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370" w:rsidRDefault="001A3370">
      <w:pPr>
        <w:pStyle w:val="affffff4"/>
        <w:spacing w:line="360" w:lineRule="auto"/>
        <w:rPr>
          <w:rFonts w:ascii="宋体" w:hAnsi="宋体" w:cs="宋体"/>
          <w:sz w:val="10"/>
          <w:szCs w:val="10"/>
        </w:rPr>
      </w:pPr>
      <w:bookmarkStart w:id="0" w:name="_Hlk28018184"/>
    </w:p>
    <w:p w:rsidR="001A3370" w:rsidRDefault="001A3370">
      <w:pPr>
        <w:pStyle w:val="affffff4"/>
        <w:spacing w:line="360" w:lineRule="auto"/>
        <w:rPr>
          <w:rFonts w:ascii="宋体" w:hAnsi="宋体" w:cs="宋体"/>
          <w:sz w:val="10"/>
          <w:szCs w:val="10"/>
        </w:rPr>
      </w:pPr>
    </w:p>
    <w:p w:rsidR="001A3370" w:rsidRDefault="001A3370">
      <w:pPr>
        <w:pStyle w:val="affffff4"/>
        <w:spacing w:line="360" w:lineRule="auto"/>
        <w:rPr>
          <w:rFonts w:ascii="宋体" w:hAnsi="宋体" w:cs="宋体"/>
          <w:b/>
          <w:sz w:val="48"/>
          <w:szCs w:val="48"/>
        </w:rPr>
      </w:pPr>
    </w:p>
    <w:p w:rsidR="001A3370" w:rsidRDefault="001A3370">
      <w:pPr>
        <w:spacing w:after="120"/>
        <w:rPr>
          <w:rFonts w:ascii="黑体" w:eastAsia="黑体" w:hAnsi="宋体"/>
          <w:sz w:val="28"/>
          <w:szCs w:val="28"/>
        </w:rPr>
      </w:pPr>
    </w:p>
    <w:p w:rsidR="001A3370" w:rsidRDefault="001A3370">
      <w:pPr>
        <w:spacing w:after="120"/>
        <w:rPr>
          <w:rFonts w:ascii="黑体" w:eastAsia="黑体" w:hAnsi="宋体"/>
          <w:sz w:val="28"/>
          <w:szCs w:val="28"/>
        </w:rPr>
      </w:pPr>
    </w:p>
    <w:p w:rsidR="001A3370" w:rsidRDefault="001A3370">
      <w:pPr>
        <w:spacing w:after="120"/>
        <w:rPr>
          <w:rFonts w:ascii="黑体" w:eastAsia="黑体" w:hAnsi="宋体"/>
          <w:sz w:val="28"/>
          <w:szCs w:val="28"/>
        </w:rPr>
      </w:pPr>
    </w:p>
    <w:p w:rsidR="001A3370" w:rsidRDefault="00CF43D7">
      <w:pPr>
        <w:jc w:val="center"/>
        <w:rPr>
          <w:rFonts w:ascii="黑体" w:eastAsia="黑体" w:hAnsi="黑体"/>
          <w:b/>
          <w:sz w:val="44"/>
          <w:szCs w:val="44"/>
        </w:rPr>
      </w:pPr>
      <w:r w:rsidRPr="00CF43D7">
        <w:rPr>
          <w:rFonts w:ascii="黑体" w:eastAsia="黑体" w:hAnsi="黑体" w:hint="eastAsia"/>
          <w:b/>
          <w:sz w:val="44"/>
          <w:szCs w:val="44"/>
        </w:rPr>
        <w:t>中国移动云南公司2023年智慧家庭运维管理平台扩容项目</w:t>
      </w:r>
    </w:p>
    <w:p w:rsidR="001A3370" w:rsidRDefault="008D0A99">
      <w:pPr>
        <w:autoSpaceDE w:val="0"/>
        <w:autoSpaceDN w:val="0"/>
        <w:adjustRightInd w:val="0"/>
        <w:ind w:left="1440"/>
        <w:rPr>
          <w:rFonts w:ascii="黑体" w:eastAsia="黑体" w:hAnsi="宋体"/>
          <w:sz w:val="44"/>
          <w:szCs w:val="44"/>
        </w:rPr>
      </w:pPr>
      <w:r>
        <w:rPr>
          <w:noProof/>
        </w:rPr>
        <mc:AlternateContent>
          <mc:Choice Requires="wps">
            <w:drawing>
              <wp:anchor distT="0" distB="0" distL="114300" distR="114300" simplePos="0" relativeHeight="251659264" behindDoc="0" locked="0" layoutInCell="1" allowOverlap="1" wp14:anchorId="0E83CF03" wp14:editId="71A961CE">
                <wp:simplePos x="0" y="0"/>
                <wp:positionH relativeFrom="column">
                  <wp:posOffset>37465</wp:posOffset>
                </wp:positionH>
                <wp:positionV relativeFrom="paragraph">
                  <wp:posOffset>118745</wp:posOffset>
                </wp:positionV>
                <wp:extent cx="5219700" cy="0"/>
                <wp:effectExtent l="0" t="19050" r="19050" b="19050"/>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19700" cy="0"/>
                        </a:xfrm>
                        <a:prstGeom prst="line">
                          <a:avLst/>
                        </a:prstGeom>
                        <a:noFill/>
                        <a:ln w="38100">
                          <a:solidFill>
                            <a:srgbClr val="000000"/>
                          </a:solidFill>
                          <a:rou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sCustomData="http://www.wps.cn/officeDocument/2013/wpsCustomData">
            <w:pict>
              <v:line id="_x0000_s1026" o:spid="_x0000_s1026" o:spt="20" style="position:absolute;left:0pt;margin-left:2.95pt;margin-top:9.35pt;height:0pt;width:411pt;z-index:251659264;mso-width-relative:page;mso-height-relative:page;" filled="f" stroked="t" coordsize="21600,21600" o:gfxdata="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J/rUzzRAAAABwEAAA8AAAAA&#10;AAAAAQAgAAAAIgAAAGRycy9kb3ducmV2LnhtbFBLAQIUABQAAAAIAIdO4kCmjQfV4gEAAK0DAAAO&#10;AAAAAAAAAAEAIAAAACABAABkcnMvZTJvRG9jLnhtbFBLBQYAAAAABgAGAFkBAAB0BQAAAAA=&#10;">
                <v:fill on="f" focussize="0,0"/>
                <v:stroke weight="3pt" color="#000000" joinstyle="round"/>
                <v:imagedata o:title=""/>
                <o:lock v:ext="edit" aspectratio="f"/>
              </v:line>
            </w:pict>
          </mc:Fallback>
        </mc:AlternateContent>
      </w:r>
      <w:r>
        <w:rPr>
          <w:rFonts w:ascii="黑体" w:eastAsia="黑体" w:hAnsi="宋体" w:hint="eastAsia"/>
          <w:sz w:val="44"/>
          <w:szCs w:val="44"/>
        </w:rPr>
        <w:t xml:space="preserve">            </w:t>
      </w:r>
    </w:p>
    <w:p w:rsidR="001A3370" w:rsidRDefault="008D0A99">
      <w:pPr>
        <w:spacing w:after="120"/>
        <w:jc w:val="center"/>
        <w:rPr>
          <w:rFonts w:ascii="黑体" w:eastAsia="黑体" w:hAnsi="宋体"/>
          <w:sz w:val="52"/>
          <w:szCs w:val="36"/>
        </w:rPr>
      </w:pPr>
      <w:r>
        <w:rPr>
          <w:rFonts w:ascii="黑体" w:eastAsia="黑体" w:hAnsi="宋体" w:hint="eastAsia"/>
          <w:sz w:val="52"/>
          <w:szCs w:val="36"/>
        </w:rPr>
        <w:t>需求说明书</w:t>
      </w:r>
    </w:p>
    <w:p w:rsidR="001A3370" w:rsidRDefault="001A3370">
      <w:pPr>
        <w:rPr>
          <w:rFonts w:ascii="宋体" w:hAnsi="宋体"/>
        </w:rPr>
      </w:pPr>
      <w:bookmarkStart w:id="1" w:name="_Hlt66701326"/>
      <w:bookmarkEnd w:id="1"/>
    </w:p>
    <w:p w:rsidR="001A3370" w:rsidRPr="00590DDF" w:rsidRDefault="001A3370" w:rsidP="00590DDF">
      <w:pPr>
        <w:widowControl/>
        <w:spacing w:before="0" w:after="0"/>
        <w:rPr>
          <w:rFonts w:ascii="宋体" w:hAnsi="宋体" w:hint="eastAsia"/>
          <w:lang w:val="zh-CN"/>
        </w:rPr>
      </w:pPr>
      <w:bookmarkStart w:id="2" w:name="_GoBack"/>
      <w:bookmarkEnd w:id="2"/>
    </w:p>
    <w:p w:rsidR="001A3370" w:rsidRDefault="008D0A99">
      <w:pPr>
        <w:widowControl/>
        <w:spacing w:before="0" w:after="0"/>
        <w:rPr>
          <w:rFonts w:ascii="宋体" w:hAnsi="宋体" w:cs="宋体"/>
          <w:b/>
          <w:bCs/>
          <w:sz w:val="44"/>
          <w:szCs w:val="32"/>
        </w:rPr>
      </w:pPr>
      <w:bookmarkStart w:id="3" w:name="_Toc465256125"/>
      <w:bookmarkStart w:id="4" w:name="_Toc3585_WPSOffice_Level1"/>
      <w:bookmarkStart w:id="5" w:name="_Toc5313_WPSOffice_Level1"/>
      <w:bookmarkStart w:id="6" w:name="_Toc5385_WPSOffice_Level1"/>
      <w:bookmarkStart w:id="7" w:name="_Toc70613901"/>
      <w:bookmarkStart w:id="8" w:name="_Toc20858_WPSOffice_Level1"/>
      <w:r>
        <w:rPr>
          <w:rFonts w:ascii="宋体" w:hAnsi="宋体" w:cs="宋体"/>
        </w:rPr>
        <w:br w:type="page"/>
      </w:r>
    </w:p>
    <w:p w:rsidR="001A3370" w:rsidRDefault="008D0A99">
      <w:pPr>
        <w:pStyle w:val="13"/>
        <w:numPr>
          <w:ilvl w:val="0"/>
          <w:numId w:val="0"/>
        </w:numPr>
        <w:spacing w:line="360" w:lineRule="auto"/>
        <w:ind w:left="432"/>
        <w:rPr>
          <w:rFonts w:ascii="宋体" w:hAnsi="宋体" w:cs="宋体"/>
        </w:rPr>
      </w:pPr>
      <w:bookmarkStart w:id="9" w:name="_Toc129957860"/>
      <w:bookmarkStart w:id="10" w:name="_Toc130153947"/>
      <w:r>
        <w:rPr>
          <w:rFonts w:ascii="宋体" w:hAnsi="宋体" w:cs="宋体" w:hint="eastAsia"/>
        </w:rPr>
        <w:lastRenderedPageBreak/>
        <w:t>第一章概述</w:t>
      </w:r>
      <w:bookmarkEnd w:id="3"/>
      <w:bookmarkEnd w:id="4"/>
      <w:bookmarkEnd w:id="5"/>
      <w:bookmarkEnd w:id="6"/>
      <w:bookmarkEnd w:id="7"/>
      <w:bookmarkEnd w:id="8"/>
      <w:bookmarkEnd w:id="9"/>
      <w:bookmarkEnd w:id="10"/>
    </w:p>
    <w:p w:rsidR="001A3370" w:rsidRDefault="008D0A99">
      <w:pPr>
        <w:pStyle w:val="24"/>
        <w:spacing w:line="360" w:lineRule="auto"/>
        <w:rPr>
          <w:rFonts w:ascii="宋体" w:eastAsia="宋体" w:hAnsi="宋体" w:cs="宋体"/>
        </w:rPr>
      </w:pPr>
      <w:bookmarkStart w:id="11" w:name="_Toc465256126"/>
      <w:bookmarkStart w:id="12" w:name="_Toc70613902"/>
      <w:bookmarkStart w:id="13" w:name="_Toc24618_WPSOffice_Level2"/>
      <w:bookmarkStart w:id="14" w:name="_Toc24076_WPSOffice_Level2"/>
      <w:bookmarkStart w:id="15" w:name="_Toc4550_WPSOffice_Level2"/>
      <w:bookmarkStart w:id="16" w:name="_Toc10549_WPSOffice_Level2"/>
      <w:bookmarkStart w:id="17" w:name="_Toc129957861"/>
      <w:bookmarkStart w:id="18" w:name="_Toc130153948"/>
      <w:r>
        <w:rPr>
          <w:rFonts w:ascii="宋体" w:eastAsia="宋体" w:hAnsi="宋体" w:cs="宋体" w:hint="eastAsia"/>
        </w:rPr>
        <w:t>文档信息</w:t>
      </w:r>
      <w:bookmarkEnd w:id="11"/>
      <w:bookmarkEnd w:id="12"/>
      <w:bookmarkEnd w:id="13"/>
      <w:bookmarkEnd w:id="14"/>
      <w:bookmarkEnd w:id="15"/>
      <w:bookmarkEnd w:id="16"/>
      <w:bookmarkEnd w:id="17"/>
      <w:bookmarkEnd w:id="18"/>
    </w:p>
    <w:p w:rsidR="001A3370" w:rsidRDefault="008D0A99">
      <w:pPr>
        <w:pStyle w:val="1fb"/>
        <w:numPr>
          <w:ilvl w:val="0"/>
          <w:numId w:val="5"/>
        </w:numPr>
        <w:ind w:firstLineChars="0"/>
        <w:rPr>
          <w:rFonts w:ascii="宋体" w:hAnsi="宋体" w:cs="宋体"/>
        </w:rPr>
      </w:pPr>
      <w:r>
        <w:rPr>
          <w:rFonts w:ascii="宋体" w:hAnsi="宋体" w:cs="宋体" w:hint="eastAsia"/>
        </w:rPr>
        <w:t>修订记录</w:t>
      </w:r>
    </w:p>
    <w:tbl>
      <w:tblPr>
        <w:tblW w:w="885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28"/>
        <w:gridCol w:w="3949"/>
        <w:gridCol w:w="1135"/>
        <w:gridCol w:w="857"/>
        <w:gridCol w:w="1082"/>
      </w:tblGrid>
      <w:tr w:rsidR="001A3370">
        <w:trPr>
          <w:trHeight w:hRule="exact" w:val="567"/>
        </w:trPr>
        <w:tc>
          <w:tcPr>
            <w:tcW w:w="1828" w:type="dxa"/>
            <w:shd w:val="clear" w:color="auto" w:fill="E6E6E6"/>
            <w:vAlign w:val="center"/>
          </w:tcPr>
          <w:p w:rsidR="001A3370" w:rsidRDefault="008D0A99">
            <w:pPr>
              <w:spacing w:line="240" w:lineRule="auto"/>
              <w:jc w:val="center"/>
              <w:rPr>
                <w:rFonts w:ascii="宋体" w:hAnsi="宋体" w:cs="宋体"/>
                <w:b/>
              </w:rPr>
            </w:pPr>
            <w:r>
              <w:rPr>
                <w:rFonts w:ascii="宋体" w:hAnsi="宋体" w:cs="宋体" w:hint="eastAsia"/>
                <w:b/>
              </w:rPr>
              <w:t>日期</w:t>
            </w:r>
          </w:p>
        </w:tc>
        <w:tc>
          <w:tcPr>
            <w:tcW w:w="3949" w:type="dxa"/>
            <w:shd w:val="clear" w:color="auto" w:fill="E6E6E6"/>
            <w:vAlign w:val="center"/>
          </w:tcPr>
          <w:p w:rsidR="001A3370" w:rsidRDefault="008D0A99">
            <w:pPr>
              <w:spacing w:line="240" w:lineRule="auto"/>
              <w:jc w:val="center"/>
              <w:rPr>
                <w:rFonts w:ascii="宋体" w:hAnsi="宋体" w:cs="宋体"/>
                <w:b/>
              </w:rPr>
            </w:pPr>
            <w:r>
              <w:rPr>
                <w:rFonts w:ascii="宋体" w:hAnsi="宋体" w:cs="宋体" w:hint="eastAsia"/>
                <w:b/>
              </w:rPr>
              <w:t>修订记录</w:t>
            </w:r>
          </w:p>
        </w:tc>
        <w:tc>
          <w:tcPr>
            <w:tcW w:w="1135" w:type="dxa"/>
            <w:shd w:val="clear" w:color="auto" w:fill="E6E6E6"/>
            <w:vAlign w:val="center"/>
          </w:tcPr>
          <w:p w:rsidR="001A3370" w:rsidRDefault="008D0A99">
            <w:pPr>
              <w:spacing w:line="240" w:lineRule="auto"/>
              <w:jc w:val="center"/>
              <w:rPr>
                <w:rFonts w:ascii="宋体" w:hAnsi="宋体" w:cs="宋体"/>
                <w:b/>
              </w:rPr>
            </w:pPr>
            <w:r>
              <w:rPr>
                <w:rFonts w:ascii="宋体" w:hAnsi="宋体" w:cs="宋体" w:hint="eastAsia"/>
                <w:b/>
              </w:rPr>
              <w:t>编写人员</w:t>
            </w:r>
          </w:p>
        </w:tc>
        <w:tc>
          <w:tcPr>
            <w:tcW w:w="857" w:type="dxa"/>
            <w:shd w:val="clear" w:color="auto" w:fill="E6E6E6"/>
            <w:vAlign w:val="center"/>
          </w:tcPr>
          <w:p w:rsidR="001A3370" w:rsidRDefault="008D0A99">
            <w:pPr>
              <w:spacing w:line="240" w:lineRule="auto"/>
              <w:jc w:val="center"/>
              <w:rPr>
                <w:rFonts w:ascii="宋体" w:hAnsi="宋体" w:cs="宋体"/>
                <w:b/>
              </w:rPr>
            </w:pPr>
            <w:r>
              <w:rPr>
                <w:rFonts w:ascii="宋体" w:hAnsi="宋体" w:cs="宋体" w:hint="eastAsia"/>
                <w:b/>
              </w:rPr>
              <w:t>版本</w:t>
            </w:r>
          </w:p>
        </w:tc>
        <w:tc>
          <w:tcPr>
            <w:tcW w:w="1082" w:type="dxa"/>
            <w:shd w:val="clear" w:color="auto" w:fill="E6E6E6"/>
            <w:vAlign w:val="center"/>
          </w:tcPr>
          <w:p w:rsidR="001A3370" w:rsidRDefault="008D0A99">
            <w:pPr>
              <w:spacing w:line="240" w:lineRule="auto"/>
              <w:jc w:val="center"/>
              <w:rPr>
                <w:rFonts w:ascii="宋体" w:hAnsi="宋体" w:cs="宋体"/>
                <w:b/>
              </w:rPr>
            </w:pPr>
            <w:r>
              <w:rPr>
                <w:rFonts w:ascii="宋体" w:hAnsi="宋体" w:cs="宋体" w:hint="eastAsia"/>
                <w:b/>
              </w:rPr>
              <w:t>备注</w:t>
            </w:r>
          </w:p>
        </w:tc>
      </w:tr>
      <w:tr w:rsidR="001A3370">
        <w:trPr>
          <w:trHeight w:hRule="exact" w:val="567"/>
        </w:trPr>
        <w:tc>
          <w:tcPr>
            <w:tcW w:w="1828" w:type="dxa"/>
            <w:vAlign w:val="center"/>
          </w:tcPr>
          <w:p w:rsidR="001A3370" w:rsidRDefault="008D0A99" w:rsidP="003B0FB3">
            <w:pPr>
              <w:spacing w:line="240" w:lineRule="auto"/>
              <w:jc w:val="center"/>
              <w:rPr>
                <w:rFonts w:ascii="宋体" w:hAnsi="宋体" w:cs="宋体"/>
                <w:szCs w:val="21"/>
              </w:rPr>
            </w:pPr>
            <w:r>
              <w:rPr>
                <w:rFonts w:ascii="宋体" w:hAnsi="宋体" w:cs="宋体" w:hint="eastAsia"/>
                <w:sz w:val="18"/>
                <w:szCs w:val="18"/>
              </w:rPr>
              <w:t>20</w:t>
            </w:r>
            <w:r w:rsidR="003B0FB3">
              <w:rPr>
                <w:rFonts w:ascii="宋体" w:hAnsi="宋体" w:cs="宋体"/>
                <w:sz w:val="18"/>
                <w:szCs w:val="18"/>
              </w:rPr>
              <w:t>23</w:t>
            </w:r>
            <w:r>
              <w:rPr>
                <w:rFonts w:ascii="宋体" w:hAnsi="宋体" w:cs="宋体" w:hint="eastAsia"/>
                <w:sz w:val="18"/>
                <w:szCs w:val="18"/>
              </w:rPr>
              <w:t>年</w:t>
            </w:r>
            <w:r w:rsidR="003B0FB3">
              <w:rPr>
                <w:rFonts w:ascii="宋体" w:hAnsi="宋体" w:cs="宋体"/>
                <w:sz w:val="18"/>
                <w:szCs w:val="18"/>
              </w:rPr>
              <w:t>3</w:t>
            </w:r>
            <w:r>
              <w:rPr>
                <w:rFonts w:ascii="宋体" w:hAnsi="宋体" w:cs="宋体" w:hint="eastAsia"/>
                <w:sz w:val="18"/>
                <w:szCs w:val="18"/>
              </w:rPr>
              <w:t>月</w:t>
            </w:r>
            <w:r w:rsidR="003B0FB3">
              <w:rPr>
                <w:rFonts w:ascii="宋体" w:hAnsi="宋体" w:cs="宋体"/>
                <w:sz w:val="18"/>
                <w:szCs w:val="18"/>
              </w:rPr>
              <w:t>19</w:t>
            </w:r>
            <w:r>
              <w:rPr>
                <w:rFonts w:ascii="宋体" w:hAnsi="宋体" w:cs="宋体" w:hint="eastAsia"/>
                <w:sz w:val="18"/>
                <w:szCs w:val="18"/>
              </w:rPr>
              <w:t>日</w:t>
            </w:r>
          </w:p>
        </w:tc>
        <w:tc>
          <w:tcPr>
            <w:tcW w:w="3949" w:type="dxa"/>
            <w:vAlign w:val="center"/>
          </w:tcPr>
          <w:p w:rsidR="001A3370" w:rsidRDefault="008D0A99">
            <w:pPr>
              <w:spacing w:line="240" w:lineRule="auto"/>
              <w:jc w:val="center"/>
              <w:rPr>
                <w:rFonts w:ascii="宋体" w:hAnsi="宋体" w:cs="宋体"/>
                <w:szCs w:val="21"/>
              </w:rPr>
            </w:pPr>
            <w:r>
              <w:rPr>
                <w:rFonts w:ascii="宋体" w:hAnsi="宋体" w:cs="宋体" w:hint="eastAsia"/>
                <w:sz w:val="18"/>
                <w:szCs w:val="18"/>
              </w:rPr>
              <w:t>文档创建</w:t>
            </w:r>
          </w:p>
        </w:tc>
        <w:tc>
          <w:tcPr>
            <w:tcW w:w="1135" w:type="dxa"/>
            <w:vAlign w:val="center"/>
          </w:tcPr>
          <w:p w:rsidR="001A3370" w:rsidRDefault="003B0FB3">
            <w:pPr>
              <w:tabs>
                <w:tab w:val="right" w:leader="dot" w:pos="9344"/>
              </w:tabs>
              <w:adjustRightInd w:val="0"/>
              <w:spacing w:line="240" w:lineRule="auto"/>
              <w:jc w:val="center"/>
              <w:rPr>
                <w:rFonts w:ascii="宋体" w:hAnsi="宋体" w:cs="宋体"/>
                <w:szCs w:val="21"/>
              </w:rPr>
            </w:pPr>
            <w:r>
              <w:rPr>
                <w:rFonts w:ascii="宋体" w:hAnsi="宋体" w:cs="宋体" w:hint="eastAsia"/>
                <w:szCs w:val="21"/>
              </w:rPr>
              <w:t>吴彦青</w:t>
            </w:r>
          </w:p>
        </w:tc>
        <w:tc>
          <w:tcPr>
            <w:tcW w:w="857" w:type="dxa"/>
            <w:vAlign w:val="center"/>
          </w:tcPr>
          <w:p w:rsidR="001A3370" w:rsidRDefault="008D0A99">
            <w:pPr>
              <w:spacing w:line="240" w:lineRule="auto"/>
              <w:jc w:val="center"/>
              <w:rPr>
                <w:rFonts w:ascii="宋体" w:hAnsi="宋体" w:cs="宋体"/>
                <w:szCs w:val="21"/>
              </w:rPr>
            </w:pPr>
            <w:r>
              <w:rPr>
                <w:rFonts w:ascii="宋体" w:hAnsi="宋体" w:cs="宋体" w:hint="eastAsia"/>
                <w:sz w:val="18"/>
                <w:szCs w:val="18"/>
              </w:rPr>
              <w:t>V1.</w:t>
            </w:r>
            <w:r w:rsidR="003B0FB3">
              <w:rPr>
                <w:rFonts w:ascii="宋体" w:hAnsi="宋体" w:cs="宋体"/>
                <w:sz w:val="18"/>
                <w:szCs w:val="18"/>
              </w:rPr>
              <w:t>0</w:t>
            </w:r>
          </w:p>
        </w:tc>
        <w:tc>
          <w:tcPr>
            <w:tcW w:w="1082" w:type="dxa"/>
            <w:vAlign w:val="center"/>
          </w:tcPr>
          <w:p w:rsidR="001A3370" w:rsidRDefault="001A3370">
            <w:pPr>
              <w:spacing w:line="240" w:lineRule="auto"/>
              <w:jc w:val="center"/>
              <w:rPr>
                <w:rFonts w:ascii="宋体" w:hAnsi="宋体" w:cs="宋体"/>
              </w:rPr>
            </w:pPr>
          </w:p>
        </w:tc>
      </w:tr>
      <w:tr w:rsidR="001A3370">
        <w:trPr>
          <w:trHeight w:hRule="exact" w:val="567"/>
        </w:trPr>
        <w:tc>
          <w:tcPr>
            <w:tcW w:w="1828" w:type="dxa"/>
            <w:vAlign w:val="center"/>
          </w:tcPr>
          <w:p w:rsidR="001A3370" w:rsidRDefault="001A3370">
            <w:pPr>
              <w:spacing w:line="240" w:lineRule="auto"/>
              <w:jc w:val="center"/>
              <w:rPr>
                <w:rFonts w:ascii="宋体" w:hAnsi="宋体" w:cs="宋体"/>
                <w:szCs w:val="21"/>
              </w:rPr>
            </w:pPr>
          </w:p>
        </w:tc>
        <w:tc>
          <w:tcPr>
            <w:tcW w:w="3949" w:type="dxa"/>
            <w:vAlign w:val="center"/>
          </w:tcPr>
          <w:p w:rsidR="001A3370" w:rsidRDefault="001A3370">
            <w:pPr>
              <w:spacing w:line="240" w:lineRule="auto"/>
              <w:jc w:val="center"/>
              <w:rPr>
                <w:rFonts w:ascii="宋体" w:hAnsi="宋体" w:cs="宋体"/>
                <w:sz w:val="18"/>
                <w:szCs w:val="18"/>
              </w:rPr>
            </w:pPr>
          </w:p>
          <w:p w:rsidR="001A3370" w:rsidRDefault="001A3370">
            <w:pPr>
              <w:pStyle w:val="1ffa"/>
              <w:spacing w:line="240" w:lineRule="auto"/>
              <w:ind w:left="780" w:firstLineChars="0" w:firstLine="0"/>
              <w:jc w:val="center"/>
              <w:rPr>
                <w:rFonts w:ascii="宋体" w:hAnsi="宋体" w:cs="宋体"/>
                <w:szCs w:val="21"/>
              </w:rPr>
            </w:pPr>
          </w:p>
        </w:tc>
        <w:tc>
          <w:tcPr>
            <w:tcW w:w="1135" w:type="dxa"/>
            <w:vAlign w:val="center"/>
          </w:tcPr>
          <w:p w:rsidR="001A3370" w:rsidRDefault="001A3370">
            <w:pPr>
              <w:tabs>
                <w:tab w:val="right" w:leader="dot" w:pos="9344"/>
              </w:tabs>
              <w:adjustRightInd w:val="0"/>
              <w:spacing w:line="240" w:lineRule="auto"/>
              <w:jc w:val="center"/>
              <w:rPr>
                <w:rFonts w:ascii="宋体" w:hAnsi="宋体" w:cs="宋体"/>
                <w:szCs w:val="21"/>
              </w:rPr>
            </w:pPr>
          </w:p>
        </w:tc>
        <w:tc>
          <w:tcPr>
            <w:tcW w:w="857" w:type="dxa"/>
            <w:vAlign w:val="center"/>
          </w:tcPr>
          <w:p w:rsidR="001A3370" w:rsidRDefault="001A3370">
            <w:pPr>
              <w:spacing w:line="240" w:lineRule="auto"/>
              <w:jc w:val="center"/>
              <w:rPr>
                <w:rFonts w:ascii="宋体" w:hAnsi="宋体" w:cs="宋体"/>
                <w:szCs w:val="21"/>
              </w:rPr>
            </w:pPr>
          </w:p>
        </w:tc>
        <w:tc>
          <w:tcPr>
            <w:tcW w:w="1082" w:type="dxa"/>
            <w:vAlign w:val="center"/>
          </w:tcPr>
          <w:p w:rsidR="001A3370" w:rsidRDefault="001A3370">
            <w:pPr>
              <w:spacing w:line="240" w:lineRule="auto"/>
              <w:jc w:val="center"/>
              <w:rPr>
                <w:rFonts w:ascii="宋体" w:hAnsi="宋体" w:cs="宋体"/>
              </w:rPr>
            </w:pPr>
          </w:p>
        </w:tc>
      </w:tr>
      <w:tr w:rsidR="001A3370">
        <w:trPr>
          <w:trHeight w:hRule="exact" w:val="567"/>
        </w:trPr>
        <w:tc>
          <w:tcPr>
            <w:tcW w:w="1828" w:type="dxa"/>
            <w:vAlign w:val="center"/>
          </w:tcPr>
          <w:p w:rsidR="001A3370" w:rsidRDefault="001A3370">
            <w:pPr>
              <w:spacing w:line="240" w:lineRule="auto"/>
              <w:jc w:val="center"/>
              <w:rPr>
                <w:rFonts w:ascii="宋体" w:hAnsi="宋体" w:cs="宋体"/>
                <w:szCs w:val="21"/>
              </w:rPr>
            </w:pPr>
          </w:p>
        </w:tc>
        <w:tc>
          <w:tcPr>
            <w:tcW w:w="3949" w:type="dxa"/>
            <w:vAlign w:val="center"/>
          </w:tcPr>
          <w:p w:rsidR="001A3370" w:rsidRDefault="001A3370">
            <w:pPr>
              <w:pStyle w:val="1ffa"/>
              <w:spacing w:line="240" w:lineRule="auto"/>
              <w:ind w:firstLineChars="0" w:firstLine="0"/>
              <w:jc w:val="center"/>
              <w:rPr>
                <w:rFonts w:ascii="宋体" w:hAnsi="宋体" w:cs="宋体"/>
                <w:szCs w:val="21"/>
              </w:rPr>
            </w:pPr>
          </w:p>
        </w:tc>
        <w:tc>
          <w:tcPr>
            <w:tcW w:w="1135" w:type="dxa"/>
            <w:vAlign w:val="center"/>
          </w:tcPr>
          <w:p w:rsidR="001A3370" w:rsidRDefault="001A3370">
            <w:pPr>
              <w:tabs>
                <w:tab w:val="right" w:leader="dot" w:pos="9344"/>
              </w:tabs>
              <w:adjustRightInd w:val="0"/>
              <w:spacing w:line="240" w:lineRule="auto"/>
              <w:jc w:val="center"/>
              <w:rPr>
                <w:rFonts w:ascii="宋体" w:hAnsi="宋体" w:cs="宋体"/>
                <w:szCs w:val="21"/>
              </w:rPr>
            </w:pPr>
          </w:p>
        </w:tc>
        <w:tc>
          <w:tcPr>
            <w:tcW w:w="857" w:type="dxa"/>
            <w:vAlign w:val="center"/>
          </w:tcPr>
          <w:p w:rsidR="001A3370" w:rsidRDefault="001A3370">
            <w:pPr>
              <w:spacing w:line="240" w:lineRule="auto"/>
              <w:jc w:val="center"/>
              <w:rPr>
                <w:rFonts w:ascii="宋体" w:hAnsi="宋体" w:cs="宋体"/>
                <w:szCs w:val="21"/>
              </w:rPr>
            </w:pPr>
          </w:p>
        </w:tc>
        <w:tc>
          <w:tcPr>
            <w:tcW w:w="1082" w:type="dxa"/>
            <w:vAlign w:val="center"/>
          </w:tcPr>
          <w:p w:rsidR="001A3370" w:rsidRDefault="001A3370">
            <w:pPr>
              <w:spacing w:line="240" w:lineRule="auto"/>
              <w:jc w:val="center"/>
              <w:rPr>
                <w:rFonts w:ascii="宋体" w:hAnsi="宋体" w:cs="宋体"/>
              </w:rPr>
            </w:pPr>
          </w:p>
        </w:tc>
      </w:tr>
      <w:tr w:rsidR="001A3370">
        <w:trPr>
          <w:trHeight w:hRule="exact" w:val="567"/>
        </w:trPr>
        <w:tc>
          <w:tcPr>
            <w:tcW w:w="1828" w:type="dxa"/>
            <w:vAlign w:val="center"/>
          </w:tcPr>
          <w:p w:rsidR="001A3370" w:rsidRDefault="001A3370">
            <w:pPr>
              <w:spacing w:line="240" w:lineRule="auto"/>
              <w:jc w:val="center"/>
              <w:rPr>
                <w:rFonts w:ascii="宋体" w:hAnsi="宋体" w:cs="宋体"/>
                <w:szCs w:val="21"/>
              </w:rPr>
            </w:pPr>
          </w:p>
        </w:tc>
        <w:tc>
          <w:tcPr>
            <w:tcW w:w="3949" w:type="dxa"/>
            <w:vAlign w:val="center"/>
          </w:tcPr>
          <w:p w:rsidR="001A3370" w:rsidRDefault="001A3370">
            <w:pPr>
              <w:pStyle w:val="1ffa"/>
              <w:spacing w:line="240" w:lineRule="auto"/>
              <w:ind w:firstLineChars="0" w:firstLine="0"/>
              <w:jc w:val="center"/>
              <w:rPr>
                <w:rFonts w:ascii="宋体" w:hAnsi="宋体" w:cs="宋体"/>
                <w:szCs w:val="21"/>
              </w:rPr>
            </w:pPr>
          </w:p>
        </w:tc>
        <w:tc>
          <w:tcPr>
            <w:tcW w:w="1135" w:type="dxa"/>
            <w:vAlign w:val="center"/>
          </w:tcPr>
          <w:p w:rsidR="001A3370" w:rsidRDefault="001A3370">
            <w:pPr>
              <w:tabs>
                <w:tab w:val="right" w:leader="dot" w:pos="9344"/>
              </w:tabs>
              <w:adjustRightInd w:val="0"/>
              <w:spacing w:line="240" w:lineRule="auto"/>
              <w:jc w:val="center"/>
              <w:rPr>
                <w:rFonts w:ascii="宋体" w:hAnsi="宋体" w:cs="宋体"/>
                <w:szCs w:val="21"/>
              </w:rPr>
            </w:pPr>
          </w:p>
        </w:tc>
        <w:tc>
          <w:tcPr>
            <w:tcW w:w="857" w:type="dxa"/>
            <w:vAlign w:val="center"/>
          </w:tcPr>
          <w:p w:rsidR="001A3370" w:rsidRDefault="001A3370">
            <w:pPr>
              <w:spacing w:line="240" w:lineRule="auto"/>
              <w:jc w:val="center"/>
              <w:rPr>
                <w:rFonts w:ascii="宋体" w:hAnsi="宋体" w:cs="宋体"/>
                <w:szCs w:val="21"/>
              </w:rPr>
            </w:pPr>
          </w:p>
        </w:tc>
        <w:tc>
          <w:tcPr>
            <w:tcW w:w="1082" w:type="dxa"/>
            <w:vAlign w:val="center"/>
          </w:tcPr>
          <w:p w:rsidR="001A3370" w:rsidRDefault="001A3370">
            <w:pPr>
              <w:spacing w:line="240" w:lineRule="auto"/>
              <w:jc w:val="center"/>
              <w:rPr>
                <w:rFonts w:ascii="宋体" w:hAnsi="宋体" w:cs="宋体"/>
              </w:rPr>
            </w:pPr>
          </w:p>
        </w:tc>
      </w:tr>
      <w:tr w:rsidR="001A3370">
        <w:trPr>
          <w:trHeight w:hRule="exact" w:val="567"/>
        </w:trPr>
        <w:tc>
          <w:tcPr>
            <w:tcW w:w="1828" w:type="dxa"/>
            <w:vAlign w:val="center"/>
          </w:tcPr>
          <w:p w:rsidR="001A3370" w:rsidRDefault="001A3370">
            <w:pPr>
              <w:spacing w:line="240" w:lineRule="auto"/>
              <w:jc w:val="center"/>
              <w:rPr>
                <w:rFonts w:ascii="宋体" w:hAnsi="宋体" w:cs="宋体"/>
                <w:szCs w:val="21"/>
              </w:rPr>
            </w:pPr>
          </w:p>
        </w:tc>
        <w:tc>
          <w:tcPr>
            <w:tcW w:w="3949" w:type="dxa"/>
            <w:vAlign w:val="center"/>
          </w:tcPr>
          <w:p w:rsidR="001A3370" w:rsidRDefault="001A3370">
            <w:pPr>
              <w:tabs>
                <w:tab w:val="right" w:leader="dot" w:pos="9344"/>
              </w:tabs>
              <w:adjustRightInd w:val="0"/>
              <w:spacing w:line="240" w:lineRule="auto"/>
              <w:jc w:val="center"/>
              <w:rPr>
                <w:rFonts w:ascii="宋体" w:hAnsi="宋体" w:cs="宋体"/>
                <w:szCs w:val="21"/>
              </w:rPr>
            </w:pPr>
          </w:p>
        </w:tc>
        <w:tc>
          <w:tcPr>
            <w:tcW w:w="1135" w:type="dxa"/>
            <w:vAlign w:val="center"/>
          </w:tcPr>
          <w:p w:rsidR="001A3370" w:rsidRDefault="001A3370">
            <w:pPr>
              <w:tabs>
                <w:tab w:val="right" w:leader="dot" w:pos="9344"/>
              </w:tabs>
              <w:adjustRightInd w:val="0"/>
              <w:spacing w:line="240" w:lineRule="auto"/>
              <w:jc w:val="center"/>
              <w:rPr>
                <w:rFonts w:ascii="宋体" w:hAnsi="宋体" w:cs="宋体"/>
                <w:szCs w:val="21"/>
              </w:rPr>
            </w:pPr>
          </w:p>
        </w:tc>
        <w:tc>
          <w:tcPr>
            <w:tcW w:w="857" w:type="dxa"/>
            <w:vAlign w:val="center"/>
          </w:tcPr>
          <w:p w:rsidR="001A3370" w:rsidRDefault="001A3370">
            <w:pPr>
              <w:spacing w:line="240" w:lineRule="auto"/>
              <w:jc w:val="center"/>
              <w:rPr>
                <w:rFonts w:ascii="宋体" w:hAnsi="宋体" w:cs="宋体"/>
                <w:szCs w:val="21"/>
              </w:rPr>
            </w:pPr>
          </w:p>
        </w:tc>
        <w:tc>
          <w:tcPr>
            <w:tcW w:w="1082" w:type="dxa"/>
            <w:vAlign w:val="center"/>
          </w:tcPr>
          <w:p w:rsidR="001A3370" w:rsidRDefault="001A3370">
            <w:pPr>
              <w:spacing w:line="240" w:lineRule="auto"/>
              <w:jc w:val="center"/>
              <w:rPr>
                <w:rFonts w:ascii="宋体" w:hAnsi="宋体" w:cs="宋体"/>
              </w:rPr>
            </w:pPr>
          </w:p>
        </w:tc>
      </w:tr>
    </w:tbl>
    <w:p w:rsidR="001A3370" w:rsidRDefault="008D0A99">
      <w:pPr>
        <w:pStyle w:val="1fb"/>
        <w:numPr>
          <w:ilvl w:val="0"/>
          <w:numId w:val="5"/>
        </w:numPr>
        <w:ind w:firstLineChars="0"/>
        <w:rPr>
          <w:rFonts w:ascii="宋体" w:hAnsi="宋体" w:cs="宋体"/>
        </w:rPr>
      </w:pPr>
      <w:bookmarkStart w:id="19" w:name="_Toc249840163"/>
      <w:bookmarkStart w:id="20" w:name="_Toc89158412"/>
      <w:bookmarkStart w:id="21" w:name="_Toc89760879"/>
      <w:bookmarkStart w:id="22" w:name="_Toc65648520"/>
      <w:bookmarkStart w:id="23" w:name="_Toc89158857"/>
      <w:bookmarkStart w:id="24" w:name="_Toc89158606"/>
      <w:bookmarkStart w:id="25" w:name="_Toc216238933"/>
      <w:bookmarkStart w:id="26" w:name="_Toc110736963"/>
      <w:bookmarkStart w:id="27" w:name="_Toc187088785"/>
      <w:bookmarkStart w:id="28" w:name="_Toc173308359"/>
      <w:bookmarkStart w:id="29" w:name="_Toc240258327"/>
      <w:bookmarkStart w:id="30" w:name="_Toc122845787"/>
      <w:bookmarkStart w:id="31" w:name="_Toc216242042"/>
      <w:bookmarkStart w:id="32" w:name="_Toc178761889"/>
      <w:bookmarkStart w:id="33" w:name="_Toc241805882"/>
      <w:bookmarkStart w:id="34" w:name="_Toc122844887"/>
      <w:bookmarkStart w:id="35" w:name="_Toc122773094"/>
      <w:bookmarkStart w:id="36" w:name="_Toc122846148"/>
      <w:bookmarkStart w:id="37" w:name="_Toc89158917"/>
      <w:r>
        <w:rPr>
          <w:rFonts w:ascii="宋体" w:hAnsi="宋体" w:cs="宋体" w:hint="eastAsia"/>
        </w:rPr>
        <w:t>评审记录</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p>
    <w:tbl>
      <w:tblPr>
        <w:tblW w:w="885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492"/>
        <w:gridCol w:w="4279"/>
        <w:gridCol w:w="1223"/>
        <w:gridCol w:w="1857"/>
      </w:tblGrid>
      <w:tr w:rsidR="001A3370">
        <w:trPr>
          <w:trHeight w:hRule="exact" w:val="567"/>
        </w:trPr>
        <w:tc>
          <w:tcPr>
            <w:tcW w:w="1492" w:type="dxa"/>
            <w:shd w:val="clear" w:color="auto" w:fill="E6E6E6"/>
            <w:vAlign w:val="center"/>
          </w:tcPr>
          <w:p w:rsidR="001A3370" w:rsidRDefault="008D0A99">
            <w:pPr>
              <w:spacing w:line="240" w:lineRule="auto"/>
              <w:jc w:val="center"/>
              <w:rPr>
                <w:rFonts w:ascii="宋体" w:hAnsi="宋体" w:cs="宋体"/>
                <w:b/>
              </w:rPr>
            </w:pPr>
            <w:r>
              <w:rPr>
                <w:rFonts w:ascii="宋体" w:hAnsi="宋体" w:cs="宋体" w:hint="eastAsia"/>
                <w:b/>
              </w:rPr>
              <w:t>日期</w:t>
            </w:r>
          </w:p>
        </w:tc>
        <w:tc>
          <w:tcPr>
            <w:tcW w:w="4279" w:type="dxa"/>
            <w:shd w:val="clear" w:color="auto" w:fill="E6E6E6"/>
            <w:vAlign w:val="center"/>
          </w:tcPr>
          <w:p w:rsidR="001A3370" w:rsidRDefault="008D0A99">
            <w:pPr>
              <w:spacing w:line="240" w:lineRule="auto"/>
              <w:jc w:val="center"/>
              <w:rPr>
                <w:rFonts w:ascii="宋体" w:hAnsi="宋体" w:cs="宋体"/>
                <w:b/>
              </w:rPr>
            </w:pPr>
            <w:r>
              <w:rPr>
                <w:rFonts w:ascii="宋体" w:hAnsi="宋体" w:cs="宋体" w:hint="eastAsia"/>
                <w:b/>
              </w:rPr>
              <w:t>评审人员</w:t>
            </w:r>
          </w:p>
        </w:tc>
        <w:tc>
          <w:tcPr>
            <w:tcW w:w="1223" w:type="dxa"/>
            <w:shd w:val="clear" w:color="auto" w:fill="E6E6E6"/>
            <w:vAlign w:val="center"/>
          </w:tcPr>
          <w:p w:rsidR="001A3370" w:rsidRDefault="008D0A99">
            <w:pPr>
              <w:spacing w:line="240" w:lineRule="auto"/>
              <w:jc w:val="center"/>
              <w:rPr>
                <w:rFonts w:ascii="宋体" w:hAnsi="宋体" w:cs="宋体"/>
                <w:b/>
              </w:rPr>
            </w:pPr>
            <w:r>
              <w:rPr>
                <w:rFonts w:ascii="宋体" w:hAnsi="宋体" w:cs="宋体" w:hint="eastAsia"/>
                <w:b/>
              </w:rPr>
              <w:t>版本</w:t>
            </w:r>
          </w:p>
        </w:tc>
        <w:tc>
          <w:tcPr>
            <w:tcW w:w="1857" w:type="dxa"/>
            <w:shd w:val="clear" w:color="auto" w:fill="E6E6E6"/>
            <w:vAlign w:val="center"/>
          </w:tcPr>
          <w:p w:rsidR="001A3370" w:rsidRDefault="008D0A99">
            <w:pPr>
              <w:spacing w:line="240" w:lineRule="auto"/>
              <w:jc w:val="center"/>
              <w:rPr>
                <w:rFonts w:ascii="宋体" w:hAnsi="宋体" w:cs="宋体"/>
                <w:b/>
              </w:rPr>
            </w:pPr>
            <w:r>
              <w:rPr>
                <w:rFonts w:ascii="宋体" w:hAnsi="宋体" w:cs="宋体" w:hint="eastAsia"/>
                <w:b/>
              </w:rPr>
              <w:t>备注</w:t>
            </w:r>
          </w:p>
        </w:tc>
      </w:tr>
      <w:tr w:rsidR="001A3370">
        <w:trPr>
          <w:trHeight w:hRule="exact" w:val="567"/>
        </w:trPr>
        <w:tc>
          <w:tcPr>
            <w:tcW w:w="1492" w:type="dxa"/>
            <w:vAlign w:val="center"/>
          </w:tcPr>
          <w:p w:rsidR="001A3370" w:rsidRDefault="001A3370">
            <w:pPr>
              <w:spacing w:line="240" w:lineRule="auto"/>
              <w:jc w:val="center"/>
              <w:rPr>
                <w:rFonts w:ascii="宋体" w:hAnsi="宋体" w:cs="宋体"/>
                <w:szCs w:val="21"/>
              </w:rPr>
            </w:pPr>
          </w:p>
        </w:tc>
        <w:tc>
          <w:tcPr>
            <w:tcW w:w="4279" w:type="dxa"/>
            <w:vAlign w:val="center"/>
          </w:tcPr>
          <w:p w:rsidR="001A3370" w:rsidRDefault="001A3370">
            <w:pPr>
              <w:tabs>
                <w:tab w:val="right" w:leader="dot" w:pos="9344"/>
              </w:tabs>
              <w:adjustRightInd w:val="0"/>
              <w:spacing w:line="240" w:lineRule="auto"/>
              <w:jc w:val="center"/>
              <w:rPr>
                <w:rFonts w:ascii="宋体" w:hAnsi="宋体" w:cs="宋体"/>
                <w:szCs w:val="21"/>
              </w:rPr>
            </w:pPr>
          </w:p>
        </w:tc>
        <w:tc>
          <w:tcPr>
            <w:tcW w:w="1223" w:type="dxa"/>
            <w:vAlign w:val="center"/>
          </w:tcPr>
          <w:p w:rsidR="001A3370" w:rsidRDefault="001A3370">
            <w:pPr>
              <w:spacing w:line="240" w:lineRule="auto"/>
              <w:jc w:val="center"/>
              <w:rPr>
                <w:rFonts w:ascii="宋体" w:hAnsi="宋体" w:cs="宋体"/>
                <w:szCs w:val="21"/>
              </w:rPr>
            </w:pPr>
          </w:p>
        </w:tc>
        <w:tc>
          <w:tcPr>
            <w:tcW w:w="1857" w:type="dxa"/>
            <w:vAlign w:val="center"/>
          </w:tcPr>
          <w:p w:rsidR="001A3370" w:rsidRDefault="001A3370">
            <w:pPr>
              <w:spacing w:line="240" w:lineRule="auto"/>
              <w:jc w:val="center"/>
              <w:rPr>
                <w:rFonts w:ascii="宋体" w:hAnsi="宋体" w:cs="宋体"/>
              </w:rPr>
            </w:pPr>
          </w:p>
        </w:tc>
      </w:tr>
      <w:tr w:rsidR="001A3370">
        <w:trPr>
          <w:trHeight w:hRule="exact" w:val="567"/>
        </w:trPr>
        <w:tc>
          <w:tcPr>
            <w:tcW w:w="1492" w:type="dxa"/>
            <w:vAlign w:val="center"/>
          </w:tcPr>
          <w:p w:rsidR="001A3370" w:rsidRDefault="001A3370">
            <w:pPr>
              <w:spacing w:line="240" w:lineRule="auto"/>
              <w:jc w:val="center"/>
              <w:rPr>
                <w:rFonts w:ascii="宋体" w:hAnsi="宋体" w:cs="宋体"/>
                <w:szCs w:val="21"/>
              </w:rPr>
            </w:pPr>
          </w:p>
        </w:tc>
        <w:tc>
          <w:tcPr>
            <w:tcW w:w="4279" w:type="dxa"/>
            <w:vAlign w:val="center"/>
          </w:tcPr>
          <w:p w:rsidR="001A3370" w:rsidRDefault="001A3370">
            <w:pPr>
              <w:tabs>
                <w:tab w:val="right" w:leader="dot" w:pos="9344"/>
              </w:tabs>
              <w:adjustRightInd w:val="0"/>
              <w:spacing w:line="240" w:lineRule="auto"/>
              <w:jc w:val="center"/>
              <w:rPr>
                <w:rFonts w:ascii="宋体" w:hAnsi="宋体" w:cs="宋体"/>
                <w:szCs w:val="21"/>
              </w:rPr>
            </w:pPr>
          </w:p>
        </w:tc>
        <w:tc>
          <w:tcPr>
            <w:tcW w:w="1223" w:type="dxa"/>
            <w:vAlign w:val="center"/>
          </w:tcPr>
          <w:p w:rsidR="001A3370" w:rsidRDefault="001A3370">
            <w:pPr>
              <w:spacing w:line="240" w:lineRule="auto"/>
              <w:jc w:val="center"/>
              <w:rPr>
                <w:rFonts w:ascii="宋体" w:hAnsi="宋体" w:cs="宋体"/>
                <w:szCs w:val="21"/>
              </w:rPr>
            </w:pPr>
          </w:p>
        </w:tc>
        <w:tc>
          <w:tcPr>
            <w:tcW w:w="1857" w:type="dxa"/>
            <w:vAlign w:val="center"/>
          </w:tcPr>
          <w:p w:rsidR="001A3370" w:rsidRDefault="001A3370">
            <w:pPr>
              <w:spacing w:line="240" w:lineRule="auto"/>
              <w:jc w:val="center"/>
              <w:rPr>
                <w:rFonts w:ascii="宋体" w:hAnsi="宋体" w:cs="宋体"/>
              </w:rPr>
            </w:pPr>
          </w:p>
        </w:tc>
      </w:tr>
      <w:tr w:rsidR="001A3370">
        <w:trPr>
          <w:trHeight w:hRule="exact" w:val="567"/>
        </w:trPr>
        <w:tc>
          <w:tcPr>
            <w:tcW w:w="1492" w:type="dxa"/>
            <w:vAlign w:val="center"/>
          </w:tcPr>
          <w:p w:rsidR="001A3370" w:rsidRDefault="001A3370">
            <w:pPr>
              <w:spacing w:line="240" w:lineRule="auto"/>
              <w:jc w:val="center"/>
              <w:rPr>
                <w:rFonts w:ascii="宋体" w:hAnsi="宋体" w:cs="宋体"/>
                <w:szCs w:val="21"/>
              </w:rPr>
            </w:pPr>
          </w:p>
        </w:tc>
        <w:tc>
          <w:tcPr>
            <w:tcW w:w="4279" w:type="dxa"/>
            <w:vAlign w:val="center"/>
          </w:tcPr>
          <w:p w:rsidR="001A3370" w:rsidRDefault="001A3370">
            <w:pPr>
              <w:tabs>
                <w:tab w:val="right" w:leader="dot" w:pos="9344"/>
              </w:tabs>
              <w:adjustRightInd w:val="0"/>
              <w:spacing w:line="240" w:lineRule="auto"/>
              <w:jc w:val="center"/>
              <w:rPr>
                <w:rFonts w:ascii="宋体" w:hAnsi="宋体" w:cs="宋体"/>
                <w:szCs w:val="21"/>
              </w:rPr>
            </w:pPr>
          </w:p>
        </w:tc>
        <w:tc>
          <w:tcPr>
            <w:tcW w:w="1223" w:type="dxa"/>
            <w:vAlign w:val="center"/>
          </w:tcPr>
          <w:p w:rsidR="001A3370" w:rsidRDefault="001A3370">
            <w:pPr>
              <w:spacing w:line="240" w:lineRule="auto"/>
              <w:jc w:val="center"/>
              <w:rPr>
                <w:rFonts w:ascii="宋体" w:hAnsi="宋体" w:cs="宋体"/>
                <w:szCs w:val="21"/>
              </w:rPr>
            </w:pPr>
          </w:p>
        </w:tc>
        <w:tc>
          <w:tcPr>
            <w:tcW w:w="1857" w:type="dxa"/>
            <w:vAlign w:val="center"/>
          </w:tcPr>
          <w:p w:rsidR="001A3370" w:rsidRDefault="001A3370">
            <w:pPr>
              <w:spacing w:line="240" w:lineRule="auto"/>
              <w:jc w:val="center"/>
              <w:rPr>
                <w:rFonts w:ascii="宋体" w:hAnsi="宋体" w:cs="宋体"/>
              </w:rPr>
            </w:pPr>
          </w:p>
        </w:tc>
      </w:tr>
      <w:tr w:rsidR="001A3370">
        <w:trPr>
          <w:trHeight w:hRule="exact" w:val="567"/>
        </w:trPr>
        <w:tc>
          <w:tcPr>
            <w:tcW w:w="1492" w:type="dxa"/>
            <w:vAlign w:val="center"/>
          </w:tcPr>
          <w:p w:rsidR="001A3370" w:rsidRDefault="001A3370">
            <w:pPr>
              <w:spacing w:line="240" w:lineRule="auto"/>
              <w:jc w:val="center"/>
              <w:rPr>
                <w:rFonts w:ascii="宋体" w:hAnsi="宋体" w:cs="宋体"/>
                <w:szCs w:val="21"/>
              </w:rPr>
            </w:pPr>
          </w:p>
        </w:tc>
        <w:tc>
          <w:tcPr>
            <w:tcW w:w="4279" w:type="dxa"/>
            <w:vAlign w:val="center"/>
          </w:tcPr>
          <w:p w:rsidR="001A3370" w:rsidRDefault="001A3370">
            <w:pPr>
              <w:tabs>
                <w:tab w:val="right" w:leader="dot" w:pos="9344"/>
              </w:tabs>
              <w:adjustRightInd w:val="0"/>
              <w:spacing w:line="240" w:lineRule="auto"/>
              <w:jc w:val="center"/>
              <w:rPr>
                <w:rFonts w:ascii="宋体" w:hAnsi="宋体" w:cs="宋体"/>
                <w:szCs w:val="21"/>
              </w:rPr>
            </w:pPr>
          </w:p>
        </w:tc>
        <w:tc>
          <w:tcPr>
            <w:tcW w:w="1223" w:type="dxa"/>
            <w:vAlign w:val="center"/>
          </w:tcPr>
          <w:p w:rsidR="001A3370" w:rsidRDefault="001A3370">
            <w:pPr>
              <w:spacing w:line="240" w:lineRule="auto"/>
              <w:jc w:val="center"/>
              <w:rPr>
                <w:rFonts w:ascii="宋体" w:hAnsi="宋体" w:cs="宋体"/>
                <w:szCs w:val="21"/>
              </w:rPr>
            </w:pPr>
          </w:p>
        </w:tc>
        <w:tc>
          <w:tcPr>
            <w:tcW w:w="1857" w:type="dxa"/>
            <w:vAlign w:val="center"/>
          </w:tcPr>
          <w:p w:rsidR="001A3370" w:rsidRDefault="001A3370">
            <w:pPr>
              <w:spacing w:line="240" w:lineRule="auto"/>
              <w:jc w:val="center"/>
              <w:rPr>
                <w:rFonts w:ascii="宋体" w:hAnsi="宋体" w:cs="宋体"/>
              </w:rPr>
            </w:pPr>
          </w:p>
        </w:tc>
      </w:tr>
      <w:tr w:rsidR="001A3370">
        <w:trPr>
          <w:trHeight w:hRule="exact" w:val="567"/>
        </w:trPr>
        <w:tc>
          <w:tcPr>
            <w:tcW w:w="1492" w:type="dxa"/>
            <w:vAlign w:val="center"/>
          </w:tcPr>
          <w:p w:rsidR="001A3370" w:rsidRDefault="001A3370">
            <w:pPr>
              <w:spacing w:line="240" w:lineRule="auto"/>
              <w:jc w:val="center"/>
              <w:rPr>
                <w:rFonts w:ascii="宋体" w:hAnsi="宋体" w:cs="宋体"/>
              </w:rPr>
            </w:pPr>
          </w:p>
        </w:tc>
        <w:tc>
          <w:tcPr>
            <w:tcW w:w="4279" w:type="dxa"/>
            <w:vAlign w:val="center"/>
          </w:tcPr>
          <w:p w:rsidR="001A3370" w:rsidRDefault="001A3370">
            <w:pPr>
              <w:spacing w:line="240" w:lineRule="auto"/>
              <w:jc w:val="center"/>
              <w:rPr>
                <w:rFonts w:ascii="宋体" w:hAnsi="宋体" w:cs="宋体"/>
              </w:rPr>
            </w:pPr>
          </w:p>
        </w:tc>
        <w:tc>
          <w:tcPr>
            <w:tcW w:w="1223" w:type="dxa"/>
            <w:vAlign w:val="center"/>
          </w:tcPr>
          <w:p w:rsidR="001A3370" w:rsidRDefault="001A3370">
            <w:pPr>
              <w:spacing w:line="240" w:lineRule="auto"/>
              <w:jc w:val="center"/>
              <w:rPr>
                <w:rFonts w:ascii="宋体" w:hAnsi="宋体" w:cs="宋体"/>
              </w:rPr>
            </w:pPr>
          </w:p>
        </w:tc>
        <w:tc>
          <w:tcPr>
            <w:tcW w:w="1857" w:type="dxa"/>
            <w:vAlign w:val="center"/>
          </w:tcPr>
          <w:p w:rsidR="001A3370" w:rsidRDefault="001A3370">
            <w:pPr>
              <w:spacing w:line="240" w:lineRule="auto"/>
              <w:jc w:val="center"/>
              <w:rPr>
                <w:rFonts w:ascii="宋体" w:hAnsi="宋体" w:cs="宋体"/>
              </w:rPr>
            </w:pPr>
          </w:p>
        </w:tc>
      </w:tr>
    </w:tbl>
    <w:p w:rsidR="001A3370" w:rsidRDefault="008D0A99">
      <w:pPr>
        <w:pStyle w:val="24"/>
        <w:spacing w:line="360" w:lineRule="auto"/>
        <w:rPr>
          <w:rFonts w:ascii="宋体" w:eastAsia="宋体" w:hAnsi="宋体" w:cs="宋体"/>
        </w:rPr>
      </w:pPr>
      <w:bookmarkStart w:id="38" w:name="_Toc4677_WPSOffice_Level2"/>
      <w:bookmarkStart w:id="39" w:name="_Toc13805_WPSOffice_Level2"/>
      <w:bookmarkStart w:id="40" w:name="_Toc465256127"/>
      <w:bookmarkStart w:id="41" w:name="_Toc70613903"/>
      <w:bookmarkStart w:id="42" w:name="_Toc29279_WPSOffice_Level2"/>
      <w:bookmarkStart w:id="43" w:name="_Toc29484_WPSOffice_Level2"/>
      <w:bookmarkStart w:id="44" w:name="_Toc129957862"/>
      <w:bookmarkStart w:id="45" w:name="_Toc130153949"/>
      <w:r>
        <w:rPr>
          <w:rFonts w:ascii="宋体" w:eastAsia="宋体" w:hAnsi="宋体" w:cs="宋体" w:hint="eastAsia"/>
        </w:rPr>
        <w:t>编制依据</w:t>
      </w:r>
      <w:bookmarkEnd w:id="38"/>
      <w:bookmarkEnd w:id="39"/>
      <w:bookmarkEnd w:id="40"/>
      <w:bookmarkEnd w:id="41"/>
      <w:bookmarkEnd w:id="42"/>
      <w:bookmarkEnd w:id="43"/>
      <w:bookmarkEnd w:id="44"/>
      <w:bookmarkEnd w:id="45"/>
    </w:p>
    <w:p w:rsidR="001A3370" w:rsidRDefault="00B45CE7">
      <w:pPr>
        <w:numPr>
          <w:ilvl w:val="0"/>
          <w:numId w:val="6"/>
        </w:numPr>
        <w:rPr>
          <w:rFonts w:ascii="宋体" w:hAnsi="宋体" w:cs="宋体"/>
          <w:sz w:val="23"/>
          <w:szCs w:val="23"/>
        </w:rPr>
      </w:pPr>
      <w:r>
        <w:rPr>
          <w:rFonts w:ascii="宋体" w:hAnsi="宋体" w:cs="宋体" w:hint="eastAsia"/>
          <w:sz w:val="23"/>
          <w:szCs w:val="23"/>
        </w:rPr>
        <w:t>与智慧家庭中心</w:t>
      </w:r>
      <w:r w:rsidR="008D0A99">
        <w:rPr>
          <w:rFonts w:ascii="宋体" w:hAnsi="宋体" w:cs="宋体" w:hint="eastAsia"/>
          <w:sz w:val="23"/>
          <w:szCs w:val="23"/>
        </w:rPr>
        <w:t>、</w:t>
      </w:r>
      <w:r>
        <w:rPr>
          <w:rFonts w:ascii="宋体" w:hAnsi="宋体" w:cs="宋体" w:hint="eastAsia"/>
          <w:sz w:val="23"/>
          <w:szCs w:val="23"/>
        </w:rPr>
        <w:t>支撑室</w:t>
      </w:r>
      <w:r w:rsidR="0018519E">
        <w:rPr>
          <w:rFonts w:ascii="宋体" w:hAnsi="宋体" w:cs="宋体" w:hint="eastAsia"/>
          <w:sz w:val="23"/>
          <w:szCs w:val="23"/>
        </w:rPr>
        <w:t>进行需求沟通后</w:t>
      </w:r>
      <w:r w:rsidR="008D0A99">
        <w:rPr>
          <w:rFonts w:ascii="宋体" w:hAnsi="宋体" w:cs="宋体" w:hint="eastAsia"/>
          <w:sz w:val="23"/>
          <w:szCs w:val="23"/>
        </w:rPr>
        <w:t>进行制定；</w:t>
      </w:r>
    </w:p>
    <w:p w:rsidR="001A3370" w:rsidRDefault="008D0A99">
      <w:pPr>
        <w:pStyle w:val="24"/>
        <w:spacing w:line="360" w:lineRule="auto"/>
        <w:rPr>
          <w:rFonts w:ascii="宋体" w:eastAsia="宋体" w:hAnsi="宋体" w:cs="宋体"/>
        </w:rPr>
      </w:pPr>
      <w:bookmarkStart w:id="46" w:name="_Toc26956_WPSOffice_Level2"/>
      <w:bookmarkStart w:id="47" w:name="_Toc465256128"/>
      <w:bookmarkStart w:id="48" w:name="_Toc2372_WPSOffice_Level2"/>
      <w:bookmarkStart w:id="49" w:name="_Toc9057_WPSOffice_Level2"/>
      <w:bookmarkStart w:id="50" w:name="_Toc9588_WPSOffice_Level2"/>
      <w:bookmarkStart w:id="51" w:name="_Toc70613904"/>
      <w:bookmarkStart w:id="52" w:name="_Toc129957863"/>
      <w:bookmarkStart w:id="53" w:name="_Toc130153950"/>
      <w:r>
        <w:rPr>
          <w:rFonts w:ascii="宋体" w:eastAsia="宋体" w:hAnsi="宋体" w:cs="宋体" w:hint="eastAsia"/>
        </w:rPr>
        <w:t>适用读者</w:t>
      </w:r>
      <w:bookmarkEnd w:id="46"/>
      <w:bookmarkEnd w:id="47"/>
      <w:bookmarkEnd w:id="48"/>
      <w:bookmarkEnd w:id="49"/>
      <w:bookmarkEnd w:id="50"/>
      <w:bookmarkEnd w:id="51"/>
      <w:bookmarkEnd w:id="52"/>
      <w:bookmarkEnd w:id="53"/>
    </w:p>
    <w:p w:rsidR="00A80B32" w:rsidRPr="00581712" w:rsidRDefault="00A80B32" w:rsidP="00A80B32">
      <w:pPr>
        <w:numPr>
          <w:ilvl w:val="0"/>
          <w:numId w:val="7"/>
        </w:numPr>
        <w:spacing w:before="0" w:after="0"/>
        <w:rPr>
          <w:rFonts w:ascii="宋体" w:hAnsi="宋体" w:cs="宋体"/>
          <w:szCs w:val="24"/>
        </w:rPr>
      </w:pPr>
      <w:bookmarkStart w:id="54" w:name="_Toc465256129"/>
      <w:bookmarkStart w:id="55" w:name="_Toc462646036"/>
      <w:bookmarkStart w:id="56" w:name="_Toc5297_WPSOffice_Level1"/>
      <w:bookmarkStart w:id="57" w:name="_Toc718_WPSOffice_Level1"/>
      <w:bookmarkStart w:id="58" w:name="_Toc22072_WPSOffice_Level1"/>
      <w:bookmarkStart w:id="59" w:name="_Toc31247_WPSOffice_Level1"/>
      <w:bookmarkStart w:id="60" w:name="_Toc70613905"/>
      <w:bookmarkStart w:id="61" w:name="_Toc129957864"/>
      <w:r>
        <w:rPr>
          <w:rFonts w:ascii="宋体" w:hAnsi="宋体" w:cs="宋体" w:hint="eastAsia"/>
          <w:szCs w:val="24"/>
        </w:rPr>
        <w:lastRenderedPageBreak/>
        <w:t>智慧家庭运维管理平台</w:t>
      </w:r>
      <w:r w:rsidRPr="0080178C">
        <w:rPr>
          <w:rFonts w:ascii="宋体" w:hAnsi="宋体" w:cs="宋体" w:hint="eastAsia"/>
          <w:szCs w:val="24"/>
        </w:rPr>
        <w:t>系统</w:t>
      </w:r>
      <w:r w:rsidRPr="00581712">
        <w:rPr>
          <w:rFonts w:ascii="宋体" w:hAnsi="宋体" w:cs="宋体" w:hint="eastAsia"/>
          <w:szCs w:val="24"/>
        </w:rPr>
        <w:t>使用人员。</w:t>
      </w:r>
    </w:p>
    <w:p w:rsidR="00A80B32" w:rsidRPr="00581712" w:rsidRDefault="00A80B32" w:rsidP="00A80B32">
      <w:pPr>
        <w:numPr>
          <w:ilvl w:val="0"/>
          <w:numId w:val="7"/>
        </w:numPr>
        <w:spacing w:before="0" w:after="0"/>
        <w:rPr>
          <w:rFonts w:ascii="宋体" w:hAnsi="宋体" w:cs="宋体"/>
          <w:szCs w:val="24"/>
        </w:rPr>
      </w:pPr>
      <w:r w:rsidRPr="00581712">
        <w:rPr>
          <w:rFonts w:ascii="宋体" w:hAnsi="宋体" w:cs="宋体" w:hint="eastAsia"/>
          <w:szCs w:val="24"/>
        </w:rPr>
        <w:t>系统开发相关人员（项目经理、业务需求人员、现场实施人员，设计人员，研发人员和测试人员）。</w:t>
      </w:r>
    </w:p>
    <w:p w:rsidR="001A3370" w:rsidRDefault="00A80B32">
      <w:pPr>
        <w:pStyle w:val="13"/>
        <w:spacing w:line="360" w:lineRule="auto"/>
        <w:rPr>
          <w:rFonts w:ascii="宋体" w:hAnsi="宋体" w:cs="宋体"/>
        </w:rPr>
      </w:pPr>
      <w:bookmarkStart w:id="62" w:name="_Toc130153951"/>
      <w:r>
        <w:rPr>
          <w:rFonts w:ascii="宋体" w:hAnsi="宋体" w:cs="宋体" w:hint="eastAsia"/>
        </w:rPr>
        <w:t>整体说明</w:t>
      </w:r>
      <w:bookmarkEnd w:id="54"/>
      <w:bookmarkEnd w:id="55"/>
      <w:bookmarkEnd w:id="56"/>
      <w:bookmarkEnd w:id="57"/>
      <w:bookmarkEnd w:id="58"/>
      <w:bookmarkEnd w:id="59"/>
      <w:bookmarkEnd w:id="60"/>
      <w:bookmarkEnd w:id="61"/>
      <w:bookmarkEnd w:id="62"/>
    </w:p>
    <w:p w:rsidR="001A3370" w:rsidRDefault="008D0A99">
      <w:pPr>
        <w:pStyle w:val="24"/>
        <w:spacing w:line="360" w:lineRule="auto"/>
        <w:rPr>
          <w:rFonts w:ascii="宋体" w:eastAsia="宋体" w:hAnsi="宋体" w:cs="宋体"/>
        </w:rPr>
      </w:pPr>
      <w:bookmarkStart w:id="63" w:name="_Toc13793_WPSOffice_Level2"/>
      <w:bookmarkStart w:id="64" w:name="_Toc70613906"/>
      <w:bookmarkStart w:id="65" w:name="_Toc462646037"/>
      <w:bookmarkStart w:id="66" w:name="_Toc465256130"/>
      <w:bookmarkStart w:id="67" w:name="_Toc19517_WPSOffice_Level2"/>
      <w:bookmarkStart w:id="68" w:name="_Toc14492_WPSOffice_Level2"/>
      <w:bookmarkStart w:id="69" w:name="_Toc8730_WPSOffice_Level2"/>
      <w:bookmarkStart w:id="70" w:name="_Toc129957865"/>
      <w:bookmarkStart w:id="71" w:name="_Toc130153952"/>
      <w:r>
        <w:rPr>
          <w:rFonts w:ascii="宋体" w:eastAsia="宋体" w:hAnsi="宋体" w:cs="宋体" w:hint="eastAsia"/>
        </w:rPr>
        <w:t>需求背景</w:t>
      </w:r>
      <w:bookmarkEnd w:id="63"/>
      <w:bookmarkEnd w:id="64"/>
      <w:bookmarkEnd w:id="65"/>
      <w:bookmarkEnd w:id="66"/>
      <w:bookmarkEnd w:id="67"/>
      <w:bookmarkEnd w:id="68"/>
      <w:bookmarkEnd w:id="69"/>
      <w:bookmarkEnd w:id="70"/>
      <w:bookmarkEnd w:id="71"/>
    </w:p>
    <w:p w:rsidR="00C37400" w:rsidRPr="00DB19FB" w:rsidRDefault="00C37400" w:rsidP="00C37400">
      <w:pPr>
        <w:ind w:firstLine="480"/>
      </w:pPr>
      <w:bookmarkStart w:id="72" w:name="_Toc3246_WPSOffice_Level2"/>
      <w:bookmarkStart w:id="73" w:name="_Toc28232_WPSOffice_Level2"/>
      <w:bookmarkStart w:id="74" w:name="_Toc3918_WPSOffice_Level2"/>
      <w:bookmarkStart w:id="75" w:name="_Toc70613907"/>
      <w:bookmarkStart w:id="76" w:name="_Toc5644_WPSOffice_Level2"/>
      <w:bookmarkStart w:id="77" w:name="_Toc465256132"/>
      <w:bookmarkStart w:id="78" w:name="_Toc462646039"/>
      <w:bookmarkStart w:id="79" w:name="_Toc129957866"/>
      <w:r w:rsidRPr="00DB19FB">
        <w:rPr>
          <w:rFonts w:hint="eastAsia"/>
        </w:rPr>
        <w:t>省内智慧家庭运维平台作为家庭宽带业务最核心的支撑系统之一，支撑了家宽业务的总体开通及施工流程，通过有效的流程管控和施工调度策略，为一线装维人员、后端支撑人员、管理岗位提供了有效的支撑手段和工具。随着业务的发展，服务的提升以及家庭延伸产品的日益丰富，现有系统不管是从业务支撑还是业务管控方面都还存在制约的因素，需要通过对</w:t>
      </w:r>
      <w:r w:rsidRPr="00DB19FB">
        <w:rPr>
          <w:rFonts w:hint="eastAsia"/>
        </w:rPr>
        <w:t>IT</w:t>
      </w:r>
      <w:r w:rsidRPr="00DB19FB">
        <w:rPr>
          <w:rFonts w:hint="eastAsia"/>
        </w:rPr>
        <w:t>支撑能力的持续研发，为装维支撑、资源管理、群障管控、质量分析等多个工作领域提供能力，开展装维服务质量精细化过程管控和集中化高效生产辅助，为家宽业务高效运维提供有力的支撑。</w:t>
      </w:r>
    </w:p>
    <w:p w:rsidR="00C37400" w:rsidRPr="00DB19FB" w:rsidRDefault="00C37400" w:rsidP="00C37400">
      <w:pPr>
        <w:ind w:firstLine="480"/>
      </w:pPr>
      <w:r w:rsidRPr="00DB19FB">
        <w:rPr>
          <w:rFonts w:hint="eastAsia"/>
        </w:rPr>
        <w:t>通过对项目现状的分析和梳理，结合省内业务发展情况，本期项目研究目标从模型、流程、功能等方面展开，具体目标包含以下方面：</w:t>
      </w:r>
    </w:p>
    <w:p w:rsidR="00C37400" w:rsidRPr="00DB19FB" w:rsidRDefault="00C37400" w:rsidP="00C37400">
      <w:pPr>
        <w:ind w:firstLine="480"/>
      </w:pPr>
      <w:r w:rsidRPr="00DB19FB">
        <w:t xml:space="preserve"> </w:t>
      </w:r>
      <w:r w:rsidRPr="00DB19FB">
        <w:rPr>
          <w:rFonts w:hint="eastAsia"/>
        </w:rPr>
        <w:t>智家产品业务开通流程功能开发</w:t>
      </w:r>
    </w:p>
    <w:p w:rsidR="00C37400" w:rsidRPr="00DB19FB" w:rsidRDefault="00C37400" w:rsidP="00C37400">
      <w:pPr>
        <w:ind w:firstLine="480"/>
      </w:pPr>
      <w:r w:rsidRPr="00DB19FB">
        <w:t xml:space="preserve"> </w:t>
      </w:r>
      <w:r w:rsidRPr="00DB19FB">
        <w:rPr>
          <w:rFonts w:hint="eastAsia"/>
        </w:rPr>
        <w:t>智能调度能力体系功能开发</w:t>
      </w:r>
    </w:p>
    <w:p w:rsidR="00C37400" w:rsidRPr="00DB19FB" w:rsidRDefault="00C37400" w:rsidP="00C37400">
      <w:pPr>
        <w:ind w:firstLine="480"/>
      </w:pPr>
      <w:r w:rsidRPr="00DB19FB">
        <w:t xml:space="preserve"> </w:t>
      </w:r>
      <w:r w:rsidRPr="00DB19FB">
        <w:rPr>
          <w:rFonts w:hint="eastAsia"/>
        </w:rPr>
        <w:t>家宽新业务投诉流程功能开发</w:t>
      </w:r>
    </w:p>
    <w:p w:rsidR="00C37400" w:rsidRPr="00DB19FB" w:rsidRDefault="00C37400" w:rsidP="00C37400">
      <w:pPr>
        <w:ind w:firstLine="480"/>
      </w:pPr>
      <w:r w:rsidRPr="00DB19FB">
        <w:t xml:space="preserve"> </w:t>
      </w:r>
      <w:r w:rsidRPr="00DB19FB">
        <w:rPr>
          <w:rFonts w:hint="eastAsia"/>
        </w:rPr>
        <w:t>和商务业务开通流程功能开发</w:t>
      </w:r>
    </w:p>
    <w:p w:rsidR="00C37400" w:rsidRPr="00DB19FB" w:rsidRDefault="00C37400" w:rsidP="00C37400">
      <w:pPr>
        <w:ind w:firstLine="480"/>
      </w:pPr>
      <w:r w:rsidRPr="00DB19FB">
        <w:t xml:space="preserve"> </w:t>
      </w:r>
      <w:r w:rsidRPr="00DB19FB">
        <w:rPr>
          <w:rFonts w:hint="eastAsia"/>
        </w:rPr>
        <w:t>集客新产品投诉流程功能开发</w:t>
      </w:r>
    </w:p>
    <w:p w:rsidR="00C37400" w:rsidRPr="00DB19FB" w:rsidRDefault="00C37400" w:rsidP="00C37400">
      <w:pPr>
        <w:ind w:firstLine="480"/>
      </w:pPr>
      <w:r w:rsidRPr="00DB19FB">
        <w:t xml:space="preserve"> </w:t>
      </w:r>
      <w:r w:rsidRPr="00DB19FB">
        <w:rPr>
          <w:rFonts w:hint="eastAsia"/>
        </w:rPr>
        <w:t>装维</w:t>
      </w:r>
      <w:r w:rsidRPr="00DB19FB">
        <w:t>APP</w:t>
      </w:r>
      <w:r w:rsidRPr="00DB19FB">
        <w:rPr>
          <w:rFonts w:hint="eastAsia"/>
        </w:rPr>
        <w:t>新业务支撑功能开发</w:t>
      </w:r>
    </w:p>
    <w:p w:rsidR="00C37400" w:rsidRPr="00DB19FB" w:rsidRDefault="00C37400" w:rsidP="00C37400">
      <w:pPr>
        <w:ind w:firstLine="480"/>
      </w:pPr>
      <w:r w:rsidRPr="00DB19FB">
        <w:lastRenderedPageBreak/>
        <w:t xml:space="preserve"> </w:t>
      </w:r>
      <w:r w:rsidRPr="00DB19FB">
        <w:rPr>
          <w:rFonts w:hint="eastAsia"/>
        </w:rPr>
        <w:t>家宽一线直通车功能开发</w:t>
      </w:r>
    </w:p>
    <w:p w:rsidR="00C37400" w:rsidRPr="00DB19FB" w:rsidRDefault="00C37400" w:rsidP="00C37400">
      <w:pPr>
        <w:ind w:firstLine="480"/>
      </w:pPr>
      <w:r w:rsidRPr="00DB19FB">
        <w:t xml:space="preserve"> </w:t>
      </w:r>
      <w:r w:rsidRPr="00DB19FB">
        <w:rPr>
          <w:rFonts w:hint="eastAsia"/>
        </w:rPr>
        <w:t>家宽专家支撑功能开发</w:t>
      </w:r>
    </w:p>
    <w:p w:rsidR="00C37400" w:rsidRPr="00DB19FB" w:rsidRDefault="00C37400" w:rsidP="00C37400">
      <w:pPr>
        <w:ind w:firstLine="480"/>
      </w:pPr>
      <w:r w:rsidRPr="00DB19FB">
        <w:t xml:space="preserve"> </w:t>
      </w:r>
      <w:r w:rsidRPr="00DB19FB">
        <w:rPr>
          <w:rFonts w:hint="eastAsia"/>
        </w:rPr>
        <w:t>家宽装维人员精细化管理功能开发</w:t>
      </w:r>
    </w:p>
    <w:p w:rsidR="00C37400" w:rsidRPr="00DB19FB" w:rsidRDefault="00C37400" w:rsidP="00C37400">
      <w:pPr>
        <w:ind w:firstLine="480"/>
      </w:pPr>
      <w:r w:rsidRPr="00DB19FB">
        <w:t xml:space="preserve"> </w:t>
      </w:r>
      <w:r w:rsidRPr="00DB19FB">
        <w:rPr>
          <w:rFonts w:hint="eastAsia"/>
        </w:rPr>
        <w:t>综调中心工作台功能开发</w:t>
      </w:r>
    </w:p>
    <w:p w:rsidR="00C37400" w:rsidRPr="00DB19FB" w:rsidRDefault="00C37400" w:rsidP="00C37400">
      <w:pPr>
        <w:ind w:firstLine="480"/>
      </w:pPr>
      <w:r w:rsidRPr="00DB19FB">
        <w:t xml:space="preserve"> </w:t>
      </w:r>
      <w:r w:rsidRPr="00DB19FB">
        <w:rPr>
          <w:rFonts w:hint="eastAsia"/>
        </w:rPr>
        <w:t>家宽满意度修复功能开发</w:t>
      </w:r>
    </w:p>
    <w:p w:rsidR="00C37400" w:rsidRPr="00DB19FB" w:rsidRDefault="00C37400" w:rsidP="00C37400">
      <w:pPr>
        <w:ind w:firstLine="480"/>
      </w:pPr>
      <w:r w:rsidRPr="00DB19FB">
        <w:t xml:space="preserve"> </w:t>
      </w:r>
      <w:r w:rsidRPr="00DB19FB">
        <w:rPr>
          <w:rFonts w:hint="eastAsia"/>
        </w:rPr>
        <w:t>家宽装维质量验证功能开发</w:t>
      </w:r>
    </w:p>
    <w:p w:rsidR="001A3370" w:rsidRDefault="008D0A99">
      <w:pPr>
        <w:pStyle w:val="24"/>
        <w:spacing w:line="360" w:lineRule="auto"/>
        <w:rPr>
          <w:rFonts w:ascii="宋体" w:eastAsia="宋体" w:hAnsi="宋体" w:cs="宋体"/>
        </w:rPr>
      </w:pPr>
      <w:bookmarkStart w:id="80" w:name="_Toc130153953"/>
      <w:r>
        <w:rPr>
          <w:rFonts w:ascii="宋体" w:eastAsia="宋体" w:hAnsi="宋体" w:cs="宋体" w:hint="eastAsia"/>
        </w:rPr>
        <w:t>总体方案</w:t>
      </w:r>
      <w:bookmarkEnd w:id="72"/>
      <w:bookmarkEnd w:id="73"/>
      <w:bookmarkEnd w:id="74"/>
      <w:bookmarkEnd w:id="75"/>
      <w:bookmarkEnd w:id="76"/>
      <w:bookmarkEnd w:id="77"/>
      <w:bookmarkEnd w:id="78"/>
      <w:bookmarkEnd w:id="79"/>
      <w:bookmarkEnd w:id="80"/>
    </w:p>
    <w:p w:rsidR="00677D51" w:rsidRPr="00DB19FB" w:rsidRDefault="00677D51" w:rsidP="00677D51">
      <w:pPr>
        <w:ind w:firstLine="480"/>
      </w:pPr>
      <w:bookmarkStart w:id="81" w:name="_Toc70613908"/>
      <w:bookmarkStart w:id="82" w:name="_Toc465256181"/>
      <w:r w:rsidRPr="00DB19FB">
        <w:rPr>
          <w:rFonts w:hint="eastAsia"/>
        </w:rPr>
        <w:t>在</w:t>
      </w:r>
      <w:r>
        <w:rPr>
          <w:rFonts w:hint="eastAsia"/>
        </w:rPr>
        <w:t>智慧家庭运维平台</w:t>
      </w:r>
      <w:r w:rsidRPr="00DB19FB">
        <w:rPr>
          <w:rFonts w:hint="eastAsia"/>
        </w:rPr>
        <w:t>基础上进行系统升级改造，涉及集团规范要求、省内短板补齐、数智化转型提升、新产品业务规范等内容，主要功能模块包括：综调中心建设、家宽一线直通车能力支撑、家宽专家支撑能力支撑、家宽满意度修复能力支撑、家宽装维质量验证功能、支撑家宽数据采集推送、智家产品业务开通流程、企宽</w:t>
      </w:r>
      <w:r w:rsidRPr="00DB19FB">
        <w:rPr>
          <w:rFonts w:hint="eastAsia"/>
        </w:rPr>
        <w:t>FTTR</w:t>
      </w:r>
      <w:r w:rsidRPr="00DB19FB">
        <w:rPr>
          <w:rFonts w:hint="eastAsia"/>
        </w:rPr>
        <w:t>售中流程、责任区运营模式智能调度能力支撑、家宽装维人员精细化管理、装维</w:t>
      </w:r>
      <w:r w:rsidRPr="00DB19FB">
        <w:rPr>
          <w:rFonts w:hint="eastAsia"/>
        </w:rPr>
        <w:t>APP</w:t>
      </w:r>
      <w:r w:rsidRPr="00DB19FB">
        <w:rPr>
          <w:rFonts w:hint="eastAsia"/>
        </w:rPr>
        <w:t>能力提升、家宽投诉流程扩容和商务业务开通流程支撑</w:t>
      </w:r>
    </w:p>
    <w:p w:rsidR="00677D51" w:rsidRPr="00DB19FB" w:rsidRDefault="00677D51" w:rsidP="00677D51">
      <w:pPr>
        <w:ind w:firstLine="480"/>
      </w:pPr>
      <w:r w:rsidRPr="00DB19FB">
        <w:rPr>
          <w:rFonts w:hint="eastAsia"/>
        </w:rPr>
        <w:t>一．集团规范要求</w:t>
      </w:r>
    </w:p>
    <w:p w:rsidR="00677D51" w:rsidRPr="00DB19FB" w:rsidRDefault="00677D51" w:rsidP="00677D51">
      <w:pPr>
        <w:ind w:firstLine="480"/>
      </w:pPr>
      <w:r w:rsidRPr="00DB19FB">
        <w:t></w:t>
      </w:r>
      <w:r w:rsidRPr="00DB19FB">
        <w:tab/>
      </w:r>
      <w:r w:rsidR="00A81A2C">
        <w:rPr>
          <w:rFonts w:hint="eastAsia"/>
        </w:rPr>
        <w:t>综调中心家宽工作台建设</w:t>
      </w:r>
      <w:r w:rsidRPr="00DB19FB">
        <w:t xml:space="preserve">: </w:t>
      </w:r>
      <w:r w:rsidRPr="00DB19FB">
        <w:rPr>
          <w:rFonts w:hint="eastAsia"/>
        </w:rPr>
        <w:t>支撑我的待办视窗支撑、业务支撑公告查阅能力支撑、值班日历管理、调度工作首页视图展现、业务能力重要指标数据视图支撑、重要指标分析能力支撑等功能流程支撑。</w:t>
      </w:r>
    </w:p>
    <w:p w:rsidR="00677D51" w:rsidRPr="00DB19FB" w:rsidRDefault="00677D51" w:rsidP="00677D51">
      <w:pPr>
        <w:ind w:firstLine="480"/>
      </w:pPr>
      <w:r w:rsidRPr="00DB19FB">
        <w:t></w:t>
      </w:r>
      <w:r w:rsidRPr="00DB19FB">
        <w:tab/>
      </w:r>
      <w:r w:rsidRPr="00DB19FB">
        <w:rPr>
          <w:rFonts w:hint="eastAsia"/>
        </w:rPr>
        <w:t>家宽一线直通车能力支撑：支撑互联网式问答能力支撑、任务工单操作能力支撑、客户业务信息查询能力支撑、个人信息维护、打包案例、中台问答登录状态设置、综调动态监控、支撑质量分析等功能。</w:t>
      </w:r>
      <w:r w:rsidRPr="00DB19FB">
        <w:t xml:space="preserve"> </w:t>
      </w:r>
    </w:p>
    <w:p w:rsidR="00677D51" w:rsidRPr="00DB19FB" w:rsidRDefault="00677D51" w:rsidP="00677D51">
      <w:pPr>
        <w:ind w:firstLine="480"/>
      </w:pPr>
      <w:r w:rsidRPr="00DB19FB">
        <w:t></w:t>
      </w:r>
      <w:r w:rsidRPr="00DB19FB">
        <w:tab/>
      </w:r>
      <w:r w:rsidRPr="00DB19FB">
        <w:rPr>
          <w:rFonts w:hint="eastAsia"/>
        </w:rPr>
        <w:t>家宽专家支撑能力支撑：支撑装维工单系统用户投诉信息展示能力支撑、</w:t>
      </w:r>
      <w:r w:rsidRPr="00DB19FB">
        <w:rPr>
          <w:rFonts w:hint="eastAsia"/>
        </w:rPr>
        <w:lastRenderedPageBreak/>
        <w:t>专家坐席沟通能力支撑、故障场景分类管理、故障工具分类管理、案例库管理等功能。</w:t>
      </w:r>
    </w:p>
    <w:p w:rsidR="00677D51" w:rsidRPr="00DB19FB" w:rsidRDefault="00677D51" w:rsidP="00677D51">
      <w:pPr>
        <w:ind w:firstLine="480"/>
      </w:pPr>
      <w:r w:rsidRPr="00DB19FB">
        <w:t></w:t>
      </w:r>
      <w:r w:rsidRPr="00DB19FB">
        <w:tab/>
      </w:r>
      <w:r w:rsidRPr="00DB19FB">
        <w:rPr>
          <w:rFonts w:hint="eastAsia"/>
        </w:rPr>
        <w:t>家宽满意度修复能力支撑：支撑低满意度用户数据分析能力支撑、一户一档支撑流程支撑等功能。</w:t>
      </w:r>
    </w:p>
    <w:p w:rsidR="00677D51" w:rsidRPr="00DB19FB" w:rsidRDefault="00677D51" w:rsidP="00677D51">
      <w:pPr>
        <w:ind w:firstLine="480"/>
      </w:pPr>
      <w:r w:rsidRPr="00DB19FB">
        <w:t></w:t>
      </w:r>
      <w:r w:rsidRPr="00DB19FB">
        <w:tab/>
      </w:r>
      <w:r w:rsidRPr="00DB19FB">
        <w:rPr>
          <w:rFonts w:hint="eastAsia"/>
        </w:rPr>
        <w:t>家宽装维质量验证功能支撑：支撑质量验证质检能力支撑、质检结果查询展示及对比能力支撑等功能。</w:t>
      </w:r>
    </w:p>
    <w:p w:rsidR="00677D51" w:rsidRPr="00DB19FB" w:rsidRDefault="00677D51" w:rsidP="00677D51">
      <w:pPr>
        <w:ind w:firstLine="480"/>
      </w:pPr>
      <w:r w:rsidRPr="00DB19FB">
        <w:t></w:t>
      </w:r>
      <w:r w:rsidRPr="00DB19FB">
        <w:tab/>
      </w:r>
      <w:r w:rsidRPr="00DB19FB">
        <w:rPr>
          <w:rFonts w:hint="eastAsia"/>
        </w:rPr>
        <w:t>家宽数据采集推送：支撑家宽工单集团指标达标扩容等功能。</w:t>
      </w:r>
    </w:p>
    <w:p w:rsidR="00677D51" w:rsidRPr="00DB19FB" w:rsidRDefault="00677D51" w:rsidP="00677D51">
      <w:pPr>
        <w:ind w:firstLine="480"/>
      </w:pPr>
      <w:r w:rsidRPr="00DB19FB">
        <w:rPr>
          <w:rFonts w:hint="eastAsia"/>
        </w:rPr>
        <w:t>二．</w:t>
      </w:r>
      <w:r w:rsidRPr="00DB19FB">
        <w:rPr>
          <w:rFonts w:hint="eastAsia"/>
        </w:rPr>
        <w:t xml:space="preserve"> </w:t>
      </w:r>
      <w:r w:rsidRPr="00DB19FB">
        <w:rPr>
          <w:rFonts w:hint="eastAsia"/>
        </w:rPr>
        <w:t>省内短板补齐</w:t>
      </w:r>
    </w:p>
    <w:p w:rsidR="00677D51" w:rsidRPr="00DB19FB" w:rsidRDefault="00677D51" w:rsidP="00677D51">
      <w:pPr>
        <w:ind w:firstLine="480"/>
      </w:pPr>
      <w:r w:rsidRPr="00DB19FB">
        <w:t></w:t>
      </w:r>
      <w:r w:rsidRPr="00DB19FB">
        <w:tab/>
      </w:r>
      <w:r w:rsidRPr="00DB19FB">
        <w:rPr>
          <w:rFonts w:hint="eastAsia"/>
        </w:rPr>
        <w:t>智家产品业务开通流程：支撑智能门锁开通流程、智能安防开通流程、智家产品网格管理、智家产品装维人员管理、智家产品信息查询、智家产品激活校验、装维营销信息支撑、特殊场景装维调度限制等功能。</w:t>
      </w:r>
    </w:p>
    <w:p w:rsidR="00677D51" w:rsidRPr="00DB19FB" w:rsidRDefault="00677D51" w:rsidP="00677D51">
      <w:pPr>
        <w:ind w:firstLine="480"/>
      </w:pPr>
      <w:r w:rsidRPr="00DB19FB">
        <w:t></w:t>
      </w:r>
      <w:r w:rsidRPr="00DB19FB">
        <w:tab/>
      </w:r>
      <w:r w:rsidRPr="00DB19FB">
        <w:rPr>
          <w:rFonts w:hint="eastAsia"/>
        </w:rPr>
        <w:t>企宽</w:t>
      </w:r>
      <w:r w:rsidRPr="00DB19FB">
        <w:t>FTTR</w:t>
      </w:r>
      <w:r w:rsidRPr="00DB19FB">
        <w:rPr>
          <w:rFonts w:hint="eastAsia"/>
        </w:rPr>
        <w:t>售中流程：支撑企宽</w:t>
      </w:r>
      <w:r w:rsidRPr="00DB19FB">
        <w:t>FTTR</w:t>
      </w:r>
      <w:r w:rsidRPr="00DB19FB">
        <w:rPr>
          <w:rFonts w:hint="eastAsia"/>
        </w:rPr>
        <w:t>开通流程功能。</w:t>
      </w:r>
    </w:p>
    <w:p w:rsidR="00677D51" w:rsidRPr="00DB19FB" w:rsidRDefault="00677D51" w:rsidP="00677D51">
      <w:pPr>
        <w:ind w:firstLine="480"/>
      </w:pPr>
      <w:r w:rsidRPr="00DB19FB">
        <w:rPr>
          <w:rFonts w:hint="eastAsia"/>
        </w:rPr>
        <w:t>三．数智化转型提升</w:t>
      </w:r>
    </w:p>
    <w:p w:rsidR="00677D51" w:rsidRPr="00DB19FB" w:rsidRDefault="00677D51" w:rsidP="00677D51">
      <w:pPr>
        <w:ind w:firstLine="480"/>
      </w:pPr>
      <w:r w:rsidRPr="00DB19FB">
        <w:t></w:t>
      </w:r>
      <w:r w:rsidRPr="00DB19FB">
        <w:tab/>
      </w:r>
      <w:r w:rsidRPr="00DB19FB">
        <w:rPr>
          <w:rFonts w:hint="eastAsia"/>
        </w:rPr>
        <w:t>责任区运营模式智能调度能力支撑：支撑责任区体系建立、网格责任区关联、责任区人员绑定关系维护、责任区智能调度自动派单到人、装维人员标签维护、责任区智能调度滚动分单、工单转派短信提醒、网格、责任区智能调度并行、跨网格中台手工调度能力支撑、中台首响兜底功能支撑、跨区县中台手工调度能力支撑、跨州市中台手工调度能力支撑、预警阈值管理、预警短信通知管理、预警语音播报管理、装维请假管理、网格化指标相关报表等功能。</w:t>
      </w:r>
    </w:p>
    <w:p w:rsidR="00677D51" w:rsidRPr="00DB19FB" w:rsidRDefault="00677D51" w:rsidP="00677D51">
      <w:pPr>
        <w:ind w:firstLine="480"/>
      </w:pPr>
      <w:r w:rsidRPr="00DB19FB">
        <w:t></w:t>
      </w:r>
      <w:r w:rsidRPr="00DB19FB">
        <w:tab/>
      </w:r>
      <w:r w:rsidRPr="00DB19FB">
        <w:rPr>
          <w:rFonts w:hint="eastAsia"/>
        </w:rPr>
        <w:t>家宽装维人员精细化管理：支撑集团</w:t>
      </w:r>
      <w:r w:rsidRPr="00DB19FB">
        <w:t>2.0</w:t>
      </w:r>
      <w:r w:rsidRPr="00DB19FB">
        <w:rPr>
          <w:rFonts w:hint="eastAsia"/>
        </w:rPr>
        <w:t>新版装维画像功能支撑、装维人员画像集团规范模型能力支撑及数据同步、装维人员奖惩管理能力支撑、装维人员管理分析展现能力支撑、专人专岗装维质量、安全管控能力支撑、低分人员整治管理、装维人员离职流程扩容等功能。</w:t>
      </w:r>
    </w:p>
    <w:p w:rsidR="00677D51" w:rsidRPr="00DB19FB" w:rsidRDefault="00677D51" w:rsidP="00677D51">
      <w:pPr>
        <w:ind w:firstLine="480"/>
      </w:pPr>
      <w:r w:rsidRPr="00DB19FB">
        <w:rPr>
          <w:rFonts w:hint="eastAsia"/>
        </w:rPr>
        <w:lastRenderedPageBreak/>
        <w:t>四．新产品业务规范</w:t>
      </w:r>
    </w:p>
    <w:p w:rsidR="00677D51" w:rsidRPr="00DB19FB" w:rsidRDefault="00677D51" w:rsidP="00677D51">
      <w:pPr>
        <w:ind w:firstLine="480"/>
      </w:pPr>
      <w:r w:rsidRPr="00DB19FB">
        <w:t></w:t>
      </w:r>
      <w:r w:rsidRPr="00DB19FB">
        <w:tab/>
      </w:r>
      <w:r w:rsidRPr="00DB19FB">
        <w:rPr>
          <w:rFonts w:hint="eastAsia"/>
        </w:rPr>
        <w:t>装维</w:t>
      </w:r>
      <w:r w:rsidRPr="00DB19FB">
        <w:t>APP</w:t>
      </w:r>
      <w:r w:rsidRPr="00DB19FB">
        <w:rPr>
          <w:rFonts w:hint="eastAsia"/>
        </w:rPr>
        <w:t>能力提升：支撑家宽装维领导管控视图、装维”移修哥“能力接入整合、无线网优宝能力接入、云商号</w:t>
      </w:r>
      <w:r w:rsidRPr="00DB19FB">
        <w:t>/</w:t>
      </w:r>
      <w:r w:rsidRPr="00DB19FB">
        <w:rPr>
          <w:rFonts w:hint="eastAsia"/>
        </w:rPr>
        <w:t>云信码接入整合、现场装维工具能力集成等功能。</w:t>
      </w:r>
    </w:p>
    <w:p w:rsidR="00677D51" w:rsidRPr="00DB19FB" w:rsidRDefault="00677D51" w:rsidP="00677D51">
      <w:pPr>
        <w:ind w:firstLine="480"/>
      </w:pPr>
      <w:r w:rsidRPr="00DB19FB">
        <w:t></w:t>
      </w:r>
      <w:r w:rsidRPr="00DB19FB">
        <w:tab/>
      </w:r>
      <w:r w:rsidRPr="00DB19FB">
        <w:rPr>
          <w:rFonts w:hint="eastAsia"/>
        </w:rPr>
        <w:t>家宽投诉流程扩容：支撑门施工改约扩容、上门施工签到提醒扩容、投诉回单扩容、施工质检流程扩容、催单信息扩容等功能。</w:t>
      </w:r>
    </w:p>
    <w:p w:rsidR="00677D51" w:rsidRPr="00DB19FB" w:rsidRDefault="00677D51" w:rsidP="00677D51">
      <w:pPr>
        <w:ind w:firstLine="480"/>
      </w:pPr>
      <w:r w:rsidRPr="00DB19FB">
        <w:t></w:t>
      </w:r>
      <w:r w:rsidRPr="00DB19FB">
        <w:tab/>
      </w:r>
      <w:r w:rsidRPr="00DB19FB">
        <w:rPr>
          <w:rFonts w:hint="eastAsia"/>
        </w:rPr>
        <w:t>和商务业务开通流程支撑：支撑和商务质差库管理、和商务终端回收任务处理、和商务终端回收任务质检、和商务勘察支撑流程扩容等功能。</w:t>
      </w:r>
    </w:p>
    <w:p w:rsidR="001A3370" w:rsidRDefault="008D0A99">
      <w:pPr>
        <w:pStyle w:val="13"/>
        <w:spacing w:line="360" w:lineRule="auto"/>
        <w:rPr>
          <w:rFonts w:ascii="宋体" w:hAnsi="宋体" w:cs="宋体"/>
        </w:rPr>
      </w:pPr>
      <w:bookmarkStart w:id="83" w:name="_Toc129957867"/>
      <w:bookmarkStart w:id="84" w:name="_Toc130153954"/>
      <w:r>
        <w:rPr>
          <w:rFonts w:ascii="宋体" w:hAnsi="宋体" w:cs="宋体" w:hint="eastAsia"/>
        </w:rPr>
        <w:t>功能描述</w:t>
      </w:r>
      <w:bookmarkEnd w:id="81"/>
      <w:bookmarkEnd w:id="83"/>
      <w:bookmarkEnd w:id="84"/>
    </w:p>
    <w:p w:rsidR="00770F20" w:rsidRDefault="00DF23C6" w:rsidP="00770F20">
      <w:pPr>
        <w:pStyle w:val="24"/>
      </w:pPr>
      <w:bookmarkStart w:id="85" w:name="_Toc129957868"/>
      <w:bookmarkStart w:id="86" w:name="_Toc130153955"/>
      <w:r>
        <w:rPr>
          <w:rFonts w:hint="eastAsia"/>
        </w:rPr>
        <w:t>家宽</w:t>
      </w:r>
      <w:r w:rsidR="00BA77F8">
        <w:rPr>
          <w:rFonts w:hint="eastAsia"/>
        </w:rPr>
        <w:t>集团规范</w:t>
      </w:r>
      <w:r>
        <w:rPr>
          <w:rFonts w:hint="eastAsia"/>
        </w:rPr>
        <w:t>工作台</w:t>
      </w:r>
      <w:r w:rsidR="00770F20">
        <w:rPr>
          <w:rFonts w:hint="eastAsia"/>
        </w:rPr>
        <w:t>建设</w:t>
      </w:r>
      <w:bookmarkEnd w:id="85"/>
      <w:bookmarkEnd w:id="86"/>
    </w:p>
    <w:p w:rsidR="000D2585" w:rsidRPr="00DB19FB" w:rsidRDefault="000D2585" w:rsidP="000D2585">
      <w:pPr>
        <w:pStyle w:val="30"/>
      </w:pPr>
      <w:bookmarkStart w:id="87" w:name="_Hlk126935950"/>
      <w:bookmarkStart w:id="88" w:name="_Toc130153956"/>
      <w:r>
        <w:rPr>
          <w:rFonts w:hint="eastAsia"/>
          <w:bCs w:val="0"/>
        </w:rPr>
        <w:t>综调中心</w:t>
      </w:r>
      <w:r w:rsidRPr="00C06498">
        <w:rPr>
          <w:bCs w:val="0"/>
        </w:rPr>
        <w:t>我的待办视窗</w:t>
      </w:r>
      <w:r>
        <w:rPr>
          <w:rFonts w:hint="eastAsia"/>
          <w:bCs w:val="0"/>
        </w:rPr>
        <w:t>管理</w:t>
      </w:r>
      <w:bookmarkEnd w:id="88"/>
    </w:p>
    <w:p w:rsidR="000D2585" w:rsidRPr="00DB19FB" w:rsidRDefault="000D2585" w:rsidP="000D2585">
      <w:pPr>
        <w:ind w:firstLine="480"/>
      </w:pPr>
      <w:r w:rsidRPr="00DB19FB">
        <w:rPr>
          <w:rFonts w:hint="eastAsia"/>
        </w:rPr>
        <w:t>集团功能描述：我的待办主要汇聚待个人处理的任务信息，我的待办任务视图应能够直观、清晰呈现个人待办的各类任务工单量以及预警、超时等信息。支持统计个人待办任务总量、未超时量、超时量等信息。支持按工作任务类型分类统计待办任务数量。支持点击待办任务数进入任务处理界面对任务进行处理。</w:t>
      </w:r>
    </w:p>
    <w:p w:rsidR="000D2585" w:rsidRPr="00DB19FB" w:rsidRDefault="000D2585" w:rsidP="000D2585">
      <w:pPr>
        <w:pStyle w:val="40"/>
        <w:rPr>
          <w:iCs/>
        </w:rPr>
      </w:pPr>
      <w:bookmarkStart w:id="89" w:name="_Toc130153957"/>
      <w:r>
        <w:rPr>
          <w:rFonts w:hint="eastAsia"/>
        </w:rPr>
        <w:t>综调中心</w:t>
      </w:r>
      <w:r w:rsidRPr="00DB19FB">
        <w:rPr>
          <w:rFonts w:hint="eastAsia"/>
        </w:rPr>
        <w:t>我的待办视窗</w:t>
      </w:r>
      <w:r>
        <w:rPr>
          <w:rFonts w:hint="eastAsia"/>
        </w:rPr>
        <w:t>管理</w:t>
      </w:r>
      <w:r w:rsidRPr="00DB19FB">
        <w:rPr>
          <w:rFonts w:hint="eastAsia"/>
        </w:rPr>
        <w:t>数据库</w:t>
      </w:r>
      <w:bookmarkEnd w:id="89"/>
    </w:p>
    <w:p w:rsidR="000D2585" w:rsidRPr="00DB19FB" w:rsidRDefault="000D2585" w:rsidP="000D2585">
      <w:pPr>
        <w:pStyle w:val="5"/>
      </w:pPr>
      <w:bookmarkStart w:id="90" w:name="_Toc130153958"/>
      <w:r w:rsidRPr="00EF21F5">
        <w:rPr>
          <w:rFonts w:hint="eastAsia"/>
          <w:szCs w:val="24"/>
        </w:rPr>
        <w:t>常用功能快捷通道菜单数据表</w:t>
      </w:r>
      <w:bookmarkEnd w:id="90"/>
    </w:p>
    <w:p w:rsidR="000D2585" w:rsidRPr="00DB19FB" w:rsidRDefault="000D2585" w:rsidP="000D2585">
      <w:pPr>
        <w:ind w:firstLine="480"/>
      </w:pPr>
      <w:r w:rsidRPr="00DB19FB">
        <w:rPr>
          <w:rFonts w:hint="eastAsia"/>
        </w:rPr>
        <w:t>用于记录快捷通道菜单数据信息，包括一线直通车、值班管理、案例库管理、在线问答、开通环节可视化、投诉环节可视化等字段。</w:t>
      </w:r>
    </w:p>
    <w:p w:rsidR="000D2585" w:rsidRPr="00DB19FB" w:rsidRDefault="000D2585" w:rsidP="000D2585">
      <w:pPr>
        <w:pStyle w:val="5"/>
      </w:pPr>
      <w:bookmarkStart w:id="91" w:name="_Toc130153959"/>
      <w:r w:rsidRPr="00EF21F5">
        <w:rPr>
          <w:rFonts w:hint="eastAsia"/>
          <w:szCs w:val="24"/>
        </w:rPr>
        <w:t>常用功能快捷搜索数据表</w:t>
      </w:r>
      <w:bookmarkEnd w:id="91"/>
    </w:p>
    <w:p w:rsidR="000D2585" w:rsidRPr="00DB19FB" w:rsidRDefault="000D2585" w:rsidP="000D2585">
      <w:pPr>
        <w:ind w:firstLine="480"/>
      </w:pPr>
      <w:r w:rsidRPr="00DB19FB">
        <w:rPr>
          <w:rFonts w:hint="eastAsia"/>
        </w:rPr>
        <w:lastRenderedPageBreak/>
        <w:t>用于记录快捷通道快捷搜索数据信息，包括输入信息、关键字段、搜索目标、搜索结果等字段。</w:t>
      </w:r>
    </w:p>
    <w:p w:rsidR="000D2585" w:rsidRPr="00DB19FB" w:rsidRDefault="000D2585" w:rsidP="000D2585">
      <w:pPr>
        <w:pStyle w:val="5"/>
      </w:pPr>
      <w:bookmarkStart w:id="92" w:name="_Toc130153960"/>
      <w:r w:rsidRPr="00EF21F5">
        <w:rPr>
          <w:rFonts w:hint="eastAsia"/>
          <w:szCs w:val="24"/>
        </w:rPr>
        <w:t>我的待办数据信息表</w:t>
      </w:r>
      <w:bookmarkEnd w:id="92"/>
    </w:p>
    <w:p w:rsidR="000D2585" w:rsidRPr="00DB19FB" w:rsidRDefault="000D2585" w:rsidP="000D2585">
      <w:pPr>
        <w:ind w:firstLine="480"/>
      </w:pPr>
      <w:r w:rsidRPr="00DB19FB">
        <w:rPr>
          <w:rFonts w:hint="eastAsia"/>
        </w:rPr>
        <w:t>用于记录我的待办数据信息，包括一线直通车、一户一档、中台质检等字段。</w:t>
      </w:r>
    </w:p>
    <w:p w:rsidR="000D2585" w:rsidRPr="00DB19FB" w:rsidRDefault="000D2585" w:rsidP="000D2585">
      <w:pPr>
        <w:pStyle w:val="5"/>
      </w:pPr>
      <w:bookmarkStart w:id="93" w:name="_Toc130153961"/>
      <w:r w:rsidRPr="00EF21F5">
        <w:rPr>
          <w:rFonts w:hint="eastAsia"/>
          <w:szCs w:val="24"/>
        </w:rPr>
        <w:t>我的个人待办预警数据信息表</w:t>
      </w:r>
      <w:bookmarkEnd w:id="93"/>
    </w:p>
    <w:p w:rsidR="000D2585" w:rsidRPr="00DB19FB" w:rsidRDefault="000D2585" w:rsidP="000D2585">
      <w:pPr>
        <w:ind w:firstLine="480"/>
      </w:pPr>
      <w:r w:rsidRPr="00DB19FB">
        <w:rPr>
          <w:rFonts w:hint="eastAsia"/>
        </w:rPr>
        <w:t>用于记录我的待办数据信息，包括预警、预警详情、预警信息、预警数量等字段。</w:t>
      </w:r>
    </w:p>
    <w:p w:rsidR="000D2585" w:rsidRPr="00DB19FB" w:rsidRDefault="000D2585" w:rsidP="000D2585">
      <w:pPr>
        <w:pStyle w:val="5"/>
      </w:pPr>
      <w:bookmarkStart w:id="94" w:name="_Toc130153962"/>
      <w:r w:rsidRPr="00EF21F5">
        <w:rPr>
          <w:rFonts w:hint="eastAsia"/>
          <w:szCs w:val="24"/>
        </w:rPr>
        <w:t>我的个人待办超时数据信息表</w:t>
      </w:r>
      <w:bookmarkEnd w:id="94"/>
    </w:p>
    <w:p w:rsidR="000D2585" w:rsidRPr="00DB19FB" w:rsidRDefault="000D2585" w:rsidP="000D2585">
      <w:pPr>
        <w:ind w:firstLine="480"/>
      </w:pPr>
      <w:r w:rsidRPr="00DB19FB">
        <w:rPr>
          <w:rFonts w:hint="eastAsia"/>
        </w:rPr>
        <w:t>用于记录我的待办数据信息，包括超时、超时详情、超时信息、超时数量等字段。</w:t>
      </w:r>
    </w:p>
    <w:p w:rsidR="000D2585" w:rsidRPr="00DB19FB" w:rsidRDefault="000D2585" w:rsidP="000D2585">
      <w:pPr>
        <w:pStyle w:val="40"/>
        <w:rPr>
          <w:iCs/>
          <w:szCs w:val="24"/>
        </w:rPr>
      </w:pPr>
      <w:bookmarkStart w:id="95" w:name="_Toc130153963"/>
      <w:r>
        <w:rPr>
          <w:rFonts w:hint="eastAsia"/>
        </w:rPr>
        <w:t>综调中心</w:t>
      </w:r>
      <w:r w:rsidRPr="00EF21F5">
        <w:rPr>
          <w:rFonts w:hint="eastAsia"/>
        </w:rPr>
        <w:t>我的待办视窗</w:t>
      </w:r>
      <w:r>
        <w:rPr>
          <w:rFonts w:hint="eastAsia"/>
        </w:rPr>
        <w:t>管理</w:t>
      </w:r>
      <w:r w:rsidRPr="00EF21F5">
        <w:rPr>
          <w:rFonts w:hint="eastAsia"/>
        </w:rPr>
        <w:t>功能说明</w:t>
      </w:r>
      <w:bookmarkEnd w:id="95"/>
    </w:p>
    <w:p w:rsidR="000D2585" w:rsidRPr="00DB19FB" w:rsidRDefault="000D2585" w:rsidP="000D2585">
      <w:pPr>
        <w:pStyle w:val="5"/>
      </w:pPr>
      <w:bookmarkStart w:id="96" w:name="_Toc130153964"/>
      <w:r w:rsidRPr="006E415D">
        <w:rPr>
          <w:rFonts w:hint="eastAsia"/>
          <w:szCs w:val="24"/>
        </w:rPr>
        <w:t>常用功能快捷通道</w:t>
      </w:r>
      <w:bookmarkEnd w:id="96"/>
    </w:p>
    <w:p w:rsidR="000D2585" w:rsidRPr="00DB19FB" w:rsidRDefault="000D2585" w:rsidP="000D2585">
      <w:pPr>
        <w:ind w:firstLine="480"/>
      </w:pPr>
      <w:r w:rsidRPr="00DB19FB">
        <w:rPr>
          <w:rFonts w:hint="eastAsia"/>
        </w:rPr>
        <w:t>集团功能描述：支持定义个人常用功能模块，便于登录人员快速进入常用功能模块。</w:t>
      </w:r>
    </w:p>
    <w:p w:rsidR="000D2585" w:rsidRPr="00DB19FB" w:rsidRDefault="000D2585" w:rsidP="000D2585">
      <w:pPr>
        <w:pStyle w:val="6"/>
        <w:rPr>
          <w:iCs w:val="0"/>
        </w:rPr>
      </w:pPr>
      <w:bookmarkStart w:id="97" w:name="_Toc130153965"/>
      <w:r w:rsidRPr="00963E7A">
        <w:rPr>
          <w:rFonts w:hint="eastAsia"/>
        </w:rPr>
        <w:t>常用功能快捷菜单查询</w:t>
      </w:r>
      <w:bookmarkEnd w:id="97"/>
    </w:p>
    <w:p w:rsidR="000D2585" w:rsidRPr="00DB19FB" w:rsidRDefault="000D2585" w:rsidP="000D2585">
      <w:pPr>
        <w:ind w:firstLine="480"/>
      </w:pPr>
      <w:r w:rsidRPr="00DB19FB">
        <w:rPr>
          <w:rFonts w:hint="eastAsia"/>
        </w:rPr>
        <w:t>选择常用功能快捷菜单查询，输入菜单</w:t>
      </w:r>
      <w:r w:rsidR="0063528F">
        <w:rPr>
          <w:rFonts w:hint="eastAsia"/>
        </w:rPr>
        <w:t>名称、菜单编码</w:t>
      </w:r>
      <w:r w:rsidRPr="00DB19FB">
        <w:rPr>
          <w:rFonts w:hint="eastAsia"/>
        </w:rPr>
        <w:t>信息，支持搜索关键字段过滤菜单信息，常用功能快捷菜单。</w:t>
      </w:r>
    </w:p>
    <w:p w:rsidR="000D2585" w:rsidRPr="00DB19FB" w:rsidRDefault="000D2585" w:rsidP="000D2585">
      <w:pPr>
        <w:pStyle w:val="6"/>
        <w:rPr>
          <w:iCs w:val="0"/>
        </w:rPr>
      </w:pPr>
      <w:bookmarkStart w:id="98" w:name="_Toc130153966"/>
      <w:r w:rsidRPr="00DB19FB">
        <w:rPr>
          <w:rFonts w:hint="eastAsia"/>
        </w:rPr>
        <w:t>常用功能快捷菜单新增</w:t>
      </w:r>
      <w:bookmarkEnd w:id="98"/>
    </w:p>
    <w:p w:rsidR="000D2585" w:rsidRDefault="000D2585" w:rsidP="000D2585">
      <w:pPr>
        <w:ind w:firstLine="480"/>
      </w:pPr>
      <w:r w:rsidRPr="00DB19FB">
        <w:rPr>
          <w:rFonts w:hint="eastAsia"/>
        </w:rPr>
        <w:lastRenderedPageBreak/>
        <w:t>选择常用功能快捷菜单新增，新增成功，在右侧编辑栏展示新增菜单记录，同步保存菜单信息，常用功能快捷菜单新增成功菜单展示。</w:t>
      </w:r>
    </w:p>
    <w:p w:rsidR="000D2585" w:rsidRPr="00DB19FB" w:rsidRDefault="000D2585" w:rsidP="000D2585">
      <w:pPr>
        <w:pStyle w:val="6"/>
        <w:rPr>
          <w:iCs w:val="0"/>
        </w:rPr>
      </w:pPr>
      <w:bookmarkStart w:id="99" w:name="_Toc130153967"/>
      <w:r w:rsidRPr="00963E7A">
        <w:rPr>
          <w:rFonts w:hint="eastAsia"/>
        </w:rPr>
        <w:t>常用功能快捷菜单删除</w:t>
      </w:r>
      <w:bookmarkEnd w:id="99"/>
    </w:p>
    <w:p w:rsidR="000D2585" w:rsidRPr="00DB19FB" w:rsidRDefault="000D2585" w:rsidP="000D2585">
      <w:pPr>
        <w:ind w:firstLine="480"/>
      </w:pPr>
      <w:r w:rsidRPr="00DB19FB">
        <w:rPr>
          <w:rFonts w:hint="eastAsia"/>
        </w:rPr>
        <w:t>选择常用功能快捷菜单删除，删除成功，在右侧编辑栏记录并更新删除菜单信息。</w:t>
      </w:r>
    </w:p>
    <w:p w:rsidR="000D2585" w:rsidRPr="00DB19FB" w:rsidRDefault="000D2585" w:rsidP="000D2585">
      <w:pPr>
        <w:pStyle w:val="6"/>
        <w:rPr>
          <w:iCs w:val="0"/>
        </w:rPr>
      </w:pPr>
      <w:bookmarkStart w:id="100" w:name="_Toc130153968"/>
      <w:r w:rsidRPr="00963E7A">
        <w:rPr>
          <w:rFonts w:hint="eastAsia"/>
        </w:rPr>
        <w:t>常用功能快捷菜单添加星级标签</w:t>
      </w:r>
      <w:bookmarkEnd w:id="100"/>
    </w:p>
    <w:p w:rsidR="000D2585" w:rsidRDefault="000D2585" w:rsidP="000D2585">
      <w:pPr>
        <w:ind w:firstLine="480"/>
      </w:pPr>
      <w:r w:rsidRPr="00DB19FB">
        <w:rPr>
          <w:rFonts w:hint="eastAsia"/>
        </w:rPr>
        <w:t>常用功能快捷菜单添加星级标签，新增成功，在右侧编辑栏展示新增菜单星级标签记录，同步保存菜单星级标签信息。</w:t>
      </w:r>
    </w:p>
    <w:p w:rsidR="008D4CF7" w:rsidRPr="00DB19FB" w:rsidRDefault="008D4CF7" w:rsidP="008D4CF7">
      <w:pPr>
        <w:pStyle w:val="6"/>
        <w:rPr>
          <w:iCs w:val="0"/>
        </w:rPr>
      </w:pPr>
      <w:bookmarkStart w:id="101" w:name="_Toc130153969"/>
      <w:r w:rsidRPr="00963E7A">
        <w:rPr>
          <w:rFonts w:hint="eastAsia"/>
        </w:rPr>
        <w:t>常用功能快捷菜单星级标签</w:t>
      </w:r>
      <w:r>
        <w:rPr>
          <w:rFonts w:hint="eastAsia"/>
        </w:rPr>
        <w:t>保存</w:t>
      </w:r>
      <w:bookmarkEnd w:id="101"/>
    </w:p>
    <w:p w:rsidR="008D4CF7" w:rsidRPr="00DB19FB" w:rsidRDefault="008D4CF7" w:rsidP="008D4CF7">
      <w:pPr>
        <w:ind w:firstLineChars="200" w:firstLine="480"/>
      </w:pPr>
      <w:r>
        <w:rPr>
          <w:rFonts w:ascii="宋体" w:hAnsi="宋体" w:hint="eastAsia"/>
          <w:lang w:val="x-none"/>
        </w:rPr>
        <w:t>常用功能快捷菜单星级标签新增</w:t>
      </w:r>
      <w:r w:rsidRPr="00DB19FB">
        <w:rPr>
          <w:rFonts w:ascii="宋体" w:hAnsi="宋体" w:hint="eastAsia"/>
          <w:lang w:val="x-none"/>
        </w:rPr>
        <w:t>完成</w:t>
      </w:r>
      <w:r>
        <w:rPr>
          <w:rFonts w:ascii="宋体" w:hAnsi="宋体" w:hint="eastAsia"/>
          <w:lang w:val="x-none"/>
        </w:rPr>
        <w:t>，快捷菜单</w:t>
      </w:r>
      <w:r w:rsidR="003C59A0">
        <w:rPr>
          <w:rFonts w:ascii="宋体" w:hAnsi="宋体" w:hint="eastAsia"/>
          <w:lang w:val="x-none"/>
        </w:rPr>
        <w:t>星级标签</w:t>
      </w:r>
      <w:r>
        <w:rPr>
          <w:rFonts w:ascii="宋体" w:hAnsi="宋体" w:hint="eastAsia"/>
          <w:lang w:val="x-none"/>
        </w:rPr>
        <w:t>文件信息入库</w:t>
      </w:r>
      <w:r w:rsidRPr="00DB19FB">
        <w:rPr>
          <w:rFonts w:ascii="宋体" w:hAnsi="宋体" w:hint="eastAsia"/>
          <w:lang w:val="x-none"/>
        </w:rPr>
        <w:t>。</w:t>
      </w:r>
    </w:p>
    <w:p w:rsidR="000D2585" w:rsidRPr="00DB19FB" w:rsidRDefault="000D2585" w:rsidP="000D2585">
      <w:pPr>
        <w:pStyle w:val="6"/>
        <w:rPr>
          <w:iCs w:val="0"/>
        </w:rPr>
      </w:pPr>
      <w:bookmarkStart w:id="102" w:name="_Toc130153970"/>
      <w:r w:rsidRPr="006E415D">
        <w:rPr>
          <w:rFonts w:hint="eastAsia"/>
          <w:szCs w:val="24"/>
        </w:rPr>
        <w:t>常用功能快捷菜单删除星级标签</w:t>
      </w:r>
      <w:bookmarkEnd w:id="102"/>
    </w:p>
    <w:p w:rsidR="000D2585" w:rsidRPr="00DB19FB" w:rsidRDefault="000D2585" w:rsidP="000D2585">
      <w:pPr>
        <w:ind w:firstLine="480"/>
      </w:pPr>
      <w:r w:rsidRPr="00DB19FB">
        <w:rPr>
          <w:rFonts w:hint="eastAsia"/>
        </w:rPr>
        <w:t>选择常用功能快捷菜单删除星级标签，删除成功，在右侧编辑栏记录并更新删除菜单星级标签信息。</w:t>
      </w:r>
    </w:p>
    <w:p w:rsidR="000D2585" w:rsidRPr="00DB19FB" w:rsidRDefault="000D2585" w:rsidP="000D2585">
      <w:pPr>
        <w:pStyle w:val="6"/>
        <w:rPr>
          <w:iCs w:val="0"/>
        </w:rPr>
      </w:pPr>
      <w:bookmarkStart w:id="103" w:name="_Toc130153971"/>
      <w:r w:rsidRPr="00963E7A">
        <w:rPr>
          <w:rFonts w:hint="eastAsia"/>
        </w:rPr>
        <w:t>快捷菜单一键跳转</w:t>
      </w:r>
      <w:r w:rsidR="006524C2">
        <w:rPr>
          <w:rFonts w:hint="eastAsia"/>
        </w:rPr>
        <w:t>至新页面展示</w:t>
      </w:r>
      <w:bookmarkEnd w:id="103"/>
    </w:p>
    <w:p w:rsidR="0063528F" w:rsidRDefault="000D2585" w:rsidP="00D35C00">
      <w:pPr>
        <w:ind w:firstLine="480"/>
      </w:pPr>
      <w:r w:rsidRPr="00DB19FB">
        <w:rPr>
          <w:rFonts w:hint="eastAsia"/>
        </w:rPr>
        <w:t>选择选择快捷菜单一键跳转，支持</w:t>
      </w:r>
      <w:r w:rsidR="007C18B3">
        <w:rPr>
          <w:rFonts w:hint="eastAsia"/>
        </w:rPr>
        <w:t>快速</w:t>
      </w:r>
      <w:r w:rsidRPr="00DB19FB">
        <w:rPr>
          <w:rFonts w:hint="eastAsia"/>
        </w:rPr>
        <w:t>跳转至对应的菜单功能页面，快捷菜单跳转新页面成功结果展示。</w:t>
      </w:r>
    </w:p>
    <w:p w:rsidR="000D2585" w:rsidRPr="00DB19FB" w:rsidRDefault="000D2585" w:rsidP="000D2585">
      <w:pPr>
        <w:pStyle w:val="5"/>
      </w:pPr>
      <w:bookmarkStart w:id="104" w:name="_Toc130153972"/>
      <w:r w:rsidRPr="00963E7A">
        <w:rPr>
          <w:rFonts w:hint="eastAsia"/>
          <w:szCs w:val="24"/>
        </w:rPr>
        <w:t>综调中心</w:t>
      </w:r>
      <w:r w:rsidR="00D35C00">
        <w:rPr>
          <w:rFonts w:hint="eastAsia"/>
          <w:szCs w:val="24"/>
        </w:rPr>
        <w:t>中台质检功能我的待办</w:t>
      </w:r>
      <w:r w:rsidR="0052682A">
        <w:rPr>
          <w:rFonts w:hint="eastAsia"/>
          <w:szCs w:val="24"/>
        </w:rPr>
        <w:t>管理</w:t>
      </w:r>
      <w:bookmarkEnd w:id="104"/>
    </w:p>
    <w:p w:rsidR="000D2585" w:rsidRPr="00DB19FB" w:rsidRDefault="00D35C00" w:rsidP="000D2585">
      <w:pPr>
        <w:pStyle w:val="6"/>
        <w:rPr>
          <w:iCs w:val="0"/>
        </w:rPr>
      </w:pPr>
      <w:bookmarkStart w:id="105" w:name="_Toc130153973"/>
      <w:r>
        <w:rPr>
          <w:rFonts w:hint="eastAsia"/>
        </w:rPr>
        <w:t>中台质检功能我的待办</w:t>
      </w:r>
      <w:r w:rsidR="000D2585" w:rsidRPr="00963E7A">
        <w:rPr>
          <w:rFonts w:hint="eastAsia"/>
        </w:rPr>
        <w:t>任务信息查询</w:t>
      </w:r>
      <w:bookmarkEnd w:id="105"/>
    </w:p>
    <w:p w:rsidR="000D2585" w:rsidRPr="00DB19FB" w:rsidRDefault="000D2585" w:rsidP="000D2585">
      <w:pPr>
        <w:ind w:firstLine="480"/>
      </w:pPr>
      <w:r w:rsidRPr="00DB19FB">
        <w:rPr>
          <w:rFonts w:hint="eastAsia"/>
        </w:rPr>
        <w:t>选择</w:t>
      </w:r>
      <w:r w:rsidR="00D35C00">
        <w:rPr>
          <w:rFonts w:hint="eastAsia"/>
        </w:rPr>
        <w:t>中台质检功能我的待办</w:t>
      </w:r>
      <w:r w:rsidRPr="00DB19FB">
        <w:rPr>
          <w:rFonts w:hint="eastAsia"/>
        </w:rPr>
        <w:t>任务信息查询，查询</w:t>
      </w:r>
      <w:r w:rsidR="00D35C00">
        <w:rPr>
          <w:rFonts w:hint="eastAsia"/>
        </w:rPr>
        <w:t>中台质检功能我的待办</w:t>
      </w:r>
      <w:r w:rsidRPr="00DB19FB">
        <w:rPr>
          <w:rFonts w:hint="eastAsia"/>
        </w:rPr>
        <w:t>任务信息、</w:t>
      </w:r>
      <w:r w:rsidR="00D35C00">
        <w:rPr>
          <w:rFonts w:hint="eastAsia"/>
        </w:rPr>
        <w:t>中台质检功能我的待办</w:t>
      </w:r>
      <w:r w:rsidRPr="00DB19FB">
        <w:rPr>
          <w:rFonts w:hint="eastAsia"/>
        </w:rPr>
        <w:t>个人处理任务信息。</w:t>
      </w:r>
    </w:p>
    <w:p w:rsidR="000D2585" w:rsidRPr="00DB19FB" w:rsidRDefault="00D35C00" w:rsidP="000D2585">
      <w:pPr>
        <w:pStyle w:val="6"/>
        <w:rPr>
          <w:iCs w:val="0"/>
        </w:rPr>
      </w:pPr>
      <w:bookmarkStart w:id="106" w:name="_Toc130153974"/>
      <w:r>
        <w:rPr>
          <w:rFonts w:hint="eastAsia"/>
        </w:rPr>
        <w:lastRenderedPageBreak/>
        <w:t>中台质检功能我的待办</w:t>
      </w:r>
      <w:r w:rsidR="000D2585" w:rsidRPr="00963E7A">
        <w:rPr>
          <w:rFonts w:hint="eastAsia"/>
        </w:rPr>
        <w:t>预警信息</w:t>
      </w:r>
      <w:r w:rsidR="00DC62B6">
        <w:rPr>
          <w:rFonts w:hint="eastAsia"/>
        </w:rPr>
        <w:t>计算规则管理</w:t>
      </w:r>
      <w:bookmarkEnd w:id="106"/>
    </w:p>
    <w:p w:rsidR="00DC62B6" w:rsidRDefault="000D2585" w:rsidP="009A5AA8">
      <w:pPr>
        <w:ind w:firstLine="480"/>
      </w:pPr>
      <w:r w:rsidRPr="00DB19FB">
        <w:rPr>
          <w:rFonts w:hint="eastAsia"/>
        </w:rPr>
        <w:t>根据</w:t>
      </w:r>
      <w:r w:rsidR="0052682A">
        <w:rPr>
          <w:rFonts w:hint="eastAsia"/>
        </w:rPr>
        <w:t>中台质检</w:t>
      </w:r>
      <w:r w:rsidRPr="00DB19FB">
        <w:rPr>
          <w:rFonts w:hint="eastAsia"/>
        </w:rPr>
        <w:t>业务的预警规则，</w:t>
      </w:r>
      <w:r w:rsidR="0052682A">
        <w:t>分析统计口径</w:t>
      </w:r>
      <w:r w:rsidR="0052682A">
        <w:rPr>
          <w:rFonts w:hint="eastAsia"/>
        </w:rPr>
        <w:t>，</w:t>
      </w:r>
      <w:r w:rsidRPr="00DB19FB">
        <w:rPr>
          <w:rFonts w:hint="eastAsia"/>
        </w:rPr>
        <w:t>计算</w:t>
      </w:r>
      <w:r w:rsidR="00D35C00">
        <w:rPr>
          <w:rFonts w:hint="eastAsia"/>
        </w:rPr>
        <w:t>中台质检功能我的待办</w:t>
      </w:r>
      <w:r w:rsidRPr="00DB19FB">
        <w:rPr>
          <w:rFonts w:hint="eastAsia"/>
        </w:rPr>
        <w:t>超时</w:t>
      </w:r>
      <w:r w:rsidR="0052682A">
        <w:rPr>
          <w:rFonts w:hint="eastAsia"/>
        </w:rPr>
        <w:t>且</w:t>
      </w:r>
      <w:r w:rsidRPr="00DB19FB">
        <w:rPr>
          <w:rFonts w:hint="eastAsia"/>
        </w:rPr>
        <w:t>为预警状态的待办数据</w:t>
      </w:r>
      <w:r w:rsidR="009A5AA8">
        <w:rPr>
          <w:rFonts w:hint="eastAsia"/>
        </w:rPr>
        <w:t>，</w:t>
      </w:r>
      <w:r w:rsidR="009A5AA8">
        <w:t>在系统中录入统计规则，并提供计算规则的增加、删除、修改功能</w:t>
      </w:r>
      <w:r w:rsidR="009A5AA8">
        <w:rPr>
          <w:rFonts w:hint="eastAsia"/>
        </w:rPr>
        <w:t>，</w:t>
      </w:r>
      <w:r w:rsidR="0052682A">
        <w:rPr>
          <w:rFonts w:hint="eastAsia"/>
        </w:rPr>
        <w:t>中台质检功能我的待办预警</w:t>
      </w:r>
      <w:r w:rsidR="009A5AA8">
        <w:rPr>
          <w:rFonts w:hint="eastAsia"/>
        </w:rPr>
        <w:t>计算规则信息文件入库</w:t>
      </w:r>
      <w:r w:rsidR="0052682A">
        <w:rPr>
          <w:rFonts w:hint="eastAsia"/>
        </w:rPr>
        <w:t>。</w:t>
      </w:r>
    </w:p>
    <w:p w:rsidR="00674987" w:rsidRPr="00DB19FB" w:rsidRDefault="00674987" w:rsidP="00674987">
      <w:pPr>
        <w:pStyle w:val="6"/>
        <w:rPr>
          <w:iCs w:val="0"/>
        </w:rPr>
      </w:pPr>
      <w:bookmarkStart w:id="107" w:name="_Toc130153975"/>
      <w:r>
        <w:rPr>
          <w:rFonts w:hint="eastAsia"/>
        </w:rPr>
        <w:t>中台质检功能我的待办预警</w:t>
      </w:r>
      <w:r w:rsidRPr="00963E7A">
        <w:rPr>
          <w:rFonts w:hint="eastAsia"/>
        </w:rPr>
        <w:t>信息统计</w:t>
      </w:r>
      <w:bookmarkEnd w:id="107"/>
    </w:p>
    <w:p w:rsidR="00674987" w:rsidRPr="00674987" w:rsidRDefault="00674987" w:rsidP="00674987">
      <w:pPr>
        <w:ind w:firstLineChars="200" w:firstLine="480"/>
        <w:rPr>
          <w:rFonts w:ascii="宋体" w:hAnsi="宋体"/>
          <w:lang w:val="x-none"/>
        </w:rPr>
      </w:pPr>
      <w:r>
        <w:rPr>
          <w:rFonts w:hint="eastAsia"/>
        </w:rPr>
        <w:t>我的待办预警信息数据</w:t>
      </w:r>
      <w:r w:rsidRPr="00DB19FB">
        <w:rPr>
          <w:rFonts w:ascii="宋体" w:hAnsi="宋体" w:hint="eastAsia"/>
          <w:lang w:val="x-none"/>
        </w:rPr>
        <w:t>解析</w:t>
      </w:r>
      <w:r>
        <w:rPr>
          <w:rFonts w:hint="eastAsia"/>
        </w:rPr>
        <w:t>成功，根据中台质检我的待办预警计算规则，</w:t>
      </w:r>
      <w:r>
        <w:rPr>
          <w:rFonts w:ascii="宋体" w:hAnsi="宋体" w:hint="eastAsia"/>
          <w:lang w:val="x-none"/>
        </w:rPr>
        <w:t>匹配对应的待办</w:t>
      </w:r>
      <w:r w:rsidRPr="00DB19FB">
        <w:rPr>
          <w:rFonts w:ascii="宋体" w:hAnsi="宋体" w:hint="eastAsia"/>
          <w:lang w:val="x-none"/>
        </w:rPr>
        <w:t>编码</w:t>
      </w:r>
      <w:r>
        <w:rPr>
          <w:rFonts w:ascii="宋体" w:hAnsi="宋体" w:hint="eastAsia"/>
          <w:lang w:val="x-none"/>
        </w:rPr>
        <w:t>、人员信息并</w:t>
      </w:r>
      <w:r w:rsidRPr="00DB19FB">
        <w:rPr>
          <w:rFonts w:ascii="宋体" w:hAnsi="宋体" w:hint="eastAsia"/>
          <w:lang w:val="x-none"/>
        </w:rPr>
        <w:t>对</w:t>
      </w:r>
      <w:r>
        <w:rPr>
          <w:rFonts w:ascii="宋体" w:hAnsi="宋体" w:hint="eastAsia"/>
          <w:lang w:val="x-none"/>
        </w:rPr>
        <w:t>工单</w:t>
      </w:r>
      <w:r w:rsidRPr="00DB19FB">
        <w:rPr>
          <w:rFonts w:ascii="宋体" w:hAnsi="宋体" w:hint="eastAsia"/>
          <w:lang w:val="x-none"/>
        </w:rPr>
        <w:t>数据进行关联</w:t>
      </w:r>
      <w:r>
        <w:rPr>
          <w:rFonts w:hint="eastAsia"/>
        </w:rPr>
        <w:t>，输出中台质检功能我的待办预警信息数据。</w:t>
      </w:r>
    </w:p>
    <w:p w:rsidR="0052682A" w:rsidRPr="00DB19FB" w:rsidRDefault="0052682A" w:rsidP="0052682A">
      <w:pPr>
        <w:pStyle w:val="6"/>
        <w:rPr>
          <w:iCs w:val="0"/>
        </w:rPr>
      </w:pPr>
      <w:bookmarkStart w:id="108" w:name="_Toc130153976"/>
      <w:r>
        <w:rPr>
          <w:rFonts w:hint="eastAsia"/>
        </w:rPr>
        <w:t>中台质检功能我的待办</w:t>
      </w:r>
      <w:r w:rsidRPr="00963E7A">
        <w:rPr>
          <w:rFonts w:hint="eastAsia"/>
        </w:rPr>
        <w:t>预警信息</w:t>
      </w:r>
      <w:r w:rsidR="00F01AE9">
        <w:rPr>
          <w:rFonts w:hint="eastAsia"/>
        </w:rPr>
        <w:t>查询</w:t>
      </w:r>
      <w:bookmarkEnd w:id="108"/>
    </w:p>
    <w:p w:rsidR="0052682A" w:rsidRDefault="00F01AE9" w:rsidP="00F01AE9">
      <w:pPr>
        <w:ind w:firstLine="480"/>
      </w:pPr>
      <w:r w:rsidRPr="00DB19FB">
        <w:rPr>
          <w:rFonts w:hint="eastAsia"/>
        </w:rPr>
        <w:t>选择</w:t>
      </w:r>
      <w:r>
        <w:rPr>
          <w:rFonts w:hint="eastAsia"/>
        </w:rPr>
        <w:t>中台质检功能我的待办</w:t>
      </w:r>
      <w:r w:rsidRPr="00DB19FB">
        <w:rPr>
          <w:rFonts w:hint="eastAsia"/>
        </w:rPr>
        <w:t>任务</w:t>
      </w:r>
      <w:r>
        <w:rPr>
          <w:rFonts w:hint="eastAsia"/>
        </w:rPr>
        <w:t>预警</w:t>
      </w:r>
      <w:r w:rsidRPr="00DB19FB">
        <w:rPr>
          <w:rFonts w:hint="eastAsia"/>
        </w:rPr>
        <w:t>信息查询，</w:t>
      </w:r>
      <w:r w:rsidR="0052682A" w:rsidRPr="00DB19FB">
        <w:rPr>
          <w:rFonts w:hint="eastAsia"/>
        </w:rPr>
        <w:t>展示</w:t>
      </w:r>
      <w:r w:rsidR="0052682A">
        <w:rPr>
          <w:rFonts w:hint="eastAsia"/>
        </w:rPr>
        <w:t>中台质检功能我的待办</w:t>
      </w:r>
      <w:r w:rsidR="0052682A" w:rsidRPr="00DB19FB">
        <w:rPr>
          <w:rFonts w:hint="eastAsia"/>
        </w:rPr>
        <w:t>预警任务数量信息</w:t>
      </w:r>
      <w:r>
        <w:rPr>
          <w:rFonts w:hint="eastAsia"/>
        </w:rPr>
        <w:t>及个人预警任务数量</w:t>
      </w:r>
      <w:r w:rsidR="00674987">
        <w:rPr>
          <w:rFonts w:hint="eastAsia"/>
        </w:rPr>
        <w:t>。</w:t>
      </w:r>
    </w:p>
    <w:p w:rsidR="004B72C8" w:rsidRPr="00DB19FB" w:rsidRDefault="004B72C8" w:rsidP="004B72C8">
      <w:pPr>
        <w:pStyle w:val="6"/>
        <w:rPr>
          <w:iCs w:val="0"/>
        </w:rPr>
      </w:pPr>
      <w:bookmarkStart w:id="109" w:name="_Toc130153977"/>
      <w:r>
        <w:rPr>
          <w:rFonts w:hint="eastAsia"/>
        </w:rPr>
        <w:t>中台质检功能我的待办超时</w:t>
      </w:r>
      <w:r w:rsidRPr="00963E7A">
        <w:rPr>
          <w:rFonts w:hint="eastAsia"/>
        </w:rPr>
        <w:t>信息</w:t>
      </w:r>
      <w:r>
        <w:rPr>
          <w:rFonts w:hint="eastAsia"/>
        </w:rPr>
        <w:t>计算规则管理</w:t>
      </w:r>
      <w:bookmarkEnd w:id="109"/>
    </w:p>
    <w:p w:rsidR="004B72C8" w:rsidRPr="004B72C8" w:rsidRDefault="004B72C8" w:rsidP="004B72C8">
      <w:pPr>
        <w:ind w:firstLine="480"/>
      </w:pPr>
      <w:r w:rsidRPr="00DB19FB">
        <w:rPr>
          <w:rFonts w:hint="eastAsia"/>
        </w:rPr>
        <w:t>根据</w:t>
      </w:r>
      <w:r>
        <w:rPr>
          <w:rFonts w:hint="eastAsia"/>
        </w:rPr>
        <w:t>中台质检</w:t>
      </w:r>
      <w:r w:rsidRPr="00DB19FB">
        <w:rPr>
          <w:rFonts w:hint="eastAsia"/>
        </w:rPr>
        <w:t>业务的</w:t>
      </w:r>
      <w:r>
        <w:rPr>
          <w:rFonts w:hint="eastAsia"/>
        </w:rPr>
        <w:t>超时</w:t>
      </w:r>
      <w:r w:rsidRPr="00DB19FB">
        <w:rPr>
          <w:rFonts w:hint="eastAsia"/>
        </w:rPr>
        <w:t>规则，</w:t>
      </w:r>
      <w:r>
        <w:t>分析统计口径</w:t>
      </w:r>
      <w:r>
        <w:rPr>
          <w:rFonts w:hint="eastAsia"/>
        </w:rPr>
        <w:t>，</w:t>
      </w:r>
      <w:r w:rsidRPr="00DB19FB">
        <w:rPr>
          <w:rFonts w:hint="eastAsia"/>
        </w:rPr>
        <w:t>计算</w:t>
      </w:r>
      <w:r>
        <w:rPr>
          <w:rFonts w:hint="eastAsia"/>
        </w:rPr>
        <w:t>中台质检功能我的待办</w:t>
      </w:r>
      <w:r w:rsidRPr="00DB19FB">
        <w:rPr>
          <w:rFonts w:hint="eastAsia"/>
        </w:rPr>
        <w:t>超时</w:t>
      </w:r>
      <w:r>
        <w:rPr>
          <w:rFonts w:hint="eastAsia"/>
        </w:rPr>
        <w:t>且</w:t>
      </w:r>
      <w:r w:rsidRPr="00DB19FB">
        <w:rPr>
          <w:rFonts w:hint="eastAsia"/>
        </w:rPr>
        <w:t>为</w:t>
      </w:r>
      <w:r>
        <w:rPr>
          <w:rFonts w:hint="eastAsia"/>
        </w:rPr>
        <w:t>超时</w:t>
      </w:r>
      <w:r w:rsidRPr="00DB19FB">
        <w:rPr>
          <w:rFonts w:hint="eastAsia"/>
        </w:rPr>
        <w:t>状态的待办数据</w:t>
      </w:r>
      <w:r>
        <w:rPr>
          <w:rFonts w:hint="eastAsia"/>
        </w:rPr>
        <w:t>，</w:t>
      </w:r>
      <w:r>
        <w:t>在系统中录入统计规则，并提供计算规则的增加、删除、修改功能</w:t>
      </w:r>
      <w:r>
        <w:rPr>
          <w:rFonts w:hint="eastAsia"/>
        </w:rPr>
        <w:t>，中台质检功能我的待办超时计算规则信息文件入库。</w:t>
      </w:r>
    </w:p>
    <w:p w:rsidR="000D2585" w:rsidRPr="00DB19FB" w:rsidRDefault="00D35C00" w:rsidP="000D2585">
      <w:pPr>
        <w:pStyle w:val="6"/>
        <w:rPr>
          <w:iCs w:val="0"/>
        </w:rPr>
      </w:pPr>
      <w:bookmarkStart w:id="110" w:name="_Toc130153978"/>
      <w:r>
        <w:rPr>
          <w:rFonts w:hint="eastAsia"/>
        </w:rPr>
        <w:t>中台质检功能我的待办</w:t>
      </w:r>
      <w:r w:rsidR="000D2585" w:rsidRPr="00963E7A">
        <w:rPr>
          <w:rFonts w:hint="eastAsia"/>
        </w:rPr>
        <w:t>超时信息统计</w:t>
      </w:r>
      <w:bookmarkEnd w:id="110"/>
    </w:p>
    <w:p w:rsidR="004B72C8" w:rsidRPr="004B72C8" w:rsidRDefault="004B72C8" w:rsidP="004B72C8">
      <w:pPr>
        <w:ind w:firstLine="480"/>
        <w:jc w:val="both"/>
      </w:pPr>
      <w:r>
        <w:rPr>
          <w:rFonts w:hint="eastAsia"/>
        </w:rPr>
        <w:t>我的待办超时间信息数据</w:t>
      </w:r>
      <w:r w:rsidRPr="00DB19FB">
        <w:rPr>
          <w:rFonts w:ascii="宋体" w:hAnsi="宋体" w:hint="eastAsia"/>
          <w:lang w:val="x-none"/>
        </w:rPr>
        <w:t>解析</w:t>
      </w:r>
      <w:r>
        <w:rPr>
          <w:rFonts w:hint="eastAsia"/>
        </w:rPr>
        <w:t>成功，根据中台质检我的待办超时间计算规则，</w:t>
      </w:r>
      <w:r>
        <w:rPr>
          <w:rFonts w:ascii="宋体" w:hAnsi="宋体" w:hint="eastAsia"/>
          <w:lang w:val="x-none"/>
        </w:rPr>
        <w:t>匹配对应的待办</w:t>
      </w:r>
      <w:r w:rsidRPr="00DB19FB">
        <w:rPr>
          <w:rFonts w:ascii="宋体" w:hAnsi="宋体" w:hint="eastAsia"/>
          <w:lang w:val="x-none"/>
        </w:rPr>
        <w:t>编码</w:t>
      </w:r>
      <w:r>
        <w:rPr>
          <w:rFonts w:ascii="宋体" w:hAnsi="宋体" w:hint="eastAsia"/>
          <w:lang w:val="x-none"/>
        </w:rPr>
        <w:t>、人员信息并</w:t>
      </w:r>
      <w:r w:rsidRPr="00DB19FB">
        <w:rPr>
          <w:rFonts w:ascii="宋体" w:hAnsi="宋体" w:hint="eastAsia"/>
          <w:lang w:val="x-none"/>
        </w:rPr>
        <w:t>对</w:t>
      </w:r>
      <w:r>
        <w:rPr>
          <w:rFonts w:ascii="宋体" w:hAnsi="宋体" w:hint="eastAsia"/>
          <w:lang w:val="x-none"/>
        </w:rPr>
        <w:t>工单</w:t>
      </w:r>
      <w:r w:rsidRPr="00DB19FB">
        <w:rPr>
          <w:rFonts w:ascii="宋体" w:hAnsi="宋体" w:hint="eastAsia"/>
          <w:lang w:val="x-none"/>
        </w:rPr>
        <w:t>数据进行关联</w:t>
      </w:r>
      <w:r>
        <w:rPr>
          <w:rFonts w:hint="eastAsia"/>
        </w:rPr>
        <w:t>，输出中台质检功能我的待办超时间信息数据。</w:t>
      </w:r>
    </w:p>
    <w:p w:rsidR="004B72C8" w:rsidRPr="00DB19FB" w:rsidRDefault="004B72C8" w:rsidP="004B72C8">
      <w:pPr>
        <w:pStyle w:val="6"/>
        <w:rPr>
          <w:iCs w:val="0"/>
        </w:rPr>
      </w:pPr>
      <w:bookmarkStart w:id="111" w:name="_Toc130153979"/>
      <w:r>
        <w:rPr>
          <w:rFonts w:hint="eastAsia"/>
        </w:rPr>
        <w:t>中台质检功能我的待办超时</w:t>
      </w:r>
      <w:r w:rsidRPr="00963E7A">
        <w:rPr>
          <w:rFonts w:hint="eastAsia"/>
        </w:rPr>
        <w:t>信息</w:t>
      </w:r>
      <w:r>
        <w:rPr>
          <w:rFonts w:hint="eastAsia"/>
        </w:rPr>
        <w:t>查询</w:t>
      </w:r>
      <w:bookmarkEnd w:id="111"/>
    </w:p>
    <w:p w:rsidR="004B72C8" w:rsidRDefault="004B72C8" w:rsidP="004B72C8">
      <w:pPr>
        <w:ind w:firstLine="480"/>
      </w:pPr>
      <w:r w:rsidRPr="00DB19FB">
        <w:rPr>
          <w:rFonts w:hint="eastAsia"/>
        </w:rPr>
        <w:t>选择</w:t>
      </w:r>
      <w:r>
        <w:rPr>
          <w:rFonts w:hint="eastAsia"/>
        </w:rPr>
        <w:t>中台质检功能我的待办</w:t>
      </w:r>
      <w:r w:rsidRPr="00DB19FB">
        <w:rPr>
          <w:rFonts w:hint="eastAsia"/>
        </w:rPr>
        <w:t>任务</w:t>
      </w:r>
      <w:r>
        <w:rPr>
          <w:rFonts w:hint="eastAsia"/>
        </w:rPr>
        <w:t>超时</w:t>
      </w:r>
      <w:r w:rsidRPr="00DB19FB">
        <w:rPr>
          <w:rFonts w:hint="eastAsia"/>
        </w:rPr>
        <w:t>信息查询，展示</w:t>
      </w:r>
      <w:r>
        <w:rPr>
          <w:rFonts w:hint="eastAsia"/>
        </w:rPr>
        <w:t>中台质检功能我的待办超时</w:t>
      </w:r>
      <w:r w:rsidRPr="00DB19FB">
        <w:rPr>
          <w:rFonts w:hint="eastAsia"/>
        </w:rPr>
        <w:t>任务数量信息</w:t>
      </w:r>
      <w:r>
        <w:rPr>
          <w:rFonts w:hint="eastAsia"/>
        </w:rPr>
        <w:t>及个人超时任务数量。</w:t>
      </w:r>
    </w:p>
    <w:p w:rsidR="00D841E0" w:rsidRPr="00DB19FB" w:rsidRDefault="00D841E0" w:rsidP="00D841E0">
      <w:pPr>
        <w:pStyle w:val="6"/>
        <w:rPr>
          <w:iCs w:val="0"/>
        </w:rPr>
      </w:pPr>
      <w:bookmarkStart w:id="112" w:name="_Toc130153980"/>
      <w:r>
        <w:rPr>
          <w:rFonts w:hint="eastAsia"/>
        </w:rPr>
        <w:lastRenderedPageBreak/>
        <w:t>中台质检功能我的待办总量</w:t>
      </w:r>
      <w:r w:rsidRPr="00963E7A">
        <w:rPr>
          <w:rFonts w:hint="eastAsia"/>
        </w:rPr>
        <w:t>信息</w:t>
      </w:r>
      <w:r>
        <w:rPr>
          <w:rFonts w:hint="eastAsia"/>
        </w:rPr>
        <w:t>计算规则管理</w:t>
      </w:r>
      <w:bookmarkEnd w:id="112"/>
    </w:p>
    <w:p w:rsidR="00D841E0" w:rsidRPr="004B72C8" w:rsidRDefault="00D841E0" w:rsidP="00D841E0">
      <w:pPr>
        <w:ind w:firstLine="480"/>
      </w:pPr>
      <w:r w:rsidRPr="00DB19FB">
        <w:rPr>
          <w:rFonts w:hint="eastAsia"/>
        </w:rPr>
        <w:t>根据</w:t>
      </w:r>
      <w:r>
        <w:rPr>
          <w:rFonts w:hint="eastAsia"/>
        </w:rPr>
        <w:t>中台质检</w:t>
      </w:r>
      <w:r w:rsidRPr="00DB19FB">
        <w:rPr>
          <w:rFonts w:hint="eastAsia"/>
        </w:rPr>
        <w:t>业务的</w:t>
      </w:r>
      <w:r>
        <w:rPr>
          <w:rFonts w:hint="eastAsia"/>
        </w:rPr>
        <w:t>总量</w:t>
      </w:r>
      <w:r w:rsidRPr="00DB19FB">
        <w:rPr>
          <w:rFonts w:hint="eastAsia"/>
        </w:rPr>
        <w:t>规则，</w:t>
      </w:r>
      <w:r>
        <w:t>分析统计口径</w:t>
      </w:r>
      <w:r>
        <w:rPr>
          <w:rFonts w:hint="eastAsia"/>
        </w:rPr>
        <w:t>，</w:t>
      </w:r>
      <w:r w:rsidRPr="00DB19FB">
        <w:rPr>
          <w:rFonts w:hint="eastAsia"/>
        </w:rPr>
        <w:t>计算</w:t>
      </w:r>
      <w:r>
        <w:rPr>
          <w:rFonts w:hint="eastAsia"/>
        </w:rPr>
        <w:t>中台质检功能我的待办总量且</w:t>
      </w:r>
      <w:r w:rsidRPr="00DB19FB">
        <w:rPr>
          <w:rFonts w:hint="eastAsia"/>
        </w:rPr>
        <w:t>为</w:t>
      </w:r>
      <w:r>
        <w:rPr>
          <w:rFonts w:hint="eastAsia"/>
        </w:rPr>
        <w:t>总量</w:t>
      </w:r>
      <w:r w:rsidRPr="00DB19FB">
        <w:rPr>
          <w:rFonts w:hint="eastAsia"/>
        </w:rPr>
        <w:t>状态的待办数据</w:t>
      </w:r>
      <w:r>
        <w:rPr>
          <w:rFonts w:hint="eastAsia"/>
        </w:rPr>
        <w:t>，</w:t>
      </w:r>
      <w:r>
        <w:t>在系统中录入统计规则，并提供计算规则的增加、删除、修改功能</w:t>
      </w:r>
      <w:r>
        <w:rPr>
          <w:rFonts w:hint="eastAsia"/>
        </w:rPr>
        <w:t>，中台质检功能我的待办总量计算规则信息文件入库。</w:t>
      </w:r>
    </w:p>
    <w:p w:rsidR="00D841E0" w:rsidRPr="00D841E0" w:rsidRDefault="00D841E0" w:rsidP="00D841E0"/>
    <w:p w:rsidR="000D2585" w:rsidRPr="00DB19FB" w:rsidRDefault="00D35C00" w:rsidP="000D2585">
      <w:pPr>
        <w:pStyle w:val="6"/>
        <w:rPr>
          <w:iCs w:val="0"/>
        </w:rPr>
      </w:pPr>
      <w:bookmarkStart w:id="113" w:name="_Toc130153981"/>
      <w:r>
        <w:rPr>
          <w:rFonts w:hint="eastAsia"/>
        </w:rPr>
        <w:t>中台质检功能我的待办</w:t>
      </w:r>
      <w:r w:rsidR="000D2585" w:rsidRPr="00963E7A">
        <w:rPr>
          <w:rFonts w:hint="eastAsia"/>
        </w:rPr>
        <w:t>总量信息统计</w:t>
      </w:r>
      <w:bookmarkEnd w:id="113"/>
    </w:p>
    <w:p w:rsidR="000D2585" w:rsidRDefault="00D841E0" w:rsidP="00D841E0">
      <w:pPr>
        <w:ind w:firstLine="480"/>
        <w:jc w:val="both"/>
      </w:pPr>
      <w:r>
        <w:rPr>
          <w:rFonts w:hint="eastAsia"/>
        </w:rPr>
        <w:t>我的待办总量间信息数据</w:t>
      </w:r>
      <w:r w:rsidRPr="00DB19FB">
        <w:rPr>
          <w:rFonts w:ascii="宋体" w:hAnsi="宋体" w:hint="eastAsia"/>
          <w:lang w:val="x-none"/>
        </w:rPr>
        <w:t>解析</w:t>
      </w:r>
      <w:r>
        <w:rPr>
          <w:rFonts w:hint="eastAsia"/>
        </w:rPr>
        <w:t>成功，根据中台质检我的待办总量间计算规则，</w:t>
      </w:r>
      <w:r>
        <w:rPr>
          <w:rFonts w:ascii="宋体" w:hAnsi="宋体" w:hint="eastAsia"/>
          <w:lang w:val="x-none"/>
        </w:rPr>
        <w:t>匹配对应的待办</w:t>
      </w:r>
      <w:r w:rsidRPr="00DB19FB">
        <w:rPr>
          <w:rFonts w:ascii="宋体" w:hAnsi="宋体" w:hint="eastAsia"/>
          <w:lang w:val="x-none"/>
        </w:rPr>
        <w:t>编码</w:t>
      </w:r>
      <w:r>
        <w:rPr>
          <w:rFonts w:ascii="宋体" w:hAnsi="宋体" w:hint="eastAsia"/>
          <w:lang w:val="x-none"/>
        </w:rPr>
        <w:t>、人员信息并</w:t>
      </w:r>
      <w:r w:rsidRPr="00DB19FB">
        <w:rPr>
          <w:rFonts w:ascii="宋体" w:hAnsi="宋体" w:hint="eastAsia"/>
          <w:lang w:val="x-none"/>
        </w:rPr>
        <w:t>对</w:t>
      </w:r>
      <w:r>
        <w:rPr>
          <w:rFonts w:ascii="宋体" w:hAnsi="宋体" w:hint="eastAsia"/>
          <w:lang w:val="x-none"/>
        </w:rPr>
        <w:t>工单</w:t>
      </w:r>
      <w:r w:rsidRPr="00DB19FB">
        <w:rPr>
          <w:rFonts w:ascii="宋体" w:hAnsi="宋体" w:hint="eastAsia"/>
          <w:lang w:val="x-none"/>
        </w:rPr>
        <w:t>数据进行关联</w:t>
      </w:r>
      <w:r>
        <w:rPr>
          <w:rFonts w:hint="eastAsia"/>
        </w:rPr>
        <w:t>，输出中台质检功能我的待办总量间信息数据。</w:t>
      </w:r>
    </w:p>
    <w:p w:rsidR="0068298E" w:rsidRPr="00DB19FB" w:rsidRDefault="0068298E" w:rsidP="0068298E">
      <w:pPr>
        <w:pStyle w:val="6"/>
        <w:rPr>
          <w:iCs w:val="0"/>
        </w:rPr>
      </w:pPr>
      <w:bookmarkStart w:id="114" w:name="_Toc130153982"/>
      <w:r>
        <w:rPr>
          <w:rFonts w:hint="eastAsia"/>
        </w:rPr>
        <w:t>中台质检功能我的待办总量</w:t>
      </w:r>
      <w:r w:rsidRPr="00963E7A">
        <w:rPr>
          <w:rFonts w:hint="eastAsia"/>
        </w:rPr>
        <w:t>信息</w:t>
      </w:r>
      <w:r>
        <w:rPr>
          <w:rFonts w:hint="eastAsia"/>
        </w:rPr>
        <w:t>查询</w:t>
      </w:r>
      <w:bookmarkEnd w:id="114"/>
    </w:p>
    <w:p w:rsidR="0068298E" w:rsidRPr="0068298E" w:rsidRDefault="0068298E" w:rsidP="0068298E">
      <w:pPr>
        <w:ind w:firstLine="480"/>
      </w:pPr>
      <w:r w:rsidRPr="00DB19FB">
        <w:rPr>
          <w:rFonts w:hint="eastAsia"/>
        </w:rPr>
        <w:t>选择</w:t>
      </w:r>
      <w:r>
        <w:rPr>
          <w:rFonts w:hint="eastAsia"/>
        </w:rPr>
        <w:t>中台质检功能我的待办</w:t>
      </w:r>
      <w:r w:rsidRPr="00DB19FB">
        <w:rPr>
          <w:rFonts w:hint="eastAsia"/>
        </w:rPr>
        <w:t>任务</w:t>
      </w:r>
      <w:r>
        <w:rPr>
          <w:rFonts w:hint="eastAsia"/>
        </w:rPr>
        <w:t>总量</w:t>
      </w:r>
      <w:r w:rsidRPr="00DB19FB">
        <w:rPr>
          <w:rFonts w:hint="eastAsia"/>
        </w:rPr>
        <w:t>信息查询，展示</w:t>
      </w:r>
      <w:r>
        <w:rPr>
          <w:rFonts w:hint="eastAsia"/>
        </w:rPr>
        <w:t>中台质检功能我的待办总量</w:t>
      </w:r>
      <w:r w:rsidRPr="00DB19FB">
        <w:rPr>
          <w:rFonts w:hint="eastAsia"/>
        </w:rPr>
        <w:t>任务数量信息</w:t>
      </w:r>
      <w:r>
        <w:rPr>
          <w:rFonts w:hint="eastAsia"/>
        </w:rPr>
        <w:t>及个人总量任务数量。</w:t>
      </w:r>
    </w:p>
    <w:p w:rsidR="000D2585" w:rsidRPr="00DB19FB" w:rsidRDefault="0068298E" w:rsidP="000D2585">
      <w:pPr>
        <w:pStyle w:val="6"/>
        <w:rPr>
          <w:iCs w:val="0"/>
        </w:rPr>
      </w:pPr>
      <w:bookmarkStart w:id="115" w:name="_Toc130153983"/>
      <w:r>
        <w:rPr>
          <w:rFonts w:hint="eastAsia"/>
        </w:rPr>
        <w:t>中台质检功能</w:t>
      </w:r>
      <w:r w:rsidR="000D2585" w:rsidRPr="00963E7A">
        <w:rPr>
          <w:rFonts w:hint="eastAsia"/>
        </w:rPr>
        <w:t>我的</w:t>
      </w:r>
      <w:r w:rsidR="00C0059C">
        <w:rPr>
          <w:rFonts w:hint="eastAsia"/>
        </w:rPr>
        <w:t>个人</w:t>
      </w:r>
      <w:r w:rsidR="000D2585" w:rsidRPr="00963E7A">
        <w:rPr>
          <w:rFonts w:hint="eastAsia"/>
        </w:rPr>
        <w:t>预警</w:t>
      </w:r>
      <w:r>
        <w:rPr>
          <w:rFonts w:hint="eastAsia"/>
        </w:rPr>
        <w:t>信息</w:t>
      </w:r>
      <w:r w:rsidR="000D2585" w:rsidRPr="00963E7A">
        <w:rPr>
          <w:rFonts w:hint="eastAsia"/>
        </w:rPr>
        <w:t>一键跳转至待办页面</w:t>
      </w:r>
      <w:r w:rsidR="006524C2">
        <w:rPr>
          <w:rFonts w:hint="eastAsia"/>
        </w:rPr>
        <w:t>展示</w:t>
      </w:r>
      <w:bookmarkEnd w:id="115"/>
    </w:p>
    <w:p w:rsidR="000D2585" w:rsidRPr="00DB19FB" w:rsidRDefault="000D2585" w:rsidP="000D2585">
      <w:pPr>
        <w:ind w:firstLine="480"/>
      </w:pPr>
      <w:r w:rsidRPr="00DB19FB">
        <w:rPr>
          <w:rFonts w:hint="eastAsia"/>
        </w:rPr>
        <w:t>选择</w:t>
      </w:r>
      <w:r w:rsidR="0068298E">
        <w:rPr>
          <w:rFonts w:hint="eastAsia"/>
        </w:rPr>
        <w:t>中台质检功能</w:t>
      </w:r>
      <w:r w:rsidRPr="00DB19FB">
        <w:rPr>
          <w:rFonts w:hint="eastAsia"/>
        </w:rPr>
        <w:t>我的个人预警</w:t>
      </w:r>
      <w:r w:rsidR="0068298E">
        <w:rPr>
          <w:rFonts w:hint="eastAsia"/>
        </w:rPr>
        <w:t>信息</w:t>
      </w:r>
      <w:r w:rsidRPr="00DB19FB">
        <w:rPr>
          <w:rFonts w:hint="eastAsia"/>
        </w:rPr>
        <w:t>一键跳转至</w:t>
      </w:r>
      <w:r w:rsidR="0068298E">
        <w:rPr>
          <w:rFonts w:hint="eastAsia"/>
        </w:rPr>
        <w:t>中台质检功能</w:t>
      </w:r>
      <w:r w:rsidRPr="00DB19FB">
        <w:rPr>
          <w:rFonts w:hint="eastAsia"/>
        </w:rPr>
        <w:t>待办页面，</w:t>
      </w:r>
      <w:r w:rsidR="00C0059C">
        <w:rPr>
          <w:rFonts w:hint="eastAsia"/>
        </w:rPr>
        <w:t>跳转成功自动打开新页面</w:t>
      </w:r>
      <w:r w:rsidRPr="00DB19FB">
        <w:rPr>
          <w:rFonts w:hint="eastAsia"/>
        </w:rPr>
        <w:t>，</w:t>
      </w:r>
      <w:r w:rsidR="00C0059C">
        <w:rPr>
          <w:rFonts w:hint="eastAsia"/>
        </w:rPr>
        <w:t>中台质检功能我的</w:t>
      </w:r>
      <w:r w:rsidRPr="00DB19FB">
        <w:rPr>
          <w:rFonts w:hint="eastAsia"/>
        </w:rPr>
        <w:t>个人预警待办新页面结果展示。</w:t>
      </w:r>
    </w:p>
    <w:p w:rsidR="000D2585" w:rsidRPr="00DB19FB" w:rsidRDefault="00622173" w:rsidP="000D2585">
      <w:pPr>
        <w:pStyle w:val="6"/>
        <w:rPr>
          <w:iCs w:val="0"/>
        </w:rPr>
      </w:pPr>
      <w:bookmarkStart w:id="116" w:name="_Toc130153984"/>
      <w:r>
        <w:rPr>
          <w:rFonts w:hint="eastAsia"/>
        </w:rPr>
        <w:t>中台质检功能</w:t>
      </w:r>
      <w:r w:rsidRPr="00963E7A">
        <w:rPr>
          <w:rFonts w:hint="eastAsia"/>
        </w:rPr>
        <w:t>我的</w:t>
      </w:r>
      <w:r>
        <w:rPr>
          <w:rFonts w:hint="eastAsia"/>
        </w:rPr>
        <w:t>个人超时信息</w:t>
      </w:r>
      <w:r w:rsidRPr="00963E7A">
        <w:rPr>
          <w:rFonts w:hint="eastAsia"/>
        </w:rPr>
        <w:t>一键跳转至待办页面</w:t>
      </w:r>
      <w:r>
        <w:rPr>
          <w:rFonts w:hint="eastAsia"/>
        </w:rPr>
        <w:t>展示</w:t>
      </w:r>
      <w:bookmarkEnd w:id="116"/>
    </w:p>
    <w:p w:rsidR="000D2585" w:rsidRDefault="00622173" w:rsidP="00622173">
      <w:pPr>
        <w:ind w:firstLine="480"/>
      </w:pPr>
      <w:r w:rsidRPr="00DB19FB">
        <w:rPr>
          <w:rFonts w:hint="eastAsia"/>
        </w:rPr>
        <w:t>选择</w:t>
      </w:r>
      <w:r>
        <w:rPr>
          <w:rFonts w:hint="eastAsia"/>
        </w:rPr>
        <w:t>中台质检功能</w:t>
      </w:r>
      <w:r w:rsidRPr="00DB19FB">
        <w:rPr>
          <w:rFonts w:hint="eastAsia"/>
        </w:rPr>
        <w:t>我的个人</w:t>
      </w:r>
      <w:r>
        <w:rPr>
          <w:rFonts w:hint="eastAsia"/>
        </w:rPr>
        <w:t>超时信息</w:t>
      </w:r>
      <w:r w:rsidRPr="00DB19FB">
        <w:rPr>
          <w:rFonts w:hint="eastAsia"/>
        </w:rPr>
        <w:t>一键跳转至</w:t>
      </w:r>
      <w:r>
        <w:rPr>
          <w:rFonts w:hint="eastAsia"/>
        </w:rPr>
        <w:t>中台质检功能</w:t>
      </w:r>
      <w:r w:rsidRPr="00DB19FB">
        <w:rPr>
          <w:rFonts w:hint="eastAsia"/>
        </w:rPr>
        <w:t>待办页面，</w:t>
      </w:r>
      <w:r>
        <w:rPr>
          <w:rFonts w:hint="eastAsia"/>
        </w:rPr>
        <w:t>跳转成功自动打开新页面</w:t>
      </w:r>
      <w:r w:rsidRPr="00DB19FB">
        <w:rPr>
          <w:rFonts w:hint="eastAsia"/>
        </w:rPr>
        <w:t>，</w:t>
      </w:r>
      <w:r>
        <w:rPr>
          <w:rFonts w:hint="eastAsia"/>
        </w:rPr>
        <w:t>中台质检功能我的</w:t>
      </w:r>
      <w:r w:rsidRPr="00DB19FB">
        <w:rPr>
          <w:rFonts w:hint="eastAsia"/>
        </w:rPr>
        <w:t>个人</w:t>
      </w:r>
      <w:r>
        <w:rPr>
          <w:rFonts w:hint="eastAsia"/>
        </w:rPr>
        <w:t>超时</w:t>
      </w:r>
      <w:r w:rsidRPr="00DB19FB">
        <w:rPr>
          <w:rFonts w:hint="eastAsia"/>
        </w:rPr>
        <w:t>待办新页面结果展示。</w:t>
      </w:r>
    </w:p>
    <w:p w:rsidR="00622173" w:rsidRPr="00DB19FB" w:rsidRDefault="00622173" w:rsidP="00622173">
      <w:pPr>
        <w:pStyle w:val="6"/>
        <w:rPr>
          <w:iCs w:val="0"/>
        </w:rPr>
      </w:pPr>
      <w:bookmarkStart w:id="117" w:name="_Toc130153985"/>
      <w:r>
        <w:rPr>
          <w:rFonts w:hint="eastAsia"/>
        </w:rPr>
        <w:t>中台质检功能</w:t>
      </w:r>
      <w:r w:rsidRPr="00963E7A">
        <w:rPr>
          <w:rFonts w:hint="eastAsia"/>
        </w:rPr>
        <w:t>我的</w:t>
      </w:r>
      <w:r>
        <w:rPr>
          <w:rFonts w:hint="eastAsia"/>
        </w:rPr>
        <w:t>个人全量信息</w:t>
      </w:r>
      <w:r w:rsidRPr="00963E7A">
        <w:rPr>
          <w:rFonts w:hint="eastAsia"/>
        </w:rPr>
        <w:t>一键跳转至待办页面</w:t>
      </w:r>
      <w:r>
        <w:rPr>
          <w:rFonts w:hint="eastAsia"/>
        </w:rPr>
        <w:t>展示</w:t>
      </w:r>
      <w:bookmarkEnd w:id="117"/>
    </w:p>
    <w:p w:rsidR="00622173" w:rsidRDefault="00622173" w:rsidP="00622173">
      <w:pPr>
        <w:ind w:firstLineChars="200" w:firstLine="480"/>
      </w:pPr>
      <w:r w:rsidRPr="00DB19FB">
        <w:rPr>
          <w:rFonts w:hint="eastAsia"/>
        </w:rPr>
        <w:t>选择</w:t>
      </w:r>
      <w:r>
        <w:rPr>
          <w:rFonts w:hint="eastAsia"/>
        </w:rPr>
        <w:t>中台质检功能</w:t>
      </w:r>
      <w:r w:rsidRPr="00DB19FB">
        <w:rPr>
          <w:rFonts w:hint="eastAsia"/>
        </w:rPr>
        <w:t>我的个人</w:t>
      </w:r>
      <w:r>
        <w:rPr>
          <w:rFonts w:hint="eastAsia"/>
        </w:rPr>
        <w:t>全量信息</w:t>
      </w:r>
      <w:r w:rsidRPr="00DB19FB">
        <w:rPr>
          <w:rFonts w:hint="eastAsia"/>
        </w:rPr>
        <w:t>一键跳转至</w:t>
      </w:r>
      <w:r>
        <w:rPr>
          <w:rFonts w:hint="eastAsia"/>
        </w:rPr>
        <w:t>中台质检功能</w:t>
      </w:r>
      <w:r w:rsidRPr="00DB19FB">
        <w:rPr>
          <w:rFonts w:hint="eastAsia"/>
        </w:rPr>
        <w:t>待办页面，</w:t>
      </w:r>
      <w:r>
        <w:rPr>
          <w:rFonts w:hint="eastAsia"/>
        </w:rPr>
        <w:t>跳转成功自动打开新页面</w:t>
      </w:r>
      <w:r w:rsidRPr="00DB19FB">
        <w:rPr>
          <w:rFonts w:hint="eastAsia"/>
        </w:rPr>
        <w:t>，</w:t>
      </w:r>
      <w:r>
        <w:rPr>
          <w:rFonts w:hint="eastAsia"/>
        </w:rPr>
        <w:t>中台质检功能我的</w:t>
      </w:r>
      <w:r w:rsidRPr="00DB19FB">
        <w:rPr>
          <w:rFonts w:hint="eastAsia"/>
        </w:rPr>
        <w:t>个人</w:t>
      </w:r>
      <w:r>
        <w:rPr>
          <w:rFonts w:hint="eastAsia"/>
        </w:rPr>
        <w:t>全量</w:t>
      </w:r>
      <w:r w:rsidRPr="00DB19FB">
        <w:rPr>
          <w:rFonts w:hint="eastAsia"/>
        </w:rPr>
        <w:t>待办新页面结果展示。</w:t>
      </w:r>
    </w:p>
    <w:p w:rsidR="0083463C" w:rsidRPr="00DB19FB" w:rsidRDefault="0083463C" w:rsidP="0083463C">
      <w:pPr>
        <w:pStyle w:val="5"/>
      </w:pPr>
      <w:bookmarkStart w:id="118" w:name="_Toc130153986"/>
      <w:r w:rsidRPr="00963E7A">
        <w:rPr>
          <w:rFonts w:hint="eastAsia"/>
          <w:szCs w:val="24"/>
        </w:rPr>
        <w:lastRenderedPageBreak/>
        <w:t>综调中心</w:t>
      </w:r>
      <w:r>
        <w:rPr>
          <w:rFonts w:hint="eastAsia"/>
          <w:szCs w:val="24"/>
        </w:rPr>
        <w:t>一户一档功能我的待办管理</w:t>
      </w:r>
      <w:bookmarkEnd w:id="118"/>
    </w:p>
    <w:p w:rsidR="0083463C" w:rsidRPr="00DB19FB" w:rsidRDefault="0083463C" w:rsidP="0083463C">
      <w:pPr>
        <w:pStyle w:val="6"/>
        <w:rPr>
          <w:iCs w:val="0"/>
        </w:rPr>
      </w:pPr>
      <w:bookmarkStart w:id="119" w:name="_Toc130153987"/>
      <w:r>
        <w:rPr>
          <w:rFonts w:hint="eastAsia"/>
        </w:rPr>
        <w:t>一户一档功能我的待办</w:t>
      </w:r>
      <w:r w:rsidRPr="00963E7A">
        <w:rPr>
          <w:rFonts w:hint="eastAsia"/>
        </w:rPr>
        <w:t>任务信息查询</w:t>
      </w:r>
      <w:bookmarkEnd w:id="119"/>
    </w:p>
    <w:p w:rsidR="0083463C" w:rsidRPr="00DB19FB" w:rsidRDefault="0083463C" w:rsidP="0083463C">
      <w:pPr>
        <w:ind w:firstLine="480"/>
      </w:pPr>
      <w:r w:rsidRPr="00DB19FB">
        <w:rPr>
          <w:rFonts w:hint="eastAsia"/>
        </w:rPr>
        <w:t>选择</w:t>
      </w:r>
      <w:r>
        <w:rPr>
          <w:rFonts w:hint="eastAsia"/>
        </w:rPr>
        <w:t>一户一档功能我的待办</w:t>
      </w:r>
      <w:r w:rsidRPr="00DB19FB">
        <w:rPr>
          <w:rFonts w:hint="eastAsia"/>
        </w:rPr>
        <w:t>任务信息查询，查询</w:t>
      </w:r>
      <w:r>
        <w:rPr>
          <w:rFonts w:hint="eastAsia"/>
        </w:rPr>
        <w:t>一户一档功能我的待办</w:t>
      </w:r>
      <w:r w:rsidRPr="00DB19FB">
        <w:rPr>
          <w:rFonts w:hint="eastAsia"/>
        </w:rPr>
        <w:t>任务信息、</w:t>
      </w:r>
      <w:r>
        <w:rPr>
          <w:rFonts w:hint="eastAsia"/>
        </w:rPr>
        <w:t>一户一档功能我的待办</w:t>
      </w:r>
      <w:r w:rsidRPr="00DB19FB">
        <w:rPr>
          <w:rFonts w:hint="eastAsia"/>
        </w:rPr>
        <w:t>个人处理任务信息。</w:t>
      </w:r>
    </w:p>
    <w:p w:rsidR="0083463C" w:rsidRPr="00DB19FB" w:rsidRDefault="0083463C" w:rsidP="0083463C">
      <w:pPr>
        <w:pStyle w:val="6"/>
        <w:rPr>
          <w:iCs w:val="0"/>
        </w:rPr>
      </w:pPr>
      <w:bookmarkStart w:id="120" w:name="_Toc130153988"/>
      <w:r>
        <w:rPr>
          <w:rFonts w:hint="eastAsia"/>
        </w:rPr>
        <w:t>一户一档功能我的待办</w:t>
      </w:r>
      <w:r w:rsidRPr="00963E7A">
        <w:rPr>
          <w:rFonts w:hint="eastAsia"/>
        </w:rPr>
        <w:t>预警信息</w:t>
      </w:r>
      <w:r>
        <w:rPr>
          <w:rFonts w:hint="eastAsia"/>
        </w:rPr>
        <w:t>计算规则管理</w:t>
      </w:r>
      <w:bookmarkEnd w:id="120"/>
    </w:p>
    <w:p w:rsidR="0083463C" w:rsidRDefault="0083463C" w:rsidP="0083463C">
      <w:pPr>
        <w:ind w:firstLine="480"/>
      </w:pPr>
      <w:r w:rsidRPr="00DB19FB">
        <w:rPr>
          <w:rFonts w:hint="eastAsia"/>
        </w:rPr>
        <w:t>根据</w:t>
      </w:r>
      <w:r w:rsidR="009F7EAF">
        <w:rPr>
          <w:rFonts w:hint="eastAsia"/>
        </w:rPr>
        <w:t>一户一档</w:t>
      </w:r>
      <w:r w:rsidRPr="00DB19FB">
        <w:rPr>
          <w:rFonts w:hint="eastAsia"/>
        </w:rPr>
        <w:t>业务的预警规则，</w:t>
      </w:r>
      <w:r>
        <w:t>分析统计口径</w:t>
      </w:r>
      <w:r>
        <w:rPr>
          <w:rFonts w:hint="eastAsia"/>
        </w:rPr>
        <w:t>，</w:t>
      </w:r>
      <w:r w:rsidRPr="00DB19FB">
        <w:rPr>
          <w:rFonts w:hint="eastAsia"/>
        </w:rPr>
        <w:t>计算</w:t>
      </w:r>
      <w:r>
        <w:rPr>
          <w:rFonts w:hint="eastAsia"/>
        </w:rPr>
        <w:t>一户一档功能我的待办</w:t>
      </w:r>
      <w:r w:rsidRPr="00DB19FB">
        <w:rPr>
          <w:rFonts w:hint="eastAsia"/>
        </w:rPr>
        <w:t>超时</w:t>
      </w:r>
      <w:r>
        <w:rPr>
          <w:rFonts w:hint="eastAsia"/>
        </w:rPr>
        <w:t>且</w:t>
      </w:r>
      <w:r w:rsidRPr="00DB19FB">
        <w:rPr>
          <w:rFonts w:hint="eastAsia"/>
        </w:rPr>
        <w:t>为预警状态的待办数据</w:t>
      </w:r>
      <w:r>
        <w:rPr>
          <w:rFonts w:hint="eastAsia"/>
        </w:rPr>
        <w:t>，</w:t>
      </w:r>
      <w:r>
        <w:t>在系统中录入统计规则，并提供计算规则的增加、删除、修改功能</w:t>
      </w:r>
      <w:r>
        <w:rPr>
          <w:rFonts w:hint="eastAsia"/>
        </w:rPr>
        <w:t>，一户一档功能我的待办预警计算规则信息文件入库。</w:t>
      </w:r>
    </w:p>
    <w:p w:rsidR="0083463C" w:rsidRPr="00DB19FB" w:rsidRDefault="0083463C" w:rsidP="0083463C">
      <w:pPr>
        <w:pStyle w:val="6"/>
        <w:rPr>
          <w:iCs w:val="0"/>
        </w:rPr>
      </w:pPr>
      <w:bookmarkStart w:id="121" w:name="_Toc130153989"/>
      <w:r>
        <w:rPr>
          <w:rFonts w:hint="eastAsia"/>
        </w:rPr>
        <w:t>一户一档功能我的待办预警</w:t>
      </w:r>
      <w:r w:rsidRPr="00963E7A">
        <w:rPr>
          <w:rFonts w:hint="eastAsia"/>
        </w:rPr>
        <w:t>信息统计</w:t>
      </w:r>
      <w:bookmarkEnd w:id="121"/>
    </w:p>
    <w:p w:rsidR="0083463C" w:rsidRPr="00674987" w:rsidRDefault="0083463C" w:rsidP="0083463C">
      <w:pPr>
        <w:ind w:firstLineChars="200" w:firstLine="480"/>
        <w:rPr>
          <w:rFonts w:ascii="宋体" w:hAnsi="宋体"/>
          <w:lang w:val="x-none"/>
        </w:rPr>
      </w:pPr>
      <w:r>
        <w:rPr>
          <w:rFonts w:hint="eastAsia"/>
        </w:rPr>
        <w:t>我的待办预警信息数据</w:t>
      </w:r>
      <w:r w:rsidRPr="00DB19FB">
        <w:rPr>
          <w:rFonts w:ascii="宋体" w:hAnsi="宋体" w:hint="eastAsia"/>
          <w:lang w:val="x-none"/>
        </w:rPr>
        <w:t>解析</w:t>
      </w:r>
      <w:r>
        <w:rPr>
          <w:rFonts w:hint="eastAsia"/>
        </w:rPr>
        <w:t>成功，根据</w:t>
      </w:r>
      <w:r w:rsidR="009F7EAF">
        <w:rPr>
          <w:rFonts w:hint="eastAsia"/>
        </w:rPr>
        <w:t>一户一档</w:t>
      </w:r>
      <w:r>
        <w:rPr>
          <w:rFonts w:hint="eastAsia"/>
        </w:rPr>
        <w:t>我的待办预警计算规则，</w:t>
      </w:r>
      <w:r>
        <w:rPr>
          <w:rFonts w:ascii="宋体" w:hAnsi="宋体" w:hint="eastAsia"/>
          <w:lang w:val="x-none"/>
        </w:rPr>
        <w:t>匹配对应的待办</w:t>
      </w:r>
      <w:r w:rsidRPr="00DB19FB">
        <w:rPr>
          <w:rFonts w:ascii="宋体" w:hAnsi="宋体" w:hint="eastAsia"/>
          <w:lang w:val="x-none"/>
        </w:rPr>
        <w:t>编码</w:t>
      </w:r>
      <w:r>
        <w:rPr>
          <w:rFonts w:ascii="宋体" w:hAnsi="宋体" w:hint="eastAsia"/>
          <w:lang w:val="x-none"/>
        </w:rPr>
        <w:t>、人员信息并</w:t>
      </w:r>
      <w:r w:rsidRPr="00DB19FB">
        <w:rPr>
          <w:rFonts w:ascii="宋体" w:hAnsi="宋体" w:hint="eastAsia"/>
          <w:lang w:val="x-none"/>
        </w:rPr>
        <w:t>对</w:t>
      </w:r>
      <w:r>
        <w:rPr>
          <w:rFonts w:ascii="宋体" w:hAnsi="宋体" w:hint="eastAsia"/>
          <w:lang w:val="x-none"/>
        </w:rPr>
        <w:t>工单</w:t>
      </w:r>
      <w:r w:rsidRPr="00DB19FB">
        <w:rPr>
          <w:rFonts w:ascii="宋体" w:hAnsi="宋体" w:hint="eastAsia"/>
          <w:lang w:val="x-none"/>
        </w:rPr>
        <w:t>数据进行关联</w:t>
      </w:r>
      <w:r>
        <w:rPr>
          <w:rFonts w:hint="eastAsia"/>
        </w:rPr>
        <w:t>，输出一户一档功能我的待办预警信息数据。</w:t>
      </w:r>
    </w:p>
    <w:p w:rsidR="0083463C" w:rsidRPr="00DB19FB" w:rsidRDefault="0083463C" w:rsidP="0083463C">
      <w:pPr>
        <w:pStyle w:val="6"/>
        <w:rPr>
          <w:iCs w:val="0"/>
        </w:rPr>
      </w:pPr>
      <w:bookmarkStart w:id="122" w:name="_Toc130153990"/>
      <w:r>
        <w:rPr>
          <w:rFonts w:hint="eastAsia"/>
        </w:rPr>
        <w:t>一户一档功能我的待办</w:t>
      </w:r>
      <w:r w:rsidRPr="00963E7A">
        <w:rPr>
          <w:rFonts w:hint="eastAsia"/>
        </w:rPr>
        <w:t>预警信息</w:t>
      </w:r>
      <w:r>
        <w:rPr>
          <w:rFonts w:hint="eastAsia"/>
        </w:rPr>
        <w:t>查询</w:t>
      </w:r>
      <w:bookmarkEnd w:id="122"/>
    </w:p>
    <w:p w:rsidR="0083463C" w:rsidRDefault="0083463C" w:rsidP="0083463C">
      <w:pPr>
        <w:ind w:firstLine="480"/>
      </w:pPr>
      <w:r w:rsidRPr="00DB19FB">
        <w:rPr>
          <w:rFonts w:hint="eastAsia"/>
        </w:rPr>
        <w:t>选择</w:t>
      </w:r>
      <w:r>
        <w:rPr>
          <w:rFonts w:hint="eastAsia"/>
        </w:rPr>
        <w:t>一户一档功能我的待办</w:t>
      </w:r>
      <w:r w:rsidRPr="00DB19FB">
        <w:rPr>
          <w:rFonts w:hint="eastAsia"/>
        </w:rPr>
        <w:t>任务</w:t>
      </w:r>
      <w:r>
        <w:rPr>
          <w:rFonts w:hint="eastAsia"/>
        </w:rPr>
        <w:t>预警</w:t>
      </w:r>
      <w:r w:rsidRPr="00DB19FB">
        <w:rPr>
          <w:rFonts w:hint="eastAsia"/>
        </w:rPr>
        <w:t>信息查询，展示</w:t>
      </w:r>
      <w:r>
        <w:rPr>
          <w:rFonts w:hint="eastAsia"/>
        </w:rPr>
        <w:t>一户一档功能我的待办</w:t>
      </w:r>
      <w:r w:rsidRPr="00DB19FB">
        <w:rPr>
          <w:rFonts w:hint="eastAsia"/>
        </w:rPr>
        <w:t>预警任务数量信息</w:t>
      </w:r>
      <w:r>
        <w:rPr>
          <w:rFonts w:hint="eastAsia"/>
        </w:rPr>
        <w:t>及个人预警任务数量。</w:t>
      </w:r>
    </w:p>
    <w:p w:rsidR="0083463C" w:rsidRPr="00DB19FB" w:rsidRDefault="0083463C" w:rsidP="0083463C">
      <w:pPr>
        <w:pStyle w:val="6"/>
        <w:rPr>
          <w:iCs w:val="0"/>
        </w:rPr>
      </w:pPr>
      <w:bookmarkStart w:id="123" w:name="_Toc130153991"/>
      <w:r>
        <w:rPr>
          <w:rFonts w:hint="eastAsia"/>
        </w:rPr>
        <w:t>一户一档功能我的待办超时</w:t>
      </w:r>
      <w:r w:rsidRPr="00963E7A">
        <w:rPr>
          <w:rFonts w:hint="eastAsia"/>
        </w:rPr>
        <w:t>信息</w:t>
      </w:r>
      <w:r>
        <w:rPr>
          <w:rFonts w:hint="eastAsia"/>
        </w:rPr>
        <w:t>计算规则管理</w:t>
      </w:r>
      <w:bookmarkEnd w:id="123"/>
    </w:p>
    <w:p w:rsidR="0083463C" w:rsidRPr="004B72C8" w:rsidRDefault="0083463C" w:rsidP="0083463C">
      <w:pPr>
        <w:ind w:firstLine="480"/>
      </w:pPr>
      <w:r w:rsidRPr="00DB19FB">
        <w:rPr>
          <w:rFonts w:hint="eastAsia"/>
        </w:rPr>
        <w:t>根据</w:t>
      </w:r>
      <w:r w:rsidR="009F7EAF">
        <w:rPr>
          <w:rFonts w:hint="eastAsia"/>
        </w:rPr>
        <w:t>一户一档</w:t>
      </w:r>
      <w:r w:rsidRPr="00DB19FB">
        <w:rPr>
          <w:rFonts w:hint="eastAsia"/>
        </w:rPr>
        <w:t>业务的</w:t>
      </w:r>
      <w:r>
        <w:rPr>
          <w:rFonts w:hint="eastAsia"/>
        </w:rPr>
        <w:t>超时</w:t>
      </w:r>
      <w:r w:rsidRPr="00DB19FB">
        <w:rPr>
          <w:rFonts w:hint="eastAsia"/>
        </w:rPr>
        <w:t>规则，</w:t>
      </w:r>
      <w:r>
        <w:t>分析统计口径</w:t>
      </w:r>
      <w:r>
        <w:rPr>
          <w:rFonts w:hint="eastAsia"/>
        </w:rPr>
        <w:t>，</w:t>
      </w:r>
      <w:r w:rsidRPr="00DB19FB">
        <w:rPr>
          <w:rFonts w:hint="eastAsia"/>
        </w:rPr>
        <w:t>计算</w:t>
      </w:r>
      <w:r>
        <w:rPr>
          <w:rFonts w:hint="eastAsia"/>
        </w:rPr>
        <w:t>一户一档功能我的待办</w:t>
      </w:r>
      <w:r w:rsidRPr="00DB19FB">
        <w:rPr>
          <w:rFonts w:hint="eastAsia"/>
        </w:rPr>
        <w:t>超时</w:t>
      </w:r>
      <w:r>
        <w:rPr>
          <w:rFonts w:hint="eastAsia"/>
        </w:rPr>
        <w:t>且</w:t>
      </w:r>
      <w:r w:rsidRPr="00DB19FB">
        <w:rPr>
          <w:rFonts w:hint="eastAsia"/>
        </w:rPr>
        <w:t>为</w:t>
      </w:r>
      <w:r>
        <w:rPr>
          <w:rFonts w:hint="eastAsia"/>
        </w:rPr>
        <w:t>超时</w:t>
      </w:r>
      <w:r w:rsidRPr="00DB19FB">
        <w:rPr>
          <w:rFonts w:hint="eastAsia"/>
        </w:rPr>
        <w:t>状态的待办数据</w:t>
      </w:r>
      <w:r>
        <w:rPr>
          <w:rFonts w:hint="eastAsia"/>
        </w:rPr>
        <w:t>，</w:t>
      </w:r>
      <w:r>
        <w:t>在系统中录入统计规则，并提供计算规则的增加、删除、修改功能</w:t>
      </w:r>
      <w:r>
        <w:rPr>
          <w:rFonts w:hint="eastAsia"/>
        </w:rPr>
        <w:t>，一户一档功能我的待办超时计算规则信息文件入库。</w:t>
      </w:r>
    </w:p>
    <w:p w:rsidR="0083463C" w:rsidRPr="00DB19FB" w:rsidRDefault="0083463C" w:rsidP="0083463C">
      <w:pPr>
        <w:pStyle w:val="6"/>
        <w:rPr>
          <w:iCs w:val="0"/>
        </w:rPr>
      </w:pPr>
      <w:bookmarkStart w:id="124" w:name="_Toc130153992"/>
      <w:r>
        <w:rPr>
          <w:rFonts w:hint="eastAsia"/>
        </w:rPr>
        <w:t>一户一档功能我的待办</w:t>
      </w:r>
      <w:r w:rsidRPr="00963E7A">
        <w:rPr>
          <w:rFonts w:hint="eastAsia"/>
        </w:rPr>
        <w:t>超时信息统计</w:t>
      </w:r>
      <w:bookmarkEnd w:id="124"/>
    </w:p>
    <w:p w:rsidR="0083463C" w:rsidRPr="004B72C8" w:rsidRDefault="0083463C" w:rsidP="0083463C">
      <w:pPr>
        <w:ind w:firstLine="480"/>
        <w:jc w:val="both"/>
      </w:pPr>
      <w:r>
        <w:rPr>
          <w:rFonts w:hint="eastAsia"/>
        </w:rPr>
        <w:t>我的待办超时间信息数据</w:t>
      </w:r>
      <w:r w:rsidRPr="00DB19FB">
        <w:rPr>
          <w:rFonts w:ascii="宋体" w:hAnsi="宋体" w:hint="eastAsia"/>
          <w:lang w:val="x-none"/>
        </w:rPr>
        <w:t>解析</w:t>
      </w:r>
      <w:r>
        <w:rPr>
          <w:rFonts w:hint="eastAsia"/>
        </w:rPr>
        <w:t>成功，根据</w:t>
      </w:r>
      <w:r w:rsidR="009F7EAF">
        <w:rPr>
          <w:rFonts w:hint="eastAsia"/>
        </w:rPr>
        <w:t>一户一档</w:t>
      </w:r>
      <w:r>
        <w:rPr>
          <w:rFonts w:hint="eastAsia"/>
        </w:rPr>
        <w:t>我的待办超时间计算规则，</w:t>
      </w:r>
      <w:r>
        <w:rPr>
          <w:rFonts w:ascii="宋体" w:hAnsi="宋体" w:hint="eastAsia"/>
          <w:lang w:val="x-none"/>
        </w:rPr>
        <w:lastRenderedPageBreak/>
        <w:t>匹配对应的待办</w:t>
      </w:r>
      <w:r w:rsidRPr="00DB19FB">
        <w:rPr>
          <w:rFonts w:ascii="宋体" w:hAnsi="宋体" w:hint="eastAsia"/>
          <w:lang w:val="x-none"/>
        </w:rPr>
        <w:t>编码</w:t>
      </w:r>
      <w:r>
        <w:rPr>
          <w:rFonts w:ascii="宋体" w:hAnsi="宋体" w:hint="eastAsia"/>
          <w:lang w:val="x-none"/>
        </w:rPr>
        <w:t>、人员信息并</w:t>
      </w:r>
      <w:r w:rsidRPr="00DB19FB">
        <w:rPr>
          <w:rFonts w:ascii="宋体" w:hAnsi="宋体" w:hint="eastAsia"/>
          <w:lang w:val="x-none"/>
        </w:rPr>
        <w:t>对</w:t>
      </w:r>
      <w:r>
        <w:rPr>
          <w:rFonts w:ascii="宋体" w:hAnsi="宋体" w:hint="eastAsia"/>
          <w:lang w:val="x-none"/>
        </w:rPr>
        <w:t>工单</w:t>
      </w:r>
      <w:r w:rsidRPr="00DB19FB">
        <w:rPr>
          <w:rFonts w:ascii="宋体" w:hAnsi="宋体" w:hint="eastAsia"/>
          <w:lang w:val="x-none"/>
        </w:rPr>
        <w:t>数据进行关联</w:t>
      </w:r>
      <w:r>
        <w:rPr>
          <w:rFonts w:hint="eastAsia"/>
        </w:rPr>
        <w:t>，输出一户一档功能我的待办超时间信息数据。</w:t>
      </w:r>
    </w:p>
    <w:p w:rsidR="0083463C" w:rsidRPr="00DB19FB" w:rsidRDefault="0083463C" w:rsidP="0083463C">
      <w:pPr>
        <w:pStyle w:val="6"/>
        <w:rPr>
          <w:iCs w:val="0"/>
        </w:rPr>
      </w:pPr>
      <w:bookmarkStart w:id="125" w:name="_Toc130153993"/>
      <w:r>
        <w:rPr>
          <w:rFonts w:hint="eastAsia"/>
        </w:rPr>
        <w:t>一户一档功能我的待办超时</w:t>
      </w:r>
      <w:r w:rsidRPr="00963E7A">
        <w:rPr>
          <w:rFonts w:hint="eastAsia"/>
        </w:rPr>
        <w:t>信息</w:t>
      </w:r>
      <w:r>
        <w:rPr>
          <w:rFonts w:hint="eastAsia"/>
        </w:rPr>
        <w:t>查询</w:t>
      </w:r>
      <w:bookmarkEnd w:id="125"/>
    </w:p>
    <w:p w:rsidR="0083463C" w:rsidRDefault="0083463C" w:rsidP="0083463C">
      <w:pPr>
        <w:ind w:firstLine="480"/>
      </w:pPr>
      <w:r w:rsidRPr="00DB19FB">
        <w:rPr>
          <w:rFonts w:hint="eastAsia"/>
        </w:rPr>
        <w:t>选择</w:t>
      </w:r>
      <w:r>
        <w:rPr>
          <w:rFonts w:hint="eastAsia"/>
        </w:rPr>
        <w:t>一户一档功能我的待办</w:t>
      </w:r>
      <w:r w:rsidRPr="00DB19FB">
        <w:rPr>
          <w:rFonts w:hint="eastAsia"/>
        </w:rPr>
        <w:t>任务</w:t>
      </w:r>
      <w:r>
        <w:rPr>
          <w:rFonts w:hint="eastAsia"/>
        </w:rPr>
        <w:t>超时</w:t>
      </w:r>
      <w:r w:rsidRPr="00DB19FB">
        <w:rPr>
          <w:rFonts w:hint="eastAsia"/>
        </w:rPr>
        <w:t>信息查询，展示</w:t>
      </w:r>
      <w:r>
        <w:rPr>
          <w:rFonts w:hint="eastAsia"/>
        </w:rPr>
        <w:t>一户一档功能我的待办超时</w:t>
      </w:r>
      <w:r w:rsidRPr="00DB19FB">
        <w:rPr>
          <w:rFonts w:hint="eastAsia"/>
        </w:rPr>
        <w:t>任务数量信息</w:t>
      </w:r>
      <w:r>
        <w:rPr>
          <w:rFonts w:hint="eastAsia"/>
        </w:rPr>
        <w:t>及个人超时任务数量。</w:t>
      </w:r>
    </w:p>
    <w:p w:rsidR="0083463C" w:rsidRPr="00DB19FB" w:rsidRDefault="0083463C" w:rsidP="0083463C">
      <w:pPr>
        <w:pStyle w:val="6"/>
        <w:rPr>
          <w:iCs w:val="0"/>
        </w:rPr>
      </w:pPr>
      <w:bookmarkStart w:id="126" w:name="_Toc130153994"/>
      <w:r>
        <w:rPr>
          <w:rFonts w:hint="eastAsia"/>
        </w:rPr>
        <w:t>一户一档功能我的待办总量</w:t>
      </w:r>
      <w:r w:rsidRPr="00963E7A">
        <w:rPr>
          <w:rFonts w:hint="eastAsia"/>
        </w:rPr>
        <w:t>信息</w:t>
      </w:r>
      <w:r>
        <w:rPr>
          <w:rFonts w:hint="eastAsia"/>
        </w:rPr>
        <w:t>计算规则管理</w:t>
      </w:r>
      <w:bookmarkEnd w:id="126"/>
    </w:p>
    <w:p w:rsidR="0083463C" w:rsidRPr="004B72C8" w:rsidRDefault="0083463C" w:rsidP="0083463C">
      <w:pPr>
        <w:ind w:firstLine="480"/>
      </w:pPr>
      <w:r w:rsidRPr="00DB19FB">
        <w:rPr>
          <w:rFonts w:hint="eastAsia"/>
        </w:rPr>
        <w:t>根据</w:t>
      </w:r>
      <w:r w:rsidR="009F7EAF">
        <w:rPr>
          <w:rFonts w:hint="eastAsia"/>
        </w:rPr>
        <w:t>一户一档</w:t>
      </w:r>
      <w:r w:rsidRPr="00DB19FB">
        <w:rPr>
          <w:rFonts w:hint="eastAsia"/>
        </w:rPr>
        <w:t>业务的</w:t>
      </w:r>
      <w:r>
        <w:rPr>
          <w:rFonts w:hint="eastAsia"/>
        </w:rPr>
        <w:t>总量</w:t>
      </w:r>
      <w:r w:rsidRPr="00DB19FB">
        <w:rPr>
          <w:rFonts w:hint="eastAsia"/>
        </w:rPr>
        <w:t>规则，</w:t>
      </w:r>
      <w:r>
        <w:t>分析统计口径</w:t>
      </w:r>
      <w:r>
        <w:rPr>
          <w:rFonts w:hint="eastAsia"/>
        </w:rPr>
        <w:t>，</w:t>
      </w:r>
      <w:r w:rsidRPr="00DB19FB">
        <w:rPr>
          <w:rFonts w:hint="eastAsia"/>
        </w:rPr>
        <w:t>计算</w:t>
      </w:r>
      <w:r>
        <w:rPr>
          <w:rFonts w:hint="eastAsia"/>
        </w:rPr>
        <w:t>一户一档功能我的待办总量且</w:t>
      </w:r>
      <w:r w:rsidRPr="00DB19FB">
        <w:rPr>
          <w:rFonts w:hint="eastAsia"/>
        </w:rPr>
        <w:t>为</w:t>
      </w:r>
      <w:r>
        <w:rPr>
          <w:rFonts w:hint="eastAsia"/>
        </w:rPr>
        <w:t>总量</w:t>
      </w:r>
      <w:r w:rsidRPr="00DB19FB">
        <w:rPr>
          <w:rFonts w:hint="eastAsia"/>
        </w:rPr>
        <w:t>状态的待办数据</w:t>
      </w:r>
      <w:r>
        <w:rPr>
          <w:rFonts w:hint="eastAsia"/>
        </w:rPr>
        <w:t>，</w:t>
      </w:r>
      <w:r>
        <w:t>在系统中录入统计规则，并提供计算规则的增加、删除、修改功能</w:t>
      </w:r>
      <w:r>
        <w:rPr>
          <w:rFonts w:hint="eastAsia"/>
        </w:rPr>
        <w:t>，一户一档功能我的待办总量计算规则信息文件入库。</w:t>
      </w:r>
    </w:p>
    <w:p w:rsidR="0083463C" w:rsidRPr="00D841E0" w:rsidRDefault="0083463C" w:rsidP="0083463C"/>
    <w:p w:rsidR="0083463C" w:rsidRPr="00DB19FB" w:rsidRDefault="0083463C" w:rsidP="0083463C">
      <w:pPr>
        <w:pStyle w:val="6"/>
        <w:rPr>
          <w:iCs w:val="0"/>
        </w:rPr>
      </w:pPr>
      <w:bookmarkStart w:id="127" w:name="_Toc130153995"/>
      <w:r>
        <w:rPr>
          <w:rFonts w:hint="eastAsia"/>
        </w:rPr>
        <w:t>一户一档功能我的待办</w:t>
      </w:r>
      <w:r w:rsidRPr="00963E7A">
        <w:rPr>
          <w:rFonts w:hint="eastAsia"/>
        </w:rPr>
        <w:t>总量信息统计</w:t>
      </w:r>
      <w:bookmarkEnd w:id="127"/>
    </w:p>
    <w:p w:rsidR="0083463C" w:rsidRDefault="0083463C" w:rsidP="0083463C">
      <w:pPr>
        <w:ind w:firstLine="480"/>
        <w:jc w:val="both"/>
      </w:pPr>
      <w:r>
        <w:rPr>
          <w:rFonts w:hint="eastAsia"/>
        </w:rPr>
        <w:t>我的待办总量间信息数据</w:t>
      </w:r>
      <w:r w:rsidRPr="00DB19FB">
        <w:rPr>
          <w:rFonts w:ascii="宋体" w:hAnsi="宋体" w:hint="eastAsia"/>
          <w:lang w:val="x-none"/>
        </w:rPr>
        <w:t>解析</w:t>
      </w:r>
      <w:r>
        <w:rPr>
          <w:rFonts w:hint="eastAsia"/>
        </w:rPr>
        <w:t>成功，根据</w:t>
      </w:r>
      <w:r w:rsidR="009F7EAF">
        <w:rPr>
          <w:rFonts w:hint="eastAsia"/>
        </w:rPr>
        <w:t>一户一档</w:t>
      </w:r>
      <w:r>
        <w:rPr>
          <w:rFonts w:hint="eastAsia"/>
        </w:rPr>
        <w:t>我的待办总量间计算规则，</w:t>
      </w:r>
      <w:r>
        <w:rPr>
          <w:rFonts w:ascii="宋体" w:hAnsi="宋体" w:hint="eastAsia"/>
          <w:lang w:val="x-none"/>
        </w:rPr>
        <w:t>匹配对应的待办</w:t>
      </w:r>
      <w:r w:rsidRPr="00DB19FB">
        <w:rPr>
          <w:rFonts w:ascii="宋体" w:hAnsi="宋体" w:hint="eastAsia"/>
          <w:lang w:val="x-none"/>
        </w:rPr>
        <w:t>编码</w:t>
      </w:r>
      <w:r>
        <w:rPr>
          <w:rFonts w:ascii="宋体" w:hAnsi="宋体" w:hint="eastAsia"/>
          <w:lang w:val="x-none"/>
        </w:rPr>
        <w:t>、人员信息并</w:t>
      </w:r>
      <w:r w:rsidRPr="00DB19FB">
        <w:rPr>
          <w:rFonts w:ascii="宋体" w:hAnsi="宋体" w:hint="eastAsia"/>
          <w:lang w:val="x-none"/>
        </w:rPr>
        <w:t>对</w:t>
      </w:r>
      <w:r>
        <w:rPr>
          <w:rFonts w:ascii="宋体" w:hAnsi="宋体" w:hint="eastAsia"/>
          <w:lang w:val="x-none"/>
        </w:rPr>
        <w:t>工单</w:t>
      </w:r>
      <w:r w:rsidRPr="00DB19FB">
        <w:rPr>
          <w:rFonts w:ascii="宋体" w:hAnsi="宋体" w:hint="eastAsia"/>
          <w:lang w:val="x-none"/>
        </w:rPr>
        <w:t>数据进行关联</w:t>
      </w:r>
      <w:r>
        <w:rPr>
          <w:rFonts w:hint="eastAsia"/>
        </w:rPr>
        <w:t>，输出一户一档功能我的待办总量间信息数据。</w:t>
      </w:r>
    </w:p>
    <w:p w:rsidR="0083463C" w:rsidRPr="00DB19FB" w:rsidRDefault="0083463C" w:rsidP="0083463C">
      <w:pPr>
        <w:pStyle w:val="6"/>
        <w:rPr>
          <w:iCs w:val="0"/>
        </w:rPr>
      </w:pPr>
      <w:bookmarkStart w:id="128" w:name="_Toc130153996"/>
      <w:r>
        <w:rPr>
          <w:rFonts w:hint="eastAsia"/>
        </w:rPr>
        <w:t>一户一档功能我的待办总量</w:t>
      </w:r>
      <w:r w:rsidRPr="00963E7A">
        <w:rPr>
          <w:rFonts w:hint="eastAsia"/>
        </w:rPr>
        <w:t>信息</w:t>
      </w:r>
      <w:r>
        <w:rPr>
          <w:rFonts w:hint="eastAsia"/>
        </w:rPr>
        <w:t>查询</w:t>
      </w:r>
      <w:bookmarkEnd w:id="128"/>
    </w:p>
    <w:p w:rsidR="0083463C" w:rsidRPr="0068298E" w:rsidRDefault="0083463C" w:rsidP="0083463C">
      <w:pPr>
        <w:ind w:firstLine="480"/>
      </w:pPr>
      <w:r w:rsidRPr="00DB19FB">
        <w:rPr>
          <w:rFonts w:hint="eastAsia"/>
        </w:rPr>
        <w:t>选择</w:t>
      </w:r>
      <w:r>
        <w:rPr>
          <w:rFonts w:hint="eastAsia"/>
        </w:rPr>
        <w:t>一户一档功能我的待办</w:t>
      </w:r>
      <w:r w:rsidRPr="00DB19FB">
        <w:rPr>
          <w:rFonts w:hint="eastAsia"/>
        </w:rPr>
        <w:t>任务</w:t>
      </w:r>
      <w:r>
        <w:rPr>
          <w:rFonts w:hint="eastAsia"/>
        </w:rPr>
        <w:t>总量</w:t>
      </w:r>
      <w:r w:rsidRPr="00DB19FB">
        <w:rPr>
          <w:rFonts w:hint="eastAsia"/>
        </w:rPr>
        <w:t>信息查询，展示</w:t>
      </w:r>
      <w:r>
        <w:rPr>
          <w:rFonts w:hint="eastAsia"/>
        </w:rPr>
        <w:t>一户一档功能我的待办总量</w:t>
      </w:r>
      <w:r w:rsidRPr="00DB19FB">
        <w:rPr>
          <w:rFonts w:hint="eastAsia"/>
        </w:rPr>
        <w:t>任务数量信息</w:t>
      </w:r>
      <w:r>
        <w:rPr>
          <w:rFonts w:hint="eastAsia"/>
        </w:rPr>
        <w:t>及个人总量任务数量。</w:t>
      </w:r>
    </w:p>
    <w:p w:rsidR="0083463C" w:rsidRPr="00DB19FB" w:rsidRDefault="0083463C" w:rsidP="0083463C">
      <w:pPr>
        <w:pStyle w:val="6"/>
        <w:rPr>
          <w:iCs w:val="0"/>
        </w:rPr>
      </w:pPr>
      <w:bookmarkStart w:id="129" w:name="_Toc130153997"/>
      <w:r>
        <w:rPr>
          <w:rFonts w:hint="eastAsia"/>
        </w:rPr>
        <w:t>一户一档功能</w:t>
      </w:r>
      <w:r w:rsidRPr="00963E7A">
        <w:rPr>
          <w:rFonts w:hint="eastAsia"/>
        </w:rPr>
        <w:t>我的</w:t>
      </w:r>
      <w:r>
        <w:rPr>
          <w:rFonts w:hint="eastAsia"/>
        </w:rPr>
        <w:t>个人</w:t>
      </w:r>
      <w:r w:rsidRPr="00963E7A">
        <w:rPr>
          <w:rFonts w:hint="eastAsia"/>
        </w:rPr>
        <w:t>预警</w:t>
      </w:r>
      <w:r>
        <w:rPr>
          <w:rFonts w:hint="eastAsia"/>
        </w:rPr>
        <w:t>信息</w:t>
      </w:r>
      <w:r w:rsidRPr="00963E7A">
        <w:rPr>
          <w:rFonts w:hint="eastAsia"/>
        </w:rPr>
        <w:t>一键跳转至待办页面</w:t>
      </w:r>
      <w:r>
        <w:rPr>
          <w:rFonts w:hint="eastAsia"/>
        </w:rPr>
        <w:t>展示</w:t>
      </w:r>
      <w:bookmarkEnd w:id="129"/>
    </w:p>
    <w:p w:rsidR="0083463C" w:rsidRPr="00DB19FB" w:rsidRDefault="0083463C" w:rsidP="0083463C">
      <w:pPr>
        <w:ind w:firstLine="480"/>
      </w:pPr>
      <w:r w:rsidRPr="00DB19FB">
        <w:rPr>
          <w:rFonts w:hint="eastAsia"/>
        </w:rPr>
        <w:t>选择</w:t>
      </w:r>
      <w:r>
        <w:rPr>
          <w:rFonts w:hint="eastAsia"/>
        </w:rPr>
        <w:t>一户一档功能</w:t>
      </w:r>
      <w:r w:rsidRPr="00DB19FB">
        <w:rPr>
          <w:rFonts w:hint="eastAsia"/>
        </w:rPr>
        <w:t>我的个人预警</w:t>
      </w:r>
      <w:r>
        <w:rPr>
          <w:rFonts w:hint="eastAsia"/>
        </w:rPr>
        <w:t>信息</w:t>
      </w:r>
      <w:r w:rsidRPr="00DB19FB">
        <w:rPr>
          <w:rFonts w:hint="eastAsia"/>
        </w:rPr>
        <w:t>一键跳转至</w:t>
      </w:r>
      <w:r>
        <w:rPr>
          <w:rFonts w:hint="eastAsia"/>
        </w:rPr>
        <w:t>一户一档功能</w:t>
      </w:r>
      <w:r w:rsidRPr="00DB19FB">
        <w:rPr>
          <w:rFonts w:hint="eastAsia"/>
        </w:rPr>
        <w:t>待办页面，</w:t>
      </w:r>
      <w:r>
        <w:rPr>
          <w:rFonts w:hint="eastAsia"/>
        </w:rPr>
        <w:t>跳转成功自动打开新页面</w:t>
      </w:r>
      <w:r w:rsidRPr="00DB19FB">
        <w:rPr>
          <w:rFonts w:hint="eastAsia"/>
        </w:rPr>
        <w:t>，</w:t>
      </w:r>
      <w:r>
        <w:rPr>
          <w:rFonts w:hint="eastAsia"/>
        </w:rPr>
        <w:t>一户一档功能我的</w:t>
      </w:r>
      <w:r w:rsidRPr="00DB19FB">
        <w:rPr>
          <w:rFonts w:hint="eastAsia"/>
        </w:rPr>
        <w:t>个人预警待办新页面结果展示。</w:t>
      </w:r>
    </w:p>
    <w:p w:rsidR="0083463C" w:rsidRPr="00DB19FB" w:rsidRDefault="0083463C" w:rsidP="0083463C">
      <w:pPr>
        <w:pStyle w:val="6"/>
        <w:rPr>
          <w:iCs w:val="0"/>
        </w:rPr>
      </w:pPr>
      <w:bookmarkStart w:id="130" w:name="_Toc130153998"/>
      <w:r>
        <w:rPr>
          <w:rFonts w:hint="eastAsia"/>
        </w:rPr>
        <w:t>一户一档功能</w:t>
      </w:r>
      <w:r w:rsidRPr="00963E7A">
        <w:rPr>
          <w:rFonts w:hint="eastAsia"/>
        </w:rPr>
        <w:t>我的</w:t>
      </w:r>
      <w:r>
        <w:rPr>
          <w:rFonts w:hint="eastAsia"/>
        </w:rPr>
        <w:t>个人超时信息</w:t>
      </w:r>
      <w:r w:rsidRPr="00963E7A">
        <w:rPr>
          <w:rFonts w:hint="eastAsia"/>
        </w:rPr>
        <w:t>一键跳转至待办页面</w:t>
      </w:r>
      <w:r>
        <w:rPr>
          <w:rFonts w:hint="eastAsia"/>
        </w:rPr>
        <w:t>展示</w:t>
      </w:r>
      <w:bookmarkEnd w:id="130"/>
    </w:p>
    <w:p w:rsidR="0083463C" w:rsidRDefault="0083463C" w:rsidP="0083463C">
      <w:pPr>
        <w:ind w:firstLine="480"/>
      </w:pPr>
      <w:r w:rsidRPr="00DB19FB">
        <w:rPr>
          <w:rFonts w:hint="eastAsia"/>
        </w:rPr>
        <w:lastRenderedPageBreak/>
        <w:t>选择</w:t>
      </w:r>
      <w:r>
        <w:rPr>
          <w:rFonts w:hint="eastAsia"/>
        </w:rPr>
        <w:t>一户一档功能</w:t>
      </w:r>
      <w:r w:rsidRPr="00DB19FB">
        <w:rPr>
          <w:rFonts w:hint="eastAsia"/>
        </w:rPr>
        <w:t>我的个人</w:t>
      </w:r>
      <w:r>
        <w:rPr>
          <w:rFonts w:hint="eastAsia"/>
        </w:rPr>
        <w:t>超时信息</w:t>
      </w:r>
      <w:r w:rsidRPr="00DB19FB">
        <w:rPr>
          <w:rFonts w:hint="eastAsia"/>
        </w:rPr>
        <w:t>一键跳转至</w:t>
      </w:r>
      <w:r>
        <w:rPr>
          <w:rFonts w:hint="eastAsia"/>
        </w:rPr>
        <w:t>一户一档功能</w:t>
      </w:r>
      <w:r w:rsidRPr="00DB19FB">
        <w:rPr>
          <w:rFonts w:hint="eastAsia"/>
        </w:rPr>
        <w:t>待办页面，</w:t>
      </w:r>
      <w:r>
        <w:rPr>
          <w:rFonts w:hint="eastAsia"/>
        </w:rPr>
        <w:t>跳转成功自动打开新页面</w:t>
      </w:r>
      <w:r w:rsidRPr="00DB19FB">
        <w:rPr>
          <w:rFonts w:hint="eastAsia"/>
        </w:rPr>
        <w:t>，</w:t>
      </w:r>
      <w:r>
        <w:rPr>
          <w:rFonts w:hint="eastAsia"/>
        </w:rPr>
        <w:t>一户一档功能我的</w:t>
      </w:r>
      <w:r w:rsidRPr="00DB19FB">
        <w:rPr>
          <w:rFonts w:hint="eastAsia"/>
        </w:rPr>
        <w:t>个人</w:t>
      </w:r>
      <w:r>
        <w:rPr>
          <w:rFonts w:hint="eastAsia"/>
        </w:rPr>
        <w:t>超时</w:t>
      </w:r>
      <w:r w:rsidRPr="00DB19FB">
        <w:rPr>
          <w:rFonts w:hint="eastAsia"/>
        </w:rPr>
        <w:t>待办新页面结果展示。</w:t>
      </w:r>
    </w:p>
    <w:p w:rsidR="0083463C" w:rsidRPr="00DB19FB" w:rsidRDefault="0083463C" w:rsidP="0083463C">
      <w:pPr>
        <w:pStyle w:val="6"/>
        <w:rPr>
          <w:iCs w:val="0"/>
        </w:rPr>
      </w:pPr>
      <w:bookmarkStart w:id="131" w:name="_Toc130153999"/>
      <w:r>
        <w:rPr>
          <w:rFonts w:hint="eastAsia"/>
        </w:rPr>
        <w:t>一户一档功能</w:t>
      </w:r>
      <w:r w:rsidRPr="00963E7A">
        <w:rPr>
          <w:rFonts w:hint="eastAsia"/>
        </w:rPr>
        <w:t>我的</w:t>
      </w:r>
      <w:r>
        <w:rPr>
          <w:rFonts w:hint="eastAsia"/>
        </w:rPr>
        <w:t>个人全量信息</w:t>
      </w:r>
      <w:r w:rsidRPr="00963E7A">
        <w:rPr>
          <w:rFonts w:hint="eastAsia"/>
        </w:rPr>
        <w:t>一键跳转至待办页面</w:t>
      </w:r>
      <w:r>
        <w:rPr>
          <w:rFonts w:hint="eastAsia"/>
        </w:rPr>
        <w:t>展示</w:t>
      </w:r>
      <w:bookmarkEnd w:id="131"/>
    </w:p>
    <w:p w:rsidR="0083463C" w:rsidRDefault="0083463C" w:rsidP="0083463C">
      <w:pPr>
        <w:ind w:firstLineChars="200" w:firstLine="480"/>
      </w:pPr>
      <w:r w:rsidRPr="00DB19FB">
        <w:rPr>
          <w:rFonts w:hint="eastAsia"/>
        </w:rPr>
        <w:t>选择</w:t>
      </w:r>
      <w:r>
        <w:rPr>
          <w:rFonts w:hint="eastAsia"/>
        </w:rPr>
        <w:t>一户一档功能</w:t>
      </w:r>
      <w:r w:rsidRPr="00DB19FB">
        <w:rPr>
          <w:rFonts w:hint="eastAsia"/>
        </w:rPr>
        <w:t>我的个人</w:t>
      </w:r>
      <w:r>
        <w:rPr>
          <w:rFonts w:hint="eastAsia"/>
        </w:rPr>
        <w:t>全量信息</w:t>
      </w:r>
      <w:r w:rsidRPr="00DB19FB">
        <w:rPr>
          <w:rFonts w:hint="eastAsia"/>
        </w:rPr>
        <w:t>一键跳转至</w:t>
      </w:r>
      <w:r>
        <w:rPr>
          <w:rFonts w:hint="eastAsia"/>
        </w:rPr>
        <w:t>一户一档功能</w:t>
      </w:r>
      <w:r w:rsidRPr="00DB19FB">
        <w:rPr>
          <w:rFonts w:hint="eastAsia"/>
        </w:rPr>
        <w:t>待办页面，</w:t>
      </w:r>
      <w:r>
        <w:rPr>
          <w:rFonts w:hint="eastAsia"/>
        </w:rPr>
        <w:t>跳转成功自动打开新页面</w:t>
      </w:r>
      <w:r w:rsidRPr="00DB19FB">
        <w:rPr>
          <w:rFonts w:hint="eastAsia"/>
        </w:rPr>
        <w:t>，</w:t>
      </w:r>
      <w:r>
        <w:rPr>
          <w:rFonts w:hint="eastAsia"/>
        </w:rPr>
        <w:t>一户一档功能我的</w:t>
      </w:r>
      <w:r w:rsidRPr="00DB19FB">
        <w:rPr>
          <w:rFonts w:hint="eastAsia"/>
        </w:rPr>
        <w:t>个人</w:t>
      </w:r>
      <w:r>
        <w:rPr>
          <w:rFonts w:hint="eastAsia"/>
        </w:rPr>
        <w:t>全量</w:t>
      </w:r>
      <w:r w:rsidRPr="00DB19FB">
        <w:rPr>
          <w:rFonts w:hint="eastAsia"/>
        </w:rPr>
        <w:t>待办新页面结果展示。</w:t>
      </w:r>
    </w:p>
    <w:p w:rsidR="0083463C" w:rsidRPr="00DB19FB" w:rsidRDefault="0083463C" w:rsidP="0083463C">
      <w:pPr>
        <w:pStyle w:val="5"/>
      </w:pPr>
      <w:bookmarkStart w:id="132" w:name="_Toc130154000"/>
      <w:r w:rsidRPr="00963E7A">
        <w:rPr>
          <w:rFonts w:hint="eastAsia"/>
          <w:szCs w:val="24"/>
        </w:rPr>
        <w:t>综调中心</w:t>
      </w:r>
      <w:r>
        <w:rPr>
          <w:rFonts w:hint="eastAsia"/>
          <w:szCs w:val="24"/>
        </w:rPr>
        <w:t>一线直通车功能我的待办管理</w:t>
      </w:r>
      <w:bookmarkEnd w:id="132"/>
    </w:p>
    <w:p w:rsidR="0083463C" w:rsidRPr="00DB19FB" w:rsidRDefault="0083463C" w:rsidP="0083463C">
      <w:pPr>
        <w:pStyle w:val="6"/>
        <w:rPr>
          <w:iCs w:val="0"/>
        </w:rPr>
      </w:pPr>
      <w:bookmarkStart w:id="133" w:name="_Toc130154001"/>
      <w:r>
        <w:rPr>
          <w:rFonts w:hint="eastAsia"/>
        </w:rPr>
        <w:t>一线直通车功能我的待办</w:t>
      </w:r>
      <w:r w:rsidRPr="00963E7A">
        <w:rPr>
          <w:rFonts w:hint="eastAsia"/>
        </w:rPr>
        <w:t>任务信息查询</w:t>
      </w:r>
      <w:bookmarkEnd w:id="133"/>
    </w:p>
    <w:p w:rsidR="0083463C" w:rsidRPr="00DB19FB" w:rsidRDefault="0083463C" w:rsidP="0083463C">
      <w:pPr>
        <w:ind w:firstLine="480"/>
      </w:pPr>
      <w:r w:rsidRPr="00DB19FB">
        <w:rPr>
          <w:rFonts w:hint="eastAsia"/>
        </w:rPr>
        <w:t>选择</w:t>
      </w:r>
      <w:r>
        <w:rPr>
          <w:rFonts w:hint="eastAsia"/>
        </w:rPr>
        <w:t>一线直通车功能我的待办</w:t>
      </w:r>
      <w:r w:rsidRPr="00DB19FB">
        <w:rPr>
          <w:rFonts w:hint="eastAsia"/>
        </w:rPr>
        <w:t>任务信息查询，查询</w:t>
      </w:r>
      <w:r>
        <w:rPr>
          <w:rFonts w:hint="eastAsia"/>
        </w:rPr>
        <w:t>一线直通车功能我的待办</w:t>
      </w:r>
      <w:r w:rsidRPr="00DB19FB">
        <w:rPr>
          <w:rFonts w:hint="eastAsia"/>
        </w:rPr>
        <w:t>任务信息、</w:t>
      </w:r>
      <w:r>
        <w:rPr>
          <w:rFonts w:hint="eastAsia"/>
        </w:rPr>
        <w:t>一线直通车功能我的待办</w:t>
      </w:r>
      <w:r w:rsidRPr="00DB19FB">
        <w:rPr>
          <w:rFonts w:hint="eastAsia"/>
        </w:rPr>
        <w:t>个人处理任务信息。</w:t>
      </w:r>
    </w:p>
    <w:p w:rsidR="0083463C" w:rsidRPr="00DB19FB" w:rsidRDefault="0083463C" w:rsidP="0083463C">
      <w:pPr>
        <w:pStyle w:val="6"/>
        <w:rPr>
          <w:iCs w:val="0"/>
        </w:rPr>
      </w:pPr>
      <w:bookmarkStart w:id="134" w:name="_Toc130154002"/>
      <w:r>
        <w:rPr>
          <w:rFonts w:hint="eastAsia"/>
        </w:rPr>
        <w:t>一线直通车功能我的待办</w:t>
      </w:r>
      <w:r w:rsidRPr="00963E7A">
        <w:rPr>
          <w:rFonts w:hint="eastAsia"/>
        </w:rPr>
        <w:t>预警信息</w:t>
      </w:r>
      <w:r>
        <w:rPr>
          <w:rFonts w:hint="eastAsia"/>
        </w:rPr>
        <w:t>计算规则管理</w:t>
      </w:r>
      <w:bookmarkEnd w:id="134"/>
    </w:p>
    <w:p w:rsidR="0083463C" w:rsidRDefault="0083463C" w:rsidP="0083463C">
      <w:pPr>
        <w:ind w:firstLine="480"/>
      </w:pPr>
      <w:r w:rsidRPr="00DB19FB">
        <w:rPr>
          <w:rFonts w:hint="eastAsia"/>
        </w:rPr>
        <w:t>根据</w:t>
      </w:r>
      <w:r w:rsidR="006F17F5">
        <w:rPr>
          <w:rFonts w:hint="eastAsia"/>
        </w:rPr>
        <w:t>一线直通车</w:t>
      </w:r>
      <w:r w:rsidRPr="00DB19FB">
        <w:rPr>
          <w:rFonts w:hint="eastAsia"/>
        </w:rPr>
        <w:t>业务的预警规则，</w:t>
      </w:r>
      <w:r>
        <w:t>分析统计口径</w:t>
      </w:r>
      <w:r>
        <w:rPr>
          <w:rFonts w:hint="eastAsia"/>
        </w:rPr>
        <w:t>，</w:t>
      </w:r>
      <w:r w:rsidRPr="00DB19FB">
        <w:rPr>
          <w:rFonts w:hint="eastAsia"/>
        </w:rPr>
        <w:t>计算</w:t>
      </w:r>
      <w:r>
        <w:rPr>
          <w:rFonts w:hint="eastAsia"/>
        </w:rPr>
        <w:t>一线直通车功能我的待办</w:t>
      </w:r>
      <w:r w:rsidRPr="00DB19FB">
        <w:rPr>
          <w:rFonts w:hint="eastAsia"/>
        </w:rPr>
        <w:t>超时</w:t>
      </w:r>
      <w:r>
        <w:rPr>
          <w:rFonts w:hint="eastAsia"/>
        </w:rPr>
        <w:t>且</w:t>
      </w:r>
      <w:r w:rsidRPr="00DB19FB">
        <w:rPr>
          <w:rFonts w:hint="eastAsia"/>
        </w:rPr>
        <w:t>为预警状态的待办数据</w:t>
      </w:r>
      <w:r>
        <w:rPr>
          <w:rFonts w:hint="eastAsia"/>
        </w:rPr>
        <w:t>，</w:t>
      </w:r>
      <w:r>
        <w:t>在系统中录入统计规则，并提供计算规则的增加、删除、修改功能</w:t>
      </w:r>
      <w:r>
        <w:rPr>
          <w:rFonts w:hint="eastAsia"/>
        </w:rPr>
        <w:t>，一线直通车功能我的待办预警计算规则信息文件入库。</w:t>
      </w:r>
    </w:p>
    <w:p w:rsidR="0083463C" w:rsidRPr="00DB19FB" w:rsidRDefault="0083463C" w:rsidP="0083463C">
      <w:pPr>
        <w:pStyle w:val="6"/>
        <w:rPr>
          <w:iCs w:val="0"/>
        </w:rPr>
      </w:pPr>
      <w:bookmarkStart w:id="135" w:name="_Toc130154003"/>
      <w:r>
        <w:rPr>
          <w:rFonts w:hint="eastAsia"/>
        </w:rPr>
        <w:t>一线直通车功能我的待办预警</w:t>
      </w:r>
      <w:r w:rsidRPr="00963E7A">
        <w:rPr>
          <w:rFonts w:hint="eastAsia"/>
        </w:rPr>
        <w:t>信息统计</w:t>
      </w:r>
      <w:bookmarkEnd w:id="135"/>
    </w:p>
    <w:p w:rsidR="0083463C" w:rsidRPr="00674987" w:rsidRDefault="0083463C" w:rsidP="0083463C">
      <w:pPr>
        <w:ind w:firstLineChars="200" w:firstLine="480"/>
        <w:rPr>
          <w:rFonts w:ascii="宋体" w:hAnsi="宋体"/>
          <w:lang w:val="x-none"/>
        </w:rPr>
      </w:pPr>
      <w:r>
        <w:rPr>
          <w:rFonts w:hint="eastAsia"/>
        </w:rPr>
        <w:t>我的待办预警信息数据</w:t>
      </w:r>
      <w:r w:rsidRPr="00DB19FB">
        <w:rPr>
          <w:rFonts w:ascii="宋体" w:hAnsi="宋体" w:hint="eastAsia"/>
          <w:lang w:val="x-none"/>
        </w:rPr>
        <w:t>解析</w:t>
      </w:r>
      <w:r>
        <w:rPr>
          <w:rFonts w:hint="eastAsia"/>
        </w:rPr>
        <w:t>成功，根据</w:t>
      </w:r>
      <w:r w:rsidR="006F17F5">
        <w:rPr>
          <w:rFonts w:hint="eastAsia"/>
        </w:rPr>
        <w:t>一线直通车</w:t>
      </w:r>
      <w:r>
        <w:rPr>
          <w:rFonts w:hint="eastAsia"/>
        </w:rPr>
        <w:t>我的待办预警计算规则，</w:t>
      </w:r>
      <w:r>
        <w:rPr>
          <w:rFonts w:ascii="宋体" w:hAnsi="宋体" w:hint="eastAsia"/>
          <w:lang w:val="x-none"/>
        </w:rPr>
        <w:t>匹配对应的待办</w:t>
      </w:r>
      <w:r w:rsidRPr="00DB19FB">
        <w:rPr>
          <w:rFonts w:ascii="宋体" w:hAnsi="宋体" w:hint="eastAsia"/>
          <w:lang w:val="x-none"/>
        </w:rPr>
        <w:t>编码</w:t>
      </w:r>
      <w:r>
        <w:rPr>
          <w:rFonts w:ascii="宋体" w:hAnsi="宋体" w:hint="eastAsia"/>
          <w:lang w:val="x-none"/>
        </w:rPr>
        <w:t>、人员信息并</w:t>
      </w:r>
      <w:r w:rsidRPr="00DB19FB">
        <w:rPr>
          <w:rFonts w:ascii="宋体" w:hAnsi="宋体" w:hint="eastAsia"/>
          <w:lang w:val="x-none"/>
        </w:rPr>
        <w:t>对</w:t>
      </w:r>
      <w:r>
        <w:rPr>
          <w:rFonts w:ascii="宋体" w:hAnsi="宋体" w:hint="eastAsia"/>
          <w:lang w:val="x-none"/>
        </w:rPr>
        <w:t>工单</w:t>
      </w:r>
      <w:r w:rsidRPr="00DB19FB">
        <w:rPr>
          <w:rFonts w:ascii="宋体" w:hAnsi="宋体" w:hint="eastAsia"/>
          <w:lang w:val="x-none"/>
        </w:rPr>
        <w:t>数据进行关联</w:t>
      </w:r>
      <w:r>
        <w:rPr>
          <w:rFonts w:hint="eastAsia"/>
        </w:rPr>
        <w:t>，输出一线直通车功能我的待办预警信息数据。</w:t>
      </w:r>
    </w:p>
    <w:p w:rsidR="0083463C" w:rsidRPr="00DB19FB" w:rsidRDefault="0083463C" w:rsidP="0083463C">
      <w:pPr>
        <w:pStyle w:val="6"/>
        <w:rPr>
          <w:iCs w:val="0"/>
        </w:rPr>
      </w:pPr>
      <w:bookmarkStart w:id="136" w:name="_Toc130154004"/>
      <w:r>
        <w:rPr>
          <w:rFonts w:hint="eastAsia"/>
        </w:rPr>
        <w:t>一线直通车功能我的待办</w:t>
      </w:r>
      <w:r w:rsidRPr="00963E7A">
        <w:rPr>
          <w:rFonts w:hint="eastAsia"/>
        </w:rPr>
        <w:t>预警信息</w:t>
      </w:r>
      <w:r>
        <w:rPr>
          <w:rFonts w:hint="eastAsia"/>
        </w:rPr>
        <w:t>查询</w:t>
      </w:r>
      <w:bookmarkEnd w:id="136"/>
    </w:p>
    <w:p w:rsidR="0083463C" w:rsidRDefault="0083463C" w:rsidP="0083463C">
      <w:pPr>
        <w:ind w:firstLine="480"/>
      </w:pPr>
      <w:r w:rsidRPr="00DB19FB">
        <w:rPr>
          <w:rFonts w:hint="eastAsia"/>
        </w:rPr>
        <w:t>选择</w:t>
      </w:r>
      <w:r>
        <w:rPr>
          <w:rFonts w:hint="eastAsia"/>
        </w:rPr>
        <w:t>一线直通车功能我的待办</w:t>
      </w:r>
      <w:r w:rsidRPr="00DB19FB">
        <w:rPr>
          <w:rFonts w:hint="eastAsia"/>
        </w:rPr>
        <w:t>任务</w:t>
      </w:r>
      <w:r>
        <w:rPr>
          <w:rFonts w:hint="eastAsia"/>
        </w:rPr>
        <w:t>预警</w:t>
      </w:r>
      <w:r w:rsidRPr="00DB19FB">
        <w:rPr>
          <w:rFonts w:hint="eastAsia"/>
        </w:rPr>
        <w:t>信息查询，展示</w:t>
      </w:r>
      <w:r>
        <w:rPr>
          <w:rFonts w:hint="eastAsia"/>
        </w:rPr>
        <w:t>一线直通车功能我的待办</w:t>
      </w:r>
      <w:r w:rsidRPr="00DB19FB">
        <w:rPr>
          <w:rFonts w:hint="eastAsia"/>
        </w:rPr>
        <w:t>预警任务数量信息</w:t>
      </w:r>
      <w:r>
        <w:rPr>
          <w:rFonts w:hint="eastAsia"/>
        </w:rPr>
        <w:t>及个人预警任务数量。</w:t>
      </w:r>
    </w:p>
    <w:p w:rsidR="0083463C" w:rsidRPr="00DB19FB" w:rsidRDefault="0083463C" w:rsidP="0083463C">
      <w:pPr>
        <w:pStyle w:val="6"/>
        <w:rPr>
          <w:iCs w:val="0"/>
        </w:rPr>
      </w:pPr>
      <w:bookmarkStart w:id="137" w:name="_Toc130154005"/>
      <w:r>
        <w:rPr>
          <w:rFonts w:hint="eastAsia"/>
        </w:rPr>
        <w:t>一线直通车功能我的待办超时</w:t>
      </w:r>
      <w:r w:rsidRPr="00963E7A">
        <w:rPr>
          <w:rFonts w:hint="eastAsia"/>
        </w:rPr>
        <w:t>信息</w:t>
      </w:r>
      <w:r>
        <w:rPr>
          <w:rFonts w:hint="eastAsia"/>
        </w:rPr>
        <w:t>计算规则管理</w:t>
      </w:r>
      <w:bookmarkEnd w:id="137"/>
    </w:p>
    <w:p w:rsidR="0083463C" w:rsidRPr="004B72C8" w:rsidRDefault="0083463C" w:rsidP="0083463C">
      <w:pPr>
        <w:ind w:firstLine="480"/>
      </w:pPr>
      <w:r w:rsidRPr="00DB19FB">
        <w:rPr>
          <w:rFonts w:hint="eastAsia"/>
        </w:rPr>
        <w:lastRenderedPageBreak/>
        <w:t>根据</w:t>
      </w:r>
      <w:r w:rsidR="006F17F5">
        <w:rPr>
          <w:rFonts w:hint="eastAsia"/>
        </w:rPr>
        <w:t>一线直通车</w:t>
      </w:r>
      <w:r w:rsidRPr="00DB19FB">
        <w:rPr>
          <w:rFonts w:hint="eastAsia"/>
        </w:rPr>
        <w:t>业务的</w:t>
      </w:r>
      <w:r>
        <w:rPr>
          <w:rFonts w:hint="eastAsia"/>
        </w:rPr>
        <w:t>超时</w:t>
      </w:r>
      <w:r w:rsidRPr="00DB19FB">
        <w:rPr>
          <w:rFonts w:hint="eastAsia"/>
        </w:rPr>
        <w:t>规则，</w:t>
      </w:r>
      <w:r>
        <w:t>分析统计口径</w:t>
      </w:r>
      <w:r>
        <w:rPr>
          <w:rFonts w:hint="eastAsia"/>
        </w:rPr>
        <w:t>，</w:t>
      </w:r>
      <w:r w:rsidRPr="00DB19FB">
        <w:rPr>
          <w:rFonts w:hint="eastAsia"/>
        </w:rPr>
        <w:t>计算</w:t>
      </w:r>
      <w:r>
        <w:rPr>
          <w:rFonts w:hint="eastAsia"/>
        </w:rPr>
        <w:t>一线直通车功能我的待办</w:t>
      </w:r>
      <w:r w:rsidRPr="00DB19FB">
        <w:rPr>
          <w:rFonts w:hint="eastAsia"/>
        </w:rPr>
        <w:t>超时</w:t>
      </w:r>
      <w:r>
        <w:rPr>
          <w:rFonts w:hint="eastAsia"/>
        </w:rPr>
        <w:t>且</w:t>
      </w:r>
      <w:r w:rsidRPr="00DB19FB">
        <w:rPr>
          <w:rFonts w:hint="eastAsia"/>
        </w:rPr>
        <w:t>为</w:t>
      </w:r>
      <w:r>
        <w:rPr>
          <w:rFonts w:hint="eastAsia"/>
        </w:rPr>
        <w:t>超时</w:t>
      </w:r>
      <w:r w:rsidRPr="00DB19FB">
        <w:rPr>
          <w:rFonts w:hint="eastAsia"/>
        </w:rPr>
        <w:t>状态的待办数据</w:t>
      </w:r>
      <w:r>
        <w:rPr>
          <w:rFonts w:hint="eastAsia"/>
        </w:rPr>
        <w:t>，</w:t>
      </w:r>
      <w:r>
        <w:t>在系统中录入统计规则，并提供计算规则的增加、删除、修改功能</w:t>
      </w:r>
      <w:r>
        <w:rPr>
          <w:rFonts w:hint="eastAsia"/>
        </w:rPr>
        <w:t>，一线直通车功能我的待办超时计算规则信息文件入库。</w:t>
      </w:r>
    </w:p>
    <w:p w:rsidR="0083463C" w:rsidRPr="00DB19FB" w:rsidRDefault="0083463C" w:rsidP="0083463C">
      <w:pPr>
        <w:pStyle w:val="6"/>
        <w:rPr>
          <w:iCs w:val="0"/>
        </w:rPr>
      </w:pPr>
      <w:bookmarkStart w:id="138" w:name="_Toc130154006"/>
      <w:r>
        <w:rPr>
          <w:rFonts w:hint="eastAsia"/>
        </w:rPr>
        <w:t>一线直通车功能我的待办</w:t>
      </w:r>
      <w:r w:rsidRPr="00963E7A">
        <w:rPr>
          <w:rFonts w:hint="eastAsia"/>
        </w:rPr>
        <w:t>超时信息统计</w:t>
      </w:r>
      <w:bookmarkEnd w:id="138"/>
    </w:p>
    <w:p w:rsidR="0083463C" w:rsidRPr="004B72C8" w:rsidRDefault="0083463C" w:rsidP="0083463C">
      <w:pPr>
        <w:ind w:firstLine="480"/>
        <w:jc w:val="both"/>
      </w:pPr>
      <w:r>
        <w:rPr>
          <w:rFonts w:hint="eastAsia"/>
        </w:rPr>
        <w:t>我的待办超时间信息数据</w:t>
      </w:r>
      <w:r w:rsidRPr="00DB19FB">
        <w:rPr>
          <w:rFonts w:ascii="宋体" w:hAnsi="宋体" w:hint="eastAsia"/>
          <w:lang w:val="x-none"/>
        </w:rPr>
        <w:t>解析</w:t>
      </w:r>
      <w:r>
        <w:rPr>
          <w:rFonts w:hint="eastAsia"/>
        </w:rPr>
        <w:t>成功，根据</w:t>
      </w:r>
      <w:r w:rsidR="006F17F5">
        <w:rPr>
          <w:rFonts w:hint="eastAsia"/>
        </w:rPr>
        <w:t>一线直通车</w:t>
      </w:r>
      <w:r>
        <w:rPr>
          <w:rFonts w:hint="eastAsia"/>
        </w:rPr>
        <w:t>我的待办超时间计算规则，</w:t>
      </w:r>
      <w:r>
        <w:rPr>
          <w:rFonts w:ascii="宋体" w:hAnsi="宋体" w:hint="eastAsia"/>
          <w:lang w:val="x-none"/>
        </w:rPr>
        <w:t>匹配对应的待办</w:t>
      </w:r>
      <w:r w:rsidRPr="00DB19FB">
        <w:rPr>
          <w:rFonts w:ascii="宋体" w:hAnsi="宋体" w:hint="eastAsia"/>
          <w:lang w:val="x-none"/>
        </w:rPr>
        <w:t>编码</w:t>
      </w:r>
      <w:r>
        <w:rPr>
          <w:rFonts w:ascii="宋体" w:hAnsi="宋体" w:hint="eastAsia"/>
          <w:lang w:val="x-none"/>
        </w:rPr>
        <w:t>、人员信息并</w:t>
      </w:r>
      <w:r w:rsidRPr="00DB19FB">
        <w:rPr>
          <w:rFonts w:ascii="宋体" w:hAnsi="宋体" w:hint="eastAsia"/>
          <w:lang w:val="x-none"/>
        </w:rPr>
        <w:t>对</w:t>
      </w:r>
      <w:r>
        <w:rPr>
          <w:rFonts w:ascii="宋体" w:hAnsi="宋体" w:hint="eastAsia"/>
          <w:lang w:val="x-none"/>
        </w:rPr>
        <w:t>工单</w:t>
      </w:r>
      <w:r w:rsidRPr="00DB19FB">
        <w:rPr>
          <w:rFonts w:ascii="宋体" w:hAnsi="宋体" w:hint="eastAsia"/>
          <w:lang w:val="x-none"/>
        </w:rPr>
        <w:t>数据进行关联</w:t>
      </w:r>
      <w:r>
        <w:rPr>
          <w:rFonts w:hint="eastAsia"/>
        </w:rPr>
        <w:t>，输出一线直通车功能我的待办超时间信息数据。</w:t>
      </w:r>
    </w:p>
    <w:p w:rsidR="0083463C" w:rsidRPr="00DB19FB" w:rsidRDefault="0083463C" w:rsidP="0083463C">
      <w:pPr>
        <w:pStyle w:val="6"/>
        <w:rPr>
          <w:iCs w:val="0"/>
        </w:rPr>
      </w:pPr>
      <w:bookmarkStart w:id="139" w:name="_Toc130154007"/>
      <w:r>
        <w:rPr>
          <w:rFonts w:hint="eastAsia"/>
        </w:rPr>
        <w:t>一线直通车功能我的待办超时</w:t>
      </w:r>
      <w:r w:rsidRPr="00963E7A">
        <w:rPr>
          <w:rFonts w:hint="eastAsia"/>
        </w:rPr>
        <w:t>信息</w:t>
      </w:r>
      <w:r>
        <w:rPr>
          <w:rFonts w:hint="eastAsia"/>
        </w:rPr>
        <w:t>查询</w:t>
      </w:r>
      <w:bookmarkEnd w:id="139"/>
    </w:p>
    <w:p w:rsidR="0083463C" w:rsidRDefault="0083463C" w:rsidP="0083463C">
      <w:pPr>
        <w:ind w:firstLine="480"/>
      </w:pPr>
      <w:r w:rsidRPr="00DB19FB">
        <w:rPr>
          <w:rFonts w:hint="eastAsia"/>
        </w:rPr>
        <w:t>选择</w:t>
      </w:r>
      <w:r>
        <w:rPr>
          <w:rFonts w:hint="eastAsia"/>
        </w:rPr>
        <w:t>一线直通车功能我的待办</w:t>
      </w:r>
      <w:r w:rsidRPr="00DB19FB">
        <w:rPr>
          <w:rFonts w:hint="eastAsia"/>
        </w:rPr>
        <w:t>任务</w:t>
      </w:r>
      <w:r>
        <w:rPr>
          <w:rFonts w:hint="eastAsia"/>
        </w:rPr>
        <w:t>超时</w:t>
      </w:r>
      <w:r w:rsidRPr="00DB19FB">
        <w:rPr>
          <w:rFonts w:hint="eastAsia"/>
        </w:rPr>
        <w:t>信息查询，展示</w:t>
      </w:r>
      <w:r>
        <w:rPr>
          <w:rFonts w:hint="eastAsia"/>
        </w:rPr>
        <w:t>一线直通车功能我的待办超时</w:t>
      </w:r>
      <w:r w:rsidRPr="00DB19FB">
        <w:rPr>
          <w:rFonts w:hint="eastAsia"/>
        </w:rPr>
        <w:t>任务数量信息</w:t>
      </w:r>
      <w:r>
        <w:rPr>
          <w:rFonts w:hint="eastAsia"/>
        </w:rPr>
        <w:t>及个人超时任务数量。</w:t>
      </w:r>
    </w:p>
    <w:p w:rsidR="0083463C" w:rsidRPr="00DB19FB" w:rsidRDefault="0083463C" w:rsidP="0083463C">
      <w:pPr>
        <w:pStyle w:val="6"/>
        <w:rPr>
          <w:iCs w:val="0"/>
        </w:rPr>
      </w:pPr>
      <w:bookmarkStart w:id="140" w:name="_Toc130154008"/>
      <w:r>
        <w:rPr>
          <w:rFonts w:hint="eastAsia"/>
        </w:rPr>
        <w:t>一线直通车功能我的待办总量</w:t>
      </w:r>
      <w:r w:rsidRPr="00963E7A">
        <w:rPr>
          <w:rFonts w:hint="eastAsia"/>
        </w:rPr>
        <w:t>信息</w:t>
      </w:r>
      <w:r>
        <w:rPr>
          <w:rFonts w:hint="eastAsia"/>
        </w:rPr>
        <w:t>计算规则管理</w:t>
      </w:r>
      <w:bookmarkEnd w:id="140"/>
    </w:p>
    <w:p w:rsidR="0083463C" w:rsidRPr="004B72C8" w:rsidRDefault="0083463C" w:rsidP="0083463C">
      <w:pPr>
        <w:ind w:firstLine="480"/>
      </w:pPr>
      <w:r w:rsidRPr="00DB19FB">
        <w:rPr>
          <w:rFonts w:hint="eastAsia"/>
        </w:rPr>
        <w:t>根据</w:t>
      </w:r>
      <w:r w:rsidR="006F17F5">
        <w:rPr>
          <w:rFonts w:hint="eastAsia"/>
        </w:rPr>
        <w:t>一线直通车</w:t>
      </w:r>
      <w:r w:rsidRPr="00DB19FB">
        <w:rPr>
          <w:rFonts w:hint="eastAsia"/>
        </w:rPr>
        <w:t>业务的</w:t>
      </w:r>
      <w:r>
        <w:rPr>
          <w:rFonts w:hint="eastAsia"/>
        </w:rPr>
        <w:t>总量</w:t>
      </w:r>
      <w:r w:rsidRPr="00DB19FB">
        <w:rPr>
          <w:rFonts w:hint="eastAsia"/>
        </w:rPr>
        <w:t>规则，</w:t>
      </w:r>
      <w:r>
        <w:t>分析统计口径</w:t>
      </w:r>
      <w:r>
        <w:rPr>
          <w:rFonts w:hint="eastAsia"/>
        </w:rPr>
        <w:t>，</w:t>
      </w:r>
      <w:r w:rsidRPr="00DB19FB">
        <w:rPr>
          <w:rFonts w:hint="eastAsia"/>
        </w:rPr>
        <w:t>计算</w:t>
      </w:r>
      <w:r>
        <w:rPr>
          <w:rFonts w:hint="eastAsia"/>
        </w:rPr>
        <w:t>一线直通车功能我的待办总量且</w:t>
      </w:r>
      <w:r w:rsidRPr="00DB19FB">
        <w:rPr>
          <w:rFonts w:hint="eastAsia"/>
        </w:rPr>
        <w:t>为</w:t>
      </w:r>
      <w:r>
        <w:rPr>
          <w:rFonts w:hint="eastAsia"/>
        </w:rPr>
        <w:t>总量</w:t>
      </w:r>
      <w:r w:rsidRPr="00DB19FB">
        <w:rPr>
          <w:rFonts w:hint="eastAsia"/>
        </w:rPr>
        <w:t>状态的待办数据</w:t>
      </w:r>
      <w:r>
        <w:rPr>
          <w:rFonts w:hint="eastAsia"/>
        </w:rPr>
        <w:t>，</w:t>
      </w:r>
      <w:r>
        <w:t>在系统中录入统计规则，并提供计算规则的增加、删除、修改功能</w:t>
      </w:r>
      <w:r>
        <w:rPr>
          <w:rFonts w:hint="eastAsia"/>
        </w:rPr>
        <w:t>，一线直通车功能我的待办总量计算规则信息文件入库。</w:t>
      </w:r>
    </w:p>
    <w:p w:rsidR="0083463C" w:rsidRPr="00D841E0" w:rsidRDefault="0083463C" w:rsidP="0083463C"/>
    <w:p w:rsidR="0083463C" w:rsidRPr="00DB19FB" w:rsidRDefault="0083463C" w:rsidP="0083463C">
      <w:pPr>
        <w:pStyle w:val="6"/>
        <w:rPr>
          <w:iCs w:val="0"/>
        </w:rPr>
      </w:pPr>
      <w:bookmarkStart w:id="141" w:name="_Toc130154009"/>
      <w:r>
        <w:rPr>
          <w:rFonts w:hint="eastAsia"/>
        </w:rPr>
        <w:t>一线直通车功能我的待办</w:t>
      </w:r>
      <w:r w:rsidRPr="00963E7A">
        <w:rPr>
          <w:rFonts w:hint="eastAsia"/>
        </w:rPr>
        <w:t>总量信息统计</w:t>
      </w:r>
      <w:bookmarkEnd w:id="141"/>
    </w:p>
    <w:p w:rsidR="0083463C" w:rsidRDefault="0083463C" w:rsidP="0083463C">
      <w:pPr>
        <w:ind w:firstLine="480"/>
        <w:jc w:val="both"/>
      </w:pPr>
      <w:r>
        <w:rPr>
          <w:rFonts w:hint="eastAsia"/>
        </w:rPr>
        <w:t>我的待办总量间信息数据</w:t>
      </w:r>
      <w:r w:rsidRPr="00DB19FB">
        <w:rPr>
          <w:rFonts w:ascii="宋体" w:hAnsi="宋体" w:hint="eastAsia"/>
          <w:lang w:val="x-none"/>
        </w:rPr>
        <w:t>解析</w:t>
      </w:r>
      <w:r>
        <w:rPr>
          <w:rFonts w:hint="eastAsia"/>
        </w:rPr>
        <w:t>成功，根据</w:t>
      </w:r>
      <w:r w:rsidR="006F17F5">
        <w:rPr>
          <w:rFonts w:hint="eastAsia"/>
        </w:rPr>
        <w:t>一线直通车</w:t>
      </w:r>
      <w:r>
        <w:rPr>
          <w:rFonts w:hint="eastAsia"/>
        </w:rPr>
        <w:t>我的待办总量间计算规则，</w:t>
      </w:r>
      <w:r>
        <w:rPr>
          <w:rFonts w:ascii="宋体" w:hAnsi="宋体" w:hint="eastAsia"/>
          <w:lang w:val="x-none"/>
        </w:rPr>
        <w:t>匹配对应的待办</w:t>
      </w:r>
      <w:r w:rsidRPr="00DB19FB">
        <w:rPr>
          <w:rFonts w:ascii="宋体" w:hAnsi="宋体" w:hint="eastAsia"/>
          <w:lang w:val="x-none"/>
        </w:rPr>
        <w:t>编码</w:t>
      </w:r>
      <w:r>
        <w:rPr>
          <w:rFonts w:ascii="宋体" w:hAnsi="宋体" w:hint="eastAsia"/>
          <w:lang w:val="x-none"/>
        </w:rPr>
        <w:t>、人员信息并</w:t>
      </w:r>
      <w:r w:rsidRPr="00DB19FB">
        <w:rPr>
          <w:rFonts w:ascii="宋体" w:hAnsi="宋体" w:hint="eastAsia"/>
          <w:lang w:val="x-none"/>
        </w:rPr>
        <w:t>对</w:t>
      </w:r>
      <w:r>
        <w:rPr>
          <w:rFonts w:ascii="宋体" w:hAnsi="宋体" w:hint="eastAsia"/>
          <w:lang w:val="x-none"/>
        </w:rPr>
        <w:t>工单</w:t>
      </w:r>
      <w:r w:rsidRPr="00DB19FB">
        <w:rPr>
          <w:rFonts w:ascii="宋体" w:hAnsi="宋体" w:hint="eastAsia"/>
          <w:lang w:val="x-none"/>
        </w:rPr>
        <w:t>数据进行关联</w:t>
      </w:r>
      <w:r>
        <w:rPr>
          <w:rFonts w:hint="eastAsia"/>
        </w:rPr>
        <w:t>，输出一线直通车功能我的待办总量间信息数据。</w:t>
      </w:r>
    </w:p>
    <w:p w:rsidR="0083463C" w:rsidRPr="00DB19FB" w:rsidRDefault="0083463C" w:rsidP="0083463C">
      <w:pPr>
        <w:pStyle w:val="6"/>
        <w:rPr>
          <w:iCs w:val="0"/>
        </w:rPr>
      </w:pPr>
      <w:bookmarkStart w:id="142" w:name="_Toc130154010"/>
      <w:r>
        <w:rPr>
          <w:rFonts w:hint="eastAsia"/>
        </w:rPr>
        <w:t>一线直通车功能我的待办总量</w:t>
      </w:r>
      <w:r w:rsidRPr="00963E7A">
        <w:rPr>
          <w:rFonts w:hint="eastAsia"/>
        </w:rPr>
        <w:t>信息</w:t>
      </w:r>
      <w:r>
        <w:rPr>
          <w:rFonts w:hint="eastAsia"/>
        </w:rPr>
        <w:t>查询</w:t>
      </w:r>
      <w:bookmarkEnd w:id="142"/>
    </w:p>
    <w:p w:rsidR="0083463C" w:rsidRPr="0068298E" w:rsidRDefault="0083463C" w:rsidP="0083463C">
      <w:pPr>
        <w:ind w:firstLine="480"/>
      </w:pPr>
      <w:r w:rsidRPr="00DB19FB">
        <w:rPr>
          <w:rFonts w:hint="eastAsia"/>
        </w:rPr>
        <w:t>选择</w:t>
      </w:r>
      <w:r>
        <w:rPr>
          <w:rFonts w:hint="eastAsia"/>
        </w:rPr>
        <w:t>一线直通车功能我的待办</w:t>
      </w:r>
      <w:r w:rsidRPr="00DB19FB">
        <w:rPr>
          <w:rFonts w:hint="eastAsia"/>
        </w:rPr>
        <w:t>任务</w:t>
      </w:r>
      <w:r>
        <w:rPr>
          <w:rFonts w:hint="eastAsia"/>
        </w:rPr>
        <w:t>总量</w:t>
      </w:r>
      <w:r w:rsidRPr="00DB19FB">
        <w:rPr>
          <w:rFonts w:hint="eastAsia"/>
        </w:rPr>
        <w:t>信息查询，展示</w:t>
      </w:r>
      <w:r>
        <w:rPr>
          <w:rFonts w:hint="eastAsia"/>
        </w:rPr>
        <w:t>一线直通车功能我的待办总量</w:t>
      </w:r>
      <w:r w:rsidRPr="00DB19FB">
        <w:rPr>
          <w:rFonts w:hint="eastAsia"/>
        </w:rPr>
        <w:t>任务数量信息</w:t>
      </w:r>
      <w:r>
        <w:rPr>
          <w:rFonts w:hint="eastAsia"/>
        </w:rPr>
        <w:t>及个人总量任务数量。</w:t>
      </w:r>
    </w:p>
    <w:p w:rsidR="0083463C" w:rsidRPr="00DB19FB" w:rsidRDefault="0083463C" w:rsidP="0083463C">
      <w:pPr>
        <w:pStyle w:val="6"/>
        <w:rPr>
          <w:iCs w:val="0"/>
        </w:rPr>
      </w:pPr>
      <w:bookmarkStart w:id="143" w:name="_Toc130154011"/>
      <w:r>
        <w:rPr>
          <w:rFonts w:hint="eastAsia"/>
        </w:rPr>
        <w:lastRenderedPageBreak/>
        <w:t>一线直通车功能</w:t>
      </w:r>
      <w:r w:rsidRPr="00963E7A">
        <w:rPr>
          <w:rFonts w:hint="eastAsia"/>
        </w:rPr>
        <w:t>我的</w:t>
      </w:r>
      <w:r>
        <w:rPr>
          <w:rFonts w:hint="eastAsia"/>
        </w:rPr>
        <w:t>个人</w:t>
      </w:r>
      <w:r w:rsidRPr="00963E7A">
        <w:rPr>
          <w:rFonts w:hint="eastAsia"/>
        </w:rPr>
        <w:t>预警</w:t>
      </w:r>
      <w:r>
        <w:rPr>
          <w:rFonts w:hint="eastAsia"/>
        </w:rPr>
        <w:t>信息</w:t>
      </w:r>
      <w:r w:rsidRPr="00963E7A">
        <w:rPr>
          <w:rFonts w:hint="eastAsia"/>
        </w:rPr>
        <w:t>一键跳转至待办页面</w:t>
      </w:r>
      <w:r>
        <w:rPr>
          <w:rFonts w:hint="eastAsia"/>
        </w:rPr>
        <w:t>展示</w:t>
      </w:r>
      <w:bookmarkEnd w:id="143"/>
    </w:p>
    <w:p w:rsidR="0083463C" w:rsidRPr="00DB19FB" w:rsidRDefault="0083463C" w:rsidP="0083463C">
      <w:pPr>
        <w:ind w:firstLine="480"/>
      </w:pPr>
      <w:r w:rsidRPr="00DB19FB">
        <w:rPr>
          <w:rFonts w:hint="eastAsia"/>
        </w:rPr>
        <w:t>选择</w:t>
      </w:r>
      <w:r>
        <w:rPr>
          <w:rFonts w:hint="eastAsia"/>
        </w:rPr>
        <w:t>一线直通车功能</w:t>
      </w:r>
      <w:r w:rsidRPr="00DB19FB">
        <w:rPr>
          <w:rFonts w:hint="eastAsia"/>
        </w:rPr>
        <w:t>我的个人预警</w:t>
      </w:r>
      <w:r>
        <w:rPr>
          <w:rFonts w:hint="eastAsia"/>
        </w:rPr>
        <w:t>信息</w:t>
      </w:r>
      <w:r w:rsidRPr="00DB19FB">
        <w:rPr>
          <w:rFonts w:hint="eastAsia"/>
        </w:rPr>
        <w:t>一键跳转至</w:t>
      </w:r>
      <w:r>
        <w:rPr>
          <w:rFonts w:hint="eastAsia"/>
        </w:rPr>
        <w:t>一线直通车功能</w:t>
      </w:r>
      <w:r w:rsidRPr="00DB19FB">
        <w:rPr>
          <w:rFonts w:hint="eastAsia"/>
        </w:rPr>
        <w:t>待办页面，</w:t>
      </w:r>
      <w:r>
        <w:rPr>
          <w:rFonts w:hint="eastAsia"/>
        </w:rPr>
        <w:t>跳转成功自动打开新页面</w:t>
      </w:r>
      <w:r w:rsidRPr="00DB19FB">
        <w:rPr>
          <w:rFonts w:hint="eastAsia"/>
        </w:rPr>
        <w:t>，</w:t>
      </w:r>
      <w:r>
        <w:rPr>
          <w:rFonts w:hint="eastAsia"/>
        </w:rPr>
        <w:t>一线直通车功能我的</w:t>
      </w:r>
      <w:r w:rsidRPr="00DB19FB">
        <w:rPr>
          <w:rFonts w:hint="eastAsia"/>
        </w:rPr>
        <w:t>个人预警待办新页面结果展示。</w:t>
      </w:r>
    </w:p>
    <w:p w:rsidR="0083463C" w:rsidRPr="00DB19FB" w:rsidRDefault="0083463C" w:rsidP="0083463C">
      <w:pPr>
        <w:pStyle w:val="6"/>
        <w:rPr>
          <w:iCs w:val="0"/>
        </w:rPr>
      </w:pPr>
      <w:bookmarkStart w:id="144" w:name="_Toc130154012"/>
      <w:r>
        <w:rPr>
          <w:rFonts w:hint="eastAsia"/>
        </w:rPr>
        <w:t>一线直通车功能</w:t>
      </w:r>
      <w:r w:rsidRPr="00963E7A">
        <w:rPr>
          <w:rFonts w:hint="eastAsia"/>
        </w:rPr>
        <w:t>我的</w:t>
      </w:r>
      <w:r>
        <w:rPr>
          <w:rFonts w:hint="eastAsia"/>
        </w:rPr>
        <w:t>个人超时信息</w:t>
      </w:r>
      <w:r w:rsidRPr="00963E7A">
        <w:rPr>
          <w:rFonts w:hint="eastAsia"/>
        </w:rPr>
        <w:t>一键跳转至待办页面</w:t>
      </w:r>
      <w:r>
        <w:rPr>
          <w:rFonts w:hint="eastAsia"/>
        </w:rPr>
        <w:t>展示</w:t>
      </w:r>
      <w:bookmarkEnd w:id="144"/>
    </w:p>
    <w:p w:rsidR="0083463C" w:rsidRDefault="0083463C" w:rsidP="0083463C">
      <w:pPr>
        <w:ind w:firstLine="480"/>
      </w:pPr>
      <w:r w:rsidRPr="00DB19FB">
        <w:rPr>
          <w:rFonts w:hint="eastAsia"/>
        </w:rPr>
        <w:t>选择</w:t>
      </w:r>
      <w:r>
        <w:rPr>
          <w:rFonts w:hint="eastAsia"/>
        </w:rPr>
        <w:t>一线直通车功能</w:t>
      </w:r>
      <w:r w:rsidRPr="00DB19FB">
        <w:rPr>
          <w:rFonts w:hint="eastAsia"/>
        </w:rPr>
        <w:t>我的个人</w:t>
      </w:r>
      <w:r>
        <w:rPr>
          <w:rFonts w:hint="eastAsia"/>
        </w:rPr>
        <w:t>超时信息</w:t>
      </w:r>
      <w:r w:rsidRPr="00DB19FB">
        <w:rPr>
          <w:rFonts w:hint="eastAsia"/>
        </w:rPr>
        <w:t>一键跳转至</w:t>
      </w:r>
      <w:r>
        <w:rPr>
          <w:rFonts w:hint="eastAsia"/>
        </w:rPr>
        <w:t>一线直通车功能</w:t>
      </w:r>
      <w:r w:rsidRPr="00DB19FB">
        <w:rPr>
          <w:rFonts w:hint="eastAsia"/>
        </w:rPr>
        <w:t>待办页面，</w:t>
      </w:r>
      <w:r>
        <w:rPr>
          <w:rFonts w:hint="eastAsia"/>
        </w:rPr>
        <w:t>跳转成功自动打开新页面</w:t>
      </w:r>
      <w:r w:rsidRPr="00DB19FB">
        <w:rPr>
          <w:rFonts w:hint="eastAsia"/>
        </w:rPr>
        <w:t>，</w:t>
      </w:r>
      <w:r>
        <w:rPr>
          <w:rFonts w:hint="eastAsia"/>
        </w:rPr>
        <w:t>一线直通车功能我的</w:t>
      </w:r>
      <w:r w:rsidRPr="00DB19FB">
        <w:rPr>
          <w:rFonts w:hint="eastAsia"/>
        </w:rPr>
        <w:t>个人</w:t>
      </w:r>
      <w:r>
        <w:rPr>
          <w:rFonts w:hint="eastAsia"/>
        </w:rPr>
        <w:t>超时</w:t>
      </w:r>
      <w:r w:rsidRPr="00DB19FB">
        <w:rPr>
          <w:rFonts w:hint="eastAsia"/>
        </w:rPr>
        <w:t>待办新页面结果展示。</w:t>
      </w:r>
    </w:p>
    <w:p w:rsidR="0083463C" w:rsidRPr="00DB19FB" w:rsidRDefault="0083463C" w:rsidP="0083463C">
      <w:pPr>
        <w:pStyle w:val="6"/>
        <w:rPr>
          <w:iCs w:val="0"/>
        </w:rPr>
      </w:pPr>
      <w:bookmarkStart w:id="145" w:name="_Toc130154013"/>
      <w:r>
        <w:rPr>
          <w:rFonts w:hint="eastAsia"/>
        </w:rPr>
        <w:t>一线直通车功能</w:t>
      </w:r>
      <w:r w:rsidRPr="00963E7A">
        <w:rPr>
          <w:rFonts w:hint="eastAsia"/>
        </w:rPr>
        <w:t>我的</w:t>
      </w:r>
      <w:r>
        <w:rPr>
          <w:rFonts w:hint="eastAsia"/>
        </w:rPr>
        <w:t>个人全量信息</w:t>
      </w:r>
      <w:r w:rsidRPr="00963E7A">
        <w:rPr>
          <w:rFonts w:hint="eastAsia"/>
        </w:rPr>
        <w:t>一键跳转至待办页面</w:t>
      </w:r>
      <w:r>
        <w:rPr>
          <w:rFonts w:hint="eastAsia"/>
        </w:rPr>
        <w:t>展示</w:t>
      </w:r>
      <w:bookmarkEnd w:id="145"/>
    </w:p>
    <w:p w:rsidR="0083463C" w:rsidRPr="00DB19FB" w:rsidRDefault="0083463C" w:rsidP="0083463C">
      <w:pPr>
        <w:ind w:firstLineChars="200" w:firstLine="480"/>
        <w:rPr>
          <w:iCs/>
        </w:rPr>
      </w:pPr>
      <w:r w:rsidRPr="00DB19FB">
        <w:rPr>
          <w:rFonts w:hint="eastAsia"/>
        </w:rPr>
        <w:t>选择</w:t>
      </w:r>
      <w:r>
        <w:rPr>
          <w:rFonts w:hint="eastAsia"/>
        </w:rPr>
        <w:t>一线直通车功能</w:t>
      </w:r>
      <w:r w:rsidRPr="00DB19FB">
        <w:rPr>
          <w:rFonts w:hint="eastAsia"/>
        </w:rPr>
        <w:t>我的个人</w:t>
      </w:r>
      <w:r>
        <w:rPr>
          <w:rFonts w:hint="eastAsia"/>
        </w:rPr>
        <w:t>全量信息</w:t>
      </w:r>
      <w:r w:rsidRPr="00DB19FB">
        <w:rPr>
          <w:rFonts w:hint="eastAsia"/>
        </w:rPr>
        <w:t>一键跳转至</w:t>
      </w:r>
      <w:r>
        <w:rPr>
          <w:rFonts w:hint="eastAsia"/>
        </w:rPr>
        <w:t>一线直通车功能</w:t>
      </w:r>
      <w:r w:rsidRPr="00DB19FB">
        <w:rPr>
          <w:rFonts w:hint="eastAsia"/>
        </w:rPr>
        <w:t>待办页面，</w:t>
      </w:r>
      <w:r>
        <w:rPr>
          <w:rFonts w:hint="eastAsia"/>
        </w:rPr>
        <w:t>跳转成功自动打开新页面</w:t>
      </w:r>
      <w:r w:rsidRPr="00DB19FB">
        <w:rPr>
          <w:rFonts w:hint="eastAsia"/>
        </w:rPr>
        <w:t>，</w:t>
      </w:r>
      <w:r>
        <w:rPr>
          <w:rFonts w:hint="eastAsia"/>
        </w:rPr>
        <w:t>一线直通车功能我的</w:t>
      </w:r>
      <w:r w:rsidRPr="00DB19FB">
        <w:rPr>
          <w:rFonts w:hint="eastAsia"/>
        </w:rPr>
        <w:t>个人</w:t>
      </w:r>
      <w:r>
        <w:rPr>
          <w:rFonts w:hint="eastAsia"/>
        </w:rPr>
        <w:t>全量</w:t>
      </w:r>
      <w:r w:rsidRPr="00DB19FB">
        <w:rPr>
          <w:rFonts w:hint="eastAsia"/>
        </w:rPr>
        <w:t>待办新页面结果展示。</w:t>
      </w:r>
    </w:p>
    <w:p w:rsidR="00BA2228" w:rsidRPr="00DB19FB" w:rsidRDefault="00BA2228" w:rsidP="00BA2228">
      <w:pPr>
        <w:pStyle w:val="30"/>
      </w:pPr>
      <w:bookmarkStart w:id="146" w:name="_Toc130154014"/>
      <w:r w:rsidRPr="0004704B">
        <w:rPr>
          <w:bCs w:val="0"/>
        </w:rPr>
        <w:t>业务支撑公告查阅能力</w:t>
      </w:r>
      <w:r>
        <w:rPr>
          <w:rFonts w:hint="eastAsia"/>
          <w:bCs w:val="0"/>
        </w:rPr>
        <w:t>管理</w:t>
      </w:r>
      <w:bookmarkEnd w:id="146"/>
    </w:p>
    <w:p w:rsidR="00BA2228" w:rsidRPr="00DB19FB" w:rsidRDefault="00BA2228" w:rsidP="00BA2228">
      <w:pPr>
        <w:ind w:firstLine="480"/>
      </w:pPr>
      <w:r w:rsidRPr="00DB19FB">
        <w:rPr>
          <w:rFonts w:hint="eastAsia"/>
        </w:rPr>
        <w:t>集团功能描述：提供公告查阅功能，支持呈现最新的</w:t>
      </w:r>
      <w:r w:rsidRPr="00DB19FB">
        <w:rPr>
          <w:rFonts w:hint="eastAsia"/>
        </w:rPr>
        <w:t>3-5</w:t>
      </w:r>
      <w:r w:rsidRPr="00DB19FB">
        <w:rPr>
          <w:rFonts w:hint="eastAsia"/>
        </w:rPr>
        <w:t>条公告信息，呈现信息至少包括公告标题、公告类型、发布时间、发布人等信息。支持点击查看公告详情信息，查看公告详情后公告阅读状态自动标记为已读，提供链接能够进入公告查询模块，查阅发布的所有公告信息。</w:t>
      </w:r>
    </w:p>
    <w:p w:rsidR="00BA2228" w:rsidRPr="00DB19FB" w:rsidRDefault="00BA2228" w:rsidP="00BA2228">
      <w:pPr>
        <w:pStyle w:val="40"/>
        <w:rPr>
          <w:iCs/>
          <w:szCs w:val="24"/>
        </w:rPr>
      </w:pPr>
      <w:bookmarkStart w:id="147" w:name="_Toc130154015"/>
      <w:r w:rsidRPr="0004704B">
        <w:rPr>
          <w:rFonts w:hint="eastAsia"/>
        </w:rPr>
        <w:t>业务支撑公告数据库</w:t>
      </w:r>
      <w:bookmarkEnd w:id="147"/>
    </w:p>
    <w:p w:rsidR="00BA2228" w:rsidRPr="00DB19FB" w:rsidRDefault="00BA2228" w:rsidP="00BA2228">
      <w:pPr>
        <w:pStyle w:val="5"/>
      </w:pPr>
      <w:bookmarkStart w:id="148" w:name="_Toc130154016"/>
      <w:r w:rsidRPr="0004704B">
        <w:rPr>
          <w:rFonts w:hint="eastAsia"/>
          <w:szCs w:val="24"/>
        </w:rPr>
        <w:t>公告枚举数据表</w:t>
      </w:r>
      <w:bookmarkEnd w:id="148"/>
    </w:p>
    <w:p w:rsidR="00BA2228" w:rsidRPr="009910D1" w:rsidRDefault="00BA2228" w:rsidP="00BA2228">
      <w:pPr>
        <w:ind w:firstLine="480"/>
      </w:pPr>
      <w:r>
        <w:rPr>
          <w:rFonts w:hint="eastAsia"/>
        </w:rPr>
        <w:t>用于</w:t>
      </w:r>
      <w:r w:rsidRPr="00DB19FB">
        <w:t>记录</w:t>
      </w:r>
      <w:r w:rsidRPr="00DB19FB">
        <w:rPr>
          <w:rFonts w:hint="eastAsia"/>
        </w:rPr>
        <w:t>公告发布、</w:t>
      </w:r>
      <w:r>
        <w:rPr>
          <w:rFonts w:hint="eastAsia"/>
        </w:rPr>
        <w:t>公告</w:t>
      </w:r>
      <w:r w:rsidRPr="00DB19FB">
        <w:rPr>
          <w:rFonts w:hint="eastAsia"/>
        </w:rPr>
        <w:t>枚举</w:t>
      </w:r>
      <w:r>
        <w:rPr>
          <w:rFonts w:hint="eastAsia"/>
        </w:rPr>
        <w:t>（</w:t>
      </w:r>
      <w:r w:rsidRPr="00DB19FB">
        <w:t>包括</w:t>
      </w:r>
      <w:r w:rsidRPr="00DB19FB">
        <w:rPr>
          <w:rFonts w:hint="eastAsia"/>
        </w:rPr>
        <w:t>一级、二级类型</w:t>
      </w:r>
      <w:r>
        <w:rPr>
          <w:rFonts w:hint="eastAsia"/>
        </w:rPr>
        <w:t>）</w:t>
      </w:r>
      <w:r w:rsidRPr="00DB19FB">
        <w:rPr>
          <w:rFonts w:hint="eastAsia"/>
        </w:rPr>
        <w:t>、枚举</w:t>
      </w:r>
      <w:r w:rsidRPr="00DB19FB">
        <w:rPr>
          <w:rFonts w:hint="eastAsia"/>
        </w:rPr>
        <w:t>ID</w:t>
      </w:r>
      <w:r w:rsidRPr="00DB19FB">
        <w:rPr>
          <w:rFonts w:hint="eastAsia"/>
        </w:rPr>
        <w:t>、枚举父</w:t>
      </w:r>
      <w:r w:rsidRPr="00DB19FB">
        <w:rPr>
          <w:rFonts w:hint="eastAsia"/>
        </w:rPr>
        <w:t>ID</w:t>
      </w:r>
      <w:r w:rsidRPr="00DB19FB">
        <w:rPr>
          <w:rFonts w:hint="eastAsia"/>
        </w:rPr>
        <w:t>、创建时间、创建人、是否有效</w:t>
      </w:r>
      <w:r w:rsidRPr="00DB19FB">
        <w:t>字段</w:t>
      </w:r>
      <w:r w:rsidRPr="00DB19FB">
        <w:rPr>
          <w:rFonts w:hint="eastAsia"/>
        </w:rPr>
        <w:t>。</w:t>
      </w:r>
    </w:p>
    <w:p w:rsidR="00BA2228" w:rsidRPr="00DB19FB" w:rsidRDefault="00BA2228" w:rsidP="00BA2228">
      <w:pPr>
        <w:pStyle w:val="5"/>
      </w:pPr>
      <w:bookmarkStart w:id="149" w:name="_Toc130154017"/>
      <w:r w:rsidRPr="0004704B">
        <w:rPr>
          <w:rFonts w:hint="eastAsia"/>
          <w:szCs w:val="24"/>
        </w:rPr>
        <w:lastRenderedPageBreak/>
        <w:t>公告创建人数据表</w:t>
      </w:r>
      <w:bookmarkEnd w:id="149"/>
    </w:p>
    <w:p w:rsidR="00BA2228" w:rsidRPr="00DB19FB" w:rsidRDefault="00BA2228" w:rsidP="00BA2228">
      <w:pPr>
        <w:ind w:firstLine="480"/>
        <w:rPr>
          <w:rFonts w:ascii="宋体" w:hAnsi="宋体"/>
          <w:lang w:val="x-none" w:eastAsia="x-none"/>
        </w:rPr>
      </w:pPr>
      <w:r w:rsidRPr="00DB19FB">
        <w:rPr>
          <w:rFonts w:ascii="宋体" w:hAnsi="宋体" w:hint="eastAsia"/>
          <w:lang w:val="x-none"/>
        </w:rPr>
        <w:t>用户记录校验公告创建人是否有权限创建公告的权限，包括用户ID、用户角色、用户姓名、创建时间、用户区域、用户部门等字段。</w:t>
      </w:r>
    </w:p>
    <w:p w:rsidR="00BA2228" w:rsidRPr="00DB19FB" w:rsidRDefault="00BA2228" w:rsidP="00BA2228">
      <w:pPr>
        <w:pStyle w:val="5"/>
      </w:pPr>
      <w:bookmarkStart w:id="150" w:name="_Toc130154018"/>
      <w:r w:rsidRPr="0004704B">
        <w:rPr>
          <w:rFonts w:hint="eastAsia"/>
          <w:szCs w:val="24"/>
        </w:rPr>
        <w:t>公告审批人数据表</w:t>
      </w:r>
      <w:bookmarkEnd w:id="150"/>
    </w:p>
    <w:p w:rsidR="00BA2228" w:rsidRPr="00DB19FB" w:rsidRDefault="00BA2228" w:rsidP="00BA2228">
      <w:pPr>
        <w:ind w:firstLine="480"/>
        <w:rPr>
          <w:rFonts w:ascii="宋体" w:hAnsi="宋体"/>
          <w:lang w:val="x-none" w:eastAsia="x-none"/>
        </w:rPr>
      </w:pPr>
      <w:r w:rsidRPr="00DB19FB">
        <w:rPr>
          <w:rFonts w:ascii="宋体" w:hAnsi="宋体" w:hint="eastAsia"/>
          <w:lang w:val="x-none"/>
        </w:rPr>
        <w:t>用于记录校验公告审批人是否有权限审批公告，包括用户ID、用户角色、用户姓名、创建时间、用于区域、用户部门、上级审批人、上级审批人ID、上级审批角色、上级审批人姓名等字段。</w:t>
      </w:r>
    </w:p>
    <w:p w:rsidR="00BA2228" w:rsidRPr="00DB19FB" w:rsidRDefault="00BA2228" w:rsidP="00BA2228">
      <w:pPr>
        <w:pStyle w:val="5"/>
      </w:pPr>
      <w:bookmarkStart w:id="151" w:name="_Toc130154019"/>
      <w:r w:rsidRPr="0004704B">
        <w:rPr>
          <w:rFonts w:hint="eastAsia"/>
          <w:szCs w:val="24"/>
        </w:rPr>
        <w:t>公告组织部门数据表</w:t>
      </w:r>
      <w:bookmarkEnd w:id="151"/>
    </w:p>
    <w:p w:rsidR="00BA2228" w:rsidRPr="00DB19FB" w:rsidRDefault="00BA2228" w:rsidP="00BA2228">
      <w:pPr>
        <w:ind w:firstLine="480"/>
        <w:rPr>
          <w:rFonts w:ascii="宋体" w:hAnsi="宋体"/>
          <w:lang w:val="x-none" w:eastAsia="x-none"/>
        </w:rPr>
      </w:pPr>
      <w:r w:rsidRPr="00DB19FB">
        <w:rPr>
          <w:rFonts w:ascii="宋体" w:hAnsi="宋体" w:hint="eastAsia"/>
          <w:lang w:val="x-none"/>
        </w:rPr>
        <w:t>用于记录公告发布时通知到区域、部门、人员查看，包括I</w:t>
      </w:r>
      <w:r w:rsidRPr="00DB19FB">
        <w:rPr>
          <w:rFonts w:ascii="宋体" w:hAnsi="宋体"/>
          <w:lang w:val="x-none"/>
        </w:rPr>
        <w:t>D</w:t>
      </w:r>
      <w:r w:rsidRPr="00DB19FB">
        <w:rPr>
          <w:rFonts w:ascii="宋体" w:hAnsi="宋体" w:hint="eastAsia"/>
          <w:lang w:val="x-none"/>
        </w:rPr>
        <w:t>、通知类型、通知类型ID、通知时间、通知组织名称、通知范围、创建时间等字段。</w:t>
      </w:r>
    </w:p>
    <w:p w:rsidR="00BA2228" w:rsidRPr="00DB19FB" w:rsidRDefault="00BA2228" w:rsidP="00BA2228">
      <w:pPr>
        <w:pStyle w:val="5"/>
      </w:pPr>
      <w:bookmarkStart w:id="152" w:name="_Toc130154020"/>
      <w:r w:rsidRPr="0004704B">
        <w:rPr>
          <w:rFonts w:hint="eastAsia"/>
          <w:szCs w:val="24"/>
        </w:rPr>
        <w:t>公告发布数据表</w:t>
      </w:r>
      <w:bookmarkEnd w:id="152"/>
    </w:p>
    <w:p w:rsidR="00BA2228" w:rsidRPr="00DB19FB" w:rsidRDefault="00BA2228" w:rsidP="00BA2228">
      <w:pPr>
        <w:ind w:firstLine="480"/>
        <w:rPr>
          <w:rFonts w:ascii="宋体" w:hAnsi="宋体"/>
          <w:lang w:val="x-none" w:eastAsia="x-none"/>
        </w:rPr>
      </w:pPr>
      <w:r w:rsidRPr="00DB19FB">
        <w:rPr>
          <w:rFonts w:ascii="宋体" w:hAnsi="宋体" w:hint="eastAsia"/>
          <w:lang w:val="x-none"/>
        </w:rPr>
        <w:t>用于记录公告创建的数据字段，包括id、公告类型、公告标题、公告内容、通知部门、创建时间、发起人、公告对象、公告状态、公告发布时间、公告审核人、公告驳回人等字段。</w:t>
      </w:r>
    </w:p>
    <w:p w:rsidR="00BA2228" w:rsidRPr="00DB19FB" w:rsidRDefault="00BA2228" w:rsidP="00BA2228">
      <w:pPr>
        <w:pStyle w:val="5"/>
      </w:pPr>
      <w:bookmarkStart w:id="153" w:name="_Toc130154021"/>
      <w:r w:rsidRPr="0004704B">
        <w:rPr>
          <w:rFonts w:hint="eastAsia"/>
          <w:szCs w:val="24"/>
        </w:rPr>
        <w:t>公告审批流程表</w:t>
      </w:r>
      <w:bookmarkEnd w:id="153"/>
    </w:p>
    <w:p w:rsidR="00BA2228" w:rsidRPr="00DB19FB" w:rsidRDefault="00BA2228" w:rsidP="00BA2228">
      <w:pPr>
        <w:ind w:firstLine="480"/>
        <w:rPr>
          <w:rFonts w:ascii="宋体" w:hAnsi="宋体"/>
          <w:lang w:val="x-none" w:eastAsia="x-none"/>
        </w:rPr>
      </w:pPr>
      <w:r w:rsidRPr="00DB19FB">
        <w:rPr>
          <w:rFonts w:ascii="宋体" w:hAnsi="宋体" w:hint="eastAsia"/>
          <w:lang w:val="x-none"/>
        </w:rPr>
        <w:t>用于记录公告审批轨迹，包括公告id、公告审批人id、公告审批人姓名、公告审批时间、公告驳回人id、公告驳回人姓名、公告审核状态、公告审核时间、轨迹创建时间等字段。</w:t>
      </w:r>
    </w:p>
    <w:p w:rsidR="00BA2228" w:rsidRPr="00DB19FB" w:rsidRDefault="00BA2228" w:rsidP="00BA2228">
      <w:pPr>
        <w:pStyle w:val="5"/>
      </w:pPr>
      <w:bookmarkStart w:id="154" w:name="_Toc130154022"/>
      <w:r w:rsidRPr="0004704B">
        <w:rPr>
          <w:rFonts w:hint="eastAsia"/>
          <w:szCs w:val="24"/>
        </w:rPr>
        <w:t>公告阅读数据表</w:t>
      </w:r>
      <w:bookmarkEnd w:id="154"/>
    </w:p>
    <w:p w:rsidR="00BA2228" w:rsidRPr="00DB19FB" w:rsidRDefault="00BA2228" w:rsidP="00BA2228">
      <w:pPr>
        <w:ind w:firstLine="480"/>
        <w:rPr>
          <w:rFonts w:ascii="宋体" w:hAnsi="宋体"/>
          <w:lang w:val="x-none" w:eastAsia="x-none"/>
        </w:rPr>
      </w:pPr>
      <w:r w:rsidRPr="00DB19FB">
        <w:rPr>
          <w:rFonts w:ascii="宋体" w:hAnsi="宋体" w:hint="eastAsia"/>
          <w:lang w:val="x-none"/>
        </w:rPr>
        <w:t>用于记录公告已读未读的人员信息、包括id、公告id、人员id、人员姓名、</w:t>
      </w:r>
      <w:r w:rsidRPr="00DB19FB">
        <w:rPr>
          <w:rFonts w:ascii="宋体" w:hAnsi="宋体" w:hint="eastAsia"/>
          <w:lang w:val="x-none"/>
        </w:rPr>
        <w:lastRenderedPageBreak/>
        <w:t>阅读时间、已读状态等字段。</w:t>
      </w:r>
    </w:p>
    <w:p w:rsidR="00BA2228" w:rsidRPr="00DB19FB" w:rsidRDefault="00BA2228" w:rsidP="00BA2228">
      <w:pPr>
        <w:pStyle w:val="5"/>
      </w:pPr>
      <w:bookmarkStart w:id="155" w:name="_Toc130154023"/>
      <w:r w:rsidRPr="0004704B">
        <w:rPr>
          <w:rFonts w:hint="eastAsia"/>
          <w:szCs w:val="24"/>
        </w:rPr>
        <w:t>重大告警数据表</w:t>
      </w:r>
      <w:bookmarkEnd w:id="155"/>
    </w:p>
    <w:p w:rsidR="00BA2228" w:rsidRPr="00DB19FB" w:rsidRDefault="00BA2228" w:rsidP="00BA2228">
      <w:pPr>
        <w:ind w:firstLine="480"/>
        <w:rPr>
          <w:rFonts w:ascii="宋体" w:hAnsi="宋体"/>
          <w:lang w:val="x-none" w:eastAsia="x-none"/>
        </w:rPr>
      </w:pPr>
      <w:r w:rsidRPr="00DB19FB">
        <w:rPr>
          <w:rFonts w:ascii="宋体" w:hAnsi="宋体" w:hint="eastAsia"/>
          <w:lang w:val="x-none"/>
        </w:rPr>
        <w:t>用于记录抽取的重大告警记录，包括告警id、告警信息、告警设备、告警ip、影响范围、故障原因、olt名称、影响用户数、影响时间、影响预计结束时间等字段。</w:t>
      </w:r>
    </w:p>
    <w:p w:rsidR="00BA2228" w:rsidRPr="00DB19FB" w:rsidRDefault="00BA2228" w:rsidP="00BA2228">
      <w:pPr>
        <w:pStyle w:val="5"/>
      </w:pPr>
      <w:bookmarkStart w:id="156" w:name="_Toc130154024"/>
      <w:r w:rsidRPr="0004704B">
        <w:rPr>
          <w:rFonts w:hint="eastAsia"/>
          <w:szCs w:val="24"/>
        </w:rPr>
        <w:t>设备资源数据表</w:t>
      </w:r>
      <w:bookmarkEnd w:id="156"/>
    </w:p>
    <w:p w:rsidR="00BA2228" w:rsidRPr="00DB19FB" w:rsidRDefault="00BA2228" w:rsidP="00BA2228">
      <w:pPr>
        <w:ind w:firstLine="480"/>
        <w:rPr>
          <w:rFonts w:ascii="宋体" w:hAnsi="宋体"/>
          <w:lang w:val="x-none" w:eastAsia="x-none"/>
        </w:rPr>
      </w:pPr>
      <w:r w:rsidRPr="00DB19FB">
        <w:rPr>
          <w:rFonts w:ascii="宋体" w:hAnsi="宋体" w:hint="eastAsia"/>
          <w:lang w:val="x-none"/>
        </w:rPr>
        <w:t>用于跟重大告警关联，包括地市、区县、olt名称、olt</w:t>
      </w:r>
      <w:r w:rsidRPr="00DB19FB">
        <w:rPr>
          <w:rFonts w:ascii="宋体" w:hAnsi="宋体"/>
          <w:lang w:val="x-none" w:eastAsia="x-none"/>
        </w:rPr>
        <w:t>-</w:t>
      </w:r>
      <w:r w:rsidRPr="00DB19FB">
        <w:rPr>
          <w:rFonts w:ascii="宋体" w:hAnsi="宋体" w:hint="eastAsia"/>
          <w:lang w:val="x-none"/>
        </w:rPr>
        <w:t>ip、pon口、用户数、上网账号、创建时间等字段。</w:t>
      </w:r>
    </w:p>
    <w:p w:rsidR="00BA2228" w:rsidRPr="009A0240" w:rsidRDefault="00BA2228" w:rsidP="00BA2228">
      <w:pPr>
        <w:pStyle w:val="40"/>
      </w:pPr>
      <w:bookmarkStart w:id="157" w:name="_Toc130154025"/>
      <w:r w:rsidRPr="0004704B">
        <w:rPr>
          <w:rFonts w:hint="eastAsia"/>
        </w:rPr>
        <w:t>业务支撑公告功能说明</w:t>
      </w:r>
      <w:bookmarkEnd w:id="157"/>
    </w:p>
    <w:p w:rsidR="00BA2228" w:rsidRPr="0004704B" w:rsidRDefault="00BA2228" w:rsidP="00BA2228">
      <w:pPr>
        <w:pStyle w:val="5"/>
      </w:pPr>
      <w:bookmarkStart w:id="158" w:name="_Toc130154026"/>
      <w:r w:rsidRPr="009A0240">
        <w:rPr>
          <w:rFonts w:hint="eastAsia"/>
          <w:szCs w:val="24"/>
        </w:rPr>
        <w:t>公告</w:t>
      </w:r>
      <w:r>
        <w:rPr>
          <w:rFonts w:hint="eastAsia"/>
          <w:szCs w:val="24"/>
        </w:rPr>
        <w:t>相关</w:t>
      </w:r>
      <w:r w:rsidRPr="009A0240">
        <w:rPr>
          <w:rFonts w:hint="eastAsia"/>
          <w:szCs w:val="24"/>
        </w:rPr>
        <w:t>枚举</w:t>
      </w:r>
      <w:r>
        <w:rPr>
          <w:rFonts w:hint="eastAsia"/>
          <w:szCs w:val="24"/>
        </w:rPr>
        <w:t>管理</w:t>
      </w:r>
      <w:bookmarkEnd w:id="158"/>
    </w:p>
    <w:p w:rsidR="00BA2228" w:rsidRPr="00DB19FB" w:rsidRDefault="00BA2228" w:rsidP="00BA2228">
      <w:pPr>
        <w:pStyle w:val="6"/>
        <w:rPr>
          <w:rFonts w:ascii="宋体" w:hAnsi="宋体"/>
          <w:iCs w:val="0"/>
        </w:rPr>
      </w:pPr>
      <w:bookmarkStart w:id="159" w:name="_Toc130154027"/>
      <w:r w:rsidRPr="009A0240">
        <w:rPr>
          <w:rFonts w:hint="eastAsia"/>
        </w:rPr>
        <w:t>公告类型创建</w:t>
      </w:r>
      <w:bookmarkEnd w:id="159"/>
    </w:p>
    <w:p w:rsidR="00BA2228" w:rsidRPr="00DB19FB" w:rsidRDefault="00BA2228" w:rsidP="00BA2228">
      <w:pPr>
        <w:ind w:firstLine="480"/>
      </w:pPr>
      <w:r w:rsidRPr="00DB19FB">
        <w:rPr>
          <w:rFonts w:hint="eastAsia"/>
        </w:rPr>
        <w:t>管理人员</w:t>
      </w:r>
      <w:r>
        <w:rPr>
          <w:rFonts w:hint="eastAsia"/>
        </w:rPr>
        <w:t>打开公告枚举管理界面，创建公告的通知类型，包含父级类型、子级类型，新增到数据库。用于发布公告创建、查阅时刷选。</w:t>
      </w:r>
    </w:p>
    <w:p w:rsidR="00BA2228" w:rsidRPr="00DB19FB" w:rsidRDefault="00BA2228" w:rsidP="00BA2228">
      <w:pPr>
        <w:pStyle w:val="6"/>
        <w:rPr>
          <w:rFonts w:ascii="宋体" w:hAnsi="宋体"/>
          <w:iCs w:val="0"/>
        </w:rPr>
      </w:pPr>
      <w:bookmarkStart w:id="160" w:name="_Toc130154028"/>
      <w:r w:rsidRPr="009A0240">
        <w:rPr>
          <w:rFonts w:hint="eastAsia"/>
        </w:rPr>
        <w:t>公告</w:t>
      </w:r>
      <w:r>
        <w:rPr>
          <w:rFonts w:hint="eastAsia"/>
        </w:rPr>
        <w:t>管理</w:t>
      </w:r>
      <w:r w:rsidRPr="009A0240">
        <w:rPr>
          <w:rFonts w:hint="eastAsia"/>
        </w:rPr>
        <w:t>部门创建</w:t>
      </w:r>
      <w:bookmarkEnd w:id="160"/>
    </w:p>
    <w:p w:rsidR="00BA2228" w:rsidRPr="00DB19FB" w:rsidRDefault="00BA2228" w:rsidP="00BA2228">
      <w:pPr>
        <w:ind w:firstLine="480"/>
      </w:pPr>
      <w:r w:rsidRPr="00DB19FB">
        <w:rPr>
          <w:rFonts w:hint="eastAsia"/>
        </w:rPr>
        <w:t>管理人员</w:t>
      </w:r>
      <w:r>
        <w:rPr>
          <w:rFonts w:hint="eastAsia"/>
        </w:rPr>
        <w:t>打开部门组织管理界面，创建需要发布公告、接收公告的组织部门。新增到数据库，用于公告创建、查阅时对公告的查询和公告通知权限控制。</w:t>
      </w:r>
    </w:p>
    <w:p w:rsidR="00BA2228" w:rsidRPr="00DB19FB" w:rsidRDefault="00BA2228" w:rsidP="00BA2228">
      <w:pPr>
        <w:pStyle w:val="6"/>
        <w:rPr>
          <w:rFonts w:ascii="宋体" w:hAnsi="宋体"/>
          <w:iCs w:val="0"/>
        </w:rPr>
      </w:pPr>
      <w:bookmarkStart w:id="161" w:name="_Toc130154029"/>
      <w:r w:rsidRPr="009A0240">
        <w:rPr>
          <w:rFonts w:hint="eastAsia"/>
        </w:rPr>
        <w:t>公告审核人创建</w:t>
      </w:r>
      <w:bookmarkEnd w:id="161"/>
    </w:p>
    <w:p w:rsidR="00BA2228" w:rsidRDefault="00BA2228" w:rsidP="00BA2228">
      <w:pPr>
        <w:ind w:firstLine="480"/>
      </w:pPr>
      <w:r w:rsidRPr="00DB19FB">
        <w:rPr>
          <w:rFonts w:hint="eastAsia"/>
        </w:rPr>
        <w:t>管理人员</w:t>
      </w:r>
      <w:r>
        <w:rPr>
          <w:rFonts w:hint="eastAsia"/>
        </w:rPr>
        <w:t>打开部门组织管理界面，选择每个部门能够创建公告的用户、省级公告创建用户新增到数据，用于对公告发布时的审核，未发布的公告不通知到用户。</w:t>
      </w:r>
    </w:p>
    <w:p w:rsidR="00BA2228" w:rsidRPr="00462DC0" w:rsidRDefault="00BA2228" w:rsidP="00BA2228">
      <w:pPr>
        <w:pStyle w:val="6"/>
        <w:rPr>
          <w:rFonts w:ascii="宋体" w:hAnsi="宋体"/>
          <w:iCs w:val="0"/>
        </w:rPr>
      </w:pPr>
      <w:bookmarkStart w:id="162" w:name="_Toc130154030"/>
      <w:r w:rsidRPr="009A0240">
        <w:rPr>
          <w:rFonts w:hint="eastAsia"/>
        </w:rPr>
        <w:lastRenderedPageBreak/>
        <w:t>公告</w:t>
      </w:r>
      <w:r>
        <w:rPr>
          <w:rFonts w:hint="eastAsia"/>
        </w:rPr>
        <w:t>发起人创建</w:t>
      </w:r>
      <w:bookmarkEnd w:id="162"/>
    </w:p>
    <w:p w:rsidR="00BA2228" w:rsidRPr="00DB19FB" w:rsidRDefault="00BA2228" w:rsidP="00BA2228">
      <w:pPr>
        <w:ind w:firstLine="480"/>
      </w:pPr>
      <w:r>
        <w:rPr>
          <w:rFonts w:hint="eastAsia"/>
          <w:iCs/>
        </w:rPr>
        <w:t>系统管理员对需要发起公告的用户记录用户</w:t>
      </w:r>
      <w:r>
        <w:rPr>
          <w:rFonts w:hint="eastAsia"/>
          <w:iCs/>
        </w:rPr>
        <w:t>id</w:t>
      </w:r>
      <w:r>
        <w:rPr>
          <w:rFonts w:hint="eastAsia"/>
          <w:iCs/>
        </w:rPr>
        <w:t>、用户姓名、用户所属区域、创建时间新增到数据库，用于公告发起是用户权限校验</w:t>
      </w:r>
    </w:p>
    <w:p w:rsidR="00BA2228" w:rsidRPr="00462DC0" w:rsidRDefault="00BA2228" w:rsidP="00BA2228">
      <w:pPr>
        <w:ind w:firstLine="480"/>
      </w:pPr>
    </w:p>
    <w:p w:rsidR="00BA2228" w:rsidRPr="00DB19FB" w:rsidRDefault="00BA2228" w:rsidP="00BA2228">
      <w:pPr>
        <w:pStyle w:val="5"/>
      </w:pPr>
      <w:bookmarkStart w:id="163" w:name="_Toc130154031"/>
      <w:r w:rsidRPr="009A0240">
        <w:rPr>
          <w:rFonts w:hint="eastAsia"/>
          <w:szCs w:val="24"/>
        </w:rPr>
        <w:t>WEB公告</w:t>
      </w:r>
      <w:r>
        <w:rPr>
          <w:rFonts w:hint="eastAsia"/>
          <w:szCs w:val="24"/>
        </w:rPr>
        <w:t>管理</w:t>
      </w:r>
      <w:bookmarkEnd w:id="163"/>
    </w:p>
    <w:p w:rsidR="00BA2228" w:rsidRPr="00DB19FB" w:rsidRDefault="00BA2228" w:rsidP="00BA2228">
      <w:pPr>
        <w:pStyle w:val="6"/>
        <w:rPr>
          <w:rFonts w:ascii="宋体" w:hAnsi="宋体"/>
          <w:iCs w:val="0"/>
        </w:rPr>
      </w:pPr>
      <w:bookmarkStart w:id="164" w:name="_Toc130154032"/>
      <w:r w:rsidRPr="009A0240">
        <w:rPr>
          <w:rFonts w:hint="eastAsia"/>
        </w:rPr>
        <w:t>公告</w:t>
      </w:r>
      <w:r>
        <w:rPr>
          <w:rFonts w:hint="eastAsia"/>
        </w:rPr>
        <w:t>创建管理</w:t>
      </w:r>
      <w:bookmarkEnd w:id="164"/>
    </w:p>
    <w:p w:rsidR="00BA2228" w:rsidRPr="00DB19FB" w:rsidRDefault="00BA2228" w:rsidP="00BA2228">
      <w:pPr>
        <w:ind w:firstLine="420"/>
        <w:rPr>
          <w:rFonts w:ascii="宋体" w:hAnsi="宋体"/>
          <w:lang w:val="x-none"/>
        </w:rPr>
      </w:pPr>
      <w:r w:rsidRPr="000C4AFB">
        <w:rPr>
          <w:rFonts w:ascii="宋体" w:hAnsi="宋体" w:hint="eastAsia"/>
          <w:lang w:val="x-none"/>
        </w:rPr>
        <w:t>用户登录综调中心系统并进入公告管理页面。通过查询该用户信息是否在公告发起人管理库里面，有权限的用户才能触发公告创建按钮，没有权限的用户则无法进行操作</w:t>
      </w:r>
    </w:p>
    <w:p w:rsidR="00BA2228" w:rsidRPr="00DB19FB" w:rsidRDefault="00BA2228" w:rsidP="00BA2228">
      <w:pPr>
        <w:pStyle w:val="6"/>
        <w:rPr>
          <w:rFonts w:ascii="宋体" w:hAnsi="宋体"/>
          <w:iCs w:val="0"/>
        </w:rPr>
      </w:pPr>
      <w:bookmarkStart w:id="165" w:name="_Toc130154033"/>
      <w:r w:rsidRPr="009A0240">
        <w:rPr>
          <w:rFonts w:hint="eastAsia"/>
        </w:rPr>
        <w:t>公告附件</w:t>
      </w:r>
      <w:r>
        <w:rPr>
          <w:rFonts w:hint="eastAsia"/>
        </w:rPr>
        <w:t>管理</w:t>
      </w:r>
      <w:bookmarkEnd w:id="165"/>
    </w:p>
    <w:p w:rsidR="00BA2228" w:rsidRPr="00DB19FB" w:rsidRDefault="00BA2228" w:rsidP="00BA2228">
      <w:pPr>
        <w:ind w:left="159" w:firstLine="261"/>
        <w:rPr>
          <w:rFonts w:ascii="宋体" w:hAnsi="宋体"/>
          <w:lang w:val="x-none"/>
        </w:rPr>
      </w:pPr>
      <w:r w:rsidRPr="000C4AFB">
        <w:rPr>
          <w:rFonts w:ascii="宋体" w:hAnsi="宋体" w:hint="eastAsia"/>
          <w:lang w:val="x-none"/>
        </w:rPr>
        <w:t>有权限创建公告的用户创建公告时，把</w:t>
      </w:r>
      <w:r w:rsidRPr="000C4AFB">
        <w:rPr>
          <w:rFonts w:ascii="宋体" w:hAnsi="宋体"/>
          <w:lang w:val="x-none"/>
        </w:rPr>
        <w:t>WEB公告上传的附件将被存储至文件服务器，从而方便在公告审核和查阅时进行在线阅读或下载</w:t>
      </w:r>
      <w:r w:rsidRPr="00DB19FB">
        <w:rPr>
          <w:rFonts w:ascii="宋体" w:hAnsi="宋体" w:hint="eastAsia"/>
          <w:lang w:val="x-none"/>
        </w:rPr>
        <w:t>。</w:t>
      </w:r>
    </w:p>
    <w:p w:rsidR="00BA2228" w:rsidRPr="00DB19FB" w:rsidRDefault="00BA2228" w:rsidP="00BA2228">
      <w:pPr>
        <w:pStyle w:val="6"/>
        <w:rPr>
          <w:rFonts w:ascii="宋体" w:hAnsi="宋体"/>
          <w:iCs w:val="0"/>
        </w:rPr>
      </w:pPr>
      <w:bookmarkStart w:id="166" w:name="_Toc130154034"/>
      <w:r w:rsidRPr="009A0240">
        <w:rPr>
          <w:rFonts w:hint="eastAsia"/>
        </w:rPr>
        <w:t>公告信息</w:t>
      </w:r>
      <w:r>
        <w:rPr>
          <w:rFonts w:hint="eastAsia"/>
        </w:rPr>
        <w:t>记录</w:t>
      </w:r>
      <w:bookmarkEnd w:id="166"/>
    </w:p>
    <w:p w:rsidR="00BA2228" w:rsidRPr="00DB19FB" w:rsidRDefault="00BA2228" w:rsidP="00BA2228">
      <w:pPr>
        <w:ind w:firstLine="480"/>
        <w:rPr>
          <w:rFonts w:ascii="宋体" w:hAnsi="宋体"/>
          <w:lang w:val="x-none" w:eastAsia="x-none"/>
        </w:rPr>
      </w:pPr>
      <w:r w:rsidRPr="000C4AFB">
        <w:rPr>
          <w:rFonts w:ascii="宋体" w:hAnsi="宋体" w:hint="eastAsia"/>
          <w:lang w:val="x-none"/>
        </w:rPr>
        <w:t>WEB公告发起人根据写入的公告类型、发布区域、发起人信息、标题、内容以及附件等信息，通过通知存储接口进行数据存储</w:t>
      </w:r>
      <w:r w:rsidRPr="00DB19FB">
        <w:rPr>
          <w:rFonts w:ascii="宋体" w:hAnsi="宋体" w:hint="eastAsia"/>
          <w:lang w:val="x-none"/>
        </w:rPr>
        <w:t>。</w:t>
      </w:r>
    </w:p>
    <w:p w:rsidR="00BA2228" w:rsidRPr="00DB19FB" w:rsidRDefault="00BA2228" w:rsidP="00BA2228">
      <w:pPr>
        <w:pStyle w:val="5"/>
      </w:pPr>
      <w:bookmarkStart w:id="167" w:name="_Toc130154035"/>
      <w:r w:rsidRPr="009A0240">
        <w:rPr>
          <w:rFonts w:hint="eastAsia"/>
          <w:szCs w:val="24"/>
        </w:rPr>
        <w:t>WEB公告审核</w:t>
      </w:r>
      <w:r>
        <w:rPr>
          <w:rFonts w:hint="eastAsia"/>
          <w:szCs w:val="24"/>
        </w:rPr>
        <w:t>管理</w:t>
      </w:r>
      <w:bookmarkEnd w:id="167"/>
    </w:p>
    <w:p w:rsidR="00BA2228" w:rsidRPr="00DB19FB" w:rsidRDefault="00BA2228" w:rsidP="00BA2228">
      <w:pPr>
        <w:pStyle w:val="6"/>
        <w:rPr>
          <w:rFonts w:ascii="宋体" w:hAnsi="宋体"/>
          <w:iCs w:val="0"/>
        </w:rPr>
      </w:pPr>
      <w:bookmarkStart w:id="168" w:name="_Toc130154036"/>
      <w:r>
        <w:rPr>
          <w:rFonts w:hint="eastAsia"/>
        </w:rPr>
        <w:t>公告审核人管理</w:t>
      </w:r>
      <w:bookmarkEnd w:id="168"/>
    </w:p>
    <w:p w:rsidR="00BA2228" w:rsidRPr="00DB19FB" w:rsidRDefault="00BA2228" w:rsidP="00BA2228">
      <w:pPr>
        <w:ind w:firstLine="420"/>
        <w:rPr>
          <w:rFonts w:ascii="宋体" w:hAnsi="宋体"/>
          <w:lang w:val="x-none"/>
        </w:rPr>
      </w:pPr>
      <w:r w:rsidRPr="001E0F24">
        <w:rPr>
          <w:rFonts w:ascii="宋体" w:hAnsi="宋体" w:hint="eastAsia"/>
          <w:lang w:val="x-none"/>
        </w:rPr>
        <w:t>用户需要先登录综调中心系统，并进入公告管理页面。在这个页面上，系统会检查用户是否有权限审核公告，方法是查询该用户信息是否在公告发起人管理库中。只有被授权的用户才能看到公告审核按钮并触发它</w:t>
      </w:r>
      <w:r w:rsidRPr="00DB19FB">
        <w:rPr>
          <w:rFonts w:ascii="宋体" w:hAnsi="宋体" w:hint="eastAsia"/>
          <w:lang w:val="x-none"/>
        </w:rPr>
        <w:t>。</w:t>
      </w:r>
    </w:p>
    <w:p w:rsidR="00BA2228" w:rsidRPr="00DB19FB" w:rsidRDefault="00BA2228" w:rsidP="00BA2228">
      <w:pPr>
        <w:pStyle w:val="6"/>
        <w:rPr>
          <w:rFonts w:ascii="宋体" w:hAnsi="宋体"/>
          <w:iCs w:val="0"/>
        </w:rPr>
      </w:pPr>
      <w:bookmarkStart w:id="169" w:name="_Toc130154037"/>
      <w:r>
        <w:rPr>
          <w:rFonts w:hint="eastAsia"/>
        </w:rPr>
        <w:t>待审核公告查询</w:t>
      </w:r>
      <w:bookmarkEnd w:id="169"/>
    </w:p>
    <w:p w:rsidR="00BA2228" w:rsidRPr="00DB19FB" w:rsidRDefault="00BA2228" w:rsidP="00BA2228">
      <w:pPr>
        <w:ind w:firstLine="480"/>
        <w:rPr>
          <w:rFonts w:ascii="宋体" w:hAnsi="宋体"/>
          <w:lang w:val="x-none"/>
        </w:rPr>
      </w:pPr>
      <w:r w:rsidRPr="001E0F24">
        <w:rPr>
          <w:rFonts w:ascii="宋体" w:hAnsi="宋体" w:hint="eastAsia"/>
          <w:lang w:val="x-none"/>
        </w:rPr>
        <w:lastRenderedPageBreak/>
        <w:t>在待审核公告查询页面中，系统会列出所有需要审核的公告。管理员可以使用过滤器或者搜索栏来快速定位具体的公告。每条公告都包含了相关信息，发布人、发布时间、公告内容等。管理员可以阅读公告的详细内容，并决定是否通过审核。如果审核未通过，管理员需要说明原因，并将公告退回给发布人进行修改。如果审核通过，管理员需要点击“通过审核”按钮，并将公告发布到系统中</w:t>
      </w:r>
      <w:r w:rsidRPr="00DB19FB">
        <w:rPr>
          <w:rFonts w:ascii="宋体" w:hAnsi="宋体" w:hint="eastAsia"/>
          <w:lang w:val="x-none"/>
        </w:rPr>
        <w:t>。</w:t>
      </w:r>
    </w:p>
    <w:p w:rsidR="00BA2228" w:rsidRPr="00DB19FB" w:rsidRDefault="00BA2228" w:rsidP="00BA2228">
      <w:pPr>
        <w:pStyle w:val="6"/>
        <w:rPr>
          <w:rFonts w:ascii="宋体" w:hAnsi="宋体"/>
          <w:iCs w:val="0"/>
        </w:rPr>
      </w:pPr>
      <w:bookmarkStart w:id="170" w:name="_Toc130154038"/>
      <w:r>
        <w:rPr>
          <w:rFonts w:hint="eastAsia"/>
        </w:rPr>
        <w:t>待公告审核驳回</w:t>
      </w:r>
      <w:bookmarkEnd w:id="170"/>
    </w:p>
    <w:p w:rsidR="00BA2228" w:rsidRPr="00DB19FB" w:rsidRDefault="00BA2228" w:rsidP="00BA2228">
      <w:pPr>
        <w:ind w:firstLine="420"/>
        <w:rPr>
          <w:rFonts w:ascii="宋体" w:hAnsi="宋体"/>
          <w:lang w:val="x-none" w:eastAsia="x-none"/>
        </w:rPr>
      </w:pPr>
      <w:r w:rsidRPr="000B1DBC">
        <w:rPr>
          <w:rFonts w:ascii="宋体" w:hAnsi="宋体" w:hint="eastAsia"/>
          <w:lang w:val="x-none" w:eastAsia="x-none"/>
        </w:rPr>
        <w:t>公告创建人在接收到被驳回的公告信息后，重新对公告内容进行修改，并发起审核流程</w:t>
      </w:r>
    </w:p>
    <w:p w:rsidR="00BA2228" w:rsidRPr="00DB19FB" w:rsidRDefault="00BA2228" w:rsidP="00BA2228">
      <w:pPr>
        <w:pStyle w:val="5"/>
      </w:pPr>
      <w:bookmarkStart w:id="171" w:name="_Toc130154039"/>
      <w:r w:rsidRPr="00A05FD3">
        <w:rPr>
          <w:rFonts w:hint="eastAsia"/>
          <w:szCs w:val="24"/>
        </w:rPr>
        <w:t>WEB公告查阅</w:t>
      </w:r>
      <w:r>
        <w:rPr>
          <w:rFonts w:hint="eastAsia"/>
          <w:szCs w:val="24"/>
        </w:rPr>
        <w:t>管理</w:t>
      </w:r>
      <w:bookmarkEnd w:id="171"/>
    </w:p>
    <w:p w:rsidR="00BA2228" w:rsidRPr="00DB19FB" w:rsidRDefault="00BA2228" w:rsidP="00BA2228">
      <w:pPr>
        <w:pStyle w:val="6"/>
        <w:rPr>
          <w:rFonts w:ascii="宋体" w:hAnsi="宋体"/>
          <w:iCs w:val="0"/>
        </w:rPr>
      </w:pPr>
      <w:bookmarkStart w:id="172" w:name="_Toc130154040"/>
      <w:r>
        <w:rPr>
          <w:rFonts w:hint="eastAsia"/>
        </w:rPr>
        <w:t>公告状态管理</w:t>
      </w:r>
      <w:bookmarkEnd w:id="172"/>
    </w:p>
    <w:p w:rsidR="00BA2228" w:rsidRPr="00DB19FB" w:rsidRDefault="00BA2228" w:rsidP="00BA2228">
      <w:pPr>
        <w:ind w:firstLine="480"/>
        <w:rPr>
          <w:rFonts w:ascii="宋体" w:hAnsi="宋体"/>
          <w:lang w:val="x-none"/>
        </w:rPr>
      </w:pPr>
      <w:r>
        <w:rPr>
          <w:rFonts w:ascii="宋体" w:hAnsi="宋体" w:hint="eastAsia"/>
          <w:lang w:val="x-none"/>
        </w:rPr>
        <w:t>系统用户登录系统，会根据用户的信息查询满足的公告数据，包含有已读、未读等公告数据</w:t>
      </w:r>
    </w:p>
    <w:p w:rsidR="00BA2228" w:rsidRPr="00DB19FB" w:rsidRDefault="00BA2228" w:rsidP="00BA2228">
      <w:pPr>
        <w:pStyle w:val="6"/>
        <w:rPr>
          <w:rFonts w:ascii="宋体" w:hAnsi="宋体"/>
          <w:iCs w:val="0"/>
        </w:rPr>
      </w:pPr>
      <w:bookmarkStart w:id="173" w:name="_Toc130154041"/>
      <w:r w:rsidRPr="00A05FD3">
        <w:rPr>
          <w:rFonts w:hint="eastAsia"/>
        </w:rPr>
        <w:t>公告阅读</w:t>
      </w:r>
      <w:r>
        <w:rPr>
          <w:rFonts w:hint="eastAsia"/>
        </w:rPr>
        <w:t>管理</w:t>
      </w:r>
      <w:bookmarkEnd w:id="173"/>
    </w:p>
    <w:p w:rsidR="00BA2228" w:rsidRPr="00DB19FB" w:rsidRDefault="00BA2228" w:rsidP="00BA2228">
      <w:pPr>
        <w:ind w:firstLineChars="200" w:firstLine="480"/>
        <w:rPr>
          <w:rFonts w:ascii="宋体" w:hAnsi="宋体"/>
          <w:lang w:val="x-none" w:eastAsia="x-none"/>
        </w:rPr>
      </w:pPr>
      <w:r w:rsidRPr="000B1DBC">
        <w:rPr>
          <w:rFonts w:ascii="宋体" w:hAnsi="宋体" w:hint="eastAsia"/>
          <w:lang w:val="x-none"/>
        </w:rPr>
        <w:t>WEB用户登录后，系统会判断每条公告的阅读状态，如果该用户已经阅读了该公告，则将其标识为已读；否则，将该公告标识为未读状态。对于已读和未读状态，系统会分别进行不同的标签标识，以便后续用户查询时能够清晰地查看公告的阅读状态</w:t>
      </w:r>
    </w:p>
    <w:p w:rsidR="00BA2228" w:rsidRPr="00DB19FB" w:rsidRDefault="00BA2228" w:rsidP="00BA2228">
      <w:pPr>
        <w:pStyle w:val="5"/>
      </w:pPr>
      <w:bookmarkStart w:id="174" w:name="_Toc130154042"/>
      <w:r w:rsidRPr="00A05FD3">
        <w:rPr>
          <w:rFonts w:hint="eastAsia"/>
          <w:szCs w:val="24"/>
        </w:rPr>
        <w:t>APP公告</w:t>
      </w:r>
      <w:r>
        <w:rPr>
          <w:rFonts w:hint="eastAsia"/>
          <w:szCs w:val="24"/>
        </w:rPr>
        <w:t>管理</w:t>
      </w:r>
      <w:bookmarkEnd w:id="174"/>
    </w:p>
    <w:p w:rsidR="00BA2228" w:rsidRPr="00A32B99" w:rsidRDefault="00BA2228" w:rsidP="00BA2228">
      <w:pPr>
        <w:pStyle w:val="6"/>
        <w:rPr>
          <w:rFonts w:ascii="宋体" w:hAnsi="宋体"/>
          <w:iCs w:val="0"/>
        </w:rPr>
      </w:pPr>
      <w:bookmarkStart w:id="175" w:name="_Toc130154043"/>
      <w:r w:rsidRPr="00A32B99">
        <w:rPr>
          <w:rFonts w:ascii="宋体" w:hAnsi="宋体" w:hint="eastAsia"/>
        </w:rPr>
        <w:t>APP公告新增权限</w:t>
      </w:r>
      <w:bookmarkEnd w:id="175"/>
    </w:p>
    <w:p w:rsidR="00BA2228" w:rsidRPr="00A32B99" w:rsidRDefault="00BA2228" w:rsidP="00BA2228">
      <w:pPr>
        <w:ind w:left="159" w:firstLine="480"/>
        <w:rPr>
          <w:rFonts w:ascii="宋体" w:hAnsi="宋体"/>
          <w:lang w:val="x-none"/>
        </w:rPr>
      </w:pPr>
      <w:r w:rsidRPr="00DB19FB">
        <w:rPr>
          <w:rFonts w:ascii="宋体" w:hAnsi="宋体" w:hint="eastAsia"/>
          <w:lang w:val="x-none"/>
        </w:rPr>
        <w:t xml:space="preserve"> </w:t>
      </w:r>
      <w:r w:rsidRPr="00DB19FB">
        <w:rPr>
          <w:rFonts w:ascii="宋体" w:hAnsi="宋体"/>
          <w:lang w:val="x-none"/>
        </w:rPr>
        <w:t xml:space="preserve"> </w:t>
      </w:r>
      <w:r>
        <w:rPr>
          <w:rFonts w:ascii="宋体" w:hAnsi="宋体" w:hint="eastAsia"/>
          <w:lang w:val="x-none"/>
        </w:rPr>
        <w:t>用户登录APP，打开公告管理，根据当前APP用户信息</w:t>
      </w:r>
      <w:r w:rsidRPr="000C4AFB">
        <w:rPr>
          <w:rFonts w:ascii="宋体" w:hAnsi="宋体" w:hint="eastAsia"/>
          <w:lang w:val="x-none"/>
        </w:rPr>
        <w:t>在公告发起人管理库里面</w:t>
      </w:r>
      <w:r>
        <w:rPr>
          <w:rFonts w:ascii="宋体" w:hAnsi="宋体" w:hint="eastAsia"/>
          <w:lang w:val="x-none"/>
        </w:rPr>
        <w:t>查找</w:t>
      </w:r>
      <w:r w:rsidRPr="000C4AFB">
        <w:rPr>
          <w:rFonts w:ascii="宋体" w:hAnsi="宋体" w:hint="eastAsia"/>
          <w:lang w:val="x-none"/>
        </w:rPr>
        <w:t>，有权限的用户才能触发公告创建按钮，没有权限的用户则无法进行</w:t>
      </w:r>
      <w:r w:rsidRPr="000C4AFB">
        <w:rPr>
          <w:rFonts w:ascii="宋体" w:hAnsi="宋体" w:hint="eastAsia"/>
          <w:lang w:val="x-none"/>
        </w:rPr>
        <w:lastRenderedPageBreak/>
        <w:t>操作</w:t>
      </w:r>
    </w:p>
    <w:p w:rsidR="00BA2228" w:rsidRPr="00DB19FB" w:rsidRDefault="00BA2228" w:rsidP="00BA2228">
      <w:pPr>
        <w:pStyle w:val="6"/>
        <w:rPr>
          <w:rFonts w:ascii="宋体" w:hAnsi="宋体"/>
          <w:iCs w:val="0"/>
        </w:rPr>
      </w:pPr>
      <w:bookmarkStart w:id="176" w:name="_Toc130154044"/>
      <w:r>
        <w:rPr>
          <w:rFonts w:ascii="宋体" w:hAnsi="宋体"/>
          <w:iCs w:val="0"/>
        </w:rPr>
        <w:t>APP</w:t>
      </w:r>
      <w:r>
        <w:rPr>
          <w:rFonts w:ascii="宋体" w:hAnsi="宋体" w:hint="eastAsia"/>
          <w:iCs w:val="0"/>
        </w:rPr>
        <w:t>公告附件管理</w:t>
      </w:r>
      <w:bookmarkEnd w:id="176"/>
    </w:p>
    <w:p w:rsidR="00BA2228" w:rsidRPr="00DB19FB" w:rsidRDefault="00BA2228" w:rsidP="00BA2228">
      <w:pPr>
        <w:ind w:left="159" w:firstLine="480"/>
        <w:rPr>
          <w:rFonts w:ascii="宋体" w:hAnsi="宋体"/>
          <w:lang w:val="x-none" w:eastAsia="x-none"/>
        </w:rPr>
      </w:pPr>
      <w:r w:rsidRPr="00DB19FB">
        <w:rPr>
          <w:rFonts w:ascii="宋体" w:hAnsi="宋体" w:hint="eastAsia"/>
          <w:lang w:val="x-none"/>
        </w:rPr>
        <w:t xml:space="preserve"> </w:t>
      </w:r>
      <w:r w:rsidRPr="00DB19FB">
        <w:rPr>
          <w:rFonts w:ascii="宋体" w:hAnsi="宋体"/>
          <w:lang w:val="x-none"/>
        </w:rPr>
        <w:t xml:space="preserve"> </w:t>
      </w:r>
      <w:r>
        <w:rPr>
          <w:rFonts w:ascii="宋体" w:hAnsi="宋体" w:hint="eastAsia"/>
          <w:lang w:val="x-none"/>
        </w:rPr>
        <w:t>APP</w:t>
      </w:r>
      <w:r w:rsidRPr="000C4AFB">
        <w:rPr>
          <w:rFonts w:ascii="宋体" w:hAnsi="宋体" w:hint="eastAsia"/>
          <w:lang w:val="x-none"/>
        </w:rPr>
        <w:t>用户创建公告时，把</w:t>
      </w:r>
      <w:r w:rsidRPr="000C4AFB">
        <w:rPr>
          <w:rFonts w:ascii="宋体" w:hAnsi="宋体"/>
          <w:lang w:val="x-none"/>
        </w:rPr>
        <w:t>公告</w:t>
      </w:r>
      <w:r>
        <w:rPr>
          <w:rFonts w:ascii="宋体" w:hAnsi="宋体" w:hint="eastAsia"/>
          <w:lang w:val="x-none"/>
        </w:rPr>
        <w:t>对应的</w:t>
      </w:r>
      <w:r w:rsidRPr="000C4AFB">
        <w:rPr>
          <w:rFonts w:ascii="宋体" w:hAnsi="宋体"/>
          <w:lang w:val="x-none"/>
        </w:rPr>
        <w:t>附件</w:t>
      </w:r>
      <w:r>
        <w:rPr>
          <w:rFonts w:ascii="宋体" w:hAnsi="宋体" w:hint="eastAsia"/>
          <w:lang w:val="x-none"/>
        </w:rPr>
        <w:t>上传</w:t>
      </w:r>
      <w:r w:rsidRPr="000C4AFB">
        <w:rPr>
          <w:rFonts w:ascii="宋体" w:hAnsi="宋体"/>
          <w:lang w:val="x-none"/>
        </w:rPr>
        <w:t>文件服务器</w:t>
      </w:r>
      <w:r>
        <w:rPr>
          <w:rFonts w:ascii="宋体" w:hAnsi="宋体" w:hint="eastAsia"/>
          <w:lang w:val="x-none"/>
        </w:rPr>
        <w:t>存储</w:t>
      </w:r>
      <w:r w:rsidRPr="000C4AFB">
        <w:rPr>
          <w:rFonts w:ascii="宋体" w:hAnsi="宋体"/>
          <w:lang w:val="x-none"/>
        </w:rPr>
        <w:t>，</w:t>
      </w:r>
      <w:r>
        <w:rPr>
          <w:rFonts w:ascii="宋体" w:hAnsi="宋体" w:hint="eastAsia"/>
          <w:lang w:val="x-none"/>
        </w:rPr>
        <w:t>用于WEB端、A</w:t>
      </w:r>
      <w:r>
        <w:rPr>
          <w:rFonts w:ascii="宋体" w:hAnsi="宋体"/>
          <w:lang w:val="x-none"/>
        </w:rPr>
        <w:t>p</w:t>
      </w:r>
      <w:r>
        <w:rPr>
          <w:rFonts w:ascii="宋体" w:hAnsi="宋体" w:hint="eastAsia"/>
          <w:lang w:val="x-none"/>
        </w:rPr>
        <w:t>p端公告审核、查阅</w:t>
      </w:r>
    </w:p>
    <w:p w:rsidR="00BA2228" w:rsidRPr="00DB19FB" w:rsidRDefault="00BA2228" w:rsidP="00BA2228">
      <w:pPr>
        <w:pStyle w:val="6"/>
        <w:rPr>
          <w:rFonts w:ascii="宋体" w:hAnsi="宋体"/>
          <w:iCs w:val="0"/>
        </w:rPr>
      </w:pPr>
      <w:bookmarkStart w:id="177" w:name="_Toc130154045"/>
      <w:r>
        <w:rPr>
          <w:rFonts w:hint="eastAsia"/>
        </w:rPr>
        <w:t>APP</w:t>
      </w:r>
      <w:r w:rsidRPr="00A05FD3">
        <w:rPr>
          <w:rFonts w:hint="eastAsia"/>
        </w:rPr>
        <w:t>公告信息保存</w:t>
      </w:r>
      <w:bookmarkEnd w:id="177"/>
    </w:p>
    <w:p w:rsidR="00BA2228" w:rsidRPr="00226DAF" w:rsidRDefault="00BA2228" w:rsidP="00BA2228">
      <w:pPr>
        <w:ind w:firstLine="480"/>
        <w:rPr>
          <w:rFonts w:ascii="宋体" w:hAnsi="宋体"/>
          <w:lang w:val="x-none" w:eastAsia="x-none"/>
        </w:rPr>
      </w:pPr>
      <w:r>
        <w:rPr>
          <w:rFonts w:ascii="宋体" w:hAnsi="宋体"/>
          <w:lang w:val="x-none"/>
        </w:rPr>
        <w:t>App</w:t>
      </w:r>
      <w:r w:rsidRPr="000C4AFB">
        <w:rPr>
          <w:rFonts w:ascii="宋体" w:hAnsi="宋体" w:hint="eastAsia"/>
          <w:lang w:val="x-none"/>
        </w:rPr>
        <w:t>公告发起人根据写入的公告类型、发布区域、发起人信息、标题、内容</w:t>
      </w:r>
      <w:r>
        <w:rPr>
          <w:rFonts w:ascii="宋体" w:hAnsi="宋体" w:hint="eastAsia"/>
          <w:lang w:val="x-none"/>
        </w:rPr>
        <w:t>、创建来源、</w:t>
      </w:r>
      <w:r w:rsidRPr="000C4AFB">
        <w:rPr>
          <w:rFonts w:ascii="宋体" w:hAnsi="宋体" w:hint="eastAsia"/>
          <w:lang w:val="x-none"/>
        </w:rPr>
        <w:t>以及附件等信息，通过通知</w:t>
      </w:r>
      <w:r>
        <w:rPr>
          <w:rFonts w:ascii="宋体" w:hAnsi="宋体" w:hint="eastAsia"/>
          <w:lang w:val="x-none"/>
        </w:rPr>
        <w:t>数据进行管理</w:t>
      </w:r>
    </w:p>
    <w:p w:rsidR="00BA2228" w:rsidRPr="00DB19FB" w:rsidRDefault="00BA2228" w:rsidP="00BA2228">
      <w:pPr>
        <w:pStyle w:val="5"/>
      </w:pPr>
      <w:bookmarkStart w:id="178" w:name="_Toc130154046"/>
      <w:r>
        <w:rPr>
          <w:rFonts w:hint="eastAsia"/>
          <w:szCs w:val="24"/>
        </w:rPr>
        <w:t>APP</w:t>
      </w:r>
      <w:r w:rsidRPr="009A0240">
        <w:rPr>
          <w:rFonts w:hint="eastAsia"/>
          <w:szCs w:val="24"/>
        </w:rPr>
        <w:t>公告审核</w:t>
      </w:r>
      <w:r>
        <w:rPr>
          <w:rFonts w:hint="eastAsia"/>
          <w:szCs w:val="24"/>
        </w:rPr>
        <w:t>管理</w:t>
      </w:r>
      <w:bookmarkEnd w:id="178"/>
    </w:p>
    <w:p w:rsidR="00BA2228" w:rsidRPr="00DB19FB" w:rsidRDefault="00BA2228" w:rsidP="00BA2228">
      <w:pPr>
        <w:pStyle w:val="6"/>
        <w:rPr>
          <w:rFonts w:ascii="宋体" w:hAnsi="宋体"/>
          <w:iCs w:val="0"/>
        </w:rPr>
      </w:pPr>
      <w:bookmarkStart w:id="179" w:name="_Toc130154047"/>
      <w:r>
        <w:rPr>
          <w:rFonts w:hint="eastAsia"/>
        </w:rPr>
        <w:t>APP</w:t>
      </w:r>
      <w:r>
        <w:rPr>
          <w:rFonts w:hint="eastAsia"/>
        </w:rPr>
        <w:t>公告审核人管理</w:t>
      </w:r>
      <w:bookmarkEnd w:id="179"/>
    </w:p>
    <w:p w:rsidR="00BA2228" w:rsidRPr="00DB19FB" w:rsidRDefault="00BA2228" w:rsidP="00BA2228">
      <w:pPr>
        <w:ind w:firstLine="420"/>
        <w:rPr>
          <w:rFonts w:ascii="宋体" w:hAnsi="宋体"/>
          <w:lang w:val="x-none"/>
        </w:rPr>
      </w:pPr>
      <w:r>
        <w:rPr>
          <w:rFonts w:ascii="宋体" w:hAnsi="宋体" w:hint="eastAsia"/>
          <w:lang w:val="x-none"/>
        </w:rPr>
        <w:t>A</w:t>
      </w:r>
      <w:r>
        <w:rPr>
          <w:rFonts w:ascii="宋体" w:hAnsi="宋体"/>
          <w:lang w:val="x-none"/>
        </w:rPr>
        <w:t>PP</w:t>
      </w:r>
      <w:r>
        <w:rPr>
          <w:rFonts w:ascii="宋体" w:hAnsi="宋体" w:hint="eastAsia"/>
          <w:lang w:val="x-none"/>
        </w:rPr>
        <w:t>用户登录</w:t>
      </w:r>
      <w:r w:rsidRPr="001E0F24">
        <w:rPr>
          <w:rFonts w:ascii="宋体" w:hAnsi="宋体" w:hint="eastAsia"/>
          <w:lang w:val="x-none"/>
        </w:rPr>
        <w:t>，并进入公告管理页面。在这个页面上，系统会检查用户是否有权限审核公告，方法是查询该用户信息是否在公告发起人管理库中。只有被授权的</w:t>
      </w:r>
      <w:r>
        <w:rPr>
          <w:rFonts w:ascii="宋体" w:hAnsi="宋体" w:hint="eastAsia"/>
          <w:lang w:val="x-none"/>
        </w:rPr>
        <w:t>APP</w:t>
      </w:r>
      <w:r w:rsidRPr="001E0F24">
        <w:rPr>
          <w:rFonts w:ascii="宋体" w:hAnsi="宋体" w:hint="eastAsia"/>
          <w:lang w:val="x-none"/>
        </w:rPr>
        <w:t>用户才能看到公告审核按钮并触发它</w:t>
      </w:r>
      <w:r w:rsidRPr="00DB19FB">
        <w:rPr>
          <w:rFonts w:ascii="宋体" w:hAnsi="宋体" w:hint="eastAsia"/>
          <w:lang w:val="x-none"/>
        </w:rPr>
        <w:t>。</w:t>
      </w:r>
    </w:p>
    <w:p w:rsidR="00BA2228" w:rsidRPr="00DB19FB" w:rsidRDefault="00BA2228" w:rsidP="00BA2228">
      <w:pPr>
        <w:pStyle w:val="6"/>
        <w:rPr>
          <w:rFonts w:ascii="宋体" w:hAnsi="宋体"/>
          <w:iCs w:val="0"/>
        </w:rPr>
      </w:pPr>
      <w:bookmarkStart w:id="180" w:name="_Toc130154048"/>
      <w:r>
        <w:rPr>
          <w:rFonts w:hint="eastAsia"/>
        </w:rPr>
        <w:t>待审核公告查询</w:t>
      </w:r>
      <w:bookmarkEnd w:id="180"/>
    </w:p>
    <w:p w:rsidR="00BA2228" w:rsidRPr="00DB19FB" w:rsidRDefault="00BA2228" w:rsidP="00BA2228">
      <w:pPr>
        <w:ind w:firstLine="480"/>
        <w:rPr>
          <w:rFonts w:ascii="宋体" w:hAnsi="宋体"/>
          <w:lang w:val="x-none"/>
        </w:rPr>
      </w:pPr>
      <w:r>
        <w:rPr>
          <w:rFonts w:ascii="宋体" w:hAnsi="宋体" w:hint="eastAsia"/>
          <w:lang w:val="x-none"/>
        </w:rPr>
        <w:t>APP用户</w:t>
      </w:r>
      <w:r w:rsidRPr="001E0F24">
        <w:rPr>
          <w:rFonts w:ascii="宋体" w:hAnsi="宋体" w:hint="eastAsia"/>
          <w:lang w:val="x-none"/>
        </w:rPr>
        <w:t>在待审核公告查询页面中，</w:t>
      </w:r>
      <w:r>
        <w:rPr>
          <w:rFonts w:ascii="宋体" w:hAnsi="宋体" w:hint="eastAsia"/>
          <w:lang w:val="x-none"/>
        </w:rPr>
        <w:t>根据APP用户标识、审核人信息查询需要待审核的公告,包含审核WEB端创建的公告数据</w:t>
      </w:r>
    </w:p>
    <w:p w:rsidR="00BA2228" w:rsidRPr="00DB19FB" w:rsidRDefault="00BA2228" w:rsidP="00BA2228">
      <w:pPr>
        <w:pStyle w:val="6"/>
        <w:rPr>
          <w:rFonts w:ascii="宋体" w:hAnsi="宋体"/>
          <w:iCs w:val="0"/>
        </w:rPr>
      </w:pPr>
      <w:bookmarkStart w:id="181" w:name="_Toc130154049"/>
      <w:r>
        <w:rPr>
          <w:rFonts w:hint="eastAsia"/>
        </w:rPr>
        <w:t>待公告审核驳回</w:t>
      </w:r>
      <w:bookmarkEnd w:id="181"/>
    </w:p>
    <w:p w:rsidR="00BA2228" w:rsidRPr="00DB19FB" w:rsidRDefault="00BA2228" w:rsidP="00BA2228">
      <w:pPr>
        <w:ind w:firstLine="420"/>
        <w:rPr>
          <w:rFonts w:ascii="宋体" w:hAnsi="宋体"/>
          <w:lang w:val="x-none" w:eastAsia="x-none"/>
        </w:rPr>
      </w:pPr>
      <w:r>
        <w:rPr>
          <w:rFonts w:ascii="宋体" w:hAnsi="宋体" w:hint="eastAsia"/>
          <w:lang w:val="x-none"/>
        </w:rPr>
        <w:t>A</w:t>
      </w:r>
      <w:r>
        <w:rPr>
          <w:rFonts w:ascii="宋体" w:hAnsi="宋体"/>
          <w:lang w:val="x-none"/>
        </w:rPr>
        <w:t>p</w:t>
      </w:r>
      <w:r>
        <w:rPr>
          <w:rFonts w:ascii="宋体" w:hAnsi="宋体" w:hint="eastAsia"/>
          <w:lang w:val="x-none"/>
        </w:rPr>
        <w:t>p用户对未通过的公告发起驳回，驳回的公告会通知到A</w:t>
      </w:r>
      <w:r>
        <w:rPr>
          <w:rFonts w:ascii="宋体" w:hAnsi="宋体"/>
          <w:lang w:val="x-none"/>
        </w:rPr>
        <w:t>PP</w:t>
      </w:r>
      <w:r>
        <w:rPr>
          <w:rFonts w:ascii="宋体" w:hAnsi="宋体" w:hint="eastAsia"/>
          <w:lang w:val="x-none"/>
        </w:rPr>
        <w:t>端、W</w:t>
      </w:r>
      <w:r>
        <w:rPr>
          <w:rFonts w:ascii="宋体" w:hAnsi="宋体"/>
          <w:lang w:val="x-none"/>
        </w:rPr>
        <w:t>e</w:t>
      </w:r>
      <w:r>
        <w:rPr>
          <w:rFonts w:ascii="宋体" w:hAnsi="宋体" w:hint="eastAsia"/>
          <w:lang w:val="x-none"/>
        </w:rPr>
        <w:t>b端，公告创建者重新修改公告内容</w:t>
      </w:r>
    </w:p>
    <w:p w:rsidR="00BA2228" w:rsidRPr="00DB19FB" w:rsidRDefault="00BA2228" w:rsidP="00BA2228">
      <w:pPr>
        <w:pStyle w:val="5"/>
      </w:pPr>
      <w:bookmarkStart w:id="182" w:name="_Toc130154050"/>
      <w:r>
        <w:rPr>
          <w:szCs w:val="24"/>
        </w:rPr>
        <w:t>APP</w:t>
      </w:r>
      <w:r w:rsidRPr="00A05FD3">
        <w:rPr>
          <w:rFonts w:hint="eastAsia"/>
          <w:szCs w:val="24"/>
        </w:rPr>
        <w:t>公告查阅</w:t>
      </w:r>
      <w:r>
        <w:rPr>
          <w:rFonts w:hint="eastAsia"/>
          <w:szCs w:val="24"/>
        </w:rPr>
        <w:t>管理</w:t>
      </w:r>
      <w:bookmarkEnd w:id="182"/>
    </w:p>
    <w:p w:rsidR="00BA2228" w:rsidRPr="00DB19FB" w:rsidRDefault="00BA2228" w:rsidP="00BA2228">
      <w:pPr>
        <w:pStyle w:val="6"/>
        <w:rPr>
          <w:rFonts w:ascii="宋体" w:hAnsi="宋体"/>
          <w:iCs w:val="0"/>
        </w:rPr>
      </w:pPr>
      <w:bookmarkStart w:id="183" w:name="_Toc130154051"/>
      <w:r>
        <w:rPr>
          <w:rFonts w:hint="eastAsia"/>
        </w:rPr>
        <w:t>公告状态管理</w:t>
      </w:r>
      <w:bookmarkEnd w:id="183"/>
    </w:p>
    <w:p w:rsidR="00BA2228" w:rsidRPr="00DB19FB" w:rsidRDefault="00BA2228" w:rsidP="00BA2228">
      <w:pPr>
        <w:ind w:firstLine="480"/>
        <w:rPr>
          <w:rFonts w:ascii="宋体" w:hAnsi="宋体"/>
          <w:lang w:val="x-none"/>
        </w:rPr>
      </w:pPr>
      <w:r>
        <w:rPr>
          <w:rFonts w:ascii="宋体" w:hAnsi="宋体" w:hint="eastAsia"/>
          <w:lang w:val="x-none"/>
        </w:rPr>
        <w:lastRenderedPageBreak/>
        <w:t>A</w:t>
      </w:r>
      <w:r>
        <w:rPr>
          <w:rFonts w:ascii="宋体" w:hAnsi="宋体"/>
          <w:lang w:val="x-none"/>
        </w:rPr>
        <w:t>PP</w:t>
      </w:r>
      <w:r>
        <w:rPr>
          <w:rFonts w:ascii="宋体" w:hAnsi="宋体" w:hint="eastAsia"/>
          <w:lang w:val="x-none"/>
        </w:rPr>
        <w:t>用户登录，根据ID、区域、公告状态信息查询已发布、已过期的的公告，对已展示的公告信息查阅，查阅的公告消息会根据当前用户使用的设备端标记，识别为APP端已查阅</w:t>
      </w:r>
    </w:p>
    <w:p w:rsidR="00BA2228" w:rsidRPr="00DB19FB" w:rsidRDefault="00BA2228" w:rsidP="00BA2228">
      <w:pPr>
        <w:pStyle w:val="6"/>
        <w:rPr>
          <w:rFonts w:ascii="宋体" w:hAnsi="宋体"/>
          <w:iCs w:val="0"/>
        </w:rPr>
      </w:pPr>
      <w:bookmarkStart w:id="184" w:name="_Toc130154052"/>
      <w:r w:rsidRPr="00A05FD3">
        <w:rPr>
          <w:rFonts w:hint="eastAsia"/>
        </w:rPr>
        <w:t>公告阅读</w:t>
      </w:r>
      <w:r>
        <w:rPr>
          <w:rFonts w:hint="eastAsia"/>
        </w:rPr>
        <w:t>管理</w:t>
      </w:r>
      <w:bookmarkEnd w:id="184"/>
    </w:p>
    <w:p w:rsidR="00BA2228" w:rsidRPr="00DB19FB" w:rsidRDefault="00BA2228" w:rsidP="00BA2228">
      <w:pPr>
        <w:ind w:firstLineChars="200" w:firstLine="480"/>
        <w:rPr>
          <w:rFonts w:ascii="宋体" w:hAnsi="宋体"/>
          <w:lang w:val="x-none" w:eastAsia="x-none"/>
        </w:rPr>
      </w:pPr>
      <w:r>
        <w:rPr>
          <w:rFonts w:ascii="宋体" w:hAnsi="宋体" w:hint="eastAsia"/>
          <w:lang w:val="x-none"/>
        </w:rPr>
        <w:t>APP</w:t>
      </w:r>
      <w:r w:rsidRPr="000B1DBC">
        <w:rPr>
          <w:rFonts w:ascii="宋体" w:hAnsi="宋体" w:hint="eastAsia"/>
          <w:lang w:val="x-none"/>
        </w:rPr>
        <w:t>用户登录后，</w:t>
      </w:r>
      <w:r>
        <w:rPr>
          <w:rFonts w:ascii="宋体" w:hAnsi="宋体" w:hint="eastAsia"/>
          <w:lang w:val="x-none"/>
        </w:rPr>
        <w:t>根据角色权限、公告管理权限、用户ID、公告状态、组织信息查询APP/WEB端已读过、未读过的公告信息</w:t>
      </w:r>
    </w:p>
    <w:p w:rsidR="00BA2228" w:rsidRDefault="00BA2228" w:rsidP="00BA2228">
      <w:pPr>
        <w:pStyle w:val="5"/>
        <w:rPr>
          <w:szCs w:val="24"/>
        </w:rPr>
      </w:pPr>
      <w:bookmarkStart w:id="185" w:name="_Toc130154053"/>
      <w:r w:rsidRPr="00A05FD3">
        <w:rPr>
          <w:rFonts w:hint="eastAsia"/>
          <w:szCs w:val="24"/>
        </w:rPr>
        <w:t>重大故障公告</w:t>
      </w:r>
      <w:r>
        <w:rPr>
          <w:rFonts w:hint="eastAsia"/>
          <w:szCs w:val="24"/>
        </w:rPr>
        <w:t>管理</w:t>
      </w:r>
      <w:bookmarkEnd w:id="185"/>
    </w:p>
    <w:p w:rsidR="00BA2228" w:rsidRPr="00DB19FB" w:rsidRDefault="00BA2228" w:rsidP="00BA2228">
      <w:pPr>
        <w:pStyle w:val="6"/>
        <w:rPr>
          <w:rFonts w:ascii="宋体" w:hAnsi="宋体"/>
          <w:b/>
          <w:bCs/>
          <w:i/>
          <w:iCs w:val="0"/>
          <w:lang w:val="x-none"/>
        </w:rPr>
      </w:pPr>
      <w:bookmarkStart w:id="186" w:name="_Toc130154054"/>
      <w:r>
        <w:rPr>
          <w:rFonts w:ascii="宋体" w:hAnsi="宋体" w:hint="eastAsia"/>
          <w:lang w:val="x-none"/>
        </w:rPr>
        <w:t>重大故障告警计算规则管理</w:t>
      </w:r>
      <w:bookmarkEnd w:id="186"/>
    </w:p>
    <w:p w:rsidR="00BA2228" w:rsidRPr="00DB19FB" w:rsidRDefault="00BA2228" w:rsidP="00BA2228">
      <w:pPr>
        <w:ind w:left="420" w:firstLine="480"/>
        <w:rPr>
          <w:rFonts w:ascii="宋体" w:hAnsi="宋体"/>
          <w:lang w:val="x-none"/>
        </w:rPr>
      </w:pPr>
      <w:r w:rsidRPr="005E2883">
        <w:rPr>
          <w:rFonts w:ascii="宋体" w:hAnsi="宋体" w:hint="eastAsia"/>
          <w:lang w:val="x-none"/>
        </w:rPr>
        <w:t>依照文档传输协议要求，对</w:t>
      </w:r>
      <w:r>
        <w:rPr>
          <w:rFonts w:ascii="宋体" w:hAnsi="宋体" w:hint="eastAsia"/>
          <w:lang w:val="x-none"/>
        </w:rPr>
        <w:t>重大故障告警</w:t>
      </w:r>
      <w:r w:rsidRPr="005E2883">
        <w:rPr>
          <w:rFonts w:ascii="宋体" w:hAnsi="宋体" w:hint="eastAsia"/>
          <w:lang w:val="x-none"/>
        </w:rPr>
        <w:t>约定的文件格式、数据内容、对文件中的地市、区县、</w:t>
      </w:r>
      <w:r>
        <w:rPr>
          <w:rFonts w:ascii="宋体" w:hAnsi="宋体" w:hint="eastAsia"/>
          <w:lang w:val="x-none"/>
        </w:rPr>
        <w:t>故障区域、故障时间、故障用户、故障设备、故障位置</w:t>
      </w:r>
      <w:r w:rsidRPr="005E2883">
        <w:rPr>
          <w:rFonts w:ascii="宋体" w:hAnsi="宋体" w:hint="eastAsia"/>
          <w:lang w:val="x-none"/>
        </w:rPr>
        <w:t>数据解析、计算</w:t>
      </w:r>
      <w:r>
        <w:rPr>
          <w:rFonts w:hint="eastAsia"/>
        </w:rPr>
        <w:t>。</w:t>
      </w:r>
    </w:p>
    <w:p w:rsidR="00BA2228" w:rsidRPr="00DB19FB" w:rsidRDefault="00BA2228" w:rsidP="00BA2228">
      <w:pPr>
        <w:pStyle w:val="6"/>
        <w:rPr>
          <w:rFonts w:ascii="宋体" w:hAnsi="宋体"/>
          <w:b/>
          <w:bCs/>
          <w:i/>
          <w:iCs w:val="0"/>
          <w:lang w:val="x-none" w:eastAsia="x-none"/>
        </w:rPr>
      </w:pPr>
      <w:bookmarkStart w:id="187" w:name="_Toc130154055"/>
      <w:r>
        <w:rPr>
          <w:rFonts w:hint="eastAsia"/>
        </w:rPr>
        <w:t>重大故障告警</w:t>
      </w:r>
      <w:r>
        <w:rPr>
          <w:rFonts w:ascii="宋体" w:hAnsi="宋体" w:hint="eastAsia"/>
          <w:lang w:val="x-none"/>
        </w:rPr>
        <w:t>分析</w:t>
      </w:r>
      <w:bookmarkEnd w:id="187"/>
    </w:p>
    <w:p w:rsidR="00BA2228" w:rsidRPr="005E2883" w:rsidRDefault="00BA2228" w:rsidP="00BA2228">
      <w:pPr>
        <w:ind w:left="420" w:firstLine="480"/>
        <w:rPr>
          <w:rFonts w:ascii="宋体" w:hAnsi="宋体"/>
        </w:rPr>
      </w:pPr>
      <w:r w:rsidRPr="005E2883">
        <w:rPr>
          <w:rFonts w:ascii="宋体" w:hAnsi="宋体" w:hint="eastAsia"/>
        </w:rPr>
        <w:t>数据分析人员根据地市、区县、</w:t>
      </w:r>
      <w:r>
        <w:rPr>
          <w:rFonts w:ascii="宋体" w:hAnsi="宋体" w:hint="eastAsia"/>
          <w:lang w:val="x-none"/>
        </w:rPr>
        <w:t>故障区域、故障时间、故障用户、故障设备、故障位置</w:t>
      </w:r>
      <w:r w:rsidRPr="005E2883">
        <w:rPr>
          <w:rFonts w:ascii="宋体" w:hAnsi="宋体" w:hint="eastAsia"/>
        </w:rPr>
        <w:t>按照汇总、劣化指标方式收集计算地市、区县的</w:t>
      </w:r>
      <w:r>
        <w:rPr>
          <w:rFonts w:ascii="宋体" w:hAnsi="宋体" w:hint="eastAsia"/>
        </w:rPr>
        <w:t>文件</w:t>
      </w:r>
    </w:p>
    <w:p w:rsidR="00BA2228" w:rsidRPr="00DB19FB" w:rsidRDefault="00BA2228" w:rsidP="00BA2228">
      <w:pPr>
        <w:pStyle w:val="6"/>
        <w:rPr>
          <w:rFonts w:ascii="宋体" w:hAnsi="宋体"/>
          <w:b/>
          <w:bCs/>
          <w:i/>
          <w:iCs w:val="0"/>
          <w:lang w:val="x-none" w:eastAsia="x-none"/>
        </w:rPr>
      </w:pPr>
      <w:bookmarkStart w:id="188" w:name="_Toc130154056"/>
      <w:r>
        <w:rPr>
          <w:rFonts w:hint="eastAsia"/>
        </w:rPr>
        <w:t>重大故障告警</w:t>
      </w:r>
      <w:r>
        <w:rPr>
          <w:rFonts w:ascii="宋体" w:hAnsi="宋体" w:hint="eastAsia"/>
          <w:lang w:val="x-none"/>
        </w:rPr>
        <w:t>数据校验</w:t>
      </w:r>
      <w:bookmarkEnd w:id="188"/>
    </w:p>
    <w:p w:rsidR="00BA2228" w:rsidRPr="005E2883" w:rsidRDefault="00BA2228" w:rsidP="00BA2228">
      <w:pPr>
        <w:ind w:left="420" w:firstLine="480"/>
        <w:rPr>
          <w:rFonts w:ascii="宋体" w:hAnsi="宋体"/>
        </w:rPr>
      </w:pPr>
      <w:r w:rsidRPr="005E2883">
        <w:rPr>
          <w:rFonts w:ascii="宋体" w:hAnsi="宋体" w:hint="eastAsia"/>
          <w:lang w:val="x-none"/>
        </w:rPr>
        <w:t>数据处理人对计算出的</w:t>
      </w:r>
      <w:r>
        <w:rPr>
          <w:rFonts w:hint="eastAsia"/>
        </w:rPr>
        <w:t>重大故障告警</w:t>
      </w:r>
      <w:r w:rsidRPr="005E2883">
        <w:rPr>
          <w:rFonts w:ascii="宋体" w:hAnsi="宋体" w:hint="eastAsia"/>
          <w:lang w:val="x-none"/>
        </w:rPr>
        <w:t>基础数据校验、复核是否满足</w:t>
      </w:r>
      <w:r>
        <w:rPr>
          <w:rFonts w:ascii="宋体" w:hAnsi="宋体" w:hint="eastAsia"/>
          <w:lang w:val="x-none"/>
        </w:rPr>
        <w:t>通知公告的数据标准</w:t>
      </w:r>
      <w:r w:rsidRPr="005E2883">
        <w:rPr>
          <w:rFonts w:ascii="宋体" w:hAnsi="宋体" w:hint="eastAsia"/>
          <w:lang w:val="x-none"/>
        </w:rPr>
        <w:t>，对不满足的数据通知到系统厂家进行数据重推</w:t>
      </w:r>
    </w:p>
    <w:p w:rsidR="00BA2228" w:rsidRPr="00DB19FB" w:rsidRDefault="00BA2228" w:rsidP="00BA2228">
      <w:pPr>
        <w:pStyle w:val="6"/>
        <w:rPr>
          <w:rFonts w:ascii="宋体" w:hAnsi="宋体"/>
          <w:b/>
          <w:bCs/>
          <w:i/>
          <w:iCs w:val="0"/>
          <w:lang w:val="x-none" w:eastAsia="x-none"/>
        </w:rPr>
      </w:pPr>
      <w:bookmarkStart w:id="189" w:name="_Toc130154057"/>
      <w:r>
        <w:rPr>
          <w:rFonts w:hint="eastAsia"/>
        </w:rPr>
        <w:t>重大故障告警</w:t>
      </w:r>
      <w:r w:rsidRPr="00DB19FB">
        <w:rPr>
          <w:rFonts w:ascii="宋体" w:hAnsi="宋体" w:hint="eastAsia"/>
          <w:lang w:val="x-none"/>
        </w:rPr>
        <w:t>数据</w:t>
      </w:r>
      <w:r>
        <w:rPr>
          <w:rFonts w:ascii="宋体" w:hAnsi="宋体" w:hint="eastAsia"/>
          <w:lang w:val="x-none"/>
        </w:rPr>
        <w:t>新增</w:t>
      </w:r>
      <w:bookmarkEnd w:id="189"/>
    </w:p>
    <w:p w:rsidR="00BA2228" w:rsidRPr="005E2883" w:rsidRDefault="00BA2228" w:rsidP="00BA2228">
      <w:pPr>
        <w:ind w:left="420" w:firstLine="480"/>
        <w:rPr>
          <w:rFonts w:ascii="宋体" w:hAnsi="宋体"/>
        </w:rPr>
      </w:pPr>
      <w:r w:rsidRPr="005E2883">
        <w:rPr>
          <w:rFonts w:ascii="宋体" w:hAnsi="宋体" w:hint="eastAsia"/>
        </w:rPr>
        <w:t>数据处理人对校验、复核通过的地市、区县的</w:t>
      </w:r>
      <w:r>
        <w:rPr>
          <w:rFonts w:ascii="宋体" w:hAnsi="宋体" w:hint="eastAsia"/>
        </w:rPr>
        <w:t>告警信息</w:t>
      </w:r>
      <w:r w:rsidRPr="005E2883">
        <w:rPr>
          <w:rFonts w:ascii="宋体" w:hAnsi="宋体" w:hint="eastAsia"/>
        </w:rPr>
        <w:t>按照</w:t>
      </w:r>
      <w:r>
        <w:rPr>
          <w:rFonts w:hint="eastAsia"/>
        </w:rPr>
        <w:t>重大故障告警</w:t>
      </w:r>
      <w:r w:rsidRPr="005E2883">
        <w:rPr>
          <w:rFonts w:ascii="宋体" w:hAnsi="宋体" w:hint="eastAsia"/>
        </w:rPr>
        <w:t>规则要求新增到数据库</w:t>
      </w:r>
    </w:p>
    <w:p w:rsidR="00BA2228" w:rsidRPr="00DB19FB" w:rsidRDefault="00BA2228" w:rsidP="00BA2228">
      <w:pPr>
        <w:pStyle w:val="6"/>
        <w:rPr>
          <w:rFonts w:ascii="宋体" w:hAnsi="宋体"/>
          <w:b/>
          <w:bCs/>
          <w:i/>
          <w:iCs w:val="0"/>
          <w:lang w:val="x-none" w:eastAsia="x-none"/>
        </w:rPr>
      </w:pPr>
      <w:bookmarkStart w:id="190" w:name="_Toc130154058"/>
      <w:r>
        <w:rPr>
          <w:rFonts w:hint="eastAsia"/>
        </w:rPr>
        <w:t>重大故障告警</w:t>
      </w:r>
      <w:r w:rsidRPr="00DB19FB">
        <w:rPr>
          <w:rFonts w:ascii="宋体" w:hAnsi="宋体" w:hint="eastAsia"/>
          <w:lang w:val="x-none"/>
        </w:rPr>
        <w:t>数据</w:t>
      </w:r>
      <w:r>
        <w:rPr>
          <w:rFonts w:ascii="宋体" w:hAnsi="宋体" w:hint="eastAsia"/>
          <w:lang w:val="x-none"/>
        </w:rPr>
        <w:t>计算</w:t>
      </w:r>
      <w:bookmarkEnd w:id="190"/>
    </w:p>
    <w:p w:rsidR="00BA2228" w:rsidRPr="005E2883" w:rsidRDefault="00BA2228" w:rsidP="00BA2228">
      <w:pPr>
        <w:ind w:left="420" w:firstLine="480"/>
        <w:rPr>
          <w:rFonts w:ascii="宋体" w:hAnsi="宋体"/>
        </w:rPr>
      </w:pPr>
      <w:r w:rsidRPr="005E2883">
        <w:rPr>
          <w:rFonts w:ascii="宋体" w:hAnsi="宋体" w:hint="eastAsia"/>
          <w:lang w:val="x-none"/>
        </w:rPr>
        <w:lastRenderedPageBreak/>
        <w:t>数据分析人员对</w:t>
      </w:r>
      <w:r>
        <w:rPr>
          <w:rFonts w:hint="eastAsia"/>
        </w:rPr>
        <w:t>重大故障告警</w:t>
      </w:r>
      <w:r w:rsidRPr="005E2883">
        <w:rPr>
          <w:rFonts w:ascii="宋体" w:hAnsi="宋体" w:hint="eastAsia"/>
          <w:lang w:val="x-none"/>
        </w:rPr>
        <w:t>基础数据展开二次分析计算、依照</w:t>
      </w:r>
      <w:r>
        <w:rPr>
          <w:rFonts w:ascii="宋体" w:hAnsi="宋体" w:hint="eastAsia"/>
          <w:lang w:val="x-none"/>
        </w:rPr>
        <w:t>通知公告</w:t>
      </w:r>
      <w:r w:rsidRPr="005E2883">
        <w:rPr>
          <w:rFonts w:ascii="宋体" w:hAnsi="宋体" w:hint="eastAsia"/>
          <w:lang w:val="x-none"/>
        </w:rPr>
        <w:t>界面展示要求</w:t>
      </w:r>
      <w:r>
        <w:rPr>
          <w:rFonts w:ascii="宋体" w:hAnsi="宋体" w:hint="eastAsia"/>
          <w:lang w:val="x-none"/>
        </w:rPr>
        <w:t>，计算得到预警原因、预警范围、预警结束时间</w:t>
      </w:r>
    </w:p>
    <w:p w:rsidR="00BA2228" w:rsidRPr="00DB19FB" w:rsidRDefault="00BA2228" w:rsidP="00BA2228">
      <w:pPr>
        <w:pStyle w:val="6"/>
        <w:rPr>
          <w:rFonts w:ascii="宋体" w:hAnsi="宋体"/>
          <w:b/>
          <w:bCs/>
          <w:i/>
          <w:iCs w:val="0"/>
          <w:lang w:val="x-none" w:eastAsia="x-none"/>
        </w:rPr>
      </w:pPr>
      <w:bookmarkStart w:id="191" w:name="_Toc130154059"/>
      <w:r>
        <w:rPr>
          <w:rFonts w:hint="eastAsia"/>
        </w:rPr>
        <w:t>重大故障告警</w:t>
      </w:r>
      <w:r w:rsidRPr="00DB19FB">
        <w:rPr>
          <w:rFonts w:ascii="宋体" w:hAnsi="宋体" w:hint="eastAsia"/>
          <w:lang w:val="x-none"/>
        </w:rPr>
        <w:t>数据</w:t>
      </w:r>
      <w:r>
        <w:rPr>
          <w:rFonts w:ascii="宋体" w:hAnsi="宋体" w:hint="eastAsia"/>
          <w:lang w:val="x-none"/>
        </w:rPr>
        <w:t>记录</w:t>
      </w:r>
      <w:bookmarkEnd w:id="191"/>
    </w:p>
    <w:p w:rsidR="00BA2228" w:rsidRPr="005E2883" w:rsidRDefault="00BA2228" w:rsidP="00BA2228">
      <w:pPr>
        <w:ind w:left="420" w:firstLine="480"/>
        <w:rPr>
          <w:rFonts w:ascii="宋体" w:hAnsi="宋体"/>
        </w:rPr>
      </w:pPr>
      <w:r w:rsidRPr="005E2883">
        <w:rPr>
          <w:rFonts w:ascii="宋体" w:hAnsi="宋体" w:hint="eastAsia"/>
          <w:lang w:val="x-none"/>
        </w:rPr>
        <w:t>数据分析人员对历史数据</w:t>
      </w:r>
      <w:r>
        <w:rPr>
          <w:rFonts w:ascii="宋体" w:hAnsi="宋体" w:hint="eastAsia"/>
          <w:lang w:val="x-none"/>
        </w:rPr>
        <w:t>做失效处理</w:t>
      </w:r>
      <w:r w:rsidRPr="005E2883">
        <w:rPr>
          <w:rFonts w:ascii="宋体" w:hAnsi="宋体" w:hint="eastAsia"/>
          <w:lang w:val="x-none"/>
        </w:rPr>
        <w:t>，对最新统计计算的</w:t>
      </w:r>
      <w:r>
        <w:rPr>
          <w:rFonts w:hint="eastAsia"/>
        </w:rPr>
        <w:t>重大故障告警</w:t>
      </w:r>
      <w:r w:rsidRPr="005E2883">
        <w:rPr>
          <w:rFonts w:ascii="宋体" w:hAnsi="宋体" w:hint="eastAsia"/>
          <w:lang w:val="x-none"/>
        </w:rPr>
        <w:t>数据新增到数据库</w:t>
      </w:r>
    </w:p>
    <w:p w:rsidR="00BA2228" w:rsidRDefault="00BA2228" w:rsidP="00BA2228">
      <w:pPr>
        <w:pStyle w:val="6"/>
      </w:pPr>
      <w:bookmarkStart w:id="192" w:name="_Toc130154060"/>
      <w:r>
        <w:rPr>
          <w:rFonts w:hint="eastAsia"/>
        </w:rPr>
        <w:t>重大告警</w:t>
      </w:r>
      <w:r w:rsidRPr="00C1706B">
        <w:t>OLT</w:t>
      </w:r>
      <w:r w:rsidRPr="00C1706B">
        <w:t>、</w:t>
      </w:r>
      <w:r w:rsidRPr="00C1706B">
        <w:t>PON</w:t>
      </w:r>
      <w:r w:rsidRPr="00C1706B">
        <w:t>口数据</w:t>
      </w:r>
      <w:r>
        <w:rPr>
          <w:rFonts w:hint="eastAsia"/>
        </w:rPr>
        <w:t>采集</w:t>
      </w:r>
      <w:bookmarkEnd w:id="192"/>
    </w:p>
    <w:p w:rsidR="00BA2228" w:rsidRDefault="00BA2228" w:rsidP="00BA2228">
      <w:pPr>
        <w:ind w:left="840"/>
      </w:pPr>
      <w:r>
        <w:rPr>
          <w:rFonts w:hint="eastAsia"/>
        </w:rPr>
        <w:t>数据处理人员依照重大告警展示要求，处理对端提供的</w:t>
      </w:r>
      <w:r>
        <w:rPr>
          <w:rFonts w:hint="eastAsia"/>
        </w:rPr>
        <w:t>OLT</w:t>
      </w:r>
      <w:r>
        <w:rPr>
          <w:rFonts w:hint="eastAsia"/>
        </w:rPr>
        <w:t>设备数据、抽取重大告警需要字段数据，地市、区县、</w:t>
      </w:r>
      <w:r>
        <w:rPr>
          <w:rFonts w:hint="eastAsia"/>
        </w:rPr>
        <w:t>olt</w:t>
      </w:r>
      <w:r>
        <w:t>-</w:t>
      </w:r>
      <w:r>
        <w:rPr>
          <w:rFonts w:hint="eastAsia"/>
        </w:rPr>
        <w:t>ip</w:t>
      </w:r>
      <w:r>
        <w:rPr>
          <w:rFonts w:hint="eastAsia"/>
        </w:rPr>
        <w:t>、</w:t>
      </w:r>
      <w:r>
        <w:rPr>
          <w:rFonts w:hint="eastAsia"/>
        </w:rPr>
        <w:t>olt</w:t>
      </w:r>
      <w:r>
        <w:rPr>
          <w:rFonts w:hint="eastAsia"/>
        </w:rPr>
        <w:t>名称、</w:t>
      </w:r>
      <w:r>
        <w:rPr>
          <w:rFonts w:hint="eastAsia"/>
        </w:rPr>
        <w:t>olt</w:t>
      </w:r>
      <w:r>
        <w:rPr>
          <w:rFonts w:hint="eastAsia"/>
        </w:rPr>
        <w:t>下挂</w:t>
      </w:r>
      <w:r>
        <w:rPr>
          <w:rFonts w:hint="eastAsia"/>
        </w:rPr>
        <w:t>pon</w:t>
      </w:r>
      <w:r>
        <w:rPr>
          <w:rFonts w:hint="eastAsia"/>
        </w:rPr>
        <w:t>口、上网账号</w:t>
      </w:r>
    </w:p>
    <w:p w:rsidR="00BA2228" w:rsidRDefault="00BA2228" w:rsidP="00BA2228">
      <w:pPr>
        <w:pStyle w:val="6"/>
      </w:pPr>
      <w:bookmarkStart w:id="193" w:name="_Toc130154061"/>
      <w:r>
        <w:rPr>
          <w:rFonts w:hint="eastAsia"/>
        </w:rPr>
        <w:t>重大告警设备信息关联</w:t>
      </w:r>
      <w:bookmarkEnd w:id="193"/>
    </w:p>
    <w:p w:rsidR="00BA2228" w:rsidRDefault="00BA2228" w:rsidP="00BA2228">
      <w:pPr>
        <w:ind w:left="840"/>
      </w:pPr>
      <w:r>
        <w:rPr>
          <w:rFonts w:hint="eastAsia"/>
        </w:rPr>
        <w:t>数据处理人员对重大告警、</w:t>
      </w:r>
      <w:r>
        <w:rPr>
          <w:rFonts w:hint="eastAsia"/>
        </w:rPr>
        <w:t>olt</w:t>
      </w:r>
      <w:r>
        <w:rPr>
          <w:rFonts w:hint="eastAsia"/>
        </w:rPr>
        <w:t>、</w:t>
      </w:r>
      <w:r>
        <w:rPr>
          <w:rFonts w:hint="eastAsia"/>
        </w:rPr>
        <w:t>pon</w:t>
      </w:r>
      <w:r>
        <w:rPr>
          <w:rFonts w:hint="eastAsia"/>
        </w:rPr>
        <w:t>口数据进行关联，计算汇总得到公告类型、公告发起人、公告标题、公告内容、公告对象、公告区域等</w:t>
      </w:r>
    </w:p>
    <w:p w:rsidR="00BA2228" w:rsidRDefault="00BA2228" w:rsidP="00BA2228">
      <w:pPr>
        <w:pStyle w:val="6"/>
      </w:pPr>
      <w:bookmarkStart w:id="194" w:name="_Toc130154062"/>
      <w:r>
        <w:rPr>
          <w:rFonts w:hint="eastAsia"/>
        </w:rPr>
        <w:t>重大告警通知公告记录</w:t>
      </w:r>
      <w:bookmarkEnd w:id="194"/>
    </w:p>
    <w:p w:rsidR="00BA2228" w:rsidRPr="00C1706B" w:rsidRDefault="00BA2228" w:rsidP="00BA2228">
      <w:pPr>
        <w:ind w:left="840"/>
      </w:pPr>
      <w:r>
        <w:rPr>
          <w:rFonts w:hint="eastAsia"/>
        </w:rPr>
        <w:t>数据处理人与对计算完成符合通知公告的数据新增到数据库</w:t>
      </w:r>
    </w:p>
    <w:p w:rsidR="00BA2228" w:rsidRPr="00DB19FB" w:rsidRDefault="00BA2228" w:rsidP="00BA2228">
      <w:pPr>
        <w:pStyle w:val="5"/>
      </w:pPr>
      <w:bookmarkStart w:id="195" w:name="_Toc130154063"/>
      <w:r w:rsidRPr="00A05FD3">
        <w:rPr>
          <w:rFonts w:hint="eastAsia"/>
          <w:szCs w:val="24"/>
        </w:rPr>
        <w:t>工作台接入公告</w:t>
      </w:r>
      <w:r>
        <w:rPr>
          <w:rFonts w:hint="eastAsia"/>
          <w:szCs w:val="24"/>
        </w:rPr>
        <w:t>管理</w:t>
      </w:r>
      <w:bookmarkEnd w:id="195"/>
    </w:p>
    <w:p w:rsidR="00BA2228" w:rsidRPr="00DB19FB" w:rsidRDefault="00BA2228" w:rsidP="00BA2228">
      <w:pPr>
        <w:pStyle w:val="6"/>
        <w:rPr>
          <w:rFonts w:ascii="宋体" w:hAnsi="宋体"/>
          <w:iCs w:val="0"/>
        </w:rPr>
      </w:pPr>
      <w:bookmarkStart w:id="196" w:name="_Toc130154064"/>
      <w:r>
        <w:rPr>
          <w:rFonts w:hint="eastAsia"/>
        </w:rPr>
        <w:t>通知公告单点接口</w:t>
      </w:r>
      <w:bookmarkEnd w:id="196"/>
    </w:p>
    <w:p w:rsidR="00BA2228" w:rsidRDefault="00BA2228" w:rsidP="00BA2228">
      <w:pPr>
        <w:ind w:firstLine="480"/>
        <w:rPr>
          <w:rFonts w:ascii="宋体" w:hAnsi="宋体"/>
          <w:lang w:val="x-none"/>
        </w:rPr>
      </w:pPr>
      <w:r w:rsidRPr="00DB19FB">
        <w:rPr>
          <w:rFonts w:ascii="宋体" w:hAnsi="宋体" w:hint="eastAsia"/>
          <w:lang w:val="x-none"/>
        </w:rPr>
        <w:t xml:space="preserve"> </w:t>
      </w:r>
      <w:r w:rsidRPr="00DB19FB">
        <w:rPr>
          <w:rFonts w:ascii="宋体" w:hAnsi="宋体"/>
          <w:lang w:val="x-none"/>
        </w:rPr>
        <w:t xml:space="preserve">  </w:t>
      </w:r>
      <w:r>
        <w:rPr>
          <w:rFonts w:ascii="宋体" w:hAnsi="宋体" w:hint="eastAsia"/>
          <w:lang w:val="x-none"/>
        </w:rPr>
        <w:t>综调中心系统用户登录系统，查看通知公告快捷信息，用户id、用户区域、公告类型请求通知公告系统，公告系统接收到用户信息</w:t>
      </w:r>
    </w:p>
    <w:p w:rsidR="00BA2228" w:rsidRPr="00DB19FB" w:rsidRDefault="00BA2228" w:rsidP="00BA2228">
      <w:pPr>
        <w:pStyle w:val="6"/>
        <w:rPr>
          <w:rFonts w:ascii="宋体" w:hAnsi="宋体"/>
          <w:iCs w:val="0"/>
        </w:rPr>
      </w:pPr>
      <w:bookmarkStart w:id="197" w:name="_Toc130154065"/>
      <w:r>
        <w:rPr>
          <w:rFonts w:hint="eastAsia"/>
          <w:szCs w:val="24"/>
        </w:rPr>
        <w:t>通知公告用户校验</w:t>
      </w:r>
      <w:bookmarkEnd w:id="197"/>
    </w:p>
    <w:p w:rsidR="00BA2228" w:rsidRPr="00DB19FB" w:rsidRDefault="00BA2228" w:rsidP="00BA2228">
      <w:pPr>
        <w:ind w:left="360" w:firstLine="480"/>
        <w:rPr>
          <w:rFonts w:ascii="宋体" w:hAnsi="宋体"/>
          <w:lang w:val="x-none"/>
        </w:rPr>
      </w:pPr>
      <w:r>
        <w:rPr>
          <w:rFonts w:ascii="宋体" w:hAnsi="宋体" w:hint="eastAsia"/>
          <w:lang w:val="x-none"/>
        </w:rPr>
        <w:t>公告管理收取到查询公告的信息，校验公告管理库时候存在该用户，对存在该用户的反馈对应的公告信息</w:t>
      </w:r>
    </w:p>
    <w:p w:rsidR="00BA2228" w:rsidRPr="00DB19FB" w:rsidRDefault="00BA2228" w:rsidP="00BA2228">
      <w:pPr>
        <w:pStyle w:val="6"/>
        <w:rPr>
          <w:rFonts w:ascii="宋体" w:hAnsi="宋体"/>
          <w:iCs w:val="0"/>
        </w:rPr>
      </w:pPr>
      <w:bookmarkStart w:id="198" w:name="_Toc130154066"/>
      <w:r>
        <w:rPr>
          <w:rFonts w:hint="eastAsia"/>
          <w:szCs w:val="24"/>
        </w:rPr>
        <w:lastRenderedPageBreak/>
        <w:t>通知公告展示</w:t>
      </w:r>
      <w:bookmarkEnd w:id="198"/>
    </w:p>
    <w:p w:rsidR="00BA2228" w:rsidRPr="00DB19FB" w:rsidRDefault="00BA2228" w:rsidP="00BA2228">
      <w:pPr>
        <w:ind w:firstLine="480"/>
        <w:rPr>
          <w:rFonts w:ascii="宋体" w:hAnsi="宋体"/>
          <w:lang w:val="x-none"/>
        </w:rPr>
      </w:pPr>
      <w:r w:rsidRPr="00DB19FB">
        <w:rPr>
          <w:rFonts w:ascii="宋体" w:hAnsi="宋体" w:hint="eastAsia"/>
          <w:lang w:val="x-none"/>
        </w:rPr>
        <w:t xml:space="preserve"> </w:t>
      </w:r>
      <w:r w:rsidRPr="00DB19FB">
        <w:rPr>
          <w:rFonts w:ascii="宋体" w:hAnsi="宋体"/>
          <w:lang w:val="x-none"/>
        </w:rPr>
        <w:t xml:space="preserve">  </w:t>
      </w:r>
      <w:r>
        <w:rPr>
          <w:rFonts w:ascii="宋体" w:hAnsi="宋体" w:hint="eastAsia"/>
          <w:lang w:val="x-none"/>
        </w:rPr>
        <w:t>综调中心系统用户收到公告系统反馈的公告信息，在界面展示公告信息，包含有公告类型、公告时间、公告标题等</w:t>
      </w:r>
    </w:p>
    <w:p w:rsidR="0083463C" w:rsidRPr="0083463C" w:rsidRDefault="0083463C" w:rsidP="0083463C">
      <w:pPr>
        <w:rPr>
          <w:iCs/>
        </w:rPr>
      </w:pPr>
    </w:p>
    <w:p w:rsidR="0083463C" w:rsidRPr="0083463C" w:rsidRDefault="0083463C" w:rsidP="0083463C">
      <w:pPr>
        <w:rPr>
          <w:iCs/>
        </w:rPr>
      </w:pPr>
    </w:p>
    <w:p w:rsidR="000D2585" w:rsidRPr="00DB19FB" w:rsidRDefault="000D2585" w:rsidP="000D2585">
      <w:pPr>
        <w:pStyle w:val="30"/>
      </w:pPr>
      <w:bookmarkStart w:id="199" w:name="_Toc130154067"/>
      <w:bookmarkEnd w:id="87"/>
      <w:r w:rsidRPr="00963E7A">
        <w:rPr>
          <w:bCs w:val="0"/>
        </w:rPr>
        <w:t>值班日历管理</w:t>
      </w:r>
      <w:bookmarkEnd w:id="199"/>
    </w:p>
    <w:p w:rsidR="000D2585" w:rsidRPr="00DB19FB" w:rsidRDefault="000D2585" w:rsidP="000D2585">
      <w:pPr>
        <w:ind w:firstLine="480"/>
      </w:pPr>
      <w:r w:rsidRPr="00DB19FB">
        <w:rPr>
          <w:rFonts w:hint="eastAsia"/>
        </w:rPr>
        <w:t>集团功能描述：值班表主要呈现当前值班班次以及排班情况，支持呈现当前排班班次信息，如：值班班次名称、值班开始时间、结束时间、值班长、值班人员。支持快速填写值班日志。支持快速交班，包</w:t>
      </w:r>
      <w:r w:rsidRPr="00DB19FB">
        <w:t>专家坐席沟通能力支撑</w:t>
      </w:r>
      <w:r w:rsidRPr="00DB19FB">
        <w:rPr>
          <w:rFonts w:hint="eastAsia"/>
        </w:rPr>
        <w:t>括遗留待办任务一键交接以及交班日志填写。</w:t>
      </w:r>
    </w:p>
    <w:p w:rsidR="000D2585" w:rsidRPr="00DB19FB" w:rsidRDefault="000D2585" w:rsidP="000D2585">
      <w:pPr>
        <w:pStyle w:val="40"/>
        <w:rPr>
          <w:iCs/>
          <w:szCs w:val="24"/>
        </w:rPr>
      </w:pPr>
      <w:bookmarkStart w:id="200" w:name="_Toc130154068"/>
      <w:r w:rsidRPr="00A05FD3">
        <w:rPr>
          <w:rFonts w:hint="eastAsia"/>
        </w:rPr>
        <w:t>值班日历管理数据库</w:t>
      </w:r>
      <w:bookmarkEnd w:id="200"/>
    </w:p>
    <w:p w:rsidR="000D2585" w:rsidRPr="00DB19FB" w:rsidRDefault="000D2585" w:rsidP="000D2585">
      <w:pPr>
        <w:pStyle w:val="5"/>
      </w:pPr>
      <w:bookmarkStart w:id="201" w:name="_Toc130154069"/>
      <w:r w:rsidRPr="00A05FD3">
        <w:rPr>
          <w:rFonts w:hint="eastAsia"/>
          <w:szCs w:val="24"/>
        </w:rPr>
        <w:t>值班模板信息数据表</w:t>
      </w:r>
      <w:bookmarkEnd w:id="201"/>
    </w:p>
    <w:p w:rsidR="000D2585" w:rsidRPr="00DB19FB" w:rsidRDefault="000D2585" w:rsidP="000D2585">
      <w:pPr>
        <w:ind w:firstLine="480"/>
      </w:pPr>
      <w:r w:rsidRPr="00DB19FB">
        <w:rPr>
          <w:rFonts w:hint="eastAsia"/>
        </w:rPr>
        <w:t>用于记录值班模板信息，包括模板名称、创建时间、模板状态、班次总数、开始时间、结束时间等字段。</w:t>
      </w:r>
    </w:p>
    <w:p w:rsidR="000D2585" w:rsidRPr="00DB19FB" w:rsidRDefault="000D2585" w:rsidP="000D2585">
      <w:pPr>
        <w:pStyle w:val="5"/>
      </w:pPr>
      <w:bookmarkStart w:id="202" w:name="_Toc130154070"/>
      <w:r w:rsidRPr="00A05FD3">
        <w:rPr>
          <w:rFonts w:hint="eastAsia"/>
          <w:szCs w:val="24"/>
        </w:rPr>
        <w:t>排班表数据表</w:t>
      </w:r>
      <w:bookmarkEnd w:id="202"/>
    </w:p>
    <w:p w:rsidR="000D2585" w:rsidRPr="00DB19FB" w:rsidRDefault="000D2585" w:rsidP="000D2585">
      <w:pPr>
        <w:ind w:firstLine="480"/>
      </w:pPr>
      <w:r w:rsidRPr="00DB19FB">
        <w:rPr>
          <w:rFonts w:hint="eastAsia"/>
        </w:rPr>
        <w:t>用于记录排班表信息，包括排班表名称、班次模板、排班类型、开始时间、结束时间等字段。</w:t>
      </w:r>
    </w:p>
    <w:p w:rsidR="000D2585" w:rsidRPr="00DB19FB" w:rsidRDefault="000D2585" w:rsidP="000D2585">
      <w:pPr>
        <w:pStyle w:val="5"/>
      </w:pPr>
      <w:bookmarkStart w:id="203" w:name="_Toc130154071"/>
      <w:r w:rsidRPr="00A05FD3">
        <w:rPr>
          <w:rFonts w:hint="eastAsia"/>
          <w:szCs w:val="24"/>
        </w:rPr>
        <w:t>排班日历数据表</w:t>
      </w:r>
      <w:bookmarkEnd w:id="203"/>
    </w:p>
    <w:p w:rsidR="000D2585" w:rsidRPr="00DB19FB" w:rsidRDefault="000D2585" w:rsidP="000D2585">
      <w:pPr>
        <w:ind w:firstLine="480"/>
      </w:pPr>
      <w:r w:rsidRPr="00DB19FB">
        <w:rPr>
          <w:rFonts w:hint="eastAsia"/>
        </w:rPr>
        <w:t>用于记录排班日历信息，包括排班表、值班长、值班人员、值班开始时间、值班结束时间等字段。</w:t>
      </w:r>
    </w:p>
    <w:p w:rsidR="000D2585" w:rsidRPr="00DB19FB" w:rsidRDefault="000D2585" w:rsidP="000D2585">
      <w:pPr>
        <w:pStyle w:val="5"/>
      </w:pPr>
      <w:bookmarkStart w:id="204" w:name="_Toc130154072"/>
      <w:r w:rsidRPr="00A05FD3">
        <w:rPr>
          <w:rFonts w:hint="eastAsia"/>
          <w:szCs w:val="24"/>
        </w:rPr>
        <w:lastRenderedPageBreak/>
        <w:t>交接班管理数据表</w:t>
      </w:r>
      <w:bookmarkEnd w:id="204"/>
    </w:p>
    <w:p w:rsidR="000D2585" w:rsidRPr="00DB19FB" w:rsidRDefault="000D2585" w:rsidP="000D2585">
      <w:pPr>
        <w:ind w:firstLine="480"/>
      </w:pPr>
      <w:r w:rsidRPr="00DB19FB">
        <w:rPr>
          <w:rFonts w:hint="eastAsia"/>
        </w:rPr>
        <w:t>用于记录交接班管理信息，包括当前值班班次、待接班班次、当前值班人员、带接班人员、交接班等字段。</w:t>
      </w:r>
    </w:p>
    <w:p w:rsidR="000D2585" w:rsidRPr="00DB19FB" w:rsidRDefault="000D2585" w:rsidP="000D2585">
      <w:pPr>
        <w:pStyle w:val="5"/>
      </w:pPr>
      <w:bookmarkStart w:id="205" w:name="_Toc130154073"/>
      <w:r w:rsidRPr="00A05FD3">
        <w:rPr>
          <w:rFonts w:hint="eastAsia"/>
          <w:szCs w:val="24"/>
        </w:rPr>
        <w:t>交接记录数据表</w:t>
      </w:r>
      <w:bookmarkEnd w:id="205"/>
    </w:p>
    <w:p w:rsidR="000D2585" w:rsidRPr="00DB19FB" w:rsidRDefault="000D2585" w:rsidP="000D2585">
      <w:pPr>
        <w:ind w:firstLine="480"/>
      </w:pPr>
      <w:r w:rsidRPr="00DB19FB">
        <w:rPr>
          <w:rFonts w:hint="eastAsia"/>
        </w:rPr>
        <w:t>用于记录交接班记录信息，包括班表名称、接班人员、接班班次、交班人员、交班班次、交班时间等字段。</w:t>
      </w:r>
    </w:p>
    <w:p w:rsidR="000D2585" w:rsidRPr="00DB19FB" w:rsidRDefault="000D2585" w:rsidP="000D2585">
      <w:pPr>
        <w:pStyle w:val="5"/>
      </w:pPr>
      <w:bookmarkStart w:id="206" w:name="_Toc130154074"/>
      <w:r w:rsidRPr="00A05FD3">
        <w:rPr>
          <w:rFonts w:hint="eastAsia"/>
          <w:szCs w:val="24"/>
        </w:rPr>
        <w:t>待值班信息管理数据表</w:t>
      </w:r>
      <w:bookmarkEnd w:id="206"/>
    </w:p>
    <w:p w:rsidR="000D2585" w:rsidRPr="00DB19FB" w:rsidRDefault="000D2585" w:rsidP="000D2585">
      <w:pPr>
        <w:ind w:firstLine="480"/>
      </w:pPr>
      <w:r w:rsidRPr="00DB19FB">
        <w:rPr>
          <w:rFonts w:hint="eastAsia"/>
        </w:rPr>
        <w:t>用于记录待值班信息管理信息，包括排班表名称、班次名称、班次开始时间、班次结束时间等字段。</w:t>
      </w:r>
    </w:p>
    <w:p w:rsidR="000D2585" w:rsidRPr="00DB19FB" w:rsidRDefault="000D2585" w:rsidP="000D2585">
      <w:pPr>
        <w:pStyle w:val="5"/>
      </w:pPr>
      <w:bookmarkStart w:id="207" w:name="_Toc130154075"/>
      <w:r w:rsidRPr="00A05FD3">
        <w:rPr>
          <w:rFonts w:hint="eastAsia"/>
          <w:szCs w:val="24"/>
        </w:rPr>
        <w:t>值班日志数据表</w:t>
      </w:r>
      <w:bookmarkEnd w:id="207"/>
    </w:p>
    <w:p w:rsidR="000D2585" w:rsidRPr="00DB19FB" w:rsidRDefault="000D2585" w:rsidP="000D2585">
      <w:pPr>
        <w:ind w:firstLine="480"/>
      </w:pPr>
      <w:r w:rsidRPr="00DB19FB">
        <w:rPr>
          <w:rFonts w:hint="eastAsia"/>
        </w:rPr>
        <w:t>用于记录值班日志信息，包括标题、班表名称、班次名称、日志状态、耗时、创建人、日志时间等字段。</w:t>
      </w:r>
    </w:p>
    <w:p w:rsidR="000D2585" w:rsidRPr="00DB19FB" w:rsidRDefault="000D2585" w:rsidP="000D2585">
      <w:pPr>
        <w:pStyle w:val="5"/>
      </w:pPr>
      <w:bookmarkStart w:id="208" w:name="_Toc130154076"/>
      <w:r w:rsidRPr="00A05FD3">
        <w:rPr>
          <w:rFonts w:hint="eastAsia"/>
          <w:szCs w:val="24"/>
        </w:rPr>
        <w:t>请假申请数据表</w:t>
      </w:r>
      <w:bookmarkEnd w:id="208"/>
    </w:p>
    <w:p w:rsidR="000D2585" w:rsidRPr="00DB19FB" w:rsidRDefault="000D2585" w:rsidP="000D2585">
      <w:pPr>
        <w:ind w:firstLine="480"/>
      </w:pPr>
      <w:r w:rsidRPr="00DB19FB">
        <w:rPr>
          <w:rFonts w:hint="eastAsia"/>
        </w:rPr>
        <w:t>用于记录请假申请信息，包括申请人、申请时间、申请类型、审核时间、审核人、审核结果、申请理由等字段。</w:t>
      </w:r>
    </w:p>
    <w:p w:rsidR="000D2585" w:rsidRPr="00DB19FB" w:rsidRDefault="000D2585" w:rsidP="000D2585">
      <w:pPr>
        <w:pStyle w:val="40"/>
        <w:rPr>
          <w:iCs/>
        </w:rPr>
      </w:pPr>
      <w:bookmarkStart w:id="209" w:name="_Toc130154077"/>
      <w:r w:rsidRPr="00A05FD3">
        <w:rPr>
          <w:rFonts w:hint="eastAsia"/>
        </w:rPr>
        <w:t>值班日历管理功能说明</w:t>
      </w:r>
      <w:bookmarkEnd w:id="209"/>
    </w:p>
    <w:p w:rsidR="000D2585" w:rsidRPr="00DB19FB" w:rsidRDefault="000D2585" w:rsidP="000D2585">
      <w:pPr>
        <w:pStyle w:val="5"/>
      </w:pPr>
      <w:bookmarkStart w:id="210" w:name="_Toc130154078"/>
      <w:r w:rsidRPr="00A05FD3">
        <w:rPr>
          <w:rFonts w:hint="eastAsia"/>
          <w:szCs w:val="24"/>
        </w:rPr>
        <w:t>值班模板创建管理</w:t>
      </w:r>
      <w:bookmarkEnd w:id="210"/>
    </w:p>
    <w:p w:rsidR="000D2585" w:rsidRPr="00DB19FB" w:rsidRDefault="000D2585" w:rsidP="000D2585">
      <w:pPr>
        <w:pStyle w:val="6"/>
        <w:rPr>
          <w:iCs w:val="0"/>
        </w:rPr>
      </w:pPr>
      <w:bookmarkStart w:id="211" w:name="_Toc130154079"/>
      <w:r w:rsidRPr="00DB19FB">
        <w:rPr>
          <w:rFonts w:hint="eastAsia"/>
        </w:rPr>
        <w:t>省级部门组织树创建</w:t>
      </w:r>
      <w:bookmarkEnd w:id="211"/>
    </w:p>
    <w:p w:rsidR="000D2585" w:rsidRPr="00DB19FB" w:rsidRDefault="000D2585" w:rsidP="000D2585">
      <w:pPr>
        <w:ind w:firstLine="480"/>
      </w:pPr>
      <w:r w:rsidRPr="00DB19FB">
        <w:rPr>
          <w:rFonts w:hint="eastAsia"/>
        </w:rPr>
        <w:t>新增省级部门组织树，用于绑定和查询部门及网格信息。</w:t>
      </w:r>
    </w:p>
    <w:p w:rsidR="000D2585" w:rsidRPr="00DB19FB" w:rsidRDefault="000D2585" w:rsidP="000D2585">
      <w:pPr>
        <w:pStyle w:val="6"/>
        <w:rPr>
          <w:iCs w:val="0"/>
        </w:rPr>
      </w:pPr>
      <w:bookmarkStart w:id="212" w:name="_Toc130154080"/>
      <w:r w:rsidRPr="00DB19FB">
        <w:rPr>
          <w:rFonts w:hint="eastAsia"/>
        </w:rPr>
        <w:lastRenderedPageBreak/>
        <w:t>市级部门组织树创建</w:t>
      </w:r>
      <w:bookmarkEnd w:id="212"/>
    </w:p>
    <w:p w:rsidR="000D2585" w:rsidRPr="00DB19FB" w:rsidRDefault="000D2585" w:rsidP="000D2585">
      <w:pPr>
        <w:ind w:firstLine="480"/>
      </w:pPr>
      <w:r w:rsidRPr="00DB19FB">
        <w:rPr>
          <w:rFonts w:hint="eastAsia"/>
          <w:lang w:val="x-none" w:eastAsia="x-none"/>
        </w:rPr>
        <w:t>新增市级部门组织树，用于绑定</w:t>
      </w:r>
      <w:r w:rsidRPr="00DB19FB">
        <w:rPr>
          <w:rFonts w:hint="eastAsia"/>
        </w:rPr>
        <w:t>和查询省级组织树和市级组织树信息。</w:t>
      </w:r>
    </w:p>
    <w:p w:rsidR="000D2585" w:rsidRPr="00DB19FB" w:rsidRDefault="000D2585" w:rsidP="000D2585">
      <w:pPr>
        <w:pStyle w:val="6"/>
        <w:rPr>
          <w:iCs w:val="0"/>
        </w:rPr>
      </w:pPr>
      <w:bookmarkStart w:id="213" w:name="_Toc130154081"/>
      <w:r w:rsidRPr="00DB19FB">
        <w:rPr>
          <w:rFonts w:hint="eastAsia"/>
        </w:rPr>
        <w:t>区县部门组织树创建</w:t>
      </w:r>
      <w:bookmarkEnd w:id="213"/>
    </w:p>
    <w:p w:rsidR="000D2585" w:rsidRPr="00DB19FB" w:rsidRDefault="000D2585" w:rsidP="000D2585">
      <w:pPr>
        <w:ind w:firstLine="480"/>
      </w:pPr>
      <w:r w:rsidRPr="00DB19FB">
        <w:rPr>
          <w:rFonts w:hint="eastAsia"/>
        </w:rPr>
        <w:t>新增区县部门组织树，用于绑定和查询市级组织树和区县组织树信息，区县在向下绑定区县网格信息。</w:t>
      </w:r>
    </w:p>
    <w:p w:rsidR="000D2585" w:rsidRPr="00DB19FB" w:rsidRDefault="000D2585" w:rsidP="000D2585">
      <w:pPr>
        <w:pStyle w:val="6"/>
        <w:rPr>
          <w:iCs w:val="0"/>
        </w:rPr>
      </w:pPr>
      <w:bookmarkStart w:id="214" w:name="_Toc130154082"/>
      <w:r w:rsidRPr="00DB19FB">
        <w:rPr>
          <w:rFonts w:hint="eastAsia"/>
        </w:rPr>
        <w:t>值班班次数信息录入</w:t>
      </w:r>
      <w:bookmarkEnd w:id="214"/>
    </w:p>
    <w:p w:rsidR="000D2585" w:rsidRPr="00DB19FB" w:rsidRDefault="000D2585" w:rsidP="000D2585">
      <w:pPr>
        <w:ind w:firstLine="480"/>
      </w:pPr>
      <w:r w:rsidRPr="00DB19FB">
        <w:rPr>
          <w:rFonts w:hint="eastAsia"/>
        </w:rPr>
        <w:t>录入值班班次信息，录入完成同步存储数据信息。</w:t>
      </w:r>
    </w:p>
    <w:p w:rsidR="000D2585" w:rsidRPr="00DB19FB" w:rsidRDefault="000D2585" w:rsidP="000D2585">
      <w:pPr>
        <w:pStyle w:val="6"/>
        <w:rPr>
          <w:iCs w:val="0"/>
        </w:rPr>
      </w:pPr>
      <w:bookmarkStart w:id="215" w:name="_Toc130154083"/>
      <w:r w:rsidRPr="00DB19FB">
        <w:rPr>
          <w:rFonts w:hint="eastAsia"/>
        </w:rPr>
        <w:t>值班班次时间</w:t>
      </w:r>
      <w:r w:rsidR="00DE223A">
        <w:rPr>
          <w:rFonts w:hint="eastAsia"/>
        </w:rPr>
        <w:t>查询</w:t>
      </w:r>
      <w:bookmarkEnd w:id="215"/>
    </w:p>
    <w:p w:rsidR="000D2585" w:rsidRPr="00DB19FB" w:rsidRDefault="004E3222" w:rsidP="000D2585">
      <w:pPr>
        <w:ind w:firstLine="480"/>
      </w:pPr>
      <w:r>
        <w:rPr>
          <w:rFonts w:hint="eastAsia"/>
        </w:rPr>
        <w:t>输入值班班次时间，查询</w:t>
      </w:r>
      <w:r w:rsidR="000D2585" w:rsidRPr="00DB19FB">
        <w:rPr>
          <w:rFonts w:hint="eastAsia"/>
        </w:rPr>
        <w:t>值班班次开始时间、结束时间信息，选择成功记录展示时间内容。</w:t>
      </w:r>
    </w:p>
    <w:p w:rsidR="000D2585" w:rsidRPr="00DB19FB" w:rsidRDefault="000D2585" w:rsidP="000D2585">
      <w:pPr>
        <w:pStyle w:val="6"/>
        <w:rPr>
          <w:iCs w:val="0"/>
        </w:rPr>
      </w:pPr>
      <w:bookmarkStart w:id="216" w:name="_Toc130154084"/>
      <w:r w:rsidRPr="00DB19FB">
        <w:rPr>
          <w:rFonts w:hint="eastAsia"/>
        </w:rPr>
        <w:t>新增值班模板班次信息</w:t>
      </w:r>
      <w:bookmarkEnd w:id="216"/>
    </w:p>
    <w:p w:rsidR="000D2585" w:rsidRPr="00DB19FB" w:rsidRDefault="000D2585" w:rsidP="000D2585">
      <w:pPr>
        <w:ind w:firstLine="480"/>
      </w:pPr>
      <w:r w:rsidRPr="00DB19FB">
        <w:rPr>
          <w:rFonts w:hint="eastAsia"/>
        </w:rPr>
        <w:t>选择新增值班班次信息，新增提交成功，记录并保存值班模板班次信息。</w:t>
      </w:r>
    </w:p>
    <w:p w:rsidR="000D2585" w:rsidRPr="00DB19FB" w:rsidRDefault="000D2585" w:rsidP="000D2585">
      <w:pPr>
        <w:pStyle w:val="6"/>
        <w:rPr>
          <w:iCs w:val="0"/>
        </w:rPr>
      </w:pPr>
      <w:bookmarkStart w:id="217" w:name="_Toc130154085"/>
      <w:r w:rsidRPr="00DB19FB">
        <w:rPr>
          <w:rFonts w:hint="eastAsia"/>
        </w:rPr>
        <w:t>删除值班模板班次信息</w:t>
      </w:r>
      <w:bookmarkEnd w:id="217"/>
    </w:p>
    <w:p w:rsidR="000D2585" w:rsidRPr="00DB19FB" w:rsidRDefault="000D2585" w:rsidP="000D2585">
      <w:pPr>
        <w:ind w:firstLine="480"/>
      </w:pPr>
      <w:r w:rsidRPr="00DB19FB">
        <w:rPr>
          <w:rFonts w:hint="eastAsia"/>
        </w:rPr>
        <w:t>选择删除值班班次信息，删除提交成功，记录并更新删除排班信息。</w:t>
      </w:r>
    </w:p>
    <w:p w:rsidR="000D2585" w:rsidRPr="00DB19FB" w:rsidRDefault="000D2585" w:rsidP="000D2585">
      <w:pPr>
        <w:pStyle w:val="6"/>
        <w:rPr>
          <w:iCs w:val="0"/>
        </w:rPr>
      </w:pPr>
      <w:bookmarkStart w:id="218" w:name="_Toc130154086"/>
      <w:r w:rsidRPr="00DB19FB">
        <w:rPr>
          <w:rFonts w:hint="eastAsia"/>
        </w:rPr>
        <w:t>新增值班模板</w:t>
      </w:r>
      <w:bookmarkEnd w:id="218"/>
    </w:p>
    <w:p w:rsidR="000D2585" w:rsidRPr="00DB19FB" w:rsidRDefault="000D2585" w:rsidP="000D2585">
      <w:pPr>
        <w:ind w:firstLine="480"/>
      </w:pPr>
      <w:r w:rsidRPr="00DB19FB">
        <w:rPr>
          <w:rFonts w:hint="eastAsia"/>
        </w:rPr>
        <w:t>选择新增值班模板，输入值班模板信息，值班模板新增完成校验必填提示信息展示，新增提交成功，记录并保存值班模板班次信息。</w:t>
      </w:r>
    </w:p>
    <w:p w:rsidR="000D2585" w:rsidRPr="00DB19FB" w:rsidRDefault="000D2585" w:rsidP="000D2585">
      <w:pPr>
        <w:pStyle w:val="6"/>
        <w:rPr>
          <w:iCs w:val="0"/>
        </w:rPr>
      </w:pPr>
      <w:bookmarkStart w:id="219" w:name="_Toc130154087"/>
      <w:r w:rsidRPr="00DB19FB">
        <w:rPr>
          <w:rFonts w:hint="eastAsia"/>
        </w:rPr>
        <w:t>修改值班模板</w:t>
      </w:r>
      <w:bookmarkEnd w:id="219"/>
    </w:p>
    <w:p w:rsidR="000D2585" w:rsidRPr="00DB19FB" w:rsidRDefault="000D2585" w:rsidP="000D2585">
      <w:pPr>
        <w:ind w:firstLine="480"/>
      </w:pPr>
      <w:r w:rsidRPr="00DB19FB">
        <w:rPr>
          <w:rFonts w:hint="eastAsia"/>
        </w:rPr>
        <w:t>选择修改值班模板，输入值班模板信息，修改提交成功，记录并保存值班模板班次信息。</w:t>
      </w:r>
    </w:p>
    <w:p w:rsidR="000D2585" w:rsidRPr="00DB19FB" w:rsidRDefault="000D2585" w:rsidP="000D2585">
      <w:pPr>
        <w:pStyle w:val="6"/>
        <w:rPr>
          <w:iCs w:val="0"/>
        </w:rPr>
      </w:pPr>
      <w:bookmarkStart w:id="220" w:name="_Toc130154088"/>
      <w:r w:rsidRPr="00DB19FB">
        <w:rPr>
          <w:rFonts w:hint="eastAsia"/>
        </w:rPr>
        <w:lastRenderedPageBreak/>
        <w:t>修改值班模板</w:t>
      </w:r>
      <w:bookmarkEnd w:id="220"/>
    </w:p>
    <w:p w:rsidR="000D2585" w:rsidRPr="00DB19FB" w:rsidRDefault="000D2585" w:rsidP="000D2585">
      <w:pPr>
        <w:ind w:firstLine="480"/>
      </w:pPr>
      <w:r w:rsidRPr="00DB19FB">
        <w:rPr>
          <w:rFonts w:hint="eastAsia"/>
        </w:rPr>
        <w:t>选择修改值班模板，输入修改的值班模板信息，修改提交成功，记录并保存值班模板班次信息。</w:t>
      </w:r>
    </w:p>
    <w:p w:rsidR="000D2585" w:rsidRPr="00DB19FB" w:rsidRDefault="000D2585" w:rsidP="000D2585">
      <w:pPr>
        <w:pStyle w:val="6"/>
        <w:rPr>
          <w:iCs w:val="0"/>
        </w:rPr>
      </w:pPr>
      <w:bookmarkStart w:id="221" w:name="_Toc130154089"/>
      <w:r w:rsidRPr="00DB19FB">
        <w:rPr>
          <w:rFonts w:hint="eastAsia"/>
        </w:rPr>
        <w:t>删除值班模板</w:t>
      </w:r>
      <w:bookmarkEnd w:id="221"/>
    </w:p>
    <w:p w:rsidR="000D2585" w:rsidRPr="00DB19FB" w:rsidRDefault="000D2585" w:rsidP="000D2585">
      <w:pPr>
        <w:ind w:firstLine="480"/>
      </w:pPr>
      <w:r w:rsidRPr="00DB19FB">
        <w:rPr>
          <w:rFonts w:hint="eastAsia"/>
        </w:rPr>
        <w:t>选择删除值班模板，值班模板信息删除拦截校验提示信息展示，删除提交成功，记录并更新删除值班模板班次信息。</w:t>
      </w:r>
    </w:p>
    <w:p w:rsidR="000D2585" w:rsidRPr="00DB19FB" w:rsidRDefault="000D2585" w:rsidP="000D2585">
      <w:pPr>
        <w:pStyle w:val="6"/>
        <w:rPr>
          <w:iCs w:val="0"/>
        </w:rPr>
      </w:pPr>
      <w:bookmarkStart w:id="222" w:name="_Toc130154090"/>
      <w:r w:rsidRPr="00DB19FB">
        <w:rPr>
          <w:rFonts w:hint="eastAsia"/>
        </w:rPr>
        <w:t>值班模板信息查询</w:t>
      </w:r>
      <w:bookmarkEnd w:id="222"/>
    </w:p>
    <w:p w:rsidR="000D2585" w:rsidRPr="00DB19FB" w:rsidRDefault="000D2585" w:rsidP="000D2585">
      <w:pPr>
        <w:ind w:firstLine="480"/>
      </w:pPr>
      <w:r w:rsidRPr="00DB19FB">
        <w:rPr>
          <w:rFonts w:hint="eastAsia"/>
        </w:rPr>
        <w:t>选择查询值班模板信息，包括值班模板列表信息查询、值班模板班次列表信息查询等内容。</w:t>
      </w:r>
    </w:p>
    <w:p w:rsidR="000D2585" w:rsidRPr="00DB19FB" w:rsidRDefault="000D2585" w:rsidP="000D2585">
      <w:pPr>
        <w:pStyle w:val="5"/>
      </w:pPr>
      <w:bookmarkStart w:id="223" w:name="_Toc130154091"/>
      <w:r w:rsidRPr="00A05FD3">
        <w:rPr>
          <w:rFonts w:hint="eastAsia"/>
          <w:szCs w:val="24"/>
        </w:rPr>
        <w:t>排班表管理</w:t>
      </w:r>
      <w:bookmarkEnd w:id="223"/>
    </w:p>
    <w:p w:rsidR="000D2585" w:rsidRPr="00DB19FB" w:rsidRDefault="000D2585" w:rsidP="000D2585">
      <w:pPr>
        <w:pStyle w:val="6"/>
        <w:rPr>
          <w:iCs w:val="0"/>
          <w:szCs w:val="24"/>
        </w:rPr>
      </w:pPr>
      <w:bookmarkStart w:id="224" w:name="_Toc130154092"/>
      <w:r w:rsidRPr="00A05FD3">
        <w:rPr>
          <w:rFonts w:hint="eastAsia"/>
        </w:rPr>
        <w:t>排班类型信息录入</w:t>
      </w:r>
      <w:bookmarkEnd w:id="224"/>
    </w:p>
    <w:p w:rsidR="000D2585" w:rsidRDefault="000D2585" w:rsidP="000D2585">
      <w:pPr>
        <w:ind w:firstLine="480"/>
      </w:pPr>
      <w:r w:rsidRPr="00DB19FB">
        <w:rPr>
          <w:rFonts w:hint="eastAsia"/>
        </w:rPr>
        <w:t>选择录入排班类型信息，录入成功记录展示排班类型信息，同步存储排班类型信息。</w:t>
      </w:r>
    </w:p>
    <w:p w:rsidR="00AA3B14" w:rsidRPr="00DB19FB" w:rsidRDefault="00AA3B14" w:rsidP="00AA3B14">
      <w:pPr>
        <w:pStyle w:val="6"/>
        <w:rPr>
          <w:iCs w:val="0"/>
          <w:szCs w:val="24"/>
        </w:rPr>
      </w:pPr>
      <w:bookmarkStart w:id="225" w:name="_Toc130154093"/>
      <w:r>
        <w:rPr>
          <w:rFonts w:hint="eastAsia"/>
        </w:rPr>
        <w:t>排班班次模板信息查询</w:t>
      </w:r>
      <w:bookmarkEnd w:id="225"/>
    </w:p>
    <w:p w:rsidR="00DA5CDB" w:rsidRPr="00DA5CDB" w:rsidRDefault="00DA5CDB" w:rsidP="00DA5CDB">
      <w:pPr>
        <w:ind w:firstLineChars="200" w:firstLine="480"/>
        <w:rPr>
          <w:rFonts w:hAnsi="宋体"/>
          <w:lang w:val="x-none"/>
        </w:rPr>
      </w:pPr>
      <w:r>
        <w:rPr>
          <w:rFonts w:hint="eastAsia"/>
        </w:rPr>
        <w:t>输入时间、排班类型、排班班次等查询信息，</w:t>
      </w:r>
      <w:r>
        <w:rPr>
          <w:rFonts w:ascii="宋体" w:hAnsi="宋体" w:hint="eastAsia"/>
          <w:lang w:val="x-none"/>
        </w:rPr>
        <w:t>查询完成展示不同排班类型的排班班次模板信息。</w:t>
      </w:r>
    </w:p>
    <w:p w:rsidR="000D2585" w:rsidRPr="00DB19FB" w:rsidRDefault="000D2585" w:rsidP="000D2585">
      <w:pPr>
        <w:pStyle w:val="6"/>
        <w:rPr>
          <w:iCs w:val="0"/>
          <w:szCs w:val="24"/>
        </w:rPr>
      </w:pPr>
      <w:bookmarkStart w:id="226" w:name="_Toc130154094"/>
      <w:r w:rsidRPr="003A4279">
        <w:rPr>
          <w:rFonts w:hint="eastAsia"/>
        </w:rPr>
        <w:t>新建排班表</w:t>
      </w:r>
      <w:bookmarkEnd w:id="226"/>
    </w:p>
    <w:p w:rsidR="000D2585" w:rsidRDefault="000D2585" w:rsidP="000D2585">
      <w:pPr>
        <w:ind w:firstLine="480"/>
      </w:pPr>
      <w:r w:rsidRPr="00DB19FB">
        <w:rPr>
          <w:rFonts w:hint="eastAsia"/>
        </w:rPr>
        <w:t>新建排班表，</w:t>
      </w:r>
      <w:r w:rsidR="00AA3B14">
        <w:rPr>
          <w:rFonts w:hint="eastAsia"/>
        </w:rPr>
        <w:t>选择</w:t>
      </w:r>
      <w:r w:rsidR="00D7277B">
        <w:rPr>
          <w:rFonts w:hint="eastAsia"/>
        </w:rPr>
        <w:t>关联的</w:t>
      </w:r>
      <w:r w:rsidRPr="00DB19FB">
        <w:rPr>
          <w:rFonts w:hint="eastAsia"/>
        </w:rPr>
        <w:t>排班班次模板信息，新建提交成功，记录展示排班表信息，同步存储排班表信息。</w:t>
      </w:r>
    </w:p>
    <w:p w:rsidR="00F743A6" w:rsidRPr="00DB19FB" w:rsidRDefault="00F743A6" w:rsidP="00F743A6">
      <w:pPr>
        <w:pStyle w:val="6"/>
        <w:rPr>
          <w:iCs w:val="0"/>
          <w:szCs w:val="24"/>
        </w:rPr>
      </w:pPr>
      <w:bookmarkStart w:id="227" w:name="_Toc130154095"/>
      <w:r w:rsidRPr="003A4279">
        <w:rPr>
          <w:rFonts w:hint="eastAsia"/>
        </w:rPr>
        <w:t>排班表</w:t>
      </w:r>
      <w:r>
        <w:rPr>
          <w:rFonts w:hint="eastAsia"/>
        </w:rPr>
        <w:t>关联校验</w:t>
      </w:r>
      <w:bookmarkEnd w:id="227"/>
    </w:p>
    <w:p w:rsidR="00AA3B14" w:rsidRPr="005D6D90" w:rsidRDefault="00F743A6" w:rsidP="005D6D90">
      <w:pPr>
        <w:ind w:firstLineChars="200" w:firstLine="480"/>
        <w:jc w:val="both"/>
        <w:rPr>
          <w:rFonts w:ascii="宋体" w:hAnsi="宋体"/>
          <w:lang w:val="x-none"/>
        </w:rPr>
      </w:pPr>
      <w:r>
        <w:rPr>
          <w:rFonts w:hint="eastAsia"/>
        </w:rPr>
        <w:lastRenderedPageBreak/>
        <w:t>新建排班表</w:t>
      </w:r>
      <w:r>
        <w:t>后，系统会对新增</w:t>
      </w:r>
      <w:r>
        <w:rPr>
          <w:rFonts w:hint="eastAsia"/>
        </w:rPr>
        <w:t>排班表的</w:t>
      </w:r>
      <w:r w:rsidR="005D6D90">
        <w:rPr>
          <w:rFonts w:hint="eastAsia"/>
        </w:rPr>
        <w:t>名称、排班班次、排班时间、排班人员</w:t>
      </w:r>
      <w:r>
        <w:rPr>
          <w:rFonts w:hint="eastAsia"/>
        </w:rPr>
        <w:t>等信息进行校验，判断</w:t>
      </w:r>
      <w:r>
        <w:t>系统中是否已经存在了相同的</w:t>
      </w:r>
      <w:r w:rsidR="002D2164">
        <w:rPr>
          <w:rFonts w:hint="eastAsia"/>
        </w:rPr>
        <w:t>班次</w:t>
      </w:r>
      <w:r>
        <w:t>，如存在，则系统提示已经存在，并且不允许继续进行后续</w:t>
      </w:r>
      <w:r>
        <w:rPr>
          <w:rFonts w:hint="eastAsia"/>
        </w:rPr>
        <w:t>新建</w:t>
      </w:r>
      <w:r>
        <w:t>的处理。</w:t>
      </w:r>
    </w:p>
    <w:p w:rsidR="000D2585" w:rsidRPr="00DB19FB" w:rsidRDefault="000D2585" w:rsidP="000D2585">
      <w:pPr>
        <w:pStyle w:val="6"/>
        <w:rPr>
          <w:iCs w:val="0"/>
          <w:szCs w:val="24"/>
        </w:rPr>
      </w:pPr>
      <w:bookmarkStart w:id="228" w:name="_Toc130154096"/>
      <w:r w:rsidRPr="003A4279">
        <w:rPr>
          <w:rFonts w:hint="eastAsia"/>
        </w:rPr>
        <w:t>修改排班表</w:t>
      </w:r>
      <w:bookmarkEnd w:id="228"/>
    </w:p>
    <w:p w:rsidR="000D2585" w:rsidRPr="00DB19FB" w:rsidRDefault="000D2585" w:rsidP="000D2585">
      <w:pPr>
        <w:ind w:firstLine="480"/>
      </w:pPr>
      <w:r w:rsidRPr="00DB19FB">
        <w:rPr>
          <w:rFonts w:hint="eastAsia"/>
        </w:rPr>
        <w:t>修改排班表，修改提交成功，记录展示修改后的排班表信息，同步更新存储排班表信息。</w:t>
      </w:r>
    </w:p>
    <w:p w:rsidR="000D2585" w:rsidRPr="00DB19FB" w:rsidRDefault="000D2585" w:rsidP="000D2585">
      <w:pPr>
        <w:pStyle w:val="6"/>
        <w:rPr>
          <w:iCs w:val="0"/>
          <w:szCs w:val="24"/>
        </w:rPr>
      </w:pPr>
      <w:bookmarkStart w:id="229" w:name="_Toc130154097"/>
      <w:r w:rsidRPr="003A4279">
        <w:rPr>
          <w:rFonts w:hint="eastAsia"/>
        </w:rPr>
        <w:t>删除排班表</w:t>
      </w:r>
      <w:bookmarkEnd w:id="229"/>
    </w:p>
    <w:p w:rsidR="000D2585" w:rsidRPr="00DB19FB" w:rsidRDefault="000D2585" w:rsidP="000D2585">
      <w:pPr>
        <w:ind w:firstLine="480"/>
      </w:pPr>
      <w:r w:rsidRPr="00DB19FB">
        <w:rPr>
          <w:rFonts w:hint="eastAsia"/>
        </w:rPr>
        <w:t>选择删除排班表信息，展示排班表信息删除拦截校验提示信息，删除提交成功，记录并更新删除排班表信息。</w:t>
      </w:r>
    </w:p>
    <w:p w:rsidR="000D2585" w:rsidRPr="00DB19FB" w:rsidRDefault="000D2585" w:rsidP="000D2585">
      <w:pPr>
        <w:pStyle w:val="6"/>
        <w:rPr>
          <w:iCs w:val="0"/>
          <w:szCs w:val="24"/>
        </w:rPr>
      </w:pPr>
      <w:bookmarkStart w:id="230" w:name="_Toc130154098"/>
      <w:r w:rsidRPr="003A4279">
        <w:rPr>
          <w:rFonts w:hint="eastAsia"/>
        </w:rPr>
        <w:t>批量新增排班表班次信息</w:t>
      </w:r>
      <w:bookmarkEnd w:id="230"/>
    </w:p>
    <w:p w:rsidR="000D2585" w:rsidRPr="00DB19FB" w:rsidRDefault="000D2585" w:rsidP="000D2585">
      <w:pPr>
        <w:ind w:firstLine="480"/>
      </w:pPr>
      <w:r w:rsidRPr="00DB19FB">
        <w:rPr>
          <w:rFonts w:hint="eastAsia"/>
        </w:rPr>
        <w:t>选择批量新增排班表班次信息，新增提交成功，记录展示排班表信息，同步保存批量排班表信息。</w:t>
      </w:r>
    </w:p>
    <w:p w:rsidR="000D2585" w:rsidRPr="00DB19FB" w:rsidRDefault="000D2585" w:rsidP="000D2585">
      <w:pPr>
        <w:pStyle w:val="6"/>
        <w:rPr>
          <w:iCs w:val="0"/>
        </w:rPr>
      </w:pPr>
      <w:bookmarkStart w:id="231" w:name="_Toc130154099"/>
      <w:r w:rsidRPr="00DB19FB">
        <w:rPr>
          <w:rFonts w:hint="eastAsia"/>
        </w:rPr>
        <w:t>排班时间</w:t>
      </w:r>
      <w:r w:rsidR="00AA3B14">
        <w:rPr>
          <w:rFonts w:hint="eastAsia"/>
        </w:rPr>
        <w:t>信息查询</w:t>
      </w:r>
      <w:bookmarkEnd w:id="231"/>
    </w:p>
    <w:p w:rsidR="00E66B30" w:rsidRPr="00E66B30" w:rsidRDefault="00E66B30" w:rsidP="00E66B30">
      <w:pPr>
        <w:ind w:firstLine="480"/>
        <w:rPr>
          <w:rFonts w:ascii="宋体" w:hAnsi="宋体"/>
          <w:lang w:val="x-none"/>
        </w:rPr>
      </w:pPr>
      <w:r>
        <w:rPr>
          <w:rFonts w:hint="eastAsia"/>
        </w:rPr>
        <w:t>输入</w:t>
      </w:r>
      <w:r w:rsidR="000D2585" w:rsidRPr="00DB19FB">
        <w:rPr>
          <w:rFonts w:hint="eastAsia"/>
        </w:rPr>
        <w:t>排班表班次年、月、日</w:t>
      </w:r>
      <w:r>
        <w:rPr>
          <w:rFonts w:hint="eastAsia"/>
        </w:rPr>
        <w:t>、</w:t>
      </w:r>
      <w:r w:rsidR="000D2585" w:rsidRPr="00DB19FB">
        <w:rPr>
          <w:rFonts w:hint="eastAsia"/>
        </w:rPr>
        <w:t>开始时间、结束时间信息，</w:t>
      </w:r>
      <w:r>
        <w:rPr>
          <w:rFonts w:ascii="宋体" w:hAnsi="宋体" w:hint="eastAsia"/>
          <w:lang w:val="x-none"/>
        </w:rPr>
        <w:t>查询完成展示不同排班</w:t>
      </w:r>
      <w:r w:rsidR="00B041AD">
        <w:rPr>
          <w:rFonts w:ascii="宋体" w:hAnsi="宋体" w:hint="eastAsia"/>
          <w:lang w:val="x-none"/>
        </w:rPr>
        <w:t>时间</w:t>
      </w:r>
      <w:r>
        <w:rPr>
          <w:rFonts w:ascii="宋体" w:hAnsi="宋体" w:hint="eastAsia"/>
          <w:lang w:val="x-none"/>
        </w:rPr>
        <w:t>信息。</w:t>
      </w:r>
    </w:p>
    <w:p w:rsidR="000D2585" w:rsidRPr="00DB19FB" w:rsidRDefault="000D2585" w:rsidP="000D2585">
      <w:pPr>
        <w:pStyle w:val="6"/>
        <w:rPr>
          <w:iCs w:val="0"/>
        </w:rPr>
      </w:pPr>
      <w:bookmarkStart w:id="232" w:name="_Toc130154100"/>
      <w:r w:rsidRPr="00DB19FB">
        <w:rPr>
          <w:rFonts w:hint="eastAsia"/>
        </w:rPr>
        <w:t>新</w:t>
      </w:r>
      <w:r w:rsidRPr="003A4279">
        <w:rPr>
          <w:rFonts w:hint="eastAsia"/>
        </w:rPr>
        <w:t>增值</w:t>
      </w:r>
      <w:r w:rsidRPr="00DB19FB">
        <w:rPr>
          <w:rFonts w:hint="eastAsia"/>
        </w:rPr>
        <w:t>班长</w:t>
      </w:r>
      <w:bookmarkEnd w:id="232"/>
    </w:p>
    <w:p w:rsidR="000D2585" w:rsidRPr="00DB19FB" w:rsidRDefault="000D2585" w:rsidP="000D2585">
      <w:pPr>
        <w:ind w:firstLine="480"/>
      </w:pPr>
      <w:r w:rsidRPr="00DB19FB">
        <w:rPr>
          <w:rFonts w:hint="eastAsia"/>
        </w:rPr>
        <w:t>输入值班长姓名或值班长账号信息，支持模糊查询或通过选择人员组织树精确查询人员信息，选择人员后确认新增，新增提交成功，记录并保存值班长信息。</w:t>
      </w:r>
    </w:p>
    <w:p w:rsidR="000D2585" w:rsidRPr="00DB19FB" w:rsidRDefault="000D2585" w:rsidP="000D2585">
      <w:pPr>
        <w:pStyle w:val="6"/>
        <w:rPr>
          <w:iCs w:val="0"/>
        </w:rPr>
      </w:pPr>
      <w:bookmarkStart w:id="233" w:name="_Toc130154101"/>
      <w:r w:rsidRPr="00DB19FB">
        <w:rPr>
          <w:rFonts w:hint="eastAsia"/>
        </w:rPr>
        <w:t>新增值班人员</w:t>
      </w:r>
      <w:bookmarkEnd w:id="233"/>
    </w:p>
    <w:p w:rsidR="000D2585" w:rsidRDefault="000D2585" w:rsidP="000D2585">
      <w:pPr>
        <w:ind w:firstLine="480"/>
      </w:pPr>
      <w:r w:rsidRPr="00DB19FB">
        <w:rPr>
          <w:rFonts w:hint="eastAsia"/>
        </w:rPr>
        <w:t>输入值班人员姓名或值班人员账号信息，支持模糊查询或通过选择人员组织</w:t>
      </w:r>
      <w:r w:rsidRPr="00DB19FB">
        <w:rPr>
          <w:rFonts w:hint="eastAsia"/>
        </w:rPr>
        <w:lastRenderedPageBreak/>
        <w:t>树精确查询人员信息，选择人员后确认新增，新增提交成功，记录并保存值班人员信息。</w:t>
      </w:r>
    </w:p>
    <w:p w:rsidR="00667302" w:rsidRPr="00DB19FB" w:rsidRDefault="00667302" w:rsidP="00667302">
      <w:pPr>
        <w:pStyle w:val="6"/>
        <w:rPr>
          <w:iCs w:val="0"/>
          <w:szCs w:val="24"/>
        </w:rPr>
      </w:pPr>
      <w:bookmarkStart w:id="234" w:name="_Toc130154102"/>
      <w:r>
        <w:rPr>
          <w:rFonts w:hint="eastAsia"/>
        </w:rPr>
        <w:t>值班人员信息</w:t>
      </w:r>
      <w:r w:rsidR="00727561">
        <w:rPr>
          <w:rFonts w:hint="eastAsia"/>
        </w:rPr>
        <w:t>比对</w:t>
      </w:r>
      <w:r>
        <w:rPr>
          <w:rFonts w:hint="eastAsia"/>
        </w:rPr>
        <w:t>校验</w:t>
      </w:r>
      <w:bookmarkEnd w:id="234"/>
    </w:p>
    <w:p w:rsidR="00667302" w:rsidRPr="00667302" w:rsidRDefault="00667302" w:rsidP="00667302">
      <w:pPr>
        <w:ind w:firstLineChars="200" w:firstLine="480"/>
        <w:jc w:val="both"/>
        <w:rPr>
          <w:rFonts w:ascii="宋体" w:hAnsi="宋体"/>
          <w:lang w:val="x-none"/>
        </w:rPr>
      </w:pPr>
      <w:r>
        <w:rPr>
          <w:rFonts w:hint="eastAsia"/>
        </w:rPr>
        <w:t>新增值班长、值班人员</w:t>
      </w:r>
      <w:r>
        <w:t>后，系统会对新增</w:t>
      </w:r>
      <w:r>
        <w:rPr>
          <w:rFonts w:hint="eastAsia"/>
        </w:rPr>
        <w:t>值班人员是否在同一个值班时间参与多次排班进行校验，判断</w:t>
      </w:r>
      <w:r>
        <w:t>系统中是否已经存在了相同的</w:t>
      </w:r>
      <w:r>
        <w:rPr>
          <w:rFonts w:hint="eastAsia"/>
        </w:rPr>
        <w:t>排班信息</w:t>
      </w:r>
      <w:r>
        <w:t>，如存在，则系统提示已经存在，并且不允许继续进行后续</w:t>
      </w:r>
      <w:r>
        <w:rPr>
          <w:rFonts w:hint="eastAsia"/>
        </w:rPr>
        <w:t>新增</w:t>
      </w:r>
      <w:r>
        <w:t>处理。</w:t>
      </w:r>
    </w:p>
    <w:p w:rsidR="000D2585" w:rsidRPr="00DB19FB" w:rsidRDefault="000D2585" w:rsidP="000D2585">
      <w:pPr>
        <w:pStyle w:val="6"/>
        <w:rPr>
          <w:iCs w:val="0"/>
        </w:rPr>
      </w:pPr>
      <w:bookmarkStart w:id="235" w:name="_Toc130154103"/>
      <w:r w:rsidRPr="003A4279">
        <w:rPr>
          <w:rFonts w:hint="eastAsia"/>
        </w:rPr>
        <w:t>修改</w:t>
      </w:r>
      <w:r w:rsidRPr="00DB19FB">
        <w:rPr>
          <w:rFonts w:hint="eastAsia"/>
        </w:rPr>
        <w:t>值班长</w:t>
      </w:r>
      <w:bookmarkEnd w:id="235"/>
    </w:p>
    <w:p w:rsidR="000D2585" w:rsidRPr="00DB19FB" w:rsidRDefault="000D2585" w:rsidP="000D2585">
      <w:pPr>
        <w:ind w:firstLine="480"/>
        <w:rPr>
          <w:lang w:val="x-none" w:eastAsia="x-none"/>
        </w:rPr>
      </w:pPr>
      <w:r w:rsidRPr="00DB19FB">
        <w:rPr>
          <w:rFonts w:hint="eastAsia"/>
        </w:rPr>
        <w:t>修改值班长信息，选择输入值班长姓名或值班长账号信息，支持模糊查询或通过选择人员组织树精确查询人员信息，选择人员后确认，修改提交成功，记录并保存值班长信息。</w:t>
      </w:r>
    </w:p>
    <w:p w:rsidR="000D2585" w:rsidRPr="00DB19FB" w:rsidRDefault="000D2585" w:rsidP="000D2585">
      <w:pPr>
        <w:pStyle w:val="6"/>
        <w:rPr>
          <w:iCs w:val="0"/>
        </w:rPr>
      </w:pPr>
      <w:bookmarkStart w:id="236" w:name="_Toc130154104"/>
      <w:r w:rsidRPr="00DB19FB">
        <w:rPr>
          <w:rFonts w:hint="eastAsia"/>
        </w:rPr>
        <w:t>修改值班人员</w:t>
      </w:r>
      <w:bookmarkEnd w:id="236"/>
    </w:p>
    <w:p w:rsidR="000D2585" w:rsidRPr="00DB19FB" w:rsidRDefault="000D2585" w:rsidP="000D2585">
      <w:pPr>
        <w:ind w:firstLine="480"/>
        <w:rPr>
          <w:lang w:val="x-none" w:eastAsia="x-none"/>
        </w:rPr>
      </w:pPr>
      <w:r w:rsidRPr="00DB19FB">
        <w:rPr>
          <w:rFonts w:hint="eastAsia"/>
        </w:rPr>
        <w:t>修改值班人员信息，选择输入值班人员姓名或值班人员账号信息，支持模糊查询或通过选择人员组织树精确查询人员信息，选择人员后确认，修改提交成功，记录并保存值班人员信息。</w:t>
      </w:r>
    </w:p>
    <w:p w:rsidR="000D2585" w:rsidRPr="00DB19FB" w:rsidRDefault="000D2585" w:rsidP="000D2585">
      <w:pPr>
        <w:pStyle w:val="6"/>
        <w:rPr>
          <w:iCs w:val="0"/>
        </w:rPr>
      </w:pPr>
      <w:bookmarkStart w:id="237" w:name="_Toc130154105"/>
      <w:r w:rsidRPr="00DB19FB">
        <w:rPr>
          <w:rFonts w:hint="eastAsia"/>
        </w:rPr>
        <w:t>删除排班信息</w:t>
      </w:r>
      <w:bookmarkEnd w:id="237"/>
    </w:p>
    <w:p w:rsidR="000D2585" w:rsidRPr="00DB19FB" w:rsidRDefault="000D2585" w:rsidP="000D2585">
      <w:pPr>
        <w:ind w:firstLine="480"/>
      </w:pPr>
      <w:r w:rsidRPr="00DB19FB">
        <w:rPr>
          <w:rFonts w:hint="eastAsia"/>
        </w:rPr>
        <w:t>选择删除排班信息，排班表信息删除拦截校验提示信息展示，删除提交成功，记录并更新删除排班信息。</w:t>
      </w:r>
    </w:p>
    <w:p w:rsidR="000D2585" w:rsidRPr="00DB19FB" w:rsidRDefault="000D2585" w:rsidP="000D2585">
      <w:pPr>
        <w:pStyle w:val="6"/>
        <w:rPr>
          <w:iCs w:val="0"/>
        </w:rPr>
      </w:pPr>
      <w:bookmarkStart w:id="238" w:name="_Toc130154106"/>
      <w:r w:rsidRPr="00DB19FB">
        <w:rPr>
          <w:rFonts w:hint="eastAsia"/>
        </w:rPr>
        <w:t>排班表信息查询</w:t>
      </w:r>
      <w:bookmarkEnd w:id="238"/>
    </w:p>
    <w:p w:rsidR="000D2585" w:rsidRPr="00DB19FB" w:rsidRDefault="000D2585" w:rsidP="000D2585">
      <w:pPr>
        <w:ind w:firstLine="480"/>
      </w:pPr>
      <w:r w:rsidRPr="00DB19FB">
        <w:rPr>
          <w:rFonts w:hint="eastAsia"/>
        </w:rPr>
        <w:t>选择查询排班表信息，包括排班表信息查询、值排班班次信息查询等内容。</w:t>
      </w:r>
    </w:p>
    <w:p w:rsidR="000D2585" w:rsidRPr="00F53BF8" w:rsidRDefault="000D2585" w:rsidP="00F53BF8">
      <w:pPr>
        <w:pStyle w:val="6"/>
        <w:rPr>
          <w:iCs w:val="0"/>
        </w:rPr>
      </w:pPr>
      <w:bookmarkStart w:id="239" w:name="_Toc130154107"/>
      <w:r w:rsidRPr="00DB19FB">
        <w:rPr>
          <w:rFonts w:hint="eastAsia"/>
        </w:rPr>
        <w:t>班次时间</w:t>
      </w:r>
      <w:r w:rsidR="004A08C6">
        <w:rPr>
          <w:rFonts w:hint="eastAsia"/>
        </w:rPr>
        <w:t>查询</w:t>
      </w:r>
      <w:bookmarkEnd w:id="239"/>
    </w:p>
    <w:p w:rsidR="00F53BF8" w:rsidRDefault="00F53BF8" w:rsidP="00F53BF8">
      <w:pPr>
        <w:ind w:firstLineChars="200" w:firstLine="480"/>
        <w:rPr>
          <w:rFonts w:ascii="宋体" w:hAnsi="宋体"/>
          <w:lang w:val="x-none"/>
        </w:rPr>
      </w:pPr>
      <w:r>
        <w:rPr>
          <w:rFonts w:hint="eastAsia"/>
        </w:rPr>
        <w:t>输入</w:t>
      </w:r>
      <w:r w:rsidRPr="00DB19FB">
        <w:rPr>
          <w:rFonts w:hint="eastAsia"/>
        </w:rPr>
        <w:t>开始时间、结束时间信息，</w:t>
      </w:r>
      <w:r>
        <w:rPr>
          <w:rFonts w:ascii="宋体" w:hAnsi="宋体" w:hint="eastAsia"/>
          <w:lang w:val="x-none"/>
        </w:rPr>
        <w:t>查询完成展示不同</w:t>
      </w:r>
      <w:r w:rsidR="009C7993">
        <w:rPr>
          <w:rFonts w:ascii="宋体" w:hAnsi="宋体" w:hint="eastAsia"/>
          <w:lang w:val="x-none"/>
        </w:rPr>
        <w:t>班次内容</w:t>
      </w:r>
      <w:r>
        <w:rPr>
          <w:rFonts w:ascii="宋体" w:hAnsi="宋体" w:hint="eastAsia"/>
          <w:lang w:val="x-none"/>
        </w:rPr>
        <w:t>信息。</w:t>
      </w:r>
    </w:p>
    <w:p w:rsidR="00571D40" w:rsidRPr="00F53BF8" w:rsidRDefault="00571D40" w:rsidP="00571D40">
      <w:pPr>
        <w:pStyle w:val="6"/>
        <w:rPr>
          <w:iCs w:val="0"/>
        </w:rPr>
      </w:pPr>
      <w:bookmarkStart w:id="240" w:name="_Toc130154108"/>
      <w:r>
        <w:rPr>
          <w:rFonts w:hint="eastAsia"/>
        </w:rPr>
        <w:lastRenderedPageBreak/>
        <w:t>排班表管理信息保存</w:t>
      </w:r>
      <w:bookmarkEnd w:id="240"/>
    </w:p>
    <w:p w:rsidR="00571D40" w:rsidRPr="00DB19FB" w:rsidRDefault="00E64CF2" w:rsidP="00571D40">
      <w:pPr>
        <w:ind w:firstLineChars="200" w:firstLine="480"/>
      </w:pPr>
      <w:r>
        <w:rPr>
          <w:rFonts w:ascii="宋体" w:hAnsi="宋体" w:hint="eastAsia"/>
          <w:lang w:val="x-none"/>
        </w:rPr>
        <w:t>排班表信息录入</w:t>
      </w:r>
      <w:r w:rsidR="00571D40" w:rsidRPr="00DB19FB">
        <w:rPr>
          <w:rFonts w:ascii="宋体" w:hAnsi="宋体" w:hint="eastAsia"/>
          <w:lang w:val="x-none"/>
        </w:rPr>
        <w:t>完成</w:t>
      </w:r>
      <w:r w:rsidR="00571D40">
        <w:rPr>
          <w:rFonts w:ascii="宋体" w:hAnsi="宋体" w:hint="eastAsia"/>
          <w:lang w:val="x-none"/>
        </w:rPr>
        <w:t>，</w:t>
      </w:r>
      <w:r>
        <w:rPr>
          <w:rFonts w:ascii="宋体" w:hAnsi="宋体" w:hint="eastAsia"/>
          <w:lang w:val="x-none"/>
        </w:rPr>
        <w:t>排班表、排班人员、排班管理信息</w:t>
      </w:r>
      <w:r w:rsidR="00571D40" w:rsidRPr="00DB19FB">
        <w:rPr>
          <w:rFonts w:ascii="宋体" w:hAnsi="宋体" w:hint="eastAsia"/>
          <w:lang w:val="x-none"/>
        </w:rPr>
        <w:t>数据</w:t>
      </w:r>
      <w:r w:rsidR="00571D40">
        <w:rPr>
          <w:rFonts w:ascii="宋体" w:hAnsi="宋体" w:hint="eastAsia"/>
          <w:lang w:val="x-none"/>
        </w:rPr>
        <w:t>文件信息入库</w:t>
      </w:r>
      <w:r w:rsidR="00571D40" w:rsidRPr="00DB19FB">
        <w:rPr>
          <w:rFonts w:ascii="宋体" w:hAnsi="宋体" w:hint="eastAsia"/>
          <w:lang w:val="x-none"/>
        </w:rPr>
        <w:t>。</w:t>
      </w:r>
    </w:p>
    <w:p w:rsidR="000D2585" w:rsidRPr="00DB19FB" w:rsidRDefault="000D2585" w:rsidP="000D2585">
      <w:pPr>
        <w:pStyle w:val="5"/>
      </w:pPr>
      <w:bookmarkStart w:id="241" w:name="_Toc130154109"/>
      <w:r w:rsidRPr="00A05FD3">
        <w:rPr>
          <w:rFonts w:hint="eastAsia"/>
          <w:szCs w:val="24"/>
        </w:rPr>
        <w:t>排班日历</w:t>
      </w:r>
      <w:bookmarkEnd w:id="241"/>
    </w:p>
    <w:p w:rsidR="000D2585" w:rsidRPr="00DB19FB" w:rsidRDefault="000D2585" w:rsidP="000D2585">
      <w:pPr>
        <w:pStyle w:val="6"/>
        <w:rPr>
          <w:iCs w:val="0"/>
        </w:rPr>
      </w:pPr>
      <w:bookmarkStart w:id="242" w:name="_Toc130154110"/>
      <w:r w:rsidRPr="00DB19FB">
        <w:rPr>
          <w:rFonts w:hint="eastAsia"/>
        </w:rPr>
        <w:t>排班日历</w:t>
      </w:r>
      <w:r w:rsidR="000333B9">
        <w:rPr>
          <w:rFonts w:hint="eastAsia"/>
        </w:rPr>
        <w:t>月度值班信息</w:t>
      </w:r>
      <w:r w:rsidRPr="00DB19FB">
        <w:rPr>
          <w:rFonts w:hint="eastAsia"/>
        </w:rPr>
        <w:t>查询</w:t>
      </w:r>
      <w:bookmarkEnd w:id="242"/>
    </w:p>
    <w:p w:rsidR="000D2585" w:rsidRDefault="000333B9" w:rsidP="000D2585">
      <w:pPr>
        <w:ind w:firstLine="480"/>
      </w:pPr>
      <w:r>
        <w:rPr>
          <w:rFonts w:hint="eastAsia"/>
        </w:rPr>
        <w:t>输入排班表名称、</w:t>
      </w:r>
      <w:r w:rsidR="00482731">
        <w:rPr>
          <w:rFonts w:hint="eastAsia"/>
        </w:rPr>
        <w:t>月度等信息</w:t>
      </w:r>
      <w:r w:rsidR="000D2585" w:rsidRPr="00DB19FB">
        <w:rPr>
          <w:rFonts w:hint="eastAsia"/>
        </w:rPr>
        <w:t>查询，点击月排班表，</w:t>
      </w:r>
      <w:r w:rsidR="00482731">
        <w:rPr>
          <w:rFonts w:hint="eastAsia"/>
        </w:rPr>
        <w:t>查询完成呈现</w:t>
      </w:r>
      <w:r w:rsidR="000D2585" w:rsidRPr="00DB19FB">
        <w:rPr>
          <w:rFonts w:hint="eastAsia"/>
        </w:rPr>
        <w:t>月排班日历信息展示、</w:t>
      </w:r>
      <w:r w:rsidR="00482731">
        <w:rPr>
          <w:rFonts w:hint="eastAsia"/>
        </w:rPr>
        <w:t>月</w:t>
      </w:r>
      <w:r w:rsidR="000D2585" w:rsidRPr="00DB19FB">
        <w:rPr>
          <w:rFonts w:hint="eastAsia"/>
        </w:rPr>
        <w:t>排班日历人员值班时间信息展示。</w:t>
      </w:r>
    </w:p>
    <w:p w:rsidR="000333B9" w:rsidRPr="00DB19FB" w:rsidRDefault="000333B9" w:rsidP="000333B9">
      <w:pPr>
        <w:pStyle w:val="6"/>
        <w:rPr>
          <w:iCs w:val="0"/>
        </w:rPr>
      </w:pPr>
      <w:bookmarkStart w:id="243" w:name="_Toc130154111"/>
      <w:r w:rsidRPr="00DB19FB">
        <w:rPr>
          <w:rFonts w:hint="eastAsia"/>
        </w:rPr>
        <w:t>排班日历</w:t>
      </w:r>
      <w:r w:rsidR="00482731">
        <w:rPr>
          <w:rFonts w:hint="eastAsia"/>
        </w:rPr>
        <w:t>日</w:t>
      </w:r>
      <w:r>
        <w:rPr>
          <w:rFonts w:hint="eastAsia"/>
        </w:rPr>
        <w:t>度值班信息</w:t>
      </w:r>
      <w:r w:rsidRPr="00DB19FB">
        <w:rPr>
          <w:rFonts w:hint="eastAsia"/>
        </w:rPr>
        <w:t>查询</w:t>
      </w:r>
      <w:bookmarkEnd w:id="243"/>
    </w:p>
    <w:p w:rsidR="000333B9" w:rsidRPr="001432EF" w:rsidRDefault="00482731" w:rsidP="001432EF">
      <w:pPr>
        <w:ind w:firstLine="480"/>
      </w:pPr>
      <w:r>
        <w:rPr>
          <w:rFonts w:hint="eastAsia"/>
        </w:rPr>
        <w:t>输入排班表名称、日度等信息</w:t>
      </w:r>
      <w:r w:rsidRPr="00DB19FB">
        <w:rPr>
          <w:rFonts w:hint="eastAsia"/>
        </w:rPr>
        <w:t>查询，点击</w:t>
      </w:r>
      <w:r>
        <w:rPr>
          <w:rFonts w:hint="eastAsia"/>
        </w:rPr>
        <w:t>日</w:t>
      </w:r>
      <w:r w:rsidRPr="00DB19FB">
        <w:rPr>
          <w:rFonts w:hint="eastAsia"/>
        </w:rPr>
        <w:t>排班表，</w:t>
      </w:r>
      <w:r>
        <w:rPr>
          <w:rFonts w:hint="eastAsia"/>
        </w:rPr>
        <w:t>查询完成呈现日</w:t>
      </w:r>
      <w:r w:rsidRPr="00DB19FB">
        <w:rPr>
          <w:rFonts w:hint="eastAsia"/>
        </w:rPr>
        <w:t>排班日历信息展示、</w:t>
      </w:r>
      <w:r>
        <w:rPr>
          <w:rFonts w:hint="eastAsia"/>
        </w:rPr>
        <w:t>日</w:t>
      </w:r>
      <w:r w:rsidRPr="00DB19FB">
        <w:rPr>
          <w:rFonts w:hint="eastAsia"/>
        </w:rPr>
        <w:t>排班日历人员值班时间信息展示。</w:t>
      </w:r>
    </w:p>
    <w:p w:rsidR="000D2585" w:rsidRPr="00DB19FB" w:rsidRDefault="000D2585" w:rsidP="000D2585">
      <w:pPr>
        <w:pStyle w:val="5"/>
      </w:pPr>
      <w:bookmarkStart w:id="244" w:name="_Toc130154112"/>
      <w:r w:rsidRPr="00A05FD3">
        <w:rPr>
          <w:rFonts w:hint="eastAsia"/>
          <w:szCs w:val="24"/>
        </w:rPr>
        <w:t>交接班管理</w:t>
      </w:r>
      <w:bookmarkEnd w:id="244"/>
    </w:p>
    <w:p w:rsidR="000D2585" w:rsidRPr="00DB19FB" w:rsidRDefault="000D2585" w:rsidP="000D2585">
      <w:pPr>
        <w:pStyle w:val="6"/>
        <w:rPr>
          <w:iCs w:val="0"/>
        </w:rPr>
      </w:pPr>
      <w:bookmarkStart w:id="245" w:name="_Toc130154113"/>
      <w:r w:rsidRPr="00DB19FB">
        <w:rPr>
          <w:rFonts w:hint="eastAsia"/>
        </w:rPr>
        <w:t>当前值班班次信息查询</w:t>
      </w:r>
      <w:bookmarkEnd w:id="245"/>
    </w:p>
    <w:p w:rsidR="000D2585" w:rsidRPr="00DB19FB" w:rsidRDefault="000D2585" w:rsidP="000D2585">
      <w:pPr>
        <w:ind w:firstLine="480"/>
      </w:pPr>
      <w:r w:rsidRPr="00DB19FB">
        <w:rPr>
          <w:rFonts w:hint="eastAsia"/>
        </w:rPr>
        <w:t>选择查询当前值班班次信息，展示当前值班班次信息，包括排班表名称、排班名称、班次开始时间、班次结束时间等信息。</w:t>
      </w:r>
    </w:p>
    <w:p w:rsidR="000D2585" w:rsidRPr="00DB19FB" w:rsidRDefault="000D2585" w:rsidP="000D2585">
      <w:pPr>
        <w:pStyle w:val="6"/>
        <w:rPr>
          <w:iCs w:val="0"/>
        </w:rPr>
      </w:pPr>
      <w:bookmarkStart w:id="246" w:name="_Toc130154114"/>
      <w:r w:rsidRPr="00DB19FB">
        <w:rPr>
          <w:rFonts w:hint="eastAsia"/>
        </w:rPr>
        <w:t>当前值班人员信息查询</w:t>
      </w:r>
      <w:bookmarkEnd w:id="246"/>
    </w:p>
    <w:p w:rsidR="000D2585" w:rsidRPr="00DB19FB" w:rsidRDefault="000D2585" w:rsidP="000D2585">
      <w:pPr>
        <w:ind w:firstLine="480"/>
      </w:pPr>
      <w:r w:rsidRPr="00DB19FB">
        <w:rPr>
          <w:rFonts w:hint="eastAsia"/>
        </w:rPr>
        <w:t>选择查询当前值班人员信息，展示当前值班人员信息，包括值班人、值班状态、人员职位、接班时间、交班时间等信息。</w:t>
      </w:r>
    </w:p>
    <w:p w:rsidR="000D2585" w:rsidRPr="00DB19FB" w:rsidRDefault="000D2585" w:rsidP="000D2585">
      <w:pPr>
        <w:pStyle w:val="6"/>
        <w:rPr>
          <w:iCs w:val="0"/>
        </w:rPr>
      </w:pPr>
      <w:bookmarkStart w:id="247" w:name="_Toc130154115"/>
      <w:r w:rsidRPr="00DB19FB">
        <w:rPr>
          <w:rFonts w:hint="eastAsia"/>
        </w:rPr>
        <w:t>待接班班次信息查询</w:t>
      </w:r>
      <w:bookmarkEnd w:id="247"/>
    </w:p>
    <w:p w:rsidR="000D2585" w:rsidRPr="00DB19FB" w:rsidRDefault="000D2585" w:rsidP="000D2585">
      <w:pPr>
        <w:ind w:firstLine="480"/>
      </w:pPr>
      <w:r w:rsidRPr="00DB19FB">
        <w:rPr>
          <w:rFonts w:hint="eastAsia"/>
        </w:rPr>
        <w:t>选择查询当前值班人员信息，展示当前值班人员信息，包括排班表名称、班次名称、班次开始时间、班次结束时间等信息。</w:t>
      </w:r>
    </w:p>
    <w:p w:rsidR="000D2585" w:rsidRPr="00DB19FB" w:rsidRDefault="000D2585" w:rsidP="000D2585">
      <w:pPr>
        <w:pStyle w:val="6"/>
        <w:rPr>
          <w:iCs w:val="0"/>
        </w:rPr>
      </w:pPr>
      <w:bookmarkStart w:id="248" w:name="_Toc130154116"/>
      <w:r w:rsidRPr="00DB19FB">
        <w:rPr>
          <w:rFonts w:hint="eastAsia"/>
        </w:rPr>
        <w:lastRenderedPageBreak/>
        <w:t>待接班人员信息查询</w:t>
      </w:r>
      <w:bookmarkEnd w:id="248"/>
    </w:p>
    <w:p w:rsidR="000D2585" w:rsidRPr="00DB19FB" w:rsidRDefault="000D2585" w:rsidP="000D2585">
      <w:pPr>
        <w:ind w:firstLine="480"/>
      </w:pPr>
      <w:r w:rsidRPr="00DB19FB">
        <w:rPr>
          <w:rFonts w:hint="eastAsia"/>
        </w:rPr>
        <w:t>选择查询待接班班次信息，展示待接班班次信息，包括值班人、值班状态、人员职位、接班时间、交班时间等信息。</w:t>
      </w:r>
    </w:p>
    <w:p w:rsidR="000D2585" w:rsidRPr="00DB19FB" w:rsidRDefault="000D2585" w:rsidP="000D2585">
      <w:pPr>
        <w:pStyle w:val="6"/>
        <w:rPr>
          <w:iCs w:val="0"/>
        </w:rPr>
      </w:pPr>
      <w:bookmarkStart w:id="249" w:name="_Toc130154117"/>
      <w:r w:rsidRPr="00DB19FB">
        <w:rPr>
          <w:rFonts w:hint="eastAsia"/>
        </w:rPr>
        <w:t>上个班次交接信息查询</w:t>
      </w:r>
      <w:bookmarkEnd w:id="249"/>
    </w:p>
    <w:p w:rsidR="000D2585" w:rsidRPr="00DB19FB" w:rsidRDefault="000D2585" w:rsidP="000D2585">
      <w:pPr>
        <w:ind w:firstLine="480"/>
      </w:pPr>
      <w:r w:rsidRPr="00DB19FB">
        <w:rPr>
          <w:rFonts w:hint="eastAsia"/>
        </w:rPr>
        <w:t>选择查询上个班次交接信息，展示上个班次交接信息，包括当前班次名称、当前值班人员、接班班次、接班人员、机房温度、机房湿度、班次实际开始时间、班次实际结束时间等信息。</w:t>
      </w:r>
    </w:p>
    <w:p w:rsidR="000D2585" w:rsidRPr="00DB19FB" w:rsidRDefault="000D2585" w:rsidP="000D2585">
      <w:pPr>
        <w:pStyle w:val="6"/>
        <w:rPr>
          <w:iCs w:val="0"/>
        </w:rPr>
      </w:pPr>
      <w:bookmarkStart w:id="250" w:name="_Toc130154118"/>
      <w:r w:rsidRPr="00DB19FB">
        <w:rPr>
          <w:rFonts w:hint="eastAsia"/>
        </w:rPr>
        <w:t>选择交班</w:t>
      </w:r>
      <w:bookmarkEnd w:id="250"/>
    </w:p>
    <w:p w:rsidR="000D2585" w:rsidRDefault="000D2585" w:rsidP="000D2585">
      <w:pPr>
        <w:ind w:firstLine="480"/>
      </w:pPr>
      <w:r w:rsidRPr="00DB19FB">
        <w:rPr>
          <w:rFonts w:hint="eastAsia"/>
        </w:rPr>
        <w:t>选择交班，添加接班人员信息，添加交班内容信息，添加上班次遗留问题信息，添加本班次遗留问题，交班完成，交班提交成功，记录展示最新交班信息，同步存储交班信息。</w:t>
      </w:r>
    </w:p>
    <w:p w:rsidR="00727561" w:rsidRPr="005F1932" w:rsidRDefault="00727561" w:rsidP="005F1932">
      <w:pPr>
        <w:pStyle w:val="6"/>
        <w:rPr>
          <w:iCs w:val="0"/>
        </w:rPr>
      </w:pPr>
      <w:bookmarkStart w:id="251" w:name="_Toc130154119"/>
      <w:r w:rsidRPr="00DB19FB">
        <w:rPr>
          <w:rFonts w:hint="eastAsia"/>
        </w:rPr>
        <w:t>交班</w:t>
      </w:r>
      <w:r>
        <w:rPr>
          <w:rFonts w:hint="eastAsia"/>
        </w:rPr>
        <w:t>数据校验</w:t>
      </w:r>
      <w:bookmarkEnd w:id="251"/>
    </w:p>
    <w:p w:rsidR="005F1932" w:rsidRDefault="005F1932" w:rsidP="005F1932">
      <w:pPr>
        <w:ind w:firstLineChars="200" w:firstLine="480"/>
        <w:jc w:val="both"/>
      </w:pPr>
      <w:r>
        <w:rPr>
          <w:rFonts w:hint="eastAsia"/>
        </w:rPr>
        <w:t>交班完成</w:t>
      </w:r>
      <w:r>
        <w:t>后，系统会对</w:t>
      </w:r>
      <w:r>
        <w:rPr>
          <w:rFonts w:hint="eastAsia"/>
        </w:rPr>
        <w:t>提交的交班信息进行校验，判断</w:t>
      </w:r>
      <w:r>
        <w:t>系统中是否已经存在了相同的</w:t>
      </w:r>
      <w:r>
        <w:rPr>
          <w:rFonts w:hint="eastAsia"/>
        </w:rPr>
        <w:t>交班记录信息</w:t>
      </w:r>
      <w:r>
        <w:t>，如存在，则系统提示已经存在，并且不允许继续进行后续</w:t>
      </w:r>
      <w:r w:rsidR="00914896">
        <w:rPr>
          <w:rFonts w:hint="eastAsia"/>
        </w:rPr>
        <w:t>交班</w:t>
      </w:r>
      <w:r>
        <w:t>处理。</w:t>
      </w:r>
    </w:p>
    <w:p w:rsidR="003A1145" w:rsidRPr="005F1932" w:rsidRDefault="003A1145" w:rsidP="003A1145">
      <w:pPr>
        <w:pStyle w:val="6"/>
        <w:rPr>
          <w:iCs w:val="0"/>
        </w:rPr>
      </w:pPr>
      <w:bookmarkStart w:id="252" w:name="_Toc130154120"/>
      <w:r w:rsidRPr="00DB19FB">
        <w:rPr>
          <w:rFonts w:hint="eastAsia"/>
        </w:rPr>
        <w:t>交班</w:t>
      </w:r>
      <w:r>
        <w:rPr>
          <w:rFonts w:hint="eastAsia"/>
        </w:rPr>
        <w:t>记录附件上传</w:t>
      </w:r>
      <w:bookmarkEnd w:id="252"/>
    </w:p>
    <w:p w:rsidR="003A1145" w:rsidRDefault="004E7B23" w:rsidP="004E7B23">
      <w:pPr>
        <w:pStyle w:val="QB0"/>
        <w:ind w:firstLine="480"/>
        <w:rPr>
          <w:lang w:val="en-US"/>
        </w:rPr>
      </w:pPr>
      <w:r>
        <w:rPr>
          <w:rFonts w:hAnsi="宋体" w:hint="eastAsia"/>
        </w:rPr>
        <w:t>支撑对交接班管理交接记录附件上传，在交班环节上传对应的附件，</w:t>
      </w:r>
      <w:r>
        <w:rPr>
          <w:rFonts w:hint="eastAsia"/>
          <w:lang w:val="en-US"/>
        </w:rPr>
        <w:t>并将交班记录附件数据文件入库。</w:t>
      </w:r>
    </w:p>
    <w:p w:rsidR="00063156" w:rsidRPr="005F1932" w:rsidRDefault="00063156" w:rsidP="00063156">
      <w:pPr>
        <w:pStyle w:val="6"/>
        <w:rPr>
          <w:iCs w:val="0"/>
        </w:rPr>
      </w:pPr>
      <w:bookmarkStart w:id="253" w:name="_Toc130154121"/>
      <w:r w:rsidRPr="00DB19FB">
        <w:rPr>
          <w:rFonts w:hint="eastAsia"/>
        </w:rPr>
        <w:t>交班</w:t>
      </w:r>
      <w:r>
        <w:rPr>
          <w:rFonts w:hint="eastAsia"/>
        </w:rPr>
        <w:t>数据信息保存</w:t>
      </w:r>
      <w:bookmarkEnd w:id="253"/>
    </w:p>
    <w:p w:rsidR="00B43F60" w:rsidRPr="00063156" w:rsidRDefault="00063156" w:rsidP="00063156">
      <w:pPr>
        <w:ind w:firstLineChars="200" w:firstLine="480"/>
        <w:jc w:val="both"/>
        <w:rPr>
          <w:rFonts w:ascii="宋体" w:hAnsi="宋体"/>
          <w:lang w:val="x-none"/>
        </w:rPr>
      </w:pPr>
      <w:r>
        <w:rPr>
          <w:rFonts w:hint="eastAsia"/>
        </w:rPr>
        <w:t>交班完成</w:t>
      </w:r>
      <w:r>
        <w:t>后</w:t>
      </w:r>
      <w:r>
        <w:rPr>
          <w:rFonts w:ascii="宋体" w:hAnsi="宋体" w:hint="eastAsia"/>
          <w:lang w:val="x-none"/>
        </w:rPr>
        <w:t>，交班数据、交班记录附件信息文件信息入库</w:t>
      </w:r>
      <w:r w:rsidRPr="00DB19FB">
        <w:rPr>
          <w:rFonts w:ascii="宋体" w:hAnsi="宋体" w:hint="eastAsia"/>
          <w:lang w:val="x-none"/>
        </w:rPr>
        <w:t>。</w:t>
      </w:r>
    </w:p>
    <w:p w:rsidR="000D2585" w:rsidRPr="00DB19FB" w:rsidRDefault="000D2585" w:rsidP="000D2585">
      <w:pPr>
        <w:pStyle w:val="6"/>
        <w:rPr>
          <w:iCs w:val="0"/>
        </w:rPr>
      </w:pPr>
      <w:bookmarkStart w:id="254" w:name="_Toc130154122"/>
      <w:r w:rsidRPr="00DB19FB">
        <w:rPr>
          <w:rFonts w:hint="eastAsia"/>
        </w:rPr>
        <w:t>选择接班</w:t>
      </w:r>
      <w:bookmarkEnd w:id="254"/>
    </w:p>
    <w:p w:rsidR="000D2585" w:rsidRDefault="000D2585" w:rsidP="000D2585">
      <w:pPr>
        <w:ind w:firstLine="480"/>
      </w:pPr>
      <w:r w:rsidRPr="00DB19FB">
        <w:rPr>
          <w:rFonts w:hint="eastAsia"/>
        </w:rPr>
        <w:lastRenderedPageBreak/>
        <w:t>选择接班，接班完成，接班班次时间校验提示信息展示，接班提交成功，记录展示最新接班信息，同步存储接班信息。</w:t>
      </w:r>
    </w:p>
    <w:p w:rsidR="00FC33A4" w:rsidRPr="005F1932" w:rsidRDefault="00FC33A4" w:rsidP="00FC33A4">
      <w:pPr>
        <w:pStyle w:val="6"/>
        <w:rPr>
          <w:iCs w:val="0"/>
        </w:rPr>
      </w:pPr>
      <w:bookmarkStart w:id="255" w:name="_Toc130154123"/>
      <w:r>
        <w:rPr>
          <w:rFonts w:hint="eastAsia"/>
        </w:rPr>
        <w:t>接班数据校验</w:t>
      </w:r>
      <w:bookmarkEnd w:id="255"/>
    </w:p>
    <w:p w:rsidR="00FC33A4" w:rsidRDefault="00FC33A4" w:rsidP="00FC33A4">
      <w:pPr>
        <w:ind w:firstLineChars="200" w:firstLine="480"/>
        <w:jc w:val="both"/>
      </w:pPr>
      <w:r>
        <w:rPr>
          <w:rFonts w:hint="eastAsia"/>
        </w:rPr>
        <w:t>接班完成</w:t>
      </w:r>
      <w:r>
        <w:t>后，系统会对</w:t>
      </w:r>
      <w:r>
        <w:rPr>
          <w:rFonts w:hint="eastAsia"/>
        </w:rPr>
        <w:t>提交的接班信息进行校验，判断</w:t>
      </w:r>
      <w:r>
        <w:t>系统中是否已经存在了相同的</w:t>
      </w:r>
      <w:r>
        <w:rPr>
          <w:rFonts w:hint="eastAsia"/>
        </w:rPr>
        <w:t>接班记录信息</w:t>
      </w:r>
      <w:r>
        <w:t>，如存在，则系统提示已经存在，并且不允许继续进行后续</w:t>
      </w:r>
      <w:r>
        <w:rPr>
          <w:rFonts w:hint="eastAsia"/>
        </w:rPr>
        <w:t>接班</w:t>
      </w:r>
      <w:r>
        <w:t>处理。</w:t>
      </w:r>
    </w:p>
    <w:p w:rsidR="00DC5FD0" w:rsidRPr="005F1932" w:rsidRDefault="00DC5FD0" w:rsidP="00DC5FD0">
      <w:pPr>
        <w:pStyle w:val="6"/>
        <w:rPr>
          <w:iCs w:val="0"/>
        </w:rPr>
      </w:pPr>
      <w:bookmarkStart w:id="256" w:name="_Toc130154124"/>
      <w:r>
        <w:rPr>
          <w:rFonts w:hint="eastAsia"/>
        </w:rPr>
        <w:t>接班数据信息保存</w:t>
      </w:r>
      <w:bookmarkEnd w:id="256"/>
    </w:p>
    <w:p w:rsidR="00FC33A4" w:rsidRDefault="00DC5FD0" w:rsidP="00DC5FD0">
      <w:pPr>
        <w:ind w:firstLineChars="200" w:firstLine="480"/>
        <w:jc w:val="both"/>
        <w:rPr>
          <w:rFonts w:ascii="宋体" w:hAnsi="宋体"/>
          <w:lang w:val="x-none"/>
        </w:rPr>
      </w:pPr>
      <w:r>
        <w:rPr>
          <w:rFonts w:hint="eastAsia"/>
        </w:rPr>
        <w:t>接班完成</w:t>
      </w:r>
      <w:r>
        <w:t>后</w:t>
      </w:r>
      <w:r>
        <w:rPr>
          <w:rFonts w:ascii="宋体" w:hAnsi="宋体" w:hint="eastAsia"/>
          <w:lang w:val="x-none"/>
        </w:rPr>
        <w:t>，接班数据、接班记录附件信息文件信息入库</w:t>
      </w:r>
      <w:r w:rsidRPr="00DB19FB">
        <w:rPr>
          <w:rFonts w:ascii="宋体" w:hAnsi="宋体" w:hint="eastAsia"/>
          <w:lang w:val="x-none"/>
        </w:rPr>
        <w:t>。</w:t>
      </w:r>
    </w:p>
    <w:p w:rsidR="004D3D1C" w:rsidRPr="00DB19FB" w:rsidRDefault="004D3D1C" w:rsidP="004D3D1C">
      <w:pPr>
        <w:pStyle w:val="6"/>
        <w:rPr>
          <w:iCs w:val="0"/>
        </w:rPr>
      </w:pPr>
      <w:bookmarkStart w:id="257" w:name="_Toc130154125"/>
      <w:r w:rsidRPr="00DB19FB">
        <w:rPr>
          <w:rFonts w:hint="eastAsia"/>
        </w:rPr>
        <w:t>交接班</w:t>
      </w:r>
      <w:r>
        <w:rPr>
          <w:rFonts w:hint="eastAsia"/>
        </w:rPr>
        <w:t>信息模板下载</w:t>
      </w:r>
      <w:bookmarkEnd w:id="257"/>
    </w:p>
    <w:p w:rsidR="004D3D1C" w:rsidRDefault="004D3D1C" w:rsidP="004D3D1C">
      <w:pPr>
        <w:ind w:firstLineChars="200" w:firstLine="480"/>
        <w:rPr>
          <w:iCs/>
        </w:rPr>
      </w:pPr>
      <w:r>
        <w:rPr>
          <w:rFonts w:hint="eastAsia"/>
          <w:iCs/>
        </w:rPr>
        <w:t>提供交接班信息模板文件的文件预览，下载功能，随时查看最新的文件内容。</w:t>
      </w:r>
    </w:p>
    <w:p w:rsidR="004D3D1C" w:rsidRPr="00DB19FB" w:rsidRDefault="004D3D1C" w:rsidP="004D3D1C">
      <w:pPr>
        <w:pStyle w:val="6"/>
        <w:rPr>
          <w:iCs w:val="0"/>
        </w:rPr>
      </w:pPr>
      <w:bookmarkStart w:id="258" w:name="_Toc130154126"/>
      <w:r w:rsidRPr="00DB19FB">
        <w:rPr>
          <w:rFonts w:hint="eastAsia"/>
        </w:rPr>
        <w:t>交接班</w:t>
      </w:r>
      <w:r>
        <w:rPr>
          <w:rFonts w:hint="eastAsia"/>
        </w:rPr>
        <w:t>信息模板导入</w:t>
      </w:r>
      <w:bookmarkEnd w:id="258"/>
    </w:p>
    <w:p w:rsidR="004D3D1C" w:rsidRPr="00DC5FD0" w:rsidRDefault="004D3D1C" w:rsidP="004D3D1C">
      <w:pPr>
        <w:ind w:firstLineChars="200" w:firstLine="480"/>
        <w:jc w:val="both"/>
        <w:rPr>
          <w:rFonts w:ascii="宋体" w:hAnsi="宋体"/>
          <w:lang w:val="x-none"/>
        </w:rPr>
      </w:pPr>
      <w:r>
        <w:rPr>
          <w:rFonts w:hint="eastAsia"/>
          <w:iCs/>
        </w:rPr>
        <w:t>提供交接班信息模板文件的导入功能，完成对交接班信息的批量录入功能。</w:t>
      </w:r>
    </w:p>
    <w:p w:rsidR="00E67824" w:rsidRPr="00DB19FB" w:rsidRDefault="00E67824" w:rsidP="00E67824">
      <w:pPr>
        <w:pStyle w:val="6"/>
        <w:rPr>
          <w:iCs w:val="0"/>
        </w:rPr>
      </w:pPr>
      <w:bookmarkStart w:id="259" w:name="_Toc130154127"/>
      <w:r w:rsidRPr="00DB19FB">
        <w:rPr>
          <w:rFonts w:hint="eastAsia"/>
        </w:rPr>
        <w:t>交接班</w:t>
      </w:r>
      <w:r>
        <w:rPr>
          <w:rFonts w:hint="eastAsia"/>
        </w:rPr>
        <w:t>信息模板导入数据校验</w:t>
      </w:r>
      <w:bookmarkEnd w:id="259"/>
    </w:p>
    <w:p w:rsidR="00371BCD" w:rsidRPr="004D3D1C" w:rsidRDefault="00371BCD" w:rsidP="00E67824">
      <w:pPr>
        <w:ind w:firstLineChars="200" w:firstLine="480"/>
        <w:jc w:val="both"/>
        <w:rPr>
          <w:rFonts w:ascii="宋体" w:hAnsi="宋体"/>
          <w:lang w:val="x-none"/>
        </w:rPr>
      </w:pPr>
      <w:r>
        <w:rPr>
          <w:rFonts w:hint="eastAsia"/>
        </w:rPr>
        <w:t>交接班信息模板导入完成</w:t>
      </w:r>
      <w:r>
        <w:t>后，系统会对</w:t>
      </w:r>
      <w:r>
        <w:rPr>
          <w:rFonts w:hint="eastAsia"/>
        </w:rPr>
        <w:t>导入的交接班信息进行校验，判断</w:t>
      </w:r>
      <w:r>
        <w:t>系统中是否已经存在了相同的</w:t>
      </w:r>
      <w:r>
        <w:rPr>
          <w:rFonts w:hint="eastAsia"/>
        </w:rPr>
        <w:t>班表名称、交班人员、交班班次</w:t>
      </w:r>
      <w:r w:rsidR="00D21226">
        <w:rPr>
          <w:rFonts w:hint="eastAsia"/>
        </w:rPr>
        <w:t>、数据文件类型</w:t>
      </w:r>
      <w:r>
        <w:rPr>
          <w:rFonts w:hint="eastAsia"/>
        </w:rPr>
        <w:t>等记录信息</w:t>
      </w:r>
      <w:r>
        <w:t>，如存在，则系统提示已经存在，并且不允许继续进行后续</w:t>
      </w:r>
      <w:r w:rsidR="00401C19">
        <w:rPr>
          <w:rFonts w:hint="eastAsia"/>
        </w:rPr>
        <w:t>导入</w:t>
      </w:r>
      <w:r>
        <w:t>处理。</w:t>
      </w:r>
    </w:p>
    <w:p w:rsidR="000D2585" w:rsidRPr="00DB19FB" w:rsidRDefault="000D2585" w:rsidP="000D2585">
      <w:pPr>
        <w:pStyle w:val="5"/>
      </w:pPr>
      <w:bookmarkStart w:id="260" w:name="_Toc130154128"/>
      <w:r w:rsidRPr="00A05FD3">
        <w:rPr>
          <w:rFonts w:hint="eastAsia"/>
          <w:szCs w:val="24"/>
        </w:rPr>
        <w:t>交接班记录</w:t>
      </w:r>
      <w:bookmarkEnd w:id="260"/>
    </w:p>
    <w:p w:rsidR="000D2585" w:rsidRPr="00DB19FB" w:rsidRDefault="000D2585" w:rsidP="000D2585">
      <w:pPr>
        <w:pStyle w:val="6"/>
        <w:rPr>
          <w:iCs w:val="0"/>
        </w:rPr>
      </w:pPr>
      <w:bookmarkStart w:id="261" w:name="_Toc130154129"/>
      <w:r w:rsidRPr="00DB19FB">
        <w:rPr>
          <w:rFonts w:hint="eastAsia"/>
        </w:rPr>
        <w:t>值班表信息录入</w:t>
      </w:r>
      <w:bookmarkEnd w:id="261"/>
    </w:p>
    <w:p w:rsidR="000D2585" w:rsidRPr="00DB19FB" w:rsidRDefault="000D2585" w:rsidP="000D2585">
      <w:pPr>
        <w:ind w:firstLine="480"/>
      </w:pPr>
      <w:r w:rsidRPr="00DB19FB">
        <w:rPr>
          <w:rFonts w:hint="eastAsia"/>
        </w:rPr>
        <w:t>录入值班表信息，录入完成同步存储数据信息。</w:t>
      </w:r>
    </w:p>
    <w:p w:rsidR="000D2585" w:rsidRPr="00DB19FB" w:rsidRDefault="000D2585" w:rsidP="000D2585">
      <w:pPr>
        <w:pStyle w:val="6"/>
        <w:rPr>
          <w:iCs w:val="0"/>
        </w:rPr>
      </w:pPr>
      <w:bookmarkStart w:id="262" w:name="_Toc130154130"/>
      <w:r w:rsidRPr="00DB19FB">
        <w:rPr>
          <w:rFonts w:hint="eastAsia"/>
        </w:rPr>
        <w:lastRenderedPageBreak/>
        <w:t>交接班记录时间</w:t>
      </w:r>
      <w:r w:rsidR="00DC5FD0">
        <w:rPr>
          <w:rFonts w:hint="eastAsia"/>
        </w:rPr>
        <w:t>查询</w:t>
      </w:r>
      <w:bookmarkEnd w:id="262"/>
    </w:p>
    <w:p w:rsidR="006A2DBF" w:rsidRPr="00924EC2" w:rsidRDefault="006A2DBF" w:rsidP="00924EC2">
      <w:pPr>
        <w:ind w:firstLine="480"/>
        <w:rPr>
          <w:rFonts w:ascii="宋体" w:hAnsi="宋体"/>
          <w:lang w:val="x-none"/>
        </w:rPr>
      </w:pPr>
      <w:r>
        <w:rPr>
          <w:rFonts w:hint="eastAsia"/>
        </w:rPr>
        <w:t>输入交接班记录</w:t>
      </w:r>
      <w:r w:rsidRPr="00DB19FB">
        <w:rPr>
          <w:rFonts w:hint="eastAsia"/>
        </w:rPr>
        <w:t>开始时间、结束时间信息，</w:t>
      </w:r>
      <w:r>
        <w:rPr>
          <w:rFonts w:ascii="宋体" w:hAnsi="宋体" w:hint="eastAsia"/>
          <w:lang w:val="x-none"/>
        </w:rPr>
        <w:t>查询完成展示不同</w:t>
      </w:r>
      <w:r w:rsidR="00924EC2">
        <w:rPr>
          <w:rFonts w:ascii="宋体" w:hAnsi="宋体" w:hint="eastAsia"/>
          <w:lang w:val="x-none"/>
        </w:rPr>
        <w:t>交接班记录</w:t>
      </w:r>
      <w:r>
        <w:rPr>
          <w:rFonts w:ascii="宋体" w:hAnsi="宋体" w:hint="eastAsia"/>
          <w:lang w:val="x-none"/>
        </w:rPr>
        <w:t>时间信息。</w:t>
      </w:r>
    </w:p>
    <w:p w:rsidR="000D2585" w:rsidRPr="00DB19FB" w:rsidRDefault="000D2585" w:rsidP="000D2585">
      <w:pPr>
        <w:pStyle w:val="6"/>
        <w:rPr>
          <w:iCs w:val="0"/>
        </w:rPr>
      </w:pPr>
      <w:bookmarkStart w:id="263" w:name="_Toc130154131"/>
      <w:r w:rsidRPr="00DB19FB">
        <w:rPr>
          <w:rFonts w:hint="eastAsia"/>
        </w:rPr>
        <w:t>交接班信息查询</w:t>
      </w:r>
      <w:bookmarkEnd w:id="263"/>
    </w:p>
    <w:p w:rsidR="000D2585" w:rsidRDefault="000D2585" w:rsidP="000D2585">
      <w:pPr>
        <w:ind w:firstLine="480"/>
      </w:pPr>
      <w:r w:rsidRPr="00DB19FB">
        <w:rPr>
          <w:rFonts w:hint="eastAsia"/>
        </w:rPr>
        <w:t>选择添加部门信息后查询交接班信息，包括交接班列表信息查询、交接班记录详情信息查询及结果展示。</w:t>
      </w:r>
    </w:p>
    <w:p w:rsidR="000D2585" w:rsidRPr="00DB19FB" w:rsidRDefault="000D2585" w:rsidP="000D2585">
      <w:pPr>
        <w:pStyle w:val="6"/>
        <w:rPr>
          <w:iCs w:val="0"/>
        </w:rPr>
      </w:pPr>
      <w:bookmarkStart w:id="264" w:name="_Toc130154132"/>
      <w:r w:rsidRPr="00DB19FB">
        <w:rPr>
          <w:rFonts w:hint="eastAsia"/>
        </w:rPr>
        <w:t>交接班列表明细数据普通导出</w:t>
      </w:r>
      <w:bookmarkEnd w:id="264"/>
    </w:p>
    <w:p w:rsidR="000D2585" w:rsidRPr="00DB19FB" w:rsidRDefault="000D2585" w:rsidP="000D2585">
      <w:pPr>
        <w:ind w:firstLine="480"/>
      </w:pPr>
      <w:r w:rsidRPr="00DB19FB">
        <w:rPr>
          <w:rFonts w:hint="eastAsia"/>
        </w:rPr>
        <w:t>选择交接班列表明细数据导出，生成生成交接班列表明细数据明细工单导出文件。</w:t>
      </w:r>
    </w:p>
    <w:p w:rsidR="000D2585" w:rsidRPr="00DB19FB" w:rsidRDefault="000D2585" w:rsidP="000D2585">
      <w:pPr>
        <w:pStyle w:val="6"/>
        <w:rPr>
          <w:iCs w:val="0"/>
        </w:rPr>
      </w:pPr>
      <w:bookmarkStart w:id="265" w:name="_Toc130154133"/>
      <w:r w:rsidRPr="00DB19FB">
        <w:rPr>
          <w:rFonts w:hint="eastAsia"/>
        </w:rPr>
        <w:t>交接班列表明细数据金库认证导出</w:t>
      </w:r>
      <w:bookmarkEnd w:id="265"/>
    </w:p>
    <w:p w:rsidR="000D2585" w:rsidRDefault="000D2585" w:rsidP="00234C21">
      <w:pPr>
        <w:ind w:firstLine="480"/>
        <w:jc w:val="both"/>
      </w:pPr>
      <w:r w:rsidRPr="00DB19FB">
        <w:rPr>
          <w:rFonts w:hint="eastAsia"/>
        </w:rPr>
        <w:t>选择金库审批导出交接班列表明细数据，</w:t>
      </w:r>
      <w:r w:rsidR="00234C21">
        <w:rPr>
          <w:rFonts w:hint="eastAsia"/>
        </w:rPr>
        <w:t>启动</w:t>
      </w:r>
      <w:r w:rsidRPr="00DB19FB">
        <w:rPr>
          <w:rFonts w:hint="eastAsia"/>
        </w:rPr>
        <w:t>金库导出</w:t>
      </w:r>
      <w:r w:rsidR="00234C21">
        <w:rPr>
          <w:rFonts w:hint="eastAsia"/>
        </w:rPr>
        <w:t>服务</w:t>
      </w:r>
      <w:r w:rsidRPr="00DB19FB">
        <w:rPr>
          <w:rFonts w:hint="eastAsia"/>
        </w:rPr>
        <w:t>发起金库请求，接收返回结果信息，保存金库审批结果，获取交接班列表明细数据明细工单数据，</w:t>
      </w:r>
      <w:r w:rsidR="00234C21">
        <w:rPr>
          <w:rFonts w:hint="eastAsia"/>
        </w:rPr>
        <w:t>启动</w:t>
      </w:r>
      <w:r w:rsidRPr="00DB19FB">
        <w:rPr>
          <w:rFonts w:hint="eastAsia"/>
        </w:rPr>
        <w:t>脱敏算法脱敏数据，接收返回脱敏结果，生成生成交接班列表明细数据明细工单导出文件。</w:t>
      </w:r>
    </w:p>
    <w:p w:rsidR="00AF6143" w:rsidRPr="00DB19FB" w:rsidRDefault="00AF6143" w:rsidP="00AF6143">
      <w:pPr>
        <w:pStyle w:val="6"/>
        <w:rPr>
          <w:iCs w:val="0"/>
        </w:rPr>
      </w:pPr>
      <w:bookmarkStart w:id="266" w:name="_Toc130154134"/>
      <w:r w:rsidRPr="00DB19FB">
        <w:rPr>
          <w:rFonts w:hint="eastAsia"/>
        </w:rPr>
        <w:t>金库认证导出</w:t>
      </w:r>
      <w:r>
        <w:rPr>
          <w:rFonts w:hint="eastAsia"/>
        </w:rPr>
        <w:t>脱敏算法规则管理</w:t>
      </w:r>
      <w:bookmarkEnd w:id="266"/>
    </w:p>
    <w:p w:rsidR="00AF6143" w:rsidRPr="00DB19FB" w:rsidRDefault="00AF6143" w:rsidP="00AF6143">
      <w:pPr>
        <w:ind w:firstLineChars="200" w:firstLine="480"/>
        <w:jc w:val="both"/>
      </w:pPr>
      <w:r>
        <w:t>根据</w:t>
      </w:r>
      <w:r>
        <w:rPr>
          <w:rFonts w:hint="eastAsia"/>
        </w:rPr>
        <w:t>金库认证导出脱敏算法</w:t>
      </w:r>
      <w:r>
        <w:t>说明文档，分析统计口径，将</w:t>
      </w:r>
      <w:r>
        <w:rPr>
          <w:rFonts w:hint="eastAsia"/>
        </w:rPr>
        <w:t>脱敏算法</w:t>
      </w:r>
      <w:r>
        <w:t>口径转化为口径数据，在系统中录入</w:t>
      </w:r>
      <w:r>
        <w:rPr>
          <w:rFonts w:hint="eastAsia"/>
        </w:rPr>
        <w:t>脱敏</w:t>
      </w:r>
      <w:r>
        <w:t>规则，并提供</w:t>
      </w:r>
      <w:r>
        <w:rPr>
          <w:rFonts w:hint="eastAsia"/>
        </w:rPr>
        <w:t>脱敏算法</w:t>
      </w:r>
      <w:r>
        <w:t>规则的增加、删除、修改功能</w:t>
      </w:r>
      <w:r>
        <w:rPr>
          <w:rFonts w:hint="eastAsia"/>
        </w:rPr>
        <w:t>，</w:t>
      </w:r>
      <w:r w:rsidR="008567D2">
        <w:rPr>
          <w:rFonts w:hint="eastAsia"/>
        </w:rPr>
        <w:t>金库认证导出脱敏算法</w:t>
      </w:r>
      <w:r>
        <w:rPr>
          <w:rFonts w:hint="eastAsia"/>
        </w:rPr>
        <w:t>规则信息文件入库。</w:t>
      </w:r>
    </w:p>
    <w:p w:rsidR="000D2585" w:rsidRPr="00DB19FB" w:rsidRDefault="000D2585" w:rsidP="000D2585">
      <w:pPr>
        <w:pStyle w:val="5"/>
      </w:pPr>
      <w:bookmarkStart w:id="267" w:name="_Toc130154135"/>
      <w:r w:rsidRPr="00A05FD3">
        <w:rPr>
          <w:rFonts w:hint="eastAsia"/>
          <w:szCs w:val="24"/>
        </w:rPr>
        <w:t>待值班信息管理</w:t>
      </w:r>
      <w:bookmarkEnd w:id="267"/>
    </w:p>
    <w:p w:rsidR="000D2585" w:rsidRPr="00DB19FB" w:rsidRDefault="000D2585" w:rsidP="000D2585">
      <w:pPr>
        <w:pStyle w:val="6"/>
        <w:rPr>
          <w:iCs w:val="0"/>
        </w:rPr>
      </w:pPr>
      <w:bookmarkStart w:id="268" w:name="_Toc130154136"/>
      <w:r w:rsidRPr="00DB19FB">
        <w:rPr>
          <w:rFonts w:hint="eastAsia"/>
        </w:rPr>
        <w:t>待值班待办信息查询</w:t>
      </w:r>
      <w:bookmarkEnd w:id="268"/>
    </w:p>
    <w:p w:rsidR="000D2585" w:rsidRPr="00DB19FB" w:rsidRDefault="000D2585" w:rsidP="000D2585">
      <w:pPr>
        <w:ind w:firstLine="480"/>
      </w:pPr>
      <w:r w:rsidRPr="00DB19FB">
        <w:rPr>
          <w:rFonts w:hint="eastAsia"/>
        </w:rPr>
        <w:t>选择待值班信息管理，自动获取登录人员所属部门信息，自动获取登录人员</w:t>
      </w:r>
      <w:r w:rsidRPr="00DB19FB">
        <w:rPr>
          <w:rFonts w:hint="eastAsia"/>
        </w:rPr>
        <w:lastRenderedPageBreak/>
        <w:t>所属职位信息，个人待值班待办信息展示。</w:t>
      </w:r>
    </w:p>
    <w:p w:rsidR="000D2585" w:rsidRPr="00DB19FB" w:rsidRDefault="000D2585" w:rsidP="000D2585">
      <w:pPr>
        <w:pStyle w:val="6"/>
        <w:rPr>
          <w:iCs w:val="0"/>
        </w:rPr>
      </w:pPr>
      <w:bookmarkStart w:id="269" w:name="_Toc130154137"/>
      <w:r w:rsidRPr="00DB19FB">
        <w:rPr>
          <w:rFonts w:hint="eastAsia"/>
        </w:rPr>
        <w:t>选择值班</w:t>
      </w:r>
      <w:r w:rsidR="00912517">
        <w:rPr>
          <w:rFonts w:hint="eastAsia"/>
        </w:rPr>
        <w:t>确认</w:t>
      </w:r>
      <w:bookmarkEnd w:id="269"/>
    </w:p>
    <w:p w:rsidR="00133946" w:rsidRPr="00DB19FB" w:rsidRDefault="000D2585" w:rsidP="00342ACA">
      <w:pPr>
        <w:ind w:firstLine="480"/>
      </w:pPr>
      <w:r w:rsidRPr="00DB19FB">
        <w:rPr>
          <w:rFonts w:hint="eastAsia"/>
        </w:rPr>
        <w:t>选择值班，确认值班信息确认提示，提交成功，记录展示值班信息，值班班次信息保存、值班人员信息保存、值班待办状态信息更新。</w:t>
      </w:r>
    </w:p>
    <w:p w:rsidR="000D2585" w:rsidRPr="00DB19FB" w:rsidRDefault="000D2585" w:rsidP="000D2585">
      <w:pPr>
        <w:pStyle w:val="6"/>
        <w:rPr>
          <w:iCs w:val="0"/>
        </w:rPr>
      </w:pPr>
      <w:bookmarkStart w:id="270" w:name="_Toc130154138"/>
      <w:r w:rsidRPr="00DB19FB">
        <w:rPr>
          <w:rFonts w:hint="eastAsia"/>
        </w:rPr>
        <w:t>待值班管理新增值班日志</w:t>
      </w:r>
      <w:bookmarkEnd w:id="270"/>
    </w:p>
    <w:p w:rsidR="000D2585" w:rsidRPr="00DB19FB" w:rsidRDefault="000D2585" w:rsidP="000D2585">
      <w:pPr>
        <w:ind w:firstLine="480"/>
      </w:pPr>
      <w:r w:rsidRPr="00DB19FB">
        <w:rPr>
          <w:rFonts w:hint="eastAsia"/>
        </w:rPr>
        <w:t>选择新增值班日志，值班状态允许添加值班日志，添加值班日志标题，</w:t>
      </w:r>
      <w:r w:rsidR="00912517">
        <w:rPr>
          <w:rFonts w:hint="eastAsia"/>
        </w:rPr>
        <w:t>查询</w:t>
      </w:r>
      <w:r w:rsidRPr="00DB19FB">
        <w:rPr>
          <w:rFonts w:hint="eastAsia"/>
        </w:rPr>
        <w:t>任务时间组件，添加值班耗时信息，</w:t>
      </w:r>
      <w:r w:rsidRPr="00DB19FB">
        <w:rPr>
          <w:rFonts w:hint="eastAsia"/>
        </w:rPr>
        <w:t xml:space="preserve"> </w:t>
      </w:r>
      <w:r w:rsidRPr="00DB19FB">
        <w:rPr>
          <w:rFonts w:hint="eastAsia"/>
        </w:rPr>
        <w:t>添加值班日志信息，添加值班人员联系电话，添加值班信息记录，提交成功，记录展示值班日志信息，同步记录存储值班日志信息。</w:t>
      </w:r>
    </w:p>
    <w:p w:rsidR="000D2585" w:rsidRPr="00DB19FB" w:rsidRDefault="000D2585" w:rsidP="000D2585">
      <w:pPr>
        <w:pStyle w:val="6"/>
        <w:rPr>
          <w:iCs w:val="0"/>
        </w:rPr>
      </w:pPr>
      <w:bookmarkStart w:id="271" w:name="_Toc130154139"/>
      <w:r w:rsidRPr="00DB19FB">
        <w:rPr>
          <w:rFonts w:hint="eastAsia"/>
        </w:rPr>
        <w:t>值班完成状态信息录入</w:t>
      </w:r>
      <w:bookmarkEnd w:id="271"/>
    </w:p>
    <w:p w:rsidR="000D2585" w:rsidRDefault="000D2585" w:rsidP="000D2585">
      <w:pPr>
        <w:ind w:firstLine="480"/>
      </w:pPr>
      <w:r w:rsidRPr="00DB19FB">
        <w:rPr>
          <w:rFonts w:hint="eastAsia"/>
        </w:rPr>
        <w:t>选择录入值班完成状态信息，录入成功记录展示值班完成状态信息，同步存储值班完成状态信息。</w:t>
      </w:r>
    </w:p>
    <w:p w:rsidR="0096748F" w:rsidRPr="00DB19FB" w:rsidRDefault="0096748F" w:rsidP="0096748F">
      <w:pPr>
        <w:pStyle w:val="6"/>
        <w:rPr>
          <w:iCs w:val="0"/>
        </w:rPr>
      </w:pPr>
      <w:bookmarkStart w:id="272" w:name="_Toc130154140"/>
      <w:r w:rsidRPr="00DB19FB">
        <w:rPr>
          <w:rFonts w:hint="eastAsia"/>
        </w:rPr>
        <w:t>值班完成状态信息</w:t>
      </w:r>
      <w:r w:rsidR="00A67C5B">
        <w:rPr>
          <w:rFonts w:hint="eastAsia"/>
        </w:rPr>
        <w:t>数据校验</w:t>
      </w:r>
      <w:bookmarkEnd w:id="272"/>
    </w:p>
    <w:p w:rsidR="00265870" w:rsidRPr="00265870" w:rsidRDefault="0096748F" w:rsidP="00265870">
      <w:pPr>
        <w:ind w:firstLineChars="200" w:firstLine="480"/>
      </w:pPr>
      <w:r w:rsidRPr="00DB19FB">
        <w:rPr>
          <w:rFonts w:hint="eastAsia"/>
        </w:rPr>
        <w:t>录入值班完成状态信息</w:t>
      </w:r>
      <w:r w:rsidR="00265870">
        <w:rPr>
          <w:rFonts w:hint="eastAsia"/>
        </w:rPr>
        <w:t>后，</w:t>
      </w:r>
      <w:r w:rsidR="00265870">
        <w:t>系统会对</w:t>
      </w:r>
      <w:r w:rsidR="00265870">
        <w:rPr>
          <w:rFonts w:hint="eastAsia"/>
        </w:rPr>
        <w:t>录入的值班完成状态信息进行校验，判断</w:t>
      </w:r>
      <w:r w:rsidR="00265870">
        <w:t>系统中是否已经存在了相同的</w:t>
      </w:r>
      <w:r w:rsidR="00265870">
        <w:rPr>
          <w:rFonts w:hint="eastAsia"/>
        </w:rPr>
        <w:t>数据信息</w:t>
      </w:r>
      <w:r w:rsidR="00265870">
        <w:t>，如存在，则系统提示已经存在，并且不允许继续进行后续</w:t>
      </w:r>
      <w:r w:rsidR="00265870">
        <w:rPr>
          <w:rFonts w:hint="eastAsia"/>
        </w:rPr>
        <w:t>交班</w:t>
      </w:r>
      <w:r w:rsidR="00265870">
        <w:t>处理。</w:t>
      </w:r>
    </w:p>
    <w:p w:rsidR="000D2585" w:rsidRPr="00DB19FB" w:rsidRDefault="000D2585" w:rsidP="000D2585">
      <w:pPr>
        <w:pStyle w:val="6"/>
        <w:rPr>
          <w:iCs w:val="0"/>
        </w:rPr>
      </w:pPr>
      <w:bookmarkStart w:id="273" w:name="_Toc130154141"/>
      <w:r w:rsidRPr="00DB19FB">
        <w:rPr>
          <w:rFonts w:hint="eastAsia"/>
        </w:rPr>
        <w:t>一键跳转</w:t>
      </w:r>
      <w:r w:rsidR="00A67C5B">
        <w:rPr>
          <w:rFonts w:hint="eastAsia"/>
        </w:rPr>
        <w:t>至交接班管理展示</w:t>
      </w:r>
      <w:bookmarkEnd w:id="273"/>
    </w:p>
    <w:p w:rsidR="000D2585" w:rsidRPr="00DB19FB" w:rsidRDefault="000D2585" w:rsidP="000D2585">
      <w:pPr>
        <w:ind w:firstLine="480"/>
      </w:pPr>
      <w:r w:rsidRPr="00DB19FB">
        <w:rPr>
          <w:rFonts w:hint="eastAsia"/>
        </w:rPr>
        <w:t>选择交接班，在值班状态允许交班跳转至交接班管理</w:t>
      </w:r>
      <w:r w:rsidR="00F9283F">
        <w:rPr>
          <w:rFonts w:hint="eastAsia"/>
        </w:rPr>
        <w:t>，跳转成功，呈现交接班管理页面内容展示。</w:t>
      </w:r>
    </w:p>
    <w:p w:rsidR="000D2585" w:rsidRPr="00DB19FB" w:rsidRDefault="000D2585" w:rsidP="000D2585">
      <w:pPr>
        <w:pStyle w:val="5"/>
      </w:pPr>
      <w:bookmarkStart w:id="274" w:name="_Toc130154142"/>
      <w:r w:rsidRPr="00A05FD3">
        <w:rPr>
          <w:rFonts w:hint="eastAsia"/>
          <w:szCs w:val="24"/>
        </w:rPr>
        <w:t>值班日志</w:t>
      </w:r>
      <w:bookmarkEnd w:id="274"/>
    </w:p>
    <w:p w:rsidR="000D2585" w:rsidRPr="00DB19FB" w:rsidRDefault="000D2585" w:rsidP="000D2585">
      <w:pPr>
        <w:pStyle w:val="6"/>
        <w:rPr>
          <w:iCs w:val="0"/>
        </w:rPr>
      </w:pPr>
      <w:bookmarkStart w:id="275" w:name="_Toc130154143"/>
      <w:r w:rsidRPr="00DB19FB">
        <w:rPr>
          <w:rFonts w:hint="eastAsia"/>
        </w:rPr>
        <w:t>新增值班日志</w:t>
      </w:r>
      <w:bookmarkEnd w:id="275"/>
    </w:p>
    <w:p w:rsidR="000D2585" w:rsidRDefault="000D2585" w:rsidP="000D2585">
      <w:pPr>
        <w:ind w:firstLine="480"/>
      </w:pPr>
      <w:r w:rsidRPr="00DB19FB">
        <w:rPr>
          <w:rFonts w:hint="eastAsia"/>
        </w:rPr>
        <w:lastRenderedPageBreak/>
        <w:t>选择新增值班日志，添加值班日志标题信息，添加值班日志内容信息，</w:t>
      </w:r>
      <w:r w:rsidR="00A95BB0">
        <w:rPr>
          <w:rFonts w:hint="eastAsia"/>
        </w:rPr>
        <w:t>启用</w:t>
      </w:r>
      <w:r w:rsidRPr="00DB19FB">
        <w:rPr>
          <w:rFonts w:hint="eastAsia"/>
        </w:rPr>
        <w:t>日志时间组件，</w:t>
      </w:r>
      <w:r w:rsidRPr="00DB19FB">
        <w:rPr>
          <w:rFonts w:hint="eastAsia"/>
        </w:rPr>
        <w:t xml:space="preserve"> </w:t>
      </w:r>
      <w:r w:rsidRPr="00DB19FB">
        <w:rPr>
          <w:rFonts w:hint="eastAsia"/>
        </w:rPr>
        <w:t>提交成功，记录展示值班日志信息，同步记录存储值班日志信息。</w:t>
      </w:r>
    </w:p>
    <w:p w:rsidR="009175E3" w:rsidRPr="00DB19FB" w:rsidRDefault="009175E3" w:rsidP="009175E3">
      <w:pPr>
        <w:pStyle w:val="6"/>
        <w:rPr>
          <w:iCs w:val="0"/>
        </w:rPr>
      </w:pPr>
      <w:bookmarkStart w:id="276" w:name="_Toc130154144"/>
      <w:r w:rsidRPr="00DB19FB">
        <w:rPr>
          <w:rFonts w:hint="eastAsia"/>
        </w:rPr>
        <w:t>值班</w:t>
      </w:r>
      <w:r>
        <w:rPr>
          <w:rFonts w:hint="eastAsia"/>
        </w:rPr>
        <w:t>日志数据校验</w:t>
      </w:r>
      <w:bookmarkEnd w:id="276"/>
    </w:p>
    <w:p w:rsidR="00FA0858" w:rsidRDefault="00FA0858" w:rsidP="00FA0858">
      <w:pPr>
        <w:ind w:firstLineChars="200" w:firstLine="480"/>
      </w:pPr>
      <w:r>
        <w:rPr>
          <w:rFonts w:hint="eastAsia"/>
        </w:rPr>
        <w:t>新建</w:t>
      </w:r>
      <w:r w:rsidR="006C4876">
        <w:rPr>
          <w:rFonts w:hint="eastAsia"/>
        </w:rPr>
        <w:t>值班日志</w:t>
      </w:r>
      <w:r>
        <w:t>后，系统会对新增</w:t>
      </w:r>
      <w:r w:rsidR="00885A44">
        <w:rPr>
          <w:rFonts w:hint="eastAsia"/>
        </w:rPr>
        <w:t>的班表名称、班次名称</w:t>
      </w:r>
      <w:r>
        <w:rPr>
          <w:rFonts w:hint="eastAsia"/>
        </w:rPr>
        <w:t>等信息进行校验，判断</w:t>
      </w:r>
      <w:r>
        <w:t>系统中是否已经存在了相同的</w:t>
      </w:r>
      <w:r w:rsidR="00C80C9A">
        <w:rPr>
          <w:rFonts w:hint="eastAsia"/>
        </w:rPr>
        <w:t>信息</w:t>
      </w:r>
      <w:r>
        <w:t>，如存在，则系统提示已经存在，并且不允许继续进行后续</w:t>
      </w:r>
      <w:r>
        <w:rPr>
          <w:rFonts w:hint="eastAsia"/>
        </w:rPr>
        <w:t>新建</w:t>
      </w:r>
      <w:r>
        <w:t>的处理。</w:t>
      </w:r>
    </w:p>
    <w:p w:rsidR="002323CF" w:rsidRPr="00DB19FB" w:rsidRDefault="002323CF" w:rsidP="002323CF">
      <w:pPr>
        <w:pStyle w:val="6"/>
        <w:rPr>
          <w:iCs w:val="0"/>
        </w:rPr>
      </w:pPr>
      <w:bookmarkStart w:id="277" w:name="_Toc130154145"/>
      <w:r w:rsidRPr="00DB19FB">
        <w:rPr>
          <w:rFonts w:hint="eastAsia"/>
        </w:rPr>
        <w:t>值班</w:t>
      </w:r>
      <w:r>
        <w:rPr>
          <w:rFonts w:hint="eastAsia"/>
        </w:rPr>
        <w:t>日志数据</w:t>
      </w:r>
      <w:r w:rsidR="00241142">
        <w:rPr>
          <w:rFonts w:hint="eastAsia"/>
        </w:rPr>
        <w:t>保存</w:t>
      </w:r>
      <w:bookmarkEnd w:id="277"/>
    </w:p>
    <w:p w:rsidR="002323CF" w:rsidRPr="00241142" w:rsidRDefault="00220D3A" w:rsidP="00241142">
      <w:pPr>
        <w:ind w:firstLineChars="200" w:firstLine="480"/>
      </w:pPr>
      <w:r>
        <w:rPr>
          <w:rFonts w:ascii="宋体" w:hAnsi="宋体" w:hint="eastAsia"/>
          <w:lang w:val="x-none"/>
        </w:rPr>
        <w:t>值班日志</w:t>
      </w:r>
      <w:r w:rsidR="00241142">
        <w:rPr>
          <w:rFonts w:ascii="宋体" w:hAnsi="宋体" w:hint="eastAsia"/>
          <w:lang w:val="x-none"/>
        </w:rPr>
        <w:t>信息录入</w:t>
      </w:r>
      <w:r w:rsidR="00241142" w:rsidRPr="00DB19FB">
        <w:rPr>
          <w:rFonts w:ascii="宋体" w:hAnsi="宋体" w:hint="eastAsia"/>
          <w:lang w:val="x-none"/>
        </w:rPr>
        <w:t>完成</w:t>
      </w:r>
      <w:r w:rsidR="00241142">
        <w:rPr>
          <w:rFonts w:ascii="宋体" w:hAnsi="宋体" w:hint="eastAsia"/>
          <w:lang w:val="x-none"/>
        </w:rPr>
        <w:t>，</w:t>
      </w:r>
      <w:r w:rsidR="003E0346">
        <w:rPr>
          <w:rFonts w:hint="eastAsia"/>
        </w:rPr>
        <w:t>班表名称、班次名称</w:t>
      </w:r>
      <w:r w:rsidR="00241142">
        <w:rPr>
          <w:rFonts w:ascii="宋体" w:hAnsi="宋体" w:hint="eastAsia"/>
          <w:lang w:val="x-none"/>
        </w:rPr>
        <w:t>、</w:t>
      </w:r>
      <w:r w:rsidR="00741771">
        <w:rPr>
          <w:rFonts w:ascii="宋体" w:hAnsi="宋体" w:hint="eastAsia"/>
          <w:lang w:val="x-none"/>
        </w:rPr>
        <w:t>日志时间等</w:t>
      </w:r>
      <w:r w:rsidR="00241142">
        <w:rPr>
          <w:rFonts w:ascii="宋体" w:hAnsi="宋体" w:hint="eastAsia"/>
          <w:lang w:val="x-none"/>
        </w:rPr>
        <w:t>信息</w:t>
      </w:r>
      <w:r w:rsidR="00241142" w:rsidRPr="00DB19FB">
        <w:rPr>
          <w:rFonts w:ascii="宋体" w:hAnsi="宋体" w:hint="eastAsia"/>
          <w:lang w:val="x-none"/>
        </w:rPr>
        <w:t>数据</w:t>
      </w:r>
      <w:r w:rsidR="00241142">
        <w:rPr>
          <w:rFonts w:ascii="宋体" w:hAnsi="宋体" w:hint="eastAsia"/>
          <w:lang w:val="x-none"/>
        </w:rPr>
        <w:t>文件信息入库</w:t>
      </w:r>
      <w:r w:rsidR="00241142" w:rsidRPr="00DB19FB">
        <w:rPr>
          <w:rFonts w:ascii="宋体" w:hAnsi="宋体" w:hint="eastAsia"/>
          <w:lang w:val="x-none"/>
        </w:rPr>
        <w:t>。</w:t>
      </w:r>
    </w:p>
    <w:p w:rsidR="000D2585" w:rsidRPr="00DB19FB" w:rsidRDefault="000D2585" w:rsidP="000D2585">
      <w:pPr>
        <w:pStyle w:val="6"/>
        <w:rPr>
          <w:iCs w:val="0"/>
        </w:rPr>
      </w:pPr>
      <w:bookmarkStart w:id="278" w:name="_Toc130154146"/>
      <w:r w:rsidRPr="00DB19FB">
        <w:rPr>
          <w:rFonts w:hint="eastAsia"/>
        </w:rPr>
        <w:t>日志状态信息录入</w:t>
      </w:r>
      <w:bookmarkEnd w:id="278"/>
    </w:p>
    <w:p w:rsidR="000D2585" w:rsidRPr="00DB19FB" w:rsidRDefault="000D2585" w:rsidP="000D2585">
      <w:pPr>
        <w:ind w:firstLine="480"/>
      </w:pPr>
      <w:r w:rsidRPr="00DB19FB">
        <w:rPr>
          <w:rFonts w:hint="eastAsia"/>
        </w:rPr>
        <w:t>选择录入志状态信息，录入成功记录展示志状态信息，同步存储志状态信息。</w:t>
      </w:r>
    </w:p>
    <w:p w:rsidR="000D2585" w:rsidRPr="00DB19FB" w:rsidRDefault="000D2585" w:rsidP="000D2585">
      <w:pPr>
        <w:pStyle w:val="6"/>
        <w:rPr>
          <w:iCs w:val="0"/>
        </w:rPr>
      </w:pPr>
      <w:bookmarkStart w:id="279" w:name="_Toc130154147"/>
      <w:r w:rsidRPr="00DB19FB">
        <w:rPr>
          <w:rFonts w:hint="eastAsia"/>
        </w:rPr>
        <w:t>值班日志修改</w:t>
      </w:r>
      <w:bookmarkEnd w:id="279"/>
    </w:p>
    <w:p w:rsidR="000D2585" w:rsidRPr="00DB19FB" w:rsidRDefault="000D2585" w:rsidP="000D2585">
      <w:pPr>
        <w:ind w:firstLine="480"/>
      </w:pPr>
      <w:r w:rsidRPr="00DB19FB">
        <w:rPr>
          <w:rFonts w:hint="eastAsia"/>
        </w:rPr>
        <w:t>选择修改值班日志，提交成功，记录展示修改后值班日志信息，同步更新记录存储值班日志信息。</w:t>
      </w:r>
    </w:p>
    <w:p w:rsidR="000D2585" w:rsidRPr="00DB19FB" w:rsidRDefault="000D2585" w:rsidP="000D2585">
      <w:pPr>
        <w:pStyle w:val="6"/>
        <w:rPr>
          <w:iCs w:val="0"/>
        </w:rPr>
      </w:pPr>
      <w:bookmarkStart w:id="280" w:name="_Toc130154148"/>
      <w:r w:rsidRPr="00DB19FB">
        <w:rPr>
          <w:rFonts w:hint="eastAsia"/>
        </w:rPr>
        <w:t>值班日志删除</w:t>
      </w:r>
      <w:bookmarkEnd w:id="280"/>
    </w:p>
    <w:p w:rsidR="000D2585" w:rsidRPr="00DB19FB" w:rsidRDefault="000D2585" w:rsidP="000D2585">
      <w:pPr>
        <w:ind w:firstLine="480"/>
      </w:pPr>
      <w:r w:rsidRPr="00DB19FB">
        <w:rPr>
          <w:rFonts w:hint="eastAsia"/>
        </w:rPr>
        <w:t>选删除值班日志，值班日志信息删除拦截校验提示信息展示，提交成功，记录并更新删除值班日志信息。</w:t>
      </w:r>
    </w:p>
    <w:p w:rsidR="000D2585" w:rsidRPr="00DB19FB" w:rsidRDefault="000D2585" w:rsidP="000D2585">
      <w:pPr>
        <w:pStyle w:val="6"/>
        <w:rPr>
          <w:iCs w:val="0"/>
        </w:rPr>
      </w:pPr>
      <w:bookmarkStart w:id="281" w:name="_Toc130154149"/>
      <w:r w:rsidRPr="00DB19FB">
        <w:rPr>
          <w:rFonts w:hint="eastAsia"/>
        </w:rPr>
        <w:t>值班日志查询</w:t>
      </w:r>
      <w:bookmarkEnd w:id="281"/>
    </w:p>
    <w:p w:rsidR="000D2585" w:rsidRDefault="00943F68" w:rsidP="000D2585">
      <w:pPr>
        <w:ind w:firstLine="480"/>
      </w:pPr>
      <w:r>
        <w:rPr>
          <w:rFonts w:hint="eastAsia"/>
        </w:rPr>
        <w:t>输入</w:t>
      </w:r>
      <w:r w:rsidR="000D2585" w:rsidRPr="00DB19FB">
        <w:rPr>
          <w:rFonts w:hint="eastAsia"/>
        </w:rPr>
        <w:t>值班开始时间</w:t>
      </w:r>
      <w:r>
        <w:rPr>
          <w:rFonts w:hint="eastAsia"/>
        </w:rPr>
        <w:t>、</w:t>
      </w:r>
      <w:r w:rsidR="000D2585" w:rsidRPr="00DB19FB">
        <w:rPr>
          <w:rFonts w:hint="eastAsia"/>
        </w:rPr>
        <w:t>值班结束时间</w:t>
      </w:r>
      <w:r>
        <w:rPr>
          <w:rFonts w:hint="eastAsia"/>
        </w:rPr>
        <w:t>，</w:t>
      </w:r>
      <w:r w:rsidRPr="00DB19FB">
        <w:rPr>
          <w:rFonts w:hint="eastAsia"/>
        </w:rPr>
        <w:t>选择值班日志查询</w:t>
      </w:r>
      <w:r w:rsidR="000D2585" w:rsidRPr="00DB19FB">
        <w:rPr>
          <w:rFonts w:hint="eastAsia"/>
        </w:rPr>
        <w:t>，查询结果展示值班</w:t>
      </w:r>
      <w:r w:rsidR="000D2585" w:rsidRPr="00DB19FB">
        <w:rPr>
          <w:rFonts w:hint="eastAsia"/>
        </w:rPr>
        <w:lastRenderedPageBreak/>
        <w:t>日志列表信息、值班日志详情信息。</w:t>
      </w:r>
    </w:p>
    <w:p w:rsidR="00943F68" w:rsidRPr="00DB19FB" w:rsidRDefault="00943F68" w:rsidP="00943F68">
      <w:pPr>
        <w:pStyle w:val="6"/>
        <w:rPr>
          <w:iCs w:val="0"/>
        </w:rPr>
      </w:pPr>
      <w:bookmarkStart w:id="282" w:name="_Toc130154150"/>
      <w:r w:rsidRPr="00DB19FB">
        <w:rPr>
          <w:rFonts w:hint="eastAsia"/>
        </w:rPr>
        <w:t>值班日志</w:t>
      </w:r>
      <w:r>
        <w:rPr>
          <w:rFonts w:hint="eastAsia"/>
        </w:rPr>
        <w:t>详情信息</w:t>
      </w:r>
      <w:r w:rsidRPr="00DB19FB">
        <w:rPr>
          <w:rFonts w:hint="eastAsia"/>
        </w:rPr>
        <w:t>查询</w:t>
      </w:r>
      <w:bookmarkEnd w:id="282"/>
    </w:p>
    <w:p w:rsidR="00943F68" w:rsidRPr="00DB19FB" w:rsidRDefault="00943F68" w:rsidP="00943F68">
      <w:pPr>
        <w:ind w:firstLineChars="200" w:firstLine="480"/>
      </w:pPr>
      <w:r>
        <w:rPr>
          <w:rFonts w:hint="eastAsia"/>
        </w:rPr>
        <w:t>输入</w:t>
      </w:r>
      <w:r w:rsidRPr="00DB19FB">
        <w:rPr>
          <w:rFonts w:hint="eastAsia"/>
        </w:rPr>
        <w:t>值班开始时间</w:t>
      </w:r>
      <w:r>
        <w:rPr>
          <w:rFonts w:hint="eastAsia"/>
        </w:rPr>
        <w:t>、</w:t>
      </w:r>
      <w:r w:rsidRPr="00DB19FB">
        <w:rPr>
          <w:rFonts w:hint="eastAsia"/>
        </w:rPr>
        <w:t>值班结束时间</w:t>
      </w:r>
      <w:r>
        <w:rPr>
          <w:rFonts w:hint="eastAsia"/>
        </w:rPr>
        <w:t>，</w:t>
      </w:r>
      <w:r w:rsidRPr="00DB19FB">
        <w:rPr>
          <w:rFonts w:hint="eastAsia"/>
        </w:rPr>
        <w:t>选择值班日志</w:t>
      </w:r>
      <w:r>
        <w:rPr>
          <w:rFonts w:hint="eastAsia"/>
        </w:rPr>
        <w:t>详情</w:t>
      </w:r>
      <w:r w:rsidRPr="00DB19FB">
        <w:rPr>
          <w:rFonts w:hint="eastAsia"/>
        </w:rPr>
        <w:t>查询，查询结果展示值班日志列表信息、值班日志详情信息。</w:t>
      </w:r>
    </w:p>
    <w:p w:rsidR="000D2585" w:rsidRPr="00DB19FB" w:rsidRDefault="000D2585" w:rsidP="000D2585">
      <w:pPr>
        <w:pStyle w:val="5"/>
      </w:pPr>
      <w:bookmarkStart w:id="283" w:name="_Toc130154151"/>
      <w:r w:rsidRPr="00A05FD3">
        <w:rPr>
          <w:rFonts w:hint="eastAsia"/>
          <w:szCs w:val="24"/>
        </w:rPr>
        <w:t>请假申请</w:t>
      </w:r>
      <w:bookmarkEnd w:id="283"/>
    </w:p>
    <w:p w:rsidR="000D2585" w:rsidRPr="00DB19FB" w:rsidRDefault="000D2585" w:rsidP="000D2585">
      <w:pPr>
        <w:pStyle w:val="6"/>
        <w:rPr>
          <w:iCs w:val="0"/>
        </w:rPr>
      </w:pPr>
      <w:bookmarkStart w:id="284" w:name="_Toc130154152"/>
      <w:r w:rsidRPr="00DB19FB">
        <w:rPr>
          <w:rFonts w:hint="eastAsia"/>
        </w:rPr>
        <w:t>新增请假申请</w:t>
      </w:r>
      <w:bookmarkEnd w:id="284"/>
    </w:p>
    <w:p w:rsidR="000D2585" w:rsidRDefault="000D2585" w:rsidP="000D2585">
      <w:pPr>
        <w:ind w:firstLine="480"/>
      </w:pPr>
      <w:r w:rsidRPr="00DB19FB">
        <w:rPr>
          <w:rFonts w:hint="eastAsia"/>
        </w:rPr>
        <w:t>选择请假申请记录，获取申请人员信息，获取申请时间，添加请假班次信息，添加请假申请理由，新增提交成功，记录并保存请假申请信息。</w:t>
      </w:r>
    </w:p>
    <w:p w:rsidR="00056483" w:rsidRPr="00056483" w:rsidRDefault="00056483" w:rsidP="00056483">
      <w:pPr>
        <w:pStyle w:val="6"/>
        <w:rPr>
          <w:iCs w:val="0"/>
        </w:rPr>
      </w:pPr>
      <w:bookmarkStart w:id="285" w:name="_Toc130154153"/>
      <w:r w:rsidRPr="00DB19FB">
        <w:rPr>
          <w:rFonts w:hint="eastAsia"/>
        </w:rPr>
        <w:t>请假申请</w:t>
      </w:r>
      <w:r>
        <w:rPr>
          <w:rFonts w:hint="eastAsia"/>
        </w:rPr>
        <w:t>校验</w:t>
      </w:r>
      <w:bookmarkEnd w:id="285"/>
    </w:p>
    <w:p w:rsidR="00056483" w:rsidRDefault="00056483" w:rsidP="00056483">
      <w:pPr>
        <w:ind w:firstLineChars="200" w:firstLine="480"/>
      </w:pPr>
      <w:r>
        <w:rPr>
          <w:rFonts w:hint="eastAsia"/>
        </w:rPr>
        <w:t>新增请假申请</w:t>
      </w:r>
      <w:r>
        <w:t>后，系统会对新增</w:t>
      </w:r>
      <w:r>
        <w:rPr>
          <w:rFonts w:hint="eastAsia"/>
        </w:rPr>
        <w:t>请假人员是否在同一个时间段发起多次请假申请进行校验，判断</w:t>
      </w:r>
      <w:r>
        <w:t>系统中是否已经存在了相同的</w:t>
      </w:r>
      <w:r>
        <w:rPr>
          <w:rFonts w:hint="eastAsia"/>
        </w:rPr>
        <w:t>请假信息</w:t>
      </w:r>
      <w:r>
        <w:t>，如存在，则系统提示已经存在，并且不允许继续进行后续</w:t>
      </w:r>
      <w:r>
        <w:rPr>
          <w:rFonts w:hint="eastAsia"/>
        </w:rPr>
        <w:t>新增</w:t>
      </w:r>
      <w:r w:rsidR="00086DF2">
        <w:rPr>
          <w:rFonts w:hint="eastAsia"/>
        </w:rPr>
        <w:t>申请</w:t>
      </w:r>
      <w:r>
        <w:t>处理。</w:t>
      </w:r>
    </w:p>
    <w:p w:rsidR="00BA5E08" w:rsidRPr="00F53BF8" w:rsidRDefault="00BA5E08" w:rsidP="00BA5E08">
      <w:pPr>
        <w:pStyle w:val="6"/>
        <w:rPr>
          <w:iCs w:val="0"/>
        </w:rPr>
      </w:pPr>
      <w:bookmarkStart w:id="286" w:name="_Toc130154154"/>
      <w:r>
        <w:rPr>
          <w:rFonts w:hint="eastAsia"/>
        </w:rPr>
        <w:t>请假申请信息保存</w:t>
      </w:r>
      <w:bookmarkEnd w:id="286"/>
    </w:p>
    <w:p w:rsidR="00577B80" w:rsidRPr="00577B80" w:rsidRDefault="00577B80" w:rsidP="00577B80">
      <w:pPr>
        <w:ind w:firstLineChars="200" w:firstLine="480"/>
        <w:rPr>
          <w:rFonts w:ascii="宋体" w:hAnsi="宋体"/>
          <w:lang w:val="x-none"/>
        </w:rPr>
      </w:pPr>
      <w:r>
        <w:rPr>
          <w:rFonts w:ascii="宋体" w:hAnsi="宋体" w:hint="eastAsia"/>
          <w:lang w:val="x-none"/>
        </w:rPr>
        <w:t>请假申请新增</w:t>
      </w:r>
      <w:r w:rsidR="00BA5E08" w:rsidRPr="00DB19FB">
        <w:rPr>
          <w:rFonts w:ascii="宋体" w:hAnsi="宋体" w:hint="eastAsia"/>
          <w:lang w:val="x-none"/>
        </w:rPr>
        <w:t>完成</w:t>
      </w:r>
      <w:r w:rsidR="00BA5E08">
        <w:rPr>
          <w:rFonts w:ascii="宋体" w:hAnsi="宋体" w:hint="eastAsia"/>
          <w:lang w:val="x-none"/>
        </w:rPr>
        <w:t>，</w:t>
      </w:r>
      <w:r>
        <w:rPr>
          <w:rFonts w:ascii="宋体" w:hAnsi="宋体" w:hint="eastAsia"/>
          <w:lang w:val="x-none"/>
        </w:rPr>
        <w:t>请假申请</w:t>
      </w:r>
      <w:r w:rsidR="00BA5E08">
        <w:rPr>
          <w:rFonts w:ascii="宋体" w:hAnsi="宋体" w:hint="eastAsia"/>
          <w:lang w:val="x-none"/>
        </w:rPr>
        <w:t>信息</w:t>
      </w:r>
      <w:r w:rsidR="00BA5E08" w:rsidRPr="00DB19FB">
        <w:rPr>
          <w:rFonts w:ascii="宋体" w:hAnsi="宋体" w:hint="eastAsia"/>
          <w:lang w:val="x-none"/>
        </w:rPr>
        <w:t>数据</w:t>
      </w:r>
      <w:r w:rsidR="00BA5E08">
        <w:rPr>
          <w:rFonts w:ascii="宋体" w:hAnsi="宋体" w:hint="eastAsia"/>
          <w:lang w:val="x-none"/>
        </w:rPr>
        <w:t>文件信息入库</w:t>
      </w:r>
      <w:r w:rsidR="00BA5E08" w:rsidRPr="00DB19FB">
        <w:rPr>
          <w:rFonts w:ascii="宋体" w:hAnsi="宋体" w:hint="eastAsia"/>
          <w:lang w:val="x-none"/>
        </w:rPr>
        <w:t>。</w:t>
      </w:r>
    </w:p>
    <w:p w:rsidR="000D2585" w:rsidRPr="00DB19FB" w:rsidRDefault="000D2585" w:rsidP="000D2585">
      <w:pPr>
        <w:pStyle w:val="6"/>
        <w:rPr>
          <w:iCs w:val="0"/>
        </w:rPr>
      </w:pPr>
      <w:bookmarkStart w:id="287" w:name="_Toc130154155"/>
      <w:r w:rsidRPr="00DB19FB">
        <w:rPr>
          <w:rFonts w:hint="eastAsia"/>
        </w:rPr>
        <w:t>申请类型信息录入</w:t>
      </w:r>
      <w:bookmarkEnd w:id="287"/>
    </w:p>
    <w:p w:rsidR="000D2585" w:rsidRDefault="000D2585" w:rsidP="000D2585">
      <w:pPr>
        <w:ind w:firstLine="480"/>
      </w:pPr>
      <w:r w:rsidRPr="00DB19FB">
        <w:rPr>
          <w:rFonts w:hint="eastAsia"/>
        </w:rPr>
        <w:t>选择录入申请类型信息，录入成功记录展示申请类型信息，同步存储申请类型信息。</w:t>
      </w:r>
    </w:p>
    <w:p w:rsidR="00577B80" w:rsidRPr="00DB19FB" w:rsidRDefault="00577B80" w:rsidP="00577B80">
      <w:pPr>
        <w:pStyle w:val="6"/>
        <w:rPr>
          <w:iCs w:val="0"/>
        </w:rPr>
      </w:pPr>
      <w:bookmarkStart w:id="288" w:name="_Toc130154156"/>
      <w:r w:rsidRPr="00DB19FB">
        <w:rPr>
          <w:rFonts w:hint="eastAsia"/>
        </w:rPr>
        <w:t>审批人信息</w:t>
      </w:r>
      <w:r>
        <w:rPr>
          <w:rFonts w:hint="eastAsia"/>
        </w:rPr>
        <w:t>查询</w:t>
      </w:r>
      <w:bookmarkEnd w:id="288"/>
    </w:p>
    <w:p w:rsidR="0004249A" w:rsidRPr="00DB19FB" w:rsidRDefault="0004249A" w:rsidP="00577B80">
      <w:pPr>
        <w:ind w:firstLine="480"/>
      </w:pPr>
      <w:r>
        <w:rPr>
          <w:rFonts w:hint="eastAsia"/>
        </w:rPr>
        <w:t>输入审批人名称、审批人</w:t>
      </w:r>
      <w:r w:rsidRPr="00DB19FB">
        <w:rPr>
          <w:rFonts w:hint="eastAsia"/>
        </w:rPr>
        <w:t>信息，</w:t>
      </w:r>
      <w:r>
        <w:rPr>
          <w:rFonts w:ascii="宋体" w:hAnsi="宋体" w:hint="eastAsia"/>
          <w:lang w:val="x-none"/>
        </w:rPr>
        <w:t>查询完成展示</w:t>
      </w:r>
      <w:r w:rsidR="008C26B1">
        <w:rPr>
          <w:rFonts w:ascii="宋体" w:hAnsi="宋体" w:hint="eastAsia"/>
          <w:lang w:val="x-none"/>
        </w:rPr>
        <w:t>待添加的审批人员信息</w:t>
      </w:r>
      <w:r>
        <w:rPr>
          <w:rFonts w:ascii="宋体" w:hAnsi="宋体" w:hint="eastAsia"/>
          <w:lang w:val="x-none"/>
        </w:rPr>
        <w:t>内容。</w:t>
      </w:r>
    </w:p>
    <w:p w:rsidR="000D2585" w:rsidRPr="00DB19FB" w:rsidRDefault="000D2585" w:rsidP="000D2585">
      <w:pPr>
        <w:pStyle w:val="6"/>
        <w:rPr>
          <w:iCs w:val="0"/>
        </w:rPr>
      </w:pPr>
      <w:bookmarkStart w:id="289" w:name="_Toc130154157"/>
      <w:r w:rsidRPr="00DB19FB">
        <w:rPr>
          <w:rFonts w:hint="eastAsia"/>
        </w:rPr>
        <w:t>添加审批人信息</w:t>
      </w:r>
      <w:bookmarkEnd w:id="289"/>
    </w:p>
    <w:p w:rsidR="0004249A" w:rsidRPr="00A24222" w:rsidRDefault="0004249A" w:rsidP="00A24222">
      <w:pPr>
        <w:ind w:firstLine="480"/>
      </w:pPr>
      <w:r w:rsidRPr="00DB19FB">
        <w:rPr>
          <w:rFonts w:hint="eastAsia"/>
        </w:rPr>
        <w:lastRenderedPageBreak/>
        <w:t>选择添加审批人信息，输入审批人姓名或审批人账号信息，支持模糊查询或通过选择人员组织树精确查询人员信息，选择人员后确认新增，新增提交成功，记录并保存审批人信息。</w:t>
      </w:r>
    </w:p>
    <w:p w:rsidR="000D2585" w:rsidRPr="00DB19FB" w:rsidRDefault="000D2585" w:rsidP="000D2585">
      <w:pPr>
        <w:pStyle w:val="6"/>
        <w:rPr>
          <w:iCs w:val="0"/>
        </w:rPr>
      </w:pPr>
      <w:bookmarkStart w:id="290" w:name="_Toc130154158"/>
      <w:r w:rsidRPr="00DB19FB">
        <w:rPr>
          <w:rFonts w:hint="eastAsia"/>
        </w:rPr>
        <w:t>流程平台派发请假申请待办</w:t>
      </w:r>
      <w:bookmarkEnd w:id="290"/>
    </w:p>
    <w:p w:rsidR="000D2585" w:rsidRDefault="000D2585" w:rsidP="000D2585">
      <w:pPr>
        <w:ind w:firstLine="480"/>
      </w:pPr>
      <w:r w:rsidRPr="00DB19FB">
        <w:rPr>
          <w:rFonts w:hint="eastAsia"/>
        </w:rPr>
        <w:t>请假申请成功，</w:t>
      </w:r>
      <w:r w:rsidR="009A7735">
        <w:rPr>
          <w:rFonts w:hint="eastAsia"/>
        </w:rPr>
        <w:t>启动</w:t>
      </w:r>
      <w:r w:rsidRPr="00DB19FB">
        <w:rPr>
          <w:rFonts w:hint="eastAsia"/>
        </w:rPr>
        <w:t>流程平台派发至请假申请待办，接收流程平台请假申请待办</w:t>
      </w:r>
      <w:r w:rsidR="00583875">
        <w:rPr>
          <w:rFonts w:hint="eastAsia"/>
        </w:rPr>
        <w:t>派发</w:t>
      </w:r>
      <w:r w:rsidRPr="00DB19FB">
        <w:rPr>
          <w:rFonts w:hint="eastAsia"/>
        </w:rPr>
        <w:t>处理结果。</w:t>
      </w:r>
    </w:p>
    <w:p w:rsidR="00961979" w:rsidRPr="00DB19FB" w:rsidRDefault="00961979" w:rsidP="00961979">
      <w:pPr>
        <w:pStyle w:val="6"/>
        <w:rPr>
          <w:iCs w:val="0"/>
        </w:rPr>
      </w:pPr>
      <w:bookmarkStart w:id="291" w:name="_Toc130154159"/>
      <w:r w:rsidRPr="00DB19FB">
        <w:rPr>
          <w:rFonts w:hint="eastAsia"/>
        </w:rPr>
        <w:t>请假申请记录查询</w:t>
      </w:r>
      <w:bookmarkEnd w:id="291"/>
    </w:p>
    <w:p w:rsidR="007E6214" w:rsidRPr="00DB19FB" w:rsidRDefault="007E6214" w:rsidP="007E6214">
      <w:pPr>
        <w:ind w:firstLine="480"/>
      </w:pPr>
      <w:r>
        <w:rPr>
          <w:rFonts w:hint="eastAsia"/>
        </w:rPr>
        <w:t>输入申请人、时间等查询条件，</w:t>
      </w:r>
      <w:r w:rsidR="00961979" w:rsidRPr="00DB19FB">
        <w:rPr>
          <w:rFonts w:hint="eastAsia"/>
        </w:rPr>
        <w:t>选择请假</w:t>
      </w:r>
      <w:r w:rsidR="00961979">
        <w:rPr>
          <w:rFonts w:hint="eastAsia"/>
        </w:rPr>
        <w:t>申请</w:t>
      </w:r>
      <w:r w:rsidR="00961979" w:rsidRPr="00DB19FB">
        <w:rPr>
          <w:rFonts w:hint="eastAsia"/>
        </w:rPr>
        <w:t>记录查询，包括</w:t>
      </w:r>
      <w:r>
        <w:rPr>
          <w:rFonts w:hint="eastAsia"/>
        </w:rPr>
        <w:t>申请人、申请时间、申请类型、审核时间、审核人等</w:t>
      </w:r>
      <w:r w:rsidR="00961979" w:rsidRPr="00DB19FB">
        <w:rPr>
          <w:rFonts w:hint="eastAsia"/>
        </w:rPr>
        <w:t>信息查询。</w:t>
      </w:r>
    </w:p>
    <w:p w:rsidR="000D2585" w:rsidRPr="00DB19FB" w:rsidRDefault="000D2585" w:rsidP="000D2585">
      <w:pPr>
        <w:pStyle w:val="6"/>
        <w:rPr>
          <w:iCs w:val="0"/>
        </w:rPr>
      </w:pPr>
      <w:bookmarkStart w:id="292" w:name="_Toc130154160"/>
      <w:r w:rsidRPr="00DB19FB">
        <w:rPr>
          <w:rFonts w:hint="eastAsia"/>
        </w:rPr>
        <w:t>请假申请申请记录查询</w:t>
      </w:r>
      <w:bookmarkEnd w:id="292"/>
    </w:p>
    <w:p w:rsidR="000D2585" w:rsidRPr="00DB19FB" w:rsidRDefault="000D2585" w:rsidP="000D2585">
      <w:pPr>
        <w:ind w:firstLine="480"/>
      </w:pPr>
      <w:r w:rsidRPr="00DB19FB">
        <w:rPr>
          <w:rFonts w:hint="eastAsia"/>
        </w:rPr>
        <w:t>选择请假申请申请记录查询，包括请假申请申请记录查询、请假申请申请记录列表信息查询、请假申请申请记录详情信息查询。</w:t>
      </w:r>
    </w:p>
    <w:p w:rsidR="000D2585" w:rsidRPr="00DB19FB" w:rsidRDefault="000D2585" w:rsidP="000D2585">
      <w:pPr>
        <w:pStyle w:val="6"/>
        <w:rPr>
          <w:iCs w:val="0"/>
        </w:rPr>
      </w:pPr>
      <w:bookmarkStart w:id="293" w:name="_Toc130154161"/>
      <w:r w:rsidRPr="00DB19FB">
        <w:rPr>
          <w:rFonts w:hint="eastAsia"/>
        </w:rPr>
        <w:t>请假申请待处理</w:t>
      </w:r>
      <w:bookmarkEnd w:id="293"/>
    </w:p>
    <w:p w:rsidR="000D2585" w:rsidRPr="00DB19FB" w:rsidRDefault="000D2585" w:rsidP="000D2585">
      <w:pPr>
        <w:ind w:firstLine="480"/>
      </w:pPr>
      <w:r w:rsidRPr="00DB19FB">
        <w:rPr>
          <w:rFonts w:hint="eastAsia"/>
        </w:rPr>
        <w:t>选择请假申请待处理，请假申请换班人同意换班，同时允许请假申请换班人审核关闭。</w:t>
      </w:r>
    </w:p>
    <w:p w:rsidR="000D2585" w:rsidRPr="00DB19FB" w:rsidRDefault="000D2585" w:rsidP="000D2585">
      <w:pPr>
        <w:pStyle w:val="6"/>
        <w:rPr>
          <w:iCs w:val="0"/>
        </w:rPr>
      </w:pPr>
      <w:bookmarkStart w:id="294" w:name="_Toc130154162"/>
      <w:r w:rsidRPr="00DB19FB">
        <w:rPr>
          <w:rFonts w:hint="eastAsia"/>
        </w:rPr>
        <w:t>流程平台派发审批人审批</w:t>
      </w:r>
      <w:bookmarkEnd w:id="294"/>
    </w:p>
    <w:p w:rsidR="00973E1B" w:rsidRPr="00973E1B" w:rsidRDefault="000D2585" w:rsidP="00973E1B">
      <w:pPr>
        <w:ind w:firstLine="480"/>
      </w:pPr>
      <w:r w:rsidRPr="00DB19FB">
        <w:rPr>
          <w:rFonts w:hint="eastAsia"/>
        </w:rPr>
        <w:t>同意换班，</w:t>
      </w:r>
      <w:r w:rsidR="00973E1B">
        <w:rPr>
          <w:rFonts w:hint="eastAsia"/>
        </w:rPr>
        <w:t>启动流程平台</w:t>
      </w:r>
      <w:r w:rsidRPr="00DB19FB">
        <w:rPr>
          <w:rFonts w:hint="eastAsia"/>
        </w:rPr>
        <w:t>派发审批人审批，接收流程平台派发审批处理</w:t>
      </w:r>
      <w:r w:rsidR="00973E1B">
        <w:rPr>
          <w:rFonts w:hint="eastAsia"/>
        </w:rPr>
        <w:t>结果</w:t>
      </w:r>
      <w:r w:rsidRPr="00DB19FB">
        <w:rPr>
          <w:rFonts w:hint="eastAsia"/>
        </w:rPr>
        <w:t>。</w:t>
      </w:r>
    </w:p>
    <w:p w:rsidR="000D2585" w:rsidRPr="00DB19FB" w:rsidRDefault="000D2585" w:rsidP="000D2585">
      <w:pPr>
        <w:pStyle w:val="6"/>
        <w:rPr>
          <w:iCs w:val="0"/>
        </w:rPr>
      </w:pPr>
      <w:bookmarkStart w:id="295" w:name="_Toc130154163"/>
      <w:r w:rsidRPr="00DB19FB">
        <w:rPr>
          <w:rFonts w:hint="eastAsia"/>
        </w:rPr>
        <w:t>请假申请驳回换班</w:t>
      </w:r>
      <w:bookmarkEnd w:id="295"/>
    </w:p>
    <w:p w:rsidR="000D2585" w:rsidRPr="00DB19FB" w:rsidRDefault="000D2585" w:rsidP="000D2585">
      <w:pPr>
        <w:ind w:firstLine="480"/>
      </w:pPr>
      <w:r w:rsidRPr="00DB19FB">
        <w:rPr>
          <w:rFonts w:hint="eastAsia"/>
        </w:rPr>
        <w:t>选择请假申请待处理，请假申请换班人驳回换班。</w:t>
      </w:r>
    </w:p>
    <w:p w:rsidR="000D2585" w:rsidRPr="00DB19FB" w:rsidRDefault="000D2585" w:rsidP="000D2585">
      <w:pPr>
        <w:pStyle w:val="6"/>
        <w:rPr>
          <w:iCs w:val="0"/>
        </w:rPr>
      </w:pPr>
      <w:bookmarkStart w:id="296" w:name="_Toc130154164"/>
      <w:r w:rsidRPr="00DB19FB">
        <w:rPr>
          <w:rFonts w:hint="eastAsia"/>
        </w:rPr>
        <w:t>流程平台派发流程归档并通知申请人</w:t>
      </w:r>
      <w:bookmarkEnd w:id="296"/>
    </w:p>
    <w:p w:rsidR="000D2585" w:rsidRPr="00DB19FB" w:rsidRDefault="000D2585" w:rsidP="000D2585">
      <w:pPr>
        <w:ind w:firstLine="480"/>
      </w:pPr>
      <w:r w:rsidRPr="00DB19FB">
        <w:rPr>
          <w:rFonts w:hint="eastAsia"/>
        </w:rPr>
        <w:lastRenderedPageBreak/>
        <w:t>驳回换班，</w:t>
      </w:r>
      <w:r w:rsidR="00973E1B">
        <w:rPr>
          <w:rFonts w:hint="eastAsia"/>
        </w:rPr>
        <w:t>启动流程平台</w:t>
      </w:r>
      <w:r w:rsidRPr="00DB19FB">
        <w:rPr>
          <w:rFonts w:hint="eastAsia"/>
        </w:rPr>
        <w:t>派发流程归档并通知申请人，接收接收流程平台请假申请处理</w:t>
      </w:r>
      <w:r w:rsidR="00973E1B">
        <w:rPr>
          <w:rFonts w:hint="eastAsia"/>
        </w:rPr>
        <w:t>结果</w:t>
      </w:r>
      <w:r w:rsidRPr="00DB19FB">
        <w:rPr>
          <w:rFonts w:hint="eastAsia"/>
        </w:rPr>
        <w:t>。</w:t>
      </w:r>
    </w:p>
    <w:p w:rsidR="000D2585" w:rsidRPr="00DB19FB" w:rsidRDefault="000D2585" w:rsidP="000D2585">
      <w:pPr>
        <w:pStyle w:val="6"/>
        <w:rPr>
          <w:iCs w:val="0"/>
        </w:rPr>
      </w:pPr>
      <w:bookmarkStart w:id="297" w:name="_Toc130154165"/>
      <w:r w:rsidRPr="00DB19FB">
        <w:rPr>
          <w:rFonts w:hint="eastAsia"/>
        </w:rPr>
        <w:t>请假申请待处理记录查询</w:t>
      </w:r>
      <w:bookmarkEnd w:id="297"/>
    </w:p>
    <w:p w:rsidR="000D2585" w:rsidRPr="00DB19FB" w:rsidRDefault="000D2585" w:rsidP="000D2585">
      <w:pPr>
        <w:ind w:firstLine="480"/>
      </w:pPr>
      <w:r w:rsidRPr="00DB19FB">
        <w:rPr>
          <w:rFonts w:hint="eastAsia"/>
        </w:rPr>
        <w:t>选择请假申请待处理记录查询，包括请假申请待处理记录查询、请假申请待处理列表信息查询、请假申请待处理详情信息查询。</w:t>
      </w:r>
    </w:p>
    <w:p w:rsidR="000D2585" w:rsidRPr="00DB19FB" w:rsidRDefault="000D2585" w:rsidP="000D2585">
      <w:pPr>
        <w:pStyle w:val="6"/>
        <w:rPr>
          <w:iCs w:val="0"/>
        </w:rPr>
      </w:pPr>
      <w:bookmarkStart w:id="298" w:name="_Toc130154166"/>
      <w:r w:rsidRPr="00DB19FB">
        <w:rPr>
          <w:rFonts w:hint="eastAsia"/>
        </w:rPr>
        <w:t>请假申请待审核</w:t>
      </w:r>
      <w:bookmarkEnd w:id="298"/>
    </w:p>
    <w:p w:rsidR="000D2585" w:rsidRPr="00DB19FB" w:rsidRDefault="000D2585" w:rsidP="000D2585">
      <w:pPr>
        <w:ind w:firstLine="480"/>
      </w:pPr>
      <w:r w:rsidRPr="00DB19FB">
        <w:rPr>
          <w:rFonts w:hint="eastAsia"/>
        </w:rPr>
        <w:t>选择请假申请待审核，请假申请审批人审批同意，同时允许请假申请审批人审核关闭。</w:t>
      </w:r>
    </w:p>
    <w:p w:rsidR="000D2585" w:rsidRPr="00DB19FB" w:rsidRDefault="000D2585" w:rsidP="000D2585">
      <w:pPr>
        <w:pStyle w:val="6"/>
        <w:rPr>
          <w:iCs w:val="0"/>
        </w:rPr>
      </w:pPr>
      <w:bookmarkStart w:id="299" w:name="_Toc130154167"/>
      <w:r w:rsidRPr="00DB19FB">
        <w:rPr>
          <w:rFonts w:hint="eastAsia"/>
        </w:rPr>
        <w:t>请假申请审批人审批驳回</w:t>
      </w:r>
      <w:bookmarkEnd w:id="299"/>
    </w:p>
    <w:p w:rsidR="000D2585" w:rsidRPr="00DB19FB" w:rsidRDefault="000D2585" w:rsidP="000D2585">
      <w:pPr>
        <w:ind w:firstLine="480"/>
      </w:pPr>
      <w:r w:rsidRPr="00DB19FB">
        <w:rPr>
          <w:rFonts w:hint="eastAsia"/>
        </w:rPr>
        <w:t>选择请假申请待审核，请假申请审批人审批驳回。</w:t>
      </w:r>
    </w:p>
    <w:p w:rsidR="000D2585" w:rsidRPr="00DB19FB" w:rsidRDefault="000D2585" w:rsidP="000D2585">
      <w:pPr>
        <w:pStyle w:val="6"/>
        <w:rPr>
          <w:iCs w:val="0"/>
        </w:rPr>
      </w:pPr>
      <w:bookmarkStart w:id="300" w:name="_Toc130154168"/>
      <w:r w:rsidRPr="00DB19FB">
        <w:rPr>
          <w:rFonts w:hint="eastAsia"/>
        </w:rPr>
        <w:t>流程平台派发流程归档</w:t>
      </w:r>
      <w:bookmarkEnd w:id="300"/>
    </w:p>
    <w:p w:rsidR="000D2585" w:rsidRPr="00DB19FB" w:rsidRDefault="000D2585" w:rsidP="000D2585">
      <w:pPr>
        <w:ind w:firstLine="480"/>
      </w:pPr>
      <w:r w:rsidRPr="00DB19FB">
        <w:rPr>
          <w:rFonts w:hint="eastAsia"/>
        </w:rPr>
        <w:t>审批同意，</w:t>
      </w:r>
      <w:r w:rsidR="00973E1B">
        <w:rPr>
          <w:rFonts w:hint="eastAsia"/>
        </w:rPr>
        <w:t>启动流程平台</w:t>
      </w:r>
      <w:r w:rsidRPr="00DB19FB">
        <w:rPr>
          <w:rFonts w:hint="eastAsia"/>
        </w:rPr>
        <w:t>派发流程归档，接收流程平台请假申请审批处理</w:t>
      </w:r>
      <w:r w:rsidR="00973E1B">
        <w:rPr>
          <w:rFonts w:hint="eastAsia"/>
        </w:rPr>
        <w:t>结果</w:t>
      </w:r>
      <w:r w:rsidRPr="00DB19FB">
        <w:rPr>
          <w:rFonts w:hint="eastAsia"/>
        </w:rPr>
        <w:t>。</w:t>
      </w:r>
    </w:p>
    <w:p w:rsidR="000D2585" w:rsidRPr="00DB19FB" w:rsidRDefault="000D2585" w:rsidP="000D2585">
      <w:pPr>
        <w:pStyle w:val="6"/>
        <w:rPr>
          <w:iCs w:val="0"/>
        </w:rPr>
      </w:pPr>
      <w:bookmarkStart w:id="301" w:name="_Toc130154169"/>
      <w:r w:rsidRPr="00DB19FB">
        <w:rPr>
          <w:rFonts w:hint="eastAsia"/>
        </w:rPr>
        <w:t>请假申请待审核记录查询</w:t>
      </w:r>
      <w:bookmarkEnd w:id="301"/>
    </w:p>
    <w:p w:rsidR="000D2585" w:rsidRPr="00DB19FB" w:rsidRDefault="000D2585" w:rsidP="000D2585">
      <w:pPr>
        <w:ind w:firstLine="480"/>
      </w:pPr>
      <w:r w:rsidRPr="00DB19FB">
        <w:rPr>
          <w:rFonts w:hint="eastAsia"/>
        </w:rPr>
        <w:t>选择请假申请待审核记录查询，包括请假申请待审核记录查询、请假申请待审核列表信息查询、请假申请待审核详情信息查询。</w:t>
      </w:r>
    </w:p>
    <w:p w:rsidR="000D2585" w:rsidRPr="00DB19FB" w:rsidRDefault="000D2585" w:rsidP="000D2585">
      <w:pPr>
        <w:pStyle w:val="6"/>
        <w:rPr>
          <w:iCs w:val="0"/>
        </w:rPr>
      </w:pPr>
      <w:bookmarkStart w:id="302" w:name="_Toc130154170"/>
      <w:r w:rsidRPr="00DB19FB">
        <w:rPr>
          <w:rFonts w:hint="eastAsia"/>
        </w:rPr>
        <w:t>请假申请已处理查询</w:t>
      </w:r>
      <w:bookmarkEnd w:id="302"/>
    </w:p>
    <w:p w:rsidR="000D2585" w:rsidRDefault="000D2585" w:rsidP="000D2585">
      <w:pPr>
        <w:ind w:firstLine="480"/>
      </w:pPr>
      <w:r w:rsidRPr="00DB19FB">
        <w:rPr>
          <w:rFonts w:hint="eastAsia"/>
        </w:rPr>
        <w:t>选择请假申请已处理查询，包括请假申请已处理记录查询、请假申请已处理列表信息查询、请假申请已处理详情信息查询。</w:t>
      </w:r>
    </w:p>
    <w:p w:rsidR="0095024E" w:rsidRPr="00DB19FB" w:rsidRDefault="0095024E" w:rsidP="0095024E">
      <w:pPr>
        <w:pStyle w:val="6"/>
        <w:rPr>
          <w:iCs w:val="0"/>
        </w:rPr>
      </w:pPr>
      <w:bookmarkStart w:id="303" w:name="_Toc130154171"/>
      <w:r>
        <w:rPr>
          <w:rFonts w:hint="eastAsia"/>
        </w:rPr>
        <w:t>请假申请信息模板下载</w:t>
      </w:r>
      <w:bookmarkEnd w:id="303"/>
    </w:p>
    <w:p w:rsidR="0095024E" w:rsidRDefault="0095024E" w:rsidP="0095024E">
      <w:pPr>
        <w:ind w:firstLineChars="200" w:firstLine="480"/>
        <w:rPr>
          <w:iCs/>
        </w:rPr>
      </w:pPr>
      <w:r>
        <w:rPr>
          <w:rFonts w:hint="eastAsia"/>
          <w:iCs/>
        </w:rPr>
        <w:lastRenderedPageBreak/>
        <w:t>提供请假申请信息模板文件的文件预览，下载功能，随时查看最新的文件内容。</w:t>
      </w:r>
    </w:p>
    <w:p w:rsidR="0095024E" w:rsidRPr="00DB19FB" w:rsidRDefault="0095024E" w:rsidP="0095024E">
      <w:pPr>
        <w:pStyle w:val="6"/>
        <w:rPr>
          <w:iCs w:val="0"/>
        </w:rPr>
      </w:pPr>
      <w:bookmarkStart w:id="304" w:name="_Toc130154172"/>
      <w:r>
        <w:rPr>
          <w:rFonts w:hint="eastAsia"/>
        </w:rPr>
        <w:t>请假申请信息模板导入</w:t>
      </w:r>
      <w:bookmarkEnd w:id="304"/>
    </w:p>
    <w:p w:rsidR="0095024E" w:rsidRPr="00DC5FD0" w:rsidRDefault="0095024E" w:rsidP="0095024E">
      <w:pPr>
        <w:ind w:firstLineChars="200" w:firstLine="480"/>
        <w:jc w:val="both"/>
        <w:rPr>
          <w:rFonts w:ascii="宋体" w:hAnsi="宋体"/>
          <w:lang w:val="x-none"/>
        </w:rPr>
      </w:pPr>
      <w:r>
        <w:rPr>
          <w:rFonts w:hint="eastAsia"/>
          <w:iCs/>
        </w:rPr>
        <w:t>提供请假申请信息模板文件的导入功能，完成对请假申请信息的批量录入功能。</w:t>
      </w:r>
    </w:p>
    <w:p w:rsidR="0095024E" w:rsidRPr="00DB19FB" w:rsidRDefault="0095024E" w:rsidP="0095024E">
      <w:pPr>
        <w:pStyle w:val="6"/>
        <w:rPr>
          <w:iCs w:val="0"/>
        </w:rPr>
      </w:pPr>
      <w:bookmarkStart w:id="305" w:name="_Toc130154173"/>
      <w:r>
        <w:rPr>
          <w:rFonts w:hint="eastAsia"/>
        </w:rPr>
        <w:t>请假申请信息模板导入数据校验</w:t>
      </w:r>
      <w:bookmarkEnd w:id="305"/>
    </w:p>
    <w:p w:rsidR="0095024E" w:rsidRDefault="0095024E" w:rsidP="0095024E">
      <w:pPr>
        <w:ind w:firstLineChars="200" w:firstLine="480"/>
        <w:jc w:val="both"/>
      </w:pPr>
      <w:r>
        <w:rPr>
          <w:rFonts w:hint="eastAsia"/>
        </w:rPr>
        <w:t>请假申请信息模板导入完成</w:t>
      </w:r>
      <w:r>
        <w:t>后，系统会对</w:t>
      </w:r>
      <w:r>
        <w:rPr>
          <w:rFonts w:hint="eastAsia"/>
        </w:rPr>
        <w:t>导入的请假申请信息进行校验，判断</w:t>
      </w:r>
      <w:r>
        <w:t>系统中是否已经存在了相同的</w:t>
      </w:r>
      <w:r>
        <w:rPr>
          <w:rFonts w:hint="eastAsia"/>
        </w:rPr>
        <w:t>班表名称、交班人员、交班班次、数据文件类型等记录信息</w:t>
      </w:r>
      <w:r>
        <w:t>，如存在，则系统提示已经存在，并且不允许继续进行后续</w:t>
      </w:r>
      <w:r>
        <w:rPr>
          <w:rFonts w:hint="eastAsia"/>
        </w:rPr>
        <w:t>导入</w:t>
      </w:r>
      <w:r>
        <w:t>处理。</w:t>
      </w:r>
    </w:p>
    <w:p w:rsidR="00B17B85" w:rsidRPr="00DB19FB" w:rsidRDefault="001D1773" w:rsidP="001D1773">
      <w:pPr>
        <w:pStyle w:val="30"/>
      </w:pPr>
      <w:bookmarkStart w:id="306" w:name="_Toc130154174"/>
      <w:r w:rsidRPr="001D1773">
        <w:rPr>
          <w:rFonts w:hint="eastAsia"/>
        </w:rPr>
        <w:t>调度工作首页视图展现</w:t>
      </w:r>
      <w:bookmarkEnd w:id="306"/>
    </w:p>
    <w:p w:rsidR="003504B4" w:rsidRPr="00DB19FB" w:rsidRDefault="003504B4" w:rsidP="003504B4">
      <w:pPr>
        <w:pStyle w:val="40"/>
        <w:rPr>
          <w:iCs/>
          <w:szCs w:val="24"/>
        </w:rPr>
      </w:pPr>
      <w:bookmarkStart w:id="307" w:name="_Toc130154175"/>
      <w:r w:rsidRPr="003A4279">
        <w:rPr>
          <w:rFonts w:hint="eastAsia"/>
        </w:rPr>
        <w:t>调度工作首页视图</w:t>
      </w:r>
      <w:r>
        <w:rPr>
          <w:rFonts w:hint="eastAsia"/>
        </w:rPr>
        <w:t>管理</w:t>
      </w:r>
      <w:r w:rsidRPr="003A4279">
        <w:rPr>
          <w:rFonts w:hint="eastAsia"/>
        </w:rPr>
        <w:t>数据库</w:t>
      </w:r>
      <w:bookmarkEnd w:id="307"/>
    </w:p>
    <w:p w:rsidR="003504B4" w:rsidRPr="003A4279" w:rsidRDefault="003504B4" w:rsidP="003504B4">
      <w:pPr>
        <w:pStyle w:val="5"/>
      </w:pPr>
      <w:bookmarkStart w:id="308" w:name="_Toc130154176"/>
      <w:r w:rsidRPr="003A4279">
        <w:rPr>
          <w:rFonts w:hint="eastAsia"/>
        </w:rPr>
        <w:t>菜单管理数据表</w:t>
      </w:r>
      <w:bookmarkEnd w:id="308"/>
    </w:p>
    <w:p w:rsidR="003504B4" w:rsidRPr="00DB19FB" w:rsidRDefault="003504B4" w:rsidP="003504B4">
      <w:pPr>
        <w:ind w:firstLine="480"/>
        <w:rPr>
          <w:rFonts w:ascii="宋体" w:hAnsi="宋体"/>
          <w:lang w:val="x-none" w:eastAsia="x-none"/>
        </w:rPr>
      </w:pPr>
      <w:r w:rsidRPr="00DB19FB">
        <w:rPr>
          <w:rFonts w:ascii="宋体" w:hAnsi="宋体" w:hint="eastAsia"/>
          <w:lang w:val="x-none"/>
        </w:rPr>
        <w:t>用于记录菜单需要管理生产专区的类型菜单，包括生产类型、创建时间、父级菜单类型、菜单名称等字段。</w:t>
      </w:r>
    </w:p>
    <w:p w:rsidR="003504B4" w:rsidRPr="003A4279" w:rsidRDefault="003504B4" w:rsidP="003504B4">
      <w:pPr>
        <w:pStyle w:val="5"/>
      </w:pPr>
      <w:bookmarkStart w:id="309" w:name="_Toc130154177"/>
      <w:r w:rsidRPr="003A4279">
        <w:rPr>
          <w:rFonts w:hint="eastAsia"/>
        </w:rPr>
        <w:t>生产专区管理数据表</w:t>
      </w:r>
      <w:bookmarkEnd w:id="309"/>
    </w:p>
    <w:p w:rsidR="003504B4" w:rsidRPr="00DB19FB" w:rsidRDefault="003504B4" w:rsidP="003504B4">
      <w:pPr>
        <w:ind w:firstLine="480"/>
        <w:rPr>
          <w:rFonts w:ascii="宋体" w:hAnsi="宋体"/>
          <w:lang w:val="x-none" w:eastAsia="x-none"/>
        </w:rPr>
      </w:pPr>
      <w:r w:rsidRPr="00DB19FB">
        <w:rPr>
          <w:rFonts w:ascii="宋体" w:hAnsi="宋体" w:hint="eastAsia"/>
          <w:lang w:val="x-none"/>
        </w:rPr>
        <w:t>用于记录生产专区分类的菜单名称、url等，包括、菜单名称、url、创建时间、打开方式等字段。</w:t>
      </w:r>
    </w:p>
    <w:p w:rsidR="003504B4" w:rsidRPr="003A4279" w:rsidRDefault="003504B4" w:rsidP="003504B4">
      <w:pPr>
        <w:pStyle w:val="5"/>
      </w:pPr>
      <w:bookmarkStart w:id="310" w:name="_Toc130154178"/>
      <w:r w:rsidRPr="003A4279">
        <w:rPr>
          <w:rFonts w:hint="eastAsia"/>
        </w:rPr>
        <w:t>生产专区职责权限数据表</w:t>
      </w:r>
      <w:bookmarkEnd w:id="310"/>
    </w:p>
    <w:p w:rsidR="003504B4" w:rsidRPr="00DB19FB" w:rsidRDefault="003504B4" w:rsidP="003504B4">
      <w:pPr>
        <w:ind w:firstLine="480"/>
        <w:rPr>
          <w:rFonts w:ascii="宋体" w:hAnsi="宋体"/>
          <w:lang w:val="x-none" w:eastAsia="x-none"/>
        </w:rPr>
      </w:pPr>
      <w:r w:rsidRPr="00DB19FB">
        <w:rPr>
          <w:rFonts w:ascii="宋体" w:hAnsi="宋体" w:hint="eastAsia"/>
          <w:lang w:val="x-none"/>
        </w:rPr>
        <w:t>用于记录生产专区菜单打开的权限分类，包括角色、岗位、创建时间、菜单名称、菜单权限等字段。</w:t>
      </w:r>
    </w:p>
    <w:p w:rsidR="003504B4" w:rsidRPr="003A4279" w:rsidRDefault="003504B4" w:rsidP="003504B4">
      <w:pPr>
        <w:pStyle w:val="5"/>
      </w:pPr>
      <w:bookmarkStart w:id="311" w:name="_Toc130154179"/>
      <w:r w:rsidRPr="003A4279">
        <w:rPr>
          <w:rFonts w:hint="eastAsia"/>
        </w:rPr>
        <w:lastRenderedPageBreak/>
        <w:t>生产专区单点菜单数据表</w:t>
      </w:r>
      <w:bookmarkEnd w:id="311"/>
    </w:p>
    <w:p w:rsidR="003504B4" w:rsidRPr="00DB19FB" w:rsidRDefault="003504B4" w:rsidP="003504B4">
      <w:pPr>
        <w:ind w:left="420" w:firstLine="480"/>
        <w:rPr>
          <w:rFonts w:ascii="宋体" w:hAnsi="宋体"/>
          <w:lang w:val="x-none" w:eastAsia="x-none"/>
        </w:rPr>
      </w:pPr>
      <w:r w:rsidRPr="00DB19FB">
        <w:rPr>
          <w:rFonts w:ascii="宋体" w:hAnsi="宋体" w:hint="eastAsia"/>
          <w:lang w:val="x-none"/>
        </w:rPr>
        <w:t>用于记录单点的菜单，包括id、url、是否需要从账号、创建时间等字段。</w:t>
      </w:r>
    </w:p>
    <w:p w:rsidR="003504B4" w:rsidRPr="003A4279" w:rsidRDefault="003504B4" w:rsidP="003504B4">
      <w:pPr>
        <w:pStyle w:val="5"/>
      </w:pPr>
      <w:bookmarkStart w:id="312" w:name="_Toc130154180"/>
      <w:r w:rsidRPr="003A4279">
        <w:rPr>
          <w:rFonts w:hint="eastAsia"/>
        </w:rPr>
        <w:t>生产专区单点账号管理表</w:t>
      </w:r>
      <w:bookmarkEnd w:id="312"/>
    </w:p>
    <w:p w:rsidR="003504B4" w:rsidRPr="00DB19FB" w:rsidRDefault="003504B4" w:rsidP="003504B4">
      <w:pPr>
        <w:ind w:firstLine="480"/>
        <w:rPr>
          <w:rFonts w:ascii="宋体" w:hAnsi="宋体"/>
          <w:lang w:val="x-none" w:eastAsia="x-none"/>
        </w:rPr>
      </w:pPr>
      <w:r w:rsidRPr="00DB19FB">
        <w:rPr>
          <w:rFonts w:ascii="宋体" w:hAnsi="宋体" w:hint="eastAsia"/>
          <w:lang w:val="x-none"/>
        </w:rPr>
        <w:t>用于记录生产专区从账号表里，包括url厂家、id、主账号、从账号、用户姓名、创建时间等字段。</w:t>
      </w:r>
    </w:p>
    <w:p w:rsidR="003504B4" w:rsidRPr="003A4279" w:rsidRDefault="003504B4" w:rsidP="003504B4">
      <w:pPr>
        <w:pStyle w:val="5"/>
      </w:pPr>
      <w:bookmarkStart w:id="313" w:name="_Toc130154181"/>
      <w:r w:rsidRPr="003A4279">
        <w:rPr>
          <w:rFonts w:hint="eastAsia"/>
        </w:rPr>
        <w:t>定时任务数据表</w:t>
      </w:r>
      <w:bookmarkEnd w:id="313"/>
    </w:p>
    <w:p w:rsidR="003504B4" w:rsidRPr="00DB19FB" w:rsidRDefault="003504B4" w:rsidP="003504B4">
      <w:pPr>
        <w:ind w:firstLine="480"/>
        <w:rPr>
          <w:rFonts w:ascii="宋体" w:hAnsi="宋体"/>
          <w:lang w:val="x-none" w:eastAsia="x-none"/>
        </w:rPr>
      </w:pPr>
      <w:r w:rsidRPr="00DB19FB">
        <w:rPr>
          <w:rFonts w:ascii="宋体" w:hAnsi="宋体" w:hint="eastAsia"/>
          <w:lang w:val="x-none"/>
        </w:rPr>
        <w:t>用于记录定时任务的管理，包括执行器主键ID、任务执行CRON、任务描述、创建时间、执行器路由策略、下次调度时间等。</w:t>
      </w:r>
    </w:p>
    <w:p w:rsidR="003504B4" w:rsidRPr="003A4279" w:rsidRDefault="003504B4" w:rsidP="003504B4">
      <w:pPr>
        <w:pStyle w:val="5"/>
      </w:pPr>
      <w:bookmarkStart w:id="314" w:name="_Toc130154182"/>
      <w:r w:rsidRPr="003A4279">
        <w:rPr>
          <w:rFonts w:hint="eastAsia"/>
        </w:rPr>
        <w:t>定时任务参数数据表</w:t>
      </w:r>
      <w:bookmarkEnd w:id="314"/>
    </w:p>
    <w:p w:rsidR="003504B4" w:rsidRPr="00DB19FB" w:rsidRDefault="003504B4" w:rsidP="003504B4">
      <w:pPr>
        <w:ind w:firstLine="480"/>
        <w:rPr>
          <w:rFonts w:ascii="宋体" w:hAnsi="宋体"/>
          <w:lang w:val="x-none" w:eastAsia="x-none"/>
        </w:rPr>
      </w:pPr>
      <w:r w:rsidRPr="00DB19FB">
        <w:rPr>
          <w:rFonts w:ascii="宋体" w:hAnsi="宋体" w:hint="eastAsia"/>
          <w:lang w:val="x-none"/>
        </w:rPr>
        <w:t>用于记录定时任务运行需要的参数，包括</w:t>
      </w:r>
      <w:r w:rsidRPr="00DB19FB">
        <w:rPr>
          <w:rFonts w:ascii="宋体" w:hAnsi="宋体"/>
          <w:lang w:val="x-none"/>
        </w:rPr>
        <w:t>IP/URL</w:t>
      </w:r>
      <w:r w:rsidRPr="00DB19FB">
        <w:rPr>
          <w:rFonts w:ascii="宋体" w:hAnsi="宋体" w:hint="eastAsia"/>
          <w:lang w:val="x-none"/>
        </w:rPr>
        <w:t>、用户名、密码、端口、本机文件路径、远程文件路径、查询sql等字段。</w:t>
      </w:r>
    </w:p>
    <w:p w:rsidR="003504B4" w:rsidRPr="003A4279" w:rsidRDefault="003504B4" w:rsidP="003504B4">
      <w:pPr>
        <w:pStyle w:val="5"/>
      </w:pPr>
      <w:bookmarkStart w:id="315" w:name="_Toc130154183"/>
      <w:r w:rsidRPr="003A4279">
        <w:rPr>
          <w:rFonts w:hint="eastAsia"/>
        </w:rPr>
        <w:t>定时任务操作记录数据表</w:t>
      </w:r>
      <w:bookmarkEnd w:id="315"/>
    </w:p>
    <w:p w:rsidR="003504B4" w:rsidRPr="00DB19FB" w:rsidRDefault="003504B4" w:rsidP="003504B4">
      <w:pPr>
        <w:ind w:firstLine="480"/>
        <w:rPr>
          <w:rFonts w:ascii="宋体" w:hAnsi="宋体"/>
          <w:lang w:val="x-none" w:eastAsia="x-none"/>
        </w:rPr>
      </w:pPr>
      <w:r w:rsidRPr="00DB19FB">
        <w:rPr>
          <w:rFonts w:ascii="宋体" w:hAnsi="宋体" w:hint="eastAsia"/>
          <w:lang w:val="x-none"/>
        </w:rPr>
        <w:t>用于记录定时任务的运行日志，包括执行器主键ID、执行器地址，本次执行的地址、执行器任务handler、调度-时间、调度-结果、执行-时间等字段。</w:t>
      </w:r>
    </w:p>
    <w:p w:rsidR="003504B4" w:rsidRPr="003A4279" w:rsidRDefault="003504B4" w:rsidP="003504B4">
      <w:pPr>
        <w:pStyle w:val="5"/>
      </w:pPr>
      <w:bookmarkStart w:id="316" w:name="_Toc130154184"/>
      <w:r w:rsidRPr="003A4279">
        <w:rPr>
          <w:rFonts w:hint="eastAsia"/>
        </w:rPr>
        <w:t>设备总量数据表</w:t>
      </w:r>
      <w:bookmarkEnd w:id="316"/>
    </w:p>
    <w:p w:rsidR="003504B4" w:rsidRPr="00DB19FB" w:rsidRDefault="003504B4" w:rsidP="003504B4">
      <w:pPr>
        <w:ind w:left="420" w:firstLine="480"/>
        <w:rPr>
          <w:rFonts w:ascii="宋体" w:hAnsi="宋体"/>
          <w:lang w:val="x-none" w:eastAsia="x-none"/>
        </w:rPr>
      </w:pPr>
      <w:r w:rsidRPr="00DB19FB">
        <w:rPr>
          <w:rFonts w:ascii="宋体" w:hAnsi="宋体" w:hint="eastAsia"/>
          <w:lang w:val="x-none"/>
        </w:rPr>
        <w:t>用于记录采集到的设备数据信息，包括地市、区县、昨日设备量、昨日活跃量等字段。</w:t>
      </w:r>
    </w:p>
    <w:p w:rsidR="003504B4" w:rsidRPr="003A4279" w:rsidRDefault="003504B4" w:rsidP="003504B4">
      <w:pPr>
        <w:pStyle w:val="5"/>
      </w:pPr>
      <w:bookmarkStart w:id="317" w:name="_Toc130154185"/>
      <w:r w:rsidRPr="003A4279">
        <w:rPr>
          <w:rFonts w:hint="eastAsia"/>
        </w:rPr>
        <w:t>设备总量统计表</w:t>
      </w:r>
      <w:bookmarkEnd w:id="317"/>
    </w:p>
    <w:p w:rsidR="003504B4" w:rsidRPr="00DB19FB" w:rsidRDefault="003504B4" w:rsidP="003504B4">
      <w:pPr>
        <w:ind w:firstLine="480"/>
        <w:rPr>
          <w:rFonts w:ascii="宋体" w:hAnsi="宋体"/>
          <w:lang w:val="x-none"/>
        </w:rPr>
      </w:pPr>
      <w:r w:rsidRPr="00DB19FB">
        <w:rPr>
          <w:rFonts w:ascii="宋体" w:hAnsi="宋体" w:hint="eastAsia"/>
          <w:lang w:val="x-none"/>
        </w:rPr>
        <w:lastRenderedPageBreak/>
        <w:t>用于记录采集抽取的设备量汇总数据，包括、地市、区县、天、周、月、日期、汇总时间、数据量等字段。</w:t>
      </w:r>
    </w:p>
    <w:p w:rsidR="003504B4" w:rsidRPr="003A4279" w:rsidRDefault="003504B4" w:rsidP="003504B4">
      <w:pPr>
        <w:pStyle w:val="5"/>
      </w:pPr>
      <w:bookmarkStart w:id="318" w:name="_Toc130154186"/>
      <w:r w:rsidRPr="003A4279">
        <w:rPr>
          <w:rFonts w:hint="eastAsia"/>
        </w:rPr>
        <w:t>组网设备统计表</w:t>
      </w:r>
      <w:bookmarkEnd w:id="318"/>
    </w:p>
    <w:p w:rsidR="003504B4" w:rsidRPr="00DB19FB" w:rsidRDefault="003504B4" w:rsidP="003504B4">
      <w:pPr>
        <w:ind w:firstLine="480"/>
        <w:rPr>
          <w:rFonts w:ascii="宋体" w:hAnsi="宋体"/>
          <w:lang w:val="x-none"/>
        </w:rPr>
      </w:pPr>
      <w:r w:rsidRPr="00DB19FB">
        <w:rPr>
          <w:rFonts w:ascii="宋体" w:hAnsi="宋体" w:hint="eastAsia"/>
          <w:lang w:val="x-none"/>
        </w:rPr>
        <w:t>用于记录抽取到的组网设备数据统计数据，包括地市、区县、天、周、月、日期、汇总时间、数据量等字段。</w:t>
      </w:r>
    </w:p>
    <w:p w:rsidR="003504B4" w:rsidRPr="003A4279" w:rsidRDefault="003504B4" w:rsidP="003504B4">
      <w:pPr>
        <w:pStyle w:val="5"/>
      </w:pPr>
      <w:bookmarkStart w:id="319" w:name="_Toc130154187"/>
      <w:r w:rsidRPr="003A4279">
        <w:t>CP</w:t>
      </w:r>
      <w:r w:rsidRPr="003A4279">
        <w:rPr>
          <w:rFonts w:hint="eastAsia"/>
        </w:rPr>
        <w:t>U设备厂家表</w:t>
      </w:r>
      <w:bookmarkEnd w:id="319"/>
    </w:p>
    <w:p w:rsidR="003504B4" w:rsidRPr="00DB19FB" w:rsidRDefault="003504B4" w:rsidP="003504B4">
      <w:pPr>
        <w:ind w:firstLine="480"/>
        <w:rPr>
          <w:rFonts w:ascii="宋体" w:hAnsi="宋体"/>
          <w:lang w:val="x-none" w:eastAsia="x-none"/>
        </w:rPr>
      </w:pPr>
      <w:r w:rsidRPr="00DB19FB">
        <w:rPr>
          <w:rFonts w:ascii="宋体" w:hAnsi="宋体" w:hint="eastAsia"/>
          <w:lang w:val="x-none"/>
        </w:rPr>
        <w:t>用于记录每天抽取到CPU设备厂家，包括、地市、区县、统计时间、厂家名称、厂家id、创建时间等字段。</w:t>
      </w:r>
    </w:p>
    <w:p w:rsidR="003504B4" w:rsidRPr="003A4279" w:rsidRDefault="003504B4" w:rsidP="003504B4">
      <w:pPr>
        <w:pStyle w:val="5"/>
      </w:pPr>
      <w:bookmarkStart w:id="320" w:name="_Toc130154188"/>
      <w:r w:rsidRPr="003A4279">
        <w:rPr>
          <w:rFonts w:hint="eastAsia"/>
        </w:rPr>
        <w:t>C</w:t>
      </w:r>
      <w:r w:rsidRPr="003A4279">
        <w:t>PU</w:t>
      </w:r>
      <w:r w:rsidRPr="003A4279">
        <w:rPr>
          <w:rFonts w:hint="eastAsia"/>
        </w:rPr>
        <w:t>数据明细表</w:t>
      </w:r>
      <w:bookmarkEnd w:id="320"/>
    </w:p>
    <w:p w:rsidR="003504B4" w:rsidRPr="00DB19FB" w:rsidRDefault="003504B4" w:rsidP="003504B4">
      <w:pPr>
        <w:ind w:firstLine="480"/>
        <w:rPr>
          <w:rFonts w:ascii="宋体" w:hAnsi="宋体"/>
          <w:lang w:val="x-none"/>
        </w:rPr>
      </w:pPr>
      <w:r w:rsidRPr="00DB19FB">
        <w:rPr>
          <w:rFonts w:ascii="宋体" w:hAnsi="宋体" w:hint="eastAsia"/>
          <w:lang w:val="x-none"/>
        </w:rPr>
        <w:t>用于记录采集杭研的C</w:t>
      </w:r>
      <w:r w:rsidRPr="00DB19FB">
        <w:rPr>
          <w:rFonts w:ascii="宋体" w:hAnsi="宋体"/>
          <w:lang w:val="x-none"/>
        </w:rPr>
        <w:t>p</w:t>
      </w:r>
      <w:r w:rsidRPr="00DB19FB">
        <w:rPr>
          <w:rFonts w:ascii="宋体" w:hAnsi="宋体" w:hint="eastAsia"/>
          <w:lang w:val="x-none"/>
        </w:rPr>
        <w:t>u数据明细表，包括地市、区县、C</w:t>
      </w:r>
      <w:r w:rsidRPr="00DB19FB">
        <w:rPr>
          <w:rFonts w:ascii="宋体" w:hAnsi="宋体"/>
          <w:lang w:val="x-none"/>
        </w:rPr>
        <w:t>p</w:t>
      </w:r>
      <w:r w:rsidRPr="00DB19FB">
        <w:rPr>
          <w:rFonts w:ascii="宋体" w:hAnsi="宋体" w:hint="eastAsia"/>
          <w:lang w:val="x-none"/>
        </w:rPr>
        <w:t>u使用超限明细、杭研采集时间、综调入库时间等字段。</w:t>
      </w:r>
    </w:p>
    <w:p w:rsidR="003504B4" w:rsidRPr="00DB19FB" w:rsidRDefault="003504B4" w:rsidP="003504B4">
      <w:pPr>
        <w:pStyle w:val="5"/>
      </w:pPr>
      <w:bookmarkStart w:id="321" w:name="_Toc130154189"/>
      <w:r w:rsidRPr="00DB19FB">
        <w:rPr>
          <w:rFonts w:hint="eastAsia"/>
        </w:rPr>
        <w:t>CPU数据统计表</w:t>
      </w:r>
      <w:bookmarkEnd w:id="321"/>
    </w:p>
    <w:p w:rsidR="003504B4" w:rsidRPr="00DB19FB" w:rsidRDefault="003504B4" w:rsidP="003504B4">
      <w:pPr>
        <w:ind w:firstLine="480"/>
        <w:rPr>
          <w:rFonts w:ascii="宋体" w:hAnsi="宋体"/>
          <w:lang w:val="x-none" w:eastAsia="x-none"/>
        </w:rPr>
      </w:pPr>
      <w:r w:rsidRPr="00DB19FB">
        <w:rPr>
          <w:rFonts w:ascii="宋体" w:hAnsi="宋体" w:hint="eastAsia"/>
          <w:lang w:val="x-none"/>
        </w:rPr>
        <w:t>用于记录明细数据汇总统计记过、包括地市、区县、C</w:t>
      </w:r>
      <w:r w:rsidRPr="00DB19FB">
        <w:rPr>
          <w:rFonts w:ascii="宋体" w:hAnsi="宋体"/>
          <w:lang w:val="x-none"/>
        </w:rPr>
        <w:t>p</w:t>
      </w:r>
      <w:r w:rsidRPr="00DB19FB">
        <w:rPr>
          <w:rFonts w:ascii="宋体" w:hAnsi="宋体" w:hint="eastAsia"/>
          <w:lang w:val="x-none"/>
        </w:rPr>
        <w:t>u使用率、设备厂家个数、统计时间等字段。</w:t>
      </w:r>
    </w:p>
    <w:p w:rsidR="003504B4" w:rsidRPr="00DB19FB" w:rsidRDefault="003504B4" w:rsidP="003504B4">
      <w:pPr>
        <w:pStyle w:val="5"/>
      </w:pPr>
      <w:bookmarkStart w:id="322" w:name="_Toc130154190"/>
      <w:r w:rsidRPr="00DB19FB">
        <w:rPr>
          <w:rFonts w:hint="eastAsia"/>
        </w:rPr>
        <w:t>RAM设备厂家表</w:t>
      </w:r>
      <w:bookmarkEnd w:id="322"/>
    </w:p>
    <w:p w:rsidR="003504B4" w:rsidRPr="00DB19FB" w:rsidRDefault="003504B4" w:rsidP="003504B4">
      <w:pPr>
        <w:ind w:firstLine="480"/>
        <w:rPr>
          <w:rFonts w:ascii="宋体" w:hAnsi="宋体"/>
          <w:lang w:val="x-none" w:eastAsia="x-none"/>
        </w:rPr>
      </w:pPr>
      <w:r w:rsidRPr="00DB19FB">
        <w:rPr>
          <w:rFonts w:ascii="宋体" w:hAnsi="宋体" w:hint="eastAsia"/>
          <w:lang w:val="x-none"/>
        </w:rPr>
        <w:t>用于记录每天抽取到RAM设备厂家，包括、地市、区县、统计时间、厂家名称、厂家id、创建时间等字段。</w:t>
      </w:r>
    </w:p>
    <w:p w:rsidR="003504B4" w:rsidRPr="00DB19FB" w:rsidRDefault="003504B4" w:rsidP="003504B4">
      <w:pPr>
        <w:pStyle w:val="5"/>
      </w:pPr>
      <w:bookmarkStart w:id="323" w:name="_Toc130154191"/>
      <w:r w:rsidRPr="00DB19FB">
        <w:rPr>
          <w:rFonts w:hint="eastAsia"/>
        </w:rPr>
        <w:t>RAM数据明细表</w:t>
      </w:r>
      <w:bookmarkEnd w:id="323"/>
    </w:p>
    <w:p w:rsidR="003504B4" w:rsidRPr="00DB19FB" w:rsidRDefault="003504B4" w:rsidP="003504B4">
      <w:pPr>
        <w:ind w:firstLine="480"/>
        <w:rPr>
          <w:rFonts w:ascii="宋体" w:hAnsi="宋体"/>
          <w:lang w:val="x-none"/>
        </w:rPr>
      </w:pPr>
      <w:r w:rsidRPr="00DB19FB">
        <w:rPr>
          <w:rFonts w:ascii="宋体" w:hAnsi="宋体" w:hint="eastAsia"/>
          <w:lang w:val="x-none"/>
        </w:rPr>
        <w:t>用于记录采集杭研的RAM数据明细表，包括地市、区县、RAM使用超限个数、</w:t>
      </w:r>
      <w:r w:rsidRPr="00DB19FB">
        <w:rPr>
          <w:rFonts w:ascii="宋体" w:hAnsi="宋体" w:hint="eastAsia"/>
          <w:lang w:val="x-none"/>
        </w:rPr>
        <w:lastRenderedPageBreak/>
        <w:t>杭研采集时间、综调入库时间等字段。</w:t>
      </w:r>
    </w:p>
    <w:p w:rsidR="003504B4" w:rsidRPr="00DB19FB" w:rsidRDefault="003504B4" w:rsidP="003504B4">
      <w:pPr>
        <w:pStyle w:val="5"/>
      </w:pPr>
      <w:bookmarkStart w:id="324" w:name="_Toc130154192"/>
      <w:r w:rsidRPr="00DB19FB">
        <w:rPr>
          <w:rFonts w:hint="eastAsia"/>
        </w:rPr>
        <w:t>RAM数据统计表</w:t>
      </w:r>
      <w:bookmarkEnd w:id="324"/>
    </w:p>
    <w:p w:rsidR="003504B4" w:rsidRPr="00DB19FB" w:rsidRDefault="003504B4" w:rsidP="003504B4">
      <w:pPr>
        <w:ind w:firstLine="480"/>
        <w:rPr>
          <w:rFonts w:ascii="宋体" w:hAnsi="宋体"/>
          <w:lang w:val="x-none"/>
        </w:rPr>
      </w:pPr>
      <w:r w:rsidRPr="00DB19FB">
        <w:rPr>
          <w:rFonts w:ascii="宋体" w:hAnsi="宋体" w:hint="eastAsia"/>
          <w:lang w:val="x-none"/>
        </w:rPr>
        <w:t>用于记录明细数据汇总统计记过、包括地市、区县、RAM使用率、设备厂家个数、统计时间等字段。</w:t>
      </w:r>
    </w:p>
    <w:p w:rsidR="003504B4" w:rsidRPr="00DB19FB" w:rsidRDefault="003504B4" w:rsidP="003504B4">
      <w:pPr>
        <w:pStyle w:val="5"/>
      </w:pPr>
      <w:bookmarkStart w:id="325" w:name="_Toc130154193"/>
      <w:r w:rsidRPr="00DB19FB">
        <w:rPr>
          <w:rFonts w:hint="eastAsia"/>
        </w:rPr>
        <w:t>探针覆盖率设备厂家表</w:t>
      </w:r>
      <w:bookmarkEnd w:id="325"/>
    </w:p>
    <w:p w:rsidR="003504B4" w:rsidRPr="00DB19FB" w:rsidRDefault="003504B4" w:rsidP="003504B4">
      <w:pPr>
        <w:ind w:firstLine="480"/>
        <w:rPr>
          <w:rFonts w:ascii="宋体" w:hAnsi="宋体"/>
          <w:lang w:val="x-none" w:eastAsia="x-none"/>
        </w:rPr>
      </w:pPr>
      <w:r w:rsidRPr="00DB19FB">
        <w:rPr>
          <w:rFonts w:ascii="宋体" w:hAnsi="宋体" w:hint="eastAsia"/>
          <w:lang w:val="x-none"/>
        </w:rPr>
        <w:t>用于记录每天抽取到探针覆盖率设备厂家，包括、地市、区县、统计时间、厂家名称、厂家id、创建时间等字段。</w:t>
      </w:r>
    </w:p>
    <w:p w:rsidR="003504B4" w:rsidRPr="00DB19FB" w:rsidRDefault="003504B4" w:rsidP="003504B4">
      <w:pPr>
        <w:pStyle w:val="5"/>
      </w:pPr>
      <w:bookmarkStart w:id="326" w:name="_Toc130154194"/>
      <w:r w:rsidRPr="00DB19FB">
        <w:rPr>
          <w:rFonts w:hint="eastAsia"/>
        </w:rPr>
        <w:t>探针覆盖率数据明细表</w:t>
      </w:r>
      <w:bookmarkEnd w:id="326"/>
    </w:p>
    <w:p w:rsidR="003504B4" w:rsidRPr="00DB19FB" w:rsidRDefault="003504B4" w:rsidP="003504B4">
      <w:pPr>
        <w:ind w:firstLine="480"/>
        <w:rPr>
          <w:rFonts w:ascii="宋体" w:hAnsi="宋体"/>
          <w:lang w:val="x-none"/>
        </w:rPr>
      </w:pPr>
      <w:r w:rsidRPr="00DB19FB">
        <w:rPr>
          <w:rFonts w:ascii="宋体" w:hAnsi="宋体" w:hint="eastAsia"/>
          <w:lang w:val="x-none"/>
        </w:rPr>
        <w:t>用于记录采集杭研的RAM数据明细表，包括地市、区县、探针覆盖率明细数据、杭研采集时间、综调入库时间等字段。</w:t>
      </w:r>
    </w:p>
    <w:p w:rsidR="003504B4" w:rsidRPr="00DB19FB" w:rsidRDefault="003504B4" w:rsidP="003504B4">
      <w:pPr>
        <w:pStyle w:val="5"/>
      </w:pPr>
      <w:bookmarkStart w:id="327" w:name="_Toc130154195"/>
      <w:r w:rsidRPr="00DB19FB">
        <w:rPr>
          <w:rFonts w:hint="eastAsia"/>
        </w:rPr>
        <w:t>探针覆盖率数据统计表</w:t>
      </w:r>
      <w:bookmarkEnd w:id="327"/>
    </w:p>
    <w:p w:rsidR="003504B4" w:rsidRPr="00DB19FB" w:rsidRDefault="003504B4" w:rsidP="003504B4">
      <w:pPr>
        <w:ind w:firstLine="480"/>
        <w:rPr>
          <w:rFonts w:ascii="宋体" w:hAnsi="宋体"/>
          <w:lang w:val="x-none"/>
        </w:rPr>
      </w:pPr>
      <w:r w:rsidRPr="00DB19FB">
        <w:rPr>
          <w:rFonts w:ascii="宋体" w:hAnsi="宋体" w:hint="eastAsia"/>
          <w:lang w:val="x-none"/>
        </w:rPr>
        <w:t>用于记录明细数据汇总统计记过、包括地市、区县、探针覆盖率、设备厂家个数、统计时间等字段.</w:t>
      </w:r>
    </w:p>
    <w:p w:rsidR="003504B4" w:rsidRPr="00DB19FB" w:rsidRDefault="003504B4" w:rsidP="003504B4">
      <w:pPr>
        <w:pStyle w:val="5"/>
      </w:pPr>
      <w:bookmarkStart w:id="328" w:name="_Toc130154196"/>
      <w:r w:rsidRPr="00DB19FB">
        <w:t>探针活跃度</w:t>
      </w:r>
      <w:r w:rsidRPr="00DB19FB">
        <w:rPr>
          <w:rFonts w:hint="eastAsia"/>
        </w:rPr>
        <w:t>设备厂家表</w:t>
      </w:r>
      <w:bookmarkEnd w:id="328"/>
    </w:p>
    <w:p w:rsidR="003504B4" w:rsidRPr="00DB19FB" w:rsidRDefault="003504B4" w:rsidP="003504B4">
      <w:pPr>
        <w:ind w:firstLine="480"/>
        <w:rPr>
          <w:rFonts w:ascii="宋体" w:hAnsi="宋体"/>
          <w:lang w:val="x-none" w:eastAsia="x-none"/>
        </w:rPr>
      </w:pPr>
      <w:r w:rsidRPr="00DB19FB">
        <w:rPr>
          <w:rFonts w:ascii="宋体" w:hAnsi="宋体" w:hint="eastAsia"/>
          <w:lang w:val="x-none"/>
        </w:rPr>
        <w:t>用于记录每天抽取到</w:t>
      </w:r>
      <w:r w:rsidRPr="00DB19FB">
        <w:rPr>
          <w:rFonts w:ascii="宋体" w:hAnsi="宋体"/>
          <w:lang w:val="x-none"/>
        </w:rPr>
        <w:t>探针活跃度</w:t>
      </w:r>
      <w:r w:rsidRPr="00DB19FB">
        <w:rPr>
          <w:rFonts w:ascii="宋体" w:hAnsi="宋体" w:hint="eastAsia"/>
          <w:lang w:val="x-none"/>
        </w:rPr>
        <w:t>设备厂家，包括、地市、区县、统计时间、厂家名称、厂家id、创建时间等字段。</w:t>
      </w:r>
    </w:p>
    <w:p w:rsidR="003504B4" w:rsidRPr="00DB19FB" w:rsidRDefault="003504B4" w:rsidP="003504B4">
      <w:pPr>
        <w:pStyle w:val="5"/>
      </w:pPr>
      <w:bookmarkStart w:id="329" w:name="_Toc130154197"/>
      <w:r w:rsidRPr="00DB19FB">
        <w:t>探针活跃度</w:t>
      </w:r>
      <w:r w:rsidRPr="00DB19FB">
        <w:rPr>
          <w:rFonts w:hint="eastAsia"/>
        </w:rPr>
        <w:t>数据明细表</w:t>
      </w:r>
      <w:bookmarkEnd w:id="329"/>
    </w:p>
    <w:p w:rsidR="003504B4" w:rsidRPr="00DB19FB" w:rsidRDefault="003504B4" w:rsidP="003504B4">
      <w:pPr>
        <w:ind w:firstLine="480"/>
        <w:rPr>
          <w:rFonts w:ascii="宋体" w:hAnsi="宋体"/>
          <w:lang w:val="x-none"/>
        </w:rPr>
      </w:pPr>
      <w:r w:rsidRPr="00DB19FB">
        <w:rPr>
          <w:rFonts w:ascii="宋体" w:hAnsi="宋体" w:hint="eastAsia"/>
          <w:lang w:val="x-none"/>
        </w:rPr>
        <w:t>用于记录采集杭研的RAM数据明细表，包括地市、区县、</w:t>
      </w:r>
      <w:r w:rsidRPr="00DB19FB">
        <w:rPr>
          <w:rFonts w:ascii="宋体" w:hAnsi="宋体"/>
          <w:lang w:val="x-none"/>
        </w:rPr>
        <w:t>探针活跃度</w:t>
      </w:r>
      <w:r w:rsidRPr="00DB19FB">
        <w:rPr>
          <w:rFonts w:ascii="宋体" w:hAnsi="宋体" w:hint="eastAsia"/>
          <w:lang w:val="x-none"/>
        </w:rPr>
        <w:t>明细数据、杭研采集时间、综调入库时间等字段。</w:t>
      </w:r>
    </w:p>
    <w:p w:rsidR="003504B4" w:rsidRPr="00DB19FB" w:rsidRDefault="003504B4" w:rsidP="003504B4">
      <w:pPr>
        <w:pStyle w:val="5"/>
      </w:pPr>
      <w:bookmarkStart w:id="330" w:name="_Toc130154198"/>
      <w:r w:rsidRPr="00DB19FB">
        <w:lastRenderedPageBreak/>
        <w:t>探针活跃度</w:t>
      </w:r>
      <w:r w:rsidRPr="00DB19FB">
        <w:rPr>
          <w:rFonts w:hint="eastAsia"/>
        </w:rPr>
        <w:t>数据统计表</w:t>
      </w:r>
      <w:bookmarkEnd w:id="330"/>
    </w:p>
    <w:p w:rsidR="003504B4" w:rsidRPr="00DB19FB" w:rsidRDefault="003504B4" w:rsidP="003504B4">
      <w:pPr>
        <w:ind w:firstLine="480"/>
        <w:rPr>
          <w:rFonts w:ascii="宋体" w:hAnsi="宋体"/>
          <w:lang w:val="x-none" w:eastAsia="x-none"/>
        </w:rPr>
      </w:pPr>
      <w:r w:rsidRPr="00DB19FB">
        <w:rPr>
          <w:rFonts w:ascii="宋体" w:hAnsi="宋体" w:hint="eastAsia"/>
          <w:lang w:val="x-none"/>
        </w:rPr>
        <w:t>用于记录明细数据汇总统计记过、包括地市、区县、</w:t>
      </w:r>
      <w:r w:rsidRPr="00DB19FB">
        <w:rPr>
          <w:rFonts w:ascii="宋体" w:hAnsi="宋体"/>
          <w:lang w:val="x-none"/>
        </w:rPr>
        <w:t>探针活跃度</w:t>
      </w:r>
      <w:r w:rsidRPr="00DB19FB">
        <w:rPr>
          <w:rFonts w:ascii="宋体" w:hAnsi="宋体" w:hint="eastAsia"/>
          <w:lang w:val="x-none"/>
        </w:rPr>
        <w:t>、设备厂家个数、统计时间等字段。</w:t>
      </w:r>
    </w:p>
    <w:p w:rsidR="003504B4" w:rsidRPr="00DB19FB" w:rsidRDefault="003504B4" w:rsidP="003504B4">
      <w:pPr>
        <w:pStyle w:val="40"/>
        <w:rPr>
          <w:iCs/>
        </w:rPr>
      </w:pPr>
      <w:bookmarkStart w:id="331" w:name="_Toc130154199"/>
      <w:r w:rsidRPr="003A4279">
        <w:rPr>
          <w:rFonts w:hint="eastAsia"/>
        </w:rPr>
        <w:t>调度工作首页视图</w:t>
      </w:r>
      <w:r>
        <w:rPr>
          <w:rFonts w:hint="eastAsia"/>
        </w:rPr>
        <w:t>管理</w:t>
      </w:r>
      <w:r w:rsidRPr="003A4279">
        <w:rPr>
          <w:rFonts w:hint="eastAsia"/>
        </w:rPr>
        <w:t>功能说明</w:t>
      </w:r>
      <w:bookmarkEnd w:id="331"/>
    </w:p>
    <w:p w:rsidR="003504B4" w:rsidRPr="00DB19FB" w:rsidRDefault="003504B4" w:rsidP="003504B4">
      <w:pPr>
        <w:pStyle w:val="5"/>
      </w:pPr>
      <w:bookmarkStart w:id="332" w:name="_Toc130154200"/>
      <w:r w:rsidRPr="00DB19FB">
        <w:rPr>
          <w:rFonts w:hint="eastAsia"/>
        </w:rPr>
        <w:t>生产专区</w:t>
      </w:r>
      <w:bookmarkEnd w:id="332"/>
    </w:p>
    <w:p w:rsidR="003504B4" w:rsidRPr="00DB19FB" w:rsidRDefault="003504B4" w:rsidP="003504B4">
      <w:pPr>
        <w:pStyle w:val="6"/>
        <w:rPr>
          <w:rFonts w:ascii="宋体" w:hAnsi="宋体"/>
          <w:iCs w:val="0"/>
        </w:rPr>
      </w:pPr>
      <w:bookmarkStart w:id="333" w:name="_Toc130154201"/>
      <w:r w:rsidRPr="00DB19FB">
        <w:rPr>
          <w:rFonts w:hint="eastAsia"/>
        </w:rPr>
        <w:t>生产专区菜单查询</w:t>
      </w:r>
      <w:bookmarkEnd w:id="333"/>
    </w:p>
    <w:p w:rsidR="003504B4" w:rsidRPr="00DB19FB" w:rsidRDefault="003504B4" w:rsidP="003504B4">
      <w:pPr>
        <w:ind w:firstLine="480"/>
        <w:rPr>
          <w:rFonts w:ascii="宋体" w:hAnsi="宋体"/>
          <w:lang w:val="x-none"/>
        </w:rPr>
      </w:pPr>
      <w:r>
        <w:rPr>
          <w:rFonts w:ascii="宋体" w:hAnsi="宋体" w:hint="eastAsia"/>
          <w:lang w:val="x-none"/>
        </w:rPr>
        <w:t>综调系统</w:t>
      </w:r>
      <w:r w:rsidRPr="00DB19FB">
        <w:rPr>
          <w:rFonts w:ascii="宋体" w:hAnsi="宋体" w:hint="eastAsia"/>
          <w:lang w:val="x-none"/>
        </w:rPr>
        <w:t>管理员</w:t>
      </w:r>
      <w:r>
        <w:rPr>
          <w:rFonts w:ascii="宋体" w:hAnsi="宋体" w:hint="eastAsia"/>
          <w:lang w:val="x-none"/>
        </w:rPr>
        <w:t>打开生产专区菜单管理，查询用于工作台首页视图需要展示的菜单数据，包含模块名称、菜单名称、创建时间</w:t>
      </w:r>
    </w:p>
    <w:p w:rsidR="003504B4" w:rsidRPr="00DB19FB" w:rsidRDefault="003504B4" w:rsidP="003504B4">
      <w:pPr>
        <w:pStyle w:val="6"/>
        <w:rPr>
          <w:rFonts w:ascii="宋体" w:hAnsi="宋体"/>
          <w:iCs w:val="0"/>
        </w:rPr>
      </w:pPr>
      <w:bookmarkStart w:id="334" w:name="_Toc130154202"/>
      <w:r w:rsidRPr="00DB19FB">
        <w:rPr>
          <w:rFonts w:hint="eastAsia"/>
        </w:rPr>
        <w:t>生产专区菜单创建</w:t>
      </w:r>
      <w:bookmarkEnd w:id="334"/>
    </w:p>
    <w:p w:rsidR="003504B4" w:rsidRPr="00DB19FB" w:rsidRDefault="003504B4" w:rsidP="003504B4">
      <w:pPr>
        <w:ind w:firstLine="480"/>
        <w:rPr>
          <w:rFonts w:ascii="宋体" w:hAnsi="宋体"/>
          <w:lang w:val="x-none"/>
        </w:rPr>
      </w:pPr>
      <w:r>
        <w:rPr>
          <w:rFonts w:ascii="宋体" w:hAnsi="宋体" w:hint="eastAsia"/>
          <w:lang w:val="x-none"/>
        </w:rPr>
        <w:t>系统管理员根据菜单分配权限、岗位职责管理办法，触发创建按钮，根据模块名称、输入菜单名称、菜单url地址、菜单编码、菜单排序数据</w:t>
      </w:r>
    </w:p>
    <w:p w:rsidR="003504B4" w:rsidRPr="00DB19FB" w:rsidRDefault="003504B4" w:rsidP="003504B4">
      <w:pPr>
        <w:pStyle w:val="6"/>
        <w:rPr>
          <w:rFonts w:ascii="宋体" w:hAnsi="宋体"/>
          <w:iCs w:val="0"/>
        </w:rPr>
      </w:pPr>
      <w:bookmarkStart w:id="335" w:name="_Toc130154203"/>
      <w:r w:rsidRPr="00DB19FB">
        <w:rPr>
          <w:rFonts w:hint="eastAsia"/>
        </w:rPr>
        <w:t>生产专区菜单修改</w:t>
      </w:r>
      <w:bookmarkEnd w:id="335"/>
    </w:p>
    <w:p w:rsidR="003504B4" w:rsidRPr="00DB19FB" w:rsidRDefault="003504B4" w:rsidP="003504B4">
      <w:pPr>
        <w:ind w:firstLine="480"/>
        <w:rPr>
          <w:rFonts w:ascii="宋体" w:hAnsi="宋体"/>
          <w:lang w:val="x-none"/>
        </w:rPr>
      </w:pPr>
      <w:r>
        <w:rPr>
          <w:rFonts w:ascii="宋体" w:hAnsi="宋体" w:hint="eastAsia"/>
          <w:lang w:val="x-none"/>
        </w:rPr>
        <w:t>系统管理员对需要调整的模块名称、菜单名称修改，修改菜单名称、url地址、菜单编码、排序码、模块名称</w:t>
      </w:r>
    </w:p>
    <w:p w:rsidR="003504B4" w:rsidRPr="00DB19FB" w:rsidRDefault="003504B4" w:rsidP="003504B4">
      <w:pPr>
        <w:pStyle w:val="6"/>
        <w:rPr>
          <w:rFonts w:ascii="宋体" w:hAnsi="宋体"/>
          <w:iCs w:val="0"/>
        </w:rPr>
      </w:pPr>
      <w:bookmarkStart w:id="336" w:name="_Toc130154204"/>
      <w:r w:rsidRPr="00DB19FB">
        <w:rPr>
          <w:rFonts w:hint="eastAsia"/>
        </w:rPr>
        <w:t>生产专区菜单删除</w:t>
      </w:r>
      <w:bookmarkEnd w:id="336"/>
    </w:p>
    <w:p w:rsidR="003504B4" w:rsidRPr="00DB19FB" w:rsidRDefault="003504B4" w:rsidP="003504B4">
      <w:pPr>
        <w:ind w:firstLine="480"/>
        <w:rPr>
          <w:rFonts w:ascii="宋体" w:hAnsi="宋体"/>
          <w:lang w:val="x-none"/>
        </w:rPr>
      </w:pPr>
      <w:r>
        <w:rPr>
          <w:rFonts w:ascii="宋体" w:hAnsi="宋体" w:hint="eastAsia"/>
          <w:lang w:val="x-none"/>
        </w:rPr>
        <w:t>系统管理员对生产专区菜单不需要展示或已失效的菜单名称、模块进行删除，通知到用户端进行页面的刷新操作重新展示或者重新登录展示</w:t>
      </w:r>
    </w:p>
    <w:p w:rsidR="003504B4" w:rsidRPr="00DB19FB" w:rsidRDefault="003504B4" w:rsidP="003504B4">
      <w:pPr>
        <w:pStyle w:val="6"/>
        <w:rPr>
          <w:rFonts w:ascii="宋体" w:hAnsi="宋体"/>
          <w:iCs w:val="0"/>
        </w:rPr>
      </w:pPr>
      <w:bookmarkStart w:id="337" w:name="_Toc130154205"/>
      <w:r w:rsidRPr="00DB19FB">
        <w:rPr>
          <w:rFonts w:hint="eastAsia"/>
        </w:rPr>
        <w:t>生产专区菜单导出</w:t>
      </w:r>
      <w:bookmarkEnd w:id="337"/>
    </w:p>
    <w:p w:rsidR="003504B4" w:rsidRPr="00DB19FB" w:rsidRDefault="003504B4" w:rsidP="003504B4">
      <w:pPr>
        <w:ind w:firstLine="480"/>
        <w:rPr>
          <w:rFonts w:ascii="宋体" w:hAnsi="宋体"/>
          <w:lang w:val="x-none"/>
        </w:rPr>
      </w:pPr>
      <w:r>
        <w:rPr>
          <w:rFonts w:ascii="宋体" w:hAnsi="宋体" w:hint="eastAsia"/>
          <w:lang w:val="x-none"/>
        </w:rPr>
        <w:t>系统管理员、省级管理员需要对已展示的模块、菜单名称、其他的菜单信息根据职责、角色生成excel文件方法给用户</w:t>
      </w:r>
    </w:p>
    <w:p w:rsidR="003504B4" w:rsidRPr="00DB19FB" w:rsidRDefault="003504B4" w:rsidP="003504B4">
      <w:pPr>
        <w:pStyle w:val="5"/>
      </w:pPr>
      <w:bookmarkStart w:id="338" w:name="_Toc130154206"/>
      <w:r w:rsidRPr="00DB19FB">
        <w:rPr>
          <w:rFonts w:hint="eastAsia"/>
        </w:rPr>
        <w:lastRenderedPageBreak/>
        <w:t>装维集中支撑</w:t>
      </w:r>
      <w:r>
        <w:rPr>
          <w:rFonts w:hint="eastAsia"/>
        </w:rPr>
        <w:t>管理</w:t>
      </w:r>
      <w:bookmarkEnd w:id="338"/>
    </w:p>
    <w:p w:rsidR="003504B4" w:rsidRPr="00DB19FB" w:rsidRDefault="003504B4" w:rsidP="003504B4">
      <w:pPr>
        <w:pStyle w:val="6"/>
        <w:rPr>
          <w:rFonts w:ascii="宋体" w:hAnsi="宋体"/>
          <w:iCs w:val="0"/>
        </w:rPr>
      </w:pPr>
      <w:bookmarkStart w:id="339" w:name="_Toc130154207"/>
      <w:r w:rsidRPr="00DB19FB">
        <w:rPr>
          <w:rFonts w:hint="eastAsia"/>
        </w:rPr>
        <w:t>装维集中支撑</w:t>
      </w:r>
      <w:r>
        <w:rPr>
          <w:rFonts w:hint="eastAsia"/>
        </w:rPr>
        <w:t>菜单展示</w:t>
      </w:r>
      <w:bookmarkEnd w:id="339"/>
    </w:p>
    <w:p w:rsidR="003504B4" w:rsidRPr="00DB19FB" w:rsidRDefault="003504B4" w:rsidP="003504B4">
      <w:pPr>
        <w:ind w:firstLine="480"/>
        <w:rPr>
          <w:rFonts w:ascii="宋体" w:hAnsi="宋体"/>
          <w:lang w:val="x-none"/>
        </w:rPr>
      </w:pPr>
      <w:r>
        <w:rPr>
          <w:rFonts w:ascii="宋体" w:hAnsi="宋体" w:hint="eastAsia"/>
          <w:lang w:val="x-none"/>
        </w:rPr>
        <w:t>系统用户</w:t>
      </w:r>
      <w:r w:rsidRPr="00DB19FB">
        <w:rPr>
          <w:rFonts w:ascii="宋体" w:hAnsi="宋体" w:hint="eastAsia"/>
          <w:lang w:val="x-none"/>
        </w:rPr>
        <w:t>根据登录用户的角色、岗位信息</w:t>
      </w:r>
      <w:r>
        <w:rPr>
          <w:rFonts w:ascii="宋体" w:hAnsi="宋体" w:hint="eastAsia"/>
          <w:lang w:val="x-none"/>
        </w:rPr>
        <w:t>自动</w:t>
      </w:r>
      <w:r w:rsidRPr="00DB19FB">
        <w:rPr>
          <w:rFonts w:ascii="宋体" w:hAnsi="宋体" w:hint="eastAsia"/>
          <w:lang w:val="x-none"/>
        </w:rPr>
        <w:t>查询装维集中支撑菜单配置表，</w:t>
      </w:r>
      <w:r>
        <w:rPr>
          <w:rFonts w:ascii="宋体" w:hAnsi="宋体" w:hint="eastAsia"/>
          <w:lang w:val="x-none"/>
        </w:rPr>
        <w:t>读取岗位、角色对应的菜单信息</w:t>
      </w:r>
      <w:r w:rsidRPr="00DB19FB">
        <w:rPr>
          <w:rFonts w:ascii="宋体" w:hAnsi="宋体" w:hint="eastAsia"/>
          <w:lang w:val="x-none"/>
        </w:rPr>
        <w:t>。</w:t>
      </w:r>
    </w:p>
    <w:p w:rsidR="003504B4" w:rsidRPr="00DB19FB" w:rsidRDefault="003504B4" w:rsidP="003504B4">
      <w:pPr>
        <w:pStyle w:val="6"/>
        <w:rPr>
          <w:rFonts w:ascii="宋体" w:hAnsi="宋体"/>
          <w:iCs w:val="0"/>
        </w:rPr>
      </w:pPr>
      <w:bookmarkStart w:id="340" w:name="_Toc130154208"/>
      <w:r w:rsidRPr="00DB19FB">
        <w:rPr>
          <w:rFonts w:hint="eastAsia"/>
        </w:rPr>
        <w:t>装维集中支撑菜单</w:t>
      </w:r>
      <w:r>
        <w:rPr>
          <w:rFonts w:hint="eastAsia"/>
        </w:rPr>
        <w:t>展开</w:t>
      </w:r>
      <w:bookmarkEnd w:id="340"/>
    </w:p>
    <w:p w:rsidR="003504B4" w:rsidRPr="00DB19FB" w:rsidRDefault="003504B4" w:rsidP="003504B4">
      <w:pPr>
        <w:ind w:firstLine="480"/>
        <w:rPr>
          <w:rFonts w:ascii="宋体" w:hAnsi="宋体"/>
          <w:lang w:val="x-none" w:eastAsia="x-none"/>
        </w:rPr>
      </w:pPr>
      <w:r>
        <w:rPr>
          <w:rFonts w:ascii="宋体" w:hAnsi="宋体" w:hint="eastAsia"/>
          <w:lang w:val="x-none"/>
        </w:rPr>
        <w:t>系统登录</w:t>
      </w:r>
      <w:r w:rsidRPr="00DB19FB">
        <w:rPr>
          <w:rFonts w:ascii="宋体" w:hAnsi="宋体" w:hint="eastAsia"/>
          <w:lang w:val="x-none"/>
        </w:rPr>
        <w:t>用户</w:t>
      </w:r>
      <w:r>
        <w:rPr>
          <w:rFonts w:ascii="宋体" w:hAnsi="宋体" w:hint="eastAsia"/>
          <w:lang w:val="x-none"/>
        </w:rPr>
        <w:t>触发装维集中支撑的子菜单，子菜单根据菜单的配置关系、菜单的所属系统、子菜单的打开iframe、react方式获取对应的关系，触发系统的菜单树自动展开和菜单的展示页面</w:t>
      </w:r>
    </w:p>
    <w:p w:rsidR="003504B4" w:rsidRPr="00DB19FB" w:rsidRDefault="003504B4" w:rsidP="003504B4">
      <w:pPr>
        <w:pStyle w:val="6"/>
        <w:rPr>
          <w:rFonts w:ascii="宋体" w:hAnsi="宋体"/>
          <w:iCs w:val="0"/>
        </w:rPr>
      </w:pPr>
      <w:bookmarkStart w:id="341" w:name="_Toc130154209"/>
      <w:r w:rsidRPr="00DB19FB">
        <w:rPr>
          <w:rFonts w:hint="eastAsia"/>
        </w:rPr>
        <w:t>装维集中支撑</w:t>
      </w:r>
      <w:r>
        <w:rPr>
          <w:rFonts w:hint="eastAsia"/>
        </w:rPr>
        <w:t>菜单单点</w:t>
      </w:r>
      <w:bookmarkEnd w:id="341"/>
    </w:p>
    <w:p w:rsidR="003504B4" w:rsidRPr="00DB19FB" w:rsidRDefault="003504B4" w:rsidP="003504B4">
      <w:pPr>
        <w:ind w:firstLine="480"/>
        <w:rPr>
          <w:rFonts w:ascii="宋体" w:hAnsi="宋体"/>
          <w:lang w:val="x-none"/>
        </w:rPr>
      </w:pPr>
      <w:r>
        <w:rPr>
          <w:rFonts w:ascii="宋体" w:hAnsi="宋体" w:hint="eastAsia"/>
          <w:lang w:val="x-none"/>
        </w:rPr>
        <w:t>装维集中支撑子菜单打开外系统厂家菜单，根据菜单对应的url发送用户账号、菜单归属厂家</w:t>
      </w:r>
    </w:p>
    <w:p w:rsidR="003504B4" w:rsidRPr="00DB19FB" w:rsidRDefault="003504B4" w:rsidP="003504B4">
      <w:pPr>
        <w:pStyle w:val="6"/>
        <w:rPr>
          <w:rFonts w:ascii="宋体" w:hAnsi="宋体"/>
          <w:iCs w:val="0"/>
        </w:rPr>
      </w:pPr>
      <w:bookmarkStart w:id="342" w:name="_Toc130154210"/>
      <w:r w:rsidRPr="00DB19FB">
        <w:rPr>
          <w:rFonts w:hint="eastAsia"/>
        </w:rPr>
        <w:t>装维集中支撑</w:t>
      </w:r>
      <w:r>
        <w:rPr>
          <w:rFonts w:hint="eastAsia"/>
        </w:rPr>
        <w:t>菜单账号查询</w:t>
      </w:r>
      <w:bookmarkEnd w:id="342"/>
    </w:p>
    <w:p w:rsidR="003504B4" w:rsidRPr="00DB19FB" w:rsidRDefault="003504B4" w:rsidP="003504B4">
      <w:pPr>
        <w:ind w:firstLine="480"/>
        <w:rPr>
          <w:rFonts w:ascii="宋体" w:hAnsi="宋体"/>
          <w:lang w:val="x-none"/>
        </w:rPr>
      </w:pPr>
      <w:r>
        <w:rPr>
          <w:rFonts w:ascii="宋体" w:hAnsi="宋体" w:hint="eastAsia"/>
          <w:lang w:val="x-none"/>
        </w:rPr>
        <w:t>装维集中支撑菜单根据用户的账号、系统名称查询对应厂家的用户账号、用户区域给外部系统</w:t>
      </w:r>
    </w:p>
    <w:p w:rsidR="003504B4" w:rsidRPr="00DB19FB" w:rsidRDefault="003504B4" w:rsidP="003504B4">
      <w:pPr>
        <w:pStyle w:val="5"/>
      </w:pPr>
      <w:bookmarkStart w:id="343" w:name="_Toc130154211"/>
      <w:r w:rsidRPr="00DB19FB">
        <w:rPr>
          <w:rFonts w:hint="eastAsia"/>
        </w:rPr>
        <w:t>接入网集中支撑</w:t>
      </w:r>
      <w:r>
        <w:rPr>
          <w:rFonts w:hint="eastAsia"/>
        </w:rPr>
        <w:t>管理</w:t>
      </w:r>
      <w:bookmarkEnd w:id="343"/>
    </w:p>
    <w:p w:rsidR="003504B4" w:rsidRPr="00DB19FB" w:rsidRDefault="003504B4" w:rsidP="003504B4">
      <w:pPr>
        <w:pStyle w:val="6"/>
        <w:rPr>
          <w:rFonts w:ascii="宋体" w:hAnsi="宋体"/>
          <w:iCs w:val="0"/>
        </w:rPr>
      </w:pPr>
      <w:bookmarkStart w:id="344" w:name="_Toc130154212"/>
      <w:r w:rsidRPr="00DB19FB">
        <w:rPr>
          <w:rFonts w:hint="eastAsia"/>
        </w:rPr>
        <w:t>接入网集中支撑</w:t>
      </w:r>
      <w:r>
        <w:rPr>
          <w:rFonts w:hint="eastAsia"/>
        </w:rPr>
        <w:t>菜单展示</w:t>
      </w:r>
      <w:bookmarkEnd w:id="344"/>
    </w:p>
    <w:p w:rsidR="003504B4" w:rsidRPr="00DB19FB" w:rsidRDefault="003504B4" w:rsidP="003504B4">
      <w:pPr>
        <w:ind w:firstLine="480"/>
        <w:rPr>
          <w:rFonts w:ascii="宋体" w:hAnsi="宋体"/>
          <w:lang w:val="x-none"/>
        </w:rPr>
      </w:pPr>
      <w:r>
        <w:rPr>
          <w:rFonts w:ascii="宋体" w:hAnsi="宋体" w:hint="eastAsia"/>
          <w:lang w:val="x-none"/>
        </w:rPr>
        <w:t>系统用户</w:t>
      </w:r>
      <w:r w:rsidRPr="00DB19FB">
        <w:rPr>
          <w:rFonts w:ascii="宋体" w:hAnsi="宋体" w:hint="eastAsia"/>
          <w:lang w:val="x-none"/>
        </w:rPr>
        <w:t>根据登录用户的角色、岗位信息</w:t>
      </w:r>
      <w:r>
        <w:rPr>
          <w:rFonts w:ascii="宋体" w:hAnsi="宋体" w:hint="eastAsia"/>
          <w:lang w:val="x-none"/>
        </w:rPr>
        <w:t>自动</w:t>
      </w:r>
      <w:r w:rsidRPr="00DB19FB">
        <w:rPr>
          <w:rFonts w:ascii="宋体" w:hAnsi="宋体" w:hint="eastAsia"/>
          <w:lang w:val="x-none"/>
        </w:rPr>
        <w:t>查询</w:t>
      </w:r>
      <w:r w:rsidRPr="00DB19FB">
        <w:rPr>
          <w:rFonts w:hint="eastAsia"/>
        </w:rPr>
        <w:t>接入网</w:t>
      </w:r>
      <w:r w:rsidRPr="00DB19FB">
        <w:rPr>
          <w:rFonts w:ascii="宋体" w:hAnsi="宋体" w:hint="eastAsia"/>
          <w:lang w:val="x-none"/>
        </w:rPr>
        <w:t>集中支撑菜单配置表，</w:t>
      </w:r>
      <w:r>
        <w:rPr>
          <w:rFonts w:ascii="宋体" w:hAnsi="宋体" w:hint="eastAsia"/>
          <w:lang w:val="x-none"/>
        </w:rPr>
        <w:t>读取岗位、角色对应的菜单信息</w:t>
      </w:r>
      <w:r w:rsidRPr="00DB19FB">
        <w:rPr>
          <w:rFonts w:ascii="宋体" w:hAnsi="宋体" w:hint="eastAsia"/>
          <w:lang w:val="x-none"/>
        </w:rPr>
        <w:t>。</w:t>
      </w:r>
    </w:p>
    <w:p w:rsidR="003504B4" w:rsidRPr="00DB19FB" w:rsidRDefault="003504B4" w:rsidP="003504B4">
      <w:pPr>
        <w:pStyle w:val="6"/>
        <w:rPr>
          <w:rFonts w:ascii="宋体" w:hAnsi="宋体"/>
          <w:iCs w:val="0"/>
        </w:rPr>
      </w:pPr>
      <w:bookmarkStart w:id="345" w:name="_Toc130154213"/>
      <w:r w:rsidRPr="00DB19FB">
        <w:rPr>
          <w:rFonts w:hint="eastAsia"/>
        </w:rPr>
        <w:t>接入网集中支撑菜单</w:t>
      </w:r>
      <w:r>
        <w:rPr>
          <w:rFonts w:hint="eastAsia"/>
        </w:rPr>
        <w:t>展开</w:t>
      </w:r>
      <w:bookmarkEnd w:id="345"/>
    </w:p>
    <w:p w:rsidR="003504B4" w:rsidRPr="00DB19FB" w:rsidRDefault="003504B4" w:rsidP="003504B4">
      <w:pPr>
        <w:ind w:firstLine="480"/>
        <w:rPr>
          <w:rFonts w:ascii="宋体" w:hAnsi="宋体"/>
          <w:lang w:val="x-none" w:eastAsia="x-none"/>
        </w:rPr>
      </w:pPr>
      <w:r>
        <w:rPr>
          <w:rFonts w:ascii="宋体" w:hAnsi="宋体" w:hint="eastAsia"/>
          <w:lang w:val="x-none"/>
        </w:rPr>
        <w:t>系统登录</w:t>
      </w:r>
      <w:r w:rsidRPr="00DB19FB">
        <w:rPr>
          <w:rFonts w:ascii="宋体" w:hAnsi="宋体" w:hint="eastAsia"/>
          <w:lang w:val="x-none"/>
        </w:rPr>
        <w:t>用户</w:t>
      </w:r>
      <w:r>
        <w:rPr>
          <w:rFonts w:ascii="宋体" w:hAnsi="宋体" w:hint="eastAsia"/>
          <w:lang w:val="x-none"/>
        </w:rPr>
        <w:t>触发</w:t>
      </w:r>
      <w:r w:rsidRPr="00DB19FB">
        <w:rPr>
          <w:rFonts w:hint="eastAsia"/>
        </w:rPr>
        <w:t>接入网</w:t>
      </w:r>
      <w:r>
        <w:rPr>
          <w:rFonts w:ascii="宋体" w:hAnsi="宋体" w:hint="eastAsia"/>
          <w:lang w:val="x-none"/>
        </w:rPr>
        <w:t>集中支撑的子菜单，子菜单根据菜单的配置关系、菜单的所属系统、子菜单的打开iframe、react方式获取对应的关系，触发系统</w:t>
      </w:r>
      <w:r>
        <w:rPr>
          <w:rFonts w:ascii="宋体" w:hAnsi="宋体" w:hint="eastAsia"/>
          <w:lang w:val="x-none"/>
        </w:rPr>
        <w:lastRenderedPageBreak/>
        <w:t>的菜单树自动展开和菜单的展示页面</w:t>
      </w:r>
    </w:p>
    <w:p w:rsidR="003504B4" w:rsidRPr="00DB19FB" w:rsidRDefault="003504B4" w:rsidP="003504B4">
      <w:pPr>
        <w:pStyle w:val="6"/>
        <w:rPr>
          <w:rFonts w:ascii="宋体" w:hAnsi="宋体"/>
          <w:iCs w:val="0"/>
        </w:rPr>
      </w:pPr>
      <w:bookmarkStart w:id="346" w:name="_Toc130154214"/>
      <w:r w:rsidRPr="00DB19FB">
        <w:rPr>
          <w:rFonts w:hint="eastAsia"/>
        </w:rPr>
        <w:t>接入网集中支撑</w:t>
      </w:r>
      <w:r>
        <w:rPr>
          <w:rFonts w:hint="eastAsia"/>
        </w:rPr>
        <w:t>菜单单点</w:t>
      </w:r>
      <w:bookmarkEnd w:id="346"/>
    </w:p>
    <w:p w:rsidR="003504B4" w:rsidRPr="00DB19FB" w:rsidRDefault="003504B4" w:rsidP="003504B4">
      <w:pPr>
        <w:ind w:firstLine="480"/>
        <w:rPr>
          <w:rFonts w:ascii="宋体" w:hAnsi="宋体"/>
          <w:lang w:val="x-none"/>
        </w:rPr>
      </w:pPr>
      <w:r w:rsidRPr="00DB19FB">
        <w:rPr>
          <w:rFonts w:hint="eastAsia"/>
        </w:rPr>
        <w:t>接入网</w:t>
      </w:r>
      <w:r>
        <w:rPr>
          <w:rFonts w:ascii="宋体" w:hAnsi="宋体" w:hint="eastAsia"/>
          <w:lang w:val="x-none"/>
        </w:rPr>
        <w:t>集中支撑子菜单打开外系统厂家菜单，根据菜单对应的url发送用户账号、菜单归属厂家</w:t>
      </w:r>
    </w:p>
    <w:p w:rsidR="003504B4" w:rsidRPr="00DB19FB" w:rsidRDefault="003504B4" w:rsidP="003504B4">
      <w:pPr>
        <w:pStyle w:val="6"/>
        <w:rPr>
          <w:rFonts w:ascii="宋体" w:hAnsi="宋体"/>
          <w:iCs w:val="0"/>
        </w:rPr>
      </w:pPr>
      <w:bookmarkStart w:id="347" w:name="_Toc130154215"/>
      <w:r w:rsidRPr="00DB19FB">
        <w:rPr>
          <w:rFonts w:hint="eastAsia"/>
        </w:rPr>
        <w:t>接入网集中支撑</w:t>
      </w:r>
      <w:r>
        <w:rPr>
          <w:rFonts w:hint="eastAsia"/>
        </w:rPr>
        <w:t>菜单账号查询</w:t>
      </w:r>
      <w:bookmarkEnd w:id="347"/>
    </w:p>
    <w:p w:rsidR="003504B4" w:rsidRPr="00B614E7" w:rsidRDefault="003504B4" w:rsidP="003504B4">
      <w:pPr>
        <w:ind w:firstLine="480"/>
        <w:rPr>
          <w:rFonts w:ascii="宋体" w:hAnsi="宋体"/>
          <w:lang w:val="x-none"/>
        </w:rPr>
      </w:pPr>
      <w:r w:rsidRPr="00DB19FB">
        <w:rPr>
          <w:rFonts w:hint="eastAsia"/>
        </w:rPr>
        <w:t>接入网</w:t>
      </w:r>
      <w:r>
        <w:rPr>
          <w:rFonts w:ascii="宋体" w:hAnsi="宋体" w:hint="eastAsia"/>
          <w:lang w:val="x-none"/>
        </w:rPr>
        <w:t>集中支撑菜单根据用户的账号、系统名称查询对应厂家的用户账号、用户区域给外部系统</w:t>
      </w:r>
    </w:p>
    <w:p w:rsidR="003504B4" w:rsidRPr="00DB19FB" w:rsidRDefault="003504B4" w:rsidP="003504B4">
      <w:pPr>
        <w:pStyle w:val="5"/>
      </w:pPr>
      <w:bookmarkStart w:id="348" w:name="_Toc130154216"/>
      <w:r w:rsidRPr="00DB19FB">
        <w:rPr>
          <w:rFonts w:hint="eastAsia"/>
        </w:rPr>
        <w:t>满意度统一修复</w:t>
      </w:r>
      <w:r>
        <w:rPr>
          <w:rFonts w:hint="eastAsia"/>
        </w:rPr>
        <w:t>管理</w:t>
      </w:r>
      <w:bookmarkEnd w:id="348"/>
    </w:p>
    <w:p w:rsidR="003504B4" w:rsidRPr="00DB19FB" w:rsidRDefault="003504B4" w:rsidP="003504B4">
      <w:pPr>
        <w:pStyle w:val="6"/>
        <w:rPr>
          <w:rFonts w:ascii="宋体" w:hAnsi="宋体"/>
          <w:iCs w:val="0"/>
        </w:rPr>
      </w:pPr>
      <w:bookmarkStart w:id="349" w:name="_Toc130154217"/>
      <w:r>
        <w:rPr>
          <w:rFonts w:hint="eastAsia"/>
        </w:rPr>
        <w:t>满意度统一修复菜单展示</w:t>
      </w:r>
      <w:bookmarkEnd w:id="349"/>
    </w:p>
    <w:p w:rsidR="003504B4" w:rsidRPr="00DB19FB" w:rsidRDefault="003504B4" w:rsidP="003504B4">
      <w:pPr>
        <w:ind w:firstLine="480"/>
        <w:rPr>
          <w:rFonts w:ascii="宋体" w:hAnsi="宋体"/>
          <w:lang w:val="x-none"/>
        </w:rPr>
      </w:pPr>
      <w:r>
        <w:rPr>
          <w:rFonts w:ascii="宋体" w:hAnsi="宋体" w:hint="eastAsia"/>
          <w:lang w:val="x-none"/>
        </w:rPr>
        <w:t>系统用户</w:t>
      </w:r>
      <w:r w:rsidRPr="00DB19FB">
        <w:rPr>
          <w:rFonts w:ascii="宋体" w:hAnsi="宋体" w:hint="eastAsia"/>
          <w:lang w:val="x-none"/>
        </w:rPr>
        <w:t>根据登录用户的角色、岗位信息</w:t>
      </w:r>
      <w:r>
        <w:rPr>
          <w:rFonts w:ascii="宋体" w:hAnsi="宋体" w:hint="eastAsia"/>
          <w:lang w:val="x-none"/>
        </w:rPr>
        <w:t>自动</w:t>
      </w:r>
      <w:r w:rsidRPr="00DB19FB">
        <w:rPr>
          <w:rFonts w:ascii="宋体" w:hAnsi="宋体" w:hint="eastAsia"/>
          <w:lang w:val="x-none"/>
        </w:rPr>
        <w:t>查询</w:t>
      </w:r>
      <w:r>
        <w:rPr>
          <w:rFonts w:hint="eastAsia"/>
        </w:rPr>
        <w:t>满意度统一修复</w:t>
      </w:r>
      <w:r w:rsidRPr="00DB19FB">
        <w:rPr>
          <w:rFonts w:ascii="宋体" w:hAnsi="宋体" w:hint="eastAsia"/>
          <w:lang w:val="x-none"/>
        </w:rPr>
        <w:t>菜单配置表，</w:t>
      </w:r>
      <w:r>
        <w:rPr>
          <w:rFonts w:ascii="宋体" w:hAnsi="宋体" w:hint="eastAsia"/>
          <w:lang w:val="x-none"/>
        </w:rPr>
        <w:t>读取岗位、角色对应的菜单信息</w:t>
      </w:r>
      <w:r w:rsidRPr="00DB19FB">
        <w:rPr>
          <w:rFonts w:ascii="宋体" w:hAnsi="宋体" w:hint="eastAsia"/>
          <w:lang w:val="x-none"/>
        </w:rPr>
        <w:t>。</w:t>
      </w:r>
    </w:p>
    <w:p w:rsidR="003504B4" w:rsidRPr="00DB19FB" w:rsidRDefault="003504B4" w:rsidP="003504B4">
      <w:pPr>
        <w:pStyle w:val="6"/>
        <w:rPr>
          <w:rFonts w:ascii="宋体" w:hAnsi="宋体"/>
          <w:iCs w:val="0"/>
        </w:rPr>
      </w:pPr>
      <w:bookmarkStart w:id="350" w:name="_Toc130154218"/>
      <w:r>
        <w:rPr>
          <w:rFonts w:hint="eastAsia"/>
        </w:rPr>
        <w:t>满意度统一修复</w:t>
      </w:r>
      <w:r w:rsidRPr="00DB19FB">
        <w:rPr>
          <w:rFonts w:hint="eastAsia"/>
        </w:rPr>
        <w:t>菜单</w:t>
      </w:r>
      <w:r>
        <w:rPr>
          <w:rFonts w:hint="eastAsia"/>
        </w:rPr>
        <w:t>展开</w:t>
      </w:r>
      <w:bookmarkEnd w:id="350"/>
    </w:p>
    <w:p w:rsidR="003504B4" w:rsidRPr="00DB19FB" w:rsidRDefault="003504B4" w:rsidP="003504B4">
      <w:pPr>
        <w:ind w:firstLine="480"/>
        <w:rPr>
          <w:rFonts w:ascii="宋体" w:hAnsi="宋体"/>
          <w:lang w:val="x-none" w:eastAsia="x-none"/>
        </w:rPr>
      </w:pPr>
      <w:r>
        <w:rPr>
          <w:rFonts w:ascii="宋体" w:hAnsi="宋体" w:hint="eastAsia"/>
          <w:lang w:val="x-none"/>
        </w:rPr>
        <w:t>系统登录</w:t>
      </w:r>
      <w:r w:rsidRPr="00DB19FB">
        <w:rPr>
          <w:rFonts w:ascii="宋体" w:hAnsi="宋体" w:hint="eastAsia"/>
          <w:lang w:val="x-none"/>
        </w:rPr>
        <w:t>用户</w:t>
      </w:r>
      <w:r>
        <w:rPr>
          <w:rFonts w:ascii="宋体" w:hAnsi="宋体" w:hint="eastAsia"/>
          <w:lang w:val="x-none"/>
        </w:rPr>
        <w:t>触发</w:t>
      </w:r>
      <w:r>
        <w:rPr>
          <w:rFonts w:hint="eastAsia"/>
        </w:rPr>
        <w:t>满意度统一修复</w:t>
      </w:r>
      <w:r>
        <w:rPr>
          <w:rFonts w:ascii="宋体" w:hAnsi="宋体" w:hint="eastAsia"/>
          <w:lang w:val="x-none"/>
        </w:rPr>
        <w:t>的子菜单，子菜单根据菜单的配置关系、菜单的所属系统、子菜单的打开iframe、react方式获取对应的关系，触发系统的菜单树自动展开和菜单的展示页面</w:t>
      </w:r>
    </w:p>
    <w:p w:rsidR="003504B4" w:rsidRPr="00DB19FB" w:rsidRDefault="003504B4" w:rsidP="003504B4">
      <w:pPr>
        <w:pStyle w:val="6"/>
        <w:rPr>
          <w:rFonts w:ascii="宋体" w:hAnsi="宋体"/>
          <w:iCs w:val="0"/>
        </w:rPr>
      </w:pPr>
      <w:bookmarkStart w:id="351" w:name="_Toc130154219"/>
      <w:r>
        <w:rPr>
          <w:rFonts w:hint="eastAsia"/>
        </w:rPr>
        <w:t>满意度统一修复菜单单点</w:t>
      </w:r>
      <w:bookmarkEnd w:id="351"/>
    </w:p>
    <w:p w:rsidR="003504B4" w:rsidRPr="00DB19FB" w:rsidRDefault="003504B4" w:rsidP="003504B4">
      <w:pPr>
        <w:ind w:firstLine="480"/>
        <w:rPr>
          <w:rFonts w:ascii="宋体" w:hAnsi="宋体"/>
          <w:lang w:val="x-none"/>
        </w:rPr>
      </w:pPr>
      <w:r>
        <w:rPr>
          <w:rFonts w:hint="eastAsia"/>
        </w:rPr>
        <w:t>满意度统一修复</w:t>
      </w:r>
      <w:r>
        <w:rPr>
          <w:rFonts w:ascii="宋体" w:hAnsi="宋体" w:hint="eastAsia"/>
          <w:lang w:val="x-none"/>
        </w:rPr>
        <w:t>子菜单打开外系统厂家菜单，根据菜单对应的url发送用户账号、菜单归属厂家</w:t>
      </w:r>
    </w:p>
    <w:p w:rsidR="003504B4" w:rsidRPr="00DB19FB" w:rsidRDefault="003504B4" w:rsidP="003504B4">
      <w:pPr>
        <w:pStyle w:val="6"/>
        <w:rPr>
          <w:rFonts w:ascii="宋体" w:hAnsi="宋体"/>
          <w:iCs w:val="0"/>
        </w:rPr>
      </w:pPr>
      <w:bookmarkStart w:id="352" w:name="_Toc130154220"/>
      <w:r>
        <w:rPr>
          <w:rFonts w:hint="eastAsia"/>
        </w:rPr>
        <w:t>满意度统一修复菜单账号查询</w:t>
      </w:r>
      <w:bookmarkEnd w:id="352"/>
    </w:p>
    <w:p w:rsidR="003504B4" w:rsidRPr="00B614E7" w:rsidRDefault="003504B4" w:rsidP="003504B4">
      <w:pPr>
        <w:ind w:firstLine="480"/>
        <w:rPr>
          <w:rFonts w:ascii="宋体" w:hAnsi="宋体"/>
          <w:lang w:val="x-none"/>
        </w:rPr>
      </w:pPr>
      <w:r>
        <w:rPr>
          <w:rFonts w:hint="eastAsia"/>
        </w:rPr>
        <w:t>满意度统一修复</w:t>
      </w:r>
      <w:r>
        <w:rPr>
          <w:rFonts w:ascii="宋体" w:hAnsi="宋体" w:hint="eastAsia"/>
          <w:lang w:val="x-none"/>
        </w:rPr>
        <w:t>菜单根据用户的账号、系统名称查询对应厂家的用户账号、用户区域给外部系统</w:t>
      </w:r>
    </w:p>
    <w:p w:rsidR="003504B4" w:rsidRPr="00DB19FB" w:rsidRDefault="003504B4" w:rsidP="003504B4">
      <w:pPr>
        <w:pStyle w:val="5"/>
      </w:pPr>
      <w:bookmarkStart w:id="353" w:name="_Toc130154221"/>
      <w:r w:rsidRPr="00DB19FB">
        <w:rPr>
          <w:rFonts w:hint="eastAsia"/>
        </w:rPr>
        <w:lastRenderedPageBreak/>
        <w:t>专家坐席集中支撑</w:t>
      </w:r>
      <w:r>
        <w:rPr>
          <w:rFonts w:hint="eastAsia"/>
        </w:rPr>
        <w:t>管理</w:t>
      </w:r>
      <w:bookmarkEnd w:id="353"/>
    </w:p>
    <w:p w:rsidR="003504B4" w:rsidRPr="00DB19FB" w:rsidRDefault="003504B4" w:rsidP="003504B4">
      <w:pPr>
        <w:pStyle w:val="6"/>
        <w:rPr>
          <w:rFonts w:ascii="宋体" w:hAnsi="宋体"/>
          <w:iCs w:val="0"/>
        </w:rPr>
      </w:pPr>
      <w:bookmarkStart w:id="354" w:name="_Toc130154222"/>
      <w:r w:rsidRPr="00DB19FB">
        <w:rPr>
          <w:rFonts w:hint="eastAsia"/>
        </w:rPr>
        <w:t>专家坐席集中支撑菜单</w:t>
      </w:r>
      <w:r>
        <w:rPr>
          <w:rFonts w:hint="eastAsia"/>
        </w:rPr>
        <w:t>展示</w:t>
      </w:r>
      <w:bookmarkEnd w:id="354"/>
    </w:p>
    <w:p w:rsidR="003504B4" w:rsidRPr="00DB19FB" w:rsidRDefault="003504B4" w:rsidP="003504B4">
      <w:pPr>
        <w:ind w:firstLine="480"/>
        <w:rPr>
          <w:rFonts w:ascii="宋体" w:hAnsi="宋体"/>
          <w:lang w:val="x-none"/>
        </w:rPr>
      </w:pPr>
      <w:r>
        <w:rPr>
          <w:rFonts w:ascii="宋体" w:hAnsi="宋体" w:hint="eastAsia"/>
          <w:lang w:val="x-none"/>
        </w:rPr>
        <w:t>系统用户</w:t>
      </w:r>
      <w:r w:rsidRPr="00DB19FB">
        <w:rPr>
          <w:rFonts w:ascii="宋体" w:hAnsi="宋体" w:hint="eastAsia"/>
          <w:lang w:val="x-none"/>
        </w:rPr>
        <w:t>根据登录用户的角色、岗位信息</w:t>
      </w:r>
      <w:r>
        <w:rPr>
          <w:rFonts w:ascii="宋体" w:hAnsi="宋体" w:hint="eastAsia"/>
          <w:lang w:val="x-none"/>
        </w:rPr>
        <w:t>自动</w:t>
      </w:r>
      <w:r w:rsidRPr="00DB19FB">
        <w:rPr>
          <w:rFonts w:ascii="宋体" w:hAnsi="宋体" w:hint="eastAsia"/>
          <w:lang w:val="x-none"/>
        </w:rPr>
        <w:t>查询</w:t>
      </w:r>
      <w:r>
        <w:rPr>
          <w:rFonts w:hint="eastAsia"/>
        </w:rPr>
        <w:t>专家坐席集中支撑</w:t>
      </w:r>
      <w:r w:rsidRPr="00DB19FB">
        <w:rPr>
          <w:rFonts w:ascii="宋体" w:hAnsi="宋体" w:hint="eastAsia"/>
          <w:lang w:val="x-none"/>
        </w:rPr>
        <w:t>菜单配置表，</w:t>
      </w:r>
      <w:r>
        <w:rPr>
          <w:rFonts w:ascii="宋体" w:hAnsi="宋体" w:hint="eastAsia"/>
          <w:lang w:val="x-none"/>
        </w:rPr>
        <w:t>读取岗位、角色对应的菜单信息</w:t>
      </w:r>
      <w:r w:rsidRPr="00DB19FB">
        <w:rPr>
          <w:rFonts w:ascii="宋体" w:hAnsi="宋体" w:hint="eastAsia"/>
          <w:lang w:val="x-none"/>
        </w:rPr>
        <w:t>。</w:t>
      </w:r>
    </w:p>
    <w:p w:rsidR="003504B4" w:rsidRPr="00DB19FB" w:rsidRDefault="003504B4" w:rsidP="003504B4">
      <w:pPr>
        <w:pStyle w:val="6"/>
        <w:rPr>
          <w:rFonts w:ascii="宋体" w:hAnsi="宋体"/>
          <w:iCs w:val="0"/>
        </w:rPr>
      </w:pPr>
      <w:bookmarkStart w:id="355" w:name="_Toc130154223"/>
      <w:r>
        <w:rPr>
          <w:rFonts w:hint="eastAsia"/>
        </w:rPr>
        <w:t>专家坐席集中支撑</w:t>
      </w:r>
      <w:r w:rsidRPr="00DB19FB">
        <w:rPr>
          <w:rFonts w:hint="eastAsia"/>
        </w:rPr>
        <w:t>菜单</w:t>
      </w:r>
      <w:r>
        <w:rPr>
          <w:rFonts w:hint="eastAsia"/>
        </w:rPr>
        <w:t>展开</w:t>
      </w:r>
      <w:bookmarkEnd w:id="355"/>
    </w:p>
    <w:p w:rsidR="003504B4" w:rsidRPr="00DB19FB" w:rsidRDefault="003504B4" w:rsidP="003504B4">
      <w:pPr>
        <w:ind w:firstLine="480"/>
        <w:rPr>
          <w:rFonts w:ascii="宋体" w:hAnsi="宋体"/>
          <w:lang w:val="x-none" w:eastAsia="x-none"/>
        </w:rPr>
      </w:pPr>
      <w:r>
        <w:rPr>
          <w:rFonts w:ascii="宋体" w:hAnsi="宋体" w:hint="eastAsia"/>
          <w:lang w:val="x-none"/>
        </w:rPr>
        <w:t>系统登录</w:t>
      </w:r>
      <w:r w:rsidRPr="00DB19FB">
        <w:rPr>
          <w:rFonts w:ascii="宋体" w:hAnsi="宋体" w:hint="eastAsia"/>
          <w:lang w:val="x-none"/>
        </w:rPr>
        <w:t>用户</w:t>
      </w:r>
      <w:r>
        <w:rPr>
          <w:rFonts w:ascii="宋体" w:hAnsi="宋体" w:hint="eastAsia"/>
          <w:lang w:val="x-none"/>
        </w:rPr>
        <w:t>触发</w:t>
      </w:r>
      <w:r>
        <w:rPr>
          <w:rFonts w:hint="eastAsia"/>
        </w:rPr>
        <w:t>专家坐席集中支撑</w:t>
      </w:r>
      <w:r>
        <w:rPr>
          <w:rFonts w:ascii="宋体" w:hAnsi="宋体" w:hint="eastAsia"/>
          <w:lang w:val="x-none"/>
        </w:rPr>
        <w:t>的子菜单，子菜单根据菜单的配置关系、菜单的所属系统、子菜单的打开iframe、react方式获取对应的关系，触发系统的菜单树自动展开和菜单的展示页面</w:t>
      </w:r>
    </w:p>
    <w:p w:rsidR="003504B4" w:rsidRPr="00DB19FB" w:rsidRDefault="003504B4" w:rsidP="003504B4">
      <w:pPr>
        <w:pStyle w:val="6"/>
        <w:rPr>
          <w:rFonts w:ascii="宋体" w:hAnsi="宋体"/>
          <w:iCs w:val="0"/>
        </w:rPr>
      </w:pPr>
      <w:bookmarkStart w:id="356" w:name="_Toc130154224"/>
      <w:r>
        <w:rPr>
          <w:rFonts w:hint="eastAsia"/>
        </w:rPr>
        <w:t>专家坐席集中支撑菜单单点</w:t>
      </w:r>
      <w:bookmarkEnd w:id="356"/>
    </w:p>
    <w:p w:rsidR="003504B4" w:rsidRPr="00DB19FB" w:rsidRDefault="003504B4" w:rsidP="003504B4">
      <w:pPr>
        <w:ind w:firstLine="480"/>
        <w:rPr>
          <w:rFonts w:ascii="宋体" w:hAnsi="宋体"/>
          <w:lang w:val="x-none"/>
        </w:rPr>
      </w:pPr>
      <w:r>
        <w:rPr>
          <w:rFonts w:hint="eastAsia"/>
        </w:rPr>
        <w:t>专家坐席集中支撑</w:t>
      </w:r>
      <w:r>
        <w:rPr>
          <w:rFonts w:ascii="宋体" w:hAnsi="宋体" w:hint="eastAsia"/>
          <w:lang w:val="x-none"/>
        </w:rPr>
        <w:t>子菜单打开外系统厂家菜单，根据菜单对应的url发送用户账号、菜单归属厂家</w:t>
      </w:r>
    </w:p>
    <w:p w:rsidR="003504B4" w:rsidRPr="00DB19FB" w:rsidRDefault="003504B4" w:rsidP="003504B4">
      <w:pPr>
        <w:pStyle w:val="6"/>
        <w:rPr>
          <w:rFonts w:ascii="宋体" w:hAnsi="宋体"/>
          <w:iCs w:val="0"/>
        </w:rPr>
      </w:pPr>
      <w:bookmarkStart w:id="357" w:name="_Toc130154225"/>
      <w:r>
        <w:rPr>
          <w:rFonts w:hint="eastAsia"/>
        </w:rPr>
        <w:t>专家坐席集中支撑菜单账号查询</w:t>
      </w:r>
      <w:bookmarkEnd w:id="357"/>
    </w:p>
    <w:p w:rsidR="003504B4" w:rsidRPr="00B614E7" w:rsidRDefault="003504B4" w:rsidP="003504B4">
      <w:pPr>
        <w:ind w:firstLine="480"/>
        <w:rPr>
          <w:rFonts w:ascii="宋体" w:hAnsi="宋体"/>
          <w:lang w:val="x-none"/>
        </w:rPr>
      </w:pPr>
      <w:r>
        <w:rPr>
          <w:rFonts w:hint="eastAsia"/>
        </w:rPr>
        <w:t>专家坐席集中支撑</w:t>
      </w:r>
      <w:r>
        <w:rPr>
          <w:rFonts w:ascii="宋体" w:hAnsi="宋体" w:hint="eastAsia"/>
          <w:lang w:val="x-none"/>
        </w:rPr>
        <w:t>菜单根据用户的账号、系统名称查询对应厂家的用户账号、用户区域给外部系统</w:t>
      </w:r>
    </w:p>
    <w:p w:rsidR="003504B4" w:rsidRPr="00DB19FB" w:rsidRDefault="003504B4" w:rsidP="003504B4">
      <w:pPr>
        <w:pStyle w:val="5"/>
      </w:pPr>
      <w:bookmarkStart w:id="358" w:name="_Toc130154226"/>
      <w:r w:rsidRPr="00DB19FB">
        <w:rPr>
          <w:rFonts w:hint="eastAsia"/>
        </w:rPr>
        <w:t>质量集中管控</w:t>
      </w:r>
      <w:r>
        <w:rPr>
          <w:rFonts w:hint="eastAsia"/>
        </w:rPr>
        <w:t>管理</w:t>
      </w:r>
      <w:bookmarkEnd w:id="358"/>
    </w:p>
    <w:p w:rsidR="003504B4" w:rsidRPr="00DB19FB" w:rsidRDefault="003504B4" w:rsidP="003504B4">
      <w:pPr>
        <w:pStyle w:val="6"/>
        <w:rPr>
          <w:rFonts w:ascii="宋体" w:hAnsi="宋体"/>
          <w:iCs w:val="0"/>
        </w:rPr>
      </w:pPr>
      <w:bookmarkStart w:id="359" w:name="_Toc130154227"/>
      <w:r>
        <w:rPr>
          <w:rFonts w:hint="eastAsia"/>
        </w:rPr>
        <w:t>质量集中管控</w:t>
      </w:r>
      <w:r w:rsidRPr="00DB19FB">
        <w:rPr>
          <w:rFonts w:hint="eastAsia"/>
        </w:rPr>
        <w:t>菜单</w:t>
      </w:r>
      <w:r>
        <w:rPr>
          <w:rFonts w:hint="eastAsia"/>
        </w:rPr>
        <w:t>展示</w:t>
      </w:r>
      <w:bookmarkEnd w:id="359"/>
    </w:p>
    <w:p w:rsidR="003504B4" w:rsidRPr="00DB19FB" w:rsidRDefault="003504B4" w:rsidP="003504B4">
      <w:pPr>
        <w:ind w:firstLine="480"/>
        <w:rPr>
          <w:rFonts w:ascii="宋体" w:hAnsi="宋体"/>
          <w:lang w:val="x-none"/>
        </w:rPr>
      </w:pPr>
      <w:r>
        <w:rPr>
          <w:rFonts w:ascii="宋体" w:hAnsi="宋体" w:hint="eastAsia"/>
          <w:lang w:val="x-none"/>
        </w:rPr>
        <w:t>系统用户</w:t>
      </w:r>
      <w:r w:rsidRPr="00DB19FB">
        <w:rPr>
          <w:rFonts w:ascii="宋体" w:hAnsi="宋体" w:hint="eastAsia"/>
          <w:lang w:val="x-none"/>
        </w:rPr>
        <w:t>根据登录用户的角色、岗位信息</w:t>
      </w:r>
      <w:r>
        <w:rPr>
          <w:rFonts w:ascii="宋体" w:hAnsi="宋体" w:hint="eastAsia"/>
          <w:lang w:val="x-none"/>
        </w:rPr>
        <w:t>自动</w:t>
      </w:r>
      <w:r w:rsidRPr="00DB19FB">
        <w:rPr>
          <w:rFonts w:ascii="宋体" w:hAnsi="宋体" w:hint="eastAsia"/>
          <w:lang w:val="x-none"/>
        </w:rPr>
        <w:t>查询</w:t>
      </w:r>
      <w:r>
        <w:rPr>
          <w:rFonts w:hint="eastAsia"/>
        </w:rPr>
        <w:t>质量集中管控</w:t>
      </w:r>
      <w:r w:rsidRPr="00DB19FB">
        <w:rPr>
          <w:rFonts w:ascii="宋体" w:hAnsi="宋体" w:hint="eastAsia"/>
          <w:lang w:val="x-none"/>
        </w:rPr>
        <w:t>菜单配置表，</w:t>
      </w:r>
      <w:r>
        <w:rPr>
          <w:rFonts w:ascii="宋体" w:hAnsi="宋体" w:hint="eastAsia"/>
          <w:lang w:val="x-none"/>
        </w:rPr>
        <w:t>读取岗位、角色对应的菜单信息</w:t>
      </w:r>
      <w:r w:rsidRPr="00DB19FB">
        <w:rPr>
          <w:rFonts w:ascii="宋体" w:hAnsi="宋体" w:hint="eastAsia"/>
          <w:lang w:val="x-none"/>
        </w:rPr>
        <w:t>。</w:t>
      </w:r>
    </w:p>
    <w:p w:rsidR="003504B4" w:rsidRPr="00DB19FB" w:rsidRDefault="003504B4" w:rsidP="003504B4">
      <w:pPr>
        <w:pStyle w:val="6"/>
        <w:rPr>
          <w:rFonts w:ascii="宋体" w:hAnsi="宋体"/>
          <w:iCs w:val="0"/>
        </w:rPr>
      </w:pPr>
      <w:bookmarkStart w:id="360" w:name="_Toc130154228"/>
      <w:r>
        <w:rPr>
          <w:rFonts w:hint="eastAsia"/>
        </w:rPr>
        <w:t>质量集中管控</w:t>
      </w:r>
      <w:r w:rsidRPr="00DB19FB">
        <w:rPr>
          <w:rFonts w:hint="eastAsia"/>
        </w:rPr>
        <w:t>菜单</w:t>
      </w:r>
      <w:r>
        <w:rPr>
          <w:rFonts w:hint="eastAsia"/>
        </w:rPr>
        <w:t>展开</w:t>
      </w:r>
      <w:bookmarkEnd w:id="360"/>
    </w:p>
    <w:p w:rsidR="003504B4" w:rsidRPr="00DB19FB" w:rsidRDefault="003504B4" w:rsidP="003504B4">
      <w:pPr>
        <w:ind w:firstLine="480"/>
        <w:rPr>
          <w:rFonts w:ascii="宋体" w:hAnsi="宋体"/>
          <w:lang w:val="x-none" w:eastAsia="x-none"/>
        </w:rPr>
      </w:pPr>
      <w:r>
        <w:rPr>
          <w:rFonts w:ascii="宋体" w:hAnsi="宋体" w:hint="eastAsia"/>
          <w:lang w:val="x-none"/>
        </w:rPr>
        <w:t>系统登录</w:t>
      </w:r>
      <w:r w:rsidRPr="00DB19FB">
        <w:rPr>
          <w:rFonts w:ascii="宋体" w:hAnsi="宋体" w:hint="eastAsia"/>
          <w:lang w:val="x-none"/>
        </w:rPr>
        <w:t>用户</w:t>
      </w:r>
      <w:r>
        <w:rPr>
          <w:rFonts w:ascii="宋体" w:hAnsi="宋体" w:hint="eastAsia"/>
          <w:lang w:val="x-none"/>
        </w:rPr>
        <w:t>触发</w:t>
      </w:r>
      <w:r>
        <w:rPr>
          <w:rFonts w:hint="eastAsia"/>
        </w:rPr>
        <w:t>质量集中管控</w:t>
      </w:r>
      <w:r>
        <w:rPr>
          <w:rFonts w:ascii="宋体" w:hAnsi="宋体" w:hint="eastAsia"/>
          <w:lang w:val="x-none"/>
        </w:rPr>
        <w:t>的子菜单，子菜单根据菜单的配置关系、菜单的所属系统、子菜单的打开iframe、react方式获取对应的关系，触发系统的</w:t>
      </w:r>
      <w:r>
        <w:rPr>
          <w:rFonts w:ascii="宋体" w:hAnsi="宋体" w:hint="eastAsia"/>
          <w:lang w:val="x-none"/>
        </w:rPr>
        <w:lastRenderedPageBreak/>
        <w:t>菜单树自动展开和菜单的展示页面</w:t>
      </w:r>
    </w:p>
    <w:p w:rsidR="003504B4" w:rsidRPr="00DB19FB" w:rsidRDefault="003504B4" w:rsidP="003504B4">
      <w:pPr>
        <w:pStyle w:val="6"/>
        <w:rPr>
          <w:rFonts w:ascii="宋体" w:hAnsi="宋体"/>
          <w:iCs w:val="0"/>
        </w:rPr>
      </w:pPr>
      <w:bookmarkStart w:id="361" w:name="_Toc130154229"/>
      <w:r>
        <w:rPr>
          <w:rFonts w:hint="eastAsia"/>
        </w:rPr>
        <w:t>质量集中管控菜单单点</w:t>
      </w:r>
      <w:bookmarkEnd w:id="361"/>
    </w:p>
    <w:p w:rsidR="003504B4" w:rsidRPr="00DB19FB" w:rsidRDefault="003504B4" w:rsidP="003504B4">
      <w:pPr>
        <w:ind w:firstLine="480"/>
        <w:rPr>
          <w:rFonts w:ascii="宋体" w:hAnsi="宋体"/>
          <w:lang w:val="x-none"/>
        </w:rPr>
      </w:pPr>
      <w:r>
        <w:rPr>
          <w:rFonts w:hint="eastAsia"/>
        </w:rPr>
        <w:t>质量集中管控</w:t>
      </w:r>
      <w:r>
        <w:rPr>
          <w:rFonts w:ascii="宋体" w:hAnsi="宋体" w:hint="eastAsia"/>
          <w:lang w:val="x-none"/>
        </w:rPr>
        <w:t>子菜单打开外系统厂家菜单，根据菜单对应的url发送用户账号、菜单归属厂家</w:t>
      </w:r>
    </w:p>
    <w:p w:rsidR="003504B4" w:rsidRPr="00DB19FB" w:rsidRDefault="003504B4" w:rsidP="003504B4">
      <w:pPr>
        <w:pStyle w:val="6"/>
        <w:rPr>
          <w:rFonts w:ascii="宋体" w:hAnsi="宋体"/>
          <w:iCs w:val="0"/>
        </w:rPr>
      </w:pPr>
      <w:bookmarkStart w:id="362" w:name="_Toc130154230"/>
      <w:r>
        <w:rPr>
          <w:rFonts w:hint="eastAsia"/>
        </w:rPr>
        <w:t>质量集中管控菜单账号查询</w:t>
      </w:r>
      <w:bookmarkEnd w:id="362"/>
    </w:p>
    <w:p w:rsidR="003504B4" w:rsidRPr="00B614E7" w:rsidRDefault="003504B4" w:rsidP="003504B4">
      <w:pPr>
        <w:ind w:firstLine="480"/>
        <w:rPr>
          <w:rFonts w:ascii="宋体" w:hAnsi="宋体"/>
          <w:lang w:val="x-none"/>
        </w:rPr>
      </w:pPr>
      <w:r>
        <w:rPr>
          <w:rFonts w:hint="eastAsia"/>
        </w:rPr>
        <w:t>质量集中管控</w:t>
      </w:r>
      <w:r>
        <w:rPr>
          <w:rFonts w:ascii="宋体" w:hAnsi="宋体" w:hint="eastAsia"/>
          <w:lang w:val="x-none"/>
        </w:rPr>
        <w:t>菜单根据用户的账号、系统名称查询对应厂家的用户账号、用户区域给外部系统</w:t>
      </w:r>
    </w:p>
    <w:p w:rsidR="003504B4" w:rsidRPr="00DB19FB" w:rsidRDefault="003504B4" w:rsidP="003504B4">
      <w:pPr>
        <w:pStyle w:val="5"/>
      </w:pPr>
      <w:bookmarkStart w:id="363" w:name="_Toc130154231"/>
      <w:r w:rsidRPr="00DB19FB">
        <w:rPr>
          <w:rFonts w:hint="eastAsia"/>
        </w:rPr>
        <w:t>质量集中分析</w:t>
      </w:r>
      <w:r>
        <w:rPr>
          <w:rFonts w:hint="eastAsia"/>
        </w:rPr>
        <w:t>管理</w:t>
      </w:r>
      <w:bookmarkEnd w:id="363"/>
    </w:p>
    <w:p w:rsidR="003504B4" w:rsidRPr="00DB19FB" w:rsidRDefault="003504B4" w:rsidP="003504B4">
      <w:pPr>
        <w:pStyle w:val="6"/>
        <w:rPr>
          <w:rFonts w:ascii="宋体" w:hAnsi="宋体"/>
          <w:iCs w:val="0"/>
        </w:rPr>
      </w:pPr>
      <w:bookmarkStart w:id="364" w:name="_Toc130154232"/>
      <w:r>
        <w:rPr>
          <w:rFonts w:hint="eastAsia"/>
        </w:rPr>
        <w:t>质量集中分析</w:t>
      </w:r>
      <w:r w:rsidRPr="00DB19FB">
        <w:rPr>
          <w:rFonts w:hint="eastAsia"/>
        </w:rPr>
        <w:t>菜单</w:t>
      </w:r>
      <w:r>
        <w:rPr>
          <w:rFonts w:hint="eastAsia"/>
        </w:rPr>
        <w:t>展示</w:t>
      </w:r>
      <w:bookmarkEnd w:id="364"/>
    </w:p>
    <w:p w:rsidR="003504B4" w:rsidRPr="00DB19FB" w:rsidRDefault="003504B4" w:rsidP="003504B4">
      <w:pPr>
        <w:ind w:firstLine="480"/>
        <w:rPr>
          <w:rFonts w:ascii="宋体" w:hAnsi="宋体"/>
          <w:lang w:val="x-none"/>
        </w:rPr>
      </w:pPr>
      <w:r>
        <w:rPr>
          <w:rFonts w:ascii="宋体" w:hAnsi="宋体" w:hint="eastAsia"/>
          <w:lang w:val="x-none"/>
        </w:rPr>
        <w:t>系统用户</w:t>
      </w:r>
      <w:r w:rsidRPr="00DB19FB">
        <w:rPr>
          <w:rFonts w:ascii="宋体" w:hAnsi="宋体" w:hint="eastAsia"/>
          <w:lang w:val="x-none"/>
        </w:rPr>
        <w:t>根据登录用户的角色、岗位信息</w:t>
      </w:r>
      <w:r>
        <w:rPr>
          <w:rFonts w:ascii="宋体" w:hAnsi="宋体" w:hint="eastAsia"/>
          <w:lang w:val="x-none"/>
        </w:rPr>
        <w:t>自动</w:t>
      </w:r>
      <w:r w:rsidRPr="00DB19FB">
        <w:rPr>
          <w:rFonts w:ascii="宋体" w:hAnsi="宋体" w:hint="eastAsia"/>
          <w:lang w:val="x-none"/>
        </w:rPr>
        <w:t>查询</w:t>
      </w:r>
      <w:r>
        <w:rPr>
          <w:rFonts w:hint="eastAsia"/>
        </w:rPr>
        <w:t>质量集中分析</w:t>
      </w:r>
      <w:r w:rsidRPr="00DB19FB">
        <w:rPr>
          <w:rFonts w:ascii="宋体" w:hAnsi="宋体" w:hint="eastAsia"/>
          <w:lang w:val="x-none"/>
        </w:rPr>
        <w:t>菜单配置表，</w:t>
      </w:r>
      <w:r>
        <w:rPr>
          <w:rFonts w:ascii="宋体" w:hAnsi="宋体" w:hint="eastAsia"/>
          <w:lang w:val="x-none"/>
        </w:rPr>
        <w:t>读取岗位、角色对应的菜单信息</w:t>
      </w:r>
      <w:r w:rsidRPr="00DB19FB">
        <w:rPr>
          <w:rFonts w:ascii="宋体" w:hAnsi="宋体" w:hint="eastAsia"/>
          <w:lang w:val="x-none"/>
        </w:rPr>
        <w:t>。</w:t>
      </w:r>
    </w:p>
    <w:p w:rsidR="003504B4" w:rsidRPr="00DB19FB" w:rsidRDefault="003504B4" w:rsidP="003504B4">
      <w:pPr>
        <w:pStyle w:val="6"/>
        <w:rPr>
          <w:rFonts w:ascii="宋体" w:hAnsi="宋体"/>
          <w:iCs w:val="0"/>
        </w:rPr>
      </w:pPr>
      <w:bookmarkStart w:id="365" w:name="_Toc130154233"/>
      <w:r>
        <w:rPr>
          <w:rFonts w:hint="eastAsia"/>
        </w:rPr>
        <w:t>质量集中分析</w:t>
      </w:r>
      <w:r w:rsidRPr="00DB19FB">
        <w:rPr>
          <w:rFonts w:hint="eastAsia"/>
        </w:rPr>
        <w:t>菜单</w:t>
      </w:r>
      <w:r>
        <w:rPr>
          <w:rFonts w:hint="eastAsia"/>
        </w:rPr>
        <w:t>展开</w:t>
      </w:r>
      <w:bookmarkEnd w:id="365"/>
    </w:p>
    <w:p w:rsidR="003504B4" w:rsidRPr="00DB19FB" w:rsidRDefault="003504B4" w:rsidP="003504B4">
      <w:pPr>
        <w:ind w:firstLine="480"/>
        <w:rPr>
          <w:rFonts w:ascii="宋体" w:hAnsi="宋体"/>
          <w:lang w:val="x-none" w:eastAsia="x-none"/>
        </w:rPr>
      </w:pPr>
      <w:r>
        <w:rPr>
          <w:rFonts w:ascii="宋体" w:hAnsi="宋体" w:hint="eastAsia"/>
          <w:lang w:val="x-none"/>
        </w:rPr>
        <w:t>系统登录</w:t>
      </w:r>
      <w:r w:rsidRPr="00DB19FB">
        <w:rPr>
          <w:rFonts w:ascii="宋体" w:hAnsi="宋体" w:hint="eastAsia"/>
          <w:lang w:val="x-none"/>
        </w:rPr>
        <w:t>用户</w:t>
      </w:r>
      <w:r>
        <w:rPr>
          <w:rFonts w:ascii="宋体" w:hAnsi="宋体" w:hint="eastAsia"/>
          <w:lang w:val="x-none"/>
        </w:rPr>
        <w:t>触发</w:t>
      </w:r>
      <w:r>
        <w:rPr>
          <w:rFonts w:hint="eastAsia"/>
        </w:rPr>
        <w:t>质量集中分析</w:t>
      </w:r>
      <w:r>
        <w:rPr>
          <w:rFonts w:ascii="宋体" w:hAnsi="宋体" w:hint="eastAsia"/>
          <w:lang w:val="x-none"/>
        </w:rPr>
        <w:t>的子菜单，子菜单根据菜单的配置关系、菜单的所属系统、子菜单的打开iframe、react方式获取对应的关系，触发系统的菜单树自动展开和菜单的展示页面</w:t>
      </w:r>
    </w:p>
    <w:p w:rsidR="003504B4" w:rsidRPr="00DB19FB" w:rsidRDefault="003504B4" w:rsidP="003504B4">
      <w:pPr>
        <w:pStyle w:val="6"/>
        <w:rPr>
          <w:rFonts w:ascii="宋体" w:hAnsi="宋体"/>
          <w:iCs w:val="0"/>
        </w:rPr>
      </w:pPr>
      <w:bookmarkStart w:id="366" w:name="_Toc130154234"/>
      <w:r>
        <w:rPr>
          <w:rFonts w:hint="eastAsia"/>
        </w:rPr>
        <w:t>质量集中分析菜单单点</w:t>
      </w:r>
      <w:bookmarkEnd w:id="366"/>
    </w:p>
    <w:p w:rsidR="003504B4" w:rsidRPr="00DB19FB" w:rsidRDefault="003504B4" w:rsidP="003504B4">
      <w:pPr>
        <w:ind w:firstLine="480"/>
        <w:rPr>
          <w:rFonts w:ascii="宋体" w:hAnsi="宋体"/>
          <w:lang w:val="x-none"/>
        </w:rPr>
      </w:pPr>
      <w:r>
        <w:rPr>
          <w:rFonts w:hint="eastAsia"/>
        </w:rPr>
        <w:t>质量集中分析</w:t>
      </w:r>
      <w:r>
        <w:rPr>
          <w:rFonts w:ascii="宋体" w:hAnsi="宋体" w:hint="eastAsia"/>
          <w:lang w:val="x-none"/>
        </w:rPr>
        <w:t>子菜单打开外系统厂家菜单，根据菜单对应的url发送用户账号、菜单归属厂家</w:t>
      </w:r>
    </w:p>
    <w:p w:rsidR="003504B4" w:rsidRPr="00DB19FB" w:rsidRDefault="003504B4" w:rsidP="003504B4">
      <w:pPr>
        <w:pStyle w:val="6"/>
        <w:rPr>
          <w:rFonts w:ascii="宋体" w:hAnsi="宋体"/>
          <w:iCs w:val="0"/>
        </w:rPr>
      </w:pPr>
      <w:bookmarkStart w:id="367" w:name="_Toc130154235"/>
      <w:r>
        <w:rPr>
          <w:rFonts w:hint="eastAsia"/>
        </w:rPr>
        <w:t>质量集中分析菜单账号查询</w:t>
      </w:r>
      <w:bookmarkEnd w:id="367"/>
    </w:p>
    <w:p w:rsidR="003504B4" w:rsidRPr="00B614E7" w:rsidRDefault="003504B4" w:rsidP="003504B4">
      <w:pPr>
        <w:ind w:firstLine="480"/>
        <w:rPr>
          <w:rFonts w:ascii="宋体" w:hAnsi="宋体"/>
          <w:lang w:val="x-none"/>
        </w:rPr>
      </w:pPr>
      <w:r>
        <w:rPr>
          <w:rFonts w:hint="eastAsia"/>
        </w:rPr>
        <w:t>质量集中分析</w:t>
      </w:r>
      <w:r>
        <w:rPr>
          <w:rFonts w:ascii="宋体" w:hAnsi="宋体" w:hint="eastAsia"/>
          <w:lang w:val="x-none"/>
        </w:rPr>
        <w:t>菜单根据用户的账号、系统名称查询对应厂家的用户账号、用户区域给外部系统</w:t>
      </w:r>
    </w:p>
    <w:p w:rsidR="003504B4" w:rsidRPr="001C283E" w:rsidRDefault="003504B4" w:rsidP="003504B4">
      <w:pPr>
        <w:ind w:firstLine="480"/>
        <w:rPr>
          <w:rFonts w:ascii="宋体" w:hAnsi="宋体"/>
          <w:lang w:val="x-none"/>
        </w:rPr>
      </w:pPr>
    </w:p>
    <w:p w:rsidR="003504B4" w:rsidRPr="00DB19FB" w:rsidRDefault="003504B4" w:rsidP="003504B4">
      <w:pPr>
        <w:pStyle w:val="5"/>
      </w:pPr>
      <w:bookmarkStart w:id="368" w:name="_Toc130154236"/>
      <w:r w:rsidRPr="00DB19FB">
        <w:rPr>
          <w:rFonts w:hint="eastAsia"/>
        </w:rPr>
        <w:t>资源集中管控</w:t>
      </w:r>
      <w:r>
        <w:rPr>
          <w:rFonts w:hint="eastAsia"/>
        </w:rPr>
        <w:t>管理</w:t>
      </w:r>
      <w:bookmarkEnd w:id="368"/>
    </w:p>
    <w:p w:rsidR="003504B4" w:rsidRPr="00DB19FB" w:rsidRDefault="003504B4" w:rsidP="003504B4">
      <w:pPr>
        <w:pStyle w:val="6"/>
        <w:rPr>
          <w:rFonts w:ascii="宋体" w:hAnsi="宋体"/>
          <w:iCs w:val="0"/>
        </w:rPr>
      </w:pPr>
      <w:bookmarkStart w:id="369" w:name="_Toc130154237"/>
      <w:r w:rsidRPr="00DB19FB">
        <w:rPr>
          <w:rFonts w:hint="eastAsia"/>
        </w:rPr>
        <w:t>资源集中管控菜单</w:t>
      </w:r>
      <w:r>
        <w:rPr>
          <w:rFonts w:hint="eastAsia"/>
        </w:rPr>
        <w:t>展示</w:t>
      </w:r>
      <w:bookmarkEnd w:id="369"/>
    </w:p>
    <w:p w:rsidR="003504B4" w:rsidRPr="00DB19FB" w:rsidRDefault="003504B4" w:rsidP="003504B4">
      <w:pPr>
        <w:ind w:firstLine="480"/>
        <w:rPr>
          <w:rFonts w:ascii="宋体" w:hAnsi="宋体"/>
          <w:lang w:val="x-none"/>
        </w:rPr>
      </w:pPr>
      <w:r>
        <w:rPr>
          <w:rFonts w:ascii="宋体" w:hAnsi="宋体" w:hint="eastAsia"/>
          <w:lang w:val="x-none"/>
        </w:rPr>
        <w:t>系统用户</w:t>
      </w:r>
      <w:r w:rsidRPr="00DB19FB">
        <w:rPr>
          <w:rFonts w:ascii="宋体" w:hAnsi="宋体" w:hint="eastAsia"/>
          <w:lang w:val="x-none"/>
        </w:rPr>
        <w:t>根据登录用户的角色、岗位信息</w:t>
      </w:r>
      <w:r>
        <w:rPr>
          <w:rFonts w:ascii="宋体" w:hAnsi="宋体" w:hint="eastAsia"/>
          <w:lang w:val="x-none"/>
        </w:rPr>
        <w:t>自动</w:t>
      </w:r>
      <w:r w:rsidRPr="00DB19FB">
        <w:rPr>
          <w:rFonts w:ascii="宋体" w:hAnsi="宋体" w:hint="eastAsia"/>
          <w:lang w:val="x-none"/>
        </w:rPr>
        <w:t>查询</w:t>
      </w:r>
      <w:r>
        <w:rPr>
          <w:rFonts w:hint="eastAsia"/>
        </w:rPr>
        <w:t>资源集中管控</w:t>
      </w:r>
      <w:r w:rsidRPr="00DB19FB">
        <w:rPr>
          <w:rFonts w:ascii="宋体" w:hAnsi="宋体" w:hint="eastAsia"/>
          <w:lang w:val="x-none"/>
        </w:rPr>
        <w:t>菜单配置表，</w:t>
      </w:r>
      <w:r>
        <w:rPr>
          <w:rFonts w:ascii="宋体" w:hAnsi="宋体" w:hint="eastAsia"/>
          <w:lang w:val="x-none"/>
        </w:rPr>
        <w:t>读取岗位、角色对应的菜单信息</w:t>
      </w:r>
      <w:r w:rsidRPr="00DB19FB">
        <w:rPr>
          <w:rFonts w:ascii="宋体" w:hAnsi="宋体" w:hint="eastAsia"/>
          <w:lang w:val="x-none"/>
        </w:rPr>
        <w:t>。</w:t>
      </w:r>
    </w:p>
    <w:p w:rsidR="003504B4" w:rsidRPr="00DB19FB" w:rsidRDefault="003504B4" w:rsidP="003504B4">
      <w:pPr>
        <w:pStyle w:val="6"/>
        <w:rPr>
          <w:rFonts w:ascii="宋体" w:hAnsi="宋体"/>
          <w:iCs w:val="0"/>
        </w:rPr>
      </w:pPr>
      <w:bookmarkStart w:id="370" w:name="_Toc130154238"/>
      <w:r>
        <w:rPr>
          <w:rFonts w:hint="eastAsia"/>
        </w:rPr>
        <w:t>资源集中管控</w:t>
      </w:r>
      <w:r w:rsidRPr="00DB19FB">
        <w:rPr>
          <w:rFonts w:hint="eastAsia"/>
        </w:rPr>
        <w:t>菜单</w:t>
      </w:r>
      <w:r>
        <w:rPr>
          <w:rFonts w:hint="eastAsia"/>
        </w:rPr>
        <w:t>展开</w:t>
      </w:r>
      <w:bookmarkEnd w:id="370"/>
    </w:p>
    <w:p w:rsidR="003504B4" w:rsidRPr="00DB19FB" w:rsidRDefault="003504B4" w:rsidP="003504B4">
      <w:pPr>
        <w:ind w:firstLine="480"/>
        <w:rPr>
          <w:rFonts w:ascii="宋体" w:hAnsi="宋体"/>
          <w:lang w:val="x-none" w:eastAsia="x-none"/>
        </w:rPr>
      </w:pPr>
      <w:r>
        <w:rPr>
          <w:rFonts w:ascii="宋体" w:hAnsi="宋体" w:hint="eastAsia"/>
          <w:lang w:val="x-none"/>
        </w:rPr>
        <w:t>系统登录</w:t>
      </w:r>
      <w:r w:rsidRPr="00DB19FB">
        <w:rPr>
          <w:rFonts w:ascii="宋体" w:hAnsi="宋体" w:hint="eastAsia"/>
          <w:lang w:val="x-none"/>
        </w:rPr>
        <w:t>用户</w:t>
      </w:r>
      <w:r>
        <w:rPr>
          <w:rFonts w:ascii="宋体" w:hAnsi="宋体" w:hint="eastAsia"/>
          <w:lang w:val="x-none"/>
        </w:rPr>
        <w:t>触发</w:t>
      </w:r>
      <w:r>
        <w:rPr>
          <w:rFonts w:hint="eastAsia"/>
        </w:rPr>
        <w:t>资源集中管控</w:t>
      </w:r>
      <w:r>
        <w:rPr>
          <w:rFonts w:ascii="宋体" w:hAnsi="宋体" w:hint="eastAsia"/>
          <w:lang w:val="x-none"/>
        </w:rPr>
        <w:t>的子菜单，子菜单根据菜单的配置关系、菜单的所属系统、子菜单的打开iframe、react方式获取对应的关系，触发系统的菜单树自动展开和菜单的展示页面</w:t>
      </w:r>
    </w:p>
    <w:p w:rsidR="003504B4" w:rsidRPr="00DB19FB" w:rsidRDefault="003504B4" w:rsidP="003504B4">
      <w:pPr>
        <w:pStyle w:val="6"/>
        <w:rPr>
          <w:rFonts w:ascii="宋体" w:hAnsi="宋体"/>
          <w:iCs w:val="0"/>
        </w:rPr>
      </w:pPr>
      <w:bookmarkStart w:id="371" w:name="_Toc130154239"/>
      <w:r>
        <w:rPr>
          <w:rFonts w:hint="eastAsia"/>
        </w:rPr>
        <w:t>资源集中管控菜单单点</w:t>
      </w:r>
      <w:bookmarkEnd w:id="371"/>
    </w:p>
    <w:p w:rsidR="003504B4" w:rsidRPr="00DB19FB" w:rsidRDefault="003504B4" w:rsidP="003504B4">
      <w:pPr>
        <w:ind w:firstLine="480"/>
        <w:rPr>
          <w:rFonts w:ascii="宋体" w:hAnsi="宋体"/>
          <w:lang w:val="x-none"/>
        </w:rPr>
      </w:pPr>
      <w:r>
        <w:rPr>
          <w:rFonts w:hint="eastAsia"/>
        </w:rPr>
        <w:t>资源集中管控</w:t>
      </w:r>
      <w:r>
        <w:rPr>
          <w:rFonts w:ascii="宋体" w:hAnsi="宋体" w:hint="eastAsia"/>
          <w:lang w:val="x-none"/>
        </w:rPr>
        <w:t>子菜单打开外系统厂家菜单，根据菜单对应的url发送用户账号、菜单归属厂家</w:t>
      </w:r>
    </w:p>
    <w:p w:rsidR="003504B4" w:rsidRPr="00DB19FB" w:rsidRDefault="003504B4" w:rsidP="003504B4">
      <w:pPr>
        <w:pStyle w:val="6"/>
        <w:rPr>
          <w:rFonts w:ascii="宋体" w:hAnsi="宋体"/>
          <w:iCs w:val="0"/>
        </w:rPr>
      </w:pPr>
      <w:bookmarkStart w:id="372" w:name="_Toc130154240"/>
      <w:r>
        <w:rPr>
          <w:rFonts w:hint="eastAsia"/>
        </w:rPr>
        <w:t>资源集中管控菜单账号查询</w:t>
      </w:r>
      <w:bookmarkEnd w:id="372"/>
    </w:p>
    <w:p w:rsidR="003504B4" w:rsidRPr="00B614E7" w:rsidRDefault="003504B4" w:rsidP="003504B4">
      <w:pPr>
        <w:ind w:firstLine="480"/>
        <w:rPr>
          <w:rFonts w:ascii="宋体" w:hAnsi="宋体"/>
          <w:lang w:val="x-none"/>
        </w:rPr>
      </w:pPr>
      <w:r>
        <w:rPr>
          <w:rFonts w:hint="eastAsia"/>
        </w:rPr>
        <w:t>资源集中管控</w:t>
      </w:r>
      <w:r>
        <w:rPr>
          <w:rFonts w:ascii="宋体" w:hAnsi="宋体" w:hint="eastAsia"/>
          <w:lang w:val="x-none"/>
        </w:rPr>
        <w:t>菜单根据用户的账号、系统名称查询对应厂家的用户账号、用户区域给外部系统</w:t>
      </w:r>
    </w:p>
    <w:p w:rsidR="003504B4" w:rsidRPr="00DB19FB" w:rsidRDefault="003504B4" w:rsidP="003504B4">
      <w:pPr>
        <w:pStyle w:val="5"/>
      </w:pPr>
      <w:bookmarkStart w:id="373" w:name="_Toc130154241"/>
      <w:r w:rsidRPr="00DB19FB">
        <w:rPr>
          <w:rFonts w:hint="eastAsia"/>
        </w:rPr>
        <w:t>综合管理</w:t>
      </w:r>
      <w:bookmarkEnd w:id="373"/>
    </w:p>
    <w:p w:rsidR="003504B4" w:rsidRPr="00DB19FB" w:rsidRDefault="003504B4" w:rsidP="003504B4">
      <w:pPr>
        <w:pStyle w:val="6"/>
        <w:rPr>
          <w:rFonts w:ascii="宋体" w:hAnsi="宋体"/>
          <w:iCs w:val="0"/>
        </w:rPr>
      </w:pPr>
      <w:bookmarkStart w:id="374" w:name="_Toc130154242"/>
      <w:r>
        <w:rPr>
          <w:rFonts w:hint="eastAsia"/>
        </w:rPr>
        <w:t>综合管理</w:t>
      </w:r>
      <w:r w:rsidRPr="00DB19FB">
        <w:rPr>
          <w:rFonts w:hint="eastAsia"/>
        </w:rPr>
        <w:t>菜单</w:t>
      </w:r>
      <w:r>
        <w:rPr>
          <w:rFonts w:hint="eastAsia"/>
        </w:rPr>
        <w:t>展示</w:t>
      </w:r>
      <w:bookmarkEnd w:id="374"/>
    </w:p>
    <w:p w:rsidR="003504B4" w:rsidRPr="00DB19FB" w:rsidRDefault="003504B4" w:rsidP="003504B4">
      <w:pPr>
        <w:ind w:firstLine="480"/>
        <w:rPr>
          <w:rFonts w:ascii="宋体" w:hAnsi="宋体"/>
          <w:lang w:val="x-none"/>
        </w:rPr>
      </w:pPr>
      <w:r>
        <w:rPr>
          <w:rFonts w:ascii="宋体" w:hAnsi="宋体" w:hint="eastAsia"/>
          <w:lang w:val="x-none"/>
        </w:rPr>
        <w:t>系统用户</w:t>
      </w:r>
      <w:r w:rsidRPr="00DB19FB">
        <w:rPr>
          <w:rFonts w:ascii="宋体" w:hAnsi="宋体" w:hint="eastAsia"/>
          <w:lang w:val="x-none"/>
        </w:rPr>
        <w:t>根据登录用户的角色、岗位信息</w:t>
      </w:r>
      <w:r>
        <w:rPr>
          <w:rFonts w:ascii="宋体" w:hAnsi="宋体" w:hint="eastAsia"/>
          <w:lang w:val="x-none"/>
        </w:rPr>
        <w:t>自动</w:t>
      </w:r>
      <w:r w:rsidRPr="00DB19FB">
        <w:rPr>
          <w:rFonts w:ascii="宋体" w:hAnsi="宋体" w:hint="eastAsia"/>
          <w:lang w:val="x-none"/>
        </w:rPr>
        <w:t>查询</w:t>
      </w:r>
      <w:r>
        <w:rPr>
          <w:rFonts w:hint="eastAsia"/>
        </w:rPr>
        <w:t>综合管理</w:t>
      </w:r>
      <w:r w:rsidRPr="00DB19FB">
        <w:rPr>
          <w:rFonts w:ascii="宋体" w:hAnsi="宋体" w:hint="eastAsia"/>
          <w:lang w:val="x-none"/>
        </w:rPr>
        <w:t>菜单配置表，</w:t>
      </w:r>
      <w:r>
        <w:rPr>
          <w:rFonts w:ascii="宋体" w:hAnsi="宋体" w:hint="eastAsia"/>
          <w:lang w:val="x-none"/>
        </w:rPr>
        <w:t>读取岗位、角色对应的菜单信息</w:t>
      </w:r>
      <w:r w:rsidRPr="00DB19FB">
        <w:rPr>
          <w:rFonts w:ascii="宋体" w:hAnsi="宋体" w:hint="eastAsia"/>
          <w:lang w:val="x-none"/>
        </w:rPr>
        <w:t>。</w:t>
      </w:r>
    </w:p>
    <w:p w:rsidR="003504B4" w:rsidRPr="00DB19FB" w:rsidRDefault="003504B4" w:rsidP="003504B4">
      <w:pPr>
        <w:pStyle w:val="6"/>
        <w:rPr>
          <w:rFonts w:ascii="宋体" w:hAnsi="宋体"/>
          <w:iCs w:val="0"/>
        </w:rPr>
      </w:pPr>
      <w:bookmarkStart w:id="375" w:name="_Toc130154243"/>
      <w:r>
        <w:rPr>
          <w:rFonts w:hint="eastAsia"/>
        </w:rPr>
        <w:t>综合管理</w:t>
      </w:r>
      <w:r w:rsidRPr="00DB19FB">
        <w:rPr>
          <w:rFonts w:hint="eastAsia"/>
        </w:rPr>
        <w:t>菜单</w:t>
      </w:r>
      <w:r>
        <w:rPr>
          <w:rFonts w:hint="eastAsia"/>
        </w:rPr>
        <w:t>展开</w:t>
      </w:r>
      <w:bookmarkEnd w:id="375"/>
    </w:p>
    <w:p w:rsidR="003504B4" w:rsidRPr="00DB19FB" w:rsidRDefault="003504B4" w:rsidP="003504B4">
      <w:pPr>
        <w:ind w:firstLine="480"/>
        <w:rPr>
          <w:rFonts w:ascii="宋体" w:hAnsi="宋体"/>
          <w:lang w:val="x-none" w:eastAsia="x-none"/>
        </w:rPr>
      </w:pPr>
      <w:r>
        <w:rPr>
          <w:rFonts w:ascii="宋体" w:hAnsi="宋体" w:hint="eastAsia"/>
          <w:lang w:val="x-none"/>
        </w:rPr>
        <w:lastRenderedPageBreak/>
        <w:t>系统登录</w:t>
      </w:r>
      <w:r w:rsidRPr="00DB19FB">
        <w:rPr>
          <w:rFonts w:ascii="宋体" w:hAnsi="宋体" w:hint="eastAsia"/>
          <w:lang w:val="x-none"/>
        </w:rPr>
        <w:t>用户</w:t>
      </w:r>
      <w:r>
        <w:rPr>
          <w:rFonts w:ascii="宋体" w:hAnsi="宋体" w:hint="eastAsia"/>
          <w:lang w:val="x-none"/>
        </w:rPr>
        <w:t>触发</w:t>
      </w:r>
      <w:r>
        <w:rPr>
          <w:rFonts w:hint="eastAsia"/>
        </w:rPr>
        <w:t>综合管理</w:t>
      </w:r>
      <w:r>
        <w:rPr>
          <w:rFonts w:ascii="宋体" w:hAnsi="宋体" w:hint="eastAsia"/>
          <w:lang w:val="x-none"/>
        </w:rPr>
        <w:t>的子菜单，子菜单根据菜单的配置关系、菜单的所属系统、子菜单的打开iframe、react方式获取对应的关系，触发系统的菜单树自动展开和菜单的展示页面</w:t>
      </w:r>
    </w:p>
    <w:p w:rsidR="003504B4" w:rsidRPr="00DB19FB" w:rsidRDefault="003504B4" w:rsidP="003504B4">
      <w:pPr>
        <w:pStyle w:val="6"/>
        <w:rPr>
          <w:rFonts w:ascii="宋体" w:hAnsi="宋体"/>
          <w:iCs w:val="0"/>
        </w:rPr>
      </w:pPr>
      <w:bookmarkStart w:id="376" w:name="_Toc130154244"/>
      <w:r>
        <w:rPr>
          <w:rFonts w:hint="eastAsia"/>
        </w:rPr>
        <w:t>综合管理菜单单点</w:t>
      </w:r>
      <w:bookmarkEnd w:id="376"/>
    </w:p>
    <w:p w:rsidR="003504B4" w:rsidRPr="00DB19FB" w:rsidRDefault="003504B4" w:rsidP="003504B4">
      <w:pPr>
        <w:ind w:firstLine="480"/>
        <w:rPr>
          <w:rFonts w:ascii="宋体" w:hAnsi="宋体"/>
          <w:lang w:val="x-none"/>
        </w:rPr>
      </w:pPr>
      <w:r>
        <w:rPr>
          <w:rFonts w:hint="eastAsia"/>
        </w:rPr>
        <w:t>综合管理</w:t>
      </w:r>
      <w:r>
        <w:rPr>
          <w:rFonts w:ascii="宋体" w:hAnsi="宋体" w:hint="eastAsia"/>
          <w:lang w:val="x-none"/>
        </w:rPr>
        <w:t>子菜单打开外系统厂家菜单，根据菜单对应的url发送用户账号、菜单归属厂家</w:t>
      </w:r>
    </w:p>
    <w:p w:rsidR="003504B4" w:rsidRPr="00DB19FB" w:rsidRDefault="003504B4" w:rsidP="003504B4">
      <w:pPr>
        <w:pStyle w:val="6"/>
        <w:rPr>
          <w:rFonts w:ascii="宋体" w:hAnsi="宋体"/>
          <w:iCs w:val="0"/>
        </w:rPr>
      </w:pPr>
      <w:bookmarkStart w:id="377" w:name="_Toc130154245"/>
      <w:r>
        <w:rPr>
          <w:rFonts w:hint="eastAsia"/>
        </w:rPr>
        <w:t>综合管理菜单账号查询</w:t>
      </w:r>
      <w:bookmarkEnd w:id="377"/>
    </w:p>
    <w:p w:rsidR="003504B4" w:rsidRPr="00B614E7" w:rsidRDefault="003504B4" w:rsidP="003504B4">
      <w:pPr>
        <w:ind w:firstLine="480"/>
        <w:rPr>
          <w:rFonts w:ascii="宋体" w:hAnsi="宋体"/>
          <w:lang w:val="x-none"/>
        </w:rPr>
      </w:pPr>
      <w:r>
        <w:rPr>
          <w:rFonts w:hint="eastAsia"/>
        </w:rPr>
        <w:t>综合管理</w:t>
      </w:r>
      <w:r>
        <w:rPr>
          <w:rFonts w:ascii="宋体" w:hAnsi="宋体" w:hint="eastAsia"/>
          <w:lang w:val="x-none"/>
        </w:rPr>
        <w:t>菜单根据用户的账号、系统名称查询对应厂家的用户账号、用户区域给外部系统</w:t>
      </w:r>
    </w:p>
    <w:p w:rsidR="003504B4" w:rsidRPr="00DB19FB" w:rsidRDefault="003504B4" w:rsidP="003504B4">
      <w:pPr>
        <w:pStyle w:val="5"/>
      </w:pPr>
      <w:bookmarkStart w:id="378" w:name="_Toc130154246"/>
      <w:r w:rsidRPr="00DB19FB">
        <w:rPr>
          <w:rFonts w:hint="eastAsia"/>
        </w:rPr>
        <w:t>数据总览</w:t>
      </w:r>
      <w:r>
        <w:rPr>
          <w:rFonts w:hint="eastAsia"/>
        </w:rPr>
        <w:t>管理</w:t>
      </w:r>
      <w:bookmarkEnd w:id="378"/>
    </w:p>
    <w:p w:rsidR="003504B4" w:rsidRPr="00DB19FB" w:rsidRDefault="003504B4" w:rsidP="003504B4">
      <w:pPr>
        <w:pStyle w:val="6"/>
        <w:rPr>
          <w:rFonts w:ascii="宋体" w:hAnsi="宋体"/>
          <w:iCs w:val="0"/>
        </w:rPr>
      </w:pPr>
      <w:bookmarkStart w:id="379" w:name="_Toc130154247"/>
      <w:r w:rsidRPr="00DB19FB">
        <w:rPr>
          <w:rFonts w:hint="eastAsia"/>
        </w:rPr>
        <w:t>设备资源</w:t>
      </w:r>
      <w:r>
        <w:rPr>
          <w:rFonts w:hint="eastAsia"/>
        </w:rPr>
        <w:t>计算规则管理</w:t>
      </w:r>
      <w:bookmarkEnd w:id="379"/>
    </w:p>
    <w:p w:rsidR="003504B4" w:rsidRPr="00DB19FB" w:rsidRDefault="003504B4" w:rsidP="003504B4">
      <w:pPr>
        <w:ind w:left="420" w:firstLine="480"/>
        <w:rPr>
          <w:rFonts w:ascii="宋体" w:hAnsi="宋体"/>
          <w:lang w:val="x-none"/>
        </w:rPr>
      </w:pPr>
      <w:r>
        <w:rPr>
          <w:rFonts w:ascii="宋体" w:hAnsi="宋体" w:hint="eastAsia"/>
          <w:lang w:val="x-none"/>
        </w:rPr>
        <w:t>数据处理人</w:t>
      </w:r>
      <w:r w:rsidRPr="000717F2">
        <w:rPr>
          <w:rFonts w:ascii="宋体" w:hAnsi="宋体" w:hint="eastAsia"/>
          <w:lang w:val="x-none"/>
        </w:rPr>
        <w:t>依照文档传输协议要求，对</w:t>
      </w:r>
      <w:r>
        <w:rPr>
          <w:rFonts w:ascii="宋体" w:hAnsi="宋体" w:hint="eastAsia"/>
          <w:lang w:val="x-none"/>
        </w:rPr>
        <w:t>设备资源</w:t>
      </w:r>
      <w:r w:rsidRPr="000717F2">
        <w:rPr>
          <w:rFonts w:ascii="宋体" w:hAnsi="宋体" w:hint="eastAsia"/>
          <w:lang w:val="x-none"/>
        </w:rPr>
        <w:t>定的文件格式、数据内容、对文件中的地市、区县、</w:t>
      </w:r>
      <w:r>
        <w:rPr>
          <w:rFonts w:ascii="宋体" w:hAnsi="宋体" w:hint="eastAsia"/>
          <w:lang w:val="x-none"/>
        </w:rPr>
        <w:t>设备工单</w:t>
      </w:r>
      <w:r w:rsidRPr="000717F2">
        <w:rPr>
          <w:rFonts w:ascii="宋体" w:hAnsi="宋体" w:hint="eastAsia"/>
          <w:lang w:val="x-none"/>
        </w:rPr>
        <w:t>、</w:t>
      </w:r>
      <w:r>
        <w:rPr>
          <w:rFonts w:ascii="宋体" w:hAnsi="宋体" w:hint="eastAsia"/>
          <w:lang w:val="x-none"/>
        </w:rPr>
        <w:t>工单</w:t>
      </w:r>
      <w:r w:rsidRPr="000717F2">
        <w:rPr>
          <w:rFonts w:ascii="宋体" w:hAnsi="宋体" w:hint="eastAsia"/>
          <w:lang w:val="x-none"/>
        </w:rPr>
        <w:t>时间</w:t>
      </w:r>
      <w:r>
        <w:rPr>
          <w:rFonts w:ascii="宋体" w:hAnsi="宋体" w:hint="eastAsia"/>
          <w:lang w:val="x-none"/>
        </w:rPr>
        <w:t>、工单类型等</w:t>
      </w:r>
      <w:r w:rsidRPr="000717F2">
        <w:rPr>
          <w:rFonts w:ascii="宋体" w:hAnsi="宋体" w:hint="eastAsia"/>
          <w:lang w:val="x-none"/>
        </w:rPr>
        <w:t>数据解析、计算</w:t>
      </w:r>
      <w:r w:rsidRPr="00DB19FB">
        <w:rPr>
          <w:rFonts w:ascii="宋体" w:hAnsi="宋体" w:hint="eastAsia"/>
          <w:lang w:val="x-none"/>
        </w:rPr>
        <w:t>。</w:t>
      </w:r>
    </w:p>
    <w:p w:rsidR="003504B4" w:rsidRPr="00DB19FB" w:rsidRDefault="003504B4" w:rsidP="003504B4">
      <w:pPr>
        <w:pStyle w:val="6"/>
        <w:rPr>
          <w:rFonts w:ascii="宋体" w:hAnsi="宋体"/>
          <w:iCs w:val="0"/>
        </w:rPr>
      </w:pPr>
      <w:bookmarkStart w:id="380" w:name="_Toc130154248"/>
      <w:r w:rsidRPr="00DB19FB">
        <w:rPr>
          <w:rFonts w:hint="eastAsia"/>
        </w:rPr>
        <w:t>设备资源</w:t>
      </w:r>
      <w:r>
        <w:rPr>
          <w:rFonts w:hint="eastAsia"/>
        </w:rPr>
        <w:t>分析</w:t>
      </w:r>
      <w:bookmarkEnd w:id="380"/>
    </w:p>
    <w:p w:rsidR="003504B4" w:rsidRPr="00DB19FB" w:rsidRDefault="003504B4" w:rsidP="003504B4">
      <w:pPr>
        <w:ind w:left="420" w:firstLine="480"/>
        <w:rPr>
          <w:rFonts w:ascii="宋体" w:hAnsi="宋体"/>
          <w:lang w:val="x-none" w:eastAsia="x-none"/>
        </w:rPr>
      </w:pPr>
      <w:r w:rsidRPr="00903794">
        <w:rPr>
          <w:rFonts w:ascii="宋体" w:hAnsi="宋体" w:hint="eastAsia"/>
          <w:lang w:val="x-none"/>
        </w:rPr>
        <w:t>数据分析人员根据地市、区县、</w:t>
      </w:r>
      <w:r>
        <w:rPr>
          <w:rFonts w:ascii="宋体" w:hAnsi="宋体" w:hint="eastAsia"/>
          <w:lang w:val="x-none"/>
        </w:rPr>
        <w:t>设备工单</w:t>
      </w:r>
      <w:r w:rsidRPr="000717F2">
        <w:rPr>
          <w:rFonts w:ascii="宋体" w:hAnsi="宋体" w:hint="eastAsia"/>
          <w:lang w:val="x-none"/>
        </w:rPr>
        <w:t>、</w:t>
      </w:r>
      <w:r>
        <w:rPr>
          <w:rFonts w:ascii="宋体" w:hAnsi="宋体" w:hint="eastAsia"/>
          <w:lang w:val="x-none"/>
        </w:rPr>
        <w:t>工单</w:t>
      </w:r>
      <w:r w:rsidRPr="000717F2">
        <w:rPr>
          <w:rFonts w:ascii="宋体" w:hAnsi="宋体" w:hint="eastAsia"/>
          <w:lang w:val="x-none"/>
        </w:rPr>
        <w:t>时</w:t>
      </w:r>
      <w:r w:rsidRPr="00903794">
        <w:rPr>
          <w:rFonts w:ascii="宋体" w:hAnsi="宋体" w:hint="eastAsia"/>
          <w:lang w:val="x-none"/>
        </w:rPr>
        <w:t>间按照汇总、劣化指标方式收集计算地市、区县的</w:t>
      </w:r>
      <w:r>
        <w:rPr>
          <w:rFonts w:ascii="宋体" w:hAnsi="宋体" w:hint="eastAsia"/>
          <w:lang w:val="x-none"/>
        </w:rPr>
        <w:t>工单数量、工单有效性、工单类型质量</w:t>
      </w:r>
      <w:r w:rsidRPr="00DB19FB">
        <w:rPr>
          <w:rFonts w:ascii="宋体" w:hAnsi="宋体" w:hint="eastAsia"/>
          <w:lang w:val="x-none"/>
        </w:rPr>
        <w:t>。</w:t>
      </w:r>
    </w:p>
    <w:p w:rsidR="003504B4" w:rsidRPr="00DB19FB" w:rsidRDefault="003504B4" w:rsidP="003504B4">
      <w:pPr>
        <w:pStyle w:val="6"/>
        <w:rPr>
          <w:rFonts w:ascii="宋体" w:hAnsi="宋体"/>
          <w:iCs w:val="0"/>
        </w:rPr>
      </w:pPr>
      <w:bookmarkStart w:id="381" w:name="_Toc130154249"/>
      <w:r w:rsidRPr="00DB19FB">
        <w:rPr>
          <w:rFonts w:hint="eastAsia"/>
        </w:rPr>
        <w:t>设备资源</w:t>
      </w:r>
      <w:r>
        <w:rPr>
          <w:rFonts w:hint="eastAsia"/>
        </w:rPr>
        <w:t>数据校验</w:t>
      </w:r>
      <w:bookmarkEnd w:id="381"/>
    </w:p>
    <w:p w:rsidR="003504B4" w:rsidRPr="00903794" w:rsidRDefault="003504B4" w:rsidP="003504B4">
      <w:pPr>
        <w:ind w:left="420" w:firstLine="480"/>
        <w:rPr>
          <w:rFonts w:ascii="宋体" w:hAnsi="宋体"/>
          <w:lang w:eastAsia="x-none"/>
        </w:rPr>
      </w:pPr>
      <w:r w:rsidRPr="00903794">
        <w:rPr>
          <w:rFonts w:ascii="宋体" w:hAnsi="宋体" w:hint="eastAsia"/>
          <w:lang w:eastAsia="x-none"/>
        </w:rPr>
        <w:t>数据处理人对计算出的</w:t>
      </w:r>
      <w:r>
        <w:rPr>
          <w:rFonts w:ascii="宋体" w:hAnsi="宋体" w:hint="eastAsia"/>
          <w:lang w:val="x-none"/>
        </w:rPr>
        <w:t>设备资源的工单有效性、工单类型质量</w:t>
      </w:r>
      <w:r w:rsidRPr="00903794">
        <w:rPr>
          <w:rFonts w:ascii="宋体" w:hAnsi="宋体" w:hint="eastAsia"/>
          <w:lang w:eastAsia="x-none"/>
        </w:rPr>
        <w:t>基础数据校验、复核是否满足趋势劣化图的指标求，对不满足的数据通知到系统厂家进行数据重推</w:t>
      </w:r>
    </w:p>
    <w:p w:rsidR="003504B4" w:rsidRPr="00DB19FB" w:rsidRDefault="003504B4" w:rsidP="003504B4">
      <w:pPr>
        <w:pStyle w:val="6"/>
        <w:rPr>
          <w:rFonts w:ascii="宋体" w:hAnsi="宋体"/>
          <w:iCs w:val="0"/>
        </w:rPr>
      </w:pPr>
      <w:bookmarkStart w:id="382" w:name="_Toc130154250"/>
      <w:r w:rsidRPr="00DB19FB">
        <w:rPr>
          <w:rFonts w:hint="eastAsia"/>
        </w:rPr>
        <w:lastRenderedPageBreak/>
        <w:t>设备资源数据</w:t>
      </w:r>
      <w:r>
        <w:rPr>
          <w:rFonts w:hint="eastAsia"/>
        </w:rPr>
        <w:t>新增</w:t>
      </w:r>
      <w:bookmarkEnd w:id="382"/>
    </w:p>
    <w:p w:rsidR="003504B4" w:rsidRPr="00DB19FB" w:rsidRDefault="003504B4" w:rsidP="003504B4">
      <w:pPr>
        <w:ind w:left="420" w:firstLine="480"/>
        <w:rPr>
          <w:rFonts w:ascii="宋体" w:hAnsi="宋体"/>
          <w:lang w:val="x-none" w:eastAsia="x-none"/>
        </w:rPr>
      </w:pPr>
      <w:r w:rsidRPr="00903794">
        <w:rPr>
          <w:rFonts w:ascii="宋体" w:hAnsi="宋体" w:hint="eastAsia"/>
          <w:lang w:val="x-none"/>
        </w:rPr>
        <w:t>数据分析人员对</w:t>
      </w:r>
      <w:r>
        <w:rPr>
          <w:rFonts w:ascii="宋体" w:hAnsi="宋体" w:hint="eastAsia"/>
          <w:lang w:val="x-none"/>
        </w:rPr>
        <w:t>设备资源</w:t>
      </w:r>
      <w:r w:rsidRPr="00903794">
        <w:rPr>
          <w:rFonts w:ascii="宋体" w:hAnsi="宋体" w:hint="eastAsia"/>
          <w:lang w:val="x-none"/>
        </w:rPr>
        <w:t>基础数据展开二次分析计算、依照界面展示要求、数据指标计算规则统计计算得到全省、地市、区县的</w:t>
      </w:r>
      <w:r>
        <w:rPr>
          <w:rFonts w:ascii="宋体" w:hAnsi="宋体" w:hint="eastAsia"/>
          <w:lang w:val="x-none"/>
        </w:rPr>
        <w:t>总工单量、总工单时长、总设备月同比</w:t>
      </w:r>
      <w:r w:rsidRPr="00DB19FB">
        <w:rPr>
          <w:rFonts w:ascii="宋体" w:hAnsi="宋体" w:hint="eastAsia"/>
          <w:lang w:val="x-none"/>
        </w:rPr>
        <w:t>。</w:t>
      </w:r>
    </w:p>
    <w:p w:rsidR="003504B4" w:rsidRPr="00DB19FB" w:rsidRDefault="003504B4" w:rsidP="003504B4">
      <w:pPr>
        <w:pStyle w:val="6"/>
        <w:rPr>
          <w:rFonts w:ascii="宋体" w:hAnsi="宋体"/>
          <w:iCs w:val="0"/>
        </w:rPr>
      </w:pPr>
      <w:bookmarkStart w:id="383" w:name="_Toc130154251"/>
      <w:r w:rsidRPr="00DB19FB">
        <w:rPr>
          <w:rFonts w:hint="eastAsia"/>
        </w:rPr>
        <w:t>设备资源数据保存</w:t>
      </w:r>
      <w:bookmarkEnd w:id="383"/>
    </w:p>
    <w:p w:rsidR="003504B4" w:rsidRPr="004E0CE1" w:rsidRDefault="003504B4" w:rsidP="003504B4">
      <w:pPr>
        <w:ind w:left="420" w:firstLine="480"/>
        <w:rPr>
          <w:rFonts w:ascii="宋体" w:hAnsi="宋体"/>
          <w:lang w:val="x-none" w:eastAsia="x-none"/>
        </w:rPr>
      </w:pPr>
      <w:r w:rsidRPr="00903794">
        <w:rPr>
          <w:rFonts w:ascii="宋体" w:hAnsi="宋体" w:hint="eastAsia"/>
          <w:lang w:val="x-none"/>
        </w:rPr>
        <w:t>数据分析人员对历史数据备份，对最新统计计算的</w:t>
      </w:r>
      <w:r>
        <w:rPr>
          <w:rFonts w:ascii="宋体" w:hAnsi="宋体" w:hint="eastAsia"/>
          <w:lang w:val="x-none"/>
        </w:rPr>
        <w:t>设备资源</w:t>
      </w:r>
      <w:r w:rsidRPr="00903794">
        <w:rPr>
          <w:rFonts w:ascii="宋体" w:hAnsi="宋体" w:hint="eastAsia"/>
          <w:lang w:val="x-none"/>
        </w:rPr>
        <w:t>数据新增到数据库</w:t>
      </w:r>
      <w:r w:rsidRPr="00DB19FB">
        <w:rPr>
          <w:rFonts w:ascii="宋体" w:hAnsi="宋体" w:hint="eastAsia"/>
          <w:lang w:val="x-none"/>
        </w:rPr>
        <w:t>。</w:t>
      </w:r>
    </w:p>
    <w:p w:rsidR="003504B4" w:rsidRPr="00DB19FB" w:rsidRDefault="003504B4" w:rsidP="003504B4">
      <w:pPr>
        <w:pStyle w:val="6"/>
        <w:rPr>
          <w:rFonts w:ascii="宋体" w:hAnsi="宋体"/>
          <w:iCs w:val="0"/>
        </w:rPr>
      </w:pPr>
      <w:bookmarkStart w:id="384" w:name="_Toc130154252"/>
      <w:r w:rsidRPr="00DB19FB">
        <w:rPr>
          <w:rFonts w:hint="eastAsia"/>
        </w:rPr>
        <w:t>设备资源日活跃度</w:t>
      </w:r>
      <w:r>
        <w:rPr>
          <w:rFonts w:hint="eastAsia"/>
        </w:rPr>
        <w:t>分析</w:t>
      </w:r>
      <w:bookmarkEnd w:id="384"/>
    </w:p>
    <w:p w:rsidR="003504B4" w:rsidRPr="00DB19FB" w:rsidRDefault="003504B4" w:rsidP="003504B4">
      <w:pPr>
        <w:ind w:left="420" w:firstLine="480"/>
        <w:rPr>
          <w:rFonts w:ascii="宋体" w:hAnsi="宋体"/>
          <w:lang w:val="x-none"/>
        </w:rPr>
      </w:pPr>
      <w:r w:rsidRPr="00903794">
        <w:rPr>
          <w:rFonts w:ascii="宋体" w:hAnsi="宋体" w:hint="eastAsia"/>
          <w:lang w:val="x-none"/>
        </w:rPr>
        <w:t>数据分析人员根据地市、区县、</w:t>
      </w:r>
      <w:r>
        <w:rPr>
          <w:rFonts w:ascii="宋体" w:hAnsi="宋体" w:hint="eastAsia"/>
          <w:lang w:val="x-none"/>
        </w:rPr>
        <w:t>设备工单</w:t>
      </w:r>
      <w:r w:rsidRPr="000717F2">
        <w:rPr>
          <w:rFonts w:ascii="宋体" w:hAnsi="宋体" w:hint="eastAsia"/>
          <w:lang w:val="x-none"/>
        </w:rPr>
        <w:t>、</w:t>
      </w:r>
      <w:r>
        <w:rPr>
          <w:rFonts w:ascii="宋体" w:hAnsi="宋体" w:hint="eastAsia"/>
          <w:lang w:val="x-none"/>
        </w:rPr>
        <w:t>工单</w:t>
      </w:r>
      <w:r w:rsidRPr="000717F2">
        <w:rPr>
          <w:rFonts w:ascii="宋体" w:hAnsi="宋体" w:hint="eastAsia"/>
          <w:lang w:val="x-none"/>
        </w:rPr>
        <w:t>时</w:t>
      </w:r>
      <w:r w:rsidRPr="00903794">
        <w:rPr>
          <w:rFonts w:ascii="宋体" w:hAnsi="宋体" w:hint="eastAsia"/>
          <w:lang w:val="x-none"/>
        </w:rPr>
        <w:t>间按照汇总、劣化指标方式收集计算地市、区县的</w:t>
      </w:r>
      <w:r>
        <w:rPr>
          <w:rFonts w:ascii="宋体" w:hAnsi="宋体" w:hint="eastAsia"/>
          <w:lang w:val="x-none"/>
        </w:rPr>
        <w:t>工单数量、工单有效性、工单类型质量</w:t>
      </w:r>
    </w:p>
    <w:p w:rsidR="003504B4" w:rsidRPr="00DB19FB" w:rsidRDefault="003504B4" w:rsidP="003504B4">
      <w:pPr>
        <w:pStyle w:val="6"/>
        <w:rPr>
          <w:rFonts w:ascii="宋体" w:hAnsi="宋体"/>
          <w:iCs w:val="0"/>
        </w:rPr>
      </w:pPr>
      <w:bookmarkStart w:id="385" w:name="_Toc130154253"/>
      <w:r w:rsidRPr="00DB19FB">
        <w:rPr>
          <w:rFonts w:hint="eastAsia"/>
        </w:rPr>
        <w:t>设备资源日活跃度</w:t>
      </w:r>
      <w:r>
        <w:rPr>
          <w:rFonts w:hint="eastAsia"/>
        </w:rPr>
        <w:t>新增</w:t>
      </w:r>
      <w:bookmarkEnd w:id="385"/>
    </w:p>
    <w:p w:rsidR="003504B4" w:rsidRPr="00DB19FB" w:rsidRDefault="003504B4" w:rsidP="003504B4">
      <w:pPr>
        <w:ind w:left="420" w:firstLine="480"/>
        <w:rPr>
          <w:rFonts w:ascii="宋体" w:hAnsi="宋体"/>
          <w:lang w:val="x-none" w:eastAsia="x-none"/>
        </w:rPr>
      </w:pPr>
      <w:r w:rsidRPr="00903794">
        <w:rPr>
          <w:rFonts w:ascii="宋体" w:hAnsi="宋体" w:hint="eastAsia"/>
          <w:lang w:val="x-none"/>
        </w:rPr>
        <w:t>数据分析人员对</w:t>
      </w:r>
      <w:r>
        <w:rPr>
          <w:rFonts w:ascii="宋体" w:hAnsi="宋体" w:hint="eastAsia"/>
          <w:lang w:val="x-none"/>
        </w:rPr>
        <w:t>设备资源</w:t>
      </w:r>
      <w:r w:rsidRPr="00903794">
        <w:rPr>
          <w:rFonts w:ascii="宋体" w:hAnsi="宋体" w:hint="eastAsia"/>
          <w:lang w:val="x-none"/>
        </w:rPr>
        <w:t>基础数据展开二次分析计算、依照界面展示要求、数据指标计算规则统计计算得到全省、地市、区县的</w:t>
      </w:r>
      <w:r>
        <w:rPr>
          <w:rFonts w:ascii="宋体" w:hAnsi="宋体" w:hint="eastAsia"/>
          <w:lang w:val="x-none"/>
        </w:rPr>
        <w:t>总工单量、总工单时长、总设备月同比</w:t>
      </w:r>
      <w:r w:rsidRPr="00DB19FB">
        <w:rPr>
          <w:rFonts w:ascii="宋体" w:hAnsi="宋体" w:hint="eastAsia"/>
          <w:lang w:val="x-none"/>
        </w:rPr>
        <w:t>。</w:t>
      </w:r>
    </w:p>
    <w:p w:rsidR="003504B4" w:rsidRPr="00DB19FB" w:rsidRDefault="003504B4" w:rsidP="003504B4">
      <w:pPr>
        <w:pStyle w:val="6"/>
        <w:rPr>
          <w:rFonts w:ascii="宋体" w:hAnsi="宋体"/>
          <w:iCs w:val="0"/>
        </w:rPr>
      </w:pPr>
      <w:bookmarkStart w:id="386" w:name="_Toc130154254"/>
      <w:r w:rsidRPr="00DB19FB">
        <w:rPr>
          <w:rFonts w:hint="eastAsia"/>
        </w:rPr>
        <w:t>设备资源周活跃度</w:t>
      </w:r>
      <w:r>
        <w:rPr>
          <w:rFonts w:hint="eastAsia"/>
        </w:rPr>
        <w:t>分析</w:t>
      </w:r>
      <w:bookmarkEnd w:id="386"/>
    </w:p>
    <w:p w:rsidR="003504B4" w:rsidRPr="00DB19FB" w:rsidRDefault="003504B4" w:rsidP="003504B4">
      <w:pPr>
        <w:ind w:left="420" w:firstLine="480"/>
        <w:rPr>
          <w:rFonts w:ascii="宋体" w:hAnsi="宋体"/>
          <w:lang w:val="x-none"/>
        </w:rPr>
      </w:pPr>
      <w:r>
        <w:rPr>
          <w:rFonts w:ascii="宋体" w:hAnsi="宋体" w:hint="eastAsia"/>
          <w:lang w:val="x-none"/>
        </w:rPr>
        <w:t>数据分析人员依据计算出来总工单量、总工单时长根据周劣化指标、汇总方式指标分析得到设备资源周活跃度、月活跃度设备资源占比时长</w:t>
      </w:r>
      <w:r w:rsidRPr="00DB19FB">
        <w:rPr>
          <w:rFonts w:ascii="宋体" w:hAnsi="宋体" w:hint="eastAsia"/>
          <w:lang w:val="x-none"/>
        </w:rPr>
        <w:t>。</w:t>
      </w:r>
    </w:p>
    <w:p w:rsidR="003504B4" w:rsidRPr="00DB19FB" w:rsidRDefault="003504B4" w:rsidP="003504B4">
      <w:pPr>
        <w:pStyle w:val="6"/>
        <w:rPr>
          <w:rFonts w:ascii="宋体" w:hAnsi="宋体"/>
          <w:iCs w:val="0"/>
        </w:rPr>
      </w:pPr>
      <w:bookmarkStart w:id="387" w:name="_Toc130154255"/>
      <w:r w:rsidRPr="00DB19FB">
        <w:rPr>
          <w:rFonts w:hint="eastAsia"/>
        </w:rPr>
        <w:t>设备资源周活跃度</w:t>
      </w:r>
      <w:r>
        <w:rPr>
          <w:rFonts w:hint="eastAsia"/>
        </w:rPr>
        <w:t>新增</w:t>
      </w:r>
      <w:bookmarkEnd w:id="387"/>
    </w:p>
    <w:p w:rsidR="003504B4" w:rsidRPr="00DB19FB" w:rsidRDefault="003504B4" w:rsidP="003504B4">
      <w:pPr>
        <w:ind w:left="420" w:firstLine="480"/>
        <w:rPr>
          <w:rFonts w:ascii="宋体" w:hAnsi="宋体"/>
          <w:lang w:val="x-none"/>
        </w:rPr>
      </w:pPr>
      <w:r w:rsidRPr="00903794">
        <w:rPr>
          <w:rFonts w:ascii="宋体" w:hAnsi="宋体" w:hint="eastAsia"/>
          <w:lang w:val="x-none"/>
        </w:rPr>
        <w:t>数据分析人员对</w:t>
      </w:r>
      <w:r>
        <w:rPr>
          <w:rFonts w:ascii="宋体" w:hAnsi="宋体" w:hint="eastAsia"/>
          <w:lang w:val="x-none"/>
        </w:rPr>
        <w:t>分析计算得到的周活跃度数据依照界面展示要求新增到数据库</w:t>
      </w:r>
      <w:r w:rsidRPr="00DB19FB">
        <w:rPr>
          <w:rFonts w:ascii="宋体" w:hAnsi="宋体" w:hint="eastAsia"/>
          <w:lang w:val="x-none"/>
        </w:rPr>
        <w:t>。</w:t>
      </w:r>
    </w:p>
    <w:p w:rsidR="003504B4" w:rsidRPr="00DB19FB" w:rsidRDefault="003504B4" w:rsidP="003504B4">
      <w:pPr>
        <w:pStyle w:val="6"/>
        <w:rPr>
          <w:rFonts w:ascii="宋体" w:hAnsi="宋体"/>
          <w:iCs w:val="0"/>
        </w:rPr>
      </w:pPr>
      <w:bookmarkStart w:id="388" w:name="_Toc130154256"/>
      <w:r w:rsidRPr="00DB19FB">
        <w:rPr>
          <w:rFonts w:hint="eastAsia"/>
        </w:rPr>
        <w:t>设备资源月活跃度</w:t>
      </w:r>
      <w:r>
        <w:rPr>
          <w:rFonts w:hint="eastAsia"/>
        </w:rPr>
        <w:t>分析</w:t>
      </w:r>
      <w:bookmarkEnd w:id="388"/>
    </w:p>
    <w:p w:rsidR="003504B4" w:rsidRPr="00DB19FB" w:rsidRDefault="003504B4" w:rsidP="003504B4">
      <w:pPr>
        <w:ind w:left="420" w:firstLine="480"/>
        <w:rPr>
          <w:rFonts w:ascii="宋体" w:hAnsi="宋体"/>
          <w:lang w:val="x-none"/>
        </w:rPr>
      </w:pPr>
      <w:r>
        <w:rPr>
          <w:rFonts w:ascii="宋体" w:hAnsi="宋体" w:hint="eastAsia"/>
          <w:lang w:val="x-none"/>
        </w:rPr>
        <w:lastRenderedPageBreak/>
        <w:t>数据分析人员依据计算出来周活跃度、周工单时长根据月劣化指标、汇总方式指标分析得到设备资源月活跃度、月活跃度设备资源占比时长</w:t>
      </w:r>
      <w:r w:rsidRPr="00DB19FB">
        <w:rPr>
          <w:rFonts w:ascii="宋体" w:hAnsi="宋体" w:hint="eastAsia"/>
          <w:lang w:val="x-none"/>
        </w:rPr>
        <w:t>。</w:t>
      </w:r>
    </w:p>
    <w:p w:rsidR="003504B4" w:rsidRPr="00DB19FB" w:rsidRDefault="003504B4" w:rsidP="003504B4">
      <w:pPr>
        <w:pStyle w:val="6"/>
        <w:rPr>
          <w:rFonts w:ascii="宋体" w:hAnsi="宋体"/>
          <w:iCs w:val="0"/>
        </w:rPr>
      </w:pPr>
      <w:bookmarkStart w:id="389" w:name="_Toc130154257"/>
      <w:r w:rsidRPr="00DB19FB">
        <w:rPr>
          <w:rFonts w:hint="eastAsia"/>
        </w:rPr>
        <w:t>设备资源月活跃度</w:t>
      </w:r>
      <w:r>
        <w:rPr>
          <w:rFonts w:hint="eastAsia"/>
        </w:rPr>
        <w:t>新增</w:t>
      </w:r>
      <w:bookmarkEnd w:id="389"/>
    </w:p>
    <w:p w:rsidR="003504B4" w:rsidRPr="00DB19FB" w:rsidRDefault="003504B4" w:rsidP="003504B4">
      <w:pPr>
        <w:ind w:left="420" w:firstLine="480"/>
        <w:rPr>
          <w:rFonts w:ascii="宋体" w:hAnsi="宋体"/>
          <w:lang w:val="x-none"/>
        </w:rPr>
      </w:pPr>
      <w:r w:rsidRPr="00903794">
        <w:rPr>
          <w:rFonts w:ascii="宋体" w:hAnsi="宋体" w:hint="eastAsia"/>
          <w:lang w:val="x-none"/>
        </w:rPr>
        <w:t>数据分析人员对</w:t>
      </w:r>
      <w:r>
        <w:rPr>
          <w:rFonts w:ascii="宋体" w:hAnsi="宋体" w:hint="eastAsia"/>
          <w:lang w:val="x-none"/>
        </w:rPr>
        <w:t>分析计算得到的月活跃度数据依照界面展示地市、区县、月活跃度数据、月活跃度统计时长要求新增到数据库</w:t>
      </w:r>
      <w:r w:rsidRPr="00DB19FB">
        <w:rPr>
          <w:rFonts w:ascii="宋体" w:hAnsi="宋体" w:hint="eastAsia"/>
          <w:lang w:val="x-none"/>
        </w:rPr>
        <w:t>。</w:t>
      </w:r>
    </w:p>
    <w:p w:rsidR="003504B4" w:rsidRPr="00DB19FB" w:rsidRDefault="003504B4" w:rsidP="003504B4">
      <w:pPr>
        <w:pStyle w:val="6"/>
        <w:rPr>
          <w:rFonts w:ascii="宋体" w:hAnsi="宋体"/>
          <w:iCs w:val="0"/>
        </w:rPr>
      </w:pPr>
      <w:bookmarkStart w:id="390" w:name="_Toc130154258"/>
      <w:r w:rsidRPr="00DB19FB">
        <w:rPr>
          <w:rFonts w:hint="eastAsia"/>
        </w:rPr>
        <w:t>设备资源组网设备昨日设备总量</w:t>
      </w:r>
      <w:r>
        <w:rPr>
          <w:rFonts w:hint="eastAsia"/>
        </w:rPr>
        <w:t>分析</w:t>
      </w:r>
      <w:bookmarkEnd w:id="390"/>
    </w:p>
    <w:p w:rsidR="003504B4" w:rsidRPr="00DB19FB" w:rsidRDefault="003504B4" w:rsidP="003504B4">
      <w:pPr>
        <w:ind w:left="420" w:firstLine="480"/>
        <w:rPr>
          <w:rFonts w:ascii="宋体" w:hAnsi="宋体"/>
          <w:lang w:val="x-none"/>
        </w:rPr>
      </w:pPr>
      <w:r>
        <w:rPr>
          <w:rFonts w:ascii="宋体" w:hAnsi="宋体" w:hint="eastAsia"/>
          <w:lang w:val="x-none"/>
        </w:rPr>
        <w:t>数据分析人员依据计算出来总工单量、统计时长、工单类型根据组网设备日劣化指标、汇总方式指标分析得到组网设备的昨日工单总量、工单类型</w:t>
      </w:r>
      <w:r w:rsidRPr="00DB19FB">
        <w:rPr>
          <w:rFonts w:ascii="宋体" w:hAnsi="宋体" w:hint="eastAsia"/>
          <w:lang w:val="x-none"/>
        </w:rPr>
        <w:t>。</w:t>
      </w:r>
    </w:p>
    <w:p w:rsidR="003504B4" w:rsidRPr="00DB19FB" w:rsidRDefault="003504B4" w:rsidP="003504B4">
      <w:pPr>
        <w:pStyle w:val="6"/>
        <w:rPr>
          <w:rFonts w:ascii="宋体" w:hAnsi="宋体"/>
          <w:iCs w:val="0"/>
        </w:rPr>
      </w:pPr>
      <w:bookmarkStart w:id="391" w:name="_Toc130154259"/>
      <w:r w:rsidRPr="00DB19FB">
        <w:rPr>
          <w:rFonts w:hint="eastAsia"/>
        </w:rPr>
        <w:t>设备资源组网设备昨日设备总量</w:t>
      </w:r>
      <w:r>
        <w:rPr>
          <w:rFonts w:hint="eastAsia"/>
        </w:rPr>
        <w:t>新增</w:t>
      </w:r>
      <w:bookmarkEnd w:id="391"/>
    </w:p>
    <w:p w:rsidR="003504B4" w:rsidRPr="00DB19FB" w:rsidRDefault="003504B4" w:rsidP="003504B4">
      <w:pPr>
        <w:ind w:left="420" w:firstLine="480"/>
        <w:rPr>
          <w:rFonts w:ascii="宋体" w:hAnsi="宋体"/>
          <w:lang w:val="x-none"/>
        </w:rPr>
      </w:pPr>
      <w:r w:rsidRPr="00903794">
        <w:rPr>
          <w:rFonts w:ascii="宋体" w:hAnsi="宋体" w:hint="eastAsia"/>
          <w:lang w:val="x-none"/>
        </w:rPr>
        <w:t>数据分析人员对</w:t>
      </w:r>
      <w:r>
        <w:rPr>
          <w:rFonts w:ascii="宋体" w:hAnsi="宋体" w:hint="eastAsia"/>
          <w:lang w:val="x-none"/>
        </w:rPr>
        <w:t>分析计算得到的昨日工单总量、工单类型数据依照界面展示地市、区县、昨日组网设备数量、昨日组网设备类型要求新增到数据库</w:t>
      </w:r>
      <w:r w:rsidRPr="00DB19FB">
        <w:rPr>
          <w:rFonts w:ascii="宋体" w:hAnsi="宋体" w:hint="eastAsia"/>
          <w:lang w:val="x-none"/>
        </w:rPr>
        <w:t>。</w:t>
      </w:r>
    </w:p>
    <w:p w:rsidR="003504B4" w:rsidRPr="00DB19FB" w:rsidRDefault="003504B4" w:rsidP="003504B4">
      <w:pPr>
        <w:pStyle w:val="6"/>
        <w:rPr>
          <w:rFonts w:ascii="宋体" w:hAnsi="宋体"/>
          <w:iCs w:val="0"/>
        </w:rPr>
      </w:pPr>
      <w:bookmarkStart w:id="392" w:name="_Toc130154260"/>
      <w:r w:rsidRPr="00DB19FB">
        <w:rPr>
          <w:rFonts w:hint="eastAsia"/>
        </w:rPr>
        <w:t>设备资源组网设备本周设备总量</w:t>
      </w:r>
      <w:r>
        <w:rPr>
          <w:rFonts w:hint="eastAsia"/>
        </w:rPr>
        <w:t>分析</w:t>
      </w:r>
      <w:bookmarkEnd w:id="392"/>
    </w:p>
    <w:p w:rsidR="003504B4" w:rsidRPr="00DB19FB" w:rsidRDefault="003504B4" w:rsidP="003504B4">
      <w:pPr>
        <w:ind w:left="420" w:firstLine="480"/>
        <w:rPr>
          <w:rFonts w:ascii="宋体" w:hAnsi="宋体"/>
          <w:lang w:val="x-none"/>
        </w:rPr>
      </w:pPr>
      <w:r>
        <w:rPr>
          <w:rFonts w:ascii="宋体" w:hAnsi="宋体" w:hint="eastAsia"/>
          <w:lang w:val="x-none"/>
        </w:rPr>
        <w:t>数据分析人员依据计算出来的总工单量、统计时长、工单类型根据组网设备周劣化指标、汇总方式指标分析得到组网设备的本周工单总量、工单类型</w:t>
      </w:r>
      <w:r w:rsidRPr="00DB19FB">
        <w:rPr>
          <w:rFonts w:ascii="宋体" w:hAnsi="宋体" w:hint="eastAsia"/>
          <w:lang w:val="x-none"/>
        </w:rPr>
        <w:t>。</w:t>
      </w:r>
    </w:p>
    <w:p w:rsidR="003504B4" w:rsidRPr="00DB19FB" w:rsidRDefault="003504B4" w:rsidP="003504B4">
      <w:pPr>
        <w:pStyle w:val="6"/>
        <w:rPr>
          <w:rFonts w:ascii="宋体" w:hAnsi="宋体"/>
          <w:iCs w:val="0"/>
        </w:rPr>
      </w:pPr>
      <w:bookmarkStart w:id="393" w:name="_Toc130154261"/>
      <w:r w:rsidRPr="00DB19FB">
        <w:rPr>
          <w:rFonts w:hint="eastAsia"/>
        </w:rPr>
        <w:t>设备资源组网设备本周设备总量</w:t>
      </w:r>
      <w:r>
        <w:rPr>
          <w:rFonts w:hint="eastAsia"/>
        </w:rPr>
        <w:t>新增</w:t>
      </w:r>
      <w:bookmarkEnd w:id="393"/>
    </w:p>
    <w:p w:rsidR="003504B4" w:rsidRPr="00DB19FB" w:rsidRDefault="003504B4" w:rsidP="003504B4">
      <w:pPr>
        <w:ind w:left="420" w:firstLine="480"/>
        <w:rPr>
          <w:rFonts w:ascii="宋体" w:hAnsi="宋体"/>
          <w:lang w:val="x-none"/>
        </w:rPr>
      </w:pPr>
      <w:r w:rsidRPr="00903794">
        <w:rPr>
          <w:rFonts w:ascii="宋体" w:hAnsi="宋体" w:hint="eastAsia"/>
          <w:lang w:val="x-none"/>
        </w:rPr>
        <w:t>数据分析人员对</w:t>
      </w:r>
      <w:r>
        <w:rPr>
          <w:rFonts w:ascii="宋体" w:hAnsi="宋体" w:hint="eastAsia"/>
          <w:lang w:val="x-none"/>
        </w:rPr>
        <w:t>分析计算得到的本周工单总量、工单类型数据依照界面展示地市、区县、本周组网设备数量、本周组网设备类型要求新增到数据库</w:t>
      </w:r>
      <w:r w:rsidRPr="00DB19FB">
        <w:rPr>
          <w:rFonts w:ascii="宋体" w:hAnsi="宋体" w:hint="eastAsia"/>
          <w:lang w:val="x-none"/>
        </w:rPr>
        <w:t>。</w:t>
      </w:r>
    </w:p>
    <w:p w:rsidR="003504B4" w:rsidRPr="00DB19FB" w:rsidRDefault="003504B4" w:rsidP="003504B4">
      <w:pPr>
        <w:pStyle w:val="6"/>
        <w:rPr>
          <w:rFonts w:ascii="宋体" w:hAnsi="宋体"/>
          <w:iCs w:val="0"/>
        </w:rPr>
      </w:pPr>
      <w:bookmarkStart w:id="394" w:name="_Toc130154262"/>
      <w:r w:rsidRPr="00DB19FB">
        <w:rPr>
          <w:rFonts w:hint="eastAsia"/>
        </w:rPr>
        <w:t>设备资源组网</w:t>
      </w:r>
      <w:r>
        <w:rPr>
          <w:rFonts w:hint="eastAsia"/>
        </w:rPr>
        <w:t>设备</w:t>
      </w:r>
      <w:r w:rsidRPr="00DB19FB">
        <w:rPr>
          <w:rFonts w:hint="eastAsia"/>
        </w:rPr>
        <w:t>本月设备总量</w:t>
      </w:r>
      <w:r>
        <w:rPr>
          <w:rFonts w:hint="eastAsia"/>
        </w:rPr>
        <w:t>分析</w:t>
      </w:r>
      <w:bookmarkEnd w:id="394"/>
    </w:p>
    <w:p w:rsidR="003504B4" w:rsidRPr="00DB19FB" w:rsidRDefault="003504B4" w:rsidP="003504B4">
      <w:pPr>
        <w:ind w:left="420" w:firstLine="480"/>
        <w:rPr>
          <w:rFonts w:ascii="宋体" w:hAnsi="宋体"/>
          <w:lang w:val="x-none"/>
        </w:rPr>
      </w:pPr>
      <w:r>
        <w:rPr>
          <w:rFonts w:ascii="宋体" w:hAnsi="宋体" w:hint="eastAsia"/>
          <w:lang w:val="x-none"/>
        </w:rPr>
        <w:t>数据分析人员依据计算出来的总工单量、统计时长、工单类型根据组网设备月劣化指标、汇总方式指标分析得到组网设备的本月工单总量、工单类型</w:t>
      </w:r>
      <w:r w:rsidRPr="00DB19FB">
        <w:rPr>
          <w:rFonts w:ascii="宋体" w:hAnsi="宋体" w:hint="eastAsia"/>
          <w:lang w:val="x-none"/>
        </w:rPr>
        <w:t>。</w:t>
      </w:r>
    </w:p>
    <w:p w:rsidR="003504B4" w:rsidRPr="00DB19FB" w:rsidRDefault="003504B4" w:rsidP="003504B4">
      <w:pPr>
        <w:pStyle w:val="6"/>
        <w:rPr>
          <w:rFonts w:ascii="宋体" w:hAnsi="宋体"/>
          <w:iCs w:val="0"/>
        </w:rPr>
      </w:pPr>
      <w:bookmarkStart w:id="395" w:name="_Toc130154263"/>
      <w:r w:rsidRPr="00DB19FB">
        <w:rPr>
          <w:rFonts w:hint="eastAsia"/>
        </w:rPr>
        <w:t>设备资源组网设备本月设备总量</w:t>
      </w:r>
      <w:r>
        <w:rPr>
          <w:rFonts w:hint="eastAsia"/>
        </w:rPr>
        <w:t>新增</w:t>
      </w:r>
      <w:bookmarkEnd w:id="395"/>
    </w:p>
    <w:p w:rsidR="003504B4" w:rsidRPr="00DB19FB" w:rsidRDefault="003504B4" w:rsidP="003504B4">
      <w:pPr>
        <w:ind w:left="420" w:firstLine="480"/>
        <w:rPr>
          <w:rFonts w:ascii="宋体" w:hAnsi="宋体"/>
          <w:lang w:val="x-none"/>
        </w:rPr>
      </w:pPr>
      <w:r w:rsidRPr="00903794">
        <w:rPr>
          <w:rFonts w:ascii="宋体" w:hAnsi="宋体" w:hint="eastAsia"/>
          <w:lang w:val="x-none"/>
        </w:rPr>
        <w:lastRenderedPageBreak/>
        <w:t>数据分析人员对</w:t>
      </w:r>
      <w:r>
        <w:rPr>
          <w:rFonts w:ascii="宋体" w:hAnsi="宋体" w:hint="eastAsia"/>
          <w:lang w:val="x-none"/>
        </w:rPr>
        <w:t>分析计算得到的本月工单总量、工单类型数据依照界面展示地市、区县、本月组网设备数量、本月组网设备类型要求新增到数据库</w:t>
      </w:r>
      <w:r w:rsidRPr="00DB19FB">
        <w:rPr>
          <w:rFonts w:ascii="宋体" w:hAnsi="宋体" w:hint="eastAsia"/>
          <w:lang w:val="x-none"/>
        </w:rPr>
        <w:t>。</w:t>
      </w:r>
    </w:p>
    <w:p w:rsidR="003504B4" w:rsidRPr="00DB19FB" w:rsidRDefault="003504B4" w:rsidP="003504B4">
      <w:pPr>
        <w:pStyle w:val="6"/>
        <w:rPr>
          <w:rFonts w:ascii="宋体" w:hAnsi="宋体"/>
          <w:iCs w:val="0"/>
        </w:rPr>
      </w:pPr>
      <w:bookmarkStart w:id="396" w:name="_Toc130154264"/>
      <w:r w:rsidRPr="00DB19FB">
        <w:rPr>
          <w:rFonts w:hint="eastAsia"/>
        </w:rPr>
        <w:t>设备资源组网设备昨日活跃总量</w:t>
      </w:r>
      <w:r>
        <w:rPr>
          <w:rFonts w:hint="eastAsia"/>
        </w:rPr>
        <w:t>分析</w:t>
      </w:r>
      <w:bookmarkEnd w:id="396"/>
    </w:p>
    <w:p w:rsidR="003504B4" w:rsidRPr="00DB19FB" w:rsidRDefault="003504B4" w:rsidP="003504B4">
      <w:pPr>
        <w:ind w:left="420" w:firstLine="480"/>
        <w:rPr>
          <w:rFonts w:ascii="宋体" w:hAnsi="宋体"/>
          <w:lang w:val="x-none"/>
        </w:rPr>
      </w:pPr>
      <w:r>
        <w:rPr>
          <w:rFonts w:ascii="宋体" w:hAnsi="宋体" w:hint="eastAsia"/>
          <w:lang w:val="x-none"/>
        </w:rPr>
        <w:t>数据分析人员依据计算出来的组网工单量、组网统计时长、组网工单类型根据组网设备日活跃度劣化指标、汇总方式指标分析得到组网设备昨日活跃度总量</w:t>
      </w:r>
      <w:r w:rsidRPr="00DB19FB">
        <w:rPr>
          <w:rFonts w:ascii="宋体" w:hAnsi="宋体" w:hint="eastAsia"/>
          <w:lang w:val="x-none"/>
        </w:rPr>
        <w:t>。</w:t>
      </w:r>
    </w:p>
    <w:p w:rsidR="003504B4" w:rsidRPr="00DB19FB" w:rsidRDefault="003504B4" w:rsidP="003504B4">
      <w:pPr>
        <w:pStyle w:val="6"/>
        <w:rPr>
          <w:rFonts w:ascii="宋体" w:hAnsi="宋体"/>
          <w:iCs w:val="0"/>
        </w:rPr>
      </w:pPr>
      <w:bookmarkStart w:id="397" w:name="_Toc130154265"/>
      <w:r w:rsidRPr="00DB19FB">
        <w:rPr>
          <w:rFonts w:hint="eastAsia"/>
        </w:rPr>
        <w:t>设备资源组网设备昨日活跃</w:t>
      </w:r>
      <w:r>
        <w:rPr>
          <w:rFonts w:hint="eastAsia"/>
        </w:rPr>
        <w:t>总</w:t>
      </w:r>
      <w:r w:rsidRPr="00DB19FB">
        <w:rPr>
          <w:rFonts w:hint="eastAsia"/>
        </w:rPr>
        <w:t>量</w:t>
      </w:r>
      <w:r>
        <w:rPr>
          <w:rFonts w:hint="eastAsia"/>
        </w:rPr>
        <w:t>新增</w:t>
      </w:r>
      <w:bookmarkEnd w:id="397"/>
    </w:p>
    <w:p w:rsidR="003504B4" w:rsidRPr="00DB19FB" w:rsidRDefault="003504B4" w:rsidP="003504B4">
      <w:pPr>
        <w:ind w:left="420" w:firstLine="480"/>
        <w:rPr>
          <w:rFonts w:ascii="宋体" w:hAnsi="宋体"/>
          <w:lang w:val="x-none"/>
        </w:rPr>
      </w:pPr>
      <w:r w:rsidRPr="00903794">
        <w:rPr>
          <w:rFonts w:ascii="宋体" w:hAnsi="宋体" w:hint="eastAsia"/>
          <w:lang w:val="x-none"/>
        </w:rPr>
        <w:t>数据分析人员对</w:t>
      </w:r>
      <w:r>
        <w:rPr>
          <w:rFonts w:ascii="宋体" w:hAnsi="宋体" w:hint="eastAsia"/>
          <w:lang w:val="x-none"/>
        </w:rPr>
        <w:t>分析计算得到的昨日活跃度总量、组网工单类型数据依照界面展示地市、区县、本月组网昨日活跃度总量、组网设备类型要求新增到数据库</w:t>
      </w:r>
      <w:r w:rsidRPr="00DB19FB">
        <w:rPr>
          <w:rFonts w:ascii="宋体" w:hAnsi="宋体" w:hint="eastAsia"/>
          <w:lang w:val="x-none"/>
        </w:rPr>
        <w:t>。</w:t>
      </w:r>
    </w:p>
    <w:p w:rsidR="003504B4" w:rsidRPr="00DB19FB" w:rsidRDefault="003504B4" w:rsidP="003504B4">
      <w:pPr>
        <w:pStyle w:val="6"/>
        <w:rPr>
          <w:rFonts w:ascii="宋体" w:hAnsi="宋体"/>
          <w:iCs w:val="0"/>
        </w:rPr>
      </w:pPr>
      <w:bookmarkStart w:id="398" w:name="_Toc130154266"/>
      <w:r w:rsidRPr="00DB19FB">
        <w:rPr>
          <w:rFonts w:hint="eastAsia"/>
        </w:rPr>
        <w:t>设备资源组网设备本周活跃总量</w:t>
      </w:r>
      <w:r>
        <w:rPr>
          <w:rFonts w:hint="eastAsia"/>
        </w:rPr>
        <w:t>分析</w:t>
      </w:r>
      <w:bookmarkEnd w:id="398"/>
    </w:p>
    <w:p w:rsidR="003504B4" w:rsidRPr="00DB19FB" w:rsidRDefault="003504B4" w:rsidP="003504B4">
      <w:pPr>
        <w:ind w:left="420" w:firstLine="480"/>
        <w:rPr>
          <w:rFonts w:ascii="宋体" w:hAnsi="宋体"/>
          <w:lang w:val="x-none"/>
        </w:rPr>
      </w:pPr>
      <w:r>
        <w:rPr>
          <w:rFonts w:ascii="宋体" w:hAnsi="宋体" w:hint="eastAsia"/>
          <w:lang w:val="x-none"/>
        </w:rPr>
        <w:t>数据分析人员依据计算出来的组网工单量、组网统计时长、组网工单类型根据组网设备日活跃度劣化指标、汇总方式指标分析得到组网设备本周活跃度总量</w:t>
      </w:r>
      <w:r w:rsidRPr="00DB19FB">
        <w:rPr>
          <w:rFonts w:ascii="宋体" w:hAnsi="宋体" w:hint="eastAsia"/>
          <w:lang w:val="x-none"/>
        </w:rPr>
        <w:t>。</w:t>
      </w:r>
    </w:p>
    <w:p w:rsidR="003504B4" w:rsidRPr="00DB19FB" w:rsidRDefault="003504B4" w:rsidP="003504B4">
      <w:pPr>
        <w:pStyle w:val="6"/>
        <w:rPr>
          <w:rFonts w:ascii="宋体" w:hAnsi="宋体"/>
          <w:iCs w:val="0"/>
        </w:rPr>
      </w:pPr>
      <w:bookmarkStart w:id="399" w:name="_Toc130154267"/>
      <w:r w:rsidRPr="00DB19FB">
        <w:rPr>
          <w:rFonts w:hint="eastAsia"/>
        </w:rPr>
        <w:t>设备资源组网设备本周活跃</w:t>
      </w:r>
      <w:r>
        <w:rPr>
          <w:rFonts w:hint="eastAsia"/>
        </w:rPr>
        <w:t>总</w:t>
      </w:r>
      <w:r w:rsidRPr="00DB19FB">
        <w:rPr>
          <w:rFonts w:hint="eastAsia"/>
        </w:rPr>
        <w:t>量</w:t>
      </w:r>
      <w:r>
        <w:rPr>
          <w:rFonts w:hint="eastAsia"/>
        </w:rPr>
        <w:t>新增</w:t>
      </w:r>
      <w:bookmarkEnd w:id="399"/>
    </w:p>
    <w:p w:rsidR="003504B4" w:rsidRPr="00DB19FB" w:rsidRDefault="003504B4" w:rsidP="003504B4">
      <w:pPr>
        <w:ind w:left="420" w:firstLine="480"/>
        <w:rPr>
          <w:rFonts w:ascii="宋体" w:hAnsi="宋体"/>
          <w:lang w:val="x-none"/>
        </w:rPr>
      </w:pPr>
      <w:r>
        <w:rPr>
          <w:rFonts w:ascii="宋体" w:hAnsi="宋体" w:hint="eastAsia"/>
          <w:lang w:val="x-none"/>
        </w:rPr>
        <w:t>数据分析人员依据计算出来的昨日组网工单量、昨日组网统计时长、组网工单类型根据组网设备本周活跃度劣化指标、汇总方式指标分析得到组网设备本周活跃度总量</w:t>
      </w:r>
      <w:r w:rsidRPr="00DB19FB">
        <w:rPr>
          <w:rFonts w:ascii="宋体" w:hAnsi="宋体" w:hint="eastAsia"/>
          <w:lang w:val="x-none"/>
        </w:rPr>
        <w:t>。</w:t>
      </w:r>
    </w:p>
    <w:p w:rsidR="003504B4" w:rsidRPr="00DB19FB" w:rsidRDefault="003504B4" w:rsidP="003504B4">
      <w:pPr>
        <w:pStyle w:val="6"/>
        <w:rPr>
          <w:rFonts w:ascii="宋体" w:hAnsi="宋体"/>
          <w:iCs w:val="0"/>
        </w:rPr>
      </w:pPr>
      <w:bookmarkStart w:id="400" w:name="_Toc130154268"/>
      <w:r w:rsidRPr="00DB19FB">
        <w:rPr>
          <w:rFonts w:hint="eastAsia"/>
        </w:rPr>
        <w:t>设备资源组网设备本月活跃总量</w:t>
      </w:r>
      <w:r>
        <w:rPr>
          <w:rFonts w:hint="eastAsia"/>
        </w:rPr>
        <w:t>分析</w:t>
      </w:r>
      <w:bookmarkEnd w:id="400"/>
    </w:p>
    <w:p w:rsidR="003504B4" w:rsidRPr="00DB19FB" w:rsidRDefault="003504B4" w:rsidP="003504B4">
      <w:pPr>
        <w:ind w:left="420" w:firstLine="480"/>
        <w:rPr>
          <w:rFonts w:ascii="宋体" w:hAnsi="宋体"/>
          <w:lang w:val="x-none"/>
        </w:rPr>
      </w:pPr>
      <w:r>
        <w:rPr>
          <w:rFonts w:ascii="宋体" w:hAnsi="宋体" w:hint="eastAsia"/>
          <w:lang w:val="x-none"/>
        </w:rPr>
        <w:t>数据分析人员依据计算出来的本周组网工单量、本周组网统计时长、组网工单类型根据组网设备当月活跃度劣化指标、汇总方式指标分析得到组网设备当月活跃度总量</w:t>
      </w:r>
      <w:r w:rsidRPr="00DB19FB">
        <w:rPr>
          <w:rFonts w:ascii="宋体" w:hAnsi="宋体" w:hint="eastAsia"/>
          <w:lang w:val="x-none"/>
        </w:rPr>
        <w:t>。</w:t>
      </w:r>
    </w:p>
    <w:p w:rsidR="003504B4" w:rsidRPr="00DB19FB" w:rsidRDefault="003504B4" w:rsidP="003504B4">
      <w:pPr>
        <w:pStyle w:val="6"/>
        <w:rPr>
          <w:rFonts w:ascii="宋体" w:hAnsi="宋体"/>
          <w:iCs w:val="0"/>
        </w:rPr>
      </w:pPr>
      <w:bookmarkStart w:id="401" w:name="_Toc130154269"/>
      <w:r w:rsidRPr="00DB19FB">
        <w:rPr>
          <w:rFonts w:hint="eastAsia"/>
        </w:rPr>
        <w:lastRenderedPageBreak/>
        <w:t>设备资源组网设备本月活跃</w:t>
      </w:r>
      <w:r>
        <w:rPr>
          <w:rFonts w:hint="eastAsia"/>
        </w:rPr>
        <w:t>总量新增</w:t>
      </w:r>
      <w:bookmarkEnd w:id="401"/>
    </w:p>
    <w:p w:rsidR="003504B4" w:rsidRPr="00DB19FB" w:rsidRDefault="003504B4" w:rsidP="003504B4">
      <w:pPr>
        <w:ind w:left="420" w:firstLine="480"/>
        <w:rPr>
          <w:rFonts w:ascii="宋体" w:hAnsi="宋体"/>
          <w:lang w:val="x-none"/>
        </w:rPr>
      </w:pPr>
      <w:r w:rsidRPr="00903794">
        <w:rPr>
          <w:rFonts w:ascii="宋体" w:hAnsi="宋体" w:hint="eastAsia"/>
          <w:lang w:val="x-none"/>
        </w:rPr>
        <w:t>数据分析人员对</w:t>
      </w:r>
      <w:r>
        <w:rPr>
          <w:rFonts w:ascii="宋体" w:hAnsi="宋体" w:hint="eastAsia"/>
          <w:lang w:val="x-none"/>
        </w:rPr>
        <w:t>分析计算得到的本月活跃度总量、组网工单类型数据依照界面展示地市、区县、本月组网本月活跃度总量、组网设备类型要求新增到数据库</w:t>
      </w:r>
      <w:r w:rsidRPr="00DB19FB">
        <w:rPr>
          <w:rFonts w:ascii="宋体" w:hAnsi="宋体" w:hint="eastAsia"/>
          <w:lang w:val="x-none"/>
        </w:rPr>
        <w:t>。</w:t>
      </w:r>
    </w:p>
    <w:p w:rsidR="003504B4" w:rsidRPr="00DB19FB" w:rsidRDefault="003504B4" w:rsidP="003504B4">
      <w:pPr>
        <w:pStyle w:val="6"/>
        <w:rPr>
          <w:rFonts w:ascii="宋体" w:hAnsi="宋体"/>
          <w:iCs w:val="0"/>
        </w:rPr>
      </w:pPr>
      <w:bookmarkStart w:id="402" w:name="_Toc130154270"/>
      <w:r w:rsidRPr="00DB19FB">
        <w:rPr>
          <w:rFonts w:hint="eastAsia"/>
        </w:rPr>
        <w:t>设备资源组网设备昨日使用时长</w:t>
      </w:r>
      <w:r>
        <w:rPr>
          <w:rFonts w:hint="eastAsia"/>
        </w:rPr>
        <w:t>分析</w:t>
      </w:r>
      <w:bookmarkEnd w:id="402"/>
    </w:p>
    <w:p w:rsidR="003504B4" w:rsidRPr="00DB19FB" w:rsidRDefault="003504B4" w:rsidP="003504B4">
      <w:pPr>
        <w:ind w:left="420" w:firstLine="480"/>
        <w:rPr>
          <w:rFonts w:ascii="宋体" w:hAnsi="宋体"/>
          <w:lang w:val="x-none"/>
        </w:rPr>
      </w:pPr>
      <w:r>
        <w:rPr>
          <w:rFonts w:ascii="宋体" w:hAnsi="宋体" w:hint="eastAsia"/>
          <w:lang w:val="x-none"/>
        </w:rPr>
        <w:t>数据分析人员依据设备工单量、设备发生时间分析计算得到昨日的工单时长、工单时长分布</w:t>
      </w:r>
      <w:r w:rsidRPr="00DB19FB">
        <w:rPr>
          <w:rFonts w:ascii="宋体" w:hAnsi="宋体" w:hint="eastAsia"/>
          <w:lang w:val="x-none"/>
        </w:rPr>
        <w:t>。</w:t>
      </w:r>
    </w:p>
    <w:p w:rsidR="003504B4" w:rsidRPr="00DB19FB" w:rsidRDefault="003504B4" w:rsidP="003504B4">
      <w:pPr>
        <w:pStyle w:val="6"/>
        <w:rPr>
          <w:rFonts w:ascii="宋体" w:hAnsi="宋体"/>
          <w:iCs w:val="0"/>
        </w:rPr>
      </w:pPr>
      <w:bookmarkStart w:id="403" w:name="_Toc130154271"/>
      <w:r w:rsidRPr="00DB19FB">
        <w:rPr>
          <w:rFonts w:hint="eastAsia"/>
        </w:rPr>
        <w:t>设备资源组网设备昨日使用时长</w:t>
      </w:r>
      <w:r>
        <w:rPr>
          <w:rFonts w:hint="eastAsia"/>
        </w:rPr>
        <w:t>新增</w:t>
      </w:r>
      <w:bookmarkEnd w:id="403"/>
    </w:p>
    <w:p w:rsidR="003504B4" w:rsidRPr="00DB19FB" w:rsidRDefault="003504B4" w:rsidP="003504B4">
      <w:pPr>
        <w:ind w:left="420" w:firstLine="480"/>
        <w:rPr>
          <w:rFonts w:ascii="宋体" w:hAnsi="宋体"/>
          <w:lang w:val="x-none"/>
        </w:rPr>
      </w:pPr>
      <w:r w:rsidRPr="00903794">
        <w:rPr>
          <w:rFonts w:ascii="宋体" w:hAnsi="宋体" w:hint="eastAsia"/>
          <w:lang w:val="x-none"/>
        </w:rPr>
        <w:t>数据分析人员对</w:t>
      </w:r>
      <w:r>
        <w:rPr>
          <w:rFonts w:ascii="宋体" w:hAnsi="宋体" w:hint="eastAsia"/>
          <w:lang w:val="x-none"/>
        </w:rPr>
        <w:t>分析计算得到的昨日工单量、组网工单类型数据依照界面展示地市、区县、昨日设备使用时长要求新增到数据库</w:t>
      </w:r>
      <w:r w:rsidRPr="00DB19FB">
        <w:rPr>
          <w:rFonts w:ascii="宋体" w:hAnsi="宋体" w:hint="eastAsia"/>
          <w:lang w:val="x-none"/>
        </w:rPr>
        <w:t>。</w:t>
      </w:r>
    </w:p>
    <w:p w:rsidR="003504B4" w:rsidRPr="00DB19FB" w:rsidRDefault="003504B4" w:rsidP="003504B4">
      <w:pPr>
        <w:pStyle w:val="6"/>
        <w:rPr>
          <w:rFonts w:ascii="宋体" w:hAnsi="宋体"/>
          <w:iCs w:val="0"/>
        </w:rPr>
      </w:pPr>
      <w:bookmarkStart w:id="404" w:name="_Toc130154272"/>
      <w:r w:rsidRPr="00DB19FB">
        <w:rPr>
          <w:rFonts w:hint="eastAsia"/>
        </w:rPr>
        <w:t>设备资源组网设备昨日平均时长</w:t>
      </w:r>
      <w:r>
        <w:rPr>
          <w:rFonts w:hint="eastAsia"/>
        </w:rPr>
        <w:t>分析</w:t>
      </w:r>
      <w:bookmarkEnd w:id="404"/>
    </w:p>
    <w:p w:rsidR="003504B4" w:rsidRPr="00DB19FB" w:rsidRDefault="003504B4" w:rsidP="003504B4">
      <w:pPr>
        <w:ind w:left="420" w:firstLine="480"/>
        <w:rPr>
          <w:rFonts w:ascii="宋体" w:hAnsi="宋体"/>
          <w:lang w:val="x-none"/>
        </w:rPr>
      </w:pPr>
      <w:r>
        <w:rPr>
          <w:rFonts w:ascii="宋体" w:hAnsi="宋体" w:hint="eastAsia"/>
          <w:lang w:val="x-none"/>
        </w:rPr>
        <w:t>数据分析人员依据设备工单量、设备发生时间分析计算得到昨日的平均工单时长、工单时长分布</w:t>
      </w:r>
      <w:r w:rsidRPr="00DB19FB">
        <w:rPr>
          <w:rFonts w:ascii="宋体" w:hAnsi="宋体" w:hint="eastAsia"/>
          <w:lang w:val="x-none"/>
        </w:rPr>
        <w:t>。</w:t>
      </w:r>
    </w:p>
    <w:p w:rsidR="003504B4" w:rsidRPr="00DB19FB" w:rsidRDefault="003504B4" w:rsidP="003504B4">
      <w:pPr>
        <w:pStyle w:val="6"/>
        <w:rPr>
          <w:rFonts w:ascii="宋体" w:hAnsi="宋体"/>
          <w:iCs w:val="0"/>
        </w:rPr>
      </w:pPr>
      <w:bookmarkStart w:id="405" w:name="_Toc130154273"/>
      <w:r w:rsidRPr="00DB19FB">
        <w:rPr>
          <w:rFonts w:hint="eastAsia"/>
        </w:rPr>
        <w:t>设备资源组网设备昨日平均时长</w:t>
      </w:r>
      <w:r>
        <w:rPr>
          <w:rFonts w:hint="eastAsia"/>
        </w:rPr>
        <w:t>新增</w:t>
      </w:r>
      <w:bookmarkEnd w:id="405"/>
    </w:p>
    <w:p w:rsidR="003504B4" w:rsidRPr="00DB19FB" w:rsidRDefault="003504B4" w:rsidP="003504B4">
      <w:pPr>
        <w:ind w:left="420" w:firstLine="480"/>
        <w:rPr>
          <w:rFonts w:ascii="宋体" w:hAnsi="宋体"/>
          <w:lang w:val="x-none"/>
        </w:rPr>
      </w:pPr>
      <w:r>
        <w:rPr>
          <w:rFonts w:ascii="宋体" w:hAnsi="宋体" w:hint="eastAsia"/>
          <w:lang w:val="x-none"/>
        </w:rPr>
        <w:t>数据分析人员根据计算得到平均工单时长、工单时长分布依照前端界面展示新增到数据库</w:t>
      </w:r>
      <w:r w:rsidRPr="00DB19FB">
        <w:rPr>
          <w:rFonts w:ascii="宋体" w:hAnsi="宋体" w:hint="eastAsia"/>
          <w:lang w:val="x-none"/>
        </w:rPr>
        <w:t>。</w:t>
      </w:r>
    </w:p>
    <w:p w:rsidR="003504B4" w:rsidRPr="00DB19FB" w:rsidRDefault="003504B4" w:rsidP="003504B4">
      <w:pPr>
        <w:pStyle w:val="6"/>
        <w:rPr>
          <w:rFonts w:ascii="宋体" w:hAnsi="宋体"/>
          <w:iCs w:val="0"/>
        </w:rPr>
      </w:pPr>
      <w:bookmarkStart w:id="406" w:name="_Toc130154274"/>
      <w:r w:rsidRPr="00DB19FB">
        <w:rPr>
          <w:rFonts w:hint="eastAsia"/>
        </w:rPr>
        <w:t>设备资源组网设备本周使用时长</w:t>
      </w:r>
      <w:r>
        <w:rPr>
          <w:rFonts w:hint="eastAsia"/>
        </w:rPr>
        <w:t>分析</w:t>
      </w:r>
      <w:bookmarkEnd w:id="406"/>
    </w:p>
    <w:p w:rsidR="003504B4" w:rsidRPr="00DB19FB" w:rsidRDefault="003504B4" w:rsidP="003504B4">
      <w:pPr>
        <w:ind w:left="420" w:firstLine="480"/>
        <w:rPr>
          <w:rFonts w:ascii="宋体" w:hAnsi="宋体"/>
          <w:lang w:val="x-none"/>
        </w:rPr>
      </w:pPr>
      <w:r>
        <w:rPr>
          <w:rFonts w:ascii="宋体" w:hAnsi="宋体" w:hint="eastAsia"/>
          <w:lang w:val="x-none"/>
        </w:rPr>
        <w:t>数据分析人员依据设备工单量、设备发生时间分析计算得到本周的平均工单时长、本周工单时长分布</w:t>
      </w:r>
      <w:r w:rsidRPr="00DB19FB">
        <w:rPr>
          <w:rFonts w:ascii="宋体" w:hAnsi="宋体" w:hint="eastAsia"/>
          <w:lang w:val="x-none"/>
        </w:rPr>
        <w:t>。</w:t>
      </w:r>
    </w:p>
    <w:p w:rsidR="003504B4" w:rsidRPr="00DB19FB" w:rsidRDefault="003504B4" w:rsidP="003504B4">
      <w:pPr>
        <w:pStyle w:val="6"/>
        <w:rPr>
          <w:rFonts w:ascii="宋体" w:hAnsi="宋体"/>
          <w:iCs w:val="0"/>
        </w:rPr>
      </w:pPr>
      <w:bookmarkStart w:id="407" w:name="_Toc130154275"/>
      <w:r w:rsidRPr="00DB19FB">
        <w:rPr>
          <w:rFonts w:hint="eastAsia"/>
        </w:rPr>
        <w:t>设备资源组网设备本周使用时长</w:t>
      </w:r>
      <w:r>
        <w:rPr>
          <w:rFonts w:hint="eastAsia"/>
        </w:rPr>
        <w:t>新增</w:t>
      </w:r>
      <w:bookmarkEnd w:id="407"/>
    </w:p>
    <w:p w:rsidR="003504B4" w:rsidRPr="00DB19FB" w:rsidRDefault="003504B4" w:rsidP="003504B4">
      <w:pPr>
        <w:ind w:left="420" w:firstLine="480"/>
        <w:rPr>
          <w:rFonts w:ascii="宋体" w:hAnsi="宋体"/>
          <w:lang w:val="x-none"/>
        </w:rPr>
      </w:pPr>
      <w:r>
        <w:rPr>
          <w:rFonts w:ascii="宋体" w:hAnsi="宋体" w:hint="eastAsia"/>
          <w:lang w:val="x-none"/>
        </w:rPr>
        <w:t>数据分析人员根据计算得到本周工单使用时长、本周使用工单时长分布依</w:t>
      </w:r>
      <w:r>
        <w:rPr>
          <w:rFonts w:ascii="宋体" w:hAnsi="宋体" w:hint="eastAsia"/>
          <w:lang w:val="x-none"/>
        </w:rPr>
        <w:lastRenderedPageBreak/>
        <w:t>照前端界面展示新增到数据库</w:t>
      </w:r>
      <w:r w:rsidRPr="00DB19FB">
        <w:rPr>
          <w:rFonts w:ascii="宋体" w:hAnsi="宋体" w:hint="eastAsia"/>
          <w:lang w:val="x-none"/>
        </w:rPr>
        <w:t>。</w:t>
      </w:r>
    </w:p>
    <w:p w:rsidR="003504B4" w:rsidRPr="00DB19FB" w:rsidRDefault="003504B4" w:rsidP="003504B4">
      <w:pPr>
        <w:pStyle w:val="6"/>
        <w:rPr>
          <w:rFonts w:ascii="宋体" w:hAnsi="宋体"/>
          <w:iCs w:val="0"/>
        </w:rPr>
      </w:pPr>
      <w:bookmarkStart w:id="408" w:name="_Toc130154276"/>
      <w:r w:rsidRPr="00DB19FB">
        <w:rPr>
          <w:rFonts w:hint="eastAsia"/>
        </w:rPr>
        <w:t>设备资源组网设备本周平均时长</w:t>
      </w:r>
      <w:r>
        <w:rPr>
          <w:rFonts w:hint="eastAsia"/>
        </w:rPr>
        <w:t>分析</w:t>
      </w:r>
      <w:bookmarkEnd w:id="408"/>
    </w:p>
    <w:p w:rsidR="003504B4" w:rsidRPr="00DB19FB" w:rsidRDefault="003504B4" w:rsidP="003504B4">
      <w:pPr>
        <w:ind w:left="420" w:firstLine="480"/>
        <w:rPr>
          <w:rFonts w:ascii="宋体" w:hAnsi="宋体"/>
          <w:lang w:val="x-none"/>
        </w:rPr>
      </w:pPr>
      <w:r>
        <w:rPr>
          <w:rFonts w:ascii="宋体" w:hAnsi="宋体" w:hint="eastAsia"/>
          <w:lang w:val="x-none"/>
        </w:rPr>
        <w:t>数据分析人员依据设备工单量、设备发生时间分析计算得到本周的平均工单时长、本周工单平均时长分布</w:t>
      </w:r>
      <w:r w:rsidRPr="00DB19FB">
        <w:rPr>
          <w:rFonts w:ascii="宋体" w:hAnsi="宋体" w:hint="eastAsia"/>
          <w:lang w:val="x-none"/>
        </w:rPr>
        <w:t>。</w:t>
      </w:r>
    </w:p>
    <w:p w:rsidR="003504B4" w:rsidRPr="00DB19FB" w:rsidRDefault="003504B4" w:rsidP="003504B4">
      <w:pPr>
        <w:pStyle w:val="6"/>
        <w:rPr>
          <w:rFonts w:ascii="宋体" w:hAnsi="宋体"/>
          <w:iCs w:val="0"/>
        </w:rPr>
      </w:pPr>
      <w:bookmarkStart w:id="409" w:name="_Toc130154277"/>
      <w:r w:rsidRPr="00DB19FB">
        <w:rPr>
          <w:rFonts w:hint="eastAsia"/>
        </w:rPr>
        <w:t>设备资源组网设备本周平均时长</w:t>
      </w:r>
      <w:r>
        <w:rPr>
          <w:rFonts w:hint="eastAsia"/>
        </w:rPr>
        <w:t>新增</w:t>
      </w:r>
      <w:bookmarkEnd w:id="409"/>
    </w:p>
    <w:p w:rsidR="003504B4" w:rsidRPr="00DB19FB" w:rsidRDefault="003504B4" w:rsidP="003504B4">
      <w:pPr>
        <w:ind w:left="420" w:firstLine="480"/>
        <w:rPr>
          <w:rFonts w:ascii="宋体" w:hAnsi="宋体"/>
          <w:lang w:val="x-none"/>
        </w:rPr>
      </w:pPr>
      <w:r>
        <w:rPr>
          <w:rFonts w:ascii="宋体" w:hAnsi="宋体" w:hint="eastAsia"/>
          <w:lang w:val="x-none"/>
        </w:rPr>
        <w:t>数据分析人员根据计算得到本周工单平均使用时长、本周平均使用工单时长分布依照前端界面展示新增到数据库</w:t>
      </w:r>
      <w:r w:rsidRPr="00DB19FB">
        <w:rPr>
          <w:rFonts w:ascii="宋体" w:hAnsi="宋体" w:hint="eastAsia"/>
          <w:lang w:val="x-none"/>
        </w:rPr>
        <w:t>。</w:t>
      </w:r>
    </w:p>
    <w:p w:rsidR="003504B4" w:rsidRPr="00DB19FB" w:rsidRDefault="003504B4" w:rsidP="003504B4">
      <w:pPr>
        <w:pStyle w:val="6"/>
        <w:rPr>
          <w:rFonts w:ascii="宋体" w:hAnsi="宋体"/>
          <w:iCs w:val="0"/>
        </w:rPr>
      </w:pPr>
      <w:bookmarkStart w:id="410" w:name="_Toc130154278"/>
      <w:r w:rsidRPr="00DB19FB">
        <w:rPr>
          <w:rFonts w:hint="eastAsia"/>
        </w:rPr>
        <w:t>设备资源组网设备本月使用时长</w:t>
      </w:r>
      <w:r>
        <w:rPr>
          <w:rFonts w:hint="eastAsia"/>
        </w:rPr>
        <w:t>分析</w:t>
      </w:r>
      <w:bookmarkEnd w:id="410"/>
    </w:p>
    <w:p w:rsidR="003504B4" w:rsidRPr="00DB19FB" w:rsidRDefault="003504B4" w:rsidP="003504B4">
      <w:pPr>
        <w:ind w:left="420" w:firstLine="480"/>
        <w:rPr>
          <w:rFonts w:ascii="宋体" w:hAnsi="宋体"/>
          <w:lang w:val="x-none"/>
        </w:rPr>
      </w:pPr>
      <w:r>
        <w:rPr>
          <w:rFonts w:ascii="宋体" w:hAnsi="宋体" w:hint="eastAsia"/>
          <w:lang w:val="x-none"/>
        </w:rPr>
        <w:t>数据分析人员依据设备工单量、设备发生时间分析计算得到本月的平均工单时长、本月工单平均时长分布</w:t>
      </w:r>
      <w:r w:rsidRPr="00DB19FB">
        <w:rPr>
          <w:rFonts w:ascii="宋体" w:hAnsi="宋体" w:hint="eastAsia"/>
          <w:lang w:val="x-none"/>
        </w:rPr>
        <w:t>。</w:t>
      </w:r>
    </w:p>
    <w:p w:rsidR="003504B4" w:rsidRPr="00DB19FB" w:rsidRDefault="003504B4" w:rsidP="003504B4">
      <w:pPr>
        <w:pStyle w:val="6"/>
        <w:rPr>
          <w:rFonts w:ascii="宋体" w:hAnsi="宋体"/>
          <w:iCs w:val="0"/>
        </w:rPr>
      </w:pPr>
      <w:bookmarkStart w:id="411" w:name="_Toc130154279"/>
      <w:r w:rsidRPr="00DB19FB">
        <w:rPr>
          <w:rFonts w:hint="eastAsia"/>
        </w:rPr>
        <w:t>设备资源组网设备本月使用时长</w:t>
      </w:r>
      <w:r>
        <w:rPr>
          <w:rFonts w:hint="eastAsia"/>
        </w:rPr>
        <w:t>新增</w:t>
      </w:r>
      <w:bookmarkEnd w:id="411"/>
    </w:p>
    <w:p w:rsidR="003504B4" w:rsidRPr="00DB19FB" w:rsidRDefault="003504B4" w:rsidP="003504B4">
      <w:pPr>
        <w:ind w:left="420" w:firstLine="480"/>
        <w:rPr>
          <w:rFonts w:ascii="宋体" w:hAnsi="宋体"/>
          <w:lang w:val="x-none"/>
        </w:rPr>
      </w:pPr>
      <w:r>
        <w:rPr>
          <w:rFonts w:ascii="宋体" w:hAnsi="宋体" w:hint="eastAsia"/>
          <w:lang w:val="x-none"/>
        </w:rPr>
        <w:t>数据分析人员根据计算得到本月工单使用时长、本周使用工单时长分布依照前端界面展示新增到数据库</w:t>
      </w:r>
      <w:r w:rsidRPr="00DB19FB">
        <w:rPr>
          <w:rFonts w:ascii="宋体" w:hAnsi="宋体" w:hint="eastAsia"/>
          <w:lang w:val="x-none"/>
        </w:rPr>
        <w:t>。</w:t>
      </w:r>
    </w:p>
    <w:p w:rsidR="003504B4" w:rsidRPr="00DB19FB" w:rsidRDefault="003504B4" w:rsidP="003504B4">
      <w:pPr>
        <w:pStyle w:val="6"/>
        <w:rPr>
          <w:rFonts w:ascii="宋体" w:hAnsi="宋体"/>
          <w:iCs w:val="0"/>
        </w:rPr>
      </w:pPr>
      <w:bookmarkStart w:id="412" w:name="_Toc130154280"/>
      <w:r w:rsidRPr="00DB19FB">
        <w:rPr>
          <w:rFonts w:hint="eastAsia"/>
        </w:rPr>
        <w:t>设备资源组网设备本月平均时长</w:t>
      </w:r>
      <w:r>
        <w:rPr>
          <w:rFonts w:hint="eastAsia"/>
        </w:rPr>
        <w:t>分析</w:t>
      </w:r>
      <w:bookmarkEnd w:id="412"/>
    </w:p>
    <w:p w:rsidR="003504B4" w:rsidRPr="00DB19FB" w:rsidRDefault="003504B4" w:rsidP="003504B4">
      <w:pPr>
        <w:ind w:left="420" w:firstLine="480"/>
        <w:rPr>
          <w:rFonts w:ascii="宋体" w:hAnsi="宋体"/>
          <w:lang w:val="x-none"/>
        </w:rPr>
      </w:pPr>
      <w:r>
        <w:rPr>
          <w:rFonts w:ascii="宋体" w:hAnsi="宋体" w:hint="eastAsia"/>
          <w:lang w:val="x-none"/>
        </w:rPr>
        <w:t>数据分析人员根据计算得到本月工单平均使用时长、本月平均使用工单时长分布依照前端界面展示新增到数据库</w:t>
      </w:r>
      <w:r w:rsidRPr="00DB19FB">
        <w:rPr>
          <w:rFonts w:ascii="宋体" w:hAnsi="宋体" w:hint="eastAsia"/>
          <w:lang w:val="x-none"/>
        </w:rPr>
        <w:t>。</w:t>
      </w:r>
    </w:p>
    <w:p w:rsidR="003504B4" w:rsidRPr="00DB19FB" w:rsidRDefault="003504B4" w:rsidP="003504B4">
      <w:pPr>
        <w:pStyle w:val="6"/>
        <w:rPr>
          <w:rFonts w:ascii="宋体" w:hAnsi="宋体"/>
          <w:iCs w:val="0"/>
        </w:rPr>
      </w:pPr>
      <w:bookmarkStart w:id="413" w:name="_Toc130154281"/>
      <w:r w:rsidRPr="00DB19FB">
        <w:rPr>
          <w:rFonts w:hint="eastAsia"/>
        </w:rPr>
        <w:t>设备资源组网设备本月平均时长</w:t>
      </w:r>
      <w:r>
        <w:rPr>
          <w:rFonts w:hint="eastAsia"/>
        </w:rPr>
        <w:t>新增</w:t>
      </w:r>
      <w:bookmarkEnd w:id="413"/>
    </w:p>
    <w:p w:rsidR="003504B4" w:rsidRPr="00DB19FB" w:rsidRDefault="003504B4" w:rsidP="003504B4">
      <w:pPr>
        <w:ind w:left="420" w:firstLine="480"/>
        <w:rPr>
          <w:rFonts w:ascii="宋体" w:hAnsi="宋体"/>
          <w:lang w:val="x-none"/>
        </w:rPr>
      </w:pPr>
      <w:r>
        <w:rPr>
          <w:rFonts w:ascii="宋体" w:hAnsi="宋体" w:hint="eastAsia"/>
          <w:lang w:val="x-none"/>
        </w:rPr>
        <w:t>数据分析人员依据设备工单量、设备发生时间分析计算得到本月的平均工单时长、本月工单平均时长分布</w:t>
      </w:r>
      <w:r w:rsidRPr="00DB19FB">
        <w:rPr>
          <w:rFonts w:ascii="宋体" w:hAnsi="宋体" w:hint="eastAsia"/>
          <w:lang w:val="x-none"/>
        </w:rPr>
        <w:t>。</w:t>
      </w:r>
    </w:p>
    <w:p w:rsidR="003504B4" w:rsidRPr="00DB19FB" w:rsidRDefault="003504B4" w:rsidP="003504B4">
      <w:pPr>
        <w:pStyle w:val="6"/>
        <w:rPr>
          <w:rFonts w:ascii="宋体" w:hAnsi="宋体"/>
          <w:iCs w:val="0"/>
        </w:rPr>
      </w:pPr>
      <w:bookmarkStart w:id="414" w:name="_Toc130154282"/>
      <w:r w:rsidRPr="00DB19FB">
        <w:rPr>
          <w:rFonts w:hint="eastAsia"/>
        </w:rPr>
        <w:t>设备资源设备数量近</w:t>
      </w:r>
      <w:r w:rsidRPr="00DB19FB">
        <w:rPr>
          <w:rFonts w:hint="eastAsia"/>
        </w:rPr>
        <w:t>7</w:t>
      </w:r>
      <w:r w:rsidRPr="00DB19FB">
        <w:rPr>
          <w:rFonts w:hint="eastAsia"/>
        </w:rPr>
        <w:t>日新增量趋势</w:t>
      </w:r>
      <w:r>
        <w:rPr>
          <w:rFonts w:hint="eastAsia"/>
        </w:rPr>
        <w:t>分析</w:t>
      </w:r>
      <w:bookmarkEnd w:id="414"/>
    </w:p>
    <w:p w:rsidR="003504B4" w:rsidRPr="00DB19FB" w:rsidRDefault="003504B4" w:rsidP="003504B4">
      <w:pPr>
        <w:ind w:left="420" w:firstLine="480"/>
        <w:rPr>
          <w:rFonts w:ascii="宋体" w:hAnsi="宋体"/>
          <w:lang w:val="x-none"/>
        </w:rPr>
      </w:pPr>
      <w:r>
        <w:rPr>
          <w:rFonts w:ascii="宋体" w:hAnsi="宋体" w:hint="eastAsia"/>
          <w:lang w:val="x-none"/>
        </w:rPr>
        <w:lastRenderedPageBreak/>
        <w:t>数据分析人员依据计算出来的本周的组网设备时长计算得到近</w:t>
      </w:r>
      <w:r>
        <w:rPr>
          <w:rFonts w:ascii="宋体" w:hAnsi="宋体"/>
          <w:lang w:val="x-none"/>
        </w:rPr>
        <w:t>7</w:t>
      </w:r>
      <w:r>
        <w:rPr>
          <w:rFonts w:ascii="宋体" w:hAnsi="宋体" w:hint="eastAsia"/>
          <w:lang w:val="x-none"/>
        </w:rPr>
        <w:t>日工单增长趋势数据</w:t>
      </w:r>
    </w:p>
    <w:p w:rsidR="003504B4" w:rsidRPr="00DB19FB" w:rsidRDefault="003504B4" w:rsidP="003504B4">
      <w:pPr>
        <w:pStyle w:val="6"/>
        <w:rPr>
          <w:rFonts w:ascii="宋体" w:hAnsi="宋体"/>
          <w:iCs w:val="0"/>
        </w:rPr>
      </w:pPr>
      <w:bookmarkStart w:id="415" w:name="_Toc130154283"/>
      <w:r w:rsidRPr="00DB19FB">
        <w:rPr>
          <w:rFonts w:hint="eastAsia"/>
        </w:rPr>
        <w:t>设备资源设备数量近</w:t>
      </w:r>
      <w:r w:rsidRPr="00DB19FB">
        <w:rPr>
          <w:rFonts w:hint="eastAsia"/>
        </w:rPr>
        <w:t>7</w:t>
      </w:r>
      <w:r w:rsidRPr="00DB19FB">
        <w:rPr>
          <w:rFonts w:hint="eastAsia"/>
        </w:rPr>
        <w:t>日新增量趋势</w:t>
      </w:r>
      <w:r>
        <w:rPr>
          <w:rFonts w:hint="eastAsia"/>
        </w:rPr>
        <w:t>新增</w:t>
      </w:r>
      <w:bookmarkEnd w:id="415"/>
    </w:p>
    <w:p w:rsidR="003504B4" w:rsidRPr="00DB19FB" w:rsidRDefault="003504B4" w:rsidP="003504B4">
      <w:pPr>
        <w:ind w:left="420" w:firstLine="480"/>
        <w:rPr>
          <w:rFonts w:ascii="宋体" w:hAnsi="宋体"/>
          <w:lang w:val="x-none"/>
        </w:rPr>
      </w:pPr>
      <w:r>
        <w:rPr>
          <w:rFonts w:ascii="宋体" w:hAnsi="宋体" w:hint="eastAsia"/>
          <w:lang w:val="x-none"/>
        </w:rPr>
        <w:t>数据分析人员依据计算得到近7日工单增量量数据依据前台图形增长趋势图新增到数据库</w:t>
      </w:r>
    </w:p>
    <w:p w:rsidR="003504B4" w:rsidRPr="00DB19FB" w:rsidRDefault="003504B4" w:rsidP="003504B4">
      <w:pPr>
        <w:pStyle w:val="6"/>
        <w:rPr>
          <w:rFonts w:ascii="宋体" w:hAnsi="宋体"/>
          <w:iCs w:val="0"/>
        </w:rPr>
      </w:pPr>
      <w:bookmarkStart w:id="416" w:name="_Toc130154284"/>
      <w:r w:rsidRPr="00DB19FB">
        <w:rPr>
          <w:rFonts w:hint="eastAsia"/>
        </w:rPr>
        <w:t>设备资源设备数量近</w:t>
      </w:r>
      <w:r w:rsidRPr="00DB19FB">
        <w:rPr>
          <w:rFonts w:hint="eastAsia"/>
        </w:rPr>
        <w:t>3</w:t>
      </w:r>
      <w:r w:rsidRPr="00DB19FB">
        <w:t>0</w:t>
      </w:r>
      <w:r w:rsidRPr="00DB19FB">
        <w:rPr>
          <w:rFonts w:hint="eastAsia"/>
        </w:rPr>
        <w:t>日新增量趋势</w:t>
      </w:r>
      <w:r>
        <w:rPr>
          <w:rFonts w:hint="eastAsia"/>
        </w:rPr>
        <w:t>分析</w:t>
      </w:r>
      <w:bookmarkEnd w:id="416"/>
    </w:p>
    <w:p w:rsidR="003504B4" w:rsidRPr="00DB19FB" w:rsidRDefault="003504B4" w:rsidP="003504B4">
      <w:pPr>
        <w:ind w:left="420" w:firstLine="480"/>
        <w:rPr>
          <w:rFonts w:ascii="宋体" w:hAnsi="宋体"/>
          <w:lang w:val="x-none"/>
        </w:rPr>
      </w:pPr>
      <w:r>
        <w:rPr>
          <w:rFonts w:ascii="宋体" w:hAnsi="宋体" w:hint="eastAsia"/>
          <w:lang w:val="x-none"/>
        </w:rPr>
        <w:t>数据分析人员依据计算出来的本月的组网设备时长计算得到近</w:t>
      </w:r>
      <w:r>
        <w:rPr>
          <w:rFonts w:ascii="宋体" w:hAnsi="宋体"/>
          <w:lang w:val="x-none"/>
        </w:rPr>
        <w:t>30</w:t>
      </w:r>
      <w:r>
        <w:rPr>
          <w:rFonts w:ascii="宋体" w:hAnsi="宋体" w:hint="eastAsia"/>
          <w:lang w:val="x-none"/>
        </w:rPr>
        <w:t>日工单增长趋势数据</w:t>
      </w:r>
    </w:p>
    <w:p w:rsidR="003504B4" w:rsidRPr="00DB19FB" w:rsidRDefault="003504B4" w:rsidP="003504B4">
      <w:pPr>
        <w:pStyle w:val="6"/>
        <w:rPr>
          <w:rFonts w:ascii="宋体" w:hAnsi="宋体"/>
          <w:iCs w:val="0"/>
        </w:rPr>
      </w:pPr>
      <w:bookmarkStart w:id="417" w:name="_Toc130154285"/>
      <w:r w:rsidRPr="00DB19FB">
        <w:rPr>
          <w:rFonts w:hint="eastAsia"/>
        </w:rPr>
        <w:t>设备资源设备数量近</w:t>
      </w:r>
      <w:r w:rsidRPr="00DB19FB">
        <w:rPr>
          <w:rFonts w:hint="eastAsia"/>
        </w:rPr>
        <w:t>3</w:t>
      </w:r>
      <w:r w:rsidRPr="00DB19FB">
        <w:t>0</w:t>
      </w:r>
      <w:r w:rsidRPr="00DB19FB">
        <w:rPr>
          <w:rFonts w:hint="eastAsia"/>
        </w:rPr>
        <w:t>日新增量趋势</w:t>
      </w:r>
      <w:r>
        <w:rPr>
          <w:rFonts w:hint="eastAsia"/>
        </w:rPr>
        <w:t>新增</w:t>
      </w:r>
      <w:bookmarkEnd w:id="417"/>
    </w:p>
    <w:p w:rsidR="003504B4" w:rsidRPr="00DB19FB" w:rsidRDefault="003504B4" w:rsidP="003504B4">
      <w:pPr>
        <w:ind w:left="420" w:firstLine="480"/>
        <w:rPr>
          <w:rFonts w:ascii="宋体" w:hAnsi="宋体"/>
          <w:lang w:val="x-none"/>
        </w:rPr>
      </w:pPr>
      <w:r>
        <w:rPr>
          <w:rFonts w:ascii="宋体" w:hAnsi="宋体" w:hint="eastAsia"/>
          <w:lang w:val="x-none"/>
        </w:rPr>
        <w:t>数据分析人员依据计算得到近</w:t>
      </w:r>
      <w:r>
        <w:rPr>
          <w:rFonts w:ascii="宋体" w:hAnsi="宋体"/>
          <w:lang w:val="x-none"/>
        </w:rPr>
        <w:t>30</w:t>
      </w:r>
      <w:r>
        <w:rPr>
          <w:rFonts w:ascii="宋体" w:hAnsi="宋体" w:hint="eastAsia"/>
          <w:lang w:val="x-none"/>
        </w:rPr>
        <w:t>日工单增量量数据依据前台图形增长趋势图新增到数据库</w:t>
      </w:r>
    </w:p>
    <w:p w:rsidR="003504B4" w:rsidRPr="00DB19FB" w:rsidRDefault="003504B4" w:rsidP="003504B4">
      <w:pPr>
        <w:pStyle w:val="6"/>
        <w:rPr>
          <w:rFonts w:ascii="宋体" w:hAnsi="宋体"/>
          <w:iCs w:val="0"/>
        </w:rPr>
      </w:pPr>
      <w:bookmarkStart w:id="418" w:name="_Toc130154286"/>
      <w:r w:rsidRPr="00DB19FB">
        <w:rPr>
          <w:rFonts w:hint="eastAsia"/>
        </w:rPr>
        <w:t>设备资源设备数量近</w:t>
      </w:r>
      <w:r w:rsidRPr="00DB19FB">
        <w:rPr>
          <w:rFonts w:hint="eastAsia"/>
        </w:rPr>
        <w:t>7</w:t>
      </w:r>
      <w:r w:rsidRPr="00DB19FB">
        <w:rPr>
          <w:rFonts w:hint="eastAsia"/>
        </w:rPr>
        <w:t>日活跃量趋势</w:t>
      </w:r>
      <w:r>
        <w:rPr>
          <w:rFonts w:hint="eastAsia"/>
        </w:rPr>
        <w:t>分析</w:t>
      </w:r>
      <w:bookmarkEnd w:id="418"/>
    </w:p>
    <w:p w:rsidR="003504B4" w:rsidRPr="00DB19FB" w:rsidRDefault="003504B4" w:rsidP="003504B4">
      <w:pPr>
        <w:ind w:left="420" w:firstLine="480"/>
        <w:rPr>
          <w:rFonts w:ascii="宋体" w:hAnsi="宋体"/>
          <w:lang w:val="x-none"/>
        </w:rPr>
      </w:pPr>
      <w:r>
        <w:rPr>
          <w:rFonts w:ascii="宋体" w:hAnsi="宋体" w:hint="eastAsia"/>
          <w:lang w:val="x-none"/>
        </w:rPr>
        <w:t>数据分析人员依据计算出来的本周的组网设备活跃度劣化指标计算得到近7日的活跃量的数据</w:t>
      </w:r>
    </w:p>
    <w:p w:rsidR="003504B4" w:rsidRPr="00DB19FB" w:rsidRDefault="003504B4" w:rsidP="003504B4">
      <w:pPr>
        <w:pStyle w:val="6"/>
        <w:rPr>
          <w:rFonts w:ascii="宋体" w:hAnsi="宋体"/>
          <w:iCs w:val="0"/>
        </w:rPr>
      </w:pPr>
      <w:bookmarkStart w:id="419" w:name="_Toc130154287"/>
      <w:r w:rsidRPr="00DB19FB">
        <w:rPr>
          <w:rFonts w:hint="eastAsia"/>
        </w:rPr>
        <w:t>设备资源设备数量近</w:t>
      </w:r>
      <w:r w:rsidRPr="00DB19FB">
        <w:rPr>
          <w:rFonts w:hint="eastAsia"/>
        </w:rPr>
        <w:t>7</w:t>
      </w:r>
      <w:r w:rsidRPr="00DB19FB">
        <w:rPr>
          <w:rFonts w:hint="eastAsia"/>
        </w:rPr>
        <w:t>日活跃量趋势</w:t>
      </w:r>
      <w:r>
        <w:rPr>
          <w:rFonts w:hint="eastAsia"/>
        </w:rPr>
        <w:t>新增</w:t>
      </w:r>
      <w:bookmarkEnd w:id="419"/>
    </w:p>
    <w:p w:rsidR="003504B4" w:rsidRPr="00DB19FB" w:rsidRDefault="003504B4" w:rsidP="003504B4">
      <w:pPr>
        <w:ind w:left="420" w:firstLine="480"/>
        <w:rPr>
          <w:rFonts w:ascii="宋体" w:hAnsi="宋体"/>
          <w:lang w:val="x-none"/>
        </w:rPr>
      </w:pPr>
      <w:r>
        <w:rPr>
          <w:rFonts w:ascii="宋体" w:hAnsi="宋体" w:hint="eastAsia"/>
          <w:lang w:val="x-none"/>
        </w:rPr>
        <w:t>数据分析人员依据计算得到近近7日的活跃量数据依据前台图形增长趋势图新增到数据库</w:t>
      </w:r>
    </w:p>
    <w:p w:rsidR="003504B4" w:rsidRPr="00DB19FB" w:rsidRDefault="003504B4" w:rsidP="003504B4">
      <w:pPr>
        <w:pStyle w:val="6"/>
        <w:rPr>
          <w:rFonts w:ascii="宋体" w:hAnsi="宋体"/>
          <w:iCs w:val="0"/>
        </w:rPr>
      </w:pPr>
      <w:bookmarkStart w:id="420" w:name="_Toc130154288"/>
      <w:r w:rsidRPr="00DB19FB">
        <w:rPr>
          <w:rFonts w:hint="eastAsia"/>
        </w:rPr>
        <w:t>设备资源设备数量近</w:t>
      </w:r>
      <w:r w:rsidRPr="00DB19FB">
        <w:rPr>
          <w:rFonts w:hint="eastAsia"/>
        </w:rPr>
        <w:t>3</w:t>
      </w:r>
      <w:r w:rsidRPr="00DB19FB">
        <w:t>0</w:t>
      </w:r>
      <w:r w:rsidRPr="00DB19FB">
        <w:rPr>
          <w:rFonts w:hint="eastAsia"/>
        </w:rPr>
        <w:t>日活跃量趋势</w:t>
      </w:r>
      <w:r>
        <w:rPr>
          <w:rFonts w:hint="eastAsia"/>
        </w:rPr>
        <w:t>分析</w:t>
      </w:r>
      <w:bookmarkEnd w:id="420"/>
    </w:p>
    <w:p w:rsidR="003504B4" w:rsidRPr="00DB19FB" w:rsidRDefault="003504B4" w:rsidP="003504B4">
      <w:pPr>
        <w:ind w:left="420" w:firstLine="480"/>
        <w:rPr>
          <w:rFonts w:ascii="宋体" w:hAnsi="宋体"/>
          <w:lang w:val="x-none"/>
        </w:rPr>
      </w:pPr>
      <w:r>
        <w:rPr>
          <w:rFonts w:ascii="宋体" w:hAnsi="宋体" w:hint="eastAsia"/>
          <w:lang w:val="x-none"/>
        </w:rPr>
        <w:t>数据分析人员依据计算出来的本月的组网设备活跃度劣化指标计算得到近</w:t>
      </w:r>
      <w:r>
        <w:rPr>
          <w:rFonts w:ascii="宋体" w:hAnsi="宋体"/>
          <w:lang w:val="x-none"/>
        </w:rPr>
        <w:t>30</w:t>
      </w:r>
      <w:r>
        <w:rPr>
          <w:rFonts w:ascii="宋体" w:hAnsi="宋体" w:hint="eastAsia"/>
          <w:lang w:val="x-none"/>
        </w:rPr>
        <w:t>日的活跃量的数据</w:t>
      </w:r>
    </w:p>
    <w:p w:rsidR="003504B4" w:rsidRPr="00DB19FB" w:rsidRDefault="003504B4" w:rsidP="003504B4">
      <w:pPr>
        <w:pStyle w:val="6"/>
        <w:rPr>
          <w:rFonts w:ascii="宋体" w:hAnsi="宋体"/>
          <w:iCs w:val="0"/>
        </w:rPr>
      </w:pPr>
      <w:bookmarkStart w:id="421" w:name="_Toc130154289"/>
      <w:r w:rsidRPr="00DB19FB">
        <w:rPr>
          <w:rFonts w:hint="eastAsia"/>
        </w:rPr>
        <w:t>设备资源设备数量近</w:t>
      </w:r>
      <w:r w:rsidRPr="00DB19FB">
        <w:rPr>
          <w:rFonts w:hint="eastAsia"/>
        </w:rPr>
        <w:t>3</w:t>
      </w:r>
      <w:r w:rsidRPr="00DB19FB">
        <w:t>0</w:t>
      </w:r>
      <w:r w:rsidRPr="00DB19FB">
        <w:rPr>
          <w:rFonts w:hint="eastAsia"/>
        </w:rPr>
        <w:t>日活跃量趋势</w:t>
      </w:r>
      <w:r>
        <w:rPr>
          <w:rFonts w:hint="eastAsia"/>
        </w:rPr>
        <w:t>新增</w:t>
      </w:r>
      <w:bookmarkEnd w:id="421"/>
    </w:p>
    <w:p w:rsidR="003504B4" w:rsidRPr="00DB19FB" w:rsidRDefault="003504B4" w:rsidP="003504B4">
      <w:pPr>
        <w:ind w:left="420" w:firstLine="480"/>
        <w:rPr>
          <w:rFonts w:ascii="宋体" w:hAnsi="宋体"/>
          <w:lang w:val="x-none"/>
        </w:rPr>
      </w:pPr>
      <w:r>
        <w:rPr>
          <w:rFonts w:ascii="宋体" w:hAnsi="宋体" w:hint="eastAsia"/>
          <w:lang w:val="x-none"/>
        </w:rPr>
        <w:lastRenderedPageBreak/>
        <w:t>数据分析人员依据计算得到近3</w:t>
      </w:r>
      <w:r>
        <w:rPr>
          <w:rFonts w:ascii="宋体" w:hAnsi="宋体"/>
          <w:lang w:val="x-none"/>
        </w:rPr>
        <w:t>0</w:t>
      </w:r>
      <w:r>
        <w:rPr>
          <w:rFonts w:ascii="宋体" w:hAnsi="宋体" w:hint="eastAsia"/>
          <w:lang w:val="x-none"/>
        </w:rPr>
        <w:t>日的活跃量数据依据前台图形增长趋势图新增到数据库</w:t>
      </w:r>
    </w:p>
    <w:p w:rsidR="003504B4" w:rsidRPr="00DB19FB" w:rsidRDefault="003504B4" w:rsidP="003504B4">
      <w:pPr>
        <w:pStyle w:val="6"/>
        <w:rPr>
          <w:rFonts w:ascii="宋体" w:hAnsi="宋体"/>
          <w:iCs w:val="0"/>
        </w:rPr>
      </w:pPr>
      <w:bookmarkStart w:id="422" w:name="_Toc130154290"/>
      <w:r w:rsidRPr="00DB19FB">
        <w:rPr>
          <w:rFonts w:hint="eastAsia"/>
        </w:rPr>
        <w:t>设备资源设备近</w:t>
      </w:r>
      <w:r w:rsidRPr="00DB19FB">
        <w:rPr>
          <w:rFonts w:hint="eastAsia"/>
        </w:rPr>
        <w:t>7</w:t>
      </w:r>
      <w:r w:rsidRPr="00DB19FB">
        <w:rPr>
          <w:rFonts w:hint="eastAsia"/>
        </w:rPr>
        <w:t>日使用时长趋势</w:t>
      </w:r>
      <w:r>
        <w:rPr>
          <w:rFonts w:hint="eastAsia"/>
        </w:rPr>
        <w:t>分析</w:t>
      </w:r>
      <w:bookmarkEnd w:id="422"/>
    </w:p>
    <w:p w:rsidR="003504B4" w:rsidRPr="00DB19FB" w:rsidRDefault="003504B4" w:rsidP="003504B4">
      <w:pPr>
        <w:ind w:left="420" w:firstLine="480"/>
        <w:rPr>
          <w:rFonts w:ascii="宋体" w:hAnsi="宋体"/>
          <w:lang w:val="x-none"/>
        </w:rPr>
      </w:pPr>
      <w:r>
        <w:rPr>
          <w:rFonts w:ascii="宋体" w:hAnsi="宋体" w:hint="eastAsia"/>
          <w:lang w:val="x-none"/>
        </w:rPr>
        <w:t>数据分析人员依据计算出来的本周的组网设备使用时长劣化指标计算得到近</w:t>
      </w:r>
      <w:r>
        <w:rPr>
          <w:rFonts w:ascii="宋体" w:hAnsi="宋体"/>
          <w:lang w:val="x-none"/>
        </w:rPr>
        <w:t>7</w:t>
      </w:r>
      <w:r>
        <w:rPr>
          <w:rFonts w:ascii="宋体" w:hAnsi="宋体" w:hint="eastAsia"/>
          <w:lang w:val="x-none"/>
        </w:rPr>
        <w:t>日使用时长趋势的数据</w:t>
      </w:r>
    </w:p>
    <w:p w:rsidR="003504B4" w:rsidRPr="00DB19FB" w:rsidRDefault="003504B4" w:rsidP="003504B4">
      <w:pPr>
        <w:pStyle w:val="6"/>
        <w:rPr>
          <w:rFonts w:ascii="宋体" w:hAnsi="宋体"/>
          <w:iCs w:val="0"/>
        </w:rPr>
      </w:pPr>
      <w:bookmarkStart w:id="423" w:name="_Toc130154291"/>
      <w:r w:rsidRPr="00DB19FB">
        <w:rPr>
          <w:rFonts w:hint="eastAsia"/>
        </w:rPr>
        <w:t>设备资源设备近</w:t>
      </w:r>
      <w:r w:rsidRPr="00DB19FB">
        <w:rPr>
          <w:rFonts w:hint="eastAsia"/>
        </w:rPr>
        <w:t>7</w:t>
      </w:r>
      <w:r w:rsidRPr="00DB19FB">
        <w:rPr>
          <w:rFonts w:hint="eastAsia"/>
        </w:rPr>
        <w:t>日使用时长趋势</w:t>
      </w:r>
      <w:r>
        <w:rPr>
          <w:rFonts w:hint="eastAsia"/>
        </w:rPr>
        <w:t>新增</w:t>
      </w:r>
      <w:bookmarkEnd w:id="423"/>
    </w:p>
    <w:p w:rsidR="003504B4" w:rsidRPr="00DB19FB" w:rsidRDefault="003504B4" w:rsidP="003504B4">
      <w:pPr>
        <w:ind w:left="420" w:firstLine="480"/>
        <w:rPr>
          <w:rFonts w:ascii="宋体" w:hAnsi="宋体"/>
          <w:lang w:val="x-none"/>
        </w:rPr>
      </w:pPr>
      <w:r>
        <w:rPr>
          <w:rFonts w:ascii="宋体" w:hAnsi="宋体" w:hint="eastAsia"/>
          <w:lang w:val="x-none"/>
        </w:rPr>
        <w:t>数据分析人员依据计算得到近</w:t>
      </w:r>
      <w:r>
        <w:rPr>
          <w:rFonts w:ascii="宋体" w:hAnsi="宋体"/>
          <w:lang w:val="x-none"/>
        </w:rPr>
        <w:t>7</w:t>
      </w:r>
      <w:r>
        <w:rPr>
          <w:rFonts w:ascii="宋体" w:hAnsi="宋体" w:hint="eastAsia"/>
          <w:lang w:val="x-none"/>
        </w:rPr>
        <w:t>日使用时长趋势数据依据前台图形增长趋势图新增到数据库</w:t>
      </w:r>
    </w:p>
    <w:p w:rsidR="003504B4" w:rsidRPr="00DB19FB" w:rsidRDefault="003504B4" w:rsidP="003504B4">
      <w:pPr>
        <w:pStyle w:val="6"/>
        <w:rPr>
          <w:rFonts w:ascii="宋体" w:hAnsi="宋体"/>
          <w:iCs w:val="0"/>
        </w:rPr>
      </w:pPr>
      <w:bookmarkStart w:id="424" w:name="_Toc130154292"/>
      <w:r w:rsidRPr="00DB19FB">
        <w:rPr>
          <w:rFonts w:hint="eastAsia"/>
        </w:rPr>
        <w:t>设备资源设备近</w:t>
      </w:r>
      <w:r w:rsidRPr="00DB19FB">
        <w:rPr>
          <w:rFonts w:hint="eastAsia"/>
        </w:rPr>
        <w:t>3</w:t>
      </w:r>
      <w:r w:rsidRPr="00DB19FB">
        <w:t>0</w:t>
      </w:r>
      <w:r w:rsidRPr="00DB19FB">
        <w:rPr>
          <w:rFonts w:hint="eastAsia"/>
        </w:rPr>
        <w:t>日使用时长趋势</w:t>
      </w:r>
      <w:r>
        <w:rPr>
          <w:rFonts w:hint="eastAsia"/>
        </w:rPr>
        <w:t>分析</w:t>
      </w:r>
      <w:bookmarkEnd w:id="424"/>
    </w:p>
    <w:p w:rsidR="003504B4" w:rsidRPr="00DB19FB" w:rsidRDefault="003504B4" w:rsidP="003504B4">
      <w:pPr>
        <w:ind w:left="420" w:firstLine="480"/>
        <w:rPr>
          <w:rFonts w:ascii="宋体" w:hAnsi="宋体"/>
          <w:lang w:val="x-none"/>
        </w:rPr>
      </w:pPr>
      <w:r>
        <w:rPr>
          <w:rFonts w:ascii="宋体" w:hAnsi="宋体" w:hint="eastAsia"/>
          <w:lang w:val="x-none"/>
        </w:rPr>
        <w:t>数据分析人员依据计算出来的本月的组网设备使用时长劣化指标计算得到近</w:t>
      </w:r>
      <w:r>
        <w:rPr>
          <w:rFonts w:ascii="宋体" w:hAnsi="宋体"/>
          <w:lang w:val="x-none"/>
        </w:rPr>
        <w:t>30</w:t>
      </w:r>
      <w:r>
        <w:rPr>
          <w:rFonts w:ascii="宋体" w:hAnsi="宋体" w:hint="eastAsia"/>
          <w:lang w:val="x-none"/>
        </w:rPr>
        <w:t>日使用时长趋势的数据</w:t>
      </w:r>
    </w:p>
    <w:p w:rsidR="003504B4" w:rsidRPr="00DB19FB" w:rsidRDefault="003504B4" w:rsidP="003504B4">
      <w:pPr>
        <w:pStyle w:val="6"/>
        <w:rPr>
          <w:rFonts w:ascii="宋体" w:hAnsi="宋体"/>
          <w:iCs w:val="0"/>
        </w:rPr>
      </w:pPr>
      <w:bookmarkStart w:id="425" w:name="_Toc130154293"/>
      <w:r w:rsidRPr="00DB19FB">
        <w:rPr>
          <w:rFonts w:hint="eastAsia"/>
        </w:rPr>
        <w:t>设备资源设备近</w:t>
      </w:r>
      <w:r w:rsidRPr="00DB19FB">
        <w:rPr>
          <w:rFonts w:hint="eastAsia"/>
        </w:rPr>
        <w:t>3</w:t>
      </w:r>
      <w:r w:rsidRPr="00DB19FB">
        <w:t>0</w:t>
      </w:r>
      <w:r w:rsidRPr="00DB19FB">
        <w:rPr>
          <w:rFonts w:hint="eastAsia"/>
        </w:rPr>
        <w:t>日使用时长趋势</w:t>
      </w:r>
      <w:r>
        <w:rPr>
          <w:rFonts w:hint="eastAsia"/>
        </w:rPr>
        <w:t>新增</w:t>
      </w:r>
      <w:bookmarkEnd w:id="425"/>
    </w:p>
    <w:p w:rsidR="003504B4" w:rsidRPr="00DB19FB" w:rsidRDefault="003504B4" w:rsidP="003504B4">
      <w:pPr>
        <w:ind w:left="420" w:firstLine="480"/>
        <w:rPr>
          <w:rFonts w:ascii="宋体" w:hAnsi="宋体"/>
          <w:lang w:val="x-none"/>
        </w:rPr>
      </w:pPr>
      <w:r>
        <w:rPr>
          <w:rFonts w:ascii="宋体" w:hAnsi="宋体" w:hint="eastAsia"/>
          <w:lang w:val="x-none"/>
        </w:rPr>
        <w:t>数据分析人员依据计算得到近</w:t>
      </w:r>
      <w:r>
        <w:rPr>
          <w:rFonts w:ascii="宋体" w:hAnsi="宋体"/>
          <w:lang w:val="x-none"/>
        </w:rPr>
        <w:t>30</w:t>
      </w:r>
      <w:r>
        <w:rPr>
          <w:rFonts w:ascii="宋体" w:hAnsi="宋体" w:hint="eastAsia"/>
          <w:lang w:val="x-none"/>
        </w:rPr>
        <w:t>日使用时长趋势数据依据前台图形增长趋势图新增到数据库</w:t>
      </w:r>
    </w:p>
    <w:p w:rsidR="003504B4" w:rsidRPr="00DB19FB" w:rsidRDefault="003504B4" w:rsidP="003504B4">
      <w:pPr>
        <w:pStyle w:val="6"/>
        <w:rPr>
          <w:rFonts w:ascii="宋体" w:hAnsi="宋体"/>
          <w:iCs w:val="0"/>
        </w:rPr>
      </w:pPr>
      <w:bookmarkStart w:id="426" w:name="_Toc130154294"/>
      <w:r w:rsidRPr="00A566A0">
        <w:rPr>
          <w:rFonts w:hint="eastAsia"/>
        </w:rPr>
        <w:t>全省</w:t>
      </w:r>
      <w:r w:rsidRPr="00DB19FB">
        <w:rPr>
          <w:rFonts w:hint="eastAsia"/>
        </w:rPr>
        <w:t>设备总览</w:t>
      </w:r>
      <w:r>
        <w:rPr>
          <w:rFonts w:hint="eastAsia"/>
        </w:rPr>
        <w:t>查询</w:t>
      </w:r>
      <w:bookmarkEnd w:id="426"/>
    </w:p>
    <w:p w:rsidR="003504B4" w:rsidRPr="00DB19FB" w:rsidRDefault="003504B4" w:rsidP="003504B4">
      <w:pPr>
        <w:ind w:left="420" w:firstLine="480"/>
        <w:rPr>
          <w:rFonts w:ascii="宋体" w:hAnsi="宋体"/>
          <w:lang w:val="x-none"/>
        </w:rPr>
      </w:pPr>
      <w:r>
        <w:rPr>
          <w:rFonts w:ascii="宋体" w:hAnsi="宋体" w:hint="eastAsia"/>
          <w:lang w:val="x-none"/>
        </w:rPr>
        <w:t>系统用户登录系统后，根据角色、岗位选择省、地市、区县、时间查询全省的设备总量、7日增长量、近7日的工单量、本周的增长量、本周的工单量数据在界面展示</w:t>
      </w:r>
    </w:p>
    <w:p w:rsidR="003504B4" w:rsidRPr="00DB19FB" w:rsidRDefault="003504B4" w:rsidP="003504B4">
      <w:pPr>
        <w:pStyle w:val="6"/>
        <w:rPr>
          <w:rFonts w:ascii="宋体" w:hAnsi="宋体"/>
          <w:iCs w:val="0"/>
        </w:rPr>
      </w:pPr>
      <w:bookmarkStart w:id="427" w:name="_Toc130154295"/>
      <w:r w:rsidRPr="00A566A0">
        <w:rPr>
          <w:rFonts w:hint="eastAsia"/>
        </w:rPr>
        <w:t>全省</w:t>
      </w:r>
      <w:r>
        <w:rPr>
          <w:rFonts w:hint="eastAsia"/>
        </w:rPr>
        <w:t>组网设备</w:t>
      </w:r>
      <w:r w:rsidRPr="00DB19FB">
        <w:rPr>
          <w:rFonts w:hint="eastAsia"/>
        </w:rPr>
        <w:t>总览</w:t>
      </w:r>
      <w:r>
        <w:rPr>
          <w:rFonts w:hint="eastAsia"/>
        </w:rPr>
        <w:t>查询</w:t>
      </w:r>
      <w:bookmarkEnd w:id="427"/>
    </w:p>
    <w:p w:rsidR="003504B4" w:rsidRPr="00DB19FB" w:rsidRDefault="003504B4" w:rsidP="003504B4">
      <w:pPr>
        <w:ind w:left="420" w:firstLine="480"/>
        <w:rPr>
          <w:rFonts w:ascii="宋体" w:hAnsi="宋体"/>
          <w:lang w:val="x-none"/>
        </w:rPr>
      </w:pPr>
      <w:r>
        <w:rPr>
          <w:rFonts w:ascii="宋体" w:hAnsi="宋体" w:hint="eastAsia"/>
          <w:lang w:val="x-none"/>
        </w:rPr>
        <w:t>系统用户登录系统后，根据角色、岗位选择省、地市、区县、时间、设备类型查询全省的设备总量、7日组网树、近7日的工单组网量、本周的组网设</w:t>
      </w:r>
      <w:r>
        <w:rPr>
          <w:rFonts w:ascii="宋体" w:hAnsi="宋体" w:hint="eastAsia"/>
          <w:lang w:val="x-none"/>
        </w:rPr>
        <w:lastRenderedPageBreak/>
        <w:t>备增长量、本周组网的工单量数据在界面展示</w:t>
      </w:r>
    </w:p>
    <w:p w:rsidR="003504B4" w:rsidRPr="00DB19FB" w:rsidRDefault="003504B4" w:rsidP="003504B4">
      <w:pPr>
        <w:pStyle w:val="6"/>
        <w:rPr>
          <w:rFonts w:ascii="宋体" w:hAnsi="宋体"/>
          <w:iCs w:val="0"/>
        </w:rPr>
      </w:pPr>
      <w:bookmarkStart w:id="428" w:name="_Toc130154296"/>
      <w:r w:rsidRPr="00A566A0">
        <w:rPr>
          <w:rFonts w:hint="eastAsia"/>
        </w:rPr>
        <w:t>全省</w:t>
      </w:r>
      <w:r>
        <w:rPr>
          <w:rFonts w:hint="eastAsia"/>
        </w:rPr>
        <w:t>活跃</w:t>
      </w:r>
      <w:r w:rsidRPr="00DB19FB">
        <w:rPr>
          <w:rFonts w:hint="eastAsia"/>
        </w:rPr>
        <w:t>总览</w:t>
      </w:r>
      <w:r>
        <w:rPr>
          <w:rFonts w:hint="eastAsia"/>
        </w:rPr>
        <w:t>查询</w:t>
      </w:r>
      <w:bookmarkEnd w:id="428"/>
    </w:p>
    <w:p w:rsidR="003504B4" w:rsidRPr="00DB19FB" w:rsidRDefault="003504B4" w:rsidP="003504B4">
      <w:pPr>
        <w:ind w:left="360" w:firstLine="480"/>
        <w:rPr>
          <w:rFonts w:ascii="宋体" w:hAnsi="宋体"/>
          <w:lang w:val="x-none"/>
        </w:rPr>
      </w:pPr>
      <w:r>
        <w:rPr>
          <w:rFonts w:ascii="宋体" w:hAnsi="宋体" w:hint="eastAsia"/>
          <w:lang w:val="x-none"/>
        </w:rPr>
        <w:t>系统用户登录系统后，根据角色、岗位选择省、地市、区县、时间查询全省的工单、近7日、本周、本月的工单增长量化趋势</w:t>
      </w:r>
    </w:p>
    <w:p w:rsidR="003504B4" w:rsidRPr="00DB19FB" w:rsidRDefault="003504B4" w:rsidP="003504B4">
      <w:pPr>
        <w:pStyle w:val="6"/>
        <w:rPr>
          <w:rFonts w:ascii="宋体" w:hAnsi="宋体"/>
          <w:iCs w:val="0"/>
        </w:rPr>
      </w:pPr>
      <w:bookmarkStart w:id="429" w:name="_Toc130154297"/>
      <w:r w:rsidRPr="00A566A0">
        <w:rPr>
          <w:rFonts w:hint="eastAsia"/>
        </w:rPr>
        <w:t>全省</w:t>
      </w:r>
      <w:r>
        <w:rPr>
          <w:rFonts w:hint="eastAsia"/>
        </w:rPr>
        <w:t>设备使用时长趋势查询</w:t>
      </w:r>
      <w:bookmarkEnd w:id="429"/>
    </w:p>
    <w:p w:rsidR="003504B4" w:rsidRPr="00DB19FB" w:rsidRDefault="003504B4" w:rsidP="003504B4">
      <w:pPr>
        <w:ind w:left="360" w:firstLine="480"/>
        <w:rPr>
          <w:rFonts w:ascii="宋体" w:hAnsi="宋体"/>
          <w:lang w:val="x-none"/>
        </w:rPr>
      </w:pPr>
      <w:r>
        <w:rPr>
          <w:rFonts w:ascii="宋体" w:hAnsi="宋体" w:hint="eastAsia"/>
          <w:lang w:val="x-none"/>
        </w:rPr>
        <w:t>系统用户登录系统后，自动根据角色、岗位选择地市、区县、设备厂家展示设备的使用时长趋势图</w:t>
      </w:r>
      <w:r w:rsidRPr="00DB19FB">
        <w:rPr>
          <w:rFonts w:ascii="宋体" w:hAnsi="宋体" w:hint="eastAsia"/>
          <w:lang w:val="x-none"/>
        </w:rPr>
        <w:t>。</w:t>
      </w:r>
    </w:p>
    <w:p w:rsidR="003504B4" w:rsidRPr="00DB19FB" w:rsidRDefault="003504B4" w:rsidP="003504B4">
      <w:pPr>
        <w:pStyle w:val="5"/>
      </w:pPr>
      <w:bookmarkStart w:id="430" w:name="_Toc130154298"/>
      <w:r w:rsidRPr="00DB19FB">
        <w:rPr>
          <w:rFonts w:hint="eastAsia"/>
        </w:rPr>
        <w:t>CPU使用率</w:t>
      </w:r>
      <w:r>
        <w:rPr>
          <w:rFonts w:hint="eastAsia"/>
        </w:rPr>
        <w:t>管理</w:t>
      </w:r>
      <w:bookmarkEnd w:id="430"/>
    </w:p>
    <w:p w:rsidR="003504B4" w:rsidRPr="00DB19FB" w:rsidRDefault="003504B4" w:rsidP="003504B4">
      <w:pPr>
        <w:pStyle w:val="6"/>
        <w:rPr>
          <w:rFonts w:ascii="宋体" w:hAnsi="宋体"/>
          <w:iCs w:val="0"/>
        </w:rPr>
      </w:pPr>
      <w:bookmarkStart w:id="431" w:name="_Toc130154299"/>
      <w:r w:rsidRPr="00DB19FB">
        <w:rPr>
          <w:rFonts w:hint="eastAsia"/>
        </w:rPr>
        <w:t>C</w:t>
      </w:r>
      <w:r w:rsidRPr="00DB19FB">
        <w:t>PU</w:t>
      </w:r>
      <w:r w:rsidRPr="00DB19FB">
        <w:rPr>
          <w:rFonts w:hint="eastAsia"/>
        </w:rPr>
        <w:t>使用率</w:t>
      </w:r>
      <w:r w:rsidRPr="00080017">
        <w:rPr>
          <w:rFonts w:hint="eastAsia"/>
        </w:rPr>
        <w:t>计算规则管理</w:t>
      </w:r>
      <w:bookmarkEnd w:id="431"/>
    </w:p>
    <w:p w:rsidR="003504B4" w:rsidRPr="00DB19FB" w:rsidRDefault="003504B4" w:rsidP="003504B4">
      <w:pPr>
        <w:ind w:left="420" w:firstLine="480"/>
        <w:rPr>
          <w:rFonts w:ascii="宋体" w:hAnsi="宋体"/>
          <w:lang w:val="x-none"/>
        </w:rPr>
      </w:pPr>
      <w:r w:rsidRPr="00080017">
        <w:rPr>
          <w:rFonts w:ascii="宋体" w:hAnsi="宋体" w:hint="eastAsia"/>
          <w:lang w:val="x-none"/>
        </w:rPr>
        <w:t>依照文档传输协议要求，对</w:t>
      </w:r>
      <w:r>
        <w:rPr>
          <w:rFonts w:ascii="宋体" w:hAnsi="宋体" w:hint="eastAsia"/>
          <w:lang w:val="x-none"/>
        </w:rPr>
        <w:t>CPU使用率</w:t>
      </w:r>
      <w:r w:rsidRPr="00080017">
        <w:rPr>
          <w:rFonts w:ascii="宋体" w:hAnsi="宋体" w:hint="eastAsia"/>
          <w:lang w:val="x-none"/>
        </w:rPr>
        <w:t>约定的文件格式、数据内容、对文件中的地市、区县、</w:t>
      </w:r>
      <w:r>
        <w:rPr>
          <w:rFonts w:ascii="宋体" w:hAnsi="宋体" w:hint="eastAsia"/>
          <w:lang w:val="x-none"/>
        </w:rPr>
        <w:t>cpu使用率，使用</w:t>
      </w:r>
      <w:r w:rsidRPr="00080017">
        <w:rPr>
          <w:rFonts w:ascii="宋体" w:hAnsi="宋体" w:hint="eastAsia"/>
          <w:lang w:val="x-none"/>
        </w:rPr>
        <w:t>时间数据解析、计算</w:t>
      </w:r>
      <w:r w:rsidRPr="00DB19FB">
        <w:rPr>
          <w:rFonts w:ascii="宋体" w:hAnsi="宋体" w:hint="eastAsia"/>
          <w:lang w:val="x-none"/>
        </w:rPr>
        <w:t>。</w:t>
      </w:r>
    </w:p>
    <w:p w:rsidR="003504B4" w:rsidRPr="00DB19FB" w:rsidRDefault="003504B4" w:rsidP="003504B4">
      <w:pPr>
        <w:pStyle w:val="6"/>
        <w:rPr>
          <w:iCs w:val="0"/>
        </w:rPr>
      </w:pPr>
      <w:bookmarkStart w:id="432" w:name="_Toc130154300"/>
      <w:r w:rsidRPr="00DB19FB">
        <w:rPr>
          <w:rFonts w:hint="eastAsia"/>
        </w:rPr>
        <w:t>C</w:t>
      </w:r>
      <w:r w:rsidRPr="00DB19FB">
        <w:t>PU</w:t>
      </w:r>
      <w:r w:rsidRPr="00DB19FB">
        <w:rPr>
          <w:rFonts w:hint="eastAsia"/>
        </w:rPr>
        <w:t>使用率</w:t>
      </w:r>
      <w:r>
        <w:rPr>
          <w:rFonts w:hint="eastAsia"/>
        </w:rPr>
        <w:t>分析</w:t>
      </w:r>
      <w:bookmarkEnd w:id="432"/>
    </w:p>
    <w:p w:rsidR="003504B4" w:rsidRPr="00DB19FB" w:rsidRDefault="003504B4" w:rsidP="003504B4">
      <w:pPr>
        <w:ind w:left="420" w:firstLine="480"/>
        <w:rPr>
          <w:rFonts w:ascii="宋体" w:hAnsi="宋体"/>
          <w:lang w:val="x-none" w:eastAsia="x-none"/>
        </w:rPr>
      </w:pPr>
      <w:r w:rsidRPr="00080017">
        <w:rPr>
          <w:rFonts w:ascii="宋体" w:hAnsi="宋体" w:hint="eastAsia"/>
          <w:lang w:val="x-none"/>
        </w:rPr>
        <w:t>数据分析人员根据地市、区县、</w:t>
      </w:r>
      <w:r>
        <w:rPr>
          <w:rFonts w:ascii="宋体" w:hAnsi="宋体" w:hint="eastAsia"/>
          <w:lang w:val="x-none"/>
        </w:rPr>
        <w:t>cpu使用率</w:t>
      </w:r>
      <w:r w:rsidRPr="00080017">
        <w:rPr>
          <w:rFonts w:ascii="宋体" w:hAnsi="宋体" w:hint="eastAsia"/>
          <w:lang w:val="x-none"/>
        </w:rPr>
        <w:t>、</w:t>
      </w:r>
      <w:r>
        <w:rPr>
          <w:rFonts w:ascii="宋体" w:hAnsi="宋体" w:hint="eastAsia"/>
          <w:lang w:val="x-none"/>
        </w:rPr>
        <w:t>使用</w:t>
      </w:r>
      <w:r w:rsidRPr="00080017">
        <w:rPr>
          <w:rFonts w:ascii="宋体" w:hAnsi="宋体" w:hint="eastAsia"/>
          <w:lang w:val="x-none"/>
        </w:rPr>
        <w:t>时间按照汇总、劣化指标方式收集计算地市、区县的</w:t>
      </w:r>
      <w:r>
        <w:rPr>
          <w:rFonts w:ascii="宋体" w:hAnsi="宋体" w:hint="eastAsia"/>
          <w:lang w:val="x-none"/>
        </w:rPr>
        <w:t>cpu平均使用率、平均占用时长</w:t>
      </w:r>
      <w:r w:rsidRPr="00DB19FB">
        <w:rPr>
          <w:rFonts w:ascii="宋体" w:hAnsi="宋体" w:hint="eastAsia"/>
          <w:lang w:val="x-none"/>
        </w:rPr>
        <w:t>。</w:t>
      </w:r>
    </w:p>
    <w:p w:rsidR="003504B4" w:rsidRPr="00DB19FB" w:rsidRDefault="003504B4" w:rsidP="003504B4">
      <w:pPr>
        <w:pStyle w:val="6"/>
        <w:rPr>
          <w:rFonts w:ascii="宋体" w:hAnsi="宋体"/>
          <w:iCs w:val="0"/>
        </w:rPr>
      </w:pPr>
      <w:bookmarkStart w:id="433" w:name="_Toc130154301"/>
      <w:r w:rsidRPr="00DB19FB">
        <w:rPr>
          <w:rFonts w:hint="eastAsia"/>
        </w:rPr>
        <w:t>C</w:t>
      </w:r>
      <w:r w:rsidRPr="00DB19FB">
        <w:t>PU</w:t>
      </w:r>
      <w:r w:rsidRPr="00DB19FB">
        <w:rPr>
          <w:rFonts w:hint="eastAsia"/>
        </w:rPr>
        <w:t>使用率</w:t>
      </w:r>
      <w:r>
        <w:rPr>
          <w:rFonts w:hint="eastAsia"/>
        </w:rPr>
        <w:t>校验</w:t>
      </w:r>
      <w:bookmarkEnd w:id="433"/>
    </w:p>
    <w:p w:rsidR="003504B4" w:rsidRPr="00080017" w:rsidRDefault="003504B4" w:rsidP="003504B4">
      <w:pPr>
        <w:ind w:left="420" w:firstLine="480"/>
        <w:rPr>
          <w:rFonts w:ascii="宋体" w:hAnsi="宋体"/>
          <w:lang w:eastAsia="x-none"/>
        </w:rPr>
      </w:pPr>
      <w:r>
        <w:rPr>
          <w:rFonts w:ascii="宋体" w:hAnsi="宋体" w:hint="eastAsia"/>
          <w:lang w:val="x-none"/>
        </w:rPr>
        <w:t>数据分析人员对计算得到cpu平均使用率、平均占用时长数据校验、复核</w:t>
      </w:r>
      <w:r w:rsidRPr="00080017">
        <w:rPr>
          <w:rFonts w:ascii="宋体" w:hAnsi="宋体" w:hint="eastAsia"/>
          <w:lang w:val="x-none"/>
        </w:rPr>
        <w:t>是否满足趋势劣化图的指标求，对不满足的数据通知到系统厂家进行数据重推</w:t>
      </w:r>
    </w:p>
    <w:p w:rsidR="003504B4" w:rsidRPr="00DB19FB" w:rsidRDefault="003504B4" w:rsidP="003504B4">
      <w:pPr>
        <w:pStyle w:val="6"/>
        <w:rPr>
          <w:rFonts w:ascii="宋体" w:hAnsi="宋体"/>
          <w:iCs w:val="0"/>
        </w:rPr>
      </w:pPr>
      <w:bookmarkStart w:id="434" w:name="_Toc130154302"/>
      <w:r w:rsidRPr="00DB19FB">
        <w:rPr>
          <w:rFonts w:hint="eastAsia"/>
        </w:rPr>
        <w:t>C</w:t>
      </w:r>
      <w:r w:rsidRPr="00DB19FB">
        <w:t>PU</w:t>
      </w:r>
      <w:r w:rsidRPr="00DB19FB">
        <w:rPr>
          <w:rFonts w:hint="eastAsia"/>
        </w:rPr>
        <w:t>使用率</w:t>
      </w:r>
      <w:r>
        <w:rPr>
          <w:rFonts w:hint="eastAsia"/>
        </w:rPr>
        <w:t>新增</w:t>
      </w:r>
      <w:bookmarkEnd w:id="434"/>
    </w:p>
    <w:p w:rsidR="003504B4" w:rsidRPr="00DB19FB" w:rsidRDefault="003504B4" w:rsidP="003504B4">
      <w:pPr>
        <w:ind w:left="420" w:firstLine="480"/>
        <w:rPr>
          <w:rFonts w:ascii="宋体" w:hAnsi="宋体"/>
          <w:lang w:val="x-none" w:eastAsia="x-none"/>
        </w:rPr>
      </w:pPr>
      <w:r w:rsidRPr="00080017">
        <w:rPr>
          <w:rFonts w:ascii="宋体" w:hAnsi="宋体" w:hint="eastAsia"/>
          <w:lang w:val="x-none"/>
        </w:rPr>
        <w:t>数据处理人对校验、复核通过的地市、区县的</w:t>
      </w:r>
      <w:r>
        <w:rPr>
          <w:rFonts w:ascii="宋体" w:hAnsi="宋体" w:hint="eastAsia"/>
          <w:lang w:val="x-none"/>
        </w:rPr>
        <w:t>cpu平均使用率、平均占用时长</w:t>
      </w:r>
      <w:r w:rsidRPr="00080017">
        <w:rPr>
          <w:rFonts w:ascii="宋体" w:hAnsi="宋体" w:hint="eastAsia"/>
          <w:lang w:val="x-none"/>
        </w:rPr>
        <w:t>按</w:t>
      </w:r>
      <w:r>
        <w:rPr>
          <w:rFonts w:ascii="宋体" w:hAnsi="宋体" w:hint="eastAsia"/>
          <w:lang w:val="x-none"/>
        </w:rPr>
        <w:t>CP</w:t>
      </w:r>
      <w:r>
        <w:rPr>
          <w:rFonts w:ascii="宋体" w:hAnsi="宋体"/>
          <w:lang w:val="x-none"/>
        </w:rPr>
        <w:t>U</w:t>
      </w:r>
      <w:r>
        <w:rPr>
          <w:rFonts w:ascii="宋体" w:hAnsi="宋体" w:hint="eastAsia"/>
          <w:lang w:val="x-none"/>
        </w:rPr>
        <w:t>使用率</w:t>
      </w:r>
      <w:r w:rsidRPr="00080017">
        <w:rPr>
          <w:rFonts w:ascii="宋体" w:hAnsi="宋体" w:hint="eastAsia"/>
          <w:lang w:val="x-none"/>
        </w:rPr>
        <w:t>规则要求新增到数据库</w:t>
      </w:r>
      <w:r w:rsidRPr="00DB19FB">
        <w:rPr>
          <w:rFonts w:ascii="宋体" w:hAnsi="宋体" w:hint="eastAsia"/>
          <w:lang w:val="x-none"/>
        </w:rPr>
        <w:t>。</w:t>
      </w:r>
    </w:p>
    <w:p w:rsidR="003504B4" w:rsidRPr="00DB19FB" w:rsidRDefault="003504B4" w:rsidP="003504B4">
      <w:pPr>
        <w:pStyle w:val="6"/>
        <w:rPr>
          <w:rFonts w:ascii="宋体" w:hAnsi="宋体"/>
          <w:iCs w:val="0"/>
        </w:rPr>
      </w:pPr>
      <w:bookmarkStart w:id="435" w:name="_Toc130154303"/>
      <w:r w:rsidRPr="00080017">
        <w:rPr>
          <w:rFonts w:hint="eastAsia"/>
        </w:rPr>
        <w:lastRenderedPageBreak/>
        <w:t>cpu</w:t>
      </w:r>
      <w:r w:rsidRPr="00080017">
        <w:rPr>
          <w:rFonts w:hint="eastAsia"/>
        </w:rPr>
        <w:t>日平均使用率</w:t>
      </w:r>
      <w:r>
        <w:rPr>
          <w:rFonts w:hint="eastAsia"/>
        </w:rPr>
        <w:t>新增</w:t>
      </w:r>
      <w:bookmarkEnd w:id="435"/>
    </w:p>
    <w:p w:rsidR="003504B4" w:rsidRPr="00DB19FB" w:rsidRDefault="003504B4" w:rsidP="003504B4">
      <w:pPr>
        <w:ind w:left="420" w:firstLine="480"/>
        <w:rPr>
          <w:rFonts w:ascii="宋体" w:hAnsi="宋体"/>
          <w:lang w:val="x-none" w:eastAsia="x-none"/>
        </w:rPr>
      </w:pPr>
      <w:r w:rsidRPr="00080017">
        <w:rPr>
          <w:rFonts w:ascii="宋体" w:hAnsi="宋体" w:hint="eastAsia"/>
          <w:lang w:val="x-none"/>
        </w:rPr>
        <w:t>数据分析人员对</w:t>
      </w:r>
      <w:r>
        <w:rPr>
          <w:rFonts w:ascii="宋体" w:hAnsi="宋体" w:hint="eastAsia"/>
          <w:lang w:val="x-none"/>
        </w:rPr>
        <w:t>C</w:t>
      </w:r>
      <w:r>
        <w:rPr>
          <w:rFonts w:ascii="宋体" w:hAnsi="宋体"/>
          <w:lang w:val="x-none"/>
        </w:rPr>
        <w:t>PU</w:t>
      </w:r>
      <w:r>
        <w:rPr>
          <w:rFonts w:ascii="宋体" w:hAnsi="宋体" w:hint="eastAsia"/>
          <w:lang w:val="x-none"/>
        </w:rPr>
        <w:t>使用率</w:t>
      </w:r>
      <w:r w:rsidRPr="00080017">
        <w:rPr>
          <w:rFonts w:ascii="宋体" w:hAnsi="宋体" w:hint="eastAsia"/>
          <w:lang w:val="x-none"/>
        </w:rPr>
        <w:t>基础数据展开二次分析计算、依照界面展示要求、数据指标计算规则统计计算得到全省、地市、区县的</w:t>
      </w:r>
      <w:r w:rsidRPr="00080017">
        <w:rPr>
          <w:rFonts w:hint="eastAsia"/>
        </w:rPr>
        <w:t>cpu</w:t>
      </w:r>
      <w:r w:rsidRPr="00080017">
        <w:rPr>
          <w:rFonts w:hint="eastAsia"/>
        </w:rPr>
        <w:t>昨日平均使用率</w:t>
      </w:r>
      <w:r>
        <w:rPr>
          <w:rFonts w:ascii="宋体" w:hAnsi="宋体" w:hint="eastAsia"/>
          <w:lang w:val="x-none"/>
        </w:rPr>
        <w:t>新增到数据库</w:t>
      </w:r>
      <w:r w:rsidRPr="00DB19FB">
        <w:rPr>
          <w:rFonts w:ascii="宋体" w:hAnsi="宋体" w:hint="eastAsia"/>
          <w:lang w:val="x-none"/>
        </w:rPr>
        <w:t>。</w:t>
      </w:r>
    </w:p>
    <w:p w:rsidR="003504B4" w:rsidRPr="00DB19FB" w:rsidRDefault="003504B4" w:rsidP="003504B4">
      <w:pPr>
        <w:pStyle w:val="6"/>
        <w:rPr>
          <w:rFonts w:ascii="宋体" w:hAnsi="宋体"/>
          <w:iCs w:val="0"/>
        </w:rPr>
      </w:pPr>
      <w:bookmarkStart w:id="436" w:name="_Toc130154304"/>
      <w:r w:rsidRPr="00080017">
        <w:rPr>
          <w:rFonts w:hint="eastAsia"/>
        </w:rPr>
        <w:t>cpu</w:t>
      </w:r>
      <w:r>
        <w:rPr>
          <w:rFonts w:hint="eastAsia"/>
        </w:rPr>
        <w:t>本周</w:t>
      </w:r>
      <w:r w:rsidRPr="00080017">
        <w:rPr>
          <w:rFonts w:hint="eastAsia"/>
        </w:rPr>
        <w:t>平均使用率</w:t>
      </w:r>
      <w:r>
        <w:rPr>
          <w:rFonts w:hint="eastAsia"/>
        </w:rPr>
        <w:t>新增</w:t>
      </w:r>
      <w:bookmarkEnd w:id="436"/>
    </w:p>
    <w:p w:rsidR="003504B4" w:rsidRPr="00DB19FB" w:rsidRDefault="003504B4" w:rsidP="003504B4">
      <w:pPr>
        <w:ind w:left="420" w:firstLine="480"/>
        <w:rPr>
          <w:rFonts w:ascii="宋体" w:hAnsi="宋体"/>
          <w:lang w:val="x-none"/>
        </w:rPr>
      </w:pPr>
      <w:r w:rsidRPr="00080017">
        <w:rPr>
          <w:rFonts w:ascii="宋体" w:hAnsi="宋体" w:hint="eastAsia"/>
          <w:lang w:val="x-none"/>
        </w:rPr>
        <w:t>数据分析人员对</w:t>
      </w:r>
      <w:r>
        <w:rPr>
          <w:rFonts w:ascii="宋体" w:hAnsi="宋体" w:hint="eastAsia"/>
          <w:lang w:val="x-none"/>
        </w:rPr>
        <w:t>昨日C</w:t>
      </w:r>
      <w:r>
        <w:rPr>
          <w:rFonts w:ascii="宋体" w:hAnsi="宋体"/>
          <w:lang w:val="x-none"/>
        </w:rPr>
        <w:t>PU</w:t>
      </w:r>
      <w:r>
        <w:rPr>
          <w:rFonts w:ascii="宋体" w:hAnsi="宋体" w:hint="eastAsia"/>
          <w:lang w:val="x-none"/>
        </w:rPr>
        <w:t>使用率</w:t>
      </w:r>
      <w:r w:rsidRPr="00080017">
        <w:rPr>
          <w:rFonts w:ascii="宋体" w:hAnsi="宋体" w:hint="eastAsia"/>
          <w:lang w:val="x-none"/>
        </w:rPr>
        <w:t>基础数据展开</w:t>
      </w:r>
      <w:r>
        <w:rPr>
          <w:rFonts w:ascii="宋体" w:hAnsi="宋体" w:hint="eastAsia"/>
          <w:lang w:val="x-none"/>
        </w:rPr>
        <w:t>三</w:t>
      </w:r>
      <w:r w:rsidRPr="00080017">
        <w:rPr>
          <w:rFonts w:ascii="宋体" w:hAnsi="宋体" w:hint="eastAsia"/>
          <w:lang w:val="x-none"/>
        </w:rPr>
        <w:t>次分析计算、依照界面展示要求、数据指标计算规则统计计算得到全省、地市、区县的</w:t>
      </w:r>
      <w:r w:rsidRPr="00080017">
        <w:rPr>
          <w:rFonts w:hint="eastAsia"/>
        </w:rPr>
        <w:t>cpu</w:t>
      </w:r>
      <w:r>
        <w:rPr>
          <w:rFonts w:hint="eastAsia"/>
        </w:rPr>
        <w:t>本周</w:t>
      </w:r>
      <w:r w:rsidRPr="00080017">
        <w:rPr>
          <w:rFonts w:hint="eastAsia"/>
        </w:rPr>
        <w:t>平均使用率</w:t>
      </w:r>
      <w:r>
        <w:rPr>
          <w:rFonts w:ascii="宋体" w:hAnsi="宋体" w:hint="eastAsia"/>
          <w:lang w:val="x-none"/>
        </w:rPr>
        <w:t>新增到数据库</w:t>
      </w:r>
      <w:r w:rsidRPr="00DB19FB">
        <w:rPr>
          <w:rFonts w:ascii="宋体" w:hAnsi="宋体" w:hint="eastAsia"/>
          <w:lang w:val="x-none"/>
        </w:rPr>
        <w:t>。</w:t>
      </w:r>
    </w:p>
    <w:p w:rsidR="003504B4" w:rsidRPr="00DB19FB" w:rsidRDefault="003504B4" w:rsidP="003504B4">
      <w:pPr>
        <w:pStyle w:val="6"/>
        <w:rPr>
          <w:rFonts w:ascii="宋体" w:hAnsi="宋体"/>
          <w:iCs w:val="0"/>
        </w:rPr>
      </w:pPr>
      <w:bookmarkStart w:id="437" w:name="_Toc130154305"/>
      <w:r w:rsidRPr="00080017">
        <w:rPr>
          <w:rFonts w:hint="eastAsia"/>
        </w:rPr>
        <w:t>cpu</w:t>
      </w:r>
      <w:r>
        <w:rPr>
          <w:rFonts w:hint="eastAsia"/>
        </w:rPr>
        <w:t>本月</w:t>
      </w:r>
      <w:r w:rsidRPr="00080017">
        <w:rPr>
          <w:rFonts w:hint="eastAsia"/>
        </w:rPr>
        <w:t>平均使用率</w:t>
      </w:r>
      <w:r>
        <w:rPr>
          <w:rFonts w:hint="eastAsia"/>
        </w:rPr>
        <w:t>新增</w:t>
      </w:r>
      <w:bookmarkEnd w:id="437"/>
    </w:p>
    <w:p w:rsidR="003504B4" w:rsidRDefault="003504B4" w:rsidP="003504B4">
      <w:pPr>
        <w:ind w:left="420" w:firstLine="480"/>
        <w:rPr>
          <w:rFonts w:ascii="宋体" w:hAnsi="宋体"/>
          <w:lang w:val="x-none"/>
        </w:rPr>
      </w:pPr>
      <w:r w:rsidRPr="00080017">
        <w:rPr>
          <w:rFonts w:ascii="宋体" w:hAnsi="宋体" w:hint="eastAsia"/>
          <w:lang w:val="x-none"/>
        </w:rPr>
        <w:t>数据分析人员对</w:t>
      </w:r>
      <w:r>
        <w:rPr>
          <w:rFonts w:ascii="宋体" w:hAnsi="宋体" w:hint="eastAsia"/>
          <w:lang w:val="x-none"/>
        </w:rPr>
        <w:t>昨日C</w:t>
      </w:r>
      <w:r>
        <w:rPr>
          <w:rFonts w:ascii="宋体" w:hAnsi="宋体"/>
          <w:lang w:val="x-none"/>
        </w:rPr>
        <w:t>PU</w:t>
      </w:r>
      <w:r>
        <w:rPr>
          <w:rFonts w:ascii="宋体" w:hAnsi="宋体" w:hint="eastAsia"/>
          <w:lang w:val="x-none"/>
        </w:rPr>
        <w:t>使用率</w:t>
      </w:r>
      <w:r w:rsidRPr="00080017">
        <w:rPr>
          <w:rFonts w:ascii="宋体" w:hAnsi="宋体" w:hint="eastAsia"/>
          <w:lang w:val="x-none"/>
        </w:rPr>
        <w:t>基础数据展开</w:t>
      </w:r>
      <w:r>
        <w:rPr>
          <w:rFonts w:ascii="宋体" w:hAnsi="宋体" w:hint="eastAsia"/>
          <w:lang w:val="x-none"/>
        </w:rPr>
        <w:t>四</w:t>
      </w:r>
      <w:r w:rsidRPr="00080017">
        <w:rPr>
          <w:rFonts w:ascii="宋体" w:hAnsi="宋体" w:hint="eastAsia"/>
          <w:lang w:val="x-none"/>
        </w:rPr>
        <w:t>次分析计算、依照界面展示要求、数据指标计算规则统计计算得到全省、地市、区县的</w:t>
      </w:r>
      <w:r w:rsidRPr="00080017">
        <w:rPr>
          <w:rFonts w:hint="eastAsia"/>
        </w:rPr>
        <w:t>cpu</w:t>
      </w:r>
      <w:r>
        <w:rPr>
          <w:rFonts w:hint="eastAsia"/>
        </w:rPr>
        <w:t>本月</w:t>
      </w:r>
      <w:r w:rsidRPr="00080017">
        <w:rPr>
          <w:rFonts w:hint="eastAsia"/>
        </w:rPr>
        <w:t>平均使用率</w:t>
      </w:r>
      <w:r>
        <w:rPr>
          <w:rFonts w:ascii="宋体" w:hAnsi="宋体" w:hint="eastAsia"/>
          <w:lang w:val="x-none"/>
        </w:rPr>
        <w:t>新增到数据库</w:t>
      </w:r>
      <w:r w:rsidRPr="00DB19FB">
        <w:rPr>
          <w:rFonts w:ascii="宋体" w:hAnsi="宋体" w:hint="eastAsia"/>
          <w:lang w:val="x-none"/>
        </w:rPr>
        <w:t>。</w:t>
      </w:r>
    </w:p>
    <w:p w:rsidR="003504B4" w:rsidRPr="00DB19FB" w:rsidRDefault="003504B4" w:rsidP="003504B4">
      <w:pPr>
        <w:pStyle w:val="6"/>
        <w:rPr>
          <w:rFonts w:ascii="宋体" w:hAnsi="宋体"/>
          <w:iCs w:val="0"/>
        </w:rPr>
      </w:pPr>
      <w:bookmarkStart w:id="438" w:name="_Toc130154306"/>
      <w:r w:rsidRPr="00080017">
        <w:rPr>
          <w:rFonts w:hint="eastAsia"/>
        </w:rPr>
        <w:t>cpu</w:t>
      </w:r>
      <w:r>
        <w:rPr>
          <w:rFonts w:hint="eastAsia"/>
        </w:rPr>
        <w:t>昨日</w:t>
      </w:r>
      <w:r w:rsidRPr="00080017">
        <w:rPr>
          <w:rFonts w:hint="eastAsia"/>
        </w:rPr>
        <w:t>平均使用率</w:t>
      </w:r>
      <w:r>
        <w:rPr>
          <w:rFonts w:hint="eastAsia"/>
        </w:rPr>
        <w:t>新增</w:t>
      </w:r>
      <w:bookmarkEnd w:id="438"/>
    </w:p>
    <w:p w:rsidR="003504B4" w:rsidRDefault="003504B4" w:rsidP="003504B4">
      <w:pPr>
        <w:ind w:left="420" w:firstLine="480"/>
        <w:rPr>
          <w:rFonts w:ascii="宋体" w:hAnsi="宋体"/>
          <w:lang w:val="x-none"/>
        </w:rPr>
      </w:pPr>
      <w:r w:rsidRPr="00080017">
        <w:rPr>
          <w:rFonts w:ascii="宋体" w:hAnsi="宋体" w:hint="eastAsia"/>
          <w:lang w:val="x-none"/>
        </w:rPr>
        <w:t>数据分析人员对</w:t>
      </w:r>
      <w:r>
        <w:rPr>
          <w:rFonts w:ascii="宋体" w:hAnsi="宋体" w:hint="eastAsia"/>
          <w:lang w:val="x-none"/>
        </w:rPr>
        <w:t>昨日C</w:t>
      </w:r>
      <w:r>
        <w:rPr>
          <w:rFonts w:ascii="宋体" w:hAnsi="宋体"/>
          <w:lang w:val="x-none"/>
        </w:rPr>
        <w:t>PU</w:t>
      </w:r>
      <w:r>
        <w:rPr>
          <w:rFonts w:ascii="宋体" w:hAnsi="宋体" w:hint="eastAsia"/>
          <w:lang w:val="x-none"/>
        </w:rPr>
        <w:t>使用率</w:t>
      </w:r>
      <w:r w:rsidRPr="00080017">
        <w:rPr>
          <w:rFonts w:ascii="宋体" w:hAnsi="宋体" w:hint="eastAsia"/>
          <w:lang w:val="x-none"/>
        </w:rPr>
        <w:t>基础数据展开</w:t>
      </w:r>
      <w:r>
        <w:rPr>
          <w:rFonts w:ascii="宋体" w:hAnsi="宋体" w:hint="eastAsia"/>
          <w:lang w:val="x-none"/>
        </w:rPr>
        <w:t>四</w:t>
      </w:r>
      <w:r w:rsidRPr="00080017">
        <w:rPr>
          <w:rFonts w:ascii="宋体" w:hAnsi="宋体" w:hint="eastAsia"/>
          <w:lang w:val="x-none"/>
        </w:rPr>
        <w:t>次分析计算、依照界面展示要求、数据指标计算规则统计计算得到全省、地市、区县的</w:t>
      </w:r>
      <w:r w:rsidRPr="00080017">
        <w:rPr>
          <w:rFonts w:hint="eastAsia"/>
        </w:rPr>
        <w:t>cpu</w:t>
      </w:r>
      <w:r>
        <w:rPr>
          <w:rFonts w:hint="eastAsia"/>
        </w:rPr>
        <w:t>昨日</w:t>
      </w:r>
      <w:r w:rsidRPr="00080017">
        <w:rPr>
          <w:rFonts w:hint="eastAsia"/>
        </w:rPr>
        <w:t>平均使用率</w:t>
      </w:r>
      <w:r>
        <w:rPr>
          <w:rFonts w:ascii="宋体" w:hAnsi="宋体" w:hint="eastAsia"/>
          <w:lang w:val="x-none"/>
        </w:rPr>
        <w:t>新增到数据库</w:t>
      </w:r>
      <w:r w:rsidRPr="00DB19FB">
        <w:rPr>
          <w:rFonts w:ascii="宋体" w:hAnsi="宋体" w:hint="eastAsia"/>
          <w:lang w:val="x-none"/>
        </w:rPr>
        <w:t>。</w:t>
      </w:r>
    </w:p>
    <w:p w:rsidR="003504B4" w:rsidRPr="00DB19FB" w:rsidRDefault="003504B4" w:rsidP="003504B4">
      <w:pPr>
        <w:pStyle w:val="6"/>
        <w:rPr>
          <w:rFonts w:ascii="宋体" w:hAnsi="宋体"/>
          <w:iCs w:val="0"/>
        </w:rPr>
      </w:pPr>
      <w:bookmarkStart w:id="439" w:name="_Toc130154307"/>
      <w:r w:rsidRPr="0057489F">
        <w:rPr>
          <w:rFonts w:ascii="宋体" w:hAnsi="宋体" w:hint="eastAsia"/>
          <w:iCs w:val="0"/>
        </w:rPr>
        <w:t>全省</w:t>
      </w:r>
      <w:r>
        <w:rPr>
          <w:rFonts w:ascii="宋体" w:hAnsi="宋体" w:hint="eastAsia"/>
          <w:iCs w:val="0"/>
        </w:rPr>
        <w:t>CP</w:t>
      </w:r>
      <w:r>
        <w:rPr>
          <w:rFonts w:ascii="宋体" w:hAnsi="宋体"/>
          <w:iCs w:val="0"/>
        </w:rPr>
        <w:t>U</w:t>
      </w:r>
      <w:r>
        <w:rPr>
          <w:rFonts w:ascii="宋体" w:hAnsi="宋体" w:hint="eastAsia"/>
          <w:iCs w:val="0"/>
        </w:rPr>
        <w:t>使用率</w:t>
      </w:r>
      <w:r w:rsidRPr="0057489F">
        <w:rPr>
          <w:rFonts w:ascii="宋体" w:hAnsi="宋体" w:hint="eastAsia"/>
          <w:iCs w:val="0"/>
        </w:rPr>
        <w:t>查询</w:t>
      </w:r>
      <w:bookmarkEnd w:id="439"/>
    </w:p>
    <w:p w:rsidR="003504B4" w:rsidRPr="0057489F" w:rsidRDefault="003504B4" w:rsidP="003504B4">
      <w:pPr>
        <w:ind w:left="420" w:firstLine="480"/>
        <w:rPr>
          <w:rFonts w:ascii="宋体" w:hAnsi="宋体"/>
        </w:rPr>
      </w:pPr>
      <w:r w:rsidRPr="0057489F">
        <w:rPr>
          <w:rFonts w:ascii="宋体" w:hAnsi="宋体" w:hint="eastAsia"/>
        </w:rPr>
        <w:t xml:space="preserve"> 综调人员登录综调中心，进入</w:t>
      </w:r>
      <w:r>
        <w:rPr>
          <w:rFonts w:ascii="宋体" w:hAnsi="宋体" w:hint="eastAsia"/>
        </w:rPr>
        <w:t>CPU使用率</w:t>
      </w:r>
      <w:r w:rsidRPr="0057489F">
        <w:rPr>
          <w:rFonts w:ascii="宋体" w:hAnsi="宋体" w:hint="eastAsia"/>
        </w:rPr>
        <w:t>管理模块，选择全省</w:t>
      </w:r>
      <w:r>
        <w:rPr>
          <w:rFonts w:ascii="宋体" w:hAnsi="宋体" w:hint="eastAsia"/>
        </w:rPr>
        <w:t>cpu适用法律</w:t>
      </w:r>
      <w:r w:rsidRPr="0057489F">
        <w:rPr>
          <w:rFonts w:ascii="宋体" w:hAnsi="宋体" w:hint="eastAsia"/>
        </w:rPr>
        <w:t>界面，输入日期、查询后展示该指标</w:t>
      </w:r>
      <w:r>
        <w:rPr>
          <w:rFonts w:ascii="宋体" w:hAnsi="宋体" w:hint="eastAsia"/>
        </w:rPr>
        <w:t>全省</w:t>
      </w:r>
      <w:r w:rsidRPr="0057489F">
        <w:rPr>
          <w:rFonts w:ascii="宋体" w:hAnsi="宋体" w:hint="eastAsia"/>
        </w:rPr>
        <w:t>的趋势图</w:t>
      </w:r>
    </w:p>
    <w:p w:rsidR="003504B4" w:rsidRPr="00DB19FB" w:rsidRDefault="003504B4" w:rsidP="003504B4">
      <w:pPr>
        <w:pStyle w:val="6"/>
        <w:rPr>
          <w:rFonts w:ascii="宋体" w:hAnsi="宋体"/>
          <w:iCs w:val="0"/>
        </w:rPr>
      </w:pPr>
      <w:bookmarkStart w:id="440" w:name="_Toc130154308"/>
      <w:r>
        <w:rPr>
          <w:rFonts w:ascii="宋体" w:hAnsi="宋体" w:hint="eastAsia"/>
          <w:iCs w:val="0"/>
        </w:rPr>
        <w:t>区县CP</w:t>
      </w:r>
      <w:r>
        <w:rPr>
          <w:rFonts w:ascii="宋体" w:hAnsi="宋体"/>
          <w:iCs w:val="0"/>
        </w:rPr>
        <w:t>U</w:t>
      </w:r>
      <w:r>
        <w:rPr>
          <w:rFonts w:ascii="宋体" w:hAnsi="宋体" w:hint="eastAsia"/>
          <w:iCs w:val="0"/>
        </w:rPr>
        <w:t>使用率</w:t>
      </w:r>
      <w:r w:rsidRPr="0057489F">
        <w:rPr>
          <w:rFonts w:ascii="宋体" w:hAnsi="宋体" w:hint="eastAsia"/>
          <w:iCs w:val="0"/>
        </w:rPr>
        <w:t>查询</w:t>
      </w:r>
      <w:bookmarkEnd w:id="440"/>
    </w:p>
    <w:p w:rsidR="003504B4" w:rsidRPr="0057489F" w:rsidRDefault="003504B4" w:rsidP="003504B4">
      <w:pPr>
        <w:ind w:left="420" w:firstLine="480"/>
        <w:rPr>
          <w:rFonts w:ascii="宋体" w:hAnsi="宋体"/>
          <w:lang w:val="x-none"/>
        </w:rPr>
      </w:pPr>
      <w:r w:rsidRPr="0057489F">
        <w:rPr>
          <w:rFonts w:ascii="宋体" w:hAnsi="宋体" w:hint="eastAsia"/>
        </w:rPr>
        <w:t>综调人员登录综调中心，进入</w:t>
      </w:r>
      <w:r>
        <w:rPr>
          <w:rFonts w:ascii="宋体" w:hAnsi="宋体" w:hint="eastAsia"/>
        </w:rPr>
        <w:t>CPU使用率</w:t>
      </w:r>
      <w:r w:rsidRPr="0057489F">
        <w:rPr>
          <w:rFonts w:ascii="宋体" w:hAnsi="宋体" w:hint="eastAsia"/>
        </w:rPr>
        <w:t>管理模块，选择</w:t>
      </w:r>
      <w:r>
        <w:rPr>
          <w:rFonts w:ascii="宋体" w:hAnsi="宋体" w:hint="eastAsia"/>
        </w:rPr>
        <w:t>区县cpu适用法律</w:t>
      </w:r>
      <w:r w:rsidRPr="0057489F">
        <w:rPr>
          <w:rFonts w:ascii="宋体" w:hAnsi="宋体" w:hint="eastAsia"/>
        </w:rPr>
        <w:t>界面，输入日期、查询后展示该指标</w:t>
      </w:r>
      <w:r>
        <w:rPr>
          <w:rFonts w:ascii="宋体" w:hAnsi="宋体" w:hint="eastAsia"/>
        </w:rPr>
        <w:t>区县</w:t>
      </w:r>
      <w:r w:rsidRPr="0057489F">
        <w:rPr>
          <w:rFonts w:ascii="宋体" w:hAnsi="宋体" w:hint="eastAsia"/>
        </w:rPr>
        <w:t>的趋势图</w:t>
      </w:r>
      <w:r w:rsidRPr="00DB19FB">
        <w:rPr>
          <w:rFonts w:ascii="宋体" w:hAnsi="宋体" w:hint="eastAsia"/>
          <w:lang w:val="x-none"/>
        </w:rPr>
        <w:t>。</w:t>
      </w:r>
    </w:p>
    <w:p w:rsidR="003504B4" w:rsidRPr="00DB19FB" w:rsidRDefault="003504B4" w:rsidP="003504B4">
      <w:pPr>
        <w:pStyle w:val="5"/>
      </w:pPr>
      <w:bookmarkStart w:id="441" w:name="_Hlk126610063"/>
      <w:bookmarkStart w:id="442" w:name="_Toc130154309"/>
      <w:r w:rsidRPr="00DB19FB">
        <w:rPr>
          <w:rFonts w:hint="eastAsia"/>
        </w:rPr>
        <w:lastRenderedPageBreak/>
        <w:t>RAM质量</w:t>
      </w:r>
      <w:bookmarkEnd w:id="441"/>
      <w:r>
        <w:rPr>
          <w:rFonts w:hint="eastAsia"/>
        </w:rPr>
        <w:t>管理</w:t>
      </w:r>
      <w:bookmarkEnd w:id="442"/>
    </w:p>
    <w:p w:rsidR="003504B4" w:rsidRPr="00DB19FB" w:rsidRDefault="003504B4" w:rsidP="003504B4">
      <w:pPr>
        <w:pStyle w:val="6"/>
        <w:rPr>
          <w:rFonts w:ascii="宋体" w:hAnsi="宋体"/>
          <w:iCs w:val="0"/>
        </w:rPr>
      </w:pPr>
      <w:bookmarkStart w:id="443" w:name="_Toc130154310"/>
      <w:r w:rsidRPr="00DB19FB">
        <w:rPr>
          <w:rFonts w:hint="eastAsia"/>
        </w:rPr>
        <w:t>RAM</w:t>
      </w:r>
      <w:r w:rsidRPr="00DB19FB">
        <w:rPr>
          <w:rFonts w:hint="eastAsia"/>
        </w:rPr>
        <w:t>使用率</w:t>
      </w:r>
      <w:r w:rsidRPr="00080017">
        <w:rPr>
          <w:rFonts w:hint="eastAsia"/>
        </w:rPr>
        <w:t>计算规则管理</w:t>
      </w:r>
      <w:bookmarkEnd w:id="443"/>
    </w:p>
    <w:p w:rsidR="003504B4" w:rsidRPr="00DB19FB" w:rsidRDefault="003504B4" w:rsidP="003504B4">
      <w:pPr>
        <w:ind w:left="420" w:firstLine="480"/>
        <w:rPr>
          <w:rFonts w:ascii="宋体" w:hAnsi="宋体"/>
          <w:lang w:val="x-none"/>
        </w:rPr>
      </w:pPr>
      <w:r w:rsidRPr="00080017">
        <w:rPr>
          <w:rFonts w:ascii="宋体" w:hAnsi="宋体" w:hint="eastAsia"/>
          <w:lang w:val="x-none"/>
        </w:rPr>
        <w:t>依照文档传输协议要求，对</w:t>
      </w:r>
      <w:r>
        <w:rPr>
          <w:rFonts w:ascii="宋体" w:hAnsi="宋体" w:hint="eastAsia"/>
          <w:lang w:val="x-none"/>
        </w:rPr>
        <w:t>RAM使用率</w:t>
      </w:r>
      <w:r w:rsidRPr="00080017">
        <w:rPr>
          <w:rFonts w:ascii="宋体" w:hAnsi="宋体" w:hint="eastAsia"/>
          <w:lang w:val="x-none"/>
        </w:rPr>
        <w:t>约定的文件格式、数据内容、对文件中的地市、区县、</w:t>
      </w:r>
      <w:r w:rsidRPr="00DB19FB">
        <w:rPr>
          <w:rFonts w:hint="eastAsia"/>
        </w:rPr>
        <w:t>RAM</w:t>
      </w:r>
      <w:r>
        <w:rPr>
          <w:rFonts w:ascii="宋体" w:hAnsi="宋体" w:hint="eastAsia"/>
          <w:lang w:val="x-none"/>
        </w:rPr>
        <w:t>使用率，使用</w:t>
      </w:r>
      <w:r w:rsidRPr="00080017">
        <w:rPr>
          <w:rFonts w:ascii="宋体" w:hAnsi="宋体" w:hint="eastAsia"/>
          <w:lang w:val="x-none"/>
        </w:rPr>
        <w:t>时间数据解析、计算</w:t>
      </w:r>
      <w:r w:rsidRPr="00DB19FB">
        <w:rPr>
          <w:rFonts w:ascii="宋体" w:hAnsi="宋体" w:hint="eastAsia"/>
          <w:lang w:val="x-none"/>
        </w:rPr>
        <w:t>。</w:t>
      </w:r>
    </w:p>
    <w:p w:rsidR="003504B4" w:rsidRPr="00DB19FB" w:rsidRDefault="003504B4" w:rsidP="003504B4">
      <w:pPr>
        <w:pStyle w:val="6"/>
        <w:rPr>
          <w:iCs w:val="0"/>
        </w:rPr>
      </w:pPr>
      <w:bookmarkStart w:id="444" w:name="_Toc130154311"/>
      <w:r>
        <w:rPr>
          <w:rFonts w:hint="eastAsia"/>
        </w:rPr>
        <w:t>RAM</w:t>
      </w:r>
      <w:r w:rsidRPr="00DB19FB">
        <w:rPr>
          <w:rFonts w:hint="eastAsia"/>
        </w:rPr>
        <w:t>使用率</w:t>
      </w:r>
      <w:r>
        <w:rPr>
          <w:rFonts w:hint="eastAsia"/>
        </w:rPr>
        <w:t>分析</w:t>
      </w:r>
      <w:bookmarkEnd w:id="444"/>
    </w:p>
    <w:p w:rsidR="003504B4" w:rsidRPr="00DB19FB" w:rsidRDefault="003504B4" w:rsidP="003504B4">
      <w:pPr>
        <w:ind w:left="420" w:firstLine="480"/>
        <w:rPr>
          <w:rFonts w:ascii="宋体" w:hAnsi="宋体"/>
          <w:lang w:val="x-none" w:eastAsia="x-none"/>
        </w:rPr>
      </w:pPr>
      <w:r w:rsidRPr="00080017">
        <w:rPr>
          <w:rFonts w:ascii="宋体" w:hAnsi="宋体" w:hint="eastAsia"/>
          <w:lang w:val="x-none"/>
        </w:rPr>
        <w:t>数据分析人员根据地市、区县、</w:t>
      </w:r>
      <w:r>
        <w:rPr>
          <w:rFonts w:ascii="宋体" w:hAnsi="宋体" w:hint="eastAsia"/>
          <w:lang w:val="x-none"/>
        </w:rPr>
        <w:t>RAM使用率</w:t>
      </w:r>
      <w:r w:rsidRPr="00080017">
        <w:rPr>
          <w:rFonts w:ascii="宋体" w:hAnsi="宋体" w:hint="eastAsia"/>
          <w:lang w:val="x-none"/>
        </w:rPr>
        <w:t>、</w:t>
      </w:r>
      <w:r>
        <w:rPr>
          <w:rFonts w:ascii="宋体" w:hAnsi="宋体" w:hint="eastAsia"/>
          <w:lang w:val="x-none"/>
        </w:rPr>
        <w:t>使用</w:t>
      </w:r>
      <w:r w:rsidRPr="00080017">
        <w:rPr>
          <w:rFonts w:ascii="宋体" w:hAnsi="宋体" w:hint="eastAsia"/>
          <w:lang w:val="x-none"/>
        </w:rPr>
        <w:t>时间按照汇总、劣化指标方式收集计算地市、区县的</w:t>
      </w:r>
      <w:r>
        <w:rPr>
          <w:rFonts w:ascii="宋体" w:hAnsi="宋体" w:hint="eastAsia"/>
          <w:lang w:val="x-none"/>
        </w:rPr>
        <w:t>RAM平均使用率、平均占用时长</w:t>
      </w:r>
      <w:r w:rsidRPr="00DB19FB">
        <w:rPr>
          <w:rFonts w:ascii="宋体" w:hAnsi="宋体" w:hint="eastAsia"/>
          <w:lang w:val="x-none"/>
        </w:rPr>
        <w:t>。</w:t>
      </w:r>
    </w:p>
    <w:p w:rsidR="003504B4" w:rsidRPr="00DB19FB" w:rsidRDefault="003504B4" w:rsidP="003504B4">
      <w:pPr>
        <w:pStyle w:val="6"/>
        <w:rPr>
          <w:rFonts w:ascii="宋体" w:hAnsi="宋体"/>
          <w:iCs w:val="0"/>
        </w:rPr>
      </w:pPr>
      <w:bookmarkStart w:id="445" w:name="_Toc130154312"/>
      <w:r>
        <w:rPr>
          <w:rFonts w:hint="eastAsia"/>
        </w:rPr>
        <w:t>RAM</w:t>
      </w:r>
      <w:r w:rsidRPr="00DB19FB">
        <w:rPr>
          <w:rFonts w:hint="eastAsia"/>
        </w:rPr>
        <w:t>使用率</w:t>
      </w:r>
      <w:r>
        <w:rPr>
          <w:rFonts w:hint="eastAsia"/>
        </w:rPr>
        <w:t>校验</w:t>
      </w:r>
      <w:bookmarkEnd w:id="445"/>
    </w:p>
    <w:p w:rsidR="003504B4" w:rsidRPr="00080017" w:rsidRDefault="003504B4" w:rsidP="003504B4">
      <w:pPr>
        <w:ind w:left="420" w:firstLine="480"/>
        <w:rPr>
          <w:rFonts w:ascii="宋体" w:hAnsi="宋体"/>
          <w:lang w:eastAsia="x-none"/>
        </w:rPr>
      </w:pPr>
      <w:r>
        <w:rPr>
          <w:rFonts w:ascii="宋体" w:hAnsi="宋体" w:hint="eastAsia"/>
          <w:lang w:val="x-none"/>
        </w:rPr>
        <w:t>数据分析人员对计算得到RAM平均使用率、平均占用时长数据校验、复核</w:t>
      </w:r>
      <w:r w:rsidRPr="00080017">
        <w:rPr>
          <w:rFonts w:ascii="宋体" w:hAnsi="宋体" w:hint="eastAsia"/>
          <w:lang w:val="x-none"/>
        </w:rPr>
        <w:t>是否满足趋势劣化图的指标求，对不满足的数据通知到系统厂家进行数据重推</w:t>
      </w:r>
    </w:p>
    <w:p w:rsidR="003504B4" w:rsidRPr="00DB19FB" w:rsidRDefault="003504B4" w:rsidP="003504B4">
      <w:pPr>
        <w:pStyle w:val="6"/>
        <w:rPr>
          <w:rFonts w:ascii="宋体" w:hAnsi="宋体"/>
          <w:iCs w:val="0"/>
        </w:rPr>
      </w:pPr>
      <w:bookmarkStart w:id="446" w:name="_Toc130154313"/>
      <w:r>
        <w:rPr>
          <w:rFonts w:hint="eastAsia"/>
        </w:rPr>
        <w:t>RAM</w:t>
      </w:r>
      <w:r w:rsidRPr="00DB19FB">
        <w:rPr>
          <w:rFonts w:hint="eastAsia"/>
        </w:rPr>
        <w:t>使用率</w:t>
      </w:r>
      <w:r>
        <w:rPr>
          <w:rFonts w:hint="eastAsia"/>
        </w:rPr>
        <w:t>新增</w:t>
      </w:r>
      <w:bookmarkEnd w:id="446"/>
    </w:p>
    <w:p w:rsidR="003504B4" w:rsidRPr="00DB19FB" w:rsidRDefault="003504B4" w:rsidP="003504B4">
      <w:pPr>
        <w:ind w:left="420" w:firstLine="480"/>
        <w:rPr>
          <w:rFonts w:ascii="宋体" w:hAnsi="宋体"/>
          <w:lang w:val="x-none" w:eastAsia="x-none"/>
        </w:rPr>
      </w:pPr>
      <w:r w:rsidRPr="00080017">
        <w:rPr>
          <w:rFonts w:ascii="宋体" w:hAnsi="宋体" w:hint="eastAsia"/>
          <w:lang w:val="x-none"/>
        </w:rPr>
        <w:t>数据处理人对校验、复核通过的地市、区县的</w:t>
      </w:r>
      <w:r>
        <w:rPr>
          <w:rFonts w:ascii="宋体" w:hAnsi="宋体" w:hint="eastAsia"/>
          <w:lang w:val="x-none"/>
        </w:rPr>
        <w:t>RAM平均使用率、平均占用时长</w:t>
      </w:r>
      <w:r w:rsidRPr="00080017">
        <w:rPr>
          <w:rFonts w:ascii="宋体" w:hAnsi="宋体" w:hint="eastAsia"/>
          <w:lang w:val="x-none"/>
        </w:rPr>
        <w:t>按</w:t>
      </w:r>
      <w:r>
        <w:rPr>
          <w:rFonts w:ascii="宋体" w:hAnsi="宋体" w:hint="eastAsia"/>
          <w:lang w:val="x-none"/>
        </w:rPr>
        <w:t>RAM使用率</w:t>
      </w:r>
      <w:r w:rsidRPr="00080017">
        <w:rPr>
          <w:rFonts w:ascii="宋体" w:hAnsi="宋体" w:hint="eastAsia"/>
          <w:lang w:val="x-none"/>
        </w:rPr>
        <w:t>规则要求新增到数据库</w:t>
      </w:r>
      <w:r w:rsidRPr="00DB19FB">
        <w:rPr>
          <w:rFonts w:ascii="宋体" w:hAnsi="宋体" w:hint="eastAsia"/>
          <w:lang w:val="x-none"/>
        </w:rPr>
        <w:t>。</w:t>
      </w:r>
    </w:p>
    <w:p w:rsidR="003504B4" w:rsidRPr="00DB19FB" w:rsidRDefault="003504B4" w:rsidP="003504B4">
      <w:pPr>
        <w:pStyle w:val="6"/>
        <w:rPr>
          <w:rFonts w:ascii="宋体" w:hAnsi="宋体"/>
          <w:iCs w:val="0"/>
        </w:rPr>
      </w:pPr>
      <w:bookmarkStart w:id="447" w:name="_Toc130154314"/>
      <w:r>
        <w:rPr>
          <w:rFonts w:hint="eastAsia"/>
        </w:rPr>
        <w:t>RAM</w:t>
      </w:r>
      <w:r w:rsidRPr="00080017">
        <w:rPr>
          <w:rFonts w:hint="eastAsia"/>
        </w:rPr>
        <w:t>日平均使用率</w:t>
      </w:r>
      <w:r>
        <w:rPr>
          <w:rFonts w:hint="eastAsia"/>
        </w:rPr>
        <w:t>新增</w:t>
      </w:r>
      <w:bookmarkEnd w:id="447"/>
    </w:p>
    <w:p w:rsidR="003504B4" w:rsidRPr="00DB19FB" w:rsidRDefault="003504B4" w:rsidP="003504B4">
      <w:pPr>
        <w:ind w:left="420" w:firstLine="480"/>
        <w:rPr>
          <w:rFonts w:ascii="宋体" w:hAnsi="宋体"/>
          <w:lang w:val="x-none" w:eastAsia="x-none"/>
        </w:rPr>
      </w:pPr>
      <w:r w:rsidRPr="00080017">
        <w:rPr>
          <w:rFonts w:ascii="宋体" w:hAnsi="宋体" w:hint="eastAsia"/>
          <w:lang w:val="x-none"/>
        </w:rPr>
        <w:t>数据分析人员对</w:t>
      </w:r>
      <w:r>
        <w:rPr>
          <w:rFonts w:ascii="宋体" w:hAnsi="宋体" w:hint="eastAsia"/>
          <w:lang w:val="x-none"/>
        </w:rPr>
        <w:t>RAM使用率</w:t>
      </w:r>
      <w:r w:rsidRPr="00080017">
        <w:rPr>
          <w:rFonts w:ascii="宋体" w:hAnsi="宋体" w:hint="eastAsia"/>
          <w:lang w:val="x-none"/>
        </w:rPr>
        <w:t>基础数据展开二次分析计算、依照界面展示要求、数据指标计算规则统计计算得到全省、地市、区县的</w:t>
      </w:r>
      <w:r>
        <w:rPr>
          <w:rFonts w:hint="eastAsia"/>
        </w:rPr>
        <w:t>RAM</w:t>
      </w:r>
      <w:r w:rsidRPr="00080017">
        <w:rPr>
          <w:rFonts w:hint="eastAsia"/>
        </w:rPr>
        <w:t>昨日平均使用率</w:t>
      </w:r>
      <w:r>
        <w:rPr>
          <w:rFonts w:ascii="宋体" w:hAnsi="宋体" w:hint="eastAsia"/>
          <w:lang w:val="x-none"/>
        </w:rPr>
        <w:t>新增到数据库</w:t>
      </w:r>
      <w:r w:rsidRPr="00DB19FB">
        <w:rPr>
          <w:rFonts w:ascii="宋体" w:hAnsi="宋体" w:hint="eastAsia"/>
          <w:lang w:val="x-none"/>
        </w:rPr>
        <w:t>。</w:t>
      </w:r>
    </w:p>
    <w:p w:rsidR="003504B4" w:rsidRPr="00DB19FB" w:rsidRDefault="003504B4" w:rsidP="003504B4">
      <w:pPr>
        <w:pStyle w:val="6"/>
        <w:rPr>
          <w:rFonts w:ascii="宋体" w:hAnsi="宋体"/>
          <w:iCs w:val="0"/>
        </w:rPr>
      </w:pPr>
      <w:bookmarkStart w:id="448" w:name="_Toc130154315"/>
      <w:r>
        <w:rPr>
          <w:rFonts w:hint="eastAsia"/>
        </w:rPr>
        <w:t>RAM</w:t>
      </w:r>
      <w:r>
        <w:rPr>
          <w:rFonts w:hint="eastAsia"/>
        </w:rPr>
        <w:t>本周</w:t>
      </w:r>
      <w:r w:rsidRPr="00080017">
        <w:rPr>
          <w:rFonts w:hint="eastAsia"/>
        </w:rPr>
        <w:t>平均使用率</w:t>
      </w:r>
      <w:r>
        <w:rPr>
          <w:rFonts w:hint="eastAsia"/>
        </w:rPr>
        <w:t>新增</w:t>
      </w:r>
      <w:bookmarkEnd w:id="448"/>
    </w:p>
    <w:p w:rsidR="003504B4" w:rsidRPr="00DB19FB" w:rsidRDefault="003504B4" w:rsidP="003504B4">
      <w:pPr>
        <w:ind w:left="420" w:firstLine="480"/>
        <w:rPr>
          <w:rFonts w:ascii="宋体" w:hAnsi="宋体"/>
          <w:lang w:val="x-none"/>
        </w:rPr>
      </w:pPr>
      <w:r w:rsidRPr="00080017">
        <w:rPr>
          <w:rFonts w:ascii="宋体" w:hAnsi="宋体" w:hint="eastAsia"/>
          <w:lang w:val="x-none"/>
        </w:rPr>
        <w:t>数据分析人员对</w:t>
      </w:r>
      <w:r>
        <w:rPr>
          <w:rFonts w:ascii="宋体" w:hAnsi="宋体" w:hint="eastAsia"/>
          <w:lang w:val="x-none"/>
        </w:rPr>
        <w:t>昨日RAM使用率</w:t>
      </w:r>
      <w:r w:rsidRPr="00080017">
        <w:rPr>
          <w:rFonts w:ascii="宋体" w:hAnsi="宋体" w:hint="eastAsia"/>
          <w:lang w:val="x-none"/>
        </w:rPr>
        <w:t>基础数据展开</w:t>
      </w:r>
      <w:r>
        <w:rPr>
          <w:rFonts w:ascii="宋体" w:hAnsi="宋体" w:hint="eastAsia"/>
          <w:lang w:val="x-none"/>
        </w:rPr>
        <w:t>三</w:t>
      </w:r>
      <w:r w:rsidRPr="00080017">
        <w:rPr>
          <w:rFonts w:ascii="宋体" w:hAnsi="宋体" w:hint="eastAsia"/>
          <w:lang w:val="x-none"/>
        </w:rPr>
        <w:t>次分析计算、依照界面展示要求、数据指标计算规则统计计算得到全省、地市、区县的</w:t>
      </w:r>
      <w:r>
        <w:rPr>
          <w:rFonts w:hint="eastAsia"/>
        </w:rPr>
        <w:t>RAM</w:t>
      </w:r>
      <w:r>
        <w:rPr>
          <w:rFonts w:hint="eastAsia"/>
        </w:rPr>
        <w:t>本周</w:t>
      </w:r>
      <w:r w:rsidRPr="00080017">
        <w:rPr>
          <w:rFonts w:hint="eastAsia"/>
        </w:rPr>
        <w:t>平均使用率</w:t>
      </w:r>
      <w:r>
        <w:rPr>
          <w:rFonts w:ascii="宋体" w:hAnsi="宋体" w:hint="eastAsia"/>
          <w:lang w:val="x-none"/>
        </w:rPr>
        <w:t>新增到数据库</w:t>
      </w:r>
      <w:r w:rsidRPr="00DB19FB">
        <w:rPr>
          <w:rFonts w:ascii="宋体" w:hAnsi="宋体" w:hint="eastAsia"/>
          <w:lang w:val="x-none"/>
        </w:rPr>
        <w:t>。</w:t>
      </w:r>
    </w:p>
    <w:p w:rsidR="003504B4" w:rsidRPr="00DB19FB" w:rsidRDefault="003504B4" w:rsidP="003504B4">
      <w:pPr>
        <w:pStyle w:val="6"/>
        <w:rPr>
          <w:rFonts w:ascii="宋体" w:hAnsi="宋体"/>
          <w:iCs w:val="0"/>
        </w:rPr>
      </w:pPr>
      <w:bookmarkStart w:id="449" w:name="_Toc130154316"/>
      <w:r>
        <w:rPr>
          <w:rFonts w:hint="eastAsia"/>
        </w:rPr>
        <w:lastRenderedPageBreak/>
        <w:t>RAM</w:t>
      </w:r>
      <w:r>
        <w:rPr>
          <w:rFonts w:hint="eastAsia"/>
        </w:rPr>
        <w:t>本月</w:t>
      </w:r>
      <w:r w:rsidRPr="00080017">
        <w:rPr>
          <w:rFonts w:hint="eastAsia"/>
        </w:rPr>
        <w:t>平均使用率</w:t>
      </w:r>
      <w:r>
        <w:rPr>
          <w:rFonts w:hint="eastAsia"/>
        </w:rPr>
        <w:t>新增</w:t>
      </w:r>
      <w:bookmarkEnd w:id="449"/>
    </w:p>
    <w:p w:rsidR="003504B4" w:rsidRDefault="003504B4" w:rsidP="003504B4">
      <w:pPr>
        <w:ind w:left="420" w:firstLine="480"/>
        <w:rPr>
          <w:rFonts w:ascii="宋体" w:hAnsi="宋体"/>
          <w:lang w:val="x-none"/>
        </w:rPr>
      </w:pPr>
      <w:r w:rsidRPr="00080017">
        <w:rPr>
          <w:rFonts w:ascii="宋体" w:hAnsi="宋体" w:hint="eastAsia"/>
          <w:lang w:val="x-none"/>
        </w:rPr>
        <w:t>数据分析人员对</w:t>
      </w:r>
      <w:r>
        <w:rPr>
          <w:rFonts w:ascii="宋体" w:hAnsi="宋体" w:hint="eastAsia"/>
          <w:lang w:val="x-none"/>
        </w:rPr>
        <w:t>昨日RAM使用率</w:t>
      </w:r>
      <w:r w:rsidRPr="00080017">
        <w:rPr>
          <w:rFonts w:ascii="宋体" w:hAnsi="宋体" w:hint="eastAsia"/>
          <w:lang w:val="x-none"/>
        </w:rPr>
        <w:t>基础数据展开</w:t>
      </w:r>
      <w:r>
        <w:rPr>
          <w:rFonts w:ascii="宋体" w:hAnsi="宋体" w:hint="eastAsia"/>
          <w:lang w:val="x-none"/>
        </w:rPr>
        <w:t>四</w:t>
      </w:r>
      <w:r w:rsidRPr="00080017">
        <w:rPr>
          <w:rFonts w:ascii="宋体" w:hAnsi="宋体" w:hint="eastAsia"/>
          <w:lang w:val="x-none"/>
        </w:rPr>
        <w:t>次分析计算、依照界面展示要求、数据指标计算规则统计计算得到全省、地市、区县的</w:t>
      </w:r>
      <w:r>
        <w:rPr>
          <w:rFonts w:hint="eastAsia"/>
        </w:rPr>
        <w:t>RAM</w:t>
      </w:r>
      <w:r>
        <w:rPr>
          <w:rFonts w:hint="eastAsia"/>
        </w:rPr>
        <w:t>本月</w:t>
      </w:r>
      <w:r w:rsidRPr="00080017">
        <w:rPr>
          <w:rFonts w:hint="eastAsia"/>
        </w:rPr>
        <w:t>平均使用率</w:t>
      </w:r>
      <w:r>
        <w:rPr>
          <w:rFonts w:ascii="宋体" w:hAnsi="宋体" w:hint="eastAsia"/>
          <w:lang w:val="x-none"/>
        </w:rPr>
        <w:t>新增到数据库</w:t>
      </w:r>
      <w:r w:rsidRPr="00DB19FB">
        <w:rPr>
          <w:rFonts w:ascii="宋体" w:hAnsi="宋体" w:hint="eastAsia"/>
          <w:lang w:val="x-none"/>
        </w:rPr>
        <w:t>。</w:t>
      </w:r>
    </w:p>
    <w:p w:rsidR="003504B4" w:rsidRPr="00DB19FB" w:rsidRDefault="003504B4" w:rsidP="003504B4">
      <w:pPr>
        <w:pStyle w:val="6"/>
        <w:rPr>
          <w:rFonts w:ascii="宋体" w:hAnsi="宋体"/>
          <w:iCs w:val="0"/>
        </w:rPr>
      </w:pPr>
      <w:bookmarkStart w:id="450" w:name="_Toc130154317"/>
      <w:r>
        <w:rPr>
          <w:rFonts w:hint="eastAsia"/>
        </w:rPr>
        <w:t>RAM</w:t>
      </w:r>
      <w:r>
        <w:rPr>
          <w:rFonts w:hint="eastAsia"/>
        </w:rPr>
        <w:t>昨日</w:t>
      </w:r>
      <w:r w:rsidRPr="00080017">
        <w:rPr>
          <w:rFonts w:hint="eastAsia"/>
        </w:rPr>
        <w:t>平均使用率</w:t>
      </w:r>
      <w:r>
        <w:rPr>
          <w:rFonts w:hint="eastAsia"/>
        </w:rPr>
        <w:t>新增</w:t>
      </w:r>
      <w:bookmarkEnd w:id="450"/>
    </w:p>
    <w:p w:rsidR="003504B4" w:rsidRDefault="003504B4" w:rsidP="003504B4">
      <w:pPr>
        <w:ind w:left="420" w:firstLine="480"/>
        <w:rPr>
          <w:rFonts w:ascii="宋体" w:hAnsi="宋体"/>
          <w:lang w:val="x-none"/>
        </w:rPr>
      </w:pPr>
      <w:r w:rsidRPr="00080017">
        <w:rPr>
          <w:rFonts w:ascii="宋体" w:hAnsi="宋体" w:hint="eastAsia"/>
          <w:lang w:val="x-none"/>
        </w:rPr>
        <w:t>数据分析人员对</w:t>
      </w:r>
      <w:r>
        <w:rPr>
          <w:rFonts w:ascii="宋体" w:hAnsi="宋体" w:hint="eastAsia"/>
          <w:lang w:val="x-none"/>
        </w:rPr>
        <w:t>昨日RAM使用率</w:t>
      </w:r>
      <w:r w:rsidRPr="00080017">
        <w:rPr>
          <w:rFonts w:ascii="宋体" w:hAnsi="宋体" w:hint="eastAsia"/>
          <w:lang w:val="x-none"/>
        </w:rPr>
        <w:t>基础数据展开</w:t>
      </w:r>
      <w:r>
        <w:rPr>
          <w:rFonts w:ascii="宋体" w:hAnsi="宋体" w:hint="eastAsia"/>
          <w:lang w:val="x-none"/>
        </w:rPr>
        <w:t>四</w:t>
      </w:r>
      <w:r w:rsidRPr="00080017">
        <w:rPr>
          <w:rFonts w:ascii="宋体" w:hAnsi="宋体" w:hint="eastAsia"/>
          <w:lang w:val="x-none"/>
        </w:rPr>
        <w:t>次分析计算、依照界面展示要求、数据指标计算规则统计计算得到全省、地市、区县的</w:t>
      </w:r>
      <w:r>
        <w:rPr>
          <w:rFonts w:hint="eastAsia"/>
        </w:rPr>
        <w:t>RAM</w:t>
      </w:r>
      <w:r>
        <w:rPr>
          <w:rFonts w:hint="eastAsia"/>
        </w:rPr>
        <w:t>昨日</w:t>
      </w:r>
      <w:r w:rsidRPr="00080017">
        <w:rPr>
          <w:rFonts w:hint="eastAsia"/>
        </w:rPr>
        <w:t>平均使用率</w:t>
      </w:r>
      <w:r>
        <w:rPr>
          <w:rFonts w:ascii="宋体" w:hAnsi="宋体" w:hint="eastAsia"/>
          <w:lang w:val="x-none"/>
        </w:rPr>
        <w:t>新增到数据库</w:t>
      </w:r>
      <w:r w:rsidRPr="00DB19FB">
        <w:rPr>
          <w:rFonts w:ascii="宋体" w:hAnsi="宋体" w:hint="eastAsia"/>
          <w:lang w:val="x-none"/>
        </w:rPr>
        <w:t>。</w:t>
      </w:r>
    </w:p>
    <w:p w:rsidR="003504B4" w:rsidRPr="00DB19FB" w:rsidRDefault="003504B4" w:rsidP="003504B4">
      <w:pPr>
        <w:pStyle w:val="6"/>
        <w:rPr>
          <w:rFonts w:ascii="宋体" w:hAnsi="宋体"/>
          <w:iCs w:val="0"/>
        </w:rPr>
      </w:pPr>
      <w:bookmarkStart w:id="451" w:name="_Toc130154318"/>
      <w:r w:rsidRPr="0057489F">
        <w:rPr>
          <w:rFonts w:ascii="宋体" w:hAnsi="宋体" w:hint="eastAsia"/>
          <w:iCs w:val="0"/>
        </w:rPr>
        <w:t>全省</w:t>
      </w:r>
      <w:r>
        <w:rPr>
          <w:rFonts w:ascii="宋体" w:hAnsi="宋体" w:hint="eastAsia"/>
          <w:iCs w:val="0"/>
        </w:rPr>
        <w:t>RAM使用率</w:t>
      </w:r>
      <w:r w:rsidRPr="0057489F">
        <w:rPr>
          <w:rFonts w:ascii="宋体" w:hAnsi="宋体" w:hint="eastAsia"/>
          <w:iCs w:val="0"/>
        </w:rPr>
        <w:t>查询</w:t>
      </w:r>
      <w:bookmarkEnd w:id="451"/>
    </w:p>
    <w:p w:rsidR="003504B4" w:rsidRPr="0057489F" w:rsidRDefault="003504B4" w:rsidP="003504B4">
      <w:pPr>
        <w:ind w:left="420" w:firstLine="480"/>
        <w:rPr>
          <w:rFonts w:ascii="宋体" w:hAnsi="宋体"/>
        </w:rPr>
      </w:pPr>
      <w:r w:rsidRPr="0057489F">
        <w:rPr>
          <w:rFonts w:ascii="宋体" w:hAnsi="宋体" w:hint="eastAsia"/>
        </w:rPr>
        <w:t xml:space="preserve"> 综调人员登录综调中心，进入</w:t>
      </w:r>
      <w:r>
        <w:rPr>
          <w:rFonts w:ascii="宋体" w:hAnsi="宋体" w:hint="eastAsia"/>
        </w:rPr>
        <w:t>RAM使用率</w:t>
      </w:r>
      <w:r w:rsidRPr="0057489F">
        <w:rPr>
          <w:rFonts w:ascii="宋体" w:hAnsi="宋体" w:hint="eastAsia"/>
        </w:rPr>
        <w:t>管理模块，选择全省</w:t>
      </w:r>
      <w:r>
        <w:rPr>
          <w:rFonts w:ascii="宋体" w:hAnsi="宋体" w:hint="eastAsia"/>
        </w:rPr>
        <w:t>RAM适用法律</w:t>
      </w:r>
      <w:r w:rsidRPr="0057489F">
        <w:rPr>
          <w:rFonts w:ascii="宋体" w:hAnsi="宋体" w:hint="eastAsia"/>
        </w:rPr>
        <w:t>界面，输入日期、查询后展示该指标</w:t>
      </w:r>
      <w:r>
        <w:rPr>
          <w:rFonts w:ascii="宋体" w:hAnsi="宋体" w:hint="eastAsia"/>
        </w:rPr>
        <w:t>全省</w:t>
      </w:r>
      <w:r w:rsidRPr="0057489F">
        <w:rPr>
          <w:rFonts w:ascii="宋体" w:hAnsi="宋体" w:hint="eastAsia"/>
        </w:rPr>
        <w:t>的趋势图</w:t>
      </w:r>
    </w:p>
    <w:p w:rsidR="003504B4" w:rsidRPr="00DB19FB" w:rsidRDefault="003504B4" w:rsidP="003504B4">
      <w:pPr>
        <w:pStyle w:val="6"/>
        <w:rPr>
          <w:rFonts w:ascii="宋体" w:hAnsi="宋体"/>
          <w:iCs w:val="0"/>
        </w:rPr>
      </w:pPr>
      <w:bookmarkStart w:id="452" w:name="_Toc130154319"/>
      <w:r>
        <w:rPr>
          <w:rFonts w:ascii="宋体" w:hAnsi="宋体" w:hint="eastAsia"/>
          <w:iCs w:val="0"/>
        </w:rPr>
        <w:t>区县RAM使用率</w:t>
      </w:r>
      <w:r w:rsidRPr="0057489F">
        <w:rPr>
          <w:rFonts w:ascii="宋体" w:hAnsi="宋体" w:hint="eastAsia"/>
          <w:iCs w:val="0"/>
        </w:rPr>
        <w:t>查询</w:t>
      </w:r>
      <w:bookmarkEnd w:id="452"/>
    </w:p>
    <w:p w:rsidR="003504B4" w:rsidRPr="0057489F" w:rsidRDefault="003504B4" w:rsidP="003504B4">
      <w:pPr>
        <w:ind w:left="420" w:firstLine="480"/>
        <w:rPr>
          <w:rFonts w:ascii="宋体" w:hAnsi="宋体"/>
          <w:lang w:val="x-none"/>
        </w:rPr>
      </w:pPr>
      <w:r w:rsidRPr="0057489F">
        <w:rPr>
          <w:rFonts w:ascii="宋体" w:hAnsi="宋体" w:hint="eastAsia"/>
        </w:rPr>
        <w:t>综调人员登录综调中心，进入</w:t>
      </w:r>
      <w:r>
        <w:rPr>
          <w:rFonts w:ascii="宋体" w:hAnsi="宋体" w:hint="eastAsia"/>
        </w:rPr>
        <w:t>RAM使用率</w:t>
      </w:r>
      <w:r w:rsidRPr="0057489F">
        <w:rPr>
          <w:rFonts w:ascii="宋体" w:hAnsi="宋体" w:hint="eastAsia"/>
        </w:rPr>
        <w:t>管理模块，选择</w:t>
      </w:r>
      <w:r>
        <w:rPr>
          <w:rFonts w:ascii="宋体" w:hAnsi="宋体" w:hint="eastAsia"/>
        </w:rPr>
        <w:t>区县RAM适用法律</w:t>
      </w:r>
      <w:r w:rsidRPr="0057489F">
        <w:rPr>
          <w:rFonts w:ascii="宋体" w:hAnsi="宋体" w:hint="eastAsia"/>
        </w:rPr>
        <w:t>界面，输入日期、查询后展示该指标</w:t>
      </w:r>
      <w:r>
        <w:rPr>
          <w:rFonts w:ascii="宋体" w:hAnsi="宋体" w:hint="eastAsia"/>
        </w:rPr>
        <w:t>区县</w:t>
      </w:r>
      <w:r w:rsidRPr="0057489F">
        <w:rPr>
          <w:rFonts w:ascii="宋体" w:hAnsi="宋体" w:hint="eastAsia"/>
        </w:rPr>
        <w:t>的趋势图</w:t>
      </w:r>
      <w:r w:rsidRPr="00DB19FB">
        <w:rPr>
          <w:rFonts w:ascii="宋体" w:hAnsi="宋体" w:hint="eastAsia"/>
          <w:lang w:val="x-none"/>
        </w:rPr>
        <w:t>。</w:t>
      </w:r>
    </w:p>
    <w:p w:rsidR="003504B4" w:rsidRPr="00DB19FB" w:rsidRDefault="003504B4" w:rsidP="003504B4">
      <w:pPr>
        <w:pStyle w:val="5"/>
      </w:pPr>
      <w:bookmarkStart w:id="453" w:name="_Toc130154320"/>
      <w:r w:rsidRPr="00DB19FB">
        <w:rPr>
          <w:rFonts w:hint="eastAsia"/>
        </w:rPr>
        <w:t>探针覆盖率</w:t>
      </w:r>
      <w:r>
        <w:rPr>
          <w:rFonts w:hint="eastAsia"/>
        </w:rPr>
        <w:t>管理</w:t>
      </w:r>
      <w:bookmarkEnd w:id="453"/>
    </w:p>
    <w:p w:rsidR="003504B4" w:rsidRPr="00DB19FB" w:rsidRDefault="003504B4" w:rsidP="003504B4">
      <w:pPr>
        <w:pStyle w:val="6"/>
        <w:rPr>
          <w:rFonts w:ascii="宋体" w:hAnsi="宋体"/>
          <w:iCs w:val="0"/>
        </w:rPr>
      </w:pPr>
      <w:bookmarkStart w:id="454" w:name="_Toc130154321"/>
      <w:r>
        <w:rPr>
          <w:rFonts w:hint="eastAsia"/>
        </w:rPr>
        <w:t>探针覆盖</w:t>
      </w:r>
      <w:r w:rsidRPr="00DB19FB">
        <w:rPr>
          <w:rFonts w:hint="eastAsia"/>
        </w:rPr>
        <w:t>率</w:t>
      </w:r>
      <w:r w:rsidRPr="00080017">
        <w:rPr>
          <w:rFonts w:hint="eastAsia"/>
        </w:rPr>
        <w:t>计算规则管理</w:t>
      </w:r>
      <w:bookmarkEnd w:id="454"/>
    </w:p>
    <w:p w:rsidR="003504B4" w:rsidRPr="00DB19FB" w:rsidRDefault="003504B4" w:rsidP="003504B4">
      <w:pPr>
        <w:ind w:left="420" w:firstLine="480"/>
        <w:rPr>
          <w:rFonts w:ascii="宋体" w:hAnsi="宋体"/>
          <w:lang w:val="x-none"/>
        </w:rPr>
      </w:pPr>
      <w:r w:rsidRPr="00080017">
        <w:rPr>
          <w:rFonts w:ascii="宋体" w:hAnsi="宋体" w:hint="eastAsia"/>
          <w:lang w:val="x-none"/>
        </w:rPr>
        <w:t>依照文档传输协议要求，对</w:t>
      </w:r>
      <w:r>
        <w:rPr>
          <w:rFonts w:ascii="宋体" w:hAnsi="宋体" w:hint="eastAsia"/>
          <w:lang w:val="x-none"/>
        </w:rPr>
        <w:t>探针覆盖率</w:t>
      </w:r>
      <w:r w:rsidRPr="00080017">
        <w:rPr>
          <w:rFonts w:ascii="宋体" w:hAnsi="宋体" w:hint="eastAsia"/>
          <w:lang w:val="x-none"/>
        </w:rPr>
        <w:t>约定的文件格式、数据内容、对文件中的地市、区县、</w:t>
      </w:r>
      <w:r>
        <w:rPr>
          <w:rFonts w:ascii="宋体" w:hAnsi="宋体" w:hint="eastAsia"/>
          <w:lang w:val="x-none"/>
        </w:rPr>
        <w:t>探针覆盖率，使用</w:t>
      </w:r>
      <w:r w:rsidRPr="00080017">
        <w:rPr>
          <w:rFonts w:ascii="宋体" w:hAnsi="宋体" w:hint="eastAsia"/>
          <w:lang w:val="x-none"/>
        </w:rPr>
        <w:t>时间数据解析、计算</w:t>
      </w:r>
      <w:r w:rsidRPr="00DB19FB">
        <w:rPr>
          <w:rFonts w:ascii="宋体" w:hAnsi="宋体" w:hint="eastAsia"/>
          <w:lang w:val="x-none"/>
        </w:rPr>
        <w:t>。</w:t>
      </w:r>
    </w:p>
    <w:p w:rsidR="003504B4" w:rsidRPr="00DB19FB" w:rsidRDefault="003504B4" w:rsidP="003504B4">
      <w:pPr>
        <w:pStyle w:val="6"/>
        <w:rPr>
          <w:iCs w:val="0"/>
        </w:rPr>
      </w:pPr>
      <w:bookmarkStart w:id="455" w:name="_Toc130154322"/>
      <w:r>
        <w:rPr>
          <w:rFonts w:hint="eastAsia"/>
        </w:rPr>
        <w:t>探针覆盖</w:t>
      </w:r>
      <w:r w:rsidRPr="00DB19FB">
        <w:rPr>
          <w:rFonts w:hint="eastAsia"/>
        </w:rPr>
        <w:t>率</w:t>
      </w:r>
      <w:r>
        <w:rPr>
          <w:rFonts w:hint="eastAsia"/>
        </w:rPr>
        <w:t>分析</w:t>
      </w:r>
      <w:bookmarkEnd w:id="455"/>
    </w:p>
    <w:p w:rsidR="003504B4" w:rsidRPr="00DB19FB" w:rsidRDefault="003504B4" w:rsidP="003504B4">
      <w:pPr>
        <w:ind w:left="420" w:firstLine="480"/>
        <w:rPr>
          <w:rFonts w:ascii="宋体" w:hAnsi="宋体"/>
          <w:lang w:val="x-none" w:eastAsia="x-none"/>
        </w:rPr>
      </w:pPr>
      <w:r w:rsidRPr="00080017">
        <w:rPr>
          <w:rFonts w:ascii="宋体" w:hAnsi="宋体" w:hint="eastAsia"/>
          <w:lang w:val="x-none"/>
        </w:rPr>
        <w:t>数据分析人员根据地市、区县、</w:t>
      </w:r>
      <w:r>
        <w:rPr>
          <w:rFonts w:ascii="宋体" w:hAnsi="宋体" w:hint="eastAsia"/>
          <w:lang w:val="x-none"/>
        </w:rPr>
        <w:t>探针覆盖率</w:t>
      </w:r>
      <w:r w:rsidRPr="00080017">
        <w:rPr>
          <w:rFonts w:ascii="宋体" w:hAnsi="宋体" w:hint="eastAsia"/>
          <w:lang w:val="x-none"/>
        </w:rPr>
        <w:t>、</w:t>
      </w:r>
      <w:r>
        <w:rPr>
          <w:rFonts w:ascii="宋体" w:hAnsi="宋体" w:hint="eastAsia"/>
          <w:lang w:val="x-none"/>
        </w:rPr>
        <w:t>使用</w:t>
      </w:r>
      <w:r w:rsidRPr="00080017">
        <w:rPr>
          <w:rFonts w:ascii="宋体" w:hAnsi="宋体" w:hint="eastAsia"/>
          <w:lang w:val="x-none"/>
        </w:rPr>
        <w:t>时间按照汇总、劣化指标方式收集计算地市、区县的</w:t>
      </w:r>
      <w:r>
        <w:rPr>
          <w:rFonts w:ascii="宋体" w:hAnsi="宋体" w:hint="eastAsia"/>
          <w:lang w:val="x-none"/>
        </w:rPr>
        <w:t>探针覆盖平均使用率、平均占用时长</w:t>
      </w:r>
      <w:r w:rsidRPr="00DB19FB">
        <w:rPr>
          <w:rFonts w:ascii="宋体" w:hAnsi="宋体" w:hint="eastAsia"/>
          <w:lang w:val="x-none"/>
        </w:rPr>
        <w:t>。</w:t>
      </w:r>
    </w:p>
    <w:p w:rsidR="003504B4" w:rsidRPr="00DB19FB" w:rsidRDefault="003504B4" w:rsidP="003504B4">
      <w:pPr>
        <w:pStyle w:val="6"/>
        <w:rPr>
          <w:rFonts w:ascii="宋体" w:hAnsi="宋体"/>
          <w:iCs w:val="0"/>
        </w:rPr>
      </w:pPr>
      <w:bookmarkStart w:id="456" w:name="_Toc130154323"/>
      <w:r>
        <w:rPr>
          <w:rFonts w:hint="eastAsia"/>
        </w:rPr>
        <w:lastRenderedPageBreak/>
        <w:t>探针覆盖</w:t>
      </w:r>
      <w:r w:rsidRPr="00DB19FB">
        <w:rPr>
          <w:rFonts w:hint="eastAsia"/>
        </w:rPr>
        <w:t>率</w:t>
      </w:r>
      <w:r>
        <w:rPr>
          <w:rFonts w:hint="eastAsia"/>
        </w:rPr>
        <w:t>校验</w:t>
      </w:r>
      <w:bookmarkEnd w:id="456"/>
    </w:p>
    <w:p w:rsidR="003504B4" w:rsidRPr="00080017" w:rsidRDefault="003504B4" w:rsidP="003504B4">
      <w:pPr>
        <w:ind w:left="420" w:firstLine="480"/>
        <w:rPr>
          <w:rFonts w:ascii="宋体" w:hAnsi="宋体"/>
          <w:lang w:eastAsia="x-none"/>
        </w:rPr>
      </w:pPr>
      <w:r>
        <w:rPr>
          <w:rFonts w:ascii="宋体" w:hAnsi="宋体" w:hint="eastAsia"/>
          <w:lang w:val="x-none"/>
        </w:rPr>
        <w:t>数据分析人员对计算得到探针覆盖平均使用率、平均占用时长数据校验、复核</w:t>
      </w:r>
      <w:r w:rsidRPr="00080017">
        <w:rPr>
          <w:rFonts w:ascii="宋体" w:hAnsi="宋体" w:hint="eastAsia"/>
          <w:lang w:val="x-none"/>
        </w:rPr>
        <w:t>是否满足趋势劣化图的指标求，对不满足的数据通知到系统厂家进行数据重推</w:t>
      </w:r>
    </w:p>
    <w:p w:rsidR="003504B4" w:rsidRPr="00DB19FB" w:rsidRDefault="003504B4" w:rsidP="003504B4">
      <w:pPr>
        <w:pStyle w:val="6"/>
        <w:rPr>
          <w:rFonts w:ascii="宋体" w:hAnsi="宋体"/>
          <w:iCs w:val="0"/>
        </w:rPr>
      </w:pPr>
      <w:bookmarkStart w:id="457" w:name="_Toc130154324"/>
      <w:r>
        <w:rPr>
          <w:rFonts w:hint="eastAsia"/>
        </w:rPr>
        <w:t>探针覆盖</w:t>
      </w:r>
      <w:r w:rsidRPr="00DB19FB">
        <w:rPr>
          <w:rFonts w:hint="eastAsia"/>
        </w:rPr>
        <w:t>率</w:t>
      </w:r>
      <w:r>
        <w:rPr>
          <w:rFonts w:hint="eastAsia"/>
        </w:rPr>
        <w:t>新增</w:t>
      </w:r>
      <w:bookmarkEnd w:id="457"/>
    </w:p>
    <w:p w:rsidR="003504B4" w:rsidRPr="00DB19FB" w:rsidRDefault="003504B4" w:rsidP="003504B4">
      <w:pPr>
        <w:ind w:left="420" w:firstLine="480"/>
        <w:rPr>
          <w:rFonts w:ascii="宋体" w:hAnsi="宋体"/>
          <w:lang w:val="x-none" w:eastAsia="x-none"/>
        </w:rPr>
      </w:pPr>
      <w:r w:rsidRPr="00080017">
        <w:rPr>
          <w:rFonts w:ascii="宋体" w:hAnsi="宋体" w:hint="eastAsia"/>
          <w:lang w:val="x-none"/>
        </w:rPr>
        <w:t>数据处理人对校验、复核通过的地市、区县的</w:t>
      </w:r>
      <w:r>
        <w:rPr>
          <w:rFonts w:ascii="宋体" w:hAnsi="宋体" w:hint="eastAsia"/>
          <w:lang w:val="x-none"/>
        </w:rPr>
        <w:t>探针覆盖平均使用率、平均占用时长</w:t>
      </w:r>
      <w:r w:rsidRPr="00080017">
        <w:rPr>
          <w:rFonts w:ascii="宋体" w:hAnsi="宋体" w:hint="eastAsia"/>
          <w:lang w:val="x-none"/>
        </w:rPr>
        <w:t>按</w:t>
      </w:r>
      <w:r>
        <w:rPr>
          <w:rFonts w:ascii="宋体" w:hAnsi="宋体" w:hint="eastAsia"/>
          <w:lang w:val="x-none"/>
        </w:rPr>
        <w:t>探针覆盖率</w:t>
      </w:r>
      <w:r w:rsidRPr="00080017">
        <w:rPr>
          <w:rFonts w:ascii="宋体" w:hAnsi="宋体" w:hint="eastAsia"/>
          <w:lang w:val="x-none"/>
        </w:rPr>
        <w:t>规则要求新增到数据库</w:t>
      </w:r>
      <w:r w:rsidRPr="00DB19FB">
        <w:rPr>
          <w:rFonts w:ascii="宋体" w:hAnsi="宋体" w:hint="eastAsia"/>
          <w:lang w:val="x-none"/>
        </w:rPr>
        <w:t>。</w:t>
      </w:r>
    </w:p>
    <w:p w:rsidR="003504B4" w:rsidRPr="00DB19FB" w:rsidRDefault="003504B4" w:rsidP="003504B4">
      <w:pPr>
        <w:pStyle w:val="6"/>
        <w:rPr>
          <w:rFonts w:ascii="宋体" w:hAnsi="宋体"/>
          <w:iCs w:val="0"/>
        </w:rPr>
      </w:pPr>
      <w:bookmarkStart w:id="458" w:name="_Toc130154325"/>
      <w:r>
        <w:rPr>
          <w:rFonts w:hint="eastAsia"/>
        </w:rPr>
        <w:t>探针覆盖</w:t>
      </w:r>
      <w:r w:rsidRPr="00080017">
        <w:rPr>
          <w:rFonts w:hint="eastAsia"/>
        </w:rPr>
        <w:t>日平均使用率</w:t>
      </w:r>
      <w:r>
        <w:rPr>
          <w:rFonts w:hint="eastAsia"/>
        </w:rPr>
        <w:t>新增</w:t>
      </w:r>
      <w:bookmarkEnd w:id="458"/>
    </w:p>
    <w:p w:rsidR="003504B4" w:rsidRPr="00DB19FB" w:rsidRDefault="003504B4" w:rsidP="003504B4">
      <w:pPr>
        <w:ind w:left="420" w:firstLine="480"/>
        <w:rPr>
          <w:rFonts w:ascii="宋体" w:hAnsi="宋体"/>
          <w:lang w:val="x-none" w:eastAsia="x-none"/>
        </w:rPr>
      </w:pPr>
      <w:r w:rsidRPr="00080017">
        <w:rPr>
          <w:rFonts w:ascii="宋体" w:hAnsi="宋体" w:hint="eastAsia"/>
          <w:lang w:val="x-none"/>
        </w:rPr>
        <w:t>数据分析人员对</w:t>
      </w:r>
      <w:r>
        <w:rPr>
          <w:rFonts w:ascii="宋体" w:hAnsi="宋体" w:hint="eastAsia"/>
          <w:lang w:val="x-none"/>
        </w:rPr>
        <w:t>探针覆盖率</w:t>
      </w:r>
      <w:r w:rsidRPr="00080017">
        <w:rPr>
          <w:rFonts w:ascii="宋体" w:hAnsi="宋体" w:hint="eastAsia"/>
          <w:lang w:val="x-none"/>
        </w:rPr>
        <w:t>基础数据展开二次分析计算、依照界面展示要求、数据指标计算规则统计计算得到全省、地市、区县的</w:t>
      </w:r>
      <w:r>
        <w:rPr>
          <w:rFonts w:hint="eastAsia"/>
        </w:rPr>
        <w:t>探针覆盖</w:t>
      </w:r>
      <w:r w:rsidRPr="00080017">
        <w:rPr>
          <w:rFonts w:hint="eastAsia"/>
        </w:rPr>
        <w:t>昨日平均使用率</w:t>
      </w:r>
      <w:r>
        <w:rPr>
          <w:rFonts w:ascii="宋体" w:hAnsi="宋体" w:hint="eastAsia"/>
          <w:lang w:val="x-none"/>
        </w:rPr>
        <w:t>新增到数据库</w:t>
      </w:r>
      <w:r w:rsidRPr="00DB19FB">
        <w:rPr>
          <w:rFonts w:ascii="宋体" w:hAnsi="宋体" w:hint="eastAsia"/>
          <w:lang w:val="x-none"/>
        </w:rPr>
        <w:t>。</w:t>
      </w:r>
    </w:p>
    <w:p w:rsidR="003504B4" w:rsidRPr="00DB19FB" w:rsidRDefault="003504B4" w:rsidP="003504B4">
      <w:pPr>
        <w:pStyle w:val="6"/>
        <w:rPr>
          <w:rFonts w:ascii="宋体" w:hAnsi="宋体"/>
          <w:iCs w:val="0"/>
        </w:rPr>
      </w:pPr>
      <w:bookmarkStart w:id="459" w:name="_Toc130154326"/>
      <w:r>
        <w:rPr>
          <w:rFonts w:hint="eastAsia"/>
        </w:rPr>
        <w:t>探针覆盖本周</w:t>
      </w:r>
      <w:r w:rsidRPr="00080017">
        <w:rPr>
          <w:rFonts w:hint="eastAsia"/>
        </w:rPr>
        <w:t>平均使用率</w:t>
      </w:r>
      <w:r>
        <w:rPr>
          <w:rFonts w:hint="eastAsia"/>
        </w:rPr>
        <w:t>新增</w:t>
      </w:r>
      <w:bookmarkEnd w:id="459"/>
    </w:p>
    <w:p w:rsidR="003504B4" w:rsidRPr="00DB19FB" w:rsidRDefault="003504B4" w:rsidP="003504B4">
      <w:pPr>
        <w:ind w:left="420" w:firstLine="480"/>
        <w:rPr>
          <w:rFonts w:ascii="宋体" w:hAnsi="宋体"/>
          <w:lang w:val="x-none"/>
        </w:rPr>
      </w:pPr>
      <w:r w:rsidRPr="00080017">
        <w:rPr>
          <w:rFonts w:ascii="宋体" w:hAnsi="宋体" w:hint="eastAsia"/>
          <w:lang w:val="x-none"/>
        </w:rPr>
        <w:t>数据分析人员对</w:t>
      </w:r>
      <w:r>
        <w:rPr>
          <w:rFonts w:ascii="宋体" w:hAnsi="宋体" w:hint="eastAsia"/>
          <w:lang w:val="x-none"/>
        </w:rPr>
        <w:t>昨日探针覆盖率</w:t>
      </w:r>
      <w:r w:rsidRPr="00080017">
        <w:rPr>
          <w:rFonts w:ascii="宋体" w:hAnsi="宋体" w:hint="eastAsia"/>
          <w:lang w:val="x-none"/>
        </w:rPr>
        <w:t>基础数据展开</w:t>
      </w:r>
      <w:r>
        <w:rPr>
          <w:rFonts w:ascii="宋体" w:hAnsi="宋体" w:hint="eastAsia"/>
          <w:lang w:val="x-none"/>
        </w:rPr>
        <w:t>三</w:t>
      </w:r>
      <w:r w:rsidRPr="00080017">
        <w:rPr>
          <w:rFonts w:ascii="宋体" w:hAnsi="宋体" w:hint="eastAsia"/>
          <w:lang w:val="x-none"/>
        </w:rPr>
        <w:t>次分析计算、依照界面展示要求、数据指标计算规则统计计算得到全省、地市、区县的</w:t>
      </w:r>
      <w:r>
        <w:rPr>
          <w:rFonts w:hint="eastAsia"/>
        </w:rPr>
        <w:t>探针覆盖本周</w:t>
      </w:r>
      <w:r w:rsidRPr="00080017">
        <w:rPr>
          <w:rFonts w:hint="eastAsia"/>
        </w:rPr>
        <w:t>平均使用率</w:t>
      </w:r>
      <w:r>
        <w:rPr>
          <w:rFonts w:ascii="宋体" w:hAnsi="宋体" w:hint="eastAsia"/>
          <w:lang w:val="x-none"/>
        </w:rPr>
        <w:t>新增到数据库</w:t>
      </w:r>
      <w:r w:rsidRPr="00DB19FB">
        <w:rPr>
          <w:rFonts w:ascii="宋体" w:hAnsi="宋体" w:hint="eastAsia"/>
          <w:lang w:val="x-none"/>
        </w:rPr>
        <w:t>。</w:t>
      </w:r>
    </w:p>
    <w:p w:rsidR="003504B4" w:rsidRPr="00DB19FB" w:rsidRDefault="003504B4" w:rsidP="003504B4">
      <w:pPr>
        <w:pStyle w:val="6"/>
        <w:rPr>
          <w:rFonts w:ascii="宋体" w:hAnsi="宋体"/>
          <w:iCs w:val="0"/>
        </w:rPr>
      </w:pPr>
      <w:bookmarkStart w:id="460" w:name="_Toc130154327"/>
      <w:r>
        <w:rPr>
          <w:rFonts w:hint="eastAsia"/>
        </w:rPr>
        <w:t>探针覆盖本月</w:t>
      </w:r>
      <w:r w:rsidRPr="00080017">
        <w:rPr>
          <w:rFonts w:hint="eastAsia"/>
        </w:rPr>
        <w:t>平均使用率</w:t>
      </w:r>
      <w:r>
        <w:rPr>
          <w:rFonts w:hint="eastAsia"/>
        </w:rPr>
        <w:t>新增</w:t>
      </w:r>
      <w:bookmarkEnd w:id="460"/>
    </w:p>
    <w:p w:rsidR="003504B4" w:rsidRDefault="003504B4" w:rsidP="003504B4">
      <w:pPr>
        <w:ind w:left="420" w:firstLine="480"/>
        <w:rPr>
          <w:rFonts w:ascii="宋体" w:hAnsi="宋体"/>
          <w:lang w:val="x-none"/>
        </w:rPr>
      </w:pPr>
      <w:r w:rsidRPr="00080017">
        <w:rPr>
          <w:rFonts w:ascii="宋体" w:hAnsi="宋体" w:hint="eastAsia"/>
          <w:lang w:val="x-none"/>
        </w:rPr>
        <w:t>数据分析人员对</w:t>
      </w:r>
      <w:r>
        <w:rPr>
          <w:rFonts w:ascii="宋体" w:hAnsi="宋体" w:hint="eastAsia"/>
          <w:lang w:val="x-none"/>
        </w:rPr>
        <w:t>昨日探针覆盖率</w:t>
      </w:r>
      <w:r w:rsidRPr="00080017">
        <w:rPr>
          <w:rFonts w:ascii="宋体" w:hAnsi="宋体" w:hint="eastAsia"/>
          <w:lang w:val="x-none"/>
        </w:rPr>
        <w:t>基础数据展开</w:t>
      </w:r>
      <w:r>
        <w:rPr>
          <w:rFonts w:ascii="宋体" w:hAnsi="宋体" w:hint="eastAsia"/>
          <w:lang w:val="x-none"/>
        </w:rPr>
        <w:t>四</w:t>
      </w:r>
      <w:r w:rsidRPr="00080017">
        <w:rPr>
          <w:rFonts w:ascii="宋体" w:hAnsi="宋体" w:hint="eastAsia"/>
          <w:lang w:val="x-none"/>
        </w:rPr>
        <w:t>次分析计算、依照界面展示要求、数据指标计算规则统计计算得到全省、地市、区县的</w:t>
      </w:r>
      <w:r>
        <w:rPr>
          <w:rFonts w:hint="eastAsia"/>
        </w:rPr>
        <w:t>探针覆盖本月</w:t>
      </w:r>
      <w:r w:rsidRPr="00080017">
        <w:rPr>
          <w:rFonts w:hint="eastAsia"/>
        </w:rPr>
        <w:t>平均使用率</w:t>
      </w:r>
      <w:r>
        <w:rPr>
          <w:rFonts w:ascii="宋体" w:hAnsi="宋体" w:hint="eastAsia"/>
          <w:lang w:val="x-none"/>
        </w:rPr>
        <w:t>新增到数据库</w:t>
      </w:r>
      <w:r w:rsidRPr="00DB19FB">
        <w:rPr>
          <w:rFonts w:ascii="宋体" w:hAnsi="宋体" w:hint="eastAsia"/>
          <w:lang w:val="x-none"/>
        </w:rPr>
        <w:t>。</w:t>
      </w:r>
    </w:p>
    <w:p w:rsidR="003504B4" w:rsidRPr="00DB19FB" w:rsidRDefault="003504B4" w:rsidP="003504B4">
      <w:pPr>
        <w:pStyle w:val="6"/>
        <w:rPr>
          <w:rFonts w:ascii="宋体" w:hAnsi="宋体"/>
          <w:iCs w:val="0"/>
        </w:rPr>
      </w:pPr>
      <w:bookmarkStart w:id="461" w:name="_Toc130154328"/>
      <w:r>
        <w:rPr>
          <w:rFonts w:hint="eastAsia"/>
        </w:rPr>
        <w:t>探针覆盖昨日</w:t>
      </w:r>
      <w:r w:rsidRPr="00080017">
        <w:rPr>
          <w:rFonts w:hint="eastAsia"/>
        </w:rPr>
        <w:t>平均使用率</w:t>
      </w:r>
      <w:r>
        <w:rPr>
          <w:rFonts w:hint="eastAsia"/>
        </w:rPr>
        <w:t>新增</w:t>
      </w:r>
      <w:bookmarkEnd w:id="461"/>
    </w:p>
    <w:p w:rsidR="003504B4" w:rsidRDefault="003504B4" w:rsidP="003504B4">
      <w:pPr>
        <w:ind w:left="420" w:firstLine="480"/>
        <w:rPr>
          <w:rFonts w:ascii="宋体" w:hAnsi="宋体"/>
          <w:lang w:val="x-none"/>
        </w:rPr>
      </w:pPr>
      <w:r w:rsidRPr="00080017">
        <w:rPr>
          <w:rFonts w:ascii="宋体" w:hAnsi="宋体" w:hint="eastAsia"/>
          <w:lang w:val="x-none"/>
        </w:rPr>
        <w:t>数据分析人员对</w:t>
      </w:r>
      <w:r>
        <w:rPr>
          <w:rFonts w:ascii="宋体" w:hAnsi="宋体" w:hint="eastAsia"/>
          <w:lang w:val="x-none"/>
        </w:rPr>
        <w:t>昨日探针覆盖率</w:t>
      </w:r>
      <w:r w:rsidRPr="00080017">
        <w:rPr>
          <w:rFonts w:ascii="宋体" w:hAnsi="宋体" w:hint="eastAsia"/>
          <w:lang w:val="x-none"/>
        </w:rPr>
        <w:t>基础数据展开</w:t>
      </w:r>
      <w:r>
        <w:rPr>
          <w:rFonts w:ascii="宋体" w:hAnsi="宋体" w:hint="eastAsia"/>
          <w:lang w:val="x-none"/>
        </w:rPr>
        <w:t>四</w:t>
      </w:r>
      <w:r w:rsidRPr="00080017">
        <w:rPr>
          <w:rFonts w:ascii="宋体" w:hAnsi="宋体" w:hint="eastAsia"/>
          <w:lang w:val="x-none"/>
        </w:rPr>
        <w:t>次分析计算、依照界面展示要求、数据指标计算规则统计计算得到全省、地市、区县的</w:t>
      </w:r>
      <w:r>
        <w:rPr>
          <w:rFonts w:hint="eastAsia"/>
        </w:rPr>
        <w:t>探针覆盖昨日</w:t>
      </w:r>
      <w:r w:rsidRPr="00080017">
        <w:rPr>
          <w:rFonts w:hint="eastAsia"/>
        </w:rPr>
        <w:t>平</w:t>
      </w:r>
      <w:r w:rsidRPr="00080017">
        <w:rPr>
          <w:rFonts w:hint="eastAsia"/>
        </w:rPr>
        <w:lastRenderedPageBreak/>
        <w:t>均使用率</w:t>
      </w:r>
      <w:r>
        <w:rPr>
          <w:rFonts w:ascii="宋体" w:hAnsi="宋体" w:hint="eastAsia"/>
          <w:lang w:val="x-none"/>
        </w:rPr>
        <w:t>新增到数据库</w:t>
      </w:r>
      <w:r w:rsidRPr="00DB19FB">
        <w:rPr>
          <w:rFonts w:ascii="宋体" w:hAnsi="宋体" w:hint="eastAsia"/>
          <w:lang w:val="x-none"/>
        </w:rPr>
        <w:t>。</w:t>
      </w:r>
    </w:p>
    <w:p w:rsidR="003504B4" w:rsidRPr="00DB19FB" w:rsidRDefault="003504B4" w:rsidP="003504B4">
      <w:pPr>
        <w:pStyle w:val="6"/>
        <w:rPr>
          <w:rFonts w:ascii="宋体" w:hAnsi="宋体"/>
          <w:iCs w:val="0"/>
        </w:rPr>
      </w:pPr>
      <w:bookmarkStart w:id="462" w:name="_Toc130154329"/>
      <w:r w:rsidRPr="0057489F">
        <w:rPr>
          <w:rFonts w:ascii="宋体" w:hAnsi="宋体" w:hint="eastAsia"/>
          <w:iCs w:val="0"/>
        </w:rPr>
        <w:t>全省</w:t>
      </w:r>
      <w:r>
        <w:rPr>
          <w:rFonts w:ascii="宋体" w:hAnsi="宋体" w:hint="eastAsia"/>
          <w:iCs w:val="0"/>
        </w:rPr>
        <w:t>探针覆盖率</w:t>
      </w:r>
      <w:r w:rsidRPr="0057489F">
        <w:rPr>
          <w:rFonts w:ascii="宋体" w:hAnsi="宋体" w:hint="eastAsia"/>
          <w:iCs w:val="0"/>
        </w:rPr>
        <w:t>查询</w:t>
      </w:r>
      <w:bookmarkEnd w:id="462"/>
    </w:p>
    <w:p w:rsidR="003504B4" w:rsidRPr="0057489F" w:rsidRDefault="003504B4" w:rsidP="003504B4">
      <w:pPr>
        <w:ind w:left="420" w:firstLine="480"/>
        <w:rPr>
          <w:rFonts w:ascii="宋体" w:hAnsi="宋体"/>
        </w:rPr>
      </w:pPr>
      <w:r w:rsidRPr="0057489F">
        <w:rPr>
          <w:rFonts w:ascii="宋体" w:hAnsi="宋体" w:hint="eastAsia"/>
        </w:rPr>
        <w:t xml:space="preserve"> 综调人员登录综调中心，进入</w:t>
      </w:r>
      <w:r>
        <w:rPr>
          <w:rFonts w:ascii="宋体" w:hAnsi="宋体" w:hint="eastAsia"/>
        </w:rPr>
        <w:t>探针覆盖率</w:t>
      </w:r>
      <w:r w:rsidRPr="0057489F">
        <w:rPr>
          <w:rFonts w:ascii="宋体" w:hAnsi="宋体" w:hint="eastAsia"/>
        </w:rPr>
        <w:t>管理模块，选择全省</w:t>
      </w:r>
      <w:r>
        <w:rPr>
          <w:rFonts w:ascii="宋体" w:hAnsi="宋体" w:hint="eastAsia"/>
        </w:rPr>
        <w:t>探针覆盖适用法律</w:t>
      </w:r>
      <w:r w:rsidRPr="0057489F">
        <w:rPr>
          <w:rFonts w:ascii="宋体" w:hAnsi="宋体" w:hint="eastAsia"/>
        </w:rPr>
        <w:t>界面，输入日期、查询后展示该指标</w:t>
      </w:r>
      <w:r>
        <w:rPr>
          <w:rFonts w:ascii="宋体" w:hAnsi="宋体" w:hint="eastAsia"/>
        </w:rPr>
        <w:t>全省</w:t>
      </w:r>
      <w:r w:rsidRPr="0057489F">
        <w:rPr>
          <w:rFonts w:ascii="宋体" w:hAnsi="宋体" w:hint="eastAsia"/>
        </w:rPr>
        <w:t>的趋势图</w:t>
      </w:r>
    </w:p>
    <w:p w:rsidR="003504B4" w:rsidRPr="00DB19FB" w:rsidRDefault="003504B4" w:rsidP="003504B4">
      <w:pPr>
        <w:pStyle w:val="6"/>
        <w:rPr>
          <w:rFonts w:ascii="宋体" w:hAnsi="宋体"/>
          <w:iCs w:val="0"/>
        </w:rPr>
      </w:pPr>
      <w:bookmarkStart w:id="463" w:name="_Toc130154330"/>
      <w:r>
        <w:rPr>
          <w:rFonts w:ascii="宋体" w:hAnsi="宋体" w:hint="eastAsia"/>
          <w:iCs w:val="0"/>
        </w:rPr>
        <w:t>区县探针覆盖率</w:t>
      </w:r>
      <w:r w:rsidRPr="0057489F">
        <w:rPr>
          <w:rFonts w:ascii="宋体" w:hAnsi="宋体" w:hint="eastAsia"/>
          <w:iCs w:val="0"/>
        </w:rPr>
        <w:t>查询</w:t>
      </w:r>
      <w:bookmarkEnd w:id="463"/>
    </w:p>
    <w:p w:rsidR="003504B4" w:rsidRPr="0057489F" w:rsidRDefault="003504B4" w:rsidP="003504B4">
      <w:pPr>
        <w:ind w:left="420" w:firstLine="480"/>
        <w:rPr>
          <w:rFonts w:ascii="宋体" w:hAnsi="宋体"/>
          <w:lang w:val="x-none"/>
        </w:rPr>
      </w:pPr>
      <w:r w:rsidRPr="0057489F">
        <w:rPr>
          <w:rFonts w:ascii="宋体" w:hAnsi="宋体" w:hint="eastAsia"/>
        </w:rPr>
        <w:t>综调人员登录综调中心，进入</w:t>
      </w:r>
      <w:r>
        <w:rPr>
          <w:rFonts w:ascii="宋体" w:hAnsi="宋体" w:hint="eastAsia"/>
        </w:rPr>
        <w:t>探针覆盖率</w:t>
      </w:r>
      <w:r w:rsidRPr="0057489F">
        <w:rPr>
          <w:rFonts w:ascii="宋体" w:hAnsi="宋体" w:hint="eastAsia"/>
        </w:rPr>
        <w:t>管理模块，选择</w:t>
      </w:r>
      <w:r>
        <w:rPr>
          <w:rFonts w:ascii="宋体" w:hAnsi="宋体" w:hint="eastAsia"/>
        </w:rPr>
        <w:t>区县探针覆盖适用法律</w:t>
      </w:r>
      <w:r w:rsidRPr="0057489F">
        <w:rPr>
          <w:rFonts w:ascii="宋体" w:hAnsi="宋体" w:hint="eastAsia"/>
        </w:rPr>
        <w:t>界面，输入日期、查询后展示该指标</w:t>
      </w:r>
      <w:r>
        <w:rPr>
          <w:rFonts w:ascii="宋体" w:hAnsi="宋体" w:hint="eastAsia"/>
        </w:rPr>
        <w:t>区县</w:t>
      </w:r>
      <w:r w:rsidRPr="0057489F">
        <w:rPr>
          <w:rFonts w:ascii="宋体" w:hAnsi="宋体" w:hint="eastAsia"/>
        </w:rPr>
        <w:t>的趋势图</w:t>
      </w:r>
      <w:r w:rsidRPr="00DB19FB">
        <w:rPr>
          <w:rFonts w:ascii="宋体" w:hAnsi="宋体" w:hint="eastAsia"/>
          <w:lang w:val="x-none"/>
        </w:rPr>
        <w:t>。</w:t>
      </w:r>
    </w:p>
    <w:p w:rsidR="003504B4" w:rsidRPr="00DB19FB" w:rsidRDefault="003504B4" w:rsidP="003504B4">
      <w:pPr>
        <w:pStyle w:val="5"/>
      </w:pPr>
      <w:bookmarkStart w:id="464" w:name="_Toc130154331"/>
      <w:r w:rsidRPr="00DB19FB">
        <w:rPr>
          <w:rFonts w:hint="eastAsia"/>
        </w:rPr>
        <w:t>探针活跃度</w:t>
      </w:r>
      <w:r>
        <w:rPr>
          <w:rFonts w:hint="eastAsia"/>
        </w:rPr>
        <w:t>管理</w:t>
      </w:r>
      <w:bookmarkEnd w:id="464"/>
    </w:p>
    <w:p w:rsidR="003504B4" w:rsidRPr="00DB19FB" w:rsidRDefault="003504B4" w:rsidP="003504B4">
      <w:pPr>
        <w:pStyle w:val="6"/>
        <w:rPr>
          <w:rFonts w:ascii="宋体" w:hAnsi="宋体"/>
          <w:iCs w:val="0"/>
        </w:rPr>
      </w:pPr>
      <w:bookmarkStart w:id="465" w:name="_Toc130154332"/>
      <w:r>
        <w:rPr>
          <w:rFonts w:hint="eastAsia"/>
        </w:rPr>
        <w:t>探针活跃度</w:t>
      </w:r>
      <w:r w:rsidRPr="00DB19FB">
        <w:rPr>
          <w:rFonts w:hint="eastAsia"/>
        </w:rPr>
        <w:t>率</w:t>
      </w:r>
      <w:r w:rsidRPr="00080017">
        <w:rPr>
          <w:rFonts w:hint="eastAsia"/>
        </w:rPr>
        <w:t>计算规则管理</w:t>
      </w:r>
      <w:bookmarkEnd w:id="465"/>
    </w:p>
    <w:p w:rsidR="003504B4" w:rsidRPr="00DB19FB" w:rsidRDefault="003504B4" w:rsidP="003504B4">
      <w:pPr>
        <w:ind w:left="420" w:firstLine="480"/>
        <w:rPr>
          <w:rFonts w:ascii="宋体" w:hAnsi="宋体"/>
          <w:lang w:val="x-none"/>
        </w:rPr>
      </w:pPr>
      <w:r w:rsidRPr="00080017">
        <w:rPr>
          <w:rFonts w:ascii="宋体" w:hAnsi="宋体" w:hint="eastAsia"/>
          <w:lang w:val="x-none"/>
        </w:rPr>
        <w:t>依照文档传输协议要求，对</w:t>
      </w:r>
      <w:r>
        <w:rPr>
          <w:rFonts w:ascii="宋体" w:hAnsi="宋体" w:hint="eastAsia"/>
          <w:lang w:val="x-none"/>
        </w:rPr>
        <w:t>探针活跃度率</w:t>
      </w:r>
      <w:r w:rsidRPr="00080017">
        <w:rPr>
          <w:rFonts w:ascii="宋体" w:hAnsi="宋体" w:hint="eastAsia"/>
          <w:lang w:val="x-none"/>
        </w:rPr>
        <w:t>约定的文件格式、数据内容、对文件中的地市、区县、</w:t>
      </w:r>
      <w:r>
        <w:rPr>
          <w:rFonts w:ascii="宋体" w:hAnsi="宋体" w:hint="eastAsia"/>
          <w:lang w:val="x-none"/>
        </w:rPr>
        <w:t>探针活跃度率，使用</w:t>
      </w:r>
      <w:r w:rsidRPr="00080017">
        <w:rPr>
          <w:rFonts w:ascii="宋体" w:hAnsi="宋体" w:hint="eastAsia"/>
          <w:lang w:val="x-none"/>
        </w:rPr>
        <w:t>时间数据解析、计算</w:t>
      </w:r>
      <w:r w:rsidRPr="00DB19FB">
        <w:rPr>
          <w:rFonts w:ascii="宋体" w:hAnsi="宋体" w:hint="eastAsia"/>
          <w:lang w:val="x-none"/>
        </w:rPr>
        <w:t>。</w:t>
      </w:r>
    </w:p>
    <w:p w:rsidR="003504B4" w:rsidRPr="00DB19FB" w:rsidRDefault="003504B4" w:rsidP="003504B4">
      <w:pPr>
        <w:pStyle w:val="6"/>
        <w:rPr>
          <w:iCs w:val="0"/>
        </w:rPr>
      </w:pPr>
      <w:bookmarkStart w:id="466" w:name="_Toc130154333"/>
      <w:r>
        <w:rPr>
          <w:rFonts w:hint="eastAsia"/>
        </w:rPr>
        <w:t>探针活跃度</w:t>
      </w:r>
      <w:r w:rsidRPr="00DB19FB">
        <w:rPr>
          <w:rFonts w:hint="eastAsia"/>
        </w:rPr>
        <w:t>率</w:t>
      </w:r>
      <w:r>
        <w:rPr>
          <w:rFonts w:hint="eastAsia"/>
        </w:rPr>
        <w:t>分析</w:t>
      </w:r>
      <w:bookmarkEnd w:id="466"/>
    </w:p>
    <w:p w:rsidR="003504B4" w:rsidRPr="00DB19FB" w:rsidRDefault="003504B4" w:rsidP="003504B4">
      <w:pPr>
        <w:ind w:left="420" w:firstLine="480"/>
        <w:rPr>
          <w:rFonts w:ascii="宋体" w:hAnsi="宋体"/>
          <w:lang w:val="x-none" w:eastAsia="x-none"/>
        </w:rPr>
      </w:pPr>
      <w:r w:rsidRPr="00080017">
        <w:rPr>
          <w:rFonts w:ascii="宋体" w:hAnsi="宋体" w:hint="eastAsia"/>
          <w:lang w:val="x-none"/>
        </w:rPr>
        <w:t>数据分析人员根据地市、区县、</w:t>
      </w:r>
      <w:r>
        <w:rPr>
          <w:rFonts w:ascii="宋体" w:hAnsi="宋体" w:hint="eastAsia"/>
          <w:lang w:val="x-none"/>
        </w:rPr>
        <w:t>探针活跃度率</w:t>
      </w:r>
      <w:r w:rsidRPr="00080017">
        <w:rPr>
          <w:rFonts w:ascii="宋体" w:hAnsi="宋体" w:hint="eastAsia"/>
          <w:lang w:val="x-none"/>
        </w:rPr>
        <w:t>、</w:t>
      </w:r>
      <w:r>
        <w:rPr>
          <w:rFonts w:ascii="宋体" w:hAnsi="宋体" w:hint="eastAsia"/>
          <w:lang w:val="x-none"/>
        </w:rPr>
        <w:t>使用</w:t>
      </w:r>
      <w:r w:rsidRPr="00080017">
        <w:rPr>
          <w:rFonts w:ascii="宋体" w:hAnsi="宋体" w:hint="eastAsia"/>
          <w:lang w:val="x-none"/>
        </w:rPr>
        <w:t>时间按照汇总、劣化指标方式收集计算地市、区县的</w:t>
      </w:r>
      <w:r>
        <w:rPr>
          <w:rFonts w:ascii="宋体" w:hAnsi="宋体" w:hint="eastAsia"/>
          <w:lang w:val="x-none"/>
        </w:rPr>
        <w:t>探针活跃度平均使用率、平均占用时长</w:t>
      </w:r>
      <w:r w:rsidRPr="00DB19FB">
        <w:rPr>
          <w:rFonts w:ascii="宋体" w:hAnsi="宋体" w:hint="eastAsia"/>
          <w:lang w:val="x-none"/>
        </w:rPr>
        <w:t>。</w:t>
      </w:r>
    </w:p>
    <w:p w:rsidR="003504B4" w:rsidRPr="00DB19FB" w:rsidRDefault="003504B4" w:rsidP="003504B4">
      <w:pPr>
        <w:pStyle w:val="6"/>
        <w:rPr>
          <w:rFonts w:ascii="宋体" w:hAnsi="宋体"/>
          <w:iCs w:val="0"/>
        </w:rPr>
      </w:pPr>
      <w:bookmarkStart w:id="467" w:name="_Toc130154334"/>
      <w:r>
        <w:rPr>
          <w:rFonts w:hint="eastAsia"/>
        </w:rPr>
        <w:t>探针活跃度</w:t>
      </w:r>
      <w:r w:rsidRPr="00DB19FB">
        <w:rPr>
          <w:rFonts w:hint="eastAsia"/>
        </w:rPr>
        <w:t>率</w:t>
      </w:r>
      <w:r>
        <w:rPr>
          <w:rFonts w:hint="eastAsia"/>
        </w:rPr>
        <w:t>校验</w:t>
      </w:r>
      <w:bookmarkEnd w:id="467"/>
    </w:p>
    <w:p w:rsidR="003504B4" w:rsidRPr="00080017" w:rsidRDefault="003504B4" w:rsidP="003504B4">
      <w:pPr>
        <w:ind w:left="420" w:firstLine="480"/>
        <w:rPr>
          <w:rFonts w:ascii="宋体" w:hAnsi="宋体"/>
          <w:lang w:eastAsia="x-none"/>
        </w:rPr>
      </w:pPr>
      <w:r>
        <w:rPr>
          <w:rFonts w:ascii="宋体" w:hAnsi="宋体" w:hint="eastAsia"/>
          <w:lang w:val="x-none"/>
        </w:rPr>
        <w:t>数据分析人员对计算得到探针活跃度平均使用率、平均占用时长数据校验、复核</w:t>
      </w:r>
      <w:r w:rsidRPr="00080017">
        <w:rPr>
          <w:rFonts w:ascii="宋体" w:hAnsi="宋体" w:hint="eastAsia"/>
          <w:lang w:val="x-none"/>
        </w:rPr>
        <w:t>是否满足趋势劣化图的指标求，对不满足的数据通知到系统厂家进行数据重推</w:t>
      </w:r>
    </w:p>
    <w:p w:rsidR="003504B4" w:rsidRPr="00DB19FB" w:rsidRDefault="003504B4" w:rsidP="003504B4">
      <w:pPr>
        <w:pStyle w:val="6"/>
        <w:rPr>
          <w:rFonts w:ascii="宋体" w:hAnsi="宋体"/>
          <w:iCs w:val="0"/>
        </w:rPr>
      </w:pPr>
      <w:bookmarkStart w:id="468" w:name="_Toc130154335"/>
      <w:r>
        <w:rPr>
          <w:rFonts w:hint="eastAsia"/>
        </w:rPr>
        <w:t>探针活跃度</w:t>
      </w:r>
      <w:r w:rsidRPr="00DB19FB">
        <w:rPr>
          <w:rFonts w:hint="eastAsia"/>
        </w:rPr>
        <w:t>率</w:t>
      </w:r>
      <w:r>
        <w:rPr>
          <w:rFonts w:hint="eastAsia"/>
        </w:rPr>
        <w:t>新增</w:t>
      </w:r>
      <w:bookmarkEnd w:id="468"/>
    </w:p>
    <w:p w:rsidR="003504B4" w:rsidRPr="00DB19FB" w:rsidRDefault="003504B4" w:rsidP="003504B4">
      <w:pPr>
        <w:ind w:left="420" w:firstLine="480"/>
        <w:rPr>
          <w:rFonts w:ascii="宋体" w:hAnsi="宋体"/>
          <w:lang w:val="x-none" w:eastAsia="x-none"/>
        </w:rPr>
      </w:pPr>
      <w:r w:rsidRPr="00080017">
        <w:rPr>
          <w:rFonts w:ascii="宋体" w:hAnsi="宋体" w:hint="eastAsia"/>
          <w:lang w:val="x-none"/>
        </w:rPr>
        <w:t>数据处理人对校验、复核通过的地市、区县的</w:t>
      </w:r>
      <w:r>
        <w:rPr>
          <w:rFonts w:ascii="宋体" w:hAnsi="宋体" w:hint="eastAsia"/>
          <w:lang w:val="x-none"/>
        </w:rPr>
        <w:t>探针活跃度平均使用率、平均占用时长</w:t>
      </w:r>
      <w:r w:rsidRPr="00080017">
        <w:rPr>
          <w:rFonts w:ascii="宋体" w:hAnsi="宋体" w:hint="eastAsia"/>
          <w:lang w:val="x-none"/>
        </w:rPr>
        <w:t>按</w:t>
      </w:r>
      <w:r>
        <w:rPr>
          <w:rFonts w:ascii="宋体" w:hAnsi="宋体" w:hint="eastAsia"/>
          <w:lang w:val="x-none"/>
        </w:rPr>
        <w:t>探针活跃度率</w:t>
      </w:r>
      <w:r w:rsidRPr="00080017">
        <w:rPr>
          <w:rFonts w:ascii="宋体" w:hAnsi="宋体" w:hint="eastAsia"/>
          <w:lang w:val="x-none"/>
        </w:rPr>
        <w:t>规则要求新增到数据库</w:t>
      </w:r>
      <w:r w:rsidRPr="00DB19FB">
        <w:rPr>
          <w:rFonts w:ascii="宋体" w:hAnsi="宋体" w:hint="eastAsia"/>
          <w:lang w:val="x-none"/>
        </w:rPr>
        <w:t>。</w:t>
      </w:r>
    </w:p>
    <w:p w:rsidR="003504B4" w:rsidRPr="00DB19FB" w:rsidRDefault="003504B4" w:rsidP="003504B4">
      <w:pPr>
        <w:pStyle w:val="6"/>
        <w:rPr>
          <w:rFonts w:ascii="宋体" w:hAnsi="宋体"/>
          <w:iCs w:val="0"/>
        </w:rPr>
      </w:pPr>
      <w:bookmarkStart w:id="469" w:name="_Toc130154336"/>
      <w:r>
        <w:rPr>
          <w:rFonts w:hint="eastAsia"/>
        </w:rPr>
        <w:lastRenderedPageBreak/>
        <w:t>探针活跃度</w:t>
      </w:r>
      <w:r w:rsidRPr="00080017">
        <w:rPr>
          <w:rFonts w:hint="eastAsia"/>
        </w:rPr>
        <w:t>日平均使用率</w:t>
      </w:r>
      <w:r>
        <w:rPr>
          <w:rFonts w:hint="eastAsia"/>
        </w:rPr>
        <w:t>新增</w:t>
      </w:r>
      <w:bookmarkEnd w:id="469"/>
    </w:p>
    <w:p w:rsidR="003504B4" w:rsidRPr="00DB19FB" w:rsidRDefault="003504B4" w:rsidP="003504B4">
      <w:pPr>
        <w:ind w:left="420" w:firstLine="480"/>
        <w:rPr>
          <w:rFonts w:ascii="宋体" w:hAnsi="宋体"/>
          <w:lang w:val="x-none" w:eastAsia="x-none"/>
        </w:rPr>
      </w:pPr>
      <w:r w:rsidRPr="00080017">
        <w:rPr>
          <w:rFonts w:ascii="宋体" w:hAnsi="宋体" w:hint="eastAsia"/>
          <w:lang w:val="x-none"/>
        </w:rPr>
        <w:t>数据分析人员对</w:t>
      </w:r>
      <w:r>
        <w:rPr>
          <w:rFonts w:ascii="宋体" w:hAnsi="宋体" w:hint="eastAsia"/>
          <w:lang w:val="x-none"/>
        </w:rPr>
        <w:t>探针活跃度率</w:t>
      </w:r>
      <w:r w:rsidRPr="00080017">
        <w:rPr>
          <w:rFonts w:ascii="宋体" w:hAnsi="宋体" w:hint="eastAsia"/>
          <w:lang w:val="x-none"/>
        </w:rPr>
        <w:t>基础数据展开二次分析计算、依照界面展示要求、数据指标计算规则统计计算得到全省、地市、区县的</w:t>
      </w:r>
      <w:r>
        <w:rPr>
          <w:rFonts w:hint="eastAsia"/>
        </w:rPr>
        <w:t>探针活跃度</w:t>
      </w:r>
      <w:r w:rsidRPr="00080017">
        <w:rPr>
          <w:rFonts w:hint="eastAsia"/>
        </w:rPr>
        <w:t>昨日平均使用率</w:t>
      </w:r>
      <w:r>
        <w:rPr>
          <w:rFonts w:ascii="宋体" w:hAnsi="宋体" w:hint="eastAsia"/>
          <w:lang w:val="x-none"/>
        </w:rPr>
        <w:t>新增到数据库</w:t>
      </w:r>
      <w:r w:rsidRPr="00DB19FB">
        <w:rPr>
          <w:rFonts w:ascii="宋体" w:hAnsi="宋体" w:hint="eastAsia"/>
          <w:lang w:val="x-none"/>
        </w:rPr>
        <w:t>。</w:t>
      </w:r>
    </w:p>
    <w:p w:rsidR="003504B4" w:rsidRPr="00DB19FB" w:rsidRDefault="003504B4" w:rsidP="003504B4">
      <w:pPr>
        <w:pStyle w:val="6"/>
        <w:rPr>
          <w:rFonts w:ascii="宋体" w:hAnsi="宋体"/>
          <w:iCs w:val="0"/>
        </w:rPr>
      </w:pPr>
      <w:bookmarkStart w:id="470" w:name="_Toc130154337"/>
      <w:r>
        <w:rPr>
          <w:rFonts w:hint="eastAsia"/>
        </w:rPr>
        <w:t>探针活跃度本周</w:t>
      </w:r>
      <w:r w:rsidRPr="00080017">
        <w:rPr>
          <w:rFonts w:hint="eastAsia"/>
        </w:rPr>
        <w:t>平均使用率</w:t>
      </w:r>
      <w:r>
        <w:rPr>
          <w:rFonts w:hint="eastAsia"/>
        </w:rPr>
        <w:t>新增</w:t>
      </w:r>
      <w:bookmarkEnd w:id="470"/>
    </w:p>
    <w:p w:rsidR="003504B4" w:rsidRPr="00DB19FB" w:rsidRDefault="003504B4" w:rsidP="003504B4">
      <w:pPr>
        <w:ind w:left="420" w:firstLine="480"/>
        <w:rPr>
          <w:rFonts w:ascii="宋体" w:hAnsi="宋体"/>
          <w:lang w:val="x-none"/>
        </w:rPr>
      </w:pPr>
      <w:r w:rsidRPr="00080017">
        <w:rPr>
          <w:rFonts w:ascii="宋体" w:hAnsi="宋体" w:hint="eastAsia"/>
          <w:lang w:val="x-none"/>
        </w:rPr>
        <w:t>数据分析人员对</w:t>
      </w:r>
      <w:r>
        <w:rPr>
          <w:rFonts w:ascii="宋体" w:hAnsi="宋体" w:hint="eastAsia"/>
          <w:lang w:val="x-none"/>
        </w:rPr>
        <w:t>昨日探针活跃度率</w:t>
      </w:r>
      <w:r w:rsidRPr="00080017">
        <w:rPr>
          <w:rFonts w:ascii="宋体" w:hAnsi="宋体" w:hint="eastAsia"/>
          <w:lang w:val="x-none"/>
        </w:rPr>
        <w:t>基础数据展开</w:t>
      </w:r>
      <w:r>
        <w:rPr>
          <w:rFonts w:ascii="宋体" w:hAnsi="宋体" w:hint="eastAsia"/>
          <w:lang w:val="x-none"/>
        </w:rPr>
        <w:t>三</w:t>
      </w:r>
      <w:r w:rsidRPr="00080017">
        <w:rPr>
          <w:rFonts w:ascii="宋体" w:hAnsi="宋体" w:hint="eastAsia"/>
          <w:lang w:val="x-none"/>
        </w:rPr>
        <w:t>次分析计算、依照界面展示要求、数据指标计算规则统计计算得到全省、地市、区县的</w:t>
      </w:r>
      <w:r>
        <w:rPr>
          <w:rFonts w:hint="eastAsia"/>
        </w:rPr>
        <w:t>探针活跃度本周</w:t>
      </w:r>
      <w:r w:rsidRPr="00080017">
        <w:rPr>
          <w:rFonts w:hint="eastAsia"/>
        </w:rPr>
        <w:t>平均使用率</w:t>
      </w:r>
      <w:r>
        <w:rPr>
          <w:rFonts w:ascii="宋体" w:hAnsi="宋体" w:hint="eastAsia"/>
          <w:lang w:val="x-none"/>
        </w:rPr>
        <w:t>新增到数据库</w:t>
      </w:r>
      <w:r w:rsidRPr="00DB19FB">
        <w:rPr>
          <w:rFonts w:ascii="宋体" w:hAnsi="宋体" w:hint="eastAsia"/>
          <w:lang w:val="x-none"/>
        </w:rPr>
        <w:t>。</w:t>
      </w:r>
    </w:p>
    <w:p w:rsidR="003504B4" w:rsidRPr="00DB19FB" w:rsidRDefault="003504B4" w:rsidP="003504B4">
      <w:pPr>
        <w:pStyle w:val="6"/>
        <w:rPr>
          <w:rFonts w:ascii="宋体" w:hAnsi="宋体"/>
          <w:iCs w:val="0"/>
        </w:rPr>
      </w:pPr>
      <w:bookmarkStart w:id="471" w:name="_Toc130154338"/>
      <w:r>
        <w:rPr>
          <w:rFonts w:hint="eastAsia"/>
        </w:rPr>
        <w:t>探针活跃度本月</w:t>
      </w:r>
      <w:r w:rsidRPr="00080017">
        <w:rPr>
          <w:rFonts w:hint="eastAsia"/>
        </w:rPr>
        <w:t>平均使用率</w:t>
      </w:r>
      <w:r>
        <w:rPr>
          <w:rFonts w:hint="eastAsia"/>
        </w:rPr>
        <w:t>新增</w:t>
      </w:r>
      <w:bookmarkEnd w:id="471"/>
    </w:p>
    <w:p w:rsidR="003504B4" w:rsidRDefault="003504B4" w:rsidP="003504B4">
      <w:pPr>
        <w:ind w:left="420" w:firstLine="480"/>
        <w:rPr>
          <w:rFonts w:ascii="宋体" w:hAnsi="宋体"/>
          <w:lang w:val="x-none"/>
        </w:rPr>
      </w:pPr>
      <w:r w:rsidRPr="00080017">
        <w:rPr>
          <w:rFonts w:ascii="宋体" w:hAnsi="宋体" w:hint="eastAsia"/>
          <w:lang w:val="x-none"/>
        </w:rPr>
        <w:t>数据分析人员对</w:t>
      </w:r>
      <w:r>
        <w:rPr>
          <w:rFonts w:ascii="宋体" w:hAnsi="宋体" w:hint="eastAsia"/>
          <w:lang w:val="x-none"/>
        </w:rPr>
        <w:t>昨日探针活跃度率</w:t>
      </w:r>
      <w:r w:rsidRPr="00080017">
        <w:rPr>
          <w:rFonts w:ascii="宋体" w:hAnsi="宋体" w:hint="eastAsia"/>
          <w:lang w:val="x-none"/>
        </w:rPr>
        <w:t>基础数据展开</w:t>
      </w:r>
      <w:r>
        <w:rPr>
          <w:rFonts w:ascii="宋体" w:hAnsi="宋体" w:hint="eastAsia"/>
          <w:lang w:val="x-none"/>
        </w:rPr>
        <w:t>四</w:t>
      </w:r>
      <w:r w:rsidRPr="00080017">
        <w:rPr>
          <w:rFonts w:ascii="宋体" w:hAnsi="宋体" w:hint="eastAsia"/>
          <w:lang w:val="x-none"/>
        </w:rPr>
        <w:t>次分析计算、依照界面展示要求、数据指标计算规则统计计算得到全省、地市、区县的</w:t>
      </w:r>
      <w:r>
        <w:rPr>
          <w:rFonts w:hint="eastAsia"/>
        </w:rPr>
        <w:t>探针活跃度本月</w:t>
      </w:r>
      <w:r w:rsidRPr="00080017">
        <w:rPr>
          <w:rFonts w:hint="eastAsia"/>
        </w:rPr>
        <w:t>平均使用率</w:t>
      </w:r>
      <w:r>
        <w:rPr>
          <w:rFonts w:ascii="宋体" w:hAnsi="宋体" w:hint="eastAsia"/>
          <w:lang w:val="x-none"/>
        </w:rPr>
        <w:t>新增到数据库</w:t>
      </w:r>
      <w:r w:rsidRPr="00DB19FB">
        <w:rPr>
          <w:rFonts w:ascii="宋体" w:hAnsi="宋体" w:hint="eastAsia"/>
          <w:lang w:val="x-none"/>
        </w:rPr>
        <w:t>。</w:t>
      </w:r>
    </w:p>
    <w:p w:rsidR="003504B4" w:rsidRPr="00DB19FB" w:rsidRDefault="003504B4" w:rsidP="003504B4">
      <w:pPr>
        <w:pStyle w:val="6"/>
        <w:rPr>
          <w:rFonts w:ascii="宋体" w:hAnsi="宋体"/>
          <w:iCs w:val="0"/>
        </w:rPr>
      </w:pPr>
      <w:bookmarkStart w:id="472" w:name="_Toc130154339"/>
      <w:r>
        <w:rPr>
          <w:rFonts w:hint="eastAsia"/>
        </w:rPr>
        <w:t>探针活跃度昨日</w:t>
      </w:r>
      <w:r w:rsidRPr="00080017">
        <w:rPr>
          <w:rFonts w:hint="eastAsia"/>
        </w:rPr>
        <w:t>平均使用率</w:t>
      </w:r>
      <w:r>
        <w:rPr>
          <w:rFonts w:hint="eastAsia"/>
        </w:rPr>
        <w:t>新增</w:t>
      </w:r>
      <w:bookmarkEnd w:id="472"/>
    </w:p>
    <w:p w:rsidR="003504B4" w:rsidRDefault="003504B4" w:rsidP="003504B4">
      <w:pPr>
        <w:ind w:left="420" w:firstLine="480"/>
        <w:rPr>
          <w:rFonts w:ascii="宋体" w:hAnsi="宋体"/>
          <w:lang w:val="x-none"/>
        </w:rPr>
      </w:pPr>
      <w:r w:rsidRPr="00080017">
        <w:rPr>
          <w:rFonts w:ascii="宋体" w:hAnsi="宋体" w:hint="eastAsia"/>
          <w:lang w:val="x-none"/>
        </w:rPr>
        <w:t>数据分析人员对</w:t>
      </w:r>
      <w:r>
        <w:rPr>
          <w:rFonts w:ascii="宋体" w:hAnsi="宋体" w:hint="eastAsia"/>
          <w:lang w:val="x-none"/>
        </w:rPr>
        <w:t>昨日探针活跃度率</w:t>
      </w:r>
      <w:r w:rsidRPr="00080017">
        <w:rPr>
          <w:rFonts w:ascii="宋体" w:hAnsi="宋体" w:hint="eastAsia"/>
          <w:lang w:val="x-none"/>
        </w:rPr>
        <w:t>基础数据展开</w:t>
      </w:r>
      <w:r>
        <w:rPr>
          <w:rFonts w:ascii="宋体" w:hAnsi="宋体" w:hint="eastAsia"/>
          <w:lang w:val="x-none"/>
        </w:rPr>
        <w:t>四</w:t>
      </w:r>
      <w:r w:rsidRPr="00080017">
        <w:rPr>
          <w:rFonts w:ascii="宋体" w:hAnsi="宋体" w:hint="eastAsia"/>
          <w:lang w:val="x-none"/>
        </w:rPr>
        <w:t>次分析计算、依照界面展示要求、数据指标计算规则统计计算得到全省、地市、区县的</w:t>
      </w:r>
      <w:r>
        <w:rPr>
          <w:rFonts w:hint="eastAsia"/>
        </w:rPr>
        <w:t>探针活跃度昨日</w:t>
      </w:r>
      <w:r w:rsidRPr="00080017">
        <w:rPr>
          <w:rFonts w:hint="eastAsia"/>
        </w:rPr>
        <w:t>平均使用率</w:t>
      </w:r>
      <w:r>
        <w:rPr>
          <w:rFonts w:ascii="宋体" w:hAnsi="宋体" w:hint="eastAsia"/>
          <w:lang w:val="x-none"/>
        </w:rPr>
        <w:t>新增到数据库</w:t>
      </w:r>
      <w:r w:rsidRPr="00DB19FB">
        <w:rPr>
          <w:rFonts w:ascii="宋体" w:hAnsi="宋体" w:hint="eastAsia"/>
          <w:lang w:val="x-none"/>
        </w:rPr>
        <w:t>。</w:t>
      </w:r>
    </w:p>
    <w:p w:rsidR="003504B4" w:rsidRPr="00DB19FB" w:rsidRDefault="003504B4" w:rsidP="003504B4">
      <w:pPr>
        <w:pStyle w:val="6"/>
        <w:rPr>
          <w:rFonts w:ascii="宋体" w:hAnsi="宋体"/>
          <w:iCs w:val="0"/>
        </w:rPr>
      </w:pPr>
      <w:bookmarkStart w:id="473" w:name="_Toc130154340"/>
      <w:r w:rsidRPr="0057489F">
        <w:rPr>
          <w:rFonts w:ascii="宋体" w:hAnsi="宋体" w:hint="eastAsia"/>
          <w:iCs w:val="0"/>
        </w:rPr>
        <w:t>全省</w:t>
      </w:r>
      <w:r>
        <w:rPr>
          <w:rFonts w:ascii="宋体" w:hAnsi="宋体" w:hint="eastAsia"/>
          <w:iCs w:val="0"/>
        </w:rPr>
        <w:t>探针活跃度率</w:t>
      </w:r>
      <w:r w:rsidRPr="0057489F">
        <w:rPr>
          <w:rFonts w:ascii="宋体" w:hAnsi="宋体" w:hint="eastAsia"/>
          <w:iCs w:val="0"/>
        </w:rPr>
        <w:t>查询</w:t>
      </w:r>
      <w:bookmarkEnd w:id="473"/>
    </w:p>
    <w:p w:rsidR="003504B4" w:rsidRPr="0057489F" w:rsidRDefault="003504B4" w:rsidP="003504B4">
      <w:pPr>
        <w:ind w:left="420" w:firstLine="480"/>
        <w:rPr>
          <w:rFonts w:ascii="宋体" w:hAnsi="宋体"/>
        </w:rPr>
      </w:pPr>
      <w:r w:rsidRPr="0057489F">
        <w:rPr>
          <w:rFonts w:ascii="宋体" w:hAnsi="宋体" w:hint="eastAsia"/>
        </w:rPr>
        <w:t xml:space="preserve"> 综调人员登录综调中心，进入</w:t>
      </w:r>
      <w:r>
        <w:rPr>
          <w:rFonts w:ascii="宋体" w:hAnsi="宋体" w:hint="eastAsia"/>
        </w:rPr>
        <w:t>探针活跃度率</w:t>
      </w:r>
      <w:r w:rsidRPr="0057489F">
        <w:rPr>
          <w:rFonts w:ascii="宋体" w:hAnsi="宋体" w:hint="eastAsia"/>
        </w:rPr>
        <w:t>管理模块，选择全省</w:t>
      </w:r>
      <w:r>
        <w:rPr>
          <w:rFonts w:ascii="宋体" w:hAnsi="宋体" w:hint="eastAsia"/>
        </w:rPr>
        <w:t>探针活跃度适用法律</w:t>
      </w:r>
      <w:r w:rsidRPr="0057489F">
        <w:rPr>
          <w:rFonts w:ascii="宋体" w:hAnsi="宋体" w:hint="eastAsia"/>
        </w:rPr>
        <w:t>界面，输入日期、查询后展示该指标</w:t>
      </w:r>
      <w:r>
        <w:rPr>
          <w:rFonts w:ascii="宋体" w:hAnsi="宋体" w:hint="eastAsia"/>
        </w:rPr>
        <w:t>全省</w:t>
      </w:r>
      <w:r w:rsidRPr="0057489F">
        <w:rPr>
          <w:rFonts w:ascii="宋体" w:hAnsi="宋体" w:hint="eastAsia"/>
        </w:rPr>
        <w:t>的趋势图</w:t>
      </w:r>
    </w:p>
    <w:p w:rsidR="003504B4" w:rsidRPr="00DB19FB" w:rsidRDefault="003504B4" w:rsidP="003504B4">
      <w:pPr>
        <w:pStyle w:val="6"/>
        <w:rPr>
          <w:rFonts w:ascii="宋体" w:hAnsi="宋体"/>
          <w:iCs w:val="0"/>
        </w:rPr>
      </w:pPr>
      <w:bookmarkStart w:id="474" w:name="_Toc130154341"/>
      <w:r>
        <w:rPr>
          <w:rFonts w:ascii="宋体" w:hAnsi="宋体" w:hint="eastAsia"/>
          <w:iCs w:val="0"/>
        </w:rPr>
        <w:t>区县探针活跃度率</w:t>
      </w:r>
      <w:r w:rsidRPr="0057489F">
        <w:rPr>
          <w:rFonts w:ascii="宋体" w:hAnsi="宋体" w:hint="eastAsia"/>
          <w:iCs w:val="0"/>
        </w:rPr>
        <w:t>查询</w:t>
      </w:r>
      <w:bookmarkEnd w:id="474"/>
    </w:p>
    <w:p w:rsidR="003504B4" w:rsidRPr="0057489F" w:rsidRDefault="003504B4" w:rsidP="003504B4">
      <w:pPr>
        <w:ind w:left="420" w:firstLine="480"/>
        <w:rPr>
          <w:rFonts w:ascii="宋体" w:hAnsi="宋体"/>
          <w:lang w:val="x-none"/>
        </w:rPr>
      </w:pPr>
      <w:r w:rsidRPr="0057489F">
        <w:rPr>
          <w:rFonts w:ascii="宋体" w:hAnsi="宋体" w:hint="eastAsia"/>
        </w:rPr>
        <w:t>综调人员登录综调中心，进入</w:t>
      </w:r>
      <w:r>
        <w:rPr>
          <w:rFonts w:ascii="宋体" w:hAnsi="宋体" w:hint="eastAsia"/>
        </w:rPr>
        <w:t>探针活跃度率</w:t>
      </w:r>
      <w:r w:rsidRPr="0057489F">
        <w:rPr>
          <w:rFonts w:ascii="宋体" w:hAnsi="宋体" w:hint="eastAsia"/>
        </w:rPr>
        <w:t>管理模块，选择</w:t>
      </w:r>
      <w:r>
        <w:rPr>
          <w:rFonts w:ascii="宋体" w:hAnsi="宋体" w:hint="eastAsia"/>
        </w:rPr>
        <w:t>区县探针活跃度适用法律</w:t>
      </w:r>
      <w:r w:rsidRPr="0057489F">
        <w:rPr>
          <w:rFonts w:ascii="宋体" w:hAnsi="宋体" w:hint="eastAsia"/>
        </w:rPr>
        <w:t>界面，输入日期、查询后展示该指标</w:t>
      </w:r>
      <w:r>
        <w:rPr>
          <w:rFonts w:ascii="宋体" w:hAnsi="宋体" w:hint="eastAsia"/>
        </w:rPr>
        <w:t>区县</w:t>
      </w:r>
      <w:r w:rsidRPr="0057489F">
        <w:rPr>
          <w:rFonts w:ascii="宋体" w:hAnsi="宋体" w:hint="eastAsia"/>
        </w:rPr>
        <w:t>的趋势图</w:t>
      </w:r>
      <w:r w:rsidRPr="00DB19FB">
        <w:rPr>
          <w:rFonts w:ascii="宋体" w:hAnsi="宋体" w:hint="eastAsia"/>
          <w:lang w:val="x-none"/>
        </w:rPr>
        <w:t>。</w:t>
      </w:r>
    </w:p>
    <w:p w:rsidR="00513B86" w:rsidRPr="00DB19FB" w:rsidRDefault="00513B86" w:rsidP="00513B86">
      <w:pPr>
        <w:pStyle w:val="30"/>
      </w:pPr>
      <w:bookmarkStart w:id="475" w:name="_Toc130154342"/>
      <w:r w:rsidRPr="00963E7A">
        <w:rPr>
          <w:bCs w:val="0"/>
        </w:rPr>
        <w:lastRenderedPageBreak/>
        <w:t>业务能力重要指标数据视图</w:t>
      </w:r>
      <w:r>
        <w:rPr>
          <w:rFonts w:hint="eastAsia"/>
          <w:bCs w:val="0"/>
        </w:rPr>
        <w:t>管理</w:t>
      </w:r>
      <w:bookmarkEnd w:id="475"/>
    </w:p>
    <w:p w:rsidR="00513B86" w:rsidRPr="00DB19FB" w:rsidRDefault="00513B86" w:rsidP="00513B86">
      <w:pPr>
        <w:ind w:firstLine="480"/>
      </w:pPr>
      <w:r w:rsidRPr="00DB19FB">
        <w:rPr>
          <w:rFonts w:hint="eastAsia"/>
        </w:rPr>
        <w:t>集团功能描述：能够呈现家宽业务规模、端到端质量、装维质量、用户质量、网络会指标、评优指标等模块重要指标数据。</w:t>
      </w:r>
    </w:p>
    <w:p w:rsidR="00513B86" w:rsidRPr="00DB19FB" w:rsidRDefault="00513B86" w:rsidP="00513B86">
      <w:pPr>
        <w:ind w:firstLine="480"/>
      </w:pPr>
      <w:r w:rsidRPr="00DB19FB">
        <w:rPr>
          <w:rFonts w:hint="eastAsia"/>
        </w:rPr>
        <w:t>支持</w:t>
      </w:r>
      <w:r w:rsidRPr="00DB19FB">
        <w:t>GIS</w:t>
      </w:r>
      <w:r w:rsidRPr="00DB19FB">
        <w:rPr>
          <w:rFonts w:hint="eastAsia"/>
        </w:rPr>
        <w:t>地图展示各省市宽带用户数、用后即评装机满意度、用后即评故障维修满意度、家宽网络质量类重复投诉率等指标数据。</w:t>
      </w:r>
    </w:p>
    <w:p w:rsidR="00513B86" w:rsidRPr="00DB19FB" w:rsidRDefault="00513B86" w:rsidP="00513B86">
      <w:pPr>
        <w:ind w:firstLine="480"/>
      </w:pPr>
      <w:r w:rsidRPr="00DB19FB">
        <w:rPr>
          <w:rFonts w:hint="eastAsia"/>
        </w:rPr>
        <w:t>支持呈现宽带用户的总量及月同比、家宽活跃用户数及月同比、电视用户及月同比、电视活跃用户数及月同比、家宽网页平均首屏时延及月同比、</w:t>
      </w:r>
      <w:r w:rsidRPr="00DB19FB">
        <w:t>TOP20</w:t>
      </w:r>
      <w:r w:rsidRPr="00DB19FB">
        <w:rPr>
          <w:rFonts w:hint="eastAsia"/>
        </w:rPr>
        <w:t>端游</w:t>
      </w:r>
      <w:r w:rsidRPr="00DB19FB">
        <w:t>ping</w:t>
      </w:r>
      <w:r w:rsidRPr="00DB19FB">
        <w:rPr>
          <w:rFonts w:hint="eastAsia"/>
        </w:rPr>
        <w:t>时延及月同比等指标数据。</w:t>
      </w:r>
    </w:p>
    <w:p w:rsidR="00513B86" w:rsidRPr="00DB19FB" w:rsidRDefault="00513B86" w:rsidP="00513B86">
      <w:pPr>
        <w:ind w:firstLine="480"/>
      </w:pPr>
      <w:r w:rsidRPr="00DB19FB">
        <w:rPr>
          <w:rFonts w:hint="eastAsia"/>
        </w:rPr>
        <w:t>支持呈现</w:t>
      </w:r>
      <w:r w:rsidRPr="00DB19FB">
        <w:t>TOP20</w:t>
      </w:r>
      <w:r w:rsidRPr="00DB19FB">
        <w:rPr>
          <w:rFonts w:hint="eastAsia"/>
        </w:rPr>
        <w:t>应用市场文件下载速率及月同比。驻地网规模统计，现网</w:t>
      </w:r>
      <w:r w:rsidRPr="00DB19FB">
        <w:t>FTTB ONU</w:t>
      </w:r>
      <w:r w:rsidRPr="00DB19FB">
        <w:rPr>
          <w:rFonts w:hint="eastAsia"/>
        </w:rPr>
        <w:t>数量、现网</w:t>
      </w:r>
      <w:r w:rsidRPr="00DB19FB">
        <w:t>FTTH ONU</w:t>
      </w:r>
      <w:r w:rsidRPr="00DB19FB">
        <w:rPr>
          <w:rFonts w:hint="eastAsia"/>
        </w:rPr>
        <w:t>数量、现网</w:t>
      </w:r>
      <w:r w:rsidRPr="00DB19FB">
        <w:t>HGU</w:t>
      </w:r>
      <w:r w:rsidRPr="00DB19FB">
        <w:rPr>
          <w:rFonts w:hint="eastAsia"/>
        </w:rPr>
        <w:t>数量、现网</w:t>
      </w:r>
      <w:r w:rsidRPr="00DB19FB">
        <w:t>IHGU</w:t>
      </w:r>
      <w:r w:rsidRPr="00DB19FB">
        <w:rPr>
          <w:rFonts w:hint="eastAsia"/>
        </w:rPr>
        <w:t>数量等展示。</w:t>
      </w:r>
    </w:p>
    <w:p w:rsidR="00513B86" w:rsidRPr="00DB19FB" w:rsidRDefault="00513B86" w:rsidP="00513B86">
      <w:pPr>
        <w:pStyle w:val="40"/>
        <w:rPr>
          <w:iCs/>
          <w:szCs w:val="24"/>
        </w:rPr>
      </w:pPr>
      <w:bookmarkStart w:id="476" w:name="_Toc130154343"/>
      <w:r w:rsidRPr="0017533E">
        <w:rPr>
          <w:rFonts w:hint="eastAsia"/>
        </w:rPr>
        <w:t>业务能力重要指标数据视图</w:t>
      </w:r>
      <w:r>
        <w:rPr>
          <w:rFonts w:hint="eastAsia"/>
        </w:rPr>
        <w:t>管理</w:t>
      </w:r>
      <w:r w:rsidRPr="0017533E">
        <w:rPr>
          <w:rFonts w:hint="eastAsia"/>
        </w:rPr>
        <w:t>数据库</w:t>
      </w:r>
      <w:bookmarkEnd w:id="476"/>
    </w:p>
    <w:p w:rsidR="00513B86" w:rsidRPr="00DB19FB" w:rsidRDefault="00513B86" w:rsidP="00513B86">
      <w:pPr>
        <w:pStyle w:val="5"/>
      </w:pPr>
      <w:bookmarkStart w:id="477" w:name="_Toc130154344"/>
      <w:r w:rsidRPr="00DB19FB">
        <w:rPr>
          <w:rFonts w:hint="eastAsia"/>
        </w:rPr>
        <w:t>职责权限数据表</w:t>
      </w:r>
      <w:bookmarkEnd w:id="477"/>
    </w:p>
    <w:p w:rsidR="00513B86" w:rsidRPr="00DB19FB" w:rsidRDefault="00513B86" w:rsidP="00513B86">
      <w:pPr>
        <w:ind w:firstLine="480"/>
        <w:rPr>
          <w:rFonts w:ascii="宋体" w:hAnsi="宋体"/>
          <w:lang w:val="x-none" w:eastAsia="x-none"/>
        </w:rPr>
      </w:pPr>
      <w:r w:rsidRPr="00DB19FB">
        <w:rPr>
          <w:rFonts w:ascii="宋体" w:hAnsi="宋体" w:hint="eastAsia"/>
          <w:lang w:val="x-none"/>
        </w:rPr>
        <w:t>用于记录业务专区、重点指标的查看权限，包括地市、区县、角色、岗位、创建时间等字段。</w:t>
      </w:r>
    </w:p>
    <w:p w:rsidR="00513B86" w:rsidRPr="00DB19FB" w:rsidRDefault="00513B86" w:rsidP="00513B86">
      <w:pPr>
        <w:pStyle w:val="5"/>
      </w:pPr>
      <w:bookmarkStart w:id="478" w:name="_Toc130154345"/>
      <w:r w:rsidRPr="00DB19FB">
        <w:rPr>
          <w:rFonts w:hint="eastAsia"/>
        </w:rPr>
        <w:t>宽带新装数据表</w:t>
      </w:r>
      <w:bookmarkEnd w:id="478"/>
    </w:p>
    <w:p w:rsidR="00513B86" w:rsidRPr="00DB19FB" w:rsidRDefault="00513B86" w:rsidP="00513B86">
      <w:pPr>
        <w:ind w:firstLine="480"/>
        <w:rPr>
          <w:rFonts w:ascii="宋体" w:hAnsi="宋体"/>
          <w:lang w:val="x-none" w:eastAsia="x-none"/>
        </w:rPr>
      </w:pPr>
      <w:r w:rsidRPr="00DB19FB">
        <w:rPr>
          <w:rFonts w:ascii="宋体" w:hAnsi="宋体" w:hint="eastAsia"/>
          <w:lang w:val="x-none"/>
        </w:rPr>
        <w:t>用于记录宽带新装统计数据，包括地市、区县、今日受理、今日归档、本月受理、本月归档、创建时间等字段。</w:t>
      </w:r>
    </w:p>
    <w:p w:rsidR="00513B86" w:rsidRPr="00DB19FB" w:rsidRDefault="00513B86" w:rsidP="00513B86">
      <w:pPr>
        <w:pStyle w:val="5"/>
      </w:pPr>
      <w:bookmarkStart w:id="479" w:name="_Toc130154346"/>
      <w:r w:rsidRPr="00DB19FB">
        <w:rPr>
          <w:rFonts w:hint="eastAsia"/>
        </w:rPr>
        <w:t>宽带变更数据表</w:t>
      </w:r>
      <w:bookmarkEnd w:id="479"/>
    </w:p>
    <w:p w:rsidR="00513B86" w:rsidRPr="00DB19FB" w:rsidRDefault="00513B86" w:rsidP="00513B86">
      <w:pPr>
        <w:ind w:firstLine="480"/>
        <w:rPr>
          <w:rFonts w:ascii="宋体" w:hAnsi="宋体"/>
          <w:lang w:val="x-none" w:eastAsia="x-none"/>
        </w:rPr>
      </w:pPr>
      <w:r w:rsidRPr="00DB19FB">
        <w:rPr>
          <w:rFonts w:ascii="宋体" w:hAnsi="宋体" w:hint="eastAsia"/>
          <w:lang w:val="x-none"/>
        </w:rPr>
        <w:t>用于记录</w:t>
      </w:r>
      <w:r w:rsidRPr="00DB19FB">
        <w:rPr>
          <w:rFonts w:hint="eastAsia"/>
        </w:rPr>
        <w:t>宽带变更</w:t>
      </w:r>
      <w:r w:rsidRPr="00DB19FB">
        <w:rPr>
          <w:rFonts w:ascii="宋体" w:hAnsi="宋体" w:hint="eastAsia"/>
          <w:lang w:val="x-none"/>
        </w:rPr>
        <w:t>统计数据，包括地市、区县、今日受理、今日归档、本月</w:t>
      </w:r>
      <w:r w:rsidRPr="00DB19FB">
        <w:rPr>
          <w:rFonts w:ascii="宋体" w:hAnsi="宋体" w:hint="eastAsia"/>
          <w:lang w:val="x-none"/>
        </w:rPr>
        <w:lastRenderedPageBreak/>
        <w:t>受理、本月归档、创建时间等字段。</w:t>
      </w:r>
    </w:p>
    <w:p w:rsidR="00513B86" w:rsidRPr="00DB19FB" w:rsidRDefault="00513B86" w:rsidP="00513B86">
      <w:pPr>
        <w:pStyle w:val="5"/>
      </w:pPr>
      <w:bookmarkStart w:id="480" w:name="_Toc130154347"/>
      <w:r w:rsidRPr="00DB19FB">
        <w:rPr>
          <w:rFonts w:hint="eastAsia"/>
        </w:rPr>
        <w:t>宽带移机数据表</w:t>
      </w:r>
      <w:bookmarkEnd w:id="480"/>
    </w:p>
    <w:p w:rsidR="00513B86" w:rsidRPr="00DB19FB" w:rsidRDefault="00513B86" w:rsidP="00513B86">
      <w:pPr>
        <w:ind w:firstLine="480"/>
        <w:rPr>
          <w:rFonts w:ascii="宋体" w:hAnsi="宋体"/>
          <w:lang w:val="x-none" w:eastAsia="x-none"/>
        </w:rPr>
      </w:pPr>
      <w:r w:rsidRPr="00DB19FB">
        <w:rPr>
          <w:rFonts w:ascii="宋体" w:hAnsi="宋体" w:hint="eastAsia"/>
          <w:lang w:val="x-none"/>
        </w:rPr>
        <w:t>用于记录</w:t>
      </w:r>
      <w:r w:rsidRPr="00DB19FB">
        <w:rPr>
          <w:rFonts w:hint="eastAsia"/>
        </w:rPr>
        <w:t>宽带移机</w:t>
      </w:r>
      <w:r w:rsidRPr="00DB19FB">
        <w:rPr>
          <w:rFonts w:ascii="宋体" w:hAnsi="宋体" w:hint="eastAsia"/>
          <w:lang w:val="x-none"/>
        </w:rPr>
        <w:t>统计数据，包括地市、区县、今日受理、今日归档、本月受理、本月归档、创建时间等字段。</w:t>
      </w:r>
    </w:p>
    <w:p w:rsidR="00513B86" w:rsidRPr="00DB19FB" w:rsidRDefault="00513B86" w:rsidP="00513B86">
      <w:pPr>
        <w:pStyle w:val="5"/>
      </w:pPr>
      <w:bookmarkStart w:id="481" w:name="_Toc130154348"/>
      <w:r w:rsidRPr="00DB19FB">
        <w:rPr>
          <w:rFonts w:hint="eastAsia"/>
        </w:rPr>
        <w:t>宽带老用户换加数据表</w:t>
      </w:r>
      <w:bookmarkEnd w:id="481"/>
    </w:p>
    <w:p w:rsidR="00513B86" w:rsidRPr="00DB19FB" w:rsidRDefault="00513B86" w:rsidP="00513B86">
      <w:pPr>
        <w:ind w:firstLine="480"/>
        <w:rPr>
          <w:rFonts w:ascii="宋体" w:hAnsi="宋体"/>
          <w:lang w:val="x-none" w:eastAsia="x-none"/>
        </w:rPr>
      </w:pPr>
      <w:r w:rsidRPr="00DB19FB">
        <w:rPr>
          <w:rFonts w:ascii="宋体" w:hAnsi="宋体" w:hint="eastAsia"/>
          <w:lang w:val="x-none"/>
        </w:rPr>
        <w:t>用于记录</w:t>
      </w:r>
      <w:r w:rsidRPr="00DB19FB">
        <w:rPr>
          <w:rFonts w:hint="eastAsia"/>
        </w:rPr>
        <w:t>宽带老用户换加</w:t>
      </w:r>
      <w:r w:rsidRPr="00DB19FB">
        <w:rPr>
          <w:rFonts w:ascii="宋体" w:hAnsi="宋体" w:hint="eastAsia"/>
          <w:lang w:val="x-none"/>
        </w:rPr>
        <w:t>统计数据，包括地市、区县、今日受理、今日归档、本月受理、本月归档、创建时间等字段。</w:t>
      </w:r>
    </w:p>
    <w:p w:rsidR="00513B86" w:rsidRPr="00DB19FB" w:rsidRDefault="00513B86" w:rsidP="00513B86">
      <w:pPr>
        <w:pStyle w:val="5"/>
      </w:pPr>
      <w:bookmarkStart w:id="482" w:name="_Toc130154349"/>
      <w:r w:rsidRPr="00DB19FB">
        <w:rPr>
          <w:rFonts w:hint="eastAsia"/>
        </w:rPr>
        <w:t>宽带换光猫数据表</w:t>
      </w:r>
      <w:bookmarkEnd w:id="482"/>
    </w:p>
    <w:p w:rsidR="00513B86" w:rsidRPr="00DB19FB" w:rsidRDefault="00513B86" w:rsidP="00513B86">
      <w:pPr>
        <w:ind w:firstLine="480"/>
        <w:rPr>
          <w:rFonts w:ascii="宋体" w:hAnsi="宋体"/>
          <w:lang w:val="x-none" w:eastAsia="x-none"/>
        </w:rPr>
      </w:pPr>
      <w:r w:rsidRPr="00DB19FB">
        <w:rPr>
          <w:rFonts w:ascii="宋体" w:hAnsi="宋体" w:hint="eastAsia"/>
          <w:lang w:val="x-none"/>
        </w:rPr>
        <w:t>用于记录</w:t>
      </w:r>
      <w:r w:rsidRPr="00DB19FB">
        <w:rPr>
          <w:rFonts w:hint="eastAsia"/>
        </w:rPr>
        <w:t>宽带换光猫</w:t>
      </w:r>
      <w:r w:rsidRPr="00DB19FB">
        <w:rPr>
          <w:rFonts w:ascii="宋体" w:hAnsi="宋体" w:hint="eastAsia"/>
          <w:lang w:val="x-none"/>
        </w:rPr>
        <w:t>统计数据，包括地市、区县、今日受理、今日归档、本月受理、本月归档、创建时间等字段。</w:t>
      </w:r>
    </w:p>
    <w:p w:rsidR="00513B86" w:rsidRPr="00DB19FB" w:rsidRDefault="00513B86" w:rsidP="00513B86">
      <w:pPr>
        <w:pStyle w:val="5"/>
      </w:pPr>
      <w:bookmarkStart w:id="483" w:name="_Toc130154350"/>
      <w:r w:rsidRPr="00DB19FB">
        <w:rPr>
          <w:rFonts w:hint="eastAsia"/>
        </w:rPr>
        <w:t>手机业务变更数据表</w:t>
      </w:r>
      <w:bookmarkEnd w:id="483"/>
    </w:p>
    <w:p w:rsidR="00513B86" w:rsidRPr="00DB19FB" w:rsidRDefault="00513B86" w:rsidP="00513B86">
      <w:pPr>
        <w:ind w:firstLine="480"/>
        <w:rPr>
          <w:rFonts w:ascii="宋体" w:hAnsi="宋体"/>
          <w:lang w:val="x-none" w:eastAsia="x-none"/>
        </w:rPr>
      </w:pPr>
      <w:r w:rsidRPr="00DB19FB">
        <w:rPr>
          <w:rFonts w:ascii="宋体" w:hAnsi="宋体" w:hint="eastAsia"/>
          <w:lang w:val="x-none"/>
        </w:rPr>
        <w:t>用于记录</w:t>
      </w:r>
      <w:r w:rsidRPr="00DB19FB">
        <w:rPr>
          <w:rFonts w:hint="eastAsia"/>
        </w:rPr>
        <w:t>手机业务变更</w:t>
      </w:r>
      <w:r w:rsidRPr="00DB19FB">
        <w:rPr>
          <w:rFonts w:ascii="宋体" w:hAnsi="宋体" w:hint="eastAsia"/>
          <w:lang w:val="x-none"/>
        </w:rPr>
        <w:t>统计数据，包括地市、区县、今日受理、今日归档、本月受理、本月归档、创建时间等字段。</w:t>
      </w:r>
    </w:p>
    <w:p w:rsidR="00513B86" w:rsidRPr="00DB19FB" w:rsidRDefault="00513B86" w:rsidP="00513B86">
      <w:pPr>
        <w:pStyle w:val="5"/>
      </w:pPr>
      <w:bookmarkStart w:id="484" w:name="_Toc130154351"/>
      <w:r w:rsidRPr="00DB19FB">
        <w:rPr>
          <w:rFonts w:hint="eastAsia"/>
        </w:rPr>
        <w:t>手机摄像头换机数据表</w:t>
      </w:r>
      <w:bookmarkEnd w:id="484"/>
    </w:p>
    <w:p w:rsidR="00513B86" w:rsidRPr="00DB19FB" w:rsidRDefault="00513B86" w:rsidP="00513B86">
      <w:pPr>
        <w:ind w:firstLine="480"/>
        <w:rPr>
          <w:rFonts w:ascii="宋体" w:hAnsi="宋体"/>
          <w:lang w:val="x-none" w:eastAsia="x-none"/>
        </w:rPr>
      </w:pPr>
      <w:r w:rsidRPr="00DB19FB">
        <w:rPr>
          <w:rFonts w:ascii="宋体" w:hAnsi="宋体" w:hint="eastAsia"/>
          <w:lang w:val="x-none"/>
        </w:rPr>
        <w:t>用于记录</w:t>
      </w:r>
      <w:r w:rsidRPr="00DB19FB">
        <w:rPr>
          <w:rFonts w:hint="eastAsia"/>
        </w:rPr>
        <w:t>手机摄像头换机</w:t>
      </w:r>
      <w:r w:rsidRPr="00DB19FB">
        <w:rPr>
          <w:rFonts w:ascii="宋体" w:hAnsi="宋体" w:hint="eastAsia"/>
          <w:lang w:val="x-none"/>
        </w:rPr>
        <w:t>统计数据，包括地市、区县、今日受理、今日归档、本月受理、本月归档、创建时间等字段。</w:t>
      </w:r>
    </w:p>
    <w:p w:rsidR="00513B86" w:rsidRPr="00DB19FB" w:rsidRDefault="00513B86" w:rsidP="00513B86">
      <w:pPr>
        <w:pStyle w:val="5"/>
      </w:pPr>
      <w:bookmarkStart w:id="485" w:name="_Toc130154352"/>
      <w:r w:rsidRPr="00DB19FB">
        <w:rPr>
          <w:rFonts w:hint="eastAsia"/>
        </w:rPr>
        <w:t>宽带数据表</w:t>
      </w:r>
      <w:bookmarkEnd w:id="485"/>
    </w:p>
    <w:p w:rsidR="00513B86" w:rsidRPr="00DB19FB" w:rsidRDefault="00513B86" w:rsidP="00513B86">
      <w:pPr>
        <w:ind w:firstLine="480"/>
        <w:rPr>
          <w:rFonts w:ascii="宋体" w:hAnsi="宋体"/>
          <w:lang w:val="x-none" w:eastAsia="x-none"/>
        </w:rPr>
      </w:pPr>
      <w:r w:rsidRPr="00DB19FB">
        <w:rPr>
          <w:rFonts w:ascii="宋体" w:hAnsi="宋体" w:hint="eastAsia"/>
          <w:lang w:val="x-none"/>
        </w:rPr>
        <w:t>用于记录</w:t>
      </w:r>
      <w:r w:rsidRPr="00DB19FB">
        <w:rPr>
          <w:rFonts w:hint="eastAsia"/>
        </w:rPr>
        <w:t>宽带</w:t>
      </w:r>
      <w:r w:rsidRPr="00DB19FB">
        <w:rPr>
          <w:rFonts w:ascii="宋体" w:hAnsi="宋体" w:hint="eastAsia"/>
          <w:lang w:val="x-none"/>
        </w:rPr>
        <w:t>统计数据，包括地市、区县、今日受理、今日归档、本月受理、本月归档、创建时间等字段。</w:t>
      </w:r>
    </w:p>
    <w:p w:rsidR="00513B86" w:rsidRPr="00DB19FB" w:rsidRDefault="00513B86" w:rsidP="00513B86">
      <w:pPr>
        <w:pStyle w:val="5"/>
      </w:pPr>
      <w:bookmarkStart w:id="486" w:name="_Toc130154353"/>
      <w:r w:rsidRPr="00DB19FB">
        <w:rPr>
          <w:rFonts w:hint="eastAsia"/>
        </w:rPr>
        <w:lastRenderedPageBreak/>
        <w:t>互联网电视数据表</w:t>
      </w:r>
      <w:bookmarkEnd w:id="486"/>
    </w:p>
    <w:p w:rsidR="00513B86" w:rsidRPr="00DB19FB" w:rsidRDefault="00513B86" w:rsidP="00513B86">
      <w:pPr>
        <w:ind w:firstLine="480"/>
        <w:rPr>
          <w:rFonts w:ascii="宋体" w:hAnsi="宋体"/>
          <w:lang w:val="x-none" w:eastAsia="x-none"/>
        </w:rPr>
      </w:pPr>
      <w:r w:rsidRPr="00DB19FB">
        <w:rPr>
          <w:rFonts w:ascii="宋体" w:hAnsi="宋体" w:hint="eastAsia"/>
          <w:lang w:val="x-none"/>
        </w:rPr>
        <w:t>用于记录</w:t>
      </w:r>
      <w:r w:rsidRPr="00DB19FB">
        <w:rPr>
          <w:rFonts w:hint="eastAsia"/>
        </w:rPr>
        <w:t>互联网电视</w:t>
      </w:r>
      <w:r w:rsidRPr="00DB19FB">
        <w:rPr>
          <w:rFonts w:ascii="宋体" w:hAnsi="宋体" w:hint="eastAsia"/>
          <w:lang w:val="x-none"/>
        </w:rPr>
        <w:t>统计数据，包括地市、区县、今日受理、今日归档、本月受理、本月归档、创建时间等字段。</w:t>
      </w:r>
    </w:p>
    <w:p w:rsidR="00513B86" w:rsidRPr="00DB19FB" w:rsidRDefault="00513B86" w:rsidP="00513B86">
      <w:pPr>
        <w:pStyle w:val="5"/>
      </w:pPr>
      <w:bookmarkStart w:id="487" w:name="_Toc130154354"/>
      <w:r w:rsidRPr="00DB19FB">
        <w:rPr>
          <w:rFonts w:hint="eastAsia"/>
        </w:rPr>
        <w:t>千兆宽带数据表</w:t>
      </w:r>
      <w:bookmarkEnd w:id="487"/>
    </w:p>
    <w:p w:rsidR="00513B86" w:rsidRPr="00DB19FB" w:rsidRDefault="00513B86" w:rsidP="00513B86">
      <w:pPr>
        <w:ind w:firstLine="480"/>
        <w:rPr>
          <w:rFonts w:ascii="宋体" w:hAnsi="宋体"/>
          <w:lang w:val="x-none" w:eastAsia="x-none"/>
        </w:rPr>
      </w:pPr>
      <w:r w:rsidRPr="00DB19FB">
        <w:rPr>
          <w:rFonts w:ascii="宋体" w:hAnsi="宋体" w:hint="eastAsia"/>
          <w:lang w:val="x-none"/>
        </w:rPr>
        <w:t>用于记录</w:t>
      </w:r>
      <w:r w:rsidRPr="00DB19FB">
        <w:rPr>
          <w:rFonts w:hint="eastAsia"/>
        </w:rPr>
        <w:t>千兆宽带</w:t>
      </w:r>
      <w:r w:rsidRPr="00DB19FB">
        <w:rPr>
          <w:rFonts w:ascii="宋体" w:hAnsi="宋体" w:hint="eastAsia"/>
          <w:lang w:val="x-none"/>
        </w:rPr>
        <w:t>统计数据，包括地市、区县、今日受理、今日归档、本月受理、本月归档、创建时间等字段。</w:t>
      </w:r>
    </w:p>
    <w:p w:rsidR="00513B86" w:rsidRPr="00DB19FB" w:rsidRDefault="00513B86" w:rsidP="00513B86">
      <w:pPr>
        <w:pStyle w:val="5"/>
      </w:pPr>
      <w:bookmarkStart w:id="488" w:name="_Toc130154355"/>
      <w:r w:rsidRPr="00DB19FB">
        <w:rPr>
          <w:rFonts w:hint="eastAsia"/>
        </w:rPr>
        <w:t>家庭安防数据表</w:t>
      </w:r>
      <w:bookmarkEnd w:id="488"/>
    </w:p>
    <w:p w:rsidR="00513B86" w:rsidRPr="00DB19FB" w:rsidRDefault="00513B86" w:rsidP="00513B86">
      <w:pPr>
        <w:ind w:firstLine="480"/>
        <w:rPr>
          <w:rFonts w:ascii="宋体" w:hAnsi="宋体"/>
          <w:lang w:val="x-none" w:eastAsia="x-none"/>
        </w:rPr>
      </w:pPr>
      <w:r w:rsidRPr="00DB19FB">
        <w:rPr>
          <w:rFonts w:ascii="宋体" w:hAnsi="宋体" w:hint="eastAsia"/>
          <w:lang w:val="x-none"/>
        </w:rPr>
        <w:t>用于记录</w:t>
      </w:r>
      <w:r w:rsidRPr="00DB19FB">
        <w:rPr>
          <w:rFonts w:hint="eastAsia"/>
        </w:rPr>
        <w:t>家庭安防</w:t>
      </w:r>
      <w:r w:rsidRPr="00DB19FB">
        <w:rPr>
          <w:rFonts w:ascii="宋体" w:hAnsi="宋体" w:hint="eastAsia"/>
          <w:lang w:val="x-none"/>
        </w:rPr>
        <w:t>统计数据，包括地市、区县、今日受理、今日归档、本月受理、本月归档、创建时间等字段。</w:t>
      </w:r>
    </w:p>
    <w:p w:rsidR="00513B86" w:rsidRPr="00DB19FB" w:rsidRDefault="00513B86" w:rsidP="00513B86">
      <w:pPr>
        <w:pStyle w:val="5"/>
      </w:pPr>
      <w:bookmarkStart w:id="489" w:name="_Toc130154356"/>
      <w:r w:rsidRPr="00DB19FB">
        <w:rPr>
          <w:rFonts w:hint="eastAsia"/>
        </w:rPr>
        <w:t>增值业务数据表</w:t>
      </w:r>
      <w:bookmarkEnd w:id="489"/>
    </w:p>
    <w:p w:rsidR="00513B86" w:rsidRPr="00DB19FB" w:rsidRDefault="00513B86" w:rsidP="00513B86">
      <w:pPr>
        <w:ind w:firstLine="480"/>
        <w:rPr>
          <w:rFonts w:ascii="宋体" w:hAnsi="宋体"/>
          <w:lang w:val="x-none" w:eastAsia="x-none"/>
        </w:rPr>
      </w:pPr>
      <w:r w:rsidRPr="00DB19FB">
        <w:rPr>
          <w:rFonts w:ascii="宋体" w:hAnsi="宋体" w:hint="eastAsia"/>
          <w:lang w:val="x-none"/>
        </w:rPr>
        <w:t>用于记录</w:t>
      </w:r>
      <w:r w:rsidRPr="00DB19FB">
        <w:rPr>
          <w:rFonts w:hint="eastAsia"/>
        </w:rPr>
        <w:t>增值业务</w:t>
      </w:r>
      <w:r w:rsidRPr="00DB19FB">
        <w:rPr>
          <w:rFonts w:ascii="宋体" w:hAnsi="宋体" w:hint="eastAsia"/>
          <w:lang w:val="x-none"/>
        </w:rPr>
        <w:t>统计数据，包括地市、区县、今日受理、今日归档、本月受理、本月归档、创建时间等字段。</w:t>
      </w:r>
    </w:p>
    <w:p w:rsidR="00513B86" w:rsidRPr="00DB19FB" w:rsidRDefault="00513B86" w:rsidP="00513B86">
      <w:pPr>
        <w:pStyle w:val="5"/>
      </w:pPr>
      <w:bookmarkStart w:id="490" w:name="_Toc130154357"/>
      <w:r w:rsidRPr="00DB19FB">
        <w:rPr>
          <w:rFonts w:hint="eastAsia"/>
        </w:rPr>
        <w:t>业务规模数据表</w:t>
      </w:r>
      <w:bookmarkEnd w:id="490"/>
    </w:p>
    <w:p w:rsidR="00513B86" w:rsidRPr="00DB19FB" w:rsidRDefault="00513B86" w:rsidP="00513B86">
      <w:pPr>
        <w:ind w:firstLine="480"/>
        <w:rPr>
          <w:rFonts w:ascii="宋体" w:hAnsi="宋体"/>
          <w:lang w:val="x-none"/>
        </w:rPr>
      </w:pPr>
      <w:r w:rsidRPr="00DB19FB">
        <w:rPr>
          <w:rFonts w:ascii="宋体" w:hAnsi="宋体" w:hint="eastAsia"/>
          <w:lang w:val="x-none"/>
        </w:rPr>
        <w:t>用于记录</w:t>
      </w:r>
      <w:r w:rsidRPr="00DB19FB">
        <w:rPr>
          <w:rFonts w:hint="eastAsia"/>
        </w:rPr>
        <w:t>业务规模</w:t>
      </w:r>
      <w:r w:rsidRPr="00DB19FB">
        <w:rPr>
          <w:rFonts w:ascii="宋体" w:hAnsi="宋体" w:hint="eastAsia"/>
          <w:lang w:val="x-none"/>
        </w:rPr>
        <w:t>统计数据，包括地市、区县、宽带用户数、</w:t>
      </w:r>
      <w:r w:rsidRPr="00DB19FB">
        <w:rPr>
          <w:rFonts w:ascii="宋体" w:hAnsi="宋体"/>
          <w:lang w:val="x-none"/>
        </w:rPr>
        <w:t>电视用户数</w:t>
      </w:r>
      <w:r w:rsidRPr="00DB19FB">
        <w:rPr>
          <w:rFonts w:ascii="宋体" w:hAnsi="宋体" w:hint="eastAsia"/>
          <w:lang w:val="x-none"/>
        </w:rPr>
        <w:t>、</w:t>
      </w:r>
      <w:r w:rsidRPr="00DB19FB">
        <w:rPr>
          <w:rFonts w:ascii="宋体" w:hAnsi="宋体"/>
          <w:lang w:val="x-none"/>
        </w:rPr>
        <w:t>HGU数量</w:t>
      </w:r>
      <w:r w:rsidRPr="00DB19FB">
        <w:rPr>
          <w:rFonts w:ascii="宋体" w:hAnsi="宋体" w:hint="eastAsia"/>
          <w:lang w:val="x-none"/>
        </w:rPr>
        <w:t>、</w:t>
      </w:r>
      <w:r w:rsidRPr="00DB19FB">
        <w:rPr>
          <w:rFonts w:ascii="宋体" w:hAnsi="宋体"/>
          <w:lang w:val="x-none"/>
        </w:rPr>
        <w:t>宽带活跃用户数</w:t>
      </w:r>
      <w:r w:rsidRPr="00DB19FB">
        <w:rPr>
          <w:rFonts w:ascii="宋体" w:hAnsi="宋体" w:hint="eastAsia"/>
          <w:lang w:val="x-none"/>
        </w:rPr>
        <w:t>、</w:t>
      </w:r>
      <w:r w:rsidRPr="00DB19FB">
        <w:rPr>
          <w:rFonts w:ascii="宋体" w:hAnsi="宋体"/>
          <w:lang w:val="x-none"/>
        </w:rPr>
        <w:t>电视活跃用户数</w:t>
      </w:r>
      <w:r w:rsidRPr="00DB19FB">
        <w:rPr>
          <w:rFonts w:ascii="宋体" w:hAnsi="宋体" w:hint="eastAsia"/>
          <w:lang w:val="x-none"/>
        </w:rPr>
        <w:t>、创建时间等字段。</w:t>
      </w:r>
    </w:p>
    <w:p w:rsidR="00513B86" w:rsidRPr="00DB19FB" w:rsidRDefault="00513B86" w:rsidP="00513B86">
      <w:pPr>
        <w:pStyle w:val="5"/>
      </w:pPr>
      <w:bookmarkStart w:id="491" w:name="_Toc130154358"/>
      <w:r w:rsidRPr="00DB19FB">
        <w:rPr>
          <w:rFonts w:hint="eastAsia"/>
        </w:rPr>
        <w:t>端到端质量数据表</w:t>
      </w:r>
      <w:bookmarkEnd w:id="491"/>
    </w:p>
    <w:p w:rsidR="00513B86" w:rsidRPr="00DB19FB" w:rsidRDefault="00513B86" w:rsidP="00513B86">
      <w:pPr>
        <w:ind w:firstLine="480"/>
        <w:rPr>
          <w:rFonts w:ascii="宋体" w:hAnsi="宋体"/>
          <w:lang w:val="x-none"/>
        </w:rPr>
      </w:pPr>
      <w:r w:rsidRPr="00DB19FB">
        <w:rPr>
          <w:rFonts w:ascii="宋体" w:hAnsi="宋体" w:hint="eastAsia"/>
          <w:lang w:val="x-none"/>
        </w:rPr>
        <w:t>用于记录端到端质量统计数据，包括地市、区县、</w:t>
      </w:r>
      <w:r w:rsidRPr="00DB19FB">
        <w:rPr>
          <w:rFonts w:ascii="宋体" w:hAnsi="宋体"/>
          <w:lang w:val="x-none"/>
        </w:rPr>
        <w:t>DPI页面显示时延</w:t>
      </w:r>
      <w:r w:rsidRPr="00DB19FB">
        <w:rPr>
          <w:rFonts w:ascii="宋体" w:hAnsi="宋体" w:hint="eastAsia"/>
          <w:lang w:val="x-none"/>
        </w:rPr>
        <w:t>、</w:t>
      </w:r>
      <w:r w:rsidRPr="00DB19FB">
        <w:rPr>
          <w:rFonts w:ascii="宋体" w:hAnsi="宋体"/>
          <w:lang w:val="x-none"/>
        </w:rPr>
        <w:t>DPI页面响应时延</w:t>
      </w:r>
      <w:r w:rsidRPr="00DB19FB">
        <w:rPr>
          <w:rFonts w:ascii="宋体" w:hAnsi="宋体" w:hint="eastAsia"/>
          <w:lang w:val="x-none"/>
        </w:rPr>
        <w:t>、</w:t>
      </w:r>
      <w:r w:rsidRPr="00DB19FB">
        <w:rPr>
          <w:rFonts w:ascii="宋体" w:hAnsi="宋体"/>
          <w:lang w:val="x-none"/>
        </w:rPr>
        <w:t>用后即评装机满意度</w:t>
      </w:r>
      <w:r w:rsidRPr="00DB19FB">
        <w:rPr>
          <w:rFonts w:ascii="宋体" w:hAnsi="宋体" w:hint="eastAsia"/>
          <w:lang w:val="x-none"/>
        </w:rPr>
        <w:t>、</w:t>
      </w:r>
      <w:r w:rsidRPr="00DB19FB">
        <w:rPr>
          <w:rFonts w:ascii="宋体" w:hAnsi="宋体"/>
          <w:lang w:val="x-none"/>
        </w:rPr>
        <w:t>用后即评故障维修满意度</w:t>
      </w:r>
      <w:r w:rsidRPr="00DB19FB">
        <w:rPr>
          <w:rFonts w:ascii="宋体" w:hAnsi="宋体" w:hint="eastAsia"/>
          <w:lang w:val="x-none"/>
        </w:rPr>
        <w:t>、创建时间等字段。</w:t>
      </w:r>
    </w:p>
    <w:p w:rsidR="00513B86" w:rsidRPr="00DB19FB" w:rsidRDefault="00513B86" w:rsidP="00513B86">
      <w:pPr>
        <w:pStyle w:val="5"/>
      </w:pPr>
      <w:bookmarkStart w:id="492" w:name="_Toc130154359"/>
      <w:r w:rsidRPr="00DB19FB">
        <w:rPr>
          <w:rFonts w:hint="eastAsia"/>
        </w:rPr>
        <w:lastRenderedPageBreak/>
        <w:t>网络指标数据表</w:t>
      </w:r>
      <w:bookmarkEnd w:id="492"/>
    </w:p>
    <w:p w:rsidR="00513B86" w:rsidRPr="00DB19FB" w:rsidRDefault="00513B86" w:rsidP="00513B86">
      <w:pPr>
        <w:ind w:firstLine="480"/>
        <w:rPr>
          <w:rFonts w:ascii="宋体" w:hAnsi="宋体"/>
          <w:lang w:val="x-none"/>
        </w:rPr>
      </w:pPr>
      <w:r w:rsidRPr="00DB19FB">
        <w:rPr>
          <w:rFonts w:ascii="宋体" w:hAnsi="宋体" w:hint="eastAsia"/>
          <w:lang w:val="x-none"/>
        </w:rPr>
        <w:t>用于记录网络指标统计数据，包括地市、区县、</w:t>
      </w:r>
      <w:r w:rsidRPr="00DB19FB">
        <w:rPr>
          <w:rFonts w:ascii="宋体" w:hAnsi="宋体"/>
          <w:lang w:val="x-none"/>
        </w:rPr>
        <w:t>网络引入覆盖率</w:t>
      </w:r>
      <w:r w:rsidRPr="00DB19FB">
        <w:rPr>
          <w:rFonts w:ascii="宋体" w:hAnsi="宋体" w:hint="eastAsia"/>
          <w:lang w:val="x-none"/>
        </w:rPr>
        <w:t>、</w:t>
      </w:r>
      <w:r w:rsidRPr="00DB19FB">
        <w:rPr>
          <w:rFonts w:ascii="宋体" w:hAnsi="宋体"/>
          <w:lang w:val="x-none"/>
        </w:rPr>
        <w:t>电视优良率</w:t>
      </w:r>
      <w:r w:rsidRPr="00DB19FB">
        <w:rPr>
          <w:rFonts w:ascii="宋体" w:hAnsi="宋体" w:hint="eastAsia"/>
          <w:lang w:val="x-none"/>
        </w:rPr>
        <w:t>、</w:t>
      </w:r>
      <w:r w:rsidRPr="00DB19FB">
        <w:rPr>
          <w:rFonts w:ascii="宋体" w:hAnsi="宋体"/>
          <w:lang w:val="x-none"/>
        </w:rPr>
        <w:t>有线接入率</w:t>
      </w:r>
      <w:r w:rsidRPr="00DB19FB">
        <w:rPr>
          <w:rFonts w:ascii="宋体" w:hAnsi="宋体" w:hint="eastAsia"/>
          <w:lang w:val="x-none"/>
        </w:rPr>
        <w:t>、创建时间等字段。</w:t>
      </w:r>
    </w:p>
    <w:p w:rsidR="00513B86" w:rsidRPr="00DB19FB" w:rsidRDefault="00513B86" w:rsidP="00513B86">
      <w:pPr>
        <w:pStyle w:val="5"/>
      </w:pPr>
      <w:bookmarkStart w:id="493" w:name="_Toc130154360"/>
      <w:r w:rsidRPr="00DB19FB">
        <w:rPr>
          <w:rFonts w:hint="eastAsia"/>
        </w:rPr>
        <w:t>装维质量数据表</w:t>
      </w:r>
      <w:bookmarkEnd w:id="493"/>
    </w:p>
    <w:p w:rsidR="00513B86" w:rsidRPr="00DB19FB" w:rsidRDefault="00513B86" w:rsidP="00513B86">
      <w:pPr>
        <w:ind w:firstLine="480"/>
        <w:rPr>
          <w:rFonts w:ascii="宋体" w:hAnsi="宋体"/>
          <w:lang w:val="x-none"/>
        </w:rPr>
      </w:pPr>
      <w:r w:rsidRPr="00DB19FB">
        <w:rPr>
          <w:rFonts w:ascii="宋体" w:hAnsi="宋体" w:hint="eastAsia"/>
          <w:lang w:val="x-none"/>
        </w:rPr>
        <w:t>用于记录装维质量统计数据，包括地市、区县、</w:t>
      </w:r>
      <w:r w:rsidRPr="00DB19FB">
        <w:rPr>
          <w:rFonts w:ascii="宋体" w:hAnsi="宋体"/>
          <w:lang w:val="x-none"/>
        </w:rPr>
        <w:t>装机及时率</w:t>
      </w:r>
      <w:r w:rsidRPr="00DB19FB">
        <w:rPr>
          <w:rFonts w:ascii="宋体" w:hAnsi="宋体" w:hint="eastAsia"/>
          <w:lang w:val="x-none"/>
        </w:rPr>
        <w:t>、</w:t>
      </w:r>
      <w:r w:rsidRPr="00DB19FB">
        <w:rPr>
          <w:rFonts w:ascii="宋体" w:hAnsi="宋体"/>
          <w:lang w:val="x-none"/>
        </w:rPr>
        <w:t>维修及时率</w:t>
      </w:r>
      <w:r w:rsidRPr="00DB19FB">
        <w:rPr>
          <w:rFonts w:ascii="宋体" w:hAnsi="宋体" w:hint="eastAsia"/>
          <w:lang w:val="x-none"/>
        </w:rPr>
        <w:t>、</w:t>
      </w:r>
      <w:r w:rsidRPr="00DB19FB">
        <w:rPr>
          <w:rFonts w:ascii="宋体" w:hAnsi="宋体"/>
          <w:lang w:val="x-none"/>
        </w:rPr>
        <w:t>普通客户维修平均时长</w:t>
      </w:r>
      <w:r w:rsidRPr="00DB19FB">
        <w:rPr>
          <w:rFonts w:ascii="宋体" w:hAnsi="宋体" w:hint="eastAsia"/>
          <w:lang w:val="x-none"/>
        </w:rPr>
        <w:t>、</w:t>
      </w:r>
      <w:r w:rsidRPr="00DB19FB">
        <w:rPr>
          <w:rFonts w:ascii="宋体" w:hAnsi="宋体"/>
          <w:lang w:val="x-none"/>
        </w:rPr>
        <w:t>用后即评故障维修满意度</w:t>
      </w:r>
      <w:r w:rsidRPr="00DB19FB">
        <w:rPr>
          <w:rFonts w:ascii="宋体" w:hAnsi="宋体" w:hint="eastAsia"/>
          <w:lang w:val="x-none"/>
        </w:rPr>
        <w:t>、创建时间等字段。</w:t>
      </w:r>
    </w:p>
    <w:p w:rsidR="00513B86" w:rsidRPr="00DB19FB" w:rsidRDefault="00513B86" w:rsidP="00513B86">
      <w:pPr>
        <w:pStyle w:val="5"/>
      </w:pPr>
      <w:bookmarkStart w:id="494" w:name="_Toc130154361"/>
      <w:r w:rsidRPr="00DB19FB">
        <w:rPr>
          <w:rFonts w:hint="eastAsia"/>
        </w:rPr>
        <w:t>用户质量数据表</w:t>
      </w:r>
      <w:bookmarkEnd w:id="494"/>
    </w:p>
    <w:p w:rsidR="00513B86" w:rsidRPr="00DB19FB" w:rsidRDefault="00513B86" w:rsidP="00513B86">
      <w:pPr>
        <w:ind w:firstLine="480"/>
        <w:rPr>
          <w:rFonts w:ascii="宋体" w:hAnsi="宋体"/>
          <w:lang w:val="x-none"/>
        </w:rPr>
      </w:pPr>
      <w:r w:rsidRPr="00DB19FB">
        <w:rPr>
          <w:rFonts w:ascii="宋体" w:hAnsi="宋体" w:hint="eastAsia"/>
          <w:lang w:val="x-none"/>
        </w:rPr>
        <w:t>用于记录用户质量统计数据，包括地市、区县、</w:t>
      </w:r>
      <w:r w:rsidRPr="00DB19FB">
        <w:rPr>
          <w:rFonts w:ascii="宋体" w:hAnsi="宋体"/>
          <w:lang w:val="x-none"/>
        </w:rPr>
        <w:t>家宽网页平均首屏时延</w:t>
      </w:r>
      <w:r w:rsidRPr="00DB19FB">
        <w:rPr>
          <w:rFonts w:ascii="宋体" w:hAnsi="宋体" w:hint="eastAsia"/>
          <w:lang w:val="x-none"/>
        </w:rPr>
        <w:t>、</w:t>
      </w:r>
      <w:r w:rsidRPr="00DB19FB">
        <w:rPr>
          <w:rFonts w:ascii="宋体" w:hAnsi="宋体"/>
          <w:lang w:val="x-none"/>
        </w:rPr>
        <w:t>TOP20端游ping时延</w:t>
      </w:r>
      <w:r w:rsidRPr="00DB19FB">
        <w:rPr>
          <w:rFonts w:ascii="宋体" w:hAnsi="宋体" w:hint="eastAsia"/>
          <w:lang w:val="x-none"/>
        </w:rPr>
        <w:t>、</w:t>
      </w:r>
      <w:r w:rsidRPr="00DB19FB">
        <w:rPr>
          <w:rFonts w:ascii="宋体" w:hAnsi="宋体"/>
          <w:lang w:val="x-none"/>
        </w:rPr>
        <w:t>TOP20应用市场文件下载速率</w:t>
      </w:r>
      <w:r w:rsidRPr="00DB19FB">
        <w:rPr>
          <w:rFonts w:ascii="宋体" w:hAnsi="宋体" w:hint="eastAsia"/>
          <w:lang w:val="x-none"/>
        </w:rPr>
        <w:t>、创建时间等字段。</w:t>
      </w:r>
    </w:p>
    <w:p w:rsidR="00513B86" w:rsidRPr="00DB19FB" w:rsidRDefault="00513B86" w:rsidP="00513B86">
      <w:pPr>
        <w:pStyle w:val="40"/>
        <w:rPr>
          <w:iCs/>
        </w:rPr>
      </w:pPr>
      <w:bookmarkStart w:id="495" w:name="_Toc130154362"/>
      <w:r w:rsidRPr="0017533E">
        <w:rPr>
          <w:rFonts w:hint="eastAsia"/>
        </w:rPr>
        <w:t>业务能力重要指标数据视图</w:t>
      </w:r>
      <w:r>
        <w:rPr>
          <w:rFonts w:hint="eastAsia"/>
        </w:rPr>
        <w:t>管理</w:t>
      </w:r>
      <w:r w:rsidRPr="0017533E">
        <w:rPr>
          <w:rFonts w:hint="eastAsia"/>
        </w:rPr>
        <w:t>功能说明</w:t>
      </w:r>
      <w:bookmarkEnd w:id="495"/>
    </w:p>
    <w:p w:rsidR="00513B86" w:rsidRDefault="00513B86" w:rsidP="00513B86">
      <w:pPr>
        <w:pStyle w:val="5"/>
      </w:pPr>
      <w:bookmarkStart w:id="496" w:name="_Toc130154363"/>
      <w:r w:rsidRPr="00DB19FB">
        <w:rPr>
          <w:rFonts w:hint="eastAsia"/>
        </w:rPr>
        <w:t>业务工单-宽带新装当月受理量</w:t>
      </w:r>
      <w:r>
        <w:rPr>
          <w:rFonts w:hint="eastAsia"/>
        </w:rPr>
        <w:t>管理</w:t>
      </w:r>
      <w:bookmarkEnd w:id="496"/>
    </w:p>
    <w:p w:rsidR="00513B86" w:rsidRPr="00A14368" w:rsidRDefault="00513B86" w:rsidP="00513B86">
      <w:pPr>
        <w:pStyle w:val="6"/>
        <w:rPr>
          <w:b/>
          <w:bCs/>
          <w:i/>
          <w:iCs w:val="0"/>
        </w:rPr>
      </w:pPr>
      <w:bookmarkStart w:id="497" w:name="_Toc130154364"/>
      <w:r w:rsidRPr="00DB19FB">
        <w:rPr>
          <w:rFonts w:hint="eastAsia"/>
        </w:rPr>
        <w:t>业务工单</w:t>
      </w:r>
      <w:r w:rsidRPr="00DB19FB">
        <w:rPr>
          <w:rFonts w:hint="eastAsia"/>
        </w:rPr>
        <w:t>-</w:t>
      </w:r>
      <w:r w:rsidRPr="00DB19FB">
        <w:rPr>
          <w:rFonts w:hint="eastAsia"/>
        </w:rPr>
        <w:t>宽带新装</w:t>
      </w:r>
      <w:r>
        <w:rPr>
          <w:rFonts w:hint="eastAsia"/>
        </w:rPr>
        <w:t>当月受理量计算规则管理</w:t>
      </w:r>
      <w:bookmarkEnd w:id="497"/>
    </w:p>
    <w:p w:rsidR="00513B86" w:rsidRPr="00706BDE" w:rsidRDefault="00513B86" w:rsidP="00513B86">
      <w:pPr>
        <w:ind w:left="420" w:firstLine="480"/>
      </w:pPr>
      <w:r>
        <w:t>根据</w:t>
      </w:r>
      <w:r w:rsidRPr="00DB19FB">
        <w:rPr>
          <w:rFonts w:hint="eastAsia"/>
        </w:rPr>
        <w:t>业务工单</w:t>
      </w:r>
      <w:r w:rsidRPr="00DB19FB">
        <w:rPr>
          <w:rFonts w:hint="eastAsia"/>
        </w:rPr>
        <w:t>-</w:t>
      </w:r>
      <w:r w:rsidRPr="00DB19FB">
        <w:rPr>
          <w:rFonts w:hint="eastAsia"/>
        </w:rPr>
        <w:t>宽带新装</w:t>
      </w:r>
      <w:r>
        <w:t>指标说明文档，分析统计口径，将文字统计口径转化为口径数据，在系统中录入统计规则，并提供计算规则的增加、删除、修改功能</w:t>
      </w:r>
      <w:r>
        <w:rPr>
          <w:rFonts w:hint="eastAsia"/>
        </w:rPr>
        <w:t>，</w:t>
      </w:r>
      <w:r w:rsidRPr="00DB19FB">
        <w:rPr>
          <w:rFonts w:hint="eastAsia"/>
        </w:rPr>
        <w:t>业务工单</w:t>
      </w:r>
      <w:r w:rsidRPr="00DB19FB">
        <w:rPr>
          <w:rFonts w:hint="eastAsia"/>
        </w:rPr>
        <w:t>-</w:t>
      </w:r>
      <w:r w:rsidRPr="00DB19FB">
        <w:rPr>
          <w:rFonts w:hint="eastAsia"/>
        </w:rPr>
        <w:t>宽带新装</w:t>
      </w:r>
      <w:r>
        <w:rPr>
          <w:rFonts w:hint="eastAsia"/>
        </w:rPr>
        <w:t>计算规则信息文件入库。</w:t>
      </w:r>
    </w:p>
    <w:p w:rsidR="00513B86" w:rsidRPr="00162339" w:rsidRDefault="00513B86" w:rsidP="00513B86">
      <w:pPr>
        <w:pStyle w:val="6"/>
        <w:rPr>
          <w:b/>
          <w:bCs/>
          <w:i/>
          <w:iCs w:val="0"/>
        </w:rPr>
      </w:pPr>
      <w:bookmarkStart w:id="498" w:name="_Toc130154365"/>
      <w:r w:rsidRPr="00DB19FB">
        <w:rPr>
          <w:rFonts w:hint="eastAsia"/>
        </w:rPr>
        <w:t>业务工单</w:t>
      </w:r>
      <w:r w:rsidRPr="00DB19FB">
        <w:rPr>
          <w:rFonts w:hint="eastAsia"/>
        </w:rPr>
        <w:t>-</w:t>
      </w:r>
      <w:r w:rsidRPr="00DB19FB">
        <w:rPr>
          <w:rFonts w:hint="eastAsia"/>
        </w:rPr>
        <w:t>宽带新装</w:t>
      </w:r>
      <w:r>
        <w:rPr>
          <w:rFonts w:hint="eastAsia"/>
        </w:rPr>
        <w:t>当月受理量</w:t>
      </w:r>
      <w:r w:rsidRPr="00162339">
        <w:rPr>
          <w:rFonts w:hint="eastAsia"/>
        </w:rPr>
        <w:t>分析</w:t>
      </w:r>
      <w:bookmarkEnd w:id="498"/>
    </w:p>
    <w:p w:rsidR="00513B86" w:rsidRPr="0088147F" w:rsidRDefault="00513B86" w:rsidP="00513B86">
      <w:pPr>
        <w:ind w:left="420" w:firstLine="480"/>
        <w:rPr>
          <w:rFonts w:ascii="宋体" w:hAnsi="宋体"/>
          <w:lang w:val="x-none"/>
        </w:rPr>
      </w:pPr>
      <w:r>
        <w:t>提取对端系统提供的</w:t>
      </w:r>
      <w:r w:rsidRPr="00DB19FB">
        <w:rPr>
          <w:rFonts w:hint="eastAsia"/>
        </w:rPr>
        <w:t>业务工单</w:t>
      </w:r>
      <w:r w:rsidRPr="00DB19FB">
        <w:rPr>
          <w:rFonts w:hint="eastAsia"/>
        </w:rPr>
        <w:t>-</w:t>
      </w:r>
      <w:r w:rsidRPr="00DB19FB">
        <w:rPr>
          <w:rFonts w:hint="eastAsia"/>
        </w:rPr>
        <w:t>宽带新装</w:t>
      </w:r>
      <w:r>
        <w:rPr>
          <w:rFonts w:hint="eastAsia"/>
        </w:rPr>
        <w:t>当月受理量</w:t>
      </w:r>
      <w:r>
        <w:t>数据，对数据文件进行分析，比对数据文件名称、格式、类型、推送周期，分析完成且无异常，进入数据新增环节。分析失败，提示数据分析异常</w:t>
      </w:r>
      <w:r>
        <w:rPr>
          <w:rFonts w:hint="eastAsia"/>
        </w:rPr>
        <w:t>，再次核查确认数据。</w:t>
      </w:r>
    </w:p>
    <w:p w:rsidR="00513B86" w:rsidRPr="002B06C9" w:rsidRDefault="00513B86" w:rsidP="00513B86">
      <w:pPr>
        <w:pStyle w:val="6"/>
        <w:rPr>
          <w:b/>
          <w:bCs/>
          <w:i/>
          <w:iCs w:val="0"/>
        </w:rPr>
      </w:pPr>
      <w:bookmarkStart w:id="499" w:name="_Toc130154366"/>
      <w:r w:rsidRPr="00DB19FB">
        <w:rPr>
          <w:rFonts w:hint="eastAsia"/>
        </w:rPr>
        <w:t>业务工单</w:t>
      </w:r>
      <w:r w:rsidRPr="00DB19FB">
        <w:rPr>
          <w:rFonts w:hint="eastAsia"/>
        </w:rPr>
        <w:t>-</w:t>
      </w:r>
      <w:r w:rsidRPr="00DB19FB">
        <w:rPr>
          <w:rFonts w:hint="eastAsia"/>
        </w:rPr>
        <w:t>宽带新装</w:t>
      </w:r>
      <w:r>
        <w:rPr>
          <w:rFonts w:hint="eastAsia"/>
        </w:rPr>
        <w:t>当月受理量</w:t>
      </w:r>
      <w:r w:rsidRPr="002B06C9">
        <w:rPr>
          <w:rFonts w:hint="eastAsia"/>
        </w:rPr>
        <w:t>数据新增</w:t>
      </w:r>
      <w:bookmarkEnd w:id="499"/>
    </w:p>
    <w:p w:rsidR="00513B86" w:rsidRPr="004707D4" w:rsidRDefault="00513B86" w:rsidP="00513B86">
      <w:pPr>
        <w:ind w:left="420" w:firstLine="480"/>
        <w:rPr>
          <w:rFonts w:ascii="宋体" w:hAnsi="宋体"/>
          <w:lang w:val="x-none"/>
        </w:rPr>
      </w:pPr>
      <w:r w:rsidRPr="00DB19FB">
        <w:rPr>
          <w:rFonts w:hint="eastAsia"/>
        </w:rPr>
        <w:lastRenderedPageBreak/>
        <w:t>业务工单</w:t>
      </w:r>
      <w:r w:rsidRPr="00DB19FB">
        <w:rPr>
          <w:rFonts w:hint="eastAsia"/>
        </w:rPr>
        <w:t>-</w:t>
      </w:r>
      <w:r w:rsidRPr="00DB19FB">
        <w:rPr>
          <w:rFonts w:hint="eastAsia"/>
        </w:rPr>
        <w:t>宽带新装</w:t>
      </w:r>
      <w:r>
        <w:rPr>
          <w:rFonts w:hint="eastAsia"/>
        </w:rPr>
        <w:t>当月受理量</w:t>
      </w:r>
      <w:r>
        <w:t>数据新增功能，</w:t>
      </w:r>
      <w:r w:rsidRPr="00DB19FB">
        <w:rPr>
          <w:rFonts w:hint="eastAsia"/>
        </w:rPr>
        <w:t>业务工单</w:t>
      </w:r>
      <w:r w:rsidRPr="00DB19FB">
        <w:rPr>
          <w:rFonts w:hint="eastAsia"/>
        </w:rPr>
        <w:t>-</w:t>
      </w:r>
      <w:r w:rsidRPr="00DB19FB">
        <w:rPr>
          <w:rFonts w:hint="eastAsia"/>
        </w:rPr>
        <w:t>宽带新装</w:t>
      </w:r>
      <w:r>
        <w:rPr>
          <w:rFonts w:hint="eastAsia"/>
        </w:rPr>
        <w:t>当月受理量</w:t>
      </w:r>
      <w:r>
        <w:t>指标采集时，</w:t>
      </w:r>
      <w:r>
        <w:rPr>
          <w:rFonts w:hint="eastAsia"/>
        </w:rPr>
        <w:t>依据</w:t>
      </w:r>
      <w:r w:rsidRPr="00DB19FB">
        <w:rPr>
          <w:rFonts w:hint="eastAsia"/>
        </w:rPr>
        <w:t>业务工单</w:t>
      </w:r>
      <w:r w:rsidRPr="00DB19FB">
        <w:rPr>
          <w:rFonts w:hint="eastAsia"/>
        </w:rPr>
        <w:t>-</w:t>
      </w:r>
      <w:r w:rsidRPr="00DB19FB">
        <w:rPr>
          <w:rFonts w:hint="eastAsia"/>
        </w:rPr>
        <w:t>宽带新装</w:t>
      </w:r>
      <w:r>
        <w:rPr>
          <w:rFonts w:hint="eastAsia"/>
        </w:rPr>
        <w:t>当月受理量</w:t>
      </w:r>
      <w:r>
        <w:t>计算规则</w:t>
      </w:r>
      <w:r>
        <w:rPr>
          <w:rFonts w:hint="eastAsia"/>
        </w:rPr>
        <w:t>，数据</w:t>
      </w:r>
      <w:r>
        <w:t>处理人员确认</w:t>
      </w:r>
      <w:r>
        <w:rPr>
          <w:rFonts w:hint="eastAsia"/>
        </w:rPr>
        <w:t>并</w:t>
      </w:r>
      <w:r>
        <w:t>比对原始数据，将原始的数据和指标数据</w:t>
      </w:r>
      <w:r>
        <w:rPr>
          <w:rFonts w:hint="eastAsia"/>
        </w:rPr>
        <w:t>对应的指标计算规则</w:t>
      </w:r>
      <w:r>
        <w:t>新增进系统库</w:t>
      </w:r>
      <w:r>
        <w:rPr>
          <w:rFonts w:hint="eastAsia"/>
        </w:rPr>
        <w:t>，</w:t>
      </w:r>
      <w:r>
        <w:t>并完成数据文件</w:t>
      </w:r>
      <w:r>
        <w:rPr>
          <w:rFonts w:hint="eastAsia"/>
        </w:rPr>
        <w:t>信息</w:t>
      </w:r>
      <w:r>
        <w:t>入库。</w:t>
      </w:r>
    </w:p>
    <w:p w:rsidR="00513B86" w:rsidRPr="00270D20" w:rsidRDefault="00513B86" w:rsidP="00513B86">
      <w:pPr>
        <w:pStyle w:val="6"/>
        <w:rPr>
          <w:rFonts w:ascii="宋体" w:hAnsi="宋体"/>
          <w:b/>
          <w:bCs/>
          <w:i/>
          <w:iCs w:val="0"/>
          <w:lang w:val="x-none" w:eastAsia="x-none"/>
        </w:rPr>
      </w:pPr>
      <w:bookmarkStart w:id="500" w:name="_Toc130154367"/>
      <w:r w:rsidRPr="00DB19FB">
        <w:rPr>
          <w:rFonts w:hint="eastAsia"/>
        </w:rPr>
        <w:t>业务工单</w:t>
      </w:r>
      <w:r w:rsidRPr="00DB19FB">
        <w:rPr>
          <w:rFonts w:hint="eastAsia"/>
        </w:rPr>
        <w:t>-</w:t>
      </w:r>
      <w:r w:rsidRPr="00DB19FB">
        <w:rPr>
          <w:rFonts w:hint="eastAsia"/>
        </w:rPr>
        <w:t>宽带新装</w:t>
      </w:r>
      <w:r>
        <w:rPr>
          <w:rFonts w:hint="eastAsia"/>
        </w:rPr>
        <w:t>当月受理量</w:t>
      </w:r>
      <w:r>
        <w:rPr>
          <w:rFonts w:ascii="宋体" w:hAnsi="宋体" w:hint="eastAsia"/>
          <w:lang w:val="x-none"/>
        </w:rPr>
        <w:t>数</w:t>
      </w:r>
      <w:r w:rsidRPr="005170E3">
        <w:rPr>
          <w:rFonts w:ascii="宋体" w:hAnsi="宋体" w:hint="eastAsia"/>
          <w:lang w:val="x-none"/>
        </w:rPr>
        <w:t>据校验</w:t>
      </w:r>
      <w:bookmarkEnd w:id="500"/>
    </w:p>
    <w:p w:rsidR="00513B86" w:rsidRPr="00DB19FB" w:rsidRDefault="00513B86" w:rsidP="00513B86">
      <w:pPr>
        <w:ind w:left="420" w:firstLine="480"/>
        <w:jc w:val="both"/>
        <w:rPr>
          <w:rFonts w:ascii="宋体" w:hAnsi="宋体"/>
          <w:lang w:val="x-none"/>
        </w:rPr>
      </w:pPr>
      <w:r>
        <w:t>数据处理人员新增</w:t>
      </w:r>
      <w:r w:rsidRPr="00DB19FB">
        <w:rPr>
          <w:rFonts w:hint="eastAsia"/>
        </w:rPr>
        <w:t>业务工单</w:t>
      </w:r>
      <w:r w:rsidRPr="00DB19FB">
        <w:rPr>
          <w:rFonts w:hint="eastAsia"/>
        </w:rPr>
        <w:t>-</w:t>
      </w:r>
      <w:r w:rsidRPr="00DB19FB">
        <w:rPr>
          <w:rFonts w:hint="eastAsia"/>
        </w:rPr>
        <w:t>宽带新装</w:t>
      </w:r>
      <w:r>
        <w:rPr>
          <w:rFonts w:hint="eastAsia"/>
        </w:rPr>
        <w:t>当月受理量</w:t>
      </w:r>
      <w:r>
        <w:rPr>
          <w:rFonts w:ascii="宋体" w:hAnsi="宋体" w:hint="eastAsia"/>
          <w:lang w:val="x-none"/>
        </w:rPr>
        <w:t>数据</w:t>
      </w:r>
      <w:r>
        <w:t>后，系统会对新增数据的名称</w:t>
      </w:r>
      <w:r>
        <w:rPr>
          <w:rFonts w:hint="eastAsia"/>
        </w:rPr>
        <w:t>、取数口径、数据文件类型、文件编码、调用参数等信息进行校验，判断</w:t>
      </w:r>
      <w:r>
        <w:t>系统中是否已经存在了相同的数据，如存在，则系统提示数据已经存在，并且不允许继续进行后续数据的处理。</w:t>
      </w:r>
    </w:p>
    <w:p w:rsidR="00513B86" w:rsidRPr="00DB19FB" w:rsidRDefault="00513B86" w:rsidP="00513B86">
      <w:pPr>
        <w:pStyle w:val="6"/>
        <w:rPr>
          <w:rFonts w:ascii="宋体" w:hAnsi="宋体"/>
          <w:b/>
          <w:bCs/>
          <w:i/>
          <w:iCs w:val="0"/>
          <w:lang w:val="x-none" w:eastAsia="x-none"/>
        </w:rPr>
      </w:pPr>
      <w:bookmarkStart w:id="501" w:name="_Toc130154368"/>
      <w:r w:rsidRPr="00DB19FB">
        <w:rPr>
          <w:rFonts w:hint="eastAsia"/>
        </w:rPr>
        <w:t>业务工单</w:t>
      </w:r>
      <w:r w:rsidRPr="00DB19FB">
        <w:rPr>
          <w:rFonts w:hint="eastAsia"/>
        </w:rPr>
        <w:t>-</w:t>
      </w:r>
      <w:r w:rsidRPr="00DB19FB">
        <w:rPr>
          <w:rFonts w:hint="eastAsia"/>
        </w:rPr>
        <w:t>宽带新装</w:t>
      </w:r>
      <w:r>
        <w:rPr>
          <w:rFonts w:hint="eastAsia"/>
        </w:rPr>
        <w:t>当月受理量</w:t>
      </w:r>
      <w:r w:rsidRPr="00DB19FB">
        <w:rPr>
          <w:rFonts w:ascii="宋体" w:hAnsi="宋体" w:hint="eastAsia"/>
          <w:lang w:val="x-none"/>
        </w:rPr>
        <w:t>数据</w:t>
      </w:r>
      <w:r>
        <w:rPr>
          <w:rFonts w:ascii="宋体" w:hAnsi="宋体" w:hint="eastAsia"/>
          <w:lang w:val="x-none"/>
        </w:rPr>
        <w:t>计算</w:t>
      </w:r>
      <w:bookmarkEnd w:id="501"/>
    </w:p>
    <w:p w:rsidR="00513B86" w:rsidRPr="00DB19FB" w:rsidRDefault="00513B86" w:rsidP="00513B86">
      <w:pPr>
        <w:ind w:left="420" w:firstLine="480"/>
        <w:rPr>
          <w:rFonts w:ascii="宋体" w:hAnsi="宋体"/>
          <w:lang w:val="x-none"/>
        </w:rPr>
      </w:pPr>
      <w:r w:rsidRPr="00DB19FB">
        <w:rPr>
          <w:rFonts w:hint="eastAsia"/>
        </w:rPr>
        <w:t>业务工单</w:t>
      </w:r>
      <w:r w:rsidRPr="00DB19FB">
        <w:rPr>
          <w:rFonts w:hint="eastAsia"/>
        </w:rPr>
        <w:t>-</w:t>
      </w:r>
      <w:r w:rsidRPr="00DB19FB">
        <w:rPr>
          <w:rFonts w:hint="eastAsia"/>
        </w:rPr>
        <w:t>宽带新装</w:t>
      </w:r>
      <w:r>
        <w:rPr>
          <w:rFonts w:hint="eastAsia"/>
        </w:rPr>
        <w:t>当月受理量数据</w:t>
      </w:r>
      <w:r w:rsidRPr="00DB19FB">
        <w:rPr>
          <w:rFonts w:ascii="宋体" w:hAnsi="宋体" w:hint="eastAsia"/>
          <w:lang w:val="x-none"/>
        </w:rPr>
        <w:t>解析</w:t>
      </w:r>
      <w:r>
        <w:rPr>
          <w:rFonts w:hint="eastAsia"/>
        </w:rPr>
        <w:t>成功，根据</w:t>
      </w:r>
      <w:r w:rsidRPr="00DB19FB">
        <w:rPr>
          <w:rFonts w:hint="eastAsia"/>
        </w:rPr>
        <w:t>业务工单</w:t>
      </w:r>
      <w:r w:rsidRPr="00DB19FB">
        <w:rPr>
          <w:rFonts w:hint="eastAsia"/>
        </w:rPr>
        <w:t>-</w:t>
      </w:r>
      <w:r w:rsidRPr="00DB19FB">
        <w:rPr>
          <w:rFonts w:hint="eastAsia"/>
        </w:rPr>
        <w:t>宽带新装</w:t>
      </w:r>
      <w:r>
        <w:rPr>
          <w:rFonts w:hint="eastAsia"/>
        </w:rPr>
        <w:t>当月受理量</w:t>
      </w:r>
      <w:r w:rsidRPr="00DB19FB">
        <w:rPr>
          <w:rFonts w:hint="eastAsia"/>
        </w:rPr>
        <w:t>指标</w:t>
      </w:r>
      <w:r>
        <w:rPr>
          <w:rFonts w:hint="eastAsia"/>
        </w:rPr>
        <w:t>计算规则，</w:t>
      </w:r>
      <w:r>
        <w:rPr>
          <w:rFonts w:ascii="宋体" w:hAnsi="宋体" w:hint="eastAsia"/>
          <w:lang w:val="x-none"/>
        </w:rPr>
        <w:t>匹配对应的</w:t>
      </w:r>
      <w:r w:rsidRPr="00DB19FB">
        <w:rPr>
          <w:rFonts w:ascii="宋体" w:hAnsi="宋体" w:hint="eastAsia"/>
          <w:lang w:val="x-none"/>
        </w:rPr>
        <w:t>地市、区县编码值</w:t>
      </w:r>
      <w:r>
        <w:rPr>
          <w:rFonts w:ascii="宋体" w:hAnsi="宋体" w:hint="eastAsia"/>
          <w:lang w:val="x-none"/>
        </w:rPr>
        <w:t>并</w:t>
      </w:r>
      <w:r w:rsidRPr="00DB19FB">
        <w:rPr>
          <w:rFonts w:ascii="宋体" w:hAnsi="宋体" w:hint="eastAsia"/>
          <w:lang w:val="x-none"/>
        </w:rPr>
        <w:t>对</w:t>
      </w:r>
      <w:r>
        <w:rPr>
          <w:rFonts w:ascii="宋体" w:hAnsi="宋体" w:hint="eastAsia"/>
          <w:lang w:val="x-none"/>
        </w:rPr>
        <w:t>指标</w:t>
      </w:r>
      <w:r w:rsidRPr="00DB19FB">
        <w:rPr>
          <w:rFonts w:ascii="宋体" w:hAnsi="宋体" w:hint="eastAsia"/>
          <w:lang w:val="x-none"/>
        </w:rPr>
        <w:t>数据进行关联</w:t>
      </w:r>
      <w:r>
        <w:rPr>
          <w:rFonts w:hint="eastAsia"/>
        </w:rPr>
        <w:t>，输出当月</w:t>
      </w:r>
      <w:r w:rsidRPr="00DB19FB">
        <w:rPr>
          <w:rFonts w:hint="eastAsia"/>
        </w:rPr>
        <w:t>业务工单</w:t>
      </w:r>
      <w:r w:rsidRPr="00DB19FB">
        <w:rPr>
          <w:rFonts w:hint="eastAsia"/>
        </w:rPr>
        <w:t>-</w:t>
      </w:r>
      <w:r w:rsidRPr="00DB19FB">
        <w:rPr>
          <w:rFonts w:hint="eastAsia"/>
        </w:rPr>
        <w:t>宽带新装</w:t>
      </w:r>
      <w:r>
        <w:rPr>
          <w:rFonts w:hint="eastAsia"/>
        </w:rPr>
        <w:t>当月受理量数据。</w:t>
      </w:r>
    </w:p>
    <w:p w:rsidR="00513B86" w:rsidRPr="00DB19FB" w:rsidRDefault="00513B86" w:rsidP="00513B86">
      <w:pPr>
        <w:pStyle w:val="6"/>
        <w:rPr>
          <w:rFonts w:ascii="宋体" w:hAnsi="宋体"/>
          <w:b/>
          <w:bCs/>
          <w:i/>
          <w:iCs w:val="0"/>
          <w:lang w:val="x-none" w:eastAsia="x-none"/>
        </w:rPr>
      </w:pPr>
      <w:bookmarkStart w:id="502" w:name="_Toc130154369"/>
      <w:r w:rsidRPr="00DB19FB">
        <w:rPr>
          <w:rFonts w:hint="eastAsia"/>
        </w:rPr>
        <w:t>业务工单</w:t>
      </w:r>
      <w:r w:rsidRPr="00DB19FB">
        <w:rPr>
          <w:rFonts w:hint="eastAsia"/>
        </w:rPr>
        <w:t>-</w:t>
      </w:r>
      <w:r w:rsidRPr="00DB19FB">
        <w:rPr>
          <w:rFonts w:hint="eastAsia"/>
        </w:rPr>
        <w:t>宽带新装</w:t>
      </w:r>
      <w:r>
        <w:rPr>
          <w:rFonts w:hint="eastAsia"/>
        </w:rPr>
        <w:t>当月受理量</w:t>
      </w:r>
      <w:r w:rsidRPr="00DB19FB">
        <w:rPr>
          <w:rFonts w:ascii="宋体" w:hAnsi="宋体" w:hint="eastAsia"/>
          <w:lang w:val="x-none"/>
        </w:rPr>
        <w:t>数据保存</w:t>
      </w:r>
      <w:bookmarkEnd w:id="502"/>
    </w:p>
    <w:p w:rsidR="00513B86" w:rsidRPr="00DB19FB" w:rsidRDefault="00513B86" w:rsidP="00513B86">
      <w:pPr>
        <w:ind w:left="420" w:firstLine="480"/>
        <w:rPr>
          <w:rFonts w:ascii="宋体" w:hAnsi="宋体"/>
          <w:lang w:val="x-none"/>
        </w:rPr>
      </w:pPr>
      <w:r w:rsidRPr="00DB19FB">
        <w:rPr>
          <w:rFonts w:hint="eastAsia"/>
        </w:rPr>
        <w:t>业务工单</w:t>
      </w:r>
      <w:r w:rsidRPr="00DB19FB">
        <w:rPr>
          <w:rFonts w:hint="eastAsia"/>
        </w:rPr>
        <w:t>-</w:t>
      </w:r>
      <w:r w:rsidRPr="00DB19FB">
        <w:rPr>
          <w:rFonts w:hint="eastAsia"/>
        </w:rPr>
        <w:t>宽带新装</w:t>
      </w:r>
      <w:r>
        <w:rPr>
          <w:rFonts w:hint="eastAsia"/>
        </w:rPr>
        <w:t>当月受理量</w:t>
      </w:r>
      <w:r>
        <w:rPr>
          <w:rFonts w:ascii="宋体" w:hAnsi="宋体" w:hint="eastAsia"/>
          <w:lang w:val="x-none"/>
        </w:rPr>
        <w:t>数据</w:t>
      </w:r>
      <w:r w:rsidRPr="00DB19FB">
        <w:rPr>
          <w:rFonts w:ascii="宋体" w:hAnsi="宋体" w:hint="eastAsia"/>
          <w:lang w:val="x-none"/>
        </w:rPr>
        <w:t>关联完成</w:t>
      </w:r>
      <w:r>
        <w:rPr>
          <w:rFonts w:ascii="宋体" w:hAnsi="宋体" w:hint="eastAsia"/>
          <w:lang w:val="x-none"/>
        </w:rPr>
        <w:t>，</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513B86" w:rsidRPr="00DB19FB" w:rsidRDefault="00513B86" w:rsidP="00513B86">
      <w:pPr>
        <w:pStyle w:val="6"/>
        <w:rPr>
          <w:b/>
          <w:bCs/>
          <w:i/>
          <w:iCs w:val="0"/>
        </w:rPr>
      </w:pPr>
      <w:bookmarkStart w:id="503" w:name="_Toc130154370"/>
      <w:r w:rsidRPr="00DB19FB">
        <w:rPr>
          <w:rFonts w:hint="eastAsia"/>
        </w:rPr>
        <w:t>全省业务工单</w:t>
      </w:r>
      <w:r w:rsidRPr="00DB19FB">
        <w:rPr>
          <w:rFonts w:hint="eastAsia"/>
        </w:rPr>
        <w:t>-</w:t>
      </w:r>
      <w:r w:rsidRPr="00DB19FB">
        <w:rPr>
          <w:rFonts w:hint="eastAsia"/>
        </w:rPr>
        <w:t>宽带新装</w:t>
      </w:r>
      <w:r>
        <w:rPr>
          <w:rFonts w:hint="eastAsia"/>
        </w:rPr>
        <w:t>当月受理量数据查询</w:t>
      </w:r>
      <w:bookmarkEnd w:id="503"/>
    </w:p>
    <w:p w:rsidR="00513B86" w:rsidRDefault="00513B86" w:rsidP="00513B86">
      <w:pPr>
        <w:ind w:left="420" w:firstLine="480"/>
      </w:pPr>
      <w:r>
        <w:rPr>
          <w:rFonts w:ascii="宋体" w:hAnsi="宋体" w:hint="eastAsia"/>
          <w:lang w:val="x-none"/>
        </w:rPr>
        <w:t>输入G</w:t>
      </w:r>
      <w:r>
        <w:rPr>
          <w:rFonts w:ascii="宋体" w:hAnsi="宋体"/>
          <w:lang w:val="x-none"/>
        </w:rPr>
        <w:t>IS</w:t>
      </w:r>
      <w:r>
        <w:rPr>
          <w:rFonts w:ascii="宋体" w:hAnsi="宋体" w:hint="eastAsia"/>
          <w:lang w:val="x-none"/>
        </w:rPr>
        <w:t>信息、区域、</w:t>
      </w:r>
      <w:r w:rsidRPr="00DB19FB">
        <w:rPr>
          <w:rFonts w:ascii="宋体" w:hAnsi="宋体" w:hint="eastAsia"/>
          <w:lang w:val="x-none"/>
        </w:rPr>
        <w:t>时间</w:t>
      </w:r>
      <w:r>
        <w:rPr>
          <w:rFonts w:ascii="宋体" w:hAnsi="宋体" w:hint="eastAsia"/>
          <w:lang w:val="x-none"/>
        </w:rPr>
        <w:t>等查询信息，查询完成展示</w:t>
      </w:r>
      <w:r w:rsidRPr="00DB19FB">
        <w:rPr>
          <w:rFonts w:hint="eastAsia"/>
        </w:rPr>
        <w:t>全省业务工单</w:t>
      </w:r>
      <w:r w:rsidRPr="00DB19FB">
        <w:rPr>
          <w:rFonts w:hint="eastAsia"/>
        </w:rPr>
        <w:t>-</w:t>
      </w:r>
      <w:r w:rsidRPr="00DB19FB">
        <w:rPr>
          <w:rFonts w:hint="eastAsia"/>
        </w:rPr>
        <w:t>宽带新装</w:t>
      </w:r>
      <w:r>
        <w:rPr>
          <w:rFonts w:hint="eastAsia"/>
        </w:rPr>
        <w:t>当月受理量</w:t>
      </w:r>
      <w:r>
        <w:rPr>
          <w:rFonts w:ascii="宋体" w:hAnsi="宋体" w:hint="eastAsia"/>
          <w:lang w:val="x-none"/>
        </w:rPr>
        <w:t>数据结果</w:t>
      </w:r>
      <w:r w:rsidRPr="00DB19FB">
        <w:rPr>
          <w:rFonts w:hint="eastAsia"/>
        </w:rPr>
        <w:t>。</w:t>
      </w:r>
    </w:p>
    <w:p w:rsidR="00513B86" w:rsidRPr="00DB19FB" w:rsidRDefault="00513B86" w:rsidP="00513B86">
      <w:pPr>
        <w:pStyle w:val="6"/>
        <w:rPr>
          <w:b/>
          <w:bCs/>
          <w:i/>
          <w:iCs w:val="0"/>
        </w:rPr>
      </w:pPr>
      <w:bookmarkStart w:id="504" w:name="_Toc130154371"/>
      <w:r w:rsidRPr="00DB19FB">
        <w:rPr>
          <w:rFonts w:hint="eastAsia"/>
        </w:rPr>
        <w:t>区县业务工单</w:t>
      </w:r>
      <w:r w:rsidRPr="00DB19FB">
        <w:rPr>
          <w:rFonts w:hint="eastAsia"/>
        </w:rPr>
        <w:t>-</w:t>
      </w:r>
      <w:r w:rsidRPr="00DB19FB">
        <w:rPr>
          <w:rFonts w:hint="eastAsia"/>
        </w:rPr>
        <w:t>宽带新装</w:t>
      </w:r>
      <w:r>
        <w:rPr>
          <w:rFonts w:hint="eastAsia"/>
        </w:rPr>
        <w:t>当月受理量数据查询</w:t>
      </w:r>
      <w:bookmarkEnd w:id="504"/>
    </w:p>
    <w:p w:rsidR="00513B86" w:rsidRDefault="00513B86" w:rsidP="00513B86">
      <w:pPr>
        <w:ind w:left="420" w:firstLine="480"/>
      </w:pPr>
      <w:r w:rsidRPr="00DF78AA">
        <w:rPr>
          <w:rFonts w:ascii="宋体" w:hAnsi="宋体" w:hint="eastAsia"/>
          <w:lang w:val="x-none"/>
        </w:rPr>
        <w:t>综调人员登录综调中心，进入</w:t>
      </w:r>
      <w:r>
        <w:rPr>
          <w:rFonts w:ascii="宋体" w:hAnsi="宋体" w:hint="eastAsia"/>
          <w:lang w:val="x-none"/>
        </w:rPr>
        <w:t>业务专区</w:t>
      </w:r>
      <w:r w:rsidRPr="00DF78AA">
        <w:rPr>
          <w:rFonts w:ascii="宋体" w:hAnsi="宋体" w:hint="eastAsia"/>
          <w:lang w:val="x-none"/>
        </w:rPr>
        <w:t>管理模块，选择</w:t>
      </w:r>
      <w:r w:rsidRPr="00DB19FB">
        <w:rPr>
          <w:rFonts w:hint="eastAsia"/>
        </w:rPr>
        <w:t>全省业务工单</w:t>
      </w:r>
      <w:r w:rsidRPr="00DB19FB">
        <w:rPr>
          <w:rFonts w:hint="eastAsia"/>
        </w:rPr>
        <w:t>-</w:t>
      </w:r>
      <w:r w:rsidRPr="00DB19FB">
        <w:rPr>
          <w:rFonts w:hint="eastAsia"/>
        </w:rPr>
        <w:t>宽带</w:t>
      </w:r>
      <w:r w:rsidRPr="00DF78AA">
        <w:rPr>
          <w:rFonts w:ascii="宋体" w:hAnsi="宋体" w:hint="eastAsia"/>
          <w:lang w:val="x-none"/>
        </w:rPr>
        <w:t>界面，输入日期、查询后展示该指标区县的趋势图</w:t>
      </w:r>
      <w:r w:rsidRPr="00DB19FB">
        <w:rPr>
          <w:rFonts w:hint="eastAsia"/>
        </w:rPr>
        <w:t>。</w:t>
      </w:r>
    </w:p>
    <w:p w:rsidR="00513B86" w:rsidRPr="00DB19FB" w:rsidRDefault="00513B86" w:rsidP="00513B86">
      <w:pPr>
        <w:pStyle w:val="5"/>
      </w:pPr>
      <w:bookmarkStart w:id="505" w:name="_Toc130154372"/>
      <w:r w:rsidRPr="00DB19FB">
        <w:rPr>
          <w:rFonts w:hint="eastAsia"/>
        </w:rPr>
        <w:t>业务工单-宽带新装本月归档量</w:t>
      </w:r>
      <w:r>
        <w:rPr>
          <w:rFonts w:hint="eastAsia"/>
        </w:rPr>
        <w:t>管理</w:t>
      </w:r>
      <w:bookmarkEnd w:id="505"/>
    </w:p>
    <w:p w:rsidR="00513B86" w:rsidRPr="00A14368" w:rsidRDefault="00513B86" w:rsidP="00513B86">
      <w:pPr>
        <w:pStyle w:val="6"/>
        <w:rPr>
          <w:b/>
          <w:bCs/>
          <w:i/>
          <w:iCs w:val="0"/>
        </w:rPr>
      </w:pPr>
      <w:bookmarkStart w:id="506" w:name="_Toc130154373"/>
      <w:r w:rsidRPr="00DB19FB">
        <w:rPr>
          <w:rFonts w:hint="eastAsia"/>
        </w:rPr>
        <w:lastRenderedPageBreak/>
        <w:t>业务工单</w:t>
      </w:r>
      <w:r w:rsidRPr="00DB19FB">
        <w:rPr>
          <w:rFonts w:hint="eastAsia"/>
        </w:rPr>
        <w:t>-</w:t>
      </w:r>
      <w:r w:rsidRPr="00DB19FB">
        <w:rPr>
          <w:rFonts w:hint="eastAsia"/>
        </w:rPr>
        <w:t>宽带新装</w:t>
      </w:r>
      <w:r>
        <w:rPr>
          <w:rFonts w:hint="eastAsia"/>
        </w:rPr>
        <w:t>本月归档量计算规则管理</w:t>
      </w:r>
      <w:bookmarkEnd w:id="506"/>
    </w:p>
    <w:p w:rsidR="00513B86" w:rsidRPr="00706BDE" w:rsidRDefault="00513B86" w:rsidP="00513B86">
      <w:pPr>
        <w:ind w:left="420" w:firstLine="480"/>
      </w:pPr>
      <w:r>
        <w:t>根据</w:t>
      </w:r>
      <w:r w:rsidRPr="00DB19FB">
        <w:rPr>
          <w:rFonts w:hint="eastAsia"/>
        </w:rPr>
        <w:t>业务工单</w:t>
      </w:r>
      <w:r w:rsidRPr="00DB19FB">
        <w:rPr>
          <w:rFonts w:hint="eastAsia"/>
        </w:rPr>
        <w:t>-</w:t>
      </w:r>
      <w:r w:rsidRPr="00DB19FB">
        <w:rPr>
          <w:rFonts w:hint="eastAsia"/>
        </w:rPr>
        <w:t>宽带新装</w:t>
      </w:r>
      <w:r>
        <w:t>指标说明文档，分析统计口径，将文字统计口径转化为口径数据，在系统中录入统计规则，并提供计算规则的增加、删除、修改功能</w:t>
      </w:r>
      <w:r>
        <w:rPr>
          <w:rFonts w:hint="eastAsia"/>
        </w:rPr>
        <w:t>，</w:t>
      </w:r>
      <w:r w:rsidRPr="00DB19FB">
        <w:rPr>
          <w:rFonts w:hint="eastAsia"/>
        </w:rPr>
        <w:t>业务工单</w:t>
      </w:r>
      <w:r w:rsidRPr="00DB19FB">
        <w:rPr>
          <w:rFonts w:hint="eastAsia"/>
        </w:rPr>
        <w:t>-</w:t>
      </w:r>
      <w:r w:rsidRPr="00DB19FB">
        <w:rPr>
          <w:rFonts w:hint="eastAsia"/>
        </w:rPr>
        <w:t>宽带新装</w:t>
      </w:r>
      <w:r>
        <w:rPr>
          <w:rFonts w:hint="eastAsia"/>
        </w:rPr>
        <w:t>计算规则信息文件入库。</w:t>
      </w:r>
    </w:p>
    <w:p w:rsidR="00513B86" w:rsidRPr="00162339" w:rsidRDefault="00513B86" w:rsidP="00513B86">
      <w:pPr>
        <w:pStyle w:val="6"/>
        <w:rPr>
          <w:b/>
          <w:bCs/>
          <w:i/>
          <w:iCs w:val="0"/>
        </w:rPr>
      </w:pPr>
      <w:bookmarkStart w:id="507" w:name="_Toc130154374"/>
      <w:r w:rsidRPr="00DB19FB">
        <w:rPr>
          <w:rFonts w:hint="eastAsia"/>
        </w:rPr>
        <w:t>业务工单</w:t>
      </w:r>
      <w:r w:rsidRPr="00DB19FB">
        <w:rPr>
          <w:rFonts w:hint="eastAsia"/>
        </w:rPr>
        <w:t>-</w:t>
      </w:r>
      <w:r w:rsidRPr="00DB19FB">
        <w:rPr>
          <w:rFonts w:hint="eastAsia"/>
        </w:rPr>
        <w:t>宽带新装</w:t>
      </w:r>
      <w:r>
        <w:rPr>
          <w:rFonts w:hint="eastAsia"/>
        </w:rPr>
        <w:t>本月归档量</w:t>
      </w:r>
      <w:r w:rsidRPr="00162339">
        <w:rPr>
          <w:rFonts w:hint="eastAsia"/>
        </w:rPr>
        <w:t>分析</w:t>
      </w:r>
      <w:bookmarkEnd w:id="507"/>
    </w:p>
    <w:p w:rsidR="00513B86" w:rsidRPr="0088147F" w:rsidRDefault="00513B86" w:rsidP="00513B86">
      <w:pPr>
        <w:ind w:left="420" w:firstLine="480"/>
        <w:rPr>
          <w:rFonts w:ascii="宋体" w:hAnsi="宋体"/>
          <w:lang w:val="x-none"/>
        </w:rPr>
      </w:pPr>
      <w:r>
        <w:t>提取对端系统提供的</w:t>
      </w:r>
      <w:r w:rsidRPr="00DB19FB">
        <w:rPr>
          <w:rFonts w:hint="eastAsia"/>
        </w:rPr>
        <w:t>业务工单</w:t>
      </w:r>
      <w:r w:rsidRPr="00DB19FB">
        <w:rPr>
          <w:rFonts w:hint="eastAsia"/>
        </w:rPr>
        <w:t>-</w:t>
      </w:r>
      <w:r w:rsidRPr="00DB19FB">
        <w:rPr>
          <w:rFonts w:hint="eastAsia"/>
        </w:rPr>
        <w:t>宽带新装</w:t>
      </w:r>
      <w:r>
        <w:rPr>
          <w:rFonts w:hint="eastAsia"/>
        </w:rPr>
        <w:t>本月归档量</w:t>
      </w:r>
      <w:r>
        <w:t>数据，对数据文件进行分析，比对数据文件名称、格式、类型、推送周期，分析完成且无异常，进入数据新增环节。分析失败，提示数据分析异常</w:t>
      </w:r>
      <w:r>
        <w:rPr>
          <w:rFonts w:hint="eastAsia"/>
        </w:rPr>
        <w:t>，再次核查确认数据。</w:t>
      </w:r>
    </w:p>
    <w:p w:rsidR="00513B86" w:rsidRPr="002B06C9" w:rsidRDefault="00513B86" w:rsidP="00513B86">
      <w:pPr>
        <w:pStyle w:val="6"/>
        <w:rPr>
          <w:b/>
          <w:bCs/>
          <w:i/>
          <w:iCs w:val="0"/>
        </w:rPr>
      </w:pPr>
      <w:bookmarkStart w:id="508" w:name="_Toc130154375"/>
      <w:r w:rsidRPr="00DB19FB">
        <w:rPr>
          <w:rFonts w:hint="eastAsia"/>
        </w:rPr>
        <w:t>业务工单</w:t>
      </w:r>
      <w:r w:rsidRPr="00DB19FB">
        <w:rPr>
          <w:rFonts w:hint="eastAsia"/>
        </w:rPr>
        <w:t>-</w:t>
      </w:r>
      <w:r w:rsidRPr="00DB19FB">
        <w:rPr>
          <w:rFonts w:hint="eastAsia"/>
        </w:rPr>
        <w:t>宽带新装</w:t>
      </w:r>
      <w:r>
        <w:rPr>
          <w:rFonts w:hint="eastAsia"/>
        </w:rPr>
        <w:t>本月归档量</w:t>
      </w:r>
      <w:r w:rsidRPr="002B06C9">
        <w:rPr>
          <w:rFonts w:hint="eastAsia"/>
        </w:rPr>
        <w:t>数据新增</w:t>
      </w:r>
      <w:bookmarkEnd w:id="508"/>
    </w:p>
    <w:p w:rsidR="00513B86" w:rsidRPr="004707D4" w:rsidRDefault="00513B86" w:rsidP="00513B86">
      <w:pPr>
        <w:ind w:left="420" w:firstLine="480"/>
        <w:rPr>
          <w:rFonts w:ascii="宋体" w:hAnsi="宋体"/>
          <w:lang w:val="x-none"/>
        </w:rPr>
      </w:pPr>
      <w:r w:rsidRPr="00DB19FB">
        <w:rPr>
          <w:rFonts w:hint="eastAsia"/>
        </w:rPr>
        <w:t>业务工单</w:t>
      </w:r>
      <w:r w:rsidRPr="00DB19FB">
        <w:rPr>
          <w:rFonts w:hint="eastAsia"/>
        </w:rPr>
        <w:t>-</w:t>
      </w:r>
      <w:r w:rsidRPr="00DB19FB">
        <w:rPr>
          <w:rFonts w:hint="eastAsia"/>
        </w:rPr>
        <w:t>宽带新装</w:t>
      </w:r>
      <w:r>
        <w:rPr>
          <w:rFonts w:hint="eastAsia"/>
        </w:rPr>
        <w:t>本月归档量</w:t>
      </w:r>
      <w:r>
        <w:t>数据新增功能，</w:t>
      </w:r>
      <w:r w:rsidRPr="00DB19FB">
        <w:rPr>
          <w:rFonts w:hint="eastAsia"/>
        </w:rPr>
        <w:t>业务工单</w:t>
      </w:r>
      <w:r w:rsidRPr="00DB19FB">
        <w:rPr>
          <w:rFonts w:hint="eastAsia"/>
        </w:rPr>
        <w:t>-</w:t>
      </w:r>
      <w:r w:rsidRPr="00DB19FB">
        <w:rPr>
          <w:rFonts w:hint="eastAsia"/>
        </w:rPr>
        <w:t>宽带新装</w:t>
      </w:r>
      <w:r>
        <w:rPr>
          <w:rFonts w:hint="eastAsia"/>
        </w:rPr>
        <w:t>本月归档量</w:t>
      </w:r>
      <w:r>
        <w:t>指标采集时，</w:t>
      </w:r>
      <w:r>
        <w:rPr>
          <w:rFonts w:hint="eastAsia"/>
        </w:rPr>
        <w:t>依据</w:t>
      </w:r>
      <w:r w:rsidRPr="00DB19FB">
        <w:rPr>
          <w:rFonts w:hint="eastAsia"/>
        </w:rPr>
        <w:t>业务工单</w:t>
      </w:r>
      <w:r w:rsidRPr="00DB19FB">
        <w:rPr>
          <w:rFonts w:hint="eastAsia"/>
        </w:rPr>
        <w:t>-</w:t>
      </w:r>
      <w:r w:rsidRPr="00DB19FB">
        <w:rPr>
          <w:rFonts w:hint="eastAsia"/>
        </w:rPr>
        <w:t>宽带新装</w:t>
      </w:r>
      <w:r>
        <w:rPr>
          <w:rFonts w:hint="eastAsia"/>
        </w:rPr>
        <w:t>本月归档量</w:t>
      </w:r>
      <w:r>
        <w:t>计算规则</w:t>
      </w:r>
      <w:r>
        <w:rPr>
          <w:rFonts w:hint="eastAsia"/>
        </w:rPr>
        <w:t>，数据</w:t>
      </w:r>
      <w:r>
        <w:t>处理人员确认</w:t>
      </w:r>
      <w:r>
        <w:rPr>
          <w:rFonts w:hint="eastAsia"/>
        </w:rPr>
        <w:t>并</w:t>
      </w:r>
      <w:r>
        <w:t>比对原始数据，将原始的数据和指标数据</w:t>
      </w:r>
      <w:r>
        <w:rPr>
          <w:rFonts w:hint="eastAsia"/>
        </w:rPr>
        <w:t>对应的指标计算规则</w:t>
      </w:r>
      <w:r>
        <w:t>新增进系统库</w:t>
      </w:r>
      <w:r>
        <w:rPr>
          <w:rFonts w:hint="eastAsia"/>
        </w:rPr>
        <w:t>，</w:t>
      </w:r>
      <w:r>
        <w:t>并完成数据文件</w:t>
      </w:r>
      <w:r>
        <w:rPr>
          <w:rFonts w:hint="eastAsia"/>
        </w:rPr>
        <w:t>信息</w:t>
      </w:r>
      <w:r>
        <w:t>入库。</w:t>
      </w:r>
    </w:p>
    <w:p w:rsidR="00513B86" w:rsidRPr="00270D20" w:rsidRDefault="00513B86" w:rsidP="00513B86">
      <w:pPr>
        <w:pStyle w:val="6"/>
        <w:rPr>
          <w:rFonts w:ascii="宋体" w:hAnsi="宋体"/>
          <w:b/>
          <w:bCs/>
          <w:i/>
          <w:iCs w:val="0"/>
          <w:lang w:val="x-none" w:eastAsia="x-none"/>
        </w:rPr>
      </w:pPr>
      <w:bookmarkStart w:id="509" w:name="_Toc130154376"/>
      <w:r w:rsidRPr="00DB19FB">
        <w:rPr>
          <w:rFonts w:hint="eastAsia"/>
        </w:rPr>
        <w:t>业务工单</w:t>
      </w:r>
      <w:r w:rsidRPr="00DB19FB">
        <w:rPr>
          <w:rFonts w:hint="eastAsia"/>
        </w:rPr>
        <w:t>-</w:t>
      </w:r>
      <w:r w:rsidRPr="00DB19FB">
        <w:rPr>
          <w:rFonts w:hint="eastAsia"/>
        </w:rPr>
        <w:t>宽带新装</w:t>
      </w:r>
      <w:r>
        <w:rPr>
          <w:rFonts w:hint="eastAsia"/>
        </w:rPr>
        <w:t>本月归档量</w:t>
      </w:r>
      <w:r>
        <w:rPr>
          <w:rFonts w:ascii="宋体" w:hAnsi="宋体" w:hint="eastAsia"/>
          <w:lang w:val="x-none"/>
        </w:rPr>
        <w:t>数</w:t>
      </w:r>
      <w:r w:rsidRPr="005170E3">
        <w:rPr>
          <w:rFonts w:ascii="宋体" w:hAnsi="宋体" w:hint="eastAsia"/>
          <w:lang w:val="x-none"/>
        </w:rPr>
        <w:t>据校验</w:t>
      </w:r>
      <w:bookmarkEnd w:id="509"/>
    </w:p>
    <w:p w:rsidR="00513B86" w:rsidRPr="00DB19FB" w:rsidRDefault="00513B86" w:rsidP="00513B86">
      <w:pPr>
        <w:ind w:left="420" w:firstLine="480"/>
        <w:jc w:val="both"/>
        <w:rPr>
          <w:rFonts w:ascii="宋体" w:hAnsi="宋体"/>
          <w:lang w:val="x-none"/>
        </w:rPr>
      </w:pPr>
      <w:r>
        <w:t>数据处理人员新增</w:t>
      </w:r>
      <w:r w:rsidRPr="00DB19FB">
        <w:rPr>
          <w:rFonts w:hint="eastAsia"/>
        </w:rPr>
        <w:t>业务工单</w:t>
      </w:r>
      <w:r w:rsidRPr="00DB19FB">
        <w:rPr>
          <w:rFonts w:hint="eastAsia"/>
        </w:rPr>
        <w:t>-</w:t>
      </w:r>
      <w:r w:rsidRPr="00DB19FB">
        <w:rPr>
          <w:rFonts w:hint="eastAsia"/>
        </w:rPr>
        <w:t>宽带新装</w:t>
      </w:r>
      <w:r>
        <w:rPr>
          <w:rFonts w:hint="eastAsia"/>
        </w:rPr>
        <w:t>本月归档量</w:t>
      </w:r>
      <w:r>
        <w:rPr>
          <w:rFonts w:ascii="宋体" w:hAnsi="宋体" w:hint="eastAsia"/>
          <w:lang w:val="x-none"/>
        </w:rPr>
        <w:t>数据</w:t>
      </w:r>
      <w:r>
        <w:t>后，系统会对新增数据的名称</w:t>
      </w:r>
      <w:r>
        <w:rPr>
          <w:rFonts w:hint="eastAsia"/>
        </w:rPr>
        <w:t>、取数口径、数据文件类型、文件编码、调用参数等信息进行校验，判断</w:t>
      </w:r>
      <w:r>
        <w:t>系统中是否已经存在了相同的数据，如存在，则系统提示数据已经存在，并且不允许继续进行后续数据的处理。</w:t>
      </w:r>
    </w:p>
    <w:p w:rsidR="00513B86" w:rsidRPr="00DB19FB" w:rsidRDefault="00513B86" w:rsidP="00513B86">
      <w:pPr>
        <w:pStyle w:val="6"/>
        <w:rPr>
          <w:rFonts w:ascii="宋体" w:hAnsi="宋体"/>
          <w:b/>
          <w:bCs/>
          <w:i/>
          <w:iCs w:val="0"/>
          <w:lang w:val="x-none" w:eastAsia="x-none"/>
        </w:rPr>
      </w:pPr>
      <w:bookmarkStart w:id="510" w:name="_Toc130154377"/>
      <w:r w:rsidRPr="00DB19FB">
        <w:rPr>
          <w:rFonts w:hint="eastAsia"/>
        </w:rPr>
        <w:t>业务工单</w:t>
      </w:r>
      <w:r w:rsidRPr="00DB19FB">
        <w:rPr>
          <w:rFonts w:hint="eastAsia"/>
        </w:rPr>
        <w:t>-</w:t>
      </w:r>
      <w:r w:rsidRPr="00DB19FB">
        <w:rPr>
          <w:rFonts w:hint="eastAsia"/>
        </w:rPr>
        <w:t>宽带新装</w:t>
      </w:r>
      <w:r>
        <w:rPr>
          <w:rFonts w:hint="eastAsia"/>
        </w:rPr>
        <w:t>本月归档量</w:t>
      </w:r>
      <w:r w:rsidRPr="00DB19FB">
        <w:rPr>
          <w:rFonts w:ascii="宋体" w:hAnsi="宋体" w:hint="eastAsia"/>
          <w:lang w:val="x-none"/>
        </w:rPr>
        <w:t>数据</w:t>
      </w:r>
      <w:r>
        <w:rPr>
          <w:rFonts w:ascii="宋体" w:hAnsi="宋体" w:hint="eastAsia"/>
          <w:lang w:val="x-none"/>
        </w:rPr>
        <w:t>计算</w:t>
      </w:r>
      <w:bookmarkEnd w:id="510"/>
    </w:p>
    <w:p w:rsidR="00513B86" w:rsidRPr="00DB19FB" w:rsidRDefault="00513B86" w:rsidP="00513B86">
      <w:pPr>
        <w:ind w:left="420" w:firstLine="480"/>
        <w:rPr>
          <w:rFonts w:ascii="宋体" w:hAnsi="宋体"/>
          <w:lang w:val="x-none"/>
        </w:rPr>
      </w:pPr>
      <w:r w:rsidRPr="00DB19FB">
        <w:rPr>
          <w:rFonts w:hint="eastAsia"/>
        </w:rPr>
        <w:t>业务工单</w:t>
      </w:r>
      <w:r w:rsidRPr="00DB19FB">
        <w:rPr>
          <w:rFonts w:hint="eastAsia"/>
        </w:rPr>
        <w:t>-</w:t>
      </w:r>
      <w:r w:rsidRPr="00DB19FB">
        <w:rPr>
          <w:rFonts w:hint="eastAsia"/>
        </w:rPr>
        <w:t>宽带新装</w:t>
      </w:r>
      <w:r>
        <w:rPr>
          <w:rFonts w:hint="eastAsia"/>
        </w:rPr>
        <w:t>本月归档量数据</w:t>
      </w:r>
      <w:r w:rsidRPr="00DB19FB">
        <w:rPr>
          <w:rFonts w:ascii="宋体" w:hAnsi="宋体" w:hint="eastAsia"/>
          <w:lang w:val="x-none"/>
        </w:rPr>
        <w:t>解析</w:t>
      </w:r>
      <w:r>
        <w:rPr>
          <w:rFonts w:hint="eastAsia"/>
        </w:rPr>
        <w:t>成功，根据</w:t>
      </w:r>
      <w:r w:rsidRPr="00DB19FB">
        <w:rPr>
          <w:rFonts w:hint="eastAsia"/>
        </w:rPr>
        <w:t>业务工单</w:t>
      </w:r>
      <w:r w:rsidRPr="00DB19FB">
        <w:rPr>
          <w:rFonts w:hint="eastAsia"/>
        </w:rPr>
        <w:t>-</w:t>
      </w:r>
      <w:r w:rsidRPr="00DB19FB">
        <w:rPr>
          <w:rFonts w:hint="eastAsia"/>
        </w:rPr>
        <w:t>宽带新装</w:t>
      </w:r>
      <w:r>
        <w:rPr>
          <w:rFonts w:hint="eastAsia"/>
        </w:rPr>
        <w:t>本月归档量</w:t>
      </w:r>
      <w:r w:rsidRPr="00DB19FB">
        <w:rPr>
          <w:rFonts w:hint="eastAsia"/>
        </w:rPr>
        <w:t>指标</w:t>
      </w:r>
      <w:r>
        <w:rPr>
          <w:rFonts w:hint="eastAsia"/>
        </w:rPr>
        <w:t>计算规则，</w:t>
      </w:r>
      <w:r>
        <w:rPr>
          <w:rFonts w:ascii="宋体" w:hAnsi="宋体" w:hint="eastAsia"/>
          <w:lang w:val="x-none"/>
        </w:rPr>
        <w:t>匹配对应的</w:t>
      </w:r>
      <w:r w:rsidRPr="00DB19FB">
        <w:rPr>
          <w:rFonts w:ascii="宋体" w:hAnsi="宋体" w:hint="eastAsia"/>
          <w:lang w:val="x-none"/>
        </w:rPr>
        <w:t>地市、区县编码值</w:t>
      </w:r>
      <w:r>
        <w:rPr>
          <w:rFonts w:ascii="宋体" w:hAnsi="宋体" w:hint="eastAsia"/>
          <w:lang w:val="x-none"/>
        </w:rPr>
        <w:t>并</w:t>
      </w:r>
      <w:r w:rsidRPr="00DB19FB">
        <w:rPr>
          <w:rFonts w:ascii="宋体" w:hAnsi="宋体" w:hint="eastAsia"/>
          <w:lang w:val="x-none"/>
        </w:rPr>
        <w:t>对</w:t>
      </w:r>
      <w:r>
        <w:rPr>
          <w:rFonts w:ascii="宋体" w:hAnsi="宋体" w:hint="eastAsia"/>
          <w:lang w:val="x-none"/>
        </w:rPr>
        <w:t>指标</w:t>
      </w:r>
      <w:r w:rsidRPr="00DB19FB">
        <w:rPr>
          <w:rFonts w:ascii="宋体" w:hAnsi="宋体" w:hint="eastAsia"/>
          <w:lang w:val="x-none"/>
        </w:rPr>
        <w:t>数据进行关联</w:t>
      </w:r>
      <w:r>
        <w:rPr>
          <w:rFonts w:hint="eastAsia"/>
        </w:rPr>
        <w:t>，输出当月</w:t>
      </w:r>
      <w:r w:rsidRPr="00DB19FB">
        <w:rPr>
          <w:rFonts w:hint="eastAsia"/>
        </w:rPr>
        <w:t>业务工单</w:t>
      </w:r>
      <w:r w:rsidRPr="00DB19FB">
        <w:rPr>
          <w:rFonts w:hint="eastAsia"/>
        </w:rPr>
        <w:t>-</w:t>
      </w:r>
      <w:r w:rsidRPr="00DB19FB">
        <w:rPr>
          <w:rFonts w:hint="eastAsia"/>
        </w:rPr>
        <w:t>宽带新装</w:t>
      </w:r>
      <w:r>
        <w:rPr>
          <w:rFonts w:hint="eastAsia"/>
        </w:rPr>
        <w:t>本月归档量数据。</w:t>
      </w:r>
    </w:p>
    <w:p w:rsidR="00513B86" w:rsidRPr="00DB19FB" w:rsidRDefault="00513B86" w:rsidP="00513B86">
      <w:pPr>
        <w:pStyle w:val="6"/>
        <w:rPr>
          <w:rFonts w:ascii="宋体" w:hAnsi="宋体"/>
          <w:b/>
          <w:bCs/>
          <w:i/>
          <w:iCs w:val="0"/>
          <w:lang w:val="x-none" w:eastAsia="x-none"/>
        </w:rPr>
      </w:pPr>
      <w:bookmarkStart w:id="511" w:name="_Toc130154378"/>
      <w:r w:rsidRPr="00DB19FB">
        <w:rPr>
          <w:rFonts w:hint="eastAsia"/>
        </w:rPr>
        <w:lastRenderedPageBreak/>
        <w:t>业务工单</w:t>
      </w:r>
      <w:r w:rsidRPr="00DB19FB">
        <w:rPr>
          <w:rFonts w:hint="eastAsia"/>
        </w:rPr>
        <w:t>-</w:t>
      </w:r>
      <w:r w:rsidRPr="00DB19FB">
        <w:rPr>
          <w:rFonts w:hint="eastAsia"/>
        </w:rPr>
        <w:t>宽带新装</w:t>
      </w:r>
      <w:r>
        <w:rPr>
          <w:rFonts w:hint="eastAsia"/>
        </w:rPr>
        <w:t>本月归档量</w:t>
      </w:r>
      <w:r w:rsidRPr="00DB19FB">
        <w:rPr>
          <w:rFonts w:ascii="宋体" w:hAnsi="宋体" w:hint="eastAsia"/>
          <w:lang w:val="x-none"/>
        </w:rPr>
        <w:t>数据保存</w:t>
      </w:r>
      <w:bookmarkEnd w:id="511"/>
    </w:p>
    <w:p w:rsidR="00513B86" w:rsidRPr="00DB19FB" w:rsidRDefault="00513B86" w:rsidP="00513B86">
      <w:pPr>
        <w:ind w:left="420" w:firstLine="480"/>
        <w:rPr>
          <w:rFonts w:ascii="宋体" w:hAnsi="宋体"/>
          <w:lang w:val="x-none"/>
        </w:rPr>
      </w:pPr>
      <w:r w:rsidRPr="00DB19FB">
        <w:rPr>
          <w:rFonts w:hint="eastAsia"/>
        </w:rPr>
        <w:t>业务工单</w:t>
      </w:r>
      <w:r w:rsidRPr="00DB19FB">
        <w:rPr>
          <w:rFonts w:hint="eastAsia"/>
        </w:rPr>
        <w:t>-</w:t>
      </w:r>
      <w:r w:rsidRPr="00DB19FB">
        <w:rPr>
          <w:rFonts w:hint="eastAsia"/>
        </w:rPr>
        <w:t>宽带新装</w:t>
      </w:r>
      <w:r>
        <w:rPr>
          <w:rFonts w:hint="eastAsia"/>
        </w:rPr>
        <w:t>本月归档量</w:t>
      </w:r>
      <w:r>
        <w:rPr>
          <w:rFonts w:ascii="宋体" w:hAnsi="宋体" w:hint="eastAsia"/>
          <w:lang w:val="x-none"/>
        </w:rPr>
        <w:t>数据</w:t>
      </w:r>
      <w:r w:rsidRPr="00DB19FB">
        <w:rPr>
          <w:rFonts w:ascii="宋体" w:hAnsi="宋体" w:hint="eastAsia"/>
          <w:lang w:val="x-none"/>
        </w:rPr>
        <w:t>关联完成</w:t>
      </w:r>
      <w:r>
        <w:rPr>
          <w:rFonts w:ascii="宋体" w:hAnsi="宋体" w:hint="eastAsia"/>
          <w:lang w:val="x-none"/>
        </w:rPr>
        <w:t>，</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513B86" w:rsidRPr="00DB19FB" w:rsidRDefault="00513B86" w:rsidP="00513B86">
      <w:pPr>
        <w:pStyle w:val="6"/>
        <w:rPr>
          <w:b/>
          <w:bCs/>
          <w:i/>
          <w:iCs w:val="0"/>
        </w:rPr>
      </w:pPr>
      <w:bookmarkStart w:id="512" w:name="_Toc130154379"/>
      <w:r w:rsidRPr="00DB19FB">
        <w:rPr>
          <w:rFonts w:hint="eastAsia"/>
        </w:rPr>
        <w:t>全省业务工单</w:t>
      </w:r>
      <w:r w:rsidRPr="00DB19FB">
        <w:rPr>
          <w:rFonts w:hint="eastAsia"/>
        </w:rPr>
        <w:t>-</w:t>
      </w:r>
      <w:r w:rsidRPr="00DB19FB">
        <w:rPr>
          <w:rFonts w:hint="eastAsia"/>
        </w:rPr>
        <w:t>宽带新装</w:t>
      </w:r>
      <w:r>
        <w:rPr>
          <w:rFonts w:hint="eastAsia"/>
        </w:rPr>
        <w:t>本月归档量数据查询</w:t>
      </w:r>
      <w:bookmarkEnd w:id="512"/>
    </w:p>
    <w:p w:rsidR="00513B86" w:rsidRDefault="00513B86" w:rsidP="00513B86">
      <w:pPr>
        <w:ind w:left="420" w:firstLine="480"/>
      </w:pPr>
      <w:r>
        <w:rPr>
          <w:rFonts w:ascii="宋体" w:hAnsi="宋体" w:hint="eastAsia"/>
          <w:lang w:val="x-none"/>
        </w:rPr>
        <w:t>输入G</w:t>
      </w:r>
      <w:r>
        <w:rPr>
          <w:rFonts w:ascii="宋体" w:hAnsi="宋体"/>
          <w:lang w:val="x-none"/>
        </w:rPr>
        <w:t>IS</w:t>
      </w:r>
      <w:r>
        <w:rPr>
          <w:rFonts w:ascii="宋体" w:hAnsi="宋体" w:hint="eastAsia"/>
          <w:lang w:val="x-none"/>
        </w:rPr>
        <w:t>信息、区域、</w:t>
      </w:r>
      <w:r w:rsidRPr="00DB19FB">
        <w:rPr>
          <w:rFonts w:ascii="宋体" w:hAnsi="宋体" w:hint="eastAsia"/>
          <w:lang w:val="x-none"/>
        </w:rPr>
        <w:t>时间</w:t>
      </w:r>
      <w:r>
        <w:rPr>
          <w:rFonts w:ascii="宋体" w:hAnsi="宋体" w:hint="eastAsia"/>
          <w:lang w:val="x-none"/>
        </w:rPr>
        <w:t>等查询信息，查询完成展示</w:t>
      </w:r>
      <w:r w:rsidRPr="00DB19FB">
        <w:rPr>
          <w:rFonts w:hint="eastAsia"/>
        </w:rPr>
        <w:t>全省业务工单</w:t>
      </w:r>
      <w:r w:rsidRPr="00DB19FB">
        <w:rPr>
          <w:rFonts w:hint="eastAsia"/>
        </w:rPr>
        <w:t>-</w:t>
      </w:r>
      <w:r w:rsidRPr="00DB19FB">
        <w:rPr>
          <w:rFonts w:hint="eastAsia"/>
        </w:rPr>
        <w:t>宽带新装</w:t>
      </w:r>
      <w:r>
        <w:rPr>
          <w:rFonts w:hint="eastAsia"/>
        </w:rPr>
        <w:t>本月归档量</w:t>
      </w:r>
      <w:r>
        <w:rPr>
          <w:rFonts w:ascii="宋体" w:hAnsi="宋体" w:hint="eastAsia"/>
          <w:lang w:val="x-none"/>
        </w:rPr>
        <w:t>数据结果</w:t>
      </w:r>
      <w:r w:rsidRPr="00DB19FB">
        <w:rPr>
          <w:rFonts w:hint="eastAsia"/>
        </w:rPr>
        <w:t>。</w:t>
      </w:r>
    </w:p>
    <w:p w:rsidR="00513B86" w:rsidRPr="00DB19FB" w:rsidRDefault="00513B86" w:rsidP="00513B86">
      <w:pPr>
        <w:pStyle w:val="6"/>
        <w:rPr>
          <w:b/>
          <w:bCs/>
          <w:i/>
          <w:iCs w:val="0"/>
        </w:rPr>
      </w:pPr>
      <w:bookmarkStart w:id="513" w:name="_Toc130154380"/>
      <w:r w:rsidRPr="00DB19FB">
        <w:rPr>
          <w:rFonts w:hint="eastAsia"/>
        </w:rPr>
        <w:t>区县业务工单</w:t>
      </w:r>
      <w:r w:rsidRPr="00DB19FB">
        <w:rPr>
          <w:rFonts w:hint="eastAsia"/>
        </w:rPr>
        <w:t>-</w:t>
      </w:r>
      <w:r w:rsidRPr="00DB19FB">
        <w:rPr>
          <w:rFonts w:hint="eastAsia"/>
        </w:rPr>
        <w:t>宽带新装</w:t>
      </w:r>
      <w:r>
        <w:rPr>
          <w:rFonts w:hint="eastAsia"/>
        </w:rPr>
        <w:t>本月归档量数据查询</w:t>
      </w:r>
      <w:bookmarkEnd w:id="513"/>
    </w:p>
    <w:p w:rsidR="00513B86" w:rsidRDefault="00513B86" w:rsidP="00513B86">
      <w:pPr>
        <w:ind w:left="420" w:firstLine="480"/>
      </w:pPr>
      <w:r w:rsidRPr="00DF78AA">
        <w:rPr>
          <w:rFonts w:ascii="宋体" w:hAnsi="宋体" w:hint="eastAsia"/>
          <w:lang w:val="x-none"/>
        </w:rPr>
        <w:t>综调人员登录综调中心，进入</w:t>
      </w:r>
      <w:r>
        <w:rPr>
          <w:rFonts w:ascii="宋体" w:hAnsi="宋体" w:hint="eastAsia"/>
          <w:lang w:val="x-none"/>
        </w:rPr>
        <w:t>业务专区</w:t>
      </w:r>
      <w:r w:rsidRPr="00DF78AA">
        <w:rPr>
          <w:rFonts w:ascii="宋体" w:hAnsi="宋体" w:hint="eastAsia"/>
          <w:lang w:val="x-none"/>
        </w:rPr>
        <w:t>管理模块，选择</w:t>
      </w:r>
      <w:r w:rsidRPr="00DB19FB">
        <w:rPr>
          <w:rFonts w:hint="eastAsia"/>
        </w:rPr>
        <w:t>全省业务工单</w:t>
      </w:r>
      <w:r w:rsidRPr="00DB19FB">
        <w:rPr>
          <w:rFonts w:hint="eastAsia"/>
        </w:rPr>
        <w:t>-</w:t>
      </w:r>
      <w:r w:rsidRPr="00DB19FB">
        <w:rPr>
          <w:rFonts w:hint="eastAsia"/>
        </w:rPr>
        <w:t>宽带</w:t>
      </w:r>
      <w:r w:rsidRPr="00DF78AA">
        <w:rPr>
          <w:rFonts w:ascii="宋体" w:hAnsi="宋体" w:hint="eastAsia"/>
          <w:lang w:val="x-none"/>
        </w:rPr>
        <w:t>界面，输入日期、查询后展示该指标区县的趋势图</w:t>
      </w:r>
      <w:r w:rsidRPr="00DB19FB">
        <w:rPr>
          <w:rFonts w:hint="eastAsia"/>
        </w:rPr>
        <w:t>。</w:t>
      </w:r>
    </w:p>
    <w:p w:rsidR="00513B86" w:rsidRPr="00DB19FB" w:rsidRDefault="00513B86" w:rsidP="00513B86">
      <w:pPr>
        <w:pStyle w:val="5"/>
      </w:pPr>
      <w:bookmarkStart w:id="514" w:name="_Toc130154381"/>
      <w:r w:rsidRPr="00DB19FB">
        <w:rPr>
          <w:rFonts w:hint="eastAsia"/>
        </w:rPr>
        <w:t>业务工单-宽带新装今日受理量</w:t>
      </w:r>
      <w:r>
        <w:rPr>
          <w:rFonts w:hint="eastAsia"/>
        </w:rPr>
        <w:t>管理</w:t>
      </w:r>
      <w:bookmarkEnd w:id="514"/>
    </w:p>
    <w:p w:rsidR="00513B86" w:rsidRPr="00A14368" w:rsidRDefault="00513B86" w:rsidP="00513B86">
      <w:pPr>
        <w:pStyle w:val="6"/>
        <w:rPr>
          <w:b/>
          <w:bCs/>
          <w:i/>
          <w:iCs w:val="0"/>
        </w:rPr>
      </w:pPr>
      <w:bookmarkStart w:id="515" w:name="_Toc130154382"/>
      <w:r w:rsidRPr="00DB19FB">
        <w:rPr>
          <w:rFonts w:hint="eastAsia"/>
        </w:rPr>
        <w:t>业务工单</w:t>
      </w:r>
      <w:r w:rsidRPr="00DB19FB">
        <w:rPr>
          <w:rFonts w:hint="eastAsia"/>
        </w:rPr>
        <w:t>-</w:t>
      </w:r>
      <w:r w:rsidRPr="00DB19FB">
        <w:rPr>
          <w:rFonts w:hint="eastAsia"/>
        </w:rPr>
        <w:t>宽带新装</w:t>
      </w:r>
      <w:r>
        <w:rPr>
          <w:rFonts w:hint="eastAsia"/>
        </w:rPr>
        <w:t>今日受理量计算规则管理</w:t>
      </w:r>
      <w:bookmarkEnd w:id="515"/>
    </w:p>
    <w:p w:rsidR="00513B86" w:rsidRPr="00706BDE" w:rsidRDefault="00513B86" w:rsidP="00513B86">
      <w:pPr>
        <w:ind w:left="420" w:firstLine="480"/>
      </w:pPr>
      <w:r>
        <w:t>根据</w:t>
      </w:r>
      <w:r w:rsidRPr="00DB19FB">
        <w:rPr>
          <w:rFonts w:hint="eastAsia"/>
        </w:rPr>
        <w:t>业务工单</w:t>
      </w:r>
      <w:r w:rsidRPr="00DB19FB">
        <w:rPr>
          <w:rFonts w:hint="eastAsia"/>
        </w:rPr>
        <w:t>-</w:t>
      </w:r>
      <w:r w:rsidRPr="00DB19FB">
        <w:rPr>
          <w:rFonts w:hint="eastAsia"/>
        </w:rPr>
        <w:t>宽带新装</w:t>
      </w:r>
      <w:r>
        <w:t>指标说明文档，分析统计口径，将文字统计口径转化为口径数据，在系统中录入统计规则，并提供计算规则的增加、删除、修改功能</w:t>
      </w:r>
      <w:r>
        <w:rPr>
          <w:rFonts w:hint="eastAsia"/>
        </w:rPr>
        <w:t>，</w:t>
      </w:r>
      <w:r w:rsidRPr="00DB19FB">
        <w:rPr>
          <w:rFonts w:hint="eastAsia"/>
        </w:rPr>
        <w:t>业务工单</w:t>
      </w:r>
      <w:r w:rsidRPr="00DB19FB">
        <w:rPr>
          <w:rFonts w:hint="eastAsia"/>
        </w:rPr>
        <w:t>-</w:t>
      </w:r>
      <w:r w:rsidRPr="00DB19FB">
        <w:rPr>
          <w:rFonts w:hint="eastAsia"/>
        </w:rPr>
        <w:t>宽带新装</w:t>
      </w:r>
      <w:r>
        <w:rPr>
          <w:rFonts w:hint="eastAsia"/>
        </w:rPr>
        <w:t>计算规则信息文件入库。</w:t>
      </w:r>
    </w:p>
    <w:p w:rsidR="00513B86" w:rsidRPr="00162339" w:rsidRDefault="00513B86" w:rsidP="00513B86">
      <w:pPr>
        <w:pStyle w:val="6"/>
        <w:rPr>
          <w:b/>
          <w:bCs/>
          <w:i/>
          <w:iCs w:val="0"/>
        </w:rPr>
      </w:pPr>
      <w:bookmarkStart w:id="516" w:name="_Toc130154383"/>
      <w:r w:rsidRPr="00DB19FB">
        <w:rPr>
          <w:rFonts w:hint="eastAsia"/>
        </w:rPr>
        <w:t>业务工单</w:t>
      </w:r>
      <w:r w:rsidRPr="00DB19FB">
        <w:rPr>
          <w:rFonts w:hint="eastAsia"/>
        </w:rPr>
        <w:t>-</w:t>
      </w:r>
      <w:r w:rsidRPr="00DB19FB">
        <w:rPr>
          <w:rFonts w:hint="eastAsia"/>
        </w:rPr>
        <w:t>宽带新装</w:t>
      </w:r>
      <w:r>
        <w:rPr>
          <w:rFonts w:hint="eastAsia"/>
        </w:rPr>
        <w:t>今日受理量</w:t>
      </w:r>
      <w:r w:rsidRPr="00162339">
        <w:rPr>
          <w:rFonts w:hint="eastAsia"/>
        </w:rPr>
        <w:t>分析</w:t>
      </w:r>
      <w:bookmarkEnd w:id="516"/>
    </w:p>
    <w:p w:rsidR="00513B86" w:rsidRPr="0088147F" w:rsidRDefault="00513B86" w:rsidP="00513B86">
      <w:pPr>
        <w:ind w:left="420" w:firstLine="480"/>
        <w:rPr>
          <w:rFonts w:ascii="宋体" w:hAnsi="宋体"/>
          <w:lang w:val="x-none"/>
        </w:rPr>
      </w:pPr>
      <w:r>
        <w:t>提取对端系统提供的</w:t>
      </w:r>
      <w:r w:rsidRPr="00DB19FB">
        <w:rPr>
          <w:rFonts w:hint="eastAsia"/>
        </w:rPr>
        <w:t>业务工单</w:t>
      </w:r>
      <w:r w:rsidRPr="00DB19FB">
        <w:rPr>
          <w:rFonts w:hint="eastAsia"/>
        </w:rPr>
        <w:t>-</w:t>
      </w:r>
      <w:r w:rsidRPr="00DB19FB">
        <w:rPr>
          <w:rFonts w:hint="eastAsia"/>
        </w:rPr>
        <w:t>宽带新装</w:t>
      </w:r>
      <w:r>
        <w:rPr>
          <w:rFonts w:hint="eastAsia"/>
        </w:rPr>
        <w:t>今日受理量</w:t>
      </w:r>
      <w:r>
        <w:t>数据，对数据文件进行分析，比对数据文件名称、格式、类型、推送周期，分析完成且无异常，进入数据新增环节。分析失败，提示数据分析异常</w:t>
      </w:r>
      <w:r>
        <w:rPr>
          <w:rFonts w:hint="eastAsia"/>
        </w:rPr>
        <w:t>，再次核查确认数据。</w:t>
      </w:r>
    </w:p>
    <w:p w:rsidR="00513B86" w:rsidRPr="002B06C9" w:rsidRDefault="00513B86" w:rsidP="00513B86">
      <w:pPr>
        <w:pStyle w:val="6"/>
        <w:rPr>
          <w:b/>
          <w:bCs/>
          <w:i/>
          <w:iCs w:val="0"/>
        </w:rPr>
      </w:pPr>
      <w:bookmarkStart w:id="517" w:name="_Toc130154384"/>
      <w:r w:rsidRPr="00DB19FB">
        <w:rPr>
          <w:rFonts w:hint="eastAsia"/>
        </w:rPr>
        <w:t>业务工单</w:t>
      </w:r>
      <w:r w:rsidRPr="00DB19FB">
        <w:rPr>
          <w:rFonts w:hint="eastAsia"/>
        </w:rPr>
        <w:t>-</w:t>
      </w:r>
      <w:r w:rsidRPr="00DB19FB">
        <w:rPr>
          <w:rFonts w:hint="eastAsia"/>
        </w:rPr>
        <w:t>宽带新装</w:t>
      </w:r>
      <w:r>
        <w:rPr>
          <w:rFonts w:hint="eastAsia"/>
        </w:rPr>
        <w:t>今日受理量</w:t>
      </w:r>
      <w:r w:rsidRPr="002B06C9">
        <w:rPr>
          <w:rFonts w:hint="eastAsia"/>
        </w:rPr>
        <w:t>数据新增</w:t>
      </w:r>
      <w:bookmarkEnd w:id="517"/>
    </w:p>
    <w:p w:rsidR="00513B86" w:rsidRPr="004707D4" w:rsidRDefault="00513B86" w:rsidP="00513B86">
      <w:pPr>
        <w:ind w:left="420" w:firstLine="480"/>
        <w:rPr>
          <w:rFonts w:ascii="宋体" w:hAnsi="宋体"/>
          <w:lang w:val="x-none"/>
        </w:rPr>
      </w:pPr>
      <w:r w:rsidRPr="00DB19FB">
        <w:rPr>
          <w:rFonts w:hint="eastAsia"/>
        </w:rPr>
        <w:t>业务工单</w:t>
      </w:r>
      <w:r w:rsidRPr="00DB19FB">
        <w:rPr>
          <w:rFonts w:hint="eastAsia"/>
        </w:rPr>
        <w:t>-</w:t>
      </w:r>
      <w:r w:rsidRPr="00DB19FB">
        <w:rPr>
          <w:rFonts w:hint="eastAsia"/>
        </w:rPr>
        <w:t>宽带新装</w:t>
      </w:r>
      <w:r>
        <w:rPr>
          <w:rFonts w:hint="eastAsia"/>
        </w:rPr>
        <w:t>今日受理量</w:t>
      </w:r>
      <w:r>
        <w:t>数据新增功能，</w:t>
      </w:r>
      <w:r w:rsidRPr="00DB19FB">
        <w:rPr>
          <w:rFonts w:hint="eastAsia"/>
        </w:rPr>
        <w:t>业务工单</w:t>
      </w:r>
      <w:r w:rsidRPr="00DB19FB">
        <w:rPr>
          <w:rFonts w:hint="eastAsia"/>
        </w:rPr>
        <w:t>-</w:t>
      </w:r>
      <w:r w:rsidRPr="00DB19FB">
        <w:rPr>
          <w:rFonts w:hint="eastAsia"/>
        </w:rPr>
        <w:t>宽带新装</w:t>
      </w:r>
      <w:r>
        <w:rPr>
          <w:rFonts w:hint="eastAsia"/>
        </w:rPr>
        <w:t>今日受理量</w:t>
      </w:r>
      <w:r>
        <w:t>指标采集时，</w:t>
      </w:r>
      <w:r>
        <w:rPr>
          <w:rFonts w:hint="eastAsia"/>
        </w:rPr>
        <w:t>依据</w:t>
      </w:r>
      <w:r w:rsidRPr="00DB19FB">
        <w:rPr>
          <w:rFonts w:hint="eastAsia"/>
        </w:rPr>
        <w:t>业务工单</w:t>
      </w:r>
      <w:r w:rsidRPr="00DB19FB">
        <w:rPr>
          <w:rFonts w:hint="eastAsia"/>
        </w:rPr>
        <w:t>-</w:t>
      </w:r>
      <w:r w:rsidRPr="00DB19FB">
        <w:rPr>
          <w:rFonts w:hint="eastAsia"/>
        </w:rPr>
        <w:t>宽带新装</w:t>
      </w:r>
      <w:r>
        <w:rPr>
          <w:rFonts w:hint="eastAsia"/>
        </w:rPr>
        <w:t>今日受理量</w:t>
      </w:r>
      <w:r>
        <w:t>计算规则</w:t>
      </w:r>
      <w:r>
        <w:rPr>
          <w:rFonts w:hint="eastAsia"/>
        </w:rPr>
        <w:t>，数据</w:t>
      </w:r>
      <w:r>
        <w:t>处理人员确认</w:t>
      </w:r>
      <w:r>
        <w:rPr>
          <w:rFonts w:hint="eastAsia"/>
        </w:rPr>
        <w:t>并</w:t>
      </w:r>
      <w:r>
        <w:t>比对原始数据，将原始的数据和指标数据</w:t>
      </w:r>
      <w:r>
        <w:rPr>
          <w:rFonts w:hint="eastAsia"/>
        </w:rPr>
        <w:t>对应的指标计算规则</w:t>
      </w:r>
      <w:r>
        <w:t>新增进</w:t>
      </w:r>
      <w:r>
        <w:lastRenderedPageBreak/>
        <w:t>系统库</w:t>
      </w:r>
      <w:r>
        <w:rPr>
          <w:rFonts w:hint="eastAsia"/>
        </w:rPr>
        <w:t>，</w:t>
      </w:r>
      <w:r>
        <w:t>并完成数据文件</w:t>
      </w:r>
      <w:r>
        <w:rPr>
          <w:rFonts w:hint="eastAsia"/>
        </w:rPr>
        <w:t>信息</w:t>
      </w:r>
      <w:r>
        <w:t>入库。</w:t>
      </w:r>
    </w:p>
    <w:p w:rsidR="00513B86" w:rsidRPr="00270D20" w:rsidRDefault="00513B86" w:rsidP="00513B86">
      <w:pPr>
        <w:pStyle w:val="6"/>
        <w:rPr>
          <w:rFonts w:ascii="宋体" w:hAnsi="宋体"/>
          <w:b/>
          <w:bCs/>
          <w:i/>
          <w:iCs w:val="0"/>
          <w:lang w:val="x-none" w:eastAsia="x-none"/>
        </w:rPr>
      </w:pPr>
      <w:bookmarkStart w:id="518" w:name="_Toc130154385"/>
      <w:r w:rsidRPr="00DB19FB">
        <w:rPr>
          <w:rFonts w:hint="eastAsia"/>
        </w:rPr>
        <w:t>业务工单</w:t>
      </w:r>
      <w:r w:rsidRPr="00DB19FB">
        <w:rPr>
          <w:rFonts w:hint="eastAsia"/>
        </w:rPr>
        <w:t>-</w:t>
      </w:r>
      <w:r w:rsidRPr="00DB19FB">
        <w:rPr>
          <w:rFonts w:hint="eastAsia"/>
        </w:rPr>
        <w:t>宽带新装</w:t>
      </w:r>
      <w:r>
        <w:rPr>
          <w:rFonts w:hint="eastAsia"/>
        </w:rPr>
        <w:t>今日受理量</w:t>
      </w:r>
      <w:r>
        <w:rPr>
          <w:rFonts w:ascii="宋体" w:hAnsi="宋体" w:hint="eastAsia"/>
          <w:lang w:val="x-none"/>
        </w:rPr>
        <w:t>数</w:t>
      </w:r>
      <w:r w:rsidRPr="005170E3">
        <w:rPr>
          <w:rFonts w:ascii="宋体" w:hAnsi="宋体" w:hint="eastAsia"/>
          <w:lang w:val="x-none"/>
        </w:rPr>
        <w:t>据校验</w:t>
      </w:r>
      <w:bookmarkEnd w:id="518"/>
    </w:p>
    <w:p w:rsidR="00513B86" w:rsidRPr="00DB19FB" w:rsidRDefault="00513B86" w:rsidP="00513B86">
      <w:pPr>
        <w:ind w:left="420" w:firstLine="480"/>
        <w:jc w:val="both"/>
        <w:rPr>
          <w:rFonts w:ascii="宋体" w:hAnsi="宋体"/>
          <w:lang w:val="x-none"/>
        </w:rPr>
      </w:pPr>
      <w:r>
        <w:t>数据处理人员新增</w:t>
      </w:r>
      <w:r w:rsidRPr="00DB19FB">
        <w:rPr>
          <w:rFonts w:hint="eastAsia"/>
        </w:rPr>
        <w:t>业务工单</w:t>
      </w:r>
      <w:r w:rsidRPr="00DB19FB">
        <w:rPr>
          <w:rFonts w:hint="eastAsia"/>
        </w:rPr>
        <w:t>-</w:t>
      </w:r>
      <w:r w:rsidRPr="00DB19FB">
        <w:rPr>
          <w:rFonts w:hint="eastAsia"/>
        </w:rPr>
        <w:t>宽带新装</w:t>
      </w:r>
      <w:r>
        <w:rPr>
          <w:rFonts w:hint="eastAsia"/>
        </w:rPr>
        <w:t>今日受理量</w:t>
      </w:r>
      <w:r>
        <w:rPr>
          <w:rFonts w:ascii="宋体" w:hAnsi="宋体" w:hint="eastAsia"/>
          <w:lang w:val="x-none"/>
        </w:rPr>
        <w:t>数据</w:t>
      </w:r>
      <w:r>
        <w:t>后，系统会对新增数据的名称</w:t>
      </w:r>
      <w:r>
        <w:rPr>
          <w:rFonts w:hint="eastAsia"/>
        </w:rPr>
        <w:t>、取数口径、数据文件类型、文件编码、调用参数等信息进行校验，判断</w:t>
      </w:r>
      <w:r>
        <w:t>系统中是否已经存在了相同的数据，如存在，则系统提示数据已经存在，并且不允许继续进行后续数据的处理。</w:t>
      </w:r>
    </w:p>
    <w:p w:rsidR="00513B86" w:rsidRPr="00DB19FB" w:rsidRDefault="00513B86" w:rsidP="00513B86">
      <w:pPr>
        <w:pStyle w:val="6"/>
        <w:rPr>
          <w:rFonts w:ascii="宋体" w:hAnsi="宋体"/>
          <w:b/>
          <w:bCs/>
          <w:i/>
          <w:iCs w:val="0"/>
          <w:lang w:val="x-none" w:eastAsia="x-none"/>
        </w:rPr>
      </w:pPr>
      <w:bookmarkStart w:id="519" w:name="_Toc130154386"/>
      <w:r w:rsidRPr="00DB19FB">
        <w:rPr>
          <w:rFonts w:hint="eastAsia"/>
        </w:rPr>
        <w:t>业务工单</w:t>
      </w:r>
      <w:r w:rsidRPr="00DB19FB">
        <w:rPr>
          <w:rFonts w:hint="eastAsia"/>
        </w:rPr>
        <w:t>-</w:t>
      </w:r>
      <w:r w:rsidRPr="00DB19FB">
        <w:rPr>
          <w:rFonts w:hint="eastAsia"/>
        </w:rPr>
        <w:t>宽带新装</w:t>
      </w:r>
      <w:r>
        <w:rPr>
          <w:rFonts w:hint="eastAsia"/>
        </w:rPr>
        <w:t>今日受理量</w:t>
      </w:r>
      <w:r w:rsidRPr="00DB19FB">
        <w:rPr>
          <w:rFonts w:ascii="宋体" w:hAnsi="宋体" w:hint="eastAsia"/>
          <w:lang w:val="x-none"/>
        </w:rPr>
        <w:t>数据</w:t>
      </w:r>
      <w:r>
        <w:rPr>
          <w:rFonts w:ascii="宋体" w:hAnsi="宋体" w:hint="eastAsia"/>
          <w:lang w:val="x-none"/>
        </w:rPr>
        <w:t>计算</w:t>
      </w:r>
      <w:bookmarkEnd w:id="519"/>
    </w:p>
    <w:p w:rsidR="00513B86" w:rsidRPr="00DB19FB" w:rsidRDefault="00513B86" w:rsidP="00513B86">
      <w:pPr>
        <w:ind w:left="420" w:firstLine="480"/>
        <w:rPr>
          <w:rFonts w:ascii="宋体" w:hAnsi="宋体"/>
          <w:lang w:val="x-none"/>
        </w:rPr>
      </w:pPr>
      <w:r w:rsidRPr="00DB19FB">
        <w:rPr>
          <w:rFonts w:hint="eastAsia"/>
        </w:rPr>
        <w:t>业务工单</w:t>
      </w:r>
      <w:r w:rsidRPr="00DB19FB">
        <w:rPr>
          <w:rFonts w:hint="eastAsia"/>
        </w:rPr>
        <w:t>-</w:t>
      </w:r>
      <w:r w:rsidRPr="00DB19FB">
        <w:rPr>
          <w:rFonts w:hint="eastAsia"/>
        </w:rPr>
        <w:t>宽带新装</w:t>
      </w:r>
      <w:r>
        <w:rPr>
          <w:rFonts w:hint="eastAsia"/>
        </w:rPr>
        <w:t>今日受理量数据</w:t>
      </w:r>
      <w:r w:rsidRPr="00DB19FB">
        <w:rPr>
          <w:rFonts w:ascii="宋体" w:hAnsi="宋体" w:hint="eastAsia"/>
          <w:lang w:val="x-none"/>
        </w:rPr>
        <w:t>解析</w:t>
      </w:r>
      <w:r>
        <w:rPr>
          <w:rFonts w:hint="eastAsia"/>
        </w:rPr>
        <w:t>成功，根据</w:t>
      </w:r>
      <w:r w:rsidRPr="00DB19FB">
        <w:rPr>
          <w:rFonts w:hint="eastAsia"/>
        </w:rPr>
        <w:t>业务工单</w:t>
      </w:r>
      <w:r w:rsidRPr="00DB19FB">
        <w:rPr>
          <w:rFonts w:hint="eastAsia"/>
        </w:rPr>
        <w:t>-</w:t>
      </w:r>
      <w:r w:rsidRPr="00DB19FB">
        <w:rPr>
          <w:rFonts w:hint="eastAsia"/>
        </w:rPr>
        <w:t>宽带新装</w:t>
      </w:r>
      <w:r>
        <w:rPr>
          <w:rFonts w:hint="eastAsia"/>
        </w:rPr>
        <w:t>今日受理量</w:t>
      </w:r>
      <w:r w:rsidRPr="00DB19FB">
        <w:rPr>
          <w:rFonts w:hint="eastAsia"/>
        </w:rPr>
        <w:t>指标</w:t>
      </w:r>
      <w:r>
        <w:rPr>
          <w:rFonts w:hint="eastAsia"/>
        </w:rPr>
        <w:t>计算规则，</w:t>
      </w:r>
      <w:r>
        <w:rPr>
          <w:rFonts w:ascii="宋体" w:hAnsi="宋体" w:hint="eastAsia"/>
          <w:lang w:val="x-none"/>
        </w:rPr>
        <w:t>匹配对应的</w:t>
      </w:r>
      <w:r w:rsidRPr="00DB19FB">
        <w:rPr>
          <w:rFonts w:ascii="宋体" w:hAnsi="宋体" w:hint="eastAsia"/>
          <w:lang w:val="x-none"/>
        </w:rPr>
        <w:t>地市、区县编码值</w:t>
      </w:r>
      <w:r>
        <w:rPr>
          <w:rFonts w:ascii="宋体" w:hAnsi="宋体" w:hint="eastAsia"/>
          <w:lang w:val="x-none"/>
        </w:rPr>
        <w:t>并</w:t>
      </w:r>
      <w:r w:rsidRPr="00DB19FB">
        <w:rPr>
          <w:rFonts w:ascii="宋体" w:hAnsi="宋体" w:hint="eastAsia"/>
          <w:lang w:val="x-none"/>
        </w:rPr>
        <w:t>对</w:t>
      </w:r>
      <w:r>
        <w:rPr>
          <w:rFonts w:ascii="宋体" w:hAnsi="宋体" w:hint="eastAsia"/>
          <w:lang w:val="x-none"/>
        </w:rPr>
        <w:t>指标</w:t>
      </w:r>
      <w:r w:rsidRPr="00DB19FB">
        <w:rPr>
          <w:rFonts w:ascii="宋体" w:hAnsi="宋体" w:hint="eastAsia"/>
          <w:lang w:val="x-none"/>
        </w:rPr>
        <w:t>数据进行关联</w:t>
      </w:r>
      <w:r>
        <w:rPr>
          <w:rFonts w:hint="eastAsia"/>
        </w:rPr>
        <w:t>，输出当月</w:t>
      </w:r>
      <w:r w:rsidRPr="00DB19FB">
        <w:rPr>
          <w:rFonts w:hint="eastAsia"/>
        </w:rPr>
        <w:t>业务工单</w:t>
      </w:r>
      <w:r w:rsidRPr="00DB19FB">
        <w:rPr>
          <w:rFonts w:hint="eastAsia"/>
        </w:rPr>
        <w:t>-</w:t>
      </w:r>
      <w:r w:rsidRPr="00DB19FB">
        <w:rPr>
          <w:rFonts w:hint="eastAsia"/>
        </w:rPr>
        <w:t>宽带新装</w:t>
      </w:r>
      <w:r>
        <w:rPr>
          <w:rFonts w:hint="eastAsia"/>
        </w:rPr>
        <w:t>今日受理量数据。</w:t>
      </w:r>
    </w:p>
    <w:p w:rsidR="00513B86" w:rsidRPr="00DB19FB" w:rsidRDefault="00513B86" w:rsidP="00513B86">
      <w:pPr>
        <w:pStyle w:val="6"/>
        <w:rPr>
          <w:rFonts w:ascii="宋体" w:hAnsi="宋体"/>
          <w:b/>
          <w:bCs/>
          <w:i/>
          <w:iCs w:val="0"/>
          <w:lang w:val="x-none" w:eastAsia="x-none"/>
        </w:rPr>
      </w:pPr>
      <w:bookmarkStart w:id="520" w:name="_Toc130154387"/>
      <w:r w:rsidRPr="00DB19FB">
        <w:rPr>
          <w:rFonts w:hint="eastAsia"/>
        </w:rPr>
        <w:t>业务工单</w:t>
      </w:r>
      <w:r w:rsidRPr="00DB19FB">
        <w:rPr>
          <w:rFonts w:hint="eastAsia"/>
        </w:rPr>
        <w:t>-</w:t>
      </w:r>
      <w:r w:rsidRPr="00DB19FB">
        <w:rPr>
          <w:rFonts w:hint="eastAsia"/>
        </w:rPr>
        <w:t>宽带新装</w:t>
      </w:r>
      <w:r>
        <w:rPr>
          <w:rFonts w:hint="eastAsia"/>
        </w:rPr>
        <w:t>今日受理量</w:t>
      </w:r>
      <w:r w:rsidRPr="00DB19FB">
        <w:rPr>
          <w:rFonts w:ascii="宋体" w:hAnsi="宋体" w:hint="eastAsia"/>
          <w:lang w:val="x-none"/>
        </w:rPr>
        <w:t>数据保存</w:t>
      </w:r>
      <w:bookmarkEnd w:id="520"/>
    </w:p>
    <w:p w:rsidR="00513B86" w:rsidRPr="00DB19FB" w:rsidRDefault="00513B86" w:rsidP="00513B86">
      <w:pPr>
        <w:ind w:left="420" w:firstLine="480"/>
        <w:rPr>
          <w:rFonts w:ascii="宋体" w:hAnsi="宋体"/>
          <w:lang w:val="x-none"/>
        </w:rPr>
      </w:pPr>
      <w:r w:rsidRPr="00DB19FB">
        <w:rPr>
          <w:rFonts w:hint="eastAsia"/>
        </w:rPr>
        <w:t>业务工单</w:t>
      </w:r>
      <w:r w:rsidRPr="00DB19FB">
        <w:rPr>
          <w:rFonts w:hint="eastAsia"/>
        </w:rPr>
        <w:t>-</w:t>
      </w:r>
      <w:r w:rsidRPr="00DB19FB">
        <w:rPr>
          <w:rFonts w:hint="eastAsia"/>
        </w:rPr>
        <w:t>宽带新装</w:t>
      </w:r>
      <w:r>
        <w:rPr>
          <w:rFonts w:hint="eastAsia"/>
        </w:rPr>
        <w:t>今日受理量</w:t>
      </w:r>
      <w:r>
        <w:rPr>
          <w:rFonts w:ascii="宋体" w:hAnsi="宋体" w:hint="eastAsia"/>
          <w:lang w:val="x-none"/>
        </w:rPr>
        <w:t>数据</w:t>
      </w:r>
      <w:r w:rsidRPr="00DB19FB">
        <w:rPr>
          <w:rFonts w:ascii="宋体" w:hAnsi="宋体" w:hint="eastAsia"/>
          <w:lang w:val="x-none"/>
        </w:rPr>
        <w:t>关联完成</w:t>
      </w:r>
      <w:r>
        <w:rPr>
          <w:rFonts w:ascii="宋体" w:hAnsi="宋体" w:hint="eastAsia"/>
          <w:lang w:val="x-none"/>
        </w:rPr>
        <w:t>，</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513B86" w:rsidRPr="00DB19FB" w:rsidRDefault="00513B86" w:rsidP="00513B86">
      <w:pPr>
        <w:pStyle w:val="6"/>
        <w:rPr>
          <w:b/>
          <w:bCs/>
          <w:i/>
          <w:iCs w:val="0"/>
        </w:rPr>
      </w:pPr>
      <w:bookmarkStart w:id="521" w:name="_Toc130154388"/>
      <w:r w:rsidRPr="00DB19FB">
        <w:rPr>
          <w:rFonts w:hint="eastAsia"/>
        </w:rPr>
        <w:t>全省业务工单</w:t>
      </w:r>
      <w:r w:rsidRPr="00DB19FB">
        <w:rPr>
          <w:rFonts w:hint="eastAsia"/>
        </w:rPr>
        <w:t>-</w:t>
      </w:r>
      <w:r w:rsidRPr="00DB19FB">
        <w:rPr>
          <w:rFonts w:hint="eastAsia"/>
        </w:rPr>
        <w:t>宽带新装</w:t>
      </w:r>
      <w:r>
        <w:rPr>
          <w:rFonts w:hint="eastAsia"/>
        </w:rPr>
        <w:t>今日受理量数据查询</w:t>
      </w:r>
      <w:bookmarkEnd w:id="521"/>
    </w:p>
    <w:p w:rsidR="00513B86" w:rsidRDefault="00513B86" w:rsidP="00513B86">
      <w:pPr>
        <w:ind w:left="420" w:firstLine="480"/>
      </w:pPr>
      <w:r>
        <w:rPr>
          <w:rFonts w:ascii="宋体" w:hAnsi="宋体" w:hint="eastAsia"/>
          <w:lang w:val="x-none"/>
        </w:rPr>
        <w:t>输入G</w:t>
      </w:r>
      <w:r>
        <w:rPr>
          <w:rFonts w:ascii="宋体" w:hAnsi="宋体"/>
          <w:lang w:val="x-none"/>
        </w:rPr>
        <w:t>IS</w:t>
      </w:r>
      <w:r>
        <w:rPr>
          <w:rFonts w:ascii="宋体" w:hAnsi="宋体" w:hint="eastAsia"/>
          <w:lang w:val="x-none"/>
        </w:rPr>
        <w:t>信息、区域、</w:t>
      </w:r>
      <w:r w:rsidRPr="00DB19FB">
        <w:rPr>
          <w:rFonts w:ascii="宋体" w:hAnsi="宋体" w:hint="eastAsia"/>
          <w:lang w:val="x-none"/>
        </w:rPr>
        <w:t>时间</w:t>
      </w:r>
      <w:r>
        <w:rPr>
          <w:rFonts w:ascii="宋体" w:hAnsi="宋体" w:hint="eastAsia"/>
          <w:lang w:val="x-none"/>
        </w:rPr>
        <w:t>等查询信息，查询完成展示</w:t>
      </w:r>
      <w:r w:rsidRPr="00DB19FB">
        <w:rPr>
          <w:rFonts w:hint="eastAsia"/>
        </w:rPr>
        <w:t>全省业务工单</w:t>
      </w:r>
      <w:r w:rsidRPr="00DB19FB">
        <w:rPr>
          <w:rFonts w:hint="eastAsia"/>
        </w:rPr>
        <w:t>-</w:t>
      </w:r>
      <w:r w:rsidRPr="00DB19FB">
        <w:rPr>
          <w:rFonts w:hint="eastAsia"/>
        </w:rPr>
        <w:t>宽带新装</w:t>
      </w:r>
      <w:r>
        <w:rPr>
          <w:rFonts w:hint="eastAsia"/>
        </w:rPr>
        <w:t>今日受理量</w:t>
      </w:r>
      <w:r>
        <w:rPr>
          <w:rFonts w:ascii="宋体" w:hAnsi="宋体" w:hint="eastAsia"/>
          <w:lang w:val="x-none"/>
        </w:rPr>
        <w:t>数据结果</w:t>
      </w:r>
      <w:r w:rsidRPr="00DB19FB">
        <w:rPr>
          <w:rFonts w:hint="eastAsia"/>
        </w:rPr>
        <w:t>。</w:t>
      </w:r>
    </w:p>
    <w:p w:rsidR="00513B86" w:rsidRPr="00DB19FB" w:rsidRDefault="00513B86" w:rsidP="00513B86">
      <w:pPr>
        <w:pStyle w:val="6"/>
        <w:rPr>
          <w:b/>
          <w:bCs/>
          <w:i/>
          <w:iCs w:val="0"/>
        </w:rPr>
      </w:pPr>
      <w:bookmarkStart w:id="522" w:name="_Toc130154389"/>
      <w:r w:rsidRPr="00DB19FB">
        <w:rPr>
          <w:rFonts w:hint="eastAsia"/>
        </w:rPr>
        <w:t>区县业务工单</w:t>
      </w:r>
      <w:r w:rsidRPr="00DB19FB">
        <w:rPr>
          <w:rFonts w:hint="eastAsia"/>
        </w:rPr>
        <w:t>-</w:t>
      </w:r>
      <w:r w:rsidRPr="00DB19FB">
        <w:rPr>
          <w:rFonts w:hint="eastAsia"/>
        </w:rPr>
        <w:t>宽带新装</w:t>
      </w:r>
      <w:r>
        <w:rPr>
          <w:rFonts w:hint="eastAsia"/>
        </w:rPr>
        <w:t>今日受理量数据查询</w:t>
      </w:r>
      <w:bookmarkEnd w:id="522"/>
    </w:p>
    <w:p w:rsidR="00513B86" w:rsidRDefault="00513B86" w:rsidP="00513B86">
      <w:pPr>
        <w:ind w:left="420" w:firstLine="480"/>
      </w:pPr>
      <w:r w:rsidRPr="00DF78AA">
        <w:rPr>
          <w:rFonts w:ascii="宋体" w:hAnsi="宋体" w:hint="eastAsia"/>
          <w:lang w:val="x-none"/>
        </w:rPr>
        <w:t>综调人员登录综调中心，进入</w:t>
      </w:r>
      <w:r>
        <w:rPr>
          <w:rFonts w:ascii="宋体" w:hAnsi="宋体" w:hint="eastAsia"/>
          <w:lang w:val="x-none"/>
        </w:rPr>
        <w:t>业务专区</w:t>
      </w:r>
      <w:r w:rsidRPr="00DF78AA">
        <w:rPr>
          <w:rFonts w:ascii="宋体" w:hAnsi="宋体" w:hint="eastAsia"/>
          <w:lang w:val="x-none"/>
        </w:rPr>
        <w:t>管理模块，选择</w:t>
      </w:r>
      <w:r w:rsidRPr="00DB19FB">
        <w:rPr>
          <w:rFonts w:hint="eastAsia"/>
        </w:rPr>
        <w:t>全省业务工单</w:t>
      </w:r>
      <w:r w:rsidRPr="00DB19FB">
        <w:rPr>
          <w:rFonts w:hint="eastAsia"/>
        </w:rPr>
        <w:t>-</w:t>
      </w:r>
      <w:r w:rsidRPr="00DB19FB">
        <w:rPr>
          <w:rFonts w:hint="eastAsia"/>
        </w:rPr>
        <w:t>宽带</w:t>
      </w:r>
      <w:r w:rsidRPr="00DF78AA">
        <w:rPr>
          <w:rFonts w:ascii="宋体" w:hAnsi="宋体" w:hint="eastAsia"/>
          <w:lang w:val="x-none"/>
        </w:rPr>
        <w:t>界面，输入日期、查询后展示该指标区县的趋势图</w:t>
      </w:r>
      <w:r w:rsidRPr="00DB19FB">
        <w:rPr>
          <w:rFonts w:hint="eastAsia"/>
        </w:rPr>
        <w:t>。</w:t>
      </w:r>
    </w:p>
    <w:p w:rsidR="00513B86" w:rsidRPr="00DB19FB" w:rsidRDefault="00513B86" w:rsidP="00513B86">
      <w:pPr>
        <w:pStyle w:val="5"/>
      </w:pPr>
      <w:bookmarkStart w:id="523" w:name="_Toc130154390"/>
      <w:r w:rsidRPr="00DB19FB">
        <w:rPr>
          <w:rFonts w:hint="eastAsia"/>
        </w:rPr>
        <w:t>业务工单-宽带新装今日归档量</w:t>
      </w:r>
      <w:r>
        <w:rPr>
          <w:rFonts w:hint="eastAsia"/>
        </w:rPr>
        <w:t>管理</w:t>
      </w:r>
      <w:bookmarkEnd w:id="523"/>
    </w:p>
    <w:p w:rsidR="00513B86" w:rsidRPr="00A14368" w:rsidRDefault="00513B86" w:rsidP="00513B86">
      <w:pPr>
        <w:pStyle w:val="6"/>
        <w:rPr>
          <w:b/>
          <w:bCs/>
          <w:i/>
          <w:iCs w:val="0"/>
        </w:rPr>
      </w:pPr>
      <w:bookmarkStart w:id="524" w:name="_Toc130154391"/>
      <w:r w:rsidRPr="00DB19FB">
        <w:rPr>
          <w:rFonts w:hint="eastAsia"/>
        </w:rPr>
        <w:t>业务工单</w:t>
      </w:r>
      <w:r w:rsidRPr="00DB19FB">
        <w:rPr>
          <w:rFonts w:hint="eastAsia"/>
        </w:rPr>
        <w:t>-</w:t>
      </w:r>
      <w:r w:rsidRPr="00DB19FB">
        <w:rPr>
          <w:rFonts w:hint="eastAsia"/>
        </w:rPr>
        <w:t>宽带新装</w:t>
      </w:r>
      <w:r>
        <w:rPr>
          <w:rFonts w:hint="eastAsia"/>
        </w:rPr>
        <w:t>今日归档量计算规则管理</w:t>
      </w:r>
      <w:bookmarkEnd w:id="524"/>
    </w:p>
    <w:p w:rsidR="00513B86" w:rsidRPr="00706BDE" w:rsidRDefault="00513B86" w:rsidP="00513B86">
      <w:pPr>
        <w:ind w:left="420" w:firstLine="480"/>
      </w:pPr>
      <w:r>
        <w:t>根据</w:t>
      </w:r>
      <w:r w:rsidRPr="00DB19FB">
        <w:rPr>
          <w:rFonts w:hint="eastAsia"/>
        </w:rPr>
        <w:t>业务工单</w:t>
      </w:r>
      <w:r w:rsidRPr="00DB19FB">
        <w:rPr>
          <w:rFonts w:hint="eastAsia"/>
        </w:rPr>
        <w:t>-</w:t>
      </w:r>
      <w:r w:rsidRPr="00DB19FB">
        <w:rPr>
          <w:rFonts w:hint="eastAsia"/>
        </w:rPr>
        <w:t>宽带新装</w:t>
      </w:r>
      <w:r>
        <w:t>指标说明文档，分析统计口径，将文字统计口径</w:t>
      </w:r>
      <w:r>
        <w:lastRenderedPageBreak/>
        <w:t>转化为口径数据，在系统中录入统计规则，并提供计算规则的增加、删除、修改功能</w:t>
      </w:r>
      <w:r>
        <w:rPr>
          <w:rFonts w:hint="eastAsia"/>
        </w:rPr>
        <w:t>，</w:t>
      </w:r>
      <w:r w:rsidRPr="00DB19FB">
        <w:rPr>
          <w:rFonts w:hint="eastAsia"/>
        </w:rPr>
        <w:t>业务工单</w:t>
      </w:r>
      <w:r w:rsidRPr="00DB19FB">
        <w:rPr>
          <w:rFonts w:hint="eastAsia"/>
        </w:rPr>
        <w:t>-</w:t>
      </w:r>
      <w:r w:rsidRPr="00DB19FB">
        <w:rPr>
          <w:rFonts w:hint="eastAsia"/>
        </w:rPr>
        <w:t>宽带新装</w:t>
      </w:r>
      <w:r>
        <w:rPr>
          <w:rFonts w:hint="eastAsia"/>
        </w:rPr>
        <w:t>计算规则信息文件入库。</w:t>
      </w:r>
    </w:p>
    <w:p w:rsidR="00513B86" w:rsidRPr="00162339" w:rsidRDefault="00513B86" w:rsidP="00513B86">
      <w:pPr>
        <w:pStyle w:val="6"/>
        <w:rPr>
          <w:b/>
          <w:bCs/>
          <w:i/>
          <w:iCs w:val="0"/>
        </w:rPr>
      </w:pPr>
      <w:bookmarkStart w:id="525" w:name="_Toc130154392"/>
      <w:r w:rsidRPr="00DB19FB">
        <w:rPr>
          <w:rFonts w:hint="eastAsia"/>
        </w:rPr>
        <w:t>业务工单</w:t>
      </w:r>
      <w:r w:rsidRPr="00DB19FB">
        <w:rPr>
          <w:rFonts w:hint="eastAsia"/>
        </w:rPr>
        <w:t>-</w:t>
      </w:r>
      <w:r w:rsidRPr="00DB19FB">
        <w:rPr>
          <w:rFonts w:hint="eastAsia"/>
        </w:rPr>
        <w:t>宽带新装</w:t>
      </w:r>
      <w:r>
        <w:rPr>
          <w:rFonts w:hint="eastAsia"/>
        </w:rPr>
        <w:t>今日归档量</w:t>
      </w:r>
      <w:r w:rsidRPr="00162339">
        <w:rPr>
          <w:rFonts w:hint="eastAsia"/>
        </w:rPr>
        <w:t>分析</w:t>
      </w:r>
      <w:bookmarkEnd w:id="525"/>
    </w:p>
    <w:p w:rsidR="00513B86" w:rsidRPr="0088147F" w:rsidRDefault="00513B86" w:rsidP="00513B86">
      <w:pPr>
        <w:ind w:left="420" w:firstLine="480"/>
        <w:rPr>
          <w:rFonts w:ascii="宋体" w:hAnsi="宋体"/>
          <w:lang w:val="x-none"/>
        </w:rPr>
      </w:pPr>
      <w:r>
        <w:t>提取对端系统提供的</w:t>
      </w:r>
      <w:r w:rsidRPr="00DB19FB">
        <w:rPr>
          <w:rFonts w:hint="eastAsia"/>
        </w:rPr>
        <w:t>业务工单</w:t>
      </w:r>
      <w:r w:rsidRPr="00DB19FB">
        <w:rPr>
          <w:rFonts w:hint="eastAsia"/>
        </w:rPr>
        <w:t>-</w:t>
      </w:r>
      <w:r w:rsidRPr="00DB19FB">
        <w:rPr>
          <w:rFonts w:hint="eastAsia"/>
        </w:rPr>
        <w:t>宽带新装</w:t>
      </w:r>
      <w:r>
        <w:rPr>
          <w:rFonts w:hint="eastAsia"/>
        </w:rPr>
        <w:t>今日归档量</w:t>
      </w:r>
      <w:r>
        <w:t>数据，对数据文件进行分析，比对数据文件名称、格式、类型、推送周期，分析完成且无异常，进入数据新增环节。分析失败，提示数据分析异常</w:t>
      </w:r>
      <w:r>
        <w:rPr>
          <w:rFonts w:hint="eastAsia"/>
        </w:rPr>
        <w:t>，再次核查确认数据。</w:t>
      </w:r>
    </w:p>
    <w:p w:rsidR="00513B86" w:rsidRPr="002B06C9" w:rsidRDefault="00513B86" w:rsidP="00513B86">
      <w:pPr>
        <w:pStyle w:val="6"/>
        <w:rPr>
          <w:b/>
          <w:bCs/>
          <w:i/>
          <w:iCs w:val="0"/>
        </w:rPr>
      </w:pPr>
      <w:bookmarkStart w:id="526" w:name="_Toc130154393"/>
      <w:r w:rsidRPr="00DB19FB">
        <w:rPr>
          <w:rFonts w:hint="eastAsia"/>
        </w:rPr>
        <w:t>业务工单</w:t>
      </w:r>
      <w:r w:rsidRPr="00DB19FB">
        <w:rPr>
          <w:rFonts w:hint="eastAsia"/>
        </w:rPr>
        <w:t>-</w:t>
      </w:r>
      <w:r w:rsidRPr="00DB19FB">
        <w:rPr>
          <w:rFonts w:hint="eastAsia"/>
        </w:rPr>
        <w:t>宽带新装</w:t>
      </w:r>
      <w:r>
        <w:rPr>
          <w:rFonts w:hint="eastAsia"/>
        </w:rPr>
        <w:t>今日归档量</w:t>
      </w:r>
      <w:r w:rsidRPr="002B06C9">
        <w:rPr>
          <w:rFonts w:hint="eastAsia"/>
        </w:rPr>
        <w:t>数据新增</w:t>
      </w:r>
      <w:bookmarkEnd w:id="526"/>
    </w:p>
    <w:p w:rsidR="00513B86" w:rsidRPr="004707D4" w:rsidRDefault="00513B86" w:rsidP="00513B86">
      <w:pPr>
        <w:ind w:left="420" w:firstLine="480"/>
        <w:rPr>
          <w:rFonts w:ascii="宋体" w:hAnsi="宋体"/>
          <w:lang w:val="x-none"/>
        </w:rPr>
      </w:pPr>
      <w:r w:rsidRPr="00DB19FB">
        <w:rPr>
          <w:rFonts w:hint="eastAsia"/>
        </w:rPr>
        <w:t>业务工单</w:t>
      </w:r>
      <w:r w:rsidRPr="00DB19FB">
        <w:rPr>
          <w:rFonts w:hint="eastAsia"/>
        </w:rPr>
        <w:t>-</w:t>
      </w:r>
      <w:r w:rsidRPr="00DB19FB">
        <w:rPr>
          <w:rFonts w:hint="eastAsia"/>
        </w:rPr>
        <w:t>宽带新装</w:t>
      </w:r>
      <w:r>
        <w:rPr>
          <w:rFonts w:hint="eastAsia"/>
        </w:rPr>
        <w:t>今日归档量</w:t>
      </w:r>
      <w:r>
        <w:t>数据新增功能，</w:t>
      </w:r>
      <w:r w:rsidRPr="00DB19FB">
        <w:rPr>
          <w:rFonts w:hint="eastAsia"/>
        </w:rPr>
        <w:t>业务工单</w:t>
      </w:r>
      <w:r w:rsidRPr="00DB19FB">
        <w:rPr>
          <w:rFonts w:hint="eastAsia"/>
        </w:rPr>
        <w:t>-</w:t>
      </w:r>
      <w:r w:rsidRPr="00DB19FB">
        <w:rPr>
          <w:rFonts w:hint="eastAsia"/>
        </w:rPr>
        <w:t>宽带新装</w:t>
      </w:r>
      <w:r>
        <w:rPr>
          <w:rFonts w:hint="eastAsia"/>
        </w:rPr>
        <w:t>今日归档量</w:t>
      </w:r>
      <w:r>
        <w:t>指标采集时，</w:t>
      </w:r>
      <w:r>
        <w:rPr>
          <w:rFonts w:hint="eastAsia"/>
        </w:rPr>
        <w:t>依据</w:t>
      </w:r>
      <w:r w:rsidRPr="00DB19FB">
        <w:rPr>
          <w:rFonts w:hint="eastAsia"/>
        </w:rPr>
        <w:t>业务工单</w:t>
      </w:r>
      <w:r w:rsidRPr="00DB19FB">
        <w:rPr>
          <w:rFonts w:hint="eastAsia"/>
        </w:rPr>
        <w:t>-</w:t>
      </w:r>
      <w:r w:rsidRPr="00DB19FB">
        <w:rPr>
          <w:rFonts w:hint="eastAsia"/>
        </w:rPr>
        <w:t>宽带新装</w:t>
      </w:r>
      <w:r>
        <w:rPr>
          <w:rFonts w:hint="eastAsia"/>
        </w:rPr>
        <w:t>今日归档量</w:t>
      </w:r>
      <w:r>
        <w:t>计算规则</w:t>
      </w:r>
      <w:r>
        <w:rPr>
          <w:rFonts w:hint="eastAsia"/>
        </w:rPr>
        <w:t>，数据</w:t>
      </w:r>
      <w:r>
        <w:t>处理人员确认</w:t>
      </w:r>
      <w:r>
        <w:rPr>
          <w:rFonts w:hint="eastAsia"/>
        </w:rPr>
        <w:t>并</w:t>
      </w:r>
      <w:r>
        <w:t>比对原始数据，将原始的数据和指标数据</w:t>
      </w:r>
      <w:r>
        <w:rPr>
          <w:rFonts w:hint="eastAsia"/>
        </w:rPr>
        <w:t>对应的指标计算规则</w:t>
      </w:r>
      <w:r>
        <w:t>新增进系统库</w:t>
      </w:r>
      <w:r>
        <w:rPr>
          <w:rFonts w:hint="eastAsia"/>
        </w:rPr>
        <w:t>，</w:t>
      </w:r>
      <w:r>
        <w:t>并完成数据文件</w:t>
      </w:r>
      <w:r>
        <w:rPr>
          <w:rFonts w:hint="eastAsia"/>
        </w:rPr>
        <w:t>信息</w:t>
      </w:r>
      <w:r>
        <w:t>入库。</w:t>
      </w:r>
    </w:p>
    <w:p w:rsidR="00513B86" w:rsidRPr="00270D20" w:rsidRDefault="00513B86" w:rsidP="00513B86">
      <w:pPr>
        <w:pStyle w:val="6"/>
        <w:rPr>
          <w:rFonts w:ascii="宋体" w:hAnsi="宋体"/>
          <w:b/>
          <w:bCs/>
          <w:i/>
          <w:iCs w:val="0"/>
          <w:lang w:val="x-none" w:eastAsia="x-none"/>
        </w:rPr>
      </w:pPr>
      <w:bookmarkStart w:id="527" w:name="_Toc130154394"/>
      <w:r w:rsidRPr="00DB19FB">
        <w:rPr>
          <w:rFonts w:hint="eastAsia"/>
        </w:rPr>
        <w:t>业务工单</w:t>
      </w:r>
      <w:r w:rsidRPr="00DB19FB">
        <w:rPr>
          <w:rFonts w:hint="eastAsia"/>
        </w:rPr>
        <w:t>-</w:t>
      </w:r>
      <w:r w:rsidRPr="00DB19FB">
        <w:rPr>
          <w:rFonts w:hint="eastAsia"/>
        </w:rPr>
        <w:t>宽带新装</w:t>
      </w:r>
      <w:r>
        <w:rPr>
          <w:rFonts w:hint="eastAsia"/>
        </w:rPr>
        <w:t>今日归档量</w:t>
      </w:r>
      <w:r>
        <w:rPr>
          <w:rFonts w:ascii="宋体" w:hAnsi="宋体" w:hint="eastAsia"/>
          <w:lang w:val="x-none"/>
        </w:rPr>
        <w:t>数</w:t>
      </w:r>
      <w:r w:rsidRPr="005170E3">
        <w:rPr>
          <w:rFonts w:ascii="宋体" w:hAnsi="宋体" w:hint="eastAsia"/>
          <w:lang w:val="x-none"/>
        </w:rPr>
        <w:t>据校验</w:t>
      </w:r>
      <w:bookmarkEnd w:id="527"/>
    </w:p>
    <w:p w:rsidR="00513B86" w:rsidRPr="00DB19FB" w:rsidRDefault="00513B86" w:rsidP="00513B86">
      <w:pPr>
        <w:ind w:left="420" w:firstLine="480"/>
        <w:jc w:val="both"/>
        <w:rPr>
          <w:rFonts w:ascii="宋体" w:hAnsi="宋体"/>
          <w:lang w:val="x-none"/>
        </w:rPr>
      </w:pPr>
      <w:r>
        <w:t>数据处理人员新增</w:t>
      </w:r>
      <w:r w:rsidRPr="00DB19FB">
        <w:rPr>
          <w:rFonts w:hint="eastAsia"/>
        </w:rPr>
        <w:t>业务工单</w:t>
      </w:r>
      <w:r w:rsidRPr="00DB19FB">
        <w:rPr>
          <w:rFonts w:hint="eastAsia"/>
        </w:rPr>
        <w:t>-</w:t>
      </w:r>
      <w:r w:rsidRPr="00DB19FB">
        <w:rPr>
          <w:rFonts w:hint="eastAsia"/>
        </w:rPr>
        <w:t>宽带新装</w:t>
      </w:r>
      <w:r>
        <w:rPr>
          <w:rFonts w:hint="eastAsia"/>
        </w:rPr>
        <w:t>今日归档量</w:t>
      </w:r>
      <w:r>
        <w:rPr>
          <w:rFonts w:ascii="宋体" w:hAnsi="宋体" w:hint="eastAsia"/>
          <w:lang w:val="x-none"/>
        </w:rPr>
        <w:t>数据</w:t>
      </w:r>
      <w:r>
        <w:t>后，系统会对新增数据的名称</w:t>
      </w:r>
      <w:r>
        <w:rPr>
          <w:rFonts w:hint="eastAsia"/>
        </w:rPr>
        <w:t>、取数口径、数据文件类型、文件编码、调用参数等信息进行校验，判断</w:t>
      </w:r>
      <w:r>
        <w:t>系统中是否已经存在了相同的数据，如存在，则系统提示数据已经存在，并且不允许继续进行后续数据的处理。</w:t>
      </w:r>
    </w:p>
    <w:p w:rsidR="00513B86" w:rsidRPr="00DB19FB" w:rsidRDefault="00513B86" w:rsidP="00513B86">
      <w:pPr>
        <w:pStyle w:val="6"/>
        <w:rPr>
          <w:rFonts w:ascii="宋体" w:hAnsi="宋体"/>
          <w:b/>
          <w:bCs/>
          <w:i/>
          <w:iCs w:val="0"/>
          <w:lang w:val="x-none" w:eastAsia="x-none"/>
        </w:rPr>
      </w:pPr>
      <w:bookmarkStart w:id="528" w:name="_Toc130154395"/>
      <w:r w:rsidRPr="00DB19FB">
        <w:rPr>
          <w:rFonts w:hint="eastAsia"/>
        </w:rPr>
        <w:t>业务工单</w:t>
      </w:r>
      <w:r w:rsidRPr="00DB19FB">
        <w:rPr>
          <w:rFonts w:hint="eastAsia"/>
        </w:rPr>
        <w:t>-</w:t>
      </w:r>
      <w:r w:rsidRPr="00DB19FB">
        <w:rPr>
          <w:rFonts w:hint="eastAsia"/>
        </w:rPr>
        <w:t>宽带新装</w:t>
      </w:r>
      <w:r>
        <w:rPr>
          <w:rFonts w:hint="eastAsia"/>
        </w:rPr>
        <w:t>今日归档量</w:t>
      </w:r>
      <w:r w:rsidRPr="00DB19FB">
        <w:rPr>
          <w:rFonts w:ascii="宋体" w:hAnsi="宋体" w:hint="eastAsia"/>
          <w:lang w:val="x-none"/>
        </w:rPr>
        <w:t>数据</w:t>
      </w:r>
      <w:r>
        <w:rPr>
          <w:rFonts w:ascii="宋体" w:hAnsi="宋体" w:hint="eastAsia"/>
          <w:lang w:val="x-none"/>
        </w:rPr>
        <w:t>计算</w:t>
      </w:r>
      <w:bookmarkEnd w:id="528"/>
    </w:p>
    <w:p w:rsidR="00513B86" w:rsidRPr="00DB19FB" w:rsidRDefault="00513B86" w:rsidP="00513B86">
      <w:pPr>
        <w:ind w:left="420" w:firstLine="480"/>
        <w:rPr>
          <w:rFonts w:ascii="宋体" w:hAnsi="宋体"/>
          <w:lang w:val="x-none"/>
        </w:rPr>
      </w:pPr>
      <w:r w:rsidRPr="00DB19FB">
        <w:rPr>
          <w:rFonts w:hint="eastAsia"/>
        </w:rPr>
        <w:t>业务工单</w:t>
      </w:r>
      <w:r w:rsidRPr="00DB19FB">
        <w:rPr>
          <w:rFonts w:hint="eastAsia"/>
        </w:rPr>
        <w:t>-</w:t>
      </w:r>
      <w:r w:rsidRPr="00DB19FB">
        <w:rPr>
          <w:rFonts w:hint="eastAsia"/>
        </w:rPr>
        <w:t>宽带新装</w:t>
      </w:r>
      <w:r>
        <w:rPr>
          <w:rFonts w:hint="eastAsia"/>
        </w:rPr>
        <w:t>今日归档量数据</w:t>
      </w:r>
      <w:r w:rsidRPr="00DB19FB">
        <w:rPr>
          <w:rFonts w:ascii="宋体" w:hAnsi="宋体" w:hint="eastAsia"/>
          <w:lang w:val="x-none"/>
        </w:rPr>
        <w:t>解析</w:t>
      </w:r>
      <w:r>
        <w:rPr>
          <w:rFonts w:hint="eastAsia"/>
        </w:rPr>
        <w:t>成功，根据</w:t>
      </w:r>
      <w:r w:rsidRPr="00DB19FB">
        <w:rPr>
          <w:rFonts w:hint="eastAsia"/>
        </w:rPr>
        <w:t>业务工单</w:t>
      </w:r>
      <w:r w:rsidRPr="00DB19FB">
        <w:rPr>
          <w:rFonts w:hint="eastAsia"/>
        </w:rPr>
        <w:t>-</w:t>
      </w:r>
      <w:r w:rsidRPr="00DB19FB">
        <w:rPr>
          <w:rFonts w:hint="eastAsia"/>
        </w:rPr>
        <w:t>宽带新装</w:t>
      </w:r>
      <w:r>
        <w:rPr>
          <w:rFonts w:hint="eastAsia"/>
        </w:rPr>
        <w:t>今日归档量</w:t>
      </w:r>
      <w:r w:rsidRPr="00DB19FB">
        <w:rPr>
          <w:rFonts w:hint="eastAsia"/>
        </w:rPr>
        <w:t>指标</w:t>
      </w:r>
      <w:r>
        <w:rPr>
          <w:rFonts w:hint="eastAsia"/>
        </w:rPr>
        <w:t>计算规则，</w:t>
      </w:r>
      <w:r>
        <w:rPr>
          <w:rFonts w:ascii="宋体" w:hAnsi="宋体" w:hint="eastAsia"/>
          <w:lang w:val="x-none"/>
        </w:rPr>
        <w:t>匹配对应的</w:t>
      </w:r>
      <w:r w:rsidRPr="00DB19FB">
        <w:rPr>
          <w:rFonts w:ascii="宋体" w:hAnsi="宋体" w:hint="eastAsia"/>
          <w:lang w:val="x-none"/>
        </w:rPr>
        <w:t>地市、区县编码值</w:t>
      </w:r>
      <w:r>
        <w:rPr>
          <w:rFonts w:ascii="宋体" w:hAnsi="宋体" w:hint="eastAsia"/>
          <w:lang w:val="x-none"/>
        </w:rPr>
        <w:t>并</w:t>
      </w:r>
      <w:r w:rsidRPr="00DB19FB">
        <w:rPr>
          <w:rFonts w:ascii="宋体" w:hAnsi="宋体" w:hint="eastAsia"/>
          <w:lang w:val="x-none"/>
        </w:rPr>
        <w:t>对</w:t>
      </w:r>
      <w:r>
        <w:rPr>
          <w:rFonts w:ascii="宋体" w:hAnsi="宋体" w:hint="eastAsia"/>
          <w:lang w:val="x-none"/>
        </w:rPr>
        <w:t>指标</w:t>
      </w:r>
      <w:r w:rsidRPr="00DB19FB">
        <w:rPr>
          <w:rFonts w:ascii="宋体" w:hAnsi="宋体" w:hint="eastAsia"/>
          <w:lang w:val="x-none"/>
        </w:rPr>
        <w:t>数据进行关联</w:t>
      </w:r>
      <w:r>
        <w:rPr>
          <w:rFonts w:hint="eastAsia"/>
        </w:rPr>
        <w:t>，输出当月</w:t>
      </w:r>
      <w:r w:rsidRPr="00DB19FB">
        <w:rPr>
          <w:rFonts w:hint="eastAsia"/>
        </w:rPr>
        <w:t>业务工单</w:t>
      </w:r>
      <w:r w:rsidRPr="00DB19FB">
        <w:rPr>
          <w:rFonts w:hint="eastAsia"/>
        </w:rPr>
        <w:t>-</w:t>
      </w:r>
      <w:r w:rsidRPr="00DB19FB">
        <w:rPr>
          <w:rFonts w:hint="eastAsia"/>
        </w:rPr>
        <w:t>宽带新装</w:t>
      </w:r>
      <w:r>
        <w:rPr>
          <w:rFonts w:hint="eastAsia"/>
        </w:rPr>
        <w:t>今日归档量数据。</w:t>
      </w:r>
    </w:p>
    <w:p w:rsidR="00513B86" w:rsidRPr="00DB19FB" w:rsidRDefault="00513B86" w:rsidP="00513B86">
      <w:pPr>
        <w:pStyle w:val="6"/>
        <w:rPr>
          <w:rFonts w:ascii="宋体" w:hAnsi="宋体"/>
          <w:b/>
          <w:bCs/>
          <w:i/>
          <w:iCs w:val="0"/>
          <w:lang w:val="x-none" w:eastAsia="x-none"/>
        </w:rPr>
      </w:pPr>
      <w:bookmarkStart w:id="529" w:name="_Toc130154396"/>
      <w:r w:rsidRPr="00DB19FB">
        <w:rPr>
          <w:rFonts w:hint="eastAsia"/>
        </w:rPr>
        <w:t>业务工单</w:t>
      </w:r>
      <w:r w:rsidRPr="00DB19FB">
        <w:rPr>
          <w:rFonts w:hint="eastAsia"/>
        </w:rPr>
        <w:t>-</w:t>
      </w:r>
      <w:r w:rsidRPr="00DB19FB">
        <w:rPr>
          <w:rFonts w:hint="eastAsia"/>
        </w:rPr>
        <w:t>宽带新装</w:t>
      </w:r>
      <w:r>
        <w:rPr>
          <w:rFonts w:hint="eastAsia"/>
        </w:rPr>
        <w:t>今日归档量</w:t>
      </w:r>
      <w:r w:rsidRPr="00DB19FB">
        <w:rPr>
          <w:rFonts w:ascii="宋体" w:hAnsi="宋体" w:hint="eastAsia"/>
          <w:lang w:val="x-none"/>
        </w:rPr>
        <w:t>数据保存</w:t>
      </w:r>
      <w:bookmarkEnd w:id="529"/>
    </w:p>
    <w:p w:rsidR="00513B86" w:rsidRPr="00DB19FB" w:rsidRDefault="00513B86" w:rsidP="00513B86">
      <w:pPr>
        <w:ind w:left="420" w:firstLine="480"/>
        <w:rPr>
          <w:rFonts w:ascii="宋体" w:hAnsi="宋体"/>
          <w:lang w:val="x-none"/>
        </w:rPr>
      </w:pPr>
      <w:r w:rsidRPr="00DB19FB">
        <w:rPr>
          <w:rFonts w:hint="eastAsia"/>
        </w:rPr>
        <w:t>业务工单</w:t>
      </w:r>
      <w:r w:rsidRPr="00DB19FB">
        <w:rPr>
          <w:rFonts w:hint="eastAsia"/>
        </w:rPr>
        <w:t>-</w:t>
      </w:r>
      <w:r w:rsidRPr="00DB19FB">
        <w:rPr>
          <w:rFonts w:hint="eastAsia"/>
        </w:rPr>
        <w:t>宽带新装</w:t>
      </w:r>
      <w:r>
        <w:rPr>
          <w:rFonts w:hint="eastAsia"/>
        </w:rPr>
        <w:t>今日归档量</w:t>
      </w:r>
      <w:r>
        <w:rPr>
          <w:rFonts w:ascii="宋体" w:hAnsi="宋体" w:hint="eastAsia"/>
          <w:lang w:val="x-none"/>
        </w:rPr>
        <w:t>数据</w:t>
      </w:r>
      <w:r w:rsidRPr="00DB19FB">
        <w:rPr>
          <w:rFonts w:ascii="宋体" w:hAnsi="宋体" w:hint="eastAsia"/>
          <w:lang w:val="x-none"/>
        </w:rPr>
        <w:t>关联完成</w:t>
      </w:r>
      <w:r>
        <w:rPr>
          <w:rFonts w:ascii="宋体" w:hAnsi="宋体" w:hint="eastAsia"/>
          <w:lang w:val="x-none"/>
        </w:rPr>
        <w:t>，</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513B86" w:rsidRPr="00DB19FB" w:rsidRDefault="00513B86" w:rsidP="00513B86">
      <w:pPr>
        <w:pStyle w:val="6"/>
        <w:rPr>
          <w:b/>
          <w:bCs/>
          <w:i/>
          <w:iCs w:val="0"/>
        </w:rPr>
      </w:pPr>
      <w:bookmarkStart w:id="530" w:name="_Toc130154397"/>
      <w:r w:rsidRPr="00DB19FB">
        <w:rPr>
          <w:rFonts w:hint="eastAsia"/>
        </w:rPr>
        <w:lastRenderedPageBreak/>
        <w:t>全省业务工单</w:t>
      </w:r>
      <w:r w:rsidRPr="00DB19FB">
        <w:rPr>
          <w:rFonts w:hint="eastAsia"/>
        </w:rPr>
        <w:t>-</w:t>
      </w:r>
      <w:r w:rsidRPr="00DB19FB">
        <w:rPr>
          <w:rFonts w:hint="eastAsia"/>
        </w:rPr>
        <w:t>宽带新装</w:t>
      </w:r>
      <w:r>
        <w:rPr>
          <w:rFonts w:hint="eastAsia"/>
        </w:rPr>
        <w:t>今日归档量数据查询</w:t>
      </w:r>
      <w:bookmarkEnd w:id="530"/>
    </w:p>
    <w:p w:rsidR="00513B86" w:rsidRDefault="00513B86" w:rsidP="00513B86">
      <w:pPr>
        <w:ind w:left="420" w:firstLine="480"/>
      </w:pPr>
      <w:r>
        <w:rPr>
          <w:rFonts w:ascii="宋体" w:hAnsi="宋体" w:hint="eastAsia"/>
          <w:lang w:val="x-none"/>
        </w:rPr>
        <w:t>输入G</w:t>
      </w:r>
      <w:r>
        <w:rPr>
          <w:rFonts w:ascii="宋体" w:hAnsi="宋体"/>
          <w:lang w:val="x-none"/>
        </w:rPr>
        <w:t>IS</w:t>
      </w:r>
      <w:r>
        <w:rPr>
          <w:rFonts w:ascii="宋体" w:hAnsi="宋体" w:hint="eastAsia"/>
          <w:lang w:val="x-none"/>
        </w:rPr>
        <w:t>信息、区域、</w:t>
      </w:r>
      <w:r w:rsidRPr="00DB19FB">
        <w:rPr>
          <w:rFonts w:ascii="宋体" w:hAnsi="宋体" w:hint="eastAsia"/>
          <w:lang w:val="x-none"/>
        </w:rPr>
        <w:t>时间</w:t>
      </w:r>
      <w:r>
        <w:rPr>
          <w:rFonts w:ascii="宋体" w:hAnsi="宋体" w:hint="eastAsia"/>
          <w:lang w:val="x-none"/>
        </w:rPr>
        <w:t>等查询信息，查询完成展示</w:t>
      </w:r>
      <w:r w:rsidRPr="00DB19FB">
        <w:rPr>
          <w:rFonts w:hint="eastAsia"/>
        </w:rPr>
        <w:t>全省业务工单</w:t>
      </w:r>
      <w:r w:rsidRPr="00DB19FB">
        <w:rPr>
          <w:rFonts w:hint="eastAsia"/>
        </w:rPr>
        <w:t>-</w:t>
      </w:r>
      <w:r w:rsidRPr="00DB19FB">
        <w:rPr>
          <w:rFonts w:hint="eastAsia"/>
        </w:rPr>
        <w:t>宽带新装</w:t>
      </w:r>
      <w:r>
        <w:rPr>
          <w:rFonts w:hint="eastAsia"/>
        </w:rPr>
        <w:t>今日归档量</w:t>
      </w:r>
      <w:r>
        <w:rPr>
          <w:rFonts w:ascii="宋体" w:hAnsi="宋体" w:hint="eastAsia"/>
          <w:lang w:val="x-none"/>
        </w:rPr>
        <w:t>数据结果</w:t>
      </w:r>
      <w:r w:rsidRPr="00DB19FB">
        <w:rPr>
          <w:rFonts w:hint="eastAsia"/>
        </w:rPr>
        <w:t>。</w:t>
      </w:r>
    </w:p>
    <w:p w:rsidR="00513B86" w:rsidRPr="00DB19FB" w:rsidRDefault="00513B86" w:rsidP="00513B86">
      <w:pPr>
        <w:pStyle w:val="6"/>
        <w:rPr>
          <w:b/>
          <w:bCs/>
          <w:i/>
          <w:iCs w:val="0"/>
        </w:rPr>
      </w:pPr>
      <w:bookmarkStart w:id="531" w:name="_Toc130154398"/>
      <w:r w:rsidRPr="00DB19FB">
        <w:rPr>
          <w:rFonts w:hint="eastAsia"/>
        </w:rPr>
        <w:t>区县业务工单</w:t>
      </w:r>
      <w:r w:rsidRPr="00DB19FB">
        <w:rPr>
          <w:rFonts w:hint="eastAsia"/>
        </w:rPr>
        <w:t>-</w:t>
      </w:r>
      <w:r w:rsidRPr="00DB19FB">
        <w:rPr>
          <w:rFonts w:hint="eastAsia"/>
        </w:rPr>
        <w:t>宽带新装</w:t>
      </w:r>
      <w:r>
        <w:rPr>
          <w:rFonts w:hint="eastAsia"/>
        </w:rPr>
        <w:t>今日受理量数据查询</w:t>
      </w:r>
      <w:bookmarkEnd w:id="531"/>
    </w:p>
    <w:p w:rsidR="00513B86" w:rsidRDefault="00513B86" w:rsidP="00513B86">
      <w:pPr>
        <w:ind w:left="420" w:firstLine="480"/>
      </w:pPr>
      <w:r w:rsidRPr="00DF78AA">
        <w:rPr>
          <w:rFonts w:ascii="宋体" w:hAnsi="宋体" w:hint="eastAsia"/>
          <w:lang w:val="x-none"/>
        </w:rPr>
        <w:t>综调人员登录综调中心，进入</w:t>
      </w:r>
      <w:r>
        <w:rPr>
          <w:rFonts w:ascii="宋体" w:hAnsi="宋体" w:hint="eastAsia"/>
          <w:lang w:val="x-none"/>
        </w:rPr>
        <w:t>业务专区</w:t>
      </w:r>
      <w:r w:rsidRPr="00DF78AA">
        <w:rPr>
          <w:rFonts w:ascii="宋体" w:hAnsi="宋体" w:hint="eastAsia"/>
          <w:lang w:val="x-none"/>
        </w:rPr>
        <w:t>管理模块，选择</w:t>
      </w:r>
      <w:r w:rsidRPr="00DB19FB">
        <w:rPr>
          <w:rFonts w:hint="eastAsia"/>
        </w:rPr>
        <w:t>全省业务工单</w:t>
      </w:r>
      <w:r w:rsidRPr="00DB19FB">
        <w:rPr>
          <w:rFonts w:hint="eastAsia"/>
        </w:rPr>
        <w:t>-</w:t>
      </w:r>
      <w:r w:rsidRPr="00DB19FB">
        <w:rPr>
          <w:rFonts w:hint="eastAsia"/>
        </w:rPr>
        <w:t>宽带</w:t>
      </w:r>
      <w:r w:rsidRPr="00DF78AA">
        <w:rPr>
          <w:rFonts w:ascii="宋体" w:hAnsi="宋体" w:hint="eastAsia"/>
          <w:lang w:val="x-none"/>
        </w:rPr>
        <w:t>界面，输入日期、查询后展示该指标区县的趋势图</w:t>
      </w:r>
      <w:r w:rsidRPr="00DB19FB">
        <w:rPr>
          <w:rFonts w:hint="eastAsia"/>
        </w:rPr>
        <w:t>。</w:t>
      </w:r>
    </w:p>
    <w:p w:rsidR="00513B86" w:rsidRPr="00DB19FB" w:rsidRDefault="00513B86" w:rsidP="00513B86">
      <w:pPr>
        <w:pStyle w:val="5"/>
      </w:pPr>
      <w:bookmarkStart w:id="532" w:name="_Toc130154399"/>
      <w:r w:rsidRPr="00DB19FB">
        <w:rPr>
          <w:rFonts w:hint="eastAsia"/>
        </w:rPr>
        <w:t>业务工单-宽带变更当月受理量</w:t>
      </w:r>
      <w:r>
        <w:rPr>
          <w:rFonts w:hint="eastAsia"/>
        </w:rPr>
        <w:t>管理</w:t>
      </w:r>
      <w:bookmarkEnd w:id="532"/>
    </w:p>
    <w:p w:rsidR="00513B86" w:rsidRPr="00A14368" w:rsidRDefault="00513B86" w:rsidP="00513B86">
      <w:pPr>
        <w:pStyle w:val="6"/>
        <w:rPr>
          <w:b/>
          <w:bCs/>
          <w:i/>
          <w:iCs w:val="0"/>
        </w:rPr>
      </w:pPr>
      <w:bookmarkStart w:id="533" w:name="_Toc130154400"/>
      <w:r w:rsidRPr="00DB19FB">
        <w:rPr>
          <w:rFonts w:hint="eastAsia"/>
        </w:rPr>
        <w:t>业务工单</w:t>
      </w:r>
      <w:r w:rsidRPr="00DB19FB">
        <w:rPr>
          <w:rFonts w:hint="eastAsia"/>
        </w:rPr>
        <w:t>-</w:t>
      </w:r>
      <w:r>
        <w:rPr>
          <w:rFonts w:hint="eastAsia"/>
        </w:rPr>
        <w:t>宽带变更当月受理量计算规则管理</w:t>
      </w:r>
      <w:bookmarkEnd w:id="533"/>
    </w:p>
    <w:p w:rsidR="00513B86" w:rsidRPr="00706BDE" w:rsidRDefault="00513B86" w:rsidP="00513B86">
      <w:pPr>
        <w:ind w:left="420" w:firstLine="480"/>
      </w:pPr>
      <w:r>
        <w:t>根据</w:t>
      </w:r>
      <w:r w:rsidRPr="00DB19FB">
        <w:rPr>
          <w:rFonts w:hint="eastAsia"/>
        </w:rPr>
        <w:t>业务工单</w:t>
      </w:r>
      <w:r w:rsidRPr="00DB19FB">
        <w:rPr>
          <w:rFonts w:hint="eastAsia"/>
        </w:rPr>
        <w:t>-</w:t>
      </w:r>
      <w:r>
        <w:rPr>
          <w:rFonts w:hint="eastAsia"/>
        </w:rPr>
        <w:t>宽带变更</w:t>
      </w:r>
      <w:r>
        <w:t>指标说明文档，分析统计口径，将文字统计口径转化为口径数据，在系统中录入统计规则，并提供计算规则的增加、删除、修改功能</w:t>
      </w:r>
      <w:r>
        <w:rPr>
          <w:rFonts w:hint="eastAsia"/>
        </w:rPr>
        <w:t>，</w:t>
      </w:r>
      <w:r w:rsidRPr="00DB19FB">
        <w:rPr>
          <w:rFonts w:hint="eastAsia"/>
        </w:rPr>
        <w:t>业务工单</w:t>
      </w:r>
      <w:r w:rsidRPr="00DB19FB">
        <w:rPr>
          <w:rFonts w:hint="eastAsia"/>
        </w:rPr>
        <w:t>-</w:t>
      </w:r>
      <w:r>
        <w:rPr>
          <w:rFonts w:hint="eastAsia"/>
        </w:rPr>
        <w:t>宽带变更计算规则信息文件入库。</w:t>
      </w:r>
    </w:p>
    <w:p w:rsidR="00513B86" w:rsidRPr="00162339" w:rsidRDefault="00513B86" w:rsidP="00513B86">
      <w:pPr>
        <w:pStyle w:val="6"/>
        <w:rPr>
          <w:b/>
          <w:bCs/>
          <w:i/>
          <w:iCs w:val="0"/>
        </w:rPr>
      </w:pPr>
      <w:bookmarkStart w:id="534" w:name="_Toc130154401"/>
      <w:r w:rsidRPr="00DB19FB">
        <w:rPr>
          <w:rFonts w:hint="eastAsia"/>
        </w:rPr>
        <w:t>业务工单</w:t>
      </w:r>
      <w:r w:rsidRPr="00DB19FB">
        <w:rPr>
          <w:rFonts w:hint="eastAsia"/>
        </w:rPr>
        <w:t>-</w:t>
      </w:r>
      <w:r>
        <w:rPr>
          <w:rFonts w:hint="eastAsia"/>
        </w:rPr>
        <w:t>宽带变更当月受理量</w:t>
      </w:r>
      <w:r w:rsidRPr="00162339">
        <w:rPr>
          <w:rFonts w:hint="eastAsia"/>
        </w:rPr>
        <w:t>分析</w:t>
      </w:r>
      <w:bookmarkEnd w:id="534"/>
    </w:p>
    <w:p w:rsidR="00513B86" w:rsidRPr="0088147F" w:rsidRDefault="00513B86" w:rsidP="00513B86">
      <w:pPr>
        <w:ind w:left="420" w:firstLine="480"/>
        <w:rPr>
          <w:rFonts w:ascii="宋体" w:hAnsi="宋体"/>
          <w:lang w:val="x-none"/>
        </w:rPr>
      </w:pPr>
      <w:r>
        <w:t>提取对端系统提供的</w:t>
      </w:r>
      <w:r w:rsidRPr="00DB19FB">
        <w:rPr>
          <w:rFonts w:hint="eastAsia"/>
        </w:rPr>
        <w:t>业务工单</w:t>
      </w:r>
      <w:r w:rsidRPr="00DB19FB">
        <w:rPr>
          <w:rFonts w:hint="eastAsia"/>
        </w:rPr>
        <w:t>-</w:t>
      </w:r>
      <w:r>
        <w:rPr>
          <w:rFonts w:hint="eastAsia"/>
        </w:rPr>
        <w:t>宽带变更当月受理量</w:t>
      </w:r>
      <w:r>
        <w:t>数据，对数据文件进行分析，比对数据文件名称、格式、类型、推送周期，分析完成且无异常，进入数据新增环节。分析失败，提示数据分析异常</w:t>
      </w:r>
      <w:r>
        <w:rPr>
          <w:rFonts w:hint="eastAsia"/>
        </w:rPr>
        <w:t>，再次核查确认数据。</w:t>
      </w:r>
    </w:p>
    <w:p w:rsidR="00513B86" w:rsidRPr="002B06C9" w:rsidRDefault="00513B86" w:rsidP="00513B86">
      <w:pPr>
        <w:pStyle w:val="6"/>
        <w:rPr>
          <w:b/>
          <w:bCs/>
          <w:i/>
          <w:iCs w:val="0"/>
        </w:rPr>
      </w:pPr>
      <w:bookmarkStart w:id="535" w:name="_Toc130154402"/>
      <w:r w:rsidRPr="00DB19FB">
        <w:rPr>
          <w:rFonts w:hint="eastAsia"/>
        </w:rPr>
        <w:t>业务工单</w:t>
      </w:r>
      <w:r w:rsidRPr="00DB19FB">
        <w:rPr>
          <w:rFonts w:hint="eastAsia"/>
        </w:rPr>
        <w:t>-</w:t>
      </w:r>
      <w:r>
        <w:rPr>
          <w:rFonts w:hint="eastAsia"/>
        </w:rPr>
        <w:t>宽带变更当月受理量</w:t>
      </w:r>
      <w:r w:rsidRPr="002B06C9">
        <w:rPr>
          <w:rFonts w:hint="eastAsia"/>
        </w:rPr>
        <w:t>数据新增</w:t>
      </w:r>
      <w:bookmarkEnd w:id="535"/>
    </w:p>
    <w:p w:rsidR="00513B86" w:rsidRPr="004707D4" w:rsidRDefault="00513B86" w:rsidP="00513B86">
      <w:pPr>
        <w:ind w:left="420" w:firstLine="480"/>
        <w:rPr>
          <w:rFonts w:ascii="宋体" w:hAnsi="宋体"/>
          <w:lang w:val="x-none"/>
        </w:rPr>
      </w:pPr>
      <w:r w:rsidRPr="00DB19FB">
        <w:rPr>
          <w:rFonts w:hint="eastAsia"/>
        </w:rPr>
        <w:t>业务工单</w:t>
      </w:r>
      <w:r w:rsidRPr="00DB19FB">
        <w:rPr>
          <w:rFonts w:hint="eastAsia"/>
        </w:rPr>
        <w:t>-</w:t>
      </w:r>
      <w:r>
        <w:rPr>
          <w:rFonts w:hint="eastAsia"/>
        </w:rPr>
        <w:t>宽带变更当月受理量</w:t>
      </w:r>
      <w:r>
        <w:t>数据新增功能，</w:t>
      </w:r>
      <w:r w:rsidRPr="00DB19FB">
        <w:rPr>
          <w:rFonts w:hint="eastAsia"/>
        </w:rPr>
        <w:t>业务工单</w:t>
      </w:r>
      <w:r w:rsidRPr="00DB19FB">
        <w:rPr>
          <w:rFonts w:hint="eastAsia"/>
        </w:rPr>
        <w:t>-</w:t>
      </w:r>
      <w:r>
        <w:rPr>
          <w:rFonts w:hint="eastAsia"/>
        </w:rPr>
        <w:t>宽带变更当月受理量</w:t>
      </w:r>
      <w:r>
        <w:t>指标采集时，</w:t>
      </w:r>
      <w:r>
        <w:rPr>
          <w:rFonts w:hint="eastAsia"/>
        </w:rPr>
        <w:t>依据</w:t>
      </w:r>
      <w:r w:rsidRPr="00DB19FB">
        <w:rPr>
          <w:rFonts w:hint="eastAsia"/>
        </w:rPr>
        <w:t>业务工单</w:t>
      </w:r>
      <w:r w:rsidRPr="00DB19FB">
        <w:rPr>
          <w:rFonts w:hint="eastAsia"/>
        </w:rPr>
        <w:t>-</w:t>
      </w:r>
      <w:r>
        <w:rPr>
          <w:rFonts w:hint="eastAsia"/>
        </w:rPr>
        <w:t>宽带变更当月受理量</w:t>
      </w:r>
      <w:r>
        <w:t>计算规则</w:t>
      </w:r>
      <w:r>
        <w:rPr>
          <w:rFonts w:hint="eastAsia"/>
        </w:rPr>
        <w:t>，数据</w:t>
      </w:r>
      <w:r>
        <w:t>处理人员确认</w:t>
      </w:r>
      <w:r>
        <w:rPr>
          <w:rFonts w:hint="eastAsia"/>
        </w:rPr>
        <w:t>并</w:t>
      </w:r>
      <w:r>
        <w:t>比对原始数据，将原始的数据和指标数据</w:t>
      </w:r>
      <w:r>
        <w:rPr>
          <w:rFonts w:hint="eastAsia"/>
        </w:rPr>
        <w:t>对应的指标计算规则</w:t>
      </w:r>
      <w:r>
        <w:t>新增进系统库</w:t>
      </w:r>
      <w:r>
        <w:rPr>
          <w:rFonts w:hint="eastAsia"/>
        </w:rPr>
        <w:t>，</w:t>
      </w:r>
      <w:r>
        <w:t>并完成数据文件</w:t>
      </w:r>
      <w:r>
        <w:rPr>
          <w:rFonts w:hint="eastAsia"/>
        </w:rPr>
        <w:t>信息</w:t>
      </w:r>
      <w:r>
        <w:t>入库。</w:t>
      </w:r>
    </w:p>
    <w:p w:rsidR="00513B86" w:rsidRPr="00270D20" w:rsidRDefault="00513B86" w:rsidP="00513B86">
      <w:pPr>
        <w:pStyle w:val="6"/>
        <w:rPr>
          <w:rFonts w:ascii="宋体" w:hAnsi="宋体"/>
          <w:b/>
          <w:bCs/>
          <w:i/>
          <w:iCs w:val="0"/>
          <w:lang w:val="x-none" w:eastAsia="x-none"/>
        </w:rPr>
      </w:pPr>
      <w:bookmarkStart w:id="536" w:name="_Toc130154403"/>
      <w:r w:rsidRPr="00DB19FB">
        <w:rPr>
          <w:rFonts w:hint="eastAsia"/>
        </w:rPr>
        <w:t>业务工单</w:t>
      </w:r>
      <w:r w:rsidRPr="00DB19FB">
        <w:rPr>
          <w:rFonts w:hint="eastAsia"/>
        </w:rPr>
        <w:t>-</w:t>
      </w:r>
      <w:r>
        <w:rPr>
          <w:rFonts w:hint="eastAsia"/>
        </w:rPr>
        <w:t>宽带变更当月受理量</w:t>
      </w:r>
      <w:r>
        <w:rPr>
          <w:rFonts w:ascii="宋体" w:hAnsi="宋体" w:hint="eastAsia"/>
          <w:lang w:val="x-none"/>
        </w:rPr>
        <w:t>数</w:t>
      </w:r>
      <w:r w:rsidRPr="005170E3">
        <w:rPr>
          <w:rFonts w:ascii="宋体" w:hAnsi="宋体" w:hint="eastAsia"/>
          <w:lang w:val="x-none"/>
        </w:rPr>
        <w:t>据校验</w:t>
      </w:r>
      <w:bookmarkEnd w:id="536"/>
    </w:p>
    <w:p w:rsidR="00513B86" w:rsidRPr="00DB19FB" w:rsidRDefault="00513B86" w:rsidP="00513B86">
      <w:pPr>
        <w:ind w:left="420" w:firstLine="480"/>
        <w:jc w:val="both"/>
        <w:rPr>
          <w:rFonts w:ascii="宋体" w:hAnsi="宋体"/>
          <w:lang w:val="x-none"/>
        </w:rPr>
      </w:pPr>
      <w:r>
        <w:lastRenderedPageBreak/>
        <w:t>数据处理人员新增</w:t>
      </w:r>
      <w:r w:rsidRPr="00DB19FB">
        <w:rPr>
          <w:rFonts w:hint="eastAsia"/>
        </w:rPr>
        <w:t>业务工单</w:t>
      </w:r>
      <w:r w:rsidRPr="00DB19FB">
        <w:rPr>
          <w:rFonts w:hint="eastAsia"/>
        </w:rPr>
        <w:t>-</w:t>
      </w:r>
      <w:r>
        <w:rPr>
          <w:rFonts w:hint="eastAsia"/>
        </w:rPr>
        <w:t>宽带变更当月受理量</w:t>
      </w:r>
      <w:r>
        <w:rPr>
          <w:rFonts w:ascii="宋体" w:hAnsi="宋体" w:hint="eastAsia"/>
          <w:lang w:val="x-none"/>
        </w:rPr>
        <w:t>数据</w:t>
      </w:r>
      <w:r>
        <w:t>后，系统会对新增数据的名称</w:t>
      </w:r>
      <w:r>
        <w:rPr>
          <w:rFonts w:hint="eastAsia"/>
        </w:rPr>
        <w:t>、取数口径、数据文件类型、文件编码、调用参数等信息进行校验，判断</w:t>
      </w:r>
      <w:r>
        <w:t>系统中是否已经存在了相同的数据，如存在，则系统提示数据已经存在，并且不允许继续进行后续数据的处理。</w:t>
      </w:r>
    </w:p>
    <w:p w:rsidR="00513B86" w:rsidRPr="00DB19FB" w:rsidRDefault="00513B86" w:rsidP="00513B86">
      <w:pPr>
        <w:pStyle w:val="6"/>
        <w:rPr>
          <w:rFonts w:ascii="宋体" w:hAnsi="宋体"/>
          <w:b/>
          <w:bCs/>
          <w:i/>
          <w:iCs w:val="0"/>
          <w:lang w:val="x-none" w:eastAsia="x-none"/>
        </w:rPr>
      </w:pPr>
      <w:bookmarkStart w:id="537" w:name="_Toc130154404"/>
      <w:r w:rsidRPr="00DB19FB">
        <w:rPr>
          <w:rFonts w:hint="eastAsia"/>
        </w:rPr>
        <w:t>业务工单</w:t>
      </w:r>
      <w:r w:rsidRPr="00DB19FB">
        <w:rPr>
          <w:rFonts w:hint="eastAsia"/>
        </w:rPr>
        <w:t>-</w:t>
      </w:r>
      <w:r>
        <w:rPr>
          <w:rFonts w:hint="eastAsia"/>
        </w:rPr>
        <w:t>宽带变更当月受理量</w:t>
      </w:r>
      <w:r w:rsidRPr="00DB19FB">
        <w:rPr>
          <w:rFonts w:ascii="宋体" w:hAnsi="宋体" w:hint="eastAsia"/>
          <w:lang w:val="x-none"/>
        </w:rPr>
        <w:t>数据</w:t>
      </w:r>
      <w:r>
        <w:rPr>
          <w:rFonts w:ascii="宋体" w:hAnsi="宋体" w:hint="eastAsia"/>
          <w:lang w:val="x-none"/>
        </w:rPr>
        <w:t>计算</w:t>
      </w:r>
      <w:bookmarkEnd w:id="537"/>
    </w:p>
    <w:p w:rsidR="00513B86" w:rsidRPr="00DB19FB" w:rsidRDefault="00513B86" w:rsidP="00513B86">
      <w:pPr>
        <w:ind w:left="420" w:firstLine="480"/>
        <w:rPr>
          <w:rFonts w:ascii="宋体" w:hAnsi="宋体"/>
          <w:lang w:val="x-none"/>
        </w:rPr>
      </w:pPr>
      <w:r w:rsidRPr="00DB19FB">
        <w:rPr>
          <w:rFonts w:hint="eastAsia"/>
        </w:rPr>
        <w:t>业务工单</w:t>
      </w:r>
      <w:r w:rsidRPr="00DB19FB">
        <w:rPr>
          <w:rFonts w:hint="eastAsia"/>
        </w:rPr>
        <w:t>-</w:t>
      </w:r>
      <w:r>
        <w:rPr>
          <w:rFonts w:hint="eastAsia"/>
        </w:rPr>
        <w:t>宽带变更当月受理量数据</w:t>
      </w:r>
      <w:r w:rsidRPr="00DB19FB">
        <w:rPr>
          <w:rFonts w:ascii="宋体" w:hAnsi="宋体" w:hint="eastAsia"/>
          <w:lang w:val="x-none"/>
        </w:rPr>
        <w:t>解析</w:t>
      </w:r>
      <w:r>
        <w:rPr>
          <w:rFonts w:hint="eastAsia"/>
        </w:rPr>
        <w:t>成功，根据</w:t>
      </w:r>
      <w:r w:rsidRPr="00DB19FB">
        <w:rPr>
          <w:rFonts w:hint="eastAsia"/>
        </w:rPr>
        <w:t>业务工单</w:t>
      </w:r>
      <w:r w:rsidRPr="00DB19FB">
        <w:rPr>
          <w:rFonts w:hint="eastAsia"/>
        </w:rPr>
        <w:t>-</w:t>
      </w:r>
      <w:r>
        <w:rPr>
          <w:rFonts w:hint="eastAsia"/>
        </w:rPr>
        <w:t>宽带变更当月受理量</w:t>
      </w:r>
      <w:r w:rsidRPr="00DB19FB">
        <w:rPr>
          <w:rFonts w:hint="eastAsia"/>
        </w:rPr>
        <w:t>指标</w:t>
      </w:r>
      <w:r>
        <w:rPr>
          <w:rFonts w:hint="eastAsia"/>
        </w:rPr>
        <w:t>计算规则，</w:t>
      </w:r>
      <w:r>
        <w:rPr>
          <w:rFonts w:ascii="宋体" w:hAnsi="宋体" w:hint="eastAsia"/>
          <w:lang w:val="x-none"/>
        </w:rPr>
        <w:t>匹配对应的</w:t>
      </w:r>
      <w:r w:rsidRPr="00DB19FB">
        <w:rPr>
          <w:rFonts w:ascii="宋体" w:hAnsi="宋体" w:hint="eastAsia"/>
          <w:lang w:val="x-none"/>
        </w:rPr>
        <w:t>地市、区县编码值</w:t>
      </w:r>
      <w:r>
        <w:rPr>
          <w:rFonts w:ascii="宋体" w:hAnsi="宋体" w:hint="eastAsia"/>
          <w:lang w:val="x-none"/>
        </w:rPr>
        <w:t>并</w:t>
      </w:r>
      <w:r w:rsidRPr="00DB19FB">
        <w:rPr>
          <w:rFonts w:ascii="宋体" w:hAnsi="宋体" w:hint="eastAsia"/>
          <w:lang w:val="x-none"/>
        </w:rPr>
        <w:t>对</w:t>
      </w:r>
      <w:r>
        <w:rPr>
          <w:rFonts w:ascii="宋体" w:hAnsi="宋体" w:hint="eastAsia"/>
          <w:lang w:val="x-none"/>
        </w:rPr>
        <w:t>指标</w:t>
      </w:r>
      <w:r w:rsidRPr="00DB19FB">
        <w:rPr>
          <w:rFonts w:ascii="宋体" w:hAnsi="宋体" w:hint="eastAsia"/>
          <w:lang w:val="x-none"/>
        </w:rPr>
        <w:t>数据进行关联</w:t>
      </w:r>
      <w:r>
        <w:rPr>
          <w:rFonts w:hint="eastAsia"/>
        </w:rPr>
        <w:t>，输出当月</w:t>
      </w:r>
      <w:r w:rsidRPr="00DB19FB">
        <w:rPr>
          <w:rFonts w:hint="eastAsia"/>
        </w:rPr>
        <w:t>业务工单</w:t>
      </w:r>
      <w:r w:rsidRPr="00DB19FB">
        <w:rPr>
          <w:rFonts w:hint="eastAsia"/>
        </w:rPr>
        <w:t>-</w:t>
      </w:r>
      <w:r>
        <w:rPr>
          <w:rFonts w:hint="eastAsia"/>
        </w:rPr>
        <w:t>宽带变更当月受理量数据。</w:t>
      </w:r>
    </w:p>
    <w:p w:rsidR="00513B86" w:rsidRPr="00DB19FB" w:rsidRDefault="00513B86" w:rsidP="00513B86">
      <w:pPr>
        <w:pStyle w:val="6"/>
        <w:rPr>
          <w:rFonts w:ascii="宋体" w:hAnsi="宋体"/>
          <w:b/>
          <w:bCs/>
          <w:i/>
          <w:iCs w:val="0"/>
          <w:lang w:val="x-none" w:eastAsia="x-none"/>
        </w:rPr>
      </w:pPr>
      <w:bookmarkStart w:id="538" w:name="_Toc130154405"/>
      <w:r w:rsidRPr="00DB19FB">
        <w:rPr>
          <w:rFonts w:hint="eastAsia"/>
        </w:rPr>
        <w:t>业务工单</w:t>
      </w:r>
      <w:r w:rsidRPr="00DB19FB">
        <w:rPr>
          <w:rFonts w:hint="eastAsia"/>
        </w:rPr>
        <w:t>-</w:t>
      </w:r>
      <w:r>
        <w:rPr>
          <w:rFonts w:hint="eastAsia"/>
        </w:rPr>
        <w:t>宽带变更当月受理量</w:t>
      </w:r>
      <w:r w:rsidRPr="00DB19FB">
        <w:rPr>
          <w:rFonts w:ascii="宋体" w:hAnsi="宋体" w:hint="eastAsia"/>
          <w:lang w:val="x-none"/>
        </w:rPr>
        <w:t>数据保存</w:t>
      </w:r>
      <w:bookmarkEnd w:id="538"/>
    </w:p>
    <w:p w:rsidR="00513B86" w:rsidRPr="00DB19FB" w:rsidRDefault="00513B86" w:rsidP="00513B86">
      <w:pPr>
        <w:ind w:left="420" w:firstLine="480"/>
        <w:rPr>
          <w:rFonts w:ascii="宋体" w:hAnsi="宋体"/>
          <w:lang w:val="x-none"/>
        </w:rPr>
      </w:pPr>
      <w:r w:rsidRPr="00DB19FB">
        <w:rPr>
          <w:rFonts w:hint="eastAsia"/>
        </w:rPr>
        <w:t>业务工单</w:t>
      </w:r>
      <w:r w:rsidRPr="00DB19FB">
        <w:rPr>
          <w:rFonts w:hint="eastAsia"/>
        </w:rPr>
        <w:t>-</w:t>
      </w:r>
      <w:r>
        <w:rPr>
          <w:rFonts w:hint="eastAsia"/>
        </w:rPr>
        <w:t>宽带变更当月受理量</w:t>
      </w:r>
      <w:r>
        <w:rPr>
          <w:rFonts w:ascii="宋体" w:hAnsi="宋体" w:hint="eastAsia"/>
          <w:lang w:val="x-none"/>
        </w:rPr>
        <w:t>数据</w:t>
      </w:r>
      <w:r w:rsidRPr="00DB19FB">
        <w:rPr>
          <w:rFonts w:ascii="宋体" w:hAnsi="宋体" w:hint="eastAsia"/>
          <w:lang w:val="x-none"/>
        </w:rPr>
        <w:t>关联完成</w:t>
      </w:r>
      <w:r>
        <w:rPr>
          <w:rFonts w:ascii="宋体" w:hAnsi="宋体" w:hint="eastAsia"/>
          <w:lang w:val="x-none"/>
        </w:rPr>
        <w:t>，</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513B86" w:rsidRPr="00DB19FB" w:rsidRDefault="00513B86" w:rsidP="00513B86">
      <w:pPr>
        <w:pStyle w:val="6"/>
        <w:rPr>
          <w:b/>
          <w:bCs/>
          <w:i/>
          <w:iCs w:val="0"/>
        </w:rPr>
      </w:pPr>
      <w:bookmarkStart w:id="539" w:name="_Toc130154406"/>
      <w:r w:rsidRPr="00DB19FB">
        <w:rPr>
          <w:rFonts w:hint="eastAsia"/>
        </w:rPr>
        <w:t>全省业务工单</w:t>
      </w:r>
      <w:r w:rsidRPr="00DB19FB">
        <w:rPr>
          <w:rFonts w:hint="eastAsia"/>
        </w:rPr>
        <w:t>-</w:t>
      </w:r>
      <w:r>
        <w:rPr>
          <w:rFonts w:hint="eastAsia"/>
        </w:rPr>
        <w:t>宽带变更当月受理量数据查询</w:t>
      </w:r>
      <w:bookmarkEnd w:id="539"/>
    </w:p>
    <w:p w:rsidR="00513B86" w:rsidRDefault="00513B86" w:rsidP="00513B86">
      <w:pPr>
        <w:ind w:left="420" w:firstLine="480"/>
      </w:pPr>
      <w:r>
        <w:rPr>
          <w:rFonts w:ascii="宋体" w:hAnsi="宋体" w:hint="eastAsia"/>
          <w:lang w:val="x-none"/>
        </w:rPr>
        <w:t>输入G</w:t>
      </w:r>
      <w:r>
        <w:rPr>
          <w:rFonts w:ascii="宋体" w:hAnsi="宋体"/>
          <w:lang w:val="x-none"/>
        </w:rPr>
        <w:t>IS</w:t>
      </w:r>
      <w:r>
        <w:rPr>
          <w:rFonts w:ascii="宋体" w:hAnsi="宋体" w:hint="eastAsia"/>
          <w:lang w:val="x-none"/>
        </w:rPr>
        <w:t>信息、区域、</w:t>
      </w:r>
      <w:r w:rsidRPr="00DB19FB">
        <w:rPr>
          <w:rFonts w:ascii="宋体" w:hAnsi="宋体" w:hint="eastAsia"/>
          <w:lang w:val="x-none"/>
        </w:rPr>
        <w:t>时间</w:t>
      </w:r>
      <w:r>
        <w:rPr>
          <w:rFonts w:ascii="宋体" w:hAnsi="宋体" w:hint="eastAsia"/>
          <w:lang w:val="x-none"/>
        </w:rPr>
        <w:t>等查询信息，查询完成展示</w:t>
      </w:r>
      <w:r w:rsidRPr="00DB19FB">
        <w:rPr>
          <w:rFonts w:hint="eastAsia"/>
        </w:rPr>
        <w:t>全省业务工单</w:t>
      </w:r>
      <w:r w:rsidRPr="00DB19FB">
        <w:rPr>
          <w:rFonts w:hint="eastAsia"/>
        </w:rPr>
        <w:t>-</w:t>
      </w:r>
      <w:r>
        <w:rPr>
          <w:rFonts w:hint="eastAsia"/>
        </w:rPr>
        <w:t>宽带变更当月受理量</w:t>
      </w:r>
      <w:r>
        <w:rPr>
          <w:rFonts w:ascii="宋体" w:hAnsi="宋体" w:hint="eastAsia"/>
          <w:lang w:val="x-none"/>
        </w:rPr>
        <w:t>数据结果</w:t>
      </w:r>
      <w:r w:rsidRPr="00DB19FB">
        <w:rPr>
          <w:rFonts w:hint="eastAsia"/>
        </w:rPr>
        <w:t>。</w:t>
      </w:r>
    </w:p>
    <w:p w:rsidR="00513B86" w:rsidRPr="00DB19FB" w:rsidRDefault="00513B86" w:rsidP="00513B86">
      <w:pPr>
        <w:pStyle w:val="6"/>
        <w:rPr>
          <w:b/>
          <w:bCs/>
          <w:i/>
          <w:iCs w:val="0"/>
        </w:rPr>
      </w:pPr>
      <w:bookmarkStart w:id="540" w:name="_Toc130154407"/>
      <w:r w:rsidRPr="00DB19FB">
        <w:rPr>
          <w:rFonts w:hint="eastAsia"/>
        </w:rPr>
        <w:t>区县业务工单</w:t>
      </w:r>
      <w:r w:rsidRPr="00DB19FB">
        <w:rPr>
          <w:rFonts w:hint="eastAsia"/>
        </w:rPr>
        <w:t>-</w:t>
      </w:r>
      <w:r>
        <w:rPr>
          <w:rFonts w:hint="eastAsia"/>
        </w:rPr>
        <w:t>宽带变更今日受理量数据查询</w:t>
      </w:r>
      <w:bookmarkEnd w:id="540"/>
    </w:p>
    <w:p w:rsidR="00513B86" w:rsidRDefault="00513B86" w:rsidP="00513B86">
      <w:pPr>
        <w:ind w:left="420" w:firstLine="480"/>
      </w:pPr>
      <w:r w:rsidRPr="00DF78AA">
        <w:rPr>
          <w:rFonts w:ascii="宋体" w:hAnsi="宋体" w:hint="eastAsia"/>
          <w:lang w:val="x-none"/>
        </w:rPr>
        <w:t>综调人员登录综调中心，进入</w:t>
      </w:r>
      <w:r>
        <w:rPr>
          <w:rFonts w:ascii="宋体" w:hAnsi="宋体" w:hint="eastAsia"/>
          <w:lang w:val="x-none"/>
        </w:rPr>
        <w:t>业务专区</w:t>
      </w:r>
      <w:r w:rsidRPr="00DF78AA">
        <w:rPr>
          <w:rFonts w:ascii="宋体" w:hAnsi="宋体" w:hint="eastAsia"/>
          <w:lang w:val="x-none"/>
        </w:rPr>
        <w:t>管理模块，选择</w:t>
      </w:r>
      <w:r w:rsidRPr="00DB19FB">
        <w:rPr>
          <w:rFonts w:hint="eastAsia"/>
        </w:rPr>
        <w:t>全省业务工单</w:t>
      </w:r>
      <w:r w:rsidRPr="00DB19FB">
        <w:rPr>
          <w:rFonts w:hint="eastAsia"/>
        </w:rPr>
        <w:t>-</w:t>
      </w:r>
      <w:r w:rsidRPr="00DB19FB">
        <w:rPr>
          <w:rFonts w:hint="eastAsia"/>
        </w:rPr>
        <w:t>宽带</w:t>
      </w:r>
      <w:r w:rsidRPr="00DF78AA">
        <w:rPr>
          <w:rFonts w:ascii="宋体" w:hAnsi="宋体" w:hint="eastAsia"/>
          <w:lang w:val="x-none"/>
        </w:rPr>
        <w:t>界面，输入日期、查询后展示该指标区县的趋势图</w:t>
      </w:r>
      <w:r w:rsidRPr="00DB19FB">
        <w:rPr>
          <w:rFonts w:hint="eastAsia"/>
        </w:rPr>
        <w:t>。</w:t>
      </w:r>
    </w:p>
    <w:p w:rsidR="00513B86" w:rsidRPr="00DB19FB" w:rsidRDefault="00513B86" w:rsidP="00513B86">
      <w:pPr>
        <w:pStyle w:val="5"/>
      </w:pPr>
      <w:bookmarkStart w:id="541" w:name="_Toc130154408"/>
      <w:r w:rsidRPr="00DB19FB">
        <w:rPr>
          <w:rFonts w:hint="eastAsia"/>
        </w:rPr>
        <w:t>业务工单-宽带变更本月归档量</w:t>
      </w:r>
      <w:r>
        <w:rPr>
          <w:rFonts w:hint="eastAsia"/>
        </w:rPr>
        <w:t>管理</w:t>
      </w:r>
      <w:bookmarkEnd w:id="541"/>
    </w:p>
    <w:p w:rsidR="00513B86" w:rsidRPr="00A14368" w:rsidRDefault="00513B86" w:rsidP="00513B86">
      <w:pPr>
        <w:pStyle w:val="6"/>
        <w:rPr>
          <w:b/>
          <w:bCs/>
          <w:i/>
          <w:iCs w:val="0"/>
        </w:rPr>
      </w:pPr>
      <w:bookmarkStart w:id="542" w:name="_Toc130154409"/>
      <w:r w:rsidRPr="00DB19FB">
        <w:rPr>
          <w:rFonts w:hint="eastAsia"/>
        </w:rPr>
        <w:t>业务工单</w:t>
      </w:r>
      <w:r w:rsidRPr="00DB19FB">
        <w:rPr>
          <w:rFonts w:hint="eastAsia"/>
        </w:rPr>
        <w:t>-</w:t>
      </w:r>
      <w:r>
        <w:rPr>
          <w:rFonts w:hint="eastAsia"/>
        </w:rPr>
        <w:t>宽带变更本月归档量计算规则管理</w:t>
      </w:r>
      <w:bookmarkEnd w:id="542"/>
    </w:p>
    <w:p w:rsidR="00513B86" w:rsidRPr="00706BDE" w:rsidRDefault="00513B86" w:rsidP="00513B86">
      <w:pPr>
        <w:ind w:left="420" w:firstLine="480"/>
      </w:pPr>
      <w:r>
        <w:t>根据</w:t>
      </w:r>
      <w:r w:rsidRPr="00DB19FB">
        <w:rPr>
          <w:rFonts w:hint="eastAsia"/>
        </w:rPr>
        <w:t>业务工单</w:t>
      </w:r>
      <w:r w:rsidRPr="00DB19FB">
        <w:rPr>
          <w:rFonts w:hint="eastAsia"/>
        </w:rPr>
        <w:t>-</w:t>
      </w:r>
      <w:r>
        <w:rPr>
          <w:rFonts w:hint="eastAsia"/>
        </w:rPr>
        <w:t>宽带变更</w:t>
      </w:r>
      <w:r>
        <w:t>指标说明文档，分析统计口径，将文字统计口径转化为口径数据，在系统中录入统计规则，并提供计算规则的增加、删除、修改功能</w:t>
      </w:r>
      <w:r>
        <w:rPr>
          <w:rFonts w:hint="eastAsia"/>
        </w:rPr>
        <w:t>，</w:t>
      </w:r>
      <w:r w:rsidRPr="00DB19FB">
        <w:rPr>
          <w:rFonts w:hint="eastAsia"/>
        </w:rPr>
        <w:t>业务工单</w:t>
      </w:r>
      <w:r w:rsidRPr="00DB19FB">
        <w:rPr>
          <w:rFonts w:hint="eastAsia"/>
        </w:rPr>
        <w:t>-</w:t>
      </w:r>
      <w:r>
        <w:rPr>
          <w:rFonts w:hint="eastAsia"/>
        </w:rPr>
        <w:t>宽带变更计算规则信息文件入库。</w:t>
      </w:r>
    </w:p>
    <w:p w:rsidR="00513B86" w:rsidRPr="00162339" w:rsidRDefault="00513B86" w:rsidP="00513B86">
      <w:pPr>
        <w:pStyle w:val="6"/>
        <w:rPr>
          <w:b/>
          <w:bCs/>
          <w:i/>
          <w:iCs w:val="0"/>
        </w:rPr>
      </w:pPr>
      <w:bookmarkStart w:id="543" w:name="_Toc130154410"/>
      <w:r w:rsidRPr="00DB19FB">
        <w:rPr>
          <w:rFonts w:hint="eastAsia"/>
        </w:rPr>
        <w:lastRenderedPageBreak/>
        <w:t>业务工单</w:t>
      </w:r>
      <w:r w:rsidRPr="00DB19FB">
        <w:rPr>
          <w:rFonts w:hint="eastAsia"/>
        </w:rPr>
        <w:t>-</w:t>
      </w:r>
      <w:r>
        <w:rPr>
          <w:rFonts w:hint="eastAsia"/>
        </w:rPr>
        <w:t>宽带变更本月归档量</w:t>
      </w:r>
      <w:r w:rsidRPr="00162339">
        <w:rPr>
          <w:rFonts w:hint="eastAsia"/>
        </w:rPr>
        <w:t>分析</w:t>
      </w:r>
      <w:bookmarkEnd w:id="543"/>
    </w:p>
    <w:p w:rsidR="00513B86" w:rsidRPr="0088147F" w:rsidRDefault="00513B86" w:rsidP="00513B86">
      <w:pPr>
        <w:ind w:left="420" w:firstLine="480"/>
        <w:rPr>
          <w:rFonts w:ascii="宋体" w:hAnsi="宋体"/>
          <w:lang w:val="x-none"/>
        </w:rPr>
      </w:pPr>
      <w:r>
        <w:t>提取对端系统提供的</w:t>
      </w:r>
      <w:r w:rsidRPr="00DB19FB">
        <w:rPr>
          <w:rFonts w:hint="eastAsia"/>
        </w:rPr>
        <w:t>业务工单</w:t>
      </w:r>
      <w:r w:rsidRPr="00DB19FB">
        <w:rPr>
          <w:rFonts w:hint="eastAsia"/>
        </w:rPr>
        <w:t>-</w:t>
      </w:r>
      <w:r>
        <w:rPr>
          <w:rFonts w:hint="eastAsia"/>
        </w:rPr>
        <w:t>宽带变更本月归档量</w:t>
      </w:r>
      <w:r>
        <w:t>数据，对数据文件进行分析，比对数据文件名称、格式、类型、推送周期，分析完成且无异常，进入数据新增环节。分析失败，提示数据分析异常</w:t>
      </w:r>
      <w:r>
        <w:rPr>
          <w:rFonts w:hint="eastAsia"/>
        </w:rPr>
        <w:t>，再次核查确认数据。</w:t>
      </w:r>
    </w:p>
    <w:p w:rsidR="00513B86" w:rsidRPr="002B06C9" w:rsidRDefault="00513B86" w:rsidP="00513B86">
      <w:pPr>
        <w:pStyle w:val="6"/>
        <w:rPr>
          <w:b/>
          <w:bCs/>
          <w:i/>
          <w:iCs w:val="0"/>
        </w:rPr>
      </w:pPr>
      <w:bookmarkStart w:id="544" w:name="_Toc130154411"/>
      <w:r w:rsidRPr="00DB19FB">
        <w:rPr>
          <w:rFonts w:hint="eastAsia"/>
        </w:rPr>
        <w:t>业务工单</w:t>
      </w:r>
      <w:r w:rsidRPr="00DB19FB">
        <w:rPr>
          <w:rFonts w:hint="eastAsia"/>
        </w:rPr>
        <w:t>-</w:t>
      </w:r>
      <w:r>
        <w:rPr>
          <w:rFonts w:hint="eastAsia"/>
        </w:rPr>
        <w:t>宽带变更本月归档量</w:t>
      </w:r>
      <w:r w:rsidRPr="002B06C9">
        <w:rPr>
          <w:rFonts w:hint="eastAsia"/>
        </w:rPr>
        <w:t>数据新增</w:t>
      </w:r>
      <w:bookmarkEnd w:id="544"/>
    </w:p>
    <w:p w:rsidR="00513B86" w:rsidRPr="004707D4" w:rsidRDefault="00513B86" w:rsidP="00513B86">
      <w:pPr>
        <w:ind w:left="420" w:firstLine="480"/>
        <w:rPr>
          <w:rFonts w:ascii="宋体" w:hAnsi="宋体"/>
          <w:lang w:val="x-none"/>
        </w:rPr>
      </w:pPr>
      <w:r w:rsidRPr="00DB19FB">
        <w:rPr>
          <w:rFonts w:hint="eastAsia"/>
        </w:rPr>
        <w:t>业务工单</w:t>
      </w:r>
      <w:r w:rsidRPr="00DB19FB">
        <w:rPr>
          <w:rFonts w:hint="eastAsia"/>
        </w:rPr>
        <w:t>-</w:t>
      </w:r>
      <w:r>
        <w:rPr>
          <w:rFonts w:hint="eastAsia"/>
        </w:rPr>
        <w:t>宽带变更本月归档量</w:t>
      </w:r>
      <w:r>
        <w:t>数据新增功能，</w:t>
      </w:r>
      <w:r w:rsidRPr="00DB19FB">
        <w:rPr>
          <w:rFonts w:hint="eastAsia"/>
        </w:rPr>
        <w:t>业务工单</w:t>
      </w:r>
      <w:r w:rsidRPr="00DB19FB">
        <w:rPr>
          <w:rFonts w:hint="eastAsia"/>
        </w:rPr>
        <w:t>-</w:t>
      </w:r>
      <w:r>
        <w:rPr>
          <w:rFonts w:hint="eastAsia"/>
        </w:rPr>
        <w:t>宽带变更本月归档量</w:t>
      </w:r>
      <w:r>
        <w:t>指标采集时，</w:t>
      </w:r>
      <w:r>
        <w:rPr>
          <w:rFonts w:hint="eastAsia"/>
        </w:rPr>
        <w:t>依据</w:t>
      </w:r>
      <w:r w:rsidRPr="00DB19FB">
        <w:rPr>
          <w:rFonts w:hint="eastAsia"/>
        </w:rPr>
        <w:t>业务工单</w:t>
      </w:r>
      <w:r w:rsidRPr="00DB19FB">
        <w:rPr>
          <w:rFonts w:hint="eastAsia"/>
        </w:rPr>
        <w:t>-</w:t>
      </w:r>
      <w:r>
        <w:rPr>
          <w:rFonts w:hint="eastAsia"/>
        </w:rPr>
        <w:t>宽带变更本月归档量</w:t>
      </w:r>
      <w:r>
        <w:t>计算规则</w:t>
      </w:r>
      <w:r>
        <w:rPr>
          <w:rFonts w:hint="eastAsia"/>
        </w:rPr>
        <w:t>，数据</w:t>
      </w:r>
      <w:r>
        <w:t>处理人员确认</w:t>
      </w:r>
      <w:r>
        <w:rPr>
          <w:rFonts w:hint="eastAsia"/>
        </w:rPr>
        <w:t>并</w:t>
      </w:r>
      <w:r>
        <w:t>比对原始数据，将原始的数据和指标数据</w:t>
      </w:r>
      <w:r>
        <w:rPr>
          <w:rFonts w:hint="eastAsia"/>
        </w:rPr>
        <w:t>对应的指标计算规则</w:t>
      </w:r>
      <w:r>
        <w:t>新增进系统库</w:t>
      </w:r>
      <w:r>
        <w:rPr>
          <w:rFonts w:hint="eastAsia"/>
        </w:rPr>
        <w:t>，</w:t>
      </w:r>
      <w:r>
        <w:t>并完成数据文件</w:t>
      </w:r>
      <w:r>
        <w:rPr>
          <w:rFonts w:hint="eastAsia"/>
        </w:rPr>
        <w:t>信息</w:t>
      </w:r>
      <w:r>
        <w:t>入库。</w:t>
      </w:r>
    </w:p>
    <w:p w:rsidR="00513B86" w:rsidRPr="00270D20" w:rsidRDefault="00513B86" w:rsidP="00513B86">
      <w:pPr>
        <w:pStyle w:val="6"/>
        <w:rPr>
          <w:rFonts w:ascii="宋体" w:hAnsi="宋体"/>
          <w:b/>
          <w:bCs/>
          <w:i/>
          <w:iCs w:val="0"/>
          <w:lang w:val="x-none" w:eastAsia="x-none"/>
        </w:rPr>
      </w:pPr>
      <w:bookmarkStart w:id="545" w:name="_Toc130154412"/>
      <w:r w:rsidRPr="00DB19FB">
        <w:rPr>
          <w:rFonts w:hint="eastAsia"/>
        </w:rPr>
        <w:t>业务工单</w:t>
      </w:r>
      <w:r w:rsidRPr="00DB19FB">
        <w:rPr>
          <w:rFonts w:hint="eastAsia"/>
        </w:rPr>
        <w:t>-</w:t>
      </w:r>
      <w:r>
        <w:rPr>
          <w:rFonts w:hint="eastAsia"/>
        </w:rPr>
        <w:t>宽带变更本月归档量</w:t>
      </w:r>
      <w:r>
        <w:rPr>
          <w:rFonts w:ascii="宋体" w:hAnsi="宋体" w:hint="eastAsia"/>
          <w:lang w:val="x-none"/>
        </w:rPr>
        <w:t>数</w:t>
      </w:r>
      <w:r w:rsidRPr="005170E3">
        <w:rPr>
          <w:rFonts w:ascii="宋体" w:hAnsi="宋体" w:hint="eastAsia"/>
          <w:lang w:val="x-none"/>
        </w:rPr>
        <w:t>据校验</w:t>
      </w:r>
      <w:bookmarkEnd w:id="545"/>
    </w:p>
    <w:p w:rsidR="00513B86" w:rsidRPr="00DB19FB" w:rsidRDefault="00513B86" w:rsidP="00513B86">
      <w:pPr>
        <w:ind w:left="420" w:firstLine="480"/>
        <w:jc w:val="both"/>
        <w:rPr>
          <w:rFonts w:ascii="宋体" w:hAnsi="宋体"/>
          <w:lang w:val="x-none"/>
        </w:rPr>
      </w:pPr>
      <w:r>
        <w:t>数据处理人员新增</w:t>
      </w:r>
      <w:r w:rsidRPr="00DB19FB">
        <w:rPr>
          <w:rFonts w:hint="eastAsia"/>
        </w:rPr>
        <w:t>业务工单</w:t>
      </w:r>
      <w:r w:rsidRPr="00DB19FB">
        <w:rPr>
          <w:rFonts w:hint="eastAsia"/>
        </w:rPr>
        <w:t>-</w:t>
      </w:r>
      <w:r>
        <w:rPr>
          <w:rFonts w:hint="eastAsia"/>
        </w:rPr>
        <w:t>宽带变更本月归档量</w:t>
      </w:r>
      <w:r>
        <w:rPr>
          <w:rFonts w:ascii="宋体" w:hAnsi="宋体" w:hint="eastAsia"/>
          <w:lang w:val="x-none"/>
        </w:rPr>
        <w:t>数据</w:t>
      </w:r>
      <w:r>
        <w:t>后，系统会对新增数据的名称</w:t>
      </w:r>
      <w:r>
        <w:rPr>
          <w:rFonts w:hint="eastAsia"/>
        </w:rPr>
        <w:t>、取数口径、数据文件类型、文件编码、调用参数等信息进行校验，判断</w:t>
      </w:r>
      <w:r>
        <w:t>系统中是否已经存在了相同的数据，如存在，则系统提示数据已经存在，并且不允许继续进行后续数据的处理。</w:t>
      </w:r>
    </w:p>
    <w:p w:rsidR="00513B86" w:rsidRPr="00DB19FB" w:rsidRDefault="00513B86" w:rsidP="00513B86">
      <w:pPr>
        <w:pStyle w:val="6"/>
        <w:rPr>
          <w:rFonts w:ascii="宋体" w:hAnsi="宋体"/>
          <w:b/>
          <w:bCs/>
          <w:i/>
          <w:iCs w:val="0"/>
          <w:lang w:val="x-none" w:eastAsia="x-none"/>
        </w:rPr>
      </w:pPr>
      <w:bookmarkStart w:id="546" w:name="_Toc130154413"/>
      <w:r w:rsidRPr="00DB19FB">
        <w:rPr>
          <w:rFonts w:hint="eastAsia"/>
        </w:rPr>
        <w:t>业务工单</w:t>
      </w:r>
      <w:r w:rsidRPr="00DB19FB">
        <w:rPr>
          <w:rFonts w:hint="eastAsia"/>
        </w:rPr>
        <w:t>-</w:t>
      </w:r>
      <w:r>
        <w:rPr>
          <w:rFonts w:hint="eastAsia"/>
        </w:rPr>
        <w:t>宽带变更本月归档量</w:t>
      </w:r>
      <w:r w:rsidRPr="00DB19FB">
        <w:rPr>
          <w:rFonts w:ascii="宋体" w:hAnsi="宋体" w:hint="eastAsia"/>
          <w:lang w:val="x-none"/>
        </w:rPr>
        <w:t>数据</w:t>
      </w:r>
      <w:r>
        <w:rPr>
          <w:rFonts w:ascii="宋体" w:hAnsi="宋体" w:hint="eastAsia"/>
          <w:lang w:val="x-none"/>
        </w:rPr>
        <w:t>计算</w:t>
      </w:r>
      <w:bookmarkEnd w:id="546"/>
    </w:p>
    <w:p w:rsidR="00513B86" w:rsidRPr="00DB19FB" w:rsidRDefault="00513B86" w:rsidP="00513B86">
      <w:pPr>
        <w:ind w:left="420" w:firstLine="480"/>
        <w:rPr>
          <w:rFonts w:ascii="宋体" w:hAnsi="宋体"/>
          <w:lang w:val="x-none"/>
        </w:rPr>
      </w:pPr>
      <w:r w:rsidRPr="00DB19FB">
        <w:rPr>
          <w:rFonts w:hint="eastAsia"/>
        </w:rPr>
        <w:t>业务工单</w:t>
      </w:r>
      <w:r w:rsidRPr="00DB19FB">
        <w:rPr>
          <w:rFonts w:hint="eastAsia"/>
        </w:rPr>
        <w:t>-</w:t>
      </w:r>
      <w:r>
        <w:rPr>
          <w:rFonts w:hint="eastAsia"/>
        </w:rPr>
        <w:t>宽带变更本月归档量数据</w:t>
      </w:r>
      <w:r w:rsidRPr="00DB19FB">
        <w:rPr>
          <w:rFonts w:ascii="宋体" w:hAnsi="宋体" w:hint="eastAsia"/>
          <w:lang w:val="x-none"/>
        </w:rPr>
        <w:t>解析</w:t>
      </w:r>
      <w:r>
        <w:rPr>
          <w:rFonts w:hint="eastAsia"/>
        </w:rPr>
        <w:t>成功，根据</w:t>
      </w:r>
      <w:r w:rsidRPr="00DB19FB">
        <w:rPr>
          <w:rFonts w:hint="eastAsia"/>
        </w:rPr>
        <w:t>业务工单</w:t>
      </w:r>
      <w:r w:rsidRPr="00DB19FB">
        <w:rPr>
          <w:rFonts w:hint="eastAsia"/>
        </w:rPr>
        <w:t>-</w:t>
      </w:r>
      <w:r>
        <w:rPr>
          <w:rFonts w:hint="eastAsia"/>
        </w:rPr>
        <w:t>宽带变更本月归档量</w:t>
      </w:r>
      <w:r w:rsidRPr="00DB19FB">
        <w:rPr>
          <w:rFonts w:hint="eastAsia"/>
        </w:rPr>
        <w:t>指标</w:t>
      </w:r>
      <w:r>
        <w:rPr>
          <w:rFonts w:hint="eastAsia"/>
        </w:rPr>
        <w:t>计算规则，</w:t>
      </w:r>
      <w:r>
        <w:rPr>
          <w:rFonts w:ascii="宋体" w:hAnsi="宋体" w:hint="eastAsia"/>
          <w:lang w:val="x-none"/>
        </w:rPr>
        <w:t>匹配对应的</w:t>
      </w:r>
      <w:r w:rsidRPr="00DB19FB">
        <w:rPr>
          <w:rFonts w:ascii="宋体" w:hAnsi="宋体" w:hint="eastAsia"/>
          <w:lang w:val="x-none"/>
        </w:rPr>
        <w:t>地市、区县编码值</w:t>
      </w:r>
      <w:r>
        <w:rPr>
          <w:rFonts w:ascii="宋体" w:hAnsi="宋体" w:hint="eastAsia"/>
          <w:lang w:val="x-none"/>
        </w:rPr>
        <w:t>并</w:t>
      </w:r>
      <w:r w:rsidRPr="00DB19FB">
        <w:rPr>
          <w:rFonts w:ascii="宋体" w:hAnsi="宋体" w:hint="eastAsia"/>
          <w:lang w:val="x-none"/>
        </w:rPr>
        <w:t>对</w:t>
      </w:r>
      <w:r>
        <w:rPr>
          <w:rFonts w:ascii="宋体" w:hAnsi="宋体" w:hint="eastAsia"/>
          <w:lang w:val="x-none"/>
        </w:rPr>
        <w:t>指标</w:t>
      </w:r>
      <w:r w:rsidRPr="00DB19FB">
        <w:rPr>
          <w:rFonts w:ascii="宋体" w:hAnsi="宋体" w:hint="eastAsia"/>
          <w:lang w:val="x-none"/>
        </w:rPr>
        <w:t>数据进行关联</w:t>
      </w:r>
      <w:r>
        <w:rPr>
          <w:rFonts w:hint="eastAsia"/>
        </w:rPr>
        <w:t>，输出当月</w:t>
      </w:r>
      <w:r w:rsidRPr="00DB19FB">
        <w:rPr>
          <w:rFonts w:hint="eastAsia"/>
        </w:rPr>
        <w:t>业务工单</w:t>
      </w:r>
      <w:r w:rsidRPr="00DB19FB">
        <w:rPr>
          <w:rFonts w:hint="eastAsia"/>
        </w:rPr>
        <w:t>-</w:t>
      </w:r>
      <w:r>
        <w:rPr>
          <w:rFonts w:hint="eastAsia"/>
        </w:rPr>
        <w:t>宽带变更本月归档量数据。</w:t>
      </w:r>
    </w:p>
    <w:p w:rsidR="00513B86" w:rsidRPr="00DB19FB" w:rsidRDefault="00513B86" w:rsidP="00513B86">
      <w:pPr>
        <w:pStyle w:val="6"/>
        <w:rPr>
          <w:rFonts w:ascii="宋体" w:hAnsi="宋体"/>
          <w:b/>
          <w:bCs/>
          <w:i/>
          <w:iCs w:val="0"/>
          <w:lang w:val="x-none" w:eastAsia="x-none"/>
        </w:rPr>
      </w:pPr>
      <w:bookmarkStart w:id="547" w:name="_Toc130154414"/>
      <w:r w:rsidRPr="00DB19FB">
        <w:rPr>
          <w:rFonts w:hint="eastAsia"/>
        </w:rPr>
        <w:t>业务工单</w:t>
      </w:r>
      <w:r w:rsidRPr="00DB19FB">
        <w:rPr>
          <w:rFonts w:hint="eastAsia"/>
        </w:rPr>
        <w:t>-</w:t>
      </w:r>
      <w:r>
        <w:rPr>
          <w:rFonts w:hint="eastAsia"/>
        </w:rPr>
        <w:t>宽带变更本月归档量</w:t>
      </w:r>
      <w:r w:rsidRPr="00DB19FB">
        <w:rPr>
          <w:rFonts w:ascii="宋体" w:hAnsi="宋体" w:hint="eastAsia"/>
          <w:lang w:val="x-none"/>
        </w:rPr>
        <w:t>数据保存</w:t>
      </w:r>
      <w:bookmarkEnd w:id="547"/>
    </w:p>
    <w:p w:rsidR="00513B86" w:rsidRPr="00DB19FB" w:rsidRDefault="00513B86" w:rsidP="00513B86">
      <w:pPr>
        <w:ind w:left="420" w:firstLine="480"/>
        <w:rPr>
          <w:rFonts w:ascii="宋体" w:hAnsi="宋体"/>
          <w:lang w:val="x-none"/>
        </w:rPr>
      </w:pPr>
      <w:r w:rsidRPr="00DB19FB">
        <w:rPr>
          <w:rFonts w:hint="eastAsia"/>
        </w:rPr>
        <w:t>业务工单</w:t>
      </w:r>
      <w:r w:rsidRPr="00DB19FB">
        <w:rPr>
          <w:rFonts w:hint="eastAsia"/>
        </w:rPr>
        <w:t>-</w:t>
      </w:r>
      <w:r>
        <w:rPr>
          <w:rFonts w:hint="eastAsia"/>
        </w:rPr>
        <w:t>宽带变更本月归档量</w:t>
      </w:r>
      <w:r>
        <w:rPr>
          <w:rFonts w:ascii="宋体" w:hAnsi="宋体" w:hint="eastAsia"/>
          <w:lang w:val="x-none"/>
        </w:rPr>
        <w:t>数据</w:t>
      </w:r>
      <w:r w:rsidRPr="00DB19FB">
        <w:rPr>
          <w:rFonts w:ascii="宋体" w:hAnsi="宋体" w:hint="eastAsia"/>
          <w:lang w:val="x-none"/>
        </w:rPr>
        <w:t>关联完成</w:t>
      </w:r>
      <w:r>
        <w:rPr>
          <w:rFonts w:ascii="宋体" w:hAnsi="宋体" w:hint="eastAsia"/>
          <w:lang w:val="x-none"/>
        </w:rPr>
        <w:t>，</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513B86" w:rsidRPr="00DB19FB" w:rsidRDefault="00513B86" w:rsidP="00513B86">
      <w:pPr>
        <w:pStyle w:val="6"/>
        <w:rPr>
          <w:b/>
          <w:bCs/>
          <w:i/>
          <w:iCs w:val="0"/>
        </w:rPr>
      </w:pPr>
      <w:bookmarkStart w:id="548" w:name="_Toc130154415"/>
      <w:r w:rsidRPr="00DB19FB">
        <w:rPr>
          <w:rFonts w:hint="eastAsia"/>
        </w:rPr>
        <w:t>全省业务工单</w:t>
      </w:r>
      <w:r w:rsidRPr="00DB19FB">
        <w:rPr>
          <w:rFonts w:hint="eastAsia"/>
        </w:rPr>
        <w:t>-</w:t>
      </w:r>
      <w:r>
        <w:rPr>
          <w:rFonts w:hint="eastAsia"/>
        </w:rPr>
        <w:t>宽带变更本月归档量数据查询</w:t>
      </w:r>
      <w:bookmarkEnd w:id="548"/>
    </w:p>
    <w:p w:rsidR="00513B86" w:rsidRDefault="00513B86" w:rsidP="00513B86">
      <w:pPr>
        <w:ind w:left="420" w:firstLine="480"/>
      </w:pPr>
      <w:r>
        <w:rPr>
          <w:rFonts w:ascii="宋体" w:hAnsi="宋体" w:hint="eastAsia"/>
          <w:lang w:val="x-none"/>
        </w:rPr>
        <w:t>输入G</w:t>
      </w:r>
      <w:r>
        <w:rPr>
          <w:rFonts w:ascii="宋体" w:hAnsi="宋体"/>
          <w:lang w:val="x-none"/>
        </w:rPr>
        <w:t>IS</w:t>
      </w:r>
      <w:r>
        <w:rPr>
          <w:rFonts w:ascii="宋体" w:hAnsi="宋体" w:hint="eastAsia"/>
          <w:lang w:val="x-none"/>
        </w:rPr>
        <w:t>信息、区域、</w:t>
      </w:r>
      <w:r w:rsidRPr="00DB19FB">
        <w:rPr>
          <w:rFonts w:ascii="宋体" w:hAnsi="宋体" w:hint="eastAsia"/>
          <w:lang w:val="x-none"/>
        </w:rPr>
        <w:t>时间</w:t>
      </w:r>
      <w:r>
        <w:rPr>
          <w:rFonts w:ascii="宋体" w:hAnsi="宋体" w:hint="eastAsia"/>
          <w:lang w:val="x-none"/>
        </w:rPr>
        <w:t>等查询信息，查询完成展示</w:t>
      </w:r>
      <w:r w:rsidRPr="00DB19FB">
        <w:rPr>
          <w:rFonts w:hint="eastAsia"/>
        </w:rPr>
        <w:t>全省业务工单</w:t>
      </w:r>
      <w:r w:rsidRPr="00DB19FB">
        <w:rPr>
          <w:rFonts w:hint="eastAsia"/>
        </w:rPr>
        <w:t>-</w:t>
      </w:r>
      <w:r>
        <w:rPr>
          <w:rFonts w:hint="eastAsia"/>
        </w:rPr>
        <w:t>宽</w:t>
      </w:r>
      <w:r>
        <w:rPr>
          <w:rFonts w:hint="eastAsia"/>
        </w:rPr>
        <w:lastRenderedPageBreak/>
        <w:t>带变更本月归档量</w:t>
      </w:r>
      <w:r>
        <w:rPr>
          <w:rFonts w:ascii="宋体" w:hAnsi="宋体" w:hint="eastAsia"/>
          <w:lang w:val="x-none"/>
        </w:rPr>
        <w:t>数据结果</w:t>
      </w:r>
      <w:r w:rsidRPr="00DB19FB">
        <w:rPr>
          <w:rFonts w:hint="eastAsia"/>
        </w:rPr>
        <w:t>。</w:t>
      </w:r>
    </w:p>
    <w:p w:rsidR="00513B86" w:rsidRPr="00DB19FB" w:rsidRDefault="00513B86" w:rsidP="00513B86">
      <w:pPr>
        <w:pStyle w:val="6"/>
        <w:rPr>
          <w:b/>
          <w:bCs/>
          <w:i/>
          <w:iCs w:val="0"/>
        </w:rPr>
      </w:pPr>
      <w:bookmarkStart w:id="549" w:name="_Toc130154416"/>
      <w:r w:rsidRPr="00DB19FB">
        <w:rPr>
          <w:rFonts w:hint="eastAsia"/>
        </w:rPr>
        <w:t>区县业务工单</w:t>
      </w:r>
      <w:r w:rsidRPr="00DB19FB">
        <w:rPr>
          <w:rFonts w:hint="eastAsia"/>
        </w:rPr>
        <w:t>-</w:t>
      </w:r>
      <w:r>
        <w:rPr>
          <w:rFonts w:hint="eastAsia"/>
        </w:rPr>
        <w:t>宽带变更今日受理量数据查询</w:t>
      </w:r>
      <w:bookmarkEnd w:id="549"/>
    </w:p>
    <w:p w:rsidR="00513B86" w:rsidRDefault="00513B86" w:rsidP="00513B86">
      <w:pPr>
        <w:ind w:left="420" w:firstLine="480"/>
      </w:pPr>
      <w:r w:rsidRPr="00DF78AA">
        <w:rPr>
          <w:rFonts w:ascii="宋体" w:hAnsi="宋体" w:hint="eastAsia"/>
          <w:lang w:val="x-none"/>
        </w:rPr>
        <w:t>综调人员登录综调中心，进入</w:t>
      </w:r>
      <w:r>
        <w:rPr>
          <w:rFonts w:ascii="宋体" w:hAnsi="宋体" w:hint="eastAsia"/>
          <w:lang w:val="x-none"/>
        </w:rPr>
        <w:t>业务专区</w:t>
      </w:r>
      <w:r w:rsidRPr="00DF78AA">
        <w:rPr>
          <w:rFonts w:ascii="宋体" w:hAnsi="宋体" w:hint="eastAsia"/>
          <w:lang w:val="x-none"/>
        </w:rPr>
        <w:t>管理模块，选择</w:t>
      </w:r>
      <w:r w:rsidRPr="00DB19FB">
        <w:rPr>
          <w:rFonts w:hint="eastAsia"/>
        </w:rPr>
        <w:t>全省业务工单</w:t>
      </w:r>
      <w:r w:rsidRPr="00DB19FB">
        <w:rPr>
          <w:rFonts w:hint="eastAsia"/>
        </w:rPr>
        <w:t>-</w:t>
      </w:r>
      <w:r w:rsidRPr="00DB19FB">
        <w:rPr>
          <w:rFonts w:hint="eastAsia"/>
        </w:rPr>
        <w:t>宽带</w:t>
      </w:r>
      <w:r w:rsidRPr="00DF78AA">
        <w:rPr>
          <w:rFonts w:ascii="宋体" w:hAnsi="宋体" w:hint="eastAsia"/>
          <w:lang w:val="x-none"/>
        </w:rPr>
        <w:t>界面，输入日期、查询后展示该指标区县的趋势图</w:t>
      </w:r>
      <w:r w:rsidRPr="00DB19FB">
        <w:rPr>
          <w:rFonts w:hint="eastAsia"/>
        </w:rPr>
        <w:t>。</w:t>
      </w:r>
    </w:p>
    <w:p w:rsidR="00513B86" w:rsidRPr="00DB19FB" w:rsidRDefault="00513B86" w:rsidP="00513B86">
      <w:pPr>
        <w:pStyle w:val="5"/>
      </w:pPr>
      <w:bookmarkStart w:id="550" w:name="_Toc130154417"/>
      <w:r w:rsidRPr="00DB19FB">
        <w:rPr>
          <w:rFonts w:hint="eastAsia"/>
        </w:rPr>
        <w:t>业务工单-宽带变更今日受理量</w:t>
      </w:r>
      <w:r>
        <w:rPr>
          <w:rFonts w:hint="eastAsia"/>
        </w:rPr>
        <w:t>管理</w:t>
      </w:r>
      <w:bookmarkEnd w:id="550"/>
    </w:p>
    <w:p w:rsidR="00513B86" w:rsidRPr="00A14368" w:rsidRDefault="00513B86" w:rsidP="00513B86">
      <w:pPr>
        <w:pStyle w:val="6"/>
        <w:rPr>
          <w:b/>
          <w:bCs/>
          <w:i/>
          <w:iCs w:val="0"/>
        </w:rPr>
      </w:pPr>
      <w:bookmarkStart w:id="551" w:name="_Toc130154418"/>
      <w:r w:rsidRPr="00DB19FB">
        <w:rPr>
          <w:rFonts w:hint="eastAsia"/>
        </w:rPr>
        <w:t>业务工单</w:t>
      </w:r>
      <w:r w:rsidRPr="00DB19FB">
        <w:rPr>
          <w:rFonts w:hint="eastAsia"/>
        </w:rPr>
        <w:t>-</w:t>
      </w:r>
      <w:r>
        <w:rPr>
          <w:rFonts w:hint="eastAsia"/>
        </w:rPr>
        <w:t>宽带变更今日受理量计算规则管理</w:t>
      </w:r>
      <w:bookmarkEnd w:id="551"/>
    </w:p>
    <w:p w:rsidR="00513B86" w:rsidRPr="00706BDE" w:rsidRDefault="00513B86" w:rsidP="00513B86">
      <w:pPr>
        <w:ind w:left="420" w:firstLine="480"/>
      </w:pPr>
      <w:r>
        <w:t>根据</w:t>
      </w:r>
      <w:r w:rsidRPr="00DB19FB">
        <w:rPr>
          <w:rFonts w:hint="eastAsia"/>
        </w:rPr>
        <w:t>业务工单</w:t>
      </w:r>
      <w:r w:rsidRPr="00DB19FB">
        <w:rPr>
          <w:rFonts w:hint="eastAsia"/>
        </w:rPr>
        <w:t>-</w:t>
      </w:r>
      <w:r>
        <w:rPr>
          <w:rFonts w:hint="eastAsia"/>
        </w:rPr>
        <w:t>宽带变更</w:t>
      </w:r>
      <w:r>
        <w:t>指标说明文档，分析统计口径，将文字统计口径转化为口径数据，在系统中录入统计规则，并提供计算规则的增加、删除、修改功能</w:t>
      </w:r>
      <w:r>
        <w:rPr>
          <w:rFonts w:hint="eastAsia"/>
        </w:rPr>
        <w:t>，</w:t>
      </w:r>
      <w:r w:rsidRPr="00DB19FB">
        <w:rPr>
          <w:rFonts w:hint="eastAsia"/>
        </w:rPr>
        <w:t>业务工单</w:t>
      </w:r>
      <w:r w:rsidRPr="00DB19FB">
        <w:rPr>
          <w:rFonts w:hint="eastAsia"/>
        </w:rPr>
        <w:t>-</w:t>
      </w:r>
      <w:r>
        <w:rPr>
          <w:rFonts w:hint="eastAsia"/>
        </w:rPr>
        <w:t>宽带变更计算规则信息文件入库。</w:t>
      </w:r>
    </w:p>
    <w:p w:rsidR="00513B86" w:rsidRPr="00162339" w:rsidRDefault="00513B86" w:rsidP="00513B86">
      <w:pPr>
        <w:pStyle w:val="6"/>
        <w:rPr>
          <w:b/>
          <w:bCs/>
          <w:i/>
          <w:iCs w:val="0"/>
        </w:rPr>
      </w:pPr>
      <w:bookmarkStart w:id="552" w:name="_Toc130154419"/>
      <w:r w:rsidRPr="00DB19FB">
        <w:rPr>
          <w:rFonts w:hint="eastAsia"/>
        </w:rPr>
        <w:t>业务工单</w:t>
      </w:r>
      <w:r w:rsidRPr="00DB19FB">
        <w:rPr>
          <w:rFonts w:hint="eastAsia"/>
        </w:rPr>
        <w:t>-</w:t>
      </w:r>
      <w:r>
        <w:rPr>
          <w:rFonts w:hint="eastAsia"/>
        </w:rPr>
        <w:t>宽带变更今日受理量</w:t>
      </w:r>
      <w:r w:rsidRPr="00162339">
        <w:rPr>
          <w:rFonts w:hint="eastAsia"/>
        </w:rPr>
        <w:t>分析</w:t>
      </w:r>
      <w:bookmarkEnd w:id="552"/>
    </w:p>
    <w:p w:rsidR="00513B86" w:rsidRPr="0088147F" w:rsidRDefault="00513B86" w:rsidP="00513B86">
      <w:pPr>
        <w:ind w:left="420" w:firstLine="480"/>
        <w:rPr>
          <w:rFonts w:ascii="宋体" w:hAnsi="宋体"/>
          <w:lang w:val="x-none"/>
        </w:rPr>
      </w:pPr>
      <w:r>
        <w:t>提取对端系统提供的</w:t>
      </w:r>
      <w:r w:rsidRPr="00DB19FB">
        <w:rPr>
          <w:rFonts w:hint="eastAsia"/>
        </w:rPr>
        <w:t>业务工单</w:t>
      </w:r>
      <w:r w:rsidRPr="00DB19FB">
        <w:rPr>
          <w:rFonts w:hint="eastAsia"/>
        </w:rPr>
        <w:t>-</w:t>
      </w:r>
      <w:r>
        <w:rPr>
          <w:rFonts w:hint="eastAsia"/>
        </w:rPr>
        <w:t>宽带变更今日受理量</w:t>
      </w:r>
      <w:r>
        <w:t>数据，对数据文件进行分析，比对数据文件名称、格式、类型、推送周期，分析完成且无异常，进入数据新增环节。分析失败，提示数据分析异常</w:t>
      </w:r>
      <w:r>
        <w:rPr>
          <w:rFonts w:hint="eastAsia"/>
        </w:rPr>
        <w:t>，再次核查确认数据。</w:t>
      </w:r>
    </w:p>
    <w:p w:rsidR="00513B86" w:rsidRPr="002B06C9" w:rsidRDefault="00513B86" w:rsidP="00513B86">
      <w:pPr>
        <w:pStyle w:val="6"/>
        <w:rPr>
          <w:b/>
          <w:bCs/>
          <w:i/>
          <w:iCs w:val="0"/>
        </w:rPr>
      </w:pPr>
      <w:bookmarkStart w:id="553" w:name="_Toc130154420"/>
      <w:r w:rsidRPr="00DB19FB">
        <w:rPr>
          <w:rFonts w:hint="eastAsia"/>
        </w:rPr>
        <w:t>业务工单</w:t>
      </w:r>
      <w:r w:rsidRPr="00DB19FB">
        <w:rPr>
          <w:rFonts w:hint="eastAsia"/>
        </w:rPr>
        <w:t>-</w:t>
      </w:r>
      <w:r>
        <w:rPr>
          <w:rFonts w:hint="eastAsia"/>
        </w:rPr>
        <w:t>宽带变更今日受理量</w:t>
      </w:r>
      <w:r w:rsidRPr="002B06C9">
        <w:rPr>
          <w:rFonts w:hint="eastAsia"/>
        </w:rPr>
        <w:t>数据新增</w:t>
      </w:r>
      <w:bookmarkEnd w:id="553"/>
    </w:p>
    <w:p w:rsidR="00513B86" w:rsidRPr="004707D4" w:rsidRDefault="00513B86" w:rsidP="00513B86">
      <w:pPr>
        <w:ind w:left="420" w:firstLine="480"/>
        <w:rPr>
          <w:rFonts w:ascii="宋体" w:hAnsi="宋体"/>
          <w:lang w:val="x-none"/>
        </w:rPr>
      </w:pPr>
      <w:r w:rsidRPr="00DB19FB">
        <w:rPr>
          <w:rFonts w:hint="eastAsia"/>
        </w:rPr>
        <w:t>业务工单</w:t>
      </w:r>
      <w:r w:rsidRPr="00DB19FB">
        <w:rPr>
          <w:rFonts w:hint="eastAsia"/>
        </w:rPr>
        <w:t>-</w:t>
      </w:r>
      <w:r>
        <w:rPr>
          <w:rFonts w:hint="eastAsia"/>
        </w:rPr>
        <w:t>宽带变更今日受理量</w:t>
      </w:r>
      <w:r>
        <w:t>数据新增功能，</w:t>
      </w:r>
      <w:r w:rsidRPr="00DB19FB">
        <w:rPr>
          <w:rFonts w:hint="eastAsia"/>
        </w:rPr>
        <w:t>业务工单</w:t>
      </w:r>
      <w:r w:rsidRPr="00DB19FB">
        <w:rPr>
          <w:rFonts w:hint="eastAsia"/>
        </w:rPr>
        <w:t>-</w:t>
      </w:r>
      <w:r>
        <w:rPr>
          <w:rFonts w:hint="eastAsia"/>
        </w:rPr>
        <w:t>宽带变更今日受理量</w:t>
      </w:r>
      <w:r>
        <w:t>指标采集时，</w:t>
      </w:r>
      <w:r>
        <w:rPr>
          <w:rFonts w:hint="eastAsia"/>
        </w:rPr>
        <w:t>依据</w:t>
      </w:r>
      <w:r w:rsidRPr="00DB19FB">
        <w:rPr>
          <w:rFonts w:hint="eastAsia"/>
        </w:rPr>
        <w:t>业务工单</w:t>
      </w:r>
      <w:r w:rsidRPr="00DB19FB">
        <w:rPr>
          <w:rFonts w:hint="eastAsia"/>
        </w:rPr>
        <w:t>-</w:t>
      </w:r>
      <w:r>
        <w:rPr>
          <w:rFonts w:hint="eastAsia"/>
        </w:rPr>
        <w:t>宽带变更今日受理量</w:t>
      </w:r>
      <w:r>
        <w:t>计算规则</w:t>
      </w:r>
      <w:r>
        <w:rPr>
          <w:rFonts w:hint="eastAsia"/>
        </w:rPr>
        <w:t>，数据</w:t>
      </w:r>
      <w:r>
        <w:t>处理人员确认</w:t>
      </w:r>
      <w:r>
        <w:rPr>
          <w:rFonts w:hint="eastAsia"/>
        </w:rPr>
        <w:t>并</w:t>
      </w:r>
      <w:r>
        <w:t>比对原始数据，将原始的数据和指标数据</w:t>
      </w:r>
      <w:r>
        <w:rPr>
          <w:rFonts w:hint="eastAsia"/>
        </w:rPr>
        <w:t>对应的指标计算规则</w:t>
      </w:r>
      <w:r>
        <w:t>新增进系统库</w:t>
      </w:r>
      <w:r>
        <w:rPr>
          <w:rFonts w:hint="eastAsia"/>
        </w:rPr>
        <w:t>，</w:t>
      </w:r>
      <w:r>
        <w:t>并完成数据文件</w:t>
      </w:r>
      <w:r>
        <w:rPr>
          <w:rFonts w:hint="eastAsia"/>
        </w:rPr>
        <w:t>信息</w:t>
      </w:r>
      <w:r>
        <w:t>入库。</w:t>
      </w:r>
    </w:p>
    <w:p w:rsidR="00513B86" w:rsidRPr="00270D20" w:rsidRDefault="00513B86" w:rsidP="00513B86">
      <w:pPr>
        <w:pStyle w:val="6"/>
        <w:rPr>
          <w:rFonts w:ascii="宋体" w:hAnsi="宋体"/>
          <w:b/>
          <w:bCs/>
          <w:i/>
          <w:iCs w:val="0"/>
          <w:lang w:val="x-none" w:eastAsia="x-none"/>
        </w:rPr>
      </w:pPr>
      <w:bookmarkStart w:id="554" w:name="_Toc130154421"/>
      <w:r w:rsidRPr="00DB19FB">
        <w:rPr>
          <w:rFonts w:hint="eastAsia"/>
        </w:rPr>
        <w:t>业务工单</w:t>
      </w:r>
      <w:r w:rsidRPr="00DB19FB">
        <w:rPr>
          <w:rFonts w:hint="eastAsia"/>
        </w:rPr>
        <w:t>-</w:t>
      </w:r>
      <w:r>
        <w:rPr>
          <w:rFonts w:hint="eastAsia"/>
        </w:rPr>
        <w:t>宽带变更今日受理量</w:t>
      </w:r>
      <w:r>
        <w:rPr>
          <w:rFonts w:ascii="宋体" w:hAnsi="宋体" w:hint="eastAsia"/>
          <w:lang w:val="x-none"/>
        </w:rPr>
        <w:t>数</w:t>
      </w:r>
      <w:r w:rsidRPr="005170E3">
        <w:rPr>
          <w:rFonts w:ascii="宋体" w:hAnsi="宋体" w:hint="eastAsia"/>
          <w:lang w:val="x-none"/>
        </w:rPr>
        <w:t>据校验</w:t>
      </w:r>
      <w:bookmarkEnd w:id="554"/>
    </w:p>
    <w:p w:rsidR="00513B86" w:rsidRPr="00DB19FB" w:rsidRDefault="00513B86" w:rsidP="00513B86">
      <w:pPr>
        <w:ind w:left="420" w:firstLine="480"/>
        <w:jc w:val="both"/>
        <w:rPr>
          <w:rFonts w:ascii="宋体" w:hAnsi="宋体"/>
          <w:lang w:val="x-none"/>
        </w:rPr>
      </w:pPr>
      <w:r>
        <w:t>数据处理人员新增</w:t>
      </w:r>
      <w:r w:rsidRPr="00DB19FB">
        <w:rPr>
          <w:rFonts w:hint="eastAsia"/>
        </w:rPr>
        <w:t>业务工单</w:t>
      </w:r>
      <w:r w:rsidRPr="00DB19FB">
        <w:rPr>
          <w:rFonts w:hint="eastAsia"/>
        </w:rPr>
        <w:t>-</w:t>
      </w:r>
      <w:r>
        <w:rPr>
          <w:rFonts w:hint="eastAsia"/>
        </w:rPr>
        <w:t>宽带变更今日受理量</w:t>
      </w:r>
      <w:r>
        <w:rPr>
          <w:rFonts w:ascii="宋体" w:hAnsi="宋体" w:hint="eastAsia"/>
          <w:lang w:val="x-none"/>
        </w:rPr>
        <w:t>数据</w:t>
      </w:r>
      <w:r>
        <w:t>后，系统会对新增数据的名称</w:t>
      </w:r>
      <w:r>
        <w:rPr>
          <w:rFonts w:hint="eastAsia"/>
        </w:rPr>
        <w:t>、取数口径、数据文件类型、文件编码、调用参数等信息进行校验，判断</w:t>
      </w:r>
      <w:r>
        <w:t>系统中是否已经存在了相同的数据，如存在，则系统提示数据已经存在，并</w:t>
      </w:r>
      <w:r>
        <w:lastRenderedPageBreak/>
        <w:t>且不允许继续进行后续数据的处理。</w:t>
      </w:r>
    </w:p>
    <w:p w:rsidR="00513B86" w:rsidRPr="00DB19FB" w:rsidRDefault="00513B86" w:rsidP="00513B86">
      <w:pPr>
        <w:pStyle w:val="6"/>
        <w:rPr>
          <w:rFonts w:ascii="宋体" w:hAnsi="宋体"/>
          <w:b/>
          <w:bCs/>
          <w:i/>
          <w:iCs w:val="0"/>
          <w:lang w:val="x-none" w:eastAsia="x-none"/>
        </w:rPr>
      </w:pPr>
      <w:bookmarkStart w:id="555" w:name="_Toc130154422"/>
      <w:r w:rsidRPr="00DB19FB">
        <w:rPr>
          <w:rFonts w:hint="eastAsia"/>
        </w:rPr>
        <w:t>业务工单</w:t>
      </w:r>
      <w:r w:rsidRPr="00DB19FB">
        <w:rPr>
          <w:rFonts w:hint="eastAsia"/>
        </w:rPr>
        <w:t>-</w:t>
      </w:r>
      <w:r>
        <w:rPr>
          <w:rFonts w:hint="eastAsia"/>
        </w:rPr>
        <w:t>宽带变更今日受理量</w:t>
      </w:r>
      <w:r w:rsidRPr="00DB19FB">
        <w:rPr>
          <w:rFonts w:ascii="宋体" w:hAnsi="宋体" w:hint="eastAsia"/>
          <w:lang w:val="x-none"/>
        </w:rPr>
        <w:t>数据</w:t>
      </w:r>
      <w:r>
        <w:rPr>
          <w:rFonts w:ascii="宋体" w:hAnsi="宋体" w:hint="eastAsia"/>
          <w:lang w:val="x-none"/>
        </w:rPr>
        <w:t>计算</w:t>
      </w:r>
      <w:bookmarkEnd w:id="555"/>
    </w:p>
    <w:p w:rsidR="00513B86" w:rsidRPr="00DB19FB" w:rsidRDefault="00513B86" w:rsidP="00513B86">
      <w:pPr>
        <w:ind w:left="420" w:firstLine="480"/>
        <w:rPr>
          <w:rFonts w:ascii="宋体" w:hAnsi="宋体"/>
          <w:lang w:val="x-none"/>
        </w:rPr>
      </w:pPr>
      <w:r w:rsidRPr="00DB19FB">
        <w:rPr>
          <w:rFonts w:hint="eastAsia"/>
        </w:rPr>
        <w:t>业务工单</w:t>
      </w:r>
      <w:r w:rsidRPr="00DB19FB">
        <w:rPr>
          <w:rFonts w:hint="eastAsia"/>
        </w:rPr>
        <w:t>-</w:t>
      </w:r>
      <w:r>
        <w:rPr>
          <w:rFonts w:hint="eastAsia"/>
        </w:rPr>
        <w:t>宽带变更今日受理量数据</w:t>
      </w:r>
      <w:r w:rsidRPr="00DB19FB">
        <w:rPr>
          <w:rFonts w:ascii="宋体" w:hAnsi="宋体" w:hint="eastAsia"/>
          <w:lang w:val="x-none"/>
        </w:rPr>
        <w:t>解析</w:t>
      </w:r>
      <w:r>
        <w:rPr>
          <w:rFonts w:hint="eastAsia"/>
        </w:rPr>
        <w:t>成功，根据</w:t>
      </w:r>
      <w:r w:rsidRPr="00DB19FB">
        <w:rPr>
          <w:rFonts w:hint="eastAsia"/>
        </w:rPr>
        <w:t>业务工单</w:t>
      </w:r>
      <w:r w:rsidRPr="00DB19FB">
        <w:rPr>
          <w:rFonts w:hint="eastAsia"/>
        </w:rPr>
        <w:t>-</w:t>
      </w:r>
      <w:r>
        <w:rPr>
          <w:rFonts w:hint="eastAsia"/>
        </w:rPr>
        <w:t>宽带变更今日受理量</w:t>
      </w:r>
      <w:r w:rsidRPr="00DB19FB">
        <w:rPr>
          <w:rFonts w:hint="eastAsia"/>
        </w:rPr>
        <w:t>指标</w:t>
      </w:r>
      <w:r>
        <w:rPr>
          <w:rFonts w:hint="eastAsia"/>
        </w:rPr>
        <w:t>计算规则，</w:t>
      </w:r>
      <w:r>
        <w:rPr>
          <w:rFonts w:ascii="宋体" w:hAnsi="宋体" w:hint="eastAsia"/>
          <w:lang w:val="x-none"/>
        </w:rPr>
        <w:t>匹配对应的</w:t>
      </w:r>
      <w:r w:rsidRPr="00DB19FB">
        <w:rPr>
          <w:rFonts w:ascii="宋体" w:hAnsi="宋体" w:hint="eastAsia"/>
          <w:lang w:val="x-none"/>
        </w:rPr>
        <w:t>地市、区县编码值</w:t>
      </w:r>
      <w:r>
        <w:rPr>
          <w:rFonts w:ascii="宋体" w:hAnsi="宋体" w:hint="eastAsia"/>
          <w:lang w:val="x-none"/>
        </w:rPr>
        <w:t>并</w:t>
      </w:r>
      <w:r w:rsidRPr="00DB19FB">
        <w:rPr>
          <w:rFonts w:ascii="宋体" w:hAnsi="宋体" w:hint="eastAsia"/>
          <w:lang w:val="x-none"/>
        </w:rPr>
        <w:t>对</w:t>
      </w:r>
      <w:r>
        <w:rPr>
          <w:rFonts w:ascii="宋体" w:hAnsi="宋体" w:hint="eastAsia"/>
          <w:lang w:val="x-none"/>
        </w:rPr>
        <w:t>指标</w:t>
      </w:r>
      <w:r w:rsidRPr="00DB19FB">
        <w:rPr>
          <w:rFonts w:ascii="宋体" w:hAnsi="宋体" w:hint="eastAsia"/>
          <w:lang w:val="x-none"/>
        </w:rPr>
        <w:t>数据进行关联</w:t>
      </w:r>
      <w:r>
        <w:rPr>
          <w:rFonts w:hint="eastAsia"/>
        </w:rPr>
        <w:t>，输出当月</w:t>
      </w:r>
      <w:r w:rsidRPr="00DB19FB">
        <w:rPr>
          <w:rFonts w:hint="eastAsia"/>
        </w:rPr>
        <w:t>业务工单</w:t>
      </w:r>
      <w:r w:rsidRPr="00DB19FB">
        <w:rPr>
          <w:rFonts w:hint="eastAsia"/>
        </w:rPr>
        <w:t>-</w:t>
      </w:r>
      <w:r>
        <w:rPr>
          <w:rFonts w:hint="eastAsia"/>
        </w:rPr>
        <w:t>宽带变更今日受理量数据。</w:t>
      </w:r>
    </w:p>
    <w:p w:rsidR="00513B86" w:rsidRPr="00DB19FB" w:rsidRDefault="00513B86" w:rsidP="00513B86">
      <w:pPr>
        <w:pStyle w:val="6"/>
        <w:rPr>
          <w:rFonts w:ascii="宋体" w:hAnsi="宋体"/>
          <w:b/>
          <w:bCs/>
          <w:i/>
          <w:iCs w:val="0"/>
          <w:lang w:val="x-none" w:eastAsia="x-none"/>
        </w:rPr>
      </w:pPr>
      <w:bookmarkStart w:id="556" w:name="_Toc130154423"/>
      <w:r w:rsidRPr="00DB19FB">
        <w:rPr>
          <w:rFonts w:hint="eastAsia"/>
        </w:rPr>
        <w:t>业务工单</w:t>
      </w:r>
      <w:r w:rsidRPr="00DB19FB">
        <w:rPr>
          <w:rFonts w:hint="eastAsia"/>
        </w:rPr>
        <w:t>-</w:t>
      </w:r>
      <w:r>
        <w:rPr>
          <w:rFonts w:hint="eastAsia"/>
        </w:rPr>
        <w:t>宽带变更今日受理量</w:t>
      </w:r>
      <w:r w:rsidRPr="00DB19FB">
        <w:rPr>
          <w:rFonts w:ascii="宋体" w:hAnsi="宋体" w:hint="eastAsia"/>
          <w:lang w:val="x-none"/>
        </w:rPr>
        <w:t>数据保存</w:t>
      </w:r>
      <w:bookmarkEnd w:id="556"/>
    </w:p>
    <w:p w:rsidR="00513B86" w:rsidRPr="00DB19FB" w:rsidRDefault="00513B86" w:rsidP="00513B86">
      <w:pPr>
        <w:ind w:left="420" w:firstLine="480"/>
        <w:rPr>
          <w:rFonts w:ascii="宋体" w:hAnsi="宋体"/>
          <w:lang w:val="x-none"/>
        </w:rPr>
      </w:pPr>
      <w:r w:rsidRPr="00DB19FB">
        <w:rPr>
          <w:rFonts w:hint="eastAsia"/>
        </w:rPr>
        <w:t>业务工单</w:t>
      </w:r>
      <w:r w:rsidRPr="00DB19FB">
        <w:rPr>
          <w:rFonts w:hint="eastAsia"/>
        </w:rPr>
        <w:t>-</w:t>
      </w:r>
      <w:r>
        <w:rPr>
          <w:rFonts w:hint="eastAsia"/>
        </w:rPr>
        <w:t>宽带变更今日受理量</w:t>
      </w:r>
      <w:r>
        <w:rPr>
          <w:rFonts w:ascii="宋体" w:hAnsi="宋体" w:hint="eastAsia"/>
          <w:lang w:val="x-none"/>
        </w:rPr>
        <w:t>数据</w:t>
      </w:r>
      <w:r w:rsidRPr="00DB19FB">
        <w:rPr>
          <w:rFonts w:ascii="宋体" w:hAnsi="宋体" w:hint="eastAsia"/>
          <w:lang w:val="x-none"/>
        </w:rPr>
        <w:t>关联完成</w:t>
      </w:r>
      <w:r>
        <w:rPr>
          <w:rFonts w:ascii="宋体" w:hAnsi="宋体" w:hint="eastAsia"/>
          <w:lang w:val="x-none"/>
        </w:rPr>
        <w:t>，</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513B86" w:rsidRPr="00DB19FB" w:rsidRDefault="00513B86" w:rsidP="00513B86">
      <w:pPr>
        <w:pStyle w:val="6"/>
        <w:rPr>
          <w:b/>
          <w:bCs/>
          <w:i/>
          <w:iCs w:val="0"/>
        </w:rPr>
      </w:pPr>
      <w:bookmarkStart w:id="557" w:name="_Toc130154424"/>
      <w:r w:rsidRPr="00DB19FB">
        <w:rPr>
          <w:rFonts w:hint="eastAsia"/>
        </w:rPr>
        <w:t>全省业务工单</w:t>
      </w:r>
      <w:r w:rsidRPr="00DB19FB">
        <w:rPr>
          <w:rFonts w:hint="eastAsia"/>
        </w:rPr>
        <w:t>-</w:t>
      </w:r>
      <w:r>
        <w:rPr>
          <w:rFonts w:hint="eastAsia"/>
        </w:rPr>
        <w:t>宽带变更今日受理量数据查询</w:t>
      </w:r>
      <w:bookmarkEnd w:id="557"/>
    </w:p>
    <w:p w:rsidR="00513B86" w:rsidRDefault="00513B86" w:rsidP="00513B86">
      <w:pPr>
        <w:ind w:left="420" w:firstLine="480"/>
      </w:pPr>
      <w:r>
        <w:rPr>
          <w:rFonts w:ascii="宋体" w:hAnsi="宋体" w:hint="eastAsia"/>
          <w:lang w:val="x-none"/>
        </w:rPr>
        <w:t>输入G</w:t>
      </w:r>
      <w:r>
        <w:rPr>
          <w:rFonts w:ascii="宋体" w:hAnsi="宋体"/>
          <w:lang w:val="x-none"/>
        </w:rPr>
        <w:t>IS</w:t>
      </w:r>
      <w:r>
        <w:rPr>
          <w:rFonts w:ascii="宋体" w:hAnsi="宋体" w:hint="eastAsia"/>
          <w:lang w:val="x-none"/>
        </w:rPr>
        <w:t>信息、区域、</w:t>
      </w:r>
      <w:r w:rsidRPr="00DB19FB">
        <w:rPr>
          <w:rFonts w:ascii="宋体" w:hAnsi="宋体" w:hint="eastAsia"/>
          <w:lang w:val="x-none"/>
        </w:rPr>
        <w:t>时间</w:t>
      </w:r>
      <w:r>
        <w:rPr>
          <w:rFonts w:ascii="宋体" w:hAnsi="宋体" w:hint="eastAsia"/>
          <w:lang w:val="x-none"/>
        </w:rPr>
        <w:t>等查询信息，查询完成展示</w:t>
      </w:r>
      <w:r w:rsidRPr="00DB19FB">
        <w:rPr>
          <w:rFonts w:hint="eastAsia"/>
        </w:rPr>
        <w:t>全省业务工单</w:t>
      </w:r>
      <w:r w:rsidRPr="00DB19FB">
        <w:rPr>
          <w:rFonts w:hint="eastAsia"/>
        </w:rPr>
        <w:t>-</w:t>
      </w:r>
      <w:r>
        <w:rPr>
          <w:rFonts w:hint="eastAsia"/>
        </w:rPr>
        <w:t>宽带变更今日受理量</w:t>
      </w:r>
      <w:r>
        <w:rPr>
          <w:rFonts w:ascii="宋体" w:hAnsi="宋体" w:hint="eastAsia"/>
          <w:lang w:val="x-none"/>
        </w:rPr>
        <w:t>数据结果</w:t>
      </w:r>
      <w:r w:rsidRPr="00DB19FB">
        <w:rPr>
          <w:rFonts w:hint="eastAsia"/>
        </w:rPr>
        <w:t>。</w:t>
      </w:r>
    </w:p>
    <w:p w:rsidR="00513B86" w:rsidRPr="00DB19FB" w:rsidRDefault="00513B86" w:rsidP="00513B86">
      <w:pPr>
        <w:pStyle w:val="6"/>
        <w:rPr>
          <w:b/>
          <w:bCs/>
          <w:i/>
          <w:iCs w:val="0"/>
        </w:rPr>
      </w:pPr>
      <w:bookmarkStart w:id="558" w:name="_Toc130154425"/>
      <w:r w:rsidRPr="00DB19FB">
        <w:rPr>
          <w:rFonts w:hint="eastAsia"/>
        </w:rPr>
        <w:t>区县业务工单</w:t>
      </w:r>
      <w:r w:rsidRPr="00DB19FB">
        <w:rPr>
          <w:rFonts w:hint="eastAsia"/>
        </w:rPr>
        <w:t>-</w:t>
      </w:r>
      <w:r>
        <w:rPr>
          <w:rFonts w:hint="eastAsia"/>
        </w:rPr>
        <w:t>宽带变更今日受理量数据查询</w:t>
      </w:r>
      <w:bookmarkEnd w:id="558"/>
    </w:p>
    <w:p w:rsidR="00513B86" w:rsidRDefault="00513B86" w:rsidP="00513B86">
      <w:pPr>
        <w:ind w:left="420" w:firstLine="480"/>
      </w:pPr>
      <w:r w:rsidRPr="00DF78AA">
        <w:rPr>
          <w:rFonts w:ascii="宋体" w:hAnsi="宋体" w:hint="eastAsia"/>
          <w:lang w:val="x-none"/>
        </w:rPr>
        <w:t>综调人员登录综调中心，进入</w:t>
      </w:r>
      <w:r>
        <w:rPr>
          <w:rFonts w:ascii="宋体" w:hAnsi="宋体" w:hint="eastAsia"/>
          <w:lang w:val="x-none"/>
        </w:rPr>
        <w:t>业务专区</w:t>
      </w:r>
      <w:r w:rsidRPr="00DF78AA">
        <w:rPr>
          <w:rFonts w:ascii="宋体" w:hAnsi="宋体" w:hint="eastAsia"/>
          <w:lang w:val="x-none"/>
        </w:rPr>
        <w:t>管理模块，选择</w:t>
      </w:r>
      <w:r w:rsidRPr="00DB19FB">
        <w:rPr>
          <w:rFonts w:hint="eastAsia"/>
        </w:rPr>
        <w:t>全省业务工单</w:t>
      </w:r>
      <w:r w:rsidRPr="00DB19FB">
        <w:rPr>
          <w:rFonts w:hint="eastAsia"/>
        </w:rPr>
        <w:t>-</w:t>
      </w:r>
      <w:r w:rsidRPr="00DB19FB">
        <w:rPr>
          <w:rFonts w:hint="eastAsia"/>
        </w:rPr>
        <w:t>宽带</w:t>
      </w:r>
      <w:r w:rsidRPr="00DF78AA">
        <w:rPr>
          <w:rFonts w:ascii="宋体" w:hAnsi="宋体" w:hint="eastAsia"/>
          <w:lang w:val="x-none"/>
        </w:rPr>
        <w:t>界面，输入日期、查询后展示该指标区县的趋势图</w:t>
      </w:r>
      <w:r w:rsidRPr="00DB19FB">
        <w:rPr>
          <w:rFonts w:hint="eastAsia"/>
        </w:rPr>
        <w:t>。</w:t>
      </w:r>
    </w:p>
    <w:p w:rsidR="00513B86" w:rsidRPr="00DB19FB" w:rsidRDefault="00513B86" w:rsidP="00513B86">
      <w:pPr>
        <w:pStyle w:val="5"/>
      </w:pPr>
      <w:bookmarkStart w:id="559" w:name="_Toc130154426"/>
      <w:r w:rsidRPr="00DB19FB">
        <w:rPr>
          <w:rFonts w:hint="eastAsia"/>
        </w:rPr>
        <w:t>业务工单-宽带变更今日归档量</w:t>
      </w:r>
      <w:r>
        <w:rPr>
          <w:rFonts w:hint="eastAsia"/>
        </w:rPr>
        <w:t>管理</w:t>
      </w:r>
      <w:bookmarkEnd w:id="559"/>
    </w:p>
    <w:p w:rsidR="00513B86" w:rsidRPr="00A14368" w:rsidRDefault="00513B86" w:rsidP="00513B86">
      <w:pPr>
        <w:pStyle w:val="6"/>
        <w:rPr>
          <w:b/>
          <w:bCs/>
          <w:i/>
          <w:iCs w:val="0"/>
        </w:rPr>
      </w:pPr>
      <w:bookmarkStart w:id="560" w:name="_Toc130154427"/>
      <w:r w:rsidRPr="00DB19FB">
        <w:rPr>
          <w:rFonts w:hint="eastAsia"/>
        </w:rPr>
        <w:t>业务工单</w:t>
      </w:r>
      <w:r w:rsidRPr="00DB19FB">
        <w:rPr>
          <w:rFonts w:hint="eastAsia"/>
        </w:rPr>
        <w:t>-</w:t>
      </w:r>
      <w:r>
        <w:rPr>
          <w:rFonts w:hint="eastAsia"/>
        </w:rPr>
        <w:t>宽带变更今日归档量计算规则管理</w:t>
      </w:r>
      <w:bookmarkEnd w:id="560"/>
    </w:p>
    <w:p w:rsidR="00513B86" w:rsidRPr="00706BDE" w:rsidRDefault="00513B86" w:rsidP="00513B86">
      <w:pPr>
        <w:ind w:left="420" w:firstLine="480"/>
      </w:pPr>
      <w:r>
        <w:t>根据</w:t>
      </w:r>
      <w:r w:rsidRPr="00DB19FB">
        <w:rPr>
          <w:rFonts w:hint="eastAsia"/>
        </w:rPr>
        <w:t>业务工单</w:t>
      </w:r>
      <w:r w:rsidRPr="00DB19FB">
        <w:rPr>
          <w:rFonts w:hint="eastAsia"/>
        </w:rPr>
        <w:t>-</w:t>
      </w:r>
      <w:r>
        <w:rPr>
          <w:rFonts w:hint="eastAsia"/>
        </w:rPr>
        <w:t>宽带变更</w:t>
      </w:r>
      <w:r>
        <w:t>指标说明文档，分析统计口径，将文字统计口径转化为口径数据，在系统中录入统计规则，并提供计算规则的增加、删除、修改功能</w:t>
      </w:r>
      <w:r>
        <w:rPr>
          <w:rFonts w:hint="eastAsia"/>
        </w:rPr>
        <w:t>，</w:t>
      </w:r>
      <w:r w:rsidRPr="00DB19FB">
        <w:rPr>
          <w:rFonts w:hint="eastAsia"/>
        </w:rPr>
        <w:t>业务工单</w:t>
      </w:r>
      <w:r w:rsidRPr="00DB19FB">
        <w:rPr>
          <w:rFonts w:hint="eastAsia"/>
        </w:rPr>
        <w:t>-</w:t>
      </w:r>
      <w:r>
        <w:rPr>
          <w:rFonts w:hint="eastAsia"/>
        </w:rPr>
        <w:t>宽带变更计算规则信息文件入库。</w:t>
      </w:r>
    </w:p>
    <w:p w:rsidR="00513B86" w:rsidRPr="00162339" w:rsidRDefault="00513B86" w:rsidP="00513B86">
      <w:pPr>
        <w:pStyle w:val="6"/>
        <w:rPr>
          <w:b/>
          <w:bCs/>
          <w:i/>
          <w:iCs w:val="0"/>
        </w:rPr>
      </w:pPr>
      <w:bookmarkStart w:id="561" w:name="_Toc130154428"/>
      <w:r w:rsidRPr="00DB19FB">
        <w:rPr>
          <w:rFonts w:hint="eastAsia"/>
        </w:rPr>
        <w:t>业务工单</w:t>
      </w:r>
      <w:r w:rsidRPr="00DB19FB">
        <w:rPr>
          <w:rFonts w:hint="eastAsia"/>
        </w:rPr>
        <w:t>-</w:t>
      </w:r>
      <w:r>
        <w:rPr>
          <w:rFonts w:hint="eastAsia"/>
        </w:rPr>
        <w:t>宽带变更今日归档量</w:t>
      </w:r>
      <w:r w:rsidRPr="00162339">
        <w:rPr>
          <w:rFonts w:hint="eastAsia"/>
        </w:rPr>
        <w:t>分析</w:t>
      </w:r>
      <w:bookmarkEnd w:id="561"/>
    </w:p>
    <w:p w:rsidR="00513B86" w:rsidRPr="0088147F" w:rsidRDefault="00513B86" w:rsidP="00513B86">
      <w:pPr>
        <w:ind w:left="420" w:firstLine="480"/>
        <w:rPr>
          <w:rFonts w:ascii="宋体" w:hAnsi="宋体"/>
          <w:lang w:val="x-none"/>
        </w:rPr>
      </w:pPr>
      <w:r>
        <w:t>提取对端系统提供的</w:t>
      </w:r>
      <w:r w:rsidRPr="00DB19FB">
        <w:rPr>
          <w:rFonts w:hint="eastAsia"/>
        </w:rPr>
        <w:t>业务工单</w:t>
      </w:r>
      <w:r w:rsidRPr="00DB19FB">
        <w:rPr>
          <w:rFonts w:hint="eastAsia"/>
        </w:rPr>
        <w:t>-</w:t>
      </w:r>
      <w:r>
        <w:rPr>
          <w:rFonts w:hint="eastAsia"/>
        </w:rPr>
        <w:t>宽带变更今日归档量</w:t>
      </w:r>
      <w:r>
        <w:t>数据，对数据文件进行分析，比对数据文件名称、格式、类型、推送周期，分析完成且无异常，进</w:t>
      </w:r>
      <w:r>
        <w:lastRenderedPageBreak/>
        <w:t>入数据新增环节。分析失败，提示数据分析异常</w:t>
      </w:r>
      <w:r>
        <w:rPr>
          <w:rFonts w:hint="eastAsia"/>
        </w:rPr>
        <w:t>，再次核查确认数据。</w:t>
      </w:r>
    </w:p>
    <w:p w:rsidR="00513B86" w:rsidRPr="002B06C9" w:rsidRDefault="00513B86" w:rsidP="00513B86">
      <w:pPr>
        <w:pStyle w:val="6"/>
        <w:rPr>
          <w:b/>
          <w:bCs/>
          <w:i/>
          <w:iCs w:val="0"/>
        </w:rPr>
      </w:pPr>
      <w:bookmarkStart w:id="562" w:name="_Toc130154429"/>
      <w:r w:rsidRPr="00DB19FB">
        <w:rPr>
          <w:rFonts w:hint="eastAsia"/>
        </w:rPr>
        <w:t>业务工单</w:t>
      </w:r>
      <w:r w:rsidRPr="00DB19FB">
        <w:rPr>
          <w:rFonts w:hint="eastAsia"/>
        </w:rPr>
        <w:t>-</w:t>
      </w:r>
      <w:r>
        <w:rPr>
          <w:rFonts w:hint="eastAsia"/>
        </w:rPr>
        <w:t>宽带变更今日归档量</w:t>
      </w:r>
      <w:r w:rsidRPr="002B06C9">
        <w:rPr>
          <w:rFonts w:hint="eastAsia"/>
        </w:rPr>
        <w:t>数据新增</w:t>
      </w:r>
      <w:bookmarkEnd w:id="562"/>
    </w:p>
    <w:p w:rsidR="00513B86" w:rsidRPr="004707D4" w:rsidRDefault="00513B86" w:rsidP="00513B86">
      <w:pPr>
        <w:ind w:left="420" w:firstLine="480"/>
        <w:rPr>
          <w:rFonts w:ascii="宋体" w:hAnsi="宋体"/>
          <w:lang w:val="x-none"/>
        </w:rPr>
      </w:pPr>
      <w:r w:rsidRPr="00DB19FB">
        <w:rPr>
          <w:rFonts w:hint="eastAsia"/>
        </w:rPr>
        <w:t>业务工单</w:t>
      </w:r>
      <w:r w:rsidRPr="00DB19FB">
        <w:rPr>
          <w:rFonts w:hint="eastAsia"/>
        </w:rPr>
        <w:t>-</w:t>
      </w:r>
      <w:r>
        <w:rPr>
          <w:rFonts w:hint="eastAsia"/>
        </w:rPr>
        <w:t>宽带变更今日归档量</w:t>
      </w:r>
      <w:r>
        <w:t>数据新增功能，</w:t>
      </w:r>
      <w:r w:rsidRPr="00DB19FB">
        <w:rPr>
          <w:rFonts w:hint="eastAsia"/>
        </w:rPr>
        <w:t>业务工单</w:t>
      </w:r>
      <w:r w:rsidRPr="00DB19FB">
        <w:rPr>
          <w:rFonts w:hint="eastAsia"/>
        </w:rPr>
        <w:t>-</w:t>
      </w:r>
      <w:r>
        <w:rPr>
          <w:rFonts w:hint="eastAsia"/>
        </w:rPr>
        <w:t>宽带变更今日归档量</w:t>
      </w:r>
      <w:r>
        <w:t>指标采集时，</w:t>
      </w:r>
      <w:r>
        <w:rPr>
          <w:rFonts w:hint="eastAsia"/>
        </w:rPr>
        <w:t>依据</w:t>
      </w:r>
      <w:r w:rsidRPr="00DB19FB">
        <w:rPr>
          <w:rFonts w:hint="eastAsia"/>
        </w:rPr>
        <w:t>业务工单</w:t>
      </w:r>
      <w:r w:rsidRPr="00DB19FB">
        <w:rPr>
          <w:rFonts w:hint="eastAsia"/>
        </w:rPr>
        <w:t>-</w:t>
      </w:r>
      <w:r>
        <w:rPr>
          <w:rFonts w:hint="eastAsia"/>
        </w:rPr>
        <w:t>宽带变更今日归档量</w:t>
      </w:r>
      <w:r>
        <w:t>计算规则</w:t>
      </w:r>
      <w:r>
        <w:rPr>
          <w:rFonts w:hint="eastAsia"/>
        </w:rPr>
        <w:t>，数据</w:t>
      </w:r>
      <w:r>
        <w:t>处理人员确认</w:t>
      </w:r>
      <w:r>
        <w:rPr>
          <w:rFonts w:hint="eastAsia"/>
        </w:rPr>
        <w:t>并</w:t>
      </w:r>
      <w:r>
        <w:t>比对原始数据，将原始的数据和指标数据</w:t>
      </w:r>
      <w:r>
        <w:rPr>
          <w:rFonts w:hint="eastAsia"/>
        </w:rPr>
        <w:t>对应的指标计算规则</w:t>
      </w:r>
      <w:r>
        <w:t>新增进系统库</w:t>
      </w:r>
      <w:r>
        <w:rPr>
          <w:rFonts w:hint="eastAsia"/>
        </w:rPr>
        <w:t>，</w:t>
      </w:r>
      <w:r>
        <w:t>并完成数据文件</w:t>
      </w:r>
      <w:r>
        <w:rPr>
          <w:rFonts w:hint="eastAsia"/>
        </w:rPr>
        <w:t>信息</w:t>
      </w:r>
      <w:r>
        <w:t>入库。</w:t>
      </w:r>
    </w:p>
    <w:p w:rsidR="00513B86" w:rsidRPr="00270D20" w:rsidRDefault="00513B86" w:rsidP="00513B86">
      <w:pPr>
        <w:pStyle w:val="6"/>
        <w:rPr>
          <w:rFonts w:ascii="宋体" w:hAnsi="宋体"/>
          <w:b/>
          <w:bCs/>
          <w:i/>
          <w:iCs w:val="0"/>
          <w:lang w:val="x-none" w:eastAsia="x-none"/>
        </w:rPr>
      </w:pPr>
      <w:bookmarkStart w:id="563" w:name="_Toc130154430"/>
      <w:r w:rsidRPr="00DB19FB">
        <w:rPr>
          <w:rFonts w:hint="eastAsia"/>
        </w:rPr>
        <w:t>业务工单</w:t>
      </w:r>
      <w:r w:rsidRPr="00DB19FB">
        <w:rPr>
          <w:rFonts w:hint="eastAsia"/>
        </w:rPr>
        <w:t>-</w:t>
      </w:r>
      <w:r>
        <w:rPr>
          <w:rFonts w:hint="eastAsia"/>
        </w:rPr>
        <w:t>宽带变更今日归档量</w:t>
      </w:r>
      <w:r>
        <w:rPr>
          <w:rFonts w:ascii="宋体" w:hAnsi="宋体" w:hint="eastAsia"/>
          <w:lang w:val="x-none"/>
        </w:rPr>
        <w:t>数</w:t>
      </w:r>
      <w:r w:rsidRPr="005170E3">
        <w:rPr>
          <w:rFonts w:ascii="宋体" w:hAnsi="宋体" w:hint="eastAsia"/>
          <w:lang w:val="x-none"/>
        </w:rPr>
        <w:t>据校验</w:t>
      </w:r>
      <w:bookmarkEnd w:id="563"/>
    </w:p>
    <w:p w:rsidR="00513B86" w:rsidRPr="00DB19FB" w:rsidRDefault="00513B86" w:rsidP="00513B86">
      <w:pPr>
        <w:ind w:left="420" w:firstLine="480"/>
        <w:jc w:val="both"/>
        <w:rPr>
          <w:rFonts w:ascii="宋体" w:hAnsi="宋体"/>
          <w:lang w:val="x-none"/>
        </w:rPr>
      </w:pPr>
      <w:r>
        <w:t>数据处理人员新增</w:t>
      </w:r>
      <w:r w:rsidRPr="00DB19FB">
        <w:rPr>
          <w:rFonts w:hint="eastAsia"/>
        </w:rPr>
        <w:t>业务工单</w:t>
      </w:r>
      <w:r w:rsidRPr="00DB19FB">
        <w:rPr>
          <w:rFonts w:hint="eastAsia"/>
        </w:rPr>
        <w:t>-</w:t>
      </w:r>
      <w:r>
        <w:rPr>
          <w:rFonts w:hint="eastAsia"/>
        </w:rPr>
        <w:t>宽带变更今日归档量</w:t>
      </w:r>
      <w:r>
        <w:rPr>
          <w:rFonts w:ascii="宋体" w:hAnsi="宋体" w:hint="eastAsia"/>
          <w:lang w:val="x-none"/>
        </w:rPr>
        <w:t>数据</w:t>
      </w:r>
      <w:r>
        <w:t>后，系统会对新增数据的名称</w:t>
      </w:r>
      <w:r>
        <w:rPr>
          <w:rFonts w:hint="eastAsia"/>
        </w:rPr>
        <w:t>、取数口径、数据文件类型、文件编码、调用参数等信息进行校验，判断</w:t>
      </w:r>
      <w:r>
        <w:t>系统中是否已经存在了相同的数据，如存在，则系统提示数据已经存在，并且不允许继续进行后续数据的处理。</w:t>
      </w:r>
    </w:p>
    <w:p w:rsidR="00513B86" w:rsidRPr="00DB19FB" w:rsidRDefault="00513B86" w:rsidP="00513B86">
      <w:pPr>
        <w:pStyle w:val="6"/>
        <w:rPr>
          <w:rFonts w:ascii="宋体" w:hAnsi="宋体"/>
          <w:b/>
          <w:bCs/>
          <w:i/>
          <w:iCs w:val="0"/>
          <w:lang w:val="x-none" w:eastAsia="x-none"/>
        </w:rPr>
      </w:pPr>
      <w:bookmarkStart w:id="564" w:name="_Toc130154431"/>
      <w:r w:rsidRPr="00DB19FB">
        <w:rPr>
          <w:rFonts w:hint="eastAsia"/>
        </w:rPr>
        <w:t>业务工单</w:t>
      </w:r>
      <w:r w:rsidRPr="00DB19FB">
        <w:rPr>
          <w:rFonts w:hint="eastAsia"/>
        </w:rPr>
        <w:t>-</w:t>
      </w:r>
      <w:r>
        <w:rPr>
          <w:rFonts w:hint="eastAsia"/>
        </w:rPr>
        <w:t>宽带变更今日归档量</w:t>
      </w:r>
      <w:r w:rsidRPr="00DB19FB">
        <w:rPr>
          <w:rFonts w:ascii="宋体" w:hAnsi="宋体" w:hint="eastAsia"/>
          <w:lang w:val="x-none"/>
        </w:rPr>
        <w:t>数据</w:t>
      </w:r>
      <w:r>
        <w:rPr>
          <w:rFonts w:ascii="宋体" w:hAnsi="宋体" w:hint="eastAsia"/>
          <w:lang w:val="x-none"/>
        </w:rPr>
        <w:t>计算</w:t>
      </w:r>
      <w:bookmarkEnd w:id="564"/>
    </w:p>
    <w:p w:rsidR="00513B86" w:rsidRPr="00DB19FB" w:rsidRDefault="00513B86" w:rsidP="00513B86">
      <w:pPr>
        <w:ind w:left="420" w:firstLine="480"/>
        <w:rPr>
          <w:rFonts w:ascii="宋体" w:hAnsi="宋体"/>
          <w:lang w:val="x-none"/>
        </w:rPr>
      </w:pPr>
      <w:r w:rsidRPr="00DB19FB">
        <w:rPr>
          <w:rFonts w:hint="eastAsia"/>
        </w:rPr>
        <w:t>业务工单</w:t>
      </w:r>
      <w:r w:rsidRPr="00DB19FB">
        <w:rPr>
          <w:rFonts w:hint="eastAsia"/>
        </w:rPr>
        <w:t>-</w:t>
      </w:r>
      <w:r>
        <w:rPr>
          <w:rFonts w:hint="eastAsia"/>
        </w:rPr>
        <w:t>宽带变更今日归档量数据</w:t>
      </w:r>
      <w:r w:rsidRPr="00DB19FB">
        <w:rPr>
          <w:rFonts w:ascii="宋体" w:hAnsi="宋体" w:hint="eastAsia"/>
          <w:lang w:val="x-none"/>
        </w:rPr>
        <w:t>解析</w:t>
      </w:r>
      <w:r>
        <w:rPr>
          <w:rFonts w:hint="eastAsia"/>
        </w:rPr>
        <w:t>成功，根据</w:t>
      </w:r>
      <w:r w:rsidRPr="00DB19FB">
        <w:rPr>
          <w:rFonts w:hint="eastAsia"/>
        </w:rPr>
        <w:t>业务工单</w:t>
      </w:r>
      <w:r w:rsidRPr="00DB19FB">
        <w:rPr>
          <w:rFonts w:hint="eastAsia"/>
        </w:rPr>
        <w:t>-</w:t>
      </w:r>
      <w:r>
        <w:rPr>
          <w:rFonts w:hint="eastAsia"/>
        </w:rPr>
        <w:t>宽带变更今日归档量</w:t>
      </w:r>
      <w:r w:rsidRPr="00DB19FB">
        <w:rPr>
          <w:rFonts w:hint="eastAsia"/>
        </w:rPr>
        <w:t>指标</w:t>
      </w:r>
      <w:r>
        <w:rPr>
          <w:rFonts w:hint="eastAsia"/>
        </w:rPr>
        <w:t>计算规则，</w:t>
      </w:r>
      <w:r>
        <w:rPr>
          <w:rFonts w:ascii="宋体" w:hAnsi="宋体" w:hint="eastAsia"/>
          <w:lang w:val="x-none"/>
        </w:rPr>
        <w:t>匹配对应的</w:t>
      </w:r>
      <w:r w:rsidRPr="00DB19FB">
        <w:rPr>
          <w:rFonts w:ascii="宋体" w:hAnsi="宋体" w:hint="eastAsia"/>
          <w:lang w:val="x-none"/>
        </w:rPr>
        <w:t>地市、区县编码值</w:t>
      </w:r>
      <w:r>
        <w:rPr>
          <w:rFonts w:ascii="宋体" w:hAnsi="宋体" w:hint="eastAsia"/>
          <w:lang w:val="x-none"/>
        </w:rPr>
        <w:t>并</w:t>
      </w:r>
      <w:r w:rsidRPr="00DB19FB">
        <w:rPr>
          <w:rFonts w:ascii="宋体" w:hAnsi="宋体" w:hint="eastAsia"/>
          <w:lang w:val="x-none"/>
        </w:rPr>
        <w:t>对</w:t>
      </w:r>
      <w:r>
        <w:rPr>
          <w:rFonts w:ascii="宋体" w:hAnsi="宋体" w:hint="eastAsia"/>
          <w:lang w:val="x-none"/>
        </w:rPr>
        <w:t>指标</w:t>
      </w:r>
      <w:r w:rsidRPr="00DB19FB">
        <w:rPr>
          <w:rFonts w:ascii="宋体" w:hAnsi="宋体" w:hint="eastAsia"/>
          <w:lang w:val="x-none"/>
        </w:rPr>
        <w:t>数据进行关联</w:t>
      </w:r>
      <w:r>
        <w:rPr>
          <w:rFonts w:hint="eastAsia"/>
        </w:rPr>
        <w:t>，输出当月</w:t>
      </w:r>
      <w:r w:rsidRPr="00DB19FB">
        <w:rPr>
          <w:rFonts w:hint="eastAsia"/>
        </w:rPr>
        <w:t>业务工单</w:t>
      </w:r>
      <w:r w:rsidRPr="00DB19FB">
        <w:rPr>
          <w:rFonts w:hint="eastAsia"/>
        </w:rPr>
        <w:t>-</w:t>
      </w:r>
      <w:r>
        <w:rPr>
          <w:rFonts w:hint="eastAsia"/>
        </w:rPr>
        <w:t>宽带变更今日归档量数据。</w:t>
      </w:r>
    </w:p>
    <w:p w:rsidR="00513B86" w:rsidRPr="00DB19FB" w:rsidRDefault="00513B86" w:rsidP="00513B86">
      <w:pPr>
        <w:pStyle w:val="6"/>
        <w:rPr>
          <w:rFonts w:ascii="宋体" w:hAnsi="宋体"/>
          <w:b/>
          <w:bCs/>
          <w:i/>
          <w:iCs w:val="0"/>
          <w:lang w:val="x-none" w:eastAsia="x-none"/>
        </w:rPr>
      </w:pPr>
      <w:bookmarkStart w:id="565" w:name="_Toc130154432"/>
      <w:r w:rsidRPr="00DB19FB">
        <w:rPr>
          <w:rFonts w:hint="eastAsia"/>
        </w:rPr>
        <w:t>业务工单</w:t>
      </w:r>
      <w:r w:rsidRPr="00DB19FB">
        <w:rPr>
          <w:rFonts w:hint="eastAsia"/>
        </w:rPr>
        <w:t>-</w:t>
      </w:r>
      <w:r>
        <w:rPr>
          <w:rFonts w:hint="eastAsia"/>
        </w:rPr>
        <w:t>宽带变更今日归档量</w:t>
      </w:r>
      <w:r w:rsidRPr="00DB19FB">
        <w:rPr>
          <w:rFonts w:ascii="宋体" w:hAnsi="宋体" w:hint="eastAsia"/>
          <w:lang w:val="x-none"/>
        </w:rPr>
        <w:t>数据保存</w:t>
      </w:r>
      <w:bookmarkEnd w:id="565"/>
    </w:p>
    <w:p w:rsidR="00513B86" w:rsidRPr="00DB19FB" w:rsidRDefault="00513B86" w:rsidP="00513B86">
      <w:pPr>
        <w:ind w:left="420" w:firstLine="480"/>
        <w:rPr>
          <w:rFonts w:ascii="宋体" w:hAnsi="宋体"/>
          <w:lang w:val="x-none"/>
        </w:rPr>
      </w:pPr>
      <w:r w:rsidRPr="00DB19FB">
        <w:rPr>
          <w:rFonts w:hint="eastAsia"/>
        </w:rPr>
        <w:t>业务工单</w:t>
      </w:r>
      <w:r w:rsidRPr="00DB19FB">
        <w:rPr>
          <w:rFonts w:hint="eastAsia"/>
        </w:rPr>
        <w:t>-</w:t>
      </w:r>
      <w:r>
        <w:rPr>
          <w:rFonts w:hint="eastAsia"/>
        </w:rPr>
        <w:t>宽带变更今日归档量</w:t>
      </w:r>
      <w:r>
        <w:rPr>
          <w:rFonts w:ascii="宋体" w:hAnsi="宋体" w:hint="eastAsia"/>
          <w:lang w:val="x-none"/>
        </w:rPr>
        <w:t>数据</w:t>
      </w:r>
      <w:r w:rsidRPr="00DB19FB">
        <w:rPr>
          <w:rFonts w:ascii="宋体" w:hAnsi="宋体" w:hint="eastAsia"/>
          <w:lang w:val="x-none"/>
        </w:rPr>
        <w:t>关联完成</w:t>
      </w:r>
      <w:r>
        <w:rPr>
          <w:rFonts w:ascii="宋体" w:hAnsi="宋体" w:hint="eastAsia"/>
          <w:lang w:val="x-none"/>
        </w:rPr>
        <w:t>，</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513B86" w:rsidRPr="00DB19FB" w:rsidRDefault="00513B86" w:rsidP="00513B86">
      <w:pPr>
        <w:pStyle w:val="6"/>
        <w:rPr>
          <w:b/>
          <w:bCs/>
          <w:i/>
          <w:iCs w:val="0"/>
        </w:rPr>
      </w:pPr>
      <w:bookmarkStart w:id="566" w:name="_Toc130154433"/>
      <w:r w:rsidRPr="00DB19FB">
        <w:rPr>
          <w:rFonts w:hint="eastAsia"/>
        </w:rPr>
        <w:t>全省业务工单</w:t>
      </w:r>
      <w:r w:rsidRPr="00DB19FB">
        <w:rPr>
          <w:rFonts w:hint="eastAsia"/>
        </w:rPr>
        <w:t>-</w:t>
      </w:r>
      <w:r>
        <w:rPr>
          <w:rFonts w:hint="eastAsia"/>
        </w:rPr>
        <w:t>宽带变更今日归档量数据查询</w:t>
      </w:r>
      <w:bookmarkEnd w:id="566"/>
    </w:p>
    <w:p w:rsidR="00513B86" w:rsidRDefault="00513B86" w:rsidP="00513B86">
      <w:pPr>
        <w:ind w:left="420" w:firstLine="480"/>
      </w:pPr>
      <w:r>
        <w:rPr>
          <w:rFonts w:ascii="宋体" w:hAnsi="宋体" w:hint="eastAsia"/>
          <w:lang w:val="x-none"/>
        </w:rPr>
        <w:t>输入G</w:t>
      </w:r>
      <w:r>
        <w:rPr>
          <w:rFonts w:ascii="宋体" w:hAnsi="宋体"/>
          <w:lang w:val="x-none"/>
        </w:rPr>
        <w:t>IS</w:t>
      </w:r>
      <w:r>
        <w:rPr>
          <w:rFonts w:ascii="宋体" w:hAnsi="宋体" w:hint="eastAsia"/>
          <w:lang w:val="x-none"/>
        </w:rPr>
        <w:t>信息、区域、</w:t>
      </w:r>
      <w:r w:rsidRPr="00DB19FB">
        <w:rPr>
          <w:rFonts w:ascii="宋体" w:hAnsi="宋体" w:hint="eastAsia"/>
          <w:lang w:val="x-none"/>
        </w:rPr>
        <w:t>时间</w:t>
      </w:r>
      <w:r>
        <w:rPr>
          <w:rFonts w:ascii="宋体" w:hAnsi="宋体" w:hint="eastAsia"/>
          <w:lang w:val="x-none"/>
        </w:rPr>
        <w:t>等查询信息，查询完成展示</w:t>
      </w:r>
      <w:r w:rsidRPr="00DB19FB">
        <w:rPr>
          <w:rFonts w:hint="eastAsia"/>
        </w:rPr>
        <w:t>全省业务工单</w:t>
      </w:r>
      <w:r w:rsidRPr="00DB19FB">
        <w:rPr>
          <w:rFonts w:hint="eastAsia"/>
        </w:rPr>
        <w:t>-</w:t>
      </w:r>
      <w:r>
        <w:rPr>
          <w:rFonts w:hint="eastAsia"/>
        </w:rPr>
        <w:t>宽带变更今日归档量</w:t>
      </w:r>
      <w:r>
        <w:rPr>
          <w:rFonts w:ascii="宋体" w:hAnsi="宋体" w:hint="eastAsia"/>
          <w:lang w:val="x-none"/>
        </w:rPr>
        <w:t>数据结果</w:t>
      </w:r>
      <w:r w:rsidRPr="00DB19FB">
        <w:rPr>
          <w:rFonts w:hint="eastAsia"/>
        </w:rPr>
        <w:t>。</w:t>
      </w:r>
    </w:p>
    <w:p w:rsidR="00513B86" w:rsidRPr="00DB19FB" w:rsidRDefault="00513B86" w:rsidP="00513B86">
      <w:pPr>
        <w:pStyle w:val="6"/>
        <w:rPr>
          <w:b/>
          <w:bCs/>
          <w:i/>
          <w:iCs w:val="0"/>
        </w:rPr>
      </w:pPr>
      <w:bookmarkStart w:id="567" w:name="_Toc130154434"/>
      <w:r w:rsidRPr="00DB19FB">
        <w:rPr>
          <w:rFonts w:hint="eastAsia"/>
        </w:rPr>
        <w:t>区县业务工单</w:t>
      </w:r>
      <w:r w:rsidRPr="00DB19FB">
        <w:rPr>
          <w:rFonts w:hint="eastAsia"/>
        </w:rPr>
        <w:t>-</w:t>
      </w:r>
      <w:r>
        <w:rPr>
          <w:rFonts w:hint="eastAsia"/>
        </w:rPr>
        <w:t>宽带变更今日归档量数据查询</w:t>
      </w:r>
      <w:bookmarkEnd w:id="567"/>
    </w:p>
    <w:p w:rsidR="00513B86" w:rsidRDefault="00513B86" w:rsidP="00513B86">
      <w:pPr>
        <w:ind w:left="420" w:firstLine="480"/>
      </w:pPr>
      <w:r w:rsidRPr="00DF78AA">
        <w:rPr>
          <w:rFonts w:ascii="宋体" w:hAnsi="宋体" w:hint="eastAsia"/>
          <w:lang w:val="x-none"/>
        </w:rPr>
        <w:lastRenderedPageBreak/>
        <w:t>综调人员登录综调中心，进入</w:t>
      </w:r>
      <w:r>
        <w:rPr>
          <w:rFonts w:ascii="宋体" w:hAnsi="宋体" w:hint="eastAsia"/>
          <w:lang w:val="x-none"/>
        </w:rPr>
        <w:t>业务专区</w:t>
      </w:r>
      <w:r w:rsidRPr="00DF78AA">
        <w:rPr>
          <w:rFonts w:ascii="宋体" w:hAnsi="宋体" w:hint="eastAsia"/>
          <w:lang w:val="x-none"/>
        </w:rPr>
        <w:t>管理模块，选择</w:t>
      </w:r>
      <w:r w:rsidRPr="00DB19FB">
        <w:rPr>
          <w:rFonts w:hint="eastAsia"/>
        </w:rPr>
        <w:t>全省业务工单</w:t>
      </w:r>
      <w:r w:rsidRPr="00DB19FB">
        <w:rPr>
          <w:rFonts w:hint="eastAsia"/>
        </w:rPr>
        <w:t>-</w:t>
      </w:r>
      <w:r w:rsidRPr="00DB19FB">
        <w:rPr>
          <w:rFonts w:hint="eastAsia"/>
        </w:rPr>
        <w:t>宽带</w:t>
      </w:r>
      <w:r w:rsidRPr="00DF78AA">
        <w:rPr>
          <w:rFonts w:ascii="宋体" w:hAnsi="宋体" w:hint="eastAsia"/>
          <w:lang w:val="x-none"/>
        </w:rPr>
        <w:t>界面，输入日期、查询后展示该指标区县的趋势图</w:t>
      </w:r>
      <w:r w:rsidRPr="00DB19FB">
        <w:rPr>
          <w:rFonts w:hint="eastAsia"/>
        </w:rPr>
        <w:t>。</w:t>
      </w:r>
    </w:p>
    <w:p w:rsidR="00513B86" w:rsidRPr="00DB19FB" w:rsidRDefault="00513B86" w:rsidP="00513B86">
      <w:pPr>
        <w:pStyle w:val="5"/>
      </w:pPr>
      <w:bookmarkStart w:id="568" w:name="_Toc130154435"/>
      <w:r w:rsidRPr="00DB19FB">
        <w:rPr>
          <w:rFonts w:hint="eastAsia"/>
        </w:rPr>
        <w:t>业务工单-宽带移机当月受理量</w:t>
      </w:r>
      <w:r>
        <w:rPr>
          <w:rFonts w:hint="eastAsia"/>
        </w:rPr>
        <w:t>管理</w:t>
      </w:r>
      <w:bookmarkEnd w:id="568"/>
    </w:p>
    <w:p w:rsidR="00513B86" w:rsidRPr="00A14368" w:rsidRDefault="00513B86" w:rsidP="00513B86">
      <w:pPr>
        <w:pStyle w:val="6"/>
        <w:rPr>
          <w:b/>
          <w:bCs/>
          <w:i/>
          <w:iCs w:val="0"/>
        </w:rPr>
      </w:pPr>
      <w:bookmarkStart w:id="569" w:name="_Toc130154436"/>
      <w:r w:rsidRPr="00DB19FB">
        <w:rPr>
          <w:rFonts w:hint="eastAsia"/>
        </w:rPr>
        <w:t>业务工单</w:t>
      </w:r>
      <w:r w:rsidRPr="00DB19FB">
        <w:rPr>
          <w:rFonts w:hint="eastAsia"/>
        </w:rPr>
        <w:t>-</w:t>
      </w:r>
      <w:r>
        <w:rPr>
          <w:rFonts w:hint="eastAsia"/>
        </w:rPr>
        <w:t>宽带移机当月受理量计算规则管理</w:t>
      </w:r>
      <w:bookmarkEnd w:id="569"/>
    </w:p>
    <w:p w:rsidR="00513B86" w:rsidRPr="00706BDE" w:rsidRDefault="00513B86" w:rsidP="00513B86">
      <w:pPr>
        <w:ind w:left="420" w:firstLine="480"/>
      </w:pPr>
      <w:r>
        <w:t>根据</w:t>
      </w:r>
      <w:r w:rsidRPr="00DB19FB">
        <w:rPr>
          <w:rFonts w:hint="eastAsia"/>
        </w:rPr>
        <w:t>业务工单</w:t>
      </w:r>
      <w:r w:rsidRPr="00DB19FB">
        <w:rPr>
          <w:rFonts w:hint="eastAsia"/>
        </w:rPr>
        <w:t>-</w:t>
      </w:r>
      <w:r>
        <w:rPr>
          <w:rFonts w:hint="eastAsia"/>
        </w:rPr>
        <w:t>宽带变更</w:t>
      </w:r>
      <w:r>
        <w:t>指标说明文档，分析统计口径，将文字统计口径转化为口径数据，在系统中录入统计规则，并提供计算规则的增加、删除、修改功能</w:t>
      </w:r>
      <w:r>
        <w:rPr>
          <w:rFonts w:hint="eastAsia"/>
        </w:rPr>
        <w:t>，</w:t>
      </w:r>
      <w:r w:rsidRPr="00DB19FB">
        <w:rPr>
          <w:rFonts w:hint="eastAsia"/>
        </w:rPr>
        <w:t>业务工单</w:t>
      </w:r>
      <w:r w:rsidRPr="00DB19FB">
        <w:rPr>
          <w:rFonts w:hint="eastAsia"/>
        </w:rPr>
        <w:t>-</w:t>
      </w:r>
      <w:r>
        <w:rPr>
          <w:rFonts w:hint="eastAsia"/>
        </w:rPr>
        <w:t>宽带变更计算规则信息文件入库。</w:t>
      </w:r>
    </w:p>
    <w:p w:rsidR="00513B86" w:rsidRPr="00162339" w:rsidRDefault="00513B86" w:rsidP="00513B86">
      <w:pPr>
        <w:pStyle w:val="6"/>
        <w:rPr>
          <w:b/>
          <w:bCs/>
          <w:i/>
          <w:iCs w:val="0"/>
        </w:rPr>
      </w:pPr>
      <w:bookmarkStart w:id="570" w:name="_Toc130154437"/>
      <w:r w:rsidRPr="00DB19FB">
        <w:rPr>
          <w:rFonts w:hint="eastAsia"/>
        </w:rPr>
        <w:t>业务工单</w:t>
      </w:r>
      <w:r w:rsidRPr="00DB19FB">
        <w:rPr>
          <w:rFonts w:hint="eastAsia"/>
        </w:rPr>
        <w:t>-</w:t>
      </w:r>
      <w:r>
        <w:rPr>
          <w:rFonts w:hint="eastAsia"/>
        </w:rPr>
        <w:t>宽带移机当月受理量</w:t>
      </w:r>
      <w:r w:rsidRPr="00162339">
        <w:rPr>
          <w:rFonts w:hint="eastAsia"/>
        </w:rPr>
        <w:t>分析</w:t>
      </w:r>
      <w:bookmarkEnd w:id="570"/>
    </w:p>
    <w:p w:rsidR="00513B86" w:rsidRPr="0088147F" w:rsidRDefault="00513B86" w:rsidP="00513B86">
      <w:pPr>
        <w:ind w:left="420" w:firstLine="480"/>
        <w:rPr>
          <w:rFonts w:ascii="宋体" w:hAnsi="宋体"/>
          <w:lang w:val="x-none"/>
        </w:rPr>
      </w:pPr>
      <w:r>
        <w:t>提取对端系统提供的</w:t>
      </w:r>
      <w:r w:rsidRPr="00DB19FB">
        <w:rPr>
          <w:rFonts w:hint="eastAsia"/>
        </w:rPr>
        <w:t>业务工单</w:t>
      </w:r>
      <w:r w:rsidRPr="00DB19FB">
        <w:rPr>
          <w:rFonts w:hint="eastAsia"/>
        </w:rPr>
        <w:t>-</w:t>
      </w:r>
      <w:r>
        <w:rPr>
          <w:rFonts w:hint="eastAsia"/>
        </w:rPr>
        <w:t>宽带移机当月受理量</w:t>
      </w:r>
      <w:r>
        <w:t>数据，对数据文件进行分析，比对数据文件名称、格式、类型、推送周期，分析完成且无异常，进入数据新增环节。分析失败，提示数据分析异常</w:t>
      </w:r>
      <w:r>
        <w:rPr>
          <w:rFonts w:hint="eastAsia"/>
        </w:rPr>
        <w:t>，再次核查确认数据。</w:t>
      </w:r>
    </w:p>
    <w:p w:rsidR="00513B86" w:rsidRPr="002B06C9" w:rsidRDefault="00513B86" w:rsidP="00513B86">
      <w:pPr>
        <w:pStyle w:val="6"/>
        <w:rPr>
          <w:b/>
          <w:bCs/>
          <w:i/>
          <w:iCs w:val="0"/>
        </w:rPr>
      </w:pPr>
      <w:bookmarkStart w:id="571" w:name="_Toc130154438"/>
      <w:r w:rsidRPr="00DB19FB">
        <w:rPr>
          <w:rFonts w:hint="eastAsia"/>
        </w:rPr>
        <w:t>业务工单</w:t>
      </w:r>
      <w:r w:rsidRPr="00DB19FB">
        <w:rPr>
          <w:rFonts w:hint="eastAsia"/>
        </w:rPr>
        <w:t>-</w:t>
      </w:r>
      <w:r>
        <w:rPr>
          <w:rFonts w:hint="eastAsia"/>
        </w:rPr>
        <w:t>宽带移机当月受理量</w:t>
      </w:r>
      <w:r w:rsidRPr="002B06C9">
        <w:rPr>
          <w:rFonts w:hint="eastAsia"/>
        </w:rPr>
        <w:t>数据新增</w:t>
      </w:r>
      <w:bookmarkEnd w:id="571"/>
    </w:p>
    <w:p w:rsidR="00513B86" w:rsidRPr="004707D4" w:rsidRDefault="00513B86" w:rsidP="00513B86">
      <w:pPr>
        <w:ind w:left="420" w:firstLine="480"/>
        <w:rPr>
          <w:rFonts w:ascii="宋体" w:hAnsi="宋体"/>
          <w:lang w:val="x-none"/>
        </w:rPr>
      </w:pPr>
      <w:r w:rsidRPr="00DB19FB">
        <w:rPr>
          <w:rFonts w:hint="eastAsia"/>
        </w:rPr>
        <w:t>业务工单</w:t>
      </w:r>
      <w:r w:rsidRPr="00DB19FB">
        <w:rPr>
          <w:rFonts w:hint="eastAsia"/>
        </w:rPr>
        <w:t>-</w:t>
      </w:r>
      <w:r>
        <w:rPr>
          <w:rFonts w:hint="eastAsia"/>
        </w:rPr>
        <w:t>宽带移机当月受理量</w:t>
      </w:r>
      <w:r>
        <w:t>数据新增功能，</w:t>
      </w:r>
      <w:r w:rsidRPr="00DB19FB">
        <w:rPr>
          <w:rFonts w:hint="eastAsia"/>
        </w:rPr>
        <w:t>业务工单</w:t>
      </w:r>
      <w:r w:rsidRPr="00DB19FB">
        <w:rPr>
          <w:rFonts w:hint="eastAsia"/>
        </w:rPr>
        <w:t>-</w:t>
      </w:r>
      <w:r>
        <w:rPr>
          <w:rFonts w:hint="eastAsia"/>
        </w:rPr>
        <w:t>宽带移机当月受理量</w:t>
      </w:r>
      <w:r>
        <w:t>指标采集时，</w:t>
      </w:r>
      <w:r>
        <w:rPr>
          <w:rFonts w:hint="eastAsia"/>
        </w:rPr>
        <w:t>依据</w:t>
      </w:r>
      <w:r w:rsidRPr="00DB19FB">
        <w:rPr>
          <w:rFonts w:hint="eastAsia"/>
        </w:rPr>
        <w:t>业务工单</w:t>
      </w:r>
      <w:r w:rsidRPr="00DB19FB">
        <w:rPr>
          <w:rFonts w:hint="eastAsia"/>
        </w:rPr>
        <w:t>-</w:t>
      </w:r>
      <w:r>
        <w:rPr>
          <w:rFonts w:hint="eastAsia"/>
        </w:rPr>
        <w:t>宽带移机当月受理量</w:t>
      </w:r>
      <w:r>
        <w:t>计算规则</w:t>
      </w:r>
      <w:r>
        <w:rPr>
          <w:rFonts w:hint="eastAsia"/>
        </w:rPr>
        <w:t>，数据</w:t>
      </w:r>
      <w:r>
        <w:t>处理人员确认</w:t>
      </w:r>
      <w:r>
        <w:rPr>
          <w:rFonts w:hint="eastAsia"/>
        </w:rPr>
        <w:t>并</w:t>
      </w:r>
      <w:r>
        <w:t>比对原始数据，将原始的数据和指标数据</w:t>
      </w:r>
      <w:r>
        <w:rPr>
          <w:rFonts w:hint="eastAsia"/>
        </w:rPr>
        <w:t>对应的指标计算规则</w:t>
      </w:r>
      <w:r>
        <w:t>新增进系统库</w:t>
      </w:r>
      <w:r>
        <w:rPr>
          <w:rFonts w:hint="eastAsia"/>
        </w:rPr>
        <w:t>，</w:t>
      </w:r>
      <w:r>
        <w:t>并完成数据文件</w:t>
      </w:r>
      <w:r>
        <w:rPr>
          <w:rFonts w:hint="eastAsia"/>
        </w:rPr>
        <w:t>信息</w:t>
      </w:r>
      <w:r>
        <w:t>入库。</w:t>
      </w:r>
    </w:p>
    <w:p w:rsidR="00513B86" w:rsidRPr="00270D20" w:rsidRDefault="00513B86" w:rsidP="00513B86">
      <w:pPr>
        <w:pStyle w:val="6"/>
        <w:rPr>
          <w:rFonts w:ascii="宋体" w:hAnsi="宋体"/>
          <w:b/>
          <w:bCs/>
          <w:i/>
          <w:iCs w:val="0"/>
          <w:lang w:val="x-none" w:eastAsia="x-none"/>
        </w:rPr>
      </w:pPr>
      <w:bookmarkStart w:id="572" w:name="_Toc130154439"/>
      <w:r w:rsidRPr="00DB19FB">
        <w:rPr>
          <w:rFonts w:hint="eastAsia"/>
        </w:rPr>
        <w:t>业务工单</w:t>
      </w:r>
      <w:r w:rsidRPr="00DB19FB">
        <w:rPr>
          <w:rFonts w:hint="eastAsia"/>
        </w:rPr>
        <w:t>-</w:t>
      </w:r>
      <w:r>
        <w:rPr>
          <w:rFonts w:hint="eastAsia"/>
        </w:rPr>
        <w:t>宽带移机当月受理量</w:t>
      </w:r>
      <w:r>
        <w:rPr>
          <w:rFonts w:ascii="宋体" w:hAnsi="宋体" w:hint="eastAsia"/>
          <w:lang w:val="x-none"/>
        </w:rPr>
        <w:t>数</w:t>
      </w:r>
      <w:r w:rsidRPr="005170E3">
        <w:rPr>
          <w:rFonts w:ascii="宋体" w:hAnsi="宋体" w:hint="eastAsia"/>
          <w:lang w:val="x-none"/>
        </w:rPr>
        <w:t>据校验</w:t>
      </w:r>
      <w:bookmarkEnd w:id="572"/>
    </w:p>
    <w:p w:rsidR="00513B86" w:rsidRPr="00DB19FB" w:rsidRDefault="00513B86" w:rsidP="00513B86">
      <w:pPr>
        <w:ind w:left="420" w:firstLine="480"/>
        <w:jc w:val="both"/>
        <w:rPr>
          <w:rFonts w:ascii="宋体" w:hAnsi="宋体"/>
          <w:lang w:val="x-none"/>
        </w:rPr>
      </w:pPr>
      <w:r>
        <w:t>数据处理人员新增</w:t>
      </w:r>
      <w:r w:rsidRPr="00DB19FB">
        <w:rPr>
          <w:rFonts w:hint="eastAsia"/>
        </w:rPr>
        <w:t>业务工单</w:t>
      </w:r>
      <w:r w:rsidRPr="00DB19FB">
        <w:rPr>
          <w:rFonts w:hint="eastAsia"/>
        </w:rPr>
        <w:t>-</w:t>
      </w:r>
      <w:r>
        <w:rPr>
          <w:rFonts w:hint="eastAsia"/>
        </w:rPr>
        <w:t>宽带移机当月受理量</w:t>
      </w:r>
      <w:r>
        <w:rPr>
          <w:rFonts w:ascii="宋体" w:hAnsi="宋体" w:hint="eastAsia"/>
          <w:lang w:val="x-none"/>
        </w:rPr>
        <w:t>数据</w:t>
      </w:r>
      <w:r>
        <w:t>后，系统会对新增数据的名称</w:t>
      </w:r>
      <w:r>
        <w:rPr>
          <w:rFonts w:hint="eastAsia"/>
        </w:rPr>
        <w:t>、取数口径、数据文件类型、文件编码、调用参数等信息进行校验，判断</w:t>
      </w:r>
      <w:r>
        <w:t>系统中是否已经存在了相同的数据，如存在，则系统提示数据已经存在，并且不允许继续进行后续数据的处理。</w:t>
      </w:r>
    </w:p>
    <w:p w:rsidR="00513B86" w:rsidRPr="00DB19FB" w:rsidRDefault="00513B86" w:rsidP="00513B86">
      <w:pPr>
        <w:pStyle w:val="6"/>
        <w:rPr>
          <w:rFonts w:ascii="宋体" w:hAnsi="宋体"/>
          <w:b/>
          <w:bCs/>
          <w:i/>
          <w:iCs w:val="0"/>
          <w:lang w:val="x-none" w:eastAsia="x-none"/>
        </w:rPr>
      </w:pPr>
      <w:bookmarkStart w:id="573" w:name="_Toc130154440"/>
      <w:r w:rsidRPr="00DB19FB">
        <w:rPr>
          <w:rFonts w:hint="eastAsia"/>
        </w:rPr>
        <w:t>业务工单</w:t>
      </w:r>
      <w:r w:rsidRPr="00DB19FB">
        <w:rPr>
          <w:rFonts w:hint="eastAsia"/>
        </w:rPr>
        <w:t>-</w:t>
      </w:r>
      <w:r>
        <w:rPr>
          <w:rFonts w:hint="eastAsia"/>
        </w:rPr>
        <w:t>宽带移机当月受理量</w:t>
      </w:r>
      <w:r w:rsidRPr="00DB19FB">
        <w:rPr>
          <w:rFonts w:ascii="宋体" w:hAnsi="宋体" w:hint="eastAsia"/>
          <w:lang w:val="x-none"/>
        </w:rPr>
        <w:t>数据</w:t>
      </w:r>
      <w:r>
        <w:rPr>
          <w:rFonts w:ascii="宋体" w:hAnsi="宋体" w:hint="eastAsia"/>
          <w:lang w:val="x-none"/>
        </w:rPr>
        <w:t>计算</w:t>
      </w:r>
      <w:bookmarkEnd w:id="573"/>
    </w:p>
    <w:p w:rsidR="00513B86" w:rsidRPr="00DB19FB" w:rsidRDefault="00513B86" w:rsidP="00513B86">
      <w:pPr>
        <w:ind w:left="420" w:firstLine="480"/>
        <w:rPr>
          <w:rFonts w:ascii="宋体" w:hAnsi="宋体"/>
          <w:lang w:val="x-none"/>
        </w:rPr>
      </w:pPr>
      <w:r w:rsidRPr="00DB19FB">
        <w:rPr>
          <w:rFonts w:hint="eastAsia"/>
        </w:rPr>
        <w:lastRenderedPageBreak/>
        <w:t>业务工单</w:t>
      </w:r>
      <w:r w:rsidRPr="00DB19FB">
        <w:rPr>
          <w:rFonts w:hint="eastAsia"/>
        </w:rPr>
        <w:t>-</w:t>
      </w:r>
      <w:r>
        <w:rPr>
          <w:rFonts w:hint="eastAsia"/>
        </w:rPr>
        <w:t>宽带移机当月受理量数据</w:t>
      </w:r>
      <w:r w:rsidRPr="00DB19FB">
        <w:rPr>
          <w:rFonts w:ascii="宋体" w:hAnsi="宋体" w:hint="eastAsia"/>
          <w:lang w:val="x-none"/>
        </w:rPr>
        <w:t>解析</w:t>
      </w:r>
      <w:r>
        <w:rPr>
          <w:rFonts w:hint="eastAsia"/>
        </w:rPr>
        <w:t>成功，根据</w:t>
      </w:r>
      <w:r w:rsidRPr="00DB19FB">
        <w:rPr>
          <w:rFonts w:hint="eastAsia"/>
        </w:rPr>
        <w:t>业务工单</w:t>
      </w:r>
      <w:r w:rsidRPr="00DB19FB">
        <w:rPr>
          <w:rFonts w:hint="eastAsia"/>
        </w:rPr>
        <w:t>-</w:t>
      </w:r>
      <w:r>
        <w:rPr>
          <w:rFonts w:hint="eastAsia"/>
        </w:rPr>
        <w:t>宽带移机当月受理量</w:t>
      </w:r>
      <w:r w:rsidRPr="00DB19FB">
        <w:rPr>
          <w:rFonts w:hint="eastAsia"/>
        </w:rPr>
        <w:t>指标</w:t>
      </w:r>
      <w:r>
        <w:rPr>
          <w:rFonts w:hint="eastAsia"/>
        </w:rPr>
        <w:t>计算规则，</w:t>
      </w:r>
      <w:r>
        <w:rPr>
          <w:rFonts w:ascii="宋体" w:hAnsi="宋体" w:hint="eastAsia"/>
          <w:lang w:val="x-none"/>
        </w:rPr>
        <w:t>匹配对应的</w:t>
      </w:r>
      <w:r w:rsidRPr="00DB19FB">
        <w:rPr>
          <w:rFonts w:ascii="宋体" w:hAnsi="宋体" w:hint="eastAsia"/>
          <w:lang w:val="x-none"/>
        </w:rPr>
        <w:t>地市、区县编码值</w:t>
      </w:r>
      <w:r>
        <w:rPr>
          <w:rFonts w:ascii="宋体" w:hAnsi="宋体" w:hint="eastAsia"/>
          <w:lang w:val="x-none"/>
        </w:rPr>
        <w:t>并</w:t>
      </w:r>
      <w:r w:rsidRPr="00DB19FB">
        <w:rPr>
          <w:rFonts w:ascii="宋体" w:hAnsi="宋体" w:hint="eastAsia"/>
          <w:lang w:val="x-none"/>
        </w:rPr>
        <w:t>对</w:t>
      </w:r>
      <w:r>
        <w:rPr>
          <w:rFonts w:ascii="宋体" w:hAnsi="宋体" w:hint="eastAsia"/>
          <w:lang w:val="x-none"/>
        </w:rPr>
        <w:t>指标</w:t>
      </w:r>
      <w:r w:rsidRPr="00DB19FB">
        <w:rPr>
          <w:rFonts w:ascii="宋体" w:hAnsi="宋体" w:hint="eastAsia"/>
          <w:lang w:val="x-none"/>
        </w:rPr>
        <w:t>数据进行关联</w:t>
      </w:r>
      <w:r>
        <w:rPr>
          <w:rFonts w:hint="eastAsia"/>
        </w:rPr>
        <w:t>，输出当月</w:t>
      </w:r>
      <w:r w:rsidRPr="00DB19FB">
        <w:rPr>
          <w:rFonts w:hint="eastAsia"/>
        </w:rPr>
        <w:t>业务工单</w:t>
      </w:r>
      <w:r w:rsidRPr="00DB19FB">
        <w:rPr>
          <w:rFonts w:hint="eastAsia"/>
        </w:rPr>
        <w:t>-</w:t>
      </w:r>
      <w:r>
        <w:rPr>
          <w:rFonts w:hint="eastAsia"/>
        </w:rPr>
        <w:t>宽带移机当月受理量数据。</w:t>
      </w:r>
    </w:p>
    <w:p w:rsidR="00513B86" w:rsidRPr="00DB19FB" w:rsidRDefault="00513B86" w:rsidP="00513B86">
      <w:pPr>
        <w:pStyle w:val="6"/>
        <w:rPr>
          <w:rFonts w:ascii="宋体" w:hAnsi="宋体"/>
          <w:b/>
          <w:bCs/>
          <w:i/>
          <w:iCs w:val="0"/>
          <w:lang w:val="x-none" w:eastAsia="x-none"/>
        </w:rPr>
      </w:pPr>
      <w:bookmarkStart w:id="574" w:name="_Toc130154441"/>
      <w:r w:rsidRPr="00DB19FB">
        <w:rPr>
          <w:rFonts w:hint="eastAsia"/>
        </w:rPr>
        <w:t>业务工单</w:t>
      </w:r>
      <w:r w:rsidRPr="00DB19FB">
        <w:rPr>
          <w:rFonts w:hint="eastAsia"/>
        </w:rPr>
        <w:t>-</w:t>
      </w:r>
      <w:r>
        <w:rPr>
          <w:rFonts w:hint="eastAsia"/>
        </w:rPr>
        <w:t>宽带移机当月受理量</w:t>
      </w:r>
      <w:r w:rsidRPr="00DB19FB">
        <w:rPr>
          <w:rFonts w:ascii="宋体" w:hAnsi="宋体" w:hint="eastAsia"/>
          <w:lang w:val="x-none"/>
        </w:rPr>
        <w:t>数据保存</w:t>
      </w:r>
      <w:bookmarkEnd w:id="574"/>
    </w:p>
    <w:p w:rsidR="00513B86" w:rsidRPr="00DB19FB" w:rsidRDefault="00513B86" w:rsidP="00513B86">
      <w:pPr>
        <w:ind w:left="420" w:firstLine="480"/>
        <w:rPr>
          <w:rFonts w:ascii="宋体" w:hAnsi="宋体"/>
          <w:lang w:val="x-none"/>
        </w:rPr>
      </w:pPr>
      <w:r w:rsidRPr="00DB19FB">
        <w:rPr>
          <w:rFonts w:hint="eastAsia"/>
        </w:rPr>
        <w:t>业务工单</w:t>
      </w:r>
      <w:r w:rsidRPr="00DB19FB">
        <w:rPr>
          <w:rFonts w:hint="eastAsia"/>
        </w:rPr>
        <w:t>-</w:t>
      </w:r>
      <w:r>
        <w:rPr>
          <w:rFonts w:hint="eastAsia"/>
        </w:rPr>
        <w:t>宽带移机当月受理量</w:t>
      </w:r>
      <w:r>
        <w:rPr>
          <w:rFonts w:ascii="宋体" w:hAnsi="宋体" w:hint="eastAsia"/>
          <w:lang w:val="x-none"/>
        </w:rPr>
        <w:t>数据</w:t>
      </w:r>
      <w:r w:rsidRPr="00DB19FB">
        <w:rPr>
          <w:rFonts w:ascii="宋体" w:hAnsi="宋体" w:hint="eastAsia"/>
          <w:lang w:val="x-none"/>
        </w:rPr>
        <w:t>关联完成</w:t>
      </w:r>
      <w:r>
        <w:rPr>
          <w:rFonts w:ascii="宋体" w:hAnsi="宋体" w:hint="eastAsia"/>
          <w:lang w:val="x-none"/>
        </w:rPr>
        <w:t>，</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513B86" w:rsidRPr="00DB19FB" w:rsidRDefault="00513B86" w:rsidP="00513B86">
      <w:pPr>
        <w:pStyle w:val="6"/>
        <w:rPr>
          <w:b/>
          <w:bCs/>
          <w:i/>
          <w:iCs w:val="0"/>
        </w:rPr>
      </w:pPr>
      <w:bookmarkStart w:id="575" w:name="_Toc130154442"/>
      <w:r w:rsidRPr="00DB19FB">
        <w:rPr>
          <w:rFonts w:hint="eastAsia"/>
        </w:rPr>
        <w:t>全省业务工单</w:t>
      </w:r>
      <w:r w:rsidRPr="00DB19FB">
        <w:rPr>
          <w:rFonts w:hint="eastAsia"/>
        </w:rPr>
        <w:t>-</w:t>
      </w:r>
      <w:r>
        <w:rPr>
          <w:rFonts w:hint="eastAsia"/>
        </w:rPr>
        <w:t>宽带移机当月受理量数据查询</w:t>
      </w:r>
      <w:bookmarkEnd w:id="575"/>
    </w:p>
    <w:p w:rsidR="00513B86" w:rsidRDefault="00513B86" w:rsidP="00513B86">
      <w:pPr>
        <w:ind w:left="420" w:firstLine="480"/>
      </w:pPr>
      <w:r>
        <w:rPr>
          <w:rFonts w:ascii="宋体" w:hAnsi="宋体" w:hint="eastAsia"/>
          <w:lang w:val="x-none"/>
        </w:rPr>
        <w:t>输入G</w:t>
      </w:r>
      <w:r>
        <w:rPr>
          <w:rFonts w:ascii="宋体" w:hAnsi="宋体"/>
          <w:lang w:val="x-none"/>
        </w:rPr>
        <w:t>IS</w:t>
      </w:r>
      <w:r>
        <w:rPr>
          <w:rFonts w:ascii="宋体" w:hAnsi="宋体" w:hint="eastAsia"/>
          <w:lang w:val="x-none"/>
        </w:rPr>
        <w:t>信息、区域、</w:t>
      </w:r>
      <w:r w:rsidRPr="00DB19FB">
        <w:rPr>
          <w:rFonts w:ascii="宋体" w:hAnsi="宋体" w:hint="eastAsia"/>
          <w:lang w:val="x-none"/>
        </w:rPr>
        <w:t>时间</w:t>
      </w:r>
      <w:r>
        <w:rPr>
          <w:rFonts w:ascii="宋体" w:hAnsi="宋体" w:hint="eastAsia"/>
          <w:lang w:val="x-none"/>
        </w:rPr>
        <w:t>等查询信息，查询完成展示</w:t>
      </w:r>
      <w:r w:rsidRPr="00DB19FB">
        <w:rPr>
          <w:rFonts w:hint="eastAsia"/>
        </w:rPr>
        <w:t>全省业务工单</w:t>
      </w:r>
      <w:r w:rsidRPr="00DB19FB">
        <w:rPr>
          <w:rFonts w:hint="eastAsia"/>
        </w:rPr>
        <w:t>-</w:t>
      </w:r>
      <w:r>
        <w:rPr>
          <w:rFonts w:hint="eastAsia"/>
        </w:rPr>
        <w:t>宽带移机当月受理量</w:t>
      </w:r>
      <w:r>
        <w:rPr>
          <w:rFonts w:ascii="宋体" w:hAnsi="宋体" w:hint="eastAsia"/>
          <w:lang w:val="x-none"/>
        </w:rPr>
        <w:t>数据结果</w:t>
      </w:r>
      <w:r w:rsidRPr="00DB19FB">
        <w:rPr>
          <w:rFonts w:hint="eastAsia"/>
        </w:rPr>
        <w:t>。</w:t>
      </w:r>
    </w:p>
    <w:p w:rsidR="00513B86" w:rsidRPr="00DB19FB" w:rsidRDefault="00513B86" w:rsidP="00513B86">
      <w:pPr>
        <w:pStyle w:val="6"/>
        <w:rPr>
          <w:b/>
          <w:bCs/>
          <w:i/>
          <w:iCs w:val="0"/>
        </w:rPr>
      </w:pPr>
      <w:bookmarkStart w:id="576" w:name="_Toc130154443"/>
      <w:r w:rsidRPr="00DB19FB">
        <w:rPr>
          <w:rFonts w:hint="eastAsia"/>
        </w:rPr>
        <w:t>区县业务工单</w:t>
      </w:r>
      <w:r w:rsidRPr="00DB19FB">
        <w:rPr>
          <w:rFonts w:hint="eastAsia"/>
        </w:rPr>
        <w:t>-</w:t>
      </w:r>
      <w:r>
        <w:rPr>
          <w:rFonts w:hint="eastAsia"/>
        </w:rPr>
        <w:t>宽带移机当月受理量数据查询</w:t>
      </w:r>
      <w:bookmarkEnd w:id="576"/>
    </w:p>
    <w:p w:rsidR="00513B86" w:rsidRDefault="00513B86" w:rsidP="00513B86">
      <w:pPr>
        <w:ind w:left="420" w:firstLine="480"/>
      </w:pPr>
      <w:r w:rsidRPr="00DF78AA">
        <w:rPr>
          <w:rFonts w:ascii="宋体" w:hAnsi="宋体" w:hint="eastAsia"/>
          <w:lang w:val="x-none"/>
        </w:rPr>
        <w:t>综调人员登录综调中心，进入</w:t>
      </w:r>
      <w:r>
        <w:rPr>
          <w:rFonts w:ascii="宋体" w:hAnsi="宋体" w:hint="eastAsia"/>
          <w:lang w:val="x-none"/>
        </w:rPr>
        <w:t>业务专区</w:t>
      </w:r>
      <w:r w:rsidRPr="00DF78AA">
        <w:rPr>
          <w:rFonts w:ascii="宋体" w:hAnsi="宋体" w:hint="eastAsia"/>
          <w:lang w:val="x-none"/>
        </w:rPr>
        <w:t>管理模块，选择</w:t>
      </w:r>
      <w:r w:rsidRPr="00DB19FB">
        <w:rPr>
          <w:rFonts w:hint="eastAsia"/>
        </w:rPr>
        <w:t>全省业务工单</w:t>
      </w:r>
      <w:r w:rsidRPr="00DB19FB">
        <w:rPr>
          <w:rFonts w:hint="eastAsia"/>
        </w:rPr>
        <w:t>-</w:t>
      </w:r>
      <w:r w:rsidRPr="00DB19FB">
        <w:rPr>
          <w:rFonts w:hint="eastAsia"/>
        </w:rPr>
        <w:t>宽带</w:t>
      </w:r>
      <w:r w:rsidRPr="00DF78AA">
        <w:rPr>
          <w:rFonts w:ascii="宋体" w:hAnsi="宋体" w:hint="eastAsia"/>
          <w:lang w:val="x-none"/>
        </w:rPr>
        <w:t>界面，输入日期、查询后展示该指标区县的趋势图</w:t>
      </w:r>
      <w:r w:rsidRPr="00DB19FB">
        <w:rPr>
          <w:rFonts w:hint="eastAsia"/>
        </w:rPr>
        <w:t>。</w:t>
      </w:r>
    </w:p>
    <w:p w:rsidR="00513B86" w:rsidRPr="00DB19FB" w:rsidRDefault="00513B86" w:rsidP="00513B86">
      <w:pPr>
        <w:pStyle w:val="5"/>
      </w:pPr>
      <w:bookmarkStart w:id="577" w:name="_Toc130154444"/>
      <w:r w:rsidRPr="00DB19FB">
        <w:rPr>
          <w:rFonts w:hint="eastAsia"/>
        </w:rPr>
        <w:t>业务工单-宽带移机本月归档量</w:t>
      </w:r>
      <w:r>
        <w:rPr>
          <w:rFonts w:hint="eastAsia"/>
        </w:rPr>
        <w:t>管理</w:t>
      </w:r>
      <w:bookmarkEnd w:id="577"/>
    </w:p>
    <w:p w:rsidR="00513B86" w:rsidRPr="00A14368" w:rsidRDefault="00513B86" w:rsidP="00513B86">
      <w:pPr>
        <w:pStyle w:val="6"/>
        <w:rPr>
          <w:b/>
          <w:bCs/>
          <w:i/>
          <w:iCs w:val="0"/>
        </w:rPr>
      </w:pPr>
      <w:bookmarkStart w:id="578" w:name="_Toc130154445"/>
      <w:r w:rsidRPr="00DB19FB">
        <w:rPr>
          <w:rFonts w:hint="eastAsia"/>
        </w:rPr>
        <w:t>业务工单</w:t>
      </w:r>
      <w:r w:rsidRPr="00DB19FB">
        <w:rPr>
          <w:rFonts w:hint="eastAsia"/>
        </w:rPr>
        <w:t>-</w:t>
      </w:r>
      <w:r>
        <w:rPr>
          <w:rFonts w:hint="eastAsia"/>
        </w:rPr>
        <w:t>宽带移机当月归档量计算规则管理</w:t>
      </w:r>
      <w:bookmarkEnd w:id="578"/>
    </w:p>
    <w:p w:rsidR="00513B86" w:rsidRPr="00706BDE" w:rsidRDefault="00513B86" w:rsidP="00513B86">
      <w:pPr>
        <w:ind w:left="420" w:firstLine="480"/>
      </w:pPr>
      <w:r>
        <w:t>根据</w:t>
      </w:r>
      <w:r w:rsidRPr="00DB19FB">
        <w:rPr>
          <w:rFonts w:hint="eastAsia"/>
        </w:rPr>
        <w:t>业务工单</w:t>
      </w:r>
      <w:r w:rsidRPr="00DB19FB">
        <w:rPr>
          <w:rFonts w:hint="eastAsia"/>
        </w:rPr>
        <w:t>-</w:t>
      </w:r>
      <w:r>
        <w:rPr>
          <w:rFonts w:hint="eastAsia"/>
        </w:rPr>
        <w:t>宽带变更</w:t>
      </w:r>
      <w:r>
        <w:t>指标说明文档，分析统计口径，将文字统计口径转化为口径数据，在系统中录入统计规则，并提供计算规则的增加、删除、修改功能</w:t>
      </w:r>
      <w:r>
        <w:rPr>
          <w:rFonts w:hint="eastAsia"/>
        </w:rPr>
        <w:t>，</w:t>
      </w:r>
      <w:r w:rsidRPr="00DB19FB">
        <w:rPr>
          <w:rFonts w:hint="eastAsia"/>
        </w:rPr>
        <w:t>业务工单</w:t>
      </w:r>
      <w:r w:rsidRPr="00DB19FB">
        <w:rPr>
          <w:rFonts w:hint="eastAsia"/>
        </w:rPr>
        <w:t>-</w:t>
      </w:r>
      <w:r>
        <w:rPr>
          <w:rFonts w:hint="eastAsia"/>
        </w:rPr>
        <w:t>宽带变更计算规则信息文件入库。</w:t>
      </w:r>
    </w:p>
    <w:p w:rsidR="00513B86" w:rsidRPr="00162339" w:rsidRDefault="00513B86" w:rsidP="00513B86">
      <w:pPr>
        <w:pStyle w:val="6"/>
        <w:rPr>
          <w:b/>
          <w:bCs/>
          <w:i/>
          <w:iCs w:val="0"/>
        </w:rPr>
      </w:pPr>
      <w:bookmarkStart w:id="579" w:name="_Toc130154446"/>
      <w:r w:rsidRPr="00DB19FB">
        <w:rPr>
          <w:rFonts w:hint="eastAsia"/>
        </w:rPr>
        <w:t>业务工单</w:t>
      </w:r>
      <w:r w:rsidRPr="00DB19FB">
        <w:rPr>
          <w:rFonts w:hint="eastAsia"/>
        </w:rPr>
        <w:t>-</w:t>
      </w:r>
      <w:r>
        <w:rPr>
          <w:rFonts w:hint="eastAsia"/>
        </w:rPr>
        <w:t>宽带移机当月归档量</w:t>
      </w:r>
      <w:r w:rsidRPr="00162339">
        <w:rPr>
          <w:rFonts w:hint="eastAsia"/>
        </w:rPr>
        <w:t>分析</w:t>
      </w:r>
      <w:bookmarkEnd w:id="579"/>
    </w:p>
    <w:p w:rsidR="00513B86" w:rsidRPr="0088147F" w:rsidRDefault="00513B86" w:rsidP="00513B86">
      <w:pPr>
        <w:ind w:left="420" w:firstLine="480"/>
        <w:rPr>
          <w:rFonts w:ascii="宋体" w:hAnsi="宋体"/>
          <w:lang w:val="x-none"/>
        </w:rPr>
      </w:pPr>
      <w:r>
        <w:t>提取对端系统提供的</w:t>
      </w:r>
      <w:r w:rsidRPr="00DB19FB">
        <w:rPr>
          <w:rFonts w:hint="eastAsia"/>
        </w:rPr>
        <w:t>业务工单</w:t>
      </w:r>
      <w:r w:rsidRPr="00DB19FB">
        <w:rPr>
          <w:rFonts w:hint="eastAsia"/>
        </w:rPr>
        <w:t>-</w:t>
      </w:r>
      <w:r>
        <w:rPr>
          <w:rFonts w:hint="eastAsia"/>
        </w:rPr>
        <w:t>宽带移机当月归档量</w:t>
      </w:r>
      <w:r>
        <w:t>数据，对数据文件进行分析，比对数据文件名称、格式、类型、推送周期，分析完成且无异常，进入数据新增环节。分析失败，提示数据分析异常</w:t>
      </w:r>
      <w:r>
        <w:rPr>
          <w:rFonts w:hint="eastAsia"/>
        </w:rPr>
        <w:t>，再次核查确认数据。</w:t>
      </w:r>
    </w:p>
    <w:p w:rsidR="00513B86" w:rsidRPr="002B06C9" w:rsidRDefault="00513B86" w:rsidP="00513B86">
      <w:pPr>
        <w:pStyle w:val="6"/>
        <w:rPr>
          <w:b/>
          <w:bCs/>
          <w:i/>
          <w:iCs w:val="0"/>
        </w:rPr>
      </w:pPr>
      <w:bookmarkStart w:id="580" w:name="_Toc130154447"/>
      <w:r w:rsidRPr="00DB19FB">
        <w:rPr>
          <w:rFonts w:hint="eastAsia"/>
        </w:rPr>
        <w:t>业务工单</w:t>
      </w:r>
      <w:r w:rsidRPr="00DB19FB">
        <w:rPr>
          <w:rFonts w:hint="eastAsia"/>
        </w:rPr>
        <w:t>-</w:t>
      </w:r>
      <w:r>
        <w:rPr>
          <w:rFonts w:hint="eastAsia"/>
        </w:rPr>
        <w:t>宽带移机当月归档量</w:t>
      </w:r>
      <w:r w:rsidRPr="002B06C9">
        <w:rPr>
          <w:rFonts w:hint="eastAsia"/>
        </w:rPr>
        <w:t>数据新增</w:t>
      </w:r>
      <w:bookmarkEnd w:id="580"/>
    </w:p>
    <w:p w:rsidR="00513B86" w:rsidRPr="004707D4" w:rsidRDefault="00513B86" w:rsidP="00513B86">
      <w:pPr>
        <w:ind w:left="420" w:firstLine="480"/>
        <w:rPr>
          <w:rFonts w:ascii="宋体" w:hAnsi="宋体"/>
          <w:lang w:val="x-none"/>
        </w:rPr>
      </w:pPr>
      <w:r w:rsidRPr="00DB19FB">
        <w:rPr>
          <w:rFonts w:hint="eastAsia"/>
        </w:rPr>
        <w:lastRenderedPageBreak/>
        <w:t>业务工单</w:t>
      </w:r>
      <w:r w:rsidRPr="00DB19FB">
        <w:rPr>
          <w:rFonts w:hint="eastAsia"/>
        </w:rPr>
        <w:t>-</w:t>
      </w:r>
      <w:r>
        <w:rPr>
          <w:rFonts w:hint="eastAsia"/>
        </w:rPr>
        <w:t>宽带移机当月归档量</w:t>
      </w:r>
      <w:r>
        <w:t>数据新增功能，</w:t>
      </w:r>
      <w:r w:rsidRPr="00DB19FB">
        <w:rPr>
          <w:rFonts w:hint="eastAsia"/>
        </w:rPr>
        <w:t>业务工单</w:t>
      </w:r>
      <w:r w:rsidRPr="00DB19FB">
        <w:rPr>
          <w:rFonts w:hint="eastAsia"/>
        </w:rPr>
        <w:t>-</w:t>
      </w:r>
      <w:r>
        <w:rPr>
          <w:rFonts w:hint="eastAsia"/>
        </w:rPr>
        <w:t>宽带移机当月归档量</w:t>
      </w:r>
      <w:r>
        <w:t>指标采集时，</w:t>
      </w:r>
      <w:r>
        <w:rPr>
          <w:rFonts w:hint="eastAsia"/>
        </w:rPr>
        <w:t>依据</w:t>
      </w:r>
      <w:r w:rsidRPr="00DB19FB">
        <w:rPr>
          <w:rFonts w:hint="eastAsia"/>
        </w:rPr>
        <w:t>业务工单</w:t>
      </w:r>
      <w:r w:rsidRPr="00DB19FB">
        <w:rPr>
          <w:rFonts w:hint="eastAsia"/>
        </w:rPr>
        <w:t>-</w:t>
      </w:r>
      <w:r>
        <w:rPr>
          <w:rFonts w:hint="eastAsia"/>
        </w:rPr>
        <w:t>宽带移机当月归档量</w:t>
      </w:r>
      <w:r>
        <w:t>计算规则</w:t>
      </w:r>
      <w:r>
        <w:rPr>
          <w:rFonts w:hint="eastAsia"/>
        </w:rPr>
        <w:t>，数据</w:t>
      </w:r>
      <w:r>
        <w:t>处理人员确认</w:t>
      </w:r>
      <w:r>
        <w:rPr>
          <w:rFonts w:hint="eastAsia"/>
        </w:rPr>
        <w:t>并</w:t>
      </w:r>
      <w:r>
        <w:t>比对原始数据，将原始的数据和指标数据</w:t>
      </w:r>
      <w:r>
        <w:rPr>
          <w:rFonts w:hint="eastAsia"/>
        </w:rPr>
        <w:t>对应的指标计算规则</w:t>
      </w:r>
      <w:r>
        <w:t>新增进系统库</w:t>
      </w:r>
      <w:r>
        <w:rPr>
          <w:rFonts w:hint="eastAsia"/>
        </w:rPr>
        <w:t>，</w:t>
      </w:r>
      <w:r>
        <w:t>并完成数据文件</w:t>
      </w:r>
      <w:r>
        <w:rPr>
          <w:rFonts w:hint="eastAsia"/>
        </w:rPr>
        <w:t>信息</w:t>
      </w:r>
      <w:r>
        <w:t>入库。</w:t>
      </w:r>
    </w:p>
    <w:p w:rsidR="00513B86" w:rsidRPr="00270D20" w:rsidRDefault="00513B86" w:rsidP="00513B86">
      <w:pPr>
        <w:pStyle w:val="6"/>
        <w:rPr>
          <w:rFonts w:ascii="宋体" w:hAnsi="宋体"/>
          <w:b/>
          <w:bCs/>
          <w:i/>
          <w:iCs w:val="0"/>
          <w:lang w:val="x-none" w:eastAsia="x-none"/>
        </w:rPr>
      </w:pPr>
      <w:bookmarkStart w:id="581" w:name="_Toc130154448"/>
      <w:r w:rsidRPr="00DB19FB">
        <w:rPr>
          <w:rFonts w:hint="eastAsia"/>
        </w:rPr>
        <w:t>业务工单</w:t>
      </w:r>
      <w:r w:rsidRPr="00DB19FB">
        <w:rPr>
          <w:rFonts w:hint="eastAsia"/>
        </w:rPr>
        <w:t>-</w:t>
      </w:r>
      <w:r>
        <w:rPr>
          <w:rFonts w:hint="eastAsia"/>
        </w:rPr>
        <w:t>宽带移机当月归档量</w:t>
      </w:r>
      <w:r>
        <w:rPr>
          <w:rFonts w:ascii="宋体" w:hAnsi="宋体" w:hint="eastAsia"/>
          <w:lang w:val="x-none"/>
        </w:rPr>
        <w:t>数</w:t>
      </w:r>
      <w:r w:rsidRPr="005170E3">
        <w:rPr>
          <w:rFonts w:ascii="宋体" w:hAnsi="宋体" w:hint="eastAsia"/>
          <w:lang w:val="x-none"/>
        </w:rPr>
        <w:t>据校验</w:t>
      </w:r>
      <w:bookmarkEnd w:id="581"/>
    </w:p>
    <w:p w:rsidR="00513B86" w:rsidRPr="00DB19FB" w:rsidRDefault="00513B86" w:rsidP="00513B86">
      <w:pPr>
        <w:ind w:left="420" w:firstLine="480"/>
        <w:jc w:val="both"/>
        <w:rPr>
          <w:rFonts w:ascii="宋体" w:hAnsi="宋体"/>
          <w:lang w:val="x-none"/>
        </w:rPr>
      </w:pPr>
      <w:r>
        <w:t>数据处理人员新增</w:t>
      </w:r>
      <w:r w:rsidRPr="00DB19FB">
        <w:rPr>
          <w:rFonts w:hint="eastAsia"/>
        </w:rPr>
        <w:t>业务工单</w:t>
      </w:r>
      <w:r w:rsidRPr="00DB19FB">
        <w:rPr>
          <w:rFonts w:hint="eastAsia"/>
        </w:rPr>
        <w:t>-</w:t>
      </w:r>
      <w:r>
        <w:rPr>
          <w:rFonts w:hint="eastAsia"/>
        </w:rPr>
        <w:t>宽带移机当月归档量</w:t>
      </w:r>
      <w:r>
        <w:rPr>
          <w:rFonts w:ascii="宋体" w:hAnsi="宋体" w:hint="eastAsia"/>
          <w:lang w:val="x-none"/>
        </w:rPr>
        <w:t>数据</w:t>
      </w:r>
      <w:r>
        <w:t>后，系统会对新增数据的名称</w:t>
      </w:r>
      <w:r>
        <w:rPr>
          <w:rFonts w:hint="eastAsia"/>
        </w:rPr>
        <w:t>、取数口径、数据文件类型、文件编码、调用参数等信息进行校验，判断</w:t>
      </w:r>
      <w:r>
        <w:t>系统中是否已经存在了相同的数据，如存在，则系统提示数据已经存在，并且不允许继续进行后续数据的处理。</w:t>
      </w:r>
    </w:p>
    <w:p w:rsidR="00513B86" w:rsidRPr="00DB19FB" w:rsidRDefault="00513B86" w:rsidP="00513B86">
      <w:pPr>
        <w:pStyle w:val="6"/>
        <w:rPr>
          <w:rFonts w:ascii="宋体" w:hAnsi="宋体"/>
          <w:b/>
          <w:bCs/>
          <w:i/>
          <w:iCs w:val="0"/>
          <w:lang w:val="x-none" w:eastAsia="x-none"/>
        </w:rPr>
      </w:pPr>
      <w:bookmarkStart w:id="582" w:name="_Toc130154449"/>
      <w:r w:rsidRPr="00DB19FB">
        <w:rPr>
          <w:rFonts w:hint="eastAsia"/>
        </w:rPr>
        <w:t>业务工单</w:t>
      </w:r>
      <w:r w:rsidRPr="00DB19FB">
        <w:rPr>
          <w:rFonts w:hint="eastAsia"/>
        </w:rPr>
        <w:t>-</w:t>
      </w:r>
      <w:r>
        <w:rPr>
          <w:rFonts w:hint="eastAsia"/>
        </w:rPr>
        <w:t>宽带移机当月归档量</w:t>
      </w:r>
      <w:r w:rsidRPr="00DB19FB">
        <w:rPr>
          <w:rFonts w:ascii="宋体" w:hAnsi="宋体" w:hint="eastAsia"/>
          <w:lang w:val="x-none"/>
        </w:rPr>
        <w:t>数据</w:t>
      </w:r>
      <w:r>
        <w:rPr>
          <w:rFonts w:ascii="宋体" w:hAnsi="宋体" w:hint="eastAsia"/>
          <w:lang w:val="x-none"/>
        </w:rPr>
        <w:t>计算</w:t>
      </w:r>
      <w:bookmarkEnd w:id="582"/>
    </w:p>
    <w:p w:rsidR="00513B86" w:rsidRPr="00DB19FB" w:rsidRDefault="00513B86" w:rsidP="00513B86">
      <w:pPr>
        <w:ind w:left="420" w:firstLine="480"/>
        <w:rPr>
          <w:rFonts w:ascii="宋体" w:hAnsi="宋体"/>
          <w:lang w:val="x-none"/>
        </w:rPr>
      </w:pPr>
      <w:r w:rsidRPr="00DB19FB">
        <w:rPr>
          <w:rFonts w:hint="eastAsia"/>
        </w:rPr>
        <w:t>业务工单</w:t>
      </w:r>
      <w:r w:rsidRPr="00DB19FB">
        <w:rPr>
          <w:rFonts w:hint="eastAsia"/>
        </w:rPr>
        <w:t>-</w:t>
      </w:r>
      <w:r>
        <w:rPr>
          <w:rFonts w:hint="eastAsia"/>
        </w:rPr>
        <w:t>宽带移机当月归档量数据</w:t>
      </w:r>
      <w:r w:rsidRPr="00DB19FB">
        <w:rPr>
          <w:rFonts w:ascii="宋体" w:hAnsi="宋体" w:hint="eastAsia"/>
          <w:lang w:val="x-none"/>
        </w:rPr>
        <w:t>解析</w:t>
      </w:r>
      <w:r>
        <w:rPr>
          <w:rFonts w:hint="eastAsia"/>
        </w:rPr>
        <w:t>成功，根据</w:t>
      </w:r>
      <w:r w:rsidRPr="00DB19FB">
        <w:rPr>
          <w:rFonts w:hint="eastAsia"/>
        </w:rPr>
        <w:t>业务工单</w:t>
      </w:r>
      <w:r w:rsidRPr="00DB19FB">
        <w:rPr>
          <w:rFonts w:hint="eastAsia"/>
        </w:rPr>
        <w:t>-</w:t>
      </w:r>
      <w:r>
        <w:rPr>
          <w:rFonts w:hint="eastAsia"/>
        </w:rPr>
        <w:t>宽带移机当月归档量</w:t>
      </w:r>
      <w:r w:rsidRPr="00DB19FB">
        <w:rPr>
          <w:rFonts w:hint="eastAsia"/>
        </w:rPr>
        <w:t>指标</w:t>
      </w:r>
      <w:r>
        <w:rPr>
          <w:rFonts w:hint="eastAsia"/>
        </w:rPr>
        <w:t>计算规则，</w:t>
      </w:r>
      <w:r>
        <w:rPr>
          <w:rFonts w:ascii="宋体" w:hAnsi="宋体" w:hint="eastAsia"/>
          <w:lang w:val="x-none"/>
        </w:rPr>
        <w:t>匹配对应的</w:t>
      </w:r>
      <w:r w:rsidRPr="00DB19FB">
        <w:rPr>
          <w:rFonts w:ascii="宋体" w:hAnsi="宋体" w:hint="eastAsia"/>
          <w:lang w:val="x-none"/>
        </w:rPr>
        <w:t>地市、区县编码值</w:t>
      </w:r>
      <w:r>
        <w:rPr>
          <w:rFonts w:ascii="宋体" w:hAnsi="宋体" w:hint="eastAsia"/>
          <w:lang w:val="x-none"/>
        </w:rPr>
        <w:t>并</w:t>
      </w:r>
      <w:r w:rsidRPr="00DB19FB">
        <w:rPr>
          <w:rFonts w:ascii="宋体" w:hAnsi="宋体" w:hint="eastAsia"/>
          <w:lang w:val="x-none"/>
        </w:rPr>
        <w:t>对</w:t>
      </w:r>
      <w:r>
        <w:rPr>
          <w:rFonts w:ascii="宋体" w:hAnsi="宋体" w:hint="eastAsia"/>
          <w:lang w:val="x-none"/>
        </w:rPr>
        <w:t>指标</w:t>
      </w:r>
      <w:r w:rsidRPr="00DB19FB">
        <w:rPr>
          <w:rFonts w:ascii="宋体" w:hAnsi="宋体" w:hint="eastAsia"/>
          <w:lang w:val="x-none"/>
        </w:rPr>
        <w:t>数据进行关联</w:t>
      </w:r>
      <w:r>
        <w:rPr>
          <w:rFonts w:hint="eastAsia"/>
        </w:rPr>
        <w:t>，输出当月</w:t>
      </w:r>
      <w:r w:rsidRPr="00DB19FB">
        <w:rPr>
          <w:rFonts w:hint="eastAsia"/>
        </w:rPr>
        <w:t>业务工单</w:t>
      </w:r>
      <w:r w:rsidRPr="00DB19FB">
        <w:rPr>
          <w:rFonts w:hint="eastAsia"/>
        </w:rPr>
        <w:t>-</w:t>
      </w:r>
      <w:r>
        <w:rPr>
          <w:rFonts w:hint="eastAsia"/>
        </w:rPr>
        <w:t>宽带移机当月归档量数据。</w:t>
      </w:r>
    </w:p>
    <w:p w:rsidR="00513B86" w:rsidRPr="00DB19FB" w:rsidRDefault="00513B86" w:rsidP="00513B86">
      <w:pPr>
        <w:pStyle w:val="6"/>
        <w:rPr>
          <w:rFonts w:ascii="宋体" w:hAnsi="宋体"/>
          <w:b/>
          <w:bCs/>
          <w:i/>
          <w:iCs w:val="0"/>
          <w:lang w:val="x-none" w:eastAsia="x-none"/>
        </w:rPr>
      </w:pPr>
      <w:bookmarkStart w:id="583" w:name="_Toc130154450"/>
      <w:r w:rsidRPr="00DB19FB">
        <w:rPr>
          <w:rFonts w:hint="eastAsia"/>
        </w:rPr>
        <w:t>业务工单</w:t>
      </w:r>
      <w:r w:rsidRPr="00DB19FB">
        <w:rPr>
          <w:rFonts w:hint="eastAsia"/>
        </w:rPr>
        <w:t>-</w:t>
      </w:r>
      <w:r>
        <w:rPr>
          <w:rFonts w:hint="eastAsia"/>
        </w:rPr>
        <w:t>宽带移机当月归档量</w:t>
      </w:r>
      <w:r w:rsidRPr="00DB19FB">
        <w:rPr>
          <w:rFonts w:ascii="宋体" w:hAnsi="宋体" w:hint="eastAsia"/>
          <w:lang w:val="x-none"/>
        </w:rPr>
        <w:t>数据保存</w:t>
      </w:r>
      <w:bookmarkEnd w:id="583"/>
    </w:p>
    <w:p w:rsidR="00513B86" w:rsidRPr="00DB19FB" w:rsidRDefault="00513B86" w:rsidP="00513B86">
      <w:pPr>
        <w:ind w:left="420" w:firstLine="480"/>
        <w:rPr>
          <w:rFonts w:ascii="宋体" w:hAnsi="宋体"/>
          <w:lang w:val="x-none"/>
        </w:rPr>
      </w:pPr>
      <w:r w:rsidRPr="00DB19FB">
        <w:rPr>
          <w:rFonts w:hint="eastAsia"/>
        </w:rPr>
        <w:t>业务工单</w:t>
      </w:r>
      <w:r w:rsidRPr="00DB19FB">
        <w:rPr>
          <w:rFonts w:hint="eastAsia"/>
        </w:rPr>
        <w:t>-</w:t>
      </w:r>
      <w:r>
        <w:rPr>
          <w:rFonts w:hint="eastAsia"/>
        </w:rPr>
        <w:t>宽带移机当月归档量</w:t>
      </w:r>
      <w:r>
        <w:rPr>
          <w:rFonts w:ascii="宋体" w:hAnsi="宋体" w:hint="eastAsia"/>
          <w:lang w:val="x-none"/>
        </w:rPr>
        <w:t>数据</w:t>
      </w:r>
      <w:r w:rsidRPr="00DB19FB">
        <w:rPr>
          <w:rFonts w:ascii="宋体" w:hAnsi="宋体" w:hint="eastAsia"/>
          <w:lang w:val="x-none"/>
        </w:rPr>
        <w:t>关联完成</w:t>
      </w:r>
      <w:r>
        <w:rPr>
          <w:rFonts w:ascii="宋体" w:hAnsi="宋体" w:hint="eastAsia"/>
          <w:lang w:val="x-none"/>
        </w:rPr>
        <w:t>，</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513B86" w:rsidRPr="00DB19FB" w:rsidRDefault="00513B86" w:rsidP="00513B86">
      <w:pPr>
        <w:pStyle w:val="6"/>
        <w:rPr>
          <w:b/>
          <w:bCs/>
          <w:i/>
          <w:iCs w:val="0"/>
        </w:rPr>
      </w:pPr>
      <w:bookmarkStart w:id="584" w:name="_Toc130154451"/>
      <w:r w:rsidRPr="00DB19FB">
        <w:rPr>
          <w:rFonts w:hint="eastAsia"/>
        </w:rPr>
        <w:t>全省业务工单</w:t>
      </w:r>
      <w:r w:rsidRPr="00DB19FB">
        <w:rPr>
          <w:rFonts w:hint="eastAsia"/>
        </w:rPr>
        <w:t>-</w:t>
      </w:r>
      <w:r>
        <w:rPr>
          <w:rFonts w:hint="eastAsia"/>
        </w:rPr>
        <w:t>宽带移机当月归档量数据查询</w:t>
      </w:r>
      <w:bookmarkEnd w:id="584"/>
    </w:p>
    <w:p w:rsidR="00513B86" w:rsidRDefault="00513B86" w:rsidP="00513B86">
      <w:pPr>
        <w:ind w:left="420" w:firstLine="480"/>
      </w:pPr>
      <w:r>
        <w:rPr>
          <w:rFonts w:ascii="宋体" w:hAnsi="宋体" w:hint="eastAsia"/>
          <w:lang w:val="x-none"/>
        </w:rPr>
        <w:t>输入G</w:t>
      </w:r>
      <w:r>
        <w:rPr>
          <w:rFonts w:ascii="宋体" w:hAnsi="宋体"/>
          <w:lang w:val="x-none"/>
        </w:rPr>
        <w:t>IS</w:t>
      </w:r>
      <w:r>
        <w:rPr>
          <w:rFonts w:ascii="宋体" w:hAnsi="宋体" w:hint="eastAsia"/>
          <w:lang w:val="x-none"/>
        </w:rPr>
        <w:t>信息、区域、</w:t>
      </w:r>
      <w:r w:rsidRPr="00DB19FB">
        <w:rPr>
          <w:rFonts w:ascii="宋体" w:hAnsi="宋体" w:hint="eastAsia"/>
          <w:lang w:val="x-none"/>
        </w:rPr>
        <w:t>时间</w:t>
      </w:r>
      <w:r>
        <w:rPr>
          <w:rFonts w:ascii="宋体" w:hAnsi="宋体" w:hint="eastAsia"/>
          <w:lang w:val="x-none"/>
        </w:rPr>
        <w:t>等查询信息，查询完成展示</w:t>
      </w:r>
      <w:r w:rsidRPr="00DB19FB">
        <w:rPr>
          <w:rFonts w:hint="eastAsia"/>
        </w:rPr>
        <w:t>全省业务工单</w:t>
      </w:r>
      <w:r w:rsidRPr="00DB19FB">
        <w:rPr>
          <w:rFonts w:hint="eastAsia"/>
        </w:rPr>
        <w:t>-</w:t>
      </w:r>
      <w:r>
        <w:rPr>
          <w:rFonts w:hint="eastAsia"/>
        </w:rPr>
        <w:t>宽带移机当月归档量</w:t>
      </w:r>
      <w:r>
        <w:rPr>
          <w:rFonts w:ascii="宋体" w:hAnsi="宋体" w:hint="eastAsia"/>
          <w:lang w:val="x-none"/>
        </w:rPr>
        <w:t>数据结果</w:t>
      </w:r>
      <w:r w:rsidRPr="00DB19FB">
        <w:rPr>
          <w:rFonts w:hint="eastAsia"/>
        </w:rPr>
        <w:t>。</w:t>
      </w:r>
    </w:p>
    <w:p w:rsidR="00513B86" w:rsidRPr="00DB19FB" w:rsidRDefault="00513B86" w:rsidP="00513B86">
      <w:pPr>
        <w:pStyle w:val="6"/>
        <w:rPr>
          <w:b/>
          <w:bCs/>
          <w:i/>
          <w:iCs w:val="0"/>
        </w:rPr>
      </w:pPr>
      <w:bookmarkStart w:id="585" w:name="_Toc130154452"/>
      <w:r w:rsidRPr="00DB19FB">
        <w:rPr>
          <w:rFonts w:hint="eastAsia"/>
        </w:rPr>
        <w:t>区县业务工单</w:t>
      </w:r>
      <w:r w:rsidRPr="00DB19FB">
        <w:rPr>
          <w:rFonts w:hint="eastAsia"/>
        </w:rPr>
        <w:t>-</w:t>
      </w:r>
      <w:r>
        <w:rPr>
          <w:rFonts w:hint="eastAsia"/>
        </w:rPr>
        <w:t>宽带移机当月归档量数据查询</w:t>
      </w:r>
      <w:bookmarkEnd w:id="585"/>
    </w:p>
    <w:p w:rsidR="00513B86" w:rsidRDefault="00513B86" w:rsidP="00513B86">
      <w:pPr>
        <w:ind w:left="420" w:firstLine="480"/>
      </w:pPr>
      <w:r w:rsidRPr="00DF78AA">
        <w:rPr>
          <w:rFonts w:ascii="宋体" w:hAnsi="宋体" w:hint="eastAsia"/>
          <w:lang w:val="x-none"/>
        </w:rPr>
        <w:t>综调人员登录综调中心，进入</w:t>
      </w:r>
      <w:r>
        <w:rPr>
          <w:rFonts w:ascii="宋体" w:hAnsi="宋体" w:hint="eastAsia"/>
          <w:lang w:val="x-none"/>
        </w:rPr>
        <w:t>业务专区</w:t>
      </w:r>
      <w:r w:rsidRPr="00DF78AA">
        <w:rPr>
          <w:rFonts w:ascii="宋体" w:hAnsi="宋体" w:hint="eastAsia"/>
          <w:lang w:val="x-none"/>
        </w:rPr>
        <w:t>管理模块，选择</w:t>
      </w:r>
      <w:r w:rsidRPr="00DB19FB">
        <w:rPr>
          <w:rFonts w:hint="eastAsia"/>
        </w:rPr>
        <w:t>全省业务工单</w:t>
      </w:r>
      <w:r w:rsidRPr="00DB19FB">
        <w:rPr>
          <w:rFonts w:hint="eastAsia"/>
        </w:rPr>
        <w:t>-</w:t>
      </w:r>
      <w:r w:rsidRPr="00DB19FB">
        <w:rPr>
          <w:rFonts w:hint="eastAsia"/>
        </w:rPr>
        <w:t>宽带</w:t>
      </w:r>
      <w:r w:rsidRPr="00DF78AA">
        <w:rPr>
          <w:rFonts w:ascii="宋体" w:hAnsi="宋体" w:hint="eastAsia"/>
          <w:lang w:val="x-none"/>
        </w:rPr>
        <w:t>界面，输入日期、查询后展示该指标区县的趋势图</w:t>
      </w:r>
      <w:r w:rsidRPr="00DB19FB">
        <w:rPr>
          <w:rFonts w:hint="eastAsia"/>
        </w:rPr>
        <w:t>。</w:t>
      </w:r>
    </w:p>
    <w:p w:rsidR="00513B86" w:rsidRPr="00DB19FB" w:rsidRDefault="00513B86" w:rsidP="00513B86">
      <w:pPr>
        <w:pStyle w:val="5"/>
      </w:pPr>
      <w:bookmarkStart w:id="586" w:name="_Toc130154453"/>
      <w:r w:rsidRPr="00DB19FB">
        <w:rPr>
          <w:rFonts w:hint="eastAsia"/>
        </w:rPr>
        <w:t>业务工单-宽带移机今日受理量</w:t>
      </w:r>
      <w:r>
        <w:rPr>
          <w:rFonts w:hint="eastAsia"/>
        </w:rPr>
        <w:t>管理</w:t>
      </w:r>
      <w:bookmarkEnd w:id="586"/>
    </w:p>
    <w:p w:rsidR="00513B86" w:rsidRPr="00A14368" w:rsidRDefault="00513B86" w:rsidP="00513B86">
      <w:pPr>
        <w:pStyle w:val="6"/>
        <w:rPr>
          <w:b/>
          <w:bCs/>
          <w:i/>
          <w:iCs w:val="0"/>
        </w:rPr>
      </w:pPr>
      <w:bookmarkStart w:id="587" w:name="_Toc130154454"/>
      <w:r w:rsidRPr="00DB19FB">
        <w:rPr>
          <w:rFonts w:hint="eastAsia"/>
        </w:rPr>
        <w:lastRenderedPageBreak/>
        <w:t>业务工单</w:t>
      </w:r>
      <w:r w:rsidRPr="00DB19FB">
        <w:rPr>
          <w:rFonts w:hint="eastAsia"/>
        </w:rPr>
        <w:t>-</w:t>
      </w:r>
      <w:r>
        <w:rPr>
          <w:rFonts w:hint="eastAsia"/>
        </w:rPr>
        <w:t>宽带移机今日受理量计算规则管理</w:t>
      </w:r>
      <w:bookmarkEnd w:id="587"/>
    </w:p>
    <w:p w:rsidR="00513B86" w:rsidRPr="00706BDE" w:rsidRDefault="00513B86" w:rsidP="00513B86">
      <w:pPr>
        <w:ind w:left="420" w:firstLine="480"/>
      </w:pPr>
      <w:r>
        <w:t>根据</w:t>
      </w:r>
      <w:r w:rsidRPr="00DB19FB">
        <w:rPr>
          <w:rFonts w:hint="eastAsia"/>
        </w:rPr>
        <w:t>业务工单</w:t>
      </w:r>
      <w:r w:rsidRPr="00DB19FB">
        <w:rPr>
          <w:rFonts w:hint="eastAsia"/>
        </w:rPr>
        <w:t>-</w:t>
      </w:r>
      <w:r>
        <w:rPr>
          <w:rFonts w:hint="eastAsia"/>
        </w:rPr>
        <w:t>宽带变更</w:t>
      </w:r>
      <w:r>
        <w:t>指标说明文档，分析统计口径，将文字统计口径转化为口径数据，在系统中录入统计规则，并提供计算规则的增加、删除、修改功能</w:t>
      </w:r>
      <w:r>
        <w:rPr>
          <w:rFonts w:hint="eastAsia"/>
        </w:rPr>
        <w:t>，</w:t>
      </w:r>
      <w:r w:rsidRPr="00DB19FB">
        <w:rPr>
          <w:rFonts w:hint="eastAsia"/>
        </w:rPr>
        <w:t>业务工单</w:t>
      </w:r>
      <w:r w:rsidRPr="00DB19FB">
        <w:rPr>
          <w:rFonts w:hint="eastAsia"/>
        </w:rPr>
        <w:t>-</w:t>
      </w:r>
      <w:r>
        <w:rPr>
          <w:rFonts w:hint="eastAsia"/>
        </w:rPr>
        <w:t>宽带变更计算规则信息文件入库。</w:t>
      </w:r>
    </w:p>
    <w:p w:rsidR="00513B86" w:rsidRPr="00162339" w:rsidRDefault="00513B86" w:rsidP="00513B86">
      <w:pPr>
        <w:pStyle w:val="6"/>
        <w:rPr>
          <w:b/>
          <w:bCs/>
          <w:i/>
          <w:iCs w:val="0"/>
        </w:rPr>
      </w:pPr>
      <w:bookmarkStart w:id="588" w:name="_Toc130154455"/>
      <w:r w:rsidRPr="00DB19FB">
        <w:rPr>
          <w:rFonts w:hint="eastAsia"/>
        </w:rPr>
        <w:t>业务工单</w:t>
      </w:r>
      <w:r w:rsidRPr="00DB19FB">
        <w:rPr>
          <w:rFonts w:hint="eastAsia"/>
        </w:rPr>
        <w:t>-</w:t>
      </w:r>
      <w:r>
        <w:rPr>
          <w:rFonts w:hint="eastAsia"/>
        </w:rPr>
        <w:t>宽带移机今日受理量</w:t>
      </w:r>
      <w:r w:rsidRPr="00162339">
        <w:rPr>
          <w:rFonts w:hint="eastAsia"/>
        </w:rPr>
        <w:t>分析</w:t>
      </w:r>
      <w:bookmarkEnd w:id="588"/>
    </w:p>
    <w:p w:rsidR="00513B86" w:rsidRPr="0088147F" w:rsidRDefault="00513B86" w:rsidP="00513B86">
      <w:pPr>
        <w:ind w:left="420" w:firstLine="480"/>
        <w:rPr>
          <w:rFonts w:ascii="宋体" w:hAnsi="宋体"/>
          <w:lang w:val="x-none"/>
        </w:rPr>
      </w:pPr>
      <w:r>
        <w:t>提取对端系统提供的</w:t>
      </w:r>
      <w:r w:rsidRPr="00DB19FB">
        <w:rPr>
          <w:rFonts w:hint="eastAsia"/>
        </w:rPr>
        <w:t>业务工单</w:t>
      </w:r>
      <w:r w:rsidRPr="00DB19FB">
        <w:rPr>
          <w:rFonts w:hint="eastAsia"/>
        </w:rPr>
        <w:t>-</w:t>
      </w:r>
      <w:r>
        <w:rPr>
          <w:rFonts w:hint="eastAsia"/>
        </w:rPr>
        <w:t>宽带移机今日受理量</w:t>
      </w:r>
      <w:r>
        <w:t>数据，对数据文件进行分析，比对数据文件名称、格式、类型、推送周期，分析完成且无异常，进入数据新增环节。分析失败，提示数据分析异常</w:t>
      </w:r>
      <w:r>
        <w:rPr>
          <w:rFonts w:hint="eastAsia"/>
        </w:rPr>
        <w:t>，再次核查确认数据。</w:t>
      </w:r>
    </w:p>
    <w:p w:rsidR="00513B86" w:rsidRPr="002B06C9" w:rsidRDefault="00513B86" w:rsidP="00513B86">
      <w:pPr>
        <w:pStyle w:val="6"/>
        <w:rPr>
          <w:b/>
          <w:bCs/>
          <w:i/>
          <w:iCs w:val="0"/>
        </w:rPr>
      </w:pPr>
      <w:bookmarkStart w:id="589" w:name="_Toc130154456"/>
      <w:r w:rsidRPr="00DB19FB">
        <w:rPr>
          <w:rFonts w:hint="eastAsia"/>
        </w:rPr>
        <w:t>业务工单</w:t>
      </w:r>
      <w:r w:rsidRPr="00DB19FB">
        <w:rPr>
          <w:rFonts w:hint="eastAsia"/>
        </w:rPr>
        <w:t>-</w:t>
      </w:r>
      <w:r>
        <w:rPr>
          <w:rFonts w:hint="eastAsia"/>
        </w:rPr>
        <w:t>宽带移机今日受理量</w:t>
      </w:r>
      <w:r w:rsidRPr="002B06C9">
        <w:rPr>
          <w:rFonts w:hint="eastAsia"/>
        </w:rPr>
        <w:t>数据新增</w:t>
      </w:r>
      <w:bookmarkEnd w:id="589"/>
    </w:p>
    <w:p w:rsidR="00513B86" w:rsidRPr="004707D4" w:rsidRDefault="00513B86" w:rsidP="00513B86">
      <w:pPr>
        <w:ind w:left="420" w:firstLine="480"/>
        <w:rPr>
          <w:rFonts w:ascii="宋体" w:hAnsi="宋体"/>
          <w:lang w:val="x-none"/>
        </w:rPr>
      </w:pPr>
      <w:r w:rsidRPr="00DB19FB">
        <w:rPr>
          <w:rFonts w:hint="eastAsia"/>
        </w:rPr>
        <w:t>业务工单</w:t>
      </w:r>
      <w:r w:rsidRPr="00DB19FB">
        <w:rPr>
          <w:rFonts w:hint="eastAsia"/>
        </w:rPr>
        <w:t>-</w:t>
      </w:r>
      <w:r>
        <w:rPr>
          <w:rFonts w:hint="eastAsia"/>
        </w:rPr>
        <w:t>宽带移机今日受理量</w:t>
      </w:r>
      <w:r>
        <w:t>数据新增功能，</w:t>
      </w:r>
      <w:r w:rsidRPr="00DB19FB">
        <w:rPr>
          <w:rFonts w:hint="eastAsia"/>
        </w:rPr>
        <w:t>业务工单</w:t>
      </w:r>
      <w:r w:rsidRPr="00DB19FB">
        <w:rPr>
          <w:rFonts w:hint="eastAsia"/>
        </w:rPr>
        <w:t>-</w:t>
      </w:r>
      <w:r>
        <w:rPr>
          <w:rFonts w:hint="eastAsia"/>
        </w:rPr>
        <w:t>宽带移机今日受理量</w:t>
      </w:r>
      <w:r>
        <w:t>指标采集时，</w:t>
      </w:r>
      <w:r>
        <w:rPr>
          <w:rFonts w:hint="eastAsia"/>
        </w:rPr>
        <w:t>依据</w:t>
      </w:r>
      <w:r w:rsidRPr="00DB19FB">
        <w:rPr>
          <w:rFonts w:hint="eastAsia"/>
        </w:rPr>
        <w:t>业务工单</w:t>
      </w:r>
      <w:r w:rsidRPr="00DB19FB">
        <w:rPr>
          <w:rFonts w:hint="eastAsia"/>
        </w:rPr>
        <w:t>-</w:t>
      </w:r>
      <w:r>
        <w:rPr>
          <w:rFonts w:hint="eastAsia"/>
        </w:rPr>
        <w:t>宽带移机今日受理量</w:t>
      </w:r>
      <w:r>
        <w:t>计算规则</w:t>
      </w:r>
      <w:r>
        <w:rPr>
          <w:rFonts w:hint="eastAsia"/>
        </w:rPr>
        <w:t>，数据</w:t>
      </w:r>
      <w:r>
        <w:t>处理人员确认</w:t>
      </w:r>
      <w:r>
        <w:rPr>
          <w:rFonts w:hint="eastAsia"/>
        </w:rPr>
        <w:t>并</w:t>
      </w:r>
      <w:r>
        <w:t>比对原始数据，将原始的数据和指标数据</w:t>
      </w:r>
      <w:r>
        <w:rPr>
          <w:rFonts w:hint="eastAsia"/>
        </w:rPr>
        <w:t>对应的指标计算规则</w:t>
      </w:r>
      <w:r>
        <w:t>新增进系统库</w:t>
      </w:r>
      <w:r>
        <w:rPr>
          <w:rFonts w:hint="eastAsia"/>
        </w:rPr>
        <w:t>，</w:t>
      </w:r>
      <w:r>
        <w:t>并完成数据文件</w:t>
      </w:r>
      <w:r>
        <w:rPr>
          <w:rFonts w:hint="eastAsia"/>
        </w:rPr>
        <w:t>信息</w:t>
      </w:r>
      <w:r>
        <w:t>入库。</w:t>
      </w:r>
    </w:p>
    <w:p w:rsidR="00513B86" w:rsidRPr="00270D20" w:rsidRDefault="00513B86" w:rsidP="00513B86">
      <w:pPr>
        <w:pStyle w:val="6"/>
        <w:rPr>
          <w:rFonts w:ascii="宋体" w:hAnsi="宋体"/>
          <w:b/>
          <w:bCs/>
          <w:i/>
          <w:iCs w:val="0"/>
          <w:lang w:val="x-none" w:eastAsia="x-none"/>
        </w:rPr>
      </w:pPr>
      <w:bookmarkStart w:id="590" w:name="_Toc130154457"/>
      <w:r w:rsidRPr="00DB19FB">
        <w:rPr>
          <w:rFonts w:hint="eastAsia"/>
        </w:rPr>
        <w:t>业务工单</w:t>
      </w:r>
      <w:r w:rsidRPr="00DB19FB">
        <w:rPr>
          <w:rFonts w:hint="eastAsia"/>
        </w:rPr>
        <w:t>-</w:t>
      </w:r>
      <w:r>
        <w:rPr>
          <w:rFonts w:hint="eastAsia"/>
        </w:rPr>
        <w:t>宽带移机今日受理量</w:t>
      </w:r>
      <w:r>
        <w:rPr>
          <w:rFonts w:ascii="宋体" w:hAnsi="宋体" w:hint="eastAsia"/>
          <w:lang w:val="x-none"/>
        </w:rPr>
        <w:t>数</w:t>
      </w:r>
      <w:r w:rsidRPr="005170E3">
        <w:rPr>
          <w:rFonts w:ascii="宋体" w:hAnsi="宋体" w:hint="eastAsia"/>
          <w:lang w:val="x-none"/>
        </w:rPr>
        <w:t>据校验</w:t>
      </w:r>
      <w:bookmarkEnd w:id="590"/>
    </w:p>
    <w:p w:rsidR="00513B86" w:rsidRPr="00DB19FB" w:rsidRDefault="00513B86" w:rsidP="00513B86">
      <w:pPr>
        <w:ind w:left="420" w:firstLine="480"/>
        <w:jc w:val="both"/>
        <w:rPr>
          <w:rFonts w:ascii="宋体" w:hAnsi="宋体"/>
          <w:lang w:val="x-none"/>
        </w:rPr>
      </w:pPr>
      <w:r>
        <w:t>数据处理人员新增</w:t>
      </w:r>
      <w:r w:rsidRPr="00DB19FB">
        <w:rPr>
          <w:rFonts w:hint="eastAsia"/>
        </w:rPr>
        <w:t>业务工单</w:t>
      </w:r>
      <w:r w:rsidRPr="00DB19FB">
        <w:rPr>
          <w:rFonts w:hint="eastAsia"/>
        </w:rPr>
        <w:t>-</w:t>
      </w:r>
      <w:r>
        <w:rPr>
          <w:rFonts w:hint="eastAsia"/>
        </w:rPr>
        <w:t>宽带移机今日受理量</w:t>
      </w:r>
      <w:r>
        <w:rPr>
          <w:rFonts w:ascii="宋体" w:hAnsi="宋体" w:hint="eastAsia"/>
          <w:lang w:val="x-none"/>
        </w:rPr>
        <w:t>数据</w:t>
      </w:r>
      <w:r>
        <w:t>后，系统会对新增数据的名称</w:t>
      </w:r>
      <w:r>
        <w:rPr>
          <w:rFonts w:hint="eastAsia"/>
        </w:rPr>
        <w:t>、取数口径、数据文件类型、文件编码、调用参数等信息进行校验，判断</w:t>
      </w:r>
      <w:r>
        <w:t>系统中是否已经存在了相同的数据，如存在，则系统提示数据已经存在，并且不允许继续进行后续数据的处理。</w:t>
      </w:r>
    </w:p>
    <w:p w:rsidR="00513B86" w:rsidRPr="00DB19FB" w:rsidRDefault="00513B86" w:rsidP="00513B86">
      <w:pPr>
        <w:pStyle w:val="6"/>
        <w:rPr>
          <w:rFonts w:ascii="宋体" w:hAnsi="宋体"/>
          <w:b/>
          <w:bCs/>
          <w:i/>
          <w:iCs w:val="0"/>
          <w:lang w:val="x-none" w:eastAsia="x-none"/>
        </w:rPr>
      </w:pPr>
      <w:bookmarkStart w:id="591" w:name="_Toc130154458"/>
      <w:r w:rsidRPr="00DB19FB">
        <w:rPr>
          <w:rFonts w:hint="eastAsia"/>
        </w:rPr>
        <w:t>业务工单</w:t>
      </w:r>
      <w:r w:rsidRPr="00DB19FB">
        <w:rPr>
          <w:rFonts w:hint="eastAsia"/>
        </w:rPr>
        <w:t>-</w:t>
      </w:r>
      <w:r>
        <w:rPr>
          <w:rFonts w:hint="eastAsia"/>
        </w:rPr>
        <w:t>宽带移机今日受理量</w:t>
      </w:r>
      <w:r w:rsidRPr="00DB19FB">
        <w:rPr>
          <w:rFonts w:ascii="宋体" w:hAnsi="宋体" w:hint="eastAsia"/>
          <w:lang w:val="x-none"/>
        </w:rPr>
        <w:t>数据</w:t>
      </w:r>
      <w:r>
        <w:rPr>
          <w:rFonts w:ascii="宋体" w:hAnsi="宋体" w:hint="eastAsia"/>
          <w:lang w:val="x-none"/>
        </w:rPr>
        <w:t>计算</w:t>
      </w:r>
      <w:bookmarkEnd w:id="591"/>
    </w:p>
    <w:p w:rsidR="00513B86" w:rsidRPr="00DB19FB" w:rsidRDefault="00513B86" w:rsidP="00513B86">
      <w:pPr>
        <w:ind w:left="420" w:firstLine="480"/>
        <w:rPr>
          <w:rFonts w:ascii="宋体" w:hAnsi="宋体"/>
          <w:lang w:val="x-none"/>
        </w:rPr>
      </w:pPr>
      <w:r w:rsidRPr="00DB19FB">
        <w:rPr>
          <w:rFonts w:hint="eastAsia"/>
        </w:rPr>
        <w:t>业务工单</w:t>
      </w:r>
      <w:r w:rsidRPr="00DB19FB">
        <w:rPr>
          <w:rFonts w:hint="eastAsia"/>
        </w:rPr>
        <w:t>-</w:t>
      </w:r>
      <w:r>
        <w:rPr>
          <w:rFonts w:hint="eastAsia"/>
        </w:rPr>
        <w:t>宽带移机今日受理量数据</w:t>
      </w:r>
      <w:r w:rsidRPr="00DB19FB">
        <w:rPr>
          <w:rFonts w:ascii="宋体" w:hAnsi="宋体" w:hint="eastAsia"/>
          <w:lang w:val="x-none"/>
        </w:rPr>
        <w:t>解析</w:t>
      </w:r>
      <w:r>
        <w:rPr>
          <w:rFonts w:hint="eastAsia"/>
        </w:rPr>
        <w:t>成功，根据</w:t>
      </w:r>
      <w:r w:rsidRPr="00DB19FB">
        <w:rPr>
          <w:rFonts w:hint="eastAsia"/>
        </w:rPr>
        <w:t>业务工单</w:t>
      </w:r>
      <w:r w:rsidRPr="00DB19FB">
        <w:rPr>
          <w:rFonts w:hint="eastAsia"/>
        </w:rPr>
        <w:t>-</w:t>
      </w:r>
      <w:r>
        <w:rPr>
          <w:rFonts w:hint="eastAsia"/>
        </w:rPr>
        <w:t>宽带移机今日受理量</w:t>
      </w:r>
      <w:r w:rsidRPr="00DB19FB">
        <w:rPr>
          <w:rFonts w:hint="eastAsia"/>
        </w:rPr>
        <w:t>指标</w:t>
      </w:r>
      <w:r>
        <w:rPr>
          <w:rFonts w:hint="eastAsia"/>
        </w:rPr>
        <w:t>计算规则，</w:t>
      </w:r>
      <w:r>
        <w:rPr>
          <w:rFonts w:ascii="宋体" w:hAnsi="宋体" w:hint="eastAsia"/>
          <w:lang w:val="x-none"/>
        </w:rPr>
        <w:t>匹配对应的</w:t>
      </w:r>
      <w:r w:rsidRPr="00DB19FB">
        <w:rPr>
          <w:rFonts w:ascii="宋体" w:hAnsi="宋体" w:hint="eastAsia"/>
          <w:lang w:val="x-none"/>
        </w:rPr>
        <w:t>地市、区县编码值</w:t>
      </w:r>
      <w:r>
        <w:rPr>
          <w:rFonts w:ascii="宋体" w:hAnsi="宋体" w:hint="eastAsia"/>
          <w:lang w:val="x-none"/>
        </w:rPr>
        <w:t>并</w:t>
      </w:r>
      <w:r w:rsidRPr="00DB19FB">
        <w:rPr>
          <w:rFonts w:ascii="宋体" w:hAnsi="宋体" w:hint="eastAsia"/>
          <w:lang w:val="x-none"/>
        </w:rPr>
        <w:t>对</w:t>
      </w:r>
      <w:r>
        <w:rPr>
          <w:rFonts w:ascii="宋体" w:hAnsi="宋体" w:hint="eastAsia"/>
          <w:lang w:val="x-none"/>
        </w:rPr>
        <w:t>指标</w:t>
      </w:r>
      <w:r w:rsidRPr="00DB19FB">
        <w:rPr>
          <w:rFonts w:ascii="宋体" w:hAnsi="宋体" w:hint="eastAsia"/>
          <w:lang w:val="x-none"/>
        </w:rPr>
        <w:t>数据进行关联</w:t>
      </w:r>
      <w:r>
        <w:rPr>
          <w:rFonts w:hint="eastAsia"/>
        </w:rPr>
        <w:t>，输出当月</w:t>
      </w:r>
      <w:r w:rsidRPr="00DB19FB">
        <w:rPr>
          <w:rFonts w:hint="eastAsia"/>
        </w:rPr>
        <w:t>业务工单</w:t>
      </w:r>
      <w:r w:rsidRPr="00DB19FB">
        <w:rPr>
          <w:rFonts w:hint="eastAsia"/>
        </w:rPr>
        <w:t>-</w:t>
      </w:r>
      <w:r>
        <w:rPr>
          <w:rFonts w:hint="eastAsia"/>
        </w:rPr>
        <w:t>宽带移机今日受理量数据。</w:t>
      </w:r>
    </w:p>
    <w:p w:rsidR="00513B86" w:rsidRPr="00DB19FB" w:rsidRDefault="00513B86" w:rsidP="00513B86">
      <w:pPr>
        <w:pStyle w:val="6"/>
        <w:rPr>
          <w:rFonts w:ascii="宋体" w:hAnsi="宋体"/>
          <w:b/>
          <w:bCs/>
          <w:i/>
          <w:iCs w:val="0"/>
          <w:lang w:val="x-none" w:eastAsia="x-none"/>
        </w:rPr>
      </w:pPr>
      <w:bookmarkStart w:id="592" w:name="_Toc130154459"/>
      <w:r w:rsidRPr="00DB19FB">
        <w:rPr>
          <w:rFonts w:hint="eastAsia"/>
        </w:rPr>
        <w:lastRenderedPageBreak/>
        <w:t>业务工单</w:t>
      </w:r>
      <w:r w:rsidRPr="00DB19FB">
        <w:rPr>
          <w:rFonts w:hint="eastAsia"/>
        </w:rPr>
        <w:t>-</w:t>
      </w:r>
      <w:r>
        <w:rPr>
          <w:rFonts w:hint="eastAsia"/>
        </w:rPr>
        <w:t>宽带移机今日受理量</w:t>
      </w:r>
      <w:r w:rsidRPr="00DB19FB">
        <w:rPr>
          <w:rFonts w:ascii="宋体" w:hAnsi="宋体" w:hint="eastAsia"/>
          <w:lang w:val="x-none"/>
        </w:rPr>
        <w:t>数据保存</w:t>
      </w:r>
      <w:bookmarkEnd w:id="592"/>
    </w:p>
    <w:p w:rsidR="00513B86" w:rsidRPr="00DB19FB" w:rsidRDefault="00513B86" w:rsidP="00513B86">
      <w:pPr>
        <w:ind w:left="420" w:firstLine="480"/>
        <w:rPr>
          <w:rFonts w:ascii="宋体" w:hAnsi="宋体"/>
          <w:lang w:val="x-none"/>
        </w:rPr>
      </w:pPr>
      <w:r w:rsidRPr="00DB19FB">
        <w:rPr>
          <w:rFonts w:hint="eastAsia"/>
        </w:rPr>
        <w:t>业务工单</w:t>
      </w:r>
      <w:r w:rsidRPr="00DB19FB">
        <w:rPr>
          <w:rFonts w:hint="eastAsia"/>
        </w:rPr>
        <w:t>-</w:t>
      </w:r>
      <w:r>
        <w:rPr>
          <w:rFonts w:hint="eastAsia"/>
        </w:rPr>
        <w:t>宽带移机今日受理量</w:t>
      </w:r>
      <w:r>
        <w:rPr>
          <w:rFonts w:ascii="宋体" w:hAnsi="宋体" w:hint="eastAsia"/>
          <w:lang w:val="x-none"/>
        </w:rPr>
        <w:t>数据</w:t>
      </w:r>
      <w:r w:rsidRPr="00DB19FB">
        <w:rPr>
          <w:rFonts w:ascii="宋体" w:hAnsi="宋体" w:hint="eastAsia"/>
          <w:lang w:val="x-none"/>
        </w:rPr>
        <w:t>关联完成</w:t>
      </w:r>
      <w:r>
        <w:rPr>
          <w:rFonts w:ascii="宋体" w:hAnsi="宋体" w:hint="eastAsia"/>
          <w:lang w:val="x-none"/>
        </w:rPr>
        <w:t>，</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513B86" w:rsidRPr="00DB19FB" w:rsidRDefault="00513B86" w:rsidP="00513B86">
      <w:pPr>
        <w:pStyle w:val="6"/>
        <w:rPr>
          <w:b/>
          <w:bCs/>
          <w:i/>
          <w:iCs w:val="0"/>
        </w:rPr>
      </w:pPr>
      <w:bookmarkStart w:id="593" w:name="_Toc130154460"/>
      <w:r w:rsidRPr="00DB19FB">
        <w:rPr>
          <w:rFonts w:hint="eastAsia"/>
        </w:rPr>
        <w:t>全省业务工单</w:t>
      </w:r>
      <w:r w:rsidRPr="00DB19FB">
        <w:rPr>
          <w:rFonts w:hint="eastAsia"/>
        </w:rPr>
        <w:t>-</w:t>
      </w:r>
      <w:r>
        <w:rPr>
          <w:rFonts w:hint="eastAsia"/>
        </w:rPr>
        <w:t>宽带移机今日受理量数据查询</w:t>
      </w:r>
      <w:bookmarkEnd w:id="593"/>
    </w:p>
    <w:p w:rsidR="00513B86" w:rsidRDefault="00513B86" w:rsidP="00513B86">
      <w:pPr>
        <w:ind w:left="420" w:firstLine="480"/>
      </w:pPr>
      <w:r>
        <w:rPr>
          <w:rFonts w:ascii="宋体" w:hAnsi="宋体" w:hint="eastAsia"/>
          <w:lang w:val="x-none"/>
        </w:rPr>
        <w:t>输入G</w:t>
      </w:r>
      <w:r>
        <w:rPr>
          <w:rFonts w:ascii="宋体" w:hAnsi="宋体"/>
          <w:lang w:val="x-none"/>
        </w:rPr>
        <w:t>IS</w:t>
      </w:r>
      <w:r>
        <w:rPr>
          <w:rFonts w:ascii="宋体" w:hAnsi="宋体" w:hint="eastAsia"/>
          <w:lang w:val="x-none"/>
        </w:rPr>
        <w:t>信息、区域、</w:t>
      </w:r>
      <w:r w:rsidRPr="00DB19FB">
        <w:rPr>
          <w:rFonts w:ascii="宋体" w:hAnsi="宋体" w:hint="eastAsia"/>
          <w:lang w:val="x-none"/>
        </w:rPr>
        <w:t>时间</w:t>
      </w:r>
      <w:r>
        <w:rPr>
          <w:rFonts w:ascii="宋体" w:hAnsi="宋体" w:hint="eastAsia"/>
          <w:lang w:val="x-none"/>
        </w:rPr>
        <w:t>等查询信息，查询完成展示</w:t>
      </w:r>
      <w:r w:rsidRPr="00DB19FB">
        <w:rPr>
          <w:rFonts w:hint="eastAsia"/>
        </w:rPr>
        <w:t>全省业务工单</w:t>
      </w:r>
      <w:r w:rsidRPr="00DB19FB">
        <w:rPr>
          <w:rFonts w:hint="eastAsia"/>
        </w:rPr>
        <w:t>-</w:t>
      </w:r>
      <w:r>
        <w:rPr>
          <w:rFonts w:hint="eastAsia"/>
        </w:rPr>
        <w:t>宽带移机今日受理量</w:t>
      </w:r>
      <w:r>
        <w:rPr>
          <w:rFonts w:ascii="宋体" w:hAnsi="宋体" w:hint="eastAsia"/>
          <w:lang w:val="x-none"/>
        </w:rPr>
        <w:t>数据结果</w:t>
      </w:r>
      <w:r w:rsidRPr="00DB19FB">
        <w:rPr>
          <w:rFonts w:hint="eastAsia"/>
        </w:rPr>
        <w:t>。</w:t>
      </w:r>
    </w:p>
    <w:p w:rsidR="00513B86" w:rsidRPr="00DB19FB" w:rsidRDefault="00513B86" w:rsidP="00513B86">
      <w:pPr>
        <w:pStyle w:val="6"/>
        <w:rPr>
          <w:b/>
          <w:bCs/>
          <w:i/>
          <w:iCs w:val="0"/>
        </w:rPr>
      </w:pPr>
      <w:bookmarkStart w:id="594" w:name="_Toc130154461"/>
      <w:r w:rsidRPr="00DB19FB">
        <w:rPr>
          <w:rFonts w:hint="eastAsia"/>
        </w:rPr>
        <w:t>区县业务工单</w:t>
      </w:r>
      <w:r w:rsidRPr="00DB19FB">
        <w:rPr>
          <w:rFonts w:hint="eastAsia"/>
        </w:rPr>
        <w:t>-</w:t>
      </w:r>
      <w:r>
        <w:rPr>
          <w:rFonts w:hint="eastAsia"/>
        </w:rPr>
        <w:t>宽带移机今日受理量数据查询</w:t>
      </w:r>
      <w:bookmarkEnd w:id="594"/>
    </w:p>
    <w:p w:rsidR="00513B86" w:rsidRDefault="00513B86" w:rsidP="00513B86">
      <w:pPr>
        <w:ind w:left="420" w:firstLine="480"/>
      </w:pPr>
      <w:r w:rsidRPr="00DF78AA">
        <w:rPr>
          <w:rFonts w:ascii="宋体" w:hAnsi="宋体" w:hint="eastAsia"/>
          <w:lang w:val="x-none"/>
        </w:rPr>
        <w:t>综调人员登录综调中心，进入</w:t>
      </w:r>
      <w:r>
        <w:rPr>
          <w:rFonts w:ascii="宋体" w:hAnsi="宋体" w:hint="eastAsia"/>
          <w:lang w:val="x-none"/>
        </w:rPr>
        <w:t>业务专区</w:t>
      </w:r>
      <w:r w:rsidRPr="00DF78AA">
        <w:rPr>
          <w:rFonts w:ascii="宋体" w:hAnsi="宋体" w:hint="eastAsia"/>
          <w:lang w:val="x-none"/>
        </w:rPr>
        <w:t>管理模块，选择</w:t>
      </w:r>
      <w:r w:rsidRPr="00DB19FB">
        <w:rPr>
          <w:rFonts w:hint="eastAsia"/>
        </w:rPr>
        <w:t>全省业务工单</w:t>
      </w:r>
      <w:r w:rsidRPr="00DB19FB">
        <w:rPr>
          <w:rFonts w:hint="eastAsia"/>
        </w:rPr>
        <w:t>-</w:t>
      </w:r>
      <w:r w:rsidRPr="00DB19FB">
        <w:rPr>
          <w:rFonts w:hint="eastAsia"/>
        </w:rPr>
        <w:t>宽带</w:t>
      </w:r>
      <w:r w:rsidRPr="00DF78AA">
        <w:rPr>
          <w:rFonts w:ascii="宋体" w:hAnsi="宋体" w:hint="eastAsia"/>
          <w:lang w:val="x-none"/>
        </w:rPr>
        <w:t>界面，输入日期、查询后展示该指标区县的趋势图</w:t>
      </w:r>
      <w:r w:rsidRPr="00DB19FB">
        <w:rPr>
          <w:rFonts w:hint="eastAsia"/>
        </w:rPr>
        <w:t>。</w:t>
      </w:r>
    </w:p>
    <w:p w:rsidR="00513B86" w:rsidRPr="00DB19FB" w:rsidRDefault="00513B86" w:rsidP="00513B86">
      <w:pPr>
        <w:pStyle w:val="5"/>
      </w:pPr>
      <w:bookmarkStart w:id="595" w:name="_Toc130154462"/>
      <w:r w:rsidRPr="00DB19FB">
        <w:rPr>
          <w:rFonts w:hint="eastAsia"/>
        </w:rPr>
        <w:t>业务工单-宽带移机今日归档量</w:t>
      </w:r>
      <w:r>
        <w:rPr>
          <w:rFonts w:hint="eastAsia"/>
        </w:rPr>
        <w:t>管理</w:t>
      </w:r>
      <w:bookmarkEnd w:id="595"/>
    </w:p>
    <w:p w:rsidR="00513B86" w:rsidRPr="00A14368" w:rsidRDefault="00513B86" w:rsidP="00513B86">
      <w:pPr>
        <w:pStyle w:val="6"/>
        <w:rPr>
          <w:b/>
          <w:bCs/>
          <w:i/>
          <w:iCs w:val="0"/>
        </w:rPr>
      </w:pPr>
      <w:bookmarkStart w:id="596" w:name="_Toc130154463"/>
      <w:r w:rsidRPr="00DB19FB">
        <w:rPr>
          <w:rFonts w:hint="eastAsia"/>
        </w:rPr>
        <w:t>业务工单</w:t>
      </w:r>
      <w:r w:rsidRPr="00DB19FB">
        <w:rPr>
          <w:rFonts w:hint="eastAsia"/>
        </w:rPr>
        <w:t>-</w:t>
      </w:r>
      <w:r>
        <w:rPr>
          <w:rFonts w:hint="eastAsia"/>
        </w:rPr>
        <w:t>宽带移机今日归档量计算规则管理</w:t>
      </w:r>
      <w:bookmarkEnd w:id="596"/>
    </w:p>
    <w:p w:rsidR="00513B86" w:rsidRPr="00706BDE" w:rsidRDefault="00513B86" w:rsidP="00513B86">
      <w:pPr>
        <w:ind w:left="420" w:firstLine="480"/>
      </w:pPr>
      <w:r>
        <w:t>根据</w:t>
      </w:r>
      <w:r w:rsidRPr="00DB19FB">
        <w:rPr>
          <w:rFonts w:hint="eastAsia"/>
        </w:rPr>
        <w:t>业务工单</w:t>
      </w:r>
      <w:r w:rsidRPr="00DB19FB">
        <w:rPr>
          <w:rFonts w:hint="eastAsia"/>
        </w:rPr>
        <w:t>-</w:t>
      </w:r>
      <w:r>
        <w:rPr>
          <w:rFonts w:hint="eastAsia"/>
        </w:rPr>
        <w:t>宽带变更</w:t>
      </w:r>
      <w:r>
        <w:t>指标说明文档，分析统计口径，将文字统计口径转化为口径数据，在系统中录入统计规则，并提供计算规则的增加、删除、修改功能</w:t>
      </w:r>
      <w:r>
        <w:rPr>
          <w:rFonts w:hint="eastAsia"/>
        </w:rPr>
        <w:t>，</w:t>
      </w:r>
      <w:r w:rsidRPr="00DB19FB">
        <w:rPr>
          <w:rFonts w:hint="eastAsia"/>
        </w:rPr>
        <w:t>业务工单</w:t>
      </w:r>
      <w:r w:rsidRPr="00DB19FB">
        <w:rPr>
          <w:rFonts w:hint="eastAsia"/>
        </w:rPr>
        <w:t>-</w:t>
      </w:r>
      <w:r>
        <w:rPr>
          <w:rFonts w:hint="eastAsia"/>
        </w:rPr>
        <w:t>宽带变更计算规则信息文件入库。</w:t>
      </w:r>
    </w:p>
    <w:p w:rsidR="00513B86" w:rsidRPr="00162339" w:rsidRDefault="00513B86" w:rsidP="00513B86">
      <w:pPr>
        <w:pStyle w:val="6"/>
        <w:rPr>
          <w:b/>
          <w:bCs/>
          <w:i/>
          <w:iCs w:val="0"/>
        </w:rPr>
      </w:pPr>
      <w:bookmarkStart w:id="597" w:name="_Toc130154464"/>
      <w:r w:rsidRPr="00DB19FB">
        <w:rPr>
          <w:rFonts w:hint="eastAsia"/>
        </w:rPr>
        <w:t>业务工单</w:t>
      </w:r>
      <w:r w:rsidRPr="00DB19FB">
        <w:rPr>
          <w:rFonts w:hint="eastAsia"/>
        </w:rPr>
        <w:t>-</w:t>
      </w:r>
      <w:r>
        <w:rPr>
          <w:rFonts w:hint="eastAsia"/>
        </w:rPr>
        <w:t>宽带移机今日归档量</w:t>
      </w:r>
      <w:r w:rsidRPr="00162339">
        <w:rPr>
          <w:rFonts w:hint="eastAsia"/>
        </w:rPr>
        <w:t>分析</w:t>
      </w:r>
      <w:bookmarkEnd w:id="597"/>
    </w:p>
    <w:p w:rsidR="00513B86" w:rsidRPr="0088147F" w:rsidRDefault="00513B86" w:rsidP="00513B86">
      <w:pPr>
        <w:ind w:left="420" w:firstLine="480"/>
        <w:rPr>
          <w:rFonts w:ascii="宋体" w:hAnsi="宋体"/>
          <w:lang w:val="x-none"/>
        </w:rPr>
      </w:pPr>
      <w:r>
        <w:t>提取对端系统提供的</w:t>
      </w:r>
      <w:r w:rsidRPr="00DB19FB">
        <w:rPr>
          <w:rFonts w:hint="eastAsia"/>
        </w:rPr>
        <w:t>业务工单</w:t>
      </w:r>
      <w:r w:rsidRPr="00DB19FB">
        <w:rPr>
          <w:rFonts w:hint="eastAsia"/>
        </w:rPr>
        <w:t>-</w:t>
      </w:r>
      <w:r>
        <w:rPr>
          <w:rFonts w:hint="eastAsia"/>
        </w:rPr>
        <w:t>宽带移机今日归档量</w:t>
      </w:r>
      <w:r>
        <w:t>数据，对数据文件进行分析，比对数据文件名称、格式、类型、推送周期，分析完成且无异常，进入数据新增环节。分析失败，提示数据分析异常</w:t>
      </w:r>
      <w:r>
        <w:rPr>
          <w:rFonts w:hint="eastAsia"/>
        </w:rPr>
        <w:t>，再次核查确认数据。</w:t>
      </w:r>
    </w:p>
    <w:p w:rsidR="00513B86" w:rsidRPr="002B06C9" w:rsidRDefault="00513B86" w:rsidP="00513B86">
      <w:pPr>
        <w:pStyle w:val="6"/>
        <w:rPr>
          <w:b/>
          <w:bCs/>
          <w:i/>
          <w:iCs w:val="0"/>
        </w:rPr>
      </w:pPr>
      <w:bookmarkStart w:id="598" w:name="_Toc130154465"/>
      <w:r w:rsidRPr="00DB19FB">
        <w:rPr>
          <w:rFonts w:hint="eastAsia"/>
        </w:rPr>
        <w:t>业务工单</w:t>
      </w:r>
      <w:r w:rsidRPr="00DB19FB">
        <w:rPr>
          <w:rFonts w:hint="eastAsia"/>
        </w:rPr>
        <w:t>-</w:t>
      </w:r>
      <w:r>
        <w:rPr>
          <w:rFonts w:hint="eastAsia"/>
        </w:rPr>
        <w:t>宽带移机今日归档量</w:t>
      </w:r>
      <w:r w:rsidRPr="002B06C9">
        <w:rPr>
          <w:rFonts w:hint="eastAsia"/>
        </w:rPr>
        <w:t>数据新增</w:t>
      </w:r>
      <w:bookmarkEnd w:id="598"/>
    </w:p>
    <w:p w:rsidR="00513B86" w:rsidRPr="004707D4" w:rsidRDefault="00513B86" w:rsidP="00513B86">
      <w:pPr>
        <w:ind w:left="420" w:firstLine="480"/>
        <w:rPr>
          <w:rFonts w:ascii="宋体" w:hAnsi="宋体"/>
          <w:lang w:val="x-none"/>
        </w:rPr>
      </w:pPr>
      <w:r w:rsidRPr="00DB19FB">
        <w:rPr>
          <w:rFonts w:hint="eastAsia"/>
        </w:rPr>
        <w:t>业务工单</w:t>
      </w:r>
      <w:r w:rsidRPr="00DB19FB">
        <w:rPr>
          <w:rFonts w:hint="eastAsia"/>
        </w:rPr>
        <w:t>-</w:t>
      </w:r>
      <w:r>
        <w:rPr>
          <w:rFonts w:hint="eastAsia"/>
        </w:rPr>
        <w:t>宽带移机今日归档量</w:t>
      </w:r>
      <w:r>
        <w:t>数据新增功能，</w:t>
      </w:r>
      <w:r w:rsidRPr="00DB19FB">
        <w:rPr>
          <w:rFonts w:hint="eastAsia"/>
        </w:rPr>
        <w:t>业务工单</w:t>
      </w:r>
      <w:r w:rsidRPr="00DB19FB">
        <w:rPr>
          <w:rFonts w:hint="eastAsia"/>
        </w:rPr>
        <w:t>-</w:t>
      </w:r>
      <w:r>
        <w:rPr>
          <w:rFonts w:hint="eastAsia"/>
        </w:rPr>
        <w:t>宽带移机今日归档量</w:t>
      </w:r>
      <w:r>
        <w:t>指标采集时，</w:t>
      </w:r>
      <w:r>
        <w:rPr>
          <w:rFonts w:hint="eastAsia"/>
        </w:rPr>
        <w:t>依据</w:t>
      </w:r>
      <w:r w:rsidRPr="00DB19FB">
        <w:rPr>
          <w:rFonts w:hint="eastAsia"/>
        </w:rPr>
        <w:t>业务工单</w:t>
      </w:r>
      <w:r w:rsidRPr="00DB19FB">
        <w:rPr>
          <w:rFonts w:hint="eastAsia"/>
        </w:rPr>
        <w:t>-</w:t>
      </w:r>
      <w:r>
        <w:rPr>
          <w:rFonts w:hint="eastAsia"/>
        </w:rPr>
        <w:t>宽带移机今日归档量</w:t>
      </w:r>
      <w:r>
        <w:t>计算规则</w:t>
      </w:r>
      <w:r>
        <w:rPr>
          <w:rFonts w:hint="eastAsia"/>
        </w:rPr>
        <w:t>，数据</w:t>
      </w:r>
      <w:r>
        <w:t>处理人员确认</w:t>
      </w:r>
      <w:r>
        <w:rPr>
          <w:rFonts w:hint="eastAsia"/>
        </w:rPr>
        <w:t>并</w:t>
      </w:r>
      <w:r>
        <w:t>比对原始数据，将原始的数据和指标数据</w:t>
      </w:r>
      <w:r>
        <w:rPr>
          <w:rFonts w:hint="eastAsia"/>
        </w:rPr>
        <w:t>对应的指标计算规则</w:t>
      </w:r>
      <w:r>
        <w:t>新增进</w:t>
      </w:r>
      <w:r>
        <w:lastRenderedPageBreak/>
        <w:t>系统库</w:t>
      </w:r>
      <w:r>
        <w:rPr>
          <w:rFonts w:hint="eastAsia"/>
        </w:rPr>
        <w:t>，</w:t>
      </w:r>
      <w:r>
        <w:t>并完成数据文件</w:t>
      </w:r>
      <w:r>
        <w:rPr>
          <w:rFonts w:hint="eastAsia"/>
        </w:rPr>
        <w:t>信息</w:t>
      </w:r>
      <w:r>
        <w:t>入库。</w:t>
      </w:r>
    </w:p>
    <w:p w:rsidR="00513B86" w:rsidRPr="00270D20" w:rsidRDefault="00513B86" w:rsidP="00513B86">
      <w:pPr>
        <w:pStyle w:val="6"/>
        <w:rPr>
          <w:rFonts w:ascii="宋体" w:hAnsi="宋体"/>
          <w:b/>
          <w:bCs/>
          <w:i/>
          <w:iCs w:val="0"/>
          <w:lang w:val="x-none" w:eastAsia="x-none"/>
        </w:rPr>
      </w:pPr>
      <w:bookmarkStart w:id="599" w:name="_Toc130154466"/>
      <w:r w:rsidRPr="00DB19FB">
        <w:rPr>
          <w:rFonts w:hint="eastAsia"/>
        </w:rPr>
        <w:t>业务工单</w:t>
      </w:r>
      <w:r w:rsidRPr="00DB19FB">
        <w:rPr>
          <w:rFonts w:hint="eastAsia"/>
        </w:rPr>
        <w:t>-</w:t>
      </w:r>
      <w:r>
        <w:rPr>
          <w:rFonts w:hint="eastAsia"/>
        </w:rPr>
        <w:t>宽带移机今日归档量</w:t>
      </w:r>
      <w:r>
        <w:rPr>
          <w:rFonts w:ascii="宋体" w:hAnsi="宋体" w:hint="eastAsia"/>
          <w:lang w:val="x-none"/>
        </w:rPr>
        <w:t>数</w:t>
      </w:r>
      <w:r w:rsidRPr="005170E3">
        <w:rPr>
          <w:rFonts w:ascii="宋体" w:hAnsi="宋体" w:hint="eastAsia"/>
          <w:lang w:val="x-none"/>
        </w:rPr>
        <w:t>据校验</w:t>
      </w:r>
      <w:bookmarkEnd w:id="599"/>
    </w:p>
    <w:p w:rsidR="00513B86" w:rsidRPr="00DB19FB" w:rsidRDefault="00513B86" w:rsidP="00513B86">
      <w:pPr>
        <w:ind w:left="420" w:firstLine="480"/>
        <w:jc w:val="both"/>
        <w:rPr>
          <w:rFonts w:ascii="宋体" w:hAnsi="宋体"/>
          <w:lang w:val="x-none"/>
        </w:rPr>
      </w:pPr>
      <w:r>
        <w:t>数据处理人员新增</w:t>
      </w:r>
      <w:r w:rsidRPr="00DB19FB">
        <w:rPr>
          <w:rFonts w:hint="eastAsia"/>
        </w:rPr>
        <w:t>业务工单</w:t>
      </w:r>
      <w:r w:rsidRPr="00DB19FB">
        <w:rPr>
          <w:rFonts w:hint="eastAsia"/>
        </w:rPr>
        <w:t>-</w:t>
      </w:r>
      <w:r>
        <w:rPr>
          <w:rFonts w:hint="eastAsia"/>
        </w:rPr>
        <w:t>宽带移机今日归档量</w:t>
      </w:r>
      <w:r>
        <w:rPr>
          <w:rFonts w:ascii="宋体" w:hAnsi="宋体" w:hint="eastAsia"/>
          <w:lang w:val="x-none"/>
        </w:rPr>
        <w:t>数据</w:t>
      </w:r>
      <w:r>
        <w:t>后，系统会对新增数据的名称</w:t>
      </w:r>
      <w:r>
        <w:rPr>
          <w:rFonts w:hint="eastAsia"/>
        </w:rPr>
        <w:t>、取数口径、数据文件类型、文件编码、调用参数等信息进行校验，判断</w:t>
      </w:r>
      <w:r>
        <w:t>系统中是否已经存在了相同的数据，如存在，则系统提示数据已经存在，并且不允许继续进行后续数据的处理。</w:t>
      </w:r>
    </w:p>
    <w:p w:rsidR="00513B86" w:rsidRPr="00DB19FB" w:rsidRDefault="00513B86" w:rsidP="00513B86">
      <w:pPr>
        <w:pStyle w:val="6"/>
        <w:rPr>
          <w:rFonts w:ascii="宋体" w:hAnsi="宋体"/>
          <w:b/>
          <w:bCs/>
          <w:i/>
          <w:iCs w:val="0"/>
          <w:lang w:val="x-none" w:eastAsia="x-none"/>
        </w:rPr>
      </w:pPr>
      <w:bookmarkStart w:id="600" w:name="_Toc130154467"/>
      <w:r w:rsidRPr="00DB19FB">
        <w:rPr>
          <w:rFonts w:hint="eastAsia"/>
        </w:rPr>
        <w:t>业务工单</w:t>
      </w:r>
      <w:r w:rsidRPr="00DB19FB">
        <w:rPr>
          <w:rFonts w:hint="eastAsia"/>
        </w:rPr>
        <w:t>-</w:t>
      </w:r>
      <w:r>
        <w:rPr>
          <w:rFonts w:hint="eastAsia"/>
        </w:rPr>
        <w:t>宽带移机今日归档量</w:t>
      </w:r>
      <w:r w:rsidRPr="00DB19FB">
        <w:rPr>
          <w:rFonts w:ascii="宋体" w:hAnsi="宋体" w:hint="eastAsia"/>
          <w:lang w:val="x-none"/>
        </w:rPr>
        <w:t>数据</w:t>
      </w:r>
      <w:r>
        <w:rPr>
          <w:rFonts w:ascii="宋体" w:hAnsi="宋体" w:hint="eastAsia"/>
          <w:lang w:val="x-none"/>
        </w:rPr>
        <w:t>计算</w:t>
      </w:r>
      <w:bookmarkEnd w:id="600"/>
    </w:p>
    <w:p w:rsidR="00513B86" w:rsidRPr="00DB19FB" w:rsidRDefault="00513B86" w:rsidP="00513B86">
      <w:pPr>
        <w:ind w:left="420" w:firstLine="480"/>
        <w:rPr>
          <w:rFonts w:ascii="宋体" w:hAnsi="宋体"/>
          <w:lang w:val="x-none"/>
        </w:rPr>
      </w:pPr>
      <w:r w:rsidRPr="00DB19FB">
        <w:rPr>
          <w:rFonts w:hint="eastAsia"/>
        </w:rPr>
        <w:t>业务工单</w:t>
      </w:r>
      <w:r w:rsidRPr="00DB19FB">
        <w:rPr>
          <w:rFonts w:hint="eastAsia"/>
        </w:rPr>
        <w:t>-</w:t>
      </w:r>
      <w:r>
        <w:rPr>
          <w:rFonts w:hint="eastAsia"/>
        </w:rPr>
        <w:t>宽带移机今日归档量数据</w:t>
      </w:r>
      <w:r w:rsidRPr="00DB19FB">
        <w:rPr>
          <w:rFonts w:ascii="宋体" w:hAnsi="宋体" w:hint="eastAsia"/>
          <w:lang w:val="x-none"/>
        </w:rPr>
        <w:t>解析</w:t>
      </w:r>
      <w:r>
        <w:rPr>
          <w:rFonts w:hint="eastAsia"/>
        </w:rPr>
        <w:t>成功，根据</w:t>
      </w:r>
      <w:r w:rsidRPr="00DB19FB">
        <w:rPr>
          <w:rFonts w:hint="eastAsia"/>
        </w:rPr>
        <w:t>业务工单</w:t>
      </w:r>
      <w:r w:rsidRPr="00DB19FB">
        <w:rPr>
          <w:rFonts w:hint="eastAsia"/>
        </w:rPr>
        <w:t>-</w:t>
      </w:r>
      <w:r>
        <w:rPr>
          <w:rFonts w:hint="eastAsia"/>
        </w:rPr>
        <w:t>宽带移机今日归档量</w:t>
      </w:r>
      <w:r w:rsidRPr="00DB19FB">
        <w:rPr>
          <w:rFonts w:hint="eastAsia"/>
        </w:rPr>
        <w:t>指标</w:t>
      </w:r>
      <w:r>
        <w:rPr>
          <w:rFonts w:hint="eastAsia"/>
        </w:rPr>
        <w:t>计算规则，</w:t>
      </w:r>
      <w:r>
        <w:rPr>
          <w:rFonts w:ascii="宋体" w:hAnsi="宋体" w:hint="eastAsia"/>
          <w:lang w:val="x-none"/>
        </w:rPr>
        <w:t>匹配对应的</w:t>
      </w:r>
      <w:r w:rsidRPr="00DB19FB">
        <w:rPr>
          <w:rFonts w:ascii="宋体" w:hAnsi="宋体" w:hint="eastAsia"/>
          <w:lang w:val="x-none"/>
        </w:rPr>
        <w:t>地市、区县编码值</w:t>
      </w:r>
      <w:r>
        <w:rPr>
          <w:rFonts w:ascii="宋体" w:hAnsi="宋体" w:hint="eastAsia"/>
          <w:lang w:val="x-none"/>
        </w:rPr>
        <w:t>并</w:t>
      </w:r>
      <w:r w:rsidRPr="00DB19FB">
        <w:rPr>
          <w:rFonts w:ascii="宋体" w:hAnsi="宋体" w:hint="eastAsia"/>
          <w:lang w:val="x-none"/>
        </w:rPr>
        <w:t>对</w:t>
      </w:r>
      <w:r>
        <w:rPr>
          <w:rFonts w:ascii="宋体" w:hAnsi="宋体" w:hint="eastAsia"/>
          <w:lang w:val="x-none"/>
        </w:rPr>
        <w:t>指标</w:t>
      </w:r>
      <w:r w:rsidRPr="00DB19FB">
        <w:rPr>
          <w:rFonts w:ascii="宋体" w:hAnsi="宋体" w:hint="eastAsia"/>
          <w:lang w:val="x-none"/>
        </w:rPr>
        <w:t>数据进行关联</w:t>
      </w:r>
      <w:r>
        <w:rPr>
          <w:rFonts w:hint="eastAsia"/>
        </w:rPr>
        <w:t>，输出当月</w:t>
      </w:r>
      <w:r w:rsidRPr="00DB19FB">
        <w:rPr>
          <w:rFonts w:hint="eastAsia"/>
        </w:rPr>
        <w:t>业务工单</w:t>
      </w:r>
      <w:r w:rsidRPr="00DB19FB">
        <w:rPr>
          <w:rFonts w:hint="eastAsia"/>
        </w:rPr>
        <w:t>-</w:t>
      </w:r>
      <w:r>
        <w:rPr>
          <w:rFonts w:hint="eastAsia"/>
        </w:rPr>
        <w:t>宽带移机今日归档量数据。</w:t>
      </w:r>
    </w:p>
    <w:p w:rsidR="00513B86" w:rsidRPr="00DB19FB" w:rsidRDefault="00513B86" w:rsidP="00513B86">
      <w:pPr>
        <w:pStyle w:val="6"/>
        <w:rPr>
          <w:rFonts w:ascii="宋体" w:hAnsi="宋体"/>
          <w:b/>
          <w:bCs/>
          <w:i/>
          <w:iCs w:val="0"/>
          <w:lang w:val="x-none" w:eastAsia="x-none"/>
        </w:rPr>
      </w:pPr>
      <w:bookmarkStart w:id="601" w:name="_Toc130154468"/>
      <w:r w:rsidRPr="00DB19FB">
        <w:rPr>
          <w:rFonts w:hint="eastAsia"/>
        </w:rPr>
        <w:t>业务工单</w:t>
      </w:r>
      <w:r w:rsidRPr="00DB19FB">
        <w:rPr>
          <w:rFonts w:hint="eastAsia"/>
        </w:rPr>
        <w:t>-</w:t>
      </w:r>
      <w:r>
        <w:rPr>
          <w:rFonts w:hint="eastAsia"/>
        </w:rPr>
        <w:t>宽带移机今日归档量</w:t>
      </w:r>
      <w:r w:rsidRPr="00DB19FB">
        <w:rPr>
          <w:rFonts w:ascii="宋体" w:hAnsi="宋体" w:hint="eastAsia"/>
          <w:lang w:val="x-none"/>
        </w:rPr>
        <w:t>数据保存</w:t>
      </w:r>
      <w:bookmarkEnd w:id="601"/>
    </w:p>
    <w:p w:rsidR="00513B86" w:rsidRPr="00DB19FB" w:rsidRDefault="00513B86" w:rsidP="00513B86">
      <w:pPr>
        <w:ind w:left="420" w:firstLine="480"/>
        <w:rPr>
          <w:rFonts w:ascii="宋体" w:hAnsi="宋体"/>
          <w:lang w:val="x-none"/>
        </w:rPr>
      </w:pPr>
      <w:r w:rsidRPr="00DB19FB">
        <w:rPr>
          <w:rFonts w:hint="eastAsia"/>
        </w:rPr>
        <w:t>业务工单</w:t>
      </w:r>
      <w:r w:rsidRPr="00DB19FB">
        <w:rPr>
          <w:rFonts w:hint="eastAsia"/>
        </w:rPr>
        <w:t>-</w:t>
      </w:r>
      <w:r>
        <w:rPr>
          <w:rFonts w:hint="eastAsia"/>
        </w:rPr>
        <w:t>宽带移机今日归档量</w:t>
      </w:r>
      <w:r>
        <w:rPr>
          <w:rFonts w:ascii="宋体" w:hAnsi="宋体" w:hint="eastAsia"/>
          <w:lang w:val="x-none"/>
        </w:rPr>
        <w:t>数据</w:t>
      </w:r>
      <w:r w:rsidRPr="00DB19FB">
        <w:rPr>
          <w:rFonts w:ascii="宋体" w:hAnsi="宋体" w:hint="eastAsia"/>
          <w:lang w:val="x-none"/>
        </w:rPr>
        <w:t>关联完成</w:t>
      </w:r>
      <w:r>
        <w:rPr>
          <w:rFonts w:ascii="宋体" w:hAnsi="宋体" w:hint="eastAsia"/>
          <w:lang w:val="x-none"/>
        </w:rPr>
        <w:t>，</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513B86" w:rsidRPr="00DB19FB" w:rsidRDefault="00513B86" w:rsidP="00513B86">
      <w:pPr>
        <w:pStyle w:val="6"/>
        <w:rPr>
          <w:b/>
          <w:bCs/>
          <w:i/>
          <w:iCs w:val="0"/>
        </w:rPr>
      </w:pPr>
      <w:bookmarkStart w:id="602" w:name="_Toc130154469"/>
      <w:r w:rsidRPr="00DB19FB">
        <w:rPr>
          <w:rFonts w:hint="eastAsia"/>
        </w:rPr>
        <w:t>全省业务工单</w:t>
      </w:r>
      <w:r w:rsidRPr="00DB19FB">
        <w:rPr>
          <w:rFonts w:hint="eastAsia"/>
        </w:rPr>
        <w:t>-</w:t>
      </w:r>
      <w:r>
        <w:rPr>
          <w:rFonts w:hint="eastAsia"/>
        </w:rPr>
        <w:t>宽带移机今日归档量数据查询</w:t>
      </w:r>
      <w:bookmarkEnd w:id="602"/>
    </w:p>
    <w:p w:rsidR="00513B86" w:rsidRDefault="00513B86" w:rsidP="00513B86">
      <w:pPr>
        <w:ind w:left="420" w:firstLine="480"/>
      </w:pPr>
      <w:r>
        <w:rPr>
          <w:rFonts w:ascii="宋体" w:hAnsi="宋体" w:hint="eastAsia"/>
          <w:lang w:val="x-none"/>
        </w:rPr>
        <w:t>输入G</w:t>
      </w:r>
      <w:r>
        <w:rPr>
          <w:rFonts w:ascii="宋体" w:hAnsi="宋体"/>
          <w:lang w:val="x-none"/>
        </w:rPr>
        <w:t>IS</w:t>
      </w:r>
      <w:r>
        <w:rPr>
          <w:rFonts w:ascii="宋体" w:hAnsi="宋体" w:hint="eastAsia"/>
          <w:lang w:val="x-none"/>
        </w:rPr>
        <w:t>信息、区域、</w:t>
      </w:r>
      <w:r w:rsidRPr="00DB19FB">
        <w:rPr>
          <w:rFonts w:ascii="宋体" w:hAnsi="宋体" w:hint="eastAsia"/>
          <w:lang w:val="x-none"/>
        </w:rPr>
        <w:t>时间</w:t>
      </w:r>
      <w:r>
        <w:rPr>
          <w:rFonts w:ascii="宋体" w:hAnsi="宋体" w:hint="eastAsia"/>
          <w:lang w:val="x-none"/>
        </w:rPr>
        <w:t>等查询信息，查询完成展示</w:t>
      </w:r>
      <w:r w:rsidRPr="00DB19FB">
        <w:rPr>
          <w:rFonts w:hint="eastAsia"/>
        </w:rPr>
        <w:t>全省业务工单</w:t>
      </w:r>
      <w:r w:rsidRPr="00DB19FB">
        <w:rPr>
          <w:rFonts w:hint="eastAsia"/>
        </w:rPr>
        <w:t>-</w:t>
      </w:r>
      <w:r>
        <w:rPr>
          <w:rFonts w:hint="eastAsia"/>
        </w:rPr>
        <w:t>宽带移机今日归档量</w:t>
      </w:r>
      <w:r>
        <w:rPr>
          <w:rFonts w:ascii="宋体" w:hAnsi="宋体" w:hint="eastAsia"/>
          <w:lang w:val="x-none"/>
        </w:rPr>
        <w:t>数据结果</w:t>
      </w:r>
      <w:r w:rsidRPr="00DB19FB">
        <w:rPr>
          <w:rFonts w:hint="eastAsia"/>
        </w:rPr>
        <w:t>。</w:t>
      </w:r>
    </w:p>
    <w:p w:rsidR="00513B86" w:rsidRPr="00DB19FB" w:rsidRDefault="00513B86" w:rsidP="00513B86">
      <w:pPr>
        <w:pStyle w:val="6"/>
        <w:rPr>
          <w:b/>
          <w:bCs/>
          <w:i/>
          <w:iCs w:val="0"/>
        </w:rPr>
      </w:pPr>
      <w:bookmarkStart w:id="603" w:name="_Toc130154470"/>
      <w:r w:rsidRPr="00DB19FB">
        <w:rPr>
          <w:rFonts w:hint="eastAsia"/>
        </w:rPr>
        <w:t>区县业务工单</w:t>
      </w:r>
      <w:r w:rsidRPr="00DB19FB">
        <w:rPr>
          <w:rFonts w:hint="eastAsia"/>
        </w:rPr>
        <w:t>-</w:t>
      </w:r>
      <w:r>
        <w:rPr>
          <w:rFonts w:hint="eastAsia"/>
        </w:rPr>
        <w:t>宽带移机今日归档量数据查询</w:t>
      </w:r>
      <w:bookmarkEnd w:id="603"/>
    </w:p>
    <w:p w:rsidR="00513B86" w:rsidRDefault="00513B86" w:rsidP="00513B86">
      <w:pPr>
        <w:ind w:left="420" w:firstLine="480"/>
      </w:pPr>
      <w:r w:rsidRPr="00DF78AA">
        <w:rPr>
          <w:rFonts w:ascii="宋体" w:hAnsi="宋体" w:hint="eastAsia"/>
          <w:lang w:val="x-none"/>
        </w:rPr>
        <w:t>综调人员登录综调中心，进入</w:t>
      </w:r>
      <w:r>
        <w:rPr>
          <w:rFonts w:ascii="宋体" w:hAnsi="宋体" w:hint="eastAsia"/>
          <w:lang w:val="x-none"/>
        </w:rPr>
        <w:t>业务专区</w:t>
      </w:r>
      <w:r w:rsidRPr="00DF78AA">
        <w:rPr>
          <w:rFonts w:ascii="宋体" w:hAnsi="宋体" w:hint="eastAsia"/>
          <w:lang w:val="x-none"/>
        </w:rPr>
        <w:t>管理模块，选择</w:t>
      </w:r>
      <w:r w:rsidRPr="00DB19FB">
        <w:rPr>
          <w:rFonts w:hint="eastAsia"/>
        </w:rPr>
        <w:t>全省业务工单</w:t>
      </w:r>
      <w:r w:rsidRPr="00DB19FB">
        <w:rPr>
          <w:rFonts w:hint="eastAsia"/>
        </w:rPr>
        <w:t>-</w:t>
      </w:r>
      <w:r w:rsidRPr="00DB19FB">
        <w:rPr>
          <w:rFonts w:hint="eastAsia"/>
        </w:rPr>
        <w:t>宽带</w:t>
      </w:r>
      <w:r w:rsidRPr="00DF78AA">
        <w:rPr>
          <w:rFonts w:ascii="宋体" w:hAnsi="宋体" w:hint="eastAsia"/>
          <w:lang w:val="x-none"/>
        </w:rPr>
        <w:t>界面，输入日期、查询后展示该指标区县的趋势图</w:t>
      </w:r>
      <w:r w:rsidRPr="00DB19FB">
        <w:rPr>
          <w:rFonts w:hint="eastAsia"/>
        </w:rPr>
        <w:t>。</w:t>
      </w:r>
    </w:p>
    <w:p w:rsidR="00513B86" w:rsidRPr="00DB19FB" w:rsidRDefault="00513B86" w:rsidP="00513B86">
      <w:pPr>
        <w:pStyle w:val="5"/>
      </w:pPr>
      <w:bookmarkStart w:id="604" w:name="_Toc130154471"/>
      <w:r w:rsidRPr="00DB19FB">
        <w:rPr>
          <w:rFonts w:hint="eastAsia"/>
        </w:rPr>
        <w:t>业务工单-宽带老用户增值服务（换/加）当月受理量</w:t>
      </w:r>
      <w:r>
        <w:rPr>
          <w:rFonts w:hint="eastAsia"/>
        </w:rPr>
        <w:t>管理</w:t>
      </w:r>
      <w:bookmarkEnd w:id="604"/>
    </w:p>
    <w:p w:rsidR="00513B86" w:rsidRPr="00A14368" w:rsidRDefault="00513B86" w:rsidP="00513B86">
      <w:pPr>
        <w:pStyle w:val="6"/>
        <w:rPr>
          <w:b/>
          <w:bCs/>
          <w:i/>
          <w:iCs w:val="0"/>
        </w:rPr>
      </w:pPr>
      <w:bookmarkStart w:id="605" w:name="_Toc130154472"/>
      <w:r w:rsidRPr="00DB19FB">
        <w:rPr>
          <w:rFonts w:hint="eastAsia"/>
        </w:rPr>
        <w:t>业务工单</w:t>
      </w:r>
      <w:r w:rsidRPr="00DB19FB">
        <w:rPr>
          <w:rFonts w:hint="eastAsia"/>
        </w:rPr>
        <w:t>-</w:t>
      </w:r>
      <w:r>
        <w:rPr>
          <w:rFonts w:hint="eastAsia"/>
        </w:rPr>
        <w:t>宽带老用户增值服务（换</w:t>
      </w:r>
      <w:r>
        <w:rPr>
          <w:rFonts w:hint="eastAsia"/>
        </w:rPr>
        <w:t>/</w:t>
      </w:r>
      <w:r>
        <w:rPr>
          <w:rFonts w:hint="eastAsia"/>
        </w:rPr>
        <w:t>加）当月受理量计算规则管理</w:t>
      </w:r>
      <w:bookmarkEnd w:id="605"/>
    </w:p>
    <w:p w:rsidR="00513B86" w:rsidRPr="00706BDE" w:rsidRDefault="00513B86" w:rsidP="00513B86">
      <w:pPr>
        <w:ind w:left="420" w:firstLine="480"/>
      </w:pPr>
      <w:r>
        <w:lastRenderedPageBreak/>
        <w:t>根据</w:t>
      </w:r>
      <w:r w:rsidRPr="00DB19FB">
        <w:rPr>
          <w:rFonts w:hint="eastAsia"/>
        </w:rPr>
        <w:t>业务工单</w:t>
      </w:r>
      <w:r w:rsidRPr="00DB19FB">
        <w:rPr>
          <w:rFonts w:hint="eastAsia"/>
        </w:rPr>
        <w:t>-</w:t>
      </w:r>
      <w:r>
        <w:rPr>
          <w:rFonts w:hint="eastAsia"/>
        </w:rPr>
        <w:t>宽带变更</w:t>
      </w:r>
      <w:r>
        <w:t>指标说明文档，分析统计口径，将文字统计口径转化为口径数据，在系统中录入统计规则，并提供计算规则的增加、删除、修改功能</w:t>
      </w:r>
      <w:r>
        <w:rPr>
          <w:rFonts w:hint="eastAsia"/>
        </w:rPr>
        <w:t>，</w:t>
      </w:r>
      <w:r w:rsidRPr="00DB19FB">
        <w:rPr>
          <w:rFonts w:hint="eastAsia"/>
        </w:rPr>
        <w:t>业务工单</w:t>
      </w:r>
      <w:r w:rsidRPr="00DB19FB">
        <w:rPr>
          <w:rFonts w:hint="eastAsia"/>
        </w:rPr>
        <w:t>-</w:t>
      </w:r>
      <w:r>
        <w:rPr>
          <w:rFonts w:hint="eastAsia"/>
        </w:rPr>
        <w:t>宽带变更计算规则信息文件入库。</w:t>
      </w:r>
    </w:p>
    <w:p w:rsidR="00513B86" w:rsidRPr="00162339" w:rsidRDefault="00513B86" w:rsidP="00513B86">
      <w:pPr>
        <w:pStyle w:val="6"/>
        <w:rPr>
          <w:b/>
          <w:bCs/>
          <w:i/>
          <w:iCs w:val="0"/>
        </w:rPr>
      </w:pPr>
      <w:bookmarkStart w:id="606" w:name="_Toc130154473"/>
      <w:r w:rsidRPr="00DB19FB">
        <w:rPr>
          <w:rFonts w:hint="eastAsia"/>
        </w:rPr>
        <w:t>业务工单</w:t>
      </w:r>
      <w:r w:rsidRPr="00DB19FB">
        <w:rPr>
          <w:rFonts w:hint="eastAsia"/>
        </w:rPr>
        <w:t>-</w:t>
      </w:r>
      <w:r>
        <w:rPr>
          <w:rFonts w:hint="eastAsia"/>
        </w:rPr>
        <w:t>宽带老用户增值服务（换</w:t>
      </w:r>
      <w:r>
        <w:rPr>
          <w:rFonts w:hint="eastAsia"/>
        </w:rPr>
        <w:t>/</w:t>
      </w:r>
      <w:r>
        <w:rPr>
          <w:rFonts w:hint="eastAsia"/>
        </w:rPr>
        <w:t>加）当月受理量</w:t>
      </w:r>
      <w:r w:rsidRPr="00162339">
        <w:rPr>
          <w:rFonts w:hint="eastAsia"/>
        </w:rPr>
        <w:t>分析</w:t>
      </w:r>
      <w:bookmarkEnd w:id="606"/>
    </w:p>
    <w:p w:rsidR="00513B86" w:rsidRPr="0088147F" w:rsidRDefault="00513B86" w:rsidP="00513B86">
      <w:pPr>
        <w:ind w:left="420" w:firstLine="480"/>
        <w:rPr>
          <w:rFonts w:ascii="宋体" w:hAnsi="宋体"/>
          <w:lang w:val="x-none"/>
        </w:rPr>
      </w:pPr>
      <w:r>
        <w:t>提取对端系统提供的</w:t>
      </w:r>
      <w:r w:rsidRPr="00DB19FB">
        <w:rPr>
          <w:rFonts w:hint="eastAsia"/>
        </w:rPr>
        <w:t>业务工单</w:t>
      </w:r>
      <w:r w:rsidRPr="00DB19FB">
        <w:rPr>
          <w:rFonts w:hint="eastAsia"/>
        </w:rPr>
        <w:t>-</w:t>
      </w:r>
      <w:r>
        <w:rPr>
          <w:rFonts w:hint="eastAsia"/>
        </w:rPr>
        <w:t>宽带老用户增值服务（换</w:t>
      </w:r>
      <w:r>
        <w:rPr>
          <w:rFonts w:hint="eastAsia"/>
        </w:rPr>
        <w:t>/</w:t>
      </w:r>
      <w:r>
        <w:rPr>
          <w:rFonts w:hint="eastAsia"/>
        </w:rPr>
        <w:t>加）当月受理量</w:t>
      </w:r>
      <w:r>
        <w:t>数据，对数据文件进行分析，比对数据文件名称、格式、类型、推送周期，分析完成且无异常，进入数据新增环节。分析失败，提示数据分析异常</w:t>
      </w:r>
      <w:r>
        <w:rPr>
          <w:rFonts w:hint="eastAsia"/>
        </w:rPr>
        <w:t>，再次核查确认数据。</w:t>
      </w:r>
    </w:p>
    <w:p w:rsidR="00513B86" w:rsidRPr="002B06C9" w:rsidRDefault="00513B86" w:rsidP="00513B86">
      <w:pPr>
        <w:pStyle w:val="6"/>
        <w:rPr>
          <w:b/>
          <w:bCs/>
          <w:i/>
          <w:iCs w:val="0"/>
        </w:rPr>
      </w:pPr>
      <w:bookmarkStart w:id="607" w:name="_Toc130154474"/>
      <w:r w:rsidRPr="00DB19FB">
        <w:rPr>
          <w:rFonts w:hint="eastAsia"/>
        </w:rPr>
        <w:t>业务工单</w:t>
      </w:r>
      <w:r w:rsidRPr="00DB19FB">
        <w:rPr>
          <w:rFonts w:hint="eastAsia"/>
        </w:rPr>
        <w:t>-</w:t>
      </w:r>
      <w:r>
        <w:rPr>
          <w:rFonts w:hint="eastAsia"/>
        </w:rPr>
        <w:t>宽带老用户增值服务（换</w:t>
      </w:r>
      <w:r>
        <w:rPr>
          <w:rFonts w:hint="eastAsia"/>
        </w:rPr>
        <w:t>/</w:t>
      </w:r>
      <w:r>
        <w:rPr>
          <w:rFonts w:hint="eastAsia"/>
        </w:rPr>
        <w:t>加）当月受理量</w:t>
      </w:r>
      <w:r w:rsidRPr="002B06C9">
        <w:rPr>
          <w:rFonts w:hint="eastAsia"/>
        </w:rPr>
        <w:t>数据新增</w:t>
      </w:r>
      <w:bookmarkEnd w:id="607"/>
    </w:p>
    <w:p w:rsidR="00513B86" w:rsidRPr="004707D4" w:rsidRDefault="00513B86" w:rsidP="00513B86">
      <w:pPr>
        <w:ind w:left="420" w:firstLine="480"/>
        <w:rPr>
          <w:rFonts w:ascii="宋体" w:hAnsi="宋体"/>
          <w:lang w:val="x-none"/>
        </w:rPr>
      </w:pPr>
      <w:r w:rsidRPr="00DB19FB">
        <w:rPr>
          <w:rFonts w:hint="eastAsia"/>
        </w:rPr>
        <w:t>业务工单</w:t>
      </w:r>
      <w:r w:rsidRPr="00DB19FB">
        <w:rPr>
          <w:rFonts w:hint="eastAsia"/>
        </w:rPr>
        <w:t>-</w:t>
      </w:r>
      <w:r>
        <w:rPr>
          <w:rFonts w:hint="eastAsia"/>
        </w:rPr>
        <w:t>宽带老用户增值服务（换</w:t>
      </w:r>
      <w:r>
        <w:rPr>
          <w:rFonts w:hint="eastAsia"/>
        </w:rPr>
        <w:t>/</w:t>
      </w:r>
      <w:r>
        <w:rPr>
          <w:rFonts w:hint="eastAsia"/>
        </w:rPr>
        <w:t>加）当月受理量</w:t>
      </w:r>
      <w:r>
        <w:t>数据新增功能，</w:t>
      </w:r>
      <w:r w:rsidRPr="00DB19FB">
        <w:rPr>
          <w:rFonts w:hint="eastAsia"/>
        </w:rPr>
        <w:t>业务工单</w:t>
      </w:r>
      <w:r w:rsidRPr="00DB19FB">
        <w:rPr>
          <w:rFonts w:hint="eastAsia"/>
        </w:rPr>
        <w:t>-</w:t>
      </w:r>
      <w:r>
        <w:rPr>
          <w:rFonts w:hint="eastAsia"/>
        </w:rPr>
        <w:t>宽带老用户增值服务（换</w:t>
      </w:r>
      <w:r>
        <w:rPr>
          <w:rFonts w:hint="eastAsia"/>
        </w:rPr>
        <w:t>/</w:t>
      </w:r>
      <w:r>
        <w:rPr>
          <w:rFonts w:hint="eastAsia"/>
        </w:rPr>
        <w:t>加）当月受理量</w:t>
      </w:r>
      <w:r>
        <w:t>指标采集时，</w:t>
      </w:r>
      <w:r>
        <w:rPr>
          <w:rFonts w:hint="eastAsia"/>
        </w:rPr>
        <w:t>依据</w:t>
      </w:r>
      <w:r w:rsidRPr="00DB19FB">
        <w:rPr>
          <w:rFonts w:hint="eastAsia"/>
        </w:rPr>
        <w:t>业务工单</w:t>
      </w:r>
      <w:r w:rsidRPr="00DB19FB">
        <w:rPr>
          <w:rFonts w:hint="eastAsia"/>
        </w:rPr>
        <w:t>-</w:t>
      </w:r>
      <w:r>
        <w:rPr>
          <w:rFonts w:hint="eastAsia"/>
        </w:rPr>
        <w:t>宽带老用户增值服务（换</w:t>
      </w:r>
      <w:r>
        <w:rPr>
          <w:rFonts w:hint="eastAsia"/>
        </w:rPr>
        <w:t>/</w:t>
      </w:r>
      <w:r>
        <w:rPr>
          <w:rFonts w:hint="eastAsia"/>
        </w:rPr>
        <w:t>加）当月受理量</w:t>
      </w:r>
      <w:r>
        <w:t>计算规则</w:t>
      </w:r>
      <w:r>
        <w:rPr>
          <w:rFonts w:hint="eastAsia"/>
        </w:rPr>
        <w:t>，数据</w:t>
      </w:r>
      <w:r>
        <w:t>处理人员确认</w:t>
      </w:r>
      <w:r>
        <w:rPr>
          <w:rFonts w:hint="eastAsia"/>
        </w:rPr>
        <w:t>并</w:t>
      </w:r>
      <w:r>
        <w:t>比对原始数据，将原始的数据和指标数据</w:t>
      </w:r>
      <w:r>
        <w:rPr>
          <w:rFonts w:hint="eastAsia"/>
        </w:rPr>
        <w:t>对应的指标计算规则</w:t>
      </w:r>
      <w:r>
        <w:t>新增进系统库</w:t>
      </w:r>
      <w:r>
        <w:rPr>
          <w:rFonts w:hint="eastAsia"/>
        </w:rPr>
        <w:t>，</w:t>
      </w:r>
      <w:r>
        <w:t>并完成数据文件</w:t>
      </w:r>
      <w:r>
        <w:rPr>
          <w:rFonts w:hint="eastAsia"/>
        </w:rPr>
        <w:t>信息</w:t>
      </w:r>
      <w:r>
        <w:t>入库。</w:t>
      </w:r>
    </w:p>
    <w:p w:rsidR="00513B86" w:rsidRPr="00270D20" w:rsidRDefault="00513B86" w:rsidP="00513B86">
      <w:pPr>
        <w:pStyle w:val="6"/>
        <w:rPr>
          <w:rFonts w:ascii="宋体" w:hAnsi="宋体"/>
          <w:b/>
          <w:bCs/>
          <w:i/>
          <w:iCs w:val="0"/>
          <w:lang w:val="x-none" w:eastAsia="x-none"/>
        </w:rPr>
      </w:pPr>
      <w:bookmarkStart w:id="608" w:name="_Toc130154475"/>
      <w:r w:rsidRPr="00DB19FB">
        <w:rPr>
          <w:rFonts w:hint="eastAsia"/>
        </w:rPr>
        <w:t>业务工单</w:t>
      </w:r>
      <w:r w:rsidRPr="00DB19FB">
        <w:rPr>
          <w:rFonts w:hint="eastAsia"/>
        </w:rPr>
        <w:t>-</w:t>
      </w:r>
      <w:r>
        <w:rPr>
          <w:rFonts w:hint="eastAsia"/>
        </w:rPr>
        <w:t>宽带老用户增值服务（换</w:t>
      </w:r>
      <w:r>
        <w:rPr>
          <w:rFonts w:hint="eastAsia"/>
        </w:rPr>
        <w:t>/</w:t>
      </w:r>
      <w:r>
        <w:rPr>
          <w:rFonts w:hint="eastAsia"/>
        </w:rPr>
        <w:t>加）当月受理量</w:t>
      </w:r>
      <w:r>
        <w:rPr>
          <w:rFonts w:ascii="宋体" w:hAnsi="宋体" w:hint="eastAsia"/>
          <w:lang w:val="x-none"/>
        </w:rPr>
        <w:t>数</w:t>
      </w:r>
      <w:r w:rsidRPr="005170E3">
        <w:rPr>
          <w:rFonts w:ascii="宋体" w:hAnsi="宋体" w:hint="eastAsia"/>
          <w:lang w:val="x-none"/>
        </w:rPr>
        <w:t>据校验</w:t>
      </w:r>
      <w:bookmarkEnd w:id="608"/>
    </w:p>
    <w:p w:rsidR="00513B86" w:rsidRPr="00DB19FB" w:rsidRDefault="00513B86" w:rsidP="00513B86">
      <w:pPr>
        <w:ind w:left="420" w:firstLine="480"/>
        <w:jc w:val="both"/>
        <w:rPr>
          <w:rFonts w:ascii="宋体" w:hAnsi="宋体"/>
          <w:lang w:val="x-none"/>
        </w:rPr>
      </w:pPr>
      <w:r>
        <w:t>数据处理人员新增</w:t>
      </w:r>
      <w:r w:rsidRPr="00DB19FB">
        <w:rPr>
          <w:rFonts w:hint="eastAsia"/>
        </w:rPr>
        <w:t>业务工单</w:t>
      </w:r>
      <w:r w:rsidRPr="00DB19FB">
        <w:rPr>
          <w:rFonts w:hint="eastAsia"/>
        </w:rPr>
        <w:t>-</w:t>
      </w:r>
      <w:r>
        <w:rPr>
          <w:rFonts w:hint="eastAsia"/>
        </w:rPr>
        <w:t>宽带老用户增值服务（换</w:t>
      </w:r>
      <w:r>
        <w:rPr>
          <w:rFonts w:hint="eastAsia"/>
        </w:rPr>
        <w:t>/</w:t>
      </w:r>
      <w:r>
        <w:rPr>
          <w:rFonts w:hint="eastAsia"/>
        </w:rPr>
        <w:t>加）当月受理量</w:t>
      </w:r>
      <w:r>
        <w:rPr>
          <w:rFonts w:ascii="宋体" w:hAnsi="宋体" w:hint="eastAsia"/>
          <w:lang w:val="x-none"/>
        </w:rPr>
        <w:t>数据</w:t>
      </w:r>
      <w:r>
        <w:t>后，系统会对新增数据的名称</w:t>
      </w:r>
      <w:r>
        <w:rPr>
          <w:rFonts w:hint="eastAsia"/>
        </w:rPr>
        <w:t>、取数口径、数据文件类型、文件编码、调用参数等信息进行校验，判断</w:t>
      </w:r>
      <w:r>
        <w:t>系统中是否已经存在了相同的数据，如存在，则系统提示数据已经存在，并且不允许继续进行后续数据的处理。</w:t>
      </w:r>
    </w:p>
    <w:p w:rsidR="00513B86" w:rsidRPr="00DB19FB" w:rsidRDefault="00513B86" w:rsidP="00513B86">
      <w:pPr>
        <w:pStyle w:val="6"/>
        <w:rPr>
          <w:rFonts w:ascii="宋体" w:hAnsi="宋体"/>
          <w:b/>
          <w:bCs/>
          <w:i/>
          <w:iCs w:val="0"/>
          <w:lang w:val="x-none" w:eastAsia="x-none"/>
        </w:rPr>
      </w:pPr>
      <w:bookmarkStart w:id="609" w:name="_Toc130154476"/>
      <w:r w:rsidRPr="00DB19FB">
        <w:rPr>
          <w:rFonts w:hint="eastAsia"/>
        </w:rPr>
        <w:t>业务工单</w:t>
      </w:r>
      <w:r w:rsidRPr="00DB19FB">
        <w:rPr>
          <w:rFonts w:hint="eastAsia"/>
        </w:rPr>
        <w:t>-</w:t>
      </w:r>
      <w:r>
        <w:rPr>
          <w:rFonts w:hint="eastAsia"/>
        </w:rPr>
        <w:t>宽带老用户增值服务（换</w:t>
      </w:r>
      <w:r>
        <w:rPr>
          <w:rFonts w:hint="eastAsia"/>
        </w:rPr>
        <w:t>/</w:t>
      </w:r>
      <w:r>
        <w:rPr>
          <w:rFonts w:hint="eastAsia"/>
        </w:rPr>
        <w:t>加）当月受理量</w:t>
      </w:r>
      <w:r w:rsidRPr="00DB19FB">
        <w:rPr>
          <w:rFonts w:ascii="宋体" w:hAnsi="宋体" w:hint="eastAsia"/>
          <w:lang w:val="x-none"/>
        </w:rPr>
        <w:t>数据</w:t>
      </w:r>
      <w:r>
        <w:rPr>
          <w:rFonts w:ascii="宋体" w:hAnsi="宋体" w:hint="eastAsia"/>
          <w:lang w:val="x-none"/>
        </w:rPr>
        <w:t>计算</w:t>
      </w:r>
      <w:bookmarkEnd w:id="609"/>
    </w:p>
    <w:p w:rsidR="00513B86" w:rsidRPr="00DB19FB" w:rsidRDefault="00513B86" w:rsidP="00513B86">
      <w:pPr>
        <w:ind w:left="420" w:firstLine="480"/>
        <w:rPr>
          <w:rFonts w:ascii="宋体" w:hAnsi="宋体"/>
          <w:lang w:val="x-none"/>
        </w:rPr>
      </w:pPr>
      <w:r w:rsidRPr="00DB19FB">
        <w:rPr>
          <w:rFonts w:hint="eastAsia"/>
        </w:rPr>
        <w:t>业务工单</w:t>
      </w:r>
      <w:r w:rsidRPr="00DB19FB">
        <w:rPr>
          <w:rFonts w:hint="eastAsia"/>
        </w:rPr>
        <w:t>-</w:t>
      </w:r>
      <w:r>
        <w:rPr>
          <w:rFonts w:hint="eastAsia"/>
        </w:rPr>
        <w:t>宽带老用户增值服务（换</w:t>
      </w:r>
      <w:r>
        <w:rPr>
          <w:rFonts w:hint="eastAsia"/>
        </w:rPr>
        <w:t>/</w:t>
      </w:r>
      <w:r>
        <w:rPr>
          <w:rFonts w:hint="eastAsia"/>
        </w:rPr>
        <w:t>加）当月受理量数据</w:t>
      </w:r>
      <w:r w:rsidRPr="00DB19FB">
        <w:rPr>
          <w:rFonts w:ascii="宋体" w:hAnsi="宋体" w:hint="eastAsia"/>
          <w:lang w:val="x-none"/>
        </w:rPr>
        <w:t>解析</w:t>
      </w:r>
      <w:r>
        <w:rPr>
          <w:rFonts w:hint="eastAsia"/>
        </w:rPr>
        <w:t>成功，根据</w:t>
      </w:r>
      <w:r w:rsidRPr="00DB19FB">
        <w:rPr>
          <w:rFonts w:hint="eastAsia"/>
        </w:rPr>
        <w:t>业务工单</w:t>
      </w:r>
      <w:r w:rsidRPr="00DB19FB">
        <w:rPr>
          <w:rFonts w:hint="eastAsia"/>
        </w:rPr>
        <w:t>-</w:t>
      </w:r>
      <w:r>
        <w:rPr>
          <w:rFonts w:hint="eastAsia"/>
        </w:rPr>
        <w:t>宽带老用户增值服务（换</w:t>
      </w:r>
      <w:r>
        <w:rPr>
          <w:rFonts w:hint="eastAsia"/>
        </w:rPr>
        <w:t>/</w:t>
      </w:r>
      <w:r>
        <w:rPr>
          <w:rFonts w:hint="eastAsia"/>
        </w:rPr>
        <w:t>加）当月受理量</w:t>
      </w:r>
      <w:r w:rsidRPr="00DB19FB">
        <w:rPr>
          <w:rFonts w:hint="eastAsia"/>
        </w:rPr>
        <w:t>指标</w:t>
      </w:r>
      <w:r>
        <w:rPr>
          <w:rFonts w:hint="eastAsia"/>
        </w:rPr>
        <w:t>计算规则，</w:t>
      </w:r>
      <w:r>
        <w:rPr>
          <w:rFonts w:ascii="宋体" w:hAnsi="宋体" w:hint="eastAsia"/>
          <w:lang w:val="x-none"/>
        </w:rPr>
        <w:t>匹配对应的</w:t>
      </w:r>
      <w:r w:rsidRPr="00DB19FB">
        <w:rPr>
          <w:rFonts w:ascii="宋体" w:hAnsi="宋体" w:hint="eastAsia"/>
          <w:lang w:val="x-none"/>
        </w:rPr>
        <w:t>地市、区县编码值</w:t>
      </w:r>
      <w:r>
        <w:rPr>
          <w:rFonts w:ascii="宋体" w:hAnsi="宋体" w:hint="eastAsia"/>
          <w:lang w:val="x-none"/>
        </w:rPr>
        <w:t>并</w:t>
      </w:r>
      <w:r w:rsidRPr="00DB19FB">
        <w:rPr>
          <w:rFonts w:ascii="宋体" w:hAnsi="宋体" w:hint="eastAsia"/>
          <w:lang w:val="x-none"/>
        </w:rPr>
        <w:t>对</w:t>
      </w:r>
      <w:r>
        <w:rPr>
          <w:rFonts w:ascii="宋体" w:hAnsi="宋体" w:hint="eastAsia"/>
          <w:lang w:val="x-none"/>
        </w:rPr>
        <w:t>指标</w:t>
      </w:r>
      <w:r w:rsidRPr="00DB19FB">
        <w:rPr>
          <w:rFonts w:ascii="宋体" w:hAnsi="宋体" w:hint="eastAsia"/>
          <w:lang w:val="x-none"/>
        </w:rPr>
        <w:t>数据进行关联</w:t>
      </w:r>
      <w:r>
        <w:rPr>
          <w:rFonts w:hint="eastAsia"/>
        </w:rPr>
        <w:t>，输出当月</w:t>
      </w:r>
      <w:r w:rsidRPr="00DB19FB">
        <w:rPr>
          <w:rFonts w:hint="eastAsia"/>
        </w:rPr>
        <w:t>业务工单</w:t>
      </w:r>
      <w:r w:rsidRPr="00DB19FB">
        <w:rPr>
          <w:rFonts w:hint="eastAsia"/>
        </w:rPr>
        <w:t>-</w:t>
      </w:r>
      <w:r>
        <w:rPr>
          <w:rFonts w:hint="eastAsia"/>
        </w:rPr>
        <w:t>宽带老用户</w:t>
      </w:r>
      <w:r>
        <w:rPr>
          <w:rFonts w:hint="eastAsia"/>
        </w:rPr>
        <w:lastRenderedPageBreak/>
        <w:t>增值服务（换</w:t>
      </w:r>
      <w:r>
        <w:rPr>
          <w:rFonts w:hint="eastAsia"/>
        </w:rPr>
        <w:t>/</w:t>
      </w:r>
      <w:r>
        <w:rPr>
          <w:rFonts w:hint="eastAsia"/>
        </w:rPr>
        <w:t>加）当月受理量数据。</w:t>
      </w:r>
    </w:p>
    <w:p w:rsidR="00513B86" w:rsidRPr="00DB19FB" w:rsidRDefault="00513B86" w:rsidP="00513B86">
      <w:pPr>
        <w:pStyle w:val="6"/>
        <w:rPr>
          <w:rFonts w:ascii="宋体" w:hAnsi="宋体"/>
          <w:b/>
          <w:bCs/>
          <w:i/>
          <w:iCs w:val="0"/>
          <w:lang w:val="x-none" w:eastAsia="x-none"/>
        </w:rPr>
      </w:pPr>
      <w:bookmarkStart w:id="610" w:name="_Toc130154477"/>
      <w:r w:rsidRPr="00DB19FB">
        <w:rPr>
          <w:rFonts w:hint="eastAsia"/>
        </w:rPr>
        <w:t>业务工单</w:t>
      </w:r>
      <w:r w:rsidRPr="00DB19FB">
        <w:rPr>
          <w:rFonts w:hint="eastAsia"/>
        </w:rPr>
        <w:t>-</w:t>
      </w:r>
      <w:r>
        <w:rPr>
          <w:rFonts w:hint="eastAsia"/>
        </w:rPr>
        <w:t>宽带老用户增值服务（换</w:t>
      </w:r>
      <w:r>
        <w:rPr>
          <w:rFonts w:hint="eastAsia"/>
        </w:rPr>
        <w:t>/</w:t>
      </w:r>
      <w:r>
        <w:rPr>
          <w:rFonts w:hint="eastAsia"/>
        </w:rPr>
        <w:t>加）当月受理量</w:t>
      </w:r>
      <w:r w:rsidRPr="00DB19FB">
        <w:rPr>
          <w:rFonts w:ascii="宋体" w:hAnsi="宋体" w:hint="eastAsia"/>
          <w:lang w:val="x-none"/>
        </w:rPr>
        <w:t>数据保存</w:t>
      </w:r>
      <w:bookmarkEnd w:id="610"/>
    </w:p>
    <w:p w:rsidR="00513B86" w:rsidRPr="00DB19FB" w:rsidRDefault="00513B86" w:rsidP="00513B86">
      <w:pPr>
        <w:ind w:left="420" w:firstLine="480"/>
        <w:rPr>
          <w:rFonts w:ascii="宋体" w:hAnsi="宋体"/>
          <w:lang w:val="x-none"/>
        </w:rPr>
      </w:pPr>
      <w:r w:rsidRPr="00DB19FB">
        <w:rPr>
          <w:rFonts w:hint="eastAsia"/>
        </w:rPr>
        <w:t>业务工单</w:t>
      </w:r>
      <w:r w:rsidRPr="00DB19FB">
        <w:rPr>
          <w:rFonts w:hint="eastAsia"/>
        </w:rPr>
        <w:t>-</w:t>
      </w:r>
      <w:r>
        <w:rPr>
          <w:rFonts w:hint="eastAsia"/>
        </w:rPr>
        <w:t>宽带老用户增值服务（换</w:t>
      </w:r>
      <w:r>
        <w:rPr>
          <w:rFonts w:hint="eastAsia"/>
        </w:rPr>
        <w:t>/</w:t>
      </w:r>
      <w:r>
        <w:rPr>
          <w:rFonts w:hint="eastAsia"/>
        </w:rPr>
        <w:t>加）当月受理量</w:t>
      </w:r>
      <w:r>
        <w:rPr>
          <w:rFonts w:ascii="宋体" w:hAnsi="宋体" w:hint="eastAsia"/>
          <w:lang w:val="x-none"/>
        </w:rPr>
        <w:t>数据</w:t>
      </w:r>
      <w:r w:rsidRPr="00DB19FB">
        <w:rPr>
          <w:rFonts w:ascii="宋体" w:hAnsi="宋体" w:hint="eastAsia"/>
          <w:lang w:val="x-none"/>
        </w:rPr>
        <w:t>关联完成</w:t>
      </w:r>
      <w:r>
        <w:rPr>
          <w:rFonts w:ascii="宋体" w:hAnsi="宋体" w:hint="eastAsia"/>
          <w:lang w:val="x-none"/>
        </w:rPr>
        <w:t>，</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513B86" w:rsidRPr="00DB19FB" w:rsidRDefault="00513B86" w:rsidP="00513B86">
      <w:pPr>
        <w:pStyle w:val="6"/>
        <w:rPr>
          <w:b/>
          <w:bCs/>
          <w:i/>
          <w:iCs w:val="0"/>
        </w:rPr>
      </w:pPr>
      <w:bookmarkStart w:id="611" w:name="_Toc130154478"/>
      <w:r w:rsidRPr="00DB19FB">
        <w:rPr>
          <w:rFonts w:hint="eastAsia"/>
        </w:rPr>
        <w:t>全省业务工单</w:t>
      </w:r>
      <w:r w:rsidRPr="00DB19FB">
        <w:rPr>
          <w:rFonts w:hint="eastAsia"/>
        </w:rPr>
        <w:t>-</w:t>
      </w:r>
      <w:r>
        <w:rPr>
          <w:rFonts w:hint="eastAsia"/>
        </w:rPr>
        <w:t>宽带老用户增值服务（换</w:t>
      </w:r>
      <w:r>
        <w:rPr>
          <w:rFonts w:hint="eastAsia"/>
        </w:rPr>
        <w:t>/</w:t>
      </w:r>
      <w:r>
        <w:rPr>
          <w:rFonts w:hint="eastAsia"/>
        </w:rPr>
        <w:t>加）当月受理量数据查询</w:t>
      </w:r>
      <w:bookmarkEnd w:id="611"/>
    </w:p>
    <w:p w:rsidR="00513B86" w:rsidRDefault="00513B86" w:rsidP="00513B86">
      <w:pPr>
        <w:ind w:left="420" w:firstLine="480"/>
      </w:pPr>
      <w:r>
        <w:rPr>
          <w:rFonts w:ascii="宋体" w:hAnsi="宋体" w:hint="eastAsia"/>
          <w:lang w:val="x-none"/>
        </w:rPr>
        <w:t>输入G</w:t>
      </w:r>
      <w:r>
        <w:rPr>
          <w:rFonts w:ascii="宋体" w:hAnsi="宋体"/>
          <w:lang w:val="x-none"/>
        </w:rPr>
        <w:t>IS</w:t>
      </w:r>
      <w:r>
        <w:rPr>
          <w:rFonts w:ascii="宋体" w:hAnsi="宋体" w:hint="eastAsia"/>
          <w:lang w:val="x-none"/>
        </w:rPr>
        <w:t>信息、区域、</w:t>
      </w:r>
      <w:r w:rsidRPr="00DB19FB">
        <w:rPr>
          <w:rFonts w:ascii="宋体" w:hAnsi="宋体" w:hint="eastAsia"/>
          <w:lang w:val="x-none"/>
        </w:rPr>
        <w:t>时间</w:t>
      </w:r>
      <w:r>
        <w:rPr>
          <w:rFonts w:ascii="宋体" w:hAnsi="宋体" w:hint="eastAsia"/>
          <w:lang w:val="x-none"/>
        </w:rPr>
        <w:t>等查询信息，查询完成展示</w:t>
      </w:r>
      <w:r w:rsidRPr="00DB19FB">
        <w:rPr>
          <w:rFonts w:hint="eastAsia"/>
        </w:rPr>
        <w:t>全省业务工单</w:t>
      </w:r>
      <w:r w:rsidRPr="00DB19FB">
        <w:rPr>
          <w:rFonts w:hint="eastAsia"/>
        </w:rPr>
        <w:t>-</w:t>
      </w:r>
      <w:r>
        <w:rPr>
          <w:rFonts w:hint="eastAsia"/>
        </w:rPr>
        <w:t>宽带老用户增值服务（换</w:t>
      </w:r>
      <w:r>
        <w:rPr>
          <w:rFonts w:hint="eastAsia"/>
        </w:rPr>
        <w:t>/</w:t>
      </w:r>
      <w:r>
        <w:rPr>
          <w:rFonts w:hint="eastAsia"/>
        </w:rPr>
        <w:t>加）当月受理量</w:t>
      </w:r>
      <w:r>
        <w:rPr>
          <w:rFonts w:ascii="宋体" w:hAnsi="宋体" w:hint="eastAsia"/>
          <w:lang w:val="x-none"/>
        </w:rPr>
        <w:t>数据结果</w:t>
      </w:r>
      <w:r w:rsidRPr="00DB19FB">
        <w:rPr>
          <w:rFonts w:hint="eastAsia"/>
        </w:rPr>
        <w:t>。</w:t>
      </w:r>
    </w:p>
    <w:p w:rsidR="00513B86" w:rsidRPr="00DB19FB" w:rsidRDefault="00513B86" w:rsidP="00513B86">
      <w:pPr>
        <w:pStyle w:val="6"/>
        <w:rPr>
          <w:b/>
          <w:bCs/>
          <w:i/>
          <w:iCs w:val="0"/>
        </w:rPr>
      </w:pPr>
      <w:bookmarkStart w:id="612" w:name="_Toc130154479"/>
      <w:r w:rsidRPr="00DB19FB">
        <w:rPr>
          <w:rFonts w:hint="eastAsia"/>
        </w:rPr>
        <w:t>区县业务工单</w:t>
      </w:r>
      <w:r w:rsidRPr="00DB19FB">
        <w:rPr>
          <w:rFonts w:hint="eastAsia"/>
        </w:rPr>
        <w:t>-</w:t>
      </w:r>
      <w:r>
        <w:rPr>
          <w:rFonts w:hint="eastAsia"/>
        </w:rPr>
        <w:t>宽带老用户增值服务（换</w:t>
      </w:r>
      <w:r>
        <w:rPr>
          <w:rFonts w:hint="eastAsia"/>
        </w:rPr>
        <w:t>/</w:t>
      </w:r>
      <w:r>
        <w:rPr>
          <w:rFonts w:hint="eastAsia"/>
        </w:rPr>
        <w:t>加）当月受理量数据查询</w:t>
      </w:r>
      <w:bookmarkEnd w:id="612"/>
    </w:p>
    <w:p w:rsidR="00513B86" w:rsidRDefault="00513B86" w:rsidP="00513B86">
      <w:pPr>
        <w:ind w:left="420" w:firstLine="480"/>
      </w:pPr>
      <w:r w:rsidRPr="00DF78AA">
        <w:rPr>
          <w:rFonts w:ascii="宋体" w:hAnsi="宋体" w:hint="eastAsia"/>
          <w:lang w:val="x-none"/>
        </w:rPr>
        <w:t>综调人员登录综调中心，进入</w:t>
      </w:r>
      <w:r>
        <w:rPr>
          <w:rFonts w:ascii="宋体" w:hAnsi="宋体" w:hint="eastAsia"/>
          <w:lang w:val="x-none"/>
        </w:rPr>
        <w:t>业务专区</w:t>
      </w:r>
      <w:r w:rsidRPr="00DF78AA">
        <w:rPr>
          <w:rFonts w:ascii="宋体" w:hAnsi="宋体" w:hint="eastAsia"/>
          <w:lang w:val="x-none"/>
        </w:rPr>
        <w:t>管理模块，选择</w:t>
      </w:r>
      <w:r w:rsidRPr="00DB19FB">
        <w:rPr>
          <w:rFonts w:hint="eastAsia"/>
        </w:rPr>
        <w:t>全省业务工单</w:t>
      </w:r>
      <w:r w:rsidRPr="00DB19FB">
        <w:rPr>
          <w:rFonts w:hint="eastAsia"/>
        </w:rPr>
        <w:t>-</w:t>
      </w:r>
      <w:r w:rsidRPr="00DB19FB">
        <w:rPr>
          <w:rFonts w:hint="eastAsia"/>
        </w:rPr>
        <w:t>宽带</w:t>
      </w:r>
      <w:r w:rsidRPr="00DF78AA">
        <w:rPr>
          <w:rFonts w:ascii="宋体" w:hAnsi="宋体" w:hint="eastAsia"/>
          <w:lang w:val="x-none"/>
        </w:rPr>
        <w:t>界面，输入日期、查询后展示该指标区县的趋势图</w:t>
      </w:r>
      <w:r w:rsidRPr="00DB19FB">
        <w:rPr>
          <w:rFonts w:hint="eastAsia"/>
        </w:rPr>
        <w:t>。</w:t>
      </w:r>
    </w:p>
    <w:p w:rsidR="00513B86" w:rsidRPr="00DB19FB" w:rsidRDefault="00513B86" w:rsidP="00513B86">
      <w:pPr>
        <w:pStyle w:val="5"/>
      </w:pPr>
      <w:bookmarkStart w:id="613" w:name="_Toc130154480"/>
      <w:r w:rsidRPr="00DB19FB">
        <w:rPr>
          <w:rFonts w:hint="eastAsia"/>
        </w:rPr>
        <w:t>业务工单-宽带老用户增值服务（换/加）本月归档量</w:t>
      </w:r>
      <w:r>
        <w:rPr>
          <w:rFonts w:hint="eastAsia"/>
        </w:rPr>
        <w:t>管理</w:t>
      </w:r>
      <w:bookmarkEnd w:id="613"/>
    </w:p>
    <w:p w:rsidR="00513B86" w:rsidRPr="00A14368" w:rsidRDefault="00513B86" w:rsidP="00513B86">
      <w:pPr>
        <w:pStyle w:val="6"/>
        <w:rPr>
          <w:b/>
          <w:bCs/>
          <w:i/>
          <w:iCs w:val="0"/>
        </w:rPr>
      </w:pPr>
      <w:bookmarkStart w:id="614" w:name="_Toc130154481"/>
      <w:r w:rsidRPr="00DB19FB">
        <w:rPr>
          <w:rFonts w:hint="eastAsia"/>
        </w:rPr>
        <w:t>业务工单</w:t>
      </w:r>
      <w:r w:rsidRPr="00DB19FB">
        <w:rPr>
          <w:rFonts w:hint="eastAsia"/>
        </w:rPr>
        <w:t>-</w:t>
      </w:r>
      <w:r>
        <w:rPr>
          <w:rFonts w:hint="eastAsia"/>
        </w:rPr>
        <w:t>宽带老用户增值服务（换</w:t>
      </w:r>
      <w:r>
        <w:rPr>
          <w:rFonts w:hint="eastAsia"/>
        </w:rPr>
        <w:t>/</w:t>
      </w:r>
      <w:r>
        <w:rPr>
          <w:rFonts w:hint="eastAsia"/>
        </w:rPr>
        <w:t>加）本月归档量计算规则管理</w:t>
      </w:r>
      <w:bookmarkEnd w:id="614"/>
    </w:p>
    <w:p w:rsidR="00513B86" w:rsidRPr="00706BDE" w:rsidRDefault="00513B86" w:rsidP="00513B86">
      <w:pPr>
        <w:ind w:left="420" w:firstLine="480"/>
      </w:pPr>
      <w:r>
        <w:t>根据</w:t>
      </w:r>
      <w:r w:rsidRPr="00DB19FB">
        <w:rPr>
          <w:rFonts w:hint="eastAsia"/>
        </w:rPr>
        <w:t>业务工单</w:t>
      </w:r>
      <w:r w:rsidRPr="00DB19FB">
        <w:rPr>
          <w:rFonts w:hint="eastAsia"/>
        </w:rPr>
        <w:t>-</w:t>
      </w:r>
      <w:r>
        <w:rPr>
          <w:rFonts w:hint="eastAsia"/>
        </w:rPr>
        <w:t>宽带变更</w:t>
      </w:r>
      <w:r>
        <w:t>指标说明文档，分析统计口径，将文字统计口径转化为口径数据，在系统中录入统计规则，并提供计算规则的增加、删除、修改功能</w:t>
      </w:r>
      <w:r>
        <w:rPr>
          <w:rFonts w:hint="eastAsia"/>
        </w:rPr>
        <w:t>，</w:t>
      </w:r>
      <w:r w:rsidRPr="00DB19FB">
        <w:rPr>
          <w:rFonts w:hint="eastAsia"/>
        </w:rPr>
        <w:t>业务工单</w:t>
      </w:r>
      <w:r w:rsidRPr="00DB19FB">
        <w:rPr>
          <w:rFonts w:hint="eastAsia"/>
        </w:rPr>
        <w:t>-</w:t>
      </w:r>
      <w:r>
        <w:rPr>
          <w:rFonts w:hint="eastAsia"/>
        </w:rPr>
        <w:t>宽带变更计算规则信息文件入库。</w:t>
      </w:r>
    </w:p>
    <w:p w:rsidR="00513B86" w:rsidRPr="00162339" w:rsidRDefault="00513B86" w:rsidP="00513B86">
      <w:pPr>
        <w:pStyle w:val="6"/>
        <w:rPr>
          <w:b/>
          <w:bCs/>
          <w:i/>
          <w:iCs w:val="0"/>
        </w:rPr>
      </w:pPr>
      <w:bookmarkStart w:id="615" w:name="_Toc130154482"/>
      <w:r w:rsidRPr="00DB19FB">
        <w:rPr>
          <w:rFonts w:hint="eastAsia"/>
        </w:rPr>
        <w:t>业务工单</w:t>
      </w:r>
      <w:r w:rsidRPr="00DB19FB">
        <w:rPr>
          <w:rFonts w:hint="eastAsia"/>
        </w:rPr>
        <w:t>-</w:t>
      </w:r>
      <w:r>
        <w:rPr>
          <w:rFonts w:hint="eastAsia"/>
        </w:rPr>
        <w:t>宽带老用户增值服务（换</w:t>
      </w:r>
      <w:r>
        <w:rPr>
          <w:rFonts w:hint="eastAsia"/>
        </w:rPr>
        <w:t>/</w:t>
      </w:r>
      <w:r>
        <w:rPr>
          <w:rFonts w:hint="eastAsia"/>
        </w:rPr>
        <w:t>加）本月归档量</w:t>
      </w:r>
      <w:r w:rsidRPr="00162339">
        <w:rPr>
          <w:rFonts w:hint="eastAsia"/>
        </w:rPr>
        <w:t>分析</w:t>
      </w:r>
      <w:bookmarkEnd w:id="615"/>
    </w:p>
    <w:p w:rsidR="00513B86" w:rsidRPr="0088147F" w:rsidRDefault="00513B86" w:rsidP="00513B86">
      <w:pPr>
        <w:ind w:left="420" w:firstLine="480"/>
        <w:rPr>
          <w:rFonts w:ascii="宋体" w:hAnsi="宋体"/>
          <w:lang w:val="x-none"/>
        </w:rPr>
      </w:pPr>
      <w:r>
        <w:t>提取对端系统提供的</w:t>
      </w:r>
      <w:r w:rsidRPr="00DB19FB">
        <w:rPr>
          <w:rFonts w:hint="eastAsia"/>
        </w:rPr>
        <w:t>业务工单</w:t>
      </w:r>
      <w:r w:rsidRPr="00DB19FB">
        <w:rPr>
          <w:rFonts w:hint="eastAsia"/>
        </w:rPr>
        <w:t>-</w:t>
      </w:r>
      <w:r>
        <w:rPr>
          <w:rFonts w:hint="eastAsia"/>
        </w:rPr>
        <w:t>宽带老用户增值服务（换</w:t>
      </w:r>
      <w:r>
        <w:rPr>
          <w:rFonts w:hint="eastAsia"/>
        </w:rPr>
        <w:t>/</w:t>
      </w:r>
      <w:r>
        <w:rPr>
          <w:rFonts w:hint="eastAsia"/>
        </w:rPr>
        <w:t>加）本月归档量</w:t>
      </w:r>
      <w:r>
        <w:t>数据，对数据文件进行分析，比对数据文件名称、格式、类型、推送周期，分析完成且无异常，进入数据新增环节。分析失败，提示数据分析异常</w:t>
      </w:r>
      <w:r>
        <w:rPr>
          <w:rFonts w:hint="eastAsia"/>
        </w:rPr>
        <w:t>，再次核查确认数据。</w:t>
      </w:r>
    </w:p>
    <w:p w:rsidR="00513B86" w:rsidRPr="002B06C9" w:rsidRDefault="00513B86" w:rsidP="00513B86">
      <w:pPr>
        <w:pStyle w:val="6"/>
        <w:rPr>
          <w:b/>
          <w:bCs/>
          <w:i/>
          <w:iCs w:val="0"/>
        </w:rPr>
      </w:pPr>
      <w:bookmarkStart w:id="616" w:name="_Toc130154483"/>
      <w:r w:rsidRPr="00DB19FB">
        <w:rPr>
          <w:rFonts w:hint="eastAsia"/>
        </w:rPr>
        <w:lastRenderedPageBreak/>
        <w:t>业务工单</w:t>
      </w:r>
      <w:r w:rsidRPr="00DB19FB">
        <w:rPr>
          <w:rFonts w:hint="eastAsia"/>
        </w:rPr>
        <w:t>-</w:t>
      </w:r>
      <w:r>
        <w:rPr>
          <w:rFonts w:hint="eastAsia"/>
        </w:rPr>
        <w:t>宽带老用户增值服务（换</w:t>
      </w:r>
      <w:r>
        <w:rPr>
          <w:rFonts w:hint="eastAsia"/>
        </w:rPr>
        <w:t>/</w:t>
      </w:r>
      <w:r>
        <w:rPr>
          <w:rFonts w:hint="eastAsia"/>
        </w:rPr>
        <w:t>加）本月归档量</w:t>
      </w:r>
      <w:r w:rsidRPr="002B06C9">
        <w:rPr>
          <w:rFonts w:hint="eastAsia"/>
        </w:rPr>
        <w:t>数据新增</w:t>
      </w:r>
      <w:bookmarkEnd w:id="616"/>
    </w:p>
    <w:p w:rsidR="00513B86" w:rsidRPr="004707D4" w:rsidRDefault="00513B86" w:rsidP="00513B86">
      <w:pPr>
        <w:ind w:left="420" w:firstLine="480"/>
        <w:rPr>
          <w:rFonts w:ascii="宋体" w:hAnsi="宋体"/>
          <w:lang w:val="x-none"/>
        </w:rPr>
      </w:pPr>
      <w:r w:rsidRPr="00DB19FB">
        <w:rPr>
          <w:rFonts w:hint="eastAsia"/>
        </w:rPr>
        <w:t>业务工单</w:t>
      </w:r>
      <w:r w:rsidRPr="00DB19FB">
        <w:rPr>
          <w:rFonts w:hint="eastAsia"/>
        </w:rPr>
        <w:t>-</w:t>
      </w:r>
      <w:r>
        <w:rPr>
          <w:rFonts w:hint="eastAsia"/>
        </w:rPr>
        <w:t>宽带老用户增值服务（换</w:t>
      </w:r>
      <w:r>
        <w:rPr>
          <w:rFonts w:hint="eastAsia"/>
        </w:rPr>
        <w:t>/</w:t>
      </w:r>
      <w:r>
        <w:rPr>
          <w:rFonts w:hint="eastAsia"/>
        </w:rPr>
        <w:t>加）本月归档量</w:t>
      </w:r>
      <w:r>
        <w:t>数据新增功能，</w:t>
      </w:r>
      <w:r w:rsidRPr="00DB19FB">
        <w:rPr>
          <w:rFonts w:hint="eastAsia"/>
        </w:rPr>
        <w:t>业务工单</w:t>
      </w:r>
      <w:r w:rsidRPr="00DB19FB">
        <w:rPr>
          <w:rFonts w:hint="eastAsia"/>
        </w:rPr>
        <w:t>-</w:t>
      </w:r>
      <w:r>
        <w:rPr>
          <w:rFonts w:hint="eastAsia"/>
        </w:rPr>
        <w:t>宽带老用户增值服务（换</w:t>
      </w:r>
      <w:r>
        <w:rPr>
          <w:rFonts w:hint="eastAsia"/>
        </w:rPr>
        <w:t>/</w:t>
      </w:r>
      <w:r>
        <w:rPr>
          <w:rFonts w:hint="eastAsia"/>
        </w:rPr>
        <w:t>加）本月归档量</w:t>
      </w:r>
      <w:r>
        <w:t>指标采集时，</w:t>
      </w:r>
      <w:r>
        <w:rPr>
          <w:rFonts w:hint="eastAsia"/>
        </w:rPr>
        <w:t>依据</w:t>
      </w:r>
      <w:r w:rsidRPr="00DB19FB">
        <w:rPr>
          <w:rFonts w:hint="eastAsia"/>
        </w:rPr>
        <w:t>业务工单</w:t>
      </w:r>
      <w:r w:rsidRPr="00DB19FB">
        <w:rPr>
          <w:rFonts w:hint="eastAsia"/>
        </w:rPr>
        <w:t>-</w:t>
      </w:r>
      <w:r>
        <w:rPr>
          <w:rFonts w:hint="eastAsia"/>
        </w:rPr>
        <w:t>宽带老用户增值服务（换</w:t>
      </w:r>
      <w:r>
        <w:rPr>
          <w:rFonts w:hint="eastAsia"/>
        </w:rPr>
        <w:t>/</w:t>
      </w:r>
      <w:r>
        <w:rPr>
          <w:rFonts w:hint="eastAsia"/>
        </w:rPr>
        <w:t>加）本月归档量</w:t>
      </w:r>
      <w:r>
        <w:t>计算规则</w:t>
      </w:r>
      <w:r>
        <w:rPr>
          <w:rFonts w:hint="eastAsia"/>
        </w:rPr>
        <w:t>，数据</w:t>
      </w:r>
      <w:r>
        <w:t>处理人员确认</w:t>
      </w:r>
      <w:r>
        <w:rPr>
          <w:rFonts w:hint="eastAsia"/>
        </w:rPr>
        <w:t>并</w:t>
      </w:r>
      <w:r>
        <w:t>比对原始数据，将原始的数据和指标数据</w:t>
      </w:r>
      <w:r>
        <w:rPr>
          <w:rFonts w:hint="eastAsia"/>
        </w:rPr>
        <w:t>对应的指标计算规则</w:t>
      </w:r>
      <w:r>
        <w:t>新增进系统库</w:t>
      </w:r>
      <w:r>
        <w:rPr>
          <w:rFonts w:hint="eastAsia"/>
        </w:rPr>
        <w:t>，</w:t>
      </w:r>
      <w:r>
        <w:t>并完成数据文件</w:t>
      </w:r>
      <w:r>
        <w:rPr>
          <w:rFonts w:hint="eastAsia"/>
        </w:rPr>
        <w:t>信息</w:t>
      </w:r>
      <w:r>
        <w:t>入库。</w:t>
      </w:r>
    </w:p>
    <w:p w:rsidR="00513B86" w:rsidRPr="00270D20" w:rsidRDefault="00513B86" w:rsidP="00513B86">
      <w:pPr>
        <w:pStyle w:val="6"/>
        <w:rPr>
          <w:rFonts w:ascii="宋体" w:hAnsi="宋体"/>
          <w:b/>
          <w:bCs/>
          <w:i/>
          <w:iCs w:val="0"/>
          <w:lang w:val="x-none" w:eastAsia="x-none"/>
        </w:rPr>
      </w:pPr>
      <w:bookmarkStart w:id="617" w:name="_Toc130154484"/>
      <w:r w:rsidRPr="00DB19FB">
        <w:rPr>
          <w:rFonts w:hint="eastAsia"/>
        </w:rPr>
        <w:t>业务工单</w:t>
      </w:r>
      <w:r w:rsidRPr="00DB19FB">
        <w:rPr>
          <w:rFonts w:hint="eastAsia"/>
        </w:rPr>
        <w:t>-</w:t>
      </w:r>
      <w:r>
        <w:rPr>
          <w:rFonts w:hint="eastAsia"/>
        </w:rPr>
        <w:t>宽带老用户增值服务（换</w:t>
      </w:r>
      <w:r>
        <w:rPr>
          <w:rFonts w:hint="eastAsia"/>
        </w:rPr>
        <w:t>/</w:t>
      </w:r>
      <w:r>
        <w:rPr>
          <w:rFonts w:hint="eastAsia"/>
        </w:rPr>
        <w:t>加）本月归档量</w:t>
      </w:r>
      <w:r>
        <w:rPr>
          <w:rFonts w:ascii="宋体" w:hAnsi="宋体" w:hint="eastAsia"/>
          <w:lang w:val="x-none"/>
        </w:rPr>
        <w:t>数</w:t>
      </w:r>
      <w:r w:rsidRPr="005170E3">
        <w:rPr>
          <w:rFonts w:ascii="宋体" w:hAnsi="宋体" w:hint="eastAsia"/>
          <w:lang w:val="x-none"/>
        </w:rPr>
        <w:t>据校验</w:t>
      </w:r>
      <w:bookmarkEnd w:id="617"/>
    </w:p>
    <w:p w:rsidR="00513B86" w:rsidRPr="00DB19FB" w:rsidRDefault="00513B86" w:rsidP="00513B86">
      <w:pPr>
        <w:ind w:left="420" w:firstLine="480"/>
        <w:jc w:val="both"/>
        <w:rPr>
          <w:rFonts w:ascii="宋体" w:hAnsi="宋体"/>
          <w:lang w:val="x-none"/>
        </w:rPr>
      </w:pPr>
      <w:r>
        <w:t>数据处理人员新增</w:t>
      </w:r>
      <w:r w:rsidRPr="00DB19FB">
        <w:rPr>
          <w:rFonts w:hint="eastAsia"/>
        </w:rPr>
        <w:t>业务工单</w:t>
      </w:r>
      <w:r w:rsidRPr="00DB19FB">
        <w:rPr>
          <w:rFonts w:hint="eastAsia"/>
        </w:rPr>
        <w:t>-</w:t>
      </w:r>
      <w:r>
        <w:rPr>
          <w:rFonts w:hint="eastAsia"/>
        </w:rPr>
        <w:t>宽带老用户增值服务（换</w:t>
      </w:r>
      <w:r>
        <w:rPr>
          <w:rFonts w:hint="eastAsia"/>
        </w:rPr>
        <w:t>/</w:t>
      </w:r>
      <w:r>
        <w:rPr>
          <w:rFonts w:hint="eastAsia"/>
        </w:rPr>
        <w:t>加）本月归档量</w:t>
      </w:r>
      <w:r>
        <w:rPr>
          <w:rFonts w:ascii="宋体" w:hAnsi="宋体" w:hint="eastAsia"/>
          <w:lang w:val="x-none"/>
        </w:rPr>
        <w:t>数据</w:t>
      </w:r>
      <w:r>
        <w:t>后，系统会对新增数据的名称</w:t>
      </w:r>
      <w:r>
        <w:rPr>
          <w:rFonts w:hint="eastAsia"/>
        </w:rPr>
        <w:t>、取数口径、数据文件类型、文件编码、调用参数等信息进行校验，判断</w:t>
      </w:r>
      <w:r>
        <w:t>系统中是否已经存在了相同的数据，如存在，则系统提示数据已经存在，并且不允许继续进行后续数据的处理。</w:t>
      </w:r>
    </w:p>
    <w:p w:rsidR="00513B86" w:rsidRPr="00DB19FB" w:rsidRDefault="00513B86" w:rsidP="00513B86">
      <w:pPr>
        <w:pStyle w:val="6"/>
        <w:rPr>
          <w:rFonts w:ascii="宋体" w:hAnsi="宋体"/>
          <w:b/>
          <w:bCs/>
          <w:i/>
          <w:iCs w:val="0"/>
          <w:lang w:val="x-none" w:eastAsia="x-none"/>
        </w:rPr>
      </w:pPr>
      <w:bookmarkStart w:id="618" w:name="_Toc130154485"/>
      <w:r w:rsidRPr="00DB19FB">
        <w:rPr>
          <w:rFonts w:hint="eastAsia"/>
        </w:rPr>
        <w:t>业务工单</w:t>
      </w:r>
      <w:r w:rsidRPr="00DB19FB">
        <w:rPr>
          <w:rFonts w:hint="eastAsia"/>
        </w:rPr>
        <w:t>-</w:t>
      </w:r>
      <w:r>
        <w:rPr>
          <w:rFonts w:hint="eastAsia"/>
        </w:rPr>
        <w:t>宽带老用户增值服务（换</w:t>
      </w:r>
      <w:r>
        <w:rPr>
          <w:rFonts w:hint="eastAsia"/>
        </w:rPr>
        <w:t>/</w:t>
      </w:r>
      <w:r>
        <w:rPr>
          <w:rFonts w:hint="eastAsia"/>
        </w:rPr>
        <w:t>加）本月归档量</w:t>
      </w:r>
      <w:r w:rsidRPr="00DB19FB">
        <w:rPr>
          <w:rFonts w:ascii="宋体" w:hAnsi="宋体" w:hint="eastAsia"/>
          <w:lang w:val="x-none"/>
        </w:rPr>
        <w:t>数据</w:t>
      </w:r>
      <w:r>
        <w:rPr>
          <w:rFonts w:ascii="宋体" w:hAnsi="宋体" w:hint="eastAsia"/>
          <w:lang w:val="x-none"/>
        </w:rPr>
        <w:t>计算</w:t>
      </w:r>
      <w:bookmarkEnd w:id="618"/>
    </w:p>
    <w:p w:rsidR="00513B86" w:rsidRPr="00DB19FB" w:rsidRDefault="00513B86" w:rsidP="00513B86">
      <w:pPr>
        <w:ind w:left="420" w:firstLine="480"/>
        <w:rPr>
          <w:rFonts w:ascii="宋体" w:hAnsi="宋体"/>
          <w:lang w:val="x-none"/>
        </w:rPr>
      </w:pPr>
      <w:r w:rsidRPr="00DB19FB">
        <w:rPr>
          <w:rFonts w:hint="eastAsia"/>
        </w:rPr>
        <w:t>业务工单</w:t>
      </w:r>
      <w:r w:rsidRPr="00DB19FB">
        <w:rPr>
          <w:rFonts w:hint="eastAsia"/>
        </w:rPr>
        <w:t>-</w:t>
      </w:r>
      <w:r>
        <w:rPr>
          <w:rFonts w:hint="eastAsia"/>
        </w:rPr>
        <w:t>宽带老用户增值服务（换</w:t>
      </w:r>
      <w:r>
        <w:rPr>
          <w:rFonts w:hint="eastAsia"/>
        </w:rPr>
        <w:t>/</w:t>
      </w:r>
      <w:r>
        <w:rPr>
          <w:rFonts w:hint="eastAsia"/>
        </w:rPr>
        <w:t>加）本月归档量数据</w:t>
      </w:r>
      <w:r w:rsidRPr="00DB19FB">
        <w:rPr>
          <w:rFonts w:ascii="宋体" w:hAnsi="宋体" w:hint="eastAsia"/>
          <w:lang w:val="x-none"/>
        </w:rPr>
        <w:t>解析</w:t>
      </w:r>
      <w:r>
        <w:rPr>
          <w:rFonts w:hint="eastAsia"/>
        </w:rPr>
        <w:t>成功，根据</w:t>
      </w:r>
      <w:r w:rsidRPr="00DB19FB">
        <w:rPr>
          <w:rFonts w:hint="eastAsia"/>
        </w:rPr>
        <w:t>业务工单</w:t>
      </w:r>
      <w:r w:rsidRPr="00DB19FB">
        <w:rPr>
          <w:rFonts w:hint="eastAsia"/>
        </w:rPr>
        <w:t>-</w:t>
      </w:r>
      <w:r>
        <w:rPr>
          <w:rFonts w:hint="eastAsia"/>
        </w:rPr>
        <w:t>宽带老用户增值服务（换</w:t>
      </w:r>
      <w:r>
        <w:rPr>
          <w:rFonts w:hint="eastAsia"/>
        </w:rPr>
        <w:t>/</w:t>
      </w:r>
      <w:r>
        <w:rPr>
          <w:rFonts w:hint="eastAsia"/>
        </w:rPr>
        <w:t>加）本月归档量</w:t>
      </w:r>
      <w:r w:rsidRPr="00DB19FB">
        <w:rPr>
          <w:rFonts w:hint="eastAsia"/>
        </w:rPr>
        <w:t>指标</w:t>
      </w:r>
      <w:r>
        <w:rPr>
          <w:rFonts w:hint="eastAsia"/>
        </w:rPr>
        <w:t>计算规则，</w:t>
      </w:r>
      <w:r>
        <w:rPr>
          <w:rFonts w:ascii="宋体" w:hAnsi="宋体" w:hint="eastAsia"/>
          <w:lang w:val="x-none"/>
        </w:rPr>
        <w:t>匹配对应的</w:t>
      </w:r>
      <w:r w:rsidRPr="00DB19FB">
        <w:rPr>
          <w:rFonts w:ascii="宋体" w:hAnsi="宋体" w:hint="eastAsia"/>
          <w:lang w:val="x-none"/>
        </w:rPr>
        <w:t>地市、区县编码值</w:t>
      </w:r>
      <w:r>
        <w:rPr>
          <w:rFonts w:ascii="宋体" w:hAnsi="宋体" w:hint="eastAsia"/>
          <w:lang w:val="x-none"/>
        </w:rPr>
        <w:t>并</w:t>
      </w:r>
      <w:r w:rsidRPr="00DB19FB">
        <w:rPr>
          <w:rFonts w:ascii="宋体" w:hAnsi="宋体" w:hint="eastAsia"/>
          <w:lang w:val="x-none"/>
        </w:rPr>
        <w:t>对</w:t>
      </w:r>
      <w:r>
        <w:rPr>
          <w:rFonts w:ascii="宋体" w:hAnsi="宋体" w:hint="eastAsia"/>
          <w:lang w:val="x-none"/>
        </w:rPr>
        <w:t>指标</w:t>
      </w:r>
      <w:r w:rsidRPr="00DB19FB">
        <w:rPr>
          <w:rFonts w:ascii="宋体" w:hAnsi="宋体" w:hint="eastAsia"/>
          <w:lang w:val="x-none"/>
        </w:rPr>
        <w:t>数据进行关联</w:t>
      </w:r>
      <w:r>
        <w:rPr>
          <w:rFonts w:hint="eastAsia"/>
        </w:rPr>
        <w:t>，输出当月</w:t>
      </w:r>
      <w:r w:rsidRPr="00DB19FB">
        <w:rPr>
          <w:rFonts w:hint="eastAsia"/>
        </w:rPr>
        <w:t>业务工单</w:t>
      </w:r>
      <w:r w:rsidRPr="00DB19FB">
        <w:rPr>
          <w:rFonts w:hint="eastAsia"/>
        </w:rPr>
        <w:t>-</w:t>
      </w:r>
      <w:r>
        <w:rPr>
          <w:rFonts w:hint="eastAsia"/>
        </w:rPr>
        <w:t>宽带老用户增值服务（换</w:t>
      </w:r>
      <w:r>
        <w:rPr>
          <w:rFonts w:hint="eastAsia"/>
        </w:rPr>
        <w:t>/</w:t>
      </w:r>
      <w:r>
        <w:rPr>
          <w:rFonts w:hint="eastAsia"/>
        </w:rPr>
        <w:t>加）本月归档量数据。</w:t>
      </w:r>
    </w:p>
    <w:p w:rsidR="00513B86" w:rsidRPr="00DB19FB" w:rsidRDefault="00513B86" w:rsidP="00513B86">
      <w:pPr>
        <w:pStyle w:val="6"/>
        <w:rPr>
          <w:rFonts w:ascii="宋体" w:hAnsi="宋体"/>
          <w:b/>
          <w:bCs/>
          <w:i/>
          <w:iCs w:val="0"/>
          <w:lang w:val="x-none" w:eastAsia="x-none"/>
        </w:rPr>
      </w:pPr>
      <w:bookmarkStart w:id="619" w:name="_Toc130154486"/>
      <w:r w:rsidRPr="00DB19FB">
        <w:rPr>
          <w:rFonts w:hint="eastAsia"/>
        </w:rPr>
        <w:t>业务工单</w:t>
      </w:r>
      <w:r w:rsidRPr="00DB19FB">
        <w:rPr>
          <w:rFonts w:hint="eastAsia"/>
        </w:rPr>
        <w:t>-</w:t>
      </w:r>
      <w:r>
        <w:rPr>
          <w:rFonts w:hint="eastAsia"/>
        </w:rPr>
        <w:t>宽带老用户增值服务（换</w:t>
      </w:r>
      <w:r>
        <w:rPr>
          <w:rFonts w:hint="eastAsia"/>
        </w:rPr>
        <w:t>/</w:t>
      </w:r>
      <w:r>
        <w:rPr>
          <w:rFonts w:hint="eastAsia"/>
        </w:rPr>
        <w:t>加）本月归档量</w:t>
      </w:r>
      <w:r w:rsidRPr="00DB19FB">
        <w:rPr>
          <w:rFonts w:ascii="宋体" w:hAnsi="宋体" w:hint="eastAsia"/>
          <w:lang w:val="x-none"/>
        </w:rPr>
        <w:t>数据保存</w:t>
      </w:r>
      <w:bookmarkEnd w:id="619"/>
    </w:p>
    <w:p w:rsidR="00513B86" w:rsidRPr="00DB19FB" w:rsidRDefault="00513B86" w:rsidP="00513B86">
      <w:pPr>
        <w:ind w:left="420" w:firstLine="480"/>
        <w:rPr>
          <w:rFonts w:ascii="宋体" w:hAnsi="宋体"/>
          <w:lang w:val="x-none"/>
        </w:rPr>
      </w:pPr>
      <w:r w:rsidRPr="00DB19FB">
        <w:rPr>
          <w:rFonts w:hint="eastAsia"/>
        </w:rPr>
        <w:t>业务工单</w:t>
      </w:r>
      <w:r w:rsidRPr="00DB19FB">
        <w:rPr>
          <w:rFonts w:hint="eastAsia"/>
        </w:rPr>
        <w:t>-</w:t>
      </w:r>
      <w:r>
        <w:rPr>
          <w:rFonts w:hint="eastAsia"/>
        </w:rPr>
        <w:t>宽带老用户增值服务（换</w:t>
      </w:r>
      <w:r>
        <w:rPr>
          <w:rFonts w:hint="eastAsia"/>
        </w:rPr>
        <w:t>/</w:t>
      </w:r>
      <w:r>
        <w:rPr>
          <w:rFonts w:hint="eastAsia"/>
        </w:rPr>
        <w:t>加）本月归档量</w:t>
      </w:r>
      <w:r>
        <w:rPr>
          <w:rFonts w:ascii="宋体" w:hAnsi="宋体" w:hint="eastAsia"/>
          <w:lang w:val="x-none"/>
        </w:rPr>
        <w:t>数据</w:t>
      </w:r>
      <w:r w:rsidRPr="00DB19FB">
        <w:rPr>
          <w:rFonts w:ascii="宋体" w:hAnsi="宋体" w:hint="eastAsia"/>
          <w:lang w:val="x-none"/>
        </w:rPr>
        <w:t>关联完成</w:t>
      </w:r>
      <w:r>
        <w:rPr>
          <w:rFonts w:ascii="宋体" w:hAnsi="宋体" w:hint="eastAsia"/>
          <w:lang w:val="x-none"/>
        </w:rPr>
        <w:t>，</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513B86" w:rsidRPr="00DB19FB" w:rsidRDefault="00513B86" w:rsidP="00513B86">
      <w:pPr>
        <w:pStyle w:val="6"/>
        <w:rPr>
          <w:b/>
          <w:bCs/>
          <w:i/>
          <w:iCs w:val="0"/>
        </w:rPr>
      </w:pPr>
      <w:bookmarkStart w:id="620" w:name="_Toc130154487"/>
      <w:r w:rsidRPr="00DB19FB">
        <w:rPr>
          <w:rFonts w:hint="eastAsia"/>
        </w:rPr>
        <w:t>全省业务工单</w:t>
      </w:r>
      <w:r w:rsidRPr="00DB19FB">
        <w:rPr>
          <w:rFonts w:hint="eastAsia"/>
        </w:rPr>
        <w:t>-</w:t>
      </w:r>
      <w:r>
        <w:rPr>
          <w:rFonts w:hint="eastAsia"/>
        </w:rPr>
        <w:t>宽带老用户增值服务（换</w:t>
      </w:r>
      <w:r>
        <w:rPr>
          <w:rFonts w:hint="eastAsia"/>
        </w:rPr>
        <w:t>/</w:t>
      </w:r>
      <w:r>
        <w:rPr>
          <w:rFonts w:hint="eastAsia"/>
        </w:rPr>
        <w:t>加）本月归档量数据查询</w:t>
      </w:r>
      <w:bookmarkEnd w:id="620"/>
    </w:p>
    <w:p w:rsidR="00513B86" w:rsidRDefault="00513B86" w:rsidP="00513B86">
      <w:pPr>
        <w:ind w:left="420" w:firstLine="480"/>
      </w:pPr>
      <w:r>
        <w:rPr>
          <w:rFonts w:ascii="宋体" w:hAnsi="宋体" w:hint="eastAsia"/>
          <w:lang w:val="x-none"/>
        </w:rPr>
        <w:t>输入G</w:t>
      </w:r>
      <w:r>
        <w:rPr>
          <w:rFonts w:ascii="宋体" w:hAnsi="宋体"/>
          <w:lang w:val="x-none"/>
        </w:rPr>
        <w:t>IS</w:t>
      </w:r>
      <w:r>
        <w:rPr>
          <w:rFonts w:ascii="宋体" w:hAnsi="宋体" w:hint="eastAsia"/>
          <w:lang w:val="x-none"/>
        </w:rPr>
        <w:t>信息、区域、</w:t>
      </w:r>
      <w:r w:rsidRPr="00DB19FB">
        <w:rPr>
          <w:rFonts w:ascii="宋体" w:hAnsi="宋体" w:hint="eastAsia"/>
          <w:lang w:val="x-none"/>
        </w:rPr>
        <w:t>时间</w:t>
      </w:r>
      <w:r>
        <w:rPr>
          <w:rFonts w:ascii="宋体" w:hAnsi="宋体" w:hint="eastAsia"/>
          <w:lang w:val="x-none"/>
        </w:rPr>
        <w:t>等查询信息，查询完成展示</w:t>
      </w:r>
      <w:r w:rsidRPr="00DB19FB">
        <w:rPr>
          <w:rFonts w:hint="eastAsia"/>
        </w:rPr>
        <w:t>全省业务工单</w:t>
      </w:r>
      <w:r w:rsidRPr="00DB19FB">
        <w:rPr>
          <w:rFonts w:hint="eastAsia"/>
        </w:rPr>
        <w:t>-</w:t>
      </w:r>
      <w:r>
        <w:rPr>
          <w:rFonts w:hint="eastAsia"/>
        </w:rPr>
        <w:t>宽带老用户增值服务（换</w:t>
      </w:r>
      <w:r>
        <w:rPr>
          <w:rFonts w:hint="eastAsia"/>
        </w:rPr>
        <w:t>/</w:t>
      </w:r>
      <w:r>
        <w:rPr>
          <w:rFonts w:hint="eastAsia"/>
        </w:rPr>
        <w:t>加）本月归档量</w:t>
      </w:r>
      <w:r>
        <w:rPr>
          <w:rFonts w:ascii="宋体" w:hAnsi="宋体" w:hint="eastAsia"/>
          <w:lang w:val="x-none"/>
        </w:rPr>
        <w:t>数据结果</w:t>
      </w:r>
      <w:r w:rsidRPr="00DB19FB">
        <w:rPr>
          <w:rFonts w:hint="eastAsia"/>
        </w:rPr>
        <w:t>。</w:t>
      </w:r>
    </w:p>
    <w:p w:rsidR="00513B86" w:rsidRPr="00DB19FB" w:rsidRDefault="00513B86" w:rsidP="00513B86">
      <w:pPr>
        <w:pStyle w:val="6"/>
        <w:rPr>
          <w:b/>
          <w:bCs/>
          <w:i/>
          <w:iCs w:val="0"/>
        </w:rPr>
      </w:pPr>
      <w:bookmarkStart w:id="621" w:name="_Toc130154488"/>
      <w:r w:rsidRPr="00DB19FB">
        <w:rPr>
          <w:rFonts w:hint="eastAsia"/>
        </w:rPr>
        <w:lastRenderedPageBreak/>
        <w:t>区县业务工单</w:t>
      </w:r>
      <w:r w:rsidRPr="00DB19FB">
        <w:rPr>
          <w:rFonts w:hint="eastAsia"/>
        </w:rPr>
        <w:t>-</w:t>
      </w:r>
      <w:r>
        <w:rPr>
          <w:rFonts w:hint="eastAsia"/>
        </w:rPr>
        <w:t>宽带老用户增值服务（换</w:t>
      </w:r>
      <w:r>
        <w:rPr>
          <w:rFonts w:hint="eastAsia"/>
        </w:rPr>
        <w:t>/</w:t>
      </w:r>
      <w:r>
        <w:rPr>
          <w:rFonts w:hint="eastAsia"/>
        </w:rPr>
        <w:t>加）本月归档量数据查询</w:t>
      </w:r>
      <w:bookmarkEnd w:id="621"/>
    </w:p>
    <w:p w:rsidR="00513B86" w:rsidRDefault="00513B86" w:rsidP="00513B86">
      <w:pPr>
        <w:ind w:left="420" w:firstLine="480"/>
      </w:pPr>
      <w:r w:rsidRPr="00DF78AA">
        <w:rPr>
          <w:rFonts w:ascii="宋体" w:hAnsi="宋体" w:hint="eastAsia"/>
          <w:lang w:val="x-none"/>
        </w:rPr>
        <w:t>综调人员登录综调中心，进入</w:t>
      </w:r>
      <w:r>
        <w:rPr>
          <w:rFonts w:ascii="宋体" w:hAnsi="宋体" w:hint="eastAsia"/>
          <w:lang w:val="x-none"/>
        </w:rPr>
        <w:t>业务专区</w:t>
      </w:r>
      <w:r w:rsidRPr="00DF78AA">
        <w:rPr>
          <w:rFonts w:ascii="宋体" w:hAnsi="宋体" w:hint="eastAsia"/>
          <w:lang w:val="x-none"/>
        </w:rPr>
        <w:t>管理模块，选择</w:t>
      </w:r>
      <w:r w:rsidRPr="00DB19FB">
        <w:rPr>
          <w:rFonts w:hint="eastAsia"/>
        </w:rPr>
        <w:t>全省业务工单</w:t>
      </w:r>
      <w:r w:rsidRPr="00DB19FB">
        <w:rPr>
          <w:rFonts w:hint="eastAsia"/>
        </w:rPr>
        <w:t>-</w:t>
      </w:r>
      <w:r w:rsidRPr="00DB19FB">
        <w:rPr>
          <w:rFonts w:hint="eastAsia"/>
        </w:rPr>
        <w:t>宽带</w:t>
      </w:r>
      <w:r w:rsidRPr="00DF78AA">
        <w:rPr>
          <w:rFonts w:ascii="宋体" w:hAnsi="宋体" w:hint="eastAsia"/>
          <w:lang w:val="x-none"/>
        </w:rPr>
        <w:t>界面，输入日期、查询后展示该指标区县的趋势图</w:t>
      </w:r>
      <w:r w:rsidRPr="00DB19FB">
        <w:rPr>
          <w:rFonts w:hint="eastAsia"/>
        </w:rPr>
        <w:t>。</w:t>
      </w:r>
    </w:p>
    <w:p w:rsidR="00513B86" w:rsidRPr="00DB19FB" w:rsidRDefault="00513B86" w:rsidP="00513B86">
      <w:pPr>
        <w:pStyle w:val="5"/>
      </w:pPr>
      <w:bookmarkStart w:id="622" w:name="_Toc130154489"/>
      <w:r w:rsidRPr="00DB19FB">
        <w:rPr>
          <w:rFonts w:hint="eastAsia"/>
        </w:rPr>
        <w:t>业务工单-宽带老用户增值服务（换/加）今日受理量</w:t>
      </w:r>
      <w:r>
        <w:rPr>
          <w:rFonts w:hint="eastAsia"/>
        </w:rPr>
        <w:t>管理</w:t>
      </w:r>
      <w:bookmarkEnd w:id="622"/>
    </w:p>
    <w:p w:rsidR="00513B86" w:rsidRPr="00A14368" w:rsidRDefault="00513B86" w:rsidP="00513B86">
      <w:pPr>
        <w:pStyle w:val="6"/>
        <w:rPr>
          <w:b/>
          <w:bCs/>
          <w:i/>
          <w:iCs w:val="0"/>
        </w:rPr>
      </w:pPr>
      <w:bookmarkStart w:id="623" w:name="_Toc130154490"/>
      <w:r w:rsidRPr="00DB19FB">
        <w:rPr>
          <w:rFonts w:hint="eastAsia"/>
        </w:rPr>
        <w:t>业务工单</w:t>
      </w:r>
      <w:r w:rsidRPr="00DB19FB">
        <w:rPr>
          <w:rFonts w:hint="eastAsia"/>
        </w:rPr>
        <w:t>-</w:t>
      </w:r>
      <w:r>
        <w:rPr>
          <w:rFonts w:hint="eastAsia"/>
        </w:rPr>
        <w:t>宽带老用户增值服务（换</w:t>
      </w:r>
      <w:r>
        <w:rPr>
          <w:rFonts w:hint="eastAsia"/>
        </w:rPr>
        <w:t>/</w:t>
      </w:r>
      <w:r>
        <w:rPr>
          <w:rFonts w:hint="eastAsia"/>
        </w:rPr>
        <w:t>加）今日受理量计算规则管理</w:t>
      </w:r>
      <w:bookmarkEnd w:id="623"/>
    </w:p>
    <w:p w:rsidR="00513B86" w:rsidRPr="00706BDE" w:rsidRDefault="00513B86" w:rsidP="00513B86">
      <w:pPr>
        <w:ind w:left="420" w:firstLine="480"/>
      </w:pPr>
      <w:r>
        <w:t>根据</w:t>
      </w:r>
      <w:r w:rsidRPr="00DB19FB">
        <w:rPr>
          <w:rFonts w:hint="eastAsia"/>
        </w:rPr>
        <w:t>业务工单</w:t>
      </w:r>
      <w:r w:rsidRPr="00DB19FB">
        <w:rPr>
          <w:rFonts w:hint="eastAsia"/>
        </w:rPr>
        <w:t>-</w:t>
      </w:r>
      <w:r>
        <w:rPr>
          <w:rFonts w:hint="eastAsia"/>
        </w:rPr>
        <w:t>宽带变更</w:t>
      </w:r>
      <w:r>
        <w:t>指标说明文档，分析统计口径，将文字统计口径转化为口径数据，在系统中录入统计规则，并提供计算规则的增加、删除、修改功能</w:t>
      </w:r>
      <w:r>
        <w:rPr>
          <w:rFonts w:hint="eastAsia"/>
        </w:rPr>
        <w:t>，</w:t>
      </w:r>
      <w:r w:rsidRPr="00DB19FB">
        <w:rPr>
          <w:rFonts w:hint="eastAsia"/>
        </w:rPr>
        <w:t>业务工单</w:t>
      </w:r>
      <w:r w:rsidRPr="00DB19FB">
        <w:rPr>
          <w:rFonts w:hint="eastAsia"/>
        </w:rPr>
        <w:t>-</w:t>
      </w:r>
      <w:r>
        <w:rPr>
          <w:rFonts w:hint="eastAsia"/>
        </w:rPr>
        <w:t>宽带变更计算规则信息文件入库。</w:t>
      </w:r>
    </w:p>
    <w:p w:rsidR="00513B86" w:rsidRPr="00162339" w:rsidRDefault="00513B86" w:rsidP="00513B86">
      <w:pPr>
        <w:pStyle w:val="6"/>
        <w:rPr>
          <w:b/>
          <w:bCs/>
          <w:i/>
          <w:iCs w:val="0"/>
        </w:rPr>
      </w:pPr>
      <w:bookmarkStart w:id="624" w:name="_Toc130154491"/>
      <w:r w:rsidRPr="00DB19FB">
        <w:rPr>
          <w:rFonts w:hint="eastAsia"/>
        </w:rPr>
        <w:t>业务工单</w:t>
      </w:r>
      <w:r w:rsidRPr="00DB19FB">
        <w:rPr>
          <w:rFonts w:hint="eastAsia"/>
        </w:rPr>
        <w:t>-</w:t>
      </w:r>
      <w:r>
        <w:rPr>
          <w:rFonts w:hint="eastAsia"/>
        </w:rPr>
        <w:t>宽带老用户增值服务（换</w:t>
      </w:r>
      <w:r>
        <w:rPr>
          <w:rFonts w:hint="eastAsia"/>
        </w:rPr>
        <w:t>/</w:t>
      </w:r>
      <w:r>
        <w:rPr>
          <w:rFonts w:hint="eastAsia"/>
        </w:rPr>
        <w:t>加）今日受理量</w:t>
      </w:r>
      <w:r w:rsidRPr="00162339">
        <w:rPr>
          <w:rFonts w:hint="eastAsia"/>
        </w:rPr>
        <w:t>分析</w:t>
      </w:r>
      <w:bookmarkEnd w:id="624"/>
    </w:p>
    <w:p w:rsidR="00513B86" w:rsidRPr="0088147F" w:rsidRDefault="00513B86" w:rsidP="00513B86">
      <w:pPr>
        <w:ind w:left="420" w:firstLine="480"/>
        <w:rPr>
          <w:rFonts w:ascii="宋体" w:hAnsi="宋体"/>
          <w:lang w:val="x-none"/>
        </w:rPr>
      </w:pPr>
      <w:r>
        <w:t>提取对端系统提供的</w:t>
      </w:r>
      <w:r w:rsidRPr="00DB19FB">
        <w:rPr>
          <w:rFonts w:hint="eastAsia"/>
        </w:rPr>
        <w:t>业务工单</w:t>
      </w:r>
      <w:r w:rsidRPr="00DB19FB">
        <w:rPr>
          <w:rFonts w:hint="eastAsia"/>
        </w:rPr>
        <w:t>-</w:t>
      </w:r>
      <w:r>
        <w:rPr>
          <w:rFonts w:hint="eastAsia"/>
        </w:rPr>
        <w:t>宽带老用户增值服务（换</w:t>
      </w:r>
      <w:r>
        <w:rPr>
          <w:rFonts w:hint="eastAsia"/>
        </w:rPr>
        <w:t>/</w:t>
      </w:r>
      <w:r>
        <w:rPr>
          <w:rFonts w:hint="eastAsia"/>
        </w:rPr>
        <w:t>加）今日受理量</w:t>
      </w:r>
      <w:r>
        <w:t>数据，对数据文件进行分析，比对数据文件名称、格式、类型、推送周期，分析完成且无异常，进入数据新增环节。分析失败，提示数据分析异常</w:t>
      </w:r>
      <w:r>
        <w:rPr>
          <w:rFonts w:hint="eastAsia"/>
        </w:rPr>
        <w:t>，再次核查确认数据。</w:t>
      </w:r>
    </w:p>
    <w:p w:rsidR="00513B86" w:rsidRPr="002B06C9" w:rsidRDefault="00513B86" w:rsidP="00513B86">
      <w:pPr>
        <w:pStyle w:val="6"/>
        <w:rPr>
          <w:b/>
          <w:bCs/>
          <w:i/>
          <w:iCs w:val="0"/>
        </w:rPr>
      </w:pPr>
      <w:bookmarkStart w:id="625" w:name="_Toc130154492"/>
      <w:r w:rsidRPr="00DB19FB">
        <w:rPr>
          <w:rFonts w:hint="eastAsia"/>
        </w:rPr>
        <w:t>业务工单</w:t>
      </w:r>
      <w:r w:rsidRPr="00DB19FB">
        <w:rPr>
          <w:rFonts w:hint="eastAsia"/>
        </w:rPr>
        <w:t>-</w:t>
      </w:r>
      <w:r>
        <w:rPr>
          <w:rFonts w:hint="eastAsia"/>
        </w:rPr>
        <w:t>宽带老用户增值服务（换</w:t>
      </w:r>
      <w:r>
        <w:rPr>
          <w:rFonts w:hint="eastAsia"/>
        </w:rPr>
        <w:t>/</w:t>
      </w:r>
      <w:r>
        <w:rPr>
          <w:rFonts w:hint="eastAsia"/>
        </w:rPr>
        <w:t>加）今日受理量</w:t>
      </w:r>
      <w:r w:rsidRPr="002B06C9">
        <w:rPr>
          <w:rFonts w:hint="eastAsia"/>
        </w:rPr>
        <w:t>数据新增</w:t>
      </w:r>
      <w:bookmarkEnd w:id="625"/>
    </w:p>
    <w:p w:rsidR="00513B86" w:rsidRPr="004707D4" w:rsidRDefault="00513B86" w:rsidP="00513B86">
      <w:pPr>
        <w:ind w:left="420" w:firstLine="480"/>
        <w:rPr>
          <w:rFonts w:ascii="宋体" w:hAnsi="宋体"/>
          <w:lang w:val="x-none"/>
        </w:rPr>
      </w:pPr>
      <w:r w:rsidRPr="00DB19FB">
        <w:rPr>
          <w:rFonts w:hint="eastAsia"/>
        </w:rPr>
        <w:t>业务工单</w:t>
      </w:r>
      <w:r w:rsidRPr="00DB19FB">
        <w:rPr>
          <w:rFonts w:hint="eastAsia"/>
        </w:rPr>
        <w:t>-</w:t>
      </w:r>
      <w:r>
        <w:rPr>
          <w:rFonts w:hint="eastAsia"/>
        </w:rPr>
        <w:t>宽带老用户增值服务（换</w:t>
      </w:r>
      <w:r>
        <w:rPr>
          <w:rFonts w:hint="eastAsia"/>
        </w:rPr>
        <w:t>/</w:t>
      </w:r>
      <w:r>
        <w:rPr>
          <w:rFonts w:hint="eastAsia"/>
        </w:rPr>
        <w:t>加）今日受理量</w:t>
      </w:r>
      <w:r>
        <w:t>数据新增功能，</w:t>
      </w:r>
      <w:r w:rsidRPr="00DB19FB">
        <w:rPr>
          <w:rFonts w:hint="eastAsia"/>
        </w:rPr>
        <w:t>业务工单</w:t>
      </w:r>
      <w:r w:rsidRPr="00DB19FB">
        <w:rPr>
          <w:rFonts w:hint="eastAsia"/>
        </w:rPr>
        <w:t>-</w:t>
      </w:r>
      <w:r>
        <w:rPr>
          <w:rFonts w:hint="eastAsia"/>
        </w:rPr>
        <w:t>宽带老用户增值服务（换</w:t>
      </w:r>
      <w:r>
        <w:rPr>
          <w:rFonts w:hint="eastAsia"/>
        </w:rPr>
        <w:t>/</w:t>
      </w:r>
      <w:r>
        <w:rPr>
          <w:rFonts w:hint="eastAsia"/>
        </w:rPr>
        <w:t>加）今日受理量</w:t>
      </w:r>
      <w:r>
        <w:t>指标采集时，</w:t>
      </w:r>
      <w:r>
        <w:rPr>
          <w:rFonts w:hint="eastAsia"/>
        </w:rPr>
        <w:t>依据</w:t>
      </w:r>
      <w:r w:rsidRPr="00DB19FB">
        <w:rPr>
          <w:rFonts w:hint="eastAsia"/>
        </w:rPr>
        <w:t>业务工单</w:t>
      </w:r>
      <w:r w:rsidRPr="00DB19FB">
        <w:rPr>
          <w:rFonts w:hint="eastAsia"/>
        </w:rPr>
        <w:t>-</w:t>
      </w:r>
      <w:r>
        <w:rPr>
          <w:rFonts w:hint="eastAsia"/>
        </w:rPr>
        <w:t>宽带老用户增值服务（换</w:t>
      </w:r>
      <w:r>
        <w:rPr>
          <w:rFonts w:hint="eastAsia"/>
        </w:rPr>
        <w:t>/</w:t>
      </w:r>
      <w:r>
        <w:rPr>
          <w:rFonts w:hint="eastAsia"/>
        </w:rPr>
        <w:t>加）今日受理量</w:t>
      </w:r>
      <w:r>
        <w:t>计算规则</w:t>
      </w:r>
      <w:r>
        <w:rPr>
          <w:rFonts w:hint="eastAsia"/>
        </w:rPr>
        <w:t>，数据</w:t>
      </w:r>
      <w:r>
        <w:t>处理人员确认</w:t>
      </w:r>
      <w:r>
        <w:rPr>
          <w:rFonts w:hint="eastAsia"/>
        </w:rPr>
        <w:t>并</w:t>
      </w:r>
      <w:r>
        <w:t>比对原始数据，将原始的数据和指标数据</w:t>
      </w:r>
      <w:r>
        <w:rPr>
          <w:rFonts w:hint="eastAsia"/>
        </w:rPr>
        <w:t>对应的指标计算规则</w:t>
      </w:r>
      <w:r>
        <w:t>新增进系统库</w:t>
      </w:r>
      <w:r>
        <w:rPr>
          <w:rFonts w:hint="eastAsia"/>
        </w:rPr>
        <w:t>，</w:t>
      </w:r>
      <w:r>
        <w:t>并完成数据文件</w:t>
      </w:r>
      <w:r>
        <w:rPr>
          <w:rFonts w:hint="eastAsia"/>
        </w:rPr>
        <w:t>信息</w:t>
      </w:r>
      <w:r>
        <w:t>入库。</w:t>
      </w:r>
    </w:p>
    <w:p w:rsidR="00513B86" w:rsidRPr="00270D20" w:rsidRDefault="00513B86" w:rsidP="00513B86">
      <w:pPr>
        <w:pStyle w:val="6"/>
        <w:rPr>
          <w:rFonts w:ascii="宋体" w:hAnsi="宋体"/>
          <w:b/>
          <w:bCs/>
          <w:i/>
          <w:iCs w:val="0"/>
          <w:lang w:val="x-none" w:eastAsia="x-none"/>
        </w:rPr>
      </w:pPr>
      <w:bookmarkStart w:id="626" w:name="_Toc130154493"/>
      <w:r w:rsidRPr="00DB19FB">
        <w:rPr>
          <w:rFonts w:hint="eastAsia"/>
        </w:rPr>
        <w:t>业务工单</w:t>
      </w:r>
      <w:r w:rsidRPr="00DB19FB">
        <w:rPr>
          <w:rFonts w:hint="eastAsia"/>
        </w:rPr>
        <w:t>-</w:t>
      </w:r>
      <w:r>
        <w:rPr>
          <w:rFonts w:hint="eastAsia"/>
        </w:rPr>
        <w:t>宽带老用户增值服务（换</w:t>
      </w:r>
      <w:r>
        <w:rPr>
          <w:rFonts w:hint="eastAsia"/>
        </w:rPr>
        <w:t>/</w:t>
      </w:r>
      <w:r>
        <w:rPr>
          <w:rFonts w:hint="eastAsia"/>
        </w:rPr>
        <w:t>加）今日受理量</w:t>
      </w:r>
      <w:r>
        <w:rPr>
          <w:rFonts w:ascii="宋体" w:hAnsi="宋体" w:hint="eastAsia"/>
          <w:lang w:val="x-none"/>
        </w:rPr>
        <w:t>数</w:t>
      </w:r>
      <w:r w:rsidRPr="005170E3">
        <w:rPr>
          <w:rFonts w:ascii="宋体" w:hAnsi="宋体" w:hint="eastAsia"/>
          <w:lang w:val="x-none"/>
        </w:rPr>
        <w:t>据校验</w:t>
      </w:r>
      <w:bookmarkEnd w:id="626"/>
    </w:p>
    <w:p w:rsidR="00513B86" w:rsidRPr="00DB19FB" w:rsidRDefault="00513B86" w:rsidP="00513B86">
      <w:pPr>
        <w:ind w:left="420" w:firstLine="480"/>
        <w:jc w:val="both"/>
        <w:rPr>
          <w:rFonts w:ascii="宋体" w:hAnsi="宋体"/>
          <w:lang w:val="x-none"/>
        </w:rPr>
      </w:pPr>
      <w:r>
        <w:t>数据处理人员新增</w:t>
      </w:r>
      <w:r w:rsidRPr="00DB19FB">
        <w:rPr>
          <w:rFonts w:hint="eastAsia"/>
        </w:rPr>
        <w:t>业务工单</w:t>
      </w:r>
      <w:r w:rsidRPr="00DB19FB">
        <w:rPr>
          <w:rFonts w:hint="eastAsia"/>
        </w:rPr>
        <w:t>-</w:t>
      </w:r>
      <w:r>
        <w:rPr>
          <w:rFonts w:hint="eastAsia"/>
        </w:rPr>
        <w:t>宽带老用户增值服务（换</w:t>
      </w:r>
      <w:r>
        <w:rPr>
          <w:rFonts w:hint="eastAsia"/>
        </w:rPr>
        <w:t>/</w:t>
      </w:r>
      <w:r>
        <w:rPr>
          <w:rFonts w:hint="eastAsia"/>
        </w:rPr>
        <w:t>加）今日受理量</w:t>
      </w:r>
      <w:r>
        <w:rPr>
          <w:rFonts w:ascii="宋体" w:hAnsi="宋体" w:hint="eastAsia"/>
          <w:lang w:val="x-none"/>
        </w:rPr>
        <w:t>数据</w:t>
      </w:r>
      <w:r>
        <w:lastRenderedPageBreak/>
        <w:t>后，系统会对新增数据的名称</w:t>
      </w:r>
      <w:r>
        <w:rPr>
          <w:rFonts w:hint="eastAsia"/>
        </w:rPr>
        <w:t>、取数口径、数据文件类型、文件编码、调用参数等信息进行校验，判断</w:t>
      </w:r>
      <w:r>
        <w:t>系统中是否已经存在了相同的数据，如存在，则系统提示数据已经存在，并且不允许继续进行后续数据的处理。</w:t>
      </w:r>
    </w:p>
    <w:p w:rsidR="00513B86" w:rsidRPr="00DB19FB" w:rsidRDefault="00513B86" w:rsidP="00513B86">
      <w:pPr>
        <w:pStyle w:val="6"/>
        <w:rPr>
          <w:rFonts w:ascii="宋体" w:hAnsi="宋体"/>
          <w:b/>
          <w:bCs/>
          <w:i/>
          <w:iCs w:val="0"/>
          <w:lang w:val="x-none" w:eastAsia="x-none"/>
        </w:rPr>
      </w:pPr>
      <w:bookmarkStart w:id="627" w:name="_Toc130154494"/>
      <w:r w:rsidRPr="00DB19FB">
        <w:rPr>
          <w:rFonts w:hint="eastAsia"/>
        </w:rPr>
        <w:t>业务工单</w:t>
      </w:r>
      <w:r w:rsidRPr="00DB19FB">
        <w:rPr>
          <w:rFonts w:hint="eastAsia"/>
        </w:rPr>
        <w:t>-</w:t>
      </w:r>
      <w:r>
        <w:rPr>
          <w:rFonts w:hint="eastAsia"/>
        </w:rPr>
        <w:t>宽带老用户增值服务（换</w:t>
      </w:r>
      <w:r>
        <w:rPr>
          <w:rFonts w:hint="eastAsia"/>
        </w:rPr>
        <w:t>/</w:t>
      </w:r>
      <w:r>
        <w:rPr>
          <w:rFonts w:hint="eastAsia"/>
        </w:rPr>
        <w:t>加）今日受理量</w:t>
      </w:r>
      <w:r w:rsidRPr="00DB19FB">
        <w:rPr>
          <w:rFonts w:ascii="宋体" w:hAnsi="宋体" w:hint="eastAsia"/>
          <w:lang w:val="x-none"/>
        </w:rPr>
        <w:t>数据</w:t>
      </w:r>
      <w:r>
        <w:rPr>
          <w:rFonts w:ascii="宋体" w:hAnsi="宋体" w:hint="eastAsia"/>
          <w:lang w:val="x-none"/>
        </w:rPr>
        <w:t>计算</w:t>
      </w:r>
      <w:bookmarkEnd w:id="627"/>
    </w:p>
    <w:p w:rsidR="00513B86" w:rsidRPr="00DB19FB" w:rsidRDefault="00513B86" w:rsidP="00513B86">
      <w:pPr>
        <w:ind w:left="420" w:firstLine="480"/>
        <w:rPr>
          <w:rFonts w:ascii="宋体" w:hAnsi="宋体"/>
          <w:lang w:val="x-none"/>
        </w:rPr>
      </w:pPr>
      <w:r w:rsidRPr="00DB19FB">
        <w:rPr>
          <w:rFonts w:hint="eastAsia"/>
        </w:rPr>
        <w:t>业务工单</w:t>
      </w:r>
      <w:r w:rsidRPr="00DB19FB">
        <w:rPr>
          <w:rFonts w:hint="eastAsia"/>
        </w:rPr>
        <w:t>-</w:t>
      </w:r>
      <w:r>
        <w:rPr>
          <w:rFonts w:hint="eastAsia"/>
        </w:rPr>
        <w:t>宽带老用户增值服务（换</w:t>
      </w:r>
      <w:r>
        <w:rPr>
          <w:rFonts w:hint="eastAsia"/>
        </w:rPr>
        <w:t>/</w:t>
      </w:r>
      <w:r>
        <w:rPr>
          <w:rFonts w:hint="eastAsia"/>
        </w:rPr>
        <w:t>加）今日受理量数据</w:t>
      </w:r>
      <w:r w:rsidRPr="00DB19FB">
        <w:rPr>
          <w:rFonts w:ascii="宋体" w:hAnsi="宋体" w:hint="eastAsia"/>
          <w:lang w:val="x-none"/>
        </w:rPr>
        <w:t>解析</w:t>
      </w:r>
      <w:r>
        <w:rPr>
          <w:rFonts w:hint="eastAsia"/>
        </w:rPr>
        <w:t>成功，根据</w:t>
      </w:r>
      <w:r w:rsidRPr="00DB19FB">
        <w:rPr>
          <w:rFonts w:hint="eastAsia"/>
        </w:rPr>
        <w:t>业务工单</w:t>
      </w:r>
      <w:r w:rsidRPr="00DB19FB">
        <w:rPr>
          <w:rFonts w:hint="eastAsia"/>
        </w:rPr>
        <w:t>-</w:t>
      </w:r>
      <w:r>
        <w:rPr>
          <w:rFonts w:hint="eastAsia"/>
        </w:rPr>
        <w:t>宽带老用户增值服务（换</w:t>
      </w:r>
      <w:r>
        <w:rPr>
          <w:rFonts w:hint="eastAsia"/>
        </w:rPr>
        <w:t>/</w:t>
      </w:r>
      <w:r>
        <w:rPr>
          <w:rFonts w:hint="eastAsia"/>
        </w:rPr>
        <w:t>加）今日受理量</w:t>
      </w:r>
      <w:r w:rsidRPr="00DB19FB">
        <w:rPr>
          <w:rFonts w:hint="eastAsia"/>
        </w:rPr>
        <w:t>指标</w:t>
      </w:r>
      <w:r>
        <w:rPr>
          <w:rFonts w:hint="eastAsia"/>
        </w:rPr>
        <w:t>计算规则，</w:t>
      </w:r>
      <w:r>
        <w:rPr>
          <w:rFonts w:ascii="宋体" w:hAnsi="宋体" w:hint="eastAsia"/>
          <w:lang w:val="x-none"/>
        </w:rPr>
        <w:t>匹配对应的</w:t>
      </w:r>
      <w:r w:rsidRPr="00DB19FB">
        <w:rPr>
          <w:rFonts w:ascii="宋体" w:hAnsi="宋体" w:hint="eastAsia"/>
          <w:lang w:val="x-none"/>
        </w:rPr>
        <w:t>地市、区县编码值</w:t>
      </w:r>
      <w:r>
        <w:rPr>
          <w:rFonts w:ascii="宋体" w:hAnsi="宋体" w:hint="eastAsia"/>
          <w:lang w:val="x-none"/>
        </w:rPr>
        <w:t>并</w:t>
      </w:r>
      <w:r w:rsidRPr="00DB19FB">
        <w:rPr>
          <w:rFonts w:ascii="宋体" w:hAnsi="宋体" w:hint="eastAsia"/>
          <w:lang w:val="x-none"/>
        </w:rPr>
        <w:t>对</w:t>
      </w:r>
      <w:r>
        <w:rPr>
          <w:rFonts w:ascii="宋体" w:hAnsi="宋体" w:hint="eastAsia"/>
          <w:lang w:val="x-none"/>
        </w:rPr>
        <w:t>指标</w:t>
      </w:r>
      <w:r w:rsidRPr="00DB19FB">
        <w:rPr>
          <w:rFonts w:ascii="宋体" w:hAnsi="宋体" w:hint="eastAsia"/>
          <w:lang w:val="x-none"/>
        </w:rPr>
        <w:t>数据进行关联</w:t>
      </w:r>
      <w:r>
        <w:rPr>
          <w:rFonts w:hint="eastAsia"/>
        </w:rPr>
        <w:t>，输出当月</w:t>
      </w:r>
      <w:r w:rsidRPr="00DB19FB">
        <w:rPr>
          <w:rFonts w:hint="eastAsia"/>
        </w:rPr>
        <w:t>业务工单</w:t>
      </w:r>
      <w:r w:rsidRPr="00DB19FB">
        <w:rPr>
          <w:rFonts w:hint="eastAsia"/>
        </w:rPr>
        <w:t>-</w:t>
      </w:r>
      <w:r>
        <w:rPr>
          <w:rFonts w:hint="eastAsia"/>
        </w:rPr>
        <w:t>宽带老用户增值服务（换</w:t>
      </w:r>
      <w:r>
        <w:rPr>
          <w:rFonts w:hint="eastAsia"/>
        </w:rPr>
        <w:t>/</w:t>
      </w:r>
      <w:r>
        <w:rPr>
          <w:rFonts w:hint="eastAsia"/>
        </w:rPr>
        <w:t>加）今日受理量数据。</w:t>
      </w:r>
    </w:p>
    <w:p w:rsidR="00513B86" w:rsidRPr="00DB19FB" w:rsidRDefault="00513B86" w:rsidP="00513B86">
      <w:pPr>
        <w:pStyle w:val="6"/>
        <w:rPr>
          <w:rFonts w:ascii="宋体" w:hAnsi="宋体"/>
          <w:b/>
          <w:bCs/>
          <w:i/>
          <w:iCs w:val="0"/>
          <w:lang w:val="x-none" w:eastAsia="x-none"/>
        </w:rPr>
      </w:pPr>
      <w:bookmarkStart w:id="628" w:name="_Toc130154495"/>
      <w:r w:rsidRPr="00DB19FB">
        <w:rPr>
          <w:rFonts w:hint="eastAsia"/>
        </w:rPr>
        <w:t>业务工单</w:t>
      </w:r>
      <w:r w:rsidRPr="00DB19FB">
        <w:rPr>
          <w:rFonts w:hint="eastAsia"/>
        </w:rPr>
        <w:t>-</w:t>
      </w:r>
      <w:r>
        <w:rPr>
          <w:rFonts w:hint="eastAsia"/>
        </w:rPr>
        <w:t>宽带老用户增值服务（换</w:t>
      </w:r>
      <w:r>
        <w:rPr>
          <w:rFonts w:hint="eastAsia"/>
        </w:rPr>
        <w:t>/</w:t>
      </w:r>
      <w:r>
        <w:rPr>
          <w:rFonts w:hint="eastAsia"/>
        </w:rPr>
        <w:t>加）今日受理量</w:t>
      </w:r>
      <w:r w:rsidRPr="00DB19FB">
        <w:rPr>
          <w:rFonts w:ascii="宋体" w:hAnsi="宋体" w:hint="eastAsia"/>
          <w:lang w:val="x-none"/>
        </w:rPr>
        <w:t>数据保存</w:t>
      </w:r>
      <w:bookmarkEnd w:id="628"/>
    </w:p>
    <w:p w:rsidR="00513B86" w:rsidRPr="00DB19FB" w:rsidRDefault="00513B86" w:rsidP="00513B86">
      <w:pPr>
        <w:ind w:left="420" w:firstLine="480"/>
        <w:rPr>
          <w:rFonts w:ascii="宋体" w:hAnsi="宋体"/>
          <w:lang w:val="x-none"/>
        </w:rPr>
      </w:pPr>
      <w:r w:rsidRPr="00DB19FB">
        <w:rPr>
          <w:rFonts w:hint="eastAsia"/>
        </w:rPr>
        <w:t>业务工单</w:t>
      </w:r>
      <w:r w:rsidRPr="00DB19FB">
        <w:rPr>
          <w:rFonts w:hint="eastAsia"/>
        </w:rPr>
        <w:t>-</w:t>
      </w:r>
      <w:r>
        <w:rPr>
          <w:rFonts w:hint="eastAsia"/>
        </w:rPr>
        <w:t>宽带老用户增值服务（换</w:t>
      </w:r>
      <w:r>
        <w:rPr>
          <w:rFonts w:hint="eastAsia"/>
        </w:rPr>
        <w:t>/</w:t>
      </w:r>
      <w:r>
        <w:rPr>
          <w:rFonts w:hint="eastAsia"/>
        </w:rPr>
        <w:t>加）今日受理量</w:t>
      </w:r>
      <w:r>
        <w:rPr>
          <w:rFonts w:ascii="宋体" w:hAnsi="宋体" w:hint="eastAsia"/>
          <w:lang w:val="x-none"/>
        </w:rPr>
        <w:t>数据</w:t>
      </w:r>
      <w:r w:rsidRPr="00DB19FB">
        <w:rPr>
          <w:rFonts w:ascii="宋体" w:hAnsi="宋体" w:hint="eastAsia"/>
          <w:lang w:val="x-none"/>
        </w:rPr>
        <w:t>关联完成</w:t>
      </w:r>
      <w:r>
        <w:rPr>
          <w:rFonts w:ascii="宋体" w:hAnsi="宋体" w:hint="eastAsia"/>
          <w:lang w:val="x-none"/>
        </w:rPr>
        <w:t>，</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513B86" w:rsidRPr="00DB19FB" w:rsidRDefault="00513B86" w:rsidP="00513B86">
      <w:pPr>
        <w:pStyle w:val="6"/>
        <w:rPr>
          <w:b/>
          <w:bCs/>
          <w:i/>
          <w:iCs w:val="0"/>
        </w:rPr>
      </w:pPr>
      <w:bookmarkStart w:id="629" w:name="_Toc130154496"/>
      <w:r w:rsidRPr="00DB19FB">
        <w:rPr>
          <w:rFonts w:hint="eastAsia"/>
        </w:rPr>
        <w:t>全省业务工单</w:t>
      </w:r>
      <w:r w:rsidRPr="00DB19FB">
        <w:rPr>
          <w:rFonts w:hint="eastAsia"/>
        </w:rPr>
        <w:t>-</w:t>
      </w:r>
      <w:r>
        <w:rPr>
          <w:rFonts w:hint="eastAsia"/>
        </w:rPr>
        <w:t>宽带老用户增值服务（换</w:t>
      </w:r>
      <w:r>
        <w:rPr>
          <w:rFonts w:hint="eastAsia"/>
        </w:rPr>
        <w:t>/</w:t>
      </w:r>
      <w:r>
        <w:rPr>
          <w:rFonts w:hint="eastAsia"/>
        </w:rPr>
        <w:t>加）今日受理量数据查询</w:t>
      </w:r>
      <w:bookmarkEnd w:id="629"/>
    </w:p>
    <w:p w:rsidR="00513B86" w:rsidRDefault="00513B86" w:rsidP="00513B86">
      <w:pPr>
        <w:ind w:left="420" w:firstLine="480"/>
      </w:pPr>
      <w:r>
        <w:rPr>
          <w:rFonts w:ascii="宋体" w:hAnsi="宋体" w:hint="eastAsia"/>
          <w:lang w:val="x-none"/>
        </w:rPr>
        <w:t>输入G</w:t>
      </w:r>
      <w:r>
        <w:rPr>
          <w:rFonts w:ascii="宋体" w:hAnsi="宋体"/>
          <w:lang w:val="x-none"/>
        </w:rPr>
        <w:t>IS</w:t>
      </w:r>
      <w:r>
        <w:rPr>
          <w:rFonts w:ascii="宋体" w:hAnsi="宋体" w:hint="eastAsia"/>
          <w:lang w:val="x-none"/>
        </w:rPr>
        <w:t>信息、区域、</w:t>
      </w:r>
      <w:r w:rsidRPr="00DB19FB">
        <w:rPr>
          <w:rFonts w:ascii="宋体" w:hAnsi="宋体" w:hint="eastAsia"/>
          <w:lang w:val="x-none"/>
        </w:rPr>
        <w:t>时间</w:t>
      </w:r>
      <w:r>
        <w:rPr>
          <w:rFonts w:ascii="宋体" w:hAnsi="宋体" w:hint="eastAsia"/>
          <w:lang w:val="x-none"/>
        </w:rPr>
        <w:t>等查询信息，查询完成展示</w:t>
      </w:r>
      <w:r w:rsidRPr="00DB19FB">
        <w:rPr>
          <w:rFonts w:hint="eastAsia"/>
        </w:rPr>
        <w:t>全省业务工单</w:t>
      </w:r>
      <w:r w:rsidRPr="00DB19FB">
        <w:rPr>
          <w:rFonts w:hint="eastAsia"/>
        </w:rPr>
        <w:t>-</w:t>
      </w:r>
      <w:r>
        <w:rPr>
          <w:rFonts w:hint="eastAsia"/>
        </w:rPr>
        <w:t>宽带老用户增值服务（换</w:t>
      </w:r>
      <w:r>
        <w:rPr>
          <w:rFonts w:hint="eastAsia"/>
        </w:rPr>
        <w:t>/</w:t>
      </w:r>
      <w:r>
        <w:rPr>
          <w:rFonts w:hint="eastAsia"/>
        </w:rPr>
        <w:t>加）今日受理量</w:t>
      </w:r>
      <w:r>
        <w:rPr>
          <w:rFonts w:ascii="宋体" w:hAnsi="宋体" w:hint="eastAsia"/>
          <w:lang w:val="x-none"/>
        </w:rPr>
        <w:t>数据结果</w:t>
      </w:r>
      <w:r w:rsidRPr="00DB19FB">
        <w:rPr>
          <w:rFonts w:hint="eastAsia"/>
        </w:rPr>
        <w:t>。</w:t>
      </w:r>
    </w:p>
    <w:p w:rsidR="00513B86" w:rsidRPr="00DB19FB" w:rsidRDefault="00513B86" w:rsidP="00513B86">
      <w:pPr>
        <w:pStyle w:val="6"/>
        <w:rPr>
          <w:b/>
          <w:bCs/>
          <w:i/>
          <w:iCs w:val="0"/>
        </w:rPr>
      </w:pPr>
      <w:bookmarkStart w:id="630" w:name="_Toc130154497"/>
      <w:r w:rsidRPr="00DB19FB">
        <w:rPr>
          <w:rFonts w:hint="eastAsia"/>
        </w:rPr>
        <w:t>区县业务工单</w:t>
      </w:r>
      <w:r w:rsidRPr="00DB19FB">
        <w:rPr>
          <w:rFonts w:hint="eastAsia"/>
        </w:rPr>
        <w:t>-</w:t>
      </w:r>
      <w:r>
        <w:rPr>
          <w:rFonts w:hint="eastAsia"/>
        </w:rPr>
        <w:t>宽带老用户增值服务（换</w:t>
      </w:r>
      <w:r>
        <w:rPr>
          <w:rFonts w:hint="eastAsia"/>
        </w:rPr>
        <w:t>/</w:t>
      </w:r>
      <w:r>
        <w:rPr>
          <w:rFonts w:hint="eastAsia"/>
        </w:rPr>
        <w:t>加）今日受理量数据查询</w:t>
      </w:r>
      <w:bookmarkEnd w:id="630"/>
    </w:p>
    <w:p w:rsidR="00513B86" w:rsidRDefault="00513B86" w:rsidP="00513B86">
      <w:pPr>
        <w:ind w:left="420" w:firstLine="480"/>
      </w:pPr>
      <w:r w:rsidRPr="00DF78AA">
        <w:rPr>
          <w:rFonts w:ascii="宋体" w:hAnsi="宋体" w:hint="eastAsia"/>
          <w:lang w:val="x-none"/>
        </w:rPr>
        <w:t>综调人员登录综调中心，进入</w:t>
      </w:r>
      <w:r>
        <w:rPr>
          <w:rFonts w:ascii="宋体" w:hAnsi="宋体" w:hint="eastAsia"/>
          <w:lang w:val="x-none"/>
        </w:rPr>
        <w:t>业务专区</w:t>
      </w:r>
      <w:r w:rsidRPr="00DF78AA">
        <w:rPr>
          <w:rFonts w:ascii="宋体" w:hAnsi="宋体" w:hint="eastAsia"/>
          <w:lang w:val="x-none"/>
        </w:rPr>
        <w:t>管理模块，选择</w:t>
      </w:r>
      <w:r w:rsidRPr="00DB19FB">
        <w:rPr>
          <w:rFonts w:hint="eastAsia"/>
        </w:rPr>
        <w:t>全省业务工单</w:t>
      </w:r>
      <w:r w:rsidRPr="00DB19FB">
        <w:rPr>
          <w:rFonts w:hint="eastAsia"/>
        </w:rPr>
        <w:t>-</w:t>
      </w:r>
      <w:r w:rsidRPr="00DB19FB">
        <w:rPr>
          <w:rFonts w:hint="eastAsia"/>
        </w:rPr>
        <w:t>宽带</w:t>
      </w:r>
      <w:r w:rsidRPr="00DF78AA">
        <w:rPr>
          <w:rFonts w:ascii="宋体" w:hAnsi="宋体" w:hint="eastAsia"/>
          <w:lang w:val="x-none"/>
        </w:rPr>
        <w:t>界面，输入日期、查询后展示该指标区县的趋势图</w:t>
      </w:r>
      <w:r w:rsidRPr="00DB19FB">
        <w:rPr>
          <w:rFonts w:hint="eastAsia"/>
        </w:rPr>
        <w:t>。</w:t>
      </w:r>
    </w:p>
    <w:p w:rsidR="00513B86" w:rsidRPr="00DB19FB" w:rsidRDefault="00513B86" w:rsidP="00513B86">
      <w:pPr>
        <w:pStyle w:val="5"/>
      </w:pPr>
      <w:bookmarkStart w:id="631" w:name="_Toc130154498"/>
      <w:r w:rsidRPr="00DB19FB">
        <w:rPr>
          <w:rFonts w:hint="eastAsia"/>
        </w:rPr>
        <w:t>业务工单-宽带老用户增值服务（换/加）今日归档量</w:t>
      </w:r>
      <w:r>
        <w:rPr>
          <w:rFonts w:hint="eastAsia"/>
        </w:rPr>
        <w:t>管理</w:t>
      </w:r>
      <w:bookmarkEnd w:id="631"/>
    </w:p>
    <w:p w:rsidR="00513B86" w:rsidRPr="00A14368" w:rsidRDefault="00513B86" w:rsidP="00513B86">
      <w:pPr>
        <w:pStyle w:val="6"/>
        <w:rPr>
          <w:b/>
          <w:bCs/>
          <w:i/>
          <w:iCs w:val="0"/>
        </w:rPr>
      </w:pPr>
      <w:bookmarkStart w:id="632" w:name="_Toc130154499"/>
      <w:r w:rsidRPr="00DB19FB">
        <w:rPr>
          <w:rFonts w:hint="eastAsia"/>
        </w:rPr>
        <w:t>业务工单</w:t>
      </w:r>
      <w:r w:rsidRPr="00DB19FB">
        <w:rPr>
          <w:rFonts w:hint="eastAsia"/>
        </w:rPr>
        <w:t>-</w:t>
      </w:r>
      <w:r>
        <w:rPr>
          <w:rFonts w:hint="eastAsia"/>
        </w:rPr>
        <w:t>宽带老用户增值服务（换</w:t>
      </w:r>
      <w:r>
        <w:rPr>
          <w:rFonts w:hint="eastAsia"/>
        </w:rPr>
        <w:t>/</w:t>
      </w:r>
      <w:r>
        <w:rPr>
          <w:rFonts w:hint="eastAsia"/>
        </w:rPr>
        <w:t>加）今日归档量计算规则管理</w:t>
      </w:r>
      <w:bookmarkEnd w:id="632"/>
    </w:p>
    <w:p w:rsidR="00513B86" w:rsidRPr="00706BDE" w:rsidRDefault="00513B86" w:rsidP="00513B86">
      <w:pPr>
        <w:ind w:left="420" w:firstLine="480"/>
      </w:pPr>
      <w:r>
        <w:t>根据</w:t>
      </w:r>
      <w:r w:rsidRPr="00DB19FB">
        <w:rPr>
          <w:rFonts w:hint="eastAsia"/>
        </w:rPr>
        <w:t>业务工单</w:t>
      </w:r>
      <w:r w:rsidRPr="00DB19FB">
        <w:rPr>
          <w:rFonts w:hint="eastAsia"/>
        </w:rPr>
        <w:t>-</w:t>
      </w:r>
      <w:r>
        <w:rPr>
          <w:rFonts w:hint="eastAsia"/>
        </w:rPr>
        <w:t>宽带变更</w:t>
      </w:r>
      <w:r>
        <w:t>指标说明文档，分析统计口径，将文字统计口径转化为口径数据，在系统中录入统计规则，并提供计算规则的增加、删除、修</w:t>
      </w:r>
      <w:r>
        <w:lastRenderedPageBreak/>
        <w:t>改功能</w:t>
      </w:r>
      <w:r>
        <w:rPr>
          <w:rFonts w:hint="eastAsia"/>
        </w:rPr>
        <w:t>，</w:t>
      </w:r>
      <w:r w:rsidRPr="00DB19FB">
        <w:rPr>
          <w:rFonts w:hint="eastAsia"/>
        </w:rPr>
        <w:t>业务工单</w:t>
      </w:r>
      <w:r w:rsidRPr="00DB19FB">
        <w:rPr>
          <w:rFonts w:hint="eastAsia"/>
        </w:rPr>
        <w:t>-</w:t>
      </w:r>
      <w:r>
        <w:rPr>
          <w:rFonts w:hint="eastAsia"/>
        </w:rPr>
        <w:t>宽带变更计算规则信息文件入库。</w:t>
      </w:r>
    </w:p>
    <w:p w:rsidR="00513B86" w:rsidRPr="00162339" w:rsidRDefault="00513B86" w:rsidP="00513B86">
      <w:pPr>
        <w:pStyle w:val="6"/>
        <w:rPr>
          <w:b/>
          <w:bCs/>
          <w:i/>
          <w:iCs w:val="0"/>
        </w:rPr>
      </w:pPr>
      <w:bookmarkStart w:id="633" w:name="_Toc130154500"/>
      <w:r w:rsidRPr="00DB19FB">
        <w:rPr>
          <w:rFonts w:hint="eastAsia"/>
        </w:rPr>
        <w:t>业务工单</w:t>
      </w:r>
      <w:r w:rsidRPr="00DB19FB">
        <w:rPr>
          <w:rFonts w:hint="eastAsia"/>
        </w:rPr>
        <w:t>-</w:t>
      </w:r>
      <w:r>
        <w:rPr>
          <w:rFonts w:hint="eastAsia"/>
        </w:rPr>
        <w:t>宽带老用户增值服务（换</w:t>
      </w:r>
      <w:r>
        <w:rPr>
          <w:rFonts w:hint="eastAsia"/>
        </w:rPr>
        <w:t>/</w:t>
      </w:r>
      <w:r>
        <w:rPr>
          <w:rFonts w:hint="eastAsia"/>
        </w:rPr>
        <w:t>加）今日归档量</w:t>
      </w:r>
      <w:r w:rsidRPr="00162339">
        <w:rPr>
          <w:rFonts w:hint="eastAsia"/>
        </w:rPr>
        <w:t>分析</w:t>
      </w:r>
      <w:bookmarkEnd w:id="633"/>
    </w:p>
    <w:p w:rsidR="00513B86" w:rsidRPr="0088147F" w:rsidRDefault="00513B86" w:rsidP="00513B86">
      <w:pPr>
        <w:ind w:left="420" w:firstLine="480"/>
        <w:rPr>
          <w:rFonts w:ascii="宋体" w:hAnsi="宋体"/>
          <w:lang w:val="x-none"/>
        </w:rPr>
      </w:pPr>
      <w:r>
        <w:t>提取对端系统提供的</w:t>
      </w:r>
      <w:r w:rsidRPr="00DB19FB">
        <w:rPr>
          <w:rFonts w:hint="eastAsia"/>
        </w:rPr>
        <w:t>业务工单</w:t>
      </w:r>
      <w:r w:rsidRPr="00DB19FB">
        <w:rPr>
          <w:rFonts w:hint="eastAsia"/>
        </w:rPr>
        <w:t>-</w:t>
      </w:r>
      <w:r>
        <w:rPr>
          <w:rFonts w:hint="eastAsia"/>
        </w:rPr>
        <w:t>宽带老用户增值服务（换</w:t>
      </w:r>
      <w:r>
        <w:rPr>
          <w:rFonts w:hint="eastAsia"/>
        </w:rPr>
        <w:t>/</w:t>
      </w:r>
      <w:r>
        <w:rPr>
          <w:rFonts w:hint="eastAsia"/>
        </w:rPr>
        <w:t>加）今日归档量</w:t>
      </w:r>
      <w:r>
        <w:t>数据，对数据文件进行分析，比对数据文件名称、格式、类型、推送周期，分析完成且无异常，进入数据新增环节。分析失败，提示数据分析异常</w:t>
      </w:r>
      <w:r>
        <w:rPr>
          <w:rFonts w:hint="eastAsia"/>
        </w:rPr>
        <w:t>，再次核查确认数据。</w:t>
      </w:r>
    </w:p>
    <w:p w:rsidR="00513B86" w:rsidRPr="002B06C9" w:rsidRDefault="00513B86" w:rsidP="00513B86">
      <w:pPr>
        <w:pStyle w:val="6"/>
        <w:rPr>
          <w:b/>
          <w:bCs/>
          <w:i/>
          <w:iCs w:val="0"/>
        </w:rPr>
      </w:pPr>
      <w:bookmarkStart w:id="634" w:name="_Toc130154501"/>
      <w:r w:rsidRPr="00DB19FB">
        <w:rPr>
          <w:rFonts w:hint="eastAsia"/>
        </w:rPr>
        <w:t>业务工单</w:t>
      </w:r>
      <w:r w:rsidRPr="00DB19FB">
        <w:rPr>
          <w:rFonts w:hint="eastAsia"/>
        </w:rPr>
        <w:t>-</w:t>
      </w:r>
      <w:r>
        <w:rPr>
          <w:rFonts w:hint="eastAsia"/>
        </w:rPr>
        <w:t>宽带老用户增值服务（换</w:t>
      </w:r>
      <w:r>
        <w:rPr>
          <w:rFonts w:hint="eastAsia"/>
        </w:rPr>
        <w:t>/</w:t>
      </w:r>
      <w:r>
        <w:rPr>
          <w:rFonts w:hint="eastAsia"/>
        </w:rPr>
        <w:t>加）今日归档量</w:t>
      </w:r>
      <w:r w:rsidRPr="002B06C9">
        <w:rPr>
          <w:rFonts w:hint="eastAsia"/>
        </w:rPr>
        <w:t>数据新增</w:t>
      </w:r>
      <w:bookmarkEnd w:id="634"/>
    </w:p>
    <w:p w:rsidR="00513B86" w:rsidRPr="004707D4" w:rsidRDefault="00513B86" w:rsidP="00513B86">
      <w:pPr>
        <w:ind w:left="420" w:firstLine="480"/>
        <w:rPr>
          <w:rFonts w:ascii="宋体" w:hAnsi="宋体"/>
          <w:lang w:val="x-none"/>
        </w:rPr>
      </w:pPr>
      <w:r w:rsidRPr="00DB19FB">
        <w:rPr>
          <w:rFonts w:hint="eastAsia"/>
        </w:rPr>
        <w:t>业务工单</w:t>
      </w:r>
      <w:r w:rsidRPr="00DB19FB">
        <w:rPr>
          <w:rFonts w:hint="eastAsia"/>
        </w:rPr>
        <w:t>-</w:t>
      </w:r>
      <w:r>
        <w:rPr>
          <w:rFonts w:hint="eastAsia"/>
        </w:rPr>
        <w:t>宽带老用户增值服务（换</w:t>
      </w:r>
      <w:r>
        <w:rPr>
          <w:rFonts w:hint="eastAsia"/>
        </w:rPr>
        <w:t>/</w:t>
      </w:r>
      <w:r>
        <w:rPr>
          <w:rFonts w:hint="eastAsia"/>
        </w:rPr>
        <w:t>加）今日归档量</w:t>
      </w:r>
      <w:r>
        <w:t>数据新增功能，</w:t>
      </w:r>
      <w:r w:rsidRPr="00DB19FB">
        <w:rPr>
          <w:rFonts w:hint="eastAsia"/>
        </w:rPr>
        <w:t>业务工单</w:t>
      </w:r>
      <w:r w:rsidRPr="00DB19FB">
        <w:rPr>
          <w:rFonts w:hint="eastAsia"/>
        </w:rPr>
        <w:t>-</w:t>
      </w:r>
      <w:r>
        <w:rPr>
          <w:rFonts w:hint="eastAsia"/>
        </w:rPr>
        <w:t>宽带老用户增值服务（换</w:t>
      </w:r>
      <w:r>
        <w:rPr>
          <w:rFonts w:hint="eastAsia"/>
        </w:rPr>
        <w:t>/</w:t>
      </w:r>
      <w:r>
        <w:rPr>
          <w:rFonts w:hint="eastAsia"/>
        </w:rPr>
        <w:t>加）今日归档量</w:t>
      </w:r>
      <w:r>
        <w:t>指标采集时，</w:t>
      </w:r>
      <w:r>
        <w:rPr>
          <w:rFonts w:hint="eastAsia"/>
        </w:rPr>
        <w:t>依据</w:t>
      </w:r>
      <w:r w:rsidRPr="00DB19FB">
        <w:rPr>
          <w:rFonts w:hint="eastAsia"/>
        </w:rPr>
        <w:t>业务工单</w:t>
      </w:r>
      <w:r w:rsidRPr="00DB19FB">
        <w:rPr>
          <w:rFonts w:hint="eastAsia"/>
        </w:rPr>
        <w:t>-</w:t>
      </w:r>
      <w:r>
        <w:rPr>
          <w:rFonts w:hint="eastAsia"/>
        </w:rPr>
        <w:t>宽带老用户增值服务（换</w:t>
      </w:r>
      <w:r>
        <w:rPr>
          <w:rFonts w:hint="eastAsia"/>
        </w:rPr>
        <w:t>/</w:t>
      </w:r>
      <w:r>
        <w:rPr>
          <w:rFonts w:hint="eastAsia"/>
        </w:rPr>
        <w:t>加）今日归档量</w:t>
      </w:r>
      <w:r>
        <w:t>计算规则</w:t>
      </w:r>
      <w:r>
        <w:rPr>
          <w:rFonts w:hint="eastAsia"/>
        </w:rPr>
        <w:t>，数据</w:t>
      </w:r>
      <w:r>
        <w:t>处理人员确认</w:t>
      </w:r>
      <w:r>
        <w:rPr>
          <w:rFonts w:hint="eastAsia"/>
        </w:rPr>
        <w:t>并</w:t>
      </w:r>
      <w:r>
        <w:t>比对原始数据，将原始的数据和指标数据</w:t>
      </w:r>
      <w:r>
        <w:rPr>
          <w:rFonts w:hint="eastAsia"/>
        </w:rPr>
        <w:t>对应的指标计算规则</w:t>
      </w:r>
      <w:r>
        <w:t>新增进系统库</w:t>
      </w:r>
      <w:r>
        <w:rPr>
          <w:rFonts w:hint="eastAsia"/>
        </w:rPr>
        <w:t>，</w:t>
      </w:r>
      <w:r>
        <w:t>并完成数据文件</w:t>
      </w:r>
      <w:r>
        <w:rPr>
          <w:rFonts w:hint="eastAsia"/>
        </w:rPr>
        <w:t>信息</w:t>
      </w:r>
      <w:r>
        <w:t>入库。</w:t>
      </w:r>
    </w:p>
    <w:p w:rsidR="00513B86" w:rsidRPr="00270D20" w:rsidRDefault="00513B86" w:rsidP="00513B86">
      <w:pPr>
        <w:pStyle w:val="6"/>
        <w:rPr>
          <w:rFonts w:ascii="宋体" w:hAnsi="宋体"/>
          <w:b/>
          <w:bCs/>
          <w:i/>
          <w:iCs w:val="0"/>
          <w:lang w:val="x-none" w:eastAsia="x-none"/>
        </w:rPr>
      </w:pPr>
      <w:bookmarkStart w:id="635" w:name="_Toc130154502"/>
      <w:r w:rsidRPr="00DB19FB">
        <w:rPr>
          <w:rFonts w:hint="eastAsia"/>
        </w:rPr>
        <w:t>业务工单</w:t>
      </w:r>
      <w:r w:rsidRPr="00DB19FB">
        <w:rPr>
          <w:rFonts w:hint="eastAsia"/>
        </w:rPr>
        <w:t>-</w:t>
      </w:r>
      <w:r>
        <w:rPr>
          <w:rFonts w:hint="eastAsia"/>
        </w:rPr>
        <w:t>宽带老用户增值服务（换</w:t>
      </w:r>
      <w:r>
        <w:rPr>
          <w:rFonts w:hint="eastAsia"/>
        </w:rPr>
        <w:t>/</w:t>
      </w:r>
      <w:r>
        <w:rPr>
          <w:rFonts w:hint="eastAsia"/>
        </w:rPr>
        <w:t>加）今日归档量</w:t>
      </w:r>
      <w:r>
        <w:rPr>
          <w:rFonts w:ascii="宋体" w:hAnsi="宋体" w:hint="eastAsia"/>
          <w:lang w:val="x-none"/>
        </w:rPr>
        <w:t>数</w:t>
      </w:r>
      <w:r w:rsidRPr="005170E3">
        <w:rPr>
          <w:rFonts w:ascii="宋体" w:hAnsi="宋体" w:hint="eastAsia"/>
          <w:lang w:val="x-none"/>
        </w:rPr>
        <w:t>据校验</w:t>
      </w:r>
      <w:bookmarkEnd w:id="635"/>
    </w:p>
    <w:p w:rsidR="00513B86" w:rsidRPr="00DB19FB" w:rsidRDefault="00513B86" w:rsidP="00513B86">
      <w:pPr>
        <w:ind w:left="420" w:firstLine="480"/>
        <w:jc w:val="both"/>
        <w:rPr>
          <w:rFonts w:ascii="宋体" w:hAnsi="宋体"/>
          <w:lang w:val="x-none"/>
        </w:rPr>
      </w:pPr>
      <w:r>
        <w:t>数据处理人员新增</w:t>
      </w:r>
      <w:r w:rsidRPr="00DB19FB">
        <w:rPr>
          <w:rFonts w:hint="eastAsia"/>
        </w:rPr>
        <w:t>业务工单</w:t>
      </w:r>
      <w:r w:rsidRPr="00DB19FB">
        <w:rPr>
          <w:rFonts w:hint="eastAsia"/>
        </w:rPr>
        <w:t>-</w:t>
      </w:r>
      <w:r>
        <w:rPr>
          <w:rFonts w:hint="eastAsia"/>
        </w:rPr>
        <w:t>宽带老用户增值服务（换</w:t>
      </w:r>
      <w:r>
        <w:rPr>
          <w:rFonts w:hint="eastAsia"/>
        </w:rPr>
        <w:t>/</w:t>
      </w:r>
      <w:r>
        <w:rPr>
          <w:rFonts w:hint="eastAsia"/>
        </w:rPr>
        <w:t>加）今日归档量</w:t>
      </w:r>
      <w:r>
        <w:rPr>
          <w:rFonts w:ascii="宋体" w:hAnsi="宋体" w:hint="eastAsia"/>
          <w:lang w:val="x-none"/>
        </w:rPr>
        <w:t>数据</w:t>
      </w:r>
      <w:r>
        <w:t>后，系统会对新增数据的名称</w:t>
      </w:r>
      <w:r>
        <w:rPr>
          <w:rFonts w:hint="eastAsia"/>
        </w:rPr>
        <w:t>、取数口径、数据文件类型、文件编码、调用参数等信息进行校验，判断</w:t>
      </w:r>
      <w:r>
        <w:t>系统中是否已经存在了相同的数据，如存在，则系统提示数据已经存在，并且不允许继续进行后续数据的处理。</w:t>
      </w:r>
    </w:p>
    <w:p w:rsidR="00513B86" w:rsidRPr="00DB19FB" w:rsidRDefault="00513B86" w:rsidP="00513B86">
      <w:pPr>
        <w:pStyle w:val="6"/>
        <w:rPr>
          <w:rFonts w:ascii="宋体" w:hAnsi="宋体"/>
          <w:b/>
          <w:bCs/>
          <w:i/>
          <w:iCs w:val="0"/>
          <w:lang w:val="x-none" w:eastAsia="x-none"/>
        </w:rPr>
      </w:pPr>
      <w:bookmarkStart w:id="636" w:name="_Toc130154503"/>
      <w:r w:rsidRPr="00DB19FB">
        <w:rPr>
          <w:rFonts w:hint="eastAsia"/>
        </w:rPr>
        <w:t>业务工单</w:t>
      </w:r>
      <w:r w:rsidRPr="00DB19FB">
        <w:rPr>
          <w:rFonts w:hint="eastAsia"/>
        </w:rPr>
        <w:t>-</w:t>
      </w:r>
      <w:r>
        <w:rPr>
          <w:rFonts w:hint="eastAsia"/>
        </w:rPr>
        <w:t>宽带老用户增值服务（换</w:t>
      </w:r>
      <w:r>
        <w:rPr>
          <w:rFonts w:hint="eastAsia"/>
        </w:rPr>
        <w:t>/</w:t>
      </w:r>
      <w:r>
        <w:rPr>
          <w:rFonts w:hint="eastAsia"/>
        </w:rPr>
        <w:t>加）今日归档量</w:t>
      </w:r>
      <w:r w:rsidRPr="00DB19FB">
        <w:rPr>
          <w:rFonts w:ascii="宋体" w:hAnsi="宋体" w:hint="eastAsia"/>
          <w:lang w:val="x-none"/>
        </w:rPr>
        <w:t>数据</w:t>
      </w:r>
      <w:r>
        <w:rPr>
          <w:rFonts w:ascii="宋体" w:hAnsi="宋体" w:hint="eastAsia"/>
          <w:lang w:val="x-none"/>
        </w:rPr>
        <w:t>计算</w:t>
      </w:r>
      <w:bookmarkEnd w:id="636"/>
    </w:p>
    <w:p w:rsidR="00513B86" w:rsidRPr="00DB19FB" w:rsidRDefault="00513B86" w:rsidP="00513B86">
      <w:pPr>
        <w:ind w:left="420" w:firstLine="480"/>
        <w:rPr>
          <w:rFonts w:ascii="宋体" w:hAnsi="宋体"/>
          <w:lang w:val="x-none"/>
        </w:rPr>
      </w:pPr>
      <w:r w:rsidRPr="00DB19FB">
        <w:rPr>
          <w:rFonts w:hint="eastAsia"/>
        </w:rPr>
        <w:t>业务工单</w:t>
      </w:r>
      <w:r w:rsidRPr="00DB19FB">
        <w:rPr>
          <w:rFonts w:hint="eastAsia"/>
        </w:rPr>
        <w:t>-</w:t>
      </w:r>
      <w:r>
        <w:rPr>
          <w:rFonts w:hint="eastAsia"/>
        </w:rPr>
        <w:t>宽带老用户增值服务（换</w:t>
      </w:r>
      <w:r>
        <w:rPr>
          <w:rFonts w:hint="eastAsia"/>
        </w:rPr>
        <w:t>/</w:t>
      </w:r>
      <w:r>
        <w:rPr>
          <w:rFonts w:hint="eastAsia"/>
        </w:rPr>
        <w:t>加）今日归档量数据</w:t>
      </w:r>
      <w:r w:rsidRPr="00DB19FB">
        <w:rPr>
          <w:rFonts w:ascii="宋体" w:hAnsi="宋体" w:hint="eastAsia"/>
          <w:lang w:val="x-none"/>
        </w:rPr>
        <w:t>解析</w:t>
      </w:r>
      <w:r>
        <w:rPr>
          <w:rFonts w:hint="eastAsia"/>
        </w:rPr>
        <w:t>成功，根据</w:t>
      </w:r>
      <w:r w:rsidRPr="00DB19FB">
        <w:rPr>
          <w:rFonts w:hint="eastAsia"/>
        </w:rPr>
        <w:t>业务工单</w:t>
      </w:r>
      <w:r w:rsidRPr="00DB19FB">
        <w:rPr>
          <w:rFonts w:hint="eastAsia"/>
        </w:rPr>
        <w:t>-</w:t>
      </w:r>
      <w:r>
        <w:rPr>
          <w:rFonts w:hint="eastAsia"/>
        </w:rPr>
        <w:t>宽带老用户增值服务（换</w:t>
      </w:r>
      <w:r>
        <w:rPr>
          <w:rFonts w:hint="eastAsia"/>
        </w:rPr>
        <w:t>/</w:t>
      </w:r>
      <w:r>
        <w:rPr>
          <w:rFonts w:hint="eastAsia"/>
        </w:rPr>
        <w:t>加）今日归档量</w:t>
      </w:r>
      <w:r w:rsidRPr="00DB19FB">
        <w:rPr>
          <w:rFonts w:hint="eastAsia"/>
        </w:rPr>
        <w:t>指标</w:t>
      </w:r>
      <w:r>
        <w:rPr>
          <w:rFonts w:hint="eastAsia"/>
        </w:rPr>
        <w:t>计算规则，</w:t>
      </w:r>
      <w:r>
        <w:rPr>
          <w:rFonts w:ascii="宋体" w:hAnsi="宋体" w:hint="eastAsia"/>
          <w:lang w:val="x-none"/>
        </w:rPr>
        <w:t>匹配对应的</w:t>
      </w:r>
      <w:r w:rsidRPr="00DB19FB">
        <w:rPr>
          <w:rFonts w:ascii="宋体" w:hAnsi="宋体" w:hint="eastAsia"/>
          <w:lang w:val="x-none"/>
        </w:rPr>
        <w:t>地市、区县编码值</w:t>
      </w:r>
      <w:r>
        <w:rPr>
          <w:rFonts w:ascii="宋体" w:hAnsi="宋体" w:hint="eastAsia"/>
          <w:lang w:val="x-none"/>
        </w:rPr>
        <w:t>并</w:t>
      </w:r>
      <w:r w:rsidRPr="00DB19FB">
        <w:rPr>
          <w:rFonts w:ascii="宋体" w:hAnsi="宋体" w:hint="eastAsia"/>
          <w:lang w:val="x-none"/>
        </w:rPr>
        <w:t>对</w:t>
      </w:r>
      <w:r>
        <w:rPr>
          <w:rFonts w:ascii="宋体" w:hAnsi="宋体" w:hint="eastAsia"/>
          <w:lang w:val="x-none"/>
        </w:rPr>
        <w:t>指标</w:t>
      </w:r>
      <w:r w:rsidRPr="00DB19FB">
        <w:rPr>
          <w:rFonts w:ascii="宋体" w:hAnsi="宋体" w:hint="eastAsia"/>
          <w:lang w:val="x-none"/>
        </w:rPr>
        <w:t>数据进行关联</w:t>
      </w:r>
      <w:r>
        <w:rPr>
          <w:rFonts w:hint="eastAsia"/>
        </w:rPr>
        <w:t>，输出当月</w:t>
      </w:r>
      <w:r w:rsidRPr="00DB19FB">
        <w:rPr>
          <w:rFonts w:hint="eastAsia"/>
        </w:rPr>
        <w:t>业务工单</w:t>
      </w:r>
      <w:r w:rsidRPr="00DB19FB">
        <w:rPr>
          <w:rFonts w:hint="eastAsia"/>
        </w:rPr>
        <w:t>-</w:t>
      </w:r>
      <w:r>
        <w:rPr>
          <w:rFonts w:hint="eastAsia"/>
        </w:rPr>
        <w:t>宽带老用户增值服务（换</w:t>
      </w:r>
      <w:r>
        <w:rPr>
          <w:rFonts w:hint="eastAsia"/>
        </w:rPr>
        <w:t>/</w:t>
      </w:r>
      <w:r>
        <w:rPr>
          <w:rFonts w:hint="eastAsia"/>
        </w:rPr>
        <w:t>加）今日归档量数据。</w:t>
      </w:r>
    </w:p>
    <w:p w:rsidR="00513B86" w:rsidRPr="00DB19FB" w:rsidRDefault="00513B86" w:rsidP="00513B86">
      <w:pPr>
        <w:pStyle w:val="6"/>
        <w:rPr>
          <w:rFonts w:ascii="宋体" w:hAnsi="宋体"/>
          <w:b/>
          <w:bCs/>
          <w:i/>
          <w:iCs w:val="0"/>
          <w:lang w:val="x-none" w:eastAsia="x-none"/>
        </w:rPr>
      </w:pPr>
      <w:bookmarkStart w:id="637" w:name="_Toc130154504"/>
      <w:r w:rsidRPr="00DB19FB">
        <w:rPr>
          <w:rFonts w:hint="eastAsia"/>
        </w:rPr>
        <w:t>业务工单</w:t>
      </w:r>
      <w:r w:rsidRPr="00DB19FB">
        <w:rPr>
          <w:rFonts w:hint="eastAsia"/>
        </w:rPr>
        <w:t>-</w:t>
      </w:r>
      <w:r>
        <w:rPr>
          <w:rFonts w:hint="eastAsia"/>
        </w:rPr>
        <w:t>宽带老用户增值服务（换</w:t>
      </w:r>
      <w:r>
        <w:rPr>
          <w:rFonts w:hint="eastAsia"/>
        </w:rPr>
        <w:t>/</w:t>
      </w:r>
      <w:r>
        <w:rPr>
          <w:rFonts w:hint="eastAsia"/>
        </w:rPr>
        <w:t>加）今日归档量</w:t>
      </w:r>
      <w:r w:rsidRPr="00DB19FB">
        <w:rPr>
          <w:rFonts w:ascii="宋体" w:hAnsi="宋体" w:hint="eastAsia"/>
          <w:lang w:val="x-none"/>
        </w:rPr>
        <w:t>数据保存</w:t>
      </w:r>
      <w:bookmarkEnd w:id="637"/>
    </w:p>
    <w:p w:rsidR="00513B86" w:rsidRPr="00DB19FB" w:rsidRDefault="00513B86" w:rsidP="00513B86">
      <w:pPr>
        <w:ind w:left="420" w:firstLine="480"/>
        <w:rPr>
          <w:rFonts w:ascii="宋体" w:hAnsi="宋体"/>
          <w:lang w:val="x-none"/>
        </w:rPr>
      </w:pPr>
      <w:r w:rsidRPr="00DB19FB">
        <w:rPr>
          <w:rFonts w:hint="eastAsia"/>
        </w:rPr>
        <w:lastRenderedPageBreak/>
        <w:t>业务工单</w:t>
      </w:r>
      <w:r w:rsidRPr="00DB19FB">
        <w:rPr>
          <w:rFonts w:hint="eastAsia"/>
        </w:rPr>
        <w:t>-</w:t>
      </w:r>
      <w:r>
        <w:rPr>
          <w:rFonts w:hint="eastAsia"/>
        </w:rPr>
        <w:t>宽带老用户增值服务（换</w:t>
      </w:r>
      <w:r>
        <w:rPr>
          <w:rFonts w:hint="eastAsia"/>
        </w:rPr>
        <w:t>/</w:t>
      </w:r>
      <w:r>
        <w:rPr>
          <w:rFonts w:hint="eastAsia"/>
        </w:rPr>
        <w:t>加）今日归档量</w:t>
      </w:r>
      <w:r>
        <w:rPr>
          <w:rFonts w:ascii="宋体" w:hAnsi="宋体" w:hint="eastAsia"/>
          <w:lang w:val="x-none"/>
        </w:rPr>
        <w:t>数据</w:t>
      </w:r>
      <w:r w:rsidRPr="00DB19FB">
        <w:rPr>
          <w:rFonts w:ascii="宋体" w:hAnsi="宋体" w:hint="eastAsia"/>
          <w:lang w:val="x-none"/>
        </w:rPr>
        <w:t>关联完成</w:t>
      </w:r>
      <w:r>
        <w:rPr>
          <w:rFonts w:ascii="宋体" w:hAnsi="宋体" w:hint="eastAsia"/>
          <w:lang w:val="x-none"/>
        </w:rPr>
        <w:t>，</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513B86" w:rsidRPr="00DB19FB" w:rsidRDefault="00513B86" w:rsidP="00513B86">
      <w:pPr>
        <w:pStyle w:val="6"/>
        <w:rPr>
          <w:b/>
          <w:bCs/>
          <w:i/>
          <w:iCs w:val="0"/>
        </w:rPr>
      </w:pPr>
      <w:bookmarkStart w:id="638" w:name="_Toc130154505"/>
      <w:r w:rsidRPr="00DB19FB">
        <w:rPr>
          <w:rFonts w:hint="eastAsia"/>
        </w:rPr>
        <w:t>全省业务工单</w:t>
      </w:r>
      <w:r w:rsidRPr="00DB19FB">
        <w:rPr>
          <w:rFonts w:hint="eastAsia"/>
        </w:rPr>
        <w:t>-</w:t>
      </w:r>
      <w:r>
        <w:rPr>
          <w:rFonts w:hint="eastAsia"/>
        </w:rPr>
        <w:t>宽带老用户增值服务（换</w:t>
      </w:r>
      <w:r>
        <w:rPr>
          <w:rFonts w:hint="eastAsia"/>
        </w:rPr>
        <w:t>/</w:t>
      </w:r>
      <w:r>
        <w:rPr>
          <w:rFonts w:hint="eastAsia"/>
        </w:rPr>
        <w:t>加）今日归档量数据查询</w:t>
      </w:r>
      <w:bookmarkEnd w:id="638"/>
    </w:p>
    <w:p w:rsidR="00513B86" w:rsidRDefault="00513B86" w:rsidP="00513B86">
      <w:pPr>
        <w:ind w:left="420" w:firstLine="480"/>
      </w:pPr>
      <w:r>
        <w:rPr>
          <w:rFonts w:ascii="宋体" w:hAnsi="宋体" w:hint="eastAsia"/>
          <w:lang w:val="x-none"/>
        </w:rPr>
        <w:t>输入G</w:t>
      </w:r>
      <w:r>
        <w:rPr>
          <w:rFonts w:ascii="宋体" w:hAnsi="宋体"/>
          <w:lang w:val="x-none"/>
        </w:rPr>
        <w:t>IS</w:t>
      </w:r>
      <w:r>
        <w:rPr>
          <w:rFonts w:ascii="宋体" w:hAnsi="宋体" w:hint="eastAsia"/>
          <w:lang w:val="x-none"/>
        </w:rPr>
        <w:t>信息、区域、</w:t>
      </w:r>
      <w:r w:rsidRPr="00DB19FB">
        <w:rPr>
          <w:rFonts w:ascii="宋体" w:hAnsi="宋体" w:hint="eastAsia"/>
          <w:lang w:val="x-none"/>
        </w:rPr>
        <w:t>时间</w:t>
      </w:r>
      <w:r>
        <w:rPr>
          <w:rFonts w:ascii="宋体" w:hAnsi="宋体" w:hint="eastAsia"/>
          <w:lang w:val="x-none"/>
        </w:rPr>
        <w:t>等查询信息，查询完成展示</w:t>
      </w:r>
      <w:r w:rsidRPr="00DB19FB">
        <w:rPr>
          <w:rFonts w:hint="eastAsia"/>
        </w:rPr>
        <w:t>全省业务工单</w:t>
      </w:r>
      <w:r w:rsidRPr="00DB19FB">
        <w:rPr>
          <w:rFonts w:hint="eastAsia"/>
        </w:rPr>
        <w:t>-</w:t>
      </w:r>
      <w:r>
        <w:rPr>
          <w:rFonts w:hint="eastAsia"/>
        </w:rPr>
        <w:t>宽带老用户增值服务（换</w:t>
      </w:r>
      <w:r>
        <w:rPr>
          <w:rFonts w:hint="eastAsia"/>
        </w:rPr>
        <w:t>/</w:t>
      </w:r>
      <w:r>
        <w:rPr>
          <w:rFonts w:hint="eastAsia"/>
        </w:rPr>
        <w:t>加）今日归档量</w:t>
      </w:r>
      <w:r>
        <w:rPr>
          <w:rFonts w:ascii="宋体" w:hAnsi="宋体" w:hint="eastAsia"/>
          <w:lang w:val="x-none"/>
        </w:rPr>
        <w:t>数据结果</w:t>
      </w:r>
      <w:r w:rsidRPr="00DB19FB">
        <w:rPr>
          <w:rFonts w:hint="eastAsia"/>
        </w:rPr>
        <w:t>。</w:t>
      </w:r>
    </w:p>
    <w:p w:rsidR="00513B86" w:rsidRPr="00DB19FB" w:rsidRDefault="00513B86" w:rsidP="00513B86">
      <w:pPr>
        <w:pStyle w:val="6"/>
        <w:rPr>
          <w:b/>
          <w:bCs/>
          <w:i/>
          <w:iCs w:val="0"/>
        </w:rPr>
      </w:pPr>
      <w:bookmarkStart w:id="639" w:name="_Toc130154506"/>
      <w:r w:rsidRPr="00DB19FB">
        <w:rPr>
          <w:rFonts w:hint="eastAsia"/>
        </w:rPr>
        <w:t>区县业务工单</w:t>
      </w:r>
      <w:r w:rsidRPr="00DB19FB">
        <w:rPr>
          <w:rFonts w:hint="eastAsia"/>
        </w:rPr>
        <w:t>-</w:t>
      </w:r>
      <w:r>
        <w:rPr>
          <w:rFonts w:hint="eastAsia"/>
        </w:rPr>
        <w:t>宽带老用户增值服务（换</w:t>
      </w:r>
      <w:r>
        <w:rPr>
          <w:rFonts w:hint="eastAsia"/>
        </w:rPr>
        <w:t>/</w:t>
      </w:r>
      <w:r>
        <w:rPr>
          <w:rFonts w:hint="eastAsia"/>
        </w:rPr>
        <w:t>加）今日归档量数据查询</w:t>
      </w:r>
      <w:bookmarkEnd w:id="639"/>
    </w:p>
    <w:p w:rsidR="00513B86" w:rsidRDefault="00513B86" w:rsidP="00513B86">
      <w:pPr>
        <w:ind w:left="420" w:firstLine="480"/>
      </w:pPr>
      <w:r w:rsidRPr="00DF78AA">
        <w:rPr>
          <w:rFonts w:ascii="宋体" w:hAnsi="宋体" w:hint="eastAsia"/>
          <w:lang w:val="x-none"/>
        </w:rPr>
        <w:t>综调人员登录综调中心，进入</w:t>
      </w:r>
      <w:r>
        <w:rPr>
          <w:rFonts w:ascii="宋体" w:hAnsi="宋体" w:hint="eastAsia"/>
          <w:lang w:val="x-none"/>
        </w:rPr>
        <w:t>业务专区</w:t>
      </w:r>
      <w:r w:rsidRPr="00DF78AA">
        <w:rPr>
          <w:rFonts w:ascii="宋体" w:hAnsi="宋体" w:hint="eastAsia"/>
          <w:lang w:val="x-none"/>
        </w:rPr>
        <w:t>管理模块，选择</w:t>
      </w:r>
      <w:r w:rsidRPr="00DB19FB">
        <w:rPr>
          <w:rFonts w:hint="eastAsia"/>
        </w:rPr>
        <w:t>全省业务工单</w:t>
      </w:r>
      <w:r w:rsidRPr="00DB19FB">
        <w:rPr>
          <w:rFonts w:hint="eastAsia"/>
        </w:rPr>
        <w:t>-</w:t>
      </w:r>
      <w:r w:rsidRPr="00DB19FB">
        <w:rPr>
          <w:rFonts w:hint="eastAsia"/>
        </w:rPr>
        <w:t>宽带</w:t>
      </w:r>
      <w:r w:rsidRPr="00DF78AA">
        <w:rPr>
          <w:rFonts w:ascii="宋体" w:hAnsi="宋体" w:hint="eastAsia"/>
          <w:lang w:val="x-none"/>
        </w:rPr>
        <w:t>界面，输入日期、查询后展示该指标区县的趋势图</w:t>
      </w:r>
      <w:r w:rsidRPr="00DB19FB">
        <w:rPr>
          <w:rFonts w:hint="eastAsia"/>
        </w:rPr>
        <w:t>。</w:t>
      </w:r>
    </w:p>
    <w:p w:rsidR="00513B86" w:rsidRPr="00DB19FB" w:rsidRDefault="00513B86" w:rsidP="00513B86">
      <w:pPr>
        <w:pStyle w:val="5"/>
      </w:pPr>
      <w:bookmarkStart w:id="640" w:name="_Toc130154507"/>
      <w:r w:rsidRPr="00DB19FB">
        <w:rPr>
          <w:rFonts w:hint="eastAsia"/>
        </w:rPr>
        <w:t>业务工单-宽带换光猫当月受理量</w:t>
      </w:r>
      <w:r>
        <w:rPr>
          <w:rFonts w:hint="eastAsia"/>
        </w:rPr>
        <w:t>管理</w:t>
      </w:r>
      <w:bookmarkEnd w:id="640"/>
    </w:p>
    <w:p w:rsidR="00513B86" w:rsidRPr="00A14368" w:rsidRDefault="00513B86" w:rsidP="00513B86">
      <w:pPr>
        <w:pStyle w:val="6"/>
        <w:rPr>
          <w:b/>
          <w:bCs/>
          <w:i/>
          <w:iCs w:val="0"/>
        </w:rPr>
      </w:pPr>
      <w:bookmarkStart w:id="641" w:name="_Toc130154508"/>
      <w:r w:rsidRPr="00DB19FB">
        <w:rPr>
          <w:rFonts w:hint="eastAsia"/>
        </w:rPr>
        <w:t>业务工单</w:t>
      </w:r>
      <w:r w:rsidRPr="00DB19FB">
        <w:rPr>
          <w:rFonts w:hint="eastAsia"/>
        </w:rPr>
        <w:t>-</w:t>
      </w:r>
      <w:r>
        <w:rPr>
          <w:rFonts w:hint="eastAsia"/>
        </w:rPr>
        <w:t>宽带换光猫当月受理量计算规则管理</w:t>
      </w:r>
      <w:bookmarkEnd w:id="641"/>
    </w:p>
    <w:p w:rsidR="00513B86" w:rsidRPr="00706BDE" w:rsidRDefault="00513B86" w:rsidP="00513B86">
      <w:pPr>
        <w:ind w:left="420" w:firstLine="480"/>
      </w:pPr>
      <w:r>
        <w:t>根据</w:t>
      </w:r>
      <w:r w:rsidRPr="00DB19FB">
        <w:rPr>
          <w:rFonts w:hint="eastAsia"/>
        </w:rPr>
        <w:t>业务工单</w:t>
      </w:r>
      <w:r w:rsidRPr="00DB19FB">
        <w:rPr>
          <w:rFonts w:hint="eastAsia"/>
        </w:rPr>
        <w:t>-</w:t>
      </w:r>
      <w:r>
        <w:rPr>
          <w:rFonts w:hint="eastAsia"/>
        </w:rPr>
        <w:t>宽带变更</w:t>
      </w:r>
      <w:r>
        <w:t>指标说明文档，分析统计口径，将文字统计口径转化为口径数据，在系统中录入统计规则，并提供计算规则的增加、删除、修改功能</w:t>
      </w:r>
      <w:r>
        <w:rPr>
          <w:rFonts w:hint="eastAsia"/>
        </w:rPr>
        <w:t>，</w:t>
      </w:r>
      <w:r w:rsidRPr="00DB19FB">
        <w:rPr>
          <w:rFonts w:hint="eastAsia"/>
        </w:rPr>
        <w:t>业务工单</w:t>
      </w:r>
      <w:r w:rsidRPr="00DB19FB">
        <w:rPr>
          <w:rFonts w:hint="eastAsia"/>
        </w:rPr>
        <w:t>-</w:t>
      </w:r>
      <w:r>
        <w:rPr>
          <w:rFonts w:hint="eastAsia"/>
        </w:rPr>
        <w:t>宽带变更计算规则信息文件入库。</w:t>
      </w:r>
    </w:p>
    <w:p w:rsidR="00513B86" w:rsidRPr="00162339" w:rsidRDefault="00513B86" w:rsidP="00513B86">
      <w:pPr>
        <w:pStyle w:val="6"/>
        <w:rPr>
          <w:b/>
          <w:bCs/>
          <w:i/>
          <w:iCs w:val="0"/>
        </w:rPr>
      </w:pPr>
      <w:bookmarkStart w:id="642" w:name="_Toc130154509"/>
      <w:r w:rsidRPr="00DB19FB">
        <w:rPr>
          <w:rFonts w:hint="eastAsia"/>
        </w:rPr>
        <w:t>业务工单</w:t>
      </w:r>
      <w:r w:rsidRPr="00DB19FB">
        <w:rPr>
          <w:rFonts w:hint="eastAsia"/>
        </w:rPr>
        <w:t>-</w:t>
      </w:r>
      <w:r>
        <w:rPr>
          <w:rFonts w:hint="eastAsia"/>
        </w:rPr>
        <w:t>宽带换光猫当月受理量</w:t>
      </w:r>
      <w:r w:rsidRPr="00162339">
        <w:rPr>
          <w:rFonts w:hint="eastAsia"/>
        </w:rPr>
        <w:t>分析</w:t>
      </w:r>
      <w:bookmarkEnd w:id="642"/>
    </w:p>
    <w:p w:rsidR="00513B86" w:rsidRPr="0088147F" w:rsidRDefault="00513B86" w:rsidP="00513B86">
      <w:pPr>
        <w:ind w:left="420" w:firstLine="480"/>
        <w:rPr>
          <w:rFonts w:ascii="宋体" w:hAnsi="宋体"/>
          <w:lang w:val="x-none"/>
        </w:rPr>
      </w:pPr>
      <w:r>
        <w:t>提取对端系统提供的</w:t>
      </w:r>
      <w:r w:rsidRPr="00DB19FB">
        <w:rPr>
          <w:rFonts w:hint="eastAsia"/>
        </w:rPr>
        <w:t>业务工单</w:t>
      </w:r>
      <w:r w:rsidRPr="00DB19FB">
        <w:rPr>
          <w:rFonts w:hint="eastAsia"/>
        </w:rPr>
        <w:t>-</w:t>
      </w:r>
      <w:r>
        <w:rPr>
          <w:rFonts w:hint="eastAsia"/>
        </w:rPr>
        <w:t>宽带换光猫当月受理量</w:t>
      </w:r>
      <w:r>
        <w:t>数据，对数据文件进行分析，比对数据文件名称、格式、类型、推送周期，分析完成且无异常，进入数据新增环节。分析失败，提示数据分析异常</w:t>
      </w:r>
      <w:r>
        <w:rPr>
          <w:rFonts w:hint="eastAsia"/>
        </w:rPr>
        <w:t>，再次核查确认数据。</w:t>
      </w:r>
    </w:p>
    <w:p w:rsidR="00513B86" w:rsidRPr="002B06C9" w:rsidRDefault="00513B86" w:rsidP="00513B86">
      <w:pPr>
        <w:pStyle w:val="6"/>
        <w:rPr>
          <w:b/>
          <w:bCs/>
          <w:i/>
          <w:iCs w:val="0"/>
        </w:rPr>
      </w:pPr>
      <w:bookmarkStart w:id="643" w:name="_Toc130154510"/>
      <w:r w:rsidRPr="00DB19FB">
        <w:rPr>
          <w:rFonts w:hint="eastAsia"/>
        </w:rPr>
        <w:t>业务工单</w:t>
      </w:r>
      <w:r w:rsidRPr="00DB19FB">
        <w:rPr>
          <w:rFonts w:hint="eastAsia"/>
        </w:rPr>
        <w:t>-</w:t>
      </w:r>
      <w:r>
        <w:rPr>
          <w:rFonts w:hint="eastAsia"/>
        </w:rPr>
        <w:t>宽带换光猫当月受理量</w:t>
      </w:r>
      <w:r w:rsidRPr="002B06C9">
        <w:rPr>
          <w:rFonts w:hint="eastAsia"/>
        </w:rPr>
        <w:t>数据新增</w:t>
      </w:r>
      <w:bookmarkEnd w:id="643"/>
    </w:p>
    <w:p w:rsidR="00513B86" w:rsidRPr="004707D4" w:rsidRDefault="00513B86" w:rsidP="00513B86">
      <w:pPr>
        <w:ind w:left="420" w:firstLine="480"/>
        <w:rPr>
          <w:rFonts w:ascii="宋体" w:hAnsi="宋体"/>
          <w:lang w:val="x-none"/>
        </w:rPr>
      </w:pPr>
      <w:r w:rsidRPr="00DB19FB">
        <w:rPr>
          <w:rFonts w:hint="eastAsia"/>
        </w:rPr>
        <w:t>业务工单</w:t>
      </w:r>
      <w:r w:rsidRPr="00DB19FB">
        <w:rPr>
          <w:rFonts w:hint="eastAsia"/>
        </w:rPr>
        <w:t>-</w:t>
      </w:r>
      <w:r>
        <w:rPr>
          <w:rFonts w:hint="eastAsia"/>
        </w:rPr>
        <w:t>宽带换光猫当月受理量</w:t>
      </w:r>
      <w:r>
        <w:t>数据新增功能，</w:t>
      </w:r>
      <w:r w:rsidRPr="00DB19FB">
        <w:rPr>
          <w:rFonts w:hint="eastAsia"/>
        </w:rPr>
        <w:t>业务工单</w:t>
      </w:r>
      <w:r w:rsidRPr="00DB19FB">
        <w:rPr>
          <w:rFonts w:hint="eastAsia"/>
        </w:rPr>
        <w:t>-</w:t>
      </w:r>
      <w:r>
        <w:rPr>
          <w:rFonts w:hint="eastAsia"/>
        </w:rPr>
        <w:t>宽带换光猫当月受理量</w:t>
      </w:r>
      <w:r>
        <w:t>指标采集时，</w:t>
      </w:r>
      <w:r>
        <w:rPr>
          <w:rFonts w:hint="eastAsia"/>
        </w:rPr>
        <w:t>依据</w:t>
      </w:r>
      <w:r w:rsidRPr="00DB19FB">
        <w:rPr>
          <w:rFonts w:hint="eastAsia"/>
        </w:rPr>
        <w:t>业务工单</w:t>
      </w:r>
      <w:r w:rsidRPr="00DB19FB">
        <w:rPr>
          <w:rFonts w:hint="eastAsia"/>
        </w:rPr>
        <w:t>-</w:t>
      </w:r>
      <w:r>
        <w:rPr>
          <w:rFonts w:hint="eastAsia"/>
        </w:rPr>
        <w:t>宽带换光猫当月受理量</w:t>
      </w:r>
      <w:r>
        <w:t>计算规则</w:t>
      </w:r>
      <w:r>
        <w:rPr>
          <w:rFonts w:hint="eastAsia"/>
        </w:rPr>
        <w:t>，数据</w:t>
      </w:r>
      <w:r>
        <w:t>处理人员确认</w:t>
      </w:r>
      <w:r>
        <w:rPr>
          <w:rFonts w:hint="eastAsia"/>
        </w:rPr>
        <w:t>并</w:t>
      </w:r>
      <w:r>
        <w:t>比对原始数据，将原始的数据和指标数据</w:t>
      </w:r>
      <w:r>
        <w:rPr>
          <w:rFonts w:hint="eastAsia"/>
        </w:rPr>
        <w:t>对应的指标计算规则</w:t>
      </w:r>
      <w:r>
        <w:t>新增进系统库</w:t>
      </w:r>
      <w:r>
        <w:rPr>
          <w:rFonts w:hint="eastAsia"/>
        </w:rPr>
        <w:t>，</w:t>
      </w:r>
      <w:r>
        <w:t>并完成数据文件</w:t>
      </w:r>
      <w:r>
        <w:rPr>
          <w:rFonts w:hint="eastAsia"/>
        </w:rPr>
        <w:t>信息</w:t>
      </w:r>
      <w:r>
        <w:t>入库。</w:t>
      </w:r>
    </w:p>
    <w:p w:rsidR="00513B86" w:rsidRPr="00270D20" w:rsidRDefault="00513B86" w:rsidP="00513B86">
      <w:pPr>
        <w:pStyle w:val="6"/>
        <w:rPr>
          <w:rFonts w:ascii="宋体" w:hAnsi="宋体"/>
          <w:b/>
          <w:bCs/>
          <w:i/>
          <w:iCs w:val="0"/>
          <w:lang w:val="x-none" w:eastAsia="x-none"/>
        </w:rPr>
      </w:pPr>
      <w:bookmarkStart w:id="644" w:name="_Toc130154511"/>
      <w:r w:rsidRPr="00DB19FB">
        <w:rPr>
          <w:rFonts w:hint="eastAsia"/>
        </w:rPr>
        <w:lastRenderedPageBreak/>
        <w:t>业务工单</w:t>
      </w:r>
      <w:r w:rsidRPr="00DB19FB">
        <w:rPr>
          <w:rFonts w:hint="eastAsia"/>
        </w:rPr>
        <w:t>-</w:t>
      </w:r>
      <w:r>
        <w:rPr>
          <w:rFonts w:hint="eastAsia"/>
        </w:rPr>
        <w:t>宽带换光猫当月受理量</w:t>
      </w:r>
      <w:r>
        <w:rPr>
          <w:rFonts w:ascii="宋体" w:hAnsi="宋体" w:hint="eastAsia"/>
          <w:lang w:val="x-none"/>
        </w:rPr>
        <w:t>数</w:t>
      </w:r>
      <w:r w:rsidRPr="005170E3">
        <w:rPr>
          <w:rFonts w:ascii="宋体" w:hAnsi="宋体" w:hint="eastAsia"/>
          <w:lang w:val="x-none"/>
        </w:rPr>
        <w:t>据校验</w:t>
      </w:r>
      <w:bookmarkEnd w:id="644"/>
    </w:p>
    <w:p w:rsidR="00513B86" w:rsidRPr="00DB19FB" w:rsidRDefault="00513B86" w:rsidP="00513B86">
      <w:pPr>
        <w:ind w:left="420" w:firstLine="480"/>
        <w:jc w:val="both"/>
        <w:rPr>
          <w:rFonts w:ascii="宋体" w:hAnsi="宋体"/>
          <w:lang w:val="x-none"/>
        </w:rPr>
      </w:pPr>
      <w:r>
        <w:t>数据处理人员新增</w:t>
      </w:r>
      <w:r w:rsidRPr="00DB19FB">
        <w:rPr>
          <w:rFonts w:hint="eastAsia"/>
        </w:rPr>
        <w:t>业务工单</w:t>
      </w:r>
      <w:r w:rsidRPr="00DB19FB">
        <w:rPr>
          <w:rFonts w:hint="eastAsia"/>
        </w:rPr>
        <w:t>-</w:t>
      </w:r>
      <w:r>
        <w:rPr>
          <w:rFonts w:hint="eastAsia"/>
        </w:rPr>
        <w:t>宽带换光猫当月受理量</w:t>
      </w:r>
      <w:r>
        <w:rPr>
          <w:rFonts w:ascii="宋体" w:hAnsi="宋体" w:hint="eastAsia"/>
          <w:lang w:val="x-none"/>
        </w:rPr>
        <w:t>数据</w:t>
      </w:r>
      <w:r>
        <w:t>后，系统会对新增数据的名称</w:t>
      </w:r>
      <w:r>
        <w:rPr>
          <w:rFonts w:hint="eastAsia"/>
        </w:rPr>
        <w:t>、取数口径、数据文件类型、文件编码、调用参数等信息进行校验，判断</w:t>
      </w:r>
      <w:r>
        <w:t>系统中是否已经存在了相同的数据，如存在，则系统提示数据已经存在，并且不允许继续进行后续数据的处理。</w:t>
      </w:r>
    </w:p>
    <w:p w:rsidR="00513B86" w:rsidRPr="00DB19FB" w:rsidRDefault="00513B86" w:rsidP="00513B86">
      <w:pPr>
        <w:pStyle w:val="6"/>
        <w:rPr>
          <w:rFonts w:ascii="宋体" w:hAnsi="宋体"/>
          <w:b/>
          <w:bCs/>
          <w:i/>
          <w:iCs w:val="0"/>
          <w:lang w:val="x-none" w:eastAsia="x-none"/>
        </w:rPr>
      </w:pPr>
      <w:bookmarkStart w:id="645" w:name="_Toc130154512"/>
      <w:r w:rsidRPr="00DB19FB">
        <w:rPr>
          <w:rFonts w:hint="eastAsia"/>
        </w:rPr>
        <w:t>业务工单</w:t>
      </w:r>
      <w:r w:rsidRPr="00DB19FB">
        <w:rPr>
          <w:rFonts w:hint="eastAsia"/>
        </w:rPr>
        <w:t>-</w:t>
      </w:r>
      <w:r>
        <w:rPr>
          <w:rFonts w:hint="eastAsia"/>
        </w:rPr>
        <w:t>宽带换光猫当月受理量</w:t>
      </w:r>
      <w:r w:rsidRPr="00DB19FB">
        <w:rPr>
          <w:rFonts w:ascii="宋体" w:hAnsi="宋体" w:hint="eastAsia"/>
          <w:lang w:val="x-none"/>
        </w:rPr>
        <w:t>数据</w:t>
      </w:r>
      <w:r>
        <w:rPr>
          <w:rFonts w:ascii="宋体" w:hAnsi="宋体" w:hint="eastAsia"/>
          <w:lang w:val="x-none"/>
        </w:rPr>
        <w:t>计算</w:t>
      </w:r>
      <w:bookmarkEnd w:id="645"/>
    </w:p>
    <w:p w:rsidR="00513B86" w:rsidRPr="00DB19FB" w:rsidRDefault="00513B86" w:rsidP="00513B86">
      <w:pPr>
        <w:ind w:left="420" w:firstLine="480"/>
        <w:rPr>
          <w:rFonts w:ascii="宋体" w:hAnsi="宋体"/>
          <w:lang w:val="x-none"/>
        </w:rPr>
      </w:pPr>
      <w:r w:rsidRPr="00DB19FB">
        <w:rPr>
          <w:rFonts w:hint="eastAsia"/>
        </w:rPr>
        <w:t>业务工单</w:t>
      </w:r>
      <w:r w:rsidRPr="00DB19FB">
        <w:rPr>
          <w:rFonts w:hint="eastAsia"/>
        </w:rPr>
        <w:t>-</w:t>
      </w:r>
      <w:r>
        <w:rPr>
          <w:rFonts w:hint="eastAsia"/>
        </w:rPr>
        <w:t>宽带换光猫当月受理量数据</w:t>
      </w:r>
      <w:r w:rsidRPr="00DB19FB">
        <w:rPr>
          <w:rFonts w:ascii="宋体" w:hAnsi="宋体" w:hint="eastAsia"/>
          <w:lang w:val="x-none"/>
        </w:rPr>
        <w:t>解析</w:t>
      </w:r>
      <w:r>
        <w:rPr>
          <w:rFonts w:hint="eastAsia"/>
        </w:rPr>
        <w:t>成功，根据</w:t>
      </w:r>
      <w:r w:rsidRPr="00DB19FB">
        <w:rPr>
          <w:rFonts w:hint="eastAsia"/>
        </w:rPr>
        <w:t>业务工单</w:t>
      </w:r>
      <w:r w:rsidRPr="00DB19FB">
        <w:rPr>
          <w:rFonts w:hint="eastAsia"/>
        </w:rPr>
        <w:t>-</w:t>
      </w:r>
      <w:r>
        <w:rPr>
          <w:rFonts w:hint="eastAsia"/>
        </w:rPr>
        <w:t>宽带换光猫当月受理量</w:t>
      </w:r>
      <w:r w:rsidRPr="00DB19FB">
        <w:rPr>
          <w:rFonts w:hint="eastAsia"/>
        </w:rPr>
        <w:t>指标</w:t>
      </w:r>
      <w:r>
        <w:rPr>
          <w:rFonts w:hint="eastAsia"/>
        </w:rPr>
        <w:t>计算规则，</w:t>
      </w:r>
      <w:r>
        <w:rPr>
          <w:rFonts w:ascii="宋体" w:hAnsi="宋体" w:hint="eastAsia"/>
          <w:lang w:val="x-none"/>
        </w:rPr>
        <w:t>匹配对应的</w:t>
      </w:r>
      <w:r w:rsidRPr="00DB19FB">
        <w:rPr>
          <w:rFonts w:ascii="宋体" w:hAnsi="宋体" w:hint="eastAsia"/>
          <w:lang w:val="x-none"/>
        </w:rPr>
        <w:t>地市、区县编码值</w:t>
      </w:r>
      <w:r>
        <w:rPr>
          <w:rFonts w:ascii="宋体" w:hAnsi="宋体" w:hint="eastAsia"/>
          <w:lang w:val="x-none"/>
        </w:rPr>
        <w:t>并</w:t>
      </w:r>
      <w:r w:rsidRPr="00DB19FB">
        <w:rPr>
          <w:rFonts w:ascii="宋体" w:hAnsi="宋体" w:hint="eastAsia"/>
          <w:lang w:val="x-none"/>
        </w:rPr>
        <w:t>对</w:t>
      </w:r>
      <w:r>
        <w:rPr>
          <w:rFonts w:ascii="宋体" w:hAnsi="宋体" w:hint="eastAsia"/>
          <w:lang w:val="x-none"/>
        </w:rPr>
        <w:t>指标</w:t>
      </w:r>
      <w:r w:rsidRPr="00DB19FB">
        <w:rPr>
          <w:rFonts w:ascii="宋体" w:hAnsi="宋体" w:hint="eastAsia"/>
          <w:lang w:val="x-none"/>
        </w:rPr>
        <w:t>数据进行关联</w:t>
      </w:r>
      <w:r>
        <w:rPr>
          <w:rFonts w:hint="eastAsia"/>
        </w:rPr>
        <w:t>，输出当月</w:t>
      </w:r>
      <w:r w:rsidRPr="00DB19FB">
        <w:rPr>
          <w:rFonts w:hint="eastAsia"/>
        </w:rPr>
        <w:t>业务工单</w:t>
      </w:r>
      <w:r w:rsidRPr="00DB19FB">
        <w:rPr>
          <w:rFonts w:hint="eastAsia"/>
        </w:rPr>
        <w:t>-</w:t>
      </w:r>
      <w:r>
        <w:rPr>
          <w:rFonts w:hint="eastAsia"/>
        </w:rPr>
        <w:t>宽带换光猫当月受理量数据。</w:t>
      </w:r>
    </w:p>
    <w:p w:rsidR="00513B86" w:rsidRPr="00DB19FB" w:rsidRDefault="00513B86" w:rsidP="00513B86">
      <w:pPr>
        <w:pStyle w:val="6"/>
        <w:rPr>
          <w:rFonts w:ascii="宋体" w:hAnsi="宋体"/>
          <w:b/>
          <w:bCs/>
          <w:i/>
          <w:iCs w:val="0"/>
          <w:lang w:val="x-none" w:eastAsia="x-none"/>
        </w:rPr>
      </w:pPr>
      <w:bookmarkStart w:id="646" w:name="_Toc130154513"/>
      <w:r w:rsidRPr="00DB19FB">
        <w:rPr>
          <w:rFonts w:hint="eastAsia"/>
        </w:rPr>
        <w:t>业务工单</w:t>
      </w:r>
      <w:r w:rsidRPr="00DB19FB">
        <w:rPr>
          <w:rFonts w:hint="eastAsia"/>
        </w:rPr>
        <w:t>-</w:t>
      </w:r>
      <w:r>
        <w:rPr>
          <w:rFonts w:hint="eastAsia"/>
        </w:rPr>
        <w:t>宽带换光猫当月受理量</w:t>
      </w:r>
      <w:r w:rsidRPr="00DB19FB">
        <w:rPr>
          <w:rFonts w:ascii="宋体" w:hAnsi="宋体" w:hint="eastAsia"/>
          <w:lang w:val="x-none"/>
        </w:rPr>
        <w:t>数据保存</w:t>
      </w:r>
      <w:bookmarkEnd w:id="646"/>
    </w:p>
    <w:p w:rsidR="00513B86" w:rsidRPr="00DB19FB" w:rsidRDefault="00513B86" w:rsidP="00513B86">
      <w:pPr>
        <w:ind w:left="420" w:firstLine="480"/>
        <w:rPr>
          <w:rFonts w:ascii="宋体" w:hAnsi="宋体"/>
          <w:lang w:val="x-none"/>
        </w:rPr>
      </w:pPr>
      <w:r w:rsidRPr="00DB19FB">
        <w:rPr>
          <w:rFonts w:hint="eastAsia"/>
        </w:rPr>
        <w:t>业务工单</w:t>
      </w:r>
      <w:r w:rsidRPr="00DB19FB">
        <w:rPr>
          <w:rFonts w:hint="eastAsia"/>
        </w:rPr>
        <w:t>-</w:t>
      </w:r>
      <w:r>
        <w:rPr>
          <w:rFonts w:hint="eastAsia"/>
        </w:rPr>
        <w:t>宽带换光猫当月受理量</w:t>
      </w:r>
      <w:r>
        <w:rPr>
          <w:rFonts w:ascii="宋体" w:hAnsi="宋体" w:hint="eastAsia"/>
          <w:lang w:val="x-none"/>
        </w:rPr>
        <w:t>数据</w:t>
      </w:r>
      <w:r w:rsidRPr="00DB19FB">
        <w:rPr>
          <w:rFonts w:ascii="宋体" w:hAnsi="宋体" w:hint="eastAsia"/>
          <w:lang w:val="x-none"/>
        </w:rPr>
        <w:t>关联完成</w:t>
      </w:r>
      <w:r>
        <w:rPr>
          <w:rFonts w:ascii="宋体" w:hAnsi="宋体" w:hint="eastAsia"/>
          <w:lang w:val="x-none"/>
        </w:rPr>
        <w:t>，</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513B86" w:rsidRPr="00DB19FB" w:rsidRDefault="00513B86" w:rsidP="00513B86">
      <w:pPr>
        <w:pStyle w:val="6"/>
        <w:rPr>
          <w:b/>
          <w:bCs/>
          <w:i/>
          <w:iCs w:val="0"/>
        </w:rPr>
      </w:pPr>
      <w:bookmarkStart w:id="647" w:name="_Toc130154514"/>
      <w:r w:rsidRPr="00DB19FB">
        <w:rPr>
          <w:rFonts w:hint="eastAsia"/>
        </w:rPr>
        <w:t>全省业务工单</w:t>
      </w:r>
      <w:r w:rsidRPr="00DB19FB">
        <w:rPr>
          <w:rFonts w:hint="eastAsia"/>
        </w:rPr>
        <w:t>-</w:t>
      </w:r>
      <w:r>
        <w:rPr>
          <w:rFonts w:hint="eastAsia"/>
        </w:rPr>
        <w:t>宽带换光猫当月受理量数据查询</w:t>
      </w:r>
      <w:bookmarkEnd w:id="647"/>
    </w:p>
    <w:p w:rsidR="00513B86" w:rsidRDefault="00513B86" w:rsidP="00513B86">
      <w:pPr>
        <w:ind w:left="420" w:firstLine="480"/>
      </w:pPr>
      <w:r>
        <w:rPr>
          <w:rFonts w:ascii="宋体" w:hAnsi="宋体" w:hint="eastAsia"/>
          <w:lang w:val="x-none"/>
        </w:rPr>
        <w:t>输入G</w:t>
      </w:r>
      <w:r>
        <w:rPr>
          <w:rFonts w:ascii="宋体" w:hAnsi="宋体"/>
          <w:lang w:val="x-none"/>
        </w:rPr>
        <w:t>IS</w:t>
      </w:r>
      <w:r>
        <w:rPr>
          <w:rFonts w:ascii="宋体" w:hAnsi="宋体" w:hint="eastAsia"/>
          <w:lang w:val="x-none"/>
        </w:rPr>
        <w:t>信息、区域、</w:t>
      </w:r>
      <w:r w:rsidRPr="00DB19FB">
        <w:rPr>
          <w:rFonts w:ascii="宋体" w:hAnsi="宋体" w:hint="eastAsia"/>
          <w:lang w:val="x-none"/>
        </w:rPr>
        <w:t>时间</w:t>
      </w:r>
      <w:r>
        <w:rPr>
          <w:rFonts w:ascii="宋体" w:hAnsi="宋体" w:hint="eastAsia"/>
          <w:lang w:val="x-none"/>
        </w:rPr>
        <w:t>等查询信息，查询完成展示</w:t>
      </w:r>
      <w:r w:rsidRPr="00DB19FB">
        <w:rPr>
          <w:rFonts w:hint="eastAsia"/>
        </w:rPr>
        <w:t>全省业务工单</w:t>
      </w:r>
      <w:r w:rsidRPr="00DB19FB">
        <w:rPr>
          <w:rFonts w:hint="eastAsia"/>
        </w:rPr>
        <w:t>-</w:t>
      </w:r>
      <w:r>
        <w:rPr>
          <w:rFonts w:hint="eastAsia"/>
        </w:rPr>
        <w:t>宽带换光猫当月受理量</w:t>
      </w:r>
      <w:r>
        <w:rPr>
          <w:rFonts w:ascii="宋体" w:hAnsi="宋体" w:hint="eastAsia"/>
          <w:lang w:val="x-none"/>
        </w:rPr>
        <w:t>数据结果</w:t>
      </w:r>
      <w:r w:rsidRPr="00DB19FB">
        <w:rPr>
          <w:rFonts w:hint="eastAsia"/>
        </w:rPr>
        <w:t>。</w:t>
      </w:r>
    </w:p>
    <w:p w:rsidR="00513B86" w:rsidRPr="00DB19FB" w:rsidRDefault="00513B86" w:rsidP="00513B86">
      <w:pPr>
        <w:pStyle w:val="6"/>
        <w:rPr>
          <w:b/>
          <w:bCs/>
          <w:i/>
          <w:iCs w:val="0"/>
        </w:rPr>
      </w:pPr>
      <w:bookmarkStart w:id="648" w:name="_Toc130154515"/>
      <w:r w:rsidRPr="00DB19FB">
        <w:rPr>
          <w:rFonts w:hint="eastAsia"/>
        </w:rPr>
        <w:t>区县业务工单</w:t>
      </w:r>
      <w:r w:rsidRPr="00DB19FB">
        <w:rPr>
          <w:rFonts w:hint="eastAsia"/>
        </w:rPr>
        <w:t>-</w:t>
      </w:r>
      <w:r>
        <w:rPr>
          <w:rFonts w:hint="eastAsia"/>
        </w:rPr>
        <w:t>宽带换光猫当月受理量数据查询</w:t>
      </w:r>
      <w:bookmarkEnd w:id="648"/>
    </w:p>
    <w:p w:rsidR="00513B86" w:rsidRDefault="00513B86" w:rsidP="00513B86">
      <w:pPr>
        <w:ind w:left="420" w:firstLine="480"/>
      </w:pPr>
      <w:r w:rsidRPr="00DF78AA">
        <w:rPr>
          <w:rFonts w:ascii="宋体" w:hAnsi="宋体" w:hint="eastAsia"/>
          <w:lang w:val="x-none"/>
        </w:rPr>
        <w:t>综调人员登录综调中心，进入</w:t>
      </w:r>
      <w:r>
        <w:rPr>
          <w:rFonts w:ascii="宋体" w:hAnsi="宋体" w:hint="eastAsia"/>
          <w:lang w:val="x-none"/>
        </w:rPr>
        <w:t>业务专区</w:t>
      </w:r>
      <w:r w:rsidRPr="00DF78AA">
        <w:rPr>
          <w:rFonts w:ascii="宋体" w:hAnsi="宋体" w:hint="eastAsia"/>
          <w:lang w:val="x-none"/>
        </w:rPr>
        <w:t>管理模块，选择</w:t>
      </w:r>
      <w:r w:rsidRPr="00DB19FB">
        <w:rPr>
          <w:rFonts w:hint="eastAsia"/>
        </w:rPr>
        <w:t>全省业务工单</w:t>
      </w:r>
      <w:r w:rsidRPr="00DB19FB">
        <w:rPr>
          <w:rFonts w:hint="eastAsia"/>
        </w:rPr>
        <w:t>-</w:t>
      </w:r>
      <w:r w:rsidRPr="00DB19FB">
        <w:rPr>
          <w:rFonts w:hint="eastAsia"/>
        </w:rPr>
        <w:t>宽带</w:t>
      </w:r>
      <w:r w:rsidRPr="00DF78AA">
        <w:rPr>
          <w:rFonts w:ascii="宋体" w:hAnsi="宋体" w:hint="eastAsia"/>
          <w:lang w:val="x-none"/>
        </w:rPr>
        <w:t>界面，输入日期、查询后展示该指标区县的趋势图</w:t>
      </w:r>
      <w:r w:rsidRPr="00DB19FB">
        <w:rPr>
          <w:rFonts w:hint="eastAsia"/>
        </w:rPr>
        <w:t>。</w:t>
      </w:r>
    </w:p>
    <w:p w:rsidR="00513B86" w:rsidRPr="00DB19FB" w:rsidRDefault="00513B86" w:rsidP="00513B86">
      <w:pPr>
        <w:pStyle w:val="5"/>
      </w:pPr>
      <w:bookmarkStart w:id="649" w:name="_Toc130154516"/>
      <w:r w:rsidRPr="00DB19FB">
        <w:rPr>
          <w:rFonts w:hint="eastAsia"/>
        </w:rPr>
        <w:t>业务工单-宽带换光猫本月归档量</w:t>
      </w:r>
      <w:r>
        <w:rPr>
          <w:rFonts w:hint="eastAsia"/>
        </w:rPr>
        <w:t>管理</w:t>
      </w:r>
      <w:bookmarkEnd w:id="649"/>
    </w:p>
    <w:p w:rsidR="00513B86" w:rsidRPr="00A14368" w:rsidRDefault="00513B86" w:rsidP="00513B86">
      <w:pPr>
        <w:pStyle w:val="6"/>
        <w:rPr>
          <w:b/>
          <w:bCs/>
          <w:i/>
          <w:iCs w:val="0"/>
        </w:rPr>
      </w:pPr>
      <w:bookmarkStart w:id="650" w:name="_Toc130154517"/>
      <w:r w:rsidRPr="00DB19FB">
        <w:rPr>
          <w:rFonts w:hint="eastAsia"/>
        </w:rPr>
        <w:t>业务工单</w:t>
      </w:r>
      <w:r w:rsidRPr="00DB19FB">
        <w:rPr>
          <w:rFonts w:hint="eastAsia"/>
        </w:rPr>
        <w:t>-</w:t>
      </w:r>
      <w:r>
        <w:rPr>
          <w:rFonts w:hint="eastAsia"/>
        </w:rPr>
        <w:t>宽带换光猫本月归档量计算规则管理</w:t>
      </w:r>
      <w:bookmarkEnd w:id="650"/>
    </w:p>
    <w:p w:rsidR="00513B86" w:rsidRPr="00706BDE" w:rsidRDefault="00513B86" w:rsidP="00513B86">
      <w:pPr>
        <w:ind w:left="420" w:firstLine="480"/>
      </w:pPr>
      <w:r>
        <w:t>根据</w:t>
      </w:r>
      <w:r w:rsidRPr="00DB19FB">
        <w:rPr>
          <w:rFonts w:hint="eastAsia"/>
        </w:rPr>
        <w:t>业务工单</w:t>
      </w:r>
      <w:r w:rsidRPr="00DB19FB">
        <w:rPr>
          <w:rFonts w:hint="eastAsia"/>
        </w:rPr>
        <w:t>-</w:t>
      </w:r>
      <w:r>
        <w:rPr>
          <w:rFonts w:hint="eastAsia"/>
        </w:rPr>
        <w:t>宽带变更</w:t>
      </w:r>
      <w:r>
        <w:t>指标说明文档，分析统计口径，将文字统计口径转化为口径数据，在系统中录入统计规则，并提供计算规则的增加、删除、修</w:t>
      </w:r>
      <w:r>
        <w:lastRenderedPageBreak/>
        <w:t>改功能</w:t>
      </w:r>
      <w:r>
        <w:rPr>
          <w:rFonts w:hint="eastAsia"/>
        </w:rPr>
        <w:t>，</w:t>
      </w:r>
      <w:r w:rsidRPr="00DB19FB">
        <w:rPr>
          <w:rFonts w:hint="eastAsia"/>
        </w:rPr>
        <w:t>业务工单</w:t>
      </w:r>
      <w:r w:rsidRPr="00DB19FB">
        <w:rPr>
          <w:rFonts w:hint="eastAsia"/>
        </w:rPr>
        <w:t>-</w:t>
      </w:r>
      <w:r>
        <w:rPr>
          <w:rFonts w:hint="eastAsia"/>
        </w:rPr>
        <w:t>宽带变更计算规则信息文件入库。</w:t>
      </w:r>
    </w:p>
    <w:p w:rsidR="00513B86" w:rsidRPr="00162339" w:rsidRDefault="00513B86" w:rsidP="00513B86">
      <w:pPr>
        <w:pStyle w:val="6"/>
        <w:rPr>
          <w:b/>
          <w:bCs/>
          <w:i/>
          <w:iCs w:val="0"/>
        </w:rPr>
      </w:pPr>
      <w:bookmarkStart w:id="651" w:name="_Toc130154518"/>
      <w:r w:rsidRPr="00DB19FB">
        <w:rPr>
          <w:rFonts w:hint="eastAsia"/>
        </w:rPr>
        <w:t>业务工单</w:t>
      </w:r>
      <w:r w:rsidRPr="00DB19FB">
        <w:rPr>
          <w:rFonts w:hint="eastAsia"/>
        </w:rPr>
        <w:t>-</w:t>
      </w:r>
      <w:r>
        <w:rPr>
          <w:rFonts w:hint="eastAsia"/>
        </w:rPr>
        <w:t>宽带换光猫本月归档量</w:t>
      </w:r>
      <w:r w:rsidRPr="00162339">
        <w:rPr>
          <w:rFonts w:hint="eastAsia"/>
        </w:rPr>
        <w:t>分析</w:t>
      </w:r>
      <w:bookmarkEnd w:id="651"/>
    </w:p>
    <w:p w:rsidR="00513B86" w:rsidRPr="0088147F" w:rsidRDefault="00513B86" w:rsidP="00513B86">
      <w:pPr>
        <w:ind w:left="420" w:firstLine="480"/>
        <w:rPr>
          <w:rFonts w:ascii="宋体" w:hAnsi="宋体"/>
          <w:lang w:val="x-none"/>
        </w:rPr>
      </w:pPr>
      <w:r>
        <w:t>提取对端系统提供的</w:t>
      </w:r>
      <w:r w:rsidRPr="00DB19FB">
        <w:rPr>
          <w:rFonts w:hint="eastAsia"/>
        </w:rPr>
        <w:t>业务工单</w:t>
      </w:r>
      <w:r w:rsidRPr="00DB19FB">
        <w:rPr>
          <w:rFonts w:hint="eastAsia"/>
        </w:rPr>
        <w:t>-</w:t>
      </w:r>
      <w:r>
        <w:rPr>
          <w:rFonts w:hint="eastAsia"/>
        </w:rPr>
        <w:t>宽带换光猫本月归档量</w:t>
      </w:r>
      <w:r>
        <w:t>数据，对数据文件进行分析，比对数据文件名称、格式、类型、推送周期，分析完成且无异常，进入数据新增环节。分析失败，提示数据分析异常</w:t>
      </w:r>
      <w:r>
        <w:rPr>
          <w:rFonts w:hint="eastAsia"/>
        </w:rPr>
        <w:t>，再次核查确认数据。</w:t>
      </w:r>
    </w:p>
    <w:p w:rsidR="00513B86" w:rsidRPr="002B06C9" w:rsidRDefault="00513B86" w:rsidP="00513B86">
      <w:pPr>
        <w:pStyle w:val="6"/>
        <w:rPr>
          <w:b/>
          <w:bCs/>
          <w:i/>
          <w:iCs w:val="0"/>
        </w:rPr>
      </w:pPr>
      <w:bookmarkStart w:id="652" w:name="_Toc130154519"/>
      <w:r w:rsidRPr="00DB19FB">
        <w:rPr>
          <w:rFonts w:hint="eastAsia"/>
        </w:rPr>
        <w:t>业务工单</w:t>
      </w:r>
      <w:r w:rsidRPr="00DB19FB">
        <w:rPr>
          <w:rFonts w:hint="eastAsia"/>
        </w:rPr>
        <w:t>-</w:t>
      </w:r>
      <w:r>
        <w:rPr>
          <w:rFonts w:hint="eastAsia"/>
        </w:rPr>
        <w:t>宽带换光猫本月归档量</w:t>
      </w:r>
      <w:r w:rsidRPr="002B06C9">
        <w:rPr>
          <w:rFonts w:hint="eastAsia"/>
        </w:rPr>
        <w:t>数据新增</w:t>
      </w:r>
      <w:bookmarkEnd w:id="652"/>
    </w:p>
    <w:p w:rsidR="00513B86" w:rsidRPr="004707D4" w:rsidRDefault="00513B86" w:rsidP="00513B86">
      <w:pPr>
        <w:ind w:left="420" w:firstLine="480"/>
        <w:rPr>
          <w:rFonts w:ascii="宋体" w:hAnsi="宋体"/>
          <w:lang w:val="x-none"/>
        </w:rPr>
      </w:pPr>
      <w:r w:rsidRPr="00DB19FB">
        <w:rPr>
          <w:rFonts w:hint="eastAsia"/>
        </w:rPr>
        <w:t>业务工单</w:t>
      </w:r>
      <w:r w:rsidRPr="00DB19FB">
        <w:rPr>
          <w:rFonts w:hint="eastAsia"/>
        </w:rPr>
        <w:t>-</w:t>
      </w:r>
      <w:r>
        <w:rPr>
          <w:rFonts w:hint="eastAsia"/>
        </w:rPr>
        <w:t>宽带换光猫本月归档量</w:t>
      </w:r>
      <w:r>
        <w:t>数据新增功能，</w:t>
      </w:r>
      <w:r w:rsidRPr="00DB19FB">
        <w:rPr>
          <w:rFonts w:hint="eastAsia"/>
        </w:rPr>
        <w:t>业务工单</w:t>
      </w:r>
      <w:r w:rsidRPr="00DB19FB">
        <w:rPr>
          <w:rFonts w:hint="eastAsia"/>
        </w:rPr>
        <w:t>-</w:t>
      </w:r>
      <w:r>
        <w:rPr>
          <w:rFonts w:hint="eastAsia"/>
        </w:rPr>
        <w:t>宽带换光猫本月归档量</w:t>
      </w:r>
      <w:r>
        <w:t>指标采集时，</w:t>
      </w:r>
      <w:r>
        <w:rPr>
          <w:rFonts w:hint="eastAsia"/>
        </w:rPr>
        <w:t>依据</w:t>
      </w:r>
      <w:r w:rsidRPr="00DB19FB">
        <w:rPr>
          <w:rFonts w:hint="eastAsia"/>
        </w:rPr>
        <w:t>业务工单</w:t>
      </w:r>
      <w:r w:rsidRPr="00DB19FB">
        <w:rPr>
          <w:rFonts w:hint="eastAsia"/>
        </w:rPr>
        <w:t>-</w:t>
      </w:r>
      <w:r>
        <w:rPr>
          <w:rFonts w:hint="eastAsia"/>
        </w:rPr>
        <w:t>宽带换光猫本月归档量</w:t>
      </w:r>
      <w:r>
        <w:t>计算规则</w:t>
      </w:r>
      <w:r>
        <w:rPr>
          <w:rFonts w:hint="eastAsia"/>
        </w:rPr>
        <w:t>，数据</w:t>
      </w:r>
      <w:r>
        <w:t>处理人员确认</w:t>
      </w:r>
      <w:r>
        <w:rPr>
          <w:rFonts w:hint="eastAsia"/>
        </w:rPr>
        <w:t>并</w:t>
      </w:r>
      <w:r>
        <w:t>比对原始数据，将原始的数据和指标数据</w:t>
      </w:r>
      <w:r>
        <w:rPr>
          <w:rFonts w:hint="eastAsia"/>
        </w:rPr>
        <w:t>对应的指标计算规则</w:t>
      </w:r>
      <w:r>
        <w:t>新增进系统库</w:t>
      </w:r>
      <w:r>
        <w:rPr>
          <w:rFonts w:hint="eastAsia"/>
        </w:rPr>
        <w:t>，</w:t>
      </w:r>
      <w:r>
        <w:t>并完成数据文件</w:t>
      </w:r>
      <w:r>
        <w:rPr>
          <w:rFonts w:hint="eastAsia"/>
        </w:rPr>
        <w:t>信息</w:t>
      </w:r>
      <w:r>
        <w:t>入库。</w:t>
      </w:r>
    </w:p>
    <w:p w:rsidR="00513B86" w:rsidRPr="00270D20" w:rsidRDefault="00513B86" w:rsidP="00513B86">
      <w:pPr>
        <w:pStyle w:val="6"/>
        <w:rPr>
          <w:rFonts w:ascii="宋体" w:hAnsi="宋体"/>
          <w:b/>
          <w:bCs/>
          <w:i/>
          <w:iCs w:val="0"/>
          <w:lang w:val="x-none" w:eastAsia="x-none"/>
        </w:rPr>
      </w:pPr>
      <w:bookmarkStart w:id="653" w:name="_Toc130154520"/>
      <w:r w:rsidRPr="00DB19FB">
        <w:rPr>
          <w:rFonts w:hint="eastAsia"/>
        </w:rPr>
        <w:t>业务工单</w:t>
      </w:r>
      <w:r w:rsidRPr="00DB19FB">
        <w:rPr>
          <w:rFonts w:hint="eastAsia"/>
        </w:rPr>
        <w:t>-</w:t>
      </w:r>
      <w:r>
        <w:rPr>
          <w:rFonts w:hint="eastAsia"/>
        </w:rPr>
        <w:t>宽带换光猫本月归档量</w:t>
      </w:r>
      <w:r>
        <w:rPr>
          <w:rFonts w:ascii="宋体" w:hAnsi="宋体" w:hint="eastAsia"/>
          <w:lang w:val="x-none"/>
        </w:rPr>
        <w:t>数</w:t>
      </w:r>
      <w:r w:rsidRPr="005170E3">
        <w:rPr>
          <w:rFonts w:ascii="宋体" w:hAnsi="宋体" w:hint="eastAsia"/>
          <w:lang w:val="x-none"/>
        </w:rPr>
        <w:t>据校验</w:t>
      </w:r>
      <w:bookmarkEnd w:id="653"/>
    </w:p>
    <w:p w:rsidR="00513B86" w:rsidRPr="00DB19FB" w:rsidRDefault="00513B86" w:rsidP="00513B86">
      <w:pPr>
        <w:ind w:left="420" w:firstLine="480"/>
        <w:jc w:val="both"/>
        <w:rPr>
          <w:rFonts w:ascii="宋体" w:hAnsi="宋体"/>
          <w:lang w:val="x-none"/>
        </w:rPr>
      </w:pPr>
      <w:r>
        <w:t>数据处理人员新增</w:t>
      </w:r>
      <w:r w:rsidRPr="00DB19FB">
        <w:rPr>
          <w:rFonts w:hint="eastAsia"/>
        </w:rPr>
        <w:t>业务工单</w:t>
      </w:r>
      <w:r w:rsidRPr="00DB19FB">
        <w:rPr>
          <w:rFonts w:hint="eastAsia"/>
        </w:rPr>
        <w:t>-</w:t>
      </w:r>
      <w:r>
        <w:rPr>
          <w:rFonts w:hint="eastAsia"/>
        </w:rPr>
        <w:t>宽带换光猫本月归档量</w:t>
      </w:r>
      <w:r>
        <w:rPr>
          <w:rFonts w:ascii="宋体" w:hAnsi="宋体" w:hint="eastAsia"/>
          <w:lang w:val="x-none"/>
        </w:rPr>
        <w:t>数据</w:t>
      </w:r>
      <w:r>
        <w:t>后，系统会对新增数据的名称</w:t>
      </w:r>
      <w:r>
        <w:rPr>
          <w:rFonts w:hint="eastAsia"/>
        </w:rPr>
        <w:t>、取数口径、数据文件类型、文件编码、调用参数等信息进行校验，判断</w:t>
      </w:r>
      <w:r>
        <w:t>系统中是否已经存在了相同的数据，如存在，则系统提示数据已经存在，并且不允许继续进行后续数据的处理。</w:t>
      </w:r>
    </w:p>
    <w:p w:rsidR="00513B86" w:rsidRPr="00DB19FB" w:rsidRDefault="00513B86" w:rsidP="00513B86">
      <w:pPr>
        <w:pStyle w:val="6"/>
        <w:rPr>
          <w:rFonts w:ascii="宋体" w:hAnsi="宋体"/>
          <w:b/>
          <w:bCs/>
          <w:i/>
          <w:iCs w:val="0"/>
          <w:lang w:val="x-none" w:eastAsia="x-none"/>
        </w:rPr>
      </w:pPr>
      <w:bookmarkStart w:id="654" w:name="_Toc130154521"/>
      <w:r w:rsidRPr="00DB19FB">
        <w:rPr>
          <w:rFonts w:hint="eastAsia"/>
        </w:rPr>
        <w:t>业务工单</w:t>
      </w:r>
      <w:r w:rsidRPr="00DB19FB">
        <w:rPr>
          <w:rFonts w:hint="eastAsia"/>
        </w:rPr>
        <w:t>-</w:t>
      </w:r>
      <w:r>
        <w:rPr>
          <w:rFonts w:hint="eastAsia"/>
        </w:rPr>
        <w:t>宽带换光猫本月归档量</w:t>
      </w:r>
      <w:r w:rsidRPr="00DB19FB">
        <w:rPr>
          <w:rFonts w:ascii="宋体" w:hAnsi="宋体" w:hint="eastAsia"/>
          <w:lang w:val="x-none"/>
        </w:rPr>
        <w:t>数据</w:t>
      </w:r>
      <w:r>
        <w:rPr>
          <w:rFonts w:ascii="宋体" w:hAnsi="宋体" w:hint="eastAsia"/>
          <w:lang w:val="x-none"/>
        </w:rPr>
        <w:t>计算</w:t>
      </w:r>
      <w:bookmarkEnd w:id="654"/>
    </w:p>
    <w:p w:rsidR="00513B86" w:rsidRPr="00DB19FB" w:rsidRDefault="00513B86" w:rsidP="00513B86">
      <w:pPr>
        <w:ind w:left="420" w:firstLine="480"/>
        <w:rPr>
          <w:rFonts w:ascii="宋体" w:hAnsi="宋体"/>
          <w:lang w:val="x-none"/>
        </w:rPr>
      </w:pPr>
      <w:r w:rsidRPr="00DB19FB">
        <w:rPr>
          <w:rFonts w:hint="eastAsia"/>
        </w:rPr>
        <w:t>业务工单</w:t>
      </w:r>
      <w:r w:rsidRPr="00DB19FB">
        <w:rPr>
          <w:rFonts w:hint="eastAsia"/>
        </w:rPr>
        <w:t>-</w:t>
      </w:r>
      <w:r>
        <w:rPr>
          <w:rFonts w:hint="eastAsia"/>
        </w:rPr>
        <w:t>宽带换光猫本月归档量数据</w:t>
      </w:r>
      <w:r w:rsidRPr="00DB19FB">
        <w:rPr>
          <w:rFonts w:ascii="宋体" w:hAnsi="宋体" w:hint="eastAsia"/>
          <w:lang w:val="x-none"/>
        </w:rPr>
        <w:t>解析</w:t>
      </w:r>
      <w:r>
        <w:rPr>
          <w:rFonts w:hint="eastAsia"/>
        </w:rPr>
        <w:t>成功，根据</w:t>
      </w:r>
      <w:r w:rsidRPr="00DB19FB">
        <w:rPr>
          <w:rFonts w:hint="eastAsia"/>
        </w:rPr>
        <w:t>业务工单</w:t>
      </w:r>
      <w:r w:rsidRPr="00DB19FB">
        <w:rPr>
          <w:rFonts w:hint="eastAsia"/>
        </w:rPr>
        <w:t>-</w:t>
      </w:r>
      <w:r>
        <w:rPr>
          <w:rFonts w:hint="eastAsia"/>
        </w:rPr>
        <w:t>宽带换光猫本月归档量</w:t>
      </w:r>
      <w:r w:rsidRPr="00DB19FB">
        <w:rPr>
          <w:rFonts w:hint="eastAsia"/>
        </w:rPr>
        <w:t>指标</w:t>
      </w:r>
      <w:r>
        <w:rPr>
          <w:rFonts w:hint="eastAsia"/>
        </w:rPr>
        <w:t>计算规则，</w:t>
      </w:r>
      <w:r>
        <w:rPr>
          <w:rFonts w:ascii="宋体" w:hAnsi="宋体" w:hint="eastAsia"/>
          <w:lang w:val="x-none"/>
        </w:rPr>
        <w:t>匹配对应的</w:t>
      </w:r>
      <w:r w:rsidRPr="00DB19FB">
        <w:rPr>
          <w:rFonts w:ascii="宋体" w:hAnsi="宋体" w:hint="eastAsia"/>
          <w:lang w:val="x-none"/>
        </w:rPr>
        <w:t>地市、区县编码值</w:t>
      </w:r>
      <w:r>
        <w:rPr>
          <w:rFonts w:ascii="宋体" w:hAnsi="宋体" w:hint="eastAsia"/>
          <w:lang w:val="x-none"/>
        </w:rPr>
        <w:t>并</w:t>
      </w:r>
      <w:r w:rsidRPr="00DB19FB">
        <w:rPr>
          <w:rFonts w:ascii="宋体" w:hAnsi="宋体" w:hint="eastAsia"/>
          <w:lang w:val="x-none"/>
        </w:rPr>
        <w:t>对</w:t>
      </w:r>
      <w:r>
        <w:rPr>
          <w:rFonts w:ascii="宋体" w:hAnsi="宋体" w:hint="eastAsia"/>
          <w:lang w:val="x-none"/>
        </w:rPr>
        <w:t>指标</w:t>
      </w:r>
      <w:r w:rsidRPr="00DB19FB">
        <w:rPr>
          <w:rFonts w:ascii="宋体" w:hAnsi="宋体" w:hint="eastAsia"/>
          <w:lang w:val="x-none"/>
        </w:rPr>
        <w:t>数据进行关联</w:t>
      </w:r>
      <w:r>
        <w:rPr>
          <w:rFonts w:hint="eastAsia"/>
        </w:rPr>
        <w:t>，输出当月</w:t>
      </w:r>
      <w:r w:rsidRPr="00DB19FB">
        <w:rPr>
          <w:rFonts w:hint="eastAsia"/>
        </w:rPr>
        <w:t>业务工单</w:t>
      </w:r>
      <w:r w:rsidRPr="00DB19FB">
        <w:rPr>
          <w:rFonts w:hint="eastAsia"/>
        </w:rPr>
        <w:t>-</w:t>
      </w:r>
      <w:r>
        <w:rPr>
          <w:rFonts w:hint="eastAsia"/>
        </w:rPr>
        <w:t>宽带换光猫本月归档量数据。</w:t>
      </w:r>
    </w:p>
    <w:p w:rsidR="00513B86" w:rsidRPr="00DB19FB" w:rsidRDefault="00513B86" w:rsidP="00513B86">
      <w:pPr>
        <w:pStyle w:val="6"/>
        <w:rPr>
          <w:rFonts w:ascii="宋体" w:hAnsi="宋体"/>
          <w:b/>
          <w:bCs/>
          <w:i/>
          <w:iCs w:val="0"/>
          <w:lang w:val="x-none" w:eastAsia="x-none"/>
        </w:rPr>
      </w:pPr>
      <w:bookmarkStart w:id="655" w:name="_Toc130154522"/>
      <w:r w:rsidRPr="00DB19FB">
        <w:rPr>
          <w:rFonts w:hint="eastAsia"/>
        </w:rPr>
        <w:t>业务工单</w:t>
      </w:r>
      <w:r w:rsidRPr="00DB19FB">
        <w:rPr>
          <w:rFonts w:hint="eastAsia"/>
        </w:rPr>
        <w:t>-</w:t>
      </w:r>
      <w:r>
        <w:rPr>
          <w:rFonts w:hint="eastAsia"/>
        </w:rPr>
        <w:t>宽带换光猫本月归档量</w:t>
      </w:r>
      <w:r w:rsidRPr="00DB19FB">
        <w:rPr>
          <w:rFonts w:ascii="宋体" w:hAnsi="宋体" w:hint="eastAsia"/>
          <w:lang w:val="x-none"/>
        </w:rPr>
        <w:t>数据保存</w:t>
      </w:r>
      <w:bookmarkEnd w:id="655"/>
    </w:p>
    <w:p w:rsidR="00513B86" w:rsidRPr="00DB19FB" w:rsidRDefault="00513B86" w:rsidP="00513B86">
      <w:pPr>
        <w:ind w:left="420" w:firstLine="480"/>
        <w:rPr>
          <w:rFonts w:ascii="宋体" w:hAnsi="宋体"/>
          <w:lang w:val="x-none"/>
        </w:rPr>
      </w:pPr>
      <w:r w:rsidRPr="00DB19FB">
        <w:rPr>
          <w:rFonts w:hint="eastAsia"/>
        </w:rPr>
        <w:t>业务工单</w:t>
      </w:r>
      <w:r w:rsidRPr="00DB19FB">
        <w:rPr>
          <w:rFonts w:hint="eastAsia"/>
        </w:rPr>
        <w:t>-</w:t>
      </w:r>
      <w:r>
        <w:rPr>
          <w:rFonts w:hint="eastAsia"/>
        </w:rPr>
        <w:t>宽带换光猫本月归档量</w:t>
      </w:r>
      <w:r>
        <w:rPr>
          <w:rFonts w:ascii="宋体" w:hAnsi="宋体" w:hint="eastAsia"/>
          <w:lang w:val="x-none"/>
        </w:rPr>
        <w:t>数据</w:t>
      </w:r>
      <w:r w:rsidRPr="00DB19FB">
        <w:rPr>
          <w:rFonts w:ascii="宋体" w:hAnsi="宋体" w:hint="eastAsia"/>
          <w:lang w:val="x-none"/>
        </w:rPr>
        <w:t>关联完成</w:t>
      </w:r>
      <w:r>
        <w:rPr>
          <w:rFonts w:ascii="宋体" w:hAnsi="宋体" w:hint="eastAsia"/>
          <w:lang w:val="x-none"/>
        </w:rPr>
        <w:t>，</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513B86" w:rsidRPr="00DB19FB" w:rsidRDefault="00513B86" w:rsidP="00513B86">
      <w:pPr>
        <w:pStyle w:val="6"/>
        <w:rPr>
          <w:b/>
          <w:bCs/>
          <w:i/>
          <w:iCs w:val="0"/>
        </w:rPr>
      </w:pPr>
      <w:bookmarkStart w:id="656" w:name="_Toc130154523"/>
      <w:r w:rsidRPr="00DB19FB">
        <w:rPr>
          <w:rFonts w:hint="eastAsia"/>
        </w:rPr>
        <w:t>全省业务工单</w:t>
      </w:r>
      <w:r w:rsidRPr="00DB19FB">
        <w:rPr>
          <w:rFonts w:hint="eastAsia"/>
        </w:rPr>
        <w:t>-</w:t>
      </w:r>
      <w:r>
        <w:rPr>
          <w:rFonts w:hint="eastAsia"/>
        </w:rPr>
        <w:t>宽带换光猫本月归档量数据查询</w:t>
      </w:r>
      <w:bookmarkEnd w:id="656"/>
    </w:p>
    <w:p w:rsidR="00513B86" w:rsidRDefault="00513B86" w:rsidP="00513B86">
      <w:pPr>
        <w:ind w:left="420" w:firstLine="480"/>
      </w:pPr>
      <w:r>
        <w:rPr>
          <w:rFonts w:ascii="宋体" w:hAnsi="宋体" w:hint="eastAsia"/>
          <w:lang w:val="x-none"/>
        </w:rPr>
        <w:lastRenderedPageBreak/>
        <w:t>输入G</w:t>
      </w:r>
      <w:r>
        <w:rPr>
          <w:rFonts w:ascii="宋体" w:hAnsi="宋体"/>
          <w:lang w:val="x-none"/>
        </w:rPr>
        <w:t>IS</w:t>
      </w:r>
      <w:r>
        <w:rPr>
          <w:rFonts w:ascii="宋体" w:hAnsi="宋体" w:hint="eastAsia"/>
          <w:lang w:val="x-none"/>
        </w:rPr>
        <w:t>信息、区域、</w:t>
      </w:r>
      <w:r w:rsidRPr="00DB19FB">
        <w:rPr>
          <w:rFonts w:ascii="宋体" w:hAnsi="宋体" w:hint="eastAsia"/>
          <w:lang w:val="x-none"/>
        </w:rPr>
        <w:t>时间</w:t>
      </w:r>
      <w:r>
        <w:rPr>
          <w:rFonts w:ascii="宋体" w:hAnsi="宋体" w:hint="eastAsia"/>
          <w:lang w:val="x-none"/>
        </w:rPr>
        <w:t>等查询信息，查询完成展示</w:t>
      </w:r>
      <w:r w:rsidRPr="00DB19FB">
        <w:rPr>
          <w:rFonts w:hint="eastAsia"/>
        </w:rPr>
        <w:t>全省业务工单</w:t>
      </w:r>
      <w:r w:rsidRPr="00DB19FB">
        <w:rPr>
          <w:rFonts w:hint="eastAsia"/>
        </w:rPr>
        <w:t>-</w:t>
      </w:r>
      <w:r>
        <w:rPr>
          <w:rFonts w:hint="eastAsia"/>
        </w:rPr>
        <w:t>宽带换光猫本月归档量</w:t>
      </w:r>
      <w:r>
        <w:rPr>
          <w:rFonts w:ascii="宋体" w:hAnsi="宋体" w:hint="eastAsia"/>
          <w:lang w:val="x-none"/>
        </w:rPr>
        <w:t>数据结果</w:t>
      </w:r>
      <w:r w:rsidRPr="00DB19FB">
        <w:rPr>
          <w:rFonts w:hint="eastAsia"/>
        </w:rPr>
        <w:t>。</w:t>
      </w:r>
    </w:p>
    <w:p w:rsidR="00513B86" w:rsidRPr="00DB19FB" w:rsidRDefault="00513B86" w:rsidP="00513B86">
      <w:pPr>
        <w:pStyle w:val="6"/>
        <w:rPr>
          <w:b/>
          <w:bCs/>
          <w:i/>
          <w:iCs w:val="0"/>
        </w:rPr>
      </w:pPr>
      <w:bookmarkStart w:id="657" w:name="_Toc130154524"/>
      <w:r w:rsidRPr="00DB19FB">
        <w:rPr>
          <w:rFonts w:hint="eastAsia"/>
        </w:rPr>
        <w:t>区县业务工单</w:t>
      </w:r>
      <w:r w:rsidRPr="00DB19FB">
        <w:rPr>
          <w:rFonts w:hint="eastAsia"/>
        </w:rPr>
        <w:t>-</w:t>
      </w:r>
      <w:r>
        <w:rPr>
          <w:rFonts w:hint="eastAsia"/>
        </w:rPr>
        <w:t>宽带换光猫本月归档量数据查询</w:t>
      </w:r>
      <w:bookmarkEnd w:id="657"/>
    </w:p>
    <w:p w:rsidR="00513B86" w:rsidRDefault="00513B86" w:rsidP="00513B86">
      <w:pPr>
        <w:ind w:left="420" w:firstLine="480"/>
      </w:pPr>
      <w:r w:rsidRPr="00DF78AA">
        <w:rPr>
          <w:rFonts w:ascii="宋体" w:hAnsi="宋体" w:hint="eastAsia"/>
          <w:lang w:val="x-none"/>
        </w:rPr>
        <w:t>综调人员登录综调中心，进入</w:t>
      </w:r>
      <w:r>
        <w:rPr>
          <w:rFonts w:ascii="宋体" w:hAnsi="宋体" w:hint="eastAsia"/>
          <w:lang w:val="x-none"/>
        </w:rPr>
        <w:t>业务专区</w:t>
      </w:r>
      <w:r w:rsidRPr="00DF78AA">
        <w:rPr>
          <w:rFonts w:ascii="宋体" w:hAnsi="宋体" w:hint="eastAsia"/>
          <w:lang w:val="x-none"/>
        </w:rPr>
        <w:t>管理模块，选择</w:t>
      </w:r>
      <w:r w:rsidRPr="00DB19FB">
        <w:rPr>
          <w:rFonts w:hint="eastAsia"/>
        </w:rPr>
        <w:t>全省业务工单</w:t>
      </w:r>
      <w:r w:rsidRPr="00DB19FB">
        <w:rPr>
          <w:rFonts w:hint="eastAsia"/>
        </w:rPr>
        <w:t>-</w:t>
      </w:r>
      <w:r w:rsidRPr="00DB19FB">
        <w:rPr>
          <w:rFonts w:hint="eastAsia"/>
        </w:rPr>
        <w:t>宽带</w:t>
      </w:r>
      <w:r w:rsidRPr="00DF78AA">
        <w:rPr>
          <w:rFonts w:ascii="宋体" w:hAnsi="宋体" w:hint="eastAsia"/>
          <w:lang w:val="x-none"/>
        </w:rPr>
        <w:t>界面，输入日期、查询后展示该指标区县的趋势图</w:t>
      </w:r>
      <w:r w:rsidRPr="00DB19FB">
        <w:rPr>
          <w:rFonts w:hint="eastAsia"/>
        </w:rPr>
        <w:t>。</w:t>
      </w:r>
    </w:p>
    <w:p w:rsidR="00513B86" w:rsidRPr="00DB19FB" w:rsidRDefault="00513B86" w:rsidP="00513B86">
      <w:pPr>
        <w:pStyle w:val="5"/>
      </w:pPr>
      <w:bookmarkStart w:id="658" w:name="_Toc130154525"/>
      <w:r w:rsidRPr="00DB19FB">
        <w:rPr>
          <w:rFonts w:hint="eastAsia"/>
        </w:rPr>
        <w:t>业务工单-宽带换光猫今日受理量</w:t>
      </w:r>
      <w:r>
        <w:rPr>
          <w:rFonts w:hint="eastAsia"/>
        </w:rPr>
        <w:t>管理</w:t>
      </w:r>
      <w:bookmarkEnd w:id="658"/>
    </w:p>
    <w:p w:rsidR="00513B86" w:rsidRPr="00A14368" w:rsidRDefault="00513B86" w:rsidP="00513B86">
      <w:pPr>
        <w:pStyle w:val="6"/>
        <w:rPr>
          <w:b/>
          <w:bCs/>
          <w:i/>
          <w:iCs w:val="0"/>
        </w:rPr>
      </w:pPr>
      <w:bookmarkStart w:id="659" w:name="_Toc130154526"/>
      <w:r w:rsidRPr="00DB19FB">
        <w:rPr>
          <w:rFonts w:hint="eastAsia"/>
        </w:rPr>
        <w:t>业务工单</w:t>
      </w:r>
      <w:r w:rsidRPr="00DB19FB">
        <w:rPr>
          <w:rFonts w:hint="eastAsia"/>
        </w:rPr>
        <w:t>-</w:t>
      </w:r>
      <w:r>
        <w:rPr>
          <w:rFonts w:hint="eastAsia"/>
        </w:rPr>
        <w:t>宽带换光猫今日受理量计算规则管理</w:t>
      </w:r>
      <w:bookmarkEnd w:id="659"/>
    </w:p>
    <w:p w:rsidR="00513B86" w:rsidRPr="00706BDE" w:rsidRDefault="00513B86" w:rsidP="00513B86">
      <w:pPr>
        <w:ind w:left="420" w:firstLine="480"/>
      </w:pPr>
      <w:r>
        <w:t>根据</w:t>
      </w:r>
      <w:r w:rsidRPr="00DB19FB">
        <w:rPr>
          <w:rFonts w:hint="eastAsia"/>
        </w:rPr>
        <w:t>业务工单</w:t>
      </w:r>
      <w:r w:rsidRPr="00DB19FB">
        <w:rPr>
          <w:rFonts w:hint="eastAsia"/>
        </w:rPr>
        <w:t>-</w:t>
      </w:r>
      <w:r>
        <w:rPr>
          <w:rFonts w:hint="eastAsia"/>
        </w:rPr>
        <w:t>宽带变更</w:t>
      </w:r>
      <w:r>
        <w:t>指标说明文档，分析统计口径，将文字统计口径转化为口径数据，在系统中录入统计规则，并提供计算规则的增加、删除、修改功能</w:t>
      </w:r>
      <w:r>
        <w:rPr>
          <w:rFonts w:hint="eastAsia"/>
        </w:rPr>
        <w:t>，</w:t>
      </w:r>
      <w:r w:rsidRPr="00DB19FB">
        <w:rPr>
          <w:rFonts w:hint="eastAsia"/>
        </w:rPr>
        <w:t>业务工单</w:t>
      </w:r>
      <w:r w:rsidRPr="00DB19FB">
        <w:rPr>
          <w:rFonts w:hint="eastAsia"/>
        </w:rPr>
        <w:t>-</w:t>
      </w:r>
      <w:r>
        <w:rPr>
          <w:rFonts w:hint="eastAsia"/>
        </w:rPr>
        <w:t>宽带变更计算规则信息文件入库。</w:t>
      </w:r>
    </w:p>
    <w:p w:rsidR="00513B86" w:rsidRPr="00162339" w:rsidRDefault="00513B86" w:rsidP="00513B86">
      <w:pPr>
        <w:pStyle w:val="6"/>
        <w:rPr>
          <w:b/>
          <w:bCs/>
          <w:i/>
          <w:iCs w:val="0"/>
        </w:rPr>
      </w:pPr>
      <w:bookmarkStart w:id="660" w:name="_Toc130154527"/>
      <w:r w:rsidRPr="00DB19FB">
        <w:rPr>
          <w:rFonts w:hint="eastAsia"/>
        </w:rPr>
        <w:t>业务工单</w:t>
      </w:r>
      <w:r w:rsidRPr="00DB19FB">
        <w:rPr>
          <w:rFonts w:hint="eastAsia"/>
        </w:rPr>
        <w:t>-</w:t>
      </w:r>
      <w:r>
        <w:rPr>
          <w:rFonts w:hint="eastAsia"/>
        </w:rPr>
        <w:t>宽带换光猫今日受理量</w:t>
      </w:r>
      <w:r w:rsidRPr="00162339">
        <w:rPr>
          <w:rFonts w:hint="eastAsia"/>
        </w:rPr>
        <w:t>分析</w:t>
      </w:r>
      <w:bookmarkEnd w:id="660"/>
    </w:p>
    <w:p w:rsidR="00513B86" w:rsidRPr="0088147F" w:rsidRDefault="00513B86" w:rsidP="00513B86">
      <w:pPr>
        <w:ind w:left="420" w:firstLine="480"/>
        <w:rPr>
          <w:rFonts w:ascii="宋体" w:hAnsi="宋体"/>
          <w:lang w:val="x-none"/>
        </w:rPr>
      </w:pPr>
      <w:r>
        <w:t>提取对端系统提供的</w:t>
      </w:r>
      <w:r w:rsidRPr="00DB19FB">
        <w:rPr>
          <w:rFonts w:hint="eastAsia"/>
        </w:rPr>
        <w:t>业务工单</w:t>
      </w:r>
      <w:r w:rsidRPr="00DB19FB">
        <w:rPr>
          <w:rFonts w:hint="eastAsia"/>
        </w:rPr>
        <w:t>-</w:t>
      </w:r>
      <w:r>
        <w:rPr>
          <w:rFonts w:hint="eastAsia"/>
        </w:rPr>
        <w:t>宽带换光猫今日受理量</w:t>
      </w:r>
      <w:r>
        <w:t>数据，对数据文件进行分析，比对数据文件名称、格式、类型、推送周期，分析完成且无异常，进入数据新增环节。分析失败，提示数据分析异常</w:t>
      </w:r>
      <w:r>
        <w:rPr>
          <w:rFonts w:hint="eastAsia"/>
        </w:rPr>
        <w:t>，再次核查确认数据。</w:t>
      </w:r>
    </w:p>
    <w:p w:rsidR="00513B86" w:rsidRPr="002B06C9" w:rsidRDefault="00513B86" w:rsidP="00513B86">
      <w:pPr>
        <w:pStyle w:val="6"/>
        <w:rPr>
          <w:b/>
          <w:bCs/>
          <w:i/>
          <w:iCs w:val="0"/>
        </w:rPr>
      </w:pPr>
      <w:bookmarkStart w:id="661" w:name="_Toc130154528"/>
      <w:r w:rsidRPr="00DB19FB">
        <w:rPr>
          <w:rFonts w:hint="eastAsia"/>
        </w:rPr>
        <w:t>业务工单</w:t>
      </w:r>
      <w:r w:rsidRPr="00DB19FB">
        <w:rPr>
          <w:rFonts w:hint="eastAsia"/>
        </w:rPr>
        <w:t>-</w:t>
      </w:r>
      <w:r>
        <w:rPr>
          <w:rFonts w:hint="eastAsia"/>
        </w:rPr>
        <w:t>宽带换光猫今日受理量</w:t>
      </w:r>
      <w:r w:rsidRPr="002B06C9">
        <w:rPr>
          <w:rFonts w:hint="eastAsia"/>
        </w:rPr>
        <w:t>数据新增</w:t>
      </w:r>
      <w:bookmarkEnd w:id="661"/>
    </w:p>
    <w:p w:rsidR="00513B86" w:rsidRPr="004707D4" w:rsidRDefault="00513B86" w:rsidP="00513B86">
      <w:pPr>
        <w:ind w:left="420" w:firstLine="480"/>
        <w:rPr>
          <w:rFonts w:ascii="宋体" w:hAnsi="宋体"/>
          <w:lang w:val="x-none"/>
        </w:rPr>
      </w:pPr>
      <w:r w:rsidRPr="00DB19FB">
        <w:rPr>
          <w:rFonts w:hint="eastAsia"/>
        </w:rPr>
        <w:t>业务工单</w:t>
      </w:r>
      <w:r w:rsidRPr="00DB19FB">
        <w:rPr>
          <w:rFonts w:hint="eastAsia"/>
        </w:rPr>
        <w:t>-</w:t>
      </w:r>
      <w:r>
        <w:rPr>
          <w:rFonts w:hint="eastAsia"/>
        </w:rPr>
        <w:t>宽带换光猫今日受理量</w:t>
      </w:r>
      <w:r>
        <w:t>数据新增功能，</w:t>
      </w:r>
      <w:r w:rsidRPr="00DB19FB">
        <w:rPr>
          <w:rFonts w:hint="eastAsia"/>
        </w:rPr>
        <w:t>业务工单</w:t>
      </w:r>
      <w:r w:rsidRPr="00DB19FB">
        <w:rPr>
          <w:rFonts w:hint="eastAsia"/>
        </w:rPr>
        <w:t>-</w:t>
      </w:r>
      <w:r>
        <w:rPr>
          <w:rFonts w:hint="eastAsia"/>
        </w:rPr>
        <w:t>宽带换光猫今日受理量</w:t>
      </w:r>
      <w:r>
        <w:t>指标采集时，</w:t>
      </w:r>
      <w:r>
        <w:rPr>
          <w:rFonts w:hint="eastAsia"/>
        </w:rPr>
        <w:t>依据</w:t>
      </w:r>
      <w:r w:rsidRPr="00DB19FB">
        <w:rPr>
          <w:rFonts w:hint="eastAsia"/>
        </w:rPr>
        <w:t>业务工单</w:t>
      </w:r>
      <w:r w:rsidRPr="00DB19FB">
        <w:rPr>
          <w:rFonts w:hint="eastAsia"/>
        </w:rPr>
        <w:t>-</w:t>
      </w:r>
      <w:r>
        <w:rPr>
          <w:rFonts w:hint="eastAsia"/>
        </w:rPr>
        <w:t>宽带换光猫今日受理量</w:t>
      </w:r>
      <w:r>
        <w:t>计算规则</w:t>
      </w:r>
      <w:r>
        <w:rPr>
          <w:rFonts w:hint="eastAsia"/>
        </w:rPr>
        <w:t>，数据</w:t>
      </w:r>
      <w:r>
        <w:t>处理人员确认</w:t>
      </w:r>
      <w:r>
        <w:rPr>
          <w:rFonts w:hint="eastAsia"/>
        </w:rPr>
        <w:t>并</w:t>
      </w:r>
      <w:r>
        <w:t>比对原始数据，将原始的数据和指标数据</w:t>
      </w:r>
      <w:r>
        <w:rPr>
          <w:rFonts w:hint="eastAsia"/>
        </w:rPr>
        <w:t>对应的指标计算规则</w:t>
      </w:r>
      <w:r>
        <w:t>新增进系统库</w:t>
      </w:r>
      <w:r>
        <w:rPr>
          <w:rFonts w:hint="eastAsia"/>
        </w:rPr>
        <w:t>，</w:t>
      </w:r>
      <w:r>
        <w:t>并完成数据文件</w:t>
      </w:r>
      <w:r>
        <w:rPr>
          <w:rFonts w:hint="eastAsia"/>
        </w:rPr>
        <w:t>信息</w:t>
      </w:r>
      <w:r>
        <w:t>入库。</w:t>
      </w:r>
    </w:p>
    <w:p w:rsidR="00513B86" w:rsidRPr="00270D20" w:rsidRDefault="00513B86" w:rsidP="00513B86">
      <w:pPr>
        <w:pStyle w:val="6"/>
        <w:rPr>
          <w:rFonts w:ascii="宋体" w:hAnsi="宋体"/>
          <w:b/>
          <w:bCs/>
          <w:i/>
          <w:iCs w:val="0"/>
          <w:lang w:val="x-none" w:eastAsia="x-none"/>
        </w:rPr>
      </w:pPr>
      <w:bookmarkStart w:id="662" w:name="_Toc130154529"/>
      <w:r w:rsidRPr="00DB19FB">
        <w:rPr>
          <w:rFonts w:hint="eastAsia"/>
        </w:rPr>
        <w:t>业务工单</w:t>
      </w:r>
      <w:r w:rsidRPr="00DB19FB">
        <w:rPr>
          <w:rFonts w:hint="eastAsia"/>
        </w:rPr>
        <w:t>-</w:t>
      </w:r>
      <w:r>
        <w:rPr>
          <w:rFonts w:hint="eastAsia"/>
        </w:rPr>
        <w:t>宽带换光猫今日受理量</w:t>
      </w:r>
      <w:r>
        <w:rPr>
          <w:rFonts w:ascii="宋体" w:hAnsi="宋体" w:hint="eastAsia"/>
          <w:lang w:val="x-none"/>
        </w:rPr>
        <w:t>数</w:t>
      </w:r>
      <w:r w:rsidRPr="005170E3">
        <w:rPr>
          <w:rFonts w:ascii="宋体" w:hAnsi="宋体" w:hint="eastAsia"/>
          <w:lang w:val="x-none"/>
        </w:rPr>
        <w:t>据校验</w:t>
      </w:r>
      <w:bookmarkEnd w:id="662"/>
    </w:p>
    <w:p w:rsidR="00513B86" w:rsidRPr="00DB19FB" w:rsidRDefault="00513B86" w:rsidP="00513B86">
      <w:pPr>
        <w:ind w:left="420" w:firstLine="480"/>
        <w:jc w:val="both"/>
        <w:rPr>
          <w:rFonts w:ascii="宋体" w:hAnsi="宋体"/>
          <w:lang w:val="x-none"/>
        </w:rPr>
      </w:pPr>
      <w:r>
        <w:t>数据处理人员新增</w:t>
      </w:r>
      <w:r w:rsidRPr="00DB19FB">
        <w:rPr>
          <w:rFonts w:hint="eastAsia"/>
        </w:rPr>
        <w:t>业务工单</w:t>
      </w:r>
      <w:r w:rsidRPr="00DB19FB">
        <w:rPr>
          <w:rFonts w:hint="eastAsia"/>
        </w:rPr>
        <w:t>-</w:t>
      </w:r>
      <w:r>
        <w:rPr>
          <w:rFonts w:hint="eastAsia"/>
        </w:rPr>
        <w:t>宽带换光猫今日受理量</w:t>
      </w:r>
      <w:r>
        <w:rPr>
          <w:rFonts w:ascii="宋体" w:hAnsi="宋体" w:hint="eastAsia"/>
          <w:lang w:val="x-none"/>
        </w:rPr>
        <w:t>数据</w:t>
      </w:r>
      <w:r>
        <w:t>后，系统会对新增数据的名称</w:t>
      </w:r>
      <w:r>
        <w:rPr>
          <w:rFonts w:hint="eastAsia"/>
        </w:rPr>
        <w:t>、取数口径、数据文件类型、文件编码、调用参数等信息进行校验，</w:t>
      </w:r>
      <w:r>
        <w:rPr>
          <w:rFonts w:hint="eastAsia"/>
        </w:rPr>
        <w:lastRenderedPageBreak/>
        <w:t>判断</w:t>
      </w:r>
      <w:r>
        <w:t>系统中是否已经存在了相同的数据，如存在，则系统提示数据已经存在，并且不允许继续进行后续数据的处理。</w:t>
      </w:r>
    </w:p>
    <w:p w:rsidR="00513B86" w:rsidRPr="00DB19FB" w:rsidRDefault="00513B86" w:rsidP="00513B86">
      <w:pPr>
        <w:pStyle w:val="6"/>
        <w:rPr>
          <w:rFonts w:ascii="宋体" w:hAnsi="宋体"/>
          <w:b/>
          <w:bCs/>
          <w:i/>
          <w:iCs w:val="0"/>
          <w:lang w:val="x-none" w:eastAsia="x-none"/>
        </w:rPr>
      </w:pPr>
      <w:bookmarkStart w:id="663" w:name="_Toc130154530"/>
      <w:r w:rsidRPr="00DB19FB">
        <w:rPr>
          <w:rFonts w:hint="eastAsia"/>
        </w:rPr>
        <w:t>业务工单</w:t>
      </w:r>
      <w:r w:rsidRPr="00DB19FB">
        <w:rPr>
          <w:rFonts w:hint="eastAsia"/>
        </w:rPr>
        <w:t>-</w:t>
      </w:r>
      <w:r>
        <w:rPr>
          <w:rFonts w:hint="eastAsia"/>
        </w:rPr>
        <w:t>宽带换光猫今日受理量</w:t>
      </w:r>
      <w:r w:rsidRPr="00DB19FB">
        <w:rPr>
          <w:rFonts w:ascii="宋体" w:hAnsi="宋体" w:hint="eastAsia"/>
          <w:lang w:val="x-none"/>
        </w:rPr>
        <w:t>数据</w:t>
      </w:r>
      <w:r>
        <w:rPr>
          <w:rFonts w:ascii="宋体" w:hAnsi="宋体" w:hint="eastAsia"/>
          <w:lang w:val="x-none"/>
        </w:rPr>
        <w:t>计算</w:t>
      </w:r>
      <w:bookmarkEnd w:id="663"/>
    </w:p>
    <w:p w:rsidR="00513B86" w:rsidRPr="00DB19FB" w:rsidRDefault="00513B86" w:rsidP="00513B86">
      <w:pPr>
        <w:ind w:left="420" w:firstLine="480"/>
        <w:rPr>
          <w:rFonts w:ascii="宋体" w:hAnsi="宋体"/>
          <w:lang w:val="x-none"/>
        </w:rPr>
      </w:pPr>
      <w:r w:rsidRPr="00DB19FB">
        <w:rPr>
          <w:rFonts w:hint="eastAsia"/>
        </w:rPr>
        <w:t>业务工单</w:t>
      </w:r>
      <w:r w:rsidRPr="00DB19FB">
        <w:rPr>
          <w:rFonts w:hint="eastAsia"/>
        </w:rPr>
        <w:t>-</w:t>
      </w:r>
      <w:r>
        <w:rPr>
          <w:rFonts w:hint="eastAsia"/>
        </w:rPr>
        <w:t>宽带换光猫今日受理量数据</w:t>
      </w:r>
      <w:r w:rsidRPr="00DB19FB">
        <w:rPr>
          <w:rFonts w:ascii="宋体" w:hAnsi="宋体" w:hint="eastAsia"/>
          <w:lang w:val="x-none"/>
        </w:rPr>
        <w:t>解析</w:t>
      </w:r>
      <w:r>
        <w:rPr>
          <w:rFonts w:hint="eastAsia"/>
        </w:rPr>
        <w:t>成功，根据</w:t>
      </w:r>
      <w:r w:rsidRPr="00DB19FB">
        <w:rPr>
          <w:rFonts w:hint="eastAsia"/>
        </w:rPr>
        <w:t>业务工单</w:t>
      </w:r>
      <w:r w:rsidRPr="00DB19FB">
        <w:rPr>
          <w:rFonts w:hint="eastAsia"/>
        </w:rPr>
        <w:t>-</w:t>
      </w:r>
      <w:r>
        <w:rPr>
          <w:rFonts w:hint="eastAsia"/>
        </w:rPr>
        <w:t>宽带换光猫今日受理量</w:t>
      </w:r>
      <w:r w:rsidRPr="00DB19FB">
        <w:rPr>
          <w:rFonts w:hint="eastAsia"/>
        </w:rPr>
        <w:t>指标</w:t>
      </w:r>
      <w:r>
        <w:rPr>
          <w:rFonts w:hint="eastAsia"/>
        </w:rPr>
        <w:t>计算规则，</w:t>
      </w:r>
      <w:r>
        <w:rPr>
          <w:rFonts w:ascii="宋体" w:hAnsi="宋体" w:hint="eastAsia"/>
          <w:lang w:val="x-none"/>
        </w:rPr>
        <w:t>匹配对应的</w:t>
      </w:r>
      <w:r w:rsidRPr="00DB19FB">
        <w:rPr>
          <w:rFonts w:ascii="宋体" w:hAnsi="宋体" w:hint="eastAsia"/>
          <w:lang w:val="x-none"/>
        </w:rPr>
        <w:t>地市、区县编码值</w:t>
      </w:r>
      <w:r>
        <w:rPr>
          <w:rFonts w:ascii="宋体" w:hAnsi="宋体" w:hint="eastAsia"/>
          <w:lang w:val="x-none"/>
        </w:rPr>
        <w:t>并</w:t>
      </w:r>
      <w:r w:rsidRPr="00DB19FB">
        <w:rPr>
          <w:rFonts w:ascii="宋体" w:hAnsi="宋体" w:hint="eastAsia"/>
          <w:lang w:val="x-none"/>
        </w:rPr>
        <w:t>对</w:t>
      </w:r>
      <w:r>
        <w:rPr>
          <w:rFonts w:ascii="宋体" w:hAnsi="宋体" w:hint="eastAsia"/>
          <w:lang w:val="x-none"/>
        </w:rPr>
        <w:t>指标</w:t>
      </w:r>
      <w:r w:rsidRPr="00DB19FB">
        <w:rPr>
          <w:rFonts w:ascii="宋体" w:hAnsi="宋体" w:hint="eastAsia"/>
          <w:lang w:val="x-none"/>
        </w:rPr>
        <w:t>数据进行关联</w:t>
      </w:r>
      <w:r>
        <w:rPr>
          <w:rFonts w:hint="eastAsia"/>
        </w:rPr>
        <w:t>，输出当月</w:t>
      </w:r>
      <w:r w:rsidRPr="00DB19FB">
        <w:rPr>
          <w:rFonts w:hint="eastAsia"/>
        </w:rPr>
        <w:t>业务工单</w:t>
      </w:r>
      <w:r w:rsidRPr="00DB19FB">
        <w:rPr>
          <w:rFonts w:hint="eastAsia"/>
        </w:rPr>
        <w:t>-</w:t>
      </w:r>
      <w:r>
        <w:rPr>
          <w:rFonts w:hint="eastAsia"/>
        </w:rPr>
        <w:t>宽带换光猫今日受理量数据。</w:t>
      </w:r>
    </w:p>
    <w:p w:rsidR="00513B86" w:rsidRPr="00DB19FB" w:rsidRDefault="00513B86" w:rsidP="00513B86">
      <w:pPr>
        <w:pStyle w:val="6"/>
        <w:rPr>
          <w:rFonts w:ascii="宋体" w:hAnsi="宋体"/>
          <w:b/>
          <w:bCs/>
          <w:i/>
          <w:iCs w:val="0"/>
          <w:lang w:val="x-none" w:eastAsia="x-none"/>
        </w:rPr>
      </w:pPr>
      <w:bookmarkStart w:id="664" w:name="_Toc130154531"/>
      <w:r w:rsidRPr="00DB19FB">
        <w:rPr>
          <w:rFonts w:hint="eastAsia"/>
        </w:rPr>
        <w:t>业务工单</w:t>
      </w:r>
      <w:r w:rsidRPr="00DB19FB">
        <w:rPr>
          <w:rFonts w:hint="eastAsia"/>
        </w:rPr>
        <w:t>-</w:t>
      </w:r>
      <w:r>
        <w:rPr>
          <w:rFonts w:hint="eastAsia"/>
        </w:rPr>
        <w:t>宽带换光猫今日受理量</w:t>
      </w:r>
      <w:r w:rsidRPr="00DB19FB">
        <w:rPr>
          <w:rFonts w:ascii="宋体" w:hAnsi="宋体" w:hint="eastAsia"/>
          <w:lang w:val="x-none"/>
        </w:rPr>
        <w:t>数据保存</w:t>
      </w:r>
      <w:bookmarkEnd w:id="664"/>
    </w:p>
    <w:p w:rsidR="00513B86" w:rsidRPr="00DB19FB" w:rsidRDefault="00513B86" w:rsidP="00513B86">
      <w:pPr>
        <w:ind w:left="420" w:firstLine="480"/>
        <w:rPr>
          <w:rFonts w:ascii="宋体" w:hAnsi="宋体"/>
          <w:lang w:val="x-none"/>
        </w:rPr>
      </w:pPr>
      <w:r w:rsidRPr="00DB19FB">
        <w:rPr>
          <w:rFonts w:hint="eastAsia"/>
        </w:rPr>
        <w:t>业务工单</w:t>
      </w:r>
      <w:r w:rsidRPr="00DB19FB">
        <w:rPr>
          <w:rFonts w:hint="eastAsia"/>
        </w:rPr>
        <w:t>-</w:t>
      </w:r>
      <w:r>
        <w:rPr>
          <w:rFonts w:hint="eastAsia"/>
        </w:rPr>
        <w:t>宽带换光猫今日受理量</w:t>
      </w:r>
      <w:r>
        <w:rPr>
          <w:rFonts w:ascii="宋体" w:hAnsi="宋体" w:hint="eastAsia"/>
          <w:lang w:val="x-none"/>
        </w:rPr>
        <w:t>数据</w:t>
      </w:r>
      <w:r w:rsidRPr="00DB19FB">
        <w:rPr>
          <w:rFonts w:ascii="宋体" w:hAnsi="宋体" w:hint="eastAsia"/>
          <w:lang w:val="x-none"/>
        </w:rPr>
        <w:t>关联完成</w:t>
      </w:r>
      <w:r>
        <w:rPr>
          <w:rFonts w:ascii="宋体" w:hAnsi="宋体" w:hint="eastAsia"/>
          <w:lang w:val="x-none"/>
        </w:rPr>
        <w:t>，</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513B86" w:rsidRPr="00DB19FB" w:rsidRDefault="00513B86" w:rsidP="00513B86">
      <w:pPr>
        <w:pStyle w:val="6"/>
        <w:rPr>
          <w:b/>
          <w:bCs/>
          <w:i/>
          <w:iCs w:val="0"/>
        </w:rPr>
      </w:pPr>
      <w:bookmarkStart w:id="665" w:name="_Toc130154532"/>
      <w:r w:rsidRPr="00DB19FB">
        <w:rPr>
          <w:rFonts w:hint="eastAsia"/>
        </w:rPr>
        <w:t>全省业务工单</w:t>
      </w:r>
      <w:r w:rsidRPr="00DB19FB">
        <w:rPr>
          <w:rFonts w:hint="eastAsia"/>
        </w:rPr>
        <w:t>-</w:t>
      </w:r>
      <w:r>
        <w:rPr>
          <w:rFonts w:hint="eastAsia"/>
        </w:rPr>
        <w:t>宽带换光猫今日受理量数据查询</w:t>
      </w:r>
      <w:bookmarkEnd w:id="665"/>
    </w:p>
    <w:p w:rsidR="00513B86" w:rsidRDefault="00513B86" w:rsidP="00513B86">
      <w:pPr>
        <w:ind w:left="420" w:firstLine="480"/>
      </w:pPr>
      <w:r>
        <w:rPr>
          <w:rFonts w:ascii="宋体" w:hAnsi="宋体" w:hint="eastAsia"/>
          <w:lang w:val="x-none"/>
        </w:rPr>
        <w:t>输入G</w:t>
      </w:r>
      <w:r>
        <w:rPr>
          <w:rFonts w:ascii="宋体" w:hAnsi="宋体"/>
          <w:lang w:val="x-none"/>
        </w:rPr>
        <w:t>IS</w:t>
      </w:r>
      <w:r>
        <w:rPr>
          <w:rFonts w:ascii="宋体" w:hAnsi="宋体" w:hint="eastAsia"/>
          <w:lang w:val="x-none"/>
        </w:rPr>
        <w:t>信息、区域、</w:t>
      </w:r>
      <w:r w:rsidRPr="00DB19FB">
        <w:rPr>
          <w:rFonts w:ascii="宋体" w:hAnsi="宋体" w:hint="eastAsia"/>
          <w:lang w:val="x-none"/>
        </w:rPr>
        <w:t>时间</w:t>
      </w:r>
      <w:r>
        <w:rPr>
          <w:rFonts w:ascii="宋体" w:hAnsi="宋体" w:hint="eastAsia"/>
          <w:lang w:val="x-none"/>
        </w:rPr>
        <w:t>等查询信息，查询完成展示</w:t>
      </w:r>
      <w:r w:rsidRPr="00DB19FB">
        <w:rPr>
          <w:rFonts w:hint="eastAsia"/>
        </w:rPr>
        <w:t>全省业务工单</w:t>
      </w:r>
      <w:r w:rsidRPr="00DB19FB">
        <w:rPr>
          <w:rFonts w:hint="eastAsia"/>
        </w:rPr>
        <w:t>-</w:t>
      </w:r>
      <w:r>
        <w:rPr>
          <w:rFonts w:hint="eastAsia"/>
        </w:rPr>
        <w:t>宽带换光猫今日受理量</w:t>
      </w:r>
      <w:r>
        <w:rPr>
          <w:rFonts w:ascii="宋体" w:hAnsi="宋体" w:hint="eastAsia"/>
          <w:lang w:val="x-none"/>
        </w:rPr>
        <w:t>数据结果</w:t>
      </w:r>
      <w:r w:rsidRPr="00DB19FB">
        <w:rPr>
          <w:rFonts w:hint="eastAsia"/>
        </w:rPr>
        <w:t>。</w:t>
      </w:r>
    </w:p>
    <w:p w:rsidR="00513B86" w:rsidRPr="00DB19FB" w:rsidRDefault="00513B86" w:rsidP="00513B86">
      <w:pPr>
        <w:pStyle w:val="6"/>
        <w:rPr>
          <w:b/>
          <w:bCs/>
          <w:i/>
          <w:iCs w:val="0"/>
        </w:rPr>
      </w:pPr>
      <w:bookmarkStart w:id="666" w:name="_Toc130154533"/>
      <w:r w:rsidRPr="00DB19FB">
        <w:rPr>
          <w:rFonts w:hint="eastAsia"/>
        </w:rPr>
        <w:t>区县业务工单</w:t>
      </w:r>
      <w:r w:rsidRPr="00DB19FB">
        <w:rPr>
          <w:rFonts w:hint="eastAsia"/>
        </w:rPr>
        <w:t>-</w:t>
      </w:r>
      <w:r>
        <w:rPr>
          <w:rFonts w:hint="eastAsia"/>
        </w:rPr>
        <w:t>宽带换光猫今日受理量数据查询</w:t>
      </w:r>
      <w:bookmarkEnd w:id="666"/>
    </w:p>
    <w:p w:rsidR="00513B86" w:rsidRDefault="00513B86" w:rsidP="00513B86">
      <w:pPr>
        <w:ind w:left="420" w:firstLine="480"/>
      </w:pPr>
      <w:r w:rsidRPr="00DF78AA">
        <w:rPr>
          <w:rFonts w:ascii="宋体" w:hAnsi="宋体" w:hint="eastAsia"/>
          <w:lang w:val="x-none"/>
        </w:rPr>
        <w:t>综调人员登录综调中心，进入</w:t>
      </w:r>
      <w:r>
        <w:rPr>
          <w:rFonts w:ascii="宋体" w:hAnsi="宋体" w:hint="eastAsia"/>
          <w:lang w:val="x-none"/>
        </w:rPr>
        <w:t>业务专区</w:t>
      </w:r>
      <w:r w:rsidRPr="00DF78AA">
        <w:rPr>
          <w:rFonts w:ascii="宋体" w:hAnsi="宋体" w:hint="eastAsia"/>
          <w:lang w:val="x-none"/>
        </w:rPr>
        <w:t>管理模块，选择</w:t>
      </w:r>
      <w:r w:rsidRPr="00DB19FB">
        <w:rPr>
          <w:rFonts w:hint="eastAsia"/>
        </w:rPr>
        <w:t>全省业务工单</w:t>
      </w:r>
      <w:r w:rsidRPr="00DB19FB">
        <w:rPr>
          <w:rFonts w:hint="eastAsia"/>
        </w:rPr>
        <w:t>-</w:t>
      </w:r>
      <w:r w:rsidRPr="00DB19FB">
        <w:rPr>
          <w:rFonts w:hint="eastAsia"/>
        </w:rPr>
        <w:t>宽带</w:t>
      </w:r>
      <w:r w:rsidRPr="00DF78AA">
        <w:rPr>
          <w:rFonts w:ascii="宋体" w:hAnsi="宋体" w:hint="eastAsia"/>
          <w:lang w:val="x-none"/>
        </w:rPr>
        <w:t>界面，输入日期、查询后展示该指标区县的趋势图</w:t>
      </w:r>
      <w:r w:rsidRPr="00DB19FB">
        <w:rPr>
          <w:rFonts w:hint="eastAsia"/>
        </w:rPr>
        <w:t>。</w:t>
      </w:r>
    </w:p>
    <w:p w:rsidR="00513B86" w:rsidRPr="00DB19FB" w:rsidRDefault="00513B86" w:rsidP="00513B86">
      <w:pPr>
        <w:pStyle w:val="5"/>
      </w:pPr>
      <w:bookmarkStart w:id="667" w:name="_Toc130154534"/>
      <w:r w:rsidRPr="00DB19FB">
        <w:rPr>
          <w:rFonts w:hint="eastAsia"/>
        </w:rPr>
        <w:t>业务工单-宽带换光猫今日归档量</w:t>
      </w:r>
      <w:r>
        <w:rPr>
          <w:rFonts w:hint="eastAsia"/>
        </w:rPr>
        <w:t>管理</w:t>
      </w:r>
      <w:bookmarkEnd w:id="667"/>
    </w:p>
    <w:p w:rsidR="00513B86" w:rsidRPr="00A14368" w:rsidRDefault="00513B86" w:rsidP="00513B86">
      <w:pPr>
        <w:pStyle w:val="6"/>
        <w:rPr>
          <w:b/>
          <w:bCs/>
          <w:i/>
          <w:iCs w:val="0"/>
        </w:rPr>
      </w:pPr>
      <w:bookmarkStart w:id="668" w:name="_Toc130154535"/>
      <w:r w:rsidRPr="00DB19FB">
        <w:rPr>
          <w:rFonts w:hint="eastAsia"/>
        </w:rPr>
        <w:t>业务工单</w:t>
      </w:r>
      <w:r w:rsidRPr="00DB19FB">
        <w:rPr>
          <w:rFonts w:hint="eastAsia"/>
        </w:rPr>
        <w:t>-</w:t>
      </w:r>
      <w:r>
        <w:rPr>
          <w:rFonts w:hint="eastAsia"/>
        </w:rPr>
        <w:t>宽带换光猫今日归档量计算规则管理</w:t>
      </w:r>
      <w:bookmarkEnd w:id="668"/>
    </w:p>
    <w:p w:rsidR="00513B86" w:rsidRPr="00706BDE" w:rsidRDefault="00513B86" w:rsidP="00513B86">
      <w:pPr>
        <w:ind w:left="420" w:firstLine="480"/>
      </w:pPr>
      <w:r>
        <w:t>根据</w:t>
      </w:r>
      <w:r w:rsidRPr="00DB19FB">
        <w:rPr>
          <w:rFonts w:hint="eastAsia"/>
        </w:rPr>
        <w:t>业务工单</w:t>
      </w:r>
      <w:r w:rsidRPr="00DB19FB">
        <w:rPr>
          <w:rFonts w:hint="eastAsia"/>
        </w:rPr>
        <w:t>-</w:t>
      </w:r>
      <w:r>
        <w:rPr>
          <w:rFonts w:hint="eastAsia"/>
        </w:rPr>
        <w:t>宽带变更</w:t>
      </w:r>
      <w:r>
        <w:t>指标说明文档，分析统计口径，将文字统计口径转化为口径数据，在系统中录入统计规则，并提供计算规则的增加、删除、修改功能</w:t>
      </w:r>
      <w:r>
        <w:rPr>
          <w:rFonts w:hint="eastAsia"/>
        </w:rPr>
        <w:t>，</w:t>
      </w:r>
      <w:r w:rsidRPr="00DB19FB">
        <w:rPr>
          <w:rFonts w:hint="eastAsia"/>
        </w:rPr>
        <w:t>业务工单</w:t>
      </w:r>
      <w:r w:rsidRPr="00DB19FB">
        <w:rPr>
          <w:rFonts w:hint="eastAsia"/>
        </w:rPr>
        <w:t>-</w:t>
      </w:r>
      <w:r>
        <w:rPr>
          <w:rFonts w:hint="eastAsia"/>
        </w:rPr>
        <w:t>宽带变更计算规则信息文件入库。</w:t>
      </w:r>
    </w:p>
    <w:p w:rsidR="00513B86" w:rsidRPr="00162339" w:rsidRDefault="00513B86" w:rsidP="00513B86">
      <w:pPr>
        <w:pStyle w:val="6"/>
        <w:rPr>
          <w:b/>
          <w:bCs/>
          <w:i/>
          <w:iCs w:val="0"/>
        </w:rPr>
      </w:pPr>
      <w:bookmarkStart w:id="669" w:name="_Toc130154536"/>
      <w:r w:rsidRPr="00DB19FB">
        <w:rPr>
          <w:rFonts w:hint="eastAsia"/>
        </w:rPr>
        <w:t>业务工单</w:t>
      </w:r>
      <w:r w:rsidRPr="00DB19FB">
        <w:rPr>
          <w:rFonts w:hint="eastAsia"/>
        </w:rPr>
        <w:t>-</w:t>
      </w:r>
      <w:r>
        <w:rPr>
          <w:rFonts w:hint="eastAsia"/>
        </w:rPr>
        <w:t>宽带换光猫今日归档量</w:t>
      </w:r>
      <w:r w:rsidRPr="00162339">
        <w:rPr>
          <w:rFonts w:hint="eastAsia"/>
        </w:rPr>
        <w:t>分析</w:t>
      </w:r>
      <w:bookmarkEnd w:id="669"/>
    </w:p>
    <w:p w:rsidR="00513B86" w:rsidRPr="0088147F" w:rsidRDefault="00513B86" w:rsidP="00513B86">
      <w:pPr>
        <w:ind w:left="420" w:firstLine="480"/>
        <w:rPr>
          <w:rFonts w:ascii="宋体" w:hAnsi="宋体"/>
          <w:lang w:val="x-none"/>
        </w:rPr>
      </w:pPr>
      <w:r>
        <w:t>提取对端系统提供的</w:t>
      </w:r>
      <w:r w:rsidRPr="00DB19FB">
        <w:rPr>
          <w:rFonts w:hint="eastAsia"/>
        </w:rPr>
        <w:t>业务工单</w:t>
      </w:r>
      <w:r w:rsidRPr="00DB19FB">
        <w:rPr>
          <w:rFonts w:hint="eastAsia"/>
        </w:rPr>
        <w:t>-</w:t>
      </w:r>
      <w:r>
        <w:rPr>
          <w:rFonts w:hint="eastAsia"/>
        </w:rPr>
        <w:t>宽带换光猫今日归档量</w:t>
      </w:r>
      <w:r>
        <w:t>数据，对数据文件</w:t>
      </w:r>
      <w:r>
        <w:lastRenderedPageBreak/>
        <w:t>进行分析，比对数据文件名称、格式、类型、推送周期，分析完成且无异常，进入数据新增环节。分析失败，提示数据分析异常</w:t>
      </w:r>
      <w:r>
        <w:rPr>
          <w:rFonts w:hint="eastAsia"/>
        </w:rPr>
        <w:t>，再次核查确认数据。</w:t>
      </w:r>
    </w:p>
    <w:p w:rsidR="00513B86" w:rsidRPr="002B06C9" w:rsidRDefault="00513B86" w:rsidP="00513B86">
      <w:pPr>
        <w:pStyle w:val="6"/>
        <w:rPr>
          <w:b/>
          <w:bCs/>
          <w:i/>
          <w:iCs w:val="0"/>
        </w:rPr>
      </w:pPr>
      <w:bookmarkStart w:id="670" w:name="_Toc130154537"/>
      <w:r w:rsidRPr="00DB19FB">
        <w:rPr>
          <w:rFonts w:hint="eastAsia"/>
        </w:rPr>
        <w:t>业务工单</w:t>
      </w:r>
      <w:r w:rsidRPr="00DB19FB">
        <w:rPr>
          <w:rFonts w:hint="eastAsia"/>
        </w:rPr>
        <w:t>-</w:t>
      </w:r>
      <w:r>
        <w:rPr>
          <w:rFonts w:hint="eastAsia"/>
        </w:rPr>
        <w:t>宽带换光猫今日归档量</w:t>
      </w:r>
      <w:r w:rsidRPr="002B06C9">
        <w:rPr>
          <w:rFonts w:hint="eastAsia"/>
        </w:rPr>
        <w:t>数据新增</w:t>
      </w:r>
      <w:bookmarkEnd w:id="670"/>
    </w:p>
    <w:p w:rsidR="00513B86" w:rsidRPr="004707D4" w:rsidRDefault="00513B86" w:rsidP="00513B86">
      <w:pPr>
        <w:ind w:left="420" w:firstLine="480"/>
        <w:rPr>
          <w:rFonts w:ascii="宋体" w:hAnsi="宋体"/>
          <w:lang w:val="x-none"/>
        </w:rPr>
      </w:pPr>
      <w:r w:rsidRPr="00DB19FB">
        <w:rPr>
          <w:rFonts w:hint="eastAsia"/>
        </w:rPr>
        <w:t>业务工单</w:t>
      </w:r>
      <w:r w:rsidRPr="00DB19FB">
        <w:rPr>
          <w:rFonts w:hint="eastAsia"/>
        </w:rPr>
        <w:t>-</w:t>
      </w:r>
      <w:r>
        <w:rPr>
          <w:rFonts w:hint="eastAsia"/>
        </w:rPr>
        <w:t>宽带换光猫今日归档量</w:t>
      </w:r>
      <w:r>
        <w:t>数据新增功能，</w:t>
      </w:r>
      <w:r w:rsidRPr="00DB19FB">
        <w:rPr>
          <w:rFonts w:hint="eastAsia"/>
        </w:rPr>
        <w:t>业务工单</w:t>
      </w:r>
      <w:r w:rsidRPr="00DB19FB">
        <w:rPr>
          <w:rFonts w:hint="eastAsia"/>
        </w:rPr>
        <w:t>-</w:t>
      </w:r>
      <w:r>
        <w:rPr>
          <w:rFonts w:hint="eastAsia"/>
        </w:rPr>
        <w:t>宽带换光猫今日归档量</w:t>
      </w:r>
      <w:r>
        <w:t>指标采集时，</w:t>
      </w:r>
      <w:r>
        <w:rPr>
          <w:rFonts w:hint="eastAsia"/>
        </w:rPr>
        <w:t>依据</w:t>
      </w:r>
      <w:r w:rsidRPr="00DB19FB">
        <w:rPr>
          <w:rFonts w:hint="eastAsia"/>
        </w:rPr>
        <w:t>业务工单</w:t>
      </w:r>
      <w:r w:rsidRPr="00DB19FB">
        <w:rPr>
          <w:rFonts w:hint="eastAsia"/>
        </w:rPr>
        <w:t>-</w:t>
      </w:r>
      <w:r>
        <w:rPr>
          <w:rFonts w:hint="eastAsia"/>
        </w:rPr>
        <w:t>宽带换光猫今日归档量</w:t>
      </w:r>
      <w:r>
        <w:t>计算规则</w:t>
      </w:r>
      <w:r>
        <w:rPr>
          <w:rFonts w:hint="eastAsia"/>
        </w:rPr>
        <w:t>，数据</w:t>
      </w:r>
      <w:r>
        <w:t>处理人员确认</w:t>
      </w:r>
      <w:r>
        <w:rPr>
          <w:rFonts w:hint="eastAsia"/>
        </w:rPr>
        <w:t>并</w:t>
      </w:r>
      <w:r>
        <w:t>比对原始数据，将原始的数据和指标数据</w:t>
      </w:r>
      <w:r>
        <w:rPr>
          <w:rFonts w:hint="eastAsia"/>
        </w:rPr>
        <w:t>对应的指标计算规则</w:t>
      </w:r>
      <w:r>
        <w:t>新增进系统库</w:t>
      </w:r>
      <w:r>
        <w:rPr>
          <w:rFonts w:hint="eastAsia"/>
        </w:rPr>
        <w:t>，</w:t>
      </w:r>
      <w:r>
        <w:t>并完成数据文件</w:t>
      </w:r>
      <w:r>
        <w:rPr>
          <w:rFonts w:hint="eastAsia"/>
        </w:rPr>
        <w:t>信息</w:t>
      </w:r>
      <w:r>
        <w:t>入库。</w:t>
      </w:r>
    </w:p>
    <w:p w:rsidR="00513B86" w:rsidRPr="00270D20" w:rsidRDefault="00513B86" w:rsidP="00513B86">
      <w:pPr>
        <w:pStyle w:val="6"/>
        <w:rPr>
          <w:rFonts w:ascii="宋体" w:hAnsi="宋体"/>
          <w:b/>
          <w:bCs/>
          <w:i/>
          <w:iCs w:val="0"/>
          <w:lang w:val="x-none" w:eastAsia="x-none"/>
        </w:rPr>
      </w:pPr>
      <w:bookmarkStart w:id="671" w:name="_Toc130154538"/>
      <w:r w:rsidRPr="00DB19FB">
        <w:rPr>
          <w:rFonts w:hint="eastAsia"/>
        </w:rPr>
        <w:t>业务工单</w:t>
      </w:r>
      <w:r w:rsidRPr="00DB19FB">
        <w:rPr>
          <w:rFonts w:hint="eastAsia"/>
        </w:rPr>
        <w:t>-</w:t>
      </w:r>
      <w:r>
        <w:rPr>
          <w:rFonts w:hint="eastAsia"/>
        </w:rPr>
        <w:t>宽带换光猫今日归档量</w:t>
      </w:r>
      <w:r>
        <w:rPr>
          <w:rFonts w:ascii="宋体" w:hAnsi="宋体" w:hint="eastAsia"/>
          <w:lang w:val="x-none"/>
        </w:rPr>
        <w:t>数</w:t>
      </w:r>
      <w:r w:rsidRPr="005170E3">
        <w:rPr>
          <w:rFonts w:ascii="宋体" w:hAnsi="宋体" w:hint="eastAsia"/>
          <w:lang w:val="x-none"/>
        </w:rPr>
        <w:t>据校验</w:t>
      </w:r>
      <w:bookmarkEnd w:id="671"/>
    </w:p>
    <w:p w:rsidR="00513B86" w:rsidRPr="00DB19FB" w:rsidRDefault="00513B86" w:rsidP="00513B86">
      <w:pPr>
        <w:ind w:left="420" w:firstLine="480"/>
        <w:jc w:val="both"/>
        <w:rPr>
          <w:rFonts w:ascii="宋体" w:hAnsi="宋体"/>
          <w:lang w:val="x-none"/>
        </w:rPr>
      </w:pPr>
      <w:r>
        <w:t>数据处理人员新增</w:t>
      </w:r>
      <w:r w:rsidRPr="00DB19FB">
        <w:rPr>
          <w:rFonts w:hint="eastAsia"/>
        </w:rPr>
        <w:t>业务工单</w:t>
      </w:r>
      <w:r w:rsidRPr="00DB19FB">
        <w:rPr>
          <w:rFonts w:hint="eastAsia"/>
        </w:rPr>
        <w:t>-</w:t>
      </w:r>
      <w:r>
        <w:rPr>
          <w:rFonts w:hint="eastAsia"/>
        </w:rPr>
        <w:t>宽带换光猫今日归档量</w:t>
      </w:r>
      <w:r>
        <w:rPr>
          <w:rFonts w:ascii="宋体" w:hAnsi="宋体" w:hint="eastAsia"/>
          <w:lang w:val="x-none"/>
        </w:rPr>
        <w:t>数据</w:t>
      </w:r>
      <w:r>
        <w:t>后，系统会对新增数据的名称</w:t>
      </w:r>
      <w:r>
        <w:rPr>
          <w:rFonts w:hint="eastAsia"/>
        </w:rPr>
        <w:t>、取数口径、数据文件类型、文件编码、调用参数等信息进行校验，判断</w:t>
      </w:r>
      <w:r>
        <w:t>系统中是否已经存在了相同的数据，如存在，则系统提示数据已经存在，并且不允许继续进行后续数据的处理。</w:t>
      </w:r>
    </w:p>
    <w:p w:rsidR="00513B86" w:rsidRPr="00DB19FB" w:rsidRDefault="00513B86" w:rsidP="00513B86">
      <w:pPr>
        <w:pStyle w:val="6"/>
        <w:rPr>
          <w:rFonts w:ascii="宋体" w:hAnsi="宋体"/>
          <w:b/>
          <w:bCs/>
          <w:i/>
          <w:iCs w:val="0"/>
          <w:lang w:val="x-none" w:eastAsia="x-none"/>
        </w:rPr>
      </w:pPr>
      <w:bookmarkStart w:id="672" w:name="_Toc130154539"/>
      <w:r w:rsidRPr="00DB19FB">
        <w:rPr>
          <w:rFonts w:hint="eastAsia"/>
        </w:rPr>
        <w:t>业务工单</w:t>
      </w:r>
      <w:r w:rsidRPr="00DB19FB">
        <w:rPr>
          <w:rFonts w:hint="eastAsia"/>
        </w:rPr>
        <w:t>-</w:t>
      </w:r>
      <w:r>
        <w:rPr>
          <w:rFonts w:hint="eastAsia"/>
        </w:rPr>
        <w:t>宽带换光猫今日归档量</w:t>
      </w:r>
      <w:r w:rsidRPr="00DB19FB">
        <w:rPr>
          <w:rFonts w:ascii="宋体" w:hAnsi="宋体" w:hint="eastAsia"/>
          <w:lang w:val="x-none"/>
        </w:rPr>
        <w:t>数据</w:t>
      </w:r>
      <w:r>
        <w:rPr>
          <w:rFonts w:ascii="宋体" w:hAnsi="宋体" w:hint="eastAsia"/>
          <w:lang w:val="x-none"/>
        </w:rPr>
        <w:t>计算</w:t>
      </w:r>
      <w:bookmarkEnd w:id="672"/>
    </w:p>
    <w:p w:rsidR="00513B86" w:rsidRPr="00DB19FB" w:rsidRDefault="00513B86" w:rsidP="00513B86">
      <w:pPr>
        <w:ind w:left="420" w:firstLine="480"/>
        <w:rPr>
          <w:rFonts w:ascii="宋体" w:hAnsi="宋体"/>
          <w:lang w:val="x-none"/>
        </w:rPr>
      </w:pPr>
      <w:r w:rsidRPr="00DB19FB">
        <w:rPr>
          <w:rFonts w:hint="eastAsia"/>
        </w:rPr>
        <w:t>业务工单</w:t>
      </w:r>
      <w:r w:rsidRPr="00DB19FB">
        <w:rPr>
          <w:rFonts w:hint="eastAsia"/>
        </w:rPr>
        <w:t>-</w:t>
      </w:r>
      <w:r>
        <w:rPr>
          <w:rFonts w:hint="eastAsia"/>
        </w:rPr>
        <w:t>宽带换光猫今日归档量数据</w:t>
      </w:r>
      <w:r w:rsidRPr="00DB19FB">
        <w:rPr>
          <w:rFonts w:ascii="宋体" w:hAnsi="宋体" w:hint="eastAsia"/>
          <w:lang w:val="x-none"/>
        </w:rPr>
        <w:t>解析</w:t>
      </w:r>
      <w:r>
        <w:rPr>
          <w:rFonts w:hint="eastAsia"/>
        </w:rPr>
        <w:t>成功，根据</w:t>
      </w:r>
      <w:r w:rsidRPr="00DB19FB">
        <w:rPr>
          <w:rFonts w:hint="eastAsia"/>
        </w:rPr>
        <w:t>业务工单</w:t>
      </w:r>
      <w:r w:rsidRPr="00DB19FB">
        <w:rPr>
          <w:rFonts w:hint="eastAsia"/>
        </w:rPr>
        <w:t>-</w:t>
      </w:r>
      <w:r>
        <w:rPr>
          <w:rFonts w:hint="eastAsia"/>
        </w:rPr>
        <w:t>宽带换光猫今日归档量</w:t>
      </w:r>
      <w:r w:rsidRPr="00DB19FB">
        <w:rPr>
          <w:rFonts w:hint="eastAsia"/>
        </w:rPr>
        <w:t>指标</w:t>
      </w:r>
      <w:r>
        <w:rPr>
          <w:rFonts w:hint="eastAsia"/>
        </w:rPr>
        <w:t>计算规则，</w:t>
      </w:r>
      <w:r>
        <w:rPr>
          <w:rFonts w:ascii="宋体" w:hAnsi="宋体" w:hint="eastAsia"/>
          <w:lang w:val="x-none"/>
        </w:rPr>
        <w:t>匹配对应的</w:t>
      </w:r>
      <w:r w:rsidRPr="00DB19FB">
        <w:rPr>
          <w:rFonts w:ascii="宋体" w:hAnsi="宋体" w:hint="eastAsia"/>
          <w:lang w:val="x-none"/>
        </w:rPr>
        <w:t>地市、区县编码值</w:t>
      </w:r>
      <w:r>
        <w:rPr>
          <w:rFonts w:ascii="宋体" w:hAnsi="宋体" w:hint="eastAsia"/>
          <w:lang w:val="x-none"/>
        </w:rPr>
        <w:t>并</w:t>
      </w:r>
      <w:r w:rsidRPr="00DB19FB">
        <w:rPr>
          <w:rFonts w:ascii="宋体" w:hAnsi="宋体" w:hint="eastAsia"/>
          <w:lang w:val="x-none"/>
        </w:rPr>
        <w:t>对</w:t>
      </w:r>
      <w:r>
        <w:rPr>
          <w:rFonts w:ascii="宋体" w:hAnsi="宋体" w:hint="eastAsia"/>
          <w:lang w:val="x-none"/>
        </w:rPr>
        <w:t>指标</w:t>
      </w:r>
      <w:r w:rsidRPr="00DB19FB">
        <w:rPr>
          <w:rFonts w:ascii="宋体" w:hAnsi="宋体" w:hint="eastAsia"/>
          <w:lang w:val="x-none"/>
        </w:rPr>
        <w:t>数据进行关联</w:t>
      </w:r>
      <w:r>
        <w:rPr>
          <w:rFonts w:hint="eastAsia"/>
        </w:rPr>
        <w:t>，输出当月</w:t>
      </w:r>
      <w:r w:rsidRPr="00DB19FB">
        <w:rPr>
          <w:rFonts w:hint="eastAsia"/>
        </w:rPr>
        <w:t>业务工单</w:t>
      </w:r>
      <w:r w:rsidRPr="00DB19FB">
        <w:rPr>
          <w:rFonts w:hint="eastAsia"/>
        </w:rPr>
        <w:t>-</w:t>
      </w:r>
      <w:r>
        <w:rPr>
          <w:rFonts w:hint="eastAsia"/>
        </w:rPr>
        <w:t>宽带换光猫今日归档量数据。</w:t>
      </w:r>
    </w:p>
    <w:p w:rsidR="00513B86" w:rsidRPr="00DB19FB" w:rsidRDefault="00513B86" w:rsidP="00513B86">
      <w:pPr>
        <w:pStyle w:val="6"/>
        <w:rPr>
          <w:rFonts w:ascii="宋体" w:hAnsi="宋体"/>
          <w:b/>
          <w:bCs/>
          <w:i/>
          <w:iCs w:val="0"/>
          <w:lang w:val="x-none" w:eastAsia="x-none"/>
        </w:rPr>
      </w:pPr>
      <w:bookmarkStart w:id="673" w:name="_Toc130154540"/>
      <w:r w:rsidRPr="00DB19FB">
        <w:rPr>
          <w:rFonts w:hint="eastAsia"/>
        </w:rPr>
        <w:t>业务工单</w:t>
      </w:r>
      <w:r w:rsidRPr="00DB19FB">
        <w:rPr>
          <w:rFonts w:hint="eastAsia"/>
        </w:rPr>
        <w:t>-</w:t>
      </w:r>
      <w:r>
        <w:rPr>
          <w:rFonts w:hint="eastAsia"/>
        </w:rPr>
        <w:t>宽带换光猫今日归档量</w:t>
      </w:r>
      <w:r w:rsidRPr="00DB19FB">
        <w:rPr>
          <w:rFonts w:ascii="宋体" w:hAnsi="宋体" w:hint="eastAsia"/>
          <w:lang w:val="x-none"/>
        </w:rPr>
        <w:t>数据保存</w:t>
      </w:r>
      <w:bookmarkEnd w:id="673"/>
    </w:p>
    <w:p w:rsidR="00513B86" w:rsidRPr="00DB19FB" w:rsidRDefault="00513B86" w:rsidP="00513B86">
      <w:pPr>
        <w:ind w:left="420" w:firstLine="480"/>
        <w:rPr>
          <w:rFonts w:ascii="宋体" w:hAnsi="宋体"/>
          <w:lang w:val="x-none"/>
        </w:rPr>
      </w:pPr>
      <w:r w:rsidRPr="00DB19FB">
        <w:rPr>
          <w:rFonts w:hint="eastAsia"/>
        </w:rPr>
        <w:t>业务工单</w:t>
      </w:r>
      <w:r w:rsidRPr="00DB19FB">
        <w:rPr>
          <w:rFonts w:hint="eastAsia"/>
        </w:rPr>
        <w:t>-</w:t>
      </w:r>
      <w:r>
        <w:rPr>
          <w:rFonts w:hint="eastAsia"/>
        </w:rPr>
        <w:t>宽带换光猫今日归档量</w:t>
      </w:r>
      <w:r>
        <w:rPr>
          <w:rFonts w:ascii="宋体" w:hAnsi="宋体" w:hint="eastAsia"/>
          <w:lang w:val="x-none"/>
        </w:rPr>
        <w:t>数据</w:t>
      </w:r>
      <w:r w:rsidRPr="00DB19FB">
        <w:rPr>
          <w:rFonts w:ascii="宋体" w:hAnsi="宋体" w:hint="eastAsia"/>
          <w:lang w:val="x-none"/>
        </w:rPr>
        <w:t>关联完成</w:t>
      </w:r>
      <w:r>
        <w:rPr>
          <w:rFonts w:ascii="宋体" w:hAnsi="宋体" w:hint="eastAsia"/>
          <w:lang w:val="x-none"/>
        </w:rPr>
        <w:t>，</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513B86" w:rsidRPr="00DB19FB" w:rsidRDefault="00513B86" w:rsidP="00513B86">
      <w:pPr>
        <w:pStyle w:val="6"/>
        <w:rPr>
          <w:b/>
          <w:bCs/>
          <w:i/>
          <w:iCs w:val="0"/>
        </w:rPr>
      </w:pPr>
      <w:bookmarkStart w:id="674" w:name="_Toc130154541"/>
      <w:r w:rsidRPr="00DB19FB">
        <w:rPr>
          <w:rFonts w:hint="eastAsia"/>
        </w:rPr>
        <w:t>全省业务工单</w:t>
      </w:r>
      <w:r w:rsidRPr="00DB19FB">
        <w:rPr>
          <w:rFonts w:hint="eastAsia"/>
        </w:rPr>
        <w:t>-</w:t>
      </w:r>
      <w:r>
        <w:rPr>
          <w:rFonts w:hint="eastAsia"/>
        </w:rPr>
        <w:t>宽带换光猫今日归档量数据查询</w:t>
      </w:r>
      <w:bookmarkEnd w:id="674"/>
    </w:p>
    <w:p w:rsidR="00513B86" w:rsidRDefault="00513B86" w:rsidP="00513B86">
      <w:pPr>
        <w:ind w:left="420" w:firstLine="480"/>
      </w:pPr>
      <w:r>
        <w:rPr>
          <w:rFonts w:ascii="宋体" w:hAnsi="宋体" w:hint="eastAsia"/>
          <w:lang w:val="x-none"/>
        </w:rPr>
        <w:t>输入G</w:t>
      </w:r>
      <w:r>
        <w:rPr>
          <w:rFonts w:ascii="宋体" w:hAnsi="宋体"/>
          <w:lang w:val="x-none"/>
        </w:rPr>
        <w:t>IS</w:t>
      </w:r>
      <w:r>
        <w:rPr>
          <w:rFonts w:ascii="宋体" w:hAnsi="宋体" w:hint="eastAsia"/>
          <w:lang w:val="x-none"/>
        </w:rPr>
        <w:t>信息、区域、</w:t>
      </w:r>
      <w:r w:rsidRPr="00DB19FB">
        <w:rPr>
          <w:rFonts w:ascii="宋体" w:hAnsi="宋体" w:hint="eastAsia"/>
          <w:lang w:val="x-none"/>
        </w:rPr>
        <w:t>时间</w:t>
      </w:r>
      <w:r>
        <w:rPr>
          <w:rFonts w:ascii="宋体" w:hAnsi="宋体" w:hint="eastAsia"/>
          <w:lang w:val="x-none"/>
        </w:rPr>
        <w:t>等查询信息，查询完成展示</w:t>
      </w:r>
      <w:r w:rsidRPr="00DB19FB">
        <w:rPr>
          <w:rFonts w:hint="eastAsia"/>
        </w:rPr>
        <w:t>全省业务工单</w:t>
      </w:r>
      <w:r w:rsidRPr="00DB19FB">
        <w:rPr>
          <w:rFonts w:hint="eastAsia"/>
        </w:rPr>
        <w:t>-</w:t>
      </w:r>
      <w:r>
        <w:rPr>
          <w:rFonts w:hint="eastAsia"/>
        </w:rPr>
        <w:t>宽带换光猫今日归档量</w:t>
      </w:r>
      <w:r>
        <w:rPr>
          <w:rFonts w:ascii="宋体" w:hAnsi="宋体" w:hint="eastAsia"/>
          <w:lang w:val="x-none"/>
        </w:rPr>
        <w:t>数据结果</w:t>
      </w:r>
      <w:r w:rsidRPr="00DB19FB">
        <w:rPr>
          <w:rFonts w:hint="eastAsia"/>
        </w:rPr>
        <w:t>。</w:t>
      </w:r>
    </w:p>
    <w:p w:rsidR="00513B86" w:rsidRPr="00DB19FB" w:rsidRDefault="00513B86" w:rsidP="00513B86">
      <w:pPr>
        <w:pStyle w:val="6"/>
        <w:rPr>
          <w:b/>
          <w:bCs/>
          <w:i/>
          <w:iCs w:val="0"/>
        </w:rPr>
      </w:pPr>
      <w:bookmarkStart w:id="675" w:name="_Toc130154542"/>
      <w:r w:rsidRPr="00DB19FB">
        <w:rPr>
          <w:rFonts w:hint="eastAsia"/>
        </w:rPr>
        <w:t>区县业务工单</w:t>
      </w:r>
      <w:r w:rsidRPr="00DB19FB">
        <w:rPr>
          <w:rFonts w:hint="eastAsia"/>
        </w:rPr>
        <w:t>-</w:t>
      </w:r>
      <w:r>
        <w:rPr>
          <w:rFonts w:hint="eastAsia"/>
        </w:rPr>
        <w:t>宽带换光猫今日归档量数据查询</w:t>
      </w:r>
      <w:bookmarkEnd w:id="675"/>
    </w:p>
    <w:p w:rsidR="00513B86" w:rsidRDefault="00513B86" w:rsidP="00513B86">
      <w:pPr>
        <w:ind w:left="420" w:firstLine="480"/>
      </w:pPr>
      <w:r w:rsidRPr="00DF78AA">
        <w:rPr>
          <w:rFonts w:ascii="宋体" w:hAnsi="宋体" w:hint="eastAsia"/>
          <w:lang w:val="x-none"/>
        </w:rPr>
        <w:lastRenderedPageBreak/>
        <w:t>综调人员登录综调中心，进入</w:t>
      </w:r>
      <w:r>
        <w:rPr>
          <w:rFonts w:ascii="宋体" w:hAnsi="宋体" w:hint="eastAsia"/>
          <w:lang w:val="x-none"/>
        </w:rPr>
        <w:t>业务专区</w:t>
      </w:r>
      <w:r w:rsidRPr="00DF78AA">
        <w:rPr>
          <w:rFonts w:ascii="宋体" w:hAnsi="宋体" w:hint="eastAsia"/>
          <w:lang w:val="x-none"/>
        </w:rPr>
        <w:t>管理模块，选择</w:t>
      </w:r>
      <w:r w:rsidRPr="00DB19FB">
        <w:rPr>
          <w:rFonts w:hint="eastAsia"/>
        </w:rPr>
        <w:t>全省业务工单</w:t>
      </w:r>
      <w:r w:rsidRPr="00DB19FB">
        <w:rPr>
          <w:rFonts w:hint="eastAsia"/>
        </w:rPr>
        <w:t>-</w:t>
      </w:r>
      <w:r w:rsidRPr="00DB19FB">
        <w:rPr>
          <w:rFonts w:hint="eastAsia"/>
        </w:rPr>
        <w:t>宽带</w:t>
      </w:r>
      <w:r w:rsidRPr="00DF78AA">
        <w:rPr>
          <w:rFonts w:ascii="宋体" w:hAnsi="宋体" w:hint="eastAsia"/>
          <w:lang w:val="x-none"/>
        </w:rPr>
        <w:t>界面，输入日期、查询后展示该指标区县的趋势图</w:t>
      </w:r>
      <w:r w:rsidRPr="00DB19FB">
        <w:rPr>
          <w:rFonts w:hint="eastAsia"/>
        </w:rPr>
        <w:t>。</w:t>
      </w:r>
    </w:p>
    <w:p w:rsidR="00513B86" w:rsidRPr="00DB19FB" w:rsidRDefault="00513B86" w:rsidP="00513B86">
      <w:pPr>
        <w:pStyle w:val="5"/>
      </w:pPr>
      <w:bookmarkStart w:id="676" w:name="_Toc130154543"/>
      <w:r w:rsidRPr="00DB19FB">
        <w:rPr>
          <w:rFonts w:hint="eastAsia"/>
        </w:rPr>
        <w:t>业务工单-手机-手机业务变更当月受理量</w:t>
      </w:r>
      <w:r>
        <w:rPr>
          <w:rFonts w:hint="eastAsia"/>
        </w:rPr>
        <w:t>管理</w:t>
      </w:r>
      <w:bookmarkEnd w:id="676"/>
    </w:p>
    <w:p w:rsidR="00513B86" w:rsidRPr="00A14368" w:rsidRDefault="00513B86" w:rsidP="00513B86">
      <w:pPr>
        <w:pStyle w:val="6"/>
        <w:rPr>
          <w:b/>
          <w:bCs/>
          <w:i/>
          <w:iCs w:val="0"/>
        </w:rPr>
      </w:pPr>
      <w:bookmarkStart w:id="677" w:name="_Toc130154544"/>
      <w:r w:rsidRPr="00DB19FB">
        <w:rPr>
          <w:rFonts w:hint="eastAsia"/>
        </w:rPr>
        <w:t>业务工单</w:t>
      </w:r>
      <w:r w:rsidRPr="00DB19FB">
        <w:rPr>
          <w:rFonts w:hint="eastAsia"/>
        </w:rPr>
        <w:t>-</w:t>
      </w:r>
      <w:r>
        <w:rPr>
          <w:rFonts w:hint="eastAsia"/>
        </w:rPr>
        <w:t>手机</w:t>
      </w:r>
      <w:r>
        <w:rPr>
          <w:rFonts w:hint="eastAsia"/>
        </w:rPr>
        <w:t>-</w:t>
      </w:r>
      <w:r>
        <w:rPr>
          <w:rFonts w:hint="eastAsia"/>
        </w:rPr>
        <w:t>手机业务变更当月受理量计算规则管理</w:t>
      </w:r>
      <w:bookmarkEnd w:id="677"/>
    </w:p>
    <w:p w:rsidR="00513B86" w:rsidRPr="00706BDE" w:rsidRDefault="00513B86" w:rsidP="00513B86">
      <w:pPr>
        <w:ind w:left="420" w:firstLine="480"/>
      </w:pPr>
      <w:r>
        <w:t>根据</w:t>
      </w:r>
      <w:r w:rsidRPr="00DB19FB">
        <w:rPr>
          <w:rFonts w:hint="eastAsia"/>
        </w:rPr>
        <w:t>业务工单</w:t>
      </w:r>
      <w:r w:rsidRPr="00DB19FB">
        <w:rPr>
          <w:rFonts w:hint="eastAsia"/>
        </w:rPr>
        <w:t>-</w:t>
      </w:r>
      <w:r>
        <w:rPr>
          <w:rFonts w:hint="eastAsia"/>
        </w:rPr>
        <w:t>宽带变更</w:t>
      </w:r>
      <w:r>
        <w:t>指标说明文档，分析统计口径，将文字统计口径转化为口径数据，在系统中录入统计规则，并提供计算规则的增加、删除、修改功能</w:t>
      </w:r>
      <w:r>
        <w:rPr>
          <w:rFonts w:hint="eastAsia"/>
        </w:rPr>
        <w:t>，</w:t>
      </w:r>
      <w:r w:rsidRPr="00DB19FB">
        <w:rPr>
          <w:rFonts w:hint="eastAsia"/>
        </w:rPr>
        <w:t>业务工单</w:t>
      </w:r>
      <w:r w:rsidRPr="00DB19FB">
        <w:rPr>
          <w:rFonts w:hint="eastAsia"/>
        </w:rPr>
        <w:t>-</w:t>
      </w:r>
      <w:r>
        <w:rPr>
          <w:rFonts w:hint="eastAsia"/>
        </w:rPr>
        <w:t>宽带变更计算规则信息文件入库。</w:t>
      </w:r>
    </w:p>
    <w:p w:rsidR="00513B86" w:rsidRPr="00162339" w:rsidRDefault="00513B86" w:rsidP="00513B86">
      <w:pPr>
        <w:pStyle w:val="6"/>
        <w:rPr>
          <w:b/>
          <w:bCs/>
          <w:i/>
          <w:iCs w:val="0"/>
        </w:rPr>
      </w:pPr>
      <w:bookmarkStart w:id="678" w:name="_Toc130154545"/>
      <w:r w:rsidRPr="00DB19FB">
        <w:rPr>
          <w:rFonts w:hint="eastAsia"/>
        </w:rPr>
        <w:t>业务工单</w:t>
      </w:r>
      <w:r w:rsidRPr="00DB19FB">
        <w:rPr>
          <w:rFonts w:hint="eastAsia"/>
        </w:rPr>
        <w:t>-</w:t>
      </w:r>
      <w:r>
        <w:rPr>
          <w:rFonts w:hint="eastAsia"/>
        </w:rPr>
        <w:t>手机</w:t>
      </w:r>
      <w:r>
        <w:rPr>
          <w:rFonts w:hint="eastAsia"/>
        </w:rPr>
        <w:t>-</w:t>
      </w:r>
      <w:r>
        <w:rPr>
          <w:rFonts w:hint="eastAsia"/>
        </w:rPr>
        <w:t>手机业务变更当月受理量</w:t>
      </w:r>
      <w:r w:rsidRPr="00162339">
        <w:rPr>
          <w:rFonts w:hint="eastAsia"/>
        </w:rPr>
        <w:t>分析</w:t>
      </w:r>
      <w:bookmarkEnd w:id="678"/>
    </w:p>
    <w:p w:rsidR="00513B86" w:rsidRPr="0088147F" w:rsidRDefault="00513B86" w:rsidP="00513B86">
      <w:pPr>
        <w:ind w:left="420" w:firstLine="480"/>
        <w:rPr>
          <w:rFonts w:ascii="宋体" w:hAnsi="宋体"/>
          <w:lang w:val="x-none"/>
        </w:rPr>
      </w:pPr>
      <w:r>
        <w:t>提取对端系统提供的</w:t>
      </w:r>
      <w:r w:rsidRPr="00DB19FB">
        <w:rPr>
          <w:rFonts w:hint="eastAsia"/>
        </w:rPr>
        <w:t>业务工单</w:t>
      </w:r>
      <w:r w:rsidRPr="00DB19FB">
        <w:rPr>
          <w:rFonts w:hint="eastAsia"/>
        </w:rPr>
        <w:t>-</w:t>
      </w:r>
      <w:r>
        <w:rPr>
          <w:rFonts w:hint="eastAsia"/>
        </w:rPr>
        <w:t>手机</w:t>
      </w:r>
      <w:r>
        <w:rPr>
          <w:rFonts w:hint="eastAsia"/>
        </w:rPr>
        <w:t>-</w:t>
      </w:r>
      <w:r>
        <w:rPr>
          <w:rFonts w:hint="eastAsia"/>
        </w:rPr>
        <w:t>手机业务变更当月受理量</w:t>
      </w:r>
      <w:r>
        <w:t>数据，对数据文件进行分析，比对数据文件名称、格式、类型、推送周期，分析完成且无异常，进入数据新增环节。分析失败，提示数据分析异常</w:t>
      </w:r>
      <w:r>
        <w:rPr>
          <w:rFonts w:hint="eastAsia"/>
        </w:rPr>
        <w:t>，再次核查确认数据。</w:t>
      </w:r>
    </w:p>
    <w:p w:rsidR="00513B86" w:rsidRPr="002B06C9" w:rsidRDefault="00513B86" w:rsidP="00513B86">
      <w:pPr>
        <w:pStyle w:val="6"/>
        <w:rPr>
          <w:b/>
          <w:bCs/>
          <w:i/>
          <w:iCs w:val="0"/>
        </w:rPr>
      </w:pPr>
      <w:bookmarkStart w:id="679" w:name="_Toc130154546"/>
      <w:r w:rsidRPr="00DB19FB">
        <w:rPr>
          <w:rFonts w:hint="eastAsia"/>
        </w:rPr>
        <w:t>业务工单</w:t>
      </w:r>
      <w:r w:rsidRPr="00DB19FB">
        <w:rPr>
          <w:rFonts w:hint="eastAsia"/>
        </w:rPr>
        <w:t>-</w:t>
      </w:r>
      <w:r>
        <w:rPr>
          <w:rFonts w:hint="eastAsia"/>
        </w:rPr>
        <w:t>手机</w:t>
      </w:r>
      <w:r>
        <w:rPr>
          <w:rFonts w:hint="eastAsia"/>
        </w:rPr>
        <w:t>-</w:t>
      </w:r>
      <w:r>
        <w:rPr>
          <w:rFonts w:hint="eastAsia"/>
        </w:rPr>
        <w:t>手机业务变更当月受理量</w:t>
      </w:r>
      <w:r w:rsidRPr="002B06C9">
        <w:rPr>
          <w:rFonts w:hint="eastAsia"/>
        </w:rPr>
        <w:t>数据新增</w:t>
      </w:r>
      <w:bookmarkEnd w:id="679"/>
    </w:p>
    <w:p w:rsidR="00513B86" w:rsidRPr="004707D4" w:rsidRDefault="00513B86" w:rsidP="00513B86">
      <w:pPr>
        <w:ind w:left="420" w:firstLine="480"/>
        <w:rPr>
          <w:rFonts w:ascii="宋体" w:hAnsi="宋体"/>
          <w:lang w:val="x-none"/>
        </w:rPr>
      </w:pPr>
      <w:r w:rsidRPr="00DB19FB">
        <w:rPr>
          <w:rFonts w:hint="eastAsia"/>
        </w:rPr>
        <w:t>业务工单</w:t>
      </w:r>
      <w:r w:rsidRPr="00DB19FB">
        <w:rPr>
          <w:rFonts w:hint="eastAsia"/>
        </w:rPr>
        <w:t>-</w:t>
      </w:r>
      <w:r>
        <w:rPr>
          <w:rFonts w:hint="eastAsia"/>
        </w:rPr>
        <w:t>手机</w:t>
      </w:r>
      <w:r>
        <w:rPr>
          <w:rFonts w:hint="eastAsia"/>
        </w:rPr>
        <w:t>-</w:t>
      </w:r>
      <w:r>
        <w:rPr>
          <w:rFonts w:hint="eastAsia"/>
        </w:rPr>
        <w:t>手机业务变更当月受理量</w:t>
      </w:r>
      <w:r>
        <w:t>数据新增功能，</w:t>
      </w:r>
      <w:r w:rsidRPr="00DB19FB">
        <w:rPr>
          <w:rFonts w:hint="eastAsia"/>
        </w:rPr>
        <w:t>业务工单</w:t>
      </w:r>
      <w:r w:rsidRPr="00DB19FB">
        <w:rPr>
          <w:rFonts w:hint="eastAsia"/>
        </w:rPr>
        <w:t>-</w:t>
      </w:r>
      <w:r>
        <w:rPr>
          <w:rFonts w:hint="eastAsia"/>
        </w:rPr>
        <w:t>手机</w:t>
      </w:r>
      <w:r>
        <w:rPr>
          <w:rFonts w:hint="eastAsia"/>
        </w:rPr>
        <w:t>-</w:t>
      </w:r>
      <w:r>
        <w:rPr>
          <w:rFonts w:hint="eastAsia"/>
        </w:rPr>
        <w:t>手机业务变更当月受理量</w:t>
      </w:r>
      <w:r>
        <w:t>指标采集时，</w:t>
      </w:r>
      <w:r>
        <w:rPr>
          <w:rFonts w:hint="eastAsia"/>
        </w:rPr>
        <w:t>依据</w:t>
      </w:r>
      <w:r w:rsidRPr="00DB19FB">
        <w:rPr>
          <w:rFonts w:hint="eastAsia"/>
        </w:rPr>
        <w:t>业务工单</w:t>
      </w:r>
      <w:r w:rsidRPr="00DB19FB">
        <w:rPr>
          <w:rFonts w:hint="eastAsia"/>
        </w:rPr>
        <w:t>-</w:t>
      </w:r>
      <w:r>
        <w:rPr>
          <w:rFonts w:hint="eastAsia"/>
        </w:rPr>
        <w:t>手机</w:t>
      </w:r>
      <w:r>
        <w:rPr>
          <w:rFonts w:hint="eastAsia"/>
        </w:rPr>
        <w:t>-</w:t>
      </w:r>
      <w:r>
        <w:rPr>
          <w:rFonts w:hint="eastAsia"/>
        </w:rPr>
        <w:t>手机业务变更当月受理量</w:t>
      </w:r>
      <w:r>
        <w:t>计算规则</w:t>
      </w:r>
      <w:r>
        <w:rPr>
          <w:rFonts w:hint="eastAsia"/>
        </w:rPr>
        <w:t>，数据</w:t>
      </w:r>
      <w:r>
        <w:t>处理人员确认</w:t>
      </w:r>
      <w:r>
        <w:rPr>
          <w:rFonts w:hint="eastAsia"/>
        </w:rPr>
        <w:t>并</w:t>
      </w:r>
      <w:r>
        <w:t>比对原始数据，将原始的数据和指标数据</w:t>
      </w:r>
      <w:r>
        <w:rPr>
          <w:rFonts w:hint="eastAsia"/>
        </w:rPr>
        <w:t>对应的指标计算规则</w:t>
      </w:r>
      <w:r>
        <w:t>新增进系统库</w:t>
      </w:r>
      <w:r>
        <w:rPr>
          <w:rFonts w:hint="eastAsia"/>
        </w:rPr>
        <w:t>，</w:t>
      </w:r>
      <w:r>
        <w:t>并完成数据文件</w:t>
      </w:r>
      <w:r>
        <w:rPr>
          <w:rFonts w:hint="eastAsia"/>
        </w:rPr>
        <w:t>信息</w:t>
      </w:r>
      <w:r>
        <w:t>入库。</w:t>
      </w:r>
    </w:p>
    <w:p w:rsidR="00513B86" w:rsidRPr="00270D20" w:rsidRDefault="00513B86" w:rsidP="00513B86">
      <w:pPr>
        <w:pStyle w:val="6"/>
        <w:rPr>
          <w:rFonts w:ascii="宋体" w:hAnsi="宋体"/>
          <w:b/>
          <w:bCs/>
          <w:i/>
          <w:iCs w:val="0"/>
          <w:lang w:val="x-none" w:eastAsia="x-none"/>
        </w:rPr>
      </w:pPr>
      <w:bookmarkStart w:id="680" w:name="_Toc130154547"/>
      <w:r w:rsidRPr="00DB19FB">
        <w:rPr>
          <w:rFonts w:hint="eastAsia"/>
        </w:rPr>
        <w:t>业务工单</w:t>
      </w:r>
      <w:r w:rsidRPr="00DB19FB">
        <w:rPr>
          <w:rFonts w:hint="eastAsia"/>
        </w:rPr>
        <w:t>-</w:t>
      </w:r>
      <w:r>
        <w:rPr>
          <w:rFonts w:hint="eastAsia"/>
        </w:rPr>
        <w:t>手机</w:t>
      </w:r>
      <w:r>
        <w:rPr>
          <w:rFonts w:hint="eastAsia"/>
        </w:rPr>
        <w:t>-</w:t>
      </w:r>
      <w:r>
        <w:rPr>
          <w:rFonts w:hint="eastAsia"/>
        </w:rPr>
        <w:t>手机业务变更当月受理量</w:t>
      </w:r>
      <w:r>
        <w:rPr>
          <w:rFonts w:ascii="宋体" w:hAnsi="宋体" w:hint="eastAsia"/>
          <w:lang w:val="x-none"/>
        </w:rPr>
        <w:t>数</w:t>
      </w:r>
      <w:r w:rsidRPr="005170E3">
        <w:rPr>
          <w:rFonts w:ascii="宋体" w:hAnsi="宋体" w:hint="eastAsia"/>
          <w:lang w:val="x-none"/>
        </w:rPr>
        <w:t>据校验</w:t>
      </w:r>
      <w:bookmarkEnd w:id="680"/>
    </w:p>
    <w:p w:rsidR="00513B86" w:rsidRPr="00DB19FB" w:rsidRDefault="00513B86" w:rsidP="00513B86">
      <w:pPr>
        <w:ind w:left="420" w:firstLine="480"/>
        <w:jc w:val="both"/>
        <w:rPr>
          <w:rFonts w:ascii="宋体" w:hAnsi="宋体"/>
          <w:lang w:val="x-none"/>
        </w:rPr>
      </w:pPr>
      <w:r>
        <w:t>数据处理人员新增</w:t>
      </w:r>
      <w:r w:rsidRPr="00DB19FB">
        <w:rPr>
          <w:rFonts w:hint="eastAsia"/>
        </w:rPr>
        <w:t>业务工单</w:t>
      </w:r>
      <w:r w:rsidRPr="00DB19FB">
        <w:rPr>
          <w:rFonts w:hint="eastAsia"/>
        </w:rPr>
        <w:t>-</w:t>
      </w:r>
      <w:r>
        <w:rPr>
          <w:rFonts w:hint="eastAsia"/>
        </w:rPr>
        <w:t>手机</w:t>
      </w:r>
      <w:r>
        <w:rPr>
          <w:rFonts w:hint="eastAsia"/>
        </w:rPr>
        <w:t>-</w:t>
      </w:r>
      <w:r>
        <w:rPr>
          <w:rFonts w:hint="eastAsia"/>
        </w:rPr>
        <w:t>手机业务变更当月受理量</w:t>
      </w:r>
      <w:r>
        <w:rPr>
          <w:rFonts w:ascii="宋体" w:hAnsi="宋体" w:hint="eastAsia"/>
          <w:lang w:val="x-none"/>
        </w:rPr>
        <w:t>数据</w:t>
      </w:r>
      <w:r>
        <w:t>后，系统会对新增数据的名称</w:t>
      </w:r>
      <w:r>
        <w:rPr>
          <w:rFonts w:hint="eastAsia"/>
        </w:rPr>
        <w:t>、取数口径、数据文件类型、文件编码、调用参数等信息进行校验，判断</w:t>
      </w:r>
      <w:r>
        <w:t>系统中是否已经存在了相同的数据，如存在，则系统提示数据已经存在，并且不允许继续进行后续数据的处理。</w:t>
      </w:r>
    </w:p>
    <w:p w:rsidR="00513B86" w:rsidRPr="00DB19FB" w:rsidRDefault="00513B86" w:rsidP="00513B86">
      <w:pPr>
        <w:pStyle w:val="6"/>
        <w:rPr>
          <w:rFonts w:ascii="宋体" w:hAnsi="宋体"/>
          <w:b/>
          <w:bCs/>
          <w:i/>
          <w:iCs w:val="0"/>
          <w:lang w:val="x-none" w:eastAsia="x-none"/>
        </w:rPr>
      </w:pPr>
      <w:bookmarkStart w:id="681" w:name="_Toc130154548"/>
      <w:r w:rsidRPr="00DB19FB">
        <w:rPr>
          <w:rFonts w:hint="eastAsia"/>
        </w:rPr>
        <w:lastRenderedPageBreak/>
        <w:t>业务工单</w:t>
      </w:r>
      <w:r w:rsidRPr="00DB19FB">
        <w:rPr>
          <w:rFonts w:hint="eastAsia"/>
        </w:rPr>
        <w:t>-</w:t>
      </w:r>
      <w:r>
        <w:rPr>
          <w:rFonts w:hint="eastAsia"/>
        </w:rPr>
        <w:t>手机</w:t>
      </w:r>
      <w:r>
        <w:rPr>
          <w:rFonts w:hint="eastAsia"/>
        </w:rPr>
        <w:t>-</w:t>
      </w:r>
      <w:r>
        <w:rPr>
          <w:rFonts w:hint="eastAsia"/>
        </w:rPr>
        <w:t>手机业务变更当月受理量</w:t>
      </w:r>
      <w:r w:rsidRPr="00DB19FB">
        <w:rPr>
          <w:rFonts w:ascii="宋体" w:hAnsi="宋体" w:hint="eastAsia"/>
          <w:lang w:val="x-none"/>
        </w:rPr>
        <w:t>数据</w:t>
      </w:r>
      <w:r>
        <w:rPr>
          <w:rFonts w:ascii="宋体" w:hAnsi="宋体" w:hint="eastAsia"/>
          <w:lang w:val="x-none"/>
        </w:rPr>
        <w:t>计算</w:t>
      </w:r>
      <w:bookmarkEnd w:id="681"/>
    </w:p>
    <w:p w:rsidR="00513B86" w:rsidRPr="00DB19FB" w:rsidRDefault="00513B86" w:rsidP="00513B86">
      <w:pPr>
        <w:ind w:left="420" w:firstLine="480"/>
        <w:rPr>
          <w:rFonts w:ascii="宋体" w:hAnsi="宋体"/>
          <w:lang w:val="x-none"/>
        </w:rPr>
      </w:pPr>
      <w:r w:rsidRPr="00DB19FB">
        <w:rPr>
          <w:rFonts w:hint="eastAsia"/>
        </w:rPr>
        <w:t>业务工单</w:t>
      </w:r>
      <w:r w:rsidRPr="00DB19FB">
        <w:rPr>
          <w:rFonts w:hint="eastAsia"/>
        </w:rPr>
        <w:t>-</w:t>
      </w:r>
      <w:r>
        <w:rPr>
          <w:rFonts w:hint="eastAsia"/>
        </w:rPr>
        <w:t>手机</w:t>
      </w:r>
      <w:r>
        <w:rPr>
          <w:rFonts w:hint="eastAsia"/>
        </w:rPr>
        <w:t>-</w:t>
      </w:r>
      <w:r>
        <w:rPr>
          <w:rFonts w:hint="eastAsia"/>
        </w:rPr>
        <w:t>手机业务变更当月受理量数据</w:t>
      </w:r>
      <w:r w:rsidRPr="00DB19FB">
        <w:rPr>
          <w:rFonts w:ascii="宋体" w:hAnsi="宋体" w:hint="eastAsia"/>
          <w:lang w:val="x-none"/>
        </w:rPr>
        <w:t>解析</w:t>
      </w:r>
      <w:r>
        <w:rPr>
          <w:rFonts w:hint="eastAsia"/>
        </w:rPr>
        <w:t>成功，根据</w:t>
      </w:r>
      <w:r w:rsidRPr="00DB19FB">
        <w:rPr>
          <w:rFonts w:hint="eastAsia"/>
        </w:rPr>
        <w:t>业务工单</w:t>
      </w:r>
      <w:r w:rsidRPr="00DB19FB">
        <w:rPr>
          <w:rFonts w:hint="eastAsia"/>
        </w:rPr>
        <w:t>-</w:t>
      </w:r>
      <w:r>
        <w:rPr>
          <w:rFonts w:hint="eastAsia"/>
        </w:rPr>
        <w:t>手机</w:t>
      </w:r>
      <w:r>
        <w:rPr>
          <w:rFonts w:hint="eastAsia"/>
        </w:rPr>
        <w:t>-</w:t>
      </w:r>
      <w:r>
        <w:rPr>
          <w:rFonts w:hint="eastAsia"/>
        </w:rPr>
        <w:t>手机业务变更当月受理量</w:t>
      </w:r>
      <w:r w:rsidRPr="00DB19FB">
        <w:rPr>
          <w:rFonts w:hint="eastAsia"/>
        </w:rPr>
        <w:t>指标</w:t>
      </w:r>
      <w:r>
        <w:rPr>
          <w:rFonts w:hint="eastAsia"/>
        </w:rPr>
        <w:t>计算规则，</w:t>
      </w:r>
      <w:r>
        <w:rPr>
          <w:rFonts w:ascii="宋体" w:hAnsi="宋体" w:hint="eastAsia"/>
          <w:lang w:val="x-none"/>
        </w:rPr>
        <w:t>匹配对应的</w:t>
      </w:r>
      <w:r w:rsidRPr="00DB19FB">
        <w:rPr>
          <w:rFonts w:ascii="宋体" w:hAnsi="宋体" w:hint="eastAsia"/>
          <w:lang w:val="x-none"/>
        </w:rPr>
        <w:t>地市、区县编码值</w:t>
      </w:r>
      <w:r>
        <w:rPr>
          <w:rFonts w:ascii="宋体" w:hAnsi="宋体" w:hint="eastAsia"/>
          <w:lang w:val="x-none"/>
        </w:rPr>
        <w:t>并</w:t>
      </w:r>
      <w:r w:rsidRPr="00DB19FB">
        <w:rPr>
          <w:rFonts w:ascii="宋体" w:hAnsi="宋体" w:hint="eastAsia"/>
          <w:lang w:val="x-none"/>
        </w:rPr>
        <w:t>对</w:t>
      </w:r>
      <w:r>
        <w:rPr>
          <w:rFonts w:ascii="宋体" w:hAnsi="宋体" w:hint="eastAsia"/>
          <w:lang w:val="x-none"/>
        </w:rPr>
        <w:t>指标</w:t>
      </w:r>
      <w:r w:rsidRPr="00DB19FB">
        <w:rPr>
          <w:rFonts w:ascii="宋体" w:hAnsi="宋体" w:hint="eastAsia"/>
          <w:lang w:val="x-none"/>
        </w:rPr>
        <w:t>数据进行关联</w:t>
      </w:r>
      <w:r>
        <w:rPr>
          <w:rFonts w:hint="eastAsia"/>
        </w:rPr>
        <w:t>，输出当月</w:t>
      </w:r>
      <w:r w:rsidRPr="00DB19FB">
        <w:rPr>
          <w:rFonts w:hint="eastAsia"/>
        </w:rPr>
        <w:t>业务工单</w:t>
      </w:r>
      <w:r w:rsidRPr="00DB19FB">
        <w:rPr>
          <w:rFonts w:hint="eastAsia"/>
        </w:rPr>
        <w:t>-</w:t>
      </w:r>
      <w:r>
        <w:rPr>
          <w:rFonts w:hint="eastAsia"/>
        </w:rPr>
        <w:t>手机</w:t>
      </w:r>
      <w:r>
        <w:rPr>
          <w:rFonts w:hint="eastAsia"/>
        </w:rPr>
        <w:t>-</w:t>
      </w:r>
      <w:r>
        <w:rPr>
          <w:rFonts w:hint="eastAsia"/>
        </w:rPr>
        <w:t>手机业务变更当月受理量数据。</w:t>
      </w:r>
    </w:p>
    <w:p w:rsidR="00513B86" w:rsidRPr="00DB19FB" w:rsidRDefault="00513B86" w:rsidP="00513B86">
      <w:pPr>
        <w:pStyle w:val="6"/>
        <w:rPr>
          <w:rFonts w:ascii="宋体" w:hAnsi="宋体"/>
          <w:b/>
          <w:bCs/>
          <w:i/>
          <w:iCs w:val="0"/>
          <w:lang w:val="x-none" w:eastAsia="x-none"/>
        </w:rPr>
      </w:pPr>
      <w:bookmarkStart w:id="682" w:name="_Toc130154549"/>
      <w:r w:rsidRPr="00DB19FB">
        <w:rPr>
          <w:rFonts w:hint="eastAsia"/>
        </w:rPr>
        <w:t>业务工单</w:t>
      </w:r>
      <w:r w:rsidRPr="00DB19FB">
        <w:rPr>
          <w:rFonts w:hint="eastAsia"/>
        </w:rPr>
        <w:t>-</w:t>
      </w:r>
      <w:r>
        <w:rPr>
          <w:rFonts w:hint="eastAsia"/>
        </w:rPr>
        <w:t>手机</w:t>
      </w:r>
      <w:r>
        <w:rPr>
          <w:rFonts w:hint="eastAsia"/>
        </w:rPr>
        <w:t>-</w:t>
      </w:r>
      <w:r>
        <w:rPr>
          <w:rFonts w:hint="eastAsia"/>
        </w:rPr>
        <w:t>手机业务变更当月受理量</w:t>
      </w:r>
      <w:r w:rsidRPr="00DB19FB">
        <w:rPr>
          <w:rFonts w:ascii="宋体" w:hAnsi="宋体" w:hint="eastAsia"/>
          <w:lang w:val="x-none"/>
        </w:rPr>
        <w:t>数据保存</w:t>
      </w:r>
      <w:bookmarkEnd w:id="682"/>
    </w:p>
    <w:p w:rsidR="00513B86" w:rsidRPr="00DB19FB" w:rsidRDefault="00513B86" w:rsidP="00513B86">
      <w:pPr>
        <w:ind w:left="420" w:firstLine="480"/>
        <w:rPr>
          <w:rFonts w:ascii="宋体" w:hAnsi="宋体"/>
          <w:lang w:val="x-none"/>
        </w:rPr>
      </w:pPr>
      <w:r w:rsidRPr="00DB19FB">
        <w:rPr>
          <w:rFonts w:hint="eastAsia"/>
        </w:rPr>
        <w:t>业务工单</w:t>
      </w:r>
      <w:r w:rsidRPr="00DB19FB">
        <w:rPr>
          <w:rFonts w:hint="eastAsia"/>
        </w:rPr>
        <w:t>-</w:t>
      </w:r>
      <w:r>
        <w:rPr>
          <w:rFonts w:hint="eastAsia"/>
        </w:rPr>
        <w:t>手机</w:t>
      </w:r>
      <w:r>
        <w:rPr>
          <w:rFonts w:hint="eastAsia"/>
        </w:rPr>
        <w:t>-</w:t>
      </w:r>
      <w:r>
        <w:rPr>
          <w:rFonts w:hint="eastAsia"/>
        </w:rPr>
        <w:t>手机业务变更当月受理量</w:t>
      </w:r>
      <w:r>
        <w:rPr>
          <w:rFonts w:ascii="宋体" w:hAnsi="宋体" w:hint="eastAsia"/>
          <w:lang w:val="x-none"/>
        </w:rPr>
        <w:t>数据</w:t>
      </w:r>
      <w:r w:rsidRPr="00DB19FB">
        <w:rPr>
          <w:rFonts w:ascii="宋体" w:hAnsi="宋体" w:hint="eastAsia"/>
          <w:lang w:val="x-none"/>
        </w:rPr>
        <w:t>关联完成</w:t>
      </w:r>
      <w:r>
        <w:rPr>
          <w:rFonts w:ascii="宋体" w:hAnsi="宋体" w:hint="eastAsia"/>
          <w:lang w:val="x-none"/>
        </w:rPr>
        <w:t>，</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513B86" w:rsidRPr="00DB19FB" w:rsidRDefault="00513B86" w:rsidP="00513B86">
      <w:pPr>
        <w:pStyle w:val="6"/>
        <w:rPr>
          <w:b/>
          <w:bCs/>
          <w:i/>
          <w:iCs w:val="0"/>
        </w:rPr>
      </w:pPr>
      <w:bookmarkStart w:id="683" w:name="_Toc130154550"/>
      <w:r w:rsidRPr="00DB19FB">
        <w:rPr>
          <w:rFonts w:hint="eastAsia"/>
        </w:rPr>
        <w:t>全省业务工单</w:t>
      </w:r>
      <w:r w:rsidRPr="00DB19FB">
        <w:rPr>
          <w:rFonts w:hint="eastAsia"/>
        </w:rPr>
        <w:t>-</w:t>
      </w:r>
      <w:r>
        <w:rPr>
          <w:rFonts w:hint="eastAsia"/>
        </w:rPr>
        <w:t>手机</w:t>
      </w:r>
      <w:r>
        <w:rPr>
          <w:rFonts w:hint="eastAsia"/>
        </w:rPr>
        <w:t>-</w:t>
      </w:r>
      <w:r>
        <w:rPr>
          <w:rFonts w:hint="eastAsia"/>
        </w:rPr>
        <w:t>手机业务变更当月受理量数据查询</w:t>
      </w:r>
      <w:bookmarkEnd w:id="683"/>
    </w:p>
    <w:p w:rsidR="00513B86" w:rsidRDefault="00513B86" w:rsidP="00513B86">
      <w:pPr>
        <w:ind w:left="420" w:firstLine="480"/>
      </w:pPr>
      <w:r>
        <w:rPr>
          <w:rFonts w:ascii="宋体" w:hAnsi="宋体" w:hint="eastAsia"/>
          <w:lang w:val="x-none"/>
        </w:rPr>
        <w:t>输入G</w:t>
      </w:r>
      <w:r>
        <w:rPr>
          <w:rFonts w:ascii="宋体" w:hAnsi="宋体"/>
          <w:lang w:val="x-none"/>
        </w:rPr>
        <w:t>IS</w:t>
      </w:r>
      <w:r>
        <w:rPr>
          <w:rFonts w:ascii="宋体" w:hAnsi="宋体" w:hint="eastAsia"/>
          <w:lang w:val="x-none"/>
        </w:rPr>
        <w:t>信息、区域、</w:t>
      </w:r>
      <w:r w:rsidRPr="00DB19FB">
        <w:rPr>
          <w:rFonts w:ascii="宋体" w:hAnsi="宋体" w:hint="eastAsia"/>
          <w:lang w:val="x-none"/>
        </w:rPr>
        <w:t>时间</w:t>
      </w:r>
      <w:r>
        <w:rPr>
          <w:rFonts w:ascii="宋体" w:hAnsi="宋体" w:hint="eastAsia"/>
          <w:lang w:val="x-none"/>
        </w:rPr>
        <w:t>等查询信息，查询完成展示</w:t>
      </w:r>
      <w:r w:rsidRPr="00DB19FB">
        <w:rPr>
          <w:rFonts w:hint="eastAsia"/>
        </w:rPr>
        <w:t>全省业务工单</w:t>
      </w:r>
      <w:r w:rsidRPr="00DB19FB">
        <w:rPr>
          <w:rFonts w:hint="eastAsia"/>
        </w:rPr>
        <w:t>-</w:t>
      </w:r>
      <w:r>
        <w:rPr>
          <w:rFonts w:hint="eastAsia"/>
        </w:rPr>
        <w:t>手机</w:t>
      </w:r>
      <w:r>
        <w:rPr>
          <w:rFonts w:hint="eastAsia"/>
        </w:rPr>
        <w:t>-</w:t>
      </w:r>
      <w:r>
        <w:rPr>
          <w:rFonts w:hint="eastAsia"/>
        </w:rPr>
        <w:t>手机业务变更当月受理量</w:t>
      </w:r>
      <w:r>
        <w:rPr>
          <w:rFonts w:ascii="宋体" w:hAnsi="宋体" w:hint="eastAsia"/>
          <w:lang w:val="x-none"/>
        </w:rPr>
        <w:t>数据结果</w:t>
      </w:r>
      <w:r w:rsidRPr="00DB19FB">
        <w:rPr>
          <w:rFonts w:hint="eastAsia"/>
        </w:rPr>
        <w:t>。</w:t>
      </w:r>
    </w:p>
    <w:p w:rsidR="00513B86" w:rsidRPr="00DB19FB" w:rsidRDefault="00513B86" w:rsidP="00513B86">
      <w:pPr>
        <w:pStyle w:val="6"/>
        <w:rPr>
          <w:b/>
          <w:bCs/>
          <w:i/>
          <w:iCs w:val="0"/>
        </w:rPr>
      </w:pPr>
      <w:bookmarkStart w:id="684" w:name="_Toc130154551"/>
      <w:r w:rsidRPr="00DB19FB">
        <w:rPr>
          <w:rFonts w:hint="eastAsia"/>
        </w:rPr>
        <w:t>区县业务工单</w:t>
      </w:r>
      <w:r w:rsidRPr="00DB19FB">
        <w:rPr>
          <w:rFonts w:hint="eastAsia"/>
        </w:rPr>
        <w:t>-</w:t>
      </w:r>
      <w:r>
        <w:rPr>
          <w:rFonts w:hint="eastAsia"/>
        </w:rPr>
        <w:t>手机</w:t>
      </w:r>
      <w:r>
        <w:rPr>
          <w:rFonts w:hint="eastAsia"/>
        </w:rPr>
        <w:t>-</w:t>
      </w:r>
      <w:r>
        <w:rPr>
          <w:rFonts w:hint="eastAsia"/>
        </w:rPr>
        <w:t>手机业务变更当月受理量数据查询</w:t>
      </w:r>
      <w:bookmarkEnd w:id="684"/>
    </w:p>
    <w:p w:rsidR="00513B86" w:rsidRDefault="00513B86" w:rsidP="00513B86">
      <w:pPr>
        <w:ind w:left="420" w:firstLine="480"/>
      </w:pPr>
      <w:r w:rsidRPr="00DF78AA">
        <w:rPr>
          <w:rFonts w:ascii="宋体" w:hAnsi="宋体" w:hint="eastAsia"/>
          <w:lang w:val="x-none"/>
        </w:rPr>
        <w:t>综调人员登录综调中心，进入</w:t>
      </w:r>
      <w:r>
        <w:rPr>
          <w:rFonts w:ascii="宋体" w:hAnsi="宋体" w:hint="eastAsia"/>
          <w:lang w:val="x-none"/>
        </w:rPr>
        <w:t>业务专区</w:t>
      </w:r>
      <w:r w:rsidRPr="00DF78AA">
        <w:rPr>
          <w:rFonts w:ascii="宋体" w:hAnsi="宋体" w:hint="eastAsia"/>
          <w:lang w:val="x-none"/>
        </w:rPr>
        <w:t>管理模块，选择</w:t>
      </w:r>
      <w:r w:rsidRPr="00DB19FB">
        <w:rPr>
          <w:rFonts w:hint="eastAsia"/>
        </w:rPr>
        <w:t>全省业务工单</w:t>
      </w:r>
      <w:r w:rsidRPr="00DB19FB">
        <w:rPr>
          <w:rFonts w:hint="eastAsia"/>
        </w:rPr>
        <w:t>-</w:t>
      </w:r>
      <w:r w:rsidRPr="00DB19FB">
        <w:rPr>
          <w:rFonts w:hint="eastAsia"/>
        </w:rPr>
        <w:t>宽带</w:t>
      </w:r>
      <w:r w:rsidRPr="00DF78AA">
        <w:rPr>
          <w:rFonts w:ascii="宋体" w:hAnsi="宋体" w:hint="eastAsia"/>
          <w:lang w:val="x-none"/>
        </w:rPr>
        <w:t>界面，输入日期、查询后展示该指标区县的趋势图</w:t>
      </w:r>
      <w:r w:rsidRPr="00DB19FB">
        <w:rPr>
          <w:rFonts w:hint="eastAsia"/>
        </w:rPr>
        <w:t>。</w:t>
      </w:r>
    </w:p>
    <w:p w:rsidR="00513B86" w:rsidRPr="00DB19FB" w:rsidRDefault="00513B86" w:rsidP="00513B86">
      <w:pPr>
        <w:pStyle w:val="5"/>
      </w:pPr>
      <w:bookmarkStart w:id="685" w:name="_Toc130154552"/>
      <w:r w:rsidRPr="00DB19FB">
        <w:rPr>
          <w:rFonts w:hint="eastAsia"/>
        </w:rPr>
        <w:t>业务工单-手机-手机业务变更本月归档量</w:t>
      </w:r>
      <w:r>
        <w:rPr>
          <w:rFonts w:hint="eastAsia"/>
        </w:rPr>
        <w:t>管理</w:t>
      </w:r>
      <w:bookmarkEnd w:id="685"/>
    </w:p>
    <w:p w:rsidR="00513B86" w:rsidRPr="00A14368" w:rsidRDefault="00513B86" w:rsidP="00513B86">
      <w:pPr>
        <w:pStyle w:val="6"/>
        <w:rPr>
          <w:b/>
          <w:bCs/>
          <w:i/>
          <w:iCs w:val="0"/>
        </w:rPr>
      </w:pPr>
      <w:bookmarkStart w:id="686" w:name="_Toc130154553"/>
      <w:r w:rsidRPr="00DB19FB">
        <w:rPr>
          <w:rFonts w:hint="eastAsia"/>
        </w:rPr>
        <w:t>业务工单</w:t>
      </w:r>
      <w:r w:rsidRPr="00DB19FB">
        <w:rPr>
          <w:rFonts w:hint="eastAsia"/>
        </w:rPr>
        <w:t>-</w:t>
      </w:r>
      <w:r>
        <w:rPr>
          <w:rFonts w:hint="eastAsia"/>
        </w:rPr>
        <w:t>手机</w:t>
      </w:r>
      <w:r>
        <w:rPr>
          <w:rFonts w:hint="eastAsia"/>
        </w:rPr>
        <w:t>-</w:t>
      </w:r>
      <w:r>
        <w:rPr>
          <w:rFonts w:hint="eastAsia"/>
        </w:rPr>
        <w:t>手机业务变更本月归档量计算规则管理</w:t>
      </w:r>
      <w:bookmarkEnd w:id="686"/>
    </w:p>
    <w:p w:rsidR="00513B86" w:rsidRPr="00706BDE" w:rsidRDefault="00513B86" w:rsidP="00513B86">
      <w:pPr>
        <w:ind w:left="420" w:firstLine="480"/>
      </w:pPr>
      <w:r>
        <w:t>根据</w:t>
      </w:r>
      <w:r w:rsidRPr="00DB19FB">
        <w:rPr>
          <w:rFonts w:hint="eastAsia"/>
        </w:rPr>
        <w:t>业务工单</w:t>
      </w:r>
      <w:r w:rsidRPr="00DB19FB">
        <w:rPr>
          <w:rFonts w:hint="eastAsia"/>
        </w:rPr>
        <w:t>-</w:t>
      </w:r>
      <w:r>
        <w:rPr>
          <w:rFonts w:hint="eastAsia"/>
        </w:rPr>
        <w:t>宽带变更</w:t>
      </w:r>
      <w:r>
        <w:t>指标说明文档，分析统计口径，将文字统计口径转化为口径数据，在系统中录入统计规则，并提供计算规则的增加、删除、修改功能</w:t>
      </w:r>
      <w:r>
        <w:rPr>
          <w:rFonts w:hint="eastAsia"/>
        </w:rPr>
        <w:t>，</w:t>
      </w:r>
      <w:r w:rsidRPr="00DB19FB">
        <w:rPr>
          <w:rFonts w:hint="eastAsia"/>
        </w:rPr>
        <w:t>业务工单</w:t>
      </w:r>
      <w:r w:rsidRPr="00DB19FB">
        <w:rPr>
          <w:rFonts w:hint="eastAsia"/>
        </w:rPr>
        <w:t>-</w:t>
      </w:r>
      <w:r>
        <w:rPr>
          <w:rFonts w:hint="eastAsia"/>
        </w:rPr>
        <w:t>宽带变更计算规则信息文件入库。</w:t>
      </w:r>
    </w:p>
    <w:p w:rsidR="00513B86" w:rsidRPr="00162339" w:rsidRDefault="00513B86" w:rsidP="00513B86">
      <w:pPr>
        <w:pStyle w:val="6"/>
        <w:rPr>
          <w:b/>
          <w:bCs/>
          <w:i/>
          <w:iCs w:val="0"/>
        </w:rPr>
      </w:pPr>
      <w:bookmarkStart w:id="687" w:name="_Toc130154554"/>
      <w:r w:rsidRPr="00DB19FB">
        <w:rPr>
          <w:rFonts w:hint="eastAsia"/>
        </w:rPr>
        <w:t>业务工单</w:t>
      </w:r>
      <w:r w:rsidRPr="00DB19FB">
        <w:rPr>
          <w:rFonts w:hint="eastAsia"/>
        </w:rPr>
        <w:t>-</w:t>
      </w:r>
      <w:r>
        <w:rPr>
          <w:rFonts w:hint="eastAsia"/>
        </w:rPr>
        <w:t>手机</w:t>
      </w:r>
      <w:r>
        <w:rPr>
          <w:rFonts w:hint="eastAsia"/>
        </w:rPr>
        <w:t>-</w:t>
      </w:r>
      <w:r>
        <w:rPr>
          <w:rFonts w:hint="eastAsia"/>
        </w:rPr>
        <w:t>手机业务变更本月归档量</w:t>
      </w:r>
      <w:r w:rsidRPr="00162339">
        <w:rPr>
          <w:rFonts w:hint="eastAsia"/>
        </w:rPr>
        <w:t>分析</w:t>
      </w:r>
      <w:bookmarkEnd w:id="687"/>
    </w:p>
    <w:p w:rsidR="00513B86" w:rsidRPr="0088147F" w:rsidRDefault="00513B86" w:rsidP="00513B86">
      <w:pPr>
        <w:ind w:left="420" w:firstLine="480"/>
        <w:rPr>
          <w:rFonts w:ascii="宋体" w:hAnsi="宋体"/>
          <w:lang w:val="x-none"/>
        </w:rPr>
      </w:pPr>
      <w:r>
        <w:t>提取对端系统提供的</w:t>
      </w:r>
      <w:r w:rsidRPr="00DB19FB">
        <w:rPr>
          <w:rFonts w:hint="eastAsia"/>
        </w:rPr>
        <w:t>业务工单</w:t>
      </w:r>
      <w:r w:rsidRPr="00DB19FB">
        <w:rPr>
          <w:rFonts w:hint="eastAsia"/>
        </w:rPr>
        <w:t>-</w:t>
      </w:r>
      <w:r>
        <w:rPr>
          <w:rFonts w:hint="eastAsia"/>
        </w:rPr>
        <w:t>手机</w:t>
      </w:r>
      <w:r>
        <w:rPr>
          <w:rFonts w:hint="eastAsia"/>
        </w:rPr>
        <w:t>-</w:t>
      </w:r>
      <w:r>
        <w:rPr>
          <w:rFonts w:hint="eastAsia"/>
        </w:rPr>
        <w:t>手机业务变更本月归档量</w:t>
      </w:r>
      <w:r>
        <w:t>数据，对数</w:t>
      </w:r>
      <w:r>
        <w:lastRenderedPageBreak/>
        <w:t>据文件进行分析，比对数据文件名称、格式、类型、推送周期，分析完成且无异常，进入数据新增环节。分析失败，提示数据分析异常</w:t>
      </w:r>
      <w:r>
        <w:rPr>
          <w:rFonts w:hint="eastAsia"/>
        </w:rPr>
        <w:t>，再次核查确认数据。</w:t>
      </w:r>
    </w:p>
    <w:p w:rsidR="00513B86" w:rsidRPr="002B06C9" w:rsidRDefault="00513B86" w:rsidP="00513B86">
      <w:pPr>
        <w:pStyle w:val="6"/>
        <w:rPr>
          <w:b/>
          <w:bCs/>
          <w:i/>
          <w:iCs w:val="0"/>
        </w:rPr>
      </w:pPr>
      <w:bookmarkStart w:id="688" w:name="_Toc130154555"/>
      <w:r w:rsidRPr="00DB19FB">
        <w:rPr>
          <w:rFonts w:hint="eastAsia"/>
        </w:rPr>
        <w:t>业务工单</w:t>
      </w:r>
      <w:r w:rsidRPr="00DB19FB">
        <w:rPr>
          <w:rFonts w:hint="eastAsia"/>
        </w:rPr>
        <w:t>-</w:t>
      </w:r>
      <w:r>
        <w:rPr>
          <w:rFonts w:hint="eastAsia"/>
        </w:rPr>
        <w:t>手机</w:t>
      </w:r>
      <w:r>
        <w:rPr>
          <w:rFonts w:hint="eastAsia"/>
        </w:rPr>
        <w:t>-</w:t>
      </w:r>
      <w:r>
        <w:rPr>
          <w:rFonts w:hint="eastAsia"/>
        </w:rPr>
        <w:t>手机业务变更本月归档量</w:t>
      </w:r>
      <w:r w:rsidRPr="002B06C9">
        <w:rPr>
          <w:rFonts w:hint="eastAsia"/>
        </w:rPr>
        <w:t>数据新增</w:t>
      </w:r>
      <w:bookmarkEnd w:id="688"/>
    </w:p>
    <w:p w:rsidR="00513B86" w:rsidRPr="004707D4" w:rsidRDefault="00513B86" w:rsidP="00513B86">
      <w:pPr>
        <w:ind w:left="420" w:firstLine="480"/>
        <w:rPr>
          <w:rFonts w:ascii="宋体" w:hAnsi="宋体"/>
          <w:lang w:val="x-none"/>
        </w:rPr>
      </w:pPr>
      <w:r w:rsidRPr="00DB19FB">
        <w:rPr>
          <w:rFonts w:hint="eastAsia"/>
        </w:rPr>
        <w:t>业务工单</w:t>
      </w:r>
      <w:r w:rsidRPr="00DB19FB">
        <w:rPr>
          <w:rFonts w:hint="eastAsia"/>
        </w:rPr>
        <w:t>-</w:t>
      </w:r>
      <w:r>
        <w:rPr>
          <w:rFonts w:hint="eastAsia"/>
        </w:rPr>
        <w:t>手机</w:t>
      </w:r>
      <w:r>
        <w:rPr>
          <w:rFonts w:hint="eastAsia"/>
        </w:rPr>
        <w:t>-</w:t>
      </w:r>
      <w:r>
        <w:rPr>
          <w:rFonts w:hint="eastAsia"/>
        </w:rPr>
        <w:t>手机业务变更本月归档量</w:t>
      </w:r>
      <w:r>
        <w:t>数据新增功能，</w:t>
      </w:r>
      <w:r w:rsidRPr="00DB19FB">
        <w:rPr>
          <w:rFonts w:hint="eastAsia"/>
        </w:rPr>
        <w:t>业务工单</w:t>
      </w:r>
      <w:r w:rsidRPr="00DB19FB">
        <w:rPr>
          <w:rFonts w:hint="eastAsia"/>
        </w:rPr>
        <w:t>-</w:t>
      </w:r>
      <w:r>
        <w:rPr>
          <w:rFonts w:hint="eastAsia"/>
        </w:rPr>
        <w:t>手机</w:t>
      </w:r>
      <w:r>
        <w:rPr>
          <w:rFonts w:hint="eastAsia"/>
        </w:rPr>
        <w:t>-</w:t>
      </w:r>
      <w:r>
        <w:rPr>
          <w:rFonts w:hint="eastAsia"/>
        </w:rPr>
        <w:t>手机业务变更本月归档量</w:t>
      </w:r>
      <w:r>
        <w:t>指标采集时，</w:t>
      </w:r>
      <w:r>
        <w:rPr>
          <w:rFonts w:hint="eastAsia"/>
        </w:rPr>
        <w:t>依据</w:t>
      </w:r>
      <w:r w:rsidRPr="00DB19FB">
        <w:rPr>
          <w:rFonts w:hint="eastAsia"/>
        </w:rPr>
        <w:t>业务工单</w:t>
      </w:r>
      <w:r w:rsidRPr="00DB19FB">
        <w:rPr>
          <w:rFonts w:hint="eastAsia"/>
        </w:rPr>
        <w:t>-</w:t>
      </w:r>
      <w:r>
        <w:rPr>
          <w:rFonts w:hint="eastAsia"/>
        </w:rPr>
        <w:t>手机</w:t>
      </w:r>
      <w:r>
        <w:rPr>
          <w:rFonts w:hint="eastAsia"/>
        </w:rPr>
        <w:t>-</w:t>
      </w:r>
      <w:r>
        <w:rPr>
          <w:rFonts w:hint="eastAsia"/>
        </w:rPr>
        <w:t>手机业务变更本月归档量</w:t>
      </w:r>
      <w:r>
        <w:t>计算规则</w:t>
      </w:r>
      <w:r>
        <w:rPr>
          <w:rFonts w:hint="eastAsia"/>
        </w:rPr>
        <w:t>，数据</w:t>
      </w:r>
      <w:r>
        <w:t>处理人员确认</w:t>
      </w:r>
      <w:r>
        <w:rPr>
          <w:rFonts w:hint="eastAsia"/>
        </w:rPr>
        <w:t>并</w:t>
      </w:r>
      <w:r>
        <w:t>比对原始数据，将原始的数据和指标数据</w:t>
      </w:r>
      <w:r>
        <w:rPr>
          <w:rFonts w:hint="eastAsia"/>
        </w:rPr>
        <w:t>对应的指标计算规则</w:t>
      </w:r>
      <w:r>
        <w:t>新增进系统库</w:t>
      </w:r>
      <w:r>
        <w:rPr>
          <w:rFonts w:hint="eastAsia"/>
        </w:rPr>
        <w:t>，</w:t>
      </w:r>
      <w:r>
        <w:t>并完成数据文件</w:t>
      </w:r>
      <w:r>
        <w:rPr>
          <w:rFonts w:hint="eastAsia"/>
        </w:rPr>
        <w:t>信息</w:t>
      </w:r>
      <w:r>
        <w:t>入库。</w:t>
      </w:r>
    </w:p>
    <w:p w:rsidR="00513B86" w:rsidRPr="00270D20" w:rsidRDefault="00513B86" w:rsidP="00513B86">
      <w:pPr>
        <w:pStyle w:val="6"/>
        <w:rPr>
          <w:rFonts w:ascii="宋体" w:hAnsi="宋体"/>
          <w:b/>
          <w:bCs/>
          <w:i/>
          <w:iCs w:val="0"/>
          <w:lang w:val="x-none" w:eastAsia="x-none"/>
        </w:rPr>
      </w:pPr>
      <w:bookmarkStart w:id="689" w:name="_Toc130154556"/>
      <w:r w:rsidRPr="00DB19FB">
        <w:rPr>
          <w:rFonts w:hint="eastAsia"/>
        </w:rPr>
        <w:t>业务工单</w:t>
      </w:r>
      <w:r w:rsidRPr="00DB19FB">
        <w:rPr>
          <w:rFonts w:hint="eastAsia"/>
        </w:rPr>
        <w:t>-</w:t>
      </w:r>
      <w:r>
        <w:rPr>
          <w:rFonts w:hint="eastAsia"/>
        </w:rPr>
        <w:t>手机</w:t>
      </w:r>
      <w:r>
        <w:rPr>
          <w:rFonts w:hint="eastAsia"/>
        </w:rPr>
        <w:t>-</w:t>
      </w:r>
      <w:r>
        <w:rPr>
          <w:rFonts w:hint="eastAsia"/>
        </w:rPr>
        <w:t>手机业务变更本月归档量</w:t>
      </w:r>
      <w:r>
        <w:rPr>
          <w:rFonts w:ascii="宋体" w:hAnsi="宋体" w:hint="eastAsia"/>
          <w:lang w:val="x-none"/>
        </w:rPr>
        <w:t>数</w:t>
      </w:r>
      <w:r w:rsidRPr="005170E3">
        <w:rPr>
          <w:rFonts w:ascii="宋体" w:hAnsi="宋体" w:hint="eastAsia"/>
          <w:lang w:val="x-none"/>
        </w:rPr>
        <w:t>据校验</w:t>
      </w:r>
      <w:bookmarkEnd w:id="689"/>
    </w:p>
    <w:p w:rsidR="00513B86" w:rsidRPr="00DB19FB" w:rsidRDefault="00513B86" w:rsidP="00513B86">
      <w:pPr>
        <w:ind w:left="420" w:firstLine="480"/>
        <w:jc w:val="both"/>
        <w:rPr>
          <w:rFonts w:ascii="宋体" w:hAnsi="宋体"/>
          <w:lang w:val="x-none"/>
        </w:rPr>
      </w:pPr>
      <w:r>
        <w:t>数据处理人员新增</w:t>
      </w:r>
      <w:r w:rsidRPr="00DB19FB">
        <w:rPr>
          <w:rFonts w:hint="eastAsia"/>
        </w:rPr>
        <w:t>业务工单</w:t>
      </w:r>
      <w:r w:rsidRPr="00DB19FB">
        <w:rPr>
          <w:rFonts w:hint="eastAsia"/>
        </w:rPr>
        <w:t>-</w:t>
      </w:r>
      <w:r>
        <w:rPr>
          <w:rFonts w:hint="eastAsia"/>
        </w:rPr>
        <w:t>手机</w:t>
      </w:r>
      <w:r>
        <w:rPr>
          <w:rFonts w:hint="eastAsia"/>
        </w:rPr>
        <w:t>-</w:t>
      </w:r>
      <w:r>
        <w:rPr>
          <w:rFonts w:hint="eastAsia"/>
        </w:rPr>
        <w:t>手机业务变更本月归档量</w:t>
      </w:r>
      <w:r>
        <w:rPr>
          <w:rFonts w:ascii="宋体" w:hAnsi="宋体" w:hint="eastAsia"/>
          <w:lang w:val="x-none"/>
        </w:rPr>
        <w:t>数据</w:t>
      </w:r>
      <w:r>
        <w:t>后，系统会对新增数据的名称</w:t>
      </w:r>
      <w:r>
        <w:rPr>
          <w:rFonts w:hint="eastAsia"/>
        </w:rPr>
        <w:t>、取数口径、数据文件类型、文件编码、调用参数等信息进行校验，判断</w:t>
      </w:r>
      <w:r>
        <w:t>系统中是否已经存在了相同的数据，如存在，则系统提示数据已经存在，并且不允许继续进行后续数据的处理。</w:t>
      </w:r>
    </w:p>
    <w:p w:rsidR="00513B86" w:rsidRPr="00DB19FB" w:rsidRDefault="00513B86" w:rsidP="00513B86">
      <w:pPr>
        <w:pStyle w:val="6"/>
        <w:rPr>
          <w:rFonts w:ascii="宋体" w:hAnsi="宋体"/>
          <w:b/>
          <w:bCs/>
          <w:i/>
          <w:iCs w:val="0"/>
          <w:lang w:val="x-none" w:eastAsia="x-none"/>
        </w:rPr>
      </w:pPr>
      <w:bookmarkStart w:id="690" w:name="_Toc130154557"/>
      <w:r w:rsidRPr="00DB19FB">
        <w:rPr>
          <w:rFonts w:hint="eastAsia"/>
        </w:rPr>
        <w:t>业务工单</w:t>
      </w:r>
      <w:r w:rsidRPr="00DB19FB">
        <w:rPr>
          <w:rFonts w:hint="eastAsia"/>
        </w:rPr>
        <w:t>-</w:t>
      </w:r>
      <w:r>
        <w:rPr>
          <w:rFonts w:hint="eastAsia"/>
        </w:rPr>
        <w:t>手机</w:t>
      </w:r>
      <w:r>
        <w:rPr>
          <w:rFonts w:hint="eastAsia"/>
        </w:rPr>
        <w:t>-</w:t>
      </w:r>
      <w:r>
        <w:rPr>
          <w:rFonts w:hint="eastAsia"/>
        </w:rPr>
        <w:t>手机业务变更本月归档量</w:t>
      </w:r>
      <w:r w:rsidRPr="00DB19FB">
        <w:rPr>
          <w:rFonts w:ascii="宋体" w:hAnsi="宋体" w:hint="eastAsia"/>
          <w:lang w:val="x-none"/>
        </w:rPr>
        <w:t>数据</w:t>
      </w:r>
      <w:r>
        <w:rPr>
          <w:rFonts w:ascii="宋体" w:hAnsi="宋体" w:hint="eastAsia"/>
          <w:lang w:val="x-none"/>
        </w:rPr>
        <w:t>计算</w:t>
      </w:r>
      <w:bookmarkEnd w:id="690"/>
    </w:p>
    <w:p w:rsidR="00513B86" w:rsidRPr="00DB19FB" w:rsidRDefault="00513B86" w:rsidP="00513B86">
      <w:pPr>
        <w:ind w:left="420" w:firstLine="480"/>
        <w:rPr>
          <w:rFonts w:ascii="宋体" w:hAnsi="宋体"/>
          <w:lang w:val="x-none"/>
        </w:rPr>
      </w:pPr>
      <w:r w:rsidRPr="00DB19FB">
        <w:rPr>
          <w:rFonts w:hint="eastAsia"/>
        </w:rPr>
        <w:t>业务工单</w:t>
      </w:r>
      <w:r w:rsidRPr="00DB19FB">
        <w:rPr>
          <w:rFonts w:hint="eastAsia"/>
        </w:rPr>
        <w:t>-</w:t>
      </w:r>
      <w:r>
        <w:rPr>
          <w:rFonts w:hint="eastAsia"/>
        </w:rPr>
        <w:t>手机</w:t>
      </w:r>
      <w:r>
        <w:rPr>
          <w:rFonts w:hint="eastAsia"/>
        </w:rPr>
        <w:t>-</w:t>
      </w:r>
      <w:r>
        <w:rPr>
          <w:rFonts w:hint="eastAsia"/>
        </w:rPr>
        <w:t>手机业务变更本月归档量数据</w:t>
      </w:r>
      <w:r w:rsidRPr="00DB19FB">
        <w:rPr>
          <w:rFonts w:ascii="宋体" w:hAnsi="宋体" w:hint="eastAsia"/>
          <w:lang w:val="x-none"/>
        </w:rPr>
        <w:t>解析</w:t>
      </w:r>
      <w:r>
        <w:rPr>
          <w:rFonts w:hint="eastAsia"/>
        </w:rPr>
        <w:t>成功，根据</w:t>
      </w:r>
      <w:r w:rsidRPr="00DB19FB">
        <w:rPr>
          <w:rFonts w:hint="eastAsia"/>
        </w:rPr>
        <w:t>业务工单</w:t>
      </w:r>
      <w:r w:rsidRPr="00DB19FB">
        <w:rPr>
          <w:rFonts w:hint="eastAsia"/>
        </w:rPr>
        <w:t>-</w:t>
      </w:r>
      <w:r>
        <w:rPr>
          <w:rFonts w:hint="eastAsia"/>
        </w:rPr>
        <w:t>手机</w:t>
      </w:r>
      <w:r>
        <w:rPr>
          <w:rFonts w:hint="eastAsia"/>
        </w:rPr>
        <w:t>-</w:t>
      </w:r>
      <w:r>
        <w:rPr>
          <w:rFonts w:hint="eastAsia"/>
        </w:rPr>
        <w:t>手机业务变更本月归档量</w:t>
      </w:r>
      <w:r w:rsidRPr="00DB19FB">
        <w:rPr>
          <w:rFonts w:hint="eastAsia"/>
        </w:rPr>
        <w:t>指标</w:t>
      </w:r>
      <w:r>
        <w:rPr>
          <w:rFonts w:hint="eastAsia"/>
        </w:rPr>
        <w:t>计算规则，</w:t>
      </w:r>
      <w:r>
        <w:rPr>
          <w:rFonts w:ascii="宋体" w:hAnsi="宋体" w:hint="eastAsia"/>
          <w:lang w:val="x-none"/>
        </w:rPr>
        <w:t>匹配对应的</w:t>
      </w:r>
      <w:r w:rsidRPr="00DB19FB">
        <w:rPr>
          <w:rFonts w:ascii="宋体" w:hAnsi="宋体" w:hint="eastAsia"/>
          <w:lang w:val="x-none"/>
        </w:rPr>
        <w:t>地市、区县编码值</w:t>
      </w:r>
      <w:r>
        <w:rPr>
          <w:rFonts w:ascii="宋体" w:hAnsi="宋体" w:hint="eastAsia"/>
          <w:lang w:val="x-none"/>
        </w:rPr>
        <w:t>并</w:t>
      </w:r>
      <w:r w:rsidRPr="00DB19FB">
        <w:rPr>
          <w:rFonts w:ascii="宋体" w:hAnsi="宋体" w:hint="eastAsia"/>
          <w:lang w:val="x-none"/>
        </w:rPr>
        <w:t>对</w:t>
      </w:r>
      <w:r>
        <w:rPr>
          <w:rFonts w:ascii="宋体" w:hAnsi="宋体" w:hint="eastAsia"/>
          <w:lang w:val="x-none"/>
        </w:rPr>
        <w:t>指标</w:t>
      </w:r>
      <w:r w:rsidRPr="00DB19FB">
        <w:rPr>
          <w:rFonts w:ascii="宋体" w:hAnsi="宋体" w:hint="eastAsia"/>
          <w:lang w:val="x-none"/>
        </w:rPr>
        <w:t>数据进行关联</w:t>
      </w:r>
      <w:r>
        <w:rPr>
          <w:rFonts w:hint="eastAsia"/>
        </w:rPr>
        <w:t>，输出当月</w:t>
      </w:r>
      <w:r w:rsidRPr="00DB19FB">
        <w:rPr>
          <w:rFonts w:hint="eastAsia"/>
        </w:rPr>
        <w:t>业务工单</w:t>
      </w:r>
      <w:r w:rsidRPr="00DB19FB">
        <w:rPr>
          <w:rFonts w:hint="eastAsia"/>
        </w:rPr>
        <w:t>-</w:t>
      </w:r>
      <w:r>
        <w:rPr>
          <w:rFonts w:hint="eastAsia"/>
        </w:rPr>
        <w:t>手机</w:t>
      </w:r>
      <w:r>
        <w:rPr>
          <w:rFonts w:hint="eastAsia"/>
        </w:rPr>
        <w:t>-</w:t>
      </w:r>
      <w:r>
        <w:rPr>
          <w:rFonts w:hint="eastAsia"/>
        </w:rPr>
        <w:t>手机业务变更本月归档量数据。</w:t>
      </w:r>
    </w:p>
    <w:p w:rsidR="00513B86" w:rsidRPr="00DB19FB" w:rsidRDefault="00513B86" w:rsidP="00513B86">
      <w:pPr>
        <w:pStyle w:val="6"/>
        <w:rPr>
          <w:rFonts w:ascii="宋体" w:hAnsi="宋体"/>
          <w:b/>
          <w:bCs/>
          <w:i/>
          <w:iCs w:val="0"/>
          <w:lang w:val="x-none" w:eastAsia="x-none"/>
        </w:rPr>
      </w:pPr>
      <w:bookmarkStart w:id="691" w:name="_Toc130154558"/>
      <w:r w:rsidRPr="00DB19FB">
        <w:rPr>
          <w:rFonts w:hint="eastAsia"/>
        </w:rPr>
        <w:t>业务工单</w:t>
      </w:r>
      <w:r w:rsidRPr="00DB19FB">
        <w:rPr>
          <w:rFonts w:hint="eastAsia"/>
        </w:rPr>
        <w:t>-</w:t>
      </w:r>
      <w:r>
        <w:rPr>
          <w:rFonts w:hint="eastAsia"/>
        </w:rPr>
        <w:t>手机</w:t>
      </w:r>
      <w:r>
        <w:rPr>
          <w:rFonts w:hint="eastAsia"/>
        </w:rPr>
        <w:t>-</w:t>
      </w:r>
      <w:r>
        <w:rPr>
          <w:rFonts w:hint="eastAsia"/>
        </w:rPr>
        <w:t>手机业务变更本月归档量</w:t>
      </w:r>
      <w:r w:rsidRPr="00DB19FB">
        <w:rPr>
          <w:rFonts w:ascii="宋体" w:hAnsi="宋体" w:hint="eastAsia"/>
          <w:lang w:val="x-none"/>
        </w:rPr>
        <w:t>数据保存</w:t>
      </w:r>
      <w:bookmarkEnd w:id="691"/>
    </w:p>
    <w:p w:rsidR="00513B86" w:rsidRPr="00DB19FB" w:rsidRDefault="00513B86" w:rsidP="00513B86">
      <w:pPr>
        <w:ind w:left="420" w:firstLine="480"/>
        <w:rPr>
          <w:rFonts w:ascii="宋体" w:hAnsi="宋体"/>
          <w:lang w:val="x-none"/>
        </w:rPr>
      </w:pPr>
      <w:r w:rsidRPr="00DB19FB">
        <w:rPr>
          <w:rFonts w:hint="eastAsia"/>
        </w:rPr>
        <w:t>业务工单</w:t>
      </w:r>
      <w:r w:rsidRPr="00DB19FB">
        <w:rPr>
          <w:rFonts w:hint="eastAsia"/>
        </w:rPr>
        <w:t>-</w:t>
      </w:r>
      <w:r>
        <w:rPr>
          <w:rFonts w:hint="eastAsia"/>
        </w:rPr>
        <w:t>手机</w:t>
      </w:r>
      <w:r>
        <w:rPr>
          <w:rFonts w:hint="eastAsia"/>
        </w:rPr>
        <w:t>-</w:t>
      </w:r>
      <w:r>
        <w:rPr>
          <w:rFonts w:hint="eastAsia"/>
        </w:rPr>
        <w:t>手机业务变更本月归档量</w:t>
      </w:r>
      <w:r>
        <w:rPr>
          <w:rFonts w:ascii="宋体" w:hAnsi="宋体" w:hint="eastAsia"/>
          <w:lang w:val="x-none"/>
        </w:rPr>
        <w:t>数据</w:t>
      </w:r>
      <w:r w:rsidRPr="00DB19FB">
        <w:rPr>
          <w:rFonts w:ascii="宋体" w:hAnsi="宋体" w:hint="eastAsia"/>
          <w:lang w:val="x-none"/>
        </w:rPr>
        <w:t>关联完成</w:t>
      </w:r>
      <w:r>
        <w:rPr>
          <w:rFonts w:ascii="宋体" w:hAnsi="宋体" w:hint="eastAsia"/>
          <w:lang w:val="x-none"/>
        </w:rPr>
        <w:t>，</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513B86" w:rsidRPr="00DB19FB" w:rsidRDefault="00513B86" w:rsidP="00513B86">
      <w:pPr>
        <w:pStyle w:val="6"/>
        <w:rPr>
          <w:b/>
          <w:bCs/>
          <w:i/>
          <w:iCs w:val="0"/>
        </w:rPr>
      </w:pPr>
      <w:bookmarkStart w:id="692" w:name="_Toc130154559"/>
      <w:r w:rsidRPr="00DB19FB">
        <w:rPr>
          <w:rFonts w:hint="eastAsia"/>
        </w:rPr>
        <w:t>全省业务工单</w:t>
      </w:r>
      <w:r w:rsidRPr="00DB19FB">
        <w:rPr>
          <w:rFonts w:hint="eastAsia"/>
        </w:rPr>
        <w:t>-</w:t>
      </w:r>
      <w:r>
        <w:rPr>
          <w:rFonts w:hint="eastAsia"/>
        </w:rPr>
        <w:t>手机</w:t>
      </w:r>
      <w:r>
        <w:rPr>
          <w:rFonts w:hint="eastAsia"/>
        </w:rPr>
        <w:t>-</w:t>
      </w:r>
      <w:r>
        <w:rPr>
          <w:rFonts w:hint="eastAsia"/>
        </w:rPr>
        <w:t>手机业务变更本月归档量数据查询</w:t>
      </w:r>
      <w:bookmarkEnd w:id="692"/>
    </w:p>
    <w:p w:rsidR="00513B86" w:rsidRDefault="00513B86" w:rsidP="00513B86">
      <w:pPr>
        <w:ind w:left="420" w:firstLine="480"/>
      </w:pPr>
      <w:r>
        <w:rPr>
          <w:rFonts w:ascii="宋体" w:hAnsi="宋体" w:hint="eastAsia"/>
          <w:lang w:val="x-none"/>
        </w:rPr>
        <w:lastRenderedPageBreak/>
        <w:t>输入G</w:t>
      </w:r>
      <w:r>
        <w:rPr>
          <w:rFonts w:ascii="宋体" w:hAnsi="宋体"/>
          <w:lang w:val="x-none"/>
        </w:rPr>
        <w:t>IS</w:t>
      </w:r>
      <w:r>
        <w:rPr>
          <w:rFonts w:ascii="宋体" w:hAnsi="宋体" w:hint="eastAsia"/>
          <w:lang w:val="x-none"/>
        </w:rPr>
        <w:t>信息、区域、</w:t>
      </w:r>
      <w:r w:rsidRPr="00DB19FB">
        <w:rPr>
          <w:rFonts w:ascii="宋体" w:hAnsi="宋体" w:hint="eastAsia"/>
          <w:lang w:val="x-none"/>
        </w:rPr>
        <w:t>时间</w:t>
      </w:r>
      <w:r>
        <w:rPr>
          <w:rFonts w:ascii="宋体" w:hAnsi="宋体" w:hint="eastAsia"/>
          <w:lang w:val="x-none"/>
        </w:rPr>
        <w:t>等查询信息，查询完成展示</w:t>
      </w:r>
      <w:r w:rsidRPr="00DB19FB">
        <w:rPr>
          <w:rFonts w:hint="eastAsia"/>
        </w:rPr>
        <w:t>全省业务工单</w:t>
      </w:r>
      <w:r w:rsidRPr="00DB19FB">
        <w:rPr>
          <w:rFonts w:hint="eastAsia"/>
        </w:rPr>
        <w:t>-</w:t>
      </w:r>
      <w:r>
        <w:rPr>
          <w:rFonts w:hint="eastAsia"/>
        </w:rPr>
        <w:t>手机</w:t>
      </w:r>
      <w:r>
        <w:rPr>
          <w:rFonts w:hint="eastAsia"/>
        </w:rPr>
        <w:t>-</w:t>
      </w:r>
      <w:r>
        <w:rPr>
          <w:rFonts w:hint="eastAsia"/>
        </w:rPr>
        <w:t>手机业务变更本月归档量</w:t>
      </w:r>
      <w:r>
        <w:rPr>
          <w:rFonts w:ascii="宋体" w:hAnsi="宋体" w:hint="eastAsia"/>
          <w:lang w:val="x-none"/>
        </w:rPr>
        <w:t>数据结果</w:t>
      </w:r>
      <w:r w:rsidRPr="00DB19FB">
        <w:rPr>
          <w:rFonts w:hint="eastAsia"/>
        </w:rPr>
        <w:t>。</w:t>
      </w:r>
    </w:p>
    <w:p w:rsidR="00513B86" w:rsidRPr="00DB19FB" w:rsidRDefault="00513B86" w:rsidP="00513B86">
      <w:pPr>
        <w:pStyle w:val="6"/>
        <w:rPr>
          <w:b/>
          <w:bCs/>
          <w:i/>
          <w:iCs w:val="0"/>
        </w:rPr>
      </w:pPr>
      <w:bookmarkStart w:id="693" w:name="_Toc130154560"/>
      <w:r w:rsidRPr="00DB19FB">
        <w:rPr>
          <w:rFonts w:hint="eastAsia"/>
        </w:rPr>
        <w:t>区县业务工单</w:t>
      </w:r>
      <w:r w:rsidRPr="00DB19FB">
        <w:rPr>
          <w:rFonts w:hint="eastAsia"/>
        </w:rPr>
        <w:t>-</w:t>
      </w:r>
      <w:r>
        <w:rPr>
          <w:rFonts w:hint="eastAsia"/>
        </w:rPr>
        <w:t>手机</w:t>
      </w:r>
      <w:r>
        <w:rPr>
          <w:rFonts w:hint="eastAsia"/>
        </w:rPr>
        <w:t>-</w:t>
      </w:r>
      <w:r>
        <w:rPr>
          <w:rFonts w:hint="eastAsia"/>
        </w:rPr>
        <w:t>手机业务变更本月归档量数据查询</w:t>
      </w:r>
      <w:bookmarkEnd w:id="693"/>
    </w:p>
    <w:p w:rsidR="00513B86" w:rsidRDefault="00513B86" w:rsidP="00513B86">
      <w:pPr>
        <w:ind w:left="420" w:firstLine="480"/>
      </w:pPr>
      <w:r w:rsidRPr="00DF78AA">
        <w:rPr>
          <w:rFonts w:ascii="宋体" w:hAnsi="宋体" w:hint="eastAsia"/>
          <w:lang w:val="x-none"/>
        </w:rPr>
        <w:t>综调人员登录综调中心，进入</w:t>
      </w:r>
      <w:r>
        <w:rPr>
          <w:rFonts w:ascii="宋体" w:hAnsi="宋体" w:hint="eastAsia"/>
          <w:lang w:val="x-none"/>
        </w:rPr>
        <w:t>业务专区</w:t>
      </w:r>
      <w:r w:rsidRPr="00DF78AA">
        <w:rPr>
          <w:rFonts w:ascii="宋体" w:hAnsi="宋体" w:hint="eastAsia"/>
          <w:lang w:val="x-none"/>
        </w:rPr>
        <w:t>管理模块，选择</w:t>
      </w:r>
      <w:r w:rsidRPr="00DB19FB">
        <w:rPr>
          <w:rFonts w:hint="eastAsia"/>
        </w:rPr>
        <w:t>全省业务工单</w:t>
      </w:r>
      <w:r w:rsidRPr="00DB19FB">
        <w:rPr>
          <w:rFonts w:hint="eastAsia"/>
        </w:rPr>
        <w:t>-</w:t>
      </w:r>
      <w:r w:rsidRPr="00DB19FB">
        <w:rPr>
          <w:rFonts w:hint="eastAsia"/>
        </w:rPr>
        <w:t>宽带</w:t>
      </w:r>
      <w:r w:rsidRPr="00DF78AA">
        <w:rPr>
          <w:rFonts w:ascii="宋体" w:hAnsi="宋体" w:hint="eastAsia"/>
          <w:lang w:val="x-none"/>
        </w:rPr>
        <w:t>界面，输入日期、查询后展示该指标区县的趋势图</w:t>
      </w:r>
      <w:r w:rsidRPr="00DB19FB">
        <w:rPr>
          <w:rFonts w:hint="eastAsia"/>
        </w:rPr>
        <w:t>。</w:t>
      </w:r>
    </w:p>
    <w:p w:rsidR="00513B86" w:rsidRPr="00DB19FB" w:rsidRDefault="00513B86" w:rsidP="00513B86">
      <w:pPr>
        <w:pStyle w:val="5"/>
      </w:pPr>
      <w:bookmarkStart w:id="694" w:name="_Toc130154561"/>
      <w:r w:rsidRPr="00DB19FB">
        <w:rPr>
          <w:rFonts w:hint="eastAsia"/>
        </w:rPr>
        <w:t>业务工单-手机-手机业务变更今日受理量</w:t>
      </w:r>
      <w:r>
        <w:rPr>
          <w:rFonts w:hint="eastAsia"/>
        </w:rPr>
        <w:t>管理</w:t>
      </w:r>
      <w:bookmarkEnd w:id="694"/>
    </w:p>
    <w:p w:rsidR="00513B86" w:rsidRPr="00A14368" w:rsidRDefault="00513B86" w:rsidP="00513B86">
      <w:pPr>
        <w:pStyle w:val="6"/>
        <w:rPr>
          <w:b/>
          <w:bCs/>
          <w:i/>
          <w:iCs w:val="0"/>
        </w:rPr>
      </w:pPr>
      <w:bookmarkStart w:id="695" w:name="_Toc130154562"/>
      <w:r w:rsidRPr="00DB19FB">
        <w:rPr>
          <w:rFonts w:hint="eastAsia"/>
        </w:rPr>
        <w:t>业务工单</w:t>
      </w:r>
      <w:r w:rsidRPr="00DB19FB">
        <w:rPr>
          <w:rFonts w:hint="eastAsia"/>
        </w:rPr>
        <w:t>-</w:t>
      </w:r>
      <w:r>
        <w:rPr>
          <w:rFonts w:hint="eastAsia"/>
        </w:rPr>
        <w:t>手机</w:t>
      </w:r>
      <w:r>
        <w:rPr>
          <w:rFonts w:hint="eastAsia"/>
        </w:rPr>
        <w:t>-</w:t>
      </w:r>
      <w:r>
        <w:rPr>
          <w:rFonts w:hint="eastAsia"/>
        </w:rPr>
        <w:t>手机业务变更今日受理量计算规则管理</w:t>
      </w:r>
      <w:bookmarkEnd w:id="695"/>
    </w:p>
    <w:p w:rsidR="00513B86" w:rsidRPr="00706BDE" w:rsidRDefault="00513B86" w:rsidP="00513B86">
      <w:pPr>
        <w:ind w:left="420" w:firstLine="480"/>
      </w:pPr>
      <w:r>
        <w:t>根据</w:t>
      </w:r>
      <w:r w:rsidRPr="00DB19FB">
        <w:rPr>
          <w:rFonts w:hint="eastAsia"/>
        </w:rPr>
        <w:t>业务工单</w:t>
      </w:r>
      <w:r w:rsidRPr="00DB19FB">
        <w:rPr>
          <w:rFonts w:hint="eastAsia"/>
        </w:rPr>
        <w:t>-</w:t>
      </w:r>
      <w:r>
        <w:rPr>
          <w:rFonts w:hint="eastAsia"/>
        </w:rPr>
        <w:t>宽带变更</w:t>
      </w:r>
      <w:r>
        <w:t>指标说明文档，分析统计口径，将文字统计口径转化为口径数据，在系统中录入统计规则，并提供计算规则的增加、删除、修改功能</w:t>
      </w:r>
      <w:r>
        <w:rPr>
          <w:rFonts w:hint="eastAsia"/>
        </w:rPr>
        <w:t>，</w:t>
      </w:r>
      <w:r w:rsidRPr="00DB19FB">
        <w:rPr>
          <w:rFonts w:hint="eastAsia"/>
        </w:rPr>
        <w:t>业务工单</w:t>
      </w:r>
      <w:r w:rsidRPr="00DB19FB">
        <w:rPr>
          <w:rFonts w:hint="eastAsia"/>
        </w:rPr>
        <w:t>-</w:t>
      </w:r>
      <w:r>
        <w:rPr>
          <w:rFonts w:hint="eastAsia"/>
        </w:rPr>
        <w:t>宽带变更计算规则信息文件入库。</w:t>
      </w:r>
    </w:p>
    <w:p w:rsidR="00513B86" w:rsidRPr="00162339" w:rsidRDefault="00513B86" w:rsidP="00513B86">
      <w:pPr>
        <w:pStyle w:val="6"/>
        <w:rPr>
          <w:b/>
          <w:bCs/>
          <w:i/>
          <w:iCs w:val="0"/>
        </w:rPr>
      </w:pPr>
      <w:bookmarkStart w:id="696" w:name="_Toc130154563"/>
      <w:r w:rsidRPr="00DB19FB">
        <w:rPr>
          <w:rFonts w:hint="eastAsia"/>
        </w:rPr>
        <w:t>业务工单</w:t>
      </w:r>
      <w:r w:rsidRPr="00DB19FB">
        <w:rPr>
          <w:rFonts w:hint="eastAsia"/>
        </w:rPr>
        <w:t>-</w:t>
      </w:r>
      <w:r>
        <w:rPr>
          <w:rFonts w:hint="eastAsia"/>
        </w:rPr>
        <w:t>手机</w:t>
      </w:r>
      <w:r>
        <w:rPr>
          <w:rFonts w:hint="eastAsia"/>
        </w:rPr>
        <w:t>-</w:t>
      </w:r>
      <w:r>
        <w:rPr>
          <w:rFonts w:hint="eastAsia"/>
        </w:rPr>
        <w:t>手机业务变更今日受理量</w:t>
      </w:r>
      <w:r w:rsidRPr="00162339">
        <w:rPr>
          <w:rFonts w:hint="eastAsia"/>
        </w:rPr>
        <w:t>分析</w:t>
      </w:r>
      <w:bookmarkEnd w:id="696"/>
    </w:p>
    <w:p w:rsidR="00513B86" w:rsidRPr="0088147F" w:rsidRDefault="00513B86" w:rsidP="00513B86">
      <w:pPr>
        <w:ind w:left="420" w:firstLine="480"/>
        <w:rPr>
          <w:rFonts w:ascii="宋体" w:hAnsi="宋体"/>
          <w:lang w:val="x-none"/>
        </w:rPr>
      </w:pPr>
      <w:r>
        <w:t>提取对端系统提供的</w:t>
      </w:r>
      <w:r w:rsidRPr="00DB19FB">
        <w:rPr>
          <w:rFonts w:hint="eastAsia"/>
        </w:rPr>
        <w:t>业务工单</w:t>
      </w:r>
      <w:r w:rsidRPr="00DB19FB">
        <w:rPr>
          <w:rFonts w:hint="eastAsia"/>
        </w:rPr>
        <w:t>-</w:t>
      </w:r>
      <w:r>
        <w:rPr>
          <w:rFonts w:hint="eastAsia"/>
        </w:rPr>
        <w:t>手机</w:t>
      </w:r>
      <w:r>
        <w:rPr>
          <w:rFonts w:hint="eastAsia"/>
        </w:rPr>
        <w:t>-</w:t>
      </w:r>
      <w:r>
        <w:rPr>
          <w:rFonts w:hint="eastAsia"/>
        </w:rPr>
        <w:t>手机业务变更今日受理量</w:t>
      </w:r>
      <w:r>
        <w:t>数据，对数据文件进行分析，比对数据文件名称、格式、类型、推送周期，分析完成且无异常，进入数据新增环节。分析失败，提示数据分析异常</w:t>
      </w:r>
      <w:r>
        <w:rPr>
          <w:rFonts w:hint="eastAsia"/>
        </w:rPr>
        <w:t>，再次核查确认数据。</w:t>
      </w:r>
    </w:p>
    <w:p w:rsidR="00513B86" w:rsidRPr="002B06C9" w:rsidRDefault="00513B86" w:rsidP="00513B86">
      <w:pPr>
        <w:pStyle w:val="6"/>
        <w:rPr>
          <w:b/>
          <w:bCs/>
          <w:i/>
          <w:iCs w:val="0"/>
        </w:rPr>
      </w:pPr>
      <w:bookmarkStart w:id="697" w:name="_Toc130154564"/>
      <w:r w:rsidRPr="00DB19FB">
        <w:rPr>
          <w:rFonts w:hint="eastAsia"/>
        </w:rPr>
        <w:t>业务工单</w:t>
      </w:r>
      <w:r w:rsidRPr="00DB19FB">
        <w:rPr>
          <w:rFonts w:hint="eastAsia"/>
        </w:rPr>
        <w:t>-</w:t>
      </w:r>
      <w:r>
        <w:rPr>
          <w:rFonts w:hint="eastAsia"/>
        </w:rPr>
        <w:t>手机</w:t>
      </w:r>
      <w:r>
        <w:rPr>
          <w:rFonts w:hint="eastAsia"/>
        </w:rPr>
        <w:t>-</w:t>
      </w:r>
      <w:r>
        <w:rPr>
          <w:rFonts w:hint="eastAsia"/>
        </w:rPr>
        <w:t>手机业务变更今日受理量</w:t>
      </w:r>
      <w:r w:rsidRPr="002B06C9">
        <w:rPr>
          <w:rFonts w:hint="eastAsia"/>
        </w:rPr>
        <w:t>数据新增</w:t>
      </w:r>
      <w:bookmarkEnd w:id="697"/>
    </w:p>
    <w:p w:rsidR="00513B86" w:rsidRPr="004707D4" w:rsidRDefault="00513B86" w:rsidP="00513B86">
      <w:pPr>
        <w:ind w:left="420" w:firstLine="480"/>
        <w:rPr>
          <w:rFonts w:ascii="宋体" w:hAnsi="宋体"/>
          <w:lang w:val="x-none"/>
        </w:rPr>
      </w:pPr>
      <w:r w:rsidRPr="00DB19FB">
        <w:rPr>
          <w:rFonts w:hint="eastAsia"/>
        </w:rPr>
        <w:t>业务工单</w:t>
      </w:r>
      <w:r w:rsidRPr="00DB19FB">
        <w:rPr>
          <w:rFonts w:hint="eastAsia"/>
        </w:rPr>
        <w:t>-</w:t>
      </w:r>
      <w:r>
        <w:rPr>
          <w:rFonts w:hint="eastAsia"/>
        </w:rPr>
        <w:t>手机</w:t>
      </w:r>
      <w:r>
        <w:rPr>
          <w:rFonts w:hint="eastAsia"/>
        </w:rPr>
        <w:t>-</w:t>
      </w:r>
      <w:r>
        <w:rPr>
          <w:rFonts w:hint="eastAsia"/>
        </w:rPr>
        <w:t>手机业务变更今日受理量</w:t>
      </w:r>
      <w:r>
        <w:t>数据新增功能，</w:t>
      </w:r>
      <w:r w:rsidRPr="00DB19FB">
        <w:rPr>
          <w:rFonts w:hint="eastAsia"/>
        </w:rPr>
        <w:t>业务工单</w:t>
      </w:r>
      <w:r w:rsidRPr="00DB19FB">
        <w:rPr>
          <w:rFonts w:hint="eastAsia"/>
        </w:rPr>
        <w:t>-</w:t>
      </w:r>
      <w:r>
        <w:rPr>
          <w:rFonts w:hint="eastAsia"/>
        </w:rPr>
        <w:t>手机</w:t>
      </w:r>
      <w:r>
        <w:rPr>
          <w:rFonts w:hint="eastAsia"/>
        </w:rPr>
        <w:t>-</w:t>
      </w:r>
      <w:r>
        <w:rPr>
          <w:rFonts w:hint="eastAsia"/>
        </w:rPr>
        <w:t>手机业务变更今日受理量</w:t>
      </w:r>
      <w:r>
        <w:t>指标采集时，</w:t>
      </w:r>
      <w:r>
        <w:rPr>
          <w:rFonts w:hint="eastAsia"/>
        </w:rPr>
        <w:t>依据</w:t>
      </w:r>
      <w:r w:rsidRPr="00DB19FB">
        <w:rPr>
          <w:rFonts w:hint="eastAsia"/>
        </w:rPr>
        <w:t>业务工单</w:t>
      </w:r>
      <w:r w:rsidRPr="00DB19FB">
        <w:rPr>
          <w:rFonts w:hint="eastAsia"/>
        </w:rPr>
        <w:t>-</w:t>
      </w:r>
      <w:r>
        <w:rPr>
          <w:rFonts w:hint="eastAsia"/>
        </w:rPr>
        <w:t>手机</w:t>
      </w:r>
      <w:r>
        <w:rPr>
          <w:rFonts w:hint="eastAsia"/>
        </w:rPr>
        <w:t>-</w:t>
      </w:r>
      <w:r>
        <w:rPr>
          <w:rFonts w:hint="eastAsia"/>
        </w:rPr>
        <w:t>手机业务变更今日受理量</w:t>
      </w:r>
      <w:r>
        <w:t>计算规则</w:t>
      </w:r>
      <w:r>
        <w:rPr>
          <w:rFonts w:hint="eastAsia"/>
        </w:rPr>
        <w:t>，数据</w:t>
      </w:r>
      <w:r>
        <w:t>处理人员确认</w:t>
      </w:r>
      <w:r>
        <w:rPr>
          <w:rFonts w:hint="eastAsia"/>
        </w:rPr>
        <w:t>并</w:t>
      </w:r>
      <w:r>
        <w:t>比对原始数据，将原始的数据和指标数据</w:t>
      </w:r>
      <w:r>
        <w:rPr>
          <w:rFonts w:hint="eastAsia"/>
        </w:rPr>
        <w:t>对应的指标计算规则</w:t>
      </w:r>
      <w:r>
        <w:t>新增进系统库</w:t>
      </w:r>
      <w:r>
        <w:rPr>
          <w:rFonts w:hint="eastAsia"/>
        </w:rPr>
        <w:t>，</w:t>
      </w:r>
      <w:r>
        <w:t>并完成数据文件</w:t>
      </w:r>
      <w:r>
        <w:rPr>
          <w:rFonts w:hint="eastAsia"/>
        </w:rPr>
        <w:t>信息</w:t>
      </w:r>
      <w:r>
        <w:t>入库。</w:t>
      </w:r>
    </w:p>
    <w:p w:rsidR="00513B86" w:rsidRPr="00270D20" w:rsidRDefault="00513B86" w:rsidP="00513B86">
      <w:pPr>
        <w:pStyle w:val="6"/>
        <w:rPr>
          <w:rFonts w:ascii="宋体" w:hAnsi="宋体"/>
          <w:b/>
          <w:bCs/>
          <w:i/>
          <w:iCs w:val="0"/>
          <w:lang w:val="x-none" w:eastAsia="x-none"/>
        </w:rPr>
      </w:pPr>
      <w:bookmarkStart w:id="698" w:name="_Toc130154565"/>
      <w:r w:rsidRPr="00DB19FB">
        <w:rPr>
          <w:rFonts w:hint="eastAsia"/>
        </w:rPr>
        <w:t>业务工单</w:t>
      </w:r>
      <w:r w:rsidRPr="00DB19FB">
        <w:rPr>
          <w:rFonts w:hint="eastAsia"/>
        </w:rPr>
        <w:t>-</w:t>
      </w:r>
      <w:r>
        <w:rPr>
          <w:rFonts w:hint="eastAsia"/>
        </w:rPr>
        <w:t>手机</w:t>
      </w:r>
      <w:r>
        <w:rPr>
          <w:rFonts w:hint="eastAsia"/>
        </w:rPr>
        <w:t>-</w:t>
      </w:r>
      <w:r>
        <w:rPr>
          <w:rFonts w:hint="eastAsia"/>
        </w:rPr>
        <w:t>手机业务变更今日受理量</w:t>
      </w:r>
      <w:r>
        <w:rPr>
          <w:rFonts w:ascii="宋体" w:hAnsi="宋体" w:hint="eastAsia"/>
          <w:lang w:val="x-none"/>
        </w:rPr>
        <w:t>数</w:t>
      </w:r>
      <w:r w:rsidRPr="005170E3">
        <w:rPr>
          <w:rFonts w:ascii="宋体" w:hAnsi="宋体" w:hint="eastAsia"/>
          <w:lang w:val="x-none"/>
        </w:rPr>
        <w:t>据校验</w:t>
      </w:r>
      <w:bookmarkEnd w:id="698"/>
    </w:p>
    <w:p w:rsidR="00513B86" w:rsidRPr="00DB19FB" w:rsidRDefault="00513B86" w:rsidP="00513B86">
      <w:pPr>
        <w:ind w:left="420" w:firstLine="480"/>
        <w:jc w:val="both"/>
        <w:rPr>
          <w:rFonts w:ascii="宋体" w:hAnsi="宋体"/>
          <w:lang w:val="x-none"/>
        </w:rPr>
      </w:pPr>
      <w:r>
        <w:t>数据处理人员新增</w:t>
      </w:r>
      <w:r w:rsidRPr="00DB19FB">
        <w:rPr>
          <w:rFonts w:hint="eastAsia"/>
        </w:rPr>
        <w:t>业务工单</w:t>
      </w:r>
      <w:r w:rsidRPr="00DB19FB">
        <w:rPr>
          <w:rFonts w:hint="eastAsia"/>
        </w:rPr>
        <w:t>-</w:t>
      </w:r>
      <w:r>
        <w:rPr>
          <w:rFonts w:hint="eastAsia"/>
        </w:rPr>
        <w:t>手机</w:t>
      </w:r>
      <w:r>
        <w:rPr>
          <w:rFonts w:hint="eastAsia"/>
        </w:rPr>
        <w:t>-</w:t>
      </w:r>
      <w:r>
        <w:rPr>
          <w:rFonts w:hint="eastAsia"/>
        </w:rPr>
        <w:t>手机业务变更今日受理量</w:t>
      </w:r>
      <w:r>
        <w:rPr>
          <w:rFonts w:ascii="宋体" w:hAnsi="宋体" w:hint="eastAsia"/>
          <w:lang w:val="x-none"/>
        </w:rPr>
        <w:t>数据</w:t>
      </w:r>
      <w:r>
        <w:t>后，系统会</w:t>
      </w:r>
      <w:r>
        <w:lastRenderedPageBreak/>
        <w:t>对新增数据的名称</w:t>
      </w:r>
      <w:r>
        <w:rPr>
          <w:rFonts w:hint="eastAsia"/>
        </w:rPr>
        <w:t>、取数口径、数据文件类型、文件编码、调用参数等信息进行校验，判断</w:t>
      </w:r>
      <w:r>
        <w:t>系统中是否已经存在了相同的数据，如存在，则系统提示数据已经存在，并且不允许继续进行后续数据的处理。</w:t>
      </w:r>
    </w:p>
    <w:p w:rsidR="00513B86" w:rsidRPr="00DB19FB" w:rsidRDefault="00513B86" w:rsidP="00513B86">
      <w:pPr>
        <w:pStyle w:val="6"/>
        <w:rPr>
          <w:rFonts w:ascii="宋体" w:hAnsi="宋体"/>
          <w:b/>
          <w:bCs/>
          <w:i/>
          <w:iCs w:val="0"/>
          <w:lang w:val="x-none" w:eastAsia="x-none"/>
        </w:rPr>
      </w:pPr>
      <w:bookmarkStart w:id="699" w:name="_Toc130154566"/>
      <w:r w:rsidRPr="00DB19FB">
        <w:rPr>
          <w:rFonts w:hint="eastAsia"/>
        </w:rPr>
        <w:t>业务工单</w:t>
      </w:r>
      <w:r w:rsidRPr="00DB19FB">
        <w:rPr>
          <w:rFonts w:hint="eastAsia"/>
        </w:rPr>
        <w:t>-</w:t>
      </w:r>
      <w:r>
        <w:rPr>
          <w:rFonts w:hint="eastAsia"/>
        </w:rPr>
        <w:t>手机</w:t>
      </w:r>
      <w:r>
        <w:rPr>
          <w:rFonts w:hint="eastAsia"/>
        </w:rPr>
        <w:t>-</w:t>
      </w:r>
      <w:r>
        <w:rPr>
          <w:rFonts w:hint="eastAsia"/>
        </w:rPr>
        <w:t>手机业务变更今日受理量</w:t>
      </w:r>
      <w:r w:rsidRPr="00DB19FB">
        <w:rPr>
          <w:rFonts w:ascii="宋体" w:hAnsi="宋体" w:hint="eastAsia"/>
          <w:lang w:val="x-none"/>
        </w:rPr>
        <w:t>数据</w:t>
      </w:r>
      <w:r>
        <w:rPr>
          <w:rFonts w:ascii="宋体" w:hAnsi="宋体" w:hint="eastAsia"/>
          <w:lang w:val="x-none"/>
        </w:rPr>
        <w:t>计算</w:t>
      </w:r>
      <w:bookmarkEnd w:id="699"/>
    </w:p>
    <w:p w:rsidR="00513B86" w:rsidRPr="00DB19FB" w:rsidRDefault="00513B86" w:rsidP="00513B86">
      <w:pPr>
        <w:ind w:left="420" w:firstLine="480"/>
        <w:rPr>
          <w:rFonts w:ascii="宋体" w:hAnsi="宋体"/>
          <w:lang w:val="x-none"/>
        </w:rPr>
      </w:pPr>
      <w:r w:rsidRPr="00DB19FB">
        <w:rPr>
          <w:rFonts w:hint="eastAsia"/>
        </w:rPr>
        <w:t>业务工单</w:t>
      </w:r>
      <w:r w:rsidRPr="00DB19FB">
        <w:rPr>
          <w:rFonts w:hint="eastAsia"/>
        </w:rPr>
        <w:t>-</w:t>
      </w:r>
      <w:r>
        <w:rPr>
          <w:rFonts w:hint="eastAsia"/>
        </w:rPr>
        <w:t>手机</w:t>
      </w:r>
      <w:r>
        <w:rPr>
          <w:rFonts w:hint="eastAsia"/>
        </w:rPr>
        <w:t>-</w:t>
      </w:r>
      <w:r>
        <w:rPr>
          <w:rFonts w:hint="eastAsia"/>
        </w:rPr>
        <w:t>手机业务变更今日受理量数据</w:t>
      </w:r>
      <w:r w:rsidRPr="00DB19FB">
        <w:rPr>
          <w:rFonts w:ascii="宋体" w:hAnsi="宋体" w:hint="eastAsia"/>
          <w:lang w:val="x-none"/>
        </w:rPr>
        <w:t>解析</w:t>
      </w:r>
      <w:r>
        <w:rPr>
          <w:rFonts w:hint="eastAsia"/>
        </w:rPr>
        <w:t>成功，根据</w:t>
      </w:r>
      <w:r w:rsidRPr="00DB19FB">
        <w:rPr>
          <w:rFonts w:hint="eastAsia"/>
        </w:rPr>
        <w:t>业务工单</w:t>
      </w:r>
      <w:r w:rsidRPr="00DB19FB">
        <w:rPr>
          <w:rFonts w:hint="eastAsia"/>
        </w:rPr>
        <w:t>-</w:t>
      </w:r>
      <w:r>
        <w:rPr>
          <w:rFonts w:hint="eastAsia"/>
        </w:rPr>
        <w:t>手机</w:t>
      </w:r>
      <w:r>
        <w:rPr>
          <w:rFonts w:hint="eastAsia"/>
        </w:rPr>
        <w:t>-</w:t>
      </w:r>
      <w:r>
        <w:rPr>
          <w:rFonts w:hint="eastAsia"/>
        </w:rPr>
        <w:t>手机业务变更今日受理量</w:t>
      </w:r>
      <w:r w:rsidRPr="00DB19FB">
        <w:rPr>
          <w:rFonts w:hint="eastAsia"/>
        </w:rPr>
        <w:t>指标</w:t>
      </w:r>
      <w:r>
        <w:rPr>
          <w:rFonts w:hint="eastAsia"/>
        </w:rPr>
        <w:t>计算规则，</w:t>
      </w:r>
      <w:r>
        <w:rPr>
          <w:rFonts w:ascii="宋体" w:hAnsi="宋体" w:hint="eastAsia"/>
          <w:lang w:val="x-none"/>
        </w:rPr>
        <w:t>匹配对应的</w:t>
      </w:r>
      <w:r w:rsidRPr="00DB19FB">
        <w:rPr>
          <w:rFonts w:ascii="宋体" w:hAnsi="宋体" w:hint="eastAsia"/>
          <w:lang w:val="x-none"/>
        </w:rPr>
        <w:t>地市、区县编码值</w:t>
      </w:r>
      <w:r>
        <w:rPr>
          <w:rFonts w:ascii="宋体" w:hAnsi="宋体" w:hint="eastAsia"/>
          <w:lang w:val="x-none"/>
        </w:rPr>
        <w:t>并</w:t>
      </w:r>
      <w:r w:rsidRPr="00DB19FB">
        <w:rPr>
          <w:rFonts w:ascii="宋体" w:hAnsi="宋体" w:hint="eastAsia"/>
          <w:lang w:val="x-none"/>
        </w:rPr>
        <w:t>对</w:t>
      </w:r>
      <w:r>
        <w:rPr>
          <w:rFonts w:ascii="宋体" w:hAnsi="宋体" w:hint="eastAsia"/>
          <w:lang w:val="x-none"/>
        </w:rPr>
        <w:t>指标</w:t>
      </w:r>
      <w:r w:rsidRPr="00DB19FB">
        <w:rPr>
          <w:rFonts w:ascii="宋体" w:hAnsi="宋体" w:hint="eastAsia"/>
          <w:lang w:val="x-none"/>
        </w:rPr>
        <w:t>数据进行关联</w:t>
      </w:r>
      <w:r>
        <w:rPr>
          <w:rFonts w:hint="eastAsia"/>
        </w:rPr>
        <w:t>，输出当月</w:t>
      </w:r>
      <w:r w:rsidRPr="00DB19FB">
        <w:rPr>
          <w:rFonts w:hint="eastAsia"/>
        </w:rPr>
        <w:t>业务工单</w:t>
      </w:r>
      <w:r w:rsidRPr="00DB19FB">
        <w:rPr>
          <w:rFonts w:hint="eastAsia"/>
        </w:rPr>
        <w:t>-</w:t>
      </w:r>
      <w:r>
        <w:rPr>
          <w:rFonts w:hint="eastAsia"/>
        </w:rPr>
        <w:t>手机</w:t>
      </w:r>
      <w:r>
        <w:rPr>
          <w:rFonts w:hint="eastAsia"/>
        </w:rPr>
        <w:t>-</w:t>
      </w:r>
      <w:r>
        <w:rPr>
          <w:rFonts w:hint="eastAsia"/>
        </w:rPr>
        <w:t>手机业务变更今日受理量数据。</w:t>
      </w:r>
    </w:p>
    <w:p w:rsidR="00513B86" w:rsidRPr="00DB19FB" w:rsidRDefault="00513B86" w:rsidP="00513B86">
      <w:pPr>
        <w:pStyle w:val="6"/>
        <w:rPr>
          <w:rFonts w:ascii="宋体" w:hAnsi="宋体"/>
          <w:b/>
          <w:bCs/>
          <w:i/>
          <w:iCs w:val="0"/>
          <w:lang w:val="x-none" w:eastAsia="x-none"/>
        </w:rPr>
      </w:pPr>
      <w:bookmarkStart w:id="700" w:name="_Toc130154567"/>
      <w:r w:rsidRPr="00DB19FB">
        <w:rPr>
          <w:rFonts w:hint="eastAsia"/>
        </w:rPr>
        <w:t>业务工单</w:t>
      </w:r>
      <w:r w:rsidRPr="00DB19FB">
        <w:rPr>
          <w:rFonts w:hint="eastAsia"/>
        </w:rPr>
        <w:t>-</w:t>
      </w:r>
      <w:r>
        <w:rPr>
          <w:rFonts w:hint="eastAsia"/>
        </w:rPr>
        <w:t>手机</w:t>
      </w:r>
      <w:r>
        <w:rPr>
          <w:rFonts w:hint="eastAsia"/>
        </w:rPr>
        <w:t>-</w:t>
      </w:r>
      <w:r>
        <w:rPr>
          <w:rFonts w:hint="eastAsia"/>
        </w:rPr>
        <w:t>手机业务变更今日受理量</w:t>
      </w:r>
      <w:r w:rsidRPr="00DB19FB">
        <w:rPr>
          <w:rFonts w:ascii="宋体" w:hAnsi="宋体" w:hint="eastAsia"/>
          <w:lang w:val="x-none"/>
        </w:rPr>
        <w:t>数据保存</w:t>
      </w:r>
      <w:bookmarkEnd w:id="700"/>
    </w:p>
    <w:p w:rsidR="00513B86" w:rsidRPr="00DB19FB" w:rsidRDefault="00513B86" w:rsidP="00513B86">
      <w:pPr>
        <w:ind w:left="420" w:firstLine="480"/>
        <w:rPr>
          <w:rFonts w:ascii="宋体" w:hAnsi="宋体"/>
          <w:lang w:val="x-none"/>
        </w:rPr>
      </w:pPr>
      <w:r w:rsidRPr="00DB19FB">
        <w:rPr>
          <w:rFonts w:hint="eastAsia"/>
        </w:rPr>
        <w:t>业务工单</w:t>
      </w:r>
      <w:r w:rsidRPr="00DB19FB">
        <w:rPr>
          <w:rFonts w:hint="eastAsia"/>
        </w:rPr>
        <w:t>-</w:t>
      </w:r>
      <w:r>
        <w:rPr>
          <w:rFonts w:hint="eastAsia"/>
        </w:rPr>
        <w:t>手机</w:t>
      </w:r>
      <w:r>
        <w:rPr>
          <w:rFonts w:hint="eastAsia"/>
        </w:rPr>
        <w:t>-</w:t>
      </w:r>
      <w:r>
        <w:rPr>
          <w:rFonts w:hint="eastAsia"/>
        </w:rPr>
        <w:t>手机业务变更今日受理量</w:t>
      </w:r>
      <w:r>
        <w:rPr>
          <w:rFonts w:ascii="宋体" w:hAnsi="宋体" w:hint="eastAsia"/>
          <w:lang w:val="x-none"/>
        </w:rPr>
        <w:t>数据</w:t>
      </w:r>
      <w:r w:rsidRPr="00DB19FB">
        <w:rPr>
          <w:rFonts w:ascii="宋体" w:hAnsi="宋体" w:hint="eastAsia"/>
          <w:lang w:val="x-none"/>
        </w:rPr>
        <w:t>关联完成</w:t>
      </w:r>
      <w:r>
        <w:rPr>
          <w:rFonts w:ascii="宋体" w:hAnsi="宋体" w:hint="eastAsia"/>
          <w:lang w:val="x-none"/>
        </w:rPr>
        <w:t>，</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513B86" w:rsidRPr="00DB19FB" w:rsidRDefault="00513B86" w:rsidP="00513B86">
      <w:pPr>
        <w:pStyle w:val="6"/>
        <w:rPr>
          <w:b/>
          <w:bCs/>
          <w:i/>
          <w:iCs w:val="0"/>
        </w:rPr>
      </w:pPr>
      <w:bookmarkStart w:id="701" w:name="_Toc130154568"/>
      <w:r w:rsidRPr="00DB19FB">
        <w:rPr>
          <w:rFonts w:hint="eastAsia"/>
        </w:rPr>
        <w:t>全省业务工单</w:t>
      </w:r>
      <w:r w:rsidRPr="00DB19FB">
        <w:rPr>
          <w:rFonts w:hint="eastAsia"/>
        </w:rPr>
        <w:t>-</w:t>
      </w:r>
      <w:r>
        <w:rPr>
          <w:rFonts w:hint="eastAsia"/>
        </w:rPr>
        <w:t>手机</w:t>
      </w:r>
      <w:r>
        <w:rPr>
          <w:rFonts w:hint="eastAsia"/>
        </w:rPr>
        <w:t>-</w:t>
      </w:r>
      <w:r>
        <w:rPr>
          <w:rFonts w:hint="eastAsia"/>
        </w:rPr>
        <w:t>手机业务变更今日受理量数据查询</w:t>
      </w:r>
      <w:bookmarkEnd w:id="701"/>
    </w:p>
    <w:p w:rsidR="00513B86" w:rsidRDefault="00513B86" w:rsidP="00513B86">
      <w:pPr>
        <w:ind w:left="420" w:firstLine="480"/>
      </w:pPr>
      <w:r>
        <w:rPr>
          <w:rFonts w:ascii="宋体" w:hAnsi="宋体" w:hint="eastAsia"/>
          <w:lang w:val="x-none"/>
        </w:rPr>
        <w:t>输入G</w:t>
      </w:r>
      <w:r>
        <w:rPr>
          <w:rFonts w:ascii="宋体" w:hAnsi="宋体"/>
          <w:lang w:val="x-none"/>
        </w:rPr>
        <w:t>IS</w:t>
      </w:r>
      <w:r>
        <w:rPr>
          <w:rFonts w:ascii="宋体" w:hAnsi="宋体" w:hint="eastAsia"/>
          <w:lang w:val="x-none"/>
        </w:rPr>
        <w:t>信息、区域、</w:t>
      </w:r>
      <w:r w:rsidRPr="00DB19FB">
        <w:rPr>
          <w:rFonts w:ascii="宋体" w:hAnsi="宋体" w:hint="eastAsia"/>
          <w:lang w:val="x-none"/>
        </w:rPr>
        <w:t>时间</w:t>
      </w:r>
      <w:r>
        <w:rPr>
          <w:rFonts w:ascii="宋体" w:hAnsi="宋体" w:hint="eastAsia"/>
          <w:lang w:val="x-none"/>
        </w:rPr>
        <w:t>等查询信息，查询完成展示</w:t>
      </w:r>
      <w:r w:rsidRPr="00DB19FB">
        <w:rPr>
          <w:rFonts w:hint="eastAsia"/>
        </w:rPr>
        <w:t>全省业务工单</w:t>
      </w:r>
      <w:r w:rsidRPr="00DB19FB">
        <w:rPr>
          <w:rFonts w:hint="eastAsia"/>
        </w:rPr>
        <w:t>-</w:t>
      </w:r>
      <w:r>
        <w:rPr>
          <w:rFonts w:hint="eastAsia"/>
        </w:rPr>
        <w:t>手机</w:t>
      </w:r>
      <w:r>
        <w:rPr>
          <w:rFonts w:hint="eastAsia"/>
        </w:rPr>
        <w:t>-</w:t>
      </w:r>
      <w:r>
        <w:rPr>
          <w:rFonts w:hint="eastAsia"/>
        </w:rPr>
        <w:t>手机业务变更今日受理量</w:t>
      </w:r>
      <w:r>
        <w:rPr>
          <w:rFonts w:ascii="宋体" w:hAnsi="宋体" w:hint="eastAsia"/>
          <w:lang w:val="x-none"/>
        </w:rPr>
        <w:t>数据结果</w:t>
      </w:r>
      <w:r w:rsidRPr="00DB19FB">
        <w:rPr>
          <w:rFonts w:hint="eastAsia"/>
        </w:rPr>
        <w:t>。</w:t>
      </w:r>
    </w:p>
    <w:p w:rsidR="00513B86" w:rsidRPr="00DB19FB" w:rsidRDefault="00513B86" w:rsidP="00513B86">
      <w:pPr>
        <w:pStyle w:val="6"/>
        <w:rPr>
          <w:b/>
          <w:bCs/>
          <w:i/>
          <w:iCs w:val="0"/>
        </w:rPr>
      </w:pPr>
      <w:bookmarkStart w:id="702" w:name="_Toc130154569"/>
      <w:r w:rsidRPr="00DB19FB">
        <w:rPr>
          <w:rFonts w:hint="eastAsia"/>
        </w:rPr>
        <w:t>区县业务工单</w:t>
      </w:r>
      <w:r w:rsidRPr="00DB19FB">
        <w:rPr>
          <w:rFonts w:hint="eastAsia"/>
        </w:rPr>
        <w:t>-</w:t>
      </w:r>
      <w:r>
        <w:rPr>
          <w:rFonts w:hint="eastAsia"/>
        </w:rPr>
        <w:t>手机</w:t>
      </w:r>
      <w:r>
        <w:rPr>
          <w:rFonts w:hint="eastAsia"/>
        </w:rPr>
        <w:t>-</w:t>
      </w:r>
      <w:r>
        <w:rPr>
          <w:rFonts w:hint="eastAsia"/>
        </w:rPr>
        <w:t>手机业务变更今日受理量数据查询</w:t>
      </w:r>
      <w:bookmarkEnd w:id="702"/>
    </w:p>
    <w:p w:rsidR="00513B86" w:rsidRDefault="00513B86" w:rsidP="00513B86">
      <w:pPr>
        <w:ind w:left="420" w:firstLine="480"/>
      </w:pPr>
      <w:r w:rsidRPr="00DF78AA">
        <w:rPr>
          <w:rFonts w:ascii="宋体" w:hAnsi="宋体" w:hint="eastAsia"/>
          <w:lang w:val="x-none"/>
        </w:rPr>
        <w:t>综调人员登录综调中心，进入</w:t>
      </w:r>
      <w:r>
        <w:rPr>
          <w:rFonts w:ascii="宋体" w:hAnsi="宋体" w:hint="eastAsia"/>
          <w:lang w:val="x-none"/>
        </w:rPr>
        <w:t>业务专区</w:t>
      </w:r>
      <w:r w:rsidRPr="00DF78AA">
        <w:rPr>
          <w:rFonts w:ascii="宋体" w:hAnsi="宋体" w:hint="eastAsia"/>
          <w:lang w:val="x-none"/>
        </w:rPr>
        <w:t>管理模块，选择</w:t>
      </w:r>
      <w:r w:rsidRPr="00DB19FB">
        <w:rPr>
          <w:rFonts w:hint="eastAsia"/>
        </w:rPr>
        <w:t>全省业务工单</w:t>
      </w:r>
      <w:r w:rsidRPr="00DB19FB">
        <w:rPr>
          <w:rFonts w:hint="eastAsia"/>
        </w:rPr>
        <w:t>-</w:t>
      </w:r>
      <w:r w:rsidRPr="00DB19FB">
        <w:rPr>
          <w:rFonts w:hint="eastAsia"/>
        </w:rPr>
        <w:t>宽带</w:t>
      </w:r>
      <w:r w:rsidRPr="00DF78AA">
        <w:rPr>
          <w:rFonts w:ascii="宋体" w:hAnsi="宋体" w:hint="eastAsia"/>
          <w:lang w:val="x-none"/>
        </w:rPr>
        <w:t>界面，输入日期、查询后展示该指标区县的趋势图</w:t>
      </w:r>
      <w:r w:rsidRPr="00DB19FB">
        <w:rPr>
          <w:rFonts w:hint="eastAsia"/>
        </w:rPr>
        <w:t>。</w:t>
      </w:r>
    </w:p>
    <w:p w:rsidR="00513B86" w:rsidRPr="00DB19FB" w:rsidRDefault="00513B86" w:rsidP="00513B86">
      <w:pPr>
        <w:pStyle w:val="5"/>
      </w:pPr>
      <w:bookmarkStart w:id="703" w:name="_Toc130154570"/>
      <w:r w:rsidRPr="00DB19FB">
        <w:rPr>
          <w:rFonts w:hint="eastAsia"/>
        </w:rPr>
        <w:t>业务工单-手机-手机业务变更今日归档量</w:t>
      </w:r>
      <w:r>
        <w:rPr>
          <w:rFonts w:hint="eastAsia"/>
        </w:rPr>
        <w:t>管理</w:t>
      </w:r>
      <w:bookmarkEnd w:id="703"/>
    </w:p>
    <w:p w:rsidR="00513B86" w:rsidRPr="00A14368" w:rsidRDefault="00513B86" w:rsidP="00513B86">
      <w:pPr>
        <w:pStyle w:val="6"/>
        <w:rPr>
          <w:b/>
          <w:bCs/>
          <w:i/>
          <w:iCs w:val="0"/>
        </w:rPr>
      </w:pPr>
      <w:bookmarkStart w:id="704" w:name="_Toc130154571"/>
      <w:r w:rsidRPr="00DB19FB">
        <w:rPr>
          <w:rFonts w:hint="eastAsia"/>
        </w:rPr>
        <w:t>业务工单</w:t>
      </w:r>
      <w:r w:rsidRPr="00DB19FB">
        <w:rPr>
          <w:rFonts w:hint="eastAsia"/>
        </w:rPr>
        <w:t>-</w:t>
      </w:r>
      <w:r>
        <w:rPr>
          <w:rFonts w:hint="eastAsia"/>
        </w:rPr>
        <w:t>手机</w:t>
      </w:r>
      <w:r>
        <w:rPr>
          <w:rFonts w:hint="eastAsia"/>
        </w:rPr>
        <w:t>-</w:t>
      </w:r>
      <w:r>
        <w:rPr>
          <w:rFonts w:hint="eastAsia"/>
        </w:rPr>
        <w:t>手机业务变更今日归档量计算规则管理</w:t>
      </w:r>
      <w:bookmarkEnd w:id="704"/>
    </w:p>
    <w:p w:rsidR="00513B86" w:rsidRPr="00706BDE" w:rsidRDefault="00513B86" w:rsidP="00513B86">
      <w:pPr>
        <w:ind w:left="420" w:firstLine="480"/>
      </w:pPr>
      <w:r>
        <w:t>根据</w:t>
      </w:r>
      <w:r w:rsidRPr="00DB19FB">
        <w:rPr>
          <w:rFonts w:hint="eastAsia"/>
        </w:rPr>
        <w:t>业务工单</w:t>
      </w:r>
      <w:r w:rsidRPr="00DB19FB">
        <w:rPr>
          <w:rFonts w:hint="eastAsia"/>
        </w:rPr>
        <w:t>-</w:t>
      </w:r>
      <w:r>
        <w:rPr>
          <w:rFonts w:hint="eastAsia"/>
        </w:rPr>
        <w:t>宽带变更</w:t>
      </w:r>
      <w:r>
        <w:t>指标说明文档，分析统计口径，将文字统计口径转化为口径数据，在系统中录入统计规则，并提供计算规则的增加、删除、修改功能</w:t>
      </w:r>
      <w:r>
        <w:rPr>
          <w:rFonts w:hint="eastAsia"/>
        </w:rPr>
        <w:t>，</w:t>
      </w:r>
      <w:r w:rsidRPr="00DB19FB">
        <w:rPr>
          <w:rFonts w:hint="eastAsia"/>
        </w:rPr>
        <w:t>业务工单</w:t>
      </w:r>
      <w:r w:rsidRPr="00DB19FB">
        <w:rPr>
          <w:rFonts w:hint="eastAsia"/>
        </w:rPr>
        <w:t>-</w:t>
      </w:r>
      <w:r>
        <w:rPr>
          <w:rFonts w:hint="eastAsia"/>
        </w:rPr>
        <w:t>宽带变更计算规则信息文件入库。</w:t>
      </w:r>
    </w:p>
    <w:p w:rsidR="00513B86" w:rsidRPr="00162339" w:rsidRDefault="00513B86" w:rsidP="00513B86">
      <w:pPr>
        <w:pStyle w:val="6"/>
        <w:rPr>
          <w:b/>
          <w:bCs/>
          <w:i/>
          <w:iCs w:val="0"/>
        </w:rPr>
      </w:pPr>
      <w:bookmarkStart w:id="705" w:name="_Toc130154572"/>
      <w:r w:rsidRPr="00DB19FB">
        <w:rPr>
          <w:rFonts w:hint="eastAsia"/>
        </w:rPr>
        <w:lastRenderedPageBreak/>
        <w:t>业务工单</w:t>
      </w:r>
      <w:r w:rsidRPr="00DB19FB">
        <w:rPr>
          <w:rFonts w:hint="eastAsia"/>
        </w:rPr>
        <w:t>-</w:t>
      </w:r>
      <w:r>
        <w:rPr>
          <w:rFonts w:hint="eastAsia"/>
        </w:rPr>
        <w:t>手机</w:t>
      </w:r>
      <w:r>
        <w:rPr>
          <w:rFonts w:hint="eastAsia"/>
        </w:rPr>
        <w:t>-</w:t>
      </w:r>
      <w:r>
        <w:rPr>
          <w:rFonts w:hint="eastAsia"/>
        </w:rPr>
        <w:t>手机业务变更今日归档量</w:t>
      </w:r>
      <w:r w:rsidRPr="00162339">
        <w:rPr>
          <w:rFonts w:hint="eastAsia"/>
        </w:rPr>
        <w:t>分析</w:t>
      </w:r>
      <w:bookmarkEnd w:id="705"/>
    </w:p>
    <w:p w:rsidR="00513B86" w:rsidRPr="0088147F" w:rsidRDefault="00513B86" w:rsidP="00513B86">
      <w:pPr>
        <w:ind w:left="420" w:firstLine="480"/>
        <w:rPr>
          <w:rFonts w:ascii="宋体" w:hAnsi="宋体"/>
          <w:lang w:val="x-none"/>
        </w:rPr>
      </w:pPr>
      <w:r>
        <w:t>提取对端系统提供的</w:t>
      </w:r>
      <w:r w:rsidRPr="00DB19FB">
        <w:rPr>
          <w:rFonts w:hint="eastAsia"/>
        </w:rPr>
        <w:t>业务工单</w:t>
      </w:r>
      <w:r w:rsidRPr="00DB19FB">
        <w:rPr>
          <w:rFonts w:hint="eastAsia"/>
        </w:rPr>
        <w:t>-</w:t>
      </w:r>
      <w:r>
        <w:rPr>
          <w:rFonts w:hint="eastAsia"/>
        </w:rPr>
        <w:t>手机</w:t>
      </w:r>
      <w:r>
        <w:rPr>
          <w:rFonts w:hint="eastAsia"/>
        </w:rPr>
        <w:t>-</w:t>
      </w:r>
      <w:r>
        <w:rPr>
          <w:rFonts w:hint="eastAsia"/>
        </w:rPr>
        <w:t>手机业务变更今日归档量</w:t>
      </w:r>
      <w:r>
        <w:t>数据，对数据文件进行分析，比对数据文件名称、格式、类型、推送周期，分析完成且无异常，进入数据新增环节。分析失败，提示数据分析异常</w:t>
      </w:r>
      <w:r>
        <w:rPr>
          <w:rFonts w:hint="eastAsia"/>
        </w:rPr>
        <w:t>，再次核查确认数据。</w:t>
      </w:r>
    </w:p>
    <w:p w:rsidR="00513B86" w:rsidRPr="002B06C9" w:rsidRDefault="00513B86" w:rsidP="00513B86">
      <w:pPr>
        <w:pStyle w:val="6"/>
        <w:rPr>
          <w:b/>
          <w:bCs/>
          <w:i/>
          <w:iCs w:val="0"/>
        </w:rPr>
      </w:pPr>
      <w:bookmarkStart w:id="706" w:name="_Toc130154573"/>
      <w:r w:rsidRPr="00DB19FB">
        <w:rPr>
          <w:rFonts w:hint="eastAsia"/>
        </w:rPr>
        <w:t>业务工单</w:t>
      </w:r>
      <w:r w:rsidRPr="00DB19FB">
        <w:rPr>
          <w:rFonts w:hint="eastAsia"/>
        </w:rPr>
        <w:t>-</w:t>
      </w:r>
      <w:r>
        <w:rPr>
          <w:rFonts w:hint="eastAsia"/>
        </w:rPr>
        <w:t>手机</w:t>
      </w:r>
      <w:r>
        <w:rPr>
          <w:rFonts w:hint="eastAsia"/>
        </w:rPr>
        <w:t>-</w:t>
      </w:r>
      <w:r>
        <w:rPr>
          <w:rFonts w:hint="eastAsia"/>
        </w:rPr>
        <w:t>手机业务变更今日归档量</w:t>
      </w:r>
      <w:r w:rsidRPr="002B06C9">
        <w:rPr>
          <w:rFonts w:hint="eastAsia"/>
        </w:rPr>
        <w:t>数据新增</w:t>
      </w:r>
      <w:bookmarkEnd w:id="706"/>
    </w:p>
    <w:p w:rsidR="00513B86" w:rsidRPr="004707D4" w:rsidRDefault="00513B86" w:rsidP="00513B86">
      <w:pPr>
        <w:ind w:left="420" w:firstLine="480"/>
        <w:rPr>
          <w:rFonts w:ascii="宋体" w:hAnsi="宋体"/>
          <w:lang w:val="x-none"/>
        </w:rPr>
      </w:pPr>
      <w:r w:rsidRPr="00DB19FB">
        <w:rPr>
          <w:rFonts w:hint="eastAsia"/>
        </w:rPr>
        <w:t>业务工单</w:t>
      </w:r>
      <w:r w:rsidRPr="00DB19FB">
        <w:rPr>
          <w:rFonts w:hint="eastAsia"/>
        </w:rPr>
        <w:t>-</w:t>
      </w:r>
      <w:r>
        <w:rPr>
          <w:rFonts w:hint="eastAsia"/>
        </w:rPr>
        <w:t>手机</w:t>
      </w:r>
      <w:r>
        <w:rPr>
          <w:rFonts w:hint="eastAsia"/>
        </w:rPr>
        <w:t>-</w:t>
      </w:r>
      <w:r>
        <w:rPr>
          <w:rFonts w:hint="eastAsia"/>
        </w:rPr>
        <w:t>手机业务变更今日归档量</w:t>
      </w:r>
      <w:r>
        <w:t>数据新增功能，</w:t>
      </w:r>
      <w:r w:rsidRPr="00DB19FB">
        <w:rPr>
          <w:rFonts w:hint="eastAsia"/>
        </w:rPr>
        <w:t>业务工单</w:t>
      </w:r>
      <w:r w:rsidRPr="00DB19FB">
        <w:rPr>
          <w:rFonts w:hint="eastAsia"/>
        </w:rPr>
        <w:t>-</w:t>
      </w:r>
      <w:r>
        <w:rPr>
          <w:rFonts w:hint="eastAsia"/>
        </w:rPr>
        <w:t>手机</w:t>
      </w:r>
      <w:r>
        <w:rPr>
          <w:rFonts w:hint="eastAsia"/>
        </w:rPr>
        <w:t>-</w:t>
      </w:r>
      <w:r>
        <w:rPr>
          <w:rFonts w:hint="eastAsia"/>
        </w:rPr>
        <w:t>手机业务变更今日归档量</w:t>
      </w:r>
      <w:r>
        <w:t>指标采集时，</w:t>
      </w:r>
      <w:r>
        <w:rPr>
          <w:rFonts w:hint="eastAsia"/>
        </w:rPr>
        <w:t>依据</w:t>
      </w:r>
      <w:r w:rsidRPr="00DB19FB">
        <w:rPr>
          <w:rFonts w:hint="eastAsia"/>
        </w:rPr>
        <w:t>业务工单</w:t>
      </w:r>
      <w:r w:rsidRPr="00DB19FB">
        <w:rPr>
          <w:rFonts w:hint="eastAsia"/>
        </w:rPr>
        <w:t>-</w:t>
      </w:r>
      <w:r>
        <w:rPr>
          <w:rFonts w:hint="eastAsia"/>
        </w:rPr>
        <w:t>手机</w:t>
      </w:r>
      <w:r>
        <w:rPr>
          <w:rFonts w:hint="eastAsia"/>
        </w:rPr>
        <w:t>-</w:t>
      </w:r>
      <w:r>
        <w:rPr>
          <w:rFonts w:hint="eastAsia"/>
        </w:rPr>
        <w:t>手机业务变更今日归档量</w:t>
      </w:r>
      <w:r>
        <w:t>计算规则</w:t>
      </w:r>
      <w:r>
        <w:rPr>
          <w:rFonts w:hint="eastAsia"/>
        </w:rPr>
        <w:t>，数据</w:t>
      </w:r>
      <w:r>
        <w:t>处理人员确认</w:t>
      </w:r>
      <w:r>
        <w:rPr>
          <w:rFonts w:hint="eastAsia"/>
        </w:rPr>
        <w:t>并</w:t>
      </w:r>
      <w:r>
        <w:t>比对原始数据，将原始的数据和指标数据</w:t>
      </w:r>
      <w:r>
        <w:rPr>
          <w:rFonts w:hint="eastAsia"/>
        </w:rPr>
        <w:t>对应的指标计算规则</w:t>
      </w:r>
      <w:r>
        <w:t>新增进系统库</w:t>
      </w:r>
      <w:r>
        <w:rPr>
          <w:rFonts w:hint="eastAsia"/>
        </w:rPr>
        <w:t>，</w:t>
      </w:r>
      <w:r>
        <w:t>并完成数据文件</w:t>
      </w:r>
      <w:r>
        <w:rPr>
          <w:rFonts w:hint="eastAsia"/>
        </w:rPr>
        <w:t>信息</w:t>
      </w:r>
      <w:r>
        <w:t>入库。</w:t>
      </w:r>
    </w:p>
    <w:p w:rsidR="00513B86" w:rsidRPr="00270D20" w:rsidRDefault="00513B86" w:rsidP="00513B86">
      <w:pPr>
        <w:pStyle w:val="6"/>
        <w:rPr>
          <w:rFonts w:ascii="宋体" w:hAnsi="宋体"/>
          <w:b/>
          <w:bCs/>
          <w:i/>
          <w:iCs w:val="0"/>
          <w:lang w:val="x-none" w:eastAsia="x-none"/>
        </w:rPr>
      </w:pPr>
      <w:bookmarkStart w:id="707" w:name="_Toc130154574"/>
      <w:r w:rsidRPr="00DB19FB">
        <w:rPr>
          <w:rFonts w:hint="eastAsia"/>
        </w:rPr>
        <w:t>业务工单</w:t>
      </w:r>
      <w:r w:rsidRPr="00DB19FB">
        <w:rPr>
          <w:rFonts w:hint="eastAsia"/>
        </w:rPr>
        <w:t>-</w:t>
      </w:r>
      <w:r>
        <w:rPr>
          <w:rFonts w:hint="eastAsia"/>
        </w:rPr>
        <w:t>手机</w:t>
      </w:r>
      <w:r>
        <w:rPr>
          <w:rFonts w:hint="eastAsia"/>
        </w:rPr>
        <w:t>-</w:t>
      </w:r>
      <w:r>
        <w:rPr>
          <w:rFonts w:hint="eastAsia"/>
        </w:rPr>
        <w:t>手机业务变更今日归档量</w:t>
      </w:r>
      <w:r>
        <w:rPr>
          <w:rFonts w:ascii="宋体" w:hAnsi="宋体" w:hint="eastAsia"/>
          <w:lang w:val="x-none"/>
        </w:rPr>
        <w:t>数</w:t>
      </w:r>
      <w:r w:rsidRPr="005170E3">
        <w:rPr>
          <w:rFonts w:ascii="宋体" w:hAnsi="宋体" w:hint="eastAsia"/>
          <w:lang w:val="x-none"/>
        </w:rPr>
        <w:t>据校验</w:t>
      </w:r>
      <w:bookmarkEnd w:id="707"/>
    </w:p>
    <w:p w:rsidR="00513B86" w:rsidRPr="00DB19FB" w:rsidRDefault="00513B86" w:rsidP="00513B86">
      <w:pPr>
        <w:ind w:left="420" w:firstLine="480"/>
        <w:jc w:val="both"/>
        <w:rPr>
          <w:rFonts w:ascii="宋体" w:hAnsi="宋体"/>
          <w:lang w:val="x-none"/>
        </w:rPr>
      </w:pPr>
      <w:r>
        <w:t>数据处理人员新增</w:t>
      </w:r>
      <w:r w:rsidRPr="00DB19FB">
        <w:rPr>
          <w:rFonts w:hint="eastAsia"/>
        </w:rPr>
        <w:t>业务工单</w:t>
      </w:r>
      <w:r w:rsidRPr="00DB19FB">
        <w:rPr>
          <w:rFonts w:hint="eastAsia"/>
        </w:rPr>
        <w:t>-</w:t>
      </w:r>
      <w:r>
        <w:rPr>
          <w:rFonts w:hint="eastAsia"/>
        </w:rPr>
        <w:t>手机</w:t>
      </w:r>
      <w:r>
        <w:rPr>
          <w:rFonts w:hint="eastAsia"/>
        </w:rPr>
        <w:t>-</w:t>
      </w:r>
      <w:r>
        <w:rPr>
          <w:rFonts w:hint="eastAsia"/>
        </w:rPr>
        <w:t>手机业务变更今日归档量</w:t>
      </w:r>
      <w:r>
        <w:rPr>
          <w:rFonts w:ascii="宋体" w:hAnsi="宋体" w:hint="eastAsia"/>
          <w:lang w:val="x-none"/>
        </w:rPr>
        <w:t>数据</w:t>
      </w:r>
      <w:r>
        <w:t>后，系统会对新增数据的名称</w:t>
      </w:r>
      <w:r>
        <w:rPr>
          <w:rFonts w:hint="eastAsia"/>
        </w:rPr>
        <w:t>、取数口径、数据文件类型、文件编码、调用参数等信息进行校验，判断</w:t>
      </w:r>
      <w:r>
        <w:t>系统中是否已经存在了相同的数据，如存在，则系统提示数据已经存在，并且不允许继续进行后续数据的处理。</w:t>
      </w:r>
    </w:p>
    <w:p w:rsidR="00513B86" w:rsidRPr="00DB19FB" w:rsidRDefault="00513B86" w:rsidP="00513B86">
      <w:pPr>
        <w:pStyle w:val="6"/>
        <w:rPr>
          <w:rFonts w:ascii="宋体" w:hAnsi="宋体"/>
          <w:b/>
          <w:bCs/>
          <w:i/>
          <w:iCs w:val="0"/>
          <w:lang w:val="x-none" w:eastAsia="x-none"/>
        </w:rPr>
      </w:pPr>
      <w:bookmarkStart w:id="708" w:name="_Toc130154575"/>
      <w:r w:rsidRPr="00DB19FB">
        <w:rPr>
          <w:rFonts w:hint="eastAsia"/>
        </w:rPr>
        <w:t>业务工单</w:t>
      </w:r>
      <w:r w:rsidRPr="00DB19FB">
        <w:rPr>
          <w:rFonts w:hint="eastAsia"/>
        </w:rPr>
        <w:t>-</w:t>
      </w:r>
      <w:r>
        <w:rPr>
          <w:rFonts w:hint="eastAsia"/>
        </w:rPr>
        <w:t>手机</w:t>
      </w:r>
      <w:r>
        <w:rPr>
          <w:rFonts w:hint="eastAsia"/>
        </w:rPr>
        <w:t>-</w:t>
      </w:r>
      <w:r>
        <w:rPr>
          <w:rFonts w:hint="eastAsia"/>
        </w:rPr>
        <w:t>手机业务变更今日归档量</w:t>
      </w:r>
      <w:r w:rsidRPr="00DB19FB">
        <w:rPr>
          <w:rFonts w:ascii="宋体" w:hAnsi="宋体" w:hint="eastAsia"/>
          <w:lang w:val="x-none"/>
        </w:rPr>
        <w:t>数据</w:t>
      </w:r>
      <w:r>
        <w:rPr>
          <w:rFonts w:ascii="宋体" w:hAnsi="宋体" w:hint="eastAsia"/>
          <w:lang w:val="x-none"/>
        </w:rPr>
        <w:t>计算</w:t>
      </w:r>
      <w:bookmarkEnd w:id="708"/>
    </w:p>
    <w:p w:rsidR="00513B86" w:rsidRPr="00DB19FB" w:rsidRDefault="00513B86" w:rsidP="00513B86">
      <w:pPr>
        <w:ind w:left="420" w:firstLine="480"/>
        <w:rPr>
          <w:rFonts w:ascii="宋体" w:hAnsi="宋体"/>
          <w:lang w:val="x-none"/>
        </w:rPr>
      </w:pPr>
      <w:r w:rsidRPr="00DB19FB">
        <w:rPr>
          <w:rFonts w:hint="eastAsia"/>
        </w:rPr>
        <w:t>业务工单</w:t>
      </w:r>
      <w:r w:rsidRPr="00DB19FB">
        <w:rPr>
          <w:rFonts w:hint="eastAsia"/>
        </w:rPr>
        <w:t>-</w:t>
      </w:r>
      <w:r>
        <w:rPr>
          <w:rFonts w:hint="eastAsia"/>
        </w:rPr>
        <w:t>手机</w:t>
      </w:r>
      <w:r>
        <w:rPr>
          <w:rFonts w:hint="eastAsia"/>
        </w:rPr>
        <w:t>-</w:t>
      </w:r>
      <w:r>
        <w:rPr>
          <w:rFonts w:hint="eastAsia"/>
        </w:rPr>
        <w:t>手机业务变更今日归档量数据</w:t>
      </w:r>
      <w:r w:rsidRPr="00DB19FB">
        <w:rPr>
          <w:rFonts w:ascii="宋体" w:hAnsi="宋体" w:hint="eastAsia"/>
          <w:lang w:val="x-none"/>
        </w:rPr>
        <w:t>解析</w:t>
      </w:r>
      <w:r>
        <w:rPr>
          <w:rFonts w:hint="eastAsia"/>
        </w:rPr>
        <w:t>成功，根据</w:t>
      </w:r>
      <w:r w:rsidRPr="00DB19FB">
        <w:rPr>
          <w:rFonts w:hint="eastAsia"/>
        </w:rPr>
        <w:t>业务工单</w:t>
      </w:r>
      <w:r w:rsidRPr="00DB19FB">
        <w:rPr>
          <w:rFonts w:hint="eastAsia"/>
        </w:rPr>
        <w:t>-</w:t>
      </w:r>
      <w:r>
        <w:rPr>
          <w:rFonts w:hint="eastAsia"/>
        </w:rPr>
        <w:t>手机</w:t>
      </w:r>
      <w:r>
        <w:rPr>
          <w:rFonts w:hint="eastAsia"/>
        </w:rPr>
        <w:t>-</w:t>
      </w:r>
      <w:r>
        <w:rPr>
          <w:rFonts w:hint="eastAsia"/>
        </w:rPr>
        <w:t>手机业务变更今日归档量</w:t>
      </w:r>
      <w:r w:rsidRPr="00DB19FB">
        <w:rPr>
          <w:rFonts w:hint="eastAsia"/>
        </w:rPr>
        <w:t>指标</w:t>
      </w:r>
      <w:r>
        <w:rPr>
          <w:rFonts w:hint="eastAsia"/>
        </w:rPr>
        <w:t>计算规则，</w:t>
      </w:r>
      <w:r>
        <w:rPr>
          <w:rFonts w:ascii="宋体" w:hAnsi="宋体" w:hint="eastAsia"/>
          <w:lang w:val="x-none"/>
        </w:rPr>
        <w:t>匹配对应的</w:t>
      </w:r>
      <w:r w:rsidRPr="00DB19FB">
        <w:rPr>
          <w:rFonts w:ascii="宋体" w:hAnsi="宋体" w:hint="eastAsia"/>
          <w:lang w:val="x-none"/>
        </w:rPr>
        <w:t>地市、区县编码值</w:t>
      </w:r>
      <w:r>
        <w:rPr>
          <w:rFonts w:ascii="宋体" w:hAnsi="宋体" w:hint="eastAsia"/>
          <w:lang w:val="x-none"/>
        </w:rPr>
        <w:t>并</w:t>
      </w:r>
      <w:r w:rsidRPr="00DB19FB">
        <w:rPr>
          <w:rFonts w:ascii="宋体" w:hAnsi="宋体" w:hint="eastAsia"/>
          <w:lang w:val="x-none"/>
        </w:rPr>
        <w:t>对</w:t>
      </w:r>
      <w:r>
        <w:rPr>
          <w:rFonts w:ascii="宋体" w:hAnsi="宋体" w:hint="eastAsia"/>
          <w:lang w:val="x-none"/>
        </w:rPr>
        <w:t>指标</w:t>
      </w:r>
      <w:r w:rsidRPr="00DB19FB">
        <w:rPr>
          <w:rFonts w:ascii="宋体" w:hAnsi="宋体" w:hint="eastAsia"/>
          <w:lang w:val="x-none"/>
        </w:rPr>
        <w:t>数据进行关联</w:t>
      </w:r>
      <w:r>
        <w:rPr>
          <w:rFonts w:hint="eastAsia"/>
        </w:rPr>
        <w:t>，输出当月</w:t>
      </w:r>
      <w:r w:rsidRPr="00DB19FB">
        <w:rPr>
          <w:rFonts w:hint="eastAsia"/>
        </w:rPr>
        <w:t>业务工单</w:t>
      </w:r>
      <w:r w:rsidRPr="00DB19FB">
        <w:rPr>
          <w:rFonts w:hint="eastAsia"/>
        </w:rPr>
        <w:t>-</w:t>
      </w:r>
      <w:r>
        <w:rPr>
          <w:rFonts w:hint="eastAsia"/>
        </w:rPr>
        <w:t>手机</w:t>
      </w:r>
      <w:r>
        <w:rPr>
          <w:rFonts w:hint="eastAsia"/>
        </w:rPr>
        <w:t>-</w:t>
      </w:r>
      <w:r>
        <w:rPr>
          <w:rFonts w:hint="eastAsia"/>
        </w:rPr>
        <w:t>手机业务变更今日归档量数据。</w:t>
      </w:r>
    </w:p>
    <w:p w:rsidR="00513B86" w:rsidRPr="00DB19FB" w:rsidRDefault="00513B86" w:rsidP="00513B86">
      <w:pPr>
        <w:pStyle w:val="6"/>
        <w:rPr>
          <w:rFonts w:ascii="宋体" w:hAnsi="宋体"/>
          <w:b/>
          <w:bCs/>
          <w:i/>
          <w:iCs w:val="0"/>
          <w:lang w:val="x-none" w:eastAsia="x-none"/>
        </w:rPr>
      </w:pPr>
      <w:bookmarkStart w:id="709" w:name="_Toc130154576"/>
      <w:r w:rsidRPr="00DB19FB">
        <w:rPr>
          <w:rFonts w:hint="eastAsia"/>
        </w:rPr>
        <w:t>业务工单</w:t>
      </w:r>
      <w:r w:rsidRPr="00DB19FB">
        <w:rPr>
          <w:rFonts w:hint="eastAsia"/>
        </w:rPr>
        <w:t>-</w:t>
      </w:r>
      <w:r>
        <w:rPr>
          <w:rFonts w:hint="eastAsia"/>
        </w:rPr>
        <w:t>手机</w:t>
      </w:r>
      <w:r>
        <w:rPr>
          <w:rFonts w:hint="eastAsia"/>
        </w:rPr>
        <w:t>-</w:t>
      </w:r>
      <w:r>
        <w:rPr>
          <w:rFonts w:hint="eastAsia"/>
        </w:rPr>
        <w:t>手机业务变更今日归档量</w:t>
      </w:r>
      <w:r w:rsidRPr="00DB19FB">
        <w:rPr>
          <w:rFonts w:ascii="宋体" w:hAnsi="宋体" w:hint="eastAsia"/>
          <w:lang w:val="x-none"/>
        </w:rPr>
        <w:t>数据保存</w:t>
      </w:r>
      <w:bookmarkEnd w:id="709"/>
    </w:p>
    <w:p w:rsidR="00513B86" w:rsidRPr="00DB19FB" w:rsidRDefault="00513B86" w:rsidP="00513B86">
      <w:pPr>
        <w:ind w:left="420" w:firstLine="480"/>
        <w:rPr>
          <w:rFonts w:ascii="宋体" w:hAnsi="宋体"/>
          <w:lang w:val="x-none"/>
        </w:rPr>
      </w:pPr>
      <w:r w:rsidRPr="00DB19FB">
        <w:rPr>
          <w:rFonts w:hint="eastAsia"/>
        </w:rPr>
        <w:t>业务工单</w:t>
      </w:r>
      <w:r w:rsidRPr="00DB19FB">
        <w:rPr>
          <w:rFonts w:hint="eastAsia"/>
        </w:rPr>
        <w:t>-</w:t>
      </w:r>
      <w:r>
        <w:rPr>
          <w:rFonts w:hint="eastAsia"/>
        </w:rPr>
        <w:t>手机</w:t>
      </w:r>
      <w:r>
        <w:rPr>
          <w:rFonts w:hint="eastAsia"/>
        </w:rPr>
        <w:t>-</w:t>
      </w:r>
      <w:r>
        <w:rPr>
          <w:rFonts w:hint="eastAsia"/>
        </w:rPr>
        <w:t>手机业务变更今日归档量</w:t>
      </w:r>
      <w:r>
        <w:rPr>
          <w:rFonts w:ascii="宋体" w:hAnsi="宋体" w:hint="eastAsia"/>
          <w:lang w:val="x-none"/>
        </w:rPr>
        <w:t>数据</w:t>
      </w:r>
      <w:r w:rsidRPr="00DB19FB">
        <w:rPr>
          <w:rFonts w:ascii="宋体" w:hAnsi="宋体" w:hint="eastAsia"/>
          <w:lang w:val="x-none"/>
        </w:rPr>
        <w:t>关联完成</w:t>
      </w:r>
      <w:r>
        <w:rPr>
          <w:rFonts w:ascii="宋体" w:hAnsi="宋体" w:hint="eastAsia"/>
          <w:lang w:val="x-none"/>
        </w:rPr>
        <w:t>，</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513B86" w:rsidRPr="00DB19FB" w:rsidRDefault="00513B86" w:rsidP="00513B86">
      <w:pPr>
        <w:pStyle w:val="6"/>
        <w:rPr>
          <w:b/>
          <w:bCs/>
          <w:i/>
          <w:iCs w:val="0"/>
        </w:rPr>
      </w:pPr>
      <w:bookmarkStart w:id="710" w:name="_Toc130154577"/>
      <w:r w:rsidRPr="00DB19FB">
        <w:rPr>
          <w:rFonts w:hint="eastAsia"/>
        </w:rPr>
        <w:lastRenderedPageBreak/>
        <w:t>全省业务工单</w:t>
      </w:r>
      <w:r w:rsidRPr="00DB19FB">
        <w:rPr>
          <w:rFonts w:hint="eastAsia"/>
        </w:rPr>
        <w:t>-</w:t>
      </w:r>
      <w:r>
        <w:rPr>
          <w:rFonts w:hint="eastAsia"/>
        </w:rPr>
        <w:t>手机</w:t>
      </w:r>
      <w:r>
        <w:rPr>
          <w:rFonts w:hint="eastAsia"/>
        </w:rPr>
        <w:t>-</w:t>
      </w:r>
      <w:r>
        <w:rPr>
          <w:rFonts w:hint="eastAsia"/>
        </w:rPr>
        <w:t>手机业务变更今日归档量数据查询</w:t>
      </w:r>
      <w:bookmarkEnd w:id="710"/>
    </w:p>
    <w:p w:rsidR="00513B86" w:rsidRDefault="00513B86" w:rsidP="00513B86">
      <w:pPr>
        <w:ind w:left="420" w:firstLine="480"/>
      </w:pPr>
      <w:r>
        <w:rPr>
          <w:rFonts w:ascii="宋体" w:hAnsi="宋体" w:hint="eastAsia"/>
          <w:lang w:val="x-none"/>
        </w:rPr>
        <w:t>输入G</w:t>
      </w:r>
      <w:r>
        <w:rPr>
          <w:rFonts w:ascii="宋体" w:hAnsi="宋体"/>
          <w:lang w:val="x-none"/>
        </w:rPr>
        <w:t>IS</w:t>
      </w:r>
      <w:r>
        <w:rPr>
          <w:rFonts w:ascii="宋体" w:hAnsi="宋体" w:hint="eastAsia"/>
          <w:lang w:val="x-none"/>
        </w:rPr>
        <w:t>信息、区域、</w:t>
      </w:r>
      <w:r w:rsidRPr="00DB19FB">
        <w:rPr>
          <w:rFonts w:ascii="宋体" w:hAnsi="宋体" w:hint="eastAsia"/>
          <w:lang w:val="x-none"/>
        </w:rPr>
        <w:t>时间</w:t>
      </w:r>
      <w:r>
        <w:rPr>
          <w:rFonts w:ascii="宋体" w:hAnsi="宋体" w:hint="eastAsia"/>
          <w:lang w:val="x-none"/>
        </w:rPr>
        <w:t>等查询信息，查询完成展示</w:t>
      </w:r>
      <w:r w:rsidRPr="00DB19FB">
        <w:rPr>
          <w:rFonts w:hint="eastAsia"/>
        </w:rPr>
        <w:t>全省业务工单</w:t>
      </w:r>
      <w:r w:rsidRPr="00DB19FB">
        <w:rPr>
          <w:rFonts w:hint="eastAsia"/>
        </w:rPr>
        <w:t>-</w:t>
      </w:r>
      <w:r>
        <w:rPr>
          <w:rFonts w:hint="eastAsia"/>
        </w:rPr>
        <w:t>手机</w:t>
      </w:r>
      <w:r>
        <w:rPr>
          <w:rFonts w:hint="eastAsia"/>
        </w:rPr>
        <w:t>-</w:t>
      </w:r>
      <w:r>
        <w:rPr>
          <w:rFonts w:hint="eastAsia"/>
        </w:rPr>
        <w:t>手机业务变更今日归档量</w:t>
      </w:r>
      <w:r>
        <w:rPr>
          <w:rFonts w:ascii="宋体" w:hAnsi="宋体" w:hint="eastAsia"/>
          <w:lang w:val="x-none"/>
        </w:rPr>
        <w:t>数据结果</w:t>
      </w:r>
      <w:r w:rsidRPr="00DB19FB">
        <w:rPr>
          <w:rFonts w:hint="eastAsia"/>
        </w:rPr>
        <w:t>。</w:t>
      </w:r>
    </w:p>
    <w:p w:rsidR="00513B86" w:rsidRPr="00DB19FB" w:rsidRDefault="00513B86" w:rsidP="00513B86">
      <w:pPr>
        <w:pStyle w:val="6"/>
        <w:rPr>
          <w:b/>
          <w:bCs/>
          <w:i/>
          <w:iCs w:val="0"/>
        </w:rPr>
      </w:pPr>
      <w:bookmarkStart w:id="711" w:name="_Toc130154578"/>
      <w:r w:rsidRPr="00DB19FB">
        <w:rPr>
          <w:rFonts w:hint="eastAsia"/>
        </w:rPr>
        <w:t>区县业务工单</w:t>
      </w:r>
      <w:r w:rsidRPr="00DB19FB">
        <w:rPr>
          <w:rFonts w:hint="eastAsia"/>
        </w:rPr>
        <w:t>-</w:t>
      </w:r>
      <w:r>
        <w:rPr>
          <w:rFonts w:hint="eastAsia"/>
        </w:rPr>
        <w:t>手机</w:t>
      </w:r>
      <w:r>
        <w:rPr>
          <w:rFonts w:hint="eastAsia"/>
        </w:rPr>
        <w:t>-</w:t>
      </w:r>
      <w:r>
        <w:rPr>
          <w:rFonts w:hint="eastAsia"/>
        </w:rPr>
        <w:t>手机业务变更今日归档量数据查询</w:t>
      </w:r>
      <w:bookmarkEnd w:id="711"/>
    </w:p>
    <w:p w:rsidR="00513B86" w:rsidRDefault="00513B86" w:rsidP="00513B86">
      <w:pPr>
        <w:ind w:left="420" w:firstLine="480"/>
      </w:pPr>
      <w:r w:rsidRPr="00DF78AA">
        <w:rPr>
          <w:rFonts w:ascii="宋体" w:hAnsi="宋体" w:hint="eastAsia"/>
          <w:lang w:val="x-none"/>
        </w:rPr>
        <w:t>综调人员登录综调中心，进入</w:t>
      </w:r>
      <w:r>
        <w:rPr>
          <w:rFonts w:ascii="宋体" w:hAnsi="宋体" w:hint="eastAsia"/>
          <w:lang w:val="x-none"/>
        </w:rPr>
        <w:t>业务专区</w:t>
      </w:r>
      <w:r w:rsidRPr="00DF78AA">
        <w:rPr>
          <w:rFonts w:ascii="宋体" w:hAnsi="宋体" w:hint="eastAsia"/>
          <w:lang w:val="x-none"/>
        </w:rPr>
        <w:t>管理模块，选择</w:t>
      </w:r>
      <w:r w:rsidRPr="00DB19FB">
        <w:rPr>
          <w:rFonts w:hint="eastAsia"/>
        </w:rPr>
        <w:t>全省业务工单</w:t>
      </w:r>
      <w:r w:rsidRPr="00DB19FB">
        <w:rPr>
          <w:rFonts w:hint="eastAsia"/>
        </w:rPr>
        <w:t>-</w:t>
      </w:r>
      <w:r w:rsidRPr="00DB19FB">
        <w:rPr>
          <w:rFonts w:hint="eastAsia"/>
        </w:rPr>
        <w:t>宽带</w:t>
      </w:r>
      <w:r w:rsidRPr="00DF78AA">
        <w:rPr>
          <w:rFonts w:ascii="宋体" w:hAnsi="宋体" w:hint="eastAsia"/>
          <w:lang w:val="x-none"/>
        </w:rPr>
        <w:t>界面，输入日期、查询后展示该指标区县的趋势图</w:t>
      </w:r>
      <w:r w:rsidRPr="00DB19FB">
        <w:rPr>
          <w:rFonts w:hint="eastAsia"/>
        </w:rPr>
        <w:t>。</w:t>
      </w:r>
    </w:p>
    <w:p w:rsidR="00513B86" w:rsidRPr="00DB19FB" w:rsidRDefault="00513B86" w:rsidP="00513B86">
      <w:pPr>
        <w:pStyle w:val="5"/>
      </w:pPr>
      <w:bookmarkStart w:id="712" w:name="_Toc130154579"/>
      <w:r w:rsidRPr="00DB19FB">
        <w:rPr>
          <w:rFonts w:hint="eastAsia"/>
        </w:rPr>
        <w:t>业务工单-手机-摄像头换机当月受理量</w:t>
      </w:r>
      <w:r>
        <w:rPr>
          <w:rFonts w:hint="eastAsia"/>
        </w:rPr>
        <w:t>管理</w:t>
      </w:r>
      <w:bookmarkEnd w:id="712"/>
    </w:p>
    <w:p w:rsidR="00513B86" w:rsidRPr="00A14368" w:rsidRDefault="00513B86" w:rsidP="00513B86">
      <w:pPr>
        <w:pStyle w:val="6"/>
        <w:rPr>
          <w:b/>
          <w:bCs/>
          <w:i/>
          <w:iCs w:val="0"/>
        </w:rPr>
      </w:pPr>
      <w:bookmarkStart w:id="713" w:name="_Toc130154580"/>
      <w:r w:rsidRPr="00DB19FB">
        <w:rPr>
          <w:rFonts w:hint="eastAsia"/>
        </w:rPr>
        <w:t>业务工单</w:t>
      </w:r>
      <w:r w:rsidRPr="00DB19FB">
        <w:rPr>
          <w:rFonts w:hint="eastAsia"/>
        </w:rPr>
        <w:t>-</w:t>
      </w:r>
      <w:r>
        <w:rPr>
          <w:rFonts w:hint="eastAsia"/>
        </w:rPr>
        <w:t>手机</w:t>
      </w:r>
      <w:r>
        <w:rPr>
          <w:rFonts w:hint="eastAsia"/>
        </w:rPr>
        <w:t>-</w:t>
      </w:r>
      <w:r>
        <w:rPr>
          <w:rFonts w:hint="eastAsia"/>
        </w:rPr>
        <w:t>摄像头换机当月受理量计算规则管理</w:t>
      </w:r>
      <w:bookmarkEnd w:id="713"/>
    </w:p>
    <w:p w:rsidR="00513B86" w:rsidRPr="00706BDE" w:rsidRDefault="00513B86" w:rsidP="00513B86">
      <w:pPr>
        <w:ind w:left="420" w:firstLine="480"/>
      </w:pPr>
      <w:r>
        <w:t>根据</w:t>
      </w:r>
      <w:r w:rsidRPr="00DB19FB">
        <w:rPr>
          <w:rFonts w:hint="eastAsia"/>
        </w:rPr>
        <w:t>业务工单</w:t>
      </w:r>
      <w:r w:rsidRPr="00DB19FB">
        <w:rPr>
          <w:rFonts w:hint="eastAsia"/>
        </w:rPr>
        <w:t>-</w:t>
      </w:r>
      <w:r>
        <w:rPr>
          <w:rFonts w:hint="eastAsia"/>
        </w:rPr>
        <w:t>宽带变更</w:t>
      </w:r>
      <w:r>
        <w:t>指标说明文档，分析统计口径，将文字统计口径转化为口径数据，在系统中录入统计规则，并提供计算规则的增加、删除、修改功能</w:t>
      </w:r>
      <w:r>
        <w:rPr>
          <w:rFonts w:hint="eastAsia"/>
        </w:rPr>
        <w:t>，</w:t>
      </w:r>
      <w:r w:rsidRPr="00DB19FB">
        <w:rPr>
          <w:rFonts w:hint="eastAsia"/>
        </w:rPr>
        <w:t>业务工单</w:t>
      </w:r>
      <w:r w:rsidRPr="00DB19FB">
        <w:rPr>
          <w:rFonts w:hint="eastAsia"/>
        </w:rPr>
        <w:t>-</w:t>
      </w:r>
      <w:r>
        <w:rPr>
          <w:rFonts w:hint="eastAsia"/>
        </w:rPr>
        <w:t>宽带变更计算规则信息文件入库。</w:t>
      </w:r>
    </w:p>
    <w:p w:rsidR="00513B86" w:rsidRPr="00162339" w:rsidRDefault="00513B86" w:rsidP="00513B86">
      <w:pPr>
        <w:pStyle w:val="6"/>
        <w:rPr>
          <w:b/>
          <w:bCs/>
          <w:i/>
          <w:iCs w:val="0"/>
        </w:rPr>
      </w:pPr>
      <w:bookmarkStart w:id="714" w:name="_Toc130154581"/>
      <w:r w:rsidRPr="00DB19FB">
        <w:rPr>
          <w:rFonts w:hint="eastAsia"/>
        </w:rPr>
        <w:t>业务工单</w:t>
      </w:r>
      <w:r w:rsidRPr="00DB19FB">
        <w:rPr>
          <w:rFonts w:hint="eastAsia"/>
        </w:rPr>
        <w:t>-</w:t>
      </w:r>
      <w:r>
        <w:rPr>
          <w:rFonts w:hint="eastAsia"/>
        </w:rPr>
        <w:t>手机</w:t>
      </w:r>
      <w:r>
        <w:rPr>
          <w:rFonts w:hint="eastAsia"/>
        </w:rPr>
        <w:t>-</w:t>
      </w:r>
      <w:r>
        <w:rPr>
          <w:rFonts w:hint="eastAsia"/>
        </w:rPr>
        <w:t>摄像头换机当月受理量</w:t>
      </w:r>
      <w:r w:rsidRPr="00162339">
        <w:rPr>
          <w:rFonts w:hint="eastAsia"/>
        </w:rPr>
        <w:t>分析</w:t>
      </w:r>
      <w:bookmarkEnd w:id="714"/>
    </w:p>
    <w:p w:rsidR="00513B86" w:rsidRPr="0088147F" w:rsidRDefault="00513B86" w:rsidP="00513B86">
      <w:pPr>
        <w:ind w:left="420" w:firstLine="480"/>
        <w:rPr>
          <w:rFonts w:ascii="宋体" w:hAnsi="宋体"/>
          <w:lang w:val="x-none"/>
        </w:rPr>
      </w:pPr>
      <w:r>
        <w:t>提取对端系统提供的</w:t>
      </w:r>
      <w:r w:rsidRPr="00DB19FB">
        <w:rPr>
          <w:rFonts w:hint="eastAsia"/>
        </w:rPr>
        <w:t>业务工单</w:t>
      </w:r>
      <w:r w:rsidRPr="00DB19FB">
        <w:rPr>
          <w:rFonts w:hint="eastAsia"/>
        </w:rPr>
        <w:t>-</w:t>
      </w:r>
      <w:r>
        <w:rPr>
          <w:rFonts w:hint="eastAsia"/>
        </w:rPr>
        <w:t>手机</w:t>
      </w:r>
      <w:r>
        <w:rPr>
          <w:rFonts w:hint="eastAsia"/>
        </w:rPr>
        <w:t>-</w:t>
      </w:r>
      <w:r>
        <w:rPr>
          <w:rFonts w:hint="eastAsia"/>
        </w:rPr>
        <w:t>摄像头换机当月受理量</w:t>
      </w:r>
      <w:r>
        <w:t>数据，对数据文件进行分析，比对数据文件名称、格式、类型、推送周期，分析完成且无异常，进入数据新增环节。分析失败，提示数据分析异常</w:t>
      </w:r>
      <w:r>
        <w:rPr>
          <w:rFonts w:hint="eastAsia"/>
        </w:rPr>
        <w:t>，再次核查确认数据。</w:t>
      </w:r>
    </w:p>
    <w:p w:rsidR="00513B86" w:rsidRPr="002B06C9" w:rsidRDefault="00513B86" w:rsidP="00513B86">
      <w:pPr>
        <w:pStyle w:val="6"/>
        <w:rPr>
          <w:b/>
          <w:bCs/>
          <w:i/>
          <w:iCs w:val="0"/>
        </w:rPr>
      </w:pPr>
      <w:bookmarkStart w:id="715" w:name="_Toc130154582"/>
      <w:r w:rsidRPr="00DB19FB">
        <w:rPr>
          <w:rFonts w:hint="eastAsia"/>
        </w:rPr>
        <w:t>业务工单</w:t>
      </w:r>
      <w:r w:rsidRPr="00DB19FB">
        <w:rPr>
          <w:rFonts w:hint="eastAsia"/>
        </w:rPr>
        <w:t>-</w:t>
      </w:r>
      <w:r>
        <w:rPr>
          <w:rFonts w:hint="eastAsia"/>
        </w:rPr>
        <w:t>手机</w:t>
      </w:r>
      <w:r>
        <w:rPr>
          <w:rFonts w:hint="eastAsia"/>
        </w:rPr>
        <w:t>-</w:t>
      </w:r>
      <w:r>
        <w:rPr>
          <w:rFonts w:hint="eastAsia"/>
        </w:rPr>
        <w:t>摄像头换机当月受理量</w:t>
      </w:r>
      <w:r w:rsidRPr="002B06C9">
        <w:rPr>
          <w:rFonts w:hint="eastAsia"/>
        </w:rPr>
        <w:t>数据新增</w:t>
      </w:r>
      <w:bookmarkEnd w:id="715"/>
    </w:p>
    <w:p w:rsidR="00513B86" w:rsidRPr="004707D4" w:rsidRDefault="00513B86" w:rsidP="00513B86">
      <w:pPr>
        <w:ind w:left="420" w:firstLine="480"/>
        <w:rPr>
          <w:rFonts w:ascii="宋体" w:hAnsi="宋体"/>
          <w:lang w:val="x-none"/>
        </w:rPr>
      </w:pPr>
      <w:r w:rsidRPr="00DB19FB">
        <w:rPr>
          <w:rFonts w:hint="eastAsia"/>
        </w:rPr>
        <w:t>业务工单</w:t>
      </w:r>
      <w:r w:rsidRPr="00DB19FB">
        <w:rPr>
          <w:rFonts w:hint="eastAsia"/>
        </w:rPr>
        <w:t>-</w:t>
      </w:r>
      <w:r>
        <w:rPr>
          <w:rFonts w:hint="eastAsia"/>
        </w:rPr>
        <w:t>手机</w:t>
      </w:r>
      <w:r>
        <w:rPr>
          <w:rFonts w:hint="eastAsia"/>
        </w:rPr>
        <w:t>-</w:t>
      </w:r>
      <w:r>
        <w:rPr>
          <w:rFonts w:hint="eastAsia"/>
        </w:rPr>
        <w:t>摄像头换机当月受理量</w:t>
      </w:r>
      <w:r>
        <w:t>数据新增功能，</w:t>
      </w:r>
      <w:r w:rsidRPr="00DB19FB">
        <w:rPr>
          <w:rFonts w:hint="eastAsia"/>
        </w:rPr>
        <w:t>业务工单</w:t>
      </w:r>
      <w:r w:rsidRPr="00DB19FB">
        <w:rPr>
          <w:rFonts w:hint="eastAsia"/>
        </w:rPr>
        <w:t>-</w:t>
      </w:r>
      <w:r>
        <w:rPr>
          <w:rFonts w:hint="eastAsia"/>
        </w:rPr>
        <w:t>手机</w:t>
      </w:r>
      <w:r>
        <w:rPr>
          <w:rFonts w:hint="eastAsia"/>
        </w:rPr>
        <w:t>-</w:t>
      </w:r>
      <w:r>
        <w:rPr>
          <w:rFonts w:hint="eastAsia"/>
        </w:rPr>
        <w:t>摄像头换机当月受理量</w:t>
      </w:r>
      <w:r>
        <w:t>指标采集时，</w:t>
      </w:r>
      <w:r>
        <w:rPr>
          <w:rFonts w:hint="eastAsia"/>
        </w:rPr>
        <w:t>依据</w:t>
      </w:r>
      <w:r w:rsidRPr="00DB19FB">
        <w:rPr>
          <w:rFonts w:hint="eastAsia"/>
        </w:rPr>
        <w:t>业务工单</w:t>
      </w:r>
      <w:r w:rsidRPr="00DB19FB">
        <w:rPr>
          <w:rFonts w:hint="eastAsia"/>
        </w:rPr>
        <w:t>-</w:t>
      </w:r>
      <w:r>
        <w:rPr>
          <w:rFonts w:hint="eastAsia"/>
        </w:rPr>
        <w:t>手机</w:t>
      </w:r>
      <w:r>
        <w:rPr>
          <w:rFonts w:hint="eastAsia"/>
        </w:rPr>
        <w:t>-</w:t>
      </w:r>
      <w:r>
        <w:rPr>
          <w:rFonts w:hint="eastAsia"/>
        </w:rPr>
        <w:t>摄像头换机当月受理量</w:t>
      </w:r>
      <w:r>
        <w:t>计算规则</w:t>
      </w:r>
      <w:r>
        <w:rPr>
          <w:rFonts w:hint="eastAsia"/>
        </w:rPr>
        <w:t>，数据</w:t>
      </w:r>
      <w:r>
        <w:t>处理人员确认</w:t>
      </w:r>
      <w:r>
        <w:rPr>
          <w:rFonts w:hint="eastAsia"/>
        </w:rPr>
        <w:t>并</w:t>
      </w:r>
      <w:r>
        <w:t>比对原始数据，将原始的数据和指标数据</w:t>
      </w:r>
      <w:r>
        <w:rPr>
          <w:rFonts w:hint="eastAsia"/>
        </w:rPr>
        <w:t>对应的指标计算规则</w:t>
      </w:r>
      <w:r>
        <w:t>新增进系统库</w:t>
      </w:r>
      <w:r>
        <w:rPr>
          <w:rFonts w:hint="eastAsia"/>
        </w:rPr>
        <w:t>，</w:t>
      </w:r>
      <w:r>
        <w:t>并完成数据文件</w:t>
      </w:r>
      <w:r>
        <w:rPr>
          <w:rFonts w:hint="eastAsia"/>
        </w:rPr>
        <w:t>信息</w:t>
      </w:r>
      <w:r>
        <w:t>入库。</w:t>
      </w:r>
    </w:p>
    <w:p w:rsidR="00513B86" w:rsidRPr="00270D20" w:rsidRDefault="00513B86" w:rsidP="00513B86">
      <w:pPr>
        <w:pStyle w:val="6"/>
        <w:rPr>
          <w:rFonts w:ascii="宋体" w:hAnsi="宋体"/>
          <w:b/>
          <w:bCs/>
          <w:i/>
          <w:iCs w:val="0"/>
          <w:lang w:val="x-none" w:eastAsia="x-none"/>
        </w:rPr>
      </w:pPr>
      <w:bookmarkStart w:id="716" w:name="_Toc130154583"/>
      <w:r w:rsidRPr="00DB19FB">
        <w:rPr>
          <w:rFonts w:hint="eastAsia"/>
        </w:rPr>
        <w:t>业务工单</w:t>
      </w:r>
      <w:r w:rsidRPr="00DB19FB">
        <w:rPr>
          <w:rFonts w:hint="eastAsia"/>
        </w:rPr>
        <w:t>-</w:t>
      </w:r>
      <w:r>
        <w:rPr>
          <w:rFonts w:hint="eastAsia"/>
        </w:rPr>
        <w:t>手机</w:t>
      </w:r>
      <w:r>
        <w:rPr>
          <w:rFonts w:hint="eastAsia"/>
        </w:rPr>
        <w:t>-</w:t>
      </w:r>
      <w:r>
        <w:rPr>
          <w:rFonts w:hint="eastAsia"/>
        </w:rPr>
        <w:t>摄像头换机当月受理量</w:t>
      </w:r>
      <w:r>
        <w:rPr>
          <w:rFonts w:ascii="宋体" w:hAnsi="宋体" w:hint="eastAsia"/>
          <w:lang w:val="x-none"/>
        </w:rPr>
        <w:t>数</w:t>
      </w:r>
      <w:r w:rsidRPr="005170E3">
        <w:rPr>
          <w:rFonts w:ascii="宋体" w:hAnsi="宋体" w:hint="eastAsia"/>
          <w:lang w:val="x-none"/>
        </w:rPr>
        <w:t>据校验</w:t>
      </w:r>
      <w:bookmarkEnd w:id="716"/>
    </w:p>
    <w:p w:rsidR="00513B86" w:rsidRPr="00DB19FB" w:rsidRDefault="00513B86" w:rsidP="00513B86">
      <w:pPr>
        <w:ind w:left="420" w:firstLine="480"/>
        <w:jc w:val="both"/>
        <w:rPr>
          <w:rFonts w:ascii="宋体" w:hAnsi="宋体"/>
          <w:lang w:val="x-none"/>
        </w:rPr>
      </w:pPr>
      <w:r>
        <w:lastRenderedPageBreak/>
        <w:t>数据处理人员新增</w:t>
      </w:r>
      <w:r w:rsidRPr="00DB19FB">
        <w:rPr>
          <w:rFonts w:hint="eastAsia"/>
        </w:rPr>
        <w:t>业务工单</w:t>
      </w:r>
      <w:r w:rsidRPr="00DB19FB">
        <w:rPr>
          <w:rFonts w:hint="eastAsia"/>
        </w:rPr>
        <w:t>-</w:t>
      </w:r>
      <w:r>
        <w:rPr>
          <w:rFonts w:hint="eastAsia"/>
        </w:rPr>
        <w:t>手机</w:t>
      </w:r>
      <w:r>
        <w:rPr>
          <w:rFonts w:hint="eastAsia"/>
        </w:rPr>
        <w:t>-</w:t>
      </w:r>
      <w:r>
        <w:rPr>
          <w:rFonts w:hint="eastAsia"/>
        </w:rPr>
        <w:t>摄像头换机当月受理量</w:t>
      </w:r>
      <w:r>
        <w:rPr>
          <w:rFonts w:ascii="宋体" w:hAnsi="宋体" w:hint="eastAsia"/>
          <w:lang w:val="x-none"/>
        </w:rPr>
        <w:t>数据</w:t>
      </w:r>
      <w:r>
        <w:t>后，系统会对新增数据的名称</w:t>
      </w:r>
      <w:r>
        <w:rPr>
          <w:rFonts w:hint="eastAsia"/>
        </w:rPr>
        <w:t>、取数口径、数据文件类型、文件编码、调用参数等信息进行校验，判断</w:t>
      </w:r>
      <w:r>
        <w:t>系统中是否已经存在了相同的数据，如存在，则系统提示数据已经存在，并且不允许继续进行后续数据的处理。</w:t>
      </w:r>
    </w:p>
    <w:p w:rsidR="00513B86" w:rsidRPr="00DB19FB" w:rsidRDefault="00513B86" w:rsidP="00513B86">
      <w:pPr>
        <w:pStyle w:val="6"/>
        <w:rPr>
          <w:rFonts w:ascii="宋体" w:hAnsi="宋体"/>
          <w:b/>
          <w:bCs/>
          <w:i/>
          <w:iCs w:val="0"/>
          <w:lang w:val="x-none" w:eastAsia="x-none"/>
        </w:rPr>
      </w:pPr>
      <w:bookmarkStart w:id="717" w:name="_Toc130154584"/>
      <w:r w:rsidRPr="00DB19FB">
        <w:rPr>
          <w:rFonts w:hint="eastAsia"/>
        </w:rPr>
        <w:t>业务工单</w:t>
      </w:r>
      <w:r w:rsidRPr="00DB19FB">
        <w:rPr>
          <w:rFonts w:hint="eastAsia"/>
        </w:rPr>
        <w:t>-</w:t>
      </w:r>
      <w:r>
        <w:rPr>
          <w:rFonts w:hint="eastAsia"/>
        </w:rPr>
        <w:t>手机</w:t>
      </w:r>
      <w:r>
        <w:rPr>
          <w:rFonts w:hint="eastAsia"/>
        </w:rPr>
        <w:t>-</w:t>
      </w:r>
      <w:r>
        <w:rPr>
          <w:rFonts w:hint="eastAsia"/>
        </w:rPr>
        <w:t>摄像头换机当月受理量</w:t>
      </w:r>
      <w:r w:rsidRPr="00DB19FB">
        <w:rPr>
          <w:rFonts w:ascii="宋体" w:hAnsi="宋体" w:hint="eastAsia"/>
          <w:lang w:val="x-none"/>
        </w:rPr>
        <w:t>数据</w:t>
      </w:r>
      <w:r>
        <w:rPr>
          <w:rFonts w:ascii="宋体" w:hAnsi="宋体" w:hint="eastAsia"/>
          <w:lang w:val="x-none"/>
        </w:rPr>
        <w:t>计算</w:t>
      </w:r>
      <w:bookmarkEnd w:id="717"/>
    </w:p>
    <w:p w:rsidR="00513B86" w:rsidRPr="00DB19FB" w:rsidRDefault="00513B86" w:rsidP="00513B86">
      <w:pPr>
        <w:ind w:left="420" w:firstLine="480"/>
        <w:rPr>
          <w:rFonts w:ascii="宋体" w:hAnsi="宋体"/>
          <w:lang w:val="x-none"/>
        </w:rPr>
      </w:pPr>
      <w:r w:rsidRPr="00DB19FB">
        <w:rPr>
          <w:rFonts w:hint="eastAsia"/>
        </w:rPr>
        <w:t>业务工单</w:t>
      </w:r>
      <w:r w:rsidRPr="00DB19FB">
        <w:rPr>
          <w:rFonts w:hint="eastAsia"/>
        </w:rPr>
        <w:t>-</w:t>
      </w:r>
      <w:r>
        <w:rPr>
          <w:rFonts w:hint="eastAsia"/>
        </w:rPr>
        <w:t>手机</w:t>
      </w:r>
      <w:r>
        <w:rPr>
          <w:rFonts w:hint="eastAsia"/>
        </w:rPr>
        <w:t>-</w:t>
      </w:r>
      <w:r>
        <w:rPr>
          <w:rFonts w:hint="eastAsia"/>
        </w:rPr>
        <w:t>摄像头换机当月受理量数据</w:t>
      </w:r>
      <w:r w:rsidRPr="00DB19FB">
        <w:rPr>
          <w:rFonts w:ascii="宋体" w:hAnsi="宋体" w:hint="eastAsia"/>
          <w:lang w:val="x-none"/>
        </w:rPr>
        <w:t>解析</w:t>
      </w:r>
      <w:r>
        <w:rPr>
          <w:rFonts w:hint="eastAsia"/>
        </w:rPr>
        <w:t>成功，根据</w:t>
      </w:r>
      <w:r w:rsidRPr="00DB19FB">
        <w:rPr>
          <w:rFonts w:hint="eastAsia"/>
        </w:rPr>
        <w:t>业务工单</w:t>
      </w:r>
      <w:r w:rsidRPr="00DB19FB">
        <w:rPr>
          <w:rFonts w:hint="eastAsia"/>
        </w:rPr>
        <w:t>-</w:t>
      </w:r>
      <w:r>
        <w:rPr>
          <w:rFonts w:hint="eastAsia"/>
        </w:rPr>
        <w:t>手机</w:t>
      </w:r>
      <w:r>
        <w:rPr>
          <w:rFonts w:hint="eastAsia"/>
        </w:rPr>
        <w:t>-</w:t>
      </w:r>
      <w:r>
        <w:rPr>
          <w:rFonts w:hint="eastAsia"/>
        </w:rPr>
        <w:t>摄像头换机当月受理量</w:t>
      </w:r>
      <w:r w:rsidRPr="00DB19FB">
        <w:rPr>
          <w:rFonts w:hint="eastAsia"/>
        </w:rPr>
        <w:t>指标</w:t>
      </w:r>
      <w:r>
        <w:rPr>
          <w:rFonts w:hint="eastAsia"/>
        </w:rPr>
        <w:t>计算规则，</w:t>
      </w:r>
      <w:r>
        <w:rPr>
          <w:rFonts w:ascii="宋体" w:hAnsi="宋体" w:hint="eastAsia"/>
          <w:lang w:val="x-none"/>
        </w:rPr>
        <w:t>匹配对应的</w:t>
      </w:r>
      <w:r w:rsidRPr="00DB19FB">
        <w:rPr>
          <w:rFonts w:ascii="宋体" w:hAnsi="宋体" w:hint="eastAsia"/>
          <w:lang w:val="x-none"/>
        </w:rPr>
        <w:t>地市、区县编码值</w:t>
      </w:r>
      <w:r>
        <w:rPr>
          <w:rFonts w:ascii="宋体" w:hAnsi="宋体" w:hint="eastAsia"/>
          <w:lang w:val="x-none"/>
        </w:rPr>
        <w:t>并</w:t>
      </w:r>
      <w:r w:rsidRPr="00DB19FB">
        <w:rPr>
          <w:rFonts w:ascii="宋体" w:hAnsi="宋体" w:hint="eastAsia"/>
          <w:lang w:val="x-none"/>
        </w:rPr>
        <w:t>对</w:t>
      </w:r>
      <w:r>
        <w:rPr>
          <w:rFonts w:ascii="宋体" w:hAnsi="宋体" w:hint="eastAsia"/>
          <w:lang w:val="x-none"/>
        </w:rPr>
        <w:t>指标</w:t>
      </w:r>
      <w:r w:rsidRPr="00DB19FB">
        <w:rPr>
          <w:rFonts w:ascii="宋体" w:hAnsi="宋体" w:hint="eastAsia"/>
          <w:lang w:val="x-none"/>
        </w:rPr>
        <w:t>数据进行关联</w:t>
      </w:r>
      <w:r>
        <w:rPr>
          <w:rFonts w:hint="eastAsia"/>
        </w:rPr>
        <w:t>，输出当月</w:t>
      </w:r>
      <w:r w:rsidRPr="00DB19FB">
        <w:rPr>
          <w:rFonts w:hint="eastAsia"/>
        </w:rPr>
        <w:t>业务工单</w:t>
      </w:r>
      <w:r w:rsidRPr="00DB19FB">
        <w:rPr>
          <w:rFonts w:hint="eastAsia"/>
        </w:rPr>
        <w:t>-</w:t>
      </w:r>
      <w:r>
        <w:rPr>
          <w:rFonts w:hint="eastAsia"/>
        </w:rPr>
        <w:t>手机</w:t>
      </w:r>
      <w:r>
        <w:rPr>
          <w:rFonts w:hint="eastAsia"/>
        </w:rPr>
        <w:t>-</w:t>
      </w:r>
      <w:r>
        <w:rPr>
          <w:rFonts w:hint="eastAsia"/>
        </w:rPr>
        <w:t>摄像头换机当月受理量数据。</w:t>
      </w:r>
    </w:p>
    <w:p w:rsidR="00513B86" w:rsidRPr="00DB19FB" w:rsidRDefault="00513B86" w:rsidP="00513B86">
      <w:pPr>
        <w:pStyle w:val="6"/>
        <w:rPr>
          <w:rFonts w:ascii="宋体" w:hAnsi="宋体"/>
          <w:b/>
          <w:bCs/>
          <w:i/>
          <w:iCs w:val="0"/>
          <w:lang w:val="x-none" w:eastAsia="x-none"/>
        </w:rPr>
      </w:pPr>
      <w:bookmarkStart w:id="718" w:name="_Toc130154585"/>
      <w:r w:rsidRPr="00DB19FB">
        <w:rPr>
          <w:rFonts w:hint="eastAsia"/>
        </w:rPr>
        <w:t>业务工单</w:t>
      </w:r>
      <w:r w:rsidRPr="00DB19FB">
        <w:rPr>
          <w:rFonts w:hint="eastAsia"/>
        </w:rPr>
        <w:t>-</w:t>
      </w:r>
      <w:r>
        <w:rPr>
          <w:rFonts w:hint="eastAsia"/>
        </w:rPr>
        <w:t>手机</w:t>
      </w:r>
      <w:r>
        <w:rPr>
          <w:rFonts w:hint="eastAsia"/>
        </w:rPr>
        <w:t>-</w:t>
      </w:r>
      <w:r>
        <w:rPr>
          <w:rFonts w:hint="eastAsia"/>
        </w:rPr>
        <w:t>摄像头换机当月受理量</w:t>
      </w:r>
      <w:r w:rsidRPr="00DB19FB">
        <w:rPr>
          <w:rFonts w:ascii="宋体" w:hAnsi="宋体" w:hint="eastAsia"/>
          <w:lang w:val="x-none"/>
        </w:rPr>
        <w:t>数据保存</w:t>
      </w:r>
      <w:bookmarkEnd w:id="718"/>
    </w:p>
    <w:p w:rsidR="00513B86" w:rsidRPr="00DB19FB" w:rsidRDefault="00513B86" w:rsidP="00513B86">
      <w:pPr>
        <w:ind w:left="420" w:firstLine="480"/>
        <w:rPr>
          <w:rFonts w:ascii="宋体" w:hAnsi="宋体"/>
          <w:lang w:val="x-none"/>
        </w:rPr>
      </w:pPr>
      <w:r w:rsidRPr="00DB19FB">
        <w:rPr>
          <w:rFonts w:hint="eastAsia"/>
        </w:rPr>
        <w:t>业务工单</w:t>
      </w:r>
      <w:r w:rsidRPr="00DB19FB">
        <w:rPr>
          <w:rFonts w:hint="eastAsia"/>
        </w:rPr>
        <w:t>-</w:t>
      </w:r>
      <w:r>
        <w:rPr>
          <w:rFonts w:hint="eastAsia"/>
        </w:rPr>
        <w:t>手机</w:t>
      </w:r>
      <w:r>
        <w:rPr>
          <w:rFonts w:hint="eastAsia"/>
        </w:rPr>
        <w:t>-</w:t>
      </w:r>
      <w:r>
        <w:rPr>
          <w:rFonts w:hint="eastAsia"/>
        </w:rPr>
        <w:t>摄像头换机当月受理量</w:t>
      </w:r>
      <w:r>
        <w:rPr>
          <w:rFonts w:ascii="宋体" w:hAnsi="宋体" w:hint="eastAsia"/>
          <w:lang w:val="x-none"/>
        </w:rPr>
        <w:t>数据</w:t>
      </w:r>
      <w:r w:rsidRPr="00DB19FB">
        <w:rPr>
          <w:rFonts w:ascii="宋体" w:hAnsi="宋体" w:hint="eastAsia"/>
          <w:lang w:val="x-none"/>
        </w:rPr>
        <w:t>关联完成</w:t>
      </w:r>
      <w:r>
        <w:rPr>
          <w:rFonts w:ascii="宋体" w:hAnsi="宋体" w:hint="eastAsia"/>
          <w:lang w:val="x-none"/>
        </w:rPr>
        <w:t>，</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513B86" w:rsidRPr="00DB19FB" w:rsidRDefault="00513B86" w:rsidP="00513B86">
      <w:pPr>
        <w:pStyle w:val="6"/>
        <w:rPr>
          <w:b/>
          <w:bCs/>
          <w:i/>
          <w:iCs w:val="0"/>
        </w:rPr>
      </w:pPr>
      <w:bookmarkStart w:id="719" w:name="_Toc130154586"/>
      <w:r w:rsidRPr="00DB19FB">
        <w:rPr>
          <w:rFonts w:hint="eastAsia"/>
        </w:rPr>
        <w:t>全省业务工单</w:t>
      </w:r>
      <w:r w:rsidRPr="00DB19FB">
        <w:rPr>
          <w:rFonts w:hint="eastAsia"/>
        </w:rPr>
        <w:t>-</w:t>
      </w:r>
      <w:r>
        <w:rPr>
          <w:rFonts w:hint="eastAsia"/>
        </w:rPr>
        <w:t>手机</w:t>
      </w:r>
      <w:r>
        <w:rPr>
          <w:rFonts w:hint="eastAsia"/>
        </w:rPr>
        <w:t>-</w:t>
      </w:r>
      <w:r>
        <w:rPr>
          <w:rFonts w:hint="eastAsia"/>
        </w:rPr>
        <w:t>摄像头换机当月受理量数据查询</w:t>
      </w:r>
      <w:bookmarkEnd w:id="719"/>
    </w:p>
    <w:p w:rsidR="00513B86" w:rsidRDefault="00513B86" w:rsidP="00513B86">
      <w:pPr>
        <w:ind w:left="420" w:firstLine="480"/>
      </w:pPr>
      <w:r>
        <w:rPr>
          <w:rFonts w:ascii="宋体" w:hAnsi="宋体" w:hint="eastAsia"/>
          <w:lang w:val="x-none"/>
        </w:rPr>
        <w:t>输入G</w:t>
      </w:r>
      <w:r>
        <w:rPr>
          <w:rFonts w:ascii="宋体" w:hAnsi="宋体"/>
          <w:lang w:val="x-none"/>
        </w:rPr>
        <w:t>IS</w:t>
      </w:r>
      <w:r>
        <w:rPr>
          <w:rFonts w:ascii="宋体" w:hAnsi="宋体" w:hint="eastAsia"/>
          <w:lang w:val="x-none"/>
        </w:rPr>
        <w:t>信息、区域、</w:t>
      </w:r>
      <w:r w:rsidRPr="00DB19FB">
        <w:rPr>
          <w:rFonts w:ascii="宋体" w:hAnsi="宋体" w:hint="eastAsia"/>
          <w:lang w:val="x-none"/>
        </w:rPr>
        <w:t>时间</w:t>
      </w:r>
      <w:r>
        <w:rPr>
          <w:rFonts w:ascii="宋体" w:hAnsi="宋体" w:hint="eastAsia"/>
          <w:lang w:val="x-none"/>
        </w:rPr>
        <w:t>等查询信息，查询完成展示</w:t>
      </w:r>
      <w:r w:rsidRPr="00DB19FB">
        <w:rPr>
          <w:rFonts w:hint="eastAsia"/>
        </w:rPr>
        <w:t>全省业务工单</w:t>
      </w:r>
      <w:r w:rsidRPr="00DB19FB">
        <w:rPr>
          <w:rFonts w:hint="eastAsia"/>
        </w:rPr>
        <w:t>-</w:t>
      </w:r>
      <w:r>
        <w:rPr>
          <w:rFonts w:hint="eastAsia"/>
        </w:rPr>
        <w:t>手机</w:t>
      </w:r>
      <w:r>
        <w:rPr>
          <w:rFonts w:hint="eastAsia"/>
        </w:rPr>
        <w:t>-</w:t>
      </w:r>
      <w:r>
        <w:rPr>
          <w:rFonts w:hint="eastAsia"/>
        </w:rPr>
        <w:t>摄像头换机当月受理量</w:t>
      </w:r>
      <w:r>
        <w:rPr>
          <w:rFonts w:ascii="宋体" w:hAnsi="宋体" w:hint="eastAsia"/>
          <w:lang w:val="x-none"/>
        </w:rPr>
        <w:t>数据结果</w:t>
      </w:r>
      <w:r w:rsidRPr="00DB19FB">
        <w:rPr>
          <w:rFonts w:hint="eastAsia"/>
        </w:rPr>
        <w:t>。</w:t>
      </w:r>
    </w:p>
    <w:p w:rsidR="00513B86" w:rsidRPr="00DB19FB" w:rsidRDefault="00513B86" w:rsidP="00513B86">
      <w:pPr>
        <w:pStyle w:val="6"/>
        <w:rPr>
          <w:b/>
          <w:bCs/>
          <w:i/>
          <w:iCs w:val="0"/>
        </w:rPr>
      </w:pPr>
      <w:bookmarkStart w:id="720" w:name="_Toc130154587"/>
      <w:r w:rsidRPr="00DB19FB">
        <w:rPr>
          <w:rFonts w:hint="eastAsia"/>
        </w:rPr>
        <w:t>区县业务工单</w:t>
      </w:r>
      <w:r w:rsidRPr="00DB19FB">
        <w:rPr>
          <w:rFonts w:hint="eastAsia"/>
        </w:rPr>
        <w:t>-</w:t>
      </w:r>
      <w:r>
        <w:rPr>
          <w:rFonts w:hint="eastAsia"/>
        </w:rPr>
        <w:t>手机</w:t>
      </w:r>
      <w:r>
        <w:rPr>
          <w:rFonts w:hint="eastAsia"/>
        </w:rPr>
        <w:t>-</w:t>
      </w:r>
      <w:r>
        <w:rPr>
          <w:rFonts w:hint="eastAsia"/>
        </w:rPr>
        <w:t>摄像头换机当月受理量数据查询</w:t>
      </w:r>
      <w:bookmarkEnd w:id="720"/>
    </w:p>
    <w:p w:rsidR="00513B86" w:rsidRDefault="00513B86" w:rsidP="00513B86">
      <w:pPr>
        <w:ind w:left="420" w:firstLine="480"/>
      </w:pPr>
      <w:r w:rsidRPr="00DF78AA">
        <w:rPr>
          <w:rFonts w:ascii="宋体" w:hAnsi="宋体" w:hint="eastAsia"/>
          <w:lang w:val="x-none"/>
        </w:rPr>
        <w:t>综调人员登录综调中心，进入</w:t>
      </w:r>
      <w:r>
        <w:rPr>
          <w:rFonts w:ascii="宋体" w:hAnsi="宋体" w:hint="eastAsia"/>
          <w:lang w:val="x-none"/>
        </w:rPr>
        <w:t>业务专区</w:t>
      </w:r>
      <w:r w:rsidRPr="00DF78AA">
        <w:rPr>
          <w:rFonts w:ascii="宋体" w:hAnsi="宋体" w:hint="eastAsia"/>
          <w:lang w:val="x-none"/>
        </w:rPr>
        <w:t>管理模块，选择</w:t>
      </w:r>
      <w:r w:rsidRPr="00DB19FB">
        <w:rPr>
          <w:rFonts w:hint="eastAsia"/>
        </w:rPr>
        <w:t>全省业务工单</w:t>
      </w:r>
      <w:r w:rsidRPr="00DB19FB">
        <w:rPr>
          <w:rFonts w:hint="eastAsia"/>
        </w:rPr>
        <w:t>-</w:t>
      </w:r>
      <w:r w:rsidRPr="00DB19FB">
        <w:rPr>
          <w:rFonts w:hint="eastAsia"/>
        </w:rPr>
        <w:t>宽带</w:t>
      </w:r>
      <w:r w:rsidRPr="00DF78AA">
        <w:rPr>
          <w:rFonts w:ascii="宋体" w:hAnsi="宋体" w:hint="eastAsia"/>
          <w:lang w:val="x-none"/>
        </w:rPr>
        <w:t>界面，输入日期、查询后展示该指标区县的趋势图</w:t>
      </w:r>
      <w:r w:rsidRPr="00DB19FB">
        <w:rPr>
          <w:rFonts w:hint="eastAsia"/>
        </w:rPr>
        <w:t>。</w:t>
      </w:r>
    </w:p>
    <w:p w:rsidR="00513B86" w:rsidRPr="00DB19FB" w:rsidRDefault="00513B86" w:rsidP="00513B86">
      <w:pPr>
        <w:pStyle w:val="5"/>
      </w:pPr>
      <w:bookmarkStart w:id="721" w:name="_Toc130154588"/>
      <w:r w:rsidRPr="00DB19FB">
        <w:rPr>
          <w:rFonts w:hint="eastAsia"/>
        </w:rPr>
        <w:t>业务工单-手机-摄像头换机本月归档量</w:t>
      </w:r>
      <w:r>
        <w:rPr>
          <w:rFonts w:hint="eastAsia"/>
        </w:rPr>
        <w:t>管理</w:t>
      </w:r>
      <w:bookmarkEnd w:id="721"/>
    </w:p>
    <w:p w:rsidR="00513B86" w:rsidRPr="00A14368" w:rsidRDefault="00513B86" w:rsidP="00513B86">
      <w:pPr>
        <w:pStyle w:val="6"/>
        <w:rPr>
          <w:b/>
          <w:bCs/>
          <w:i/>
          <w:iCs w:val="0"/>
        </w:rPr>
      </w:pPr>
      <w:bookmarkStart w:id="722" w:name="_Toc130154589"/>
      <w:r w:rsidRPr="00DB19FB">
        <w:rPr>
          <w:rFonts w:hint="eastAsia"/>
        </w:rPr>
        <w:t>业务工单</w:t>
      </w:r>
      <w:r w:rsidRPr="00DB19FB">
        <w:rPr>
          <w:rFonts w:hint="eastAsia"/>
        </w:rPr>
        <w:t>-</w:t>
      </w:r>
      <w:r>
        <w:rPr>
          <w:rFonts w:hint="eastAsia"/>
        </w:rPr>
        <w:t>手机</w:t>
      </w:r>
      <w:r>
        <w:rPr>
          <w:rFonts w:hint="eastAsia"/>
        </w:rPr>
        <w:t>-</w:t>
      </w:r>
      <w:r>
        <w:rPr>
          <w:rFonts w:hint="eastAsia"/>
        </w:rPr>
        <w:t>摄像头换机本月归档量计算规则管理</w:t>
      </w:r>
      <w:bookmarkEnd w:id="722"/>
    </w:p>
    <w:p w:rsidR="00513B86" w:rsidRPr="00706BDE" w:rsidRDefault="00513B86" w:rsidP="00513B86">
      <w:pPr>
        <w:ind w:left="420" w:firstLine="480"/>
      </w:pPr>
      <w:r>
        <w:t>根据</w:t>
      </w:r>
      <w:r w:rsidRPr="00DB19FB">
        <w:rPr>
          <w:rFonts w:hint="eastAsia"/>
        </w:rPr>
        <w:t>业务工单</w:t>
      </w:r>
      <w:r w:rsidRPr="00DB19FB">
        <w:rPr>
          <w:rFonts w:hint="eastAsia"/>
        </w:rPr>
        <w:t>-</w:t>
      </w:r>
      <w:r>
        <w:rPr>
          <w:rFonts w:hint="eastAsia"/>
        </w:rPr>
        <w:t>宽带变更</w:t>
      </w:r>
      <w:r>
        <w:t>指标说明文档，分析统计口径，将文字统计口径转化为口径数据，在系统中录入统计规则，并提供计算规则的增加、删除、修改功能</w:t>
      </w:r>
      <w:r>
        <w:rPr>
          <w:rFonts w:hint="eastAsia"/>
        </w:rPr>
        <w:t>，</w:t>
      </w:r>
      <w:r w:rsidRPr="00DB19FB">
        <w:rPr>
          <w:rFonts w:hint="eastAsia"/>
        </w:rPr>
        <w:t>业务工单</w:t>
      </w:r>
      <w:r w:rsidRPr="00DB19FB">
        <w:rPr>
          <w:rFonts w:hint="eastAsia"/>
        </w:rPr>
        <w:t>-</w:t>
      </w:r>
      <w:r>
        <w:rPr>
          <w:rFonts w:hint="eastAsia"/>
        </w:rPr>
        <w:t>宽带变更计算规则信息文件入库。</w:t>
      </w:r>
    </w:p>
    <w:p w:rsidR="00513B86" w:rsidRPr="00162339" w:rsidRDefault="00513B86" w:rsidP="00513B86">
      <w:pPr>
        <w:pStyle w:val="6"/>
        <w:rPr>
          <w:b/>
          <w:bCs/>
          <w:i/>
          <w:iCs w:val="0"/>
        </w:rPr>
      </w:pPr>
      <w:bookmarkStart w:id="723" w:name="_Toc130154590"/>
      <w:r w:rsidRPr="00DB19FB">
        <w:rPr>
          <w:rFonts w:hint="eastAsia"/>
        </w:rPr>
        <w:lastRenderedPageBreak/>
        <w:t>业务工单</w:t>
      </w:r>
      <w:r w:rsidRPr="00DB19FB">
        <w:rPr>
          <w:rFonts w:hint="eastAsia"/>
        </w:rPr>
        <w:t>-</w:t>
      </w:r>
      <w:r>
        <w:rPr>
          <w:rFonts w:hint="eastAsia"/>
        </w:rPr>
        <w:t>手机</w:t>
      </w:r>
      <w:r>
        <w:rPr>
          <w:rFonts w:hint="eastAsia"/>
        </w:rPr>
        <w:t>-</w:t>
      </w:r>
      <w:r>
        <w:rPr>
          <w:rFonts w:hint="eastAsia"/>
        </w:rPr>
        <w:t>摄像头换机本月归档量</w:t>
      </w:r>
      <w:r w:rsidRPr="00162339">
        <w:rPr>
          <w:rFonts w:hint="eastAsia"/>
        </w:rPr>
        <w:t>分析</w:t>
      </w:r>
      <w:bookmarkEnd w:id="723"/>
    </w:p>
    <w:p w:rsidR="00513B86" w:rsidRPr="0088147F" w:rsidRDefault="00513B86" w:rsidP="00513B86">
      <w:pPr>
        <w:ind w:left="420" w:firstLine="480"/>
        <w:rPr>
          <w:rFonts w:ascii="宋体" w:hAnsi="宋体"/>
          <w:lang w:val="x-none"/>
        </w:rPr>
      </w:pPr>
      <w:r>
        <w:t>提取对端系统提供的</w:t>
      </w:r>
      <w:r w:rsidRPr="00DB19FB">
        <w:rPr>
          <w:rFonts w:hint="eastAsia"/>
        </w:rPr>
        <w:t>业务工单</w:t>
      </w:r>
      <w:r w:rsidRPr="00DB19FB">
        <w:rPr>
          <w:rFonts w:hint="eastAsia"/>
        </w:rPr>
        <w:t>-</w:t>
      </w:r>
      <w:r>
        <w:rPr>
          <w:rFonts w:hint="eastAsia"/>
        </w:rPr>
        <w:t>手机</w:t>
      </w:r>
      <w:r>
        <w:rPr>
          <w:rFonts w:hint="eastAsia"/>
        </w:rPr>
        <w:t>-</w:t>
      </w:r>
      <w:r>
        <w:rPr>
          <w:rFonts w:hint="eastAsia"/>
        </w:rPr>
        <w:t>摄像头换机本月归档量</w:t>
      </w:r>
      <w:r>
        <w:t>数据，对数据文件进行分析，比对数据文件名称、格式、类型、推送周期，分析完成且无异常，进入数据新增环节。分析失败，提示数据分析异常</w:t>
      </w:r>
      <w:r>
        <w:rPr>
          <w:rFonts w:hint="eastAsia"/>
        </w:rPr>
        <w:t>，再次核查确认数据。</w:t>
      </w:r>
    </w:p>
    <w:p w:rsidR="00513B86" w:rsidRPr="002B06C9" w:rsidRDefault="00513B86" w:rsidP="00513B86">
      <w:pPr>
        <w:pStyle w:val="6"/>
        <w:rPr>
          <w:b/>
          <w:bCs/>
          <w:i/>
          <w:iCs w:val="0"/>
        </w:rPr>
      </w:pPr>
      <w:bookmarkStart w:id="724" w:name="_Toc130154591"/>
      <w:r w:rsidRPr="00DB19FB">
        <w:rPr>
          <w:rFonts w:hint="eastAsia"/>
        </w:rPr>
        <w:t>业务工单</w:t>
      </w:r>
      <w:r w:rsidRPr="00DB19FB">
        <w:rPr>
          <w:rFonts w:hint="eastAsia"/>
        </w:rPr>
        <w:t>-</w:t>
      </w:r>
      <w:r>
        <w:rPr>
          <w:rFonts w:hint="eastAsia"/>
        </w:rPr>
        <w:t>手机</w:t>
      </w:r>
      <w:r>
        <w:rPr>
          <w:rFonts w:hint="eastAsia"/>
        </w:rPr>
        <w:t>-</w:t>
      </w:r>
      <w:r>
        <w:rPr>
          <w:rFonts w:hint="eastAsia"/>
        </w:rPr>
        <w:t>摄像头换机本月归档量</w:t>
      </w:r>
      <w:r w:rsidRPr="002B06C9">
        <w:rPr>
          <w:rFonts w:hint="eastAsia"/>
        </w:rPr>
        <w:t>数据新增</w:t>
      </w:r>
      <w:bookmarkEnd w:id="724"/>
    </w:p>
    <w:p w:rsidR="00513B86" w:rsidRPr="004707D4" w:rsidRDefault="00513B86" w:rsidP="00513B86">
      <w:pPr>
        <w:ind w:left="420" w:firstLine="480"/>
        <w:rPr>
          <w:rFonts w:ascii="宋体" w:hAnsi="宋体"/>
          <w:lang w:val="x-none"/>
        </w:rPr>
      </w:pPr>
      <w:r w:rsidRPr="00DB19FB">
        <w:rPr>
          <w:rFonts w:hint="eastAsia"/>
        </w:rPr>
        <w:t>业务工单</w:t>
      </w:r>
      <w:r w:rsidRPr="00DB19FB">
        <w:rPr>
          <w:rFonts w:hint="eastAsia"/>
        </w:rPr>
        <w:t>-</w:t>
      </w:r>
      <w:r>
        <w:rPr>
          <w:rFonts w:hint="eastAsia"/>
        </w:rPr>
        <w:t>手机</w:t>
      </w:r>
      <w:r>
        <w:rPr>
          <w:rFonts w:hint="eastAsia"/>
        </w:rPr>
        <w:t>-</w:t>
      </w:r>
      <w:r>
        <w:rPr>
          <w:rFonts w:hint="eastAsia"/>
        </w:rPr>
        <w:t>摄像头换机本月归档量</w:t>
      </w:r>
      <w:r>
        <w:t>数据新增功能，</w:t>
      </w:r>
      <w:r w:rsidRPr="00DB19FB">
        <w:rPr>
          <w:rFonts w:hint="eastAsia"/>
        </w:rPr>
        <w:t>业务工单</w:t>
      </w:r>
      <w:r w:rsidRPr="00DB19FB">
        <w:rPr>
          <w:rFonts w:hint="eastAsia"/>
        </w:rPr>
        <w:t>-</w:t>
      </w:r>
      <w:r>
        <w:rPr>
          <w:rFonts w:hint="eastAsia"/>
        </w:rPr>
        <w:t>手机</w:t>
      </w:r>
      <w:r>
        <w:rPr>
          <w:rFonts w:hint="eastAsia"/>
        </w:rPr>
        <w:t>-</w:t>
      </w:r>
      <w:r>
        <w:rPr>
          <w:rFonts w:hint="eastAsia"/>
        </w:rPr>
        <w:t>摄像头换机本月归档量</w:t>
      </w:r>
      <w:r>
        <w:t>指标采集时，</w:t>
      </w:r>
      <w:r>
        <w:rPr>
          <w:rFonts w:hint="eastAsia"/>
        </w:rPr>
        <w:t>依据</w:t>
      </w:r>
      <w:r w:rsidRPr="00DB19FB">
        <w:rPr>
          <w:rFonts w:hint="eastAsia"/>
        </w:rPr>
        <w:t>业务工单</w:t>
      </w:r>
      <w:r w:rsidRPr="00DB19FB">
        <w:rPr>
          <w:rFonts w:hint="eastAsia"/>
        </w:rPr>
        <w:t>-</w:t>
      </w:r>
      <w:r>
        <w:rPr>
          <w:rFonts w:hint="eastAsia"/>
        </w:rPr>
        <w:t>手机</w:t>
      </w:r>
      <w:r>
        <w:rPr>
          <w:rFonts w:hint="eastAsia"/>
        </w:rPr>
        <w:t>-</w:t>
      </w:r>
      <w:r>
        <w:rPr>
          <w:rFonts w:hint="eastAsia"/>
        </w:rPr>
        <w:t>摄像头换机本月归档量</w:t>
      </w:r>
      <w:r>
        <w:t>计算规则</w:t>
      </w:r>
      <w:r>
        <w:rPr>
          <w:rFonts w:hint="eastAsia"/>
        </w:rPr>
        <w:t>，数据</w:t>
      </w:r>
      <w:r>
        <w:t>处理人员确认</w:t>
      </w:r>
      <w:r>
        <w:rPr>
          <w:rFonts w:hint="eastAsia"/>
        </w:rPr>
        <w:t>并</w:t>
      </w:r>
      <w:r>
        <w:t>比对原始数据，将原始的数据和指标数据</w:t>
      </w:r>
      <w:r>
        <w:rPr>
          <w:rFonts w:hint="eastAsia"/>
        </w:rPr>
        <w:t>对应的指标计算规则</w:t>
      </w:r>
      <w:r>
        <w:t>新增进系统库</w:t>
      </w:r>
      <w:r>
        <w:rPr>
          <w:rFonts w:hint="eastAsia"/>
        </w:rPr>
        <w:t>，</w:t>
      </w:r>
      <w:r>
        <w:t>并完成数据文件</w:t>
      </w:r>
      <w:r>
        <w:rPr>
          <w:rFonts w:hint="eastAsia"/>
        </w:rPr>
        <w:t>信息</w:t>
      </w:r>
      <w:r>
        <w:t>入库。</w:t>
      </w:r>
    </w:p>
    <w:p w:rsidR="00513B86" w:rsidRPr="00270D20" w:rsidRDefault="00513B86" w:rsidP="00513B86">
      <w:pPr>
        <w:pStyle w:val="6"/>
        <w:rPr>
          <w:rFonts w:ascii="宋体" w:hAnsi="宋体"/>
          <w:b/>
          <w:bCs/>
          <w:i/>
          <w:iCs w:val="0"/>
          <w:lang w:val="x-none" w:eastAsia="x-none"/>
        </w:rPr>
      </w:pPr>
      <w:bookmarkStart w:id="725" w:name="_Toc130154592"/>
      <w:r w:rsidRPr="00DB19FB">
        <w:rPr>
          <w:rFonts w:hint="eastAsia"/>
        </w:rPr>
        <w:t>业务工单</w:t>
      </w:r>
      <w:r w:rsidRPr="00DB19FB">
        <w:rPr>
          <w:rFonts w:hint="eastAsia"/>
        </w:rPr>
        <w:t>-</w:t>
      </w:r>
      <w:r>
        <w:rPr>
          <w:rFonts w:hint="eastAsia"/>
        </w:rPr>
        <w:t>手机</w:t>
      </w:r>
      <w:r>
        <w:rPr>
          <w:rFonts w:hint="eastAsia"/>
        </w:rPr>
        <w:t>-</w:t>
      </w:r>
      <w:r>
        <w:rPr>
          <w:rFonts w:hint="eastAsia"/>
        </w:rPr>
        <w:t>摄像头换机本月归档量</w:t>
      </w:r>
      <w:r>
        <w:rPr>
          <w:rFonts w:ascii="宋体" w:hAnsi="宋体" w:hint="eastAsia"/>
          <w:lang w:val="x-none"/>
        </w:rPr>
        <w:t>数</w:t>
      </w:r>
      <w:r w:rsidRPr="005170E3">
        <w:rPr>
          <w:rFonts w:ascii="宋体" w:hAnsi="宋体" w:hint="eastAsia"/>
          <w:lang w:val="x-none"/>
        </w:rPr>
        <w:t>据校验</w:t>
      </w:r>
      <w:bookmarkEnd w:id="725"/>
    </w:p>
    <w:p w:rsidR="00513B86" w:rsidRPr="00DB19FB" w:rsidRDefault="00513B86" w:rsidP="00513B86">
      <w:pPr>
        <w:ind w:left="420" w:firstLine="480"/>
        <w:jc w:val="both"/>
        <w:rPr>
          <w:rFonts w:ascii="宋体" w:hAnsi="宋体"/>
          <w:lang w:val="x-none"/>
        </w:rPr>
      </w:pPr>
      <w:r>
        <w:t>数据处理人员新增</w:t>
      </w:r>
      <w:r w:rsidRPr="00DB19FB">
        <w:rPr>
          <w:rFonts w:hint="eastAsia"/>
        </w:rPr>
        <w:t>业务工单</w:t>
      </w:r>
      <w:r w:rsidRPr="00DB19FB">
        <w:rPr>
          <w:rFonts w:hint="eastAsia"/>
        </w:rPr>
        <w:t>-</w:t>
      </w:r>
      <w:r>
        <w:rPr>
          <w:rFonts w:hint="eastAsia"/>
        </w:rPr>
        <w:t>手机</w:t>
      </w:r>
      <w:r>
        <w:rPr>
          <w:rFonts w:hint="eastAsia"/>
        </w:rPr>
        <w:t>-</w:t>
      </w:r>
      <w:r>
        <w:rPr>
          <w:rFonts w:hint="eastAsia"/>
        </w:rPr>
        <w:t>摄像头换机本月归档量</w:t>
      </w:r>
      <w:r>
        <w:rPr>
          <w:rFonts w:ascii="宋体" w:hAnsi="宋体" w:hint="eastAsia"/>
          <w:lang w:val="x-none"/>
        </w:rPr>
        <w:t>数据</w:t>
      </w:r>
      <w:r>
        <w:t>后，系统会对新增数据的名称</w:t>
      </w:r>
      <w:r>
        <w:rPr>
          <w:rFonts w:hint="eastAsia"/>
        </w:rPr>
        <w:t>、取数口径、数据文件类型、文件编码、调用参数等信息进行校验，判断</w:t>
      </w:r>
      <w:r>
        <w:t>系统中是否已经存在了相同的数据，如存在，则系统提示数据已经存在，并且不允许继续进行后续数据的处理。</w:t>
      </w:r>
    </w:p>
    <w:p w:rsidR="00513B86" w:rsidRPr="00DB19FB" w:rsidRDefault="00513B86" w:rsidP="00513B86">
      <w:pPr>
        <w:pStyle w:val="6"/>
        <w:rPr>
          <w:rFonts w:ascii="宋体" w:hAnsi="宋体"/>
          <w:b/>
          <w:bCs/>
          <w:i/>
          <w:iCs w:val="0"/>
          <w:lang w:val="x-none" w:eastAsia="x-none"/>
        </w:rPr>
      </w:pPr>
      <w:bookmarkStart w:id="726" w:name="_Toc130154593"/>
      <w:r w:rsidRPr="00DB19FB">
        <w:rPr>
          <w:rFonts w:hint="eastAsia"/>
        </w:rPr>
        <w:t>业务工单</w:t>
      </w:r>
      <w:r w:rsidRPr="00DB19FB">
        <w:rPr>
          <w:rFonts w:hint="eastAsia"/>
        </w:rPr>
        <w:t>-</w:t>
      </w:r>
      <w:r>
        <w:rPr>
          <w:rFonts w:hint="eastAsia"/>
        </w:rPr>
        <w:t>手机</w:t>
      </w:r>
      <w:r>
        <w:rPr>
          <w:rFonts w:hint="eastAsia"/>
        </w:rPr>
        <w:t>-</w:t>
      </w:r>
      <w:r>
        <w:rPr>
          <w:rFonts w:hint="eastAsia"/>
        </w:rPr>
        <w:t>摄像头换机本月归档量</w:t>
      </w:r>
      <w:r w:rsidRPr="00DB19FB">
        <w:rPr>
          <w:rFonts w:ascii="宋体" w:hAnsi="宋体" w:hint="eastAsia"/>
          <w:lang w:val="x-none"/>
        </w:rPr>
        <w:t>数据</w:t>
      </w:r>
      <w:r>
        <w:rPr>
          <w:rFonts w:ascii="宋体" w:hAnsi="宋体" w:hint="eastAsia"/>
          <w:lang w:val="x-none"/>
        </w:rPr>
        <w:t>计算</w:t>
      </w:r>
      <w:bookmarkEnd w:id="726"/>
    </w:p>
    <w:p w:rsidR="00513B86" w:rsidRPr="00DB19FB" w:rsidRDefault="00513B86" w:rsidP="00513B86">
      <w:pPr>
        <w:ind w:left="420" w:firstLine="480"/>
        <w:rPr>
          <w:rFonts w:ascii="宋体" w:hAnsi="宋体"/>
          <w:lang w:val="x-none"/>
        </w:rPr>
      </w:pPr>
      <w:r w:rsidRPr="00DB19FB">
        <w:rPr>
          <w:rFonts w:hint="eastAsia"/>
        </w:rPr>
        <w:t>业务工单</w:t>
      </w:r>
      <w:r w:rsidRPr="00DB19FB">
        <w:rPr>
          <w:rFonts w:hint="eastAsia"/>
        </w:rPr>
        <w:t>-</w:t>
      </w:r>
      <w:r>
        <w:rPr>
          <w:rFonts w:hint="eastAsia"/>
        </w:rPr>
        <w:t>手机</w:t>
      </w:r>
      <w:r>
        <w:rPr>
          <w:rFonts w:hint="eastAsia"/>
        </w:rPr>
        <w:t>-</w:t>
      </w:r>
      <w:r>
        <w:rPr>
          <w:rFonts w:hint="eastAsia"/>
        </w:rPr>
        <w:t>摄像头换机本月归档量数据</w:t>
      </w:r>
      <w:r w:rsidRPr="00DB19FB">
        <w:rPr>
          <w:rFonts w:ascii="宋体" w:hAnsi="宋体" w:hint="eastAsia"/>
          <w:lang w:val="x-none"/>
        </w:rPr>
        <w:t>解析</w:t>
      </w:r>
      <w:r>
        <w:rPr>
          <w:rFonts w:hint="eastAsia"/>
        </w:rPr>
        <w:t>成功，根据</w:t>
      </w:r>
      <w:r w:rsidRPr="00DB19FB">
        <w:rPr>
          <w:rFonts w:hint="eastAsia"/>
        </w:rPr>
        <w:t>业务工单</w:t>
      </w:r>
      <w:r w:rsidRPr="00DB19FB">
        <w:rPr>
          <w:rFonts w:hint="eastAsia"/>
        </w:rPr>
        <w:t>-</w:t>
      </w:r>
      <w:r>
        <w:rPr>
          <w:rFonts w:hint="eastAsia"/>
        </w:rPr>
        <w:t>手机</w:t>
      </w:r>
      <w:r>
        <w:rPr>
          <w:rFonts w:hint="eastAsia"/>
        </w:rPr>
        <w:t>-</w:t>
      </w:r>
      <w:r>
        <w:rPr>
          <w:rFonts w:hint="eastAsia"/>
        </w:rPr>
        <w:t>摄像头换机本月归档量</w:t>
      </w:r>
      <w:r w:rsidRPr="00DB19FB">
        <w:rPr>
          <w:rFonts w:hint="eastAsia"/>
        </w:rPr>
        <w:t>指标</w:t>
      </w:r>
      <w:r>
        <w:rPr>
          <w:rFonts w:hint="eastAsia"/>
        </w:rPr>
        <w:t>计算规则，</w:t>
      </w:r>
      <w:r>
        <w:rPr>
          <w:rFonts w:ascii="宋体" w:hAnsi="宋体" w:hint="eastAsia"/>
          <w:lang w:val="x-none"/>
        </w:rPr>
        <w:t>匹配对应的</w:t>
      </w:r>
      <w:r w:rsidRPr="00DB19FB">
        <w:rPr>
          <w:rFonts w:ascii="宋体" w:hAnsi="宋体" w:hint="eastAsia"/>
          <w:lang w:val="x-none"/>
        </w:rPr>
        <w:t>地市、区县编码值</w:t>
      </w:r>
      <w:r>
        <w:rPr>
          <w:rFonts w:ascii="宋体" w:hAnsi="宋体" w:hint="eastAsia"/>
          <w:lang w:val="x-none"/>
        </w:rPr>
        <w:t>并</w:t>
      </w:r>
      <w:r w:rsidRPr="00DB19FB">
        <w:rPr>
          <w:rFonts w:ascii="宋体" w:hAnsi="宋体" w:hint="eastAsia"/>
          <w:lang w:val="x-none"/>
        </w:rPr>
        <w:t>对</w:t>
      </w:r>
      <w:r>
        <w:rPr>
          <w:rFonts w:ascii="宋体" w:hAnsi="宋体" w:hint="eastAsia"/>
          <w:lang w:val="x-none"/>
        </w:rPr>
        <w:t>指标</w:t>
      </w:r>
      <w:r w:rsidRPr="00DB19FB">
        <w:rPr>
          <w:rFonts w:ascii="宋体" w:hAnsi="宋体" w:hint="eastAsia"/>
          <w:lang w:val="x-none"/>
        </w:rPr>
        <w:t>数据进行关联</w:t>
      </w:r>
      <w:r>
        <w:rPr>
          <w:rFonts w:hint="eastAsia"/>
        </w:rPr>
        <w:t>，输出当月</w:t>
      </w:r>
      <w:r w:rsidRPr="00DB19FB">
        <w:rPr>
          <w:rFonts w:hint="eastAsia"/>
        </w:rPr>
        <w:t>业务工单</w:t>
      </w:r>
      <w:r w:rsidRPr="00DB19FB">
        <w:rPr>
          <w:rFonts w:hint="eastAsia"/>
        </w:rPr>
        <w:t>-</w:t>
      </w:r>
      <w:r>
        <w:rPr>
          <w:rFonts w:hint="eastAsia"/>
        </w:rPr>
        <w:t>手机</w:t>
      </w:r>
      <w:r>
        <w:rPr>
          <w:rFonts w:hint="eastAsia"/>
        </w:rPr>
        <w:t>-</w:t>
      </w:r>
      <w:r>
        <w:rPr>
          <w:rFonts w:hint="eastAsia"/>
        </w:rPr>
        <w:t>摄像头换机本月归档量数据。</w:t>
      </w:r>
    </w:p>
    <w:p w:rsidR="00513B86" w:rsidRPr="00DB19FB" w:rsidRDefault="00513B86" w:rsidP="00513B86">
      <w:pPr>
        <w:pStyle w:val="6"/>
        <w:rPr>
          <w:rFonts w:ascii="宋体" w:hAnsi="宋体"/>
          <w:b/>
          <w:bCs/>
          <w:i/>
          <w:iCs w:val="0"/>
          <w:lang w:val="x-none" w:eastAsia="x-none"/>
        </w:rPr>
      </w:pPr>
      <w:bookmarkStart w:id="727" w:name="_Toc130154594"/>
      <w:r w:rsidRPr="00DB19FB">
        <w:rPr>
          <w:rFonts w:hint="eastAsia"/>
        </w:rPr>
        <w:t>业务工单</w:t>
      </w:r>
      <w:r w:rsidRPr="00DB19FB">
        <w:rPr>
          <w:rFonts w:hint="eastAsia"/>
        </w:rPr>
        <w:t>-</w:t>
      </w:r>
      <w:r>
        <w:rPr>
          <w:rFonts w:hint="eastAsia"/>
        </w:rPr>
        <w:t>手机</w:t>
      </w:r>
      <w:r>
        <w:rPr>
          <w:rFonts w:hint="eastAsia"/>
        </w:rPr>
        <w:t>-</w:t>
      </w:r>
      <w:r>
        <w:rPr>
          <w:rFonts w:hint="eastAsia"/>
        </w:rPr>
        <w:t>摄像头换机本月归档量</w:t>
      </w:r>
      <w:r w:rsidRPr="00DB19FB">
        <w:rPr>
          <w:rFonts w:ascii="宋体" w:hAnsi="宋体" w:hint="eastAsia"/>
          <w:lang w:val="x-none"/>
        </w:rPr>
        <w:t>数据保存</w:t>
      </w:r>
      <w:bookmarkEnd w:id="727"/>
    </w:p>
    <w:p w:rsidR="00513B86" w:rsidRPr="00DB19FB" w:rsidRDefault="00513B86" w:rsidP="00513B86">
      <w:pPr>
        <w:ind w:left="420" w:firstLine="480"/>
        <w:rPr>
          <w:rFonts w:ascii="宋体" w:hAnsi="宋体"/>
          <w:lang w:val="x-none"/>
        </w:rPr>
      </w:pPr>
      <w:r w:rsidRPr="00DB19FB">
        <w:rPr>
          <w:rFonts w:hint="eastAsia"/>
        </w:rPr>
        <w:t>业务工单</w:t>
      </w:r>
      <w:r w:rsidRPr="00DB19FB">
        <w:rPr>
          <w:rFonts w:hint="eastAsia"/>
        </w:rPr>
        <w:t>-</w:t>
      </w:r>
      <w:r>
        <w:rPr>
          <w:rFonts w:hint="eastAsia"/>
        </w:rPr>
        <w:t>手机</w:t>
      </w:r>
      <w:r>
        <w:rPr>
          <w:rFonts w:hint="eastAsia"/>
        </w:rPr>
        <w:t>-</w:t>
      </w:r>
      <w:r>
        <w:rPr>
          <w:rFonts w:hint="eastAsia"/>
        </w:rPr>
        <w:t>摄像头换机本月归档量</w:t>
      </w:r>
      <w:r>
        <w:rPr>
          <w:rFonts w:ascii="宋体" w:hAnsi="宋体" w:hint="eastAsia"/>
          <w:lang w:val="x-none"/>
        </w:rPr>
        <w:t>数据</w:t>
      </w:r>
      <w:r w:rsidRPr="00DB19FB">
        <w:rPr>
          <w:rFonts w:ascii="宋体" w:hAnsi="宋体" w:hint="eastAsia"/>
          <w:lang w:val="x-none"/>
        </w:rPr>
        <w:t>关联完成</w:t>
      </w:r>
      <w:r>
        <w:rPr>
          <w:rFonts w:ascii="宋体" w:hAnsi="宋体" w:hint="eastAsia"/>
          <w:lang w:val="x-none"/>
        </w:rPr>
        <w:t>，</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513B86" w:rsidRPr="00DB19FB" w:rsidRDefault="00513B86" w:rsidP="00513B86">
      <w:pPr>
        <w:pStyle w:val="6"/>
        <w:rPr>
          <w:b/>
          <w:bCs/>
          <w:i/>
          <w:iCs w:val="0"/>
        </w:rPr>
      </w:pPr>
      <w:bookmarkStart w:id="728" w:name="_Toc130154595"/>
      <w:r w:rsidRPr="00DB19FB">
        <w:rPr>
          <w:rFonts w:hint="eastAsia"/>
        </w:rPr>
        <w:t>全省业务工单</w:t>
      </w:r>
      <w:r w:rsidRPr="00DB19FB">
        <w:rPr>
          <w:rFonts w:hint="eastAsia"/>
        </w:rPr>
        <w:t>-</w:t>
      </w:r>
      <w:r>
        <w:rPr>
          <w:rFonts w:hint="eastAsia"/>
        </w:rPr>
        <w:t>手机</w:t>
      </w:r>
      <w:r>
        <w:rPr>
          <w:rFonts w:hint="eastAsia"/>
        </w:rPr>
        <w:t>-</w:t>
      </w:r>
      <w:r>
        <w:rPr>
          <w:rFonts w:hint="eastAsia"/>
        </w:rPr>
        <w:t>摄像头换机本月归档量数据查询</w:t>
      </w:r>
      <w:bookmarkEnd w:id="728"/>
    </w:p>
    <w:p w:rsidR="00513B86" w:rsidRDefault="00513B86" w:rsidP="00513B86">
      <w:pPr>
        <w:ind w:left="420" w:firstLine="480"/>
      </w:pPr>
      <w:r>
        <w:rPr>
          <w:rFonts w:ascii="宋体" w:hAnsi="宋体" w:hint="eastAsia"/>
          <w:lang w:val="x-none"/>
        </w:rPr>
        <w:lastRenderedPageBreak/>
        <w:t>输入G</w:t>
      </w:r>
      <w:r>
        <w:rPr>
          <w:rFonts w:ascii="宋体" w:hAnsi="宋体"/>
          <w:lang w:val="x-none"/>
        </w:rPr>
        <w:t>IS</w:t>
      </w:r>
      <w:r>
        <w:rPr>
          <w:rFonts w:ascii="宋体" w:hAnsi="宋体" w:hint="eastAsia"/>
          <w:lang w:val="x-none"/>
        </w:rPr>
        <w:t>信息、区域、</w:t>
      </w:r>
      <w:r w:rsidRPr="00DB19FB">
        <w:rPr>
          <w:rFonts w:ascii="宋体" w:hAnsi="宋体" w:hint="eastAsia"/>
          <w:lang w:val="x-none"/>
        </w:rPr>
        <w:t>时间</w:t>
      </w:r>
      <w:r>
        <w:rPr>
          <w:rFonts w:ascii="宋体" w:hAnsi="宋体" w:hint="eastAsia"/>
          <w:lang w:val="x-none"/>
        </w:rPr>
        <w:t>等查询信息，查询完成展示</w:t>
      </w:r>
      <w:r w:rsidRPr="00DB19FB">
        <w:rPr>
          <w:rFonts w:hint="eastAsia"/>
        </w:rPr>
        <w:t>全省业务工单</w:t>
      </w:r>
      <w:r w:rsidRPr="00DB19FB">
        <w:rPr>
          <w:rFonts w:hint="eastAsia"/>
        </w:rPr>
        <w:t>-</w:t>
      </w:r>
      <w:r>
        <w:rPr>
          <w:rFonts w:hint="eastAsia"/>
        </w:rPr>
        <w:t>手机</w:t>
      </w:r>
      <w:r>
        <w:rPr>
          <w:rFonts w:hint="eastAsia"/>
        </w:rPr>
        <w:t>-</w:t>
      </w:r>
      <w:r>
        <w:rPr>
          <w:rFonts w:hint="eastAsia"/>
        </w:rPr>
        <w:t>摄像头换机本月归档量</w:t>
      </w:r>
      <w:r>
        <w:rPr>
          <w:rFonts w:ascii="宋体" w:hAnsi="宋体" w:hint="eastAsia"/>
          <w:lang w:val="x-none"/>
        </w:rPr>
        <w:t>数据结果</w:t>
      </w:r>
      <w:r w:rsidRPr="00DB19FB">
        <w:rPr>
          <w:rFonts w:hint="eastAsia"/>
        </w:rPr>
        <w:t>。</w:t>
      </w:r>
    </w:p>
    <w:p w:rsidR="00513B86" w:rsidRPr="00DB19FB" w:rsidRDefault="00513B86" w:rsidP="00513B86">
      <w:pPr>
        <w:pStyle w:val="6"/>
        <w:rPr>
          <w:b/>
          <w:bCs/>
          <w:i/>
          <w:iCs w:val="0"/>
        </w:rPr>
      </w:pPr>
      <w:bookmarkStart w:id="729" w:name="_Toc130154596"/>
      <w:r w:rsidRPr="00DB19FB">
        <w:rPr>
          <w:rFonts w:hint="eastAsia"/>
        </w:rPr>
        <w:t>区县业务工单</w:t>
      </w:r>
      <w:r w:rsidRPr="00DB19FB">
        <w:rPr>
          <w:rFonts w:hint="eastAsia"/>
        </w:rPr>
        <w:t>-</w:t>
      </w:r>
      <w:r>
        <w:rPr>
          <w:rFonts w:hint="eastAsia"/>
        </w:rPr>
        <w:t>手机</w:t>
      </w:r>
      <w:r>
        <w:rPr>
          <w:rFonts w:hint="eastAsia"/>
        </w:rPr>
        <w:t>-</w:t>
      </w:r>
      <w:r>
        <w:rPr>
          <w:rFonts w:hint="eastAsia"/>
        </w:rPr>
        <w:t>摄像头换机本月归档量数据查询</w:t>
      </w:r>
      <w:bookmarkEnd w:id="729"/>
    </w:p>
    <w:p w:rsidR="00513B86" w:rsidRDefault="00513B86" w:rsidP="00513B86">
      <w:pPr>
        <w:ind w:left="420" w:firstLine="480"/>
      </w:pPr>
      <w:r w:rsidRPr="00DF78AA">
        <w:rPr>
          <w:rFonts w:ascii="宋体" w:hAnsi="宋体" w:hint="eastAsia"/>
          <w:lang w:val="x-none"/>
        </w:rPr>
        <w:t>综调人员登录综调中心，进入</w:t>
      </w:r>
      <w:r>
        <w:rPr>
          <w:rFonts w:ascii="宋体" w:hAnsi="宋体" w:hint="eastAsia"/>
          <w:lang w:val="x-none"/>
        </w:rPr>
        <w:t>业务专区</w:t>
      </w:r>
      <w:r w:rsidRPr="00DF78AA">
        <w:rPr>
          <w:rFonts w:ascii="宋体" w:hAnsi="宋体" w:hint="eastAsia"/>
          <w:lang w:val="x-none"/>
        </w:rPr>
        <w:t>管理模块，选择</w:t>
      </w:r>
      <w:r w:rsidRPr="00DB19FB">
        <w:rPr>
          <w:rFonts w:hint="eastAsia"/>
        </w:rPr>
        <w:t>全省业务工单</w:t>
      </w:r>
      <w:r w:rsidRPr="00DB19FB">
        <w:rPr>
          <w:rFonts w:hint="eastAsia"/>
        </w:rPr>
        <w:t>-</w:t>
      </w:r>
      <w:r w:rsidRPr="00DB19FB">
        <w:rPr>
          <w:rFonts w:hint="eastAsia"/>
        </w:rPr>
        <w:t>宽带</w:t>
      </w:r>
      <w:r w:rsidRPr="00DF78AA">
        <w:rPr>
          <w:rFonts w:ascii="宋体" w:hAnsi="宋体" w:hint="eastAsia"/>
          <w:lang w:val="x-none"/>
        </w:rPr>
        <w:t>界面，输入日期、查询后展示该指标区县的趋势图</w:t>
      </w:r>
      <w:r w:rsidRPr="00DB19FB">
        <w:rPr>
          <w:rFonts w:hint="eastAsia"/>
        </w:rPr>
        <w:t>。</w:t>
      </w:r>
    </w:p>
    <w:p w:rsidR="00513B86" w:rsidRPr="00DB19FB" w:rsidRDefault="00513B86" w:rsidP="00513B86">
      <w:pPr>
        <w:pStyle w:val="5"/>
      </w:pPr>
      <w:bookmarkStart w:id="730" w:name="_Toc130154597"/>
      <w:r w:rsidRPr="00DB19FB">
        <w:rPr>
          <w:rFonts w:hint="eastAsia"/>
        </w:rPr>
        <w:t>业务工单-手机-摄像头换机今日受理量</w:t>
      </w:r>
      <w:r>
        <w:rPr>
          <w:rFonts w:hint="eastAsia"/>
        </w:rPr>
        <w:t>管理</w:t>
      </w:r>
      <w:bookmarkEnd w:id="730"/>
    </w:p>
    <w:p w:rsidR="00513B86" w:rsidRPr="00A14368" w:rsidRDefault="00513B86" w:rsidP="00513B86">
      <w:pPr>
        <w:pStyle w:val="6"/>
        <w:rPr>
          <w:b/>
          <w:bCs/>
          <w:i/>
          <w:iCs w:val="0"/>
        </w:rPr>
      </w:pPr>
      <w:bookmarkStart w:id="731" w:name="_Toc130154598"/>
      <w:r w:rsidRPr="00DB19FB">
        <w:rPr>
          <w:rFonts w:hint="eastAsia"/>
        </w:rPr>
        <w:t>业务工单</w:t>
      </w:r>
      <w:r w:rsidRPr="00DB19FB">
        <w:rPr>
          <w:rFonts w:hint="eastAsia"/>
        </w:rPr>
        <w:t>-</w:t>
      </w:r>
      <w:r>
        <w:rPr>
          <w:rFonts w:hint="eastAsia"/>
        </w:rPr>
        <w:t>手机</w:t>
      </w:r>
      <w:r>
        <w:rPr>
          <w:rFonts w:hint="eastAsia"/>
        </w:rPr>
        <w:t>-</w:t>
      </w:r>
      <w:r>
        <w:rPr>
          <w:rFonts w:hint="eastAsia"/>
        </w:rPr>
        <w:t>摄像头换机今日受理量计算规则管理</w:t>
      </w:r>
      <w:bookmarkEnd w:id="731"/>
    </w:p>
    <w:p w:rsidR="00513B86" w:rsidRPr="00706BDE" w:rsidRDefault="00513B86" w:rsidP="00513B86">
      <w:pPr>
        <w:ind w:left="420" w:firstLine="480"/>
      </w:pPr>
      <w:r>
        <w:t>根据</w:t>
      </w:r>
      <w:r w:rsidRPr="00DB19FB">
        <w:rPr>
          <w:rFonts w:hint="eastAsia"/>
        </w:rPr>
        <w:t>业务工单</w:t>
      </w:r>
      <w:r w:rsidRPr="00DB19FB">
        <w:rPr>
          <w:rFonts w:hint="eastAsia"/>
        </w:rPr>
        <w:t>-</w:t>
      </w:r>
      <w:r>
        <w:rPr>
          <w:rFonts w:hint="eastAsia"/>
        </w:rPr>
        <w:t>宽带变更</w:t>
      </w:r>
      <w:r>
        <w:t>指标说明文档，分析统计口径，将文字统计口径转化为口径数据，在系统中录入统计规则，并提供计算规则的增加、删除、修改功能</w:t>
      </w:r>
      <w:r>
        <w:rPr>
          <w:rFonts w:hint="eastAsia"/>
        </w:rPr>
        <w:t>，</w:t>
      </w:r>
      <w:r w:rsidRPr="00DB19FB">
        <w:rPr>
          <w:rFonts w:hint="eastAsia"/>
        </w:rPr>
        <w:t>业务工单</w:t>
      </w:r>
      <w:r w:rsidRPr="00DB19FB">
        <w:rPr>
          <w:rFonts w:hint="eastAsia"/>
        </w:rPr>
        <w:t>-</w:t>
      </w:r>
      <w:r>
        <w:rPr>
          <w:rFonts w:hint="eastAsia"/>
        </w:rPr>
        <w:t>宽带变更计算规则信息文件入库。</w:t>
      </w:r>
    </w:p>
    <w:p w:rsidR="00513B86" w:rsidRPr="00162339" w:rsidRDefault="00513B86" w:rsidP="00513B86">
      <w:pPr>
        <w:pStyle w:val="6"/>
        <w:rPr>
          <w:b/>
          <w:bCs/>
          <w:i/>
          <w:iCs w:val="0"/>
        </w:rPr>
      </w:pPr>
      <w:bookmarkStart w:id="732" w:name="_Toc130154599"/>
      <w:r w:rsidRPr="00DB19FB">
        <w:rPr>
          <w:rFonts w:hint="eastAsia"/>
        </w:rPr>
        <w:t>业务工单</w:t>
      </w:r>
      <w:r w:rsidRPr="00DB19FB">
        <w:rPr>
          <w:rFonts w:hint="eastAsia"/>
        </w:rPr>
        <w:t>-</w:t>
      </w:r>
      <w:r>
        <w:rPr>
          <w:rFonts w:hint="eastAsia"/>
        </w:rPr>
        <w:t>手机</w:t>
      </w:r>
      <w:r>
        <w:rPr>
          <w:rFonts w:hint="eastAsia"/>
        </w:rPr>
        <w:t>-</w:t>
      </w:r>
      <w:r>
        <w:rPr>
          <w:rFonts w:hint="eastAsia"/>
        </w:rPr>
        <w:t>摄像头换机今日受理量</w:t>
      </w:r>
      <w:r w:rsidRPr="00162339">
        <w:rPr>
          <w:rFonts w:hint="eastAsia"/>
        </w:rPr>
        <w:t>分析</w:t>
      </w:r>
      <w:bookmarkEnd w:id="732"/>
    </w:p>
    <w:p w:rsidR="00513B86" w:rsidRPr="0088147F" w:rsidRDefault="00513B86" w:rsidP="00513B86">
      <w:pPr>
        <w:ind w:left="420" w:firstLine="480"/>
        <w:rPr>
          <w:rFonts w:ascii="宋体" w:hAnsi="宋体"/>
          <w:lang w:val="x-none"/>
        </w:rPr>
      </w:pPr>
      <w:r>
        <w:t>提取对端系统提供的</w:t>
      </w:r>
      <w:r w:rsidRPr="00DB19FB">
        <w:rPr>
          <w:rFonts w:hint="eastAsia"/>
        </w:rPr>
        <w:t>业务工单</w:t>
      </w:r>
      <w:r w:rsidRPr="00DB19FB">
        <w:rPr>
          <w:rFonts w:hint="eastAsia"/>
        </w:rPr>
        <w:t>-</w:t>
      </w:r>
      <w:r>
        <w:rPr>
          <w:rFonts w:hint="eastAsia"/>
        </w:rPr>
        <w:t>手机</w:t>
      </w:r>
      <w:r>
        <w:rPr>
          <w:rFonts w:hint="eastAsia"/>
        </w:rPr>
        <w:t>-</w:t>
      </w:r>
      <w:r>
        <w:rPr>
          <w:rFonts w:hint="eastAsia"/>
        </w:rPr>
        <w:t>摄像头换机今日受理量</w:t>
      </w:r>
      <w:r>
        <w:t>数据，对数据文件进行分析，比对数据文件名称、格式、类型、推送周期，分析完成且无异常，进入数据新增环节。分析失败，提示数据分析异常</w:t>
      </w:r>
      <w:r>
        <w:rPr>
          <w:rFonts w:hint="eastAsia"/>
        </w:rPr>
        <w:t>，再次核查确认数据。</w:t>
      </w:r>
    </w:p>
    <w:p w:rsidR="00513B86" w:rsidRPr="002B06C9" w:rsidRDefault="00513B86" w:rsidP="00513B86">
      <w:pPr>
        <w:pStyle w:val="6"/>
        <w:rPr>
          <w:b/>
          <w:bCs/>
          <w:i/>
          <w:iCs w:val="0"/>
        </w:rPr>
      </w:pPr>
      <w:bookmarkStart w:id="733" w:name="_Toc130154600"/>
      <w:r w:rsidRPr="00DB19FB">
        <w:rPr>
          <w:rFonts w:hint="eastAsia"/>
        </w:rPr>
        <w:t>业务工单</w:t>
      </w:r>
      <w:r w:rsidRPr="00DB19FB">
        <w:rPr>
          <w:rFonts w:hint="eastAsia"/>
        </w:rPr>
        <w:t>-</w:t>
      </w:r>
      <w:r>
        <w:rPr>
          <w:rFonts w:hint="eastAsia"/>
        </w:rPr>
        <w:t>手机</w:t>
      </w:r>
      <w:r>
        <w:rPr>
          <w:rFonts w:hint="eastAsia"/>
        </w:rPr>
        <w:t>-</w:t>
      </w:r>
      <w:r>
        <w:rPr>
          <w:rFonts w:hint="eastAsia"/>
        </w:rPr>
        <w:t>摄像头换机今日受理量</w:t>
      </w:r>
      <w:r w:rsidRPr="002B06C9">
        <w:rPr>
          <w:rFonts w:hint="eastAsia"/>
        </w:rPr>
        <w:t>数据新增</w:t>
      </w:r>
      <w:bookmarkEnd w:id="733"/>
    </w:p>
    <w:p w:rsidR="00513B86" w:rsidRPr="004707D4" w:rsidRDefault="00513B86" w:rsidP="00513B86">
      <w:pPr>
        <w:ind w:left="420" w:firstLine="480"/>
        <w:rPr>
          <w:rFonts w:ascii="宋体" w:hAnsi="宋体"/>
          <w:lang w:val="x-none"/>
        </w:rPr>
      </w:pPr>
      <w:r w:rsidRPr="00DB19FB">
        <w:rPr>
          <w:rFonts w:hint="eastAsia"/>
        </w:rPr>
        <w:t>业务工单</w:t>
      </w:r>
      <w:r w:rsidRPr="00DB19FB">
        <w:rPr>
          <w:rFonts w:hint="eastAsia"/>
        </w:rPr>
        <w:t>-</w:t>
      </w:r>
      <w:r>
        <w:rPr>
          <w:rFonts w:hint="eastAsia"/>
        </w:rPr>
        <w:t>手机</w:t>
      </w:r>
      <w:r>
        <w:rPr>
          <w:rFonts w:hint="eastAsia"/>
        </w:rPr>
        <w:t>-</w:t>
      </w:r>
      <w:r>
        <w:rPr>
          <w:rFonts w:hint="eastAsia"/>
        </w:rPr>
        <w:t>摄像头换机今日受理量</w:t>
      </w:r>
      <w:r>
        <w:t>数据新增功能，</w:t>
      </w:r>
      <w:r w:rsidRPr="00DB19FB">
        <w:rPr>
          <w:rFonts w:hint="eastAsia"/>
        </w:rPr>
        <w:t>业务工单</w:t>
      </w:r>
      <w:r w:rsidRPr="00DB19FB">
        <w:rPr>
          <w:rFonts w:hint="eastAsia"/>
        </w:rPr>
        <w:t>-</w:t>
      </w:r>
      <w:r>
        <w:rPr>
          <w:rFonts w:hint="eastAsia"/>
        </w:rPr>
        <w:t>手机</w:t>
      </w:r>
      <w:r>
        <w:rPr>
          <w:rFonts w:hint="eastAsia"/>
        </w:rPr>
        <w:t>-</w:t>
      </w:r>
      <w:r>
        <w:rPr>
          <w:rFonts w:hint="eastAsia"/>
        </w:rPr>
        <w:t>摄像头换机今日受理量</w:t>
      </w:r>
      <w:r>
        <w:t>指标采集时，</w:t>
      </w:r>
      <w:r>
        <w:rPr>
          <w:rFonts w:hint="eastAsia"/>
        </w:rPr>
        <w:t>依据</w:t>
      </w:r>
      <w:r w:rsidRPr="00DB19FB">
        <w:rPr>
          <w:rFonts w:hint="eastAsia"/>
        </w:rPr>
        <w:t>业务工单</w:t>
      </w:r>
      <w:r w:rsidRPr="00DB19FB">
        <w:rPr>
          <w:rFonts w:hint="eastAsia"/>
        </w:rPr>
        <w:t>-</w:t>
      </w:r>
      <w:r>
        <w:rPr>
          <w:rFonts w:hint="eastAsia"/>
        </w:rPr>
        <w:t>手机</w:t>
      </w:r>
      <w:r>
        <w:rPr>
          <w:rFonts w:hint="eastAsia"/>
        </w:rPr>
        <w:t>-</w:t>
      </w:r>
      <w:r>
        <w:rPr>
          <w:rFonts w:hint="eastAsia"/>
        </w:rPr>
        <w:t>摄像头换机今日受理量</w:t>
      </w:r>
      <w:r>
        <w:t>计算规则</w:t>
      </w:r>
      <w:r>
        <w:rPr>
          <w:rFonts w:hint="eastAsia"/>
        </w:rPr>
        <w:t>，数据</w:t>
      </w:r>
      <w:r>
        <w:t>处理人员确认</w:t>
      </w:r>
      <w:r>
        <w:rPr>
          <w:rFonts w:hint="eastAsia"/>
        </w:rPr>
        <w:t>并</w:t>
      </w:r>
      <w:r>
        <w:t>比对原始数据，将原始的数据和指标数据</w:t>
      </w:r>
      <w:r>
        <w:rPr>
          <w:rFonts w:hint="eastAsia"/>
        </w:rPr>
        <w:t>对应的指标计算规则</w:t>
      </w:r>
      <w:r>
        <w:t>新增进系统库</w:t>
      </w:r>
      <w:r>
        <w:rPr>
          <w:rFonts w:hint="eastAsia"/>
        </w:rPr>
        <w:t>，</w:t>
      </w:r>
      <w:r>
        <w:t>并完成数据文件</w:t>
      </w:r>
      <w:r>
        <w:rPr>
          <w:rFonts w:hint="eastAsia"/>
        </w:rPr>
        <w:t>信息</w:t>
      </w:r>
      <w:r>
        <w:t>入库。</w:t>
      </w:r>
    </w:p>
    <w:p w:rsidR="00513B86" w:rsidRPr="00270D20" w:rsidRDefault="00513B86" w:rsidP="00513B86">
      <w:pPr>
        <w:pStyle w:val="6"/>
        <w:rPr>
          <w:rFonts w:ascii="宋体" w:hAnsi="宋体"/>
          <w:b/>
          <w:bCs/>
          <w:i/>
          <w:iCs w:val="0"/>
          <w:lang w:val="x-none" w:eastAsia="x-none"/>
        </w:rPr>
      </w:pPr>
      <w:bookmarkStart w:id="734" w:name="_Toc130154601"/>
      <w:r w:rsidRPr="00DB19FB">
        <w:rPr>
          <w:rFonts w:hint="eastAsia"/>
        </w:rPr>
        <w:t>业务工单</w:t>
      </w:r>
      <w:r w:rsidRPr="00DB19FB">
        <w:rPr>
          <w:rFonts w:hint="eastAsia"/>
        </w:rPr>
        <w:t>-</w:t>
      </w:r>
      <w:r>
        <w:rPr>
          <w:rFonts w:hint="eastAsia"/>
        </w:rPr>
        <w:t>手机</w:t>
      </w:r>
      <w:r>
        <w:rPr>
          <w:rFonts w:hint="eastAsia"/>
        </w:rPr>
        <w:t>-</w:t>
      </w:r>
      <w:r>
        <w:rPr>
          <w:rFonts w:hint="eastAsia"/>
        </w:rPr>
        <w:t>摄像头换机今日受理量</w:t>
      </w:r>
      <w:r>
        <w:rPr>
          <w:rFonts w:ascii="宋体" w:hAnsi="宋体" w:hint="eastAsia"/>
          <w:lang w:val="x-none"/>
        </w:rPr>
        <w:t>数</w:t>
      </w:r>
      <w:r w:rsidRPr="005170E3">
        <w:rPr>
          <w:rFonts w:ascii="宋体" w:hAnsi="宋体" w:hint="eastAsia"/>
          <w:lang w:val="x-none"/>
        </w:rPr>
        <w:t>据校验</w:t>
      </w:r>
      <w:bookmarkEnd w:id="734"/>
    </w:p>
    <w:p w:rsidR="00513B86" w:rsidRPr="00DB19FB" w:rsidRDefault="00513B86" w:rsidP="00513B86">
      <w:pPr>
        <w:ind w:left="420" w:firstLine="480"/>
        <w:jc w:val="both"/>
        <w:rPr>
          <w:rFonts w:ascii="宋体" w:hAnsi="宋体"/>
          <w:lang w:val="x-none"/>
        </w:rPr>
      </w:pPr>
      <w:r>
        <w:t>数据处理人员新增</w:t>
      </w:r>
      <w:r w:rsidRPr="00DB19FB">
        <w:rPr>
          <w:rFonts w:hint="eastAsia"/>
        </w:rPr>
        <w:t>业务工单</w:t>
      </w:r>
      <w:r w:rsidRPr="00DB19FB">
        <w:rPr>
          <w:rFonts w:hint="eastAsia"/>
        </w:rPr>
        <w:t>-</w:t>
      </w:r>
      <w:r>
        <w:rPr>
          <w:rFonts w:hint="eastAsia"/>
        </w:rPr>
        <w:t>手机</w:t>
      </w:r>
      <w:r>
        <w:rPr>
          <w:rFonts w:hint="eastAsia"/>
        </w:rPr>
        <w:t>-</w:t>
      </w:r>
      <w:r>
        <w:rPr>
          <w:rFonts w:hint="eastAsia"/>
        </w:rPr>
        <w:t>摄像头换机今日受理量</w:t>
      </w:r>
      <w:r>
        <w:rPr>
          <w:rFonts w:ascii="宋体" w:hAnsi="宋体" w:hint="eastAsia"/>
          <w:lang w:val="x-none"/>
        </w:rPr>
        <w:t>数据</w:t>
      </w:r>
      <w:r>
        <w:t>后，系统会对新增数据的名称</w:t>
      </w:r>
      <w:r>
        <w:rPr>
          <w:rFonts w:hint="eastAsia"/>
        </w:rPr>
        <w:t>、取数口径、数据文件类型、文件编码、调用参数等信息进行校</w:t>
      </w:r>
      <w:r>
        <w:rPr>
          <w:rFonts w:hint="eastAsia"/>
        </w:rPr>
        <w:lastRenderedPageBreak/>
        <w:t>验，判断</w:t>
      </w:r>
      <w:r>
        <w:t>系统中是否已经存在了相同的数据，如存在，则系统提示数据已经存在，并且不允许继续进行后续数据的处理。</w:t>
      </w:r>
    </w:p>
    <w:p w:rsidR="00513B86" w:rsidRPr="00DB19FB" w:rsidRDefault="00513B86" w:rsidP="00513B86">
      <w:pPr>
        <w:pStyle w:val="6"/>
        <w:rPr>
          <w:rFonts w:ascii="宋体" w:hAnsi="宋体"/>
          <w:b/>
          <w:bCs/>
          <w:i/>
          <w:iCs w:val="0"/>
          <w:lang w:val="x-none" w:eastAsia="x-none"/>
        </w:rPr>
      </w:pPr>
      <w:bookmarkStart w:id="735" w:name="_Toc130154602"/>
      <w:r w:rsidRPr="00DB19FB">
        <w:rPr>
          <w:rFonts w:hint="eastAsia"/>
        </w:rPr>
        <w:t>业务工单</w:t>
      </w:r>
      <w:r w:rsidRPr="00DB19FB">
        <w:rPr>
          <w:rFonts w:hint="eastAsia"/>
        </w:rPr>
        <w:t>-</w:t>
      </w:r>
      <w:r>
        <w:rPr>
          <w:rFonts w:hint="eastAsia"/>
        </w:rPr>
        <w:t>手机</w:t>
      </w:r>
      <w:r>
        <w:rPr>
          <w:rFonts w:hint="eastAsia"/>
        </w:rPr>
        <w:t>-</w:t>
      </w:r>
      <w:r>
        <w:rPr>
          <w:rFonts w:hint="eastAsia"/>
        </w:rPr>
        <w:t>摄像头换机今日受理量</w:t>
      </w:r>
      <w:r w:rsidRPr="00DB19FB">
        <w:rPr>
          <w:rFonts w:ascii="宋体" w:hAnsi="宋体" w:hint="eastAsia"/>
          <w:lang w:val="x-none"/>
        </w:rPr>
        <w:t>数据</w:t>
      </w:r>
      <w:r>
        <w:rPr>
          <w:rFonts w:ascii="宋体" w:hAnsi="宋体" w:hint="eastAsia"/>
          <w:lang w:val="x-none"/>
        </w:rPr>
        <w:t>计算</w:t>
      </w:r>
      <w:bookmarkEnd w:id="735"/>
    </w:p>
    <w:p w:rsidR="00513B86" w:rsidRPr="00DB19FB" w:rsidRDefault="00513B86" w:rsidP="00513B86">
      <w:pPr>
        <w:ind w:left="420" w:firstLine="480"/>
        <w:rPr>
          <w:rFonts w:ascii="宋体" w:hAnsi="宋体"/>
          <w:lang w:val="x-none"/>
        </w:rPr>
      </w:pPr>
      <w:r w:rsidRPr="00DB19FB">
        <w:rPr>
          <w:rFonts w:hint="eastAsia"/>
        </w:rPr>
        <w:t>业务工单</w:t>
      </w:r>
      <w:r w:rsidRPr="00DB19FB">
        <w:rPr>
          <w:rFonts w:hint="eastAsia"/>
        </w:rPr>
        <w:t>-</w:t>
      </w:r>
      <w:r>
        <w:rPr>
          <w:rFonts w:hint="eastAsia"/>
        </w:rPr>
        <w:t>手机</w:t>
      </w:r>
      <w:r>
        <w:rPr>
          <w:rFonts w:hint="eastAsia"/>
        </w:rPr>
        <w:t>-</w:t>
      </w:r>
      <w:r>
        <w:rPr>
          <w:rFonts w:hint="eastAsia"/>
        </w:rPr>
        <w:t>摄像头换机今日受理量数据</w:t>
      </w:r>
      <w:r w:rsidRPr="00DB19FB">
        <w:rPr>
          <w:rFonts w:ascii="宋体" w:hAnsi="宋体" w:hint="eastAsia"/>
          <w:lang w:val="x-none"/>
        </w:rPr>
        <w:t>解析</w:t>
      </w:r>
      <w:r>
        <w:rPr>
          <w:rFonts w:hint="eastAsia"/>
        </w:rPr>
        <w:t>成功，根据</w:t>
      </w:r>
      <w:r w:rsidRPr="00DB19FB">
        <w:rPr>
          <w:rFonts w:hint="eastAsia"/>
        </w:rPr>
        <w:t>业务工单</w:t>
      </w:r>
      <w:r w:rsidRPr="00DB19FB">
        <w:rPr>
          <w:rFonts w:hint="eastAsia"/>
        </w:rPr>
        <w:t>-</w:t>
      </w:r>
      <w:r>
        <w:rPr>
          <w:rFonts w:hint="eastAsia"/>
        </w:rPr>
        <w:t>手机</w:t>
      </w:r>
      <w:r>
        <w:rPr>
          <w:rFonts w:hint="eastAsia"/>
        </w:rPr>
        <w:t>-</w:t>
      </w:r>
      <w:r>
        <w:rPr>
          <w:rFonts w:hint="eastAsia"/>
        </w:rPr>
        <w:t>摄像头换机今日受理量</w:t>
      </w:r>
      <w:r w:rsidRPr="00DB19FB">
        <w:rPr>
          <w:rFonts w:hint="eastAsia"/>
        </w:rPr>
        <w:t>指标</w:t>
      </w:r>
      <w:r>
        <w:rPr>
          <w:rFonts w:hint="eastAsia"/>
        </w:rPr>
        <w:t>计算规则，</w:t>
      </w:r>
      <w:r>
        <w:rPr>
          <w:rFonts w:ascii="宋体" w:hAnsi="宋体" w:hint="eastAsia"/>
          <w:lang w:val="x-none"/>
        </w:rPr>
        <w:t>匹配对应的</w:t>
      </w:r>
      <w:r w:rsidRPr="00DB19FB">
        <w:rPr>
          <w:rFonts w:ascii="宋体" w:hAnsi="宋体" w:hint="eastAsia"/>
          <w:lang w:val="x-none"/>
        </w:rPr>
        <w:t>地市、区县编码值</w:t>
      </w:r>
      <w:r>
        <w:rPr>
          <w:rFonts w:ascii="宋体" w:hAnsi="宋体" w:hint="eastAsia"/>
          <w:lang w:val="x-none"/>
        </w:rPr>
        <w:t>并</w:t>
      </w:r>
      <w:r w:rsidRPr="00DB19FB">
        <w:rPr>
          <w:rFonts w:ascii="宋体" w:hAnsi="宋体" w:hint="eastAsia"/>
          <w:lang w:val="x-none"/>
        </w:rPr>
        <w:t>对</w:t>
      </w:r>
      <w:r>
        <w:rPr>
          <w:rFonts w:ascii="宋体" w:hAnsi="宋体" w:hint="eastAsia"/>
          <w:lang w:val="x-none"/>
        </w:rPr>
        <w:t>指标</w:t>
      </w:r>
      <w:r w:rsidRPr="00DB19FB">
        <w:rPr>
          <w:rFonts w:ascii="宋体" w:hAnsi="宋体" w:hint="eastAsia"/>
          <w:lang w:val="x-none"/>
        </w:rPr>
        <w:t>数据进行关联</w:t>
      </w:r>
      <w:r>
        <w:rPr>
          <w:rFonts w:hint="eastAsia"/>
        </w:rPr>
        <w:t>，输出当月</w:t>
      </w:r>
      <w:r w:rsidRPr="00DB19FB">
        <w:rPr>
          <w:rFonts w:hint="eastAsia"/>
        </w:rPr>
        <w:t>业务工单</w:t>
      </w:r>
      <w:r w:rsidRPr="00DB19FB">
        <w:rPr>
          <w:rFonts w:hint="eastAsia"/>
        </w:rPr>
        <w:t>-</w:t>
      </w:r>
      <w:r>
        <w:rPr>
          <w:rFonts w:hint="eastAsia"/>
        </w:rPr>
        <w:t>手机</w:t>
      </w:r>
      <w:r>
        <w:rPr>
          <w:rFonts w:hint="eastAsia"/>
        </w:rPr>
        <w:t>-</w:t>
      </w:r>
      <w:r>
        <w:rPr>
          <w:rFonts w:hint="eastAsia"/>
        </w:rPr>
        <w:t>摄像头换机今日受理量数据。</w:t>
      </w:r>
    </w:p>
    <w:p w:rsidR="00513B86" w:rsidRPr="00DB19FB" w:rsidRDefault="00513B86" w:rsidP="00513B86">
      <w:pPr>
        <w:pStyle w:val="6"/>
        <w:rPr>
          <w:rFonts w:ascii="宋体" w:hAnsi="宋体"/>
          <w:b/>
          <w:bCs/>
          <w:i/>
          <w:iCs w:val="0"/>
          <w:lang w:val="x-none" w:eastAsia="x-none"/>
        </w:rPr>
      </w:pPr>
      <w:bookmarkStart w:id="736" w:name="_Toc130154603"/>
      <w:r w:rsidRPr="00DB19FB">
        <w:rPr>
          <w:rFonts w:hint="eastAsia"/>
        </w:rPr>
        <w:t>业务工单</w:t>
      </w:r>
      <w:r w:rsidRPr="00DB19FB">
        <w:rPr>
          <w:rFonts w:hint="eastAsia"/>
        </w:rPr>
        <w:t>-</w:t>
      </w:r>
      <w:r>
        <w:rPr>
          <w:rFonts w:hint="eastAsia"/>
        </w:rPr>
        <w:t>手机</w:t>
      </w:r>
      <w:r>
        <w:rPr>
          <w:rFonts w:hint="eastAsia"/>
        </w:rPr>
        <w:t>-</w:t>
      </w:r>
      <w:r>
        <w:rPr>
          <w:rFonts w:hint="eastAsia"/>
        </w:rPr>
        <w:t>摄像头换机今日受理量</w:t>
      </w:r>
      <w:r w:rsidRPr="00DB19FB">
        <w:rPr>
          <w:rFonts w:ascii="宋体" w:hAnsi="宋体" w:hint="eastAsia"/>
          <w:lang w:val="x-none"/>
        </w:rPr>
        <w:t>数据保存</w:t>
      </w:r>
      <w:bookmarkEnd w:id="736"/>
    </w:p>
    <w:p w:rsidR="00513B86" w:rsidRPr="00DB19FB" w:rsidRDefault="00513B86" w:rsidP="00513B86">
      <w:pPr>
        <w:ind w:left="420" w:firstLine="480"/>
        <w:rPr>
          <w:rFonts w:ascii="宋体" w:hAnsi="宋体"/>
          <w:lang w:val="x-none"/>
        </w:rPr>
      </w:pPr>
      <w:r w:rsidRPr="00DB19FB">
        <w:rPr>
          <w:rFonts w:hint="eastAsia"/>
        </w:rPr>
        <w:t>业务工单</w:t>
      </w:r>
      <w:r w:rsidRPr="00DB19FB">
        <w:rPr>
          <w:rFonts w:hint="eastAsia"/>
        </w:rPr>
        <w:t>-</w:t>
      </w:r>
      <w:r>
        <w:rPr>
          <w:rFonts w:hint="eastAsia"/>
        </w:rPr>
        <w:t>手机</w:t>
      </w:r>
      <w:r>
        <w:rPr>
          <w:rFonts w:hint="eastAsia"/>
        </w:rPr>
        <w:t>-</w:t>
      </w:r>
      <w:r>
        <w:rPr>
          <w:rFonts w:hint="eastAsia"/>
        </w:rPr>
        <w:t>摄像头换机今日受理量</w:t>
      </w:r>
      <w:r>
        <w:rPr>
          <w:rFonts w:ascii="宋体" w:hAnsi="宋体" w:hint="eastAsia"/>
          <w:lang w:val="x-none"/>
        </w:rPr>
        <w:t>数据</w:t>
      </w:r>
      <w:r w:rsidRPr="00DB19FB">
        <w:rPr>
          <w:rFonts w:ascii="宋体" w:hAnsi="宋体" w:hint="eastAsia"/>
          <w:lang w:val="x-none"/>
        </w:rPr>
        <w:t>关联完成</w:t>
      </w:r>
      <w:r>
        <w:rPr>
          <w:rFonts w:ascii="宋体" w:hAnsi="宋体" w:hint="eastAsia"/>
          <w:lang w:val="x-none"/>
        </w:rPr>
        <w:t>，</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513B86" w:rsidRPr="00DB19FB" w:rsidRDefault="00513B86" w:rsidP="00513B86">
      <w:pPr>
        <w:pStyle w:val="6"/>
        <w:rPr>
          <w:b/>
          <w:bCs/>
          <w:i/>
          <w:iCs w:val="0"/>
        </w:rPr>
      </w:pPr>
      <w:bookmarkStart w:id="737" w:name="_Toc130154604"/>
      <w:r w:rsidRPr="00DB19FB">
        <w:rPr>
          <w:rFonts w:hint="eastAsia"/>
        </w:rPr>
        <w:t>全省业务工单</w:t>
      </w:r>
      <w:r w:rsidRPr="00DB19FB">
        <w:rPr>
          <w:rFonts w:hint="eastAsia"/>
        </w:rPr>
        <w:t>-</w:t>
      </w:r>
      <w:r>
        <w:rPr>
          <w:rFonts w:hint="eastAsia"/>
        </w:rPr>
        <w:t>手机</w:t>
      </w:r>
      <w:r>
        <w:rPr>
          <w:rFonts w:hint="eastAsia"/>
        </w:rPr>
        <w:t>-</w:t>
      </w:r>
      <w:r>
        <w:rPr>
          <w:rFonts w:hint="eastAsia"/>
        </w:rPr>
        <w:t>摄像头换机今日受理量数据查询</w:t>
      </w:r>
      <w:bookmarkEnd w:id="737"/>
    </w:p>
    <w:p w:rsidR="00513B86" w:rsidRDefault="00513B86" w:rsidP="00513B86">
      <w:pPr>
        <w:ind w:left="420" w:firstLine="480"/>
      </w:pPr>
      <w:r>
        <w:rPr>
          <w:rFonts w:ascii="宋体" w:hAnsi="宋体" w:hint="eastAsia"/>
          <w:lang w:val="x-none"/>
        </w:rPr>
        <w:t>输入G</w:t>
      </w:r>
      <w:r>
        <w:rPr>
          <w:rFonts w:ascii="宋体" w:hAnsi="宋体"/>
          <w:lang w:val="x-none"/>
        </w:rPr>
        <w:t>IS</w:t>
      </w:r>
      <w:r>
        <w:rPr>
          <w:rFonts w:ascii="宋体" w:hAnsi="宋体" w:hint="eastAsia"/>
          <w:lang w:val="x-none"/>
        </w:rPr>
        <w:t>信息、区域、</w:t>
      </w:r>
      <w:r w:rsidRPr="00DB19FB">
        <w:rPr>
          <w:rFonts w:ascii="宋体" w:hAnsi="宋体" w:hint="eastAsia"/>
          <w:lang w:val="x-none"/>
        </w:rPr>
        <w:t>时间</w:t>
      </w:r>
      <w:r>
        <w:rPr>
          <w:rFonts w:ascii="宋体" w:hAnsi="宋体" w:hint="eastAsia"/>
          <w:lang w:val="x-none"/>
        </w:rPr>
        <w:t>等查询信息，查询完成展示</w:t>
      </w:r>
      <w:r w:rsidRPr="00DB19FB">
        <w:rPr>
          <w:rFonts w:hint="eastAsia"/>
        </w:rPr>
        <w:t>全省业务工单</w:t>
      </w:r>
      <w:r w:rsidRPr="00DB19FB">
        <w:rPr>
          <w:rFonts w:hint="eastAsia"/>
        </w:rPr>
        <w:t>-</w:t>
      </w:r>
      <w:r>
        <w:rPr>
          <w:rFonts w:hint="eastAsia"/>
        </w:rPr>
        <w:t>手机</w:t>
      </w:r>
      <w:r>
        <w:rPr>
          <w:rFonts w:hint="eastAsia"/>
        </w:rPr>
        <w:t>-</w:t>
      </w:r>
      <w:r>
        <w:rPr>
          <w:rFonts w:hint="eastAsia"/>
        </w:rPr>
        <w:t>摄像头换机今日受理量</w:t>
      </w:r>
      <w:r>
        <w:rPr>
          <w:rFonts w:ascii="宋体" w:hAnsi="宋体" w:hint="eastAsia"/>
          <w:lang w:val="x-none"/>
        </w:rPr>
        <w:t>数据结果</w:t>
      </w:r>
      <w:r w:rsidRPr="00DB19FB">
        <w:rPr>
          <w:rFonts w:hint="eastAsia"/>
        </w:rPr>
        <w:t>。</w:t>
      </w:r>
    </w:p>
    <w:p w:rsidR="00513B86" w:rsidRPr="00DB19FB" w:rsidRDefault="00513B86" w:rsidP="00513B86">
      <w:pPr>
        <w:pStyle w:val="6"/>
        <w:rPr>
          <w:b/>
          <w:bCs/>
          <w:i/>
          <w:iCs w:val="0"/>
        </w:rPr>
      </w:pPr>
      <w:bookmarkStart w:id="738" w:name="_Toc130154605"/>
      <w:r w:rsidRPr="00DB19FB">
        <w:rPr>
          <w:rFonts w:hint="eastAsia"/>
        </w:rPr>
        <w:t>区县业务工单</w:t>
      </w:r>
      <w:r w:rsidRPr="00DB19FB">
        <w:rPr>
          <w:rFonts w:hint="eastAsia"/>
        </w:rPr>
        <w:t>-</w:t>
      </w:r>
      <w:r>
        <w:rPr>
          <w:rFonts w:hint="eastAsia"/>
        </w:rPr>
        <w:t>手机</w:t>
      </w:r>
      <w:r>
        <w:rPr>
          <w:rFonts w:hint="eastAsia"/>
        </w:rPr>
        <w:t>-</w:t>
      </w:r>
      <w:r>
        <w:rPr>
          <w:rFonts w:hint="eastAsia"/>
        </w:rPr>
        <w:t>摄像头换机今日受理量数据查询</w:t>
      </w:r>
      <w:bookmarkEnd w:id="738"/>
    </w:p>
    <w:p w:rsidR="00513B86" w:rsidRDefault="00513B86" w:rsidP="00513B86">
      <w:pPr>
        <w:ind w:left="420" w:firstLine="480"/>
      </w:pPr>
      <w:r w:rsidRPr="00DF78AA">
        <w:rPr>
          <w:rFonts w:ascii="宋体" w:hAnsi="宋体" w:hint="eastAsia"/>
          <w:lang w:val="x-none"/>
        </w:rPr>
        <w:t>综调人员登录综调中心，进入</w:t>
      </w:r>
      <w:r>
        <w:rPr>
          <w:rFonts w:ascii="宋体" w:hAnsi="宋体" w:hint="eastAsia"/>
          <w:lang w:val="x-none"/>
        </w:rPr>
        <w:t>业务专区</w:t>
      </w:r>
      <w:r w:rsidRPr="00DF78AA">
        <w:rPr>
          <w:rFonts w:ascii="宋体" w:hAnsi="宋体" w:hint="eastAsia"/>
          <w:lang w:val="x-none"/>
        </w:rPr>
        <w:t>管理模块，选择</w:t>
      </w:r>
      <w:r w:rsidRPr="00DB19FB">
        <w:rPr>
          <w:rFonts w:hint="eastAsia"/>
        </w:rPr>
        <w:t>全省业务工单</w:t>
      </w:r>
      <w:r w:rsidRPr="00DB19FB">
        <w:rPr>
          <w:rFonts w:hint="eastAsia"/>
        </w:rPr>
        <w:t>-</w:t>
      </w:r>
      <w:r w:rsidRPr="00DB19FB">
        <w:rPr>
          <w:rFonts w:hint="eastAsia"/>
        </w:rPr>
        <w:t>宽带</w:t>
      </w:r>
      <w:r w:rsidRPr="00DF78AA">
        <w:rPr>
          <w:rFonts w:ascii="宋体" w:hAnsi="宋体" w:hint="eastAsia"/>
          <w:lang w:val="x-none"/>
        </w:rPr>
        <w:t>界面，输入日期、查询后展示该指标区县的趋势图</w:t>
      </w:r>
      <w:r w:rsidRPr="00DB19FB">
        <w:rPr>
          <w:rFonts w:hint="eastAsia"/>
        </w:rPr>
        <w:t>。</w:t>
      </w:r>
    </w:p>
    <w:p w:rsidR="00513B86" w:rsidRPr="00DB19FB" w:rsidRDefault="00513B86" w:rsidP="00513B86">
      <w:pPr>
        <w:pStyle w:val="5"/>
      </w:pPr>
      <w:bookmarkStart w:id="739" w:name="_Toc130154606"/>
      <w:r w:rsidRPr="00DB19FB">
        <w:rPr>
          <w:rFonts w:hint="eastAsia"/>
        </w:rPr>
        <w:t>业务工单-手机-摄像头换机今日归档量</w:t>
      </w:r>
      <w:r>
        <w:rPr>
          <w:rFonts w:hint="eastAsia"/>
        </w:rPr>
        <w:t>管理</w:t>
      </w:r>
      <w:bookmarkEnd w:id="739"/>
    </w:p>
    <w:p w:rsidR="00513B86" w:rsidRPr="00A14368" w:rsidRDefault="00513B86" w:rsidP="00513B86">
      <w:pPr>
        <w:pStyle w:val="6"/>
        <w:rPr>
          <w:b/>
          <w:bCs/>
          <w:i/>
          <w:iCs w:val="0"/>
        </w:rPr>
      </w:pPr>
      <w:bookmarkStart w:id="740" w:name="_Toc130154607"/>
      <w:r w:rsidRPr="00DB19FB">
        <w:rPr>
          <w:rFonts w:hint="eastAsia"/>
        </w:rPr>
        <w:t>业务工单</w:t>
      </w:r>
      <w:r w:rsidRPr="00DB19FB">
        <w:rPr>
          <w:rFonts w:hint="eastAsia"/>
        </w:rPr>
        <w:t>-</w:t>
      </w:r>
      <w:r>
        <w:rPr>
          <w:rFonts w:hint="eastAsia"/>
        </w:rPr>
        <w:t>手机</w:t>
      </w:r>
      <w:r>
        <w:rPr>
          <w:rFonts w:hint="eastAsia"/>
        </w:rPr>
        <w:t>-</w:t>
      </w:r>
      <w:r>
        <w:rPr>
          <w:rFonts w:hint="eastAsia"/>
        </w:rPr>
        <w:t>摄像头换机今日归档量量计算规则管理</w:t>
      </w:r>
      <w:bookmarkEnd w:id="740"/>
    </w:p>
    <w:p w:rsidR="00513B86" w:rsidRPr="00706BDE" w:rsidRDefault="00513B86" w:rsidP="00513B86">
      <w:pPr>
        <w:ind w:left="420" w:firstLine="480"/>
      </w:pPr>
      <w:r>
        <w:t>根据</w:t>
      </w:r>
      <w:r w:rsidRPr="00DB19FB">
        <w:rPr>
          <w:rFonts w:hint="eastAsia"/>
        </w:rPr>
        <w:t>业务工单</w:t>
      </w:r>
      <w:r w:rsidRPr="00DB19FB">
        <w:rPr>
          <w:rFonts w:hint="eastAsia"/>
        </w:rPr>
        <w:t>-</w:t>
      </w:r>
      <w:r>
        <w:rPr>
          <w:rFonts w:hint="eastAsia"/>
        </w:rPr>
        <w:t>宽带变更</w:t>
      </w:r>
      <w:r>
        <w:t>指标说明文档，分析统计口径，将文字统计口径转化为口径数据，在系统中录入统计规则，并提供计算规则的增加、删除、修改功能</w:t>
      </w:r>
      <w:r>
        <w:rPr>
          <w:rFonts w:hint="eastAsia"/>
        </w:rPr>
        <w:t>，</w:t>
      </w:r>
      <w:r w:rsidRPr="00DB19FB">
        <w:rPr>
          <w:rFonts w:hint="eastAsia"/>
        </w:rPr>
        <w:t>业务工单</w:t>
      </w:r>
      <w:r w:rsidRPr="00DB19FB">
        <w:rPr>
          <w:rFonts w:hint="eastAsia"/>
        </w:rPr>
        <w:t>-</w:t>
      </w:r>
      <w:r>
        <w:rPr>
          <w:rFonts w:hint="eastAsia"/>
        </w:rPr>
        <w:t>宽带变更计算规则信息文件入库。</w:t>
      </w:r>
    </w:p>
    <w:p w:rsidR="00513B86" w:rsidRPr="00162339" w:rsidRDefault="00513B86" w:rsidP="00513B86">
      <w:pPr>
        <w:pStyle w:val="6"/>
        <w:rPr>
          <w:b/>
          <w:bCs/>
          <w:i/>
          <w:iCs w:val="0"/>
        </w:rPr>
      </w:pPr>
      <w:bookmarkStart w:id="741" w:name="_Toc130154608"/>
      <w:r w:rsidRPr="00DB19FB">
        <w:rPr>
          <w:rFonts w:hint="eastAsia"/>
        </w:rPr>
        <w:t>业务工单</w:t>
      </w:r>
      <w:r w:rsidRPr="00DB19FB">
        <w:rPr>
          <w:rFonts w:hint="eastAsia"/>
        </w:rPr>
        <w:t>-</w:t>
      </w:r>
      <w:r>
        <w:rPr>
          <w:rFonts w:hint="eastAsia"/>
        </w:rPr>
        <w:t>手机</w:t>
      </w:r>
      <w:r>
        <w:rPr>
          <w:rFonts w:hint="eastAsia"/>
        </w:rPr>
        <w:t>-</w:t>
      </w:r>
      <w:r>
        <w:rPr>
          <w:rFonts w:hint="eastAsia"/>
        </w:rPr>
        <w:t>摄像头换机今日归档量量</w:t>
      </w:r>
      <w:r w:rsidRPr="00162339">
        <w:rPr>
          <w:rFonts w:hint="eastAsia"/>
        </w:rPr>
        <w:t>分析</w:t>
      </w:r>
      <w:bookmarkEnd w:id="741"/>
    </w:p>
    <w:p w:rsidR="00513B86" w:rsidRPr="0088147F" w:rsidRDefault="00513B86" w:rsidP="00513B86">
      <w:pPr>
        <w:ind w:left="420" w:firstLine="480"/>
        <w:rPr>
          <w:rFonts w:ascii="宋体" w:hAnsi="宋体"/>
          <w:lang w:val="x-none"/>
        </w:rPr>
      </w:pPr>
      <w:r>
        <w:lastRenderedPageBreak/>
        <w:t>提取对端系统提供的</w:t>
      </w:r>
      <w:r w:rsidRPr="00DB19FB">
        <w:rPr>
          <w:rFonts w:hint="eastAsia"/>
        </w:rPr>
        <w:t>业务工单</w:t>
      </w:r>
      <w:r w:rsidRPr="00DB19FB">
        <w:rPr>
          <w:rFonts w:hint="eastAsia"/>
        </w:rPr>
        <w:t>-</w:t>
      </w:r>
      <w:r>
        <w:rPr>
          <w:rFonts w:hint="eastAsia"/>
        </w:rPr>
        <w:t>手机</w:t>
      </w:r>
      <w:r>
        <w:rPr>
          <w:rFonts w:hint="eastAsia"/>
        </w:rPr>
        <w:t>-</w:t>
      </w:r>
      <w:r>
        <w:rPr>
          <w:rFonts w:hint="eastAsia"/>
        </w:rPr>
        <w:t>摄像头换机今日归档量量</w:t>
      </w:r>
      <w:r>
        <w:t>数据，对数据文件进行分析，比对数据文件名称、格式、类型、推送周期，分析完成且无异常，进入数据新增环节。分析失败，提示数据分析异常</w:t>
      </w:r>
      <w:r>
        <w:rPr>
          <w:rFonts w:hint="eastAsia"/>
        </w:rPr>
        <w:t>，再次核查确认数据。</w:t>
      </w:r>
    </w:p>
    <w:p w:rsidR="00513B86" w:rsidRPr="002B06C9" w:rsidRDefault="00513B86" w:rsidP="00513B86">
      <w:pPr>
        <w:pStyle w:val="6"/>
        <w:rPr>
          <w:b/>
          <w:bCs/>
          <w:i/>
          <w:iCs w:val="0"/>
        </w:rPr>
      </w:pPr>
      <w:bookmarkStart w:id="742" w:name="_Toc130154609"/>
      <w:r w:rsidRPr="00DB19FB">
        <w:rPr>
          <w:rFonts w:hint="eastAsia"/>
        </w:rPr>
        <w:t>业务工单</w:t>
      </w:r>
      <w:r w:rsidRPr="00DB19FB">
        <w:rPr>
          <w:rFonts w:hint="eastAsia"/>
        </w:rPr>
        <w:t>-</w:t>
      </w:r>
      <w:r>
        <w:rPr>
          <w:rFonts w:hint="eastAsia"/>
        </w:rPr>
        <w:t>手机</w:t>
      </w:r>
      <w:r>
        <w:rPr>
          <w:rFonts w:hint="eastAsia"/>
        </w:rPr>
        <w:t>-</w:t>
      </w:r>
      <w:r>
        <w:rPr>
          <w:rFonts w:hint="eastAsia"/>
        </w:rPr>
        <w:t>摄像头换机今日归档量量</w:t>
      </w:r>
      <w:r w:rsidRPr="002B06C9">
        <w:rPr>
          <w:rFonts w:hint="eastAsia"/>
        </w:rPr>
        <w:t>数据新增</w:t>
      </w:r>
      <w:bookmarkEnd w:id="742"/>
    </w:p>
    <w:p w:rsidR="00513B86" w:rsidRPr="004707D4" w:rsidRDefault="00513B86" w:rsidP="00513B86">
      <w:pPr>
        <w:ind w:left="420" w:firstLine="480"/>
        <w:rPr>
          <w:rFonts w:ascii="宋体" w:hAnsi="宋体"/>
          <w:lang w:val="x-none"/>
        </w:rPr>
      </w:pPr>
      <w:r w:rsidRPr="00DB19FB">
        <w:rPr>
          <w:rFonts w:hint="eastAsia"/>
        </w:rPr>
        <w:t>业务工单</w:t>
      </w:r>
      <w:r w:rsidRPr="00DB19FB">
        <w:rPr>
          <w:rFonts w:hint="eastAsia"/>
        </w:rPr>
        <w:t>-</w:t>
      </w:r>
      <w:r>
        <w:rPr>
          <w:rFonts w:hint="eastAsia"/>
        </w:rPr>
        <w:t>手机</w:t>
      </w:r>
      <w:r>
        <w:rPr>
          <w:rFonts w:hint="eastAsia"/>
        </w:rPr>
        <w:t>-</w:t>
      </w:r>
      <w:r>
        <w:rPr>
          <w:rFonts w:hint="eastAsia"/>
        </w:rPr>
        <w:t>摄像头换机今日归档量量</w:t>
      </w:r>
      <w:r>
        <w:t>数据新增功能，</w:t>
      </w:r>
      <w:r w:rsidRPr="00DB19FB">
        <w:rPr>
          <w:rFonts w:hint="eastAsia"/>
        </w:rPr>
        <w:t>业务工单</w:t>
      </w:r>
      <w:r w:rsidRPr="00DB19FB">
        <w:rPr>
          <w:rFonts w:hint="eastAsia"/>
        </w:rPr>
        <w:t>-</w:t>
      </w:r>
      <w:r>
        <w:rPr>
          <w:rFonts w:hint="eastAsia"/>
        </w:rPr>
        <w:t>手机</w:t>
      </w:r>
      <w:r>
        <w:rPr>
          <w:rFonts w:hint="eastAsia"/>
        </w:rPr>
        <w:t>-</w:t>
      </w:r>
      <w:r>
        <w:rPr>
          <w:rFonts w:hint="eastAsia"/>
        </w:rPr>
        <w:t>摄像头换机今日归档量量</w:t>
      </w:r>
      <w:r>
        <w:t>指标采集时，</w:t>
      </w:r>
      <w:r>
        <w:rPr>
          <w:rFonts w:hint="eastAsia"/>
        </w:rPr>
        <w:t>依据</w:t>
      </w:r>
      <w:r w:rsidRPr="00DB19FB">
        <w:rPr>
          <w:rFonts w:hint="eastAsia"/>
        </w:rPr>
        <w:t>业务工单</w:t>
      </w:r>
      <w:r w:rsidRPr="00DB19FB">
        <w:rPr>
          <w:rFonts w:hint="eastAsia"/>
        </w:rPr>
        <w:t>-</w:t>
      </w:r>
      <w:r>
        <w:rPr>
          <w:rFonts w:hint="eastAsia"/>
        </w:rPr>
        <w:t>手机</w:t>
      </w:r>
      <w:r>
        <w:rPr>
          <w:rFonts w:hint="eastAsia"/>
        </w:rPr>
        <w:t>-</w:t>
      </w:r>
      <w:r>
        <w:rPr>
          <w:rFonts w:hint="eastAsia"/>
        </w:rPr>
        <w:t>摄像头换机今日归档量量</w:t>
      </w:r>
      <w:r>
        <w:t>计算规则</w:t>
      </w:r>
      <w:r>
        <w:rPr>
          <w:rFonts w:hint="eastAsia"/>
        </w:rPr>
        <w:t>，数据</w:t>
      </w:r>
      <w:r>
        <w:t>处理人员确认</w:t>
      </w:r>
      <w:r>
        <w:rPr>
          <w:rFonts w:hint="eastAsia"/>
        </w:rPr>
        <w:t>并</w:t>
      </w:r>
      <w:r>
        <w:t>比对原始数据，将原始的数据和指标数据</w:t>
      </w:r>
      <w:r>
        <w:rPr>
          <w:rFonts w:hint="eastAsia"/>
        </w:rPr>
        <w:t>对应的指标计算规则</w:t>
      </w:r>
      <w:r>
        <w:t>新增进系统库</w:t>
      </w:r>
      <w:r>
        <w:rPr>
          <w:rFonts w:hint="eastAsia"/>
        </w:rPr>
        <w:t>，</w:t>
      </w:r>
      <w:r>
        <w:t>并完成数据文件</w:t>
      </w:r>
      <w:r>
        <w:rPr>
          <w:rFonts w:hint="eastAsia"/>
        </w:rPr>
        <w:t>信息</w:t>
      </w:r>
      <w:r>
        <w:t>入库。</w:t>
      </w:r>
    </w:p>
    <w:p w:rsidR="00513B86" w:rsidRPr="00270D20" w:rsidRDefault="00513B86" w:rsidP="00513B86">
      <w:pPr>
        <w:pStyle w:val="6"/>
        <w:rPr>
          <w:rFonts w:ascii="宋体" w:hAnsi="宋体"/>
          <w:b/>
          <w:bCs/>
          <w:i/>
          <w:iCs w:val="0"/>
          <w:lang w:val="x-none" w:eastAsia="x-none"/>
        </w:rPr>
      </w:pPr>
      <w:bookmarkStart w:id="743" w:name="_Toc130154610"/>
      <w:r w:rsidRPr="00DB19FB">
        <w:rPr>
          <w:rFonts w:hint="eastAsia"/>
        </w:rPr>
        <w:t>业务工单</w:t>
      </w:r>
      <w:r w:rsidRPr="00DB19FB">
        <w:rPr>
          <w:rFonts w:hint="eastAsia"/>
        </w:rPr>
        <w:t>-</w:t>
      </w:r>
      <w:r>
        <w:rPr>
          <w:rFonts w:hint="eastAsia"/>
        </w:rPr>
        <w:t>手机</w:t>
      </w:r>
      <w:r>
        <w:rPr>
          <w:rFonts w:hint="eastAsia"/>
        </w:rPr>
        <w:t>-</w:t>
      </w:r>
      <w:r>
        <w:rPr>
          <w:rFonts w:hint="eastAsia"/>
        </w:rPr>
        <w:t>摄像头换机今日归档量量</w:t>
      </w:r>
      <w:r>
        <w:rPr>
          <w:rFonts w:ascii="宋体" w:hAnsi="宋体" w:hint="eastAsia"/>
          <w:lang w:val="x-none"/>
        </w:rPr>
        <w:t>数</w:t>
      </w:r>
      <w:r w:rsidRPr="005170E3">
        <w:rPr>
          <w:rFonts w:ascii="宋体" w:hAnsi="宋体" w:hint="eastAsia"/>
          <w:lang w:val="x-none"/>
        </w:rPr>
        <w:t>据校验</w:t>
      </w:r>
      <w:bookmarkEnd w:id="743"/>
    </w:p>
    <w:p w:rsidR="00513B86" w:rsidRPr="00DB19FB" w:rsidRDefault="00513B86" w:rsidP="00513B86">
      <w:pPr>
        <w:ind w:left="420" w:firstLine="480"/>
        <w:jc w:val="both"/>
        <w:rPr>
          <w:rFonts w:ascii="宋体" w:hAnsi="宋体"/>
          <w:lang w:val="x-none"/>
        </w:rPr>
      </w:pPr>
      <w:r>
        <w:t>数据处理人员新增</w:t>
      </w:r>
      <w:r w:rsidRPr="00DB19FB">
        <w:rPr>
          <w:rFonts w:hint="eastAsia"/>
        </w:rPr>
        <w:t>业务工单</w:t>
      </w:r>
      <w:r w:rsidRPr="00DB19FB">
        <w:rPr>
          <w:rFonts w:hint="eastAsia"/>
        </w:rPr>
        <w:t>-</w:t>
      </w:r>
      <w:r>
        <w:rPr>
          <w:rFonts w:hint="eastAsia"/>
        </w:rPr>
        <w:t>手机</w:t>
      </w:r>
      <w:r>
        <w:rPr>
          <w:rFonts w:hint="eastAsia"/>
        </w:rPr>
        <w:t>-</w:t>
      </w:r>
      <w:r>
        <w:rPr>
          <w:rFonts w:hint="eastAsia"/>
        </w:rPr>
        <w:t>摄像头换机今日归档量量</w:t>
      </w:r>
      <w:r>
        <w:rPr>
          <w:rFonts w:ascii="宋体" w:hAnsi="宋体" w:hint="eastAsia"/>
          <w:lang w:val="x-none"/>
        </w:rPr>
        <w:t>数据</w:t>
      </w:r>
      <w:r>
        <w:t>后，系统会对新增数据的名称</w:t>
      </w:r>
      <w:r>
        <w:rPr>
          <w:rFonts w:hint="eastAsia"/>
        </w:rPr>
        <w:t>、取数口径、数据文件类型、文件编码、调用参数等信息进行校验，判断</w:t>
      </w:r>
      <w:r>
        <w:t>系统中是否已经存在了相同的数据，如存在，则系统提示数据已经存在，并且不允许继续进行后续数据的处理。</w:t>
      </w:r>
    </w:p>
    <w:p w:rsidR="00513B86" w:rsidRPr="00DB19FB" w:rsidRDefault="00513B86" w:rsidP="00513B86">
      <w:pPr>
        <w:pStyle w:val="6"/>
        <w:rPr>
          <w:rFonts w:ascii="宋体" w:hAnsi="宋体"/>
          <w:b/>
          <w:bCs/>
          <w:i/>
          <w:iCs w:val="0"/>
          <w:lang w:val="x-none" w:eastAsia="x-none"/>
        </w:rPr>
      </w:pPr>
      <w:bookmarkStart w:id="744" w:name="_Toc130154611"/>
      <w:r w:rsidRPr="00DB19FB">
        <w:rPr>
          <w:rFonts w:hint="eastAsia"/>
        </w:rPr>
        <w:t>业务工单</w:t>
      </w:r>
      <w:r w:rsidRPr="00DB19FB">
        <w:rPr>
          <w:rFonts w:hint="eastAsia"/>
        </w:rPr>
        <w:t>-</w:t>
      </w:r>
      <w:r>
        <w:rPr>
          <w:rFonts w:hint="eastAsia"/>
        </w:rPr>
        <w:t>手机</w:t>
      </w:r>
      <w:r>
        <w:rPr>
          <w:rFonts w:hint="eastAsia"/>
        </w:rPr>
        <w:t>-</w:t>
      </w:r>
      <w:r>
        <w:rPr>
          <w:rFonts w:hint="eastAsia"/>
        </w:rPr>
        <w:t>摄像头换机今日归档量量</w:t>
      </w:r>
      <w:r w:rsidRPr="00DB19FB">
        <w:rPr>
          <w:rFonts w:ascii="宋体" w:hAnsi="宋体" w:hint="eastAsia"/>
          <w:lang w:val="x-none"/>
        </w:rPr>
        <w:t>数据</w:t>
      </w:r>
      <w:r>
        <w:rPr>
          <w:rFonts w:ascii="宋体" w:hAnsi="宋体" w:hint="eastAsia"/>
          <w:lang w:val="x-none"/>
        </w:rPr>
        <w:t>计算</w:t>
      </w:r>
      <w:bookmarkEnd w:id="744"/>
    </w:p>
    <w:p w:rsidR="00513B86" w:rsidRPr="00DB19FB" w:rsidRDefault="00513B86" w:rsidP="00513B86">
      <w:pPr>
        <w:ind w:left="420" w:firstLine="480"/>
        <w:rPr>
          <w:rFonts w:ascii="宋体" w:hAnsi="宋体"/>
          <w:lang w:val="x-none"/>
        </w:rPr>
      </w:pPr>
      <w:r w:rsidRPr="00DB19FB">
        <w:rPr>
          <w:rFonts w:hint="eastAsia"/>
        </w:rPr>
        <w:t>业务工单</w:t>
      </w:r>
      <w:r w:rsidRPr="00DB19FB">
        <w:rPr>
          <w:rFonts w:hint="eastAsia"/>
        </w:rPr>
        <w:t>-</w:t>
      </w:r>
      <w:r>
        <w:rPr>
          <w:rFonts w:hint="eastAsia"/>
        </w:rPr>
        <w:t>手机</w:t>
      </w:r>
      <w:r>
        <w:rPr>
          <w:rFonts w:hint="eastAsia"/>
        </w:rPr>
        <w:t>-</w:t>
      </w:r>
      <w:r>
        <w:rPr>
          <w:rFonts w:hint="eastAsia"/>
        </w:rPr>
        <w:t>摄像头换机今日归档量量数据</w:t>
      </w:r>
      <w:r w:rsidRPr="00DB19FB">
        <w:rPr>
          <w:rFonts w:ascii="宋体" w:hAnsi="宋体" w:hint="eastAsia"/>
          <w:lang w:val="x-none"/>
        </w:rPr>
        <w:t>解析</w:t>
      </w:r>
      <w:r>
        <w:rPr>
          <w:rFonts w:hint="eastAsia"/>
        </w:rPr>
        <w:t>成功，根据</w:t>
      </w:r>
      <w:r w:rsidRPr="00DB19FB">
        <w:rPr>
          <w:rFonts w:hint="eastAsia"/>
        </w:rPr>
        <w:t>业务工单</w:t>
      </w:r>
      <w:r w:rsidRPr="00DB19FB">
        <w:rPr>
          <w:rFonts w:hint="eastAsia"/>
        </w:rPr>
        <w:t>-</w:t>
      </w:r>
      <w:r>
        <w:rPr>
          <w:rFonts w:hint="eastAsia"/>
        </w:rPr>
        <w:t>手机</w:t>
      </w:r>
      <w:r>
        <w:rPr>
          <w:rFonts w:hint="eastAsia"/>
        </w:rPr>
        <w:t>-</w:t>
      </w:r>
      <w:r>
        <w:rPr>
          <w:rFonts w:hint="eastAsia"/>
        </w:rPr>
        <w:t>摄像头换机今日归档量量</w:t>
      </w:r>
      <w:r w:rsidRPr="00DB19FB">
        <w:rPr>
          <w:rFonts w:hint="eastAsia"/>
        </w:rPr>
        <w:t>指标</w:t>
      </w:r>
      <w:r>
        <w:rPr>
          <w:rFonts w:hint="eastAsia"/>
        </w:rPr>
        <w:t>计算规则，</w:t>
      </w:r>
      <w:r>
        <w:rPr>
          <w:rFonts w:ascii="宋体" w:hAnsi="宋体" w:hint="eastAsia"/>
          <w:lang w:val="x-none"/>
        </w:rPr>
        <w:t>匹配对应的</w:t>
      </w:r>
      <w:r w:rsidRPr="00DB19FB">
        <w:rPr>
          <w:rFonts w:ascii="宋体" w:hAnsi="宋体" w:hint="eastAsia"/>
          <w:lang w:val="x-none"/>
        </w:rPr>
        <w:t>地市、区县编码值</w:t>
      </w:r>
      <w:r>
        <w:rPr>
          <w:rFonts w:ascii="宋体" w:hAnsi="宋体" w:hint="eastAsia"/>
          <w:lang w:val="x-none"/>
        </w:rPr>
        <w:t>并</w:t>
      </w:r>
      <w:r w:rsidRPr="00DB19FB">
        <w:rPr>
          <w:rFonts w:ascii="宋体" w:hAnsi="宋体" w:hint="eastAsia"/>
          <w:lang w:val="x-none"/>
        </w:rPr>
        <w:t>对</w:t>
      </w:r>
      <w:r>
        <w:rPr>
          <w:rFonts w:ascii="宋体" w:hAnsi="宋体" w:hint="eastAsia"/>
          <w:lang w:val="x-none"/>
        </w:rPr>
        <w:t>指标</w:t>
      </w:r>
      <w:r w:rsidRPr="00DB19FB">
        <w:rPr>
          <w:rFonts w:ascii="宋体" w:hAnsi="宋体" w:hint="eastAsia"/>
          <w:lang w:val="x-none"/>
        </w:rPr>
        <w:t>数据进行关联</w:t>
      </w:r>
      <w:r>
        <w:rPr>
          <w:rFonts w:hint="eastAsia"/>
        </w:rPr>
        <w:t>，输出当月</w:t>
      </w:r>
      <w:r w:rsidRPr="00DB19FB">
        <w:rPr>
          <w:rFonts w:hint="eastAsia"/>
        </w:rPr>
        <w:t>业务工单</w:t>
      </w:r>
      <w:r w:rsidRPr="00DB19FB">
        <w:rPr>
          <w:rFonts w:hint="eastAsia"/>
        </w:rPr>
        <w:t>-</w:t>
      </w:r>
      <w:r>
        <w:rPr>
          <w:rFonts w:hint="eastAsia"/>
        </w:rPr>
        <w:t>手机</w:t>
      </w:r>
      <w:r>
        <w:rPr>
          <w:rFonts w:hint="eastAsia"/>
        </w:rPr>
        <w:t>-</w:t>
      </w:r>
      <w:r>
        <w:rPr>
          <w:rFonts w:hint="eastAsia"/>
        </w:rPr>
        <w:t>摄像头换机今日归档量量数据。</w:t>
      </w:r>
    </w:p>
    <w:p w:rsidR="00513B86" w:rsidRPr="00DB19FB" w:rsidRDefault="00513B86" w:rsidP="00513B86">
      <w:pPr>
        <w:pStyle w:val="6"/>
        <w:rPr>
          <w:rFonts w:ascii="宋体" w:hAnsi="宋体"/>
          <w:b/>
          <w:bCs/>
          <w:i/>
          <w:iCs w:val="0"/>
          <w:lang w:val="x-none" w:eastAsia="x-none"/>
        </w:rPr>
      </w:pPr>
      <w:bookmarkStart w:id="745" w:name="_Toc130154612"/>
      <w:r w:rsidRPr="00DB19FB">
        <w:rPr>
          <w:rFonts w:hint="eastAsia"/>
        </w:rPr>
        <w:t>业务工单</w:t>
      </w:r>
      <w:r w:rsidRPr="00DB19FB">
        <w:rPr>
          <w:rFonts w:hint="eastAsia"/>
        </w:rPr>
        <w:t>-</w:t>
      </w:r>
      <w:r>
        <w:rPr>
          <w:rFonts w:hint="eastAsia"/>
        </w:rPr>
        <w:t>手机</w:t>
      </w:r>
      <w:r>
        <w:rPr>
          <w:rFonts w:hint="eastAsia"/>
        </w:rPr>
        <w:t>-</w:t>
      </w:r>
      <w:r>
        <w:rPr>
          <w:rFonts w:hint="eastAsia"/>
        </w:rPr>
        <w:t>摄像头换机今日归档量量</w:t>
      </w:r>
      <w:r w:rsidRPr="00DB19FB">
        <w:rPr>
          <w:rFonts w:ascii="宋体" w:hAnsi="宋体" w:hint="eastAsia"/>
          <w:lang w:val="x-none"/>
        </w:rPr>
        <w:t>数据保存</w:t>
      </w:r>
      <w:bookmarkEnd w:id="745"/>
    </w:p>
    <w:p w:rsidR="00513B86" w:rsidRPr="00DB19FB" w:rsidRDefault="00513B86" w:rsidP="00513B86">
      <w:pPr>
        <w:ind w:left="420" w:firstLine="480"/>
        <w:rPr>
          <w:rFonts w:ascii="宋体" w:hAnsi="宋体"/>
          <w:lang w:val="x-none"/>
        </w:rPr>
      </w:pPr>
      <w:r w:rsidRPr="00DB19FB">
        <w:rPr>
          <w:rFonts w:hint="eastAsia"/>
        </w:rPr>
        <w:t>业务工单</w:t>
      </w:r>
      <w:r w:rsidRPr="00DB19FB">
        <w:rPr>
          <w:rFonts w:hint="eastAsia"/>
        </w:rPr>
        <w:t>-</w:t>
      </w:r>
      <w:r>
        <w:rPr>
          <w:rFonts w:hint="eastAsia"/>
        </w:rPr>
        <w:t>手机</w:t>
      </w:r>
      <w:r>
        <w:rPr>
          <w:rFonts w:hint="eastAsia"/>
        </w:rPr>
        <w:t>-</w:t>
      </w:r>
      <w:r>
        <w:rPr>
          <w:rFonts w:hint="eastAsia"/>
        </w:rPr>
        <w:t>摄像头换机今日归档量量</w:t>
      </w:r>
      <w:r>
        <w:rPr>
          <w:rFonts w:ascii="宋体" w:hAnsi="宋体" w:hint="eastAsia"/>
          <w:lang w:val="x-none"/>
        </w:rPr>
        <w:t>数据</w:t>
      </w:r>
      <w:r w:rsidRPr="00DB19FB">
        <w:rPr>
          <w:rFonts w:ascii="宋体" w:hAnsi="宋体" w:hint="eastAsia"/>
          <w:lang w:val="x-none"/>
        </w:rPr>
        <w:t>关联完成</w:t>
      </w:r>
      <w:r>
        <w:rPr>
          <w:rFonts w:ascii="宋体" w:hAnsi="宋体" w:hint="eastAsia"/>
          <w:lang w:val="x-none"/>
        </w:rPr>
        <w:t>，</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513B86" w:rsidRPr="00DB19FB" w:rsidRDefault="00513B86" w:rsidP="00513B86">
      <w:pPr>
        <w:pStyle w:val="6"/>
        <w:rPr>
          <w:b/>
          <w:bCs/>
          <w:i/>
          <w:iCs w:val="0"/>
        </w:rPr>
      </w:pPr>
      <w:bookmarkStart w:id="746" w:name="_Toc130154613"/>
      <w:r w:rsidRPr="00DB19FB">
        <w:rPr>
          <w:rFonts w:hint="eastAsia"/>
        </w:rPr>
        <w:t>全省业务工单</w:t>
      </w:r>
      <w:r w:rsidRPr="00DB19FB">
        <w:rPr>
          <w:rFonts w:hint="eastAsia"/>
        </w:rPr>
        <w:t>-</w:t>
      </w:r>
      <w:r>
        <w:rPr>
          <w:rFonts w:hint="eastAsia"/>
        </w:rPr>
        <w:t>手机</w:t>
      </w:r>
      <w:r>
        <w:rPr>
          <w:rFonts w:hint="eastAsia"/>
        </w:rPr>
        <w:t>-</w:t>
      </w:r>
      <w:r>
        <w:rPr>
          <w:rFonts w:hint="eastAsia"/>
        </w:rPr>
        <w:t>摄像头换机今日归档量量数据查询</w:t>
      </w:r>
      <w:bookmarkEnd w:id="746"/>
    </w:p>
    <w:p w:rsidR="00513B86" w:rsidRDefault="00513B86" w:rsidP="00513B86">
      <w:pPr>
        <w:ind w:left="420" w:firstLine="480"/>
      </w:pPr>
      <w:r>
        <w:rPr>
          <w:rFonts w:ascii="宋体" w:hAnsi="宋体" w:hint="eastAsia"/>
          <w:lang w:val="x-none"/>
        </w:rPr>
        <w:lastRenderedPageBreak/>
        <w:t>输入G</w:t>
      </w:r>
      <w:r>
        <w:rPr>
          <w:rFonts w:ascii="宋体" w:hAnsi="宋体"/>
          <w:lang w:val="x-none"/>
        </w:rPr>
        <w:t>IS</w:t>
      </w:r>
      <w:r>
        <w:rPr>
          <w:rFonts w:ascii="宋体" w:hAnsi="宋体" w:hint="eastAsia"/>
          <w:lang w:val="x-none"/>
        </w:rPr>
        <w:t>信息、区域、</w:t>
      </w:r>
      <w:r w:rsidRPr="00DB19FB">
        <w:rPr>
          <w:rFonts w:ascii="宋体" w:hAnsi="宋体" w:hint="eastAsia"/>
          <w:lang w:val="x-none"/>
        </w:rPr>
        <w:t>时间</w:t>
      </w:r>
      <w:r>
        <w:rPr>
          <w:rFonts w:ascii="宋体" w:hAnsi="宋体" w:hint="eastAsia"/>
          <w:lang w:val="x-none"/>
        </w:rPr>
        <w:t>等查询信息，查询完成展示</w:t>
      </w:r>
      <w:r w:rsidRPr="00DB19FB">
        <w:rPr>
          <w:rFonts w:hint="eastAsia"/>
        </w:rPr>
        <w:t>全省业务工单</w:t>
      </w:r>
      <w:r w:rsidRPr="00DB19FB">
        <w:rPr>
          <w:rFonts w:hint="eastAsia"/>
        </w:rPr>
        <w:t>-</w:t>
      </w:r>
      <w:r>
        <w:rPr>
          <w:rFonts w:hint="eastAsia"/>
        </w:rPr>
        <w:t>手机</w:t>
      </w:r>
      <w:r>
        <w:rPr>
          <w:rFonts w:hint="eastAsia"/>
        </w:rPr>
        <w:t>-</w:t>
      </w:r>
      <w:r>
        <w:rPr>
          <w:rFonts w:hint="eastAsia"/>
        </w:rPr>
        <w:t>摄像头换机今日归档量量</w:t>
      </w:r>
      <w:r>
        <w:rPr>
          <w:rFonts w:ascii="宋体" w:hAnsi="宋体" w:hint="eastAsia"/>
          <w:lang w:val="x-none"/>
        </w:rPr>
        <w:t>数据结果</w:t>
      </w:r>
      <w:r w:rsidRPr="00DB19FB">
        <w:rPr>
          <w:rFonts w:hint="eastAsia"/>
        </w:rPr>
        <w:t>。</w:t>
      </w:r>
    </w:p>
    <w:p w:rsidR="00513B86" w:rsidRPr="00DB19FB" w:rsidRDefault="00513B86" w:rsidP="00513B86">
      <w:pPr>
        <w:pStyle w:val="6"/>
        <w:rPr>
          <w:b/>
          <w:bCs/>
          <w:i/>
          <w:iCs w:val="0"/>
        </w:rPr>
      </w:pPr>
      <w:bookmarkStart w:id="747" w:name="_Toc130154614"/>
      <w:r w:rsidRPr="00DB19FB">
        <w:rPr>
          <w:rFonts w:hint="eastAsia"/>
        </w:rPr>
        <w:t>区县业务工单</w:t>
      </w:r>
      <w:r w:rsidRPr="00DB19FB">
        <w:rPr>
          <w:rFonts w:hint="eastAsia"/>
        </w:rPr>
        <w:t>-</w:t>
      </w:r>
      <w:r>
        <w:rPr>
          <w:rFonts w:hint="eastAsia"/>
        </w:rPr>
        <w:t>手机</w:t>
      </w:r>
      <w:r>
        <w:rPr>
          <w:rFonts w:hint="eastAsia"/>
        </w:rPr>
        <w:t>-</w:t>
      </w:r>
      <w:r>
        <w:rPr>
          <w:rFonts w:hint="eastAsia"/>
        </w:rPr>
        <w:t>摄像头换机今日归档量量数据查询</w:t>
      </w:r>
      <w:bookmarkEnd w:id="747"/>
    </w:p>
    <w:p w:rsidR="00513B86" w:rsidRDefault="00513B86" w:rsidP="00513B86">
      <w:pPr>
        <w:ind w:left="420" w:firstLine="480"/>
      </w:pPr>
      <w:r w:rsidRPr="00DF78AA">
        <w:rPr>
          <w:rFonts w:ascii="宋体" w:hAnsi="宋体" w:hint="eastAsia"/>
          <w:lang w:val="x-none"/>
        </w:rPr>
        <w:t>综调人员登录综调中心，进入</w:t>
      </w:r>
      <w:r>
        <w:rPr>
          <w:rFonts w:ascii="宋体" w:hAnsi="宋体" w:hint="eastAsia"/>
          <w:lang w:val="x-none"/>
        </w:rPr>
        <w:t>业务专区</w:t>
      </w:r>
      <w:r w:rsidRPr="00DF78AA">
        <w:rPr>
          <w:rFonts w:ascii="宋体" w:hAnsi="宋体" w:hint="eastAsia"/>
          <w:lang w:val="x-none"/>
        </w:rPr>
        <w:t>管理模块，选择</w:t>
      </w:r>
      <w:r w:rsidRPr="00DB19FB">
        <w:rPr>
          <w:rFonts w:hint="eastAsia"/>
        </w:rPr>
        <w:t>全省业务工单</w:t>
      </w:r>
      <w:r w:rsidRPr="00DB19FB">
        <w:rPr>
          <w:rFonts w:hint="eastAsia"/>
        </w:rPr>
        <w:t>-</w:t>
      </w:r>
      <w:r w:rsidRPr="00DB19FB">
        <w:rPr>
          <w:rFonts w:hint="eastAsia"/>
        </w:rPr>
        <w:t>宽带</w:t>
      </w:r>
      <w:r w:rsidRPr="00DF78AA">
        <w:rPr>
          <w:rFonts w:ascii="宋体" w:hAnsi="宋体" w:hint="eastAsia"/>
          <w:lang w:val="x-none"/>
        </w:rPr>
        <w:t>界面，输入日期、查询后展示该指标区县的趋势图</w:t>
      </w:r>
      <w:r w:rsidRPr="00DB19FB">
        <w:rPr>
          <w:rFonts w:hint="eastAsia"/>
        </w:rPr>
        <w:t>。</w:t>
      </w:r>
    </w:p>
    <w:p w:rsidR="00513B86" w:rsidRPr="00DB19FB" w:rsidRDefault="00513B86" w:rsidP="00513B86">
      <w:pPr>
        <w:pStyle w:val="5"/>
      </w:pPr>
      <w:bookmarkStart w:id="748" w:name="_Toc130154615"/>
      <w:r w:rsidRPr="00DB19FB">
        <w:rPr>
          <w:rFonts w:hint="eastAsia"/>
        </w:rPr>
        <w:t>业务工单-手机-摄像头移机当月受理量</w:t>
      </w:r>
      <w:r>
        <w:rPr>
          <w:rFonts w:hint="eastAsia"/>
        </w:rPr>
        <w:t>管理</w:t>
      </w:r>
      <w:bookmarkEnd w:id="748"/>
    </w:p>
    <w:p w:rsidR="00513B86" w:rsidRPr="00A14368" w:rsidRDefault="00513B86" w:rsidP="00513B86">
      <w:pPr>
        <w:pStyle w:val="6"/>
        <w:rPr>
          <w:b/>
          <w:bCs/>
          <w:i/>
          <w:iCs w:val="0"/>
        </w:rPr>
      </w:pPr>
      <w:bookmarkStart w:id="749" w:name="_Toc130154616"/>
      <w:r w:rsidRPr="00DB19FB">
        <w:rPr>
          <w:rFonts w:hint="eastAsia"/>
        </w:rPr>
        <w:t>业务工单</w:t>
      </w:r>
      <w:r w:rsidRPr="00DB19FB">
        <w:rPr>
          <w:rFonts w:hint="eastAsia"/>
        </w:rPr>
        <w:t>-</w:t>
      </w:r>
      <w:r>
        <w:rPr>
          <w:rFonts w:hint="eastAsia"/>
        </w:rPr>
        <w:t>手机</w:t>
      </w:r>
      <w:r>
        <w:rPr>
          <w:rFonts w:hint="eastAsia"/>
        </w:rPr>
        <w:t>-</w:t>
      </w:r>
      <w:r>
        <w:rPr>
          <w:rFonts w:hint="eastAsia"/>
        </w:rPr>
        <w:t>摄像头换机当月受理量量计算规则管理</w:t>
      </w:r>
      <w:bookmarkEnd w:id="749"/>
    </w:p>
    <w:p w:rsidR="00513B86" w:rsidRPr="00706BDE" w:rsidRDefault="00513B86" w:rsidP="00513B86">
      <w:pPr>
        <w:ind w:left="420" w:firstLine="480"/>
      </w:pPr>
      <w:r>
        <w:t>根据</w:t>
      </w:r>
      <w:r w:rsidRPr="00DB19FB">
        <w:rPr>
          <w:rFonts w:hint="eastAsia"/>
        </w:rPr>
        <w:t>业务工单</w:t>
      </w:r>
      <w:r w:rsidRPr="00DB19FB">
        <w:rPr>
          <w:rFonts w:hint="eastAsia"/>
        </w:rPr>
        <w:t>-</w:t>
      </w:r>
      <w:r>
        <w:rPr>
          <w:rFonts w:hint="eastAsia"/>
        </w:rPr>
        <w:t>宽带变更</w:t>
      </w:r>
      <w:r>
        <w:t>指标说明文档，分析统计口径，将文字统计口径转化为口径数据，在系统中录入统计规则，并提供计算规则的增加、删除、修改功能</w:t>
      </w:r>
      <w:r>
        <w:rPr>
          <w:rFonts w:hint="eastAsia"/>
        </w:rPr>
        <w:t>，</w:t>
      </w:r>
      <w:r w:rsidRPr="00DB19FB">
        <w:rPr>
          <w:rFonts w:hint="eastAsia"/>
        </w:rPr>
        <w:t>业务工单</w:t>
      </w:r>
      <w:r w:rsidRPr="00DB19FB">
        <w:rPr>
          <w:rFonts w:hint="eastAsia"/>
        </w:rPr>
        <w:t>-</w:t>
      </w:r>
      <w:r>
        <w:rPr>
          <w:rFonts w:hint="eastAsia"/>
        </w:rPr>
        <w:t>宽带变更计算规则信息文件入库。</w:t>
      </w:r>
    </w:p>
    <w:p w:rsidR="00513B86" w:rsidRPr="00162339" w:rsidRDefault="00513B86" w:rsidP="00513B86">
      <w:pPr>
        <w:pStyle w:val="6"/>
        <w:rPr>
          <w:b/>
          <w:bCs/>
          <w:i/>
          <w:iCs w:val="0"/>
        </w:rPr>
      </w:pPr>
      <w:bookmarkStart w:id="750" w:name="_Toc130154617"/>
      <w:r w:rsidRPr="00DB19FB">
        <w:rPr>
          <w:rFonts w:hint="eastAsia"/>
        </w:rPr>
        <w:t>业务工单</w:t>
      </w:r>
      <w:r w:rsidRPr="00DB19FB">
        <w:rPr>
          <w:rFonts w:hint="eastAsia"/>
        </w:rPr>
        <w:t>-</w:t>
      </w:r>
      <w:r>
        <w:rPr>
          <w:rFonts w:hint="eastAsia"/>
        </w:rPr>
        <w:t>手机</w:t>
      </w:r>
      <w:r>
        <w:rPr>
          <w:rFonts w:hint="eastAsia"/>
        </w:rPr>
        <w:t>-</w:t>
      </w:r>
      <w:r>
        <w:rPr>
          <w:rFonts w:hint="eastAsia"/>
        </w:rPr>
        <w:t>摄像头换机当月受理量量</w:t>
      </w:r>
      <w:r w:rsidRPr="00162339">
        <w:rPr>
          <w:rFonts w:hint="eastAsia"/>
        </w:rPr>
        <w:t>分析</w:t>
      </w:r>
      <w:bookmarkEnd w:id="750"/>
    </w:p>
    <w:p w:rsidR="00513B86" w:rsidRPr="0088147F" w:rsidRDefault="00513B86" w:rsidP="00513B86">
      <w:pPr>
        <w:ind w:left="420" w:firstLine="480"/>
        <w:rPr>
          <w:rFonts w:ascii="宋体" w:hAnsi="宋体"/>
          <w:lang w:val="x-none"/>
        </w:rPr>
      </w:pPr>
      <w:r>
        <w:t>提取对端系统提供的</w:t>
      </w:r>
      <w:r w:rsidRPr="00DB19FB">
        <w:rPr>
          <w:rFonts w:hint="eastAsia"/>
        </w:rPr>
        <w:t>业务工单</w:t>
      </w:r>
      <w:r w:rsidRPr="00DB19FB">
        <w:rPr>
          <w:rFonts w:hint="eastAsia"/>
        </w:rPr>
        <w:t>-</w:t>
      </w:r>
      <w:r>
        <w:rPr>
          <w:rFonts w:hint="eastAsia"/>
        </w:rPr>
        <w:t>手机</w:t>
      </w:r>
      <w:r>
        <w:rPr>
          <w:rFonts w:hint="eastAsia"/>
        </w:rPr>
        <w:t>-</w:t>
      </w:r>
      <w:r>
        <w:rPr>
          <w:rFonts w:hint="eastAsia"/>
        </w:rPr>
        <w:t>摄像头换机当月受理量量</w:t>
      </w:r>
      <w:r>
        <w:t>数据，对数据文件进行分析，比对数据文件名称、格式、类型、推送周期，分析完成且无异常，进入数据新增环节。分析失败，提示数据分析异常</w:t>
      </w:r>
      <w:r>
        <w:rPr>
          <w:rFonts w:hint="eastAsia"/>
        </w:rPr>
        <w:t>，再次核查确认数据。</w:t>
      </w:r>
    </w:p>
    <w:p w:rsidR="00513B86" w:rsidRPr="002B06C9" w:rsidRDefault="00513B86" w:rsidP="00513B86">
      <w:pPr>
        <w:pStyle w:val="6"/>
        <w:rPr>
          <w:b/>
          <w:bCs/>
          <w:i/>
          <w:iCs w:val="0"/>
        </w:rPr>
      </w:pPr>
      <w:bookmarkStart w:id="751" w:name="_Toc130154618"/>
      <w:r w:rsidRPr="00DB19FB">
        <w:rPr>
          <w:rFonts w:hint="eastAsia"/>
        </w:rPr>
        <w:t>业务工单</w:t>
      </w:r>
      <w:r w:rsidRPr="00DB19FB">
        <w:rPr>
          <w:rFonts w:hint="eastAsia"/>
        </w:rPr>
        <w:t>-</w:t>
      </w:r>
      <w:r>
        <w:rPr>
          <w:rFonts w:hint="eastAsia"/>
        </w:rPr>
        <w:t>手机</w:t>
      </w:r>
      <w:r>
        <w:rPr>
          <w:rFonts w:hint="eastAsia"/>
        </w:rPr>
        <w:t>-</w:t>
      </w:r>
      <w:r>
        <w:rPr>
          <w:rFonts w:hint="eastAsia"/>
        </w:rPr>
        <w:t>摄像头换机当月受理量量</w:t>
      </w:r>
      <w:r w:rsidRPr="002B06C9">
        <w:rPr>
          <w:rFonts w:hint="eastAsia"/>
        </w:rPr>
        <w:t>数据新增</w:t>
      </w:r>
      <w:bookmarkEnd w:id="751"/>
    </w:p>
    <w:p w:rsidR="00513B86" w:rsidRPr="004707D4" w:rsidRDefault="00513B86" w:rsidP="00513B86">
      <w:pPr>
        <w:ind w:left="420" w:firstLine="480"/>
        <w:rPr>
          <w:rFonts w:ascii="宋体" w:hAnsi="宋体"/>
          <w:lang w:val="x-none"/>
        </w:rPr>
      </w:pPr>
      <w:r w:rsidRPr="00DB19FB">
        <w:rPr>
          <w:rFonts w:hint="eastAsia"/>
        </w:rPr>
        <w:t>业务工单</w:t>
      </w:r>
      <w:r w:rsidRPr="00DB19FB">
        <w:rPr>
          <w:rFonts w:hint="eastAsia"/>
        </w:rPr>
        <w:t>-</w:t>
      </w:r>
      <w:r>
        <w:rPr>
          <w:rFonts w:hint="eastAsia"/>
        </w:rPr>
        <w:t>手机</w:t>
      </w:r>
      <w:r>
        <w:rPr>
          <w:rFonts w:hint="eastAsia"/>
        </w:rPr>
        <w:t>-</w:t>
      </w:r>
      <w:r>
        <w:rPr>
          <w:rFonts w:hint="eastAsia"/>
        </w:rPr>
        <w:t>摄像头换机当月受理量量</w:t>
      </w:r>
      <w:r>
        <w:t>数据新增功能，</w:t>
      </w:r>
      <w:r w:rsidRPr="00DB19FB">
        <w:rPr>
          <w:rFonts w:hint="eastAsia"/>
        </w:rPr>
        <w:t>业务工单</w:t>
      </w:r>
      <w:r w:rsidRPr="00DB19FB">
        <w:rPr>
          <w:rFonts w:hint="eastAsia"/>
        </w:rPr>
        <w:t>-</w:t>
      </w:r>
      <w:r>
        <w:rPr>
          <w:rFonts w:hint="eastAsia"/>
        </w:rPr>
        <w:t>手机</w:t>
      </w:r>
      <w:r>
        <w:rPr>
          <w:rFonts w:hint="eastAsia"/>
        </w:rPr>
        <w:t>-</w:t>
      </w:r>
      <w:r>
        <w:rPr>
          <w:rFonts w:hint="eastAsia"/>
        </w:rPr>
        <w:t>摄像头换机当月受理量量</w:t>
      </w:r>
      <w:r>
        <w:t>指标采集时，</w:t>
      </w:r>
      <w:r>
        <w:rPr>
          <w:rFonts w:hint="eastAsia"/>
        </w:rPr>
        <w:t>依据</w:t>
      </w:r>
      <w:r w:rsidRPr="00DB19FB">
        <w:rPr>
          <w:rFonts w:hint="eastAsia"/>
        </w:rPr>
        <w:t>业务工单</w:t>
      </w:r>
      <w:r w:rsidRPr="00DB19FB">
        <w:rPr>
          <w:rFonts w:hint="eastAsia"/>
        </w:rPr>
        <w:t>-</w:t>
      </w:r>
      <w:r>
        <w:rPr>
          <w:rFonts w:hint="eastAsia"/>
        </w:rPr>
        <w:t>手机</w:t>
      </w:r>
      <w:r>
        <w:rPr>
          <w:rFonts w:hint="eastAsia"/>
        </w:rPr>
        <w:t>-</w:t>
      </w:r>
      <w:r>
        <w:rPr>
          <w:rFonts w:hint="eastAsia"/>
        </w:rPr>
        <w:t>摄像头换机当月受理量量</w:t>
      </w:r>
      <w:r>
        <w:t>计算规则</w:t>
      </w:r>
      <w:r>
        <w:rPr>
          <w:rFonts w:hint="eastAsia"/>
        </w:rPr>
        <w:t>，数据</w:t>
      </w:r>
      <w:r>
        <w:t>处理人员确认</w:t>
      </w:r>
      <w:r>
        <w:rPr>
          <w:rFonts w:hint="eastAsia"/>
        </w:rPr>
        <w:t>并</w:t>
      </w:r>
      <w:r>
        <w:t>比对原始数据，将原始的数据和指标数据</w:t>
      </w:r>
      <w:r>
        <w:rPr>
          <w:rFonts w:hint="eastAsia"/>
        </w:rPr>
        <w:t>对应的指标计算规则</w:t>
      </w:r>
      <w:r>
        <w:t>新增进系统库</w:t>
      </w:r>
      <w:r>
        <w:rPr>
          <w:rFonts w:hint="eastAsia"/>
        </w:rPr>
        <w:t>，</w:t>
      </w:r>
      <w:r>
        <w:t>并完成数据文件</w:t>
      </w:r>
      <w:r>
        <w:rPr>
          <w:rFonts w:hint="eastAsia"/>
        </w:rPr>
        <w:t>信息</w:t>
      </w:r>
      <w:r>
        <w:t>入库。</w:t>
      </w:r>
    </w:p>
    <w:p w:rsidR="00513B86" w:rsidRPr="00270D20" w:rsidRDefault="00513B86" w:rsidP="00513B86">
      <w:pPr>
        <w:pStyle w:val="6"/>
        <w:rPr>
          <w:rFonts w:ascii="宋体" w:hAnsi="宋体"/>
          <w:b/>
          <w:bCs/>
          <w:i/>
          <w:iCs w:val="0"/>
          <w:lang w:val="x-none" w:eastAsia="x-none"/>
        </w:rPr>
      </w:pPr>
      <w:bookmarkStart w:id="752" w:name="_Toc130154619"/>
      <w:r w:rsidRPr="00DB19FB">
        <w:rPr>
          <w:rFonts w:hint="eastAsia"/>
        </w:rPr>
        <w:t>业务工单</w:t>
      </w:r>
      <w:r w:rsidRPr="00DB19FB">
        <w:rPr>
          <w:rFonts w:hint="eastAsia"/>
        </w:rPr>
        <w:t>-</w:t>
      </w:r>
      <w:r>
        <w:rPr>
          <w:rFonts w:hint="eastAsia"/>
        </w:rPr>
        <w:t>手机</w:t>
      </w:r>
      <w:r>
        <w:rPr>
          <w:rFonts w:hint="eastAsia"/>
        </w:rPr>
        <w:t>-</w:t>
      </w:r>
      <w:r>
        <w:rPr>
          <w:rFonts w:hint="eastAsia"/>
        </w:rPr>
        <w:t>摄像头换机当月受理量量</w:t>
      </w:r>
      <w:r>
        <w:rPr>
          <w:rFonts w:ascii="宋体" w:hAnsi="宋体" w:hint="eastAsia"/>
          <w:lang w:val="x-none"/>
        </w:rPr>
        <w:t>数</w:t>
      </w:r>
      <w:r w:rsidRPr="005170E3">
        <w:rPr>
          <w:rFonts w:ascii="宋体" w:hAnsi="宋体" w:hint="eastAsia"/>
          <w:lang w:val="x-none"/>
        </w:rPr>
        <w:t>据校验</w:t>
      </w:r>
      <w:bookmarkEnd w:id="752"/>
    </w:p>
    <w:p w:rsidR="00513B86" w:rsidRPr="00DB19FB" w:rsidRDefault="00513B86" w:rsidP="00513B86">
      <w:pPr>
        <w:ind w:left="420" w:firstLine="480"/>
        <w:jc w:val="both"/>
        <w:rPr>
          <w:rFonts w:ascii="宋体" w:hAnsi="宋体"/>
          <w:lang w:val="x-none"/>
        </w:rPr>
      </w:pPr>
      <w:r>
        <w:t>数据处理人员新增</w:t>
      </w:r>
      <w:r w:rsidRPr="00DB19FB">
        <w:rPr>
          <w:rFonts w:hint="eastAsia"/>
        </w:rPr>
        <w:t>业务工单</w:t>
      </w:r>
      <w:r w:rsidRPr="00DB19FB">
        <w:rPr>
          <w:rFonts w:hint="eastAsia"/>
        </w:rPr>
        <w:t>-</w:t>
      </w:r>
      <w:r>
        <w:rPr>
          <w:rFonts w:hint="eastAsia"/>
        </w:rPr>
        <w:t>手机</w:t>
      </w:r>
      <w:r>
        <w:rPr>
          <w:rFonts w:hint="eastAsia"/>
        </w:rPr>
        <w:t>-</w:t>
      </w:r>
      <w:r>
        <w:rPr>
          <w:rFonts w:hint="eastAsia"/>
        </w:rPr>
        <w:t>摄像头换机当月受理量量</w:t>
      </w:r>
      <w:r>
        <w:rPr>
          <w:rFonts w:ascii="宋体" w:hAnsi="宋体" w:hint="eastAsia"/>
          <w:lang w:val="x-none"/>
        </w:rPr>
        <w:t>数据</w:t>
      </w:r>
      <w:r>
        <w:t>后，系统会</w:t>
      </w:r>
      <w:r>
        <w:lastRenderedPageBreak/>
        <w:t>对新增数据的名称</w:t>
      </w:r>
      <w:r>
        <w:rPr>
          <w:rFonts w:hint="eastAsia"/>
        </w:rPr>
        <w:t>、取数口径、数据文件类型、文件编码、调用参数等信息进行校验，判断</w:t>
      </w:r>
      <w:r>
        <w:t>系统中是否已经存在了相同的数据，如存在，则系统提示数据已经存在，并且不允许继续进行后续数据的处理。</w:t>
      </w:r>
    </w:p>
    <w:p w:rsidR="00513B86" w:rsidRPr="00DB19FB" w:rsidRDefault="00513B86" w:rsidP="00513B86">
      <w:pPr>
        <w:pStyle w:val="6"/>
        <w:rPr>
          <w:rFonts w:ascii="宋体" w:hAnsi="宋体"/>
          <w:b/>
          <w:bCs/>
          <w:i/>
          <w:iCs w:val="0"/>
          <w:lang w:val="x-none" w:eastAsia="x-none"/>
        </w:rPr>
      </w:pPr>
      <w:bookmarkStart w:id="753" w:name="_Toc130154620"/>
      <w:r w:rsidRPr="00DB19FB">
        <w:rPr>
          <w:rFonts w:hint="eastAsia"/>
        </w:rPr>
        <w:t>业务工单</w:t>
      </w:r>
      <w:r w:rsidRPr="00DB19FB">
        <w:rPr>
          <w:rFonts w:hint="eastAsia"/>
        </w:rPr>
        <w:t>-</w:t>
      </w:r>
      <w:r>
        <w:rPr>
          <w:rFonts w:hint="eastAsia"/>
        </w:rPr>
        <w:t>手机</w:t>
      </w:r>
      <w:r>
        <w:rPr>
          <w:rFonts w:hint="eastAsia"/>
        </w:rPr>
        <w:t>-</w:t>
      </w:r>
      <w:r>
        <w:rPr>
          <w:rFonts w:hint="eastAsia"/>
        </w:rPr>
        <w:t>摄像头换机当月受理量量</w:t>
      </w:r>
      <w:r w:rsidRPr="00DB19FB">
        <w:rPr>
          <w:rFonts w:ascii="宋体" w:hAnsi="宋体" w:hint="eastAsia"/>
          <w:lang w:val="x-none"/>
        </w:rPr>
        <w:t>数据</w:t>
      </w:r>
      <w:r>
        <w:rPr>
          <w:rFonts w:ascii="宋体" w:hAnsi="宋体" w:hint="eastAsia"/>
          <w:lang w:val="x-none"/>
        </w:rPr>
        <w:t>计算</w:t>
      </w:r>
      <w:bookmarkEnd w:id="753"/>
    </w:p>
    <w:p w:rsidR="00513B86" w:rsidRPr="00DB19FB" w:rsidRDefault="00513B86" w:rsidP="00513B86">
      <w:pPr>
        <w:ind w:left="420" w:firstLine="480"/>
        <w:rPr>
          <w:rFonts w:ascii="宋体" w:hAnsi="宋体"/>
          <w:lang w:val="x-none"/>
        </w:rPr>
      </w:pPr>
      <w:r w:rsidRPr="00DB19FB">
        <w:rPr>
          <w:rFonts w:hint="eastAsia"/>
        </w:rPr>
        <w:t>业务工单</w:t>
      </w:r>
      <w:r w:rsidRPr="00DB19FB">
        <w:rPr>
          <w:rFonts w:hint="eastAsia"/>
        </w:rPr>
        <w:t>-</w:t>
      </w:r>
      <w:r>
        <w:rPr>
          <w:rFonts w:hint="eastAsia"/>
        </w:rPr>
        <w:t>手机</w:t>
      </w:r>
      <w:r>
        <w:rPr>
          <w:rFonts w:hint="eastAsia"/>
        </w:rPr>
        <w:t>-</w:t>
      </w:r>
      <w:r>
        <w:rPr>
          <w:rFonts w:hint="eastAsia"/>
        </w:rPr>
        <w:t>摄像头换机当月受理量量数据</w:t>
      </w:r>
      <w:r w:rsidRPr="00DB19FB">
        <w:rPr>
          <w:rFonts w:ascii="宋体" w:hAnsi="宋体" w:hint="eastAsia"/>
          <w:lang w:val="x-none"/>
        </w:rPr>
        <w:t>解析</w:t>
      </w:r>
      <w:r>
        <w:rPr>
          <w:rFonts w:hint="eastAsia"/>
        </w:rPr>
        <w:t>成功，根据</w:t>
      </w:r>
      <w:r w:rsidRPr="00DB19FB">
        <w:rPr>
          <w:rFonts w:hint="eastAsia"/>
        </w:rPr>
        <w:t>业务工单</w:t>
      </w:r>
      <w:r w:rsidRPr="00DB19FB">
        <w:rPr>
          <w:rFonts w:hint="eastAsia"/>
        </w:rPr>
        <w:t>-</w:t>
      </w:r>
      <w:r>
        <w:rPr>
          <w:rFonts w:hint="eastAsia"/>
        </w:rPr>
        <w:t>手机</w:t>
      </w:r>
      <w:r>
        <w:rPr>
          <w:rFonts w:hint="eastAsia"/>
        </w:rPr>
        <w:t>-</w:t>
      </w:r>
      <w:r>
        <w:rPr>
          <w:rFonts w:hint="eastAsia"/>
        </w:rPr>
        <w:t>摄像头换机当月受理量量</w:t>
      </w:r>
      <w:r w:rsidRPr="00DB19FB">
        <w:rPr>
          <w:rFonts w:hint="eastAsia"/>
        </w:rPr>
        <w:t>指标</w:t>
      </w:r>
      <w:r>
        <w:rPr>
          <w:rFonts w:hint="eastAsia"/>
        </w:rPr>
        <w:t>计算规则，</w:t>
      </w:r>
      <w:r>
        <w:rPr>
          <w:rFonts w:ascii="宋体" w:hAnsi="宋体" w:hint="eastAsia"/>
          <w:lang w:val="x-none"/>
        </w:rPr>
        <w:t>匹配对应的</w:t>
      </w:r>
      <w:r w:rsidRPr="00DB19FB">
        <w:rPr>
          <w:rFonts w:ascii="宋体" w:hAnsi="宋体" w:hint="eastAsia"/>
          <w:lang w:val="x-none"/>
        </w:rPr>
        <w:t>地市、区县编码值</w:t>
      </w:r>
      <w:r>
        <w:rPr>
          <w:rFonts w:ascii="宋体" w:hAnsi="宋体" w:hint="eastAsia"/>
          <w:lang w:val="x-none"/>
        </w:rPr>
        <w:t>并</w:t>
      </w:r>
      <w:r w:rsidRPr="00DB19FB">
        <w:rPr>
          <w:rFonts w:ascii="宋体" w:hAnsi="宋体" w:hint="eastAsia"/>
          <w:lang w:val="x-none"/>
        </w:rPr>
        <w:t>对</w:t>
      </w:r>
      <w:r>
        <w:rPr>
          <w:rFonts w:ascii="宋体" w:hAnsi="宋体" w:hint="eastAsia"/>
          <w:lang w:val="x-none"/>
        </w:rPr>
        <w:t>指标</w:t>
      </w:r>
      <w:r w:rsidRPr="00DB19FB">
        <w:rPr>
          <w:rFonts w:ascii="宋体" w:hAnsi="宋体" w:hint="eastAsia"/>
          <w:lang w:val="x-none"/>
        </w:rPr>
        <w:t>数据进行关联</w:t>
      </w:r>
      <w:r>
        <w:rPr>
          <w:rFonts w:hint="eastAsia"/>
        </w:rPr>
        <w:t>，输出当月</w:t>
      </w:r>
      <w:r w:rsidRPr="00DB19FB">
        <w:rPr>
          <w:rFonts w:hint="eastAsia"/>
        </w:rPr>
        <w:t>业务工单</w:t>
      </w:r>
      <w:r w:rsidRPr="00DB19FB">
        <w:rPr>
          <w:rFonts w:hint="eastAsia"/>
        </w:rPr>
        <w:t>-</w:t>
      </w:r>
      <w:r>
        <w:rPr>
          <w:rFonts w:hint="eastAsia"/>
        </w:rPr>
        <w:t>手机</w:t>
      </w:r>
      <w:r>
        <w:rPr>
          <w:rFonts w:hint="eastAsia"/>
        </w:rPr>
        <w:t>-</w:t>
      </w:r>
      <w:r>
        <w:rPr>
          <w:rFonts w:hint="eastAsia"/>
        </w:rPr>
        <w:t>摄像头换机当月受理量量数据。</w:t>
      </w:r>
    </w:p>
    <w:p w:rsidR="00513B86" w:rsidRPr="00DB19FB" w:rsidRDefault="00513B86" w:rsidP="00513B86">
      <w:pPr>
        <w:pStyle w:val="6"/>
        <w:rPr>
          <w:rFonts w:ascii="宋体" w:hAnsi="宋体"/>
          <w:b/>
          <w:bCs/>
          <w:i/>
          <w:iCs w:val="0"/>
          <w:lang w:val="x-none" w:eastAsia="x-none"/>
        </w:rPr>
      </w:pPr>
      <w:bookmarkStart w:id="754" w:name="_Toc130154621"/>
      <w:r w:rsidRPr="00DB19FB">
        <w:rPr>
          <w:rFonts w:hint="eastAsia"/>
        </w:rPr>
        <w:t>业务工单</w:t>
      </w:r>
      <w:r w:rsidRPr="00DB19FB">
        <w:rPr>
          <w:rFonts w:hint="eastAsia"/>
        </w:rPr>
        <w:t>-</w:t>
      </w:r>
      <w:r>
        <w:rPr>
          <w:rFonts w:hint="eastAsia"/>
        </w:rPr>
        <w:t>手机</w:t>
      </w:r>
      <w:r>
        <w:rPr>
          <w:rFonts w:hint="eastAsia"/>
        </w:rPr>
        <w:t>-</w:t>
      </w:r>
      <w:r>
        <w:rPr>
          <w:rFonts w:hint="eastAsia"/>
        </w:rPr>
        <w:t>摄像头换机当月受理量量</w:t>
      </w:r>
      <w:r w:rsidRPr="00DB19FB">
        <w:rPr>
          <w:rFonts w:ascii="宋体" w:hAnsi="宋体" w:hint="eastAsia"/>
          <w:lang w:val="x-none"/>
        </w:rPr>
        <w:t>数据保存</w:t>
      </w:r>
      <w:bookmarkEnd w:id="754"/>
    </w:p>
    <w:p w:rsidR="00513B86" w:rsidRPr="00DB19FB" w:rsidRDefault="00513B86" w:rsidP="00513B86">
      <w:pPr>
        <w:ind w:left="420" w:firstLine="480"/>
        <w:rPr>
          <w:rFonts w:ascii="宋体" w:hAnsi="宋体"/>
          <w:lang w:val="x-none"/>
        </w:rPr>
      </w:pPr>
      <w:r w:rsidRPr="00DB19FB">
        <w:rPr>
          <w:rFonts w:hint="eastAsia"/>
        </w:rPr>
        <w:t>业务工单</w:t>
      </w:r>
      <w:r w:rsidRPr="00DB19FB">
        <w:rPr>
          <w:rFonts w:hint="eastAsia"/>
        </w:rPr>
        <w:t>-</w:t>
      </w:r>
      <w:r>
        <w:rPr>
          <w:rFonts w:hint="eastAsia"/>
        </w:rPr>
        <w:t>手机</w:t>
      </w:r>
      <w:r>
        <w:rPr>
          <w:rFonts w:hint="eastAsia"/>
        </w:rPr>
        <w:t>-</w:t>
      </w:r>
      <w:r>
        <w:rPr>
          <w:rFonts w:hint="eastAsia"/>
        </w:rPr>
        <w:t>摄像头换机当月受理量量</w:t>
      </w:r>
      <w:r>
        <w:rPr>
          <w:rFonts w:ascii="宋体" w:hAnsi="宋体" w:hint="eastAsia"/>
          <w:lang w:val="x-none"/>
        </w:rPr>
        <w:t>数据</w:t>
      </w:r>
      <w:r w:rsidRPr="00DB19FB">
        <w:rPr>
          <w:rFonts w:ascii="宋体" w:hAnsi="宋体" w:hint="eastAsia"/>
          <w:lang w:val="x-none"/>
        </w:rPr>
        <w:t>关联完成</w:t>
      </w:r>
      <w:r>
        <w:rPr>
          <w:rFonts w:ascii="宋体" w:hAnsi="宋体" w:hint="eastAsia"/>
          <w:lang w:val="x-none"/>
        </w:rPr>
        <w:t>，</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513B86" w:rsidRPr="00DB19FB" w:rsidRDefault="00513B86" w:rsidP="00513B86">
      <w:pPr>
        <w:pStyle w:val="6"/>
        <w:rPr>
          <w:b/>
          <w:bCs/>
          <w:i/>
          <w:iCs w:val="0"/>
        </w:rPr>
      </w:pPr>
      <w:bookmarkStart w:id="755" w:name="_Toc130154622"/>
      <w:r w:rsidRPr="00DB19FB">
        <w:rPr>
          <w:rFonts w:hint="eastAsia"/>
        </w:rPr>
        <w:t>全省业务工单</w:t>
      </w:r>
      <w:r w:rsidRPr="00DB19FB">
        <w:rPr>
          <w:rFonts w:hint="eastAsia"/>
        </w:rPr>
        <w:t>-</w:t>
      </w:r>
      <w:r>
        <w:rPr>
          <w:rFonts w:hint="eastAsia"/>
        </w:rPr>
        <w:t>手机</w:t>
      </w:r>
      <w:r>
        <w:rPr>
          <w:rFonts w:hint="eastAsia"/>
        </w:rPr>
        <w:t>-</w:t>
      </w:r>
      <w:r>
        <w:rPr>
          <w:rFonts w:hint="eastAsia"/>
        </w:rPr>
        <w:t>摄像头换机当月受理量量数据查询</w:t>
      </w:r>
      <w:bookmarkEnd w:id="755"/>
    </w:p>
    <w:p w:rsidR="00513B86" w:rsidRDefault="00513B86" w:rsidP="00513B86">
      <w:pPr>
        <w:ind w:left="420" w:firstLine="480"/>
      </w:pPr>
      <w:r>
        <w:rPr>
          <w:rFonts w:ascii="宋体" w:hAnsi="宋体" w:hint="eastAsia"/>
          <w:lang w:val="x-none"/>
        </w:rPr>
        <w:t>输入G</w:t>
      </w:r>
      <w:r>
        <w:rPr>
          <w:rFonts w:ascii="宋体" w:hAnsi="宋体"/>
          <w:lang w:val="x-none"/>
        </w:rPr>
        <w:t>IS</w:t>
      </w:r>
      <w:r>
        <w:rPr>
          <w:rFonts w:ascii="宋体" w:hAnsi="宋体" w:hint="eastAsia"/>
          <w:lang w:val="x-none"/>
        </w:rPr>
        <w:t>信息、区域、</w:t>
      </w:r>
      <w:r w:rsidRPr="00DB19FB">
        <w:rPr>
          <w:rFonts w:ascii="宋体" w:hAnsi="宋体" w:hint="eastAsia"/>
          <w:lang w:val="x-none"/>
        </w:rPr>
        <w:t>时间</w:t>
      </w:r>
      <w:r>
        <w:rPr>
          <w:rFonts w:ascii="宋体" w:hAnsi="宋体" w:hint="eastAsia"/>
          <w:lang w:val="x-none"/>
        </w:rPr>
        <w:t>等查询信息，查询完成展示</w:t>
      </w:r>
      <w:r w:rsidRPr="00DB19FB">
        <w:rPr>
          <w:rFonts w:hint="eastAsia"/>
        </w:rPr>
        <w:t>全省业务工单</w:t>
      </w:r>
      <w:r w:rsidRPr="00DB19FB">
        <w:rPr>
          <w:rFonts w:hint="eastAsia"/>
        </w:rPr>
        <w:t>-</w:t>
      </w:r>
      <w:r>
        <w:rPr>
          <w:rFonts w:hint="eastAsia"/>
        </w:rPr>
        <w:t>手机</w:t>
      </w:r>
      <w:r>
        <w:rPr>
          <w:rFonts w:hint="eastAsia"/>
        </w:rPr>
        <w:t>-</w:t>
      </w:r>
      <w:r>
        <w:rPr>
          <w:rFonts w:hint="eastAsia"/>
        </w:rPr>
        <w:t>摄像头换机当月受理量量</w:t>
      </w:r>
      <w:r>
        <w:rPr>
          <w:rFonts w:ascii="宋体" w:hAnsi="宋体" w:hint="eastAsia"/>
          <w:lang w:val="x-none"/>
        </w:rPr>
        <w:t>数据结果</w:t>
      </w:r>
      <w:r w:rsidRPr="00DB19FB">
        <w:rPr>
          <w:rFonts w:hint="eastAsia"/>
        </w:rPr>
        <w:t>。</w:t>
      </w:r>
    </w:p>
    <w:p w:rsidR="00513B86" w:rsidRPr="00DB19FB" w:rsidRDefault="00513B86" w:rsidP="00513B86">
      <w:pPr>
        <w:pStyle w:val="6"/>
        <w:rPr>
          <w:b/>
          <w:bCs/>
          <w:i/>
          <w:iCs w:val="0"/>
        </w:rPr>
      </w:pPr>
      <w:bookmarkStart w:id="756" w:name="_Toc130154623"/>
      <w:r w:rsidRPr="00DB19FB">
        <w:rPr>
          <w:rFonts w:hint="eastAsia"/>
        </w:rPr>
        <w:t>区县业务工单</w:t>
      </w:r>
      <w:r w:rsidRPr="00DB19FB">
        <w:rPr>
          <w:rFonts w:hint="eastAsia"/>
        </w:rPr>
        <w:t>-</w:t>
      </w:r>
      <w:r>
        <w:rPr>
          <w:rFonts w:hint="eastAsia"/>
        </w:rPr>
        <w:t>手机</w:t>
      </w:r>
      <w:r>
        <w:rPr>
          <w:rFonts w:hint="eastAsia"/>
        </w:rPr>
        <w:t>-</w:t>
      </w:r>
      <w:r>
        <w:rPr>
          <w:rFonts w:hint="eastAsia"/>
        </w:rPr>
        <w:t>摄像头换机当月受理量量数据查询</w:t>
      </w:r>
      <w:bookmarkEnd w:id="756"/>
    </w:p>
    <w:p w:rsidR="00513B86" w:rsidRDefault="00513B86" w:rsidP="00513B86">
      <w:pPr>
        <w:ind w:left="420" w:firstLine="480"/>
      </w:pPr>
      <w:r w:rsidRPr="00DF78AA">
        <w:rPr>
          <w:rFonts w:ascii="宋体" w:hAnsi="宋体" w:hint="eastAsia"/>
          <w:lang w:val="x-none"/>
        </w:rPr>
        <w:t>综调人员登录综调中心，进入</w:t>
      </w:r>
      <w:r>
        <w:rPr>
          <w:rFonts w:ascii="宋体" w:hAnsi="宋体" w:hint="eastAsia"/>
          <w:lang w:val="x-none"/>
        </w:rPr>
        <w:t>业务专区</w:t>
      </w:r>
      <w:r w:rsidRPr="00DF78AA">
        <w:rPr>
          <w:rFonts w:ascii="宋体" w:hAnsi="宋体" w:hint="eastAsia"/>
          <w:lang w:val="x-none"/>
        </w:rPr>
        <w:t>管理模块，选择</w:t>
      </w:r>
      <w:r w:rsidRPr="00DB19FB">
        <w:rPr>
          <w:rFonts w:hint="eastAsia"/>
        </w:rPr>
        <w:t>全省业务工单</w:t>
      </w:r>
      <w:r w:rsidRPr="00DB19FB">
        <w:rPr>
          <w:rFonts w:hint="eastAsia"/>
        </w:rPr>
        <w:t>-</w:t>
      </w:r>
      <w:r w:rsidRPr="00DB19FB">
        <w:rPr>
          <w:rFonts w:hint="eastAsia"/>
        </w:rPr>
        <w:t>宽带</w:t>
      </w:r>
      <w:r w:rsidRPr="00DF78AA">
        <w:rPr>
          <w:rFonts w:ascii="宋体" w:hAnsi="宋体" w:hint="eastAsia"/>
          <w:lang w:val="x-none"/>
        </w:rPr>
        <w:t>界面，输入日期、查询后展示该指标区县的趋势图</w:t>
      </w:r>
      <w:r w:rsidRPr="00DB19FB">
        <w:rPr>
          <w:rFonts w:hint="eastAsia"/>
        </w:rPr>
        <w:t>。</w:t>
      </w:r>
    </w:p>
    <w:p w:rsidR="00513B86" w:rsidRPr="00DB19FB" w:rsidRDefault="00513B86" w:rsidP="00513B86">
      <w:pPr>
        <w:pStyle w:val="5"/>
      </w:pPr>
      <w:bookmarkStart w:id="757" w:name="_Toc130154624"/>
      <w:r w:rsidRPr="00DB19FB">
        <w:rPr>
          <w:rFonts w:hint="eastAsia"/>
        </w:rPr>
        <w:t>业务工单-手机-摄像头移机本月归档量</w:t>
      </w:r>
      <w:r>
        <w:rPr>
          <w:rFonts w:hint="eastAsia"/>
        </w:rPr>
        <w:t>管理</w:t>
      </w:r>
      <w:bookmarkEnd w:id="757"/>
    </w:p>
    <w:p w:rsidR="00513B86" w:rsidRPr="00A14368" w:rsidRDefault="00513B86" w:rsidP="00513B86">
      <w:pPr>
        <w:pStyle w:val="6"/>
        <w:rPr>
          <w:b/>
          <w:bCs/>
          <w:i/>
          <w:iCs w:val="0"/>
        </w:rPr>
      </w:pPr>
      <w:bookmarkStart w:id="758" w:name="_Toc130154625"/>
      <w:r w:rsidRPr="00DB19FB">
        <w:rPr>
          <w:rFonts w:hint="eastAsia"/>
        </w:rPr>
        <w:t>业务工单</w:t>
      </w:r>
      <w:r w:rsidRPr="00DB19FB">
        <w:rPr>
          <w:rFonts w:hint="eastAsia"/>
        </w:rPr>
        <w:t>-</w:t>
      </w:r>
      <w:r>
        <w:rPr>
          <w:rFonts w:hint="eastAsia"/>
        </w:rPr>
        <w:t>手机</w:t>
      </w:r>
      <w:r>
        <w:rPr>
          <w:rFonts w:hint="eastAsia"/>
        </w:rPr>
        <w:t>-</w:t>
      </w:r>
      <w:r>
        <w:rPr>
          <w:rFonts w:hint="eastAsia"/>
        </w:rPr>
        <w:t>摄像头换机本月归档量量计算规则管理</w:t>
      </w:r>
      <w:bookmarkEnd w:id="758"/>
    </w:p>
    <w:p w:rsidR="00513B86" w:rsidRPr="00706BDE" w:rsidRDefault="00513B86" w:rsidP="00513B86">
      <w:pPr>
        <w:ind w:left="420" w:firstLine="480"/>
      </w:pPr>
      <w:r>
        <w:t>根据</w:t>
      </w:r>
      <w:r w:rsidRPr="00DB19FB">
        <w:rPr>
          <w:rFonts w:hint="eastAsia"/>
        </w:rPr>
        <w:t>业务工单</w:t>
      </w:r>
      <w:r w:rsidRPr="00DB19FB">
        <w:rPr>
          <w:rFonts w:hint="eastAsia"/>
        </w:rPr>
        <w:t>-</w:t>
      </w:r>
      <w:r>
        <w:rPr>
          <w:rFonts w:hint="eastAsia"/>
        </w:rPr>
        <w:t>宽带变更</w:t>
      </w:r>
      <w:r>
        <w:t>指标说明文档，分析统计口径，将文字统计口径转化为口径数据，在系统中录入统计规则，并提供计算规则的增加、删除、修改功能</w:t>
      </w:r>
      <w:r>
        <w:rPr>
          <w:rFonts w:hint="eastAsia"/>
        </w:rPr>
        <w:t>，</w:t>
      </w:r>
      <w:r w:rsidRPr="00DB19FB">
        <w:rPr>
          <w:rFonts w:hint="eastAsia"/>
        </w:rPr>
        <w:t>业务工单</w:t>
      </w:r>
      <w:r w:rsidRPr="00DB19FB">
        <w:rPr>
          <w:rFonts w:hint="eastAsia"/>
        </w:rPr>
        <w:t>-</w:t>
      </w:r>
      <w:r>
        <w:rPr>
          <w:rFonts w:hint="eastAsia"/>
        </w:rPr>
        <w:t>宽带变更计算规则信息文件入库。</w:t>
      </w:r>
    </w:p>
    <w:p w:rsidR="00513B86" w:rsidRPr="00162339" w:rsidRDefault="00513B86" w:rsidP="00513B86">
      <w:pPr>
        <w:pStyle w:val="6"/>
        <w:rPr>
          <w:b/>
          <w:bCs/>
          <w:i/>
          <w:iCs w:val="0"/>
        </w:rPr>
      </w:pPr>
      <w:bookmarkStart w:id="759" w:name="_Toc130154626"/>
      <w:r w:rsidRPr="00DB19FB">
        <w:rPr>
          <w:rFonts w:hint="eastAsia"/>
        </w:rPr>
        <w:lastRenderedPageBreak/>
        <w:t>业务工单</w:t>
      </w:r>
      <w:r w:rsidRPr="00DB19FB">
        <w:rPr>
          <w:rFonts w:hint="eastAsia"/>
        </w:rPr>
        <w:t>-</w:t>
      </w:r>
      <w:r>
        <w:rPr>
          <w:rFonts w:hint="eastAsia"/>
        </w:rPr>
        <w:t>手机</w:t>
      </w:r>
      <w:r>
        <w:rPr>
          <w:rFonts w:hint="eastAsia"/>
        </w:rPr>
        <w:t>-</w:t>
      </w:r>
      <w:r>
        <w:rPr>
          <w:rFonts w:hint="eastAsia"/>
        </w:rPr>
        <w:t>摄像头换机本月归档量量</w:t>
      </w:r>
      <w:r w:rsidRPr="00162339">
        <w:rPr>
          <w:rFonts w:hint="eastAsia"/>
        </w:rPr>
        <w:t>分析</w:t>
      </w:r>
      <w:bookmarkEnd w:id="759"/>
    </w:p>
    <w:p w:rsidR="00513B86" w:rsidRPr="0088147F" w:rsidRDefault="00513B86" w:rsidP="00513B86">
      <w:pPr>
        <w:ind w:left="420" w:firstLine="480"/>
        <w:rPr>
          <w:rFonts w:ascii="宋体" w:hAnsi="宋体"/>
          <w:lang w:val="x-none"/>
        </w:rPr>
      </w:pPr>
      <w:r>
        <w:t>提取对端系统提供的</w:t>
      </w:r>
      <w:r w:rsidRPr="00DB19FB">
        <w:rPr>
          <w:rFonts w:hint="eastAsia"/>
        </w:rPr>
        <w:t>业务工单</w:t>
      </w:r>
      <w:r w:rsidRPr="00DB19FB">
        <w:rPr>
          <w:rFonts w:hint="eastAsia"/>
        </w:rPr>
        <w:t>-</w:t>
      </w:r>
      <w:r>
        <w:rPr>
          <w:rFonts w:hint="eastAsia"/>
        </w:rPr>
        <w:t>手机</w:t>
      </w:r>
      <w:r>
        <w:rPr>
          <w:rFonts w:hint="eastAsia"/>
        </w:rPr>
        <w:t>-</w:t>
      </w:r>
      <w:r>
        <w:rPr>
          <w:rFonts w:hint="eastAsia"/>
        </w:rPr>
        <w:t>摄像头换机本月归档量量</w:t>
      </w:r>
      <w:r>
        <w:t>数据，对数据文件进行分析，比对数据文件名称、格式、类型、推送周期，分析完成且无异常，进入数据新增环节。分析失败，提示数据分析异常</w:t>
      </w:r>
      <w:r>
        <w:rPr>
          <w:rFonts w:hint="eastAsia"/>
        </w:rPr>
        <w:t>，再次核查确认数据。</w:t>
      </w:r>
    </w:p>
    <w:p w:rsidR="00513B86" w:rsidRPr="002B06C9" w:rsidRDefault="00513B86" w:rsidP="00513B86">
      <w:pPr>
        <w:pStyle w:val="6"/>
        <w:rPr>
          <w:b/>
          <w:bCs/>
          <w:i/>
          <w:iCs w:val="0"/>
        </w:rPr>
      </w:pPr>
      <w:bookmarkStart w:id="760" w:name="_Toc130154627"/>
      <w:r w:rsidRPr="00DB19FB">
        <w:rPr>
          <w:rFonts w:hint="eastAsia"/>
        </w:rPr>
        <w:t>业务工单</w:t>
      </w:r>
      <w:r w:rsidRPr="00DB19FB">
        <w:rPr>
          <w:rFonts w:hint="eastAsia"/>
        </w:rPr>
        <w:t>-</w:t>
      </w:r>
      <w:r>
        <w:rPr>
          <w:rFonts w:hint="eastAsia"/>
        </w:rPr>
        <w:t>手机</w:t>
      </w:r>
      <w:r>
        <w:rPr>
          <w:rFonts w:hint="eastAsia"/>
        </w:rPr>
        <w:t>-</w:t>
      </w:r>
      <w:r>
        <w:rPr>
          <w:rFonts w:hint="eastAsia"/>
        </w:rPr>
        <w:t>摄像头换机本月归档量量</w:t>
      </w:r>
      <w:r w:rsidRPr="002B06C9">
        <w:rPr>
          <w:rFonts w:hint="eastAsia"/>
        </w:rPr>
        <w:t>数据新增</w:t>
      </w:r>
      <w:bookmarkEnd w:id="760"/>
    </w:p>
    <w:p w:rsidR="00513B86" w:rsidRPr="004707D4" w:rsidRDefault="00513B86" w:rsidP="00513B86">
      <w:pPr>
        <w:ind w:left="420" w:firstLine="480"/>
        <w:rPr>
          <w:rFonts w:ascii="宋体" w:hAnsi="宋体"/>
          <w:lang w:val="x-none"/>
        </w:rPr>
      </w:pPr>
      <w:r w:rsidRPr="00DB19FB">
        <w:rPr>
          <w:rFonts w:hint="eastAsia"/>
        </w:rPr>
        <w:t>业务工单</w:t>
      </w:r>
      <w:r w:rsidRPr="00DB19FB">
        <w:rPr>
          <w:rFonts w:hint="eastAsia"/>
        </w:rPr>
        <w:t>-</w:t>
      </w:r>
      <w:r>
        <w:rPr>
          <w:rFonts w:hint="eastAsia"/>
        </w:rPr>
        <w:t>手机</w:t>
      </w:r>
      <w:r>
        <w:rPr>
          <w:rFonts w:hint="eastAsia"/>
        </w:rPr>
        <w:t>-</w:t>
      </w:r>
      <w:r>
        <w:rPr>
          <w:rFonts w:hint="eastAsia"/>
        </w:rPr>
        <w:t>摄像头换机本月归档量量</w:t>
      </w:r>
      <w:r>
        <w:t>数据新增功能，</w:t>
      </w:r>
      <w:r w:rsidRPr="00DB19FB">
        <w:rPr>
          <w:rFonts w:hint="eastAsia"/>
        </w:rPr>
        <w:t>业务工单</w:t>
      </w:r>
      <w:r w:rsidRPr="00DB19FB">
        <w:rPr>
          <w:rFonts w:hint="eastAsia"/>
        </w:rPr>
        <w:t>-</w:t>
      </w:r>
      <w:r>
        <w:rPr>
          <w:rFonts w:hint="eastAsia"/>
        </w:rPr>
        <w:t>手机</w:t>
      </w:r>
      <w:r>
        <w:rPr>
          <w:rFonts w:hint="eastAsia"/>
        </w:rPr>
        <w:t>-</w:t>
      </w:r>
      <w:r>
        <w:rPr>
          <w:rFonts w:hint="eastAsia"/>
        </w:rPr>
        <w:t>摄像头换机本月归档量量</w:t>
      </w:r>
      <w:r>
        <w:t>指标采集时，</w:t>
      </w:r>
      <w:r>
        <w:rPr>
          <w:rFonts w:hint="eastAsia"/>
        </w:rPr>
        <w:t>依据</w:t>
      </w:r>
      <w:r w:rsidRPr="00DB19FB">
        <w:rPr>
          <w:rFonts w:hint="eastAsia"/>
        </w:rPr>
        <w:t>业务工单</w:t>
      </w:r>
      <w:r w:rsidRPr="00DB19FB">
        <w:rPr>
          <w:rFonts w:hint="eastAsia"/>
        </w:rPr>
        <w:t>-</w:t>
      </w:r>
      <w:r>
        <w:rPr>
          <w:rFonts w:hint="eastAsia"/>
        </w:rPr>
        <w:t>手机</w:t>
      </w:r>
      <w:r>
        <w:rPr>
          <w:rFonts w:hint="eastAsia"/>
        </w:rPr>
        <w:t>-</w:t>
      </w:r>
      <w:r>
        <w:rPr>
          <w:rFonts w:hint="eastAsia"/>
        </w:rPr>
        <w:t>摄像头换机本月归档量量</w:t>
      </w:r>
      <w:r>
        <w:t>计算规则</w:t>
      </w:r>
      <w:r>
        <w:rPr>
          <w:rFonts w:hint="eastAsia"/>
        </w:rPr>
        <w:t>，数据</w:t>
      </w:r>
      <w:r>
        <w:t>处理人员确认</w:t>
      </w:r>
      <w:r>
        <w:rPr>
          <w:rFonts w:hint="eastAsia"/>
        </w:rPr>
        <w:t>并</w:t>
      </w:r>
      <w:r>
        <w:t>比对原始数据，将原始的数据和指标数据</w:t>
      </w:r>
      <w:r>
        <w:rPr>
          <w:rFonts w:hint="eastAsia"/>
        </w:rPr>
        <w:t>对应的指标计算规则</w:t>
      </w:r>
      <w:r>
        <w:t>新增进系统库</w:t>
      </w:r>
      <w:r>
        <w:rPr>
          <w:rFonts w:hint="eastAsia"/>
        </w:rPr>
        <w:t>，</w:t>
      </w:r>
      <w:r>
        <w:t>并完成数据文件</w:t>
      </w:r>
      <w:r>
        <w:rPr>
          <w:rFonts w:hint="eastAsia"/>
        </w:rPr>
        <w:t>信息</w:t>
      </w:r>
      <w:r>
        <w:t>入库。</w:t>
      </w:r>
    </w:p>
    <w:p w:rsidR="00513B86" w:rsidRPr="00270D20" w:rsidRDefault="00513B86" w:rsidP="00513B86">
      <w:pPr>
        <w:pStyle w:val="6"/>
        <w:rPr>
          <w:rFonts w:ascii="宋体" w:hAnsi="宋体"/>
          <w:b/>
          <w:bCs/>
          <w:i/>
          <w:iCs w:val="0"/>
          <w:lang w:val="x-none" w:eastAsia="x-none"/>
        </w:rPr>
      </w:pPr>
      <w:bookmarkStart w:id="761" w:name="_Toc130154628"/>
      <w:r w:rsidRPr="00DB19FB">
        <w:rPr>
          <w:rFonts w:hint="eastAsia"/>
        </w:rPr>
        <w:t>业务工单</w:t>
      </w:r>
      <w:r w:rsidRPr="00DB19FB">
        <w:rPr>
          <w:rFonts w:hint="eastAsia"/>
        </w:rPr>
        <w:t>-</w:t>
      </w:r>
      <w:r>
        <w:rPr>
          <w:rFonts w:hint="eastAsia"/>
        </w:rPr>
        <w:t>手机</w:t>
      </w:r>
      <w:r>
        <w:rPr>
          <w:rFonts w:hint="eastAsia"/>
        </w:rPr>
        <w:t>-</w:t>
      </w:r>
      <w:r>
        <w:rPr>
          <w:rFonts w:hint="eastAsia"/>
        </w:rPr>
        <w:t>摄像头换机本月归档量量</w:t>
      </w:r>
      <w:r>
        <w:rPr>
          <w:rFonts w:ascii="宋体" w:hAnsi="宋体" w:hint="eastAsia"/>
          <w:lang w:val="x-none"/>
        </w:rPr>
        <w:t>数</w:t>
      </w:r>
      <w:r w:rsidRPr="005170E3">
        <w:rPr>
          <w:rFonts w:ascii="宋体" w:hAnsi="宋体" w:hint="eastAsia"/>
          <w:lang w:val="x-none"/>
        </w:rPr>
        <w:t>据校验</w:t>
      </w:r>
      <w:bookmarkEnd w:id="761"/>
    </w:p>
    <w:p w:rsidR="00513B86" w:rsidRPr="00DB19FB" w:rsidRDefault="00513B86" w:rsidP="00513B86">
      <w:pPr>
        <w:ind w:left="420" w:firstLine="480"/>
        <w:jc w:val="both"/>
        <w:rPr>
          <w:rFonts w:ascii="宋体" w:hAnsi="宋体"/>
          <w:lang w:val="x-none"/>
        </w:rPr>
      </w:pPr>
      <w:r>
        <w:t>数据处理人员新增</w:t>
      </w:r>
      <w:r w:rsidRPr="00DB19FB">
        <w:rPr>
          <w:rFonts w:hint="eastAsia"/>
        </w:rPr>
        <w:t>业务工单</w:t>
      </w:r>
      <w:r w:rsidRPr="00DB19FB">
        <w:rPr>
          <w:rFonts w:hint="eastAsia"/>
        </w:rPr>
        <w:t>-</w:t>
      </w:r>
      <w:r>
        <w:rPr>
          <w:rFonts w:hint="eastAsia"/>
        </w:rPr>
        <w:t>手机</w:t>
      </w:r>
      <w:r>
        <w:rPr>
          <w:rFonts w:hint="eastAsia"/>
        </w:rPr>
        <w:t>-</w:t>
      </w:r>
      <w:r>
        <w:rPr>
          <w:rFonts w:hint="eastAsia"/>
        </w:rPr>
        <w:t>摄像头换机本月归档量量</w:t>
      </w:r>
      <w:r>
        <w:rPr>
          <w:rFonts w:ascii="宋体" w:hAnsi="宋体" w:hint="eastAsia"/>
          <w:lang w:val="x-none"/>
        </w:rPr>
        <w:t>数据</w:t>
      </w:r>
      <w:r>
        <w:t>后，系统会对新增数据的名称</w:t>
      </w:r>
      <w:r>
        <w:rPr>
          <w:rFonts w:hint="eastAsia"/>
        </w:rPr>
        <w:t>、取数口径、数据文件类型、文件编码、调用参数等信息进行校验，判断</w:t>
      </w:r>
      <w:r>
        <w:t>系统中是否已经存在了相同的数据，如存在，则系统提示数据已经存在，并且不允许继续进行后续数据的处理。</w:t>
      </w:r>
    </w:p>
    <w:p w:rsidR="00513B86" w:rsidRPr="00DB19FB" w:rsidRDefault="00513B86" w:rsidP="00513B86">
      <w:pPr>
        <w:pStyle w:val="6"/>
        <w:rPr>
          <w:rFonts w:ascii="宋体" w:hAnsi="宋体"/>
          <w:b/>
          <w:bCs/>
          <w:i/>
          <w:iCs w:val="0"/>
          <w:lang w:val="x-none" w:eastAsia="x-none"/>
        </w:rPr>
      </w:pPr>
      <w:bookmarkStart w:id="762" w:name="_Toc130154629"/>
      <w:r w:rsidRPr="00DB19FB">
        <w:rPr>
          <w:rFonts w:hint="eastAsia"/>
        </w:rPr>
        <w:t>业务工单</w:t>
      </w:r>
      <w:r w:rsidRPr="00DB19FB">
        <w:rPr>
          <w:rFonts w:hint="eastAsia"/>
        </w:rPr>
        <w:t>-</w:t>
      </w:r>
      <w:r>
        <w:rPr>
          <w:rFonts w:hint="eastAsia"/>
        </w:rPr>
        <w:t>手机</w:t>
      </w:r>
      <w:r>
        <w:rPr>
          <w:rFonts w:hint="eastAsia"/>
        </w:rPr>
        <w:t>-</w:t>
      </w:r>
      <w:r>
        <w:rPr>
          <w:rFonts w:hint="eastAsia"/>
        </w:rPr>
        <w:t>摄像头换机本月归档量量</w:t>
      </w:r>
      <w:r w:rsidRPr="00DB19FB">
        <w:rPr>
          <w:rFonts w:ascii="宋体" w:hAnsi="宋体" w:hint="eastAsia"/>
          <w:lang w:val="x-none"/>
        </w:rPr>
        <w:t>数据</w:t>
      </w:r>
      <w:r>
        <w:rPr>
          <w:rFonts w:ascii="宋体" w:hAnsi="宋体" w:hint="eastAsia"/>
          <w:lang w:val="x-none"/>
        </w:rPr>
        <w:t>计算</w:t>
      </w:r>
      <w:bookmarkEnd w:id="762"/>
    </w:p>
    <w:p w:rsidR="00513B86" w:rsidRPr="00DB19FB" w:rsidRDefault="00513B86" w:rsidP="00513B86">
      <w:pPr>
        <w:ind w:left="420" w:firstLine="480"/>
        <w:rPr>
          <w:rFonts w:ascii="宋体" w:hAnsi="宋体"/>
          <w:lang w:val="x-none"/>
        </w:rPr>
      </w:pPr>
      <w:r w:rsidRPr="00DB19FB">
        <w:rPr>
          <w:rFonts w:hint="eastAsia"/>
        </w:rPr>
        <w:t>业务工单</w:t>
      </w:r>
      <w:r w:rsidRPr="00DB19FB">
        <w:rPr>
          <w:rFonts w:hint="eastAsia"/>
        </w:rPr>
        <w:t>-</w:t>
      </w:r>
      <w:r>
        <w:rPr>
          <w:rFonts w:hint="eastAsia"/>
        </w:rPr>
        <w:t>手机</w:t>
      </w:r>
      <w:r>
        <w:rPr>
          <w:rFonts w:hint="eastAsia"/>
        </w:rPr>
        <w:t>-</w:t>
      </w:r>
      <w:r>
        <w:rPr>
          <w:rFonts w:hint="eastAsia"/>
        </w:rPr>
        <w:t>摄像头换机本月归档量量数据</w:t>
      </w:r>
      <w:r w:rsidRPr="00DB19FB">
        <w:rPr>
          <w:rFonts w:ascii="宋体" w:hAnsi="宋体" w:hint="eastAsia"/>
          <w:lang w:val="x-none"/>
        </w:rPr>
        <w:t>解析</w:t>
      </w:r>
      <w:r>
        <w:rPr>
          <w:rFonts w:hint="eastAsia"/>
        </w:rPr>
        <w:t>成功，根据</w:t>
      </w:r>
      <w:r w:rsidRPr="00DB19FB">
        <w:rPr>
          <w:rFonts w:hint="eastAsia"/>
        </w:rPr>
        <w:t>业务工单</w:t>
      </w:r>
      <w:r w:rsidRPr="00DB19FB">
        <w:rPr>
          <w:rFonts w:hint="eastAsia"/>
        </w:rPr>
        <w:t>-</w:t>
      </w:r>
      <w:r>
        <w:rPr>
          <w:rFonts w:hint="eastAsia"/>
        </w:rPr>
        <w:t>手机</w:t>
      </w:r>
      <w:r>
        <w:rPr>
          <w:rFonts w:hint="eastAsia"/>
        </w:rPr>
        <w:t>-</w:t>
      </w:r>
      <w:r>
        <w:rPr>
          <w:rFonts w:hint="eastAsia"/>
        </w:rPr>
        <w:t>摄像头换机本月归档量量</w:t>
      </w:r>
      <w:r w:rsidRPr="00DB19FB">
        <w:rPr>
          <w:rFonts w:hint="eastAsia"/>
        </w:rPr>
        <w:t>指标</w:t>
      </w:r>
      <w:r>
        <w:rPr>
          <w:rFonts w:hint="eastAsia"/>
        </w:rPr>
        <w:t>计算规则，</w:t>
      </w:r>
      <w:r>
        <w:rPr>
          <w:rFonts w:ascii="宋体" w:hAnsi="宋体" w:hint="eastAsia"/>
          <w:lang w:val="x-none"/>
        </w:rPr>
        <w:t>匹配对应的</w:t>
      </w:r>
      <w:r w:rsidRPr="00DB19FB">
        <w:rPr>
          <w:rFonts w:ascii="宋体" w:hAnsi="宋体" w:hint="eastAsia"/>
          <w:lang w:val="x-none"/>
        </w:rPr>
        <w:t>地市、区县编码值</w:t>
      </w:r>
      <w:r>
        <w:rPr>
          <w:rFonts w:ascii="宋体" w:hAnsi="宋体" w:hint="eastAsia"/>
          <w:lang w:val="x-none"/>
        </w:rPr>
        <w:t>并</w:t>
      </w:r>
      <w:r w:rsidRPr="00DB19FB">
        <w:rPr>
          <w:rFonts w:ascii="宋体" w:hAnsi="宋体" w:hint="eastAsia"/>
          <w:lang w:val="x-none"/>
        </w:rPr>
        <w:t>对</w:t>
      </w:r>
      <w:r>
        <w:rPr>
          <w:rFonts w:ascii="宋体" w:hAnsi="宋体" w:hint="eastAsia"/>
          <w:lang w:val="x-none"/>
        </w:rPr>
        <w:t>指标</w:t>
      </w:r>
      <w:r w:rsidRPr="00DB19FB">
        <w:rPr>
          <w:rFonts w:ascii="宋体" w:hAnsi="宋体" w:hint="eastAsia"/>
          <w:lang w:val="x-none"/>
        </w:rPr>
        <w:t>数据进行关联</w:t>
      </w:r>
      <w:r>
        <w:rPr>
          <w:rFonts w:hint="eastAsia"/>
        </w:rPr>
        <w:t>，输出当月</w:t>
      </w:r>
      <w:r w:rsidRPr="00DB19FB">
        <w:rPr>
          <w:rFonts w:hint="eastAsia"/>
        </w:rPr>
        <w:t>业务工单</w:t>
      </w:r>
      <w:r w:rsidRPr="00DB19FB">
        <w:rPr>
          <w:rFonts w:hint="eastAsia"/>
        </w:rPr>
        <w:t>-</w:t>
      </w:r>
      <w:r>
        <w:rPr>
          <w:rFonts w:hint="eastAsia"/>
        </w:rPr>
        <w:t>手机</w:t>
      </w:r>
      <w:r>
        <w:rPr>
          <w:rFonts w:hint="eastAsia"/>
        </w:rPr>
        <w:t>-</w:t>
      </w:r>
      <w:r>
        <w:rPr>
          <w:rFonts w:hint="eastAsia"/>
        </w:rPr>
        <w:t>摄像头换机本月归档量量数据。</w:t>
      </w:r>
    </w:p>
    <w:p w:rsidR="00513B86" w:rsidRPr="00DB19FB" w:rsidRDefault="00513B86" w:rsidP="00513B86">
      <w:pPr>
        <w:pStyle w:val="6"/>
        <w:rPr>
          <w:rFonts w:ascii="宋体" w:hAnsi="宋体"/>
          <w:b/>
          <w:bCs/>
          <w:i/>
          <w:iCs w:val="0"/>
          <w:lang w:val="x-none" w:eastAsia="x-none"/>
        </w:rPr>
      </w:pPr>
      <w:bookmarkStart w:id="763" w:name="_Toc130154630"/>
      <w:r w:rsidRPr="00DB19FB">
        <w:rPr>
          <w:rFonts w:hint="eastAsia"/>
        </w:rPr>
        <w:t>业务工单</w:t>
      </w:r>
      <w:r w:rsidRPr="00DB19FB">
        <w:rPr>
          <w:rFonts w:hint="eastAsia"/>
        </w:rPr>
        <w:t>-</w:t>
      </w:r>
      <w:r>
        <w:rPr>
          <w:rFonts w:hint="eastAsia"/>
        </w:rPr>
        <w:t>手机</w:t>
      </w:r>
      <w:r>
        <w:rPr>
          <w:rFonts w:hint="eastAsia"/>
        </w:rPr>
        <w:t>-</w:t>
      </w:r>
      <w:r>
        <w:rPr>
          <w:rFonts w:hint="eastAsia"/>
        </w:rPr>
        <w:t>摄像头换机本月归档量量</w:t>
      </w:r>
      <w:r w:rsidRPr="00DB19FB">
        <w:rPr>
          <w:rFonts w:ascii="宋体" w:hAnsi="宋体" w:hint="eastAsia"/>
          <w:lang w:val="x-none"/>
        </w:rPr>
        <w:t>数据保存</w:t>
      </w:r>
      <w:bookmarkEnd w:id="763"/>
    </w:p>
    <w:p w:rsidR="00513B86" w:rsidRPr="00DB19FB" w:rsidRDefault="00513B86" w:rsidP="00513B86">
      <w:pPr>
        <w:ind w:left="420" w:firstLine="480"/>
        <w:rPr>
          <w:rFonts w:ascii="宋体" w:hAnsi="宋体"/>
          <w:lang w:val="x-none"/>
        </w:rPr>
      </w:pPr>
      <w:r w:rsidRPr="00DB19FB">
        <w:rPr>
          <w:rFonts w:hint="eastAsia"/>
        </w:rPr>
        <w:t>业务工单</w:t>
      </w:r>
      <w:r w:rsidRPr="00DB19FB">
        <w:rPr>
          <w:rFonts w:hint="eastAsia"/>
        </w:rPr>
        <w:t>-</w:t>
      </w:r>
      <w:r>
        <w:rPr>
          <w:rFonts w:hint="eastAsia"/>
        </w:rPr>
        <w:t>手机</w:t>
      </w:r>
      <w:r>
        <w:rPr>
          <w:rFonts w:hint="eastAsia"/>
        </w:rPr>
        <w:t>-</w:t>
      </w:r>
      <w:r>
        <w:rPr>
          <w:rFonts w:hint="eastAsia"/>
        </w:rPr>
        <w:t>摄像头换机本月归档量量</w:t>
      </w:r>
      <w:r>
        <w:rPr>
          <w:rFonts w:ascii="宋体" w:hAnsi="宋体" w:hint="eastAsia"/>
          <w:lang w:val="x-none"/>
        </w:rPr>
        <w:t>数据</w:t>
      </w:r>
      <w:r w:rsidRPr="00DB19FB">
        <w:rPr>
          <w:rFonts w:ascii="宋体" w:hAnsi="宋体" w:hint="eastAsia"/>
          <w:lang w:val="x-none"/>
        </w:rPr>
        <w:t>关联完成</w:t>
      </w:r>
      <w:r>
        <w:rPr>
          <w:rFonts w:ascii="宋体" w:hAnsi="宋体" w:hint="eastAsia"/>
          <w:lang w:val="x-none"/>
        </w:rPr>
        <w:t>，</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513B86" w:rsidRPr="00DB19FB" w:rsidRDefault="00513B86" w:rsidP="00513B86">
      <w:pPr>
        <w:pStyle w:val="6"/>
        <w:rPr>
          <w:b/>
          <w:bCs/>
          <w:i/>
          <w:iCs w:val="0"/>
        </w:rPr>
      </w:pPr>
      <w:bookmarkStart w:id="764" w:name="_Toc130154631"/>
      <w:r w:rsidRPr="00DB19FB">
        <w:rPr>
          <w:rFonts w:hint="eastAsia"/>
        </w:rPr>
        <w:lastRenderedPageBreak/>
        <w:t>全省业务工单</w:t>
      </w:r>
      <w:r w:rsidRPr="00DB19FB">
        <w:rPr>
          <w:rFonts w:hint="eastAsia"/>
        </w:rPr>
        <w:t>-</w:t>
      </w:r>
      <w:r>
        <w:rPr>
          <w:rFonts w:hint="eastAsia"/>
        </w:rPr>
        <w:t>手机</w:t>
      </w:r>
      <w:r>
        <w:rPr>
          <w:rFonts w:hint="eastAsia"/>
        </w:rPr>
        <w:t>-</w:t>
      </w:r>
      <w:r>
        <w:rPr>
          <w:rFonts w:hint="eastAsia"/>
        </w:rPr>
        <w:t>摄像头换机本月归档量量数据查询</w:t>
      </w:r>
      <w:bookmarkEnd w:id="764"/>
    </w:p>
    <w:p w:rsidR="00513B86" w:rsidRDefault="00513B86" w:rsidP="00513B86">
      <w:pPr>
        <w:ind w:left="420" w:firstLine="480"/>
      </w:pPr>
      <w:r>
        <w:rPr>
          <w:rFonts w:ascii="宋体" w:hAnsi="宋体" w:hint="eastAsia"/>
          <w:lang w:val="x-none"/>
        </w:rPr>
        <w:t>输入G</w:t>
      </w:r>
      <w:r>
        <w:rPr>
          <w:rFonts w:ascii="宋体" w:hAnsi="宋体"/>
          <w:lang w:val="x-none"/>
        </w:rPr>
        <w:t>IS</w:t>
      </w:r>
      <w:r>
        <w:rPr>
          <w:rFonts w:ascii="宋体" w:hAnsi="宋体" w:hint="eastAsia"/>
          <w:lang w:val="x-none"/>
        </w:rPr>
        <w:t>信息、区域、</w:t>
      </w:r>
      <w:r w:rsidRPr="00DB19FB">
        <w:rPr>
          <w:rFonts w:ascii="宋体" w:hAnsi="宋体" w:hint="eastAsia"/>
          <w:lang w:val="x-none"/>
        </w:rPr>
        <w:t>时间</w:t>
      </w:r>
      <w:r>
        <w:rPr>
          <w:rFonts w:ascii="宋体" w:hAnsi="宋体" w:hint="eastAsia"/>
          <w:lang w:val="x-none"/>
        </w:rPr>
        <w:t>等查询信息，查询完成展示</w:t>
      </w:r>
      <w:r w:rsidRPr="00DB19FB">
        <w:rPr>
          <w:rFonts w:hint="eastAsia"/>
        </w:rPr>
        <w:t>全省业务工单</w:t>
      </w:r>
      <w:r w:rsidRPr="00DB19FB">
        <w:rPr>
          <w:rFonts w:hint="eastAsia"/>
        </w:rPr>
        <w:t>-</w:t>
      </w:r>
      <w:r>
        <w:rPr>
          <w:rFonts w:hint="eastAsia"/>
        </w:rPr>
        <w:t>手机</w:t>
      </w:r>
      <w:r>
        <w:rPr>
          <w:rFonts w:hint="eastAsia"/>
        </w:rPr>
        <w:t>-</w:t>
      </w:r>
      <w:r>
        <w:rPr>
          <w:rFonts w:hint="eastAsia"/>
        </w:rPr>
        <w:t>摄像头换机本月归档量量</w:t>
      </w:r>
      <w:r>
        <w:rPr>
          <w:rFonts w:ascii="宋体" w:hAnsi="宋体" w:hint="eastAsia"/>
          <w:lang w:val="x-none"/>
        </w:rPr>
        <w:t>数据结果</w:t>
      </w:r>
      <w:r w:rsidRPr="00DB19FB">
        <w:rPr>
          <w:rFonts w:hint="eastAsia"/>
        </w:rPr>
        <w:t>。</w:t>
      </w:r>
    </w:p>
    <w:p w:rsidR="00513B86" w:rsidRPr="00DB19FB" w:rsidRDefault="00513B86" w:rsidP="00513B86">
      <w:pPr>
        <w:pStyle w:val="6"/>
        <w:rPr>
          <w:b/>
          <w:bCs/>
          <w:i/>
          <w:iCs w:val="0"/>
        </w:rPr>
      </w:pPr>
      <w:bookmarkStart w:id="765" w:name="_Toc130154632"/>
      <w:r w:rsidRPr="00DB19FB">
        <w:rPr>
          <w:rFonts w:hint="eastAsia"/>
        </w:rPr>
        <w:t>区县业务工单</w:t>
      </w:r>
      <w:r w:rsidRPr="00DB19FB">
        <w:rPr>
          <w:rFonts w:hint="eastAsia"/>
        </w:rPr>
        <w:t>-</w:t>
      </w:r>
      <w:r>
        <w:rPr>
          <w:rFonts w:hint="eastAsia"/>
        </w:rPr>
        <w:t>手机</w:t>
      </w:r>
      <w:r>
        <w:rPr>
          <w:rFonts w:hint="eastAsia"/>
        </w:rPr>
        <w:t>-</w:t>
      </w:r>
      <w:r>
        <w:rPr>
          <w:rFonts w:hint="eastAsia"/>
        </w:rPr>
        <w:t>摄像头换机本月归档量量数据查询</w:t>
      </w:r>
      <w:bookmarkEnd w:id="765"/>
    </w:p>
    <w:p w:rsidR="00513B86" w:rsidRDefault="00513B86" w:rsidP="00513B86">
      <w:pPr>
        <w:ind w:left="420" w:firstLine="480"/>
      </w:pPr>
      <w:r w:rsidRPr="00DF78AA">
        <w:rPr>
          <w:rFonts w:ascii="宋体" w:hAnsi="宋体" w:hint="eastAsia"/>
          <w:lang w:val="x-none"/>
        </w:rPr>
        <w:t>综调人员登录综调中心，进入</w:t>
      </w:r>
      <w:r>
        <w:rPr>
          <w:rFonts w:ascii="宋体" w:hAnsi="宋体" w:hint="eastAsia"/>
          <w:lang w:val="x-none"/>
        </w:rPr>
        <w:t>业务专区</w:t>
      </w:r>
      <w:r w:rsidRPr="00DF78AA">
        <w:rPr>
          <w:rFonts w:ascii="宋体" w:hAnsi="宋体" w:hint="eastAsia"/>
          <w:lang w:val="x-none"/>
        </w:rPr>
        <w:t>管理模块，选择</w:t>
      </w:r>
      <w:r w:rsidRPr="00DB19FB">
        <w:rPr>
          <w:rFonts w:hint="eastAsia"/>
        </w:rPr>
        <w:t>全省业务工单</w:t>
      </w:r>
      <w:r w:rsidRPr="00DB19FB">
        <w:rPr>
          <w:rFonts w:hint="eastAsia"/>
        </w:rPr>
        <w:t>-</w:t>
      </w:r>
      <w:r w:rsidRPr="00DB19FB">
        <w:rPr>
          <w:rFonts w:hint="eastAsia"/>
        </w:rPr>
        <w:t>宽带</w:t>
      </w:r>
      <w:r w:rsidRPr="00DF78AA">
        <w:rPr>
          <w:rFonts w:ascii="宋体" w:hAnsi="宋体" w:hint="eastAsia"/>
          <w:lang w:val="x-none"/>
        </w:rPr>
        <w:t>界面，输入日期、查询后展示该指标区县的趋势图</w:t>
      </w:r>
      <w:r w:rsidRPr="00DB19FB">
        <w:rPr>
          <w:rFonts w:hint="eastAsia"/>
        </w:rPr>
        <w:t>。</w:t>
      </w:r>
    </w:p>
    <w:p w:rsidR="00513B86" w:rsidRPr="00DB19FB" w:rsidRDefault="00513B86" w:rsidP="00513B86">
      <w:pPr>
        <w:pStyle w:val="5"/>
      </w:pPr>
      <w:bookmarkStart w:id="766" w:name="_Toc130154633"/>
      <w:r w:rsidRPr="00DB19FB">
        <w:rPr>
          <w:rFonts w:hint="eastAsia"/>
        </w:rPr>
        <w:t>业务工单-手机-摄像头移机今日受理量</w:t>
      </w:r>
      <w:r>
        <w:rPr>
          <w:rFonts w:hint="eastAsia"/>
        </w:rPr>
        <w:t>管理</w:t>
      </w:r>
      <w:bookmarkEnd w:id="766"/>
    </w:p>
    <w:p w:rsidR="00513B86" w:rsidRPr="00A14368" w:rsidRDefault="00513B86" w:rsidP="00513B86">
      <w:pPr>
        <w:pStyle w:val="6"/>
        <w:rPr>
          <w:b/>
          <w:bCs/>
          <w:i/>
          <w:iCs w:val="0"/>
        </w:rPr>
      </w:pPr>
      <w:bookmarkStart w:id="767" w:name="_Toc130154634"/>
      <w:r w:rsidRPr="00DB19FB">
        <w:rPr>
          <w:rFonts w:hint="eastAsia"/>
        </w:rPr>
        <w:t>业务工单</w:t>
      </w:r>
      <w:r w:rsidRPr="00DB19FB">
        <w:rPr>
          <w:rFonts w:hint="eastAsia"/>
        </w:rPr>
        <w:t>-</w:t>
      </w:r>
      <w:r>
        <w:rPr>
          <w:rFonts w:hint="eastAsia"/>
        </w:rPr>
        <w:t>手机</w:t>
      </w:r>
      <w:r>
        <w:rPr>
          <w:rFonts w:hint="eastAsia"/>
        </w:rPr>
        <w:t>-</w:t>
      </w:r>
      <w:r>
        <w:rPr>
          <w:rFonts w:hint="eastAsia"/>
        </w:rPr>
        <w:t>摄像头换机今日受理量量计算规则管理</w:t>
      </w:r>
      <w:bookmarkEnd w:id="767"/>
    </w:p>
    <w:p w:rsidR="00513B86" w:rsidRPr="00706BDE" w:rsidRDefault="00513B86" w:rsidP="00513B86">
      <w:pPr>
        <w:ind w:left="420" w:firstLine="480"/>
      </w:pPr>
      <w:r>
        <w:t>根据</w:t>
      </w:r>
      <w:r w:rsidRPr="00DB19FB">
        <w:rPr>
          <w:rFonts w:hint="eastAsia"/>
        </w:rPr>
        <w:t>业务工单</w:t>
      </w:r>
      <w:r w:rsidRPr="00DB19FB">
        <w:rPr>
          <w:rFonts w:hint="eastAsia"/>
        </w:rPr>
        <w:t>-</w:t>
      </w:r>
      <w:r>
        <w:rPr>
          <w:rFonts w:hint="eastAsia"/>
        </w:rPr>
        <w:t>宽带变更</w:t>
      </w:r>
      <w:r>
        <w:t>指标说明文档，分析统计口径，将文字统计口径转化为口径数据，在系统中录入统计规则，并提供计算规则的增加、删除、修改功能</w:t>
      </w:r>
      <w:r>
        <w:rPr>
          <w:rFonts w:hint="eastAsia"/>
        </w:rPr>
        <w:t>，</w:t>
      </w:r>
      <w:r w:rsidRPr="00DB19FB">
        <w:rPr>
          <w:rFonts w:hint="eastAsia"/>
        </w:rPr>
        <w:t>业务工单</w:t>
      </w:r>
      <w:r w:rsidRPr="00DB19FB">
        <w:rPr>
          <w:rFonts w:hint="eastAsia"/>
        </w:rPr>
        <w:t>-</w:t>
      </w:r>
      <w:r>
        <w:rPr>
          <w:rFonts w:hint="eastAsia"/>
        </w:rPr>
        <w:t>宽带变更计算规则信息文件入库。</w:t>
      </w:r>
    </w:p>
    <w:p w:rsidR="00513B86" w:rsidRPr="00162339" w:rsidRDefault="00513B86" w:rsidP="00513B86">
      <w:pPr>
        <w:pStyle w:val="6"/>
        <w:rPr>
          <w:b/>
          <w:bCs/>
          <w:i/>
          <w:iCs w:val="0"/>
        </w:rPr>
      </w:pPr>
      <w:bookmarkStart w:id="768" w:name="_Toc130154635"/>
      <w:r w:rsidRPr="00DB19FB">
        <w:rPr>
          <w:rFonts w:hint="eastAsia"/>
        </w:rPr>
        <w:t>业务工单</w:t>
      </w:r>
      <w:r w:rsidRPr="00DB19FB">
        <w:rPr>
          <w:rFonts w:hint="eastAsia"/>
        </w:rPr>
        <w:t>-</w:t>
      </w:r>
      <w:r>
        <w:rPr>
          <w:rFonts w:hint="eastAsia"/>
        </w:rPr>
        <w:t>手机</w:t>
      </w:r>
      <w:r>
        <w:rPr>
          <w:rFonts w:hint="eastAsia"/>
        </w:rPr>
        <w:t>-</w:t>
      </w:r>
      <w:r>
        <w:rPr>
          <w:rFonts w:hint="eastAsia"/>
        </w:rPr>
        <w:t>摄像头换机今日受理量量</w:t>
      </w:r>
      <w:r w:rsidRPr="00162339">
        <w:rPr>
          <w:rFonts w:hint="eastAsia"/>
        </w:rPr>
        <w:t>分析</w:t>
      </w:r>
      <w:bookmarkEnd w:id="768"/>
    </w:p>
    <w:p w:rsidR="00513B86" w:rsidRPr="0088147F" w:rsidRDefault="00513B86" w:rsidP="00513B86">
      <w:pPr>
        <w:ind w:left="420" w:firstLine="480"/>
        <w:rPr>
          <w:rFonts w:ascii="宋体" w:hAnsi="宋体"/>
          <w:lang w:val="x-none"/>
        </w:rPr>
      </w:pPr>
      <w:r>
        <w:t>提取对端系统提供的</w:t>
      </w:r>
      <w:r w:rsidRPr="00DB19FB">
        <w:rPr>
          <w:rFonts w:hint="eastAsia"/>
        </w:rPr>
        <w:t>业务工单</w:t>
      </w:r>
      <w:r w:rsidRPr="00DB19FB">
        <w:rPr>
          <w:rFonts w:hint="eastAsia"/>
        </w:rPr>
        <w:t>-</w:t>
      </w:r>
      <w:r>
        <w:rPr>
          <w:rFonts w:hint="eastAsia"/>
        </w:rPr>
        <w:t>手机</w:t>
      </w:r>
      <w:r>
        <w:rPr>
          <w:rFonts w:hint="eastAsia"/>
        </w:rPr>
        <w:t>-</w:t>
      </w:r>
      <w:r>
        <w:rPr>
          <w:rFonts w:hint="eastAsia"/>
        </w:rPr>
        <w:t>摄像头换机今日受理量量</w:t>
      </w:r>
      <w:r>
        <w:t>数据，对数据文件进行分析，比对数据文件名称、格式、类型、推送周期，分析完成且无异常，进入数据新增环节。分析失败，提示数据分析异常</w:t>
      </w:r>
      <w:r>
        <w:rPr>
          <w:rFonts w:hint="eastAsia"/>
        </w:rPr>
        <w:t>，再次核查确认数据。</w:t>
      </w:r>
    </w:p>
    <w:p w:rsidR="00513B86" w:rsidRPr="002B06C9" w:rsidRDefault="00513B86" w:rsidP="00513B86">
      <w:pPr>
        <w:pStyle w:val="6"/>
        <w:rPr>
          <w:b/>
          <w:bCs/>
          <w:i/>
          <w:iCs w:val="0"/>
        </w:rPr>
      </w:pPr>
      <w:bookmarkStart w:id="769" w:name="_Toc130154636"/>
      <w:r w:rsidRPr="00DB19FB">
        <w:rPr>
          <w:rFonts w:hint="eastAsia"/>
        </w:rPr>
        <w:t>业务工单</w:t>
      </w:r>
      <w:r w:rsidRPr="00DB19FB">
        <w:rPr>
          <w:rFonts w:hint="eastAsia"/>
        </w:rPr>
        <w:t>-</w:t>
      </w:r>
      <w:r>
        <w:rPr>
          <w:rFonts w:hint="eastAsia"/>
        </w:rPr>
        <w:t>手机</w:t>
      </w:r>
      <w:r>
        <w:rPr>
          <w:rFonts w:hint="eastAsia"/>
        </w:rPr>
        <w:t>-</w:t>
      </w:r>
      <w:r>
        <w:rPr>
          <w:rFonts w:hint="eastAsia"/>
        </w:rPr>
        <w:t>摄像头换机今日受理量量</w:t>
      </w:r>
      <w:r w:rsidRPr="002B06C9">
        <w:rPr>
          <w:rFonts w:hint="eastAsia"/>
        </w:rPr>
        <w:t>数据新增</w:t>
      </w:r>
      <w:bookmarkEnd w:id="769"/>
    </w:p>
    <w:p w:rsidR="00513B86" w:rsidRPr="004707D4" w:rsidRDefault="00513B86" w:rsidP="00513B86">
      <w:pPr>
        <w:ind w:left="420" w:firstLine="480"/>
        <w:rPr>
          <w:rFonts w:ascii="宋体" w:hAnsi="宋体"/>
          <w:lang w:val="x-none"/>
        </w:rPr>
      </w:pPr>
      <w:r w:rsidRPr="00DB19FB">
        <w:rPr>
          <w:rFonts w:hint="eastAsia"/>
        </w:rPr>
        <w:t>业务工单</w:t>
      </w:r>
      <w:r w:rsidRPr="00DB19FB">
        <w:rPr>
          <w:rFonts w:hint="eastAsia"/>
        </w:rPr>
        <w:t>-</w:t>
      </w:r>
      <w:r>
        <w:rPr>
          <w:rFonts w:hint="eastAsia"/>
        </w:rPr>
        <w:t>手机</w:t>
      </w:r>
      <w:r>
        <w:rPr>
          <w:rFonts w:hint="eastAsia"/>
        </w:rPr>
        <w:t>-</w:t>
      </w:r>
      <w:r>
        <w:rPr>
          <w:rFonts w:hint="eastAsia"/>
        </w:rPr>
        <w:t>摄像头换机今日受理量量</w:t>
      </w:r>
      <w:r>
        <w:t>数据新增功能，</w:t>
      </w:r>
      <w:r w:rsidRPr="00DB19FB">
        <w:rPr>
          <w:rFonts w:hint="eastAsia"/>
        </w:rPr>
        <w:t>业务工单</w:t>
      </w:r>
      <w:r w:rsidRPr="00DB19FB">
        <w:rPr>
          <w:rFonts w:hint="eastAsia"/>
        </w:rPr>
        <w:t>-</w:t>
      </w:r>
      <w:r>
        <w:rPr>
          <w:rFonts w:hint="eastAsia"/>
        </w:rPr>
        <w:t>手机</w:t>
      </w:r>
      <w:r>
        <w:rPr>
          <w:rFonts w:hint="eastAsia"/>
        </w:rPr>
        <w:t>-</w:t>
      </w:r>
      <w:r>
        <w:rPr>
          <w:rFonts w:hint="eastAsia"/>
        </w:rPr>
        <w:t>摄像头换机今日受理量量</w:t>
      </w:r>
      <w:r>
        <w:t>指标采集时，</w:t>
      </w:r>
      <w:r>
        <w:rPr>
          <w:rFonts w:hint="eastAsia"/>
        </w:rPr>
        <w:t>依据</w:t>
      </w:r>
      <w:r w:rsidRPr="00DB19FB">
        <w:rPr>
          <w:rFonts w:hint="eastAsia"/>
        </w:rPr>
        <w:t>业务工单</w:t>
      </w:r>
      <w:r w:rsidRPr="00DB19FB">
        <w:rPr>
          <w:rFonts w:hint="eastAsia"/>
        </w:rPr>
        <w:t>-</w:t>
      </w:r>
      <w:r>
        <w:rPr>
          <w:rFonts w:hint="eastAsia"/>
        </w:rPr>
        <w:t>手机</w:t>
      </w:r>
      <w:r>
        <w:rPr>
          <w:rFonts w:hint="eastAsia"/>
        </w:rPr>
        <w:t>-</w:t>
      </w:r>
      <w:r>
        <w:rPr>
          <w:rFonts w:hint="eastAsia"/>
        </w:rPr>
        <w:t>摄像头换机今日受理量量</w:t>
      </w:r>
      <w:r>
        <w:t>计算规则</w:t>
      </w:r>
      <w:r>
        <w:rPr>
          <w:rFonts w:hint="eastAsia"/>
        </w:rPr>
        <w:t>，数据</w:t>
      </w:r>
      <w:r>
        <w:t>处理人员确认</w:t>
      </w:r>
      <w:r>
        <w:rPr>
          <w:rFonts w:hint="eastAsia"/>
        </w:rPr>
        <w:t>并</w:t>
      </w:r>
      <w:r>
        <w:t>比对原始数据，将原始的数据和指标数据</w:t>
      </w:r>
      <w:r>
        <w:rPr>
          <w:rFonts w:hint="eastAsia"/>
        </w:rPr>
        <w:t>对应的指标计算规则</w:t>
      </w:r>
      <w:r>
        <w:t>新增进系统库</w:t>
      </w:r>
      <w:r>
        <w:rPr>
          <w:rFonts w:hint="eastAsia"/>
        </w:rPr>
        <w:t>，</w:t>
      </w:r>
      <w:r>
        <w:t>并完成数据文件</w:t>
      </w:r>
      <w:r>
        <w:rPr>
          <w:rFonts w:hint="eastAsia"/>
        </w:rPr>
        <w:t>信息</w:t>
      </w:r>
      <w:r>
        <w:t>入库。</w:t>
      </w:r>
    </w:p>
    <w:p w:rsidR="00513B86" w:rsidRPr="00270D20" w:rsidRDefault="00513B86" w:rsidP="00513B86">
      <w:pPr>
        <w:pStyle w:val="6"/>
        <w:rPr>
          <w:rFonts w:ascii="宋体" w:hAnsi="宋体"/>
          <w:b/>
          <w:bCs/>
          <w:i/>
          <w:iCs w:val="0"/>
          <w:lang w:val="x-none" w:eastAsia="x-none"/>
        </w:rPr>
      </w:pPr>
      <w:bookmarkStart w:id="770" w:name="_Toc130154637"/>
      <w:r w:rsidRPr="00DB19FB">
        <w:rPr>
          <w:rFonts w:hint="eastAsia"/>
        </w:rPr>
        <w:t>业务工单</w:t>
      </w:r>
      <w:r w:rsidRPr="00DB19FB">
        <w:rPr>
          <w:rFonts w:hint="eastAsia"/>
        </w:rPr>
        <w:t>-</w:t>
      </w:r>
      <w:r>
        <w:rPr>
          <w:rFonts w:hint="eastAsia"/>
        </w:rPr>
        <w:t>手机</w:t>
      </w:r>
      <w:r>
        <w:rPr>
          <w:rFonts w:hint="eastAsia"/>
        </w:rPr>
        <w:t>-</w:t>
      </w:r>
      <w:r>
        <w:rPr>
          <w:rFonts w:hint="eastAsia"/>
        </w:rPr>
        <w:t>摄像头换机今日受理量量</w:t>
      </w:r>
      <w:r>
        <w:rPr>
          <w:rFonts w:ascii="宋体" w:hAnsi="宋体" w:hint="eastAsia"/>
          <w:lang w:val="x-none"/>
        </w:rPr>
        <w:t>数</w:t>
      </w:r>
      <w:r w:rsidRPr="005170E3">
        <w:rPr>
          <w:rFonts w:ascii="宋体" w:hAnsi="宋体" w:hint="eastAsia"/>
          <w:lang w:val="x-none"/>
        </w:rPr>
        <w:t>据校验</w:t>
      </w:r>
      <w:bookmarkEnd w:id="770"/>
    </w:p>
    <w:p w:rsidR="00513B86" w:rsidRPr="00DB19FB" w:rsidRDefault="00513B86" w:rsidP="00513B86">
      <w:pPr>
        <w:ind w:left="420" w:firstLine="480"/>
        <w:jc w:val="both"/>
        <w:rPr>
          <w:rFonts w:ascii="宋体" w:hAnsi="宋体"/>
          <w:lang w:val="x-none"/>
        </w:rPr>
      </w:pPr>
      <w:r>
        <w:lastRenderedPageBreak/>
        <w:t>数据处理人员新增</w:t>
      </w:r>
      <w:r w:rsidRPr="00DB19FB">
        <w:rPr>
          <w:rFonts w:hint="eastAsia"/>
        </w:rPr>
        <w:t>业务工单</w:t>
      </w:r>
      <w:r w:rsidRPr="00DB19FB">
        <w:rPr>
          <w:rFonts w:hint="eastAsia"/>
        </w:rPr>
        <w:t>-</w:t>
      </w:r>
      <w:r>
        <w:rPr>
          <w:rFonts w:hint="eastAsia"/>
        </w:rPr>
        <w:t>手机</w:t>
      </w:r>
      <w:r>
        <w:rPr>
          <w:rFonts w:hint="eastAsia"/>
        </w:rPr>
        <w:t>-</w:t>
      </w:r>
      <w:r>
        <w:rPr>
          <w:rFonts w:hint="eastAsia"/>
        </w:rPr>
        <w:t>摄像头换机今日受理量量</w:t>
      </w:r>
      <w:r>
        <w:rPr>
          <w:rFonts w:ascii="宋体" w:hAnsi="宋体" w:hint="eastAsia"/>
          <w:lang w:val="x-none"/>
        </w:rPr>
        <w:t>数据</w:t>
      </w:r>
      <w:r>
        <w:t>后，系统会对新增数据的名称</w:t>
      </w:r>
      <w:r>
        <w:rPr>
          <w:rFonts w:hint="eastAsia"/>
        </w:rPr>
        <w:t>、取数口径、数据文件类型、文件编码、调用参数等信息进行校验，判断</w:t>
      </w:r>
      <w:r>
        <w:t>系统中是否已经存在了相同的数据，如存在，则系统提示数据已经存在，并且不允许继续进行后续数据的处理。</w:t>
      </w:r>
    </w:p>
    <w:p w:rsidR="00513B86" w:rsidRPr="00DB19FB" w:rsidRDefault="00513B86" w:rsidP="00513B86">
      <w:pPr>
        <w:pStyle w:val="6"/>
        <w:rPr>
          <w:rFonts w:ascii="宋体" w:hAnsi="宋体"/>
          <w:b/>
          <w:bCs/>
          <w:i/>
          <w:iCs w:val="0"/>
          <w:lang w:val="x-none" w:eastAsia="x-none"/>
        </w:rPr>
      </w:pPr>
      <w:bookmarkStart w:id="771" w:name="_Toc130154638"/>
      <w:r w:rsidRPr="00DB19FB">
        <w:rPr>
          <w:rFonts w:hint="eastAsia"/>
        </w:rPr>
        <w:t>业务工单</w:t>
      </w:r>
      <w:r w:rsidRPr="00DB19FB">
        <w:rPr>
          <w:rFonts w:hint="eastAsia"/>
        </w:rPr>
        <w:t>-</w:t>
      </w:r>
      <w:r>
        <w:rPr>
          <w:rFonts w:hint="eastAsia"/>
        </w:rPr>
        <w:t>手机</w:t>
      </w:r>
      <w:r>
        <w:rPr>
          <w:rFonts w:hint="eastAsia"/>
        </w:rPr>
        <w:t>-</w:t>
      </w:r>
      <w:r>
        <w:rPr>
          <w:rFonts w:hint="eastAsia"/>
        </w:rPr>
        <w:t>摄像头换机今日受理量量</w:t>
      </w:r>
      <w:r w:rsidRPr="00DB19FB">
        <w:rPr>
          <w:rFonts w:ascii="宋体" w:hAnsi="宋体" w:hint="eastAsia"/>
          <w:lang w:val="x-none"/>
        </w:rPr>
        <w:t>数据</w:t>
      </w:r>
      <w:r>
        <w:rPr>
          <w:rFonts w:ascii="宋体" w:hAnsi="宋体" w:hint="eastAsia"/>
          <w:lang w:val="x-none"/>
        </w:rPr>
        <w:t>计算</w:t>
      </w:r>
      <w:bookmarkEnd w:id="771"/>
    </w:p>
    <w:p w:rsidR="00513B86" w:rsidRPr="00DB19FB" w:rsidRDefault="00513B86" w:rsidP="00513B86">
      <w:pPr>
        <w:ind w:left="420" w:firstLine="480"/>
        <w:rPr>
          <w:rFonts w:ascii="宋体" w:hAnsi="宋体"/>
          <w:lang w:val="x-none"/>
        </w:rPr>
      </w:pPr>
      <w:r w:rsidRPr="00DB19FB">
        <w:rPr>
          <w:rFonts w:hint="eastAsia"/>
        </w:rPr>
        <w:t>业务工单</w:t>
      </w:r>
      <w:r w:rsidRPr="00DB19FB">
        <w:rPr>
          <w:rFonts w:hint="eastAsia"/>
        </w:rPr>
        <w:t>-</w:t>
      </w:r>
      <w:r>
        <w:rPr>
          <w:rFonts w:hint="eastAsia"/>
        </w:rPr>
        <w:t>手机</w:t>
      </w:r>
      <w:r>
        <w:rPr>
          <w:rFonts w:hint="eastAsia"/>
        </w:rPr>
        <w:t>-</w:t>
      </w:r>
      <w:r>
        <w:rPr>
          <w:rFonts w:hint="eastAsia"/>
        </w:rPr>
        <w:t>摄像头换机今日受理量量数据</w:t>
      </w:r>
      <w:r w:rsidRPr="00DB19FB">
        <w:rPr>
          <w:rFonts w:ascii="宋体" w:hAnsi="宋体" w:hint="eastAsia"/>
          <w:lang w:val="x-none"/>
        </w:rPr>
        <w:t>解析</w:t>
      </w:r>
      <w:r>
        <w:rPr>
          <w:rFonts w:hint="eastAsia"/>
        </w:rPr>
        <w:t>成功，根据</w:t>
      </w:r>
      <w:r w:rsidRPr="00DB19FB">
        <w:rPr>
          <w:rFonts w:hint="eastAsia"/>
        </w:rPr>
        <w:t>业务工单</w:t>
      </w:r>
      <w:r w:rsidRPr="00DB19FB">
        <w:rPr>
          <w:rFonts w:hint="eastAsia"/>
        </w:rPr>
        <w:t>-</w:t>
      </w:r>
      <w:r>
        <w:rPr>
          <w:rFonts w:hint="eastAsia"/>
        </w:rPr>
        <w:t>手机</w:t>
      </w:r>
      <w:r>
        <w:rPr>
          <w:rFonts w:hint="eastAsia"/>
        </w:rPr>
        <w:t>-</w:t>
      </w:r>
      <w:r>
        <w:rPr>
          <w:rFonts w:hint="eastAsia"/>
        </w:rPr>
        <w:t>摄像头换机今日受理量量</w:t>
      </w:r>
      <w:r w:rsidRPr="00DB19FB">
        <w:rPr>
          <w:rFonts w:hint="eastAsia"/>
        </w:rPr>
        <w:t>指标</w:t>
      </w:r>
      <w:r>
        <w:rPr>
          <w:rFonts w:hint="eastAsia"/>
        </w:rPr>
        <w:t>计算规则，</w:t>
      </w:r>
      <w:r>
        <w:rPr>
          <w:rFonts w:ascii="宋体" w:hAnsi="宋体" w:hint="eastAsia"/>
          <w:lang w:val="x-none"/>
        </w:rPr>
        <w:t>匹配对应的</w:t>
      </w:r>
      <w:r w:rsidRPr="00DB19FB">
        <w:rPr>
          <w:rFonts w:ascii="宋体" w:hAnsi="宋体" w:hint="eastAsia"/>
          <w:lang w:val="x-none"/>
        </w:rPr>
        <w:t>地市、区县编码值</w:t>
      </w:r>
      <w:r>
        <w:rPr>
          <w:rFonts w:ascii="宋体" w:hAnsi="宋体" w:hint="eastAsia"/>
          <w:lang w:val="x-none"/>
        </w:rPr>
        <w:t>并</w:t>
      </w:r>
      <w:r w:rsidRPr="00DB19FB">
        <w:rPr>
          <w:rFonts w:ascii="宋体" w:hAnsi="宋体" w:hint="eastAsia"/>
          <w:lang w:val="x-none"/>
        </w:rPr>
        <w:t>对</w:t>
      </w:r>
      <w:r>
        <w:rPr>
          <w:rFonts w:ascii="宋体" w:hAnsi="宋体" w:hint="eastAsia"/>
          <w:lang w:val="x-none"/>
        </w:rPr>
        <w:t>指标</w:t>
      </w:r>
      <w:r w:rsidRPr="00DB19FB">
        <w:rPr>
          <w:rFonts w:ascii="宋体" w:hAnsi="宋体" w:hint="eastAsia"/>
          <w:lang w:val="x-none"/>
        </w:rPr>
        <w:t>数据进行关联</w:t>
      </w:r>
      <w:r>
        <w:rPr>
          <w:rFonts w:hint="eastAsia"/>
        </w:rPr>
        <w:t>，输出当月</w:t>
      </w:r>
      <w:r w:rsidRPr="00DB19FB">
        <w:rPr>
          <w:rFonts w:hint="eastAsia"/>
        </w:rPr>
        <w:t>业务工单</w:t>
      </w:r>
      <w:r w:rsidRPr="00DB19FB">
        <w:rPr>
          <w:rFonts w:hint="eastAsia"/>
        </w:rPr>
        <w:t>-</w:t>
      </w:r>
      <w:r>
        <w:rPr>
          <w:rFonts w:hint="eastAsia"/>
        </w:rPr>
        <w:t>手机</w:t>
      </w:r>
      <w:r>
        <w:rPr>
          <w:rFonts w:hint="eastAsia"/>
        </w:rPr>
        <w:t>-</w:t>
      </w:r>
      <w:r>
        <w:rPr>
          <w:rFonts w:hint="eastAsia"/>
        </w:rPr>
        <w:t>摄像头换机今日受理量量数据。</w:t>
      </w:r>
    </w:p>
    <w:p w:rsidR="00513B86" w:rsidRPr="00DB19FB" w:rsidRDefault="00513B86" w:rsidP="00513B86">
      <w:pPr>
        <w:pStyle w:val="6"/>
        <w:rPr>
          <w:rFonts w:ascii="宋体" w:hAnsi="宋体"/>
          <w:b/>
          <w:bCs/>
          <w:i/>
          <w:iCs w:val="0"/>
          <w:lang w:val="x-none" w:eastAsia="x-none"/>
        </w:rPr>
      </w:pPr>
      <w:bookmarkStart w:id="772" w:name="_Toc130154639"/>
      <w:r w:rsidRPr="00DB19FB">
        <w:rPr>
          <w:rFonts w:hint="eastAsia"/>
        </w:rPr>
        <w:t>业务工单</w:t>
      </w:r>
      <w:r w:rsidRPr="00DB19FB">
        <w:rPr>
          <w:rFonts w:hint="eastAsia"/>
        </w:rPr>
        <w:t>-</w:t>
      </w:r>
      <w:r>
        <w:rPr>
          <w:rFonts w:hint="eastAsia"/>
        </w:rPr>
        <w:t>手机</w:t>
      </w:r>
      <w:r>
        <w:rPr>
          <w:rFonts w:hint="eastAsia"/>
        </w:rPr>
        <w:t>-</w:t>
      </w:r>
      <w:r>
        <w:rPr>
          <w:rFonts w:hint="eastAsia"/>
        </w:rPr>
        <w:t>摄像头换机今日受理量量</w:t>
      </w:r>
      <w:r w:rsidRPr="00DB19FB">
        <w:rPr>
          <w:rFonts w:ascii="宋体" w:hAnsi="宋体" w:hint="eastAsia"/>
          <w:lang w:val="x-none"/>
        </w:rPr>
        <w:t>数据保存</w:t>
      </w:r>
      <w:bookmarkEnd w:id="772"/>
    </w:p>
    <w:p w:rsidR="00513B86" w:rsidRPr="00DB19FB" w:rsidRDefault="00513B86" w:rsidP="00513B86">
      <w:pPr>
        <w:ind w:left="420" w:firstLine="480"/>
        <w:rPr>
          <w:rFonts w:ascii="宋体" w:hAnsi="宋体"/>
          <w:lang w:val="x-none"/>
        </w:rPr>
      </w:pPr>
      <w:r w:rsidRPr="00DB19FB">
        <w:rPr>
          <w:rFonts w:hint="eastAsia"/>
        </w:rPr>
        <w:t>业务工单</w:t>
      </w:r>
      <w:r w:rsidRPr="00DB19FB">
        <w:rPr>
          <w:rFonts w:hint="eastAsia"/>
        </w:rPr>
        <w:t>-</w:t>
      </w:r>
      <w:r>
        <w:rPr>
          <w:rFonts w:hint="eastAsia"/>
        </w:rPr>
        <w:t>手机</w:t>
      </w:r>
      <w:r>
        <w:rPr>
          <w:rFonts w:hint="eastAsia"/>
        </w:rPr>
        <w:t>-</w:t>
      </w:r>
      <w:r>
        <w:rPr>
          <w:rFonts w:hint="eastAsia"/>
        </w:rPr>
        <w:t>摄像头换机今日受理量量</w:t>
      </w:r>
      <w:r>
        <w:rPr>
          <w:rFonts w:ascii="宋体" w:hAnsi="宋体" w:hint="eastAsia"/>
          <w:lang w:val="x-none"/>
        </w:rPr>
        <w:t>数据</w:t>
      </w:r>
      <w:r w:rsidRPr="00DB19FB">
        <w:rPr>
          <w:rFonts w:ascii="宋体" w:hAnsi="宋体" w:hint="eastAsia"/>
          <w:lang w:val="x-none"/>
        </w:rPr>
        <w:t>关联完成</w:t>
      </w:r>
      <w:r>
        <w:rPr>
          <w:rFonts w:ascii="宋体" w:hAnsi="宋体" w:hint="eastAsia"/>
          <w:lang w:val="x-none"/>
        </w:rPr>
        <w:t>，</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513B86" w:rsidRPr="00DB19FB" w:rsidRDefault="00513B86" w:rsidP="00513B86">
      <w:pPr>
        <w:pStyle w:val="6"/>
        <w:rPr>
          <w:b/>
          <w:bCs/>
          <w:i/>
          <w:iCs w:val="0"/>
        </w:rPr>
      </w:pPr>
      <w:bookmarkStart w:id="773" w:name="_Toc130154640"/>
      <w:r w:rsidRPr="00DB19FB">
        <w:rPr>
          <w:rFonts w:hint="eastAsia"/>
        </w:rPr>
        <w:t>全省业务工单</w:t>
      </w:r>
      <w:r w:rsidRPr="00DB19FB">
        <w:rPr>
          <w:rFonts w:hint="eastAsia"/>
        </w:rPr>
        <w:t>-</w:t>
      </w:r>
      <w:r>
        <w:rPr>
          <w:rFonts w:hint="eastAsia"/>
        </w:rPr>
        <w:t>手机</w:t>
      </w:r>
      <w:r>
        <w:rPr>
          <w:rFonts w:hint="eastAsia"/>
        </w:rPr>
        <w:t>-</w:t>
      </w:r>
      <w:r>
        <w:rPr>
          <w:rFonts w:hint="eastAsia"/>
        </w:rPr>
        <w:t>摄像头换机今日受理量量数据查询</w:t>
      </w:r>
      <w:bookmarkEnd w:id="773"/>
    </w:p>
    <w:p w:rsidR="00513B86" w:rsidRDefault="00513B86" w:rsidP="00513B86">
      <w:pPr>
        <w:ind w:left="420" w:firstLine="480"/>
      </w:pPr>
      <w:r>
        <w:rPr>
          <w:rFonts w:ascii="宋体" w:hAnsi="宋体" w:hint="eastAsia"/>
          <w:lang w:val="x-none"/>
        </w:rPr>
        <w:t>输入G</w:t>
      </w:r>
      <w:r>
        <w:rPr>
          <w:rFonts w:ascii="宋体" w:hAnsi="宋体"/>
          <w:lang w:val="x-none"/>
        </w:rPr>
        <w:t>IS</w:t>
      </w:r>
      <w:r>
        <w:rPr>
          <w:rFonts w:ascii="宋体" w:hAnsi="宋体" w:hint="eastAsia"/>
          <w:lang w:val="x-none"/>
        </w:rPr>
        <w:t>信息、区域、</w:t>
      </w:r>
      <w:r w:rsidRPr="00DB19FB">
        <w:rPr>
          <w:rFonts w:ascii="宋体" w:hAnsi="宋体" w:hint="eastAsia"/>
          <w:lang w:val="x-none"/>
        </w:rPr>
        <w:t>时间</w:t>
      </w:r>
      <w:r>
        <w:rPr>
          <w:rFonts w:ascii="宋体" w:hAnsi="宋体" w:hint="eastAsia"/>
          <w:lang w:val="x-none"/>
        </w:rPr>
        <w:t>等查询信息，查询完成展示</w:t>
      </w:r>
      <w:r w:rsidRPr="00DB19FB">
        <w:rPr>
          <w:rFonts w:hint="eastAsia"/>
        </w:rPr>
        <w:t>全省业务工单</w:t>
      </w:r>
      <w:r w:rsidRPr="00DB19FB">
        <w:rPr>
          <w:rFonts w:hint="eastAsia"/>
        </w:rPr>
        <w:t>-</w:t>
      </w:r>
      <w:r>
        <w:rPr>
          <w:rFonts w:hint="eastAsia"/>
        </w:rPr>
        <w:t>手机</w:t>
      </w:r>
      <w:r>
        <w:rPr>
          <w:rFonts w:hint="eastAsia"/>
        </w:rPr>
        <w:t>-</w:t>
      </w:r>
      <w:r>
        <w:rPr>
          <w:rFonts w:hint="eastAsia"/>
        </w:rPr>
        <w:t>摄像头换机今日受理量量</w:t>
      </w:r>
      <w:r>
        <w:rPr>
          <w:rFonts w:ascii="宋体" w:hAnsi="宋体" w:hint="eastAsia"/>
          <w:lang w:val="x-none"/>
        </w:rPr>
        <w:t>数据结果</w:t>
      </w:r>
      <w:r w:rsidRPr="00DB19FB">
        <w:rPr>
          <w:rFonts w:hint="eastAsia"/>
        </w:rPr>
        <w:t>。</w:t>
      </w:r>
    </w:p>
    <w:p w:rsidR="00513B86" w:rsidRPr="00DB19FB" w:rsidRDefault="00513B86" w:rsidP="00513B86">
      <w:pPr>
        <w:pStyle w:val="6"/>
        <w:rPr>
          <w:b/>
          <w:bCs/>
          <w:i/>
          <w:iCs w:val="0"/>
        </w:rPr>
      </w:pPr>
      <w:bookmarkStart w:id="774" w:name="_Toc130154641"/>
      <w:r w:rsidRPr="00DB19FB">
        <w:rPr>
          <w:rFonts w:hint="eastAsia"/>
        </w:rPr>
        <w:t>区县业务工单</w:t>
      </w:r>
      <w:r w:rsidRPr="00DB19FB">
        <w:rPr>
          <w:rFonts w:hint="eastAsia"/>
        </w:rPr>
        <w:t>-</w:t>
      </w:r>
      <w:r>
        <w:rPr>
          <w:rFonts w:hint="eastAsia"/>
        </w:rPr>
        <w:t>手机</w:t>
      </w:r>
      <w:r>
        <w:rPr>
          <w:rFonts w:hint="eastAsia"/>
        </w:rPr>
        <w:t>-</w:t>
      </w:r>
      <w:r>
        <w:rPr>
          <w:rFonts w:hint="eastAsia"/>
        </w:rPr>
        <w:t>摄像头换机今日受理量量数据查询</w:t>
      </w:r>
      <w:bookmarkEnd w:id="774"/>
    </w:p>
    <w:p w:rsidR="00513B86" w:rsidRDefault="00513B86" w:rsidP="00513B86">
      <w:pPr>
        <w:ind w:left="420" w:firstLine="480"/>
      </w:pPr>
      <w:r w:rsidRPr="00DF78AA">
        <w:rPr>
          <w:rFonts w:ascii="宋体" w:hAnsi="宋体" w:hint="eastAsia"/>
          <w:lang w:val="x-none"/>
        </w:rPr>
        <w:t>综调人员登录综调中心，进入</w:t>
      </w:r>
      <w:r>
        <w:rPr>
          <w:rFonts w:ascii="宋体" w:hAnsi="宋体" w:hint="eastAsia"/>
          <w:lang w:val="x-none"/>
        </w:rPr>
        <w:t>业务专区</w:t>
      </w:r>
      <w:r w:rsidRPr="00DF78AA">
        <w:rPr>
          <w:rFonts w:ascii="宋体" w:hAnsi="宋体" w:hint="eastAsia"/>
          <w:lang w:val="x-none"/>
        </w:rPr>
        <w:t>管理模块，选择</w:t>
      </w:r>
      <w:r w:rsidRPr="00DB19FB">
        <w:rPr>
          <w:rFonts w:hint="eastAsia"/>
        </w:rPr>
        <w:t>全省业务工单</w:t>
      </w:r>
      <w:r w:rsidRPr="00DB19FB">
        <w:rPr>
          <w:rFonts w:hint="eastAsia"/>
        </w:rPr>
        <w:t>-</w:t>
      </w:r>
      <w:r w:rsidRPr="00DB19FB">
        <w:rPr>
          <w:rFonts w:hint="eastAsia"/>
        </w:rPr>
        <w:t>宽带</w:t>
      </w:r>
      <w:r w:rsidRPr="00DF78AA">
        <w:rPr>
          <w:rFonts w:ascii="宋体" w:hAnsi="宋体" w:hint="eastAsia"/>
          <w:lang w:val="x-none"/>
        </w:rPr>
        <w:t>界面，输入日期、查询后展示该指标区县的趋势图</w:t>
      </w:r>
      <w:r w:rsidRPr="00DB19FB">
        <w:rPr>
          <w:rFonts w:hint="eastAsia"/>
        </w:rPr>
        <w:t>。</w:t>
      </w:r>
    </w:p>
    <w:p w:rsidR="00513B86" w:rsidRPr="00DB19FB" w:rsidRDefault="00513B86" w:rsidP="00513B86">
      <w:pPr>
        <w:pStyle w:val="5"/>
      </w:pPr>
      <w:bookmarkStart w:id="775" w:name="_Toc130154642"/>
      <w:r w:rsidRPr="00DB19FB">
        <w:rPr>
          <w:rFonts w:hint="eastAsia"/>
        </w:rPr>
        <w:t>业务工单-手机-摄像头移机今日归档量</w:t>
      </w:r>
      <w:r>
        <w:rPr>
          <w:rFonts w:hint="eastAsia"/>
        </w:rPr>
        <w:t>管理</w:t>
      </w:r>
      <w:bookmarkEnd w:id="775"/>
    </w:p>
    <w:p w:rsidR="00513B86" w:rsidRPr="00A14368" w:rsidRDefault="00513B86" w:rsidP="00513B86">
      <w:pPr>
        <w:pStyle w:val="6"/>
        <w:rPr>
          <w:b/>
          <w:bCs/>
          <w:i/>
          <w:iCs w:val="0"/>
        </w:rPr>
      </w:pPr>
      <w:bookmarkStart w:id="776" w:name="_Toc130154643"/>
      <w:r w:rsidRPr="00DB19FB">
        <w:rPr>
          <w:rFonts w:hint="eastAsia"/>
        </w:rPr>
        <w:t>业务工单</w:t>
      </w:r>
      <w:r w:rsidRPr="00DB19FB">
        <w:rPr>
          <w:rFonts w:hint="eastAsia"/>
        </w:rPr>
        <w:t>-</w:t>
      </w:r>
      <w:r>
        <w:rPr>
          <w:rFonts w:hint="eastAsia"/>
        </w:rPr>
        <w:t>手机</w:t>
      </w:r>
      <w:r>
        <w:rPr>
          <w:rFonts w:hint="eastAsia"/>
        </w:rPr>
        <w:t>-</w:t>
      </w:r>
      <w:r>
        <w:rPr>
          <w:rFonts w:hint="eastAsia"/>
        </w:rPr>
        <w:t>摄像头换机今日归档量量计算规则管理</w:t>
      </w:r>
      <w:bookmarkEnd w:id="776"/>
    </w:p>
    <w:p w:rsidR="00513B86" w:rsidRPr="00706BDE" w:rsidRDefault="00513B86" w:rsidP="00513B86">
      <w:pPr>
        <w:ind w:left="420" w:firstLine="480"/>
      </w:pPr>
      <w:r>
        <w:t>根据</w:t>
      </w:r>
      <w:r w:rsidRPr="00DB19FB">
        <w:rPr>
          <w:rFonts w:hint="eastAsia"/>
        </w:rPr>
        <w:t>业务工单</w:t>
      </w:r>
      <w:r w:rsidRPr="00DB19FB">
        <w:rPr>
          <w:rFonts w:hint="eastAsia"/>
        </w:rPr>
        <w:t>-</w:t>
      </w:r>
      <w:r>
        <w:rPr>
          <w:rFonts w:hint="eastAsia"/>
        </w:rPr>
        <w:t>宽带变更</w:t>
      </w:r>
      <w:r>
        <w:t>指标说明文档，分析统计口径，将文字统计口径转化为口径数据，在系统中录入统计规则，并提供计算规则的增加、删除、修</w:t>
      </w:r>
      <w:r>
        <w:lastRenderedPageBreak/>
        <w:t>改功能</w:t>
      </w:r>
      <w:r>
        <w:rPr>
          <w:rFonts w:hint="eastAsia"/>
        </w:rPr>
        <w:t>，</w:t>
      </w:r>
      <w:r w:rsidRPr="00DB19FB">
        <w:rPr>
          <w:rFonts w:hint="eastAsia"/>
        </w:rPr>
        <w:t>业务工单</w:t>
      </w:r>
      <w:r w:rsidRPr="00DB19FB">
        <w:rPr>
          <w:rFonts w:hint="eastAsia"/>
        </w:rPr>
        <w:t>-</w:t>
      </w:r>
      <w:r>
        <w:rPr>
          <w:rFonts w:hint="eastAsia"/>
        </w:rPr>
        <w:t>宽带变更计算规则信息文件入库。</w:t>
      </w:r>
    </w:p>
    <w:p w:rsidR="00513B86" w:rsidRPr="00162339" w:rsidRDefault="00513B86" w:rsidP="00513B86">
      <w:pPr>
        <w:pStyle w:val="6"/>
        <w:rPr>
          <w:b/>
          <w:bCs/>
          <w:i/>
          <w:iCs w:val="0"/>
        </w:rPr>
      </w:pPr>
      <w:bookmarkStart w:id="777" w:name="_Toc130154644"/>
      <w:r w:rsidRPr="00DB19FB">
        <w:rPr>
          <w:rFonts w:hint="eastAsia"/>
        </w:rPr>
        <w:t>业务工单</w:t>
      </w:r>
      <w:r w:rsidRPr="00DB19FB">
        <w:rPr>
          <w:rFonts w:hint="eastAsia"/>
        </w:rPr>
        <w:t>-</w:t>
      </w:r>
      <w:r>
        <w:rPr>
          <w:rFonts w:hint="eastAsia"/>
        </w:rPr>
        <w:t>手机</w:t>
      </w:r>
      <w:r>
        <w:rPr>
          <w:rFonts w:hint="eastAsia"/>
        </w:rPr>
        <w:t>-</w:t>
      </w:r>
      <w:r>
        <w:rPr>
          <w:rFonts w:hint="eastAsia"/>
        </w:rPr>
        <w:t>摄像头换机今日归档量量</w:t>
      </w:r>
      <w:r w:rsidRPr="00162339">
        <w:rPr>
          <w:rFonts w:hint="eastAsia"/>
        </w:rPr>
        <w:t>分析</w:t>
      </w:r>
      <w:bookmarkEnd w:id="777"/>
    </w:p>
    <w:p w:rsidR="00513B86" w:rsidRPr="0088147F" w:rsidRDefault="00513B86" w:rsidP="00513B86">
      <w:pPr>
        <w:ind w:left="420" w:firstLine="480"/>
        <w:rPr>
          <w:rFonts w:ascii="宋体" w:hAnsi="宋体"/>
          <w:lang w:val="x-none"/>
        </w:rPr>
      </w:pPr>
      <w:r>
        <w:t>提取对端系统提供的</w:t>
      </w:r>
      <w:r w:rsidRPr="00DB19FB">
        <w:rPr>
          <w:rFonts w:hint="eastAsia"/>
        </w:rPr>
        <w:t>业务工单</w:t>
      </w:r>
      <w:r w:rsidRPr="00DB19FB">
        <w:rPr>
          <w:rFonts w:hint="eastAsia"/>
        </w:rPr>
        <w:t>-</w:t>
      </w:r>
      <w:r>
        <w:rPr>
          <w:rFonts w:hint="eastAsia"/>
        </w:rPr>
        <w:t>手机</w:t>
      </w:r>
      <w:r>
        <w:rPr>
          <w:rFonts w:hint="eastAsia"/>
        </w:rPr>
        <w:t>-</w:t>
      </w:r>
      <w:r>
        <w:rPr>
          <w:rFonts w:hint="eastAsia"/>
        </w:rPr>
        <w:t>摄像头换机今日归档量量</w:t>
      </w:r>
      <w:r>
        <w:t>数据，对数据文件进行分析，比对数据文件名称、格式、类型、推送周期，分析完成且无异常，进入数据新增环节。分析失败，提示数据分析异常</w:t>
      </w:r>
      <w:r>
        <w:rPr>
          <w:rFonts w:hint="eastAsia"/>
        </w:rPr>
        <w:t>，再次核查确认数据。</w:t>
      </w:r>
    </w:p>
    <w:p w:rsidR="00513B86" w:rsidRPr="002B06C9" w:rsidRDefault="00513B86" w:rsidP="00513B86">
      <w:pPr>
        <w:pStyle w:val="6"/>
        <w:rPr>
          <w:b/>
          <w:bCs/>
          <w:i/>
          <w:iCs w:val="0"/>
        </w:rPr>
      </w:pPr>
      <w:bookmarkStart w:id="778" w:name="_Toc130154645"/>
      <w:r w:rsidRPr="00DB19FB">
        <w:rPr>
          <w:rFonts w:hint="eastAsia"/>
        </w:rPr>
        <w:t>业务工单</w:t>
      </w:r>
      <w:r w:rsidRPr="00DB19FB">
        <w:rPr>
          <w:rFonts w:hint="eastAsia"/>
        </w:rPr>
        <w:t>-</w:t>
      </w:r>
      <w:r>
        <w:rPr>
          <w:rFonts w:hint="eastAsia"/>
        </w:rPr>
        <w:t>手机</w:t>
      </w:r>
      <w:r>
        <w:rPr>
          <w:rFonts w:hint="eastAsia"/>
        </w:rPr>
        <w:t>-</w:t>
      </w:r>
      <w:r>
        <w:rPr>
          <w:rFonts w:hint="eastAsia"/>
        </w:rPr>
        <w:t>摄像头换机今日归档量量</w:t>
      </w:r>
      <w:r w:rsidRPr="002B06C9">
        <w:rPr>
          <w:rFonts w:hint="eastAsia"/>
        </w:rPr>
        <w:t>数据新增</w:t>
      </w:r>
      <w:bookmarkEnd w:id="778"/>
    </w:p>
    <w:p w:rsidR="00513B86" w:rsidRPr="004707D4" w:rsidRDefault="00513B86" w:rsidP="00513B86">
      <w:pPr>
        <w:ind w:left="420" w:firstLine="480"/>
        <w:rPr>
          <w:rFonts w:ascii="宋体" w:hAnsi="宋体"/>
          <w:lang w:val="x-none"/>
        </w:rPr>
      </w:pPr>
      <w:r w:rsidRPr="00DB19FB">
        <w:rPr>
          <w:rFonts w:hint="eastAsia"/>
        </w:rPr>
        <w:t>业务工单</w:t>
      </w:r>
      <w:r w:rsidRPr="00DB19FB">
        <w:rPr>
          <w:rFonts w:hint="eastAsia"/>
        </w:rPr>
        <w:t>-</w:t>
      </w:r>
      <w:r>
        <w:rPr>
          <w:rFonts w:hint="eastAsia"/>
        </w:rPr>
        <w:t>手机</w:t>
      </w:r>
      <w:r>
        <w:rPr>
          <w:rFonts w:hint="eastAsia"/>
        </w:rPr>
        <w:t>-</w:t>
      </w:r>
      <w:r>
        <w:rPr>
          <w:rFonts w:hint="eastAsia"/>
        </w:rPr>
        <w:t>摄像头换机今日归档量量</w:t>
      </w:r>
      <w:r>
        <w:t>数据新增功能，</w:t>
      </w:r>
      <w:r w:rsidRPr="00DB19FB">
        <w:rPr>
          <w:rFonts w:hint="eastAsia"/>
        </w:rPr>
        <w:t>业务工单</w:t>
      </w:r>
      <w:r w:rsidRPr="00DB19FB">
        <w:rPr>
          <w:rFonts w:hint="eastAsia"/>
        </w:rPr>
        <w:t>-</w:t>
      </w:r>
      <w:r>
        <w:rPr>
          <w:rFonts w:hint="eastAsia"/>
        </w:rPr>
        <w:t>手机</w:t>
      </w:r>
      <w:r>
        <w:rPr>
          <w:rFonts w:hint="eastAsia"/>
        </w:rPr>
        <w:t>-</w:t>
      </w:r>
      <w:r>
        <w:rPr>
          <w:rFonts w:hint="eastAsia"/>
        </w:rPr>
        <w:t>摄像头换机今日归档量量</w:t>
      </w:r>
      <w:r>
        <w:t>指标采集时，</w:t>
      </w:r>
      <w:r>
        <w:rPr>
          <w:rFonts w:hint="eastAsia"/>
        </w:rPr>
        <w:t>依据</w:t>
      </w:r>
      <w:r w:rsidRPr="00DB19FB">
        <w:rPr>
          <w:rFonts w:hint="eastAsia"/>
        </w:rPr>
        <w:t>业务工单</w:t>
      </w:r>
      <w:r w:rsidRPr="00DB19FB">
        <w:rPr>
          <w:rFonts w:hint="eastAsia"/>
        </w:rPr>
        <w:t>-</w:t>
      </w:r>
      <w:r>
        <w:rPr>
          <w:rFonts w:hint="eastAsia"/>
        </w:rPr>
        <w:t>手机</w:t>
      </w:r>
      <w:r>
        <w:rPr>
          <w:rFonts w:hint="eastAsia"/>
        </w:rPr>
        <w:t>-</w:t>
      </w:r>
      <w:r>
        <w:rPr>
          <w:rFonts w:hint="eastAsia"/>
        </w:rPr>
        <w:t>摄像头换机今日归档量量</w:t>
      </w:r>
      <w:r>
        <w:t>计算规则</w:t>
      </w:r>
      <w:r>
        <w:rPr>
          <w:rFonts w:hint="eastAsia"/>
        </w:rPr>
        <w:t>，数据</w:t>
      </w:r>
      <w:r>
        <w:t>处理人员确认</w:t>
      </w:r>
      <w:r>
        <w:rPr>
          <w:rFonts w:hint="eastAsia"/>
        </w:rPr>
        <w:t>并</w:t>
      </w:r>
      <w:r>
        <w:t>比对原始数据，将原始的数据和指标数据</w:t>
      </w:r>
      <w:r>
        <w:rPr>
          <w:rFonts w:hint="eastAsia"/>
        </w:rPr>
        <w:t>对应的指标计算规则</w:t>
      </w:r>
      <w:r>
        <w:t>新增进系统库</w:t>
      </w:r>
      <w:r>
        <w:rPr>
          <w:rFonts w:hint="eastAsia"/>
        </w:rPr>
        <w:t>，</w:t>
      </w:r>
      <w:r>
        <w:t>并完成数据文件</w:t>
      </w:r>
      <w:r>
        <w:rPr>
          <w:rFonts w:hint="eastAsia"/>
        </w:rPr>
        <w:t>信息</w:t>
      </w:r>
      <w:r>
        <w:t>入库。</w:t>
      </w:r>
    </w:p>
    <w:p w:rsidR="00513B86" w:rsidRPr="00270D20" w:rsidRDefault="00513B86" w:rsidP="00513B86">
      <w:pPr>
        <w:pStyle w:val="6"/>
        <w:rPr>
          <w:rFonts w:ascii="宋体" w:hAnsi="宋体"/>
          <w:b/>
          <w:bCs/>
          <w:i/>
          <w:iCs w:val="0"/>
          <w:lang w:val="x-none" w:eastAsia="x-none"/>
        </w:rPr>
      </w:pPr>
      <w:bookmarkStart w:id="779" w:name="_Toc130154646"/>
      <w:r w:rsidRPr="00DB19FB">
        <w:rPr>
          <w:rFonts w:hint="eastAsia"/>
        </w:rPr>
        <w:t>业务工单</w:t>
      </w:r>
      <w:r w:rsidRPr="00DB19FB">
        <w:rPr>
          <w:rFonts w:hint="eastAsia"/>
        </w:rPr>
        <w:t>-</w:t>
      </w:r>
      <w:r>
        <w:rPr>
          <w:rFonts w:hint="eastAsia"/>
        </w:rPr>
        <w:t>手机</w:t>
      </w:r>
      <w:r>
        <w:rPr>
          <w:rFonts w:hint="eastAsia"/>
        </w:rPr>
        <w:t>-</w:t>
      </w:r>
      <w:r>
        <w:rPr>
          <w:rFonts w:hint="eastAsia"/>
        </w:rPr>
        <w:t>摄像头换机今日归档量量</w:t>
      </w:r>
      <w:r>
        <w:rPr>
          <w:rFonts w:ascii="宋体" w:hAnsi="宋体" w:hint="eastAsia"/>
          <w:lang w:val="x-none"/>
        </w:rPr>
        <w:t>数</w:t>
      </w:r>
      <w:r w:rsidRPr="005170E3">
        <w:rPr>
          <w:rFonts w:ascii="宋体" w:hAnsi="宋体" w:hint="eastAsia"/>
          <w:lang w:val="x-none"/>
        </w:rPr>
        <w:t>据校验</w:t>
      </w:r>
      <w:bookmarkEnd w:id="779"/>
    </w:p>
    <w:p w:rsidR="00513B86" w:rsidRPr="00DB19FB" w:rsidRDefault="00513B86" w:rsidP="00513B86">
      <w:pPr>
        <w:ind w:left="420" w:firstLine="480"/>
        <w:jc w:val="both"/>
        <w:rPr>
          <w:rFonts w:ascii="宋体" w:hAnsi="宋体"/>
          <w:lang w:val="x-none"/>
        </w:rPr>
      </w:pPr>
      <w:r>
        <w:t>数据处理人员新增</w:t>
      </w:r>
      <w:r w:rsidRPr="00DB19FB">
        <w:rPr>
          <w:rFonts w:hint="eastAsia"/>
        </w:rPr>
        <w:t>业务工单</w:t>
      </w:r>
      <w:r w:rsidRPr="00DB19FB">
        <w:rPr>
          <w:rFonts w:hint="eastAsia"/>
        </w:rPr>
        <w:t>-</w:t>
      </w:r>
      <w:r>
        <w:rPr>
          <w:rFonts w:hint="eastAsia"/>
        </w:rPr>
        <w:t>手机</w:t>
      </w:r>
      <w:r>
        <w:rPr>
          <w:rFonts w:hint="eastAsia"/>
        </w:rPr>
        <w:t>-</w:t>
      </w:r>
      <w:r>
        <w:rPr>
          <w:rFonts w:hint="eastAsia"/>
        </w:rPr>
        <w:t>摄像头换机今日归档量量</w:t>
      </w:r>
      <w:r>
        <w:rPr>
          <w:rFonts w:ascii="宋体" w:hAnsi="宋体" w:hint="eastAsia"/>
          <w:lang w:val="x-none"/>
        </w:rPr>
        <w:t>数据</w:t>
      </w:r>
      <w:r>
        <w:t>后，系统会对新增数据的名称</w:t>
      </w:r>
      <w:r>
        <w:rPr>
          <w:rFonts w:hint="eastAsia"/>
        </w:rPr>
        <w:t>、取数口径、数据文件类型、文件编码、调用参数等信息进行校验，判断</w:t>
      </w:r>
      <w:r>
        <w:t>系统中是否已经存在了相同的数据，如存在，则系统提示数据已经存在，并且不允许继续进行后续数据的处理。</w:t>
      </w:r>
    </w:p>
    <w:p w:rsidR="00513B86" w:rsidRPr="00DB19FB" w:rsidRDefault="00513B86" w:rsidP="00513B86">
      <w:pPr>
        <w:pStyle w:val="6"/>
        <w:rPr>
          <w:rFonts w:ascii="宋体" w:hAnsi="宋体"/>
          <w:b/>
          <w:bCs/>
          <w:i/>
          <w:iCs w:val="0"/>
          <w:lang w:val="x-none" w:eastAsia="x-none"/>
        </w:rPr>
      </w:pPr>
      <w:bookmarkStart w:id="780" w:name="_Toc130154647"/>
      <w:r w:rsidRPr="00DB19FB">
        <w:rPr>
          <w:rFonts w:hint="eastAsia"/>
        </w:rPr>
        <w:t>业务工单</w:t>
      </w:r>
      <w:r w:rsidRPr="00DB19FB">
        <w:rPr>
          <w:rFonts w:hint="eastAsia"/>
        </w:rPr>
        <w:t>-</w:t>
      </w:r>
      <w:r>
        <w:rPr>
          <w:rFonts w:hint="eastAsia"/>
        </w:rPr>
        <w:t>手机</w:t>
      </w:r>
      <w:r>
        <w:rPr>
          <w:rFonts w:hint="eastAsia"/>
        </w:rPr>
        <w:t>-</w:t>
      </w:r>
      <w:r>
        <w:rPr>
          <w:rFonts w:hint="eastAsia"/>
        </w:rPr>
        <w:t>摄像头换机今日归档量量</w:t>
      </w:r>
      <w:r w:rsidRPr="00DB19FB">
        <w:rPr>
          <w:rFonts w:ascii="宋体" w:hAnsi="宋体" w:hint="eastAsia"/>
          <w:lang w:val="x-none"/>
        </w:rPr>
        <w:t>数据</w:t>
      </w:r>
      <w:r>
        <w:rPr>
          <w:rFonts w:ascii="宋体" w:hAnsi="宋体" w:hint="eastAsia"/>
          <w:lang w:val="x-none"/>
        </w:rPr>
        <w:t>计算</w:t>
      </w:r>
      <w:bookmarkEnd w:id="780"/>
    </w:p>
    <w:p w:rsidR="00513B86" w:rsidRPr="00DB19FB" w:rsidRDefault="00513B86" w:rsidP="00513B86">
      <w:pPr>
        <w:ind w:left="420" w:firstLine="480"/>
        <w:rPr>
          <w:rFonts w:ascii="宋体" w:hAnsi="宋体"/>
          <w:lang w:val="x-none"/>
        </w:rPr>
      </w:pPr>
      <w:r w:rsidRPr="00DB19FB">
        <w:rPr>
          <w:rFonts w:hint="eastAsia"/>
        </w:rPr>
        <w:t>业务工单</w:t>
      </w:r>
      <w:r w:rsidRPr="00DB19FB">
        <w:rPr>
          <w:rFonts w:hint="eastAsia"/>
        </w:rPr>
        <w:t>-</w:t>
      </w:r>
      <w:r>
        <w:rPr>
          <w:rFonts w:hint="eastAsia"/>
        </w:rPr>
        <w:t>手机</w:t>
      </w:r>
      <w:r>
        <w:rPr>
          <w:rFonts w:hint="eastAsia"/>
        </w:rPr>
        <w:t>-</w:t>
      </w:r>
      <w:r>
        <w:rPr>
          <w:rFonts w:hint="eastAsia"/>
        </w:rPr>
        <w:t>摄像头换机今日归档量量数据</w:t>
      </w:r>
      <w:r w:rsidRPr="00DB19FB">
        <w:rPr>
          <w:rFonts w:ascii="宋体" w:hAnsi="宋体" w:hint="eastAsia"/>
          <w:lang w:val="x-none"/>
        </w:rPr>
        <w:t>解析</w:t>
      </w:r>
      <w:r>
        <w:rPr>
          <w:rFonts w:hint="eastAsia"/>
        </w:rPr>
        <w:t>成功，根据</w:t>
      </w:r>
      <w:r w:rsidRPr="00DB19FB">
        <w:rPr>
          <w:rFonts w:hint="eastAsia"/>
        </w:rPr>
        <w:t>业务工单</w:t>
      </w:r>
      <w:r w:rsidRPr="00DB19FB">
        <w:rPr>
          <w:rFonts w:hint="eastAsia"/>
        </w:rPr>
        <w:t>-</w:t>
      </w:r>
      <w:r>
        <w:rPr>
          <w:rFonts w:hint="eastAsia"/>
        </w:rPr>
        <w:t>手机</w:t>
      </w:r>
      <w:r>
        <w:rPr>
          <w:rFonts w:hint="eastAsia"/>
        </w:rPr>
        <w:t>-</w:t>
      </w:r>
      <w:r>
        <w:rPr>
          <w:rFonts w:hint="eastAsia"/>
        </w:rPr>
        <w:t>摄像头换机今日归档量量</w:t>
      </w:r>
      <w:r w:rsidRPr="00DB19FB">
        <w:rPr>
          <w:rFonts w:hint="eastAsia"/>
        </w:rPr>
        <w:t>指标</w:t>
      </w:r>
      <w:r>
        <w:rPr>
          <w:rFonts w:hint="eastAsia"/>
        </w:rPr>
        <w:t>计算规则，</w:t>
      </w:r>
      <w:r>
        <w:rPr>
          <w:rFonts w:ascii="宋体" w:hAnsi="宋体" w:hint="eastAsia"/>
          <w:lang w:val="x-none"/>
        </w:rPr>
        <w:t>匹配对应的</w:t>
      </w:r>
      <w:r w:rsidRPr="00DB19FB">
        <w:rPr>
          <w:rFonts w:ascii="宋体" w:hAnsi="宋体" w:hint="eastAsia"/>
          <w:lang w:val="x-none"/>
        </w:rPr>
        <w:t>地市、区县编码值</w:t>
      </w:r>
      <w:r>
        <w:rPr>
          <w:rFonts w:ascii="宋体" w:hAnsi="宋体" w:hint="eastAsia"/>
          <w:lang w:val="x-none"/>
        </w:rPr>
        <w:t>并</w:t>
      </w:r>
      <w:r w:rsidRPr="00DB19FB">
        <w:rPr>
          <w:rFonts w:ascii="宋体" w:hAnsi="宋体" w:hint="eastAsia"/>
          <w:lang w:val="x-none"/>
        </w:rPr>
        <w:t>对</w:t>
      </w:r>
      <w:r>
        <w:rPr>
          <w:rFonts w:ascii="宋体" w:hAnsi="宋体" w:hint="eastAsia"/>
          <w:lang w:val="x-none"/>
        </w:rPr>
        <w:t>指标</w:t>
      </w:r>
      <w:r w:rsidRPr="00DB19FB">
        <w:rPr>
          <w:rFonts w:ascii="宋体" w:hAnsi="宋体" w:hint="eastAsia"/>
          <w:lang w:val="x-none"/>
        </w:rPr>
        <w:t>数据进行关联</w:t>
      </w:r>
      <w:r>
        <w:rPr>
          <w:rFonts w:hint="eastAsia"/>
        </w:rPr>
        <w:t>，输出当月</w:t>
      </w:r>
      <w:r w:rsidRPr="00DB19FB">
        <w:rPr>
          <w:rFonts w:hint="eastAsia"/>
        </w:rPr>
        <w:t>业务工单</w:t>
      </w:r>
      <w:r w:rsidRPr="00DB19FB">
        <w:rPr>
          <w:rFonts w:hint="eastAsia"/>
        </w:rPr>
        <w:t>-</w:t>
      </w:r>
      <w:r>
        <w:rPr>
          <w:rFonts w:hint="eastAsia"/>
        </w:rPr>
        <w:t>手机</w:t>
      </w:r>
      <w:r>
        <w:rPr>
          <w:rFonts w:hint="eastAsia"/>
        </w:rPr>
        <w:t>-</w:t>
      </w:r>
      <w:r>
        <w:rPr>
          <w:rFonts w:hint="eastAsia"/>
        </w:rPr>
        <w:t>摄像头换机今日归档量量数据。</w:t>
      </w:r>
    </w:p>
    <w:p w:rsidR="00513B86" w:rsidRPr="00DB19FB" w:rsidRDefault="00513B86" w:rsidP="00513B86">
      <w:pPr>
        <w:pStyle w:val="6"/>
        <w:rPr>
          <w:rFonts w:ascii="宋体" w:hAnsi="宋体"/>
          <w:b/>
          <w:bCs/>
          <w:i/>
          <w:iCs w:val="0"/>
          <w:lang w:val="x-none" w:eastAsia="x-none"/>
        </w:rPr>
      </w:pPr>
      <w:bookmarkStart w:id="781" w:name="_Toc130154648"/>
      <w:r w:rsidRPr="00DB19FB">
        <w:rPr>
          <w:rFonts w:hint="eastAsia"/>
        </w:rPr>
        <w:t>业务工单</w:t>
      </w:r>
      <w:r w:rsidRPr="00DB19FB">
        <w:rPr>
          <w:rFonts w:hint="eastAsia"/>
        </w:rPr>
        <w:t>-</w:t>
      </w:r>
      <w:r>
        <w:rPr>
          <w:rFonts w:hint="eastAsia"/>
        </w:rPr>
        <w:t>手机</w:t>
      </w:r>
      <w:r>
        <w:rPr>
          <w:rFonts w:hint="eastAsia"/>
        </w:rPr>
        <w:t>-</w:t>
      </w:r>
      <w:r>
        <w:rPr>
          <w:rFonts w:hint="eastAsia"/>
        </w:rPr>
        <w:t>摄像头换机今日归档量量</w:t>
      </w:r>
      <w:r w:rsidRPr="00DB19FB">
        <w:rPr>
          <w:rFonts w:ascii="宋体" w:hAnsi="宋体" w:hint="eastAsia"/>
          <w:lang w:val="x-none"/>
        </w:rPr>
        <w:t>数据保存</w:t>
      </w:r>
      <w:bookmarkEnd w:id="781"/>
    </w:p>
    <w:p w:rsidR="00513B86" w:rsidRPr="00DB19FB" w:rsidRDefault="00513B86" w:rsidP="00513B86">
      <w:pPr>
        <w:ind w:left="420" w:firstLine="480"/>
        <w:rPr>
          <w:rFonts w:ascii="宋体" w:hAnsi="宋体"/>
          <w:lang w:val="x-none"/>
        </w:rPr>
      </w:pPr>
      <w:r w:rsidRPr="00DB19FB">
        <w:rPr>
          <w:rFonts w:hint="eastAsia"/>
        </w:rPr>
        <w:lastRenderedPageBreak/>
        <w:t>业务工单</w:t>
      </w:r>
      <w:r w:rsidRPr="00DB19FB">
        <w:rPr>
          <w:rFonts w:hint="eastAsia"/>
        </w:rPr>
        <w:t>-</w:t>
      </w:r>
      <w:r>
        <w:rPr>
          <w:rFonts w:hint="eastAsia"/>
        </w:rPr>
        <w:t>手机</w:t>
      </w:r>
      <w:r>
        <w:rPr>
          <w:rFonts w:hint="eastAsia"/>
        </w:rPr>
        <w:t>-</w:t>
      </w:r>
      <w:r>
        <w:rPr>
          <w:rFonts w:hint="eastAsia"/>
        </w:rPr>
        <w:t>摄像头换机今日归档量量</w:t>
      </w:r>
      <w:r>
        <w:rPr>
          <w:rFonts w:ascii="宋体" w:hAnsi="宋体" w:hint="eastAsia"/>
          <w:lang w:val="x-none"/>
        </w:rPr>
        <w:t>数据</w:t>
      </w:r>
      <w:r w:rsidRPr="00DB19FB">
        <w:rPr>
          <w:rFonts w:ascii="宋体" w:hAnsi="宋体" w:hint="eastAsia"/>
          <w:lang w:val="x-none"/>
        </w:rPr>
        <w:t>关联完成</w:t>
      </w:r>
      <w:r>
        <w:rPr>
          <w:rFonts w:ascii="宋体" w:hAnsi="宋体" w:hint="eastAsia"/>
          <w:lang w:val="x-none"/>
        </w:rPr>
        <w:t>，</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513B86" w:rsidRPr="00DB19FB" w:rsidRDefault="00513B86" w:rsidP="00513B86">
      <w:pPr>
        <w:pStyle w:val="6"/>
        <w:rPr>
          <w:b/>
          <w:bCs/>
          <w:i/>
          <w:iCs w:val="0"/>
        </w:rPr>
      </w:pPr>
      <w:bookmarkStart w:id="782" w:name="_Toc130154649"/>
      <w:r w:rsidRPr="00DB19FB">
        <w:rPr>
          <w:rFonts w:hint="eastAsia"/>
        </w:rPr>
        <w:t>全省业务工单</w:t>
      </w:r>
      <w:r w:rsidRPr="00DB19FB">
        <w:rPr>
          <w:rFonts w:hint="eastAsia"/>
        </w:rPr>
        <w:t>-</w:t>
      </w:r>
      <w:r>
        <w:rPr>
          <w:rFonts w:hint="eastAsia"/>
        </w:rPr>
        <w:t>手机</w:t>
      </w:r>
      <w:r>
        <w:rPr>
          <w:rFonts w:hint="eastAsia"/>
        </w:rPr>
        <w:t>-</w:t>
      </w:r>
      <w:r>
        <w:rPr>
          <w:rFonts w:hint="eastAsia"/>
        </w:rPr>
        <w:t>摄像头换机今日归档量量数据查询</w:t>
      </w:r>
      <w:bookmarkEnd w:id="782"/>
    </w:p>
    <w:p w:rsidR="00513B86" w:rsidRDefault="00513B86" w:rsidP="00513B86">
      <w:pPr>
        <w:ind w:left="420" w:firstLine="480"/>
      </w:pPr>
      <w:r>
        <w:rPr>
          <w:rFonts w:ascii="宋体" w:hAnsi="宋体" w:hint="eastAsia"/>
          <w:lang w:val="x-none"/>
        </w:rPr>
        <w:t>输入G</w:t>
      </w:r>
      <w:r>
        <w:rPr>
          <w:rFonts w:ascii="宋体" w:hAnsi="宋体"/>
          <w:lang w:val="x-none"/>
        </w:rPr>
        <w:t>IS</w:t>
      </w:r>
      <w:r>
        <w:rPr>
          <w:rFonts w:ascii="宋体" w:hAnsi="宋体" w:hint="eastAsia"/>
          <w:lang w:val="x-none"/>
        </w:rPr>
        <w:t>信息、区域、</w:t>
      </w:r>
      <w:r w:rsidRPr="00DB19FB">
        <w:rPr>
          <w:rFonts w:ascii="宋体" w:hAnsi="宋体" w:hint="eastAsia"/>
          <w:lang w:val="x-none"/>
        </w:rPr>
        <w:t>时间</w:t>
      </w:r>
      <w:r>
        <w:rPr>
          <w:rFonts w:ascii="宋体" w:hAnsi="宋体" w:hint="eastAsia"/>
          <w:lang w:val="x-none"/>
        </w:rPr>
        <w:t>等查询信息，查询完成展示</w:t>
      </w:r>
      <w:r w:rsidRPr="00DB19FB">
        <w:rPr>
          <w:rFonts w:hint="eastAsia"/>
        </w:rPr>
        <w:t>全省业务工单</w:t>
      </w:r>
      <w:r w:rsidRPr="00DB19FB">
        <w:rPr>
          <w:rFonts w:hint="eastAsia"/>
        </w:rPr>
        <w:t>-</w:t>
      </w:r>
      <w:r>
        <w:rPr>
          <w:rFonts w:hint="eastAsia"/>
        </w:rPr>
        <w:t>手机</w:t>
      </w:r>
      <w:r>
        <w:rPr>
          <w:rFonts w:hint="eastAsia"/>
        </w:rPr>
        <w:t>-</w:t>
      </w:r>
      <w:r>
        <w:rPr>
          <w:rFonts w:hint="eastAsia"/>
        </w:rPr>
        <w:t>摄像头换机今日归档量量</w:t>
      </w:r>
      <w:r>
        <w:rPr>
          <w:rFonts w:ascii="宋体" w:hAnsi="宋体" w:hint="eastAsia"/>
          <w:lang w:val="x-none"/>
        </w:rPr>
        <w:t>数据结果</w:t>
      </w:r>
      <w:r w:rsidRPr="00DB19FB">
        <w:rPr>
          <w:rFonts w:hint="eastAsia"/>
        </w:rPr>
        <w:t>。</w:t>
      </w:r>
    </w:p>
    <w:p w:rsidR="00513B86" w:rsidRPr="00DB19FB" w:rsidRDefault="00513B86" w:rsidP="00513B86">
      <w:pPr>
        <w:pStyle w:val="6"/>
        <w:rPr>
          <w:b/>
          <w:bCs/>
          <w:i/>
          <w:iCs w:val="0"/>
        </w:rPr>
      </w:pPr>
      <w:bookmarkStart w:id="783" w:name="_Toc130154650"/>
      <w:r w:rsidRPr="00DB19FB">
        <w:rPr>
          <w:rFonts w:hint="eastAsia"/>
        </w:rPr>
        <w:t>区县业务工单</w:t>
      </w:r>
      <w:r w:rsidRPr="00DB19FB">
        <w:rPr>
          <w:rFonts w:hint="eastAsia"/>
        </w:rPr>
        <w:t>-</w:t>
      </w:r>
      <w:r>
        <w:rPr>
          <w:rFonts w:hint="eastAsia"/>
        </w:rPr>
        <w:t>手机</w:t>
      </w:r>
      <w:r>
        <w:rPr>
          <w:rFonts w:hint="eastAsia"/>
        </w:rPr>
        <w:t>-</w:t>
      </w:r>
      <w:r>
        <w:rPr>
          <w:rFonts w:hint="eastAsia"/>
        </w:rPr>
        <w:t>摄像头换机今日归档量量数据查询</w:t>
      </w:r>
      <w:bookmarkEnd w:id="783"/>
    </w:p>
    <w:p w:rsidR="00513B86" w:rsidRDefault="00513B86" w:rsidP="00513B86">
      <w:pPr>
        <w:ind w:left="420" w:firstLine="480"/>
      </w:pPr>
      <w:r w:rsidRPr="00DF78AA">
        <w:rPr>
          <w:rFonts w:ascii="宋体" w:hAnsi="宋体" w:hint="eastAsia"/>
          <w:lang w:val="x-none"/>
        </w:rPr>
        <w:t>综调人员登录综调中心，进入</w:t>
      </w:r>
      <w:r>
        <w:rPr>
          <w:rFonts w:ascii="宋体" w:hAnsi="宋体" w:hint="eastAsia"/>
          <w:lang w:val="x-none"/>
        </w:rPr>
        <w:t>业务专区</w:t>
      </w:r>
      <w:r w:rsidRPr="00DF78AA">
        <w:rPr>
          <w:rFonts w:ascii="宋体" w:hAnsi="宋体" w:hint="eastAsia"/>
          <w:lang w:val="x-none"/>
        </w:rPr>
        <w:t>管理模块，选择</w:t>
      </w:r>
      <w:r w:rsidRPr="00DB19FB">
        <w:rPr>
          <w:rFonts w:hint="eastAsia"/>
        </w:rPr>
        <w:t>全省业务工单</w:t>
      </w:r>
      <w:r w:rsidRPr="00DB19FB">
        <w:rPr>
          <w:rFonts w:hint="eastAsia"/>
        </w:rPr>
        <w:t>-</w:t>
      </w:r>
      <w:r w:rsidRPr="00DB19FB">
        <w:rPr>
          <w:rFonts w:hint="eastAsia"/>
        </w:rPr>
        <w:t>宽带</w:t>
      </w:r>
      <w:r w:rsidRPr="00DF78AA">
        <w:rPr>
          <w:rFonts w:ascii="宋体" w:hAnsi="宋体" w:hint="eastAsia"/>
          <w:lang w:val="x-none"/>
        </w:rPr>
        <w:t>界面，输入日期、查询后展示该指标区县的趋势图</w:t>
      </w:r>
      <w:r w:rsidRPr="00DB19FB">
        <w:rPr>
          <w:rFonts w:hint="eastAsia"/>
        </w:rPr>
        <w:t>。</w:t>
      </w:r>
    </w:p>
    <w:p w:rsidR="00513B86" w:rsidRPr="00DB19FB" w:rsidRDefault="00513B86" w:rsidP="00513B86">
      <w:pPr>
        <w:pStyle w:val="5"/>
      </w:pPr>
      <w:bookmarkStart w:id="784" w:name="_Toc130154651"/>
      <w:r w:rsidRPr="00DB19FB">
        <w:rPr>
          <w:rFonts w:hint="eastAsia"/>
        </w:rPr>
        <w:t>业务产品-宽带当月受理量</w:t>
      </w:r>
      <w:r>
        <w:rPr>
          <w:rFonts w:hint="eastAsia"/>
        </w:rPr>
        <w:t>管理</w:t>
      </w:r>
      <w:bookmarkEnd w:id="784"/>
    </w:p>
    <w:p w:rsidR="00513B86" w:rsidRPr="00A14368" w:rsidRDefault="00513B86" w:rsidP="00513B86">
      <w:pPr>
        <w:pStyle w:val="6"/>
        <w:rPr>
          <w:b/>
          <w:bCs/>
          <w:i/>
          <w:iCs w:val="0"/>
        </w:rPr>
      </w:pPr>
      <w:bookmarkStart w:id="785" w:name="_Toc130154652"/>
      <w:r>
        <w:rPr>
          <w:rFonts w:hint="eastAsia"/>
        </w:rPr>
        <w:t>业务产品</w:t>
      </w:r>
      <w:r>
        <w:rPr>
          <w:rFonts w:hint="eastAsia"/>
        </w:rPr>
        <w:t>-</w:t>
      </w:r>
      <w:r>
        <w:rPr>
          <w:rFonts w:hint="eastAsia"/>
        </w:rPr>
        <w:t>宽带当月受理量计算规则管理</w:t>
      </w:r>
      <w:bookmarkEnd w:id="785"/>
    </w:p>
    <w:p w:rsidR="00513B86" w:rsidRPr="00706BDE" w:rsidRDefault="00513B86" w:rsidP="00513B86">
      <w:pPr>
        <w:ind w:left="420" w:firstLine="480"/>
      </w:pPr>
      <w:r>
        <w:t>根据</w:t>
      </w:r>
      <w:r>
        <w:rPr>
          <w:rFonts w:hint="eastAsia"/>
        </w:rPr>
        <w:t>业务产品</w:t>
      </w:r>
      <w:r w:rsidRPr="00DB19FB">
        <w:rPr>
          <w:rFonts w:hint="eastAsia"/>
        </w:rPr>
        <w:t>-</w:t>
      </w:r>
      <w:r>
        <w:rPr>
          <w:rFonts w:hint="eastAsia"/>
        </w:rPr>
        <w:t>宽带变更</w:t>
      </w:r>
      <w:r>
        <w:t>指标说明文档，分析统计口径，将文字统计口径转化为口径数据，在系统中录入统计规则，并提供计算规则的增加、删除、修改功能</w:t>
      </w:r>
      <w:r>
        <w:rPr>
          <w:rFonts w:hint="eastAsia"/>
        </w:rPr>
        <w:t>，业务产品</w:t>
      </w:r>
      <w:r w:rsidRPr="00DB19FB">
        <w:rPr>
          <w:rFonts w:hint="eastAsia"/>
        </w:rPr>
        <w:t>-</w:t>
      </w:r>
      <w:r>
        <w:rPr>
          <w:rFonts w:hint="eastAsia"/>
        </w:rPr>
        <w:t>宽带变更计算规则信息文件入库。</w:t>
      </w:r>
    </w:p>
    <w:p w:rsidR="00513B86" w:rsidRPr="00162339" w:rsidRDefault="00513B86" w:rsidP="00513B86">
      <w:pPr>
        <w:pStyle w:val="6"/>
        <w:rPr>
          <w:b/>
          <w:bCs/>
          <w:i/>
          <w:iCs w:val="0"/>
        </w:rPr>
      </w:pPr>
      <w:bookmarkStart w:id="786" w:name="_Toc130154653"/>
      <w:r>
        <w:rPr>
          <w:rFonts w:hint="eastAsia"/>
        </w:rPr>
        <w:t>业务产品</w:t>
      </w:r>
      <w:r>
        <w:rPr>
          <w:rFonts w:hint="eastAsia"/>
        </w:rPr>
        <w:t>-</w:t>
      </w:r>
      <w:r>
        <w:rPr>
          <w:rFonts w:hint="eastAsia"/>
        </w:rPr>
        <w:t>宽带当月受理量</w:t>
      </w:r>
      <w:r w:rsidRPr="00162339">
        <w:rPr>
          <w:rFonts w:hint="eastAsia"/>
        </w:rPr>
        <w:t>分析</w:t>
      </w:r>
      <w:bookmarkEnd w:id="786"/>
    </w:p>
    <w:p w:rsidR="00513B86" w:rsidRPr="0088147F" w:rsidRDefault="00513B86" w:rsidP="00513B86">
      <w:pPr>
        <w:ind w:left="420" w:firstLine="480"/>
        <w:rPr>
          <w:rFonts w:ascii="宋体" w:hAnsi="宋体"/>
          <w:lang w:val="x-none"/>
        </w:rPr>
      </w:pPr>
      <w:r>
        <w:t>提取对端系统提供的</w:t>
      </w:r>
      <w:r>
        <w:rPr>
          <w:rFonts w:hint="eastAsia"/>
        </w:rPr>
        <w:t>业务产品</w:t>
      </w:r>
      <w:r>
        <w:rPr>
          <w:rFonts w:hint="eastAsia"/>
        </w:rPr>
        <w:t>-</w:t>
      </w:r>
      <w:r>
        <w:rPr>
          <w:rFonts w:hint="eastAsia"/>
        </w:rPr>
        <w:t>宽带当月受理量</w:t>
      </w:r>
      <w:r>
        <w:t>数据，对数据文件进行分析，比对数据文件名称、格式、类型、推送周期，分析完成且无异常，进入数据新增环节。分析失败，提示数据分析异常</w:t>
      </w:r>
      <w:r>
        <w:rPr>
          <w:rFonts w:hint="eastAsia"/>
        </w:rPr>
        <w:t>，再次核查确认数据。</w:t>
      </w:r>
    </w:p>
    <w:p w:rsidR="00513B86" w:rsidRPr="002B06C9" w:rsidRDefault="00513B86" w:rsidP="00513B86">
      <w:pPr>
        <w:pStyle w:val="6"/>
        <w:rPr>
          <w:b/>
          <w:bCs/>
          <w:i/>
          <w:iCs w:val="0"/>
        </w:rPr>
      </w:pPr>
      <w:bookmarkStart w:id="787" w:name="_Toc130154654"/>
      <w:r>
        <w:rPr>
          <w:rFonts w:hint="eastAsia"/>
        </w:rPr>
        <w:t>业务产品</w:t>
      </w:r>
      <w:r>
        <w:rPr>
          <w:rFonts w:hint="eastAsia"/>
        </w:rPr>
        <w:t>-</w:t>
      </w:r>
      <w:r>
        <w:rPr>
          <w:rFonts w:hint="eastAsia"/>
        </w:rPr>
        <w:t>宽带当月受理量</w:t>
      </w:r>
      <w:r w:rsidRPr="002B06C9">
        <w:rPr>
          <w:rFonts w:hint="eastAsia"/>
        </w:rPr>
        <w:t>数据新增</w:t>
      </w:r>
      <w:bookmarkEnd w:id="787"/>
    </w:p>
    <w:p w:rsidR="00513B86" w:rsidRPr="004707D4" w:rsidRDefault="00513B86" w:rsidP="00513B86">
      <w:pPr>
        <w:ind w:left="420" w:firstLine="480"/>
        <w:rPr>
          <w:rFonts w:ascii="宋体" w:hAnsi="宋体"/>
          <w:lang w:val="x-none"/>
        </w:rPr>
      </w:pPr>
      <w:r>
        <w:rPr>
          <w:rFonts w:hint="eastAsia"/>
        </w:rPr>
        <w:t>业务产品</w:t>
      </w:r>
      <w:r>
        <w:rPr>
          <w:rFonts w:hint="eastAsia"/>
        </w:rPr>
        <w:t>-</w:t>
      </w:r>
      <w:r>
        <w:rPr>
          <w:rFonts w:hint="eastAsia"/>
        </w:rPr>
        <w:t>宽带当月受理量</w:t>
      </w:r>
      <w:r>
        <w:t>数据新增功能，</w:t>
      </w:r>
      <w:r>
        <w:rPr>
          <w:rFonts w:hint="eastAsia"/>
        </w:rPr>
        <w:t>业务产品</w:t>
      </w:r>
      <w:r>
        <w:rPr>
          <w:rFonts w:hint="eastAsia"/>
        </w:rPr>
        <w:t>-</w:t>
      </w:r>
      <w:r>
        <w:rPr>
          <w:rFonts w:hint="eastAsia"/>
        </w:rPr>
        <w:t>宽带当月受理量</w:t>
      </w:r>
      <w:r>
        <w:t>指标采集时，</w:t>
      </w:r>
      <w:r>
        <w:rPr>
          <w:rFonts w:hint="eastAsia"/>
        </w:rPr>
        <w:t>依据业务产品</w:t>
      </w:r>
      <w:r>
        <w:rPr>
          <w:rFonts w:hint="eastAsia"/>
        </w:rPr>
        <w:t>-</w:t>
      </w:r>
      <w:r>
        <w:rPr>
          <w:rFonts w:hint="eastAsia"/>
        </w:rPr>
        <w:t>宽带当月受理量</w:t>
      </w:r>
      <w:r>
        <w:t>计算规则</w:t>
      </w:r>
      <w:r>
        <w:rPr>
          <w:rFonts w:hint="eastAsia"/>
        </w:rPr>
        <w:t>，数据</w:t>
      </w:r>
      <w:r>
        <w:t>处理人员确认</w:t>
      </w:r>
      <w:r>
        <w:rPr>
          <w:rFonts w:hint="eastAsia"/>
        </w:rPr>
        <w:t>并</w:t>
      </w:r>
      <w:r>
        <w:t>比对原始数据，将原始的数据和指标数据</w:t>
      </w:r>
      <w:r>
        <w:rPr>
          <w:rFonts w:hint="eastAsia"/>
        </w:rPr>
        <w:t>对应的指标计算规则</w:t>
      </w:r>
      <w:r>
        <w:t>新增进系统库</w:t>
      </w:r>
      <w:r>
        <w:rPr>
          <w:rFonts w:hint="eastAsia"/>
        </w:rPr>
        <w:t>，</w:t>
      </w:r>
      <w:r>
        <w:t>并完成数据文件</w:t>
      </w:r>
      <w:r>
        <w:rPr>
          <w:rFonts w:hint="eastAsia"/>
        </w:rPr>
        <w:t>信息</w:t>
      </w:r>
      <w:r>
        <w:t>入库。</w:t>
      </w:r>
    </w:p>
    <w:p w:rsidR="00513B86" w:rsidRPr="00270D20" w:rsidRDefault="00513B86" w:rsidP="00513B86">
      <w:pPr>
        <w:pStyle w:val="6"/>
        <w:rPr>
          <w:rFonts w:ascii="宋体" w:hAnsi="宋体"/>
          <w:b/>
          <w:bCs/>
          <w:i/>
          <w:iCs w:val="0"/>
          <w:lang w:val="x-none" w:eastAsia="x-none"/>
        </w:rPr>
      </w:pPr>
      <w:bookmarkStart w:id="788" w:name="_Toc130154655"/>
      <w:r>
        <w:rPr>
          <w:rFonts w:hint="eastAsia"/>
        </w:rPr>
        <w:lastRenderedPageBreak/>
        <w:t>业务产品</w:t>
      </w:r>
      <w:r>
        <w:rPr>
          <w:rFonts w:hint="eastAsia"/>
        </w:rPr>
        <w:t>-</w:t>
      </w:r>
      <w:r>
        <w:rPr>
          <w:rFonts w:hint="eastAsia"/>
        </w:rPr>
        <w:t>宽带当月受理量</w:t>
      </w:r>
      <w:r>
        <w:rPr>
          <w:rFonts w:ascii="宋体" w:hAnsi="宋体" w:hint="eastAsia"/>
          <w:lang w:val="x-none"/>
        </w:rPr>
        <w:t>数</w:t>
      </w:r>
      <w:r w:rsidRPr="005170E3">
        <w:rPr>
          <w:rFonts w:ascii="宋体" w:hAnsi="宋体" w:hint="eastAsia"/>
          <w:lang w:val="x-none"/>
        </w:rPr>
        <w:t>据校验</w:t>
      </w:r>
      <w:bookmarkEnd w:id="788"/>
    </w:p>
    <w:p w:rsidR="00513B86" w:rsidRPr="00DB19FB" w:rsidRDefault="00513B86" w:rsidP="00513B86">
      <w:pPr>
        <w:ind w:left="420" w:firstLine="480"/>
        <w:jc w:val="both"/>
        <w:rPr>
          <w:rFonts w:ascii="宋体" w:hAnsi="宋体"/>
          <w:lang w:val="x-none"/>
        </w:rPr>
      </w:pPr>
      <w:r>
        <w:t>数据处理人员新增</w:t>
      </w:r>
      <w:r>
        <w:rPr>
          <w:rFonts w:hint="eastAsia"/>
        </w:rPr>
        <w:t>业务产品</w:t>
      </w:r>
      <w:r>
        <w:rPr>
          <w:rFonts w:hint="eastAsia"/>
        </w:rPr>
        <w:t>-</w:t>
      </w:r>
      <w:r>
        <w:rPr>
          <w:rFonts w:hint="eastAsia"/>
        </w:rPr>
        <w:t>宽带当月受理量</w:t>
      </w:r>
      <w:r>
        <w:rPr>
          <w:rFonts w:ascii="宋体" w:hAnsi="宋体" w:hint="eastAsia"/>
          <w:lang w:val="x-none"/>
        </w:rPr>
        <w:t>数据</w:t>
      </w:r>
      <w:r>
        <w:t>后，系统会对新增数据的名称</w:t>
      </w:r>
      <w:r>
        <w:rPr>
          <w:rFonts w:hint="eastAsia"/>
        </w:rPr>
        <w:t>、取数口径、数据文件类型、文件编码、调用参数等信息进行校验，判断</w:t>
      </w:r>
      <w:r>
        <w:t>系统中是否已经存在了相同的数据，如存在，则系统提示数据已经存在，并且不允许继续进行后续数据的处理。</w:t>
      </w:r>
    </w:p>
    <w:p w:rsidR="00513B86" w:rsidRPr="00DB19FB" w:rsidRDefault="00513B86" w:rsidP="00513B86">
      <w:pPr>
        <w:pStyle w:val="6"/>
        <w:rPr>
          <w:rFonts w:ascii="宋体" w:hAnsi="宋体"/>
          <w:b/>
          <w:bCs/>
          <w:i/>
          <w:iCs w:val="0"/>
          <w:lang w:val="x-none" w:eastAsia="x-none"/>
        </w:rPr>
      </w:pPr>
      <w:bookmarkStart w:id="789" w:name="_Toc130154656"/>
      <w:r>
        <w:rPr>
          <w:rFonts w:hint="eastAsia"/>
        </w:rPr>
        <w:t>业务产品</w:t>
      </w:r>
      <w:r>
        <w:rPr>
          <w:rFonts w:hint="eastAsia"/>
        </w:rPr>
        <w:t>-</w:t>
      </w:r>
      <w:r>
        <w:rPr>
          <w:rFonts w:hint="eastAsia"/>
        </w:rPr>
        <w:t>宽带当月受理量</w:t>
      </w:r>
      <w:r w:rsidRPr="00DB19FB">
        <w:rPr>
          <w:rFonts w:ascii="宋体" w:hAnsi="宋体" w:hint="eastAsia"/>
          <w:lang w:val="x-none"/>
        </w:rPr>
        <w:t>数据</w:t>
      </w:r>
      <w:r>
        <w:rPr>
          <w:rFonts w:ascii="宋体" w:hAnsi="宋体" w:hint="eastAsia"/>
          <w:lang w:val="x-none"/>
        </w:rPr>
        <w:t>计算</w:t>
      </w:r>
      <w:bookmarkEnd w:id="789"/>
    </w:p>
    <w:p w:rsidR="00513B86" w:rsidRPr="00DB19FB" w:rsidRDefault="00513B86" w:rsidP="00513B86">
      <w:pPr>
        <w:ind w:left="420" w:firstLine="480"/>
        <w:rPr>
          <w:rFonts w:ascii="宋体" w:hAnsi="宋体"/>
          <w:lang w:val="x-none"/>
        </w:rPr>
      </w:pPr>
      <w:r>
        <w:rPr>
          <w:rFonts w:hint="eastAsia"/>
        </w:rPr>
        <w:t>业务产品</w:t>
      </w:r>
      <w:r>
        <w:rPr>
          <w:rFonts w:hint="eastAsia"/>
        </w:rPr>
        <w:t>-</w:t>
      </w:r>
      <w:r>
        <w:rPr>
          <w:rFonts w:hint="eastAsia"/>
        </w:rPr>
        <w:t>宽带当月受理量数据</w:t>
      </w:r>
      <w:r w:rsidRPr="00DB19FB">
        <w:rPr>
          <w:rFonts w:ascii="宋体" w:hAnsi="宋体" w:hint="eastAsia"/>
          <w:lang w:val="x-none"/>
        </w:rPr>
        <w:t>解析</w:t>
      </w:r>
      <w:r>
        <w:rPr>
          <w:rFonts w:hint="eastAsia"/>
        </w:rPr>
        <w:t>成功，根据业务产品</w:t>
      </w:r>
      <w:r>
        <w:rPr>
          <w:rFonts w:hint="eastAsia"/>
        </w:rPr>
        <w:t>-</w:t>
      </w:r>
      <w:r>
        <w:rPr>
          <w:rFonts w:hint="eastAsia"/>
        </w:rPr>
        <w:t>宽带当月受理量</w:t>
      </w:r>
      <w:r w:rsidRPr="00DB19FB">
        <w:rPr>
          <w:rFonts w:hint="eastAsia"/>
        </w:rPr>
        <w:t>指标</w:t>
      </w:r>
      <w:r>
        <w:rPr>
          <w:rFonts w:hint="eastAsia"/>
        </w:rPr>
        <w:t>计算规则，</w:t>
      </w:r>
      <w:r>
        <w:rPr>
          <w:rFonts w:ascii="宋体" w:hAnsi="宋体" w:hint="eastAsia"/>
          <w:lang w:val="x-none"/>
        </w:rPr>
        <w:t>匹配对应的</w:t>
      </w:r>
      <w:r w:rsidRPr="00DB19FB">
        <w:rPr>
          <w:rFonts w:ascii="宋体" w:hAnsi="宋体" w:hint="eastAsia"/>
          <w:lang w:val="x-none"/>
        </w:rPr>
        <w:t>地市、区县编码值</w:t>
      </w:r>
      <w:r>
        <w:rPr>
          <w:rFonts w:ascii="宋体" w:hAnsi="宋体" w:hint="eastAsia"/>
          <w:lang w:val="x-none"/>
        </w:rPr>
        <w:t>并</w:t>
      </w:r>
      <w:r w:rsidRPr="00DB19FB">
        <w:rPr>
          <w:rFonts w:ascii="宋体" w:hAnsi="宋体" w:hint="eastAsia"/>
          <w:lang w:val="x-none"/>
        </w:rPr>
        <w:t>对</w:t>
      </w:r>
      <w:r>
        <w:rPr>
          <w:rFonts w:ascii="宋体" w:hAnsi="宋体" w:hint="eastAsia"/>
          <w:lang w:val="x-none"/>
        </w:rPr>
        <w:t>指标</w:t>
      </w:r>
      <w:r w:rsidRPr="00DB19FB">
        <w:rPr>
          <w:rFonts w:ascii="宋体" w:hAnsi="宋体" w:hint="eastAsia"/>
          <w:lang w:val="x-none"/>
        </w:rPr>
        <w:t>数据进行关联</w:t>
      </w:r>
      <w:r>
        <w:rPr>
          <w:rFonts w:hint="eastAsia"/>
        </w:rPr>
        <w:t>，输出当月业务产品</w:t>
      </w:r>
      <w:r>
        <w:rPr>
          <w:rFonts w:hint="eastAsia"/>
        </w:rPr>
        <w:t>-</w:t>
      </w:r>
      <w:r>
        <w:rPr>
          <w:rFonts w:hint="eastAsia"/>
        </w:rPr>
        <w:t>宽带当月受理量数据。</w:t>
      </w:r>
    </w:p>
    <w:p w:rsidR="00513B86" w:rsidRPr="00DB19FB" w:rsidRDefault="00513B86" w:rsidP="00513B86">
      <w:pPr>
        <w:pStyle w:val="6"/>
        <w:rPr>
          <w:rFonts w:ascii="宋体" w:hAnsi="宋体"/>
          <w:b/>
          <w:bCs/>
          <w:i/>
          <w:iCs w:val="0"/>
          <w:lang w:val="x-none" w:eastAsia="x-none"/>
        </w:rPr>
      </w:pPr>
      <w:bookmarkStart w:id="790" w:name="_Toc130154657"/>
      <w:r>
        <w:rPr>
          <w:rFonts w:hint="eastAsia"/>
        </w:rPr>
        <w:t>业务产品</w:t>
      </w:r>
      <w:r>
        <w:rPr>
          <w:rFonts w:hint="eastAsia"/>
        </w:rPr>
        <w:t>-</w:t>
      </w:r>
      <w:r>
        <w:rPr>
          <w:rFonts w:hint="eastAsia"/>
        </w:rPr>
        <w:t>宽带当月受理量</w:t>
      </w:r>
      <w:r w:rsidRPr="00DB19FB">
        <w:rPr>
          <w:rFonts w:ascii="宋体" w:hAnsi="宋体" w:hint="eastAsia"/>
          <w:lang w:val="x-none"/>
        </w:rPr>
        <w:t>数据保存</w:t>
      </w:r>
      <w:bookmarkEnd w:id="790"/>
    </w:p>
    <w:p w:rsidR="00513B86" w:rsidRPr="00DB19FB" w:rsidRDefault="00513B86" w:rsidP="00513B86">
      <w:pPr>
        <w:ind w:left="420" w:firstLine="480"/>
        <w:rPr>
          <w:rFonts w:ascii="宋体" w:hAnsi="宋体"/>
          <w:lang w:val="x-none"/>
        </w:rPr>
      </w:pPr>
      <w:r>
        <w:rPr>
          <w:rFonts w:hint="eastAsia"/>
        </w:rPr>
        <w:t>业务产品</w:t>
      </w:r>
      <w:r>
        <w:rPr>
          <w:rFonts w:hint="eastAsia"/>
        </w:rPr>
        <w:t>-</w:t>
      </w:r>
      <w:r>
        <w:rPr>
          <w:rFonts w:hint="eastAsia"/>
        </w:rPr>
        <w:t>宽带当月受理量</w:t>
      </w:r>
      <w:r>
        <w:rPr>
          <w:rFonts w:ascii="宋体" w:hAnsi="宋体" w:hint="eastAsia"/>
          <w:lang w:val="x-none"/>
        </w:rPr>
        <w:t>数据</w:t>
      </w:r>
      <w:r w:rsidRPr="00DB19FB">
        <w:rPr>
          <w:rFonts w:ascii="宋体" w:hAnsi="宋体" w:hint="eastAsia"/>
          <w:lang w:val="x-none"/>
        </w:rPr>
        <w:t>关联完成</w:t>
      </w:r>
      <w:r>
        <w:rPr>
          <w:rFonts w:ascii="宋体" w:hAnsi="宋体" w:hint="eastAsia"/>
          <w:lang w:val="x-none"/>
        </w:rPr>
        <w:t>，</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513B86" w:rsidRPr="00DB19FB" w:rsidRDefault="00513B86" w:rsidP="00513B86">
      <w:pPr>
        <w:pStyle w:val="6"/>
        <w:rPr>
          <w:b/>
          <w:bCs/>
          <w:i/>
          <w:iCs w:val="0"/>
        </w:rPr>
      </w:pPr>
      <w:bookmarkStart w:id="791" w:name="_Toc130154658"/>
      <w:r w:rsidRPr="00DB19FB">
        <w:rPr>
          <w:rFonts w:hint="eastAsia"/>
        </w:rPr>
        <w:t>全省</w:t>
      </w:r>
      <w:r>
        <w:rPr>
          <w:rFonts w:hint="eastAsia"/>
        </w:rPr>
        <w:t>业务产品</w:t>
      </w:r>
      <w:r>
        <w:rPr>
          <w:rFonts w:hint="eastAsia"/>
        </w:rPr>
        <w:t>-</w:t>
      </w:r>
      <w:r>
        <w:rPr>
          <w:rFonts w:hint="eastAsia"/>
        </w:rPr>
        <w:t>宽带当月受理量数据查询</w:t>
      </w:r>
      <w:bookmarkEnd w:id="791"/>
    </w:p>
    <w:p w:rsidR="00513B86" w:rsidRDefault="00513B86" w:rsidP="00513B86">
      <w:pPr>
        <w:ind w:left="420" w:firstLine="480"/>
      </w:pPr>
      <w:r>
        <w:rPr>
          <w:rFonts w:ascii="宋体" w:hAnsi="宋体" w:hint="eastAsia"/>
          <w:lang w:val="x-none"/>
        </w:rPr>
        <w:t>输入G</w:t>
      </w:r>
      <w:r>
        <w:rPr>
          <w:rFonts w:ascii="宋体" w:hAnsi="宋体"/>
          <w:lang w:val="x-none"/>
        </w:rPr>
        <w:t>IS</w:t>
      </w:r>
      <w:r>
        <w:rPr>
          <w:rFonts w:ascii="宋体" w:hAnsi="宋体" w:hint="eastAsia"/>
          <w:lang w:val="x-none"/>
        </w:rPr>
        <w:t>信息、区域、</w:t>
      </w:r>
      <w:r w:rsidRPr="00DB19FB">
        <w:rPr>
          <w:rFonts w:ascii="宋体" w:hAnsi="宋体" w:hint="eastAsia"/>
          <w:lang w:val="x-none"/>
        </w:rPr>
        <w:t>时间</w:t>
      </w:r>
      <w:r>
        <w:rPr>
          <w:rFonts w:ascii="宋体" w:hAnsi="宋体" w:hint="eastAsia"/>
          <w:lang w:val="x-none"/>
        </w:rPr>
        <w:t>等查询信息，查询完成展示</w:t>
      </w:r>
      <w:r w:rsidRPr="00DB19FB">
        <w:rPr>
          <w:rFonts w:hint="eastAsia"/>
        </w:rPr>
        <w:t>全省</w:t>
      </w:r>
      <w:r>
        <w:rPr>
          <w:rFonts w:hint="eastAsia"/>
        </w:rPr>
        <w:t>业务产品</w:t>
      </w:r>
      <w:r>
        <w:rPr>
          <w:rFonts w:hint="eastAsia"/>
        </w:rPr>
        <w:t>-</w:t>
      </w:r>
      <w:r>
        <w:rPr>
          <w:rFonts w:hint="eastAsia"/>
        </w:rPr>
        <w:t>宽带当月受理量</w:t>
      </w:r>
      <w:r>
        <w:rPr>
          <w:rFonts w:ascii="宋体" w:hAnsi="宋体" w:hint="eastAsia"/>
          <w:lang w:val="x-none"/>
        </w:rPr>
        <w:t>数据结果</w:t>
      </w:r>
      <w:r w:rsidRPr="00DB19FB">
        <w:rPr>
          <w:rFonts w:hint="eastAsia"/>
        </w:rPr>
        <w:t>。</w:t>
      </w:r>
    </w:p>
    <w:p w:rsidR="00513B86" w:rsidRPr="00DB19FB" w:rsidRDefault="00513B86" w:rsidP="00513B86">
      <w:pPr>
        <w:pStyle w:val="6"/>
        <w:rPr>
          <w:b/>
          <w:bCs/>
          <w:i/>
          <w:iCs w:val="0"/>
        </w:rPr>
      </w:pPr>
      <w:bookmarkStart w:id="792" w:name="_Toc130154659"/>
      <w:r w:rsidRPr="00DB19FB">
        <w:rPr>
          <w:rFonts w:hint="eastAsia"/>
        </w:rPr>
        <w:t>区县</w:t>
      </w:r>
      <w:r>
        <w:rPr>
          <w:rFonts w:hint="eastAsia"/>
        </w:rPr>
        <w:t>业务产品</w:t>
      </w:r>
      <w:r>
        <w:rPr>
          <w:rFonts w:hint="eastAsia"/>
        </w:rPr>
        <w:t>-</w:t>
      </w:r>
      <w:r>
        <w:rPr>
          <w:rFonts w:hint="eastAsia"/>
        </w:rPr>
        <w:t>宽带当月受理量数据查询</w:t>
      </w:r>
      <w:bookmarkEnd w:id="792"/>
    </w:p>
    <w:p w:rsidR="00513B86" w:rsidRDefault="00513B86" w:rsidP="00513B86">
      <w:pPr>
        <w:ind w:left="420" w:firstLine="480"/>
      </w:pPr>
      <w:r w:rsidRPr="00DF78AA">
        <w:rPr>
          <w:rFonts w:ascii="宋体" w:hAnsi="宋体" w:hint="eastAsia"/>
          <w:lang w:val="x-none"/>
        </w:rPr>
        <w:t>综调人员登录综调中心，进入</w:t>
      </w:r>
      <w:r>
        <w:rPr>
          <w:rFonts w:ascii="宋体" w:hAnsi="宋体" w:hint="eastAsia"/>
          <w:lang w:val="x-none"/>
        </w:rPr>
        <w:t>业务专区</w:t>
      </w:r>
      <w:r w:rsidRPr="00DF78AA">
        <w:rPr>
          <w:rFonts w:ascii="宋体" w:hAnsi="宋体" w:hint="eastAsia"/>
          <w:lang w:val="x-none"/>
        </w:rPr>
        <w:t>管理模块，选择</w:t>
      </w:r>
      <w:r w:rsidRPr="00DB19FB">
        <w:rPr>
          <w:rFonts w:hint="eastAsia"/>
        </w:rPr>
        <w:t>全省</w:t>
      </w:r>
      <w:r>
        <w:rPr>
          <w:rFonts w:hint="eastAsia"/>
        </w:rPr>
        <w:t>业务产品</w:t>
      </w:r>
      <w:r w:rsidRPr="00DB19FB">
        <w:rPr>
          <w:rFonts w:hint="eastAsia"/>
        </w:rPr>
        <w:t>-</w:t>
      </w:r>
      <w:r w:rsidRPr="00DB19FB">
        <w:rPr>
          <w:rFonts w:hint="eastAsia"/>
        </w:rPr>
        <w:t>宽带</w:t>
      </w:r>
      <w:r w:rsidRPr="00DF78AA">
        <w:rPr>
          <w:rFonts w:ascii="宋体" w:hAnsi="宋体" w:hint="eastAsia"/>
          <w:lang w:val="x-none"/>
        </w:rPr>
        <w:t>界面，输入日期、查询后展示该指标区县的趋势图</w:t>
      </w:r>
      <w:r w:rsidRPr="00DB19FB">
        <w:rPr>
          <w:rFonts w:hint="eastAsia"/>
        </w:rPr>
        <w:t>。</w:t>
      </w:r>
    </w:p>
    <w:p w:rsidR="00513B86" w:rsidRPr="00DB19FB" w:rsidRDefault="00513B86" w:rsidP="00513B86">
      <w:pPr>
        <w:pStyle w:val="5"/>
      </w:pPr>
      <w:bookmarkStart w:id="793" w:name="_Toc130154660"/>
      <w:r w:rsidRPr="00DB19FB">
        <w:rPr>
          <w:rFonts w:hint="eastAsia"/>
        </w:rPr>
        <w:t>业务产品-宽带本月归档量</w:t>
      </w:r>
      <w:r>
        <w:rPr>
          <w:rFonts w:hint="eastAsia"/>
        </w:rPr>
        <w:t>管理</w:t>
      </w:r>
      <w:bookmarkEnd w:id="793"/>
    </w:p>
    <w:p w:rsidR="00513B86" w:rsidRPr="00A14368" w:rsidRDefault="00513B86" w:rsidP="00513B86">
      <w:pPr>
        <w:pStyle w:val="6"/>
        <w:rPr>
          <w:b/>
          <w:bCs/>
          <w:i/>
          <w:iCs w:val="0"/>
        </w:rPr>
      </w:pPr>
      <w:bookmarkStart w:id="794" w:name="_Toc130154661"/>
      <w:r>
        <w:rPr>
          <w:rFonts w:hint="eastAsia"/>
        </w:rPr>
        <w:t>业务产品</w:t>
      </w:r>
      <w:r>
        <w:rPr>
          <w:rFonts w:hint="eastAsia"/>
        </w:rPr>
        <w:t>-</w:t>
      </w:r>
      <w:r>
        <w:rPr>
          <w:rFonts w:hint="eastAsia"/>
        </w:rPr>
        <w:t>宽带本月归档量计算规则管理</w:t>
      </w:r>
      <w:bookmarkEnd w:id="794"/>
    </w:p>
    <w:p w:rsidR="00513B86" w:rsidRPr="00706BDE" w:rsidRDefault="00513B86" w:rsidP="00513B86">
      <w:pPr>
        <w:ind w:left="420" w:firstLine="480"/>
      </w:pPr>
      <w:r>
        <w:t>根据</w:t>
      </w:r>
      <w:r>
        <w:rPr>
          <w:rFonts w:hint="eastAsia"/>
        </w:rPr>
        <w:t>业务产品</w:t>
      </w:r>
      <w:r w:rsidRPr="00DB19FB">
        <w:rPr>
          <w:rFonts w:hint="eastAsia"/>
        </w:rPr>
        <w:t>-</w:t>
      </w:r>
      <w:r>
        <w:rPr>
          <w:rFonts w:hint="eastAsia"/>
        </w:rPr>
        <w:t>宽带变更</w:t>
      </w:r>
      <w:r>
        <w:t>指标说明文档，分析统计口径，将文字统计口径转化为口径数据，在系统中录入统计规则，并提供计算规则的增加、删除、修</w:t>
      </w:r>
      <w:r>
        <w:lastRenderedPageBreak/>
        <w:t>改功能</w:t>
      </w:r>
      <w:r>
        <w:rPr>
          <w:rFonts w:hint="eastAsia"/>
        </w:rPr>
        <w:t>，业务产品</w:t>
      </w:r>
      <w:r w:rsidRPr="00DB19FB">
        <w:rPr>
          <w:rFonts w:hint="eastAsia"/>
        </w:rPr>
        <w:t>-</w:t>
      </w:r>
      <w:r>
        <w:rPr>
          <w:rFonts w:hint="eastAsia"/>
        </w:rPr>
        <w:t>宽带变更计算规则信息文件入库。</w:t>
      </w:r>
    </w:p>
    <w:p w:rsidR="00513B86" w:rsidRPr="00162339" w:rsidRDefault="00513B86" w:rsidP="00513B86">
      <w:pPr>
        <w:pStyle w:val="6"/>
        <w:rPr>
          <w:b/>
          <w:bCs/>
          <w:i/>
          <w:iCs w:val="0"/>
        </w:rPr>
      </w:pPr>
      <w:bookmarkStart w:id="795" w:name="_Toc130154662"/>
      <w:r>
        <w:rPr>
          <w:rFonts w:hint="eastAsia"/>
        </w:rPr>
        <w:t>业务产品</w:t>
      </w:r>
      <w:r>
        <w:rPr>
          <w:rFonts w:hint="eastAsia"/>
        </w:rPr>
        <w:t>-</w:t>
      </w:r>
      <w:r>
        <w:rPr>
          <w:rFonts w:hint="eastAsia"/>
        </w:rPr>
        <w:t>宽带本月归档量</w:t>
      </w:r>
      <w:r w:rsidRPr="00162339">
        <w:rPr>
          <w:rFonts w:hint="eastAsia"/>
        </w:rPr>
        <w:t>分析</w:t>
      </w:r>
      <w:bookmarkEnd w:id="795"/>
    </w:p>
    <w:p w:rsidR="00513B86" w:rsidRPr="0088147F" w:rsidRDefault="00513B86" w:rsidP="00513B86">
      <w:pPr>
        <w:ind w:left="420" w:firstLine="480"/>
        <w:rPr>
          <w:rFonts w:ascii="宋体" w:hAnsi="宋体"/>
          <w:lang w:val="x-none"/>
        </w:rPr>
      </w:pPr>
      <w:r>
        <w:t>提取对端系统提供的</w:t>
      </w:r>
      <w:r>
        <w:rPr>
          <w:rFonts w:hint="eastAsia"/>
        </w:rPr>
        <w:t>业务产品</w:t>
      </w:r>
      <w:r>
        <w:rPr>
          <w:rFonts w:hint="eastAsia"/>
        </w:rPr>
        <w:t>-</w:t>
      </w:r>
      <w:r>
        <w:rPr>
          <w:rFonts w:hint="eastAsia"/>
        </w:rPr>
        <w:t>宽带本月归档量</w:t>
      </w:r>
      <w:r>
        <w:t>数据，对数据文件进行分析，比对数据文件名称、格式、类型、推送周期，分析完成且无异常，进入数据新增环节。分析失败，提示数据分析异常</w:t>
      </w:r>
      <w:r>
        <w:rPr>
          <w:rFonts w:hint="eastAsia"/>
        </w:rPr>
        <w:t>，再次核查确认数据。</w:t>
      </w:r>
    </w:p>
    <w:p w:rsidR="00513B86" w:rsidRPr="002B06C9" w:rsidRDefault="00513B86" w:rsidP="00513B86">
      <w:pPr>
        <w:pStyle w:val="6"/>
        <w:rPr>
          <w:b/>
          <w:bCs/>
          <w:i/>
          <w:iCs w:val="0"/>
        </w:rPr>
      </w:pPr>
      <w:bookmarkStart w:id="796" w:name="_Toc130154663"/>
      <w:r>
        <w:rPr>
          <w:rFonts w:hint="eastAsia"/>
        </w:rPr>
        <w:t>业务产品</w:t>
      </w:r>
      <w:r>
        <w:rPr>
          <w:rFonts w:hint="eastAsia"/>
        </w:rPr>
        <w:t>-</w:t>
      </w:r>
      <w:r>
        <w:rPr>
          <w:rFonts w:hint="eastAsia"/>
        </w:rPr>
        <w:t>宽带本月归档量</w:t>
      </w:r>
      <w:r w:rsidRPr="002B06C9">
        <w:rPr>
          <w:rFonts w:hint="eastAsia"/>
        </w:rPr>
        <w:t>数据新增</w:t>
      </w:r>
      <w:bookmarkEnd w:id="796"/>
    </w:p>
    <w:p w:rsidR="00513B86" w:rsidRPr="004707D4" w:rsidRDefault="00513B86" w:rsidP="00513B86">
      <w:pPr>
        <w:ind w:left="420" w:firstLine="480"/>
        <w:rPr>
          <w:rFonts w:ascii="宋体" w:hAnsi="宋体"/>
          <w:lang w:val="x-none"/>
        </w:rPr>
      </w:pPr>
      <w:r>
        <w:rPr>
          <w:rFonts w:hint="eastAsia"/>
        </w:rPr>
        <w:t>业务产品</w:t>
      </w:r>
      <w:r>
        <w:rPr>
          <w:rFonts w:hint="eastAsia"/>
        </w:rPr>
        <w:t>-</w:t>
      </w:r>
      <w:r>
        <w:rPr>
          <w:rFonts w:hint="eastAsia"/>
        </w:rPr>
        <w:t>宽带本月归档量</w:t>
      </w:r>
      <w:r>
        <w:t>数据新增功能，</w:t>
      </w:r>
      <w:r>
        <w:rPr>
          <w:rFonts w:hint="eastAsia"/>
        </w:rPr>
        <w:t>业务产品</w:t>
      </w:r>
      <w:r>
        <w:rPr>
          <w:rFonts w:hint="eastAsia"/>
        </w:rPr>
        <w:t>-</w:t>
      </w:r>
      <w:r>
        <w:rPr>
          <w:rFonts w:hint="eastAsia"/>
        </w:rPr>
        <w:t>宽带本月归档量</w:t>
      </w:r>
      <w:r>
        <w:t>指标采集时，</w:t>
      </w:r>
      <w:r>
        <w:rPr>
          <w:rFonts w:hint="eastAsia"/>
        </w:rPr>
        <w:t>依据业务产品</w:t>
      </w:r>
      <w:r>
        <w:rPr>
          <w:rFonts w:hint="eastAsia"/>
        </w:rPr>
        <w:t>-</w:t>
      </w:r>
      <w:r>
        <w:rPr>
          <w:rFonts w:hint="eastAsia"/>
        </w:rPr>
        <w:t>宽带本月归档量</w:t>
      </w:r>
      <w:r>
        <w:t>计算规则</w:t>
      </w:r>
      <w:r>
        <w:rPr>
          <w:rFonts w:hint="eastAsia"/>
        </w:rPr>
        <w:t>，数据</w:t>
      </w:r>
      <w:r>
        <w:t>处理人员确认</w:t>
      </w:r>
      <w:r>
        <w:rPr>
          <w:rFonts w:hint="eastAsia"/>
        </w:rPr>
        <w:t>并</w:t>
      </w:r>
      <w:r>
        <w:t>比对原始数据，将原始的数据和指标数据</w:t>
      </w:r>
      <w:r>
        <w:rPr>
          <w:rFonts w:hint="eastAsia"/>
        </w:rPr>
        <w:t>对应的指标计算规则</w:t>
      </w:r>
      <w:r>
        <w:t>新增进系统库</w:t>
      </w:r>
      <w:r>
        <w:rPr>
          <w:rFonts w:hint="eastAsia"/>
        </w:rPr>
        <w:t>，</w:t>
      </w:r>
      <w:r>
        <w:t>并完成数据文件</w:t>
      </w:r>
      <w:r>
        <w:rPr>
          <w:rFonts w:hint="eastAsia"/>
        </w:rPr>
        <w:t>信息</w:t>
      </w:r>
      <w:r>
        <w:t>入库。</w:t>
      </w:r>
    </w:p>
    <w:p w:rsidR="00513B86" w:rsidRPr="00270D20" w:rsidRDefault="00513B86" w:rsidP="00513B86">
      <w:pPr>
        <w:pStyle w:val="6"/>
        <w:rPr>
          <w:rFonts w:ascii="宋体" w:hAnsi="宋体"/>
          <w:b/>
          <w:bCs/>
          <w:i/>
          <w:iCs w:val="0"/>
          <w:lang w:val="x-none" w:eastAsia="x-none"/>
        </w:rPr>
      </w:pPr>
      <w:bookmarkStart w:id="797" w:name="_Toc130154664"/>
      <w:r>
        <w:rPr>
          <w:rFonts w:hint="eastAsia"/>
        </w:rPr>
        <w:t>业务产品</w:t>
      </w:r>
      <w:r>
        <w:rPr>
          <w:rFonts w:hint="eastAsia"/>
        </w:rPr>
        <w:t>-</w:t>
      </w:r>
      <w:r>
        <w:rPr>
          <w:rFonts w:hint="eastAsia"/>
        </w:rPr>
        <w:t>宽带本月归档量</w:t>
      </w:r>
      <w:r>
        <w:rPr>
          <w:rFonts w:ascii="宋体" w:hAnsi="宋体" w:hint="eastAsia"/>
          <w:lang w:val="x-none"/>
        </w:rPr>
        <w:t>数</w:t>
      </w:r>
      <w:r w:rsidRPr="005170E3">
        <w:rPr>
          <w:rFonts w:ascii="宋体" w:hAnsi="宋体" w:hint="eastAsia"/>
          <w:lang w:val="x-none"/>
        </w:rPr>
        <w:t>据校验</w:t>
      </w:r>
      <w:bookmarkEnd w:id="797"/>
    </w:p>
    <w:p w:rsidR="00513B86" w:rsidRPr="00DB19FB" w:rsidRDefault="00513B86" w:rsidP="00513B86">
      <w:pPr>
        <w:ind w:left="420" w:firstLine="480"/>
        <w:jc w:val="both"/>
        <w:rPr>
          <w:rFonts w:ascii="宋体" w:hAnsi="宋体"/>
          <w:lang w:val="x-none"/>
        </w:rPr>
      </w:pPr>
      <w:r>
        <w:t>数据处理人员新增</w:t>
      </w:r>
      <w:r>
        <w:rPr>
          <w:rFonts w:hint="eastAsia"/>
        </w:rPr>
        <w:t>业务产品</w:t>
      </w:r>
      <w:r>
        <w:rPr>
          <w:rFonts w:hint="eastAsia"/>
        </w:rPr>
        <w:t>-</w:t>
      </w:r>
      <w:r>
        <w:rPr>
          <w:rFonts w:hint="eastAsia"/>
        </w:rPr>
        <w:t>宽带本月归档量</w:t>
      </w:r>
      <w:r>
        <w:rPr>
          <w:rFonts w:ascii="宋体" w:hAnsi="宋体" w:hint="eastAsia"/>
          <w:lang w:val="x-none"/>
        </w:rPr>
        <w:t>数据</w:t>
      </w:r>
      <w:r>
        <w:t>后，系统会对新增数据的名称</w:t>
      </w:r>
      <w:r>
        <w:rPr>
          <w:rFonts w:hint="eastAsia"/>
        </w:rPr>
        <w:t>、取数口径、数据文件类型、文件编码、调用参数等信息进行校验，判断</w:t>
      </w:r>
      <w:r>
        <w:t>系统中是否已经存在了相同的数据，如存在，则系统提示数据已经存在，并且不允许继续进行后续数据的处理。</w:t>
      </w:r>
    </w:p>
    <w:p w:rsidR="00513B86" w:rsidRPr="00DB19FB" w:rsidRDefault="00513B86" w:rsidP="00513B86">
      <w:pPr>
        <w:pStyle w:val="6"/>
        <w:rPr>
          <w:rFonts w:ascii="宋体" w:hAnsi="宋体"/>
          <w:b/>
          <w:bCs/>
          <w:i/>
          <w:iCs w:val="0"/>
          <w:lang w:val="x-none" w:eastAsia="x-none"/>
        </w:rPr>
      </w:pPr>
      <w:bookmarkStart w:id="798" w:name="_Toc130154665"/>
      <w:r>
        <w:rPr>
          <w:rFonts w:hint="eastAsia"/>
        </w:rPr>
        <w:t>业务产品</w:t>
      </w:r>
      <w:r>
        <w:rPr>
          <w:rFonts w:hint="eastAsia"/>
        </w:rPr>
        <w:t>-</w:t>
      </w:r>
      <w:r>
        <w:rPr>
          <w:rFonts w:hint="eastAsia"/>
        </w:rPr>
        <w:t>宽带本月归档量</w:t>
      </w:r>
      <w:r w:rsidRPr="00DB19FB">
        <w:rPr>
          <w:rFonts w:ascii="宋体" w:hAnsi="宋体" w:hint="eastAsia"/>
          <w:lang w:val="x-none"/>
        </w:rPr>
        <w:t>数据</w:t>
      </w:r>
      <w:r>
        <w:rPr>
          <w:rFonts w:ascii="宋体" w:hAnsi="宋体" w:hint="eastAsia"/>
          <w:lang w:val="x-none"/>
        </w:rPr>
        <w:t>计算</w:t>
      </w:r>
      <w:bookmarkEnd w:id="798"/>
    </w:p>
    <w:p w:rsidR="00513B86" w:rsidRPr="00DB19FB" w:rsidRDefault="00513B86" w:rsidP="00513B86">
      <w:pPr>
        <w:ind w:left="420" w:firstLine="480"/>
        <w:rPr>
          <w:rFonts w:ascii="宋体" w:hAnsi="宋体"/>
          <w:lang w:val="x-none"/>
        </w:rPr>
      </w:pPr>
      <w:r>
        <w:rPr>
          <w:rFonts w:hint="eastAsia"/>
        </w:rPr>
        <w:t>业务产品</w:t>
      </w:r>
      <w:r>
        <w:rPr>
          <w:rFonts w:hint="eastAsia"/>
        </w:rPr>
        <w:t>-</w:t>
      </w:r>
      <w:r>
        <w:rPr>
          <w:rFonts w:hint="eastAsia"/>
        </w:rPr>
        <w:t>宽带本月归档量数据</w:t>
      </w:r>
      <w:r w:rsidRPr="00DB19FB">
        <w:rPr>
          <w:rFonts w:ascii="宋体" w:hAnsi="宋体" w:hint="eastAsia"/>
          <w:lang w:val="x-none"/>
        </w:rPr>
        <w:t>解析</w:t>
      </w:r>
      <w:r>
        <w:rPr>
          <w:rFonts w:hint="eastAsia"/>
        </w:rPr>
        <w:t>成功，根据业务产品</w:t>
      </w:r>
      <w:r>
        <w:rPr>
          <w:rFonts w:hint="eastAsia"/>
        </w:rPr>
        <w:t>-</w:t>
      </w:r>
      <w:r>
        <w:rPr>
          <w:rFonts w:hint="eastAsia"/>
        </w:rPr>
        <w:t>宽带本月归档量</w:t>
      </w:r>
      <w:r w:rsidRPr="00DB19FB">
        <w:rPr>
          <w:rFonts w:hint="eastAsia"/>
        </w:rPr>
        <w:t>指标</w:t>
      </w:r>
      <w:r>
        <w:rPr>
          <w:rFonts w:hint="eastAsia"/>
        </w:rPr>
        <w:t>计算规则，</w:t>
      </w:r>
      <w:r>
        <w:rPr>
          <w:rFonts w:ascii="宋体" w:hAnsi="宋体" w:hint="eastAsia"/>
          <w:lang w:val="x-none"/>
        </w:rPr>
        <w:t>匹配对应的</w:t>
      </w:r>
      <w:r w:rsidRPr="00DB19FB">
        <w:rPr>
          <w:rFonts w:ascii="宋体" w:hAnsi="宋体" w:hint="eastAsia"/>
          <w:lang w:val="x-none"/>
        </w:rPr>
        <w:t>地市、区县编码值</w:t>
      </w:r>
      <w:r>
        <w:rPr>
          <w:rFonts w:ascii="宋体" w:hAnsi="宋体" w:hint="eastAsia"/>
          <w:lang w:val="x-none"/>
        </w:rPr>
        <w:t>并</w:t>
      </w:r>
      <w:r w:rsidRPr="00DB19FB">
        <w:rPr>
          <w:rFonts w:ascii="宋体" w:hAnsi="宋体" w:hint="eastAsia"/>
          <w:lang w:val="x-none"/>
        </w:rPr>
        <w:t>对</w:t>
      </w:r>
      <w:r>
        <w:rPr>
          <w:rFonts w:ascii="宋体" w:hAnsi="宋体" w:hint="eastAsia"/>
          <w:lang w:val="x-none"/>
        </w:rPr>
        <w:t>指标</w:t>
      </w:r>
      <w:r w:rsidRPr="00DB19FB">
        <w:rPr>
          <w:rFonts w:ascii="宋体" w:hAnsi="宋体" w:hint="eastAsia"/>
          <w:lang w:val="x-none"/>
        </w:rPr>
        <w:t>数据进行关联</w:t>
      </w:r>
      <w:r>
        <w:rPr>
          <w:rFonts w:hint="eastAsia"/>
        </w:rPr>
        <w:t>，输出当月业务产品</w:t>
      </w:r>
      <w:r>
        <w:rPr>
          <w:rFonts w:hint="eastAsia"/>
        </w:rPr>
        <w:t>-</w:t>
      </w:r>
      <w:r>
        <w:rPr>
          <w:rFonts w:hint="eastAsia"/>
        </w:rPr>
        <w:t>宽带本月归档量数据。</w:t>
      </w:r>
    </w:p>
    <w:p w:rsidR="00513B86" w:rsidRPr="00DB19FB" w:rsidRDefault="00513B86" w:rsidP="00513B86">
      <w:pPr>
        <w:pStyle w:val="6"/>
        <w:rPr>
          <w:rFonts w:ascii="宋体" w:hAnsi="宋体"/>
          <w:b/>
          <w:bCs/>
          <w:i/>
          <w:iCs w:val="0"/>
          <w:lang w:val="x-none" w:eastAsia="x-none"/>
        </w:rPr>
      </w:pPr>
      <w:bookmarkStart w:id="799" w:name="_Toc130154666"/>
      <w:r>
        <w:rPr>
          <w:rFonts w:hint="eastAsia"/>
        </w:rPr>
        <w:t>业务产品</w:t>
      </w:r>
      <w:r>
        <w:rPr>
          <w:rFonts w:hint="eastAsia"/>
        </w:rPr>
        <w:t>-</w:t>
      </w:r>
      <w:r>
        <w:rPr>
          <w:rFonts w:hint="eastAsia"/>
        </w:rPr>
        <w:t>宽带本月归档量</w:t>
      </w:r>
      <w:r w:rsidRPr="00DB19FB">
        <w:rPr>
          <w:rFonts w:ascii="宋体" w:hAnsi="宋体" w:hint="eastAsia"/>
          <w:lang w:val="x-none"/>
        </w:rPr>
        <w:t>数据保存</w:t>
      </w:r>
      <w:bookmarkEnd w:id="799"/>
    </w:p>
    <w:p w:rsidR="00513B86" w:rsidRPr="00DB19FB" w:rsidRDefault="00513B86" w:rsidP="00513B86">
      <w:pPr>
        <w:ind w:left="420" w:firstLine="480"/>
        <w:rPr>
          <w:rFonts w:ascii="宋体" w:hAnsi="宋体"/>
          <w:lang w:val="x-none"/>
        </w:rPr>
      </w:pPr>
      <w:r>
        <w:rPr>
          <w:rFonts w:hint="eastAsia"/>
        </w:rPr>
        <w:t>业务产品</w:t>
      </w:r>
      <w:r>
        <w:rPr>
          <w:rFonts w:hint="eastAsia"/>
        </w:rPr>
        <w:t>-</w:t>
      </w:r>
      <w:r>
        <w:rPr>
          <w:rFonts w:hint="eastAsia"/>
        </w:rPr>
        <w:t>宽带本月归档量</w:t>
      </w:r>
      <w:r>
        <w:rPr>
          <w:rFonts w:ascii="宋体" w:hAnsi="宋体" w:hint="eastAsia"/>
          <w:lang w:val="x-none"/>
        </w:rPr>
        <w:t>数据</w:t>
      </w:r>
      <w:r w:rsidRPr="00DB19FB">
        <w:rPr>
          <w:rFonts w:ascii="宋体" w:hAnsi="宋体" w:hint="eastAsia"/>
          <w:lang w:val="x-none"/>
        </w:rPr>
        <w:t>关联完成</w:t>
      </w:r>
      <w:r>
        <w:rPr>
          <w:rFonts w:ascii="宋体" w:hAnsi="宋体" w:hint="eastAsia"/>
          <w:lang w:val="x-none"/>
        </w:rPr>
        <w:t>，</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513B86" w:rsidRPr="00DB19FB" w:rsidRDefault="00513B86" w:rsidP="00513B86">
      <w:pPr>
        <w:pStyle w:val="6"/>
        <w:rPr>
          <w:b/>
          <w:bCs/>
          <w:i/>
          <w:iCs w:val="0"/>
        </w:rPr>
      </w:pPr>
      <w:bookmarkStart w:id="800" w:name="_Toc130154667"/>
      <w:r w:rsidRPr="00DB19FB">
        <w:rPr>
          <w:rFonts w:hint="eastAsia"/>
        </w:rPr>
        <w:t>全省</w:t>
      </w:r>
      <w:r>
        <w:rPr>
          <w:rFonts w:hint="eastAsia"/>
        </w:rPr>
        <w:t>业务产品</w:t>
      </w:r>
      <w:r>
        <w:rPr>
          <w:rFonts w:hint="eastAsia"/>
        </w:rPr>
        <w:t>-</w:t>
      </w:r>
      <w:r>
        <w:rPr>
          <w:rFonts w:hint="eastAsia"/>
        </w:rPr>
        <w:t>宽带本月归档量数据查询</w:t>
      </w:r>
      <w:bookmarkEnd w:id="800"/>
    </w:p>
    <w:p w:rsidR="00513B86" w:rsidRDefault="00513B86" w:rsidP="00513B86">
      <w:pPr>
        <w:ind w:left="420" w:firstLine="480"/>
      </w:pPr>
      <w:r>
        <w:rPr>
          <w:rFonts w:ascii="宋体" w:hAnsi="宋体" w:hint="eastAsia"/>
          <w:lang w:val="x-none"/>
        </w:rPr>
        <w:lastRenderedPageBreak/>
        <w:t>输入G</w:t>
      </w:r>
      <w:r>
        <w:rPr>
          <w:rFonts w:ascii="宋体" w:hAnsi="宋体"/>
          <w:lang w:val="x-none"/>
        </w:rPr>
        <w:t>IS</w:t>
      </w:r>
      <w:r>
        <w:rPr>
          <w:rFonts w:ascii="宋体" w:hAnsi="宋体" w:hint="eastAsia"/>
          <w:lang w:val="x-none"/>
        </w:rPr>
        <w:t>信息、区域、</w:t>
      </w:r>
      <w:r w:rsidRPr="00DB19FB">
        <w:rPr>
          <w:rFonts w:ascii="宋体" w:hAnsi="宋体" w:hint="eastAsia"/>
          <w:lang w:val="x-none"/>
        </w:rPr>
        <w:t>时间</w:t>
      </w:r>
      <w:r>
        <w:rPr>
          <w:rFonts w:ascii="宋体" w:hAnsi="宋体" w:hint="eastAsia"/>
          <w:lang w:val="x-none"/>
        </w:rPr>
        <w:t>等查询信息，查询完成展示</w:t>
      </w:r>
      <w:r w:rsidRPr="00DB19FB">
        <w:rPr>
          <w:rFonts w:hint="eastAsia"/>
        </w:rPr>
        <w:t>全省</w:t>
      </w:r>
      <w:r>
        <w:rPr>
          <w:rFonts w:hint="eastAsia"/>
        </w:rPr>
        <w:t>业务产品</w:t>
      </w:r>
      <w:r>
        <w:rPr>
          <w:rFonts w:hint="eastAsia"/>
        </w:rPr>
        <w:t>-</w:t>
      </w:r>
      <w:r>
        <w:rPr>
          <w:rFonts w:hint="eastAsia"/>
        </w:rPr>
        <w:t>宽带本月归档量</w:t>
      </w:r>
      <w:r>
        <w:rPr>
          <w:rFonts w:ascii="宋体" w:hAnsi="宋体" w:hint="eastAsia"/>
          <w:lang w:val="x-none"/>
        </w:rPr>
        <w:t>数据结果</w:t>
      </w:r>
      <w:r w:rsidRPr="00DB19FB">
        <w:rPr>
          <w:rFonts w:hint="eastAsia"/>
        </w:rPr>
        <w:t>。</w:t>
      </w:r>
    </w:p>
    <w:p w:rsidR="00513B86" w:rsidRPr="00DB19FB" w:rsidRDefault="00513B86" w:rsidP="00513B86">
      <w:pPr>
        <w:pStyle w:val="6"/>
        <w:rPr>
          <w:b/>
          <w:bCs/>
          <w:i/>
          <w:iCs w:val="0"/>
        </w:rPr>
      </w:pPr>
      <w:bookmarkStart w:id="801" w:name="_Toc130154668"/>
      <w:r w:rsidRPr="00DB19FB">
        <w:rPr>
          <w:rFonts w:hint="eastAsia"/>
        </w:rPr>
        <w:t>区县</w:t>
      </w:r>
      <w:r>
        <w:rPr>
          <w:rFonts w:hint="eastAsia"/>
        </w:rPr>
        <w:t>业务产品</w:t>
      </w:r>
      <w:r>
        <w:rPr>
          <w:rFonts w:hint="eastAsia"/>
        </w:rPr>
        <w:t>-</w:t>
      </w:r>
      <w:r>
        <w:rPr>
          <w:rFonts w:hint="eastAsia"/>
        </w:rPr>
        <w:t>宽带本月归档量数据查询</w:t>
      </w:r>
      <w:bookmarkEnd w:id="801"/>
    </w:p>
    <w:p w:rsidR="00513B86" w:rsidRDefault="00513B86" w:rsidP="00513B86">
      <w:pPr>
        <w:ind w:left="420" w:firstLine="480"/>
      </w:pPr>
      <w:r w:rsidRPr="00DF78AA">
        <w:rPr>
          <w:rFonts w:ascii="宋体" w:hAnsi="宋体" w:hint="eastAsia"/>
          <w:lang w:val="x-none"/>
        </w:rPr>
        <w:t>综调人员登录综调中心，进入</w:t>
      </w:r>
      <w:r>
        <w:rPr>
          <w:rFonts w:ascii="宋体" w:hAnsi="宋体" w:hint="eastAsia"/>
          <w:lang w:val="x-none"/>
        </w:rPr>
        <w:t>业务专区</w:t>
      </w:r>
      <w:r w:rsidRPr="00DF78AA">
        <w:rPr>
          <w:rFonts w:ascii="宋体" w:hAnsi="宋体" w:hint="eastAsia"/>
          <w:lang w:val="x-none"/>
        </w:rPr>
        <w:t>管理模块，选择</w:t>
      </w:r>
      <w:r w:rsidRPr="00DB19FB">
        <w:rPr>
          <w:rFonts w:hint="eastAsia"/>
        </w:rPr>
        <w:t>全省</w:t>
      </w:r>
      <w:r>
        <w:rPr>
          <w:rFonts w:hint="eastAsia"/>
        </w:rPr>
        <w:t>业务产品</w:t>
      </w:r>
      <w:r w:rsidRPr="00DB19FB">
        <w:rPr>
          <w:rFonts w:hint="eastAsia"/>
        </w:rPr>
        <w:t>-</w:t>
      </w:r>
      <w:r w:rsidRPr="00DB19FB">
        <w:rPr>
          <w:rFonts w:hint="eastAsia"/>
        </w:rPr>
        <w:t>宽带</w:t>
      </w:r>
      <w:r w:rsidRPr="00DF78AA">
        <w:rPr>
          <w:rFonts w:ascii="宋体" w:hAnsi="宋体" w:hint="eastAsia"/>
          <w:lang w:val="x-none"/>
        </w:rPr>
        <w:t>界面，输入日期、查询后展示该指标区县的趋势图</w:t>
      </w:r>
      <w:r w:rsidRPr="00DB19FB">
        <w:rPr>
          <w:rFonts w:hint="eastAsia"/>
        </w:rPr>
        <w:t>。</w:t>
      </w:r>
    </w:p>
    <w:p w:rsidR="00513B86" w:rsidRPr="00DB19FB" w:rsidRDefault="00513B86" w:rsidP="00513B86">
      <w:pPr>
        <w:pStyle w:val="5"/>
      </w:pPr>
      <w:bookmarkStart w:id="802" w:name="_Toc130154669"/>
      <w:r w:rsidRPr="00DB19FB">
        <w:rPr>
          <w:rFonts w:hint="eastAsia"/>
        </w:rPr>
        <w:t>业务产品-宽带今日受理量</w:t>
      </w:r>
      <w:r>
        <w:rPr>
          <w:rFonts w:hint="eastAsia"/>
        </w:rPr>
        <w:t>管理</w:t>
      </w:r>
      <w:bookmarkEnd w:id="802"/>
    </w:p>
    <w:p w:rsidR="00513B86" w:rsidRPr="00A14368" w:rsidRDefault="00513B86" w:rsidP="00513B86">
      <w:pPr>
        <w:pStyle w:val="6"/>
        <w:rPr>
          <w:b/>
          <w:bCs/>
          <w:i/>
          <w:iCs w:val="0"/>
        </w:rPr>
      </w:pPr>
      <w:bookmarkStart w:id="803" w:name="_Toc130154670"/>
      <w:r>
        <w:rPr>
          <w:rFonts w:hint="eastAsia"/>
        </w:rPr>
        <w:t>业务产品</w:t>
      </w:r>
      <w:r>
        <w:rPr>
          <w:rFonts w:hint="eastAsia"/>
        </w:rPr>
        <w:t>-</w:t>
      </w:r>
      <w:r>
        <w:rPr>
          <w:rFonts w:hint="eastAsia"/>
        </w:rPr>
        <w:t>宽带今日受理量计算规则管理</w:t>
      </w:r>
      <w:bookmarkEnd w:id="803"/>
    </w:p>
    <w:p w:rsidR="00513B86" w:rsidRPr="00706BDE" w:rsidRDefault="00513B86" w:rsidP="00513B86">
      <w:pPr>
        <w:ind w:left="420" w:firstLine="480"/>
      </w:pPr>
      <w:r>
        <w:t>根据</w:t>
      </w:r>
      <w:r>
        <w:rPr>
          <w:rFonts w:hint="eastAsia"/>
        </w:rPr>
        <w:t>业务产品</w:t>
      </w:r>
      <w:r w:rsidRPr="00DB19FB">
        <w:rPr>
          <w:rFonts w:hint="eastAsia"/>
        </w:rPr>
        <w:t>-</w:t>
      </w:r>
      <w:r>
        <w:rPr>
          <w:rFonts w:hint="eastAsia"/>
        </w:rPr>
        <w:t>宽带变更</w:t>
      </w:r>
      <w:r>
        <w:t>指标说明文档，分析统计口径，将文字统计口径转化为口径数据，在系统中录入统计规则，并提供计算规则的增加、删除、修改功能</w:t>
      </w:r>
      <w:r>
        <w:rPr>
          <w:rFonts w:hint="eastAsia"/>
        </w:rPr>
        <w:t>，业务产品</w:t>
      </w:r>
      <w:r w:rsidRPr="00DB19FB">
        <w:rPr>
          <w:rFonts w:hint="eastAsia"/>
        </w:rPr>
        <w:t>-</w:t>
      </w:r>
      <w:r>
        <w:rPr>
          <w:rFonts w:hint="eastAsia"/>
        </w:rPr>
        <w:t>宽带变更计算规则信息文件入库。</w:t>
      </w:r>
    </w:p>
    <w:p w:rsidR="00513B86" w:rsidRPr="00162339" w:rsidRDefault="00513B86" w:rsidP="00513B86">
      <w:pPr>
        <w:pStyle w:val="6"/>
        <w:rPr>
          <w:b/>
          <w:bCs/>
          <w:i/>
          <w:iCs w:val="0"/>
        </w:rPr>
      </w:pPr>
      <w:bookmarkStart w:id="804" w:name="_Toc130154671"/>
      <w:r>
        <w:rPr>
          <w:rFonts w:hint="eastAsia"/>
        </w:rPr>
        <w:t>业务产品</w:t>
      </w:r>
      <w:r>
        <w:rPr>
          <w:rFonts w:hint="eastAsia"/>
        </w:rPr>
        <w:t>-</w:t>
      </w:r>
      <w:r>
        <w:rPr>
          <w:rFonts w:hint="eastAsia"/>
        </w:rPr>
        <w:t>宽带今日受理量</w:t>
      </w:r>
      <w:r w:rsidRPr="00162339">
        <w:rPr>
          <w:rFonts w:hint="eastAsia"/>
        </w:rPr>
        <w:t>分析</w:t>
      </w:r>
      <w:bookmarkEnd w:id="804"/>
    </w:p>
    <w:p w:rsidR="00513B86" w:rsidRPr="0088147F" w:rsidRDefault="00513B86" w:rsidP="00513B86">
      <w:pPr>
        <w:ind w:left="420" w:firstLine="480"/>
        <w:rPr>
          <w:rFonts w:ascii="宋体" w:hAnsi="宋体"/>
          <w:lang w:val="x-none"/>
        </w:rPr>
      </w:pPr>
      <w:r>
        <w:t>提取对端系统提供的</w:t>
      </w:r>
      <w:r>
        <w:rPr>
          <w:rFonts w:hint="eastAsia"/>
        </w:rPr>
        <w:t>业务产品</w:t>
      </w:r>
      <w:r>
        <w:rPr>
          <w:rFonts w:hint="eastAsia"/>
        </w:rPr>
        <w:t>-</w:t>
      </w:r>
      <w:r>
        <w:rPr>
          <w:rFonts w:hint="eastAsia"/>
        </w:rPr>
        <w:t>宽带今日受理量</w:t>
      </w:r>
      <w:r>
        <w:t>数据，对数据文件进行分析，比对数据文件名称、格式、类型、推送周期，分析完成且无异常，进入数据新增环节。分析失败，提示数据分析异常</w:t>
      </w:r>
      <w:r>
        <w:rPr>
          <w:rFonts w:hint="eastAsia"/>
        </w:rPr>
        <w:t>，再次核查确认数据。</w:t>
      </w:r>
    </w:p>
    <w:p w:rsidR="00513B86" w:rsidRPr="002B06C9" w:rsidRDefault="00513B86" w:rsidP="00513B86">
      <w:pPr>
        <w:pStyle w:val="6"/>
        <w:rPr>
          <w:b/>
          <w:bCs/>
          <w:i/>
          <w:iCs w:val="0"/>
        </w:rPr>
      </w:pPr>
      <w:bookmarkStart w:id="805" w:name="_Toc130154672"/>
      <w:r>
        <w:rPr>
          <w:rFonts w:hint="eastAsia"/>
        </w:rPr>
        <w:t>业务产品</w:t>
      </w:r>
      <w:r>
        <w:rPr>
          <w:rFonts w:hint="eastAsia"/>
        </w:rPr>
        <w:t>-</w:t>
      </w:r>
      <w:r>
        <w:rPr>
          <w:rFonts w:hint="eastAsia"/>
        </w:rPr>
        <w:t>宽带今日受理量</w:t>
      </w:r>
      <w:r w:rsidRPr="002B06C9">
        <w:rPr>
          <w:rFonts w:hint="eastAsia"/>
        </w:rPr>
        <w:t>数据新增</w:t>
      </w:r>
      <w:bookmarkEnd w:id="805"/>
    </w:p>
    <w:p w:rsidR="00513B86" w:rsidRPr="004707D4" w:rsidRDefault="00513B86" w:rsidP="00513B86">
      <w:pPr>
        <w:ind w:left="420" w:firstLine="480"/>
        <w:rPr>
          <w:rFonts w:ascii="宋体" w:hAnsi="宋体"/>
          <w:lang w:val="x-none"/>
        </w:rPr>
      </w:pPr>
      <w:r>
        <w:rPr>
          <w:rFonts w:hint="eastAsia"/>
        </w:rPr>
        <w:t>业务产品</w:t>
      </w:r>
      <w:r>
        <w:rPr>
          <w:rFonts w:hint="eastAsia"/>
        </w:rPr>
        <w:t>-</w:t>
      </w:r>
      <w:r>
        <w:rPr>
          <w:rFonts w:hint="eastAsia"/>
        </w:rPr>
        <w:t>宽带今日受理量</w:t>
      </w:r>
      <w:r>
        <w:t>数据新增功能，</w:t>
      </w:r>
      <w:r>
        <w:rPr>
          <w:rFonts w:hint="eastAsia"/>
        </w:rPr>
        <w:t>业务产品</w:t>
      </w:r>
      <w:r>
        <w:rPr>
          <w:rFonts w:hint="eastAsia"/>
        </w:rPr>
        <w:t>-</w:t>
      </w:r>
      <w:r>
        <w:rPr>
          <w:rFonts w:hint="eastAsia"/>
        </w:rPr>
        <w:t>宽带今日受理量</w:t>
      </w:r>
      <w:r>
        <w:t>指标采集时，</w:t>
      </w:r>
      <w:r>
        <w:rPr>
          <w:rFonts w:hint="eastAsia"/>
        </w:rPr>
        <w:t>依据业务产品</w:t>
      </w:r>
      <w:r>
        <w:rPr>
          <w:rFonts w:hint="eastAsia"/>
        </w:rPr>
        <w:t>-</w:t>
      </w:r>
      <w:r>
        <w:rPr>
          <w:rFonts w:hint="eastAsia"/>
        </w:rPr>
        <w:t>宽带今日受理量</w:t>
      </w:r>
      <w:r>
        <w:t>计算规则</w:t>
      </w:r>
      <w:r>
        <w:rPr>
          <w:rFonts w:hint="eastAsia"/>
        </w:rPr>
        <w:t>，数据</w:t>
      </w:r>
      <w:r>
        <w:t>处理人员确认</w:t>
      </w:r>
      <w:r>
        <w:rPr>
          <w:rFonts w:hint="eastAsia"/>
        </w:rPr>
        <w:t>并</w:t>
      </w:r>
      <w:r>
        <w:t>比对原始数据，将原始的数据和指标数据</w:t>
      </w:r>
      <w:r>
        <w:rPr>
          <w:rFonts w:hint="eastAsia"/>
        </w:rPr>
        <w:t>对应的指标计算规则</w:t>
      </w:r>
      <w:r>
        <w:t>新增进系统库</w:t>
      </w:r>
      <w:r>
        <w:rPr>
          <w:rFonts w:hint="eastAsia"/>
        </w:rPr>
        <w:t>，</w:t>
      </w:r>
      <w:r>
        <w:t>并完成数据文件</w:t>
      </w:r>
      <w:r>
        <w:rPr>
          <w:rFonts w:hint="eastAsia"/>
        </w:rPr>
        <w:t>信息</w:t>
      </w:r>
      <w:r>
        <w:t>入库。</w:t>
      </w:r>
    </w:p>
    <w:p w:rsidR="00513B86" w:rsidRPr="00270D20" w:rsidRDefault="00513B86" w:rsidP="00513B86">
      <w:pPr>
        <w:pStyle w:val="6"/>
        <w:rPr>
          <w:rFonts w:ascii="宋体" w:hAnsi="宋体"/>
          <w:b/>
          <w:bCs/>
          <w:i/>
          <w:iCs w:val="0"/>
          <w:lang w:val="x-none" w:eastAsia="x-none"/>
        </w:rPr>
      </w:pPr>
      <w:bookmarkStart w:id="806" w:name="_Toc130154673"/>
      <w:r>
        <w:rPr>
          <w:rFonts w:hint="eastAsia"/>
        </w:rPr>
        <w:t>业务产品</w:t>
      </w:r>
      <w:r>
        <w:rPr>
          <w:rFonts w:hint="eastAsia"/>
        </w:rPr>
        <w:t>-</w:t>
      </w:r>
      <w:r>
        <w:rPr>
          <w:rFonts w:hint="eastAsia"/>
        </w:rPr>
        <w:t>宽带今日受理量</w:t>
      </w:r>
      <w:r>
        <w:rPr>
          <w:rFonts w:ascii="宋体" w:hAnsi="宋体" w:hint="eastAsia"/>
          <w:lang w:val="x-none"/>
        </w:rPr>
        <w:t>数</w:t>
      </w:r>
      <w:r w:rsidRPr="005170E3">
        <w:rPr>
          <w:rFonts w:ascii="宋体" w:hAnsi="宋体" w:hint="eastAsia"/>
          <w:lang w:val="x-none"/>
        </w:rPr>
        <w:t>据校验</w:t>
      </w:r>
      <w:bookmarkEnd w:id="806"/>
    </w:p>
    <w:p w:rsidR="00513B86" w:rsidRPr="00DB19FB" w:rsidRDefault="00513B86" w:rsidP="00513B86">
      <w:pPr>
        <w:ind w:left="420" w:firstLine="480"/>
        <w:jc w:val="both"/>
        <w:rPr>
          <w:rFonts w:ascii="宋体" w:hAnsi="宋体"/>
          <w:lang w:val="x-none"/>
        </w:rPr>
      </w:pPr>
      <w:r>
        <w:t>数据处理人员新增</w:t>
      </w:r>
      <w:r>
        <w:rPr>
          <w:rFonts w:hint="eastAsia"/>
        </w:rPr>
        <w:t>业务产品</w:t>
      </w:r>
      <w:r>
        <w:rPr>
          <w:rFonts w:hint="eastAsia"/>
        </w:rPr>
        <w:t>-</w:t>
      </w:r>
      <w:r>
        <w:rPr>
          <w:rFonts w:hint="eastAsia"/>
        </w:rPr>
        <w:t>宽带今日受理量</w:t>
      </w:r>
      <w:r>
        <w:rPr>
          <w:rFonts w:ascii="宋体" w:hAnsi="宋体" w:hint="eastAsia"/>
          <w:lang w:val="x-none"/>
        </w:rPr>
        <w:t>数据</w:t>
      </w:r>
      <w:r>
        <w:t>后，系统会对新增数据的名称</w:t>
      </w:r>
      <w:r>
        <w:rPr>
          <w:rFonts w:hint="eastAsia"/>
        </w:rPr>
        <w:t>、取数口径、数据文件类型、文件编码、调用参数等信息进行校验，判断</w:t>
      </w:r>
      <w:r>
        <w:t>系</w:t>
      </w:r>
      <w:r>
        <w:lastRenderedPageBreak/>
        <w:t>统中是否已经存在了相同的数据，如存在，则系统提示数据已经存在，并且不允许继续进行后续数据的处理。</w:t>
      </w:r>
    </w:p>
    <w:p w:rsidR="00513B86" w:rsidRPr="00DB19FB" w:rsidRDefault="00513B86" w:rsidP="00513B86">
      <w:pPr>
        <w:pStyle w:val="6"/>
        <w:rPr>
          <w:rFonts w:ascii="宋体" w:hAnsi="宋体"/>
          <w:b/>
          <w:bCs/>
          <w:i/>
          <w:iCs w:val="0"/>
          <w:lang w:val="x-none" w:eastAsia="x-none"/>
        </w:rPr>
      </w:pPr>
      <w:bookmarkStart w:id="807" w:name="_Toc130154674"/>
      <w:r>
        <w:rPr>
          <w:rFonts w:hint="eastAsia"/>
        </w:rPr>
        <w:t>业务产品</w:t>
      </w:r>
      <w:r>
        <w:rPr>
          <w:rFonts w:hint="eastAsia"/>
        </w:rPr>
        <w:t>-</w:t>
      </w:r>
      <w:r>
        <w:rPr>
          <w:rFonts w:hint="eastAsia"/>
        </w:rPr>
        <w:t>宽带今日受理量</w:t>
      </w:r>
      <w:r w:rsidRPr="00DB19FB">
        <w:rPr>
          <w:rFonts w:ascii="宋体" w:hAnsi="宋体" w:hint="eastAsia"/>
          <w:lang w:val="x-none"/>
        </w:rPr>
        <w:t>数据</w:t>
      </w:r>
      <w:r>
        <w:rPr>
          <w:rFonts w:ascii="宋体" w:hAnsi="宋体" w:hint="eastAsia"/>
          <w:lang w:val="x-none"/>
        </w:rPr>
        <w:t>计算</w:t>
      </w:r>
      <w:bookmarkEnd w:id="807"/>
    </w:p>
    <w:p w:rsidR="00513B86" w:rsidRPr="00DB19FB" w:rsidRDefault="00513B86" w:rsidP="00513B86">
      <w:pPr>
        <w:ind w:left="420" w:firstLine="480"/>
        <w:rPr>
          <w:rFonts w:ascii="宋体" w:hAnsi="宋体"/>
          <w:lang w:val="x-none"/>
        </w:rPr>
      </w:pPr>
      <w:r>
        <w:rPr>
          <w:rFonts w:hint="eastAsia"/>
        </w:rPr>
        <w:t>业务产品</w:t>
      </w:r>
      <w:r>
        <w:rPr>
          <w:rFonts w:hint="eastAsia"/>
        </w:rPr>
        <w:t>-</w:t>
      </w:r>
      <w:r>
        <w:rPr>
          <w:rFonts w:hint="eastAsia"/>
        </w:rPr>
        <w:t>宽带今日受理量数据</w:t>
      </w:r>
      <w:r w:rsidRPr="00DB19FB">
        <w:rPr>
          <w:rFonts w:ascii="宋体" w:hAnsi="宋体" w:hint="eastAsia"/>
          <w:lang w:val="x-none"/>
        </w:rPr>
        <w:t>解析</w:t>
      </w:r>
      <w:r>
        <w:rPr>
          <w:rFonts w:hint="eastAsia"/>
        </w:rPr>
        <w:t>成功，根据业务产品</w:t>
      </w:r>
      <w:r>
        <w:rPr>
          <w:rFonts w:hint="eastAsia"/>
        </w:rPr>
        <w:t>-</w:t>
      </w:r>
      <w:r>
        <w:rPr>
          <w:rFonts w:hint="eastAsia"/>
        </w:rPr>
        <w:t>宽带今日受理量</w:t>
      </w:r>
      <w:r w:rsidRPr="00DB19FB">
        <w:rPr>
          <w:rFonts w:hint="eastAsia"/>
        </w:rPr>
        <w:t>指标</w:t>
      </w:r>
      <w:r>
        <w:rPr>
          <w:rFonts w:hint="eastAsia"/>
        </w:rPr>
        <w:t>计算规则，</w:t>
      </w:r>
      <w:r>
        <w:rPr>
          <w:rFonts w:ascii="宋体" w:hAnsi="宋体" w:hint="eastAsia"/>
          <w:lang w:val="x-none"/>
        </w:rPr>
        <w:t>匹配对应的</w:t>
      </w:r>
      <w:r w:rsidRPr="00DB19FB">
        <w:rPr>
          <w:rFonts w:ascii="宋体" w:hAnsi="宋体" w:hint="eastAsia"/>
          <w:lang w:val="x-none"/>
        </w:rPr>
        <w:t>地市、区县编码值</w:t>
      </w:r>
      <w:r>
        <w:rPr>
          <w:rFonts w:ascii="宋体" w:hAnsi="宋体" w:hint="eastAsia"/>
          <w:lang w:val="x-none"/>
        </w:rPr>
        <w:t>并</w:t>
      </w:r>
      <w:r w:rsidRPr="00DB19FB">
        <w:rPr>
          <w:rFonts w:ascii="宋体" w:hAnsi="宋体" w:hint="eastAsia"/>
          <w:lang w:val="x-none"/>
        </w:rPr>
        <w:t>对</w:t>
      </w:r>
      <w:r>
        <w:rPr>
          <w:rFonts w:ascii="宋体" w:hAnsi="宋体" w:hint="eastAsia"/>
          <w:lang w:val="x-none"/>
        </w:rPr>
        <w:t>指标</w:t>
      </w:r>
      <w:r w:rsidRPr="00DB19FB">
        <w:rPr>
          <w:rFonts w:ascii="宋体" w:hAnsi="宋体" w:hint="eastAsia"/>
          <w:lang w:val="x-none"/>
        </w:rPr>
        <w:t>数据进行关联</w:t>
      </w:r>
      <w:r>
        <w:rPr>
          <w:rFonts w:hint="eastAsia"/>
        </w:rPr>
        <w:t>，输出当月业务产品</w:t>
      </w:r>
      <w:r>
        <w:rPr>
          <w:rFonts w:hint="eastAsia"/>
        </w:rPr>
        <w:t>-</w:t>
      </w:r>
      <w:r>
        <w:rPr>
          <w:rFonts w:hint="eastAsia"/>
        </w:rPr>
        <w:t>宽带今日受理量数据。</w:t>
      </w:r>
    </w:p>
    <w:p w:rsidR="00513B86" w:rsidRPr="00DB19FB" w:rsidRDefault="00513B86" w:rsidP="00513B86">
      <w:pPr>
        <w:pStyle w:val="6"/>
        <w:rPr>
          <w:rFonts w:ascii="宋体" w:hAnsi="宋体"/>
          <w:b/>
          <w:bCs/>
          <w:i/>
          <w:iCs w:val="0"/>
          <w:lang w:val="x-none" w:eastAsia="x-none"/>
        </w:rPr>
      </w:pPr>
      <w:bookmarkStart w:id="808" w:name="_Toc130154675"/>
      <w:r>
        <w:rPr>
          <w:rFonts w:hint="eastAsia"/>
        </w:rPr>
        <w:t>业务产品</w:t>
      </w:r>
      <w:r>
        <w:rPr>
          <w:rFonts w:hint="eastAsia"/>
        </w:rPr>
        <w:t>-</w:t>
      </w:r>
      <w:r>
        <w:rPr>
          <w:rFonts w:hint="eastAsia"/>
        </w:rPr>
        <w:t>宽带今日受理量</w:t>
      </w:r>
      <w:r w:rsidRPr="00DB19FB">
        <w:rPr>
          <w:rFonts w:ascii="宋体" w:hAnsi="宋体" w:hint="eastAsia"/>
          <w:lang w:val="x-none"/>
        </w:rPr>
        <w:t>数据保存</w:t>
      </w:r>
      <w:bookmarkEnd w:id="808"/>
    </w:p>
    <w:p w:rsidR="00513B86" w:rsidRPr="00DB19FB" w:rsidRDefault="00513B86" w:rsidP="00513B86">
      <w:pPr>
        <w:ind w:left="420" w:firstLine="480"/>
        <w:rPr>
          <w:rFonts w:ascii="宋体" w:hAnsi="宋体"/>
          <w:lang w:val="x-none"/>
        </w:rPr>
      </w:pPr>
      <w:r>
        <w:rPr>
          <w:rFonts w:hint="eastAsia"/>
        </w:rPr>
        <w:t>业务产品</w:t>
      </w:r>
      <w:r>
        <w:rPr>
          <w:rFonts w:hint="eastAsia"/>
        </w:rPr>
        <w:t>-</w:t>
      </w:r>
      <w:r>
        <w:rPr>
          <w:rFonts w:hint="eastAsia"/>
        </w:rPr>
        <w:t>宽带今日受理量</w:t>
      </w:r>
      <w:r>
        <w:rPr>
          <w:rFonts w:ascii="宋体" w:hAnsi="宋体" w:hint="eastAsia"/>
          <w:lang w:val="x-none"/>
        </w:rPr>
        <w:t>数据</w:t>
      </w:r>
      <w:r w:rsidRPr="00DB19FB">
        <w:rPr>
          <w:rFonts w:ascii="宋体" w:hAnsi="宋体" w:hint="eastAsia"/>
          <w:lang w:val="x-none"/>
        </w:rPr>
        <w:t>关联完成</w:t>
      </w:r>
      <w:r>
        <w:rPr>
          <w:rFonts w:ascii="宋体" w:hAnsi="宋体" w:hint="eastAsia"/>
          <w:lang w:val="x-none"/>
        </w:rPr>
        <w:t>，</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513B86" w:rsidRPr="00DB19FB" w:rsidRDefault="00513B86" w:rsidP="00513B86">
      <w:pPr>
        <w:pStyle w:val="6"/>
        <w:rPr>
          <w:b/>
          <w:bCs/>
          <w:i/>
          <w:iCs w:val="0"/>
        </w:rPr>
      </w:pPr>
      <w:bookmarkStart w:id="809" w:name="_Toc130154676"/>
      <w:r w:rsidRPr="00DB19FB">
        <w:rPr>
          <w:rFonts w:hint="eastAsia"/>
        </w:rPr>
        <w:t>全省</w:t>
      </w:r>
      <w:r>
        <w:rPr>
          <w:rFonts w:hint="eastAsia"/>
        </w:rPr>
        <w:t>业务产品</w:t>
      </w:r>
      <w:r>
        <w:rPr>
          <w:rFonts w:hint="eastAsia"/>
        </w:rPr>
        <w:t>-</w:t>
      </w:r>
      <w:r>
        <w:rPr>
          <w:rFonts w:hint="eastAsia"/>
        </w:rPr>
        <w:t>宽带今日受理量数据查询</w:t>
      </w:r>
      <w:bookmarkEnd w:id="809"/>
    </w:p>
    <w:p w:rsidR="00513B86" w:rsidRDefault="00513B86" w:rsidP="00513B86">
      <w:pPr>
        <w:ind w:left="420" w:firstLine="480"/>
      </w:pPr>
      <w:r>
        <w:rPr>
          <w:rFonts w:ascii="宋体" w:hAnsi="宋体" w:hint="eastAsia"/>
          <w:lang w:val="x-none"/>
        </w:rPr>
        <w:t>输入G</w:t>
      </w:r>
      <w:r>
        <w:rPr>
          <w:rFonts w:ascii="宋体" w:hAnsi="宋体"/>
          <w:lang w:val="x-none"/>
        </w:rPr>
        <w:t>IS</w:t>
      </w:r>
      <w:r>
        <w:rPr>
          <w:rFonts w:ascii="宋体" w:hAnsi="宋体" w:hint="eastAsia"/>
          <w:lang w:val="x-none"/>
        </w:rPr>
        <w:t>信息、区域、</w:t>
      </w:r>
      <w:r w:rsidRPr="00DB19FB">
        <w:rPr>
          <w:rFonts w:ascii="宋体" w:hAnsi="宋体" w:hint="eastAsia"/>
          <w:lang w:val="x-none"/>
        </w:rPr>
        <w:t>时间</w:t>
      </w:r>
      <w:r>
        <w:rPr>
          <w:rFonts w:ascii="宋体" w:hAnsi="宋体" w:hint="eastAsia"/>
          <w:lang w:val="x-none"/>
        </w:rPr>
        <w:t>等查询信息，查询完成展示</w:t>
      </w:r>
      <w:r w:rsidRPr="00DB19FB">
        <w:rPr>
          <w:rFonts w:hint="eastAsia"/>
        </w:rPr>
        <w:t>全省</w:t>
      </w:r>
      <w:r>
        <w:rPr>
          <w:rFonts w:hint="eastAsia"/>
        </w:rPr>
        <w:t>业务产品</w:t>
      </w:r>
      <w:r>
        <w:rPr>
          <w:rFonts w:hint="eastAsia"/>
        </w:rPr>
        <w:t>-</w:t>
      </w:r>
      <w:r>
        <w:rPr>
          <w:rFonts w:hint="eastAsia"/>
        </w:rPr>
        <w:t>宽带今日受理量</w:t>
      </w:r>
      <w:r>
        <w:rPr>
          <w:rFonts w:ascii="宋体" w:hAnsi="宋体" w:hint="eastAsia"/>
          <w:lang w:val="x-none"/>
        </w:rPr>
        <w:t>数据结果</w:t>
      </w:r>
      <w:r w:rsidRPr="00DB19FB">
        <w:rPr>
          <w:rFonts w:hint="eastAsia"/>
        </w:rPr>
        <w:t>。</w:t>
      </w:r>
    </w:p>
    <w:p w:rsidR="00513B86" w:rsidRPr="00DB19FB" w:rsidRDefault="00513B86" w:rsidP="00513B86">
      <w:pPr>
        <w:pStyle w:val="6"/>
        <w:rPr>
          <w:b/>
          <w:bCs/>
          <w:i/>
          <w:iCs w:val="0"/>
        </w:rPr>
      </w:pPr>
      <w:bookmarkStart w:id="810" w:name="_Toc130154677"/>
      <w:r w:rsidRPr="00DB19FB">
        <w:rPr>
          <w:rFonts w:hint="eastAsia"/>
        </w:rPr>
        <w:t>区县</w:t>
      </w:r>
      <w:r>
        <w:rPr>
          <w:rFonts w:hint="eastAsia"/>
        </w:rPr>
        <w:t>业务产品</w:t>
      </w:r>
      <w:r>
        <w:rPr>
          <w:rFonts w:hint="eastAsia"/>
        </w:rPr>
        <w:t>-</w:t>
      </w:r>
      <w:r>
        <w:rPr>
          <w:rFonts w:hint="eastAsia"/>
        </w:rPr>
        <w:t>宽带今日受理量数据查询</w:t>
      </w:r>
      <w:bookmarkEnd w:id="810"/>
    </w:p>
    <w:p w:rsidR="00513B86" w:rsidRDefault="00513B86" w:rsidP="00513B86">
      <w:pPr>
        <w:ind w:left="420" w:firstLine="480"/>
      </w:pPr>
      <w:r w:rsidRPr="00DF78AA">
        <w:rPr>
          <w:rFonts w:ascii="宋体" w:hAnsi="宋体" w:hint="eastAsia"/>
          <w:lang w:val="x-none"/>
        </w:rPr>
        <w:t>综调人员登录综调中心，进入</w:t>
      </w:r>
      <w:r>
        <w:rPr>
          <w:rFonts w:ascii="宋体" w:hAnsi="宋体" w:hint="eastAsia"/>
          <w:lang w:val="x-none"/>
        </w:rPr>
        <w:t>业务专区</w:t>
      </w:r>
      <w:r w:rsidRPr="00DF78AA">
        <w:rPr>
          <w:rFonts w:ascii="宋体" w:hAnsi="宋体" w:hint="eastAsia"/>
          <w:lang w:val="x-none"/>
        </w:rPr>
        <w:t>管理模块，选择</w:t>
      </w:r>
      <w:r w:rsidRPr="00DB19FB">
        <w:rPr>
          <w:rFonts w:hint="eastAsia"/>
        </w:rPr>
        <w:t>全省</w:t>
      </w:r>
      <w:r>
        <w:rPr>
          <w:rFonts w:hint="eastAsia"/>
        </w:rPr>
        <w:t>业务产品</w:t>
      </w:r>
      <w:r w:rsidRPr="00DB19FB">
        <w:rPr>
          <w:rFonts w:hint="eastAsia"/>
        </w:rPr>
        <w:t>-</w:t>
      </w:r>
      <w:r w:rsidRPr="00DB19FB">
        <w:rPr>
          <w:rFonts w:hint="eastAsia"/>
        </w:rPr>
        <w:t>宽带</w:t>
      </w:r>
      <w:r w:rsidRPr="00DF78AA">
        <w:rPr>
          <w:rFonts w:ascii="宋体" w:hAnsi="宋体" w:hint="eastAsia"/>
          <w:lang w:val="x-none"/>
        </w:rPr>
        <w:t>界面，输入日期、查询后展示该指标区县的趋势图</w:t>
      </w:r>
      <w:r w:rsidRPr="00DB19FB">
        <w:rPr>
          <w:rFonts w:hint="eastAsia"/>
        </w:rPr>
        <w:t>。</w:t>
      </w:r>
    </w:p>
    <w:p w:rsidR="00513B86" w:rsidRPr="00DB19FB" w:rsidRDefault="00513B86" w:rsidP="00513B86">
      <w:pPr>
        <w:pStyle w:val="5"/>
      </w:pPr>
      <w:bookmarkStart w:id="811" w:name="_Toc130154678"/>
      <w:r w:rsidRPr="00DB19FB">
        <w:rPr>
          <w:rFonts w:hint="eastAsia"/>
        </w:rPr>
        <w:t>业务产品-宽带今日归档量</w:t>
      </w:r>
      <w:r>
        <w:rPr>
          <w:rFonts w:hint="eastAsia"/>
        </w:rPr>
        <w:t>管理</w:t>
      </w:r>
      <w:bookmarkEnd w:id="811"/>
    </w:p>
    <w:p w:rsidR="00513B86" w:rsidRPr="00A14368" w:rsidRDefault="00513B86" w:rsidP="00513B86">
      <w:pPr>
        <w:pStyle w:val="6"/>
        <w:rPr>
          <w:b/>
          <w:bCs/>
          <w:i/>
          <w:iCs w:val="0"/>
        </w:rPr>
      </w:pPr>
      <w:bookmarkStart w:id="812" w:name="_Toc130154679"/>
      <w:r>
        <w:rPr>
          <w:rFonts w:hint="eastAsia"/>
        </w:rPr>
        <w:t>业务产品</w:t>
      </w:r>
      <w:r>
        <w:rPr>
          <w:rFonts w:hint="eastAsia"/>
        </w:rPr>
        <w:t>-</w:t>
      </w:r>
      <w:r>
        <w:rPr>
          <w:rFonts w:hint="eastAsia"/>
        </w:rPr>
        <w:t>宽带今日归档量计算规则管理</w:t>
      </w:r>
      <w:bookmarkEnd w:id="812"/>
    </w:p>
    <w:p w:rsidR="00513B86" w:rsidRPr="00706BDE" w:rsidRDefault="00513B86" w:rsidP="00513B86">
      <w:pPr>
        <w:ind w:left="420" w:firstLine="480"/>
      </w:pPr>
      <w:r>
        <w:t>根据</w:t>
      </w:r>
      <w:r>
        <w:rPr>
          <w:rFonts w:hint="eastAsia"/>
        </w:rPr>
        <w:t>业务产品</w:t>
      </w:r>
      <w:r w:rsidRPr="00DB19FB">
        <w:rPr>
          <w:rFonts w:hint="eastAsia"/>
        </w:rPr>
        <w:t>-</w:t>
      </w:r>
      <w:r>
        <w:rPr>
          <w:rFonts w:hint="eastAsia"/>
        </w:rPr>
        <w:t>宽带变更</w:t>
      </w:r>
      <w:r>
        <w:t>指标说明文档，分析统计口径，将文字统计口径转化为口径数据，在系统中录入统计规则，并提供计算规则的增加、删除、修改功能</w:t>
      </w:r>
      <w:r>
        <w:rPr>
          <w:rFonts w:hint="eastAsia"/>
        </w:rPr>
        <w:t>，业务产品</w:t>
      </w:r>
      <w:r w:rsidRPr="00DB19FB">
        <w:rPr>
          <w:rFonts w:hint="eastAsia"/>
        </w:rPr>
        <w:t>-</w:t>
      </w:r>
      <w:r>
        <w:rPr>
          <w:rFonts w:hint="eastAsia"/>
        </w:rPr>
        <w:t>宽带变更计算规则信息文件入库。</w:t>
      </w:r>
    </w:p>
    <w:p w:rsidR="00513B86" w:rsidRPr="00162339" w:rsidRDefault="00513B86" w:rsidP="00513B86">
      <w:pPr>
        <w:pStyle w:val="6"/>
        <w:rPr>
          <w:b/>
          <w:bCs/>
          <w:i/>
          <w:iCs w:val="0"/>
        </w:rPr>
      </w:pPr>
      <w:bookmarkStart w:id="813" w:name="_Toc130154680"/>
      <w:r>
        <w:rPr>
          <w:rFonts w:hint="eastAsia"/>
        </w:rPr>
        <w:t>业务产品</w:t>
      </w:r>
      <w:r>
        <w:rPr>
          <w:rFonts w:hint="eastAsia"/>
        </w:rPr>
        <w:t>-</w:t>
      </w:r>
      <w:r>
        <w:rPr>
          <w:rFonts w:hint="eastAsia"/>
        </w:rPr>
        <w:t>宽带今日归档量</w:t>
      </w:r>
      <w:r w:rsidRPr="00162339">
        <w:rPr>
          <w:rFonts w:hint="eastAsia"/>
        </w:rPr>
        <w:t>分析</w:t>
      </w:r>
      <w:bookmarkEnd w:id="813"/>
    </w:p>
    <w:p w:rsidR="00513B86" w:rsidRPr="0088147F" w:rsidRDefault="00513B86" w:rsidP="00513B86">
      <w:pPr>
        <w:ind w:left="420" w:firstLine="480"/>
        <w:rPr>
          <w:rFonts w:ascii="宋体" w:hAnsi="宋体"/>
          <w:lang w:val="x-none"/>
        </w:rPr>
      </w:pPr>
      <w:r>
        <w:t>提取对端系统提供的</w:t>
      </w:r>
      <w:r>
        <w:rPr>
          <w:rFonts w:hint="eastAsia"/>
        </w:rPr>
        <w:t>业务产品</w:t>
      </w:r>
      <w:r>
        <w:rPr>
          <w:rFonts w:hint="eastAsia"/>
        </w:rPr>
        <w:t>-</w:t>
      </w:r>
      <w:r>
        <w:rPr>
          <w:rFonts w:hint="eastAsia"/>
        </w:rPr>
        <w:t>宽带今日归档量</w:t>
      </w:r>
      <w:r>
        <w:t>数据，对数据文件进行分</w:t>
      </w:r>
      <w:r>
        <w:lastRenderedPageBreak/>
        <w:t>析，比对数据文件名称、格式、类型、推送周期，分析完成且无异常，进入数据新增环节。分析失败，提示数据分析异常</w:t>
      </w:r>
      <w:r>
        <w:rPr>
          <w:rFonts w:hint="eastAsia"/>
        </w:rPr>
        <w:t>，再次核查确认数据。</w:t>
      </w:r>
    </w:p>
    <w:p w:rsidR="00513B86" w:rsidRPr="002B06C9" w:rsidRDefault="00513B86" w:rsidP="00513B86">
      <w:pPr>
        <w:pStyle w:val="6"/>
        <w:rPr>
          <w:b/>
          <w:bCs/>
          <w:i/>
          <w:iCs w:val="0"/>
        </w:rPr>
      </w:pPr>
      <w:bookmarkStart w:id="814" w:name="_Toc130154681"/>
      <w:r>
        <w:rPr>
          <w:rFonts w:hint="eastAsia"/>
        </w:rPr>
        <w:t>业务产品</w:t>
      </w:r>
      <w:r>
        <w:rPr>
          <w:rFonts w:hint="eastAsia"/>
        </w:rPr>
        <w:t>-</w:t>
      </w:r>
      <w:r>
        <w:rPr>
          <w:rFonts w:hint="eastAsia"/>
        </w:rPr>
        <w:t>宽带今日归档量</w:t>
      </w:r>
      <w:r w:rsidRPr="002B06C9">
        <w:rPr>
          <w:rFonts w:hint="eastAsia"/>
        </w:rPr>
        <w:t>数据新增</w:t>
      </w:r>
      <w:bookmarkEnd w:id="814"/>
    </w:p>
    <w:p w:rsidR="00513B86" w:rsidRPr="004707D4" w:rsidRDefault="00513B86" w:rsidP="00513B86">
      <w:pPr>
        <w:ind w:left="420" w:firstLine="480"/>
        <w:rPr>
          <w:rFonts w:ascii="宋体" w:hAnsi="宋体"/>
          <w:lang w:val="x-none"/>
        </w:rPr>
      </w:pPr>
      <w:r>
        <w:rPr>
          <w:rFonts w:hint="eastAsia"/>
        </w:rPr>
        <w:t>业务产品</w:t>
      </w:r>
      <w:r>
        <w:rPr>
          <w:rFonts w:hint="eastAsia"/>
        </w:rPr>
        <w:t>-</w:t>
      </w:r>
      <w:r>
        <w:rPr>
          <w:rFonts w:hint="eastAsia"/>
        </w:rPr>
        <w:t>宽带今日归档量</w:t>
      </w:r>
      <w:r>
        <w:t>数据新增功能，</w:t>
      </w:r>
      <w:r>
        <w:rPr>
          <w:rFonts w:hint="eastAsia"/>
        </w:rPr>
        <w:t>业务产品</w:t>
      </w:r>
      <w:r>
        <w:rPr>
          <w:rFonts w:hint="eastAsia"/>
        </w:rPr>
        <w:t>-</w:t>
      </w:r>
      <w:r>
        <w:rPr>
          <w:rFonts w:hint="eastAsia"/>
        </w:rPr>
        <w:t>宽带今日归档量</w:t>
      </w:r>
      <w:r>
        <w:t>指标采集时，</w:t>
      </w:r>
      <w:r>
        <w:rPr>
          <w:rFonts w:hint="eastAsia"/>
        </w:rPr>
        <w:t>依据业务产品</w:t>
      </w:r>
      <w:r>
        <w:rPr>
          <w:rFonts w:hint="eastAsia"/>
        </w:rPr>
        <w:t>-</w:t>
      </w:r>
      <w:r>
        <w:rPr>
          <w:rFonts w:hint="eastAsia"/>
        </w:rPr>
        <w:t>宽带今日归档量</w:t>
      </w:r>
      <w:r>
        <w:t>计算规则</w:t>
      </w:r>
      <w:r>
        <w:rPr>
          <w:rFonts w:hint="eastAsia"/>
        </w:rPr>
        <w:t>，数据</w:t>
      </w:r>
      <w:r>
        <w:t>处理人员确认</w:t>
      </w:r>
      <w:r>
        <w:rPr>
          <w:rFonts w:hint="eastAsia"/>
        </w:rPr>
        <w:t>并</w:t>
      </w:r>
      <w:r>
        <w:t>比对原始数据，将原始的数据和指标数据</w:t>
      </w:r>
      <w:r>
        <w:rPr>
          <w:rFonts w:hint="eastAsia"/>
        </w:rPr>
        <w:t>对应的指标计算规则</w:t>
      </w:r>
      <w:r>
        <w:t>新增进系统库</w:t>
      </w:r>
      <w:r>
        <w:rPr>
          <w:rFonts w:hint="eastAsia"/>
        </w:rPr>
        <w:t>，</w:t>
      </w:r>
      <w:r>
        <w:t>并完成数据文件</w:t>
      </w:r>
      <w:r>
        <w:rPr>
          <w:rFonts w:hint="eastAsia"/>
        </w:rPr>
        <w:t>信息</w:t>
      </w:r>
      <w:r>
        <w:t>入库。</w:t>
      </w:r>
    </w:p>
    <w:p w:rsidR="00513B86" w:rsidRPr="00270D20" w:rsidRDefault="00513B86" w:rsidP="00513B86">
      <w:pPr>
        <w:pStyle w:val="6"/>
        <w:rPr>
          <w:rFonts w:ascii="宋体" w:hAnsi="宋体"/>
          <w:b/>
          <w:bCs/>
          <w:i/>
          <w:iCs w:val="0"/>
          <w:lang w:val="x-none" w:eastAsia="x-none"/>
        </w:rPr>
      </w:pPr>
      <w:bookmarkStart w:id="815" w:name="_Toc130154682"/>
      <w:r>
        <w:rPr>
          <w:rFonts w:hint="eastAsia"/>
        </w:rPr>
        <w:t>业务产品</w:t>
      </w:r>
      <w:r>
        <w:rPr>
          <w:rFonts w:hint="eastAsia"/>
        </w:rPr>
        <w:t>-</w:t>
      </w:r>
      <w:r>
        <w:rPr>
          <w:rFonts w:hint="eastAsia"/>
        </w:rPr>
        <w:t>宽带今日归档量</w:t>
      </w:r>
      <w:r>
        <w:rPr>
          <w:rFonts w:ascii="宋体" w:hAnsi="宋体" w:hint="eastAsia"/>
          <w:lang w:val="x-none"/>
        </w:rPr>
        <w:t>数</w:t>
      </w:r>
      <w:r w:rsidRPr="005170E3">
        <w:rPr>
          <w:rFonts w:ascii="宋体" w:hAnsi="宋体" w:hint="eastAsia"/>
          <w:lang w:val="x-none"/>
        </w:rPr>
        <w:t>据校验</w:t>
      </w:r>
      <w:bookmarkEnd w:id="815"/>
    </w:p>
    <w:p w:rsidR="00513B86" w:rsidRPr="00DB19FB" w:rsidRDefault="00513B86" w:rsidP="00513B86">
      <w:pPr>
        <w:ind w:left="420" w:firstLine="480"/>
        <w:jc w:val="both"/>
        <w:rPr>
          <w:rFonts w:ascii="宋体" w:hAnsi="宋体"/>
          <w:lang w:val="x-none"/>
        </w:rPr>
      </w:pPr>
      <w:r>
        <w:t>数据处理人员新增</w:t>
      </w:r>
      <w:r>
        <w:rPr>
          <w:rFonts w:hint="eastAsia"/>
        </w:rPr>
        <w:t>业务产品</w:t>
      </w:r>
      <w:r>
        <w:rPr>
          <w:rFonts w:hint="eastAsia"/>
        </w:rPr>
        <w:t>-</w:t>
      </w:r>
      <w:r>
        <w:rPr>
          <w:rFonts w:hint="eastAsia"/>
        </w:rPr>
        <w:t>宽带今日归档量</w:t>
      </w:r>
      <w:r>
        <w:rPr>
          <w:rFonts w:ascii="宋体" w:hAnsi="宋体" w:hint="eastAsia"/>
          <w:lang w:val="x-none"/>
        </w:rPr>
        <w:t>数据</w:t>
      </w:r>
      <w:r>
        <w:t>后，系统会对新增数据的名称</w:t>
      </w:r>
      <w:r>
        <w:rPr>
          <w:rFonts w:hint="eastAsia"/>
        </w:rPr>
        <w:t>、取数口径、数据文件类型、文件编码、调用参数等信息进行校验，判断</w:t>
      </w:r>
      <w:r>
        <w:t>系统中是否已经存在了相同的数据，如存在，则系统提示数据已经存在，并且不允许继续进行后续数据的处理。</w:t>
      </w:r>
    </w:p>
    <w:p w:rsidR="00513B86" w:rsidRPr="00DB19FB" w:rsidRDefault="00513B86" w:rsidP="00513B86">
      <w:pPr>
        <w:pStyle w:val="6"/>
        <w:rPr>
          <w:rFonts w:ascii="宋体" w:hAnsi="宋体"/>
          <w:b/>
          <w:bCs/>
          <w:i/>
          <w:iCs w:val="0"/>
          <w:lang w:val="x-none" w:eastAsia="x-none"/>
        </w:rPr>
      </w:pPr>
      <w:bookmarkStart w:id="816" w:name="_Toc130154683"/>
      <w:r>
        <w:rPr>
          <w:rFonts w:hint="eastAsia"/>
        </w:rPr>
        <w:t>业务产品</w:t>
      </w:r>
      <w:r>
        <w:rPr>
          <w:rFonts w:hint="eastAsia"/>
        </w:rPr>
        <w:t>-</w:t>
      </w:r>
      <w:r>
        <w:rPr>
          <w:rFonts w:hint="eastAsia"/>
        </w:rPr>
        <w:t>宽带今日归档量</w:t>
      </w:r>
      <w:r w:rsidRPr="00DB19FB">
        <w:rPr>
          <w:rFonts w:ascii="宋体" w:hAnsi="宋体" w:hint="eastAsia"/>
          <w:lang w:val="x-none"/>
        </w:rPr>
        <w:t>数据</w:t>
      </w:r>
      <w:r>
        <w:rPr>
          <w:rFonts w:ascii="宋体" w:hAnsi="宋体" w:hint="eastAsia"/>
          <w:lang w:val="x-none"/>
        </w:rPr>
        <w:t>计算</w:t>
      </w:r>
      <w:bookmarkEnd w:id="816"/>
    </w:p>
    <w:p w:rsidR="00513B86" w:rsidRPr="00DB19FB" w:rsidRDefault="00513B86" w:rsidP="00513B86">
      <w:pPr>
        <w:ind w:left="420" w:firstLine="480"/>
        <w:rPr>
          <w:rFonts w:ascii="宋体" w:hAnsi="宋体"/>
          <w:lang w:val="x-none"/>
        </w:rPr>
      </w:pPr>
      <w:r>
        <w:rPr>
          <w:rFonts w:hint="eastAsia"/>
        </w:rPr>
        <w:t>业务产品</w:t>
      </w:r>
      <w:r>
        <w:rPr>
          <w:rFonts w:hint="eastAsia"/>
        </w:rPr>
        <w:t>-</w:t>
      </w:r>
      <w:r>
        <w:rPr>
          <w:rFonts w:hint="eastAsia"/>
        </w:rPr>
        <w:t>宽带今日归档量数据</w:t>
      </w:r>
      <w:r w:rsidRPr="00DB19FB">
        <w:rPr>
          <w:rFonts w:ascii="宋体" w:hAnsi="宋体" w:hint="eastAsia"/>
          <w:lang w:val="x-none"/>
        </w:rPr>
        <w:t>解析</w:t>
      </w:r>
      <w:r>
        <w:rPr>
          <w:rFonts w:hint="eastAsia"/>
        </w:rPr>
        <w:t>成功，根据业务产品</w:t>
      </w:r>
      <w:r>
        <w:rPr>
          <w:rFonts w:hint="eastAsia"/>
        </w:rPr>
        <w:t>-</w:t>
      </w:r>
      <w:r>
        <w:rPr>
          <w:rFonts w:hint="eastAsia"/>
        </w:rPr>
        <w:t>宽带今日归档量</w:t>
      </w:r>
      <w:r w:rsidRPr="00DB19FB">
        <w:rPr>
          <w:rFonts w:hint="eastAsia"/>
        </w:rPr>
        <w:t>指标</w:t>
      </w:r>
      <w:r>
        <w:rPr>
          <w:rFonts w:hint="eastAsia"/>
        </w:rPr>
        <w:t>计算规则，</w:t>
      </w:r>
      <w:r>
        <w:rPr>
          <w:rFonts w:ascii="宋体" w:hAnsi="宋体" w:hint="eastAsia"/>
          <w:lang w:val="x-none"/>
        </w:rPr>
        <w:t>匹配对应的</w:t>
      </w:r>
      <w:r w:rsidRPr="00DB19FB">
        <w:rPr>
          <w:rFonts w:ascii="宋体" w:hAnsi="宋体" w:hint="eastAsia"/>
          <w:lang w:val="x-none"/>
        </w:rPr>
        <w:t>地市、区县编码值</w:t>
      </w:r>
      <w:r>
        <w:rPr>
          <w:rFonts w:ascii="宋体" w:hAnsi="宋体" w:hint="eastAsia"/>
          <w:lang w:val="x-none"/>
        </w:rPr>
        <w:t>并</w:t>
      </w:r>
      <w:r w:rsidRPr="00DB19FB">
        <w:rPr>
          <w:rFonts w:ascii="宋体" w:hAnsi="宋体" w:hint="eastAsia"/>
          <w:lang w:val="x-none"/>
        </w:rPr>
        <w:t>对</w:t>
      </w:r>
      <w:r>
        <w:rPr>
          <w:rFonts w:ascii="宋体" w:hAnsi="宋体" w:hint="eastAsia"/>
          <w:lang w:val="x-none"/>
        </w:rPr>
        <w:t>指标</w:t>
      </w:r>
      <w:r w:rsidRPr="00DB19FB">
        <w:rPr>
          <w:rFonts w:ascii="宋体" w:hAnsi="宋体" w:hint="eastAsia"/>
          <w:lang w:val="x-none"/>
        </w:rPr>
        <w:t>数据进行关联</w:t>
      </w:r>
      <w:r>
        <w:rPr>
          <w:rFonts w:hint="eastAsia"/>
        </w:rPr>
        <w:t>，输出当月业务产品</w:t>
      </w:r>
      <w:r>
        <w:rPr>
          <w:rFonts w:hint="eastAsia"/>
        </w:rPr>
        <w:t>-</w:t>
      </w:r>
      <w:r>
        <w:rPr>
          <w:rFonts w:hint="eastAsia"/>
        </w:rPr>
        <w:t>宽带今日归档量数据。</w:t>
      </w:r>
    </w:p>
    <w:p w:rsidR="00513B86" w:rsidRPr="00DB19FB" w:rsidRDefault="00513B86" w:rsidP="00513B86">
      <w:pPr>
        <w:pStyle w:val="6"/>
        <w:rPr>
          <w:rFonts w:ascii="宋体" w:hAnsi="宋体"/>
          <w:b/>
          <w:bCs/>
          <w:i/>
          <w:iCs w:val="0"/>
          <w:lang w:val="x-none" w:eastAsia="x-none"/>
        </w:rPr>
      </w:pPr>
      <w:bookmarkStart w:id="817" w:name="_Toc130154684"/>
      <w:r>
        <w:rPr>
          <w:rFonts w:hint="eastAsia"/>
        </w:rPr>
        <w:t>业务产品</w:t>
      </w:r>
      <w:r>
        <w:rPr>
          <w:rFonts w:hint="eastAsia"/>
        </w:rPr>
        <w:t>-</w:t>
      </w:r>
      <w:r>
        <w:rPr>
          <w:rFonts w:hint="eastAsia"/>
        </w:rPr>
        <w:t>宽带今日归档量</w:t>
      </w:r>
      <w:r w:rsidRPr="00DB19FB">
        <w:rPr>
          <w:rFonts w:ascii="宋体" w:hAnsi="宋体" w:hint="eastAsia"/>
          <w:lang w:val="x-none"/>
        </w:rPr>
        <w:t>数据保存</w:t>
      </w:r>
      <w:bookmarkEnd w:id="817"/>
    </w:p>
    <w:p w:rsidR="00513B86" w:rsidRPr="00DB19FB" w:rsidRDefault="00513B86" w:rsidP="00513B86">
      <w:pPr>
        <w:ind w:left="420" w:firstLine="480"/>
        <w:rPr>
          <w:rFonts w:ascii="宋体" w:hAnsi="宋体"/>
          <w:lang w:val="x-none"/>
        </w:rPr>
      </w:pPr>
      <w:r>
        <w:rPr>
          <w:rFonts w:hint="eastAsia"/>
        </w:rPr>
        <w:t>业务产品</w:t>
      </w:r>
      <w:r>
        <w:rPr>
          <w:rFonts w:hint="eastAsia"/>
        </w:rPr>
        <w:t>-</w:t>
      </w:r>
      <w:r>
        <w:rPr>
          <w:rFonts w:hint="eastAsia"/>
        </w:rPr>
        <w:t>宽带今日归档量</w:t>
      </w:r>
      <w:r>
        <w:rPr>
          <w:rFonts w:ascii="宋体" w:hAnsi="宋体" w:hint="eastAsia"/>
          <w:lang w:val="x-none"/>
        </w:rPr>
        <w:t>数据</w:t>
      </w:r>
      <w:r w:rsidRPr="00DB19FB">
        <w:rPr>
          <w:rFonts w:ascii="宋体" w:hAnsi="宋体" w:hint="eastAsia"/>
          <w:lang w:val="x-none"/>
        </w:rPr>
        <w:t>关联完成</w:t>
      </w:r>
      <w:r>
        <w:rPr>
          <w:rFonts w:ascii="宋体" w:hAnsi="宋体" w:hint="eastAsia"/>
          <w:lang w:val="x-none"/>
        </w:rPr>
        <w:t>，</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513B86" w:rsidRPr="00DB19FB" w:rsidRDefault="00513B86" w:rsidP="00513B86">
      <w:pPr>
        <w:pStyle w:val="6"/>
        <w:rPr>
          <w:b/>
          <w:bCs/>
          <w:i/>
          <w:iCs w:val="0"/>
        </w:rPr>
      </w:pPr>
      <w:bookmarkStart w:id="818" w:name="_Toc130154685"/>
      <w:r w:rsidRPr="00DB19FB">
        <w:rPr>
          <w:rFonts w:hint="eastAsia"/>
        </w:rPr>
        <w:t>全省</w:t>
      </w:r>
      <w:r>
        <w:rPr>
          <w:rFonts w:hint="eastAsia"/>
        </w:rPr>
        <w:t>业务产品</w:t>
      </w:r>
      <w:r>
        <w:rPr>
          <w:rFonts w:hint="eastAsia"/>
        </w:rPr>
        <w:t>-</w:t>
      </w:r>
      <w:r>
        <w:rPr>
          <w:rFonts w:hint="eastAsia"/>
        </w:rPr>
        <w:t>宽带今日归档量数据查询</w:t>
      </w:r>
      <w:bookmarkEnd w:id="818"/>
    </w:p>
    <w:p w:rsidR="00513B86" w:rsidRDefault="00513B86" w:rsidP="00513B86">
      <w:pPr>
        <w:ind w:left="420" w:firstLine="480"/>
      </w:pPr>
      <w:r>
        <w:rPr>
          <w:rFonts w:ascii="宋体" w:hAnsi="宋体" w:hint="eastAsia"/>
          <w:lang w:val="x-none"/>
        </w:rPr>
        <w:t>输入G</w:t>
      </w:r>
      <w:r>
        <w:rPr>
          <w:rFonts w:ascii="宋体" w:hAnsi="宋体"/>
          <w:lang w:val="x-none"/>
        </w:rPr>
        <w:t>IS</w:t>
      </w:r>
      <w:r>
        <w:rPr>
          <w:rFonts w:ascii="宋体" w:hAnsi="宋体" w:hint="eastAsia"/>
          <w:lang w:val="x-none"/>
        </w:rPr>
        <w:t>信息、区域、</w:t>
      </w:r>
      <w:r w:rsidRPr="00DB19FB">
        <w:rPr>
          <w:rFonts w:ascii="宋体" w:hAnsi="宋体" w:hint="eastAsia"/>
          <w:lang w:val="x-none"/>
        </w:rPr>
        <w:t>时间</w:t>
      </w:r>
      <w:r>
        <w:rPr>
          <w:rFonts w:ascii="宋体" w:hAnsi="宋体" w:hint="eastAsia"/>
          <w:lang w:val="x-none"/>
        </w:rPr>
        <w:t>等查询信息，查询完成展示</w:t>
      </w:r>
      <w:r w:rsidRPr="00DB19FB">
        <w:rPr>
          <w:rFonts w:hint="eastAsia"/>
        </w:rPr>
        <w:t>全省</w:t>
      </w:r>
      <w:r>
        <w:rPr>
          <w:rFonts w:hint="eastAsia"/>
        </w:rPr>
        <w:t>业务产品</w:t>
      </w:r>
      <w:r>
        <w:rPr>
          <w:rFonts w:hint="eastAsia"/>
        </w:rPr>
        <w:t>-</w:t>
      </w:r>
      <w:r>
        <w:rPr>
          <w:rFonts w:hint="eastAsia"/>
        </w:rPr>
        <w:t>宽带今日归档量</w:t>
      </w:r>
      <w:r>
        <w:rPr>
          <w:rFonts w:ascii="宋体" w:hAnsi="宋体" w:hint="eastAsia"/>
          <w:lang w:val="x-none"/>
        </w:rPr>
        <w:t>数据结果</w:t>
      </w:r>
      <w:r w:rsidRPr="00DB19FB">
        <w:rPr>
          <w:rFonts w:hint="eastAsia"/>
        </w:rPr>
        <w:t>。</w:t>
      </w:r>
    </w:p>
    <w:p w:rsidR="00513B86" w:rsidRPr="00DB19FB" w:rsidRDefault="00513B86" w:rsidP="00513B86">
      <w:pPr>
        <w:pStyle w:val="6"/>
        <w:rPr>
          <w:b/>
          <w:bCs/>
          <w:i/>
          <w:iCs w:val="0"/>
        </w:rPr>
      </w:pPr>
      <w:bookmarkStart w:id="819" w:name="_Toc130154686"/>
      <w:r w:rsidRPr="00DB19FB">
        <w:rPr>
          <w:rFonts w:hint="eastAsia"/>
        </w:rPr>
        <w:t>区县</w:t>
      </w:r>
      <w:r>
        <w:rPr>
          <w:rFonts w:hint="eastAsia"/>
        </w:rPr>
        <w:t>业务产品</w:t>
      </w:r>
      <w:r>
        <w:rPr>
          <w:rFonts w:hint="eastAsia"/>
        </w:rPr>
        <w:t>-</w:t>
      </w:r>
      <w:r>
        <w:rPr>
          <w:rFonts w:hint="eastAsia"/>
        </w:rPr>
        <w:t>宽带今日归档量数据查询</w:t>
      </w:r>
      <w:bookmarkEnd w:id="819"/>
    </w:p>
    <w:p w:rsidR="00513B86" w:rsidRDefault="00513B86" w:rsidP="00513B86">
      <w:pPr>
        <w:ind w:left="420" w:firstLine="480"/>
      </w:pPr>
      <w:r w:rsidRPr="00DF78AA">
        <w:rPr>
          <w:rFonts w:ascii="宋体" w:hAnsi="宋体" w:hint="eastAsia"/>
          <w:lang w:val="x-none"/>
        </w:rPr>
        <w:lastRenderedPageBreak/>
        <w:t>综调人员登录综调中心，进入</w:t>
      </w:r>
      <w:r>
        <w:rPr>
          <w:rFonts w:ascii="宋体" w:hAnsi="宋体" w:hint="eastAsia"/>
          <w:lang w:val="x-none"/>
        </w:rPr>
        <w:t>业务专区</w:t>
      </w:r>
      <w:r w:rsidRPr="00DF78AA">
        <w:rPr>
          <w:rFonts w:ascii="宋体" w:hAnsi="宋体" w:hint="eastAsia"/>
          <w:lang w:val="x-none"/>
        </w:rPr>
        <w:t>管理模块，选择</w:t>
      </w:r>
      <w:r w:rsidRPr="00DB19FB">
        <w:rPr>
          <w:rFonts w:hint="eastAsia"/>
        </w:rPr>
        <w:t>全省</w:t>
      </w:r>
      <w:r>
        <w:rPr>
          <w:rFonts w:hint="eastAsia"/>
        </w:rPr>
        <w:t>业务产品</w:t>
      </w:r>
      <w:r w:rsidRPr="00DB19FB">
        <w:rPr>
          <w:rFonts w:hint="eastAsia"/>
        </w:rPr>
        <w:t>-</w:t>
      </w:r>
      <w:r w:rsidRPr="00DB19FB">
        <w:rPr>
          <w:rFonts w:hint="eastAsia"/>
        </w:rPr>
        <w:t>宽带</w:t>
      </w:r>
      <w:r w:rsidRPr="00DF78AA">
        <w:rPr>
          <w:rFonts w:ascii="宋体" w:hAnsi="宋体" w:hint="eastAsia"/>
          <w:lang w:val="x-none"/>
        </w:rPr>
        <w:t>界面，输入日期、查询后展示该指标区县的趋势图</w:t>
      </w:r>
      <w:r w:rsidRPr="00DB19FB">
        <w:rPr>
          <w:rFonts w:hint="eastAsia"/>
        </w:rPr>
        <w:t>。</w:t>
      </w:r>
    </w:p>
    <w:p w:rsidR="00513B86" w:rsidRPr="00DB19FB" w:rsidRDefault="00513B86" w:rsidP="00513B86">
      <w:pPr>
        <w:pStyle w:val="5"/>
      </w:pPr>
      <w:bookmarkStart w:id="820" w:name="_Toc130154687"/>
      <w:r w:rsidRPr="00DB19FB">
        <w:rPr>
          <w:rFonts w:hint="eastAsia"/>
        </w:rPr>
        <w:t>业务产品-互联网电视当月受理量</w:t>
      </w:r>
      <w:r>
        <w:rPr>
          <w:rFonts w:hint="eastAsia"/>
        </w:rPr>
        <w:t>管理</w:t>
      </w:r>
      <w:bookmarkEnd w:id="820"/>
    </w:p>
    <w:p w:rsidR="00513B86" w:rsidRPr="00A14368" w:rsidRDefault="00513B86" w:rsidP="00513B86">
      <w:pPr>
        <w:pStyle w:val="6"/>
        <w:rPr>
          <w:b/>
          <w:bCs/>
          <w:i/>
          <w:iCs w:val="0"/>
        </w:rPr>
      </w:pPr>
      <w:bookmarkStart w:id="821" w:name="_Toc130154688"/>
      <w:r>
        <w:rPr>
          <w:rFonts w:hint="eastAsia"/>
        </w:rPr>
        <w:t>业务产品</w:t>
      </w:r>
      <w:r>
        <w:rPr>
          <w:rFonts w:hint="eastAsia"/>
        </w:rPr>
        <w:t>-</w:t>
      </w:r>
      <w:r>
        <w:rPr>
          <w:rFonts w:hint="eastAsia"/>
        </w:rPr>
        <w:t>互联网电视当月受理量计算规则管理</w:t>
      </w:r>
      <w:bookmarkEnd w:id="821"/>
    </w:p>
    <w:p w:rsidR="00513B86" w:rsidRPr="00706BDE" w:rsidRDefault="00513B86" w:rsidP="00513B86">
      <w:pPr>
        <w:ind w:left="420" w:firstLine="480"/>
      </w:pPr>
      <w:r>
        <w:t>根据</w:t>
      </w:r>
      <w:r>
        <w:rPr>
          <w:rFonts w:hint="eastAsia"/>
        </w:rPr>
        <w:t>业务产品</w:t>
      </w:r>
      <w:r w:rsidRPr="00DB19FB">
        <w:rPr>
          <w:rFonts w:hint="eastAsia"/>
        </w:rPr>
        <w:t>-</w:t>
      </w:r>
      <w:r>
        <w:rPr>
          <w:rFonts w:hint="eastAsia"/>
        </w:rPr>
        <w:t>互联网电视变更</w:t>
      </w:r>
      <w:r>
        <w:t>指标说明文档，分析统计口径，将文字统计口径转化为口径数据，在系统中录入统计规则，并提供计算规则的增加、删除、修改功能</w:t>
      </w:r>
      <w:r>
        <w:rPr>
          <w:rFonts w:hint="eastAsia"/>
        </w:rPr>
        <w:t>，业务产品</w:t>
      </w:r>
      <w:r w:rsidRPr="00DB19FB">
        <w:rPr>
          <w:rFonts w:hint="eastAsia"/>
        </w:rPr>
        <w:t>-</w:t>
      </w:r>
      <w:r>
        <w:rPr>
          <w:rFonts w:hint="eastAsia"/>
        </w:rPr>
        <w:t>互联网电视变更计算规则信息文件入库。</w:t>
      </w:r>
    </w:p>
    <w:p w:rsidR="00513B86" w:rsidRPr="00162339" w:rsidRDefault="00513B86" w:rsidP="00513B86">
      <w:pPr>
        <w:pStyle w:val="6"/>
        <w:rPr>
          <w:b/>
          <w:bCs/>
          <w:i/>
          <w:iCs w:val="0"/>
        </w:rPr>
      </w:pPr>
      <w:bookmarkStart w:id="822" w:name="_Toc130154689"/>
      <w:r>
        <w:rPr>
          <w:rFonts w:hint="eastAsia"/>
        </w:rPr>
        <w:t>业务产品</w:t>
      </w:r>
      <w:r>
        <w:rPr>
          <w:rFonts w:hint="eastAsia"/>
        </w:rPr>
        <w:t>-</w:t>
      </w:r>
      <w:r>
        <w:rPr>
          <w:rFonts w:hint="eastAsia"/>
        </w:rPr>
        <w:t>互联网电视当月受理量</w:t>
      </w:r>
      <w:r w:rsidRPr="00162339">
        <w:rPr>
          <w:rFonts w:hint="eastAsia"/>
        </w:rPr>
        <w:t>分析</w:t>
      </w:r>
      <w:bookmarkEnd w:id="822"/>
    </w:p>
    <w:p w:rsidR="00513B86" w:rsidRPr="0088147F" w:rsidRDefault="00513B86" w:rsidP="00513B86">
      <w:pPr>
        <w:ind w:left="420" w:firstLine="480"/>
        <w:rPr>
          <w:rFonts w:ascii="宋体" w:hAnsi="宋体"/>
          <w:lang w:val="x-none"/>
        </w:rPr>
      </w:pPr>
      <w:r>
        <w:t>提取对端系统提供的</w:t>
      </w:r>
      <w:r>
        <w:rPr>
          <w:rFonts w:hint="eastAsia"/>
        </w:rPr>
        <w:t>业务产品</w:t>
      </w:r>
      <w:r>
        <w:rPr>
          <w:rFonts w:hint="eastAsia"/>
        </w:rPr>
        <w:t>-</w:t>
      </w:r>
      <w:r>
        <w:rPr>
          <w:rFonts w:hint="eastAsia"/>
        </w:rPr>
        <w:t>互联网电视当月受理量</w:t>
      </w:r>
      <w:r>
        <w:t>数据，对数据文件进行分析，比对数据文件名称、格式、类型、推送周期，分析完成且无异常，进入数据新增环节。分析失败，提示数据分析异常</w:t>
      </w:r>
      <w:r>
        <w:rPr>
          <w:rFonts w:hint="eastAsia"/>
        </w:rPr>
        <w:t>，再次核查确认数据。</w:t>
      </w:r>
    </w:p>
    <w:p w:rsidR="00513B86" w:rsidRPr="002B06C9" w:rsidRDefault="00513B86" w:rsidP="00513B86">
      <w:pPr>
        <w:pStyle w:val="6"/>
        <w:rPr>
          <w:b/>
          <w:bCs/>
          <w:i/>
          <w:iCs w:val="0"/>
        </w:rPr>
      </w:pPr>
      <w:bookmarkStart w:id="823" w:name="_Toc130154690"/>
      <w:r>
        <w:rPr>
          <w:rFonts w:hint="eastAsia"/>
        </w:rPr>
        <w:t>业务产品</w:t>
      </w:r>
      <w:r>
        <w:rPr>
          <w:rFonts w:hint="eastAsia"/>
        </w:rPr>
        <w:t>-</w:t>
      </w:r>
      <w:r>
        <w:rPr>
          <w:rFonts w:hint="eastAsia"/>
        </w:rPr>
        <w:t>互联网电视当月受理量</w:t>
      </w:r>
      <w:r w:rsidRPr="002B06C9">
        <w:rPr>
          <w:rFonts w:hint="eastAsia"/>
        </w:rPr>
        <w:t>数据新增</w:t>
      </w:r>
      <w:bookmarkEnd w:id="823"/>
    </w:p>
    <w:p w:rsidR="00513B86" w:rsidRPr="004707D4" w:rsidRDefault="00513B86" w:rsidP="00513B86">
      <w:pPr>
        <w:ind w:left="420" w:firstLine="480"/>
        <w:rPr>
          <w:rFonts w:ascii="宋体" w:hAnsi="宋体"/>
          <w:lang w:val="x-none"/>
        </w:rPr>
      </w:pPr>
      <w:r>
        <w:rPr>
          <w:rFonts w:hint="eastAsia"/>
        </w:rPr>
        <w:t>业务产品</w:t>
      </w:r>
      <w:r>
        <w:rPr>
          <w:rFonts w:hint="eastAsia"/>
        </w:rPr>
        <w:t>-</w:t>
      </w:r>
      <w:r>
        <w:rPr>
          <w:rFonts w:hint="eastAsia"/>
        </w:rPr>
        <w:t>互联网电视当月受理量</w:t>
      </w:r>
      <w:r>
        <w:t>数据新增功能，</w:t>
      </w:r>
      <w:r>
        <w:rPr>
          <w:rFonts w:hint="eastAsia"/>
        </w:rPr>
        <w:t>业务产品</w:t>
      </w:r>
      <w:r>
        <w:rPr>
          <w:rFonts w:hint="eastAsia"/>
        </w:rPr>
        <w:t>-</w:t>
      </w:r>
      <w:r>
        <w:rPr>
          <w:rFonts w:hint="eastAsia"/>
        </w:rPr>
        <w:t>互联网电视当月受理量</w:t>
      </w:r>
      <w:r>
        <w:t>指标采集时，</w:t>
      </w:r>
      <w:r>
        <w:rPr>
          <w:rFonts w:hint="eastAsia"/>
        </w:rPr>
        <w:t>依据业务产品</w:t>
      </w:r>
      <w:r>
        <w:rPr>
          <w:rFonts w:hint="eastAsia"/>
        </w:rPr>
        <w:t>-</w:t>
      </w:r>
      <w:r>
        <w:rPr>
          <w:rFonts w:hint="eastAsia"/>
        </w:rPr>
        <w:t>互联网电视当月受理量</w:t>
      </w:r>
      <w:r>
        <w:t>计算规则</w:t>
      </w:r>
      <w:r>
        <w:rPr>
          <w:rFonts w:hint="eastAsia"/>
        </w:rPr>
        <w:t>，数据</w:t>
      </w:r>
      <w:r>
        <w:t>处理人员确认</w:t>
      </w:r>
      <w:r>
        <w:rPr>
          <w:rFonts w:hint="eastAsia"/>
        </w:rPr>
        <w:t>并</w:t>
      </w:r>
      <w:r>
        <w:t>比对原始数据，将原始的数据和指标数据</w:t>
      </w:r>
      <w:r>
        <w:rPr>
          <w:rFonts w:hint="eastAsia"/>
        </w:rPr>
        <w:t>对应的指标计算规则</w:t>
      </w:r>
      <w:r>
        <w:t>新增进系统库</w:t>
      </w:r>
      <w:r>
        <w:rPr>
          <w:rFonts w:hint="eastAsia"/>
        </w:rPr>
        <w:t>，</w:t>
      </w:r>
      <w:r>
        <w:t>并完成数据文件</w:t>
      </w:r>
      <w:r>
        <w:rPr>
          <w:rFonts w:hint="eastAsia"/>
        </w:rPr>
        <w:t>信息</w:t>
      </w:r>
      <w:r>
        <w:t>入库。</w:t>
      </w:r>
    </w:p>
    <w:p w:rsidR="00513B86" w:rsidRPr="00270D20" w:rsidRDefault="00513B86" w:rsidP="00513B86">
      <w:pPr>
        <w:pStyle w:val="6"/>
        <w:rPr>
          <w:rFonts w:ascii="宋体" w:hAnsi="宋体"/>
          <w:b/>
          <w:bCs/>
          <w:i/>
          <w:iCs w:val="0"/>
          <w:lang w:val="x-none" w:eastAsia="x-none"/>
        </w:rPr>
      </w:pPr>
      <w:bookmarkStart w:id="824" w:name="_Toc130154691"/>
      <w:r>
        <w:rPr>
          <w:rFonts w:hint="eastAsia"/>
        </w:rPr>
        <w:t>业务产品</w:t>
      </w:r>
      <w:r>
        <w:rPr>
          <w:rFonts w:hint="eastAsia"/>
        </w:rPr>
        <w:t>-</w:t>
      </w:r>
      <w:r>
        <w:rPr>
          <w:rFonts w:hint="eastAsia"/>
        </w:rPr>
        <w:t>互联网电视当月受理量</w:t>
      </w:r>
      <w:r>
        <w:rPr>
          <w:rFonts w:ascii="宋体" w:hAnsi="宋体" w:hint="eastAsia"/>
          <w:lang w:val="x-none"/>
        </w:rPr>
        <w:t>数</w:t>
      </w:r>
      <w:r w:rsidRPr="005170E3">
        <w:rPr>
          <w:rFonts w:ascii="宋体" w:hAnsi="宋体" w:hint="eastAsia"/>
          <w:lang w:val="x-none"/>
        </w:rPr>
        <w:t>据校验</w:t>
      </w:r>
      <w:bookmarkEnd w:id="824"/>
    </w:p>
    <w:p w:rsidR="00513B86" w:rsidRPr="00DB19FB" w:rsidRDefault="00513B86" w:rsidP="00513B86">
      <w:pPr>
        <w:ind w:left="420" w:firstLine="480"/>
        <w:jc w:val="both"/>
        <w:rPr>
          <w:rFonts w:ascii="宋体" w:hAnsi="宋体"/>
          <w:lang w:val="x-none"/>
        </w:rPr>
      </w:pPr>
      <w:r>
        <w:t>数据处理人员新增</w:t>
      </w:r>
      <w:r>
        <w:rPr>
          <w:rFonts w:hint="eastAsia"/>
        </w:rPr>
        <w:t>业务产品</w:t>
      </w:r>
      <w:r>
        <w:rPr>
          <w:rFonts w:hint="eastAsia"/>
        </w:rPr>
        <w:t>-</w:t>
      </w:r>
      <w:r>
        <w:rPr>
          <w:rFonts w:hint="eastAsia"/>
        </w:rPr>
        <w:t>互联网电视当月受理量</w:t>
      </w:r>
      <w:r>
        <w:rPr>
          <w:rFonts w:ascii="宋体" w:hAnsi="宋体" w:hint="eastAsia"/>
          <w:lang w:val="x-none"/>
        </w:rPr>
        <w:t>数据</w:t>
      </w:r>
      <w:r>
        <w:t>后，系统会对新增数据的名称</w:t>
      </w:r>
      <w:r>
        <w:rPr>
          <w:rFonts w:hint="eastAsia"/>
        </w:rPr>
        <w:t>、取数口径、数据文件类型、文件编码、调用参数等信息进行校验，判断</w:t>
      </w:r>
      <w:r>
        <w:t>系统中是否已经存在了相同的数据，如存在，则系统提示数据已经存在，并且不允许继续进行后续数据的处理。</w:t>
      </w:r>
    </w:p>
    <w:p w:rsidR="00513B86" w:rsidRPr="00DB19FB" w:rsidRDefault="00513B86" w:rsidP="00513B86">
      <w:pPr>
        <w:pStyle w:val="6"/>
        <w:rPr>
          <w:rFonts w:ascii="宋体" w:hAnsi="宋体"/>
          <w:b/>
          <w:bCs/>
          <w:i/>
          <w:iCs w:val="0"/>
          <w:lang w:val="x-none" w:eastAsia="x-none"/>
        </w:rPr>
      </w:pPr>
      <w:bookmarkStart w:id="825" w:name="_Toc130154692"/>
      <w:r>
        <w:rPr>
          <w:rFonts w:hint="eastAsia"/>
        </w:rPr>
        <w:t>业务产品</w:t>
      </w:r>
      <w:r>
        <w:rPr>
          <w:rFonts w:hint="eastAsia"/>
        </w:rPr>
        <w:t>-</w:t>
      </w:r>
      <w:r>
        <w:rPr>
          <w:rFonts w:hint="eastAsia"/>
        </w:rPr>
        <w:t>互联网电视当月受理量</w:t>
      </w:r>
      <w:r w:rsidRPr="00DB19FB">
        <w:rPr>
          <w:rFonts w:ascii="宋体" w:hAnsi="宋体" w:hint="eastAsia"/>
          <w:lang w:val="x-none"/>
        </w:rPr>
        <w:t>数据</w:t>
      </w:r>
      <w:r>
        <w:rPr>
          <w:rFonts w:ascii="宋体" w:hAnsi="宋体" w:hint="eastAsia"/>
          <w:lang w:val="x-none"/>
        </w:rPr>
        <w:t>计算</w:t>
      </w:r>
      <w:bookmarkEnd w:id="825"/>
    </w:p>
    <w:p w:rsidR="00513B86" w:rsidRPr="00DB19FB" w:rsidRDefault="00513B86" w:rsidP="00513B86">
      <w:pPr>
        <w:ind w:left="420" w:firstLine="480"/>
        <w:rPr>
          <w:rFonts w:ascii="宋体" w:hAnsi="宋体"/>
          <w:lang w:val="x-none"/>
        </w:rPr>
      </w:pPr>
      <w:r>
        <w:rPr>
          <w:rFonts w:hint="eastAsia"/>
        </w:rPr>
        <w:lastRenderedPageBreak/>
        <w:t>业务产品</w:t>
      </w:r>
      <w:r>
        <w:rPr>
          <w:rFonts w:hint="eastAsia"/>
        </w:rPr>
        <w:t>-</w:t>
      </w:r>
      <w:r>
        <w:rPr>
          <w:rFonts w:hint="eastAsia"/>
        </w:rPr>
        <w:t>互联网电视当月受理量数据</w:t>
      </w:r>
      <w:r w:rsidRPr="00DB19FB">
        <w:rPr>
          <w:rFonts w:ascii="宋体" w:hAnsi="宋体" w:hint="eastAsia"/>
          <w:lang w:val="x-none"/>
        </w:rPr>
        <w:t>解析</w:t>
      </w:r>
      <w:r>
        <w:rPr>
          <w:rFonts w:hint="eastAsia"/>
        </w:rPr>
        <w:t>成功，根据业务产品</w:t>
      </w:r>
      <w:r>
        <w:rPr>
          <w:rFonts w:hint="eastAsia"/>
        </w:rPr>
        <w:t>-</w:t>
      </w:r>
      <w:r>
        <w:rPr>
          <w:rFonts w:hint="eastAsia"/>
        </w:rPr>
        <w:t>互联网电视当月受理量</w:t>
      </w:r>
      <w:r w:rsidRPr="00DB19FB">
        <w:rPr>
          <w:rFonts w:hint="eastAsia"/>
        </w:rPr>
        <w:t>指标</w:t>
      </w:r>
      <w:r>
        <w:rPr>
          <w:rFonts w:hint="eastAsia"/>
        </w:rPr>
        <w:t>计算规则，</w:t>
      </w:r>
      <w:r>
        <w:rPr>
          <w:rFonts w:ascii="宋体" w:hAnsi="宋体" w:hint="eastAsia"/>
          <w:lang w:val="x-none"/>
        </w:rPr>
        <w:t>匹配对应的</w:t>
      </w:r>
      <w:r w:rsidRPr="00DB19FB">
        <w:rPr>
          <w:rFonts w:ascii="宋体" w:hAnsi="宋体" w:hint="eastAsia"/>
          <w:lang w:val="x-none"/>
        </w:rPr>
        <w:t>地市、区县编码值</w:t>
      </w:r>
      <w:r>
        <w:rPr>
          <w:rFonts w:ascii="宋体" w:hAnsi="宋体" w:hint="eastAsia"/>
          <w:lang w:val="x-none"/>
        </w:rPr>
        <w:t>并</w:t>
      </w:r>
      <w:r w:rsidRPr="00DB19FB">
        <w:rPr>
          <w:rFonts w:ascii="宋体" w:hAnsi="宋体" w:hint="eastAsia"/>
          <w:lang w:val="x-none"/>
        </w:rPr>
        <w:t>对</w:t>
      </w:r>
      <w:r>
        <w:rPr>
          <w:rFonts w:ascii="宋体" w:hAnsi="宋体" w:hint="eastAsia"/>
          <w:lang w:val="x-none"/>
        </w:rPr>
        <w:t>指标</w:t>
      </w:r>
      <w:r w:rsidRPr="00DB19FB">
        <w:rPr>
          <w:rFonts w:ascii="宋体" w:hAnsi="宋体" w:hint="eastAsia"/>
          <w:lang w:val="x-none"/>
        </w:rPr>
        <w:t>数据进行关联</w:t>
      </w:r>
      <w:r>
        <w:rPr>
          <w:rFonts w:hint="eastAsia"/>
        </w:rPr>
        <w:t>，输出当月业务产品</w:t>
      </w:r>
      <w:r>
        <w:rPr>
          <w:rFonts w:hint="eastAsia"/>
        </w:rPr>
        <w:t>-</w:t>
      </w:r>
      <w:r>
        <w:rPr>
          <w:rFonts w:hint="eastAsia"/>
        </w:rPr>
        <w:t>互联网电视当月受理量数据。</w:t>
      </w:r>
    </w:p>
    <w:p w:rsidR="00513B86" w:rsidRPr="00DB19FB" w:rsidRDefault="00513B86" w:rsidP="00513B86">
      <w:pPr>
        <w:pStyle w:val="6"/>
        <w:rPr>
          <w:rFonts w:ascii="宋体" w:hAnsi="宋体"/>
          <w:b/>
          <w:bCs/>
          <w:i/>
          <w:iCs w:val="0"/>
          <w:lang w:val="x-none" w:eastAsia="x-none"/>
        </w:rPr>
      </w:pPr>
      <w:bookmarkStart w:id="826" w:name="_Toc130154693"/>
      <w:r>
        <w:rPr>
          <w:rFonts w:hint="eastAsia"/>
        </w:rPr>
        <w:t>业务产品</w:t>
      </w:r>
      <w:r>
        <w:rPr>
          <w:rFonts w:hint="eastAsia"/>
        </w:rPr>
        <w:t>-</w:t>
      </w:r>
      <w:r>
        <w:rPr>
          <w:rFonts w:hint="eastAsia"/>
        </w:rPr>
        <w:t>互联网电视当月受理量</w:t>
      </w:r>
      <w:r w:rsidRPr="00DB19FB">
        <w:rPr>
          <w:rFonts w:ascii="宋体" w:hAnsi="宋体" w:hint="eastAsia"/>
          <w:lang w:val="x-none"/>
        </w:rPr>
        <w:t>数据保存</w:t>
      </w:r>
      <w:bookmarkEnd w:id="826"/>
    </w:p>
    <w:p w:rsidR="00513B86" w:rsidRPr="00DB19FB" w:rsidRDefault="00513B86" w:rsidP="00513B86">
      <w:pPr>
        <w:ind w:left="420" w:firstLine="480"/>
        <w:rPr>
          <w:rFonts w:ascii="宋体" w:hAnsi="宋体"/>
          <w:lang w:val="x-none"/>
        </w:rPr>
      </w:pPr>
      <w:r>
        <w:rPr>
          <w:rFonts w:hint="eastAsia"/>
        </w:rPr>
        <w:t>业务产品</w:t>
      </w:r>
      <w:r>
        <w:rPr>
          <w:rFonts w:hint="eastAsia"/>
        </w:rPr>
        <w:t>-</w:t>
      </w:r>
      <w:r>
        <w:rPr>
          <w:rFonts w:hint="eastAsia"/>
        </w:rPr>
        <w:t>互联网电视当月受理量</w:t>
      </w:r>
      <w:r>
        <w:rPr>
          <w:rFonts w:ascii="宋体" w:hAnsi="宋体" w:hint="eastAsia"/>
          <w:lang w:val="x-none"/>
        </w:rPr>
        <w:t>数据</w:t>
      </w:r>
      <w:r w:rsidRPr="00DB19FB">
        <w:rPr>
          <w:rFonts w:ascii="宋体" w:hAnsi="宋体" w:hint="eastAsia"/>
          <w:lang w:val="x-none"/>
        </w:rPr>
        <w:t>关联完成</w:t>
      </w:r>
      <w:r>
        <w:rPr>
          <w:rFonts w:ascii="宋体" w:hAnsi="宋体" w:hint="eastAsia"/>
          <w:lang w:val="x-none"/>
        </w:rPr>
        <w:t>，</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513B86" w:rsidRPr="00DB19FB" w:rsidRDefault="00513B86" w:rsidP="00513B86">
      <w:pPr>
        <w:pStyle w:val="6"/>
        <w:rPr>
          <w:b/>
          <w:bCs/>
          <w:i/>
          <w:iCs w:val="0"/>
        </w:rPr>
      </w:pPr>
      <w:bookmarkStart w:id="827" w:name="_Toc130154694"/>
      <w:r w:rsidRPr="00DB19FB">
        <w:rPr>
          <w:rFonts w:hint="eastAsia"/>
        </w:rPr>
        <w:t>全省</w:t>
      </w:r>
      <w:r>
        <w:rPr>
          <w:rFonts w:hint="eastAsia"/>
        </w:rPr>
        <w:t>业务产品</w:t>
      </w:r>
      <w:r>
        <w:rPr>
          <w:rFonts w:hint="eastAsia"/>
        </w:rPr>
        <w:t>-</w:t>
      </w:r>
      <w:r>
        <w:rPr>
          <w:rFonts w:hint="eastAsia"/>
        </w:rPr>
        <w:t>互联网电视当月受理量数据查询</w:t>
      </w:r>
      <w:bookmarkEnd w:id="827"/>
    </w:p>
    <w:p w:rsidR="00513B86" w:rsidRDefault="00513B86" w:rsidP="00513B86">
      <w:pPr>
        <w:ind w:left="420" w:firstLine="480"/>
      </w:pPr>
      <w:r>
        <w:rPr>
          <w:rFonts w:ascii="宋体" w:hAnsi="宋体" w:hint="eastAsia"/>
          <w:lang w:val="x-none"/>
        </w:rPr>
        <w:t>输入G</w:t>
      </w:r>
      <w:r>
        <w:rPr>
          <w:rFonts w:ascii="宋体" w:hAnsi="宋体"/>
          <w:lang w:val="x-none"/>
        </w:rPr>
        <w:t>IS</w:t>
      </w:r>
      <w:r>
        <w:rPr>
          <w:rFonts w:ascii="宋体" w:hAnsi="宋体" w:hint="eastAsia"/>
          <w:lang w:val="x-none"/>
        </w:rPr>
        <w:t>信息、区域、</w:t>
      </w:r>
      <w:r w:rsidRPr="00DB19FB">
        <w:rPr>
          <w:rFonts w:ascii="宋体" w:hAnsi="宋体" w:hint="eastAsia"/>
          <w:lang w:val="x-none"/>
        </w:rPr>
        <w:t>时间</w:t>
      </w:r>
      <w:r>
        <w:rPr>
          <w:rFonts w:ascii="宋体" w:hAnsi="宋体" w:hint="eastAsia"/>
          <w:lang w:val="x-none"/>
        </w:rPr>
        <w:t>等查询信息，查询完成展示</w:t>
      </w:r>
      <w:r w:rsidRPr="00DB19FB">
        <w:rPr>
          <w:rFonts w:hint="eastAsia"/>
        </w:rPr>
        <w:t>全省</w:t>
      </w:r>
      <w:r>
        <w:rPr>
          <w:rFonts w:hint="eastAsia"/>
        </w:rPr>
        <w:t>业务产品</w:t>
      </w:r>
      <w:r>
        <w:rPr>
          <w:rFonts w:hint="eastAsia"/>
        </w:rPr>
        <w:t>-</w:t>
      </w:r>
      <w:r>
        <w:rPr>
          <w:rFonts w:hint="eastAsia"/>
        </w:rPr>
        <w:t>互联网电视当月受理量</w:t>
      </w:r>
      <w:r>
        <w:rPr>
          <w:rFonts w:ascii="宋体" w:hAnsi="宋体" w:hint="eastAsia"/>
          <w:lang w:val="x-none"/>
        </w:rPr>
        <w:t>数据结果</w:t>
      </w:r>
      <w:r w:rsidRPr="00DB19FB">
        <w:rPr>
          <w:rFonts w:hint="eastAsia"/>
        </w:rPr>
        <w:t>。</w:t>
      </w:r>
    </w:p>
    <w:p w:rsidR="00513B86" w:rsidRPr="00DB19FB" w:rsidRDefault="00513B86" w:rsidP="00513B86">
      <w:pPr>
        <w:pStyle w:val="6"/>
        <w:rPr>
          <w:b/>
          <w:bCs/>
          <w:i/>
          <w:iCs w:val="0"/>
        </w:rPr>
      </w:pPr>
      <w:bookmarkStart w:id="828" w:name="_Toc130154695"/>
      <w:r w:rsidRPr="00DB19FB">
        <w:rPr>
          <w:rFonts w:hint="eastAsia"/>
        </w:rPr>
        <w:t>区县</w:t>
      </w:r>
      <w:r>
        <w:rPr>
          <w:rFonts w:hint="eastAsia"/>
        </w:rPr>
        <w:t>业务产品</w:t>
      </w:r>
      <w:r>
        <w:rPr>
          <w:rFonts w:hint="eastAsia"/>
        </w:rPr>
        <w:t>-</w:t>
      </w:r>
      <w:r>
        <w:rPr>
          <w:rFonts w:hint="eastAsia"/>
        </w:rPr>
        <w:t>互联网当月受理量数据查询</w:t>
      </w:r>
      <w:bookmarkEnd w:id="828"/>
    </w:p>
    <w:p w:rsidR="00513B86" w:rsidRDefault="00513B86" w:rsidP="00513B86">
      <w:pPr>
        <w:ind w:left="420" w:firstLine="480"/>
      </w:pPr>
      <w:r w:rsidRPr="00DF78AA">
        <w:rPr>
          <w:rFonts w:ascii="宋体" w:hAnsi="宋体" w:hint="eastAsia"/>
          <w:lang w:val="x-none"/>
        </w:rPr>
        <w:t>综调人员登录综调中心，进入</w:t>
      </w:r>
      <w:r>
        <w:rPr>
          <w:rFonts w:ascii="宋体" w:hAnsi="宋体" w:hint="eastAsia"/>
          <w:lang w:val="x-none"/>
        </w:rPr>
        <w:t>业务专区</w:t>
      </w:r>
      <w:r w:rsidRPr="00DF78AA">
        <w:rPr>
          <w:rFonts w:ascii="宋体" w:hAnsi="宋体" w:hint="eastAsia"/>
          <w:lang w:val="x-none"/>
        </w:rPr>
        <w:t>管理模块，选择</w:t>
      </w:r>
      <w:r w:rsidRPr="00DB19FB">
        <w:rPr>
          <w:rFonts w:hint="eastAsia"/>
        </w:rPr>
        <w:t>全省</w:t>
      </w:r>
      <w:r>
        <w:rPr>
          <w:rFonts w:hint="eastAsia"/>
        </w:rPr>
        <w:t>业务产品</w:t>
      </w:r>
      <w:r w:rsidRPr="00DB19FB">
        <w:rPr>
          <w:rFonts w:hint="eastAsia"/>
        </w:rPr>
        <w:t>-</w:t>
      </w:r>
      <w:r>
        <w:rPr>
          <w:rFonts w:hint="eastAsia"/>
        </w:rPr>
        <w:t>互联网</w:t>
      </w:r>
      <w:r w:rsidRPr="00DF78AA">
        <w:rPr>
          <w:rFonts w:ascii="宋体" w:hAnsi="宋体" w:hint="eastAsia"/>
          <w:lang w:val="x-none"/>
        </w:rPr>
        <w:t>界面，输入日期、查询后展示该指标区县的趋势图</w:t>
      </w:r>
      <w:r w:rsidRPr="00DB19FB">
        <w:rPr>
          <w:rFonts w:hint="eastAsia"/>
        </w:rPr>
        <w:t>。</w:t>
      </w:r>
    </w:p>
    <w:p w:rsidR="00513B86" w:rsidRPr="00DB19FB" w:rsidRDefault="00513B86" w:rsidP="00513B86">
      <w:pPr>
        <w:pStyle w:val="5"/>
      </w:pPr>
      <w:bookmarkStart w:id="829" w:name="_Toc130154696"/>
      <w:r w:rsidRPr="00DB19FB">
        <w:rPr>
          <w:rFonts w:hint="eastAsia"/>
        </w:rPr>
        <w:t>业务产品-</w:t>
      </w:r>
      <w:r>
        <w:rPr>
          <w:rFonts w:hint="eastAsia"/>
        </w:rPr>
        <w:t>互联网电视</w:t>
      </w:r>
      <w:r w:rsidRPr="00DB19FB">
        <w:rPr>
          <w:rFonts w:hint="eastAsia"/>
        </w:rPr>
        <w:t>本月归档量</w:t>
      </w:r>
      <w:r>
        <w:rPr>
          <w:rFonts w:hint="eastAsia"/>
        </w:rPr>
        <w:t>管理</w:t>
      </w:r>
      <w:bookmarkEnd w:id="829"/>
    </w:p>
    <w:p w:rsidR="00513B86" w:rsidRPr="00A14368" w:rsidRDefault="00513B86" w:rsidP="00513B86">
      <w:pPr>
        <w:pStyle w:val="6"/>
        <w:rPr>
          <w:b/>
          <w:bCs/>
          <w:i/>
          <w:iCs w:val="0"/>
        </w:rPr>
      </w:pPr>
      <w:bookmarkStart w:id="830" w:name="_Toc130154697"/>
      <w:r>
        <w:rPr>
          <w:rFonts w:hint="eastAsia"/>
        </w:rPr>
        <w:t>业务产品</w:t>
      </w:r>
      <w:r>
        <w:rPr>
          <w:rFonts w:hint="eastAsia"/>
        </w:rPr>
        <w:t>-</w:t>
      </w:r>
      <w:r>
        <w:rPr>
          <w:rFonts w:hint="eastAsia"/>
        </w:rPr>
        <w:t>互联网电视本月归档量计算规则管理</w:t>
      </w:r>
      <w:bookmarkEnd w:id="830"/>
    </w:p>
    <w:p w:rsidR="00513B86" w:rsidRPr="00706BDE" w:rsidRDefault="00513B86" w:rsidP="00513B86">
      <w:pPr>
        <w:ind w:left="420" w:firstLine="480"/>
      </w:pPr>
      <w:r>
        <w:t>根据</w:t>
      </w:r>
      <w:r>
        <w:rPr>
          <w:rFonts w:hint="eastAsia"/>
        </w:rPr>
        <w:t>业务产品</w:t>
      </w:r>
      <w:r w:rsidRPr="00DB19FB">
        <w:rPr>
          <w:rFonts w:hint="eastAsia"/>
        </w:rPr>
        <w:t>-</w:t>
      </w:r>
      <w:r>
        <w:rPr>
          <w:rFonts w:hint="eastAsia"/>
        </w:rPr>
        <w:t>互联网电视变更</w:t>
      </w:r>
      <w:r>
        <w:t>指标说明文档，分析统计口径，将文字统计口径转化为口径数据，在系统中录入统计规则，并提供计算规则的增加、删除、修改功能</w:t>
      </w:r>
      <w:r>
        <w:rPr>
          <w:rFonts w:hint="eastAsia"/>
        </w:rPr>
        <w:t>，业务产品</w:t>
      </w:r>
      <w:r w:rsidRPr="00DB19FB">
        <w:rPr>
          <w:rFonts w:hint="eastAsia"/>
        </w:rPr>
        <w:t>-</w:t>
      </w:r>
      <w:r>
        <w:rPr>
          <w:rFonts w:hint="eastAsia"/>
        </w:rPr>
        <w:t>互联网电视变更计算规则信息文件入库。</w:t>
      </w:r>
    </w:p>
    <w:p w:rsidR="00513B86" w:rsidRPr="00162339" w:rsidRDefault="00513B86" w:rsidP="00513B86">
      <w:pPr>
        <w:pStyle w:val="6"/>
        <w:rPr>
          <w:b/>
          <w:bCs/>
          <w:i/>
          <w:iCs w:val="0"/>
        </w:rPr>
      </w:pPr>
      <w:bookmarkStart w:id="831" w:name="_Toc130154698"/>
      <w:r>
        <w:rPr>
          <w:rFonts w:hint="eastAsia"/>
        </w:rPr>
        <w:t>业务产品</w:t>
      </w:r>
      <w:r>
        <w:rPr>
          <w:rFonts w:hint="eastAsia"/>
        </w:rPr>
        <w:t>-</w:t>
      </w:r>
      <w:r>
        <w:rPr>
          <w:rFonts w:hint="eastAsia"/>
        </w:rPr>
        <w:t>互联网电视本月归档量</w:t>
      </w:r>
      <w:r w:rsidRPr="00162339">
        <w:rPr>
          <w:rFonts w:hint="eastAsia"/>
        </w:rPr>
        <w:t>分析</w:t>
      </w:r>
      <w:bookmarkEnd w:id="831"/>
    </w:p>
    <w:p w:rsidR="00513B86" w:rsidRPr="0088147F" w:rsidRDefault="00513B86" w:rsidP="00513B86">
      <w:pPr>
        <w:ind w:left="420" w:firstLine="480"/>
        <w:rPr>
          <w:rFonts w:ascii="宋体" w:hAnsi="宋体"/>
          <w:lang w:val="x-none"/>
        </w:rPr>
      </w:pPr>
      <w:r>
        <w:t>提取对端系统提供的</w:t>
      </w:r>
      <w:r>
        <w:rPr>
          <w:rFonts w:hint="eastAsia"/>
        </w:rPr>
        <w:t>业务产品</w:t>
      </w:r>
      <w:r>
        <w:rPr>
          <w:rFonts w:hint="eastAsia"/>
        </w:rPr>
        <w:t>-</w:t>
      </w:r>
      <w:r>
        <w:rPr>
          <w:rFonts w:hint="eastAsia"/>
        </w:rPr>
        <w:t>互联网电视本月归档量</w:t>
      </w:r>
      <w:r>
        <w:t>数据，对数据文件进行分析，比对数据文件名称、格式、类型、推送周期，分析完成且无异常，进入数据新增环节。分析失败，提示数据分析异常</w:t>
      </w:r>
      <w:r>
        <w:rPr>
          <w:rFonts w:hint="eastAsia"/>
        </w:rPr>
        <w:t>，再次核查确认数据。</w:t>
      </w:r>
    </w:p>
    <w:p w:rsidR="00513B86" w:rsidRPr="002B06C9" w:rsidRDefault="00513B86" w:rsidP="00513B86">
      <w:pPr>
        <w:pStyle w:val="6"/>
        <w:rPr>
          <w:b/>
          <w:bCs/>
          <w:i/>
          <w:iCs w:val="0"/>
        </w:rPr>
      </w:pPr>
      <w:bookmarkStart w:id="832" w:name="_Toc130154699"/>
      <w:r>
        <w:rPr>
          <w:rFonts w:hint="eastAsia"/>
        </w:rPr>
        <w:t>业务产品</w:t>
      </w:r>
      <w:r>
        <w:rPr>
          <w:rFonts w:hint="eastAsia"/>
        </w:rPr>
        <w:t>-</w:t>
      </w:r>
      <w:r>
        <w:rPr>
          <w:rFonts w:hint="eastAsia"/>
        </w:rPr>
        <w:t>互联网电视本月归档量</w:t>
      </w:r>
      <w:r w:rsidRPr="002B06C9">
        <w:rPr>
          <w:rFonts w:hint="eastAsia"/>
        </w:rPr>
        <w:t>数据新增</w:t>
      </w:r>
      <w:bookmarkEnd w:id="832"/>
    </w:p>
    <w:p w:rsidR="00513B86" w:rsidRPr="004707D4" w:rsidRDefault="00513B86" w:rsidP="00513B86">
      <w:pPr>
        <w:ind w:left="420" w:firstLine="480"/>
        <w:rPr>
          <w:rFonts w:ascii="宋体" w:hAnsi="宋体"/>
          <w:lang w:val="x-none"/>
        </w:rPr>
      </w:pPr>
      <w:r>
        <w:rPr>
          <w:rFonts w:hint="eastAsia"/>
        </w:rPr>
        <w:lastRenderedPageBreak/>
        <w:t>业务产品</w:t>
      </w:r>
      <w:r>
        <w:rPr>
          <w:rFonts w:hint="eastAsia"/>
        </w:rPr>
        <w:t>-</w:t>
      </w:r>
      <w:r>
        <w:rPr>
          <w:rFonts w:hint="eastAsia"/>
        </w:rPr>
        <w:t>互联网电视本月归档量</w:t>
      </w:r>
      <w:r>
        <w:t>数据新增功能，</w:t>
      </w:r>
      <w:r>
        <w:rPr>
          <w:rFonts w:hint="eastAsia"/>
        </w:rPr>
        <w:t>业务产品</w:t>
      </w:r>
      <w:r>
        <w:rPr>
          <w:rFonts w:hint="eastAsia"/>
        </w:rPr>
        <w:t>-</w:t>
      </w:r>
      <w:r>
        <w:rPr>
          <w:rFonts w:hint="eastAsia"/>
        </w:rPr>
        <w:t>互联网电视本月归档量</w:t>
      </w:r>
      <w:r>
        <w:t>指标采集时，</w:t>
      </w:r>
      <w:r>
        <w:rPr>
          <w:rFonts w:hint="eastAsia"/>
        </w:rPr>
        <w:t>依据业务产品</w:t>
      </w:r>
      <w:r>
        <w:rPr>
          <w:rFonts w:hint="eastAsia"/>
        </w:rPr>
        <w:t>-</w:t>
      </w:r>
      <w:r>
        <w:rPr>
          <w:rFonts w:hint="eastAsia"/>
        </w:rPr>
        <w:t>互联网电视本月归档量</w:t>
      </w:r>
      <w:r>
        <w:t>计算规则</w:t>
      </w:r>
      <w:r>
        <w:rPr>
          <w:rFonts w:hint="eastAsia"/>
        </w:rPr>
        <w:t>，数据</w:t>
      </w:r>
      <w:r>
        <w:t>处理人员确认</w:t>
      </w:r>
      <w:r>
        <w:rPr>
          <w:rFonts w:hint="eastAsia"/>
        </w:rPr>
        <w:t>并</w:t>
      </w:r>
      <w:r>
        <w:t>比对原始数据，将原始的数据和指标数据</w:t>
      </w:r>
      <w:r>
        <w:rPr>
          <w:rFonts w:hint="eastAsia"/>
        </w:rPr>
        <w:t>对应的指标计算规则</w:t>
      </w:r>
      <w:r>
        <w:t>新增进系统库</w:t>
      </w:r>
      <w:r>
        <w:rPr>
          <w:rFonts w:hint="eastAsia"/>
        </w:rPr>
        <w:t>，</w:t>
      </w:r>
      <w:r>
        <w:t>并完成数据文件</w:t>
      </w:r>
      <w:r>
        <w:rPr>
          <w:rFonts w:hint="eastAsia"/>
        </w:rPr>
        <w:t>信息</w:t>
      </w:r>
      <w:r>
        <w:t>入库。</w:t>
      </w:r>
    </w:p>
    <w:p w:rsidR="00513B86" w:rsidRPr="00270D20" w:rsidRDefault="00513B86" w:rsidP="00513B86">
      <w:pPr>
        <w:pStyle w:val="6"/>
        <w:rPr>
          <w:rFonts w:ascii="宋体" w:hAnsi="宋体"/>
          <w:b/>
          <w:bCs/>
          <w:i/>
          <w:iCs w:val="0"/>
          <w:lang w:val="x-none" w:eastAsia="x-none"/>
        </w:rPr>
      </w:pPr>
      <w:bookmarkStart w:id="833" w:name="_Toc130154700"/>
      <w:r>
        <w:rPr>
          <w:rFonts w:hint="eastAsia"/>
        </w:rPr>
        <w:t>业务产品</w:t>
      </w:r>
      <w:r>
        <w:rPr>
          <w:rFonts w:hint="eastAsia"/>
        </w:rPr>
        <w:t>-</w:t>
      </w:r>
      <w:r>
        <w:rPr>
          <w:rFonts w:hint="eastAsia"/>
        </w:rPr>
        <w:t>互联网电视本月归档量</w:t>
      </w:r>
      <w:r>
        <w:rPr>
          <w:rFonts w:ascii="宋体" w:hAnsi="宋体" w:hint="eastAsia"/>
          <w:lang w:val="x-none"/>
        </w:rPr>
        <w:t>数</w:t>
      </w:r>
      <w:r w:rsidRPr="005170E3">
        <w:rPr>
          <w:rFonts w:ascii="宋体" w:hAnsi="宋体" w:hint="eastAsia"/>
          <w:lang w:val="x-none"/>
        </w:rPr>
        <w:t>据校验</w:t>
      </w:r>
      <w:bookmarkEnd w:id="833"/>
    </w:p>
    <w:p w:rsidR="00513B86" w:rsidRPr="00DB19FB" w:rsidRDefault="00513B86" w:rsidP="00513B86">
      <w:pPr>
        <w:ind w:left="420" w:firstLine="480"/>
        <w:jc w:val="both"/>
        <w:rPr>
          <w:rFonts w:ascii="宋体" w:hAnsi="宋体"/>
          <w:lang w:val="x-none"/>
        </w:rPr>
      </w:pPr>
      <w:r>
        <w:t>数据处理人员新增</w:t>
      </w:r>
      <w:r>
        <w:rPr>
          <w:rFonts w:hint="eastAsia"/>
        </w:rPr>
        <w:t>业务产品</w:t>
      </w:r>
      <w:r>
        <w:rPr>
          <w:rFonts w:hint="eastAsia"/>
        </w:rPr>
        <w:t>-</w:t>
      </w:r>
      <w:r>
        <w:rPr>
          <w:rFonts w:hint="eastAsia"/>
        </w:rPr>
        <w:t>互联网电视本月归档量</w:t>
      </w:r>
      <w:r>
        <w:rPr>
          <w:rFonts w:ascii="宋体" w:hAnsi="宋体" w:hint="eastAsia"/>
          <w:lang w:val="x-none"/>
        </w:rPr>
        <w:t>数据</w:t>
      </w:r>
      <w:r>
        <w:t>后，系统会对新增数据的名称</w:t>
      </w:r>
      <w:r>
        <w:rPr>
          <w:rFonts w:hint="eastAsia"/>
        </w:rPr>
        <w:t>、取数口径、数据文件类型、文件编码、调用参数等信息进行校验，判断</w:t>
      </w:r>
      <w:r>
        <w:t>系统中是否已经存在了相同的数据，如存在，则系统提示数据已经存在，并且不允许继续进行后续数据的处理。</w:t>
      </w:r>
    </w:p>
    <w:p w:rsidR="00513B86" w:rsidRPr="00DB19FB" w:rsidRDefault="00513B86" w:rsidP="00513B86">
      <w:pPr>
        <w:pStyle w:val="6"/>
        <w:rPr>
          <w:rFonts w:ascii="宋体" w:hAnsi="宋体"/>
          <w:b/>
          <w:bCs/>
          <w:i/>
          <w:iCs w:val="0"/>
          <w:lang w:val="x-none" w:eastAsia="x-none"/>
        </w:rPr>
      </w:pPr>
      <w:bookmarkStart w:id="834" w:name="_Toc130154701"/>
      <w:r>
        <w:rPr>
          <w:rFonts w:hint="eastAsia"/>
        </w:rPr>
        <w:t>业务产品</w:t>
      </w:r>
      <w:r>
        <w:rPr>
          <w:rFonts w:hint="eastAsia"/>
        </w:rPr>
        <w:t>-</w:t>
      </w:r>
      <w:r>
        <w:rPr>
          <w:rFonts w:hint="eastAsia"/>
        </w:rPr>
        <w:t>互联网电视本月归档量</w:t>
      </w:r>
      <w:r w:rsidRPr="00DB19FB">
        <w:rPr>
          <w:rFonts w:ascii="宋体" w:hAnsi="宋体" w:hint="eastAsia"/>
          <w:lang w:val="x-none"/>
        </w:rPr>
        <w:t>数据</w:t>
      </w:r>
      <w:r>
        <w:rPr>
          <w:rFonts w:ascii="宋体" w:hAnsi="宋体" w:hint="eastAsia"/>
          <w:lang w:val="x-none"/>
        </w:rPr>
        <w:t>计算</w:t>
      </w:r>
      <w:bookmarkEnd w:id="834"/>
    </w:p>
    <w:p w:rsidR="00513B86" w:rsidRPr="00DB19FB" w:rsidRDefault="00513B86" w:rsidP="00513B86">
      <w:pPr>
        <w:ind w:left="420" w:firstLine="480"/>
        <w:rPr>
          <w:rFonts w:ascii="宋体" w:hAnsi="宋体"/>
          <w:lang w:val="x-none"/>
        </w:rPr>
      </w:pPr>
      <w:r>
        <w:rPr>
          <w:rFonts w:hint="eastAsia"/>
        </w:rPr>
        <w:t>业务产品</w:t>
      </w:r>
      <w:r>
        <w:rPr>
          <w:rFonts w:hint="eastAsia"/>
        </w:rPr>
        <w:t>-</w:t>
      </w:r>
      <w:r>
        <w:rPr>
          <w:rFonts w:hint="eastAsia"/>
        </w:rPr>
        <w:t>互联网电视本月归档量数据</w:t>
      </w:r>
      <w:r w:rsidRPr="00DB19FB">
        <w:rPr>
          <w:rFonts w:ascii="宋体" w:hAnsi="宋体" w:hint="eastAsia"/>
          <w:lang w:val="x-none"/>
        </w:rPr>
        <w:t>解析</w:t>
      </w:r>
      <w:r>
        <w:rPr>
          <w:rFonts w:hint="eastAsia"/>
        </w:rPr>
        <w:t>成功，根据业务产品</w:t>
      </w:r>
      <w:r>
        <w:rPr>
          <w:rFonts w:hint="eastAsia"/>
        </w:rPr>
        <w:t>-</w:t>
      </w:r>
      <w:r>
        <w:rPr>
          <w:rFonts w:hint="eastAsia"/>
        </w:rPr>
        <w:t>互联网电视本月归档量</w:t>
      </w:r>
      <w:r w:rsidRPr="00DB19FB">
        <w:rPr>
          <w:rFonts w:hint="eastAsia"/>
        </w:rPr>
        <w:t>指标</w:t>
      </w:r>
      <w:r>
        <w:rPr>
          <w:rFonts w:hint="eastAsia"/>
        </w:rPr>
        <w:t>计算规则，</w:t>
      </w:r>
      <w:r>
        <w:rPr>
          <w:rFonts w:ascii="宋体" w:hAnsi="宋体" w:hint="eastAsia"/>
          <w:lang w:val="x-none"/>
        </w:rPr>
        <w:t>匹配对应的</w:t>
      </w:r>
      <w:r w:rsidRPr="00DB19FB">
        <w:rPr>
          <w:rFonts w:ascii="宋体" w:hAnsi="宋体" w:hint="eastAsia"/>
          <w:lang w:val="x-none"/>
        </w:rPr>
        <w:t>地市、区县编码值</w:t>
      </w:r>
      <w:r>
        <w:rPr>
          <w:rFonts w:ascii="宋体" w:hAnsi="宋体" w:hint="eastAsia"/>
          <w:lang w:val="x-none"/>
        </w:rPr>
        <w:t>并</w:t>
      </w:r>
      <w:r w:rsidRPr="00DB19FB">
        <w:rPr>
          <w:rFonts w:ascii="宋体" w:hAnsi="宋体" w:hint="eastAsia"/>
          <w:lang w:val="x-none"/>
        </w:rPr>
        <w:t>对</w:t>
      </w:r>
      <w:r>
        <w:rPr>
          <w:rFonts w:ascii="宋体" w:hAnsi="宋体" w:hint="eastAsia"/>
          <w:lang w:val="x-none"/>
        </w:rPr>
        <w:t>指标</w:t>
      </w:r>
      <w:r w:rsidRPr="00DB19FB">
        <w:rPr>
          <w:rFonts w:ascii="宋体" w:hAnsi="宋体" w:hint="eastAsia"/>
          <w:lang w:val="x-none"/>
        </w:rPr>
        <w:t>数据进行关联</w:t>
      </w:r>
      <w:r>
        <w:rPr>
          <w:rFonts w:hint="eastAsia"/>
        </w:rPr>
        <w:t>，输出当月业务产品</w:t>
      </w:r>
      <w:r>
        <w:rPr>
          <w:rFonts w:hint="eastAsia"/>
        </w:rPr>
        <w:t>-</w:t>
      </w:r>
      <w:r>
        <w:rPr>
          <w:rFonts w:hint="eastAsia"/>
        </w:rPr>
        <w:t>互联网电视本月归档量数据。</w:t>
      </w:r>
    </w:p>
    <w:p w:rsidR="00513B86" w:rsidRPr="00DB19FB" w:rsidRDefault="00513B86" w:rsidP="00513B86">
      <w:pPr>
        <w:pStyle w:val="6"/>
        <w:rPr>
          <w:rFonts w:ascii="宋体" w:hAnsi="宋体"/>
          <w:b/>
          <w:bCs/>
          <w:i/>
          <w:iCs w:val="0"/>
          <w:lang w:val="x-none" w:eastAsia="x-none"/>
        </w:rPr>
      </w:pPr>
      <w:bookmarkStart w:id="835" w:name="_Toc130154702"/>
      <w:r>
        <w:rPr>
          <w:rFonts w:hint="eastAsia"/>
        </w:rPr>
        <w:t>业务产品</w:t>
      </w:r>
      <w:r>
        <w:rPr>
          <w:rFonts w:hint="eastAsia"/>
        </w:rPr>
        <w:t>-</w:t>
      </w:r>
      <w:r>
        <w:rPr>
          <w:rFonts w:hint="eastAsia"/>
        </w:rPr>
        <w:t>互联网电视本月归档量</w:t>
      </w:r>
      <w:r w:rsidRPr="00DB19FB">
        <w:rPr>
          <w:rFonts w:ascii="宋体" w:hAnsi="宋体" w:hint="eastAsia"/>
          <w:lang w:val="x-none"/>
        </w:rPr>
        <w:t>数据保存</w:t>
      </w:r>
      <w:bookmarkEnd w:id="835"/>
    </w:p>
    <w:p w:rsidR="00513B86" w:rsidRPr="00DB19FB" w:rsidRDefault="00513B86" w:rsidP="00513B86">
      <w:pPr>
        <w:ind w:left="420" w:firstLine="480"/>
        <w:rPr>
          <w:rFonts w:ascii="宋体" w:hAnsi="宋体"/>
          <w:lang w:val="x-none"/>
        </w:rPr>
      </w:pPr>
      <w:r>
        <w:rPr>
          <w:rFonts w:hint="eastAsia"/>
        </w:rPr>
        <w:t>业务产品</w:t>
      </w:r>
      <w:r>
        <w:rPr>
          <w:rFonts w:hint="eastAsia"/>
        </w:rPr>
        <w:t>-</w:t>
      </w:r>
      <w:r>
        <w:rPr>
          <w:rFonts w:hint="eastAsia"/>
        </w:rPr>
        <w:t>互联网电视本月归档量</w:t>
      </w:r>
      <w:r>
        <w:rPr>
          <w:rFonts w:ascii="宋体" w:hAnsi="宋体" w:hint="eastAsia"/>
          <w:lang w:val="x-none"/>
        </w:rPr>
        <w:t>数据</w:t>
      </w:r>
      <w:r w:rsidRPr="00DB19FB">
        <w:rPr>
          <w:rFonts w:ascii="宋体" w:hAnsi="宋体" w:hint="eastAsia"/>
          <w:lang w:val="x-none"/>
        </w:rPr>
        <w:t>关联完成</w:t>
      </w:r>
      <w:r>
        <w:rPr>
          <w:rFonts w:ascii="宋体" w:hAnsi="宋体" w:hint="eastAsia"/>
          <w:lang w:val="x-none"/>
        </w:rPr>
        <w:t>，</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513B86" w:rsidRPr="00DB19FB" w:rsidRDefault="00513B86" w:rsidP="00513B86">
      <w:pPr>
        <w:pStyle w:val="6"/>
        <w:rPr>
          <w:b/>
          <w:bCs/>
          <w:i/>
          <w:iCs w:val="0"/>
        </w:rPr>
      </w:pPr>
      <w:bookmarkStart w:id="836" w:name="_Toc130154703"/>
      <w:r w:rsidRPr="00DB19FB">
        <w:rPr>
          <w:rFonts w:hint="eastAsia"/>
        </w:rPr>
        <w:t>全省</w:t>
      </w:r>
      <w:r>
        <w:rPr>
          <w:rFonts w:hint="eastAsia"/>
        </w:rPr>
        <w:t>业务产品</w:t>
      </w:r>
      <w:r>
        <w:rPr>
          <w:rFonts w:hint="eastAsia"/>
        </w:rPr>
        <w:t>-</w:t>
      </w:r>
      <w:r>
        <w:rPr>
          <w:rFonts w:hint="eastAsia"/>
        </w:rPr>
        <w:t>互联网电视本月归档量数据查询</w:t>
      </w:r>
      <w:bookmarkEnd w:id="836"/>
    </w:p>
    <w:p w:rsidR="00513B86" w:rsidRDefault="00513B86" w:rsidP="00513B86">
      <w:pPr>
        <w:ind w:left="420" w:firstLine="480"/>
      </w:pPr>
      <w:r>
        <w:rPr>
          <w:rFonts w:ascii="宋体" w:hAnsi="宋体" w:hint="eastAsia"/>
          <w:lang w:val="x-none"/>
        </w:rPr>
        <w:t>输入G</w:t>
      </w:r>
      <w:r>
        <w:rPr>
          <w:rFonts w:ascii="宋体" w:hAnsi="宋体"/>
          <w:lang w:val="x-none"/>
        </w:rPr>
        <w:t>IS</w:t>
      </w:r>
      <w:r>
        <w:rPr>
          <w:rFonts w:ascii="宋体" w:hAnsi="宋体" w:hint="eastAsia"/>
          <w:lang w:val="x-none"/>
        </w:rPr>
        <w:t>信息、区域、</w:t>
      </w:r>
      <w:r w:rsidRPr="00DB19FB">
        <w:rPr>
          <w:rFonts w:ascii="宋体" w:hAnsi="宋体" w:hint="eastAsia"/>
          <w:lang w:val="x-none"/>
        </w:rPr>
        <w:t>时间</w:t>
      </w:r>
      <w:r>
        <w:rPr>
          <w:rFonts w:ascii="宋体" w:hAnsi="宋体" w:hint="eastAsia"/>
          <w:lang w:val="x-none"/>
        </w:rPr>
        <w:t>等查询信息，查询完成展示</w:t>
      </w:r>
      <w:r w:rsidRPr="00DB19FB">
        <w:rPr>
          <w:rFonts w:hint="eastAsia"/>
        </w:rPr>
        <w:t>全省</w:t>
      </w:r>
      <w:r>
        <w:rPr>
          <w:rFonts w:hint="eastAsia"/>
        </w:rPr>
        <w:t>业务产品</w:t>
      </w:r>
      <w:r>
        <w:rPr>
          <w:rFonts w:hint="eastAsia"/>
        </w:rPr>
        <w:t>-</w:t>
      </w:r>
      <w:r>
        <w:rPr>
          <w:rFonts w:hint="eastAsia"/>
        </w:rPr>
        <w:t>互联网电视本月归档量</w:t>
      </w:r>
      <w:r>
        <w:rPr>
          <w:rFonts w:ascii="宋体" w:hAnsi="宋体" w:hint="eastAsia"/>
          <w:lang w:val="x-none"/>
        </w:rPr>
        <w:t>数据结果</w:t>
      </w:r>
      <w:r w:rsidRPr="00DB19FB">
        <w:rPr>
          <w:rFonts w:hint="eastAsia"/>
        </w:rPr>
        <w:t>。</w:t>
      </w:r>
    </w:p>
    <w:p w:rsidR="00513B86" w:rsidRPr="00DB19FB" w:rsidRDefault="00513B86" w:rsidP="00513B86">
      <w:pPr>
        <w:pStyle w:val="6"/>
        <w:rPr>
          <w:b/>
          <w:bCs/>
          <w:i/>
          <w:iCs w:val="0"/>
        </w:rPr>
      </w:pPr>
      <w:bookmarkStart w:id="837" w:name="_Toc130154704"/>
      <w:r w:rsidRPr="00DB19FB">
        <w:rPr>
          <w:rFonts w:hint="eastAsia"/>
        </w:rPr>
        <w:t>区县</w:t>
      </w:r>
      <w:r>
        <w:rPr>
          <w:rFonts w:hint="eastAsia"/>
        </w:rPr>
        <w:t>业务产品</w:t>
      </w:r>
      <w:r>
        <w:rPr>
          <w:rFonts w:hint="eastAsia"/>
        </w:rPr>
        <w:t>-</w:t>
      </w:r>
      <w:r>
        <w:rPr>
          <w:rFonts w:hint="eastAsia"/>
        </w:rPr>
        <w:t>互联网电视本月归档量数据查询</w:t>
      </w:r>
      <w:bookmarkEnd w:id="837"/>
    </w:p>
    <w:p w:rsidR="00513B86" w:rsidRDefault="00513B86" w:rsidP="00513B86">
      <w:pPr>
        <w:ind w:left="420" w:firstLine="480"/>
      </w:pPr>
      <w:r w:rsidRPr="00DF78AA">
        <w:rPr>
          <w:rFonts w:ascii="宋体" w:hAnsi="宋体" w:hint="eastAsia"/>
          <w:lang w:val="x-none"/>
        </w:rPr>
        <w:t>综调人员登录综调中心，进入</w:t>
      </w:r>
      <w:r>
        <w:rPr>
          <w:rFonts w:ascii="宋体" w:hAnsi="宋体" w:hint="eastAsia"/>
          <w:lang w:val="x-none"/>
        </w:rPr>
        <w:t>业务专区</w:t>
      </w:r>
      <w:r w:rsidRPr="00DF78AA">
        <w:rPr>
          <w:rFonts w:ascii="宋体" w:hAnsi="宋体" w:hint="eastAsia"/>
          <w:lang w:val="x-none"/>
        </w:rPr>
        <w:t>管理模块，选择</w:t>
      </w:r>
      <w:r w:rsidRPr="00DB19FB">
        <w:rPr>
          <w:rFonts w:hint="eastAsia"/>
        </w:rPr>
        <w:t>全省</w:t>
      </w:r>
      <w:r>
        <w:rPr>
          <w:rFonts w:hint="eastAsia"/>
        </w:rPr>
        <w:t>业务产品</w:t>
      </w:r>
      <w:r w:rsidRPr="00DB19FB">
        <w:rPr>
          <w:rFonts w:hint="eastAsia"/>
        </w:rPr>
        <w:t>-</w:t>
      </w:r>
      <w:r>
        <w:rPr>
          <w:rFonts w:hint="eastAsia"/>
        </w:rPr>
        <w:t>互联网电视</w:t>
      </w:r>
      <w:r w:rsidRPr="00DF78AA">
        <w:rPr>
          <w:rFonts w:ascii="宋体" w:hAnsi="宋体" w:hint="eastAsia"/>
          <w:lang w:val="x-none"/>
        </w:rPr>
        <w:t>界面，输入日期、查询后展示该指标区县的趋势图</w:t>
      </w:r>
      <w:r w:rsidRPr="00DB19FB">
        <w:rPr>
          <w:rFonts w:hint="eastAsia"/>
        </w:rPr>
        <w:t>。</w:t>
      </w:r>
    </w:p>
    <w:p w:rsidR="00513B86" w:rsidRPr="00DB19FB" w:rsidRDefault="00513B86" w:rsidP="00513B86">
      <w:pPr>
        <w:pStyle w:val="5"/>
      </w:pPr>
      <w:bookmarkStart w:id="838" w:name="_Toc130154705"/>
      <w:r w:rsidRPr="00DB19FB">
        <w:rPr>
          <w:rFonts w:hint="eastAsia"/>
        </w:rPr>
        <w:t>业务产品-</w:t>
      </w:r>
      <w:r>
        <w:rPr>
          <w:rFonts w:hint="eastAsia"/>
        </w:rPr>
        <w:t>互联网电视</w:t>
      </w:r>
      <w:r w:rsidRPr="00DB19FB">
        <w:rPr>
          <w:rFonts w:hint="eastAsia"/>
        </w:rPr>
        <w:t>今日受理量</w:t>
      </w:r>
      <w:r>
        <w:rPr>
          <w:rFonts w:hint="eastAsia"/>
        </w:rPr>
        <w:t>管理</w:t>
      </w:r>
      <w:bookmarkEnd w:id="838"/>
    </w:p>
    <w:p w:rsidR="00513B86" w:rsidRPr="00A14368" w:rsidRDefault="00513B86" w:rsidP="00513B86">
      <w:pPr>
        <w:pStyle w:val="6"/>
        <w:rPr>
          <w:b/>
          <w:bCs/>
          <w:i/>
          <w:iCs w:val="0"/>
        </w:rPr>
      </w:pPr>
      <w:bookmarkStart w:id="839" w:name="_Toc130154706"/>
      <w:r>
        <w:rPr>
          <w:rFonts w:hint="eastAsia"/>
        </w:rPr>
        <w:lastRenderedPageBreak/>
        <w:t>业务产品</w:t>
      </w:r>
      <w:r>
        <w:rPr>
          <w:rFonts w:hint="eastAsia"/>
        </w:rPr>
        <w:t>-</w:t>
      </w:r>
      <w:r>
        <w:rPr>
          <w:rFonts w:hint="eastAsia"/>
        </w:rPr>
        <w:t>互联网电视今日受理量计算规则管理</w:t>
      </w:r>
      <w:bookmarkEnd w:id="839"/>
    </w:p>
    <w:p w:rsidR="00513B86" w:rsidRPr="00706BDE" w:rsidRDefault="00513B86" w:rsidP="00513B86">
      <w:pPr>
        <w:ind w:left="420" w:firstLine="480"/>
      </w:pPr>
      <w:r>
        <w:t>根据</w:t>
      </w:r>
      <w:r>
        <w:rPr>
          <w:rFonts w:hint="eastAsia"/>
        </w:rPr>
        <w:t>业务产品</w:t>
      </w:r>
      <w:r w:rsidRPr="00DB19FB">
        <w:rPr>
          <w:rFonts w:hint="eastAsia"/>
        </w:rPr>
        <w:t>-</w:t>
      </w:r>
      <w:r>
        <w:rPr>
          <w:rFonts w:hint="eastAsia"/>
        </w:rPr>
        <w:t>互联网电视变更</w:t>
      </w:r>
      <w:r>
        <w:t>指标说明文档，分析统计口径，将文字统计口径转化为口径数据，在系统中录入统计规则，并提供计算规则的增加、删除、修改功能</w:t>
      </w:r>
      <w:r>
        <w:rPr>
          <w:rFonts w:hint="eastAsia"/>
        </w:rPr>
        <w:t>，业务产品</w:t>
      </w:r>
      <w:r w:rsidRPr="00DB19FB">
        <w:rPr>
          <w:rFonts w:hint="eastAsia"/>
        </w:rPr>
        <w:t>-</w:t>
      </w:r>
      <w:r>
        <w:rPr>
          <w:rFonts w:hint="eastAsia"/>
        </w:rPr>
        <w:t>互联网电视变更计算规则信息文件入库。</w:t>
      </w:r>
    </w:p>
    <w:p w:rsidR="00513B86" w:rsidRPr="00162339" w:rsidRDefault="00513B86" w:rsidP="00513B86">
      <w:pPr>
        <w:pStyle w:val="6"/>
        <w:rPr>
          <w:b/>
          <w:bCs/>
          <w:i/>
          <w:iCs w:val="0"/>
        </w:rPr>
      </w:pPr>
      <w:bookmarkStart w:id="840" w:name="_Toc130154707"/>
      <w:r>
        <w:rPr>
          <w:rFonts w:hint="eastAsia"/>
        </w:rPr>
        <w:t>业务产品</w:t>
      </w:r>
      <w:r>
        <w:rPr>
          <w:rFonts w:hint="eastAsia"/>
        </w:rPr>
        <w:t>-</w:t>
      </w:r>
      <w:r>
        <w:rPr>
          <w:rFonts w:hint="eastAsia"/>
        </w:rPr>
        <w:t>互联网电视今日受理量</w:t>
      </w:r>
      <w:r w:rsidRPr="00162339">
        <w:rPr>
          <w:rFonts w:hint="eastAsia"/>
        </w:rPr>
        <w:t>分析</w:t>
      </w:r>
      <w:bookmarkEnd w:id="840"/>
    </w:p>
    <w:p w:rsidR="00513B86" w:rsidRPr="0088147F" w:rsidRDefault="00513B86" w:rsidP="00513B86">
      <w:pPr>
        <w:ind w:left="420" w:firstLine="480"/>
        <w:rPr>
          <w:rFonts w:ascii="宋体" w:hAnsi="宋体"/>
          <w:lang w:val="x-none"/>
        </w:rPr>
      </w:pPr>
      <w:r>
        <w:t>提取对端系统提供的</w:t>
      </w:r>
      <w:r>
        <w:rPr>
          <w:rFonts w:hint="eastAsia"/>
        </w:rPr>
        <w:t>业务产品</w:t>
      </w:r>
      <w:r>
        <w:rPr>
          <w:rFonts w:hint="eastAsia"/>
        </w:rPr>
        <w:t>-</w:t>
      </w:r>
      <w:r>
        <w:rPr>
          <w:rFonts w:hint="eastAsia"/>
        </w:rPr>
        <w:t>互联网电视今日受理量</w:t>
      </w:r>
      <w:r>
        <w:t>数据，对数据文件进行分析，比对数据文件名称、格式、类型、推送周期，分析完成且无异常，进入数据新增环节。分析失败，提示数据分析异常</w:t>
      </w:r>
      <w:r>
        <w:rPr>
          <w:rFonts w:hint="eastAsia"/>
        </w:rPr>
        <w:t>，再次核查确认数据。</w:t>
      </w:r>
    </w:p>
    <w:p w:rsidR="00513B86" w:rsidRPr="002B06C9" w:rsidRDefault="00513B86" w:rsidP="00513B86">
      <w:pPr>
        <w:pStyle w:val="6"/>
        <w:rPr>
          <w:b/>
          <w:bCs/>
          <w:i/>
          <w:iCs w:val="0"/>
        </w:rPr>
      </w:pPr>
      <w:bookmarkStart w:id="841" w:name="_Toc130154708"/>
      <w:r>
        <w:rPr>
          <w:rFonts w:hint="eastAsia"/>
        </w:rPr>
        <w:t>业务产品</w:t>
      </w:r>
      <w:r>
        <w:rPr>
          <w:rFonts w:hint="eastAsia"/>
        </w:rPr>
        <w:t>-</w:t>
      </w:r>
      <w:r>
        <w:rPr>
          <w:rFonts w:hint="eastAsia"/>
        </w:rPr>
        <w:t>互联网电视今日受理量</w:t>
      </w:r>
      <w:r w:rsidRPr="002B06C9">
        <w:rPr>
          <w:rFonts w:hint="eastAsia"/>
        </w:rPr>
        <w:t>数据新增</w:t>
      </w:r>
      <w:bookmarkEnd w:id="841"/>
    </w:p>
    <w:p w:rsidR="00513B86" w:rsidRPr="004707D4" w:rsidRDefault="00513B86" w:rsidP="00513B86">
      <w:pPr>
        <w:ind w:left="420" w:firstLine="480"/>
        <w:rPr>
          <w:rFonts w:ascii="宋体" w:hAnsi="宋体"/>
          <w:lang w:val="x-none"/>
        </w:rPr>
      </w:pPr>
      <w:r>
        <w:rPr>
          <w:rFonts w:hint="eastAsia"/>
        </w:rPr>
        <w:t>业务产品</w:t>
      </w:r>
      <w:r>
        <w:rPr>
          <w:rFonts w:hint="eastAsia"/>
        </w:rPr>
        <w:t>-</w:t>
      </w:r>
      <w:r>
        <w:rPr>
          <w:rFonts w:hint="eastAsia"/>
        </w:rPr>
        <w:t>互联网电视今日受理量</w:t>
      </w:r>
      <w:r>
        <w:t>数据新增功能，</w:t>
      </w:r>
      <w:r>
        <w:rPr>
          <w:rFonts w:hint="eastAsia"/>
        </w:rPr>
        <w:t>业务产品</w:t>
      </w:r>
      <w:r>
        <w:rPr>
          <w:rFonts w:hint="eastAsia"/>
        </w:rPr>
        <w:t>-</w:t>
      </w:r>
      <w:r>
        <w:rPr>
          <w:rFonts w:hint="eastAsia"/>
        </w:rPr>
        <w:t>互联网电视今日受理量</w:t>
      </w:r>
      <w:r>
        <w:t>指标采集时，</w:t>
      </w:r>
      <w:r>
        <w:rPr>
          <w:rFonts w:hint="eastAsia"/>
        </w:rPr>
        <w:t>依据业务产品</w:t>
      </w:r>
      <w:r>
        <w:rPr>
          <w:rFonts w:hint="eastAsia"/>
        </w:rPr>
        <w:t>-</w:t>
      </w:r>
      <w:r>
        <w:rPr>
          <w:rFonts w:hint="eastAsia"/>
        </w:rPr>
        <w:t>互联网电视今日受理量</w:t>
      </w:r>
      <w:r>
        <w:t>计算规则</w:t>
      </w:r>
      <w:r>
        <w:rPr>
          <w:rFonts w:hint="eastAsia"/>
        </w:rPr>
        <w:t>，数据</w:t>
      </w:r>
      <w:r>
        <w:t>处理人员确认</w:t>
      </w:r>
      <w:r>
        <w:rPr>
          <w:rFonts w:hint="eastAsia"/>
        </w:rPr>
        <w:t>并</w:t>
      </w:r>
      <w:r>
        <w:t>比对原始数据，将原始的数据和指标数据</w:t>
      </w:r>
      <w:r>
        <w:rPr>
          <w:rFonts w:hint="eastAsia"/>
        </w:rPr>
        <w:t>对应的指标计算规则</w:t>
      </w:r>
      <w:r>
        <w:t>新增进系统库</w:t>
      </w:r>
      <w:r>
        <w:rPr>
          <w:rFonts w:hint="eastAsia"/>
        </w:rPr>
        <w:t>，</w:t>
      </w:r>
      <w:r>
        <w:t>并完成数据文件</w:t>
      </w:r>
      <w:r>
        <w:rPr>
          <w:rFonts w:hint="eastAsia"/>
        </w:rPr>
        <w:t>信息</w:t>
      </w:r>
      <w:r>
        <w:t>入库。</w:t>
      </w:r>
    </w:p>
    <w:p w:rsidR="00513B86" w:rsidRPr="00270D20" w:rsidRDefault="00513B86" w:rsidP="00513B86">
      <w:pPr>
        <w:pStyle w:val="6"/>
        <w:rPr>
          <w:rFonts w:ascii="宋体" w:hAnsi="宋体"/>
          <w:b/>
          <w:bCs/>
          <w:i/>
          <w:iCs w:val="0"/>
          <w:lang w:val="x-none" w:eastAsia="x-none"/>
        </w:rPr>
      </w:pPr>
      <w:bookmarkStart w:id="842" w:name="_Toc130154709"/>
      <w:r>
        <w:rPr>
          <w:rFonts w:hint="eastAsia"/>
        </w:rPr>
        <w:t>业务产品</w:t>
      </w:r>
      <w:r>
        <w:rPr>
          <w:rFonts w:hint="eastAsia"/>
        </w:rPr>
        <w:t>-</w:t>
      </w:r>
      <w:r>
        <w:rPr>
          <w:rFonts w:hint="eastAsia"/>
        </w:rPr>
        <w:t>互联网电视今日受理量</w:t>
      </w:r>
      <w:r>
        <w:rPr>
          <w:rFonts w:ascii="宋体" w:hAnsi="宋体" w:hint="eastAsia"/>
          <w:lang w:val="x-none"/>
        </w:rPr>
        <w:t>数</w:t>
      </w:r>
      <w:r w:rsidRPr="005170E3">
        <w:rPr>
          <w:rFonts w:ascii="宋体" w:hAnsi="宋体" w:hint="eastAsia"/>
          <w:lang w:val="x-none"/>
        </w:rPr>
        <w:t>据校验</w:t>
      </w:r>
      <w:bookmarkEnd w:id="842"/>
    </w:p>
    <w:p w:rsidR="00513B86" w:rsidRPr="00DB19FB" w:rsidRDefault="00513B86" w:rsidP="00513B86">
      <w:pPr>
        <w:ind w:left="420" w:firstLine="480"/>
        <w:jc w:val="both"/>
        <w:rPr>
          <w:rFonts w:ascii="宋体" w:hAnsi="宋体"/>
          <w:lang w:val="x-none"/>
        </w:rPr>
      </w:pPr>
      <w:r>
        <w:t>数据处理人员新增</w:t>
      </w:r>
      <w:r>
        <w:rPr>
          <w:rFonts w:hint="eastAsia"/>
        </w:rPr>
        <w:t>业务产品</w:t>
      </w:r>
      <w:r>
        <w:rPr>
          <w:rFonts w:hint="eastAsia"/>
        </w:rPr>
        <w:t>-</w:t>
      </w:r>
      <w:r>
        <w:rPr>
          <w:rFonts w:hint="eastAsia"/>
        </w:rPr>
        <w:t>互联网电视今日受理量</w:t>
      </w:r>
      <w:r>
        <w:rPr>
          <w:rFonts w:ascii="宋体" w:hAnsi="宋体" w:hint="eastAsia"/>
          <w:lang w:val="x-none"/>
        </w:rPr>
        <w:t>数据</w:t>
      </w:r>
      <w:r>
        <w:t>后，系统会对新增数据的名称</w:t>
      </w:r>
      <w:r>
        <w:rPr>
          <w:rFonts w:hint="eastAsia"/>
        </w:rPr>
        <w:t>、取数口径、数据文件类型、文件编码、调用参数等信息进行校验，判断</w:t>
      </w:r>
      <w:r>
        <w:t>系统中是否已经存在了相同的数据，如存在，则系统提示数据已经存在，并且不允许继续进行后续数据的处理。</w:t>
      </w:r>
    </w:p>
    <w:p w:rsidR="00513B86" w:rsidRPr="00DB19FB" w:rsidRDefault="00513B86" w:rsidP="00513B86">
      <w:pPr>
        <w:pStyle w:val="6"/>
        <w:rPr>
          <w:rFonts w:ascii="宋体" w:hAnsi="宋体"/>
          <w:b/>
          <w:bCs/>
          <w:i/>
          <w:iCs w:val="0"/>
          <w:lang w:val="x-none" w:eastAsia="x-none"/>
        </w:rPr>
      </w:pPr>
      <w:bookmarkStart w:id="843" w:name="_Toc130154710"/>
      <w:r>
        <w:rPr>
          <w:rFonts w:hint="eastAsia"/>
        </w:rPr>
        <w:t>业务产品</w:t>
      </w:r>
      <w:r>
        <w:rPr>
          <w:rFonts w:hint="eastAsia"/>
        </w:rPr>
        <w:t>-</w:t>
      </w:r>
      <w:r>
        <w:rPr>
          <w:rFonts w:hint="eastAsia"/>
        </w:rPr>
        <w:t>互联网电视今日受理量</w:t>
      </w:r>
      <w:r w:rsidRPr="00DB19FB">
        <w:rPr>
          <w:rFonts w:ascii="宋体" w:hAnsi="宋体" w:hint="eastAsia"/>
          <w:lang w:val="x-none"/>
        </w:rPr>
        <w:t>数据</w:t>
      </w:r>
      <w:r>
        <w:rPr>
          <w:rFonts w:ascii="宋体" w:hAnsi="宋体" w:hint="eastAsia"/>
          <w:lang w:val="x-none"/>
        </w:rPr>
        <w:t>计算</w:t>
      </w:r>
      <w:bookmarkEnd w:id="843"/>
    </w:p>
    <w:p w:rsidR="00513B86" w:rsidRPr="00DB19FB" w:rsidRDefault="00513B86" w:rsidP="00513B86">
      <w:pPr>
        <w:ind w:left="420" w:firstLine="480"/>
        <w:rPr>
          <w:rFonts w:ascii="宋体" w:hAnsi="宋体"/>
          <w:lang w:val="x-none"/>
        </w:rPr>
      </w:pPr>
      <w:r>
        <w:rPr>
          <w:rFonts w:hint="eastAsia"/>
        </w:rPr>
        <w:t>业务产品</w:t>
      </w:r>
      <w:r>
        <w:rPr>
          <w:rFonts w:hint="eastAsia"/>
        </w:rPr>
        <w:t>-</w:t>
      </w:r>
      <w:r>
        <w:rPr>
          <w:rFonts w:hint="eastAsia"/>
        </w:rPr>
        <w:t>互联网电视今日受理量数据</w:t>
      </w:r>
      <w:r w:rsidRPr="00DB19FB">
        <w:rPr>
          <w:rFonts w:ascii="宋体" w:hAnsi="宋体" w:hint="eastAsia"/>
          <w:lang w:val="x-none"/>
        </w:rPr>
        <w:t>解析</w:t>
      </w:r>
      <w:r>
        <w:rPr>
          <w:rFonts w:hint="eastAsia"/>
        </w:rPr>
        <w:t>成功，根据业务产品</w:t>
      </w:r>
      <w:r>
        <w:rPr>
          <w:rFonts w:hint="eastAsia"/>
        </w:rPr>
        <w:t>-</w:t>
      </w:r>
      <w:r>
        <w:rPr>
          <w:rFonts w:hint="eastAsia"/>
        </w:rPr>
        <w:t>互联网电视今日受理量</w:t>
      </w:r>
      <w:r w:rsidRPr="00DB19FB">
        <w:rPr>
          <w:rFonts w:hint="eastAsia"/>
        </w:rPr>
        <w:t>指标</w:t>
      </w:r>
      <w:r>
        <w:rPr>
          <w:rFonts w:hint="eastAsia"/>
        </w:rPr>
        <w:t>计算规则，</w:t>
      </w:r>
      <w:r>
        <w:rPr>
          <w:rFonts w:ascii="宋体" w:hAnsi="宋体" w:hint="eastAsia"/>
          <w:lang w:val="x-none"/>
        </w:rPr>
        <w:t>匹配对应的</w:t>
      </w:r>
      <w:r w:rsidRPr="00DB19FB">
        <w:rPr>
          <w:rFonts w:ascii="宋体" w:hAnsi="宋体" w:hint="eastAsia"/>
          <w:lang w:val="x-none"/>
        </w:rPr>
        <w:t>地市、区县编码值</w:t>
      </w:r>
      <w:r>
        <w:rPr>
          <w:rFonts w:ascii="宋体" w:hAnsi="宋体" w:hint="eastAsia"/>
          <w:lang w:val="x-none"/>
        </w:rPr>
        <w:t>并</w:t>
      </w:r>
      <w:r w:rsidRPr="00DB19FB">
        <w:rPr>
          <w:rFonts w:ascii="宋体" w:hAnsi="宋体" w:hint="eastAsia"/>
          <w:lang w:val="x-none"/>
        </w:rPr>
        <w:t>对</w:t>
      </w:r>
      <w:r>
        <w:rPr>
          <w:rFonts w:ascii="宋体" w:hAnsi="宋体" w:hint="eastAsia"/>
          <w:lang w:val="x-none"/>
        </w:rPr>
        <w:t>指标</w:t>
      </w:r>
      <w:r w:rsidRPr="00DB19FB">
        <w:rPr>
          <w:rFonts w:ascii="宋体" w:hAnsi="宋体" w:hint="eastAsia"/>
          <w:lang w:val="x-none"/>
        </w:rPr>
        <w:t>数据进行关联</w:t>
      </w:r>
      <w:r>
        <w:rPr>
          <w:rFonts w:hint="eastAsia"/>
        </w:rPr>
        <w:t>，输出当月业务产品</w:t>
      </w:r>
      <w:r>
        <w:rPr>
          <w:rFonts w:hint="eastAsia"/>
        </w:rPr>
        <w:t>-</w:t>
      </w:r>
      <w:r>
        <w:rPr>
          <w:rFonts w:hint="eastAsia"/>
        </w:rPr>
        <w:t>互联网电视今日受理量数据。</w:t>
      </w:r>
    </w:p>
    <w:p w:rsidR="00513B86" w:rsidRPr="00DB19FB" w:rsidRDefault="00513B86" w:rsidP="00513B86">
      <w:pPr>
        <w:pStyle w:val="6"/>
        <w:rPr>
          <w:rFonts w:ascii="宋体" w:hAnsi="宋体"/>
          <w:b/>
          <w:bCs/>
          <w:i/>
          <w:iCs w:val="0"/>
          <w:lang w:val="x-none" w:eastAsia="x-none"/>
        </w:rPr>
      </w:pPr>
      <w:bookmarkStart w:id="844" w:name="_Toc130154711"/>
      <w:r>
        <w:rPr>
          <w:rFonts w:hint="eastAsia"/>
        </w:rPr>
        <w:lastRenderedPageBreak/>
        <w:t>业务产品</w:t>
      </w:r>
      <w:r>
        <w:rPr>
          <w:rFonts w:hint="eastAsia"/>
        </w:rPr>
        <w:t>-</w:t>
      </w:r>
      <w:r>
        <w:rPr>
          <w:rFonts w:hint="eastAsia"/>
        </w:rPr>
        <w:t>互联网电视今日受理量</w:t>
      </w:r>
      <w:r w:rsidRPr="00DB19FB">
        <w:rPr>
          <w:rFonts w:ascii="宋体" w:hAnsi="宋体" w:hint="eastAsia"/>
          <w:lang w:val="x-none"/>
        </w:rPr>
        <w:t>数据保存</w:t>
      </w:r>
      <w:bookmarkEnd w:id="844"/>
    </w:p>
    <w:p w:rsidR="00513B86" w:rsidRPr="00DB19FB" w:rsidRDefault="00513B86" w:rsidP="00513B86">
      <w:pPr>
        <w:ind w:left="420" w:firstLine="480"/>
        <w:rPr>
          <w:rFonts w:ascii="宋体" w:hAnsi="宋体"/>
          <w:lang w:val="x-none"/>
        </w:rPr>
      </w:pPr>
      <w:r>
        <w:rPr>
          <w:rFonts w:hint="eastAsia"/>
        </w:rPr>
        <w:t>业务产品</w:t>
      </w:r>
      <w:r>
        <w:rPr>
          <w:rFonts w:hint="eastAsia"/>
        </w:rPr>
        <w:t>-</w:t>
      </w:r>
      <w:r>
        <w:rPr>
          <w:rFonts w:hint="eastAsia"/>
        </w:rPr>
        <w:t>互联网电视今日受理量</w:t>
      </w:r>
      <w:r>
        <w:rPr>
          <w:rFonts w:ascii="宋体" w:hAnsi="宋体" w:hint="eastAsia"/>
          <w:lang w:val="x-none"/>
        </w:rPr>
        <w:t>数据</w:t>
      </w:r>
      <w:r w:rsidRPr="00DB19FB">
        <w:rPr>
          <w:rFonts w:ascii="宋体" w:hAnsi="宋体" w:hint="eastAsia"/>
          <w:lang w:val="x-none"/>
        </w:rPr>
        <w:t>关联完成</w:t>
      </w:r>
      <w:r>
        <w:rPr>
          <w:rFonts w:ascii="宋体" w:hAnsi="宋体" w:hint="eastAsia"/>
          <w:lang w:val="x-none"/>
        </w:rPr>
        <w:t>，</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513B86" w:rsidRPr="00DB19FB" w:rsidRDefault="00513B86" w:rsidP="00513B86">
      <w:pPr>
        <w:pStyle w:val="6"/>
        <w:rPr>
          <w:b/>
          <w:bCs/>
          <w:i/>
          <w:iCs w:val="0"/>
        </w:rPr>
      </w:pPr>
      <w:bookmarkStart w:id="845" w:name="_Toc130154712"/>
      <w:r w:rsidRPr="00DB19FB">
        <w:rPr>
          <w:rFonts w:hint="eastAsia"/>
        </w:rPr>
        <w:t>全省</w:t>
      </w:r>
      <w:r>
        <w:rPr>
          <w:rFonts w:hint="eastAsia"/>
        </w:rPr>
        <w:t>业务产品</w:t>
      </w:r>
      <w:r>
        <w:rPr>
          <w:rFonts w:hint="eastAsia"/>
        </w:rPr>
        <w:t>-</w:t>
      </w:r>
      <w:r>
        <w:rPr>
          <w:rFonts w:hint="eastAsia"/>
        </w:rPr>
        <w:t>互联网电视今日受理量数据查询</w:t>
      </w:r>
      <w:bookmarkEnd w:id="845"/>
    </w:p>
    <w:p w:rsidR="00513B86" w:rsidRDefault="00513B86" w:rsidP="00513B86">
      <w:pPr>
        <w:ind w:left="420" w:firstLine="480"/>
      </w:pPr>
      <w:r>
        <w:rPr>
          <w:rFonts w:ascii="宋体" w:hAnsi="宋体" w:hint="eastAsia"/>
          <w:lang w:val="x-none"/>
        </w:rPr>
        <w:t>输入G</w:t>
      </w:r>
      <w:r>
        <w:rPr>
          <w:rFonts w:ascii="宋体" w:hAnsi="宋体"/>
          <w:lang w:val="x-none"/>
        </w:rPr>
        <w:t>IS</w:t>
      </w:r>
      <w:r>
        <w:rPr>
          <w:rFonts w:ascii="宋体" w:hAnsi="宋体" w:hint="eastAsia"/>
          <w:lang w:val="x-none"/>
        </w:rPr>
        <w:t>信息、区域、</w:t>
      </w:r>
      <w:r w:rsidRPr="00DB19FB">
        <w:rPr>
          <w:rFonts w:ascii="宋体" w:hAnsi="宋体" w:hint="eastAsia"/>
          <w:lang w:val="x-none"/>
        </w:rPr>
        <w:t>时间</w:t>
      </w:r>
      <w:r>
        <w:rPr>
          <w:rFonts w:ascii="宋体" w:hAnsi="宋体" w:hint="eastAsia"/>
          <w:lang w:val="x-none"/>
        </w:rPr>
        <w:t>等查询信息，查询完成展示</w:t>
      </w:r>
      <w:r w:rsidRPr="00DB19FB">
        <w:rPr>
          <w:rFonts w:hint="eastAsia"/>
        </w:rPr>
        <w:t>全省</w:t>
      </w:r>
      <w:r>
        <w:rPr>
          <w:rFonts w:hint="eastAsia"/>
        </w:rPr>
        <w:t>业务产品</w:t>
      </w:r>
      <w:r>
        <w:rPr>
          <w:rFonts w:hint="eastAsia"/>
        </w:rPr>
        <w:t>-</w:t>
      </w:r>
      <w:r>
        <w:rPr>
          <w:rFonts w:hint="eastAsia"/>
        </w:rPr>
        <w:t>互联网电视今日受理量</w:t>
      </w:r>
      <w:r>
        <w:rPr>
          <w:rFonts w:ascii="宋体" w:hAnsi="宋体" w:hint="eastAsia"/>
          <w:lang w:val="x-none"/>
        </w:rPr>
        <w:t>数据结果</w:t>
      </w:r>
      <w:r w:rsidRPr="00DB19FB">
        <w:rPr>
          <w:rFonts w:hint="eastAsia"/>
        </w:rPr>
        <w:t>。</w:t>
      </w:r>
    </w:p>
    <w:p w:rsidR="00513B86" w:rsidRPr="00DB19FB" w:rsidRDefault="00513B86" w:rsidP="00513B86">
      <w:pPr>
        <w:pStyle w:val="6"/>
        <w:rPr>
          <w:b/>
          <w:bCs/>
          <w:i/>
          <w:iCs w:val="0"/>
        </w:rPr>
      </w:pPr>
      <w:bookmarkStart w:id="846" w:name="_Toc130154713"/>
      <w:r w:rsidRPr="00DB19FB">
        <w:rPr>
          <w:rFonts w:hint="eastAsia"/>
        </w:rPr>
        <w:t>区县</w:t>
      </w:r>
      <w:r>
        <w:rPr>
          <w:rFonts w:hint="eastAsia"/>
        </w:rPr>
        <w:t>业务产品</w:t>
      </w:r>
      <w:r>
        <w:rPr>
          <w:rFonts w:hint="eastAsia"/>
        </w:rPr>
        <w:t>-</w:t>
      </w:r>
      <w:r>
        <w:rPr>
          <w:rFonts w:hint="eastAsia"/>
        </w:rPr>
        <w:t>互联网电视今日受理量数据查询</w:t>
      </w:r>
      <w:bookmarkEnd w:id="846"/>
    </w:p>
    <w:p w:rsidR="00513B86" w:rsidRDefault="00513B86" w:rsidP="00513B86">
      <w:pPr>
        <w:ind w:left="420" w:firstLine="480"/>
      </w:pPr>
      <w:r w:rsidRPr="00DF78AA">
        <w:rPr>
          <w:rFonts w:ascii="宋体" w:hAnsi="宋体" w:hint="eastAsia"/>
          <w:lang w:val="x-none"/>
        </w:rPr>
        <w:t>综调人员登录综调中心，进入</w:t>
      </w:r>
      <w:r>
        <w:rPr>
          <w:rFonts w:ascii="宋体" w:hAnsi="宋体" w:hint="eastAsia"/>
          <w:lang w:val="x-none"/>
        </w:rPr>
        <w:t>业务专区</w:t>
      </w:r>
      <w:r w:rsidRPr="00DF78AA">
        <w:rPr>
          <w:rFonts w:ascii="宋体" w:hAnsi="宋体" w:hint="eastAsia"/>
          <w:lang w:val="x-none"/>
        </w:rPr>
        <w:t>管理模块，选择</w:t>
      </w:r>
      <w:r w:rsidRPr="00DB19FB">
        <w:rPr>
          <w:rFonts w:hint="eastAsia"/>
        </w:rPr>
        <w:t>全省</w:t>
      </w:r>
      <w:r>
        <w:rPr>
          <w:rFonts w:hint="eastAsia"/>
        </w:rPr>
        <w:t>业务产品</w:t>
      </w:r>
      <w:r w:rsidRPr="00DB19FB">
        <w:rPr>
          <w:rFonts w:hint="eastAsia"/>
        </w:rPr>
        <w:t>-</w:t>
      </w:r>
      <w:r>
        <w:rPr>
          <w:rFonts w:hint="eastAsia"/>
        </w:rPr>
        <w:t>互联网电视</w:t>
      </w:r>
      <w:r w:rsidRPr="00DF78AA">
        <w:rPr>
          <w:rFonts w:ascii="宋体" w:hAnsi="宋体" w:hint="eastAsia"/>
          <w:lang w:val="x-none"/>
        </w:rPr>
        <w:t>界面，输入日期、查询后展示该指标区县的趋势图</w:t>
      </w:r>
      <w:r w:rsidRPr="00DB19FB">
        <w:rPr>
          <w:rFonts w:hint="eastAsia"/>
        </w:rPr>
        <w:t>。</w:t>
      </w:r>
    </w:p>
    <w:p w:rsidR="00513B86" w:rsidRPr="00DB19FB" w:rsidRDefault="00513B86" w:rsidP="00513B86">
      <w:pPr>
        <w:pStyle w:val="5"/>
      </w:pPr>
      <w:bookmarkStart w:id="847" w:name="_Toc130154714"/>
      <w:r w:rsidRPr="00DB19FB">
        <w:rPr>
          <w:rFonts w:hint="eastAsia"/>
        </w:rPr>
        <w:t>业务产品-</w:t>
      </w:r>
      <w:r>
        <w:rPr>
          <w:rFonts w:hint="eastAsia"/>
        </w:rPr>
        <w:t>互联网电视</w:t>
      </w:r>
      <w:r w:rsidRPr="00DB19FB">
        <w:rPr>
          <w:rFonts w:hint="eastAsia"/>
        </w:rPr>
        <w:t>今日归档量</w:t>
      </w:r>
      <w:r>
        <w:rPr>
          <w:rFonts w:hint="eastAsia"/>
        </w:rPr>
        <w:t>管理</w:t>
      </w:r>
      <w:bookmarkEnd w:id="847"/>
    </w:p>
    <w:p w:rsidR="00513B86" w:rsidRPr="00A14368" w:rsidRDefault="00513B86" w:rsidP="00513B86">
      <w:pPr>
        <w:pStyle w:val="6"/>
        <w:rPr>
          <w:b/>
          <w:bCs/>
          <w:i/>
          <w:iCs w:val="0"/>
        </w:rPr>
      </w:pPr>
      <w:bookmarkStart w:id="848" w:name="_Toc130154715"/>
      <w:r>
        <w:rPr>
          <w:rFonts w:hint="eastAsia"/>
        </w:rPr>
        <w:t>业务产品</w:t>
      </w:r>
      <w:r>
        <w:rPr>
          <w:rFonts w:hint="eastAsia"/>
        </w:rPr>
        <w:t>-</w:t>
      </w:r>
      <w:r>
        <w:rPr>
          <w:rFonts w:hint="eastAsia"/>
        </w:rPr>
        <w:t>互联网电视今日归档量计算规则管理</w:t>
      </w:r>
      <w:bookmarkEnd w:id="848"/>
    </w:p>
    <w:p w:rsidR="00513B86" w:rsidRPr="00706BDE" w:rsidRDefault="00513B86" w:rsidP="00513B86">
      <w:pPr>
        <w:ind w:left="420" w:firstLine="480"/>
      </w:pPr>
      <w:r>
        <w:t>根据</w:t>
      </w:r>
      <w:r>
        <w:rPr>
          <w:rFonts w:hint="eastAsia"/>
        </w:rPr>
        <w:t>业务产品</w:t>
      </w:r>
      <w:r w:rsidRPr="00DB19FB">
        <w:rPr>
          <w:rFonts w:hint="eastAsia"/>
        </w:rPr>
        <w:t>-</w:t>
      </w:r>
      <w:r>
        <w:rPr>
          <w:rFonts w:hint="eastAsia"/>
        </w:rPr>
        <w:t>互联网电视变更</w:t>
      </w:r>
      <w:r>
        <w:t>指标说明文档，分析统计口径，将文字统计口径转化为口径数据，在系统中录入统计规则，并提供计算规则的增加、删除、修改功能</w:t>
      </w:r>
      <w:r>
        <w:rPr>
          <w:rFonts w:hint="eastAsia"/>
        </w:rPr>
        <w:t>，业务产品</w:t>
      </w:r>
      <w:r w:rsidRPr="00DB19FB">
        <w:rPr>
          <w:rFonts w:hint="eastAsia"/>
        </w:rPr>
        <w:t>-</w:t>
      </w:r>
      <w:r>
        <w:rPr>
          <w:rFonts w:hint="eastAsia"/>
        </w:rPr>
        <w:t>互联网电视变更计算规则信息文件入库。</w:t>
      </w:r>
    </w:p>
    <w:p w:rsidR="00513B86" w:rsidRPr="00162339" w:rsidRDefault="00513B86" w:rsidP="00513B86">
      <w:pPr>
        <w:pStyle w:val="6"/>
        <w:rPr>
          <w:b/>
          <w:bCs/>
          <w:i/>
          <w:iCs w:val="0"/>
        </w:rPr>
      </w:pPr>
      <w:bookmarkStart w:id="849" w:name="_Toc130154716"/>
      <w:r>
        <w:rPr>
          <w:rFonts w:hint="eastAsia"/>
        </w:rPr>
        <w:t>业务产品</w:t>
      </w:r>
      <w:r>
        <w:rPr>
          <w:rFonts w:hint="eastAsia"/>
        </w:rPr>
        <w:t>-</w:t>
      </w:r>
      <w:r>
        <w:rPr>
          <w:rFonts w:hint="eastAsia"/>
        </w:rPr>
        <w:t>互联网电视今日归档量</w:t>
      </w:r>
      <w:r w:rsidRPr="00162339">
        <w:rPr>
          <w:rFonts w:hint="eastAsia"/>
        </w:rPr>
        <w:t>分析</w:t>
      </w:r>
      <w:bookmarkEnd w:id="849"/>
    </w:p>
    <w:p w:rsidR="00513B86" w:rsidRPr="0088147F" w:rsidRDefault="00513B86" w:rsidP="00513B86">
      <w:pPr>
        <w:ind w:left="420" w:firstLine="480"/>
        <w:rPr>
          <w:rFonts w:ascii="宋体" w:hAnsi="宋体"/>
          <w:lang w:val="x-none"/>
        </w:rPr>
      </w:pPr>
      <w:r>
        <w:t>提取对端系统提供的</w:t>
      </w:r>
      <w:r>
        <w:rPr>
          <w:rFonts w:hint="eastAsia"/>
        </w:rPr>
        <w:t>业务产品</w:t>
      </w:r>
      <w:r>
        <w:rPr>
          <w:rFonts w:hint="eastAsia"/>
        </w:rPr>
        <w:t>-</w:t>
      </w:r>
      <w:r>
        <w:rPr>
          <w:rFonts w:hint="eastAsia"/>
        </w:rPr>
        <w:t>互联网电视今日归档量</w:t>
      </w:r>
      <w:r>
        <w:t>数据，对数据文件进行分析，比对数据文件名称、格式、类型、推送周期，分析完成且无异常，进入数据新增环节。分析失败，提示数据分析异常</w:t>
      </w:r>
      <w:r>
        <w:rPr>
          <w:rFonts w:hint="eastAsia"/>
        </w:rPr>
        <w:t>，再次核查确认数据。</w:t>
      </w:r>
    </w:p>
    <w:p w:rsidR="00513B86" w:rsidRPr="002B06C9" w:rsidRDefault="00513B86" w:rsidP="00513B86">
      <w:pPr>
        <w:pStyle w:val="6"/>
        <w:rPr>
          <w:b/>
          <w:bCs/>
          <w:i/>
          <w:iCs w:val="0"/>
        </w:rPr>
      </w:pPr>
      <w:bookmarkStart w:id="850" w:name="_Toc130154717"/>
      <w:r>
        <w:rPr>
          <w:rFonts w:hint="eastAsia"/>
        </w:rPr>
        <w:t>业务产品</w:t>
      </w:r>
      <w:r>
        <w:rPr>
          <w:rFonts w:hint="eastAsia"/>
        </w:rPr>
        <w:t>-</w:t>
      </w:r>
      <w:r>
        <w:rPr>
          <w:rFonts w:hint="eastAsia"/>
        </w:rPr>
        <w:t>互联网电视今日归档量</w:t>
      </w:r>
      <w:r w:rsidRPr="002B06C9">
        <w:rPr>
          <w:rFonts w:hint="eastAsia"/>
        </w:rPr>
        <w:t>数据新增</w:t>
      </w:r>
      <w:bookmarkEnd w:id="850"/>
    </w:p>
    <w:p w:rsidR="00513B86" w:rsidRPr="004707D4" w:rsidRDefault="00513B86" w:rsidP="00513B86">
      <w:pPr>
        <w:ind w:left="420" w:firstLine="480"/>
        <w:rPr>
          <w:rFonts w:ascii="宋体" w:hAnsi="宋体"/>
          <w:lang w:val="x-none"/>
        </w:rPr>
      </w:pPr>
      <w:r>
        <w:rPr>
          <w:rFonts w:hint="eastAsia"/>
        </w:rPr>
        <w:t>业务产品</w:t>
      </w:r>
      <w:r>
        <w:rPr>
          <w:rFonts w:hint="eastAsia"/>
        </w:rPr>
        <w:t>-</w:t>
      </w:r>
      <w:r>
        <w:rPr>
          <w:rFonts w:hint="eastAsia"/>
        </w:rPr>
        <w:t>互联网电视今日归档量</w:t>
      </w:r>
      <w:r>
        <w:t>数据新增功能，</w:t>
      </w:r>
      <w:r>
        <w:rPr>
          <w:rFonts w:hint="eastAsia"/>
        </w:rPr>
        <w:t>业务产品</w:t>
      </w:r>
      <w:r>
        <w:rPr>
          <w:rFonts w:hint="eastAsia"/>
        </w:rPr>
        <w:t>-</w:t>
      </w:r>
      <w:r>
        <w:rPr>
          <w:rFonts w:hint="eastAsia"/>
        </w:rPr>
        <w:t>互联网电视今日归档量</w:t>
      </w:r>
      <w:r>
        <w:t>指标采集时，</w:t>
      </w:r>
      <w:r>
        <w:rPr>
          <w:rFonts w:hint="eastAsia"/>
        </w:rPr>
        <w:t>依据业务产品</w:t>
      </w:r>
      <w:r>
        <w:rPr>
          <w:rFonts w:hint="eastAsia"/>
        </w:rPr>
        <w:t>-</w:t>
      </w:r>
      <w:r>
        <w:rPr>
          <w:rFonts w:hint="eastAsia"/>
        </w:rPr>
        <w:t>互联网电视今日归档量</w:t>
      </w:r>
      <w:r>
        <w:t>计算规则</w:t>
      </w:r>
      <w:r>
        <w:rPr>
          <w:rFonts w:hint="eastAsia"/>
        </w:rPr>
        <w:t>，数据</w:t>
      </w:r>
      <w:r>
        <w:t>处理人员确认</w:t>
      </w:r>
      <w:r>
        <w:rPr>
          <w:rFonts w:hint="eastAsia"/>
        </w:rPr>
        <w:t>并</w:t>
      </w:r>
      <w:r>
        <w:t>比对原始数据，将原始的数据和指标数据</w:t>
      </w:r>
      <w:r>
        <w:rPr>
          <w:rFonts w:hint="eastAsia"/>
        </w:rPr>
        <w:t>对应的指标计算规则</w:t>
      </w:r>
      <w:r>
        <w:lastRenderedPageBreak/>
        <w:t>新增进系统库</w:t>
      </w:r>
      <w:r>
        <w:rPr>
          <w:rFonts w:hint="eastAsia"/>
        </w:rPr>
        <w:t>，</w:t>
      </w:r>
      <w:r>
        <w:t>并完成数据文件</w:t>
      </w:r>
      <w:r>
        <w:rPr>
          <w:rFonts w:hint="eastAsia"/>
        </w:rPr>
        <w:t>信息</w:t>
      </w:r>
      <w:r>
        <w:t>入库。</w:t>
      </w:r>
    </w:p>
    <w:p w:rsidR="00513B86" w:rsidRPr="00270D20" w:rsidRDefault="00513B86" w:rsidP="00513B86">
      <w:pPr>
        <w:pStyle w:val="6"/>
        <w:rPr>
          <w:rFonts w:ascii="宋体" w:hAnsi="宋体"/>
          <w:b/>
          <w:bCs/>
          <w:i/>
          <w:iCs w:val="0"/>
          <w:lang w:val="x-none" w:eastAsia="x-none"/>
        </w:rPr>
      </w:pPr>
      <w:bookmarkStart w:id="851" w:name="_Toc130154718"/>
      <w:r>
        <w:rPr>
          <w:rFonts w:hint="eastAsia"/>
        </w:rPr>
        <w:t>业务产品</w:t>
      </w:r>
      <w:r>
        <w:rPr>
          <w:rFonts w:hint="eastAsia"/>
        </w:rPr>
        <w:t>-</w:t>
      </w:r>
      <w:r>
        <w:rPr>
          <w:rFonts w:hint="eastAsia"/>
        </w:rPr>
        <w:t>互联网电视今日归档量</w:t>
      </w:r>
      <w:r>
        <w:rPr>
          <w:rFonts w:ascii="宋体" w:hAnsi="宋体" w:hint="eastAsia"/>
          <w:lang w:val="x-none"/>
        </w:rPr>
        <w:t>数</w:t>
      </w:r>
      <w:r w:rsidRPr="005170E3">
        <w:rPr>
          <w:rFonts w:ascii="宋体" w:hAnsi="宋体" w:hint="eastAsia"/>
          <w:lang w:val="x-none"/>
        </w:rPr>
        <w:t>据校验</w:t>
      </w:r>
      <w:bookmarkEnd w:id="851"/>
    </w:p>
    <w:p w:rsidR="00513B86" w:rsidRPr="00DB19FB" w:rsidRDefault="00513B86" w:rsidP="00513B86">
      <w:pPr>
        <w:ind w:left="420" w:firstLine="480"/>
        <w:jc w:val="both"/>
        <w:rPr>
          <w:rFonts w:ascii="宋体" w:hAnsi="宋体"/>
          <w:lang w:val="x-none"/>
        </w:rPr>
      </w:pPr>
      <w:r>
        <w:t>数据处理人员新增</w:t>
      </w:r>
      <w:r>
        <w:rPr>
          <w:rFonts w:hint="eastAsia"/>
        </w:rPr>
        <w:t>业务产品</w:t>
      </w:r>
      <w:r>
        <w:rPr>
          <w:rFonts w:hint="eastAsia"/>
        </w:rPr>
        <w:t>-</w:t>
      </w:r>
      <w:r>
        <w:rPr>
          <w:rFonts w:hint="eastAsia"/>
        </w:rPr>
        <w:t>互联网电视今日归档量</w:t>
      </w:r>
      <w:r>
        <w:rPr>
          <w:rFonts w:ascii="宋体" w:hAnsi="宋体" w:hint="eastAsia"/>
          <w:lang w:val="x-none"/>
        </w:rPr>
        <w:t>数据</w:t>
      </w:r>
      <w:r>
        <w:t>后，系统会对新增数据的名称</w:t>
      </w:r>
      <w:r>
        <w:rPr>
          <w:rFonts w:hint="eastAsia"/>
        </w:rPr>
        <w:t>、取数口径、数据文件类型、文件编码、调用参数等信息进行校验，判断</w:t>
      </w:r>
      <w:r>
        <w:t>系统中是否已经存在了相同的数据，如存在，则系统提示数据已经存在，并且不允许继续进行后续数据的处理。</w:t>
      </w:r>
    </w:p>
    <w:p w:rsidR="00513B86" w:rsidRPr="00DB19FB" w:rsidRDefault="00513B86" w:rsidP="00513B86">
      <w:pPr>
        <w:pStyle w:val="6"/>
        <w:rPr>
          <w:rFonts w:ascii="宋体" w:hAnsi="宋体"/>
          <w:b/>
          <w:bCs/>
          <w:i/>
          <w:iCs w:val="0"/>
          <w:lang w:val="x-none" w:eastAsia="x-none"/>
        </w:rPr>
      </w:pPr>
      <w:bookmarkStart w:id="852" w:name="_Toc130154719"/>
      <w:r>
        <w:rPr>
          <w:rFonts w:hint="eastAsia"/>
        </w:rPr>
        <w:t>业务产品</w:t>
      </w:r>
      <w:r>
        <w:rPr>
          <w:rFonts w:hint="eastAsia"/>
        </w:rPr>
        <w:t>-</w:t>
      </w:r>
      <w:r>
        <w:rPr>
          <w:rFonts w:hint="eastAsia"/>
        </w:rPr>
        <w:t>互联网电视今日归档量</w:t>
      </w:r>
      <w:r w:rsidRPr="00DB19FB">
        <w:rPr>
          <w:rFonts w:ascii="宋体" w:hAnsi="宋体" w:hint="eastAsia"/>
          <w:lang w:val="x-none"/>
        </w:rPr>
        <w:t>数据</w:t>
      </w:r>
      <w:r>
        <w:rPr>
          <w:rFonts w:ascii="宋体" w:hAnsi="宋体" w:hint="eastAsia"/>
          <w:lang w:val="x-none"/>
        </w:rPr>
        <w:t>计算</w:t>
      </w:r>
      <w:bookmarkEnd w:id="852"/>
    </w:p>
    <w:p w:rsidR="00513B86" w:rsidRPr="00DB19FB" w:rsidRDefault="00513B86" w:rsidP="00513B86">
      <w:pPr>
        <w:ind w:left="420" w:firstLine="480"/>
        <w:rPr>
          <w:rFonts w:ascii="宋体" w:hAnsi="宋体"/>
          <w:lang w:val="x-none"/>
        </w:rPr>
      </w:pPr>
      <w:r>
        <w:rPr>
          <w:rFonts w:hint="eastAsia"/>
        </w:rPr>
        <w:t>业务产品</w:t>
      </w:r>
      <w:r>
        <w:rPr>
          <w:rFonts w:hint="eastAsia"/>
        </w:rPr>
        <w:t>-</w:t>
      </w:r>
      <w:r>
        <w:rPr>
          <w:rFonts w:hint="eastAsia"/>
        </w:rPr>
        <w:t>互联网电视今日归档量数据</w:t>
      </w:r>
      <w:r w:rsidRPr="00DB19FB">
        <w:rPr>
          <w:rFonts w:ascii="宋体" w:hAnsi="宋体" w:hint="eastAsia"/>
          <w:lang w:val="x-none"/>
        </w:rPr>
        <w:t>解析</w:t>
      </w:r>
      <w:r>
        <w:rPr>
          <w:rFonts w:hint="eastAsia"/>
        </w:rPr>
        <w:t>成功，根据业务产品</w:t>
      </w:r>
      <w:r>
        <w:rPr>
          <w:rFonts w:hint="eastAsia"/>
        </w:rPr>
        <w:t>-</w:t>
      </w:r>
      <w:r>
        <w:rPr>
          <w:rFonts w:hint="eastAsia"/>
        </w:rPr>
        <w:t>互联网电视今日归档量</w:t>
      </w:r>
      <w:r w:rsidRPr="00DB19FB">
        <w:rPr>
          <w:rFonts w:hint="eastAsia"/>
        </w:rPr>
        <w:t>指标</w:t>
      </w:r>
      <w:r>
        <w:rPr>
          <w:rFonts w:hint="eastAsia"/>
        </w:rPr>
        <w:t>计算规则，</w:t>
      </w:r>
      <w:r>
        <w:rPr>
          <w:rFonts w:ascii="宋体" w:hAnsi="宋体" w:hint="eastAsia"/>
          <w:lang w:val="x-none"/>
        </w:rPr>
        <w:t>匹配对应的</w:t>
      </w:r>
      <w:r w:rsidRPr="00DB19FB">
        <w:rPr>
          <w:rFonts w:ascii="宋体" w:hAnsi="宋体" w:hint="eastAsia"/>
          <w:lang w:val="x-none"/>
        </w:rPr>
        <w:t>地市、区县编码值</w:t>
      </w:r>
      <w:r>
        <w:rPr>
          <w:rFonts w:ascii="宋体" w:hAnsi="宋体" w:hint="eastAsia"/>
          <w:lang w:val="x-none"/>
        </w:rPr>
        <w:t>并</w:t>
      </w:r>
      <w:r w:rsidRPr="00DB19FB">
        <w:rPr>
          <w:rFonts w:ascii="宋体" w:hAnsi="宋体" w:hint="eastAsia"/>
          <w:lang w:val="x-none"/>
        </w:rPr>
        <w:t>对</w:t>
      </w:r>
      <w:r>
        <w:rPr>
          <w:rFonts w:ascii="宋体" w:hAnsi="宋体" w:hint="eastAsia"/>
          <w:lang w:val="x-none"/>
        </w:rPr>
        <w:t>指标</w:t>
      </w:r>
      <w:r w:rsidRPr="00DB19FB">
        <w:rPr>
          <w:rFonts w:ascii="宋体" w:hAnsi="宋体" w:hint="eastAsia"/>
          <w:lang w:val="x-none"/>
        </w:rPr>
        <w:t>数据进行关联</w:t>
      </w:r>
      <w:r>
        <w:rPr>
          <w:rFonts w:hint="eastAsia"/>
        </w:rPr>
        <w:t>，输出当月业务产品</w:t>
      </w:r>
      <w:r>
        <w:rPr>
          <w:rFonts w:hint="eastAsia"/>
        </w:rPr>
        <w:t>-</w:t>
      </w:r>
      <w:r>
        <w:rPr>
          <w:rFonts w:hint="eastAsia"/>
        </w:rPr>
        <w:t>互联网电视今日归档量数据。</w:t>
      </w:r>
    </w:p>
    <w:p w:rsidR="00513B86" w:rsidRPr="00DB19FB" w:rsidRDefault="00513B86" w:rsidP="00513B86">
      <w:pPr>
        <w:pStyle w:val="6"/>
        <w:rPr>
          <w:rFonts w:ascii="宋体" w:hAnsi="宋体"/>
          <w:b/>
          <w:bCs/>
          <w:i/>
          <w:iCs w:val="0"/>
          <w:lang w:val="x-none" w:eastAsia="x-none"/>
        </w:rPr>
      </w:pPr>
      <w:bookmarkStart w:id="853" w:name="_Toc130154720"/>
      <w:r>
        <w:rPr>
          <w:rFonts w:hint="eastAsia"/>
        </w:rPr>
        <w:t>业务产品</w:t>
      </w:r>
      <w:r>
        <w:rPr>
          <w:rFonts w:hint="eastAsia"/>
        </w:rPr>
        <w:t>-</w:t>
      </w:r>
      <w:r>
        <w:rPr>
          <w:rFonts w:hint="eastAsia"/>
        </w:rPr>
        <w:t>互联网电视今日归档量</w:t>
      </w:r>
      <w:r w:rsidRPr="00DB19FB">
        <w:rPr>
          <w:rFonts w:ascii="宋体" w:hAnsi="宋体" w:hint="eastAsia"/>
          <w:lang w:val="x-none"/>
        </w:rPr>
        <w:t>数据保存</w:t>
      </w:r>
      <w:bookmarkEnd w:id="853"/>
    </w:p>
    <w:p w:rsidR="00513B86" w:rsidRPr="00DB19FB" w:rsidRDefault="00513B86" w:rsidP="00513B86">
      <w:pPr>
        <w:ind w:left="420" w:firstLine="480"/>
        <w:rPr>
          <w:rFonts w:ascii="宋体" w:hAnsi="宋体"/>
          <w:lang w:val="x-none"/>
        </w:rPr>
      </w:pPr>
      <w:r>
        <w:rPr>
          <w:rFonts w:hint="eastAsia"/>
        </w:rPr>
        <w:t>业务产品</w:t>
      </w:r>
      <w:r>
        <w:rPr>
          <w:rFonts w:hint="eastAsia"/>
        </w:rPr>
        <w:t>-</w:t>
      </w:r>
      <w:r>
        <w:rPr>
          <w:rFonts w:hint="eastAsia"/>
        </w:rPr>
        <w:t>互联网电视今日归档量</w:t>
      </w:r>
      <w:r>
        <w:rPr>
          <w:rFonts w:ascii="宋体" w:hAnsi="宋体" w:hint="eastAsia"/>
          <w:lang w:val="x-none"/>
        </w:rPr>
        <w:t>数据</w:t>
      </w:r>
      <w:r w:rsidRPr="00DB19FB">
        <w:rPr>
          <w:rFonts w:ascii="宋体" w:hAnsi="宋体" w:hint="eastAsia"/>
          <w:lang w:val="x-none"/>
        </w:rPr>
        <w:t>关联完成</w:t>
      </w:r>
      <w:r>
        <w:rPr>
          <w:rFonts w:ascii="宋体" w:hAnsi="宋体" w:hint="eastAsia"/>
          <w:lang w:val="x-none"/>
        </w:rPr>
        <w:t>，</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513B86" w:rsidRPr="00DB19FB" w:rsidRDefault="00513B86" w:rsidP="00513B86">
      <w:pPr>
        <w:pStyle w:val="6"/>
        <w:rPr>
          <w:b/>
          <w:bCs/>
          <w:i/>
          <w:iCs w:val="0"/>
        </w:rPr>
      </w:pPr>
      <w:bookmarkStart w:id="854" w:name="_Toc130154721"/>
      <w:r w:rsidRPr="00DB19FB">
        <w:rPr>
          <w:rFonts w:hint="eastAsia"/>
        </w:rPr>
        <w:t>全省</w:t>
      </w:r>
      <w:r>
        <w:rPr>
          <w:rFonts w:hint="eastAsia"/>
        </w:rPr>
        <w:t>业务产品</w:t>
      </w:r>
      <w:r>
        <w:rPr>
          <w:rFonts w:hint="eastAsia"/>
        </w:rPr>
        <w:t>-</w:t>
      </w:r>
      <w:r>
        <w:rPr>
          <w:rFonts w:hint="eastAsia"/>
        </w:rPr>
        <w:t>互联网电视今日归档量数据查询</w:t>
      </w:r>
      <w:bookmarkEnd w:id="854"/>
    </w:p>
    <w:p w:rsidR="00513B86" w:rsidRDefault="00513B86" w:rsidP="00513B86">
      <w:pPr>
        <w:ind w:left="420" w:firstLine="480"/>
      </w:pPr>
      <w:r>
        <w:rPr>
          <w:rFonts w:ascii="宋体" w:hAnsi="宋体" w:hint="eastAsia"/>
          <w:lang w:val="x-none"/>
        </w:rPr>
        <w:t>输入G</w:t>
      </w:r>
      <w:r>
        <w:rPr>
          <w:rFonts w:ascii="宋体" w:hAnsi="宋体"/>
          <w:lang w:val="x-none"/>
        </w:rPr>
        <w:t>IS</w:t>
      </w:r>
      <w:r>
        <w:rPr>
          <w:rFonts w:ascii="宋体" w:hAnsi="宋体" w:hint="eastAsia"/>
          <w:lang w:val="x-none"/>
        </w:rPr>
        <w:t>信息、区域、</w:t>
      </w:r>
      <w:r w:rsidRPr="00DB19FB">
        <w:rPr>
          <w:rFonts w:ascii="宋体" w:hAnsi="宋体" w:hint="eastAsia"/>
          <w:lang w:val="x-none"/>
        </w:rPr>
        <w:t>时间</w:t>
      </w:r>
      <w:r>
        <w:rPr>
          <w:rFonts w:ascii="宋体" w:hAnsi="宋体" w:hint="eastAsia"/>
          <w:lang w:val="x-none"/>
        </w:rPr>
        <w:t>等查询信息，查询完成展示</w:t>
      </w:r>
      <w:r w:rsidRPr="00DB19FB">
        <w:rPr>
          <w:rFonts w:hint="eastAsia"/>
        </w:rPr>
        <w:t>全省</w:t>
      </w:r>
      <w:r>
        <w:rPr>
          <w:rFonts w:hint="eastAsia"/>
        </w:rPr>
        <w:t>业务产品</w:t>
      </w:r>
      <w:r>
        <w:rPr>
          <w:rFonts w:hint="eastAsia"/>
        </w:rPr>
        <w:t>-</w:t>
      </w:r>
      <w:r>
        <w:rPr>
          <w:rFonts w:hint="eastAsia"/>
        </w:rPr>
        <w:t>互联网电视今日归档量</w:t>
      </w:r>
      <w:r>
        <w:rPr>
          <w:rFonts w:ascii="宋体" w:hAnsi="宋体" w:hint="eastAsia"/>
          <w:lang w:val="x-none"/>
        </w:rPr>
        <w:t>数据结果</w:t>
      </w:r>
      <w:r w:rsidRPr="00DB19FB">
        <w:rPr>
          <w:rFonts w:hint="eastAsia"/>
        </w:rPr>
        <w:t>。</w:t>
      </w:r>
    </w:p>
    <w:p w:rsidR="00513B86" w:rsidRPr="00DB19FB" w:rsidRDefault="00513B86" w:rsidP="00513B86">
      <w:pPr>
        <w:pStyle w:val="6"/>
        <w:rPr>
          <w:b/>
          <w:bCs/>
          <w:i/>
          <w:iCs w:val="0"/>
        </w:rPr>
      </w:pPr>
      <w:bookmarkStart w:id="855" w:name="_Toc130154722"/>
      <w:r w:rsidRPr="00DB19FB">
        <w:rPr>
          <w:rFonts w:hint="eastAsia"/>
        </w:rPr>
        <w:t>区县</w:t>
      </w:r>
      <w:r>
        <w:rPr>
          <w:rFonts w:hint="eastAsia"/>
        </w:rPr>
        <w:t>业务产品</w:t>
      </w:r>
      <w:r>
        <w:rPr>
          <w:rFonts w:hint="eastAsia"/>
        </w:rPr>
        <w:t>-</w:t>
      </w:r>
      <w:r>
        <w:rPr>
          <w:rFonts w:hint="eastAsia"/>
        </w:rPr>
        <w:t>互联网电视今日归档量数据查询</w:t>
      </w:r>
      <w:bookmarkEnd w:id="855"/>
    </w:p>
    <w:p w:rsidR="00513B86" w:rsidRDefault="00513B86" w:rsidP="00513B86">
      <w:pPr>
        <w:ind w:left="420" w:firstLine="480"/>
      </w:pPr>
      <w:r w:rsidRPr="00DF78AA">
        <w:rPr>
          <w:rFonts w:ascii="宋体" w:hAnsi="宋体" w:hint="eastAsia"/>
          <w:lang w:val="x-none"/>
        </w:rPr>
        <w:t>综调人员登录综调中心，进入</w:t>
      </w:r>
      <w:r>
        <w:rPr>
          <w:rFonts w:ascii="宋体" w:hAnsi="宋体" w:hint="eastAsia"/>
          <w:lang w:val="x-none"/>
        </w:rPr>
        <w:t>业务专区</w:t>
      </w:r>
      <w:r w:rsidRPr="00DF78AA">
        <w:rPr>
          <w:rFonts w:ascii="宋体" w:hAnsi="宋体" w:hint="eastAsia"/>
          <w:lang w:val="x-none"/>
        </w:rPr>
        <w:t>管理模块，选择</w:t>
      </w:r>
      <w:r w:rsidRPr="00DB19FB">
        <w:rPr>
          <w:rFonts w:hint="eastAsia"/>
        </w:rPr>
        <w:t>全省</w:t>
      </w:r>
      <w:r>
        <w:rPr>
          <w:rFonts w:hint="eastAsia"/>
        </w:rPr>
        <w:t>业务产品</w:t>
      </w:r>
      <w:r w:rsidRPr="00DB19FB">
        <w:rPr>
          <w:rFonts w:hint="eastAsia"/>
        </w:rPr>
        <w:t>-</w:t>
      </w:r>
      <w:r>
        <w:rPr>
          <w:rFonts w:hint="eastAsia"/>
        </w:rPr>
        <w:t>互联网电视</w:t>
      </w:r>
      <w:r w:rsidRPr="00DF78AA">
        <w:rPr>
          <w:rFonts w:ascii="宋体" w:hAnsi="宋体" w:hint="eastAsia"/>
          <w:lang w:val="x-none"/>
        </w:rPr>
        <w:t>界面，输入日期、查询后展示该指标区县的趋势图</w:t>
      </w:r>
      <w:r w:rsidRPr="00DB19FB">
        <w:rPr>
          <w:rFonts w:hint="eastAsia"/>
        </w:rPr>
        <w:t>。</w:t>
      </w:r>
    </w:p>
    <w:p w:rsidR="00513B86" w:rsidRPr="00D938BF" w:rsidRDefault="00513B86" w:rsidP="00513B86">
      <w:pPr>
        <w:ind w:left="420" w:firstLine="480"/>
        <w:rPr>
          <w:rFonts w:ascii="宋体" w:hAnsi="宋体"/>
        </w:rPr>
      </w:pPr>
    </w:p>
    <w:p w:rsidR="00513B86" w:rsidRPr="00DB19FB" w:rsidRDefault="00513B86" w:rsidP="00513B86">
      <w:pPr>
        <w:pStyle w:val="5"/>
      </w:pPr>
      <w:bookmarkStart w:id="856" w:name="_Toc130154723"/>
      <w:r w:rsidRPr="00DB19FB">
        <w:rPr>
          <w:rFonts w:hint="eastAsia"/>
        </w:rPr>
        <w:t>业务产品-千兆宽带当月受理量</w:t>
      </w:r>
      <w:r>
        <w:rPr>
          <w:rFonts w:hint="eastAsia"/>
        </w:rPr>
        <w:t>管理</w:t>
      </w:r>
      <w:bookmarkEnd w:id="856"/>
    </w:p>
    <w:p w:rsidR="00513B86" w:rsidRPr="00A14368" w:rsidRDefault="00513B86" w:rsidP="00513B86">
      <w:pPr>
        <w:pStyle w:val="6"/>
        <w:rPr>
          <w:b/>
          <w:bCs/>
          <w:i/>
          <w:iCs w:val="0"/>
        </w:rPr>
      </w:pPr>
      <w:bookmarkStart w:id="857" w:name="_Toc130154724"/>
      <w:r>
        <w:rPr>
          <w:rFonts w:hint="eastAsia"/>
        </w:rPr>
        <w:t>业务产品</w:t>
      </w:r>
      <w:r>
        <w:rPr>
          <w:rFonts w:hint="eastAsia"/>
        </w:rPr>
        <w:t>-</w:t>
      </w:r>
      <w:r>
        <w:rPr>
          <w:rFonts w:hint="eastAsia"/>
        </w:rPr>
        <w:t>千兆宽带当月受理量计算规则管理</w:t>
      </w:r>
      <w:bookmarkEnd w:id="857"/>
    </w:p>
    <w:p w:rsidR="00513B86" w:rsidRPr="00706BDE" w:rsidRDefault="00513B86" w:rsidP="00513B86">
      <w:pPr>
        <w:ind w:left="420" w:firstLine="480"/>
      </w:pPr>
      <w:r>
        <w:lastRenderedPageBreak/>
        <w:t>根据</w:t>
      </w:r>
      <w:r>
        <w:rPr>
          <w:rFonts w:hint="eastAsia"/>
        </w:rPr>
        <w:t>业务产品</w:t>
      </w:r>
      <w:r w:rsidRPr="00DB19FB">
        <w:rPr>
          <w:rFonts w:hint="eastAsia"/>
        </w:rPr>
        <w:t>-</w:t>
      </w:r>
      <w:r>
        <w:rPr>
          <w:rFonts w:hint="eastAsia"/>
        </w:rPr>
        <w:t>千兆宽带变更</w:t>
      </w:r>
      <w:r>
        <w:t>指标说明文档，分析统计口径，将文字统计口径转化为口径数据，在系统中录入统计规则，并提供计算规则的增加、删除、修改功能</w:t>
      </w:r>
      <w:r>
        <w:rPr>
          <w:rFonts w:hint="eastAsia"/>
        </w:rPr>
        <w:t>，业务产品</w:t>
      </w:r>
      <w:r w:rsidRPr="00DB19FB">
        <w:rPr>
          <w:rFonts w:hint="eastAsia"/>
        </w:rPr>
        <w:t>-</w:t>
      </w:r>
      <w:r>
        <w:rPr>
          <w:rFonts w:hint="eastAsia"/>
        </w:rPr>
        <w:t>千兆宽带变更计算规则信息文件入库。</w:t>
      </w:r>
    </w:p>
    <w:p w:rsidR="00513B86" w:rsidRPr="00162339" w:rsidRDefault="00513B86" w:rsidP="00513B86">
      <w:pPr>
        <w:pStyle w:val="6"/>
        <w:rPr>
          <w:b/>
          <w:bCs/>
          <w:i/>
          <w:iCs w:val="0"/>
        </w:rPr>
      </w:pPr>
      <w:bookmarkStart w:id="858" w:name="_Toc130154725"/>
      <w:r>
        <w:rPr>
          <w:rFonts w:hint="eastAsia"/>
        </w:rPr>
        <w:t>业务产品</w:t>
      </w:r>
      <w:r>
        <w:rPr>
          <w:rFonts w:hint="eastAsia"/>
        </w:rPr>
        <w:t>-</w:t>
      </w:r>
      <w:r>
        <w:rPr>
          <w:rFonts w:hint="eastAsia"/>
        </w:rPr>
        <w:t>千兆宽带当月受理量</w:t>
      </w:r>
      <w:r w:rsidRPr="00162339">
        <w:rPr>
          <w:rFonts w:hint="eastAsia"/>
        </w:rPr>
        <w:t>分析</w:t>
      </w:r>
      <w:bookmarkEnd w:id="858"/>
    </w:p>
    <w:p w:rsidR="00513B86" w:rsidRPr="0088147F" w:rsidRDefault="00513B86" w:rsidP="00513B86">
      <w:pPr>
        <w:ind w:left="420" w:firstLine="480"/>
        <w:rPr>
          <w:rFonts w:ascii="宋体" w:hAnsi="宋体"/>
          <w:lang w:val="x-none"/>
        </w:rPr>
      </w:pPr>
      <w:r>
        <w:t>提取对端系统提供的</w:t>
      </w:r>
      <w:r>
        <w:rPr>
          <w:rFonts w:hint="eastAsia"/>
        </w:rPr>
        <w:t>业务产品</w:t>
      </w:r>
      <w:r>
        <w:rPr>
          <w:rFonts w:hint="eastAsia"/>
        </w:rPr>
        <w:t>-</w:t>
      </w:r>
      <w:r>
        <w:rPr>
          <w:rFonts w:hint="eastAsia"/>
        </w:rPr>
        <w:t>千兆宽带当月受理量</w:t>
      </w:r>
      <w:r>
        <w:t>数据，对数据文件进行分析，比对数据文件名称、格式、类型、推送周期，分析完成且无异常，进入数据新增环节。分析失败，提示数据分析异常</w:t>
      </w:r>
      <w:r>
        <w:rPr>
          <w:rFonts w:hint="eastAsia"/>
        </w:rPr>
        <w:t>，再次核查确认数据。</w:t>
      </w:r>
    </w:p>
    <w:p w:rsidR="00513B86" w:rsidRPr="002B06C9" w:rsidRDefault="00513B86" w:rsidP="00513B86">
      <w:pPr>
        <w:pStyle w:val="6"/>
        <w:rPr>
          <w:b/>
          <w:bCs/>
          <w:i/>
          <w:iCs w:val="0"/>
        </w:rPr>
      </w:pPr>
      <w:bookmarkStart w:id="859" w:name="_Toc130154726"/>
      <w:r>
        <w:rPr>
          <w:rFonts w:hint="eastAsia"/>
        </w:rPr>
        <w:t>业务产品</w:t>
      </w:r>
      <w:r>
        <w:rPr>
          <w:rFonts w:hint="eastAsia"/>
        </w:rPr>
        <w:t>-</w:t>
      </w:r>
      <w:r>
        <w:rPr>
          <w:rFonts w:hint="eastAsia"/>
        </w:rPr>
        <w:t>千兆宽带当月受理量</w:t>
      </w:r>
      <w:r w:rsidRPr="002B06C9">
        <w:rPr>
          <w:rFonts w:hint="eastAsia"/>
        </w:rPr>
        <w:t>数据新增</w:t>
      </w:r>
      <w:bookmarkEnd w:id="859"/>
    </w:p>
    <w:p w:rsidR="00513B86" w:rsidRPr="004707D4" w:rsidRDefault="00513B86" w:rsidP="00513B86">
      <w:pPr>
        <w:ind w:left="420" w:firstLine="480"/>
        <w:rPr>
          <w:rFonts w:ascii="宋体" w:hAnsi="宋体"/>
          <w:lang w:val="x-none"/>
        </w:rPr>
      </w:pPr>
      <w:r>
        <w:rPr>
          <w:rFonts w:hint="eastAsia"/>
        </w:rPr>
        <w:t>业务产品</w:t>
      </w:r>
      <w:r>
        <w:rPr>
          <w:rFonts w:hint="eastAsia"/>
        </w:rPr>
        <w:t>-</w:t>
      </w:r>
      <w:r>
        <w:rPr>
          <w:rFonts w:hint="eastAsia"/>
        </w:rPr>
        <w:t>千兆宽带当月受理量</w:t>
      </w:r>
      <w:r>
        <w:t>数据新增功能，</w:t>
      </w:r>
      <w:r>
        <w:rPr>
          <w:rFonts w:hint="eastAsia"/>
        </w:rPr>
        <w:t>业务产品</w:t>
      </w:r>
      <w:r>
        <w:rPr>
          <w:rFonts w:hint="eastAsia"/>
        </w:rPr>
        <w:t>-</w:t>
      </w:r>
      <w:r>
        <w:rPr>
          <w:rFonts w:hint="eastAsia"/>
        </w:rPr>
        <w:t>千兆宽带当月受理量</w:t>
      </w:r>
      <w:r>
        <w:t>指标采集时，</w:t>
      </w:r>
      <w:r>
        <w:rPr>
          <w:rFonts w:hint="eastAsia"/>
        </w:rPr>
        <w:t>依据业务产品</w:t>
      </w:r>
      <w:r>
        <w:rPr>
          <w:rFonts w:hint="eastAsia"/>
        </w:rPr>
        <w:t>-</w:t>
      </w:r>
      <w:r>
        <w:rPr>
          <w:rFonts w:hint="eastAsia"/>
        </w:rPr>
        <w:t>千兆宽带当月受理量</w:t>
      </w:r>
      <w:r>
        <w:t>计算规则</w:t>
      </w:r>
      <w:r>
        <w:rPr>
          <w:rFonts w:hint="eastAsia"/>
        </w:rPr>
        <w:t>，数据</w:t>
      </w:r>
      <w:r>
        <w:t>处理人员确认</w:t>
      </w:r>
      <w:r>
        <w:rPr>
          <w:rFonts w:hint="eastAsia"/>
        </w:rPr>
        <w:t>并</w:t>
      </w:r>
      <w:r>
        <w:t>比对原始数据，将原始的数据和指标数据</w:t>
      </w:r>
      <w:r>
        <w:rPr>
          <w:rFonts w:hint="eastAsia"/>
        </w:rPr>
        <w:t>对应的指标计算规则</w:t>
      </w:r>
      <w:r>
        <w:t>新增进系统库</w:t>
      </w:r>
      <w:r>
        <w:rPr>
          <w:rFonts w:hint="eastAsia"/>
        </w:rPr>
        <w:t>，</w:t>
      </w:r>
      <w:r>
        <w:t>并完成数据文件</w:t>
      </w:r>
      <w:r>
        <w:rPr>
          <w:rFonts w:hint="eastAsia"/>
        </w:rPr>
        <w:t>信息</w:t>
      </w:r>
      <w:r>
        <w:t>入库。</w:t>
      </w:r>
    </w:p>
    <w:p w:rsidR="00513B86" w:rsidRPr="00270D20" w:rsidRDefault="00513B86" w:rsidP="00513B86">
      <w:pPr>
        <w:pStyle w:val="6"/>
        <w:rPr>
          <w:rFonts w:ascii="宋体" w:hAnsi="宋体"/>
          <w:b/>
          <w:bCs/>
          <w:i/>
          <w:iCs w:val="0"/>
          <w:lang w:val="x-none" w:eastAsia="x-none"/>
        </w:rPr>
      </w:pPr>
      <w:bookmarkStart w:id="860" w:name="_Toc130154727"/>
      <w:r>
        <w:rPr>
          <w:rFonts w:hint="eastAsia"/>
        </w:rPr>
        <w:t>业务产品</w:t>
      </w:r>
      <w:r>
        <w:rPr>
          <w:rFonts w:hint="eastAsia"/>
        </w:rPr>
        <w:t>-</w:t>
      </w:r>
      <w:r>
        <w:rPr>
          <w:rFonts w:hint="eastAsia"/>
        </w:rPr>
        <w:t>千兆宽带当月受理量</w:t>
      </w:r>
      <w:r>
        <w:rPr>
          <w:rFonts w:ascii="宋体" w:hAnsi="宋体" w:hint="eastAsia"/>
          <w:lang w:val="x-none"/>
        </w:rPr>
        <w:t>数</w:t>
      </w:r>
      <w:r w:rsidRPr="005170E3">
        <w:rPr>
          <w:rFonts w:ascii="宋体" w:hAnsi="宋体" w:hint="eastAsia"/>
          <w:lang w:val="x-none"/>
        </w:rPr>
        <w:t>据校验</w:t>
      </w:r>
      <w:bookmarkEnd w:id="860"/>
    </w:p>
    <w:p w:rsidR="00513B86" w:rsidRPr="00DB19FB" w:rsidRDefault="00513B86" w:rsidP="00513B86">
      <w:pPr>
        <w:ind w:left="420" w:firstLine="480"/>
        <w:jc w:val="both"/>
        <w:rPr>
          <w:rFonts w:ascii="宋体" w:hAnsi="宋体"/>
          <w:lang w:val="x-none"/>
        </w:rPr>
      </w:pPr>
      <w:r>
        <w:t>数据处理人员新增</w:t>
      </w:r>
      <w:r>
        <w:rPr>
          <w:rFonts w:hint="eastAsia"/>
        </w:rPr>
        <w:t>业务产品</w:t>
      </w:r>
      <w:r>
        <w:rPr>
          <w:rFonts w:hint="eastAsia"/>
        </w:rPr>
        <w:t>-</w:t>
      </w:r>
      <w:r>
        <w:rPr>
          <w:rFonts w:hint="eastAsia"/>
        </w:rPr>
        <w:t>千兆宽带当月受理量</w:t>
      </w:r>
      <w:r>
        <w:rPr>
          <w:rFonts w:ascii="宋体" w:hAnsi="宋体" w:hint="eastAsia"/>
          <w:lang w:val="x-none"/>
        </w:rPr>
        <w:t>数据</w:t>
      </w:r>
      <w:r>
        <w:t>后，系统会对新增数据的名称</w:t>
      </w:r>
      <w:r>
        <w:rPr>
          <w:rFonts w:hint="eastAsia"/>
        </w:rPr>
        <w:t>、取数口径、数据文件类型、文件编码、调用参数等信息进行校验，判断</w:t>
      </w:r>
      <w:r>
        <w:t>系统中是否已经存在了相同的数据，如存在，则系统提示数据已经存在，并且不允许继续进行后续数据的处理。</w:t>
      </w:r>
    </w:p>
    <w:p w:rsidR="00513B86" w:rsidRPr="00DB19FB" w:rsidRDefault="00513B86" w:rsidP="00513B86">
      <w:pPr>
        <w:pStyle w:val="6"/>
        <w:rPr>
          <w:rFonts w:ascii="宋体" w:hAnsi="宋体"/>
          <w:b/>
          <w:bCs/>
          <w:i/>
          <w:iCs w:val="0"/>
          <w:lang w:val="x-none" w:eastAsia="x-none"/>
        </w:rPr>
      </w:pPr>
      <w:bookmarkStart w:id="861" w:name="_Toc130154728"/>
      <w:r>
        <w:rPr>
          <w:rFonts w:hint="eastAsia"/>
        </w:rPr>
        <w:t>业务产品</w:t>
      </w:r>
      <w:r>
        <w:rPr>
          <w:rFonts w:hint="eastAsia"/>
        </w:rPr>
        <w:t>-</w:t>
      </w:r>
      <w:r>
        <w:rPr>
          <w:rFonts w:hint="eastAsia"/>
        </w:rPr>
        <w:t>千兆宽带当月受理量</w:t>
      </w:r>
      <w:r w:rsidRPr="00DB19FB">
        <w:rPr>
          <w:rFonts w:ascii="宋体" w:hAnsi="宋体" w:hint="eastAsia"/>
          <w:lang w:val="x-none"/>
        </w:rPr>
        <w:t>数据</w:t>
      </w:r>
      <w:r>
        <w:rPr>
          <w:rFonts w:ascii="宋体" w:hAnsi="宋体" w:hint="eastAsia"/>
          <w:lang w:val="x-none"/>
        </w:rPr>
        <w:t>计算</w:t>
      </w:r>
      <w:bookmarkEnd w:id="861"/>
    </w:p>
    <w:p w:rsidR="00513B86" w:rsidRPr="00DB19FB" w:rsidRDefault="00513B86" w:rsidP="00513B86">
      <w:pPr>
        <w:ind w:left="420" w:firstLine="480"/>
        <w:rPr>
          <w:rFonts w:ascii="宋体" w:hAnsi="宋体"/>
          <w:lang w:val="x-none"/>
        </w:rPr>
      </w:pPr>
      <w:r>
        <w:rPr>
          <w:rFonts w:hint="eastAsia"/>
        </w:rPr>
        <w:t>业务产品</w:t>
      </w:r>
      <w:r>
        <w:rPr>
          <w:rFonts w:hint="eastAsia"/>
        </w:rPr>
        <w:t>-</w:t>
      </w:r>
      <w:r>
        <w:rPr>
          <w:rFonts w:hint="eastAsia"/>
        </w:rPr>
        <w:t>千兆宽带当月受理量数据</w:t>
      </w:r>
      <w:r w:rsidRPr="00DB19FB">
        <w:rPr>
          <w:rFonts w:ascii="宋体" w:hAnsi="宋体" w:hint="eastAsia"/>
          <w:lang w:val="x-none"/>
        </w:rPr>
        <w:t>解析</w:t>
      </w:r>
      <w:r>
        <w:rPr>
          <w:rFonts w:hint="eastAsia"/>
        </w:rPr>
        <w:t>成功，根据业务产品</w:t>
      </w:r>
      <w:r>
        <w:rPr>
          <w:rFonts w:hint="eastAsia"/>
        </w:rPr>
        <w:t>-</w:t>
      </w:r>
      <w:r>
        <w:rPr>
          <w:rFonts w:hint="eastAsia"/>
        </w:rPr>
        <w:t>千兆宽带当月受理量</w:t>
      </w:r>
      <w:r w:rsidRPr="00DB19FB">
        <w:rPr>
          <w:rFonts w:hint="eastAsia"/>
        </w:rPr>
        <w:t>指标</w:t>
      </w:r>
      <w:r>
        <w:rPr>
          <w:rFonts w:hint="eastAsia"/>
        </w:rPr>
        <w:t>计算规则，</w:t>
      </w:r>
      <w:r>
        <w:rPr>
          <w:rFonts w:ascii="宋体" w:hAnsi="宋体" w:hint="eastAsia"/>
          <w:lang w:val="x-none"/>
        </w:rPr>
        <w:t>匹配对应的</w:t>
      </w:r>
      <w:r w:rsidRPr="00DB19FB">
        <w:rPr>
          <w:rFonts w:ascii="宋体" w:hAnsi="宋体" w:hint="eastAsia"/>
          <w:lang w:val="x-none"/>
        </w:rPr>
        <w:t>地市、区县编码值</w:t>
      </w:r>
      <w:r>
        <w:rPr>
          <w:rFonts w:ascii="宋体" w:hAnsi="宋体" w:hint="eastAsia"/>
          <w:lang w:val="x-none"/>
        </w:rPr>
        <w:t>并</w:t>
      </w:r>
      <w:r w:rsidRPr="00DB19FB">
        <w:rPr>
          <w:rFonts w:ascii="宋体" w:hAnsi="宋体" w:hint="eastAsia"/>
          <w:lang w:val="x-none"/>
        </w:rPr>
        <w:t>对</w:t>
      </w:r>
      <w:r>
        <w:rPr>
          <w:rFonts w:ascii="宋体" w:hAnsi="宋体" w:hint="eastAsia"/>
          <w:lang w:val="x-none"/>
        </w:rPr>
        <w:t>指标</w:t>
      </w:r>
      <w:r w:rsidRPr="00DB19FB">
        <w:rPr>
          <w:rFonts w:ascii="宋体" w:hAnsi="宋体" w:hint="eastAsia"/>
          <w:lang w:val="x-none"/>
        </w:rPr>
        <w:t>数据进行关联</w:t>
      </w:r>
      <w:r>
        <w:rPr>
          <w:rFonts w:hint="eastAsia"/>
        </w:rPr>
        <w:t>，输出当月业务产品</w:t>
      </w:r>
      <w:r>
        <w:rPr>
          <w:rFonts w:hint="eastAsia"/>
        </w:rPr>
        <w:t>-</w:t>
      </w:r>
      <w:r>
        <w:rPr>
          <w:rFonts w:hint="eastAsia"/>
        </w:rPr>
        <w:t>千兆宽带当月受理量数据。</w:t>
      </w:r>
    </w:p>
    <w:p w:rsidR="00513B86" w:rsidRPr="00DB19FB" w:rsidRDefault="00513B86" w:rsidP="00513B86">
      <w:pPr>
        <w:pStyle w:val="6"/>
        <w:rPr>
          <w:rFonts w:ascii="宋体" w:hAnsi="宋体"/>
          <w:b/>
          <w:bCs/>
          <w:i/>
          <w:iCs w:val="0"/>
          <w:lang w:val="x-none" w:eastAsia="x-none"/>
        </w:rPr>
      </w:pPr>
      <w:bookmarkStart w:id="862" w:name="_Toc130154729"/>
      <w:r>
        <w:rPr>
          <w:rFonts w:hint="eastAsia"/>
        </w:rPr>
        <w:t>业务产品</w:t>
      </w:r>
      <w:r>
        <w:rPr>
          <w:rFonts w:hint="eastAsia"/>
        </w:rPr>
        <w:t>-</w:t>
      </w:r>
      <w:r>
        <w:rPr>
          <w:rFonts w:hint="eastAsia"/>
        </w:rPr>
        <w:t>千兆宽带当月受理量</w:t>
      </w:r>
      <w:r w:rsidRPr="00DB19FB">
        <w:rPr>
          <w:rFonts w:ascii="宋体" w:hAnsi="宋体" w:hint="eastAsia"/>
          <w:lang w:val="x-none"/>
        </w:rPr>
        <w:t>数据保存</w:t>
      </w:r>
      <w:bookmarkEnd w:id="862"/>
    </w:p>
    <w:p w:rsidR="00513B86" w:rsidRPr="00DB19FB" w:rsidRDefault="00513B86" w:rsidP="00513B86">
      <w:pPr>
        <w:ind w:left="420" w:firstLine="480"/>
        <w:rPr>
          <w:rFonts w:ascii="宋体" w:hAnsi="宋体"/>
          <w:lang w:val="x-none"/>
        </w:rPr>
      </w:pPr>
      <w:r>
        <w:rPr>
          <w:rFonts w:hint="eastAsia"/>
        </w:rPr>
        <w:lastRenderedPageBreak/>
        <w:t>业务产品</w:t>
      </w:r>
      <w:r>
        <w:rPr>
          <w:rFonts w:hint="eastAsia"/>
        </w:rPr>
        <w:t>-</w:t>
      </w:r>
      <w:r>
        <w:rPr>
          <w:rFonts w:hint="eastAsia"/>
        </w:rPr>
        <w:t>千兆宽带当月受理量</w:t>
      </w:r>
      <w:r>
        <w:rPr>
          <w:rFonts w:ascii="宋体" w:hAnsi="宋体" w:hint="eastAsia"/>
          <w:lang w:val="x-none"/>
        </w:rPr>
        <w:t>数据</w:t>
      </w:r>
      <w:r w:rsidRPr="00DB19FB">
        <w:rPr>
          <w:rFonts w:ascii="宋体" w:hAnsi="宋体" w:hint="eastAsia"/>
          <w:lang w:val="x-none"/>
        </w:rPr>
        <w:t>关联完成</w:t>
      </w:r>
      <w:r>
        <w:rPr>
          <w:rFonts w:ascii="宋体" w:hAnsi="宋体" w:hint="eastAsia"/>
          <w:lang w:val="x-none"/>
        </w:rPr>
        <w:t>，</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513B86" w:rsidRPr="00DB19FB" w:rsidRDefault="00513B86" w:rsidP="00513B86">
      <w:pPr>
        <w:pStyle w:val="6"/>
        <w:rPr>
          <w:b/>
          <w:bCs/>
          <w:i/>
          <w:iCs w:val="0"/>
        </w:rPr>
      </w:pPr>
      <w:bookmarkStart w:id="863" w:name="_Toc130154730"/>
      <w:r w:rsidRPr="00DB19FB">
        <w:rPr>
          <w:rFonts w:hint="eastAsia"/>
        </w:rPr>
        <w:t>全省</w:t>
      </w:r>
      <w:r>
        <w:rPr>
          <w:rFonts w:hint="eastAsia"/>
        </w:rPr>
        <w:t>业务产品</w:t>
      </w:r>
      <w:r>
        <w:rPr>
          <w:rFonts w:hint="eastAsia"/>
        </w:rPr>
        <w:t>-</w:t>
      </w:r>
      <w:r>
        <w:rPr>
          <w:rFonts w:hint="eastAsia"/>
        </w:rPr>
        <w:t>千兆宽带当月受理量数据查询</w:t>
      </w:r>
      <w:bookmarkEnd w:id="863"/>
    </w:p>
    <w:p w:rsidR="00513B86" w:rsidRDefault="00513B86" w:rsidP="00513B86">
      <w:pPr>
        <w:ind w:left="420" w:firstLine="480"/>
      </w:pPr>
      <w:r>
        <w:rPr>
          <w:rFonts w:ascii="宋体" w:hAnsi="宋体" w:hint="eastAsia"/>
          <w:lang w:val="x-none"/>
        </w:rPr>
        <w:t>输入G</w:t>
      </w:r>
      <w:r>
        <w:rPr>
          <w:rFonts w:ascii="宋体" w:hAnsi="宋体"/>
          <w:lang w:val="x-none"/>
        </w:rPr>
        <w:t>IS</w:t>
      </w:r>
      <w:r>
        <w:rPr>
          <w:rFonts w:ascii="宋体" w:hAnsi="宋体" w:hint="eastAsia"/>
          <w:lang w:val="x-none"/>
        </w:rPr>
        <w:t>信息、区域、</w:t>
      </w:r>
      <w:r w:rsidRPr="00DB19FB">
        <w:rPr>
          <w:rFonts w:ascii="宋体" w:hAnsi="宋体" w:hint="eastAsia"/>
          <w:lang w:val="x-none"/>
        </w:rPr>
        <w:t>时间</w:t>
      </w:r>
      <w:r>
        <w:rPr>
          <w:rFonts w:ascii="宋体" w:hAnsi="宋体" w:hint="eastAsia"/>
          <w:lang w:val="x-none"/>
        </w:rPr>
        <w:t>等查询信息，查询完成展示</w:t>
      </w:r>
      <w:r w:rsidRPr="00DB19FB">
        <w:rPr>
          <w:rFonts w:hint="eastAsia"/>
        </w:rPr>
        <w:t>全省</w:t>
      </w:r>
      <w:r>
        <w:rPr>
          <w:rFonts w:hint="eastAsia"/>
        </w:rPr>
        <w:t>业务产品</w:t>
      </w:r>
      <w:r>
        <w:rPr>
          <w:rFonts w:hint="eastAsia"/>
        </w:rPr>
        <w:t>-</w:t>
      </w:r>
      <w:r>
        <w:rPr>
          <w:rFonts w:hint="eastAsia"/>
        </w:rPr>
        <w:t>千兆宽带当月受理量</w:t>
      </w:r>
      <w:r>
        <w:rPr>
          <w:rFonts w:ascii="宋体" w:hAnsi="宋体" w:hint="eastAsia"/>
          <w:lang w:val="x-none"/>
        </w:rPr>
        <w:t>数据结果</w:t>
      </w:r>
      <w:r w:rsidRPr="00DB19FB">
        <w:rPr>
          <w:rFonts w:hint="eastAsia"/>
        </w:rPr>
        <w:t>。</w:t>
      </w:r>
    </w:p>
    <w:p w:rsidR="00513B86" w:rsidRPr="00DB19FB" w:rsidRDefault="00513B86" w:rsidP="00513B86">
      <w:pPr>
        <w:pStyle w:val="6"/>
        <w:rPr>
          <w:b/>
          <w:bCs/>
          <w:i/>
          <w:iCs w:val="0"/>
        </w:rPr>
      </w:pPr>
      <w:bookmarkStart w:id="864" w:name="_Toc130154731"/>
      <w:r w:rsidRPr="00DB19FB">
        <w:rPr>
          <w:rFonts w:hint="eastAsia"/>
        </w:rPr>
        <w:t>区县</w:t>
      </w:r>
      <w:r>
        <w:rPr>
          <w:rFonts w:hint="eastAsia"/>
        </w:rPr>
        <w:t>业务产品</w:t>
      </w:r>
      <w:r>
        <w:rPr>
          <w:rFonts w:hint="eastAsia"/>
        </w:rPr>
        <w:t>-</w:t>
      </w:r>
      <w:r>
        <w:rPr>
          <w:rFonts w:hint="eastAsia"/>
        </w:rPr>
        <w:t>千兆宽带当月受理量数据查询</w:t>
      </w:r>
      <w:bookmarkEnd w:id="864"/>
    </w:p>
    <w:p w:rsidR="00513B86" w:rsidRDefault="00513B86" w:rsidP="00513B86">
      <w:pPr>
        <w:ind w:left="420" w:firstLine="480"/>
      </w:pPr>
      <w:r w:rsidRPr="00DF78AA">
        <w:rPr>
          <w:rFonts w:ascii="宋体" w:hAnsi="宋体" w:hint="eastAsia"/>
          <w:lang w:val="x-none"/>
        </w:rPr>
        <w:t>综调人员登录综调中心，进入</w:t>
      </w:r>
      <w:r>
        <w:rPr>
          <w:rFonts w:ascii="宋体" w:hAnsi="宋体" w:hint="eastAsia"/>
          <w:lang w:val="x-none"/>
        </w:rPr>
        <w:t>业务专区</w:t>
      </w:r>
      <w:r w:rsidRPr="00DF78AA">
        <w:rPr>
          <w:rFonts w:ascii="宋体" w:hAnsi="宋体" w:hint="eastAsia"/>
          <w:lang w:val="x-none"/>
        </w:rPr>
        <w:t>管理模块，选择</w:t>
      </w:r>
      <w:r w:rsidRPr="00DB19FB">
        <w:rPr>
          <w:rFonts w:hint="eastAsia"/>
        </w:rPr>
        <w:t>全省</w:t>
      </w:r>
      <w:r>
        <w:rPr>
          <w:rFonts w:hint="eastAsia"/>
        </w:rPr>
        <w:t>业务产品</w:t>
      </w:r>
      <w:r w:rsidRPr="00DB19FB">
        <w:rPr>
          <w:rFonts w:hint="eastAsia"/>
        </w:rPr>
        <w:t>-</w:t>
      </w:r>
      <w:r>
        <w:rPr>
          <w:rFonts w:hint="eastAsia"/>
        </w:rPr>
        <w:t>千兆宽带</w:t>
      </w:r>
      <w:r w:rsidRPr="00DF78AA">
        <w:rPr>
          <w:rFonts w:ascii="宋体" w:hAnsi="宋体" w:hint="eastAsia"/>
          <w:lang w:val="x-none"/>
        </w:rPr>
        <w:t>界面，输入日期、查询后展示该指标区县的趋势图</w:t>
      </w:r>
      <w:r w:rsidRPr="00DB19FB">
        <w:rPr>
          <w:rFonts w:hint="eastAsia"/>
        </w:rPr>
        <w:t>。</w:t>
      </w:r>
    </w:p>
    <w:p w:rsidR="00513B86" w:rsidRPr="00DB19FB" w:rsidRDefault="00513B86" w:rsidP="00513B86">
      <w:pPr>
        <w:pStyle w:val="5"/>
      </w:pPr>
      <w:bookmarkStart w:id="865" w:name="_Toc130154732"/>
      <w:r w:rsidRPr="00DB19FB">
        <w:rPr>
          <w:rFonts w:hint="eastAsia"/>
        </w:rPr>
        <w:t>业务产品-</w:t>
      </w:r>
      <w:r>
        <w:rPr>
          <w:rFonts w:hint="eastAsia"/>
        </w:rPr>
        <w:t>千兆宽带</w:t>
      </w:r>
      <w:r w:rsidRPr="00DB19FB">
        <w:rPr>
          <w:rFonts w:hint="eastAsia"/>
        </w:rPr>
        <w:t>本月归档量</w:t>
      </w:r>
      <w:r>
        <w:rPr>
          <w:rFonts w:hint="eastAsia"/>
        </w:rPr>
        <w:t>管理</w:t>
      </w:r>
      <w:bookmarkEnd w:id="865"/>
    </w:p>
    <w:p w:rsidR="00513B86" w:rsidRPr="00A14368" w:rsidRDefault="00513B86" w:rsidP="00513B86">
      <w:pPr>
        <w:pStyle w:val="6"/>
        <w:rPr>
          <w:b/>
          <w:bCs/>
          <w:i/>
          <w:iCs w:val="0"/>
        </w:rPr>
      </w:pPr>
      <w:bookmarkStart w:id="866" w:name="_Toc130154733"/>
      <w:r>
        <w:rPr>
          <w:rFonts w:hint="eastAsia"/>
        </w:rPr>
        <w:t>业务产品</w:t>
      </w:r>
      <w:r>
        <w:rPr>
          <w:rFonts w:hint="eastAsia"/>
        </w:rPr>
        <w:t>-</w:t>
      </w:r>
      <w:r>
        <w:rPr>
          <w:rFonts w:hint="eastAsia"/>
        </w:rPr>
        <w:t>千兆宽带本月归档量计算规则管理</w:t>
      </w:r>
      <w:bookmarkEnd w:id="866"/>
    </w:p>
    <w:p w:rsidR="00513B86" w:rsidRPr="00706BDE" w:rsidRDefault="00513B86" w:rsidP="00513B86">
      <w:pPr>
        <w:ind w:left="420" w:firstLine="480"/>
      </w:pPr>
      <w:r>
        <w:t>根据</w:t>
      </w:r>
      <w:r>
        <w:rPr>
          <w:rFonts w:hint="eastAsia"/>
        </w:rPr>
        <w:t>业务产品</w:t>
      </w:r>
      <w:r w:rsidRPr="00DB19FB">
        <w:rPr>
          <w:rFonts w:hint="eastAsia"/>
        </w:rPr>
        <w:t>-</w:t>
      </w:r>
      <w:r>
        <w:rPr>
          <w:rFonts w:hint="eastAsia"/>
        </w:rPr>
        <w:t>千兆宽带变更</w:t>
      </w:r>
      <w:r>
        <w:t>指标说明文档，分析统计口径，将文字统计口径转化为口径数据，在系统中录入统计规则，并提供计算规则的增加、删除、修改功能</w:t>
      </w:r>
      <w:r>
        <w:rPr>
          <w:rFonts w:hint="eastAsia"/>
        </w:rPr>
        <w:t>，业务产品</w:t>
      </w:r>
      <w:r w:rsidRPr="00DB19FB">
        <w:rPr>
          <w:rFonts w:hint="eastAsia"/>
        </w:rPr>
        <w:t>-</w:t>
      </w:r>
      <w:r>
        <w:rPr>
          <w:rFonts w:hint="eastAsia"/>
        </w:rPr>
        <w:t>千兆宽带变更计算规则信息文件入库。</w:t>
      </w:r>
    </w:p>
    <w:p w:rsidR="00513B86" w:rsidRPr="00162339" w:rsidRDefault="00513B86" w:rsidP="00513B86">
      <w:pPr>
        <w:pStyle w:val="6"/>
        <w:rPr>
          <w:b/>
          <w:bCs/>
          <w:i/>
          <w:iCs w:val="0"/>
        </w:rPr>
      </w:pPr>
      <w:bookmarkStart w:id="867" w:name="_Toc130154734"/>
      <w:r>
        <w:rPr>
          <w:rFonts w:hint="eastAsia"/>
        </w:rPr>
        <w:t>业务产品</w:t>
      </w:r>
      <w:r>
        <w:rPr>
          <w:rFonts w:hint="eastAsia"/>
        </w:rPr>
        <w:t>-</w:t>
      </w:r>
      <w:r>
        <w:rPr>
          <w:rFonts w:hint="eastAsia"/>
        </w:rPr>
        <w:t>千兆宽带本月归档量</w:t>
      </w:r>
      <w:r w:rsidRPr="00162339">
        <w:rPr>
          <w:rFonts w:hint="eastAsia"/>
        </w:rPr>
        <w:t>分析</w:t>
      </w:r>
      <w:bookmarkEnd w:id="867"/>
    </w:p>
    <w:p w:rsidR="00513B86" w:rsidRPr="0088147F" w:rsidRDefault="00513B86" w:rsidP="00513B86">
      <w:pPr>
        <w:ind w:left="420" w:firstLine="480"/>
        <w:rPr>
          <w:rFonts w:ascii="宋体" w:hAnsi="宋体"/>
          <w:lang w:val="x-none"/>
        </w:rPr>
      </w:pPr>
      <w:r>
        <w:t>提取对端系统提供的</w:t>
      </w:r>
      <w:r>
        <w:rPr>
          <w:rFonts w:hint="eastAsia"/>
        </w:rPr>
        <w:t>业务产品</w:t>
      </w:r>
      <w:r>
        <w:rPr>
          <w:rFonts w:hint="eastAsia"/>
        </w:rPr>
        <w:t>-</w:t>
      </w:r>
      <w:r>
        <w:rPr>
          <w:rFonts w:hint="eastAsia"/>
        </w:rPr>
        <w:t>千兆宽带本月归档量</w:t>
      </w:r>
      <w:r>
        <w:t>数据，对数据文件进行分析，比对数据文件名称、格式、类型、推送周期，分析完成且无异常，进入数据新增环节。分析失败，提示数据分析异常</w:t>
      </w:r>
      <w:r>
        <w:rPr>
          <w:rFonts w:hint="eastAsia"/>
        </w:rPr>
        <w:t>，再次核查确认数据。</w:t>
      </w:r>
    </w:p>
    <w:p w:rsidR="00513B86" w:rsidRPr="002B06C9" w:rsidRDefault="00513B86" w:rsidP="00513B86">
      <w:pPr>
        <w:pStyle w:val="6"/>
        <w:rPr>
          <w:b/>
          <w:bCs/>
          <w:i/>
          <w:iCs w:val="0"/>
        </w:rPr>
      </w:pPr>
      <w:bookmarkStart w:id="868" w:name="_Toc130154735"/>
      <w:r>
        <w:rPr>
          <w:rFonts w:hint="eastAsia"/>
        </w:rPr>
        <w:t>业务产品</w:t>
      </w:r>
      <w:r>
        <w:rPr>
          <w:rFonts w:hint="eastAsia"/>
        </w:rPr>
        <w:t>-</w:t>
      </w:r>
      <w:r>
        <w:rPr>
          <w:rFonts w:hint="eastAsia"/>
        </w:rPr>
        <w:t>千兆宽带本月归档量</w:t>
      </w:r>
      <w:r w:rsidRPr="002B06C9">
        <w:rPr>
          <w:rFonts w:hint="eastAsia"/>
        </w:rPr>
        <w:t>数据新增</w:t>
      </w:r>
      <w:bookmarkEnd w:id="868"/>
    </w:p>
    <w:p w:rsidR="00513B86" w:rsidRPr="004707D4" w:rsidRDefault="00513B86" w:rsidP="00513B86">
      <w:pPr>
        <w:ind w:left="420" w:firstLine="480"/>
        <w:rPr>
          <w:rFonts w:ascii="宋体" w:hAnsi="宋体"/>
          <w:lang w:val="x-none"/>
        </w:rPr>
      </w:pPr>
      <w:r>
        <w:rPr>
          <w:rFonts w:hint="eastAsia"/>
        </w:rPr>
        <w:t>业务产品</w:t>
      </w:r>
      <w:r>
        <w:rPr>
          <w:rFonts w:hint="eastAsia"/>
        </w:rPr>
        <w:t>-</w:t>
      </w:r>
      <w:r>
        <w:rPr>
          <w:rFonts w:hint="eastAsia"/>
        </w:rPr>
        <w:t>千兆宽带本月归档量</w:t>
      </w:r>
      <w:r>
        <w:t>数据新增功能，</w:t>
      </w:r>
      <w:r>
        <w:rPr>
          <w:rFonts w:hint="eastAsia"/>
        </w:rPr>
        <w:t>业务产品</w:t>
      </w:r>
      <w:r>
        <w:rPr>
          <w:rFonts w:hint="eastAsia"/>
        </w:rPr>
        <w:t>-</w:t>
      </w:r>
      <w:r>
        <w:rPr>
          <w:rFonts w:hint="eastAsia"/>
        </w:rPr>
        <w:t>千兆宽带本月归档量</w:t>
      </w:r>
      <w:r>
        <w:t>指标采集时，</w:t>
      </w:r>
      <w:r>
        <w:rPr>
          <w:rFonts w:hint="eastAsia"/>
        </w:rPr>
        <w:t>依据业务产品</w:t>
      </w:r>
      <w:r>
        <w:rPr>
          <w:rFonts w:hint="eastAsia"/>
        </w:rPr>
        <w:t>-</w:t>
      </w:r>
      <w:r>
        <w:rPr>
          <w:rFonts w:hint="eastAsia"/>
        </w:rPr>
        <w:t>千兆宽带本月归档量</w:t>
      </w:r>
      <w:r>
        <w:t>计算规则</w:t>
      </w:r>
      <w:r>
        <w:rPr>
          <w:rFonts w:hint="eastAsia"/>
        </w:rPr>
        <w:t>，数据</w:t>
      </w:r>
      <w:r>
        <w:t>处理人员确认</w:t>
      </w:r>
      <w:r>
        <w:rPr>
          <w:rFonts w:hint="eastAsia"/>
        </w:rPr>
        <w:t>并</w:t>
      </w:r>
      <w:r>
        <w:t>比对原始数据，将原始的数据和指标数据</w:t>
      </w:r>
      <w:r>
        <w:rPr>
          <w:rFonts w:hint="eastAsia"/>
        </w:rPr>
        <w:t>对应的指标计算规则</w:t>
      </w:r>
      <w:r>
        <w:t>新增进系统库</w:t>
      </w:r>
      <w:r>
        <w:rPr>
          <w:rFonts w:hint="eastAsia"/>
        </w:rPr>
        <w:t>，</w:t>
      </w:r>
      <w:r>
        <w:t>并完成数据文件</w:t>
      </w:r>
      <w:r>
        <w:rPr>
          <w:rFonts w:hint="eastAsia"/>
        </w:rPr>
        <w:t>信息</w:t>
      </w:r>
      <w:r>
        <w:t>入库。</w:t>
      </w:r>
    </w:p>
    <w:p w:rsidR="00513B86" w:rsidRPr="00270D20" w:rsidRDefault="00513B86" w:rsidP="00513B86">
      <w:pPr>
        <w:pStyle w:val="6"/>
        <w:rPr>
          <w:rFonts w:ascii="宋体" w:hAnsi="宋体"/>
          <w:b/>
          <w:bCs/>
          <w:i/>
          <w:iCs w:val="0"/>
          <w:lang w:val="x-none" w:eastAsia="x-none"/>
        </w:rPr>
      </w:pPr>
      <w:bookmarkStart w:id="869" w:name="_Toc130154736"/>
      <w:r>
        <w:rPr>
          <w:rFonts w:hint="eastAsia"/>
        </w:rPr>
        <w:lastRenderedPageBreak/>
        <w:t>业务产品</w:t>
      </w:r>
      <w:r>
        <w:rPr>
          <w:rFonts w:hint="eastAsia"/>
        </w:rPr>
        <w:t>-</w:t>
      </w:r>
      <w:r>
        <w:rPr>
          <w:rFonts w:hint="eastAsia"/>
        </w:rPr>
        <w:t>千兆宽带本月归档量</w:t>
      </w:r>
      <w:r>
        <w:rPr>
          <w:rFonts w:ascii="宋体" w:hAnsi="宋体" w:hint="eastAsia"/>
          <w:lang w:val="x-none"/>
        </w:rPr>
        <w:t>数</w:t>
      </w:r>
      <w:r w:rsidRPr="005170E3">
        <w:rPr>
          <w:rFonts w:ascii="宋体" w:hAnsi="宋体" w:hint="eastAsia"/>
          <w:lang w:val="x-none"/>
        </w:rPr>
        <w:t>据校验</w:t>
      </w:r>
      <w:bookmarkEnd w:id="869"/>
    </w:p>
    <w:p w:rsidR="00513B86" w:rsidRPr="00DB19FB" w:rsidRDefault="00513B86" w:rsidP="00513B86">
      <w:pPr>
        <w:ind w:left="420" w:firstLine="480"/>
        <w:jc w:val="both"/>
        <w:rPr>
          <w:rFonts w:ascii="宋体" w:hAnsi="宋体"/>
          <w:lang w:val="x-none"/>
        </w:rPr>
      </w:pPr>
      <w:r>
        <w:t>数据处理人员新增</w:t>
      </w:r>
      <w:r>
        <w:rPr>
          <w:rFonts w:hint="eastAsia"/>
        </w:rPr>
        <w:t>业务产品</w:t>
      </w:r>
      <w:r>
        <w:rPr>
          <w:rFonts w:hint="eastAsia"/>
        </w:rPr>
        <w:t>-</w:t>
      </w:r>
      <w:r>
        <w:rPr>
          <w:rFonts w:hint="eastAsia"/>
        </w:rPr>
        <w:t>千兆宽带本月归档量</w:t>
      </w:r>
      <w:r>
        <w:rPr>
          <w:rFonts w:ascii="宋体" w:hAnsi="宋体" w:hint="eastAsia"/>
          <w:lang w:val="x-none"/>
        </w:rPr>
        <w:t>数据</w:t>
      </w:r>
      <w:r>
        <w:t>后，系统会对新增数据的名称</w:t>
      </w:r>
      <w:r>
        <w:rPr>
          <w:rFonts w:hint="eastAsia"/>
        </w:rPr>
        <w:t>、取数口径、数据文件类型、文件编码、调用参数等信息进行校验，判断</w:t>
      </w:r>
      <w:r>
        <w:t>系统中是否已经存在了相同的数据，如存在，则系统提示数据已经存在，并且不允许继续进行后续数据的处理。</w:t>
      </w:r>
    </w:p>
    <w:p w:rsidR="00513B86" w:rsidRPr="00DB19FB" w:rsidRDefault="00513B86" w:rsidP="00513B86">
      <w:pPr>
        <w:pStyle w:val="6"/>
        <w:rPr>
          <w:rFonts w:ascii="宋体" w:hAnsi="宋体"/>
          <w:b/>
          <w:bCs/>
          <w:i/>
          <w:iCs w:val="0"/>
          <w:lang w:val="x-none" w:eastAsia="x-none"/>
        </w:rPr>
      </w:pPr>
      <w:bookmarkStart w:id="870" w:name="_Toc130154737"/>
      <w:r>
        <w:rPr>
          <w:rFonts w:hint="eastAsia"/>
        </w:rPr>
        <w:t>业务产品</w:t>
      </w:r>
      <w:r>
        <w:rPr>
          <w:rFonts w:hint="eastAsia"/>
        </w:rPr>
        <w:t>-</w:t>
      </w:r>
      <w:r>
        <w:rPr>
          <w:rFonts w:hint="eastAsia"/>
        </w:rPr>
        <w:t>千兆宽带本月归档量</w:t>
      </w:r>
      <w:r w:rsidRPr="00DB19FB">
        <w:rPr>
          <w:rFonts w:ascii="宋体" w:hAnsi="宋体" w:hint="eastAsia"/>
          <w:lang w:val="x-none"/>
        </w:rPr>
        <w:t>数据</w:t>
      </w:r>
      <w:r>
        <w:rPr>
          <w:rFonts w:ascii="宋体" w:hAnsi="宋体" w:hint="eastAsia"/>
          <w:lang w:val="x-none"/>
        </w:rPr>
        <w:t>计算</w:t>
      </w:r>
      <w:bookmarkEnd w:id="870"/>
    </w:p>
    <w:p w:rsidR="00513B86" w:rsidRPr="00DB19FB" w:rsidRDefault="00513B86" w:rsidP="00513B86">
      <w:pPr>
        <w:ind w:left="420" w:firstLine="480"/>
        <w:rPr>
          <w:rFonts w:ascii="宋体" w:hAnsi="宋体"/>
          <w:lang w:val="x-none"/>
        </w:rPr>
      </w:pPr>
      <w:r>
        <w:rPr>
          <w:rFonts w:hint="eastAsia"/>
        </w:rPr>
        <w:t>业务产品</w:t>
      </w:r>
      <w:r>
        <w:rPr>
          <w:rFonts w:hint="eastAsia"/>
        </w:rPr>
        <w:t>-</w:t>
      </w:r>
      <w:r>
        <w:rPr>
          <w:rFonts w:hint="eastAsia"/>
        </w:rPr>
        <w:t>千兆宽带本月归档量数据</w:t>
      </w:r>
      <w:r w:rsidRPr="00DB19FB">
        <w:rPr>
          <w:rFonts w:ascii="宋体" w:hAnsi="宋体" w:hint="eastAsia"/>
          <w:lang w:val="x-none"/>
        </w:rPr>
        <w:t>解析</w:t>
      </w:r>
      <w:r>
        <w:rPr>
          <w:rFonts w:hint="eastAsia"/>
        </w:rPr>
        <w:t>成功，根据业务产品</w:t>
      </w:r>
      <w:r>
        <w:rPr>
          <w:rFonts w:hint="eastAsia"/>
        </w:rPr>
        <w:t>-</w:t>
      </w:r>
      <w:r>
        <w:rPr>
          <w:rFonts w:hint="eastAsia"/>
        </w:rPr>
        <w:t>千兆宽带本月归档量</w:t>
      </w:r>
      <w:r w:rsidRPr="00DB19FB">
        <w:rPr>
          <w:rFonts w:hint="eastAsia"/>
        </w:rPr>
        <w:t>指标</w:t>
      </w:r>
      <w:r>
        <w:rPr>
          <w:rFonts w:hint="eastAsia"/>
        </w:rPr>
        <w:t>计算规则，</w:t>
      </w:r>
      <w:r>
        <w:rPr>
          <w:rFonts w:ascii="宋体" w:hAnsi="宋体" w:hint="eastAsia"/>
          <w:lang w:val="x-none"/>
        </w:rPr>
        <w:t>匹配对应的</w:t>
      </w:r>
      <w:r w:rsidRPr="00DB19FB">
        <w:rPr>
          <w:rFonts w:ascii="宋体" w:hAnsi="宋体" w:hint="eastAsia"/>
          <w:lang w:val="x-none"/>
        </w:rPr>
        <w:t>地市、区县编码值</w:t>
      </w:r>
      <w:r>
        <w:rPr>
          <w:rFonts w:ascii="宋体" w:hAnsi="宋体" w:hint="eastAsia"/>
          <w:lang w:val="x-none"/>
        </w:rPr>
        <w:t>并</w:t>
      </w:r>
      <w:r w:rsidRPr="00DB19FB">
        <w:rPr>
          <w:rFonts w:ascii="宋体" w:hAnsi="宋体" w:hint="eastAsia"/>
          <w:lang w:val="x-none"/>
        </w:rPr>
        <w:t>对</w:t>
      </w:r>
      <w:r>
        <w:rPr>
          <w:rFonts w:ascii="宋体" w:hAnsi="宋体" w:hint="eastAsia"/>
          <w:lang w:val="x-none"/>
        </w:rPr>
        <w:t>指标</w:t>
      </w:r>
      <w:r w:rsidRPr="00DB19FB">
        <w:rPr>
          <w:rFonts w:ascii="宋体" w:hAnsi="宋体" w:hint="eastAsia"/>
          <w:lang w:val="x-none"/>
        </w:rPr>
        <w:t>数据进行关联</w:t>
      </w:r>
      <w:r>
        <w:rPr>
          <w:rFonts w:hint="eastAsia"/>
        </w:rPr>
        <w:t>，输出当月业务产品</w:t>
      </w:r>
      <w:r>
        <w:rPr>
          <w:rFonts w:hint="eastAsia"/>
        </w:rPr>
        <w:t>-</w:t>
      </w:r>
      <w:r>
        <w:rPr>
          <w:rFonts w:hint="eastAsia"/>
        </w:rPr>
        <w:t>千兆宽带本月归档量数据。</w:t>
      </w:r>
    </w:p>
    <w:p w:rsidR="00513B86" w:rsidRPr="00DB19FB" w:rsidRDefault="00513B86" w:rsidP="00513B86">
      <w:pPr>
        <w:pStyle w:val="6"/>
        <w:rPr>
          <w:rFonts w:ascii="宋体" w:hAnsi="宋体"/>
          <w:b/>
          <w:bCs/>
          <w:i/>
          <w:iCs w:val="0"/>
          <w:lang w:val="x-none" w:eastAsia="x-none"/>
        </w:rPr>
      </w:pPr>
      <w:bookmarkStart w:id="871" w:name="_Toc130154738"/>
      <w:r>
        <w:rPr>
          <w:rFonts w:hint="eastAsia"/>
        </w:rPr>
        <w:t>业务产品</w:t>
      </w:r>
      <w:r>
        <w:rPr>
          <w:rFonts w:hint="eastAsia"/>
        </w:rPr>
        <w:t>-</w:t>
      </w:r>
      <w:r>
        <w:rPr>
          <w:rFonts w:hint="eastAsia"/>
        </w:rPr>
        <w:t>千兆宽带本月归档量</w:t>
      </w:r>
      <w:r w:rsidRPr="00DB19FB">
        <w:rPr>
          <w:rFonts w:ascii="宋体" w:hAnsi="宋体" w:hint="eastAsia"/>
          <w:lang w:val="x-none"/>
        </w:rPr>
        <w:t>数据保存</w:t>
      </w:r>
      <w:bookmarkEnd w:id="871"/>
    </w:p>
    <w:p w:rsidR="00513B86" w:rsidRPr="00DB19FB" w:rsidRDefault="00513B86" w:rsidP="00513B86">
      <w:pPr>
        <w:ind w:left="420" w:firstLine="480"/>
        <w:rPr>
          <w:rFonts w:ascii="宋体" w:hAnsi="宋体"/>
          <w:lang w:val="x-none"/>
        </w:rPr>
      </w:pPr>
      <w:r>
        <w:rPr>
          <w:rFonts w:hint="eastAsia"/>
        </w:rPr>
        <w:t>业务产品</w:t>
      </w:r>
      <w:r>
        <w:rPr>
          <w:rFonts w:hint="eastAsia"/>
        </w:rPr>
        <w:t>-</w:t>
      </w:r>
      <w:r>
        <w:rPr>
          <w:rFonts w:hint="eastAsia"/>
        </w:rPr>
        <w:t>千兆宽带本月归档量</w:t>
      </w:r>
      <w:r>
        <w:rPr>
          <w:rFonts w:ascii="宋体" w:hAnsi="宋体" w:hint="eastAsia"/>
          <w:lang w:val="x-none"/>
        </w:rPr>
        <w:t>数据</w:t>
      </w:r>
      <w:r w:rsidRPr="00DB19FB">
        <w:rPr>
          <w:rFonts w:ascii="宋体" w:hAnsi="宋体" w:hint="eastAsia"/>
          <w:lang w:val="x-none"/>
        </w:rPr>
        <w:t>关联完成</w:t>
      </w:r>
      <w:r>
        <w:rPr>
          <w:rFonts w:ascii="宋体" w:hAnsi="宋体" w:hint="eastAsia"/>
          <w:lang w:val="x-none"/>
        </w:rPr>
        <w:t>，</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513B86" w:rsidRPr="00DB19FB" w:rsidRDefault="00513B86" w:rsidP="00513B86">
      <w:pPr>
        <w:pStyle w:val="6"/>
        <w:rPr>
          <w:b/>
          <w:bCs/>
          <w:i/>
          <w:iCs w:val="0"/>
        </w:rPr>
      </w:pPr>
      <w:bookmarkStart w:id="872" w:name="_Toc130154739"/>
      <w:r w:rsidRPr="00DB19FB">
        <w:rPr>
          <w:rFonts w:hint="eastAsia"/>
        </w:rPr>
        <w:t>全省</w:t>
      </w:r>
      <w:r>
        <w:rPr>
          <w:rFonts w:hint="eastAsia"/>
        </w:rPr>
        <w:t>业务产品</w:t>
      </w:r>
      <w:r>
        <w:rPr>
          <w:rFonts w:hint="eastAsia"/>
        </w:rPr>
        <w:t>-</w:t>
      </w:r>
      <w:r>
        <w:rPr>
          <w:rFonts w:hint="eastAsia"/>
        </w:rPr>
        <w:t>千兆宽带本月归档量数据查询</w:t>
      </w:r>
      <w:bookmarkEnd w:id="872"/>
    </w:p>
    <w:p w:rsidR="00513B86" w:rsidRDefault="00513B86" w:rsidP="00513B86">
      <w:pPr>
        <w:ind w:left="420" w:firstLine="480"/>
      </w:pPr>
      <w:r>
        <w:rPr>
          <w:rFonts w:ascii="宋体" w:hAnsi="宋体" w:hint="eastAsia"/>
          <w:lang w:val="x-none"/>
        </w:rPr>
        <w:t>输入G</w:t>
      </w:r>
      <w:r>
        <w:rPr>
          <w:rFonts w:ascii="宋体" w:hAnsi="宋体"/>
          <w:lang w:val="x-none"/>
        </w:rPr>
        <w:t>IS</w:t>
      </w:r>
      <w:r>
        <w:rPr>
          <w:rFonts w:ascii="宋体" w:hAnsi="宋体" w:hint="eastAsia"/>
          <w:lang w:val="x-none"/>
        </w:rPr>
        <w:t>信息、区域、</w:t>
      </w:r>
      <w:r w:rsidRPr="00DB19FB">
        <w:rPr>
          <w:rFonts w:ascii="宋体" w:hAnsi="宋体" w:hint="eastAsia"/>
          <w:lang w:val="x-none"/>
        </w:rPr>
        <w:t>时间</w:t>
      </w:r>
      <w:r>
        <w:rPr>
          <w:rFonts w:ascii="宋体" w:hAnsi="宋体" w:hint="eastAsia"/>
          <w:lang w:val="x-none"/>
        </w:rPr>
        <w:t>等查询信息，查询完成展示</w:t>
      </w:r>
      <w:r w:rsidRPr="00DB19FB">
        <w:rPr>
          <w:rFonts w:hint="eastAsia"/>
        </w:rPr>
        <w:t>全省</w:t>
      </w:r>
      <w:r>
        <w:rPr>
          <w:rFonts w:hint="eastAsia"/>
        </w:rPr>
        <w:t>业务产品</w:t>
      </w:r>
      <w:r>
        <w:rPr>
          <w:rFonts w:hint="eastAsia"/>
        </w:rPr>
        <w:t>-</w:t>
      </w:r>
      <w:r>
        <w:rPr>
          <w:rFonts w:hint="eastAsia"/>
        </w:rPr>
        <w:t>千兆宽带本月归档量</w:t>
      </w:r>
      <w:r>
        <w:rPr>
          <w:rFonts w:ascii="宋体" w:hAnsi="宋体" w:hint="eastAsia"/>
          <w:lang w:val="x-none"/>
        </w:rPr>
        <w:t>数据结果</w:t>
      </w:r>
      <w:r w:rsidRPr="00DB19FB">
        <w:rPr>
          <w:rFonts w:hint="eastAsia"/>
        </w:rPr>
        <w:t>。</w:t>
      </w:r>
    </w:p>
    <w:p w:rsidR="00513B86" w:rsidRPr="00DB19FB" w:rsidRDefault="00513B86" w:rsidP="00513B86">
      <w:pPr>
        <w:pStyle w:val="6"/>
        <w:rPr>
          <w:b/>
          <w:bCs/>
          <w:i/>
          <w:iCs w:val="0"/>
        </w:rPr>
      </w:pPr>
      <w:bookmarkStart w:id="873" w:name="_Toc130154740"/>
      <w:r w:rsidRPr="00DB19FB">
        <w:rPr>
          <w:rFonts w:hint="eastAsia"/>
        </w:rPr>
        <w:t>区县</w:t>
      </w:r>
      <w:r>
        <w:rPr>
          <w:rFonts w:hint="eastAsia"/>
        </w:rPr>
        <w:t>业务产品</w:t>
      </w:r>
      <w:r>
        <w:rPr>
          <w:rFonts w:hint="eastAsia"/>
        </w:rPr>
        <w:t>-</w:t>
      </w:r>
      <w:r>
        <w:rPr>
          <w:rFonts w:hint="eastAsia"/>
        </w:rPr>
        <w:t>千兆宽带本月归档量数据查询</w:t>
      </w:r>
      <w:bookmarkEnd w:id="873"/>
    </w:p>
    <w:p w:rsidR="00513B86" w:rsidRDefault="00513B86" w:rsidP="00513B86">
      <w:pPr>
        <w:ind w:left="420" w:firstLine="480"/>
      </w:pPr>
      <w:r w:rsidRPr="00DF78AA">
        <w:rPr>
          <w:rFonts w:ascii="宋体" w:hAnsi="宋体" w:hint="eastAsia"/>
          <w:lang w:val="x-none"/>
        </w:rPr>
        <w:t>综调人员登录综调中心，进入</w:t>
      </w:r>
      <w:r>
        <w:rPr>
          <w:rFonts w:ascii="宋体" w:hAnsi="宋体" w:hint="eastAsia"/>
          <w:lang w:val="x-none"/>
        </w:rPr>
        <w:t>业务专区</w:t>
      </w:r>
      <w:r w:rsidRPr="00DF78AA">
        <w:rPr>
          <w:rFonts w:ascii="宋体" w:hAnsi="宋体" w:hint="eastAsia"/>
          <w:lang w:val="x-none"/>
        </w:rPr>
        <w:t>管理模块，选择</w:t>
      </w:r>
      <w:r w:rsidRPr="00DB19FB">
        <w:rPr>
          <w:rFonts w:hint="eastAsia"/>
        </w:rPr>
        <w:t>全省</w:t>
      </w:r>
      <w:r>
        <w:rPr>
          <w:rFonts w:hint="eastAsia"/>
        </w:rPr>
        <w:t>业务产品</w:t>
      </w:r>
      <w:r w:rsidRPr="00DB19FB">
        <w:rPr>
          <w:rFonts w:hint="eastAsia"/>
        </w:rPr>
        <w:t>-</w:t>
      </w:r>
      <w:r>
        <w:rPr>
          <w:rFonts w:hint="eastAsia"/>
        </w:rPr>
        <w:t>千兆宽带</w:t>
      </w:r>
      <w:r w:rsidRPr="00DF78AA">
        <w:rPr>
          <w:rFonts w:ascii="宋体" w:hAnsi="宋体" w:hint="eastAsia"/>
          <w:lang w:val="x-none"/>
        </w:rPr>
        <w:t>界面，输入日期、查询后展示该指标区县的趋势图</w:t>
      </w:r>
      <w:r w:rsidRPr="00DB19FB">
        <w:rPr>
          <w:rFonts w:hint="eastAsia"/>
        </w:rPr>
        <w:t>。</w:t>
      </w:r>
    </w:p>
    <w:p w:rsidR="00513B86" w:rsidRPr="00DB19FB" w:rsidRDefault="00513B86" w:rsidP="00513B86">
      <w:pPr>
        <w:pStyle w:val="5"/>
      </w:pPr>
      <w:bookmarkStart w:id="874" w:name="_Toc130154741"/>
      <w:r w:rsidRPr="00DB19FB">
        <w:rPr>
          <w:rFonts w:hint="eastAsia"/>
        </w:rPr>
        <w:t>业务产品-</w:t>
      </w:r>
      <w:r>
        <w:rPr>
          <w:rFonts w:hint="eastAsia"/>
        </w:rPr>
        <w:t>千兆宽带</w:t>
      </w:r>
      <w:r w:rsidRPr="00DB19FB">
        <w:rPr>
          <w:rFonts w:hint="eastAsia"/>
        </w:rPr>
        <w:t>今日受理量</w:t>
      </w:r>
      <w:r>
        <w:rPr>
          <w:rFonts w:hint="eastAsia"/>
        </w:rPr>
        <w:t>管理</w:t>
      </w:r>
      <w:bookmarkEnd w:id="874"/>
    </w:p>
    <w:p w:rsidR="00513B86" w:rsidRPr="00A14368" w:rsidRDefault="00513B86" w:rsidP="00513B86">
      <w:pPr>
        <w:pStyle w:val="6"/>
        <w:rPr>
          <w:b/>
          <w:bCs/>
          <w:i/>
          <w:iCs w:val="0"/>
        </w:rPr>
      </w:pPr>
      <w:bookmarkStart w:id="875" w:name="_Toc130154742"/>
      <w:r>
        <w:rPr>
          <w:rFonts w:hint="eastAsia"/>
        </w:rPr>
        <w:t>业务产品</w:t>
      </w:r>
      <w:r>
        <w:rPr>
          <w:rFonts w:hint="eastAsia"/>
        </w:rPr>
        <w:t>-</w:t>
      </w:r>
      <w:r>
        <w:rPr>
          <w:rFonts w:hint="eastAsia"/>
        </w:rPr>
        <w:t>千兆宽带今日受理量计算规则管理</w:t>
      </w:r>
      <w:bookmarkEnd w:id="875"/>
    </w:p>
    <w:p w:rsidR="00513B86" w:rsidRPr="00706BDE" w:rsidRDefault="00513B86" w:rsidP="00513B86">
      <w:pPr>
        <w:ind w:left="420" w:firstLine="480"/>
      </w:pPr>
      <w:r>
        <w:t>根据</w:t>
      </w:r>
      <w:r>
        <w:rPr>
          <w:rFonts w:hint="eastAsia"/>
        </w:rPr>
        <w:t>业务产品</w:t>
      </w:r>
      <w:r w:rsidRPr="00DB19FB">
        <w:rPr>
          <w:rFonts w:hint="eastAsia"/>
        </w:rPr>
        <w:t>-</w:t>
      </w:r>
      <w:r>
        <w:rPr>
          <w:rFonts w:hint="eastAsia"/>
        </w:rPr>
        <w:t>千兆宽带变更</w:t>
      </w:r>
      <w:r>
        <w:t>指标说明文档，分析统计口径，将文字统计口径转化为口径数据，在系统中录入统计规则，并提供计算规则的增加、删</w:t>
      </w:r>
      <w:r>
        <w:lastRenderedPageBreak/>
        <w:t>除、修改功能</w:t>
      </w:r>
      <w:r>
        <w:rPr>
          <w:rFonts w:hint="eastAsia"/>
        </w:rPr>
        <w:t>，业务产品</w:t>
      </w:r>
      <w:r w:rsidRPr="00DB19FB">
        <w:rPr>
          <w:rFonts w:hint="eastAsia"/>
        </w:rPr>
        <w:t>-</w:t>
      </w:r>
      <w:r>
        <w:rPr>
          <w:rFonts w:hint="eastAsia"/>
        </w:rPr>
        <w:t>千兆宽带变更计算规则信息文件入库。</w:t>
      </w:r>
    </w:p>
    <w:p w:rsidR="00513B86" w:rsidRPr="00162339" w:rsidRDefault="00513B86" w:rsidP="00513B86">
      <w:pPr>
        <w:pStyle w:val="6"/>
        <w:rPr>
          <w:b/>
          <w:bCs/>
          <w:i/>
          <w:iCs w:val="0"/>
        </w:rPr>
      </w:pPr>
      <w:bookmarkStart w:id="876" w:name="_Toc130154743"/>
      <w:r>
        <w:rPr>
          <w:rFonts w:hint="eastAsia"/>
        </w:rPr>
        <w:t>业务产品</w:t>
      </w:r>
      <w:r>
        <w:rPr>
          <w:rFonts w:hint="eastAsia"/>
        </w:rPr>
        <w:t>-</w:t>
      </w:r>
      <w:r>
        <w:rPr>
          <w:rFonts w:hint="eastAsia"/>
        </w:rPr>
        <w:t>千兆宽带今日受理量</w:t>
      </w:r>
      <w:r w:rsidRPr="00162339">
        <w:rPr>
          <w:rFonts w:hint="eastAsia"/>
        </w:rPr>
        <w:t>分析</w:t>
      </w:r>
      <w:bookmarkEnd w:id="876"/>
    </w:p>
    <w:p w:rsidR="00513B86" w:rsidRPr="0088147F" w:rsidRDefault="00513B86" w:rsidP="00513B86">
      <w:pPr>
        <w:ind w:left="420" w:firstLine="480"/>
        <w:rPr>
          <w:rFonts w:ascii="宋体" w:hAnsi="宋体"/>
          <w:lang w:val="x-none"/>
        </w:rPr>
      </w:pPr>
      <w:r>
        <w:t>提取对端系统提供的</w:t>
      </w:r>
      <w:r>
        <w:rPr>
          <w:rFonts w:hint="eastAsia"/>
        </w:rPr>
        <w:t>业务产品</w:t>
      </w:r>
      <w:r>
        <w:rPr>
          <w:rFonts w:hint="eastAsia"/>
        </w:rPr>
        <w:t>-</w:t>
      </w:r>
      <w:r>
        <w:rPr>
          <w:rFonts w:hint="eastAsia"/>
        </w:rPr>
        <w:t>千兆宽带今日受理量</w:t>
      </w:r>
      <w:r>
        <w:t>数据，对数据文件进行分析，比对数据文件名称、格式、类型、推送周期，分析完成且无异常，进入数据新增环节。分析失败，提示数据分析异常</w:t>
      </w:r>
      <w:r>
        <w:rPr>
          <w:rFonts w:hint="eastAsia"/>
        </w:rPr>
        <w:t>，再次核查确认数据。</w:t>
      </w:r>
    </w:p>
    <w:p w:rsidR="00513B86" w:rsidRPr="002B06C9" w:rsidRDefault="00513B86" w:rsidP="00513B86">
      <w:pPr>
        <w:pStyle w:val="6"/>
        <w:rPr>
          <w:b/>
          <w:bCs/>
          <w:i/>
          <w:iCs w:val="0"/>
        </w:rPr>
      </w:pPr>
      <w:bookmarkStart w:id="877" w:name="_Toc130154744"/>
      <w:r>
        <w:rPr>
          <w:rFonts w:hint="eastAsia"/>
        </w:rPr>
        <w:t>业务产品</w:t>
      </w:r>
      <w:r>
        <w:rPr>
          <w:rFonts w:hint="eastAsia"/>
        </w:rPr>
        <w:t>-</w:t>
      </w:r>
      <w:r>
        <w:rPr>
          <w:rFonts w:hint="eastAsia"/>
        </w:rPr>
        <w:t>千兆宽带今日受理量</w:t>
      </w:r>
      <w:r w:rsidRPr="002B06C9">
        <w:rPr>
          <w:rFonts w:hint="eastAsia"/>
        </w:rPr>
        <w:t>数据新增</w:t>
      </w:r>
      <w:bookmarkEnd w:id="877"/>
    </w:p>
    <w:p w:rsidR="00513B86" w:rsidRPr="004707D4" w:rsidRDefault="00513B86" w:rsidP="00513B86">
      <w:pPr>
        <w:ind w:left="420" w:firstLine="480"/>
        <w:rPr>
          <w:rFonts w:ascii="宋体" w:hAnsi="宋体"/>
          <w:lang w:val="x-none"/>
        </w:rPr>
      </w:pPr>
      <w:r>
        <w:rPr>
          <w:rFonts w:hint="eastAsia"/>
        </w:rPr>
        <w:t>业务产品</w:t>
      </w:r>
      <w:r>
        <w:rPr>
          <w:rFonts w:hint="eastAsia"/>
        </w:rPr>
        <w:t>-</w:t>
      </w:r>
      <w:r>
        <w:rPr>
          <w:rFonts w:hint="eastAsia"/>
        </w:rPr>
        <w:t>千兆宽带今日受理量</w:t>
      </w:r>
      <w:r>
        <w:t>数据新增功能，</w:t>
      </w:r>
      <w:r>
        <w:rPr>
          <w:rFonts w:hint="eastAsia"/>
        </w:rPr>
        <w:t>业务产品</w:t>
      </w:r>
      <w:r>
        <w:rPr>
          <w:rFonts w:hint="eastAsia"/>
        </w:rPr>
        <w:t>-</w:t>
      </w:r>
      <w:r>
        <w:rPr>
          <w:rFonts w:hint="eastAsia"/>
        </w:rPr>
        <w:t>千兆宽带今日受理量</w:t>
      </w:r>
      <w:r>
        <w:t>指标采集时，</w:t>
      </w:r>
      <w:r>
        <w:rPr>
          <w:rFonts w:hint="eastAsia"/>
        </w:rPr>
        <w:t>依据业务产品</w:t>
      </w:r>
      <w:r>
        <w:rPr>
          <w:rFonts w:hint="eastAsia"/>
        </w:rPr>
        <w:t>-</w:t>
      </w:r>
      <w:r>
        <w:rPr>
          <w:rFonts w:hint="eastAsia"/>
        </w:rPr>
        <w:t>千兆宽带今日受理量</w:t>
      </w:r>
      <w:r>
        <w:t>计算规则</w:t>
      </w:r>
      <w:r>
        <w:rPr>
          <w:rFonts w:hint="eastAsia"/>
        </w:rPr>
        <w:t>，数据</w:t>
      </w:r>
      <w:r>
        <w:t>处理人员确认</w:t>
      </w:r>
      <w:r>
        <w:rPr>
          <w:rFonts w:hint="eastAsia"/>
        </w:rPr>
        <w:t>并</w:t>
      </w:r>
      <w:r>
        <w:t>比对原始数据，将原始的数据和指标数据</w:t>
      </w:r>
      <w:r>
        <w:rPr>
          <w:rFonts w:hint="eastAsia"/>
        </w:rPr>
        <w:t>对应的指标计算规则</w:t>
      </w:r>
      <w:r>
        <w:t>新增进系统库</w:t>
      </w:r>
      <w:r>
        <w:rPr>
          <w:rFonts w:hint="eastAsia"/>
        </w:rPr>
        <w:t>，</w:t>
      </w:r>
      <w:r>
        <w:t>并完成数据文件</w:t>
      </w:r>
      <w:r>
        <w:rPr>
          <w:rFonts w:hint="eastAsia"/>
        </w:rPr>
        <w:t>信息</w:t>
      </w:r>
      <w:r>
        <w:t>入库。</w:t>
      </w:r>
    </w:p>
    <w:p w:rsidR="00513B86" w:rsidRPr="00270D20" w:rsidRDefault="00513B86" w:rsidP="00513B86">
      <w:pPr>
        <w:pStyle w:val="6"/>
        <w:rPr>
          <w:rFonts w:ascii="宋体" w:hAnsi="宋体"/>
          <w:b/>
          <w:bCs/>
          <w:i/>
          <w:iCs w:val="0"/>
          <w:lang w:val="x-none" w:eastAsia="x-none"/>
        </w:rPr>
      </w:pPr>
      <w:bookmarkStart w:id="878" w:name="_Toc130154745"/>
      <w:r>
        <w:rPr>
          <w:rFonts w:hint="eastAsia"/>
        </w:rPr>
        <w:t>业务产品</w:t>
      </w:r>
      <w:r>
        <w:rPr>
          <w:rFonts w:hint="eastAsia"/>
        </w:rPr>
        <w:t>-</w:t>
      </w:r>
      <w:r>
        <w:rPr>
          <w:rFonts w:hint="eastAsia"/>
        </w:rPr>
        <w:t>千兆宽带今日受理量</w:t>
      </w:r>
      <w:r>
        <w:rPr>
          <w:rFonts w:ascii="宋体" w:hAnsi="宋体" w:hint="eastAsia"/>
          <w:lang w:val="x-none"/>
        </w:rPr>
        <w:t>数</w:t>
      </w:r>
      <w:r w:rsidRPr="005170E3">
        <w:rPr>
          <w:rFonts w:ascii="宋体" w:hAnsi="宋体" w:hint="eastAsia"/>
          <w:lang w:val="x-none"/>
        </w:rPr>
        <w:t>据校验</w:t>
      </w:r>
      <w:bookmarkEnd w:id="878"/>
    </w:p>
    <w:p w:rsidR="00513B86" w:rsidRPr="00DB19FB" w:rsidRDefault="00513B86" w:rsidP="00513B86">
      <w:pPr>
        <w:ind w:left="420" w:firstLine="480"/>
        <w:jc w:val="both"/>
        <w:rPr>
          <w:rFonts w:ascii="宋体" w:hAnsi="宋体"/>
          <w:lang w:val="x-none"/>
        </w:rPr>
      </w:pPr>
      <w:r>
        <w:t>数据处理人员新增</w:t>
      </w:r>
      <w:r>
        <w:rPr>
          <w:rFonts w:hint="eastAsia"/>
        </w:rPr>
        <w:t>业务产品</w:t>
      </w:r>
      <w:r>
        <w:rPr>
          <w:rFonts w:hint="eastAsia"/>
        </w:rPr>
        <w:t>-</w:t>
      </w:r>
      <w:r>
        <w:rPr>
          <w:rFonts w:hint="eastAsia"/>
        </w:rPr>
        <w:t>千兆宽带今日受理量</w:t>
      </w:r>
      <w:r>
        <w:rPr>
          <w:rFonts w:ascii="宋体" w:hAnsi="宋体" w:hint="eastAsia"/>
          <w:lang w:val="x-none"/>
        </w:rPr>
        <w:t>数据</w:t>
      </w:r>
      <w:r>
        <w:t>后，系统会对新增数据的名称</w:t>
      </w:r>
      <w:r>
        <w:rPr>
          <w:rFonts w:hint="eastAsia"/>
        </w:rPr>
        <w:t>、取数口径、数据文件类型、文件编码、调用参数等信息进行校验，判断</w:t>
      </w:r>
      <w:r>
        <w:t>系统中是否已经存在了相同的数据，如存在，则系统提示数据已经存在，并且不允许继续进行后续数据的处理。</w:t>
      </w:r>
    </w:p>
    <w:p w:rsidR="00513B86" w:rsidRPr="00DB19FB" w:rsidRDefault="00513B86" w:rsidP="00513B86">
      <w:pPr>
        <w:pStyle w:val="6"/>
        <w:rPr>
          <w:rFonts w:ascii="宋体" w:hAnsi="宋体"/>
          <w:b/>
          <w:bCs/>
          <w:i/>
          <w:iCs w:val="0"/>
          <w:lang w:val="x-none" w:eastAsia="x-none"/>
        </w:rPr>
      </w:pPr>
      <w:bookmarkStart w:id="879" w:name="_Toc130154746"/>
      <w:r>
        <w:rPr>
          <w:rFonts w:hint="eastAsia"/>
        </w:rPr>
        <w:t>业务产品</w:t>
      </w:r>
      <w:r>
        <w:rPr>
          <w:rFonts w:hint="eastAsia"/>
        </w:rPr>
        <w:t>-</w:t>
      </w:r>
      <w:r>
        <w:rPr>
          <w:rFonts w:hint="eastAsia"/>
        </w:rPr>
        <w:t>千兆宽带今日受理量</w:t>
      </w:r>
      <w:r w:rsidRPr="00DB19FB">
        <w:rPr>
          <w:rFonts w:ascii="宋体" w:hAnsi="宋体" w:hint="eastAsia"/>
          <w:lang w:val="x-none"/>
        </w:rPr>
        <w:t>数据</w:t>
      </w:r>
      <w:r>
        <w:rPr>
          <w:rFonts w:ascii="宋体" w:hAnsi="宋体" w:hint="eastAsia"/>
          <w:lang w:val="x-none"/>
        </w:rPr>
        <w:t>计算</w:t>
      </w:r>
      <w:bookmarkEnd w:id="879"/>
    </w:p>
    <w:p w:rsidR="00513B86" w:rsidRPr="00DB19FB" w:rsidRDefault="00513B86" w:rsidP="00513B86">
      <w:pPr>
        <w:ind w:left="420" w:firstLine="480"/>
        <w:rPr>
          <w:rFonts w:ascii="宋体" w:hAnsi="宋体"/>
          <w:lang w:val="x-none"/>
        </w:rPr>
      </w:pPr>
      <w:r>
        <w:rPr>
          <w:rFonts w:hint="eastAsia"/>
        </w:rPr>
        <w:t>业务产品</w:t>
      </w:r>
      <w:r>
        <w:rPr>
          <w:rFonts w:hint="eastAsia"/>
        </w:rPr>
        <w:t>-</w:t>
      </w:r>
      <w:r>
        <w:rPr>
          <w:rFonts w:hint="eastAsia"/>
        </w:rPr>
        <w:t>千兆宽带今日受理量数据</w:t>
      </w:r>
      <w:r w:rsidRPr="00DB19FB">
        <w:rPr>
          <w:rFonts w:ascii="宋体" w:hAnsi="宋体" w:hint="eastAsia"/>
          <w:lang w:val="x-none"/>
        </w:rPr>
        <w:t>解析</w:t>
      </w:r>
      <w:r>
        <w:rPr>
          <w:rFonts w:hint="eastAsia"/>
        </w:rPr>
        <w:t>成功，根据业务产品</w:t>
      </w:r>
      <w:r>
        <w:rPr>
          <w:rFonts w:hint="eastAsia"/>
        </w:rPr>
        <w:t>-</w:t>
      </w:r>
      <w:r>
        <w:rPr>
          <w:rFonts w:hint="eastAsia"/>
        </w:rPr>
        <w:t>千兆宽带今日受理量</w:t>
      </w:r>
      <w:r w:rsidRPr="00DB19FB">
        <w:rPr>
          <w:rFonts w:hint="eastAsia"/>
        </w:rPr>
        <w:t>指标</w:t>
      </w:r>
      <w:r>
        <w:rPr>
          <w:rFonts w:hint="eastAsia"/>
        </w:rPr>
        <w:t>计算规则，</w:t>
      </w:r>
      <w:r>
        <w:rPr>
          <w:rFonts w:ascii="宋体" w:hAnsi="宋体" w:hint="eastAsia"/>
          <w:lang w:val="x-none"/>
        </w:rPr>
        <w:t>匹配对应的</w:t>
      </w:r>
      <w:r w:rsidRPr="00DB19FB">
        <w:rPr>
          <w:rFonts w:ascii="宋体" w:hAnsi="宋体" w:hint="eastAsia"/>
          <w:lang w:val="x-none"/>
        </w:rPr>
        <w:t>地市、区县编码值</w:t>
      </w:r>
      <w:r>
        <w:rPr>
          <w:rFonts w:ascii="宋体" w:hAnsi="宋体" w:hint="eastAsia"/>
          <w:lang w:val="x-none"/>
        </w:rPr>
        <w:t>并</w:t>
      </w:r>
      <w:r w:rsidRPr="00DB19FB">
        <w:rPr>
          <w:rFonts w:ascii="宋体" w:hAnsi="宋体" w:hint="eastAsia"/>
          <w:lang w:val="x-none"/>
        </w:rPr>
        <w:t>对</w:t>
      </w:r>
      <w:r>
        <w:rPr>
          <w:rFonts w:ascii="宋体" w:hAnsi="宋体" w:hint="eastAsia"/>
          <w:lang w:val="x-none"/>
        </w:rPr>
        <w:t>指标</w:t>
      </w:r>
      <w:r w:rsidRPr="00DB19FB">
        <w:rPr>
          <w:rFonts w:ascii="宋体" w:hAnsi="宋体" w:hint="eastAsia"/>
          <w:lang w:val="x-none"/>
        </w:rPr>
        <w:t>数据进行关联</w:t>
      </w:r>
      <w:r>
        <w:rPr>
          <w:rFonts w:hint="eastAsia"/>
        </w:rPr>
        <w:t>，输出当月业务产品</w:t>
      </w:r>
      <w:r>
        <w:rPr>
          <w:rFonts w:hint="eastAsia"/>
        </w:rPr>
        <w:t>-</w:t>
      </w:r>
      <w:r>
        <w:rPr>
          <w:rFonts w:hint="eastAsia"/>
        </w:rPr>
        <w:t>千兆宽带今日受理量数据。</w:t>
      </w:r>
    </w:p>
    <w:p w:rsidR="00513B86" w:rsidRPr="00DB19FB" w:rsidRDefault="00513B86" w:rsidP="00513B86">
      <w:pPr>
        <w:pStyle w:val="6"/>
        <w:rPr>
          <w:rFonts w:ascii="宋体" w:hAnsi="宋体"/>
          <w:b/>
          <w:bCs/>
          <w:i/>
          <w:iCs w:val="0"/>
          <w:lang w:val="x-none" w:eastAsia="x-none"/>
        </w:rPr>
      </w:pPr>
      <w:bookmarkStart w:id="880" w:name="_Toc130154747"/>
      <w:r>
        <w:rPr>
          <w:rFonts w:hint="eastAsia"/>
        </w:rPr>
        <w:t>业务产品</w:t>
      </w:r>
      <w:r>
        <w:rPr>
          <w:rFonts w:hint="eastAsia"/>
        </w:rPr>
        <w:t>-</w:t>
      </w:r>
      <w:r>
        <w:rPr>
          <w:rFonts w:hint="eastAsia"/>
        </w:rPr>
        <w:t>千兆宽带今日受理量</w:t>
      </w:r>
      <w:r w:rsidRPr="00DB19FB">
        <w:rPr>
          <w:rFonts w:ascii="宋体" w:hAnsi="宋体" w:hint="eastAsia"/>
          <w:lang w:val="x-none"/>
        </w:rPr>
        <w:t>数据保存</w:t>
      </w:r>
      <w:bookmarkEnd w:id="880"/>
    </w:p>
    <w:p w:rsidR="00513B86" w:rsidRPr="00DB19FB" w:rsidRDefault="00513B86" w:rsidP="00513B86">
      <w:pPr>
        <w:ind w:left="420" w:firstLine="480"/>
        <w:rPr>
          <w:rFonts w:ascii="宋体" w:hAnsi="宋体"/>
          <w:lang w:val="x-none"/>
        </w:rPr>
      </w:pPr>
      <w:r>
        <w:rPr>
          <w:rFonts w:hint="eastAsia"/>
        </w:rPr>
        <w:t>业务产品</w:t>
      </w:r>
      <w:r>
        <w:rPr>
          <w:rFonts w:hint="eastAsia"/>
        </w:rPr>
        <w:t>-</w:t>
      </w:r>
      <w:r>
        <w:rPr>
          <w:rFonts w:hint="eastAsia"/>
        </w:rPr>
        <w:t>千兆宽带今日受理量</w:t>
      </w:r>
      <w:r>
        <w:rPr>
          <w:rFonts w:ascii="宋体" w:hAnsi="宋体" w:hint="eastAsia"/>
          <w:lang w:val="x-none"/>
        </w:rPr>
        <w:t>数据</w:t>
      </w:r>
      <w:r w:rsidRPr="00DB19FB">
        <w:rPr>
          <w:rFonts w:ascii="宋体" w:hAnsi="宋体" w:hint="eastAsia"/>
          <w:lang w:val="x-none"/>
        </w:rPr>
        <w:t>关联完成</w:t>
      </w:r>
      <w:r>
        <w:rPr>
          <w:rFonts w:ascii="宋体" w:hAnsi="宋体" w:hint="eastAsia"/>
          <w:lang w:val="x-none"/>
        </w:rPr>
        <w:t>，</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513B86" w:rsidRPr="00DB19FB" w:rsidRDefault="00513B86" w:rsidP="00513B86">
      <w:pPr>
        <w:pStyle w:val="6"/>
        <w:rPr>
          <w:b/>
          <w:bCs/>
          <w:i/>
          <w:iCs w:val="0"/>
        </w:rPr>
      </w:pPr>
      <w:bookmarkStart w:id="881" w:name="_Toc130154748"/>
      <w:r w:rsidRPr="00DB19FB">
        <w:rPr>
          <w:rFonts w:hint="eastAsia"/>
        </w:rPr>
        <w:t>全省</w:t>
      </w:r>
      <w:r>
        <w:rPr>
          <w:rFonts w:hint="eastAsia"/>
        </w:rPr>
        <w:t>业务产品</w:t>
      </w:r>
      <w:r>
        <w:rPr>
          <w:rFonts w:hint="eastAsia"/>
        </w:rPr>
        <w:t>-</w:t>
      </w:r>
      <w:r>
        <w:rPr>
          <w:rFonts w:hint="eastAsia"/>
        </w:rPr>
        <w:t>千兆宽带今日受理量数据查询</w:t>
      </w:r>
      <w:bookmarkEnd w:id="881"/>
    </w:p>
    <w:p w:rsidR="00513B86" w:rsidRDefault="00513B86" w:rsidP="00513B86">
      <w:pPr>
        <w:ind w:left="420" w:firstLine="480"/>
      </w:pPr>
      <w:r>
        <w:rPr>
          <w:rFonts w:ascii="宋体" w:hAnsi="宋体" w:hint="eastAsia"/>
          <w:lang w:val="x-none"/>
        </w:rPr>
        <w:lastRenderedPageBreak/>
        <w:t>输入G</w:t>
      </w:r>
      <w:r>
        <w:rPr>
          <w:rFonts w:ascii="宋体" w:hAnsi="宋体"/>
          <w:lang w:val="x-none"/>
        </w:rPr>
        <w:t>IS</w:t>
      </w:r>
      <w:r>
        <w:rPr>
          <w:rFonts w:ascii="宋体" w:hAnsi="宋体" w:hint="eastAsia"/>
          <w:lang w:val="x-none"/>
        </w:rPr>
        <w:t>信息、区域、</w:t>
      </w:r>
      <w:r w:rsidRPr="00DB19FB">
        <w:rPr>
          <w:rFonts w:ascii="宋体" w:hAnsi="宋体" w:hint="eastAsia"/>
          <w:lang w:val="x-none"/>
        </w:rPr>
        <w:t>时间</w:t>
      </w:r>
      <w:r>
        <w:rPr>
          <w:rFonts w:ascii="宋体" w:hAnsi="宋体" w:hint="eastAsia"/>
          <w:lang w:val="x-none"/>
        </w:rPr>
        <w:t>等查询信息，查询完成展示</w:t>
      </w:r>
      <w:r w:rsidRPr="00DB19FB">
        <w:rPr>
          <w:rFonts w:hint="eastAsia"/>
        </w:rPr>
        <w:t>全省</w:t>
      </w:r>
      <w:r>
        <w:rPr>
          <w:rFonts w:hint="eastAsia"/>
        </w:rPr>
        <w:t>业务产品</w:t>
      </w:r>
      <w:r>
        <w:rPr>
          <w:rFonts w:hint="eastAsia"/>
        </w:rPr>
        <w:t>-</w:t>
      </w:r>
      <w:r>
        <w:rPr>
          <w:rFonts w:hint="eastAsia"/>
        </w:rPr>
        <w:t>千兆宽带今日受理量</w:t>
      </w:r>
      <w:r>
        <w:rPr>
          <w:rFonts w:ascii="宋体" w:hAnsi="宋体" w:hint="eastAsia"/>
          <w:lang w:val="x-none"/>
        </w:rPr>
        <w:t>数据结果</w:t>
      </w:r>
      <w:r w:rsidRPr="00DB19FB">
        <w:rPr>
          <w:rFonts w:hint="eastAsia"/>
        </w:rPr>
        <w:t>。</w:t>
      </w:r>
    </w:p>
    <w:p w:rsidR="00513B86" w:rsidRPr="00DB19FB" w:rsidRDefault="00513B86" w:rsidP="00513B86">
      <w:pPr>
        <w:pStyle w:val="6"/>
        <w:rPr>
          <w:b/>
          <w:bCs/>
          <w:i/>
          <w:iCs w:val="0"/>
        </w:rPr>
      </w:pPr>
      <w:bookmarkStart w:id="882" w:name="_Toc130154749"/>
      <w:r w:rsidRPr="00DB19FB">
        <w:rPr>
          <w:rFonts w:hint="eastAsia"/>
        </w:rPr>
        <w:t>区县</w:t>
      </w:r>
      <w:r>
        <w:rPr>
          <w:rFonts w:hint="eastAsia"/>
        </w:rPr>
        <w:t>业务产品</w:t>
      </w:r>
      <w:r>
        <w:rPr>
          <w:rFonts w:hint="eastAsia"/>
        </w:rPr>
        <w:t>-</w:t>
      </w:r>
      <w:r>
        <w:rPr>
          <w:rFonts w:hint="eastAsia"/>
        </w:rPr>
        <w:t>千兆宽带今日受理量数据查询</w:t>
      </w:r>
      <w:bookmarkEnd w:id="882"/>
    </w:p>
    <w:p w:rsidR="00513B86" w:rsidRDefault="00513B86" w:rsidP="00513B86">
      <w:pPr>
        <w:ind w:left="420" w:firstLine="480"/>
      </w:pPr>
      <w:r w:rsidRPr="00DF78AA">
        <w:rPr>
          <w:rFonts w:ascii="宋体" w:hAnsi="宋体" w:hint="eastAsia"/>
          <w:lang w:val="x-none"/>
        </w:rPr>
        <w:t>综调人员登录综调中心，进入</w:t>
      </w:r>
      <w:r>
        <w:rPr>
          <w:rFonts w:ascii="宋体" w:hAnsi="宋体" w:hint="eastAsia"/>
          <w:lang w:val="x-none"/>
        </w:rPr>
        <w:t>业务专区</w:t>
      </w:r>
      <w:r w:rsidRPr="00DF78AA">
        <w:rPr>
          <w:rFonts w:ascii="宋体" w:hAnsi="宋体" w:hint="eastAsia"/>
          <w:lang w:val="x-none"/>
        </w:rPr>
        <w:t>管理模块，选择</w:t>
      </w:r>
      <w:r w:rsidRPr="00DB19FB">
        <w:rPr>
          <w:rFonts w:hint="eastAsia"/>
        </w:rPr>
        <w:t>全省</w:t>
      </w:r>
      <w:r>
        <w:rPr>
          <w:rFonts w:hint="eastAsia"/>
        </w:rPr>
        <w:t>业务产品</w:t>
      </w:r>
      <w:r w:rsidRPr="00DB19FB">
        <w:rPr>
          <w:rFonts w:hint="eastAsia"/>
        </w:rPr>
        <w:t>-</w:t>
      </w:r>
      <w:r>
        <w:rPr>
          <w:rFonts w:hint="eastAsia"/>
        </w:rPr>
        <w:t>千兆宽带</w:t>
      </w:r>
      <w:r w:rsidRPr="00DF78AA">
        <w:rPr>
          <w:rFonts w:ascii="宋体" w:hAnsi="宋体" w:hint="eastAsia"/>
          <w:lang w:val="x-none"/>
        </w:rPr>
        <w:t>界面，输入日期、查询后展示该指标区县的趋势图</w:t>
      </w:r>
      <w:r w:rsidRPr="00DB19FB">
        <w:rPr>
          <w:rFonts w:hint="eastAsia"/>
        </w:rPr>
        <w:t>。</w:t>
      </w:r>
    </w:p>
    <w:p w:rsidR="00513B86" w:rsidRPr="00DB19FB" w:rsidRDefault="00513B86" w:rsidP="00513B86">
      <w:pPr>
        <w:pStyle w:val="5"/>
      </w:pPr>
      <w:bookmarkStart w:id="883" w:name="_Toc130154750"/>
      <w:r w:rsidRPr="00DB19FB">
        <w:rPr>
          <w:rFonts w:hint="eastAsia"/>
        </w:rPr>
        <w:t>业务产品-</w:t>
      </w:r>
      <w:r>
        <w:rPr>
          <w:rFonts w:hint="eastAsia"/>
        </w:rPr>
        <w:t>千兆宽带</w:t>
      </w:r>
      <w:r w:rsidRPr="00DB19FB">
        <w:rPr>
          <w:rFonts w:hint="eastAsia"/>
        </w:rPr>
        <w:t>今日归档量</w:t>
      </w:r>
      <w:r>
        <w:rPr>
          <w:rFonts w:hint="eastAsia"/>
        </w:rPr>
        <w:t>管理</w:t>
      </w:r>
      <w:bookmarkEnd w:id="883"/>
    </w:p>
    <w:p w:rsidR="00513B86" w:rsidRPr="00A14368" w:rsidRDefault="00513B86" w:rsidP="00513B86">
      <w:pPr>
        <w:pStyle w:val="6"/>
        <w:rPr>
          <w:b/>
          <w:bCs/>
          <w:i/>
          <w:iCs w:val="0"/>
        </w:rPr>
      </w:pPr>
      <w:bookmarkStart w:id="884" w:name="_Toc130154751"/>
      <w:r>
        <w:rPr>
          <w:rFonts w:hint="eastAsia"/>
        </w:rPr>
        <w:t>业务产品</w:t>
      </w:r>
      <w:r>
        <w:rPr>
          <w:rFonts w:hint="eastAsia"/>
        </w:rPr>
        <w:t>-</w:t>
      </w:r>
      <w:r>
        <w:rPr>
          <w:rFonts w:hint="eastAsia"/>
        </w:rPr>
        <w:t>千兆宽带今日归档量计算规则管理</w:t>
      </w:r>
      <w:bookmarkEnd w:id="884"/>
    </w:p>
    <w:p w:rsidR="00513B86" w:rsidRPr="00706BDE" w:rsidRDefault="00513B86" w:rsidP="00513B86">
      <w:pPr>
        <w:ind w:left="420" w:firstLine="480"/>
      </w:pPr>
      <w:r>
        <w:t>根据</w:t>
      </w:r>
      <w:r>
        <w:rPr>
          <w:rFonts w:hint="eastAsia"/>
        </w:rPr>
        <w:t>业务产品</w:t>
      </w:r>
      <w:r w:rsidRPr="00DB19FB">
        <w:rPr>
          <w:rFonts w:hint="eastAsia"/>
        </w:rPr>
        <w:t>-</w:t>
      </w:r>
      <w:r>
        <w:rPr>
          <w:rFonts w:hint="eastAsia"/>
        </w:rPr>
        <w:t>千兆宽带变更</w:t>
      </w:r>
      <w:r>
        <w:t>指标说明文档，分析统计口径，将文字统计口径转化为口径数据，在系统中录入统计规则，并提供计算规则的增加、删除、修改功能</w:t>
      </w:r>
      <w:r>
        <w:rPr>
          <w:rFonts w:hint="eastAsia"/>
        </w:rPr>
        <w:t>，业务产品</w:t>
      </w:r>
      <w:r w:rsidRPr="00DB19FB">
        <w:rPr>
          <w:rFonts w:hint="eastAsia"/>
        </w:rPr>
        <w:t>-</w:t>
      </w:r>
      <w:r>
        <w:rPr>
          <w:rFonts w:hint="eastAsia"/>
        </w:rPr>
        <w:t>千兆宽带变更计算规则信息文件入库。</w:t>
      </w:r>
    </w:p>
    <w:p w:rsidR="00513B86" w:rsidRPr="00162339" w:rsidRDefault="00513B86" w:rsidP="00513B86">
      <w:pPr>
        <w:pStyle w:val="6"/>
        <w:rPr>
          <w:b/>
          <w:bCs/>
          <w:i/>
          <w:iCs w:val="0"/>
        </w:rPr>
      </w:pPr>
      <w:bookmarkStart w:id="885" w:name="_Toc130154752"/>
      <w:r>
        <w:rPr>
          <w:rFonts w:hint="eastAsia"/>
        </w:rPr>
        <w:t>业务产品</w:t>
      </w:r>
      <w:r>
        <w:rPr>
          <w:rFonts w:hint="eastAsia"/>
        </w:rPr>
        <w:t>-</w:t>
      </w:r>
      <w:r>
        <w:rPr>
          <w:rFonts w:hint="eastAsia"/>
        </w:rPr>
        <w:t>千兆宽带今日归档量</w:t>
      </w:r>
      <w:r w:rsidRPr="00162339">
        <w:rPr>
          <w:rFonts w:hint="eastAsia"/>
        </w:rPr>
        <w:t>分析</w:t>
      </w:r>
      <w:bookmarkEnd w:id="885"/>
    </w:p>
    <w:p w:rsidR="00513B86" w:rsidRPr="0088147F" w:rsidRDefault="00513B86" w:rsidP="00513B86">
      <w:pPr>
        <w:ind w:left="420" w:firstLine="480"/>
        <w:rPr>
          <w:rFonts w:ascii="宋体" w:hAnsi="宋体"/>
          <w:lang w:val="x-none"/>
        </w:rPr>
      </w:pPr>
      <w:r>
        <w:t>提取对端系统提供的</w:t>
      </w:r>
      <w:r>
        <w:rPr>
          <w:rFonts w:hint="eastAsia"/>
        </w:rPr>
        <w:t>业务产品</w:t>
      </w:r>
      <w:r>
        <w:rPr>
          <w:rFonts w:hint="eastAsia"/>
        </w:rPr>
        <w:t>-</w:t>
      </w:r>
      <w:r>
        <w:rPr>
          <w:rFonts w:hint="eastAsia"/>
        </w:rPr>
        <w:t>千兆宽带今日归档量</w:t>
      </w:r>
      <w:r>
        <w:t>数据，对数据文件进行分析，比对数据文件名称、格式、类型、推送周期，分析完成且无异常，进入数据新增环节。分析失败，提示数据分析异常</w:t>
      </w:r>
      <w:r>
        <w:rPr>
          <w:rFonts w:hint="eastAsia"/>
        </w:rPr>
        <w:t>，再次核查确认数据。</w:t>
      </w:r>
    </w:p>
    <w:p w:rsidR="00513B86" w:rsidRPr="002B06C9" w:rsidRDefault="00513B86" w:rsidP="00513B86">
      <w:pPr>
        <w:pStyle w:val="6"/>
        <w:rPr>
          <w:b/>
          <w:bCs/>
          <w:i/>
          <w:iCs w:val="0"/>
        </w:rPr>
      </w:pPr>
      <w:bookmarkStart w:id="886" w:name="_Toc130154753"/>
      <w:r>
        <w:rPr>
          <w:rFonts w:hint="eastAsia"/>
        </w:rPr>
        <w:t>业务产品</w:t>
      </w:r>
      <w:r>
        <w:rPr>
          <w:rFonts w:hint="eastAsia"/>
        </w:rPr>
        <w:t>-</w:t>
      </w:r>
      <w:r>
        <w:rPr>
          <w:rFonts w:hint="eastAsia"/>
        </w:rPr>
        <w:t>千兆宽带今日归档量</w:t>
      </w:r>
      <w:r w:rsidRPr="002B06C9">
        <w:rPr>
          <w:rFonts w:hint="eastAsia"/>
        </w:rPr>
        <w:t>数据新增</w:t>
      </w:r>
      <w:bookmarkEnd w:id="886"/>
    </w:p>
    <w:p w:rsidR="00513B86" w:rsidRPr="004707D4" w:rsidRDefault="00513B86" w:rsidP="00513B86">
      <w:pPr>
        <w:ind w:left="420" w:firstLine="480"/>
        <w:rPr>
          <w:rFonts w:ascii="宋体" w:hAnsi="宋体"/>
          <w:lang w:val="x-none"/>
        </w:rPr>
      </w:pPr>
      <w:r>
        <w:rPr>
          <w:rFonts w:hint="eastAsia"/>
        </w:rPr>
        <w:t>业务产品</w:t>
      </w:r>
      <w:r>
        <w:rPr>
          <w:rFonts w:hint="eastAsia"/>
        </w:rPr>
        <w:t>-</w:t>
      </w:r>
      <w:r>
        <w:rPr>
          <w:rFonts w:hint="eastAsia"/>
        </w:rPr>
        <w:t>千兆宽带今日归档量</w:t>
      </w:r>
      <w:r>
        <w:t>数据新增功能，</w:t>
      </w:r>
      <w:r>
        <w:rPr>
          <w:rFonts w:hint="eastAsia"/>
        </w:rPr>
        <w:t>业务产品</w:t>
      </w:r>
      <w:r>
        <w:rPr>
          <w:rFonts w:hint="eastAsia"/>
        </w:rPr>
        <w:t>-</w:t>
      </w:r>
      <w:r>
        <w:rPr>
          <w:rFonts w:hint="eastAsia"/>
        </w:rPr>
        <w:t>千兆宽带今日归档量</w:t>
      </w:r>
      <w:r>
        <w:t>指标采集时，</w:t>
      </w:r>
      <w:r>
        <w:rPr>
          <w:rFonts w:hint="eastAsia"/>
        </w:rPr>
        <w:t>依据业务产品</w:t>
      </w:r>
      <w:r>
        <w:rPr>
          <w:rFonts w:hint="eastAsia"/>
        </w:rPr>
        <w:t>-</w:t>
      </w:r>
      <w:r>
        <w:rPr>
          <w:rFonts w:hint="eastAsia"/>
        </w:rPr>
        <w:t>千兆宽带今日归档量</w:t>
      </w:r>
      <w:r>
        <w:t>计算规则</w:t>
      </w:r>
      <w:r>
        <w:rPr>
          <w:rFonts w:hint="eastAsia"/>
        </w:rPr>
        <w:t>，数据</w:t>
      </w:r>
      <w:r>
        <w:t>处理人员确认</w:t>
      </w:r>
      <w:r>
        <w:rPr>
          <w:rFonts w:hint="eastAsia"/>
        </w:rPr>
        <w:t>并</w:t>
      </w:r>
      <w:r>
        <w:t>比对原始数据，将原始的数据和指标数据</w:t>
      </w:r>
      <w:r>
        <w:rPr>
          <w:rFonts w:hint="eastAsia"/>
        </w:rPr>
        <w:t>对应的指标计算规则</w:t>
      </w:r>
      <w:r>
        <w:t>新增进系统库</w:t>
      </w:r>
      <w:r>
        <w:rPr>
          <w:rFonts w:hint="eastAsia"/>
        </w:rPr>
        <w:t>，</w:t>
      </w:r>
      <w:r>
        <w:t>并完成数据文件</w:t>
      </w:r>
      <w:r>
        <w:rPr>
          <w:rFonts w:hint="eastAsia"/>
        </w:rPr>
        <w:t>信息</w:t>
      </w:r>
      <w:r>
        <w:t>入库。</w:t>
      </w:r>
    </w:p>
    <w:p w:rsidR="00513B86" w:rsidRPr="00270D20" w:rsidRDefault="00513B86" w:rsidP="00513B86">
      <w:pPr>
        <w:pStyle w:val="6"/>
        <w:rPr>
          <w:rFonts w:ascii="宋体" w:hAnsi="宋体"/>
          <w:b/>
          <w:bCs/>
          <w:i/>
          <w:iCs w:val="0"/>
          <w:lang w:val="x-none" w:eastAsia="x-none"/>
        </w:rPr>
      </w:pPr>
      <w:bookmarkStart w:id="887" w:name="_Toc130154754"/>
      <w:r>
        <w:rPr>
          <w:rFonts w:hint="eastAsia"/>
        </w:rPr>
        <w:t>业务产品</w:t>
      </w:r>
      <w:r>
        <w:rPr>
          <w:rFonts w:hint="eastAsia"/>
        </w:rPr>
        <w:t>-</w:t>
      </w:r>
      <w:r>
        <w:rPr>
          <w:rFonts w:hint="eastAsia"/>
        </w:rPr>
        <w:t>千兆宽带今日归档量</w:t>
      </w:r>
      <w:r>
        <w:rPr>
          <w:rFonts w:ascii="宋体" w:hAnsi="宋体" w:hint="eastAsia"/>
          <w:lang w:val="x-none"/>
        </w:rPr>
        <w:t>数</w:t>
      </w:r>
      <w:r w:rsidRPr="005170E3">
        <w:rPr>
          <w:rFonts w:ascii="宋体" w:hAnsi="宋体" w:hint="eastAsia"/>
          <w:lang w:val="x-none"/>
        </w:rPr>
        <w:t>据校验</w:t>
      </w:r>
      <w:bookmarkEnd w:id="887"/>
    </w:p>
    <w:p w:rsidR="00513B86" w:rsidRPr="00DB19FB" w:rsidRDefault="00513B86" w:rsidP="00513B86">
      <w:pPr>
        <w:ind w:left="420" w:firstLine="480"/>
        <w:jc w:val="both"/>
        <w:rPr>
          <w:rFonts w:ascii="宋体" w:hAnsi="宋体"/>
          <w:lang w:val="x-none"/>
        </w:rPr>
      </w:pPr>
      <w:r>
        <w:t>数据处理人员新增</w:t>
      </w:r>
      <w:r>
        <w:rPr>
          <w:rFonts w:hint="eastAsia"/>
        </w:rPr>
        <w:t>业务产品</w:t>
      </w:r>
      <w:r>
        <w:rPr>
          <w:rFonts w:hint="eastAsia"/>
        </w:rPr>
        <w:t>-</w:t>
      </w:r>
      <w:r>
        <w:rPr>
          <w:rFonts w:hint="eastAsia"/>
        </w:rPr>
        <w:t>千兆宽带今日归档量</w:t>
      </w:r>
      <w:r>
        <w:rPr>
          <w:rFonts w:ascii="宋体" w:hAnsi="宋体" w:hint="eastAsia"/>
          <w:lang w:val="x-none"/>
        </w:rPr>
        <w:t>数据</w:t>
      </w:r>
      <w:r>
        <w:t>后，系统会对新增数据的名称</w:t>
      </w:r>
      <w:r>
        <w:rPr>
          <w:rFonts w:hint="eastAsia"/>
        </w:rPr>
        <w:t>、取数口径、数据文件类型、文件编码、调用参数等信息进行校验，判</w:t>
      </w:r>
      <w:r>
        <w:rPr>
          <w:rFonts w:hint="eastAsia"/>
        </w:rPr>
        <w:lastRenderedPageBreak/>
        <w:t>断</w:t>
      </w:r>
      <w:r>
        <w:t>系统中是否已经存在了相同的数据，如存在，则系统提示数据已经存在，并且不允许继续进行后续数据的处理。</w:t>
      </w:r>
    </w:p>
    <w:p w:rsidR="00513B86" w:rsidRPr="00DB19FB" w:rsidRDefault="00513B86" w:rsidP="00513B86">
      <w:pPr>
        <w:pStyle w:val="6"/>
        <w:rPr>
          <w:rFonts w:ascii="宋体" w:hAnsi="宋体"/>
          <w:b/>
          <w:bCs/>
          <w:i/>
          <w:iCs w:val="0"/>
          <w:lang w:val="x-none" w:eastAsia="x-none"/>
        </w:rPr>
      </w:pPr>
      <w:bookmarkStart w:id="888" w:name="_Toc130154755"/>
      <w:r>
        <w:rPr>
          <w:rFonts w:hint="eastAsia"/>
        </w:rPr>
        <w:t>业务产品</w:t>
      </w:r>
      <w:r>
        <w:rPr>
          <w:rFonts w:hint="eastAsia"/>
        </w:rPr>
        <w:t>-</w:t>
      </w:r>
      <w:r>
        <w:rPr>
          <w:rFonts w:hint="eastAsia"/>
        </w:rPr>
        <w:t>千兆宽带今日归档量</w:t>
      </w:r>
      <w:r w:rsidRPr="00DB19FB">
        <w:rPr>
          <w:rFonts w:ascii="宋体" w:hAnsi="宋体" w:hint="eastAsia"/>
          <w:lang w:val="x-none"/>
        </w:rPr>
        <w:t>数据</w:t>
      </w:r>
      <w:r>
        <w:rPr>
          <w:rFonts w:ascii="宋体" w:hAnsi="宋体" w:hint="eastAsia"/>
          <w:lang w:val="x-none"/>
        </w:rPr>
        <w:t>计算</w:t>
      </w:r>
      <w:bookmarkEnd w:id="888"/>
    </w:p>
    <w:p w:rsidR="00513B86" w:rsidRPr="00DB19FB" w:rsidRDefault="00513B86" w:rsidP="00513B86">
      <w:pPr>
        <w:ind w:left="420" w:firstLine="480"/>
        <w:rPr>
          <w:rFonts w:ascii="宋体" w:hAnsi="宋体"/>
          <w:lang w:val="x-none"/>
        </w:rPr>
      </w:pPr>
      <w:r>
        <w:rPr>
          <w:rFonts w:hint="eastAsia"/>
        </w:rPr>
        <w:t>业务产品</w:t>
      </w:r>
      <w:r>
        <w:rPr>
          <w:rFonts w:hint="eastAsia"/>
        </w:rPr>
        <w:t>-</w:t>
      </w:r>
      <w:r>
        <w:rPr>
          <w:rFonts w:hint="eastAsia"/>
        </w:rPr>
        <w:t>千兆宽带今日归档量数据</w:t>
      </w:r>
      <w:r w:rsidRPr="00DB19FB">
        <w:rPr>
          <w:rFonts w:ascii="宋体" w:hAnsi="宋体" w:hint="eastAsia"/>
          <w:lang w:val="x-none"/>
        </w:rPr>
        <w:t>解析</w:t>
      </w:r>
      <w:r>
        <w:rPr>
          <w:rFonts w:hint="eastAsia"/>
        </w:rPr>
        <w:t>成功，根据业务产品</w:t>
      </w:r>
      <w:r>
        <w:rPr>
          <w:rFonts w:hint="eastAsia"/>
        </w:rPr>
        <w:t>-</w:t>
      </w:r>
      <w:r>
        <w:rPr>
          <w:rFonts w:hint="eastAsia"/>
        </w:rPr>
        <w:t>千兆宽带今日归档量</w:t>
      </w:r>
      <w:r w:rsidRPr="00DB19FB">
        <w:rPr>
          <w:rFonts w:hint="eastAsia"/>
        </w:rPr>
        <w:t>指标</w:t>
      </w:r>
      <w:r>
        <w:rPr>
          <w:rFonts w:hint="eastAsia"/>
        </w:rPr>
        <w:t>计算规则，</w:t>
      </w:r>
      <w:r>
        <w:rPr>
          <w:rFonts w:ascii="宋体" w:hAnsi="宋体" w:hint="eastAsia"/>
          <w:lang w:val="x-none"/>
        </w:rPr>
        <w:t>匹配对应的</w:t>
      </w:r>
      <w:r w:rsidRPr="00DB19FB">
        <w:rPr>
          <w:rFonts w:ascii="宋体" w:hAnsi="宋体" w:hint="eastAsia"/>
          <w:lang w:val="x-none"/>
        </w:rPr>
        <w:t>地市、区县编码值</w:t>
      </w:r>
      <w:r>
        <w:rPr>
          <w:rFonts w:ascii="宋体" w:hAnsi="宋体" w:hint="eastAsia"/>
          <w:lang w:val="x-none"/>
        </w:rPr>
        <w:t>并</w:t>
      </w:r>
      <w:r w:rsidRPr="00DB19FB">
        <w:rPr>
          <w:rFonts w:ascii="宋体" w:hAnsi="宋体" w:hint="eastAsia"/>
          <w:lang w:val="x-none"/>
        </w:rPr>
        <w:t>对</w:t>
      </w:r>
      <w:r>
        <w:rPr>
          <w:rFonts w:ascii="宋体" w:hAnsi="宋体" w:hint="eastAsia"/>
          <w:lang w:val="x-none"/>
        </w:rPr>
        <w:t>指标</w:t>
      </w:r>
      <w:r w:rsidRPr="00DB19FB">
        <w:rPr>
          <w:rFonts w:ascii="宋体" w:hAnsi="宋体" w:hint="eastAsia"/>
          <w:lang w:val="x-none"/>
        </w:rPr>
        <w:t>数据进行关联</w:t>
      </w:r>
      <w:r>
        <w:rPr>
          <w:rFonts w:hint="eastAsia"/>
        </w:rPr>
        <w:t>，输出当月业务产品</w:t>
      </w:r>
      <w:r>
        <w:rPr>
          <w:rFonts w:hint="eastAsia"/>
        </w:rPr>
        <w:t>-</w:t>
      </w:r>
      <w:r>
        <w:rPr>
          <w:rFonts w:hint="eastAsia"/>
        </w:rPr>
        <w:t>千兆宽带今日归档量数据。</w:t>
      </w:r>
    </w:p>
    <w:p w:rsidR="00513B86" w:rsidRPr="00DB19FB" w:rsidRDefault="00513B86" w:rsidP="00513B86">
      <w:pPr>
        <w:pStyle w:val="6"/>
        <w:rPr>
          <w:rFonts w:ascii="宋体" w:hAnsi="宋体"/>
          <w:b/>
          <w:bCs/>
          <w:i/>
          <w:iCs w:val="0"/>
          <w:lang w:val="x-none" w:eastAsia="x-none"/>
        </w:rPr>
      </w:pPr>
      <w:bookmarkStart w:id="889" w:name="_Toc130154756"/>
      <w:r>
        <w:rPr>
          <w:rFonts w:hint="eastAsia"/>
        </w:rPr>
        <w:t>业务产品</w:t>
      </w:r>
      <w:r>
        <w:rPr>
          <w:rFonts w:hint="eastAsia"/>
        </w:rPr>
        <w:t>-</w:t>
      </w:r>
      <w:r>
        <w:rPr>
          <w:rFonts w:hint="eastAsia"/>
        </w:rPr>
        <w:t>千兆宽带今日归档量</w:t>
      </w:r>
      <w:r w:rsidRPr="00DB19FB">
        <w:rPr>
          <w:rFonts w:ascii="宋体" w:hAnsi="宋体" w:hint="eastAsia"/>
          <w:lang w:val="x-none"/>
        </w:rPr>
        <w:t>数据保存</w:t>
      </w:r>
      <w:bookmarkEnd w:id="889"/>
    </w:p>
    <w:p w:rsidR="00513B86" w:rsidRPr="00DB19FB" w:rsidRDefault="00513B86" w:rsidP="00513B86">
      <w:pPr>
        <w:ind w:left="420" w:firstLine="480"/>
        <w:rPr>
          <w:rFonts w:ascii="宋体" w:hAnsi="宋体"/>
          <w:lang w:val="x-none"/>
        </w:rPr>
      </w:pPr>
      <w:r>
        <w:rPr>
          <w:rFonts w:hint="eastAsia"/>
        </w:rPr>
        <w:t>业务产品</w:t>
      </w:r>
      <w:r>
        <w:rPr>
          <w:rFonts w:hint="eastAsia"/>
        </w:rPr>
        <w:t>-</w:t>
      </w:r>
      <w:r>
        <w:rPr>
          <w:rFonts w:hint="eastAsia"/>
        </w:rPr>
        <w:t>千兆宽带今日归档量</w:t>
      </w:r>
      <w:r>
        <w:rPr>
          <w:rFonts w:ascii="宋体" w:hAnsi="宋体" w:hint="eastAsia"/>
          <w:lang w:val="x-none"/>
        </w:rPr>
        <w:t>数据</w:t>
      </w:r>
      <w:r w:rsidRPr="00DB19FB">
        <w:rPr>
          <w:rFonts w:ascii="宋体" w:hAnsi="宋体" w:hint="eastAsia"/>
          <w:lang w:val="x-none"/>
        </w:rPr>
        <w:t>关联完成</w:t>
      </w:r>
      <w:r>
        <w:rPr>
          <w:rFonts w:ascii="宋体" w:hAnsi="宋体" w:hint="eastAsia"/>
          <w:lang w:val="x-none"/>
        </w:rPr>
        <w:t>，</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513B86" w:rsidRPr="00DB19FB" w:rsidRDefault="00513B86" w:rsidP="00513B86">
      <w:pPr>
        <w:pStyle w:val="6"/>
        <w:rPr>
          <w:b/>
          <w:bCs/>
          <w:i/>
          <w:iCs w:val="0"/>
        </w:rPr>
      </w:pPr>
      <w:bookmarkStart w:id="890" w:name="_Toc130154757"/>
      <w:r w:rsidRPr="00DB19FB">
        <w:rPr>
          <w:rFonts w:hint="eastAsia"/>
        </w:rPr>
        <w:t>全省</w:t>
      </w:r>
      <w:r>
        <w:rPr>
          <w:rFonts w:hint="eastAsia"/>
        </w:rPr>
        <w:t>业务产品</w:t>
      </w:r>
      <w:r>
        <w:rPr>
          <w:rFonts w:hint="eastAsia"/>
        </w:rPr>
        <w:t>-</w:t>
      </w:r>
      <w:r>
        <w:rPr>
          <w:rFonts w:hint="eastAsia"/>
        </w:rPr>
        <w:t>千兆宽带今日归档量数据查询</w:t>
      </w:r>
      <w:bookmarkEnd w:id="890"/>
    </w:p>
    <w:p w:rsidR="00513B86" w:rsidRDefault="00513B86" w:rsidP="00513B86">
      <w:pPr>
        <w:ind w:left="420" w:firstLine="480"/>
      </w:pPr>
      <w:r>
        <w:rPr>
          <w:rFonts w:ascii="宋体" w:hAnsi="宋体" w:hint="eastAsia"/>
          <w:lang w:val="x-none"/>
        </w:rPr>
        <w:t>输入G</w:t>
      </w:r>
      <w:r>
        <w:rPr>
          <w:rFonts w:ascii="宋体" w:hAnsi="宋体"/>
          <w:lang w:val="x-none"/>
        </w:rPr>
        <w:t>IS</w:t>
      </w:r>
      <w:r>
        <w:rPr>
          <w:rFonts w:ascii="宋体" w:hAnsi="宋体" w:hint="eastAsia"/>
          <w:lang w:val="x-none"/>
        </w:rPr>
        <w:t>信息、区域、</w:t>
      </w:r>
      <w:r w:rsidRPr="00DB19FB">
        <w:rPr>
          <w:rFonts w:ascii="宋体" w:hAnsi="宋体" w:hint="eastAsia"/>
          <w:lang w:val="x-none"/>
        </w:rPr>
        <w:t>时间</w:t>
      </w:r>
      <w:r>
        <w:rPr>
          <w:rFonts w:ascii="宋体" w:hAnsi="宋体" w:hint="eastAsia"/>
          <w:lang w:val="x-none"/>
        </w:rPr>
        <w:t>等查询信息，查询完成展示</w:t>
      </w:r>
      <w:r w:rsidRPr="00DB19FB">
        <w:rPr>
          <w:rFonts w:hint="eastAsia"/>
        </w:rPr>
        <w:t>全省</w:t>
      </w:r>
      <w:r>
        <w:rPr>
          <w:rFonts w:hint="eastAsia"/>
        </w:rPr>
        <w:t>业务产品</w:t>
      </w:r>
      <w:r>
        <w:rPr>
          <w:rFonts w:hint="eastAsia"/>
        </w:rPr>
        <w:t>-</w:t>
      </w:r>
      <w:r>
        <w:rPr>
          <w:rFonts w:hint="eastAsia"/>
        </w:rPr>
        <w:t>千兆宽带今日归档量</w:t>
      </w:r>
      <w:r>
        <w:rPr>
          <w:rFonts w:ascii="宋体" w:hAnsi="宋体" w:hint="eastAsia"/>
          <w:lang w:val="x-none"/>
        </w:rPr>
        <w:t>数据结果</w:t>
      </w:r>
      <w:r w:rsidRPr="00DB19FB">
        <w:rPr>
          <w:rFonts w:hint="eastAsia"/>
        </w:rPr>
        <w:t>。</w:t>
      </w:r>
    </w:p>
    <w:p w:rsidR="00513B86" w:rsidRPr="00DB19FB" w:rsidRDefault="00513B86" w:rsidP="00513B86">
      <w:pPr>
        <w:pStyle w:val="6"/>
        <w:rPr>
          <w:b/>
          <w:bCs/>
          <w:i/>
          <w:iCs w:val="0"/>
        </w:rPr>
      </w:pPr>
      <w:bookmarkStart w:id="891" w:name="_Toc130154758"/>
      <w:r w:rsidRPr="00DB19FB">
        <w:rPr>
          <w:rFonts w:hint="eastAsia"/>
        </w:rPr>
        <w:t>区县</w:t>
      </w:r>
      <w:r>
        <w:rPr>
          <w:rFonts w:hint="eastAsia"/>
        </w:rPr>
        <w:t>业务产品</w:t>
      </w:r>
      <w:r>
        <w:rPr>
          <w:rFonts w:hint="eastAsia"/>
        </w:rPr>
        <w:t>-</w:t>
      </w:r>
      <w:r>
        <w:rPr>
          <w:rFonts w:hint="eastAsia"/>
        </w:rPr>
        <w:t>千兆宽带今日归档量数据查询</w:t>
      </w:r>
      <w:bookmarkEnd w:id="891"/>
    </w:p>
    <w:p w:rsidR="00513B86" w:rsidRDefault="00513B86" w:rsidP="00513B86">
      <w:pPr>
        <w:ind w:left="420" w:firstLine="480"/>
      </w:pPr>
      <w:r w:rsidRPr="00DF78AA">
        <w:rPr>
          <w:rFonts w:ascii="宋体" w:hAnsi="宋体" w:hint="eastAsia"/>
          <w:lang w:val="x-none"/>
        </w:rPr>
        <w:t>综调人员登录综调中心，进入</w:t>
      </w:r>
      <w:r>
        <w:rPr>
          <w:rFonts w:ascii="宋体" w:hAnsi="宋体" w:hint="eastAsia"/>
          <w:lang w:val="x-none"/>
        </w:rPr>
        <w:t>业务专区</w:t>
      </w:r>
      <w:r w:rsidRPr="00DF78AA">
        <w:rPr>
          <w:rFonts w:ascii="宋体" w:hAnsi="宋体" w:hint="eastAsia"/>
          <w:lang w:val="x-none"/>
        </w:rPr>
        <w:t>管理模块，选择</w:t>
      </w:r>
      <w:r w:rsidRPr="00DB19FB">
        <w:rPr>
          <w:rFonts w:hint="eastAsia"/>
        </w:rPr>
        <w:t>全省</w:t>
      </w:r>
      <w:r>
        <w:rPr>
          <w:rFonts w:hint="eastAsia"/>
        </w:rPr>
        <w:t>业务产品</w:t>
      </w:r>
      <w:r w:rsidRPr="00DB19FB">
        <w:rPr>
          <w:rFonts w:hint="eastAsia"/>
        </w:rPr>
        <w:t>-</w:t>
      </w:r>
      <w:r>
        <w:rPr>
          <w:rFonts w:hint="eastAsia"/>
        </w:rPr>
        <w:t>千兆宽带</w:t>
      </w:r>
      <w:r w:rsidRPr="00DF78AA">
        <w:rPr>
          <w:rFonts w:ascii="宋体" w:hAnsi="宋体" w:hint="eastAsia"/>
          <w:lang w:val="x-none"/>
        </w:rPr>
        <w:t>界面，输入日期、查询后展示该指标区县的趋势图</w:t>
      </w:r>
      <w:r w:rsidRPr="00DB19FB">
        <w:rPr>
          <w:rFonts w:hint="eastAsia"/>
        </w:rPr>
        <w:t>。</w:t>
      </w:r>
    </w:p>
    <w:p w:rsidR="00513B86" w:rsidRPr="00DB19FB" w:rsidRDefault="00513B86" w:rsidP="00513B86">
      <w:pPr>
        <w:pStyle w:val="5"/>
      </w:pPr>
      <w:bookmarkStart w:id="892" w:name="_Toc130154759"/>
      <w:r w:rsidRPr="00DB19FB">
        <w:rPr>
          <w:rFonts w:hint="eastAsia"/>
        </w:rPr>
        <w:t>业务产品-家庭安防当月受理量</w:t>
      </w:r>
      <w:r>
        <w:rPr>
          <w:rFonts w:hint="eastAsia"/>
        </w:rPr>
        <w:t>管理</w:t>
      </w:r>
      <w:bookmarkEnd w:id="892"/>
    </w:p>
    <w:p w:rsidR="00513B86" w:rsidRPr="00A14368" w:rsidRDefault="00513B86" w:rsidP="00513B86">
      <w:pPr>
        <w:pStyle w:val="6"/>
        <w:rPr>
          <w:b/>
          <w:bCs/>
          <w:i/>
          <w:iCs w:val="0"/>
        </w:rPr>
      </w:pPr>
      <w:bookmarkStart w:id="893" w:name="_Toc130154760"/>
      <w:r>
        <w:rPr>
          <w:rFonts w:hint="eastAsia"/>
        </w:rPr>
        <w:t>业务产品</w:t>
      </w:r>
      <w:r>
        <w:rPr>
          <w:rFonts w:hint="eastAsia"/>
        </w:rPr>
        <w:t>-</w:t>
      </w:r>
      <w:r>
        <w:rPr>
          <w:rFonts w:hint="eastAsia"/>
        </w:rPr>
        <w:t>家庭安防当月受理量计算规则管理</w:t>
      </w:r>
      <w:bookmarkEnd w:id="893"/>
    </w:p>
    <w:p w:rsidR="00513B86" w:rsidRPr="00706BDE" w:rsidRDefault="00513B86" w:rsidP="00513B86">
      <w:pPr>
        <w:ind w:left="420" w:firstLine="480"/>
      </w:pPr>
      <w:r>
        <w:t>根据</w:t>
      </w:r>
      <w:r>
        <w:rPr>
          <w:rFonts w:hint="eastAsia"/>
        </w:rPr>
        <w:t>业务产品</w:t>
      </w:r>
      <w:r w:rsidRPr="00DB19FB">
        <w:rPr>
          <w:rFonts w:hint="eastAsia"/>
        </w:rPr>
        <w:t>-</w:t>
      </w:r>
      <w:r>
        <w:rPr>
          <w:rFonts w:hint="eastAsia"/>
        </w:rPr>
        <w:t>家庭安防变更</w:t>
      </w:r>
      <w:r>
        <w:t>指标说明文档，分析统计口径，将文字统计口径转化为口径数据，在系统中录入统计规则，并提供计算规则的增加、删除、修改功能</w:t>
      </w:r>
      <w:r>
        <w:rPr>
          <w:rFonts w:hint="eastAsia"/>
        </w:rPr>
        <w:t>，业务产品</w:t>
      </w:r>
      <w:r w:rsidRPr="00DB19FB">
        <w:rPr>
          <w:rFonts w:hint="eastAsia"/>
        </w:rPr>
        <w:t>-</w:t>
      </w:r>
      <w:r>
        <w:rPr>
          <w:rFonts w:hint="eastAsia"/>
        </w:rPr>
        <w:t>家庭安防变更计算规则信息文件入库。</w:t>
      </w:r>
    </w:p>
    <w:p w:rsidR="00513B86" w:rsidRPr="00162339" w:rsidRDefault="00513B86" w:rsidP="00513B86">
      <w:pPr>
        <w:pStyle w:val="6"/>
        <w:rPr>
          <w:b/>
          <w:bCs/>
          <w:i/>
          <w:iCs w:val="0"/>
        </w:rPr>
      </w:pPr>
      <w:bookmarkStart w:id="894" w:name="_Toc130154761"/>
      <w:r>
        <w:rPr>
          <w:rFonts w:hint="eastAsia"/>
        </w:rPr>
        <w:t>业务产品</w:t>
      </w:r>
      <w:r>
        <w:rPr>
          <w:rFonts w:hint="eastAsia"/>
        </w:rPr>
        <w:t>-</w:t>
      </w:r>
      <w:r>
        <w:rPr>
          <w:rFonts w:hint="eastAsia"/>
        </w:rPr>
        <w:t>家庭安防当月受理量</w:t>
      </w:r>
      <w:r w:rsidRPr="00162339">
        <w:rPr>
          <w:rFonts w:hint="eastAsia"/>
        </w:rPr>
        <w:t>分析</w:t>
      </w:r>
      <w:bookmarkEnd w:id="894"/>
    </w:p>
    <w:p w:rsidR="00513B86" w:rsidRPr="0088147F" w:rsidRDefault="00513B86" w:rsidP="00513B86">
      <w:pPr>
        <w:ind w:left="420" w:firstLine="480"/>
        <w:rPr>
          <w:rFonts w:ascii="宋体" w:hAnsi="宋体"/>
          <w:lang w:val="x-none"/>
        </w:rPr>
      </w:pPr>
      <w:r>
        <w:t>提取对端系统提供的</w:t>
      </w:r>
      <w:r>
        <w:rPr>
          <w:rFonts w:hint="eastAsia"/>
        </w:rPr>
        <w:t>业务产品</w:t>
      </w:r>
      <w:r>
        <w:rPr>
          <w:rFonts w:hint="eastAsia"/>
        </w:rPr>
        <w:t>-</w:t>
      </w:r>
      <w:r>
        <w:rPr>
          <w:rFonts w:hint="eastAsia"/>
        </w:rPr>
        <w:t>家庭安防当月受理量</w:t>
      </w:r>
      <w:r>
        <w:t>数据，对数据文件进</w:t>
      </w:r>
      <w:r>
        <w:lastRenderedPageBreak/>
        <w:t>行分析，比对数据文件名称、格式、类型、推送周期，分析完成且无异常，进入数据新增环节。分析失败，提示数据分析异常</w:t>
      </w:r>
      <w:r>
        <w:rPr>
          <w:rFonts w:hint="eastAsia"/>
        </w:rPr>
        <w:t>，再次核查确认数据。</w:t>
      </w:r>
    </w:p>
    <w:p w:rsidR="00513B86" w:rsidRPr="002B06C9" w:rsidRDefault="00513B86" w:rsidP="00513B86">
      <w:pPr>
        <w:pStyle w:val="6"/>
        <w:rPr>
          <w:b/>
          <w:bCs/>
          <w:i/>
          <w:iCs w:val="0"/>
        </w:rPr>
      </w:pPr>
      <w:bookmarkStart w:id="895" w:name="_Toc130154762"/>
      <w:r>
        <w:rPr>
          <w:rFonts w:hint="eastAsia"/>
        </w:rPr>
        <w:t>业务产品</w:t>
      </w:r>
      <w:r>
        <w:rPr>
          <w:rFonts w:hint="eastAsia"/>
        </w:rPr>
        <w:t>-</w:t>
      </w:r>
      <w:r>
        <w:rPr>
          <w:rFonts w:hint="eastAsia"/>
        </w:rPr>
        <w:t>家庭安防当月受理量</w:t>
      </w:r>
      <w:r w:rsidRPr="002B06C9">
        <w:rPr>
          <w:rFonts w:hint="eastAsia"/>
        </w:rPr>
        <w:t>数据新增</w:t>
      </w:r>
      <w:bookmarkEnd w:id="895"/>
    </w:p>
    <w:p w:rsidR="00513B86" w:rsidRPr="004707D4" w:rsidRDefault="00513B86" w:rsidP="00513B86">
      <w:pPr>
        <w:ind w:left="420" w:firstLine="480"/>
        <w:rPr>
          <w:rFonts w:ascii="宋体" w:hAnsi="宋体"/>
          <w:lang w:val="x-none"/>
        </w:rPr>
      </w:pPr>
      <w:r>
        <w:rPr>
          <w:rFonts w:hint="eastAsia"/>
        </w:rPr>
        <w:t>业务产品</w:t>
      </w:r>
      <w:r>
        <w:rPr>
          <w:rFonts w:hint="eastAsia"/>
        </w:rPr>
        <w:t>-</w:t>
      </w:r>
      <w:r>
        <w:rPr>
          <w:rFonts w:hint="eastAsia"/>
        </w:rPr>
        <w:t>家庭安防当月受理量</w:t>
      </w:r>
      <w:r>
        <w:t>数据新增功能，</w:t>
      </w:r>
      <w:r>
        <w:rPr>
          <w:rFonts w:hint="eastAsia"/>
        </w:rPr>
        <w:t>业务产品</w:t>
      </w:r>
      <w:r>
        <w:rPr>
          <w:rFonts w:hint="eastAsia"/>
        </w:rPr>
        <w:t>-</w:t>
      </w:r>
      <w:r>
        <w:rPr>
          <w:rFonts w:hint="eastAsia"/>
        </w:rPr>
        <w:t>家庭安防当月受理量</w:t>
      </w:r>
      <w:r>
        <w:t>指标采集时，</w:t>
      </w:r>
      <w:r>
        <w:rPr>
          <w:rFonts w:hint="eastAsia"/>
        </w:rPr>
        <w:t>依据业务产品</w:t>
      </w:r>
      <w:r>
        <w:rPr>
          <w:rFonts w:hint="eastAsia"/>
        </w:rPr>
        <w:t>-</w:t>
      </w:r>
      <w:r>
        <w:rPr>
          <w:rFonts w:hint="eastAsia"/>
        </w:rPr>
        <w:t>家庭安防当月受理量</w:t>
      </w:r>
      <w:r>
        <w:t>计算规则</w:t>
      </w:r>
      <w:r>
        <w:rPr>
          <w:rFonts w:hint="eastAsia"/>
        </w:rPr>
        <w:t>，数据</w:t>
      </w:r>
      <w:r>
        <w:t>处理人员确认</w:t>
      </w:r>
      <w:r>
        <w:rPr>
          <w:rFonts w:hint="eastAsia"/>
        </w:rPr>
        <w:t>并</w:t>
      </w:r>
      <w:r>
        <w:t>比对原始数据，将原始的数据和指标数据</w:t>
      </w:r>
      <w:r>
        <w:rPr>
          <w:rFonts w:hint="eastAsia"/>
        </w:rPr>
        <w:t>对应的指标计算规则</w:t>
      </w:r>
      <w:r>
        <w:t>新增进系统库</w:t>
      </w:r>
      <w:r>
        <w:rPr>
          <w:rFonts w:hint="eastAsia"/>
        </w:rPr>
        <w:t>，</w:t>
      </w:r>
      <w:r>
        <w:t>并完成数据文件</w:t>
      </w:r>
      <w:r>
        <w:rPr>
          <w:rFonts w:hint="eastAsia"/>
        </w:rPr>
        <w:t>信息</w:t>
      </w:r>
      <w:r>
        <w:t>入库。</w:t>
      </w:r>
    </w:p>
    <w:p w:rsidR="00513B86" w:rsidRPr="00270D20" w:rsidRDefault="00513B86" w:rsidP="00513B86">
      <w:pPr>
        <w:pStyle w:val="6"/>
        <w:rPr>
          <w:rFonts w:ascii="宋体" w:hAnsi="宋体"/>
          <w:b/>
          <w:bCs/>
          <w:i/>
          <w:iCs w:val="0"/>
          <w:lang w:val="x-none" w:eastAsia="x-none"/>
        </w:rPr>
      </w:pPr>
      <w:bookmarkStart w:id="896" w:name="_Toc130154763"/>
      <w:r>
        <w:rPr>
          <w:rFonts w:hint="eastAsia"/>
        </w:rPr>
        <w:t>业务产品</w:t>
      </w:r>
      <w:r>
        <w:rPr>
          <w:rFonts w:hint="eastAsia"/>
        </w:rPr>
        <w:t>-</w:t>
      </w:r>
      <w:r>
        <w:rPr>
          <w:rFonts w:hint="eastAsia"/>
        </w:rPr>
        <w:t>家庭安防当月受理量</w:t>
      </w:r>
      <w:r>
        <w:rPr>
          <w:rFonts w:ascii="宋体" w:hAnsi="宋体" w:hint="eastAsia"/>
          <w:lang w:val="x-none"/>
        </w:rPr>
        <w:t>数</w:t>
      </w:r>
      <w:r w:rsidRPr="005170E3">
        <w:rPr>
          <w:rFonts w:ascii="宋体" w:hAnsi="宋体" w:hint="eastAsia"/>
          <w:lang w:val="x-none"/>
        </w:rPr>
        <w:t>据校验</w:t>
      </w:r>
      <w:bookmarkEnd w:id="896"/>
    </w:p>
    <w:p w:rsidR="00513B86" w:rsidRPr="00DB19FB" w:rsidRDefault="00513B86" w:rsidP="00513B86">
      <w:pPr>
        <w:ind w:left="420" w:firstLine="480"/>
        <w:jc w:val="both"/>
        <w:rPr>
          <w:rFonts w:ascii="宋体" w:hAnsi="宋体"/>
          <w:lang w:val="x-none"/>
        </w:rPr>
      </w:pPr>
      <w:r>
        <w:t>数据处理人员新增</w:t>
      </w:r>
      <w:r>
        <w:rPr>
          <w:rFonts w:hint="eastAsia"/>
        </w:rPr>
        <w:t>业务产品</w:t>
      </w:r>
      <w:r>
        <w:rPr>
          <w:rFonts w:hint="eastAsia"/>
        </w:rPr>
        <w:t>-</w:t>
      </w:r>
      <w:r>
        <w:rPr>
          <w:rFonts w:hint="eastAsia"/>
        </w:rPr>
        <w:t>家庭安防当月受理量</w:t>
      </w:r>
      <w:r>
        <w:rPr>
          <w:rFonts w:ascii="宋体" w:hAnsi="宋体" w:hint="eastAsia"/>
          <w:lang w:val="x-none"/>
        </w:rPr>
        <w:t>数据</w:t>
      </w:r>
      <w:r>
        <w:t>后，系统会对新增数据的名称</w:t>
      </w:r>
      <w:r>
        <w:rPr>
          <w:rFonts w:hint="eastAsia"/>
        </w:rPr>
        <w:t>、取数口径、数据文件类型、文件编码、调用参数等信息进行校验，判断</w:t>
      </w:r>
      <w:r>
        <w:t>系统中是否已经存在了相同的数据，如存在，则系统提示数据已经存在，并且不允许继续进行后续数据的处理。</w:t>
      </w:r>
    </w:p>
    <w:p w:rsidR="00513B86" w:rsidRPr="00DB19FB" w:rsidRDefault="00513B86" w:rsidP="00513B86">
      <w:pPr>
        <w:pStyle w:val="6"/>
        <w:rPr>
          <w:rFonts w:ascii="宋体" w:hAnsi="宋体"/>
          <w:b/>
          <w:bCs/>
          <w:i/>
          <w:iCs w:val="0"/>
          <w:lang w:val="x-none" w:eastAsia="x-none"/>
        </w:rPr>
      </w:pPr>
      <w:bookmarkStart w:id="897" w:name="_Toc130154764"/>
      <w:r>
        <w:rPr>
          <w:rFonts w:hint="eastAsia"/>
        </w:rPr>
        <w:t>业务产品</w:t>
      </w:r>
      <w:r>
        <w:rPr>
          <w:rFonts w:hint="eastAsia"/>
        </w:rPr>
        <w:t>-</w:t>
      </w:r>
      <w:r>
        <w:rPr>
          <w:rFonts w:hint="eastAsia"/>
        </w:rPr>
        <w:t>家庭安防当月受理量</w:t>
      </w:r>
      <w:r w:rsidRPr="00DB19FB">
        <w:rPr>
          <w:rFonts w:ascii="宋体" w:hAnsi="宋体" w:hint="eastAsia"/>
          <w:lang w:val="x-none"/>
        </w:rPr>
        <w:t>数据</w:t>
      </w:r>
      <w:r>
        <w:rPr>
          <w:rFonts w:ascii="宋体" w:hAnsi="宋体" w:hint="eastAsia"/>
          <w:lang w:val="x-none"/>
        </w:rPr>
        <w:t>计算</w:t>
      </w:r>
      <w:bookmarkEnd w:id="897"/>
    </w:p>
    <w:p w:rsidR="00513B86" w:rsidRPr="00DB19FB" w:rsidRDefault="00513B86" w:rsidP="00513B86">
      <w:pPr>
        <w:ind w:left="420" w:firstLine="480"/>
        <w:rPr>
          <w:rFonts w:ascii="宋体" w:hAnsi="宋体"/>
          <w:lang w:val="x-none"/>
        </w:rPr>
      </w:pPr>
      <w:r>
        <w:rPr>
          <w:rFonts w:hint="eastAsia"/>
        </w:rPr>
        <w:t>业务产品</w:t>
      </w:r>
      <w:r>
        <w:rPr>
          <w:rFonts w:hint="eastAsia"/>
        </w:rPr>
        <w:t>-</w:t>
      </w:r>
      <w:r>
        <w:rPr>
          <w:rFonts w:hint="eastAsia"/>
        </w:rPr>
        <w:t>家庭安防当月受理量数据</w:t>
      </w:r>
      <w:r w:rsidRPr="00DB19FB">
        <w:rPr>
          <w:rFonts w:ascii="宋体" w:hAnsi="宋体" w:hint="eastAsia"/>
          <w:lang w:val="x-none"/>
        </w:rPr>
        <w:t>解析</w:t>
      </w:r>
      <w:r>
        <w:rPr>
          <w:rFonts w:hint="eastAsia"/>
        </w:rPr>
        <w:t>成功，根据业务产品</w:t>
      </w:r>
      <w:r>
        <w:rPr>
          <w:rFonts w:hint="eastAsia"/>
        </w:rPr>
        <w:t>-</w:t>
      </w:r>
      <w:r>
        <w:rPr>
          <w:rFonts w:hint="eastAsia"/>
        </w:rPr>
        <w:t>家庭安防当月受理量</w:t>
      </w:r>
      <w:r w:rsidRPr="00DB19FB">
        <w:rPr>
          <w:rFonts w:hint="eastAsia"/>
        </w:rPr>
        <w:t>指标</w:t>
      </w:r>
      <w:r>
        <w:rPr>
          <w:rFonts w:hint="eastAsia"/>
        </w:rPr>
        <w:t>计算规则，</w:t>
      </w:r>
      <w:r>
        <w:rPr>
          <w:rFonts w:ascii="宋体" w:hAnsi="宋体" w:hint="eastAsia"/>
          <w:lang w:val="x-none"/>
        </w:rPr>
        <w:t>匹配对应的</w:t>
      </w:r>
      <w:r w:rsidRPr="00DB19FB">
        <w:rPr>
          <w:rFonts w:ascii="宋体" w:hAnsi="宋体" w:hint="eastAsia"/>
          <w:lang w:val="x-none"/>
        </w:rPr>
        <w:t>地市、区县编码值</w:t>
      </w:r>
      <w:r>
        <w:rPr>
          <w:rFonts w:ascii="宋体" w:hAnsi="宋体" w:hint="eastAsia"/>
          <w:lang w:val="x-none"/>
        </w:rPr>
        <w:t>并</w:t>
      </w:r>
      <w:r w:rsidRPr="00DB19FB">
        <w:rPr>
          <w:rFonts w:ascii="宋体" w:hAnsi="宋体" w:hint="eastAsia"/>
          <w:lang w:val="x-none"/>
        </w:rPr>
        <w:t>对</w:t>
      </w:r>
      <w:r>
        <w:rPr>
          <w:rFonts w:ascii="宋体" w:hAnsi="宋体" w:hint="eastAsia"/>
          <w:lang w:val="x-none"/>
        </w:rPr>
        <w:t>指标</w:t>
      </w:r>
      <w:r w:rsidRPr="00DB19FB">
        <w:rPr>
          <w:rFonts w:ascii="宋体" w:hAnsi="宋体" w:hint="eastAsia"/>
          <w:lang w:val="x-none"/>
        </w:rPr>
        <w:t>数据进行关联</w:t>
      </w:r>
      <w:r>
        <w:rPr>
          <w:rFonts w:hint="eastAsia"/>
        </w:rPr>
        <w:t>，输出当月业务产品</w:t>
      </w:r>
      <w:r>
        <w:rPr>
          <w:rFonts w:hint="eastAsia"/>
        </w:rPr>
        <w:t>-</w:t>
      </w:r>
      <w:r>
        <w:rPr>
          <w:rFonts w:hint="eastAsia"/>
        </w:rPr>
        <w:t>家庭安防当月受理量数据。</w:t>
      </w:r>
    </w:p>
    <w:p w:rsidR="00513B86" w:rsidRPr="00DB19FB" w:rsidRDefault="00513B86" w:rsidP="00513B86">
      <w:pPr>
        <w:pStyle w:val="6"/>
        <w:rPr>
          <w:rFonts w:ascii="宋体" w:hAnsi="宋体"/>
          <w:b/>
          <w:bCs/>
          <w:i/>
          <w:iCs w:val="0"/>
          <w:lang w:val="x-none" w:eastAsia="x-none"/>
        </w:rPr>
      </w:pPr>
      <w:bookmarkStart w:id="898" w:name="_Toc130154765"/>
      <w:r>
        <w:rPr>
          <w:rFonts w:hint="eastAsia"/>
        </w:rPr>
        <w:t>业务产品</w:t>
      </w:r>
      <w:r>
        <w:rPr>
          <w:rFonts w:hint="eastAsia"/>
        </w:rPr>
        <w:t>-</w:t>
      </w:r>
      <w:r>
        <w:rPr>
          <w:rFonts w:hint="eastAsia"/>
        </w:rPr>
        <w:t>家庭安防当月受理量</w:t>
      </w:r>
      <w:r w:rsidRPr="00DB19FB">
        <w:rPr>
          <w:rFonts w:ascii="宋体" w:hAnsi="宋体" w:hint="eastAsia"/>
          <w:lang w:val="x-none"/>
        </w:rPr>
        <w:t>数据保存</w:t>
      </w:r>
      <w:bookmarkEnd w:id="898"/>
    </w:p>
    <w:p w:rsidR="00513B86" w:rsidRPr="00DB19FB" w:rsidRDefault="00513B86" w:rsidP="00513B86">
      <w:pPr>
        <w:ind w:left="420" w:firstLine="480"/>
        <w:rPr>
          <w:rFonts w:ascii="宋体" w:hAnsi="宋体"/>
          <w:lang w:val="x-none"/>
        </w:rPr>
      </w:pPr>
      <w:r>
        <w:rPr>
          <w:rFonts w:hint="eastAsia"/>
        </w:rPr>
        <w:t>业务产品</w:t>
      </w:r>
      <w:r>
        <w:rPr>
          <w:rFonts w:hint="eastAsia"/>
        </w:rPr>
        <w:t>-</w:t>
      </w:r>
      <w:r>
        <w:rPr>
          <w:rFonts w:hint="eastAsia"/>
        </w:rPr>
        <w:t>家庭安防当月受理量</w:t>
      </w:r>
      <w:r>
        <w:rPr>
          <w:rFonts w:ascii="宋体" w:hAnsi="宋体" w:hint="eastAsia"/>
          <w:lang w:val="x-none"/>
        </w:rPr>
        <w:t>数据</w:t>
      </w:r>
      <w:r w:rsidRPr="00DB19FB">
        <w:rPr>
          <w:rFonts w:ascii="宋体" w:hAnsi="宋体" w:hint="eastAsia"/>
          <w:lang w:val="x-none"/>
        </w:rPr>
        <w:t>关联完成</w:t>
      </w:r>
      <w:r>
        <w:rPr>
          <w:rFonts w:ascii="宋体" w:hAnsi="宋体" w:hint="eastAsia"/>
          <w:lang w:val="x-none"/>
        </w:rPr>
        <w:t>，</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513B86" w:rsidRPr="00DB19FB" w:rsidRDefault="00513B86" w:rsidP="00513B86">
      <w:pPr>
        <w:pStyle w:val="6"/>
        <w:rPr>
          <w:b/>
          <w:bCs/>
          <w:i/>
          <w:iCs w:val="0"/>
        </w:rPr>
      </w:pPr>
      <w:bookmarkStart w:id="899" w:name="_Toc130154766"/>
      <w:r w:rsidRPr="00DB19FB">
        <w:rPr>
          <w:rFonts w:hint="eastAsia"/>
        </w:rPr>
        <w:t>全省</w:t>
      </w:r>
      <w:r>
        <w:rPr>
          <w:rFonts w:hint="eastAsia"/>
        </w:rPr>
        <w:t>业务产品</w:t>
      </w:r>
      <w:r>
        <w:rPr>
          <w:rFonts w:hint="eastAsia"/>
        </w:rPr>
        <w:t>-</w:t>
      </w:r>
      <w:r>
        <w:rPr>
          <w:rFonts w:hint="eastAsia"/>
        </w:rPr>
        <w:t>家庭安防当月受理量数据查询</w:t>
      </w:r>
      <w:bookmarkEnd w:id="899"/>
    </w:p>
    <w:p w:rsidR="00513B86" w:rsidRDefault="00513B86" w:rsidP="00513B86">
      <w:pPr>
        <w:ind w:left="420" w:firstLine="480"/>
      </w:pPr>
      <w:r>
        <w:rPr>
          <w:rFonts w:ascii="宋体" w:hAnsi="宋体" w:hint="eastAsia"/>
          <w:lang w:val="x-none"/>
        </w:rPr>
        <w:t>输入G</w:t>
      </w:r>
      <w:r>
        <w:rPr>
          <w:rFonts w:ascii="宋体" w:hAnsi="宋体"/>
          <w:lang w:val="x-none"/>
        </w:rPr>
        <w:t>IS</w:t>
      </w:r>
      <w:r>
        <w:rPr>
          <w:rFonts w:ascii="宋体" w:hAnsi="宋体" w:hint="eastAsia"/>
          <w:lang w:val="x-none"/>
        </w:rPr>
        <w:t>信息、区域、</w:t>
      </w:r>
      <w:r w:rsidRPr="00DB19FB">
        <w:rPr>
          <w:rFonts w:ascii="宋体" w:hAnsi="宋体" w:hint="eastAsia"/>
          <w:lang w:val="x-none"/>
        </w:rPr>
        <w:t>时间</w:t>
      </w:r>
      <w:r>
        <w:rPr>
          <w:rFonts w:ascii="宋体" w:hAnsi="宋体" w:hint="eastAsia"/>
          <w:lang w:val="x-none"/>
        </w:rPr>
        <w:t>等查询信息，查询完成展示</w:t>
      </w:r>
      <w:r w:rsidRPr="00DB19FB">
        <w:rPr>
          <w:rFonts w:hint="eastAsia"/>
        </w:rPr>
        <w:t>全省</w:t>
      </w:r>
      <w:r>
        <w:rPr>
          <w:rFonts w:hint="eastAsia"/>
        </w:rPr>
        <w:t>业务产品</w:t>
      </w:r>
      <w:r>
        <w:rPr>
          <w:rFonts w:hint="eastAsia"/>
        </w:rPr>
        <w:t>-</w:t>
      </w:r>
      <w:r>
        <w:rPr>
          <w:rFonts w:hint="eastAsia"/>
        </w:rPr>
        <w:t>家庭安防当月受理量</w:t>
      </w:r>
      <w:r>
        <w:rPr>
          <w:rFonts w:ascii="宋体" w:hAnsi="宋体" w:hint="eastAsia"/>
          <w:lang w:val="x-none"/>
        </w:rPr>
        <w:t>数据结果</w:t>
      </w:r>
      <w:r w:rsidRPr="00DB19FB">
        <w:rPr>
          <w:rFonts w:hint="eastAsia"/>
        </w:rPr>
        <w:t>。</w:t>
      </w:r>
    </w:p>
    <w:p w:rsidR="00513B86" w:rsidRPr="00DB19FB" w:rsidRDefault="00513B86" w:rsidP="00513B86">
      <w:pPr>
        <w:pStyle w:val="6"/>
        <w:rPr>
          <w:b/>
          <w:bCs/>
          <w:i/>
          <w:iCs w:val="0"/>
        </w:rPr>
      </w:pPr>
      <w:bookmarkStart w:id="900" w:name="_Toc130154767"/>
      <w:r w:rsidRPr="00DB19FB">
        <w:rPr>
          <w:rFonts w:hint="eastAsia"/>
        </w:rPr>
        <w:t>区县</w:t>
      </w:r>
      <w:r>
        <w:rPr>
          <w:rFonts w:hint="eastAsia"/>
        </w:rPr>
        <w:t>业务产品</w:t>
      </w:r>
      <w:r>
        <w:rPr>
          <w:rFonts w:hint="eastAsia"/>
        </w:rPr>
        <w:t>-</w:t>
      </w:r>
      <w:r>
        <w:rPr>
          <w:rFonts w:hint="eastAsia"/>
        </w:rPr>
        <w:t>家庭安防当月受理量数据查询</w:t>
      </w:r>
      <w:bookmarkEnd w:id="900"/>
    </w:p>
    <w:p w:rsidR="00513B86" w:rsidRDefault="00513B86" w:rsidP="00513B86">
      <w:pPr>
        <w:ind w:left="420" w:firstLine="480"/>
      </w:pPr>
      <w:r w:rsidRPr="00DF78AA">
        <w:rPr>
          <w:rFonts w:ascii="宋体" w:hAnsi="宋体" w:hint="eastAsia"/>
          <w:lang w:val="x-none"/>
        </w:rPr>
        <w:lastRenderedPageBreak/>
        <w:t>综调人员登录综调中心，进入</w:t>
      </w:r>
      <w:r>
        <w:rPr>
          <w:rFonts w:ascii="宋体" w:hAnsi="宋体" w:hint="eastAsia"/>
          <w:lang w:val="x-none"/>
        </w:rPr>
        <w:t>业务专区</w:t>
      </w:r>
      <w:r w:rsidRPr="00DF78AA">
        <w:rPr>
          <w:rFonts w:ascii="宋体" w:hAnsi="宋体" w:hint="eastAsia"/>
          <w:lang w:val="x-none"/>
        </w:rPr>
        <w:t>管理模块，选择</w:t>
      </w:r>
      <w:r w:rsidRPr="00DB19FB">
        <w:rPr>
          <w:rFonts w:hint="eastAsia"/>
        </w:rPr>
        <w:t>全省</w:t>
      </w:r>
      <w:r>
        <w:rPr>
          <w:rFonts w:hint="eastAsia"/>
        </w:rPr>
        <w:t>业务产品</w:t>
      </w:r>
      <w:r w:rsidRPr="00DB19FB">
        <w:rPr>
          <w:rFonts w:hint="eastAsia"/>
        </w:rPr>
        <w:t>-</w:t>
      </w:r>
      <w:r>
        <w:rPr>
          <w:rFonts w:hint="eastAsia"/>
        </w:rPr>
        <w:t>家庭安防</w:t>
      </w:r>
      <w:r w:rsidRPr="00DF78AA">
        <w:rPr>
          <w:rFonts w:ascii="宋体" w:hAnsi="宋体" w:hint="eastAsia"/>
          <w:lang w:val="x-none"/>
        </w:rPr>
        <w:t>界面，输入日期、查询后展示该指标区县的趋势图</w:t>
      </w:r>
      <w:r w:rsidRPr="00DB19FB">
        <w:rPr>
          <w:rFonts w:hint="eastAsia"/>
        </w:rPr>
        <w:t>。</w:t>
      </w:r>
    </w:p>
    <w:p w:rsidR="00513B86" w:rsidRPr="00DB19FB" w:rsidRDefault="00513B86" w:rsidP="00513B86">
      <w:pPr>
        <w:pStyle w:val="5"/>
      </w:pPr>
      <w:bookmarkStart w:id="901" w:name="_Toc130154768"/>
      <w:r w:rsidRPr="00DB19FB">
        <w:rPr>
          <w:rFonts w:hint="eastAsia"/>
        </w:rPr>
        <w:t>业务产品-</w:t>
      </w:r>
      <w:r>
        <w:rPr>
          <w:rFonts w:hint="eastAsia"/>
        </w:rPr>
        <w:t>家庭安防</w:t>
      </w:r>
      <w:r w:rsidRPr="00DB19FB">
        <w:rPr>
          <w:rFonts w:hint="eastAsia"/>
        </w:rPr>
        <w:t>本月归档量</w:t>
      </w:r>
      <w:r>
        <w:rPr>
          <w:rFonts w:hint="eastAsia"/>
        </w:rPr>
        <w:t>管理</w:t>
      </w:r>
      <w:bookmarkEnd w:id="901"/>
    </w:p>
    <w:p w:rsidR="00513B86" w:rsidRPr="00A14368" w:rsidRDefault="00513B86" w:rsidP="00513B86">
      <w:pPr>
        <w:pStyle w:val="6"/>
        <w:rPr>
          <w:b/>
          <w:bCs/>
          <w:i/>
          <w:iCs w:val="0"/>
        </w:rPr>
      </w:pPr>
      <w:bookmarkStart w:id="902" w:name="_Toc130154769"/>
      <w:r>
        <w:rPr>
          <w:rFonts w:hint="eastAsia"/>
        </w:rPr>
        <w:t>业务产品</w:t>
      </w:r>
      <w:r>
        <w:rPr>
          <w:rFonts w:hint="eastAsia"/>
        </w:rPr>
        <w:t>-</w:t>
      </w:r>
      <w:r>
        <w:rPr>
          <w:rFonts w:hint="eastAsia"/>
        </w:rPr>
        <w:t>家庭安防本月归档量计算规则管理</w:t>
      </w:r>
      <w:bookmarkEnd w:id="902"/>
    </w:p>
    <w:p w:rsidR="00513B86" w:rsidRPr="00706BDE" w:rsidRDefault="00513B86" w:rsidP="00513B86">
      <w:pPr>
        <w:ind w:left="420" w:firstLine="480"/>
      </w:pPr>
      <w:r>
        <w:t>根据</w:t>
      </w:r>
      <w:r>
        <w:rPr>
          <w:rFonts w:hint="eastAsia"/>
        </w:rPr>
        <w:t>业务产品</w:t>
      </w:r>
      <w:r w:rsidRPr="00DB19FB">
        <w:rPr>
          <w:rFonts w:hint="eastAsia"/>
        </w:rPr>
        <w:t>-</w:t>
      </w:r>
      <w:r>
        <w:rPr>
          <w:rFonts w:hint="eastAsia"/>
        </w:rPr>
        <w:t>家庭安防变更</w:t>
      </w:r>
      <w:r>
        <w:t>指标说明文档，分析统计口径，将文字统计口径转化为口径数据，在系统中录入统计规则，并提供计算规则的增加、删除、修改功能</w:t>
      </w:r>
      <w:r>
        <w:rPr>
          <w:rFonts w:hint="eastAsia"/>
        </w:rPr>
        <w:t>，业务产品</w:t>
      </w:r>
      <w:r w:rsidRPr="00DB19FB">
        <w:rPr>
          <w:rFonts w:hint="eastAsia"/>
        </w:rPr>
        <w:t>-</w:t>
      </w:r>
      <w:r>
        <w:rPr>
          <w:rFonts w:hint="eastAsia"/>
        </w:rPr>
        <w:t>家庭安防变更计算规则信息文件入库。</w:t>
      </w:r>
    </w:p>
    <w:p w:rsidR="00513B86" w:rsidRPr="00162339" w:rsidRDefault="00513B86" w:rsidP="00513B86">
      <w:pPr>
        <w:pStyle w:val="6"/>
        <w:rPr>
          <w:b/>
          <w:bCs/>
          <w:i/>
          <w:iCs w:val="0"/>
        </w:rPr>
      </w:pPr>
      <w:bookmarkStart w:id="903" w:name="_Toc130154770"/>
      <w:r>
        <w:rPr>
          <w:rFonts w:hint="eastAsia"/>
        </w:rPr>
        <w:t>业务产品</w:t>
      </w:r>
      <w:r>
        <w:rPr>
          <w:rFonts w:hint="eastAsia"/>
        </w:rPr>
        <w:t>-</w:t>
      </w:r>
      <w:r>
        <w:rPr>
          <w:rFonts w:hint="eastAsia"/>
        </w:rPr>
        <w:t>家庭安防本月归档量</w:t>
      </w:r>
      <w:r w:rsidRPr="00162339">
        <w:rPr>
          <w:rFonts w:hint="eastAsia"/>
        </w:rPr>
        <w:t>分析</w:t>
      </w:r>
      <w:bookmarkEnd w:id="903"/>
    </w:p>
    <w:p w:rsidR="00513B86" w:rsidRPr="0088147F" w:rsidRDefault="00513B86" w:rsidP="00513B86">
      <w:pPr>
        <w:ind w:left="420" w:firstLine="480"/>
        <w:rPr>
          <w:rFonts w:ascii="宋体" w:hAnsi="宋体"/>
          <w:lang w:val="x-none"/>
        </w:rPr>
      </w:pPr>
      <w:r>
        <w:t>提取对端系统提供的</w:t>
      </w:r>
      <w:r>
        <w:rPr>
          <w:rFonts w:hint="eastAsia"/>
        </w:rPr>
        <w:t>业务产品</w:t>
      </w:r>
      <w:r>
        <w:rPr>
          <w:rFonts w:hint="eastAsia"/>
        </w:rPr>
        <w:t>-</w:t>
      </w:r>
      <w:r>
        <w:rPr>
          <w:rFonts w:hint="eastAsia"/>
        </w:rPr>
        <w:t>家庭安防本月归档量</w:t>
      </w:r>
      <w:r>
        <w:t>数据，对数据文件进行分析，比对数据文件名称、格式、类型、推送周期，分析完成且无异常，进入数据新增环节。分析失败，提示数据分析异常</w:t>
      </w:r>
      <w:r>
        <w:rPr>
          <w:rFonts w:hint="eastAsia"/>
        </w:rPr>
        <w:t>，再次核查确认数据。</w:t>
      </w:r>
    </w:p>
    <w:p w:rsidR="00513B86" w:rsidRPr="002B06C9" w:rsidRDefault="00513B86" w:rsidP="00513B86">
      <w:pPr>
        <w:pStyle w:val="6"/>
        <w:rPr>
          <w:b/>
          <w:bCs/>
          <w:i/>
          <w:iCs w:val="0"/>
        </w:rPr>
      </w:pPr>
      <w:bookmarkStart w:id="904" w:name="_Toc130154771"/>
      <w:r>
        <w:rPr>
          <w:rFonts w:hint="eastAsia"/>
        </w:rPr>
        <w:t>业务产品</w:t>
      </w:r>
      <w:r>
        <w:rPr>
          <w:rFonts w:hint="eastAsia"/>
        </w:rPr>
        <w:t>-</w:t>
      </w:r>
      <w:r>
        <w:rPr>
          <w:rFonts w:hint="eastAsia"/>
        </w:rPr>
        <w:t>家庭安防本月归档量</w:t>
      </w:r>
      <w:r w:rsidRPr="002B06C9">
        <w:rPr>
          <w:rFonts w:hint="eastAsia"/>
        </w:rPr>
        <w:t>数据新增</w:t>
      </w:r>
      <w:bookmarkEnd w:id="904"/>
    </w:p>
    <w:p w:rsidR="00513B86" w:rsidRPr="004707D4" w:rsidRDefault="00513B86" w:rsidP="00513B86">
      <w:pPr>
        <w:ind w:left="420" w:firstLine="480"/>
        <w:rPr>
          <w:rFonts w:ascii="宋体" w:hAnsi="宋体"/>
          <w:lang w:val="x-none"/>
        </w:rPr>
      </w:pPr>
      <w:r>
        <w:rPr>
          <w:rFonts w:hint="eastAsia"/>
        </w:rPr>
        <w:t>业务产品</w:t>
      </w:r>
      <w:r>
        <w:rPr>
          <w:rFonts w:hint="eastAsia"/>
        </w:rPr>
        <w:t>-</w:t>
      </w:r>
      <w:r>
        <w:rPr>
          <w:rFonts w:hint="eastAsia"/>
        </w:rPr>
        <w:t>家庭安防本月归档量</w:t>
      </w:r>
      <w:r>
        <w:t>数据新增功能，</w:t>
      </w:r>
      <w:r>
        <w:rPr>
          <w:rFonts w:hint="eastAsia"/>
        </w:rPr>
        <w:t>业务产品</w:t>
      </w:r>
      <w:r>
        <w:rPr>
          <w:rFonts w:hint="eastAsia"/>
        </w:rPr>
        <w:t>-</w:t>
      </w:r>
      <w:r>
        <w:rPr>
          <w:rFonts w:hint="eastAsia"/>
        </w:rPr>
        <w:t>家庭安防本月归档量</w:t>
      </w:r>
      <w:r>
        <w:t>指标采集时，</w:t>
      </w:r>
      <w:r>
        <w:rPr>
          <w:rFonts w:hint="eastAsia"/>
        </w:rPr>
        <w:t>依据业务产品</w:t>
      </w:r>
      <w:r>
        <w:rPr>
          <w:rFonts w:hint="eastAsia"/>
        </w:rPr>
        <w:t>-</w:t>
      </w:r>
      <w:r>
        <w:rPr>
          <w:rFonts w:hint="eastAsia"/>
        </w:rPr>
        <w:t>家庭安防本月归档量</w:t>
      </w:r>
      <w:r>
        <w:t>计算规则</w:t>
      </w:r>
      <w:r>
        <w:rPr>
          <w:rFonts w:hint="eastAsia"/>
        </w:rPr>
        <w:t>，数据</w:t>
      </w:r>
      <w:r>
        <w:t>处理人员确认</w:t>
      </w:r>
      <w:r>
        <w:rPr>
          <w:rFonts w:hint="eastAsia"/>
        </w:rPr>
        <w:t>并</w:t>
      </w:r>
      <w:r>
        <w:t>比对原始数据，将原始的数据和指标数据</w:t>
      </w:r>
      <w:r>
        <w:rPr>
          <w:rFonts w:hint="eastAsia"/>
        </w:rPr>
        <w:t>对应的指标计算规则</w:t>
      </w:r>
      <w:r>
        <w:t>新增进系统库</w:t>
      </w:r>
      <w:r>
        <w:rPr>
          <w:rFonts w:hint="eastAsia"/>
        </w:rPr>
        <w:t>，</w:t>
      </w:r>
      <w:r>
        <w:t>并完成数据文件</w:t>
      </w:r>
      <w:r>
        <w:rPr>
          <w:rFonts w:hint="eastAsia"/>
        </w:rPr>
        <w:t>信息</w:t>
      </w:r>
      <w:r>
        <w:t>入库。</w:t>
      </w:r>
    </w:p>
    <w:p w:rsidR="00513B86" w:rsidRPr="00270D20" w:rsidRDefault="00513B86" w:rsidP="00513B86">
      <w:pPr>
        <w:pStyle w:val="6"/>
        <w:rPr>
          <w:rFonts w:ascii="宋体" w:hAnsi="宋体"/>
          <w:b/>
          <w:bCs/>
          <w:i/>
          <w:iCs w:val="0"/>
          <w:lang w:val="x-none" w:eastAsia="x-none"/>
        </w:rPr>
      </w:pPr>
      <w:bookmarkStart w:id="905" w:name="_Toc130154772"/>
      <w:r>
        <w:rPr>
          <w:rFonts w:hint="eastAsia"/>
        </w:rPr>
        <w:t>业务产品</w:t>
      </w:r>
      <w:r>
        <w:rPr>
          <w:rFonts w:hint="eastAsia"/>
        </w:rPr>
        <w:t>-</w:t>
      </w:r>
      <w:r>
        <w:rPr>
          <w:rFonts w:hint="eastAsia"/>
        </w:rPr>
        <w:t>家庭安防本月归档量</w:t>
      </w:r>
      <w:r>
        <w:rPr>
          <w:rFonts w:ascii="宋体" w:hAnsi="宋体" w:hint="eastAsia"/>
          <w:lang w:val="x-none"/>
        </w:rPr>
        <w:t>数</w:t>
      </w:r>
      <w:r w:rsidRPr="005170E3">
        <w:rPr>
          <w:rFonts w:ascii="宋体" w:hAnsi="宋体" w:hint="eastAsia"/>
          <w:lang w:val="x-none"/>
        </w:rPr>
        <w:t>据校验</w:t>
      </w:r>
      <w:bookmarkEnd w:id="905"/>
    </w:p>
    <w:p w:rsidR="00513B86" w:rsidRPr="00DB19FB" w:rsidRDefault="00513B86" w:rsidP="00513B86">
      <w:pPr>
        <w:ind w:left="420" w:firstLine="480"/>
        <w:jc w:val="both"/>
        <w:rPr>
          <w:rFonts w:ascii="宋体" w:hAnsi="宋体"/>
          <w:lang w:val="x-none"/>
        </w:rPr>
      </w:pPr>
      <w:r>
        <w:t>数据处理人员新增</w:t>
      </w:r>
      <w:r>
        <w:rPr>
          <w:rFonts w:hint="eastAsia"/>
        </w:rPr>
        <w:t>业务产品</w:t>
      </w:r>
      <w:r>
        <w:rPr>
          <w:rFonts w:hint="eastAsia"/>
        </w:rPr>
        <w:t>-</w:t>
      </w:r>
      <w:r>
        <w:rPr>
          <w:rFonts w:hint="eastAsia"/>
        </w:rPr>
        <w:t>家庭安防本月归档量</w:t>
      </w:r>
      <w:r>
        <w:rPr>
          <w:rFonts w:ascii="宋体" w:hAnsi="宋体" w:hint="eastAsia"/>
          <w:lang w:val="x-none"/>
        </w:rPr>
        <w:t>数据</w:t>
      </w:r>
      <w:r>
        <w:t>后，系统会对新增数据的名称</w:t>
      </w:r>
      <w:r>
        <w:rPr>
          <w:rFonts w:hint="eastAsia"/>
        </w:rPr>
        <w:t>、取数口径、数据文件类型、文件编码、调用参数等信息进行校验，判断</w:t>
      </w:r>
      <w:r>
        <w:t>系统中是否已经存在了相同的数据，如存在，则系统提示数据已经存在，并且不允许继续进行后续数据的处理。</w:t>
      </w:r>
    </w:p>
    <w:p w:rsidR="00513B86" w:rsidRPr="00DB19FB" w:rsidRDefault="00513B86" w:rsidP="00513B86">
      <w:pPr>
        <w:pStyle w:val="6"/>
        <w:rPr>
          <w:rFonts w:ascii="宋体" w:hAnsi="宋体"/>
          <w:b/>
          <w:bCs/>
          <w:i/>
          <w:iCs w:val="0"/>
          <w:lang w:val="x-none" w:eastAsia="x-none"/>
        </w:rPr>
      </w:pPr>
      <w:bookmarkStart w:id="906" w:name="_Toc130154773"/>
      <w:r>
        <w:rPr>
          <w:rFonts w:hint="eastAsia"/>
        </w:rPr>
        <w:t>业务产品</w:t>
      </w:r>
      <w:r>
        <w:rPr>
          <w:rFonts w:hint="eastAsia"/>
        </w:rPr>
        <w:t>-</w:t>
      </w:r>
      <w:r>
        <w:rPr>
          <w:rFonts w:hint="eastAsia"/>
        </w:rPr>
        <w:t>家庭安防本月归档量</w:t>
      </w:r>
      <w:r w:rsidRPr="00DB19FB">
        <w:rPr>
          <w:rFonts w:ascii="宋体" w:hAnsi="宋体" w:hint="eastAsia"/>
          <w:lang w:val="x-none"/>
        </w:rPr>
        <w:t>数据</w:t>
      </w:r>
      <w:r>
        <w:rPr>
          <w:rFonts w:ascii="宋体" w:hAnsi="宋体" w:hint="eastAsia"/>
          <w:lang w:val="x-none"/>
        </w:rPr>
        <w:t>计算</w:t>
      </w:r>
      <w:bookmarkEnd w:id="906"/>
    </w:p>
    <w:p w:rsidR="00513B86" w:rsidRPr="00DB19FB" w:rsidRDefault="00513B86" w:rsidP="00513B86">
      <w:pPr>
        <w:ind w:left="420" w:firstLine="480"/>
        <w:rPr>
          <w:rFonts w:ascii="宋体" w:hAnsi="宋体"/>
          <w:lang w:val="x-none"/>
        </w:rPr>
      </w:pPr>
      <w:r>
        <w:rPr>
          <w:rFonts w:hint="eastAsia"/>
        </w:rPr>
        <w:lastRenderedPageBreak/>
        <w:t>业务产品</w:t>
      </w:r>
      <w:r>
        <w:rPr>
          <w:rFonts w:hint="eastAsia"/>
        </w:rPr>
        <w:t>-</w:t>
      </w:r>
      <w:r>
        <w:rPr>
          <w:rFonts w:hint="eastAsia"/>
        </w:rPr>
        <w:t>家庭安防本月归档量数据</w:t>
      </w:r>
      <w:r w:rsidRPr="00DB19FB">
        <w:rPr>
          <w:rFonts w:ascii="宋体" w:hAnsi="宋体" w:hint="eastAsia"/>
          <w:lang w:val="x-none"/>
        </w:rPr>
        <w:t>解析</w:t>
      </w:r>
      <w:r>
        <w:rPr>
          <w:rFonts w:hint="eastAsia"/>
        </w:rPr>
        <w:t>成功，根据业务产品</w:t>
      </w:r>
      <w:r>
        <w:rPr>
          <w:rFonts w:hint="eastAsia"/>
        </w:rPr>
        <w:t>-</w:t>
      </w:r>
      <w:r>
        <w:rPr>
          <w:rFonts w:hint="eastAsia"/>
        </w:rPr>
        <w:t>家庭安防本月归档量</w:t>
      </w:r>
      <w:r w:rsidRPr="00DB19FB">
        <w:rPr>
          <w:rFonts w:hint="eastAsia"/>
        </w:rPr>
        <w:t>指标</w:t>
      </w:r>
      <w:r>
        <w:rPr>
          <w:rFonts w:hint="eastAsia"/>
        </w:rPr>
        <w:t>计算规则，</w:t>
      </w:r>
      <w:r>
        <w:rPr>
          <w:rFonts w:ascii="宋体" w:hAnsi="宋体" w:hint="eastAsia"/>
          <w:lang w:val="x-none"/>
        </w:rPr>
        <w:t>匹配对应的</w:t>
      </w:r>
      <w:r w:rsidRPr="00DB19FB">
        <w:rPr>
          <w:rFonts w:ascii="宋体" w:hAnsi="宋体" w:hint="eastAsia"/>
          <w:lang w:val="x-none"/>
        </w:rPr>
        <w:t>地市、区县编码值</w:t>
      </w:r>
      <w:r>
        <w:rPr>
          <w:rFonts w:ascii="宋体" w:hAnsi="宋体" w:hint="eastAsia"/>
          <w:lang w:val="x-none"/>
        </w:rPr>
        <w:t>并</w:t>
      </w:r>
      <w:r w:rsidRPr="00DB19FB">
        <w:rPr>
          <w:rFonts w:ascii="宋体" w:hAnsi="宋体" w:hint="eastAsia"/>
          <w:lang w:val="x-none"/>
        </w:rPr>
        <w:t>对</w:t>
      </w:r>
      <w:r>
        <w:rPr>
          <w:rFonts w:ascii="宋体" w:hAnsi="宋体" w:hint="eastAsia"/>
          <w:lang w:val="x-none"/>
        </w:rPr>
        <w:t>指标</w:t>
      </w:r>
      <w:r w:rsidRPr="00DB19FB">
        <w:rPr>
          <w:rFonts w:ascii="宋体" w:hAnsi="宋体" w:hint="eastAsia"/>
          <w:lang w:val="x-none"/>
        </w:rPr>
        <w:t>数据进行关联</w:t>
      </w:r>
      <w:r>
        <w:rPr>
          <w:rFonts w:hint="eastAsia"/>
        </w:rPr>
        <w:t>，输出当月业务产品</w:t>
      </w:r>
      <w:r>
        <w:rPr>
          <w:rFonts w:hint="eastAsia"/>
        </w:rPr>
        <w:t>-</w:t>
      </w:r>
      <w:r>
        <w:rPr>
          <w:rFonts w:hint="eastAsia"/>
        </w:rPr>
        <w:t>家庭安防本月归档量数据。</w:t>
      </w:r>
    </w:p>
    <w:p w:rsidR="00513B86" w:rsidRPr="00DB19FB" w:rsidRDefault="00513B86" w:rsidP="00513B86">
      <w:pPr>
        <w:pStyle w:val="6"/>
        <w:rPr>
          <w:rFonts w:ascii="宋体" w:hAnsi="宋体"/>
          <w:b/>
          <w:bCs/>
          <w:i/>
          <w:iCs w:val="0"/>
          <w:lang w:val="x-none" w:eastAsia="x-none"/>
        </w:rPr>
      </w:pPr>
      <w:bookmarkStart w:id="907" w:name="_Toc130154774"/>
      <w:r>
        <w:rPr>
          <w:rFonts w:hint="eastAsia"/>
        </w:rPr>
        <w:t>业务产品</w:t>
      </w:r>
      <w:r>
        <w:rPr>
          <w:rFonts w:hint="eastAsia"/>
        </w:rPr>
        <w:t>-</w:t>
      </w:r>
      <w:r>
        <w:rPr>
          <w:rFonts w:hint="eastAsia"/>
        </w:rPr>
        <w:t>家庭安防本月归档量</w:t>
      </w:r>
      <w:r w:rsidRPr="00DB19FB">
        <w:rPr>
          <w:rFonts w:ascii="宋体" w:hAnsi="宋体" w:hint="eastAsia"/>
          <w:lang w:val="x-none"/>
        </w:rPr>
        <w:t>数据保存</w:t>
      </w:r>
      <w:bookmarkEnd w:id="907"/>
    </w:p>
    <w:p w:rsidR="00513B86" w:rsidRPr="00DB19FB" w:rsidRDefault="00513B86" w:rsidP="00513B86">
      <w:pPr>
        <w:ind w:left="420" w:firstLine="480"/>
        <w:rPr>
          <w:rFonts w:ascii="宋体" w:hAnsi="宋体"/>
          <w:lang w:val="x-none"/>
        </w:rPr>
      </w:pPr>
      <w:r>
        <w:rPr>
          <w:rFonts w:hint="eastAsia"/>
        </w:rPr>
        <w:t>业务产品</w:t>
      </w:r>
      <w:r>
        <w:rPr>
          <w:rFonts w:hint="eastAsia"/>
        </w:rPr>
        <w:t>-</w:t>
      </w:r>
      <w:r>
        <w:rPr>
          <w:rFonts w:hint="eastAsia"/>
        </w:rPr>
        <w:t>家庭安防本月归档量</w:t>
      </w:r>
      <w:r>
        <w:rPr>
          <w:rFonts w:ascii="宋体" w:hAnsi="宋体" w:hint="eastAsia"/>
          <w:lang w:val="x-none"/>
        </w:rPr>
        <w:t>数据</w:t>
      </w:r>
      <w:r w:rsidRPr="00DB19FB">
        <w:rPr>
          <w:rFonts w:ascii="宋体" w:hAnsi="宋体" w:hint="eastAsia"/>
          <w:lang w:val="x-none"/>
        </w:rPr>
        <w:t>关联完成</w:t>
      </w:r>
      <w:r>
        <w:rPr>
          <w:rFonts w:ascii="宋体" w:hAnsi="宋体" w:hint="eastAsia"/>
          <w:lang w:val="x-none"/>
        </w:rPr>
        <w:t>，</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513B86" w:rsidRPr="00DB19FB" w:rsidRDefault="00513B86" w:rsidP="00513B86">
      <w:pPr>
        <w:pStyle w:val="6"/>
        <w:rPr>
          <w:b/>
          <w:bCs/>
          <w:i/>
          <w:iCs w:val="0"/>
        </w:rPr>
      </w:pPr>
      <w:bookmarkStart w:id="908" w:name="_Toc130154775"/>
      <w:r w:rsidRPr="00DB19FB">
        <w:rPr>
          <w:rFonts w:hint="eastAsia"/>
        </w:rPr>
        <w:t>全省</w:t>
      </w:r>
      <w:r>
        <w:rPr>
          <w:rFonts w:hint="eastAsia"/>
        </w:rPr>
        <w:t>业务产品</w:t>
      </w:r>
      <w:r>
        <w:rPr>
          <w:rFonts w:hint="eastAsia"/>
        </w:rPr>
        <w:t>-</w:t>
      </w:r>
      <w:r>
        <w:rPr>
          <w:rFonts w:hint="eastAsia"/>
        </w:rPr>
        <w:t>家庭安防本月归档量数据查询</w:t>
      </w:r>
      <w:bookmarkEnd w:id="908"/>
    </w:p>
    <w:p w:rsidR="00513B86" w:rsidRDefault="00513B86" w:rsidP="00513B86">
      <w:pPr>
        <w:ind w:left="420" w:firstLine="480"/>
      </w:pPr>
      <w:r>
        <w:rPr>
          <w:rFonts w:ascii="宋体" w:hAnsi="宋体" w:hint="eastAsia"/>
          <w:lang w:val="x-none"/>
        </w:rPr>
        <w:t>输入G</w:t>
      </w:r>
      <w:r>
        <w:rPr>
          <w:rFonts w:ascii="宋体" w:hAnsi="宋体"/>
          <w:lang w:val="x-none"/>
        </w:rPr>
        <w:t>IS</w:t>
      </w:r>
      <w:r>
        <w:rPr>
          <w:rFonts w:ascii="宋体" w:hAnsi="宋体" w:hint="eastAsia"/>
          <w:lang w:val="x-none"/>
        </w:rPr>
        <w:t>信息、区域、</w:t>
      </w:r>
      <w:r w:rsidRPr="00DB19FB">
        <w:rPr>
          <w:rFonts w:ascii="宋体" w:hAnsi="宋体" w:hint="eastAsia"/>
          <w:lang w:val="x-none"/>
        </w:rPr>
        <w:t>时间</w:t>
      </w:r>
      <w:r>
        <w:rPr>
          <w:rFonts w:ascii="宋体" w:hAnsi="宋体" w:hint="eastAsia"/>
          <w:lang w:val="x-none"/>
        </w:rPr>
        <w:t>等查询信息，查询完成展示</w:t>
      </w:r>
      <w:r w:rsidRPr="00DB19FB">
        <w:rPr>
          <w:rFonts w:hint="eastAsia"/>
        </w:rPr>
        <w:t>全省</w:t>
      </w:r>
      <w:r>
        <w:rPr>
          <w:rFonts w:hint="eastAsia"/>
        </w:rPr>
        <w:t>业务产品</w:t>
      </w:r>
      <w:r>
        <w:rPr>
          <w:rFonts w:hint="eastAsia"/>
        </w:rPr>
        <w:t>-</w:t>
      </w:r>
      <w:r>
        <w:rPr>
          <w:rFonts w:hint="eastAsia"/>
        </w:rPr>
        <w:t>家庭安防本月归档量</w:t>
      </w:r>
      <w:r>
        <w:rPr>
          <w:rFonts w:ascii="宋体" w:hAnsi="宋体" w:hint="eastAsia"/>
          <w:lang w:val="x-none"/>
        </w:rPr>
        <w:t>数据结果</w:t>
      </w:r>
      <w:r w:rsidRPr="00DB19FB">
        <w:rPr>
          <w:rFonts w:hint="eastAsia"/>
        </w:rPr>
        <w:t>。</w:t>
      </w:r>
    </w:p>
    <w:p w:rsidR="00513B86" w:rsidRPr="00DB19FB" w:rsidRDefault="00513B86" w:rsidP="00513B86">
      <w:pPr>
        <w:pStyle w:val="6"/>
        <w:rPr>
          <w:b/>
          <w:bCs/>
          <w:i/>
          <w:iCs w:val="0"/>
        </w:rPr>
      </w:pPr>
      <w:bookmarkStart w:id="909" w:name="_Toc130154776"/>
      <w:r w:rsidRPr="00DB19FB">
        <w:rPr>
          <w:rFonts w:hint="eastAsia"/>
        </w:rPr>
        <w:t>区县</w:t>
      </w:r>
      <w:r>
        <w:rPr>
          <w:rFonts w:hint="eastAsia"/>
        </w:rPr>
        <w:t>业务产品</w:t>
      </w:r>
      <w:r>
        <w:rPr>
          <w:rFonts w:hint="eastAsia"/>
        </w:rPr>
        <w:t>-</w:t>
      </w:r>
      <w:r>
        <w:rPr>
          <w:rFonts w:hint="eastAsia"/>
        </w:rPr>
        <w:t>家庭安防本月归档量数据查询</w:t>
      </w:r>
      <w:bookmarkEnd w:id="909"/>
    </w:p>
    <w:p w:rsidR="00513B86" w:rsidRDefault="00513B86" w:rsidP="00513B86">
      <w:pPr>
        <w:ind w:left="420" w:firstLine="480"/>
      </w:pPr>
      <w:r w:rsidRPr="00DF78AA">
        <w:rPr>
          <w:rFonts w:ascii="宋体" w:hAnsi="宋体" w:hint="eastAsia"/>
          <w:lang w:val="x-none"/>
        </w:rPr>
        <w:t>综调人员登录综调中心，进入</w:t>
      </w:r>
      <w:r>
        <w:rPr>
          <w:rFonts w:ascii="宋体" w:hAnsi="宋体" w:hint="eastAsia"/>
          <w:lang w:val="x-none"/>
        </w:rPr>
        <w:t>业务专区</w:t>
      </w:r>
      <w:r w:rsidRPr="00DF78AA">
        <w:rPr>
          <w:rFonts w:ascii="宋体" w:hAnsi="宋体" w:hint="eastAsia"/>
          <w:lang w:val="x-none"/>
        </w:rPr>
        <w:t>管理模块，选择</w:t>
      </w:r>
      <w:r w:rsidRPr="00DB19FB">
        <w:rPr>
          <w:rFonts w:hint="eastAsia"/>
        </w:rPr>
        <w:t>全省</w:t>
      </w:r>
      <w:r>
        <w:rPr>
          <w:rFonts w:hint="eastAsia"/>
        </w:rPr>
        <w:t>业务产品</w:t>
      </w:r>
      <w:r w:rsidRPr="00DB19FB">
        <w:rPr>
          <w:rFonts w:hint="eastAsia"/>
        </w:rPr>
        <w:t>-</w:t>
      </w:r>
      <w:r>
        <w:rPr>
          <w:rFonts w:hint="eastAsia"/>
        </w:rPr>
        <w:t>家庭安防</w:t>
      </w:r>
      <w:r w:rsidRPr="00DF78AA">
        <w:rPr>
          <w:rFonts w:ascii="宋体" w:hAnsi="宋体" w:hint="eastAsia"/>
          <w:lang w:val="x-none"/>
        </w:rPr>
        <w:t>界面，输入日期、查询后展示该指标区县的趋势图</w:t>
      </w:r>
      <w:r w:rsidRPr="00DB19FB">
        <w:rPr>
          <w:rFonts w:hint="eastAsia"/>
        </w:rPr>
        <w:t>。</w:t>
      </w:r>
    </w:p>
    <w:p w:rsidR="00513B86" w:rsidRPr="00DB19FB" w:rsidRDefault="00513B86" w:rsidP="00513B86">
      <w:pPr>
        <w:pStyle w:val="5"/>
      </w:pPr>
      <w:bookmarkStart w:id="910" w:name="_Toc130154777"/>
      <w:r w:rsidRPr="00DB19FB">
        <w:rPr>
          <w:rFonts w:hint="eastAsia"/>
        </w:rPr>
        <w:t>业务产品-</w:t>
      </w:r>
      <w:r>
        <w:rPr>
          <w:rFonts w:hint="eastAsia"/>
        </w:rPr>
        <w:t>家庭安防</w:t>
      </w:r>
      <w:r w:rsidRPr="00DB19FB">
        <w:rPr>
          <w:rFonts w:hint="eastAsia"/>
        </w:rPr>
        <w:t>今日受理量</w:t>
      </w:r>
      <w:r>
        <w:rPr>
          <w:rFonts w:hint="eastAsia"/>
        </w:rPr>
        <w:t>管理</w:t>
      </w:r>
      <w:bookmarkEnd w:id="910"/>
    </w:p>
    <w:p w:rsidR="00513B86" w:rsidRPr="00A14368" w:rsidRDefault="00513B86" w:rsidP="00513B86">
      <w:pPr>
        <w:pStyle w:val="6"/>
        <w:rPr>
          <w:b/>
          <w:bCs/>
          <w:i/>
          <w:iCs w:val="0"/>
        </w:rPr>
      </w:pPr>
      <w:bookmarkStart w:id="911" w:name="_Toc130154778"/>
      <w:r>
        <w:rPr>
          <w:rFonts w:hint="eastAsia"/>
        </w:rPr>
        <w:t>业务产品</w:t>
      </w:r>
      <w:r>
        <w:rPr>
          <w:rFonts w:hint="eastAsia"/>
        </w:rPr>
        <w:t>-</w:t>
      </w:r>
      <w:r>
        <w:rPr>
          <w:rFonts w:hint="eastAsia"/>
        </w:rPr>
        <w:t>家庭安防今日受理量计算规则管理</w:t>
      </w:r>
      <w:bookmarkEnd w:id="911"/>
    </w:p>
    <w:p w:rsidR="00513B86" w:rsidRPr="00706BDE" w:rsidRDefault="00513B86" w:rsidP="00513B86">
      <w:pPr>
        <w:ind w:left="420" w:firstLine="480"/>
      </w:pPr>
      <w:r>
        <w:t>根据</w:t>
      </w:r>
      <w:r>
        <w:rPr>
          <w:rFonts w:hint="eastAsia"/>
        </w:rPr>
        <w:t>业务产品</w:t>
      </w:r>
      <w:r w:rsidRPr="00DB19FB">
        <w:rPr>
          <w:rFonts w:hint="eastAsia"/>
        </w:rPr>
        <w:t>-</w:t>
      </w:r>
      <w:r>
        <w:rPr>
          <w:rFonts w:hint="eastAsia"/>
        </w:rPr>
        <w:t>家庭安防变更</w:t>
      </w:r>
      <w:r>
        <w:t>指标说明文档，分析统计口径，将文字统计口径转化为口径数据，在系统中录入统计规则，并提供计算规则的增加、删除、修改功能</w:t>
      </w:r>
      <w:r>
        <w:rPr>
          <w:rFonts w:hint="eastAsia"/>
        </w:rPr>
        <w:t>，业务产品</w:t>
      </w:r>
      <w:r w:rsidRPr="00DB19FB">
        <w:rPr>
          <w:rFonts w:hint="eastAsia"/>
        </w:rPr>
        <w:t>-</w:t>
      </w:r>
      <w:r>
        <w:rPr>
          <w:rFonts w:hint="eastAsia"/>
        </w:rPr>
        <w:t>家庭安防变更计算规则信息文件入库。</w:t>
      </w:r>
    </w:p>
    <w:p w:rsidR="00513B86" w:rsidRPr="00162339" w:rsidRDefault="00513B86" w:rsidP="00513B86">
      <w:pPr>
        <w:pStyle w:val="6"/>
        <w:rPr>
          <w:b/>
          <w:bCs/>
          <w:i/>
          <w:iCs w:val="0"/>
        </w:rPr>
      </w:pPr>
      <w:bookmarkStart w:id="912" w:name="_Toc130154779"/>
      <w:r>
        <w:rPr>
          <w:rFonts w:hint="eastAsia"/>
        </w:rPr>
        <w:t>业务产品</w:t>
      </w:r>
      <w:r>
        <w:rPr>
          <w:rFonts w:hint="eastAsia"/>
        </w:rPr>
        <w:t>-</w:t>
      </w:r>
      <w:r>
        <w:rPr>
          <w:rFonts w:hint="eastAsia"/>
        </w:rPr>
        <w:t>家庭安防今日受理量</w:t>
      </w:r>
      <w:r w:rsidRPr="00162339">
        <w:rPr>
          <w:rFonts w:hint="eastAsia"/>
        </w:rPr>
        <w:t>分析</w:t>
      </w:r>
      <w:bookmarkEnd w:id="912"/>
    </w:p>
    <w:p w:rsidR="00513B86" w:rsidRPr="0088147F" w:rsidRDefault="00513B86" w:rsidP="00513B86">
      <w:pPr>
        <w:ind w:left="420" w:firstLine="480"/>
        <w:rPr>
          <w:rFonts w:ascii="宋体" w:hAnsi="宋体"/>
          <w:lang w:val="x-none"/>
        </w:rPr>
      </w:pPr>
      <w:r>
        <w:t>提取对端系统提供的</w:t>
      </w:r>
      <w:r>
        <w:rPr>
          <w:rFonts w:hint="eastAsia"/>
        </w:rPr>
        <w:t>业务产品</w:t>
      </w:r>
      <w:r>
        <w:rPr>
          <w:rFonts w:hint="eastAsia"/>
        </w:rPr>
        <w:t>-</w:t>
      </w:r>
      <w:r>
        <w:rPr>
          <w:rFonts w:hint="eastAsia"/>
        </w:rPr>
        <w:t>家庭安防今日受理量</w:t>
      </w:r>
      <w:r>
        <w:t>数据，对数据文件进行分析，比对数据文件名称、格式、类型、推送周期，分析完成且无异常，进入数据新增环节。分析失败，提示数据分析异常</w:t>
      </w:r>
      <w:r>
        <w:rPr>
          <w:rFonts w:hint="eastAsia"/>
        </w:rPr>
        <w:t>，再次核查确认数据。</w:t>
      </w:r>
    </w:p>
    <w:p w:rsidR="00513B86" w:rsidRPr="002B06C9" w:rsidRDefault="00513B86" w:rsidP="00513B86">
      <w:pPr>
        <w:pStyle w:val="6"/>
        <w:rPr>
          <w:b/>
          <w:bCs/>
          <w:i/>
          <w:iCs w:val="0"/>
        </w:rPr>
      </w:pPr>
      <w:bookmarkStart w:id="913" w:name="_Toc130154780"/>
      <w:r>
        <w:rPr>
          <w:rFonts w:hint="eastAsia"/>
        </w:rPr>
        <w:t>业务产品</w:t>
      </w:r>
      <w:r>
        <w:rPr>
          <w:rFonts w:hint="eastAsia"/>
        </w:rPr>
        <w:t>-</w:t>
      </w:r>
      <w:r>
        <w:rPr>
          <w:rFonts w:hint="eastAsia"/>
        </w:rPr>
        <w:t>家庭安防今日受理量</w:t>
      </w:r>
      <w:r w:rsidRPr="002B06C9">
        <w:rPr>
          <w:rFonts w:hint="eastAsia"/>
        </w:rPr>
        <w:t>数据新增</w:t>
      </w:r>
      <w:bookmarkEnd w:id="913"/>
    </w:p>
    <w:p w:rsidR="00513B86" w:rsidRPr="004707D4" w:rsidRDefault="00513B86" w:rsidP="00513B86">
      <w:pPr>
        <w:ind w:left="420" w:firstLine="480"/>
        <w:rPr>
          <w:rFonts w:ascii="宋体" w:hAnsi="宋体"/>
          <w:lang w:val="x-none"/>
        </w:rPr>
      </w:pPr>
      <w:r>
        <w:rPr>
          <w:rFonts w:hint="eastAsia"/>
        </w:rPr>
        <w:lastRenderedPageBreak/>
        <w:t>业务产品</w:t>
      </w:r>
      <w:r>
        <w:rPr>
          <w:rFonts w:hint="eastAsia"/>
        </w:rPr>
        <w:t>-</w:t>
      </w:r>
      <w:r>
        <w:rPr>
          <w:rFonts w:hint="eastAsia"/>
        </w:rPr>
        <w:t>家庭安防今日受理量</w:t>
      </w:r>
      <w:r>
        <w:t>数据新增功能，</w:t>
      </w:r>
      <w:r>
        <w:rPr>
          <w:rFonts w:hint="eastAsia"/>
        </w:rPr>
        <w:t>业务产品</w:t>
      </w:r>
      <w:r>
        <w:rPr>
          <w:rFonts w:hint="eastAsia"/>
        </w:rPr>
        <w:t>-</w:t>
      </w:r>
      <w:r>
        <w:rPr>
          <w:rFonts w:hint="eastAsia"/>
        </w:rPr>
        <w:t>家庭安防今日受理量</w:t>
      </w:r>
      <w:r>
        <w:t>指标采集时，</w:t>
      </w:r>
      <w:r>
        <w:rPr>
          <w:rFonts w:hint="eastAsia"/>
        </w:rPr>
        <w:t>依据业务产品</w:t>
      </w:r>
      <w:r>
        <w:rPr>
          <w:rFonts w:hint="eastAsia"/>
        </w:rPr>
        <w:t>-</w:t>
      </w:r>
      <w:r>
        <w:rPr>
          <w:rFonts w:hint="eastAsia"/>
        </w:rPr>
        <w:t>家庭安防今日受理量</w:t>
      </w:r>
      <w:r>
        <w:t>计算规则</w:t>
      </w:r>
      <w:r>
        <w:rPr>
          <w:rFonts w:hint="eastAsia"/>
        </w:rPr>
        <w:t>，数据</w:t>
      </w:r>
      <w:r>
        <w:t>处理人员确认</w:t>
      </w:r>
      <w:r>
        <w:rPr>
          <w:rFonts w:hint="eastAsia"/>
        </w:rPr>
        <w:t>并</w:t>
      </w:r>
      <w:r>
        <w:t>比对原始数据，将原始的数据和指标数据</w:t>
      </w:r>
      <w:r>
        <w:rPr>
          <w:rFonts w:hint="eastAsia"/>
        </w:rPr>
        <w:t>对应的指标计算规则</w:t>
      </w:r>
      <w:r>
        <w:t>新增进系统库</w:t>
      </w:r>
      <w:r>
        <w:rPr>
          <w:rFonts w:hint="eastAsia"/>
        </w:rPr>
        <w:t>，</w:t>
      </w:r>
      <w:r>
        <w:t>并完成数据文件</w:t>
      </w:r>
      <w:r>
        <w:rPr>
          <w:rFonts w:hint="eastAsia"/>
        </w:rPr>
        <w:t>信息</w:t>
      </w:r>
      <w:r>
        <w:t>入库。</w:t>
      </w:r>
    </w:p>
    <w:p w:rsidR="00513B86" w:rsidRPr="00270D20" w:rsidRDefault="00513B86" w:rsidP="00513B86">
      <w:pPr>
        <w:pStyle w:val="6"/>
        <w:rPr>
          <w:rFonts w:ascii="宋体" w:hAnsi="宋体"/>
          <w:b/>
          <w:bCs/>
          <w:i/>
          <w:iCs w:val="0"/>
          <w:lang w:val="x-none" w:eastAsia="x-none"/>
        </w:rPr>
      </w:pPr>
      <w:bookmarkStart w:id="914" w:name="_Toc130154781"/>
      <w:r>
        <w:rPr>
          <w:rFonts w:hint="eastAsia"/>
        </w:rPr>
        <w:t>业务产品</w:t>
      </w:r>
      <w:r>
        <w:rPr>
          <w:rFonts w:hint="eastAsia"/>
        </w:rPr>
        <w:t>-</w:t>
      </w:r>
      <w:r>
        <w:rPr>
          <w:rFonts w:hint="eastAsia"/>
        </w:rPr>
        <w:t>家庭安防今日受理量</w:t>
      </w:r>
      <w:r>
        <w:rPr>
          <w:rFonts w:ascii="宋体" w:hAnsi="宋体" w:hint="eastAsia"/>
          <w:lang w:val="x-none"/>
        </w:rPr>
        <w:t>数</w:t>
      </w:r>
      <w:r w:rsidRPr="005170E3">
        <w:rPr>
          <w:rFonts w:ascii="宋体" w:hAnsi="宋体" w:hint="eastAsia"/>
          <w:lang w:val="x-none"/>
        </w:rPr>
        <w:t>据校验</w:t>
      </w:r>
      <w:bookmarkEnd w:id="914"/>
    </w:p>
    <w:p w:rsidR="00513B86" w:rsidRPr="00DB19FB" w:rsidRDefault="00513B86" w:rsidP="00513B86">
      <w:pPr>
        <w:ind w:left="420" w:firstLine="480"/>
        <w:jc w:val="both"/>
        <w:rPr>
          <w:rFonts w:ascii="宋体" w:hAnsi="宋体"/>
          <w:lang w:val="x-none"/>
        </w:rPr>
      </w:pPr>
      <w:r>
        <w:t>数据处理人员新增</w:t>
      </w:r>
      <w:r>
        <w:rPr>
          <w:rFonts w:hint="eastAsia"/>
        </w:rPr>
        <w:t>业务产品</w:t>
      </w:r>
      <w:r>
        <w:rPr>
          <w:rFonts w:hint="eastAsia"/>
        </w:rPr>
        <w:t>-</w:t>
      </w:r>
      <w:r>
        <w:rPr>
          <w:rFonts w:hint="eastAsia"/>
        </w:rPr>
        <w:t>家庭安防今日受理量</w:t>
      </w:r>
      <w:r>
        <w:rPr>
          <w:rFonts w:ascii="宋体" w:hAnsi="宋体" w:hint="eastAsia"/>
          <w:lang w:val="x-none"/>
        </w:rPr>
        <w:t>数据</w:t>
      </w:r>
      <w:r>
        <w:t>后，系统会对新增数据的名称</w:t>
      </w:r>
      <w:r>
        <w:rPr>
          <w:rFonts w:hint="eastAsia"/>
        </w:rPr>
        <w:t>、取数口径、数据文件类型、文件编码、调用参数等信息进行校验，判断</w:t>
      </w:r>
      <w:r>
        <w:t>系统中是否已经存在了相同的数据，如存在，则系统提示数据已经存在，并且不允许继续进行后续数据的处理。</w:t>
      </w:r>
    </w:p>
    <w:p w:rsidR="00513B86" w:rsidRPr="00DB19FB" w:rsidRDefault="00513B86" w:rsidP="00513B86">
      <w:pPr>
        <w:pStyle w:val="6"/>
        <w:rPr>
          <w:rFonts w:ascii="宋体" w:hAnsi="宋体"/>
          <w:b/>
          <w:bCs/>
          <w:i/>
          <w:iCs w:val="0"/>
          <w:lang w:val="x-none" w:eastAsia="x-none"/>
        </w:rPr>
      </w:pPr>
      <w:bookmarkStart w:id="915" w:name="_Toc130154782"/>
      <w:r>
        <w:rPr>
          <w:rFonts w:hint="eastAsia"/>
        </w:rPr>
        <w:t>业务产品</w:t>
      </w:r>
      <w:r>
        <w:rPr>
          <w:rFonts w:hint="eastAsia"/>
        </w:rPr>
        <w:t>-</w:t>
      </w:r>
      <w:r>
        <w:rPr>
          <w:rFonts w:hint="eastAsia"/>
        </w:rPr>
        <w:t>家庭安防今日受理量</w:t>
      </w:r>
      <w:r w:rsidRPr="00DB19FB">
        <w:rPr>
          <w:rFonts w:ascii="宋体" w:hAnsi="宋体" w:hint="eastAsia"/>
          <w:lang w:val="x-none"/>
        </w:rPr>
        <w:t>数据</w:t>
      </w:r>
      <w:r>
        <w:rPr>
          <w:rFonts w:ascii="宋体" w:hAnsi="宋体" w:hint="eastAsia"/>
          <w:lang w:val="x-none"/>
        </w:rPr>
        <w:t>计算</w:t>
      </w:r>
      <w:bookmarkEnd w:id="915"/>
    </w:p>
    <w:p w:rsidR="00513B86" w:rsidRPr="00DB19FB" w:rsidRDefault="00513B86" w:rsidP="00513B86">
      <w:pPr>
        <w:ind w:left="420" w:firstLine="480"/>
        <w:rPr>
          <w:rFonts w:ascii="宋体" w:hAnsi="宋体"/>
          <w:lang w:val="x-none"/>
        </w:rPr>
      </w:pPr>
      <w:r>
        <w:rPr>
          <w:rFonts w:hint="eastAsia"/>
        </w:rPr>
        <w:t>业务产品</w:t>
      </w:r>
      <w:r>
        <w:rPr>
          <w:rFonts w:hint="eastAsia"/>
        </w:rPr>
        <w:t>-</w:t>
      </w:r>
      <w:r>
        <w:rPr>
          <w:rFonts w:hint="eastAsia"/>
        </w:rPr>
        <w:t>家庭安防今日受理量数据</w:t>
      </w:r>
      <w:r w:rsidRPr="00DB19FB">
        <w:rPr>
          <w:rFonts w:ascii="宋体" w:hAnsi="宋体" w:hint="eastAsia"/>
          <w:lang w:val="x-none"/>
        </w:rPr>
        <w:t>解析</w:t>
      </w:r>
      <w:r>
        <w:rPr>
          <w:rFonts w:hint="eastAsia"/>
        </w:rPr>
        <w:t>成功，根据业务产品</w:t>
      </w:r>
      <w:r>
        <w:rPr>
          <w:rFonts w:hint="eastAsia"/>
        </w:rPr>
        <w:t>-</w:t>
      </w:r>
      <w:r>
        <w:rPr>
          <w:rFonts w:hint="eastAsia"/>
        </w:rPr>
        <w:t>家庭安防今日受理量</w:t>
      </w:r>
      <w:r w:rsidRPr="00DB19FB">
        <w:rPr>
          <w:rFonts w:hint="eastAsia"/>
        </w:rPr>
        <w:t>指标</w:t>
      </w:r>
      <w:r>
        <w:rPr>
          <w:rFonts w:hint="eastAsia"/>
        </w:rPr>
        <w:t>计算规则，</w:t>
      </w:r>
      <w:r>
        <w:rPr>
          <w:rFonts w:ascii="宋体" w:hAnsi="宋体" w:hint="eastAsia"/>
          <w:lang w:val="x-none"/>
        </w:rPr>
        <w:t>匹配对应的</w:t>
      </w:r>
      <w:r w:rsidRPr="00DB19FB">
        <w:rPr>
          <w:rFonts w:ascii="宋体" w:hAnsi="宋体" w:hint="eastAsia"/>
          <w:lang w:val="x-none"/>
        </w:rPr>
        <w:t>地市、区县编码值</w:t>
      </w:r>
      <w:r>
        <w:rPr>
          <w:rFonts w:ascii="宋体" w:hAnsi="宋体" w:hint="eastAsia"/>
          <w:lang w:val="x-none"/>
        </w:rPr>
        <w:t>并</w:t>
      </w:r>
      <w:r w:rsidRPr="00DB19FB">
        <w:rPr>
          <w:rFonts w:ascii="宋体" w:hAnsi="宋体" w:hint="eastAsia"/>
          <w:lang w:val="x-none"/>
        </w:rPr>
        <w:t>对</w:t>
      </w:r>
      <w:r>
        <w:rPr>
          <w:rFonts w:ascii="宋体" w:hAnsi="宋体" w:hint="eastAsia"/>
          <w:lang w:val="x-none"/>
        </w:rPr>
        <w:t>指标</w:t>
      </w:r>
      <w:r w:rsidRPr="00DB19FB">
        <w:rPr>
          <w:rFonts w:ascii="宋体" w:hAnsi="宋体" w:hint="eastAsia"/>
          <w:lang w:val="x-none"/>
        </w:rPr>
        <w:t>数据进行关联</w:t>
      </w:r>
      <w:r>
        <w:rPr>
          <w:rFonts w:hint="eastAsia"/>
        </w:rPr>
        <w:t>，输出当月业务产品</w:t>
      </w:r>
      <w:r>
        <w:rPr>
          <w:rFonts w:hint="eastAsia"/>
        </w:rPr>
        <w:t>-</w:t>
      </w:r>
      <w:r>
        <w:rPr>
          <w:rFonts w:hint="eastAsia"/>
        </w:rPr>
        <w:t>家庭安防今日受理量数据。</w:t>
      </w:r>
    </w:p>
    <w:p w:rsidR="00513B86" w:rsidRPr="00DB19FB" w:rsidRDefault="00513B86" w:rsidP="00513B86">
      <w:pPr>
        <w:pStyle w:val="6"/>
        <w:rPr>
          <w:rFonts w:ascii="宋体" w:hAnsi="宋体"/>
          <w:b/>
          <w:bCs/>
          <w:i/>
          <w:iCs w:val="0"/>
          <w:lang w:val="x-none" w:eastAsia="x-none"/>
        </w:rPr>
      </w:pPr>
      <w:bookmarkStart w:id="916" w:name="_Toc130154783"/>
      <w:r>
        <w:rPr>
          <w:rFonts w:hint="eastAsia"/>
        </w:rPr>
        <w:t>业务产品</w:t>
      </w:r>
      <w:r>
        <w:rPr>
          <w:rFonts w:hint="eastAsia"/>
        </w:rPr>
        <w:t>-</w:t>
      </w:r>
      <w:r>
        <w:rPr>
          <w:rFonts w:hint="eastAsia"/>
        </w:rPr>
        <w:t>家庭安防今日受理量</w:t>
      </w:r>
      <w:r w:rsidRPr="00DB19FB">
        <w:rPr>
          <w:rFonts w:ascii="宋体" w:hAnsi="宋体" w:hint="eastAsia"/>
          <w:lang w:val="x-none"/>
        </w:rPr>
        <w:t>数据保存</w:t>
      </w:r>
      <w:bookmarkEnd w:id="916"/>
    </w:p>
    <w:p w:rsidR="00513B86" w:rsidRPr="00DB19FB" w:rsidRDefault="00513B86" w:rsidP="00513B86">
      <w:pPr>
        <w:ind w:left="420" w:firstLine="480"/>
        <w:rPr>
          <w:rFonts w:ascii="宋体" w:hAnsi="宋体"/>
          <w:lang w:val="x-none"/>
        </w:rPr>
      </w:pPr>
      <w:r>
        <w:rPr>
          <w:rFonts w:hint="eastAsia"/>
        </w:rPr>
        <w:t>业务产品</w:t>
      </w:r>
      <w:r>
        <w:rPr>
          <w:rFonts w:hint="eastAsia"/>
        </w:rPr>
        <w:t>-</w:t>
      </w:r>
      <w:r>
        <w:rPr>
          <w:rFonts w:hint="eastAsia"/>
        </w:rPr>
        <w:t>家庭安防今日受理量</w:t>
      </w:r>
      <w:r>
        <w:rPr>
          <w:rFonts w:ascii="宋体" w:hAnsi="宋体" w:hint="eastAsia"/>
          <w:lang w:val="x-none"/>
        </w:rPr>
        <w:t>数据</w:t>
      </w:r>
      <w:r w:rsidRPr="00DB19FB">
        <w:rPr>
          <w:rFonts w:ascii="宋体" w:hAnsi="宋体" w:hint="eastAsia"/>
          <w:lang w:val="x-none"/>
        </w:rPr>
        <w:t>关联完成</w:t>
      </w:r>
      <w:r>
        <w:rPr>
          <w:rFonts w:ascii="宋体" w:hAnsi="宋体" w:hint="eastAsia"/>
          <w:lang w:val="x-none"/>
        </w:rPr>
        <w:t>，</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513B86" w:rsidRPr="00DB19FB" w:rsidRDefault="00513B86" w:rsidP="00513B86">
      <w:pPr>
        <w:pStyle w:val="6"/>
        <w:rPr>
          <w:b/>
          <w:bCs/>
          <w:i/>
          <w:iCs w:val="0"/>
        </w:rPr>
      </w:pPr>
      <w:bookmarkStart w:id="917" w:name="_Toc130154784"/>
      <w:r w:rsidRPr="00DB19FB">
        <w:rPr>
          <w:rFonts w:hint="eastAsia"/>
        </w:rPr>
        <w:t>全省</w:t>
      </w:r>
      <w:r>
        <w:rPr>
          <w:rFonts w:hint="eastAsia"/>
        </w:rPr>
        <w:t>业务产品</w:t>
      </w:r>
      <w:r>
        <w:rPr>
          <w:rFonts w:hint="eastAsia"/>
        </w:rPr>
        <w:t>-</w:t>
      </w:r>
      <w:r>
        <w:rPr>
          <w:rFonts w:hint="eastAsia"/>
        </w:rPr>
        <w:t>家庭安防今日受理量数据查询</w:t>
      </w:r>
      <w:bookmarkEnd w:id="917"/>
    </w:p>
    <w:p w:rsidR="00513B86" w:rsidRDefault="00513B86" w:rsidP="00513B86">
      <w:pPr>
        <w:ind w:left="420" w:firstLine="480"/>
      </w:pPr>
      <w:r>
        <w:rPr>
          <w:rFonts w:ascii="宋体" w:hAnsi="宋体" w:hint="eastAsia"/>
          <w:lang w:val="x-none"/>
        </w:rPr>
        <w:t>输入G</w:t>
      </w:r>
      <w:r>
        <w:rPr>
          <w:rFonts w:ascii="宋体" w:hAnsi="宋体"/>
          <w:lang w:val="x-none"/>
        </w:rPr>
        <w:t>IS</w:t>
      </w:r>
      <w:r>
        <w:rPr>
          <w:rFonts w:ascii="宋体" w:hAnsi="宋体" w:hint="eastAsia"/>
          <w:lang w:val="x-none"/>
        </w:rPr>
        <w:t>信息、区域、</w:t>
      </w:r>
      <w:r w:rsidRPr="00DB19FB">
        <w:rPr>
          <w:rFonts w:ascii="宋体" w:hAnsi="宋体" w:hint="eastAsia"/>
          <w:lang w:val="x-none"/>
        </w:rPr>
        <w:t>时间</w:t>
      </w:r>
      <w:r>
        <w:rPr>
          <w:rFonts w:ascii="宋体" w:hAnsi="宋体" w:hint="eastAsia"/>
          <w:lang w:val="x-none"/>
        </w:rPr>
        <w:t>等查询信息，查询完成展示</w:t>
      </w:r>
      <w:r w:rsidRPr="00DB19FB">
        <w:rPr>
          <w:rFonts w:hint="eastAsia"/>
        </w:rPr>
        <w:t>全省</w:t>
      </w:r>
      <w:r>
        <w:rPr>
          <w:rFonts w:hint="eastAsia"/>
        </w:rPr>
        <w:t>业务产品</w:t>
      </w:r>
      <w:r>
        <w:rPr>
          <w:rFonts w:hint="eastAsia"/>
        </w:rPr>
        <w:t>-</w:t>
      </w:r>
      <w:r>
        <w:rPr>
          <w:rFonts w:hint="eastAsia"/>
        </w:rPr>
        <w:t>家庭安防今日受理量</w:t>
      </w:r>
      <w:r>
        <w:rPr>
          <w:rFonts w:ascii="宋体" w:hAnsi="宋体" w:hint="eastAsia"/>
          <w:lang w:val="x-none"/>
        </w:rPr>
        <w:t>数据结果</w:t>
      </w:r>
      <w:r w:rsidRPr="00DB19FB">
        <w:rPr>
          <w:rFonts w:hint="eastAsia"/>
        </w:rPr>
        <w:t>。</w:t>
      </w:r>
    </w:p>
    <w:p w:rsidR="00513B86" w:rsidRPr="00DB19FB" w:rsidRDefault="00513B86" w:rsidP="00513B86">
      <w:pPr>
        <w:pStyle w:val="6"/>
        <w:rPr>
          <w:b/>
          <w:bCs/>
          <w:i/>
          <w:iCs w:val="0"/>
        </w:rPr>
      </w:pPr>
      <w:bookmarkStart w:id="918" w:name="_Toc130154785"/>
      <w:r w:rsidRPr="00DB19FB">
        <w:rPr>
          <w:rFonts w:hint="eastAsia"/>
        </w:rPr>
        <w:t>区县</w:t>
      </w:r>
      <w:r>
        <w:rPr>
          <w:rFonts w:hint="eastAsia"/>
        </w:rPr>
        <w:t>业务产品</w:t>
      </w:r>
      <w:r>
        <w:rPr>
          <w:rFonts w:hint="eastAsia"/>
        </w:rPr>
        <w:t>-</w:t>
      </w:r>
      <w:r>
        <w:rPr>
          <w:rFonts w:hint="eastAsia"/>
        </w:rPr>
        <w:t>家庭安防今日受理量数据查询</w:t>
      </w:r>
      <w:bookmarkEnd w:id="918"/>
    </w:p>
    <w:p w:rsidR="00513B86" w:rsidRDefault="00513B86" w:rsidP="00513B86">
      <w:pPr>
        <w:ind w:left="420" w:firstLine="480"/>
      </w:pPr>
      <w:r w:rsidRPr="00DF78AA">
        <w:rPr>
          <w:rFonts w:ascii="宋体" w:hAnsi="宋体" w:hint="eastAsia"/>
          <w:lang w:val="x-none"/>
        </w:rPr>
        <w:t>综调人员登录综调中心，进入</w:t>
      </w:r>
      <w:r>
        <w:rPr>
          <w:rFonts w:ascii="宋体" w:hAnsi="宋体" w:hint="eastAsia"/>
          <w:lang w:val="x-none"/>
        </w:rPr>
        <w:t>业务专区</w:t>
      </w:r>
      <w:r w:rsidRPr="00DF78AA">
        <w:rPr>
          <w:rFonts w:ascii="宋体" w:hAnsi="宋体" w:hint="eastAsia"/>
          <w:lang w:val="x-none"/>
        </w:rPr>
        <w:t>管理模块，选择</w:t>
      </w:r>
      <w:r w:rsidRPr="00DB19FB">
        <w:rPr>
          <w:rFonts w:hint="eastAsia"/>
        </w:rPr>
        <w:t>全省</w:t>
      </w:r>
      <w:r>
        <w:rPr>
          <w:rFonts w:hint="eastAsia"/>
        </w:rPr>
        <w:t>业务产品</w:t>
      </w:r>
      <w:r w:rsidRPr="00DB19FB">
        <w:rPr>
          <w:rFonts w:hint="eastAsia"/>
        </w:rPr>
        <w:t>-</w:t>
      </w:r>
      <w:r>
        <w:rPr>
          <w:rFonts w:hint="eastAsia"/>
        </w:rPr>
        <w:t>家庭安防</w:t>
      </w:r>
      <w:r w:rsidRPr="00DF78AA">
        <w:rPr>
          <w:rFonts w:ascii="宋体" w:hAnsi="宋体" w:hint="eastAsia"/>
          <w:lang w:val="x-none"/>
        </w:rPr>
        <w:t>界面，输入日期、查询后展示该指标区县的趋势图</w:t>
      </w:r>
      <w:r w:rsidRPr="00DB19FB">
        <w:rPr>
          <w:rFonts w:hint="eastAsia"/>
        </w:rPr>
        <w:t>。</w:t>
      </w:r>
    </w:p>
    <w:p w:rsidR="00513B86" w:rsidRPr="00DB19FB" w:rsidRDefault="00513B86" w:rsidP="00513B86">
      <w:pPr>
        <w:pStyle w:val="5"/>
      </w:pPr>
      <w:bookmarkStart w:id="919" w:name="_Toc130154786"/>
      <w:r w:rsidRPr="00DB19FB">
        <w:rPr>
          <w:rFonts w:hint="eastAsia"/>
        </w:rPr>
        <w:t>业务产品-</w:t>
      </w:r>
      <w:r>
        <w:rPr>
          <w:rFonts w:hint="eastAsia"/>
        </w:rPr>
        <w:t>家庭安防</w:t>
      </w:r>
      <w:r w:rsidRPr="00DB19FB">
        <w:rPr>
          <w:rFonts w:hint="eastAsia"/>
        </w:rPr>
        <w:t>今日归档量</w:t>
      </w:r>
      <w:r>
        <w:rPr>
          <w:rFonts w:hint="eastAsia"/>
        </w:rPr>
        <w:t>管理</w:t>
      </w:r>
      <w:bookmarkEnd w:id="919"/>
    </w:p>
    <w:p w:rsidR="00513B86" w:rsidRPr="00A14368" w:rsidRDefault="00513B86" w:rsidP="00513B86">
      <w:pPr>
        <w:pStyle w:val="6"/>
        <w:rPr>
          <w:b/>
          <w:bCs/>
          <w:i/>
          <w:iCs w:val="0"/>
        </w:rPr>
      </w:pPr>
      <w:bookmarkStart w:id="920" w:name="_Toc130154787"/>
      <w:r>
        <w:rPr>
          <w:rFonts w:hint="eastAsia"/>
        </w:rPr>
        <w:lastRenderedPageBreak/>
        <w:t>业务产品</w:t>
      </w:r>
      <w:r>
        <w:rPr>
          <w:rFonts w:hint="eastAsia"/>
        </w:rPr>
        <w:t>-</w:t>
      </w:r>
      <w:r>
        <w:rPr>
          <w:rFonts w:hint="eastAsia"/>
        </w:rPr>
        <w:t>家庭安防今日归档量计算规则管理</w:t>
      </w:r>
      <w:bookmarkEnd w:id="920"/>
    </w:p>
    <w:p w:rsidR="00513B86" w:rsidRPr="00706BDE" w:rsidRDefault="00513B86" w:rsidP="00513B86">
      <w:pPr>
        <w:ind w:left="420" w:firstLine="480"/>
      </w:pPr>
      <w:r>
        <w:t>根据</w:t>
      </w:r>
      <w:r>
        <w:rPr>
          <w:rFonts w:hint="eastAsia"/>
        </w:rPr>
        <w:t>业务产品</w:t>
      </w:r>
      <w:r w:rsidRPr="00DB19FB">
        <w:rPr>
          <w:rFonts w:hint="eastAsia"/>
        </w:rPr>
        <w:t>-</w:t>
      </w:r>
      <w:r>
        <w:rPr>
          <w:rFonts w:hint="eastAsia"/>
        </w:rPr>
        <w:t>家庭安防变更</w:t>
      </w:r>
      <w:r>
        <w:t>指标说明文档，分析统计口径，将文字统计口径转化为口径数据，在系统中录入统计规则，并提供计算规则的增加、删除、修改功能</w:t>
      </w:r>
      <w:r>
        <w:rPr>
          <w:rFonts w:hint="eastAsia"/>
        </w:rPr>
        <w:t>，业务产品</w:t>
      </w:r>
      <w:r w:rsidRPr="00DB19FB">
        <w:rPr>
          <w:rFonts w:hint="eastAsia"/>
        </w:rPr>
        <w:t>-</w:t>
      </w:r>
      <w:r>
        <w:rPr>
          <w:rFonts w:hint="eastAsia"/>
        </w:rPr>
        <w:t>家庭安防变更计算规则信息文件入库。</w:t>
      </w:r>
    </w:p>
    <w:p w:rsidR="00513B86" w:rsidRPr="00162339" w:rsidRDefault="00513B86" w:rsidP="00513B86">
      <w:pPr>
        <w:pStyle w:val="6"/>
        <w:rPr>
          <w:b/>
          <w:bCs/>
          <w:i/>
          <w:iCs w:val="0"/>
        </w:rPr>
      </w:pPr>
      <w:bookmarkStart w:id="921" w:name="_Toc130154788"/>
      <w:r>
        <w:rPr>
          <w:rFonts w:hint="eastAsia"/>
        </w:rPr>
        <w:t>业务产品</w:t>
      </w:r>
      <w:r>
        <w:rPr>
          <w:rFonts w:hint="eastAsia"/>
        </w:rPr>
        <w:t>-</w:t>
      </w:r>
      <w:r>
        <w:rPr>
          <w:rFonts w:hint="eastAsia"/>
        </w:rPr>
        <w:t>家庭安防今日归档量</w:t>
      </w:r>
      <w:r w:rsidRPr="00162339">
        <w:rPr>
          <w:rFonts w:hint="eastAsia"/>
        </w:rPr>
        <w:t>分析</w:t>
      </w:r>
      <w:bookmarkEnd w:id="921"/>
    </w:p>
    <w:p w:rsidR="00513B86" w:rsidRPr="0088147F" w:rsidRDefault="00513B86" w:rsidP="00513B86">
      <w:pPr>
        <w:ind w:left="420" w:firstLine="480"/>
        <w:rPr>
          <w:rFonts w:ascii="宋体" w:hAnsi="宋体"/>
          <w:lang w:val="x-none"/>
        </w:rPr>
      </w:pPr>
      <w:r>
        <w:t>提取对端系统提供的</w:t>
      </w:r>
      <w:r>
        <w:rPr>
          <w:rFonts w:hint="eastAsia"/>
        </w:rPr>
        <w:t>业务产品</w:t>
      </w:r>
      <w:r>
        <w:rPr>
          <w:rFonts w:hint="eastAsia"/>
        </w:rPr>
        <w:t>-</w:t>
      </w:r>
      <w:r>
        <w:rPr>
          <w:rFonts w:hint="eastAsia"/>
        </w:rPr>
        <w:t>家庭安防今日归档量</w:t>
      </w:r>
      <w:r>
        <w:t>数据，对数据文件进行分析，比对数据文件名称、格式、类型、推送周期，分析完成且无异常，进入数据新增环节。分析失败，提示数据分析异常</w:t>
      </w:r>
      <w:r>
        <w:rPr>
          <w:rFonts w:hint="eastAsia"/>
        </w:rPr>
        <w:t>，再次核查确认数据。</w:t>
      </w:r>
    </w:p>
    <w:p w:rsidR="00513B86" w:rsidRPr="002B06C9" w:rsidRDefault="00513B86" w:rsidP="00513B86">
      <w:pPr>
        <w:pStyle w:val="6"/>
        <w:rPr>
          <w:b/>
          <w:bCs/>
          <w:i/>
          <w:iCs w:val="0"/>
        </w:rPr>
      </w:pPr>
      <w:bookmarkStart w:id="922" w:name="_Toc130154789"/>
      <w:r>
        <w:rPr>
          <w:rFonts w:hint="eastAsia"/>
        </w:rPr>
        <w:t>业务产品</w:t>
      </w:r>
      <w:r>
        <w:rPr>
          <w:rFonts w:hint="eastAsia"/>
        </w:rPr>
        <w:t>-</w:t>
      </w:r>
      <w:r>
        <w:rPr>
          <w:rFonts w:hint="eastAsia"/>
        </w:rPr>
        <w:t>家庭安防今日归档量</w:t>
      </w:r>
      <w:r w:rsidRPr="002B06C9">
        <w:rPr>
          <w:rFonts w:hint="eastAsia"/>
        </w:rPr>
        <w:t>数据新增</w:t>
      </w:r>
      <w:bookmarkEnd w:id="922"/>
    </w:p>
    <w:p w:rsidR="00513B86" w:rsidRPr="004707D4" w:rsidRDefault="00513B86" w:rsidP="00513B86">
      <w:pPr>
        <w:ind w:left="420" w:firstLine="480"/>
        <w:rPr>
          <w:rFonts w:ascii="宋体" w:hAnsi="宋体"/>
          <w:lang w:val="x-none"/>
        </w:rPr>
      </w:pPr>
      <w:r>
        <w:rPr>
          <w:rFonts w:hint="eastAsia"/>
        </w:rPr>
        <w:t>业务产品</w:t>
      </w:r>
      <w:r>
        <w:rPr>
          <w:rFonts w:hint="eastAsia"/>
        </w:rPr>
        <w:t>-</w:t>
      </w:r>
      <w:r>
        <w:rPr>
          <w:rFonts w:hint="eastAsia"/>
        </w:rPr>
        <w:t>家庭安防今日归档量</w:t>
      </w:r>
      <w:r>
        <w:t>数据新增功能，</w:t>
      </w:r>
      <w:r>
        <w:rPr>
          <w:rFonts w:hint="eastAsia"/>
        </w:rPr>
        <w:t>业务产品</w:t>
      </w:r>
      <w:r>
        <w:rPr>
          <w:rFonts w:hint="eastAsia"/>
        </w:rPr>
        <w:t>-</w:t>
      </w:r>
      <w:r>
        <w:rPr>
          <w:rFonts w:hint="eastAsia"/>
        </w:rPr>
        <w:t>家庭安防今日归档量</w:t>
      </w:r>
      <w:r>
        <w:t>指标采集时，</w:t>
      </w:r>
      <w:r>
        <w:rPr>
          <w:rFonts w:hint="eastAsia"/>
        </w:rPr>
        <w:t>依据业务产品</w:t>
      </w:r>
      <w:r>
        <w:rPr>
          <w:rFonts w:hint="eastAsia"/>
        </w:rPr>
        <w:t>-</w:t>
      </w:r>
      <w:r>
        <w:rPr>
          <w:rFonts w:hint="eastAsia"/>
        </w:rPr>
        <w:t>家庭安防今日归档量</w:t>
      </w:r>
      <w:r>
        <w:t>计算规则</w:t>
      </w:r>
      <w:r>
        <w:rPr>
          <w:rFonts w:hint="eastAsia"/>
        </w:rPr>
        <w:t>，数据</w:t>
      </w:r>
      <w:r>
        <w:t>处理人员确认</w:t>
      </w:r>
      <w:r>
        <w:rPr>
          <w:rFonts w:hint="eastAsia"/>
        </w:rPr>
        <w:t>并</w:t>
      </w:r>
      <w:r>
        <w:t>比对原始数据，将原始的数据和指标数据</w:t>
      </w:r>
      <w:r>
        <w:rPr>
          <w:rFonts w:hint="eastAsia"/>
        </w:rPr>
        <w:t>对应的指标计算规则</w:t>
      </w:r>
      <w:r>
        <w:t>新增进系统库</w:t>
      </w:r>
      <w:r>
        <w:rPr>
          <w:rFonts w:hint="eastAsia"/>
        </w:rPr>
        <w:t>，</w:t>
      </w:r>
      <w:r>
        <w:t>并完成数据文件</w:t>
      </w:r>
      <w:r>
        <w:rPr>
          <w:rFonts w:hint="eastAsia"/>
        </w:rPr>
        <w:t>信息</w:t>
      </w:r>
      <w:r>
        <w:t>入库。</w:t>
      </w:r>
    </w:p>
    <w:p w:rsidR="00513B86" w:rsidRPr="00270D20" w:rsidRDefault="00513B86" w:rsidP="00513B86">
      <w:pPr>
        <w:pStyle w:val="6"/>
        <w:rPr>
          <w:rFonts w:ascii="宋体" w:hAnsi="宋体"/>
          <w:b/>
          <w:bCs/>
          <w:i/>
          <w:iCs w:val="0"/>
          <w:lang w:val="x-none" w:eastAsia="x-none"/>
        </w:rPr>
      </w:pPr>
      <w:bookmarkStart w:id="923" w:name="_Toc130154790"/>
      <w:r>
        <w:rPr>
          <w:rFonts w:hint="eastAsia"/>
        </w:rPr>
        <w:t>业务产品</w:t>
      </w:r>
      <w:r>
        <w:rPr>
          <w:rFonts w:hint="eastAsia"/>
        </w:rPr>
        <w:t>-</w:t>
      </w:r>
      <w:r>
        <w:rPr>
          <w:rFonts w:hint="eastAsia"/>
        </w:rPr>
        <w:t>家庭安防今日归档量</w:t>
      </w:r>
      <w:r>
        <w:rPr>
          <w:rFonts w:ascii="宋体" w:hAnsi="宋体" w:hint="eastAsia"/>
          <w:lang w:val="x-none"/>
        </w:rPr>
        <w:t>数</w:t>
      </w:r>
      <w:r w:rsidRPr="005170E3">
        <w:rPr>
          <w:rFonts w:ascii="宋体" w:hAnsi="宋体" w:hint="eastAsia"/>
          <w:lang w:val="x-none"/>
        </w:rPr>
        <w:t>据校验</w:t>
      </w:r>
      <w:bookmarkEnd w:id="923"/>
    </w:p>
    <w:p w:rsidR="00513B86" w:rsidRPr="00DB19FB" w:rsidRDefault="00513B86" w:rsidP="00513B86">
      <w:pPr>
        <w:ind w:left="420" w:firstLine="480"/>
        <w:jc w:val="both"/>
        <w:rPr>
          <w:rFonts w:ascii="宋体" w:hAnsi="宋体"/>
          <w:lang w:val="x-none"/>
        </w:rPr>
      </w:pPr>
      <w:r>
        <w:t>数据处理人员新增</w:t>
      </w:r>
      <w:r>
        <w:rPr>
          <w:rFonts w:hint="eastAsia"/>
        </w:rPr>
        <w:t>业务产品</w:t>
      </w:r>
      <w:r>
        <w:rPr>
          <w:rFonts w:hint="eastAsia"/>
        </w:rPr>
        <w:t>-</w:t>
      </w:r>
      <w:r>
        <w:rPr>
          <w:rFonts w:hint="eastAsia"/>
        </w:rPr>
        <w:t>家庭安防今日归档量</w:t>
      </w:r>
      <w:r>
        <w:rPr>
          <w:rFonts w:ascii="宋体" w:hAnsi="宋体" w:hint="eastAsia"/>
          <w:lang w:val="x-none"/>
        </w:rPr>
        <w:t>数据</w:t>
      </w:r>
      <w:r>
        <w:t>后，系统会对新增数据的名称</w:t>
      </w:r>
      <w:r>
        <w:rPr>
          <w:rFonts w:hint="eastAsia"/>
        </w:rPr>
        <w:t>、取数口径、数据文件类型、文件编码、调用参数等信息进行校验，判断</w:t>
      </w:r>
      <w:r>
        <w:t>系统中是否已经存在了相同的数据，如存在，则系统提示数据已经存在，并且不允许继续进行后续数据的处理。</w:t>
      </w:r>
    </w:p>
    <w:p w:rsidR="00513B86" w:rsidRPr="00DB19FB" w:rsidRDefault="00513B86" w:rsidP="00513B86">
      <w:pPr>
        <w:pStyle w:val="6"/>
        <w:rPr>
          <w:rFonts w:ascii="宋体" w:hAnsi="宋体"/>
          <w:b/>
          <w:bCs/>
          <w:i/>
          <w:iCs w:val="0"/>
          <w:lang w:val="x-none" w:eastAsia="x-none"/>
        </w:rPr>
      </w:pPr>
      <w:bookmarkStart w:id="924" w:name="_Toc130154791"/>
      <w:r>
        <w:rPr>
          <w:rFonts w:hint="eastAsia"/>
        </w:rPr>
        <w:t>业务产品</w:t>
      </w:r>
      <w:r>
        <w:rPr>
          <w:rFonts w:hint="eastAsia"/>
        </w:rPr>
        <w:t>-</w:t>
      </w:r>
      <w:r>
        <w:rPr>
          <w:rFonts w:hint="eastAsia"/>
        </w:rPr>
        <w:t>家庭安防今日归档量</w:t>
      </w:r>
      <w:r w:rsidRPr="00DB19FB">
        <w:rPr>
          <w:rFonts w:ascii="宋体" w:hAnsi="宋体" w:hint="eastAsia"/>
          <w:lang w:val="x-none"/>
        </w:rPr>
        <w:t>数据</w:t>
      </w:r>
      <w:r>
        <w:rPr>
          <w:rFonts w:ascii="宋体" w:hAnsi="宋体" w:hint="eastAsia"/>
          <w:lang w:val="x-none"/>
        </w:rPr>
        <w:t>计算</w:t>
      </w:r>
      <w:bookmarkEnd w:id="924"/>
    </w:p>
    <w:p w:rsidR="00513B86" w:rsidRPr="00DB19FB" w:rsidRDefault="00513B86" w:rsidP="00513B86">
      <w:pPr>
        <w:ind w:left="420" w:firstLine="480"/>
        <w:rPr>
          <w:rFonts w:ascii="宋体" w:hAnsi="宋体"/>
          <w:lang w:val="x-none"/>
        </w:rPr>
      </w:pPr>
      <w:r>
        <w:rPr>
          <w:rFonts w:hint="eastAsia"/>
        </w:rPr>
        <w:t>业务产品</w:t>
      </w:r>
      <w:r>
        <w:rPr>
          <w:rFonts w:hint="eastAsia"/>
        </w:rPr>
        <w:t>-</w:t>
      </w:r>
      <w:r>
        <w:rPr>
          <w:rFonts w:hint="eastAsia"/>
        </w:rPr>
        <w:t>家庭安防今日归档量数据</w:t>
      </w:r>
      <w:r w:rsidRPr="00DB19FB">
        <w:rPr>
          <w:rFonts w:ascii="宋体" w:hAnsi="宋体" w:hint="eastAsia"/>
          <w:lang w:val="x-none"/>
        </w:rPr>
        <w:t>解析</w:t>
      </w:r>
      <w:r>
        <w:rPr>
          <w:rFonts w:hint="eastAsia"/>
        </w:rPr>
        <w:t>成功，根据业务产品</w:t>
      </w:r>
      <w:r>
        <w:rPr>
          <w:rFonts w:hint="eastAsia"/>
        </w:rPr>
        <w:t>-</w:t>
      </w:r>
      <w:r>
        <w:rPr>
          <w:rFonts w:hint="eastAsia"/>
        </w:rPr>
        <w:t>家庭安防今日归档量</w:t>
      </w:r>
      <w:r w:rsidRPr="00DB19FB">
        <w:rPr>
          <w:rFonts w:hint="eastAsia"/>
        </w:rPr>
        <w:t>指标</w:t>
      </w:r>
      <w:r>
        <w:rPr>
          <w:rFonts w:hint="eastAsia"/>
        </w:rPr>
        <w:t>计算规则，</w:t>
      </w:r>
      <w:r>
        <w:rPr>
          <w:rFonts w:ascii="宋体" w:hAnsi="宋体" w:hint="eastAsia"/>
          <w:lang w:val="x-none"/>
        </w:rPr>
        <w:t>匹配对应的</w:t>
      </w:r>
      <w:r w:rsidRPr="00DB19FB">
        <w:rPr>
          <w:rFonts w:ascii="宋体" w:hAnsi="宋体" w:hint="eastAsia"/>
          <w:lang w:val="x-none"/>
        </w:rPr>
        <w:t>地市、区县编码值</w:t>
      </w:r>
      <w:r>
        <w:rPr>
          <w:rFonts w:ascii="宋体" w:hAnsi="宋体" w:hint="eastAsia"/>
          <w:lang w:val="x-none"/>
        </w:rPr>
        <w:t>并</w:t>
      </w:r>
      <w:r w:rsidRPr="00DB19FB">
        <w:rPr>
          <w:rFonts w:ascii="宋体" w:hAnsi="宋体" w:hint="eastAsia"/>
          <w:lang w:val="x-none"/>
        </w:rPr>
        <w:t>对</w:t>
      </w:r>
      <w:r>
        <w:rPr>
          <w:rFonts w:ascii="宋体" w:hAnsi="宋体" w:hint="eastAsia"/>
          <w:lang w:val="x-none"/>
        </w:rPr>
        <w:t>指标</w:t>
      </w:r>
      <w:r w:rsidRPr="00DB19FB">
        <w:rPr>
          <w:rFonts w:ascii="宋体" w:hAnsi="宋体" w:hint="eastAsia"/>
          <w:lang w:val="x-none"/>
        </w:rPr>
        <w:t>数据进行关联</w:t>
      </w:r>
      <w:r>
        <w:rPr>
          <w:rFonts w:hint="eastAsia"/>
        </w:rPr>
        <w:t>，输出当月业务产品</w:t>
      </w:r>
      <w:r>
        <w:rPr>
          <w:rFonts w:hint="eastAsia"/>
        </w:rPr>
        <w:t>-</w:t>
      </w:r>
      <w:r>
        <w:rPr>
          <w:rFonts w:hint="eastAsia"/>
        </w:rPr>
        <w:t>家庭安防今日归档量数据。</w:t>
      </w:r>
    </w:p>
    <w:p w:rsidR="00513B86" w:rsidRPr="00DB19FB" w:rsidRDefault="00513B86" w:rsidP="00513B86">
      <w:pPr>
        <w:pStyle w:val="6"/>
        <w:rPr>
          <w:rFonts w:ascii="宋体" w:hAnsi="宋体"/>
          <w:b/>
          <w:bCs/>
          <w:i/>
          <w:iCs w:val="0"/>
          <w:lang w:val="x-none" w:eastAsia="x-none"/>
        </w:rPr>
      </w:pPr>
      <w:bookmarkStart w:id="925" w:name="_Toc130154792"/>
      <w:r>
        <w:rPr>
          <w:rFonts w:hint="eastAsia"/>
        </w:rPr>
        <w:lastRenderedPageBreak/>
        <w:t>业务产品</w:t>
      </w:r>
      <w:r>
        <w:rPr>
          <w:rFonts w:hint="eastAsia"/>
        </w:rPr>
        <w:t>-</w:t>
      </w:r>
      <w:r>
        <w:rPr>
          <w:rFonts w:hint="eastAsia"/>
        </w:rPr>
        <w:t>家庭安防今日归档量</w:t>
      </w:r>
      <w:r w:rsidRPr="00DB19FB">
        <w:rPr>
          <w:rFonts w:ascii="宋体" w:hAnsi="宋体" w:hint="eastAsia"/>
          <w:lang w:val="x-none"/>
        </w:rPr>
        <w:t>数据保存</w:t>
      </w:r>
      <w:bookmarkEnd w:id="925"/>
    </w:p>
    <w:p w:rsidR="00513B86" w:rsidRPr="00DB19FB" w:rsidRDefault="00513B86" w:rsidP="00513B86">
      <w:pPr>
        <w:ind w:left="420" w:firstLine="480"/>
        <w:rPr>
          <w:rFonts w:ascii="宋体" w:hAnsi="宋体"/>
          <w:lang w:val="x-none"/>
        </w:rPr>
      </w:pPr>
      <w:r>
        <w:rPr>
          <w:rFonts w:hint="eastAsia"/>
        </w:rPr>
        <w:t>业务产品</w:t>
      </w:r>
      <w:r>
        <w:rPr>
          <w:rFonts w:hint="eastAsia"/>
        </w:rPr>
        <w:t>-</w:t>
      </w:r>
      <w:r>
        <w:rPr>
          <w:rFonts w:hint="eastAsia"/>
        </w:rPr>
        <w:t>家庭安防今日归档量</w:t>
      </w:r>
      <w:r>
        <w:rPr>
          <w:rFonts w:ascii="宋体" w:hAnsi="宋体" w:hint="eastAsia"/>
          <w:lang w:val="x-none"/>
        </w:rPr>
        <w:t>数据</w:t>
      </w:r>
      <w:r w:rsidRPr="00DB19FB">
        <w:rPr>
          <w:rFonts w:ascii="宋体" w:hAnsi="宋体" w:hint="eastAsia"/>
          <w:lang w:val="x-none"/>
        </w:rPr>
        <w:t>关联完成</w:t>
      </w:r>
      <w:r>
        <w:rPr>
          <w:rFonts w:ascii="宋体" w:hAnsi="宋体" w:hint="eastAsia"/>
          <w:lang w:val="x-none"/>
        </w:rPr>
        <w:t>，</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513B86" w:rsidRPr="00DB19FB" w:rsidRDefault="00513B86" w:rsidP="00513B86">
      <w:pPr>
        <w:pStyle w:val="6"/>
        <w:rPr>
          <w:b/>
          <w:bCs/>
          <w:i/>
          <w:iCs w:val="0"/>
        </w:rPr>
      </w:pPr>
      <w:bookmarkStart w:id="926" w:name="_Toc130154793"/>
      <w:r w:rsidRPr="00DB19FB">
        <w:rPr>
          <w:rFonts w:hint="eastAsia"/>
        </w:rPr>
        <w:t>全省</w:t>
      </w:r>
      <w:r>
        <w:rPr>
          <w:rFonts w:hint="eastAsia"/>
        </w:rPr>
        <w:t>业务产品</w:t>
      </w:r>
      <w:r>
        <w:rPr>
          <w:rFonts w:hint="eastAsia"/>
        </w:rPr>
        <w:t>-</w:t>
      </w:r>
      <w:r>
        <w:rPr>
          <w:rFonts w:hint="eastAsia"/>
        </w:rPr>
        <w:t>家庭安防今日归档量数据查询</w:t>
      </w:r>
      <w:bookmarkEnd w:id="926"/>
    </w:p>
    <w:p w:rsidR="00513B86" w:rsidRDefault="00513B86" w:rsidP="00513B86">
      <w:pPr>
        <w:ind w:left="420" w:firstLine="480"/>
      </w:pPr>
      <w:r>
        <w:rPr>
          <w:rFonts w:ascii="宋体" w:hAnsi="宋体" w:hint="eastAsia"/>
          <w:lang w:val="x-none"/>
        </w:rPr>
        <w:t>输入G</w:t>
      </w:r>
      <w:r>
        <w:rPr>
          <w:rFonts w:ascii="宋体" w:hAnsi="宋体"/>
          <w:lang w:val="x-none"/>
        </w:rPr>
        <w:t>IS</w:t>
      </w:r>
      <w:r>
        <w:rPr>
          <w:rFonts w:ascii="宋体" w:hAnsi="宋体" w:hint="eastAsia"/>
          <w:lang w:val="x-none"/>
        </w:rPr>
        <w:t>信息、区域、</w:t>
      </w:r>
      <w:r w:rsidRPr="00DB19FB">
        <w:rPr>
          <w:rFonts w:ascii="宋体" w:hAnsi="宋体" w:hint="eastAsia"/>
          <w:lang w:val="x-none"/>
        </w:rPr>
        <w:t>时间</w:t>
      </w:r>
      <w:r>
        <w:rPr>
          <w:rFonts w:ascii="宋体" w:hAnsi="宋体" w:hint="eastAsia"/>
          <w:lang w:val="x-none"/>
        </w:rPr>
        <w:t>等查询信息，查询完成展示</w:t>
      </w:r>
      <w:r w:rsidRPr="00DB19FB">
        <w:rPr>
          <w:rFonts w:hint="eastAsia"/>
        </w:rPr>
        <w:t>全省</w:t>
      </w:r>
      <w:r>
        <w:rPr>
          <w:rFonts w:hint="eastAsia"/>
        </w:rPr>
        <w:t>业务产品</w:t>
      </w:r>
      <w:r>
        <w:rPr>
          <w:rFonts w:hint="eastAsia"/>
        </w:rPr>
        <w:t>-</w:t>
      </w:r>
      <w:r>
        <w:rPr>
          <w:rFonts w:hint="eastAsia"/>
        </w:rPr>
        <w:t>家庭安防今日归档量</w:t>
      </w:r>
      <w:r>
        <w:rPr>
          <w:rFonts w:ascii="宋体" w:hAnsi="宋体" w:hint="eastAsia"/>
          <w:lang w:val="x-none"/>
        </w:rPr>
        <w:t>数据结果</w:t>
      </w:r>
      <w:r w:rsidRPr="00DB19FB">
        <w:rPr>
          <w:rFonts w:hint="eastAsia"/>
        </w:rPr>
        <w:t>。</w:t>
      </w:r>
    </w:p>
    <w:p w:rsidR="00513B86" w:rsidRPr="00DB19FB" w:rsidRDefault="00513B86" w:rsidP="00513B86">
      <w:pPr>
        <w:pStyle w:val="6"/>
        <w:rPr>
          <w:b/>
          <w:bCs/>
          <w:i/>
          <w:iCs w:val="0"/>
        </w:rPr>
      </w:pPr>
      <w:bookmarkStart w:id="927" w:name="_Toc130154794"/>
      <w:r w:rsidRPr="00DB19FB">
        <w:rPr>
          <w:rFonts w:hint="eastAsia"/>
        </w:rPr>
        <w:t>区县</w:t>
      </w:r>
      <w:r>
        <w:rPr>
          <w:rFonts w:hint="eastAsia"/>
        </w:rPr>
        <w:t>业务产品</w:t>
      </w:r>
      <w:r>
        <w:rPr>
          <w:rFonts w:hint="eastAsia"/>
        </w:rPr>
        <w:t>-</w:t>
      </w:r>
      <w:r>
        <w:rPr>
          <w:rFonts w:hint="eastAsia"/>
        </w:rPr>
        <w:t>家庭安防今日归档量数据查询</w:t>
      </w:r>
      <w:bookmarkEnd w:id="927"/>
    </w:p>
    <w:p w:rsidR="00513B86" w:rsidRDefault="00513B86" w:rsidP="00513B86">
      <w:pPr>
        <w:ind w:left="420" w:firstLine="480"/>
      </w:pPr>
      <w:r w:rsidRPr="00DF78AA">
        <w:rPr>
          <w:rFonts w:ascii="宋体" w:hAnsi="宋体" w:hint="eastAsia"/>
          <w:lang w:val="x-none"/>
        </w:rPr>
        <w:t>综调人员登录综调中心，进入</w:t>
      </w:r>
      <w:r>
        <w:rPr>
          <w:rFonts w:ascii="宋体" w:hAnsi="宋体" w:hint="eastAsia"/>
          <w:lang w:val="x-none"/>
        </w:rPr>
        <w:t>业务专区</w:t>
      </w:r>
      <w:r w:rsidRPr="00DF78AA">
        <w:rPr>
          <w:rFonts w:ascii="宋体" w:hAnsi="宋体" w:hint="eastAsia"/>
          <w:lang w:val="x-none"/>
        </w:rPr>
        <w:t>管理模块，选择</w:t>
      </w:r>
      <w:r w:rsidRPr="00DB19FB">
        <w:rPr>
          <w:rFonts w:hint="eastAsia"/>
        </w:rPr>
        <w:t>全省</w:t>
      </w:r>
      <w:r>
        <w:rPr>
          <w:rFonts w:hint="eastAsia"/>
        </w:rPr>
        <w:t>业务产品</w:t>
      </w:r>
      <w:r w:rsidRPr="00DB19FB">
        <w:rPr>
          <w:rFonts w:hint="eastAsia"/>
        </w:rPr>
        <w:t>-</w:t>
      </w:r>
      <w:r>
        <w:rPr>
          <w:rFonts w:hint="eastAsia"/>
        </w:rPr>
        <w:t>家庭安防</w:t>
      </w:r>
      <w:r w:rsidRPr="00DF78AA">
        <w:rPr>
          <w:rFonts w:ascii="宋体" w:hAnsi="宋体" w:hint="eastAsia"/>
          <w:lang w:val="x-none"/>
        </w:rPr>
        <w:t>界面，输入日期、查询后展示该指标区县的趋势图</w:t>
      </w:r>
      <w:r w:rsidRPr="00DB19FB">
        <w:rPr>
          <w:rFonts w:hint="eastAsia"/>
        </w:rPr>
        <w:t>。</w:t>
      </w:r>
    </w:p>
    <w:p w:rsidR="00513B86" w:rsidRPr="00D938BF" w:rsidRDefault="00513B86" w:rsidP="00513B86">
      <w:pPr>
        <w:ind w:left="420" w:firstLine="480"/>
        <w:rPr>
          <w:rFonts w:ascii="宋体" w:hAnsi="宋体"/>
        </w:rPr>
      </w:pPr>
    </w:p>
    <w:p w:rsidR="00513B86" w:rsidRPr="00DB19FB" w:rsidRDefault="00513B86" w:rsidP="00513B86">
      <w:pPr>
        <w:pStyle w:val="5"/>
      </w:pPr>
      <w:bookmarkStart w:id="928" w:name="_Toc130154795"/>
      <w:r w:rsidRPr="00DB19FB">
        <w:rPr>
          <w:rFonts w:hint="eastAsia"/>
        </w:rPr>
        <w:t>业务产品-增值业务当月受理量</w:t>
      </w:r>
      <w:r>
        <w:rPr>
          <w:rFonts w:hint="eastAsia"/>
        </w:rPr>
        <w:t>管理</w:t>
      </w:r>
      <w:bookmarkEnd w:id="928"/>
    </w:p>
    <w:p w:rsidR="00513B86" w:rsidRPr="00A14368" w:rsidRDefault="00513B86" w:rsidP="00513B86">
      <w:pPr>
        <w:pStyle w:val="6"/>
        <w:rPr>
          <w:b/>
          <w:bCs/>
          <w:i/>
          <w:iCs w:val="0"/>
        </w:rPr>
      </w:pPr>
      <w:bookmarkStart w:id="929" w:name="_Toc130154796"/>
      <w:r>
        <w:rPr>
          <w:rFonts w:hint="eastAsia"/>
        </w:rPr>
        <w:t>业务产品</w:t>
      </w:r>
      <w:r>
        <w:rPr>
          <w:rFonts w:hint="eastAsia"/>
        </w:rPr>
        <w:t>-</w:t>
      </w:r>
      <w:r>
        <w:rPr>
          <w:rFonts w:hint="eastAsia"/>
        </w:rPr>
        <w:t>增值业务当月受理量计算规则管理</w:t>
      </w:r>
      <w:bookmarkEnd w:id="929"/>
    </w:p>
    <w:p w:rsidR="00513B86" w:rsidRPr="00706BDE" w:rsidRDefault="00513B86" w:rsidP="00513B86">
      <w:pPr>
        <w:ind w:left="420" w:firstLine="480"/>
      </w:pPr>
      <w:r>
        <w:t>根据</w:t>
      </w:r>
      <w:r>
        <w:rPr>
          <w:rFonts w:hint="eastAsia"/>
        </w:rPr>
        <w:t>业务产品</w:t>
      </w:r>
      <w:r w:rsidRPr="00DB19FB">
        <w:rPr>
          <w:rFonts w:hint="eastAsia"/>
        </w:rPr>
        <w:t>-</w:t>
      </w:r>
      <w:r>
        <w:rPr>
          <w:rFonts w:hint="eastAsia"/>
        </w:rPr>
        <w:t>增值业务变更</w:t>
      </w:r>
      <w:r>
        <w:t>指标说明文档，分析统计口径，将文字统计口径转化为口径数据，在系统中录入统计规则，并提供计算规则的增加、删除、修改功能</w:t>
      </w:r>
      <w:r>
        <w:rPr>
          <w:rFonts w:hint="eastAsia"/>
        </w:rPr>
        <w:t>，业务产品</w:t>
      </w:r>
      <w:r w:rsidRPr="00DB19FB">
        <w:rPr>
          <w:rFonts w:hint="eastAsia"/>
        </w:rPr>
        <w:t>-</w:t>
      </w:r>
      <w:r>
        <w:rPr>
          <w:rFonts w:hint="eastAsia"/>
        </w:rPr>
        <w:t>增值业务变更计算规则信息文件入库。</w:t>
      </w:r>
    </w:p>
    <w:p w:rsidR="00513B86" w:rsidRPr="00162339" w:rsidRDefault="00513B86" w:rsidP="00513B86">
      <w:pPr>
        <w:pStyle w:val="6"/>
        <w:rPr>
          <w:b/>
          <w:bCs/>
          <w:i/>
          <w:iCs w:val="0"/>
        </w:rPr>
      </w:pPr>
      <w:bookmarkStart w:id="930" w:name="_Toc130154797"/>
      <w:r>
        <w:rPr>
          <w:rFonts w:hint="eastAsia"/>
        </w:rPr>
        <w:t>业务产品</w:t>
      </w:r>
      <w:r>
        <w:rPr>
          <w:rFonts w:hint="eastAsia"/>
        </w:rPr>
        <w:t>-</w:t>
      </w:r>
      <w:r>
        <w:rPr>
          <w:rFonts w:hint="eastAsia"/>
        </w:rPr>
        <w:t>增值业务当月受理量</w:t>
      </w:r>
      <w:r w:rsidRPr="00162339">
        <w:rPr>
          <w:rFonts w:hint="eastAsia"/>
        </w:rPr>
        <w:t>分析</w:t>
      </w:r>
      <w:bookmarkEnd w:id="930"/>
    </w:p>
    <w:p w:rsidR="00513B86" w:rsidRPr="0088147F" w:rsidRDefault="00513B86" w:rsidP="00513B86">
      <w:pPr>
        <w:ind w:left="420" w:firstLine="480"/>
        <w:rPr>
          <w:rFonts w:ascii="宋体" w:hAnsi="宋体"/>
          <w:lang w:val="x-none"/>
        </w:rPr>
      </w:pPr>
      <w:r>
        <w:t>提取对端系统提供的</w:t>
      </w:r>
      <w:r>
        <w:rPr>
          <w:rFonts w:hint="eastAsia"/>
        </w:rPr>
        <w:t>业务产品</w:t>
      </w:r>
      <w:r>
        <w:rPr>
          <w:rFonts w:hint="eastAsia"/>
        </w:rPr>
        <w:t>-</w:t>
      </w:r>
      <w:r>
        <w:rPr>
          <w:rFonts w:hint="eastAsia"/>
        </w:rPr>
        <w:t>增值业务当月受理量</w:t>
      </w:r>
      <w:r>
        <w:t>数据，对数据文件进行分析，比对数据文件名称、格式、类型、推送周期，分析完成且无异常，进入数据新增环节。分析失败，提示数据分析异常</w:t>
      </w:r>
      <w:r>
        <w:rPr>
          <w:rFonts w:hint="eastAsia"/>
        </w:rPr>
        <w:t>，再次核查确认数据。</w:t>
      </w:r>
    </w:p>
    <w:p w:rsidR="00513B86" w:rsidRPr="002B06C9" w:rsidRDefault="00513B86" w:rsidP="00513B86">
      <w:pPr>
        <w:pStyle w:val="6"/>
        <w:rPr>
          <w:b/>
          <w:bCs/>
          <w:i/>
          <w:iCs w:val="0"/>
        </w:rPr>
      </w:pPr>
      <w:bookmarkStart w:id="931" w:name="_Toc130154798"/>
      <w:r>
        <w:rPr>
          <w:rFonts w:hint="eastAsia"/>
        </w:rPr>
        <w:t>业务产品</w:t>
      </w:r>
      <w:r>
        <w:rPr>
          <w:rFonts w:hint="eastAsia"/>
        </w:rPr>
        <w:t>-</w:t>
      </w:r>
      <w:r>
        <w:rPr>
          <w:rFonts w:hint="eastAsia"/>
        </w:rPr>
        <w:t>增值业务当月受理量</w:t>
      </w:r>
      <w:r w:rsidRPr="002B06C9">
        <w:rPr>
          <w:rFonts w:hint="eastAsia"/>
        </w:rPr>
        <w:t>数据新增</w:t>
      </w:r>
      <w:bookmarkEnd w:id="931"/>
    </w:p>
    <w:p w:rsidR="00513B86" w:rsidRPr="004707D4" w:rsidRDefault="00513B86" w:rsidP="00513B86">
      <w:pPr>
        <w:ind w:left="420" w:firstLine="480"/>
        <w:rPr>
          <w:rFonts w:ascii="宋体" w:hAnsi="宋体"/>
          <w:lang w:val="x-none"/>
        </w:rPr>
      </w:pPr>
      <w:r>
        <w:rPr>
          <w:rFonts w:hint="eastAsia"/>
        </w:rPr>
        <w:t>业务产品</w:t>
      </w:r>
      <w:r>
        <w:rPr>
          <w:rFonts w:hint="eastAsia"/>
        </w:rPr>
        <w:t>-</w:t>
      </w:r>
      <w:r>
        <w:rPr>
          <w:rFonts w:hint="eastAsia"/>
        </w:rPr>
        <w:t>增值业务当月受理量</w:t>
      </w:r>
      <w:r>
        <w:t>数据新增功能，</w:t>
      </w:r>
      <w:r>
        <w:rPr>
          <w:rFonts w:hint="eastAsia"/>
        </w:rPr>
        <w:t>业务产品</w:t>
      </w:r>
      <w:r>
        <w:rPr>
          <w:rFonts w:hint="eastAsia"/>
        </w:rPr>
        <w:t>-</w:t>
      </w:r>
      <w:r>
        <w:rPr>
          <w:rFonts w:hint="eastAsia"/>
        </w:rPr>
        <w:t>增值业务当月受理量</w:t>
      </w:r>
      <w:r>
        <w:t>指标采集时，</w:t>
      </w:r>
      <w:r>
        <w:rPr>
          <w:rFonts w:hint="eastAsia"/>
        </w:rPr>
        <w:t>依据业务产品</w:t>
      </w:r>
      <w:r>
        <w:rPr>
          <w:rFonts w:hint="eastAsia"/>
        </w:rPr>
        <w:t>-</w:t>
      </w:r>
      <w:r>
        <w:rPr>
          <w:rFonts w:hint="eastAsia"/>
        </w:rPr>
        <w:t>增值业务当月受理量</w:t>
      </w:r>
      <w:r>
        <w:t>计算规则</w:t>
      </w:r>
      <w:r>
        <w:rPr>
          <w:rFonts w:hint="eastAsia"/>
        </w:rPr>
        <w:t>，数据</w:t>
      </w:r>
      <w:r>
        <w:t>处理人</w:t>
      </w:r>
      <w:r>
        <w:lastRenderedPageBreak/>
        <w:t>员确认</w:t>
      </w:r>
      <w:r>
        <w:rPr>
          <w:rFonts w:hint="eastAsia"/>
        </w:rPr>
        <w:t>并</w:t>
      </w:r>
      <w:r>
        <w:t>比对原始数据，将原始的数据和指标数据</w:t>
      </w:r>
      <w:r>
        <w:rPr>
          <w:rFonts w:hint="eastAsia"/>
        </w:rPr>
        <w:t>对应的指标计算规则</w:t>
      </w:r>
      <w:r>
        <w:t>新增进系统库</w:t>
      </w:r>
      <w:r>
        <w:rPr>
          <w:rFonts w:hint="eastAsia"/>
        </w:rPr>
        <w:t>，</w:t>
      </w:r>
      <w:r>
        <w:t>并完成数据文件</w:t>
      </w:r>
      <w:r>
        <w:rPr>
          <w:rFonts w:hint="eastAsia"/>
        </w:rPr>
        <w:t>信息</w:t>
      </w:r>
      <w:r>
        <w:t>入库。</w:t>
      </w:r>
    </w:p>
    <w:p w:rsidR="00513B86" w:rsidRPr="00270D20" w:rsidRDefault="00513B86" w:rsidP="00513B86">
      <w:pPr>
        <w:pStyle w:val="6"/>
        <w:rPr>
          <w:rFonts w:ascii="宋体" w:hAnsi="宋体"/>
          <w:b/>
          <w:bCs/>
          <w:i/>
          <w:iCs w:val="0"/>
          <w:lang w:val="x-none" w:eastAsia="x-none"/>
        </w:rPr>
      </w:pPr>
      <w:bookmarkStart w:id="932" w:name="_Toc130154799"/>
      <w:r>
        <w:rPr>
          <w:rFonts w:hint="eastAsia"/>
        </w:rPr>
        <w:t>业务产品</w:t>
      </w:r>
      <w:r>
        <w:rPr>
          <w:rFonts w:hint="eastAsia"/>
        </w:rPr>
        <w:t>-</w:t>
      </w:r>
      <w:r>
        <w:rPr>
          <w:rFonts w:hint="eastAsia"/>
        </w:rPr>
        <w:t>增值业务当月受理量</w:t>
      </w:r>
      <w:r>
        <w:rPr>
          <w:rFonts w:ascii="宋体" w:hAnsi="宋体" w:hint="eastAsia"/>
          <w:lang w:val="x-none"/>
        </w:rPr>
        <w:t>数</w:t>
      </w:r>
      <w:r w:rsidRPr="005170E3">
        <w:rPr>
          <w:rFonts w:ascii="宋体" w:hAnsi="宋体" w:hint="eastAsia"/>
          <w:lang w:val="x-none"/>
        </w:rPr>
        <w:t>据校验</w:t>
      </w:r>
      <w:bookmarkEnd w:id="932"/>
    </w:p>
    <w:p w:rsidR="00513B86" w:rsidRPr="00DB19FB" w:rsidRDefault="00513B86" w:rsidP="00513B86">
      <w:pPr>
        <w:ind w:left="420" w:firstLine="480"/>
        <w:jc w:val="both"/>
        <w:rPr>
          <w:rFonts w:ascii="宋体" w:hAnsi="宋体"/>
          <w:lang w:val="x-none"/>
        </w:rPr>
      </w:pPr>
      <w:r>
        <w:t>数据处理人员新增</w:t>
      </w:r>
      <w:r>
        <w:rPr>
          <w:rFonts w:hint="eastAsia"/>
        </w:rPr>
        <w:t>业务产品</w:t>
      </w:r>
      <w:r>
        <w:rPr>
          <w:rFonts w:hint="eastAsia"/>
        </w:rPr>
        <w:t>-</w:t>
      </w:r>
      <w:r>
        <w:rPr>
          <w:rFonts w:hint="eastAsia"/>
        </w:rPr>
        <w:t>增值业务当月受理量</w:t>
      </w:r>
      <w:r>
        <w:rPr>
          <w:rFonts w:ascii="宋体" w:hAnsi="宋体" w:hint="eastAsia"/>
          <w:lang w:val="x-none"/>
        </w:rPr>
        <w:t>数据</w:t>
      </w:r>
      <w:r>
        <w:t>后，系统会对新增数据的名称</w:t>
      </w:r>
      <w:r>
        <w:rPr>
          <w:rFonts w:hint="eastAsia"/>
        </w:rPr>
        <w:t>、取数口径、数据文件类型、文件编码、调用参数等信息进行校验，判断</w:t>
      </w:r>
      <w:r>
        <w:t>系统中是否已经存在了相同的数据，如存在，则系统提示数据已经存在，并且不允许继续进行后续数据的处理。</w:t>
      </w:r>
    </w:p>
    <w:p w:rsidR="00513B86" w:rsidRPr="00DB19FB" w:rsidRDefault="00513B86" w:rsidP="00513B86">
      <w:pPr>
        <w:pStyle w:val="6"/>
        <w:rPr>
          <w:rFonts w:ascii="宋体" w:hAnsi="宋体"/>
          <w:b/>
          <w:bCs/>
          <w:i/>
          <w:iCs w:val="0"/>
          <w:lang w:val="x-none" w:eastAsia="x-none"/>
        </w:rPr>
      </w:pPr>
      <w:bookmarkStart w:id="933" w:name="_Toc130154800"/>
      <w:r>
        <w:rPr>
          <w:rFonts w:hint="eastAsia"/>
        </w:rPr>
        <w:t>业务产品</w:t>
      </w:r>
      <w:r>
        <w:rPr>
          <w:rFonts w:hint="eastAsia"/>
        </w:rPr>
        <w:t>-</w:t>
      </w:r>
      <w:r>
        <w:rPr>
          <w:rFonts w:hint="eastAsia"/>
        </w:rPr>
        <w:t>增值业务当月受理量</w:t>
      </w:r>
      <w:r w:rsidRPr="00DB19FB">
        <w:rPr>
          <w:rFonts w:ascii="宋体" w:hAnsi="宋体" w:hint="eastAsia"/>
          <w:lang w:val="x-none"/>
        </w:rPr>
        <w:t>数据</w:t>
      </w:r>
      <w:r>
        <w:rPr>
          <w:rFonts w:ascii="宋体" w:hAnsi="宋体" w:hint="eastAsia"/>
          <w:lang w:val="x-none"/>
        </w:rPr>
        <w:t>计算</w:t>
      </w:r>
      <w:bookmarkEnd w:id="933"/>
    </w:p>
    <w:p w:rsidR="00513B86" w:rsidRPr="00DB19FB" w:rsidRDefault="00513B86" w:rsidP="00513B86">
      <w:pPr>
        <w:ind w:left="420" w:firstLine="480"/>
        <w:rPr>
          <w:rFonts w:ascii="宋体" w:hAnsi="宋体"/>
          <w:lang w:val="x-none"/>
        </w:rPr>
      </w:pPr>
      <w:r>
        <w:rPr>
          <w:rFonts w:hint="eastAsia"/>
        </w:rPr>
        <w:t>业务产品</w:t>
      </w:r>
      <w:r>
        <w:rPr>
          <w:rFonts w:hint="eastAsia"/>
        </w:rPr>
        <w:t>-</w:t>
      </w:r>
      <w:r>
        <w:rPr>
          <w:rFonts w:hint="eastAsia"/>
        </w:rPr>
        <w:t>增值业务当月受理量数据</w:t>
      </w:r>
      <w:r w:rsidRPr="00DB19FB">
        <w:rPr>
          <w:rFonts w:ascii="宋体" w:hAnsi="宋体" w:hint="eastAsia"/>
          <w:lang w:val="x-none"/>
        </w:rPr>
        <w:t>解析</w:t>
      </w:r>
      <w:r>
        <w:rPr>
          <w:rFonts w:hint="eastAsia"/>
        </w:rPr>
        <w:t>成功，根据业务产品</w:t>
      </w:r>
      <w:r>
        <w:rPr>
          <w:rFonts w:hint="eastAsia"/>
        </w:rPr>
        <w:t>-</w:t>
      </w:r>
      <w:r>
        <w:rPr>
          <w:rFonts w:hint="eastAsia"/>
        </w:rPr>
        <w:t>增值业务当月受理量</w:t>
      </w:r>
      <w:r w:rsidRPr="00DB19FB">
        <w:rPr>
          <w:rFonts w:hint="eastAsia"/>
        </w:rPr>
        <w:t>指标</w:t>
      </w:r>
      <w:r>
        <w:rPr>
          <w:rFonts w:hint="eastAsia"/>
        </w:rPr>
        <w:t>计算规则，</w:t>
      </w:r>
      <w:r>
        <w:rPr>
          <w:rFonts w:ascii="宋体" w:hAnsi="宋体" w:hint="eastAsia"/>
          <w:lang w:val="x-none"/>
        </w:rPr>
        <w:t>匹配对应的</w:t>
      </w:r>
      <w:r w:rsidRPr="00DB19FB">
        <w:rPr>
          <w:rFonts w:ascii="宋体" w:hAnsi="宋体" w:hint="eastAsia"/>
          <w:lang w:val="x-none"/>
        </w:rPr>
        <w:t>地市、区县编码值</w:t>
      </w:r>
      <w:r>
        <w:rPr>
          <w:rFonts w:ascii="宋体" w:hAnsi="宋体" w:hint="eastAsia"/>
          <w:lang w:val="x-none"/>
        </w:rPr>
        <w:t>并</w:t>
      </w:r>
      <w:r w:rsidRPr="00DB19FB">
        <w:rPr>
          <w:rFonts w:ascii="宋体" w:hAnsi="宋体" w:hint="eastAsia"/>
          <w:lang w:val="x-none"/>
        </w:rPr>
        <w:t>对</w:t>
      </w:r>
      <w:r>
        <w:rPr>
          <w:rFonts w:ascii="宋体" w:hAnsi="宋体" w:hint="eastAsia"/>
          <w:lang w:val="x-none"/>
        </w:rPr>
        <w:t>指标</w:t>
      </w:r>
      <w:r w:rsidRPr="00DB19FB">
        <w:rPr>
          <w:rFonts w:ascii="宋体" w:hAnsi="宋体" w:hint="eastAsia"/>
          <w:lang w:val="x-none"/>
        </w:rPr>
        <w:t>数据进行关联</w:t>
      </w:r>
      <w:r>
        <w:rPr>
          <w:rFonts w:hint="eastAsia"/>
        </w:rPr>
        <w:t>，输出当月业务产品</w:t>
      </w:r>
      <w:r>
        <w:rPr>
          <w:rFonts w:hint="eastAsia"/>
        </w:rPr>
        <w:t>-</w:t>
      </w:r>
      <w:r>
        <w:rPr>
          <w:rFonts w:hint="eastAsia"/>
        </w:rPr>
        <w:t>增值业务当月受理量数据。</w:t>
      </w:r>
    </w:p>
    <w:p w:rsidR="00513B86" w:rsidRPr="00DB19FB" w:rsidRDefault="00513B86" w:rsidP="00513B86">
      <w:pPr>
        <w:pStyle w:val="6"/>
        <w:rPr>
          <w:rFonts w:ascii="宋体" w:hAnsi="宋体"/>
          <w:b/>
          <w:bCs/>
          <w:i/>
          <w:iCs w:val="0"/>
          <w:lang w:val="x-none" w:eastAsia="x-none"/>
        </w:rPr>
      </w:pPr>
      <w:bookmarkStart w:id="934" w:name="_Toc130154801"/>
      <w:r>
        <w:rPr>
          <w:rFonts w:hint="eastAsia"/>
        </w:rPr>
        <w:t>业务产品</w:t>
      </w:r>
      <w:r>
        <w:rPr>
          <w:rFonts w:hint="eastAsia"/>
        </w:rPr>
        <w:t>-</w:t>
      </w:r>
      <w:r>
        <w:rPr>
          <w:rFonts w:hint="eastAsia"/>
        </w:rPr>
        <w:t>增值业务当月受理量</w:t>
      </w:r>
      <w:r w:rsidRPr="00DB19FB">
        <w:rPr>
          <w:rFonts w:ascii="宋体" w:hAnsi="宋体" w:hint="eastAsia"/>
          <w:lang w:val="x-none"/>
        </w:rPr>
        <w:t>数据保存</w:t>
      </w:r>
      <w:bookmarkEnd w:id="934"/>
    </w:p>
    <w:p w:rsidR="00513B86" w:rsidRPr="00DB19FB" w:rsidRDefault="00513B86" w:rsidP="00513B86">
      <w:pPr>
        <w:ind w:left="420" w:firstLine="480"/>
        <w:rPr>
          <w:rFonts w:ascii="宋体" w:hAnsi="宋体"/>
          <w:lang w:val="x-none"/>
        </w:rPr>
      </w:pPr>
      <w:r>
        <w:rPr>
          <w:rFonts w:hint="eastAsia"/>
        </w:rPr>
        <w:t>业务产品</w:t>
      </w:r>
      <w:r>
        <w:rPr>
          <w:rFonts w:hint="eastAsia"/>
        </w:rPr>
        <w:t>-</w:t>
      </w:r>
      <w:r>
        <w:rPr>
          <w:rFonts w:hint="eastAsia"/>
        </w:rPr>
        <w:t>增值业务当月受理量</w:t>
      </w:r>
      <w:r>
        <w:rPr>
          <w:rFonts w:ascii="宋体" w:hAnsi="宋体" w:hint="eastAsia"/>
          <w:lang w:val="x-none"/>
        </w:rPr>
        <w:t>数据</w:t>
      </w:r>
      <w:r w:rsidRPr="00DB19FB">
        <w:rPr>
          <w:rFonts w:ascii="宋体" w:hAnsi="宋体" w:hint="eastAsia"/>
          <w:lang w:val="x-none"/>
        </w:rPr>
        <w:t>关联完成</w:t>
      </w:r>
      <w:r>
        <w:rPr>
          <w:rFonts w:ascii="宋体" w:hAnsi="宋体" w:hint="eastAsia"/>
          <w:lang w:val="x-none"/>
        </w:rPr>
        <w:t>，</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513B86" w:rsidRPr="00DB19FB" w:rsidRDefault="00513B86" w:rsidP="00513B86">
      <w:pPr>
        <w:pStyle w:val="6"/>
        <w:rPr>
          <w:b/>
          <w:bCs/>
          <w:i/>
          <w:iCs w:val="0"/>
        </w:rPr>
      </w:pPr>
      <w:bookmarkStart w:id="935" w:name="_Toc130154802"/>
      <w:r w:rsidRPr="00DB19FB">
        <w:rPr>
          <w:rFonts w:hint="eastAsia"/>
        </w:rPr>
        <w:t>全省</w:t>
      </w:r>
      <w:r>
        <w:rPr>
          <w:rFonts w:hint="eastAsia"/>
        </w:rPr>
        <w:t>业务产品</w:t>
      </w:r>
      <w:r>
        <w:rPr>
          <w:rFonts w:hint="eastAsia"/>
        </w:rPr>
        <w:t>-</w:t>
      </w:r>
      <w:r>
        <w:rPr>
          <w:rFonts w:hint="eastAsia"/>
        </w:rPr>
        <w:t>增值业务当月受理量数据查询</w:t>
      </w:r>
      <w:bookmarkEnd w:id="935"/>
    </w:p>
    <w:p w:rsidR="00513B86" w:rsidRDefault="00513B86" w:rsidP="00513B86">
      <w:pPr>
        <w:ind w:left="420" w:firstLine="480"/>
      </w:pPr>
      <w:r>
        <w:rPr>
          <w:rFonts w:ascii="宋体" w:hAnsi="宋体" w:hint="eastAsia"/>
          <w:lang w:val="x-none"/>
        </w:rPr>
        <w:t>输入G</w:t>
      </w:r>
      <w:r>
        <w:rPr>
          <w:rFonts w:ascii="宋体" w:hAnsi="宋体"/>
          <w:lang w:val="x-none"/>
        </w:rPr>
        <w:t>IS</w:t>
      </w:r>
      <w:r>
        <w:rPr>
          <w:rFonts w:ascii="宋体" w:hAnsi="宋体" w:hint="eastAsia"/>
          <w:lang w:val="x-none"/>
        </w:rPr>
        <w:t>信息、区域、</w:t>
      </w:r>
      <w:r w:rsidRPr="00DB19FB">
        <w:rPr>
          <w:rFonts w:ascii="宋体" w:hAnsi="宋体" w:hint="eastAsia"/>
          <w:lang w:val="x-none"/>
        </w:rPr>
        <w:t>时间</w:t>
      </w:r>
      <w:r>
        <w:rPr>
          <w:rFonts w:ascii="宋体" w:hAnsi="宋体" w:hint="eastAsia"/>
          <w:lang w:val="x-none"/>
        </w:rPr>
        <w:t>等查询信息，查询完成展示</w:t>
      </w:r>
      <w:r w:rsidRPr="00DB19FB">
        <w:rPr>
          <w:rFonts w:hint="eastAsia"/>
        </w:rPr>
        <w:t>全省</w:t>
      </w:r>
      <w:r>
        <w:rPr>
          <w:rFonts w:hint="eastAsia"/>
        </w:rPr>
        <w:t>业务产品</w:t>
      </w:r>
      <w:r>
        <w:rPr>
          <w:rFonts w:hint="eastAsia"/>
        </w:rPr>
        <w:t>-</w:t>
      </w:r>
      <w:r>
        <w:rPr>
          <w:rFonts w:hint="eastAsia"/>
        </w:rPr>
        <w:t>增值业务当月受理量</w:t>
      </w:r>
      <w:r>
        <w:rPr>
          <w:rFonts w:ascii="宋体" w:hAnsi="宋体" w:hint="eastAsia"/>
          <w:lang w:val="x-none"/>
        </w:rPr>
        <w:t>数据结果</w:t>
      </w:r>
      <w:r w:rsidRPr="00DB19FB">
        <w:rPr>
          <w:rFonts w:hint="eastAsia"/>
        </w:rPr>
        <w:t>。</w:t>
      </w:r>
    </w:p>
    <w:p w:rsidR="00513B86" w:rsidRPr="00DB19FB" w:rsidRDefault="00513B86" w:rsidP="00513B86">
      <w:pPr>
        <w:pStyle w:val="6"/>
        <w:rPr>
          <w:b/>
          <w:bCs/>
          <w:i/>
          <w:iCs w:val="0"/>
        </w:rPr>
      </w:pPr>
      <w:bookmarkStart w:id="936" w:name="_Toc130154803"/>
      <w:r w:rsidRPr="00DB19FB">
        <w:rPr>
          <w:rFonts w:hint="eastAsia"/>
        </w:rPr>
        <w:t>区县</w:t>
      </w:r>
      <w:r>
        <w:rPr>
          <w:rFonts w:hint="eastAsia"/>
        </w:rPr>
        <w:t>业务产品</w:t>
      </w:r>
      <w:r>
        <w:rPr>
          <w:rFonts w:hint="eastAsia"/>
        </w:rPr>
        <w:t>-</w:t>
      </w:r>
      <w:r>
        <w:rPr>
          <w:rFonts w:hint="eastAsia"/>
        </w:rPr>
        <w:t>增值业务当月受理量数据查询</w:t>
      </w:r>
      <w:bookmarkEnd w:id="936"/>
    </w:p>
    <w:p w:rsidR="00513B86" w:rsidRDefault="00513B86" w:rsidP="00513B86">
      <w:pPr>
        <w:ind w:left="420" w:firstLine="480"/>
      </w:pPr>
      <w:r w:rsidRPr="00DF78AA">
        <w:rPr>
          <w:rFonts w:ascii="宋体" w:hAnsi="宋体" w:hint="eastAsia"/>
          <w:lang w:val="x-none"/>
        </w:rPr>
        <w:t>综调人员登录综调中心，进入</w:t>
      </w:r>
      <w:r>
        <w:rPr>
          <w:rFonts w:ascii="宋体" w:hAnsi="宋体" w:hint="eastAsia"/>
          <w:lang w:val="x-none"/>
        </w:rPr>
        <w:t>业务专区</w:t>
      </w:r>
      <w:r w:rsidRPr="00DF78AA">
        <w:rPr>
          <w:rFonts w:ascii="宋体" w:hAnsi="宋体" w:hint="eastAsia"/>
          <w:lang w:val="x-none"/>
        </w:rPr>
        <w:t>管理模块，选择</w:t>
      </w:r>
      <w:r w:rsidRPr="00DB19FB">
        <w:rPr>
          <w:rFonts w:hint="eastAsia"/>
        </w:rPr>
        <w:t>全省</w:t>
      </w:r>
      <w:r>
        <w:rPr>
          <w:rFonts w:hint="eastAsia"/>
        </w:rPr>
        <w:t>业务产品</w:t>
      </w:r>
      <w:r w:rsidRPr="00DB19FB">
        <w:rPr>
          <w:rFonts w:hint="eastAsia"/>
        </w:rPr>
        <w:t>-</w:t>
      </w:r>
      <w:r>
        <w:rPr>
          <w:rFonts w:hint="eastAsia"/>
        </w:rPr>
        <w:t>增值业务</w:t>
      </w:r>
      <w:r w:rsidRPr="00DF78AA">
        <w:rPr>
          <w:rFonts w:ascii="宋体" w:hAnsi="宋体" w:hint="eastAsia"/>
          <w:lang w:val="x-none"/>
        </w:rPr>
        <w:t>界面，输入日期、查询后展示该指标区县的趋势图</w:t>
      </w:r>
      <w:r w:rsidRPr="00DB19FB">
        <w:rPr>
          <w:rFonts w:hint="eastAsia"/>
        </w:rPr>
        <w:t>。</w:t>
      </w:r>
    </w:p>
    <w:p w:rsidR="00513B86" w:rsidRPr="00DB19FB" w:rsidRDefault="00513B86" w:rsidP="00513B86">
      <w:pPr>
        <w:pStyle w:val="5"/>
      </w:pPr>
      <w:bookmarkStart w:id="937" w:name="_Toc130154804"/>
      <w:r w:rsidRPr="00DB19FB">
        <w:rPr>
          <w:rFonts w:hint="eastAsia"/>
        </w:rPr>
        <w:t>业务产品-</w:t>
      </w:r>
      <w:r>
        <w:rPr>
          <w:rFonts w:hint="eastAsia"/>
        </w:rPr>
        <w:t>增值业务</w:t>
      </w:r>
      <w:r w:rsidRPr="00DB19FB">
        <w:rPr>
          <w:rFonts w:hint="eastAsia"/>
        </w:rPr>
        <w:t>本月归档量</w:t>
      </w:r>
      <w:r>
        <w:rPr>
          <w:rFonts w:hint="eastAsia"/>
        </w:rPr>
        <w:t>管理</w:t>
      </w:r>
      <w:bookmarkEnd w:id="937"/>
    </w:p>
    <w:p w:rsidR="00513B86" w:rsidRPr="00A14368" w:rsidRDefault="00513B86" w:rsidP="00513B86">
      <w:pPr>
        <w:pStyle w:val="6"/>
        <w:rPr>
          <w:b/>
          <w:bCs/>
          <w:i/>
          <w:iCs w:val="0"/>
        </w:rPr>
      </w:pPr>
      <w:bookmarkStart w:id="938" w:name="_Toc130154805"/>
      <w:r>
        <w:rPr>
          <w:rFonts w:hint="eastAsia"/>
        </w:rPr>
        <w:t>业务产品</w:t>
      </w:r>
      <w:r>
        <w:rPr>
          <w:rFonts w:hint="eastAsia"/>
        </w:rPr>
        <w:t>-</w:t>
      </w:r>
      <w:r>
        <w:rPr>
          <w:rFonts w:hint="eastAsia"/>
        </w:rPr>
        <w:t>增值业务本月归档量计算规则管理</w:t>
      </w:r>
      <w:bookmarkEnd w:id="938"/>
    </w:p>
    <w:p w:rsidR="00513B86" w:rsidRPr="00706BDE" w:rsidRDefault="00513B86" w:rsidP="00513B86">
      <w:pPr>
        <w:ind w:left="420" w:firstLine="480"/>
      </w:pPr>
      <w:r>
        <w:lastRenderedPageBreak/>
        <w:t>根据</w:t>
      </w:r>
      <w:r>
        <w:rPr>
          <w:rFonts w:hint="eastAsia"/>
        </w:rPr>
        <w:t>业务产品</w:t>
      </w:r>
      <w:r w:rsidRPr="00DB19FB">
        <w:rPr>
          <w:rFonts w:hint="eastAsia"/>
        </w:rPr>
        <w:t>-</w:t>
      </w:r>
      <w:r>
        <w:rPr>
          <w:rFonts w:hint="eastAsia"/>
        </w:rPr>
        <w:t>增值业务变更</w:t>
      </w:r>
      <w:r>
        <w:t>指标说明文档，分析统计口径，将文字统计口径转化为口径数据，在系统中录入统计规则，并提供计算规则的增加、删除、修改功能</w:t>
      </w:r>
      <w:r>
        <w:rPr>
          <w:rFonts w:hint="eastAsia"/>
        </w:rPr>
        <w:t>，业务产品</w:t>
      </w:r>
      <w:r w:rsidRPr="00DB19FB">
        <w:rPr>
          <w:rFonts w:hint="eastAsia"/>
        </w:rPr>
        <w:t>-</w:t>
      </w:r>
      <w:r>
        <w:rPr>
          <w:rFonts w:hint="eastAsia"/>
        </w:rPr>
        <w:t>增值业务变更计算规则信息文件入库。</w:t>
      </w:r>
    </w:p>
    <w:p w:rsidR="00513B86" w:rsidRPr="00162339" w:rsidRDefault="00513B86" w:rsidP="00513B86">
      <w:pPr>
        <w:pStyle w:val="6"/>
        <w:rPr>
          <w:b/>
          <w:bCs/>
          <w:i/>
          <w:iCs w:val="0"/>
        </w:rPr>
      </w:pPr>
      <w:bookmarkStart w:id="939" w:name="_Toc130154806"/>
      <w:r>
        <w:rPr>
          <w:rFonts w:hint="eastAsia"/>
        </w:rPr>
        <w:t>业务产品</w:t>
      </w:r>
      <w:r>
        <w:rPr>
          <w:rFonts w:hint="eastAsia"/>
        </w:rPr>
        <w:t>-</w:t>
      </w:r>
      <w:r>
        <w:rPr>
          <w:rFonts w:hint="eastAsia"/>
        </w:rPr>
        <w:t>增值业务本月归档量</w:t>
      </w:r>
      <w:r w:rsidRPr="00162339">
        <w:rPr>
          <w:rFonts w:hint="eastAsia"/>
        </w:rPr>
        <w:t>分析</w:t>
      </w:r>
      <w:bookmarkEnd w:id="939"/>
    </w:p>
    <w:p w:rsidR="00513B86" w:rsidRPr="0088147F" w:rsidRDefault="00513B86" w:rsidP="00513B86">
      <w:pPr>
        <w:ind w:left="420" w:firstLine="480"/>
        <w:rPr>
          <w:rFonts w:ascii="宋体" w:hAnsi="宋体"/>
          <w:lang w:val="x-none"/>
        </w:rPr>
      </w:pPr>
      <w:r>
        <w:t>提取对端系统提供的</w:t>
      </w:r>
      <w:r>
        <w:rPr>
          <w:rFonts w:hint="eastAsia"/>
        </w:rPr>
        <w:t>业务产品</w:t>
      </w:r>
      <w:r>
        <w:rPr>
          <w:rFonts w:hint="eastAsia"/>
        </w:rPr>
        <w:t>-</w:t>
      </w:r>
      <w:r>
        <w:rPr>
          <w:rFonts w:hint="eastAsia"/>
        </w:rPr>
        <w:t>增值业务本月归档量</w:t>
      </w:r>
      <w:r>
        <w:t>数据，对数据文件进行分析，比对数据文件名称、格式、类型、推送周期，分析完成且无异常，进入数据新增环节。分析失败，提示数据分析异常</w:t>
      </w:r>
      <w:r>
        <w:rPr>
          <w:rFonts w:hint="eastAsia"/>
        </w:rPr>
        <w:t>，再次核查确认数据。</w:t>
      </w:r>
    </w:p>
    <w:p w:rsidR="00513B86" w:rsidRPr="002B06C9" w:rsidRDefault="00513B86" w:rsidP="00513B86">
      <w:pPr>
        <w:pStyle w:val="6"/>
        <w:rPr>
          <w:b/>
          <w:bCs/>
          <w:i/>
          <w:iCs w:val="0"/>
        </w:rPr>
      </w:pPr>
      <w:bookmarkStart w:id="940" w:name="_Toc130154807"/>
      <w:r>
        <w:rPr>
          <w:rFonts w:hint="eastAsia"/>
        </w:rPr>
        <w:t>业务产品</w:t>
      </w:r>
      <w:r>
        <w:rPr>
          <w:rFonts w:hint="eastAsia"/>
        </w:rPr>
        <w:t>-</w:t>
      </w:r>
      <w:r>
        <w:rPr>
          <w:rFonts w:hint="eastAsia"/>
        </w:rPr>
        <w:t>增值业务本月归档量</w:t>
      </w:r>
      <w:r w:rsidRPr="002B06C9">
        <w:rPr>
          <w:rFonts w:hint="eastAsia"/>
        </w:rPr>
        <w:t>数据新增</w:t>
      </w:r>
      <w:bookmarkEnd w:id="940"/>
    </w:p>
    <w:p w:rsidR="00513B86" w:rsidRPr="004707D4" w:rsidRDefault="00513B86" w:rsidP="00513B86">
      <w:pPr>
        <w:ind w:left="420" w:firstLine="480"/>
        <w:rPr>
          <w:rFonts w:ascii="宋体" w:hAnsi="宋体"/>
          <w:lang w:val="x-none"/>
        </w:rPr>
      </w:pPr>
      <w:r>
        <w:rPr>
          <w:rFonts w:hint="eastAsia"/>
        </w:rPr>
        <w:t>业务产品</w:t>
      </w:r>
      <w:r>
        <w:rPr>
          <w:rFonts w:hint="eastAsia"/>
        </w:rPr>
        <w:t>-</w:t>
      </w:r>
      <w:r>
        <w:rPr>
          <w:rFonts w:hint="eastAsia"/>
        </w:rPr>
        <w:t>增值业务本月归档量</w:t>
      </w:r>
      <w:r>
        <w:t>数据新增功能，</w:t>
      </w:r>
      <w:r>
        <w:rPr>
          <w:rFonts w:hint="eastAsia"/>
        </w:rPr>
        <w:t>业务产品</w:t>
      </w:r>
      <w:r>
        <w:rPr>
          <w:rFonts w:hint="eastAsia"/>
        </w:rPr>
        <w:t>-</w:t>
      </w:r>
      <w:r>
        <w:rPr>
          <w:rFonts w:hint="eastAsia"/>
        </w:rPr>
        <w:t>增值业务本月归档量</w:t>
      </w:r>
      <w:r>
        <w:t>指标采集时，</w:t>
      </w:r>
      <w:r>
        <w:rPr>
          <w:rFonts w:hint="eastAsia"/>
        </w:rPr>
        <w:t>依据业务产品</w:t>
      </w:r>
      <w:r>
        <w:rPr>
          <w:rFonts w:hint="eastAsia"/>
        </w:rPr>
        <w:t>-</w:t>
      </w:r>
      <w:r>
        <w:rPr>
          <w:rFonts w:hint="eastAsia"/>
        </w:rPr>
        <w:t>增值业务本月归档量</w:t>
      </w:r>
      <w:r>
        <w:t>计算规则</w:t>
      </w:r>
      <w:r>
        <w:rPr>
          <w:rFonts w:hint="eastAsia"/>
        </w:rPr>
        <w:t>，数据</w:t>
      </w:r>
      <w:r>
        <w:t>处理人员确认</w:t>
      </w:r>
      <w:r>
        <w:rPr>
          <w:rFonts w:hint="eastAsia"/>
        </w:rPr>
        <w:t>并</w:t>
      </w:r>
      <w:r>
        <w:t>比对原始数据，将原始的数据和指标数据</w:t>
      </w:r>
      <w:r>
        <w:rPr>
          <w:rFonts w:hint="eastAsia"/>
        </w:rPr>
        <w:t>对应的指标计算规则</w:t>
      </w:r>
      <w:r>
        <w:t>新增进系统库</w:t>
      </w:r>
      <w:r>
        <w:rPr>
          <w:rFonts w:hint="eastAsia"/>
        </w:rPr>
        <w:t>，</w:t>
      </w:r>
      <w:r>
        <w:t>并完成数据文件</w:t>
      </w:r>
      <w:r>
        <w:rPr>
          <w:rFonts w:hint="eastAsia"/>
        </w:rPr>
        <w:t>信息</w:t>
      </w:r>
      <w:r>
        <w:t>入库。</w:t>
      </w:r>
    </w:p>
    <w:p w:rsidR="00513B86" w:rsidRPr="00270D20" w:rsidRDefault="00513B86" w:rsidP="00513B86">
      <w:pPr>
        <w:pStyle w:val="6"/>
        <w:rPr>
          <w:rFonts w:ascii="宋体" w:hAnsi="宋体"/>
          <w:b/>
          <w:bCs/>
          <w:i/>
          <w:iCs w:val="0"/>
          <w:lang w:val="x-none" w:eastAsia="x-none"/>
        </w:rPr>
      </w:pPr>
      <w:bookmarkStart w:id="941" w:name="_Toc130154808"/>
      <w:r>
        <w:rPr>
          <w:rFonts w:hint="eastAsia"/>
        </w:rPr>
        <w:t>业务产品</w:t>
      </w:r>
      <w:r>
        <w:rPr>
          <w:rFonts w:hint="eastAsia"/>
        </w:rPr>
        <w:t>-</w:t>
      </w:r>
      <w:r>
        <w:rPr>
          <w:rFonts w:hint="eastAsia"/>
        </w:rPr>
        <w:t>增值业务本月归档量</w:t>
      </w:r>
      <w:r>
        <w:rPr>
          <w:rFonts w:ascii="宋体" w:hAnsi="宋体" w:hint="eastAsia"/>
          <w:lang w:val="x-none"/>
        </w:rPr>
        <w:t>数</w:t>
      </w:r>
      <w:r w:rsidRPr="005170E3">
        <w:rPr>
          <w:rFonts w:ascii="宋体" w:hAnsi="宋体" w:hint="eastAsia"/>
          <w:lang w:val="x-none"/>
        </w:rPr>
        <w:t>据校验</w:t>
      </w:r>
      <w:bookmarkEnd w:id="941"/>
    </w:p>
    <w:p w:rsidR="00513B86" w:rsidRPr="00DB19FB" w:rsidRDefault="00513B86" w:rsidP="00513B86">
      <w:pPr>
        <w:ind w:left="420" w:firstLine="480"/>
        <w:jc w:val="both"/>
        <w:rPr>
          <w:rFonts w:ascii="宋体" w:hAnsi="宋体"/>
          <w:lang w:val="x-none"/>
        </w:rPr>
      </w:pPr>
      <w:r>
        <w:t>数据处理人员新增</w:t>
      </w:r>
      <w:r>
        <w:rPr>
          <w:rFonts w:hint="eastAsia"/>
        </w:rPr>
        <w:t>业务产品</w:t>
      </w:r>
      <w:r>
        <w:rPr>
          <w:rFonts w:hint="eastAsia"/>
        </w:rPr>
        <w:t>-</w:t>
      </w:r>
      <w:r>
        <w:rPr>
          <w:rFonts w:hint="eastAsia"/>
        </w:rPr>
        <w:t>增值业务本月归档量</w:t>
      </w:r>
      <w:r>
        <w:rPr>
          <w:rFonts w:ascii="宋体" w:hAnsi="宋体" w:hint="eastAsia"/>
          <w:lang w:val="x-none"/>
        </w:rPr>
        <w:t>数据</w:t>
      </w:r>
      <w:r>
        <w:t>后，系统会对新增数据的名称</w:t>
      </w:r>
      <w:r>
        <w:rPr>
          <w:rFonts w:hint="eastAsia"/>
        </w:rPr>
        <w:t>、取数口径、数据文件类型、文件编码、调用参数等信息进行校验，判断</w:t>
      </w:r>
      <w:r>
        <w:t>系统中是否已经存在了相同的数据，如存在，则系统提示数据已经存在，并且不允许继续进行后续数据的处理。</w:t>
      </w:r>
    </w:p>
    <w:p w:rsidR="00513B86" w:rsidRPr="00DB19FB" w:rsidRDefault="00513B86" w:rsidP="00513B86">
      <w:pPr>
        <w:pStyle w:val="6"/>
        <w:rPr>
          <w:rFonts w:ascii="宋体" w:hAnsi="宋体"/>
          <w:b/>
          <w:bCs/>
          <w:i/>
          <w:iCs w:val="0"/>
          <w:lang w:val="x-none" w:eastAsia="x-none"/>
        </w:rPr>
      </w:pPr>
      <w:bookmarkStart w:id="942" w:name="_Toc130154809"/>
      <w:r>
        <w:rPr>
          <w:rFonts w:hint="eastAsia"/>
        </w:rPr>
        <w:t>业务产品</w:t>
      </w:r>
      <w:r>
        <w:rPr>
          <w:rFonts w:hint="eastAsia"/>
        </w:rPr>
        <w:t>-</w:t>
      </w:r>
      <w:r>
        <w:rPr>
          <w:rFonts w:hint="eastAsia"/>
        </w:rPr>
        <w:t>增值业务本月归档量</w:t>
      </w:r>
      <w:r w:rsidRPr="00DB19FB">
        <w:rPr>
          <w:rFonts w:ascii="宋体" w:hAnsi="宋体" w:hint="eastAsia"/>
          <w:lang w:val="x-none"/>
        </w:rPr>
        <w:t>数据</w:t>
      </w:r>
      <w:r>
        <w:rPr>
          <w:rFonts w:ascii="宋体" w:hAnsi="宋体" w:hint="eastAsia"/>
          <w:lang w:val="x-none"/>
        </w:rPr>
        <w:t>计算</w:t>
      </w:r>
      <w:bookmarkEnd w:id="942"/>
    </w:p>
    <w:p w:rsidR="00513B86" w:rsidRPr="00DB19FB" w:rsidRDefault="00513B86" w:rsidP="00513B86">
      <w:pPr>
        <w:ind w:left="420" w:firstLine="480"/>
        <w:rPr>
          <w:rFonts w:ascii="宋体" w:hAnsi="宋体"/>
          <w:lang w:val="x-none"/>
        </w:rPr>
      </w:pPr>
      <w:r>
        <w:rPr>
          <w:rFonts w:hint="eastAsia"/>
        </w:rPr>
        <w:t>业务产品</w:t>
      </w:r>
      <w:r>
        <w:rPr>
          <w:rFonts w:hint="eastAsia"/>
        </w:rPr>
        <w:t>-</w:t>
      </w:r>
      <w:r>
        <w:rPr>
          <w:rFonts w:hint="eastAsia"/>
        </w:rPr>
        <w:t>增值业务本月归档量数据</w:t>
      </w:r>
      <w:r w:rsidRPr="00DB19FB">
        <w:rPr>
          <w:rFonts w:ascii="宋体" w:hAnsi="宋体" w:hint="eastAsia"/>
          <w:lang w:val="x-none"/>
        </w:rPr>
        <w:t>解析</w:t>
      </w:r>
      <w:r>
        <w:rPr>
          <w:rFonts w:hint="eastAsia"/>
        </w:rPr>
        <w:t>成功，根据业务产品</w:t>
      </w:r>
      <w:r>
        <w:rPr>
          <w:rFonts w:hint="eastAsia"/>
        </w:rPr>
        <w:t>-</w:t>
      </w:r>
      <w:r>
        <w:rPr>
          <w:rFonts w:hint="eastAsia"/>
        </w:rPr>
        <w:t>增值业务本月归档量</w:t>
      </w:r>
      <w:r w:rsidRPr="00DB19FB">
        <w:rPr>
          <w:rFonts w:hint="eastAsia"/>
        </w:rPr>
        <w:t>指标</w:t>
      </w:r>
      <w:r>
        <w:rPr>
          <w:rFonts w:hint="eastAsia"/>
        </w:rPr>
        <w:t>计算规则，</w:t>
      </w:r>
      <w:r>
        <w:rPr>
          <w:rFonts w:ascii="宋体" w:hAnsi="宋体" w:hint="eastAsia"/>
          <w:lang w:val="x-none"/>
        </w:rPr>
        <w:t>匹配对应的</w:t>
      </w:r>
      <w:r w:rsidRPr="00DB19FB">
        <w:rPr>
          <w:rFonts w:ascii="宋体" w:hAnsi="宋体" w:hint="eastAsia"/>
          <w:lang w:val="x-none"/>
        </w:rPr>
        <w:t>地市、区县编码值</w:t>
      </w:r>
      <w:r>
        <w:rPr>
          <w:rFonts w:ascii="宋体" w:hAnsi="宋体" w:hint="eastAsia"/>
          <w:lang w:val="x-none"/>
        </w:rPr>
        <w:t>并</w:t>
      </w:r>
      <w:r w:rsidRPr="00DB19FB">
        <w:rPr>
          <w:rFonts w:ascii="宋体" w:hAnsi="宋体" w:hint="eastAsia"/>
          <w:lang w:val="x-none"/>
        </w:rPr>
        <w:t>对</w:t>
      </w:r>
      <w:r>
        <w:rPr>
          <w:rFonts w:ascii="宋体" w:hAnsi="宋体" w:hint="eastAsia"/>
          <w:lang w:val="x-none"/>
        </w:rPr>
        <w:t>指标</w:t>
      </w:r>
      <w:r w:rsidRPr="00DB19FB">
        <w:rPr>
          <w:rFonts w:ascii="宋体" w:hAnsi="宋体" w:hint="eastAsia"/>
          <w:lang w:val="x-none"/>
        </w:rPr>
        <w:t>数据进行关联</w:t>
      </w:r>
      <w:r>
        <w:rPr>
          <w:rFonts w:hint="eastAsia"/>
        </w:rPr>
        <w:t>，输出当月业务产品</w:t>
      </w:r>
      <w:r>
        <w:rPr>
          <w:rFonts w:hint="eastAsia"/>
        </w:rPr>
        <w:t>-</w:t>
      </w:r>
      <w:r>
        <w:rPr>
          <w:rFonts w:hint="eastAsia"/>
        </w:rPr>
        <w:t>增值业务本月归档量数据。</w:t>
      </w:r>
    </w:p>
    <w:p w:rsidR="00513B86" w:rsidRPr="00DB19FB" w:rsidRDefault="00513B86" w:rsidP="00513B86">
      <w:pPr>
        <w:pStyle w:val="6"/>
        <w:rPr>
          <w:rFonts w:ascii="宋体" w:hAnsi="宋体"/>
          <w:b/>
          <w:bCs/>
          <w:i/>
          <w:iCs w:val="0"/>
          <w:lang w:val="x-none" w:eastAsia="x-none"/>
        </w:rPr>
      </w:pPr>
      <w:bookmarkStart w:id="943" w:name="_Toc130154810"/>
      <w:r>
        <w:rPr>
          <w:rFonts w:hint="eastAsia"/>
        </w:rPr>
        <w:t>业务产品</w:t>
      </w:r>
      <w:r>
        <w:rPr>
          <w:rFonts w:hint="eastAsia"/>
        </w:rPr>
        <w:t>-</w:t>
      </w:r>
      <w:r>
        <w:rPr>
          <w:rFonts w:hint="eastAsia"/>
        </w:rPr>
        <w:t>增值业务本月归档量</w:t>
      </w:r>
      <w:r w:rsidRPr="00DB19FB">
        <w:rPr>
          <w:rFonts w:ascii="宋体" w:hAnsi="宋体" w:hint="eastAsia"/>
          <w:lang w:val="x-none"/>
        </w:rPr>
        <w:t>数据保存</w:t>
      </w:r>
      <w:bookmarkEnd w:id="943"/>
    </w:p>
    <w:p w:rsidR="00513B86" w:rsidRPr="00DB19FB" w:rsidRDefault="00513B86" w:rsidP="00513B86">
      <w:pPr>
        <w:ind w:left="420" w:firstLine="480"/>
        <w:rPr>
          <w:rFonts w:ascii="宋体" w:hAnsi="宋体"/>
          <w:lang w:val="x-none"/>
        </w:rPr>
      </w:pPr>
      <w:r>
        <w:rPr>
          <w:rFonts w:hint="eastAsia"/>
        </w:rPr>
        <w:lastRenderedPageBreak/>
        <w:t>业务产品</w:t>
      </w:r>
      <w:r>
        <w:rPr>
          <w:rFonts w:hint="eastAsia"/>
        </w:rPr>
        <w:t>-</w:t>
      </w:r>
      <w:r>
        <w:rPr>
          <w:rFonts w:hint="eastAsia"/>
        </w:rPr>
        <w:t>增值业务本月归档量</w:t>
      </w:r>
      <w:r>
        <w:rPr>
          <w:rFonts w:ascii="宋体" w:hAnsi="宋体" w:hint="eastAsia"/>
          <w:lang w:val="x-none"/>
        </w:rPr>
        <w:t>数据</w:t>
      </w:r>
      <w:r w:rsidRPr="00DB19FB">
        <w:rPr>
          <w:rFonts w:ascii="宋体" w:hAnsi="宋体" w:hint="eastAsia"/>
          <w:lang w:val="x-none"/>
        </w:rPr>
        <w:t>关联完成</w:t>
      </w:r>
      <w:r>
        <w:rPr>
          <w:rFonts w:ascii="宋体" w:hAnsi="宋体" w:hint="eastAsia"/>
          <w:lang w:val="x-none"/>
        </w:rPr>
        <w:t>，</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513B86" w:rsidRPr="00DB19FB" w:rsidRDefault="00513B86" w:rsidP="00513B86">
      <w:pPr>
        <w:pStyle w:val="6"/>
        <w:rPr>
          <w:b/>
          <w:bCs/>
          <w:i/>
          <w:iCs w:val="0"/>
        </w:rPr>
      </w:pPr>
      <w:bookmarkStart w:id="944" w:name="_Toc130154811"/>
      <w:r w:rsidRPr="00DB19FB">
        <w:rPr>
          <w:rFonts w:hint="eastAsia"/>
        </w:rPr>
        <w:t>全省</w:t>
      </w:r>
      <w:r>
        <w:rPr>
          <w:rFonts w:hint="eastAsia"/>
        </w:rPr>
        <w:t>业务产品</w:t>
      </w:r>
      <w:r>
        <w:rPr>
          <w:rFonts w:hint="eastAsia"/>
        </w:rPr>
        <w:t>-</w:t>
      </w:r>
      <w:r>
        <w:rPr>
          <w:rFonts w:hint="eastAsia"/>
        </w:rPr>
        <w:t>增值业务本月归档量数据查询</w:t>
      </w:r>
      <w:bookmarkEnd w:id="944"/>
    </w:p>
    <w:p w:rsidR="00513B86" w:rsidRDefault="00513B86" w:rsidP="00513B86">
      <w:pPr>
        <w:ind w:left="420" w:firstLine="480"/>
      </w:pPr>
      <w:r>
        <w:rPr>
          <w:rFonts w:ascii="宋体" w:hAnsi="宋体" w:hint="eastAsia"/>
          <w:lang w:val="x-none"/>
        </w:rPr>
        <w:t>输入G</w:t>
      </w:r>
      <w:r>
        <w:rPr>
          <w:rFonts w:ascii="宋体" w:hAnsi="宋体"/>
          <w:lang w:val="x-none"/>
        </w:rPr>
        <w:t>IS</w:t>
      </w:r>
      <w:r>
        <w:rPr>
          <w:rFonts w:ascii="宋体" w:hAnsi="宋体" w:hint="eastAsia"/>
          <w:lang w:val="x-none"/>
        </w:rPr>
        <w:t>信息、区域、</w:t>
      </w:r>
      <w:r w:rsidRPr="00DB19FB">
        <w:rPr>
          <w:rFonts w:ascii="宋体" w:hAnsi="宋体" w:hint="eastAsia"/>
          <w:lang w:val="x-none"/>
        </w:rPr>
        <w:t>时间</w:t>
      </w:r>
      <w:r>
        <w:rPr>
          <w:rFonts w:ascii="宋体" w:hAnsi="宋体" w:hint="eastAsia"/>
          <w:lang w:val="x-none"/>
        </w:rPr>
        <w:t>等查询信息，查询完成展示</w:t>
      </w:r>
      <w:r w:rsidRPr="00DB19FB">
        <w:rPr>
          <w:rFonts w:hint="eastAsia"/>
        </w:rPr>
        <w:t>全省</w:t>
      </w:r>
      <w:r>
        <w:rPr>
          <w:rFonts w:hint="eastAsia"/>
        </w:rPr>
        <w:t>业务产品</w:t>
      </w:r>
      <w:r>
        <w:rPr>
          <w:rFonts w:hint="eastAsia"/>
        </w:rPr>
        <w:t>-</w:t>
      </w:r>
      <w:r>
        <w:rPr>
          <w:rFonts w:hint="eastAsia"/>
        </w:rPr>
        <w:t>增值业务本月归档量</w:t>
      </w:r>
      <w:r>
        <w:rPr>
          <w:rFonts w:ascii="宋体" w:hAnsi="宋体" w:hint="eastAsia"/>
          <w:lang w:val="x-none"/>
        </w:rPr>
        <w:t>数据结果</w:t>
      </w:r>
      <w:r w:rsidRPr="00DB19FB">
        <w:rPr>
          <w:rFonts w:hint="eastAsia"/>
        </w:rPr>
        <w:t>。</w:t>
      </w:r>
    </w:p>
    <w:p w:rsidR="00513B86" w:rsidRPr="00DB19FB" w:rsidRDefault="00513B86" w:rsidP="00513B86">
      <w:pPr>
        <w:pStyle w:val="6"/>
        <w:rPr>
          <w:b/>
          <w:bCs/>
          <w:i/>
          <w:iCs w:val="0"/>
        </w:rPr>
      </w:pPr>
      <w:bookmarkStart w:id="945" w:name="_Toc130154812"/>
      <w:r w:rsidRPr="00DB19FB">
        <w:rPr>
          <w:rFonts w:hint="eastAsia"/>
        </w:rPr>
        <w:t>区县</w:t>
      </w:r>
      <w:r>
        <w:rPr>
          <w:rFonts w:hint="eastAsia"/>
        </w:rPr>
        <w:t>业务产品</w:t>
      </w:r>
      <w:r>
        <w:rPr>
          <w:rFonts w:hint="eastAsia"/>
        </w:rPr>
        <w:t>-</w:t>
      </w:r>
      <w:r>
        <w:rPr>
          <w:rFonts w:hint="eastAsia"/>
        </w:rPr>
        <w:t>增值业务本月归档量数据查询</w:t>
      </w:r>
      <w:bookmarkEnd w:id="945"/>
    </w:p>
    <w:p w:rsidR="00513B86" w:rsidRDefault="00513B86" w:rsidP="00513B86">
      <w:pPr>
        <w:ind w:left="420" w:firstLine="480"/>
      </w:pPr>
      <w:r w:rsidRPr="00DF78AA">
        <w:rPr>
          <w:rFonts w:ascii="宋体" w:hAnsi="宋体" w:hint="eastAsia"/>
          <w:lang w:val="x-none"/>
        </w:rPr>
        <w:t>综调人员登录综调中心，进入</w:t>
      </w:r>
      <w:r>
        <w:rPr>
          <w:rFonts w:ascii="宋体" w:hAnsi="宋体" w:hint="eastAsia"/>
          <w:lang w:val="x-none"/>
        </w:rPr>
        <w:t>业务专区</w:t>
      </w:r>
      <w:r w:rsidRPr="00DF78AA">
        <w:rPr>
          <w:rFonts w:ascii="宋体" w:hAnsi="宋体" w:hint="eastAsia"/>
          <w:lang w:val="x-none"/>
        </w:rPr>
        <w:t>管理模块，选择</w:t>
      </w:r>
      <w:r w:rsidRPr="00DB19FB">
        <w:rPr>
          <w:rFonts w:hint="eastAsia"/>
        </w:rPr>
        <w:t>全省</w:t>
      </w:r>
      <w:r>
        <w:rPr>
          <w:rFonts w:hint="eastAsia"/>
        </w:rPr>
        <w:t>业务产品</w:t>
      </w:r>
      <w:r w:rsidRPr="00DB19FB">
        <w:rPr>
          <w:rFonts w:hint="eastAsia"/>
        </w:rPr>
        <w:t>-</w:t>
      </w:r>
      <w:r>
        <w:rPr>
          <w:rFonts w:hint="eastAsia"/>
        </w:rPr>
        <w:t>增值业务</w:t>
      </w:r>
      <w:r w:rsidRPr="00DF78AA">
        <w:rPr>
          <w:rFonts w:ascii="宋体" w:hAnsi="宋体" w:hint="eastAsia"/>
          <w:lang w:val="x-none"/>
        </w:rPr>
        <w:t>界面，输入日期、查询后展示该指标区县的趋势图</w:t>
      </w:r>
      <w:r w:rsidRPr="00DB19FB">
        <w:rPr>
          <w:rFonts w:hint="eastAsia"/>
        </w:rPr>
        <w:t>。</w:t>
      </w:r>
    </w:p>
    <w:p w:rsidR="00513B86" w:rsidRPr="00DB19FB" w:rsidRDefault="00513B86" w:rsidP="00513B86">
      <w:pPr>
        <w:pStyle w:val="5"/>
      </w:pPr>
      <w:bookmarkStart w:id="946" w:name="_Toc130154813"/>
      <w:r w:rsidRPr="00DB19FB">
        <w:rPr>
          <w:rFonts w:hint="eastAsia"/>
        </w:rPr>
        <w:t>业务产品-</w:t>
      </w:r>
      <w:r>
        <w:rPr>
          <w:rFonts w:hint="eastAsia"/>
        </w:rPr>
        <w:t>增值业务</w:t>
      </w:r>
      <w:r w:rsidRPr="00DB19FB">
        <w:rPr>
          <w:rFonts w:hint="eastAsia"/>
        </w:rPr>
        <w:t>今日受理量</w:t>
      </w:r>
      <w:r>
        <w:rPr>
          <w:rFonts w:hint="eastAsia"/>
        </w:rPr>
        <w:t>管理</w:t>
      </w:r>
      <w:bookmarkEnd w:id="946"/>
    </w:p>
    <w:p w:rsidR="00513B86" w:rsidRPr="00A14368" w:rsidRDefault="00513B86" w:rsidP="00513B86">
      <w:pPr>
        <w:pStyle w:val="6"/>
        <w:rPr>
          <w:b/>
          <w:bCs/>
          <w:i/>
          <w:iCs w:val="0"/>
        </w:rPr>
      </w:pPr>
      <w:bookmarkStart w:id="947" w:name="_Toc130154814"/>
      <w:r>
        <w:rPr>
          <w:rFonts w:hint="eastAsia"/>
        </w:rPr>
        <w:t>业务产品</w:t>
      </w:r>
      <w:r>
        <w:rPr>
          <w:rFonts w:hint="eastAsia"/>
        </w:rPr>
        <w:t>-</w:t>
      </w:r>
      <w:r>
        <w:rPr>
          <w:rFonts w:hint="eastAsia"/>
        </w:rPr>
        <w:t>增值业务今日受理量计算规则管理</w:t>
      </w:r>
      <w:bookmarkEnd w:id="947"/>
    </w:p>
    <w:p w:rsidR="00513B86" w:rsidRPr="00706BDE" w:rsidRDefault="00513B86" w:rsidP="00513B86">
      <w:pPr>
        <w:ind w:left="420" w:firstLine="480"/>
      </w:pPr>
      <w:r>
        <w:t>根据</w:t>
      </w:r>
      <w:r>
        <w:rPr>
          <w:rFonts w:hint="eastAsia"/>
        </w:rPr>
        <w:t>业务产品</w:t>
      </w:r>
      <w:r w:rsidRPr="00DB19FB">
        <w:rPr>
          <w:rFonts w:hint="eastAsia"/>
        </w:rPr>
        <w:t>-</w:t>
      </w:r>
      <w:r>
        <w:rPr>
          <w:rFonts w:hint="eastAsia"/>
        </w:rPr>
        <w:t>增值业务变更</w:t>
      </w:r>
      <w:r>
        <w:t>指标说明文档，分析统计口径，将文字统计口径转化为口径数据，在系统中录入统计规则，并提供计算规则的增加、删除、修改功能</w:t>
      </w:r>
      <w:r>
        <w:rPr>
          <w:rFonts w:hint="eastAsia"/>
        </w:rPr>
        <w:t>，业务产品</w:t>
      </w:r>
      <w:r w:rsidRPr="00DB19FB">
        <w:rPr>
          <w:rFonts w:hint="eastAsia"/>
        </w:rPr>
        <w:t>-</w:t>
      </w:r>
      <w:r>
        <w:rPr>
          <w:rFonts w:hint="eastAsia"/>
        </w:rPr>
        <w:t>增值业务变更计算规则信息文件入库。</w:t>
      </w:r>
    </w:p>
    <w:p w:rsidR="00513B86" w:rsidRPr="00162339" w:rsidRDefault="00513B86" w:rsidP="00513B86">
      <w:pPr>
        <w:pStyle w:val="6"/>
        <w:rPr>
          <w:b/>
          <w:bCs/>
          <w:i/>
          <w:iCs w:val="0"/>
        </w:rPr>
      </w:pPr>
      <w:bookmarkStart w:id="948" w:name="_Toc130154815"/>
      <w:r>
        <w:rPr>
          <w:rFonts w:hint="eastAsia"/>
        </w:rPr>
        <w:t>业务产品</w:t>
      </w:r>
      <w:r>
        <w:rPr>
          <w:rFonts w:hint="eastAsia"/>
        </w:rPr>
        <w:t>-</w:t>
      </w:r>
      <w:r>
        <w:rPr>
          <w:rFonts w:hint="eastAsia"/>
        </w:rPr>
        <w:t>增值业务今日受理量</w:t>
      </w:r>
      <w:r w:rsidRPr="00162339">
        <w:rPr>
          <w:rFonts w:hint="eastAsia"/>
        </w:rPr>
        <w:t>分析</w:t>
      </w:r>
      <w:bookmarkEnd w:id="948"/>
    </w:p>
    <w:p w:rsidR="00513B86" w:rsidRPr="0088147F" w:rsidRDefault="00513B86" w:rsidP="00513B86">
      <w:pPr>
        <w:ind w:left="420" w:firstLine="480"/>
        <w:rPr>
          <w:rFonts w:ascii="宋体" w:hAnsi="宋体"/>
          <w:lang w:val="x-none"/>
        </w:rPr>
      </w:pPr>
      <w:r>
        <w:t>提取对端系统提供的</w:t>
      </w:r>
      <w:r>
        <w:rPr>
          <w:rFonts w:hint="eastAsia"/>
        </w:rPr>
        <w:t>业务产品</w:t>
      </w:r>
      <w:r>
        <w:rPr>
          <w:rFonts w:hint="eastAsia"/>
        </w:rPr>
        <w:t>-</w:t>
      </w:r>
      <w:r>
        <w:rPr>
          <w:rFonts w:hint="eastAsia"/>
        </w:rPr>
        <w:t>增值业务今日受理量</w:t>
      </w:r>
      <w:r>
        <w:t>数据，对数据文件进行分析，比对数据文件名称、格式、类型、推送周期，分析完成且无异常，进入数据新增环节。分析失败，提示数据分析异常</w:t>
      </w:r>
      <w:r>
        <w:rPr>
          <w:rFonts w:hint="eastAsia"/>
        </w:rPr>
        <w:t>，再次核查确认数据。</w:t>
      </w:r>
    </w:p>
    <w:p w:rsidR="00513B86" w:rsidRPr="002B06C9" w:rsidRDefault="00513B86" w:rsidP="00513B86">
      <w:pPr>
        <w:pStyle w:val="6"/>
        <w:rPr>
          <w:b/>
          <w:bCs/>
          <w:i/>
          <w:iCs w:val="0"/>
        </w:rPr>
      </w:pPr>
      <w:bookmarkStart w:id="949" w:name="_Toc130154816"/>
      <w:r>
        <w:rPr>
          <w:rFonts w:hint="eastAsia"/>
        </w:rPr>
        <w:t>业务产品</w:t>
      </w:r>
      <w:r>
        <w:rPr>
          <w:rFonts w:hint="eastAsia"/>
        </w:rPr>
        <w:t>-</w:t>
      </w:r>
      <w:r>
        <w:rPr>
          <w:rFonts w:hint="eastAsia"/>
        </w:rPr>
        <w:t>增值业务今日受理量</w:t>
      </w:r>
      <w:r w:rsidRPr="002B06C9">
        <w:rPr>
          <w:rFonts w:hint="eastAsia"/>
        </w:rPr>
        <w:t>数据新增</w:t>
      </w:r>
      <w:bookmarkEnd w:id="949"/>
    </w:p>
    <w:p w:rsidR="00513B86" w:rsidRPr="004707D4" w:rsidRDefault="00513B86" w:rsidP="00513B86">
      <w:pPr>
        <w:ind w:left="420" w:firstLine="480"/>
        <w:rPr>
          <w:rFonts w:ascii="宋体" w:hAnsi="宋体"/>
          <w:lang w:val="x-none"/>
        </w:rPr>
      </w:pPr>
      <w:r>
        <w:rPr>
          <w:rFonts w:hint="eastAsia"/>
        </w:rPr>
        <w:t>业务产品</w:t>
      </w:r>
      <w:r>
        <w:rPr>
          <w:rFonts w:hint="eastAsia"/>
        </w:rPr>
        <w:t>-</w:t>
      </w:r>
      <w:r>
        <w:rPr>
          <w:rFonts w:hint="eastAsia"/>
        </w:rPr>
        <w:t>增值业务今日受理量</w:t>
      </w:r>
      <w:r>
        <w:t>数据新增功能，</w:t>
      </w:r>
      <w:r>
        <w:rPr>
          <w:rFonts w:hint="eastAsia"/>
        </w:rPr>
        <w:t>业务产品</w:t>
      </w:r>
      <w:r>
        <w:rPr>
          <w:rFonts w:hint="eastAsia"/>
        </w:rPr>
        <w:t>-</w:t>
      </w:r>
      <w:r>
        <w:rPr>
          <w:rFonts w:hint="eastAsia"/>
        </w:rPr>
        <w:t>增值业务今日受理量</w:t>
      </w:r>
      <w:r>
        <w:t>指标采集时，</w:t>
      </w:r>
      <w:r>
        <w:rPr>
          <w:rFonts w:hint="eastAsia"/>
        </w:rPr>
        <w:t>依据业务产品</w:t>
      </w:r>
      <w:r>
        <w:rPr>
          <w:rFonts w:hint="eastAsia"/>
        </w:rPr>
        <w:t>-</w:t>
      </w:r>
      <w:r>
        <w:rPr>
          <w:rFonts w:hint="eastAsia"/>
        </w:rPr>
        <w:t>增值业务今日受理量</w:t>
      </w:r>
      <w:r>
        <w:t>计算规则</w:t>
      </w:r>
      <w:r>
        <w:rPr>
          <w:rFonts w:hint="eastAsia"/>
        </w:rPr>
        <w:t>，数据</w:t>
      </w:r>
      <w:r>
        <w:t>处理人员确认</w:t>
      </w:r>
      <w:r>
        <w:rPr>
          <w:rFonts w:hint="eastAsia"/>
        </w:rPr>
        <w:t>并</w:t>
      </w:r>
      <w:r>
        <w:t>比对原始数据，将原始的数据和指标数据</w:t>
      </w:r>
      <w:r>
        <w:rPr>
          <w:rFonts w:hint="eastAsia"/>
        </w:rPr>
        <w:t>对应的指标计算规则</w:t>
      </w:r>
      <w:r>
        <w:t>新增进系统库</w:t>
      </w:r>
      <w:r>
        <w:rPr>
          <w:rFonts w:hint="eastAsia"/>
        </w:rPr>
        <w:t>，</w:t>
      </w:r>
      <w:r>
        <w:t>并完成数据文件</w:t>
      </w:r>
      <w:r>
        <w:rPr>
          <w:rFonts w:hint="eastAsia"/>
        </w:rPr>
        <w:t>信息</w:t>
      </w:r>
      <w:r>
        <w:t>入库。</w:t>
      </w:r>
    </w:p>
    <w:p w:rsidR="00513B86" w:rsidRPr="00270D20" w:rsidRDefault="00513B86" w:rsidP="00513B86">
      <w:pPr>
        <w:pStyle w:val="6"/>
        <w:rPr>
          <w:rFonts w:ascii="宋体" w:hAnsi="宋体"/>
          <w:b/>
          <w:bCs/>
          <w:i/>
          <w:iCs w:val="0"/>
          <w:lang w:val="x-none" w:eastAsia="x-none"/>
        </w:rPr>
      </w:pPr>
      <w:bookmarkStart w:id="950" w:name="_Toc130154817"/>
      <w:r>
        <w:rPr>
          <w:rFonts w:hint="eastAsia"/>
        </w:rPr>
        <w:lastRenderedPageBreak/>
        <w:t>业务产品</w:t>
      </w:r>
      <w:r>
        <w:rPr>
          <w:rFonts w:hint="eastAsia"/>
        </w:rPr>
        <w:t>-</w:t>
      </w:r>
      <w:r>
        <w:rPr>
          <w:rFonts w:hint="eastAsia"/>
        </w:rPr>
        <w:t>增值业务今日受理量</w:t>
      </w:r>
      <w:r>
        <w:rPr>
          <w:rFonts w:ascii="宋体" w:hAnsi="宋体" w:hint="eastAsia"/>
          <w:lang w:val="x-none"/>
        </w:rPr>
        <w:t>数</w:t>
      </w:r>
      <w:r w:rsidRPr="005170E3">
        <w:rPr>
          <w:rFonts w:ascii="宋体" w:hAnsi="宋体" w:hint="eastAsia"/>
          <w:lang w:val="x-none"/>
        </w:rPr>
        <w:t>据校验</w:t>
      </w:r>
      <w:bookmarkEnd w:id="950"/>
    </w:p>
    <w:p w:rsidR="00513B86" w:rsidRPr="00DB19FB" w:rsidRDefault="00513B86" w:rsidP="00513B86">
      <w:pPr>
        <w:ind w:left="420" w:firstLine="480"/>
        <w:jc w:val="both"/>
        <w:rPr>
          <w:rFonts w:ascii="宋体" w:hAnsi="宋体"/>
          <w:lang w:val="x-none"/>
        </w:rPr>
      </w:pPr>
      <w:r>
        <w:t>数据处理人员新增</w:t>
      </w:r>
      <w:r>
        <w:rPr>
          <w:rFonts w:hint="eastAsia"/>
        </w:rPr>
        <w:t>业务产品</w:t>
      </w:r>
      <w:r>
        <w:rPr>
          <w:rFonts w:hint="eastAsia"/>
        </w:rPr>
        <w:t>-</w:t>
      </w:r>
      <w:r>
        <w:rPr>
          <w:rFonts w:hint="eastAsia"/>
        </w:rPr>
        <w:t>增值业务今日受理量</w:t>
      </w:r>
      <w:r>
        <w:rPr>
          <w:rFonts w:ascii="宋体" w:hAnsi="宋体" w:hint="eastAsia"/>
          <w:lang w:val="x-none"/>
        </w:rPr>
        <w:t>数据</w:t>
      </w:r>
      <w:r>
        <w:t>后，系统会对新增数据的名称</w:t>
      </w:r>
      <w:r>
        <w:rPr>
          <w:rFonts w:hint="eastAsia"/>
        </w:rPr>
        <w:t>、取数口径、数据文件类型、文件编码、调用参数等信息进行校验，判断</w:t>
      </w:r>
      <w:r>
        <w:t>系统中是否已经存在了相同的数据，如存在，则系统提示数据已经存在，并且不允许继续进行后续数据的处理。</w:t>
      </w:r>
    </w:p>
    <w:p w:rsidR="00513B86" w:rsidRPr="00DB19FB" w:rsidRDefault="00513B86" w:rsidP="00513B86">
      <w:pPr>
        <w:pStyle w:val="6"/>
        <w:rPr>
          <w:rFonts w:ascii="宋体" w:hAnsi="宋体"/>
          <w:b/>
          <w:bCs/>
          <w:i/>
          <w:iCs w:val="0"/>
          <w:lang w:val="x-none" w:eastAsia="x-none"/>
        </w:rPr>
      </w:pPr>
      <w:bookmarkStart w:id="951" w:name="_Toc130154818"/>
      <w:r>
        <w:rPr>
          <w:rFonts w:hint="eastAsia"/>
        </w:rPr>
        <w:t>业务产品</w:t>
      </w:r>
      <w:r>
        <w:rPr>
          <w:rFonts w:hint="eastAsia"/>
        </w:rPr>
        <w:t>-</w:t>
      </w:r>
      <w:r>
        <w:rPr>
          <w:rFonts w:hint="eastAsia"/>
        </w:rPr>
        <w:t>增值业务今日受理量</w:t>
      </w:r>
      <w:r w:rsidRPr="00DB19FB">
        <w:rPr>
          <w:rFonts w:ascii="宋体" w:hAnsi="宋体" w:hint="eastAsia"/>
          <w:lang w:val="x-none"/>
        </w:rPr>
        <w:t>数据</w:t>
      </w:r>
      <w:r>
        <w:rPr>
          <w:rFonts w:ascii="宋体" w:hAnsi="宋体" w:hint="eastAsia"/>
          <w:lang w:val="x-none"/>
        </w:rPr>
        <w:t>计算</w:t>
      </w:r>
      <w:bookmarkEnd w:id="951"/>
    </w:p>
    <w:p w:rsidR="00513B86" w:rsidRPr="00DB19FB" w:rsidRDefault="00513B86" w:rsidP="00513B86">
      <w:pPr>
        <w:ind w:left="420" w:firstLine="480"/>
        <w:rPr>
          <w:rFonts w:ascii="宋体" w:hAnsi="宋体"/>
          <w:lang w:val="x-none"/>
        </w:rPr>
      </w:pPr>
      <w:r>
        <w:rPr>
          <w:rFonts w:hint="eastAsia"/>
        </w:rPr>
        <w:t>业务产品</w:t>
      </w:r>
      <w:r>
        <w:rPr>
          <w:rFonts w:hint="eastAsia"/>
        </w:rPr>
        <w:t>-</w:t>
      </w:r>
      <w:r>
        <w:rPr>
          <w:rFonts w:hint="eastAsia"/>
        </w:rPr>
        <w:t>增值业务今日受理量数据</w:t>
      </w:r>
      <w:r w:rsidRPr="00DB19FB">
        <w:rPr>
          <w:rFonts w:ascii="宋体" w:hAnsi="宋体" w:hint="eastAsia"/>
          <w:lang w:val="x-none"/>
        </w:rPr>
        <w:t>解析</w:t>
      </w:r>
      <w:r>
        <w:rPr>
          <w:rFonts w:hint="eastAsia"/>
        </w:rPr>
        <w:t>成功，根据业务产品</w:t>
      </w:r>
      <w:r>
        <w:rPr>
          <w:rFonts w:hint="eastAsia"/>
        </w:rPr>
        <w:t>-</w:t>
      </w:r>
      <w:r>
        <w:rPr>
          <w:rFonts w:hint="eastAsia"/>
        </w:rPr>
        <w:t>增值业务今日受理量</w:t>
      </w:r>
      <w:r w:rsidRPr="00DB19FB">
        <w:rPr>
          <w:rFonts w:hint="eastAsia"/>
        </w:rPr>
        <w:t>指标</w:t>
      </w:r>
      <w:r>
        <w:rPr>
          <w:rFonts w:hint="eastAsia"/>
        </w:rPr>
        <w:t>计算规则，</w:t>
      </w:r>
      <w:r>
        <w:rPr>
          <w:rFonts w:ascii="宋体" w:hAnsi="宋体" w:hint="eastAsia"/>
          <w:lang w:val="x-none"/>
        </w:rPr>
        <w:t>匹配对应的</w:t>
      </w:r>
      <w:r w:rsidRPr="00DB19FB">
        <w:rPr>
          <w:rFonts w:ascii="宋体" w:hAnsi="宋体" w:hint="eastAsia"/>
          <w:lang w:val="x-none"/>
        </w:rPr>
        <w:t>地市、区县编码值</w:t>
      </w:r>
      <w:r>
        <w:rPr>
          <w:rFonts w:ascii="宋体" w:hAnsi="宋体" w:hint="eastAsia"/>
          <w:lang w:val="x-none"/>
        </w:rPr>
        <w:t>并</w:t>
      </w:r>
      <w:r w:rsidRPr="00DB19FB">
        <w:rPr>
          <w:rFonts w:ascii="宋体" w:hAnsi="宋体" w:hint="eastAsia"/>
          <w:lang w:val="x-none"/>
        </w:rPr>
        <w:t>对</w:t>
      </w:r>
      <w:r>
        <w:rPr>
          <w:rFonts w:ascii="宋体" w:hAnsi="宋体" w:hint="eastAsia"/>
          <w:lang w:val="x-none"/>
        </w:rPr>
        <w:t>指标</w:t>
      </w:r>
      <w:r w:rsidRPr="00DB19FB">
        <w:rPr>
          <w:rFonts w:ascii="宋体" w:hAnsi="宋体" w:hint="eastAsia"/>
          <w:lang w:val="x-none"/>
        </w:rPr>
        <w:t>数据进行关联</w:t>
      </w:r>
      <w:r>
        <w:rPr>
          <w:rFonts w:hint="eastAsia"/>
        </w:rPr>
        <w:t>，输出当月业务产品</w:t>
      </w:r>
      <w:r>
        <w:rPr>
          <w:rFonts w:hint="eastAsia"/>
        </w:rPr>
        <w:t>-</w:t>
      </w:r>
      <w:r>
        <w:rPr>
          <w:rFonts w:hint="eastAsia"/>
        </w:rPr>
        <w:t>增值业务今日受理量数据。</w:t>
      </w:r>
    </w:p>
    <w:p w:rsidR="00513B86" w:rsidRPr="00DB19FB" w:rsidRDefault="00513B86" w:rsidP="00513B86">
      <w:pPr>
        <w:pStyle w:val="6"/>
        <w:rPr>
          <w:rFonts w:ascii="宋体" w:hAnsi="宋体"/>
          <w:b/>
          <w:bCs/>
          <w:i/>
          <w:iCs w:val="0"/>
          <w:lang w:val="x-none" w:eastAsia="x-none"/>
        </w:rPr>
      </w:pPr>
      <w:bookmarkStart w:id="952" w:name="_Toc130154819"/>
      <w:r>
        <w:rPr>
          <w:rFonts w:hint="eastAsia"/>
        </w:rPr>
        <w:t>业务产品</w:t>
      </w:r>
      <w:r>
        <w:rPr>
          <w:rFonts w:hint="eastAsia"/>
        </w:rPr>
        <w:t>-</w:t>
      </w:r>
      <w:r>
        <w:rPr>
          <w:rFonts w:hint="eastAsia"/>
        </w:rPr>
        <w:t>增值业务今日受理量</w:t>
      </w:r>
      <w:r w:rsidRPr="00DB19FB">
        <w:rPr>
          <w:rFonts w:ascii="宋体" w:hAnsi="宋体" w:hint="eastAsia"/>
          <w:lang w:val="x-none"/>
        </w:rPr>
        <w:t>数据保存</w:t>
      </w:r>
      <w:bookmarkEnd w:id="952"/>
    </w:p>
    <w:p w:rsidR="00513B86" w:rsidRPr="00DB19FB" w:rsidRDefault="00513B86" w:rsidP="00513B86">
      <w:pPr>
        <w:ind w:left="420" w:firstLine="480"/>
        <w:rPr>
          <w:rFonts w:ascii="宋体" w:hAnsi="宋体"/>
          <w:lang w:val="x-none"/>
        </w:rPr>
      </w:pPr>
      <w:r>
        <w:rPr>
          <w:rFonts w:hint="eastAsia"/>
        </w:rPr>
        <w:t>业务产品</w:t>
      </w:r>
      <w:r>
        <w:rPr>
          <w:rFonts w:hint="eastAsia"/>
        </w:rPr>
        <w:t>-</w:t>
      </w:r>
      <w:r>
        <w:rPr>
          <w:rFonts w:hint="eastAsia"/>
        </w:rPr>
        <w:t>增值业务今日受理量</w:t>
      </w:r>
      <w:r>
        <w:rPr>
          <w:rFonts w:ascii="宋体" w:hAnsi="宋体" w:hint="eastAsia"/>
          <w:lang w:val="x-none"/>
        </w:rPr>
        <w:t>数据</w:t>
      </w:r>
      <w:r w:rsidRPr="00DB19FB">
        <w:rPr>
          <w:rFonts w:ascii="宋体" w:hAnsi="宋体" w:hint="eastAsia"/>
          <w:lang w:val="x-none"/>
        </w:rPr>
        <w:t>关联完成</w:t>
      </w:r>
      <w:r>
        <w:rPr>
          <w:rFonts w:ascii="宋体" w:hAnsi="宋体" w:hint="eastAsia"/>
          <w:lang w:val="x-none"/>
        </w:rPr>
        <w:t>，</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513B86" w:rsidRPr="00DB19FB" w:rsidRDefault="00513B86" w:rsidP="00513B86">
      <w:pPr>
        <w:pStyle w:val="6"/>
        <w:rPr>
          <w:b/>
          <w:bCs/>
          <w:i/>
          <w:iCs w:val="0"/>
        </w:rPr>
      </w:pPr>
      <w:bookmarkStart w:id="953" w:name="_Toc130154820"/>
      <w:r w:rsidRPr="00DB19FB">
        <w:rPr>
          <w:rFonts w:hint="eastAsia"/>
        </w:rPr>
        <w:t>全省</w:t>
      </w:r>
      <w:r>
        <w:rPr>
          <w:rFonts w:hint="eastAsia"/>
        </w:rPr>
        <w:t>业务产品</w:t>
      </w:r>
      <w:r>
        <w:rPr>
          <w:rFonts w:hint="eastAsia"/>
        </w:rPr>
        <w:t>-</w:t>
      </w:r>
      <w:r>
        <w:rPr>
          <w:rFonts w:hint="eastAsia"/>
        </w:rPr>
        <w:t>增值业务今日受理量数据查询</w:t>
      </w:r>
      <w:bookmarkEnd w:id="953"/>
    </w:p>
    <w:p w:rsidR="00513B86" w:rsidRDefault="00513B86" w:rsidP="00513B86">
      <w:pPr>
        <w:ind w:left="420" w:firstLine="480"/>
      </w:pPr>
      <w:r>
        <w:rPr>
          <w:rFonts w:ascii="宋体" w:hAnsi="宋体" w:hint="eastAsia"/>
          <w:lang w:val="x-none"/>
        </w:rPr>
        <w:t>输入G</w:t>
      </w:r>
      <w:r>
        <w:rPr>
          <w:rFonts w:ascii="宋体" w:hAnsi="宋体"/>
          <w:lang w:val="x-none"/>
        </w:rPr>
        <w:t>IS</w:t>
      </w:r>
      <w:r>
        <w:rPr>
          <w:rFonts w:ascii="宋体" w:hAnsi="宋体" w:hint="eastAsia"/>
          <w:lang w:val="x-none"/>
        </w:rPr>
        <w:t>信息、区域、</w:t>
      </w:r>
      <w:r w:rsidRPr="00DB19FB">
        <w:rPr>
          <w:rFonts w:ascii="宋体" w:hAnsi="宋体" w:hint="eastAsia"/>
          <w:lang w:val="x-none"/>
        </w:rPr>
        <w:t>时间</w:t>
      </w:r>
      <w:r>
        <w:rPr>
          <w:rFonts w:ascii="宋体" w:hAnsi="宋体" w:hint="eastAsia"/>
          <w:lang w:val="x-none"/>
        </w:rPr>
        <w:t>等查询信息，查询完成展示</w:t>
      </w:r>
      <w:r w:rsidRPr="00DB19FB">
        <w:rPr>
          <w:rFonts w:hint="eastAsia"/>
        </w:rPr>
        <w:t>全省</w:t>
      </w:r>
      <w:r>
        <w:rPr>
          <w:rFonts w:hint="eastAsia"/>
        </w:rPr>
        <w:t>业务产品</w:t>
      </w:r>
      <w:r>
        <w:rPr>
          <w:rFonts w:hint="eastAsia"/>
        </w:rPr>
        <w:t>-</w:t>
      </w:r>
      <w:r>
        <w:rPr>
          <w:rFonts w:hint="eastAsia"/>
        </w:rPr>
        <w:t>增值业务今日受理量</w:t>
      </w:r>
      <w:r>
        <w:rPr>
          <w:rFonts w:ascii="宋体" w:hAnsi="宋体" w:hint="eastAsia"/>
          <w:lang w:val="x-none"/>
        </w:rPr>
        <w:t>数据结果</w:t>
      </w:r>
      <w:r w:rsidRPr="00DB19FB">
        <w:rPr>
          <w:rFonts w:hint="eastAsia"/>
        </w:rPr>
        <w:t>。</w:t>
      </w:r>
    </w:p>
    <w:p w:rsidR="00513B86" w:rsidRPr="00DB19FB" w:rsidRDefault="00513B86" w:rsidP="00513B86">
      <w:pPr>
        <w:pStyle w:val="6"/>
        <w:rPr>
          <w:b/>
          <w:bCs/>
          <w:i/>
          <w:iCs w:val="0"/>
        </w:rPr>
      </w:pPr>
      <w:bookmarkStart w:id="954" w:name="_Toc130154821"/>
      <w:r w:rsidRPr="00DB19FB">
        <w:rPr>
          <w:rFonts w:hint="eastAsia"/>
        </w:rPr>
        <w:t>区县</w:t>
      </w:r>
      <w:r>
        <w:rPr>
          <w:rFonts w:hint="eastAsia"/>
        </w:rPr>
        <w:t>业务产品</w:t>
      </w:r>
      <w:r>
        <w:rPr>
          <w:rFonts w:hint="eastAsia"/>
        </w:rPr>
        <w:t>-</w:t>
      </w:r>
      <w:r>
        <w:rPr>
          <w:rFonts w:hint="eastAsia"/>
        </w:rPr>
        <w:t>增值业务今日受理量数据查询</w:t>
      </w:r>
      <w:bookmarkEnd w:id="954"/>
    </w:p>
    <w:p w:rsidR="00513B86" w:rsidRDefault="00513B86" w:rsidP="00513B86">
      <w:pPr>
        <w:ind w:left="420" w:firstLine="480"/>
      </w:pPr>
      <w:r w:rsidRPr="00DF78AA">
        <w:rPr>
          <w:rFonts w:ascii="宋体" w:hAnsi="宋体" w:hint="eastAsia"/>
          <w:lang w:val="x-none"/>
        </w:rPr>
        <w:t>综调人员登录综调中心，进入</w:t>
      </w:r>
      <w:r>
        <w:rPr>
          <w:rFonts w:ascii="宋体" w:hAnsi="宋体" w:hint="eastAsia"/>
          <w:lang w:val="x-none"/>
        </w:rPr>
        <w:t>业务专区</w:t>
      </w:r>
      <w:r w:rsidRPr="00DF78AA">
        <w:rPr>
          <w:rFonts w:ascii="宋体" w:hAnsi="宋体" w:hint="eastAsia"/>
          <w:lang w:val="x-none"/>
        </w:rPr>
        <w:t>管理模块，选择</w:t>
      </w:r>
      <w:r w:rsidRPr="00DB19FB">
        <w:rPr>
          <w:rFonts w:hint="eastAsia"/>
        </w:rPr>
        <w:t>全省</w:t>
      </w:r>
      <w:r>
        <w:rPr>
          <w:rFonts w:hint="eastAsia"/>
        </w:rPr>
        <w:t>业务产品</w:t>
      </w:r>
      <w:r w:rsidRPr="00DB19FB">
        <w:rPr>
          <w:rFonts w:hint="eastAsia"/>
        </w:rPr>
        <w:t>-</w:t>
      </w:r>
      <w:r>
        <w:rPr>
          <w:rFonts w:hint="eastAsia"/>
        </w:rPr>
        <w:t>增值业务</w:t>
      </w:r>
      <w:r w:rsidRPr="00DF78AA">
        <w:rPr>
          <w:rFonts w:ascii="宋体" w:hAnsi="宋体" w:hint="eastAsia"/>
          <w:lang w:val="x-none"/>
        </w:rPr>
        <w:t>界面，输入日期、查询后展示该指标区县的趋势图</w:t>
      </w:r>
      <w:r w:rsidRPr="00DB19FB">
        <w:rPr>
          <w:rFonts w:hint="eastAsia"/>
        </w:rPr>
        <w:t>。</w:t>
      </w:r>
    </w:p>
    <w:p w:rsidR="00513B86" w:rsidRPr="00DB19FB" w:rsidRDefault="00513B86" w:rsidP="00513B86">
      <w:pPr>
        <w:pStyle w:val="5"/>
      </w:pPr>
      <w:bookmarkStart w:id="955" w:name="_Toc130154822"/>
      <w:r w:rsidRPr="00DB19FB">
        <w:rPr>
          <w:rFonts w:hint="eastAsia"/>
        </w:rPr>
        <w:t>业务产品-</w:t>
      </w:r>
      <w:r>
        <w:rPr>
          <w:rFonts w:hint="eastAsia"/>
        </w:rPr>
        <w:t>增值业务</w:t>
      </w:r>
      <w:r w:rsidRPr="00DB19FB">
        <w:rPr>
          <w:rFonts w:hint="eastAsia"/>
        </w:rPr>
        <w:t>今日归档量</w:t>
      </w:r>
      <w:r>
        <w:rPr>
          <w:rFonts w:hint="eastAsia"/>
        </w:rPr>
        <w:t>管理</w:t>
      </w:r>
      <w:bookmarkEnd w:id="955"/>
    </w:p>
    <w:p w:rsidR="00513B86" w:rsidRPr="00A14368" w:rsidRDefault="00513B86" w:rsidP="00513B86">
      <w:pPr>
        <w:pStyle w:val="6"/>
        <w:rPr>
          <w:b/>
          <w:bCs/>
          <w:i/>
          <w:iCs w:val="0"/>
        </w:rPr>
      </w:pPr>
      <w:bookmarkStart w:id="956" w:name="_Toc130154823"/>
      <w:r>
        <w:rPr>
          <w:rFonts w:hint="eastAsia"/>
        </w:rPr>
        <w:t>业务产品</w:t>
      </w:r>
      <w:r>
        <w:rPr>
          <w:rFonts w:hint="eastAsia"/>
        </w:rPr>
        <w:t>-</w:t>
      </w:r>
      <w:r>
        <w:rPr>
          <w:rFonts w:hint="eastAsia"/>
        </w:rPr>
        <w:t>增值业务今日归档量计算规则管理</w:t>
      </w:r>
      <w:bookmarkEnd w:id="956"/>
    </w:p>
    <w:p w:rsidR="00513B86" w:rsidRPr="00706BDE" w:rsidRDefault="00513B86" w:rsidP="00513B86">
      <w:pPr>
        <w:ind w:left="420" w:firstLine="480"/>
      </w:pPr>
      <w:r>
        <w:t>根据</w:t>
      </w:r>
      <w:r>
        <w:rPr>
          <w:rFonts w:hint="eastAsia"/>
        </w:rPr>
        <w:t>业务产品</w:t>
      </w:r>
      <w:r w:rsidRPr="00DB19FB">
        <w:rPr>
          <w:rFonts w:hint="eastAsia"/>
        </w:rPr>
        <w:t>-</w:t>
      </w:r>
      <w:r>
        <w:rPr>
          <w:rFonts w:hint="eastAsia"/>
        </w:rPr>
        <w:t>增值业务变更</w:t>
      </w:r>
      <w:r>
        <w:t>指标说明文档，分析统计口径，将文字统计口径转化为口径数据，在系统中录入统计规则，并提供计算规则的增加、删</w:t>
      </w:r>
      <w:r>
        <w:lastRenderedPageBreak/>
        <w:t>除、修改功能</w:t>
      </w:r>
      <w:r>
        <w:rPr>
          <w:rFonts w:hint="eastAsia"/>
        </w:rPr>
        <w:t>，业务产品</w:t>
      </w:r>
      <w:r w:rsidRPr="00DB19FB">
        <w:rPr>
          <w:rFonts w:hint="eastAsia"/>
        </w:rPr>
        <w:t>-</w:t>
      </w:r>
      <w:r>
        <w:rPr>
          <w:rFonts w:hint="eastAsia"/>
        </w:rPr>
        <w:t>增值业务变更计算规则信息文件入库。</w:t>
      </w:r>
    </w:p>
    <w:p w:rsidR="00513B86" w:rsidRPr="00162339" w:rsidRDefault="00513B86" w:rsidP="00513B86">
      <w:pPr>
        <w:pStyle w:val="6"/>
        <w:rPr>
          <w:b/>
          <w:bCs/>
          <w:i/>
          <w:iCs w:val="0"/>
        </w:rPr>
      </w:pPr>
      <w:bookmarkStart w:id="957" w:name="_Toc130154824"/>
      <w:r>
        <w:rPr>
          <w:rFonts w:hint="eastAsia"/>
        </w:rPr>
        <w:t>业务产品</w:t>
      </w:r>
      <w:r>
        <w:rPr>
          <w:rFonts w:hint="eastAsia"/>
        </w:rPr>
        <w:t>-</w:t>
      </w:r>
      <w:r>
        <w:rPr>
          <w:rFonts w:hint="eastAsia"/>
        </w:rPr>
        <w:t>增值业务今日归档量</w:t>
      </w:r>
      <w:r w:rsidRPr="00162339">
        <w:rPr>
          <w:rFonts w:hint="eastAsia"/>
        </w:rPr>
        <w:t>分析</w:t>
      </w:r>
      <w:bookmarkEnd w:id="957"/>
    </w:p>
    <w:p w:rsidR="00513B86" w:rsidRPr="0088147F" w:rsidRDefault="00513B86" w:rsidP="00513B86">
      <w:pPr>
        <w:ind w:left="420" w:firstLine="480"/>
        <w:rPr>
          <w:rFonts w:ascii="宋体" w:hAnsi="宋体"/>
          <w:lang w:val="x-none"/>
        </w:rPr>
      </w:pPr>
      <w:r>
        <w:t>提取对端系统提供的</w:t>
      </w:r>
      <w:r>
        <w:rPr>
          <w:rFonts w:hint="eastAsia"/>
        </w:rPr>
        <w:t>业务产品</w:t>
      </w:r>
      <w:r>
        <w:rPr>
          <w:rFonts w:hint="eastAsia"/>
        </w:rPr>
        <w:t>-</w:t>
      </w:r>
      <w:r>
        <w:rPr>
          <w:rFonts w:hint="eastAsia"/>
        </w:rPr>
        <w:t>增值业务今日归档量</w:t>
      </w:r>
      <w:r>
        <w:t>数据，对数据文件进行分析，比对数据文件名称、格式、类型、推送周期，分析完成且无异常，进入数据新增环节。分析失败，提示数据分析异常</w:t>
      </w:r>
      <w:r>
        <w:rPr>
          <w:rFonts w:hint="eastAsia"/>
        </w:rPr>
        <w:t>，再次核查确认数据。</w:t>
      </w:r>
    </w:p>
    <w:p w:rsidR="00513B86" w:rsidRPr="002B06C9" w:rsidRDefault="00513B86" w:rsidP="00513B86">
      <w:pPr>
        <w:pStyle w:val="6"/>
        <w:rPr>
          <w:b/>
          <w:bCs/>
          <w:i/>
          <w:iCs w:val="0"/>
        </w:rPr>
      </w:pPr>
      <w:bookmarkStart w:id="958" w:name="_Toc130154825"/>
      <w:r>
        <w:rPr>
          <w:rFonts w:hint="eastAsia"/>
        </w:rPr>
        <w:t>业务产品</w:t>
      </w:r>
      <w:r>
        <w:rPr>
          <w:rFonts w:hint="eastAsia"/>
        </w:rPr>
        <w:t>-</w:t>
      </w:r>
      <w:r>
        <w:rPr>
          <w:rFonts w:hint="eastAsia"/>
        </w:rPr>
        <w:t>增值业务今日归档量</w:t>
      </w:r>
      <w:r w:rsidRPr="002B06C9">
        <w:rPr>
          <w:rFonts w:hint="eastAsia"/>
        </w:rPr>
        <w:t>数据新增</w:t>
      </w:r>
      <w:bookmarkEnd w:id="958"/>
    </w:p>
    <w:p w:rsidR="00513B86" w:rsidRPr="004707D4" w:rsidRDefault="00513B86" w:rsidP="00513B86">
      <w:pPr>
        <w:ind w:left="420" w:firstLine="480"/>
        <w:rPr>
          <w:rFonts w:ascii="宋体" w:hAnsi="宋体"/>
          <w:lang w:val="x-none"/>
        </w:rPr>
      </w:pPr>
      <w:r>
        <w:rPr>
          <w:rFonts w:hint="eastAsia"/>
        </w:rPr>
        <w:t>业务产品</w:t>
      </w:r>
      <w:r>
        <w:rPr>
          <w:rFonts w:hint="eastAsia"/>
        </w:rPr>
        <w:t>-</w:t>
      </w:r>
      <w:r>
        <w:rPr>
          <w:rFonts w:hint="eastAsia"/>
        </w:rPr>
        <w:t>增值业务今日归档量</w:t>
      </w:r>
      <w:r>
        <w:t>数据新增功能，</w:t>
      </w:r>
      <w:r>
        <w:rPr>
          <w:rFonts w:hint="eastAsia"/>
        </w:rPr>
        <w:t>业务产品</w:t>
      </w:r>
      <w:r>
        <w:rPr>
          <w:rFonts w:hint="eastAsia"/>
        </w:rPr>
        <w:t>-</w:t>
      </w:r>
      <w:r>
        <w:rPr>
          <w:rFonts w:hint="eastAsia"/>
        </w:rPr>
        <w:t>增值业务今日归档量</w:t>
      </w:r>
      <w:r>
        <w:t>指标采集时，</w:t>
      </w:r>
      <w:r>
        <w:rPr>
          <w:rFonts w:hint="eastAsia"/>
        </w:rPr>
        <w:t>依据业务产品</w:t>
      </w:r>
      <w:r>
        <w:rPr>
          <w:rFonts w:hint="eastAsia"/>
        </w:rPr>
        <w:t>-</w:t>
      </w:r>
      <w:r>
        <w:rPr>
          <w:rFonts w:hint="eastAsia"/>
        </w:rPr>
        <w:t>增值业务今日归档量</w:t>
      </w:r>
      <w:r>
        <w:t>计算规则</w:t>
      </w:r>
      <w:r>
        <w:rPr>
          <w:rFonts w:hint="eastAsia"/>
        </w:rPr>
        <w:t>，数据</w:t>
      </w:r>
      <w:r>
        <w:t>处理人员确认</w:t>
      </w:r>
      <w:r>
        <w:rPr>
          <w:rFonts w:hint="eastAsia"/>
        </w:rPr>
        <w:t>并</w:t>
      </w:r>
      <w:r>
        <w:t>比对原始数据，将原始的数据和指标数据</w:t>
      </w:r>
      <w:r>
        <w:rPr>
          <w:rFonts w:hint="eastAsia"/>
        </w:rPr>
        <w:t>对应的指标计算规则</w:t>
      </w:r>
      <w:r>
        <w:t>新增进系统库</w:t>
      </w:r>
      <w:r>
        <w:rPr>
          <w:rFonts w:hint="eastAsia"/>
        </w:rPr>
        <w:t>，</w:t>
      </w:r>
      <w:r>
        <w:t>并完成数据文件</w:t>
      </w:r>
      <w:r>
        <w:rPr>
          <w:rFonts w:hint="eastAsia"/>
        </w:rPr>
        <w:t>信息</w:t>
      </w:r>
      <w:r>
        <w:t>入库。</w:t>
      </w:r>
    </w:p>
    <w:p w:rsidR="00513B86" w:rsidRPr="00270D20" w:rsidRDefault="00513B86" w:rsidP="00513B86">
      <w:pPr>
        <w:pStyle w:val="6"/>
        <w:rPr>
          <w:rFonts w:ascii="宋体" w:hAnsi="宋体"/>
          <w:b/>
          <w:bCs/>
          <w:i/>
          <w:iCs w:val="0"/>
          <w:lang w:val="x-none" w:eastAsia="x-none"/>
        </w:rPr>
      </w:pPr>
      <w:bookmarkStart w:id="959" w:name="_Toc130154826"/>
      <w:r>
        <w:rPr>
          <w:rFonts w:hint="eastAsia"/>
        </w:rPr>
        <w:t>业务产品</w:t>
      </w:r>
      <w:r>
        <w:rPr>
          <w:rFonts w:hint="eastAsia"/>
        </w:rPr>
        <w:t>-</w:t>
      </w:r>
      <w:r>
        <w:rPr>
          <w:rFonts w:hint="eastAsia"/>
        </w:rPr>
        <w:t>增值业务今日归档量</w:t>
      </w:r>
      <w:r>
        <w:rPr>
          <w:rFonts w:ascii="宋体" w:hAnsi="宋体" w:hint="eastAsia"/>
          <w:lang w:val="x-none"/>
        </w:rPr>
        <w:t>数</w:t>
      </w:r>
      <w:r w:rsidRPr="005170E3">
        <w:rPr>
          <w:rFonts w:ascii="宋体" w:hAnsi="宋体" w:hint="eastAsia"/>
          <w:lang w:val="x-none"/>
        </w:rPr>
        <w:t>据校验</w:t>
      </w:r>
      <w:bookmarkEnd w:id="959"/>
    </w:p>
    <w:p w:rsidR="00513B86" w:rsidRPr="00DB19FB" w:rsidRDefault="00513B86" w:rsidP="00513B86">
      <w:pPr>
        <w:ind w:left="420" w:firstLine="480"/>
        <w:jc w:val="both"/>
        <w:rPr>
          <w:rFonts w:ascii="宋体" w:hAnsi="宋体"/>
          <w:lang w:val="x-none"/>
        </w:rPr>
      </w:pPr>
      <w:r>
        <w:t>数据处理人员新增</w:t>
      </w:r>
      <w:r>
        <w:rPr>
          <w:rFonts w:hint="eastAsia"/>
        </w:rPr>
        <w:t>业务产品</w:t>
      </w:r>
      <w:r>
        <w:rPr>
          <w:rFonts w:hint="eastAsia"/>
        </w:rPr>
        <w:t>-</w:t>
      </w:r>
      <w:r>
        <w:rPr>
          <w:rFonts w:hint="eastAsia"/>
        </w:rPr>
        <w:t>增值业务今日归档量</w:t>
      </w:r>
      <w:r>
        <w:rPr>
          <w:rFonts w:ascii="宋体" w:hAnsi="宋体" w:hint="eastAsia"/>
          <w:lang w:val="x-none"/>
        </w:rPr>
        <w:t>数据</w:t>
      </w:r>
      <w:r>
        <w:t>后，系统会对新增数据的名称</w:t>
      </w:r>
      <w:r>
        <w:rPr>
          <w:rFonts w:hint="eastAsia"/>
        </w:rPr>
        <w:t>、取数口径、数据文件类型、文件编码、调用参数等信息进行校验，判断</w:t>
      </w:r>
      <w:r>
        <w:t>系统中是否已经存在了相同的数据，如存在，则系统提示数据已经存在，并且不允许继续进行后续数据的处理。</w:t>
      </w:r>
    </w:p>
    <w:p w:rsidR="00513B86" w:rsidRPr="00DB19FB" w:rsidRDefault="00513B86" w:rsidP="00513B86">
      <w:pPr>
        <w:pStyle w:val="6"/>
        <w:rPr>
          <w:rFonts w:ascii="宋体" w:hAnsi="宋体"/>
          <w:b/>
          <w:bCs/>
          <w:i/>
          <w:iCs w:val="0"/>
          <w:lang w:val="x-none" w:eastAsia="x-none"/>
        </w:rPr>
      </w:pPr>
      <w:bookmarkStart w:id="960" w:name="_Toc130154827"/>
      <w:r>
        <w:rPr>
          <w:rFonts w:hint="eastAsia"/>
        </w:rPr>
        <w:t>业务产品</w:t>
      </w:r>
      <w:r>
        <w:rPr>
          <w:rFonts w:hint="eastAsia"/>
        </w:rPr>
        <w:t>-</w:t>
      </w:r>
      <w:r>
        <w:rPr>
          <w:rFonts w:hint="eastAsia"/>
        </w:rPr>
        <w:t>增值业务今日归档量</w:t>
      </w:r>
      <w:r w:rsidRPr="00DB19FB">
        <w:rPr>
          <w:rFonts w:ascii="宋体" w:hAnsi="宋体" w:hint="eastAsia"/>
          <w:lang w:val="x-none"/>
        </w:rPr>
        <w:t>数据</w:t>
      </w:r>
      <w:r>
        <w:rPr>
          <w:rFonts w:ascii="宋体" w:hAnsi="宋体" w:hint="eastAsia"/>
          <w:lang w:val="x-none"/>
        </w:rPr>
        <w:t>计算</w:t>
      </w:r>
      <w:bookmarkEnd w:id="960"/>
    </w:p>
    <w:p w:rsidR="00513B86" w:rsidRPr="00DB19FB" w:rsidRDefault="00513B86" w:rsidP="00513B86">
      <w:pPr>
        <w:ind w:left="420" w:firstLine="480"/>
        <w:rPr>
          <w:rFonts w:ascii="宋体" w:hAnsi="宋体"/>
          <w:lang w:val="x-none"/>
        </w:rPr>
      </w:pPr>
      <w:r>
        <w:rPr>
          <w:rFonts w:hint="eastAsia"/>
        </w:rPr>
        <w:t>业务产品</w:t>
      </w:r>
      <w:r>
        <w:rPr>
          <w:rFonts w:hint="eastAsia"/>
        </w:rPr>
        <w:t>-</w:t>
      </w:r>
      <w:r>
        <w:rPr>
          <w:rFonts w:hint="eastAsia"/>
        </w:rPr>
        <w:t>增值业务今日归档量数据</w:t>
      </w:r>
      <w:r w:rsidRPr="00DB19FB">
        <w:rPr>
          <w:rFonts w:ascii="宋体" w:hAnsi="宋体" w:hint="eastAsia"/>
          <w:lang w:val="x-none"/>
        </w:rPr>
        <w:t>解析</w:t>
      </w:r>
      <w:r>
        <w:rPr>
          <w:rFonts w:hint="eastAsia"/>
        </w:rPr>
        <w:t>成功，根据业务产品</w:t>
      </w:r>
      <w:r>
        <w:rPr>
          <w:rFonts w:hint="eastAsia"/>
        </w:rPr>
        <w:t>-</w:t>
      </w:r>
      <w:r>
        <w:rPr>
          <w:rFonts w:hint="eastAsia"/>
        </w:rPr>
        <w:t>增值业务今日归档量</w:t>
      </w:r>
      <w:r w:rsidRPr="00DB19FB">
        <w:rPr>
          <w:rFonts w:hint="eastAsia"/>
        </w:rPr>
        <w:t>指标</w:t>
      </w:r>
      <w:r>
        <w:rPr>
          <w:rFonts w:hint="eastAsia"/>
        </w:rPr>
        <w:t>计算规则，</w:t>
      </w:r>
      <w:r>
        <w:rPr>
          <w:rFonts w:ascii="宋体" w:hAnsi="宋体" w:hint="eastAsia"/>
          <w:lang w:val="x-none"/>
        </w:rPr>
        <w:t>匹配对应的</w:t>
      </w:r>
      <w:r w:rsidRPr="00DB19FB">
        <w:rPr>
          <w:rFonts w:ascii="宋体" w:hAnsi="宋体" w:hint="eastAsia"/>
          <w:lang w:val="x-none"/>
        </w:rPr>
        <w:t>地市、区县编码值</w:t>
      </w:r>
      <w:r>
        <w:rPr>
          <w:rFonts w:ascii="宋体" w:hAnsi="宋体" w:hint="eastAsia"/>
          <w:lang w:val="x-none"/>
        </w:rPr>
        <w:t>并</w:t>
      </w:r>
      <w:r w:rsidRPr="00DB19FB">
        <w:rPr>
          <w:rFonts w:ascii="宋体" w:hAnsi="宋体" w:hint="eastAsia"/>
          <w:lang w:val="x-none"/>
        </w:rPr>
        <w:t>对</w:t>
      </w:r>
      <w:r>
        <w:rPr>
          <w:rFonts w:ascii="宋体" w:hAnsi="宋体" w:hint="eastAsia"/>
          <w:lang w:val="x-none"/>
        </w:rPr>
        <w:t>指标</w:t>
      </w:r>
      <w:r w:rsidRPr="00DB19FB">
        <w:rPr>
          <w:rFonts w:ascii="宋体" w:hAnsi="宋体" w:hint="eastAsia"/>
          <w:lang w:val="x-none"/>
        </w:rPr>
        <w:t>数据进行关联</w:t>
      </w:r>
      <w:r>
        <w:rPr>
          <w:rFonts w:hint="eastAsia"/>
        </w:rPr>
        <w:t>，输出当月业务产品</w:t>
      </w:r>
      <w:r>
        <w:rPr>
          <w:rFonts w:hint="eastAsia"/>
        </w:rPr>
        <w:t>-</w:t>
      </w:r>
      <w:r>
        <w:rPr>
          <w:rFonts w:hint="eastAsia"/>
        </w:rPr>
        <w:t>增值业务今日归档量数据。</w:t>
      </w:r>
    </w:p>
    <w:p w:rsidR="00513B86" w:rsidRPr="00DB19FB" w:rsidRDefault="00513B86" w:rsidP="00513B86">
      <w:pPr>
        <w:pStyle w:val="6"/>
        <w:rPr>
          <w:rFonts w:ascii="宋体" w:hAnsi="宋体"/>
          <w:b/>
          <w:bCs/>
          <w:i/>
          <w:iCs w:val="0"/>
          <w:lang w:val="x-none" w:eastAsia="x-none"/>
        </w:rPr>
      </w:pPr>
      <w:bookmarkStart w:id="961" w:name="_Toc130154828"/>
      <w:r>
        <w:rPr>
          <w:rFonts w:hint="eastAsia"/>
        </w:rPr>
        <w:t>业务产品</w:t>
      </w:r>
      <w:r>
        <w:rPr>
          <w:rFonts w:hint="eastAsia"/>
        </w:rPr>
        <w:t>-</w:t>
      </w:r>
      <w:r>
        <w:rPr>
          <w:rFonts w:hint="eastAsia"/>
        </w:rPr>
        <w:t>增值业务今日归档量</w:t>
      </w:r>
      <w:r w:rsidRPr="00DB19FB">
        <w:rPr>
          <w:rFonts w:ascii="宋体" w:hAnsi="宋体" w:hint="eastAsia"/>
          <w:lang w:val="x-none"/>
        </w:rPr>
        <w:t>数据保存</w:t>
      </w:r>
      <w:bookmarkEnd w:id="961"/>
    </w:p>
    <w:p w:rsidR="00513B86" w:rsidRPr="00DB19FB" w:rsidRDefault="00513B86" w:rsidP="00513B86">
      <w:pPr>
        <w:ind w:left="420" w:firstLine="480"/>
        <w:rPr>
          <w:rFonts w:ascii="宋体" w:hAnsi="宋体"/>
          <w:lang w:val="x-none"/>
        </w:rPr>
      </w:pPr>
      <w:r>
        <w:rPr>
          <w:rFonts w:hint="eastAsia"/>
        </w:rPr>
        <w:t>业务产品</w:t>
      </w:r>
      <w:r>
        <w:rPr>
          <w:rFonts w:hint="eastAsia"/>
        </w:rPr>
        <w:t>-</w:t>
      </w:r>
      <w:r>
        <w:rPr>
          <w:rFonts w:hint="eastAsia"/>
        </w:rPr>
        <w:t>增值业务今日归档量</w:t>
      </w:r>
      <w:r>
        <w:rPr>
          <w:rFonts w:ascii="宋体" w:hAnsi="宋体" w:hint="eastAsia"/>
          <w:lang w:val="x-none"/>
        </w:rPr>
        <w:t>数据</w:t>
      </w:r>
      <w:r w:rsidRPr="00DB19FB">
        <w:rPr>
          <w:rFonts w:ascii="宋体" w:hAnsi="宋体" w:hint="eastAsia"/>
          <w:lang w:val="x-none"/>
        </w:rPr>
        <w:t>关联完成</w:t>
      </w:r>
      <w:r>
        <w:rPr>
          <w:rFonts w:ascii="宋体" w:hAnsi="宋体" w:hint="eastAsia"/>
          <w:lang w:val="x-none"/>
        </w:rPr>
        <w:t>，</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513B86" w:rsidRPr="00DB19FB" w:rsidRDefault="00513B86" w:rsidP="00513B86">
      <w:pPr>
        <w:pStyle w:val="6"/>
        <w:rPr>
          <w:b/>
          <w:bCs/>
          <w:i/>
          <w:iCs w:val="0"/>
        </w:rPr>
      </w:pPr>
      <w:bookmarkStart w:id="962" w:name="_Toc130154829"/>
      <w:r w:rsidRPr="00DB19FB">
        <w:rPr>
          <w:rFonts w:hint="eastAsia"/>
        </w:rPr>
        <w:t>全省</w:t>
      </w:r>
      <w:r>
        <w:rPr>
          <w:rFonts w:hint="eastAsia"/>
        </w:rPr>
        <w:t>业务产品</w:t>
      </w:r>
      <w:r>
        <w:rPr>
          <w:rFonts w:hint="eastAsia"/>
        </w:rPr>
        <w:t>-</w:t>
      </w:r>
      <w:r>
        <w:rPr>
          <w:rFonts w:hint="eastAsia"/>
        </w:rPr>
        <w:t>增值业务今日归档量数据查询</w:t>
      </w:r>
      <w:bookmarkEnd w:id="962"/>
    </w:p>
    <w:p w:rsidR="00513B86" w:rsidRDefault="00513B86" w:rsidP="00513B86">
      <w:pPr>
        <w:ind w:left="420" w:firstLine="480"/>
      </w:pPr>
      <w:r>
        <w:rPr>
          <w:rFonts w:ascii="宋体" w:hAnsi="宋体" w:hint="eastAsia"/>
          <w:lang w:val="x-none"/>
        </w:rPr>
        <w:lastRenderedPageBreak/>
        <w:t>输入G</w:t>
      </w:r>
      <w:r>
        <w:rPr>
          <w:rFonts w:ascii="宋体" w:hAnsi="宋体"/>
          <w:lang w:val="x-none"/>
        </w:rPr>
        <w:t>IS</w:t>
      </w:r>
      <w:r>
        <w:rPr>
          <w:rFonts w:ascii="宋体" w:hAnsi="宋体" w:hint="eastAsia"/>
          <w:lang w:val="x-none"/>
        </w:rPr>
        <w:t>信息、区域、</w:t>
      </w:r>
      <w:r w:rsidRPr="00DB19FB">
        <w:rPr>
          <w:rFonts w:ascii="宋体" w:hAnsi="宋体" w:hint="eastAsia"/>
          <w:lang w:val="x-none"/>
        </w:rPr>
        <w:t>时间</w:t>
      </w:r>
      <w:r>
        <w:rPr>
          <w:rFonts w:ascii="宋体" w:hAnsi="宋体" w:hint="eastAsia"/>
          <w:lang w:val="x-none"/>
        </w:rPr>
        <w:t>等查询信息，查询完成展示</w:t>
      </w:r>
      <w:r w:rsidRPr="00DB19FB">
        <w:rPr>
          <w:rFonts w:hint="eastAsia"/>
        </w:rPr>
        <w:t>全省</w:t>
      </w:r>
      <w:r>
        <w:rPr>
          <w:rFonts w:hint="eastAsia"/>
        </w:rPr>
        <w:t>业务产品</w:t>
      </w:r>
      <w:r>
        <w:rPr>
          <w:rFonts w:hint="eastAsia"/>
        </w:rPr>
        <w:t>-</w:t>
      </w:r>
      <w:r>
        <w:rPr>
          <w:rFonts w:hint="eastAsia"/>
        </w:rPr>
        <w:t>增值业务今日归档量</w:t>
      </w:r>
      <w:r>
        <w:rPr>
          <w:rFonts w:ascii="宋体" w:hAnsi="宋体" w:hint="eastAsia"/>
          <w:lang w:val="x-none"/>
        </w:rPr>
        <w:t>数据结果</w:t>
      </w:r>
      <w:r w:rsidRPr="00DB19FB">
        <w:rPr>
          <w:rFonts w:hint="eastAsia"/>
        </w:rPr>
        <w:t>。</w:t>
      </w:r>
    </w:p>
    <w:p w:rsidR="00513B86" w:rsidRPr="00DB19FB" w:rsidRDefault="00513B86" w:rsidP="00513B86">
      <w:pPr>
        <w:pStyle w:val="6"/>
        <w:rPr>
          <w:b/>
          <w:bCs/>
          <w:i/>
          <w:iCs w:val="0"/>
        </w:rPr>
      </w:pPr>
      <w:bookmarkStart w:id="963" w:name="_Toc130154830"/>
      <w:r w:rsidRPr="00DB19FB">
        <w:rPr>
          <w:rFonts w:hint="eastAsia"/>
        </w:rPr>
        <w:t>区县</w:t>
      </w:r>
      <w:r>
        <w:rPr>
          <w:rFonts w:hint="eastAsia"/>
        </w:rPr>
        <w:t>业务产品</w:t>
      </w:r>
      <w:r>
        <w:rPr>
          <w:rFonts w:hint="eastAsia"/>
        </w:rPr>
        <w:t>-</w:t>
      </w:r>
      <w:r>
        <w:rPr>
          <w:rFonts w:hint="eastAsia"/>
        </w:rPr>
        <w:t>增值业务今日归档量数据查询</w:t>
      </w:r>
      <w:bookmarkEnd w:id="963"/>
    </w:p>
    <w:p w:rsidR="00513B86" w:rsidRPr="00DB19FB" w:rsidRDefault="00513B86" w:rsidP="00513B86">
      <w:pPr>
        <w:ind w:left="420" w:firstLine="480"/>
        <w:rPr>
          <w:rFonts w:ascii="宋体" w:hAnsi="宋体"/>
          <w:lang w:val="x-none"/>
        </w:rPr>
      </w:pPr>
      <w:r w:rsidRPr="00DF78AA">
        <w:rPr>
          <w:rFonts w:ascii="宋体" w:hAnsi="宋体" w:hint="eastAsia"/>
          <w:lang w:val="x-none"/>
        </w:rPr>
        <w:t>综调人员登录综调中心，进入</w:t>
      </w:r>
      <w:r>
        <w:rPr>
          <w:rFonts w:ascii="宋体" w:hAnsi="宋体" w:hint="eastAsia"/>
          <w:lang w:val="x-none"/>
        </w:rPr>
        <w:t>业务专区</w:t>
      </w:r>
      <w:r w:rsidRPr="00DF78AA">
        <w:rPr>
          <w:rFonts w:ascii="宋体" w:hAnsi="宋体" w:hint="eastAsia"/>
          <w:lang w:val="x-none"/>
        </w:rPr>
        <w:t>管理模块，选择</w:t>
      </w:r>
      <w:r w:rsidRPr="00DB19FB">
        <w:rPr>
          <w:rFonts w:hint="eastAsia"/>
        </w:rPr>
        <w:t>全省</w:t>
      </w:r>
      <w:r>
        <w:rPr>
          <w:rFonts w:hint="eastAsia"/>
        </w:rPr>
        <w:t>业务产品</w:t>
      </w:r>
      <w:r w:rsidRPr="00DB19FB">
        <w:rPr>
          <w:rFonts w:hint="eastAsia"/>
        </w:rPr>
        <w:t>-</w:t>
      </w:r>
      <w:r>
        <w:rPr>
          <w:rFonts w:hint="eastAsia"/>
        </w:rPr>
        <w:t>增值业务</w:t>
      </w:r>
      <w:r w:rsidRPr="00DF78AA">
        <w:rPr>
          <w:rFonts w:ascii="宋体" w:hAnsi="宋体" w:hint="eastAsia"/>
          <w:lang w:val="x-none"/>
        </w:rPr>
        <w:t>界面，输入日期、查询后展示该指标区县的趋势图</w:t>
      </w:r>
      <w:r w:rsidRPr="00DB19FB">
        <w:rPr>
          <w:rFonts w:hint="eastAsia"/>
        </w:rPr>
        <w:t>。</w:t>
      </w:r>
    </w:p>
    <w:p w:rsidR="00513B86" w:rsidRPr="00DB19FB" w:rsidRDefault="00513B86" w:rsidP="00513B86">
      <w:pPr>
        <w:pStyle w:val="5"/>
      </w:pPr>
      <w:bookmarkStart w:id="964" w:name="_Toc130154831"/>
      <w:r w:rsidRPr="00DB19FB">
        <w:rPr>
          <w:rFonts w:hint="eastAsia"/>
        </w:rPr>
        <w:t>重点指标-业务规模用户数</w:t>
      </w:r>
      <w:r>
        <w:rPr>
          <w:rFonts w:hint="eastAsia"/>
        </w:rPr>
        <w:t>管理</w:t>
      </w:r>
      <w:bookmarkEnd w:id="964"/>
    </w:p>
    <w:p w:rsidR="00513B86" w:rsidRPr="00A14368" w:rsidRDefault="00513B86" w:rsidP="00513B86">
      <w:pPr>
        <w:pStyle w:val="6"/>
        <w:rPr>
          <w:b/>
          <w:bCs/>
          <w:i/>
          <w:iCs w:val="0"/>
        </w:rPr>
      </w:pPr>
      <w:bookmarkStart w:id="965" w:name="_Toc130154832"/>
      <w:r>
        <w:rPr>
          <w:rFonts w:hint="eastAsia"/>
        </w:rPr>
        <w:t>重点指标</w:t>
      </w:r>
      <w:r>
        <w:rPr>
          <w:rFonts w:hint="eastAsia"/>
        </w:rPr>
        <w:t>-</w:t>
      </w:r>
      <w:r>
        <w:rPr>
          <w:rFonts w:hint="eastAsia"/>
        </w:rPr>
        <w:t>业务规模用户数计算规则管理</w:t>
      </w:r>
      <w:bookmarkEnd w:id="965"/>
    </w:p>
    <w:p w:rsidR="00513B86" w:rsidRPr="00706BDE" w:rsidRDefault="00513B86" w:rsidP="00513B86">
      <w:pPr>
        <w:ind w:left="420" w:firstLine="480"/>
      </w:pPr>
      <w:r>
        <w:t>根据</w:t>
      </w:r>
      <w:r>
        <w:rPr>
          <w:rFonts w:hint="eastAsia"/>
        </w:rPr>
        <w:t>重点指标</w:t>
      </w:r>
      <w:r w:rsidRPr="00DB19FB">
        <w:rPr>
          <w:rFonts w:hint="eastAsia"/>
        </w:rPr>
        <w:t>-</w:t>
      </w:r>
      <w:r>
        <w:rPr>
          <w:rFonts w:hint="eastAsia"/>
        </w:rPr>
        <w:t>增值业务变更</w:t>
      </w:r>
      <w:r>
        <w:t>指标说明文档，分析统计口径，将文字统计口径转化为口径数据，在系统中录入统计规则，并提供计算规则的增加、删除、修改功能</w:t>
      </w:r>
      <w:r>
        <w:rPr>
          <w:rFonts w:hint="eastAsia"/>
        </w:rPr>
        <w:t>，重点指标</w:t>
      </w:r>
      <w:r w:rsidRPr="00DB19FB">
        <w:rPr>
          <w:rFonts w:hint="eastAsia"/>
        </w:rPr>
        <w:t>-</w:t>
      </w:r>
      <w:r>
        <w:rPr>
          <w:rFonts w:hint="eastAsia"/>
        </w:rPr>
        <w:t>增值业务变更计算规则信息文件入库。</w:t>
      </w:r>
    </w:p>
    <w:p w:rsidR="00513B86" w:rsidRPr="00162339" w:rsidRDefault="00513B86" w:rsidP="00513B86">
      <w:pPr>
        <w:pStyle w:val="6"/>
        <w:rPr>
          <w:b/>
          <w:bCs/>
          <w:i/>
          <w:iCs w:val="0"/>
        </w:rPr>
      </w:pPr>
      <w:bookmarkStart w:id="966" w:name="_Toc130154833"/>
      <w:r>
        <w:rPr>
          <w:rFonts w:hint="eastAsia"/>
        </w:rPr>
        <w:t>重点指标</w:t>
      </w:r>
      <w:r>
        <w:rPr>
          <w:rFonts w:hint="eastAsia"/>
        </w:rPr>
        <w:t>-</w:t>
      </w:r>
      <w:r>
        <w:rPr>
          <w:rFonts w:hint="eastAsia"/>
        </w:rPr>
        <w:t>业务规模用户数</w:t>
      </w:r>
      <w:r w:rsidRPr="00162339">
        <w:rPr>
          <w:rFonts w:hint="eastAsia"/>
        </w:rPr>
        <w:t>分析</w:t>
      </w:r>
      <w:bookmarkEnd w:id="966"/>
    </w:p>
    <w:p w:rsidR="00513B86" w:rsidRPr="0088147F" w:rsidRDefault="00513B86" w:rsidP="00513B86">
      <w:pPr>
        <w:ind w:left="420" w:firstLine="480"/>
        <w:rPr>
          <w:rFonts w:ascii="宋体" w:hAnsi="宋体"/>
          <w:lang w:val="x-none"/>
        </w:rPr>
      </w:pPr>
      <w:r>
        <w:t>提取对端系统提供的</w:t>
      </w:r>
      <w:r>
        <w:rPr>
          <w:rFonts w:hint="eastAsia"/>
        </w:rPr>
        <w:t>重点指标</w:t>
      </w:r>
      <w:r>
        <w:rPr>
          <w:rFonts w:hint="eastAsia"/>
        </w:rPr>
        <w:t>-</w:t>
      </w:r>
      <w:r>
        <w:rPr>
          <w:rFonts w:hint="eastAsia"/>
        </w:rPr>
        <w:t>业务规模用户数</w:t>
      </w:r>
      <w:r>
        <w:t>数据，对数据文件进行分析，比对数据文件名称、格式、类型、推送周期，分析完成且无异常，进入数据新增环节。分析失败，提示数据分析异常</w:t>
      </w:r>
      <w:r>
        <w:rPr>
          <w:rFonts w:hint="eastAsia"/>
        </w:rPr>
        <w:t>，再次核查确认数据。</w:t>
      </w:r>
    </w:p>
    <w:p w:rsidR="00513B86" w:rsidRPr="002B06C9" w:rsidRDefault="00513B86" w:rsidP="00513B86">
      <w:pPr>
        <w:pStyle w:val="6"/>
        <w:rPr>
          <w:b/>
          <w:bCs/>
          <w:i/>
          <w:iCs w:val="0"/>
        </w:rPr>
      </w:pPr>
      <w:bookmarkStart w:id="967" w:name="_Toc130154834"/>
      <w:r>
        <w:rPr>
          <w:rFonts w:hint="eastAsia"/>
        </w:rPr>
        <w:t>重点指标</w:t>
      </w:r>
      <w:r>
        <w:rPr>
          <w:rFonts w:hint="eastAsia"/>
        </w:rPr>
        <w:t>-</w:t>
      </w:r>
      <w:r>
        <w:rPr>
          <w:rFonts w:hint="eastAsia"/>
        </w:rPr>
        <w:t>业务规模用户数</w:t>
      </w:r>
      <w:r w:rsidRPr="002B06C9">
        <w:rPr>
          <w:rFonts w:hint="eastAsia"/>
        </w:rPr>
        <w:t>数据新增</w:t>
      </w:r>
      <w:bookmarkEnd w:id="967"/>
    </w:p>
    <w:p w:rsidR="00513B86" w:rsidRPr="004707D4" w:rsidRDefault="00513B86" w:rsidP="00513B86">
      <w:pPr>
        <w:ind w:left="420" w:firstLine="480"/>
        <w:rPr>
          <w:rFonts w:ascii="宋体" w:hAnsi="宋体"/>
          <w:lang w:val="x-none"/>
        </w:rPr>
      </w:pPr>
      <w:r>
        <w:rPr>
          <w:rFonts w:hint="eastAsia"/>
        </w:rPr>
        <w:t>重点指标</w:t>
      </w:r>
      <w:r>
        <w:rPr>
          <w:rFonts w:hint="eastAsia"/>
        </w:rPr>
        <w:t>-</w:t>
      </w:r>
      <w:r>
        <w:rPr>
          <w:rFonts w:hint="eastAsia"/>
        </w:rPr>
        <w:t>业务规模用户数</w:t>
      </w:r>
      <w:r>
        <w:t>数据新增功能，</w:t>
      </w:r>
      <w:r>
        <w:rPr>
          <w:rFonts w:hint="eastAsia"/>
        </w:rPr>
        <w:t>重点指标</w:t>
      </w:r>
      <w:r>
        <w:rPr>
          <w:rFonts w:hint="eastAsia"/>
        </w:rPr>
        <w:t>-</w:t>
      </w:r>
      <w:r>
        <w:rPr>
          <w:rFonts w:hint="eastAsia"/>
        </w:rPr>
        <w:t>业务规模用户数</w:t>
      </w:r>
      <w:r>
        <w:t>指标采集时，</w:t>
      </w:r>
      <w:r>
        <w:rPr>
          <w:rFonts w:hint="eastAsia"/>
        </w:rPr>
        <w:t>依据重点指标</w:t>
      </w:r>
      <w:r>
        <w:rPr>
          <w:rFonts w:hint="eastAsia"/>
        </w:rPr>
        <w:t>-</w:t>
      </w:r>
      <w:r>
        <w:rPr>
          <w:rFonts w:hint="eastAsia"/>
        </w:rPr>
        <w:t>业务规模用户数</w:t>
      </w:r>
      <w:r>
        <w:t>计算规则</w:t>
      </w:r>
      <w:r>
        <w:rPr>
          <w:rFonts w:hint="eastAsia"/>
        </w:rPr>
        <w:t>，数据</w:t>
      </w:r>
      <w:r>
        <w:t>处理人员确认</w:t>
      </w:r>
      <w:r>
        <w:rPr>
          <w:rFonts w:hint="eastAsia"/>
        </w:rPr>
        <w:t>并</w:t>
      </w:r>
      <w:r>
        <w:t>比对原始数据，将原始的数据和指标数据</w:t>
      </w:r>
      <w:r>
        <w:rPr>
          <w:rFonts w:hint="eastAsia"/>
        </w:rPr>
        <w:t>对应的指标计算规则</w:t>
      </w:r>
      <w:r>
        <w:t>新增进系统库</w:t>
      </w:r>
      <w:r>
        <w:rPr>
          <w:rFonts w:hint="eastAsia"/>
        </w:rPr>
        <w:t>，</w:t>
      </w:r>
      <w:r>
        <w:t>并完成数据文件</w:t>
      </w:r>
      <w:r>
        <w:rPr>
          <w:rFonts w:hint="eastAsia"/>
        </w:rPr>
        <w:t>信息</w:t>
      </w:r>
      <w:r>
        <w:t>入库。</w:t>
      </w:r>
    </w:p>
    <w:p w:rsidR="00513B86" w:rsidRPr="00270D20" w:rsidRDefault="00513B86" w:rsidP="00513B86">
      <w:pPr>
        <w:pStyle w:val="6"/>
        <w:rPr>
          <w:rFonts w:ascii="宋体" w:hAnsi="宋体"/>
          <w:b/>
          <w:bCs/>
          <w:i/>
          <w:iCs w:val="0"/>
          <w:lang w:val="x-none" w:eastAsia="x-none"/>
        </w:rPr>
      </w:pPr>
      <w:bookmarkStart w:id="968" w:name="_Toc130154835"/>
      <w:r>
        <w:rPr>
          <w:rFonts w:hint="eastAsia"/>
        </w:rPr>
        <w:t>重点指标</w:t>
      </w:r>
      <w:r>
        <w:rPr>
          <w:rFonts w:hint="eastAsia"/>
        </w:rPr>
        <w:t>-</w:t>
      </w:r>
      <w:r>
        <w:rPr>
          <w:rFonts w:hint="eastAsia"/>
        </w:rPr>
        <w:t>业务规模用户数</w:t>
      </w:r>
      <w:r>
        <w:rPr>
          <w:rFonts w:ascii="宋体" w:hAnsi="宋体" w:hint="eastAsia"/>
          <w:lang w:val="x-none"/>
        </w:rPr>
        <w:t>数</w:t>
      </w:r>
      <w:r w:rsidRPr="005170E3">
        <w:rPr>
          <w:rFonts w:ascii="宋体" w:hAnsi="宋体" w:hint="eastAsia"/>
          <w:lang w:val="x-none"/>
        </w:rPr>
        <w:t>据校验</w:t>
      </w:r>
      <w:bookmarkEnd w:id="968"/>
    </w:p>
    <w:p w:rsidR="00513B86" w:rsidRPr="00DB19FB" w:rsidRDefault="00513B86" w:rsidP="00513B86">
      <w:pPr>
        <w:ind w:left="420" w:firstLine="480"/>
        <w:jc w:val="both"/>
        <w:rPr>
          <w:rFonts w:ascii="宋体" w:hAnsi="宋体"/>
          <w:lang w:val="x-none"/>
        </w:rPr>
      </w:pPr>
      <w:r>
        <w:t>数据处理人员新增</w:t>
      </w:r>
      <w:r>
        <w:rPr>
          <w:rFonts w:hint="eastAsia"/>
        </w:rPr>
        <w:t>重点指标</w:t>
      </w:r>
      <w:r>
        <w:rPr>
          <w:rFonts w:hint="eastAsia"/>
        </w:rPr>
        <w:t>-</w:t>
      </w:r>
      <w:r>
        <w:rPr>
          <w:rFonts w:hint="eastAsia"/>
        </w:rPr>
        <w:t>业务规模用户数</w:t>
      </w:r>
      <w:r>
        <w:rPr>
          <w:rFonts w:ascii="宋体" w:hAnsi="宋体" w:hint="eastAsia"/>
          <w:lang w:val="x-none"/>
        </w:rPr>
        <w:t>数据</w:t>
      </w:r>
      <w:r>
        <w:t>后，系统会对新增数据的名称</w:t>
      </w:r>
      <w:r>
        <w:rPr>
          <w:rFonts w:hint="eastAsia"/>
        </w:rPr>
        <w:t>、取数口径、数据文件类型、文件编码、调用参数等信息进行校验，判断</w:t>
      </w:r>
      <w:r>
        <w:t>系</w:t>
      </w:r>
      <w:r>
        <w:lastRenderedPageBreak/>
        <w:t>统中是否已经存在了相同的数据，如存在，则系统提示数据已经存在，并且不允许继续进行后续数据的处理。</w:t>
      </w:r>
    </w:p>
    <w:p w:rsidR="00513B86" w:rsidRPr="00DB19FB" w:rsidRDefault="00513B86" w:rsidP="00513B86">
      <w:pPr>
        <w:pStyle w:val="6"/>
        <w:rPr>
          <w:rFonts w:ascii="宋体" w:hAnsi="宋体"/>
          <w:b/>
          <w:bCs/>
          <w:i/>
          <w:iCs w:val="0"/>
          <w:lang w:val="x-none" w:eastAsia="x-none"/>
        </w:rPr>
      </w:pPr>
      <w:bookmarkStart w:id="969" w:name="_Toc130154836"/>
      <w:r>
        <w:rPr>
          <w:rFonts w:hint="eastAsia"/>
        </w:rPr>
        <w:t>重点指标</w:t>
      </w:r>
      <w:r>
        <w:rPr>
          <w:rFonts w:hint="eastAsia"/>
        </w:rPr>
        <w:t>-</w:t>
      </w:r>
      <w:r>
        <w:rPr>
          <w:rFonts w:hint="eastAsia"/>
        </w:rPr>
        <w:t>业务规模用户数</w:t>
      </w:r>
      <w:r w:rsidRPr="00DB19FB">
        <w:rPr>
          <w:rFonts w:ascii="宋体" w:hAnsi="宋体" w:hint="eastAsia"/>
          <w:lang w:val="x-none"/>
        </w:rPr>
        <w:t>数据</w:t>
      </w:r>
      <w:r>
        <w:rPr>
          <w:rFonts w:ascii="宋体" w:hAnsi="宋体" w:hint="eastAsia"/>
          <w:lang w:val="x-none"/>
        </w:rPr>
        <w:t>计算</w:t>
      </w:r>
      <w:bookmarkEnd w:id="969"/>
    </w:p>
    <w:p w:rsidR="00513B86" w:rsidRPr="00DB19FB" w:rsidRDefault="00513B86" w:rsidP="00513B86">
      <w:pPr>
        <w:ind w:left="420" w:firstLine="480"/>
        <w:rPr>
          <w:rFonts w:ascii="宋体" w:hAnsi="宋体"/>
          <w:lang w:val="x-none"/>
        </w:rPr>
      </w:pPr>
      <w:r>
        <w:rPr>
          <w:rFonts w:hint="eastAsia"/>
        </w:rPr>
        <w:t>重点指标</w:t>
      </w:r>
      <w:r>
        <w:rPr>
          <w:rFonts w:hint="eastAsia"/>
        </w:rPr>
        <w:t>-</w:t>
      </w:r>
      <w:r>
        <w:rPr>
          <w:rFonts w:hint="eastAsia"/>
        </w:rPr>
        <w:t>业务规模用户数数据</w:t>
      </w:r>
      <w:r w:rsidRPr="00DB19FB">
        <w:rPr>
          <w:rFonts w:ascii="宋体" w:hAnsi="宋体" w:hint="eastAsia"/>
          <w:lang w:val="x-none"/>
        </w:rPr>
        <w:t>解析</w:t>
      </w:r>
      <w:r>
        <w:rPr>
          <w:rFonts w:hint="eastAsia"/>
        </w:rPr>
        <w:t>成功，根据重点指标</w:t>
      </w:r>
      <w:r>
        <w:rPr>
          <w:rFonts w:hint="eastAsia"/>
        </w:rPr>
        <w:t>-</w:t>
      </w:r>
      <w:r>
        <w:rPr>
          <w:rFonts w:hint="eastAsia"/>
        </w:rPr>
        <w:t>业务规模用户数</w:t>
      </w:r>
      <w:r w:rsidRPr="00DB19FB">
        <w:rPr>
          <w:rFonts w:hint="eastAsia"/>
        </w:rPr>
        <w:t>指标</w:t>
      </w:r>
      <w:r>
        <w:rPr>
          <w:rFonts w:hint="eastAsia"/>
        </w:rPr>
        <w:t>计算规则，</w:t>
      </w:r>
      <w:r>
        <w:rPr>
          <w:rFonts w:ascii="宋体" w:hAnsi="宋体" w:hint="eastAsia"/>
          <w:lang w:val="x-none"/>
        </w:rPr>
        <w:t>匹配对应的</w:t>
      </w:r>
      <w:r w:rsidRPr="00DB19FB">
        <w:rPr>
          <w:rFonts w:ascii="宋体" w:hAnsi="宋体" w:hint="eastAsia"/>
          <w:lang w:val="x-none"/>
        </w:rPr>
        <w:t>地市、区县编码值</w:t>
      </w:r>
      <w:r>
        <w:rPr>
          <w:rFonts w:ascii="宋体" w:hAnsi="宋体" w:hint="eastAsia"/>
          <w:lang w:val="x-none"/>
        </w:rPr>
        <w:t>并</w:t>
      </w:r>
      <w:r w:rsidRPr="00DB19FB">
        <w:rPr>
          <w:rFonts w:ascii="宋体" w:hAnsi="宋体" w:hint="eastAsia"/>
          <w:lang w:val="x-none"/>
        </w:rPr>
        <w:t>对</w:t>
      </w:r>
      <w:r>
        <w:rPr>
          <w:rFonts w:ascii="宋体" w:hAnsi="宋体" w:hint="eastAsia"/>
          <w:lang w:val="x-none"/>
        </w:rPr>
        <w:t>指标</w:t>
      </w:r>
      <w:r w:rsidRPr="00DB19FB">
        <w:rPr>
          <w:rFonts w:ascii="宋体" w:hAnsi="宋体" w:hint="eastAsia"/>
          <w:lang w:val="x-none"/>
        </w:rPr>
        <w:t>数据进行关联</w:t>
      </w:r>
      <w:r>
        <w:rPr>
          <w:rFonts w:hint="eastAsia"/>
        </w:rPr>
        <w:t>，输出当月重点指标</w:t>
      </w:r>
      <w:r>
        <w:rPr>
          <w:rFonts w:hint="eastAsia"/>
        </w:rPr>
        <w:t>-</w:t>
      </w:r>
      <w:r>
        <w:rPr>
          <w:rFonts w:hint="eastAsia"/>
        </w:rPr>
        <w:t>业务规模用户数数据。</w:t>
      </w:r>
    </w:p>
    <w:p w:rsidR="00513B86" w:rsidRPr="00DB19FB" w:rsidRDefault="00513B86" w:rsidP="00513B86">
      <w:pPr>
        <w:pStyle w:val="6"/>
        <w:rPr>
          <w:rFonts w:ascii="宋体" w:hAnsi="宋体"/>
          <w:b/>
          <w:bCs/>
          <w:i/>
          <w:iCs w:val="0"/>
          <w:lang w:val="x-none" w:eastAsia="x-none"/>
        </w:rPr>
      </w:pPr>
      <w:bookmarkStart w:id="970" w:name="_Toc130154837"/>
      <w:r>
        <w:rPr>
          <w:rFonts w:hint="eastAsia"/>
        </w:rPr>
        <w:t>重点指标</w:t>
      </w:r>
      <w:r>
        <w:rPr>
          <w:rFonts w:hint="eastAsia"/>
        </w:rPr>
        <w:t>-</w:t>
      </w:r>
      <w:r>
        <w:rPr>
          <w:rFonts w:hint="eastAsia"/>
        </w:rPr>
        <w:t>业务规模用户数</w:t>
      </w:r>
      <w:r w:rsidRPr="00DB19FB">
        <w:rPr>
          <w:rFonts w:ascii="宋体" w:hAnsi="宋体" w:hint="eastAsia"/>
          <w:lang w:val="x-none"/>
        </w:rPr>
        <w:t>数据保存</w:t>
      </w:r>
      <w:bookmarkEnd w:id="970"/>
    </w:p>
    <w:p w:rsidR="00513B86" w:rsidRPr="00DB19FB" w:rsidRDefault="00513B86" w:rsidP="00513B86">
      <w:pPr>
        <w:ind w:left="420" w:firstLine="480"/>
        <w:rPr>
          <w:rFonts w:ascii="宋体" w:hAnsi="宋体"/>
          <w:lang w:val="x-none"/>
        </w:rPr>
      </w:pPr>
      <w:r>
        <w:rPr>
          <w:rFonts w:hint="eastAsia"/>
        </w:rPr>
        <w:t>重点指标</w:t>
      </w:r>
      <w:r>
        <w:rPr>
          <w:rFonts w:hint="eastAsia"/>
        </w:rPr>
        <w:t>-</w:t>
      </w:r>
      <w:r>
        <w:rPr>
          <w:rFonts w:hint="eastAsia"/>
        </w:rPr>
        <w:t>业务规模用户数</w:t>
      </w:r>
      <w:r>
        <w:rPr>
          <w:rFonts w:ascii="宋体" w:hAnsi="宋体" w:hint="eastAsia"/>
          <w:lang w:val="x-none"/>
        </w:rPr>
        <w:t>数据</w:t>
      </w:r>
      <w:r w:rsidRPr="00DB19FB">
        <w:rPr>
          <w:rFonts w:ascii="宋体" w:hAnsi="宋体" w:hint="eastAsia"/>
          <w:lang w:val="x-none"/>
        </w:rPr>
        <w:t>关联完成</w:t>
      </w:r>
      <w:r>
        <w:rPr>
          <w:rFonts w:ascii="宋体" w:hAnsi="宋体" w:hint="eastAsia"/>
          <w:lang w:val="x-none"/>
        </w:rPr>
        <w:t>，</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513B86" w:rsidRPr="00DB19FB" w:rsidRDefault="00513B86" w:rsidP="00513B86">
      <w:pPr>
        <w:pStyle w:val="6"/>
        <w:rPr>
          <w:b/>
          <w:bCs/>
          <w:i/>
          <w:iCs w:val="0"/>
        </w:rPr>
      </w:pPr>
      <w:bookmarkStart w:id="971" w:name="_Toc130154838"/>
      <w:r w:rsidRPr="00DB19FB">
        <w:rPr>
          <w:rFonts w:hint="eastAsia"/>
        </w:rPr>
        <w:t>全省</w:t>
      </w:r>
      <w:r>
        <w:rPr>
          <w:rFonts w:hint="eastAsia"/>
        </w:rPr>
        <w:t>重点指标</w:t>
      </w:r>
      <w:r>
        <w:rPr>
          <w:rFonts w:hint="eastAsia"/>
        </w:rPr>
        <w:t>-</w:t>
      </w:r>
      <w:r>
        <w:rPr>
          <w:rFonts w:hint="eastAsia"/>
        </w:rPr>
        <w:t>业务规模用户数数据查询</w:t>
      </w:r>
      <w:bookmarkEnd w:id="971"/>
    </w:p>
    <w:p w:rsidR="00513B86" w:rsidRDefault="00513B86" w:rsidP="00513B86">
      <w:pPr>
        <w:ind w:left="420" w:firstLine="480"/>
      </w:pPr>
      <w:r>
        <w:rPr>
          <w:rFonts w:ascii="宋体" w:hAnsi="宋体" w:hint="eastAsia"/>
          <w:lang w:val="x-none"/>
        </w:rPr>
        <w:t>输入G</w:t>
      </w:r>
      <w:r>
        <w:rPr>
          <w:rFonts w:ascii="宋体" w:hAnsi="宋体"/>
          <w:lang w:val="x-none"/>
        </w:rPr>
        <w:t>IS</w:t>
      </w:r>
      <w:r>
        <w:rPr>
          <w:rFonts w:ascii="宋体" w:hAnsi="宋体" w:hint="eastAsia"/>
          <w:lang w:val="x-none"/>
        </w:rPr>
        <w:t>信息、区域、</w:t>
      </w:r>
      <w:r w:rsidRPr="00DB19FB">
        <w:rPr>
          <w:rFonts w:ascii="宋体" w:hAnsi="宋体" w:hint="eastAsia"/>
          <w:lang w:val="x-none"/>
        </w:rPr>
        <w:t>时间</w:t>
      </w:r>
      <w:r>
        <w:rPr>
          <w:rFonts w:ascii="宋体" w:hAnsi="宋体" w:hint="eastAsia"/>
          <w:lang w:val="x-none"/>
        </w:rPr>
        <w:t>等查询信息，查询完成展示</w:t>
      </w:r>
      <w:r w:rsidRPr="00DB19FB">
        <w:rPr>
          <w:rFonts w:hint="eastAsia"/>
        </w:rPr>
        <w:t>全省</w:t>
      </w:r>
      <w:r>
        <w:rPr>
          <w:rFonts w:hint="eastAsia"/>
        </w:rPr>
        <w:t>重点指标</w:t>
      </w:r>
      <w:r>
        <w:rPr>
          <w:rFonts w:hint="eastAsia"/>
        </w:rPr>
        <w:t>-</w:t>
      </w:r>
      <w:r>
        <w:rPr>
          <w:rFonts w:hint="eastAsia"/>
        </w:rPr>
        <w:t>业务规模用户数</w:t>
      </w:r>
      <w:r>
        <w:rPr>
          <w:rFonts w:ascii="宋体" w:hAnsi="宋体" w:hint="eastAsia"/>
          <w:lang w:val="x-none"/>
        </w:rPr>
        <w:t>数据结果</w:t>
      </w:r>
      <w:r w:rsidRPr="00DB19FB">
        <w:rPr>
          <w:rFonts w:hint="eastAsia"/>
        </w:rPr>
        <w:t>。</w:t>
      </w:r>
    </w:p>
    <w:p w:rsidR="00513B86" w:rsidRPr="00DB19FB" w:rsidRDefault="00513B86" w:rsidP="00513B86">
      <w:pPr>
        <w:pStyle w:val="6"/>
        <w:rPr>
          <w:b/>
          <w:bCs/>
          <w:i/>
          <w:iCs w:val="0"/>
        </w:rPr>
      </w:pPr>
      <w:bookmarkStart w:id="972" w:name="_Toc130154839"/>
      <w:r w:rsidRPr="00DB19FB">
        <w:rPr>
          <w:rFonts w:hint="eastAsia"/>
        </w:rPr>
        <w:t>区县</w:t>
      </w:r>
      <w:r>
        <w:rPr>
          <w:rFonts w:hint="eastAsia"/>
        </w:rPr>
        <w:t>重点指标</w:t>
      </w:r>
      <w:r>
        <w:rPr>
          <w:rFonts w:hint="eastAsia"/>
        </w:rPr>
        <w:t>-</w:t>
      </w:r>
      <w:r>
        <w:rPr>
          <w:rFonts w:hint="eastAsia"/>
        </w:rPr>
        <w:t>业务规模用户数数据查询</w:t>
      </w:r>
      <w:bookmarkEnd w:id="972"/>
    </w:p>
    <w:p w:rsidR="00513B86" w:rsidRPr="00DB19FB" w:rsidRDefault="00513B86" w:rsidP="00513B86">
      <w:pPr>
        <w:ind w:left="420" w:firstLine="480"/>
        <w:rPr>
          <w:rFonts w:ascii="宋体" w:hAnsi="宋体"/>
          <w:lang w:val="x-none"/>
        </w:rPr>
      </w:pPr>
      <w:r w:rsidRPr="00DF78AA">
        <w:rPr>
          <w:rFonts w:ascii="宋体" w:hAnsi="宋体" w:hint="eastAsia"/>
          <w:lang w:val="x-none"/>
        </w:rPr>
        <w:t>综调人员登录综调中心，进入</w:t>
      </w:r>
      <w:r>
        <w:rPr>
          <w:rFonts w:ascii="宋体" w:hAnsi="宋体" w:hint="eastAsia"/>
          <w:lang w:val="x-none"/>
        </w:rPr>
        <w:t>业务专区</w:t>
      </w:r>
      <w:r w:rsidRPr="00DF78AA">
        <w:rPr>
          <w:rFonts w:ascii="宋体" w:hAnsi="宋体" w:hint="eastAsia"/>
          <w:lang w:val="x-none"/>
        </w:rPr>
        <w:t>管理模块，选择</w:t>
      </w:r>
      <w:r w:rsidRPr="00DB19FB">
        <w:rPr>
          <w:rFonts w:hint="eastAsia"/>
        </w:rPr>
        <w:t>全省</w:t>
      </w:r>
      <w:r>
        <w:rPr>
          <w:rFonts w:hint="eastAsia"/>
        </w:rPr>
        <w:t>重点指标</w:t>
      </w:r>
      <w:r w:rsidRPr="00DB19FB">
        <w:rPr>
          <w:rFonts w:hint="eastAsia"/>
        </w:rPr>
        <w:t>-</w:t>
      </w:r>
      <w:r>
        <w:rPr>
          <w:rFonts w:hint="eastAsia"/>
        </w:rPr>
        <w:t>增值业务</w:t>
      </w:r>
      <w:r w:rsidRPr="00DF78AA">
        <w:rPr>
          <w:rFonts w:ascii="宋体" w:hAnsi="宋体" w:hint="eastAsia"/>
          <w:lang w:val="x-none"/>
        </w:rPr>
        <w:t>界面，输入日期、查询后展示该指标区县的趋势图</w:t>
      </w:r>
      <w:r w:rsidRPr="00DB19FB">
        <w:rPr>
          <w:rFonts w:hint="eastAsia"/>
        </w:rPr>
        <w:t>。</w:t>
      </w:r>
    </w:p>
    <w:p w:rsidR="00513B86" w:rsidRPr="00DB19FB" w:rsidRDefault="00513B86" w:rsidP="00513B86">
      <w:pPr>
        <w:pStyle w:val="5"/>
      </w:pPr>
      <w:bookmarkStart w:id="973" w:name="_Toc130154840"/>
      <w:r w:rsidRPr="00DB19FB">
        <w:rPr>
          <w:rFonts w:hint="eastAsia"/>
        </w:rPr>
        <w:t>重点指标-业务规模活跃数</w:t>
      </w:r>
      <w:r>
        <w:rPr>
          <w:rFonts w:hint="eastAsia"/>
        </w:rPr>
        <w:t>管理</w:t>
      </w:r>
      <w:bookmarkEnd w:id="973"/>
    </w:p>
    <w:p w:rsidR="00513B86" w:rsidRPr="00A14368" w:rsidRDefault="00513B86" w:rsidP="00513B86">
      <w:pPr>
        <w:pStyle w:val="6"/>
        <w:rPr>
          <w:b/>
          <w:bCs/>
          <w:i/>
          <w:iCs w:val="0"/>
        </w:rPr>
      </w:pPr>
      <w:bookmarkStart w:id="974" w:name="_Toc130154841"/>
      <w:r>
        <w:rPr>
          <w:rFonts w:hint="eastAsia"/>
        </w:rPr>
        <w:t>重点指标</w:t>
      </w:r>
      <w:r>
        <w:rPr>
          <w:rFonts w:hint="eastAsia"/>
        </w:rPr>
        <w:t>-</w:t>
      </w:r>
      <w:r>
        <w:rPr>
          <w:rFonts w:hint="eastAsia"/>
        </w:rPr>
        <w:t>业务规模活跃数计算规则管理</w:t>
      </w:r>
      <w:bookmarkEnd w:id="974"/>
    </w:p>
    <w:p w:rsidR="00513B86" w:rsidRPr="00706BDE" w:rsidRDefault="00513B86" w:rsidP="00513B86">
      <w:pPr>
        <w:ind w:left="420" w:firstLine="480"/>
      </w:pPr>
      <w:r>
        <w:t>根据</w:t>
      </w:r>
      <w:r>
        <w:rPr>
          <w:rFonts w:hint="eastAsia"/>
        </w:rPr>
        <w:t>重点指标</w:t>
      </w:r>
      <w:r w:rsidRPr="00DB19FB">
        <w:rPr>
          <w:rFonts w:hint="eastAsia"/>
        </w:rPr>
        <w:t>-</w:t>
      </w:r>
      <w:r>
        <w:rPr>
          <w:rFonts w:hint="eastAsia"/>
        </w:rPr>
        <w:t>增值业务变更</w:t>
      </w:r>
      <w:r>
        <w:t>指标说明文档，分析统计口径，将文字统计口径转化为口径数据，在系统中录入统计规则，并提供计算规则的增加、删除、修改功能</w:t>
      </w:r>
      <w:r>
        <w:rPr>
          <w:rFonts w:hint="eastAsia"/>
        </w:rPr>
        <w:t>，重点指标</w:t>
      </w:r>
      <w:r w:rsidRPr="00DB19FB">
        <w:rPr>
          <w:rFonts w:hint="eastAsia"/>
        </w:rPr>
        <w:t>-</w:t>
      </w:r>
      <w:r>
        <w:rPr>
          <w:rFonts w:hint="eastAsia"/>
        </w:rPr>
        <w:t>增值业务变更计算规则信息文件入库。</w:t>
      </w:r>
    </w:p>
    <w:p w:rsidR="00513B86" w:rsidRPr="00162339" w:rsidRDefault="00513B86" w:rsidP="00513B86">
      <w:pPr>
        <w:pStyle w:val="6"/>
        <w:rPr>
          <w:b/>
          <w:bCs/>
          <w:i/>
          <w:iCs w:val="0"/>
        </w:rPr>
      </w:pPr>
      <w:bookmarkStart w:id="975" w:name="_Toc130154842"/>
      <w:r>
        <w:rPr>
          <w:rFonts w:hint="eastAsia"/>
        </w:rPr>
        <w:t>重点指标</w:t>
      </w:r>
      <w:r>
        <w:rPr>
          <w:rFonts w:hint="eastAsia"/>
        </w:rPr>
        <w:t>-</w:t>
      </w:r>
      <w:r>
        <w:rPr>
          <w:rFonts w:hint="eastAsia"/>
        </w:rPr>
        <w:t>业务规模活跃数</w:t>
      </w:r>
      <w:r w:rsidRPr="00162339">
        <w:rPr>
          <w:rFonts w:hint="eastAsia"/>
        </w:rPr>
        <w:t>分析</w:t>
      </w:r>
      <w:bookmarkEnd w:id="975"/>
    </w:p>
    <w:p w:rsidR="00513B86" w:rsidRPr="0088147F" w:rsidRDefault="00513B86" w:rsidP="00513B86">
      <w:pPr>
        <w:ind w:left="420" w:firstLine="480"/>
        <w:rPr>
          <w:rFonts w:ascii="宋体" w:hAnsi="宋体"/>
          <w:lang w:val="x-none"/>
        </w:rPr>
      </w:pPr>
      <w:r>
        <w:t>提取对端系统提供的</w:t>
      </w:r>
      <w:r>
        <w:rPr>
          <w:rFonts w:hint="eastAsia"/>
        </w:rPr>
        <w:t>重点指标</w:t>
      </w:r>
      <w:r>
        <w:rPr>
          <w:rFonts w:hint="eastAsia"/>
        </w:rPr>
        <w:t>-</w:t>
      </w:r>
      <w:r>
        <w:rPr>
          <w:rFonts w:hint="eastAsia"/>
        </w:rPr>
        <w:t>业务规模活跃数</w:t>
      </w:r>
      <w:r>
        <w:t>数据，对数据文件进行分</w:t>
      </w:r>
      <w:r>
        <w:lastRenderedPageBreak/>
        <w:t>析，比对数据文件名称、格式、类型、推送周期，分析完成且无异常，进入数据新增环节。分析失败，提示数据分析异常</w:t>
      </w:r>
      <w:r>
        <w:rPr>
          <w:rFonts w:hint="eastAsia"/>
        </w:rPr>
        <w:t>，再次核查确认数据。</w:t>
      </w:r>
    </w:p>
    <w:p w:rsidR="00513B86" w:rsidRPr="002B06C9" w:rsidRDefault="00513B86" w:rsidP="00513B86">
      <w:pPr>
        <w:pStyle w:val="6"/>
        <w:rPr>
          <w:b/>
          <w:bCs/>
          <w:i/>
          <w:iCs w:val="0"/>
        </w:rPr>
      </w:pPr>
      <w:bookmarkStart w:id="976" w:name="_Toc130154843"/>
      <w:r>
        <w:rPr>
          <w:rFonts w:hint="eastAsia"/>
        </w:rPr>
        <w:t>重点指标</w:t>
      </w:r>
      <w:r>
        <w:rPr>
          <w:rFonts w:hint="eastAsia"/>
        </w:rPr>
        <w:t>-</w:t>
      </w:r>
      <w:r>
        <w:rPr>
          <w:rFonts w:hint="eastAsia"/>
        </w:rPr>
        <w:t>业务规模活跃数</w:t>
      </w:r>
      <w:r w:rsidRPr="002B06C9">
        <w:rPr>
          <w:rFonts w:hint="eastAsia"/>
        </w:rPr>
        <w:t>数据新增</w:t>
      </w:r>
      <w:bookmarkEnd w:id="976"/>
    </w:p>
    <w:p w:rsidR="00513B86" w:rsidRPr="004707D4" w:rsidRDefault="00513B86" w:rsidP="00513B86">
      <w:pPr>
        <w:ind w:left="420" w:firstLine="480"/>
        <w:rPr>
          <w:rFonts w:ascii="宋体" w:hAnsi="宋体"/>
          <w:lang w:val="x-none"/>
        </w:rPr>
      </w:pPr>
      <w:r>
        <w:rPr>
          <w:rFonts w:hint="eastAsia"/>
        </w:rPr>
        <w:t>重点指标</w:t>
      </w:r>
      <w:r>
        <w:rPr>
          <w:rFonts w:hint="eastAsia"/>
        </w:rPr>
        <w:t>-</w:t>
      </w:r>
      <w:r>
        <w:rPr>
          <w:rFonts w:hint="eastAsia"/>
        </w:rPr>
        <w:t>业务规模活跃数</w:t>
      </w:r>
      <w:r>
        <w:t>数据新增功能，</w:t>
      </w:r>
      <w:r>
        <w:rPr>
          <w:rFonts w:hint="eastAsia"/>
        </w:rPr>
        <w:t>重点指标</w:t>
      </w:r>
      <w:r>
        <w:rPr>
          <w:rFonts w:hint="eastAsia"/>
        </w:rPr>
        <w:t>-</w:t>
      </w:r>
      <w:r>
        <w:rPr>
          <w:rFonts w:hint="eastAsia"/>
        </w:rPr>
        <w:t>业务规模活跃数</w:t>
      </w:r>
      <w:r>
        <w:t>指标采集时，</w:t>
      </w:r>
      <w:r>
        <w:rPr>
          <w:rFonts w:hint="eastAsia"/>
        </w:rPr>
        <w:t>依据重点指标</w:t>
      </w:r>
      <w:r>
        <w:rPr>
          <w:rFonts w:hint="eastAsia"/>
        </w:rPr>
        <w:t>-</w:t>
      </w:r>
      <w:r>
        <w:rPr>
          <w:rFonts w:hint="eastAsia"/>
        </w:rPr>
        <w:t>业务规模活跃数</w:t>
      </w:r>
      <w:r>
        <w:t>计算规则</w:t>
      </w:r>
      <w:r>
        <w:rPr>
          <w:rFonts w:hint="eastAsia"/>
        </w:rPr>
        <w:t>，数据</w:t>
      </w:r>
      <w:r>
        <w:t>处理人员确认</w:t>
      </w:r>
      <w:r>
        <w:rPr>
          <w:rFonts w:hint="eastAsia"/>
        </w:rPr>
        <w:t>并</w:t>
      </w:r>
      <w:r>
        <w:t>比对原始数据，将原始的数据和指标数据</w:t>
      </w:r>
      <w:r>
        <w:rPr>
          <w:rFonts w:hint="eastAsia"/>
        </w:rPr>
        <w:t>对应的指标计算规则</w:t>
      </w:r>
      <w:r>
        <w:t>新增进系统库</w:t>
      </w:r>
      <w:r>
        <w:rPr>
          <w:rFonts w:hint="eastAsia"/>
        </w:rPr>
        <w:t>，</w:t>
      </w:r>
      <w:r>
        <w:t>并完成数据文件</w:t>
      </w:r>
      <w:r>
        <w:rPr>
          <w:rFonts w:hint="eastAsia"/>
        </w:rPr>
        <w:t>信息</w:t>
      </w:r>
      <w:r>
        <w:t>入库。</w:t>
      </w:r>
    </w:p>
    <w:p w:rsidR="00513B86" w:rsidRPr="00270D20" w:rsidRDefault="00513B86" w:rsidP="00513B86">
      <w:pPr>
        <w:pStyle w:val="6"/>
        <w:rPr>
          <w:rFonts w:ascii="宋体" w:hAnsi="宋体"/>
          <w:b/>
          <w:bCs/>
          <w:i/>
          <w:iCs w:val="0"/>
          <w:lang w:val="x-none" w:eastAsia="x-none"/>
        </w:rPr>
      </w:pPr>
      <w:bookmarkStart w:id="977" w:name="_Toc130154844"/>
      <w:r>
        <w:rPr>
          <w:rFonts w:hint="eastAsia"/>
        </w:rPr>
        <w:t>重点指标</w:t>
      </w:r>
      <w:r>
        <w:rPr>
          <w:rFonts w:hint="eastAsia"/>
        </w:rPr>
        <w:t>-</w:t>
      </w:r>
      <w:r>
        <w:rPr>
          <w:rFonts w:hint="eastAsia"/>
        </w:rPr>
        <w:t>业务规模活跃数</w:t>
      </w:r>
      <w:r>
        <w:rPr>
          <w:rFonts w:ascii="宋体" w:hAnsi="宋体" w:hint="eastAsia"/>
          <w:lang w:val="x-none"/>
        </w:rPr>
        <w:t>数</w:t>
      </w:r>
      <w:r w:rsidRPr="005170E3">
        <w:rPr>
          <w:rFonts w:ascii="宋体" w:hAnsi="宋体" w:hint="eastAsia"/>
          <w:lang w:val="x-none"/>
        </w:rPr>
        <w:t>据校验</w:t>
      </w:r>
      <w:bookmarkEnd w:id="977"/>
    </w:p>
    <w:p w:rsidR="00513B86" w:rsidRPr="00DB19FB" w:rsidRDefault="00513B86" w:rsidP="00513B86">
      <w:pPr>
        <w:ind w:left="420" w:firstLine="480"/>
        <w:jc w:val="both"/>
        <w:rPr>
          <w:rFonts w:ascii="宋体" w:hAnsi="宋体"/>
          <w:lang w:val="x-none"/>
        </w:rPr>
      </w:pPr>
      <w:r>
        <w:t>数据处理人员新增</w:t>
      </w:r>
      <w:r>
        <w:rPr>
          <w:rFonts w:hint="eastAsia"/>
        </w:rPr>
        <w:t>重点指标</w:t>
      </w:r>
      <w:r>
        <w:rPr>
          <w:rFonts w:hint="eastAsia"/>
        </w:rPr>
        <w:t>-</w:t>
      </w:r>
      <w:r>
        <w:rPr>
          <w:rFonts w:hint="eastAsia"/>
        </w:rPr>
        <w:t>业务规模活跃数</w:t>
      </w:r>
      <w:r>
        <w:rPr>
          <w:rFonts w:ascii="宋体" w:hAnsi="宋体" w:hint="eastAsia"/>
          <w:lang w:val="x-none"/>
        </w:rPr>
        <w:t>数据</w:t>
      </w:r>
      <w:r>
        <w:t>后，系统会对新增数据的名称</w:t>
      </w:r>
      <w:r>
        <w:rPr>
          <w:rFonts w:hint="eastAsia"/>
        </w:rPr>
        <w:t>、取数口径、数据文件类型、文件编码、调用参数等信息进行校验，判断</w:t>
      </w:r>
      <w:r>
        <w:t>系统中是否已经存在了相同的数据，如存在，则系统提示数据已经存在，并且不允许继续进行后续数据的处理。</w:t>
      </w:r>
    </w:p>
    <w:p w:rsidR="00513B86" w:rsidRPr="00DB19FB" w:rsidRDefault="00513B86" w:rsidP="00513B86">
      <w:pPr>
        <w:pStyle w:val="6"/>
        <w:rPr>
          <w:rFonts w:ascii="宋体" w:hAnsi="宋体"/>
          <w:b/>
          <w:bCs/>
          <w:i/>
          <w:iCs w:val="0"/>
          <w:lang w:val="x-none" w:eastAsia="x-none"/>
        </w:rPr>
      </w:pPr>
      <w:bookmarkStart w:id="978" w:name="_Toc130154845"/>
      <w:r>
        <w:rPr>
          <w:rFonts w:hint="eastAsia"/>
        </w:rPr>
        <w:t>重点指标</w:t>
      </w:r>
      <w:r>
        <w:rPr>
          <w:rFonts w:hint="eastAsia"/>
        </w:rPr>
        <w:t>-</w:t>
      </w:r>
      <w:r>
        <w:rPr>
          <w:rFonts w:hint="eastAsia"/>
        </w:rPr>
        <w:t>业务规模活跃数</w:t>
      </w:r>
      <w:r w:rsidRPr="00DB19FB">
        <w:rPr>
          <w:rFonts w:ascii="宋体" w:hAnsi="宋体" w:hint="eastAsia"/>
          <w:lang w:val="x-none"/>
        </w:rPr>
        <w:t>数据</w:t>
      </w:r>
      <w:r>
        <w:rPr>
          <w:rFonts w:ascii="宋体" w:hAnsi="宋体" w:hint="eastAsia"/>
          <w:lang w:val="x-none"/>
        </w:rPr>
        <w:t>计算</w:t>
      </w:r>
      <w:bookmarkEnd w:id="978"/>
    </w:p>
    <w:p w:rsidR="00513B86" w:rsidRPr="00DB19FB" w:rsidRDefault="00513B86" w:rsidP="00513B86">
      <w:pPr>
        <w:ind w:left="420" w:firstLine="480"/>
        <w:rPr>
          <w:rFonts w:ascii="宋体" w:hAnsi="宋体"/>
          <w:lang w:val="x-none"/>
        </w:rPr>
      </w:pPr>
      <w:r>
        <w:rPr>
          <w:rFonts w:hint="eastAsia"/>
        </w:rPr>
        <w:t>重点指标</w:t>
      </w:r>
      <w:r>
        <w:rPr>
          <w:rFonts w:hint="eastAsia"/>
        </w:rPr>
        <w:t>-</w:t>
      </w:r>
      <w:r>
        <w:rPr>
          <w:rFonts w:hint="eastAsia"/>
        </w:rPr>
        <w:t>业务规模活跃数数据</w:t>
      </w:r>
      <w:r w:rsidRPr="00DB19FB">
        <w:rPr>
          <w:rFonts w:ascii="宋体" w:hAnsi="宋体" w:hint="eastAsia"/>
          <w:lang w:val="x-none"/>
        </w:rPr>
        <w:t>解析</w:t>
      </w:r>
      <w:r>
        <w:rPr>
          <w:rFonts w:hint="eastAsia"/>
        </w:rPr>
        <w:t>成功，根据重点指标</w:t>
      </w:r>
      <w:r>
        <w:rPr>
          <w:rFonts w:hint="eastAsia"/>
        </w:rPr>
        <w:t>-</w:t>
      </w:r>
      <w:r>
        <w:rPr>
          <w:rFonts w:hint="eastAsia"/>
        </w:rPr>
        <w:t>业务规模活跃数</w:t>
      </w:r>
      <w:r w:rsidRPr="00DB19FB">
        <w:rPr>
          <w:rFonts w:hint="eastAsia"/>
        </w:rPr>
        <w:t>指标</w:t>
      </w:r>
      <w:r>
        <w:rPr>
          <w:rFonts w:hint="eastAsia"/>
        </w:rPr>
        <w:t>计算规则，</w:t>
      </w:r>
      <w:r>
        <w:rPr>
          <w:rFonts w:ascii="宋体" w:hAnsi="宋体" w:hint="eastAsia"/>
          <w:lang w:val="x-none"/>
        </w:rPr>
        <w:t>匹配对应的</w:t>
      </w:r>
      <w:r w:rsidRPr="00DB19FB">
        <w:rPr>
          <w:rFonts w:ascii="宋体" w:hAnsi="宋体" w:hint="eastAsia"/>
          <w:lang w:val="x-none"/>
        </w:rPr>
        <w:t>地市、区县编码值</w:t>
      </w:r>
      <w:r>
        <w:rPr>
          <w:rFonts w:ascii="宋体" w:hAnsi="宋体" w:hint="eastAsia"/>
          <w:lang w:val="x-none"/>
        </w:rPr>
        <w:t>并</w:t>
      </w:r>
      <w:r w:rsidRPr="00DB19FB">
        <w:rPr>
          <w:rFonts w:ascii="宋体" w:hAnsi="宋体" w:hint="eastAsia"/>
          <w:lang w:val="x-none"/>
        </w:rPr>
        <w:t>对</w:t>
      </w:r>
      <w:r>
        <w:rPr>
          <w:rFonts w:ascii="宋体" w:hAnsi="宋体" w:hint="eastAsia"/>
          <w:lang w:val="x-none"/>
        </w:rPr>
        <w:t>指标</w:t>
      </w:r>
      <w:r w:rsidRPr="00DB19FB">
        <w:rPr>
          <w:rFonts w:ascii="宋体" w:hAnsi="宋体" w:hint="eastAsia"/>
          <w:lang w:val="x-none"/>
        </w:rPr>
        <w:t>数据进行关联</w:t>
      </w:r>
      <w:r>
        <w:rPr>
          <w:rFonts w:hint="eastAsia"/>
        </w:rPr>
        <w:t>，输出当月重点指标</w:t>
      </w:r>
      <w:r>
        <w:rPr>
          <w:rFonts w:hint="eastAsia"/>
        </w:rPr>
        <w:t>-</w:t>
      </w:r>
      <w:r>
        <w:rPr>
          <w:rFonts w:hint="eastAsia"/>
        </w:rPr>
        <w:t>业务规模活跃数数据。</w:t>
      </w:r>
    </w:p>
    <w:p w:rsidR="00513B86" w:rsidRPr="00DB19FB" w:rsidRDefault="00513B86" w:rsidP="00513B86">
      <w:pPr>
        <w:pStyle w:val="6"/>
        <w:rPr>
          <w:rFonts w:ascii="宋体" w:hAnsi="宋体"/>
          <w:b/>
          <w:bCs/>
          <w:i/>
          <w:iCs w:val="0"/>
          <w:lang w:val="x-none" w:eastAsia="x-none"/>
        </w:rPr>
      </w:pPr>
      <w:bookmarkStart w:id="979" w:name="_Toc130154846"/>
      <w:r>
        <w:rPr>
          <w:rFonts w:hint="eastAsia"/>
        </w:rPr>
        <w:t>重点指标</w:t>
      </w:r>
      <w:r>
        <w:rPr>
          <w:rFonts w:hint="eastAsia"/>
        </w:rPr>
        <w:t>-</w:t>
      </w:r>
      <w:r>
        <w:rPr>
          <w:rFonts w:hint="eastAsia"/>
        </w:rPr>
        <w:t>业务规模活跃数</w:t>
      </w:r>
      <w:r w:rsidRPr="00DB19FB">
        <w:rPr>
          <w:rFonts w:ascii="宋体" w:hAnsi="宋体" w:hint="eastAsia"/>
          <w:lang w:val="x-none"/>
        </w:rPr>
        <w:t>数据保存</w:t>
      </w:r>
      <w:bookmarkEnd w:id="979"/>
    </w:p>
    <w:p w:rsidR="00513B86" w:rsidRPr="00DB19FB" w:rsidRDefault="00513B86" w:rsidP="00513B86">
      <w:pPr>
        <w:ind w:left="420" w:firstLine="480"/>
        <w:rPr>
          <w:rFonts w:ascii="宋体" w:hAnsi="宋体"/>
          <w:lang w:val="x-none"/>
        </w:rPr>
      </w:pPr>
      <w:r>
        <w:rPr>
          <w:rFonts w:hint="eastAsia"/>
        </w:rPr>
        <w:t>重点指标</w:t>
      </w:r>
      <w:r>
        <w:rPr>
          <w:rFonts w:hint="eastAsia"/>
        </w:rPr>
        <w:t>-</w:t>
      </w:r>
      <w:r>
        <w:rPr>
          <w:rFonts w:hint="eastAsia"/>
        </w:rPr>
        <w:t>业务规模活跃数</w:t>
      </w:r>
      <w:r>
        <w:rPr>
          <w:rFonts w:ascii="宋体" w:hAnsi="宋体" w:hint="eastAsia"/>
          <w:lang w:val="x-none"/>
        </w:rPr>
        <w:t>数据</w:t>
      </w:r>
      <w:r w:rsidRPr="00DB19FB">
        <w:rPr>
          <w:rFonts w:ascii="宋体" w:hAnsi="宋体" w:hint="eastAsia"/>
          <w:lang w:val="x-none"/>
        </w:rPr>
        <w:t>关联完成</w:t>
      </w:r>
      <w:r>
        <w:rPr>
          <w:rFonts w:ascii="宋体" w:hAnsi="宋体" w:hint="eastAsia"/>
          <w:lang w:val="x-none"/>
        </w:rPr>
        <w:t>，</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513B86" w:rsidRPr="00DB19FB" w:rsidRDefault="00513B86" w:rsidP="00513B86">
      <w:pPr>
        <w:pStyle w:val="6"/>
        <w:rPr>
          <w:b/>
          <w:bCs/>
          <w:i/>
          <w:iCs w:val="0"/>
        </w:rPr>
      </w:pPr>
      <w:bookmarkStart w:id="980" w:name="_Toc130154847"/>
      <w:r w:rsidRPr="00DB19FB">
        <w:rPr>
          <w:rFonts w:hint="eastAsia"/>
        </w:rPr>
        <w:t>全省</w:t>
      </w:r>
      <w:r>
        <w:rPr>
          <w:rFonts w:hint="eastAsia"/>
        </w:rPr>
        <w:t>重点指标</w:t>
      </w:r>
      <w:r>
        <w:rPr>
          <w:rFonts w:hint="eastAsia"/>
        </w:rPr>
        <w:t>-</w:t>
      </w:r>
      <w:r>
        <w:rPr>
          <w:rFonts w:hint="eastAsia"/>
        </w:rPr>
        <w:t>业务规模活跃数数据查询</w:t>
      </w:r>
      <w:bookmarkEnd w:id="980"/>
    </w:p>
    <w:p w:rsidR="00513B86" w:rsidRDefault="00513B86" w:rsidP="00513B86">
      <w:pPr>
        <w:ind w:left="420" w:firstLine="480"/>
      </w:pPr>
      <w:r>
        <w:rPr>
          <w:rFonts w:ascii="宋体" w:hAnsi="宋体" w:hint="eastAsia"/>
          <w:lang w:val="x-none"/>
        </w:rPr>
        <w:t>输入G</w:t>
      </w:r>
      <w:r>
        <w:rPr>
          <w:rFonts w:ascii="宋体" w:hAnsi="宋体"/>
          <w:lang w:val="x-none"/>
        </w:rPr>
        <w:t>IS</w:t>
      </w:r>
      <w:r>
        <w:rPr>
          <w:rFonts w:ascii="宋体" w:hAnsi="宋体" w:hint="eastAsia"/>
          <w:lang w:val="x-none"/>
        </w:rPr>
        <w:t>信息、区域、</w:t>
      </w:r>
      <w:r w:rsidRPr="00DB19FB">
        <w:rPr>
          <w:rFonts w:ascii="宋体" w:hAnsi="宋体" w:hint="eastAsia"/>
          <w:lang w:val="x-none"/>
        </w:rPr>
        <w:t>时间</w:t>
      </w:r>
      <w:r>
        <w:rPr>
          <w:rFonts w:ascii="宋体" w:hAnsi="宋体" w:hint="eastAsia"/>
          <w:lang w:val="x-none"/>
        </w:rPr>
        <w:t>等查询信息，查询完成展示</w:t>
      </w:r>
      <w:r w:rsidRPr="00DB19FB">
        <w:rPr>
          <w:rFonts w:hint="eastAsia"/>
        </w:rPr>
        <w:t>全省</w:t>
      </w:r>
      <w:r>
        <w:rPr>
          <w:rFonts w:hint="eastAsia"/>
        </w:rPr>
        <w:t>重点指标</w:t>
      </w:r>
      <w:r>
        <w:rPr>
          <w:rFonts w:hint="eastAsia"/>
        </w:rPr>
        <w:t>-</w:t>
      </w:r>
      <w:r>
        <w:rPr>
          <w:rFonts w:hint="eastAsia"/>
        </w:rPr>
        <w:t>业务规模活跃数</w:t>
      </w:r>
      <w:r>
        <w:rPr>
          <w:rFonts w:ascii="宋体" w:hAnsi="宋体" w:hint="eastAsia"/>
          <w:lang w:val="x-none"/>
        </w:rPr>
        <w:t>数据结果</w:t>
      </w:r>
      <w:r w:rsidRPr="00DB19FB">
        <w:rPr>
          <w:rFonts w:hint="eastAsia"/>
        </w:rPr>
        <w:t>。</w:t>
      </w:r>
    </w:p>
    <w:p w:rsidR="00513B86" w:rsidRPr="00DB19FB" w:rsidRDefault="00513B86" w:rsidP="00513B86">
      <w:pPr>
        <w:pStyle w:val="6"/>
        <w:rPr>
          <w:b/>
          <w:bCs/>
          <w:i/>
          <w:iCs w:val="0"/>
        </w:rPr>
      </w:pPr>
      <w:bookmarkStart w:id="981" w:name="_Toc130154848"/>
      <w:r w:rsidRPr="00DB19FB">
        <w:rPr>
          <w:rFonts w:hint="eastAsia"/>
        </w:rPr>
        <w:t>区县</w:t>
      </w:r>
      <w:r>
        <w:rPr>
          <w:rFonts w:hint="eastAsia"/>
        </w:rPr>
        <w:t>重点指标</w:t>
      </w:r>
      <w:r>
        <w:rPr>
          <w:rFonts w:hint="eastAsia"/>
        </w:rPr>
        <w:t>-</w:t>
      </w:r>
      <w:r>
        <w:rPr>
          <w:rFonts w:hint="eastAsia"/>
        </w:rPr>
        <w:t>业务规模活跃数数据查询</w:t>
      </w:r>
      <w:bookmarkEnd w:id="981"/>
    </w:p>
    <w:p w:rsidR="00513B86" w:rsidRPr="00DB19FB" w:rsidRDefault="00513B86" w:rsidP="00513B86">
      <w:pPr>
        <w:ind w:left="420" w:firstLine="480"/>
        <w:rPr>
          <w:rFonts w:ascii="宋体" w:hAnsi="宋体"/>
          <w:lang w:val="x-none"/>
        </w:rPr>
      </w:pPr>
      <w:r w:rsidRPr="00DF78AA">
        <w:rPr>
          <w:rFonts w:ascii="宋体" w:hAnsi="宋体" w:hint="eastAsia"/>
          <w:lang w:val="x-none"/>
        </w:rPr>
        <w:lastRenderedPageBreak/>
        <w:t>综调人员登录综调中心，进入</w:t>
      </w:r>
      <w:r>
        <w:rPr>
          <w:rFonts w:ascii="宋体" w:hAnsi="宋体" w:hint="eastAsia"/>
          <w:lang w:val="x-none"/>
        </w:rPr>
        <w:t>业务专区</w:t>
      </w:r>
      <w:r w:rsidRPr="00DF78AA">
        <w:rPr>
          <w:rFonts w:ascii="宋体" w:hAnsi="宋体" w:hint="eastAsia"/>
          <w:lang w:val="x-none"/>
        </w:rPr>
        <w:t>管理模块，选择</w:t>
      </w:r>
      <w:r w:rsidRPr="00DB19FB">
        <w:rPr>
          <w:rFonts w:hint="eastAsia"/>
        </w:rPr>
        <w:t>全省</w:t>
      </w:r>
      <w:r>
        <w:rPr>
          <w:rFonts w:hint="eastAsia"/>
        </w:rPr>
        <w:t>重点指标</w:t>
      </w:r>
      <w:r w:rsidRPr="00DB19FB">
        <w:rPr>
          <w:rFonts w:hint="eastAsia"/>
        </w:rPr>
        <w:t>-</w:t>
      </w:r>
      <w:r>
        <w:rPr>
          <w:rFonts w:hint="eastAsia"/>
        </w:rPr>
        <w:t>增值业务</w:t>
      </w:r>
      <w:r w:rsidRPr="00DF78AA">
        <w:rPr>
          <w:rFonts w:ascii="宋体" w:hAnsi="宋体" w:hint="eastAsia"/>
          <w:lang w:val="x-none"/>
        </w:rPr>
        <w:t>界面，输入日期、查询后展示该指标区县的趋势图</w:t>
      </w:r>
      <w:r w:rsidRPr="00DB19FB">
        <w:rPr>
          <w:rFonts w:hint="eastAsia"/>
        </w:rPr>
        <w:t>。</w:t>
      </w:r>
    </w:p>
    <w:p w:rsidR="00513B86" w:rsidRPr="00DB19FB" w:rsidRDefault="00513B86" w:rsidP="00513B86">
      <w:pPr>
        <w:pStyle w:val="5"/>
      </w:pPr>
      <w:bookmarkStart w:id="982" w:name="_Toc130154849"/>
      <w:r w:rsidRPr="00DB19FB">
        <w:rPr>
          <w:rFonts w:hint="eastAsia"/>
        </w:rPr>
        <w:t>重点指标-业务规模设备数量</w:t>
      </w:r>
      <w:r>
        <w:rPr>
          <w:rFonts w:hint="eastAsia"/>
        </w:rPr>
        <w:t>管理</w:t>
      </w:r>
      <w:bookmarkEnd w:id="982"/>
    </w:p>
    <w:p w:rsidR="00513B86" w:rsidRPr="00A14368" w:rsidRDefault="00513B86" w:rsidP="00513B86">
      <w:pPr>
        <w:pStyle w:val="6"/>
        <w:rPr>
          <w:b/>
          <w:bCs/>
          <w:i/>
          <w:iCs w:val="0"/>
        </w:rPr>
      </w:pPr>
      <w:bookmarkStart w:id="983" w:name="_Toc130154850"/>
      <w:r>
        <w:rPr>
          <w:rFonts w:hint="eastAsia"/>
        </w:rPr>
        <w:t>重点指标</w:t>
      </w:r>
      <w:r>
        <w:rPr>
          <w:rFonts w:hint="eastAsia"/>
        </w:rPr>
        <w:t>-</w:t>
      </w:r>
      <w:r>
        <w:rPr>
          <w:rFonts w:hint="eastAsia"/>
        </w:rPr>
        <w:t>业务规模设备数量计算规则管理</w:t>
      </w:r>
      <w:bookmarkEnd w:id="983"/>
    </w:p>
    <w:p w:rsidR="00513B86" w:rsidRPr="00706BDE" w:rsidRDefault="00513B86" w:rsidP="00513B86">
      <w:pPr>
        <w:ind w:left="420" w:firstLine="480"/>
      </w:pPr>
      <w:r>
        <w:t>根据</w:t>
      </w:r>
      <w:r>
        <w:rPr>
          <w:rFonts w:hint="eastAsia"/>
        </w:rPr>
        <w:t>重点指标</w:t>
      </w:r>
      <w:r w:rsidRPr="00DB19FB">
        <w:rPr>
          <w:rFonts w:hint="eastAsia"/>
        </w:rPr>
        <w:t>-</w:t>
      </w:r>
      <w:r>
        <w:rPr>
          <w:rFonts w:hint="eastAsia"/>
        </w:rPr>
        <w:t>增值业务变更</w:t>
      </w:r>
      <w:r>
        <w:t>指标说明文档，分析统计口径，将文字统计口径转化为口径数据，在系统中录入统计规则，并提供计算规则的增加、删除、修改功能</w:t>
      </w:r>
      <w:r>
        <w:rPr>
          <w:rFonts w:hint="eastAsia"/>
        </w:rPr>
        <w:t>，重点指标</w:t>
      </w:r>
      <w:r w:rsidRPr="00DB19FB">
        <w:rPr>
          <w:rFonts w:hint="eastAsia"/>
        </w:rPr>
        <w:t>-</w:t>
      </w:r>
      <w:r>
        <w:rPr>
          <w:rFonts w:hint="eastAsia"/>
        </w:rPr>
        <w:t>增值业务变更计算规则信息文件入库。</w:t>
      </w:r>
    </w:p>
    <w:p w:rsidR="00513B86" w:rsidRPr="00162339" w:rsidRDefault="00513B86" w:rsidP="00513B86">
      <w:pPr>
        <w:pStyle w:val="6"/>
        <w:rPr>
          <w:b/>
          <w:bCs/>
          <w:i/>
          <w:iCs w:val="0"/>
        </w:rPr>
      </w:pPr>
      <w:bookmarkStart w:id="984" w:name="_Toc130154851"/>
      <w:r>
        <w:rPr>
          <w:rFonts w:hint="eastAsia"/>
        </w:rPr>
        <w:t>重点指标</w:t>
      </w:r>
      <w:r>
        <w:rPr>
          <w:rFonts w:hint="eastAsia"/>
        </w:rPr>
        <w:t>-</w:t>
      </w:r>
      <w:r>
        <w:rPr>
          <w:rFonts w:hint="eastAsia"/>
        </w:rPr>
        <w:t>业务规模设备数量</w:t>
      </w:r>
      <w:r w:rsidRPr="00162339">
        <w:rPr>
          <w:rFonts w:hint="eastAsia"/>
        </w:rPr>
        <w:t>分析</w:t>
      </w:r>
      <w:bookmarkEnd w:id="984"/>
    </w:p>
    <w:p w:rsidR="00513B86" w:rsidRPr="0088147F" w:rsidRDefault="00513B86" w:rsidP="00513B86">
      <w:pPr>
        <w:ind w:left="420" w:firstLine="480"/>
        <w:rPr>
          <w:rFonts w:ascii="宋体" w:hAnsi="宋体"/>
          <w:lang w:val="x-none"/>
        </w:rPr>
      </w:pPr>
      <w:r>
        <w:t>提取对端系统提供的</w:t>
      </w:r>
      <w:r>
        <w:rPr>
          <w:rFonts w:hint="eastAsia"/>
        </w:rPr>
        <w:t>重点指标</w:t>
      </w:r>
      <w:r>
        <w:rPr>
          <w:rFonts w:hint="eastAsia"/>
        </w:rPr>
        <w:t>-</w:t>
      </w:r>
      <w:r>
        <w:rPr>
          <w:rFonts w:hint="eastAsia"/>
        </w:rPr>
        <w:t>业务规模设备数量</w:t>
      </w:r>
      <w:r>
        <w:t>数据，对数据文件进行分析，比对数据文件名称、格式、类型、推送周期，分析完成且无异常，进入数据新增环节。分析失败，提示数据分析异常</w:t>
      </w:r>
      <w:r>
        <w:rPr>
          <w:rFonts w:hint="eastAsia"/>
        </w:rPr>
        <w:t>，再次核查确认数据。</w:t>
      </w:r>
    </w:p>
    <w:p w:rsidR="00513B86" w:rsidRPr="002B06C9" w:rsidRDefault="00513B86" w:rsidP="00513B86">
      <w:pPr>
        <w:pStyle w:val="6"/>
        <w:rPr>
          <w:b/>
          <w:bCs/>
          <w:i/>
          <w:iCs w:val="0"/>
        </w:rPr>
      </w:pPr>
      <w:bookmarkStart w:id="985" w:name="_Toc130154852"/>
      <w:r>
        <w:rPr>
          <w:rFonts w:hint="eastAsia"/>
        </w:rPr>
        <w:t>重点指标</w:t>
      </w:r>
      <w:r>
        <w:rPr>
          <w:rFonts w:hint="eastAsia"/>
        </w:rPr>
        <w:t>-</w:t>
      </w:r>
      <w:r>
        <w:rPr>
          <w:rFonts w:hint="eastAsia"/>
        </w:rPr>
        <w:t>业务规模设备数量</w:t>
      </w:r>
      <w:r w:rsidRPr="002B06C9">
        <w:rPr>
          <w:rFonts w:hint="eastAsia"/>
        </w:rPr>
        <w:t>数据新增</w:t>
      </w:r>
      <w:bookmarkEnd w:id="985"/>
    </w:p>
    <w:p w:rsidR="00513B86" w:rsidRPr="004707D4" w:rsidRDefault="00513B86" w:rsidP="00513B86">
      <w:pPr>
        <w:ind w:left="420" w:firstLine="480"/>
        <w:rPr>
          <w:rFonts w:ascii="宋体" w:hAnsi="宋体"/>
          <w:lang w:val="x-none"/>
        </w:rPr>
      </w:pPr>
      <w:r>
        <w:rPr>
          <w:rFonts w:hint="eastAsia"/>
        </w:rPr>
        <w:t>重点指标</w:t>
      </w:r>
      <w:r>
        <w:rPr>
          <w:rFonts w:hint="eastAsia"/>
        </w:rPr>
        <w:t>-</w:t>
      </w:r>
      <w:r>
        <w:rPr>
          <w:rFonts w:hint="eastAsia"/>
        </w:rPr>
        <w:t>业务规模设备数量</w:t>
      </w:r>
      <w:r>
        <w:t>数据新增功能，</w:t>
      </w:r>
      <w:r>
        <w:rPr>
          <w:rFonts w:hint="eastAsia"/>
        </w:rPr>
        <w:t>重点指标</w:t>
      </w:r>
      <w:r>
        <w:rPr>
          <w:rFonts w:hint="eastAsia"/>
        </w:rPr>
        <w:t>-</w:t>
      </w:r>
      <w:r>
        <w:rPr>
          <w:rFonts w:hint="eastAsia"/>
        </w:rPr>
        <w:t>业务规模设备数量</w:t>
      </w:r>
      <w:r>
        <w:t>指标采集时，</w:t>
      </w:r>
      <w:r>
        <w:rPr>
          <w:rFonts w:hint="eastAsia"/>
        </w:rPr>
        <w:t>依据重点指标</w:t>
      </w:r>
      <w:r>
        <w:rPr>
          <w:rFonts w:hint="eastAsia"/>
        </w:rPr>
        <w:t>-</w:t>
      </w:r>
      <w:r>
        <w:rPr>
          <w:rFonts w:hint="eastAsia"/>
        </w:rPr>
        <w:t>业务规模设备数量</w:t>
      </w:r>
      <w:r>
        <w:t>计算规则</w:t>
      </w:r>
      <w:r>
        <w:rPr>
          <w:rFonts w:hint="eastAsia"/>
        </w:rPr>
        <w:t>，数据</w:t>
      </w:r>
      <w:r>
        <w:t>处理人员确认</w:t>
      </w:r>
      <w:r>
        <w:rPr>
          <w:rFonts w:hint="eastAsia"/>
        </w:rPr>
        <w:t>并</w:t>
      </w:r>
      <w:r>
        <w:t>比对原始数据，将原始的数据和指标数据</w:t>
      </w:r>
      <w:r>
        <w:rPr>
          <w:rFonts w:hint="eastAsia"/>
        </w:rPr>
        <w:t>对应的指标计算规则</w:t>
      </w:r>
      <w:r>
        <w:t>新增进系统库</w:t>
      </w:r>
      <w:r>
        <w:rPr>
          <w:rFonts w:hint="eastAsia"/>
        </w:rPr>
        <w:t>，</w:t>
      </w:r>
      <w:r>
        <w:t>并完成数据文件</w:t>
      </w:r>
      <w:r>
        <w:rPr>
          <w:rFonts w:hint="eastAsia"/>
        </w:rPr>
        <w:t>信息</w:t>
      </w:r>
      <w:r>
        <w:t>入库。</w:t>
      </w:r>
    </w:p>
    <w:p w:rsidR="00513B86" w:rsidRPr="00270D20" w:rsidRDefault="00513B86" w:rsidP="00513B86">
      <w:pPr>
        <w:pStyle w:val="6"/>
        <w:rPr>
          <w:rFonts w:ascii="宋体" w:hAnsi="宋体"/>
          <w:b/>
          <w:bCs/>
          <w:i/>
          <w:iCs w:val="0"/>
          <w:lang w:val="x-none" w:eastAsia="x-none"/>
        </w:rPr>
      </w:pPr>
      <w:bookmarkStart w:id="986" w:name="_Toc130154853"/>
      <w:r>
        <w:rPr>
          <w:rFonts w:hint="eastAsia"/>
        </w:rPr>
        <w:t>重点指标</w:t>
      </w:r>
      <w:r>
        <w:rPr>
          <w:rFonts w:hint="eastAsia"/>
        </w:rPr>
        <w:t>-</w:t>
      </w:r>
      <w:r>
        <w:rPr>
          <w:rFonts w:hint="eastAsia"/>
        </w:rPr>
        <w:t>业务规模设备数量</w:t>
      </w:r>
      <w:r>
        <w:rPr>
          <w:rFonts w:ascii="宋体" w:hAnsi="宋体" w:hint="eastAsia"/>
          <w:lang w:val="x-none"/>
        </w:rPr>
        <w:t>数</w:t>
      </w:r>
      <w:r w:rsidRPr="005170E3">
        <w:rPr>
          <w:rFonts w:ascii="宋体" w:hAnsi="宋体" w:hint="eastAsia"/>
          <w:lang w:val="x-none"/>
        </w:rPr>
        <w:t>据校验</w:t>
      </w:r>
      <w:bookmarkEnd w:id="986"/>
    </w:p>
    <w:p w:rsidR="00513B86" w:rsidRPr="00DB19FB" w:rsidRDefault="00513B86" w:rsidP="00513B86">
      <w:pPr>
        <w:ind w:left="420" w:firstLine="480"/>
        <w:jc w:val="both"/>
        <w:rPr>
          <w:rFonts w:ascii="宋体" w:hAnsi="宋体"/>
          <w:lang w:val="x-none"/>
        </w:rPr>
      </w:pPr>
      <w:r>
        <w:t>数据处理人员新增</w:t>
      </w:r>
      <w:r>
        <w:rPr>
          <w:rFonts w:hint="eastAsia"/>
        </w:rPr>
        <w:t>重点指标</w:t>
      </w:r>
      <w:r>
        <w:rPr>
          <w:rFonts w:hint="eastAsia"/>
        </w:rPr>
        <w:t>-</w:t>
      </w:r>
      <w:r>
        <w:rPr>
          <w:rFonts w:hint="eastAsia"/>
        </w:rPr>
        <w:t>业务规模设备数量</w:t>
      </w:r>
      <w:r>
        <w:rPr>
          <w:rFonts w:ascii="宋体" w:hAnsi="宋体" w:hint="eastAsia"/>
          <w:lang w:val="x-none"/>
        </w:rPr>
        <w:t>数据</w:t>
      </w:r>
      <w:r>
        <w:t>后，系统会对新增数据的名称</w:t>
      </w:r>
      <w:r>
        <w:rPr>
          <w:rFonts w:hint="eastAsia"/>
        </w:rPr>
        <w:t>、取数口径、数据文件类型、文件编码、调用参数等信息进行校验，判断</w:t>
      </w:r>
      <w:r>
        <w:t>系统中是否已经存在了相同的数据，如存在，则系统提示数据已经存在，并且不允许继续进行后续数据的处理。</w:t>
      </w:r>
    </w:p>
    <w:p w:rsidR="00513B86" w:rsidRPr="00DB19FB" w:rsidRDefault="00513B86" w:rsidP="00513B86">
      <w:pPr>
        <w:pStyle w:val="6"/>
        <w:rPr>
          <w:rFonts w:ascii="宋体" w:hAnsi="宋体"/>
          <w:b/>
          <w:bCs/>
          <w:i/>
          <w:iCs w:val="0"/>
          <w:lang w:val="x-none" w:eastAsia="x-none"/>
        </w:rPr>
      </w:pPr>
      <w:bookmarkStart w:id="987" w:name="_Toc130154854"/>
      <w:r>
        <w:rPr>
          <w:rFonts w:hint="eastAsia"/>
        </w:rPr>
        <w:t>重点指标</w:t>
      </w:r>
      <w:r>
        <w:rPr>
          <w:rFonts w:hint="eastAsia"/>
        </w:rPr>
        <w:t>-</w:t>
      </w:r>
      <w:r>
        <w:rPr>
          <w:rFonts w:hint="eastAsia"/>
        </w:rPr>
        <w:t>业务规模设备数量</w:t>
      </w:r>
      <w:r w:rsidRPr="00DB19FB">
        <w:rPr>
          <w:rFonts w:ascii="宋体" w:hAnsi="宋体" w:hint="eastAsia"/>
          <w:lang w:val="x-none"/>
        </w:rPr>
        <w:t>数据</w:t>
      </w:r>
      <w:r>
        <w:rPr>
          <w:rFonts w:ascii="宋体" w:hAnsi="宋体" w:hint="eastAsia"/>
          <w:lang w:val="x-none"/>
        </w:rPr>
        <w:t>计算</w:t>
      </w:r>
      <w:bookmarkEnd w:id="987"/>
    </w:p>
    <w:p w:rsidR="00513B86" w:rsidRPr="00DB19FB" w:rsidRDefault="00513B86" w:rsidP="00513B86">
      <w:pPr>
        <w:ind w:left="420" w:firstLine="480"/>
        <w:rPr>
          <w:rFonts w:ascii="宋体" w:hAnsi="宋体"/>
          <w:lang w:val="x-none"/>
        </w:rPr>
      </w:pPr>
      <w:r>
        <w:rPr>
          <w:rFonts w:hint="eastAsia"/>
        </w:rPr>
        <w:lastRenderedPageBreak/>
        <w:t>重点指标</w:t>
      </w:r>
      <w:r>
        <w:rPr>
          <w:rFonts w:hint="eastAsia"/>
        </w:rPr>
        <w:t>-</w:t>
      </w:r>
      <w:r>
        <w:rPr>
          <w:rFonts w:hint="eastAsia"/>
        </w:rPr>
        <w:t>业务规模设备数量数据</w:t>
      </w:r>
      <w:r w:rsidRPr="00DB19FB">
        <w:rPr>
          <w:rFonts w:ascii="宋体" w:hAnsi="宋体" w:hint="eastAsia"/>
          <w:lang w:val="x-none"/>
        </w:rPr>
        <w:t>解析</w:t>
      </w:r>
      <w:r>
        <w:rPr>
          <w:rFonts w:hint="eastAsia"/>
        </w:rPr>
        <w:t>成功，根据重点指标</w:t>
      </w:r>
      <w:r>
        <w:rPr>
          <w:rFonts w:hint="eastAsia"/>
        </w:rPr>
        <w:t>-</w:t>
      </w:r>
      <w:r>
        <w:rPr>
          <w:rFonts w:hint="eastAsia"/>
        </w:rPr>
        <w:t>业务规模设备数量</w:t>
      </w:r>
      <w:r w:rsidRPr="00DB19FB">
        <w:rPr>
          <w:rFonts w:hint="eastAsia"/>
        </w:rPr>
        <w:t>指标</w:t>
      </w:r>
      <w:r>
        <w:rPr>
          <w:rFonts w:hint="eastAsia"/>
        </w:rPr>
        <w:t>计算规则，</w:t>
      </w:r>
      <w:r>
        <w:rPr>
          <w:rFonts w:ascii="宋体" w:hAnsi="宋体" w:hint="eastAsia"/>
          <w:lang w:val="x-none"/>
        </w:rPr>
        <w:t>匹配对应的</w:t>
      </w:r>
      <w:r w:rsidRPr="00DB19FB">
        <w:rPr>
          <w:rFonts w:ascii="宋体" w:hAnsi="宋体" w:hint="eastAsia"/>
          <w:lang w:val="x-none"/>
        </w:rPr>
        <w:t>地市、区县编码值</w:t>
      </w:r>
      <w:r>
        <w:rPr>
          <w:rFonts w:ascii="宋体" w:hAnsi="宋体" w:hint="eastAsia"/>
          <w:lang w:val="x-none"/>
        </w:rPr>
        <w:t>并</w:t>
      </w:r>
      <w:r w:rsidRPr="00DB19FB">
        <w:rPr>
          <w:rFonts w:ascii="宋体" w:hAnsi="宋体" w:hint="eastAsia"/>
          <w:lang w:val="x-none"/>
        </w:rPr>
        <w:t>对</w:t>
      </w:r>
      <w:r>
        <w:rPr>
          <w:rFonts w:ascii="宋体" w:hAnsi="宋体" w:hint="eastAsia"/>
          <w:lang w:val="x-none"/>
        </w:rPr>
        <w:t>指标</w:t>
      </w:r>
      <w:r w:rsidRPr="00DB19FB">
        <w:rPr>
          <w:rFonts w:ascii="宋体" w:hAnsi="宋体" w:hint="eastAsia"/>
          <w:lang w:val="x-none"/>
        </w:rPr>
        <w:t>数据进行关联</w:t>
      </w:r>
      <w:r>
        <w:rPr>
          <w:rFonts w:hint="eastAsia"/>
        </w:rPr>
        <w:t>，输出当月重点指标</w:t>
      </w:r>
      <w:r>
        <w:rPr>
          <w:rFonts w:hint="eastAsia"/>
        </w:rPr>
        <w:t>-</w:t>
      </w:r>
      <w:r>
        <w:rPr>
          <w:rFonts w:hint="eastAsia"/>
        </w:rPr>
        <w:t>业务规模设备数量数据。</w:t>
      </w:r>
    </w:p>
    <w:p w:rsidR="00513B86" w:rsidRPr="00DB19FB" w:rsidRDefault="00513B86" w:rsidP="00513B86">
      <w:pPr>
        <w:pStyle w:val="6"/>
        <w:rPr>
          <w:rFonts w:ascii="宋体" w:hAnsi="宋体"/>
          <w:b/>
          <w:bCs/>
          <w:i/>
          <w:iCs w:val="0"/>
          <w:lang w:val="x-none" w:eastAsia="x-none"/>
        </w:rPr>
      </w:pPr>
      <w:bookmarkStart w:id="988" w:name="_Toc130154855"/>
      <w:r>
        <w:rPr>
          <w:rFonts w:hint="eastAsia"/>
        </w:rPr>
        <w:t>重点指标</w:t>
      </w:r>
      <w:r>
        <w:rPr>
          <w:rFonts w:hint="eastAsia"/>
        </w:rPr>
        <w:t>-</w:t>
      </w:r>
      <w:r>
        <w:rPr>
          <w:rFonts w:hint="eastAsia"/>
        </w:rPr>
        <w:t>业务规模设备数量</w:t>
      </w:r>
      <w:r w:rsidRPr="00DB19FB">
        <w:rPr>
          <w:rFonts w:ascii="宋体" w:hAnsi="宋体" w:hint="eastAsia"/>
          <w:lang w:val="x-none"/>
        </w:rPr>
        <w:t>数据保存</w:t>
      </w:r>
      <w:bookmarkEnd w:id="988"/>
    </w:p>
    <w:p w:rsidR="00513B86" w:rsidRPr="00DB19FB" w:rsidRDefault="00513B86" w:rsidP="00513B86">
      <w:pPr>
        <w:ind w:left="420" w:firstLine="480"/>
        <w:rPr>
          <w:rFonts w:ascii="宋体" w:hAnsi="宋体"/>
          <w:lang w:val="x-none"/>
        </w:rPr>
      </w:pPr>
      <w:r>
        <w:rPr>
          <w:rFonts w:hint="eastAsia"/>
        </w:rPr>
        <w:t>重点指标</w:t>
      </w:r>
      <w:r>
        <w:rPr>
          <w:rFonts w:hint="eastAsia"/>
        </w:rPr>
        <w:t>-</w:t>
      </w:r>
      <w:r>
        <w:rPr>
          <w:rFonts w:hint="eastAsia"/>
        </w:rPr>
        <w:t>业务规模设备数量</w:t>
      </w:r>
      <w:r>
        <w:rPr>
          <w:rFonts w:ascii="宋体" w:hAnsi="宋体" w:hint="eastAsia"/>
          <w:lang w:val="x-none"/>
        </w:rPr>
        <w:t>数据</w:t>
      </w:r>
      <w:r w:rsidRPr="00DB19FB">
        <w:rPr>
          <w:rFonts w:ascii="宋体" w:hAnsi="宋体" w:hint="eastAsia"/>
          <w:lang w:val="x-none"/>
        </w:rPr>
        <w:t>关联完成</w:t>
      </w:r>
      <w:r>
        <w:rPr>
          <w:rFonts w:ascii="宋体" w:hAnsi="宋体" w:hint="eastAsia"/>
          <w:lang w:val="x-none"/>
        </w:rPr>
        <w:t>，</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513B86" w:rsidRPr="00DB19FB" w:rsidRDefault="00513B86" w:rsidP="00513B86">
      <w:pPr>
        <w:pStyle w:val="6"/>
        <w:rPr>
          <w:b/>
          <w:bCs/>
          <w:i/>
          <w:iCs w:val="0"/>
        </w:rPr>
      </w:pPr>
      <w:bookmarkStart w:id="989" w:name="_Toc130154856"/>
      <w:r w:rsidRPr="00DB19FB">
        <w:rPr>
          <w:rFonts w:hint="eastAsia"/>
        </w:rPr>
        <w:t>全省</w:t>
      </w:r>
      <w:r>
        <w:rPr>
          <w:rFonts w:hint="eastAsia"/>
        </w:rPr>
        <w:t>重点指标</w:t>
      </w:r>
      <w:r>
        <w:rPr>
          <w:rFonts w:hint="eastAsia"/>
        </w:rPr>
        <w:t>-</w:t>
      </w:r>
      <w:r>
        <w:rPr>
          <w:rFonts w:hint="eastAsia"/>
        </w:rPr>
        <w:t>业务规模设备数量数据查询</w:t>
      </w:r>
      <w:bookmarkEnd w:id="989"/>
    </w:p>
    <w:p w:rsidR="00513B86" w:rsidRDefault="00513B86" w:rsidP="00513B86">
      <w:pPr>
        <w:ind w:left="420" w:firstLine="480"/>
      </w:pPr>
      <w:r>
        <w:rPr>
          <w:rFonts w:ascii="宋体" w:hAnsi="宋体" w:hint="eastAsia"/>
          <w:lang w:val="x-none"/>
        </w:rPr>
        <w:t>输入G</w:t>
      </w:r>
      <w:r>
        <w:rPr>
          <w:rFonts w:ascii="宋体" w:hAnsi="宋体"/>
          <w:lang w:val="x-none"/>
        </w:rPr>
        <w:t>IS</w:t>
      </w:r>
      <w:r>
        <w:rPr>
          <w:rFonts w:ascii="宋体" w:hAnsi="宋体" w:hint="eastAsia"/>
          <w:lang w:val="x-none"/>
        </w:rPr>
        <w:t>信息、区域、</w:t>
      </w:r>
      <w:r w:rsidRPr="00DB19FB">
        <w:rPr>
          <w:rFonts w:ascii="宋体" w:hAnsi="宋体" w:hint="eastAsia"/>
          <w:lang w:val="x-none"/>
        </w:rPr>
        <w:t>时间</w:t>
      </w:r>
      <w:r>
        <w:rPr>
          <w:rFonts w:ascii="宋体" w:hAnsi="宋体" w:hint="eastAsia"/>
          <w:lang w:val="x-none"/>
        </w:rPr>
        <w:t>等查询信息，查询完成展示</w:t>
      </w:r>
      <w:r w:rsidRPr="00DB19FB">
        <w:rPr>
          <w:rFonts w:hint="eastAsia"/>
        </w:rPr>
        <w:t>全省</w:t>
      </w:r>
      <w:r>
        <w:rPr>
          <w:rFonts w:hint="eastAsia"/>
        </w:rPr>
        <w:t>重点指标</w:t>
      </w:r>
      <w:r>
        <w:rPr>
          <w:rFonts w:hint="eastAsia"/>
        </w:rPr>
        <w:t>-</w:t>
      </w:r>
      <w:r>
        <w:rPr>
          <w:rFonts w:hint="eastAsia"/>
        </w:rPr>
        <w:t>业务规模设备数量</w:t>
      </w:r>
      <w:r>
        <w:rPr>
          <w:rFonts w:ascii="宋体" w:hAnsi="宋体" w:hint="eastAsia"/>
          <w:lang w:val="x-none"/>
        </w:rPr>
        <w:t>数据结果</w:t>
      </w:r>
      <w:r w:rsidRPr="00DB19FB">
        <w:rPr>
          <w:rFonts w:hint="eastAsia"/>
        </w:rPr>
        <w:t>。</w:t>
      </w:r>
    </w:p>
    <w:p w:rsidR="00513B86" w:rsidRPr="00DB19FB" w:rsidRDefault="00513B86" w:rsidP="00513B86">
      <w:pPr>
        <w:pStyle w:val="6"/>
        <w:rPr>
          <w:b/>
          <w:bCs/>
          <w:i/>
          <w:iCs w:val="0"/>
        </w:rPr>
      </w:pPr>
      <w:bookmarkStart w:id="990" w:name="_Toc130154857"/>
      <w:r w:rsidRPr="00DB19FB">
        <w:rPr>
          <w:rFonts w:hint="eastAsia"/>
        </w:rPr>
        <w:t>区县</w:t>
      </w:r>
      <w:r>
        <w:rPr>
          <w:rFonts w:hint="eastAsia"/>
        </w:rPr>
        <w:t>重点指标</w:t>
      </w:r>
      <w:r>
        <w:rPr>
          <w:rFonts w:hint="eastAsia"/>
        </w:rPr>
        <w:t>-</w:t>
      </w:r>
      <w:r>
        <w:rPr>
          <w:rFonts w:hint="eastAsia"/>
        </w:rPr>
        <w:t>业务规模设备数量数据查询</w:t>
      </w:r>
      <w:bookmarkEnd w:id="990"/>
    </w:p>
    <w:p w:rsidR="00513B86" w:rsidRPr="00DB19FB" w:rsidRDefault="00513B86" w:rsidP="00513B86">
      <w:pPr>
        <w:ind w:left="420" w:firstLine="480"/>
        <w:rPr>
          <w:rFonts w:ascii="宋体" w:hAnsi="宋体"/>
          <w:lang w:val="x-none"/>
        </w:rPr>
      </w:pPr>
      <w:r w:rsidRPr="00DF78AA">
        <w:rPr>
          <w:rFonts w:ascii="宋体" w:hAnsi="宋体" w:hint="eastAsia"/>
          <w:lang w:val="x-none"/>
        </w:rPr>
        <w:t>综调人员登录综调中心，进入</w:t>
      </w:r>
      <w:r>
        <w:rPr>
          <w:rFonts w:ascii="宋体" w:hAnsi="宋体" w:hint="eastAsia"/>
          <w:lang w:val="x-none"/>
        </w:rPr>
        <w:t>业务专区</w:t>
      </w:r>
      <w:r w:rsidRPr="00DF78AA">
        <w:rPr>
          <w:rFonts w:ascii="宋体" w:hAnsi="宋体" w:hint="eastAsia"/>
          <w:lang w:val="x-none"/>
        </w:rPr>
        <w:t>管理模块，选择</w:t>
      </w:r>
      <w:r w:rsidRPr="00DB19FB">
        <w:rPr>
          <w:rFonts w:hint="eastAsia"/>
        </w:rPr>
        <w:t>全省</w:t>
      </w:r>
      <w:r>
        <w:rPr>
          <w:rFonts w:hint="eastAsia"/>
        </w:rPr>
        <w:t>重点指标</w:t>
      </w:r>
      <w:r w:rsidRPr="00DB19FB">
        <w:rPr>
          <w:rFonts w:hint="eastAsia"/>
        </w:rPr>
        <w:t>-</w:t>
      </w:r>
      <w:r>
        <w:rPr>
          <w:rFonts w:hint="eastAsia"/>
        </w:rPr>
        <w:t>增值业务</w:t>
      </w:r>
      <w:r w:rsidRPr="00DF78AA">
        <w:rPr>
          <w:rFonts w:ascii="宋体" w:hAnsi="宋体" w:hint="eastAsia"/>
          <w:lang w:val="x-none"/>
        </w:rPr>
        <w:t>界面，输入日期、查询后展示该指标区县的趋势图</w:t>
      </w:r>
      <w:r w:rsidRPr="00DB19FB">
        <w:rPr>
          <w:rFonts w:hint="eastAsia"/>
        </w:rPr>
        <w:t>。</w:t>
      </w:r>
    </w:p>
    <w:p w:rsidR="00513B86" w:rsidRPr="00DB19FB" w:rsidRDefault="00513B86" w:rsidP="00513B86">
      <w:pPr>
        <w:pStyle w:val="5"/>
      </w:pPr>
      <w:bookmarkStart w:id="991" w:name="_Toc130154858"/>
      <w:r w:rsidRPr="00DB19FB">
        <w:rPr>
          <w:rFonts w:hint="eastAsia"/>
        </w:rPr>
        <w:t>重点指标-端到端质量</w:t>
      </w:r>
      <w:r>
        <w:rPr>
          <w:rFonts w:hint="eastAsia"/>
        </w:rPr>
        <w:t>满意度管理</w:t>
      </w:r>
      <w:bookmarkEnd w:id="991"/>
    </w:p>
    <w:p w:rsidR="00513B86" w:rsidRPr="00A14368" w:rsidRDefault="00513B86" w:rsidP="00513B86">
      <w:pPr>
        <w:pStyle w:val="6"/>
        <w:rPr>
          <w:b/>
          <w:bCs/>
          <w:i/>
          <w:iCs w:val="0"/>
        </w:rPr>
      </w:pPr>
      <w:bookmarkStart w:id="992" w:name="_Toc130154859"/>
      <w:r>
        <w:rPr>
          <w:rFonts w:hint="eastAsia"/>
        </w:rPr>
        <w:t>重点指标</w:t>
      </w:r>
      <w:r>
        <w:rPr>
          <w:rFonts w:hint="eastAsia"/>
        </w:rPr>
        <w:t>-</w:t>
      </w:r>
      <w:r>
        <w:rPr>
          <w:rFonts w:hint="eastAsia"/>
        </w:rPr>
        <w:t>端到端质量满意度计算规则管理</w:t>
      </w:r>
      <w:bookmarkEnd w:id="992"/>
    </w:p>
    <w:p w:rsidR="00513B86" w:rsidRPr="00706BDE" w:rsidRDefault="00513B86" w:rsidP="00513B86">
      <w:pPr>
        <w:ind w:left="420" w:firstLine="480"/>
      </w:pPr>
      <w:r>
        <w:t>根据</w:t>
      </w:r>
      <w:r>
        <w:rPr>
          <w:rFonts w:hint="eastAsia"/>
        </w:rPr>
        <w:t>重点指标</w:t>
      </w:r>
      <w:r w:rsidRPr="00DB19FB">
        <w:rPr>
          <w:rFonts w:hint="eastAsia"/>
        </w:rPr>
        <w:t>-</w:t>
      </w:r>
      <w:r>
        <w:rPr>
          <w:rFonts w:hint="eastAsia"/>
        </w:rPr>
        <w:t>增值业务变更</w:t>
      </w:r>
      <w:r>
        <w:t>指标说明文档，分析统计口径，将文字统计口径转化为口径数据，在系统中录入统计规则，并提供计算规则的增加、删除、修改功能</w:t>
      </w:r>
      <w:r>
        <w:rPr>
          <w:rFonts w:hint="eastAsia"/>
        </w:rPr>
        <w:t>，重点指标</w:t>
      </w:r>
      <w:r w:rsidRPr="00DB19FB">
        <w:rPr>
          <w:rFonts w:hint="eastAsia"/>
        </w:rPr>
        <w:t>-</w:t>
      </w:r>
      <w:r>
        <w:rPr>
          <w:rFonts w:hint="eastAsia"/>
        </w:rPr>
        <w:t>增值业务变更计算规则信息文件入库。</w:t>
      </w:r>
    </w:p>
    <w:p w:rsidR="00513B86" w:rsidRPr="00162339" w:rsidRDefault="00513B86" w:rsidP="00513B86">
      <w:pPr>
        <w:pStyle w:val="6"/>
        <w:rPr>
          <w:b/>
          <w:bCs/>
          <w:i/>
          <w:iCs w:val="0"/>
        </w:rPr>
      </w:pPr>
      <w:bookmarkStart w:id="993" w:name="_Toc130154860"/>
      <w:r>
        <w:rPr>
          <w:rFonts w:hint="eastAsia"/>
        </w:rPr>
        <w:t>重点指标</w:t>
      </w:r>
      <w:r>
        <w:rPr>
          <w:rFonts w:hint="eastAsia"/>
        </w:rPr>
        <w:t>-</w:t>
      </w:r>
      <w:r>
        <w:rPr>
          <w:rFonts w:hint="eastAsia"/>
        </w:rPr>
        <w:t>端到端质量满意度</w:t>
      </w:r>
      <w:r w:rsidRPr="00162339">
        <w:rPr>
          <w:rFonts w:hint="eastAsia"/>
        </w:rPr>
        <w:t>分析</w:t>
      </w:r>
      <w:bookmarkEnd w:id="993"/>
    </w:p>
    <w:p w:rsidR="00513B86" w:rsidRPr="0088147F" w:rsidRDefault="00513B86" w:rsidP="00513B86">
      <w:pPr>
        <w:ind w:left="420" w:firstLine="480"/>
        <w:rPr>
          <w:rFonts w:ascii="宋体" w:hAnsi="宋体"/>
          <w:lang w:val="x-none"/>
        </w:rPr>
      </w:pPr>
      <w:r>
        <w:t>提取对端系统提供的</w:t>
      </w:r>
      <w:r>
        <w:rPr>
          <w:rFonts w:hint="eastAsia"/>
        </w:rPr>
        <w:t>重点指标</w:t>
      </w:r>
      <w:r>
        <w:rPr>
          <w:rFonts w:hint="eastAsia"/>
        </w:rPr>
        <w:t>-</w:t>
      </w:r>
      <w:r>
        <w:rPr>
          <w:rFonts w:hint="eastAsia"/>
        </w:rPr>
        <w:t>端到端质量满意度</w:t>
      </w:r>
      <w:r>
        <w:t>数据，对数据文件进行分析，比对数据文件名称、格式、类型、推送周期，分析完成且无异常，进入数据新增环节。分析失败，提示数据分析异常</w:t>
      </w:r>
      <w:r>
        <w:rPr>
          <w:rFonts w:hint="eastAsia"/>
        </w:rPr>
        <w:t>，再次核查确认数据。</w:t>
      </w:r>
    </w:p>
    <w:p w:rsidR="00513B86" w:rsidRPr="002B06C9" w:rsidRDefault="00513B86" w:rsidP="00513B86">
      <w:pPr>
        <w:pStyle w:val="6"/>
        <w:rPr>
          <w:b/>
          <w:bCs/>
          <w:i/>
          <w:iCs w:val="0"/>
        </w:rPr>
      </w:pPr>
      <w:bookmarkStart w:id="994" w:name="_Toc130154861"/>
      <w:r>
        <w:rPr>
          <w:rFonts w:hint="eastAsia"/>
        </w:rPr>
        <w:t>重点指标</w:t>
      </w:r>
      <w:r>
        <w:rPr>
          <w:rFonts w:hint="eastAsia"/>
        </w:rPr>
        <w:t>-</w:t>
      </w:r>
      <w:r>
        <w:rPr>
          <w:rFonts w:hint="eastAsia"/>
        </w:rPr>
        <w:t>端到端质量满意度</w:t>
      </w:r>
      <w:r w:rsidRPr="002B06C9">
        <w:rPr>
          <w:rFonts w:hint="eastAsia"/>
        </w:rPr>
        <w:t>数据新增</w:t>
      </w:r>
      <w:bookmarkEnd w:id="994"/>
    </w:p>
    <w:p w:rsidR="00513B86" w:rsidRPr="004707D4" w:rsidRDefault="00513B86" w:rsidP="00513B86">
      <w:pPr>
        <w:ind w:left="420" w:firstLine="480"/>
        <w:rPr>
          <w:rFonts w:ascii="宋体" w:hAnsi="宋体"/>
          <w:lang w:val="x-none"/>
        </w:rPr>
      </w:pPr>
      <w:r>
        <w:rPr>
          <w:rFonts w:hint="eastAsia"/>
        </w:rPr>
        <w:lastRenderedPageBreak/>
        <w:t>重点指标</w:t>
      </w:r>
      <w:r>
        <w:rPr>
          <w:rFonts w:hint="eastAsia"/>
        </w:rPr>
        <w:t>-</w:t>
      </w:r>
      <w:r>
        <w:rPr>
          <w:rFonts w:hint="eastAsia"/>
        </w:rPr>
        <w:t>端到端质量满意度</w:t>
      </w:r>
      <w:r>
        <w:t>数据新增功能，</w:t>
      </w:r>
      <w:r>
        <w:rPr>
          <w:rFonts w:hint="eastAsia"/>
        </w:rPr>
        <w:t>重点指标</w:t>
      </w:r>
      <w:r>
        <w:rPr>
          <w:rFonts w:hint="eastAsia"/>
        </w:rPr>
        <w:t>-</w:t>
      </w:r>
      <w:r>
        <w:rPr>
          <w:rFonts w:hint="eastAsia"/>
        </w:rPr>
        <w:t>端到端质量满意度</w:t>
      </w:r>
      <w:r>
        <w:t>指标采集时，</w:t>
      </w:r>
      <w:r>
        <w:rPr>
          <w:rFonts w:hint="eastAsia"/>
        </w:rPr>
        <w:t>依据重点指标</w:t>
      </w:r>
      <w:r>
        <w:rPr>
          <w:rFonts w:hint="eastAsia"/>
        </w:rPr>
        <w:t>-</w:t>
      </w:r>
      <w:r>
        <w:rPr>
          <w:rFonts w:hint="eastAsia"/>
        </w:rPr>
        <w:t>端到端质量满意度</w:t>
      </w:r>
      <w:r>
        <w:t>计算规则</w:t>
      </w:r>
      <w:r>
        <w:rPr>
          <w:rFonts w:hint="eastAsia"/>
        </w:rPr>
        <w:t>，数据</w:t>
      </w:r>
      <w:r>
        <w:t>处理人员确认</w:t>
      </w:r>
      <w:r>
        <w:rPr>
          <w:rFonts w:hint="eastAsia"/>
        </w:rPr>
        <w:t>并</w:t>
      </w:r>
      <w:r>
        <w:t>比对原始数据，将原始的数据和指标数据</w:t>
      </w:r>
      <w:r>
        <w:rPr>
          <w:rFonts w:hint="eastAsia"/>
        </w:rPr>
        <w:t>对应的指标计算规则</w:t>
      </w:r>
      <w:r>
        <w:t>新增进系统库</w:t>
      </w:r>
      <w:r>
        <w:rPr>
          <w:rFonts w:hint="eastAsia"/>
        </w:rPr>
        <w:t>，</w:t>
      </w:r>
      <w:r>
        <w:t>并完成数据文件</w:t>
      </w:r>
      <w:r>
        <w:rPr>
          <w:rFonts w:hint="eastAsia"/>
        </w:rPr>
        <w:t>信息</w:t>
      </w:r>
      <w:r>
        <w:t>入库。</w:t>
      </w:r>
    </w:p>
    <w:p w:rsidR="00513B86" w:rsidRPr="00270D20" w:rsidRDefault="00513B86" w:rsidP="00513B86">
      <w:pPr>
        <w:pStyle w:val="6"/>
        <w:rPr>
          <w:rFonts w:ascii="宋体" w:hAnsi="宋体"/>
          <w:b/>
          <w:bCs/>
          <w:i/>
          <w:iCs w:val="0"/>
          <w:lang w:val="x-none" w:eastAsia="x-none"/>
        </w:rPr>
      </w:pPr>
      <w:bookmarkStart w:id="995" w:name="_Toc130154862"/>
      <w:r>
        <w:rPr>
          <w:rFonts w:hint="eastAsia"/>
        </w:rPr>
        <w:t>重点指标</w:t>
      </w:r>
      <w:r>
        <w:rPr>
          <w:rFonts w:hint="eastAsia"/>
        </w:rPr>
        <w:t>-</w:t>
      </w:r>
      <w:r>
        <w:rPr>
          <w:rFonts w:hint="eastAsia"/>
        </w:rPr>
        <w:t>端到端质量满意度</w:t>
      </w:r>
      <w:r>
        <w:rPr>
          <w:rFonts w:ascii="宋体" w:hAnsi="宋体" w:hint="eastAsia"/>
          <w:lang w:val="x-none"/>
        </w:rPr>
        <w:t>数</w:t>
      </w:r>
      <w:r w:rsidRPr="005170E3">
        <w:rPr>
          <w:rFonts w:ascii="宋体" w:hAnsi="宋体" w:hint="eastAsia"/>
          <w:lang w:val="x-none"/>
        </w:rPr>
        <w:t>据校验</w:t>
      </w:r>
      <w:bookmarkEnd w:id="995"/>
    </w:p>
    <w:p w:rsidR="00513B86" w:rsidRPr="00DB19FB" w:rsidRDefault="00513B86" w:rsidP="00513B86">
      <w:pPr>
        <w:ind w:left="420" w:firstLine="480"/>
        <w:jc w:val="both"/>
        <w:rPr>
          <w:rFonts w:ascii="宋体" w:hAnsi="宋体"/>
          <w:lang w:val="x-none"/>
        </w:rPr>
      </w:pPr>
      <w:r>
        <w:t>数据处理人员新增</w:t>
      </w:r>
      <w:r>
        <w:rPr>
          <w:rFonts w:hint="eastAsia"/>
        </w:rPr>
        <w:t>重点指标</w:t>
      </w:r>
      <w:r>
        <w:rPr>
          <w:rFonts w:hint="eastAsia"/>
        </w:rPr>
        <w:t>-</w:t>
      </w:r>
      <w:r>
        <w:rPr>
          <w:rFonts w:hint="eastAsia"/>
        </w:rPr>
        <w:t>端到端质量满意度</w:t>
      </w:r>
      <w:r>
        <w:rPr>
          <w:rFonts w:ascii="宋体" w:hAnsi="宋体" w:hint="eastAsia"/>
          <w:lang w:val="x-none"/>
        </w:rPr>
        <w:t>数据</w:t>
      </w:r>
      <w:r>
        <w:t>后，系统会对新增数据的名称</w:t>
      </w:r>
      <w:r>
        <w:rPr>
          <w:rFonts w:hint="eastAsia"/>
        </w:rPr>
        <w:t>、取数口径、数据文件类型、文件编码、调用参数等信息进行校验，判断</w:t>
      </w:r>
      <w:r>
        <w:t>系统中是否已经存在了相同的数据，如存在，则系统提示数据已经存在，并且不允许继续进行后续数据的处理。</w:t>
      </w:r>
    </w:p>
    <w:p w:rsidR="00513B86" w:rsidRPr="00DB19FB" w:rsidRDefault="00513B86" w:rsidP="00513B86">
      <w:pPr>
        <w:pStyle w:val="6"/>
        <w:rPr>
          <w:rFonts w:ascii="宋体" w:hAnsi="宋体"/>
          <w:b/>
          <w:bCs/>
          <w:i/>
          <w:iCs w:val="0"/>
          <w:lang w:val="x-none" w:eastAsia="x-none"/>
        </w:rPr>
      </w:pPr>
      <w:bookmarkStart w:id="996" w:name="_Toc130154863"/>
      <w:r>
        <w:rPr>
          <w:rFonts w:hint="eastAsia"/>
        </w:rPr>
        <w:t>重点指标</w:t>
      </w:r>
      <w:r>
        <w:rPr>
          <w:rFonts w:hint="eastAsia"/>
        </w:rPr>
        <w:t>-</w:t>
      </w:r>
      <w:r>
        <w:rPr>
          <w:rFonts w:hint="eastAsia"/>
        </w:rPr>
        <w:t>端到端质量满意度</w:t>
      </w:r>
      <w:r w:rsidRPr="00DB19FB">
        <w:rPr>
          <w:rFonts w:ascii="宋体" w:hAnsi="宋体" w:hint="eastAsia"/>
          <w:lang w:val="x-none"/>
        </w:rPr>
        <w:t>数据</w:t>
      </w:r>
      <w:r>
        <w:rPr>
          <w:rFonts w:ascii="宋体" w:hAnsi="宋体" w:hint="eastAsia"/>
          <w:lang w:val="x-none"/>
        </w:rPr>
        <w:t>计算</w:t>
      </w:r>
      <w:bookmarkEnd w:id="996"/>
    </w:p>
    <w:p w:rsidR="00513B86" w:rsidRPr="00DB19FB" w:rsidRDefault="00513B86" w:rsidP="00513B86">
      <w:pPr>
        <w:ind w:left="420" w:firstLine="480"/>
        <w:rPr>
          <w:rFonts w:ascii="宋体" w:hAnsi="宋体"/>
          <w:lang w:val="x-none"/>
        </w:rPr>
      </w:pPr>
      <w:r>
        <w:rPr>
          <w:rFonts w:hint="eastAsia"/>
        </w:rPr>
        <w:t>重点指标</w:t>
      </w:r>
      <w:r>
        <w:rPr>
          <w:rFonts w:hint="eastAsia"/>
        </w:rPr>
        <w:t>-</w:t>
      </w:r>
      <w:r>
        <w:rPr>
          <w:rFonts w:hint="eastAsia"/>
        </w:rPr>
        <w:t>端到端质量满意度数据</w:t>
      </w:r>
      <w:r w:rsidRPr="00DB19FB">
        <w:rPr>
          <w:rFonts w:ascii="宋体" w:hAnsi="宋体" w:hint="eastAsia"/>
          <w:lang w:val="x-none"/>
        </w:rPr>
        <w:t>解析</w:t>
      </w:r>
      <w:r>
        <w:rPr>
          <w:rFonts w:hint="eastAsia"/>
        </w:rPr>
        <w:t>成功，根据重点指标</w:t>
      </w:r>
      <w:r>
        <w:rPr>
          <w:rFonts w:hint="eastAsia"/>
        </w:rPr>
        <w:t>-</w:t>
      </w:r>
      <w:r>
        <w:rPr>
          <w:rFonts w:hint="eastAsia"/>
        </w:rPr>
        <w:t>端到端质量满意度</w:t>
      </w:r>
      <w:r w:rsidRPr="00DB19FB">
        <w:rPr>
          <w:rFonts w:hint="eastAsia"/>
        </w:rPr>
        <w:t>指标</w:t>
      </w:r>
      <w:r>
        <w:rPr>
          <w:rFonts w:hint="eastAsia"/>
        </w:rPr>
        <w:t>计算规则，</w:t>
      </w:r>
      <w:r>
        <w:rPr>
          <w:rFonts w:ascii="宋体" w:hAnsi="宋体" w:hint="eastAsia"/>
          <w:lang w:val="x-none"/>
        </w:rPr>
        <w:t>匹配对应的</w:t>
      </w:r>
      <w:r w:rsidRPr="00DB19FB">
        <w:rPr>
          <w:rFonts w:ascii="宋体" w:hAnsi="宋体" w:hint="eastAsia"/>
          <w:lang w:val="x-none"/>
        </w:rPr>
        <w:t>地市、区县编码值</w:t>
      </w:r>
      <w:r>
        <w:rPr>
          <w:rFonts w:ascii="宋体" w:hAnsi="宋体" w:hint="eastAsia"/>
          <w:lang w:val="x-none"/>
        </w:rPr>
        <w:t>并</w:t>
      </w:r>
      <w:r w:rsidRPr="00DB19FB">
        <w:rPr>
          <w:rFonts w:ascii="宋体" w:hAnsi="宋体" w:hint="eastAsia"/>
          <w:lang w:val="x-none"/>
        </w:rPr>
        <w:t>对</w:t>
      </w:r>
      <w:r>
        <w:rPr>
          <w:rFonts w:ascii="宋体" w:hAnsi="宋体" w:hint="eastAsia"/>
          <w:lang w:val="x-none"/>
        </w:rPr>
        <w:t>指标</w:t>
      </w:r>
      <w:r w:rsidRPr="00DB19FB">
        <w:rPr>
          <w:rFonts w:ascii="宋体" w:hAnsi="宋体" w:hint="eastAsia"/>
          <w:lang w:val="x-none"/>
        </w:rPr>
        <w:t>数据进行关联</w:t>
      </w:r>
      <w:r>
        <w:rPr>
          <w:rFonts w:hint="eastAsia"/>
        </w:rPr>
        <w:t>，输出当月重点指标</w:t>
      </w:r>
      <w:r>
        <w:rPr>
          <w:rFonts w:hint="eastAsia"/>
        </w:rPr>
        <w:t>-</w:t>
      </w:r>
      <w:r>
        <w:rPr>
          <w:rFonts w:hint="eastAsia"/>
        </w:rPr>
        <w:t>端到端质量满意度数据。</w:t>
      </w:r>
    </w:p>
    <w:p w:rsidR="00513B86" w:rsidRPr="00DB19FB" w:rsidRDefault="00513B86" w:rsidP="00513B86">
      <w:pPr>
        <w:pStyle w:val="6"/>
        <w:rPr>
          <w:rFonts w:ascii="宋体" w:hAnsi="宋体"/>
          <w:b/>
          <w:bCs/>
          <w:i/>
          <w:iCs w:val="0"/>
          <w:lang w:val="x-none" w:eastAsia="x-none"/>
        </w:rPr>
      </w:pPr>
      <w:bookmarkStart w:id="997" w:name="_Toc130154864"/>
      <w:r>
        <w:rPr>
          <w:rFonts w:hint="eastAsia"/>
        </w:rPr>
        <w:t>重点指标</w:t>
      </w:r>
      <w:r>
        <w:rPr>
          <w:rFonts w:hint="eastAsia"/>
        </w:rPr>
        <w:t>-</w:t>
      </w:r>
      <w:r>
        <w:rPr>
          <w:rFonts w:hint="eastAsia"/>
        </w:rPr>
        <w:t>端到端质量满意度</w:t>
      </w:r>
      <w:r w:rsidRPr="00DB19FB">
        <w:rPr>
          <w:rFonts w:ascii="宋体" w:hAnsi="宋体" w:hint="eastAsia"/>
          <w:lang w:val="x-none"/>
        </w:rPr>
        <w:t>数据保存</w:t>
      </w:r>
      <w:bookmarkEnd w:id="997"/>
    </w:p>
    <w:p w:rsidR="00513B86" w:rsidRPr="00DB19FB" w:rsidRDefault="00513B86" w:rsidP="00513B86">
      <w:pPr>
        <w:ind w:left="420" w:firstLine="480"/>
        <w:rPr>
          <w:rFonts w:ascii="宋体" w:hAnsi="宋体"/>
          <w:lang w:val="x-none"/>
        </w:rPr>
      </w:pPr>
      <w:r>
        <w:rPr>
          <w:rFonts w:hint="eastAsia"/>
        </w:rPr>
        <w:t>重点指标</w:t>
      </w:r>
      <w:r>
        <w:rPr>
          <w:rFonts w:hint="eastAsia"/>
        </w:rPr>
        <w:t>-</w:t>
      </w:r>
      <w:r>
        <w:rPr>
          <w:rFonts w:hint="eastAsia"/>
        </w:rPr>
        <w:t>端到端质量满意度</w:t>
      </w:r>
      <w:r>
        <w:rPr>
          <w:rFonts w:ascii="宋体" w:hAnsi="宋体" w:hint="eastAsia"/>
          <w:lang w:val="x-none"/>
        </w:rPr>
        <w:t>数据</w:t>
      </w:r>
      <w:r w:rsidRPr="00DB19FB">
        <w:rPr>
          <w:rFonts w:ascii="宋体" w:hAnsi="宋体" w:hint="eastAsia"/>
          <w:lang w:val="x-none"/>
        </w:rPr>
        <w:t>关联完成</w:t>
      </w:r>
      <w:r>
        <w:rPr>
          <w:rFonts w:ascii="宋体" w:hAnsi="宋体" w:hint="eastAsia"/>
          <w:lang w:val="x-none"/>
        </w:rPr>
        <w:t>，</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513B86" w:rsidRPr="00DB19FB" w:rsidRDefault="00513B86" w:rsidP="00513B86">
      <w:pPr>
        <w:pStyle w:val="6"/>
        <w:rPr>
          <w:b/>
          <w:bCs/>
          <w:i/>
          <w:iCs w:val="0"/>
        </w:rPr>
      </w:pPr>
      <w:bookmarkStart w:id="998" w:name="_Toc130154865"/>
      <w:r w:rsidRPr="00DB19FB">
        <w:rPr>
          <w:rFonts w:hint="eastAsia"/>
        </w:rPr>
        <w:t>全省</w:t>
      </w:r>
      <w:r>
        <w:rPr>
          <w:rFonts w:hint="eastAsia"/>
        </w:rPr>
        <w:t>重点指标</w:t>
      </w:r>
      <w:r>
        <w:rPr>
          <w:rFonts w:hint="eastAsia"/>
        </w:rPr>
        <w:t>-</w:t>
      </w:r>
      <w:r>
        <w:rPr>
          <w:rFonts w:hint="eastAsia"/>
        </w:rPr>
        <w:t>端到端质量满意度数据查询</w:t>
      </w:r>
      <w:bookmarkEnd w:id="998"/>
    </w:p>
    <w:p w:rsidR="00513B86" w:rsidRDefault="00513B86" w:rsidP="00513B86">
      <w:pPr>
        <w:ind w:left="420" w:firstLine="480"/>
      </w:pPr>
      <w:r>
        <w:rPr>
          <w:rFonts w:ascii="宋体" w:hAnsi="宋体" w:hint="eastAsia"/>
          <w:lang w:val="x-none"/>
        </w:rPr>
        <w:t>输入G</w:t>
      </w:r>
      <w:r>
        <w:rPr>
          <w:rFonts w:ascii="宋体" w:hAnsi="宋体"/>
          <w:lang w:val="x-none"/>
        </w:rPr>
        <w:t>IS</w:t>
      </w:r>
      <w:r>
        <w:rPr>
          <w:rFonts w:ascii="宋体" w:hAnsi="宋体" w:hint="eastAsia"/>
          <w:lang w:val="x-none"/>
        </w:rPr>
        <w:t>信息、区域、</w:t>
      </w:r>
      <w:r w:rsidRPr="00DB19FB">
        <w:rPr>
          <w:rFonts w:ascii="宋体" w:hAnsi="宋体" w:hint="eastAsia"/>
          <w:lang w:val="x-none"/>
        </w:rPr>
        <w:t>时间</w:t>
      </w:r>
      <w:r>
        <w:rPr>
          <w:rFonts w:ascii="宋体" w:hAnsi="宋体" w:hint="eastAsia"/>
          <w:lang w:val="x-none"/>
        </w:rPr>
        <w:t>等查询信息，查询完成展示</w:t>
      </w:r>
      <w:r w:rsidRPr="00DB19FB">
        <w:rPr>
          <w:rFonts w:hint="eastAsia"/>
        </w:rPr>
        <w:t>全省</w:t>
      </w:r>
      <w:r>
        <w:rPr>
          <w:rFonts w:hint="eastAsia"/>
        </w:rPr>
        <w:t>重点指标</w:t>
      </w:r>
      <w:r>
        <w:rPr>
          <w:rFonts w:hint="eastAsia"/>
        </w:rPr>
        <w:t>-</w:t>
      </w:r>
      <w:r>
        <w:rPr>
          <w:rFonts w:hint="eastAsia"/>
        </w:rPr>
        <w:t>端到端质量满意度</w:t>
      </w:r>
      <w:r>
        <w:rPr>
          <w:rFonts w:ascii="宋体" w:hAnsi="宋体" w:hint="eastAsia"/>
          <w:lang w:val="x-none"/>
        </w:rPr>
        <w:t>数据结果</w:t>
      </w:r>
      <w:r w:rsidRPr="00DB19FB">
        <w:rPr>
          <w:rFonts w:hint="eastAsia"/>
        </w:rPr>
        <w:t>。</w:t>
      </w:r>
    </w:p>
    <w:p w:rsidR="00513B86" w:rsidRPr="00DB19FB" w:rsidRDefault="00513B86" w:rsidP="00513B86">
      <w:pPr>
        <w:pStyle w:val="6"/>
        <w:rPr>
          <w:b/>
          <w:bCs/>
          <w:i/>
          <w:iCs w:val="0"/>
        </w:rPr>
      </w:pPr>
      <w:bookmarkStart w:id="999" w:name="_Toc130154866"/>
      <w:r w:rsidRPr="00DB19FB">
        <w:rPr>
          <w:rFonts w:hint="eastAsia"/>
        </w:rPr>
        <w:t>区县</w:t>
      </w:r>
      <w:r>
        <w:rPr>
          <w:rFonts w:hint="eastAsia"/>
        </w:rPr>
        <w:t>重点指标</w:t>
      </w:r>
      <w:r>
        <w:rPr>
          <w:rFonts w:hint="eastAsia"/>
        </w:rPr>
        <w:t>-</w:t>
      </w:r>
      <w:r>
        <w:rPr>
          <w:rFonts w:hint="eastAsia"/>
        </w:rPr>
        <w:t>端到端质量满意度数据查询</w:t>
      </w:r>
      <w:bookmarkEnd w:id="999"/>
    </w:p>
    <w:p w:rsidR="00513B86" w:rsidRPr="00DB19FB" w:rsidRDefault="00513B86" w:rsidP="00513B86">
      <w:pPr>
        <w:ind w:left="420" w:firstLine="480"/>
        <w:rPr>
          <w:rFonts w:ascii="宋体" w:hAnsi="宋体"/>
          <w:lang w:val="x-none"/>
        </w:rPr>
      </w:pPr>
      <w:r w:rsidRPr="00DF78AA">
        <w:rPr>
          <w:rFonts w:ascii="宋体" w:hAnsi="宋体" w:hint="eastAsia"/>
          <w:lang w:val="x-none"/>
        </w:rPr>
        <w:t>综调人员登录综调中心，进入</w:t>
      </w:r>
      <w:r>
        <w:rPr>
          <w:rFonts w:ascii="宋体" w:hAnsi="宋体" w:hint="eastAsia"/>
          <w:lang w:val="x-none"/>
        </w:rPr>
        <w:t>业务专区</w:t>
      </w:r>
      <w:r w:rsidRPr="00DF78AA">
        <w:rPr>
          <w:rFonts w:ascii="宋体" w:hAnsi="宋体" w:hint="eastAsia"/>
          <w:lang w:val="x-none"/>
        </w:rPr>
        <w:t>管理模块，选择</w:t>
      </w:r>
      <w:r w:rsidRPr="00DB19FB">
        <w:rPr>
          <w:rFonts w:hint="eastAsia"/>
        </w:rPr>
        <w:t>全省</w:t>
      </w:r>
      <w:r>
        <w:rPr>
          <w:rFonts w:hint="eastAsia"/>
        </w:rPr>
        <w:t>重点指标</w:t>
      </w:r>
      <w:r w:rsidRPr="00DB19FB">
        <w:rPr>
          <w:rFonts w:hint="eastAsia"/>
        </w:rPr>
        <w:t>-</w:t>
      </w:r>
      <w:r>
        <w:rPr>
          <w:rFonts w:hint="eastAsia"/>
        </w:rPr>
        <w:t>增值业务</w:t>
      </w:r>
      <w:r w:rsidRPr="00DF78AA">
        <w:rPr>
          <w:rFonts w:ascii="宋体" w:hAnsi="宋体" w:hint="eastAsia"/>
          <w:lang w:val="x-none"/>
        </w:rPr>
        <w:t>界面，输入日期、查询后展示该指标区县的趋势图</w:t>
      </w:r>
      <w:r w:rsidRPr="00DB19FB">
        <w:rPr>
          <w:rFonts w:hint="eastAsia"/>
        </w:rPr>
        <w:t>。</w:t>
      </w:r>
    </w:p>
    <w:p w:rsidR="00513B86" w:rsidRPr="00DB19FB" w:rsidRDefault="00513B86" w:rsidP="00513B86">
      <w:pPr>
        <w:pStyle w:val="5"/>
      </w:pPr>
      <w:bookmarkStart w:id="1000" w:name="_Toc130154867"/>
      <w:r w:rsidRPr="00DB19FB">
        <w:rPr>
          <w:rFonts w:hint="eastAsia"/>
        </w:rPr>
        <w:t>重点指标-端到端质量</w:t>
      </w:r>
      <w:r>
        <w:rPr>
          <w:rFonts w:hint="eastAsia"/>
        </w:rPr>
        <w:t>DPI</w:t>
      </w:r>
      <w:r w:rsidRPr="00DB19FB">
        <w:rPr>
          <w:rFonts w:hint="eastAsia"/>
        </w:rPr>
        <w:t>满意度</w:t>
      </w:r>
      <w:r>
        <w:rPr>
          <w:rFonts w:hint="eastAsia"/>
        </w:rPr>
        <w:t>管理</w:t>
      </w:r>
      <w:bookmarkEnd w:id="1000"/>
    </w:p>
    <w:p w:rsidR="00513B86" w:rsidRPr="00A14368" w:rsidRDefault="00513B86" w:rsidP="00513B86">
      <w:pPr>
        <w:pStyle w:val="6"/>
        <w:rPr>
          <w:b/>
          <w:bCs/>
          <w:i/>
          <w:iCs w:val="0"/>
        </w:rPr>
      </w:pPr>
      <w:bookmarkStart w:id="1001" w:name="_Toc130154868"/>
      <w:r>
        <w:rPr>
          <w:rFonts w:hint="eastAsia"/>
        </w:rPr>
        <w:lastRenderedPageBreak/>
        <w:t>重点指标</w:t>
      </w:r>
      <w:r>
        <w:rPr>
          <w:rFonts w:hint="eastAsia"/>
        </w:rPr>
        <w:t>-</w:t>
      </w:r>
      <w:r>
        <w:rPr>
          <w:rFonts w:hint="eastAsia"/>
        </w:rPr>
        <w:t>端到端质量</w:t>
      </w:r>
      <w:r>
        <w:rPr>
          <w:rFonts w:hint="eastAsia"/>
        </w:rPr>
        <w:t>DPI</w:t>
      </w:r>
      <w:r>
        <w:rPr>
          <w:rFonts w:hint="eastAsia"/>
        </w:rPr>
        <w:t>计算规则管理</w:t>
      </w:r>
      <w:bookmarkEnd w:id="1001"/>
    </w:p>
    <w:p w:rsidR="00513B86" w:rsidRPr="00706BDE" w:rsidRDefault="00513B86" w:rsidP="00513B86">
      <w:pPr>
        <w:ind w:left="420" w:firstLine="480"/>
      </w:pPr>
      <w:r>
        <w:t>根据</w:t>
      </w:r>
      <w:r>
        <w:rPr>
          <w:rFonts w:hint="eastAsia"/>
        </w:rPr>
        <w:t>重点指标</w:t>
      </w:r>
      <w:r w:rsidRPr="00DB19FB">
        <w:rPr>
          <w:rFonts w:hint="eastAsia"/>
        </w:rPr>
        <w:t>-</w:t>
      </w:r>
      <w:r>
        <w:rPr>
          <w:rFonts w:hint="eastAsia"/>
        </w:rPr>
        <w:t>增值业务变更</w:t>
      </w:r>
      <w:r>
        <w:t>指标说明文档，分析统计口径，将文字统计口径转化为口径数据，在系统中录入统计规则，并提供计算规则的增加、删除、修改功能</w:t>
      </w:r>
      <w:r>
        <w:rPr>
          <w:rFonts w:hint="eastAsia"/>
        </w:rPr>
        <w:t>，重点指标</w:t>
      </w:r>
      <w:r w:rsidRPr="00DB19FB">
        <w:rPr>
          <w:rFonts w:hint="eastAsia"/>
        </w:rPr>
        <w:t>-</w:t>
      </w:r>
      <w:r>
        <w:rPr>
          <w:rFonts w:hint="eastAsia"/>
        </w:rPr>
        <w:t>增值业务变更计算规则信息文件入库。</w:t>
      </w:r>
    </w:p>
    <w:p w:rsidR="00513B86" w:rsidRPr="00162339" w:rsidRDefault="00513B86" w:rsidP="00513B86">
      <w:pPr>
        <w:pStyle w:val="6"/>
        <w:rPr>
          <w:b/>
          <w:bCs/>
          <w:i/>
          <w:iCs w:val="0"/>
        </w:rPr>
      </w:pPr>
      <w:bookmarkStart w:id="1002" w:name="_Toc130154869"/>
      <w:r>
        <w:rPr>
          <w:rFonts w:hint="eastAsia"/>
        </w:rPr>
        <w:t>重点指标</w:t>
      </w:r>
      <w:r>
        <w:rPr>
          <w:rFonts w:hint="eastAsia"/>
        </w:rPr>
        <w:t>-</w:t>
      </w:r>
      <w:r>
        <w:rPr>
          <w:rFonts w:hint="eastAsia"/>
        </w:rPr>
        <w:t>端到端质量</w:t>
      </w:r>
      <w:r>
        <w:rPr>
          <w:rFonts w:hint="eastAsia"/>
        </w:rPr>
        <w:t>DPI</w:t>
      </w:r>
      <w:r w:rsidRPr="00162339">
        <w:rPr>
          <w:rFonts w:hint="eastAsia"/>
        </w:rPr>
        <w:t>分析</w:t>
      </w:r>
      <w:bookmarkEnd w:id="1002"/>
    </w:p>
    <w:p w:rsidR="00513B86" w:rsidRPr="0088147F" w:rsidRDefault="00513B86" w:rsidP="00513B86">
      <w:pPr>
        <w:ind w:left="420" w:firstLine="480"/>
        <w:rPr>
          <w:rFonts w:ascii="宋体" w:hAnsi="宋体"/>
          <w:lang w:val="x-none"/>
        </w:rPr>
      </w:pPr>
      <w:r>
        <w:t>提取对端系统提供的</w:t>
      </w:r>
      <w:r>
        <w:rPr>
          <w:rFonts w:hint="eastAsia"/>
        </w:rPr>
        <w:t>重点指标</w:t>
      </w:r>
      <w:r>
        <w:rPr>
          <w:rFonts w:hint="eastAsia"/>
        </w:rPr>
        <w:t>-</w:t>
      </w:r>
      <w:r>
        <w:rPr>
          <w:rFonts w:hint="eastAsia"/>
        </w:rPr>
        <w:t>端到端质量</w:t>
      </w:r>
      <w:r>
        <w:rPr>
          <w:rFonts w:hint="eastAsia"/>
        </w:rPr>
        <w:t>DPI</w:t>
      </w:r>
      <w:r>
        <w:t>数据，对数据文件进行分析，比对数据文件名称、格式、类型、推送周期，分析完成且无异常，进入数据新增环节。分析失败，提示数据分析异常</w:t>
      </w:r>
      <w:r>
        <w:rPr>
          <w:rFonts w:hint="eastAsia"/>
        </w:rPr>
        <w:t>，再次核查确认数据。</w:t>
      </w:r>
    </w:p>
    <w:p w:rsidR="00513B86" w:rsidRPr="002B06C9" w:rsidRDefault="00513B86" w:rsidP="00513B86">
      <w:pPr>
        <w:pStyle w:val="6"/>
        <w:rPr>
          <w:b/>
          <w:bCs/>
          <w:i/>
          <w:iCs w:val="0"/>
        </w:rPr>
      </w:pPr>
      <w:bookmarkStart w:id="1003" w:name="_Toc130154870"/>
      <w:r>
        <w:rPr>
          <w:rFonts w:hint="eastAsia"/>
        </w:rPr>
        <w:t>重点指标</w:t>
      </w:r>
      <w:r>
        <w:rPr>
          <w:rFonts w:hint="eastAsia"/>
        </w:rPr>
        <w:t>-</w:t>
      </w:r>
      <w:r>
        <w:rPr>
          <w:rFonts w:hint="eastAsia"/>
        </w:rPr>
        <w:t>端到端质量</w:t>
      </w:r>
      <w:r>
        <w:rPr>
          <w:rFonts w:hint="eastAsia"/>
        </w:rPr>
        <w:t>DPI</w:t>
      </w:r>
      <w:r w:rsidRPr="002B06C9">
        <w:rPr>
          <w:rFonts w:hint="eastAsia"/>
        </w:rPr>
        <w:t>数据新增</w:t>
      </w:r>
      <w:bookmarkEnd w:id="1003"/>
    </w:p>
    <w:p w:rsidR="00513B86" w:rsidRPr="004707D4" w:rsidRDefault="00513B86" w:rsidP="00513B86">
      <w:pPr>
        <w:ind w:left="420" w:firstLine="480"/>
        <w:rPr>
          <w:rFonts w:ascii="宋体" w:hAnsi="宋体"/>
          <w:lang w:val="x-none"/>
        </w:rPr>
      </w:pPr>
      <w:r>
        <w:rPr>
          <w:rFonts w:hint="eastAsia"/>
        </w:rPr>
        <w:t>重点指标</w:t>
      </w:r>
      <w:r>
        <w:rPr>
          <w:rFonts w:hint="eastAsia"/>
        </w:rPr>
        <w:t>-</w:t>
      </w:r>
      <w:r>
        <w:rPr>
          <w:rFonts w:hint="eastAsia"/>
        </w:rPr>
        <w:t>端到端质量</w:t>
      </w:r>
      <w:r>
        <w:rPr>
          <w:rFonts w:hint="eastAsia"/>
        </w:rPr>
        <w:t>DPI</w:t>
      </w:r>
      <w:r>
        <w:t>数据新增功能，</w:t>
      </w:r>
      <w:r>
        <w:rPr>
          <w:rFonts w:hint="eastAsia"/>
        </w:rPr>
        <w:t>重点指标</w:t>
      </w:r>
      <w:r>
        <w:rPr>
          <w:rFonts w:hint="eastAsia"/>
        </w:rPr>
        <w:t>-</w:t>
      </w:r>
      <w:r>
        <w:rPr>
          <w:rFonts w:hint="eastAsia"/>
        </w:rPr>
        <w:t>端到端质量</w:t>
      </w:r>
      <w:r>
        <w:rPr>
          <w:rFonts w:hint="eastAsia"/>
        </w:rPr>
        <w:t>DPI</w:t>
      </w:r>
      <w:r>
        <w:t>指标采集时，</w:t>
      </w:r>
      <w:r>
        <w:rPr>
          <w:rFonts w:hint="eastAsia"/>
        </w:rPr>
        <w:t>依据重点指标</w:t>
      </w:r>
      <w:r>
        <w:rPr>
          <w:rFonts w:hint="eastAsia"/>
        </w:rPr>
        <w:t>-</w:t>
      </w:r>
      <w:r>
        <w:rPr>
          <w:rFonts w:hint="eastAsia"/>
        </w:rPr>
        <w:t>端到端质量</w:t>
      </w:r>
      <w:r>
        <w:rPr>
          <w:rFonts w:hint="eastAsia"/>
        </w:rPr>
        <w:t>DPI</w:t>
      </w:r>
      <w:r>
        <w:t>计算规则</w:t>
      </w:r>
      <w:r>
        <w:rPr>
          <w:rFonts w:hint="eastAsia"/>
        </w:rPr>
        <w:t>，数据</w:t>
      </w:r>
      <w:r>
        <w:t>处理人员确认</w:t>
      </w:r>
      <w:r>
        <w:rPr>
          <w:rFonts w:hint="eastAsia"/>
        </w:rPr>
        <w:t>并</w:t>
      </w:r>
      <w:r>
        <w:t>比对原始数据，将原始的数据和指标数据</w:t>
      </w:r>
      <w:r>
        <w:rPr>
          <w:rFonts w:hint="eastAsia"/>
        </w:rPr>
        <w:t>对应的指标计算规则</w:t>
      </w:r>
      <w:r>
        <w:t>新增进系统库</w:t>
      </w:r>
      <w:r>
        <w:rPr>
          <w:rFonts w:hint="eastAsia"/>
        </w:rPr>
        <w:t>，</w:t>
      </w:r>
      <w:r>
        <w:t>并完成数据文件</w:t>
      </w:r>
      <w:r>
        <w:rPr>
          <w:rFonts w:hint="eastAsia"/>
        </w:rPr>
        <w:t>信息</w:t>
      </w:r>
      <w:r>
        <w:t>入库。</w:t>
      </w:r>
    </w:p>
    <w:p w:rsidR="00513B86" w:rsidRPr="00270D20" w:rsidRDefault="00513B86" w:rsidP="00513B86">
      <w:pPr>
        <w:pStyle w:val="6"/>
        <w:rPr>
          <w:rFonts w:ascii="宋体" w:hAnsi="宋体"/>
          <w:b/>
          <w:bCs/>
          <w:i/>
          <w:iCs w:val="0"/>
          <w:lang w:val="x-none" w:eastAsia="x-none"/>
        </w:rPr>
      </w:pPr>
      <w:bookmarkStart w:id="1004" w:name="_Toc130154871"/>
      <w:r>
        <w:rPr>
          <w:rFonts w:hint="eastAsia"/>
        </w:rPr>
        <w:t>重点指标</w:t>
      </w:r>
      <w:r>
        <w:rPr>
          <w:rFonts w:hint="eastAsia"/>
        </w:rPr>
        <w:t>-</w:t>
      </w:r>
      <w:r>
        <w:rPr>
          <w:rFonts w:hint="eastAsia"/>
        </w:rPr>
        <w:t>端到端质量</w:t>
      </w:r>
      <w:r>
        <w:rPr>
          <w:rFonts w:hint="eastAsia"/>
        </w:rPr>
        <w:t>DPI</w:t>
      </w:r>
      <w:r>
        <w:rPr>
          <w:rFonts w:ascii="宋体" w:hAnsi="宋体" w:hint="eastAsia"/>
          <w:lang w:val="x-none"/>
        </w:rPr>
        <w:t>数</w:t>
      </w:r>
      <w:r w:rsidRPr="005170E3">
        <w:rPr>
          <w:rFonts w:ascii="宋体" w:hAnsi="宋体" w:hint="eastAsia"/>
          <w:lang w:val="x-none"/>
        </w:rPr>
        <w:t>据校验</w:t>
      </w:r>
      <w:bookmarkEnd w:id="1004"/>
    </w:p>
    <w:p w:rsidR="00513B86" w:rsidRPr="00DB19FB" w:rsidRDefault="00513B86" w:rsidP="00513B86">
      <w:pPr>
        <w:ind w:left="420" w:firstLine="480"/>
        <w:jc w:val="both"/>
        <w:rPr>
          <w:rFonts w:ascii="宋体" w:hAnsi="宋体"/>
          <w:lang w:val="x-none"/>
        </w:rPr>
      </w:pPr>
      <w:r>
        <w:t>数据处理人员新增</w:t>
      </w:r>
      <w:r>
        <w:rPr>
          <w:rFonts w:hint="eastAsia"/>
        </w:rPr>
        <w:t>重点指标</w:t>
      </w:r>
      <w:r>
        <w:rPr>
          <w:rFonts w:hint="eastAsia"/>
        </w:rPr>
        <w:t>-</w:t>
      </w:r>
      <w:r>
        <w:rPr>
          <w:rFonts w:hint="eastAsia"/>
        </w:rPr>
        <w:t>端到端质量</w:t>
      </w:r>
      <w:r>
        <w:rPr>
          <w:rFonts w:hint="eastAsia"/>
        </w:rPr>
        <w:t>DPI</w:t>
      </w:r>
      <w:r>
        <w:rPr>
          <w:rFonts w:ascii="宋体" w:hAnsi="宋体" w:hint="eastAsia"/>
          <w:lang w:val="x-none"/>
        </w:rPr>
        <w:t>数据</w:t>
      </w:r>
      <w:r>
        <w:t>后，系统会对新增数据的名称</w:t>
      </w:r>
      <w:r>
        <w:rPr>
          <w:rFonts w:hint="eastAsia"/>
        </w:rPr>
        <w:t>、取数口径、数据文件类型、文件编码、调用参数等信息进行校验，判断</w:t>
      </w:r>
      <w:r>
        <w:t>系统中是否已经存在了相同的数据，如存在，则系统提示数据已经存在，并且不允许继续进行后续数据的处理。</w:t>
      </w:r>
    </w:p>
    <w:p w:rsidR="00513B86" w:rsidRPr="00DB19FB" w:rsidRDefault="00513B86" w:rsidP="00513B86">
      <w:pPr>
        <w:pStyle w:val="6"/>
        <w:rPr>
          <w:rFonts w:ascii="宋体" w:hAnsi="宋体"/>
          <w:b/>
          <w:bCs/>
          <w:i/>
          <w:iCs w:val="0"/>
          <w:lang w:val="x-none" w:eastAsia="x-none"/>
        </w:rPr>
      </w:pPr>
      <w:bookmarkStart w:id="1005" w:name="_Toc130154872"/>
      <w:r>
        <w:rPr>
          <w:rFonts w:hint="eastAsia"/>
        </w:rPr>
        <w:t>重点指标</w:t>
      </w:r>
      <w:r>
        <w:rPr>
          <w:rFonts w:hint="eastAsia"/>
        </w:rPr>
        <w:t>-</w:t>
      </w:r>
      <w:r>
        <w:rPr>
          <w:rFonts w:hint="eastAsia"/>
        </w:rPr>
        <w:t>端到端质量</w:t>
      </w:r>
      <w:r>
        <w:rPr>
          <w:rFonts w:hint="eastAsia"/>
        </w:rPr>
        <w:t>DPI</w:t>
      </w:r>
      <w:r w:rsidRPr="00DB19FB">
        <w:rPr>
          <w:rFonts w:ascii="宋体" w:hAnsi="宋体" w:hint="eastAsia"/>
          <w:lang w:val="x-none"/>
        </w:rPr>
        <w:t>数据</w:t>
      </w:r>
      <w:r>
        <w:rPr>
          <w:rFonts w:ascii="宋体" w:hAnsi="宋体" w:hint="eastAsia"/>
          <w:lang w:val="x-none"/>
        </w:rPr>
        <w:t>计算</w:t>
      </w:r>
      <w:bookmarkEnd w:id="1005"/>
    </w:p>
    <w:p w:rsidR="00513B86" w:rsidRPr="00DB19FB" w:rsidRDefault="00513B86" w:rsidP="00513B86">
      <w:pPr>
        <w:ind w:left="420" w:firstLine="480"/>
        <w:rPr>
          <w:rFonts w:ascii="宋体" w:hAnsi="宋体"/>
          <w:lang w:val="x-none"/>
        </w:rPr>
      </w:pPr>
      <w:r>
        <w:rPr>
          <w:rFonts w:hint="eastAsia"/>
        </w:rPr>
        <w:t>重点指标</w:t>
      </w:r>
      <w:r>
        <w:rPr>
          <w:rFonts w:hint="eastAsia"/>
        </w:rPr>
        <w:t>-</w:t>
      </w:r>
      <w:r>
        <w:rPr>
          <w:rFonts w:hint="eastAsia"/>
        </w:rPr>
        <w:t>端到端质量</w:t>
      </w:r>
      <w:r>
        <w:rPr>
          <w:rFonts w:hint="eastAsia"/>
        </w:rPr>
        <w:t>DPI</w:t>
      </w:r>
      <w:r>
        <w:rPr>
          <w:rFonts w:hint="eastAsia"/>
        </w:rPr>
        <w:t>数据</w:t>
      </w:r>
      <w:r w:rsidRPr="00DB19FB">
        <w:rPr>
          <w:rFonts w:ascii="宋体" w:hAnsi="宋体" w:hint="eastAsia"/>
          <w:lang w:val="x-none"/>
        </w:rPr>
        <w:t>解析</w:t>
      </w:r>
      <w:r>
        <w:rPr>
          <w:rFonts w:hint="eastAsia"/>
        </w:rPr>
        <w:t>成功，根据重点指标</w:t>
      </w:r>
      <w:r>
        <w:rPr>
          <w:rFonts w:hint="eastAsia"/>
        </w:rPr>
        <w:t>-</w:t>
      </w:r>
      <w:r>
        <w:rPr>
          <w:rFonts w:hint="eastAsia"/>
        </w:rPr>
        <w:t>端到端质量</w:t>
      </w:r>
      <w:r>
        <w:rPr>
          <w:rFonts w:hint="eastAsia"/>
        </w:rPr>
        <w:t>DPI</w:t>
      </w:r>
      <w:r w:rsidRPr="00DB19FB">
        <w:rPr>
          <w:rFonts w:hint="eastAsia"/>
        </w:rPr>
        <w:t>指标</w:t>
      </w:r>
      <w:r>
        <w:rPr>
          <w:rFonts w:hint="eastAsia"/>
        </w:rPr>
        <w:t>计算规则，</w:t>
      </w:r>
      <w:r>
        <w:rPr>
          <w:rFonts w:ascii="宋体" w:hAnsi="宋体" w:hint="eastAsia"/>
          <w:lang w:val="x-none"/>
        </w:rPr>
        <w:t>匹配对应的</w:t>
      </w:r>
      <w:r w:rsidRPr="00DB19FB">
        <w:rPr>
          <w:rFonts w:ascii="宋体" w:hAnsi="宋体" w:hint="eastAsia"/>
          <w:lang w:val="x-none"/>
        </w:rPr>
        <w:t>地市、区县编码值</w:t>
      </w:r>
      <w:r>
        <w:rPr>
          <w:rFonts w:ascii="宋体" w:hAnsi="宋体" w:hint="eastAsia"/>
          <w:lang w:val="x-none"/>
        </w:rPr>
        <w:t>并</w:t>
      </w:r>
      <w:r w:rsidRPr="00DB19FB">
        <w:rPr>
          <w:rFonts w:ascii="宋体" w:hAnsi="宋体" w:hint="eastAsia"/>
          <w:lang w:val="x-none"/>
        </w:rPr>
        <w:t>对</w:t>
      </w:r>
      <w:r>
        <w:rPr>
          <w:rFonts w:ascii="宋体" w:hAnsi="宋体" w:hint="eastAsia"/>
          <w:lang w:val="x-none"/>
        </w:rPr>
        <w:t>指标</w:t>
      </w:r>
      <w:r w:rsidRPr="00DB19FB">
        <w:rPr>
          <w:rFonts w:ascii="宋体" w:hAnsi="宋体" w:hint="eastAsia"/>
          <w:lang w:val="x-none"/>
        </w:rPr>
        <w:t>数据进行关联</w:t>
      </w:r>
      <w:r>
        <w:rPr>
          <w:rFonts w:hint="eastAsia"/>
        </w:rPr>
        <w:t>，输出当月重点指标</w:t>
      </w:r>
      <w:r>
        <w:rPr>
          <w:rFonts w:hint="eastAsia"/>
        </w:rPr>
        <w:t>-</w:t>
      </w:r>
      <w:r>
        <w:rPr>
          <w:rFonts w:hint="eastAsia"/>
        </w:rPr>
        <w:t>端到端质量</w:t>
      </w:r>
      <w:r>
        <w:rPr>
          <w:rFonts w:hint="eastAsia"/>
        </w:rPr>
        <w:t>DPI</w:t>
      </w:r>
      <w:r>
        <w:rPr>
          <w:rFonts w:hint="eastAsia"/>
        </w:rPr>
        <w:t>数据。</w:t>
      </w:r>
    </w:p>
    <w:p w:rsidR="00513B86" w:rsidRPr="00DB19FB" w:rsidRDefault="00513B86" w:rsidP="00513B86">
      <w:pPr>
        <w:pStyle w:val="6"/>
        <w:rPr>
          <w:rFonts w:ascii="宋体" w:hAnsi="宋体"/>
          <w:b/>
          <w:bCs/>
          <w:i/>
          <w:iCs w:val="0"/>
          <w:lang w:val="x-none" w:eastAsia="x-none"/>
        </w:rPr>
      </w:pPr>
      <w:bookmarkStart w:id="1006" w:name="_Toc130154873"/>
      <w:r>
        <w:rPr>
          <w:rFonts w:hint="eastAsia"/>
        </w:rPr>
        <w:lastRenderedPageBreak/>
        <w:t>重点指标</w:t>
      </w:r>
      <w:r>
        <w:rPr>
          <w:rFonts w:hint="eastAsia"/>
        </w:rPr>
        <w:t>-</w:t>
      </w:r>
      <w:r>
        <w:rPr>
          <w:rFonts w:hint="eastAsia"/>
        </w:rPr>
        <w:t>端到端质量</w:t>
      </w:r>
      <w:r>
        <w:rPr>
          <w:rFonts w:hint="eastAsia"/>
        </w:rPr>
        <w:t>DPI</w:t>
      </w:r>
      <w:r w:rsidRPr="00DB19FB">
        <w:rPr>
          <w:rFonts w:ascii="宋体" w:hAnsi="宋体" w:hint="eastAsia"/>
          <w:lang w:val="x-none"/>
        </w:rPr>
        <w:t>数据保存</w:t>
      </w:r>
      <w:bookmarkEnd w:id="1006"/>
    </w:p>
    <w:p w:rsidR="00513B86" w:rsidRPr="00DB19FB" w:rsidRDefault="00513B86" w:rsidP="00513B86">
      <w:pPr>
        <w:ind w:left="420" w:firstLine="480"/>
        <w:rPr>
          <w:rFonts w:ascii="宋体" w:hAnsi="宋体"/>
          <w:lang w:val="x-none"/>
        </w:rPr>
      </w:pPr>
      <w:r>
        <w:rPr>
          <w:rFonts w:hint="eastAsia"/>
        </w:rPr>
        <w:t>重点指标</w:t>
      </w:r>
      <w:r>
        <w:rPr>
          <w:rFonts w:hint="eastAsia"/>
        </w:rPr>
        <w:t>-</w:t>
      </w:r>
      <w:r>
        <w:rPr>
          <w:rFonts w:hint="eastAsia"/>
        </w:rPr>
        <w:t>端到端质量</w:t>
      </w:r>
      <w:r>
        <w:rPr>
          <w:rFonts w:hint="eastAsia"/>
        </w:rPr>
        <w:t>DPI</w:t>
      </w:r>
      <w:r>
        <w:rPr>
          <w:rFonts w:ascii="宋体" w:hAnsi="宋体" w:hint="eastAsia"/>
          <w:lang w:val="x-none"/>
        </w:rPr>
        <w:t>数据</w:t>
      </w:r>
      <w:r w:rsidRPr="00DB19FB">
        <w:rPr>
          <w:rFonts w:ascii="宋体" w:hAnsi="宋体" w:hint="eastAsia"/>
          <w:lang w:val="x-none"/>
        </w:rPr>
        <w:t>关联完成</w:t>
      </w:r>
      <w:r>
        <w:rPr>
          <w:rFonts w:ascii="宋体" w:hAnsi="宋体" w:hint="eastAsia"/>
          <w:lang w:val="x-none"/>
        </w:rPr>
        <w:t>，</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513B86" w:rsidRPr="00DB19FB" w:rsidRDefault="00513B86" w:rsidP="00513B86">
      <w:pPr>
        <w:pStyle w:val="6"/>
        <w:rPr>
          <w:b/>
          <w:bCs/>
          <w:i/>
          <w:iCs w:val="0"/>
        </w:rPr>
      </w:pPr>
      <w:bookmarkStart w:id="1007" w:name="_Toc130154874"/>
      <w:r w:rsidRPr="00DB19FB">
        <w:rPr>
          <w:rFonts w:hint="eastAsia"/>
        </w:rPr>
        <w:t>全省</w:t>
      </w:r>
      <w:r>
        <w:rPr>
          <w:rFonts w:hint="eastAsia"/>
        </w:rPr>
        <w:t>重点指标</w:t>
      </w:r>
      <w:r>
        <w:rPr>
          <w:rFonts w:hint="eastAsia"/>
        </w:rPr>
        <w:t>-</w:t>
      </w:r>
      <w:r>
        <w:rPr>
          <w:rFonts w:hint="eastAsia"/>
        </w:rPr>
        <w:t>端到端质量</w:t>
      </w:r>
      <w:r>
        <w:rPr>
          <w:rFonts w:hint="eastAsia"/>
        </w:rPr>
        <w:t>DPI</w:t>
      </w:r>
      <w:r>
        <w:rPr>
          <w:rFonts w:hint="eastAsia"/>
        </w:rPr>
        <w:t>数据查询</w:t>
      </w:r>
      <w:bookmarkEnd w:id="1007"/>
    </w:p>
    <w:p w:rsidR="00513B86" w:rsidRDefault="00513B86" w:rsidP="00513B86">
      <w:pPr>
        <w:ind w:left="420" w:firstLine="480"/>
      </w:pPr>
      <w:r>
        <w:rPr>
          <w:rFonts w:ascii="宋体" w:hAnsi="宋体" w:hint="eastAsia"/>
          <w:lang w:val="x-none"/>
        </w:rPr>
        <w:t>输入G</w:t>
      </w:r>
      <w:r>
        <w:rPr>
          <w:rFonts w:ascii="宋体" w:hAnsi="宋体"/>
          <w:lang w:val="x-none"/>
        </w:rPr>
        <w:t>IS</w:t>
      </w:r>
      <w:r>
        <w:rPr>
          <w:rFonts w:ascii="宋体" w:hAnsi="宋体" w:hint="eastAsia"/>
          <w:lang w:val="x-none"/>
        </w:rPr>
        <w:t>信息、区域、</w:t>
      </w:r>
      <w:r w:rsidRPr="00DB19FB">
        <w:rPr>
          <w:rFonts w:ascii="宋体" w:hAnsi="宋体" w:hint="eastAsia"/>
          <w:lang w:val="x-none"/>
        </w:rPr>
        <w:t>时间</w:t>
      </w:r>
      <w:r>
        <w:rPr>
          <w:rFonts w:ascii="宋体" w:hAnsi="宋体" w:hint="eastAsia"/>
          <w:lang w:val="x-none"/>
        </w:rPr>
        <w:t>等查询信息，查询完成展示</w:t>
      </w:r>
      <w:r w:rsidRPr="00DB19FB">
        <w:rPr>
          <w:rFonts w:hint="eastAsia"/>
        </w:rPr>
        <w:t>全省</w:t>
      </w:r>
      <w:r>
        <w:rPr>
          <w:rFonts w:hint="eastAsia"/>
        </w:rPr>
        <w:t>重点指标</w:t>
      </w:r>
      <w:r>
        <w:rPr>
          <w:rFonts w:hint="eastAsia"/>
        </w:rPr>
        <w:t>-</w:t>
      </w:r>
      <w:r>
        <w:rPr>
          <w:rFonts w:hint="eastAsia"/>
        </w:rPr>
        <w:t>端到端质量</w:t>
      </w:r>
      <w:r>
        <w:rPr>
          <w:rFonts w:hint="eastAsia"/>
        </w:rPr>
        <w:t>DPI</w:t>
      </w:r>
      <w:r>
        <w:rPr>
          <w:rFonts w:ascii="宋体" w:hAnsi="宋体" w:hint="eastAsia"/>
          <w:lang w:val="x-none"/>
        </w:rPr>
        <w:t>数据结果</w:t>
      </w:r>
      <w:r w:rsidRPr="00DB19FB">
        <w:rPr>
          <w:rFonts w:hint="eastAsia"/>
        </w:rPr>
        <w:t>。</w:t>
      </w:r>
    </w:p>
    <w:p w:rsidR="00513B86" w:rsidRPr="00DB19FB" w:rsidRDefault="00513B86" w:rsidP="00513B86">
      <w:pPr>
        <w:pStyle w:val="6"/>
        <w:rPr>
          <w:b/>
          <w:bCs/>
          <w:i/>
          <w:iCs w:val="0"/>
        </w:rPr>
      </w:pPr>
      <w:bookmarkStart w:id="1008" w:name="_Toc130154875"/>
      <w:r w:rsidRPr="00DB19FB">
        <w:rPr>
          <w:rFonts w:hint="eastAsia"/>
        </w:rPr>
        <w:t>区县</w:t>
      </w:r>
      <w:r>
        <w:rPr>
          <w:rFonts w:hint="eastAsia"/>
        </w:rPr>
        <w:t>重点指标</w:t>
      </w:r>
      <w:r>
        <w:rPr>
          <w:rFonts w:hint="eastAsia"/>
        </w:rPr>
        <w:t>-</w:t>
      </w:r>
      <w:r>
        <w:rPr>
          <w:rFonts w:hint="eastAsia"/>
        </w:rPr>
        <w:t>端到端质量</w:t>
      </w:r>
      <w:r>
        <w:rPr>
          <w:rFonts w:hint="eastAsia"/>
        </w:rPr>
        <w:t>DPI</w:t>
      </w:r>
      <w:r>
        <w:rPr>
          <w:rFonts w:hint="eastAsia"/>
        </w:rPr>
        <w:t>数据查询</w:t>
      </w:r>
      <w:bookmarkEnd w:id="1008"/>
    </w:p>
    <w:p w:rsidR="00513B86" w:rsidRPr="00DB19FB" w:rsidRDefault="00513B86" w:rsidP="00513B86">
      <w:pPr>
        <w:ind w:left="420" w:firstLine="480"/>
        <w:rPr>
          <w:rFonts w:ascii="宋体" w:hAnsi="宋体"/>
          <w:lang w:val="x-none"/>
        </w:rPr>
      </w:pPr>
      <w:r w:rsidRPr="00DF78AA">
        <w:rPr>
          <w:rFonts w:ascii="宋体" w:hAnsi="宋体" w:hint="eastAsia"/>
          <w:lang w:val="x-none"/>
        </w:rPr>
        <w:t>综调人员登录综调中心，进入</w:t>
      </w:r>
      <w:r>
        <w:rPr>
          <w:rFonts w:ascii="宋体" w:hAnsi="宋体" w:hint="eastAsia"/>
          <w:lang w:val="x-none"/>
        </w:rPr>
        <w:t>业务专区</w:t>
      </w:r>
      <w:r w:rsidRPr="00DF78AA">
        <w:rPr>
          <w:rFonts w:ascii="宋体" w:hAnsi="宋体" w:hint="eastAsia"/>
          <w:lang w:val="x-none"/>
        </w:rPr>
        <w:t>管理模块，选择</w:t>
      </w:r>
      <w:r w:rsidRPr="00DB19FB">
        <w:rPr>
          <w:rFonts w:hint="eastAsia"/>
        </w:rPr>
        <w:t>全省</w:t>
      </w:r>
      <w:r>
        <w:rPr>
          <w:rFonts w:hint="eastAsia"/>
        </w:rPr>
        <w:t>重点指标</w:t>
      </w:r>
      <w:r w:rsidRPr="00DB19FB">
        <w:rPr>
          <w:rFonts w:hint="eastAsia"/>
        </w:rPr>
        <w:t>-</w:t>
      </w:r>
      <w:r>
        <w:rPr>
          <w:rFonts w:hint="eastAsia"/>
        </w:rPr>
        <w:t>增值业务</w:t>
      </w:r>
      <w:r w:rsidRPr="00DF78AA">
        <w:rPr>
          <w:rFonts w:ascii="宋体" w:hAnsi="宋体" w:hint="eastAsia"/>
          <w:lang w:val="x-none"/>
        </w:rPr>
        <w:t>界面，输入日期、查询后展示该指标区县的趋势图</w:t>
      </w:r>
      <w:r w:rsidRPr="00DB19FB">
        <w:rPr>
          <w:rFonts w:hint="eastAsia"/>
        </w:rPr>
        <w:t>。</w:t>
      </w:r>
    </w:p>
    <w:p w:rsidR="00513B86" w:rsidRPr="003B6C27" w:rsidRDefault="00513B86" w:rsidP="00513B86">
      <w:pPr>
        <w:ind w:left="420" w:firstLine="480"/>
        <w:rPr>
          <w:rFonts w:ascii="宋体" w:hAnsi="宋体"/>
          <w:lang w:val="x-none"/>
        </w:rPr>
      </w:pPr>
    </w:p>
    <w:p w:rsidR="00513B86" w:rsidRPr="00DB19FB" w:rsidRDefault="00513B86" w:rsidP="00513B86">
      <w:pPr>
        <w:pStyle w:val="5"/>
      </w:pPr>
      <w:bookmarkStart w:id="1009" w:name="_Toc130154876"/>
      <w:r w:rsidRPr="00DB19FB">
        <w:rPr>
          <w:rFonts w:hint="eastAsia"/>
        </w:rPr>
        <w:t>重点指标-网络指标覆盖率</w:t>
      </w:r>
      <w:r>
        <w:rPr>
          <w:rFonts w:hint="eastAsia"/>
        </w:rPr>
        <w:t>管理</w:t>
      </w:r>
      <w:bookmarkEnd w:id="1009"/>
    </w:p>
    <w:p w:rsidR="00513B86" w:rsidRPr="00A14368" w:rsidRDefault="00513B86" w:rsidP="00513B86">
      <w:pPr>
        <w:pStyle w:val="6"/>
        <w:rPr>
          <w:b/>
          <w:bCs/>
          <w:i/>
          <w:iCs w:val="0"/>
        </w:rPr>
      </w:pPr>
      <w:bookmarkStart w:id="1010" w:name="_Toc130154877"/>
      <w:r>
        <w:rPr>
          <w:rFonts w:hint="eastAsia"/>
        </w:rPr>
        <w:t>重点指标</w:t>
      </w:r>
      <w:r>
        <w:rPr>
          <w:rFonts w:hint="eastAsia"/>
        </w:rPr>
        <w:t>-</w:t>
      </w:r>
      <w:r>
        <w:rPr>
          <w:rFonts w:hint="eastAsia"/>
        </w:rPr>
        <w:t>网络指标覆盖率计算规则管理</w:t>
      </w:r>
      <w:bookmarkEnd w:id="1010"/>
    </w:p>
    <w:p w:rsidR="00513B86" w:rsidRPr="00706BDE" w:rsidRDefault="00513B86" w:rsidP="00513B86">
      <w:pPr>
        <w:ind w:left="420" w:firstLine="480"/>
      </w:pPr>
      <w:r>
        <w:t>根据</w:t>
      </w:r>
      <w:r>
        <w:rPr>
          <w:rFonts w:hint="eastAsia"/>
        </w:rPr>
        <w:t>重点指标</w:t>
      </w:r>
      <w:r w:rsidRPr="00DB19FB">
        <w:rPr>
          <w:rFonts w:hint="eastAsia"/>
        </w:rPr>
        <w:t>-</w:t>
      </w:r>
      <w:r>
        <w:rPr>
          <w:rFonts w:hint="eastAsia"/>
        </w:rPr>
        <w:t>增值业务变更</w:t>
      </w:r>
      <w:r>
        <w:t>指标说明文档，分析统计口径，将文字统计口径转化为口径数据，在系统中录入统计规则，并提供计算规则的增加、删除、修改功能</w:t>
      </w:r>
      <w:r>
        <w:rPr>
          <w:rFonts w:hint="eastAsia"/>
        </w:rPr>
        <w:t>，重点指标</w:t>
      </w:r>
      <w:r w:rsidRPr="00DB19FB">
        <w:rPr>
          <w:rFonts w:hint="eastAsia"/>
        </w:rPr>
        <w:t>-</w:t>
      </w:r>
      <w:r>
        <w:rPr>
          <w:rFonts w:hint="eastAsia"/>
        </w:rPr>
        <w:t>增值业务变更计算规则信息文件入库。</w:t>
      </w:r>
    </w:p>
    <w:p w:rsidR="00513B86" w:rsidRPr="00162339" w:rsidRDefault="00513B86" w:rsidP="00513B86">
      <w:pPr>
        <w:pStyle w:val="6"/>
        <w:rPr>
          <w:b/>
          <w:bCs/>
          <w:i/>
          <w:iCs w:val="0"/>
        </w:rPr>
      </w:pPr>
      <w:bookmarkStart w:id="1011" w:name="_Toc130154878"/>
      <w:r>
        <w:rPr>
          <w:rFonts w:hint="eastAsia"/>
        </w:rPr>
        <w:t>重点指标</w:t>
      </w:r>
      <w:r>
        <w:rPr>
          <w:rFonts w:hint="eastAsia"/>
        </w:rPr>
        <w:t>-</w:t>
      </w:r>
      <w:r>
        <w:rPr>
          <w:rFonts w:hint="eastAsia"/>
        </w:rPr>
        <w:t>网络指标覆盖率</w:t>
      </w:r>
      <w:r w:rsidRPr="00162339">
        <w:rPr>
          <w:rFonts w:hint="eastAsia"/>
        </w:rPr>
        <w:t>分析</w:t>
      </w:r>
      <w:bookmarkEnd w:id="1011"/>
    </w:p>
    <w:p w:rsidR="00513B86" w:rsidRPr="0088147F" w:rsidRDefault="00513B86" w:rsidP="00513B86">
      <w:pPr>
        <w:ind w:left="420" w:firstLine="480"/>
        <w:rPr>
          <w:rFonts w:ascii="宋体" w:hAnsi="宋体"/>
          <w:lang w:val="x-none"/>
        </w:rPr>
      </w:pPr>
      <w:r>
        <w:t>提取对端系统提供的</w:t>
      </w:r>
      <w:r>
        <w:rPr>
          <w:rFonts w:hint="eastAsia"/>
        </w:rPr>
        <w:t>重点指标</w:t>
      </w:r>
      <w:r>
        <w:rPr>
          <w:rFonts w:hint="eastAsia"/>
        </w:rPr>
        <w:t>-</w:t>
      </w:r>
      <w:r>
        <w:rPr>
          <w:rFonts w:hint="eastAsia"/>
        </w:rPr>
        <w:t>网络指标覆盖率</w:t>
      </w:r>
      <w:r>
        <w:t>数据，对数据文件进行分析，比对数据文件名称、格式、类型、推送周期，分析完成且无异常，进入数据新增环节。分析失败，提示数据分析异常</w:t>
      </w:r>
      <w:r>
        <w:rPr>
          <w:rFonts w:hint="eastAsia"/>
        </w:rPr>
        <w:t>，再次核查确认数据。</w:t>
      </w:r>
    </w:p>
    <w:p w:rsidR="00513B86" w:rsidRPr="002B06C9" w:rsidRDefault="00513B86" w:rsidP="00513B86">
      <w:pPr>
        <w:pStyle w:val="6"/>
        <w:rPr>
          <w:b/>
          <w:bCs/>
          <w:i/>
          <w:iCs w:val="0"/>
        </w:rPr>
      </w:pPr>
      <w:bookmarkStart w:id="1012" w:name="_Toc130154879"/>
      <w:r>
        <w:rPr>
          <w:rFonts w:hint="eastAsia"/>
        </w:rPr>
        <w:t>重点指标</w:t>
      </w:r>
      <w:r>
        <w:rPr>
          <w:rFonts w:hint="eastAsia"/>
        </w:rPr>
        <w:t>-</w:t>
      </w:r>
      <w:r>
        <w:rPr>
          <w:rFonts w:hint="eastAsia"/>
        </w:rPr>
        <w:t>网络指标覆盖率</w:t>
      </w:r>
      <w:r w:rsidRPr="002B06C9">
        <w:rPr>
          <w:rFonts w:hint="eastAsia"/>
        </w:rPr>
        <w:t>数据新增</w:t>
      </w:r>
      <w:bookmarkEnd w:id="1012"/>
    </w:p>
    <w:p w:rsidR="00513B86" w:rsidRPr="004707D4" w:rsidRDefault="00513B86" w:rsidP="00513B86">
      <w:pPr>
        <w:ind w:left="420" w:firstLine="480"/>
        <w:rPr>
          <w:rFonts w:ascii="宋体" w:hAnsi="宋体"/>
          <w:lang w:val="x-none"/>
        </w:rPr>
      </w:pPr>
      <w:r>
        <w:rPr>
          <w:rFonts w:hint="eastAsia"/>
        </w:rPr>
        <w:t>重点指标</w:t>
      </w:r>
      <w:r>
        <w:rPr>
          <w:rFonts w:hint="eastAsia"/>
        </w:rPr>
        <w:t>-</w:t>
      </w:r>
      <w:r>
        <w:rPr>
          <w:rFonts w:hint="eastAsia"/>
        </w:rPr>
        <w:t>网络指标覆盖率</w:t>
      </w:r>
      <w:r>
        <w:t>数据新增功能，</w:t>
      </w:r>
      <w:r>
        <w:rPr>
          <w:rFonts w:hint="eastAsia"/>
        </w:rPr>
        <w:t>重点指标</w:t>
      </w:r>
      <w:r>
        <w:rPr>
          <w:rFonts w:hint="eastAsia"/>
        </w:rPr>
        <w:t>-</w:t>
      </w:r>
      <w:r>
        <w:rPr>
          <w:rFonts w:hint="eastAsia"/>
        </w:rPr>
        <w:t>网络指标覆盖率</w:t>
      </w:r>
      <w:r>
        <w:t>指标采集时，</w:t>
      </w:r>
      <w:r>
        <w:rPr>
          <w:rFonts w:hint="eastAsia"/>
        </w:rPr>
        <w:t>依据重点指标</w:t>
      </w:r>
      <w:r>
        <w:rPr>
          <w:rFonts w:hint="eastAsia"/>
        </w:rPr>
        <w:t>-</w:t>
      </w:r>
      <w:r>
        <w:rPr>
          <w:rFonts w:hint="eastAsia"/>
        </w:rPr>
        <w:t>网络指标覆盖率</w:t>
      </w:r>
      <w:r>
        <w:t>计算规则</w:t>
      </w:r>
      <w:r>
        <w:rPr>
          <w:rFonts w:hint="eastAsia"/>
        </w:rPr>
        <w:t>，数据</w:t>
      </w:r>
      <w:r>
        <w:t>处理人员确认</w:t>
      </w:r>
      <w:r>
        <w:rPr>
          <w:rFonts w:hint="eastAsia"/>
        </w:rPr>
        <w:t>并</w:t>
      </w:r>
      <w:r>
        <w:t>比对</w:t>
      </w:r>
      <w:r>
        <w:lastRenderedPageBreak/>
        <w:t>原始数据，将原始的数据和指标数据</w:t>
      </w:r>
      <w:r>
        <w:rPr>
          <w:rFonts w:hint="eastAsia"/>
        </w:rPr>
        <w:t>对应的指标计算规则</w:t>
      </w:r>
      <w:r>
        <w:t>新增进系统库</w:t>
      </w:r>
      <w:r>
        <w:rPr>
          <w:rFonts w:hint="eastAsia"/>
        </w:rPr>
        <w:t>，</w:t>
      </w:r>
      <w:r>
        <w:t>并完成数据文件</w:t>
      </w:r>
      <w:r>
        <w:rPr>
          <w:rFonts w:hint="eastAsia"/>
        </w:rPr>
        <w:t>信息</w:t>
      </w:r>
      <w:r>
        <w:t>入库。</w:t>
      </w:r>
    </w:p>
    <w:p w:rsidR="00513B86" w:rsidRPr="00270D20" w:rsidRDefault="00513B86" w:rsidP="00513B86">
      <w:pPr>
        <w:pStyle w:val="6"/>
        <w:rPr>
          <w:rFonts w:ascii="宋体" w:hAnsi="宋体"/>
          <w:b/>
          <w:bCs/>
          <w:i/>
          <w:iCs w:val="0"/>
          <w:lang w:val="x-none" w:eastAsia="x-none"/>
        </w:rPr>
      </w:pPr>
      <w:bookmarkStart w:id="1013" w:name="_Toc130154880"/>
      <w:r>
        <w:rPr>
          <w:rFonts w:hint="eastAsia"/>
        </w:rPr>
        <w:t>重点指标</w:t>
      </w:r>
      <w:r>
        <w:rPr>
          <w:rFonts w:hint="eastAsia"/>
        </w:rPr>
        <w:t>-</w:t>
      </w:r>
      <w:r>
        <w:rPr>
          <w:rFonts w:hint="eastAsia"/>
        </w:rPr>
        <w:t>网络指标覆盖率</w:t>
      </w:r>
      <w:r>
        <w:rPr>
          <w:rFonts w:ascii="宋体" w:hAnsi="宋体" w:hint="eastAsia"/>
          <w:lang w:val="x-none"/>
        </w:rPr>
        <w:t>数</w:t>
      </w:r>
      <w:r w:rsidRPr="005170E3">
        <w:rPr>
          <w:rFonts w:ascii="宋体" w:hAnsi="宋体" w:hint="eastAsia"/>
          <w:lang w:val="x-none"/>
        </w:rPr>
        <w:t>据校验</w:t>
      </w:r>
      <w:bookmarkEnd w:id="1013"/>
    </w:p>
    <w:p w:rsidR="00513B86" w:rsidRPr="00DB19FB" w:rsidRDefault="00513B86" w:rsidP="00513B86">
      <w:pPr>
        <w:ind w:left="420" w:firstLine="480"/>
        <w:jc w:val="both"/>
        <w:rPr>
          <w:rFonts w:ascii="宋体" w:hAnsi="宋体"/>
          <w:lang w:val="x-none"/>
        </w:rPr>
      </w:pPr>
      <w:r>
        <w:t>数据处理人员新增</w:t>
      </w:r>
      <w:r>
        <w:rPr>
          <w:rFonts w:hint="eastAsia"/>
        </w:rPr>
        <w:t>重点指标</w:t>
      </w:r>
      <w:r>
        <w:rPr>
          <w:rFonts w:hint="eastAsia"/>
        </w:rPr>
        <w:t>-</w:t>
      </w:r>
      <w:r>
        <w:rPr>
          <w:rFonts w:hint="eastAsia"/>
        </w:rPr>
        <w:t>网络指标覆盖率</w:t>
      </w:r>
      <w:r>
        <w:rPr>
          <w:rFonts w:ascii="宋体" w:hAnsi="宋体" w:hint="eastAsia"/>
          <w:lang w:val="x-none"/>
        </w:rPr>
        <w:t>数据</w:t>
      </w:r>
      <w:r>
        <w:t>后，系统会对新增数据的名称</w:t>
      </w:r>
      <w:r>
        <w:rPr>
          <w:rFonts w:hint="eastAsia"/>
        </w:rPr>
        <w:t>、取数口径、数据文件类型、文件编码、调用参数等信息进行校验，判断</w:t>
      </w:r>
      <w:r>
        <w:t>系统中是否已经存在了相同的数据，如存在，则系统提示数据已经存在，并且不允许继续进行后续数据的处理。</w:t>
      </w:r>
    </w:p>
    <w:p w:rsidR="00513B86" w:rsidRPr="00DB19FB" w:rsidRDefault="00513B86" w:rsidP="00513B86">
      <w:pPr>
        <w:pStyle w:val="6"/>
        <w:rPr>
          <w:rFonts w:ascii="宋体" w:hAnsi="宋体"/>
          <w:b/>
          <w:bCs/>
          <w:i/>
          <w:iCs w:val="0"/>
          <w:lang w:val="x-none" w:eastAsia="x-none"/>
        </w:rPr>
      </w:pPr>
      <w:bookmarkStart w:id="1014" w:name="_Toc130154881"/>
      <w:r>
        <w:rPr>
          <w:rFonts w:hint="eastAsia"/>
        </w:rPr>
        <w:t>重点指标</w:t>
      </w:r>
      <w:r>
        <w:rPr>
          <w:rFonts w:hint="eastAsia"/>
        </w:rPr>
        <w:t>-</w:t>
      </w:r>
      <w:r>
        <w:rPr>
          <w:rFonts w:hint="eastAsia"/>
        </w:rPr>
        <w:t>网络指标覆盖率</w:t>
      </w:r>
      <w:r w:rsidRPr="00DB19FB">
        <w:rPr>
          <w:rFonts w:ascii="宋体" w:hAnsi="宋体" w:hint="eastAsia"/>
          <w:lang w:val="x-none"/>
        </w:rPr>
        <w:t>数据</w:t>
      </w:r>
      <w:r>
        <w:rPr>
          <w:rFonts w:ascii="宋体" w:hAnsi="宋体" w:hint="eastAsia"/>
          <w:lang w:val="x-none"/>
        </w:rPr>
        <w:t>计算</w:t>
      </w:r>
      <w:bookmarkEnd w:id="1014"/>
    </w:p>
    <w:p w:rsidR="00513B86" w:rsidRPr="00DB19FB" w:rsidRDefault="00513B86" w:rsidP="00513B86">
      <w:pPr>
        <w:ind w:left="420" w:firstLine="480"/>
        <w:rPr>
          <w:rFonts w:ascii="宋体" w:hAnsi="宋体"/>
          <w:lang w:val="x-none"/>
        </w:rPr>
      </w:pPr>
      <w:r>
        <w:rPr>
          <w:rFonts w:hint="eastAsia"/>
        </w:rPr>
        <w:t>重点指标</w:t>
      </w:r>
      <w:r>
        <w:rPr>
          <w:rFonts w:hint="eastAsia"/>
        </w:rPr>
        <w:t>-</w:t>
      </w:r>
      <w:r>
        <w:rPr>
          <w:rFonts w:hint="eastAsia"/>
        </w:rPr>
        <w:t>网络指标覆盖率数据</w:t>
      </w:r>
      <w:r w:rsidRPr="00DB19FB">
        <w:rPr>
          <w:rFonts w:ascii="宋体" w:hAnsi="宋体" w:hint="eastAsia"/>
          <w:lang w:val="x-none"/>
        </w:rPr>
        <w:t>解析</w:t>
      </w:r>
      <w:r>
        <w:rPr>
          <w:rFonts w:hint="eastAsia"/>
        </w:rPr>
        <w:t>成功，根据重点指标</w:t>
      </w:r>
      <w:r>
        <w:rPr>
          <w:rFonts w:hint="eastAsia"/>
        </w:rPr>
        <w:t>-</w:t>
      </w:r>
      <w:r>
        <w:rPr>
          <w:rFonts w:hint="eastAsia"/>
        </w:rPr>
        <w:t>网络指标覆盖率</w:t>
      </w:r>
      <w:r w:rsidRPr="00DB19FB">
        <w:rPr>
          <w:rFonts w:hint="eastAsia"/>
        </w:rPr>
        <w:t>指标</w:t>
      </w:r>
      <w:r>
        <w:rPr>
          <w:rFonts w:hint="eastAsia"/>
        </w:rPr>
        <w:t>计算规则，</w:t>
      </w:r>
      <w:r>
        <w:rPr>
          <w:rFonts w:ascii="宋体" w:hAnsi="宋体" w:hint="eastAsia"/>
          <w:lang w:val="x-none"/>
        </w:rPr>
        <w:t>匹配对应的</w:t>
      </w:r>
      <w:r w:rsidRPr="00DB19FB">
        <w:rPr>
          <w:rFonts w:ascii="宋体" w:hAnsi="宋体" w:hint="eastAsia"/>
          <w:lang w:val="x-none"/>
        </w:rPr>
        <w:t>地市、区县编码值</w:t>
      </w:r>
      <w:r>
        <w:rPr>
          <w:rFonts w:ascii="宋体" w:hAnsi="宋体" w:hint="eastAsia"/>
          <w:lang w:val="x-none"/>
        </w:rPr>
        <w:t>并</w:t>
      </w:r>
      <w:r w:rsidRPr="00DB19FB">
        <w:rPr>
          <w:rFonts w:ascii="宋体" w:hAnsi="宋体" w:hint="eastAsia"/>
          <w:lang w:val="x-none"/>
        </w:rPr>
        <w:t>对</w:t>
      </w:r>
      <w:r>
        <w:rPr>
          <w:rFonts w:ascii="宋体" w:hAnsi="宋体" w:hint="eastAsia"/>
          <w:lang w:val="x-none"/>
        </w:rPr>
        <w:t>指标</w:t>
      </w:r>
      <w:r w:rsidRPr="00DB19FB">
        <w:rPr>
          <w:rFonts w:ascii="宋体" w:hAnsi="宋体" w:hint="eastAsia"/>
          <w:lang w:val="x-none"/>
        </w:rPr>
        <w:t>数据进行关联</w:t>
      </w:r>
      <w:r>
        <w:rPr>
          <w:rFonts w:hint="eastAsia"/>
        </w:rPr>
        <w:t>，输出当月重点指标</w:t>
      </w:r>
      <w:r>
        <w:rPr>
          <w:rFonts w:hint="eastAsia"/>
        </w:rPr>
        <w:t>-</w:t>
      </w:r>
      <w:r>
        <w:rPr>
          <w:rFonts w:hint="eastAsia"/>
        </w:rPr>
        <w:t>网络指标覆盖率数据。</w:t>
      </w:r>
    </w:p>
    <w:p w:rsidR="00513B86" w:rsidRPr="00DB19FB" w:rsidRDefault="00513B86" w:rsidP="00513B86">
      <w:pPr>
        <w:pStyle w:val="6"/>
        <w:rPr>
          <w:rFonts w:ascii="宋体" w:hAnsi="宋体"/>
          <w:b/>
          <w:bCs/>
          <w:i/>
          <w:iCs w:val="0"/>
          <w:lang w:val="x-none" w:eastAsia="x-none"/>
        </w:rPr>
      </w:pPr>
      <w:bookmarkStart w:id="1015" w:name="_Toc130154882"/>
      <w:r>
        <w:rPr>
          <w:rFonts w:hint="eastAsia"/>
        </w:rPr>
        <w:t>重点指标</w:t>
      </w:r>
      <w:r>
        <w:rPr>
          <w:rFonts w:hint="eastAsia"/>
        </w:rPr>
        <w:t>-</w:t>
      </w:r>
      <w:r>
        <w:rPr>
          <w:rFonts w:hint="eastAsia"/>
        </w:rPr>
        <w:t>网络指标覆盖率</w:t>
      </w:r>
      <w:r w:rsidRPr="00DB19FB">
        <w:rPr>
          <w:rFonts w:ascii="宋体" w:hAnsi="宋体" w:hint="eastAsia"/>
          <w:lang w:val="x-none"/>
        </w:rPr>
        <w:t>数据保存</w:t>
      </w:r>
      <w:bookmarkEnd w:id="1015"/>
    </w:p>
    <w:p w:rsidR="00513B86" w:rsidRPr="00DB19FB" w:rsidRDefault="00513B86" w:rsidP="00513B86">
      <w:pPr>
        <w:ind w:left="420" w:firstLine="480"/>
        <w:rPr>
          <w:rFonts w:ascii="宋体" w:hAnsi="宋体"/>
          <w:lang w:val="x-none"/>
        </w:rPr>
      </w:pPr>
      <w:r>
        <w:rPr>
          <w:rFonts w:hint="eastAsia"/>
        </w:rPr>
        <w:t>重点指标</w:t>
      </w:r>
      <w:r>
        <w:rPr>
          <w:rFonts w:hint="eastAsia"/>
        </w:rPr>
        <w:t>-</w:t>
      </w:r>
      <w:r>
        <w:rPr>
          <w:rFonts w:hint="eastAsia"/>
        </w:rPr>
        <w:t>网络指标覆盖率</w:t>
      </w:r>
      <w:r>
        <w:rPr>
          <w:rFonts w:ascii="宋体" w:hAnsi="宋体" w:hint="eastAsia"/>
          <w:lang w:val="x-none"/>
        </w:rPr>
        <w:t>数据</w:t>
      </w:r>
      <w:r w:rsidRPr="00DB19FB">
        <w:rPr>
          <w:rFonts w:ascii="宋体" w:hAnsi="宋体" w:hint="eastAsia"/>
          <w:lang w:val="x-none"/>
        </w:rPr>
        <w:t>关联完成</w:t>
      </w:r>
      <w:r>
        <w:rPr>
          <w:rFonts w:ascii="宋体" w:hAnsi="宋体" w:hint="eastAsia"/>
          <w:lang w:val="x-none"/>
        </w:rPr>
        <w:t>，</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513B86" w:rsidRPr="00DB19FB" w:rsidRDefault="00513B86" w:rsidP="00513B86">
      <w:pPr>
        <w:pStyle w:val="6"/>
        <w:rPr>
          <w:b/>
          <w:bCs/>
          <w:i/>
          <w:iCs w:val="0"/>
        </w:rPr>
      </w:pPr>
      <w:bookmarkStart w:id="1016" w:name="_Toc130154883"/>
      <w:r w:rsidRPr="00DB19FB">
        <w:rPr>
          <w:rFonts w:hint="eastAsia"/>
        </w:rPr>
        <w:t>全省</w:t>
      </w:r>
      <w:r>
        <w:rPr>
          <w:rFonts w:hint="eastAsia"/>
        </w:rPr>
        <w:t>重点指标</w:t>
      </w:r>
      <w:r>
        <w:rPr>
          <w:rFonts w:hint="eastAsia"/>
        </w:rPr>
        <w:t>-</w:t>
      </w:r>
      <w:r>
        <w:rPr>
          <w:rFonts w:hint="eastAsia"/>
        </w:rPr>
        <w:t>网络指标覆盖率数据查询</w:t>
      </w:r>
      <w:bookmarkEnd w:id="1016"/>
    </w:p>
    <w:p w:rsidR="00513B86" w:rsidRDefault="00513B86" w:rsidP="00513B86">
      <w:pPr>
        <w:ind w:left="420" w:firstLine="480"/>
      </w:pPr>
      <w:r>
        <w:rPr>
          <w:rFonts w:ascii="宋体" w:hAnsi="宋体" w:hint="eastAsia"/>
          <w:lang w:val="x-none"/>
        </w:rPr>
        <w:t>输入G</w:t>
      </w:r>
      <w:r>
        <w:rPr>
          <w:rFonts w:ascii="宋体" w:hAnsi="宋体"/>
          <w:lang w:val="x-none"/>
        </w:rPr>
        <w:t>IS</w:t>
      </w:r>
      <w:r>
        <w:rPr>
          <w:rFonts w:ascii="宋体" w:hAnsi="宋体" w:hint="eastAsia"/>
          <w:lang w:val="x-none"/>
        </w:rPr>
        <w:t>信息、区域、</w:t>
      </w:r>
      <w:r w:rsidRPr="00DB19FB">
        <w:rPr>
          <w:rFonts w:ascii="宋体" w:hAnsi="宋体" w:hint="eastAsia"/>
          <w:lang w:val="x-none"/>
        </w:rPr>
        <w:t>时间</w:t>
      </w:r>
      <w:r>
        <w:rPr>
          <w:rFonts w:ascii="宋体" w:hAnsi="宋体" w:hint="eastAsia"/>
          <w:lang w:val="x-none"/>
        </w:rPr>
        <w:t>等查询信息，查询完成展示</w:t>
      </w:r>
      <w:r w:rsidRPr="00DB19FB">
        <w:rPr>
          <w:rFonts w:hint="eastAsia"/>
        </w:rPr>
        <w:t>全省</w:t>
      </w:r>
      <w:r>
        <w:rPr>
          <w:rFonts w:hint="eastAsia"/>
        </w:rPr>
        <w:t>重点指标</w:t>
      </w:r>
      <w:r>
        <w:rPr>
          <w:rFonts w:hint="eastAsia"/>
        </w:rPr>
        <w:t>-</w:t>
      </w:r>
      <w:r>
        <w:rPr>
          <w:rFonts w:hint="eastAsia"/>
        </w:rPr>
        <w:t>网络指标覆盖率</w:t>
      </w:r>
      <w:r>
        <w:rPr>
          <w:rFonts w:ascii="宋体" w:hAnsi="宋体" w:hint="eastAsia"/>
          <w:lang w:val="x-none"/>
        </w:rPr>
        <w:t>数据结果</w:t>
      </w:r>
      <w:r w:rsidRPr="00DB19FB">
        <w:rPr>
          <w:rFonts w:hint="eastAsia"/>
        </w:rPr>
        <w:t>。</w:t>
      </w:r>
    </w:p>
    <w:p w:rsidR="00513B86" w:rsidRPr="00DB19FB" w:rsidRDefault="00513B86" w:rsidP="00513B86">
      <w:pPr>
        <w:pStyle w:val="6"/>
        <w:rPr>
          <w:b/>
          <w:bCs/>
          <w:i/>
          <w:iCs w:val="0"/>
        </w:rPr>
      </w:pPr>
      <w:bookmarkStart w:id="1017" w:name="_Toc130154884"/>
      <w:r w:rsidRPr="00DB19FB">
        <w:rPr>
          <w:rFonts w:hint="eastAsia"/>
        </w:rPr>
        <w:t>区县</w:t>
      </w:r>
      <w:r>
        <w:rPr>
          <w:rFonts w:hint="eastAsia"/>
        </w:rPr>
        <w:t>重点指标</w:t>
      </w:r>
      <w:r>
        <w:rPr>
          <w:rFonts w:hint="eastAsia"/>
        </w:rPr>
        <w:t>-</w:t>
      </w:r>
      <w:r>
        <w:rPr>
          <w:rFonts w:hint="eastAsia"/>
        </w:rPr>
        <w:t>网络指标覆盖率数据查询</w:t>
      </w:r>
      <w:bookmarkEnd w:id="1017"/>
    </w:p>
    <w:p w:rsidR="00513B86" w:rsidRPr="00DB19FB" w:rsidRDefault="00513B86" w:rsidP="00513B86">
      <w:pPr>
        <w:ind w:left="420" w:firstLine="480"/>
        <w:rPr>
          <w:rFonts w:ascii="宋体" w:hAnsi="宋体"/>
          <w:lang w:val="x-none"/>
        </w:rPr>
      </w:pPr>
      <w:r w:rsidRPr="00DF78AA">
        <w:rPr>
          <w:rFonts w:ascii="宋体" w:hAnsi="宋体" w:hint="eastAsia"/>
          <w:lang w:val="x-none"/>
        </w:rPr>
        <w:t>综调人员登录综调中心，进入</w:t>
      </w:r>
      <w:r>
        <w:rPr>
          <w:rFonts w:ascii="宋体" w:hAnsi="宋体" w:hint="eastAsia"/>
          <w:lang w:val="x-none"/>
        </w:rPr>
        <w:t>业务专区</w:t>
      </w:r>
      <w:r w:rsidRPr="00DF78AA">
        <w:rPr>
          <w:rFonts w:ascii="宋体" w:hAnsi="宋体" w:hint="eastAsia"/>
          <w:lang w:val="x-none"/>
        </w:rPr>
        <w:t>管理模块，选择</w:t>
      </w:r>
      <w:r w:rsidRPr="00DB19FB">
        <w:rPr>
          <w:rFonts w:hint="eastAsia"/>
        </w:rPr>
        <w:t>全省</w:t>
      </w:r>
      <w:r>
        <w:rPr>
          <w:rFonts w:hint="eastAsia"/>
        </w:rPr>
        <w:t>重点指标</w:t>
      </w:r>
      <w:r w:rsidRPr="00DB19FB">
        <w:rPr>
          <w:rFonts w:hint="eastAsia"/>
        </w:rPr>
        <w:t>-</w:t>
      </w:r>
      <w:r>
        <w:rPr>
          <w:rFonts w:hint="eastAsia"/>
        </w:rPr>
        <w:t>增值业务</w:t>
      </w:r>
      <w:r w:rsidRPr="00DF78AA">
        <w:rPr>
          <w:rFonts w:ascii="宋体" w:hAnsi="宋体" w:hint="eastAsia"/>
          <w:lang w:val="x-none"/>
        </w:rPr>
        <w:t>界面，输入日期、查询后展示该指标区县的趋势图</w:t>
      </w:r>
      <w:r w:rsidRPr="00DB19FB">
        <w:rPr>
          <w:rFonts w:hint="eastAsia"/>
        </w:rPr>
        <w:t>。</w:t>
      </w:r>
    </w:p>
    <w:p w:rsidR="00513B86" w:rsidRPr="00DB19FB" w:rsidRDefault="00513B86" w:rsidP="00513B86">
      <w:pPr>
        <w:pStyle w:val="5"/>
      </w:pPr>
      <w:bookmarkStart w:id="1018" w:name="_Toc130154885"/>
      <w:r w:rsidRPr="00DB19FB">
        <w:rPr>
          <w:rFonts w:hint="eastAsia"/>
        </w:rPr>
        <w:t>重点指标-网络指标接入率</w:t>
      </w:r>
      <w:r>
        <w:rPr>
          <w:rFonts w:hint="eastAsia"/>
        </w:rPr>
        <w:t>管理</w:t>
      </w:r>
      <w:bookmarkEnd w:id="1018"/>
    </w:p>
    <w:p w:rsidR="00513B86" w:rsidRPr="00A14368" w:rsidRDefault="00513B86" w:rsidP="00513B86">
      <w:pPr>
        <w:pStyle w:val="6"/>
        <w:rPr>
          <w:b/>
          <w:bCs/>
          <w:i/>
          <w:iCs w:val="0"/>
        </w:rPr>
      </w:pPr>
      <w:bookmarkStart w:id="1019" w:name="_Toc130154886"/>
      <w:r>
        <w:rPr>
          <w:rFonts w:hint="eastAsia"/>
        </w:rPr>
        <w:t>重点指标</w:t>
      </w:r>
      <w:r>
        <w:rPr>
          <w:rFonts w:hint="eastAsia"/>
        </w:rPr>
        <w:t>-</w:t>
      </w:r>
      <w:r>
        <w:rPr>
          <w:rFonts w:hint="eastAsia"/>
        </w:rPr>
        <w:t>网络指标接入率计算规则管理</w:t>
      </w:r>
      <w:bookmarkEnd w:id="1019"/>
    </w:p>
    <w:p w:rsidR="00513B86" w:rsidRPr="00706BDE" w:rsidRDefault="00513B86" w:rsidP="00513B86">
      <w:pPr>
        <w:ind w:left="420" w:firstLine="480"/>
      </w:pPr>
      <w:r>
        <w:lastRenderedPageBreak/>
        <w:t>根据</w:t>
      </w:r>
      <w:r>
        <w:rPr>
          <w:rFonts w:hint="eastAsia"/>
        </w:rPr>
        <w:t>重点指标</w:t>
      </w:r>
      <w:r w:rsidRPr="00DB19FB">
        <w:rPr>
          <w:rFonts w:hint="eastAsia"/>
        </w:rPr>
        <w:t>-</w:t>
      </w:r>
      <w:r>
        <w:rPr>
          <w:rFonts w:hint="eastAsia"/>
        </w:rPr>
        <w:t>增值业务变更</w:t>
      </w:r>
      <w:r>
        <w:t>指标说明文档，分析统计口径，将文字统计口径转化为口径数据，在系统中录入统计规则，并提供计算规则的增加、删除、修改功能</w:t>
      </w:r>
      <w:r>
        <w:rPr>
          <w:rFonts w:hint="eastAsia"/>
        </w:rPr>
        <w:t>，重点指标</w:t>
      </w:r>
      <w:r w:rsidRPr="00DB19FB">
        <w:rPr>
          <w:rFonts w:hint="eastAsia"/>
        </w:rPr>
        <w:t>-</w:t>
      </w:r>
      <w:r>
        <w:rPr>
          <w:rFonts w:hint="eastAsia"/>
        </w:rPr>
        <w:t>增值业务变更计算规则信息文件入库。</w:t>
      </w:r>
    </w:p>
    <w:p w:rsidR="00513B86" w:rsidRPr="00162339" w:rsidRDefault="00513B86" w:rsidP="00513B86">
      <w:pPr>
        <w:pStyle w:val="6"/>
        <w:rPr>
          <w:b/>
          <w:bCs/>
          <w:i/>
          <w:iCs w:val="0"/>
        </w:rPr>
      </w:pPr>
      <w:bookmarkStart w:id="1020" w:name="_Toc130154887"/>
      <w:r>
        <w:rPr>
          <w:rFonts w:hint="eastAsia"/>
        </w:rPr>
        <w:t>重点指标</w:t>
      </w:r>
      <w:r>
        <w:rPr>
          <w:rFonts w:hint="eastAsia"/>
        </w:rPr>
        <w:t>-</w:t>
      </w:r>
      <w:r>
        <w:rPr>
          <w:rFonts w:hint="eastAsia"/>
        </w:rPr>
        <w:t>网络指标接入率</w:t>
      </w:r>
      <w:r w:rsidRPr="00162339">
        <w:rPr>
          <w:rFonts w:hint="eastAsia"/>
        </w:rPr>
        <w:t>分析</w:t>
      </w:r>
      <w:bookmarkEnd w:id="1020"/>
    </w:p>
    <w:p w:rsidR="00513B86" w:rsidRPr="0088147F" w:rsidRDefault="00513B86" w:rsidP="00513B86">
      <w:pPr>
        <w:ind w:left="420" w:firstLine="480"/>
        <w:rPr>
          <w:rFonts w:ascii="宋体" w:hAnsi="宋体"/>
          <w:lang w:val="x-none"/>
        </w:rPr>
      </w:pPr>
      <w:r>
        <w:t>提取对端系统提供的</w:t>
      </w:r>
      <w:r>
        <w:rPr>
          <w:rFonts w:hint="eastAsia"/>
        </w:rPr>
        <w:t>重点指标</w:t>
      </w:r>
      <w:r>
        <w:rPr>
          <w:rFonts w:hint="eastAsia"/>
        </w:rPr>
        <w:t>-</w:t>
      </w:r>
      <w:r>
        <w:rPr>
          <w:rFonts w:hint="eastAsia"/>
        </w:rPr>
        <w:t>网络指标接入率</w:t>
      </w:r>
      <w:r>
        <w:t>数据，对数据文件进行分析，比对数据文件名称、格式、类型、推送周期，分析完成且无异常，进入数据新增环节。分析失败，提示数据分析异常</w:t>
      </w:r>
      <w:r>
        <w:rPr>
          <w:rFonts w:hint="eastAsia"/>
        </w:rPr>
        <w:t>，再次核查确认数据。</w:t>
      </w:r>
    </w:p>
    <w:p w:rsidR="00513B86" w:rsidRPr="002B06C9" w:rsidRDefault="00513B86" w:rsidP="00513B86">
      <w:pPr>
        <w:pStyle w:val="6"/>
        <w:rPr>
          <w:b/>
          <w:bCs/>
          <w:i/>
          <w:iCs w:val="0"/>
        </w:rPr>
      </w:pPr>
      <w:bookmarkStart w:id="1021" w:name="_Toc130154888"/>
      <w:r>
        <w:rPr>
          <w:rFonts w:hint="eastAsia"/>
        </w:rPr>
        <w:t>重点指标</w:t>
      </w:r>
      <w:r>
        <w:rPr>
          <w:rFonts w:hint="eastAsia"/>
        </w:rPr>
        <w:t>-</w:t>
      </w:r>
      <w:r>
        <w:rPr>
          <w:rFonts w:hint="eastAsia"/>
        </w:rPr>
        <w:t>网络指标接入率</w:t>
      </w:r>
      <w:r w:rsidRPr="002B06C9">
        <w:rPr>
          <w:rFonts w:hint="eastAsia"/>
        </w:rPr>
        <w:t>数据新增</w:t>
      </w:r>
      <w:bookmarkEnd w:id="1021"/>
    </w:p>
    <w:p w:rsidR="00513B86" w:rsidRPr="004707D4" w:rsidRDefault="00513B86" w:rsidP="00513B86">
      <w:pPr>
        <w:ind w:left="420" w:firstLine="480"/>
        <w:rPr>
          <w:rFonts w:ascii="宋体" w:hAnsi="宋体"/>
          <w:lang w:val="x-none"/>
        </w:rPr>
      </w:pPr>
      <w:r>
        <w:rPr>
          <w:rFonts w:hint="eastAsia"/>
        </w:rPr>
        <w:t>重点指标</w:t>
      </w:r>
      <w:r>
        <w:rPr>
          <w:rFonts w:hint="eastAsia"/>
        </w:rPr>
        <w:t>-</w:t>
      </w:r>
      <w:r>
        <w:rPr>
          <w:rFonts w:hint="eastAsia"/>
        </w:rPr>
        <w:t>网络指标接入率</w:t>
      </w:r>
      <w:r>
        <w:t>数据新增功能，</w:t>
      </w:r>
      <w:r>
        <w:rPr>
          <w:rFonts w:hint="eastAsia"/>
        </w:rPr>
        <w:t>重点指标</w:t>
      </w:r>
      <w:r>
        <w:rPr>
          <w:rFonts w:hint="eastAsia"/>
        </w:rPr>
        <w:t>-</w:t>
      </w:r>
      <w:r>
        <w:rPr>
          <w:rFonts w:hint="eastAsia"/>
        </w:rPr>
        <w:t>网络指标接入率</w:t>
      </w:r>
      <w:r>
        <w:t>指标采集时，</w:t>
      </w:r>
      <w:r>
        <w:rPr>
          <w:rFonts w:hint="eastAsia"/>
        </w:rPr>
        <w:t>依据重点指标</w:t>
      </w:r>
      <w:r>
        <w:rPr>
          <w:rFonts w:hint="eastAsia"/>
        </w:rPr>
        <w:t>-</w:t>
      </w:r>
      <w:r>
        <w:rPr>
          <w:rFonts w:hint="eastAsia"/>
        </w:rPr>
        <w:t>网络指标接入率</w:t>
      </w:r>
      <w:r>
        <w:t>计算规则</w:t>
      </w:r>
      <w:r>
        <w:rPr>
          <w:rFonts w:hint="eastAsia"/>
        </w:rPr>
        <w:t>，数据</w:t>
      </w:r>
      <w:r>
        <w:t>处理人员确认</w:t>
      </w:r>
      <w:r>
        <w:rPr>
          <w:rFonts w:hint="eastAsia"/>
        </w:rPr>
        <w:t>并</w:t>
      </w:r>
      <w:r>
        <w:t>比对原始数据，将原始的数据和指标数据</w:t>
      </w:r>
      <w:r>
        <w:rPr>
          <w:rFonts w:hint="eastAsia"/>
        </w:rPr>
        <w:t>对应的指标计算规则</w:t>
      </w:r>
      <w:r>
        <w:t>新增进系统库</w:t>
      </w:r>
      <w:r>
        <w:rPr>
          <w:rFonts w:hint="eastAsia"/>
        </w:rPr>
        <w:t>，</w:t>
      </w:r>
      <w:r>
        <w:t>并完成数据文件</w:t>
      </w:r>
      <w:r>
        <w:rPr>
          <w:rFonts w:hint="eastAsia"/>
        </w:rPr>
        <w:t>信息</w:t>
      </w:r>
      <w:r>
        <w:t>入库。</w:t>
      </w:r>
    </w:p>
    <w:p w:rsidR="00513B86" w:rsidRPr="00270D20" w:rsidRDefault="00513B86" w:rsidP="00513B86">
      <w:pPr>
        <w:pStyle w:val="6"/>
        <w:rPr>
          <w:rFonts w:ascii="宋体" w:hAnsi="宋体"/>
          <w:b/>
          <w:bCs/>
          <w:i/>
          <w:iCs w:val="0"/>
          <w:lang w:val="x-none" w:eastAsia="x-none"/>
        </w:rPr>
      </w:pPr>
      <w:bookmarkStart w:id="1022" w:name="_Toc130154889"/>
      <w:r>
        <w:rPr>
          <w:rFonts w:hint="eastAsia"/>
        </w:rPr>
        <w:t>重点指标</w:t>
      </w:r>
      <w:r>
        <w:rPr>
          <w:rFonts w:hint="eastAsia"/>
        </w:rPr>
        <w:t>-</w:t>
      </w:r>
      <w:r>
        <w:rPr>
          <w:rFonts w:hint="eastAsia"/>
        </w:rPr>
        <w:t>网络指标接入率</w:t>
      </w:r>
      <w:r>
        <w:rPr>
          <w:rFonts w:ascii="宋体" w:hAnsi="宋体" w:hint="eastAsia"/>
          <w:lang w:val="x-none"/>
        </w:rPr>
        <w:t>数</w:t>
      </w:r>
      <w:r w:rsidRPr="005170E3">
        <w:rPr>
          <w:rFonts w:ascii="宋体" w:hAnsi="宋体" w:hint="eastAsia"/>
          <w:lang w:val="x-none"/>
        </w:rPr>
        <w:t>据校验</w:t>
      </w:r>
      <w:bookmarkEnd w:id="1022"/>
    </w:p>
    <w:p w:rsidR="00513B86" w:rsidRPr="00DB19FB" w:rsidRDefault="00513B86" w:rsidP="00513B86">
      <w:pPr>
        <w:ind w:left="420" w:firstLine="480"/>
        <w:jc w:val="both"/>
        <w:rPr>
          <w:rFonts w:ascii="宋体" w:hAnsi="宋体"/>
          <w:lang w:val="x-none"/>
        </w:rPr>
      </w:pPr>
      <w:r>
        <w:t>数据处理人员新增</w:t>
      </w:r>
      <w:r>
        <w:rPr>
          <w:rFonts w:hint="eastAsia"/>
        </w:rPr>
        <w:t>重点指标</w:t>
      </w:r>
      <w:r>
        <w:rPr>
          <w:rFonts w:hint="eastAsia"/>
        </w:rPr>
        <w:t>-</w:t>
      </w:r>
      <w:r>
        <w:rPr>
          <w:rFonts w:hint="eastAsia"/>
        </w:rPr>
        <w:t>网络指标接入率</w:t>
      </w:r>
      <w:r>
        <w:rPr>
          <w:rFonts w:ascii="宋体" w:hAnsi="宋体" w:hint="eastAsia"/>
          <w:lang w:val="x-none"/>
        </w:rPr>
        <w:t>数据</w:t>
      </w:r>
      <w:r>
        <w:t>后，系统会对新增数据的名称</w:t>
      </w:r>
      <w:r>
        <w:rPr>
          <w:rFonts w:hint="eastAsia"/>
        </w:rPr>
        <w:t>、取数口径、数据文件类型、文件编码、调用参数等信息进行校验，判断</w:t>
      </w:r>
      <w:r>
        <w:t>系统中是否已经存在了相同的数据，如存在，则系统提示数据已经存在，并且不允许继续进行后续数据的处理。</w:t>
      </w:r>
    </w:p>
    <w:p w:rsidR="00513B86" w:rsidRPr="00DB19FB" w:rsidRDefault="00513B86" w:rsidP="00513B86">
      <w:pPr>
        <w:pStyle w:val="6"/>
        <w:rPr>
          <w:rFonts w:ascii="宋体" w:hAnsi="宋体"/>
          <w:b/>
          <w:bCs/>
          <w:i/>
          <w:iCs w:val="0"/>
          <w:lang w:val="x-none" w:eastAsia="x-none"/>
        </w:rPr>
      </w:pPr>
      <w:bookmarkStart w:id="1023" w:name="_Toc130154890"/>
      <w:r>
        <w:rPr>
          <w:rFonts w:hint="eastAsia"/>
        </w:rPr>
        <w:t>重点指标</w:t>
      </w:r>
      <w:r>
        <w:rPr>
          <w:rFonts w:hint="eastAsia"/>
        </w:rPr>
        <w:t>-</w:t>
      </w:r>
      <w:r>
        <w:rPr>
          <w:rFonts w:hint="eastAsia"/>
        </w:rPr>
        <w:t>网络指标接入率</w:t>
      </w:r>
      <w:r w:rsidRPr="00DB19FB">
        <w:rPr>
          <w:rFonts w:ascii="宋体" w:hAnsi="宋体" w:hint="eastAsia"/>
          <w:lang w:val="x-none"/>
        </w:rPr>
        <w:t>数据</w:t>
      </w:r>
      <w:r>
        <w:rPr>
          <w:rFonts w:ascii="宋体" w:hAnsi="宋体" w:hint="eastAsia"/>
          <w:lang w:val="x-none"/>
        </w:rPr>
        <w:t>计算</w:t>
      </w:r>
      <w:bookmarkEnd w:id="1023"/>
    </w:p>
    <w:p w:rsidR="00513B86" w:rsidRPr="00DB19FB" w:rsidRDefault="00513B86" w:rsidP="00513B86">
      <w:pPr>
        <w:ind w:left="420" w:firstLine="480"/>
        <w:rPr>
          <w:rFonts w:ascii="宋体" w:hAnsi="宋体"/>
          <w:lang w:val="x-none"/>
        </w:rPr>
      </w:pPr>
      <w:r>
        <w:rPr>
          <w:rFonts w:hint="eastAsia"/>
        </w:rPr>
        <w:t>重点指标</w:t>
      </w:r>
      <w:r>
        <w:rPr>
          <w:rFonts w:hint="eastAsia"/>
        </w:rPr>
        <w:t>-</w:t>
      </w:r>
      <w:r>
        <w:rPr>
          <w:rFonts w:hint="eastAsia"/>
        </w:rPr>
        <w:t>网络指标接入率数据</w:t>
      </w:r>
      <w:r w:rsidRPr="00DB19FB">
        <w:rPr>
          <w:rFonts w:ascii="宋体" w:hAnsi="宋体" w:hint="eastAsia"/>
          <w:lang w:val="x-none"/>
        </w:rPr>
        <w:t>解析</w:t>
      </w:r>
      <w:r>
        <w:rPr>
          <w:rFonts w:hint="eastAsia"/>
        </w:rPr>
        <w:t>成功，根据重点指标</w:t>
      </w:r>
      <w:r>
        <w:rPr>
          <w:rFonts w:hint="eastAsia"/>
        </w:rPr>
        <w:t>-</w:t>
      </w:r>
      <w:r>
        <w:rPr>
          <w:rFonts w:hint="eastAsia"/>
        </w:rPr>
        <w:t>网络指标接入率</w:t>
      </w:r>
      <w:r w:rsidRPr="00DB19FB">
        <w:rPr>
          <w:rFonts w:hint="eastAsia"/>
        </w:rPr>
        <w:t>指标</w:t>
      </w:r>
      <w:r>
        <w:rPr>
          <w:rFonts w:hint="eastAsia"/>
        </w:rPr>
        <w:t>计算规则，</w:t>
      </w:r>
      <w:r>
        <w:rPr>
          <w:rFonts w:ascii="宋体" w:hAnsi="宋体" w:hint="eastAsia"/>
          <w:lang w:val="x-none"/>
        </w:rPr>
        <w:t>匹配对应的</w:t>
      </w:r>
      <w:r w:rsidRPr="00DB19FB">
        <w:rPr>
          <w:rFonts w:ascii="宋体" w:hAnsi="宋体" w:hint="eastAsia"/>
          <w:lang w:val="x-none"/>
        </w:rPr>
        <w:t>地市、区县编码值</w:t>
      </w:r>
      <w:r>
        <w:rPr>
          <w:rFonts w:ascii="宋体" w:hAnsi="宋体" w:hint="eastAsia"/>
          <w:lang w:val="x-none"/>
        </w:rPr>
        <w:t>并</w:t>
      </w:r>
      <w:r w:rsidRPr="00DB19FB">
        <w:rPr>
          <w:rFonts w:ascii="宋体" w:hAnsi="宋体" w:hint="eastAsia"/>
          <w:lang w:val="x-none"/>
        </w:rPr>
        <w:t>对</w:t>
      </w:r>
      <w:r>
        <w:rPr>
          <w:rFonts w:ascii="宋体" w:hAnsi="宋体" w:hint="eastAsia"/>
          <w:lang w:val="x-none"/>
        </w:rPr>
        <w:t>指标</w:t>
      </w:r>
      <w:r w:rsidRPr="00DB19FB">
        <w:rPr>
          <w:rFonts w:ascii="宋体" w:hAnsi="宋体" w:hint="eastAsia"/>
          <w:lang w:val="x-none"/>
        </w:rPr>
        <w:t>数据进行关联</w:t>
      </w:r>
      <w:r>
        <w:rPr>
          <w:rFonts w:hint="eastAsia"/>
        </w:rPr>
        <w:t>，输出当月重点指标</w:t>
      </w:r>
      <w:r>
        <w:rPr>
          <w:rFonts w:hint="eastAsia"/>
        </w:rPr>
        <w:t>-</w:t>
      </w:r>
      <w:r>
        <w:rPr>
          <w:rFonts w:hint="eastAsia"/>
        </w:rPr>
        <w:t>网络指标接入率数据。</w:t>
      </w:r>
    </w:p>
    <w:p w:rsidR="00513B86" w:rsidRPr="00DB19FB" w:rsidRDefault="00513B86" w:rsidP="00513B86">
      <w:pPr>
        <w:pStyle w:val="6"/>
        <w:rPr>
          <w:rFonts w:ascii="宋体" w:hAnsi="宋体"/>
          <w:b/>
          <w:bCs/>
          <w:i/>
          <w:iCs w:val="0"/>
          <w:lang w:val="x-none" w:eastAsia="x-none"/>
        </w:rPr>
      </w:pPr>
      <w:bookmarkStart w:id="1024" w:name="_Toc130154891"/>
      <w:r>
        <w:rPr>
          <w:rFonts w:hint="eastAsia"/>
        </w:rPr>
        <w:t>重点指标</w:t>
      </w:r>
      <w:r>
        <w:rPr>
          <w:rFonts w:hint="eastAsia"/>
        </w:rPr>
        <w:t>-</w:t>
      </w:r>
      <w:r>
        <w:rPr>
          <w:rFonts w:hint="eastAsia"/>
        </w:rPr>
        <w:t>网络指标接入率</w:t>
      </w:r>
      <w:r w:rsidRPr="00DB19FB">
        <w:rPr>
          <w:rFonts w:ascii="宋体" w:hAnsi="宋体" w:hint="eastAsia"/>
          <w:lang w:val="x-none"/>
        </w:rPr>
        <w:t>数据保存</w:t>
      </w:r>
      <w:bookmarkEnd w:id="1024"/>
    </w:p>
    <w:p w:rsidR="00513B86" w:rsidRPr="00DB19FB" w:rsidRDefault="00513B86" w:rsidP="00513B86">
      <w:pPr>
        <w:ind w:left="420" w:firstLine="480"/>
        <w:rPr>
          <w:rFonts w:ascii="宋体" w:hAnsi="宋体"/>
          <w:lang w:val="x-none"/>
        </w:rPr>
      </w:pPr>
      <w:r>
        <w:rPr>
          <w:rFonts w:hint="eastAsia"/>
        </w:rPr>
        <w:lastRenderedPageBreak/>
        <w:t>重点指标</w:t>
      </w:r>
      <w:r>
        <w:rPr>
          <w:rFonts w:hint="eastAsia"/>
        </w:rPr>
        <w:t>-</w:t>
      </w:r>
      <w:r>
        <w:rPr>
          <w:rFonts w:hint="eastAsia"/>
        </w:rPr>
        <w:t>网络指标接入率</w:t>
      </w:r>
      <w:r>
        <w:rPr>
          <w:rFonts w:ascii="宋体" w:hAnsi="宋体" w:hint="eastAsia"/>
          <w:lang w:val="x-none"/>
        </w:rPr>
        <w:t>数据</w:t>
      </w:r>
      <w:r w:rsidRPr="00DB19FB">
        <w:rPr>
          <w:rFonts w:ascii="宋体" w:hAnsi="宋体" w:hint="eastAsia"/>
          <w:lang w:val="x-none"/>
        </w:rPr>
        <w:t>关联完成</w:t>
      </w:r>
      <w:r>
        <w:rPr>
          <w:rFonts w:ascii="宋体" w:hAnsi="宋体" w:hint="eastAsia"/>
          <w:lang w:val="x-none"/>
        </w:rPr>
        <w:t>，</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513B86" w:rsidRPr="00DB19FB" w:rsidRDefault="00513B86" w:rsidP="00513B86">
      <w:pPr>
        <w:pStyle w:val="6"/>
        <w:rPr>
          <w:b/>
          <w:bCs/>
          <w:i/>
          <w:iCs w:val="0"/>
        </w:rPr>
      </w:pPr>
      <w:bookmarkStart w:id="1025" w:name="_Toc130154892"/>
      <w:r w:rsidRPr="00DB19FB">
        <w:rPr>
          <w:rFonts w:hint="eastAsia"/>
        </w:rPr>
        <w:t>全省</w:t>
      </w:r>
      <w:r>
        <w:rPr>
          <w:rFonts w:hint="eastAsia"/>
        </w:rPr>
        <w:t>重点指标</w:t>
      </w:r>
      <w:r>
        <w:rPr>
          <w:rFonts w:hint="eastAsia"/>
        </w:rPr>
        <w:t>-</w:t>
      </w:r>
      <w:r>
        <w:rPr>
          <w:rFonts w:hint="eastAsia"/>
        </w:rPr>
        <w:t>网络指标接入率数据查询</w:t>
      </w:r>
      <w:bookmarkEnd w:id="1025"/>
    </w:p>
    <w:p w:rsidR="00513B86" w:rsidRDefault="00513B86" w:rsidP="00513B86">
      <w:pPr>
        <w:ind w:left="420" w:firstLine="480"/>
      </w:pPr>
      <w:r>
        <w:rPr>
          <w:rFonts w:ascii="宋体" w:hAnsi="宋体" w:hint="eastAsia"/>
          <w:lang w:val="x-none"/>
        </w:rPr>
        <w:t>输入G</w:t>
      </w:r>
      <w:r>
        <w:rPr>
          <w:rFonts w:ascii="宋体" w:hAnsi="宋体"/>
          <w:lang w:val="x-none"/>
        </w:rPr>
        <w:t>IS</w:t>
      </w:r>
      <w:r>
        <w:rPr>
          <w:rFonts w:ascii="宋体" w:hAnsi="宋体" w:hint="eastAsia"/>
          <w:lang w:val="x-none"/>
        </w:rPr>
        <w:t>信息、区域、</w:t>
      </w:r>
      <w:r w:rsidRPr="00DB19FB">
        <w:rPr>
          <w:rFonts w:ascii="宋体" w:hAnsi="宋体" w:hint="eastAsia"/>
          <w:lang w:val="x-none"/>
        </w:rPr>
        <w:t>时间</w:t>
      </w:r>
      <w:r>
        <w:rPr>
          <w:rFonts w:ascii="宋体" w:hAnsi="宋体" w:hint="eastAsia"/>
          <w:lang w:val="x-none"/>
        </w:rPr>
        <w:t>等查询信息，查询完成展示</w:t>
      </w:r>
      <w:r w:rsidRPr="00DB19FB">
        <w:rPr>
          <w:rFonts w:hint="eastAsia"/>
        </w:rPr>
        <w:t>全省</w:t>
      </w:r>
      <w:r>
        <w:rPr>
          <w:rFonts w:hint="eastAsia"/>
        </w:rPr>
        <w:t>重点指标</w:t>
      </w:r>
      <w:r>
        <w:rPr>
          <w:rFonts w:hint="eastAsia"/>
        </w:rPr>
        <w:t>-</w:t>
      </w:r>
      <w:r>
        <w:rPr>
          <w:rFonts w:hint="eastAsia"/>
        </w:rPr>
        <w:t>网络指标接入率</w:t>
      </w:r>
      <w:r>
        <w:rPr>
          <w:rFonts w:ascii="宋体" w:hAnsi="宋体" w:hint="eastAsia"/>
          <w:lang w:val="x-none"/>
        </w:rPr>
        <w:t>数据结果</w:t>
      </w:r>
      <w:r w:rsidRPr="00DB19FB">
        <w:rPr>
          <w:rFonts w:hint="eastAsia"/>
        </w:rPr>
        <w:t>。</w:t>
      </w:r>
    </w:p>
    <w:p w:rsidR="00513B86" w:rsidRPr="00DB19FB" w:rsidRDefault="00513B86" w:rsidP="00513B86">
      <w:pPr>
        <w:pStyle w:val="6"/>
        <w:rPr>
          <w:b/>
          <w:bCs/>
          <w:i/>
          <w:iCs w:val="0"/>
        </w:rPr>
      </w:pPr>
      <w:bookmarkStart w:id="1026" w:name="_Toc130154893"/>
      <w:r w:rsidRPr="00DB19FB">
        <w:rPr>
          <w:rFonts w:hint="eastAsia"/>
        </w:rPr>
        <w:t>区县</w:t>
      </w:r>
      <w:r>
        <w:rPr>
          <w:rFonts w:hint="eastAsia"/>
        </w:rPr>
        <w:t>重点指标</w:t>
      </w:r>
      <w:r>
        <w:rPr>
          <w:rFonts w:hint="eastAsia"/>
        </w:rPr>
        <w:t>-</w:t>
      </w:r>
      <w:r>
        <w:rPr>
          <w:rFonts w:hint="eastAsia"/>
        </w:rPr>
        <w:t>网络指标接入率数据查询</w:t>
      </w:r>
      <w:bookmarkEnd w:id="1026"/>
    </w:p>
    <w:p w:rsidR="00513B86" w:rsidRPr="00DB19FB" w:rsidRDefault="00513B86" w:rsidP="00513B86">
      <w:pPr>
        <w:ind w:left="420" w:firstLine="480"/>
        <w:rPr>
          <w:rFonts w:ascii="宋体" w:hAnsi="宋体"/>
          <w:lang w:val="x-none"/>
        </w:rPr>
      </w:pPr>
      <w:r w:rsidRPr="00DF78AA">
        <w:rPr>
          <w:rFonts w:ascii="宋体" w:hAnsi="宋体" w:hint="eastAsia"/>
          <w:lang w:val="x-none"/>
        </w:rPr>
        <w:t>综调人员登录综调中心，进入</w:t>
      </w:r>
      <w:r>
        <w:rPr>
          <w:rFonts w:ascii="宋体" w:hAnsi="宋体" w:hint="eastAsia"/>
          <w:lang w:val="x-none"/>
        </w:rPr>
        <w:t>业务专区</w:t>
      </w:r>
      <w:r w:rsidRPr="00DF78AA">
        <w:rPr>
          <w:rFonts w:ascii="宋体" w:hAnsi="宋体" w:hint="eastAsia"/>
          <w:lang w:val="x-none"/>
        </w:rPr>
        <w:t>管理模块，选择</w:t>
      </w:r>
      <w:r w:rsidRPr="00DB19FB">
        <w:rPr>
          <w:rFonts w:hint="eastAsia"/>
        </w:rPr>
        <w:t>全省</w:t>
      </w:r>
      <w:r>
        <w:rPr>
          <w:rFonts w:hint="eastAsia"/>
        </w:rPr>
        <w:t>重点指标</w:t>
      </w:r>
      <w:r w:rsidRPr="00DB19FB">
        <w:rPr>
          <w:rFonts w:hint="eastAsia"/>
        </w:rPr>
        <w:t>-</w:t>
      </w:r>
      <w:r>
        <w:rPr>
          <w:rFonts w:hint="eastAsia"/>
        </w:rPr>
        <w:t>增值业务</w:t>
      </w:r>
      <w:r w:rsidRPr="00DF78AA">
        <w:rPr>
          <w:rFonts w:ascii="宋体" w:hAnsi="宋体" w:hint="eastAsia"/>
          <w:lang w:val="x-none"/>
        </w:rPr>
        <w:t>界面，输入日期、查询后展示该指标区县的趋势图</w:t>
      </w:r>
      <w:r w:rsidRPr="00DB19FB">
        <w:rPr>
          <w:rFonts w:hint="eastAsia"/>
        </w:rPr>
        <w:t>。</w:t>
      </w:r>
    </w:p>
    <w:p w:rsidR="00513B86" w:rsidRPr="00DB19FB" w:rsidRDefault="00513B86" w:rsidP="00513B86">
      <w:pPr>
        <w:pStyle w:val="5"/>
      </w:pPr>
      <w:bookmarkStart w:id="1027" w:name="_Toc130154894"/>
      <w:r w:rsidRPr="00DB19FB">
        <w:rPr>
          <w:rFonts w:hint="eastAsia"/>
        </w:rPr>
        <w:t>重点指标-网络指标优良率</w:t>
      </w:r>
      <w:r>
        <w:rPr>
          <w:rFonts w:hint="eastAsia"/>
        </w:rPr>
        <w:t>管理</w:t>
      </w:r>
      <w:bookmarkEnd w:id="1027"/>
    </w:p>
    <w:p w:rsidR="00513B86" w:rsidRPr="00A14368" w:rsidRDefault="00513B86" w:rsidP="00513B86">
      <w:pPr>
        <w:pStyle w:val="6"/>
        <w:rPr>
          <w:b/>
          <w:bCs/>
          <w:i/>
          <w:iCs w:val="0"/>
        </w:rPr>
      </w:pPr>
      <w:bookmarkStart w:id="1028" w:name="_Toc130154895"/>
      <w:r>
        <w:rPr>
          <w:rFonts w:hint="eastAsia"/>
        </w:rPr>
        <w:t>重点指标</w:t>
      </w:r>
      <w:r>
        <w:rPr>
          <w:rFonts w:hint="eastAsia"/>
        </w:rPr>
        <w:t>-</w:t>
      </w:r>
      <w:r>
        <w:rPr>
          <w:rFonts w:hint="eastAsia"/>
        </w:rPr>
        <w:t>网络指标优良率计算规则管理</w:t>
      </w:r>
      <w:bookmarkEnd w:id="1028"/>
    </w:p>
    <w:p w:rsidR="00513B86" w:rsidRPr="00706BDE" w:rsidRDefault="00513B86" w:rsidP="00513B86">
      <w:pPr>
        <w:ind w:left="420" w:firstLine="480"/>
      </w:pPr>
      <w:r>
        <w:t>根据</w:t>
      </w:r>
      <w:r>
        <w:rPr>
          <w:rFonts w:hint="eastAsia"/>
        </w:rPr>
        <w:t>重点指标</w:t>
      </w:r>
      <w:r w:rsidRPr="00DB19FB">
        <w:rPr>
          <w:rFonts w:hint="eastAsia"/>
        </w:rPr>
        <w:t>-</w:t>
      </w:r>
      <w:r>
        <w:rPr>
          <w:rFonts w:hint="eastAsia"/>
        </w:rPr>
        <w:t>增值业务变更</w:t>
      </w:r>
      <w:r>
        <w:t>指标说明文档，分析统计口径，将文字统计口径转化为口径数据，在系统中录入统计规则，并提供计算规则的增加、删除、修改功能</w:t>
      </w:r>
      <w:r>
        <w:rPr>
          <w:rFonts w:hint="eastAsia"/>
        </w:rPr>
        <w:t>，重点指标</w:t>
      </w:r>
      <w:r w:rsidRPr="00DB19FB">
        <w:rPr>
          <w:rFonts w:hint="eastAsia"/>
        </w:rPr>
        <w:t>-</w:t>
      </w:r>
      <w:r>
        <w:rPr>
          <w:rFonts w:hint="eastAsia"/>
        </w:rPr>
        <w:t>增值业务变更计算规则信息文件入库。</w:t>
      </w:r>
    </w:p>
    <w:p w:rsidR="00513B86" w:rsidRPr="00162339" w:rsidRDefault="00513B86" w:rsidP="00513B86">
      <w:pPr>
        <w:pStyle w:val="6"/>
        <w:rPr>
          <w:b/>
          <w:bCs/>
          <w:i/>
          <w:iCs w:val="0"/>
        </w:rPr>
      </w:pPr>
      <w:bookmarkStart w:id="1029" w:name="_Toc130154896"/>
      <w:r>
        <w:rPr>
          <w:rFonts w:hint="eastAsia"/>
        </w:rPr>
        <w:t>重点指标</w:t>
      </w:r>
      <w:r>
        <w:rPr>
          <w:rFonts w:hint="eastAsia"/>
        </w:rPr>
        <w:t>-</w:t>
      </w:r>
      <w:r>
        <w:rPr>
          <w:rFonts w:hint="eastAsia"/>
        </w:rPr>
        <w:t>网络指标优良率</w:t>
      </w:r>
      <w:r w:rsidRPr="00162339">
        <w:rPr>
          <w:rFonts w:hint="eastAsia"/>
        </w:rPr>
        <w:t>分析</w:t>
      </w:r>
      <w:bookmarkEnd w:id="1029"/>
    </w:p>
    <w:p w:rsidR="00513B86" w:rsidRPr="0088147F" w:rsidRDefault="00513B86" w:rsidP="00513B86">
      <w:pPr>
        <w:ind w:left="420" w:firstLine="480"/>
        <w:rPr>
          <w:rFonts w:ascii="宋体" w:hAnsi="宋体"/>
          <w:lang w:val="x-none"/>
        </w:rPr>
      </w:pPr>
      <w:r>
        <w:t>提取对端系统提供的</w:t>
      </w:r>
      <w:r>
        <w:rPr>
          <w:rFonts w:hint="eastAsia"/>
        </w:rPr>
        <w:t>重点指标</w:t>
      </w:r>
      <w:r>
        <w:rPr>
          <w:rFonts w:hint="eastAsia"/>
        </w:rPr>
        <w:t>-</w:t>
      </w:r>
      <w:r>
        <w:rPr>
          <w:rFonts w:hint="eastAsia"/>
        </w:rPr>
        <w:t>网络指标优良率</w:t>
      </w:r>
      <w:r>
        <w:t>数据，对数据文件进行分析，比对数据文件名称、格式、类型、推送周期，分析完成且无异常，进入数据新增环节。分析失败，提示数据分析异常</w:t>
      </w:r>
      <w:r>
        <w:rPr>
          <w:rFonts w:hint="eastAsia"/>
        </w:rPr>
        <w:t>，再次核查确认数据。</w:t>
      </w:r>
    </w:p>
    <w:p w:rsidR="00513B86" w:rsidRPr="002B06C9" w:rsidRDefault="00513B86" w:rsidP="00513B86">
      <w:pPr>
        <w:pStyle w:val="6"/>
        <w:rPr>
          <w:b/>
          <w:bCs/>
          <w:i/>
          <w:iCs w:val="0"/>
        </w:rPr>
      </w:pPr>
      <w:bookmarkStart w:id="1030" w:name="_Toc130154897"/>
      <w:r>
        <w:rPr>
          <w:rFonts w:hint="eastAsia"/>
        </w:rPr>
        <w:t>重点指标</w:t>
      </w:r>
      <w:r>
        <w:rPr>
          <w:rFonts w:hint="eastAsia"/>
        </w:rPr>
        <w:t>-</w:t>
      </w:r>
      <w:r>
        <w:rPr>
          <w:rFonts w:hint="eastAsia"/>
        </w:rPr>
        <w:t>网络指标优良率</w:t>
      </w:r>
      <w:r w:rsidRPr="002B06C9">
        <w:rPr>
          <w:rFonts w:hint="eastAsia"/>
        </w:rPr>
        <w:t>数据新增</w:t>
      </w:r>
      <w:bookmarkEnd w:id="1030"/>
    </w:p>
    <w:p w:rsidR="00513B86" w:rsidRPr="004707D4" w:rsidRDefault="00513B86" w:rsidP="00513B86">
      <w:pPr>
        <w:ind w:left="420" w:firstLine="480"/>
        <w:rPr>
          <w:rFonts w:ascii="宋体" w:hAnsi="宋体"/>
          <w:lang w:val="x-none"/>
        </w:rPr>
      </w:pPr>
      <w:r>
        <w:rPr>
          <w:rFonts w:hint="eastAsia"/>
        </w:rPr>
        <w:t>重点指标</w:t>
      </w:r>
      <w:r>
        <w:rPr>
          <w:rFonts w:hint="eastAsia"/>
        </w:rPr>
        <w:t>-</w:t>
      </w:r>
      <w:r>
        <w:rPr>
          <w:rFonts w:hint="eastAsia"/>
        </w:rPr>
        <w:t>网络指标优良率</w:t>
      </w:r>
      <w:r>
        <w:t>数据新增功能，</w:t>
      </w:r>
      <w:r>
        <w:rPr>
          <w:rFonts w:hint="eastAsia"/>
        </w:rPr>
        <w:t>重点指标</w:t>
      </w:r>
      <w:r>
        <w:rPr>
          <w:rFonts w:hint="eastAsia"/>
        </w:rPr>
        <w:t>-</w:t>
      </w:r>
      <w:r>
        <w:rPr>
          <w:rFonts w:hint="eastAsia"/>
        </w:rPr>
        <w:t>网络指标优良率</w:t>
      </w:r>
      <w:r>
        <w:t>指标采集时，</w:t>
      </w:r>
      <w:r>
        <w:rPr>
          <w:rFonts w:hint="eastAsia"/>
        </w:rPr>
        <w:t>依据重点指标</w:t>
      </w:r>
      <w:r>
        <w:rPr>
          <w:rFonts w:hint="eastAsia"/>
        </w:rPr>
        <w:t>-</w:t>
      </w:r>
      <w:r>
        <w:rPr>
          <w:rFonts w:hint="eastAsia"/>
        </w:rPr>
        <w:t>网络指标优良率</w:t>
      </w:r>
      <w:r>
        <w:t>计算规则</w:t>
      </w:r>
      <w:r>
        <w:rPr>
          <w:rFonts w:hint="eastAsia"/>
        </w:rPr>
        <w:t>，数据</w:t>
      </w:r>
      <w:r>
        <w:t>处理人员确认</w:t>
      </w:r>
      <w:r>
        <w:rPr>
          <w:rFonts w:hint="eastAsia"/>
        </w:rPr>
        <w:t>并</w:t>
      </w:r>
      <w:r>
        <w:t>比对原始数据，将原始的数据和指标数据</w:t>
      </w:r>
      <w:r>
        <w:rPr>
          <w:rFonts w:hint="eastAsia"/>
        </w:rPr>
        <w:t>对应的指标计算规则</w:t>
      </w:r>
      <w:r>
        <w:t>新增进系统库</w:t>
      </w:r>
      <w:r>
        <w:rPr>
          <w:rFonts w:hint="eastAsia"/>
        </w:rPr>
        <w:t>，</w:t>
      </w:r>
      <w:r>
        <w:t>并完成数据文件</w:t>
      </w:r>
      <w:r>
        <w:rPr>
          <w:rFonts w:hint="eastAsia"/>
        </w:rPr>
        <w:t>信息</w:t>
      </w:r>
      <w:r>
        <w:t>入库。</w:t>
      </w:r>
    </w:p>
    <w:p w:rsidR="00513B86" w:rsidRPr="00270D20" w:rsidRDefault="00513B86" w:rsidP="00513B86">
      <w:pPr>
        <w:pStyle w:val="6"/>
        <w:rPr>
          <w:rFonts w:ascii="宋体" w:hAnsi="宋体"/>
          <w:b/>
          <w:bCs/>
          <w:i/>
          <w:iCs w:val="0"/>
          <w:lang w:val="x-none" w:eastAsia="x-none"/>
        </w:rPr>
      </w:pPr>
      <w:bookmarkStart w:id="1031" w:name="_Toc130154898"/>
      <w:r>
        <w:rPr>
          <w:rFonts w:hint="eastAsia"/>
        </w:rPr>
        <w:lastRenderedPageBreak/>
        <w:t>重点指标</w:t>
      </w:r>
      <w:r>
        <w:rPr>
          <w:rFonts w:hint="eastAsia"/>
        </w:rPr>
        <w:t>-</w:t>
      </w:r>
      <w:r>
        <w:rPr>
          <w:rFonts w:hint="eastAsia"/>
        </w:rPr>
        <w:t>网络指标优良率</w:t>
      </w:r>
      <w:r>
        <w:rPr>
          <w:rFonts w:ascii="宋体" w:hAnsi="宋体" w:hint="eastAsia"/>
          <w:lang w:val="x-none"/>
        </w:rPr>
        <w:t>数</w:t>
      </w:r>
      <w:r w:rsidRPr="005170E3">
        <w:rPr>
          <w:rFonts w:ascii="宋体" w:hAnsi="宋体" w:hint="eastAsia"/>
          <w:lang w:val="x-none"/>
        </w:rPr>
        <w:t>据校验</w:t>
      </w:r>
      <w:bookmarkEnd w:id="1031"/>
    </w:p>
    <w:p w:rsidR="00513B86" w:rsidRPr="00DB19FB" w:rsidRDefault="00513B86" w:rsidP="00513B86">
      <w:pPr>
        <w:ind w:left="420" w:firstLine="480"/>
        <w:jc w:val="both"/>
        <w:rPr>
          <w:rFonts w:ascii="宋体" w:hAnsi="宋体"/>
          <w:lang w:val="x-none"/>
        </w:rPr>
      </w:pPr>
      <w:r>
        <w:t>数据处理人员新增</w:t>
      </w:r>
      <w:r>
        <w:rPr>
          <w:rFonts w:hint="eastAsia"/>
        </w:rPr>
        <w:t>重点指标</w:t>
      </w:r>
      <w:r>
        <w:rPr>
          <w:rFonts w:hint="eastAsia"/>
        </w:rPr>
        <w:t>-</w:t>
      </w:r>
      <w:r>
        <w:rPr>
          <w:rFonts w:hint="eastAsia"/>
        </w:rPr>
        <w:t>网络指标优良率</w:t>
      </w:r>
      <w:r>
        <w:rPr>
          <w:rFonts w:ascii="宋体" w:hAnsi="宋体" w:hint="eastAsia"/>
          <w:lang w:val="x-none"/>
        </w:rPr>
        <w:t>数据</w:t>
      </w:r>
      <w:r>
        <w:t>后，系统会对新增数据的名称</w:t>
      </w:r>
      <w:r>
        <w:rPr>
          <w:rFonts w:hint="eastAsia"/>
        </w:rPr>
        <w:t>、取数口径、数据文件类型、文件编码、调用参数等信息进行校验，判断</w:t>
      </w:r>
      <w:r>
        <w:t>系统中是否已经存在了相同的数据，如存在，则系统提示数据已经存在，并且不允许继续进行后续数据的处理。</w:t>
      </w:r>
    </w:p>
    <w:p w:rsidR="00513B86" w:rsidRPr="00DB19FB" w:rsidRDefault="00513B86" w:rsidP="00513B86">
      <w:pPr>
        <w:pStyle w:val="6"/>
        <w:rPr>
          <w:rFonts w:ascii="宋体" w:hAnsi="宋体"/>
          <w:b/>
          <w:bCs/>
          <w:i/>
          <w:iCs w:val="0"/>
          <w:lang w:val="x-none" w:eastAsia="x-none"/>
        </w:rPr>
      </w:pPr>
      <w:bookmarkStart w:id="1032" w:name="_Toc130154899"/>
      <w:r>
        <w:rPr>
          <w:rFonts w:hint="eastAsia"/>
        </w:rPr>
        <w:t>重点指标</w:t>
      </w:r>
      <w:r>
        <w:rPr>
          <w:rFonts w:hint="eastAsia"/>
        </w:rPr>
        <w:t>-</w:t>
      </w:r>
      <w:r>
        <w:rPr>
          <w:rFonts w:hint="eastAsia"/>
        </w:rPr>
        <w:t>网络指标优良率</w:t>
      </w:r>
      <w:r w:rsidRPr="00DB19FB">
        <w:rPr>
          <w:rFonts w:ascii="宋体" w:hAnsi="宋体" w:hint="eastAsia"/>
          <w:lang w:val="x-none"/>
        </w:rPr>
        <w:t>数据</w:t>
      </w:r>
      <w:r>
        <w:rPr>
          <w:rFonts w:ascii="宋体" w:hAnsi="宋体" w:hint="eastAsia"/>
          <w:lang w:val="x-none"/>
        </w:rPr>
        <w:t>计算</w:t>
      </w:r>
      <w:bookmarkEnd w:id="1032"/>
    </w:p>
    <w:p w:rsidR="00513B86" w:rsidRPr="00DB19FB" w:rsidRDefault="00513B86" w:rsidP="00513B86">
      <w:pPr>
        <w:ind w:left="420" w:firstLine="480"/>
        <w:rPr>
          <w:rFonts w:ascii="宋体" w:hAnsi="宋体"/>
          <w:lang w:val="x-none"/>
        </w:rPr>
      </w:pPr>
      <w:r>
        <w:rPr>
          <w:rFonts w:hint="eastAsia"/>
        </w:rPr>
        <w:t>重点指标</w:t>
      </w:r>
      <w:r>
        <w:rPr>
          <w:rFonts w:hint="eastAsia"/>
        </w:rPr>
        <w:t>-</w:t>
      </w:r>
      <w:r>
        <w:rPr>
          <w:rFonts w:hint="eastAsia"/>
        </w:rPr>
        <w:t>网络指标优良率数据</w:t>
      </w:r>
      <w:r w:rsidRPr="00DB19FB">
        <w:rPr>
          <w:rFonts w:ascii="宋体" w:hAnsi="宋体" w:hint="eastAsia"/>
          <w:lang w:val="x-none"/>
        </w:rPr>
        <w:t>解析</w:t>
      </w:r>
      <w:r>
        <w:rPr>
          <w:rFonts w:hint="eastAsia"/>
        </w:rPr>
        <w:t>成功，根据重点指标</w:t>
      </w:r>
      <w:r>
        <w:rPr>
          <w:rFonts w:hint="eastAsia"/>
        </w:rPr>
        <w:t>-</w:t>
      </w:r>
      <w:r>
        <w:rPr>
          <w:rFonts w:hint="eastAsia"/>
        </w:rPr>
        <w:t>网络指标优良率</w:t>
      </w:r>
      <w:r w:rsidRPr="00DB19FB">
        <w:rPr>
          <w:rFonts w:hint="eastAsia"/>
        </w:rPr>
        <w:t>指标</w:t>
      </w:r>
      <w:r>
        <w:rPr>
          <w:rFonts w:hint="eastAsia"/>
        </w:rPr>
        <w:t>计算规则，</w:t>
      </w:r>
      <w:r>
        <w:rPr>
          <w:rFonts w:ascii="宋体" w:hAnsi="宋体" w:hint="eastAsia"/>
          <w:lang w:val="x-none"/>
        </w:rPr>
        <w:t>匹配对应的</w:t>
      </w:r>
      <w:r w:rsidRPr="00DB19FB">
        <w:rPr>
          <w:rFonts w:ascii="宋体" w:hAnsi="宋体" w:hint="eastAsia"/>
          <w:lang w:val="x-none"/>
        </w:rPr>
        <w:t>地市、区县编码值</w:t>
      </w:r>
      <w:r>
        <w:rPr>
          <w:rFonts w:ascii="宋体" w:hAnsi="宋体" w:hint="eastAsia"/>
          <w:lang w:val="x-none"/>
        </w:rPr>
        <w:t>并</w:t>
      </w:r>
      <w:r w:rsidRPr="00DB19FB">
        <w:rPr>
          <w:rFonts w:ascii="宋体" w:hAnsi="宋体" w:hint="eastAsia"/>
          <w:lang w:val="x-none"/>
        </w:rPr>
        <w:t>对</w:t>
      </w:r>
      <w:r>
        <w:rPr>
          <w:rFonts w:ascii="宋体" w:hAnsi="宋体" w:hint="eastAsia"/>
          <w:lang w:val="x-none"/>
        </w:rPr>
        <w:t>指标</w:t>
      </w:r>
      <w:r w:rsidRPr="00DB19FB">
        <w:rPr>
          <w:rFonts w:ascii="宋体" w:hAnsi="宋体" w:hint="eastAsia"/>
          <w:lang w:val="x-none"/>
        </w:rPr>
        <w:t>数据进行关联</w:t>
      </w:r>
      <w:r>
        <w:rPr>
          <w:rFonts w:hint="eastAsia"/>
        </w:rPr>
        <w:t>，输出当月重点指标</w:t>
      </w:r>
      <w:r>
        <w:rPr>
          <w:rFonts w:hint="eastAsia"/>
        </w:rPr>
        <w:t>-</w:t>
      </w:r>
      <w:r>
        <w:rPr>
          <w:rFonts w:hint="eastAsia"/>
        </w:rPr>
        <w:t>网络指标优良率数据。</w:t>
      </w:r>
    </w:p>
    <w:p w:rsidR="00513B86" w:rsidRPr="00DB19FB" w:rsidRDefault="00513B86" w:rsidP="00513B86">
      <w:pPr>
        <w:pStyle w:val="6"/>
        <w:rPr>
          <w:rFonts w:ascii="宋体" w:hAnsi="宋体"/>
          <w:b/>
          <w:bCs/>
          <w:i/>
          <w:iCs w:val="0"/>
          <w:lang w:val="x-none" w:eastAsia="x-none"/>
        </w:rPr>
      </w:pPr>
      <w:bookmarkStart w:id="1033" w:name="_Toc130154900"/>
      <w:r>
        <w:rPr>
          <w:rFonts w:hint="eastAsia"/>
        </w:rPr>
        <w:t>重点指标</w:t>
      </w:r>
      <w:r>
        <w:rPr>
          <w:rFonts w:hint="eastAsia"/>
        </w:rPr>
        <w:t>-</w:t>
      </w:r>
      <w:r>
        <w:rPr>
          <w:rFonts w:hint="eastAsia"/>
        </w:rPr>
        <w:t>网络指标优良率</w:t>
      </w:r>
      <w:r w:rsidRPr="00DB19FB">
        <w:rPr>
          <w:rFonts w:ascii="宋体" w:hAnsi="宋体" w:hint="eastAsia"/>
          <w:lang w:val="x-none"/>
        </w:rPr>
        <w:t>数据保存</w:t>
      </w:r>
      <w:bookmarkEnd w:id="1033"/>
    </w:p>
    <w:p w:rsidR="00513B86" w:rsidRPr="00DB19FB" w:rsidRDefault="00513B86" w:rsidP="00513B86">
      <w:pPr>
        <w:ind w:left="420" w:firstLine="480"/>
        <w:rPr>
          <w:rFonts w:ascii="宋体" w:hAnsi="宋体"/>
          <w:lang w:val="x-none"/>
        </w:rPr>
      </w:pPr>
      <w:r>
        <w:rPr>
          <w:rFonts w:hint="eastAsia"/>
        </w:rPr>
        <w:t>重点指标</w:t>
      </w:r>
      <w:r>
        <w:rPr>
          <w:rFonts w:hint="eastAsia"/>
        </w:rPr>
        <w:t>-</w:t>
      </w:r>
      <w:r>
        <w:rPr>
          <w:rFonts w:hint="eastAsia"/>
        </w:rPr>
        <w:t>网络指标优良率</w:t>
      </w:r>
      <w:r>
        <w:rPr>
          <w:rFonts w:ascii="宋体" w:hAnsi="宋体" w:hint="eastAsia"/>
          <w:lang w:val="x-none"/>
        </w:rPr>
        <w:t>数据</w:t>
      </w:r>
      <w:r w:rsidRPr="00DB19FB">
        <w:rPr>
          <w:rFonts w:ascii="宋体" w:hAnsi="宋体" w:hint="eastAsia"/>
          <w:lang w:val="x-none"/>
        </w:rPr>
        <w:t>关联完成</w:t>
      </w:r>
      <w:r>
        <w:rPr>
          <w:rFonts w:ascii="宋体" w:hAnsi="宋体" w:hint="eastAsia"/>
          <w:lang w:val="x-none"/>
        </w:rPr>
        <w:t>，</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513B86" w:rsidRPr="00DB19FB" w:rsidRDefault="00513B86" w:rsidP="00513B86">
      <w:pPr>
        <w:pStyle w:val="6"/>
        <w:rPr>
          <w:b/>
          <w:bCs/>
          <w:i/>
          <w:iCs w:val="0"/>
        </w:rPr>
      </w:pPr>
      <w:bookmarkStart w:id="1034" w:name="_Toc130154901"/>
      <w:r w:rsidRPr="00DB19FB">
        <w:rPr>
          <w:rFonts w:hint="eastAsia"/>
        </w:rPr>
        <w:t>全省</w:t>
      </w:r>
      <w:r>
        <w:rPr>
          <w:rFonts w:hint="eastAsia"/>
        </w:rPr>
        <w:t>重点指标</w:t>
      </w:r>
      <w:r>
        <w:rPr>
          <w:rFonts w:hint="eastAsia"/>
        </w:rPr>
        <w:t>-</w:t>
      </w:r>
      <w:r>
        <w:rPr>
          <w:rFonts w:hint="eastAsia"/>
        </w:rPr>
        <w:t>网络指标优良率数据查询</w:t>
      </w:r>
      <w:bookmarkEnd w:id="1034"/>
    </w:p>
    <w:p w:rsidR="00513B86" w:rsidRDefault="00513B86" w:rsidP="00513B86">
      <w:pPr>
        <w:ind w:left="420" w:firstLine="480"/>
      </w:pPr>
      <w:r>
        <w:rPr>
          <w:rFonts w:ascii="宋体" w:hAnsi="宋体" w:hint="eastAsia"/>
          <w:lang w:val="x-none"/>
        </w:rPr>
        <w:t>输入G</w:t>
      </w:r>
      <w:r>
        <w:rPr>
          <w:rFonts w:ascii="宋体" w:hAnsi="宋体"/>
          <w:lang w:val="x-none"/>
        </w:rPr>
        <w:t>IS</w:t>
      </w:r>
      <w:r>
        <w:rPr>
          <w:rFonts w:ascii="宋体" w:hAnsi="宋体" w:hint="eastAsia"/>
          <w:lang w:val="x-none"/>
        </w:rPr>
        <w:t>信息、区域、</w:t>
      </w:r>
      <w:r w:rsidRPr="00DB19FB">
        <w:rPr>
          <w:rFonts w:ascii="宋体" w:hAnsi="宋体" w:hint="eastAsia"/>
          <w:lang w:val="x-none"/>
        </w:rPr>
        <w:t>时间</w:t>
      </w:r>
      <w:r>
        <w:rPr>
          <w:rFonts w:ascii="宋体" w:hAnsi="宋体" w:hint="eastAsia"/>
          <w:lang w:val="x-none"/>
        </w:rPr>
        <w:t>等查询信息，查询完成展示</w:t>
      </w:r>
      <w:r w:rsidRPr="00DB19FB">
        <w:rPr>
          <w:rFonts w:hint="eastAsia"/>
        </w:rPr>
        <w:t>全省</w:t>
      </w:r>
      <w:r>
        <w:rPr>
          <w:rFonts w:hint="eastAsia"/>
        </w:rPr>
        <w:t>重点指标</w:t>
      </w:r>
      <w:r>
        <w:rPr>
          <w:rFonts w:hint="eastAsia"/>
        </w:rPr>
        <w:t>-</w:t>
      </w:r>
      <w:r>
        <w:rPr>
          <w:rFonts w:hint="eastAsia"/>
        </w:rPr>
        <w:t>网络指标优良率</w:t>
      </w:r>
      <w:r>
        <w:rPr>
          <w:rFonts w:ascii="宋体" w:hAnsi="宋体" w:hint="eastAsia"/>
          <w:lang w:val="x-none"/>
        </w:rPr>
        <w:t>数据结果</w:t>
      </w:r>
      <w:r w:rsidRPr="00DB19FB">
        <w:rPr>
          <w:rFonts w:hint="eastAsia"/>
        </w:rPr>
        <w:t>。</w:t>
      </w:r>
    </w:p>
    <w:p w:rsidR="00513B86" w:rsidRPr="00DB19FB" w:rsidRDefault="00513B86" w:rsidP="00513B86">
      <w:pPr>
        <w:pStyle w:val="6"/>
        <w:rPr>
          <w:b/>
          <w:bCs/>
          <w:i/>
          <w:iCs w:val="0"/>
        </w:rPr>
      </w:pPr>
      <w:bookmarkStart w:id="1035" w:name="_Toc130154902"/>
      <w:r w:rsidRPr="00DB19FB">
        <w:rPr>
          <w:rFonts w:hint="eastAsia"/>
        </w:rPr>
        <w:t>区县</w:t>
      </w:r>
      <w:r>
        <w:rPr>
          <w:rFonts w:hint="eastAsia"/>
        </w:rPr>
        <w:t>重点指标</w:t>
      </w:r>
      <w:r>
        <w:rPr>
          <w:rFonts w:hint="eastAsia"/>
        </w:rPr>
        <w:t>-</w:t>
      </w:r>
      <w:r>
        <w:rPr>
          <w:rFonts w:hint="eastAsia"/>
        </w:rPr>
        <w:t>网络指标优良率数据查询</w:t>
      </w:r>
      <w:bookmarkEnd w:id="1035"/>
    </w:p>
    <w:p w:rsidR="00513B86" w:rsidRPr="00DB19FB" w:rsidRDefault="00513B86" w:rsidP="00513B86">
      <w:pPr>
        <w:ind w:left="420" w:firstLine="480"/>
        <w:rPr>
          <w:rFonts w:ascii="宋体" w:hAnsi="宋体"/>
          <w:lang w:val="x-none"/>
        </w:rPr>
      </w:pPr>
      <w:r w:rsidRPr="00DF78AA">
        <w:rPr>
          <w:rFonts w:ascii="宋体" w:hAnsi="宋体" w:hint="eastAsia"/>
          <w:lang w:val="x-none"/>
        </w:rPr>
        <w:t>综调人员登录综调中心，进入</w:t>
      </w:r>
      <w:r>
        <w:rPr>
          <w:rFonts w:ascii="宋体" w:hAnsi="宋体" w:hint="eastAsia"/>
          <w:lang w:val="x-none"/>
        </w:rPr>
        <w:t>业务专区</w:t>
      </w:r>
      <w:r w:rsidRPr="00DF78AA">
        <w:rPr>
          <w:rFonts w:ascii="宋体" w:hAnsi="宋体" w:hint="eastAsia"/>
          <w:lang w:val="x-none"/>
        </w:rPr>
        <w:t>管理模块，选择</w:t>
      </w:r>
      <w:r w:rsidRPr="00DB19FB">
        <w:rPr>
          <w:rFonts w:hint="eastAsia"/>
        </w:rPr>
        <w:t>全省</w:t>
      </w:r>
      <w:r>
        <w:rPr>
          <w:rFonts w:hint="eastAsia"/>
        </w:rPr>
        <w:t>重点指标</w:t>
      </w:r>
      <w:r w:rsidRPr="00DB19FB">
        <w:rPr>
          <w:rFonts w:hint="eastAsia"/>
        </w:rPr>
        <w:t>-</w:t>
      </w:r>
      <w:r>
        <w:rPr>
          <w:rFonts w:hint="eastAsia"/>
        </w:rPr>
        <w:t>增值业务</w:t>
      </w:r>
      <w:r w:rsidRPr="00DF78AA">
        <w:rPr>
          <w:rFonts w:ascii="宋体" w:hAnsi="宋体" w:hint="eastAsia"/>
          <w:lang w:val="x-none"/>
        </w:rPr>
        <w:t>界面，输入日期、查询后展示该指标区县的趋势图</w:t>
      </w:r>
      <w:r w:rsidRPr="00DB19FB">
        <w:rPr>
          <w:rFonts w:hint="eastAsia"/>
        </w:rPr>
        <w:t>。</w:t>
      </w:r>
    </w:p>
    <w:p w:rsidR="00513B86" w:rsidRPr="00DB19FB" w:rsidRDefault="00513B86" w:rsidP="00513B86">
      <w:pPr>
        <w:pStyle w:val="5"/>
      </w:pPr>
      <w:bookmarkStart w:id="1036" w:name="_Toc130154903"/>
      <w:r w:rsidRPr="00DB19FB">
        <w:rPr>
          <w:rFonts w:hint="eastAsia"/>
        </w:rPr>
        <w:t>重点指标-装维质量及时率</w:t>
      </w:r>
      <w:r>
        <w:rPr>
          <w:rFonts w:hint="eastAsia"/>
        </w:rPr>
        <w:t>管理</w:t>
      </w:r>
      <w:bookmarkEnd w:id="1036"/>
    </w:p>
    <w:p w:rsidR="00513B86" w:rsidRPr="00A14368" w:rsidRDefault="00513B86" w:rsidP="00513B86">
      <w:pPr>
        <w:pStyle w:val="6"/>
        <w:rPr>
          <w:b/>
          <w:bCs/>
          <w:i/>
          <w:iCs w:val="0"/>
        </w:rPr>
      </w:pPr>
      <w:bookmarkStart w:id="1037" w:name="_Toc130154904"/>
      <w:r>
        <w:rPr>
          <w:rFonts w:hint="eastAsia"/>
        </w:rPr>
        <w:t>重点指标</w:t>
      </w:r>
      <w:r>
        <w:rPr>
          <w:rFonts w:hint="eastAsia"/>
        </w:rPr>
        <w:t>-</w:t>
      </w:r>
      <w:r>
        <w:rPr>
          <w:rFonts w:hint="eastAsia"/>
        </w:rPr>
        <w:t>装维质量及时率计算规则管理</w:t>
      </w:r>
      <w:bookmarkEnd w:id="1037"/>
    </w:p>
    <w:p w:rsidR="00513B86" w:rsidRPr="00706BDE" w:rsidRDefault="00513B86" w:rsidP="00513B86">
      <w:pPr>
        <w:ind w:left="420" w:firstLine="480"/>
      </w:pPr>
      <w:r>
        <w:t>根据</w:t>
      </w:r>
      <w:r>
        <w:rPr>
          <w:rFonts w:hint="eastAsia"/>
        </w:rPr>
        <w:t>重点指标</w:t>
      </w:r>
      <w:r w:rsidRPr="00DB19FB">
        <w:rPr>
          <w:rFonts w:hint="eastAsia"/>
        </w:rPr>
        <w:t>-</w:t>
      </w:r>
      <w:r>
        <w:rPr>
          <w:rFonts w:hint="eastAsia"/>
        </w:rPr>
        <w:t>增值业务变更</w:t>
      </w:r>
      <w:r>
        <w:t>指标说明文档，分析统计口径，将文字统计口径转化为口径数据，在系统中录入统计规则，并提供计算规则的增加、删</w:t>
      </w:r>
      <w:r>
        <w:lastRenderedPageBreak/>
        <w:t>除、修改功能</w:t>
      </w:r>
      <w:r>
        <w:rPr>
          <w:rFonts w:hint="eastAsia"/>
        </w:rPr>
        <w:t>，重点指标</w:t>
      </w:r>
      <w:r w:rsidRPr="00DB19FB">
        <w:rPr>
          <w:rFonts w:hint="eastAsia"/>
        </w:rPr>
        <w:t>-</w:t>
      </w:r>
      <w:r>
        <w:rPr>
          <w:rFonts w:hint="eastAsia"/>
        </w:rPr>
        <w:t>增值业务变更计算规则信息文件入库。</w:t>
      </w:r>
    </w:p>
    <w:p w:rsidR="00513B86" w:rsidRPr="00162339" w:rsidRDefault="00513B86" w:rsidP="00513B86">
      <w:pPr>
        <w:pStyle w:val="6"/>
        <w:rPr>
          <w:b/>
          <w:bCs/>
          <w:i/>
          <w:iCs w:val="0"/>
        </w:rPr>
      </w:pPr>
      <w:bookmarkStart w:id="1038" w:name="_Toc130154905"/>
      <w:r>
        <w:rPr>
          <w:rFonts w:hint="eastAsia"/>
        </w:rPr>
        <w:t>重点指标</w:t>
      </w:r>
      <w:r>
        <w:rPr>
          <w:rFonts w:hint="eastAsia"/>
        </w:rPr>
        <w:t>-</w:t>
      </w:r>
      <w:r>
        <w:rPr>
          <w:rFonts w:hint="eastAsia"/>
        </w:rPr>
        <w:t>装维质量及时率</w:t>
      </w:r>
      <w:r w:rsidRPr="00162339">
        <w:rPr>
          <w:rFonts w:hint="eastAsia"/>
        </w:rPr>
        <w:t>分析</w:t>
      </w:r>
      <w:bookmarkEnd w:id="1038"/>
    </w:p>
    <w:p w:rsidR="00513B86" w:rsidRPr="0088147F" w:rsidRDefault="00513B86" w:rsidP="00513B86">
      <w:pPr>
        <w:ind w:left="420" w:firstLine="480"/>
        <w:rPr>
          <w:rFonts w:ascii="宋体" w:hAnsi="宋体"/>
          <w:lang w:val="x-none"/>
        </w:rPr>
      </w:pPr>
      <w:r>
        <w:t>提取对端系统提供的</w:t>
      </w:r>
      <w:r>
        <w:rPr>
          <w:rFonts w:hint="eastAsia"/>
        </w:rPr>
        <w:t>重点指标</w:t>
      </w:r>
      <w:r>
        <w:rPr>
          <w:rFonts w:hint="eastAsia"/>
        </w:rPr>
        <w:t>-</w:t>
      </w:r>
      <w:r>
        <w:rPr>
          <w:rFonts w:hint="eastAsia"/>
        </w:rPr>
        <w:t>装维质量及时率</w:t>
      </w:r>
      <w:r>
        <w:t>数据，对数据文件进行分析，比对数据文件名称、格式、类型、推送周期，分析完成且无异常，进入数据新增环节。分析失败，提示数据分析异常</w:t>
      </w:r>
      <w:r>
        <w:rPr>
          <w:rFonts w:hint="eastAsia"/>
        </w:rPr>
        <w:t>，再次核查确认数据。</w:t>
      </w:r>
    </w:p>
    <w:p w:rsidR="00513B86" w:rsidRPr="002B06C9" w:rsidRDefault="00513B86" w:rsidP="00513B86">
      <w:pPr>
        <w:pStyle w:val="6"/>
        <w:rPr>
          <w:b/>
          <w:bCs/>
          <w:i/>
          <w:iCs w:val="0"/>
        </w:rPr>
      </w:pPr>
      <w:bookmarkStart w:id="1039" w:name="_Toc130154906"/>
      <w:r>
        <w:rPr>
          <w:rFonts w:hint="eastAsia"/>
        </w:rPr>
        <w:t>重点指标</w:t>
      </w:r>
      <w:r>
        <w:rPr>
          <w:rFonts w:hint="eastAsia"/>
        </w:rPr>
        <w:t>-</w:t>
      </w:r>
      <w:r>
        <w:rPr>
          <w:rFonts w:hint="eastAsia"/>
        </w:rPr>
        <w:t>装维质量及时率</w:t>
      </w:r>
      <w:r w:rsidRPr="002B06C9">
        <w:rPr>
          <w:rFonts w:hint="eastAsia"/>
        </w:rPr>
        <w:t>数据新增</w:t>
      </w:r>
      <w:bookmarkEnd w:id="1039"/>
    </w:p>
    <w:p w:rsidR="00513B86" w:rsidRPr="004707D4" w:rsidRDefault="00513B86" w:rsidP="00513B86">
      <w:pPr>
        <w:ind w:left="420" w:firstLine="480"/>
        <w:rPr>
          <w:rFonts w:ascii="宋体" w:hAnsi="宋体"/>
          <w:lang w:val="x-none"/>
        </w:rPr>
      </w:pPr>
      <w:r>
        <w:rPr>
          <w:rFonts w:hint="eastAsia"/>
        </w:rPr>
        <w:t>重点指标</w:t>
      </w:r>
      <w:r>
        <w:rPr>
          <w:rFonts w:hint="eastAsia"/>
        </w:rPr>
        <w:t>-</w:t>
      </w:r>
      <w:r>
        <w:rPr>
          <w:rFonts w:hint="eastAsia"/>
        </w:rPr>
        <w:t>装维质量及时率</w:t>
      </w:r>
      <w:r>
        <w:t>数据新增功能，</w:t>
      </w:r>
      <w:r>
        <w:rPr>
          <w:rFonts w:hint="eastAsia"/>
        </w:rPr>
        <w:t>重点指标</w:t>
      </w:r>
      <w:r>
        <w:rPr>
          <w:rFonts w:hint="eastAsia"/>
        </w:rPr>
        <w:t>-</w:t>
      </w:r>
      <w:r>
        <w:rPr>
          <w:rFonts w:hint="eastAsia"/>
        </w:rPr>
        <w:t>装维质量及时率</w:t>
      </w:r>
      <w:r>
        <w:t>指标采集时，</w:t>
      </w:r>
      <w:r>
        <w:rPr>
          <w:rFonts w:hint="eastAsia"/>
        </w:rPr>
        <w:t>依据重点指标</w:t>
      </w:r>
      <w:r>
        <w:rPr>
          <w:rFonts w:hint="eastAsia"/>
        </w:rPr>
        <w:t>-</w:t>
      </w:r>
      <w:r>
        <w:rPr>
          <w:rFonts w:hint="eastAsia"/>
        </w:rPr>
        <w:t>装维质量及时率</w:t>
      </w:r>
      <w:r>
        <w:t>计算规则</w:t>
      </w:r>
      <w:r>
        <w:rPr>
          <w:rFonts w:hint="eastAsia"/>
        </w:rPr>
        <w:t>，数据</w:t>
      </w:r>
      <w:r>
        <w:t>处理人员确认</w:t>
      </w:r>
      <w:r>
        <w:rPr>
          <w:rFonts w:hint="eastAsia"/>
        </w:rPr>
        <w:t>并</w:t>
      </w:r>
      <w:r>
        <w:t>比对原始数据，将原始的数据和指标数据</w:t>
      </w:r>
      <w:r>
        <w:rPr>
          <w:rFonts w:hint="eastAsia"/>
        </w:rPr>
        <w:t>对应的指标计算规则</w:t>
      </w:r>
      <w:r>
        <w:t>新增进系统库</w:t>
      </w:r>
      <w:r>
        <w:rPr>
          <w:rFonts w:hint="eastAsia"/>
        </w:rPr>
        <w:t>，</w:t>
      </w:r>
      <w:r>
        <w:t>并完成数据文件</w:t>
      </w:r>
      <w:r>
        <w:rPr>
          <w:rFonts w:hint="eastAsia"/>
        </w:rPr>
        <w:t>信息</w:t>
      </w:r>
      <w:r>
        <w:t>入库。</w:t>
      </w:r>
    </w:p>
    <w:p w:rsidR="00513B86" w:rsidRPr="00270D20" w:rsidRDefault="00513B86" w:rsidP="00513B86">
      <w:pPr>
        <w:pStyle w:val="6"/>
        <w:rPr>
          <w:rFonts w:ascii="宋体" w:hAnsi="宋体"/>
          <w:b/>
          <w:bCs/>
          <w:i/>
          <w:iCs w:val="0"/>
          <w:lang w:val="x-none" w:eastAsia="x-none"/>
        </w:rPr>
      </w:pPr>
      <w:bookmarkStart w:id="1040" w:name="_Toc130154907"/>
      <w:r>
        <w:rPr>
          <w:rFonts w:hint="eastAsia"/>
        </w:rPr>
        <w:t>重点指标</w:t>
      </w:r>
      <w:r>
        <w:rPr>
          <w:rFonts w:hint="eastAsia"/>
        </w:rPr>
        <w:t>-</w:t>
      </w:r>
      <w:r>
        <w:rPr>
          <w:rFonts w:hint="eastAsia"/>
        </w:rPr>
        <w:t>装维质量及时率</w:t>
      </w:r>
      <w:r>
        <w:rPr>
          <w:rFonts w:ascii="宋体" w:hAnsi="宋体" w:hint="eastAsia"/>
          <w:lang w:val="x-none"/>
        </w:rPr>
        <w:t>数</w:t>
      </w:r>
      <w:r w:rsidRPr="005170E3">
        <w:rPr>
          <w:rFonts w:ascii="宋体" w:hAnsi="宋体" w:hint="eastAsia"/>
          <w:lang w:val="x-none"/>
        </w:rPr>
        <w:t>据校验</w:t>
      </w:r>
      <w:bookmarkEnd w:id="1040"/>
    </w:p>
    <w:p w:rsidR="00513B86" w:rsidRPr="00DB19FB" w:rsidRDefault="00513B86" w:rsidP="00513B86">
      <w:pPr>
        <w:ind w:left="420" w:firstLine="480"/>
        <w:jc w:val="both"/>
        <w:rPr>
          <w:rFonts w:ascii="宋体" w:hAnsi="宋体"/>
          <w:lang w:val="x-none"/>
        </w:rPr>
      </w:pPr>
      <w:r>
        <w:t>数据处理人员新增</w:t>
      </w:r>
      <w:r>
        <w:rPr>
          <w:rFonts w:hint="eastAsia"/>
        </w:rPr>
        <w:t>重点指标</w:t>
      </w:r>
      <w:r>
        <w:rPr>
          <w:rFonts w:hint="eastAsia"/>
        </w:rPr>
        <w:t>-</w:t>
      </w:r>
      <w:r>
        <w:rPr>
          <w:rFonts w:hint="eastAsia"/>
        </w:rPr>
        <w:t>装维质量及时率</w:t>
      </w:r>
      <w:r>
        <w:rPr>
          <w:rFonts w:ascii="宋体" w:hAnsi="宋体" w:hint="eastAsia"/>
          <w:lang w:val="x-none"/>
        </w:rPr>
        <w:t>数据</w:t>
      </w:r>
      <w:r>
        <w:t>后，系统会对新增数据的名称</w:t>
      </w:r>
      <w:r>
        <w:rPr>
          <w:rFonts w:hint="eastAsia"/>
        </w:rPr>
        <w:t>、取数口径、数据文件类型、文件编码、调用参数等信息进行校验，判断</w:t>
      </w:r>
      <w:r>
        <w:t>系统中是否已经存在了相同的数据，如存在，则系统提示数据已经存在，并且不允许继续进行后续数据的处理。</w:t>
      </w:r>
    </w:p>
    <w:p w:rsidR="00513B86" w:rsidRPr="00DB19FB" w:rsidRDefault="00513B86" w:rsidP="00513B86">
      <w:pPr>
        <w:pStyle w:val="6"/>
        <w:rPr>
          <w:rFonts w:ascii="宋体" w:hAnsi="宋体"/>
          <w:b/>
          <w:bCs/>
          <w:i/>
          <w:iCs w:val="0"/>
          <w:lang w:val="x-none" w:eastAsia="x-none"/>
        </w:rPr>
      </w:pPr>
      <w:bookmarkStart w:id="1041" w:name="_Toc130154908"/>
      <w:r>
        <w:rPr>
          <w:rFonts w:hint="eastAsia"/>
        </w:rPr>
        <w:t>重点指标</w:t>
      </w:r>
      <w:r>
        <w:rPr>
          <w:rFonts w:hint="eastAsia"/>
        </w:rPr>
        <w:t>-</w:t>
      </w:r>
      <w:r>
        <w:rPr>
          <w:rFonts w:hint="eastAsia"/>
        </w:rPr>
        <w:t>装维质量及时率</w:t>
      </w:r>
      <w:r w:rsidRPr="00DB19FB">
        <w:rPr>
          <w:rFonts w:ascii="宋体" w:hAnsi="宋体" w:hint="eastAsia"/>
          <w:lang w:val="x-none"/>
        </w:rPr>
        <w:t>数据</w:t>
      </w:r>
      <w:r>
        <w:rPr>
          <w:rFonts w:ascii="宋体" w:hAnsi="宋体" w:hint="eastAsia"/>
          <w:lang w:val="x-none"/>
        </w:rPr>
        <w:t>计算</w:t>
      </w:r>
      <w:bookmarkEnd w:id="1041"/>
    </w:p>
    <w:p w:rsidR="00513B86" w:rsidRPr="00DB19FB" w:rsidRDefault="00513B86" w:rsidP="00513B86">
      <w:pPr>
        <w:ind w:left="420" w:firstLine="480"/>
        <w:rPr>
          <w:rFonts w:ascii="宋体" w:hAnsi="宋体"/>
          <w:lang w:val="x-none"/>
        </w:rPr>
      </w:pPr>
      <w:r>
        <w:rPr>
          <w:rFonts w:hint="eastAsia"/>
        </w:rPr>
        <w:t>重点指标</w:t>
      </w:r>
      <w:r>
        <w:rPr>
          <w:rFonts w:hint="eastAsia"/>
        </w:rPr>
        <w:t>-</w:t>
      </w:r>
      <w:r>
        <w:rPr>
          <w:rFonts w:hint="eastAsia"/>
        </w:rPr>
        <w:t>装维质量及时率数据</w:t>
      </w:r>
      <w:r w:rsidRPr="00DB19FB">
        <w:rPr>
          <w:rFonts w:ascii="宋体" w:hAnsi="宋体" w:hint="eastAsia"/>
          <w:lang w:val="x-none"/>
        </w:rPr>
        <w:t>解析</w:t>
      </w:r>
      <w:r>
        <w:rPr>
          <w:rFonts w:hint="eastAsia"/>
        </w:rPr>
        <w:t>成功，根据重点指标</w:t>
      </w:r>
      <w:r>
        <w:rPr>
          <w:rFonts w:hint="eastAsia"/>
        </w:rPr>
        <w:t>-</w:t>
      </w:r>
      <w:r>
        <w:rPr>
          <w:rFonts w:hint="eastAsia"/>
        </w:rPr>
        <w:t>装维质量及时率</w:t>
      </w:r>
      <w:r w:rsidRPr="00DB19FB">
        <w:rPr>
          <w:rFonts w:hint="eastAsia"/>
        </w:rPr>
        <w:t>指标</w:t>
      </w:r>
      <w:r>
        <w:rPr>
          <w:rFonts w:hint="eastAsia"/>
        </w:rPr>
        <w:t>计算规则，</w:t>
      </w:r>
      <w:r>
        <w:rPr>
          <w:rFonts w:ascii="宋体" w:hAnsi="宋体" w:hint="eastAsia"/>
          <w:lang w:val="x-none"/>
        </w:rPr>
        <w:t>匹配对应的</w:t>
      </w:r>
      <w:r w:rsidRPr="00DB19FB">
        <w:rPr>
          <w:rFonts w:ascii="宋体" w:hAnsi="宋体" w:hint="eastAsia"/>
          <w:lang w:val="x-none"/>
        </w:rPr>
        <w:t>地市、区县编码值</w:t>
      </w:r>
      <w:r>
        <w:rPr>
          <w:rFonts w:ascii="宋体" w:hAnsi="宋体" w:hint="eastAsia"/>
          <w:lang w:val="x-none"/>
        </w:rPr>
        <w:t>并</w:t>
      </w:r>
      <w:r w:rsidRPr="00DB19FB">
        <w:rPr>
          <w:rFonts w:ascii="宋体" w:hAnsi="宋体" w:hint="eastAsia"/>
          <w:lang w:val="x-none"/>
        </w:rPr>
        <w:t>对</w:t>
      </w:r>
      <w:r>
        <w:rPr>
          <w:rFonts w:ascii="宋体" w:hAnsi="宋体" w:hint="eastAsia"/>
          <w:lang w:val="x-none"/>
        </w:rPr>
        <w:t>指标</w:t>
      </w:r>
      <w:r w:rsidRPr="00DB19FB">
        <w:rPr>
          <w:rFonts w:ascii="宋体" w:hAnsi="宋体" w:hint="eastAsia"/>
          <w:lang w:val="x-none"/>
        </w:rPr>
        <w:t>数据进行关联</w:t>
      </w:r>
      <w:r>
        <w:rPr>
          <w:rFonts w:hint="eastAsia"/>
        </w:rPr>
        <w:t>，输出当月重点指标</w:t>
      </w:r>
      <w:r>
        <w:rPr>
          <w:rFonts w:hint="eastAsia"/>
        </w:rPr>
        <w:t>-</w:t>
      </w:r>
      <w:r>
        <w:rPr>
          <w:rFonts w:hint="eastAsia"/>
        </w:rPr>
        <w:t>装维质量及时率数据。</w:t>
      </w:r>
    </w:p>
    <w:p w:rsidR="00513B86" w:rsidRPr="00DB19FB" w:rsidRDefault="00513B86" w:rsidP="00513B86">
      <w:pPr>
        <w:pStyle w:val="6"/>
        <w:rPr>
          <w:rFonts w:ascii="宋体" w:hAnsi="宋体"/>
          <w:b/>
          <w:bCs/>
          <w:i/>
          <w:iCs w:val="0"/>
          <w:lang w:val="x-none" w:eastAsia="x-none"/>
        </w:rPr>
      </w:pPr>
      <w:bookmarkStart w:id="1042" w:name="_Toc130154909"/>
      <w:r>
        <w:rPr>
          <w:rFonts w:hint="eastAsia"/>
        </w:rPr>
        <w:t>重点指标</w:t>
      </w:r>
      <w:r>
        <w:rPr>
          <w:rFonts w:hint="eastAsia"/>
        </w:rPr>
        <w:t>-</w:t>
      </w:r>
      <w:r>
        <w:rPr>
          <w:rFonts w:hint="eastAsia"/>
        </w:rPr>
        <w:t>装维质量及时率</w:t>
      </w:r>
      <w:r w:rsidRPr="00DB19FB">
        <w:rPr>
          <w:rFonts w:ascii="宋体" w:hAnsi="宋体" w:hint="eastAsia"/>
          <w:lang w:val="x-none"/>
        </w:rPr>
        <w:t>数据保存</w:t>
      </w:r>
      <w:bookmarkEnd w:id="1042"/>
    </w:p>
    <w:p w:rsidR="00513B86" w:rsidRPr="00DB19FB" w:rsidRDefault="00513B86" w:rsidP="00513B86">
      <w:pPr>
        <w:ind w:left="420" w:firstLine="480"/>
        <w:rPr>
          <w:rFonts w:ascii="宋体" w:hAnsi="宋体"/>
          <w:lang w:val="x-none"/>
        </w:rPr>
      </w:pPr>
      <w:r>
        <w:rPr>
          <w:rFonts w:hint="eastAsia"/>
        </w:rPr>
        <w:t>重点指标</w:t>
      </w:r>
      <w:r>
        <w:rPr>
          <w:rFonts w:hint="eastAsia"/>
        </w:rPr>
        <w:t>-</w:t>
      </w:r>
      <w:r>
        <w:rPr>
          <w:rFonts w:hint="eastAsia"/>
        </w:rPr>
        <w:t>装维质量及时率</w:t>
      </w:r>
      <w:r>
        <w:rPr>
          <w:rFonts w:ascii="宋体" w:hAnsi="宋体" w:hint="eastAsia"/>
          <w:lang w:val="x-none"/>
        </w:rPr>
        <w:t>数据</w:t>
      </w:r>
      <w:r w:rsidRPr="00DB19FB">
        <w:rPr>
          <w:rFonts w:ascii="宋体" w:hAnsi="宋体" w:hint="eastAsia"/>
          <w:lang w:val="x-none"/>
        </w:rPr>
        <w:t>关联完成</w:t>
      </w:r>
      <w:r>
        <w:rPr>
          <w:rFonts w:ascii="宋体" w:hAnsi="宋体" w:hint="eastAsia"/>
          <w:lang w:val="x-none"/>
        </w:rPr>
        <w:t>，</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513B86" w:rsidRPr="00DB19FB" w:rsidRDefault="00513B86" w:rsidP="00513B86">
      <w:pPr>
        <w:pStyle w:val="6"/>
        <w:rPr>
          <w:b/>
          <w:bCs/>
          <w:i/>
          <w:iCs w:val="0"/>
        </w:rPr>
      </w:pPr>
      <w:bookmarkStart w:id="1043" w:name="_Toc130154910"/>
      <w:r w:rsidRPr="00DB19FB">
        <w:rPr>
          <w:rFonts w:hint="eastAsia"/>
        </w:rPr>
        <w:t>全省</w:t>
      </w:r>
      <w:r>
        <w:rPr>
          <w:rFonts w:hint="eastAsia"/>
        </w:rPr>
        <w:t>重点指标</w:t>
      </w:r>
      <w:r>
        <w:rPr>
          <w:rFonts w:hint="eastAsia"/>
        </w:rPr>
        <w:t>-</w:t>
      </w:r>
      <w:r>
        <w:rPr>
          <w:rFonts w:hint="eastAsia"/>
        </w:rPr>
        <w:t>装维质量及时率数据查询</w:t>
      </w:r>
      <w:bookmarkEnd w:id="1043"/>
    </w:p>
    <w:p w:rsidR="00513B86" w:rsidRDefault="00513B86" w:rsidP="00513B86">
      <w:pPr>
        <w:ind w:left="420" w:firstLine="480"/>
      </w:pPr>
      <w:r>
        <w:rPr>
          <w:rFonts w:ascii="宋体" w:hAnsi="宋体" w:hint="eastAsia"/>
          <w:lang w:val="x-none"/>
        </w:rPr>
        <w:lastRenderedPageBreak/>
        <w:t>输入G</w:t>
      </w:r>
      <w:r>
        <w:rPr>
          <w:rFonts w:ascii="宋体" w:hAnsi="宋体"/>
          <w:lang w:val="x-none"/>
        </w:rPr>
        <w:t>IS</w:t>
      </w:r>
      <w:r>
        <w:rPr>
          <w:rFonts w:ascii="宋体" w:hAnsi="宋体" w:hint="eastAsia"/>
          <w:lang w:val="x-none"/>
        </w:rPr>
        <w:t>信息、区域、</w:t>
      </w:r>
      <w:r w:rsidRPr="00DB19FB">
        <w:rPr>
          <w:rFonts w:ascii="宋体" w:hAnsi="宋体" w:hint="eastAsia"/>
          <w:lang w:val="x-none"/>
        </w:rPr>
        <w:t>时间</w:t>
      </w:r>
      <w:r>
        <w:rPr>
          <w:rFonts w:ascii="宋体" w:hAnsi="宋体" w:hint="eastAsia"/>
          <w:lang w:val="x-none"/>
        </w:rPr>
        <w:t>等查询信息，查询完成展示</w:t>
      </w:r>
      <w:r w:rsidRPr="00DB19FB">
        <w:rPr>
          <w:rFonts w:hint="eastAsia"/>
        </w:rPr>
        <w:t>全省</w:t>
      </w:r>
      <w:r>
        <w:rPr>
          <w:rFonts w:hint="eastAsia"/>
        </w:rPr>
        <w:t>重点指标</w:t>
      </w:r>
      <w:r>
        <w:rPr>
          <w:rFonts w:hint="eastAsia"/>
        </w:rPr>
        <w:t>-</w:t>
      </w:r>
      <w:r>
        <w:rPr>
          <w:rFonts w:hint="eastAsia"/>
        </w:rPr>
        <w:t>装维质量及时率</w:t>
      </w:r>
      <w:r>
        <w:rPr>
          <w:rFonts w:ascii="宋体" w:hAnsi="宋体" w:hint="eastAsia"/>
          <w:lang w:val="x-none"/>
        </w:rPr>
        <w:t>数据结果</w:t>
      </w:r>
      <w:r w:rsidRPr="00DB19FB">
        <w:rPr>
          <w:rFonts w:hint="eastAsia"/>
        </w:rPr>
        <w:t>。</w:t>
      </w:r>
    </w:p>
    <w:p w:rsidR="00513B86" w:rsidRPr="00DB19FB" w:rsidRDefault="00513B86" w:rsidP="00513B86">
      <w:pPr>
        <w:pStyle w:val="6"/>
        <w:rPr>
          <w:b/>
          <w:bCs/>
          <w:i/>
          <w:iCs w:val="0"/>
        </w:rPr>
      </w:pPr>
      <w:bookmarkStart w:id="1044" w:name="_Toc130154911"/>
      <w:r w:rsidRPr="00DB19FB">
        <w:rPr>
          <w:rFonts w:hint="eastAsia"/>
        </w:rPr>
        <w:t>区县</w:t>
      </w:r>
      <w:r>
        <w:rPr>
          <w:rFonts w:hint="eastAsia"/>
        </w:rPr>
        <w:t>重点指标</w:t>
      </w:r>
      <w:r>
        <w:rPr>
          <w:rFonts w:hint="eastAsia"/>
        </w:rPr>
        <w:t>-</w:t>
      </w:r>
      <w:r>
        <w:rPr>
          <w:rFonts w:hint="eastAsia"/>
        </w:rPr>
        <w:t>装维质量及时率数据查询</w:t>
      </w:r>
      <w:bookmarkEnd w:id="1044"/>
    </w:p>
    <w:p w:rsidR="00513B86" w:rsidRPr="00DB19FB" w:rsidRDefault="00513B86" w:rsidP="00513B86">
      <w:pPr>
        <w:ind w:left="420" w:firstLine="480"/>
        <w:rPr>
          <w:rFonts w:ascii="宋体" w:hAnsi="宋体"/>
          <w:lang w:val="x-none"/>
        </w:rPr>
      </w:pPr>
      <w:r w:rsidRPr="00DF78AA">
        <w:rPr>
          <w:rFonts w:ascii="宋体" w:hAnsi="宋体" w:hint="eastAsia"/>
          <w:lang w:val="x-none"/>
        </w:rPr>
        <w:t>综调人员登录综调中心，进入</w:t>
      </w:r>
      <w:r>
        <w:rPr>
          <w:rFonts w:ascii="宋体" w:hAnsi="宋体" w:hint="eastAsia"/>
          <w:lang w:val="x-none"/>
        </w:rPr>
        <w:t>业务专区</w:t>
      </w:r>
      <w:r w:rsidRPr="00DF78AA">
        <w:rPr>
          <w:rFonts w:ascii="宋体" w:hAnsi="宋体" w:hint="eastAsia"/>
          <w:lang w:val="x-none"/>
        </w:rPr>
        <w:t>管理模块，选择</w:t>
      </w:r>
      <w:r w:rsidRPr="00DB19FB">
        <w:rPr>
          <w:rFonts w:hint="eastAsia"/>
        </w:rPr>
        <w:t>全省</w:t>
      </w:r>
      <w:r>
        <w:rPr>
          <w:rFonts w:hint="eastAsia"/>
        </w:rPr>
        <w:t>重点指标</w:t>
      </w:r>
      <w:r w:rsidRPr="00DB19FB">
        <w:rPr>
          <w:rFonts w:hint="eastAsia"/>
        </w:rPr>
        <w:t>-</w:t>
      </w:r>
      <w:r>
        <w:rPr>
          <w:rFonts w:hint="eastAsia"/>
        </w:rPr>
        <w:t>增值业务</w:t>
      </w:r>
      <w:r w:rsidRPr="00DF78AA">
        <w:rPr>
          <w:rFonts w:ascii="宋体" w:hAnsi="宋体" w:hint="eastAsia"/>
          <w:lang w:val="x-none"/>
        </w:rPr>
        <w:t>界面，输入日期、查询后展示该指标区县的趋势图</w:t>
      </w:r>
      <w:r w:rsidRPr="00DB19FB">
        <w:rPr>
          <w:rFonts w:hint="eastAsia"/>
        </w:rPr>
        <w:t>。</w:t>
      </w:r>
    </w:p>
    <w:p w:rsidR="00513B86" w:rsidRPr="00DB19FB" w:rsidRDefault="00513B86" w:rsidP="00513B86">
      <w:pPr>
        <w:pStyle w:val="5"/>
      </w:pPr>
      <w:bookmarkStart w:id="1045" w:name="_Toc130154912"/>
      <w:r w:rsidRPr="00DB19FB">
        <w:rPr>
          <w:rFonts w:hint="eastAsia"/>
        </w:rPr>
        <w:t>重点指标-装维质量平均时长</w:t>
      </w:r>
      <w:r>
        <w:rPr>
          <w:rFonts w:hint="eastAsia"/>
        </w:rPr>
        <w:t>管理</w:t>
      </w:r>
      <w:bookmarkEnd w:id="1045"/>
    </w:p>
    <w:p w:rsidR="00513B86" w:rsidRPr="00A14368" w:rsidRDefault="00513B86" w:rsidP="00513B86">
      <w:pPr>
        <w:pStyle w:val="6"/>
        <w:rPr>
          <w:b/>
          <w:bCs/>
          <w:i/>
          <w:iCs w:val="0"/>
        </w:rPr>
      </w:pPr>
      <w:bookmarkStart w:id="1046" w:name="_Toc130154913"/>
      <w:r>
        <w:rPr>
          <w:rFonts w:hint="eastAsia"/>
        </w:rPr>
        <w:t>重点指标</w:t>
      </w:r>
      <w:r>
        <w:rPr>
          <w:rFonts w:hint="eastAsia"/>
        </w:rPr>
        <w:t>-</w:t>
      </w:r>
      <w:r>
        <w:rPr>
          <w:rFonts w:hint="eastAsia"/>
        </w:rPr>
        <w:t>装维质量平均时长计算规则管理</w:t>
      </w:r>
      <w:bookmarkEnd w:id="1046"/>
    </w:p>
    <w:p w:rsidR="00513B86" w:rsidRPr="00706BDE" w:rsidRDefault="00513B86" w:rsidP="00513B86">
      <w:pPr>
        <w:ind w:left="420" w:firstLine="480"/>
      </w:pPr>
      <w:r>
        <w:t>根据</w:t>
      </w:r>
      <w:r>
        <w:rPr>
          <w:rFonts w:hint="eastAsia"/>
        </w:rPr>
        <w:t>重点指标</w:t>
      </w:r>
      <w:r w:rsidRPr="00DB19FB">
        <w:rPr>
          <w:rFonts w:hint="eastAsia"/>
        </w:rPr>
        <w:t>-</w:t>
      </w:r>
      <w:r>
        <w:rPr>
          <w:rFonts w:hint="eastAsia"/>
        </w:rPr>
        <w:t>增值业务变更</w:t>
      </w:r>
      <w:r>
        <w:t>指标说明文档，分析统计口径，将文字统计口径转化为口径数据，在系统中录入统计规则，并提供计算规则的增加、删除、修改功能</w:t>
      </w:r>
      <w:r>
        <w:rPr>
          <w:rFonts w:hint="eastAsia"/>
        </w:rPr>
        <w:t>，重点指标</w:t>
      </w:r>
      <w:r w:rsidRPr="00DB19FB">
        <w:rPr>
          <w:rFonts w:hint="eastAsia"/>
        </w:rPr>
        <w:t>-</w:t>
      </w:r>
      <w:r>
        <w:rPr>
          <w:rFonts w:hint="eastAsia"/>
        </w:rPr>
        <w:t>增值业务变更计算规则信息文件入库。</w:t>
      </w:r>
    </w:p>
    <w:p w:rsidR="00513B86" w:rsidRPr="00162339" w:rsidRDefault="00513B86" w:rsidP="00513B86">
      <w:pPr>
        <w:pStyle w:val="6"/>
        <w:rPr>
          <w:b/>
          <w:bCs/>
          <w:i/>
          <w:iCs w:val="0"/>
        </w:rPr>
      </w:pPr>
      <w:bookmarkStart w:id="1047" w:name="_Toc130154914"/>
      <w:r>
        <w:rPr>
          <w:rFonts w:hint="eastAsia"/>
        </w:rPr>
        <w:t>重点指标</w:t>
      </w:r>
      <w:r>
        <w:rPr>
          <w:rFonts w:hint="eastAsia"/>
        </w:rPr>
        <w:t>-</w:t>
      </w:r>
      <w:r>
        <w:rPr>
          <w:rFonts w:hint="eastAsia"/>
        </w:rPr>
        <w:t>装维质量平均时长</w:t>
      </w:r>
      <w:r w:rsidRPr="00162339">
        <w:rPr>
          <w:rFonts w:hint="eastAsia"/>
        </w:rPr>
        <w:t>分析</w:t>
      </w:r>
      <w:bookmarkEnd w:id="1047"/>
    </w:p>
    <w:p w:rsidR="00513B86" w:rsidRPr="0088147F" w:rsidRDefault="00513B86" w:rsidP="00513B86">
      <w:pPr>
        <w:ind w:left="420" w:firstLine="480"/>
        <w:rPr>
          <w:rFonts w:ascii="宋体" w:hAnsi="宋体"/>
          <w:lang w:val="x-none"/>
        </w:rPr>
      </w:pPr>
      <w:r>
        <w:t>提取对端系统提供的</w:t>
      </w:r>
      <w:r>
        <w:rPr>
          <w:rFonts w:hint="eastAsia"/>
        </w:rPr>
        <w:t>重点指标</w:t>
      </w:r>
      <w:r>
        <w:rPr>
          <w:rFonts w:hint="eastAsia"/>
        </w:rPr>
        <w:t>-</w:t>
      </w:r>
      <w:r>
        <w:rPr>
          <w:rFonts w:hint="eastAsia"/>
        </w:rPr>
        <w:t>装维质量平均时长</w:t>
      </w:r>
      <w:r>
        <w:t>数据，对数据文件进行分析，比对数据文件名称、格式、类型、推送周期，分析完成且无异常，进入数据新增环节。分析失败，提示数据分析异常</w:t>
      </w:r>
      <w:r>
        <w:rPr>
          <w:rFonts w:hint="eastAsia"/>
        </w:rPr>
        <w:t>，再次核查确认数据。</w:t>
      </w:r>
    </w:p>
    <w:p w:rsidR="00513B86" w:rsidRPr="002B06C9" w:rsidRDefault="00513B86" w:rsidP="00513B86">
      <w:pPr>
        <w:pStyle w:val="6"/>
        <w:rPr>
          <w:b/>
          <w:bCs/>
          <w:i/>
          <w:iCs w:val="0"/>
        </w:rPr>
      </w:pPr>
      <w:bookmarkStart w:id="1048" w:name="_Toc130154915"/>
      <w:r>
        <w:rPr>
          <w:rFonts w:hint="eastAsia"/>
        </w:rPr>
        <w:t>重点指标</w:t>
      </w:r>
      <w:r>
        <w:rPr>
          <w:rFonts w:hint="eastAsia"/>
        </w:rPr>
        <w:t>-</w:t>
      </w:r>
      <w:r>
        <w:rPr>
          <w:rFonts w:hint="eastAsia"/>
        </w:rPr>
        <w:t>装维质量平均时长</w:t>
      </w:r>
      <w:r w:rsidRPr="002B06C9">
        <w:rPr>
          <w:rFonts w:hint="eastAsia"/>
        </w:rPr>
        <w:t>数据新增</w:t>
      </w:r>
      <w:bookmarkEnd w:id="1048"/>
    </w:p>
    <w:p w:rsidR="00513B86" w:rsidRPr="004707D4" w:rsidRDefault="00513B86" w:rsidP="00513B86">
      <w:pPr>
        <w:ind w:left="420" w:firstLine="480"/>
        <w:rPr>
          <w:rFonts w:ascii="宋体" w:hAnsi="宋体"/>
          <w:lang w:val="x-none"/>
        </w:rPr>
      </w:pPr>
      <w:r>
        <w:rPr>
          <w:rFonts w:hint="eastAsia"/>
        </w:rPr>
        <w:t>重点指标</w:t>
      </w:r>
      <w:r>
        <w:rPr>
          <w:rFonts w:hint="eastAsia"/>
        </w:rPr>
        <w:t>-</w:t>
      </w:r>
      <w:r>
        <w:rPr>
          <w:rFonts w:hint="eastAsia"/>
        </w:rPr>
        <w:t>装维质量平均时长</w:t>
      </w:r>
      <w:r>
        <w:t>数据新增功能，</w:t>
      </w:r>
      <w:r>
        <w:rPr>
          <w:rFonts w:hint="eastAsia"/>
        </w:rPr>
        <w:t>重点指标</w:t>
      </w:r>
      <w:r>
        <w:rPr>
          <w:rFonts w:hint="eastAsia"/>
        </w:rPr>
        <w:t>-</w:t>
      </w:r>
      <w:r>
        <w:rPr>
          <w:rFonts w:hint="eastAsia"/>
        </w:rPr>
        <w:t>装维质量平均时长</w:t>
      </w:r>
      <w:r>
        <w:t>指标采集时，</w:t>
      </w:r>
      <w:r>
        <w:rPr>
          <w:rFonts w:hint="eastAsia"/>
        </w:rPr>
        <w:t>依据重点指标</w:t>
      </w:r>
      <w:r>
        <w:rPr>
          <w:rFonts w:hint="eastAsia"/>
        </w:rPr>
        <w:t>-</w:t>
      </w:r>
      <w:r>
        <w:rPr>
          <w:rFonts w:hint="eastAsia"/>
        </w:rPr>
        <w:t>装维质量平均时长</w:t>
      </w:r>
      <w:r>
        <w:t>计算规则</w:t>
      </w:r>
      <w:r>
        <w:rPr>
          <w:rFonts w:hint="eastAsia"/>
        </w:rPr>
        <w:t>，数据</w:t>
      </w:r>
      <w:r>
        <w:t>处理人员确认</w:t>
      </w:r>
      <w:r>
        <w:rPr>
          <w:rFonts w:hint="eastAsia"/>
        </w:rPr>
        <w:t>并</w:t>
      </w:r>
      <w:r>
        <w:t>比对原始数据，将原始的数据和指标数据</w:t>
      </w:r>
      <w:r>
        <w:rPr>
          <w:rFonts w:hint="eastAsia"/>
        </w:rPr>
        <w:t>对应的指标计算规则</w:t>
      </w:r>
      <w:r>
        <w:t>新增进系统库</w:t>
      </w:r>
      <w:r>
        <w:rPr>
          <w:rFonts w:hint="eastAsia"/>
        </w:rPr>
        <w:t>，</w:t>
      </w:r>
      <w:r>
        <w:t>并完成数据文件</w:t>
      </w:r>
      <w:r>
        <w:rPr>
          <w:rFonts w:hint="eastAsia"/>
        </w:rPr>
        <w:t>信息</w:t>
      </w:r>
      <w:r>
        <w:t>入库。</w:t>
      </w:r>
    </w:p>
    <w:p w:rsidR="00513B86" w:rsidRPr="00270D20" w:rsidRDefault="00513B86" w:rsidP="00513B86">
      <w:pPr>
        <w:pStyle w:val="6"/>
        <w:rPr>
          <w:rFonts w:ascii="宋体" w:hAnsi="宋体"/>
          <w:b/>
          <w:bCs/>
          <w:i/>
          <w:iCs w:val="0"/>
          <w:lang w:val="x-none" w:eastAsia="x-none"/>
        </w:rPr>
      </w:pPr>
      <w:bookmarkStart w:id="1049" w:name="_Toc130154916"/>
      <w:r>
        <w:rPr>
          <w:rFonts w:hint="eastAsia"/>
        </w:rPr>
        <w:t>重点指标</w:t>
      </w:r>
      <w:r>
        <w:rPr>
          <w:rFonts w:hint="eastAsia"/>
        </w:rPr>
        <w:t>-</w:t>
      </w:r>
      <w:r>
        <w:rPr>
          <w:rFonts w:hint="eastAsia"/>
        </w:rPr>
        <w:t>装维质量平均时长</w:t>
      </w:r>
      <w:r>
        <w:rPr>
          <w:rFonts w:ascii="宋体" w:hAnsi="宋体" w:hint="eastAsia"/>
          <w:lang w:val="x-none"/>
        </w:rPr>
        <w:t>数</w:t>
      </w:r>
      <w:r w:rsidRPr="005170E3">
        <w:rPr>
          <w:rFonts w:ascii="宋体" w:hAnsi="宋体" w:hint="eastAsia"/>
          <w:lang w:val="x-none"/>
        </w:rPr>
        <w:t>据校验</w:t>
      </w:r>
      <w:bookmarkEnd w:id="1049"/>
    </w:p>
    <w:p w:rsidR="00513B86" w:rsidRPr="00DB19FB" w:rsidRDefault="00513B86" w:rsidP="00513B86">
      <w:pPr>
        <w:ind w:left="420" w:firstLine="480"/>
        <w:jc w:val="both"/>
        <w:rPr>
          <w:rFonts w:ascii="宋体" w:hAnsi="宋体"/>
          <w:lang w:val="x-none"/>
        </w:rPr>
      </w:pPr>
      <w:r>
        <w:t>数据处理人员新增</w:t>
      </w:r>
      <w:r>
        <w:rPr>
          <w:rFonts w:hint="eastAsia"/>
        </w:rPr>
        <w:t>重点指标</w:t>
      </w:r>
      <w:r>
        <w:rPr>
          <w:rFonts w:hint="eastAsia"/>
        </w:rPr>
        <w:t>-</w:t>
      </w:r>
      <w:r>
        <w:rPr>
          <w:rFonts w:hint="eastAsia"/>
        </w:rPr>
        <w:t>装维质量平均时长</w:t>
      </w:r>
      <w:r>
        <w:rPr>
          <w:rFonts w:ascii="宋体" w:hAnsi="宋体" w:hint="eastAsia"/>
          <w:lang w:val="x-none"/>
        </w:rPr>
        <w:t>数据</w:t>
      </w:r>
      <w:r>
        <w:t>后，系统会对新增数据的名称</w:t>
      </w:r>
      <w:r>
        <w:rPr>
          <w:rFonts w:hint="eastAsia"/>
        </w:rPr>
        <w:t>、取数口径、数据文件类型、文件编码、调用参数等信息进行校验，判断</w:t>
      </w:r>
      <w:r>
        <w:lastRenderedPageBreak/>
        <w:t>系统中是否已经存在了相同的数据，如存在，则系统提示数据已经存在，并且不允许继续进行后续数据的处理。</w:t>
      </w:r>
    </w:p>
    <w:p w:rsidR="00513B86" w:rsidRPr="00DB19FB" w:rsidRDefault="00513B86" w:rsidP="00513B86">
      <w:pPr>
        <w:pStyle w:val="6"/>
        <w:rPr>
          <w:rFonts w:ascii="宋体" w:hAnsi="宋体"/>
          <w:b/>
          <w:bCs/>
          <w:i/>
          <w:iCs w:val="0"/>
          <w:lang w:val="x-none" w:eastAsia="x-none"/>
        </w:rPr>
      </w:pPr>
      <w:bookmarkStart w:id="1050" w:name="_Toc130154917"/>
      <w:r>
        <w:rPr>
          <w:rFonts w:hint="eastAsia"/>
        </w:rPr>
        <w:t>重点指标</w:t>
      </w:r>
      <w:r>
        <w:rPr>
          <w:rFonts w:hint="eastAsia"/>
        </w:rPr>
        <w:t>-</w:t>
      </w:r>
      <w:r>
        <w:rPr>
          <w:rFonts w:hint="eastAsia"/>
        </w:rPr>
        <w:t>装维质量平均时长</w:t>
      </w:r>
      <w:r w:rsidRPr="00DB19FB">
        <w:rPr>
          <w:rFonts w:ascii="宋体" w:hAnsi="宋体" w:hint="eastAsia"/>
          <w:lang w:val="x-none"/>
        </w:rPr>
        <w:t>数据</w:t>
      </w:r>
      <w:r>
        <w:rPr>
          <w:rFonts w:ascii="宋体" w:hAnsi="宋体" w:hint="eastAsia"/>
          <w:lang w:val="x-none"/>
        </w:rPr>
        <w:t>计算</w:t>
      </w:r>
      <w:bookmarkEnd w:id="1050"/>
    </w:p>
    <w:p w:rsidR="00513B86" w:rsidRPr="00DB19FB" w:rsidRDefault="00513B86" w:rsidP="00513B86">
      <w:pPr>
        <w:ind w:left="420" w:firstLine="480"/>
        <w:rPr>
          <w:rFonts w:ascii="宋体" w:hAnsi="宋体"/>
          <w:lang w:val="x-none"/>
        </w:rPr>
      </w:pPr>
      <w:r>
        <w:rPr>
          <w:rFonts w:hint="eastAsia"/>
        </w:rPr>
        <w:t>重点指标</w:t>
      </w:r>
      <w:r>
        <w:rPr>
          <w:rFonts w:hint="eastAsia"/>
        </w:rPr>
        <w:t>-</w:t>
      </w:r>
      <w:r>
        <w:rPr>
          <w:rFonts w:hint="eastAsia"/>
        </w:rPr>
        <w:t>装维质量平均时长数据</w:t>
      </w:r>
      <w:r w:rsidRPr="00DB19FB">
        <w:rPr>
          <w:rFonts w:ascii="宋体" w:hAnsi="宋体" w:hint="eastAsia"/>
          <w:lang w:val="x-none"/>
        </w:rPr>
        <w:t>解析</w:t>
      </w:r>
      <w:r>
        <w:rPr>
          <w:rFonts w:hint="eastAsia"/>
        </w:rPr>
        <w:t>成功，根据重点指标</w:t>
      </w:r>
      <w:r>
        <w:rPr>
          <w:rFonts w:hint="eastAsia"/>
        </w:rPr>
        <w:t>-</w:t>
      </w:r>
      <w:r>
        <w:rPr>
          <w:rFonts w:hint="eastAsia"/>
        </w:rPr>
        <w:t>装维质量平均时长</w:t>
      </w:r>
      <w:r w:rsidRPr="00DB19FB">
        <w:rPr>
          <w:rFonts w:hint="eastAsia"/>
        </w:rPr>
        <w:t>指标</w:t>
      </w:r>
      <w:r>
        <w:rPr>
          <w:rFonts w:hint="eastAsia"/>
        </w:rPr>
        <w:t>计算规则，</w:t>
      </w:r>
      <w:r>
        <w:rPr>
          <w:rFonts w:ascii="宋体" w:hAnsi="宋体" w:hint="eastAsia"/>
          <w:lang w:val="x-none"/>
        </w:rPr>
        <w:t>匹配对应的</w:t>
      </w:r>
      <w:r w:rsidRPr="00DB19FB">
        <w:rPr>
          <w:rFonts w:ascii="宋体" w:hAnsi="宋体" w:hint="eastAsia"/>
          <w:lang w:val="x-none"/>
        </w:rPr>
        <w:t>地市、区县编码值</w:t>
      </w:r>
      <w:r>
        <w:rPr>
          <w:rFonts w:ascii="宋体" w:hAnsi="宋体" w:hint="eastAsia"/>
          <w:lang w:val="x-none"/>
        </w:rPr>
        <w:t>并</w:t>
      </w:r>
      <w:r w:rsidRPr="00DB19FB">
        <w:rPr>
          <w:rFonts w:ascii="宋体" w:hAnsi="宋体" w:hint="eastAsia"/>
          <w:lang w:val="x-none"/>
        </w:rPr>
        <w:t>对</w:t>
      </w:r>
      <w:r>
        <w:rPr>
          <w:rFonts w:ascii="宋体" w:hAnsi="宋体" w:hint="eastAsia"/>
          <w:lang w:val="x-none"/>
        </w:rPr>
        <w:t>指标</w:t>
      </w:r>
      <w:r w:rsidRPr="00DB19FB">
        <w:rPr>
          <w:rFonts w:ascii="宋体" w:hAnsi="宋体" w:hint="eastAsia"/>
          <w:lang w:val="x-none"/>
        </w:rPr>
        <w:t>数据进行关联</w:t>
      </w:r>
      <w:r>
        <w:rPr>
          <w:rFonts w:hint="eastAsia"/>
        </w:rPr>
        <w:t>，输出当月重点指标</w:t>
      </w:r>
      <w:r>
        <w:rPr>
          <w:rFonts w:hint="eastAsia"/>
        </w:rPr>
        <w:t>-</w:t>
      </w:r>
      <w:r>
        <w:rPr>
          <w:rFonts w:hint="eastAsia"/>
        </w:rPr>
        <w:t>装维质量平均时长数据。</w:t>
      </w:r>
    </w:p>
    <w:p w:rsidR="00513B86" w:rsidRPr="00DB19FB" w:rsidRDefault="00513B86" w:rsidP="00513B86">
      <w:pPr>
        <w:pStyle w:val="6"/>
        <w:rPr>
          <w:rFonts w:ascii="宋体" w:hAnsi="宋体"/>
          <w:b/>
          <w:bCs/>
          <w:i/>
          <w:iCs w:val="0"/>
          <w:lang w:val="x-none" w:eastAsia="x-none"/>
        </w:rPr>
      </w:pPr>
      <w:bookmarkStart w:id="1051" w:name="_Toc130154918"/>
      <w:r>
        <w:rPr>
          <w:rFonts w:hint="eastAsia"/>
        </w:rPr>
        <w:t>重点指标</w:t>
      </w:r>
      <w:r>
        <w:rPr>
          <w:rFonts w:hint="eastAsia"/>
        </w:rPr>
        <w:t>-</w:t>
      </w:r>
      <w:r>
        <w:rPr>
          <w:rFonts w:hint="eastAsia"/>
        </w:rPr>
        <w:t>装维质量平均时长</w:t>
      </w:r>
      <w:r w:rsidRPr="00DB19FB">
        <w:rPr>
          <w:rFonts w:ascii="宋体" w:hAnsi="宋体" w:hint="eastAsia"/>
          <w:lang w:val="x-none"/>
        </w:rPr>
        <w:t>数据保存</w:t>
      </w:r>
      <w:bookmarkEnd w:id="1051"/>
    </w:p>
    <w:p w:rsidR="00513B86" w:rsidRPr="00DB19FB" w:rsidRDefault="00513B86" w:rsidP="00513B86">
      <w:pPr>
        <w:ind w:left="420" w:firstLine="480"/>
        <w:rPr>
          <w:rFonts w:ascii="宋体" w:hAnsi="宋体"/>
          <w:lang w:val="x-none"/>
        </w:rPr>
      </w:pPr>
      <w:r>
        <w:rPr>
          <w:rFonts w:hint="eastAsia"/>
        </w:rPr>
        <w:t>重点指标</w:t>
      </w:r>
      <w:r>
        <w:rPr>
          <w:rFonts w:hint="eastAsia"/>
        </w:rPr>
        <w:t>-</w:t>
      </w:r>
      <w:r>
        <w:rPr>
          <w:rFonts w:hint="eastAsia"/>
        </w:rPr>
        <w:t>装维质量平均时长</w:t>
      </w:r>
      <w:r>
        <w:rPr>
          <w:rFonts w:ascii="宋体" w:hAnsi="宋体" w:hint="eastAsia"/>
          <w:lang w:val="x-none"/>
        </w:rPr>
        <w:t>数据</w:t>
      </w:r>
      <w:r w:rsidRPr="00DB19FB">
        <w:rPr>
          <w:rFonts w:ascii="宋体" w:hAnsi="宋体" w:hint="eastAsia"/>
          <w:lang w:val="x-none"/>
        </w:rPr>
        <w:t>关联完成</w:t>
      </w:r>
      <w:r>
        <w:rPr>
          <w:rFonts w:ascii="宋体" w:hAnsi="宋体" w:hint="eastAsia"/>
          <w:lang w:val="x-none"/>
        </w:rPr>
        <w:t>，</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513B86" w:rsidRPr="00DB19FB" w:rsidRDefault="00513B86" w:rsidP="00513B86">
      <w:pPr>
        <w:pStyle w:val="6"/>
        <w:rPr>
          <w:b/>
          <w:bCs/>
          <w:i/>
          <w:iCs w:val="0"/>
        </w:rPr>
      </w:pPr>
      <w:bookmarkStart w:id="1052" w:name="_Toc130154919"/>
      <w:r w:rsidRPr="00DB19FB">
        <w:rPr>
          <w:rFonts w:hint="eastAsia"/>
        </w:rPr>
        <w:t>全省</w:t>
      </w:r>
      <w:r>
        <w:rPr>
          <w:rFonts w:hint="eastAsia"/>
        </w:rPr>
        <w:t>重点指标</w:t>
      </w:r>
      <w:r>
        <w:rPr>
          <w:rFonts w:hint="eastAsia"/>
        </w:rPr>
        <w:t>-</w:t>
      </w:r>
      <w:r>
        <w:rPr>
          <w:rFonts w:hint="eastAsia"/>
        </w:rPr>
        <w:t>装维质量平均时长数据查询</w:t>
      </w:r>
      <w:bookmarkEnd w:id="1052"/>
    </w:p>
    <w:p w:rsidR="00513B86" w:rsidRDefault="00513B86" w:rsidP="00513B86">
      <w:pPr>
        <w:ind w:left="420" w:firstLine="480"/>
      </w:pPr>
      <w:r>
        <w:rPr>
          <w:rFonts w:ascii="宋体" w:hAnsi="宋体" w:hint="eastAsia"/>
          <w:lang w:val="x-none"/>
        </w:rPr>
        <w:t>输入G</w:t>
      </w:r>
      <w:r>
        <w:rPr>
          <w:rFonts w:ascii="宋体" w:hAnsi="宋体"/>
          <w:lang w:val="x-none"/>
        </w:rPr>
        <w:t>IS</w:t>
      </w:r>
      <w:r>
        <w:rPr>
          <w:rFonts w:ascii="宋体" w:hAnsi="宋体" w:hint="eastAsia"/>
          <w:lang w:val="x-none"/>
        </w:rPr>
        <w:t>信息、区域、</w:t>
      </w:r>
      <w:r w:rsidRPr="00DB19FB">
        <w:rPr>
          <w:rFonts w:ascii="宋体" w:hAnsi="宋体" w:hint="eastAsia"/>
          <w:lang w:val="x-none"/>
        </w:rPr>
        <w:t>时间</w:t>
      </w:r>
      <w:r>
        <w:rPr>
          <w:rFonts w:ascii="宋体" w:hAnsi="宋体" w:hint="eastAsia"/>
          <w:lang w:val="x-none"/>
        </w:rPr>
        <w:t>等查询信息，查询完成展示</w:t>
      </w:r>
      <w:r w:rsidRPr="00DB19FB">
        <w:rPr>
          <w:rFonts w:hint="eastAsia"/>
        </w:rPr>
        <w:t>全省</w:t>
      </w:r>
      <w:r>
        <w:rPr>
          <w:rFonts w:hint="eastAsia"/>
        </w:rPr>
        <w:t>重点指标</w:t>
      </w:r>
      <w:r>
        <w:rPr>
          <w:rFonts w:hint="eastAsia"/>
        </w:rPr>
        <w:t>-</w:t>
      </w:r>
      <w:r>
        <w:rPr>
          <w:rFonts w:hint="eastAsia"/>
        </w:rPr>
        <w:t>装维质量平均时长</w:t>
      </w:r>
      <w:r>
        <w:rPr>
          <w:rFonts w:ascii="宋体" w:hAnsi="宋体" w:hint="eastAsia"/>
          <w:lang w:val="x-none"/>
        </w:rPr>
        <w:t>数据结果</w:t>
      </w:r>
      <w:r w:rsidRPr="00DB19FB">
        <w:rPr>
          <w:rFonts w:hint="eastAsia"/>
        </w:rPr>
        <w:t>。</w:t>
      </w:r>
    </w:p>
    <w:p w:rsidR="00513B86" w:rsidRPr="00DB19FB" w:rsidRDefault="00513B86" w:rsidP="00513B86">
      <w:pPr>
        <w:pStyle w:val="6"/>
        <w:rPr>
          <w:b/>
          <w:bCs/>
          <w:i/>
          <w:iCs w:val="0"/>
        </w:rPr>
      </w:pPr>
      <w:bookmarkStart w:id="1053" w:name="_Toc130154920"/>
      <w:r w:rsidRPr="00DB19FB">
        <w:rPr>
          <w:rFonts w:hint="eastAsia"/>
        </w:rPr>
        <w:t>区县</w:t>
      </w:r>
      <w:r>
        <w:rPr>
          <w:rFonts w:hint="eastAsia"/>
        </w:rPr>
        <w:t>重点指标</w:t>
      </w:r>
      <w:r>
        <w:rPr>
          <w:rFonts w:hint="eastAsia"/>
        </w:rPr>
        <w:t>-</w:t>
      </w:r>
      <w:r>
        <w:rPr>
          <w:rFonts w:hint="eastAsia"/>
        </w:rPr>
        <w:t>装维质量平均时长数据查询</w:t>
      </w:r>
      <w:bookmarkEnd w:id="1053"/>
    </w:p>
    <w:p w:rsidR="00513B86" w:rsidRPr="00DB19FB" w:rsidRDefault="00513B86" w:rsidP="00513B86">
      <w:pPr>
        <w:ind w:left="420" w:firstLine="480"/>
        <w:rPr>
          <w:rFonts w:ascii="宋体" w:hAnsi="宋体"/>
          <w:lang w:val="x-none"/>
        </w:rPr>
      </w:pPr>
      <w:r w:rsidRPr="00DF78AA">
        <w:rPr>
          <w:rFonts w:ascii="宋体" w:hAnsi="宋体" w:hint="eastAsia"/>
          <w:lang w:val="x-none"/>
        </w:rPr>
        <w:t>综调人员登录综调中心，进入</w:t>
      </w:r>
      <w:r>
        <w:rPr>
          <w:rFonts w:ascii="宋体" w:hAnsi="宋体" w:hint="eastAsia"/>
          <w:lang w:val="x-none"/>
        </w:rPr>
        <w:t>业务专区</w:t>
      </w:r>
      <w:r w:rsidRPr="00DF78AA">
        <w:rPr>
          <w:rFonts w:ascii="宋体" w:hAnsi="宋体" w:hint="eastAsia"/>
          <w:lang w:val="x-none"/>
        </w:rPr>
        <w:t>管理模块，选择</w:t>
      </w:r>
      <w:r w:rsidRPr="00DB19FB">
        <w:rPr>
          <w:rFonts w:hint="eastAsia"/>
        </w:rPr>
        <w:t>全省</w:t>
      </w:r>
      <w:r>
        <w:rPr>
          <w:rFonts w:hint="eastAsia"/>
        </w:rPr>
        <w:t>重点指标</w:t>
      </w:r>
      <w:r w:rsidRPr="00DB19FB">
        <w:rPr>
          <w:rFonts w:hint="eastAsia"/>
        </w:rPr>
        <w:t>-</w:t>
      </w:r>
      <w:r>
        <w:rPr>
          <w:rFonts w:hint="eastAsia"/>
        </w:rPr>
        <w:t>增值业务</w:t>
      </w:r>
      <w:r w:rsidRPr="00DF78AA">
        <w:rPr>
          <w:rFonts w:ascii="宋体" w:hAnsi="宋体" w:hint="eastAsia"/>
          <w:lang w:val="x-none"/>
        </w:rPr>
        <w:t>界面，输入日期、查询后展示该指标区县的趋势图</w:t>
      </w:r>
      <w:r w:rsidRPr="00DB19FB">
        <w:rPr>
          <w:rFonts w:hint="eastAsia"/>
        </w:rPr>
        <w:t>。</w:t>
      </w:r>
    </w:p>
    <w:p w:rsidR="00513B86" w:rsidRPr="00DB19FB" w:rsidRDefault="00513B86" w:rsidP="00513B86">
      <w:pPr>
        <w:pStyle w:val="5"/>
      </w:pPr>
      <w:bookmarkStart w:id="1054" w:name="_Toc130154921"/>
      <w:r w:rsidRPr="00DB19FB">
        <w:rPr>
          <w:rFonts w:hint="eastAsia"/>
        </w:rPr>
        <w:t>重点指标-装维质量投诉率</w:t>
      </w:r>
      <w:r>
        <w:rPr>
          <w:rFonts w:hint="eastAsia"/>
        </w:rPr>
        <w:t>管理</w:t>
      </w:r>
      <w:bookmarkEnd w:id="1054"/>
    </w:p>
    <w:p w:rsidR="00513B86" w:rsidRPr="00A14368" w:rsidRDefault="00513B86" w:rsidP="00513B86">
      <w:pPr>
        <w:pStyle w:val="6"/>
        <w:rPr>
          <w:b/>
          <w:bCs/>
          <w:i/>
          <w:iCs w:val="0"/>
        </w:rPr>
      </w:pPr>
      <w:bookmarkStart w:id="1055" w:name="_Toc130154922"/>
      <w:r>
        <w:rPr>
          <w:rFonts w:hint="eastAsia"/>
        </w:rPr>
        <w:t>重点指标</w:t>
      </w:r>
      <w:r>
        <w:rPr>
          <w:rFonts w:hint="eastAsia"/>
        </w:rPr>
        <w:t>-</w:t>
      </w:r>
      <w:r>
        <w:rPr>
          <w:rFonts w:hint="eastAsia"/>
        </w:rPr>
        <w:t>装维质量投诉率计算规则管理</w:t>
      </w:r>
      <w:bookmarkEnd w:id="1055"/>
    </w:p>
    <w:p w:rsidR="00513B86" w:rsidRPr="00706BDE" w:rsidRDefault="00513B86" w:rsidP="00513B86">
      <w:pPr>
        <w:ind w:left="420" w:firstLine="480"/>
      </w:pPr>
      <w:r>
        <w:t>根据</w:t>
      </w:r>
      <w:r>
        <w:rPr>
          <w:rFonts w:hint="eastAsia"/>
        </w:rPr>
        <w:t>重点指标</w:t>
      </w:r>
      <w:r w:rsidRPr="00DB19FB">
        <w:rPr>
          <w:rFonts w:hint="eastAsia"/>
        </w:rPr>
        <w:t>-</w:t>
      </w:r>
      <w:r>
        <w:rPr>
          <w:rFonts w:hint="eastAsia"/>
        </w:rPr>
        <w:t>增值业务变更</w:t>
      </w:r>
      <w:r>
        <w:t>指标说明文档，分析统计口径，将文字统计口径转化为口径数据，在系统中录入统计规则，并提供计算规则的增加、删除、修改功能</w:t>
      </w:r>
      <w:r>
        <w:rPr>
          <w:rFonts w:hint="eastAsia"/>
        </w:rPr>
        <w:t>，重点指标</w:t>
      </w:r>
      <w:r w:rsidRPr="00DB19FB">
        <w:rPr>
          <w:rFonts w:hint="eastAsia"/>
        </w:rPr>
        <w:t>-</w:t>
      </w:r>
      <w:r>
        <w:rPr>
          <w:rFonts w:hint="eastAsia"/>
        </w:rPr>
        <w:t>增值业务变更计算规则信息文件入库。</w:t>
      </w:r>
    </w:p>
    <w:p w:rsidR="00513B86" w:rsidRPr="00162339" w:rsidRDefault="00513B86" w:rsidP="00513B86">
      <w:pPr>
        <w:pStyle w:val="6"/>
        <w:rPr>
          <w:b/>
          <w:bCs/>
          <w:i/>
          <w:iCs w:val="0"/>
        </w:rPr>
      </w:pPr>
      <w:bookmarkStart w:id="1056" w:name="_Toc130154923"/>
      <w:r>
        <w:rPr>
          <w:rFonts w:hint="eastAsia"/>
        </w:rPr>
        <w:t>重点指标</w:t>
      </w:r>
      <w:r>
        <w:rPr>
          <w:rFonts w:hint="eastAsia"/>
        </w:rPr>
        <w:t>-</w:t>
      </w:r>
      <w:r>
        <w:rPr>
          <w:rFonts w:hint="eastAsia"/>
        </w:rPr>
        <w:t>装维质量投诉率</w:t>
      </w:r>
      <w:r w:rsidRPr="00162339">
        <w:rPr>
          <w:rFonts w:hint="eastAsia"/>
        </w:rPr>
        <w:t>分析</w:t>
      </w:r>
      <w:bookmarkEnd w:id="1056"/>
    </w:p>
    <w:p w:rsidR="00513B86" w:rsidRPr="0088147F" w:rsidRDefault="00513B86" w:rsidP="00513B86">
      <w:pPr>
        <w:ind w:left="420" w:firstLine="480"/>
        <w:rPr>
          <w:rFonts w:ascii="宋体" w:hAnsi="宋体"/>
          <w:lang w:val="x-none"/>
        </w:rPr>
      </w:pPr>
      <w:r>
        <w:t>提取对端系统提供的</w:t>
      </w:r>
      <w:r>
        <w:rPr>
          <w:rFonts w:hint="eastAsia"/>
        </w:rPr>
        <w:t>重点指标</w:t>
      </w:r>
      <w:r>
        <w:rPr>
          <w:rFonts w:hint="eastAsia"/>
        </w:rPr>
        <w:t>-</w:t>
      </w:r>
      <w:r>
        <w:rPr>
          <w:rFonts w:hint="eastAsia"/>
        </w:rPr>
        <w:t>装维质量投诉率</w:t>
      </w:r>
      <w:r>
        <w:t>数据，对数据文件进行分</w:t>
      </w:r>
      <w:r>
        <w:lastRenderedPageBreak/>
        <w:t>析，比对数据文件名称、格式、类型、推送周期，分析完成且无异常，进入数据新增环节。分析失败，提示数据分析异常</w:t>
      </w:r>
      <w:r>
        <w:rPr>
          <w:rFonts w:hint="eastAsia"/>
        </w:rPr>
        <w:t>，再次核查确认数据。</w:t>
      </w:r>
    </w:p>
    <w:p w:rsidR="00513B86" w:rsidRPr="002B06C9" w:rsidRDefault="00513B86" w:rsidP="00513B86">
      <w:pPr>
        <w:pStyle w:val="6"/>
        <w:rPr>
          <w:b/>
          <w:bCs/>
          <w:i/>
          <w:iCs w:val="0"/>
        </w:rPr>
      </w:pPr>
      <w:bookmarkStart w:id="1057" w:name="_Toc130154924"/>
      <w:r>
        <w:rPr>
          <w:rFonts w:hint="eastAsia"/>
        </w:rPr>
        <w:t>重点指标</w:t>
      </w:r>
      <w:r>
        <w:rPr>
          <w:rFonts w:hint="eastAsia"/>
        </w:rPr>
        <w:t>-</w:t>
      </w:r>
      <w:r>
        <w:rPr>
          <w:rFonts w:hint="eastAsia"/>
        </w:rPr>
        <w:t>装维质量投诉率</w:t>
      </w:r>
      <w:r w:rsidRPr="002B06C9">
        <w:rPr>
          <w:rFonts w:hint="eastAsia"/>
        </w:rPr>
        <w:t>数据新增</w:t>
      </w:r>
      <w:bookmarkEnd w:id="1057"/>
    </w:p>
    <w:p w:rsidR="00513B86" w:rsidRPr="004707D4" w:rsidRDefault="00513B86" w:rsidP="00513B86">
      <w:pPr>
        <w:ind w:left="420" w:firstLine="480"/>
        <w:rPr>
          <w:rFonts w:ascii="宋体" w:hAnsi="宋体"/>
          <w:lang w:val="x-none"/>
        </w:rPr>
      </w:pPr>
      <w:r>
        <w:rPr>
          <w:rFonts w:hint="eastAsia"/>
        </w:rPr>
        <w:t>重点指标</w:t>
      </w:r>
      <w:r>
        <w:rPr>
          <w:rFonts w:hint="eastAsia"/>
        </w:rPr>
        <w:t>-</w:t>
      </w:r>
      <w:r>
        <w:rPr>
          <w:rFonts w:hint="eastAsia"/>
        </w:rPr>
        <w:t>装维质量投诉率</w:t>
      </w:r>
      <w:r>
        <w:t>数据新增功能，</w:t>
      </w:r>
      <w:r>
        <w:rPr>
          <w:rFonts w:hint="eastAsia"/>
        </w:rPr>
        <w:t>重点指标</w:t>
      </w:r>
      <w:r>
        <w:rPr>
          <w:rFonts w:hint="eastAsia"/>
        </w:rPr>
        <w:t>-</w:t>
      </w:r>
      <w:r>
        <w:rPr>
          <w:rFonts w:hint="eastAsia"/>
        </w:rPr>
        <w:t>装维质量投诉率</w:t>
      </w:r>
      <w:r>
        <w:t>指标采集时，</w:t>
      </w:r>
      <w:r>
        <w:rPr>
          <w:rFonts w:hint="eastAsia"/>
        </w:rPr>
        <w:t>依据重点指标</w:t>
      </w:r>
      <w:r>
        <w:rPr>
          <w:rFonts w:hint="eastAsia"/>
        </w:rPr>
        <w:t>-</w:t>
      </w:r>
      <w:r>
        <w:rPr>
          <w:rFonts w:hint="eastAsia"/>
        </w:rPr>
        <w:t>装维质量投诉率</w:t>
      </w:r>
      <w:r>
        <w:t>计算规则</w:t>
      </w:r>
      <w:r>
        <w:rPr>
          <w:rFonts w:hint="eastAsia"/>
        </w:rPr>
        <w:t>，数据</w:t>
      </w:r>
      <w:r>
        <w:t>处理人员确认</w:t>
      </w:r>
      <w:r>
        <w:rPr>
          <w:rFonts w:hint="eastAsia"/>
        </w:rPr>
        <w:t>并</w:t>
      </w:r>
      <w:r>
        <w:t>比对原始数据，将原始的数据和指标数据</w:t>
      </w:r>
      <w:r>
        <w:rPr>
          <w:rFonts w:hint="eastAsia"/>
        </w:rPr>
        <w:t>对应的指标计算规则</w:t>
      </w:r>
      <w:r>
        <w:t>新增进系统库</w:t>
      </w:r>
      <w:r>
        <w:rPr>
          <w:rFonts w:hint="eastAsia"/>
        </w:rPr>
        <w:t>，</w:t>
      </w:r>
      <w:r>
        <w:t>并完成数据文件</w:t>
      </w:r>
      <w:r>
        <w:rPr>
          <w:rFonts w:hint="eastAsia"/>
        </w:rPr>
        <w:t>信息</w:t>
      </w:r>
      <w:r>
        <w:t>入库。</w:t>
      </w:r>
    </w:p>
    <w:p w:rsidR="00513B86" w:rsidRPr="00270D20" w:rsidRDefault="00513B86" w:rsidP="00513B86">
      <w:pPr>
        <w:pStyle w:val="6"/>
        <w:rPr>
          <w:rFonts w:ascii="宋体" w:hAnsi="宋体"/>
          <w:b/>
          <w:bCs/>
          <w:i/>
          <w:iCs w:val="0"/>
          <w:lang w:val="x-none" w:eastAsia="x-none"/>
        </w:rPr>
      </w:pPr>
      <w:bookmarkStart w:id="1058" w:name="_Toc130154925"/>
      <w:r>
        <w:rPr>
          <w:rFonts w:hint="eastAsia"/>
        </w:rPr>
        <w:t>重点指标</w:t>
      </w:r>
      <w:r>
        <w:rPr>
          <w:rFonts w:hint="eastAsia"/>
        </w:rPr>
        <w:t>-</w:t>
      </w:r>
      <w:r>
        <w:rPr>
          <w:rFonts w:hint="eastAsia"/>
        </w:rPr>
        <w:t>装维质量投诉率</w:t>
      </w:r>
      <w:r>
        <w:rPr>
          <w:rFonts w:ascii="宋体" w:hAnsi="宋体" w:hint="eastAsia"/>
          <w:lang w:val="x-none"/>
        </w:rPr>
        <w:t>数</w:t>
      </w:r>
      <w:r w:rsidRPr="005170E3">
        <w:rPr>
          <w:rFonts w:ascii="宋体" w:hAnsi="宋体" w:hint="eastAsia"/>
          <w:lang w:val="x-none"/>
        </w:rPr>
        <w:t>据校验</w:t>
      </w:r>
      <w:bookmarkEnd w:id="1058"/>
    </w:p>
    <w:p w:rsidR="00513B86" w:rsidRPr="00DB19FB" w:rsidRDefault="00513B86" w:rsidP="00513B86">
      <w:pPr>
        <w:ind w:left="420" w:firstLine="480"/>
        <w:jc w:val="both"/>
        <w:rPr>
          <w:rFonts w:ascii="宋体" w:hAnsi="宋体"/>
          <w:lang w:val="x-none"/>
        </w:rPr>
      </w:pPr>
      <w:r>
        <w:t>数据处理人员新增</w:t>
      </w:r>
      <w:r>
        <w:rPr>
          <w:rFonts w:hint="eastAsia"/>
        </w:rPr>
        <w:t>重点指标</w:t>
      </w:r>
      <w:r>
        <w:rPr>
          <w:rFonts w:hint="eastAsia"/>
        </w:rPr>
        <w:t>-</w:t>
      </w:r>
      <w:r>
        <w:rPr>
          <w:rFonts w:hint="eastAsia"/>
        </w:rPr>
        <w:t>装维质量投诉率</w:t>
      </w:r>
      <w:r>
        <w:rPr>
          <w:rFonts w:ascii="宋体" w:hAnsi="宋体" w:hint="eastAsia"/>
          <w:lang w:val="x-none"/>
        </w:rPr>
        <w:t>数据</w:t>
      </w:r>
      <w:r>
        <w:t>后，系统会对新增数据的名称</w:t>
      </w:r>
      <w:r>
        <w:rPr>
          <w:rFonts w:hint="eastAsia"/>
        </w:rPr>
        <w:t>、取数口径、数据文件类型、文件编码、调用参数等信息进行校验，判断</w:t>
      </w:r>
      <w:r>
        <w:t>系统中是否已经存在了相同的数据，如存在，则系统提示数据已经存在，并且不允许继续进行后续数据的处理。</w:t>
      </w:r>
    </w:p>
    <w:p w:rsidR="00513B86" w:rsidRPr="00DB19FB" w:rsidRDefault="00513B86" w:rsidP="00513B86">
      <w:pPr>
        <w:pStyle w:val="6"/>
        <w:rPr>
          <w:rFonts w:ascii="宋体" w:hAnsi="宋体"/>
          <w:b/>
          <w:bCs/>
          <w:i/>
          <w:iCs w:val="0"/>
          <w:lang w:val="x-none" w:eastAsia="x-none"/>
        </w:rPr>
      </w:pPr>
      <w:bookmarkStart w:id="1059" w:name="_Toc130154926"/>
      <w:r>
        <w:rPr>
          <w:rFonts w:hint="eastAsia"/>
        </w:rPr>
        <w:t>重点指标</w:t>
      </w:r>
      <w:r>
        <w:rPr>
          <w:rFonts w:hint="eastAsia"/>
        </w:rPr>
        <w:t>-</w:t>
      </w:r>
      <w:r>
        <w:rPr>
          <w:rFonts w:hint="eastAsia"/>
        </w:rPr>
        <w:t>装维质量投诉率</w:t>
      </w:r>
      <w:r w:rsidRPr="00DB19FB">
        <w:rPr>
          <w:rFonts w:ascii="宋体" w:hAnsi="宋体" w:hint="eastAsia"/>
          <w:lang w:val="x-none"/>
        </w:rPr>
        <w:t>数据</w:t>
      </w:r>
      <w:r>
        <w:rPr>
          <w:rFonts w:ascii="宋体" w:hAnsi="宋体" w:hint="eastAsia"/>
          <w:lang w:val="x-none"/>
        </w:rPr>
        <w:t>计算</w:t>
      </w:r>
      <w:bookmarkEnd w:id="1059"/>
    </w:p>
    <w:p w:rsidR="00513B86" w:rsidRPr="00DB19FB" w:rsidRDefault="00513B86" w:rsidP="00513B86">
      <w:pPr>
        <w:ind w:left="420" w:firstLine="480"/>
        <w:rPr>
          <w:rFonts w:ascii="宋体" w:hAnsi="宋体"/>
          <w:lang w:val="x-none"/>
        </w:rPr>
      </w:pPr>
      <w:r>
        <w:rPr>
          <w:rFonts w:hint="eastAsia"/>
        </w:rPr>
        <w:t>重点指标</w:t>
      </w:r>
      <w:r>
        <w:rPr>
          <w:rFonts w:hint="eastAsia"/>
        </w:rPr>
        <w:t>-</w:t>
      </w:r>
      <w:r>
        <w:rPr>
          <w:rFonts w:hint="eastAsia"/>
        </w:rPr>
        <w:t>装维质量投诉率数据</w:t>
      </w:r>
      <w:r w:rsidRPr="00DB19FB">
        <w:rPr>
          <w:rFonts w:ascii="宋体" w:hAnsi="宋体" w:hint="eastAsia"/>
          <w:lang w:val="x-none"/>
        </w:rPr>
        <w:t>解析</w:t>
      </w:r>
      <w:r>
        <w:rPr>
          <w:rFonts w:hint="eastAsia"/>
        </w:rPr>
        <w:t>成功，根据重点指标</w:t>
      </w:r>
      <w:r>
        <w:rPr>
          <w:rFonts w:hint="eastAsia"/>
        </w:rPr>
        <w:t>-</w:t>
      </w:r>
      <w:r>
        <w:rPr>
          <w:rFonts w:hint="eastAsia"/>
        </w:rPr>
        <w:t>装维质量投诉率</w:t>
      </w:r>
      <w:r w:rsidRPr="00DB19FB">
        <w:rPr>
          <w:rFonts w:hint="eastAsia"/>
        </w:rPr>
        <w:t>指标</w:t>
      </w:r>
      <w:r>
        <w:rPr>
          <w:rFonts w:hint="eastAsia"/>
        </w:rPr>
        <w:t>计算规则，</w:t>
      </w:r>
      <w:r>
        <w:rPr>
          <w:rFonts w:ascii="宋体" w:hAnsi="宋体" w:hint="eastAsia"/>
          <w:lang w:val="x-none"/>
        </w:rPr>
        <w:t>匹配对应的</w:t>
      </w:r>
      <w:r w:rsidRPr="00DB19FB">
        <w:rPr>
          <w:rFonts w:ascii="宋体" w:hAnsi="宋体" w:hint="eastAsia"/>
          <w:lang w:val="x-none"/>
        </w:rPr>
        <w:t>地市、区县编码值</w:t>
      </w:r>
      <w:r>
        <w:rPr>
          <w:rFonts w:ascii="宋体" w:hAnsi="宋体" w:hint="eastAsia"/>
          <w:lang w:val="x-none"/>
        </w:rPr>
        <w:t>并</w:t>
      </w:r>
      <w:r w:rsidRPr="00DB19FB">
        <w:rPr>
          <w:rFonts w:ascii="宋体" w:hAnsi="宋体" w:hint="eastAsia"/>
          <w:lang w:val="x-none"/>
        </w:rPr>
        <w:t>对</w:t>
      </w:r>
      <w:r>
        <w:rPr>
          <w:rFonts w:ascii="宋体" w:hAnsi="宋体" w:hint="eastAsia"/>
          <w:lang w:val="x-none"/>
        </w:rPr>
        <w:t>指标</w:t>
      </w:r>
      <w:r w:rsidRPr="00DB19FB">
        <w:rPr>
          <w:rFonts w:ascii="宋体" w:hAnsi="宋体" w:hint="eastAsia"/>
          <w:lang w:val="x-none"/>
        </w:rPr>
        <w:t>数据进行关联</w:t>
      </w:r>
      <w:r>
        <w:rPr>
          <w:rFonts w:hint="eastAsia"/>
        </w:rPr>
        <w:t>，输出当月重点指标</w:t>
      </w:r>
      <w:r>
        <w:rPr>
          <w:rFonts w:hint="eastAsia"/>
        </w:rPr>
        <w:t>-</w:t>
      </w:r>
      <w:r>
        <w:rPr>
          <w:rFonts w:hint="eastAsia"/>
        </w:rPr>
        <w:t>装维质量投诉率数据。</w:t>
      </w:r>
    </w:p>
    <w:p w:rsidR="00513B86" w:rsidRPr="00DB19FB" w:rsidRDefault="00513B86" w:rsidP="00513B86">
      <w:pPr>
        <w:pStyle w:val="6"/>
        <w:rPr>
          <w:rFonts w:ascii="宋体" w:hAnsi="宋体"/>
          <w:b/>
          <w:bCs/>
          <w:i/>
          <w:iCs w:val="0"/>
          <w:lang w:val="x-none" w:eastAsia="x-none"/>
        </w:rPr>
      </w:pPr>
      <w:bookmarkStart w:id="1060" w:name="_Toc130154927"/>
      <w:r>
        <w:rPr>
          <w:rFonts w:hint="eastAsia"/>
        </w:rPr>
        <w:t>重点指标</w:t>
      </w:r>
      <w:r>
        <w:rPr>
          <w:rFonts w:hint="eastAsia"/>
        </w:rPr>
        <w:t>-</w:t>
      </w:r>
      <w:r>
        <w:rPr>
          <w:rFonts w:hint="eastAsia"/>
        </w:rPr>
        <w:t>装维质量投诉率</w:t>
      </w:r>
      <w:r w:rsidRPr="00DB19FB">
        <w:rPr>
          <w:rFonts w:ascii="宋体" w:hAnsi="宋体" w:hint="eastAsia"/>
          <w:lang w:val="x-none"/>
        </w:rPr>
        <w:t>数据保存</w:t>
      </w:r>
      <w:bookmarkEnd w:id="1060"/>
    </w:p>
    <w:p w:rsidR="00513B86" w:rsidRPr="00DB19FB" w:rsidRDefault="00513B86" w:rsidP="00513B86">
      <w:pPr>
        <w:ind w:left="420" w:firstLine="480"/>
        <w:rPr>
          <w:rFonts w:ascii="宋体" w:hAnsi="宋体"/>
          <w:lang w:val="x-none"/>
        </w:rPr>
      </w:pPr>
      <w:r>
        <w:rPr>
          <w:rFonts w:hint="eastAsia"/>
        </w:rPr>
        <w:t>重点指标</w:t>
      </w:r>
      <w:r>
        <w:rPr>
          <w:rFonts w:hint="eastAsia"/>
        </w:rPr>
        <w:t>-</w:t>
      </w:r>
      <w:r>
        <w:rPr>
          <w:rFonts w:hint="eastAsia"/>
        </w:rPr>
        <w:t>装维质量投诉率</w:t>
      </w:r>
      <w:r>
        <w:rPr>
          <w:rFonts w:ascii="宋体" w:hAnsi="宋体" w:hint="eastAsia"/>
          <w:lang w:val="x-none"/>
        </w:rPr>
        <w:t>数据</w:t>
      </w:r>
      <w:r w:rsidRPr="00DB19FB">
        <w:rPr>
          <w:rFonts w:ascii="宋体" w:hAnsi="宋体" w:hint="eastAsia"/>
          <w:lang w:val="x-none"/>
        </w:rPr>
        <w:t>关联完成</w:t>
      </w:r>
      <w:r>
        <w:rPr>
          <w:rFonts w:ascii="宋体" w:hAnsi="宋体" w:hint="eastAsia"/>
          <w:lang w:val="x-none"/>
        </w:rPr>
        <w:t>，</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513B86" w:rsidRPr="00DB19FB" w:rsidRDefault="00513B86" w:rsidP="00513B86">
      <w:pPr>
        <w:pStyle w:val="6"/>
        <w:rPr>
          <w:b/>
          <w:bCs/>
          <w:i/>
          <w:iCs w:val="0"/>
        </w:rPr>
      </w:pPr>
      <w:bookmarkStart w:id="1061" w:name="_Toc130154928"/>
      <w:r w:rsidRPr="00DB19FB">
        <w:rPr>
          <w:rFonts w:hint="eastAsia"/>
        </w:rPr>
        <w:t>全省</w:t>
      </w:r>
      <w:r>
        <w:rPr>
          <w:rFonts w:hint="eastAsia"/>
        </w:rPr>
        <w:t>重点指标</w:t>
      </w:r>
      <w:r>
        <w:rPr>
          <w:rFonts w:hint="eastAsia"/>
        </w:rPr>
        <w:t>-</w:t>
      </w:r>
      <w:r>
        <w:rPr>
          <w:rFonts w:hint="eastAsia"/>
        </w:rPr>
        <w:t>装维质量投诉率数据查询</w:t>
      </w:r>
      <w:bookmarkEnd w:id="1061"/>
    </w:p>
    <w:p w:rsidR="00513B86" w:rsidRDefault="00513B86" w:rsidP="00513B86">
      <w:pPr>
        <w:ind w:left="420" w:firstLine="480"/>
      </w:pPr>
      <w:r>
        <w:rPr>
          <w:rFonts w:ascii="宋体" w:hAnsi="宋体" w:hint="eastAsia"/>
          <w:lang w:val="x-none"/>
        </w:rPr>
        <w:t>输入G</w:t>
      </w:r>
      <w:r>
        <w:rPr>
          <w:rFonts w:ascii="宋体" w:hAnsi="宋体"/>
          <w:lang w:val="x-none"/>
        </w:rPr>
        <w:t>IS</w:t>
      </w:r>
      <w:r>
        <w:rPr>
          <w:rFonts w:ascii="宋体" w:hAnsi="宋体" w:hint="eastAsia"/>
          <w:lang w:val="x-none"/>
        </w:rPr>
        <w:t>信息、区域、</w:t>
      </w:r>
      <w:r w:rsidRPr="00DB19FB">
        <w:rPr>
          <w:rFonts w:ascii="宋体" w:hAnsi="宋体" w:hint="eastAsia"/>
          <w:lang w:val="x-none"/>
        </w:rPr>
        <w:t>时间</w:t>
      </w:r>
      <w:r>
        <w:rPr>
          <w:rFonts w:ascii="宋体" w:hAnsi="宋体" w:hint="eastAsia"/>
          <w:lang w:val="x-none"/>
        </w:rPr>
        <w:t>等查询信息，查询完成展示</w:t>
      </w:r>
      <w:r w:rsidRPr="00DB19FB">
        <w:rPr>
          <w:rFonts w:hint="eastAsia"/>
        </w:rPr>
        <w:t>全省</w:t>
      </w:r>
      <w:r>
        <w:rPr>
          <w:rFonts w:hint="eastAsia"/>
        </w:rPr>
        <w:t>重点指标</w:t>
      </w:r>
      <w:r>
        <w:rPr>
          <w:rFonts w:hint="eastAsia"/>
        </w:rPr>
        <w:t>-</w:t>
      </w:r>
      <w:r>
        <w:rPr>
          <w:rFonts w:hint="eastAsia"/>
        </w:rPr>
        <w:t>装维质量投诉率</w:t>
      </w:r>
      <w:r>
        <w:rPr>
          <w:rFonts w:ascii="宋体" w:hAnsi="宋体" w:hint="eastAsia"/>
          <w:lang w:val="x-none"/>
        </w:rPr>
        <w:t>数据结果</w:t>
      </w:r>
      <w:r w:rsidRPr="00DB19FB">
        <w:rPr>
          <w:rFonts w:hint="eastAsia"/>
        </w:rPr>
        <w:t>。</w:t>
      </w:r>
    </w:p>
    <w:p w:rsidR="00513B86" w:rsidRPr="00DB19FB" w:rsidRDefault="00513B86" w:rsidP="00513B86">
      <w:pPr>
        <w:pStyle w:val="6"/>
        <w:rPr>
          <w:b/>
          <w:bCs/>
          <w:i/>
          <w:iCs w:val="0"/>
        </w:rPr>
      </w:pPr>
      <w:bookmarkStart w:id="1062" w:name="_Toc130154929"/>
      <w:r w:rsidRPr="00DB19FB">
        <w:rPr>
          <w:rFonts w:hint="eastAsia"/>
        </w:rPr>
        <w:t>区县</w:t>
      </w:r>
      <w:r>
        <w:rPr>
          <w:rFonts w:hint="eastAsia"/>
        </w:rPr>
        <w:t>重点指标</w:t>
      </w:r>
      <w:r>
        <w:rPr>
          <w:rFonts w:hint="eastAsia"/>
        </w:rPr>
        <w:t>-</w:t>
      </w:r>
      <w:r>
        <w:rPr>
          <w:rFonts w:hint="eastAsia"/>
        </w:rPr>
        <w:t>装维质量投诉率数据查询</w:t>
      </w:r>
      <w:bookmarkEnd w:id="1062"/>
    </w:p>
    <w:p w:rsidR="00513B86" w:rsidRPr="00DB19FB" w:rsidRDefault="00513B86" w:rsidP="00513B86">
      <w:pPr>
        <w:ind w:left="420" w:firstLine="480"/>
        <w:rPr>
          <w:rFonts w:ascii="宋体" w:hAnsi="宋体"/>
          <w:lang w:val="x-none"/>
        </w:rPr>
      </w:pPr>
      <w:r w:rsidRPr="00DF78AA">
        <w:rPr>
          <w:rFonts w:ascii="宋体" w:hAnsi="宋体" w:hint="eastAsia"/>
          <w:lang w:val="x-none"/>
        </w:rPr>
        <w:lastRenderedPageBreak/>
        <w:t>综调人员登录综调中心，进入</w:t>
      </w:r>
      <w:r>
        <w:rPr>
          <w:rFonts w:ascii="宋体" w:hAnsi="宋体" w:hint="eastAsia"/>
          <w:lang w:val="x-none"/>
        </w:rPr>
        <w:t>业务专区</w:t>
      </w:r>
      <w:r w:rsidRPr="00DF78AA">
        <w:rPr>
          <w:rFonts w:ascii="宋体" w:hAnsi="宋体" w:hint="eastAsia"/>
          <w:lang w:val="x-none"/>
        </w:rPr>
        <w:t>管理模块，选择</w:t>
      </w:r>
      <w:r w:rsidRPr="00DB19FB">
        <w:rPr>
          <w:rFonts w:hint="eastAsia"/>
        </w:rPr>
        <w:t>全省</w:t>
      </w:r>
      <w:r>
        <w:rPr>
          <w:rFonts w:hint="eastAsia"/>
        </w:rPr>
        <w:t>重点指标</w:t>
      </w:r>
      <w:r w:rsidRPr="00DB19FB">
        <w:rPr>
          <w:rFonts w:hint="eastAsia"/>
        </w:rPr>
        <w:t>-</w:t>
      </w:r>
      <w:r>
        <w:rPr>
          <w:rFonts w:hint="eastAsia"/>
        </w:rPr>
        <w:t>增值业务</w:t>
      </w:r>
      <w:r w:rsidRPr="00DF78AA">
        <w:rPr>
          <w:rFonts w:ascii="宋体" w:hAnsi="宋体" w:hint="eastAsia"/>
          <w:lang w:val="x-none"/>
        </w:rPr>
        <w:t>界面，输入日期、查询后展示该指标区县的趋势图</w:t>
      </w:r>
      <w:r w:rsidRPr="00DB19FB">
        <w:rPr>
          <w:rFonts w:hint="eastAsia"/>
        </w:rPr>
        <w:t>。</w:t>
      </w:r>
    </w:p>
    <w:p w:rsidR="00513B86" w:rsidRPr="00DB19FB" w:rsidRDefault="00513B86" w:rsidP="00513B86">
      <w:pPr>
        <w:pStyle w:val="5"/>
      </w:pPr>
      <w:bookmarkStart w:id="1063" w:name="_Toc130154930"/>
      <w:r w:rsidRPr="00DB19FB">
        <w:rPr>
          <w:rFonts w:hint="eastAsia"/>
        </w:rPr>
        <w:t>重点指标-用户质量首屏时延</w:t>
      </w:r>
      <w:r>
        <w:rPr>
          <w:rFonts w:hint="eastAsia"/>
        </w:rPr>
        <w:t>管理</w:t>
      </w:r>
      <w:bookmarkEnd w:id="1063"/>
    </w:p>
    <w:p w:rsidR="00513B86" w:rsidRPr="00A14368" w:rsidRDefault="00513B86" w:rsidP="00513B86">
      <w:pPr>
        <w:pStyle w:val="6"/>
        <w:rPr>
          <w:b/>
          <w:bCs/>
          <w:i/>
          <w:iCs w:val="0"/>
        </w:rPr>
      </w:pPr>
      <w:bookmarkStart w:id="1064" w:name="_Toc130154931"/>
      <w:r>
        <w:rPr>
          <w:rFonts w:hint="eastAsia"/>
        </w:rPr>
        <w:t>重点指标</w:t>
      </w:r>
      <w:r>
        <w:rPr>
          <w:rFonts w:hint="eastAsia"/>
        </w:rPr>
        <w:t>-</w:t>
      </w:r>
      <w:r>
        <w:rPr>
          <w:rFonts w:hint="eastAsia"/>
        </w:rPr>
        <w:t>用户质量</w:t>
      </w:r>
      <w:r>
        <w:rPr>
          <w:rFonts w:hint="eastAsia"/>
        </w:rPr>
        <w:t>TOP20</w:t>
      </w:r>
      <w:r>
        <w:rPr>
          <w:rFonts w:hint="eastAsia"/>
        </w:rPr>
        <w:t>计算规则管理</w:t>
      </w:r>
      <w:bookmarkEnd w:id="1064"/>
    </w:p>
    <w:p w:rsidR="00513B86" w:rsidRPr="00706BDE" w:rsidRDefault="00513B86" w:rsidP="00513B86">
      <w:pPr>
        <w:ind w:left="420" w:firstLine="480"/>
      </w:pPr>
      <w:r>
        <w:t>根据</w:t>
      </w:r>
      <w:r>
        <w:rPr>
          <w:rFonts w:hint="eastAsia"/>
        </w:rPr>
        <w:t>重点指标</w:t>
      </w:r>
      <w:r w:rsidRPr="00DB19FB">
        <w:rPr>
          <w:rFonts w:hint="eastAsia"/>
        </w:rPr>
        <w:t>-</w:t>
      </w:r>
      <w:r>
        <w:rPr>
          <w:rFonts w:hint="eastAsia"/>
        </w:rPr>
        <w:t>增值业务变更</w:t>
      </w:r>
      <w:r>
        <w:t>指标说明文档，分析统计口径，将文字统计口径转化为口径数据，在系统中录入统计规则，并提供计算规则的增加、删除、修改功能</w:t>
      </w:r>
      <w:r>
        <w:rPr>
          <w:rFonts w:hint="eastAsia"/>
        </w:rPr>
        <w:t>，重点指标</w:t>
      </w:r>
      <w:r w:rsidRPr="00DB19FB">
        <w:rPr>
          <w:rFonts w:hint="eastAsia"/>
        </w:rPr>
        <w:t>-</w:t>
      </w:r>
      <w:r>
        <w:rPr>
          <w:rFonts w:hint="eastAsia"/>
        </w:rPr>
        <w:t>增值业务变更计算规则信息文件入库。</w:t>
      </w:r>
    </w:p>
    <w:p w:rsidR="00513B86" w:rsidRPr="00162339" w:rsidRDefault="00513B86" w:rsidP="00513B86">
      <w:pPr>
        <w:pStyle w:val="6"/>
        <w:rPr>
          <w:b/>
          <w:bCs/>
          <w:i/>
          <w:iCs w:val="0"/>
        </w:rPr>
      </w:pPr>
      <w:bookmarkStart w:id="1065" w:name="_Toc130154932"/>
      <w:r>
        <w:rPr>
          <w:rFonts w:hint="eastAsia"/>
        </w:rPr>
        <w:t>重点指标</w:t>
      </w:r>
      <w:r>
        <w:rPr>
          <w:rFonts w:hint="eastAsia"/>
        </w:rPr>
        <w:t>-</w:t>
      </w:r>
      <w:r>
        <w:rPr>
          <w:rFonts w:hint="eastAsia"/>
        </w:rPr>
        <w:t>用户质量</w:t>
      </w:r>
      <w:r>
        <w:rPr>
          <w:rFonts w:hint="eastAsia"/>
        </w:rPr>
        <w:t>TOP20</w:t>
      </w:r>
      <w:r w:rsidRPr="00162339">
        <w:rPr>
          <w:rFonts w:hint="eastAsia"/>
        </w:rPr>
        <w:t>分析</w:t>
      </w:r>
      <w:bookmarkEnd w:id="1065"/>
    </w:p>
    <w:p w:rsidR="00513B86" w:rsidRPr="0088147F" w:rsidRDefault="00513B86" w:rsidP="00513B86">
      <w:pPr>
        <w:ind w:left="420" w:firstLine="480"/>
        <w:rPr>
          <w:rFonts w:ascii="宋体" w:hAnsi="宋体"/>
          <w:lang w:val="x-none"/>
        </w:rPr>
      </w:pPr>
      <w:r>
        <w:t>提取对端系统提供的</w:t>
      </w:r>
      <w:r>
        <w:rPr>
          <w:rFonts w:hint="eastAsia"/>
        </w:rPr>
        <w:t>重点指标</w:t>
      </w:r>
      <w:r>
        <w:rPr>
          <w:rFonts w:hint="eastAsia"/>
        </w:rPr>
        <w:t>-</w:t>
      </w:r>
      <w:r>
        <w:rPr>
          <w:rFonts w:hint="eastAsia"/>
        </w:rPr>
        <w:t>用户质量</w:t>
      </w:r>
      <w:r>
        <w:rPr>
          <w:rFonts w:hint="eastAsia"/>
        </w:rPr>
        <w:t>TOP20</w:t>
      </w:r>
      <w:r>
        <w:t>数据，对数据文件进行分析，比对数据文件名称、格式、类型、推送周期，分析完成且无异常，进入数据新增环节。分析失败，提示数据分析异常</w:t>
      </w:r>
      <w:r>
        <w:rPr>
          <w:rFonts w:hint="eastAsia"/>
        </w:rPr>
        <w:t>，再次核查确认数据。</w:t>
      </w:r>
    </w:p>
    <w:p w:rsidR="00513B86" w:rsidRPr="002B06C9" w:rsidRDefault="00513B86" w:rsidP="00513B86">
      <w:pPr>
        <w:pStyle w:val="6"/>
        <w:rPr>
          <w:b/>
          <w:bCs/>
          <w:i/>
          <w:iCs w:val="0"/>
        </w:rPr>
      </w:pPr>
      <w:bookmarkStart w:id="1066" w:name="_Toc130154933"/>
      <w:r>
        <w:rPr>
          <w:rFonts w:hint="eastAsia"/>
        </w:rPr>
        <w:t>重点指标</w:t>
      </w:r>
      <w:r>
        <w:rPr>
          <w:rFonts w:hint="eastAsia"/>
        </w:rPr>
        <w:t>-</w:t>
      </w:r>
      <w:r>
        <w:rPr>
          <w:rFonts w:hint="eastAsia"/>
        </w:rPr>
        <w:t>用户质量</w:t>
      </w:r>
      <w:r>
        <w:rPr>
          <w:rFonts w:hint="eastAsia"/>
        </w:rPr>
        <w:t>TOP20</w:t>
      </w:r>
      <w:r w:rsidRPr="002B06C9">
        <w:rPr>
          <w:rFonts w:hint="eastAsia"/>
        </w:rPr>
        <w:t>数据新增</w:t>
      </w:r>
      <w:bookmarkEnd w:id="1066"/>
    </w:p>
    <w:p w:rsidR="00513B86" w:rsidRPr="004707D4" w:rsidRDefault="00513B86" w:rsidP="00513B86">
      <w:pPr>
        <w:ind w:left="420" w:firstLine="480"/>
        <w:rPr>
          <w:rFonts w:ascii="宋体" w:hAnsi="宋体"/>
          <w:lang w:val="x-none"/>
        </w:rPr>
      </w:pPr>
      <w:r>
        <w:rPr>
          <w:rFonts w:hint="eastAsia"/>
        </w:rPr>
        <w:t>重点指标</w:t>
      </w:r>
      <w:r>
        <w:rPr>
          <w:rFonts w:hint="eastAsia"/>
        </w:rPr>
        <w:t>-</w:t>
      </w:r>
      <w:r>
        <w:rPr>
          <w:rFonts w:hint="eastAsia"/>
        </w:rPr>
        <w:t>用户质量</w:t>
      </w:r>
      <w:r>
        <w:rPr>
          <w:rFonts w:hint="eastAsia"/>
        </w:rPr>
        <w:t>TOP20</w:t>
      </w:r>
      <w:r>
        <w:t>数据新增功能，</w:t>
      </w:r>
      <w:r>
        <w:rPr>
          <w:rFonts w:hint="eastAsia"/>
        </w:rPr>
        <w:t>重点指标</w:t>
      </w:r>
      <w:r>
        <w:rPr>
          <w:rFonts w:hint="eastAsia"/>
        </w:rPr>
        <w:t>-</w:t>
      </w:r>
      <w:r>
        <w:rPr>
          <w:rFonts w:hint="eastAsia"/>
        </w:rPr>
        <w:t>用户质量</w:t>
      </w:r>
      <w:r>
        <w:rPr>
          <w:rFonts w:hint="eastAsia"/>
        </w:rPr>
        <w:t>TOP20</w:t>
      </w:r>
      <w:r>
        <w:t>指标采集时，</w:t>
      </w:r>
      <w:r>
        <w:rPr>
          <w:rFonts w:hint="eastAsia"/>
        </w:rPr>
        <w:t>依据重点指标</w:t>
      </w:r>
      <w:r>
        <w:rPr>
          <w:rFonts w:hint="eastAsia"/>
        </w:rPr>
        <w:t>-</w:t>
      </w:r>
      <w:r>
        <w:rPr>
          <w:rFonts w:hint="eastAsia"/>
        </w:rPr>
        <w:t>用户质量</w:t>
      </w:r>
      <w:r>
        <w:rPr>
          <w:rFonts w:hint="eastAsia"/>
        </w:rPr>
        <w:t>TOP20</w:t>
      </w:r>
      <w:r>
        <w:t>计算规则</w:t>
      </w:r>
      <w:r>
        <w:rPr>
          <w:rFonts w:hint="eastAsia"/>
        </w:rPr>
        <w:t>，数据</w:t>
      </w:r>
      <w:r>
        <w:t>处理人员确认</w:t>
      </w:r>
      <w:r>
        <w:rPr>
          <w:rFonts w:hint="eastAsia"/>
        </w:rPr>
        <w:t>并</w:t>
      </w:r>
      <w:r>
        <w:t>比对原始数据，将原始的数据和指标数据</w:t>
      </w:r>
      <w:r>
        <w:rPr>
          <w:rFonts w:hint="eastAsia"/>
        </w:rPr>
        <w:t>对应的指标计算规则</w:t>
      </w:r>
      <w:r>
        <w:t>新增进系统库</w:t>
      </w:r>
      <w:r>
        <w:rPr>
          <w:rFonts w:hint="eastAsia"/>
        </w:rPr>
        <w:t>，</w:t>
      </w:r>
      <w:r>
        <w:t>并完成数据文件</w:t>
      </w:r>
      <w:r>
        <w:rPr>
          <w:rFonts w:hint="eastAsia"/>
        </w:rPr>
        <w:t>信息</w:t>
      </w:r>
      <w:r>
        <w:t>入库。</w:t>
      </w:r>
    </w:p>
    <w:p w:rsidR="00513B86" w:rsidRPr="00270D20" w:rsidRDefault="00513B86" w:rsidP="00513B86">
      <w:pPr>
        <w:pStyle w:val="6"/>
        <w:rPr>
          <w:rFonts w:ascii="宋体" w:hAnsi="宋体"/>
          <w:b/>
          <w:bCs/>
          <w:i/>
          <w:iCs w:val="0"/>
          <w:lang w:val="x-none" w:eastAsia="x-none"/>
        </w:rPr>
      </w:pPr>
      <w:bookmarkStart w:id="1067" w:name="_Toc130154934"/>
      <w:r>
        <w:rPr>
          <w:rFonts w:hint="eastAsia"/>
        </w:rPr>
        <w:t>重点指标</w:t>
      </w:r>
      <w:r>
        <w:rPr>
          <w:rFonts w:hint="eastAsia"/>
        </w:rPr>
        <w:t>-</w:t>
      </w:r>
      <w:r>
        <w:rPr>
          <w:rFonts w:hint="eastAsia"/>
        </w:rPr>
        <w:t>用户质量</w:t>
      </w:r>
      <w:r>
        <w:rPr>
          <w:rFonts w:hint="eastAsia"/>
        </w:rPr>
        <w:t>TOP20</w:t>
      </w:r>
      <w:r>
        <w:rPr>
          <w:rFonts w:ascii="宋体" w:hAnsi="宋体" w:hint="eastAsia"/>
          <w:lang w:val="x-none"/>
        </w:rPr>
        <w:t>数</w:t>
      </w:r>
      <w:r w:rsidRPr="005170E3">
        <w:rPr>
          <w:rFonts w:ascii="宋体" w:hAnsi="宋体" w:hint="eastAsia"/>
          <w:lang w:val="x-none"/>
        </w:rPr>
        <w:t>据校验</w:t>
      </w:r>
      <w:bookmarkEnd w:id="1067"/>
    </w:p>
    <w:p w:rsidR="00513B86" w:rsidRPr="00DB19FB" w:rsidRDefault="00513B86" w:rsidP="00513B86">
      <w:pPr>
        <w:ind w:left="420" w:firstLine="480"/>
        <w:jc w:val="both"/>
        <w:rPr>
          <w:rFonts w:ascii="宋体" w:hAnsi="宋体"/>
          <w:lang w:val="x-none"/>
        </w:rPr>
      </w:pPr>
      <w:r>
        <w:t>数据处理人员新增</w:t>
      </w:r>
      <w:r>
        <w:rPr>
          <w:rFonts w:hint="eastAsia"/>
        </w:rPr>
        <w:t>重点指标</w:t>
      </w:r>
      <w:r>
        <w:rPr>
          <w:rFonts w:hint="eastAsia"/>
        </w:rPr>
        <w:t>-</w:t>
      </w:r>
      <w:r>
        <w:rPr>
          <w:rFonts w:hint="eastAsia"/>
        </w:rPr>
        <w:t>用户质量</w:t>
      </w:r>
      <w:r>
        <w:rPr>
          <w:rFonts w:hint="eastAsia"/>
        </w:rPr>
        <w:t>TOP20</w:t>
      </w:r>
      <w:r>
        <w:rPr>
          <w:rFonts w:ascii="宋体" w:hAnsi="宋体" w:hint="eastAsia"/>
          <w:lang w:val="x-none"/>
        </w:rPr>
        <w:t>数据</w:t>
      </w:r>
      <w:r>
        <w:t>后，系统会对新增数据的名称</w:t>
      </w:r>
      <w:r>
        <w:rPr>
          <w:rFonts w:hint="eastAsia"/>
        </w:rPr>
        <w:t>、取数口径、数据文件类型、文件编码、调用参数等信息进行校验，判断</w:t>
      </w:r>
      <w:r>
        <w:t>系统中是否已经存在了相同的数据，如存在，则系统提示数据已经存在，并且不允许继续进行后续数据的处理。</w:t>
      </w:r>
    </w:p>
    <w:p w:rsidR="00513B86" w:rsidRPr="00DB19FB" w:rsidRDefault="00513B86" w:rsidP="00513B86">
      <w:pPr>
        <w:pStyle w:val="6"/>
        <w:rPr>
          <w:rFonts w:ascii="宋体" w:hAnsi="宋体"/>
          <w:b/>
          <w:bCs/>
          <w:i/>
          <w:iCs w:val="0"/>
          <w:lang w:val="x-none" w:eastAsia="x-none"/>
        </w:rPr>
      </w:pPr>
      <w:bookmarkStart w:id="1068" w:name="_Toc130154935"/>
      <w:r>
        <w:rPr>
          <w:rFonts w:hint="eastAsia"/>
        </w:rPr>
        <w:t>重点指标</w:t>
      </w:r>
      <w:r>
        <w:rPr>
          <w:rFonts w:hint="eastAsia"/>
        </w:rPr>
        <w:t>-</w:t>
      </w:r>
      <w:r>
        <w:rPr>
          <w:rFonts w:hint="eastAsia"/>
        </w:rPr>
        <w:t>用户质量</w:t>
      </w:r>
      <w:r>
        <w:rPr>
          <w:rFonts w:hint="eastAsia"/>
        </w:rPr>
        <w:t>TOP20</w:t>
      </w:r>
      <w:r w:rsidRPr="00DB19FB">
        <w:rPr>
          <w:rFonts w:ascii="宋体" w:hAnsi="宋体" w:hint="eastAsia"/>
          <w:lang w:val="x-none"/>
        </w:rPr>
        <w:t>数据</w:t>
      </w:r>
      <w:r>
        <w:rPr>
          <w:rFonts w:ascii="宋体" w:hAnsi="宋体" w:hint="eastAsia"/>
          <w:lang w:val="x-none"/>
        </w:rPr>
        <w:t>计算</w:t>
      </w:r>
      <w:bookmarkEnd w:id="1068"/>
    </w:p>
    <w:p w:rsidR="00513B86" w:rsidRPr="00DB19FB" w:rsidRDefault="00513B86" w:rsidP="00513B86">
      <w:pPr>
        <w:ind w:left="420" w:firstLine="480"/>
        <w:rPr>
          <w:rFonts w:ascii="宋体" w:hAnsi="宋体"/>
          <w:lang w:val="x-none"/>
        </w:rPr>
      </w:pPr>
      <w:r>
        <w:rPr>
          <w:rFonts w:hint="eastAsia"/>
        </w:rPr>
        <w:lastRenderedPageBreak/>
        <w:t>重点指标</w:t>
      </w:r>
      <w:r>
        <w:rPr>
          <w:rFonts w:hint="eastAsia"/>
        </w:rPr>
        <w:t>-</w:t>
      </w:r>
      <w:r>
        <w:rPr>
          <w:rFonts w:hint="eastAsia"/>
        </w:rPr>
        <w:t>用户质量</w:t>
      </w:r>
      <w:r>
        <w:rPr>
          <w:rFonts w:hint="eastAsia"/>
        </w:rPr>
        <w:t>TOP20</w:t>
      </w:r>
      <w:r>
        <w:rPr>
          <w:rFonts w:hint="eastAsia"/>
        </w:rPr>
        <w:t>数据</w:t>
      </w:r>
      <w:r w:rsidRPr="00DB19FB">
        <w:rPr>
          <w:rFonts w:ascii="宋体" w:hAnsi="宋体" w:hint="eastAsia"/>
          <w:lang w:val="x-none"/>
        </w:rPr>
        <w:t>解析</w:t>
      </w:r>
      <w:r>
        <w:rPr>
          <w:rFonts w:hint="eastAsia"/>
        </w:rPr>
        <w:t>成功，根据重点指标</w:t>
      </w:r>
      <w:r>
        <w:rPr>
          <w:rFonts w:hint="eastAsia"/>
        </w:rPr>
        <w:t>-</w:t>
      </w:r>
      <w:r>
        <w:rPr>
          <w:rFonts w:hint="eastAsia"/>
        </w:rPr>
        <w:t>用户质量</w:t>
      </w:r>
      <w:r>
        <w:rPr>
          <w:rFonts w:hint="eastAsia"/>
        </w:rPr>
        <w:t>TOP20</w:t>
      </w:r>
      <w:r w:rsidRPr="00DB19FB">
        <w:rPr>
          <w:rFonts w:hint="eastAsia"/>
        </w:rPr>
        <w:t>指标</w:t>
      </w:r>
      <w:r>
        <w:rPr>
          <w:rFonts w:hint="eastAsia"/>
        </w:rPr>
        <w:t>计算规则，</w:t>
      </w:r>
      <w:r>
        <w:rPr>
          <w:rFonts w:ascii="宋体" w:hAnsi="宋体" w:hint="eastAsia"/>
          <w:lang w:val="x-none"/>
        </w:rPr>
        <w:t>匹配对应的</w:t>
      </w:r>
      <w:r w:rsidRPr="00DB19FB">
        <w:rPr>
          <w:rFonts w:ascii="宋体" w:hAnsi="宋体" w:hint="eastAsia"/>
          <w:lang w:val="x-none"/>
        </w:rPr>
        <w:t>地市、区县编码值</w:t>
      </w:r>
      <w:r>
        <w:rPr>
          <w:rFonts w:ascii="宋体" w:hAnsi="宋体" w:hint="eastAsia"/>
          <w:lang w:val="x-none"/>
        </w:rPr>
        <w:t>并</w:t>
      </w:r>
      <w:r w:rsidRPr="00DB19FB">
        <w:rPr>
          <w:rFonts w:ascii="宋体" w:hAnsi="宋体" w:hint="eastAsia"/>
          <w:lang w:val="x-none"/>
        </w:rPr>
        <w:t>对</w:t>
      </w:r>
      <w:r>
        <w:rPr>
          <w:rFonts w:ascii="宋体" w:hAnsi="宋体" w:hint="eastAsia"/>
          <w:lang w:val="x-none"/>
        </w:rPr>
        <w:t>指标</w:t>
      </w:r>
      <w:r w:rsidRPr="00DB19FB">
        <w:rPr>
          <w:rFonts w:ascii="宋体" w:hAnsi="宋体" w:hint="eastAsia"/>
          <w:lang w:val="x-none"/>
        </w:rPr>
        <w:t>数据进行关联</w:t>
      </w:r>
      <w:r>
        <w:rPr>
          <w:rFonts w:hint="eastAsia"/>
        </w:rPr>
        <w:t>，输出当月重点指标</w:t>
      </w:r>
      <w:r>
        <w:rPr>
          <w:rFonts w:hint="eastAsia"/>
        </w:rPr>
        <w:t>-</w:t>
      </w:r>
      <w:r>
        <w:rPr>
          <w:rFonts w:hint="eastAsia"/>
        </w:rPr>
        <w:t>用户质量</w:t>
      </w:r>
      <w:r>
        <w:rPr>
          <w:rFonts w:hint="eastAsia"/>
        </w:rPr>
        <w:t>TOP20</w:t>
      </w:r>
      <w:r>
        <w:rPr>
          <w:rFonts w:hint="eastAsia"/>
        </w:rPr>
        <w:t>数据。</w:t>
      </w:r>
    </w:p>
    <w:p w:rsidR="00513B86" w:rsidRPr="00DB19FB" w:rsidRDefault="00513B86" w:rsidP="00513B86">
      <w:pPr>
        <w:pStyle w:val="6"/>
        <w:rPr>
          <w:rFonts w:ascii="宋体" w:hAnsi="宋体"/>
          <w:b/>
          <w:bCs/>
          <w:i/>
          <w:iCs w:val="0"/>
          <w:lang w:val="x-none" w:eastAsia="x-none"/>
        </w:rPr>
      </w:pPr>
      <w:bookmarkStart w:id="1069" w:name="_Toc130154936"/>
      <w:r>
        <w:rPr>
          <w:rFonts w:hint="eastAsia"/>
        </w:rPr>
        <w:t>重点指标</w:t>
      </w:r>
      <w:r>
        <w:rPr>
          <w:rFonts w:hint="eastAsia"/>
        </w:rPr>
        <w:t>-</w:t>
      </w:r>
      <w:r>
        <w:rPr>
          <w:rFonts w:hint="eastAsia"/>
        </w:rPr>
        <w:t>用户质量</w:t>
      </w:r>
      <w:r>
        <w:rPr>
          <w:rFonts w:hint="eastAsia"/>
        </w:rPr>
        <w:t>TOP20</w:t>
      </w:r>
      <w:r w:rsidRPr="00DB19FB">
        <w:rPr>
          <w:rFonts w:ascii="宋体" w:hAnsi="宋体" w:hint="eastAsia"/>
          <w:lang w:val="x-none"/>
        </w:rPr>
        <w:t>数据保存</w:t>
      </w:r>
      <w:bookmarkEnd w:id="1069"/>
    </w:p>
    <w:p w:rsidR="00513B86" w:rsidRPr="00DB19FB" w:rsidRDefault="00513B86" w:rsidP="00513B86">
      <w:pPr>
        <w:ind w:left="420" w:firstLine="480"/>
        <w:rPr>
          <w:rFonts w:ascii="宋体" w:hAnsi="宋体"/>
          <w:lang w:val="x-none"/>
        </w:rPr>
      </w:pPr>
      <w:r>
        <w:rPr>
          <w:rFonts w:hint="eastAsia"/>
        </w:rPr>
        <w:t>重点指标</w:t>
      </w:r>
      <w:r>
        <w:rPr>
          <w:rFonts w:hint="eastAsia"/>
        </w:rPr>
        <w:t>-</w:t>
      </w:r>
      <w:r>
        <w:rPr>
          <w:rFonts w:hint="eastAsia"/>
        </w:rPr>
        <w:t>用户质量</w:t>
      </w:r>
      <w:r>
        <w:rPr>
          <w:rFonts w:hint="eastAsia"/>
        </w:rPr>
        <w:t>TOP20</w:t>
      </w:r>
      <w:r>
        <w:rPr>
          <w:rFonts w:ascii="宋体" w:hAnsi="宋体" w:hint="eastAsia"/>
          <w:lang w:val="x-none"/>
        </w:rPr>
        <w:t>数据</w:t>
      </w:r>
      <w:r w:rsidRPr="00DB19FB">
        <w:rPr>
          <w:rFonts w:ascii="宋体" w:hAnsi="宋体" w:hint="eastAsia"/>
          <w:lang w:val="x-none"/>
        </w:rPr>
        <w:t>关联完成</w:t>
      </w:r>
      <w:r>
        <w:rPr>
          <w:rFonts w:ascii="宋体" w:hAnsi="宋体" w:hint="eastAsia"/>
          <w:lang w:val="x-none"/>
        </w:rPr>
        <w:t>，</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513B86" w:rsidRPr="00DB19FB" w:rsidRDefault="00513B86" w:rsidP="00513B86">
      <w:pPr>
        <w:pStyle w:val="6"/>
        <w:rPr>
          <w:b/>
          <w:bCs/>
          <w:i/>
          <w:iCs w:val="0"/>
        </w:rPr>
      </w:pPr>
      <w:bookmarkStart w:id="1070" w:name="_Toc130154937"/>
      <w:r w:rsidRPr="00DB19FB">
        <w:rPr>
          <w:rFonts w:hint="eastAsia"/>
        </w:rPr>
        <w:t>全省</w:t>
      </w:r>
      <w:r>
        <w:rPr>
          <w:rFonts w:hint="eastAsia"/>
        </w:rPr>
        <w:t>重点指标</w:t>
      </w:r>
      <w:r>
        <w:rPr>
          <w:rFonts w:hint="eastAsia"/>
        </w:rPr>
        <w:t>-</w:t>
      </w:r>
      <w:r>
        <w:rPr>
          <w:rFonts w:hint="eastAsia"/>
        </w:rPr>
        <w:t>用户质量</w:t>
      </w:r>
      <w:r>
        <w:rPr>
          <w:rFonts w:hint="eastAsia"/>
        </w:rPr>
        <w:t>TOP20</w:t>
      </w:r>
      <w:r>
        <w:rPr>
          <w:rFonts w:hint="eastAsia"/>
        </w:rPr>
        <w:t>数据查询</w:t>
      </w:r>
      <w:bookmarkEnd w:id="1070"/>
    </w:p>
    <w:p w:rsidR="00513B86" w:rsidRDefault="00513B86" w:rsidP="00513B86">
      <w:pPr>
        <w:ind w:left="420" w:firstLine="480"/>
      </w:pPr>
      <w:r>
        <w:rPr>
          <w:rFonts w:ascii="宋体" w:hAnsi="宋体" w:hint="eastAsia"/>
          <w:lang w:val="x-none"/>
        </w:rPr>
        <w:t>输入G</w:t>
      </w:r>
      <w:r>
        <w:rPr>
          <w:rFonts w:ascii="宋体" w:hAnsi="宋体"/>
          <w:lang w:val="x-none"/>
        </w:rPr>
        <w:t>IS</w:t>
      </w:r>
      <w:r>
        <w:rPr>
          <w:rFonts w:ascii="宋体" w:hAnsi="宋体" w:hint="eastAsia"/>
          <w:lang w:val="x-none"/>
        </w:rPr>
        <w:t>信息、区域、</w:t>
      </w:r>
      <w:r w:rsidRPr="00DB19FB">
        <w:rPr>
          <w:rFonts w:ascii="宋体" w:hAnsi="宋体" w:hint="eastAsia"/>
          <w:lang w:val="x-none"/>
        </w:rPr>
        <w:t>时间</w:t>
      </w:r>
      <w:r>
        <w:rPr>
          <w:rFonts w:ascii="宋体" w:hAnsi="宋体" w:hint="eastAsia"/>
          <w:lang w:val="x-none"/>
        </w:rPr>
        <w:t>等查询信息，查询完成展示</w:t>
      </w:r>
      <w:r w:rsidRPr="00DB19FB">
        <w:rPr>
          <w:rFonts w:hint="eastAsia"/>
        </w:rPr>
        <w:t>全省</w:t>
      </w:r>
      <w:r>
        <w:rPr>
          <w:rFonts w:hint="eastAsia"/>
        </w:rPr>
        <w:t>重点指标</w:t>
      </w:r>
      <w:r>
        <w:rPr>
          <w:rFonts w:hint="eastAsia"/>
        </w:rPr>
        <w:t>-</w:t>
      </w:r>
      <w:r>
        <w:rPr>
          <w:rFonts w:hint="eastAsia"/>
        </w:rPr>
        <w:t>用户质量</w:t>
      </w:r>
      <w:r>
        <w:rPr>
          <w:rFonts w:hint="eastAsia"/>
        </w:rPr>
        <w:t>TOP20</w:t>
      </w:r>
      <w:r>
        <w:rPr>
          <w:rFonts w:ascii="宋体" w:hAnsi="宋体" w:hint="eastAsia"/>
          <w:lang w:val="x-none"/>
        </w:rPr>
        <w:t>数据结果</w:t>
      </w:r>
      <w:r w:rsidRPr="00DB19FB">
        <w:rPr>
          <w:rFonts w:hint="eastAsia"/>
        </w:rPr>
        <w:t>。</w:t>
      </w:r>
    </w:p>
    <w:p w:rsidR="00513B86" w:rsidRPr="00DB19FB" w:rsidRDefault="00513B86" w:rsidP="00513B86">
      <w:pPr>
        <w:pStyle w:val="6"/>
        <w:rPr>
          <w:b/>
          <w:bCs/>
          <w:i/>
          <w:iCs w:val="0"/>
        </w:rPr>
      </w:pPr>
      <w:bookmarkStart w:id="1071" w:name="_Toc130154938"/>
      <w:r w:rsidRPr="00DB19FB">
        <w:rPr>
          <w:rFonts w:hint="eastAsia"/>
        </w:rPr>
        <w:t>区县</w:t>
      </w:r>
      <w:r>
        <w:rPr>
          <w:rFonts w:hint="eastAsia"/>
        </w:rPr>
        <w:t>重点指标</w:t>
      </w:r>
      <w:r>
        <w:rPr>
          <w:rFonts w:hint="eastAsia"/>
        </w:rPr>
        <w:t>-</w:t>
      </w:r>
      <w:r>
        <w:rPr>
          <w:rFonts w:hint="eastAsia"/>
        </w:rPr>
        <w:t>用户质量</w:t>
      </w:r>
      <w:r>
        <w:rPr>
          <w:rFonts w:hint="eastAsia"/>
        </w:rPr>
        <w:t>TOP20</w:t>
      </w:r>
      <w:r>
        <w:rPr>
          <w:rFonts w:hint="eastAsia"/>
        </w:rPr>
        <w:t>数据查询</w:t>
      </w:r>
      <w:bookmarkEnd w:id="1071"/>
    </w:p>
    <w:p w:rsidR="00513B86" w:rsidRPr="00DB19FB" w:rsidRDefault="00513B86" w:rsidP="00513B86">
      <w:pPr>
        <w:ind w:left="420" w:firstLine="480"/>
        <w:rPr>
          <w:rFonts w:ascii="宋体" w:hAnsi="宋体"/>
          <w:lang w:val="x-none"/>
        </w:rPr>
      </w:pPr>
      <w:r w:rsidRPr="00DF78AA">
        <w:rPr>
          <w:rFonts w:ascii="宋体" w:hAnsi="宋体" w:hint="eastAsia"/>
          <w:lang w:val="x-none"/>
        </w:rPr>
        <w:t>综调人员登录综调中心，进入</w:t>
      </w:r>
      <w:r>
        <w:rPr>
          <w:rFonts w:ascii="宋体" w:hAnsi="宋体" w:hint="eastAsia"/>
          <w:lang w:val="x-none"/>
        </w:rPr>
        <w:t>业务专区</w:t>
      </w:r>
      <w:r w:rsidRPr="00DF78AA">
        <w:rPr>
          <w:rFonts w:ascii="宋体" w:hAnsi="宋体" w:hint="eastAsia"/>
          <w:lang w:val="x-none"/>
        </w:rPr>
        <w:t>管理模块，选择</w:t>
      </w:r>
      <w:r w:rsidRPr="00DB19FB">
        <w:rPr>
          <w:rFonts w:hint="eastAsia"/>
        </w:rPr>
        <w:t>全省</w:t>
      </w:r>
      <w:r>
        <w:rPr>
          <w:rFonts w:hint="eastAsia"/>
        </w:rPr>
        <w:t>重点指标</w:t>
      </w:r>
      <w:r w:rsidRPr="00DB19FB">
        <w:rPr>
          <w:rFonts w:hint="eastAsia"/>
        </w:rPr>
        <w:t>-</w:t>
      </w:r>
      <w:r>
        <w:rPr>
          <w:rFonts w:hint="eastAsia"/>
        </w:rPr>
        <w:t>增值业务</w:t>
      </w:r>
      <w:r w:rsidRPr="00DF78AA">
        <w:rPr>
          <w:rFonts w:ascii="宋体" w:hAnsi="宋体" w:hint="eastAsia"/>
          <w:lang w:val="x-none"/>
        </w:rPr>
        <w:t>界面，输入日期、查询后展示该指标区县的趋势图</w:t>
      </w:r>
      <w:r w:rsidRPr="00DB19FB">
        <w:rPr>
          <w:rFonts w:hint="eastAsia"/>
        </w:rPr>
        <w:t>。</w:t>
      </w:r>
    </w:p>
    <w:p w:rsidR="00513B86" w:rsidRPr="00DB19FB" w:rsidRDefault="00513B86" w:rsidP="00513B86">
      <w:pPr>
        <w:pStyle w:val="5"/>
      </w:pPr>
      <w:bookmarkStart w:id="1072" w:name="_Toc130154939"/>
      <w:r w:rsidRPr="00DB19FB">
        <w:rPr>
          <w:rFonts w:hint="eastAsia"/>
        </w:rPr>
        <w:t>重点指标-用户质量TOP20</w:t>
      </w:r>
      <w:r>
        <w:rPr>
          <w:rFonts w:hint="eastAsia"/>
        </w:rPr>
        <w:t>管理</w:t>
      </w:r>
      <w:bookmarkEnd w:id="1072"/>
    </w:p>
    <w:p w:rsidR="00513B86" w:rsidRPr="00A14368" w:rsidRDefault="00513B86" w:rsidP="00513B86">
      <w:pPr>
        <w:pStyle w:val="6"/>
        <w:rPr>
          <w:b/>
          <w:bCs/>
          <w:i/>
          <w:iCs w:val="0"/>
        </w:rPr>
      </w:pPr>
      <w:bookmarkStart w:id="1073" w:name="_Toc130154940"/>
      <w:r>
        <w:rPr>
          <w:rFonts w:hint="eastAsia"/>
        </w:rPr>
        <w:t>重点指标</w:t>
      </w:r>
      <w:r>
        <w:rPr>
          <w:rFonts w:hint="eastAsia"/>
        </w:rPr>
        <w:t>-</w:t>
      </w:r>
      <w:r>
        <w:rPr>
          <w:rFonts w:hint="eastAsia"/>
        </w:rPr>
        <w:t>用户质量首屏时延计算规则管理</w:t>
      </w:r>
      <w:bookmarkEnd w:id="1073"/>
    </w:p>
    <w:p w:rsidR="00513B86" w:rsidRPr="00706BDE" w:rsidRDefault="00513B86" w:rsidP="00513B86">
      <w:pPr>
        <w:ind w:left="420" w:firstLine="480"/>
      </w:pPr>
      <w:r>
        <w:t>根据</w:t>
      </w:r>
      <w:r>
        <w:rPr>
          <w:rFonts w:hint="eastAsia"/>
        </w:rPr>
        <w:t>重点指标</w:t>
      </w:r>
      <w:r w:rsidRPr="00DB19FB">
        <w:rPr>
          <w:rFonts w:hint="eastAsia"/>
        </w:rPr>
        <w:t>-</w:t>
      </w:r>
      <w:r>
        <w:rPr>
          <w:rFonts w:hint="eastAsia"/>
        </w:rPr>
        <w:t>增值业务变更</w:t>
      </w:r>
      <w:r>
        <w:t>指标说明文档，分析统计口径，将文字统计口径转化为口径数据，在系统中录入统计规则，并提供计算规则的增加、删除、修改功能</w:t>
      </w:r>
      <w:r>
        <w:rPr>
          <w:rFonts w:hint="eastAsia"/>
        </w:rPr>
        <w:t>，重点指标</w:t>
      </w:r>
      <w:r w:rsidRPr="00DB19FB">
        <w:rPr>
          <w:rFonts w:hint="eastAsia"/>
        </w:rPr>
        <w:t>-</w:t>
      </w:r>
      <w:r>
        <w:rPr>
          <w:rFonts w:hint="eastAsia"/>
        </w:rPr>
        <w:t>增值业务变更计算规则信息文件入库。</w:t>
      </w:r>
    </w:p>
    <w:p w:rsidR="00513B86" w:rsidRPr="00162339" w:rsidRDefault="00513B86" w:rsidP="00513B86">
      <w:pPr>
        <w:pStyle w:val="6"/>
        <w:rPr>
          <w:b/>
          <w:bCs/>
          <w:i/>
          <w:iCs w:val="0"/>
        </w:rPr>
      </w:pPr>
      <w:bookmarkStart w:id="1074" w:name="_Toc130154941"/>
      <w:r>
        <w:rPr>
          <w:rFonts w:hint="eastAsia"/>
        </w:rPr>
        <w:t>重点指标</w:t>
      </w:r>
      <w:r>
        <w:rPr>
          <w:rFonts w:hint="eastAsia"/>
        </w:rPr>
        <w:t>-</w:t>
      </w:r>
      <w:r>
        <w:rPr>
          <w:rFonts w:hint="eastAsia"/>
        </w:rPr>
        <w:t>用户质量首屏时延</w:t>
      </w:r>
      <w:r w:rsidRPr="00162339">
        <w:rPr>
          <w:rFonts w:hint="eastAsia"/>
        </w:rPr>
        <w:t>分析</w:t>
      </w:r>
      <w:bookmarkEnd w:id="1074"/>
    </w:p>
    <w:p w:rsidR="00513B86" w:rsidRPr="0088147F" w:rsidRDefault="00513B86" w:rsidP="00513B86">
      <w:pPr>
        <w:ind w:left="420" w:firstLine="480"/>
        <w:rPr>
          <w:rFonts w:ascii="宋体" w:hAnsi="宋体"/>
          <w:lang w:val="x-none"/>
        </w:rPr>
      </w:pPr>
      <w:r>
        <w:t>提取对端系统提供的</w:t>
      </w:r>
      <w:r>
        <w:rPr>
          <w:rFonts w:hint="eastAsia"/>
        </w:rPr>
        <w:t>重点指标</w:t>
      </w:r>
      <w:r>
        <w:rPr>
          <w:rFonts w:hint="eastAsia"/>
        </w:rPr>
        <w:t>-</w:t>
      </w:r>
      <w:r>
        <w:rPr>
          <w:rFonts w:hint="eastAsia"/>
        </w:rPr>
        <w:t>用户质量首屏时延</w:t>
      </w:r>
      <w:r>
        <w:t>数据，对数据文件进行分析，比对数据文件名称、格式、类型、推送周期，分析完成且无异常，进入数据新增环节。分析失败，提示数据分析异常</w:t>
      </w:r>
      <w:r>
        <w:rPr>
          <w:rFonts w:hint="eastAsia"/>
        </w:rPr>
        <w:t>，再次核查确认数据。</w:t>
      </w:r>
    </w:p>
    <w:p w:rsidR="00513B86" w:rsidRPr="002B06C9" w:rsidRDefault="00513B86" w:rsidP="00513B86">
      <w:pPr>
        <w:pStyle w:val="6"/>
        <w:rPr>
          <w:b/>
          <w:bCs/>
          <w:i/>
          <w:iCs w:val="0"/>
        </w:rPr>
      </w:pPr>
      <w:bookmarkStart w:id="1075" w:name="_Toc130154942"/>
      <w:r>
        <w:rPr>
          <w:rFonts w:hint="eastAsia"/>
        </w:rPr>
        <w:t>重点指标</w:t>
      </w:r>
      <w:r>
        <w:rPr>
          <w:rFonts w:hint="eastAsia"/>
        </w:rPr>
        <w:t>-</w:t>
      </w:r>
      <w:r>
        <w:rPr>
          <w:rFonts w:hint="eastAsia"/>
        </w:rPr>
        <w:t>用户质量首屏时延</w:t>
      </w:r>
      <w:r w:rsidRPr="002B06C9">
        <w:rPr>
          <w:rFonts w:hint="eastAsia"/>
        </w:rPr>
        <w:t>数据新增</w:t>
      </w:r>
      <w:bookmarkEnd w:id="1075"/>
    </w:p>
    <w:p w:rsidR="00513B86" w:rsidRPr="004707D4" w:rsidRDefault="00513B86" w:rsidP="00513B86">
      <w:pPr>
        <w:ind w:left="420" w:firstLine="480"/>
        <w:rPr>
          <w:rFonts w:ascii="宋体" w:hAnsi="宋体"/>
          <w:lang w:val="x-none"/>
        </w:rPr>
      </w:pPr>
      <w:r>
        <w:rPr>
          <w:rFonts w:hint="eastAsia"/>
        </w:rPr>
        <w:lastRenderedPageBreak/>
        <w:t>重点指标</w:t>
      </w:r>
      <w:r>
        <w:rPr>
          <w:rFonts w:hint="eastAsia"/>
        </w:rPr>
        <w:t>-</w:t>
      </w:r>
      <w:r>
        <w:rPr>
          <w:rFonts w:hint="eastAsia"/>
        </w:rPr>
        <w:t>用户质量首屏时延</w:t>
      </w:r>
      <w:r>
        <w:t>数据新增功能，</w:t>
      </w:r>
      <w:r>
        <w:rPr>
          <w:rFonts w:hint="eastAsia"/>
        </w:rPr>
        <w:t>重点指标</w:t>
      </w:r>
      <w:r>
        <w:rPr>
          <w:rFonts w:hint="eastAsia"/>
        </w:rPr>
        <w:t>-</w:t>
      </w:r>
      <w:r>
        <w:rPr>
          <w:rFonts w:hint="eastAsia"/>
        </w:rPr>
        <w:t>用户质量首屏时延</w:t>
      </w:r>
      <w:r>
        <w:t>指标采集时，</w:t>
      </w:r>
      <w:r>
        <w:rPr>
          <w:rFonts w:hint="eastAsia"/>
        </w:rPr>
        <w:t>依据重点指标</w:t>
      </w:r>
      <w:r>
        <w:rPr>
          <w:rFonts w:hint="eastAsia"/>
        </w:rPr>
        <w:t>-</w:t>
      </w:r>
      <w:r>
        <w:rPr>
          <w:rFonts w:hint="eastAsia"/>
        </w:rPr>
        <w:t>用户质量首屏时延</w:t>
      </w:r>
      <w:r>
        <w:t>计算规则</w:t>
      </w:r>
      <w:r>
        <w:rPr>
          <w:rFonts w:hint="eastAsia"/>
        </w:rPr>
        <w:t>，数据</w:t>
      </w:r>
      <w:r>
        <w:t>处理人员确认</w:t>
      </w:r>
      <w:r>
        <w:rPr>
          <w:rFonts w:hint="eastAsia"/>
        </w:rPr>
        <w:t>并</w:t>
      </w:r>
      <w:r>
        <w:t>比对原始数据，将原始的数据和指标数据</w:t>
      </w:r>
      <w:r>
        <w:rPr>
          <w:rFonts w:hint="eastAsia"/>
        </w:rPr>
        <w:t>对应的指标计算规则</w:t>
      </w:r>
      <w:r>
        <w:t>新增进系统库</w:t>
      </w:r>
      <w:r>
        <w:rPr>
          <w:rFonts w:hint="eastAsia"/>
        </w:rPr>
        <w:t>，</w:t>
      </w:r>
      <w:r>
        <w:t>并完成数据文件</w:t>
      </w:r>
      <w:r>
        <w:rPr>
          <w:rFonts w:hint="eastAsia"/>
        </w:rPr>
        <w:t>信息</w:t>
      </w:r>
      <w:r>
        <w:t>入库。</w:t>
      </w:r>
    </w:p>
    <w:p w:rsidR="00513B86" w:rsidRPr="00270D20" w:rsidRDefault="00513B86" w:rsidP="00513B86">
      <w:pPr>
        <w:pStyle w:val="6"/>
        <w:rPr>
          <w:rFonts w:ascii="宋体" w:hAnsi="宋体"/>
          <w:b/>
          <w:bCs/>
          <w:i/>
          <w:iCs w:val="0"/>
          <w:lang w:val="x-none" w:eastAsia="x-none"/>
        </w:rPr>
      </w:pPr>
      <w:bookmarkStart w:id="1076" w:name="_Toc130154943"/>
      <w:r>
        <w:rPr>
          <w:rFonts w:hint="eastAsia"/>
        </w:rPr>
        <w:t>重点指标</w:t>
      </w:r>
      <w:r>
        <w:rPr>
          <w:rFonts w:hint="eastAsia"/>
        </w:rPr>
        <w:t>-</w:t>
      </w:r>
      <w:r>
        <w:rPr>
          <w:rFonts w:hint="eastAsia"/>
        </w:rPr>
        <w:t>用户质量首屏时延</w:t>
      </w:r>
      <w:r>
        <w:rPr>
          <w:rFonts w:ascii="宋体" w:hAnsi="宋体" w:hint="eastAsia"/>
          <w:lang w:val="x-none"/>
        </w:rPr>
        <w:t>数</w:t>
      </w:r>
      <w:r w:rsidRPr="005170E3">
        <w:rPr>
          <w:rFonts w:ascii="宋体" w:hAnsi="宋体" w:hint="eastAsia"/>
          <w:lang w:val="x-none"/>
        </w:rPr>
        <w:t>据校验</w:t>
      </w:r>
      <w:bookmarkEnd w:id="1076"/>
    </w:p>
    <w:p w:rsidR="00513B86" w:rsidRPr="00DB19FB" w:rsidRDefault="00513B86" w:rsidP="00513B86">
      <w:pPr>
        <w:ind w:left="420" w:firstLine="480"/>
        <w:jc w:val="both"/>
        <w:rPr>
          <w:rFonts w:ascii="宋体" w:hAnsi="宋体"/>
          <w:lang w:val="x-none"/>
        </w:rPr>
      </w:pPr>
      <w:r>
        <w:t>数据处理人员新增</w:t>
      </w:r>
      <w:r>
        <w:rPr>
          <w:rFonts w:hint="eastAsia"/>
        </w:rPr>
        <w:t>重点指标</w:t>
      </w:r>
      <w:r>
        <w:rPr>
          <w:rFonts w:hint="eastAsia"/>
        </w:rPr>
        <w:t>-</w:t>
      </w:r>
      <w:r>
        <w:rPr>
          <w:rFonts w:hint="eastAsia"/>
        </w:rPr>
        <w:t>用户质量首屏时延</w:t>
      </w:r>
      <w:r>
        <w:rPr>
          <w:rFonts w:ascii="宋体" w:hAnsi="宋体" w:hint="eastAsia"/>
          <w:lang w:val="x-none"/>
        </w:rPr>
        <w:t>数据</w:t>
      </w:r>
      <w:r>
        <w:t>后，系统会对新增数据的名称</w:t>
      </w:r>
      <w:r>
        <w:rPr>
          <w:rFonts w:hint="eastAsia"/>
        </w:rPr>
        <w:t>、取数口径、数据文件类型、文件编码、调用参数等信息进行校验，判断</w:t>
      </w:r>
      <w:r>
        <w:t>系统中是否已经存在了相同的数据，如存在，则系统提示数据已经存在，并且不允许继续进行后续数据的处理。</w:t>
      </w:r>
    </w:p>
    <w:p w:rsidR="00513B86" w:rsidRPr="00DB19FB" w:rsidRDefault="00513B86" w:rsidP="00513B86">
      <w:pPr>
        <w:pStyle w:val="6"/>
        <w:rPr>
          <w:rFonts w:ascii="宋体" w:hAnsi="宋体"/>
          <w:b/>
          <w:bCs/>
          <w:i/>
          <w:iCs w:val="0"/>
          <w:lang w:val="x-none" w:eastAsia="x-none"/>
        </w:rPr>
      </w:pPr>
      <w:bookmarkStart w:id="1077" w:name="_Toc130154944"/>
      <w:r>
        <w:rPr>
          <w:rFonts w:hint="eastAsia"/>
        </w:rPr>
        <w:t>重点指标</w:t>
      </w:r>
      <w:r>
        <w:rPr>
          <w:rFonts w:hint="eastAsia"/>
        </w:rPr>
        <w:t>-</w:t>
      </w:r>
      <w:r>
        <w:rPr>
          <w:rFonts w:hint="eastAsia"/>
        </w:rPr>
        <w:t>用户质量首屏时延</w:t>
      </w:r>
      <w:r w:rsidRPr="00DB19FB">
        <w:rPr>
          <w:rFonts w:ascii="宋体" w:hAnsi="宋体" w:hint="eastAsia"/>
          <w:lang w:val="x-none"/>
        </w:rPr>
        <w:t>数据</w:t>
      </w:r>
      <w:r>
        <w:rPr>
          <w:rFonts w:ascii="宋体" w:hAnsi="宋体" w:hint="eastAsia"/>
          <w:lang w:val="x-none"/>
        </w:rPr>
        <w:t>计算</w:t>
      </w:r>
      <w:bookmarkEnd w:id="1077"/>
    </w:p>
    <w:p w:rsidR="00513B86" w:rsidRPr="00DB19FB" w:rsidRDefault="00513B86" w:rsidP="00513B86">
      <w:pPr>
        <w:ind w:left="420" w:firstLine="480"/>
        <w:rPr>
          <w:rFonts w:ascii="宋体" w:hAnsi="宋体"/>
          <w:lang w:val="x-none"/>
        </w:rPr>
      </w:pPr>
      <w:r>
        <w:rPr>
          <w:rFonts w:hint="eastAsia"/>
        </w:rPr>
        <w:t>重点指标</w:t>
      </w:r>
      <w:r>
        <w:rPr>
          <w:rFonts w:hint="eastAsia"/>
        </w:rPr>
        <w:t>-</w:t>
      </w:r>
      <w:r>
        <w:rPr>
          <w:rFonts w:hint="eastAsia"/>
        </w:rPr>
        <w:t>用户质量首屏时延数据</w:t>
      </w:r>
      <w:r w:rsidRPr="00DB19FB">
        <w:rPr>
          <w:rFonts w:ascii="宋体" w:hAnsi="宋体" w:hint="eastAsia"/>
          <w:lang w:val="x-none"/>
        </w:rPr>
        <w:t>解析</w:t>
      </w:r>
      <w:r>
        <w:rPr>
          <w:rFonts w:hint="eastAsia"/>
        </w:rPr>
        <w:t>成功，根据重点指标</w:t>
      </w:r>
      <w:r>
        <w:rPr>
          <w:rFonts w:hint="eastAsia"/>
        </w:rPr>
        <w:t>-</w:t>
      </w:r>
      <w:r>
        <w:rPr>
          <w:rFonts w:hint="eastAsia"/>
        </w:rPr>
        <w:t>用户质量首屏时延</w:t>
      </w:r>
      <w:r w:rsidRPr="00DB19FB">
        <w:rPr>
          <w:rFonts w:hint="eastAsia"/>
        </w:rPr>
        <w:t>指标</w:t>
      </w:r>
      <w:r>
        <w:rPr>
          <w:rFonts w:hint="eastAsia"/>
        </w:rPr>
        <w:t>计算规则，</w:t>
      </w:r>
      <w:r>
        <w:rPr>
          <w:rFonts w:ascii="宋体" w:hAnsi="宋体" w:hint="eastAsia"/>
          <w:lang w:val="x-none"/>
        </w:rPr>
        <w:t>匹配对应的</w:t>
      </w:r>
      <w:r w:rsidRPr="00DB19FB">
        <w:rPr>
          <w:rFonts w:ascii="宋体" w:hAnsi="宋体" w:hint="eastAsia"/>
          <w:lang w:val="x-none"/>
        </w:rPr>
        <w:t>地市、区县编码值</w:t>
      </w:r>
      <w:r>
        <w:rPr>
          <w:rFonts w:ascii="宋体" w:hAnsi="宋体" w:hint="eastAsia"/>
          <w:lang w:val="x-none"/>
        </w:rPr>
        <w:t>并</w:t>
      </w:r>
      <w:r w:rsidRPr="00DB19FB">
        <w:rPr>
          <w:rFonts w:ascii="宋体" w:hAnsi="宋体" w:hint="eastAsia"/>
          <w:lang w:val="x-none"/>
        </w:rPr>
        <w:t>对</w:t>
      </w:r>
      <w:r>
        <w:rPr>
          <w:rFonts w:ascii="宋体" w:hAnsi="宋体" w:hint="eastAsia"/>
          <w:lang w:val="x-none"/>
        </w:rPr>
        <w:t>指标</w:t>
      </w:r>
      <w:r w:rsidRPr="00DB19FB">
        <w:rPr>
          <w:rFonts w:ascii="宋体" w:hAnsi="宋体" w:hint="eastAsia"/>
          <w:lang w:val="x-none"/>
        </w:rPr>
        <w:t>数据进行关联</w:t>
      </w:r>
      <w:r>
        <w:rPr>
          <w:rFonts w:hint="eastAsia"/>
        </w:rPr>
        <w:t>，输出当月重点指标</w:t>
      </w:r>
      <w:r>
        <w:rPr>
          <w:rFonts w:hint="eastAsia"/>
        </w:rPr>
        <w:t>-</w:t>
      </w:r>
      <w:r>
        <w:rPr>
          <w:rFonts w:hint="eastAsia"/>
        </w:rPr>
        <w:t>用户质量首屏时延数据。</w:t>
      </w:r>
    </w:p>
    <w:p w:rsidR="00513B86" w:rsidRPr="00DB19FB" w:rsidRDefault="00513B86" w:rsidP="00513B86">
      <w:pPr>
        <w:pStyle w:val="6"/>
        <w:rPr>
          <w:rFonts w:ascii="宋体" w:hAnsi="宋体"/>
          <w:b/>
          <w:bCs/>
          <w:i/>
          <w:iCs w:val="0"/>
          <w:lang w:val="x-none" w:eastAsia="x-none"/>
        </w:rPr>
      </w:pPr>
      <w:bookmarkStart w:id="1078" w:name="_Toc130154945"/>
      <w:r>
        <w:rPr>
          <w:rFonts w:hint="eastAsia"/>
        </w:rPr>
        <w:t>重点指标</w:t>
      </w:r>
      <w:r>
        <w:rPr>
          <w:rFonts w:hint="eastAsia"/>
        </w:rPr>
        <w:t>-</w:t>
      </w:r>
      <w:r>
        <w:rPr>
          <w:rFonts w:hint="eastAsia"/>
        </w:rPr>
        <w:t>用户质量首屏时延</w:t>
      </w:r>
      <w:r w:rsidRPr="00DB19FB">
        <w:rPr>
          <w:rFonts w:ascii="宋体" w:hAnsi="宋体" w:hint="eastAsia"/>
          <w:lang w:val="x-none"/>
        </w:rPr>
        <w:t>数据保存</w:t>
      </w:r>
      <w:bookmarkEnd w:id="1078"/>
    </w:p>
    <w:p w:rsidR="00513B86" w:rsidRPr="00DB19FB" w:rsidRDefault="00513B86" w:rsidP="00513B86">
      <w:pPr>
        <w:ind w:left="420" w:firstLine="480"/>
        <w:rPr>
          <w:rFonts w:ascii="宋体" w:hAnsi="宋体"/>
          <w:lang w:val="x-none"/>
        </w:rPr>
      </w:pPr>
      <w:r>
        <w:rPr>
          <w:rFonts w:hint="eastAsia"/>
        </w:rPr>
        <w:t>重点指标</w:t>
      </w:r>
      <w:r>
        <w:rPr>
          <w:rFonts w:hint="eastAsia"/>
        </w:rPr>
        <w:t>-</w:t>
      </w:r>
      <w:r>
        <w:rPr>
          <w:rFonts w:hint="eastAsia"/>
        </w:rPr>
        <w:t>用户质量首屏时延</w:t>
      </w:r>
      <w:r>
        <w:rPr>
          <w:rFonts w:ascii="宋体" w:hAnsi="宋体" w:hint="eastAsia"/>
          <w:lang w:val="x-none"/>
        </w:rPr>
        <w:t>数据</w:t>
      </w:r>
      <w:r w:rsidRPr="00DB19FB">
        <w:rPr>
          <w:rFonts w:ascii="宋体" w:hAnsi="宋体" w:hint="eastAsia"/>
          <w:lang w:val="x-none"/>
        </w:rPr>
        <w:t>关联完成</w:t>
      </w:r>
      <w:r>
        <w:rPr>
          <w:rFonts w:ascii="宋体" w:hAnsi="宋体" w:hint="eastAsia"/>
          <w:lang w:val="x-none"/>
        </w:rPr>
        <w:t>，</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513B86" w:rsidRPr="00DB19FB" w:rsidRDefault="00513B86" w:rsidP="00513B86">
      <w:pPr>
        <w:pStyle w:val="6"/>
        <w:rPr>
          <w:b/>
          <w:bCs/>
          <w:i/>
          <w:iCs w:val="0"/>
        </w:rPr>
      </w:pPr>
      <w:bookmarkStart w:id="1079" w:name="_Toc130154946"/>
      <w:r w:rsidRPr="00DB19FB">
        <w:rPr>
          <w:rFonts w:hint="eastAsia"/>
        </w:rPr>
        <w:t>全省</w:t>
      </w:r>
      <w:r>
        <w:rPr>
          <w:rFonts w:hint="eastAsia"/>
        </w:rPr>
        <w:t>重点指标</w:t>
      </w:r>
      <w:r>
        <w:rPr>
          <w:rFonts w:hint="eastAsia"/>
        </w:rPr>
        <w:t>-</w:t>
      </w:r>
      <w:r>
        <w:rPr>
          <w:rFonts w:hint="eastAsia"/>
        </w:rPr>
        <w:t>用户质量首屏时延数据查询</w:t>
      </w:r>
      <w:bookmarkEnd w:id="1079"/>
    </w:p>
    <w:p w:rsidR="00513B86" w:rsidRDefault="00513B86" w:rsidP="00513B86">
      <w:pPr>
        <w:ind w:left="420" w:firstLine="480"/>
      </w:pPr>
      <w:r>
        <w:rPr>
          <w:rFonts w:ascii="宋体" w:hAnsi="宋体" w:hint="eastAsia"/>
          <w:lang w:val="x-none"/>
        </w:rPr>
        <w:t>输入G</w:t>
      </w:r>
      <w:r>
        <w:rPr>
          <w:rFonts w:ascii="宋体" w:hAnsi="宋体"/>
          <w:lang w:val="x-none"/>
        </w:rPr>
        <w:t>IS</w:t>
      </w:r>
      <w:r>
        <w:rPr>
          <w:rFonts w:ascii="宋体" w:hAnsi="宋体" w:hint="eastAsia"/>
          <w:lang w:val="x-none"/>
        </w:rPr>
        <w:t>信息、区域、</w:t>
      </w:r>
      <w:r w:rsidRPr="00DB19FB">
        <w:rPr>
          <w:rFonts w:ascii="宋体" w:hAnsi="宋体" w:hint="eastAsia"/>
          <w:lang w:val="x-none"/>
        </w:rPr>
        <w:t>时间</w:t>
      </w:r>
      <w:r>
        <w:rPr>
          <w:rFonts w:ascii="宋体" w:hAnsi="宋体" w:hint="eastAsia"/>
          <w:lang w:val="x-none"/>
        </w:rPr>
        <w:t>等查询信息，查询完成展示</w:t>
      </w:r>
      <w:r w:rsidRPr="00DB19FB">
        <w:rPr>
          <w:rFonts w:hint="eastAsia"/>
        </w:rPr>
        <w:t>全省</w:t>
      </w:r>
      <w:r>
        <w:rPr>
          <w:rFonts w:hint="eastAsia"/>
        </w:rPr>
        <w:t>重点指标</w:t>
      </w:r>
      <w:r>
        <w:rPr>
          <w:rFonts w:hint="eastAsia"/>
        </w:rPr>
        <w:t>-</w:t>
      </w:r>
      <w:r>
        <w:rPr>
          <w:rFonts w:hint="eastAsia"/>
        </w:rPr>
        <w:t>用户质量首屏时延</w:t>
      </w:r>
      <w:r>
        <w:rPr>
          <w:rFonts w:ascii="宋体" w:hAnsi="宋体" w:hint="eastAsia"/>
          <w:lang w:val="x-none"/>
        </w:rPr>
        <w:t>数据结果</w:t>
      </w:r>
      <w:r w:rsidRPr="00DB19FB">
        <w:rPr>
          <w:rFonts w:hint="eastAsia"/>
        </w:rPr>
        <w:t>。</w:t>
      </w:r>
    </w:p>
    <w:p w:rsidR="00513B86" w:rsidRPr="00DB19FB" w:rsidRDefault="00513B86" w:rsidP="00513B86">
      <w:pPr>
        <w:pStyle w:val="6"/>
        <w:rPr>
          <w:b/>
          <w:bCs/>
          <w:i/>
          <w:iCs w:val="0"/>
        </w:rPr>
      </w:pPr>
      <w:bookmarkStart w:id="1080" w:name="_Toc130154947"/>
      <w:r w:rsidRPr="00DB19FB">
        <w:rPr>
          <w:rFonts w:hint="eastAsia"/>
        </w:rPr>
        <w:t>区县</w:t>
      </w:r>
      <w:r>
        <w:rPr>
          <w:rFonts w:hint="eastAsia"/>
        </w:rPr>
        <w:t>重点指标</w:t>
      </w:r>
      <w:r>
        <w:rPr>
          <w:rFonts w:hint="eastAsia"/>
        </w:rPr>
        <w:t>-</w:t>
      </w:r>
      <w:r>
        <w:rPr>
          <w:rFonts w:hint="eastAsia"/>
        </w:rPr>
        <w:t>用户质量首屏时延数据查询</w:t>
      </w:r>
      <w:bookmarkEnd w:id="1080"/>
    </w:p>
    <w:p w:rsidR="00513B86" w:rsidRPr="00F25A51" w:rsidRDefault="00513B86" w:rsidP="00F25A51">
      <w:pPr>
        <w:ind w:left="420" w:firstLine="480"/>
        <w:rPr>
          <w:rFonts w:ascii="宋体" w:hAnsi="宋体"/>
          <w:lang w:val="x-none"/>
        </w:rPr>
      </w:pPr>
      <w:r w:rsidRPr="00DF78AA">
        <w:rPr>
          <w:rFonts w:ascii="宋体" w:hAnsi="宋体" w:hint="eastAsia"/>
          <w:lang w:val="x-none"/>
        </w:rPr>
        <w:t>综调人员登录综调中心，进入</w:t>
      </w:r>
      <w:r>
        <w:rPr>
          <w:rFonts w:ascii="宋体" w:hAnsi="宋体" w:hint="eastAsia"/>
          <w:lang w:val="x-none"/>
        </w:rPr>
        <w:t>业务专区</w:t>
      </w:r>
      <w:r w:rsidRPr="00DF78AA">
        <w:rPr>
          <w:rFonts w:ascii="宋体" w:hAnsi="宋体" w:hint="eastAsia"/>
          <w:lang w:val="x-none"/>
        </w:rPr>
        <w:t>管理模块，选择</w:t>
      </w:r>
      <w:r w:rsidRPr="00DB19FB">
        <w:rPr>
          <w:rFonts w:hint="eastAsia"/>
        </w:rPr>
        <w:t>全省</w:t>
      </w:r>
      <w:r>
        <w:rPr>
          <w:rFonts w:hint="eastAsia"/>
        </w:rPr>
        <w:t>重点指标</w:t>
      </w:r>
      <w:r w:rsidRPr="00DB19FB">
        <w:rPr>
          <w:rFonts w:hint="eastAsia"/>
        </w:rPr>
        <w:t>-</w:t>
      </w:r>
      <w:r>
        <w:rPr>
          <w:rFonts w:hint="eastAsia"/>
        </w:rPr>
        <w:t>增值业务</w:t>
      </w:r>
      <w:r w:rsidRPr="00DF78AA">
        <w:rPr>
          <w:rFonts w:ascii="宋体" w:hAnsi="宋体" w:hint="eastAsia"/>
          <w:lang w:val="x-none"/>
        </w:rPr>
        <w:t>界面，输入日期、查询后展示该指标区县的趋势图</w:t>
      </w:r>
      <w:r w:rsidRPr="00DB19FB">
        <w:rPr>
          <w:rFonts w:hint="eastAsia"/>
        </w:rPr>
        <w:t>。</w:t>
      </w:r>
    </w:p>
    <w:p w:rsidR="00513B86" w:rsidRPr="00DB19FB" w:rsidRDefault="00513B86" w:rsidP="00513B86">
      <w:pPr>
        <w:pStyle w:val="30"/>
      </w:pPr>
      <w:bookmarkStart w:id="1081" w:name="_Toc130154948"/>
      <w:r w:rsidRPr="00963E7A">
        <w:rPr>
          <w:bCs w:val="0"/>
        </w:rPr>
        <w:t>重要指标分析能力</w:t>
      </w:r>
      <w:r>
        <w:rPr>
          <w:rFonts w:hint="eastAsia"/>
          <w:bCs w:val="0"/>
        </w:rPr>
        <w:t>功能管理</w:t>
      </w:r>
      <w:bookmarkEnd w:id="1081"/>
    </w:p>
    <w:p w:rsidR="00513B86" w:rsidRPr="00DB19FB" w:rsidRDefault="00513B86" w:rsidP="00513B86">
      <w:pPr>
        <w:ind w:left="525" w:firstLine="480"/>
      </w:pPr>
      <w:r w:rsidRPr="00DB19FB">
        <w:rPr>
          <w:rFonts w:hint="eastAsia"/>
        </w:rPr>
        <w:lastRenderedPageBreak/>
        <w:t>功能描述：支持对端到端质量分析过程涉及重要指标的统一汇聚分析。</w:t>
      </w:r>
    </w:p>
    <w:p w:rsidR="00513B86" w:rsidRPr="00DB19FB" w:rsidRDefault="00513B86" w:rsidP="00836654">
      <w:pPr>
        <w:numPr>
          <w:ilvl w:val="0"/>
          <w:numId w:val="241"/>
        </w:numPr>
        <w:autoSpaceDE w:val="0"/>
        <w:autoSpaceDN w:val="0"/>
        <w:adjustRightInd w:val="0"/>
        <w:spacing w:before="0" w:after="0"/>
        <w:ind w:left="795" w:firstLine="480"/>
        <w:jc w:val="both"/>
      </w:pPr>
      <w:r w:rsidRPr="00DB19FB">
        <w:rPr>
          <w:rFonts w:hint="eastAsia"/>
        </w:rPr>
        <w:t>支持通过</w:t>
      </w:r>
      <w:r w:rsidRPr="00DB19FB">
        <w:rPr>
          <w:rFonts w:hint="eastAsia"/>
        </w:rPr>
        <w:t>GIS</w:t>
      </w:r>
      <w:r w:rsidRPr="00DB19FB">
        <w:rPr>
          <w:rFonts w:hint="eastAsia"/>
        </w:rPr>
        <w:t>地图等形式展示各地市重点指标中的质检合格率、机顶盒有线接入率、互联网电视用户体验优良率、本都网站网络引入覆盖率、本网内容满足率数据。</w:t>
      </w:r>
    </w:p>
    <w:p w:rsidR="00513B86" w:rsidRPr="00DB19FB" w:rsidRDefault="00513B86" w:rsidP="00836654">
      <w:pPr>
        <w:numPr>
          <w:ilvl w:val="0"/>
          <w:numId w:val="241"/>
        </w:numPr>
        <w:autoSpaceDE w:val="0"/>
        <w:autoSpaceDN w:val="0"/>
        <w:adjustRightInd w:val="0"/>
        <w:spacing w:before="0" w:after="0"/>
        <w:ind w:left="795" w:firstLine="480"/>
        <w:jc w:val="both"/>
      </w:pPr>
      <w:r w:rsidRPr="00DB19FB">
        <w:rPr>
          <w:rFonts w:hint="eastAsia"/>
        </w:rPr>
        <w:t>支持通过卡片等形式展示终端及家庭网络、内容网络、装维服务端到端质量、接入网、装维质量、家宽业务端到端质量等指标数据。</w:t>
      </w:r>
    </w:p>
    <w:p w:rsidR="00513B86" w:rsidRPr="00DB19FB" w:rsidRDefault="00513B86" w:rsidP="00836654">
      <w:pPr>
        <w:numPr>
          <w:ilvl w:val="0"/>
          <w:numId w:val="241"/>
        </w:numPr>
        <w:autoSpaceDE w:val="0"/>
        <w:autoSpaceDN w:val="0"/>
        <w:adjustRightInd w:val="0"/>
        <w:spacing w:before="0" w:after="0"/>
        <w:ind w:left="795" w:firstLine="480"/>
        <w:jc w:val="both"/>
      </w:pPr>
      <w:r w:rsidRPr="00DB19FB">
        <w:rPr>
          <w:rFonts w:hint="eastAsia"/>
        </w:rPr>
        <w:t>支持通过双轴图等形式展示全省各地市装机满意度和故障维修满意度关联分析。</w:t>
      </w:r>
    </w:p>
    <w:p w:rsidR="00513B86" w:rsidRPr="00DB19FB" w:rsidRDefault="00513B86" w:rsidP="00836654">
      <w:pPr>
        <w:numPr>
          <w:ilvl w:val="0"/>
          <w:numId w:val="241"/>
        </w:numPr>
        <w:autoSpaceDE w:val="0"/>
        <w:autoSpaceDN w:val="0"/>
        <w:adjustRightInd w:val="0"/>
        <w:spacing w:before="0" w:after="0"/>
        <w:ind w:left="795" w:firstLine="480"/>
        <w:jc w:val="both"/>
      </w:pPr>
      <w:r w:rsidRPr="00DB19FB">
        <w:rPr>
          <w:rFonts w:hint="eastAsia"/>
        </w:rPr>
        <w:t>支持通过双轴图等形式展示全省各地市家宽网络质量类重复投诉率和</w:t>
      </w:r>
      <w:r w:rsidRPr="00DB19FB">
        <w:rPr>
          <w:rFonts w:hint="eastAsia"/>
        </w:rPr>
        <w:t>30</w:t>
      </w:r>
      <w:r w:rsidRPr="00DB19FB">
        <w:rPr>
          <w:rFonts w:hint="eastAsia"/>
        </w:rPr>
        <w:t>分钟投诉首响及时率的关联分析。</w:t>
      </w:r>
    </w:p>
    <w:p w:rsidR="00513B86" w:rsidRPr="00DB19FB" w:rsidRDefault="00513B86" w:rsidP="00836654">
      <w:pPr>
        <w:numPr>
          <w:ilvl w:val="0"/>
          <w:numId w:val="241"/>
        </w:numPr>
        <w:autoSpaceDE w:val="0"/>
        <w:autoSpaceDN w:val="0"/>
        <w:adjustRightInd w:val="0"/>
        <w:spacing w:before="0" w:after="0"/>
        <w:ind w:left="795" w:firstLineChars="200" w:firstLine="480"/>
        <w:jc w:val="both"/>
        <w:textAlignment w:val="baseline"/>
      </w:pPr>
      <w:r w:rsidRPr="00DB19FB">
        <w:rPr>
          <w:rFonts w:hint="eastAsia"/>
        </w:rPr>
        <w:t>支持通过通过条形图等形式展示近</w:t>
      </w:r>
      <w:r w:rsidRPr="00DB19FB">
        <w:t>12</w:t>
      </w:r>
      <w:r w:rsidRPr="00DB19FB">
        <w:rPr>
          <w:rFonts w:hint="eastAsia"/>
        </w:rPr>
        <w:t>月家宽网页平均时延。</w:t>
      </w:r>
    </w:p>
    <w:p w:rsidR="00513B86" w:rsidRPr="00DB19FB" w:rsidRDefault="00513B86" w:rsidP="00836654">
      <w:pPr>
        <w:numPr>
          <w:ilvl w:val="0"/>
          <w:numId w:val="241"/>
        </w:numPr>
        <w:autoSpaceDE w:val="0"/>
        <w:autoSpaceDN w:val="0"/>
        <w:adjustRightInd w:val="0"/>
        <w:spacing w:before="0" w:after="0"/>
        <w:ind w:left="795" w:firstLineChars="200" w:firstLine="480"/>
        <w:jc w:val="both"/>
        <w:textAlignment w:val="baseline"/>
      </w:pPr>
      <w:r w:rsidRPr="00DB19FB">
        <w:rPr>
          <w:rFonts w:hint="eastAsia"/>
        </w:rPr>
        <w:t>支持通过双轴图等形式展示全省各地市</w:t>
      </w:r>
      <w:r w:rsidRPr="00DB19FB">
        <w:t>TOP20</w:t>
      </w:r>
      <w:r w:rsidRPr="00DB19FB">
        <w:rPr>
          <w:rFonts w:hint="eastAsia"/>
        </w:rPr>
        <w:t>端游</w:t>
      </w:r>
      <w:r w:rsidRPr="00DB19FB">
        <w:t>ping</w:t>
      </w:r>
      <w:r w:rsidRPr="00DB19FB">
        <w:rPr>
          <w:rFonts w:hint="eastAsia"/>
        </w:rPr>
        <w:t>时延和</w:t>
      </w:r>
      <w:r w:rsidRPr="00DB19FB">
        <w:t>TOP20</w:t>
      </w:r>
      <w:r w:rsidRPr="00DB19FB">
        <w:rPr>
          <w:rFonts w:hint="eastAsia"/>
        </w:rPr>
        <w:t>应用市场文件下载速率。</w:t>
      </w:r>
    </w:p>
    <w:p w:rsidR="00513B86" w:rsidRPr="00DB19FB" w:rsidRDefault="00513B86" w:rsidP="00513B86">
      <w:pPr>
        <w:pStyle w:val="40"/>
        <w:rPr>
          <w:iCs/>
          <w:szCs w:val="24"/>
        </w:rPr>
      </w:pPr>
      <w:bookmarkStart w:id="1082" w:name="_Toc130154949"/>
      <w:r w:rsidRPr="002F18F5">
        <w:rPr>
          <w:rFonts w:hint="eastAsia"/>
        </w:rPr>
        <w:t>重要</w:t>
      </w:r>
      <w:r w:rsidRPr="002F18F5">
        <w:t>指标分析能力</w:t>
      </w:r>
      <w:r w:rsidRPr="002F18F5">
        <w:rPr>
          <w:rFonts w:hint="eastAsia"/>
        </w:rPr>
        <w:t>管理数据库</w:t>
      </w:r>
      <w:bookmarkEnd w:id="1082"/>
    </w:p>
    <w:p w:rsidR="00513B86" w:rsidRPr="00DB19FB" w:rsidRDefault="00513B86" w:rsidP="00513B86">
      <w:pPr>
        <w:pStyle w:val="5"/>
      </w:pPr>
      <w:bookmarkStart w:id="1083" w:name="_Toc130154950"/>
      <w:r w:rsidRPr="00DB19FB">
        <w:rPr>
          <w:rFonts w:hint="eastAsia"/>
        </w:rPr>
        <w:t>重点指标数据表</w:t>
      </w:r>
      <w:bookmarkEnd w:id="1083"/>
    </w:p>
    <w:p w:rsidR="00513B86" w:rsidRPr="00DB19FB" w:rsidRDefault="00513B86" w:rsidP="00513B86">
      <w:pPr>
        <w:ind w:firstLine="480"/>
        <w:rPr>
          <w:rFonts w:ascii="宋体" w:hAnsi="宋体"/>
          <w:lang w:val="x-none" w:eastAsia="x-none"/>
        </w:rPr>
      </w:pPr>
      <w:r w:rsidRPr="00DB19FB">
        <w:rPr>
          <w:rFonts w:ascii="宋体" w:hAnsi="宋体" w:hint="eastAsia"/>
          <w:lang w:val="x-none"/>
        </w:rPr>
        <w:t>用于记录重点指标相关数据，包括电视优良率、全量有线、双送优先率、网络引入覆盖率的天、周、月等汇总指标数据、创建时间等字段。</w:t>
      </w:r>
    </w:p>
    <w:p w:rsidR="00513B86" w:rsidRPr="00DB19FB" w:rsidRDefault="00513B86" w:rsidP="00513B86">
      <w:pPr>
        <w:pStyle w:val="5"/>
      </w:pPr>
      <w:bookmarkStart w:id="1084" w:name="_Toc130154951"/>
      <w:r w:rsidRPr="00DB19FB">
        <w:rPr>
          <w:rFonts w:hint="eastAsia"/>
        </w:rPr>
        <w:t>端到端指标数据表</w:t>
      </w:r>
      <w:bookmarkEnd w:id="1084"/>
    </w:p>
    <w:p w:rsidR="00513B86" w:rsidRPr="00DB19FB" w:rsidRDefault="00513B86" w:rsidP="00513B86">
      <w:pPr>
        <w:ind w:firstLine="480"/>
        <w:rPr>
          <w:rFonts w:ascii="宋体" w:hAnsi="宋体"/>
          <w:lang w:val="x-none"/>
        </w:rPr>
      </w:pPr>
      <w:r w:rsidRPr="00DB19FB">
        <w:rPr>
          <w:rFonts w:ascii="宋体" w:hAnsi="宋体" w:hint="eastAsia"/>
          <w:lang w:val="x-none"/>
        </w:rPr>
        <w:t>用于记录端到端相关指标数据，包括地市、区县、</w:t>
      </w:r>
      <w:r w:rsidRPr="00DB19FB">
        <w:rPr>
          <w:rFonts w:ascii="宋体" w:hAnsi="宋体"/>
          <w:lang w:val="x-none"/>
        </w:rPr>
        <w:t>DPI页面显示时延</w:t>
      </w:r>
      <w:r w:rsidRPr="00DB19FB">
        <w:rPr>
          <w:rFonts w:ascii="宋体" w:hAnsi="宋体" w:hint="eastAsia"/>
          <w:lang w:val="x-none"/>
        </w:rPr>
        <w:t>、</w:t>
      </w:r>
      <w:r w:rsidRPr="00DB19FB">
        <w:rPr>
          <w:rFonts w:ascii="宋体" w:hAnsi="宋体"/>
          <w:lang w:val="x-none"/>
        </w:rPr>
        <w:t>用后即评装机满意度</w:t>
      </w:r>
      <w:r w:rsidRPr="00DB19FB">
        <w:rPr>
          <w:rFonts w:ascii="宋体" w:hAnsi="宋体" w:hint="eastAsia"/>
          <w:lang w:val="x-none"/>
        </w:rPr>
        <w:t>、</w:t>
      </w:r>
      <w:r w:rsidRPr="00DB19FB">
        <w:rPr>
          <w:rFonts w:ascii="宋体" w:hAnsi="宋体"/>
          <w:lang w:val="x-none"/>
        </w:rPr>
        <w:t>质差终端和速率不匹配终端占比</w:t>
      </w:r>
      <w:r w:rsidRPr="00DB19FB">
        <w:rPr>
          <w:rFonts w:ascii="宋体" w:hAnsi="宋体" w:hint="eastAsia"/>
          <w:lang w:val="x-none"/>
        </w:rPr>
        <w:t>、</w:t>
      </w:r>
      <w:r w:rsidRPr="00DB19FB">
        <w:rPr>
          <w:rFonts w:ascii="宋体" w:hAnsi="宋体"/>
          <w:lang w:val="x-none"/>
        </w:rPr>
        <w:t>家宽客户单用户中断时长</w:t>
      </w:r>
      <w:r w:rsidRPr="00DB19FB">
        <w:rPr>
          <w:rFonts w:ascii="宋体" w:hAnsi="宋体" w:hint="eastAsia"/>
          <w:lang w:val="x-none"/>
        </w:rPr>
        <w:t>、创建时间等字段。</w:t>
      </w:r>
    </w:p>
    <w:p w:rsidR="00513B86" w:rsidRPr="00DB19FB" w:rsidRDefault="00513B86" w:rsidP="00513B86">
      <w:pPr>
        <w:pStyle w:val="5"/>
      </w:pPr>
      <w:bookmarkStart w:id="1085" w:name="_Toc130154952"/>
      <w:r w:rsidRPr="00DB19FB">
        <w:rPr>
          <w:rFonts w:hint="eastAsia"/>
        </w:rPr>
        <w:t>用后即评满意度数据表</w:t>
      </w:r>
      <w:bookmarkEnd w:id="1085"/>
    </w:p>
    <w:p w:rsidR="00513B86" w:rsidRPr="00DB19FB" w:rsidRDefault="00513B86" w:rsidP="00513B86">
      <w:pPr>
        <w:ind w:firstLine="480"/>
        <w:rPr>
          <w:rFonts w:ascii="宋体" w:hAnsi="宋体"/>
          <w:lang w:val="x-none"/>
        </w:rPr>
      </w:pPr>
      <w:r w:rsidRPr="00DB19FB">
        <w:rPr>
          <w:rFonts w:ascii="宋体" w:hAnsi="宋体" w:hint="eastAsia"/>
          <w:lang w:val="x-none"/>
        </w:rPr>
        <w:lastRenderedPageBreak/>
        <w:t>用于记录用后即评满意度数据,包括地市、区县、用后即评满意度、维修满意度、创建时间等字段。</w:t>
      </w:r>
    </w:p>
    <w:p w:rsidR="00513B86" w:rsidRPr="00DB19FB" w:rsidRDefault="00513B86" w:rsidP="00513B86">
      <w:pPr>
        <w:pStyle w:val="5"/>
      </w:pPr>
      <w:bookmarkStart w:id="1086" w:name="_Toc130154953"/>
      <w:r w:rsidRPr="00DB19FB">
        <w:rPr>
          <w:rFonts w:hint="eastAsia"/>
        </w:rPr>
        <w:t>网络服务指标数据表</w:t>
      </w:r>
      <w:bookmarkEnd w:id="1086"/>
    </w:p>
    <w:p w:rsidR="00513B86" w:rsidRPr="00DB19FB" w:rsidRDefault="00513B86" w:rsidP="00513B86">
      <w:pPr>
        <w:ind w:firstLine="480"/>
        <w:rPr>
          <w:rFonts w:ascii="宋体" w:hAnsi="宋体"/>
          <w:lang w:val="x-none" w:eastAsia="x-none"/>
        </w:rPr>
      </w:pPr>
      <w:r w:rsidRPr="00DB19FB">
        <w:rPr>
          <w:rFonts w:ascii="宋体" w:hAnsi="宋体" w:hint="eastAsia"/>
          <w:lang w:val="x-none"/>
        </w:rPr>
        <w:t>用于记录用后即评满意度数据,包括地市、区县、重复率、创建时间等字段。</w:t>
      </w:r>
    </w:p>
    <w:p w:rsidR="00513B86" w:rsidRPr="00DB19FB" w:rsidRDefault="00513B86" w:rsidP="00513B86">
      <w:pPr>
        <w:pStyle w:val="5"/>
      </w:pPr>
      <w:bookmarkStart w:id="1087" w:name="_Toc130154954"/>
      <w:r w:rsidRPr="00DB19FB">
        <w:rPr>
          <w:rFonts w:hint="eastAsia"/>
        </w:rPr>
        <w:t>网络时延指标数据表</w:t>
      </w:r>
      <w:bookmarkEnd w:id="1087"/>
    </w:p>
    <w:p w:rsidR="00513B86" w:rsidRPr="00DB19FB" w:rsidRDefault="00513B86" w:rsidP="00513B86">
      <w:pPr>
        <w:ind w:firstLine="480"/>
        <w:rPr>
          <w:rFonts w:ascii="宋体" w:hAnsi="宋体"/>
          <w:lang w:val="x-none"/>
        </w:rPr>
      </w:pPr>
      <w:r w:rsidRPr="00DB19FB">
        <w:rPr>
          <w:rFonts w:ascii="宋体" w:hAnsi="宋体" w:hint="eastAsia"/>
          <w:lang w:val="x-none"/>
        </w:rPr>
        <w:t>用于记录用后即评满意度数据,包括地市、区县、页面显示时延、页面响应时延、创建时间等字段。</w:t>
      </w:r>
    </w:p>
    <w:p w:rsidR="00513B86" w:rsidRPr="00DB19FB" w:rsidRDefault="00513B86" w:rsidP="00513B86">
      <w:pPr>
        <w:pStyle w:val="5"/>
      </w:pPr>
      <w:bookmarkStart w:id="1088" w:name="_Toc130154955"/>
      <w:r w:rsidRPr="00DB19FB">
        <w:rPr>
          <w:rFonts w:hint="eastAsia"/>
        </w:rPr>
        <w:t>PING测指标数据表</w:t>
      </w:r>
      <w:bookmarkEnd w:id="1088"/>
    </w:p>
    <w:p w:rsidR="00513B86" w:rsidRPr="00DB19FB" w:rsidRDefault="00513B86" w:rsidP="00513B86">
      <w:pPr>
        <w:ind w:firstLine="480"/>
        <w:rPr>
          <w:rFonts w:ascii="宋体" w:hAnsi="宋体"/>
          <w:lang w:val="x-none"/>
        </w:rPr>
      </w:pPr>
      <w:r w:rsidRPr="00DB19FB">
        <w:rPr>
          <w:rFonts w:ascii="宋体" w:hAnsi="宋体" w:hint="eastAsia"/>
          <w:lang w:val="x-none"/>
        </w:rPr>
        <w:t>用于记录用后即评满意度数据,包括地市、区县、文件下载速率、端游ping时延、创建时间等字段。</w:t>
      </w:r>
    </w:p>
    <w:p w:rsidR="00513B86" w:rsidRPr="00DB19FB" w:rsidRDefault="00513B86" w:rsidP="00513B86">
      <w:pPr>
        <w:pStyle w:val="40"/>
        <w:rPr>
          <w:iCs/>
        </w:rPr>
      </w:pPr>
      <w:bookmarkStart w:id="1089" w:name="_Toc130154956"/>
      <w:r w:rsidRPr="002F18F5">
        <w:rPr>
          <w:rFonts w:hint="eastAsia"/>
        </w:rPr>
        <w:t>重要</w:t>
      </w:r>
      <w:r w:rsidRPr="002F18F5">
        <w:t>指标分析能力</w:t>
      </w:r>
      <w:r w:rsidRPr="002F18F5">
        <w:rPr>
          <w:rFonts w:hint="eastAsia"/>
        </w:rPr>
        <w:t>管理功能说明</w:t>
      </w:r>
      <w:bookmarkEnd w:id="1089"/>
    </w:p>
    <w:p w:rsidR="00513B86" w:rsidRPr="00DB19FB" w:rsidRDefault="00513B86" w:rsidP="00513B86">
      <w:pPr>
        <w:pStyle w:val="5"/>
        <w:rPr>
          <w:iCs/>
        </w:rPr>
      </w:pPr>
      <w:bookmarkStart w:id="1090" w:name="_Toc130154957"/>
      <w:r w:rsidRPr="002F18F5">
        <w:rPr>
          <w:rFonts w:hint="eastAsia"/>
        </w:rPr>
        <w:t>重要</w:t>
      </w:r>
      <w:r w:rsidRPr="002F18F5">
        <w:t>指标</w:t>
      </w:r>
      <w:r w:rsidRPr="00DB19FB">
        <w:rPr>
          <w:rFonts w:hint="eastAsia"/>
        </w:rPr>
        <w:t>电视优良率指标-天粒度</w:t>
      </w:r>
      <w:r>
        <w:rPr>
          <w:rFonts w:hint="eastAsia"/>
        </w:rPr>
        <w:t>管理</w:t>
      </w:r>
      <w:bookmarkEnd w:id="1090"/>
    </w:p>
    <w:p w:rsidR="00513B86" w:rsidRPr="00E736A1" w:rsidRDefault="00513B86" w:rsidP="00513B86">
      <w:pPr>
        <w:pStyle w:val="6"/>
        <w:rPr>
          <w:b/>
          <w:bCs/>
          <w:i/>
          <w:iCs w:val="0"/>
        </w:rPr>
      </w:pPr>
      <w:bookmarkStart w:id="1091" w:name="_Toc130154958"/>
      <w:r w:rsidRPr="00DB19FB">
        <w:rPr>
          <w:rFonts w:hint="eastAsia"/>
        </w:rPr>
        <w:t>电视优良率指标</w:t>
      </w:r>
      <w:r w:rsidRPr="00DB19FB">
        <w:rPr>
          <w:rFonts w:hint="eastAsia"/>
        </w:rPr>
        <w:t>-</w:t>
      </w:r>
      <w:r w:rsidRPr="00DB19FB">
        <w:rPr>
          <w:rFonts w:hint="eastAsia"/>
        </w:rPr>
        <w:t>天粒度</w:t>
      </w:r>
      <w:r>
        <w:rPr>
          <w:rFonts w:hint="eastAsia"/>
        </w:rPr>
        <w:t>计算规则管理</w:t>
      </w:r>
      <w:bookmarkEnd w:id="1091"/>
    </w:p>
    <w:p w:rsidR="00513B86" w:rsidRPr="00706BDE" w:rsidRDefault="00513B86" w:rsidP="00513B86">
      <w:pPr>
        <w:ind w:left="420" w:firstLine="480"/>
      </w:pPr>
      <w:r>
        <w:t>根据</w:t>
      </w:r>
      <w:r>
        <w:rPr>
          <w:rFonts w:hint="eastAsia"/>
        </w:rPr>
        <w:t>重要指标电视优良</w:t>
      </w:r>
      <w:r>
        <w:t>指标说明文档，分析统计口径，将文字统计口径转化为口径数据，在系统中录入统计规则，并提供计算规则的增加、删除、修改功能</w:t>
      </w:r>
      <w:r>
        <w:rPr>
          <w:rFonts w:hint="eastAsia"/>
        </w:rPr>
        <w:t>，电视优良率指标天粒度计算规则信息文件入库。</w:t>
      </w:r>
    </w:p>
    <w:p w:rsidR="00513B86" w:rsidRPr="00162339" w:rsidRDefault="00513B86" w:rsidP="00513B86">
      <w:pPr>
        <w:pStyle w:val="6"/>
        <w:rPr>
          <w:b/>
          <w:bCs/>
          <w:i/>
          <w:iCs w:val="0"/>
        </w:rPr>
      </w:pPr>
      <w:bookmarkStart w:id="1092" w:name="_Toc130154959"/>
      <w:r w:rsidRPr="00DB19FB">
        <w:rPr>
          <w:rFonts w:hint="eastAsia"/>
        </w:rPr>
        <w:t>电视优良率指标</w:t>
      </w:r>
      <w:r w:rsidRPr="00DB19FB">
        <w:rPr>
          <w:rFonts w:hint="eastAsia"/>
        </w:rPr>
        <w:t>-</w:t>
      </w:r>
      <w:r w:rsidRPr="00DB19FB">
        <w:rPr>
          <w:rFonts w:hint="eastAsia"/>
        </w:rPr>
        <w:t>天</w:t>
      </w:r>
      <w:r w:rsidRPr="00162339">
        <w:rPr>
          <w:rFonts w:hint="eastAsia"/>
        </w:rPr>
        <w:t>粒度分析</w:t>
      </w:r>
      <w:bookmarkEnd w:id="1092"/>
    </w:p>
    <w:p w:rsidR="00513B86" w:rsidRPr="0088147F" w:rsidRDefault="00513B86" w:rsidP="00513B86">
      <w:pPr>
        <w:ind w:left="420" w:firstLine="480"/>
        <w:rPr>
          <w:rFonts w:ascii="宋体" w:hAnsi="宋体"/>
          <w:lang w:val="x-none"/>
        </w:rPr>
      </w:pPr>
      <w:r>
        <w:t>提取对端系统提供的</w:t>
      </w:r>
      <w:r w:rsidRPr="00DB19FB">
        <w:rPr>
          <w:rFonts w:hint="eastAsia"/>
        </w:rPr>
        <w:t>电视优良率指标</w:t>
      </w:r>
      <w:r w:rsidRPr="00DB19FB">
        <w:rPr>
          <w:rFonts w:hint="eastAsia"/>
        </w:rPr>
        <w:t>-</w:t>
      </w:r>
      <w:r>
        <w:rPr>
          <w:rFonts w:hint="eastAsia"/>
        </w:rPr>
        <w:t>天粒度</w:t>
      </w:r>
      <w:r>
        <w:t>数据，对数据文件进行分析，比对数据文件名称、格式、类型、推送周期，分析完成且无异常，进入数据新增环节。分析失败，提示数据分析异常</w:t>
      </w:r>
      <w:r>
        <w:rPr>
          <w:rFonts w:hint="eastAsia"/>
        </w:rPr>
        <w:t>，再次核查确认数据。</w:t>
      </w:r>
    </w:p>
    <w:p w:rsidR="00513B86" w:rsidRPr="002B06C9" w:rsidRDefault="00513B86" w:rsidP="00513B86">
      <w:pPr>
        <w:pStyle w:val="6"/>
        <w:rPr>
          <w:b/>
          <w:bCs/>
          <w:i/>
          <w:iCs w:val="0"/>
        </w:rPr>
      </w:pPr>
      <w:bookmarkStart w:id="1093" w:name="_Toc130154960"/>
      <w:r w:rsidRPr="00DB19FB">
        <w:rPr>
          <w:rFonts w:hint="eastAsia"/>
        </w:rPr>
        <w:lastRenderedPageBreak/>
        <w:t>电视优良率指标</w:t>
      </w:r>
      <w:r w:rsidRPr="00DB19FB">
        <w:rPr>
          <w:rFonts w:hint="eastAsia"/>
        </w:rPr>
        <w:t>-</w:t>
      </w:r>
      <w:r w:rsidRPr="00DB19FB">
        <w:rPr>
          <w:rFonts w:hint="eastAsia"/>
        </w:rPr>
        <w:t>天粒度</w:t>
      </w:r>
      <w:r w:rsidRPr="002B06C9">
        <w:rPr>
          <w:rFonts w:hint="eastAsia"/>
        </w:rPr>
        <w:t>数据新增</w:t>
      </w:r>
      <w:bookmarkEnd w:id="1093"/>
    </w:p>
    <w:p w:rsidR="00513B86" w:rsidRPr="004707D4" w:rsidRDefault="00513B86" w:rsidP="00513B86">
      <w:pPr>
        <w:ind w:left="420" w:firstLine="480"/>
        <w:rPr>
          <w:rFonts w:ascii="宋体" w:hAnsi="宋体"/>
          <w:lang w:val="x-none"/>
        </w:rPr>
      </w:pPr>
      <w:r>
        <w:rPr>
          <w:rFonts w:hint="eastAsia"/>
        </w:rPr>
        <w:t>电视优良率</w:t>
      </w:r>
      <w:r>
        <w:t>指标</w:t>
      </w:r>
      <w:r>
        <w:t>-</w:t>
      </w:r>
      <w:r>
        <w:rPr>
          <w:rFonts w:hint="eastAsia"/>
        </w:rPr>
        <w:t>天</w:t>
      </w:r>
      <w:r>
        <w:t>粒度数据新增功能，</w:t>
      </w:r>
      <w:r>
        <w:rPr>
          <w:rFonts w:hint="eastAsia"/>
        </w:rPr>
        <w:t>电视优良率</w:t>
      </w:r>
      <w:r>
        <w:t>指标采集时，</w:t>
      </w:r>
      <w:r>
        <w:rPr>
          <w:rFonts w:hint="eastAsia"/>
        </w:rPr>
        <w:t>依据电视优良率</w:t>
      </w:r>
      <w:r>
        <w:t>指标</w:t>
      </w:r>
      <w:r>
        <w:t>-</w:t>
      </w:r>
      <w:r>
        <w:rPr>
          <w:rFonts w:hint="eastAsia"/>
        </w:rPr>
        <w:t>天</w:t>
      </w:r>
      <w:r>
        <w:t>粒度计算规则</w:t>
      </w:r>
      <w:r>
        <w:rPr>
          <w:rFonts w:hint="eastAsia"/>
        </w:rPr>
        <w:t>，数据</w:t>
      </w:r>
      <w:r>
        <w:t>处理人员确认</w:t>
      </w:r>
      <w:r>
        <w:rPr>
          <w:rFonts w:hint="eastAsia"/>
        </w:rPr>
        <w:t>并</w:t>
      </w:r>
      <w:r>
        <w:t>比对原始数据，将原始的数据和指标数据</w:t>
      </w:r>
      <w:r>
        <w:rPr>
          <w:rFonts w:hint="eastAsia"/>
        </w:rPr>
        <w:t>对应的指标计算规则</w:t>
      </w:r>
      <w:r>
        <w:t>新增进系统库</w:t>
      </w:r>
      <w:r>
        <w:rPr>
          <w:rFonts w:hint="eastAsia"/>
        </w:rPr>
        <w:t>，</w:t>
      </w:r>
      <w:r>
        <w:t>并完成数据文件</w:t>
      </w:r>
      <w:r>
        <w:rPr>
          <w:rFonts w:hint="eastAsia"/>
        </w:rPr>
        <w:t>信息</w:t>
      </w:r>
      <w:r>
        <w:t>入库。</w:t>
      </w:r>
    </w:p>
    <w:p w:rsidR="00513B86" w:rsidRPr="00270D20" w:rsidRDefault="00513B86" w:rsidP="00513B86">
      <w:pPr>
        <w:pStyle w:val="6"/>
        <w:rPr>
          <w:rFonts w:ascii="宋体" w:hAnsi="宋体"/>
          <w:b/>
          <w:bCs/>
          <w:i/>
          <w:iCs w:val="0"/>
          <w:lang w:val="x-none" w:eastAsia="x-none"/>
        </w:rPr>
      </w:pPr>
      <w:bookmarkStart w:id="1094" w:name="_Toc130154961"/>
      <w:r w:rsidRPr="00DB19FB">
        <w:rPr>
          <w:rFonts w:hint="eastAsia"/>
        </w:rPr>
        <w:t>电视优良率指标</w:t>
      </w:r>
      <w:r w:rsidRPr="00DB19FB">
        <w:rPr>
          <w:rFonts w:hint="eastAsia"/>
        </w:rPr>
        <w:t>-</w:t>
      </w:r>
      <w:r w:rsidRPr="00DB19FB">
        <w:rPr>
          <w:rFonts w:hint="eastAsia"/>
        </w:rPr>
        <w:t>天粒度</w:t>
      </w:r>
      <w:r>
        <w:rPr>
          <w:rFonts w:ascii="宋体" w:hAnsi="宋体" w:hint="eastAsia"/>
          <w:lang w:val="x-none"/>
        </w:rPr>
        <w:t>数</w:t>
      </w:r>
      <w:r w:rsidRPr="005170E3">
        <w:rPr>
          <w:rFonts w:ascii="宋体" w:hAnsi="宋体" w:hint="eastAsia"/>
          <w:lang w:val="x-none"/>
        </w:rPr>
        <w:t>据校验</w:t>
      </w:r>
      <w:bookmarkEnd w:id="1094"/>
    </w:p>
    <w:p w:rsidR="00513B86" w:rsidRPr="00DB19FB" w:rsidRDefault="00513B86" w:rsidP="00513B86">
      <w:pPr>
        <w:ind w:left="420" w:firstLine="480"/>
        <w:jc w:val="both"/>
        <w:rPr>
          <w:rFonts w:ascii="宋体" w:hAnsi="宋体"/>
          <w:lang w:val="x-none"/>
        </w:rPr>
      </w:pPr>
      <w:r>
        <w:t>数据处理人员新增</w:t>
      </w:r>
      <w:r w:rsidRPr="00DB19FB">
        <w:rPr>
          <w:rFonts w:hint="eastAsia"/>
        </w:rPr>
        <w:t>电视优良率指标</w:t>
      </w:r>
      <w:r w:rsidRPr="00DB19FB">
        <w:rPr>
          <w:rFonts w:hint="eastAsia"/>
        </w:rPr>
        <w:t>-</w:t>
      </w:r>
      <w:r w:rsidRPr="00DB19FB">
        <w:rPr>
          <w:rFonts w:hint="eastAsia"/>
        </w:rPr>
        <w:t>天粒度</w:t>
      </w:r>
      <w:r>
        <w:rPr>
          <w:rFonts w:ascii="宋体" w:hAnsi="宋体" w:hint="eastAsia"/>
          <w:lang w:val="x-none"/>
        </w:rPr>
        <w:t>数据</w:t>
      </w:r>
      <w:r>
        <w:t>后，系统会对新增数据的名称</w:t>
      </w:r>
      <w:r>
        <w:rPr>
          <w:rFonts w:hint="eastAsia"/>
        </w:rPr>
        <w:t>、取数口径、数据文件类型、文件编码、调用参数等信息进行校验，判断</w:t>
      </w:r>
      <w:r>
        <w:t>系统中是否已经存在了相同的数据，如存在，则系统提示数据已经存在，并且不允许继续进行后续数据的处理。</w:t>
      </w:r>
    </w:p>
    <w:p w:rsidR="00513B86" w:rsidRPr="00DB19FB" w:rsidRDefault="00513B86" w:rsidP="00513B86">
      <w:pPr>
        <w:pStyle w:val="6"/>
        <w:rPr>
          <w:rFonts w:ascii="宋体" w:hAnsi="宋体"/>
          <w:b/>
          <w:bCs/>
          <w:i/>
          <w:iCs w:val="0"/>
          <w:lang w:val="x-none" w:eastAsia="x-none"/>
        </w:rPr>
      </w:pPr>
      <w:bookmarkStart w:id="1095" w:name="_Toc130154962"/>
      <w:r w:rsidRPr="00DB19FB">
        <w:rPr>
          <w:rFonts w:hint="eastAsia"/>
        </w:rPr>
        <w:t>当月电视优良率指标</w:t>
      </w:r>
      <w:r w:rsidRPr="00DB19FB">
        <w:rPr>
          <w:rFonts w:hint="eastAsia"/>
        </w:rPr>
        <w:t>-</w:t>
      </w:r>
      <w:r w:rsidRPr="00DB19FB">
        <w:rPr>
          <w:rFonts w:hint="eastAsia"/>
        </w:rPr>
        <w:t>天粒度</w:t>
      </w:r>
      <w:r w:rsidRPr="00DB19FB">
        <w:rPr>
          <w:rFonts w:ascii="宋体" w:hAnsi="宋体" w:hint="eastAsia"/>
          <w:lang w:val="x-none"/>
        </w:rPr>
        <w:t>数据</w:t>
      </w:r>
      <w:r>
        <w:rPr>
          <w:rFonts w:ascii="宋体" w:hAnsi="宋体" w:hint="eastAsia"/>
          <w:lang w:val="x-none"/>
        </w:rPr>
        <w:t>计算</w:t>
      </w:r>
      <w:bookmarkEnd w:id="1095"/>
    </w:p>
    <w:p w:rsidR="00513B86" w:rsidRPr="00DB19FB" w:rsidRDefault="00513B86" w:rsidP="00513B86">
      <w:pPr>
        <w:ind w:left="420" w:firstLine="480"/>
        <w:rPr>
          <w:rFonts w:ascii="宋体" w:hAnsi="宋体"/>
          <w:lang w:val="x-none"/>
        </w:rPr>
      </w:pPr>
      <w:r w:rsidRPr="00DB19FB">
        <w:rPr>
          <w:rFonts w:hint="eastAsia"/>
        </w:rPr>
        <w:t>电视优良率指标</w:t>
      </w:r>
      <w:r>
        <w:rPr>
          <w:rFonts w:hint="eastAsia"/>
        </w:rPr>
        <w:t>数据</w:t>
      </w:r>
      <w:r w:rsidRPr="00DB19FB">
        <w:rPr>
          <w:rFonts w:ascii="宋体" w:hAnsi="宋体" w:hint="eastAsia"/>
          <w:lang w:val="x-none"/>
        </w:rPr>
        <w:t>解析</w:t>
      </w:r>
      <w:r>
        <w:rPr>
          <w:rFonts w:hint="eastAsia"/>
        </w:rPr>
        <w:t>成功，根据</w:t>
      </w:r>
      <w:r w:rsidRPr="00DB19FB">
        <w:rPr>
          <w:rFonts w:hint="eastAsia"/>
        </w:rPr>
        <w:t>电视优良率指标</w:t>
      </w:r>
      <w:r>
        <w:rPr>
          <w:rFonts w:hint="eastAsia"/>
        </w:rPr>
        <w:t>计算规则，</w:t>
      </w:r>
      <w:r>
        <w:rPr>
          <w:rFonts w:ascii="宋体" w:hAnsi="宋体" w:hint="eastAsia"/>
          <w:lang w:val="x-none"/>
        </w:rPr>
        <w:t>匹配对应的</w:t>
      </w:r>
      <w:r w:rsidRPr="00DB19FB">
        <w:rPr>
          <w:rFonts w:ascii="宋体" w:hAnsi="宋体" w:hint="eastAsia"/>
          <w:lang w:val="x-none"/>
        </w:rPr>
        <w:t>地市、区县编码值</w:t>
      </w:r>
      <w:r>
        <w:rPr>
          <w:rFonts w:ascii="宋体" w:hAnsi="宋体" w:hint="eastAsia"/>
          <w:lang w:val="x-none"/>
        </w:rPr>
        <w:t>并</w:t>
      </w:r>
      <w:r w:rsidRPr="00DB19FB">
        <w:rPr>
          <w:rFonts w:ascii="宋体" w:hAnsi="宋体" w:hint="eastAsia"/>
          <w:lang w:val="x-none"/>
        </w:rPr>
        <w:t>对</w:t>
      </w:r>
      <w:r>
        <w:rPr>
          <w:rFonts w:ascii="宋体" w:hAnsi="宋体" w:hint="eastAsia"/>
          <w:lang w:val="x-none"/>
        </w:rPr>
        <w:t>指标</w:t>
      </w:r>
      <w:r w:rsidRPr="00DB19FB">
        <w:rPr>
          <w:rFonts w:ascii="宋体" w:hAnsi="宋体" w:hint="eastAsia"/>
          <w:lang w:val="x-none"/>
        </w:rPr>
        <w:t>数据进行关联</w:t>
      </w:r>
      <w:r>
        <w:rPr>
          <w:rFonts w:hint="eastAsia"/>
        </w:rPr>
        <w:t>，输出当月电视优良率指标天粒度数据。</w:t>
      </w:r>
    </w:p>
    <w:p w:rsidR="00513B86" w:rsidRPr="00DB19FB" w:rsidRDefault="00513B86" w:rsidP="00513B86">
      <w:pPr>
        <w:pStyle w:val="6"/>
        <w:rPr>
          <w:rFonts w:ascii="宋体" w:hAnsi="宋体"/>
          <w:b/>
          <w:bCs/>
          <w:i/>
          <w:iCs w:val="0"/>
          <w:lang w:val="x-none" w:eastAsia="x-none"/>
        </w:rPr>
      </w:pPr>
      <w:bookmarkStart w:id="1096" w:name="_Toc130154963"/>
      <w:r w:rsidRPr="00DB19FB">
        <w:rPr>
          <w:rFonts w:hint="eastAsia"/>
        </w:rPr>
        <w:t>电视优良率指标</w:t>
      </w:r>
      <w:r w:rsidRPr="00DB19FB">
        <w:rPr>
          <w:rFonts w:hint="eastAsia"/>
        </w:rPr>
        <w:t>-</w:t>
      </w:r>
      <w:r w:rsidRPr="00DB19FB">
        <w:rPr>
          <w:rFonts w:hint="eastAsia"/>
        </w:rPr>
        <w:t>天粒度</w:t>
      </w:r>
      <w:r w:rsidRPr="00DB19FB">
        <w:rPr>
          <w:rFonts w:ascii="宋体" w:hAnsi="宋体" w:hint="eastAsia"/>
          <w:lang w:val="x-none"/>
        </w:rPr>
        <w:t>数据保存</w:t>
      </w:r>
      <w:bookmarkEnd w:id="1096"/>
    </w:p>
    <w:p w:rsidR="00513B86" w:rsidRPr="00DB19FB" w:rsidRDefault="00513B86" w:rsidP="00513B86">
      <w:pPr>
        <w:ind w:left="420" w:firstLine="480"/>
        <w:rPr>
          <w:rFonts w:ascii="宋体" w:hAnsi="宋体"/>
          <w:lang w:val="x-none"/>
        </w:rPr>
      </w:pPr>
      <w:r>
        <w:rPr>
          <w:rFonts w:ascii="宋体" w:hAnsi="宋体" w:hint="eastAsia"/>
          <w:lang w:val="x-none"/>
        </w:rPr>
        <w:t>电视优良率指标-天粒度数据</w:t>
      </w:r>
      <w:r w:rsidRPr="00DB19FB">
        <w:rPr>
          <w:rFonts w:ascii="宋体" w:hAnsi="宋体" w:hint="eastAsia"/>
          <w:lang w:val="x-none"/>
        </w:rPr>
        <w:t>关联完成</w:t>
      </w:r>
      <w:r>
        <w:rPr>
          <w:rFonts w:ascii="宋体" w:hAnsi="宋体" w:hint="eastAsia"/>
          <w:lang w:val="x-none"/>
        </w:rPr>
        <w:t>，</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513B86" w:rsidRPr="00DB19FB" w:rsidRDefault="00513B86" w:rsidP="00513B86">
      <w:pPr>
        <w:pStyle w:val="6"/>
        <w:rPr>
          <w:b/>
          <w:bCs/>
          <w:i/>
          <w:iCs w:val="0"/>
        </w:rPr>
      </w:pPr>
      <w:bookmarkStart w:id="1097" w:name="_Toc130154964"/>
      <w:r w:rsidRPr="00DB19FB">
        <w:rPr>
          <w:rFonts w:hint="eastAsia"/>
        </w:rPr>
        <w:t>全省电视优良率指标</w:t>
      </w:r>
      <w:r w:rsidRPr="00DB19FB">
        <w:rPr>
          <w:rFonts w:hint="eastAsia"/>
        </w:rPr>
        <w:t>-</w:t>
      </w:r>
      <w:r w:rsidRPr="00DB19FB">
        <w:rPr>
          <w:rFonts w:hint="eastAsia"/>
        </w:rPr>
        <w:t>天粒度</w:t>
      </w:r>
      <w:r>
        <w:rPr>
          <w:rFonts w:hint="eastAsia"/>
        </w:rPr>
        <w:t>数据查询</w:t>
      </w:r>
      <w:bookmarkEnd w:id="1097"/>
    </w:p>
    <w:p w:rsidR="00513B86" w:rsidRDefault="00513B86" w:rsidP="00513B86">
      <w:pPr>
        <w:ind w:left="420" w:firstLine="480"/>
      </w:pPr>
      <w:r>
        <w:rPr>
          <w:rFonts w:ascii="宋体" w:hAnsi="宋体" w:hint="eastAsia"/>
          <w:lang w:val="x-none"/>
        </w:rPr>
        <w:t>输入</w:t>
      </w:r>
      <w:r w:rsidRPr="00DB19FB">
        <w:rPr>
          <w:rFonts w:ascii="宋体" w:hAnsi="宋体" w:hint="eastAsia"/>
          <w:lang w:val="x-none"/>
        </w:rPr>
        <w:t>G</w:t>
      </w:r>
      <w:r w:rsidRPr="00DB19FB">
        <w:rPr>
          <w:rFonts w:ascii="宋体" w:hAnsi="宋体"/>
          <w:lang w:val="x-none"/>
        </w:rPr>
        <w:t>IS</w:t>
      </w:r>
      <w:r w:rsidRPr="00DB19FB">
        <w:rPr>
          <w:rFonts w:ascii="宋体" w:hAnsi="宋体" w:hint="eastAsia"/>
          <w:lang w:val="x-none"/>
        </w:rPr>
        <w:t>地图信息、</w:t>
      </w:r>
      <w:r>
        <w:rPr>
          <w:rFonts w:ascii="宋体" w:hAnsi="宋体" w:hint="eastAsia"/>
          <w:lang w:val="x-none"/>
        </w:rPr>
        <w:t>区域、</w:t>
      </w:r>
      <w:r w:rsidRPr="00DB19FB">
        <w:rPr>
          <w:rFonts w:ascii="宋体" w:hAnsi="宋体" w:hint="eastAsia"/>
          <w:lang w:val="x-none"/>
        </w:rPr>
        <w:t>时间</w:t>
      </w:r>
      <w:r>
        <w:rPr>
          <w:rFonts w:ascii="宋体" w:hAnsi="宋体" w:hint="eastAsia"/>
          <w:lang w:val="x-none"/>
        </w:rPr>
        <w:t>等查询信息，查询完成展示全省电视优良率指标-天粒度数据结果</w:t>
      </w:r>
      <w:r w:rsidRPr="00DB19FB">
        <w:rPr>
          <w:rFonts w:hint="eastAsia"/>
        </w:rPr>
        <w:t>。</w:t>
      </w:r>
    </w:p>
    <w:p w:rsidR="00513B86" w:rsidRPr="00DB19FB" w:rsidRDefault="00513B86" w:rsidP="00513B86">
      <w:pPr>
        <w:pStyle w:val="6"/>
        <w:rPr>
          <w:b/>
          <w:bCs/>
          <w:i/>
          <w:iCs w:val="0"/>
        </w:rPr>
      </w:pPr>
      <w:bookmarkStart w:id="1098" w:name="_Toc130154965"/>
      <w:r w:rsidRPr="00DB19FB">
        <w:rPr>
          <w:rFonts w:hint="eastAsia"/>
        </w:rPr>
        <w:t>区县电视优良率指标</w:t>
      </w:r>
      <w:r w:rsidRPr="00DB19FB">
        <w:rPr>
          <w:rFonts w:hint="eastAsia"/>
        </w:rPr>
        <w:t>-</w:t>
      </w:r>
      <w:r w:rsidRPr="00DB19FB">
        <w:rPr>
          <w:rFonts w:hint="eastAsia"/>
        </w:rPr>
        <w:t>天粒度</w:t>
      </w:r>
      <w:r>
        <w:rPr>
          <w:rFonts w:hint="eastAsia"/>
        </w:rPr>
        <w:t>数据查询</w:t>
      </w:r>
      <w:bookmarkEnd w:id="1098"/>
    </w:p>
    <w:p w:rsidR="00513B86" w:rsidRDefault="00513B86" w:rsidP="00513B86">
      <w:pPr>
        <w:ind w:left="420" w:firstLine="480"/>
      </w:pPr>
      <w:r>
        <w:rPr>
          <w:rFonts w:ascii="宋体" w:hAnsi="宋体" w:hint="eastAsia"/>
          <w:lang w:val="x-none"/>
        </w:rPr>
        <w:t>输入</w:t>
      </w:r>
      <w:r w:rsidRPr="00DB19FB">
        <w:rPr>
          <w:rFonts w:ascii="宋体" w:hAnsi="宋体" w:hint="eastAsia"/>
          <w:lang w:val="x-none"/>
        </w:rPr>
        <w:t>G</w:t>
      </w:r>
      <w:r w:rsidRPr="00DB19FB">
        <w:rPr>
          <w:rFonts w:ascii="宋体" w:hAnsi="宋体"/>
          <w:lang w:val="x-none"/>
        </w:rPr>
        <w:t>IS</w:t>
      </w:r>
      <w:r w:rsidRPr="00DB19FB">
        <w:rPr>
          <w:rFonts w:ascii="宋体" w:hAnsi="宋体" w:hint="eastAsia"/>
          <w:lang w:val="x-none"/>
        </w:rPr>
        <w:t>地图信息、</w:t>
      </w:r>
      <w:r>
        <w:rPr>
          <w:rFonts w:ascii="宋体" w:hAnsi="宋体" w:hint="eastAsia"/>
          <w:lang w:val="x-none"/>
        </w:rPr>
        <w:t>区域、</w:t>
      </w:r>
      <w:r w:rsidRPr="00DB19FB">
        <w:rPr>
          <w:rFonts w:ascii="宋体" w:hAnsi="宋体" w:hint="eastAsia"/>
          <w:lang w:val="x-none"/>
        </w:rPr>
        <w:t>时间</w:t>
      </w:r>
      <w:r>
        <w:rPr>
          <w:rFonts w:ascii="宋体" w:hAnsi="宋体" w:hint="eastAsia"/>
          <w:lang w:val="x-none"/>
        </w:rPr>
        <w:t>等查询信息，查询完成展示全省电视优良率指标-天粒度数据结果</w:t>
      </w:r>
      <w:r w:rsidRPr="00DB19FB">
        <w:rPr>
          <w:rFonts w:hint="eastAsia"/>
        </w:rPr>
        <w:t>。</w:t>
      </w:r>
    </w:p>
    <w:p w:rsidR="00513B86" w:rsidRPr="00DB19FB" w:rsidRDefault="00513B86" w:rsidP="00513B86">
      <w:pPr>
        <w:pStyle w:val="5"/>
        <w:rPr>
          <w:iCs/>
        </w:rPr>
      </w:pPr>
      <w:bookmarkStart w:id="1099" w:name="_Toc130154966"/>
      <w:r w:rsidRPr="002F18F5">
        <w:rPr>
          <w:rFonts w:hint="eastAsia"/>
        </w:rPr>
        <w:lastRenderedPageBreak/>
        <w:t>重要</w:t>
      </w:r>
      <w:r w:rsidRPr="002F18F5">
        <w:t>指标</w:t>
      </w:r>
      <w:r w:rsidRPr="00DB19FB">
        <w:rPr>
          <w:rFonts w:hint="eastAsia"/>
        </w:rPr>
        <w:t>电视优良率指标-</w:t>
      </w:r>
      <w:r>
        <w:rPr>
          <w:rFonts w:hint="eastAsia"/>
        </w:rPr>
        <w:t>月粒度管理</w:t>
      </w:r>
      <w:bookmarkEnd w:id="1099"/>
    </w:p>
    <w:p w:rsidR="00513B86" w:rsidRPr="00E736A1" w:rsidRDefault="00513B86" w:rsidP="00513B86">
      <w:pPr>
        <w:pStyle w:val="6"/>
        <w:rPr>
          <w:b/>
          <w:bCs/>
          <w:i/>
          <w:iCs w:val="0"/>
        </w:rPr>
      </w:pPr>
      <w:bookmarkStart w:id="1100" w:name="_Toc130154967"/>
      <w:r w:rsidRPr="00DB19FB">
        <w:rPr>
          <w:rFonts w:hint="eastAsia"/>
        </w:rPr>
        <w:t>电视优良率指标</w:t>
      </w:r>
      <w:r w:rsidRPr="00DB19FB">
        <w:rPr>
          <w:rFonts w:hint="eastAsia"/>
        </w:rPr>
        <w:t>-</w:t>
      </w:r>
      <w:r>
        <w:rPr>
          <w:rFonts w:hint="eastAsia"/>
        </w:rPr>
        <w:t>月粒度计算规则管理</w:t>
      </w:r>
      <w:bookmarkEnd w:id="1100"/>
    </w:p>
    <w:p w:rsidR="00513B86" w:rsidRPr="00706BDE" w:rsidRDefault="00513B86" w:rsidP="00513B86">
      <w:pPr>
        <w:ind w:left="420" w:firstLine="480"/>
      </w:pPr>
      <w:r>
        <w:t>根据</w:t>
      </w:r>
      <w:r>
        <w:rPr>
          <w:rFonts w:hint="eastAsia"/>
        </w:rPr>
        <w:t>重要指标电视优良</w:t>
      </w:r>
      <w:r>
        <w:t>指标说明文档，分析统计口径，将文字统计口径转化为口径数据，在系统中录入统计规则，并提供计算规则的增加、删除、修改功能</w:t>
      </w:r>
      <w:r>
        <w:rPr>
          <w:rFonts w:hint="eastAsia"/>
        </w:rPr>
        <w:t>，电视优良率指标月粒度计算规则信息文件入库。</w:t>
      </w:r>
    </w:p>
    <w:p w:rsidR="00513B86" w:rsidRPr="00162339" w:rsidRDefault="00513B86" w:rsidP="00513B86">
      <w:pPr>
        <w:pStyle w:val="6"/>
        <w:rPr>
          <w:b/>
          <w:bCs/>
          <w:i/>
          <w:iCs w:val="0"/>
        </w:rPr>
      </w:pPr>
      <w:bookmarkStart w:id="1101" w:name="_Toc130154968"/>
      <w:r w:rsidRPr="00DB19FB">
        <w:rPr>
          <w:rFonts w:hint="eastAsia"/>
        </w:rPr>
        <w:t>电视优良率指标</w:t>
      </w:r>
      <w:r w:rsidRPr="00DB19FB">
        <w:rPr>
          <w:rFonts w:hint="eastAsia"/>
        </w:rPr>
        <w:t>-</w:t>
      </w:r>
      <w:r>
        <w:rPr>
          <w:rFonts w:hint="eastAsia"/>
        </w:rPr>
        <w:t>月粒度</w:t>
      </w:r>
      <w:r w:rsidRPr="00162339">
        <w:rPr>
          <w:rFonts w:hint="eastAsia"/>
        </w:rPr>
        <w:t>分析</w:t>
      </w:r>
      <w:bookmarkEnd w:id="1101"/>
    </w:p>
    <w:p w:rsidR="00513B86" w:rsidRPr="0088147F" w:rsidRDefault="00513B86" w:rsidP="00513B86">
      <w:pPr>
        <w:ind w:left="420" w:firstLine="480"/>
        <w:rPr>
          <w:rFonts w:ascii="宋体" w:hAnsi="宋体"/>
          <w:lang w:val="x-none"/>
        </w:rPr>
      </w:pPr>
      <w:r>
        <w:t>提取对端系统提供的</w:t>
      </w:r>
      <w:r w:rsidRPr="00DB19FB">
        <w:rPr>
          <w:rFonts w:hint="eastAsia"/>
        </w:rPr>
        <w:t>电视优良率指标</w:t>
      </w:r>
      <w:r w:rsidRPr="00DB19FB">
        <w:rPr>
          <w:rFonts w:hint="eastAsia"/>
        </w:rPr>
        <w:t>-</w:t>
      </w:r>
      <w:r>
        <w:rPr>
          <w:rFonts w:hint="eastAsia"/>
        </w:rPr>
        <w:t>月粒度</w:t>
      </w:r>
      <w:r>
        <w:t>数据，对数据文件进行分析，比对数据文件名称、格式、类型、推送周期，分析完成且无异常，进入数据新增环节。分析失败，提示数据分析异常</w:t>
      </w:r>
      <w:r>
        <w:rPr>
          <w:rFonts w:hint="eastAsia"/>
        </w:rPr>
        <w:t>，再次核查确认数据。</w:t>
      </w:r>
    </w:p>
    <w:p w:rsidR="00513B86" w:rsidRPr="002B06C9" w:rsidRDefault="00513B86" w:rsidP="00513B86">
      <w:pPr>
        <w:pStyle w:val="6"/>
        <w:rPr>
          <w:b/>
          <w:bCs/>
          <w:i/>
          <w:iCs w:val="0"/>
        </w:rPr>
      </w:pPr>
      <w:bookmarkStart w:id="1102" w:name="_Toc130154969"/>
      <w:r w:rsidRPr="00DB19FB">
        <w:rPr>
          <w:rFonts w:hint="eastAsia"/>
        </w:rPr>
        <w:t>电视优良率指标</w:t>
      </w:r>
      <w:r w:rsidRPr="00DB19FB">
        <w:rPr>
          <w:rFonts w:hint="eastAsia"/>
        </w:rPr>
        <w:t>-</w:t>
      </w:r>
      <w:r>
        <w:rPr>
          <w:rFonts w:hint="eastAsia"/>
        </w:rPr>
        <w:t>月粒度</w:t>
      </w:r>
      <w:r w:rsidRPr="002B06C9">
        <w:rPr>
          <w:rFonts w:hint="eastAsia"/>
        </w:rPr>
        <w:t>数据新增</w:t>
      </w:r>
      <w:bookmarkEnd w:id="1102"/>
    </w:p>
    <w:p w:rsidR="00513B86" w:rsidRPr="004707D4" w:rsidRDefault="00513B86" w:rsidP="00513B86">
      <w:pPr>
        <w:ind w:left="420" w:firstLine="480"/>
        <w:rPr>
          <w:rFonts w:ascii="宋体" w:hAnsi="宋体"/>
          <w:lang w:val="x-none"/>
        </w:rPr>
      </w:pPr>
      <w:r>
        <w:rPr>
          <w:rFonts w:hint="eastAsia"/>
        </w:rPr>
        <w:t>电视优良率</w:t>
      </w:r>
      <w:r>
        <w:t>指标</w:t>
      </w:r>
      <w:r>
        <w:t>-</w:t>
      </w:r>
      <w:r>
        <w:rPr>
          <w:rFonts w:hint="eastAsia"/>
        </w:rPr>
        <w:t>月粒度</w:t>
      </w:r>
      <w:r>
        <w:t>数据新增功能，</w:t>
      </w:r>
      <w:r>
        <w:rPr>
          <w:rFonts w:hint="eastAsia"/>
        </w:rPr>
        <w:t>电视优良率</w:t>
      </w:r>
      <w:r>
        <w:t>指标采集时，</w:t>
      </w:r>
      <w:r>
        <w:rPr>
          <w:rFonts w:hint="eastAsia"/>
        </w:rPr>
        <w:t>依据电视优良率</w:t>
      </w:r>
      <w:r>
        <w:t>指标</w:t>
      </w:r>
      <w:r>
        <w:t>-</w:t>
      </w:r>
      <w:r>
        <w:rPr>
          <w:rFonts w:hint="eastAsia"/>
        </w:rPr>
        <w:t>月粒度</w:t>
      </w:r>
      <w:r>
        <w:t>计算规则</w:t>
      </w:r>
      <w:r>
        <w:rPr>
          <w:rFonts w:hint="eastAsia"/>
        </w:rPr>
        <w:t>，数据</w:t>
      </w:r>
      <w:r>
        <w:t>处理人员确认</w:t>
      </w:r>
      <w:r>
        <w:rPr>
          <w:rFonts w:hint="eastAsia"/>
        </w:rPr>
        <w:t>并</w:t>
      </w:r>
      <w:r>
        <w:t>比对原始数据，将原始的数据和指标数据</w:t>
      </w:r>
      <w:r>
        <w:rPr>
          <w:rFonts w:hint="eastAsia"/>
        </w:rPr>
        <w:t>对应的指标计算规则</w:t>
      </w:r>
      <w:r>
        <w:t>新增进系统库</w:t>
      </w:r>
      <w:r>
        <w:rPr>
          <w:rFonts w:hint="eastAsia"/>
        </w:rPr>
        <w:t>，</w:t>
      </w:r>
      <w:r>
        <w:t>并完成数据文件</w:t>
      </w:r>
      <w:r>
        <w:rPr>
          <w:rFonts w:hint="eastAsia"/>
        </w:rPr>
        <w:t>信息</w:t>
      </w:r>
      <w:r>
        <w:t>入库。</w:t>
      </w:r>
    </w:p>
    <w:p w:rsidR="00513B86" w:rsidRPr="00270D20" w:rsidRDefault="00513B86" w:rsidP="00513B86">
      <w:pPr>
        <w:pStyle w:val="6"/>
        <w:rPr>
          <w:rFonts w:ascii="宋体" w:hAnsi="宋体"/>
          <w:b/>
          <w:bCs/>
          <w:i/>
          <w:iCs w:val="0"/>
          <w:lang w:val="x-none" w:eastAsia="x-none"/>
        </w:rPr>
      </w:pPr>
      <w:bookmarkStart w:id="1103" w:name="_Toc130154970"/>
      <w:r w:rsidRPr="00DB19FB">
        <w:rPr>
          <w:rFonts w:hint="eastAsia"/>
        </w:rPr>
        <w:t>电视优良率指标</w:t>
      </w:r>
      <w:r w:rsidRPr="00DB19FB">
        <w:rPr>
          <w:rFonts w:hint="eastAsia"/>
        </w:rPr>
        <w:t>-</w:t>
      </w:r>
      <w:r>
        <w:rPr>
          <w:rFonts w:hint="eastAsia"/>
        </w:rPr>
        <w:t>月粒度</w:t>
      </w:r>
      <w:r>
        <w:rPr>
          <w:rFonts w:ascii="宋体" w:hAnsi="宋体" w:hint="eastAsia"/>
          <w:lang w:val="x-none"/>
        </w:rPr>
        <w:t>数</w:t>
      </w:r>
      <w:r w:rsidRPr="005170E3">
        <w:rPr>
          <w:rFonts w:ascii="宋体" w:hAnsi="宋体" w:hint="eastAsia"/>
          <w:lang w:val="x-none"/>
        </w:rPr>
        <w:t>据校验</w:t>
      </w:r>
      <w:bookmarkEnd w:id="1103"/>
    </w:p>
    <w:p w:rsidR="00513B86" w:rsidRPr="00DB19FB" w:rsidRDefault="00513B86" w:rsidP="00513B86">
      <w:pPr>
        <w:ind w:left="420" w:firstLine="480"/>
        <w:jc w:val="both"/>
        <w:rPr>
          <w:rFonts w:ascii="宋体" w:hAnsi="宋体"/>
          <w:lang w:val="x-none"/>
        </w:rPr>
      </w:pPr>
      <w:r>
        <w:t>数据处理人员新增</w:t>
      </w:r>
      <w:r w:rsidRPr="00DB19FB">
        <w:rPr>
          <w:rFonts w:hint="eastAsia"/>
        </w:rPr>
        <w:t>电视优良率指标</w:t>
      </w:r>
      <w:r w:rsidRPr="00DB19FB">
        <w:rPr>
          <w:rFonts w:hint="eastAsia"/>
        </w:rPr>
        <w:t>-</w:t>
      </w:r>
      <w:r>
        <w:rPr>
          <w:rFonts w:hint="eastAsia"/>
        </w:rPr>
        <w:t>月粒度</w:t>
      </w:r>
      <w:r>
        <w:rPr>
          <w:rFonts w:ascii="宋体" w:hAnsi="宋体" w:hint="eastAsia"/>
          <w:lang w:val="x-none"/>
        </w:rPr>
        <w:t>数据</w:t>
      </w:r>
      <w:r>
        <w:t>后，系统会对新增数据的名称</w:t>
      </w:r>
      <w:r>
        <w:rPr>
          <w:rFonts w:hint="eastAsia"/>
        </w:rPr>
        <w:t>、取数口径、数据文件类型、文件编码、调用参数等信息进行校验，判断</w:t>
      </w:r>
      <w:r>
        <w:t>系统中是否已经存在了相同的数据，如存在，则系统提示数据已经存在，并且不允许继续进行后续数据的处理。</w:t>
      </w:r>
    </w:p>
    <w:p w:rsidR="00513B86" w:rsidRPr="00DB19FB" w:rsidRDefault="00513B86" w:rsidP="00513B86">
      <w:pPr>
        <w:pStyle w:val="6"/>
        <w:rPr>
          <w:rFonts w:ascii="宋体" w:hAnsi="宋体"/>
          <w:b/>
          <w:bCs/>
          <w:i/>
          <w:iCs w:val="0"/>
          <w:lang w:val="x-none" w:eastAsia="x-none"/>
        </w:rPr>
      </w:pPr>
      <w:bookmarkStart w:id="1104" w:name="_Toc130154971"/>
      <w:r w:rsidRPr="00DB19FB">
        <w:rPr>
          <w:rFonts w:hint="eastAsia"/>
        </w:rPr>
        <w:t>当月电视优良率指标</w:t>
      </w:r>
      <w:r w:rsidRPr="00DB19FB">
        <w:rPr>
          <w:rFonts w:hint="eastAsia"/>
        </w:rPr>
        <w:t>-</w:t>
      </w:r>
      <w:r>
        <w:rPr>
          <w:rFonts w:hint="eastAsia"/>
        </w:rPr>
        <w:t>月粒度</w:t>
      </w:r>
      <w:r w:rsidRPr="00DB19FB">
        <w:rPr>
          <w:rFonts w:ascii="宋体" w:hAnsi="宋体" w:hint="eastAsia"/>
          <w:lang w:val="x-none"/>
        </w:rPr>
        <w:t>数据</w:t>
      </w:r>
      <w:r>
        <w:rPr>
          <w:rFonts w:ascii="宋体" w:hAnsi="宋体" w:hint="eastAsia"/>
          <w:lang w:val="x-none"/>
        </w:rPr>
        <w:t>计算</w:t>
      </w:r>
      <w:bookmarkEnd w:id="1104"/>
    </w:p>
    <w:p w:rsidR="00513B86" w:rsidRPr="00DB19FB" w:rsidRDefault="00513B86" w:rsidP="00513B86">
      <w:pPr>
        <w:ind w:left="420" w:firstLine="480"/>
        <w:rPr>
          <w:rFonts w:ascii="宋体" w:hAnsi="宋体"/>
          <w:lang w:val="x-none"/>
        </w:rPr>
      </w:pPr>
      <w:r w:rsidRPr="00DB19FB">
        <w:rPr>
          <w:rFonts w:hint="eastAsia"/>
        </w:rPr>
        <w:t>电视优良率指标</w:t>
      </w:r>
      <w:r>
        <w:rPr>
          <w:rFonts w:hint="eastAsia"/>
        </w:rPr>
        <w:t>数据</w:t>
      </w:r>
      <w:r w:rsidRPr="00DB19FB">
        <w:rPr>
          <w:rFonts w:ascii="宋体" w:hAnsi="宋体" w:hint="eastAsia"/>
          <w:lang w:val="x-none"/>
        </w:rPr>
        <w:t>解析</w:t>
      </w:r>
      <w:r>
        <w:rPr>
          <w:rFonts w:hint="eastAsia"/>
        </w:rPr>
        <w:t>成功，根据</w:t>
      </w:r>
      <w:r w:rsidRPr="00DB19FB">
        <w:rPr>
          <w:rFonts w:hint="eastAsia"/>
        </w:rPr>
        <w:t>电视优良率指标</w:t>
      </w:r>
      <w:r>
        <w:rPr>
          <w:rFonts w:hint="eastAsia"/>
        </w:rPr>
        <w:t>计算规则，</w:t>
      </w:r>
      <w:r>
        <w:rPr>
          <w:rFonts w:ascii="宋体" w:hAnsi="宋体" w:hint="eastAsia"/>
          <w:lang w:val="x-none"/>
        </w:rPr>
        <w:t>匹配对应的</w:t>
      </w:r>
      <w:r w:rsidRPr="00DB19FB">
        <w:rPr>
          <w:rFonts w:ascii="宋体" w:hAnsi="宋体" w:hint="eastAsia"/>
          <w:lang w:val="x-none"/>
        </w:rPr>
        <w:t>地市、区县编码值</w:t>
      </w:r>
      <w:r>
        <w:rPr>
          <w:rFonts w:ascii="宋体" w:hAnsi="宋体" w:hint="eastAsia"/>
          <w:lang w:val="x-none"/>
        </w:rPr>
        <w:t>并</w:t>
      </w:r>
      <w:r w:rsidRPr="00DB19FB">
        <w:rPr>
          <w:rFonts w:ascii="宋体" w:hAnsi="宋体" w:hint="eastAsia"/>
          <w:lang w:val="x-none"/>
        </w:rPr>
        <w:t>对</w:t>
      </w:r>
      <w:r>
        <w:rPr>
          <w:rFonts w:ascii="宋体" w:hAnsi="宋体" w:hint="eastAsia"/>
          <w:lang w:val="x-none"/>
        </w:rPr>
        <w:t>指标</w:t>
      </w:r>
      <w:r w:rsidRPr="00DB19FB">
        <w:rPr>
          <w:rFonts w:ascii="宋体" w:hAnsi="宋体" w:hint="eastAsia"/>
          <w:lang w:val="x-none"/>
        </w:rPr>
        <w:t>数据进行关联</w:t>
      </w:r>
      <w:r>
        <w:rPr>
          <w:rFonts w:hint="eastAsia"/>
        </w:rPr>
        <w:t>，输出当月电视优良率指标月粒度</w:t>
      </w:r>
      <w:r>
        <w:rPr>
          <w:rFonts w:hint="eastAsia"/>
        </w:rPr>
        <w:lastRenderedPageBreak/>
        <w:t>数据。</w:t>
      </w:r>
    </w:p>
    <w:p w:rsidR="00513B86" w:rsidRPr="00DB19FB" w:rsidRDefault="00513B86" w:rsidP="00513B86">
      <w:pPr>
        <w:pStyle w:val="6"/>
        <w:rPr>
          <w:rFonts w:ascii="宋体" w:hAnsi="宋体"/>
          <w:b/>
          <w:bCs/>
          <w:i/>
          <w:iCs w:val="0"/>
          <w:lang w:val="x-none" w:eastAsia="x-none"/>
        </w:rPr>
      </w:pPr>
      <w:bookmarkStart w:id="1105" w:name="_Toc130154972"/>
      <w:r w:rsidRPr="00DB19FB">
        <w:rPr>
          <w:rFonts w:hint="eastAsia"/>
        </w:rPr>
        <w:t>电视优良率指标</w:t>
      </w:r>
      <w:r w:rsidRPr="00DB19FB">
        <w:rPr>
          <w:rFonts w:hint="eastAsia"/>
        </w:rPr>
        <w:t>-</w:t>
      </w:r>
      <w:r>
        <w:rPr>
          <w:rFonts w:hint="eastAsia"/>
        </w:rPr>
        <w:t>月粒度</w:t>
      </w:r>
      <w:r w:rsidRPr="00DB19FB">
        <w:rPr>
          <w:rFonts w:ascii="宋体" w:hAnsi="宋体" w:hint="eastAsia"/>
          <w:lang w:val="x-none"/>
        </w:rPr>
        <w:t>数据保存</w:t>
      </w:r>
      <w:bookmarkEnd w:id="1105"/>
    </w:p>
    <w:p w:rsidR="00513B86" w:rsidRPr="00DB19FB" w:rsidRDefault="00513B86" w:rsidP="00513B86">
      <w:pPr>
        <w:ind w:left="420" w:firstLine="480"/>
        <w:rPr>
          <w:rFonts w:ascii="宋体" w:hAnsi="宋体"/>
          <w:lang w:val="x-none"/>
        </w:rPr>
      </w:pPr>
      <w:r>
        <w:rPr>
          <w:rFonts w:ascii="宋体" w:hAnsi="宋体" w:hint="eastAsia"/>
          <w:lang w:val="x-none"/>
        </w:rPr>
        <w:t>电视优良率指标-月粒度数据</w:t>
      </w:r>
      <w:r w:rsidRPr="00DB19FB">
        <w:rPr>
          <w:rFonts w:ascii="宋体" w:hAnsi="宋体" w:hint="eastAsia"/>
          <w:lang w:val="x-none"/>
        </w:rPr>
        <w:t>关联完成</w:t>
      </w:r>
      <w:r>
        <w:rPr>
          <w:rFonts w:ascii="宋体" w:hAnsi="宋体" w:hint="eastAsia"/>
          <w:lang w:val="x-none"/>
        </w:rPr>
        <w:t>，</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513B86" w:rsidRPr="00DB19FB" w:rsidRDefault="00513B86" w:rsidP="00513B86">
      <w:pPr>
        <w:pStyle w:val="6"/>
        <w:rPr>
          <w:b/>
          <w:bCs/>
          <w:i/>
          <w:iCs w:val="0"/>
        </w:rPr>
      </w:pPr>
      <w:bookmarkStart w:id="1106" w:name="_Toc130154973"/>
      <w:r w:rsidRPr="00DB19FB">
        <w:rPr>
          <w:rFonts w:hint="eastAsia"/>
        </w:rPr>
        <w:t>全省电视优良率指标</w:t>
      </w:r>
      <w:r w:rsidRPr="00DB19FB">
        <w:rPr>
          <w:rFonts w:hint="eastAsia"/>
        </w:rPr>
        <w:t>-</w:t>
      </w:r>
      <w:r>
        <w:rPr>
          <w:rFonts w:hint="eastAsia"/>
        </w:rPr>
        <w:t>月粒度数据查询</w:t>
      </w:r>
      <w:bookmarkEnd w:id="1106"/>
    </w:p>
    <w:p w:rsidR="00513B86" w:rsidRDefault="00513B86" w:rsidP="00513B86">
      <w:pPr>
        <w:ind w:left="420" w:firstLine="480"/>
      </w:pPr>
      <w:r>
        <w:rPr>
          <w:rFonts w:ascii="宋体" w:hAnsi="宋体" w:hint="eastAsia"/>
          <w:lang w:val="x-none"/>
        </w:rPr>
        <w:t>输入</w:t>
      </w:r>
      <w:r w:rsidRPr="00DB19FB">
        <w:rPr>
          <w:rFonts w:ascii="宋体" w:hAnsi="宋体" w:hint="eastAsia"/>
          <w:lang w:val="x-none"/>
        </w:rPr>
        <w:t>G</w:t>
      </w:r>
      <w:r w:rsidRPr="00DB19FB">
        <w:rPr>
          <w:rFonts w:ascii="宋体" w:hAnsi="宋体"/>
          <w:lang w:val="x-none"/>
        </w:rPr>
        <w:t>IS</w:t>
      </w:r>
      <w:r w:rsidRPr="00DB19FB">
        <w:rPr>
          <w:rFonts w:ascii="宋体" w:hAnsi="宋体" w:hint="eastAsia"/>
          <w:lang w:val="x-none"/>
        </w:rPr>
        <w:t>地图信息、</w:t>
      </w:r>
      <w:r>
        <w:rPr>
          <w:rFonts w:ascii="宋体" w:hAnsi="宋体" w:hint="eastAsia"/>
          <w:lang w:val="x-none"/>
        </w:rPr>
        <w:t>区域、</w:t>
      </w:r>
      <w:r w:rsidRPr="00DB19FB">
        <w:rPr>
          <w:rFonts w:ascii="宋体" w:hAnsi="宋体" w:hint="eastAsia"/>
          <w:lang w:val="x-none"/>
        </w:rPr>
        <w:t>时间</w:t>
      </w:r>
      <w:r>
        <w:rPr>
          <w:rFonts w:ascii="宋体" w:hAnsi="宋体" w:hint="eastAsia"/>
          <w:lang w:val="x-none"/>
        </w:rPr>
        <w:t>等查询信息，查询完成展示全省电视优良率指标-月粒度数据结果</w:t>
      </w:r>
      <w:r w:rsidRPr="00DB19FB">
        <w:rPr>
          <w:rFonts w:hint="eastAsia"/>
        </w:rPr>
        <w:t>。</w:t>
      </w:r>
    </w:p>
    <w:p w:rsidR="00513B86" w:rsidRPr="00DB19FB" w:rsidRDefault="00513B86" w:rsidP="00513B86">
      <w:pPr>
        <w:pStyle w:val="6"/>
        <w:rPr>
          <w:b/>
          <w:bCs/>
          <w:i/>
          <w:iCs w:val="0"/>
        </w:rPr>
      </w:pPr>
      <w:bookmarkStart w:id="1107" w:name="_Toc130154974"/>
      <w:r w:rsidRPr="00DB19FB">
        <w:rPr>
          <w:rFonts w:hint="eastAsia"/>
        </w:rPr>
        <w:t>区县电视优良率指标</w:t>
      </w:r>
      <w:r w:rsidRPr="00DB19FB">
        <w:rPr>
          <w:rFonts w:hint="eastAsia"/>
        </w:rPr>
        <w:t>-</w:t>
      </w:r>
      <w:r>
        <w:rPr>
          <w:rFonts w:hint="eastAsia"/>
        </w:rPr>
        <w:t>月粒度数据查询</w:t>
      </w:r>
      <w:bookmarkEnd w:id="1107"/>
    </w:p>
    <w:p w:rsidR="00513B86" w:rsidRPr="00F05EE8" w:rsidRDefault="00513B86" w:rsidP="00513B86">
      <w:pPr>
        <w:ind w:left="420" w:firstLine="480"/>
      </w:pPr>
      <w:r>
        <w:rPr>
          <w:rFonts w:ascii="宋体" w:hAnsi="宋体" w:hint="eastAsia"/>
          <w:lang w:val="x-none"/>
        </w:rPr>
        <w:t>输入</w:t>
      </w:r>
      <w:r w:rsidRPr="00DB19FB">
        <w:rPr>
          <w:rFonts w:ascii="宋体" w:hAnsi="宋体" w:hint="eastAsia"/>
          <w:lang w:val="x-none"/>
        </w:rPr>
        <w:t>G</w:t>
      </w:r>
      <w:r w:rsidRPr="00DB19FB">
        <w:rPr>
          <w:rFonts w:ascii="宋体" w:hAnsi="宋体"/>
          <w:lang w:val="x-none"/>
        </w:rPr>
        <w:t>IS</w:t>
      </w:r>
      <w:r w:rsidRPr="00DB19FB">
        <w:rPr>
          <w:rFonts w:ascii="宋体" w:hAnsi="宋体" w:hint="eastAsia"/>
          <w:lang w:val="x-none"/>
        </w:rPr>
        <w:t>地图信息、</w:t>
      </w:r>
      <w:r>
        <w:rPr>
          <w:rFonts w:ascii="宋体" w:hAnsi="宋体" w:hint="eastAsia"/>
          <w:lang w:val="x-none"/>
        </w:rPr>
        <w:t>区域、</w:t>
      </w:r>
      <w:r w:rsidRPr="00DB19FB">
        <w:rPr>
          <w:rFonts w:ascii="宋体" w:hAnsi="宋体" w:hint="eastAsia"/>
          <w:lang w:val="x-none"/>
        </w:rPr>
        <w:t>时间</w:t>
      </w:r>
      <w:r>
        <w:rPr>
          <w:rFonts w:ascii="宋体" w:hAnsi="宋体" w:hint="eastAsia"/>
          <w:lang w:val="x-none"/>
        </w:rPr>
        <w:t>等查询信息，查询完成展示全省电视优良率指标-月粒度数据结果</w:t>
      </w:r>
      <w:r w:rsidRPr="00DB19FB">
        <w:rPr>
          <w:rFonts w:hint="eastAsia"/>
        </w:rPr>
        <w:t>。</w:t>
      </w:r>
    </w:p>
    <w:p w:rsidR="00513B86" w:rsidRPr="00DB19FB" w:rsidRDefault="00513B86" w:rsidP="00513B86">
      <w:pPr>
        <w:pStyle w:val="5"/>
        <w:rPr>
          <w:iCs/>
        </w:rPr>
      </w:pPr>
      <w:bookmarkStart w:id="1108" w:name="_Toc130154975"/>
      <w:r w:rsidRPr="002F18F5">
        <w:rPr>
          <w:rFonts w:hint="eastAsia"/>
        </w:rPr>
        <w:t>重要</w:t>
      </w:r>
      <w:r w:rsidRPr="002F18F5">
        <w:t>指标</w:t>
      </w:r>
      <w:r w:rsidRPr="00DB19FB">
        <w:rPr>
          <w:rFonts w:hint="eastAsia"/>
        </w:rPr>
        <w:t>全量有线率指标-天粒度</w:t>
      </w:r>
      <w:r>
        <w:rPr>
          <w:rFonts w:hint="eastAsia"/>
        </w:rPr>
        <w:t>管理</w:t>
      </w:r>
      <w:bookmarkEnd w:id="1108"/>
    </w:p>
    <w:p w:rsidR="00513B86" w:rsidRPr="00F05EE8" w:rsidRDefault="00513B86" w:rsidP="00513B86">
      <w:pPr>
        <w:pStyle w:val="6"/>
        <w:rPr>
          <w:rFonts w:ascii="宋体" w:hAnsi="宋体"/>
          <w:b/>
          <w:bCs/>
          <w:i/>
          <w:iCs w:val="0"/>
          <w:lang w:val="x-none" w:eastAsia="x-none"/>
        </w:rPr>
      </w:pPr>
      <w:bookmarkStart w:id="1109" w:name="_Toc130154976"/>
      <w:r w:rsidRPr="00DB19FB">
        <w:rPr>
          <w:rFonts w:hint="eastAsia"/>
        </w:rPr>
        <w:t>全量有线率指标</w:t>
      </w:r>
      <w:r w:rsidRPr="00DB19FB">
        <w:rPr>
          <w:rFonts w:hint="eastAsia"/>
        </w:rPr>
        <w:t>-</w:t>
      </w:r>
      <w:r w:rsidRPr="00DB19FB">
        <w:rPr>
          <w:rFonts w:hint="eastAsia"/>
        </w:rPr>
        <w:t>天粒度</w:t>
      </w:r>
      <w:r>
        <w:rPr>
          <w:rFonts w:hint="eastAsia"/>
        </w:rPr>
        <w:t>计算规则管理</w:t>
      </w:r>
      <w:bookmarkEnd w:id="1109"/>
    </w:p>
    <w:p w:rsidR="00513B86" w:rsidRPr="007A3CFC" w:rsidRDefault="00513B86" w:rsidP="00513B86">
      <w:pPr>
        <w:ind w:left="420" w:firstLine="480"/>
      </w:pPr>
      <w:r>
        <w:t>根据</w:t>
      </w:r>
      <w:r>
        <w:rPr>
          <w:rFonts w:hint="eastAsia"/>
        </w:rPr>
        <w:t>重要指标全量有线率</w:t>
      </w:r>
      <w:r>
        <w:t>指标说明文档，分析统计口径，将文字统计口径转化为口径数据，在系统中录入统计规则，并提供计算规则的增加、删除、修改功能</w:t>
      </w:r>
      <w:r>
        <w:rPr>
          <w:rFonts w:hint="eastAsia"/>
        </w:rPr>
        <w:t>，重要指标全量有线率天粒度计算规则信息文件入库。</w:t>
      </w:r>
    </w:p>
    <w:p w:rsidR="00513B86" w:rsidRPr="00DB19FB" w:rsidRDefault="00513B86" w:rsidP="00513B86">
      <w:pPr>
        <w:pStyle w:val="6"/>
        <w:rPr>
          <w:rFonts w:ascii="宋体" w:hAnsi="宋体"/>
          <w:b/>
          <w:bCs/>
          <w:i/>
          <w:iCs w:val="0"/>
          <w:lang w:val="x-none" w:eastAsia="x-none"/>
        </w:rPr>
      </w:pPr>
      <w:bookmarkStart w:id="1110" w:name="_Toc130154977"/>
      <w:r w:rsidRPr="00DB19FB">
        <w:rPr>
          <w:rFonts w:hint="eastAsia"/>
        </w:rPr>
        <w:t>全量有线率指标</w:t>
      </w:r>
      <w:r w:rsidRPr="00DB19FB">
        <w:rPr>
          <w:rFonts w:hint="eastAsia"/>
        </w:rPr>
        <w:t>-</w:t>
      </w:r>
      <w:r w:rsidRPr="00DB19FB">
        <w:rPr>
          <w:rFonts w:hint="eastAsia"/>
        </w:rPr>
        <w:t>天粒度</w:t>
      </w:r>
      <w:r>
        <w:rPr>
          <w:rFonts w:hint="eastAsia"/>
        </w:rPr>
        <w:t>分析</w:t>
      </w:r>
      <w:bookmarkEnd w:id="1110"/>
    </w:p>
    <w:p w:rsidR="00513B86" w:rsidRPr="00DA17A2" w:rsidRDefault="00513B86" w:rsidP="00513B86">
      <w:pPr>
        <w:ind w:left="420" w:firstLine="480"/>
        <w:rPr>
          <w:rFonts w:ascii="宋体" w:hAnsi="宋体"/>
          <w:lang w:val="x-none"/>
        </w:rPr>
      </w:pPr>
      <w:r>
        <w:t>提取对端系统提供的</w:t>
      </w:r>
      <w:r>
        <w:rPr>
          <w:rFonts w:hint="eastAsia"/>
        </w:rPr>
        <w:t>全量有线率指标</w:t>
      </w:r>
      <w:r w:rsidRPr="00DB19FB">
        <w:rPr>
          <w:rFonts w:hint="eastAsia"/>
        </w:rPr>
        <w:t>-</w:t>
      </w:r>
      <w:r>
        <w:rPr>
          <w:rFonts w:hint="eastAsia"/>
        </w:rPr>
        <w:t>天粒度</w:t>
      </w:r>
      <w:r>
        <w:t>数据，对数据文件进行分析，比对数据文件名称、格式、类型、推送周期，分析完成且无异常，进入数据新增环节。分析失败，提示数据分析异常</w:t>
      </w:r>
      <w:r>
        <w:rPr>
          <w:rFonts w:hint="eastAsia"/>
        </w:rPr>
        <w:t>，再次核查确认数据。</w:t>
      </w:r>
    </w:p>
    <w:p w:rsidR="00513B86" w:rsidRPr="00DB19FB" w:rsidRDefault="00513B86" w:rsidP="00513B86">
      <w:pPr>
        <w:pStyle w:val="6"/>
        <w:rPr>
          <w:rFonts w:ascii="宋体" w:hAnsi="宋体"/>
          <w:b/>
          <w:bCs/>
          <w:i/>
          <w:iCs w:val="0"/>
          <w:lang w:val="x-none" w:eastAsia="x-none"/>
        </w:rPr>
      </w:pPr>
      <w:bookmarkStart w:id="1111" w:name="_Toc130154978"/>
      <w:r w:rsidRPr="00DB19FB">
        <w:rPr>
          <w:rFonts w:hint="eastAsia"/>
        </w:rPr>
        <w:t>全量有线率指标</w:t>
      </w:r>
      <w:r w:rsidRPr="00DB19FB">
        <w:rPr>
          <w:rFonts w:hint="eastAsia"/>
        </w:rPr>
        <w:t>-</w:t>
      </w:r>
      <w:r w:rsidRPr="00DB19FB">
        <w:rPr>
          <w:rFonts w:hint="eastAsia"/>
        </w:rPr>
        <w:t>天粒度</w:t>
      </w:r>
      <w:r>
        <w:rPr>
          <w:rFonts w:ascii="宋体" w:hAnsi="宋体" w:hint="eastAsia"/>
          <w:lang w:val="x-none"/>
        </w:rPr>
        <w:t>数据新增</w:t>
      </w:r>
      <w:bookmarkEnd w:id="1111"/>
    </w:p>
    <w:p w:rsidR="00513B86" w:rsidRPr="004707D4" w:rsidRDefault="00513B86" w:rsidP="00513B86">
      <w:pPr>
        <w:ind w:left="420" w:firstLine="480"/>
        <w:rPr>
          <w:rFonts w:ascii="宋体" w:hAnsi="宋体"/>
          <w:lang w:val="x-none"/>
        </w:rPr>
      </w:pPr>
      <w:r w:rsidRPr="00DB19FB">
        <w:rPr>
          <w:rFonts w:hint="eastAsia"/>
        </w:rPr>
        <w:t>全量有线率指标</w:t>
      </w:r>
      <w:r w:rsidRPr="00DB19FB">
        <w:rPr>
          <w:rFonts w:hint="eastAsia"/>
        </w:rPr>
        <w:t>-</w:t>
      </w:r>
      <w:r w:rsidRPr="00DB19FB">
        <w:rPr>
          <w:rFonts w:hint="eastAsia"/>
        </w:rPr>
        <w:t>天粒度</w:t>
      </w:r>
      <w:r>
        <w:rPr>
          <w:rFonts w:ascii="宋体" w:hAnsi="宋体" w:hint="eastAsia"/>
          <w:lang w:val="x-none"/>
        </w:rPr>
        <w:t>数据</w:t>
      </w:r>
      <w:r>
        <w:t>新增功能，</w:t>
      </w:r>
      <w:r w:rsidRPr="00DB19FB">
        <w:rPr>
          <w:rFonts w:hint="eastAsia"/>
        </w:rPr>
        <w:t>全量有线率指标</w:t>
      </w:r>
      <w:r>
        <w:t>采集时，</w:t>
      </w:r>
      <w:r>
        <w:rPr>
          <w:rFonts w:hint="eastAsia"/>
        </w:rPr>
        <w:t>依据</w:t>
      </w:r>
      <w:r w:rsidRPr="00DB19FB">
        <w:rPr>
          <w:rFonts w:hint="eastAsia"/>
        </w:rPr>
        <w:t>全量有线率指标</w:t>
      </w:r>
      <w:r>
        <w:t>-</w:t>
      </w:r>
      <w:r>
        <w:rPr>
          <w:rFonts w:hint="eastAsia"/>
        </w:rPr>
        <w:t>天粒度</w:t>
      </w:r>
      <w:r>
        <w:t>计算规则</w:t>
      </w:r>
      <w:r>
        <w:rPr>
          <w:rFonts w:hint="eastAsia"/>
        </w:rPr>
        <w:t>，数据</w:t>
      </w:r>
      <w:r>
        <w:t>处理人员确认</w:t>
      </w:r>
      <w:r>
        <w:rPr>
          <w:rFonts w:hint="eastAsia"/>
        </w:rPr>
        <w:t>并</w:t>
      </w:r>
      <w:r>
        <w:t>比对原始数据，将原始</w:t>
      </w:r>
      <w:r>
        <w:lastRenderedPageBreak/>
        <w:t>的数据和指标数据</w:t>
      </w:r>
      <w:r>
        <w:rPr>
          <w:rFonts w:hint="eastAsia"/>
        </w:rPr>
        <w:t>对应的指标计算规则</w:t>
      </w:r>
      <w:r>
        <w:t>新增进系统库</w:t>
      </w:r>
      <w:r>
        <w:rPr>
          <w:rFonts w:hint="eastAsia"/>
        </w:rPr>
        <w:t>，</w:t>
      </w:r>
      <w:r>
        <w:t>并完成数据文件</w:t>
      </w:r>
      <w:r>
        <w:rPr>
          <w:rFonts w:hint="eastAsia"/>
        </w:rPr>
        <w:t>信息</w:t>
      </w:r>
      <w:r>
        <w:t>入库。</w:t>
      </w:r>
    </w:p>
    <w:p w:rsidR="00513B86" w:rsidRPr="00DB19FB" w:rsidRDefault="00513B86" w:rsidP="00513B86">
      <w:pPr>
        <w:pStyle w:val="6"/>
        <w:rPr>
          <w:rFonts w:ascii="宋体" w:hAnsi="宋体"/>
          <w:b/>
          <w:bCs/>
          <w:i/>
          <w:iCs w:val="0"/>
          <w:lang w:val="x-none" w:eastAsia="x-none"/>
        </w:rPr>
      </w:pPr>
      <w:bookmarkStart w:id="1112" w:name="_Toc130154979"/>
      <w:r w:rsidRPr="00DB19FB">
        <w:rPr>
          <w:rFonts w:hint="eastAsia"/>
        </w:rPr>
        <w:t>全量有线率指标</w:t>
      </w:r>
      <w:r w:rsidRPr="00DB19FB">
        <w:rPr>
          <w:rFonts w:hint="eastAsia"/>
        </w:rPr>
        <w:t>-</w:t>
      </w:r>
      <w:r w:rsidRPr="00DB19FB">
        <w:rPr>
          <w:rFonts w:hint="eastAsia"/>
        </w:rPr>
        <w:t>天粒度</w:t>
      </w:r>
      <w:r w:rsidRPr="00DB19FB">
        <w:rPr>
          <w:rFonts w:ascii="宋体" w:hAnsi="宋体" w:hint="eastAsia"/>
          <w:lang w:val="x-none"/>
        </w:rPr>
        <w:t>数据</w:t>
      </w:r>
      <w:r>
        <w:rPr>
          <w:rFonts w:ascii="宋体" w:hAnsi="宋体" w:hint="eastAsia"/>
          <w:lang w:val="x-none"/>
        </w:rPr>
        <w:t>校验</w:t>
      </w:r>
      <w:bookmarkEnd w:id="1112"/>
    </w:p>
    <w:p w:rsidR="00513B86" w:rsidRPr="00DB19FB" w:rsidRDefault="00513B86" w:rsidP="00513B86">
      <w:pPr>
        <w:ind w:left="420" w:firstLine="480"/>
        <w:jc w:val="both"/>
        <w:rPr>
          <w:rFonts w:ascii="宋体" w:hAnsi="宋体"/>
          <w:lang w:val="x-none"/>
        </w:rPr>
      </w:pPr>
      <w:r>
        <w:t>数据处理人员新增</w:t>
      </w:r>
      <w:r w:rsidRPr="00DB19FB">
        <w:rPr>
          <w:rFonts w:hint="eastAsia"/>
        </w:rPr>
        <w:t>全量有线率指标</w:t>
      </w:r>
      <w:r w:rsidRPr="00DB19FB">
        <w:rPr>
          <w:rFonts w:hint="eastAsia"/>
        </w:rPr>
        <w:t>-</w:t>
      </w:r>
      <w:r w:rsidRPr="00DB19FB">
        <w:rPr>
          <w:rFonts w:hint="eastAsia"/>
        </w:rPr>
        <w:t>天粒度</w:t>
      </w:r>
      <w:r>
        <w:rPr>
          <w:rFonts w:ascii="宋体" w:hAnsi="宋体" w:hint="eastAsia"/>
          <w:lang w:val="x-none"/>
        </w:rPr>
        <w:t>数据</w:t>
      </w:r>
      <w:r>
        <w:t>后，系统会对新增数据的名称</w:t>
      </w:r>
      <w:r>
        <w:rPr>
          <w:rFonts w:hint="eastAsia"/>
        </w:rPr>
        <w:t>、取数口径、数据文件类型、文件编码、调用参数等信息进行校验，判断</w:t>
      </w:r>
      <w:r>
        <w:t>系统中是否已经存在了相同的数据，如存在，则系统提示数据已经存在，并且不允许继续进行后续数据的处理。</w:t>
      </w:r>
    </w:p>
    <w:p w:rsidR="00513B86" w:rsidRPr="00B20D8D" w:rsidRDefault="00513B86" w:rsidP="00513B86">
      <w:pPr>
        <w:pStyle w:val="6"/>
        <w:rPr>
          <w:rFonts w:ascii="宋体" w:hAnsi="宋体"/>
          <w:b/>
          <w:bCs/>
          <w:i/>
          <w:iCs w:val="0"/>
          <w:lang w:val="x-none" w:eastAsia="x-none"/>
        </w:rPr>
      </w:pPr>
      <w:bookmarkStart w:id="1113" w:name="_Toc130154980"/>
      <w:r w:rsidRPr="00DB19FB">
        <w:rPr>
          <w:rFonts w:hint="eastAsia"/>
        </w:rPr>
        <w:t>当月全量有线率指标</w:t>
      </w:r>
      <w:r w:rsidRPr="00DB19FB">
        <w:rPr>
          <w:rFonts w:hint="eastAsia"/>
        </w:rPr>
        <w:t>-</w:t>
      </w:r>
      <w:r w:rsidRPr="00DB19FB">
        <w:rPr>
          <w:rFonts w:hint="eastAsia"/>
        </w:rPr>
        <w:t>天粒度</w:t>
      </w:r>
      <w:r w:rsidRPr="00DB19FB">
        <w:rPr>
          <w:rFonts w:ascii="宋体" w:hAnsi="宋体" w:hint="eastAsia"/>
          <w:lang w:val="x-none"/>
        </w:rPr>
        <w:t>数据</w:t>
      </w:r>
      <w:r>
        <w:rPr>
          <w:rFonts w:ascii="宋体" w:hAnsi="宋体" w:hint="eastAsia"/>
          <w:lang w:val="x-none"/>
        </w:rPr>
        <w:t>计算</w:t>
      </w:r>
      <w:bookmarkEnd w:id="1113"/>
    </w:p>
    <w:p w:rsidR="00513B86" w:rsidRPr="00DB19FB" w:rsidRDefault="00513B86" w:rsidP="00513B86">
      <w:pPr>
        <w:ind w:left="420" w:firstLine="480"/>
        <w:rPr>
          <w:rFonts w:ascii="宋体" w:hAnsi="宋体"/>
          <w:lang w:val="x-none"/>
        </w:rPr>
      </w:pPr>
      <w:r>
        <w:rPr>
          <w:rFonts w:hint="eastAsia"/>
        </w:rPr>
        <w:t>全量有线率指标数据</w:t>
      </w:r>
      <w:r w:rsidRPr="00DB19FB">
        <w:rPr>
          <w:rFonts w:ascii="宋体" w:hAnsi="宋体" w:hint="eastAsia"/>
          <w:lang w:val="x-none"/>
        </w:rPr>
        <w:t>解析</w:t>
      </w:r>
      <w:r>
        <w:rPr>
          <w:rFonts w:hint="eastAsia"/>
        </w:rPr>
        <w:t>成功，根据全量有线率指标计算规则，</w:t>
      </w:r>
      <w:r>
        <w:rPr>
          <w:rFonts w:ascii="宋体" w:hAnsi="宋体" w:hint="eastAsia"/>
          <w:lang w:val="x-none"/>
        </w:rPr>
        <w:t>匹配对应的</w:t>
      </w:r>
      <w:r w:rsidRPr="00DB19FB">
        <w:rPr>
          <w:rFonts w:ascii="宋体" w:hAnsi="宋体" w:hint="eastAsia"/>
          <w:lang w:val="x-none"/>
        </w:rPr>
        <w:t>地市、区县编码值</w:t>
      </w:r>
      <w:r>
        <w:rPr>
          <w:rFonts w:ascii="宋体" w:hAnsi="宋体" w:hint="eastAsia"/>
          <w:lang w:val="x-none"/>
        </w:rPr>
        <w:t>并</w:t>
      </w:r>
      <w:r w:rsidRPr="00DB19FB">
        <w:rPr>
          <w:rFonts w:ascii="宋体" w:hAnsi="宋体" w:hint="eastAsia"/>
          <w:lang w:val="x-none"/>
        </w:rPr>
        <w:t>对</w:t>
      </w:r>
      <w:r>
        <w:rPr>
          <w:rFonts w:ascii="宋体" w:hAnsi="宋体" w:hint="eastAsia"/>
          <w:lang w:val="x-none"/>
        </w:rPr>
        <w:t>指标</w:t>
      </w:r>
      <w:r w:rsidRPr="00DB19FB">
        <w:rPr>
          <w:rFonts w:ascii="宋体" w:hAnsi="宋体" w:hint="eastAsia"/>
          <w:lang w:val="x-none"/>
        </w:rPr>
        <w:t>数据进行关联</w:t>
      </w:r>
      <w:r>
        <w:rPr>
          <w:rFonts w:hint="eastAsia"/>
        </w:rPr>
        <w:t>，输出当月全量有线率指标月粒度数据。</w:t>
      </w:r>
    </w:p>
    <w:p w:rsidR="00513B86" w:rsidRPr="00DB19FB" w:rsidRDefault="00513B86" w:rsidP="00513B86">
      <w:pPr>
        <w:pStyle w:val="6"/>
        <w:rPr>
          <w:rFonts w:ascii="宋体" w:hAnsi="宋体"/>
          <w:b/>
          <w:bCs/>
          <w:i/>
          <w:iCs w:val="0"/>
          <w:lang w:val="x-none" w:eastAsia="x-none"/>
        </w:rPr>
      </w:pPr>
      <w:bookmarkStart w:id="1114" w:name="_Toc130154981"/>
      <w:r w:rsidRPr="00DB19FB">
        <w:rPr>
          <w:rFonts w:hint="eastAsia"/>
        </w:rPr>
        <w:t>全量有线率指标</w:t>
      </w:r>
      <w:r w:rsidRPr="00DB19FB">
        <w:rPr>
          <w:rFonts w:hint="eastAsia"/>
        </w:rPr>
        <w:t>-</w:t>
      </w:r>
      <w:r w:rsidRPr="00DB19FB">
        <w:rPr>
          <w:rFonts w:hint="eastAsia"/>
        </w:rPr>
        <w:t>天粒度</w:t>
      </w:r>
      <w:r w:rsidRPr="00DB19FB">
        <w:rPr>
          <w:rFonts w:ascii="宋体" w:hAnsi="宋体" w:hint="eastAsia"/>
          <w:lang w:val="x-none"/>
        </w:rPr>
        <w:t>数据</w:t>
      </w:r>
      <w:r>
        <w:rPr>
          <w:rFonts w:ascii="宋体" w:hAnsi="宋体" w:hint="eastAsia"/>
          <w:lang w:val="x-none"/>
        </w:rPr>
        <w:t>保存</w:t>
      </w:r>
      <w:bookmarkEnd w:id="1114"/>
    </w:p>
    <w:p w:rsidR="00513B86" w:rsidRPr="00DB19FB" w:rsidRDefault="00513B86" w:rsidP="00513B86">
      <w:pPr>
        <w:ind w:left="420" w:firstLine="480"/>
        <w:rPr>
          <w:rFonts w:ascii="宋体" w:hAnsi="宋体"/>
          <w:lang w:val="x-none"/>
        </w:rPr>
      </w:pPr>
      <w:r w:rsidRPr="00DB19FB">
        <w:rPr>
          <w:rFonts w:hint="eastAsia"/>
        </w:rPr>
        <w:t>全量有线率指标</w:t>
      </w:r>
      <w:r w:rsidRPr="00DB19FB">
        <w:rPr>
          <w:rFonts w:hint="eastAsia"/>
        </w:rPr>
        <w:t>-</w:t>
      </w:r>
      <w:r w:rsidRPr="00DB19FB">
        <w:rPr>
          <w:rFonts w:hint="eastAsia"/>
        </w:rPr>
        <w:t>天粒度</w:t>
      </w:r>
      <w:r w:rsidRPr="00DB19FB">
        <w:rPr>
          <w:rFonts w:ascii="宋体" w:hAnsi="宋体" w:hint="eastAsia"/>
          <w:lang w:val="x-none"/>
        </w:rPr>
        <w:t>数据关联完成</w:t>
      </w:r>
      <w:r>
        <w:rPr>
          <w:rFonts w:ascii="宋体" w:hAnsi="宋体" w:hint="eastAsia"/>
          <w:lang w:val="x-none"/>
        </w:rPr>
        <w:t>，</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513B86" w:rsidRPr="00DB19FB" w:rsidRDefault="00513B86" w:rsidP="00513B86">
      <w:pPr>
        <w:pStyle w:val="6"/>
        <w:rPr>
          <w:rFonts w:ascii="宋体" w:hAnsi="宋体"/>
          <w:b/>
          <w:bCs/>
          <w:i/>
          <w:iCs w:val="0"/>
          <w:lang w:val="x-none" w:eastAsia="x-none"/>
        </w:rPr>
      </w:pPr>
      <w:bookmarkStart w:id="1115" w:name="_Toc130154982"/>
      <w:r w:rsidRPr="00DB19FB">
        <w:rPr>
          <w:rFonts w:hint="eastAsia"/>
        </w:rPr>
        <w:t>全省全量有线率指标</w:t>
      </w:r>
      <w:r w:rsidRPr="00DB19FB">
        <w:rPr>
          <w:rFonts w:hint="eastAsia"/>
        </w:rPr>
        <w:t>-</w:t>
      </w:r>
      <w:r w:rsidRPr="00DB19FB">
        <w:rPr>
          <w:rFonts w:hint="eastAsia"/>
        </w:rPr>
        <w:t>天粒度</w:t>
      </w:r>
      <w:r>
        <w:rPr>
          <w:rFonts w:hint="eastAsia"/>
        </w:rPr>
        <w:t>数据查询</w:t>
      </w:r>
      <w:bookmarkEnd w:id="1115"/>
    </w:p>
    <w:p w:rsidR="00513B86" w:rsidRPr="00DB19FB" w:rsidRDefault="00513B86" w:rsidP="00513B86">
      <w:pPr>
        <w:ind w:left="420" w:firstLine="480"/>
      </w:pPr>
      <w:r>
        <w:rPr>
          <w:rFonts w:ascii="宋体" w:hAnsi="宋体" w:hint="eastAsia"/>
          <w:lang w:val="x-none"/>
        </w:rPr>
        <w:t>输入</w:t>
      </w:r>
      <w:r w:rsidRPr="00DB19FB">
        <w:rPr>
          <w:rFonts w:ascii="宋体" w:hAnsi="宋体" w:hint="eastAsia"/>
          <w:lang w:val="x-none"/>
        </w:rPr>
        <w:t>G</w:t>
      </w:r>
      <w:r w:rsidRPr="00DB19FB">
        <w:rPr>
          <w:rFonts w:ascii="宋体" w:hAnsi="宋体"/>
          <w:lang w:val="x-none"/>
        </w:rPr>
        <w:t>IS</w:t>
      </w:r>
      <w:r w:rsidRPr="00DB19FB">
        <w:rPr>
          <w:rFonts w:ascii="宋体" w:hAnsi="宋体" w:hint="eastAsia"/>
          <w:lang w:val="x-none"/>
        </w:rPr>
        <w:t>地图信息、</w:t>
      </w:r>
      <w:r>
        <w:rPr>
          <w:rFonts w:ascii="宋体" w:hAnsi="宋体" w:hint="eastAsia"/>
          <w:lang w:val="x-none"/>
        </w:rPr>
        <w:t>区域、</w:t>
      </w:r>
      <w:r w:rsidRPr="00DB19FB">
        <w:rPr>
          <w:rFonts w:ascii="宋体" w:hAnsi="宋体" w:hint="eastAsia"/>
          <w:lang w:val="x-none"/>
        </w:rPr>
        <w:t>时间</w:t>
      </w:r>
      <w:r>
        <w:rPr>
          <w:rFonts w:ascii="宋体" w:hAnsi="宋体" w:hint="eastAsia"/>
          <w:lang w:val="x-none"/>
        </w:rPr>
        <w:t>等查询信息，查询完成展示</w:t>
      </w:r>
      <w:r w:rsidRPr="00DB19FB">
        <w:rPr>
          <w:rFonts w:hint="eastAsia"/>
        </w:rPr>
        <w:t>全省全量有线率指标</w:t>
      </w:r>
      <w:r w:rsidRPr="00DB19FB">
        <w:rPr>
          <w:rFonts w:hint="eastAsia"/>
        </w:rPr>
        <w:t>-</w:t>
      </w:r>
      <w:r w:rsidRPr="00DB19FB">
        <w:rPr>
          <w:rFonts w:hint="eastAsia"/>
        </w:rPr>
        <w:t>天粒度</w:t>
      </w:r>
      <w:r>
        <w:rPr>
          <w:rFonts w:hint="eastAsia"/>
        </w:rPr>
        <w:t>数据</w:t>
      </w:r>
      <w:r>
        <w:rPr>
          <w:rFonts w:ascii="宋体" w:hAnsi="宋体" w:hint="eastAsia"/>
          <w:lang w:val="x-none"/>
        </w:rPr>
        <w:t>结果</w:t>
      </w:r>
      <w:r w:rsidRPr="00DB19FB">
        <w:rPr>
          <w:rFonts w:hint="eastAsia"/>
        </w:rPr>
        <w:t>。</w:t>
      </w:r>
    </w:p>
    <w:p w:rsidR="00513B86" w:rsidRPr="00DB19FB" w:rsidRDefault="00513B86" w:rsidP="00513B86">
      <w:pPr>
        <w:pStyle w:val="6"/>
        <w:rPr>
          <w:rFonts w:ascii="宋体" w:hAnsi="宋体"/>
          <w:b/>
          <w:bCs/>
          <w:i/>
          <w:iCs w:val="0"/>
          <w:lang w:val="x-none" w:eastAsia="x-none"/>
        </w:rPr>
      </w:pPr>
      <w:bookmarkStart w:id="1116" w:name="_Toc130154983"/>
      <w:r w:rsidRPr="00DB19FB">
        <w:rPr>
          <w:rFonts w:hint="eastAsia"/>
        </w:rPr>
        <w:t>区县全量有线率指标</w:t>
      </w:r>
      <w:r w:rsidRPr="00DB19FB">
        <w:rPr>
          <w:rFonts w:hint="eastAsia"/>
        </w:rPr>
        <w:t>-</w:t>
      </w:r>
      <w:r w:rsidRPr="00DB19FB">
        <w:rPr>
          <w:rFonts w:hint="eastAsia"/>
        </w:rPr>
        <w:t>天粒度</w:t>
      </w:r>
      <w:r>
        <w:rPr>
          <w:rFonts w:hint="eastAsia"/>
        </w:rPr>
        <w:t>数据查询</w:t>
      </w:r>
      <w:bookmarkEnd w:id="1116"/>
    </w:p>
    <w:p w:rsidR="00513B86" w:rsidRDefault="00513B86" w:rsidP="00513B86">
      <w:pPr>
        <w:ind w:left="420" w:firstLine="480"/>
      </w:pPr>
      <w:r>
        <w:rPr>
          <w:rFonts w:ascii="宋体" w:hAnsi="宋体" w:hint="eastAsia"/>
          <w:lang w:val="x-none"/>
        </w:rPr>
        <w:t>输入</w:t>
      </w:r>
      <w:r w:rsidRPr="00DB19FB">
        <w:rPr>
          <w:rFonts w:ascii="宋体" w:hAnsi="宋体" w:hint="eastAsia"/>
          <w:lang w:val="x-none"/>
        </w:rPr>
        <w:t>G</w:t>
      </w:r>
      <w:r w:rsidRPr="00DB19FB">
        <w:rPr>
          <w:rFonts w:ascii="宋体" w:hAnsi="宋体"/>
          <w:lang w:val="x-none"/>
        </w:rPr>
        <w:t>IS</w:t>
      </w:r>
      <w:r w:rsidRPr="00DB19FB">
        <w:rPr>
          <w:rFonts w:ascii="宋体" w:hAnsi="宋体" w:hint="eastAsia"/>
          <w:lang w:val="x-none"/>
        </w:rPr>
        <w:t>地图信息、</w:t>
      </w:r>
      <w:r>
        <w:rPr>
          <w:rFonts w:ascii="宋体" w:hAnsi="宋体" w:hint="eastAsia"/>
          <w:lang w:val="x-none"/>
        </w:rPr>
        <w:t>区域、</w:t>
      </w:r>
      <w:r w:rsidRPr="00DB19FB">
        <w:rPr>
          <w:rFonts w:ascii="宋体" w:hAnsi="宋体" w:hint="eastAsia"/>
          <w:lang w:val="x-none"/>
        </w:rPr>
        <w:t>时间</w:t>
      </w:r>
      <w:r>
        <w:rPr>
          <w:rFonts w:ascii="宋体" w:hAnsi="宋体" w:hint="eastAsia"/>
          <w:lang w:val="x-none"/>
        </w:rPr>
        <w:t>等查询信息，查询完成展示</w:t>
      </w:r>
      <w:r w:rsidRPr="00DB19FB">
        <w:rPr>
          <w:rFonts w:hint="eastAsia"/>
        </w:rPr>
        <w:t>全省全量有线率指标</w:t>
      </w:r>
      <w:r w:rsidRPr="00DB19FB">
        <w:rPr>
          <w:rFonts w:hint="eastAsia"/>
        </w:rPr>
        <w:t>-</w:t>
      </w:r>
      <w:r w:rsidRPr="00DB19FB">
        <w:rPr>
          <w:rFonts w:hint="eastAsia"/>
        </w:rPr>
        <w:t>天粒度</w:t>
      </w:r>
      <w:r>
        <w:rPr>
          <w:rFonts w:hint="eastAsia"/>
        </w:rPr>
        <w:t>数据</w:t>
      </w:r>
      <w:r>
        <w:rPr>
          <w:rFonts w:ascii="宋体" w:hAnsi="宋体" w:hint="eastAsia"/>
          <w:lang w:val="x-none"/>
        </w:rPr>
        <w:t>结果</w:t>
      </w:r>
      <w:r w:rsidRPr="00DB19FB">
        <w:rPr>
          <w:rFonts w:hint="eastAsia"/>
        </w:rPr>
        <w:t>。</w:t>
      </w:r>
    </w:p>
    <w:p w:rsidR="00513B86" w:rsidRPr="00DB19FB" w:rsidRDefault="00513B86" w:rsidP="00513B86">
      <w:pPr>
        <w:pStyle w:val="5"/>
        <w:rPr>
          <w:iCs/>
        </w:rPr>
      </w:pPr>
      <w:bookmarkStart w:id="1117" w:name="_Toc130154984"/>
      <w:r w:rsidRPr="002F18F5">
        <w:rPr>
          <w:rFonts w:hint="eastAsia"/>
        </w:rPr>
        <w:t>重要</w:t>
      </w:r>
      <w:r w:rsidRPr="002F18F5">
        <w:t>指标</w:t>
      </w:r>
      <w:r>
        <w:rPr>
          <w:rFonts w:hint="eastAsia"/>
        </w:rPr>
        <w:t>双送有线率指标</w:t>
      </w:r>
      <w:r w:rsidRPr="00DB19FB">
        <w:rPr>
          <w:rFonts w:hint="eastAsia"/>
        </w:rPr>
        <w:t>-天粒度</w:t>
      </w:r>
      <w:r>
        <w:rPr>
          <w:rFonts w:hint="eastAsia"/>
        </w:rPr>
        <w:t>管理</w:t>
      </w:r>
      <w:bookmarkEnd w:id="1117"/>
    </w:p>
    <w:p w:rsidR="00513B86" w:rsidRPr="00F05EE8" w:rsidRDefault="00513B86" w:rsidP="00513B86">
      <w:pPr>
        <w:pStyle w:val="6"/>
        <w:rPr>
          <w:rFonts w:ascii="宋体" w:hAnsi="宋体"/>
          <w:b/>
          <w:bCs/>
          <w:i/>
          <w:iCs w:val="0"/>
          <w:lang w:val="x-none" w:eastAsia="x-none"/>
        </w:rPr>
      </w:pPr>
      <w:bookmarkStart w:id="1118" w:name="_Toc130154985"/>
      <w:r>
        <w:rPr>
          <w:rFonts w:hint="eastAsia"/>
        </w:rPr>
        <w:t>双送有线率指标</w:t>
      </w:r>
      <w:r w:rsidRPr="00DB19FB">
        <w:rPr>
          <w:rFonts w:hint="eastAsia"/>
        </w:rPr>
        <w:t>-</w:t>
      </w:r>
      <w:r w:rsidRPr="00DB19FB">
        <w:rPr>
          <w:rFonts w:hint="eastAsia"/>
        </w:rPr>
        <w:t>天粒度</w:t>
      </w:r>
      <w:r>
        <w:rPr>
          <w:rFonts w:hint="eastAsia"/>
        </w:rPr>
        <w:t>计算规则管理</w:t>
      </w:r>
      <w:bookmarkEnd w:id="1118"/>
    </w:p>
    <w:p w:rsidR="00513B86" w:rsidRPr="007A3CFC" w:rsidRDefault="00513B86" w:rsidP="00513B86">
      <w:pPr>
        <w:ind w:left="420" w:firstLine="480"/>
      </w:pPr>
      <w:r>
        <w:lastRenderedPageBreak/>
        <w:t>根据</w:t>
      </w:r>
      <w:r>
        <w:rPr>
          <w:rFonts w:hint="eastAsia"/>
        </w:rPr>
        <w:t>重要指标双送有线率指标</w:t>
      </w:r>
      <w:r>
        <w:t>说明文档，分析统计口径，将文字统计口径转化为口径数据，在系统中录入统计规则，并提供计算规则的增加、删除、修改功能</w:t>
      </w:r>
      <w:r>
        <w:rPr>
          <w:rFonts w:hint="eastAsia"/>
        </w:rPr>
        <w:t>，重要指标全量有线率天粒度计算规则信息文件入库。</w:t>
      </w:r>
    </w:p>
    <w:p w:rsidR="00513B86" w:rsidRPr="00DB19FB" w:rsidRDefault="00513B86" w:rsidP="00513B86">
      <w:pPr>
        <w:pStyle w:val="6"/>
        <w:rPr>
          <w:rFonts w:ascii="宋体" w:hAnsi="宋体"/>
          <w:b/>
          <w:bCs/>
          <w:i/>
          <w:iCs w:val="0"/>
          <w:lang w:val="x-none" w:eastAsia="x-none"/>
        </w:rPr>
      </w:pPr>
      <w:bookmarkStart w:id="1119" w:name="_Toc130154986"/>
      <w:r>
        <w:rPr>
          <w:rFonts w:hint="eastAsia"/>
        </w:rPr>
        <w:t>双送有线率指标</w:t>
      </w:r>
      <w:r w:rsidRPr="00DB19FB">
        <w:rPr>
          <w:rFonts w:hint="eastAsia"/>
        </w:rPr>
        <w:t>-</w:t>
      </w:r>
      <w:r w:rsidRPr="00DB19FB">
        <w:rPr>
          <w:rFonts w:hint="eastAsia"/>
        </w:rPr>
        <w:t>天粒度</w:t>
      </w:r>
      <w:r>
        <w:rPr>
          <w:rFonts w:hint="eastAsia"/>
        </w:rPr>
        <w:t>分析</w:t>
      </w:r>
      <w:bookmarkEnd w:id="1119"/>
    </w:p>
    <w:p w:rsidR="00513B86" w:rsidRPr="00DA17A2" w:rsidRDefault="00513B86" w:rsidP="00513B86">
      <w:pPr>
        <w:ind w:left="420" w:firstLine="480"/>
        <w:rPr>
          <w:rFonts w:ascii="宋体" w:hAnsi="宋体"/>
          <w:lang w:val="x-none"/>
        </w:rPr>
      </w:pPr>
      <w:r>
        <w:t>提取对端系统提供的</w:t>
      </w:r>
      <w:r>
        <w:rPr>
          <w:rFonts w:hint="eastAsia"/>
        </w:rPr>
        <w:t>双送有线率指标</w:t>
      </w:r>
      <w:r w:rsidRPr="00DB19FB">
        <w:rPr>
          <w:rFonts w:hint="eastAsia"/>
        </w:rPr>
        <w:t>-</w:t>
      </w:r>
      <w:r>
        <w:rPr>
          <w:rFonts w:hint="eastAsia"/>
        </w:rPr>
        <w:t>天粒度</w:t>
      </w:r>
      <w:r>
        <w:t>数据，对数据文件进行分析，比对数据文件名称、格式、类型、推送周期，分析完成且无异常，进入数据新增环节。分析失败，提示数据分析异常</w:t>
      </w:r>
      <w:r>
        <w:rPr>
          <w:rFonts w:hint="eastAsia"/>
        </w:rPr>
        <w:t>，再次核查确认数据。</w:t>
      </w:r>
    </w:p>
    <w:p w:rsidR="00513B86" w:rsidRPr="00DB19FB" w:rsidRDefault="00513B86" w:rsidP="00513B86">
      <w:pPr>
        <w:pStyle w:val="6"/>
        <w:rPr>
          <w:rFonts w:ascii="宋体" w:hAnsi="宋体"/>
          <w:b/>
          <w:bCs/>
          <w:i/>
          <w:iCs w:val="0"/>
          <w:lang w:val="x-none" w:eastAsia="x-none"/>
        </w:rPr>
      </w:pPr>
      <w:bookmarkStart w:id="1120" w:name="_Toc130154987"/>
      <w:r>
        <w:rPr>
          <w:rFonts w:hint="eastAsia"/>
        </w:rPr>
        <w:t>双送有线率指标</w:t>
      </w:r>
      <w:r w:rsidRPr="00DB19FB">
        <w:rPr>
          <w:rFonts w:hint="eastAsia"/>
        </w:rPr>
        <w:t>-</w:t>
      </w:r>
      <w:r w:rsidRPr="00DB19FB">
        <w:rPr>
          <w:rFonts w:hint="eastAsia"/>
        </w:rPr>
        <w:t>天粒度</w:t>
      </w:r>
      <w:r>
        <w:rPr>
          <w:rFonts w:ascii="宋体" w:hAnsi="宋体" w:hint="eastAsia"/>
          <w:lang w:val="x-none"/>
        </w:rPr>
        <w:t>数据新增</w:t>
      </w:r>
      <w:bookmarkEnd w:id="1120"/>
    </w:p>
    <w:p w:rsidR="00513B86" w:rsidRPr="004707D4" w:rsidRDefault="00513B86" w:rsidP="00513B86">
      <w:pPr>
        <w:ind w:left="420" w:firstLine="480"/>
        <w:rPr>
          <w:rFonts w:ascii="宋体" w:hAnsi="宋体"/>
          <w:lang w:val="x-none"/>
        </w:rPr>
      </w:pPr>
      <w:r>
        <w:rPr>
          <w:rFonts w:hint="eastAsia"/>
        </w:rPr>
        <w:t>双送有线率指标</w:t>
      </w:r>
      <w:r w:rsidRPr="00DB19FB">
        <w:rPr>
          <w:rFonts w:hint="eastAsia"/>
        </w:rPr>
        <w:t>-</w:t>
      </w:r>
      <w:r w:rsidRPr="00DB19FB">
        <w:rPr>
          <w:rFonts w:hint="eastAsia"/>
        </w:rPr>
        <w:t>天粒度</w:t>
      </w:r>
      <w:r>
        <w:rPr>
          <w:rFonts w:ascii="宋体" w:hAnsi="宋体" w:hint="eastAsia"/>
          <w:lang w:val="x-none"/>
        </w:rPr>
        <w:t>数据</w:t>
      </w:r>
      <w:r>
        <w:t>新增功能，</w:t>
      </w:r>
      <w:r>
        <w:rPr>
          <w:rFonts w:hint="eastAsia"/>
        </w:rPr>
        <w:t>双送有线率指标</w:t>
      </w:r>
      <w:r>
        <w:t>采集时，</w:t>
      </w:r>
      <w:r>
        <w:rPr>
          <w:rFonts w:hint="eastAsia"/>
        </w:rPr>
        <w:t>依据双送有线率指标</w:t>
      </w:r>
      <w:r>
        <w:t>-</w:t>
      </w:r>
      <w:r>
        <w:rPr>
          <w:rFonts w:hint="eastAsia"/>
        </w:rPr>
        <w:t>天粒度</w:t>
      </w:r>
      <w:r>
        <w:t>计算规则</w:t>
      </w:r>
      <w:r>
        <w:rPr>
          <w:rFonts w:hint="eastAsia"/>
        </w:rPr>
        <w:t>，数据</w:t>
      </w:r>
      <w:r>
        <w:t>处理人员确认</w:t>
      </w:r>
      <w:r>
        <w:rPr>
          <w:rFonts w:hint="eastAsia"/>
        </w:rPr>
        <w:t>并</w:t>
      </w:r>
      <w:r>
        <w:t>比对原始数据，将原始的数据和指标数据</w:t>
      </w:r>
      <w:r>
        <w:rPr>
          <w:rFonts w:hint="eastAsia"/>
        </w:rPr>
        <w:t>对应的指标计算规则</w:t>
      </w:r>
      <w:r>
        <w:t>新增进系统库</w:t>
      </w:r>
      <w:r>
        <w:rPr>
          <w:rFonts w:hint="eastAsia"/>
        </w:rPr>
        <w:t>，</w:t>
      </w:r>
      <w:r>
        <w:t>并完成数据文件</w:t>
      </w:r>
      <w:r>
        <w:rPr>
          <w:rFonts w:hint="eastAsia"/>
        </w:rPr>
        <w:t>信息</w:t>
      </w:r>
      <w:r>
        <w:t>入库。</w:t>
      </w:r>
    </w:p>
    <w:p w:rsidR="00513B86" w:rsidRPr="00DB19FB" w:rsidRDefault="00513B86" w:rsidP="00513B86">
      <w:pPr>
        <w:pStyle w:val="6"/>
        <w:rPr>
          <w:rFonts w:ascii="宋体" w:hAnsi="宋体"/>
          <w:b/>
          <w:bCs/>
          <w:i/>
          <w:iCs w:val="0"/>
          <w:lang w:val="x-none" w:eastAsia="x-none"/>
        </w:rPr>
      </w:pPr>
      <w:bookmarkStart w:id="1121" w:name="_Toc130154988"/>
      <w:r>
        <w:rPr>
          <w:rFonts w:hint="eastAsia"/>
        </w:rPr>
        <w:t>双送有线率指标</w:t>
      </w:r>
      <w:r w:rsidRPr="00DB19FB">
        <w:rPr>
          <w:rFonts w:hint="eastAsia"/>
        </w:rPr>
        <w:t>-</w:t>
      </w:r>
      <w:r w:rsidRPr="00DB19FB">
        <w:rPr>
          <w:rFonts w:hint="eastAsia"/>
        </w:rPr>
        <w:t>天粒度</w:t>
      </w:r>
      <w:r w:rsidRPr="00DB19FB">
        <w:rPr>
          <w:rFonts w:ascii="宋体" w:hAnsi="宋体" w:hint="eastAsia"/>
          <w:lang w:val="x-none"/>
        </w:rPr>
        <w:t>数据</w:t>
      </w:r>
      <w:r>
        <w:rPr>
          <w:rFonts w:ascii="宋体" w:hAnsi="宋体" w:hint="eastAsia"/>
          <w:lang w:val="x-none"/>
        </w:rPr>
        <w:t>校验</w:t>
      </w:r>
      <w:bookmarkEnd w:id="1121"/>
    </w:p>
    <w:p w:rsidR="00513B86" w:rsidRPr="00DB19FB" w:rsidRDefault="00513B86" w:rsidP="00513B86">
      <w:pPr>
        <w:ind w:left="420" w:firstLine="480"/>
        <w:jc w:val="both"/>
        <w:rPr>
          <w:rFonts w:ascii="宋体" w:hAnsi="宋体"/>
          <w:lang w:val="x-none"/>
        </w:rPr>
      </w:pPr>
      <w:r>
        <w:t>数据处理人员新增</w:t>
      </w:r>
      <w:r>
        <w:rPr>
          <w:rFonts w:hint="eastAsia"/>
        </w:rPr>
        <w:t>双送有线率指标</w:t>
      </w:r>
      <w:r w:rsidRPr="00DB19FB">
        <w:rPr>
          <w:rFonts w:hint="eastAsia"/>
        </w:rPr>
        <w:t>-</w:t>
      </w:r>
      <w:r w:rsidRPr="00DB19FB">
        <w:rPr>
          <w:rFonts w:hint="eastAsia"/>
        </w:rPr>
        <w:t>天粒度</w:t>
      </w:r>
      <w:r>
        <w:rPr>
          <w:rFonts w:ascii="宋体" w:hAnsi="宋体" w:hint="eastAsia"/>
          <w:lang w:val="x-none"/>
        </w:rPr>
        <w:t>数据</w:t>
      </w:r>
      <w:r>
        <w:t>后，系统会对新增数据的名称</w:t>
      </w:r>
      <w:r>
        <w:rPr>
          <w:rFonts w:hint="eastAsia"/>
        </w:rPr>
        <w:t>、取数口径、数据文件类型、文件编码、调用参数等信息进行校验，判断</w:t>
      </w:r>
      <w:r>
        <w:t>系统中是否已经存在了相同的数据，如存在，则系统提示数据已经存在，并且不允许继续进行后续数据的处理。</w:t>
      </w:r>
    </w:p>
    <w:p w:rsidR="00513B86" w:rsidRPr="00B20D8D" w:rsidRDefault="00513B86" w:rsidP="00513B86">
      <w:pPr>
        <w:pStyle w:val="6"/>
        <w:rPr>
          <w:rFonts w:ascii="宋体" w:hAnsi="宋体"/>
          <w:b/>
          <w:bCs/>
          <w:i/>
          <w:iCs w:val="0"/>
          <w:lang w:val="x-none" w:eastAsia="x-none"/>
        </w:rPr>
      </w:pPr>
      <w:bookmarkStart w:id="1122" w:name="_Toc130154989"/>
      <w:r w:rsidRPr="00DB19FB">
        <w:rPr>
          <w:rFonts w:hint="eastAsia"/>
        </w:rPr>
        <w:t>当月</w:t>
      </w:r>
      <w:r>
        <w:rPr>
          <w:rFonts w:hint="eastAsia"/>
        </w:rPr>
        <w:t>双送有线率指标</w:t>
      </w:r>
      <w:r w:rsidRPr="00DB19FB">
        <w:rPr>
          <w:rFonts w:hint="eastAsia"/>
        </w:rPr>
        <w:t>-</w:t>
      </w:r>
      <w:r w:rsidRPr="00DB19FB">
        <w:rPr>
          <w:rFonts w:hint="eastAsia"/>
        </w:rPr>
        <w:t>天粒度</w:t>
      </w:r>
      <w:r w:rsidRPr="00DB19FB">
        <w:rPr>
          <w:rFonts w:ascii="宋体" w:hAnsi="宋体" w:hint="eastAsia"/>
          <w:lang w:val="x-none"/>
        </w:rPr>
        <w:t>数据</w:t>
      </w:r>
      <w:r>
        <w:rPr>
          <w:rFonts w:ascii="宋体" w:hAnsi="宋体" w:hint="eastAsia"/>
          <w:lang w:val="x-none"/>
        </w:rPr>
        <w:t>计算</w:t>
      </w:r>
      <w:bookmarkEnd w:id="1122"/>
    </w:p>
    <w:p w:rsidR="00513B86" w:rsidRPr="00DB19FB" w:rsidRDefault="00513B86" w:rsidP="00513B86">
      <w:pPr>
        <w:ind w:left="420" w:firstLine="480"/>
        <w:rPr>
          <w:rFonts w:ascii="宋体" w:hAnsi="宋体"/>
          <w:lang w:val="x-none"/>
        </w:rPr>
      </w:pPr>
      <w:r>
        <w:rPr>
          <w:rFonts w:hint="eastAsia"/>
        </w:rPr>
        <w:t>双送有线率指标数据</w:t>
      </w:r>
      <w:r w:rsidRPr="00DB19FB">
        <w:rPr>
          <w:rFonts w:ascii="宋体" w:hAnsi="宋体" w:hint="eastAsia"/>
          <w:lang w:val="x-none"/>
        </w:rPr>
        <w:t>解析</w:t>
      </w:r>
      <w:r>
        <w:rPr>
          <w:rFonts w:hint="eastAsia"/>
        </w:rPr>
        <w:t>成功，根据双送有线率指标计算规则，</w:t>
      </w:r>
      <w:r>
        <w:rPr>
          <w:rFonts w:ascii="宋体" w:hAnsi="宋体" w:hint="eastAsia"/>
          <w:lang w:val="x-none"/>
        </w:rPr>
        <w:t>匹配对应的</w:t>
      </w:r>
      <w:r w:rsidRPr="00DB19FB">
        <w:rPr>
          <w:rFonts w:ascii="宋体" w:hAnsi="宋体" w:hint="eastAsia"/>
          <w:lang w:val="x-none"/>
        </w:rPr>
        <w:t>地市、区县编码值</w:t>
      </w:r>
      <w:r>
        <w:rPr>
          <w:rFonts w:ascii="宋体" w:hAnsi="宋体" w:hint="eastAsia"/>
          <w:lang w:val="x-none"/>
        </w:rPr>
        <w:t>并</w:t>
      </w:r>
      <w:r w:rsidRPr="00DB19FB">
        <w:rPr>
          <w:rFonts w:ascii="宋体" w:hAnsi="宋体" w:hint="eastAsia"/>
          <w:lang w:val="x-none"/>
        </w:rPr>
        <w:t>对</w:t>
      </w:r>
      <w:r>
        <w:rPr>
          <w:rFonts w:ascii="宋体" w:hAnsi="宋体" w:hint="eastAsia"/>
          <w:lang w:val="x-none"/>
        </w:rPr>
        <w:t>指标</w:t>
      </w:r>
      <w:r w:rsidRPr="00DB19FB">
        <w:rPr>
          <w:rFonts w:ascii="宋体" w:hAnsi="宋体" w:hint="eastAsia"/>
          <w:lang w:val="x-none"/>
        </w:rPr>
        <w:t>数据进行关联</w:t>
      </w:r>
      <w:r>
        <w:rPr>
          <w:rFonts w:hint="eastAsia"/>
        </w:rPr>
        <w:t>，输出当月双送有线率指标月粒度数据。</w:t>
      </w:r>
    </w:p>
    <w:p w:rsidR="00513B86" w:rsidRPr="00DB19FB" w:rsidRDefault="00513B86" w:rsidP="00513B86">
      <w:pPr>
        <w:pStyle w:val="6"/>
        <w:rPr>
          <w:rFonts w:ascii="宋体" w:hAnsi="宋体"/>
          <w:b/>
          <w:bCs/>
          <w:i/>
          <w:iCs w:val="0"/>
          <w:lang w:val="x-none" w:eastAsia="x-none"/>
        </w:rPr>
      </w:pPr>
      <w:bookmarkStart w:id="1123" w:name="_Toc130154990"/>
      <w:r>
        <w:rPr>
          <w:rFonts w:hint="eastAsia"/>
        </w:rPr>
        <w:t>双送有线率指标</w:t>
      </w:r>
      <w:r w:rsidRPr="00DB19FB">
        <w:rPr>
          <w:rFonts w:hint="eastAsia"/>
        </w:rPr>
        <w:t>-</w:t>
      </w:r>
      <w:r w:rsidRPr="00DB19FB">
        <w:rPr>
          <w:rFonts w:hint="eastAsia"/>
        </w:rPr>
        <w:t>天粒度</w:t>
      </w:r>
      <w:r w:rsidRPr="00DB19FB">
        <w:rPr>
          <w:rFonts w:ascii="宋体" w:hAnsi="宋体" w:hint="eastAsia"/>
          <w:lang w:val="x-none"/>
        </w:rPr>
        <w:t>数据</w:t>
      </w:r>
      <w:r>
        <w:rPr>
          <w:rFonts w:ascii="宋体" w:hAnsi="宋体" w:hint="eastAsia"/>
          <w:lang w:val="x-none"/>
        </w:rPr>
        <w:t>保存</w:t>
      </w:r>
      <w:bookmarkEnd w:id="1123"/>
    </w:p>
    <w:p w:rsidR="00513B86" w:rsidRPr="00DB19FB" w:rsidRDefault="00513B86" w:rsidP="00513B86">
      <w:pPr>
        <w:ind w:left="420" w:firstLine="480"/>
        <w:rPr>
          <w:rFonts w:ascii="宋体" w:hAnsi="宋体"/>
          <w:lang w:val="x-none"/>
        </w:rPr>
      </w:pPr>
      <w:r>
        <w:rPr>
          <w:rFonts w:hint="eastAsia"/>
        </w:rPr>
        <w:lastRenderedPageBreak/>
        <w:t>双送有线率指标</w:t>
      </w:r>
      <w:r w:rsidRPr="00DB19FB">
        <w:rPr>
          <w:rFonts w:hint="eastAsia"/>
        </w:rPr>
        <w:t>-</w:t>
      </w:r>
      <w:r w:rsidRPr="00DB19FB">
        <w:rPr>
          <w:rFonts w:hint="eastAsia"/>
        </w:rPr>
        <w:t>天粒度</w:t>
      </w:r>
      <w:r w:rsidRPr="00DB19FB">
        <w:rPr>
          <w:rFonts w:ascii="宋体" w:hAnsi="宋体" w:hint="eastAsia"/>
          <w:lang w:val="x-none"/>
        </w:rPr>
        <w:t>数据关联完成</w:t>
      </w:r>
      <w:r>
        <w:rPr>
          <w:rFonts w:ascii="宋体" w:hAnsi="宋体" w:hint="eastAsia"/>
          <w:lang w:val="x-none"/>
        </w:rPr>
        <w:t>，</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513B86" w:rsidRPr="00DB19FB" w:rsidRDefault="00513B86" w:rsidP="00513B86">
      <w:pPr>
        <w:pStyle w:val="6"/>
        <w:rPr>
          <w:rFonts w:ascii="宋体" w:hAnsi="宋体"/>
          <w:b/>
          <w:bCs/>
          <w:i/>
          <w:iCs w:val="0"/>
          <w:lang w:val="x-none" w:eastAsia="x-none"/>
        </w:rPr>
      </w:pPr>
      <w:bookmarkStart w:id="1124" w:name="_Toc130154991"/>
      <w:r w:rsidRPr="00DB19FB">
        <w:rPr>
          <w:rFonts w:hint="eastAsia"/>
        </w:rPr>
        <w:t>全省</w:t>
      </w:r>
      <w:r>
        <w:rPr>
          <w:rFonts w:hint="eastAsia"/>
        </w:rPr>
        <w:t>双送有线率指标</w:t>
      </w:r>
      <w:r w:rsidRPr="00DB19FB">
        <w:rPr>
          <w:rFonts w:hint="eastAsia"/>
        </w:rPr>
        <w:t>-</w:t>
      </w:r>
      <w:r w:rsidRPr="00DB19FB">
        <w:rPr>
          <w:rFonts w:hint="eastAsia"/>
        </w:rPr>
        <w:t>天粒度</w:t>
      </w:r>
      <w:r>
        <w:rPr>
          <w:rFonts w:hint="eastAsia"/>
        </w:rPr>
        <w:t>数据查询</w:t>
      </w:r>
      <w:bookmarkEnd w:id="1124"/>
    </w:p>
    <w:p w:rsidR="00513B86" w:rsidRPr="00DB19FB" w:rsidRDefault="00513B86" w:rsidP="00513B86">
      <w:pPr>
        <w:ind w:left="420" w:firstLine="480"/>
      </w:pPr>
      <w:r>
        <w:rPr>
          <w:rFonts w:ascii="宋体" w:hAnsi="宋体" w:hint="eastAsia"/>
          <w:lang w:val="x-none"/>
        </w:rPr>
        <w:t>输入</w:t>
      </w:r>
      <w:r w:rsidRPr="00DB19FB">
        <w:rPr>
          <w:rFonts w:ascii="宋体" w:hAnsi="宋体" w:hint="eastAsia"/>
          <w:lang w:val="x-none"/>
        </w:rPr>
        <w:t>G</w:t>
      </w:r>
      <w:r w:rsidRPr="00DB19FB">
        <w:rPr>
          <w:rFonts w:ascii="宋体" w:hAnsi="宋体"/>
          <w:lang w:val="x-none"/>
        </w:rPr>
        <w:t>IS</w:t>
      </w:r>
      <w:r w:rsidRPr="00DB19FB">
        <w:rPr>
          <w:rFonts w:ascii="宋体" w:hAnsi="宋体" w:hint="eastAsia"/>
          <w:lang w:val="x-none"/>
        </w:rPr>
        <w:t>地图信息、</w:t>
      </w:r>
      <w:r>
        <w:rPr>
          <w:rFonts w:ascii="宋体" w:hAnsi="宋体" w:hint="eastAsia"/>
          <w:lang w:val="x-none"/>
        </w:rPr>
        <w:t>区域、</w:t>
      </w:r>
      <w:r w:rsidRPr="00DB19FB">
        <w:rPr>
          <w:rFonts w:ascii="宋体" w:hAnsi="宋体" w:hint="eastAsia"/>
          <w:lang w:val="x-none"/>
        </w:rPr>
        <w:t>时间</w:t>
      </w:r>
      <w:r>
        <w:rPr>
          <w:rFonts w:ascii="宋体" w:hAnsi="宋体" w:hint="eastAsia"/>
          <w:lang w:val="x-none"/>
        </w:rPr>
        <w:t>等查询信息，查询完成展示</w:t>
      </w:r>
      <w:r w:rsidRPr="00DB19FB">
        <w:rPr>
          <w:rFonts w:hint="eastAsia"/>
        </w:rPr>
        <w:t>全省</w:t>
      </w:r>
      <w:r>
        <w:rPr>
          <w:rFonts w:hint="eastAsia"/>
        </w:rPr>
        <w:t>双送有线率指标</w:t>
      </w:r>
      <w:r w:rsidRPr="00DB19FB">
        <w:rPr>
          <w:rFonts w:hint="eastAsia"/>
        </w:rPr>
        <w:t>-</w:t>
      </w:r>
      <w:r w:rsidRPr="00DB19FB">
        <w:rPr>
          <w:rFonts w:hint="eastAsia"/>
        </w:rPr>
        <w:t>天粒度</w:t>
      </w:r>
      <w:r>
        <w:rPr>
          <w:rFonts w:hint="eastAsia"/>
        </w:rPr>
        <w:t>数据</w:t>
      </w:r>
      <w:r>
        <w:rPr>
          <w:rFonts w:ascii="宋体" w:hAnsi="宋体" w:hint="eastAsia"/>
          <w:lang w:val="x-none"/>
        </w:rPr>
        <w:t>结果</w:t>
      </w:r>
      <w:r w:rsidRPr="00DB19FB">
        <w:rPr>
          <w:rFonts w:hint="eastAsia"/>
        </w:rPr>
        <w:t>。</w:t>
      </w:r>
    </w:p>
    <w:p w:rsidR="00513B86" w:rsidRPr="00DB19FB" w:rsidRDefault="00513B86" w:rsidP="00513B86">
      <w:pPr>
        <w:pStyle w:val="6"/>
        <w:rPr>
          <w:rFonts w:ascii="宋体" w:hAnsi="宋体"/>
          <w:b/>
          <w:bCs/>
          <w:i/>
          <w:iCs w:val="0"/>
          <w:lang w:val="x-none" w:eastAsia="x-none"/>
        </w:rPr>
      </w:pPr>
      <w:bookmarkStart w:id="1125" w:name="_Toc130154992"/>
      <w:r w:rsidRPr="00DB19FB">
        <w:rPr>
          <w:rFonts w:hint="eastAsia"/>
        </w:rPr>
        <w:t>区县</w:t>
      </w:r>
      <w:r>
        <w:rPr>
          <w:rFonts w:hint="eastAsia"/>
        </w:rPr>
        <w:t>双送有线率指标</w:t>
      </w:r>
      <w:r w:rsidRPr="00DB19FB">
        <w:rPr>
          <w:rFonts w:hint="eastAsia"/>
        </w:rPr>
        <w:t>-</w:t>
      </w:r>
      <w:r w:rsidRPr="00DB19FB">
        <w:rPr>
          <w:rFonts w:hint="eastAsia"/>
        </w:rPr>
        <w:t>天粒度</w:t>
      </w:r>
      <w:r>
        <w:rPr>
          <w:rFonts w:hint="eastAsia"/>
        </w:rPr>
        <w:t>数据查询</w:t>
      </w:r>
      <w:bookmarkEnd w:id="1125"/>
    </w:p>
    <w:p w:rsidR="00513B86" w:rsidRPr="00DB19FB" w:rsidRDefault="00513B86" w:rsidP="00513B86">
      <w:pPr>
        <w:ind w:left="420" w:firstLine="480"/>
      </w:pPr>
      <w:r>
        <w:rPr>
          <w:rFonts w:ascii="宋体" w:hAnsi="宋体" w:hint="eastAsia"/>
          <w:lang w:val="x-none"/>
        </w:rPr>
        <w:t>输入</w:t>
      </w:r>
      <w:r w:rsidRPr="00DB19FB">
        <w:rPr>
          <w:rFonts w:ascii="宋体" w:hAnsi="宋体" w:hint="eastAsia"/>
          <w:lang w:val="x-none"/>
        </w:rPr>
        <w:t>G</w:t>
      </w:r>
      <w:r w:rsidRPr="00DB19FB">
        <w:rPr>
          <w:rFonts w:ascii="宋体" w:hAnsi="宋体"/>
          <w:lang w:val="x-none"/>
        </w:rPr>
        <w:t>IS</w:t>
      </w:r>
      <w:r w:rsidRPr="00DB19FB">
        <w:rPr>
          <w:rFonts w:ascii="宋体" w:hAnsi="宋体" w:hint="eastAsia"/>
          <w:lang w:val="x-none"/>
        </w:rPr>
        <w:t>地图信息、</w:t>
      </w:r>
      <w:r>
        <w:rPr>
          <w:rFonts w:ascii="宋体" w:hAnsi="宋体" w:hint="eastAsia"/>
          <w:lang w:val="x-none"/>
        </w:rPr>
        <w:t>区域、</w:t>
      </w:r>
      <w:r w:rsidRPr="00DB19FB">
        <w:rPr>
          <w:rFonts w:ascii="宋体" w:hAnsi="宋体" w:hint="eastAsia"/>
          <w:lang w:val="x-none"/>
        </w:rPr>
        <w:t>时间</w:t>
      </w:r>
      <w:r>
        <w:rPr>
          <w:rFonts w:ascii="宋体" w:hAnsi="宋体" w:hint="eastAsia"/>
          <w:lang w:val="x-none"/>
        </w:rPr>
        <w:t>等查询信息，查询完成展示</w:t>
      </w:r>
      <w:r w:rsidRPr="00DB19FB">
        <w:rPr>
          <w:rFonts w:hint="eastAsia"/>
        </w:rPr>
        <w:t>全省</w:t>
      </w:r>
      <w:r>
        <w:rPr>
          <w:rFonts w:hint="eastAsia"/>
        </w:rPr>
        <w:t>双送有线率指标</w:t>
      </w:r>
      <w:r w:rsidRPr="00DB19FB">
        <w:rPr>
          <w:rFonts w:hint="eastAsia"/>
        </w:rPr>
        <w:t>-</w:t>
      </w:r>
      <w:r w:rsidRPr="00DB19FB">
        <w:rPr>
          <w:rFonts w:hint="eastAsia"/>
        </w:rPr>
        <w:t>天粒度</w:t>
      </w:r>
      <w:r>
        <w:rPr>
          <w:rFonts w:hint="eastAsia"/>
        </w:rPr>
        <w:t>数据</w:t>
      </w:r>
      <w:r>
        <w:rPr>
          <w:rFonts w:ascii="宋体" w:hAnsi="宋体" w:hint="eastAsia"/>
          <w:lang w:val="x-none"/>
        </w:rPr>
        <w:t>结果</w:t>
      </w:r>
      <w:r w:rsidRPr="00DB19FB">
        <w:rPr>
          <w:rFonts w:hint="eastAsia"/>
        </w:rPr>
        <w:t>。</w:t>
      </w:r>
    </w:p>
    <w:p w:rsidR="00513B86" w:rsidRPr="00DB19FB" w:rsidRDefault="00513B86" w:rsidP="00513B86">
      <w:pPr>
        <w:pStyle w:val="5"/>
        <w:rPr>
          <w:iCs/>
        </w:rPr>
      </w:pPr>
      <w:bookmarkStart w:id="1126" w:name="_Toc130154993"/>
      <w:r w:rsidRPr="002F18F5">
        <w:rPr>
          <w:rFonts w:hint="eastAsia"/>
        </w:rPr>
        <w:t>重要</w:t>
      </w:r>
      <w:r w:rsidRPr="002F18F5">
        <w:t>指标</w:t>
      </w:r>
      <w:r>
        <w:rPr>
          <w:rFonts w:hint="eastAsia"/>
        </w:rPr>
        <w:t>双送有线率指标</w:t>
      </w:r>
      <w:r w:rsidRPr="00DB19FB">
        <w:rPr>
          <w:rFonts w:hint="eastAsia"/>
        </w:rPr>
        <w:t>-</w:t>
      </w:r>
      <w:r>
        <w:rPr>
          <w:rFonts w:hint="eastAsia"/>
        </w:rPr>
        <w:t>周粒度管理</w:t>
      </w:r>
      <w:bookmarkEnd w:id="1126"/>
    </w:p>
    <w:p w:rsidR="00513B86" w:rsidRPr="00F05EE8" w:rsidRDefault="00513B86" w:rsidP="00513B86">
      <w:pPr>
        <w:pStyle w:val="6"/>
        <w:rPr>
          <w:rFonts w:ascii="宋体" w:hAnsi="宋体"/>
          <w:b/>
          <w:bCs/>
          <w:i/>
          <w:iCs w:val="0"/>
          <w:lang w:val="x-none" w:eastAsia="x-none"/>
        </w:rPr>
      </w:pPr>
      <w:bookmarkStart w:id="1127" w:name="_Toc130154994"/>
      <w:r>
        <w:rPr>
          <w:rFonts w:hint="eastAsia"/>
        </w:rPr>
        <w:t>双送有线率指标</w:t>
      </w:r>
      <w:r w:rsidRPr="00DB19FB">
        <w:rPr>
          <w:rFonts w:hint="eastAsia"/>
        </w:rPr>
        <w:t>-</w:t>
      </w:r>
      <w:r>
        <w:rPr>
          <w:rFonts w:hint="eastAsia"/>
        </w:rPr>
        <w:t>周粒度计算规则管理</w:t>
      </w:r>
      <w:bookmarkEnd w:id="1127"/>
    </w:p>
    <w:p w:rsidR="00513B86" w:rsidRPr="007A3CFC" w:rsidRDefault="00513B86" w:rsidP="00513B86">
      <w:pPr>
        <w:ind w:left="420" w:firstLine="480"/>
      </w:pPr>
      <w:r>
        <w:t>根据</w:t>
      </w:r>
      <w:r>
        <w:rPr>
          <w:rFonts w:hint="eastAsia"/>
        </w:rPr>
        <w:t>重要指标双送有线率指标</w:t>
      </w:r>
      <w:r>
        <w:t>说明文档，分析统计口径，将文字统计口径转化为口径数据，在系统中录入统计规则，并提供计算规则的增加、删除、修改功能</w:t>
      </w:r>
      <w:r>
        <w:rPr>
          <w:rFonts w:hint="eastAsia"/>
        </w:rPr>
        <w:t>，重要指标全量有线率周粒度计算规则信息文件入库。</w:t>
      </w:r>
    </w:p>
    <w:p w:rsidR="00513B86" w:rsidRPr="00DB19FB" w:rsidRDefault="00513B86" w:rsidP="00513B86">
      <w:pPr>
        <w:pStyle w:val="6"/>
        <w:rPr>
          <w:rFonts w:ascii="宋体" w:hAnsi="宋体"/>
          <w:b/>
          <w:bCs/>
          <w:i/>
          <w:iCs w:val="0"/>
          <w:lang w:val="x-none" w:eastAsia="x-none"/>
        </w:rPr>
      </w:pPr>
      <w:bookmarkStart w:id="1128" w:name="_Toc130154995"/>
      <w:r>
        <w:rPr>
          <w:rFonts w:hint="eastAsia"/>
        </w:rPr>
        <w:t>双送有线率指标</w:t>
      </w:r>
      <w:r w:rsidRPr="00DB19FB">
        <w:rPr>
          <w:rFonts w:hint="eastAsia"/>
        </w:rPr>
        <w:t>-</w:t>
      </w:r>
      <w:r>
        <w:rPr>
          <w:rFonts w:hint="eastAsia"/>
        </w:rPr>
        <w:t>周粒度分析</w:t>
      </w:r>
      <w:bookmarkEnd w:id="1128"/>
    </w:p>
    <w:p w:rsidR="00513B86" w:rsidRPr="00DA17A2" w:rsidRDefault="00513B86" w:rsidP="00513B86">
      <w:pPr>
        <w:ind w:left="420" w:firstLine="480"/>
        <w:rPr>
          <w:rFonts w:ascii="宋体" w:hAnsi="宋体"/>
          <w:lang w:val="x-none"/>
        </w:rPr>
      </w:pPr>
      <w:r>
        <w:t>提取对端系统提供的</w:t>
      </w:r>
      <w:r>
        <w:rPr>
          <w:rFonts w:hint="eastAsia"/>
        </w:rPr>
        <w:t>双送有线率指标</w:t>
      </w:r>
      <w:r w:rsidRPr="00DB19FB">
        <w:rPr>
          <w:rFonts w:hint="eastAsia"/>
        </w:rPr>
        <w:t>-</w:t>
      </w:r>
      <w:r>
        <w:rPr>
          <w:rFonts w:hint="eastAsia"/>
        </w:rPr>
        <w:t>周粒度</w:t>
      </w:r>
      <w:r>
        <w:t>数据，对数据文件进行分析，比对数据文件名称、格式、类型、推送周期，分析完成且无异常，进入数据新增环节。分析失败，提示数据分析异常</w:t>
      </w:r>
      <w:r>
        <w:rPr>
          <w:rFonts w:hint="eastAsia"/>
        </w:rPr>
        <w:t>，再次核查确认数据。</w:t>
      </w:r>
    </w:p>
    <w:p w:rsidR="00513B86" w:rsidRPr="00DB19FB" w:rsidRDefault="00513B86" w:rsidP="00513B86">
      <w:pPr>
        <w:pStyle w:val="6"/>
        <w:rPr>
          <w:rFonts w:ascii="宋体" w:hAnsi="宋体"/>
          <w:b/>
          <w:bCs/>
          <w:i/>
          <w:iCs w:val="0"/>
          <w:lang w:val="x-none" w:eastAsia="x-none"/>
        </w:rPr>
      </w:pPr>
      <w:bookmarkStart w:id="1129" w:name="_Toc130154996"/>
      <w:r>
        <w:rPr>
          <w:rFonts w:hint="eastAsia"/>
        </w:rPr>
        <w:t>双送有线率指标</w:t>
      </w:r>
      <w:r w:rsidRPr="00DB19FB">
        <w:rPr>
          <w:rFonts w:hint="eastAsia"/>
        </w:rPr>
        <w:t>-</w:t>
      </w:r>
      <w:r>
        <w:rPr>
          <w:rFonts w:hint="eastAsia"/>
        </w:rPr>
        <w:t>周粒度</w:t>
      </w:r>
      <w:r>
        <w:rPr>
          <w:rFonts w:ascii="宋体" w:hAnsi="宋体" w:hint="eastAsia"/>
          <w:lang w:val="x-none"/>
        </w:rPr>
        <w:t>数据新增</w:t>
      </w:r>
      <w:bookmarkEnd w:id="1129"/>
    </w:p>
    <w:p w:rsidR="00513B86" w:rsidRPr="004707D4" w:rsidRDefault="00513B86" w:rsidP="00513B86">
      <w:pPr>
        <w:ind w:left="420" w:firstLine="480"/>
        <w:rPr>
          <w:rFonts w:ascii="宋体" w:hAnsi="宋体"/>
          <w:lang w:val="x-none"/>
        </w:rPr>
      </w:pPr>
      <w:r>
        <w:rPr>
          <w:rFonts w:hint="eastAsia"/>
        </w:rPr>
        <w:t>双送有线率指标</w:t>
      </w:r>
      <w:r w:rsidRPr="00DB19FB">
        <w:rPr>
          <w:rFonts w:hint="eastAsia"/>
        </w:rPr>
        <w:t>-</w:t>
      </w:r>
      <w:r>
        <w:rPr>
          <w:rFonts w:hint="eastAsia"/>
        </w:rPr>
        <w:t>周粒度</w:t>
      </w:r>
      <w:r>
        <w:rPr>
          <w:rFonts w:ascii="宋体" w:hAnsi="宋体" w:hint="eastAsia"/>
          <w:lang w:val="x-none"/>
        </w:rPr>
        <w:t>数据</w:t>
      </w:r>
      <w:r>
        <w:t>新增功能，</w:t>
      </w:r>
      <w:r>
        <w:rPr>
          <w:rFonts w:hint="eastAsia"/>
        </w:rPr>
        <w:t>双送有线率指标</w:t>
      </w:r>
      <w:r>
        <w:t>采集时，</w:t>
      </w:r>
      <w:r>
        <w:rPr>
          <w:rFonts w:hint="eastAsia"/>
        </w:rPr>
        <w:t>依据双送有线率指标</w:t>
      </w:r>
      <w:r>
        <w:t>-</w:t>
      </w:r>
      <w:r>
        <w:rPr>
          <w:rFonts w:hint="eastAsia"/>
        </w:rPr>
        <w:t>周粒度</w:t>
      </w:r>
      <w:r>
        <w:t>计算规则</w:t>
      </w:r>
      <w:r>
        <w:rPr>
          <w:rFonts w:hint="eastAsia"/>
        </w:rPr>
        <w:t>，数据</w:t>
      </w:r>
      <w:r>
        <w:t>处理人员确认</w:t>
      </w:r>
      <w:r>
        <w:rPr>
          <w:rFonts w:hint="eastAsia"/>
        </w:rPr>
        <w:t>并</w:t>
      </w:r>
      <w:r>
        <w:t>比对原始数据，将原始的数据和指标数据</w:t>
      </w:r>
      <w:r>
        <w:rPr>
          <w:rFonts w:hint="eastAsia"/>
        </w:rPr>
        <w:t>对应的指标计算规则</w:t>
      </w:r>
      <w:r>
        <w:t>新增进系统库</w:t>
      </w:r>
      <w:r>
        <w:rPr>
          <w:rFonts w:hint="eastAsia"/>
        </w:rPr>
        <w:t>，</w:t>
      </w:r>
      <w:r>
        <w:t>并完成数据文件</w:t>
      </w:r>
      <w:r>
        <w:rPr>
          <w:rFonts w:hint="eastAsia"/>
        </w:rPr>
        <w:t>信息</w:t>
      </w:r>
      <w:r>
        <w:t>入库。</w:t>
      </w:r>
    </w:p>
    <w:p w:rsidR="00513B86" w:rsidRPr="00DB19FB" w:rsidRDefault="00513B86" w:rsidP="00513B86">
      <w:pPr>
        <w:pStyle w:val="6"/>
        <w:rPr>
          <w:rFonts w:ascii="宋体" w:hAnsi="宋体"/>
          <w:b/>
          <w:bCs/>
          <w:i/>
          <w:iCs w:val="0"/>
          <w:lang w:val="x-none" w:eastAsia="x-none"/>
        </w:rPr>
      </w:pPr>
      <w:bookmarkStart w:id="1130" w:name="_Toc130154997"/>
      <w:r>
        <w:rPr>
          <w:rFonts w:hint="eastAsia"/>
        </w:rPr>
        <w:lastRenderedPageBreak/>
        <w:t>双送有线率指标</w:t>
      </w:r>
      <w:r w:rsidRPr="00DB19FB">
        <w:rPr>
          <w:rFonts w:hint="eastAsia"/>
        </w:rPr>
        <w:t>-</w:t>
      </w:r>
      <w:r>
        <w:rPr>
          <w:rFonts w:hint="eastAsia"/>
        </w:rPr>
        <w:t>周粒度</w:t>
      </w:r>
      <w:r w:rsidRPr="00DB19FB">
        <w:rPr>
          <w:rFonts w:ascii="宋体" w:hAnsi="宋体" w:hint="eastAsia"/>
          <w:lang w:val="x-none"/>
        </w:rPr>
        <w:t>数据</w:t>
      </w:r>
      <w:r>
        <w:rPr>
          <w:rFonts w:ascii="宋体" w:hAnsi="宋体" w:hint="eastAsia"/>
          <w:lang w:val="x-none"/>
        </w:rPr>
        <w:t>校验</w:t>
      </w:r>
      <w:bookmarkEnd w:id="1130"/>
    </w:p>
    <w:p w:rsidR="00513B86" w:rsidRPr="00DB19FB" w:rsidRDefault="00513B86" w:rsidP="00513B86">
      <w:pPr>
        <w:ind w:left="420" w:firstLine="480"/>
        <w:jc w:val="both"/>
        <w:rPr>
          <w:rFonts w:ascii="宋体" w:hAnsi="宋体"/>
          <w:lang w:val="x-none"/>
        </w:rPr>
      </w:pPr>
      <w:r>
        <w:t>数据处理人员新增</w:t>
      </w:r>
      <w:r>
        <w:rPr>
          <w:rFonts w:hint="eastAsia"/>
        </w:rPr>
        <w:t>双送有线率指标</w:t>
      </w:r>
      <w:r w:rsidRPr="00DB19FB">
        <w:rPr>
          <w:rFonts w:hint="eastAsia"/>
        </w:rPr>
        <w:t>-</w:t>
      </w:r>
      <w:r>
        <w:rPr>
          <w:rFonts w:hint="eastAsia"/>
        </w:rPr>
        <w:t>周粒度</w:t>
      </w:r>
      <w:r>
        <w:rPr>
          <w:rFonts w:ascii="宋体" w:hAnsi="宋体" w:hint="eastAsia"/>
          <w:lang w:val="x-none"/>
        </w:rPr>
        <w:t>数据</w:t>
      </w:r>
      <w:r>
        <w:t>后，系统会对新增数据的名称</w:t>
      </w:r>
      <w:r>
        <w:rPr>
          <w:rFonts w:hint="eastAsia"/>
        </w:rPr>
        <w:t>、取数口径、数据文件类型、文件编码、调用参数等信息进行校验，判断</w:t>
      </w:r>
      <w:r>
        <w:t>系统中是否已经存在了相同的数据，如存在，则系统提示数据已经存在，并且不允许继续进行后续数据的处理。</w:t>
      </w:r>
    </w:p>
    <w:p w:rsidR="00513B86" w:rsidRPr="00B20D8D" w:rsidRDefault="00513B86" w:rsidP="00513B86">
      <w:pPr>
        <w:pStyle w:val="6"/>
        <w:rPr>
          <w:rFonts w:ascii="宋体" w:hAnsi="宋体"/>
          <w:b/>
          <w:bCs/>
          <w:i/>
          <w:iCs w:val="0"/>
          <w:lang w:val="x-none" w:eastAsia="x-none"/>
        </w:rPr>
      </w:pPr>
      <w:bookmarkStart w:id="1131" w:name="_Toc130154998"/>
      <w:r w:rsidRPr="00DB19FB">
        <w:rPr>
          <w:rFonts w:hint="eastAsia"/>
        </w:rPr>
        <w:t>当月</w:t>
      </w:r>
      <w:r>
        <w:rPr>
          <w:rFonts w:hint="eastAsia"/>
        </w:rPr>
        <w:t>双送有线率指标</w:t>
      </w:r>
      <w:r w:rsidRPr="00DB19FB">
        <w:rPr>
          <w:rFonts w:hint="eastAsia"/>
        </w:rPr>
        <w:t>-</w:t>
      </w:r>
      <w:r>
        <w:rPr>
          <w:rFonts w:hint="eastAsia"/>
        </w:rPr>
        <w:t>周粒度</w:t>
      </w:r>
      <w:r w:rsidRPr="00DB19FB">
        <w:rPr>
          <w:rFonts w:ascii="宋体" w:hAnsi="宋体" w:hint="eastAsia"/>
          <w:lang w:val="x-none"/>
        </w:rPr>
        <w:t>数据</w:t>
      </w:r>
      <w:r>
        <w:rPr>
          <w:rFonts w:ascii="宋体" w:hAnsi="宋体" w:hint="eastAsia"/>
          <w:lang w:val="x-none"/>
        </w:rPr>
        <w:t>计算</w:t>
      </w:r>
      <w:bookmarkEnd w:id="1131"/>
    </w:p>
    <w:p w:rsidR="00513B86" w:rsidRPr="00DB19FB" w:rsidRDefault="00513B86" w:rsidP="00513B86">
      <w:pPr>
        <w:ind w:left="420" w:firstLine="480"/>
        <w:rPr>
          <w:rFonts w:ascii="宋体" w:hAnsi="宋体"/>
          <w:lang w:val="x-none"/>
        </w:rPr>
      </w:pPr>
      <w:r>
        <w:rPr>
          <w:rFonts w:hint="eastAsia"/>
        </w:rPr>
        <w:t>双送有线率指标数据</w:t>
      </w:r>
      <w:r w:rsidRPr="00DB19FB">
        <w:rPr>
          <w:rFonts w:ascii="宋体" w:hAnsi="宋体" w:hint="eastAsia"/>
          <w:lang w:val="x-none"/>
        </w:rPr>
        <w:t>解析</w:t>
      </w:r>
      <w:r>
        <w:rPr>
          <w:rFonts w:hint="eastAsia"/>
        </w:rPr>
        <w:t>成功，根据双送有线率指标计算规则，</w:t>
      </w:r>
      <w:r>
        <w:rPr>
          <w:rFonts w:ascii="宋体" w:hAnsi="宋体" w:hint="eastAsia"/>
          <w:lang w:val="x-none"/>
        </w:rPr>
        <w:t>匹配对应的</w:t>
      </w:r>
      <w:r w:rsidRPr="00DB19FB">
        <w:rPr>
          <w:rFonts w:ascii="宋体" w:hAnsi="宋体" w:hint="eastAsia"/>
          <w:lang w:val="x-none"/>
        </w:rPr>
        <w:t>地市、区县编码值</w:t>
      </w:r>
      <w:r>
        <w:rPr>
          <w:rFonts w:ascii="宋体" w:hAnsi="宋体" w:hint="eastAsia"/>
          <w:lang w:val="x-none"/>
        </w:rPr>
        <w:t>并</w:t>
      </w:r>
      <w:r w:rsidRPr="00DB19FB">
        <w:rPr>
          <w:rFonts w:ascii="宋体" w:hAnsi="宋体" w:hint="eastAsia"/>
          <w:lang w:val="x-none"/>
        </w:rPr>
        <w:t>对</w:t>
      </w:r>
      <w:r>
        <w:rPr>
          <w:rFonts w:ascii="宋体" w:hAnsi="宋体" w:hint="eastAsia"/>
          <w:lang w:val="x-none"/>
        </w:rPr>
        <w:t>指标</w:t>
      </w:r>
      <w:r w:rsidRPr="00DB19FB">
        <w:rPr>
          <w:rFonts w:ascii="宋体" w:hAnsi="宋体" w:hint="eastAsia"/>
          <w:lang w:val="x-none"/>
        </w:rPr>
        <w:t>数据进行关联</w:t>
      </w:r>
      <w:r>
        <w:rPr>
          <w:rFonts w:hint="eastAsia"/>
        </w:rPr>
        <w:t>，输出当月双送有线率指标月粒度数据。</w:t>
      </w:r>
    </w:p>
    <w:p w:rsidR="00513B86" w:rsidRPr="00DB19FB" w:rsidRDefault="00513B86" w:rsidP="00513B86">
      <w:pPr>
        <w:pStyle w:val="6"/>
        <w:rPr>
          <w:rFonts w:ascii="宋体" w:hAnsi="宋体"/>
          <w:b/>
          <w:bCs/>
          <w:i/>
          <w:iCs w:val="0"/>
          <w:lang w:val="x-none" w:eastAsia="x-none"/>
        </w:rPr>
      </w:pPr>
      <w:bookmarkStart w:id="1132" w:name="_Toc130154999"/>
      <w:r>
        <w:rPr>
          <w:rFonts w:hint="eastAsia"/>
        </w:rPr>
        <w:t>双送有线率指标</w:t>
      </w:r>
      <w:r w:rsidRPr="00DB19FB">
        <w:rPr>
          <w:rFonts w:hint="eastAsia"/>
        </w:rPr>
        <w:t>-</w:t>
      </w:r>
      <w:r>
        <w:rPr>
          <w:rFonts w:hint="eastAsia"/>
        </w:rPr>
        <w:t>周粒度</w:t>
      </w:r>
      <w:r w:rsidRPr="00DB19FB">
        <w:rPr>
          <w:rFonts w:ascii="宋体" w:hAnsi="宋体" w:hint="eastAsia"/>
          <w:lang w:val="x-none"/>
        </w:rPr>
        <w:t>数据</w:t>
      </w:r>
      <w:r>
        <w:rPr>
          <w:rFonts w:ascii="宋体" w:hAnsi="宋体" w:hint="eastAsia"/>
          <w:lang w:val="x-none"/>
        </w:rPr>
        <w:t>保存</w:t>
      </w:r>
      <w:bookmarkEnd w:id="1132"/>
    </w:p>
    <w:p w:rsidR="00513B86" w:rsidRPr="00DB19FB" w:rsidRDefault="00513B86" w:rsidP="00513B86">
      <w:pPr>
        <w:ind w:left="420" w:firstLine="480"/>
        <w:rPr>
          <w:rFonts w:ascii="宋体" w:hAnsi="宋体"/>
          <w:lang w:val="x-none"/>
        </w:rPr>
      </w:pPr>
      <w:r>
        <w:rPr>
          <w:rFonts w:hint="eastAsia"/>
        </w:rPr>
        <w:t>双送有线率指标</w:t>
      </w:r>
      <w:r w:rsidRPr="00DB19FB">
        <w:rPr>
          <w:rFonts w:hint="eastAsia"/>
        </w:rPr>
        <w:t>-</w:t>
      </w:r>
      <w:r>
        <w:rPr>
          <w:rFonts w:hint="eastAsia"/>
        </w:rPr>
        <w:t>周粒度</w:t>
      </w:r>
      <w:r w:rsidRPr="00DB19FB">
        <w:rPr>
          <w:rFonts w:ascii="宋体" w:hAnsi="宋体" w:hint="eastAsia"/>
          <w:lang w:val="x-none"/>
        </w:rPr>
        <w:t>数据关联完成</w:t>
      </w:r>
      <w:r>
        <w:rPr>
          <w:rFonts w:ascii="宋体" w:hAnsi="宋体" w:hint="eastAsia"/>
          <w:lang w:val="x-none"/>
        </w:rPr>
        <w:t>，</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513B86" w:rsidRPr="00DB19FB" w:rsidRDefault="00513B86" w:rsidP="00513B86">
      <w:pPr>
        <w:pStyle w:val="6"/>
        <w:rPr>
          <w:rFonts w:ascii="宋体" w:hAnsi="宋体"/>
          <w:b/>
          <w:bCs/>
          <w:i/>
          <w:iCs w:val="0"/>
          <w:lang w:val="x-none" w:eastAsia="x-none"/>
        </w:rPr>
      </w:pPr>
      <w:bookmarkStart w:id="1133" w:name="_Toc130155000"/>
      <w:r w:rsidRPr="00DB19FB">
        <w:rPr>
          <w:rFonts w:hint="eastAsia"/>
        </w:rPr>
        <w:t>全省</w:t>
      </w:r>
      <w:r>
        <w:rPr>
          <w:rFonts w:hint="eastAsia"/>
        </w:rPr>
        <w:t>双送有线率指标</w:t>
      </w:r>
      <w:r w:rsidRPr="00DB19FB">
        <w:rPr>
          <w:rFonts w:hint="eastAsia"/>
        </w:rPr>
        <w:t>-</w:t>
      </w:r>
      <w:r>
        <w:rPr>
          <w:rFonts w:hint="eastAsia"/>
        </w:rPr>
        <w:t>周粒度数据查询</w:t>
      </w:r>
      <w:bookmarkEnd w:id="1133"/>
    </w:p>
    <w:p w:rsidR="00513B86" w:rsidRPr="00DB19FB" w:rsidRDefault="00513B86" w:rsidP="00513B86">
      <w:pPr>
        <w:ind w:left="420" w:firstLine="480"/>
      </w:pPr>
      <w:r>
        <w:rPr>
          <w:rFonts w:ascii="宋体" w:hAnsi="宋体" w:hint="eastAsia"/>
          <w:lang w:val="x-none"/>
        </w:rPr>
        <w:t>输入</w:t>
      </w:r>
      <w:r w:rsidRPr="00DB19FB">
        <w:rPr>
          <w:rFonts w:ascii="宋体" w:hAnsi="宋体" w:hint="eastAsia"/>
          <w:lang w:val="x-none"/>
        </w:rPr>
        <w:t>G</w:t>
      </w:r>
      <w:r w:rsidRPr="00DB19FB">
        <w:rPr>
          <w:rFonts w:ascii="宋体" w:hAnsi="宋体"/>
          <w:lang w:val="x-none"/>
        </w:rPr>
        <w:t>IS</w:t>
      </w:r>
      <w:r w:rsidRPr="00DB19FB">
        <w:rPr>
          <w:rFonts w:ascii="宋体" w:hAnsi="宋体" w:hint="eastAsia"/>
          <w:lang w:val="x-none"/>
        </w:rPr>
        <w:t>地图信息、</w:t>
      </w:r>
      <w:r>
        <w:rPr>
          <w:rFonts w:ascii="宋体" w:hAnsi="宋体" w:hint="eastAsia"/>
          <w:lang w:val="x-none"/>
        </w:rPr>
        <w:t>区域、</w:t>
      </w:r>
      <w:r w:rsidRPr="00DB19FB">
        <w:rPr>
          <w:rFonts w:ascii="宋体" w:hAnsi="宋体" w:hint="eastAsia"/>
          <w:lang w:val="x-none"/>
        </w:rPr>
        <w:t>时间</w:t>
      </w:r>
      <w:r>
        <w:rPr>
          <w:rFonts w:ascii="宋体" w:hAnsi="宋体" w:hint="eastAsia"/>
          <w:lang w:val="x-none"/>
        </w:rPr>
        <w:t>等查询信息，查询完成展示</w:t>
      </w:r>
      <w:r w:rsidRPr="00DB19FB">
        <w:rPr>
          <w:rFonts w:hint="eastAsia"/>
        </w:rPr>
        <w:t>全省</w:t>
      </w:r>
      <w:r>
        <w:rPr>
          <w:rFonts w:hint="eastAsia"/>
        </w:rPr>
        <w:t>双送有线率指标</w:t>
      </w:r>
      <w:r w:rsidRPr="00DB19FB">
        <w:rPr>
          <w:rFonts w:hint="eastAsia"/>
        </w:rPr>
        <w:t>-</w:t>
      </w:r>
      <w:r>
        <w:rPr>
          <w:rFonts w:hint="eastAsia"/>
        </w:rPr>
        <w:t>周粒度数据</w:t>
      </w:r>
      <w:r>
        <w:rPr>
          <w:rFonts w:ascii="宋体" w:hAnsi="宋体" w:hint="eastAsia"/>
          <w:lang w:val="x-none"/>
        </w:rPr>
        <w:t>结果</w:t>
      </w:r>
      <w:r w:rsidRPr="00DB19FB">
        <w:rPr>
          <w:rFonts w:hint="eastAsia"/>
        </w:rPr>
        <w:t>。</w:t>
      </w:r>
    </w:p>
    <w:p w:rsidR="00513B86" w:rsidRPr="00DB19FB" w:rsidRDefault="00513B86" w:rsidP="00513B86">
      <w:pPr>
        <w:pStyle w:val="6"/>
        <w:rPr>
          <w:rFonts w:ascii="宋体" w:hAnsi="宋体"/>
          <w:b/>
          <w:bCs/>
          <w:i/>
          <w:iCs w:val="0"/>
          <w:lang w:val="x-none" w:eastAsia="x-none"/>
        </w:rPr>
      </w:pPr>
      <w:bookmarkStart w:id="1134" w:name="_Toc130155001"/>
      <w:r w:rsidRPr="00DB19FB">
        <w:rPr>
          <w:rFonts w:hint="eastAsia"/>
        </w:rPr>
        <w:t>区县</w:t>
      </w:r>
      <w:r>
        <w:rPr>
          <w:rFonts w:hint="eastAsia"/>
        </w:rPr>
        <w:t>双送有线率指标</w:t>
      </w:r>
      <w:r w:rsidRPr="00DB19FB">
        <w:rPr>
          <w:rFonts w:hint="eastAsia"/>
        </w:rPr>
        <w:t>-</w:t>
      </w:r>
      <w:r>
        <w:rPr>
          <w:rFonts w:hint="eastAsia"/>
        </w:rPr>
        <w:t>周粒度数据查询</w:t>
      </w:r>
      <w:bookmarkEnd w:id="1134"/>
    </w:p>
    <w:p w:rsidR="00513B86" w:rsidRPr="00DB19FB" w:rsidRDefault="00513B86" w:rsidP="00513B86">
      <w:pPr>
        <w:ind w:left="420" w:firstLine="480"/>
      </w:pPr>
      <w:r>
        <w:rPr>
          <w:rFonts w:ascii="宋体" w:hAnsi="宋体" w:hint="eastAsia"/>
          <w:lang w:val="x-none"/>
        </w:rPr>
        <w:t>输入</w:t>
      </w:r>
      <w:r w:rsidRPr="00DB19FB">
        <w:rPr>
          <w:rFonts w:ascii="宋体" w:hAnsi="宋体" w:hint="eastAsia"/>
          <w:lang w:val="x-none"/>
        </w:rPr>
        <w:t>G</w:t>
      </w:r>
      <w:r w:rsidRPr="00DB19FB">
        <w:rPr>
          <w:rFonts w:ascii="宋体" w:hAnsi="宋体"/>
          <w:lang w:val="x-none"/>
        </w:rPr>
        <w:t>IS</w:t>
      </w:r>
      <w:r w:rsidRPr="00DB19FB">
        <w:rPr>
          <w:rFonts w:ascii="宋体" w:hAnsi="宋体" w:hint="eastAsia"/>
          <w:lang w:val="x-none"/>
        </w:rPr>
        <w:t>地图信息、</w:t>
      </w:r>
      <w:r>
        <w:rPr>
          <w:rFonts w:ascii="宋体" w:hAnsi="宋体" w:hint="eastAsia"/>
          <w:lang w:val="x-none"/>
        </w:rPr>
        <w:t>区域、</w:t>
      </w:r>
      <w:r w:rsidRPr="00DB19FB">
        <w:rPr>
          <w:rFonts w:ascii="宋体" w:hAnsi="宋体" w:hint="eastAsia"/>
          <w:lang w:val="x-none"/>
        </w:rPr>
        <w:t>时间</w:t>
      </w:r>
      <w:r>
        <w:rPr>
          <w:rFonts w:ascii="宋体" w:hAnsi="宋体" w:hint="eastAsia"/>
          <w:lang w:val="x-none"/>
        </w:rPr>
        <w:t>等查询信息，查询完成展示</w:t>
      </w:r>
      <w:r w:rsidRPr="00DB19FB">
        <w:rPr>
          <w:rFonts w:hint="eastAsia"/>
        </w:rPr>
        <w:t>全省</w:t>
      </w:r>
      <w:r>
        <w:rPr>
          <w:rFonts w:hint="eastAsia"/>
        </w:rPr>
        <w:t>双送有线率指标</w:t>
      </w:r>
      <w:r w:rsidRPr="00DB19FB">
        <w:rPr>
          <w:rFonts w:hint="eastAsia"/>
        </w:rPr>
        <w:t>-</w:t>
      </w:r>
      <w:r>
        <w:rPr>
          <w:rFonts w:hint="eastAsia"/>
        </w:rPr>
        <w:t>周粒度数据</w:t>
      </w:r>
      <w:r>
        <w:rPr>
          <w:rFonts w:ascii="宋体" w:hAnsi="宋体" w:hint="eastAsia"/>
          <w:lang w:val="x-none"/>
        </w:rPr>
        <w:t>结果</w:t>
      </w:r>
      <w:r w:rsidRPr="00DB19FB">
        <w:rPr>
          <w:rFonts w:hint="eastAsia"/>
        </w:rPr>
        <w:t>。</w:t>
      </w:r>
    </w:p>
    <w:p w:rsidR="00513B86" w:rsidRPr="00DB19FB" w:rsidRDefault="00513B86" w:rsidP="00513B86">
      <w:pPr>
        <w:pStyle w:val="5"/>
        <w:rPr>
          <w:iCs/>
        </w:rPr>
      </w:pPr>
      <w:bookmarkStart w:id="1135" w:name="_Toc130155002"/>
      <w:r w:rsidRPr="002F18F5">
        <w:rPr>
          <w:rFonts w:hint="eastAsia"/>
        </w:rPr>
        <w:t>重要</w:t>
      </w:r>
      <w:r w:rsidRPr="002F18F5">
        <w:t>指标</w:t>
      </w:r>
      <w:r>
        <w:rPr>
          <w:rFonts w:hint="eastAsia"/>
        </w:rPr>
        <w:t>双送有线率指标</w:t>
      </w:r>
      <w:r w:rsidRPr="00DB19FB">
        <w:rPr>
          <w:rFonts w:hint="eastAsia"/>
        </w:rPr>
        <w:t>-</w:t>
      </w:r>
      <w:r>
        <w:rPr>
          <w:rFonts w:hint="eastAsia"/>
        </w:rPr>
        <w:t>月粒度管理</w:t>
      </w:r>
      <w:bookmarkEnd w:id="1135"/>
    </w:p>
    <w:p w:rsidR="00513B86" w:rsidRPr="00F05EE8" w:rsidRDefault="00513B86" w:rsidP="00513B86">
      <w:pPr>
        <w:pStyle w:val="6"/>
        <w:rPr>
          <w:rFonts w:ascii="宋体" w:hAnsi="宋体"/>
          <w:b/>
          <w:bCs/>
          <w:i/>
          <w:iCs w:val="0"/>
          <w:lang w:val="x-none" w:eastAsia="x-none"/>
        </w:rPr>
      </w:pPr>
      <w:bookmarkStart w:id="1136" w:name="_Toc130155003"/>
      <w:r>
        <w:rPr>
          <w:rFonts w:hint="eastAsia"/>
        </w:rPr>
        <w:t>双送有线率指标</w:t>
      </w:r>
      <w:r w:rsidRPr="00DB19FB">
        <w:rPr>
          <w:rFonts w:hint="eastAsia"/>
        </w:rPr>
        <w:t>-</w:t>
      </w:r>
      <w:r>
        <w:rPr>
          <w:rFonts w:hint="eastAsia"/>
        </w:rPr>
        <w:t>月粒度计算规则管理</w:t>
      </w:r>
      <w:bookmarkEnd w:id="1136"/>
    </w:p>
    <w:p w:rsidR="00513B86" w:rsidRPr="007A3CFC" w:rsidRDefault="00513B86" w:rsidP="00513B86">
      <w:pPr>
        <w:ind w:left="420" w:firstLine="480"/>
      </w:pPr>
      <w:r>
        <w:t>根据</w:t>
      </w:r>
      <w:r>
        <w:rPr>
          <w:rFonts w:hint="eastAsia"/>
        </w:rPr>
        <w:t>重要指标双送有线率指标</w:t>
      </w:r>
      <w:r>
        <w:t>说明文档，分析统计口径，将文字统计口径转化为口径数据，在系统中录入统计规则，并提供计算规则的增加、删除、修</w:t>
      </w:r>
      <w:r>
        <w:lastRenderedPageBreak/>
        <w:t>改功能</w:t>
      </w:r>
      <w:r>
        <w:rPr>
          <w:rFonts w:hint="eastAsia"/>
        </w:rPr>
        <w:t>，重要指标全量有线率月粒度计算规则信息文件入库。</w:t>
      </w:r>
    </w:p>
    <w:p w:rsidR="00513B86" w:rsidRPr="00DB19FB" w:rsidRDefault="00513B86" w:rsidP="00513B86">
      <w:pPr>
        <w:pStyle w:val="6"/>
        <w:rPr>
          <w:rFonts w:ascii="宋体" w:hAnsi="宋体"/>
          <w:b/>
          <w:bCs/>
          <w:i/>
          <w:iCs w:val="0"/>
          <w:lang w:val="x-none" w:eastAsia="x-none"/>
        </w:rPr>
      </w:pPr>
      <w:bookmarkStart w:id="1137" w:name="_Toc130155004"/>
      <w:r>
        <w:rPr>
          <w:rFonts w:hint="eastAsia"/>
        </w:rPr>
        <w:t>双送有线率指标</w:t>
      </w:r>
      <w:r w:rsidRPr="00DB19FB">
        <w:rPr>
          <w:rFonts w:hint="eastAsia"/>
        </w:rPr>
        <w:t>-</w:t>
      </w:r>
      <w:r>
        <w:rPr>
          <w:rFonts w:hint="eastAsia"/>
        </w:rPr>
        <w:t>月粒度分析</w:t>
      </w:r>
      <w:bookmarkEnd w:id="1137"/>
    </w:p>
    <w:p w:rsidR="00513B86" w:rsidRPr="00DA17A2" w:rsidRDefault="00513B86" w:rsidP="00513B86">
      <w:pPr>
        <w:ind w:left="420" w:firstLine="480"/>
        <w:rPr>
          <w:rFonts w:ascii="宋体" w:hAnsi="宋体"/>
          <w:lang w:val="x-none"/>
        </w:rPr>
      </w:pPr>
      <w:r>
        <w:t>提取对端系统提供的</w:t>
      </w:r>
      <w:r>
        <w:rPr>
          <w:rFonts w:hint="eastAsia"/>
        </w:rPr>
        <w:t>双送有线率指标</w:t>
      </w:r>
      <w:r w:rsidRPr="00DB19FB">
        <w:rPr>
          <w:rFonts w:hint="eastAsia"/>
        </w:rPr>
        <w:t>-</w:t>
      </w:r>
      <w:r>
        <w:rPr>
          <w:rFonts w:hint="eastAsia"/>
        </w:rPr>
        <w:t>月粒度</w:t>
      </w:r>
      <w:r>
        <w:t>数据，对数据文件进行分析，比对数据文件名称、格式、类型、推送周期，分析完成且无异常，进入数据新增环节。分析失败，提示数据分析异常</w:t>
      </w:r>
      <w:r>
        <w:rPr>
          <w:rFonts w:hint="eastAsia"/>
        </w:rPr>
        <w:t>，再次核查确认数据。</w:t>
      </w:r>
    </w:p>
    <w:p w:rsidR="00513B86" w:rsidRPr="00DB19FB" w:rsidRDefault="00513B86" w:rsidP="00513B86">
      <w:pPr>
        <w:pStyle w:val="6"/>
        <w:rPr>
          <w:rFonts w:ascii="宋体" w:hAnsi="宋体"/>
          <w:b/>
          <w:bCs/>
          <w:i/>
          <w:iCs w:val="0"/>
          <w:lang w:val="x-none" w:eastAsia="x-none"/>
        </w:rPr>
      </w:pPr>
      <w:bookmarkStart w:id="1138" w:name="_Toc130155005"/>
      <w:r>
        <w:rPr>
          <w:rFonts w:hint="eastAsia"/>
        </w:rPr>
        <w:t>双送有线率指标</w:t>
      </w:r>
      <w:r w:rsidRPr="00DB19FB">
        <w:rPr>
          <w:rFonts w:hint="eastAsia"/>
        </w:rPr>
        <w:t>-</w:t>
      </w:r>
      <w:r>
        <w:rPr>
          <w:rFonts w:hint="eastAsia"/>
        </w:rPr>
        <w:t>月粒度</w:t>
      </w:r>
      <w:r>
        <w:rPr>
          <w:rFonts w:ascii="宋体" w:hAnsi="宋体" w:hint="eastAsia"/>
          <w:lang w:val="x-none"/>
        </w:rPr>
        <w:t>数据新增</w:t>
      </w:r>
      <w:bookmarkEnd w:id="1138"/>
    </w:p>
    <w:p w:rsidR="00513B86" w:rsidRPr="004707D4" w:rsidRDefault="00513B86" w:rsidP="00513B86">
      <w:pPr>
        <w:ind w:left="420" w:firstLine="480"/>
        <w:rPr>
          <w:rFonts w:ascii="宋体" w:hAnsi="宋体"/>
          <w:lang w:val="x-none"/>
        </w:rPr>
      </w:pPr>
      <w:r>
        <w:rPr>
          <w:rFonts w:hint="eastAsia"/>
        </w:rPr>
        <w:t>双送有线率指标</w:t>
      </w:r>
      <w:r w:rsidRPr="00DB19FB">
        <w:rPr>
          <w:rFonts w:hint="eastAsia"/>
        </w:rPr>
        <w:t>-</w:t>
      </w:r>
      <w:r>
        <w:rPr>
          <w:rFonts w:hint="eastAsia"/>
        </w:rPr>
        <w:t>月粒度</w:t>
      </w:r>
      <w:r>
        <w:rPr>
          <w:rFonts w:ascii="宋体" w:hAnsi="宋体" w:hint="eastAsia"/>
          <w:lang w:val="x-none"/>
        </w:rPr>
        <w:t>数据</w:t>
      </w:r>
      <w:r>
        <w:t>新增功能，</w:t>
      </w:r>
      <w:r>
        <w:rPr>
          <w:rFonts w:hint="eastAsia"/>
        </w:rPr>
        <w:t>双送有线率指标</w:t>
      </w:r>
      <w:r>
        <w:t>采集时，</w:t>
      </w:r>
      <w:r>
        <w:rPr>
          <w:rFonts w:hint="eastAsia"/>
        </w:rPr>
        <w:t>依据双送有线率指标</w:t>
      </w:r>
      <w:r>
        <w:t>-</w:t>
      </w:r>
      <w:r>
        <w:rPr>
          <w:rFonts w:hint="eastAsia"/>
        </w:rPr>
        <w:t>月粒度</w:t>
      </w:r>
      <w:r>
        <w:t>计算规则</w:t>
      </w:r>
      <w:r>
        <w:rPr>
          <w:rFonts w:hint="eastAsia"/>
        </w:rPr>
        <w:t>，数据</w:t>
      </w:r>
      <w:r>
        <w:t>处理人员确认</w:t>
      </w:r>
      <w:r>
        <w:rPr>
          <w:rFonts w:hint="eastAsia"/>
        </w:rPr>
        <w:t>并</w:t>
      </w:r>
      <w:r>
        <w:t>比对原始数据，将原始的数据和指标数据</w:t>
      </w:r>
      <w:r>
        <w:rPr>
          <w:rFonts w:hint="eastAsia"/>
        </w:rPr>
        <w:t>对应的指标计算规则</w:t>
      </w:r>
      <w:r>
        <w:t>新增进系统库</w:t>
      </w:r>
      <w:r>
        <w:rPr>
          <w:rFonts w:hint="eastAsia"/>
        </w:rPr>
        <w:t>，</w:t>
      </w:r>
      <w:r>
        <w:t>并完成数据文件</w:t>
      </w:r>
      <w:r>
        <w:rPr>
          <w:rFonts w:hint="eastAsia"/>
        </w:rPr>
        <w:t>信息</w:t>
      </w:r>
      <w:r>
        <w:t>入库。</w:t>
      </w:r>
    </w:p>
    <w:p w:rsidR="00513B86" w:rsidRPr="00DB19FB" w:rsidRDefault="00513B86" w:rsidP="00513B86">
      <w:pPr>
        <w:pStyle w:val="6"/>
        <w:rPr>
          <w:rFonts w:ascii="宋体" w:hAnsi="宋体"/>
          <w:b/>
          <w:bCs/>
          <w:i/>
          <w:iCs w:val="0"/>
          <w:lang w:val="x-none" w:eastAsia="x-none"/>
        </w:rPr>
      </w:pPr>
      <w:bookmarkStart w:id="1139" w:name="_Toc130155006"/>
      <w:r>
        <w:rPr>
          <w:rFonts w:hint="eastAsia"/>
        </w:rPr>
        <w:t>双送有线率指标</w:t>
      </w:r>
      <w:r w:rsidRPr="00DB19FB">
        <w:rPr>
          <w:rFonts w:hint="eastAsia"/>
        </w:rPr>
        <w:t>-</w:t>
      </w:r>
      <w:r>
        <w:rPr>
          <w:rFonts w:hint="eastAsia"/>
        </w:rPr>
        <w:t>月粒度</w:t>
      </w:r>
      <w:r w:rsidRPr="00DB19FB">
        <w:rPr>
          <w:rFonts w:ascii="宋体" w:hAnsi="宋体" w:hint="eastAsia"/>
          <w:lang w:val="x-none"/>
        </w:rPr>
        <w:t>数据</w:t>
      </w:r>
      <w:r>
        <w:rPr>
          <w:rFonts w:ascii="宋体" w:hAnsi="宋体" w:hint="eastAsia"/>
          <w:lang w:val="x-none"/>
        </w:rPr>
        <w:t>校验</w:t>
      </w:r>
      <w:bookmarkEnd w:id="1139"/>
    </w:p>
    <w:p w:rsidR="00513B86" w:rsidRPr="00DB19FB" w:rsidRDefault="00513B86" w:rsidP="00513B86">
      <w:pPr>
        <w:ind w:left="420" w:firstLine="480"/>
        <w:jc w:val="both"/>
        <w:rPr>
          <w:rFonts w:ascii="宋体" w:hAnsi="宋体"/>
          <w:lang w:val="x-none"/>
        </w:rPr>
      </w:pPr>
      <w:r>
        <w:t>数据处理人员新增</w:t>
      </w:r>
      <w:r>
        <w:rPr>
          <w:rFonts w:hint="eastAsia"/>
        </w:rPr>
        <w:t>双送有线率指标</w:t>
      </w:r>
      <w:r w:rsidRPr="00DB19FB">
        <w:rPr>
          <w:rFonts w:hint="eastAsia"/>
        </w:rPr>
        <w:t>-</w:t>
      </w:r>
      <w:r>
        <w:rPr>
          <w:rFonts w:hint="eastAsia"/>
        </w:rPr>
        <w:t>月粒度</w:t>
      </w:r>
      <w:r>
        <w:rPr>
          <w:rFonts w:ascii="宋体" w:hAnsi="宋体" w:hint="eastAsia"/>
          <w:lang w:val="x-none"/>
        </w:rPr>
        <w:t>数据</w:t>
      </w:r>
      <w:r>
        <w:t>后，系统会对新增数据的名称</w:t>
      </w:r>
      <w:r>
        <w:rPr>
          <w:rFonts w:hint="eastAsia"/>
        </w:rPr>
        <w:t>、取数口径、数据文件类型、文件编码、调用参数等信息进行校验，判断</w:t>
      </w:r>
      <w:r>
        <w:t>系统中是否已经存在了相同的数据，如存在，则系统提示数据已经存在，并且不允许继续进行后续数据的处理。</w:t>
      </w:r>
    </w:p>
    <w:p w:rsidR="00513B86" w:rsidRPr="00B20D8D" w:rsidRDefault="00513B86" w:rsidP="00513B86">
      <w:pPr>
        <w:pStyle w:val="6"/>
        <w:rPr>
          <w:rFonts w:ascii="宋体" w:hAnsi="宋体"/>
          <w:b/>
          <w:bCs/>
          <w:i/>
          <w:iCs w:val="0"/>
          <w:lang w:val="x-none" w:eastAsia="x-none"/>
        </w:rPr>
      </w:pPr>
      <w:bookmarkStart w:id="1140" w:name="_Toc130155007"/>
      <w:r w:rsidRPr="00DB19FB">
        <w:rPr>
          <w:rFonts w:hint="eastAsia"/>
        </w:rPr>
        <w:t>当月</w:t>
      </w:r>
      <w:r>
        <w:rPr>
          <w:rFonts w:hint="eastAsia"/>
        </w:rPr>
        <w:t>双送有线率指标</w:t>
      </w:r>
      <w:r w:rsidRPr="00DB19FB">
        <w:rPr>
          <w:rFonts w:hint="eastAsia"/>
        </w:rPr>
        <w:t>-</w:t>
      </w:r>
      <w:r>
        <w:rPr>
          <w:rFonts w:hint="eastAsia"/>
        </w:rPr>
        <w:t>月粒度</w:t>
      </w:r>
      <w:r w:rsidRPr="00DB19FB">
        <w:rPr>
          <w:rFonts w:ascii="宋体" w:hAnsi="宋体" w:hint="eastAsia"/>
          <w:lang w:val="x-none"/>
        </w:rPr>
        <w:t>数据</w:t>
      </w:r>
      <w:r>
        <w:rPr>
          <w:rFonts w:ascii="宋体" w:hAnsi="宋体" w:hint="eastAsia"/>
          <w:lang w:val="x-none"/>
        </w:rPr>
        <w:t>计算</w:t>
      </w:r>
      <w:bookmarkEnd w:id="1140"/>
    </w:p>
    <w:p w:rsidR="00513B86" w:rsidRPr="00DB19FB" w:rsidRDefault="00513B86" w:rsidP="00513B86">
      <w:pPr>
        <w:ind w:left="420" w:firstLine="480"/>
        <w:rPr>
          <w:rFonts w:ascii="宋体" w:hAnsi="宋体"/>
          <w:lang w:val="x-none"/>
        </w:rPr>
      </w:pPr>
      <w:r>
        <w:rPr>
          <w:rFonts w:hint="eastAsia"/>
        </w:rPr>
        <w:t>双送有线率指标数据</w:t>
      </w:r>
      <w:r w:rsidRPr="00DB19FB">
        <w:rPr>
          <w:rFonts w:ascii="宋体" w:hAnsi="宋体" w:hint="eastAsia"/>
          <w:lang w:val="x-none"/>
        </w:rPr>
        <w:t>解析</w:t>
      </w:r>
      <w:r>
        <w:rPr>
          <w:rFonts w:hint="eastAsia"/>
        </w:rPr>
        <w:t>成功，根据双送有线率指标计算规则，</w:t>
      </w:r>
      <w:r>
        <w:rPr>
          <w:rFonts w:ascii="宋体" w:hAnsi="宋体" w:hint="eastAsia"/>
          <w:lang w:val="x-none"/>
        </w:rPr>
        <w:t>匹配对应的</w:t>
      </w:r>
      <w:r w:rsidRPr="00DB19FB">
        <w:rPr>
          <w:rFonts w:ascii="宋体" w:hAnsi="宋体" w:hint="eastAsia"/>
          <w:lang w:val="x-none"/>
        </w:rPr>
        <w:t>地市、区县编码值</w:t>
      </w:r>
      <w:r>
        <w:rPr>
          <w:rFonts w:ascii="宋体" w:hAnsi="宋体" w:hint="eastAsia"/>
          <w:lang w:val="x-none"/>
        </w:rPr>
        <w:t>并</w:t>
      </w:r>
      <w:r w:rsidRPr="00DB19FB">
        <w:rPr>
          <w:rFonts w:ascii="宋体" w:hAnsi="宋体" w:hint="eastAsia"/>
          <w:lang w:val="x-none"/>
        </w:rPr>
        <w:t>对</w:t>
      </w:r>
      <w:r>
        <w:rPr>
          <w:rFonts w:ascii="宋体" w:hAnsi="宋体" w:hint="eastAsia"/>
          <w:lang w:val="x-none"/>
        </w:rPr>
        <w:t>指标</w:t>
      </w:r>
      <w:r w:rsidRPr="00DB19FB">
        <w:rPr>
          <w:rFonts w:ascii="宋体" w:hAnsi="宋体" w:hint="eastAsia"/>
          <w:lang w:val="x-none"/>
        </w:rPr>
        <w:t>数据进行关联</w:t>
      </w:r>
      <w:r>
        <w:rPr>
          <w:rFonts w:hint="eastAsia"/>
        </w:rPr>
        <w:t>，输出当月双送有线率指标月粒度数据。</w:t>
      </w:r>
    </w:p>
    <w:p w:rsidR="00513B86" w:rsidRPr="00DB19FB" w:rsidRDefault="00513B86" w:rsidP="00513B86">
      <w:pPr>
        <w:pStyle w:val="6"/>
        <w:rPr>
          <w:rFonts w:ascii="宋体" w:hAnsi="宋体"/>
          <w:b/>
          <w:bCs/>
          <w:i/>
          <w:iCs w:val="0"/>
          <w:lang w:val="x-none" w:eastAsia="x-none"/>
        </w:rPr>
      </w:pPr>
      <w:bookmarkStart w:id="1141" w:name="_Toc130155008"/>
      <w:r>
        <w:rPr>
          <w:rFonts w:hint="eastAsia"/>
        </w:rPr>
        <w:t>双送有线率指标</w:t>
      </w:r>
      <w:r w:rsidRPr="00DB19FB">
        <w:rPr>
          <w:rFonts w:hint="eastAsia"/>
        </w:rPr>
        <w:t>-</w:t>
      </w:r>
      <w:r>
        <w:rPr>
          <w:rFonts w:hint="eastAsia"/>
        </w:rPr>
        <w:t>月粒度</w:t>
      </w:r>
      <w:r w:rsidRPr="00DB19FB">
        <w:rPr>
          <w:rFonts w:ascii="宋体" w:hAnsi="宋体" w:hint="eastAsia"/>
          <w:lang w:val="x-none"/>
        </w:rPr>
        <w:t>数据</w:t>
      </w:r>
      <w:r>
        <w:rPr>
          <w:rFonts w:ascii="宋体" w:hAnsi="宋体" w:hint="eastAsia"/>
          <w:lang w:val="x-none"/>
        </w:rPr>
        <w:t>保存</w:t>
      </w:r>
      <w:bookmarkEnd w:id="1141"/>
    </w:p>
    <w:p w:rsidR="00513B86" w:rsidRPr="00DB19FB" w:rsidRDefault="00513B86" w:rsidP="00513B86">
      <w:pPr>
        <w:ind w:left="420" w:firstLine="480"/>
        <w:rPr>
          <w:rFonts w:ascii="宋体" w:hAnsi="宋体"/>
          <w:lang w:val="x-none"/>
        </w:rPr>
      </w:pPr>
      <w:r>
        <w:rPr>
          <w:rFonts w:hint="eastAsia"/>
        </w:rPr>
        <w:t>双送有线率指标</w:t>
      </w:r>
      <w:r w:rsidRPr="00DB19FB">
        <w:rPr>
          <w:rFonts w:hint="eastAsia"/>
        </w:rPr>
        <w:t>-</w:t>
      </w:r>
      <w:r>
        <w:rPr>
          <w:rFonts w:hint="eastAsia"/>
        </w:rPr>
        <w:t>月粒度</w:t>
      </w:r>
      <w:r w:rsidRPr="00DB19FB">
        <w:rPr>
          <w:rFonts w:ascii="宋体" w:hAnsi="宋体" w:hint="eastAsia"/>
          <w:lang w:val="x-none"/>
        </w:rPr>
        <w:t>数据关联完成</w:t>
      </w:r>
      <w:r>
        <w:rPr>
          <w:rFonts w:ascii="宋体" w:hAnsi="宋体" w:hint="eastAsia"/>
          <w:lang w:val="x-none"/>
        </w:rPr>
        <w:t>，</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513B86" w:rsidRPr="00DB19FB" w:rsidRDefault="00513B86" w:rsidP="00513B86">
      <w:pPr>
        <w:pStyle w:val="6"/>
        <w:rPr>
          <w:rFonts w:ascii="宋体" w:hAnsi="宋体"/>
          <w:b/>
          <w:bCs/>
          <w:i/>
          <w:iCs w:val="0"/>
          <w:lang w:val="x-none" w:eastAsia="x-none"/>
        </w:rPr>
      </w:pPr>
      <w:bookmarkStart w:id="1142" w:name="_Toc130155009"/>
      <w:r w:rsidRPr="00DB19FB">
        <w:rPr>
          <w:rFonts w:hint="eastAsia"/>
        </w:rPr>
        <w:t>全省</w:t>
      </w:r>
      <w:r>
        <w:rPr>
          <w:rFonts w:hint="eastAsia"/>
        </w:rPr>
        <w:t>双送有线率指标</w:t>
      </w:r>
      <w:r w:rsidRPr="00DB19FB">
        <w:rPr>
          <w:rFonts w:hint="eastAsia"/>
        </w:rPr>
        <w:t>-</w:t>
      </w:r>
      <w:r>
        <w:rPr>
          <w:rFonts w:hint="eastAsia"/>
        </w:rPr>
        <w:t>月粒度数据查询</w:t>
      </w:r>
      <w:bookmarkEnd w:id="1142"/>
    </w:p>
    <w:p w:rsidR="00513B86" w:rsidRPr="00DB19FB" w:rsidRDefault="00513B86" w:rsidP="00513B86">
      <w:pPr>
        <w:ind w:left="420" w:firstLine="480"/>
      </w:pPr>
      <w:r>
        <w:rPr>
          <w:rFonts w:ascii="宋体" w:hAnsi="宋体" w:hint="eastAsia"/>
          <w:lang w:val="x-none"/>
        </w:rPr>
        <w:lastRenderedPageBreak/>
        <w:t>输入</w:t>
      </w:r>
      <w:r w:rsidRPr="00DB19FB">
        <w:rPr>
          <w:rFonts w:ascii="宋体" w:hAnsi="宋体" w:hint="eastAsia"/>
          <w:lang w:val="x-none"/>
        </w:rPr>
        <w:t>G</w:t>
      </w:r>
      <w:r w:rsidRPr="00DB19FB">
        <w:rPr>
          <w:rFonts w:ascii="宋体" w:hAnsi="宋体"/>
          <w:lang w:val="x-none"/>
        </w:rPr>
        <w:t>IS</w:t>
      </w:r>
      <w:r w:rsidRPr="00DB19FB">
        <w:rPr>
          <w:rFonts w:ascii="宋体" w:hAnsi="宋体" w:hint="eastAsia"/>
          <w:lang w:val="x-none"/>
        </w:rPr>
        <w:t>地图信息、</w:t>
      </w:r>
      <w:r>
        <w:rPr>
          <w:rFonts w:ascii="宋体" w:hAnsi="宋体" w:hint="eastAsia"/>
          <w:lang w:val="x-none"/>
        </w:rPr>
        <w:t>区域、</w:t>
      </w:r>
      <w:r w:rsidRPr="00DB19FB">
        <w:rPr>
          <w:rFonts w:ascii="宋体" w:hAnsi="宋体" w:hint="eastAsia"/>
          <w:lang w:val="x-none"/>
        </w:rPr>
        <w:t>时间</w:t>
      </w:r>
      <w:r>
        <w:rPr>
          <w:rFonts w:ascii="宋体" w:hAnsi="宋体" w:hint="eastAsia"/>
          <w:lang w:val="x-none"/>
        </w:rPr>
        <w:t>等查询信息，查询完成展示</w:t>
      </w:r>
      <w:r w:rsidRPr="00DB19FB">
        <w:rPr>
          <w:rFonts w:hint="eastAsia"/>
        </w:rPr>
        <w:t>全省</w:t>
      </w:r>
      <w:r>
        <w:rPr>
          <w:rFonts w:hint="eastAsia"/>
        </w:rPr>
        <w:t>双送有线率指标</w:t>
      </w:r>
      <w:r w:rsidRPr="00DB19FB">
        <w:rPr>
          <w:rFonts w:hint="eastAsia"/>
        </w:rPr>
        <w:t>-</w:t>
      </w:r>
      <w:r>
        <w:rPr>
          <w:rFonts w:hint="eastAsia"/>
        </w:rPr>
        <w:t>月粒度数据</w:t>
      </w:r>
      <w:r>
        <w:rPr>
          <w:rFonts w:ascii="宋体" w:hAnsi="宋体" w:hint="eastAsia"/>
          <w:lang w:val="x-none"/>
        </w:rPr>
        <w:t>结果</w:t>
      </w:r>
      <w:r w:rsidRPr="00DB19FB">
        <w:rPr>
          <w:rFonts w:hint="eastAsia"/>
        </w:rPr>
        <w:t>。</w:t>
      </w:r>
    </w:p>
    <w:p w:rsidR="00513B86" w:rsidRPr="00DB19FB" w:rsidRDefault="00513B86" w:rsidP="00513B86">
      <w:pPr>
        <w:pStyle w:val="6"/>
        <w:rPr>
          <w:rFonts w:ascii="宋体" w:hAnsi="宋体"/>
          <w:b/>
          <w:bCs/>
          <w:i/>
          <w:iCs w:val="0"/>
          <w:lang w:val="x-none" w:eastAsia="x-none"/>
        </w:rPr>
      </w:pPr>
      <w:bookmarkStart w:id="1143" w:name="_Toc130155010"/>
      <w:r w:rsidRPr="00DB19FB">
        <w:rPr>
          <w:rFonts w:hint="eastAsia"/>
        </w:rPr>
        <w:t>区县</w:t>
      </w:r>
      <w:r>
        <w:rPr>
          <w:rFonts w:hint="eastAsia"/>
        </w:rPr>
        <w:t>双送有线率指标</w:t>
      </w:r>
      <w:r w:rsidRPr="00DB19FB">
        <w:rPr>
          <w:rFonts w:hint="eastAsia"/>
        </w:rPr>
        <w:t>-</w:t>
      </w:r>
      <w:r>
        <w:rPr>
          <w:rFonts w:hint="eastAsia"/>
        </w:rPr>
        <w:t>月粒度数据查询</w:t>
      </w:r>
      <w:bookmarkEnd w:id="1143"/>
    </w:p>
    <w:p w:rsidR="00513B86" w:rsidRPr="00881182" w:rsidRDefault="00513B86" w:rsidP="00513B86">
      <w:pPr>
        <w:ind w:left="420" w:firstLine="480"/>
      </w:pPr>
      <w:r>
        <w:rPr>
          <w:rFonts w:ascii="宋体" w:hAnsi="宋体" w:hint="eastAsia"/>
          <w:lang w:val="x-none"/>
        </w:rPr>
        <w:t>输入</w:t>
      </w:r>
      <w:r w:rsidRPr="00DB19FB">
        <w:rPr>
          <w:rFonts w:ascii="宋体" w:hAnsi="宋体" w:hint="eastAsia"/>
          <w:lang w:val="x-none"/>
        </w:rPr>
        <w:t>G</w:t>
      </w:r>
      <w:r w:rsidRPr="00DB19FB">
        <w:rPr>
          <w:rFonts w:ascii="宋体" w:hAnsi="宋体"/>
          <w:lang w:val="x-none"/>
        </w:rPr>
        <w:t>IS</w:t>
      </w:r>
      <w:r w:rsidRPr="00DB19FB">
        <w:rPr>
          <w:rFonts w:ascii="宋体" w:hAnsi="宋体" w:hint="eastAsia"/>
          <w:lang w:val="x-none"/>
        </w:rPr>
        <w:t>地图信息、</w:t>
      </w:r>
      <w:r>
        <w:rPr>
          <w:rFonts w:ascii="宋体" w:hAnsi="宋体" w:hint="eastAsia"/>
          <w:lang w:val="x-none"/>
        </w:rPr>
        <w:t>区域、</w:t>
      </w:r>
      <w:r w:rsidRPr="00DB19FB">
        <w:rPr>
          <w:rFonts w:ascii="宋体" w:hAnsi="宋体" w:hint="eastAsia"/>
          <w:lang w:val="x-none"/>
        </w:rPr>
        <w:t>时间</w:t>
      </w:r>
      <w:r>
        <w:rPr>
          <w:rFonts w:ascii="宋体" w:hAnsi="宋体" w:hint="eastAsia"/>
          <w:lang w:val="x-none"/>
        </w:rPr>
        <w:t>等查询信息，查询完成展示</w:t>
      </w:r>
      <w:r w:rsidRPr="00DB19FB">
        <w:rPr>
          <w:rFonts w:hint="eastAsia"/>
        </w:rPr>
        <w:t>全省</w:t>
      </w:r>
      <w:r>
        <w:rPr>
          <w:rFonts w:hint="eastAsia"/>
        </w:rPr>
        <w:t>双送有线率指标</w:t>
      </w:r>
      <w:r w:rsidRPr="00DB19FB">
        <w:rPr>
          <w:rFonts w:hint="eastAsia"/>
        </w:rPr>
        <w:t>-</w:t>
      </w:r>
      <w:r>
        <w:rPr>
          <w:rFonts w:hint="eastAsia"/>
        </w:rPr>
        <w:t>月粒度数据</w:t>
      </w:r>
      <w:r>
        <w:rPr>
          <w:rFonts w:ascii="宋体" w:hAnsi="宋体" w:hint="eastAsia"/>
          <w:lang w:val="x-none"/>
        </w:rPr>
        <w:t>结果</w:t>
      </w:r>
      <w:r w:rsidRPr="00DB19FB">
        <w:rPr>
          <w:rFonts w:hint="eastAsia"/>
        </w:rPr>
        <w:t>。</w:t>
      </w:r>
    </w:p>
    <w:p w:rsidR="00513B86" w:rsidRDefault="00513B86" w:rsidP="00513B86">
      <w:pPr>
        <w:pStyle w:val="5"/>
      </w:pPr>
      <w:bookmarkStart w:id="1144" w:name="_Toc130155011"/>
      <w:r w:rsidRPr="002F18F5">
        <w:rPr>
          <w:rFonts w:hint="eastAsia"/>
        </w:rPr>
        <w:t>重要</w:t>
      </w:r>
      <w:r w:rsidRPr="002F18F5">
        <w:t>指标</w:t>
      </w:r>
      <w:r w:rsidRPr="00DB19FB">
        <w:rPr>
          <w:rFonts w:hint="eastAsia"/>
        </w:rPr>
        <w:t>网络引入覆盖率-月粒度</w:t>
      </w:r>
      <w:r>
        <w:rPr>
          <w:rFonts w:hint="eastAsia"/>
        </w:rPr>
        <w:t>管理</w:t>
      </w:r>
      <w:bookmarkEnd w:id="1144"/>
    </w:p>
    <w:p w:rsidR="00513B86" w:rsidRPr="00DB19FB" w:rsidRDefault="00513B86" w:rsidP="00513B86">
      <w:pPr>
        <w:pStyle w:val="6"/>
        <w:rPr>
          <w:rFonts w:ascii="宋体" w:hAnsi="宋体"/>
          <w:b/>
          <w:bCs/>
          <w:i/>
          <w:iCs w:val="0"/>
          <w:lang w:val="x-none" w:eastAsia="x-none"/>
        </w:rPr>
      </w:pPr>
      <w:bookmarkStart w:id="1145" w:name="_Toc130155012"/>
      <w:r w:rsidRPr="00DB19FB">
        <w:rPr>
          <w:rFonts w:hint="eastAsia"/>
        </w:rPr>
        <w:t>网络引入</w:t>
      </w:r>
      <w:r w:rsidRPr="00DB19FB">
        <w:rPr>
          <w:rFonts w:ascii="宋体" w:hAnsi="宋体" w:hint="eastAsia"/>
          <w:lang w:val="x-none"/>
        </w:rPr>
        <w:t>覆盖率</w:t>
      </w:r>
      <w:r w:rsidRPr="00DB19FB">
        <w:rPr>
          <w:rFonts w:hint="eastAsia"/>
        </w:rPr>
        <w:t>指标</w:t>
      </w:r>
      <w:r w:rsidRPr="00DB19FB">
        <w:rPr>
          <w:rFonts w:hint="eastAsia"/>
        </w:rPr>
        <w:t>-</w:t>
      </w:r>
      <w:r w:rsidRPr="00DB19FB">
        <w:rPr>
          <w:rFonts w:hint="eastAsia"/>
        </w:rPr>
        <w:t>月粒度</w:t>
      </w:r>
      <w:r>
        <w:rPr>
          <w:rFonts w:hint="eastAsia"/>
        </w:rPr>
        <w:t>计算规则管理</w:t>
      </w:r>
      <w:bookmarkEnd w:id="1145"/>
    </w:p>
    <w:p w:rsidR="00513B86" w:rsidRPr="00DE6684" w:rsidRDefault="00513B86" w:rsidP="00513B86">
      <w:pPr>
        <w:ind w:left="420" w:firstLine="480"/>
        <w:rPr>
          <w:rFonts w:ascii="宋体" w:hAnsi="宋体"/>
          <w:lang w:val="x-none"/>
        </w:rPr>
      </w:pPr>
      <w:r>
        <w:rPr>
          <w:rFonts w:ascii="宋体" w:hAnsi="宋体" w:hint="eastAsia"/>
          <w:lang w:val="x-none"/>
        </w:rPr>
        <w:t>根据</w:t>
      </w:r>
      <w:r w:rsidRPr="00DB19FB">
        <w:rPr>
          <w:rFonts w:hint="eastAsia"/>
        </w:rPr>
        <w:t>网络引入</w:t>
      </w:r>
      <w:r w:rsidRPr="00DB19FB">
        <w:rPr>
          <w:rFonts w:ascii="宋体" w:hAnsi="宋体" w:hint="eastAsia"/>
          <w:lang w:val="x-none"/>
        </w:rPr>
        <w:t>覆盖率</w:t>
      </w:r>
      <w:r w:rsidRPr="00DB19FB">
        <w:rPr>
          <w:rFonts w:hint="eastAsia"/>
        </w:rPr>
        <w:t>指标</w:t>
      </w:r>
      <w:r>
        <w:rPr>
          <w:rFonts w:hint="eastAsia"/>
        </w:rPr>
        <w:t>说明文档，分析统计口径，将文字描述统计口径转化为口径数学口径数据，在系统中录入统计规则，并提供计算规则的增加、删除、修改功能。</w:t>
      </w:r>
      <w:r>
        <w:rPr>
          <w:rFonts w:hint="eastAsia"/>
        </w:rPr>
        <w:t xml:space="preserve"> </w:t>
      </w:r>
    </w:p>
    <w:p w:rsidR="00513B86" w:rsidRPr="00DB19FB" w:rsidRDefault="00513B86" w:rsidP="00513B86">
      <w:pPr>
        <w:pStyle w:val="6"/>
        <w:rPr>
          <w:rFonts w:ascii="宋体" w:hAnsi="宋体"/>
          <w:b/>
          <w:bCs/>
          <w:i/>
          <w:iCs w:val="0"/>
          <w:lang w:val="x-none" w:eastAsia="x-none"/>
        </w:rPr>
      </w:pPr>
      <w:bookmarkStart w:id="1146" w:name="_Toc130155013"/>
      <w:r w:rsidRPr="00DB19FB">
        <w:rPr>
          <w:rFonts w:hint="eastAsia"/>
        </w:rPr>
        <w:t>网络引入</w:t>
      </w:r>
      <w:r w:rsidRPr="00DB19FB">
        <w:rPr>
          <w:rFonts w:ascii="宋体" w:hAnsi="宋体" w:hint="eastAsia"/>
          <w:lang w:val="x-none"/>
        </w:rPr>
        <w:t>覆盖率</w:t>
      </w:r>
      <w:r w:rsidRPr="00DB19FB">
        <w:rPr>
          <w:rFonts w:hint="eastAsia"/>
        </w:rPr>
        <w:t>指标</w:t>
      </w:r>
      <w:r w:rsidRPr="00DB19FB">
        <w:rPr>
          <w:rFonts w:hint="eastAsia"/>
        </w:rPr>
        <w:t>-</w:t>
      </w:r>
      <w:r w:rsidRPr="00DB19FB">
        <w:rPr>
          <w:rFonts w:hint="eastAsia"/>
        </w:rPr>
        <w:t>月粒度</w:t>
      </w:r>
      <w:r>
        <w:rPr>
          <w:rFonts w:hint="eastAsia"/>
        </w:rPr>
        <w:t>分析</w:t>
      </w:r>
      <w:bookmarkEnd w:id="1146"/>
    </w:p>
    <w:p w:rsidR="00513B86" w:rsidRPr="00DB19FB" w:rsidRDefault="00513B86" w:rsidP="00513B86">
      <w:pPr>
        <w:ind w:left="420" w:firstLine="480"/>
        <w:rPr>
          <w:rFonts w:ascii="宋体" w:hAnsi="宋体"/>
          <w:lang w:val="x-none"/>
        </w:rPr>
      </w:pPr>
      <w:r>
        <w:rPr>
          <w:rFonts w:ascii="宋体" w:hAnsi="宋体" w:hint="eastAsia"/>
          <w:lang w:val="x-none"/>
        </w:rPr>
        <w:t>提</w:t>
      </w:r>
      <w:r w:rsidRPr="00DB19FB">
        <w:rPr>
          <w:rFonts w:ascii="宋体" w:hAnsi="宋体" w:hint="eastAsia"/>
          <w:lang w:val="x-none"/>
        </w:rPr>
        <w:t>取</w:t>
      </w:r>
      <w:r>
        <w:rPr>
          <w:rFonts w:ascii="宋体" w:hAnsi="宋体" w:hint="eastAsia"/>
          <w:lang w:val="x-none"/>
        </w:rPr>
        <w:t>对端系统提供的</w:t>
      </w:r>
      <w:r w:rsidRPr="00DB19FB">
        <w:rPr>
          <w:rFonts w:hint="eastAsia"/>
        </w:rPr>
        <w:t>当月网络引入覆盖率指标</w:t>
      </w:r>
      <w:r w:rsidRPr="00DB19FB">
        <w:rPr>
          <w:rFonts w:hint="eastAsia"/>
        </w:rPr>
        <w:t>-</w:t>
      </w:r>
      <w:r w:rsidRPr="00DB19FB">
        <w:rPr>
          <w:rFonts w:hint="eastAsia"/>
        </w:rPr>
        <w:t>月粒度</w:t>
      </w:r>
      <w:r w:rsidRPr="00DB19FB">
        <w:rPr>
          <w:rFonts w:ascii="宋体" w:hAnsi="宋体" w:hint="eastAsia"/>
          <w:lang w:val="x-none"/>
        </w:rPr>
        <w:t>数据</w:t>
      </w:r>
      <w:r>
        <w:rPr>
          <w:rFonts w:ascii="宋体" w:hAnsi="宋体" w:hint="eastAsia"/>
          <w:lang w:val="x-none"/>
        </w:rPr>
        <w:t>，对数据文件进行分析，比对数据文件名称、格式、类型、推送周期，分析完成且无异常，进入数据新增环节。分析失败，提示数据分析异常，联系数据提供厂家确认情况。</w:t>
      </w:r>
    </w:p>
    <w:p w:rsidR="00513B86" w:rsidRPr="00DB19FB" w:rsidRDefault="00513B86" w:rsidP="00513B86">
      <w:pPr>
        <w:pStyle w:val="6"/>
        <w:rPr>
          <w:rFonts w:ascii="宋体" w:hAnsi="宋体"/>
          <w:b/>
          <w:bCs/>
          <w:i/>
          <w:iCs w:val="0"/>
          <w:lang w:val="x-none" w:eastAsia="x-none"/>
        </w:rPr>
      </w:pPr>
      <w:bookmarkStart w:id="1147" w:name="_Toc130155014"/>
      <w:r w:rsidRPr="00DB19FB">
        <w:rPr>
          <w:rFonts w:hint="eastAsia"/>
        </w:rPr>
        <w:t>网络引入覆盖率指标</w:t>
      </w:r>
      <w:r w:rsidRPr="00DB19FB">
        <w:rPr>
          <w:rFonts w:hint="eastAsia"/>
        </w:rPr>
        <w:t>-</w:t>
      </w:r>
      <w:r w:rsidRPr="00DB19FB">
        <w:rPr>
          <w:rFonts w:hint="eastAsia"/>
        </w:rPr>
        <w:t>月粒度</w:t>
      </w:r>
      <w:r>
        <w:rPr>
          <w:rFonts w:ascii="宋体" w:hAnsi="宋体" w:hint="eastAsia"/>
          <w:lang w:val="x-none"/>
        </w:rPr>
        <w:t>数据新增</w:t>
      </w:r>
      <w:bookmarkEnd w:id="1147"/>
    </w:p>
    <w:p w:rsidR="00513B86" w:rsidRPr="00DB19FB" w:rsidRDefault="00513B86" w:rsidP="00513B86">
      <w:pPr>
        <w:ind w:left="420" w:firstLine="480"/>
        <w:rPr>
          <w:rFonts w:ascii="宋体" w:hAnsi="宋体"/>
          <w:lang w:val="x-none"/>
        </w:rPr>
      </w:pPr>
      <w:r w:rsidRPr="00852D2F">
        <w:rPr>
          <w:rFonts w:ascii="宋体" w:hAnsi="宋体" w:hint="eastAsia"/>
          <w:lang w:val="x-none"/>
        </w:rPr>
        <w:t>网络引入覆盖率指标-月粒度数据新增功能，网络引入覆盖率指标采集时，引入网络引入覆盖率指标-月粒度计算规则后。数据处理人员确认比对</w:t>
      </w:r>
      <w:r>
        <w:rPr>
          <w:rFonts w:ascii="宋体" w:hAnsi="宋体" w:hint="eastAsia"/>
          <w:lang w:val="x-none"/>
        </w:rPr>
        <w:t>原始</w:t>
      </w:r>
      <w:r w:rsidRPr="00852D2F">
        <w:rPr>
          <w:rFonts w:ascii="宋体" w:hAnsi="宋体" w:hint="eastAsia"/>
          <w:lang w:val="x-none"/>
        </w:rPr>
        <w:t>数据，将</w:t>
      </w:r>
      <w:r>
        <w:rPr>
          <w:rFonts w:ascii="宋体" w:hAnsi="宋体" w:hint="eastAsia"/>
          <w:lang w:val="x-none"/>
        </w:rPr>
        <w:t>原始</w:t>
      </w:r>
      <w:r w:rsidRPr="00852D2F">
        <w:rPr>
          <w:rFonts w:ascii="宋体" w:hAnsi="宋体" w:hint="eastAsia"/>
          <w:lang w:val="x-none"/>
        </w:rPr>
        <w:t>的数据</w:t>
      </w:r>
      <w:r>
        <w:rPr>
          <w:rFonts w:ascii="宋体" w:hAnsi="宋体" w:hint="eastAsia"/>
          <w:lang w:val="x-none"/>
        </w:rPr>
        <w:t>和指标数据对应的计算规则</w:t>
      </w:r>
      <w:r w:rsidRPr="00852D2F">
        <w:rPr>
          <w:rFonts w:ascii="宋体" w:hAnsi="宋体" w:hint="eastAsia"/>
          <w:lang w:val="x-none"/>
        </w:rPr>
        <w:t>新增进系统库。提供重要分析指标数据网络引入覆盖率指标-月粒度数据的新增,并完成数据文件入库。</w:t>
      </w:r>
    </w:p>
    <w:p w:rsidR="00513B86" w:rsidRPr="00DB19FB" w:rsidRDefault="00513B86" w:rsidP="00513B86">
      <w:pPr>
        <w:pStyle w:val="6"/>
        <w:rPr>
          <w:rFonts w:ascii="宋体" w:hAnsi="宋体"/>
          <w:b/>
          <w:bCs/>
          <w:i/>
          <w:iCs w:val="0"/>
          <w:lang w:val="x-none" w:eastAsia="x-none"/>
        </w:rPr>
      </w:pPr>
      <w:bookmarkStart w:id="1148" w:name="_Toc130155015"/>
      <w:r w:rsidRPr="00DB19FB">
        <w:rPr>
          <w:rFonts w:hint="eastAsia"/>
        </w:rPr>
        <w:t>网络引入覆盖率指标</w:t>
      </w:r>
      <w:r w:rsidRPr="00DB19FB">
        <w:rPr>
          <w:rFonts w:hint="eastAsia"/>
        </w:rPr>
        <w:t>-</w:t>
      </w:r>
      <w:r w:rsidRPr="00DB19FB">
        <w:rPr>
          <w:rFonts w:hint="eastAsia"/>
        </w:rPr>
        <w:t>月粒度</w:t>
      </w:r>
      <w:r w:rsidRPr="00DB19FB">
        <w:rPr>
          <w:rFonts w:ascii="宋体" w:hAnsi="宋体" w:hint="eastAsia"/>
          <w:lang w:val="x-none"/>
        </w:rPr>
        <w:t>数据</w:t>
      </w:r>
      <w:r>
        <w:rPr>
          <w:rFonts w:ascii="宋体" w:hAnsi="宋体" w:hint="eastAsia"/>
          <w:lang w:val="x-none"/>
        </w:rPr>
        <w:t>校验</w:t>
      </w:r>
      <w:bookmarkEnd w:id="1148"/>
    </w:p>
    <w:p w:rsidR="00513B86" w:rsidRPr="00DB19FB" w:rsidRDefault="00513B86" w:rsidP="00513B86">
      <w:pPr>
        <w:ind w:left="420" w:firstLine="480"/>
        <w:rPr>
          <w:rFonts w:ascii="宋体" w:hAnsi="宋体"/>
          <w:lang w:val="x-none"/>
        </w:rPr>
      </w:pPr>
      <w:r w:rsidRPr="005447AF">
        <w:rPr>
          <w:rFonts w:ascii="宋体" w:hAnsi="宋体" w:hint="eastAsia"/>
          <w:lang w:val="x-none"/>
        </w:rPr>
        <w:t>当数据处理人员者新增网络引入覆盖率指标-月粒度数据后，系统会对新</w:t>
      </w:r>
      <w:r w:rsidRPr="005447AF">
        <w:rPr>
          <w:rFonts w:ascii="宋体" w:hAnsi="宋体" w:hint="eastAsia"/>
          <w:lang w:val="x-none"/>
        </w:rPr>
        <w:lastRenderedPageBreak/>
        <w:t>增数据</w:t>
      </w:r>
      <w:r>
        <w:rPr>
          <w:rFonts w:ascii="宋体" w:hAnsi="宋体" w:hint="eastAsia"/>
          <w:lang w:val="x-none"/>
        </w:rPr>
        <w:t>的名称</w:t>
      </w:r>
      <w:r w:rsidRPr="005447AF">
        <w:rPr>
          <w:rFonts w:ascii="宋体" w:hAnsi="宋体" w:hint="eastAsia"/>
          <w:lang w:val="x-none"/>
        </w:rPr>
        <w:t>校验，判断将系统中是否已经存在了相同的数据，如果存在，则系统将提示数据已经存在，并且不允许处理人继续进行后续数据的处理。</w:t>
      </w:r>
    </w:p>
    <w:p w:rsidR="00513B86" w:rsidRPr="00DB19FB" w:rsidRDefault="00513B86" w:rsidP="00513B86">
      <w:pPr>
        <w:pStyle w:val="6"/>
        <w:rPr>
          <w:rFonts w:ascii="宋体" w:hAnsi="宋体"/>
          <w:b/>
          <w:bCs/>
          <w:i/>
          <w:iCs w:val="0"/>
          <w:lang w:val="x-none" w:eastAsia="x-none"/>
        </w:rPr>
      </w:pPr>
      <w:bookmarkStart w:id="1149" w:name="_Toc130155016"/>
      <w:r w:rsidRPr="00DB19FB">
        <w:rPr>
          <w:rFonts w:hint="eastAsia"/>
        </w:rPr>
        <w:t>当月网络引入覆盖率</w:t>
      </w:r>
      <w:r w:rsidRPr="00DB19FB">
        <w:rPr>
          <w:rFonts w:ascii="宋体" w:hAnsi="宋体" w:hint="eastAsia"/>
          <w:lang w:val="x-none"/>
        </w:rPr>
        <w:t>指标</w:t>
      </w:r>
      <w:r w:rsidRPr="00DB19FB">
        <w:rPr>
          <w:rFonts w:hint="eastAsia"/>
        </w:rPr>
        <w:t>-</w:t>
      </w:r>
      <w:r w:rsidRPr="00DB19FB">
        <w:rPr>
          <w:rFonts w:hint="eastAsia"/>
        </w:rPr>
        <w:t>月粒度</w:t>
      </w:r>
      <w:r w:rsidRPr="00DB19FB">
        <w:rPr>
          <w:rFonts w:ascii="宋体" w:hAnsi="宋体" w:hint="eastAsia"/>
          <w:lang w:val="x-none"/>
        </w:rPr>
        <w:t>数据</w:t>
      </w:r>
      <w:r>
        <w:rPr>
          <w:rFonts w:ascii="宋体" w:hAnsi="宋体" w:hint="eastAsia"/>
          <w:lang w:val="x-none"/>
        </w:rPr>
        <w:t>计算</w:t>
      </w:r>
      <w:bookmarkEnd w:id="1149"/>
    </w:p>
    <w:p w:rsidR="00513B86" w:rsidRPr="00DB19FB" w:rsidRDefault="00513B86" w:rsidP="00513B86">
      <w:pPr>
        <w:ind w:left="420" w:firstLine="480"/>
        <w:rPr>
          <w:rFonts w:ascii="宋体" w:hAnsi="宋体"/>
          <w:lang w:val="x-none"/>
        </w:rPr>
      </w:pPr>
      <w:r w:rsidRPr="003338E1">
        <w:rPr>
          <w:rFonts w:ascii="宋体" w:hAnsi="宋体" w:hint="eastAsia"/>
          <w:lang w:val="x-none"/>
        </w:rPr>
        <w:t>网络引入覆盖率指标-月粒度数据校验成功，根据关联的网络引入覆盖率指标-月粒度计算规则，匹配对应的地市、区县编码值并对指标数据，经过计算，输出当月网络引入覆盖率指标-月粒度数据。</w:t>
      </w:r>
    </w:p>
    <w:p w:rsidR="00513B86" w:rsidRPr="00DB19FB" w:rsidRDefault="00513B86" w:rsidP="00513B86">
      <w:pPr>
        <w:pStyle w:val="6"/>
        <w:rPr>
          <w:rFonts w:ascii="宋体" w:hAnsi="宋体"/>
          <w:b/>
          <w:bCs/>
          <w:i/>
          <w:iCs w:val="0"/>
          <w:lang w:val="x-none" w:eastAsia="x-none"/>
        </w:rPr>
      </w:pPr>
      <w:bookmarkStart w:id="1150" w:name="_Toc130155017"/>
      <w:r w:rsidRPr="00DB19FB">
        <w:rPr>
          <w:rFonts w:hint="eastAsia"/>
        </w:rPr>
        <w:t>网络引入覆盖率</w:t>
      </w:r>
      <w:r w:rsidRPr="00DB19FB">
        <w:rPr>
          <w:rFonts w:ascii="宋体" w:hAnsi="宋体" w:hint="eastAsia"/>
          <w:lang w:val="x-none"/>
        </w:rPr>
        <w:t>指标</w:t>
      </w:r>
      <w:r w:rsidRPr="00DB19FB">
        <w:rPr>
          <w:rFonts w:hint="eastAsia"/>
        </w:rPr>
        <w:t>-</w:t>
      </w:r>
      <w:r w:rsidRPr="00DB19FB">
        <w:rPr>
          <w:rFonts w:hint="eastAsia"/>
        </w:rPr>
        <w:t>月粒度</w:t>
      </w:r>
      <w:r w:rsidRPr="00DB19FB">
        <w:rPr>
          <w:rFonts w:ascii="宋体" w:hAnsi="宋体" w:hint="eastAsia"/>
          <w:lang w:val="x-none"/>
        </w:rPr>
        <w:t>数据保存</w:t>
      </w:r>
      <w:bookmarkEnd w:id="1150"/>
    </w:p>
    <w:p w:rsidR="00513B86" w:rsidRPr="003338E1" w:rsidRDefault="00513B86" w:rsidP="00513B86">
      <w:pPr>
        <w:ind w:left="420" w:firstLine="480"/>
        <w:rPr>
          <w:rFonts w:ascii="宋体" w:hAnsi="宋体"/>
          <w:lang w:val="x-none"/>
        </w:rPr>
      </w:pPr>
      <w:r w:rsidRPr="003338E1">
        <w:rPr>
          <w:rFonts w:ascii="宋体" w:hAnsi="宋体" w:hint="eastAsia"/>
          <w:lang w:val="x-none"/>
        </w:rPr>
        <w:t>网络引入覆盖率指标-月粒度数据</w:t>
      </w:r>
      <w:r>
        <w:rPr>
          <w:rFonts w:ascii="宋体" w:hAnsi="宋体" w:hint="eastAsia"/>
          <w:lang w:val="x-none"/>
        </w:rPr>
        <w:t>计算完成后</w:t>
      </w:r>
      <w:r w:rsidRPr="003338E1">
        <w:rPr>
          <w:rFonts w:ascii="宋体" w:hAnsi="宋体" w:hint="eastAsia"/>
          <w:lang w:val="x-none"/>
        </w:rPr>
        <w:t>，</w:t>
      </w:r>
      <w:r>
        <w:rPr>
          <w:rFonts w:ascii="宋体" w:hAnsi="宋体" w:hint="eastAsia"/>
          <w:lang w:val="x-none"/>
        </w:rPr>
        <w:t>数据处理人员将数据、处理时间、存储路径、数据类型进行储存，已提供给平台使用人员进行数据的查询</w:t>
      </w:r>
      <w:r w:rsidRPr="003338E1">
        <w:rPr>
          <w:rFonts w:ascii="宋体" w:hAnsi="宋体" w:hint="eastAsia"/>
          <w:lang w:val="x-none"/>
        </w:rPr>
        <w:t>。</w:t>
      </w:r>
    </w:p>
    <w:p w:rsidR="00513B86" w:rsidRPr="00DB19FB" w:rsidRDefault="00513B86" w:rsidP="00513B86">
      <w:pPr>
        <w:pStyle w:val="6"/>
        <w:rPr>
          <w:rFonts w:ascii="宋体" w:hAnsi="宋体"/>
          <w:b/>
          <w:bCs/>
          <w:i/>
          <w:iCs w:val="0"/>
          <w:lang w:val="x-none" w:eastAsia="x-none"/>
        </w:rPr>
      </w:pPr>
      <w:bookmarkStart w:id="1151" w:name="_Toc130155018"/>
      <w:r w:rsidRPr="00DB19FB">
        <w:rPr>
          <w:rFonts w:hint="eastAsia"/>
        </w:rPr>
        <w:t>全省网络引入覆盖率指标</w:t>
      </w:r>
      <w:r w:rsidRPr="00DB19FB">
        <w:rPr>
          <w:rFonts w:hint="eastAsia"/>
        </w:rPr>
        <w:t>-</w:t>
      </w:r>
      <w:r w:rsidRPr="00DB19FB">
        <w:rPr>
          <w:rFonts w:hint="eastAsia"/>
        </w:rPr>
        <w:t>月粒度</w:t>
      </w:r>
      <w:r>
        <w:rPr>
          <w:rFonts w:hint="eastAsia"/>
        </w:rPr>
        <w:t>数据查询</w:t>
      </w:r>
      <w:bookmarkEnd w:id="1151"/>
    </w:p>
    <w:p w:rsidR="00513B86" w:rsidRPr="00DB19FB" w:rsidRDefault="00513B86" w:rsidP="00513B86">
      <w:pPr>
        <w:ind w:left="420" w:firstLine="480"/>
      </w:pPr>
      <w:r>
        <w:rPr>
          <w:rFonts w:ascii="宋体" w:hAnsi="宋体" w:hint="eastAsia"/>
          <w:lang w:val="x-none"/>
        </w:rPr>
        <w:t>综调人员登录综调中心，进入重要指标分析能力管理模块，选择</w:t>
      </w:r>
      <w:r w:rsidRPr="00DB19FB">
        <w:rPr>
          <w:rFonts w:hint="eastAsia"/>
        </w:rPr>
        <w:t>全省网络引入覆盖率指标</w:t>
      </w:r>
      <w:r w:rsidRPr="00DB19FB">
        <w:rPr>
          <w:rFonts w:hint="eastAsia"/>
        </w:rPr>
        <w:t>-</w:t>
      </w:r>
      <w:r w:rsidRPr="00DB19FB">
        <w:rPr>
          <w:rFonts w:hint="eastAsia"/>
        </w:rPr>
        <w:t>月粒度</w:t>
      </w:r>
      <w:r>
        <w:rPr>
          <w:rFonts w:hint="eastAsia"/>
        </w:rPr>
        <w:t>数据，查询后展示该指标全省的月粒度数据。</w:t>
      </w:r>
    </w:p>
    <w:p w:rsidR="00513B86" w:rsidRPr="00DB19FB" w:rsidRDefault="00513B86" w:rsidP="00513B86">
      <w:pPr>
        <w:pStyle w:val="6"/>
        <w:rPr>
          <w:rFonts w:ascii="宋体" w:hAnsi="宋体"/>
          <w:b/>
          <w:bCs/>
          <w:i/>
          <w:iCs w:val="0"/>
          <w:lang w:val="x-none" w:eastAsia="x-none"/>
        </w:rPr>
      </w:pPr>
      <w:bookmarkStart w:id="1152" w:name="_Toc130155019"/>
      <w:r w:rsidRPr="00DB19FB">
        <w:rPr>
          <w:rFonts w:hint="eastAsia"/>
        </w:rPr>
        <w:t>区县网络</w:t>
      </w:r>
      <w:r w:rsidRPr="00DB19FB">
        <w:rPr>
          <w:rFonts w:ascii="宋体" w:hAnsi="宋体" w:hint="eastAsia"/>
          <w:lang w:val="x-none"/>
        </w:rPr>
        <w:t>引入</w:t>
      </w:r>
      <w:r w:rsidRPr="00DB19FB">
        <w:rPr>
          <w:rFonts w:hint="eastAsia"/>
        </w:rPr>
        <w:t>覆盖率指标</w:t>
      </w:r>
      <w:r w:rsidRPr="00DB19FB">
        <w:rPr>
          <w:rFonts w:hint="eastAsia"/>
        </w:rPr>
        <w:t>-</w:t>
      </w:r>
      <w:r w:rsidRPr="00DB19FB">
        <w:rPr>
          <w:rFonts w:hint="eastAsia"/>
        </w:rPr>
        <w:t>月粒度</w:t>
      </w:r>
      <w:r>
        <w:rPr>
          <w:rFonts w:hint="eastAsia"/>
        </w:rPr>
        <w:t>数据查询</w:t>
      </w:r>
      <w:bookmarkEnd w:id="1152"/>
    </w:p>
    <w:p w:rsidR="00513B86" w:rsidRPr="00DB19FB" w:rsidRDefault="00513B86" w:rsidP="00513B86">
      <w:pPr>
        <w:ind w:left="420" w:firstLine="480"/>
      </w:pPr>
      <w:r>
        <w:rPr>
          <w:rFonts w:ascii="宋体" w:hAnsi="宋体" w:hint="eastAsia"/>
          <w:lang w:val="x-none"/>
        </w:rPr>
        <w:t>综调人员登录综调中心，进入重要指标分析能力管理模块，选择</w:t>
      </w:r>
      <w:r>
        <w:rPr>
          <w:rFonts w:hint="eastAsia"/>
        </w:rPr>
        <w:t>区县</w:t>
      </w:r>
      <w:r w:rsidRPr="00DB19FB">
        <w:rPr>
          <w:rFonts w:hint="eastAsia"/>
        </w:rPr>
        <w:t>网络引入覆盖率指标</w:t>
      </w:r>
      <w:r w:rsidRPr="00DB19FB">
        <w:rPr>
          <w:rFonts w:hint="eastAsia"/>
        </w:rPr>
        <w:t>-</w:t>
      </w:r>
      <w:r w:rsidRPr="00DB19FB">
        <w:rPr>
          <w:rFonts w:hint="eastAsia"/>
        </w:rPr>
        <w:t>月粒度</w:t>
      </w:r>
      <w:r>
        <w:rPr>
          <w:rFonts w:hint="eastAsia"/>
        </w:rPr>
        <w:t>数据，查询后展示该指标区县级的月粒度数据。</w:t>
      </w:r>
    </w:p>
    <w:p w:rsidR="00513B86" w:rsidRDefault="00513B86" w:rsidP="00513B86">
      <w:pPr>
        <w:pStyle w:val="5"/>
      </w:pPr>
      <w:bookmarkStart w:id="1153" w:name="_Toc130155020"/>
      <w:r w:rsidRPr="002F18F5">
        <w:rPr>
          <w:rFonts w:hint="eastAsia"/>
        </w:rPr>
        <w:t>重要</w:t>
      </w:r>
      <w:r w:rsidRPr="002F18F5">
        <w:t>指标</w:t>
      </w:r>
      <w:r w:rsidRPr="00DB19FB">
        <w:rPr>
          <w:rFonts w:hint="eastAsia"/>
        </w:rPr>
        <w:t>内容满足率-天粒度</w:t>
      </w:r>
      <w:r>
        <w:rPr>
          <w:rFonts w:hint="eastAsia"/>
        </w:rPr>
        <w:t>管理</w:t>
      </w:r>
      <w:bookmarkEnd w:id="1153"/>
    </w:p>
    <w:p w:rsidR="00513B86" w:rsidRPr="00DB19FB" w:rsidRDefault="00513B86" w:rsidP="00513B86">
      <w:pPr>
        <w:pStyle w:val="6"/>
        <w:rPr>
          <w:rFonts w:ascii="宋体" w:hAnsi="宋体"/>
          <w:b/>
          <w:bCs/>
          <w:i/>
          <w:iCs w:val="0"/>
          <w:lang w:val="x-none" w:eastAsia="x-none"/>
        </w:rPr>
      </w:pPr>
      <w:bookmarkStart w:id="1154" w:name="_Toc130155021"/>
      <w:r w:rsidRPr="00DB19FB">
        <w:rPr>
          <w:rFonts w:hint="eastAsia"/>
        </w:rPr>
        <w:t>内容满足率指标</w:t>
      </w:r>
      <w:r w:rsidRPr="00DB19FB">
        <w:rPr>
          <w:rFonts w:hint="eastAsia"/>
        </w:rPr>
        <w:t>-</w:t>
      </w:r>
      <w:r w:rsidRPr="00DB19FB">
        <w:rPr>
          <w:rFonts w:hint="eastAsia"/>
        </w:rPr>
        <w:t>天粒度</w:t>
      </w:r>
      <w:r>
        <w:rPr>
          <w:rFonts w:hint="eastAsia"/>
        </w:rPr>
        <w:t>计算规则管理</w:t>
      </w:r>
      <w:bookmarkEnd w:id="1154"/>
    </w:p>
    <w:p w:rsidR="00513B86" w:rsidRPr="006C2750" w:rsidRDefault="00513B86" w:rsidP="00513B86">
      <w:pPr>
        <w:ind w:left="420" w:firstLine="480"/>
        <w:rPr>
          <w:rFonts w:ascii="宋体" w:hAnsi="宋体"/>
          <w:lang w:val="x-none"/>
        </w:rPr>
      </w:pPr>
      <w:r w:rsidRPr="001404F1">
        <w:rPr>
          <w:rFonts w:ascii="宋体" w:hAnsi="宋体" w:hint="eastAsia"/>
          <w:lang w:val="x-none"/>
        </w:rPr>
        <w:t>根据内容满足率</w:t>
      </w:r>
      <w:r>
        <w:rPr>
          <w:rFonts w:ascii="宋体" w:hAnsi="宋体" w:hint="eastAsia"/>
          <w:lang w:val="x-none"/>
        </w:rPr>
        <w:t>指标</w:t>
      </w:r>
      <w:r w:rsidRPr="001404F1">
        <w:rPr>
          <w:rFonts w:ascii="宋体" w:hAnsi="宋体" w:hint="eastAsia"/>
          <w:lang w:val="x-none"/>
        </w:rPr>
        <w:t>说明文档，分析统计口径，将文字描述统计口径转化为口径数学口径数据，在系统中录入统计规则，并提供计算规则的增加、删除、修改功能。</w:t>
      </w:r>
    </w:p>
    <w:p w:rsidR="00513B86" w:rsidRPr="00DB19FB" w:rsidRDefault="00513B86" w:rsidP="00513B86">
      <w:pPr>
        <w:pStyle w:val="6"/>
        <w:rPr>
          <w:rFonts w:ascii="宋体" w:hAnsi="宋体"/>
          <w:b/>
          <w:bCs/>
          <w:i/>
          <w:iCs w:val="0"/>
          <w:lang w:val="x-none" w:eastAsia="x-none"/>
        </w:rPr>
      </w:pPr>
      <w:bookmarkStart w:id="1155" w:name="_Toc130155022"/>
      <w:r w:rsidRPr="00DB19FB">
        <w:rPr>
          <w:rFonts w:hint="eastAsia"/>
        </w:rPr>
        <w:lastRenderedPageBreak/>
        <w:t>内容满足率指标</w:t>
      </w:r>
      <w:r w:rsidRPr="00DB19FB">
        <w:rPr>
          <w:rFonts w:hint="eastAsia"/>
        </w:rPr>
        <w:t>-</w:t>
      </w:r>
      <w:r w:rsidRPr="00DB19FB">
        <w:rPr>
          <w:rFonts w:hint="eastAsia"/>
        </w:rPr>
        <w:t>天粒度</w:t>
      </w:r>
      <w:r>
        <w:rPr>
          <w:rFonts w:hint="eastAsia"/>
        </w:rPr>
        <w:t>分析</w:t>
      </w:r>
      <w:bookmarkEnd w:id="1155"/>
    </w:p>
    <w:p w:rsidR="00513B86" w:rsidRPr="00DB19FB" w:rsidRDefault="00513B86" w:rsidP="00513B86">
      <w:pPr>
        <w:ind w:left="420" w:firstLine="480"/>
        <w:rPr>
          <w:rFonts w:ascii="宋体" w:hAnsi="宋体"/>
          <w:lang w:val="x-none"/>
        </w:rPr>
      </w:pPr>
      <w:r w:rsidRPr="001404F1">
        <w:rPr>
          <w:rFonts w:ascii="宋体" w:hAnsi="宋体" w:hint="eastAsia"/>
          <w:lang w:val="x-none"/>
        </w:rPr>
        <w:t>提取对端系统提供的内容满足率指标-天粒度数据，对数据文件进行分析，比对数据文件名称、格式、类型、推送周期，分析完成且无异常，进入数据新增环节。分析失败，提示数据分析异常，联系数据提供厂家确认情况。</w:t>
      </w:r>
    </w:p>
    <w:p w:rsidR="00513B86" w:rsidRPr="00DB19FB" w:rsidRDefault="00513B86" w:rsidP="00513B86">
      <w:pPr>
        <w:pStyle w:val="6"/>
        <w:rPr>
          <w:rFonts w:ascii="宋体" w:hAnsi="宋体"/>
          <w:b/>
          <w:bCs/>
          <w:i/>
          <w:iCs w:val="0"/>
          <w:lang w:val="x-none" w:eastAsia="x-none"/>
        </w:rPr>
      </w:pPr>
      <w:bookmarkStart w:id="1156" w:name="_Toc130155023"/>
      <w:r w:rsidRPr="00DB19FB">
        <w:rPr>
          <w:rFonts w:hint="eastAsia"/>
        </w:rPr>
        <w:t>内容满足率指标</w:t>
      </w:r>
      <w:r w:rsidRPr="00DB19FB">
        <w:rPr>
          <w:rFonts w:hint="eastAsia"/>
        </w:rPr>
        <w:t>-</w:t>
      </w:r>
      <w:r w:rsidRPr="00DB19FB">
        <w:rPr>
          <w:rFonts w:hint="eastAsia"/>
        </w:rPr>
        <w:t>天粒度</w:t>
      </w:r>
      <w:r>
        <w:rPr>
          <w:rFonts w:ascii="宋体" w:hAnsi="宋体" w:hint="eastAsia"/>
          <w:lang w:val="x-none"/>
        </w:rPr>
        <w:t>数据新增</w:t>
      </w:r>
      <w:bookmarkEnd w:id="1156"/>
    </w:p>
    <w:p w:rsidR="00513B86" w:rsidRPr="00DB19FB" w:rsidRDefault="00513B86" w:rsidP="00513B86">
      <w:pPr>
        <w:ind w:left="420" w:firstLine="480"/>
        <w:rPr>
          <w:rFonts w:ascii="宋体" w:hAnsi="宋体"/>
          <w:lang w:val="x-none"/>
        </w:rPr>
      </w:pPr>
      <w:r w:rsidRPr="001404F1">
        <w:rPr>
          <w:rFonts w:ascii="宋体" w:hAnsi="宋体" w:hint="eastAsia"/>
          <w:lang w:val="x-none"/>
        </w:rPr>
        <w:t>内容满足率指标-天粒度数据新增功能，内容满足率</w:t>
      </w:r>
      <w:r>
        <w:rPr>
          <w:rFonts w:ascii="宋体" w:hAnsi="宋体" w:hint="eastAsia"/>
          <w:lang w:val="x-none"/>
        </w:rPr>
        <w:t>指标</w:t>
      </w:r>
      <w:r w:rsidRPr="001404F1">
        <w:rPr>
          <w:rFonts w:ascii="宋体" w:hAnsi="宋体" w:hint="eastAsia"/>
          <w:lang w:val="x-none"/>
        </w:rPr>
        <w:t>采集时，引入内容满足率指标-天粒度计算规则后。数据处理人员确认比对原始数据，将原始的数据和指标数据对应的计算规则新增进系统库。提供重要分析指标数据内容满足率指标-天粒度数据的新增,并完成数据文件入库。</w:t>
      </w:r>
    </w:p>
    <w:p w:rsidR="00513B86" w:rsidRPr="00DB19FB" w:rsidRDefault="00513B86" w:rsidP="00513B86">
      <w:pPr>
        <w:pStyle w:val="6"/>
        <w:rPr>
          <w:rFonts w:ascii="宋体" w:hAnsi="宋体"/>
          <w:b/>
          <w:bCs/>
          <w:i/>
          <w:iCs w:val="0"/>
          <w:lang w:val="x-none" w:eastAsia="x-none"/>
        </w:rPr>
      </w:pPr>
      <w:bookmarkStart w:id="1157" w:name="_Toc130155024"/>
      <w:r w:rsidRPr="00DB19FB">
        <w:rPr>
          <w:rFonts w:hint="eastAsia"/>
        </w:rPr>
        <w:t>内容满足率指标</w:t>
      </w:r>
      <w:r w:rsidRPr="00DB19FB">
        <w:rPr>
          <w:rFonts w:hint="eastAsia"/>
        </w:rPr>
        <w:t>-</w:t>
      </w:r>
      <w:r w:rsidRPr="00DB19FB">
        <w:rPr>
          <w:rFonts w:hint="eastAsia"/>
        </w:rPr>
        <w:t>天粒度</w:t>
      </w:r>
      <w:r w:rsidRPr="00DB19FB">
        <w:rPr>
          <w:rFonts w:ascii="宋体" w:hAnsi="宋体" w:hint="eastAsia"/>
          <w:lang w:val="x-none"/>
        </w:rPr>
        <w:t>数据</w:t>
      </w:r>
      <w:r>
        <w:rPr>
          <w:rFonts w:ascii="宋体" w:hAnsi="宋体" w:hint="eastAsia"/>
          <w:lang w:val="x-none"/>
        </w:rPr>
        <w:t>校验</w:t>
      </w:r>
      <w:bookmarkEnd w:id="1157"/>
    </w:p>
    <w:p w:rsidR="00513B86" w:rsidRPr="00DB19FB" w:rsidRDefault="00513B86" w:rsidP="00513B86">
      <w:pPr>
        <w:ind w:left="420" w:firstLine="480"/>
        <w:rPr>
          <w:rFonts w:ascii="宋体" w:hAnsi="宋体"/>
          <w:lang w:val="x-none"/>
        </w:rPr>
      </w:pPr>
      <w:r w:rsidRPr="00E0465E">
        <w:rPr>
          <w:rFonts w:ascii="宋体" w:hAnsi="宋体" w:hint="eastAsia"/>
          <w:lang w:val="x-none"/>
        </w:rPr>
        <w:t>当数据处理人员者新增内容满足率指标-天粒度数据后，系统会对新增数据的名称校验，判断将系统中是否已经存在了相同的数据，如果存在，则系统将提示数据已经存在，并且不允许处理人继续进行后续数据的处理。</w:t>
      </w:r>
    </w:p>
    <w:p w:rsidR="00513B86" w:rsidRPr="00DB19FB" w:rsidRDefault="00513B86" w:rsidP="00513B86">
      <w:pPr>
        <w:pStyle w:val="6"/>
        <w:rPr>
          <w:rFonts w:ascii="宋体" w:hAnsi="宋体"/>
          <w:b/>
          <w:bCs/>
          <w:i/>
          <w:iCs w:val="0"/>
          <w:lang w:val="x-none" w:eastAsia="x-none"/>
        </w:rPr>
      </w:pPr>
      <w:bookmarkStart w:id="1158" w:name="_Toc130155025"/>
      <w:r w:rsidRPr="00DB19FB">
        <w:rPr>
          <w:rFonts w:hint="eastAsia"/>
        </w:rPr>
        <w:t>当月内容满足率</w:t>
      </w:r>
      <w:r w:rsidRPr="00DB19FB">
        <w:rPr>
          <w:rFonts w:ascii="宋体" w:hAnsi="宋体" w:hint="eastAsia"/>
          <w:lang w:val="x-none"/>
        </w:rPr>
        <w:t>指标</w:t>
      </w:r>
      <w:r w:rsidRPr="00DB19FB">
        <w:rPr>
          <w:rFonts w:hint="eastAsia"/>
        </w:rPr>
        <w:t>-</w:t>
      </w:r>
      <w:r w:rsidRPr="00DB19FB">
        <w:rPr>
          <w:rFonts w:hint="eastAsia"/>
        </w:rPr>
        <w:t>天粒度</w:t>
      </w:r>
      <w:r w:rsidRPr="00DB19FB">
        <w:rPr>
          <w:rFonts w:ascii="宋体" w:hAnsi="宋体" w:hint="eastAsia"/>
          <w:lang w:val="x-none"/>
        </w:rPr>
        <w:t>数据</w:t>
      </w:r>
      <w:r>
        <w:rPr>
          <w:rFonts w:ascii="宋体" w:hAnsi="宋体" w:hint="eastAsia"/>
          <w:lang w:val="x-none"/>
        </w:rPr>
        <w:t>计算</w:t>
      </w:r>
      <w:bookmarkEnd w:id="1158"/>
    </w:p>
    <w:p w:rsidR="00513B86" w:rsidRPr="00DB19FB" w:rsidRDefault="00513B86" w:rsidP="00513B86">
      <w:pPr>
        <w:ind w:left="420" w:firstLine="480"/>
        <w:rPr>
          <w:rFonts w:ascii="宋体" w:hAnsi="宋体"/>
          <w:lang w:val="x-none"/>
        </w:rPr>
      </w:pPr>
      <w:r w:rsidRPr="00F8368D">
        <w:rPr>
          <w:rFonts w:ascii="宋体" w:hAnsi="宋体" w:hint="eastAsia"/>
          <w:lang w:val="x-none"/>
        </w:rPr>
        <w:t>内容满足率指标-天粒度数据校验成功，根据关联的内容满足率指标-天粒度计算规则，匹配对应的地市、区县编码值并对指标数据，经过计算，输出内容满足率指标-天粒度数据。</w:t>
      </w:r>
    </w:p>
    <w:p w:rsidR="00513B86" w:rsidRPr="00DB19FB" w:rsidRDefault="00513B86" w:rsidP="00513B86">
      <w:pPr>
        <w:pStyle w:val="6"/>
        <w:rPr>
          <w:rFonts w:ascii="宋体" w:hAnsi="宋体"/>
          <w:b/>
          <w:bCs/>
          <w:i/>
          <w:iCs w:val="0"/>
          <w:lang w:val="x-none" w:eastAsia="x-none"/>
        </w:rPr>
      </w:pPr>
      <w:bookmarkStart w:id="1159" w:name="_Toc130155026"/>
      <w:r w:rsidRPr="00DB19FB">
        <w:rPr>
          <w:rFonts w:hint="eastAsia"/>
        </w:rPr>
        <w:t>内容满足率指标</w:t>
      </w:r>
      <w:r w:rsidRPr="00DB19FB">
        <w:rPr>
          <w:rFonts w:hint="eastAsia"/>
        </w:rPr>
        <w:t>-</w:t>
      </w:r>
      <w:r w:rsidRPr="00DB19FB">
        <w:rPr>
          <w:rFonts w:hint="eastAsia"/>
        </w:rPr>
        <w:t>天粒度</w:t>
      </w:r>
      <w:r w:rsidRPr="00DB19FB">
        <w:rPr>
          <w:rFonts w:ascii="宋体" w:hAnsi="宋体" w:hint="eastAsia"/>
          <w:lang w:val="x-none"/>
        </w:rPr>
        <w:t>数据保存</w:t>
      </w:r>
      <w:bookmarkEnd w:id="1159"/>
    </w:p>
    <w:p w:rsidR="00513B86" w:rsidRPr="00DB19FB" w:rsidRDefault="00513B86" w:rsidP="00513B86">
      <w:pPr>
        <w:ind w:left="420" w:firstLine="480"/>
        <w:rPr>
          <w:rFonts w:ascii="宋体" w:hAnsi="宋体"/>
          <w:lang w:val="x-none"/>
        </w:rPr>
      </w:pPr>
      <w:r w:rsidRPr="00BC0CA8">
        <w:rPr>
          <w:rFonts w:ascii="宋体" w:hAnsi="宋体" w:hint="eastAsia"/>
          <w:lang w:val="x-none"/>
        </w:rPr>
        <w:t>内容满足率指标-天粒度数据计算完成后，数据处理人员将数据、处理时间、存储路径、数据类型进行储存，已提供给平台使用人员进行数据的查询。</w:t>
      </w:r>
    </w:p>
    <w:p w:rsidR="00513B86" w:rsidRPr="00DB19FB" w:rsidRDefault="00513B86" w:rsidP="00513B86">
      <w:pPr>
        <w:pStyle w:val="6"/>
        <w:rPr>
          <w:rFonts w:ascii="宋体" w:hAnsi="宋体"/>
          <w:b/>
          <w:bCs/>
          <w:i/>
          <w:iCs w:val="0"/>
          <w:lang w:val="x-none" w:eastAsia="x-none"/>
        </w:rPr>
      </w:pPr>
      <w:bookmarkStart w:id="1160" w:name="_Toc130155027"/>
      <w:r w:rsidRPr="00DB19FB">
        <w:rPr>
          <w:rFonts w:hint="eastAsia"/>
        </w:rPr>
        <w:t>区县内容</w:t>
      </w:r>
      <w:r w:rsidRPr="00DB19FB">
        <w:rPr>
          <w:rFonts w:ascii="宋体" w:hAnsi="宋体" w:hint="eastAsia"/>
          <w:lang w:val="x-none"/>
        </w:rPr>
        <w:t>满足率</w:t>
      </w:r>
      <w:r w:rsidRPr="00DB19FB">
        <w:rPr>
          <w:rFonts w:hint="eastAsia"/>
        </w:rPr>
        <w:t>指标</w:t>
      </w:r>
      <w:r w:rsidRPr="00DB19FB">
        <w:rPr>
          <w:rFonts w:hint="eastAsia"/>
        </w:rPr>
        <w:t>-</w:t>
      </w:r>
      <w:r w:rsidRPr="00DB19FB">
        <w:rPr>
          <w:rFonts w:hint="eastAsia"/>
        </w:rPr>
        <w:t>天粒度</w:t>
      </w:r>
      <w:r>
        <w:rPr>
          <w:rFonts w:hint="eastAsia"/>
        </w:rPr>
        <w:t>查询</w:t>
      </w:r>
      <w:bookmarkEnd w:id="1160"/>
    </w:p>
    <w:p w:rsidR="00513B86" w:rsidRDefault="00513B86" w:rsidP="00513B86">
      <w:pPr>
        <w:ind w:left="420" w:firstLine="480"/>
      </w:pPr>
      <w:r w:rsidRPr="00EB3986">
        <w:rPr>
          <w:rFonts w:hint="eastAsia"/>
        </w:rPr>
        <w:t>综调人员登录综调中心，进入重要指标分析能力管理模块，选择全省内容</w:t>
      </w:r>
      <w:r w:rsidRPr="00EB3986">
        <w:rPr>
          <w:rFonts w:hint="eastAsia"/>
        </w:rPr>
        <w:lastRenderedPageBreak/>
        <w:t>满足率指标</w:t>
      </w:r>
      <w:r w:rsidRPr="00EB3986">
        <w:rPr>
          <w:rFonts w:hint="eastAsia"/>
        </w:rPr>
        <w:t>-</w:t>
      </w:r>
      <w:r w:rsidRPr="00EB3986">
        <w:rPr>
          <w:rFonts w:hint="eastAsia"/>
        </w:rPr>
        <w:t>天粒度数据，查询后展示该指标全省的天粒度数据。</w:t>
      </w:r>
    </w:p>
    <w:p w:rsidR="00513B86" w:rsidRPr="00DB19FB" w:rsidRDefault="00513B86" w:rsidP="00513B86">
      <w:pPr>
        <w:pStyle w:val="6"/>
        <w:rPr>
          <w:rFonts w:ascii="宋体" w:hAnsi="宋体"/>
          <w:b/>
          <w:bCs/>
          <w:i/>
          <w:iCs w:val="0"/>
          <w:lang w:val="x-none" w:eastAsia="x-none"/>
        </w:rPr>
      </w:pPr>
      <w:bookmarkStart w:id="1161" w:name="_Toc130155028"/>
      <w:r w:rsidRPr="00DB19FB">
        <w:rPr>
          <w:rFonts w:hint="eastAsia"/>
        </w:rPr>
        <w:t>全省内容满足率指标</w:t>
      </w:r>
      <w:r w:rsidRPr="00DB19FB">
        <w:rPr>
          <w:rFonts w:hint="eastAsia"/>
        </w:rPr>
        <w:t>-</w:t>
      </w:r>
      <w:r w:rsidRPr="00DB19FB">
        <w:rPr>
          <w:rFonts w:hint="eastAsia"/>
        </w:rPr>
        <w:t>天粒度</w:t>
      </w:r>
      <w:r>
        <w:rPr>
          <w:rFonts w:hint="eastAsia"/>
        </w:rPr>
        <w:t>查询</w:t>
      </w:r>
      <w:bookmarkEnd w:id="1161"/>
    </w:p>
    <w:p w:rsidR="00513B86" w:rsidRPr="00B132F9" w:rsidRDefault="00513B86" w:rsidP="00513B86">
      <w:pPr>
        <w:ind w:left="420" w:firstLine="480"/>
      </w:pPr>
      <w:r w:rsidRPr="00EB3986">
        <w:rPr>
          <w:rFonts w:hint="eastAsia"/>
        </w:rPr>
        <w:t>综调人员登录综调中心，进入重要指标分析能力管理模块，选择区县内容满足率指标</w:t>
      </w:r>
      <w:r w:rsidRPr="00EB3986">
        <w:rPr>
          <w:rFonts w:hint="eastAsia"/>
        </w:rPr>
        <w:t>-</w:t>
      </w:r>
      <w:r w:rsidRPr="00EB3986">
        <w:rPr>
          <w:rFonts w:hint="eastAsia"/>
        </w:rPr>
        <w:t>天粒度数据，查询后展示该指标区县级的天粒度数据。</w:t>
      </w:r>
    </w:p>
    <w:p w:rsidR="00513B86" w:rsidRDefault="00513B86" w:rsidP="00513B86">
      <w:pPr>
        <w:pStyle w:val="5"/>
      </w:pPr>
      <w:bookmarkStart w:id="1162" w:name="_Toc130155029"/>
      <w:r>
        <w:rPr>
          <w:rFonts w:hint="eastAsia"/>
        </w:rPr>
        <w:t>端到端</w:t>
      </w:r>
      <w:r w:rsidRPr="00DB19FB">
        <w:rPr>
          <w:rFonts w:hint="eastAsia"/>
        </w:rPr>
        <w:t>质差终端和速率不匹配终端占比</w:t>
      </w:r>
      <w:r>
        <w:rPr>
          <w:rFonts w:hint="eastAsia"/>
        </w:rPr>
        <w:t>管理</w:t>
      </w:r>
      <w:bookmarkEnd w:id="1162"/>
    </w:p>
    <w:p w:rsidR="00513B86" w:rsidRPr="00DB19FB" w:rsidRDefault="00513B86" w:rsidP="00513B86">
      <w:pPr>
        <w:pStyle w:val="6"/>
        <w:rPr>
          <w:rFonts w:ascii="宋体" w:hAnsi="宋体"/>
          <w:b/>
          <w:bCs/>
          <w:i/>
          <w:iCs w:val="0"/>
          <w:lang w:val="x-none"/>
        </w:rPr>
      </w:pPr>
      <w:bookmarkStart w:id="1163" w:name="_Toc130155030"/>
      <w:r w:rsidRPr="00DB19FB">
        <w:rPr>
          <w:rFonts w:ascii="宋体" w:hAnsi="宋体" w:hint="eastAsia"/>
          <w:lang w:val="x-none"/>
        </w:rPr>
        <w:t>质差终端和速率不匹配终端占比</w:t>
      </w:r>
      <w:r>
        <w:rPr>
          <w:rFonts w:hint="eastAsia"/>
        </w:rPr>
        <w:t>计算规则管理</w:t>
      </w:r>
      <w:bookmarkEnd w:id="1163"/>
    </w:p>
    <w:p w:rsidR="00513B86" w:rsidRPr="00B132F9" w:rsidRDefault="00513B86" w:rsidP="00513B86">
      <w:pPr>
        <w:ind w:firstLine="480"/>
        <w:rPr>
          <w:lang w:val="x-none"/>
        </w:rPr>
      </w:pPr>
      <w:r w:rsidRPr="004618CE">
        <w:rPr>
          <w:rFonts w:hint="eastAsia"/>
          <w:lang w:val="x-none"/>
        </w:rPr>
        <w:t>根据端到端质差终端和速率不匹配终端占比指标说明文档，分析统计口径，将文字描述统计口径转化为数学口径数据，在系统中录入统计规则，并提供计算规则的增加、删除、修改功能。</w:t>
      </w:r>
    </w:p>
    <w:p w:rsidR="00513B86" w:rsidRPr="00DB19FB" w:rsidRDefault="00513B86" w:rsidP="00513B86">
      <w:pPr>
        <w:pStyle w:val="6"/>
        <w:rPr>
          <w:rFonts w:ascii="宋体" w:hAnsi="宋体"/>
          <w:b/>
          <w:bCs/>
          <w:i/>
          <w:iCs w:val="0"/>
          <w:lang w:val="x-none"/>
        </w:rPr>
      </w:pPr>
      <w:bookmarkStart w:id="1164" w:name="_Toc130155031"/>
      <w:r w:rsidRPr="00DB19FB">
        <w:rPr>
          <w:rFonts w:ascii="宋体" w:hAnsi="宋体" w:hint="eastAsia"/>
          <w:lang w:val="x-none"/>
        </w:rPr>
        <w:t>质差终端和速率不匹配终端占比</w:t>
      </w:r>
      <w:r>
        <w:rPr>
          <w:rFonts w:hint="eastAsia"/>
        </w:rPr>
        <w:t>分析</w:t>
      </w:r>
      <w:bookmarkEnd w:id="1164"/>
    </w:p>
    <w:p w:rsidR="00513B86" w:rsidRPr="00DB19FB" w:rsidRDefault="00513B86" w:rsidP="00513B86">
      <w:pPr>
        <w:ind w:left="420" w:firstLine="480"/>
        <w:rPr>
          <w:rFonts w:ascii="宋体" w:hAnsi="宋体"/>
          <w:lang w:val="x-none"/>
        </w:rPr>
      </w:pPr>
      <w:r w:rsidRPr="004618CE">
        <w:rPr>
          <w:rFonts w:ascii="宋体" w:hAnsi="宋体" w:hint="eastAsia"/>
          <w:lang w:val="x-none"/>
        </w:rPr>
        <w:t>提取对端系统提供的端到端质差终端和速率不匹配终端占比数据，对数据文件进行分析，比对数据文件名称、格式、类型、推送周期，分析完成且无异常，进入数据新增环节。分析失败，提示数据分析异常，联系数据提供厂家确认情况。</w:t>
      </w:r>
    </w:p>
    <w:p w:rsidR="00513B86" w:rsidRPr="00DB19FB" w:rsidRDefault="00513B86" w:rsidP="00513B86">
      <w:pPr>
        <w:pStyle w:val="6"/>
        <w:rPr>
          <w:rFonts w:ascii="宋体" w:hAnsi="宋体"/>
          <w:b/>
          <w:bCs/>
          <w:i/>
          <w:iCs w:val="0"/>
          <w:lang w:val="x-none" w:eastAsia="x-none"/>
        </w:rPr>
      </w:pPr>
      <w:bookmarkStart w:id="1165" w:name="_Toc130155032"/>
      <w:r w:rsidRPr="00DB19FB">
        <w:rPr>
          <w:rFonts w:hint="eastAsia"/>
        </w:rPr>
        <w:t>质差终端和速率不</w:t>
      </w:r>
      <w:r w:rsidRPr="00DB19FB">
        <w:rPr>
          <w:rFonts w:ascii="宋体" w:hAnsi="宋体" w:hint="eastAsia"/>
          <w:lang w:val="x-none"/>
        </w:rPr>
        <w:t>匹配终端</w:t>
      </w:r>
      <w:r w:rsidRPr="00DB19FB">
        <w:rPr>
          <w:rFonts w:hint="eastAsia"/>
        </w:rPr>
        <w:t>占比</w:t>
      </w:r>
      <w:r w:rsidRPr="00DB19FB">
        <w:rPr>
          <w:rFonts w:ascii="宋体" w:hAnsi="宋体" w:hint="eastAsia"/>
          <w:lang w:val="x-none"/>
        </w:rPr>
        <w:t>采集</w:t>
      </w:r>
      <w:r w:rsidRPr="00DB19FB">
        <w:rPr>
          <w:rFonts w:hint="eastAsia"/>
        </w:rPr>
        <w:t>度</w:t>
      </w:r>
      <w:r>
        <w:rPr>
          <w:rFonts w:ascii="宋体" w:hAnsi="宋体" w:hint="eastAsia"/>
          <w:lang w:val="x-none"/>
        </w:rPr>
        <w:t>数据新增</w:t>
      </w:r>
      <w:bookmarkEnd w:id="1165"/>
    </w:p>
    <w:p w:rsidR="00513B86" w:rsidRPr="00DB19FB" w:rsidRDefault="00513B86" w:rsidP="00513B86">
      <w:pPr>
        <w:ind w:left="420" w:firstLine="480"/>
        <w:rPr>
          <w:rFonts w:ascii="宋体" w:hAnsi="宋体"/>
          <w:lang w:val="x-none"/>
        </w:rPr>
      </w:pPr>
      <w:r w:rsidRPr="004618CE">
        <w:rPr>
          <w:rFonts w:ascii="宋体" w:hAnsi="宋体" w:hint="eastAsia"/>
          <w:lang w:val="x-none"/>
        </w:rPr>
        <w:t>端到端质差终端和速率不匹配终端占比数据新增功能，端到端质差终端和速率不匹配终端占比指标采集时，引入端到端质差终端和速率不匹配终端占比计算规则后。数据处理人员确认比对原始数据，将原始的数据和指标数据对应的计算规则新增进系统库。提供重要分析指标数据端到端质差终端和速率不匹配终端占比数据的新增,并完成数据文件入库。</w:t>
      </w:r>
    </w:p>
    <w:p w:rsidR="00513B86" w:rsidRPr="00DB19FB" w:rsidRDefault="00513B86" w:rsidP="00513B86">
      <w:pPr>
        <w:pStyle w:val="6"/>
        <w:rPr>
          <w:rFonts w:ascii="宋体" w:hAnsi="宋体"/>
          <w:b/>
          <w:bCs/>
          <w:i/>
          <w:iCs w:val="0"/>
          <w:lang w:val="x-none" w:eastAsia="x-none"/>
        </w:rPr>
      </w:pPr>
      <w:bookmarkStart w:id="1166" w:name="_Toc130155033"/>
      <w:r w:rsidRPr="00DB19FB">
        <w:rPr>
          <w:rFonts w:hint="eastAsia"/>
        </w:rPr>
        <w:t>质差终端和速率不</w:t>
      </w:r>
      <w:r w:rsidRPr="00DB19FB">
        <w:rPr>
          <w:rFonts w:ascii="宋体" w:hAnsi="宋体" w:hint="eastAsia"/>
          <w:lang w:val="x-none"/>
        </w:rPr>
        <w:t>匹配终端</w:t>
      </w:r>
      <w:r w:rsidRPr="00DB19FB">
        <w:rPr>
          <w:rFonts w:hint="eastAsia"/>
        </w:rPr>
        <w:t>占比</w:t>
      </w:r>
      <w:r w:rsidRPr="00DB19FB">
        <w:rPr>
          <w:rFonts w:ascii="宋体" w:hAnsi="宋体" w:hint="eastAsia"/>
          <w:lang w:val="x-none"/>
        </w:rPr>
        <w:t>数据</w:t>
      </w:r>
      <w:r>
        <w:rPr>
          <w:rFonts w:ascii="宋体" w:hAnsi="宋体" w:hint="eastAsia"/>
          <w:lang w:val="x-none"/>
        </w:rPr>
        <w:t>校验</w:t>
      </w:r>
      <w:bookmarkEnd w:id="1166"/>
    </w:p>
    <w:p w:rsidR="00513B86" w:rsidRPr="00DB19FB" w:rsidRDefault="00513B86" w:rsidP="00513B86">
      <w:pPr>
        <w:ind w:left="420" w:firstLine="480"/>
        <w:rPr>
          <w:rFonts w:ascii="宋体" w:hAnsi="宋体"/>
          <w:lang w:val="x-none"/>
        </w:rPr>
      </w:pPr>
      <w:r w:rsidRPr="004618CE">
        <w:rPr>
          <w:rFonts w:ascii="宋体" w:hAnsi="宋体" w:hint="eastAsia"/>
          <w:lang w:val="x-none"/>
        </w:rPr>
        <w:t>当数据处理人员者新增端到端质差终端和速率不匹配终端占比数据后，系</w:t>
      </w:r>
      <w:r w:rsidRPr="004618CE">
        <w:rPr>
          <w:rFonts w:ascii="宋体" w:hAnsi="宋体" w:hint="eastAsia"/>
          <w:lang w:val="x-none"/>
        </w:rPr>
        <w:lastRenderedPageBreak/>
        <w:t>统会对新增数据的名称校验，判断将系统中是否已经存在了相同的数据，如果存在，则系统将提示数据已经存在，并且不允许处理人继续进行后续数据的处理。</w:t>
      </w:r>
    </w:p>
    <w:p w:rsidR="00513B86" w:rsidRPr="00DB19FB" w:rsidRDefault="00513B86" w:rsidP="00513B86">
      <w:pPr>
        <w:pStyle w:val="6"/>
        <w:rPr>
          <w:rFonts w:ascii="宋体" w:hAnsi="宋体"/>
          <w:b/>
          <w:bCs/>
          <w:i/>
          <w:iCs w:val="0"/>
          <w:lang w:val="x-none" w:eastAsia="x-none"/>
        </w:rPr>
      </w:pPr>
      <w:bookmarkStart w:id="1167" w:name="_Toc130155034"/>
      <w:r w:rsidRPr="00DB19FB">
        <w:rPr>
          <w:rFonts w:hint="eastAsia"/>
        </w:rPr>
        <w:t>当月质差终端和速率不</w:t>
      </w:r>
      <w:r w:rsidRPr="00DB19FB">
        <w:rPr>
          <w:rFonts w:ascii="宋体" w:hAnsi="宋体" w:hint="eastAsia"/>
          <w:lang w:val="x-none"/>
        </w:rPr>
        <w:t>匹配终端</w:t>
      </w:r>
      <w:r w:rsidRPr="00DB19FB">
        <w:rPr>
          <w:rFonts w:hint="eastAsia"/>
        </w:rPr>
        <w:t>占比</w:t>
      </w:r>
      <w:r w:rsidRPr="00DB19FB">
        <w:rPr>
          <w:rFonts w:ascii="宋体" w:hAnsi="宋体" w:hint="eastAsia"/>
          <w:lang w:val="x-none"/>
        </w:rPr>
        <w:t>数据</w:t>
      </w:r>
      <w:r>
        <w:rPr>
          <w:rFonts w:ascii="宋体" w:hAnsi="宋体" w:hint="eastAsia"/>
          <w:lang w:val="x-none"/>
        </w:rPr>
        <w:t>计算</w:t>
      </w:r>
      <w:bookmarkEnd w:id="1167"/>
    </w:p>
    <w:p w:rsidR="00513B86" w:rsidRPr="00DB19FB" w:rsidRDefault="00513B86" w:rsidP="00513B86">
      <w:pPr>
        <w:ind w:left="420" w:firstLine="480"/>
        <w:rPr>
          <w:rFonts w:ascii="宋体" w:hAnsi="宋体"/>
          <w:lang w:val="x-none"/>
        </w:rPr>
      </w:pPr>
      <w:r w:rsidRPr="004618CE">
        <w:rPr>
          <w:rFonts w:ascii="宋体" w:hAnsi="宋体" w:hint="eastAsia"/>
          <w:lang w:val="x-none"/>
        </w:rPr>
        <w:t>端到端质差终端和速率不匹配终端占比数据校验成功，根据关联的端到端质差终端和速率不匹配终端占比计算规则，匹配对应的地市、区县编码值并对指标数据，经过计算，输出端到端质差终端和速率不匹配终端占比数据。</w:t>
      </w:r>
    </w:p>
    <w:p w:rsidR="00513B86" w:rsidRPr="00DB19FB" w:rsidRDefault="00513B86" w:rsidP="00513B86">
      <w:pPr>
        <w:pStyle w:val="6"/>
        <w:rPr>
          <w:rFonts w:ascii="宋体" w:hAnsi="宋体"/>
          <w:b/>
          <w:bCs/>
          <w:i/>
          <w:iCs w:val="0"/>
          <w:lang w:val="x-none" w:eastAsia="x-none"/>
        </w:rPr>
      </w:pPr>
      <w:bookmarkStart w:id="1168" w:name="_Toc130155035"/>
      <w:r w:rsidRPr="00DB19FB">
        <w:rPr>
          <w:rFonts w:hint="eastAsia"/>
        </w:rPr>
        <w:t>质差终端和速率不</w:t>
      </w:r>
      <w:r w:rsidRPr="00DB19FB">
        <w:rPr>
          <w:rFonts w:ascii="宋体" w:hAnsi="宋体" w:hint="eastAsia"/>
          <w:lang w:val="x-none"/>
        </w:rPr>
        <w:t>匹配终端</w:t>
      </w:r>
      <w:r w:rsidRPr="00DB19FB">
        <w:rPr>
          <w:rFonts w:hint="eastAsia"/>
        </w:rPr>
        <w:t>占比</w:t>
      </w:r>
      <w:r w:rsidRPr="00DB19FB">
        <w:rPr>
          <w:rFonts w:ascii="宋体" w:hAnsi="宋体" w:hint="eastAsia"/>
          <w:lang w:val="x-none"/>
        </w:rPr>
        <w:t>数据保存</w:t>
      </w:r>
      <w:bookmarkEnd w:id="1168"/>
    </w:p>
    <w:p w:rsidR="00513B86" w:rsidRPr="00DB19FB" w:rsidRDefault="00513B86" w:rsidP="00513B86">
      <w:pPr>
        <w:ind w:left="420" w:firstLine="480"/>
        <w:rPr>
          <w:rFonts w:ascii="宋体" w:hAnsi="宋体"/>
          <w:lang w:val="x-none"/>
        </w:rPr>
      </w:pPr>
      <w:r w:rsidRPr="004618CE">
        <w:rPr>
          <w:rFonts w:ascii="宋体" w:hAnsi="宋体" w:hint="eastAsia"/>
          <w:lang w:val="x-none"/>
        </w:rPr>
        <w:t>端到端质差终端和速率不匹配终端占比数据计算完成后，数据处理人员将数据、处理时间、存储路径、数据类型进行储存，已提供给平台使用人员进行数据的查询。</w:t>
      </w:r>
    </w:p>
    <w:p w:rsidR="00513B86" w:rsidRPr="00DB19FB" w:rsidRDefault="00513B86" w:rsidP="00513B86">
      <w:pPr>
        <w:pStyle w:val="6"/>
        <w:rPr>
          <w:rFonts w:ascii="宋体" w:hAnsi="宋体"/>
          <w:b/>
          <w:bCs/>
          <w:i/>
          <w:iCs w:val="0"/>
          <w:lang w:val="x-none" w:eastAsia="x-none"/>
        </w:rPr>
      </w:pPr>
      <w:bookmarkStart w:id="1169" w:name="_Toc130155036"/>
      <w:r w:rsidRPr="00DB19FB">
        <w:rPr>
          <w:rFonts w:hint="eastAsia"/>
        </w:rPr>
        <w:t>全省质差终端和</w:t>
      </w:r>
      <w:r w:rsidRPr="00DB19FB">
        <w:rPr>
          <w:rFonts w:ascii="宋体" w:hAnsi="宋体" w:hint="eastAsia"/>
          <w:lang w:val="x-none"/>
        </w:rPr>
        <w:t>速率</w:t>
      </w:r>
      <w:r w:rsidRPr="00DB19FB">
        <w:rPr>
          <w:rFonts w:hint="eastAsia"/>
        </w:rPr>
        <w:t>不匹配终端占比</w:t>
      </w:r>
      <w:r>
        <w:rPr>
          <w:rFonts w:hint="eastAsia"/>
        </w:rPr>
        <w:t>查询</w:t>
      </w:r>
      <w:bookmarkEnd w:id="1169"/>
    </w:p>
    <w:p w:rsidR="00513B86" w:rsidRPr="00DB19FB" w:rsidRDefault="00513B86" w:rsidP="00513B86">
      <w:pPr>
        <w:ind w:left="420" w:firstLine="480"/>
      </w:pPr>
      <w:r w:rsidRPr="004618CE">
        <w:rPr>
          <w:rFonts w:hint="eastAsia"/>
        </w:rPr>
        <w:t>综调人员登录综调中心，进入重要指标分析能力管理模块，选择全省端到端质差终端和速率不匹配终端占比数据，查询后展示该指标全省的数据。</w:t>
      </w:r>
    </w:p>
    <w:p w:rsidR="00513B86" w:rsidRPr="00DB19FB" w:rsidRDefault="00513B86" w:rsidP="00513B86">
      <w:pPr>
        <w:pStyle w:val="6"/>
        <w:rPr>
          <w:rFonts w:ascii="宋体" w:hAnsi="宋体"/>
          <w:b/>
          <w:bCs/>
          <w:i/>
          <w:iCs w:val="0"/>
          <w:lang w:val="x-none" w:eastAsia="x-none"/>
        </w:rPr>
      </w:pPr>
      <w:bookmarkStart w:id="1170" w:name="_Toc130155037"/>
      <w:r w:rsidRPr="00DB19FB">
        <w:rPr>
          <w:rFonts w:hint="eastAsia"/>
        </w:rPr>
        <w:t>区县质差终端和速率不匹配终端占比</w:t>
      </w:r>
      <w:r>
        <w:rPr>
          <w:rFonts w:hint="eastAsia"/>
        </w:rPr>
        <w:t>查询</w:t>
      </w:r>
      <w:bookmarkEnd w:id="1170"/>
    </w:p>
    <w:p w:rsidR="00513B86" w:rsidRPr="00DB19FB" w:rsidRDefault="00513B86" w:rsidP="00513B86">
      <w:pPr>
        <w:ind w:left="420" w:firstLine="480"/>
      </w:pPr>
      <w:r w:rsidRPr="004618CE">
        <w:rPr>
          <w:rFonts w:hint="eastAsia"/>
        </w:rPr>
        <w:t>综调人员登录综调中心，进入重要指标分析能力管理模块，选择区县端到端质差终端和速率不匹配终端占比数据，查询后展示该指标区县级的数据。</w:t>
      </w:r>
    </w:p>
    <w:p w:rsidR="00513B86" w:rsidRDefault="00513B86" w:rsidP="00513B86">
      <w:pPr>
        <w:pStyle w:val="5"/>
      </w:pPr>
      <w:bookmarkStart w:id="1171" w:name="_Toc130155038"/>
      <w:r>
        <w:rPr>
          <w:rFonts w:hint="eastAsia"/>
        </w:rPr>
        <w:t>端到端</w:t>
      </w:r>
      <w:r w:rsidRPr="00DB19FB">
        <w:rPr>
          <w:rFonts w:hint="eastAsia"/>
        </w:rPr>
        <w:t>家宽客户单用户中断时长</w:t>
      </w:r>
      <w:r>
        <w:rPr>
          <w:rFonts w:hint="eastAsia"/>
        </w:rPr>
        <w:t>管理</w:t>
      </w:r>
      <w:bookmarkEnd w:id="1171"/>
    </w:p>
    <w:p w:rsidR="00513B86" w:rsidRPr="00DB19FB" w:rsidRDefault="00513B86" w:rsidP="00513B86">
      <w:pPr>
        <w:pStyle w:val="6"/>
        <w:rPr>
          <w:rFonts w:ascii="宋体" w:hAnsi="宋体"/>
          <w:b/>
          <w:bCs/>
          <w:i/>
          <w:iCs w:val="0"/>
          <w:lang w:val="x-none" w:eastAsia="x-none"/>
        </w:rPr>
      </w:pPr>
      <w:bookmarkStart w:id="1172" w:name="_Toc130155039"/>
      <w:r w:rsidRPr="00DB19FB">
        <w:rPr>
          <w:rFonts w:hint="eastAsia"/>
        </w:rPr>
        <w:t>家宽客户单用户中断时长</w:t>
      </w:r>
      <w:r>
        <w:rPr>
          <w:rFonts w:hint="eastAsia"/>
        </w:rPr>
        <w:t>计算规则管理</w:t>
      </w:r>
      <w:bookmarkEnd w:id="1172"/>
    </w:p>
    <w:p w:rsidR="00513B86" w:rsidRPr="006C2750" w:rsidRDefault="00513B86" w:rsidP="00513B86">
      <w:pPr>
        <w:ind w:left="420" w:firstLine="480"/>
        <w:rPr>
          <w:rFonts w:ascii="宋体" w:hAnsi="宋体"/>
          <w:lang w:val="x-none"/>
        </w:rPr>
      </w:pPr>
      <w:r w:rsidRPr="00CD2BA1">
        <w:rPr>
          <w:rFonts w:ascii="宋体" w:hAnsi="宋体" w:hint="eastAsia"/>
          <w:lang w:val="x-none"/>
        </w:rPr>
        <w:t>根据端到端家宽客户单用户中断时长指标说明文档，分析统计口径，将文字描述统计口径转化为数学口径数据，在系统中录入统计规则，并提供计算规则的增加、删除、修改功能。</w:t>
      </w:r>
    </w:p>
    <w:p w:rsidR="00513B86" w:rsidRPr="00DB19FB" w:rsidRDefault="00513B86" w:rsidP="00513B86">
      <w:pPr>
        <w:pStyle w:val="6"/>
        <w:rPr>
          <w:rFonts w:ascii="宋体" w:hAnsi="宋体"/>
          <w:b/>
          <w:bCs/>
          <w:i/>
          <w:iCs w:val="0"/>
          <w:lang w:val="x-none" w:eastAsia="x-none"/>
        </w:rPr>
      </w:pPr>
      <w:bookmarkStart w:id="1173" w:name="_Toc130155040"/>
      <w:r w:rsidRPr="00DB19FB">
        <w:rPr>
          <w:rFonts w:hint="eastAsia"/>
        </w:rPr>
        <w:lastRenderedPageBreak/>
        <w:t>家宽客户单用户中断时长</w:t>
      </w:r>
      <w:r>
        <w:rPr>
          <w:rFonts w:hint="eastAsia"/>
        </w:rPr>
        <w:t>分析</w:t>
      </w:r>
      <w:bookmarkEnd w:id="1173"/>
    </w:p>
    <w:p w:rsidR="00513B86" w:rsidRPr="00DB19FB" w:rsidRDefault="00513B86" w:rsidP="00513B86">
      <w:pPr>
        <w:ind w:left="420" w:firstLine="480"/>
        <w:rPr>
          <w:rFonts w:ascii="宋体" w:hAnsi="宋体"/>
          <w:lang w:val="x-none"/>
        </w:rPr>
      </w:pPr>
      <w:r w:rsidRPr="00CD2BA1">
        <w:rPr>
          <w:rFonts w:ascii="宋体" w:hAnsi="宋体" w:hint="eastAsia"/>
          <w:lang w:val="x-none"/>
        </w:rPr>
        <w:t>提取对端系统提供的端到端家宽客户单用户中断时长数据，对数据文件进行分析，比对数据文件名称、格式、类型、推送周期，分析完成且无异常，进入数据新增环节。分析失败，提示数据分析异常，联系数据提供厂家确认情况</w:t>
      </w:r>
    </w:p>
    <w:p w:rsidR="00513B86" w:rsidRPr="00DB19FB" w:rsidRDefault="00513B86" w:rsidP="00513B86">
      <w:pPr>
        <w:pStyle w:val="6"/>
        <w:rPr>
          <w:rFonts w:ascii="宋体" w:hAnsi="宋体"/>
          <w:b/>
          <w:bCs/>
          <w:i/>
          <w:iCs w:val="0"/>
          <w:lang w:val="x-none" w:eastAsia="x-none"/>
        </w:rPr>
      </w:pPr>
      <w:bookmarkStart w:id="1174" w:name="_Toc130155041"/>
      <w:r w:rsidRPr="00DB19FB">
        <w:rPr>
          <w:rFonts w:hint="eastAsia"/>
        </w:rPr>
        <w:t>家宽客户单用户中断时长度</w:t>
      </w:r>
      <w:r>
        <w:rPr>
          <w:rFonts w:ascii="宋体" w:hAnsi="宋体" w:hint="eastAsia"/>
          <w:lang w:val="x-none"/>
        </w:rPr>
        <w:t>数据新增</w:t>
      </w:r>
      <w:bookmarkEnd w:id="1174"/>
    </w:p>
    <w:p w:rsidR="00513B86" w:rsidRPr="00DB19FB" w:rsidRDefault="00513B86" w:rsidP="00513B86">
      <w:pPr>
        <w:ind w:left="420" w:firstLine="480"/>
        <w:rPr>
          <w:rFonts w:ascii="宋体" w:hAnsi="宋体"/>
          <w:lang w:val="x-none" w:eastAsia="x-none"/>
        </w:rPr>
      </w:pPr>
      <w:r w:rsidRPr="00CD2BA1">
        <w:rPr>
          <w:rFonts w:ascii="宋体" w:hAnsi="宋体" w:hint="eastAsia"/>
          <w:lang w:val="x-none" w:eastAsia="x-none"/>
        </w:rPr>
        <w:t>端到端家宽客户单用户中断时长数据新增功能，端到端家宽客户单用户中断时长指标采集时，引入端到端家宽客户单用户中断时长计算规则后。数据处理人员确认比对原始数据，将原始的数据和指标数据对应的计算规则新增进系统库。提供重要分析指标数据端到端家宽客户单用户中断时长数据的新增,并完成数据文件入库。</w:t>
      </w:r>
    </w:p>
    <w:p w:rsidR="00513B86" w:rsidRPr="00DB19FB" w:rsidRDefault="00513B86" w:rsidP="00513B86">
      <w:pPr>
        <w:pStyle w:val="6"/>
        <w:rPr>
          <w:rFonts w:ascii="宋体" w:hAnsi="宋体"/>
          <w:b/>
          <w:bCs/>
          <w:i/>
          <w:iCs w:val="0"/>
          <w:lang w:val="x-none" w:eastAsia="x-none"/>
        </w:rPr>
      </w:pPr>
      <w:bookmarkStart w:id="1175" w:name="_Toc130155042"/>
      <w:r w:rsidRPr="00DB19FB">
        <w:rPr>
          <w:rFonts w:hint="eastAsia"/>
        </w:rPr>
        <w:t>家宽客户单用户中断时长</w:t>
      </w:r>
      <w:r w:rsidRPr="00DB19FB">
        <w:rPr>
          <w:rFonts w:ascii="宋体" w:hAnsi="宋体" w:hint="eastAsia"/>
          <w:lang w:val="x-none"/>
        </w:rPr>
        <w:t>数据</w:t>
      </w:r>
      <w:r>
        <w:rPr>
          <w:rFonts w:ascii="宋体" w:hAnsi="宋体" w:hint="eastAsia"/>
          <w:lang w:val="x-none"/>
        </w:rPr>
        <w:t>校验</w:t>
      </w:r>
      <w:bookmarkEnd w:id="1175"/>
    </w:p>
    <w:p w:rsidR="00513B86" w:rsidRPr="00DB19FB" w:rsidRDefault="00513B86" w:rsidP="00513B86">
      <w:pPr>
        <w:ind w:left="420" w:firstLine="480"/>
        <w:rPr>
          <w:rFonts w:ascii="宋体" w:hAnsi="宋体"/>
          <w:lang w:val="x-none"/>
        </w:rPr>
      </w:pPr>
      <w:r w:rsidRPr="00CD2BA1">
        <w:rPr>
          <w:rFonts w:ascii="宋体" w:hAnsi="宋体" w:hint="eastAsia"/>
          <w:lang w:val="x-none"/>
        </w:rPr>
        <w:t>当数据处理人员者新增端到端家宽客户单用户中断时长数据后，系统会对新增数据的名称校验，判断将系统中是否已经存在了相同的数据，如果存在，则系统将提示数据已经存在，并且不允许处理人继续进行后续数据的处理。</w:t>
      </w:r>
    </w:p>
    <w:p w:rsidR="00513B86" w:rsidRPr="00DB19FB" w:rsidRDefault="00513B86" w:rsidP="00513B86">
      <w:pPr>
        <w:pStyle w:val="6"/>
        <w:rPr>
          <w:rFonts w:ascii="宋体" w:hAnsi="宋体"/>
          <w:b/>
          <w:bCs/>
          <w:i/>
          <w:iCs w:val="0"/>
          <w:lang w:val="x-none" w:eastAsia="x-none"/>
        </w:rPr>
      </w:pPr>
      <w:bookmarkStart w:id="1176" w:name="_Toc130155043"/>
      <w:r w:rsidRPr="00DB19FB">
        <w:rPr>
          <w:rFonts w:hint="eastAsia"/>
        </w:rPr>
        <w:t>当月家宽客户单用户中断时长</w:t>
      </w:r>
      <w:r w:rsidRPr="00DB19FB">
        <w:rPr>
          <w:rFonts w:ascii="宋体" w:hAnsi="宋体" w:hint="eastAsia"/>
          <w:lang w:val="x-none"/>
        </w:rPr>
        <w:t>数据</w:t>
      </w:r>
      <w:r>
        <w:rPr>
          <w:rFonts w:ascii="宋体" w:hAnsi="宋体" w:hint="eastAsia"/>
          <w:lang w:val="x-none"/>
        </w:rPr>
        <w:t>计算</w:t>
      </w:r>
      <w:bookmarkEnd w:id="1176"/>
    </w:p>
    <w:p w:rsidR="00513B86" w:rsidRPr="00DB19FB" w:rsidRDefault="00513B86" w:rsidP="00513B86">
      <w:pPr>
        <w:ind w:left="420" w:firstLine="480"/>
        <w:rPr>
          <w:rFonts w:ascii="宋体" w:hAnsi="宋体"/>
          <w:lang w:val="x-none"/>
        </w:rPr>
      </w:pPr>
      <w:r w:rsidRPr="00CD2BA1">
        <w:rPr>
          <w:rFonts w:ascii="宋体" w:hAnsi="宋体" w:hint="eastAsia"/>
          <w:lang w:val="x-none"/>
        </w:rPr>
        <w:t>端到端家宽客户单用户中断时长数据校验成功，根据关联的端到端家宽客户单用户中断时长计算规则，匹配对应的地市、区县编码值并对指标数据，经过计算，输出端到端家宽客户单用户中断时长数据。</w:t>
      </w:r>
    </w:p>
    <w:p w:rsidR="00513B86" w:rsidRPr="00DB19FB" w:rsidRDefault="00513B86" w:rsidP="00513B86">
      <w:pPr>
        <w:pStyle w:val="6"/>
        <w:rPr>
          <w:rFonts w:ascii="宋体" w:hAnsi="宋体"/>
          <w:b/>
          <w:bCs/>
          <w:i/>
          <w:iCs w:val="0"/>
          <w:lang w:val="x-none" w:eastAsia="x-none"/>
        </w:rPr>
      </w:pPr>
      <w:bookmarkStart w:id="1177" w:name="_Toc130155044"/>
      <w:r w:rsidRPr="00DB19FB">
        <w:rPr>
          <w:rFonts w:hint="eastAsia"/>
        </w:rPr>
        <w:t>家宽客户单用户中断时长</w:t>
      </w:r>
      <w:r w:rsidRPr="00DB19FB">
        <w:rPr>
          <w:rFonts w:ascii="宋体" w:hAnsi="宋体" w:hint="eastAsia"/>
          <w:lang w:val="x-none"/>
        </w:rPr>
        <w:t>数据保存</w:t>
      </w:r>
      <w:bookmarkEnd w:id="1177"/>
    </w:p>
    <w:p w:rsidR="00513B86" w:rsidRPr="00DB19FB" w:rsidRDefault="00513B86" w:rsidP="00513B86">
      <w:pPr>
        <w:ind w:left="420" w:firstLine="480"/>
        <w:rPr>
          <w:rFonts w:ascii="宋体" w:hAnsi="宋体"/>
          <w:lang w:val="x-none"/>
        </w:rPr>
      </w:pPr>
      <w:r w:rsidRPr="00CD2BA1">
        <w:rPr>
          <w:rFonts w:ascii="宋体" w:hAnsi="宋体" w:hint="eastAsia"/>
          <w:lang w:val="x-none"/>
        </w:rPr>
        <w:t>端到端家宽客户单用户中断时长数据计算完成后，数据处理人员将数据、处理时间、存储路径、数据类型进行储存，以提供给平台使用人员进行数据的查询。</w:t>
      </w:r>
    </w:p>
    <w:p w:rsidR="00513B86" w:rsidRPr="00DB19FB" w:rsidRDefault="00513B86" w:rsidP="00513B86">
      <w:pPr>
        <w:pStyle w:val="6"/>
        <w:rPr>
          <w:rFonts w:ascii="宋体" w:hAnsi="宋体"/>
          <w:b/>
          <w:bCs/>
          <w:i/>
          <w:iCs w:val="0"/>
          <w:lang w:val="x-none" w:eastAsia="x-none"/>
        </w:rPr>
      </w:pPr>
      <w:bookmarkStart w:id="1178" w:name="_Toc130155045"/>
      <w:r w:rsidRPr="00DB19FB">
        <w:rPr>
          <w:rFonts w:hint="eastAsia"/>
        </w:rPr>
        <w:lastRenderedPageBreak/>
        <w:t>全省家宽客户单用户中断时长</w:t>
      </w:r>
      <w:r>
        <w:rPr>
          <w:rFonts w:hint="eastAsia"/>
        </w:rPr>
        <w:t>查询</w:t>
      </w:r>
      <w:bookmarkEnd w:id="1178"/>
    </w:p>
    <w:p w:rsidR="00513B86" w:rsidRPr="00DB19FB" w:rsidRDefault="00513B86" w:rsidP="00513B86">
      <w:pPr>
        <w:ind w:left="420" w:firstLine="480"/>
      </w:pPr>
      <w:r w:rsidRPr="00CD2BA1">
        <w:rPr>
          <w:rFonts w:hint="eastAsia"/>
        </w:rPr>
        <w:t>综调人员登录综调中心，进入重要指标分析能力管理模块，选择全省端到端家宽客户单用户中断时长数据，查询后展示该指标全省的数据。</w:t>
      </w:r>
    </w:p>
    <w:p w:rsidR="00513B86" w:rsidRPr="00DB19FB" w:rsidRDefault="00513B86" w:rsidP="00513B86">
      <w:pPr>
        <w:pStyle w:val="6"/>
        <w:rPr>
          <w:rFonts w:ascii="宋体" w:hAnsi="宋体"/>
          <w:b/>
          <w:bCs/>
          <w:i/>
          <w:iCs w:val="0"/>
          <w:lang w:val="x-none" w:eastAsia="x-none"/>
        </w:rPr>
      </w:pPr>
      <w:bookmarkStart w:id="1179" w:name="_Toc130155046"/>
      <w:r w:rsidRPr="00DB19FB">
        <w:rPr>
          <w:rFonts w:hint="eastAsia"/>
        </w:rPr>
        <w:t>区县家宽客户单用户中断时长</w:t>
      </w:r>
      <w:r>
        <w:rPr>
          <w:rFonts w:hint="eastAsia"/>
        </w:rPr>
        <w:t>查询</w:t>
      </w:r>
      <w:bookmarkEnd w:id="1179"/>
    </w:p>
    <w:p w:rsidR="00513B86" w:rsidRPr="00DB19FB" w:rsidRDefault="00513B86" w:rsidP="00513B86">
      <w:pPr>
        <w:ind w:left="420" w:firstLine="480"/>
      </w:pPr>
      <w:r w:rsidRPr="00CD2BA1">
        <w:rPr>
          <w:rFonts w:hint="eastAsia"/>
        </w:rPr>
        <w:t>综调人员登录综调中心，进入重要指标分析能力管理模块，选择区县端到端家宽客户单用户中断时长数据，查询后展示该指标区县级的数据。</w:t>
      </w:r>
    </w:p>
    <w:p w:rsidR="00513B86" w:rsidRDefault="00513B86" w:rsidP="00513B86">
      <w:pPr>
        <w:pStyle w:val="5"/>
      </w:pPr>
      <w:bookmarkStart w:id="1180" w:name="_Toc130155047"/>
      <w:r w:rsidRPr="00DB19FB">
        <w:rPr>
          <w:rFonts w:hint="eastAsia"/>
        </w:rPr>
        <w:t>用后即评装机满意度</w:t>
      </w:r>
      <w:r>
        <w:rPr>
          <w:rFonts w:hint="eastAsia"/>
        </w:rPr>
        <w:t>管理</w:t>
      </w:r>
      <w:bookmarkEnd w:id="1180"/>
    </w:p>
    <w:p w:rsidR="00513B86" w:rsidRPr="00DB19FB" w:rsidRDefault="00513B86" w:rsidP="00513B86">
      <w:pPr>
        <w:pStyle w:val="6"/>
        <w:rPr>
          <w:rFonts w:ascii="宋体" w:hAnsi="宋体"/>
          <w:b/>
          <w:bCs/>
          <w:i/>
          <w:iCs w:val="0"/>
          <w:lang w:val="x-none" w:eastAsia="x-none"/>
        </w:rPr>
      </w:pPr>
      <w:bookmarkStart w:id="1181" w:name="_Toc130155048"/>
      <w:r w:rsidRPr="00DB19FB">
        <w:rPr>
          <w:rFonts w:hint="eastAsia"/>
        </w:rPr>
        <w:t>用户即评装机满意度</w:t>
      </w:r>
      <w:r>
        <w:rPr>
          <w:rFonts w:hint="eastAsia"/>
        </w:rPr>
        <w:t>计算规则管理</w:t>
      </w:r>
      <w:bookmarkEnd w:id="1181"/>
    </w:p>
    <w:p w:rsidR="00513B86" w:rsidRPr="006C2750" w:rsidRDefault="00513B86" w:rsidP="00513B86">
      <w:pPr>
        <w:ind w:left="420" w:firstLine="480"/>
        <w:rPr>
          <w:rFonts w:ascii="宋体" w:hAnsi="宋体"/>
          <w:lang w:val="x-none"/>
        </w:rPr>
      </w:pPr>
      <w:r w:rsidRPr="0068275A">
        <w:rPr>
          <w:rFonts w:ascii="宋体" w:hAnsi="宋体" w:hint="eastAsia"/>
          <w:lang w:val="x-none"/>
        </w:rPr>
        <w:t>根据用后即评装机满意度指标说明文档，分析统计口径，将文字描述统计口径转化为数学口径数据，在系统中录入统计规则，并提供计算规则的增加、删除、修改功能。</w:t>
      </w:r>
    </w:p>
    <w:p w:rsidR="00513B86" w:rsidRPr="00DB19FB" w:rsidRDefault="00513B86" w:rsidP="00513B86">
      <w:pPr>
        <w:pStyle w:val="6"/>
        <w:rPr>
          <w:rFonts w:ascii="宋体" w:hAnsi="宋体"/>
          <w:b/>
          <w:bCs/>
          <w:i/>
          <w:iCs w:val="0"/>
          <w:lang w:val="x-none" w:eastAsia="x-none"/>
        </w:rPr>
      </w:pPr>
      <w:bookmarkStart w:id="1182" w:name="_Toc130155049"/>
      <w:r w:rsidRPr="00DB19FB">
        <w:rPr>
          <w:rFonts w:hint="eastAsia"/>
        </w:rPr>
        <w:t>用户即评装机满意度</w:t>
      </w:r>
      <w:r>
        <w:rPr>
          <w:rFonts w:hint="eastAsia"/>
        </w:rPr>
        <w:t>分析</w:t>
      </w:r>
      <w:bookmarkEnd w:id="1182"/>
    </w:p>
    <w:p w:rsidR="00513B86" w:rsidRPr="00DB19FB" w:rsidRDefault="00513B86" w:rsidP="00513B86">
      <w:pPr>
        <w:ind w:left="420" w:firstLine="480"/>
        <w:rPr>
          <w:rFonts w:ascii="宋体" w:hAnsi="宋体"/>
          <w:lang w:val="x-none"/>
        </w:rPr>
      </w:pPr>
      <w:r w:rsidRPr="0068275A">
        <w:rPr>
          <w:rFonts w:ascii="宋体" w:hAnsi="宋体" w:hint="eastAsia"/>
          <w:lang w:val="x-none"/>
        </w:rPr>
        <w:t>提取对端系统提供的用后即评装机满意度数据，对数据文件进行分析，比对数据文件名称、格式、类型、推送周期，分析完成且无异常，进入数据新增环节。分析失败，提示数据分析异常，联系数据提供厂家确认情况。</w:t>
      </w:r>
    </w:p>
    <w:p w:rsidR="00513B86" w:rsidRPr="00DB19FB" w:rsidRDefault="00513B86" w:rsidP="00513B86">
      <w:pPr>
        <w:pStyle w:val="6"/>
        <w:rPr>
          <w:rFonts w:ascii="宋体" w:hAnsi="宋体"/>
          <w:b/>
          <w:bCs/>
          <w:i/>
          <w:iCs w:val="0"/>
          <w:lang w:val="x-none" w:eastAsia="x-none"/>
        </w:rPr>
      </w:pPr>
      <w:bookmarkStart w:id="1183" w:name="_Toc130155050"/>
      <w:r w:rsidRPr="00DB19FB">
        <w:rPr>
          <w:rFonts w:hint="eastAsia"/>
        </w:rPr>
        <w:t>用户即评装机满意度度</w:t>
      </w:r>
      <w:r>
        <w:rPr>
          <w:rFonts w:ascii="宋体" w:hAnsi="宋体" w:hint="eastAsia"/>
          <w:lang w:val="x-none"/>
        </w:rPr>
        <w:t>数据新增</w:t>
      </w:r>
      <w:bookmarkEnd w:id="1183"/>
    </w:p>
    <w:p w:rsidR="00513B86" w:rsidRPr="00DB19FB" w:rsidRDefault="00513B86" w:rsidP="00513B86">
      <w:pPr>
        <w:ind w:left="420" w:firstLine="480"/>
        <w:rPr>
          <w:rFonts w:ascii="宋体" w:hAnsi="宋体"/>
          <w:lang w:val="x-none"/>
        </w:rPr>
      </w:pPr>
      <w:r w:rsidRPr="0068275A">
        <w:rPr>
          <w:rFonts w:ascii="宋体" w:hAnsi="宋体" w:hint="eastAsia"/>
          <w:lang w:val="x-none"/>
        </w:rPr>
        <w:t>用后即评装机满意度数据新增功能，用后即评装机满意度指标采集时，引入用后即评装机满意度计算规则后。数据处理人员确认比对原始数据，将原始的数据和指标数据对应的计算规则新增进系统库。提供重要分析指标数据用后即评装机满意度数据的新增,并完成数据文件入库。</w:t>
      </w:r>
    </w:p>
    <w:p w:rsidR="00513B86" w:rsidRPr="00DB19FB" w:rsidRDefault="00513B86" w:rsidP="00513B86">
      <w:pPr>
        <w:pStyle w:val="6"/>
        <w:rPr>
          <w:rFonts w:ascii="宋体" w:hAnsi="宋体"/>
          <w:b/>
          <w:bCs/>
          <w:i/>
          <w:iCs w:val="0"/>
          <w:lang w:val="x-none" w:eastAsia="x-none"/>
        </w:rPr>
      </w:pPr>
      <w:bookmarkStart w:id="1184" w:name="_Toc130155051"/>
      <w:r w:rsidRPr="00DB19FB">
        <w:rPr>
          <w:rFonts w:hint="eastAsia"/>
        </w:rPr>
        <w:t>用户即评装机满意度</w:t>
      </w:r>
      <w:r w:rsidRPr="00DB19FB">
        <w:rPr>
          <w:rFonts w:ascii="宋体" w:hAnsi="宋体" w:hint="eastAsia"/>
          <w:lang w:val="x-none"/>
        </w:rPr>
        <w:t>数据</w:t>
      </w:r>
      <w:r>
        <w:rPr>
          <w:rFonts w:ascii="宋体" w:hAnsi="宋体" w:hint="eastAsia"/>
          <w:lang w:val="x-none"/>
        </w:rPr>
        <w:t>校验</w:t>
      </w:r>
      <w:bookmarkEnd w:id="1184"/>
    </w:p>
    <w:p w:rsidR="00513B86" w:rsidRPr="00DB19FB" w:rsidRDefault="00513B86" w:rsidP="00513B86">
      <w:pPr>
        <w:ind w:left="420" w:firstLine="480"/>
        <w:rPr>
          <w:rFonts w:ascii="宋体" w:hAnsi="宋体"/>
          <w:lang w:val="x-none"/>
        </w:rPr>
      </w:pPr>
      <w:r w:rsidRPr="0068275A">
        <w:rPr>
          <w:rFonts w:ascii="宋体" w:hAnsi="宋体" w:hint="eastAsia"/>
          <w:lang w:val="x-none"/>
        </w:rPr>
        <w:lastRenderedPageBreak/>
        <w:t>当数据处理人员者新增用后即评装机满意度数据后，系统会对新增数据的名称校验，判断将系统中是否已经存在了相同的数据，如果存在，则系统将提示数据已经存在，并且不允许处理人继续进行后续数据的处理。</w:t>
      </w:r>
    </w:p>
    <w:p w:rsidR="00513B86" w:rsidRPr="00DB19FB" w:rsidRDefault="00513B86" w:rsidP="00513B86">
      <w:pPr>
        <w:pStyle w:val="6"/>
        <w:rPr>
          <w:rFonts w:ascii="宋体" w:hAnsi="宋体"/>
          <w:b/>
          <w:bCs/>
          <w:i/>
          <w:iCs w:val="0"/>
          <w:lang w:val="x-none" w:eastAsia="x-none"/>
        </w:rPr>
      </w:pPr>
      <w:bookmarkStart w:id="1185" w:name="_Toc130155052"/>
      <w:r w:rsidRPr="00DB19FB">
        <w:rPr>
          <w:rFonts w:hint="eastAsia"/>
        </w:rPr>
        <w:t>当月用户即评装机满意度</w:t>
      </w:r>
      <w:r w:rsidRPr="00DB19FB">
        <w:rPr>
          <w:rFonts w:ascii="宋体" w:hAnsi="宋体" w:hint="eastAsia"/>
          <w:lang w:val="x-none"/>
        </w:rPr>
        <w:t>数据</w:t>
      </w:r>
      <w:r>
        <w:rPr>
          <w:rFonts w:ascii="宋体" w:hAnsi="宋体" w:hint="eastAsia"/>
          <w:lang w:val="x-none"/>
        </w:rPr>
        <w:t>计算</w:t>
      </w:r>
      <w:bookmarkEnd w:id="1185"/>
    </w:p>
    <w:p w:rsidR="00513B86" w:rsidRPr="00DB19FB" w:rsidRDefault="00513B86" w:rsidP="00513B86">
      <w:pPr>
        <w:ind w:left="420" w:firstLine="480"/>
        <w:rPr>
          <w:rFonts w:ascii="宋体" w:hAnsi="宋体"/>
          <w:lang w:val="x-none"/>
        </w:rPr>
      </w:pPr>
      <w:r w:rsidRPr="0068275A">
        <w:rPr>
          <w:rFonts w:ascii="宋体" w:hAnsi="宋体" w:hint="eastAsia"/>
          <w:lang w:val="x-none"/>
        </w:rPr>
        <w:t>用后即评装机满意度数据校验成功，根据关联的用后即评装机满意度计算规则，匹配对应的地市、区县编码值并对指标数据，经过计算，输出用后即评装机满意度数据。</w:t>
      </w:r>
    </w:p>
    <w:p w:rsidR="00513B86" w:rsidRPr="00DB19FB" w:rsidRDefault="00513B86" w:rsidP="00513B86">
      <w:pPr>
        <w:pStyle w:val="6"/>
        <w:rPr>
          <w:rFonts w:ascii="宋体" w:hAnsi="宋体"/>
          <w:b/>
          <w:bCs/>
          <w:i/>
          <w:iCs w:val="0"/>
          <w:lang w:val="x-none" w:eastAsia="x-none"/>
        </w:rPr>
      </w:pPr>
      <w:bookmarkStart w:id="1186" w:name="_Toc130155053"/>
      <w:r w:rsidRPr="00DB19FB">
        <w:rPr>
          <w:rFonts w:hint="eastAsia"/>
        </w:rPr>
        <w:t>用户即评装机满意度</w:t>
      </w:r>
      <w:r w:rsidRPr="00DB19FB">
        <w:rPr>
          <w:rFonts w:ascii="宋体" w:hAnsi="宋体" w:hint="eastAsia"/>
          <w:lang w:val="x-none"/>
        </w:rPr>
        <w:t>数据保存</w:t>
      </w:r>
      <w:bookmarkEnd w:id="1186"/>
    </w:p>
    <w:p w:rsidR="00513B86" w:rsidRPr="00DB19FB" w:rsidRDefault="00513B86" w:rsidP="00513B86">
      <w:pPr>
        <w:ind w:left="420" w:firstLine="480"/>
        <w:rPr>
          <w:rFonts w:ascii="宋体" w:hAnsi="宋体"/>
          <w:lang w:val="x-none"/>
        </w:rPr>
      </w:pPr>
      <w:r w:rsidRPr="0068275A">
        <w:rPr>
          <w:rFonts w:ascii="宋体" w:hAnsi="宋体" w:hint="eastAsia"/>
          <w:lang w:val="x-none"/>
        </w:rPr>
        <w:t>用后即评装机满意度数据计算完成后，数据处理人员将数据、处理时间、存储路径、数据类型进行储存，以提供给平台使用人员进行数据的查询。</w:t>
      </w:r>
    </w:p>
    <w:p w:rsidR="00513B86" w:rsidRPr="00DB19FB" w:rsidRDefault="00513B86" w:rsidP="00513B86">
      <w:pPr>
        <w:pStyle w:val="6"/>
        <w:rPr>
          <w:rFonts w:ascii="宋体" w:hAnsi="宋体"/>
          <w:b/>
          <w:bCs/>
          <w:i/>
          <w:iCs w:val="0"/>
          <w:lang w:val="x-none" w:eastAsia="x-none"/>
        </w:rPr>
      </w:pPr>
      <w:bookmarkStart w:id="1187" w:name="_Toc130155054"/>
      <w:r w:rsidRPr="00DB19FB">
        <w:rPr>
          <w:rFonts w:hint="eastAsia"/>
        </w:rPr>
        <w:t>全省用户即评装机满意度</w:t>
      </w:r>
      <w:r>
        <w:rPr>
          <w:rFonts w:hint="eastAsia"/>
        </w:rPr>
        <w:t>查询</w:t>
      </w:r>
      <w:bookmarkEnd w:id="1187"/>
    </w:p>
    <w:p w:rsidR="00513B86" w:rsidRPr="00DB19FB" w:rsidRDefault="00513B86" w:rsidP="00513B86">
      <w:pPr>
        <w:ind w:left="420" w:firstLine="480"/>
      </w:pPr>
      <w:r w:rsidRPr="0068275A">
        <w:rPr>
          <w:rFonts w:hint="eastAsia"/>
        </w:rPr>
        <w:t>综调人员登录综调中心，进入重要指标分析能力管理模块，选择全省用后即评装机满意度数据，查询后展示该指标全省的数据。</w:t>
      </w:r>
    </w:p>
    <w:p w:rsidR="00513B86" w:rsidRPr="00DB19FB" w:rsidRDefault="00513B86" w:rsidP="00513B86">
      <w:pPr>
        <w:pStyle w:val="6"/>
        <w:rPr>
          <w:rFonts w:ascii="宋体" w:hAnsi="宋体"/>
          <w:b/>
          <w:bCs/>
          <w:i/>
          <w:iCs w:val="0"/>
          <w:lang w:val="x-none" w:eastAsia="x-none"/>
        </w:rPr>
      </w:pPr>
      <w:bookmarkStart w:id="1188" w:name="_Toc130155055"/>
      <w:r w:rsidRPr="00DB19FB">
        <w:rPr>
          <w:rFonts w:hint="eastAsia"/>
        </w:rPr>
        <w:t>区县用户即评装机满意度</w:t>
      </w:r>
      <w:r>
        <w:rPr>
          <w:rFonts w:hint="eastAsia"/>
        </w:rPr>
        <w:t>查询</w:t>
      </w:r>
      <w:bookmarkEnd w:id="1188"/>
    </w:p>
    <w:p w:rsidR="00513B86" w:rsidRPr="00460A12" w:rsidRDefault="00513B86" w:rsidP="00513B86">
      <w:pPr>
        <w:ind w:left="420" w:firstLine="480"/>
        <w:rPr>
          <w:rFonts w:ascii="宋体" w:hAnsi="宋体"/>
          <w:lang w:val="x-none"/>
        </w:rPr>
      </w:pPr>
      <w:r w:rsidRPr="0068275A">
        <w:rPr>
          <w:rFonts w:ascii="宋体" w:hAnsi="宋体" w:hint="eastAsia"/>
          <w:lang w:val="x-none"/>
        </w:rPr>
        <w:t>综调人员登录综调中心，进入重要指标分析能力管理模块，选择区县用后即评装机满意度数据，查询后展示该指标区县级的数据。</w:t>
      </w:r>
    </w:p>
    <w:p w:rsidR="00513B86" w:rsidRPr="00DB19FB" w:rsidRDefault="00513B86" w:rsidP="00513B86">
      <w:pPr>
        <w:pStyle w:val="5"/>
        <w:rPr>
          <w:iCs/>
        </w:rPr>
      </w:pPr>
      <w:bookmarkStart w:id="1189" w:name="_Toc130155056"/>
      <w:r w:rsidRPr="00DB19FB">
        <w:rPr>
          <w:rFonts w:hint="eastAsia"/>
        </w:rPr>
        <w:t>用后即评故障维修满意度</w:t>
      </w:r>
      <w:r>
        <w:rPr>
          <w:rFonts w:hint="eastAsia"/>
        </w:rPr>
        <w:t>管理</w:t>
      </w:r>
      <w:bookmarkEnd w:id="1189"/>
    </w:p>
    <w:p w:rsidR="00513B86" w:rsidRPr="00DB19FB" w:rsidRDefault="00513B86" w:rsidP="00513B86">
      <w:pPr>
        <w:pStyle w:val="6"/>
        <w:rPr>
          <w:rFonts w:ascii="宋体" w:hAnsi="宋体"/>
          <w:b/>
          <w:bCs/>
          <w:i/>
          <w:iCs w:val="0"/>
          <w:lang w:val="x-none" w:eastAsia="x-none"/>
        </w:rPr>
      </w:pPr>
      <w:bookmarkStart w:id="1190" w:name="_Toc130155057"/>
      <w:r w:rsidRPr="00DB19FB">
        <w:rPr>
          <w:rFonts w:hint="eastAsia"/>
        </w:rPr>
        <w:t>用户即评故障维修满意度</w:t>
      </w:r>
      <w:r>
        <w:rPr>
          <w:rFonts w:hint="eastAsia"/>
        </w:rPr>
        <w:t>计算规则管理</w:t>
      </w:r>
      <w:bookmarkEnd w:id="1190"/>
    </w:p>
    <w:p w:rsidR="00513B86" w:rsidRDefault="00513B86" w:rsidP="00513B86">
      <w:pPr>
        <w:ind w:left="420" w:firstLine="480"/>
        <w:rPr>
          <w:rFonts w:ascii="宋体" w:hAnsi="宋体"/>
          <w:lang w:val="x-none"/>
        </w:rPr>
      </w:pPr>
      <w:r w:rsidRPr="00460A12">
        <w:rPr>
          <w:rFonts w:ascii="宋体" w:hAnsi="宋体" w:hint="eastAsia"/>
          <w:lang w:val="x-none"/>
        </w:rPr>
        <w:t>根据用后即评维修满意度指标说明文档，分析统计口径，将文字描述统计口径转化为数学口径数据，在系统中录入统计规则，并提供计算规则的增加、删除、修改功能。</w:t>
      </w:r>
    </w:p>
    <w:p w:rsidR="00513B86" w:rsidRPr="00DB19FB" w:rsidRDefault="00513B86" w:rsidP="00513B86">
      <w:pPr>
        <w:pStyle w:val="6"/>
        <w:rPr>
          <w:rFonts w:ascii="宋体" w:hAnsi="宋体"/>
          <w:b/>
          <w:bCs/>
          <w:i/>
          <w:iCs w:val="0"/>
          <w:lang w:val="x-none" w:eastAsia="x-none"/>
        </w:rPr>
      </w:pPr>
      <w:bookmarkStart w:id="1191" w:name="_Toc130155058"/>
      <w:r w:rsidRPr="00DB19FB">
        <w:rPr>
          <w:rFonts w:hint="eastAsia"/>
        </w:rPr>
        <w:lastRenderedPageBreak/>
        <w:t>用户即评故障维修满意度</w:t>
      </w:r>
      <w:r>
        <w:rPr>
          <w:rFonts w:hint="eastAsia"/>
        </w:rPr>
        <w:t>分析</w:t>
      </w:r>
      <w:bookmarkEnd w:id="1191"/>
    </w:p>
    <w:p w:rsidR="00513B86" w:rsidRPr="006C2750" w:rsidRDefault="00513B86" w:rsidP="00513B86">
      <w:pPr>
        <w:ind w:left="420" w:firstLine="480"/>
        <w:rPr>
          <w:rFonts w:ascii="宋体" w:hAnsi="宋体"/>
          <w:lang w:val="x-none"/>
        </w:rPr>
      </w:pPr>
      <w:r w:rsidRPr="00460A12">
        <w:rPr>
          <w:rFonts w:ascii="宋体" w:hAnsi="宋体" w:hint="eastAsia"/>
          <w:lang w:val="x-none"/>
        </w:rPr>
        <w:t>提取对端系统提供的用后即评维修满意度数据，对数据文件进行分析，比对数据文件名称、格式、类型、推送周期，分析完成且无异常，进入数据新增环节。分析失败，提示数据分析异常，联系数据提供厂家确认情况。</w:t>
      </w:r>
    </w:p>
    <w:p w:rsidR="00513B86" w:rsidRPr="00DB19FB" w:rsidRDefault="00513B86" w:rsidP="00513B86">
      <w:pPr>
        <w:pStyle w:val="6"/>
        <w:rPr>
          <w:rFonts w:ascii="宋体" w:hAnsi="宋体"/>
          <w:b/>
          <w:bCs/>
          <w:i/>
          <w:iCs w:val="0"/>
          <w:lang w:val="x-none" w:eastAsia="x-none"/>
        </w:rPr>
      </w:pPr>
      <w:bookmarkStart w:id="1192" w:name="_Toc130155059"/>
      <w:r w:rsidRPr="00DB19FB">
        <w:rPr>
          <w:rFonts w:hint="eastAsia"/>
        </w:rPr>
        <w:t>用户即评故障维修满意度度</w:t>
      </w:r>
      <w:r>
        <w:rPr>
          <w:rFonts w:ascii="宋体" w:hAnsi="宋体" w:hint="eastAsia"/>
          <w:lang w:val="x-none"/>
        </w:rPr>
        <w:t>数据新增</w:t>
      </w:r>
      <w:bookmarkEnd w:id="1192"/>
    </w:p>
    <w:p w:rsidR="00513B86" w:rsidRPr="00DB19FB" w:rsidRDefault="00513B86" w:rsidP="00513B86">
      <w:pPr>
        <w:ind w:left="420" w:firstLine="480"/>
        <w:rPr>
          <w:rFonts w:ascii="宋体" w:hAnsi="宋体"/>
          <w:lang w:val="x-none"/>
        </w:rPr>
      </w:pPr>
      <w:r w:rsidRPr="00460A12">
        <w:rPr>
          <w:rFonts w:ascii="宋体" w:hAnsi="宋体" w:hint="eastAsia"/>
          <w:lang w:val="x-none"/>
        </w:rPr>
        <w:t>用后即评维修满意度数据新增功能，用后即评维修满意度指标采集时，引入用后即评维修满意度计算规则后。数据处理人员确认比对原始数据，将原始的数据和指标数据对应的计算规则新增进系统库。提供重要分析指标数据用后即评维修满意度数据的新增,并完成数据文件入库。</w:t>
      </w:r>
    </w:p>
    <w:p w:rsidR="00513B86" w:rsidRPr="00DB19FB" w:rsidRDefault="00513B86" w:rsidP="00513B86">
      <w:pPr>
        <w:pStyle w:val="6"/>
        <w:rPr>
          <w:rFonts w:ascii="宋体" w:hAnsi="宋体"/>
          <w:b/>
          <w:bCs/>
          <w:i/>
          <w:iCs w:val="0"/>
          <w:lang w:val="x-none" w:eastAsia="x-none"/>
        </w:rPr>
      </w:pPr>
      <w:bookmarkStart w:id="1193" w:name="_Toc130155060"/>
      <w:r w:rsidRPr="00DB19FB">
        <w:rPr>
          <w:rFonts w:hint="eastAsia"/>
        </w:rPr>
        <w:t>用户即评故障维修满意度</w:t>
      </w:r>
      <w:r w:rsidRPr="00DB19FB">
        <w:rPr>
          <w:rFonts w:ascii="宋体" w:hAnsi="宋体" w:hint="eastAsia"/>
          <w:lang w:val="x-none"/>
        </w:rPr>
        <w:t>数据</w:t>
      </w:r>
      <w:r>
        <w:rPr>
          <w:rFonts w:ascii="宋体" w:hAnsi="宋体" w:hint="eastAsia"/>
          <w:lang w:val="x-none"/>
        </w:rPr>
        <w:t>校验</w:t>
      </w:r>
      <w:bookmarkEnd w:id="1193"/>
    </w:p>
    <w:p w:rsidR="00513B86" w:rsidRPr="00DB19FB" w:rsidRDefault="00513B86" w:rsidP="00513B86">
      <w:pPr>
        <w:ind w:left="420" w:firstLine="480"/>
        <w:rPr>
          <w:rFonts w:ascii="宋体" w:hAnsi="宋体"/>
          <w:lang w:val="x-none"/>
        </w:rPr>
      </w:pPr>
      <w:r w:rsidRPr="00460A12">
        <w:rPr>
          <w:rFonts w:ascii="宋体" w:hAnsi="宋体" w:hint="eastAsia"/>
          <w:lang w:val="x-none"/>
        </w:rPr>
        <w:t>当数据处理人员者新增用后即评维修满意度数据后，系统会对新增数据的名称校验，判断将系统中是否已经存在了相同的数据，如果存在，则系统将提示数据已经存在，并且不允许处理人继续进行后续数据的处理。</w:t>
      </w:r>
    </w:p>
    <w:p w:rsidR="00513B86" w:rsidRPr="00DB19FB" w:rsidRDefault="00513B86" w:rsidP="00513B86">
      <w:pPr>
        <w:pStyle w:val="6"/>
        <w:rPr>
          <w:rFonts w:ascii="宋体" w:hAnsi="宋体"/>
          <w:b/>
          <w:bCs/>
          <w:i/>
          <w:iCs w:val="0"/>
          <w:lang w:val="x-none" w:eastAsia="x-none"/>
        </w:rPr>
      </w:pPr>
      <w:bookmarkStart w:id="1194" w:name="_Toc130155061"/>
      <w:r w:rsidRPr="00DB19FB">
        <w:rPr>
          <w:rFonts w:hint="eastAsia"/>
        </w:rPr>
        <w:t>当月用户即评故障维修满意度</w:t>
      </w:r>
      <w:r w:rsidRPr="00DB19FB">
        <w:rPr>
          <w:rFonts w:ascii="宋体" w:hAnsi="宋体" w:hint="eastAsia"/>
          <w:lang w:val="x-none"/>
        </w:rPr>
        <w:t>数据</w:t>
      </w:r>
      <w:r>
        <w:rPr>
          <w:rFonts w:ascii="宋体" w:hAnsi="宋体" w:hint="eastAsia"/>
          <w:lang w:val="x-none"/>
        </w:rPr>
        <w:t>计算</w:t>
      </w:r>
      <w:bookmarkEnd w:id="1194"/>
    </w:p>
    <w:p w:rsidR="00513B86" w:rsidRPr="00DB19FB" w:rsidRDefault="00513B86" w:rsidP="00513B86">
      <w:pPr>
        <w:ind w:left="420" w:firstLine="480"/>
        <w:rPr>
          <w:rFonts w:ascii="宋体" w:hAnsi="宋体"/>
          <w:lang w:val="x-none"/>
        </w:rPr>
      </w:pPr>
      <w:r w:rsidRPr="009F2E35">
        <w:rPr>
          <w:rFonts w:ascii="宋体" w:hAnsi="宋体" w:hint="eastAsia"/>
          <w:lang w:val="x-none"/>
        </w:rPr>
        <w:t>用后即评维修满意度数据校验成功，根据关联的用后即评维修满意度计算规则，匹配对应的地市、区县编码值并对指标数据，经过计算，输出用后即评维修满意度数据。</w:t>
      </w:r>
    </w:p>
    <w:p w:rsidR="00513B86" w:rsidRPr="00DB19FB" w:rsidRDefault="00513B86" w:rsidP="00513B86">
      <w:pPr>
        <w:pStyle w:val="6"/>
        <w:rPr>
          <w:rFonts w:ascii="宋体" w:hAnsi="宋体"/>
          <w:b/>
          <w:bCs/>
          <w:i/>
          <w:iCs w:val="0"/>
          <w:lang w:val="x-none" w:eastAsia="x-none"/>
        </w:rPr>
      </w:pPr>
      <w:bookmarkStart w:id="1195" w:name="_Toc130155062"/>
      <w:r w:rsidRPr="00DB19FB">
        <w:rPr>
          <w:rFonts w:hint="eastAsia"/>
        </w:rPr>
        <w:t>用户即评故障维修满意度</w:t>
      </w:r>
      <w:r w:rsidRPr="00DB19FB">
        <w:rPr>
          <w:rFonts w:ascii="宋体" w:hAnsi="宋体" w:hint="eastAsia"/>
          <w:lang w:val="x-none"/>
        </w:rPr>
        <w:t>数据保存</w:t>
      </w:r>
      <w:bookmarkEnd w:id="1195"/>
    </w:p>
    <w:p w:rsidR="00513B86" w:rsidRPr="00DB19FB" w:rsidRDefault="00513B86" w:rsidP="00513B86">
      <w:pPr>
        <w:ind w:left="420" w:firstLine="480"/>
        <w:rPr>
          <w:rFonts w:ascii="宋体" w:hAnsi="宋体"/>
          <w:lang w:val="x-none"/>
        </w:rPr>
      </w:pPr>
      <w:r w:rsidRPr="009F2E35">
        <w:rPr>
          <w:rFonts w:ascii="宋体" w:hAnsi="宋体" w:hint="eastAsia"/>
          <w:lang w:val="x-none"/>
        </w:rPr>
        <w:t>用后即评维修满意度数据计算完成后，数据处理人员将数据、处理时间、存储路径、数据类型进行储存，以提供给平台使用人员进行数据的查询</w:t>
      </w:r>
    </w:p>
    <w:p w:rsidR="00513B86" w:rsidRPr="00DB19FB" w:rsidRDefault="00513B86" w:rsidP="00513B86">
      <w:pPr>
        <w:pStyle w:val="6"/>
        <w:rPr>
          <w:rFonts w:ascii="宋体" w:hAnsi="宋体"/>
          <w:b/>
          <w:bCs/>
          <w:i/>
          <w:iCs w:val="0"/>
          <w:lang w:val="x-none" w:eastAsia="x-none"/>
        </w:rPr>
      </w:pPr>
      <w:bookmarkStart w:id="1196" w:name="_Toc130155063"/>
      <w:r w:rsidRPr="00DB19FB">
        <w:rPr>
          <w:rFonts w:hint="eastAsia"/>
        </w:rPr>
        <w:t>全省用户即评故障维修满意度</w:t>
      </w:r>
      <w:r>
        <w:rPr>
          <w:rFonts w:hint="eastAsia"/>
        </w:rPr>
        <w:t>查询</w:t>
      </w:r>
      <w:bookmarkEnd w:id="1196"/>
    </w:p>
    <w:p w:rsidR="00513B86" w:rsidRPr="00DB19FB" w:rsidRDefault="00513B86" w:rsidP="00513B86">
      <w:pPr>
        <w:ind w:left="420" w:firstLine="480"/>
      </w:pPr>
      <w:r w:rsidRPr="009F2E35">
        <w:rPr>
          <w:rFonts w:hint="eastAsia"/>
        </w:rPr>
        <w:t>综调人员登录综调中心，进入重要指标分析能力管理模块，选择全省用后</w:t>
      </w:r>
      <w:r w:rsidRPr="009F2E35">
        <w:rPr>
          <w:rFonts w:hint="eastAsia"/>
        </w:rPr>
        <w:lastRenderedPageBreak/>
        <w:t>即评维修满意度数据，查询后展示该指标全省的数据。</w:t>
      </w:r>
    </w:p>
    <w:p w:rsidR="00513B86" w:rsidRPr="00DB19FB" w:rsidRDefault="00513B86" w:rsidP="00513B86">
      <w:pPr>
        <w:pStyle w:val="6"/>
        <w:rPr>
          <w:rFonts w:ascii="宋体" w:hAnsi="宋体"/>
          <w:b/>
          <w:bCs/>
          <w:i/>
          <w:iCs w:val="0"/>
          <w:lang w:val="x-none" w:eastAsia="x-none"/>
        </w:rPr>
      </w:pPr>
      <w:bookmarkStart w:id="1197" w:name="_Toc130155064"/>
      <w:r w:rsidRPr="00DB19FB">
        <w:rPr>
          <w:rFonts w:hint="eastAsia"/>
        </w:rPr>
        <w:t>区县用户即评故障维修满意度</w:t>
      </w:r>
      <w:r>
        <w:rPr>
          <w:rFonts w:hint="eastAsia"/>
        </w:rPr>
        <w:t>查询</w:t>
      </w:r>
      <w:bookmarkEnd w:id="1197"/>
    </w:p>
    <w:p w:rsidR="00513B86" w:rsidRPr="00540C8F" w:rsidRDefault="00513B86" w:rsidP="00513B86">
      <w:pPr>
        <w:ind w:left="420" w:firstLine="480"/>
      </w:pPr>
      <w:r w:rsidRPr="009F2E35">
        <w:rPr>
          <w:rFonts w:hint="eastAsia"/>
        </w:rPr>
        <w:t>综调人员登录综调中心，进入重要指标分析能力管理模块，选择区县用后即评维修满意度数据，查询后展示该指标区县级的数据。</w:t>
      </w:r>
    </w:p>
    <w:p w:rsidR="00513B86" w:rsidRPr="00DB19FB" w:rsidRDefault="00513B86" w:rsidP="00513B86">
      <w:pPr>
        <w:pStyle w:val="5"/>
        <w:rPr>
          <w:iCs/>
        </w:rPr>
      </w:pPr>
      <w:bookmarkStart w:id="1198" w:name="_Toc130155065"/>
      <w:r>
        <w:rPr>
          <w:rFonts w:hint="eastAsia"/>
        </w:rPr>
        <w:t>网络服务</w:t>
      </w:r>
      <w:r w:rsidRPr="00DB19FB">
        <w:rPr>
          <w:rFonts w:hint="eastAsia"/>
        </w:rPr>
        <w:t>重复投诉率</w:t>
      </w:r>
      <w:r>
        <w:rPr>
          <w:rFonts w:hint="eastAsia"/>
        </w:rPr>
        <w:t>分析管理</w:t>
      </w:r>
      <w:bookmarkEnd w:id="1198"/>
    </w:p>
    <w:p w:rsidR="00513B86" w:rsidRPr="00DB19FB" w:rsidRDefault="00513B86" w:rsidP="00513B86">
      <w:pPr>
        <w:pStyle w:val="6"/>
        <w:rPr>
          <w:rFonts w:ascii="宋体" w:hAnsi="宋体"/>
          <w:b/>
          <w:bCs/>
          <w:i/>
          <w:iCs w:val="0"/>
          <w:lang w:val="x-none" w:eastAsia="x-none"/>
        </w:rPr>
      </w:pPr>
      <w:bookmarkStart w:id="1199" w:name="_Toc130155066"/>
      <w:r w:rsidRPr="00DB19FB">
        <w:rPr>
          <w:rFonts w:hint="eastAsia"/>
        </w:rPr>
        <w:t>重复投诉率</w:t>
      </w:r>
      <w:r>
        <w:rPr>
          <w:rFonts w:hint="eastAsia"/>
        </w:rPr>
        <w:t>计算规则管理</w:t>
      </w:r>
      <w:bookmarkEnd w:id="1199"/>
    </w:p>
    <w:p w:rsidR="00513B86" w:rsidRPr="00DB19FB" w:rsidRDefault="00513B86" w:rsidP="00513B86">
      <w:pPr>
        <w:ind w:left="420" w:firstLine="480"/>
        <w:rPr>
          <w:rFonts w:ascii="宋体" w:hAnsi="宋体"/>
          <w:lang w:val="x-none"/>
        </w:rPr>
      </w:pPr>
      <w:r>
        <w:rPr>
          <w:rFonts w:ascii="宋体" w:hAnsi="宋体" w:hint="eastAsia"/>
          <w:lang w:val="x-none"/>
        </w:rPr>
        <w:t>依照文档传输协议要求，对重复投诉率约定的文件格式、数据内容、对文件中的地市、区县、投诉工单量、投诉分类数据解析、计算</w:t>
      </w:r>
    </w:p>
    <w:p w:rsidR="00513B86" w:rsidRPr="00DB19FB" w:rsidRDefault="00513B86" w:rsidP="00513B86">
      <w:pPr>
        <w:pStyle w:val="6"/>
        <w:rPr>
          <w:rFonts w:ascii="宋体" w:hAnsi="宋体"/>
          <w:b/>
          <w:bCs/>
          <w:i/>
          <w:iCs w:val="0"/>
          <w:lang w:val="x-none" w:eastAsia="x-none"/>
        </w:rPr>
      </w:pPr>
      <w:bookmarkStart w:id="1200" w:name="_Toc130155067"/>
      <w:r w:rsidRPr="00DB19FB">
        <w:rPr>
          <w:rFonts w:hint="eastAsia"/>
        </w:rPr>
        <w:t>重复投诉率</w:t>
      </w:r>
      <w:r>
        <w:rPr>
          <w:rFonts w:hint="eastAsia"/>
        </w:rPr>
        <w:t>分析</w:t>
      </w:r>
      <w:bookmarkEnd w:id="1200"/>
    </w:p>
    <w:p w:rsidR="00513B86" w:rsidRPr="00523925" w:rsidRDefault="00513B86" w:rsidP="00513B86">
      <w:pPr>
        <w:ind w:left="420" w:firstLine="480"/>
        <w:rPr>
          <w:rFonts w:ascii="宋体" w:hAnsi="宋体"/>
        </w:rPr>
      </w:pPr>
      <w:r>
        <w:rPr>
          <w:rFonts w:ascii="宋体" w:hAnsi="宋体" w:hint="eastAsia"/>
          <w:lang w:val="x-none"/>
        </w:rPr>
        <w:t>数据分析人员根据地市、区县、投诉工单量、投诉分类按照汇总、劣化指标方式收集计算</w:t>
      </w:r>
      <w:r w:rsidRPr="00523925">
        <w:rPr>
          <w:rFonts w:ascii="宋体" w:hAnsi="宋体" w:hint="eastAsia"/>
          <w:lang w:val="x-none"/>
        </w:rPr>
        <w:t>地市、区县的</w:t>
      </w:r>
      <w:r>
        <w:rPr>
          <w:rFonts w:ascii="宋体" w:hAnsi="宋体" w:hint="eastAsia"/>
          <w:lang w:val="x-none"/>
        </w:rPr>
        <w:t>当月</w:t>
      </w:r>
      <w:r w:rsidRPr="00523925">
        <w:rPr>
          <w:rFonts w:ascii="宋体" w:hAnsi="宋体" w:hint="eastAsia"/>
          <w:lang w:val="x-none"/>
        </w:rPr>
        <w:t>重复投诉量、</w:t>
      </w:r>
      <w:r>
        <w:rPr>
          <w:rFonts w:ascii="宋体" w:hAnsi="宋体" w:hint="eastAsia"/>
          <w:lang w:val="x-none"/>
        </w:rPr>
        <w:t>上月</w:t>
      </w:r>
      <w:r w:rsidRPr="00523925">
        <w:rPr>
          <w:rFonts w:ascii="宋体" w:hAnsi="宋体" w:hint="eastAsia"/>
          <w:lang w:val="x-none"/>
        </w:rPr>
        <w:t>投诉总量、</w:t>
      </w:r>
      <w:r>
        <w:rPr>
          <w:rFonts w:ascii="宋体" w:hAnsi="宋体" w:hint="eastAsia"/>
          <w:lang w:val="x-none"/>
        </w:rPr>
        <w:t>本周投诉量、上周投诉量、今日投诉量</w:t>
      </w:r>
    </w:p>
    <w:p w:rsidR="00513B86" w:rsidRPr="00DB19FB" w:rsidRDefault="00513B86" w:rsidP="00513B86">
      <w:pPr>
        <w:pStyle w:val="6"/>
        <w:rPr>
          <w:rFonts w:ascii="宋体" w:hAnsi="宋体"/>
          <w:b/>
          <w:bCs/>
          <w:i/>
          <w:iCs w:val="0"/>
          <w:lang w:val="x-none" w:eastAsia="x-none"/>
        </w:rPr>
      </w:pPr>
      <w:bookmarkStart w:id="1201" w:name="_Toc130155068"/>
      <w:r w:rsidRPr="00DB19FB">
        <w:rPr>
          <w:rFonts w:hint="eastAsia"/>
        </w:rPr>
        <w:t>重复投诉率</w:t>
      </w:r>
      <w:r w:rsidRPr="00DB19FB">
        <w:rPr>
          <w:rFonts w:ascii="宋体" w:hAnsi="宋体" w:hint="eastAsia"/>
          <w:lang w:val="x-none"/>
        </w:rPr>
        <w:t>数据</w:t>
      </w:r>
      <w:r>
        <w:rPr>
          <w:rFonts w:ascii="宋体" w:hAnsi="宋体" w:hint="eastAsia"/>
          <w:lang w:val="x-none"/>
        </w:rPr>
        <w:t>校验</w:t>
      </w:r>
      <w:bookmarkEnd w:id="1201"/>
    </w:p>
    <w:p w:rsidR="00513B86" w:rsidRPr="00DB19FB" w:rsidRDefault="00513B86" w:rsidP="00513B86">
      <w:pPr>
        <w:ind w:left="641" w:firstLineChars="83" w:firstLine="199"/>
        <w:rPr>
          <w:rFonts w:ascii="宋体" w:hAnsi="宋体"/>
          <w:lang w:val="x-none"/>
        </w:rPr>
      </w:pPr>
      <w:r>
        <w:rPr>
          <w:rFonts w:ascii="宋体" w:hAnsi="宋体" w:hint="eastAsia"/>
          <w:lang w:val="x-none"/>
        </w:rPr>
        <w:t>数据处理人对计算出的</w:t>
      </w:r>
      <w:r w:rsidRPr="00DB19FB">
        <w:rPr>
          <w:rFonts w:hint="eastAsia"/>
        </w:rPr>
        <w:t>重复投诉</w:t>
      </w:r>
      <w:r>
        <w:rPr>
          <w:rFonts w:ascii="宋体" w:hAnsi="宋体" w:hint="eastAsia"/>
          <w:lang w:val="x-none"/>
        </w:rPr>
        <w:t>基础数据校验、复核是否满足趋势劣化图的指标求，对不满足的数据通知到系统厂家进行数据重推</w:t>
      </w:r>
    </w:p>
    <w:p w:rsidR="00513B86" w:rsidRPr="00DB19FB" w:rsidRDefault="00513B86" w:rsidP="00513B86">
      <w:pPr>
        <w:pStyle w:val="6"/>
        <w:rPr>
          <w:rFonts w:ascii="宋体" w:hAnsi="宋体"/>
          <w:b/>
          <w:bCs/>
          <w:i/>
          <w:iCs w:val="0"/>
          <w:lang w:val="x-none" w:eastAsia="x-none"/>
        </w:rPr>
      </w:pPr>
      <w:bookmarkStart w:id="1202" w:name="_Toc130155069"/>
      <w:r w:rsidRPr="00DB19FB">
        <w:rPr>
          <w:rFonts w:hint="eastAsia"/>
        </w:rPr>
        <w:t>重复投诉率</w:t>
      </w:r>
      <w:r w:rsidRPr="00DB19FB">
        <w:rPr>
          <w:rFonts w:ascii="宋体" w:hAnsi="宋体" w:hint="eastAsia"/>
          <w:lang w:val="x-none"/>
        </w:rPr>
        <w:t>数据</w:t>
      </w:r>
      <w:r>
        <w:rPr>
          <w:rFonts w:ascii="宋体" w:hAnsi="宋体" w:hint="eastAsia"/>
          <w:lang w:val="x-none"/>
        </w:rPr>
        <w:t>新增</w:t>
      </w:r>
      <w:bookmarkEnd w:id="1202"/>
    </w:p>
    <w:p w:rsidR="00513B86" w:rsidRPr="00DB19FB" w:rsidRDefault="00513B86" w:rsidP="00513B86">
      <w:pPr>
        <w:ind w:left="641" w:firstLineChars="83" w:firstLine="199"/>
        <w:rPr>
          <w:rFonts w:ascii="宋体" w:hAnsi="宋体"/>
          <w:lang w:val="x-none"/>
        </w:rPr>
      </w:pPr>
      <w:r>
        <w:rPr>
          <w:rFonts w:ascii="宋体" w:hAnsi="宋体" w:hint="eastAsia"/>
          <w:lang w:val="x-none"/>
        </w:rPr>
        <w:t>数据处理人对校验、复核通过的</w:t>
      </w:r>
      <w:r w:rsidRPr="00523925">
        <w:rPr>
          <w:rFonts w:ascii="宋体" w:hAnsi="宋体" w:hint="eastAsia"/>
          <w:lang w:val="x-none"/>
        </w:rPr>
        <w:t>地市、区县的</w:t>
      </w:r>
      <w:r>
        <w:rPr>
          <w:rFonts w:ascii="宋体" w:hAnsi="宋体" w:hint="eastAsia"/>
          <w:lang w:val="x-none"/>
        </w:rPr>
        <w:t>当月</w:t>
      </w:r>
      <w:r w:rsidRPr="00523925">
        <w:rPr>
          <w:rFonts w:ascii="宋体" w:hAnsi="宋体" w:hint="eastAsia"/>
          <w:lang w:val="x-none"/>
        </w:rPr>
        <w:t>重复投诉量、</w:t>
      </w:r>
      <w:r>
        <w:rPr>
          <w:rFonts w:ascii="宋体" w:hAnsi="宋体" w:hint="eastAsia"/>
          <w:lang w:val="x-none"/>
        </w:rPr>
        <w:t>上月</w:t>
      </w:r>
      <w:r w:rsidRPr="00523925">
        <w:rPr>
          <w:rFonts w:ascii="宋体" w:hAnsi="宋体" w:hint="eastAsia"/>
          <w:lang w:val="x-none"/>
        </w:rPr>
        <w:t>投诉总量、</w:t>
      </w:r>
      <w:r>
        <w:rPr>
          <w:rFonts w:ascii="宋体" w:hAnsi="宋体" w:hint="eastAsia"/>
          <w:lang w:val="x-none"/>
        </w:rPr>
        <w:t>本周投诉量、上周投诉量、今日投诉量按照重复投诉率明细规则要求新增到数据库</w:t>
      </w:r>
    </w:p>
    <w:p w:rsidR="00513B86" w:rsidRPr="00DB19FB" w:rsidRDefault="00513B86" w:rsidP="00513B86">
      <w:pPr>
        <w:pStyle w:val="6"/>
        <w:rPr>
          <w:rFonts w:ascii="宋体" w:hAnsi="宋体"/>
          <w:b/>
          <w:bCs/>
          <w:i/>
          <w:iCs w:val="0"/>
          <w:lang w:val="x-none" w:eastAsia="x-none"/>
        </w:rPr>
      </w:pPr>
      <w:bookmarkStart w:id="1203" w:name="_Toc130155070"/>
      <w:r w:rsidRPr="00DB19FB">
        <w:rPr>
          <w:rFonts w:hint="eastAsia"/>
        </w:rPr>
        <w:t>重复投诉率数据</w:t>
      </w:r>
      <w:r>
        <w:rPr>
          <w:rFonts w:ascii="宋体" w:hAnsi="宋体" w:hint="eastAsia"/>
          <w:lang w:val="x-none"/>
        </w:rPr>
        <w:t>计算</w:t>
      </w:r>
      <w:bookmarkEnd w:id="1203"/>
    </w:p>
    <w:p w:rsidR="00513B86" w:rsidRPr="00DB19FB" w:rsidRDefault="00513B86" w:rsidP="00513B86">
      <w:pPr>
        <w:ind w:left="420" w:firstLine="480"/>
        <w:rPr>
          <w:rFonts w:ascii="宋体" w:hAnsi="宋体"/>
          <w:lang w:val="x-none"/>
        </w:rPr>
      </w:pPr>
      <w:r>
        <w:rPr>
          <w:rFonts w:ascii="宋体" w:hAnsi="宋体" w:hint="eastAsia"/>
          <w:lang w:val="x-none"/>
        </w:rPr>
        <w:t>数据分析人员对重复投诉率基础数据展开二次分析计算、依照界面展示要</w:t>
      </w:r>
      <w:r>
        <w:rPr>
          <w:rFonts w:ascii="宋体" w:hAnsi="宋体" w:hint="eastAsia"/>
          <w:lang w:val="x-none"/>
        </w:rPr>
        <w:lastRenderedPageBreak/>
        <w:t>求、数据指标计算规则统计计算得到全省、地市、区县的重复投诉率的月同比、周同比、里同比的数据量</w:t>
      </w:r>
    </w:p>
    <w:p w:rsidR="00513B86" w:rsidRPr="00DB19FB" w:rsidRDefault="00513B86" w:rsidP="00513B86">
      <w:pPr>
        <w:pStyle w:val="6"/>
        <w:rPr>
          <w:rFonts w:ascii="宋体" w:hAnsi="宋体"/>
          <w:b/>
          <w:bCs/>
          <w:i/>
          <w:iCs w:val="0"/>
          <w:lang w:val="x-none" w:eastAsia="x-none"/>
        </w:rPr>
      </w:pPr>
      <w:bookmarkStart w:id="1204" w:name="_Toc130155071"/>
      <w:r w:rsidRPr="00DB19FB">
        <w:rPr>
          <w:rFonts w:hint="eastAsia"/>
        </w:rPr>
        <w:t>重复投诉率</w:t>
      </w:r>
      <w:r w:rsidRPr="00DB19FB">
        <w:rPr>
          <w:rFonts w:ascii="宋体" w:hAnsi="宋体" w:hint="eastAsia"/>
          <w:lang w:val="x-none"/>
        </w:rPr>
        <w:t>数据保存</w:t>
      </w:r>
      <w:bookmarkEnd w:id="1204"/>
    </w:p>
    <w:p w:rsidR="00513B86" w:rsidRPr="00DB19FB" w:rsidRDefault="00513B86" w:rsidP="00513B86">
      <w:pPr>
        <w:ind w:left="420" w:firstLine="480"/>
        <w:rPr>
          <w:rFonts w:ascii="宋体" w:hAnsi="宋体"/>
          <w:lang w:val="x-none"/>
        </w:rPr>
      </w:pPr>
      <w:r>
        <w:rPr>
          <w:rFonts w:ascii="宋体" w:hAnsi="宋体" w:hint="eastAsia"/>
          <w:lang w:val="x-none"/>
        </w:rPr>
        <w:t>数据分析人员对历史数据备份，对最新统计计算的重复投诉率数据新增到数据库</w:t>
      </w:r>
    </w:p>
    <w:p w:rsidR="00513B86" w:rsidRPr="00DB19FB" w:rsidRDefault="00513B86" w:rsidP="00513B86">
      <w:pPr>
        <w:pStyle w:val="6"/>
        <w:rPr>
          <w:rFonts w:ascii="宋体" w:hAnsi="宋体"/>
          <w:b/>
          <w:bCs/>
          <w:i/>
          <w:iCs w:val="0"/>
          <w:lang w:val="x-none" w:eastAsia="x-none"/>
        </w:rPr>
      </w:pPr>
      <w:bookmarkStart w:id="1205" w:name="_Toc130155072"/>
      <w:r w:rsidRPr="00DB19FB">
        <w:rPr>
          <w:rFonts w:hint="eastAsia"/>
        </w:rPr>
        <w:t>全省重复投诉率</w:t>
      </w:r>
      <w:r>
        <w:rPr>
          <w:rFonts w:hint="eastAsia"/>
        </w:rPr>
        <w:t>查询</w:t>
      </w:r>
      <w:bookmarkEnd w:id="1205"/>
    </w:p>
    <w:p w:rsidR="00513B86" w:rsidRPr="005519D8" w:rsidRDefault="00513B86" w:rsidP="00513B86">
      <w:pPr>
        <w:ind w:left="420" w:firstLine="480"/>
      </w:pPr>
      <w:r w:rsidRPr="005519D8">
        <w:rPr>
          <w:rFonts w:hint="eastAsia"/>
        </w:rPr>
        <w:t>综调人员登录综调中心，进入重要指标分析能力管理模块，选择全省</w:t>
      </w:r>
      <w:r>
        <w:rPr>
          <w:rFonts w:hint="eastAsia"/>
        </w:rPr>
        <w:t>重复投诉率界面</w:t>
      </w:r>
      <w:r w:rsidRPr="005519D8">
        <w:rPr>
          <w:rFonts w:hint="eastAsia"/>
        </w:rPr>
        <w:t>，</w:t>
      </w:r>
      <w:r>
        <w:rPr>
          <w:rFonts w:hint="eastAsia"/>
        </w:rPr>
        <w:t>输入日期、</w:t>
      </w:r>
      <w:r w:rsidRPr="005519D8">
        <w:rPr>
          <w:rFonts w:hint="eastAsia"/>
        </w:rPr>
        <w:t>查询后展示该指标全省的</w:t>
      </w:r>
      <w:r>
        <w:rPr>
          <w:rFonts w:hint="eastAsia"/>
        </w:rPr>
        <w:t>趋势图</w:t>
      </w:r>
    </w:p>
    <w:p w:rsidR="00513B86" w:rsidRPr="00DB19FB" w:rsidRDefault="00513B86" w:rsidP="00513B86">
      <w:pPr>
        <w:pStyle w:val="6"/>
        <w:rPr>
          <w:rFonts w:ascii="宋体" w:hAnsi="宋体"/>
          <w:b/>
          <w:bCs/>
          <w:i/>
          <w:iCs w:val="0"/>
          <w:lang w:val="x-none" w:eastAsia="x-none"/>
        </w:rPr>
      </w:pPr>
      <w:bookmarkStart w:id="1206" w:name="_Toc130155073"/>
      <w:r w:rsidRPr="00DB19FB">
        <w:rPr>
          <w:rFonts w:hint="eastAsia"/>
        </w:rPr>
        <w:t>区县重复投诉率</w:t>
      </w:r>
      <w:r>
        <w:rPr>
          <w:rFonts w:hint="eastAsia"/>
        </w:rPr>
        <w:t>查询</w:t>
      </w:r>
      <w:bookmarkEnd w:id="1206"/>
    </w:p>
    <w:p w:rsidR="00513B86" w:rsidRPr="00DB19FB" w:rsidRDefault="00513B86" w:rsidP="00513B86">
      <w:pPr>
        <w:ind w:left="420" w:firstLine="480"/>
      </w:pPr>
      <w:r w:rsidRPr="005519D8">
        <w:rPr>
          <w:rFonts w:hint="eastAsia"/>
        </w:rPr>
        <w:t>综调人员登录综调中心，进入重要指标分析能力管理模块，选择</w:t>
      </w:r>
      <w:r>
        <w:rPr>
          <w:rFonts w:hint="eastAsia"/>
        </w:rPr>
        <w:t>区县重复投诉率界面</w:t>
      </w:r>
      <w:r w:rsidRPr="005519D8">
        <w:rPr>
          <w:rFonts w:hint="eastAsia"/>
        </w:rPr>
        <w:t>，</w:t>
      </w:r>
      <w:r>
        <w:rPr>
          <w:rFonts w:hint="eastAsia"/>
        </w:rPr>
        <w:t>输入日期、</w:t>
      </w:r>
      <w:r w:rsidRPr="005519D8">
        <w:rPr>
          <w:rFonts w:hint="eastAsia"/>
        </w:rPr>
        <w:t>查询后展示该指标</w:t>
      </w:r>
      <w:r>
        <w:rPr>
          <w:rFonts w:hint="eastAsia"/>
        </w:rPr>
        <w:t>对应区县</w:t>
      </w:r>
      <w:r w:rsidRPr="005519D8">
        <w:rPr>
          <w:rFonts w:hint="eastAsia"/>
        </w:rPr>
        <w:t>的</w:t>
      </w:r>
      <w:r>
        <w:rPr>
          <w:rFonts w:hint="eastAsia"/>
        </w:rPr>
        <w:t>趋势图</w:t>
      </w:r>
    </w:p>
    <w:p w:rsidR="00513B86" w:rsidRPr="00DB19FB" w:rsidRDefault="00513B86" w:rsidP="00513B86">
      <w:pPr>
        <w:pStyle w:val="5"/>
        <w:rPr>
          <w:iCs/>
        </w:rPr>
      </w:pPr>
      <w:bookmarkStart w:id="1207" w:name="_Toc130155074"/>
      <w:r>
        <w:rPr>
          <w:rFonts w:hint="eastAsia"/>
        </w:rPr>
        <w:t>网络服务</w:t>
      </w:r>
      <w:r w:rsidRPr="00DB19FB">
        <w:rPr>
          <w:rFonts w:hint="eastAsia"/>
        </w:rPr>
        <w:t>30分钟投诉首响及时率</w:t>
      </w:r>
      <w:r>
        <w:rPr>
          <w:rFonts w:hint="eastAsia"/>
        </w:rPr>
        <w:t>管理</w:t>
      </w:r>
      <w:bookmarkEnd w:id="1207"/>
    </w:p>
    <w:p w:rsidR="00513B86" w:rsidRPr="00DB19FB" w:rsidRDefault="00513B86" w:rsidP="00513B86">
      <w:pPr>
        <w:pStyle w:val="6"/>
        <w:rPr>
          <w:rFonts w:ascii="宋体" w:hAnsi="宋体"/>
          <w:b/>
          <w:bCs/>
          <w:i/>
          <w:iCs w:val="0"/>
          <w:lang w:val="x-none" w:eastAsia="x-none"/>
        </w:rPr>
      </w:pPr>
      <w:bookmarkStart w:id="1208" w:name="_Toc130155075"/>
      <w:r w:rsidRPr="00DB19FB">
        <w:rPr>
          <w:rFonts w:hint="eastAsia"/>
        </w:rPr>
        <w:t>30</w:t>
      </w:r>
      <w:r w:rsidRPr="00DB19FB">
        <w:rPr>
          <w:rFonts w:hint="eastAsia"/>
        </w:rPr>
        <w:t>分钟投诉首响及时率</w:t>
      </w:r>
      <w:r>
        <w:rPr>
          <w:rFonts w:hint="eastAsia"/>
        </w:rPr>
        <w:t>计算规则管理</w:t>
      </w:r>
      <w:bookmarkEnd w:id="1208"/>
    </w:p>
    <w:p w:rsidR="00513B86" w:rsidRPr="00E10B08" w:rsidRDefault="00513B86" w:rsidP="00513B86">
      <w:pPr>
        <w:ind w:left="420" w:firstLine="480"/>
        <w:rPr>
          <w:rFonts w:ascii="宋体" w:hAnsi="宋体"/>
        </w:rPr>
      </w:pPr>
      <w:r w:rsidRPr="00E10B08">
        <w:rPr>
          <w:rFonts w:ascii="宋体" w:hAnsi="宋体" w:hint="eastAsia"/>
        </w:rPr>
        <w:t>依照文档传输协议要求，对</w:t>
      </w:r>
      <w:r w:rsidRPr="00DB19FB">
        <w:rPr>
          <w:rFonts w:hint="eastAsia"/>
        </w:rPr>
        <w:t>30</w:t>
      </w:r>
      <w:r w:rsidRPr="00DB19FB">
        <w:rPr>
          <w:rFonts w:hint="eastAsia"/>
        </w:rPr>
        <w:t>分钟投诉首响及时率</w:t>
      </w:r>
      <w:r w:rsidRPr="00E10B08">
        <w:rPr>
          <w:rFonts w:ascii="宋体" w:hAnsi="宋体" w:hint="eastAsia"/>
        </w:rPr>
        <w:t>约定的文件格式、数据内容、对文件中的地市、区县、</w:t>
      </w:r>
      <w:r>
        <w:rPr>
          <w:rFonts w:ascii="宋体" w:hAnsi="宋体" w:hint="eastAsia"/>
        </w:rPr>
        <w:t>装机</w:t>
      </w:r>
      <w:r w:rsidRPr="00E10B08">
        <w:rPr>
          <w:rFonts w:ascii="宋体" w:hAnsi="宋体" w:hint="eastAsia"/>
        </w:rPr>
        <w:t>工单量、</w:t>
      </w:r>
      <w:r>
        <w:rPr>
          <w:rFonts w:ascii="宋体" w:hAnsi="宋体" w:hint="eastAsia"/>
        </w:rPr>
        <w:t>装机类、装机首响时间</w:t>
      </w:r>
      <w:r w:rsidRPr="00E10B08">
        <w:rPr>
          <w:rFonts w:ascii="宋体" w:hAnsi="宋体" w:hint="eastAsia"/>
        </w:rPr>
        <w:t>数据解析、计算</w:t>
      </w:r>
    </w:p>
    <w:p w:rsidR="00513B86" w:rsidRPr="00DB19FB" w:rsidRDefault="00513B86" w:rsidP="00513B86">
      <w:pPr>
        <w:pStyle w:val="6"/>
        <w:rPr>
          <w:rFonts w:ascii="宋体" w:hAnsi="宋体"/>
          <w:b/>
          <w:bCs/>
          <w:i/>
          <w:iCs w:val="0"/>
          <w:lang w:val="x-none" w:eastAsia="x-none"/>
        </w:rPr>
      </w:pPr>
      <w:bookmarkStart w:id="1209" w:name="_Toc130155076"/>
      <w:r w:rsidRPr="00DB19FB">
        <w:rPr>
          <w:rFonts w:hint="eastAsia"/>
        </w:rPr>
        <w:t>30</w:t>
      </w:r>
      <w:r w:rsidRPr="00DB19FB">
        <w:rPr>
          <w:rFonts w:hint="eastAsia"/>
        </w:rPr>
        <w:t>分钟投诉首响及时率</w:t>
      </w:r>
      <w:r>
        <w:rPr>
          <w:rFonts w:ascii="宋体" w:hAnsi="宋体" w:hint="eastAsia"/>
          <w:lang w:val="x-none"/>
        </w:rPr>
        <w:t>分析</w:t>
      </w:r>
      <w:bookmarkEnd w:id="1209"/>
    </w:p>
    <w:p w:rsidR="00513B86" w:rsidRPr="00E10B08" w:rsidRDefault="00513B86" w:rsidP="00513B86">
      <w:pPr>
        <w:ind w:left="420" w:firstLine="480"/>
        <w:rPr>
          <w:rFonts w:ascii="宋体" w:hAnsi="宋体"/>
        </w:rPr>
      </w:pPr>
      <w:r w:rsidRPr="00E10B08">
        <w:rPr>
          <w:rFonts w:ascii="宋体" w:hAnsi="宋体" w:hint="eastAsia"/>
        </w:rPr>
        <w:t>数据分析人员根据地市、区县、</w:t>
      </w:r>
      <w:r>
        <w:rPr>
          <w:rFonts w:ascii="宋体" w:hAnsi="宋体" w:hint="eastAsia"/>
        </w:rPr>
        <w:t>装机</w:t>
      </w:r>
      <w:r w:rsidRPr="00E10B08">
        <w:rPr>
          <w:rFonts w:ascii="宋体" w:hAnsi="宋体" w:hint="eastAsia"/>
        </w:rPr>
        <w:t>工单量、</w:t>
      </w:r>
      <w:r>
        <w:rPr>
          <w:rFonts w:ascii="宋体" w:hAnsi="宋体" w:hint="eastAsia"/>
        </w:rPr>
        <w:t>装机类、装机首响时间</w:t>
      </w:r>
      <w:r w:rsidRPr="00E10B08">
        <w:rPr>
          <w:rFonts w:ascii="宋体" w:hAnsi="宋体" w:hint="eastAsia"/>
        </w:rPr>
        <w:t>按照汇总、劣化指标方式收集计算地市、区县</w:t>
      </w:r>
      <w:r>
        <w:rPr>
          <w:rFonts w:ascii="宋体" w:hAnsi="宋体" w:hint="eastAsia"/>
        </w:rPr>
        <w:t>的</w:t>
      </w:r>
      <w:r>
        <w:rPr>
          <w:rFonts w:ascii="宋体" w:hAnsi="宋体"/>
        </w:rPr>
        <w:t>30</w:t>
      </w:r>
      <w:r>
        <w:rPr>
          <w:rFonts w:ascii="宋体" w:hAnsi="宋体" w:hint="eastAsia"/>
        </w:rPr>
        <w:t>分钟装机量、首响平均时长、首响装机总时长</w:t>
      </w:r>
    </w:p>
    <w:p w:rsidR="00513B86" w:rsidRPr="00DB19FB" w:rsidRDefault="00513B86" w:rsidP="00513B86">
      <w:pPr>
        <w:pStyle w:val="6"/>
        <w:rPr>
          <w:rFonts w:ascii="宋体" w:hAnsi="宋体"/>
          <w:b/>
          <w:bCs/>
          <w:i/>
          <w:iCs w:val="0"/>
          <w:lang w:val="x-none" w:eastAsia="x-none"/>
        </w:rPr>
      </w:pPr>
      <w:bookmarkStart w:id="1210" w:name="_Hlk129795853"/>
      <w:bookmarkStart w:id="1211" w:name="_Toc130155077"/>
      <w:r w:rsidRPr="00DB19FB">
        <w:rPr>
          <w:rFonts w:hint="eastAsia"/>
        </w:rPr>
        <w:t>30</w:t>
      </w:r>
      <w:r w:rsidRPr="00DB19FB">
        <w:rPr>
          <w:rFonts w:hint="eastAsia"/>
        </w:rPr>
        <w:t>分钟投诉首响及时率</w:t>
      </w:r>
      <w:bookmarkEnd w:id="1210"/>
      <w:r w:rsidRPr="00DB19FB">
        <w:rPr>
          <w:rFonts w:ascii="宋体" w:hAnsi="宋体" w:hint="eastAsia"/>
          <w:lang w:val="x-none"/>
        </w:rPr>
        <w:t>数据</w:t>
      </w:r>
      <w:r>
        <w:rPr>
          <w:rFonts w:ascii="宋体" w:hAnsi="宋体" w:hint="eastAsia"/>
          <w:lang w:val="x-none"/>
        </w:rPr>
        <w:t>校验</w:t>
      </w:r>
      <w:bookmarkEnd w:id="1211"/>
    </w:p>
    <w:p w:rsidR="00513B86" w:rsidRPr="00FD0614" w:rsidRDefault="00513B86" w:rsidP="00513B86">
      <w:pPr>
        <w:ind w:left="420" w:firstLine="480"/>
        <w:rPr>
          <w:rFonts w:ascii="宋体" w:hAnsi="宋体"/>
        </w:rPr>
      </w:pPr>
      <w:r w:rsidRPr="00FD0614">
        <w:rPr>
          <w:rFonts w:ascii="宋体" w:hAnsi="宋体" w:hint="eastAsia"/>
        </w:rPr>
        <w:lastRenderedPageBreak/>
        <w:t>数据处理人对计算出的</w:t>
      </w:r>
      <w:r w:rsidRPr="00DB19FB">
        <w:rPr>
          <w:rFonts w:hint="eastAsia"/>
        </w:rPr>
        <w:t>30</w:t>
      </w:r>
      <w:r w:rsidRPr="00DB19FB">
        <w:rPr>
          <w:rFonts w:hint="eastAsia"/>
        </w:rPr>
        <w:t>分钟投诉首响及时率</w:t>
      </w:r>
      <w:r w:rsidRPr="00FD0614">
        <w:rPr>
          <w:rFonts w:ascii="宋体" w:hAnsi="宋体" w:hint="eastAsia"/>
        </w:rPr>
        <w:t>基础数据校验、复核是否满足趋势劣化图的指标求，对不满足的数据通知到系统厂家进行数据重推</w:t>
      </w:r>
    </w:p>
    <w:p w:rsidR="00513B86" w:rsidRPr="00DB19FB" w:rsidRDefault="00513B86" w:rsidP="00513B86">
      <w:pPr>
        <w:pStyle w:val="6"/>
        <w:rPr>
          <w:rFonts w:ascii="宋体" w:hAnsi="宋体"/>
          <w:b/>
          <w:bCs/>
          <w:i/>
          <w:iCs w:val="0"/>
          <w:lang w:val="x-none" w:eastAsia="x-none"/>
        </w:rPr>
      </w:pPr>
      <w:bookmarkStart w:id="1212" w:name="_Toc130155078"/>
      <w:r w:rsidRPr="00DB19FB">
        <w:rPr>
          <w:rFonts w:hint="eastAsia"/>
        </w:rPr>
        <w:t>30</w:t>
      </w:r>
      <w:r w:rsidRPr="00DB19FB">
        <w:rPr>
          <w:rFonts w:hint="eastAsia"/>
        </w:rPr>
        <w:t>分钟投诉首响及时率</w:t>
      </w:r>
      <w:r w:rsidRPr="00DB19FB">
        <w:rPr>
          <w:rFonts w:ascii="宋体" w:hAnsi="宋体" w:hint="eastAsia"/>
          <w:lang w:val="x-none"/>
        </w:rPr>
        <w:t>数据</w:t>
      </w:r>
      <w:r>
        <w:rPr>
          <w:rFonts w:ascii="宋体" w:hAnsi="宋体" w:hint="eastAsia"/>
          <w:lang w:val="x-none"/>
        </w:rPr>
        <w:t>新增</w:t>
      </w:r>
      <w:bookmarkEnd w:id="1212"/>
    </w:p>
    <w:p w:rsidR="00513B86" w:rsidRPr="00FD0614" w:rsidRDefault="00513B86" w:rsidP="00513B86">
      <w:pPr>
        <w:ind w:left="420" w:firstLine="480"/>
        <w:rPr>
          <w:rFonts w:ascii="宋体" w:hAnsi="宋体"/>
        </w:rPr>
      </w:pPr>
      <w:r w:rsidRPr="00FD0614">
        <w:rPr>
          <w:rFonts w:ascii="宋体" w:hAnsi="宋体" w:hint="eastAsia"/>
        </w:rPr>
        <w:t>数据处理人对校验、复核通过的</w:t>
      </w:r>
      <w:r w:rsidRPr="00E10B08">
        <w:rPr>
          <w:rFonts w:ascii="宋体" w:hAnsi="宋体" w:hint="eastAsia"/>
        </w:rPr>
        <w:t>地市、区县</w:t>
      </w:r>
      <w:r>
        <w:rPr>
          <w:rFonts w:ascii="宋体" w:hAnsi="宋体" w:hint="eastAsia"/>
        </w:rPr>
        <w:t>的</w:t>
      </w:r>
      <w:r>
        <w:rPr>
          <w:rFonts w:ascii="宋体" w:hAnsi="宋体"/>
        </w:rPr>
        <w:t>30</w:t>
      </w:r>
      <w:r>
        <w:rPr>
          <w:rFonts w:ascii="宋体" w:hAnsi="宋体" w:hint="eastAsia"/>
        </w:rPr>
        <w:t>分钟装机量、首响平均时长、首响装机总时长</w:t>
      </w:r>
      <w:r w:rsidRPr="00FD0614">
        <w:rPr>
          <w:rFonts w:ascii="宋体" w:hAnsi="宋体" w:hint="eastAsia"/>
        </w:rPr>
        <w:t>按照</w:t>
      </w:r>
      <w:r w:rsidRPr="00DB19FB">
        <w:rPr>
          <w:rFonts w:hint="eastAsia"/>
        </w:rPr>
        <w:t>30</w:t>
      </w:r>
      <w:r w:rsidRPr="00DB19FB">
        <w:rPr>
          <w:rFonts w:hint="eastAsia"/>
        </w:rPr>
        <w:t>分钟投诉首响及时率</w:t>
      </w:r>
      <w:r w:rsidRPr="00FD0614">
        <w:rPr>
          <w:rFonts w:ascii="宋体" w:hAnsi="宋体" w:hint="eastAsia"/>
        </w:rPr>
        <w:t>明细规则要求新增到数据库</w:t>
      </w:r>
    </w:p>
    <w:p w:rsidR="00513B86" w:rsidRPr="00DB19FB" w:rsidRDefault="00513B86" w:rsidP="00513B86">
      <w:pPr>
        <w:pStyle w:val="6"/>
        <w:rPr>
          <w:rFonts w:ascii="宋体" w:hAnsi="宋体"/>
          <w:b/>
          <w:bCs/>
          <w:i/>
          <w:iCs w:val="0"/>
          <w:lang w:val="x-none" w:eastAsia="x-none"/>
        </w:rPr>
      </w:pPr>
      <w:bookmarkStart w:id="1213" w:name="_Toc130155079"/>
      <w:r w:rsidRPr="00DB19FB">
        <w:rPr>
          <w:rFonts w:hint="eastAsia"/>
        </w:rPr>
        <w:t>30</w:t>
      </w:r>
      <w:r w:rsidRPr="00DB19FB">
        <w:rPr>
          <w:rFonts w:hint="eastAsia"/>
        </w:rPr>
        <w:t>分钟投诉首响及时率</w:t>
      </w:r>
      <w:r w:rsidRPr="00DB19FB">
        <w:rPr>
          <w:rFonts w:ascii="宋体" w:hAnsi="宋体" w:hint="eastAsia"/>
          <w:lang w:val="x-none"/>
        </w:rPr>
        <w:t>数据</w:t>
      </w:r>
      <w:r>
        <w:rPr>
          <w:rFonts w:ascii="宋体" w:hAnsi="宋体" w:hint="eastAsia"/>
          <w:lang w:val="x-none"/>
        </w:rPr>
        <w:t>计算</w:t>
      </w:r>
      <w:bookmarkEnd w:id="1213"/>
    </w:p>
    <w:p w:rsidR="00513B86" w:rsidRPr="00FD0614" w:rsidRDefault="00513B86" w:rsidP="00513B86">
      <w:pPr>
        <w:ind w:left="420" w:firstLine="480"/>
        <w:rPr>
          <w:rFonts w:ascii="宋体" w:hAnsi="宋体"/>
        </w:rPr>
      </w:pPr>
      <w:r w:rsidRPr="00FD0614">
        <w:rPr>
          <w:rFonts w:ascii="宋体" w:hAnsi="宋体" w:hint="eastAsia"/>
        </w:rPr>
        <w:t>数据分析人员对</w:t>
      </w:r>
      <w:r w:rsidRPr="00DB19FB">
        <w:rPr>
          <w:rFonts w:hint="eastAsia"/>
        </w:rPr>
        <w:t>30</w:t>
      </w:r>
      <w:r w:rsidRPr="00DB19FB">
        <w:rPr>
          <w:rFonts w:hint="eastAsia"/>
        </w:rPr>
        <w:t>分钟投诉首响</w:t>
      </w:r>
      <w:r>
        <w:rPr>
          <w:rFonts w:hint="eastAsia"/>
        </w:rPr>
        <w:t>及时率</w:t>
      </w:r>
      <w:r w:rsidRPr="00FD0614">
        <w:rPr>
          <w:rFonts w:ascii="宋体" w:hAnsi="宋体" w:hint="eastAsia"/>
        </w:rPr>
        <w:t>基础数据展开二次分析计算、依照界面展示要求、数据指标计算规则统计计算得到全省、地市、区县的</w:t>
      </w:r>
      <w:r>
        <w:rPr>
          <w:rFonts w:ascii="宋体" w:hAnsi="宋体" w:hint="eastAsia"/>
        </w:rPr>
        <w:t>首响及时率、及时工单、首响未及时率、未及时工单</w:t>
      </w:r>
      <w:r w:rsidRPr="00FD0614">
        <w:rPr>
          <w:rFonts w:ascii="宋体" w:hAnsi="宋体" w:hint="eastAsia"/>
        </w:rPr>
        <w:t>的数据量</w:t>
      </w:r>
    </w:p>
    <w:p w:rsidR="00513B86" w:rsidRPr="00DB19FB" w:rsidRDefault="00513B86" w:rsidP="00513B86">
      <w:pPr>
        <w:pStyle w:val="6"/>
        <w:rPr>
          <w:rFonts w:ascii="宋体" w:hAnsi="宋体"/>
          <w:b/>
          <w:bCs/>
          <w:i/>
          <w:iCs w:val="0"/>
          <w:lang w:val="x-none" w:eastAsia="x-none"/>
        </w:rPr>
      </w:pPr>
      <w:bookmarkStart w:id="1214" w:name="_Toc130155080"/>
      <w:r w:rsidRPr="00DB19FB">
        <w:rPr>
          <w:rFonts w:hint="eastAsia"/>
        </w:rPr>
        <w:t>30</w:t>
      </w:r>
      <w:r w:rsidRPr="00DB19FB">
        <w:rPr>
          <w:rFonts w:hint="eastAsia"/>
        </w:rPr>
        <w:t>分钟投诉首响及时率</w:t>
      </w:r>
      <w:r w:rsidRPr="00DB19FB">
        <w:rPr>
          <w:rFonts w:ascii="宋体" w:hAnsi="宋体" w:hint="eastAsia"/>
          <w:lang w:val="x-none"/>
        </w:rPr>
        <w:t>数据保存</w:t>
      </w:r>
      <w:bookmarkEnd w:id="1214"/>
    </w:p>
    <w:p w:rsidR="00513B86" w:rsidRPr="00FD0614" w:rsidRDefault="00513B86" w:rsidP="00513B86">
      <w:pPr>
        <w:ind w:left="420" w:firstLine="480"/>
        <w:rPr>
          <w:rFonts w:ascii="宋体" w:hAnsi="宋体"/>
        </w:rPr>
      </w:pPr>
      <w:r w:rsidRPr="00FD0614">
        <w:rPr>
          <w:rFonts w:ascii="宋体" w:hAnsi="宋体" w:hint="eastAsia"/>
          <w:lang w:val="x-none"/>
        </w:rPr>
        <w:t>数据分析人员对历史数据备份，对最新统计计算的</w:t>
      </w:r>
      <w:r w:rsidRPr="00DB19FB">
        <w:rPr>
          <w:rFonts w:hint="eastAsia"/>
        </w:rPr>
        <w:t>30</w:t>
      </w:r>
      <w:r w:rsidRPr="00DB19FB">
        <w:rPr>
          <w:rFonts w:hint="eastAsia"/>
        </w:rPr>
        <w:t>分钟投诉首响及时率</w:t>
      </w:r>
      <w:r w:rsidRPr="00FD0614">
        <w:rPr>
          <w:rFonts w:ascii="宋体" w:hAnsi="宋体" w:hint="eastAsia"/>
          <w:lang w:val="x-none"/>
        </w:rPr>
        <w:t>数据新增到数据库</w:t>
      </w:r>
    </w:p>
    <w:p w:rsidR="00513B86" w:rsidRPr="00DB19FB" w:rsidRDefault="00513B86" w:rsidP="00513B86">
      <w:pPr>
        <w:pStyle w:val="6"/>
        <w:rPr>
          <w:rFonts w:ascii="宋体" w:hAnsi="宋体"/>
          <w:b/>
          <w:bCs/>
          <w:i/>
          <w:iCs w:val="0"/>
          <w:lang w:val="x-none" w:eastAsia="x-none"/>
        </w:rPr>
      </w:pPr>
      <w:bookmarkStart w:id="1215" w:name="_Toc130155081"/>
      <w:r w:rsidRPr="00DB19FB">
        <w:rPr>
          <w:rFonts w:hint="eastAsia"/>
        </w:rPr>
        <w:t>全省</w:t>
      </w:r>
      <w:r w:rsidRPr="00DB19FB">
        <w:rPr>
          <w:rFonts w:hint="eastAsia"/>
        </w:rPr>
        <w:t>30</w:t>
      </w:r>
      <w:r w:rsidRPr="00DB19FB">
        <w:rPr>
          <w:rFonts w:hint="eastAsia"/>
        </w:rPr>
        <w:t>分钟投诉首响及时率</w:t>
      </w:r>
      <w:r>
        <w:rPr>
          <w:rFonts w:hint="eastAsia"/>
        </w:rPr>
        <w:t>查询</w:t>
      </w:r>
      <w:bookmarkEnd w:id="1215"/>
    </w:p>
    <w:p w:rsidR="00513B86" w:rsidRPr="00DB19FB" w:rsidRDefault="00513B86" w:rsidP="00513B86">
      <w:pPr>
        <w:ind w:left="420" w:firstLine="480"/>
      </w:pPr>
      <w:r w:rsidRPr="00FD0614">
        <w:rPr>
          <w:rFonts w:ascii="宋体" w:hAnsi="宋体" w:hint="eastAsia"/>
          <w:lang w:val="x-none"/>
        </w:rPr>
        <w:t>综调人员登录综调中心，进入重要指标分析能力管理模块，选择全省重复</w:t>
      </w:r>
      <w:r>
        <w:rPr>
          <w:rFonts w:ascii="宋体" w:hAnsi="宋体" w:hint="eastAsia"/>
          <w:lang w:val="x-none"/>
        </w:rPr>
        <w:t>首响及时率界面</w:t>
      </w:r>
      <w:r w:rsidRPr="00FD0614">
        <w:rPr>
          <w:rFonts w:ascii="宋体" w:hAnsi="宋体" w:hint="eastAsia"/>
          <w:lang w:val="x-none"/>
        </w:rPr>
        <w:t>，输入日期、查询后展示该指标</w:t>
      </w:r>
      <w:r>
        <w:rPr>
          <w:rFonts w:ascii="宋体" w:hAnsi="宋体" w:hint="eastAsia"/>
          <w:lang w:val="x-none"/>
        </w:rPr>
        <w:t>指标的数据</w:t>
      </w:r>
    </w:p>
    <w:p w:rsidR="00513B86" w:rsidRPr="00DB19FB" w:rsidRDefault="00513B86" w:rsidP="00513B86">
      <w:pPr>
        <w:pStyle w:val="6"/>
        <w:rPr>
          <w:rFonts w:ascii="宋体" w:hAnsi="宋体"/>
          <w:b/>
          <w:bCs/>
          <w:i/>
          <w:iCs w:val="0"/>
          <w:lang w:val="x-none" w:eastAsia="x-none"/>
        </w:rPr>
      </w:pPr>
      <w:bookmarkStart w:id="1216" w:name="_Toc130155082"/>
      <w:r w:rsidRPr="00DB19FB">
        <w:rPr>
          <w:rFonts w:hint="eastAsia"/>
        </w:rPr>
        <w:t>区县</w:t>
      </w:r>
      <w:r w:rsidRPr="00DB19FB">
        <w:rPr>
          <w:rFonts w:hint="eastAsia"/>
        </w:rPr>
        <w:t>30</w:t>
      </w:r>
      <w:r w:rsidRPr="00DB19FB">
        <w:rPr>
          <w:rFonts w:hint="eastAsia"/>
        </w:rPr>
        <w:t>分钟投诉首响及时率</w:t>
      </w:r>
      <w:r>
        <w:rPr>
          <w:rFonts w:hint="eastAsia"/>
        </w:rPr>
        <w:t>查询</w:t>
      </w:r>
      <w:bookmarkEnd w:id="1216"/>
    </w:p>
    <w:p w:rsidR="00513B86" w:rsidRPr="00FD0614" w:rsidRDefault="00513B86" w:rsidP="00513B86">
      <w:pPr>
        <w:ind w:left="420" w:firstLine="480"/>
      </w:pPr>
      <w:r w:rsidRPr="00FD0614">
        <w:rPr>
          <w:rFonts w:ascii="宋体" w:hAnsi="宋体" w:hint="eastAsia"/>
          <w:lang w:val="x-none"/>
        </w:rPr>
        <w:t>综调人员登录综调中心，进入重要指标分析能力管理模块，选择</w:t>
      </w:r>
      <w:r>
        <w:rPr>
          <w:rFonts w:ascii="宋体" w:hAnsi="宋体" w:hint="eastAsia"/>
          <w:lang w:val="x-none"/>
        </w:rPr>
        <w:t>区县</w:t>
      </w:r>
      <w:r w:rsidRPr="00FD0614">
        <w:rPr>
          <w:rFonts w:ascii="宋体" w:hAnsi="宋体" w:hint="eastAsia"/>
          <w:lang w:val="x-none"/>
        </w:rPr>
        <w:t>重复</w:t>
      </w:r>
      <w:r>
        <w:rPr>
          <w:rFonts w:ascii="宋体" w:hAnsi="宋体" w:hint="eastAsia"/>
          <w:lang w:val="x-none"/>
        </w:rPr>
        <w:t>首响及时率界面</w:t>
      </w:r>
      <w:r w:rsidRPr="00FD0614">
        <w:rPr>
          <w:rFonts w:ascii="宋体" w:hAnsi="宋体" w:hint="eastAsia"/>
          <w:lang w:val="x-none"/>
        </w:rPr>
        <w:t>，输入日期、查询后展示该指标</w:t>
      </w:r>
      <w:r>
        <w:rPr>
          <w:rFonts w:ascii="宋体" w:hAnsi="宋体" w:hint="eastAsia"/>
          <w:lang w:val="x-none"/>
        </w:rPr>
        <w:t>指标的数据</w:t>
      </w:r>
    </w:p>
    <w:p w:rsidR="00513B86" w:rsidRPr="00DB19FB" w:rsidRDefault="00513B86" w:rsidP="00513B86">
      <w:pPr>
        <w:pStyle w:val="5"/>
        <w:rPr>
          <w:iCs/>
        </w:rPr>
      </w:pPr>
      <w:bookmarkStart w:id="1217" w:name="_Toc130155083"/>
      <w:r>
        <w:rPr>
          <w:rFonts w:hint="eastAsia"/>
        </w:rPr>
        <w:t>网络时延</w:t>
      </w:r>
      <w:r w:rsidRPr="00DB19FB">
        <w:rPr>
          <w:rFonts w:hint="eastAsia"/>
        </w:rPr>
        <w:t>页面显示时延</w:t>
      </w:r>
      <w:r>
        <w:rPr>
          <w:rFonts w:hint="eastAsia"/>
        </w:rPr>
        <w:t>管理</w:t>
      </w:r>
      <w:bookmarkEnd w:id="1217"/>
    </w:p>
    <w:p w:rsidR="00513B86" w:rsidRPr="00DB19FB" w:rsidRDefault="00513B86" w:rsidP="00513B86">
      <w:pPr>
        <w:pStyle w:val="6"/>
        <w:rPr>
          <w:rFonts w:ascii="宋体" w:hAnsi="宋体"/>
          <w:b/>
          <w:bCs/>
          <w:i/>
          <w:iCs w:val="0"/>
          <w:lang w:val="x-none" w:eastAsia="x-none"/>
        </w:rPr>
      </w:pPr>
      <w:bookmarkStart w:id="1218" w:name="_Toc130155084"/>
      <w:r w:rsidRPr="00DB19FB">
        <w:rPr>
          <w:rFonts w:hint="eastAsia"/>
        </w:rPr>
        <w:t>页面显示时延</w:t>
      </w:r>
      <w:r>
        <w:rPr>
          <w:rFonts w:hint="eastAsia"/>
        </w:rPr>
        <w:t>计算规则管理</w:t>
      </w:r>
      <w:bookmarkEnd w:id="1218"/>
    </w:p>
    <w:p w:rsidR="00513B86" w:rsidRPr="00631306" w:rsidRDefault="00513B86" w:rsidP="00513B86">
      <w:pPr>
        <w:ind w:left="420" w:firstLine="480"/>
        <w:rPr>
          <w:rFonts w:ascii="宋体" w:hAnsi="宋体"/>
        </w:rPr>
      </w:pPr>
      <w:r w:rsidRPr="00631306">
        <w:rPr>
          <w:rFonts w:ascii="宋体" w:hAnsi="宋体" w:hint="eastAsia"/>
          <w:lang w:val="x-none"/>
        </w:rPr>
        <w:lastRenderedPageBreak/>
        <w:t>依照文档传输协议要求，对</w:t>
      </w:r>
      <w:r w:rsidRPr="00DB19FB">
        <w:rPr>
          <w:rFonts w:hint="eastAsia"/>
        </w:rPr>
        <w:t>页面显示时延</w:t>
      </w:r>
      <w:r w:rsidRPr="00631306">
        <w:rPr>
          <w:rFonts w:ascii="宋体" w:hAnsi="宋体" w:hint="eastAsia"/>
          <w:lang w:val="x-none"/>
        </w:rPr>
        <w:t>约定的文件格式、数据内容、对文件中的地市、区县、</w:t>
      </w:r>
      <w:r>
        <w:rPr>
          <w:rFonts w:ascii="宋体" w:hAnsi="宋体" w:hint="eastAsia"/>
          <w:lang w:val="x-none"/>
        </w:rPr>
        <w:t>页面显示时延时长</w:t>
      </w:r>
      <w:r w:rsidRPr="00631306">
        <w:rPr>
          <w:rFonts w:ascii="宋体" w:hAnsi="宋体" w:hint="eastAsia"/>
          <w:lang w:val="x-none"/>
        </w:rPr>
        <w:t>、</w:t>
      </w:r>
      <w:r>
        <w:rPr>
          <w:rFonts w:ascii="宋体" w:hAnsi="宋体" w:hint="eastAsia"/>
          <w:lang w:val="x-none"/>
        </w:rPr>
        <w:t>时延时间</w:t>
      </w:r>
      <w:r w:rsidRPr="00631306">
        <w:rPr>
          <w:rFonts w:ascii="宋体" w:hAnsi="宋体" w:hint="eastAsia"/>
          <w:lang w:val="x-none"/>
        </w:rPr>
        <w:t>数据解析、计算</w:t>
      </w:r>
    </w:p>
    <w:p w:rsidR="00513B86" w:rsidRPr="00DB19FB" w:rsidRDefault="00513B86" w:rsidP="00513B86">
      <w:pPr>
        <w:pStyle w:val="6"/>
        <w:rPr>
          <w:rFonts w:ascii="宋体" w:hAnsi="宋体"/>
          <w:b/>
          <w:bCs/>
          <w:i/>
          <w:iCs w:val="0"/>
          <w:lang w:val="x-none" w:eastAsia="x-none"/>
        </w:rPr>
      </w:pPr>
      <w:bookmarkStart w:id="1219" w:name="_Toc130155085"/>
      <w:r w:rsidRPr="00DB19FB">
        <w:rPr>
          <w:rFonts w:hint="eastAsia"/>
        </w:rPr>
        <w:t>页面显示时延</w:t>
      </w:r>
      <w:r>
        <w:rPr>
          <w:rFonts w:ascii="宋体" w:hAnsi="宋体" w:hint="eastAsia"/>
          <w:lang w:val="x-none"/>
        </w:rPr>
        <w:t>分析</w:t>
      </w:r>
      <w:bookmarkEnd w:id="1219"/>
    </w:p>
    <w:p w:rsidR="00513B86" w:rsidRPr="00631306" w:rsidRDefault="00513B86" w:rsidP="00513B86">
      <w:pPr>
        <w:ind w:left="420" w:firstLine="480"/>
        <w:rPr>
          <w:rFonts w:ascii="宋体" w:hAnsi="宋体"/>
        </w:rPr>
      </w:pPr>
      <w:r w:rsidRPr="00631306">
        <w:rPr>
          <w:rFonts w:ascii="宋体" w:hAnsi="宋体" w:hint="eastAsia"/>
        </w:rPr>
        <w:t>数据分析人员根据地市、区县、</w:t>
      </w:r>
      <w:r>
        <w:rPr>
          <w:rFonts w:ascii="宋体" w:hAnsi="宋体" w:hint="eastAsia"/>
        </w:rPr>
        <w:t>页面显示时延时长依据</w:t>
      </w:r>
      <w:r w:rsidRPr="00631306">
        <w:rPr>
          <w:rFonts w:ascii="宋体" w:hAnsi="宋体" w:hint="eastAsia"/>
        </w:rPr>
        <w:t>劣化指标方式收集计算地市、区县的</w:t>
      </w:r>
      <w:r>
        <w:rPr>
          <w:rFonts w:ascii="宋体" w:hAnsi="宋体" w:hint="eastAsia"/>
        </w:rPr>
        <w:t>页面显示时延平均时长、汇总时间</w:t>
      </w:r>
    </w:p>
    <w:p w:rsidR="00513B86" w:rsidRPr="00DB19FB" w:rsidRDefault="00513B86" w:rsidP="00513B86">
      <w:pPr>
        <w:pStyle w:val="6"/>
        <w:rPr>
          <w:rFonts w:ascii="宋体" w:hAnsi="宋体"/>
          <w:b/>
          <w:bCs/>
          <w:i/>
          <w:iCs w:val="0"/>
          <w:lang w:val="x-none" w:eastAsia="x-none"/>
        </w:rPr>
      </w:pPr>
      <w:bookmarkStart w:id="1220" w:name="_Toc130155086"/>
      <w:r w:rsidRPr="00DB19FB">
        <w:rPr>
          <w:rFonts w:hint="eastAsia"/>
        </w:rPr>
        <w:t>页面显示时延</w:t>
      </w:r>
      <w:r w:rsidRPr="00DB19FB">
        <w:rPr>
          <w:rFonts w:ascii="宋体" w:hAnsi="宋体" w:hint="eastAsia"/>
          <w:lang w:val="x-none"/>
        </w:rPr>
        <w:t>数据</w:t>
      </w:r>
      <w:r>
        <w:rPr>
          <w:rFonts w:ascii="宋体" w:hAnsi="宋体" w:hint="eastAsia"/>
          <w:lang w:val="x-none"/>
        </w:rPr>
        <w:t>校验</w:t>
      </w:r>
      <w:bookmarkEnd w:id="1220"/>
    </w:p>
    <w:p w:rsidR="00513B86" w:rsidRPr="00631306" w:rsidRDefault="00513B86" w:rsidP="00513B86">
      <w:pPr>
        <w:ind w:left="420" w:firstLine="480"/>
        <w:rPr>
          <w:rFonts w:ascii="宋体" w:hAnsi="宋体"/>
        </w:rPr>
      </w:pPr>
      <w:r w:rsidRPr="00631306">
        <w:rPr>
          <w:rFonts w:ascii="宋体" w:hAnsi="宋体" w:hint="eastAsia"/>
        </w:rPr>
        <w:t>数据处理人对计算出的</w:t>
      </w:r>
      <w:r w:rsidRPr="00DB19FB">
        <w:rPr>
          <w:rFonts w:hint="eastAsia"/>
        </w:rPr>
        <w:t>页面显示时延</w:t>
      </w:r>
      <w:r w:rsidRPr="00631306">
        <w:rPr>
          <w:rFonts w:ascii="宋体" w:hAnsi="宋体" w:hint="eastAsia"/>
        </w:rPr>
        <w:t>基础数据校验、复核是否满足趋势劣化图的指标求，对不满足的数据通知到系统厂家进行数据重推</w:t>
      </w:r>
    </w:p>
    <w:p w:rsidR="00513B86" w:rsidRPr="00DB19FB" w:rsidRDefault="00513B86" w:rsidP="00513B86">
      <w:pPr>
        <w:pStyle w:val="6"/>
        <w:rPr>
          <w:rFonts w:ascii="宋体" w:hAnsi="宋体"/>
          <w:b/>
          <w:bCs/>
          <w:i/>
          <w:iCs w:val="0"/>
          <w:lang w:val="x-none" w:eastAsia="x-none"/>
        </w:rPr>
      </w:pPr>
      <w:bookmarkStart w:id="1221" w:name="_Toc130155087"/>
      <w:r w:rsidRPr="00DB19FB">
        <w:rPr>
          <w:rFonts w:hint="eastAsia"/>
        </w:rPr>
        <w:t>页面显示时延</w:t>
      </w:r>
      <w:r w:rsidRPr="00DB19FB">
        <w:rPr>
          <w:rFonts w:ascii="宋体" w:hAnsi="宋体" w:hint="eastAsia"/>
          <w:lang w:val="x-none"/>
        </w:rPr>
        <w:t>数据</w:t>
      </w:r>
      <w:r>
        <w:rPr>
          <w:rFonts w:ascii="宋体" w:hAnsi="宋体" w:hint="eastAsia"/>
          <w:lang w:val="x-none"/>
        </w:rPr>
        <w:t>新增</w:t>
      </w:r>
      <w:bookmarkEnd w:id="1221"/>
    </w:p>
    <w:p w:rsidR="00513B86" w:rsidRPr="00631306" w:rsidRDefault="00513B86" w:rsidP="00513B86">
      <w:pPr>
        <w:ind w:left="420" w:firstLine="480"/>
        <w:rPr>
          <w:rFonts w:ascii="宋体" w:hAnsi="宋体"/>
        </w:rPr>
      </w:pPr>
      <w:r w:rsidRPr="00631306">
        <w:rPr>
          <w:rFonts w:ascii="宋体" w:hAnsi="宋体" w:hint="eastAsia"/>
          <w:lang w:val="x-none"/>
        </w:rPr>
        <w:t>数据处理人对校验、复核通过的地市、</w:t>
      </w:r>
      <w:r>
        <w:rPr>
          <w:rFonts w:ascii="宋体" w:hAnsi="宋体" w:hint="eastAsia"/>
        </w:rPr>
        <w:t>页面显示时延平均时长、汇总时间</w:t>
      </w:r>
      <w:r w:rsidRPr="00631306">
        <w:rPr>
          <w:rFonts w:ascii="宋体" w:hAnsi="宋体" w:hint="eastAsia"/>
          <w:lang w:val="x-none"/>
        </w:rPr>
        <w:t>按照</w:t>
      </w:r>
      <w:r w:rsidRPr="00DB19FB">
        <w:rPr>
          <w:rFonts w:hint="eastAsia"/>
        </w:rPr>
        <w:t>页面显示时延</w:t>
      </w:r>
      <w:r w:rsidRPr="00631306">
        <w:rPr>
          <w:rFonts w:ascii="宋体" w:hAnsi="宋体" w:hint="eastAsia"/>
          <w:lang w:val="x-none"/>
        </w:rPr>
        <w:t>明细规则要求新增到数据库</w:t>
      </w:r>
    </w:p>
    <w:p w:rsidR="00513B86" w:rsidRPr="00DB19FB" w:rsidRDefault="00513B86" w:rsidP="00513B86">
      <w:pPr>
        <w:pStyle w:val="6"/>
        <w:rPr>
          <w:rFonts w:ascii="宋体" w:hAnsi="宋体"/>
          <w:b/>
          <w:bCs/>
          <w:i/>
          <w:iCs w:val="0"/>
          <w:lang w:val="x-none" w:eastAsia="x-none"/>
        </w:rPr>
      </w:pPr>
      <w:bookmarkStart w:id="1222" w:name="_Toc130155088"/>
      <w:r w:rsidRPr="00DB19FB">
        <w:rPr>
          <w:rFonts w:hint="eastAsia"/>
        </w:rPr>
        <w:t>页面显示时延</w:t>
      </w:r>
      <w:r w:rsidRPr="00DB19FB">
        <w:rPr>
          <w:rFonts w:ascii="宋体" w:hAnsi="宋体" w:hint="eastAsia"/>
          <w:lang w:val="x-none"/>
        </w:rPr>
        <w:t>数据</w:t>
      </w:r>
      <w:r>
        <w:rPr>
          <w:rFonts w:ascii="宋体" w:hAnsi="宋体" w:hint="eastAsia"/>
          <w:lang w:val="x-none"/>
        </w:rPr>
        <w:t>计算</w:t>
      </w:r>
      <w:bookmarkEnd w:id="1222"/>
    </w:p>
    <w:p w:rsidR="00513B86" w:rsidRPr="00631306" w:rsidRDefault="00513B86" w:rsidP="00513B86">
      <w:pPr>
        <w:ind w:left="420" w:firstLine="480"/>
        <w:rPr>
          <w:rFonts w:ascii="宋体" w:hAnsi="宋体"/>
        </w:rPr>
      </w:pPr>
      <w:r w:rsidRPr="00631306">
        <w:rPr>
          <w:rFonts w:ascii="宋体" w:hAnsi="宋体" w:hint="eastAsia"/>
          <w:lang w:val="x-none"/>
        </w:rPr>
        <w:t>数据分析人员对</w:t>
      </w:r>
      <w:r w:rsidRPr="00DB19FB">
        <w:rPr>
          <w:rFonts w:hint="eastAsia"/>
        </w:rPr>
        <w:t>页面显示时延</w:t>
      </w:r>
      <w:r w:rsidRPr="00631306">
        <w:rPr>
          <w:rFonts w:ascii="宋体" w:hAnsi="宋体" w:hint="eastAsia"/>
          <w:lang w:val="x-none"/>
        </w:rPr>
        <w:t>基础数据展开二次分析计算、依照界面展示要求、数据指标计算规则统计计算得到全省、地市、区县的</w:t>
      </w:r>
      <w:r w:rsidRPr="00DB19FB">
        <w:rPr>
          <w:rFonts w:hint="eastAsia"/>
        </w:rPr>
        <w:t>页面显示时延</w:t>
      </w:r>
      <w:r w:rsidRPr="00631306">
        <w:rPr>
          <w:rFonts w:ascii="宋体" w:hAnsi="宋体" w:hint="eastAsia"/>
          <w:lang w:val="x-none"/>
        </w:rPr>
        <w:t>的</w:t>
      </w:r>
      <w:r>
        <w:rPr>
          <w:rFonts w:ascii="宋体" w:hAnsi="宋体" w:hint="eastAsia"/>
          <w:lang w:val="x-none"/>
        </w:rPr>
        <w:t>总时延率</w:t>
      </w:r>
      <w:r w:rsidRPr="00631306">
        <w:rPr>
          <w:rFonts w:ascii="宋体" w:hAnsi="宋体" w:hint="eastAsia"/>
          <w:lang w:val="x-none"/>
        </w:rPr>
        <w:t>、</w:t>
      </w:r>
      <w:r>
        <w:rPr>
          <w:rFonts w:ascii="宋体" w:hAnsi="宋体" w:hint="eastAsia"/>
          <w:lang w:val="x-none"/>
        </w:rPr>
        <w:t>平均时延率</w:t>
      </w:r>
      <w:r w:rsidRPr="00631306">
        <w:rPr>
          <w:rFonts w:ascii="宋体" w:hAnsi="宋体" w:hint="eastAsia"/>
          <w:lang w:val="x-none"/>
        </w:rPr>
        <w:t>数据量</w:t>
      </w:r>
    </w:p>
    <w:p w:rsidR="00513B86" w:rsidRPr="00DB19FB" w:rsidRDefault="00513B86" w:rsidP="00513B86">
      <w:pPr>
        <w:pStyle w:val="6"/>
        <w:rPr>
          <w:rFonts w:ascii="宋体" w:hAnsi="宋体"/>
          <w:b/>
          <w:bCs/>
          <w:i/>
          <w:iCs w:val="0"/>
          <w:lang w:val="x-none" w:eastAsia="x-none"/>
        </w:rPr>
      </w:pPr>
      <w:bookmarkStart w:id="1223" w:name="_Toc130155089"/>
      <w:r w:rsidRPr="00DB19FB">
        <w:rPr>
          <w:rFonts w:hint="eastAsia"/>
        </w:rPr>
        <w:t>页面显示时延</w:t>
      </w:r>
      <w:r w:rsidRPr="00DB19FB">
        <w:rPr>
          <w:rFonts w:ascii="宋体" w:hAnsi="宋体" w:hint="eastAsia"/>
          <w:lang w:val="x-none"/>
        </w:rPr>
        <w:t>数据保存</w:t>
      </w:r>
      <w:bookmarkEnd w:id="1223"/>
    </w:p>
    <w:p w:rsidR="00513B86" w:rsidRPr="00631306" w:rsidRDefault="00513B86" w:rsidP="00513B86">
      <w:pPr>
        <w:ind w:left="420" w:firstLine="480"/>
        <w:rPr>
          <w:rFonts w:ascii="宋体" w:hAnsi="宋体"/>
        </w:rPr>
      </w:pPr>
      <w:r w:rsidRPr="00631306">
        <w:rPr>
          <w:rFonts w:ascii="宋体" w:hAnsi="宋体" w:hint="eastAsia"/>
        </w:rPr>
        <w:t>数据分析人员对历史数据备份，对最新统计计算的</w:t>
      </w:r>
      <w:r w:rsidRPr="00DB19FB">
        <w:rPr>
          <w:rFonts w:hint="eastAsia"/>
        </w:rPr>
        <w:t>页面显示时延</w:t>
      </w:r>
      <w:r w:rsidRPr="00631306">
        <w:rPr>
          <w:rFonts w:ascii="宋体" w:hAnsi="宋体" w:hint="eastAsia"/>
        </w:rPr>
        <w:t>数据新增到数据库</w:t>
      </w:r>
    </w:p>
    <w:p w:rsidR="00513B86" w:rsidRPr="00DB19FB" w:rsidRDefault="00513B86" w:rsidP="00513B86">
      <w:pPr>
        <w:pStyle w:val="6"/>
        <w:rPr>
          <w:rFonts w:ascii="宋体" w:hAnsi="宋体"/>
          <w:b/>
          <w:bCs/>
          <w:i/>
          <w:iCs w:val="0"/>
          <w:lang w:val="x-none" w:eastAsia="x-none"/>
        </w:rPr>
      </w:pPr>
      <w:bookmarkStart w:id="1224" w:name="_Toc130155090"/>
      <w:r w:rsidRPr="00DB19FB">
        <w:rPr>
          <w:rFonts w:hint="eastAsia"/>
        </w:rPr>
        <w:t>全省页面显示时延</w:t>
      </w:r>
      <w:r>
        <w:rPr>
          <w:rFonts w:hint="eastAsia"/>
        </w:rPr>
        <w:t>查询</w:t>
      </w:r>
      <w:bookmarkEnd w:id="1224"/>
    </w:p>
    <w:p w:rsidR="00513B86" w:rsidRPr="00631306" w:rsidRDefault="00513B86" w:rsidP="00513B86">
      <w:pPr>
        <w:ind w:left="420" w:firstLine="480"/>
      </w:pPr>
      <w:r w:rsidRPr="00631306">
        <w:rPr>
          <w:rFonts w:hint="eastAsia"/>
        </w:rPr>
        <w:t>综调人员登录综调中心，进入重要指标分析能力管理模块，选择全省</w:t>
      </w:r>
      <w:r w:rsidRPr="00DB19FB">
        <w:rPr>
          <w:rFonts w:hint="eastAsia"/>
        </w:rPr>
        <w:t>页面显示时延</w:t>
      </w:r>
      <w:r w:rsidRPr="00631306">
        <w:rPr>
          <w:rFonts w:hint="eastAsia"/>
        </w:rPr>
        <w:t>界面，输入日期、查询后展示该指标全省的趋势图</w:t>
      </w:r>
    </w:p>
    <w:p w:rsidR="00513B86" w:rsidRPr="00DB19FB" w:rsidRDefault="00513B86" w:rsidP="00513B86">
      <w:pPr>
        <w:pStyle w:val="6"/>
        <w:rPr>
          <w:rFonts w:ascii="宋体" w:hAnsi="宋体"/>
          <w:b/>
          <w:bCs/>
          <w:i/>
          <w:iCs w:val="0"/>
          <w:lang w:val="x-none" w:eastAsia="x-none"/>
        </w:rPr>
      </w:pPr>
      <w:bookmarkStart w:id="1225" w:name="_Toc130155091"/>
      <w:r w:rsidRPr="00DB19FB">
        <w:rPr>
          <w:rFonts w:hint="eastAsia"/>
        </w:rPr>
        <w:lastRenderedPageBreak/>
        <w:t>区县页面显示时延</w:t>
      </w:r>
      <w:r>
        <w:rPr>
          <w:rFonts w:hint="eastAsia"/>
        </w:rPr>
        <w:t>查询</w:t>
      </w:r>
      <w:bookmarkEnd w:id="1225"/>
    </w:p>
    <w:p w:rsidR="00513B86" w:rsidRPr="00DB19FB" w:rsidRDefault="00513B86" w:rsidP="00513B86">
      <w:pPr>
        <w:ind w:left="420" w:firstLine="480"/>
      </w:pPr>
      <w:r w:rsidRPr="00631306">
        <w:rPr>
          <w:rFonts w:hint="eastAsia"/>
        </w:rPr>
        <w:t>综调人员登录综调中心，进入重要指标分析能力管理模块，选择</w:t>
      </w:r>
      <w:r>
        <w:rPr>
          <w:rFonts w:hint="eastAsia"/>
        </w:rPr>
        <w:t>区县</w:t>
      </w:r>
      <w:r w:rsidRPr="00DB19FB">
        <w:rPr>
          <w:rFonts w:hint="eastAsia"/>
        </w:rPr>
        <w:t>页面显示时延</w:t>
      </w:r>
      <w:r w:rsidRPr="00631306">
        <w:rPr>
          <w:rFonts w:hint="eastAsia"/>
        </w:rPr>
        <w:t>界面，输入日期、查询后展示该指标</w:t>
      </w:r>
      <w:r>
        <w:rPr>
          <w:rFonts w:hint="eastAsia"/>
        </w:rPr>
        <w:t>区县</w:t>
      </w:r>
      <w:r w:rsidRPr="00631306">
        <w:rPr>
          <w:rFonts w:hint="eastAsia"/>
        </w:rPr>
        <w:t>的趋势图</w:t>
      </w:r>
    </w:p>
    <w:p w:rsidR="00513B86" w:rsidRPr="00DB19FB" w:rsidRDefault="00513B86" w:rsidP="00513B86">
      <w:pPr>
        <w:pStyle w:val="5"/>
        <w:rPr>
          <w:iCs/>
        </w:rPr>
      </w:pPr>
      <w:bookmarkStart w:id="1226" w:name="_Toc130155092"/>
      <w:r>
        <w:rPr>
          <w:rFonts w:hint="eastAsia"/>
        </w:rPr>
        <w:t>网络时延</w:t>
      </w:r>
      <w:r w:rsidRPr="00DB19FB">
        <w:rPr>
          <w:rFonts w:hint="eastAsia"/>
        </w:rPr>
        <w:t>页面响应时延</w:t>
      </w:r>
      <w:r>
        <w:rPr>
          <w:rFonts w:hint="eastAsia"/>
        </w:rPr>
        <w:t>管理</w:t>
      </w:r>
      <w:bookmarkEnd w:id="1226"/>
    </w:p>
    <w:p w:rsidR="00513B86" w:rsidRPr="00DB19FB" w:rsidRDefault="00513B86" w:rsidP="00513B86">
      <w:pPr>
        <w:pStyle w:val="6"/>
        <w:rPr>
          <w:rFonts w:ascii="宋体" w:hAnsi="宋体"/>
          <w:b/>
          <w:bCs/>
          <w:i/>
          <w:iCs w:val="0"/>
          <w:lang w:val="x-none" w:eastAsia="x-none"/>
        </w:rPr>
      </w:pPr>
      <w:bookmarkStart w:id="1227" w:name="_Toc130155093"/>
      <w:r w:rsidRPr="00DB19FB">
        <w:rPr>
          <w:rFonts w:hint="eastAsia"/>
        </w:rPr>
        <w:t>页面</w:t>
      </w:r>
      <w:r>
        <w:rPr>
          <w:rFonts w:hint="eastAsia"/>
        </w:rPr>
        <w:t>响应</w:t>
      </w:r>
      <w:r w:rsidRPr="00DB19FB">
        <w:rPr>
          <w:rFonts w:hint="eastAsia"/>
        </w:rPr>
        <w:t>时延</w:t>
      </w:r>
      <w:r>
        <w:rPr>
          <w:rFonts w:hint="eastAsia"/>
        </w:rPr>
        <w:t>计算规则管理</w:t>
      </w:r>
      <w:bookmarkEnd w:id="1227"/>
    </w:p>
    <w:p w:rsidR="00513B86" w:rsidRPr="00631306" w:rsidRDefault="00513B86" w:rsidP="00513B86">
      <w:pPr>
        <w:ind w:left="420" w:firstLine="480"/>
        <w:rPr>
          <w:rFonts w:ascii="宋体" w:hAnsi="宋体"/>
        </w:rPr>
      </w:pPr>
      <w:r w:rsidRPr="00631306">
        <w:rPr>
          <w:rFonts w:ascii="宋体" w:hAnsi="宋体" w:hint="eastAsia"/>
          <w:lang w:val="x-none"/>
        </w:rPr>
        <w:t>依照文档传输协议要求，对</w:t>
      </w:r>
      <w:r w:rsidRPr="00DB19FB">
        <w:rPr>
          <w:rFonts w:hint="eastAsia"/>
        </w:rPr>
        <w:t>页面</w:t>
      </w:r>
      <w:r>
        <w:rPr>
          <w:rFonts w:hint="eastAsia"/>
        </w:rPr>
        <w:t>响应</w:t>
      </w:r>
      <w:r w:rsidRPr="00DB19FB">
        <w:rPr>
          <w:rFonts w:hint="eastAsia"/>
        </w:rPr>
        <w:t>时延</w:t>
      </w:r>
      <w:r w:rsidRPr="00631306">
        <w:rPr>
          <w:rFonts w:ascii="宋体" w:hAnsi="宋体" w:hint="eastAsia"/>
          <w:lang w:val="x-none"/>
        </w:rPr>
        <w:t>约定的文件格式、数据内容、对文件中的地市、区县、</w:t>
      </w:r>
      <w:r>
        <w:rPr>
          <w:rFonts w:ascii="宋体" w:hAnsi="宋体" w:hint="eastAsia"/>
          <w:lang w:val="x-none"/>
        </w:rPr>
        <w:t>页面响应发起时间</w:t>
      </w:r>
      <w:r w:rsidRPr="00631306">
        <w:rPr>
          <w:rFonts w:ascii="宋体" w:hAnsi="宋体" w:hint="eastAsia"/>
          <w:lang w:val="x-none"/>
        </w:rPr>
        <w:t>、</w:t>
      </w:r>
      <w:r>
        <w:rPr>
          <w:rFonts w:ascii="宋体" w:hAnsi="宋体" w:hint="eastAsia"/>
          <w:lang w:val="x-none"/>
        </w:rPr>
        <w:t>页面响应应答时间</w:t>
      </w:r>
      <w:r w:rsidRPr="00631306">
        <w:rPr>
          <w:rFonts w:ascii="宋体" w:hAnsi="宋体" w:hint="eastAsia"/>
          <w:lang w:val="x-none"/>
        </w:rPr>
        <w:t>数据解析、计算</w:t>
      </w:r>
    </w:p>
    <w:p w:rsidR="00513B86" w:rsidRPr="00DB19FB" w:rsidRDefault="00513B86" w:rsidP="00513B86">
      <w:pPr>
        <w:pStyle w:val="6"/>
        <w:rPr>
          <w:rFonts w:ascii="宋体" w:hAnsi="宋体"/>
          <w:b/>
          <w:bCs/>
          <w:i/>
          <w:iCs w:val="0"/>
          <w:lang w:val="x-none" w:eastAsia="x-none"/>
        </w:rPr>
      </w:pPr>
      <w:bookmarkStart w:id="1228" w:name="_Toc130155094"/>
      <w:r w:rsidRPr="00DB19FB">
        <w:rPr>
          <w:rFonts w:hint="eastAsia"/>
        </w:rPr>
        <w:t>页面</w:t>
      </w:r>
      <w:r>
        <w:rPr>
          <w:rFonts w:hint="eastAsia"/>
        </w:rPr>
        <w:t>响应</w:t>
      </w:r>
      <w:r w:rsidRPr="00DB19FB">
        <w:rPr>
          <w:rFonts w:hint="eastAsia"/>
        </w:rPr>
        <w:t>时延</w:t>
      </w:r>
      <w:r>
        <w:rPr>
          <w:rFonts w:ascii="宋体" w:hAnsi="宋体" w:hint="eastAsia"/>
          <w:lang w:val="x-none"/>
        </w:rPr>
        <w:t>分析</w:t>
      </w:r>
      <w:bookmarkEnd w:id="1228"/>
    </w:p>
    <w:p w:rsidR="00513B86" w:rsidRPr="00631306" w:rsidRDefault="00513B86" w:rsidP="00513B86">
      <w:pPr>
        <w:ind w:left="420" w:firstLine="480"/>
        <w:rPr>
          <w:rFonts w:ascii="宋体" w:hAnsi="宋体"/>
        </w:rPr>
      </w:pPr>
      <w:r w:rsidRPr="00631306">
        <w:rPr>
          <w:rFonts w:ascii="宋体" w:hAnsi="宋体" w:hint="eastAsia"/>
        </w:rPr>
        <w:t>数据分析人员根据地市、区县、</w:t>
      </w:r>
      <w:r>
        <w:rPr>
          <w:rFonts w:ascii="宋体" w:hAnsi="宋体" w:hint="eastAsia"/>
        </w:rPr>
        <w:t>页面响应发起时间、页面响应应答时间依据</w:t>
      </w:r>
      <w:r w:rsidRPr="00631306">
        <w:rPr>
          <w:rFonts w:ascii="宋体" w:hAnsi="宋体" w:hint="eastAsia"/>
        </w:rPr>
        <w:t>劣化指标方式收集计算地市、区县的</w:t>
      </w:r>
      <w:r>
        <w:rPr>
          <w:rFonts w:ascii="宋体" w:hAnsi="宋体" w:hint="eastAsia"/>
        </w:rPr>
        <w:t>页面响应平均值、平均时长</w:t>
      </w:r>
    </w:p>
    <w:p w:rsidR="00513B86" w:rsidRPr="00DB19FB" w:rsidRDefault="00513B86" w:rsidP="00513B86">
      <w:pPr>
        <w:pStyle w:val="6"/>
        <w:rPr>
          <w:rFonts w:ascii="宋体" w:hAnsi="宋体"/>
          <w:b/>
          <w:bCs/>
          <w:i/>
          <w:iCs w:val="0"/>
          <w:lang w:val="x-none" w:eastAsia="x-none"/>
        </w:rPr>
      </w:pPr>
      <w:bookmarkStart w:id="1229" w:name="_Toc130155095"/>
      <w:r w:rsidRPr="00DB19FB">
        <w:rPr>
          <w:rFonts w:hint="eastAsia"/>
        </w:rPr>
        <w:t>页面</w:t>
      </w:r>
      <w:r>
        <w:rPr>
          <w:rFonts w:hint="eastAsia"/>
        </w:rPr>
        <w:t>响应</w:t>
      </w:r>
      <w:r w:rsidRPr="00DB19FB">
        <w:rPr>
          <w:rFonts w:hint="eastAsia"/>
        </w:rPr>
        <w:t>时延</w:t>
      </w:r>
      <w:r w:rsidRPr="00DB19FB">
        <w:rPr>
          <w:rFonts w:ascii="宋体" w:hAnsi="宋体" w:hint="eastAsia"/>
          <w:lang w:val="x-none"/>
        </w:rPr>
        <w:t>数据</w:t>
      </w:r>
      <w:r>
        <w:rPr>
          <w:rFonts w:ascii="宋体" w:hAnsi="宋体" w:hint="eastAsia"/>
          <w:lang w:val="x-none"/>
        </w:rPr>
        <w:t>校验</w:t>
      </w:r>
      <w:bookmarkEnd w:id="1229"/>
    </w:p>
    <w:p w:rsidR="00513B86" w:rsidRPr="00631306" w:rsidRDefault="00513B86" w:rsidP="00513B86">
      <w:pPr>
        <w:ind w:left="420" w:firstLine="480"/>
        <w:rPr>
          <w:rFonts w:ascii="宋体" w:hAnsi="宋体"/>
        </w:rPr>
      </w:pPr>
      <w:r w:rsidRPr="00631306">
        <w:rPr>
          <w:rFonts w:ascii="宋体" w:hAnsi="宋体" w:hint="eastAsia"/>
        </w:rPr>
        <w:t>数据处理人对计算出的</w:t>
      </w:r>
      <w:r w:rsidRPr="00DB19FB">
        <w:rPr>
          <w:rFonts w:hint="eastAsia"/>
        </w:rPr>
        <w:t>页面</w:t>
      </w:r>
      <w:r>
        <w:rPr>
          <w:rFonts w:hint="eastAsia"/>
        </w:rPr>
        <w:t>响应</w:t>
      </w:r>
      <w:r w:rsidRPr="00DB19FB">
        <w:rPr>
          <w:rFonts w:hint="eastAsia"/>
        </w:rPr>
        <w:t>时延</w:t>
      </w:r>
      <w:r w:rsidRPr="00631306">
        <w:rPr>
          <w:rFonts w:ascii="宋体" w:hAnsi="宋体" w:hint="eastAsia"/>
        </w:rPr>
        <w:t>基础数据校验、复核是否满足趋势劣化图的指标求，对不满足的数据通知到系统厂家进行数据重推</w:t>
      </w:r>
    </w:p>
    <w:p w:rsidR="00513B86" w:rsidRPr="00DB19FB" w:rsidRDefault="00513B86" w:rsidP="00513B86">
      <w:pPr>
        <w:pStyle w:val="6"/>
        <w:rPr>
          <w:rFonts w:ascii="宋体" w:hAnsi="宋体"/>
          <w:b/>
          <w:bCs/>
          <w:i/>
          <w:iCs w:val="0"/>
          <w:lang w:val="x-none" w:eastAsia="x-none"/>
        </w:rPr>
      </w:pPr>
      <w:bookmarkStart w:id="1230" w:name="_Toc130155096"/>
      <w:r w:rsidRPr="00DB19FB">
        <w:rPr>
          <w:rFonts w:hint="eastAsia"/>
        </w:rPr>
        <w:t>页面</w:t>
      </w:r>
      <w:r>
        <w:rPr>
          <w:rFonts w:hint="eastAsia"/>
        </w:rPr>
        <w:t>响应</w:t>
      </w:r>
      <w:r w:rsidRPr="00DB19FB">
        <w:rPr>
          <w:rFonts w:hint="eastAsia"/>
        </w:rPr>
        <w:t>时延</w:t>
      </w:r>
      <w:r w:rsidRPr="00DB19FB">
        <w:rPr>
          <w:rFonts w:ascii="宋体" w:hAnsi="宋体" w:hint="eastAsia"/>
          <w:lang w:val="x-none"/>
        </w:rPr>
        <w:t>数据</w:t>
      </w:r>
      <w:r>
        <w:rPr>
          <w:rFonts w:ascii="宋体" w:hAnsi="宋体" w:hint="eastAsia"/>
          <w:lang w:val="x-none"/>
        </w:rPr>
        <w:t>新增</w:t>
      </w:r>
      <w:bookmarkEnd w:id="1230"/>
    </w:p>
    <w:p w:rsidR="00513B86" w:rsidRPr="00631306" w:rsidRDefault="00513B86" w:rsidP="00513B86">
      <w:pPr>
        <w:ind w:left="420" w:firstLine="480"/>
        <w:rPr>
          <w:rFonts w:ascii="宋体" w:hAnsi="宋体"/>
        </w:rPr>
      </w:pPr>
      <w:r w:rsidRPr="00631306">
        <w:rPr>
          <w:rFonts w:ascii="宋体" w:hAnsi="宋体" w:hint="eastAsia"/>
          <w:lang w:val="x-none"/>
        </w:rPr>
        <w:t>数据处理人对校验、复核通过的地市、</w:t>
      </w:r>
      <w:r>
        <w:rPr>
          <w:rFonts w:ascii="宋体" w:hAnsi="宋体" w:hint="eastAsia"/>
        </w:rPr>
        <w:t>页面页面响应平均值、平均时长</w:t>
      </w:r>
      <w:r w:rsidRPr="00631306">
        <w:rPr>
          <w:rFonts w:ascii="宋体" w:hAnsi="宋体" w:hint="eastAsia"/>
          <w:lang w:val="x-none"/>
        </w:rPr>
        <w:t>按照</w:t>
      </w:r>
      <w:r w:rsidRPr="00DB19FB">
        <w:rPr>
          <w:rFonts w:hint="eastAsia"/>
        </w:rPr>
        <w:t>页面</w:t>
      </w:r>
      <w:r>
        <w:rPr>
          <w:rFonts w:hint="eastAsia"/>
        </w:rPr>
        <w:t>响应</w:t>
      </w:r>
      <w:r w:rsidRPr="00DB19FB">
        <w:rPr>
          <w:rFonts w:hint="eastAsia"/>
        </w:rPr>
        <w:t>时延</w:t>
      </w:r>
      <w:r w:rsidRPr="00631306">
        <w:rPr>
          <w:rFonts w:ascii="宋体" w:hAnsi="宋体" w:hint="eastAsia"/>
          <w:lang w:val="x-none"/>
        </w:rPr>
        <w:t>明细规则要求新增到数据库</w:t>
      </w:r>
    </w:p>
    <w:p w:rsidR="00513B86" w:rsidRPr="00DB19FB" w:rsidRDefault="00513B86" w:rsidP="00513B86">
      <w:pPr>
        <w:pStyle w:val="6"/>
        <w:rPr>
          <w:rFonts w:ascii="宋体" w:hAnsi="宋体"/>
          <w:b/>
          <w:bCs/>
          <w:i/>
          <w:iCs w:val="0"/>
          <w:lang w:val="x-none" w:eastAsia="x-none"/>
        </w:rPr>
      </w:pPr>
      <w:bookmarkStart w:id="1231" w:name="_Toc130155097"/>
      <w:r w:rsidRPr="00DB19FB">
        <w:rPr>
          <w:rFonts w:hint="eastAsia"/>
        </w:rPr>
        <w:t>页面</w:t>
      </w:r>
      <w:r>
        <w:rPr>
          <w:rFonts w:hint="eastAsia"/>
        </w:rPr>
        <w:t>响应</w:t>
      </w:r>
      <w:r w:rsidRPr="00DB19FB">
        <w:rPr>
          <w:rFonts w:hint="eastAsia"/>
        </w:rPr>
        <w:t>时延</w:t>
      </w:r>
      <w:r w:rsidRPr="00DB19FB">
        <w:rPr>
          <w:rFonts w:ascii="宋体" w:hAnsi="宋体" w:hint="eastAsia"/>
          <w:lang w:val="x-none"/>
        </w:rPr>
        <w:t>数据</w:t>
      </w:r>
      <w:r>
        <w:rPr>
          <w:rFonts w:ascii="宋体" w:hAnsi="宋体" w:hint="eastAsia"/>
          <w:lang w:val="x-none"/>
        </w:rPr>
        <w:t>计算</w:t>
      </w:r>
      <w:bookmarkEnd w:id="1231"/>
    </w:p>
    <w:p w:rsidR="00513B86" w:rsidRPr="00631306" w:rsidRDefault="00513B86" w:rsidP="00513B86">
      <w:pPr>
        <w:ind w:left="420" w:firstLine="480"/>
        <w:rPr>
          <w:rFonts w:ascii="宋体" w:hAnsi="宋体"/>
        </w:rPr>
      </w:pPr>
      <w:r w:rsidRPr="00631306">
        <w:rPr>
          <w:rFonts w:ascii="宋体" w:hAnsi="宋体" w:hint="eastAsia"/>
          <w:lang w:val="x-none"/>
        </w:rPr>
        <w:t>数据分析人员对</w:t>
      </w:r>
      <w:r w:rsidRPr="00DB19FB">
        <w:rPr>
          <w:rFonts w:hint="eastAsia"/>
        </w:rPr>
        <w:t>页面</w:t>
      </w:r>
      <w:r>
        <w:rPr>
          <w:rFonts w:hint="eastAsia"/>
        </w:rPr>
        <w:t>响应</w:t>
      </w:r>
      <w:r w:rsidRPr="00DB19FB">
        <w:rPr>
          <w:rFonts w:hint="eastAsia"/>
        </w:rPr>
        <w:t>时延</w:t>
      </w:r>
      <w:r w:rsidRPr="00631306">
        <w:rPr>
          <w:rFonts w:ascii="宋体" w:hAnsi="宋体" w:hint="eastAsia"/>
          <w:lang w:val="x-none"/>
        </w:rPr>
        <w:t>基础数据展开二次分析计算、依照界面展示要求、数据指标计算规则统计计算得到全省、地市、区县的</w:t>
      </w:r>
      <w:r>
        <w:rPr>
          <w:rFonts w:hint="eastAsia"/>
        </w:rPr>
        <w:t>页面平均响应率、响应间隔、同比月、周、天响应率</w:t>
      </w:r>
    </w:p>
    <w:p w:rsidR="00513B86" w:rsidRPr="00DB19FB" w:rsidRDefault="00513B86" w:rsidP="00513B86">
      <w:pPr>
        <w:pStyle w:val="6"/>
        <w:rPr>
          <w:rFonts w:ascii="宋体" w:hAnsi="宋体"/>
          <w:b/>
          <w:bCs/>
          <w:i/>
          <w:iCs w:val="0"/>
          <w:lang w:val="x-none" w:eastAsia="x-none"/>
        </w:rPr>
      </w:pPr>
      <w:bookmarkStart w:id="1232" w:name="_Toc130155098"/>
      <w:r w:rsidRPr="00DB19FB">
        <w:rPr>
          <w:rFonts w:hint="eastAsia"/>
        </w:rPr>
        <w:t>页面</w:t>
      </w:r>
      <w:r>
        <w:rPr>
          <w:rFonts w:hint="eastAsia"/>
        </w:rPr>
        <w:t>响应</w:t>
      </w:r>
      <w:r w:rsidRPr="00DB19FB">
        <w:rPr>
          <w:rFonts w:hint="eastAsia"/>
        </w:rPr>
        <w:t>时延</w:t>
      </w:r>
      <w:r w:rsidRPr="00DB19FB">
        <w:rPr>
          <w:rFonts w:ascii="宋体" w:hAnsi="宋体" w:hint="eastAsia"/>
          <w:lang w:val="x-none"/>
        </w:rPr>
        <w:t>数据保存</w:t>
      </w:r>
      <w:bookmarkEnd w:id="1232"/>
    </w:p>
    <w:p w:rsidR="00513B86" w:rsidRPr="00631306" w:rsidRDefault="00513B86" w:rsidP="00513B86">
      <w:pPr>
        <w:ind w:left="420" w:firstLine="480"/>
        <w:rPr>
          <w:rFonts w:ascii="宋体" w:hAnsi="宋体"/>
        </w:rPr>
      </w:pPr>
      <w:r w:rsidRPr="00631306">
        <w:rPr>
          <w:rFonts w:ascii="宋体" w:hAnsi="宋体" w:hint="eastAsia"/>
        </w:rPr>
        <w:lastRenderedPageBreak/>
        <w:t>数据分析人员对历史数据备份，对最新统计计算的</w:t>
      </w:r>
      <w:r w:rsidRPr="00DB19FB">
        <w:rPr>
          <w:rFonts w:hint="eastAsia"/>
        </w:rPr>
        <w:t>页面</w:t>
      </w:r>
      <w:r>
        <w:rPr>
          <w:rFonts w:hint="eastAsia"/>
        </w:rPr>
        <w:t>响应</w:t>
      </w:r>
      <w:r w:rsidRPr="00DB19FB">
        <w:rPr>
          <w:rFonts w:hint="eastAsia"/>
        </w:rPr>
        <w:t>时延</w:t>
      </w:r>
      <w:r>
        <w:rPr>
          <w:rFonts w:hint="eastAsia"/>
        </w:rPr>
        <w:t>率</w:t>
      </w:r>
      <w:r w:rsidRPr="00631306">
        <w:rPr>
          <w:rFonts w:ascii="宋体" w:hAnsi="宋体" w:hint="eastAsia"/>
        </w:rPr>
        <w:t>数据新增到数据库</w:t>
      </w:r>
    </w:p>
    <w:p w:rsidR="00513B86" w:rsidRPr="00DB19FB" w:rsidRDefault="00513B86" w:rsidP="00513B86">
      <w:pPr>
        <w:pStyle w:val="6"/>
        <w:rPr>
          <w:rFonts w:ascii="宋体" w:hAnsi="宋体"/>
          <w:b/>
          <w:bCs/>
          <w:i/>
          <w:iCs w:val="0"/>
          <w:lang w:val="x-none" w:eastAsia="x-none"/>
        </w:rPr>
      </w:pPr>
      <w:bookmarkStart w:id="1233" w:name="_Toc130155099"/>
      <w:r w:rsidRPr="00DB19FB">
        <w:rPr>
          <w:rFonts w:hint="eastAsia"/>
        </w:rPr>
        <w:t>全省页面</w:t>
      </w:r>
      <w:r>
        <w:rPr>
          <w:rFonts w:hint="eastAsia"/>
        </w:rPr>
        <w:t>响应</w:t>
      </w:r>
      <w:r w:rsidRPr="00DB19FB">
        <w:rPr>
          <w:rFonts w:hint="eastAsia"/>
        </w:rPr>
        <w:t>时延</w:t>
      </w:r>
      <w:r>
        <w:rPr>
          <w:rFonts w:hint="eastAsia"/>
        </w:rPr>
        <w:t>查询</w:t>
      </w:r>
      <w:bookmarkEnd w:id="1233"/>
    </w:p>
    <w:p w:rsidR="00513B86" w:rsidRPr="00631306" w:rsidRDefault="00513B86" w:rsidP="00513B86">
      <w:pPr>
        <w:ind w:left="420" w:firstLine="480"/>
      </w:pPr>
      <w:r w:rsidRPr="00631306">
        <w:rPr>
          <w:rFonts w:hint="eastAsia"/>
        </w:rPr>
        <w:t>综调人员登录综调中心，进入重要指标分析能力管理模块，选择全省</w:t>
      </w:r>
      <w:r w:rsidRPr="00DB19FB">
        <w:rPr>
          <w:rFonts w:hint="eastAsia"/>
        </w:rPr>
        <w:t>页面</w:t>
      </w:r>
      <w:r>
        <w:rPr>
          <w:rFonts w:hint="eastAsia"/>
        </w:rPr>
        <w:t>响应</w:t>
      </w:r>
      <w:r w:rsidRPr="00DB19FB">
        <w:rPr>
          <w:rFonts w:hint="eastAsia"/>
        </w:rPr>
        <w:t>时延</w:t>
      </w:r>
      <w:r>
        <w:rPr>
          <w:rFonts w:hint="eastAsia"/>
        </w:rPr>
        <w:t>率</w:t>
      </w:r>
      <w:r w:rsidRPr="00631306">
        <w:rPr>
          <w:rFonts w:hint="eastAsia"/>
        </w:rPr>
        <w:t>界面，输入日期、查询后展示该指标全省的趋势图</w:t>
      </w:r>
    </w:p>
    <w:p w:rsidR="00513B86" w:rsidRPr="00DB19FB" w:rsidRDefault="00513B86" w:rsidP="00513B86">
      <w:pPr>
        <w:pStyle w:val="6"/>
        <w:rPr>
          <w:rFonts w:ascii="宋体" w:hAnsi="宋体"/>
          <w:b/>
          <w:bCs/>
          <w:i/>
          <w:iCs w:val="0"/>
          <w:lang w:val="x-none" w:eastAsia="x-none"/>
        </w:rPr>
      </w:pPr>
      <w:bookmarkStart w:id="1234" w:name="_Toc130155100"/>
      <w:r w:rsidRPr="00DB19FB">
        <w:rPr>
          <w:rFonts w:hint="eastAsia"/>
        </w:rPr>
        <w:t>区县页面</w:t>
      </w:r>
      <w:r>
        <w:rPr>
          <w:rFonts w:hint="eastAsia"/>
        </w:rPr>
        <w:t>响应</w:t>
      </w:r>
      <w:r w:rsidRPr="00DB19FB">
        <w:rPr>
          <w:rFonts w:hint="eastAsia"/>
        </w:rPr>
        <w:t>时延</w:t>
      </w:r>
      <w:r>
        <w:rPr>
          <w:rFonts w:hint="eastAsia"/>
        </w:rPr>
        <w:t>查询</w:t>
      </w:r>
      <w:bookmarkEnd w:id="1234"/>
    </w:p>
    <w:p w:rsidR="00513B86" w:rsidRPr="00DB19FB" w:rsidRDefault="00513B86" w:rsidP="00513B86">
      <w:pPr>
        <w:ind w:left="420" w:firstLine="480"/>
      </w:pPr>
      <w:r w:rsidRPr="00631306">
        <w:rPr>
          <w:rFonts w:hint="eastAsia"/>
        </w:rPr>
        <w:t>综调人员登录综调中心，进入重要指标分析能力管理模块，选择</w:t>
      </w:r>
      <w:r>
        <w:rPr>
          <w:rFonts w:hint="eastAsia"/>
        </w:rPr>
        <w:t>区县</w:t>
      </w:r>
      <w:r w:rsidRPr="00DB19FB">
        <w:rPr>
          <w:rFonts w:hint="eastAsia"/>
        </w:rPr>
        <w:t>页面</w:t>
      </w:r>
      <w:r>
        <w:rPr>
          <w:rFonts w:hint="eastAsia"/>
        </w:rPr>
        <w:t>响应</w:t>
      </w:r>
      <w:r w:rsidRPr="00DB19FB">
        <w:rPr>
          <w:rFonts w:hint="eastAsia"/>
        </w:rPr>
        <w:t>时延</w:t>
      </w:r>
      <w:r w:rsidRPr="00631306">
        <w:rPr>
          <w:rFonts w:hint="eastAsia"/>
        </w:rPr>
        <w:t>界面，输入日期、查询后展示该指标</w:t>
      </w:r>
      <w:r>
        <w:rPr>
          <w:rFonts w:hint="eastAsia"/>
        </w:rPr>
        <w:t>区县</w:t>
      </w:r>
      <w:r w:rsidRPr="00631306">
        <w:rPr>
          <w:rFonts w:hint="eastAsia"/>
        </w:rPr>
        <w:t>的趋势图</w:t>
      </w:r>
    </w:p>
    <w:p w:rsidR="00513B86" w:rsidRPr="00DB19FB" w:rsidRDefault="00513B86" w:rsidP="00513B86">
      <w:pPr>
        <w:pStyle w:val="5"/>
        <w:rPr>
          <w:iCs/>
        </w:rPr>
      </w:pPr>
      <w:bookmarkStart w:id="1235" w:name="_Toc130155101"/>
      <w:r w:rsidRPr="00DB19FB">
        <w:rPr>
          <w:rFonts w:hint="eastAsia"/>
        </w:rPr>
        <w:t>PING测应用市场文件下载速率</w:t>
      </w:r>
      <w:r>
        <w:rPr>
          <w:rFonts w:hint="eastAsia"/>
        </w:rPr>
        <w:t>管理</w:t>
      </w:r>
      <w:bookmarkEnd w:id="1235"/>
    </w:p>
    <w:p w:rsidR="00513B86" w:rsidRPr="00DB19FB" w:rsidRDefault="00513B86" w:rsidP="00513B86">
      <w:pPr>
        <w:pStyle w:val="6"/>
        <w:rPr>
          <w:rFonts w:ascii="宋体" w:hAnsi="宋体"/>
          <w:b/>
          <w:bCs/>
          <w:i/>
          <w:iCs w:val="0"/>
          <w:lang w:val="x-none"/>
        </w:rPr>
      </w:pPr>
      <w:bookmarkStart w:id="1236" w:name="_Toc130155102"/>
      <w:r w:rsidRPr="00DB19FB">
        <w:rPr>
          <w:rFonts w:ascii="宋体" w:hAnsi="宋体" w:hint="eastAsia"/>
          <w:lang w:val="x-none"/>
        </w:rPr>
        <w:t>应用市场文件下载速率</w:t>
      </w:r>
      <w:r>
        <w:rPr>
          <w:rFonts w:ascii="宋体" w:hAnsi="宋体" w:hint="eastAsia"/>
          <w:lang w:val="x-none"/>
        </w:rPr>
        <w:t>计算规则管理</w:t>
      </w:r>
      <w:bookmarkEnd w:id="1236"/>
    </w:p>
    <w:p w:rsidR="00513B86" w:rsidRPr="00DB19FB" w:rsidRDefault="00513B86" w:rsidP="00513B86">
      <w:pPr>
        <w:ind w:left="420" w:firstLine="480"/>
        <w:rPr>
          <w:rFonts w:ascii="宋体" w:hAnsi="宋体"/>
          <w:lang w:val="x-none"/>
        </w:rPr>
      </w:pPr>
      <w:r w:rsidRPr="005E2883">
        <w:rPr>
          <w:rFonts w:ascii="宋体" w:hAnsi="宋体" w:hint="eastAsia"/>
          <w:lang w:val="x-none"/>
        </w:rPr>
        <w:t>依照文档传输协议要求，对</w:t>
      </w:r>
      <w:r w:rsidRPr="00DB19FB">
        <w:rPr>
          <w:rFonts w:ascii="宋体" w:hAnsi="宋体" w:hint="eastAsia"/>
          <w:lang w:val="x-none"/>
        </w:rPr>
        <w:t>应用市场文件下载速率</w:t>
      </w:r>
      <w:r w:rsidRPr="005E2883">
        <w:rPr>
          <w:rFonts w:ascii="宋体" w:hAnsi="宋体" w:hint="eastAsia"/>
          <w:lang w:val="x-none"/>
        </w:rPr>
        <w:t>约定的文件格式、数据内容、对文件中的地市、区县、</w:t>
      </w:r>
      <w:r>
        <w:rPr>
          <w:rFonts w:ascii="宋体" w:hAnsi="宋体" w:hint="eastAsia"/>
          <w:lang w:val="x-none"/>
        </w:rPr>
        <w:t>文件下载速度、文件下载大小、文件下载时长</w:t>
      </w:r>
      <w:r w:rsidRPr="005E2883">
        <w:rPr>
          <w:rFonts w:ascii="宋体" w:hAnsi="宋体" w:hint="eastAsia"/>
          <w:lang w:val="x-none"/>
        </w:rPr>
        <w:t>数据解析、计算</w:t>
      </w:r>
      <w:r>
        <w:rPr>
          <w:rFonts w:hint="eastAsia"/>
        </w:rPr>
        <w:t>。</w:t>
      </w:r>
    </w:p>
    <w:p w:rsidR="00513B86" w:rsidRPr="00DB19FB" w:rsidRDefault="00513B86" w:rsidP="00513B86">
      <w:pPr>
        <w:pStyle w:val="6"/>
        <w:rPr>
          <w:rFonts w:ascii="宋体" w:hAnsi="宋体"/>
          <w:b/>
          <w:bCs/>
          <w:i/>
          <w:iCs w:val="0"/>
          <w:lang w:val="x-none" w:eastAsia="x-none"/>
        </w:rPr>
      </w:pPr>
      <w:bookmarkStart w:id="1237" w:name="_Toc130155103"/>
      <w:r w:rsidRPr="00DB19FB">
        <w:rPr>
          <w:rFonts w:hint="eastAsia"/>
        </w:rPr>
        <w:t>应用市场文件下载速率</w:t>
      </w:r>
      <w:r>
        <w:rPr>
          <w:rFonts w:ascii="宋体" w:hAnsi="宋体" w:hint="eastAsia"/>
          <w:lang w:val="x-none"/>
        </w:rPr>
        <w:t>分析</w:t>
      </w:r>
      <w:bookmarkEnd w:id="1237"/>
    </w:p>
    <w:p w:rsidR="00513B86" w:rsidRPr="005E2883" w:rsidRDefault="00513B86" w:rsidP="00513B86">
      <w:pPr>
        <w:ind w:left="420" w:firstLine="480"/>
        <w:rPr>
          <w:rFonts w:ascii="宋体" w:hAnsi="宋体"/>
        </w:rPr>
      </w:pPr>
      <w:r w:rsidRPr="005E2883">
        <w:rPr>
          <w:rFonts w:ascii="宋体" w:hAnsi="宋体" w:hint="eastAsia"/>
        </w:rPr>
        <w:t>数据分析人员根据地市、区县、</w:t>
      </w:r>
      <w:r>
        <w:rPr>
          <w:rFonts w:ascii="宋体" w:hAnsi="宋体" w:hint="eastAsia"/>
          <w:lang w:val="x-none"/>
        </w:rPr>
        <w:t>文件下载速率、文件下载大小、文件下载时长</w:t>
      </w:r>
      <w:r w:rsidRPr="005E2883">
        <w:rPr>
          <w:rFonts w:ascii="宋体" w:hAnsi="宋体" w:hint="eastAsia"/>
        </w:rPr>
        <w:t>按照汇总、劣化指标方式收集计算地市、区县的</w:t>
      </w:r>
      <w:r>
        <w:rPr>
          <w:rFonts w:ascii="宋体" w:hAnsi="宋体" w:hint="eastAsia"/>
        </w:rPr>
        <w:t>文件下载平均速度、文件平均下载大小、文件平均下载时长</w:t>
      </w:r>
    </w:p>
    <w:p w:rsidR="00513B86" w:rsidRPr="00DB19FB" w:rsidRDefault="00513B86" w:rsidP="00513B86">
      <w:pPr>
        <w:pStyle w:val="6"/>
        <w:rPr>
          <w:rFonts w:ascii="宋体" w:hAnsi="宋体"/>
          <w:b/>
          <w:bCs/>
          <w:i/>
          <w:iCs w:val="0"/>
          <w:lang w:val="x-none" w:eastAsia="x-none"/>
        </w:rPr>
      </w:pPr>
      <w:bookmarkStart w:id="1238" w:name="_Toc130155104"/>
      <w:r w:rsidRPr="00DB19FB">
        <w:rPr>
          <w:rFonts w:hint="eastAsia"/>
        </w:rPr>
        <w:t>应用市场文件下载速率</w:t>
      </w:r>
      <w:r>
        <w:rPr>
          <w:rFonts w:ascii="宋体" w:hAnsi="宋体" w:hint="eastAsia"/>
          <w:lang w:val="x-none"/>
        </w:rPr>
        <w:t>数据校验</w:t>
      </w:r>
      <w:bookmarkEnd w:id="1238"/>
    </w:p>
    <w:p w:rsidR="00513B86" w:rsidRPr="005E2883" w:rsidRDefault="00513B86" w:rsidP="00513B86">
      <w:pPr>
        <w:ind w:left="420" w:firstLine="480"/>
        <w:rPr>
          <w:rFonts w:ascii="宋体" w:hAnsi="宋体"/>
        </w:rPr>
      </w:pPr>
      <w:r w:rsidRPr="005E2883">
        <w:rPr>
          <w:rFonts w:ascii="宋体" w:hAnsi="宋体" w:hint="eastAsia"/>
          <w:lang w:val="x-none"/>
        </w:rPr>
        <w:t>数据处理人对计算出的</w:t>
      </w:r>
      <w:r w:rsidRPr="00DB19FB">
        <w:rPr>
          <w:rFonts w:hint="eastAsia"/>
        </w:rPr>
        <w:t>应用市场文件下载速率</w:t>
      </w:r>
      <w:r w:rsidRPr="005E2883">
        <w:rPr>
          <w:rFonts w:ascii="宋体" w:hAnsi="宋体" w:hint="eastAsia"/>
          <w:lang w:val="x-none"/>
        </w:rPr>
        <w:t>基础数据校验、复核是否满足趋势劣化图的指标求，对不满足的数据通知到系统厂家进行数据重推</w:t>
      </w:r>
    </w:p>
    <w:p w:rsidR="00513B86" w:rsidRPr="00DB19FB" w:rsidRDefault="00513B86" w:rsidP="00513B86">
      <w:pPr>
        <w:pStyle w:val="6"/>
        <w:rPr>
          <w:rFonts w:ascii="宋体" w:hAnsi="宋体"/>
          <w:b/>
          <w:bCs/>
          <w:i/>
          <w:iCs w:val="0"/>
          <w:lang w:val="x-none" w:eastAsia="x-none"/>
        </w:rPr>
      </w:pPr>
      <w:bookmarkStart w:id="1239" w:name="_Toc130155105"/>
      <w:r w:rsidRPr="00DB19FB">
        <w:rPr>
          <w:rFonts w:hint="eastAsia"/>
        </w:rPr>
        <w:t>应用市场</w:t>
      </w:r>
      <w:r w:rsidRPr="00DB19FB">
        <w:rPr>
          <w:rFonts w:ascii="宋体" w:hAnsi="宋体" w:hint="eastAsia"/>
          <w:lang w:val="x-none"/>
        </w:rPr>
        <w:t>文件</w:t>
      </w:r>
      <w:r w:rsidRPr="00DB19FB">
        <w:rPr>
          <w:rFonts w:hint="eastAsia"/>
        </w:rPr>
        <w:t>下载速率</w:t>
      </w:r>
      <w:r w:rsidRPr="00DB19FB">
        <w:rPr>
          <w:rFonts w:ascii="宋体" w:hAnsi="宋体" w:hint="eastAsia"/>
          <w:lang w:val="x-none"/>
        </w:rPr>
        <w:t>数据</w:t>
      </w:r>
      <w:r>
        <w:rPr>
          <w:rFonts w:ascii="宋体" w:hAnsi="宋体" w:hint="eastAsia"/>
          <w:lang w:val="x-none"/>
        </w:rPr>
        <w:t>新增</w:t>
      </w:r>
      <w:bookmarkEnd w:id="1239"/>
    </w:p>
    <w:p w:rsidR="00513B86" w:rsidRPr="005E2883" w:rsidRDefault="00513B86" w:rsidP="00513B86">
      <w:pPr>
        <w:ind w:left="420" w:firstLine="480"/>
        <w:rPr>
          <w:rFonts w:ascii="宋体" w:hAnsi="宋体"/>
        </w:rPr>
      </w:pPr>
      <w:r w:rsidRPr="005E2883">
        <w:rPr>
          <w:rFonts w:ascii="宋体" w:hAnsi="宋体" w:hint="eastAsia"/>
        </w:rPr>
        <w:lastRenderedPageBreak/>
        <w:t>数据处理人对校验、复核通过的地市、区县的</w:t>
      </w:r>
      <w:r>
        <w:rPr>
          <w:rFonts w:ascii="宋体" w:hAnsi="宋体" w:hint="eastAsia"/>
        </w:rPr>
        <w:t>下载平均速度、文件平均下载大小、文件平均下载时长</w:t>
      </w:r>
      <w:r w:rsidRPr="005E2883">
        <w:rPr>
          <w:rFonts w:ascii="宋体" w:hAnsi="宋体" w:hint="eastAsia"/>
        </w:rPr>
        <w:t>按照</w:t>
      </w:r>
      <w:r w:rsidRPr="00DB19FB">
        <w:rPr>
          <w:rFonts w:hint="eastAsia"/>
        </w:rPr>
        <w:t>应用市场</w:t>
      </w:r>
      <w:r w:rsidRPr="00DB19FB">
        <w:rPr>
          <w:rFonts w:ascii="宋体" w:hAnsi="宋体" w:hint="eastAsia"/>
          <w:lang w:val="x-none"/>
        </w:rPr>
        <w:t>文件</w:t>
      </w:r>
      <w:r w:rsidRPr="00DB19FB">
        <w:rPr>
          <w:rFonts w:hint="eastAsia"/>
        </w:rPr>
        <w:t>下载速率</w:t>
      </w:r>
      <w:r w:rsidRPr="005E2883">
        <w:rPr>
          <w:rFonts w:ascii="宋体" w:hAnsi="宋体" w:hint="eastAsia"/>
        </w:rPr>
        <w:t>规则要求新增到数据库</w:t>
      </w:r>
    </w:p>
    <w:p w:rsidR="00513B86" w:rsidRPr="00DB19FB" w:rsidRDefault="00513B86" w:rsidP="00513B86">
      <w:pPr>
        <w:pStyle w:val="6"/>
        <w:rPr>
          <w:rFonts w:ascii="宋体" w:hAnsi="宋体"/>
          <w:b/>
          <w:bCs/>
          <w:i/>
          <w:iCs w:val="0"/>
          <w:lang w:val="x-none" w:eastAsia="x-none"/>
        </w:rPr>
      </w:pPr>
      <w:bookmarkStart w:id="1240" w:name="_Toc130155106"/>
      <w:r w:rsidRPr="00DB19FB">
        <w:rPr>
          <w:rFonts w:hint="eastAsia"/>
        </w:rPr>
        <w:t>应用市场文件下载速率</w:t>
      </w:r>
      <w:r w:rsidRPr="00DB19FB">
        <w:rPr>
          <w:rFonts w:ascii="宋体" w:hAnsi="宋体" w:hint="eastAsia"/>
          <w:lang w:val="x-none"/>
        </w:rPr>
        <w:t>数据</w:t>
      </w:r>
      <w:r>
        <w:rPr>
          <w:rFonts w:ascii="宋体" w:hAnsi="宋体" w:hint="eastAsia"/>
          <w:lang w:val="x-none"/>
        </w:rPr>
        <w:t>计算</w:t>
      </w:r>
      <w:bookmarkEnd w:id="1240"/>
    </w:p>
    <w:p w:rsidR="00513B86" w:rsidRPr="005E2883" w:rsidRDefault="00513B86" w:rsidP="00513B86">
      <w:pPr>
        <w:ind w:left="420" w:firstLine="480"/>
        <w:rPr>
          <w:rFonts w:ascii="宋体" w:hAnsi="宋体"/>
        </w:rPr>
      </w:pPr>
      <w:r w:rsidRPr="005E2883">
        <w:rPr>
          <w:rFonts w:ascii="宋体" w:hAnsi="宋体" w:hint="eastAsia"/>
          <w:lang w:val="x-none"/>
        </w:rPr>
        <w:t>数据分析人员对</w:t>
      </w:r>
      <w:r w:rsidRPr="00DB19FB">
        <w:rPr>
          <w:rFonts w:hint="eastAsia"/>
        </w:rPr>
        <w:t>应用市场文件下载</w:t>
      </w:r>
      <w:r>
        <w:rPr>
          <w:rFonts w:hint="eastAsia"/>
        </w:rPr>
        <w:t>速率</w:t>
      </w:r>
      <w:r w:rsidRPr="005E2883">
        <w:rPr>
          <w:rFonts w:ascii="宋体" w:hAnsi="宋体" w:hint="eastAsia"/>
          <w:lang w:val="x-none"/>
        </w:rPr>
        <w:t>基础数据展开二次分析计算、依照界面展示要求、数据指标计算规则统计计算得到全省、地市、区县的</w:t>
      </w:r>
      <w:r>
        <w:rPr>
          <w:rFonts w:ascii="宋体" w:hAnsi="宋体" w:hint="eastAsia"/>
          <w:lang w:val="x-none"/>
        </w:rPr>
        <w:t>应用文件下载平均速率、同比月增长速率</w:t>
      </w:r>
    </w:p>
    <w:p w:rsidR="00513B86" w:rsidRPr="00DB19FB" w:rsidRDefault="00513B86" w:rsidP="00513B86">
      <w:pPr>
        <w:pStyle w:val="6"/>
        <w:rPr>
          <w:rFonts w:ascii="宋体" w:hAnsi="宋体"/>
          <w:b/>
          <w:bCs/>
          <w:i/>
          <w:iCs w:val="0"/>
          <w:lang w:val="x-none" w:eastAsia="x-none"/>
        </w:rPr>
      </w:pPr>
      <w:bookmarkStart w:id="1241" w:name="_Toc130155107"/>
      <w:r w:rsidRPr="00DB19FB">
        <w:rPr>
          <w:rFonts w:hint="eastAsia"/>
        </w:rPr>
        <w:t>应用市场文件下载速率</w:t>
      </w:r>
      <w:r w:rsidRPr="00DB19FB">
        <w:rPr>
          <w:rFonts w:ascii="宋体" w:hAnsi="宋体" w:hint="eastAsia"/>
          <w:lang w:val="x-none"/>
        </w:rPr>
        <w:t>数据</w:t>
      </w:r>
      <w:r>
        <w:rPr>
          <w:rFonts w:ascii="宋体" w:hAnsi="宋体" w:hint="eastAsia"/>
          <w:lang w:val="x-none"/>
        </w:rPr>
        <w:t>保存</w:t>
      </w:r>
      <w:bookmarkEnd w:id="1241"/>
    </w:p>
    <w:p w:rsidR="00513B86" w:rsidRPr="005E2883" w:rsidRDefault="00513B86" w:rsidP="00513B86">
      <w:pPr>
        <w:ind w:left="420" w:firstLine="480"/>
        <w:rPr>
          <w:rFonts w:ascii="宋体" w:hAnsi="宋体"/>
        </w:rPr>
      </w:pPr>
      <w:r w:rsidRPr="005E2883">
        <w:rPr>
          <w:rFonts w:ascii="宋体" w:hAnsi="宋体" w:hint="eastAsia"/>
          <w:lang w:val="x-none"/>
        </w:rPr>
        <w:t>数据分析人员对历史数据备份，对最新统计计算的</w:t>
      </w:r>
      <w:r w:rsidRPr="00DB19FB">
        <w:rPr>
          <w:rFonts w:hint="eastAsia"/>
        </w:rPr>
        <w:t>应用市场文件下载速率</w:t>
      </w:r>
      <w:r w:rsidRPr="005E2883">
        <w:rPr>
          <w:rFonts w:ascii="宋体" w:hAnsi="宋体" w:hint="eastAsia"/>
          <w:lang w:val="x-none"/>
        </w:rPr>
        <w:t>数据新增到数据库</w:t>
      </w:r>
    </w:p>
    <w:p w:rsidR="00513B86" w:rsidRPr="00DB19FB" w:rsidRDefault="00513B86" w:rsidP="00513B86">
      <w:pPr>
        <w:pStyle w:val="6"/>
        <w:rPr>
          <w:rFonts w:ascii="宋体" w:hAnsi="宋体"/>
          <w:b/>
          <w:bCs/>
          <w:i/>
          <w:iCs w:val="0"/>
          <w:lang w:val="x-none" w:eastAsia="x-none"/>
        </w:rPr>
      </w:pPr>
      <w:bookmarkStart w:id="1242" w:name="_Toc130155108"/>
      <w:r w:rsidRPr="00DB19FB">
        <w:rPr>
          <w:rFonts w:hint="eastAsia"/>
        </w:rPr>
        <w:t>全省应用市场文件下载速率</w:t>
      </w:r>
      <w:r>
        <w:rPr>
          <w:rFonts w:hint="eastAsia"/>
        </w:rPr>
        <w:t>查询</w:t>
      </w:r>
      <w:bookmarkEnd w:id="1242"/>
    </w:p>
    <w:p w:rsidR="00513B86" w:rsidRPr="005E2883" w:rsidRDefault="00513B86" w:rsidP="00513B86">
      <w:pPr>
        <w:ind w:left="420" w:firstLine="480"/>
      </w:pPr>
      <w:r w:rsidRPr="005E2883">
        <w:rPr>
          <w:rFonts w:ascii="宋体" w:hAnsi="宋体" w:hint="eastAsia"/>
          <w:lang w:val="x-none"/>
        </w:rPr>
        <w:t>综调人员登录综调中心，进入重要指标分析能力管理模块，选择全省</w:t>
      </w:r>
      <w:r w:rsidRPr="00DB19FB">
        <w:rPr>
          <w:rFonts w:hint="eastAsia"/>
        </w:rPr>
        <w:t>全省应用市场文件下载速率</w:t>
      </w:r>
      <w:r w:rsidRPr="005E2883">
        <w:rPr>
          <w:rFonts w:ascii="宋体" w:hAnsi="宋体" w:hint="eastAsia"/>
          <w:lang w:val="x-none"/>
        </w:rPr>
        <w:t>界面，输入日期、查询后展示该指标</w:t>
      </w:r>
      <w:r>
        <w:rPr>
          <w:rFonts w:ascii="宋体" w:hAnsi="宋体" w:hint="eastAsia"/>
          <w:lang w:val="x-none"/>
        </w:rPr>
        <w:t>区县</w:t>
      </w:r>
      <w:r w:rsidRPr="005E2883">
        <w:rPr>
          <w:rFonts w:ascii="宋体" w:hAnsi="宋体" w:hint="eastAsia"/>
          <w:lang w:val="x-none"/>
        </w:rPr>
        <w:t>的趋势图</w:t>
      </w:r>
    </w:p>
    <w:p w:rsidR="00513B86" w:rsidRPr="00DB19FB" w:rsidRDefault="00513B86" w:rsidP="00513B86">
      <w:pPr>
        <w:pStyle w:val="6"/>
        <w:rPr>
          <w:rFonts w:ascii="宋体" w:hAnsi="宋体"/>
          <w:b/>
          <w:bCs/>
          <w:i/>
          <w:iCs w:val="0"/>
          <w:lang w:val="x-none" w:eastAsia="x-none"/>
        </w:rPr>
      </w:pPr>
      <w:bookmarkStart w:id="1243" w:name="_Toc130155109"/>
      <w:r w:rsidRPr="00DB19FB">
        <w:rPr>
          <w:rFonts w:hint="eastAsia"/>
        </w:rPr>
        <w:t>区县</w:t>
      </w:r>
      <w:r w:rsidRPr="00DB19FB">
        <w:rPr>
          <w:rFonts w:ascii="宋体" w:hAnsi="宋体" w:hint="eastAsia"/>
          <w:lang w:val="x-none"/>
        </w:rPr>
        <w:t>应用</w:t>
      </w:r>
      <w:r w:rsidRPr="00DB19FB">
        <w:rPr>
          <w:rFonts w:hint="eastAsia"/>
        </w:rPr>
        <w:t>市场文件下载速率</w:t>
      </w:r>
      <w:r>
        <w:rPr>
          <w:rFonts w:hint="eastAsia"/>
        </w:rPr>
        <w:t>查询</w:t>
      </w:r>
      <w:bookmarkEnd w:id="1243"/>
    </w:p>
    <w:p w:rsidR="00513B86" w:rsidRPr="00DB19FB" w:rsidRDefault="00513B86" w:rsidP="00513B86">
      <w:pPr>
        <w:ind w:left="420" w:firstLine="480"/>
      </w:pPr>
      <w:r w:rsidRPr="005E2883">
        <w:rPr>
          <w:rFonts w:ascii="宋体" w:hAnsi="宋体" w:hint="eastAsia"/>
          <w:lang w:val="x-none"/>
        </w:rPr>
        <w:t>综调人员登录综调中心，进入重要指标分析能力管理模块，选择全省</w:t>
      </w:r>
      <w:r w:rsidRPr="00DB19FB">
        <w:rPr>
          <w:rFonts w:hint="eastAsia"/>
        </w:rPr>
        <w:t>全省应用市场文件下载速率</w:t>
      </w:r>
      <w:r w:rsidRPr="005E2883">
        <w:rPr>
          <w:rFonts w:ascii="宋体" w:hAnsi="宋体" w:hint="eastAsia"/>
          <w:lang w:val="x-none"/>
        </w:rPr>
        <w:t>界面，输入日期、查询后展示该指标</w:t>
      </w:r>
      <w:r>
        <w:rPr>
          <w:rFonts w:ascii="宋体" w:hAnsi="宋体" w:hint="eastAsia"/>
          <w:lang w:val="x-none"/>
        </w:rPr>
        <w:t>区县</w:t>
      </w:r>
      <w:r w:rsidRPr="005E2883">
        <w:rPr>
          <w:rFonts w:ascii="宋体" w:hAnsi="宋体" w:hint="eastAsia"/>
          <w:lang w:val="x-none"/>
        </w:rPr>
        <w:t>的趋势图</w:t>
      </w:r>
    </w:p>
    <w:p w:rsidR="00513B86" w:rsidRPr="00DB19FB" w:rsidRDefault="00513B86" w:rsidP="00513B86">
      <w:pPr>
        <w:pStyle w:val="5"/>
        <w:rPr>
          <w:iCs/>
        </w:rPr>
      </w:pPr>
      <w:bookmarkStart w:id="1244" w:name="_Toc130155110"/>
      <w:r w:rsidRPr="00DB19FB">
        <w:rPr>
          <w:rFonts w:hint="eastAsia"/>
        </w:rPr>
        <w:t>PING测端游ping时延</w:t>
      </w:r>
      <w:r>
        <w:rPr>
          <w:rFonts w:hint="eastAsia"/>
        </w:rPr>
        <w:t>管理</w:t>
      </w:r>
      <w:bookmarkEnd w:id="1244"/>
    </w:p>
    <w:p w:rsidR="00513B86" w:rsidRPr="00DB19FB" w:rsidRDefault="00513B86" w:rsidP="00513B86">
      <w:pPr>
        <w:pStyle w:val="6"/>
        <w:rPr>
          <w:rFonts w:ascii="宋体" w:hAnsi="宋体"/>
          <w:b/>
          <w:bCs/>
          <w:i/>
          <w:iCs w:val="0"/>
          <w:lang w:val="x-none"/>
        </w:rPr>
      </w:pPr>
      <w:bookmarkStart w:id="1245" w:name="_Toc130155111"/>
      <w:r>
        <w:rPr>
          <w:rFonts w:ascii="宋体" w:hAnsi="宋体" w:hint="eastAsia"/>
          <w:lang w:val="x-none"/>
        </w:rPr>
        <w:t>端游ping时延计算规则管理</w:t>
      </w:r>
      <w:bookmarkEnd w:id="1245"/>
    </w:p>
    <w:p w:rsidR="00513B86" w:rsidRPr="00DB19FB" w:rsidRDefault="00513B86" w:rsidP="00513B86">
      <w:pPr>
        <w:ind w:left="420" w:firstLine="480"/>
        <w:rPr>
          <w:rFonts w:ascii="宋体" w:hAnsi="宋体"/>
          <w:lang w:val="x-none"/>
        </w:rPr>
      </w:pPr>
      <w:r w:rsidRPr="005E2883">
        <w:rPr>
          <w:rFonts w:ascii="宋体" w:hAnsi="宋体" w:hint="eastAsia"/>
          <w:lang w:val="x-none"/>
        </w:rPr>
        <w:t>依照文档传输协议要求，对</w:t>
      </w:r>
      <w:r>
        <w:rPr>
          <w:rFonts w:ascii="宋体" w:hAnsi="宋体" w:hint="eastAsia"/>
          <w:lang w:val="x-none"/>
        </w:rPr>
        <w:t>端游ping时延</w:t>
      </w:r>
      <w:r w:rsidRPr="005E2883">
        <w:rPr>
          <w:rFonts w:ascii="宋体" w:hAnsi="宋体" w:hint="eastAsia"/>
          <w:lang w:val="x-none"/>
        </w:rPr>
        <w:t>约定的文件格式、数据内容、对文件中的地市、区县、</w:t>
      </w:r>
      <w:r>
        <w:rPr>
          <w:rFonts w:ascii="宋体" w:hAnsi="宋体" w:hint="eastAsia"/>
          <w:lang w:val="x-none"/>
        </w:rPr>
        <w:t>ping测发起时间、ping测响应时间</w:t>
      </w:r>
      <w:r w:rsidRPr="005E2883">
        <w:rPr>
          <w:rFonts w:ascii="宋体" w:hAnsi="宋体" w:hint="eastAsia"/>
          <w:lang w:val="x-none"/>
        </w:rPr>
        <w:t>数据解析、计算</w:t>
      </w:r>
      <w:r>
        <w:rPr>
          <w:rFonts w:hint="eastAsia"/>
        </w:rPr>
        <w:t>。</w:t>
      </w:r>
    </w:p>
    <w:p w:rsidR="00513B86" w:rsidRPr="00DB19FB" w:rsidRDefault="00513B86" w:rsidP="00513B86">
      <w:pPr>
        <w:pStyle w:val="6"/>
        <w:rPr>
          <w:rFonts w:ascii="宋体" w:hAnsi="宋体"/>
          <w:b/>
          <w:bCs/>
          <w:i/>
          <w:iCs w:val="0"/>
          <w:lang w:val="x-none" w:eastAsia="x-none"/>
        </w:rPr>
      </w:pPr>
      <w:bookmarkStart w:id="1246" w:name="_Toc130155112"/>
      <w:r>
        <w:rPr>
          <w:rFonts w:hint="eastAsia"/>
        </w:rPr>
        <w:t>端游</w:t>
      </w:r>
      <w:r>
        <w:rPr>
          <w:rFonts w:hint="eastAsia"/>
        </w:rPr>
        <w:t>ping</w:t>
      </w:r>
      <w:r>
        <w:rPr>
          <w:rFonts w:hint="eastAsia"/>
        </w:rPr>
        <w:t>时延</w:t>
      </w:r>
      <w:r>
        <w:rPr>
          <w:rFonts w:ascii="宋体" w:hAnsi="宋体" w:hint="eastAsia"/>
          <w:lang w:val="x-none"/>
        </w:rPr>
        <w:t>分析</w:t>
      </w:r>
      <w:bookmarkEnd w:id="1246"/>
    </w:p>
    <w:p w:rsidR="00513B86" w:rsidRPr="005E2883" w:rsidRDefault="00513B86" w:rsidP="00513B86">
      <w:pPr>
        <w:ind w:left="420" w:firstLine="480"/>
        <w:rPr>
          <w:rFonts w:ascii="宋体" w:hAnsi="宋体"/>
        </w:rPr>
      </w:pPr>
      <w:r w:rsidRPr="005E2883">
        <w:rPr>
          <w:rFonts w:ascii="宋体" w:hAnsi="宋体" w:hint="eastAsia"/>
        </w:rPr>
        <w:lastRenderedPageBreak/>
        <w:t>数据分析人员根据地市、区县、</w:t>
      </w:r>
      <w:r>
        <w:rPr>
          <w:rFonts w:ascii="宋体" w:hAnsi="宋体" w:hint="eastAsia"/>
          <w:lang w:val="x-none"/>
        </w:rPr>
        <w:t>ping测发起时间、ping测响应时间</w:t>
      </w:r>
      <w:r w:rsidRPr="005E2883">
        <w:rPr>
          <w:rFonts w:ascii="宋体" w:hAnsi="宋体" w:hint="eastAsia"/>
        </w:rPr>
        <w:t>按照汇总、劣化指标方式收集计算地市、区县的</w:t>
      </w:r>
      <w:r>
        <w:rPr>
          <w:rFonts w:ascii="宋体" w:hAnsi="宋体" w:hint="eastAsia"/>
        </w:rPr>
        <w:t>文件ping测响应平均时长、p</w:t>
      </w:r>
      <w:r>
        <w:rPr>
          <w:rFonts w:ascii="宋体" w:hAnsi="宋体"/>
        </w:rPr>
        <w:t>ing</w:t>
      </w:r>
      <w:r>
        <w:rPr>
          <w:rFonts w:ascii="宋体" w:hAnsi="宋体" w:hint="eastAsia"/>
        </w:rPr>
        <w:t>测周期</w:t>
      </w:r>
    </w:p>
    <w:p w:rsidR="00513B86" w:rsidRPr="00DB19FB" w:rsidRDefault="00513B86" w:rsidP="00513B86">
      <w:pPr>
        <w:pStyle w:val="6"/>
        <w:rPr>
          <w:rFonts w:ascii="宋体" w:hAnsi="宋体"/>
          <w:b/>
          <w:bCs/>
          <w:i/>
          <w:iCs w:val="0"/>
          <w:lang w:val="x-none" w:eastAsia="x-none"/>
        </w:rPr>
      </w:pPr>
      <w:bookmarkStart w:id="1247" w:name="_Toc130155113"/>
      <w:r>
        <w:rPr>
          <w:rFonts w:hint="eastAsia"/>
        </w:rPr>
        <w:t>端游</w:t>
      </w:r>
      <w:r>
        <w:rPr>
          <w:rFonts w:hint="eastAsia"/>
        </w:rPr>
        <w:t>ping</w:t>
      </w:r>
      <w:r>
        <w:rPr>
          <w:rFonts w:hint="eastAsia"/>
        </w:rPr>
        <w:t>时延</w:t>
      </w:r>
      <w:r>
        <w:rPr>
          <w:rFonts w:ascii="宋体" w:hAnsi="宋体" w:hint="eastAsia"/>
          <w:lang w:val="x-none"/>
        </w:rPr>
        <w:t>数据校验</w:t>
      </w:r>
      <w:bookmarkEnd w:id="1247"/>
    </w:p>
    <w:p w:rsidR="00513B86" w:rsidRPr="005E2883" w:rsidRDefault="00513B86" w:rsidP="00513B86">
      <w:pPr>
        <w:ind w:left="420" w:firstLine="480"/>
        <w:rPr>
          <w:rFonts w:ascii="宋体" w:hAnsi="宋体"/>
        </w:rPr>
      </w:pPr>
      <w:r w:rsidRPr="005E2883">
        <w:rPr>
          <w:rFonts w:ascii="宋体" w:hAnsi="宋体" w:hint="eastAsia"/>
          <w:lang w:val="x-none"/>
        </w:rPr>
        <w:t>数据处理人对计算出的</w:t>
      </w:r>
      <w:r>
        <w:rPr>
          <w:rFonts w:hint="eastAsia"/>
        </w:rPr>
        <w:t>端游</w:t>
      </w:r>
      <w:r>
        <w:rPr>
          <w:rFonts w:hint="eastAsia"/>
        </w:rPr>
        <w:t>ping</w:t>
      </w:r>
      <w:r>
        <w:rPr>
          <w:rFonts w:hint="eastAsia"/>
        </w:rPr>
        <w:t>时延</w:t>
      </w:r>
      <w:r w:rsidRPr="005E2883">
        <w:rPr>
          <w:rFonts w:ascii="宋体" w:hAnsi="宋体" w:hint="eastAsia"/>
          <w:lang w:val="x-none"/>
        </w:rPr>
        <w:t>基础数据校验、复核是否满足趋势劣化图的指标求，对不满足的数据通知到系统厂家进行数据重推</w:t>
      </w:r>
    </w:p>
    <w:p w:rsidR="00513B86" w:rsidRPr="00DB19FB" w:rsidRDefault="00513B86" w:rsidP="00513B86">
      <w:pPr>
        <w:pStyle w:val="6"/>
        <w:rPr>
          <w:rFonts w:ascii="宋体" w:hAnsi="宋体"/>
          <w:b/>
          <w:bCs/>
          <w:i/>
          <w:iCs w:val="0"/>
          <w:lang w:val="x-none" w:eastAsia="x-none"/>
        </w:rPr>
      </w:pPr>
      <w:bookmarkStart w:id="1248" w:name="_Toc130155114"/>
      <w:r>
        <w:rPr>
          <w:rFonts w:hint="eastAsia"/>
        </w:rPr>
        <w:t>端游</w:t>
      </w:r>
      <w:r>
        <w:rPr>
          <w:rFonts w:hint="eastAsia"/>
        </w:rPr>
        <w:t>ping</w:t>
      </w:r>
      <w:r>
        <w:rPr>
          <w:rFonts w:hint="eastAsia"/>
        </w:rPr>
        <w:t>时延</w:t>
      </w:r>
      <w:r w:rsidRPr="00DB19FB">
        <w:rPr>
          <w:rFonts w:ascii="宋体" w:hAnsi="宋体" w:hint="eastAsia"/>
          <w:lang w:val="x-none"/>
        </w:rPr>
        <w:t>数据</w:t>
      </w:r>
      <w:r>
        <w:rPr>
          <w:rFonts w:ascii="宋体" w:hAnsi="宋体" w:hint="eastAsia"/>
          <w:lang w:val="x-none"/>
        </w:rPr>
        <w:t>新增</w:t>
      </w:r>
      <w:bookmarkEnd w:id="1248"/>
    </w:p>
    <w:p w:rsidR="00513B86" w:rsidRPr="005E2883" w:rsidRDefault="00513B86" w:rsidP="00513B86">
      <w:pPr>
        <w:ind w:left="420" w:firstLine="480"/>
        <w:rPr>
          <w:rFonts w:ascii="宋体" w:hAnsi="宋体"/>
        </w:rPr>
      </w:pPr>
      <w:r w:rsidRPr="005E2883">
        <w:rPr>
          <w:rFonts w:ascii="宋体" w:hAnsi="宋体" w:hint="eastAsia"/>
        </w:rPr>
        <w:t>数据处理人对校验、复核通过的地市、区县的</w:t>
      </w:r>
      <w:r>
        <w:rPr>
          <w:rFonts w:ascii="宋体" w:hAnsi="宋体" w:hint="eastAsia"/>
        </w:rPr>
        <w:t>ping测响应平均时长、p</w:t>
      </w:r>
      <w:r>
        <w:rPr>
          <w:rFonts w:ascii="宋体" w:hAnsi="宋体"/>
        </w:rPr>
        <w:t>ing</w:t>
      </w:r>
      <w:r>
        <w:rPr>
          <w:rFonts w:ascii="宋体" w:hAnsi="宋体" w:hint="eastAsia"/>
        </w:rPr>
        <w:t>测周期</w:t>
      </w:r>
      <w:r w:rsidRPr="005E2883">
        <w:rPr>
          <w:rFonts w:ascii="宋体" w:hAnsi="宋体" w:hint="eastAsia"/>
        </w:rPr>
        <w:t>按照</w:t>
      </w:r>
      <w:r>
        <w:rPr>
          <w:rFonts w:hint="eastAsia"/>
        </w:rPr>
        <w:t>端游</w:t>
      </w:r>
      <w:r>
        <w:rPr>
          <w:rFonts w:hint="eastAsia"/>
        </w:rPr>
        <w:t>ping</w:t>
      </w:r>
      <w:r>
        <w:rPr>
          <w:rFonts w:hint="eastAsia"/>
        </w:rPr>
        <w:t>时延</w:t>
      </w:r>
      <w:r w:rsidRPr="005E2883">
        <w:rPr>
          <w:rFonts w:ascii="宋体" w:hAnsi="宋体" w:hint="eastAsia"/>
        </w:rPr>
        <w:t>规则要求新增到数据库</w:t>
      </w:r>
    </w:p>
    <w:p w:rsidR="00513B86" w:rsidRPr="00DB19FB" w:rsidRDefault="00513B86" w:rsidP="00513B86">
      <w:pPr>
        <w:pStyle w:val="6"/>
        <w:rPr>
          <w:rFonts w:ascii="宋体" w:hAnsi="宋体"/>
          <w:b/>
          <w:bCs/>
          <w:i/>
          <w:iCs w:val="0"/>
          <w:lang w:val="x-none" w:eastAsia="x-none"/>
        </w:rPr>
      </w:pPr>
      <w:bookmarkStart w:id="1249" w:name="_Toc130155115"/>
      <w:r>
        <w:rPr>
          <w:rFonts w:hint="eastAsia"/>
        </w:rPr>
        <w:t>端游</w:t>
      </w:r>
      <w:r>
        <w:rPr>
          <w:rFonts w:hint="eastAsia"/>
        </w:rPr>
        <w:t>ping</w:t>
      </w:r>
      <w:r>
        <w:rPr>
          <w:rFonts w:hint="eastAsia"/>
        </w:rPr>
        <w:t>时延</w:t>
      </w:r>
      <w:r w:rsidRPr="00DB19FB">
        <w:rPr>
          <w:rFonts w:ascii="宋体" w:hAnsi="宋体" w:hint="eastAsia"/>
          <w:lang w:val="x-none"/>
        </w:rPr>
        <w:t>数据</w:t>
      </w:r>
      <w:r>
        <w:rPr>
          <w:rFonts w:ascii="宋体" w:hAnsi="宋体" w:hint="eastAsia"/>
          <w:lang w:val="x-none"/>
        </w:rPr>
        <w:t>计算</w:t>
      </w:r>
      <w:bookmarkEnd w:id="1249"/>
    </w:p>
    <w:p w:rsidR="00513B86" w:rsidRPr="005E2883" w:rsidRDefault="00513B86" w:rsidP="00513B86">
      <w:pPr>
        <w:ind w:left="420" w:firstLine="480"/>
        <w:rPr>
          <w:rFonts w:ascii="宋体" w:hAnsi="宋体"/>
        </w:rPr>
      </w:pPr>
      <w:r w:rsidRPr="005E2883">
        <w:rPr>
          <w:rFonts w:ascii="宋体" w:hAnsi="宋体" w:hint="eastAsia"/>
          <w:lang w:val="x-none"/>
        </w:rPr>
        <w:t>数据分析人员对</w:t>
      </w:r>
      <w:r>
        <w:rPr>
          <w:rFonts w:hint="eastAsia"/>
        </w:rPr>
        <w:t>端游</w:t>
      </w:r>
      <w:r>
        <w:rPr>
          <w:rFonts w:hint="eastAsia"/>
        </w:rPr>
        <w:t>ping</w:t>
      </w:r>
      <w:r>
        <w:rPr>
          <w:rFonts w:hint="eastAsia"/>
        </w:rPr>
        <w:t>时延</w:t>
      </w:r>
      <w:r w:rsidRPr="005E2883">
        <w:rPr>
          <w:rFonts w:ascii="宋体" w:hAnsi="宋体" w:hint="eastAsia"/>
          <w:lang w:val="x-none"/>
        </w:rPr>
        <w:t>基础数据展开二次分析计算、依照界面展示要求、数据指标计算规则统计计算得到全省、地市、区县的</w:t>
      </w:r>
      <w:r>
        <w:rPr>
          <w:rFonts w:ascii="宋体" w:hAnsi="宋体" w:hint="eastAsia"/>
          <w:lang w:val="x-none"/>
        </w:rPr>
        <w:t>应用文件p</w:t>
      </w:r>
      <w:r>
        <w:rPr>
          <w:rFonts w:ascii="宋体" w:hAnsi="宋体"/>
          <w:lang w:val="x-none"/>
        </w:rPr>
        <w:t>ing</w:t>
      </w:r>
      <w:r>
        <w:rPr>
          <w:rFonts w:ascii="宋体" w:hAnsi="宋体" w:hint="eastAsia"/>
          <w:lang w:val="x-none"/>
        </w:rPr>
        <w:t>测平均速率、ping测试同比月时延速率</w:t>
      </w:r>
    </w:p>
    <w:p w:rsidR="00513B86" w:rsidRPr="00DB19FB" w:rsidRDefault="00513B86" w:rsidP="00513B86">
      <w:pPr>
        <w:pStyle w:val="6"/>
        <w:rPr>
          <w:rFonts w:ascii="宋体" w:hAnsi="宋体"/>
          <w:b/>
          <w:bCs/>
          <w:i/>
          <w:iCs w:val="0"/>
          <w:lang w:val="x-none" w:eastAsia="x-none"/>
        </w:rPr>
      </w:pPr>
      <w:bookmarkStart w:id="1250" w:name="_Toc130155116"/>
      <w:r>
        <w:rPr>
          <w:rFonts w:hint="eastAsia"/>
        </w:rPr>
        <w:t>端游</w:t>
      </w:r>
      <w:r>
        <w:rPr>
          <w:rFonts w:hint="eastAsia"/>
        </w:rPr>
        <w:t>ping</w:t>
      </w:r>
      <w:r>
        <w:rPr>
          <w:rFonts w:hint="eastAsia"/>
        </w:rPr>
        <w:t>时延</w:t>
      </w:r>
      <w:r w:rsidRPr="00DB19FB">
        <w:rPr>
          <w:rFonts w:ascii="宋体" w:hAnsi="宋体" w:hint="eastAsia"/>
          <w:lang w:val="x-none"/>
        </w:rPr>
        <w:t>数据</w:t>
      </w:r>
      <w:r>
        <w:rPr>
          <w:rFonts w:ascii="宋体" w:hAnsi="宋体" w:hint="eastAsia"/>
          <w:lang w:val="x-none"/>
        </w:rPr>
        <w:t>保存</w:t>
      </w:r>
      <w:bookmarkEnd w:id="1250"/>
    </w:p>
    <w:p w:rsidR="00513B86" w:rsidRPr="005E2883" w:rsidRDefault="00513B86" w:rsidP="00513B86">
      <w:pPr>
        <w:ind w:left="420" w:firstLine="480"/>
        <w:rPr>
          <w:rFonts w:ascii="宋体" w:hAnsi="宋体"/>
        </w:rPr>
      </w:pPr>
      <w:r w:rsidRPr="005E2883">
        <w:rPr>
          <w:rFonts w:ascii="宋体" w:hAnsi="宋体" w:hint="eastAsia"/>
          <w:lang w:val="x-none"/>
        </w:rPr>
        <w:t>数据分析人员对历史数据备份，对最新统计计算的</w:t>
      </w:r>
      <w:r>
        <w:rPr>
          <w:rFonts w:hint="eastAsia"/>
        </w:rPr>
        <w:t>端游</w:t>
      </w:r>
      <w:r>
        <w:rPr>
          <w:rFonts w:hint="eastAsia"/>
        </w:rPr>
        <w:t>ping</w:t>
      </w:r>
      <w:r>
        <w:rPr>
          <w:rFonts w:hint="eastAsia"/>
        </w:rPr>
        <w:t>时延</w:t>
      </w:r>
      <w:r w:rsidRPr="005E2883">
        <w:rPr>
          <w:rFonts w:ascii="宋体" w:hAnsi="宋体" w:hint="eastAsia"/>
          <w:lang w:val="x-none"/>
        </w:rPr>
        <w:t>数据新增到数据库</w:t>
      </w:r>
    </w:p>
    <w:p w:rsidR="00513B86" w:rsidRPr="00DB19FB" w:rsidRDefault="00513B86" w:rsidP="00513B86">
      <w:pPr>
        <w:pStyle w:val="6"/>
        <w:rPr>
          <w:rFonts w:ascii="宋体" w:hAnsi="宋体"/>
          <w:b/>
          <w:bCs/>
          <w:i/>
          <w:iCs w:val="0"/>
          <w:lang w:val="x-none" w:eastAsia="x-none"/>
        </w:rPr>
      </w:pPr>
      <w:bookmarkStart w:id="1251" w:name="_Toc130155117"/>
      <w:r w:rsidRPr="00DB19FB">
        <w:rPr>
          <w:rFonts w:hint="eastAsia"/>
        </w:rPr>
        <w:t>全省</w:t>
      </w:r>
      <w:r>
        <w:rPr>
          <w:rFonts w:hint="eastAsia"/>
        </w:rPr>
        <w:t>端游</w:t>
      </w:r>
      <w:r>
        <w:rPr>
          <w:rFonts w:hint="eastAsia"/>
        </w:rPr>
        <w:t>ping</w:t>
      </w:r>
      <w:r>
        <w:rPr>
          <w:rFonts w:hint="eastAsia"/>
        </w:rPr>
        <w:t>时延查询</w:t>
      </w:r>
      <w:bookmarkEnd w:id="1251"/>
    </w:p>
    <w:p w:rsidR="00513B86" w:rsidRPr="005E2883" w:rsidRDefault="00513B86" w:rsidP="00513B86">
      <w:pPr>
        <w:ind w:left="420" w:firstLine="480"/>
      </w:pPr>
      <w:r w:rsidRPr="005E2883">
        <w:rPr>
          <w:rFonts w:ascii="宋体" w:hAnsi="宋体" w:hint="eastAsia"/>
          <w:lang w:val="x-none"/>
        </w:rPr>
        <w:t>综调人员登录综调中心，进入重要指标分析能力管理模块，选择全省</w:t>
      </w:r>
      <w:r w:rsidRPr="00DB19FB">
        <w:rPr>
          <w:rFonts w:hint="eastAsia"/>
        </w:rPr>
        <w:t>全省</w:t>
      </w:r>
      <w:r>
        <w:rPr>
          <w:rFonts w:hint="eastAsia"/>
        </w:rPr>
        <w:t>端游</w:t>
      </w:r>
      <w:r>
        <w:rPr>
          <w:rFonts w:hint="eastAsia"/>
        </w:rPr>
        <w:t>ping</w:t>
      </w:r>
      <w:r>
        <w:rPr>
          <w:rFonts w:hint="eastAsia"/>
        </w:rPr>
        <w:t>时延</w:t>
      </w:r>
      <w:r w:rsidRPr="005E2883">
        <w:rPr>
          <w:rFonts w:ascii="宋体" w:hAnsi="宋体" w:hint="eastAsia"/>
          <w:lang w:val="x-none"/>
        </w:rPr>
        <w:t>界面，输入日期、查询后展示该指标</w:t>
      </w:r>
      <w:r>
        <w:rPr>
          <w:rFonts w:ascii="宋体" w:hAnsi="宋体" w:hint="eastAsia"/>
          <w:lang w:val="x-none"/>
        </w:rPr>
        <w:t>区县</w:t>
      </w:r>
      <w:r w:rsidRPr="005E2883">
        <w:rPr>
          <w:rFonts w:ascii="宋体" w:hAnsi="宋体" w:hint="eastAsia"/>
          <w:lang w:val="x-none"/>
        </w:rPr>
        <w:t>的趋势图</w:t>
      </w:r>
    </w:p>
    <w:p w:rsidR="00513B86" w:rsidRPr="00DB19FB" w:rsidRDefault="00513B86" w:rsidP="00513B86">
      <w:pPr>
        <w:pStyle w:val="6"/>
        <w:rPr>
          <w:rFonts w:ascii="宋体" w:hAnsi="宋体"/>
          <w:b/>
          <w:bCs/>
          <w:i/>
          <w:iCs w:val="0"/>
          <w:lang w:val="x-none" w:eastAsia="x-none"/>
        </w:rPr>
      </w:pPr>
      <w:bookmarkStart w:id="1252" w:name="_Toc130155118"/>
      <w:r w:rsidRPr="00DB19FB">
        <w:rPr>
          <w:rFonts w:hint="eastAsia"/>
        </w:rPr>
        <w:t>区县</w:t>
      </w:r>
      <w:r>
        <w:rPr>
          <w:rFonts w:ascii="宋体" w:hAnsi="宋体" w:hint="eastAsia"/>
          <w:lang w:val="x-none"/>
        </w:rPr>
        <w:t>端游ping时延</w:t>
      </w:r>
      <w:r>
        <w:rPr>
          <w:rFonts w:hint="eastAsia"/>
        </w:rPr>
        <w:t>查询</w:t>
      </w:r>
      <w:bookmarkEnd w:id="1252"/>
    </w:p>
    <w:p w:rsidR="00513B86" w:rsidRPr="00DB19FB" w:rsidRDefault="00513B86" w:rsidP="00513B86">
      <w:pPr>
        <w:ind w:left="420" w:firstLine="480"/>
      </w:pPr>
      <w:r w:rsidRPr="005E2883">
        <w:rPr>
          <w:rFonts w:ascii="宋体" w:hAnsi="宋体" w:hint="eastAsia"/>
          <w:lang w:val="x-none"/>
        </w:rPr>
        <w:t>综调人员登录综调中心，进入重要指标分析能力管理模块，选择全省</w:t>
      </w:r>
      <w:r w:rsidRPr="00DB19FB">
        <w:rPr>
          <w:rFonts w:hint="eastAsia"/>
        </w:rPr>
        <w:t>全省</w:t>
      </w:r>
      <w:r>
        <w:rPr>
          <w:rFonts w:hint="eastAsia"/>
        </w:rPr>
        <w:lastRenderedPageBreak/>
        <w:t>端游</w:t>
      </w:r>
      <w:r>
        <w:rPr>
          <w:rFonts w:hint="eastAsia"/>
        </w:rPr>
        <w:t>ping</w:t>
      </w:r>
      <w:r>
        <w:rPr>
          <w:rFonts w:hint="eastAsia"/>
        </w:rPr>
        <w:t>时延</w:t>
      </w:r>
      <w:r w:rsidRPr="005E2883">
        <w:rPr>
          <w:rFonts w:ascii="宋体" w:hAnsi="宋体" w:hint="eastAsia"/>
          <w:lang w:val="x-none"/>
        </w:rPr>
        <w:t>界面，输入日期、查询后展示该指标</w:t>
      </w:r>
      <w:r>
        <w:rPr>
          <w:rFonts w:ascii="宋体" w:hAnsi="宋体" w:hint="eastAsia"/>
          <w:lang w:val="x-none"/>
        </w:rPr>
        <w:t>区县</w:t>
      </w:r>
      <w:r w:rsidRPr="005E2883">
        <w:rPr>
          <w:rFonts w:ascii="宋体" w:hAnsi="宋体" w:hint="eastAsia"/>
          <w:lang w:val="x-none"/>
        </w:rPr>
        <w:t>的趋势图</w:t>
      </w:r>
    </w:p>
    <w:p w:rsidR="00513B86" w:rsidRPr="00D002F1" w:rsidRDefault="00513B86" w:rsidP="00513B86">
      <w:pPr>
        <w:ind w:left="420" w:firstLine="480"/>
      </w:pPr>
    </w:p>
    <w:p w:rsidR="00F405BA" w:rsidRPr="009A68BE" w:rsidRDefault="00F405BA" w:rsidP="00F405BA">
      <w:pPr>
        <w:pStyle w:val="24"/>
      </w:pPr>
      <w:bookmarkStart w:id="1253" w:name="_Toc130155119"/>
      <w:r>
        <w:rPr>
          <w:rFonts w:hint="eastAsia"/>
        </w:rPr>
        <w:t>家宽一线直通车功能</w:t>
      </w:r>
      <w:bookmarkEnd w:id="1253"/>
    </w:p>
    <w:p w:rsidR="00F405BA" w:rsidRDefault="00F405BA" w:rsidP="00F405BA">
      <w:pPr>
        <w:pStyle w:val="30"/>
      </w:pPr>
      <w:bookmarkStart w:id="1254" w:name="_Toc129957869"/>
      <w:bookmarkStart w:id="1255" w:name="_Toc130046606"/>
      <w:bookmarkStart w:id="1256" w:name="_Toc130155120"/>
      <w:r w:rsidRPr="00BC43EE">
        <w:rPr>
          <w:rFonts w:hint="eastAsia"/>
        </w:rPr>
        <w:t>家宽一线直通车能力支撑</w:t>
      </w:r>
      <w:bookmarkEnd w:id="1254"/>
      <w:bookmarkEnd w:id="1255"/>
      <w:bookmarkEnd w:id="1256"/>
    </w:p>
    <w:p w:rsidR="00F405BA" w:rsidRDefault="00F405BA" w:rsidP="00F405BA">
      <w:pPr>
        <w:pStyle w:val="40"/>
      </w:pPr>
      <w:bookmarkStart w:id="1257" w:name="_Toc129957870"/>
      <w:bookmarkStart w:id="1258" w:name="_Toc130046607"/>
      <w:bookmarkStart w:id="1259" w:name="_Toc130155121"/>
      <w:r w:rsidRPr="00BC43EE">
        <w:rPr>
          <w:rFonts w:hint="eastAsia"/>
        </w:rPr>
        <w:t>家宽一线直通车能力支</w:t>
      </w:r>
      <w:r>
        <w:rPr>
          <w:rFonts w:hint="eastAsia"/>
        </w:rPr>
        <w:t>撑数据库</w:t>
      </w:r>
      <w:bookmarkEnd w:id="1257"/>
      <w:bookmarkEnd w:id="1258"/>
      <w:bookmarkEnd w:id="1259"/>
    </w:p>
    <w:p w:rsidR="00F405BA" w:rsidRDefault="00F405BA" w:rsidP="00F405BA">
      <w:pPr>
        <w:pStyle w:val="5"/>
      </w:pPr>
      <w:bookmarkStart w:id="1260" w:name="_Toc129957871"/>
      <w:bookmarkStart w:id="1261" w:name="_Toc130046608"/>
      <w:bookmarkStart w:id="1262" w:name="_Toc130155122"/>
      <w:r>
        <w:rPr>
          <w:rFonts w:hint="eastAsia"/>
        </w:rPr>
        <w:t>一线直通车表情数据文件</w:t>
      </w:r>
      <w:bookmarkEnd w:id="1260"/>
      <w:bookmarkEnd w:id="1261"/>
      <w:bookmarkEnd w:id="1262"/>
    </w:p>
    <w:p w:rsidR="00F405BA" w:rsidRPr="000720F9" w:rsidRDefault="00F405BA" w:rsidP="00F405BA">
      <w:pPr>
        <w:ind w:firstLine="480"/>
      </w:pPr>
      <w:r>
        <w:rPr>
          <w:rFonts w:hint="eastAsia"/>
        </w:rPr>
        <w:t>记录问答过程中发送的表情数据，记录表情文件，发送时间等信息。</w:t>
      </w:r>
    </w:p>
    <w:p w:rsidR="00F405BA" w:rsidRDefault="00F405BA" w:rsidP="00F405BA">
      <w:pPr>
        <w:pStyle w:val="5"/>
      </w:pPr>
      <w:bookmarkStart w:id="1263" w:name="_Toc129957872"/>
      <w:bookmarkStart w:id="1264" w:name="_Toc130046609"/>
      <w:bookmarkStart w:id="1265" w:name="_Toc130155123"/>
      <w:r>
        <w:rPr>
          <w:rFonts w:hint="eastAsia"/>
        </w:rPr>
        <w:t>一线直通车音频数据文件</w:t>
      </w:r>
      <w:bookmarkEnd w:id="1263"/>
      <w:bookmarkEnd w:id="1264"/>
      <w:bookmarkEnd w:id="1265"/>
    </w:p>
    <w:p w:rsidR="00F405BA" w:rsidRPr="000720F9" w:rsidRDefault="00F405BA" w:rsidP="00F405BA">
      <w:pPr>
        <w:ind w:firstLine="480"/>
      </w:pPr>
      <w:r>
        <w:rPr>
          <w:rFonts w:hint="eastAsia"/>
        </w:rPr>
        <w:t>记录问答过程中发送的音频数据，记录音频文件，发送时间等信息。</w:t>
      </w:r>
    </w:p>
    <w:p w:rsidR="00F405BA" w:rsidRDefault="00F405BA" w:rsidP="00F405BA">
      <w:pPr>
        <w:pStyle w:val="5"/>
      </w:pPr>
      <w:bookmarkStart w:id="1266" w:name="_Toc129957873"/>
      <w:bookmarkStart w:id="1267" w:name="_Toc130046610"/>
      <w:bookmarkStart w:id="1268" w:name="_Toc130155124"/>
      <w:r>
        <w:rPr>
          <w:rFonts w:hint="eastAsia"/>
        </w:rPr>
        <w:t>一线直通车视频数据文件</w:t>
      </w:r>
      <w:bookmarkEnd w:id="1266"/>
      <w:bookmarkEnd w:id="1267"/>
      <w:bookmarkEnd w:id="1268"/>
    </w:p>
    <w:p w:rsidR="00F405BA" w:rsidRPr="000720F9" w:rsidRDefault="00F405BA" w:rsidP="00F405BA">
      <w:pPr>
        <w:ind w:firstLine="480"/>
      </w:pPr>
      <w:r>
        <w:rPr>
          <w:rFonts w:hint="eastAsia"/>
        </w:rPr>
        <w:t>记录问答过程中发送的视频数据，记录视频文件，发送时间等信息。</w:t>
      </w:r>
    </w:p>
    <w:p w:rsidR="00F405BA" w:rsidRDefault="00F405BA" w:rsidP="00F405BA">
      <w:pPr>
        <w:pStyle w:val="5"/>
      </w:pPr>
      <w:bookmarkStart w:id="1269" w:name="_Toc129957874"/>
      <w:bookmarkStart w:id="1270" w:name="_Toc130046611"/>
      <w:bookmarkStart w:id="1271" w:name="_Toc130155125"/>
      <w:r>
        <w:rPr>
          <w:rFonts w:hint="eastAsia"/>
        </w:rPr>
        <w:t>一线直通车文件数据文件</w:t>
      </w:r>
      <w:bookmarkEnd w:id="1269"/>
      <w:bookmarkEnd w:id="1270"/>
      <w:bookmarkEnd w:id="1271"/>
    </w:p>
    <w:p w:rsidR="00F405BA" w:rsidRPr="000720F9" w:rsidRDefault="00F405BA" w:rsidP="00F405BA">
      <w:pPr>
        <w:ind w:firstLine="480"/>
      </w:pPr>
      <w:r>
        <w:rPr>
          <w:rFonts w:hint="eastAsia"/>
        </w:rPr>
        <w:t>记录问答过程中发送的文件数据，包括</w:t>
      </w:r>
      <w:r>
        <w:rPr>
          <w:rFonts w:hint="eastAsia"/>
        </w:rPr>
        <w:t>E</w:t>
      </w:r>
      <w:r>
        <w:t>XCEL</w:t>
      </w:r>
      <w:r>
        <w:rPr>
          <w:rFonts w:hint="eastAsia"/>
        </w:rPr>
        <w:t>、</w:t>
      </w:r>
      <w:r>
        <w:t>WORD</w:t>
      </w:r>
      <w:r>
        <w:rPr>
          <w:rFonts w:hint="eastAsia"/>
        </w:rPr>
        <w:t>、</w:t>
      </w:r>
      <w:r>
        <w:t>TXT</w:t>
      </w:r>
      <w:r>
        <w:rPr>
          <w:rFonts w:hint="eastAsia"/>
        </w:rPr>
        <w:t>等类型文件，记录文件文件，发送时间等信息。</w:t>
      </w:r>
    </w:p>
    <w:p w:rsidR="00F405BA" w:rsidRDefault="00F405BA" w:rsidP="00F405BA">
      <w:pPr>
        <w:pStyle w:val="5"/>
      </w:pPr>
      <w:bookmarkStart w:id="1272" w:name="_Toc129957875"/>
      <w:bookmarkStart w:id="1273" w:name="_Toc130046612"/>
      <w:bookmarkStart w:id="1274" w:name="_Toc130155126"/>
      <w:r>
        <w:rPr>
          <w:rFonts w:hint="eastAsia"/>
        </w:rPr>
        <w:t>一线直通车图片文件数据</w:t>
      </w:r>
      <w:bookmarkEnd w:id="1272"/>
      <w:bookmarkEnd w:id="1273"/>
      <w:bookmarkEnd w:id="1274"/>
    </w:p>
    <w:p w:rsidR="00F405BA" w:rsidRPr="000720F9" w:rsidRDefault="00F405BA" w:rsidP="00F405BA">
      <w:pPr>
        <w:ind w:firstLine="480"/>
      </w:pPr>
      <w:r>
        <w:rPr>
          <w:rFonts w:hint="eastAsia"/>
        </w:rPr>
        <w:t>记录问答过程中发送的图片数据，记录图片文件，发送时间等信息。</w:t>
      </w:r>
    </w:p>
    <w:p w:rsidR="00F405BA" w:rsidRDefault="00F405BA" w:rsidP="00F405BA">
      <w:pPr>
        <w:pStyle w:val="5"/>
      </w:pPr>
      <w:bookmarkStart w:id="1275" w:name="_Toc129957876"/>
      <w:bookmarkStart w:id="1276" w:name="_Toc130046613"/>
      <w:bookmarkStart w:id="1277" w:name="_Toc130155127"/>
      <w:r>
        <w:rPr>
          <w:rFonts w:hint="eastAsia"/>
        </w:rPr>
        <w:t>一线直通车案例数据</w:t>
      </w:r>
      <w:bookmarkEnd w:id="1275"/>
      <w:bookmarkEnd w:id="1276"/>
      <w:bookmarkEnd w:id="1277"/>
    </w:p>
    <w:p w:rsidR="00F405BA" w:rsidRPr="004461F9" w:rsidRDefault="00F405BA" w:rsidP="00F405BA">
      <w:pPr>
        <w:ind w:firstLine="480"/>
      </w:pPr>
      <w:r>
        <w:rPr>
          <w:rFonts w:hint="eastAsia"/>
        </w:rPr>
        <w:lastRenderedPageBreak/>
        <w:t>用于记录打包案例的案例数据，记录案例的名称，分类，关键字，发布渠道，案例内容等信息。</w:t>
      </w:r>
    </w:p>
    <w:p w:rsidR="00F405BA" w:rsidRDefault="00F405BA" w:rsidP="00F405BA">
      <w:pPr>
        <w:pStyle w:val="5"/>
      </w:pPr>
      <w:bookmarkStart w:id="1278" w:name="_Toc129957877"/>
      <w:bookmarkStart w:id="1279" w:name="_Toc130046614"/>
      <w:bookmarkStart w:id="1280" w:name="_Toc130155128"/>
      <w:r>
        <w:rPr>
          <w:rFonts w:hint="eastAsia"/>
        </w:rPr>
        <w:t>一线直通车综调支撑能效数据文件</w:t>
      </w:r>
      <w:bookmarkEnd w:id="1278"/>
      <w:bookmarkEnd w:id="1279"/>
      <w:bookmarkEnd w:id="1280"/>
    </w:p>
    <w:p w:rsidR="00F405BA" w:rsidRPr="004461F9" w:rsidRDefault="00F405BA" w:rsidP="00F405BA">
      <w:pPr>
        <w:ind w:firstLine="480"/>
      </w:pPr>
      <w:r>
        <w:rPr>
          <w:rFonts w:hint="eastAsia"/>
        </w:rPr>
        <w:t>用于记录导出的支撑能效数据信息，记录</w:t>
      </w:r>
      <w:r w:rsidRPr="00EC16CA">
        <w:rPr>
          <w:rFonts w:hint="eastAsia"/>
        </w:rPr>
        <w:t>工号，支撑人员，平均处理时长，平均单量，平均响应时长，最长响应时间，最长处理时长，在线总时长，忙碌总时长，隐身总时长，日均在线时长，日均忙碌时长，日均隐身时长，最多单量，满意单量，不满意单量，综合人员综合评分，装维人员综合</w:t>
      </w:r>
      <w:r>
        <w:rPr>
          <w:rFonts w:hint="eastAsia"/>
        </w:rPr>
        <w:t>等信息。</w:t>
      </w:r>
    </w:p>
    <w:p w:rsidR="00F405BA" w:rsidRDefault="00F405BA" w:rsidP="00F405BA">
      <w:pPr>
        <w:pStyle w:val="5"/>
      </w:pPr>
      <w:bookmarkStart w:id="1281" w:name="_Toc129957878"/>
      <w:bookmarkStart w:id="1282" w:name="_Toc130046615"/>
      <w:bookmarkStart w:id="1283" w:name="_Toc130155129"/>
      <w:r>
        <w:rPr>
          <w:rFonts w:hint="eastAsia"/>
        </w:rPr>
        <w:t>问题单定单表</w:t>
      </w:r>
      <w:bookmarkEnd w:id="1281"/>
      <w:bookmarkEnd w:id="1282"/>
      <w:bookmarkEnd w:id="1283"/>
    </w:p>
    <w:p w:rsidR="00F405BA" w:rsidRPr="00EC16CA" w:rsidRDefault="00F405BA" w:rsidP="00F405BA">
      <w:pPr>
        <w:ind w:firstLine="480"/>
      </w:pPr>
      <w:r>
        <w:rPr>
          <w:rFonts w:hint="eastAsia"/>
        </w:rPr>
        <w:t>用于记录装维发起的问题单信息，提供定单信息的新增、查询、修改，记录定单号，流水号、发起时间、定单状态等信息。</w:t>
      </w:r>
    </w:p>
    <w:p w:rsidR="00F405BA" w:rsidRDefault="00F405BA" w:rsidP="00F405BA">
      <w:pPr>
        <w:pStyle w:val="5"/>
      </w:pPr>
      <w:bookmarkStart w:id="1284" w:name="_Toc129957879"/>
      <w:bookmarkStart w:id="1285" w:name="_Toc130046616"/>
      <w:bookmarkStart w:id="1286" w:name="_Toc130155130"/>
      <w:r>
        <w:rPr>
          <w:rFonts w:hint="eastAsia"/>
        </w:rPr>
        <w:t>问题单工单表</w:t>
      </w:r>
      <w:bookmarkEnd w:id="1284"/>
      <w:bookmarkEnd w:id="1285"/>
      <w:bookmarkEnd w:id="1286"/>
    </w:p>
    <w:p w:rsidR="00F405BA" w:rsidRPr="00EC16CA" w:rsidRDefault="00F405BA" w:rsidP="00F405BA">
      <w:pPr>
        <w:ind w:firstLine="480"/>
      </w:pPr>
      <w:r>
        <w:rPr>
          <w:rFonts w:hint="eastAsia"/>
        </w:rPr>
        <w:t>用于记录装维发起的问题单流转过程中的工单信息，提供工单信息的新增、查询、修改，记录工单号，环节、创建时间、处理人、处理结果、完成时间、工单状态等信息。</w:t>
      </w:r>
    </w:p>
    <w:p w:rsidR="00F405BA" w:rsidRDefault="00F405BA" w:rsidP="00F405BA">
      <w:pPr>
        <w:pStyle w:val="5"/>
      </w:pPr>
      <w:bookmarkStart w:id="1287" w:name="_Toc129957880"/>
      <w:bookmarkStart w:id="1288" w:name="_Toc130046617"/>
      <w:bookmarkStart w:id="1289" w:name="_Toc130155131"/>
      <w:r>
        <w:rPr>
          <w:rFonts w:hint="eastAsia"/>
        </w:rPr>
        <w:t>问题单在途工单表</w:t>
      </w:r>
      <w:bookmarkEnd w:id="1287"/>
      <w:bookmarkEnd w:id="1288"/>
      <w:bookmarkEnd w:id="1289"/>
    </w:p>
    <w:p w:rsidR="00F405BA" w:rsidRPr="00EC16CA" w:rsidRDefault="00F405BA" w:rsidP="00F405BA">
      <w:pPr>
        <w:ind w:firstLine="480"/>
      </w:pPr>
      <w:r>
        <w:rPr>
          <w:rFonts w:hint="eastAsia"/>
        </w:rPr>
        <w:t>用于记录装维发起的问题单流转过程中的在途工单信息，提供在途工单信息的新增、查询、修改，记录工单号，环节、创建时间、处理人、处理结果、完成时间、工单状态、自动归档标识等信息。</w:t>
      </w:r>
    </w:p>
    <w:p w:rsidR="00F405BA" w:rsidRDefault="00F405BA" w:rsidP="00F405BA">
      <w:pPr>
        <w:pStyle w:val="5"/>
      </w:pPr>
      <w:bookmarkStart w:id="1290" w:name="_Toc129957881"/>
      <w:bookmarkStart w:id="1291" w:name="_Toc130046618"/>
      <w:bookmarkStart w:id="1292" w:name="_Toc130155132"/>
      <w:r>
        <w:rPr>
          <w:rFonts w:hint="eastAsia"/>
        </w:rPr>
        <w:t>问题单主表</w:t>
      </w:r>
      <w:bookmarkEnd w:id="1290"/>
      <w:bookmarkEnd w:id="1291"/>
      <w:bookmarkEnd w:id="1292"/>
    </w:p>
    <w:p w:rsidR="00F405BA" w:rsidRPr="00EC16CA" w:rsidRDefault="00F405BA" w:rsidP="00F405BA">
      <w:pPr>
        <w:ind w:firstLine="480"/>
      </w:pPr>
      <w:r>
        <w:rPr>
          <w:rFonts w:hint="eastAsia"/>
        </w:rPr>
        <w:t>用于记录装维发起的问题单的基础信息，提供问题单基础信息的新增、查询、修改，记录定单号，创建时间、发起人、发起人归属组织、处理人、处理人</w:t>
      </w:r>
      <w:r>
        <w:rPr>
          <w:rFonts w:hint="eastAsia"/>
        </w:rPr>
        <w:lastRenderedPageBreak/>
        <w:t>归属组织、关联会话</w:t>
      </w:r>
      <w:r>
        <w:rPr>
          <w:rFonts w:hint="eastAsia"/>
        </w:rPr>
        <w:t>I</w:t>
      </w:r>
      <w:r>
        <w:t>D</w:t>
      </w:r>
      <w:r>
        <w:rPr>
          <w:rFonts w:hint="eastAsia"/>
        </w:rPr>
        <w:t>、关联受理组</w:t>
      </w:r>
      <w:r>
        <w:rPr>
          <w:rFonts w:hint="eastAsia"/>
        </w:rPr>
        <w:t>I</w:t>
      </w:r>
      <w:r>
        <w:t>D</w:t>
      </w:r>
      <w:r>
        <w:rPr>
          <w:rFonts w:hint="eastAsia"/>
        </w:rPr>
        <w:t>、宽带账号、问题描述等信息。</w:t>
      </w:r>
    </w:p>
    <w:p w:rsidR="00F405BA" w:rsidRDefault="00F405BA" w:rsidP="00F405BA">
      <w:pPr>
        <w:pStyle w:val="5"/>
      </w:pPr>
      <w:bookmarkStart w:id="1293" w:name="_Toc129957882"/>
      <w:bookmarkStart w:id="1294" w:name="_Toc130046619"/>
      <w:bookmarkStart w:id="1295" w:name="_Toc130155133"/>
      <w:r>
        <w:rPr>
          <w:rFonts w:hint="eastAsia"/>
        </w:rPr>
        <w:t>问题单归档表</w:t>
      </w:r>
      <w:bookmarkEnd w:id="1293"/>
      <w:bookmarkEnd w:id="1294"/>
      <w:bookmarkEnd w:id="1295"/>
    </w:p>
    <w:p w:rsidR="00F405BA" w:rsidRPr="00B17B11" w:rsidRDefault="00F405BA" w:rsidP="00F405BA">
      <w:pPr>
        <w:ind w:firstLine="480"/>
      </w:pPr>
      <w:r>
        <w:rPr>
          <w:rFonts w:hint="eastAsia"/>
        </w:rPr>
        <w:t>用于记录装维发起的问题单的归档信息，提供问题单归档信息的新增、查询、修改，记录定单号，首次响应时间、首次响应时长、首次办结时间、办结时长等信息。</w:t>
      </w:r>
    </w:p>
    <w:p w:rsidR="00F405BA" w:rsidRDefault="00F405BA" w:rsidP="00F405BA">
      <w:pPr>
        <w:pStyle w:val="5"/>
      </w:pPr>
      <w:bookmarkStart w:id="1296" w:name="_Toc129957883"/>
      <w:bookmarkStart w:id="1297" w:name="_Toc130046620"/>
      <w:bookmarkStart w:id="1298" w:name="_Toc130155134"/>
      <w:r>
        <w:rPr>
          <w:rFonts w:hint="eastAsia"/>
        </w:rPr>
        <w:t>问题单操作轨迹表</w:t>
      </w:r>
      <w:bookmarkEnd w:id="1296"/>
      <w:bookmarkEnd w:id="1297"/>
      <w:bookmarkEnd w:id="1298"/>
    </w:p>
    <w:p w:rsidR="00F405BA" w:rsidRPr="00B17B11" w:rsidRDefault="00F405BA" w:rsidP="00F405BA">
      <w:pPr>
        <w:ind w:firstLine="480"/>
      </w:pPr>
      <w:r>
        <w:rPr>
          <w:rFonts w:hint="eastAsia"/>
        </w:rPr>
        <w:t>用于记录装维发起的问题单的操作轨迹信息，提供问题单操作轨迹信息的新增、查询、修改，记录定单号，工单号、操作类型、操作人、操作时间、操作描述等信息。</w:t>
      </w:r>
    </w:p>
    <w:p w:rsidR="00F405BA" w:rsidRDefault="00F405BA" w:rsidP="00F405BA">
      <w:pPr>
        <w:pStyle w:val="5"/>
      </w:pPr>
      <w:bookmarkStart w:id="1299" w:name="_Toc129957884"/>
      <w:bookmarkStart w:id="1300" w:name="_Toc130046621"/>
      <w:bookmarkStart w:id="1301" w:name="_Toc130155135"/>
      <w:r>
        <w:rPr>
          <w:rFonts w:hint="eastAsia"/>
        </w:rPr>
        <w:t>问题单规则表</w:t>
      </w:r>
      <w:bookmarkEnd w:id="1299"/>
      <w:bookmarkEnd w:id="1300"/>
      <w:bookmarkEnd w:id="1301"/>
    </w:p>
    <w:p w:rsidR="00F405BA" w:rsidRPr="00B17B11" w:rsidRDefault="00F405BA" w:rsidP="00F405BA">
      <w:pPr>
        <w:ind w:firstLine="480"/>
      </w:pPr>
      <w:r>
        <w:rPr>
          <w:rFonts w:hint="eastAsia"/>
        </w:rPr>
        <w:t>用于记录一线直通车派单规则信息，提供问题单派单信息的新增、查询、修改，记录区域、环节、创建人、创建时间、派单规则等信息。</w:t>
      </w:r>
    </w:p>
    <w:p w:rsidR="00F405BA" w:rsidRDefault="00F405BA" w:rsidP="00F405BA">
      <w:pPr>
        <w:pStyle w:val="5"/>
      </w:pPr>
      <w:bookmarkStart w:id="1302" w:name="_Toc129957885"/>
      <w:bookmarkStart w:id="1303" w:name="_Toc130046622"/>
      <w:bookmarkStart w:id="1304" w:name="_Toc130155136"/>
      <w:r>
        <w:rPr>
          <w:rFonts w:hint="eastAsia"/>
        </w:rPr>
        <w:t>支撑人员表</w:t>
      </w:r>
      <w:bookmarkEnd w:id="1302"/>
      <w:bookmarkEnd w:id="1303"/>
      <w:bookmarkEnd w:id="1304"/>
    </w:p>
    <w:p w:rsidR="00F405BA" w:rsidRPr="00B17B11" w:rsidRDefault="00F405BA" w:rsidP="00F405BA">
      <w:pPr>
        <w:ind w:firstLine="480"/>
      </w:pPr>
      <w:r>
        <w:rPr>
          <w:rFonts w:hint="eastAsia"/>
        </w:rPr>
        <w:t>用于记录一线直通车支撑人员信息，提供支撑人员信息的新增、查询、修改，记录人员</w:t>
      </w:r>
      <w:r>
        <w:rPr>
          <w:rFonts w:hint="eastAsia"/>
        </w:rPr>
        <w:t>I</w:t>
      </w:r>
      <w:r>
        <w:t>D</w:t>
      </w:r>
      <w:r>
        <w:rPr>
          <w:rFonts w:hint="eastAsia"/>
        </w:rPr>
        <w:t>、用户名、用户密码、创建时间、在线状态、在线终端数等信息。</w:t>
      </w:r>
    </w:p>
    <w:p w:rsidR="00F405BA" w:rsidRDefault="00F405BA" w:rsidP="00F405BA">
      <w:pPr>
        <w:pStyle w:val="5"/>
      </w:pPr>
      <w:bookmarkStart w:id="1305" w:name="_Toc129957886"/>
      <w:bookmarkStart w:id="1306" w:name="_Toc130046623"/>
      <w:bookmarkStart w:id="1307" w:name="_Toc130155137"/>
      <w:r>
        <w:rPr>
          <w:rFonts w:hint="eastAsia"/>
        </w:rPr>
        <w:t>支撑人员登录状态记录表</w:t>
      </w:r>
      <w:bookmarkEnd w:id="1305"/>
      <w:bookmarkEnd w:id="1306"/>
      <w:bookmarkEnd w:id="1307"/>
    </w:p>
    <w:p w:rsidR="00F405BA" w:rsidRPr="00B17B11" w:rsidRDefault="00F405BA" w:rsidP="00F405BA">
      <w:pPr>
        <w:ind w:firstLine="480"/>
      </w:pPr>
      <w:r>
        <w:rPr>
          <w:rFonts w:hint="eastAsia"/>
        </w:rPr>
        <w:t>用于记录一线直通车支撑人员状态日志信息，提供支撑人员状态日志信息的新增、查询、修改，记录人员</w:t>
      </w:r>
      <w:r>
        <w:rPr>
          <w:rFonts w:hint="eastAsia"/>
        </w:rPr>
        <w:t>I</w:t>
      </w:r>
      <w:r>
        <w:t>D</w:t>
      </w:r>
      <w:r>
        <w:rPr>
          <w:rFonts w:hint="eastAsia"/>
        </w:rPr>
        <w:t>、开始时间、结束时间、在线状态、在线状态等信息。</w:t>
      </w:r>
    </w:p>
    <w:p w:rsidR="00F405BA" w:rsidRDefault="00F405BA" w:rsidP="00F405BA">
      <w:pPr>
        <w:pStyle w:val="5"/>
      </w:pPr>
      <w:bookmarkStart w:id="1308" w:name="_Toc129957887"/>
      <w:bookmarkStart w:id="1309" w:name="_Toc130046624"/>
      <w:bookmarkStart w:id="1310" w:name="_Toc130155138"/>
      <w:r>
        <w:rPr>
          <w:rFonts w:hint="eastAsia"/>
        </w:rPr>
        <w:lastRenderedPageBreak/>
        <w:t>支撑人员受理组表</w:t>
      </w:r>
      <w:bookmarkEnd w:id="1308"/>
      <w:bookmarkEnd w:id="1309"/>
      <w:bookmarkEnd w:id="1310"/>
    </w:p>
    <w:p w:rsidR="00F405BA" w:rsidRPr="00404705" w:rsidRDefault="00F405BA" w:rsidP="00F405BA">
      <w:pPr>
        <w:ind w:firstLine="480"/>
      </w:pPr>
      <w:r>
        <w:rPr>
          <w:rFonts w:hint="eastAsia"/>
        </w:rPr>
        <w:t>用于记录一线直通车支撑人员受理组信息，提供支撑人员受理组信息的新增、查询、修改，记录受理组</w:t>
      </w:r>
      <w:r>
        <w:rPr>
          <w:rFonts w:hint="eastAsia"/>
        </w:rPr>
        <w:t>I</w:t>
      </w:r>
      <w:r>
        <w:t>D</w:t>
      </w:r>
      <w:r>
        <w:rPr>
          <w:rFonts w:hint="eastAsia"/>
        </w:rPr>
        <w:t>、受理组名称、创建时间等信息。</w:t>
      </w:r>
    </w:p>
    <w:p w:rsidR="00F405BA" w:rsidRDefault="00F405BA" w:rsidP="00F405BA">
      <w:pPr>
        <w:pStyle w:val="5"/>
      </w:pPr>
      <w:bookmarkStart w:id="1311" w:name="_Toc129957888"/>
      <w:bookmarkStart w:id="1312" w:name="_Toc130046625"/>
      <w:bookmarkStart w:id="1313" w:name="_Toc130155139"/>
      <w:r>
        <w:rPr>
          <w:rFonts w:hint="eastAsia"/>
        </w:rPr>
        <w:t>支撑人员受理组人员关系表</w:t>
      </w:r>
      <w:bookmarkEnd w:id="1311"/>
      <w:bookmarkEnd w:id="1312"/>
      <w:bookmarkEnd w:id="1313"/>
    </w:p>
    <w:p w:rsidR="00F405BA" w:rsidRPr="00404705" w:rsidRDefault="00F405BA" w:rsidP="00F405BA">
      <w:pPr>
        <w:ind w:firstLine="480"/>
      </w:pPr>
      <w:r>
        <w:rPr>
          <w:rFonts w:hint="eastAsia"/>
        </w:rPr>
        <w:t>用于记录一线直通车支撑人员受理组关系信息，提供支撑人员受理组受理组关系信息的新增、查询、修改，提供问题单派单人员查询，记录受理组</w:t>
      </w:r>
      <w:r>
        <w:rPr>
          <w:rFonts w:hint="eastAsia"/>
        </w:rPr>
        <w:t>I</w:t>
      </w:r>
      <w:r>
        <w:t>D</w:t>
      </w:r>
      <w:r>
        <w:rPr>
          <w:rFonts w:hint="eastAsia"/>
        </w:rPr>
        <w:t>、人员</w:t>
      </w:r>
      <w:r>
        <w:rPr>
          <w:rFonts w:hint="eastAsia"/>
        </w:rPr>
        <w:t>I</w:t>
      </w:r>
      <w:r>
        <w:t>D</w:t>
      </w:r>
      <w:r>
        <w:rPr>
          <w:rFonts w:hint="eastAsia"/>
        </w:rPr>
        <w:t>、人员姓名、创建时间等信息。</w:t>
      </w:r>
    </w:p>
    <w:p w:rsidR="00F405BA" w:rsidRDefault="00F405BA" w:rsidP="00F405BA">
      <w:pPr>
        <w:pStyle w:val="5"/>
      </w:pPr>
      <w:bookmarkStart w:id="1314" w:name="_Toc129957889"/>
      <w:bookmarkStart w:id="1315" w:name="_Toc130046626"/>
      <w:bookmarkStart w:id="1316" w:name="_Toc130155140"/>
      <w:r>
        <w:rPr>
          <w:rFonts w:hint="eastAsia"/>
        </w:rPr>
        <w:t>聊天消息表</w:t>
      </w:r>
      <w:bookmarkEnd w:id="1314"/>
      <w:bookmarkEnd w:id="1315"/>
      <w:bookmarkEnd w:id="1316"/>
    </w:p>
    <w:p w:rsidR="00F405BA" w:rsidRPr="00404705" w:rsidRDefault="00F405BA" w:rsidP="00F405BA">
      <w:pPr>
        <w:ind w:firstLine="480"/>
      </w:pPr>
      <w:r>
        <w:rPr>
          <w:rFonts w:hint="eastAsia"/>
        </w:rPr>
        <w:t>用于记录问题发起人与支撑人员质检的聊天信息，提供聊天信息的新增、查询，记录消息</w:t>
      </w:r>
      <w:r>
        <w:rPr>
          <w:rFonts w:hint="eastAsia"/>
        </w:rPr>
        <w:t>I</w:t>
      </w:r>
      <w:r>
        <w:t>D,</w:t>
      </w:r>
      <w:r>
        <w:rPr>
          <w:rFonts w:hint="eastAsia"/>
        </w:rPr>
        <w:t>消息内容、发送人、接收人，消息是否读取状态、会话</w:t>
      </w:r>
      <w:r>
        <w:rPr>
          <w:rFonts w:hint="eastAsia"/>
        </w:rPr>
        <w:t>I</w:t>
      </w:r>
      <w:r>
        <w:t>D</w:t>
      </w:r>
      <w:r>
        <w:rPr>
          <w:rFonts w:hint="eastAsia"/>
        </w:rPr>
        <w:t>、发送时间等信息。</w:t>
      </w:r>
    </w:p>
    <w:p w:rsidR="00F405BA" w:rsidRDefault="00F405BA" w:rsidP="00F405BA">
      <w:pPr>
        <w:pStyle w:val="5"/>
      </w:pPr>
      <w:bookmarkStart w:id="1317" w:name="_Toc129957890"/>
      <w:bookmarkStart w:id="1318" w:name="_Toc130046627"/>
      <w:bookmarkStart w:id="1319" w:name="_Toc130155141"/>
      <w:r>
        <w:rPr>
          <w:rFonts w:hint="eastAsia"/>
        </w:rPr>
        <w:t>问题定性原因表</w:t>
      </w:r>
      <w:bookmarkEnd w:id="1317"/>
      <w:bookmarkEnd w:id="1318"/>
      <w:bookmarkEnd w:id="1319"/>
    </w:p>
    <w:p w:rsidR="00F405BA" w:rsidRPr="00404705" w:rsidRDefault="00F405BA" w:rsidP="00F405BA">
      <w:pPr>
        <w:ind w:firstLine="480"/>
      </w:pPr>
      <w:r>
        <w:rPr>
          <w:rFonts w:hint="eastAsia"/>
        </w:rPr>
        <w:t>用于记录问题定性原因，提供问题定性原因的查询，记录原因</w:t>
      </w:r>
      <w:r>
        <w:rPr>
          <w:rFonts w:hint="eastAsia"/>
        </w:rPr>
        <w:t>I</w:t>
      </w:r>
      <w:r>
        <w:t>D</w:t>
      </w:r>
      <w:r>
        <w:rPr>
          <w:rFonts w:hint="eastAsia"/>
        </w:rPr>
        <w:t>、原因名称、父原因</w:t>
      </w:r>
      <w:r>
        <w:rPr>
          <w:rFonts w:hint="eastAsia"/>
        </w:rPr>
        <w:t>I</w:t>
      </w:r>
      <w:r>
        <w:t>D</w:t>
      </w:r>
      <w:r>
        <w:rPr>
          <w:rFonts w:hint="eastAsia"/>
        </w:rPr>
        <w:t>等信息。</w:t>
      </w:r>
    </w:p>
    <w:p w:rsidR="00F405BA" w:rsidRDefault="00F405BA" w:rsidP="00F405BA">
      <w:pPr>
        <w:pStyle w:val="5"/>
      </w:pPr>
      <w:bookmarkStart w:id="1320" w:name="_Toc129957891"/>
      <w:bookmarkStart w:id="1321" w:name="_Toc130046628"/>
      <w:bookmarkStart w:id="1322" w:name="_Toc130155142"/>
      <w:r>
        <w:rPr>
          <w:rFonts w:hint="eastAsia"/>
        </w:rPr>
        <w:t>评价标签表</w:t>
      </w:r>
      <w:bookmarkEnd w:id="1320"/>
      <w:bookmarkEnd w:id="1321"/>
      <w:bookmarkEnd w:id="1322"/>
    </w:p>
    <w:p w:rsidR="00F405BA" w:rsidRPr="00FB6CB3" w:rsidRDefault="00F405BA" w:rsidP="00F405BA">
      <w:pPr>
        <w:ind w:firstLine="480"/>
      </w:pPr>
      <w:r>
        <w:rPr>
          <w:rFonts w:hint="eastAsia"/>
        </w:rPr>
        <w:t>用于记录评价标签，提供评价标签的查询，记录标签</w:t>
      </w:r>
      <w:r>
        <w:rPr>
          <w:rFonts w:hint="eastAsia"/>
        </w:rPr>
        <w:t>I</w:t>
      </w:r>
      <w:r>
        <w:t>D</w:t>
      </w:r>
      <w:r>
        <w:rPr>
          <w:rFonts w:hint="eastAsia"/>
        </w:rPr>
        <w:t>、标签名称、标签分类等信息。</w:t>
      </w:r>
    </w:p>
    <w:p w:rsidR="00F405BA" w:rsidRDefault="00F405BA" w:rsidP="00F405BA">
      <w:pPr>
        <w:pStyle w:val="5"/>
      </w:pPr>
      <w:bookmarkStart w:id="1323" w:name="_Toc129957892"/>
      <w:bookmarkStart w:id="1324" w:name="_Toc130046629"/>
      <w:bookmarkStart w:id="1325" w:name="_Toc130155143"/>
      <w:r>
        <w:rPr>
          <w:rFonts w:hint="eastAsia"/>
        </w:rPr>
        <w:t>转办原因表</w:t>
      </w:r>
      <w:bookmarkEnd w:id="1323"/>
      <w:bookmarkEnd w:id="1324"/>
      <w:bookmarkEnd w:id="1325"/>
    </w:p>
    <w:p w:rsidR="00F405BA" w:rsidRPr="00FB6CB3" w:rsidRDefault="00F405BA" w:rsidP="00F405BA">
      <w:pPr>
        <w:ind w:firstLine="480"/>
      </w:pPr>
      <w:r>
        <w:rPr>
          <w:rFonts w:hint="eastAsia"/>
        </w:rPr>
        <w:t>用于记录转办原因，提供转办原因的查询，记录转办原因</w:t>
      </w:r>
      <w:r>
        <w:rPr>
          <w:rFonts w:hint="eastAsia"/>
        </w:rPr>
        <w:t>I</w:t>
      </w:r>
      <w:r>
        <w:t>D</w:t>
      </w:r>
      <w:r>
        <w:rPr>
          <w:rFonts w:hint="eastAsia"/>
        </w:rPr>
        <w:t>、原因名称等信息。</w:t>
      </w:r>
    </w:p>
    <w:p w:rsidR="00F405BA" w:rsidRDefault="00F405BA" w:rsidP="00F405BA">
      <w:pPr>
        <w:pStyle w:val="5"/>
      </w:pPr>
      <w:bookmarkStart w:id="1326" w:name="_Toc129957893"/>
      <w:bookmarkStart w:id="1327" w:name="_Toc130046630"/>
      <w:bookmarkStart w:id="1328" w:name="_Toc130155144"/>
      <w:r>
        <w:rPr>
          <w:rFonts w:hint="eastAsia"/>
        </w:rPr>
        <w:lastRenderedPageBreak/>
        <w:t>协办原因表</w:t>
      </w:r>
      <w:bookmarkEnd w:id="1326"/>
      <w:bookmarkEnd w:id="1327"/>
      <w:bookmarkEnd w:id="1328"/>
    </w:p>
    <w:p w:rsidR="00F405BA" w:rsidRPr="00515833" w:rsidRDefault="00F405BA" w:rsidP="00F405BA">
      <w:pPr>
        <w:ind w:firstLine="480"/>
      </w:pPr>
      <w:r>
        <w:rPr>
          <w:rFonts w:hint="eastAsia"/>
        </w:rPr>
        <w:t>用于记录协办原因，提供协办原因的查询，记录协办原因</w:t>
      </w:r>
      <w:r>
        <w:rPr>
          <w:rFonts w:hint="eastAsia"/>
        </w:rPr>
        <w:t>I</w:t>
      </w:r>
      <w:r>
        <w:t>D</w:t>
      </w:r>
      <w:r>
        <w:rPr>
          <w:rFonts w:hint="eastAsia"/>
        </w:rPr>
        <w:t>、原因名称等信息。</w:t>
      </w:r>
    </w:p>
    <w:p w:rsidR="00F405BA" w:rsidRDefault="00F405BA" w:rsidP="00F405BA">
      <w:pPr>
        <w:pStyle w:val="40"/>
      </w:pPr>
      <w:bookmarkStart w:id="1329" w:name="_Toc129957894"/>
      <w:bookmarkStart w:id="1330" w:name="_Toc130046631"/>
      <w:bookmarkStart w:id="1331" w:name="_Toc130155145"/>
      <w:r w:rsidRPr="00BC43EE">
        <w:rPr>
          <w:rFonts w:hint="eastAsia"/>
        </w:rPr>
        <w:t>家宽一线直通车能力支</w:t>
      </w:r>
      <w:r>
        <w:rPr>
          <w:rFonts w:hint="eastAsia"/>
        </w:rPr>
        <w:t>撑功能说明</w:t>
      </w:r>
      <w:bookmarkEnd w:id="1329"/>
      <w:bookmarkEnd w:id="1330"/>
      <w:bookmarkEnd w:id="1331"/>
    </w:p>
    <w:p w:rsidR="00F405BA" w:rsidRDefault="00F405BA" w:rsidP="00F405BA">
      <w:pPr>
        <w:pStyle w:val="5"/>
      </w:pPr>
      <w:bookmarkStart w:id="1332" w:name="_Toc129957895"/>
      <w:bookmarkStart w:id="1333" w:name="_Toc130046632"/>
      <w:bookmarkStart w:id="1334" w:name="_Toc130155146"/>
      <w:r>
        <w:rPr>
          <w:rFonts w:hint="eastAsia"/>
        </w:rPr>
        <w:t>互联网式问答能力支撑</w:t>
      </w:r>
      <w:bookmarkEnd w:id="1332"/>
      <w:bookmarkEnd w:id="1333"/>
      <w:bookmarkEnd w:id="1334"/>
    </w:p>
    <w:p w:rsidR="00F405BA" w:rsidRPr="00012B7A" w:rsidRDefault="00F405BA" w:rsidP="00F405BA">
      <w:pPr>
        <w:ind w:firstLine="480"/>
      </w:pPr>
      <w:r w:rsidRPr="00012B7A">
        <w:rPr>
          <w:rFonts w:hint="eastAsia"/>
        </w:rPr>
        <w:t>采用互联网化交互方式，对实时会话支持交互语提示。对实时会话支持发送文字、图片、表情、语音。支持通过选择不同的会话菜单接入对应的综调支撑人员。</w:t>
      </w:r>
    </w:p>
    <w:p w:rsidR="00F405BA" w:rsidRDefault="00F405BA" w:rsidP="00F405BA">
      <w:pPr>
        <w:pStyle w:val="6"/>
      </w:pPr>
      <w:bookmarkStart w:id="1335" w:name="_Toc130046633"/>
      <w:bookmarkStart w:id="1336" w:name="_Toc130155147"/>
      <w:r>
        <w:rPr>
          <w:rFonts w:hint="eastAsia"/>
        </w:rPr>
        <w:t>装维支撑单发起</w:t>
      </w:r>
      <w:bookmarkEnd w:id="1335"/>
      <w:bookmarkEnd w:id="1336"/>
    </w:p>
    <w:p w:rsidR="00F405BA" w:rsidRPr="000D5D7F" w:rsidRDefault="00F405BA" w:rsidP="00F405BA">
      <w:pPr>
        <w:ind w:firstLine="480"/>
        <w:rPr>
          <w:snapToGrid/>
        </w:rPr>
      </w:pPr>
      <w:r w:rsidRPr="000D5D7F">
        <w:rPr>
          <w:rFonts w:hint="eastAsia"/>
          <w:snapToGrid/>
        </w:rPr>
        <w:t>支撑装维发起支撑请求</w:t>
      </w:r>
      <w:r w:rsidRPr="000D5D7F">
        <w:rPr>
          <w:rFonts w:hint="eastAsia"/>
          <w:snapToGrid/>
        </w:rPr>
        <w:t>,</w:t>
      </w:r>
      <w:r w:rsidRPr="000D5D7F">
        <w:rPr>
          <w:rFonts w:hint="eastAsia"/>
          <w:snapToGrid/>
        </w:rPr>
        <w:t>支撑单生成</w:t>
      </w:r>
      <w:r w:rsidRPr="000D5D7F">
        <w:rPr>
          <w:rFonts w:hint="eastAsia"/>
          <w:snapToGrid/>
        </w:rPr>
        <w:t>,</w:t>
      </w:r>
      <w:r w:rsidRPr="000D5D7F">
        <w:rPr>
          <w:rFonts w:hint="eastAsia"/>
          <w:snapToGrid/>
        </w:rPr>
        <w:t>聊天会话生成</w:t>
      </w:r>
      <w:r w:rsidRPr="000D5D7F">
        <w:rPr>
          <w:rFonts w:hint="eastAsia"/>
          <w:snapToGrid/>
        </w:rPr>
        <w:t>,</w:t>
      </w:r>
      <w:r w:rsidRPr="000D5D7F">
        <w:rPr>
          <w:rFonts w:hint="eastAsia"/>
          <w:snapToGrid/>
        </w:rPr>
        <w:t>读取派单规则计算收单人。</w:t>
      </w:r>
    </w:p>
    <w:p w:rsidR="00F405BA" w:rsidRDefault="00F405BA" w:rsidP="00F405BA">
      <w:pPr>
        <w:pStyle w:val="7"/>
      </w:pPr>
      <w:bookmarkStart w:id="1337" w:name="_Toc130046634"/>
      <w:bookmarkStart w:id="1338" w:name="_Toc130155148"/>
      <w:r>
        <w:rPr>
          <w:rFonts w:hint="eastAsia"/>
        </w:rPr>
        <w:t>受理组查询</w:t>
      </w:r>
      <w:bookmarkEnd w:id="1337"/>
      <w:bookmarkEnd w:id="1338"/>
    </w:p>
    <w:p w:rsidR="00F405BA" w:rsidRPr="00104A9E" w:rsidRDefault="00F405BA" w:rsidP="00F405BA">
      <w:pPr>
        <w:ind w:firstLine="480"/>
        <w:rPr>
          <w:snapToGrid/>
        </w:rPr>
      </w:pPr>
      <w:r w:rsidRPr="00104A9E">
        <w:rPr>
          <w:rFonts w:hint="eastAsia"/>
          <w:snapToGrid/>
        </w:rPr>
        <w:t>支撑装维发起支撑请求，根据装维归属分公司，查询返回装维请求支撑可选择受理组，装维根据需要支撑问题的类型选择后端支撑坐席。</w:t>
      </w:r>
    </w:p>
    <w:p w:rsidR="00F405BA" w:rsidRDefault="00F405BA" w:rsidP="00F405BA">
      <w:pPr>
        <w:pStyle w:val="7"/>
      </w:pPr>
      <w:bookmarkStart w:id="1339" w:name="_Toc130046635"/>
      <w:bookmarkStart w:id="1340" w:name="_Toc130155149"/>
      <w:r>
        <w:rPr>
          <w:rFonts w:hint="eastAsia"/>
        </w:rPr>
        <w:t>派单规则计算</w:t>
      </w:r>
      <w:bookmarkEnd w:id="1339"/>
      <w:bookmarkEnd w:id="1340"/>
    </w:p>
    <w:p w:rsidR="00F405BA" w:rsidRPr="000056CC" w:rsidRDefault="00F405BA" w:rsidP="00F405BA">
      <w:pPr>
        <w:ind w:firstLine="480"/>
        <w:rPr>
          <w:snapToGrid/>
        </w:rPr>
      </w:pPr>
      <w:r w:rsidRPr="000056CC">
        <w:rPr>
          <w:rFonts w:hint="eastAsia"/>
          <w:snapToGrid/>
        </w:rPr>
        <w:t>支撑装维发起支撑单，根据装维选定的受理组，调用匹配派单规则，根据匹配到的派单规则，计算收单人。如果受理组有人在线，派单到具体坐席人员；如果受理组无人在线，派单到受理组，由坐席人员上线后人工接单。</w:t>
      </w:r>
    </w:p>
    <w:p w:rsidR="00F405BA" w:rsidRDefault="00F405BA" w:rsidP="00F405BA">
      <w:pPr>
        <w:pStyle w:val="7"/>
      </w:pPr>
      <w:bookmarkStart w:id="1341" w:name="_Toc130046636"/>
      <w:bookmarkStart w:id="1342" w:name="_Toc130155150"/>
      <w:r>
        <w:rPr>
          <w:rFonts w:hint="eastAsia"/>
        </w:rPr>
        <w:t>到单通知</w:t>
      </w:r>
      <w:bookmarkEnd w:id="1341"/>
      <w:bookmarkEnd w:id="1342"/>
    </w:p>
    <w:p w:rsidR="00F405BA" w:rsidRPr="000056CC" w:rsidRDefault="00F405BA" w:rsidP="00F405BA">
      <w:pPr>
        <w:ind w:firstLine="480"/>
        <w:rPr>
          <w:snapToGrid/>
        </w:rPr>
      </w:pPr>
      <w:r w:rsidRPr="000056CC">
        <w:rPr>
          <w:rFonts w:hint="eastAsia"/>
          <w:snapToGrid/>
        </w:rPr>
        <w:t>支撑装维发起的支撑单，获取收单人后，调用消息通知平台，向</w:t>
      </w:r>
      <w:r>
        <w:rPr>
          <w:rFonts w:hint="eastAsia"/>
          <w:snapToGrid/>
        </w:rPr>
        <w:t>收</w:t>
      </w:r>
      <w:r w:rsidRPr="000056CC">
        <w:rPr>
          <w:rFonts w:hint="eastAsia"/>
          <w:snapToGrid/>
        </w:rPr>
        <w:t>单人推送消息提醒。</w:t>
      </w:r>
    </w:p>
    <w:p w:rsidR="00F405BA" w:rsidRDefault="00F405BA" w:rsidP="00F405BA">
      <w:pPr>
        <w:pStyle w:val="6"/>
      </w:pPr>
      <w:bookmarkStart w:id="1343" w:name="_Toc130046637"/>
      <w:bookmarkStart w:id="1344" w:name="_Toc130155151"/>
      <w:r>
        <w:rPr>
          <w:rFonts w:hint="eastAsia"/>
        </w:rPr>
        <w:lastRenderedPageBreak/>
        <w:t>选择表情</w:t>
      </w:r>
      <w:bookmarkEnd w:id="1343"/>
      <w:bookmarkEnd w:id="1344"/>
    </w:p>
    <w:p w:rsidR="00F405BA" w:rsidRPr="000D5D7F" w:rsidRDefault="00F405BA" w:rsidP="00F405BA">
      <w:pPr>
        <w:ind w:firstLine="480"/>
      </w:pPr>
      <w:r w:rsidRPr="000D5D7F">
        <w:rPr>
          <w:rFonts w:hint="eastAsia"/>
        </w:rPr>
        <w:t>支撑选择表情发送表情</w:t>
      </w:r>
      <w:r w:rsidRPr="000D5D7F">
        <w:rPr>
          <w:rFonts w:hint="eastAsia"/>
        </w:rPr>
        <w:t>,</w:t>
      </w:r>
      <w:r w:rsidRPr="000D5D7F">
        <w:rPr>
          <w:rFonts w:hint="eastAsia"/>
        </w:rPr>
        <w:t>接收显示表情消息</w:t>
      </w:r>
      <w:r w:rsidRPr="000D5D7F">
        <w:rPr>
          <w:rFonts w:hint="eastAsia"/>
        </w:rPr>
        <w:t>,</w:t>
      </w:r>
      <w:r w:rsidRPr="000D5D7F">
        <w:rPr>
          <w:rFonts w:hint="eastAsia"/>
        </w:rPr>
        <w:t>表情数据文件</w:t>
      </w:r>
      <w:r w:rsidRPr="000D5D7F">
        <w:rPr>
          <w:rFonts w:hint="eastAsia"/>
        </w:rPr>
        <w:t>,</w:t>
      </w:r>
      <w:r w:rsidRPr="000D5D7F">
        <w:rPr>
          <w:rFonts w:hint="eastAsia"/>
        </w:rPr>
        <w:t>表情数据保存。</w:t>
      </w:r>
    </w:p>
    <w:p w:rsidR="00F405BA" w:rsidRDefault="00F405BA" w:rsidP="00F405BA">
      <w:pPr>
        <w:pStyle w:val="7"/>
      </w:pPr>
      <w:bookmarkStart w:id="1345" w:name="_Toc130046638"/>
      <w:bookmarkStart w:id="1346" w:name="_Toc130155152"/>
      <w:r>
        <w:rPr>
          <w:rFonts w:hint="eastAsia"/>
        </w:rPr>
        <w:t>表情选择</w:t>
      </w:r>
      <w:bookmarkEnd w:id="1345"/>
      <w:bookmarkEnd w:id="1346"/>
    </w:p>
    <w:p w:rsidR="00F405BA" w:rsidRPr="00A552C4" w:rsidRDefault="00F405BA" w:rsidP="00F405BA">
      <w:pPr>
        <w:ind w:firstLine="480"/>
      </w:pPr>
      <w:r w:rsidRPr="000D5D7F">
        <w:rPr>
          <w:rFonts w:hint="eastAsia"/>
        </w:rPr>
        <w:t>支撑选择表情</w:t>
      </w:r>
      <w:r>
        <w:rPr>
          <w:rFonts w:hint="eastAsia"/>
        </w:rPr>
        <w:t>，问答过程中，可以查询选择表情库中的表情，选中后生成表情消息，存储表情消息、表情消息数据。</w:t>
      </w:r>
    </w:p>
    <w:p w:rsidR="00F405BA" w:rsidRDefault="00F405BA" w:rsidP="00F405BA">
      <w:pPr>
        <w:pStyle w:val="7"/>
      </w:pPr>
      <w:bookmarkStart w:id="1347" w:name="_Toc130046639"/>
      <w:bookmarkStart w:id="1348" w:name="_Toc130155153"/>
      <w:r>
        <w:rPr>
          <w:rFonts w:hint="eastAsia"/>
        </w:rPr>
        <w:t>表情消息推送</w:t>
      </w:r>
      <w:bookmarkEnd w:id="1347"/>
      <w:bookmarkEnd w:id="1348"/>
    </w:p>
    <w:p w:rsidR="00F405BA" w:rsidRPr="00173763" w:rsidRDefault="00F405BA" w:rsidP="00F405BA">
      <w:pPr>
        <w:ind w:firstLine="480"/>
      </w:pPr>
      <w:r>
        <w:rPr>
          <w:rFonts w:hint="eastAsia"/>
        </w:rPr>
        <w:t>支撑表情消息推送，表情消息生成后，调用消息平台推送表情消息给接收对象，根据接收对象的消息读取情况，标记消息状态。</w:t>
      </w:r>
    </w:p>
    <w:p w:rsidR="00F405BA" w:rsidRDefault="00F405BA" w:rsidP="00F405BA">
      <w:pPr>
        <w:pStyle w:val="7"/>
      </w:pPr>
      <w:bookmarkStart w:id="1349" w:name="_Toc130046640"/>
      <w:bookmarkStart w:id="1350" w:name="_Toc130155154"/>
      <w:r>
        <w:rPr>
          <w:rFonts w:hint="eastAsia"/>
        </w:rPr>
        <w:t>表情内容呈现</w:t>
      </w:r>
      <w:bookmarkEnd w:id="1349"/>
      <w:bookmarkEnd w:id="1350"/>
    </w:p>
    <w:p w:rsidR="00F405BA" w:rsidRPr="00173763" w:rsidRDefault="00F405BA" w:rsidP="00F405BA">
      <w:pPr>
        <w:ind w:firstLine="480"/>
      </w:pPr>
      <w:r>
        <w:rPr>
          <w:rFonts w:hint="eastAsia"/>
        </w:rPr>
        <w:t>支撑表情消息呈现，问答过程中，表情消息推送成功后，在问答会话中，如果接受对象在线，实时读取表情消息并呈现；如果接收对象不在线，记录消息状态未读，当监听到接收对象上线，会话提示有新消息，进入聊天会话，查询并显示表情消息。</w:t>
      </w:r>
    </w:p>
    <w:p w:rsidR="00F405BA" w:rsidRDefault="00F405BA" w:rsidP="00F405BA">
      <w:pPr>
        <w:pStyle w:val="6"/>
      </w:pPr>
      <w:bookmarkStart w:id="1351" w:name="_Toc130046641"/>
      <w:bookmarkStart w:id="1352" w:name="_Hlk130032312"/>
      <w:bookmarkStart w:id="1353" w:name="_Toc130155155"/>
      <w:r>
        <w:rPr>
          <w:rFonts w:hint="eastAsia"/>
        </w:rPr>
        <w:t>发送音频</w:t>
      </w:r>
      <w:bookmarkEnd w:id="1351"/>
      <w:bookmarkEnd w:id="1353"/>
    </w:p>
    <w:p w:rsidR="00F405BA" w:rsidRDefault="00F405BA" w:rsidP="00F405BA">
      <w:pPr>
        <w:ind w:firstLine="480"/>
      </w:pPr>
      <w:r w:rsidRPr="000D5D7F">
        <w:rPr>
          <w:rFonts w:hint="eastAsia"/>
        </w:rPr>
        <w:t>支撑选择音频发送</w:t>
      </w:r>
      <w:r w:rsidRPr="000D5D7F">
        <w:rPr>
          <w:rFonts w:hint="eastAsia"/>
        </w:rPr>
        <w:t>,</w:t>
      </w:r>
      <w:r w:rsidRPr="000D5D7F">
        <w:rPr>
          <w:rFonts w:hint="eastAsia"/>
        </w:rPr>
        <w:t>接收播放音频消息</w:t>
      </w:r>
      <w:r w:rsidRPr="000D5D7F">
        <w:rPr>
          <w:rFonts w:hint="eastAsia"/>
        </w:rPr>
        <w:t>,</w:t>
      </w:r>
      <w:r w:rsidRPr="000D5D7F">
        <w:rPr>
          <w:rFonts w:hint="eastAsia"/>
        </w:rPr>
        <w:t>音频数据文件</w:t>
      </w:r>
      <w:r w:rsidRPr="000D5D7F">
        <w:rPr>
          <w:rFonts w:hint="eastAsia"/>
        </w:rPr>
        <w:t>,</w:t>
      </w:r>
      <w:r w:rsidRPr="000D5D7F">
        <w:rPr>
          <w:rFonts w:hint="eastAsia"/>
        </w:rPr>
        <w:t>音频数据保存。</w:t>
      </w:r>
    </w:p>
    <w:p w:rsidR="00F405BA" w:rsidRDefault="00F405BA" w:rsidP="00F405BA">
      <w:pPr>
        <w:pStyle w:val="7"/>
      </w:pPr>
      <w:bookmarkStart w:id="1354" w:name="_Toc130046642"/>
      <w:bookmarkStart w:id="1355" w:name="_Toc130155156"/>
      <w:r>
        <w:rPr>
          <w:rFonts w:hint="eastAsia"/>
        </w:rPr>
        <w:t>音频选择</w:t>
      </w:r>
      <w:bookmarkEnd w:id="1354"/>
      <w:bookmarkEnd w:id="1355"/>
    </w:p>
    <w:p w:rsidR="00F405BA" w:rsidRDefault="00F405BA" w:rsidP="00F405BA">
      <w:pPr>
        <w:ind w:firstLine="480"/>
      </w:pPr>
      <w:r>
        <w:rPr>
          <w:rFonts w:hint="eastAsia"/>
        </w:rPr>
        <w:t>支撑选择音频，问答过程中，可以查询选择音频库中的音频，选中后生成音频消息，存储音频消息、音频消息数据。</w:t>
      </w:r>
    </w:p>
    <w:p w:rsidR="00F405BA" w:rsidRDefault="00F405BA" w:rsidP="00F405BA">
      <w:pPr>
        <w:pStyle w:val="7"/>
      </w:pPr>
      <w:bookmarkStart w:id="1356" w:name="_Toc130046643"/>
      <w:bookmarkStart w:id="1357" w:name="_Toc130155157"/>
      <w:r>
        <w:rPr>
          <w:rFonts w:hint="eastAsia"/>
        </w:rPr>
        <w:t>音频文件安全校验</w:t>
      </w:r>
      <w:bookmarkEnd w:id="1356"/>
      <w:bookmarkEnd w:id="1357"/>
    </w:p>
    <w:p w:rsidR="00F405BA" w:rsidRPr="003D3C37" w:rsidRDefault="00F405BA" w:rsidP="00F405BA">
      <w:pPr>
        <w:ind w:firstLine="480"/>
      </w:pPr>
      <w:r>
        <w:rPr>
          <w:rFonts w:hint="eastAsia"/>
        </w:rPr>
        <w:t>支撑音频文件安全校验，提供音频文件的格式、大小检查，仅允许指定的音频格式及指定大小的文件允许上传。</w:t>
      </w:r>
    </w:p>
    <w:p w:rsidR="00F405BA" w:rsidRDefault="00F405BA" w:rsidP="00F405BA">
      <w:pPr>
        <w:pStyle w:val="7"/>
      </w:pPr>
      <w:bookmarkStart w:id="1358" w:name="_Toc130046644"/>
      <w:bookmarkStart w:id="1359" w:name="_Toc130155158"/>
      <w:r>
        <w:rPr>
          <w:rFonts w:hint="eastAsia"/>
        </w:rPr>
        <w:lastRenderedPageBreak/>
        <w:t>音频文件上传</w:t>
      </w:r>
      <w:bookmarkEnd w:id="1358"/>
      <w:bookmarkEnd w:id="1359"/>
    </w:p>
    <w:p w:rsidR="00F405BA" w:rsidRPr="009F584D" w:rsidRDefault="00F405BA" w:rsidP="00F405BA">
      <w:pPr>
        <w:ind w:firstLine="480"/>
      </w:pPr>
      <w:r>
        <w:rPr>
          <w:rFonts w:hint="eastAsia"/>
        </w:rPr>
        <w:t>支撑音频文件上传，音频文件安全校验通过后，将音频文件上传到音频文件服务器，文件与消息关系数据存入数据库。</w:t>
      </w:r>
    </w:p>
    <w:p w:rsidR="00F405BA" w:rsidRDefault="00F405BA" w:rsidP="00F405BA">
      <w:pPr>
        <w:pStyle w:val="7"/>
      </w:pPr>
      <w:bookmarkStart w:id="1360" w:name="_Toc130046645"/>
      <w:bookmarkStart w:id="1361" w:name="_Toc130155159"/>
      <w:r>
        <w:rPr>
          <w:rFonts w:hint="eastAsia"/>
        </w:rPr>
        <w:t>音频消息推送</w:t>
      </w:r>
      <w:bookmarkEnd w:id="1360"/>
      <w:bookmarkEnd w:id="1361"/>
    </w:p>
    <w:p w:rsidR="00F405BA" w:rsidRDefault="00F405BA" w:rsidP="00F405BA">
      <w:pPr>
        <w:ind w:firstLine="480"/>
      </w:pPr>
      <w:r>
        <w:rPr>
          <w:rFonts w:hint="eastAsia"/>
        </w:rPr>
        <w:t>支撑音频消息推送，音频消息生成后，调用消息平台推送音频消息给接收对象，根据接收对象的消息读取情况，标记消息状态。</w:t>
      </w:r>
    </w:p>
    <w:p w:rsidR="00F405BA" w:rsidRDefault="00F405BA" w:rsidP="00F405BA">
      <w:pPr>
        <w:pStyle w:val="7"/>
      </w:pPr>
      <w:bookmarkStart w:id="1362" w:name="_Toc130046646"/>
      <w:bookmarkStart w:id="1363" w:name="_Toc130155160"/>
      <w:r>
        <w:rPr>
          <w:rFonts w:hint="eastAsia"/>
        </w:rPr>
        <w:t>音频消息呈现</w:t>
      </w:r>
      <w:bookmarkEnd w:id="1362"/>
      <w:bookmarkEnd w:id="1363"/>
    </w:p>
    <w:p w:rsidR="00F405BA" w:rsidRDefault="00F405BA" w:rsidP="00F405BA">
      <w:pPr>
        <w:ind w:firstLine="480"/>
      </w:pPr>
      <w:r>
        <w:rPr>
          <w:rFonts w:hint="eastAsia"/>
        </w:rPr>
        <w:t>支撑音频消息呈现，问答过程中，音频消息推送成功后，在问答会话中，如果接受对象在线，实时读取音频消息并呈现；如果接收对象不在线，记录消息状态未读，当监听到接收对象上线，会话提示有新消息，进入聊天会话，查询并显示音频消息。</w:t>
      </w:r>
    </w:p>
    <w:p w:rsidR="00F405BA" w:rsidRDefault="00F405BA" w:rsidP="00F405BA">
      <w:pPr>
        <w:pStyle w:val="7"/>
      </w:pPr>
      <w:bookmarkStart w:id="1364" w:name="_Toc130046647"/>
      <w:bookmarkStart w:id="1365" w:name="_Toc130155161"/>
      <w:r>
        <w:rPr>
          <w:rFonts w:hint="eastAsia"/>
        </w:rPr>
        <w:t>音频内容播放</w:t>
      </w:r>
      <w:bookmarkEnd w:id="1364"/>
      <w:bookmarkEnd w:id="1365"/>
    </w:p>
    <w:p w:rsidR="00F405BA" w:rsidRPr="000D5D7F" w:rsidRDefault="00F405BA" w:rsidP="00F405BA">
      <w:pPr>
        <w:ind w:firstLine="480"/>
      </w:pPr>
      <w:r>
        <w:rPr>
          <w:rFonts w:hint="eastAsia"/>
        </w:rPr>
        <w:t>支撑音频播放，问答对象接收到音频消息后，点击音频消息中的音频文件可以在线播放。</w:t>
      </w:r>
    </w:p>
    <w:p w:rsidR="00F405BA" w:rsidRDefault="00F405BA" w:rsidP="00F405BA">
      <w:pPr>
        <w:pStyle w:val="6"/>
      </w:pPr>
      <w:bookmarkStart w:id="1366" w:name="_Toc130046648"/>
      <w:bookmarkStart w:id="1367" w:name="_Toc130155162"/>
      <w:r>
        <w:rPr>
          <w:rFonts w:hint="eastAsia"/>
        </w:rPr>
        <w:t>发送视屏</w:t>
      </w:r>
      <w:bookmarkEnd w:id="1366"/>
      <w:bookmarkEnd w:id="1367"/>
    </w:p>
    <w:p w:rsidR="00F405BA" w:rsidRDefault="00F405BA" w:rsidP="00F405BA">
      <w:pPr>
        <w:ind w:firstLine="480"/>
      </w:pPr>
      <w:r w:rsidRPr="00A175F8">
        <w:rPr>
          <w:rFonts w:hint="eastAsia"/>
        </w:rPr>
        <w:t>支撑选择视频发送</w:t>
      </w:r>
      <w:r w:rsidRPr="00A175F8">
        <w:rPr>
          <w:rFonts w:hint="eastAsia"/>
        </w:rPr>
        <w:t>,</w:t>
      </w:r>
      <w:r w:rsidRPr="00A175F8">
        <w:rPr>
          <w:rFonts w:hint="eastAsia"/>
        </w:rPr>
        <w:t>接收播放视频消息</w:t>
      </w:r>
      <w:r w:rsidRPr="00A175F8">
        <w:rPr>
          <w:rFonts w:hint="eastAsia"/>
        </w:rPr>
        <w:t>,</w:t>
      </w:r>
      <w:r w:rsidRPr="00A175F8">
        <w:rPr>
          <w:rFonts w:hint="eastAsia"/>
        </w:rPr>
        <w:t>视频数据文件</w:t>
      </w:r>
      <w:r w:rsidRPr="00A175F8">
        <w:rPr>
          <w:rFonts w:hint="eastAsia"/>
        </w:rPr>
        <w:t>,</w:t>
      </w:r>
      <w:r w:rsidRPr="00A175F8">
        <w:rPr>
          <w:rFonts w:hint="eastAsia"/>
        </w:rPr>
        <w:t>视频数据保存。</w:t>
      </w:r>
    </w:p>
    <w:p w:rsidR="00F405BA" w:rsidRDefault="00F405BA" w:rsidP="00F405BA">
      <w:pPr>
        <w:pStyle w:val="7"/>
      </w:pPr>
      <w:bookmarkStart w:id="1368" w:name="_Toc130046649"/>
      <w:bookmarkStart w:id="1369" w:name="_Toc130155163"/>
      <w:r>
        <w:rPr>
          <w:rFonts w:hint="eastAsia"/>
        </w:rPr>
        <w:t>视屏选择</w:t>
      </w:r>
      <w:bookmarkEnd w:id="1368"/>
      <w:bookmarkEnd w:id="1369"/>
    </w:p>
    <w:p w:rsidR="00F405BA" w:rsidRDefault="00F405BA" w:rsidP="00F405BA">
      <w:pPr>
        <w:ind w:firstLine="480"/>
      </w:pPr>
      <w:r>
        <w:rPr>
          <w:rFonts w:hint="eastAsia"/>
        </w:rPr>
        <w:t>支撑选择视屏，问答过程中，可以查询选择视屏库中的视屏，选中后生成视屏消息，存储视屏消息、视屏消息数据。</w:t>
      </w:r>
    </w:p>
    <w:p w:rsidR="00F405BA" w:rsidRDefault="00F405BA" w:rsidP="00F405BA">
      <w:pPr>
        <w:pStyle w:val="7"/>
      </w:pPr>
      <w:bookmarkStart w:id="1370" w:name="_Toc130046650"/>
      <w:bookmarkStart w:id="1371" w:name="_Toc130155164"/>
      <w:r>
        <w:rPr>
          <w:rFonts w:hint="eastAsia"/>
        </w:rPr>
        <w:t>视屏文件安全校验</w:t>
      </w:r>
      <w:bookmarkEnd w:id="1370"/>
      <w:bookmarkEnd w:id="1371"/>
    </w:p>
    <w:p w:rsidR="00F405BA" w:rsidRPr="003D3C37" w:rsidRDefault="00F405BA" w:rsidP="00F405BA">
      <w:pPr>
        <w:ind w:firstLine="480"/>
      </w:pPr>
      <w:r>
        <w:rPr>
          <w:rFonts w:hint="eastAsia"/>
        </w:rPr>
        <w:t>支撑视屏文件安全校验，提供视屏文件的格式、大小检查，仅允许指定的视</w:t>
      </w:r>
      <w:r>
        <w:rPr>
          <w:rFonts w:hint="eastAsia"/>
        </w:rPr>
        <w:lastRenderedPageBreak/>
        <w:t>屏格式及指定大小的文件允许上传。</w:t>
      </w:r>
    </w:p>
    <w:p w:rsidR="00F405BA" w:rsidRDefault="00F405BA" w:rsidP="00F405BA">
      <w:pPr>
        <w:pStyle w:val="7"/>
      </w:pPr>
      <w:bookmarkStart w:id="1372" w:name="_Toc130046651"/>
      <w:bookmarkStart w:id="1373" w:name="_Toc130155165"/>
      <w:r>
        <w:rPr>
          <w:rFonts w:hint="eastAsia"/>
        </w:rPr>
        <w:t>视屏文件上传</w:t>
      </w:r>
      <w:bookmarkEnd w:id="1372"/>
      <w:bookmarkEnd w:id="1373"/>
    </w:p>
    <w:p w:rsidR="00F405BA" w:rsidRPr="009F584D" w:rsidRDefault="00F405BA" w:rsidP="00F405BA">
      <w:pPr>
        <w:ind w:firstLine="480"/>
      </w:pPr>
      <w:r>
        <w:rPr>
          <w:rFonts w:hint="eastAsia"/>
        </w:rPr>
        <w:t>支撑视屏文件上传，视屏文件安全校验通过后，将视屏文件上传到视屏文件服务器，文件与消息关系数据存入数据库。</w:t>
      </w:r>
    </w:p>
    <w:p w:rsidR="00F405BA" w:rsidRDefault="00F405BA" w:rsidP="00F405BA">
      <w:pPr>
        <w:pStyle w:val="7"/>
      </w:pPr>
      <w:bookmarkStart w:id="1374" w:name="_Toc130046652"/>
      <w:bookmarkStart w:id="1375" w:name="_Toc130155166"/>
      <w:r>
        <w:rPr>
          <w:rFonts w:hint="eastAsia"/>
        </w:rPr>
        <w:t>视屏消息推送</w:t>
      </w:r>
      <w:bookmarkEnd w:id="1374"/>
      <w:bookmarkEnd w:id="1375"/>
    </w:p>
    <w:p w:rsidR="00F405BA" w:rsidRDefault="00F405BA" w:rsidP="00F405BA">
      <w:pPr>
        <w:ind w:firstLine="480"/>
      </w:pPr>
      <w:r>
        <w:rPr>
          <w:rFonts w:hint="eastAsia"/>
        </w:rPr>
        <w:t>支撑视屏消息推送，视屏消息生成后，调用消息平台推送视屏消息给接收对象，根据接收对象的消息读取情况，标记消息状态。</w:t>
      </w:r>
    </w:p>
    <w:p w:rsidR="00F405BA" w:rsidRDefault="00F405BA" w:rsidP="00F405BA">
      <w:pPr>
        <w:pStyle w:val="7"/>
      </w:pPr>
      <w:bookmarkStart w:id="1376" w:name="_Toc130046653"/>
      <w:bookmarkStart w:id="1377" w:name="_Toc130155167"/>
      <w:r>
        <w:rPr>
          <w:rFonts w:hint="eastAsia"/>
        </w:rPr>
        <w:t>视屏消息呈现</w:t>
      </w:r>
      <w:bookmarkEnd w:id="1376"/>
      <w:bookmarkEnd w:id="1377"/>
    </w:p>
    <w:p w:rsidR="00F405BA" w:rsidRDefault="00F405BA" w:rsidP="00F405BA">
      <w:pPr>
        <w:ind w:firstLine="480"/>
      </w:pPr>
      <w:r>
        <w:rPr>
          <w:rFonts w:hint="eastAsia"/>
        </w:rPr>
        <w:t>支撑视屏消息呈现，问答过程中，视屏消息推送成功后，在问答会话中，如果接受对象在线，实时读取视屏消息并呈现；如果接收对象不在线，记录消息状态未读，当监听到接收对象上线，会话提示有新消息，进入聊天会话，查询并显示视屏消息。</w:t>
      </w:r>
    </w:p>
    <w:p w:rsidR="00F405BA" w:rsidRDefault="00F405BA" w:rsidP="00F405BA">
      <w:pPr>
        <w:pStyle w:val="7"/>
      </w:pPr>
      <w:bookmarkStart w:id="1378" w:name="_Toc130046654"/>
      <w:bookmarkStart w:id="1379" w:name="_Toc130155168"/>
      <w:r>
        <w:rPr>
          <w:rFonts w:hint="eastAsia"/>
        </w:rPr>
        <w:t>视屏内容播放</w:t>
      </w:r>
      <w:bookmarkEnd w:id="1378"/>
      <w:bookmarkEnd w:id="1379"/>
    </w:p>
    <w:p w:rsidR="00F405BA" w:rsidRPr="000D5D7F" w:rsidRDefault="00F405BA" w:rsidP="00F405BA">
      <w:pPr>
        <w:ind w:firstLine="480"/>
      </w:pPr>
      <w:r>
        <w:rPr>
          <w:rFonts w:hint="eastAsia"/>
        </w:rPr>
        <w:t>支撑视屏播放，问答对象接收到视屏消息后，点击视屏消息中的视屏文件可以在线播放。</w:t>
      </w:r>
    </w:p>
    <w:p w:rsidR="00F405BA" w:rsidRPr="002B0BDA" w:rsidRDefault="00F405BA" w:rsidP="00F405BA">
      <w:pPr>
        <w:ind w:firstLine="480"/>
      </w:pPr>
    </w:p>
    <w:p w:rsidR="00F405BA" w:rsidRDefault="00F405BA" w:rsidP="00F405BA">
      <w:pPr>
        <w:pStyle w:val="6"/>
      </w:pPr>
      <w:bookmarkStart w:id="1380" w:name="_Toc130046655"/>
      <w:bookmarkStart w:id="1381" w:name="_Toc130155169"/>
      <w:r>
        <w:rPr>
          <w:rFonts w:hint="eastAsia"/>
        </w:rPr>
        <w:t>发送文件</w:t>
      </w:r>
      <w:bookmarkEnd w:id="1380"/>
      <w:bookmarkEnd w:id="1381"/>
    </w:p>
    <w:p w:rsidR="00F405BA" w:rsidRDefault="00F405BA" w:rsidP="00F405BA">
      <w:pPr>
        <w:ind w:firstLine="480"/>
      </w:pPr>
      <w:r w:rsidRPr="00A175F8">
        <w:rPr>
          <w:rFonts w:hint="eastAsia"/>
        </w:rPr>
        <w:t>支撑选择文件发送</w:t>
      </w:r>
      <w:r w:rsidRPr="00A175F8">
        <w:rPr>
          <w:rFonts w:hint="eastAsia"/>
        </w:rPr>
        <w:t>,</w:t>
      </w:r>
      <w:r w:rsidRPr="00A175F8">
        <w:rPr>
          <w:rFonts w:hint="eastAsia"/>
        </w:rPr>
        <w:t>接收文件消息</w:t>
      </w:r>
      <w:r w:rsidRPr="00A175F8">
        <w:rPr>
          <w:rFonts w:hint="eastAsia"/>
        </w:rPr>
        <w:t>,</w:t>
      </w:r>
      <w:r w:rsidRPr="00A175F8">
        <w:rPr>
          <w:rFonts w:hint="eastAsia"/>
        </w:rPr>
        <w:t>文件数据文件</w:t>
      </w:r>
      <w:r w:rsidRPr="00A175F8">
        <w:rPr>
          <w:rFonts w:hint="eastAsia"/>
        </w:rPr>
        <w:t>,</w:t>
      </w:r>
      <w:r w:rsidRPr="00A175F8">
        <w:rPr>
          <w:rFonts w:hint="eastAsia"/>
        </w:rPr>
        <w:t>文件数据保存。</w:t>
      </w:r>
    </w:p>
    <w:p w:rsidR="00F405BA" w:rsidRDefault="00F405BA" w:rsidP="00F405BA">
      <w:pPr>
        <w:pStyle w:val="7"/>
      </w:pPr>
      <w:bookmarkStart w:id="1382" w:name="_Toc130046656"/>
      <w:bookmarkStart w:id="1383" w:name="_Hlk130027851"/>
      <w:bookmarkStart w:id="1384" w:name="_Toc130155170"/>
      <w:r>
        <w:rPr>
          <w:rFonts w:hint="eastAsia"/>
        </w:rPr>
        <w:t>常用文件选择</w:t>
      </w:r>
      <w:bookmarkEnd w:id="1382"/>
      <w:bookmarkEnd w:id="1384"/>
    </w:p>
    <w:p w:rsidR="00F405BA" w:rsidRDefault="00F405BA" w:rsidP="00F405BA">
      <w:pPr>
        <w:ind w:firstLine="480"/>
      </w:pPr>
      <w:r>
        <w:rPr>
          <w:rFonts w:hint="eastAsia"/>
        </w:rPr>
        <w:t>支撑选择常用文件，问答过程中，可以查询选择常用文件库中的常用文件，选中后生成常用文件消息，存储常用文件消息、常用文件消息数据。</w:t>
      </w:r>
    </w:p>
    <w:p w:rsidR="00F405BA" w:rsidRDefault="00F405BA" w:rsidP="00F405BA">
      <w:pPr>
        <w:pStyle w:val="7"/>
      </w:pPr>
      <w:bookmarkStart w:id="1385" w:name="_Toc130046657"/>
      <w:bookmarkStart w:id="1386" w:name="_Toc130155171"/>
      <w:r>
        <w:rPr>
          <w:rFonts w:hint="eastAsia"/>
        </w:rPr>
        <w:lastRenderedPageBreak/>
        <w:t>常用文件文件安全校验</w:t>
      </w:r>
      <w:bookmarkEnd w:id="1385"/>
      <w:bookmarkEnd w:id="1386"/>
    </w:p>
    <w:p w:rsidR="00F405BA" w:rsidRPr="003D3C37" w:rsidRDefault="00F405BA" w:rsidP="00F405BA">
      <w:pPr>
        <w:ind w:firstLine="480"/>
      </w:pPr>
      <w:r>
        <w:rPr>
          <w:rFonts w:hint="eastAsia"/>
        </w:rPr>
        <w:t>支撑常用文件文件安全校验，提供常用文件文件的格式、大小检查，仅允许指定的常用文件格式（</w:t>
      </w:r>
      <w:r>
        <w:rPr>
          <w:rFonts w:hint="eastAsia"/>
        </w:rPr>
        <w:t>excel</w:t>
      </w:r>
      <w:r>
        <w:rPr>
          <w:rFonts w:hint="eastAsia"/>
        </w:rPr>
        <w:t>、</w:t>
      </w:r>
      <w:r>
        <w:rPr>
          <w:rFonts w:hint="eastAsia"/>
        </w:rPr>
        <w:t>word</w:t>
      </w:r>
      <w:r>
        <w:rPr>
          <w:rFonts w:hint="eastAsia"/>
        </w:rPr>
        <w:t>、</w:t>
      </w:r>
      <w:r>
        <w:rPr>
          <w:rFonts w:hint="eastAsia"/>
        </w:rPr>
        <w:t>ppt</w:t>
      </w:r>
      <w:r>
        <w:rPr>
          <w:rFonts w:hint="eastAsia"/>
        </w:rPr>
        <w:t>、</w:t>
      </w:r>
      <w:r>
        <w:rPr>
          <w:rFonts w:hint="eastAsia"/>
        </w:rPr>
        <w:t>txt</w:t>
      </w:r>
      <w:r>
        <w:rPr>
          <w:rFonts w:hint="eastAsia"/>
        </w:rPr>
        <w:t>等）及指定大小的文件允许上传。</w:t>
      </w:r>
    </w:p>
    <w:p w:rsidR="00F405BA" w:rsidRDefault="00F405BA" w:rsidP="00F405BA">
      <w:pPr>
        <w:pStyle w:val="7"/>
      </w:pPr>
      <w:bookmarkStart w:id="1387" w:name="_Toc130046658"/>
      <w:bookmarkStart w:id="1388" w:name="_Toc130155172"/>
      <w:r>
        <w:rPr>
          <w:rFonts w:hint="eastAsia"/>
        </w:rPr>
        <w:t>常用文件文件上传</w:t>
      </w:r>
      <w:bookmarkEnd w:id="1387"/>
      <w:bookmarkEnd w:id="1388"/>
    </w:p>
    <w:p w:rsidR="00F405BA" w:rsidRPr="009F584D" w:rsidRDefault="00F405BA" w:rsidP="00F405BA">
      <w:pPr>
        <w:ind w:firstLine="480"/>
      </w:pPr>
      <w:r>
        <w:rPr>
          <w:rFonts w:hint="eastAsia"/>
        </w:rPr>
        <w:t>支撑常用文件文件上传，常用文件文件安全校验通过后，将常用文件文件上传到常用文件文件服务器，文件与消息关系数据存入数据库。</w:t>
      </w:r>
    </w:p>
    <w:p w:rsidR="00F405BA" w:rsidRDefault="00F405BA" w:rsidP="00F405BA">
      <w:pPr>
        <w:pStyle w:val="7"/>
      </w:pPr>
      <w:bookmarkStart w:id="1389" w:name="_Toc130046659"/>
      <w:bookmarkStart w:id="1390" w:name="_Toc130155173"/>
      <w:r>
        <w:rPr>
          <w:rFonts w:hint="eastAsia"/>
        </w:rPr>
        <w:t>常用文件消息推送</w:t>
      </w:r>
      <w:bookmarkEnd w:id="1389"/>
      <w:bookmarkEnd w:id="1390"/>
    </w:p>
    <w:p w:rsidR="00F405BA" w:rsidRDefault="00F405BA" w:rsidP="00F405BA">
      <w:pPr>
        <w:ind w:firstLine="480"/>
      </w:pPr>
      <w:r>
        <w:rPr>
          <w:rFonts w:hint="eastAsia"/>
        </w:rPr>
        <w:t>支撑常用文件消息推送，常用文件消息生成后，调用消息平台推送常用文件消息给接收对象，根据接收对象的消息读取情况，标记消息状态。</w:t>
      </w:r>
    </w:p>
    <w:p w:rsidR="00F405BA" w:rsidRDefault="00F405BA" w:rsidP="00F405BA">
      <w:pPr>
        <w:pStyle w:val="7"/>
      </w:pPr>
      <w:bookmarkStart w:id="1391" w:name="_Toc130046660"/>
      <w:bookmarkStart w:id="1392" w:name="_Toc130155174"/>
      <w:r>
        <w:rPr>
          <w:rFonts w:hint="eastAsia"/>
        </w:rPr>
        <w:t>常用文件消息呈现</w:t>
      </w:r>
      <w:bookmarkEnd w:id="1391"/>
      <w:bookmarkEnd w:id="1392"/>
    </w:p>
    <w:p w:rsidR="00F405BA" w:rsidRDefault="00F405BA" w:rsidP="00F405BA">
      <w:pPr>
        <w:ind w:firstLine="480"/>
      </w:pPr>
      <w:r>
        <w:rPr>
          <w:rFonts w:hint="eastAsia"/>
        </w:rPr>
        <w:t>支撑常用文件消息呈现，问答过程中，常用文件消息推送成功后，在问答会话中，如果接受对象在线，实时读取常用文件消息并呈现；如果接收对象不在线，记录消息状态未读，当监听到接收对象上线，会话提示有新消息，进入聊天会话，查询并显示常用文件消息。</w:t>
      </w:r>
    </w:p>
    <w:p w:rsidR="00F405BA" w:rsidRDefault="00F405BA" w:rsidP="00F405BA">
      <w:pPr>
        <w:pStyle w:val="7"/>
      </w:pPr>
      <w:bookmarkStart w:id="1393" w:name="_Toc130046661"/>
      <w:bookmarkStart w:id="1394" w:name="_Toc130155175"/>
      <w:r>
        <w:rPr>
          <w:rFonts w:hint="eastAsia"/>
        </w:rPr>
        <w:t>常用文件下载</w:t>
      </w:r>
      <w:bookmarkEnd w:id="1393"/>
      <w:bookmarkEnd w:id="1394"/>
    </w:p>
    <w:p w:rsidR="00F405BA" w:rsidRPr="000D5D7F" w:rsidRDefault="00F405BA" w:rsidP="00F405BA">
      <w:pPr>
        <w:ind w:firstLine="480"/>
      </w:pPr>
      <w:r>
        <w:rPr>
          <w:rFonts w:hint="eastAsia"/>
        </w:rPr>
        <w:t>支撑常用文件下载，问答对象接收到常用文件消息后，点击常用文件消息中的常用文件，文件可以下载到本地。</w:t>
      </w:r>
    </w:p>
    <w:bookmarkEnd w:id="1383"/>
    <w:p w:rsidR="00F405BA" w:rsidRPr="002B0BDA" w:rsidRDefault="00F405BA" w:rsidP="00F405BA">
      <w:pPr>
        <w:ind w:firstLine="480"/>
      </w:pPr>
    </w:p>
    <w:p w:rsidR="00F405BA" w:rsidRDefault="00F405BA" w:rsidP="00F405BA">
      <w:pPr>
        <w:pStyle w:val="6"/>
      </w:pPr>
      <w:bookmarkStart w:id="1395" w:name="_Toc130046662"/>
      <w:bookmarkStart w:id="1396" w:name="_Toc130155176"/>
      <w:r>
        <w:rPr>
          <w:rFonts w:hint="eastAsia"/>
        </w:rPr>
        <w:t>发送图片</w:t>
      </w:r>
      <w:bookmarkEnd w:id="1395"/>
      <w:bookmarkEnd w:id="1396"/>
    </w:p>
    <w:p w:rsidR="00F405BA" w:rsidRDefault="00F405BA" w:rsidP="00F405BA">
      <w:pPr>
        <w:ind w:firstLine="480"/>
      </w:pPr>
      <w:r w:rsidRPr="00A175F8">
        <w:rPr>
          <w:rFonts w:hint="eastAsia"/>
        </w:rPr>
        <w:t>支撑图片文件预览</w:t>
      </w:r>
      <w:r w:rsidRPr="00A175F8">
        <w:rPr>
          <w:rFonts w:hint="eastAsia"/>
        </w:rPr>
        <w:t>,</w:t>
      </w:r>
      <w:r w:rsidRPr="00A175F8">
        <w:rPr>
          <w:rFonts w:hint="eastAsia"/>
        </w:rPr>
        <w:t>接收图片文件消息</w:t>
      </w:r>
      <w:r w:rsidRPr="00A175F8">
        <w:rPr>
          <w:rFonts w:hint="eastAsia"/>
        </w:rPr>
        <w:t>,</w:t>
      </w:r>
      <w:r w:rsidRPr="00A175F8">
        <w:rPr>
          <w:rFonts w:hint="eastAsia"/>
        </w:rPr>
        <w:t>图片文件数据</w:t>
      </w:r>
      <w:r w:rsidRPr="00A175F8">
        <w:rPr>
          <w:rFonts w:hint="eastAsia"/>
        </w:rPr>
        <w:t>,</w:t>
      </w:r>
      <w:r w:rsidRPr="00A175F8">
        <w:rPr>
          <w:rFonts w:hint="eastAsia"/>
        </w:rPr>
        <w:t>图片文件数据保存</w:t>
      </w:r>
      <w:r w:rsidRPr="00A175F8">
        <w:rPr>
          <w:rFonts w:hint="eastAsia"/>
        </w:rPr>
        <w:t>,</w:t>
      </w:r>
      <w:r w:rsidRPr="00A175F8">
        <w:rPr>
          <w:rFonts w:hint="eastAsia"/>
        </w:rPr>
        <w:t>图片文件发送。</w:t>
      </w:r>
    </w:p>
    <w:p w:rsidR="00F405BA" w:rsidRDefault="00F405BA" w:rsidP="00F405BA">
      <w:pPr>
        <w:pStyle w:val="7"/>
      </w:pPr>
      <w:bookmarkStart w:id="1397" w:name="_Toc130046663"/>
      <w:bookmarkStart w:id="1398" w:name="_Hlk130029672"/>
      <w:bookmarkStart w:id="1399" w:name="_Toc130155177"/>
      <w:r>
        <w:rPr>
          <w:rFonts w:hint="eastAsia"/>
        </w:rPr>
        <w:lastRenderedPageBreak/>
        <w:t>图片选择</w:t>
      </w:r>
      <w:bookmarkEnd w:id="1397"/>
      <w:bookmarkEnd w:id="1399"/>
    </w:p>
    <w:p w:rsidR="00F405BA" w:rsidRDefault="00F405BA" w:rsidP="00F405BA">
      <w:pPr>
        <w:ind w:firstLine="480"/>
      </w:pPr>
      <w:r>
        <w:rPr>
          <w:rFonts w:hint="eastAsia"/>
        </w:rPr>
        <w:t>支撑选择图片，问答过程中，可以查询选择本地目录中的图片，选中后生成图片消息，存储图片消息、图片消息数据。</w:t>
      </w:r>
    </w:p>
    <w:p w:rsidR="00F405BA" w:rsidRDefault="00F405BA" w:rsidP="00F405BA">
      <w:pPr>
        <w:pStyle w:val="7"/>
      </w:pPr>
      <w:bookmarkStart w:id="1400" w:name="_Toc130046664"/>
      <w:bookmarkStart w:id="1401" w:name="_Toc130155178"/>
      <w:r>
        <w:rPr>
          <w:rFonts w:hint="eastAsia"/>
        </w:rPr>
        <w:t>图片文件安全校验</w:t>
      </w:r>
      <w:bookmarkEnd w:id="1400"/>
      <w:bookmarkEnd w:id="1401"/>
    </w:p>
    <w:p w:rsidR="00F405BA" w:rsidRPr="003D3C37" w:rsidRDefault="00F405BA" w:rsidP="00F405BA">
      <w:pPr>
        <w:ind w:firstLine="480"/>
      </w:pPr>
      <w:r>
        <w:rPr>
          <w:rFonts w:hint="eastAsia"/>
        </w:rPr>
        <w:t>支撑图片文件安全校验，提供图片文件的格式、大小检查，仅允许指定的图片格式（</w:t>
      </w:r>
      <w:r>
        <w:rPr>
          <w:rFonts w:hint="eastAsia"/>
        </w:rPr>
        <w:t>jpg</w:t>
      </w:r>
      <w:r>
        <w:rPr>
          <w:rFonts w:hint="eastAsia"/>
        </w:rPr>
        <w:t>、</w:t>
      </w:r>
      <w:r>
        <w:rPr>
          <w:rFonts w:hint="eastAsia"/>
        </w:rPr>
        <w:t>png</w:t>
      </w:r>
      <w:r>
        <w:rPr>
          <w:rFonts w:hint="eastAsia"/>
        </w:rPr>
        <w:t>等）及指定大小的文件允许上传。</w:t>
      </w:r>
    </w:p>
    <w:p w:rsidR="00F405BA" w:rsidRDefault="00F405BA" w:rsidP="00F405BA">
      <w:pPr>
        <w:pStyle w:val="7"/>
      </w:pPr>
      <w:bookmarkStart w:id="1402" w:name="_Toc130046665"/>
      <w:bookmarkStart w:id="1403" w:name="_Toc130155179"/>
      <w:r>
        <w:rPr>
          <w:rFonts w:hint="eastAsia"/>
        </w:rPr>
        <w:t>图片文件上传</w:t>
      </w:r>
      <w:bookmarkEnd w:id="1402"/>
      <w:bookmarkEnd w:id="1403"/>
    </w:p>
    <w:p w:rsidR="00F405BA" w:rsidRPr="009F584D" w:rsidRDefault="00F405BA" w:rsidP="00F405BA">
      <w:pPr>
        <w:ind w:firstLine="480"/>
      </w:pPr>
      <w:r>
        <w:rPr>
          <w:rFonts w:hint="eastAsia"/>
        </w:rPr>
        <w:t>支撑图片文件上传，图片文件安全校验通过后，将图片文件上传到图片文件服务器，文件与消息关系数据存入数据库。</w:t>
      </w:r>
    </w:p>
    <w:p w:rsidR="00F405BA" w:rsidRDefault="00F405BA" w:rsidP="00F405BA">
      <w:pPr>
        <w:pStyle w:val="7"/>
      </w:pPr>
      <w:bookmarkStart w:id="1404" w:name="_Toc130046666"/>
      <w:bookmarkStart w:id="1405" w:name="_Toc130155180"/>
      <w:r>
        <w:rPr>
          <w:rFonts w:hint="eastAsia"/>
        </w:rPr>
        <w:t>图片消息推送</w:t>
      </w:r>
      <w:bookmarkEnd w:id="1404"/>
      <w:bookmarkEnd w:id="1405"/>
    </w:p>
    <w:p w:rsidR="00F405BA" w:rsidRDefault="00F405BA" w:rsidP="00F405BA">
      <w:pPr>
        <w:ind w:firstLine="480"/>
      </w:pPr>
      <w:r>
        <w:rPr>
          <w:rFonts w:hint="eastAsia"/>
        </w:rPr>
        <w:t>支撑图片消息推送，图片消息生成后，调用消息平台推送图片消息给接收对象，根据接收对象的消息读取情况，标记消息状态。</w:t>
      </w:r>
    </w:p>
    <w:p w:rsidR="00F405BA" w:rsidRDefault="00F405BA" w:rsidP="00F405BA">
      <w:pPr>
        <w:pStyle w:val="7"/>
      </w:pPr>
      <w:bookmarkStart w:id="1406" w:name="_Toc130046667"/>
      <w:bookmarkStart w:id="1407" w:name="_Toc130155181"/>
      <w:r>
        <w:rPr>
          <w:rFonts w:hint="eastAsia"/>
        </w:rPr>
        <w:t>图片消息呈现</w:t>
      </w:r>
      <w:bookmarkEnd w:id="1406"/>
      <w:bookmarkEnd w:id="1407"/>
    </w:p>
    <w:p w:rsidR="00F405BA" w:rsidRDefault="00F405BA" w:rsidP="00F405BA">
      <w:pPr>
        <w:ind w:firstLine="480"/>
      </w:pPr>
      <w:r>
        <w:rPr>
          <w:rFonts w:hint="eastAsia"/>
        </w:rPr>
        <w:t>支撑图片消息呈现，问答过程中，图片消息推送成功后，在问答会话中，如果接受对象在线，实时读取图片消息并呈现；如果接收对象不在线，记录消息状态未读，当监听到接收对象上线，会话提示有新消息，进入聊天会话，查询并显示图片消息。</w:t>
      </w:r>
    </w:p>
    <w:p w:rsidR="00F405BA" w:rsidRDefault="00F405BA" w:rsidP="00F405BA">
      <w:pPr>
        <w:pStyle w:val="7"/>
      </w:pPr>
      <w:bookmarkStart w:id="1408" w:name="_Toc130046668"/>
      <w:bookmarkStart w:id="1409" w:name="_Toc130155182"/>
      <w:r>
        <w:rPr>
          <w:rFonts w:hint="eastAsia"/>
        </w:rPr>
        <w:t>图片预览</w:t>
      </w:r>
      <w:bookmarkEnd w:id="1408"/>
      <w:bookmarkEnd w:id="1409"/>
    </w:p>
    <w:p w:rsidR="00F405BA" w:rsidRPr="000D5D7F" w:rsidRDefault="00F405BA" w:rsidP="00F405BA">
      <w:pPr>
        <w:ind w:firstLine="480"/>
      </w:pPr>
      <w:r>
        <w:rPr>
          <w:rFonts w:hint="eastAsia"/>
        </w:rPr>
        <w:t>支撑图片预览，问答对象接收到图片消息后，双击图片消息中的图片，图片可以进行预览，调节图片大小、翻转操作。</w:t>
      </w:r>
    </w:p>
    <w:bookmarkEnd w:id="1398"/>
    <w:p w:rsidR="00F405BA" w:rsidRPr="00A82BF5" w:rsidRDefault="00F405BA" w:rsidP="00F405BA">
      <w:pPr>
        <w:ind w:firstLine="480"/>
      </w:pPr>
    </w:p>
    <w:p w:rsidR="00F405BA" w:rsidRDefault="00F405BA" w:rsidP="00F405BA">
      <w:pPr>
        <w:pStyle w:val="6"/>
      </w:pPr>
      <w:bookmarkStart w:id="1410" w:name="_Toc130046669"/>
      <w:bookmarkStart w:id="1411" w:name="_Toc130155183"/>
      <w:r>
        <w:rPr>
          <w:rFonts w:hint="eastAsia"/>
        </w:rPr>
        <w:lastRenderedPageBreak/>
        <w:t>发送文字</w:t>
      </w:r>
      <w:bookmarkEnd w:id="1410"/>
      <w:bookmarkEnd w:id="1411"/>
    </w:p>
    <w:p w:rsidR="00F405BA" w:rsidRDefault="00F405BA" w:rsidP="00F405BA">
      <w:pPr>
        <w:ind w:firstLine="480"/>
      </w:pPr>
      <w:r w:rsidRPr="00A175F8">
        <w:rPr>
          <w:rFonts w:hint="eastAsia"/>
        </w:rPr>
        <w:t>支撑输入文字消息发送</w:t>
      </w:r>
      <w:r w:rsidRPr="00A175F8">
        <w:rPr>
          <w:rFonts w:hint="eastAsia"/>
        </w:rPr>
        <w:t>,</w:t>
      </w:r>
      <w:r w:rsidRPr="00A175F8">
        <w:rPr>
          <w:rFonts w:hint="eastAsia"/>
        </w:rPr>
        <w:t>接收显示文字消息</w:t>
      </w:r>
      <w:r w:rsidRPr="00A175F8">
        <w:rPr>
          <w:rFonts w:hint="eastAsia"/>
        </w:rPr>
        <w:t>,</w:t>
      </w:r>
      <w:r w:rsidRPr="00A175F8">
        <w:rPr>
          <w:rFonts w:hint="eastAsia"/>
        </w:rPr>
        <w:t>文字消息保存。</w:t>
      </w:r>
    </w:p>
    <w:p w:rsidR="00F405BA" w:rsidRDefault="00F405BA" w:rsidP="00F405BA">
      <w:pPr>
        <w:pStyle w:val="7"/>
      </w:pPr>
      <w:bookmarkStart w:id="1412" w:name="_Toc130046670"/>
      <w:bookmarkStart w:id="1413" w:name="_Toc130155184"/>
      <w:r>
        <w:rPr>
          <w:rFonts w:hint="eastAsia"/>
        </w:rPr>
        <w:t>文字内容输入</w:t>
      </w:r>
      <w:bookmarkEnd w:id="1412"/>
      <w:bookmarkEnd w:id="1413"/>
    </w:p>
    <w:p w:rsidR="00F405BA" w:rsidRDefault="00F405BA" w:rsidP="00F405BA">
      <w:pPr>
        <w:ind w:firstLine="480"/>
      </w:pPr>
      <w:r>
        <w:rPr>
          <w:rFonts w:hint="eastAsia"/>
        </w:rPr>
        <w:t>支撑文字输入，问答过程中，可以手工录入文字内容，也可以粘贴其它工具或文档中复制的文字内容，输入后生成文字消息，存储文字消息。</w:t>
      </w:r>
    </w:p>
    <w:p w:rsidR="00F405BA" w:rsidRDefault="00F405BA" w:rsidP="00F405BA">
      <w:pPr>
        <w:pStyle w:val="7"/>
      </w:pPr>
      <w:bookmarkStart w:id="1414" w:name="_Toc130046671"/>
      <w:bookmarkStart w:id="1415" w:name="_Toc130155185"/>
      <w:r>
        <w:rPr>
          <w:rFonts w:hint="eastAsia"/>
        </w:rPr>
        <w:t>文字消息推送</w:t>
      </w:r>
      <w:bookmarkEnd w:id="1414"/>
      <w:bookmarkEnd w:id="1415"/>
    </w:p>
    <w:p w:rsidR="00F405BA" w:rsidRDefault="00F405BA" w:rsidP="00F405BA">
      <w:pPr>
        <w:ind w:firstLine="480"/>
      </w:pPr>
      <w:r>
        <w:rPr>
          <w:rFonts w:hint="eastAsia"/>
        </w:rPr>
        <w:t>支撑文字消息推送，文字消息生成后，调用消息平台推送文字消息给接收对象，根据接收对象的消息读取情况，标记消息状态。</w:t>
      </w:r>
    </w:p>
    <w:p w:rsidR="00F405BA" w:rsidRDefault="00F405BA" w:rsidP="00F405BA">
      <w:pPr>
        <w:pStyle w:val="7"/>
      </w:pPr>
      <w:bookmarkStart w:id="1416" w:name="_Toc130046672"/>
      <w:bookmarkStart w:id="1417" w:name="_Toc130155186"/>
      <w:r>
        <w:rPr>
          <w:rFonts w:hint="eastAsia"/>
        </w:rPr>
        <w:t>文字消息呈现</w:t>
      </w:r>
      <w:bookmarkEnd w:id="1416"/>
      <w:bookmarkEnd w:id="1417"/>
    </w:p>
    <w:p w:rsidR="00F405BA" w:rsidRPr="00A175F8" w:rsidRDefault="00F405BA" w:rsidP="00F405BA">
      <w:pPr>
        <w:ind w:firstLine="480"/>
      </w:pPr>
      <w:r>
        <w:rPr>
          <w:rFonts w:hint="eastAsia"/>
        </w:rPr>
        <w:t>支撑文字消息呈现，问答过程中，文字消息推送成功后，在问答会话中，如果接收对象在线，实时读取文字消息并呈现；如果接收对象不在线，记录消息状态未读，当监听到接收对象上线，会话提示有新消息，点击进入聊天会话，查询并显示文字消息。</w:t>
      </w:r>
    </w:p>
    <w:p w:rsidR="00F405BA" w:rsidRDefault="00F405BA" w:rsidP="00F405BA">
      <w:pPr>
        <w:pStyle w:val="6"/>
      </w:pPr>
      <w:bookmarkStart w:id="1418" w:name="_Toc130046673"/>
      <w:bookmarkStart w:id="1419" w:name="_Toc130155187"/>
      <w:r>
        <w:rPr>
          <w:rFonts w:hint="eastAsia"/>
        </w:rPr>
        <w:t>即时语音消息</w:t>
      </w:r>
      <w:bookmarkEnd w:id="1418"/>
      <w:bookmarkEnd w:id="1419"/>
    </w:p>
    <w:p w:rsidR="00F405BA" w:rsidRPr="000D5D7F" w:rsidRDefault="00F405BA" w:rsidP="00F405BA">
      <w:pPr>
        <w:ind w:firstLine="480"/>
      </w:pPr>
      <w:r w:rsidRPr="00A175F8">
        <w:rPr>
          <w:rFonts w:hint="eastAsia"/>
        </w:rPr>
        <w:t>支撑录音</w:t>
      </w:r>
      <w:r w:rsidRPr="00A175F8">
        <w:rPr>
          <w:rFonts w:hint="eastAsia"/>
        </w:rPr>
        <w:t>,</w:t>
      </w:r>
      <w:r w:rsidRPr="00A175F8">
        <w:rPr>
          <w:rFonts w:hint="eastAsia"/>
        </w:rPr>
        <w:t>接收播放语音消息</w:t>
      </w:r>
      <w:r w:rsidRPr="00A175F8">
        <w:rPr>
          <w:rFonts w:hint="eastAsia"/>
        </w:rPr>
        <w:t>,</w:t>
      </w:r>
      <w:r w:rsidRPr="00A175F8">
        <w:rPr>
          <w:rFonts w:hint="eastAsia"/>
        </w:rPr>
        <w:t>语音数据文件</w:t>
      </w:r>
      <w:r w:rsidRPr="00A175F8">
        <w:rPr>
          <w:rFonts w:hint="eastAsia"/>
        </w:rPr>
        <w:t>,</w:t>
      </w:r>
      <w:r w:rsidRPr="00A175F8">
        <w:rPr>
          <w:rFonts w:hint="eastAsia"/>
        </w:rPr>
        <w:t>语音数据保存</w:t>
      </w:r>
      <w:r w:rsidRPr="00A175F8">
        <w:rPr>
          <w:rFonts w:hint="eastAsia"/>
        </w:rPr>
        <w:t>,</w:t>
      </w:r>
      <w:r w:rsidRPr="00A175F8">
        <w:rPr>
          <w:rFonts w:hint="eastAsia"/>
        </w:rPr>
        <w:t>语音发送。</w:t>
      </w:r>
    </w:p>
    <w:p w:rsidR="00F405BA" w:rsidRDefault="00F405BA" w:rsidP="00F405BA">
      <w:pPr>
        <w:pStyle w:val="7"/>
      </w:pPr>
      <w:bookmarkStart w:id="1420" w:name="_Toc130046674"/>
      <w:bookmarkStart w:id="1421" w:name="_Toc130155188"/>
      <w:r>
        <w:rPr>
          <w:rFonts w:hint="eastAsia"/>
        </w:rPr>
        <w:t>即时语音录入</w:t>
      </w:r>
      <w:bookmarkEnd w:id="1420"/>
      <w:bookmarkEnd w:id="1421"/>
    </w:p>
    <w:p w:rsidR="00F405BA" w:rsidRDefault="00F405BA" w:rsidP="00F405BA">
      <w:pPr>
        <w:ind w:firstLine="480"/>
      </w:pPr>
      <w:r>
        <w:rPr>
          <w:rFonts w:hint="eastAsia"/>
        </w:rPr>
        <w:t>支撑录入即时语音，问答过程中，可以即时录入语音，录入完成提交后生成即时语音消息，存储即时语音消息、即时语音消息数据。</w:t>
      </w:r>
    </w:p>
    <w:p w:rsidR="00F405BA" w:rsidRDefault="00F405BA" w:rsidP="00F405BA">
      <w:pPr>
        <w:pStyle w:val="7"/>
      </w:pPr>
      <w:bookmarkStart w:id="1422" w:name="_Toc130046675"/>
      <w:bookmarkStart w:id="1423" w:name="_Toc130155189"/>
      <w:r>
        <w:rPr>
          <w:rFonts w:hint="eastAsia"/>
        </w:rPr>
        <w:t>即时语音文件上传</w:t>
      </w:r>
      <w:bookmarkEnd w:id="1422"/>
      <w:bookmarkEnd w:id="1423"/>
    </w:p>
    <w:p w:rsidR="00F405BA" w:rsidRPr="009F584D" w:rsidRDefault="00F405BA" w:rsidP="00F405BA">
      <w:pPr>
        <w:ind w:firstLine="480"/>
      </w:pPr>
      <w:r>
        <w:rPr>
          <w:rFonts w:hint="eastAsia"/>
        </w:rPr>
        <w:t>支撑即时语音文件上传，即时语音文件生成后，将即时语音文件上传到即时语音文件服务器，文件与消息关系数据存入数据库。</w:t>
      </w:r>
    </w:p>
    <w:p w:rsidR="00F405BA" w:rsidRDefault="00F405BA" w:rsidP="00F405BA">
      <w:pPr>
        <w:pStyle w:val="7"/>
      </w:pPr>
      <w:bookmarkStart w:id="1424" w:name="_Toc130046676"/>
      <w:bookmarkStart w:id="1425" w:name="_Toc130155190"/>
      <w:r>
        <w:rPr>
          <w:rFonts w:hint="eastAsia"/>
        </w:rPr>
        <w:lastRenderedPageBreak/>
        <w:t>即时语音消息推送</w:t>
      </w:r>
      <w:bookmarkEnd w:id="1424"/>
      <w:bookmarkEnd w:id="1425"/>
    </w:p>
    <w:p w:rsidR="00F405BA" w:rsidRDefault="00F405BA" w:rsidP="00F405BA">
      <w:pPr>
        <w:ind w:firstLine="480"/>
      </w:pPr>
      <w:r>
        <w:rPr>
          <w:rFonts w:hint="eastAsia"/>
        </w:rPr>
        <w:t>支撑即时语音消息推送，即时语音消息生成后，调用消息平台推送即时语音消息给接收对象，根据接收对象的消息读取情况，标记消息状态。</w:t>
      </w:r>
    </w:p>
    <w:p w:rsidR="00F405BA" w:rsidRDefault="00F405BA" w:rsidP="00F405BA">
      <w:pPr>
        <w:pStyle w:val="7"/>
      </w:pPr>
      <w:bookmarkStart w:id="1426" w:name="_Toc130046677"/>
      <w:bookmarkStart w:id="1427" w:name="_Toc130155191"/>
      <w:r>
        <w:rPr>
          <w:rFonts w:hint="eastAsia"/>
        </w:rPr>
        <w:t>即时语音消息呈现</w:t>
      </w:r>
      <w:bookmarkEnd w:id="1426"/>
      <w:bookmarkEnd w:id="1427"/>
    </w:p>
    <w:p w:rsidR="00F405BA" w:rsidRDefault="00F405BA" w:rsidP="00F405BA">
      <w:pPr>
        <w:ind w:firstLine="480"/>
      </w:pPr>
      <w:r>
        <w:rPr>
          <w:rFonts w:hint="eastAsia"/>
        </w:rPr>
        <w:t>支撑即时语音消息呈现，问答过程中，即时语音消息推送成功后，在问答会话中，如果接受对象在线，实时读取即时语音消息并呈现；如果接收对象不在线，记录消息状态未读，当监听到接收对象上线，会话提示有新消息，进入聊天会话，查询并显示即时语音消息。</w:t>
      </w:r>
    </w:p>
    <w:p w:rsidR="00F405BA" w:rsidRDefault="00F405BA" w:rsidP="00F405BA">
      <w:pPr>
        <w:pStyle w:val="7"/>
      </w:pPr>
      <w:bookmarkStart w:id="1428" w:name="_Toc130046678"/>
      <w:bookmarkStart w:id="1429" w:name="_Toc130155192"/>
      <w:r>
        <w:rPr>
          <w:rFonts w:hint="eastAsia"/>
        </w:rPr>
        <w:t>即时语音在线播放</w:t>
      </w:r>
      <w:bookmarkEnd w:id="1428"/>
      <w:bookmarkEnd w:id="1429"/>
    </w:p>
    <w:p w:rsidR="00F405BA" w:rsidRPr="00393347" w:rsidRDefault="00F405BA" w:rsidP="00F405BA">
      <w:pPr>
        <w:ind w:firstLine="480"/>
      </w:pPr>
      <w:r>
        <w:rPr>
          <w:rFonts w:hint="eastAsia"/>
        </w:rPr>
        <w:t>支撑即时语音在线，问答对象接收到即时语音消息后，点击即时语音消息中的即时语音，可以在线播放即时语音内容。</w:t>
      </w:r>
    </w:p>
    <w:p w:rsidR="00F405BA" w:rsidRDefault="00F405BA" w:rsidP="00F405BA">
      <w:pPr>
        <w:pStyle w:val="6"/>
      </w:pPr>
      <w:bookmarkStart w:id="1430" w:name="_Toc130046679"/>
      <w:bookmarkStart w:id="1431" w:name="_Toc130155193"/>
      <w:bookmarkEnd w:id="1352"/>
      <w:r>
        <w:rPr>
          <w:rFonts w:hint="eastAsia"/>
        </w:rPr>
        <w:t>APP</w:t>
      </w:r>
      <w:r>
        <w:rPr>
          <w:rFonts w:hint="eastAsia"/>
        </w:rPr>
        <w:t>相册</w:t>
      </w:r>
      <w:bookmarkEnd w:id="1430"/>
      <w:bookmarkEnd w:id="1431"/>
    </w:p>
    <w:p w:rsidR="00F405BA" w:rsidRDefault="00F405BA" w:rsidP="00F405BA">
      <w:pPr>
        <w:ind w:firstLine="480"/>
      </w:pPr>
      <w:r w:rsidRPr="00A175F8">
        <w:rPr>
          <w:rFonts w:hint="eastAsia"/>
        </w:rPr>
        <w:t>支撑图片文件预览</w:t>
      </w:r>
      <w:r w:rsidRPr="00A175F8">
        <w:rPr>
          <w:rFonts w:hint="eastAsia"/>
        </w:rPr>
        <w:t>,</w:t>
      </w:r>
      <w:r w:rsidRPr="00A175F8">
        <w:rPr>
          <w:rFonts w:hint="eastAsia"/>
        </w:rPr>
        <w:t>接收文件消息</w:t>
      </w:r>
      <w:r w:rsidRPr="00A175F8">
        <w:rPr>
          <w:rFonts w:hint="eastAsia"/>
        </w:rPr>
        <w:t>,</w:t>
      </w:r>
      <w:r w:rsidRPr="00A175F8">
        <w:rPr>
          <w:rFonts w:hint="eastAsia"/>
        </w:rPr>
        <w:t>文件数据</w:t>
      </w:r>
      <w:r w:rsidRPr="00A175F8">
        <w:rPr>
          <w:rFonts w:hint="eastAsia"/>
        </w:rPr>
        <w:t>,</w:t>
      </w:r>
      <w:r w:rsidRPr="00A175F8">
        <w:rPr>
          <w:rFonts w:hint="eastAsia"/>
        </w:rPr>
        <w:t>文件数据保存</w:t>
      </w:r>
      <w:r w:rsidRPr="00A175F8">
        <w:rPr>
          <w:rFonts w:hint="eastAsia"/>
        </w:rPr>
        <w:t>,</w:t>
      </w:r>
      <w:r w:rsidRPr="00A175F8">
        <w:rPr>
          <w:rFonts w:hint="eastAsia"/>
        </w:rPr>
        <w:t>图片文件发送。</w:t>
      </w:r>
    </w:p>
    <w:p w:rsidR="00F405BA" w:rsidRDefault="00F405BA" w:rsidP="00F405BA">
      <w:pPr>
        <w:pStyle w:val="7"/>
      </w:pPr>
      <w:bookmarkStart w:id="1432" w:name="_Toc130046680"/>
      <w:bookmarkStart w:id="1433" w:name="_Toc130155194"/>
      <w:r>
        <w:rPr>
          <w:rFonts w:hint="eastAsia"/>
        </w:rPr>
        <w:t>APP</w:t>
      </w:r>
      <w:r>
        <w:rPr>
          <w:rFonts w:hint="eastAsia"/>
        </w:rPr>
        <w:t>相册图片选择</w:t>
      </w:r>
      <w:bookmarkEnd w:id="1432"/>
      <w:bookmarkEnd w:id="1433"/>
    </w:p>
    <w:p w:rsidR="00F405BA" w:rsidRDefault="00F405BA" w:rsidP="00F405BA">
      <w:pPr>
        <w:ind w:firstLine="480"/>
      </w:pPr>
      <w:r>
        <w:rPr>
          <w:rFonts w:hint="eastAsia"/>
        </w:rPr>
        <w:t>支撑选择</w:t>
      </w:r>
      <w:r>
        <w:rPr>
          <w:rFonts w:hint="eastAsia"/>
        </w:rPr>
        <w:t>APP</w:t>
      </w:r>
      <w:r>
        <w:rPr>
          <w:rFonts w:hint="eastAsia"/>
        </w:rPr>
        <w:t>相册图片，问答过程中，可以查询选择本地目录中的</w:t>
      </w:r>
      <w:r>
        <w:rPr>
          <w:rFonts w:hint="eastAsia"/>
        </w:rPr>
        <w:t>APP</w:t>
      </w:r>
      <w:r>
        <w:rPr>
          <w:rFonts w:hint="eastAsia"/>
        </w:rPr>
        <w:t>相册图片，选中后生成</w:t>
      </w:r>
      <w:r>
        <w:rPr>
          <w:rFonts w:hint="eastAsia"/>
        </w:rPr>
        <w:t>APP</w:t>
      </w:r>
      <w:r>
        <w:rPr>
          <w:rFonts w:hint="eastAsia"/>
        </w:rPr>
        <w:t>相册图片消息，存储</w:t>
      </w:r>
      <w:r>
        <w:rPr>
          <w:rFonts w:hint="eastAsia"/>
        </w:rPr>
        <w:t>APP</w:t>
      </w:r>
      <w:r>
        <w:rPr>
          <w:rFonts w:hint="eastAsia"/>
        </w:rPr>
        <w:t>相册图片消息、</w:t>
      </w:r>
      <w:r>
        <w:rPr>
          <w:rFonts w:hint="eastAsia"/>
        </w:rPr>
        <w:t>APP</w:t>
      </w:r>
      <w:r>
        <w:rPr>
          <w:rFonts w:hint="eastAsia"/>
        </w:rPr>
        <w:t>相册图片消息数据。</w:t>
      </w:r>
    </w:p>
    <w:p w:rsidR="00F405BA" w:rsidRDefault="00F405BA" w:rsidP="00F405BA">
      <w:pPr>
        <w:pStyle w:val="7"/>
      </w:pPr>
      <w:bookmarkStart w:id="1434" w:name="_Toc130046681"/>
      <w:bookmarkStart w:id="1435" w:name="_Toc130155195"/>
      <w:r>
        <w:rPr>
          <w:rFonts w:hint="eastAsia"/>
        </w:rPr>
        <w:t>APP</w:t>
      </w:r>
      <w:r>
        <w:rPr>
          <w:rFonts w:hint="eastAsia"/>
        </w:rPr>
        <w:t>相册图片文件安全校验</w:t>
      </w:r>
      <w:bookmarkEnd w:id="1434"/>
      <w:bookmarkEnd w:id="1435"/>
    </w:p>
    <w:p w:rsidR="00F405BA" w:rsidRPr="003D3C37" w:rsidRDefault="00F405BA" w:rsidP="00F405BA">
      <w:pPr>
        <w:ind w:firstLine="480"/>
      </w:pPr>
      <w:r>
        <w:rPr>
          <w:rFonts w:hint="eastAsia"/>
        </w:rPr>
        <w:t>支撑</w:t>
      </w:r>
      <w:r>
        <w:rPr>
          <w:rFonts w:hint="eastAsia"/>
        </w:rPr>
        <w:t>APP</w:t>
      </w:r>
      <w:r>
        <w:rPr>
          <w:rFonts w:hint="eastAsia"/>
        </w:rPr>
        <w:t>相册图片文件安全校验，提供</w:t>
      </w:r>
      <w:r>
        <w:rPr>
          <w:rFonts w:hint="eastAsia"/>
        </w:rPr>
        <w:t>APP</w:t>
      </w:r>
      <w:r>
        <w:rPr>
          <w:rFonts w:hint="eastAsia"/>
        </w:rPr>
        <w:t>相册图片文件的格式、大小检查，仅允许指定的</w:t>
      </w:r>
      <w:r>
        <w:rPr>
          <w:rFonts w:hint="eastAsia"/>
        </w:rPr>
        <w:t>APP</w:t>
      </w:r>
      <w:r>
        <w:rPr>
          <w:rFonts w:hint="eastAsia"/>
        </w:rPr>
        <w:t>相册图片格式（</w:t>
      </w:r>
      <w:r>
        <w:rPr>
          <w:rFonts w:hint="eastAsia"/>
        </w:rPr>
        <w:t>jpg</w:t>
      </w:r>
      <w:r>
        <w:rPr>
          <w:rFonts w:hint="eastAsia"/>
        </w:rPr>
        <w:t>、</w:t>
      </w:r>
      <w:r>
        <w:rPr>
          <w:rFonts w:hint="eastAsia"/>
        </w:rPr>
        <w:t>png</w:t>
      </w:r>
      <w:r>
        <w:rPr>
          <w:rFonts w:hint="eastAsia"/>
        </w:rPr>
        <w:t>等）及指定大小的文件允许上传。</w:t>
      </w:r>
    </w:p>
    <w:p w:rsidR="00F405BA" w:rsidRDefault="00F405BA" w:rsidP="00F405BA">
      <w:pPr>
        <w:pStyle w:val="7"/>
      </w:pPr>
      <w:bookmarkStart w:id="1436" w:name="_Toc130046682"/>
      <w:bookmarkStart w:id="1437" w:name="_Toc130155196"/>
      <w:r>
        <w:rPr>
          <w:rFonts w:hint="eastAsia"/>
        </w:rPr>
        <w:lastRenderedPageBreak/>
        <w:t>APP</w:t>
      </w:r>
      <w:r>
        <w:rPr>
          <w:rFonts w:hint="eastAsia"/>
        </w:rPr>
        <w:t>相册图片文件上传</w:t>
      </w:r>
      <w:bookmarkEnd w:id="1436"/>
      <w:bookmarkEnd w:id="1437"/>
    </w:p>
    <w:p w:rsidR="00F405BA" w:rsidRPr="009F584D" w:rsidRDefault="00F405BA" w:rsidP="00F405BA">
      <w:pPr>
        <w:ind w:firstLine="480"/>
      </w:pPr>
      <w:r>
        <w:rPr>
          <w:rFonts w:hint="eastAsia"/>
        </w:rPr>
        <w:t>支撑</w:t>
      </w:r>
      <w:r>
        <w:rPr>
          <w:rFonts w:hint="eastAsia"/>
        </w:rPr>
        <w:t>APP</w:t>
      </w:r>
      <w:r>
        <w:rPr>
          <w:rFonts w:hint="eastAsia"/>
        </w:rPr>
        <w:t>相册图片文件上传，</w:t>
      </w:r>
      <w:r>
        <w:rPr>
          <w:rFonts w:hint="eastAsia"/>
        </w:rPr>
        <w:t>APP</w:t>
      </w:r>
      <w:r>
        <w:rPr>
          <w:rFonts w:hint="eastAsia"/>
        </w:rPr>
        <w:t>相册图片文件安全校验通过后，将</w:t>
      </w:r>
      <w:r>
        <w:rPr>
          <w:rFonts w:hint="eastAsia"/>
        </w:rPr>
        <w:t>APP</w:t>
      </w:r>
      <w:r>
        <w:rPr>
          <w:rFonts w:hint="eastAsia"/>
        </w:rPr>
        <w:t>相册图片文件上传到</w:t>
      </w:r>
      <w:r>
        <w:rPr>
          <w:rFonts w:hint="eastAsia"/>
        </w:rPr>
        <w:t>APP</w:t>
      </w:r>
      <w:r>
        <w:rPr>
          <w:rFonts w:hint="eastAsia"/>
        </w:rPr>
        <w:t>相册图片文件服务器，文件与消息关系数据存入数据库。</w:t>
      </w:r>
    </w:p>
    <w:p w:rsidR="00F405BA" w:rsidRDefault="00F405BA" w:rsidP="00F405BA">
      <w:pPr>
        <w:pStyle w:val="7"/>
      </w:pPr>
      <w:bookmarkStart w:id="1438" w:name="_Toc130046683"/>
      <w:bookmarkStart w:id="1439" w:name="_Toc130155197"/>
      <w:r>
        <w:rPr>
          <w:rFonts w:hint="eastAsia"/>
        </w:rPr>
        <w:t>APP</w:t>
      </w:r>
      <w:r>
        <w:rPr>
          <w:rFonts w:hint="eastAsia"/>
        </w:rPr>
        <w:t>相册图片消息推送</w:t>
      </w:r>
      <w:bookmarkEnd w:id="1438"/>
      <w:bookmarkEnd w:id="1439"/>
    </w:p>
    <w:p w:rsidR="00F405BA" w:rsidRDefault="00F405BA" w:rsidP="00F405BA">
      <w:pPr>
        <w:ind w:firstLine="480"/>
      </w:pPr>
      <w:r>
        <w:rPr>
          <w:rFonts w:hint="eastAsia"/>
        </w:rPr>
        <w:t>支撑</w:t>
      </w:r>
      <w:r>
        <w:rPr>
          <w:rFonts w:hint="eastAsia"/>
        </w:rPr>
        <w:t>APP</w:t>
      </w:r>
      <w:r>
        <w:rPr>
          <w:rFonts w:hint="eastAsia"/>
        </w:rPr>
        <w:t>相册图片消息推送，</w:t>
      </w:r>
      <w:r>
        <w:rPr>
          <w:rFonts w:hint="eastAsia"/>
        </w:rPr>
        <w:t>APP</w:t>
      </w:r>
      <w:r>
        <w:rPr>
          <w:rFonts w:hint="eastAsia"/>
        </w:rPr>
        <w:t>相册图片消息生成后，调用消息平台推送</w:t>
      </w:r>
      <w:r>
        <w:rPr>
          <w:rFonts w:hint="eastAsia"/>
        </w:rPr>
        <w:t>APP</w:t>
      </w:r>
      <w:r>
        <w:rPr>
          <w:rFonts w:hint="eastAsia"/>
        </w:rPr>
        <w:t>相册图片消息给接收对象，根据接收对象的消息读取情况，标记消息状态。</w:t>
      </w:r>
    </w:p>
    <w:p w:rsidR="00F405BA" w:rsidRDefault="00F405BA" w:rsidP="00F405BA">
      <w:pPr>
        <w:pStyle w:val="7"/>
      </w:pPr>
      <w:bookmarkStart w:id="1440" w:name="_Toc130046684"/>
      <w:bookmarkStart w:id="1441" w:name="_Toc130155198"/>
      <w:r>
        <w:rPr>
          <w:rFonts w:hint="eastAsia"/>
        </w:rPr>
        <w:t>APP</w:t>
      </w:r>
      <w:r>
        <w:rPr>
          <w:rFonts w:hint="eastAsia"/>
        </w:rPr>
        <w:t>相册图片消息呈现</w:t>
      </w:r>
      <w:bookmarkEnd w:id="1440"/>
      <w:bookmarkEnd w:id="1441"/>
    </w:p>
    <w:p w:rsidR="00F405BA" w:rsidRDefault="00F405BA" w:rsidP="00F405BA">
      <w:pPr>
        <w:ind w:firstLine="480"/>
      </w:pPr>
      <w:r>
        <w:rPr>
          <w:rFonts w:hint="eastAsia"/>
        </w:rPr>
        <w:t>支撑</w:t>
      </w:r>
      <w:r>
        <w:rPr>
          <w:rFonts w:hint="eastAsia"/>
        </w:rPr>
        <w:t>APP</w:t>
      </w:r>
      <w:r>
        <w:rPr>
          <w:rFonts w:hint="eastAsia"/>
        </w:rPr>
        <w:t>相册图片消息呈现，问答过程中，</w:t>
      </w:r>
      <w:r>
        <w:rPr>
          <w:rFonts w:hint="eastAsia"/>
        </w:rPr>
        <w:t>APP</w:t>
      </w:r>
      <w:r>
        <w:rPr>
          <w:rFonts w:hint="eastAsia"/>
        </w:rPr>
        <w:t>相册图片消息推送成功后，在问答会话中，如果接受对象在线，实时读取</w:t>
      </w:r>
      <w:r>
        <w:rPr>
          <w:rFonts w:hint="eastAsia"/>
        </w:rPr>
        <w:t>APP</w:t>
      </w:r>
      <w:r>
        <w:rPr>
          <w:rFonts w:hint="eastAsia"/>
        </w:rPr>
        <w:t>相册图片消息并呈现；如果接收对象不在线，记录消息状态未读，当监听到接收对象上线，会话提示有新消息，进入聊天会话，查询并显示</w:t>
      </w:r>
      <w:r>
        <w:rPr>
          <w:rFonts w:hint="eastAsia"/>
        </w:rPr>
        <w:t>APP</w:t>
      </w:r>
      <w:r>
        <w:rPr>
          <w:rFonts w:hint="eastAsia"/>
        </w:rPr>
        <w:t>相册图片消息。</w:t>
      </w:r>
    </w:p>
    <w:p w:rsidR="00F405BA" w:rsidRDefault="00F405BA" w:rsidP="00F405BA">
      <w:pPr>
        <w:pStyle w:val="7"/>
      </w:pPr>
      <w:bookmarkStart w:id="1442" w:name="_Toc130046685"/>
      <w:bookmarkStart w:id="1443" w:name="_Toc130155199"/>
      <w:r>
        <w:rPr>
          <w:rFonts w:hint="eastAsia"/>
        </w:rPr>
        <w:t>APP</w:t>
      </w:r>
      <w:r>
        <w:rPr>
          <w:rFonts w:hint="eastAsia"/>
        </w:rPr>
        <w:t>相册图片预览</w:t>
      </w:r>
      <w:bookmarkEnd w:id="1442"/>
      <w:bookmarkEnd w:id="1443"/>
    </w:p>
    <w:p w:rsidR="00F405BA" w:rsidRPr="000D5D7F" w:rsidRDefault="00F405BA" w:rsidP="00F405BA">
      <w:pPr>
        <w:ind w:firstLine="480"/>
      </w:pPr>
      <w:r>
        <w:rPr>
          <w:rFonts w:hint="eastAsia"/>
        </w:rPr>
        <w:t>支撑</w:t>
      </w:r>
      <w:r>
        <w:rPr>
          <w:rFonts w:hint="eastAsia"/>
        </w:rPr>
        <w:t>APP</w:t>
      </w:r>
      <w:r>
        <w:rPr>
          <w:rFonts w:hint="eastAsia"/>
        </w:rPr>
        <w:t>相册图片预览，问答对象接收到</w:t>
      </w:r>
      <w:r>
        <w:rPr>
          <w:rFonts w:hint="eastAsia"/>
        </w:rPr>
        <w:t>APP</w:t>
      </w:r>
      <w:r>
        <w:rPr>
          <w:rFonts w:hint="eastAsia"/>
        </w:rPr>
        <w:t>相册图片消息后，双击</w:t>
      </w:r>
      <w:r>
        <w:rPr>
          <w:rFonts w:hint="eastAsia"/>
        </w:rPr>
        <w:t>APP</w:t>
      </w:r>
      <w:r>
        <w:rPr>
          <w:rFonts w:hint="eastAsia"/>
        </w:rPr>
        <w:t>相册图片消息中的</w:t>
      </w:r>
      <w:r>
        <w:rPr>
          <w:rFonts w:hint="eastAsia"/>
        </w:rPr>
        <w:t>APP</w:t>
      </w:r>
      <w:r>
        <w:rPr>
          <w:rFonts w:hint="eastAsia"/>
        </w:rPr>
        <w:t>相册图片，</w:t>
      </w:r>
      <w:r>
        <w:rPr>
          <w:rFonts w:hint="eastAsia"/>
        </w:rPr>
        <w:t>APP</w:t>
      </w:r>
      <w:r>
        <w:rPr>
          <w:rFonts w:hint="eastAsia"/>
        </w:rPr>
        <w:t>相册图片可以进行预览，调节</w:t>
      </w:r>
      <w:r>
        <w:rPr>
          <w:rFonts w:hint="eastAsia"/>
        </w:rPr>
        <w:t>APP</w:t>
      </w:r>
      <w:r>
        <w:rPr>
          <w:rFonts w:hint="eastAsia"/>
        </w:rPr>
        <w:t>相册图片大小、翻转操作。</w:t>
      </w:r>
    </w:p>
    <w:p w:rsidR="00F405BA" w:rsidRPr="00A90D10" w:rsidRDefault="00F405BA" w:rsidP="00F405BA">
      <w:pPr>
        <w:ind w:firstLine="480"/>
      </w:pPr>
    </w:p>
    <w:p w:rsidR="00F405BA" w:rsidRDefault="00F405BA" w:rsidP="00F405BA">
      <w:pPr>
        <w:pStyle w:val="6"/>
      </w:pPr>
      <w:bookmarkStart w:id="1444" w:name="_Toc130046686"/>
      <w:bookmarkStart w:id="1445" w:name="_Toc130155200"/>
      <w:r>
        <w:rPr>
          <w:rFonts w:hint="eastAsia"/>
        </w:rPr>
        <w:t>APP</w:t>
      </w:r>
      <w:r>
        <w:rPr>
          <w:rFonts w:hint="eastAsia"/>
        </w:rPr>
        <w:t>拍摄</w:t>
      </w:r>
      <w:bookmarkEnd w:id="1444"/>
      <w:bookmarkEnd w:id="1445"/>
    </w:p>
    <w:p w:rsidR="00F405BA" w:rsidRDefault="00F405BA" w:rsidP="00F405BA">
      <w:pPr>
        <w:ind w:firstLine="480"/>
      </w:pPr>
      <w:r w:rsidRPr="00A175F8">
        <w:rPr>
          <w:rFonts w:hint="eastAsia"/>
        </w:rPr>
        <w:t>支撑拍照</w:t>
      </w:r>
      <w:r w:rsidRPr="00A175F8">
        <w:rPr>
          <w:rFonts w:hint="eastAsia"/>
        </w:rPr>
        <w:t>,</w:t>
      </w:r>
      <w:r w:rsidRPr="00A175F8">
        <w:rPr>
          <w:rFonts w:hint="eastAsia"/>
        </w:rPr>
        <w:t>接收显示照片文件消息</w:t>
      </w:r>
      <w:r w:rsidRPr="00A175F8">
        <w:rPr>
          <w:rFonts w:hint="eastAsia"/>
        </w:rPr>
        <w:t>,</w:t>
      </w:r>
      <w:r w:rsidRPr="00A175F8">
        <w:rPr>
          <w:rFonts w:hint="eastAsia"/>
        </w:rPr>
        <w:t>照片文件数据</w:t>
      </w:r>
      <w:r w:rsidRPr="00A175F8">
        <w:rPr>
          <w:rFonts w:hint="eastAsia"/>
        </w:rPr>
        <w:t>,</w:t>
      </w:r>
      <w:r w:rsidRPr="00A175F8">
        <w:rPr>
          <w:rFonts w:hint="eastAsia"/>
        </w:rPr>
        <w:t>照片文件数据保存</w:t>
      </w:r>
      <w:r w:rsidRPr="00A175F8">
        <w:rPr>
          <w:rFonts w:hint="eastAsia"/>
        </w:rPr>
        <w:t>,</w:t>
      </w:r>
      <w:r w:rsidRPr="00A175F8">
        <w:rPr>
          <w:rFonts w:hint="eastAsia"/>
        </w:rPr>
        <w:t>照片文件发送。</w:t>
      </w:r>
    </w:p>
    <w:p w:rsidR="00F405BA" w:rsidRDefault="00F405BA" w:rsidP="00F405BA">
      <w:pPr>
        <w:pStyle w:val="7"/>
      </w:pPr>
      <w:bookmarkStart w:id="1446" w:name="_Toc130046687"/>
      <w:bookmarkStart w:id="1447" w:name="_Hlk130029830"/>
      <w:bookmarkStart w:id="1448" w:name="_Toc130155201"/>
      <w:r>
        <w:rPr>
          <w:rFonts w:hint="eastAsia"/>
        </w:rPr>
        <w:t>APP</w:t>
      </w:r>
      <w:r>
        <w:rPr>
          <w:rFonts w:hint="eastAsia"/>
        </w:rPr>
        <w:t>拍摄照片</w:t>
      </w:r>
      <w:bookmarkEnd w:id="1446"/>
      <w:bookmarkEnd w:id="1448"/>
    </w:p>
    <w:p w:rsidR="00F405BA" w:rsidRDefault="00F405BA" w:rsidP="00F405BA">
      <w:pPr>
        <w:ind w:firstLine="480"/>
      </w:pPr>
      <w:r>
        <w:rPr>
          <w:rFonts w:hint="eastAsia"/>
        </w:rPr>
        <w:lastRenderedPageBreak/>
        <w:t>支撑选择</w:t>
      </w:r>
      <w:r>
        <w:rPr>
          <w:rFonts w:hint="eastAsia"/>
        </w:rPr>
        <w:t>APP</w:t>
      </w:r>
      <w:r>
        <w:rPr>
          <w:rFonts w:hint="eastAsia"/>
        </w:rPr>
        <w:t>拍摄照片，问答过程中，可以查询选择本地目录中的</w:t>
      </w:r>
      <w:r>
        <w:rPr>
          <w:rFonts w:hint="eastAsia"/>
        </w:rPr>
        <w:t>APP</w:t>
      </w:r>
      <w:r>
        <w:rPr>
          <w:rFonts w:hint="eastAsia"/>
        </w:rPr>
        <w:t>拍摄照片，选中后生成</w:t>
      </w:r>
      <w:r>
        <w:rPr>
          <w:rFonts w:hint="eastAsia"/>
        </w:rPr>
        <w:t>APP</w:t>
      </w:r>
      <w:r>
        <w:rPr>
          <w:rFonts w:hint="eastAsia"/>
        </w:rPr>
        <w:t>拍摄照片消息，存储</w:t>
      </w:r>
      <w:r>
        <w:rPr>
          <w:rFonts w:hint="eastAsia"/>
        </w:rPr>
        <w:t>APP</w:t>
      </w:r>
      <w:r>
        <w:rPr>
          <w:rFonts w:hint="eastAsia"/>
        </w:rPr>
        <w:t>拍摄照片消息、</w:t>
      </w:r>
      <w:r>
        <w:rPr>
          <w:rFonts w:hint="eastAsia"/>
        </w:rPr>
        <w:t>APP</w:t>
      </w:r>
      <w:r>
        <w:rPr>
          <w:rFonts w:hint="eastAsia"/>
        </w:rPr>
        <w:t>拍摄照片消息数据。</w:t>
      </w:r>
    </w:p>
    <w:p w:rsidR="00F405BA" w:rsidRDefault="00F405BA" w:rsidP="00F405BA">
      <w:pPr>
        <w:pStyle w:val="7"/>
      </w:pPr>
      <w:bookmarkStart w:id="1449" w:name="_Toc130046688"/>
      <w:bookmarkStart w:id="1450" w:name="_Toc130155202"/>
      <w:r>
        <w:rPr>
          <w:rFonts w:hint="eastAsia"/>
        </w:rPr>
        <w:t>APP</w:t>
      </w:r>
      <w:r>
        <w:rPr>
          <w:rFonts w:hint="eastAsia"/>
        </w:rPr>
        <w:t>拍摄照片文件安全校验</w:t>
      </w:r>
      <w:bookmarkEnd w:id="1449"/>
      <w:bookmarkEnd w:id="1450"/>
    </w:p>
    <w:p w:rsidR="00F405BA" w:rsidRPr="003D3C37" w:rsidRDefault="00F405BA" w:rsidP="00F405BA">
      <w:pPr>
        <w:ind w:firstLine="480"/>
      </w:pPr>
      <w:r>
        <w:rPr>
          <w:rFonts w:hint="eastAsia"/>
        </w:rPr>
        <w:t>支撑</w:t>
      </w:r>
      <w:r>
        <w:rPr>
          <w:rFonts w:hint="eastAsia"/>
        </w:rPr>
        <w:t>APP</w:t>
      </w:r>
      <w:r>
        <w:rPr>
          <w:rFonts w:hint="eastAsia"/>
        </w:rPr>
        <w:t>拍摄照片文件安全校验，提供</w:t>
      </w:r>
      <w:r>
        <w:rPr>
          <w:rFonts w:hint="eastAsia"/>
        </w:rPr>
        <w:t>APP</w:t>
      </w:r>
      <w:r>
        <w:rPr>
          <w:rFonts w:hint="eastAsia"/>
        </w:rPr>
        <w:t>拍摄照片文件的格式、大小检查，仅允许指定的</w:t>
      </w:r>
      <w:r>
        <w:rPr>
          <w:rFonts w:hint="eastAsia"/>
        </w:rPr>
        <w:t>APP</w:t>
      </w:r>
      <w:r>
        <w:rPr>
          <w:rFonts w:hint="eastAsia"/>
        </w:rPr>
        <w:t>拍摄照片格式（</w:t>
      </w:r>
      <w:r>
        <w:rPr>
          <w:rFonts w:hint="eastAsia"/>
        </w:rPr>
        <w:t>jpg</w:t>
      </w:r>
      <w:r>
        <w:rPr>
          <w:rFonts w:hint="eastAsia"/>
        </w:rPr>
        <w:t>、</w:t>
      </w:r>
      <w:r>
        <w:rPr>
          <w:rFonts w:hint="eastAsia"/>
        </w:rPr>
        <w:t>png</w:t>
      </w:r>
      <w:r>
        <w:rPr>
          <w:rFonts w:hint="eastAsia"/>
        </w:rPr>
        <w:t>等）及指定大小的文件允许上传。</w:t>
      </w:r>
    </w:p>
    <w:p w:rsidR="00F405BA" w:rsidRDefault="00F405BA" w:rsidP="00F405BA">
      <w:pPr>
        <w:pStyle w:val="7"/>
      </w:pPr>
      <w:bookmarkStart w:id="1451" w:name="_Toc130046689"/>
      <w:bookmarkStart w:id="1452" w:name="_Toc130155203"/>
      <w:r>
        <w:rPr>
          <w:rFonts w:hint="eastAsia"/>
        </w:rPr>
        <w:t>APP</w:t>
      </w:r>
      <w:r>
        <w:rPr>
          <w:rFonts w:hint="eastAsia"/>
        </w:rPr>
        <w:t>拍摄照片文件上传</w:t>
      </w:r>
      <w:bookmarkEnd w:id="1451"/>
      <w:bookmarkEnd w:id="1452"/>
    </w:p>
    <w:p w:rsidR="00F405BA" w:rsidRPr="009F584D" w:rsidRDefault="00F405BA" w:rsidP="00F405BA">
      <w:pPr>
        <w:ind w:firstLine="480"/>
      </w:pPr>
      <w:r>
        <w:rPr>
          <w:rFonts w:hint="eastAsia"/>
        </w:rPr>
        <w:t>支撑</w:t>
      </w:r>
      <w:r>
        <w:rPr>
          <w:rFonts w:hint="eastAsia"/>
        </w:rPr>
        <w:t>APP</w:t>
      </w:r>
      <w:r>
        <w:rPr>
          <w:rFonts w:hint="eastAsia"/>
        </w:rPr>
        <w:t>拍摄照片文件上传，</w:t>
      </w:r>
      <w:r>
        <w:rPr>
          <w:rFonts w:hint="eastAsia"/>
        </w:rPr>
        <w:t>APP</w:t>
      </w:r>
      <w:r>
        <w:rPr>
          <w:rFonts w:hint="eastAsia"/>
        </w:rPr>
        <w:t>拍摄照片文件安全校验通过后，将</w:t>
      </w:r>
      <w:r>
        <w:rPr>
          <w:rFonts w:hint="eastAsia"/>
        </w:rPr>
        <w:t>APP</w:t>
      </w:r>
      <w:r>
        <w:rPr>
          <w:rFonts w:hint="eastAsia"/>
        </w:rPr>
        <w:t>拍摄照片文件上传到</w:t>
      </w:r>
      <w:r>
        <w:rPr>
          <w:rFonts w:hint="eastAsia"/>
        </w:rPr>
        <w:t>APP</w:t>
      </w:r>
      <w:r>
        <w:rPr>
          <w:rFonts w:hint="eastAsia"/>
        </w:rPr>
        <w:t>拍摄照片文件服务器，文件与消息关系数据存入数据库。</w:t>
      </w:r>
    </w:p>
    <w:p w:rsidR="00F405BA" w:rsidRDefault="00F405BA" w:rsidP="00F405BA">
      <w:pPr>
        <w:pStyle w:val="7"/>
      </w:pPr>
      <w:bookmarkStart w:id="1453" w:name="_Toc130046690"/>
      <w:bookmarkStart w:id="1454" w:name="_Toc130155204"/>
      <w:r>
        <w:rPr>
          <w:rFonts w:hint="eastAsia"/>
        </w:rPr>
        <w:t>APP</w:t>
      </w:r>
      <w:r>
        <w:rPr>
          <w:rFonts w:hint="eastAsia"/>
        </w:rPr>
        <w:t>拍摄照片消息推送</w:t>
      </w:r>
      <w:bookmarkEnd w:id="1453"/>
      <w:bookmarkEnd w:id="1454"/>
    </w:p>
    <w:p w:rsidR="00F405BA" w:rsidRDefault="00F405BA" w:rsidP="00F405BA">
      <w:pPr>
        <w:ind w:firstLine="480"/>
      </w:pPr>
      <w:r>
        <w:rPr>
          <w:rFonts w:hint="eastAsia"/>
        </w:rPr>
        <w:t>支撑</w:t>
      </w:r>
      <w:r>
        <w:rPr>
          <w:rFonts w:hint="eastAsia"/>
        </w:rPr>
        <w:t>APP</w:t>
      </w:r>
      <w:r>
        <w:rPr>
          <w:rFonts w:hint="eastAsia"/>
        </w:rPr>
        <w:t>拍摄照片消息推送，</w:t>
      </w:r>
      <w:r>
        <w:rPr>
          <w:rFonts w:hint="eastAsia"/>
        </w:rPr>
        <w:t>APP</w:t>
      </w:r>
      <w:r>
        <w:rPr>
          <w:rFonts w:hint="eastAsia"/>
        </w:rPr>
        <w:t>拍摄照片消息生成后，调用消息平台推送</w:t>
      </w:r>
      <w:r>
        <w:rPr>
          <w:rFonts w:hint="eastAsia"/>
        </w:rPr>
        <w:t>APP</w:t>
      </w:r>
      <w:r>
        <w:rPr>
          <w:rFonts w:hint="eastAsia"/>
        </w:rPr>
        <w:t>拍摄照片消息给接收对象，根据接收对象的消息读取情况，标记消息状态。</w:t>
      </w:r>
    </w:p>
    <w:p w:rsidR="00F405BA" w:rsidRDefault="00F405BA" w:rsidP="00F405BA">
      <w:pPr>
        <w:pStyle w:val="7"/>
      </w:pPr>
      <w:bookmarkStart w:id="1455" w:name="_Toc130046691"/>
      <w:bookmarkStart w:id="1456" w:name="_Toc130155205"/>
      <w:r>
        <w:rPr>
          <w:rFonts w:hint="eastAsia"/>
        </w:rPr>
        <w:t>APP</w:t>
      </w:r>
      <w:r>
        <w:rPr>
          <w:rFonts w:hint="eastAsia"/>
        </w:rPr>
        <w:t>拍摄照片消息呈现</w:t>
      </w:r>
      <w:bookmarkEnd w:id="1455"/>
      <w:bookmarkEnd w:id="1456"/>
    </w:p>
    <w:p w:rsidR="00F405BA" w:rsidRDefault="00F405BA" w:rsidP="00F405BA">
      <w:pPr>
        <w:ind w:firstLine="480"/>
      </w:pPr>
      <w:r>
        <w:rPr>
          <w:rFonts w:hint="eastAsia"/>
        </w:rPr>
        <w:t>支撑</w:t>
      </w:r>
      <w:r>
        <w:rPr>
          <w:rFonts w:hint="eastAsia"/>
        </w:rPr>
        <w:t>APP</w:t>
      </w:r>
      <w:r>
        <w:rPr>
          <w:rFonts w:hint="eastAsia"/>
        </w:rPr>
        <w:t>拍摄照片消息呈现，问答过程中，</w:t>
      </w:r>
      <w:r>
        <w:rPr>
          <w:rFonts w:hint="eastAsia"/>
        </w:rPr>
        <w:t>APP</w:t>
      </w:r>
      <w:r>
        <w:rPr>
          <w:rFonts w:hint="eastAsia"/>
        </w:rPr>
        <w:t>拍摄照片消息推送成功后，在问答会话中，如果接受对象在线，实时读取</w:t>
      </w:r>
      <w:r>
        <w:rPr>
          <w:rFonts w:hint="eastAsia"/>
        </w:rPr>
        <w:t>APP</w:t>
      </w:r>
      <w:r>
        <w:rPr>
          <w:rFonts w:hint="eastAsia"/>
        </w:rPr>
        <w:t>拍摄照片消息并呈现；如果接收对象不在线，记录消息状态未读，当监听到接收对象上线，会话提示有新消息，进入聊天会话，查询并显示</w:t>
      </w:r>
      <w:r>
        <w:rPr>
          <w:rFonts w:hint="eastAsia"/>
        </w:rPr>
        <w:t>APP</w:t>
      </w:r>
      <w:r>
        <w:rPr>
          <w:rFonts w:hint="eastAsia"/>
        </w:rPr>
        <w:t>拍摄照片消息。</w:t>
      </w:r>
    </w:p>
    <w:p w:rsidR="00F405BA" w:rsidRDefault="00F405BA" w:rsidP="00F405BA">
      <w:pPr>
        <w:pStyle w:val="7"/>
      </w:pPr>
      <w:bookmarkStart w:id="1457" w:name="_Toc130046692"/>
      <w:bookmarkStart w:id="1458" w:name="_Toc130155206"/>
      <w:r>
        <w:rPr>
          <w:rFonts w:hint="eastAsia"/>
        </w:rPr>
        <w:t>APP</w:t>
      </w:r>
      <w:r>
        <w:rPr>
          <w:rFonts w:hint="eastAsia"/>
        </w:rPr>
        <w:t>拍摄照片预览</w:t>
      </w:r>
      <w:bookmarkEnd w:id="1457"/>
      <w:bookmarkEnd w:id="1458"/>
    </w:p>
    <w:p w:rsidR="00F405BA" w:rsidRPr="000D5D7F" w:rsidRDefault="00F405BA" w:rsidP="00F405BA">
      <w:pPr>
        <w:ind w:firstLine="480"/>
      </w:pPr>
      <w:r>
        <w:rPr>
          <w:rFonts w:hint="eastAsia"/>
        </w:rPr>
        <w:t>支撑</w:t>
      </w:r>
      <w:r>
        <w:rPr>
          <w:rFonts w:hint="eastAsia"/>
        </w:rPr>
        <w:t>APP</w:t>
      </w:r>
      <w:r>
        <w:rPr>
          <w:rFonts w:hint="eastAsia"/>
        </w:rPr>
        <w:t>拍摄照片预览，问答对象接收到</w:t>
      </w:r>
      <w:r>
        <w:rPr>
          <w:rFonts w:hint="eastAsia"/>
        </w:rPr>
        <w:t>APP</w:t>
      </w:r>
      <w:r>
        <w:rPr>
          <w:rFonts w:hint="eastAsia"/>
        </w:rPr>
        <w:t>拍摄照片消息后，双击</w:t>
      </w:r>
      <w:r>
        <w:rPr>
          <w:rFonts w:hint="eastAsia"/>
        </w:rPr>
        <w:t>APP</w:t>
      </w:r>
      <w:r>
        <w:rPr>
          <w:rFonts w:hint="eastAsia"/>
        </w:rPr>
        <w:t>拍摄照片消息中的</w:t>
      </w:r>
      <w:r>
        <w:rPr>
          <w:rFonts w:hint="eastAsia"/>
        </w:rPr>
        <w:t>APP</w:t>
      </w:r>
      <w:r>
        <w:rPr>
          <w:rFonts w:hint="eastAsia"/>
        </w:rPr>
        <w:t>拍摄照片，</w:t>
      </w:r>
      <w:r>
        <w:rPr>
          <w:rFonts w:hint="eastAsia"/>
        </w:rPr>
        <w:t>APP</w:t>
      </w:r>
      <w:r>
        <w:rPr>
          <w:rFonts w:hint="eastAsia"/>
        </w:rPr>
        <w:t>拍摄照片可以进行预览，调节</w:t>
      </w:r>
      <w:r>
        <w:rPr>
          <w:rFonts w:hint="eastAsia"/>
        </w:rPr>
        <w:t>APP</w:t>
      </w:r>
      <w:r>
        <w:rPr>
          <w:rFonts w:hint="eastAsia"/>
        </w:rPr>
        <w:t>拍摄</w:t>
      </w:r>
      <w:r>
        <w:rPr>
          <w:rFonts w:hint="eastAsia"/>
        </w:rPr>
        <w:lastRenderedPageBreak/>
        <w:t>照片大小、翻转操作。</w:t>
      </w:r>
    </w:p>
    <w:bookmarkEnd w:id="1447"/>
    <w:p w:rsidR="00F405BA" w:rsidRPr="00E0789B" w:rsidRDefault="00F405BA" w:rsidP="00F405BA">
      <w:pPr>
        <w:ind w:firstLine="480"/>
      </w:pPr>
    </w:p>
    <w:p w:rsidR="00F405BA" w:rsidRDefault="00F405BA" w:rsidP="00F405BA">
      <w:pPr>
        <w:pStyle w:val="6"/>
      </w:pPr>
      <w:bookmarkStart w:id="1459" w:name="_Toc130046693"/>
      <w:bookmarkStart w:id="1460" w:name="_Toc130155207"/>
      <w:r>
        <w:rPr>
          <w:rFonts w:hint="eastAsia"/>
        </w:rPr>
        <w:t>APP</w:t>
      </w:r>
      <w:r>
        <w:rPr>
          <w:rFonts w:hint="eastAsia"/>
        </w:rPr>
        <w:t>短视频</w:t>
      </w:r>
      <w:bookmarkEnd w:id="1459"/>
      <w:bookmarkEnd w:id="1460"/>
    </w:p>
    <w:p w:rsidR="00F405BA" w:rsidRDefault="00F405BA" w:rsidP="00F405BA">
      <w:pPr>
        <w:ind w:firstLine="480"/>
      </w:pPr>
      <w:r w:rsidRPr="00A175F8">
        <w:rPr>
          <w:rFonts w:hint="eastAsia"/>
        </w:rPr>
        <w:t>支撑录制短视频</w:t>
      </w:r>
      <w:r w:rsidRPr="00A175F8">
        <w:rPr>
          <w:rFonts w:hint="eastAsia"/>
        </w:rPr>
        <w:t>,</w:t>
      </w:r>
      <w:r w:rsidRPr="00A175F8">
        <w:rPr>
          <w:rFonts w:hint="eastAsia"/>
        </w:rPr>
        <w:t>接收播放短视频文件消息</w:t>
      </w:r>
      <w:r w:rsidRPr="00A175F8">
        <w:rPr>
          <w:rFonts w:hint="eastAsia"/>
        </w:rPr>
        <w:t>,</w:t>
      </w:r>
      <w:r w:rsidRPr="00A175F8">
        <w:rPr>
          <w:rFonts w:hint="eastAsia"/>
        </w:rPr>
        <w:t>短视频文件数据</w:t>
      </w:r>
      <w:r w:rsidRPr="00A175F8">
        <w:rPr>
          <w:rFonts w:hint="eastAsia"/>
        </w:rPr>
        <w:t>,</w:t>
      </w:r>
      <w:r w:rsidRPr="00A175F8">
        <w:rPr>
          <w:rFonts w:hint="eastAsia"/>
        </w:rPr>
        <w:t>短视频文件数据保存</w:t>
      </w:r>
      <w:r w:rsidRPr="00A175F8">
        <w:rPr>
          <w:rFonts w:hint="eastAsia"/>
        </w:rPr>
        <w:t>,</w:t>
      </w:r>
      <w:r w:rsidRPr="00A175F8">
        <w:rPr>
          <w:rFonts w:hint="eastAsia"/>
        </w:rPr>
        <w:t>短视频文件发送。</w:t>
      </w:r>
    </w:p>
    <w:p w:rsidR="00F405BA" w:rsidRDefault="00F405BA" w:rsidP="00F405BA">
      <w:pPr>
        <w:pStyle w:val="7"/>
      </w:pPr>
      <w:bookmarkStart w:id="1461" w:name="_Toc130046694"/>
      <w:bookmarkStart w:id="1462" w:name="_Toc130155208"/>
      <w:r>
        <w:rPr>
          <w:rFonts w:hint="eastAsia"/>
        </w:rPr>
        <w:t>APP</w:t>
      </w:r>
      <w:r>
        <w:rPr>
          <w:rFonts w:hint="eastAsia"/>
        </w:rPr>
        <w:t>短视频录制</w:t>
      </w:r>
      <w:bookmarkEnd w:id="1461"/>
      <w:bookmarkEnd w:id="1462"/>
    </w:p>
    <w:p w:rsidR="00F405BA" w:rsidRDefault="00F405BA" w:rsidP="00F405BA">
      <w:pPr>
        <w:ind w:firstLine="480"/>
      </w:pPr>
      <w:r>
        <w:rPr>
          <w:rFonts w:hint="eastAsia"/>
        </w:rPr>
        <w:t>支撑选择</w:t>
      </w:r>
      <w:r>
        <w:rPr>
          <w:rFonts w:hint="eastAsia"/>
        </w:rPr>
        <w:t>APP</w:t>
      </w:r>
      <w:r>
        <w:rPr>
          <w:rFonts w:hint="eastAsia"/>
        </w:rPr>
        <w:t>短视频，问答过程中，可以录制短视频，完成后生成</w:t>
      </w:r>
      <w:r>
        <w:rPr>
          <w:rFonts w:hint="eastAsia"/>
        </w:rPr>
        <w:t>APP</w:t>
      </w:r>
      <w:r>
        <w:rPr>
          <w:rFonts w:hint="eastAsia"/>
        </w:rPr>
        <w:t>短视频消息，存储</w:t>
      </w:r>
      <w:r>
        <w:rPr>
          <w:rFonts w:hint="eastAsia"/>
        </w:rPr>
        <w:t>APP</w:t>
      </w:r>
      <w:r>
        <w:rPr>
          <w:rFonts w:hint="eastAsia"/>
        </w:rPr>
        <w:t>短视频消息、</w:t>
      </w:r>
      <w:r>
        <w:rPr>
          <w:rFonts w:hint="eastAsia"/>
        </w:rPr>
        <w:t>APP</w:t>
      </w:r>
      <w:r>
        <w:rPr>
          <w:rFonts w:hint="eastAsia"/>
        </w:rPr>
        <w:t>短视频消息数据。</w:t>
      </w:r>
    </w:p>
    <w:p w:rsidR="00F405BA" w:rsidRDefault="00F405BA" w:rsidP="00F405BA">
      <w:pPr>
        <w:pStyle w:val="7"/>
      </w:pPr>
      <w:bookmarkStart w:id="1463" w:name="_Toc130046695"/>
      <w:bookmarkStart w:id="1464" w:name="_Toc130155209"/>
      <w:r>
        <w:rPr>
          <w:rFonts w:hint="eastAsia"/>
        </w:rPr>
        <w:t>APP</w:t>
      </w:r>
      <w:r>
        <w:rPr>
          <w:rFonts w:hint="eastAsia"/>
        </w:rPr>
        <w:t>短视频文件上传</w:t>
      </w:r>
      <w:bookmarkEnd w:id="1463"/>
      <w:bookmarkEnd w:id="1464"/>
    </w:p>
    <w:p w:rsidR="00F405BA" w:rsidRPr="009F584D" w:rsidRDefault="00F405BA" w:rsidP="00F405BA">
      <w:pPr>
        <w:ind w:firstLine="480"/>
      </w:pPr>
      <w:r>
        <w:rPr>
          <w:rFonts w:hint="eastAsia"/>
        </w:rPr>
        <w:t>支撑</w:t>
      </w:r>
      <w:r>
        <w:rPr>
          <w:rFonts w:hint="eastAsia"/>
        </w:rPr>
        <w:t>APP</w:t>
      </w:r>
      <w:r>
        <w:rPr>
          <w:rFonts w:hint="eastAsia"/>
        </w:rPr>
        <w:t>短视频文件上传，</w:t>
      </w:r>
      <w:r>
        <w:rPr>
          <w:rFonts w:hint="eastAsia"/>
        </w:rPr>
        <w:t>APP</w:t>
      </w:r>
      <w:r>
        <w:rPr>
          <w:rFonts w:hint="eastAsia"/>
        </w:rPr>
        <w:t>短视频文件生成后，将</w:t>
      </w:r>
      <w:r>
        <w:rPr>
          <w:rFonts w:hint="eastAsia"/>
        </w:rPr>
        <w:t>APP</w:t>
      </w:r>
      <w:r>
        <w:rPr>
          <w:rFonts w:hint="eastAsia"/>
        </w:rPr>
        <w:t>短视频文件上传到</w:t>
      </w:r>
      <w:r>
        <w:rPr>
          <w:rFonts w:hint="eastAsia"/>
        </w:rPr>
        <w:t>APP</w:t>
      </w:r>
      <w:r>
        <w:rPr>
          <w:rFonts w:hint="eastAsia"/>
        </w:rPr>
        <w:t>短视频文件服务器，文件与消息关系数据存入数据库。</w:t>
      </w:r>
    </w:p>
    <w:p w:rsidR="00F405BA" w:rsidRDefault="00F405BA" w:rsidP="00F405BA">
      <w:pPr>
        <w:pStyle w:val="7"/>
      </w:pPr>
      <w:bookmarkStart w:id="1465" w:name="_Toc130046696"/>
      <w:bookmarkStart w:id="1466" w:name="_Toc130155210"/>
      <w:r>
        <w:rPr>
          <w:rFonts w:hint="eastAsia"/>
        </w:rPr>
        <w:t>APP</w:t>
      </w:r>
      <w:r>
        <w:rPr>
          <w:rFonts w:hint="eastAsia"/>
        </w:rPr>
        <w:t>短视频消息推送</w:t>
      </w:r>
      <w:bookmarkEnd w:id="1465"/>
      <w:bookmarkEnd w:id="1466"/>
    </w:p>
    <w:p w:rsidR="00F405BA" w:rsidRDefault="00F405BA" w:rsidP="00F405BA">
      <w:pPr>
        <w:ind w:firstLine="480"/>
      </w:pPr>
      <w:r>
        <w:rPr>
          <w:rFonts w:hint="eastAsia"/>
        </w:rPr>
        <w:t>支撑</w:t>
      </w:r>
      <w:r>
        <w:rPr>
          <w:rFonts w:hint="eastAsia"/>
        </w:rPr>
        <w:t>APP</w:t>
      </w:r>
      <w:r>
        <w:rPr>
          <w:rFonts w:hint="eastAsia"/>
        </w:rPr>
        <w:t>短视频消息推送，</w:t>
      </w:r>
      <w:r>
        <w:rPr>
          <w:rFonts w:hint="eastAsia"/>
        </w:rPr>
        <w:t>APP</w:t>
      </w:r>
      <w:r>
        <w:rPr>
          <w:rFonts w:hint="eastAsia"/>
        </w:rPr>
        <w:t>短视频消息生成后，调用消息平台推送</w:t>
      </w:r>
      <w:r>
        <w:rPr>
          <w:rFonts w:hint="eastAsia"/>
        </w:rPr>
        <w:t>APP</w:t>
      </w:r>
      <w:r>
        <w:rPr>
          <w:rFonts w:hint="eastAsia"/>
        </w:rPr>
        <w:t>短视频消息给接收对象，根据接收对象的消息读取情况，标记消息状态。</w:t>
      </w:r>
    </w:p>
    <w:p w:rsidR="00F405BA" w:rsidRDefault="00F405BA" w:rsidP="00F405BA">
      <w:pPr>
        <w:pStyle w:val="7"/>
      </w:pPr>
      <w:bookmarkStart w:id="1467" w:name="_Toc130046697"/>
      <w:bookmarkStart w:id="1468" w:name="_Toc130155211"/>
      <w:r>
        <w:rPr>
          <w:rFonts w:hint="eastAsia"/>
        </w:rPr>
        <w:t>APP</w:t>
      </w:r>
      <w:r>
        <w:rPr>
          <w:rFonts w:hint="eastAsia"/>
        </w:rPr>
        <w:t>短视频消息呈现</w:t>
      </w:r>
      <w:bookmarkEnd w:id="1467"/>
      <w:bookmarkEnd w:id="1468"/>
    </w:p>
    <w:p w:rsidR="00F405BA" w:rsidRDefault="00F405BA" w:rsidP="00F405BA">
      <w:pPr>
        <w:ind w:firstLine="480"/>
      </w:pPr>
      <w:r>
        <w:rPr>
          <w:rFonts w:hint="eastAsia"/>
        </w:rPr>
        <w:t>支撑</w:t>
      </w:r>
      <w:r>
        <w:rPr>
          <w:rFonts w:hint="eastAsia"/>
        </w:rPr>
        <w:t>APP</w:t>
      </w:r>
      <w:r>
        <w:rPr>
          <w:rFonts w:hint="eastAsia"/>
        </w:rPr>
        <w:t>短视频消息呈现，问答过程中，</w:t>
      </w:r>
      <w:r>
        <w:rPr>
          <w:rFonts w:hint="eastAsia"/>
        </w:rPr>
        <w:t>APP</w:t>
      </w:r>
      <w:r>
        <w:rPr>
          <w:rFonts w:hint="eastAsia"/>
        </w:rPr>
        <w:t>短视频消息推送成功后，在问答会话中，如果接受对象在线，实时读取</w:t>
      </w:r>
      <w:r>
        <w:rPr>
          <w:rFonts w:hint="eastAsia"/>
        </w:rPr>
        <w:t>APP</w:t>
      </w:r>
      <w:r>
        <w:rPr>
          <w:rFonts w:hint="eastAsia"/>
        </w:rPr>
        <w:t>短视频消息并呈现；如果接收对象不在线，记录消息状态未读，当监听到接收对象上线，会话提示有新消息，进入聊天会话，查询并显示</w:t>
      </w:r>
      <w:r>
        <w:rPr>
          <w:rFonts w:hint="eastAsia"/>
        </w:rPr>
        <w:t>APP</w:t>
      </w:r>
      <w:r>
        <w:rPr>
          <w:rFonts w:hint="eastAsia"/>
        </w:rPr>
        <w:t>短视频消息。</w:t>
      </w:r>
    </w:p>
    <w:p w:rsidR="00F405BA" w:rsidRDefault="00F405BA" w:rsidP="00F405BA">
      <w:pPr>
        <w:pStyle w:val="7"/>
      </w:pPr>
      <w:bookmarkStart w:id="1469" w:name="_Toc130046698"/>
      <w:bookmarkStart w:id="1470" w:name="_Toc130155212"/>
      <w:r>
        <w:rPr>
          <w:rFonts w:hint="eastAsia"/>
        </w:rPr>
        <w:t>APP</w:t>
      </w:r>
      <w:r>
        <w:rPr>
          <w:rFonts w:hint="eastAsia"/>
        </w:rPr>
        <w:t>短视频在线播放</w:t>
      </w:r>
      <w:bookmarkEnd w:id="1469"/>
      <w:bookmarkEnd w:id="1470"/>
    </w:p>
    <w:p w:rsidR="00F405BA" w:rsidRPr="000D5D7F" w:rsidRDefault="00F405BA" w:rsidP="00F405BA">
      <w:pPr>
        <w:ind w:firstLine="480"/>
      </w:pPr>
      <w:r>
        <w:rPr>
          <w:rFonts w:hint="eastAsia"/>
        </w:rPr>
        <w:t>支撑</w:t>
      </w:r>
      <w:r>
        <w:rPr>
          <w:rFonts w:hint="eastAsia"/>
        </w:rPr>
        <w:t>APP</w:t>
      </w:r>
      <w:r>
        <w:rPr>
          <w:rFonts w:hint="eastAsia"/>
        </w:rPr>
        <w:t>短视频在线播放，问答对象接收到</w:t>
      </w:r>
      <w:r>
        <w:rPr>
          <w:rFonts w:hint="eastAsia"/>
        </w:rPr>
        <w:t>APP</w:t>
      </w:r>
      <w:r>
        <w:rPr>
          <w:rFonts w:hint="eastAsia"/>
        </w:rPr>
        <w:t>短视频消息后，点击</w:t>
      </w:r>
      <w:r>
        <w:rPr>
          <w:rFonts w:hint="eastAsia"/>
        </w:rPr>
        <w:t>APP</w:t>
      </w:r>
      <w:r>
        <w:rPr>
          <w:rFonts w:hint="eastAsia"/>
        </w:rPr>
        <w:lastRenderedPageBreak/>
        <w:t>短视频消息中的</w:t>
      </w:r>
      <w:r>
        <w:rPr>
          <w:rFonts w:hint="eastAsia"/>
        </w:rPr>
        <w:t>APP</w:t>
      </w:r>
      <w:r>
        <w:rPr>
          <w:rFonts w:hint="eastAsia"/>
        </w:rPr>
        <w:t>短视频，</w:t>
      </w:r>
      <w:r>
        <w:rPr>
          <w:rFonts w:hint="eastAsia"/>
        </w:rPr>
        <w:t>APP</w:t>
      </w:r>
      <w:r>
        <w:rPr>
          <w:rFonts w:hint="eastAsia"/>
        </w:rPr>
        <w:t>短视频可以进行在线。</w:t>
      </w:r>
    </w:p>
    <w:p w:rsidR="00F405BA" w:rsidRPr="00E0789B" w:rsidRDefault="00F405BA" w:rsidP="00F405BA">
      <w:pPr>
        <w:ind w:firstLine="480"/>
      </w:pPr>
    </w:p>
    <w:p w:rsidR="00F405BA" w:rsidRDefault="00F405BA" w:rsidP="00F405BA">
      <w:pPr>
        <w:pStyle w:val="6"/>
      </w:pPr>
      <w:bookmarkStart w:id="1471" w:name="_Toc130046699"/>
      <w:bookmarkStart w:id="1472" w:name="_Toc130155213"/>
      <w:r>
        <w:rPr>
          <w:rFonts w:hint="eastAsia"/>
        </w:rPr>
        <w:t>APP</w:t>
      </w:r>
      <w:r>
        <w:rPr>
          <w:rFonts w:hint="eastAsia"/>
        </w:rPr>
        <w:t>普通文件</w:t>
      </w:r>
      <w:bookmarkEnd w:id="1471"/>
      <w:bookmarkEnd w:id="1472"/>
    </w:p>
    <w:p w:rsidR="00F405BA" w:rsidRDefault="00F405BA" w:rsidP="00F405BA">
      <w:pPr>
        <w:ind w:firstLine="480"/>
      </w:pPr>
      <w:r w:rsidRPr="00A175F8">
        <w:rPr>
          <w:rFonts w:hint="eastAsia"/>
        </w:rPr>
        <w:t>支撑选择文件发送</w:t>
      </w:r>
      <w:r w:rsidRPr="00A175F8">
        <w:rPr>
          <w:rFonts w:hint="eastAsia"/>
        </w:rPr>
        <w:t>,</w:t>
      </w:r>
      <w:r w:rsidRPr="00A175F8">
        <w:rPr>
          <w:rFonts w:hint="eastAsia"/>
        </w:rPr>
        <w:t>接收文件消息</w:t>
      </w:r>
      <w:r w:rsidRPr="00A175F8">
        <w:rPr>
          <w:rFonts w:hint="eastAsia"/>
        </w:rPr>
        <w:t>,</w:t>
      </w:r>
      <w:r w:rsidRPr="00A175F8">
        <w:rPr>
          <w:rFonts w:hint="eastAsia"/>
        </w:rPr>
        <w:t>文件数据文件</w:t>
      </w:r>
      <w:r w:rsidRPr="00A175F8">
        <w:rPr>
          <w:rFonts w:hint="eastAsia"/>
        </w:rPr>
        <w:t>,</w:t>
      </w:r>
      <w:r w:rsidRPr="00A175F8">
        <w:rPr>
          <w:rFonts w:hint="eastAsia"/>
        </w:rPr>
        <w:t>文件数据保存。</w:t>
      </w:r>
    </w:p>
    <w:p w:rsidR="00F405BA" w:rsidRDefault="00F405BA" w:rsidP="00F405BA">
      <w:pPr>
        <w:pStyle w:val="7"/>
      </w:pPr>
      <w:bookmarkStart w:id="1473" w:name="_Toc130046700"/>
      <w:bookmarkStart w:id="1474" w:name="_Toc130155214"/>
      <w:r>
        <w:rPr>
          <w:rFonts w:hint="eastAsia"/>
        </w:rPr>
        <w:t>普通文件选择</w:t>
      </w:r>
      <w:bookmarkEnd w:id="1473"/>
      <w:bookmarkEnd w:id="1474"/>
    </w:p>
    <w:p w:rsidR="00F405BA" w:rsidRDefault="00F405BA" w:rsidP="00F405BA">
      <w:pPr>
        <w:ind w:firstLine="480"/>
      </w:pPr>
      <w:r>
        <w:rPr>
          <w:rFonts w:hint="eastAsia"/>
        </w:rPr>
        <w:t>支撑选择普通文件，问答过程中，可以查询选择普通文件库中的普通文件，选中后生成普通文件消息，存储普通文件消息、普通文件消息数据。</w:t>
      </w:r>
    </w:p>
    <w:p w:rsidR="00F405BA" w:rsidRDefault="00F405BA" w:rsidP="00F405BA">
      <w:pPr>
        <w:pStyle w:val="7"/>
      </w:pPr>
      <w:bookmarkStart w:id="1475" w:name="_Toc130046701"/>
      <w:bookmarkStart w:id="1476" w:name="_Toc130155215"/>
      <w:r>
        <w:rPr>
          <w:rFonts w:hint="eastAsia"/>
        </w:rPr>
        <w:t>普通文件文件安全校验</w:t>
      </w:r>
      <w:bookmarkEnd w:id="1475"/>
      <w:bookmarkEnd w:id="1476"/>
    </w:p>
    <w:p w:rsidR="00F405BA" w:rsidRPr="003D3C37" w:rsidRDefault="00F405BA" w:rsidP="00F405BA">
      <w:pPr>
        <w:ind w:firstLine="480"/>
      </w:pPr>
      <w:r>
        <w:rPr>
          <w:rFonts w:hint="eastAsia"/>
        </w:rPr>
        <w:t>支撑普通文件文件安全校验，提供普通文件文件的格式、大小检查，仅允许指定的普通文件格式（</w:t>
      </w:r>
      <w:r>
        <w:rPr>
          <w:rFonts w:hint="eastAsia"/>
        </w:rPr>
        <w:t>excel</w:t>
      </w:r>
      <w:r>
        <w:rPr>
          <w:rFonts w:hint="eastAsia"/>
        </w:rPr>
        <w:t>、</w:t>
      </w:r>
      <w:r>
        <w:rPr>
          <w:rFonts w:hint="eastAsia"/>
        </w:rPr>
        <w:t>word</w:t>
      </w:r>
      <w:r>
        <w:rPr>
          <w:rFonts w:hint="eastAsia"/>
        </w:rPr>
        <w:t>、</w:t>
      </w:r>
      <w:r>
        <w:rPr>
          <w:rFonts w:hint="eastAsia"/>
        </w:rPr>
        <w:t>ppt</w:t>
      </w:r>
      <w:r>
        <w:rPr>
          <w:rFonts w:hint="eastAsia"/>
        </w:rPr>
        <w:t>、</w:t>
      </w:r>
      <w:r>
        <w:rPr>
          <w:rFonts w:hint="eastAsia"/>
        </w:rPr>
        <w:t>txt</w:t>
      </w:r>
      <w:r>
        <w:rPr>
          <w:rFonts w:hint="eastAsia"/>
        </w:rPr>
        <w:t>等）及指定大小的文件允许上传。</w:t>
      </w:r>
    </w:p>
    <w:p w:rsidR="00F405BA" w:rsidRDefault="00F405BA" w:rsidP="00F405BA">
      <w:pPr>
        <w:pStyle w:val="7"/>
      </w:pPr>
      <w:bookmarkStart w:id="1477" w:name="_Toc130046702"/>
      <w:bookmarkStart w:id="1478" w:name="_Toc130155216"/>
      <w:r>
        <w:rPr>
          <w:rFonts w:hint="eastAsia"/>
        </w:rPr>
        <w:t>普通文件文件上传</w:t>
      </w:r>
      <w:bookmarkEnd w:id="1477"/>
      <w:bookmarkEnd w:id="1478"/>
    </w:p>
    <w:p w:rsidR="00F405BA" w:rsidRPr="009F584D" w:rsidRDefault="00F405BA" w:rsidP="00F405BA">
      <w:pPr>
        <w:ind w:firstLine="480"/>
      </w:pPr>
      <w:r>
        <w:rPr>
          <w:rFonts w:hint="eastAsia"/>
        </w:rPr>
        <w:t>支撑普通文件文件上传，普通文件文件安全校验通过后，将普通文件文件上传到普通文件文件服务器，文件与消息关系数据存入数据库。</w:t>
      </w:r>
    </w:p>
    <w:p w:rsidR="00F405BA" w:rsidRDefault="00F405BA" w:rsidP="00F405BA">
      <w:pPr>
        <w:pStyle w:val="7"/>
      </w:pPr>
      <w:bookmarkStart w:id="1479" w:name="_Toc130046703"/>
      <w:bookmarkStart w:id="1480" w:name="_Toc130155217"/>
      <w:r>
        <w:rPr>
          <w:rFonts w:hint="eastAsia"/>
        </w:rPr>
        <w:t>普通文件消息推送</w:t>
      </w:r>
      <w:bookmarkEnd w:id="1479"/>
      <w:bookmarkEnd w:id="1480"/>
    </w:p>
    <w:p w:rsidR="00F405BA" w:rsidRDefault="00F405BA" w:rsidP="00F405BA">
      <w:pPr>
        <w:ind w:firstLine="480"/>
      </w:pPr>
      <w:r>
        <w:rPr>
          <w:rFonts w:hint="eastAsia"/>
        </w:rPr>
        <w:t>支撑普通文件消息推送，普通文件消息生成后，调用消息平台推送普通文件消息给接收对象，根据接收对象的消息读取情况，标记消息状态。</w:t>
      </w:r>
    </w:p>
    <w:p w:rsidR="00F405BA" w:rsidRDefault="00F405BA" w:rsidP="00F405BA">
      <w:pPr>
        <w:pStyle w:val="7"/>
      </w:pPr>
      <w:bookmarkStart w:id="1481" w:name="_Toc130046704"/>
      <w:bookmarkStart w:id="1482" w:name="_Toc130155218"/>
      <w:r>
        <w:rPr>
          <w:rFonts w:hint="eastAsia"/>
        </w:rPr>
        <w:t>普通文件消息呈现</w:t>
      </w:r>
      <w:bookmarkEnd w:id="1481"/>
      <w:bookmarkEnd w:id="1482"/>
    </w:p>
    <w:p w:rsidR="00F405BA" w:rsidRDefault="00F405BA" w:rsidP="00F405BA">
      <w:pPr>
        <w:ind w:firstLine="480"/>
      </w:pPr>
      <w:r>
        <w:rPr>
          <w:rFonts w:hint="eastAsia"/>
        </w:rPr>
        <w:t>支撑普通文件消息呈现，问答过程中，普通文件消息推送成功后，在问答会话中，如果接受对象在线，实时读取普通文件消息并呈现；如果接收对象不在线，记录消息状态未读，当监听到接收对象上线，会话提示有新消息，进入聊天会话，查询并显示普通文件消息。</w:t>
      </w:r>
    </w:p>
    <w:p w:rsidR="00F405BA" w:rsidRDefault="00F405BA" w:rsidP="00F405BA">
      <w:pPr>
        <w:pStyle w:val="7"/>
      </w:pPr>
      <w:bookmarkStart w:id="1483" w:name="_Toc130046705"/>
      <w:bookmarkStart w:id="1484" w:name="_Toc130155219"/>
      <w:r>
        <w:rPr>
          <w:rFonts w:hint="eastAsia"/>
        </w:rPr>
        <w:lastRenderedPageBreak/>
        <w:t>普通文件下载</w:t>
      </w:r>
      <w:bookmarkEnd w:id="1483"/>
      <w:bookmarkEnd w:id="1484"/>
    </w:p>
    <w:p w:rsidR="00F405BA" w:rsidRPr="00A175F8" w:rsidRDefault="00F405BA" w:rsidP="00F405BA">
      <w:pPr>
        <w:ind w:firstLine="480"/>
      </w:pPr>
      <w:r>
        <w:rPr>
          <w:rFonts w:hint="eastAsia"/>
        </w:rPr>
        <w:t>支撑普通文件下载，问答对象接收到普通文件消息后，点击普通文件消息中的普通文件，文件可以下载到本地。</w:t>
      </w:r>
    </w:p>
    <w:p w:rsidR="00F405BA" w:rsidRDefault="00F405BA" w:rsidP="00F405BA">
      <w:pPr>
        <w:pStyle w:val="6"/>
      </w:pPr>
      <w:bookmarkStart w:id="1485" w:name="_Toc130046706"/>
      <w:bookmarkStart w:id="1486" w:name="_Toc130155220"/>
      <w:r>
        <w:rPr>
          <w:rFonts w:hint="eastAsia"/>
        </w:rPr>
        <w:t>APP</w:t>
      </w:r>
      <w:r>
        <w:rPr>
          <w:rFonts w:hint="eastAsia"/>
        </w:rPr>
        <w:t>催一催</w:t>
      </w:r>
      <w:bookmarkEnd w:id="1485"/>
      <w:bookmarkEnd w:id="1486"/>
    </w:p>
    <w:p w:rsidR="00F405BA" w:rsidRPr="00A175F8" w:rsidRDefault="00F405BA" w:rsidP="00F405BA">
      <w:pPr>
        <w:ind w:firstLine="480"/>
      </w:pPr>
      <w:r w:rsidRPr="00A175F8">
        <w:rPr>
          <w:rFonts w:hint="eastAsia"/>
        </w:rPr>
        <w:t>支撑装维发起催一催</w:t>
      </w:r>
      <w:r w:rsidRPr="00A175F8">
        <w:rPr>
          <w:rFonts w:hint="eastAsia"/>
        </w:rPr>
        <w:t>,web</w:t>
      </w:r>
      <w:r w:rsidRPr="00A175F8">
        <w:rPr>
          <w:rFonts w:hint="eastAsia"/>
        </w:rPr>
        <w:t>端接收显示催一催信息</w:t>
      </w:r>
      <w:r w:rsidRPr="00A175F8">
        <w:rPr>
          <w:rFonts w:hint="eastAsia"/>
        </w:rPr>
        <w:t>,</w:t>
      </w:r>
      <w:r w:rsidRPr="00A175F8">
        <w:rPr>
          <w:rFonts w:hint="eastAsia"/>
        </w:rPr>
        <w:t>催一催消息显示。</w:t>
      </w:r>
    </w:p>
    <w:p w:rsidR="00F405BA" w:rsidRDefault="00F405BA" w:rsidP="00F405BA">
      <w:pPr>
        <w:pStyle w:val="6"/>
      </w:pPr>
      <w:bookmarkStart w:id="1487" w:name="_Toc130046707"/>
      <w:bookmarkStart w:id="1488" w:name="_Toc130155221"/>
      <w:r>
        <w:rPr>
          <w:rFonts w:hint="eastAsia"/>
        </w:rPr>
        <w:t>首页待办工单展示</w:t>
      </w:r>
      <w:bookmarkEnd w:id="1487"/>
      <w:bookmarkEnd w:id="1488"/>
    </w:p>
    <w:p w:rsidR="00F405BA" w:rsidRPr="00A175F8" w:rsidRDefault="00F405BA" w:rsidP="00F405BA">
      <w:pPr>
        <w:ind w:firstLine="480"/>
      </w:pPr>
      <w:r w:rsidRPr="00A175F8">
        <w:rPr>
          <w:rFonts w:hint="eastAsia"/>
        </w:rPr>
        <w:t>支撑一线直通车待办查询</w:t>
      </w:r>
      <w:r w:rsidRPr="00A175F8">
        <w:rPr>
          <w:rFonts w:hint="eastAsia"/>
        </w:rPr>
        <w:t>,</w:t>
      </w:r>
      <w:r w:rsidRPr="00A175F8">
        <w:rPr>
          <w:rFonts w:hint="eastAsia"/>
        </w:rPr>
        <w:t>登录一线直通车</w:t>
      </w:r>
      <w:r w:rsidRPr="00A175F8">
        <w:rPr>
          <w:rFonts w:hint="eastAsia"/>
        </w:rPr>
        <w:t>,</w:t>
      </w:r>
      <w:r w:rsidRPr="00A175F8">
        <w:rPr>
          <w:rFonts w:hint="eastAsia"/>
        </w:rPr>
        <w:t>调用一线直通车单点登录接口</w:t>
      </w:r>
      <w:r w:rsidRPr="00A175F8">
        <w:rPr>
          <w:rFonts w:hint="eastAsia"/>
        </w:rPr>
        <w:t>,</w:t>
      </w:r>
      <w:r w:rsidRPr="00A175F8">
        <w:rPr>
          <w:rFonts w:hint="eastAsia"/>
        </w:rPr>
        <w:t>一线直通车待办工单展示</w:t>
      </w:r>
      <w:r w:rsidRPr="00A175F8">
        <w:rPr>
          <w:rFonts w:hint="eastAsia"/>
        </w:rPr>
        <w:t>,</w:t>
      </w:r>
      <w:r w:rsidRPr="00A175F8">
        <w:rPr>
          <w:rFonts w:hint="eastAsia"/>
        </w:rPr>
        <w:t>一线直通车待办工单数量计算。</w:t>
      </w:r>
    </w:p>
    <w:p w:rsidR="00F405BA" w:rsidRDefault="00F405BA" w:rsidP="00F405BA">
      <w:pPr>
        <w:pStyle w:val="6"/>
      </w:pPr>
      <w:bookmarkStart w:id="1489" w:name="_Toc130046708"/>
      <w:bookmarkStart w:id="1490" w:name="_Toc130155222"/>
      <w:r>
        <w:rPr>
          <w:rFonts w:hint="eastAsia"/>
        </w:rPr>
        <w:t>聊天待办工单查看</w:t>
      </w:r>
      <w:bookmarkEnd w:id="1489"/>
      <w:bookmarkEnd w:id="1490"/>
    </w:p>
    <w:p w:rsidR="00F405BA" w:rsidRPr="00A175F8" w:rsidRDefault="00F405BA" w:rsidP="00F405BA">
      <w:pPr>
        <w:ind w:firstLine="480"/>
      </w:pPr>
      <w:r w:rsidRPr="00A175F8">
        <w:rPr>
          <w:rFonts w:hint="eastAsia"/>
        </w:rPr>
        <w:t>支撑待办工单查询</w:t>
      </w:r>
      <w:r w:rsidRPr="00A175F8">
        <w:rPr>
          <w:rFonts w:hint="eastAsia"/>
        </w:rPr>
        <w:t>,</w:t>
      </w:r>
      <w:r w:rsidRPr="00A175F8">
        <w:rPr>
          <w:rFonts w:hint="eastAsia"/>
        </w:rPr>
        <w:t>待办工单展示。</w:t>
      </w:r>
    </w:p>
    <w:p w:rsidR="00F405BA" w:rsidRDefault="00F405BA" w:rsidP="00F405BA">
      <w:pPr>
        <w:pStyle w:val="6"/>
      </w:pPr>
      <w:bookmarkStart w:id="1491" w:name="_Toc130046709"/>
      <w:bookmarkStart w:id="1492" w:name="_Toc130155223"/>
      <w:r>
        <w:rPr>
          <w:rFonts w:hint="eastAsia"/>
        </w:rPr>
        <w:t>聊天待办工单接单</w:t>
      </w:r>
      <w:bookmarkEnd w:id="1491"/>
      <w:bookmarkEnd w:id="1492"/>
    </w:p>
    <w:p w:rsidR="00F405BA" w:rsidRPr="00A175F8" w:rsidRDefault="00F405BA" w:rsidP="00F405BA">
      <w:pPr>
        <w:ind w:firstLine="480"/>
      </w:pPr>
      <w:r w:rsidRPr="00A175F8">
        <w:rPr>
          <w:rFonts w:hint="eastAsia"/>
        </w:rPr>
        <w:t>支撑待办工单接单</w:t>
      </w:r>
      <w:r w:rsidRPr="00A175F8">
        <w:rPr>
          <w:rFonts w:hint="eastAsia"/>
        </w:rPr>
        <w:t>,</w:t>
      </w:r>
      <w:r w:rsidRPr="00A175F8">
        <w:rPr>
          <w:rFonts w:hint="eastAsia"/>
        </w:rPr>
        <w:t>接单操作信息存储。</w:t>
      </w:r>
    </w:p>
    <w:p w:rsidR="00F405BA" w:rsidRDefault="00F405BA" w:rsidP="00F405BA">
      <w:pPr>
        <w:pStyle w:val="6"/>
      </w:pPr>
      <w:bookmarkStart w:id="1493" w:name="_Toc130046710"/>
      <w:bookmarkStart w:id="1494" w:name="_Toc130155224"/>
      <w:r>
        <w:rPr>
          <w:rFonts w:hint="eastAsia"/>
        </w:rPr>
        <w:t>聊天我发起工单查看</w:t>
      </w:r>
      <w:bookmarkEnd w:id="1493"/>
      <w:bookmarkEnd w:id="1494"/>
    </w:p>
    <w:p w:rsidR="00F405BA" w:rsidRPr="00A175F8" w:rsidRDefault="00F405BA" w:rsidP="00F405BA">
      <w:pPr>
        <w:ind w:firstLine="480"/>
      </w:pPr>
      <w:r w:rsidRPr="00A175F8">
        <w:rPr>
          <w:rFonts w:hint="eastAsia"/>
        </w:rPr>
        <w:t>支撑我发起工单查询</w:t>
      </w:r>
      <w:r w:rsidRPr="00A175F8">
        <w:rPr>
          <w:rFonts w:hint="eastAsia"/>
        </w:rPr>
        <w:t>,</w:t>
      </w:r>
      <w:r w:rsidRPr="00A175F8">
        <w:rPr>
          <w:rFonts w:hint="eastAsia"/>
        </w:rPr>
        <w:t>我发起工单展示。</w:t>
      </w:r>
    </w:p>
    <w:p w:rsidR="00F405BA" w:rsidRDefault="00F405BA" w:rsidP="00F405BA">
      <w:pPr>
        <w:pStyle w:val="6"/>
      </w:pPr>
      <w:bookmarkStart w:id="1495" w:name="_Toc130046711"/>
      <w:bookmarkStart w:id="1496" w:name="_Toc130155225"/>
      <w:r>
        <w:rPr>
          <w:rFonts w:hint="eastAsia"/>
        </w:rPr>
        <w:t>聊天处理中工单协办</w:t>
      </w:r>
      <w:bookmarkEnd w:id="1495"/>
      <w:bookmarkEnd w:id="1496"/>
    </w:p>
    <w:p w:rsidR="00F405BA" w:rsidRPr="00A175F8" w:rsidRDefault="00F405BA" w:rsidP="00F405BA">
      <w:pPr>
        <w:ind w:firstLine="480"/>
      </w:pPr>
      <w:r w:rsidRPr="00A175F8">
        <w:rPr>
          <w:rFonts w:hint="eastAsia"/>
        </w:rPr>
        <w:t>支撑协办原因配置</w:t>
      </w:r>
      <w:r w:rsidRPr="00A175F8">
        <w:rPr>
          <w:rFonts w:hint="eastAsia"/>
        </w:rPr>
        <w:t>,</w:t>
      </w:r>
      <w:r w:rsidRPr="00A175F8">
        <w:rPr>
          <w:rFonts w:hint="eastAsia"/>
        </w:rPr>
        <w:t>协办操作信息存储</w:t>
      </w:r>
      <w:r w:rsidRPr="00A175F8">
        <w:rPr>
          <w:rFonts w:hint="eastAsia"/>
        </w:rPr>
        <w:t>,</w:t>
      </w:r>
      <w:r w:rsidRPr="00A175F8">
        <w:rPr>
          <w:rFonts w:hint="eastAsia"/>
        </w:rPr>
        <w:t>查询协办人员</w:t>
      </w:r>
      <w:r w:rsidRPr="00A175F8">
        <w:rPr>
          <w:rFonts w:hint="eastAsia"/>
        </w:rPr>
        <w:t>,</w:t>
      </w:r>
      <w:r w:rsidRPr="00A175F8">
        <w:rPr>
          <w:rFonts w:hint="eastAsia"/>
        </w:rPr>
        <w:t>计算获取可协办人员</w:t>
      </w:r>
      <w:r w:rsidRPr="00A175F8">
        <w:rPr>
          <w:rFonts w:hint="eastAsia"/>
        </w:rPr>
        <w:t>,</w:t>
      </w:r>
      <w:r w:rsidRPr="00A175F8">
        <w:rPr>
          <w:rFonts w:hint="eastAsia"/>
        </w:rPr>
        <w:t>发起协办操作。</w:t>
      </w:r>
    </w:p>
    <w:p w:rsidR="00F405BA" w:rsidRDefault="00F405BA" w:rsidP="00F405BA">
      <w:pPr>
        <w:pStyle w:val="6"/>
      </w:pPr>
      <w:bookmarkStart w:id="1497" w:name="_Toc130046712"/>
      <w:bookmarkStart w:id="1498" w:name="_Toc130155226"/>
      <w:r>
        <w:rPr>
          <w:rFonts w:hint="eastAsia"/>
        </w:rPr>
        <w:t>聊天处理中工单转办</w:t>
      </w:r>
      <w:bookmarkEnd w:id="1497"/>
      <w:bookmarkEnd w:id="1498"/>
    </w:p>
    <w:p w:rsidR="00F405BA" w:rsidRPr="00A175F8" w:rsidRDefault="00F405BA" w:rsidP="00F405BA">
      <w:pPr>
        <w:ind w:firstLine="480"/>
      </w:pPr>
      <w:r w:rsidRPr="00A175F8">
        <w:rPr>
          <w:rFonts w:hint="eastAsia"/>
        </w:rPr>
        <w:t>支撑转办原因配置</w:t>
      </w:r>
      <w:r w:rsidRPr="00A175F8">
        <w:rPr>
          <w:rFonts w:hint="eastAsia"/>
        </w:rPr>
        <w:t>,</w:t>
      </w:r>
      <w:r w:rsidRPr="00A175F8">
        <w:rPr>
          <w:rFonts w:hint="eastAsia"/>
        </w:rPr>
        <w:t>转办操作信息存储</w:t>
      </w:r>
      <w:r w:rsidRPr="00A175F8">
        <w:rPr>
          <w:rFonts w:hint="eastAsia"/>
        </w:rPr>
        <w:t>,</w:t>
      </w:r>
      <w:r w:rsidRPr="00A175F8">
        <w:rPr>
          <w:rFonts w:hint="eastAsia"/>
        </w:rPr>
        <w:t>查询转办人员</w:t>
      </w:r>
      <w:r w:rsidRPr="00A175F8">
        <w:rPr>
          <w:rFonts w:hint="eastAsia"/>
        </w:rPr>
        <w:t>,</w:t>
      </w:r>
      <w:r w:rsidRPr="00A175F8">
        <w:rPr>
          <w:rFonts w:hint="eastAsia"/>
        </w:rPr>
        <w:t>计算获取可转办人员</w:t>
      </w:r>
      <w:r w:rsidRPr="00A175F8">
        <w:rPr>
          <w:rFonts w:hint="eastAsia"/>
        </w:rPr>
        <w:t>,</w:t>
      </w:r>
      <w:r w:rsidRPr="00A175F8">
        <w:rPr>
          <w:rFonts w:hint="eastAsia"/>
        </w:rPr>
        <w:t>发起转办操作。</w:t>
      </w:r>
    </w:p>
    <w:p w:rsidR="00F405BA" w:rsidRDefault="00F405BA" w:rsidP="00F405BA">
      <w:pPr>
        <w:pStyle w:val="6"/>
      </w:pPr>
      <w:bookmarkStart w:id="1499" w:name="_Toc130046713"/>
      <w:bookmarkStart w:id="1500" w:name="_Toc130155227"/>
      <w:r>
        <w:rPr>
          <w:rFonts w:hint="eastAsia"/>
        </w:rPr>
        <w:lastRenderedPageBreak/>
        <w:t>聊天处理中工单办结</w:t>
      </w:r>
      <w:bookmarkEnd w:id="1499"/>
      <w:bookmarkEnd w:id="1500"/>
    </w:p>
    <w:p w:rsidR="00F405BA" w:rsidRPr="00A175F8" w:rsidRDefault="00F405BA" w:rsidP="00F405BA">
      <w:pPr>
        <w:ind w:firstLine="480"/>
      </w:pPr>
      <w:r w:rsidRPr="00A175F8">
        <w:rPr>
          <w:rFonts w:hint="eastAsia"/>
        </w:rPr>
        <w:t>支撑问题定性原因配置</w:t>
      </w:r>
      <w:r w:rsidRPr="00A175F8">
        <w:rPr>
          <w:rFonts w:hint="eastAsia"/>
        </w:rPr>
        <w:t>,</w:t>
      </w:r>
      <w:r w:rsidRPr="00A175F8">
        <w:rPr>
          <w:rFonts w:hint="eastAsia"/>
        </w:rPr>
        <w:t>工单办结信息存储</w:t>
      </w:r>
      <w:r w:rsidRPr="00A175F8">
        <w:rPr>
          <w:rFonts w:hint="eastAsia"/>
        </w:rPr>
        <w:t>,</w:t>
      </w:r>
      <w:r w:rsidRPr="00A175F8">
        <w:rPr>
          <w:rFonts w:hint="eastAsia"/>
        </w:rPr>
        <w:t>调用流程平台派单</w:t>
      </w:r>
      <w:r w:rsidRPr="00A175F8">
        <w:rPr>
          <w:rFonts w:hint="eastAsia"/>
        </w:rPr>
        <w:t>,</w:t>
      </w:r>
      <w:r w:rsidRPr="00A175F8">
        <w:rPr>
          <w:rFonts w:hint="eastAsia"/>
        </w:rPr>
        <w:t>计算工单评价收单人</w:t>
      </w:r>
      <w:r w:rsidRPr="00A175F8">
        <w:rPr>
          <w:rFonts w:hint="eastAsia"/>
        </w:rPr>
        <w:t>,</w:t>
      </w:r>
      <w:r w:rsidRPr="00A175F8">
        <w:rPr>
          <w:rFonts w:hint="eastAsia"/>
        </w:rPr>
        <w:t>查询装维评价标签</w:t>
      </w:r>
      <w:r w:rsidRPr="00A175F8">
        <w:rPr>
          <w:rFonts w:hint="eastAsia"/>
        </w:rPr>
        <w:t>,</w:t>
      </w:r>
      <w:r w:rsidRPr="00A175F8">
        <w:rPr>
          <w:rFonts w:hint="eastAsia"/>
        </w:rPr>
        <w:t>查询问题定性原因</w:t>
      </w:r>
      <w:r w:rsidRPr="00A175F8">
        <w:rPr>
          <w:rFonts w:hint="eastAsia"/>
        </w:rPr>
        <w:t>,</w:t>
      </w:r>
      <w:r w:rsidRPr="00A175F8">
        <w:rPr>
          <w:rFonts w:hint="eastAsia"/>
        </w:rPr>
        <w:t>支撑人员发起工单办结</w:t>
      </w:r>
      <w:r w:rsidRPr="00A175F8">
        <w:rPr>
          <w:rFonts w:hint="eastAsia"/>
        </w:rPr>
        <w:t>,</w:t>
      </w:r>
      <w:r w:rsidRPr="00A175F8">
        <w:rPr>
          <w:rFonts w:hint="eastAsia"/>
        </w:rPr>
        <w:t>装维评价标签配置。</w:t>
      </w:r>
    </w:p>
    <w:p w:rsidR="00F405BA" w:rsidRDefault="00F405BA" w:rsidP="00F405BA">
      <w:pPr>
        <w:pStyle w:val="6"/>
      </w:pPr>
      <w:bookmarkStart w:id="1501" w:name="_Toc130046714"/>
      <w:bookmarkStart w:id="1502" w:name="_Toc130155228"/>
      <w:r>
        <w:rPr>
          <w:rFonts w:hint="eastAsia"/>
        </w:rPr>
        <w:t>APP</w:t>
      </w:r>
      <w:r>
        <w:rPr>
          <w:rFonts w:hint="eastAsia"/>
        </w:rPr>
        <w:t>工单评价</w:t>
      </w:r>
      <w:bookmarkEnd w:id="1501"/>
      <w:bookmarkEnd w:id="1502"/>
    </w:p>
    <w:p w:rsidR="00F405BA" w:rsidRPr="00A175F8" w:rsidRDefault="00F405BA" w:rsidP="00F405BA">
      <w:pPr>
        <w:ind w:firstLine="480"/>
      </w:pPr>
      <w:r w:rsidRPr="00A175F8">
        <w:rPr>
          <w:rFonts w:hint="eastAsia"/>
        </w:rPr>
        <w:t>支撑接收工单评价消息</w:t>
      </w:r>
      <w:r w:rsidRPr="00A175F8">
        <w:rPr>
          <w:rFonts w:hint="eastAsia"/>
        </w:rPr>
        <w:t>,</w:t>
      </w:r>
      <w:r w:rsidRPr="00A175F8">
        <w:rPr>
          <w:rFonts w:hint="eastAsia"/>
        </w:rPr>
        <w:t>显示装维待办工单</w:t>
      </w:r>
      <w:r w:rsidRPr="00A175F8">
        <w:rPr>
          <w:rFonts w:hint="eastAsia"/>
        </w:rPr>
        <w:t>,</w:t>
      </w:r>
      <w:r w:rsidRPr="00A175F8">
        <w:rPr>
          <w:rFonts w:hint="eastAsia"/>
        </w:rPr>
        <w:t>查询装维待办工单</w:t>
      </w:r>
      <w:r w:rsidRPr="00A175F8">
        <w:rPr>
          <w:rFonts w:hint="eastAsia"/>
        </w:rPr>
        <w:t>,</w:t>
      </w:r>
      <w:r w:rsidRPr="00A175F8">
        <w:rPr>
          <w:rFonts w:hint="eastAsia"/>
        </w:rPr>
        <w:t>工单评价信息存储</w:t>
      </w:r>
      <w:r w:rsidRPr="00A175F8">
        <w:rPr>
          <w:rFonts w:hint="eastAsia"/>
        </w:rPr>
        <w:t>,</w:t>
      </w:r>
      <w:r w:rsidRPr="00A175F8">
        <w:rPr>
          <w:rFonts w:hint="eastAsia"/>
        </w:rPr>
        <w:t>调用消息平台推送消息给工单接收人</w:t>
      </w:r>
      <w:r w:rsidRPr="00A175F8">
        <w:rPr>
          <w:rFonts w:hint="eastAsia"/>
        </w:rPr>
        <w:t>,</w:t>
      </w:r>
      <w:r w:rsidRPr="00A175F8">
        <w:rPr>
          <w:rFonts w:hint="eastAsia"/>
        </w:rPr>
        <w:t>聊天会话创建</w:t>
      </w:r>
      <w:r w:rsidRPr="00A175F8">
        <w:rPr>
          <w:rFonts w:hint="eastAsia"/>
        </w:rPr>
        <w:t>,</w:t>
      </w:r>
      <w:r w:rsidRPr="00A175F8">
        <w:rPr>
          <w:rFonts w:hint="eastAsia"/>
        </w:rPr>
        <w:t>计算获取驳回工单接收人</w:t>
      </w:r>
      <w:r w:rsidRPr="00A175F8">
        <w:rPr>
          <w:rFonts w:hint="eastAsia"/>
        </w:rPr>
        <w:t>,</w:t>
      </w:r>
      <w:r w:rsidRPr="00A175F8">
        <w:rPr>
          <w:rFonts w:hint="eastAsia"/>
        </w:rPr>
        <w:t>评价不通过调用流程平台驳回工单</w:t>
      </w:r>
      <w:r w:rsidRPr="00A175F8">
        <w:rPr>
          <w:rFonts w:hint="eastAsia"/>
        </w:rPr>
        <w:t>,</w:t>
      </w:r>
      <w:r w:rsidRPr="00A175F8">
        <w:rPr>
          <w:rFonts w:hint="eastAsia"/>
        </w:rPr>
        <w:t>评价通过调用流程平台归档工单。</w:t>
      </w:r>
    </w:p>
    <w:p w:rsidR="00F405BA" w:rsidRDefault="00F405BA" w:rsidP="00F405BA">
      <w:pPr>
        <w:pStyle w:val="6"/>
      </w:pPr>
      <w:bookmarkStart w:id="1503" w:name="_Toc130046715"/>
      <w:bookmarkStart w:id="1504" w:name="_Toc130155229"/>
      <w:r>
        <w:rPr>
          <w:rFonts w:hint="eastAsia"/>
        </w:rPr>
        <w:t>聊天已处理工单查看</w:t>
      </w:r>
      <w:bookmarkEnd w:id="1503"/>
      <w:bookmarkEnd w:id="1504"/>
    </w:p>
    <w:p w:rsidR="00F405BA" w:rsidRPr="00A175F8" w:rsidRDefault="00F405BA" w:rsidP="00F405BA">
      <w:pPr>
        <w:ind w:firstLine="480"/>
      </w:pPr>
      <w:r w:rsidRPr="00A175F8">
        <w:rPr>
          <w:rFonts w:hint="eastAsia"/>
        </w:rPr>
        <w:t>支撑</w:t>
      </w:r>
      <w:r>
        <w:rPr>
          <w:rFonts w:hint="eastAsia"/>
        </w:rPr>
        <w:t>聊天会话关联</w:t>
      </w:r>
      <w:r w:rsidRPr="00A175F8">
        <w:rPr>
          <w:rFonts w:hint="eastAsia"/>
        </w:rPr>
        <w:t>工单已处理工单查看</w:t>
      </w:r>
      <w:r w:rsidRPr="00A175F8">
        <w:rPr>
          <w:rFonts w:hint="eastAsia"/>
        </w:rPr>
        <w:t>,</w:t>
      </w:r>
      <w:r w:rsidRPr="00A175F8">
        <w:rPr>
          <w:rFonts w:hint="eastAsia"/>
        </w:rPr>
        <w:t>已处理工单展示。</w:t>
      </w:r>
    </w:p>
    <w:p w:rsidR="00F405BA" w:rsidRDefault="00F405BA" w:rsidP="00F405BA">
      <w:pPr>
        <w:pStyle w:val="6"/>
      </w:pPr>
      <w:bookmarkStart w:id="1505" w:name="_Toc130046716"/>
      <w:bookmarkStart w:id="1506" w:name="_Toc130155230"/>
      <w:r>
        <w:rPr>
          <w:rFonts w:hint="eastAsia"/>
        </w:rPr>
        <w:t>聊天记录查询</w:t>
      </w:r>
      <w:bookmarkEnd w:id="1505"/>
      <w:bookmarkEnd w:id="1506"/>
    </w:p>
    <w:p w:rsidR="00F405BA" w:rsidRPr="00A175F8" w:rsidRDefault="00F405BA" w:rsidP="00F405BA">
      <w:pPr>
        <w:ind w:firstLine="480"/>
      </w:pPr>
      <w:r w:rsidRPr="00A175F8">
        <w:rPr>
          <w:rFonts w:hint="eastAsia"/>
        </w:rPr>
        <w:t>支撑聊天记录查询</w:t>
      </w:r>
      <w:r w:rsidRPr="00A175F8">
        <w:rPr>
          <w:rFonts w:hint="eastAsia"/>
        </w:rPr>
        <w:t>,</w:t>
      </w:r>
      <w:r w:rsidRPr="00A175F8">
        <w:rPr>
          <w:rFonts w:hint="eastAsia"/>
        </w:rPr>
        <w:t>聊天记录展示。</w:t>
      </w:r>
    </w:p>
    <w:p w:rsidR="00F405BA" w:rsidRDefault="00F405BA" w:rsidP="00F405BA">
      <w:pPr>
        <w:pStyle w:val="6"/>
      </w:pPr>
      <w:bookmarkStart w:id="1507" w:name="_Toc130046717"/>
      <w:bookmarkStart w:id="1508" w:name="_Toc130155231"/>
      <w:r>
        <w:rPr>
          <w:rFonts w:hint="eastAsia"/>
        </w:rPr>
        <w:t>聊天工单详情查询</w:t>
      </w:r>
      <w:bookmarkEnd w:id="1507"/>
      <w:bookmarkEnd w:id="1508"/>
    </w:p>
    <w:p w:rsidR="00F405BA" w:rsidRPr="00A175F8" w:rsidRDefault="00F405BA" w:rsidP="00F405BA">
      <w:pPr>
        <w:ind w:firstLine="480"/>
      </w:pPr>
      <w:r w:rsidRPr="00A175F8">
        <w:rPr>
          <w:rFonts w:hint="eastAsia"/>
        </w:rPr>
        <w:t>支撑</w:t>
      </w:r>
      <w:r>
        <w:rPr>
          <w:rFonts w:hint="eastAsia"/>
        </w:rPr>
        <w:t>聊天会话关联</w:t>
      </w:r>
      <w:r w:rsidRPr="00A175F8">
        <w:rPr>
          <w:rFonts w:hint="eastAsia"/>
        </w:rPr>
        <w:t>工单详情查询</w:t>
      </w:r>
      <w:r w:rsidRPr="00A175F8">
        <w:rPr>
          <w:rFonts w:hint="eastAsia"/>
        </w:rPr>
        <w:t>,</w:t>
      </w:r>
      <w:r w:rsidRPr="00A175F8">
        <w:rPr>
          <w:rFonts w:hint="eastAsia"/>
        </w:rPr>
        <w:t>工单详情展示。</w:t>
      </w:r>
    </w:p>
    <w:p w:rsidR="00F405BA" w:rsidRDefault="00F405BA" w:rsidP="00F405BA">
      <w:pPr>
        <w:pStyle w:val="6"/>
      </w:pPr>
      <w:bookmarkStart w:id="1509" w:name="_Toc130046718"/>
      <w:bookmarkStart w:id="1510" w:name="_Toc130155232"/>
      <w:r>
        <w:rPr>
          <w:rFonts w:hint="eastAsia"/>
        </w:rPr>
        <w:t>问题单处理轨迹查看</w:t>
      </w:r>
      <w:bookmarkEnd w:id="1509"/>
      <w:bookmarkEnd w:id="1510"/>
    </w:p>
    <w:p w:rsidR="00F405BA" w:rsidRPr="00A175F8" w:rsidRDefault="00F405BA" w:rsidP="00F405BA">
      <w:pPr>
        <w:ind w:firstLine="480"/>
      </w:pPr>
      <w:r w:rsidRPr="00A175F8">
        <w:rPr>
          <w:rFonts w:hint="eastAsia"/>
        </w:rPr>
        <w:t>支撑</w:t>
      </w:r>
      <w:r>
        <w:rPr>
          <w:rFonts w:hint="eastAsia"/>
        </w:rPr>
        <w:t>聊天会话关联</w:t>
      </w:r>
      <w:r w:rsidRPr="00A175F8">
        <w:rPr>
          <w:rFonts w:hint="eastAsia"/>
        </w:rPr>
        <w:t>工单处理轨迹查询</w:t>
      </w:r>
      <w:r w:rsidRPr="00A175F8">
        <w:rPr>
          <w:rFonts w:hint="eastAsia"/>
        </w:rPr>
        <w:t>,</w:t>
      </w:r>
      <w:r w:rsidRPr="00A175F8">
        <w:rPr>
          <w:rFonts w:hint="eastAsia"/>
        </w:rPr>
        <w:t>处理轨迹展示。</w:t>
      </w:r>
    </w:p>
    <w:p w:rsidR="00F405BA" w:rsidRDefault="00F405BA" w:rsidP="00F405BA">
      <w:pPr>
        <w:pStyle w:val="5"/>
      </w:pPr>
      <w:bookmarkStart w:id="1511" w:name="_Toc129957896"/>
      <w:bookmarkStart w:id="1512" w:name="_Toc130046719"/>
      <w:bookmarkStart w:id="1513" w:name="_Toc130155233"/>
      <w:r>
        <w:rPr>
          <w:rFonts w:hint="eastAsia"/>
        </w:rPr>
        <w:t>任务工单操作能力支撑</w:t>
      </w:r>
      <w:bookmarkEnd w:id="1511"/>
      <w:bookmarkEnd w:id="1512"/>
      <w:bookmarkEnd w:id="1513"/>
    </w:p>
    <w:p w:rsidR="00F405BA" w:rsidRPr="00493D32" w:rsidRDefault="00F405BA" w:rsidP="00F405BA">
      <w:pPr>
        <w:ind w:firstLine="480"/>
      </w:pPr>
      <w:r w:rsidRPr="00493D32">
        <w:rPr>
          <w:rFonts w:hint="eastAsia"/>
        </w:rPr>
        <w:t>支持不同的系统角色登陆后，可提供工号下的待办工单功能。支持通过点击待办工单，跳转至相关功能模块或系统进行处理。</w:t>
      </w:r>
    </w:p>
    <w:p w:rsidR="00F405BA" w:rsidRDefault="00F405BA" w:rsidP="00F405BA">
      <w:pPr>
        <w:pStyle w:val="6"/>
      </w:pPr>
      <w:bookmarkStart w:id="1514" w:name="_Toc130046720"/>
      <w:bookmarkStart w:id="1515" w:name="_Toc130155234"/>
      <w:r>
        <w:rPr>
          <w:rFonts w:hint="eastAsia"/>
        </w:rPr>
        <w:t>首页待办工单展示</w:t>
      </w:r>
      <w:bookmarkEnd w:id="1514"/>
      <w:bookmarkEnd w:id="1515"/>
    </w:p>
    <w:p w:rsidR="00F405BA" w:rsidRPr="00D61636" w:rsidRDefault="00F405BA" w:rsidP="00F405BA">
      <w:pPr>
        <w:ind w:firstLine="480"/>
      </w:pPr>
      <w:r w:rsidRPr="00D61636">
        <w:rPr>
          <w:rFonts w:hint="eastAsia"/>
        </w:rPr>
        <w:lastRenderedPageBreak/>
        <w:t>支撑一线直通车待办查询</w:t>
      </w:r>
      <w:r w:rsidRPr="00D61636">
        <w:rPr>
          <w:rFonts w:hint="eastAsia"/>
        </w:rPr>
        <w:t>,</w:t>
      </w:r>
      <w:r w:rsidRPr="00D61636">
        <w:rPr>
          <w:rFonts w:hint="eastAsia"/>
        </w:rPr>
        <w:t>登录一线直通车</w:t>
      </w:r>
      <w:r w:rsidRPr="00D61636">
        <w:rPr>
          <w:rFonts w:hint="eastAsia"/>
        </w:rPr>
        <w:t>,</w:t>
      </w:r>
      <w:r w:rsidRPr="00D61636">
        <w:rPr>
          <w:rFonts w:hint="eastAsia"/>
        </w:rPr>
        <w:t>调用一线直通车单点登录接口</w:t>
      </w:r>
      <w:r w:rsidRPr="00D61636">
        <w:rPr>
          <w:rFonts w:hint="eastAsia"/>
        </w:rPr>
        <w:t>,</w:t>
      </w:r>
      <w:r w:rsidRPr="00D61636">
        <w:rPr>
          <w:rFonts w:hint="eastAsia"/>
        </w:rPr>
        <w:t>一线直通车待办工单展示</w:t>
      </w:r>
      <w:r w:rsidRPr="00D61636">
        <w:rPr>
          <w:rFonts w:hint="eastAsia"/>
        </w:rPr>
        <w:t>,</w:t>
      </w:r>
      <w:r w:rsidRPr="00D61636">
        <w:rPr>
          <w:rFonts w:hint="eastAsia"/>
        </w:rPr>
        <w:t>一线直通车待办工单数量计算。</w:t>
      </w:r>
    </w:p>
    <w:p w:rsidR="00F405BA" w:rsidRDefault="00F405BA" w:rsidP="00F405BA">
      <w:pPr>
        <w:pStyle w:val="6"/>
      </w:pPr>
      <w:bookmarkStart w:id="1516" w:name="_Toc130046721"/>
      <w:bookmarkStart w:id="1517" w:name="_Toc130155235"/>
      <w:r>
        <w:rPr>
          <w:rFonts w:hint="eastAsia"/>
        </w:rPr>
        <w:t>任务待办工单查看</w:t>
      </w:r>
      <w:bookmarkEnd w:id="1516"/>
      <w:bookmarkEnd w:id="1517"/>
    </w:p>
    <w:p w:rsidR="00F405BA" w:rsidRPr="00D61636" w:rsidRDefault="00F405BA" w:rsidP="00F405BA">
      <w:pPr>
        <w:ind w:firstLine="480"/>
      </w:pPr>
      <w:r w:rsidRPr="00D61636">
        <w:rPr>
          <w:rFonts w:hint="eastAsia"/>
        </w:rPr>
        <w:t>支撑待办工单查询</w:t>
      </w:r>
      <w:r w:rsidRPr="00D61636">
        <w:rPr>
          <w:rFonts w:hint="eastAsia"/>
        </w:rPr>
        <w:t>,</w:t>
      </w:r>
      <w:r w:rsidRPr="00D61636">
        <w:rPr>
          <w:rFonts w:hint="eastAsia"/>
        </w:rPr>
        <w:t>待办工单展示。</w:t>
      </w:r>
    </w:p>
    <w:p w:rsidR="00F405BA" w:rsidRDefault="00F405BA" w:rsidP="00F405BA">
      <w:pPr>
        <w:pStyle w:val="6"/>
      </w:pPr>
      <w:bookmarkStart w:id="1518" w:name="_Toc130046722"/>
      <w:bookmarkStart w:id="1519" w:name="_Toc130155236"/>
      <w:r>
        <w:rPr>
          <w:rFonts w:hint="eastAsia"/>
        </w:rPr>
        <w:t>任务待办工单接单</w:t>
      </w:r>
      <w:bookmarkEnd w:id="1518"/>
      <w:bookmarkEnd w:id="1519"/>
    </w:p>
    <w:p w:rsidR="00F405BA" w:rsidRPr="00D61636" w:rsidRDefault="00F405BA" w:rsidP="00F405BA">
      <w:pPr>
        <w:ind w:firstLine="480"/>
      </w:pPr>
      <w:r w:rsidRPr="00D61636">
        <w:rPr>
          <w:rFonts w:hint="eastAsia"/>
        </w:rPr>
        <w:t>支撑待办工单接单</w:t>
      </w:r>
      <w:r w:rsidRPr="00D61636">
        <w:rPr>
          <w:rFonts w:hint="eastAsia"/>
        </w:rPr>
        <w:t>,</w:t>
      </w:r>
      <w:r w:rsidRPr="00D61636">
        <w:rPr>
          <w:rFonts w:hint="eastAsia"/>
        </w:rPr>
        <w:t>接单操作信息存储。</w:t>
      </w:r>
    </w:p>
    <w:p w:rsidR="00F405BA" w:rsidRDefault="00F405BA" w:rsidP="00F405BA">
      <w:pPr>
        <w:pStyle w:val="6"/>
      </w:pPr>
      <w:bookmarkStart w:id="1520" w:name="_Toc130046723"/>
      <w:bookmarkStart w:id="1521" w:name="_Toc130155237"/>
      <w:r>
        <w:rPr>
          <w:rFonts w:hint="eastAsia"/>
        </w:rPr>
        <w:t>任务我发起工单查看</w:t>
      </w:r>
      <w:bookmarkEnd w:id="1520"/>
      <w:bookmarkEnd w:id="1521"/>
    </w:p>
    <w:p w:rsidR="00F405BA" w:rsidRPr="00D61636" w:rsidRDefault="00F405BA" w:rsidP="00F405BA">
      <w:pPr>
        <w:ind w:firstLine="480"/>
      </w:pPr>
      <w:r w:rsidRPr="00D61636">
        <w:rPr>
          <w:rFonts w:hint="eastAsia"/>
        </w:rPr>
        <w:t>支撑我发起工单查询</w:t>
      </w:r>
      <w:r w:rsidRPr="00D61636">
        <w:rPr>
          <w:rFonts w:hint="eastAsia"/>
        </w:rPr>
        <w:t>,</w:t>
      </w:r>
      <w:r w:rsidRPr="00D61636">
        <w:rPr>
          <w:rFonts w:hint="eastAsia"/>
        </w:rPr>
        <w:t>我发起工单展示。</w:t>
      </w:r>
    </w:p>
    <w:p w:rsidR="00F405BA" w:rsidRDefault="00F405BA" w:rsidP="00F405BA">
      <w:pPr>
        <w:pStyle w:val="6"/>
      </w:pPr>
      <w:bookmarkStart w:id="1522" w:name="_Toc130046724"/>
      <w:bookmarkStart w:id="1523" w:name="_Toc130155238"/>
      <w:r>
        <w:rPr>
          <w:rFonts w:hint="eastAsia"/>
        </w:rPr>
        <w:t>任务处理中工单协办</w:t>
      </w:r>
      <w:bookmarkEnd w:id="1522"/>
      <w:bookmarkEnd w:id="1523"/>
    </w:p>
    <w:p w:rsidR="00F405BA" w:rsidRPr="00D61636" w:rsidRDefault="00F405BA" w:rsidP="00F405BA">
      <w:pPr>
        <w:ind w:firstLine="480"/>
      </w:pPr>
      <w:r w:rsidRPr="00D61636">
        <w:rPr>
          <w:rFonts w:hint="eastAsia"/>
        </w:rPr>
        <w:t>支撑协办原因配置</w:t>
      </w:r>
      <w:r w:rsidRPr="00D61636">
        <w:rPr>
          <w:rFonts w:hint="eastAsia"/>
        </w:rPr>
        <w:t>,</w:t>
      </w:r>
      <w:r w:rsidRPr="00D61636">
        <w:rPr>
          <w:rFonts w:hint="eastAsia"/>
        </w:rPr>
        <w:t>协办操作信息存储</w:t>
      </w:r>
      <w:r w:rsidRPr="00D61636">
        <w:rPr>
          <w:rFonts w:hint="eastAsia"/>
        </w:rPr>
        <w:t>,</w:t>
      </w:r>
      <w:r w:rsidRPr="00D61636">
        <w:rPr>
          <w:rFonts w:hint="eastAsia"/>
        </w:rPr>
        <w:t>查询协办人员</w:t>
      </w:r>
      <w:r w:rsidRPr="00D61636">
        <w:rPr>
          <w:rFonts w:hint="eastAsia"/>
        </w:rPr>
        <w:t>,</w:t>
      </w:r>
      <w:r w:rsidRPr="00D61636">
        <w:rPr>
          <w:rFonts w:hint="eastAsia"/>
        </w:rPr>
        <w:t>计算获取可协办人员</w:t>
      </w:r>
      <w:r w:rsidRPr="00D61636">
        <w:rPr>
          <w:rFonts w:hint="eastAsia"/>
        </w:rPr>
        <w:t>,</w:t>
      </w:r>
      <w:r w:rsidRPr="00D61636">
        <w:rPr>
          <w:rFonts w:hint="eastAsia"/>
        </w:rPr>
        <w:t>发起协办操作。</w:t>
      </w:r>
    </w:p>
    <w:p w:rsidR="00F405BA" w:rsidRDefault="00F405BA" w:rsidP="00F405BA">
      <w:pPr>
        <w:pStyle w:val="6"/>
      </w:pPr>
      <w:bookmarkStart w:id="1524" w:name="_Toc130046725"/>
      <w:bookmarkStart w:id="1525" w:name="_Toc130155239"/>
      <w:r>
        <w:rPr>
          <w:rFonts w:hint="eastAsia"/>
        </w:rPr>
        <w:t>任务处理中工单转办</w:t>
      </w:r>
      <w:bookmarkEnd w:id="1524"/>
      <w:bookmarkEnd w:id="1525"/>
    </w:p>
    <w:p w:rsidR="00F405BA" w:rsidRPr="00D61636" w:rsidRDefault="00F405BA" w:rsidP="00F405BA">
      <w:pPr>
        <w:ind w:firstLine="480"/>
      </w:pPr>
      <w:r w:rsidRPr="00D61636">
        <w:rPr>
          <w:rFonts w:hint="eastAsia"/>
        </w:rPr>
        <w:t>支撑转办原因配置</w:t>
      </w:r>
      <w:r w:rsidRPr="00D61636">
        <w:rPr>
          <w:rFonts w:hint="eastAsia"/>
        </w:rPr>
        <w:t>,</w:t>
      </w:r>
      <w:r w:rsidRPr="00D61636">
        <w:rPr>
          <w:rFonts w:hint="eastAsia"/>
        </w:rPr>
        <w:t>转办操作信息存储</w:t>
      </w:r>
      <w:r w:rsidRPr="00D61636">
        <w:rPr>
          <w:rFonts w:hint="eastAsia"/>
        </w:rPr>
        <w:t>,</w:t>
      </w:r>
      <w:r w:rsidRPr="00D61636">
        <w:rPr>
          <w:rFonts w:hint="eastAsia"/>
        </w:rPr>
        <w:t>查询转办人员</w:t>
      </w:r>
      <w:r w:rsidRPr="00D61636">
        <w:rPr>
          <w:rFonts w:hint="eastAsia"/>
        </w:rPr>
        <w:t>,</w:t>
      </w:r>
      <w:r w:rsidRPr="00D61636">
        <w:rPr>
          <w:rFonts w:hint="eastAsia"/>
        </w:rPr>
        <w:t>计算获取可转办人员</w:t>
      </w:r>
      <w:r w:rsidRPr="00D61636">
        <w:rPr>
          <w:rFonts w:hint="eastAsia"/>
        </w:rPr>
        <w:t>,</w:t>
      </w:r>
      <w:r w:rsidRPr="00D61636">
        <w:rPr>
          <w:rFonts w:hint="eastAsia"/>
        </w:rPr>
        <w:t>发起转办操作。</w:t>
      </w:r>
    </w:p>
    <w:p w:rsidR="00F405BA" w:rsidRDefault="00F405BA" w:rsidP="00F405BA">
      <w:pPr>
        <w:pStyle w:val="6"/>
      </w:pPr>
      <w:bookmarkStart w:id="1526" w:name="_Toc130046726"/>
      <w:bookmarkStart w:id="1527" w:name="_Toc130155240"/>
      <w:r>
        <w:rPr>
          <w:rFonts w:hint="eastAsia"/>
        </w:rPr>
        <w:t>任务处理中工单办结</w:t>
      </w:r>
      <w:bookmarkEnd w:id="1526"/>
      <w:bookmarkEnd w:id="1527"/>
    </w:p>
    <w:p w:rsidR="00F405BA" w:rsidRPr="00D61636" w:rsidRDefault="00F405BA" w:rsidP="00F405BA">
      <w:pPr>
        <w:ind w:firstLine="480"/>
      </w:pPr>
      <w:r w:rsidRPr="00D61636">
        <w:rPr>
          <w:rFonts w:hint="eastAsia"/>
        </w:rPr>
        <w:t>支撑问题定性原因配置</w:t>
      </w:r>
      <w:r w:rsidRPr="00D61636">
        <w:rPr>
          <w:rFonts w:hint="eastAsia"/>
        </w:rPr>
        <w:t>,</w:t>
      </w:r>
      <w:r w:rsidRPr="00D61636">
        <w:rPr>
          <w:rFonts w:hint="eastAsia"/>
        </w:rPr>
        <w:t>工单办结信息存储</w:t>
      </w:r>
      <w:r w:rsidRPr="00D61636">
        <w:rPr>
          <w:rFonts w:hint="eastAsia"/>
        </w:rPr>
        <w:t>,</w:t>
      </w:r>
      <w:r w:rsidRPr="00D61636">
        <w:rPr>
          <w:rFonts w:hint="eastAsia"/>
        </w:rPr>
        <w:t>调用流程平台派单</w:t>
      </w:r>
      <w:r w:rsidRPr="00D61636">
        <w:rPr>
          <w:rFonts w:hint="eastAsia"/>
        </w:rPr>
        <w:t>,</w:t>
      </w:r>
      <w:r w:rsidRPr="00D61636">
        <w:rPr>
          <w:rFonts w:hint="eastAsia"/>
        </w:rPr>
        <w:t>计算工单评价收单人</w:t>
      </w:r>
      <w:r w:rsidRPr="00D61636">
        <w:rPr>
          <w:rFonts w:hint="eastAsia"/>
        </w:rPr>
        <w:t>,</w:t>
      </w:r>
      <w:r w:rsidRPr="00D61636">
        <w:rPr>
          <w:rFonts w:hint="eastAsia"/>
        </w:rPr>
        <w:t>查询装维评价标签</w:t>
      </w:r>
      <w:r w:rsidRPr="00D61636">
        <w:rPr>
          <w:rFonts w:hint="eastAsia"/>
        </w:rPr>
        <w:t>,</w:t>
      </w:r>
      <w:r w:rsidRPr="00D61636">
        <w:rPr>
          <w:rFonts w:hint="eastAsia"/>
        </w:rPr>
        <w:t>查询问题定性原因</w:t>
      </w:r>
      <w:r w:rsidRPr="00D61636">
        <w:rPr>
          <w:rFonts w:hint="eastAsia"/>
        </w:rPr>
        <w:t>,</w:t>
      </w:r>
      <w:r w:rsidRPr="00D61636">
        <w:rPr>
          <w:rFonts w:hint="eastAsia"/>
        </w:rPr>
        <w:t>支撑人员发起工单办结</w:t>
      </w:r>
      <w:r w:rsidRPr="00D61636">
        <w:rPr>
          <w:rFonts w:hint="eastAsia"/>
        </w:rPr>
        <w:t>,</w:t>
      </w:r>
      <w:r w:rsidRPr="00D61636">
        <w:rPr>
          <w:rFonts w:hint="eastAsia"/>
        </w:rPr>
        <w:t>装维评价标签配置。</w:t>
      </w:r>
    </w:p>
    <w:p w:rsidR="00F405BA" w:rsidRDefault="00F405BA" w:rsidP="00F405BA">
      <w:pPr>
        <w:pStyle w:val="6"/>
      </w:pPr>
      <w:bookmarkStart w:id="1528" w:name="_Toc130046727"/>
      <w:bookmarkStart w:id="1529" w:name="_Toc130155241"/>
      <w:r>
        <w:rPr>
          <w:rFonts w:hint="eastAsia"/>
        </w:rPr>
        <w:t>任务工单评价</w:t>
      </w:r>
      <w:bookmarkEnd w:id="1528"/>
      <w:bookmarkEnd w:id="1529"/>
    </w:p>
    <w:p w:rsidR="00F405BA" w:rsidRPr="00D61636" w:rsidRDefault="00F405BA" w:rsidP="00F405BA">
      <w:pPr>
        <w:ind w:firstLine="480"/>
      </w:pPr>
      <w:r w:rsidRPr="00D61636">
        <w:rPr>
          <w:rFonts w:hint="eastAsia"/>
        </w:rPr>
        <w:t>支撑接收工单评价消息</w:t>
      </w:r>
      <w:r w:rsidRPr="00D61636">
        <w:rPr>
          <w:rFonts w:hint="eastAsia"/>
        </w:rPr>
        <w:t>,</w:t>
      </w:r>
      <w:r w:rsidRPr="00D61636">
        <w:rPr>
          <w:rFonts w:hint="eastAsia"/>
        </w:rPr>
        <w:t>显示装维待办工单</w:t>
      </w:r>
      <w:r w:rsidRPr="00D61636">
        <w:rPr>
          <w:rFonts w:hint="eastAsia"/>
        </w:rPr>
        <w:t>,</w:t>
      </w:r>
      <w:r w:rsidRPr="00D61636">
        <w:rPr>
          <w:rFonts w:hint="eastAsia"/>
        </w:rPr>
        <w:t>查询装维待办工单</w:t>
      </w:r>
      <w:r w:rsidRPr="00D61636">
        <w:rPr>
          <w:rFonts w:hint="eastAsia"/>
        </w:rPr>
        <w:t>,</w:t>
      </w:r>
      <w:r w:rsidRPr="00D61636">
        <w:rPr>
          <w:rFonts w:hint="eastAsia"/>
        </w:rPr>
        <w:t>工单评价信息存</w:t>
      </w:r>
      <w:r w:rsidRPr="00D61636">
        <w:rPr>
          <w:rFonts w:hint="eastAsia"/>
        </w:rPr>
        <w:lastRenderedPageBreak/>
        <w:t>储</w:t>
      </w:r>
      <w:r w:rsidRPr="00D61636">
        <w:rPr>
          <w:rFonts w:hint="eastAsia"/>
        </w:rPr>
        <w:t>,</w:t>
      </w:r>
      <w:r w:rsidRPr="00D61636">
        <w:rPr>
          <w:rFonts w:hint="eastAsia"/>
        </w:rPr>
        <w:t>调用消息平台推送消息给工单接收人</w:t>
      </w:r>
      <w:r w:rsidRPr="00D61636">
        <w:rPr>
          <w:rFonts w:hint="eastAsia"/>
        </w:rPr>
        <w:t>,</w:t>
      </w:r>
      <w:r w:rsidRPr="00D61636">
        <w:rPr>
          <w:rFonts w:hint="eastAsia"/>
        </w:rPr>
        <w:t>聊天会话创建</w:t>
      </w:r>
      <w:r w:rsidRPr="00D61636">
        <w:rPr>
          <w:rFonts w:hint="eastAsia"/>
        </w:rPr>
        <w:t>,</w:t>
      </w:r>
      <w:r w:rsidRPr="00D61636">
        <w:rPr>
          <w:rFonts w:hint="eastAsia"/>
        </w:rPr>
        <w:t>计算获取驳回工单接收人</w:t>
      </w:r>
      <w:r w:rsidRPr="00D61636">
        <w:rPr>
          <w:rFonts w:hint="eastAsia"/>
        </w:rPr>
        <w:t>,</w:t>
      </w:r>
      <w:r w:rsidRPr="00D61636">
        <w:rPr>
          <w:rFonts w:hint="eastAsia"/>
        </w:rPr>
        <w:t>评价不通过调用流程平台驳回工单</w:t>
      </w:r>
      <w:r w:rsidRPr="00D61636">
        <w:rPr>
          <w:rFonts w:hint="eastAsia"/>
        </w:rPr>
        <w:t>,</w:t>
      </w:r>
      <w:r w:rsidRPr="00D61636">
        <w:rPr>
          <w:rFonts w:hint="eastAsia"/>
        </w:rPr>
        <w:t>评价通过调用流程平台归档工单。</w:t>
      </w:r>
    </w:p>
    <w:p w:rsidR="00F405BA" w:rsidRDefault="00F405BA" w:rsidP="00F405BA">
      <w:pPr>
        <w:pStyle w:val="6"/>
      </w:pPr>
      <w:bookmarkStart w:id="1530" w:name="_Toc130046728"/>
      <w:bookmarkStart w:id="1531" w:name="_Toc130155242"/>
      <w:r>
        <w:rPr>
          <w:rFonts w:hint="eastAsia"/>
        </w:rPr>
        <w:t>已处理工单查看</w:t>
      </w:r>
      <w:bookmarkEnd w:id="1530"/>
      <w:bookmarkEnd w:id="1531"/>
    </w:p>
    <w:p w:rsidR="00F405BA" w:rsidRPr="00D61636" w:rsidRDefault="00F405BA" w:rsidP="00F405BA">
      <w:pPr>
        <w:ind w:firstLine="480"/>
      </w:pPr>
      <w:r w:rsidRPr="00D61636">
        <w:rPr>
          <w:rFonts w:hint="eastAsia"/>
        </w:rPr>
        <w:t>支撑已处理工单查看</w:t>
      </w:r>
      <w:r w:rsidRPr="00D61636">
        <w:rPr>
          <w:rFonts w:hint="eastAsia"/>
        </w:rPr>
        <w:t>,</w:t>
      </w:r>
      <w:r w:rsidRPr="00D61636">
        <w:rPr>
          <w:rFonts w:hint="eastAsia"/>
        </w:rPr>
        <w:t>已处理工单展示。</w:t>
      </w:r>
    </w:p>
    <w:p w:rsidR="00F405BA" w:rsidRDefault="00F405BA" w:rsidP="00F405BA">
      <w:pPr>
        <w:pStyle w:val="6"/>
      </w:pPr>
      <w:bookmarkStart w:id="1532" w:name="_Toc130046729"/>
      <w:bookmarkStart w:id="1533" w:name="_Toc130155243"/>
      <w:r>
        <w:rPr>
          <w:rFonts w:hint="eastAsia"/>
        </w:rPr>
        <w:t>任务聊天记录</w:t>
      </w:r>
      <w:bookmarkEnd w:id="1532"/>
      <w:bookmarkEnd w:id="1533"/>
    </w:p>
    <w:p w:rsidR="00F405BA" w:rsidRPr="00D61636" w:rsidRDefault="00F405BA" w:rsidP="00F405BA">
      <w:pPr>
        <w:ind w:firstLine="480"/>
      </w:pPr>
      <w:r w:rsidRPr="00D61636">
        <w:rPr>
          <w:rFonts w:hint="eastAsia"/>
        </w:rPr>
        <w:t>支撑</w:t>
      </w:r>
      <w:r>
        <w:rPr>
          <w:rFonts w:hint="eastAsia"/>
        </w:rPr>
        <w:t>任务工单关联</w:t>
      </w:r>
      <w:r w:rsidRPr="00D61636">
        <w:rPr>
          <w:rFonts w:hint="eastAsia"/>
        </w:rPr>
        <w:t>聊天记录查询</w:t>
      </w:r>
      <w:r w:rsidRPr="00D61636">
        <w:rPr>
          <w:rFonts w:hint="eastAsia"/>
        </w:rPr>
        <w:t>,</w:t>
      </w:r>
      <w:r w:rsidRPr="00D61636">
        <w:rPr>
          <w:rFonts w:hint="eastAsia"/>
        </w:rPr>
        <w:t>聊天记录展示。</w:t>
      </w:r>
    </w:p>
    <w:p w:rsidR="00F405BA" w:rsidRDefault="00F405BA" w:rsidP="00F405BA">
      <w:pPr>
        <w:pStyle w:val="6"/>
      </w:pPr>
      <w:bookmarkStart w:id="1534" w:name="_Toc130046730"/>
      <w:bookmarkStart w:id="1535" w:name="_Toc130155244"/>
      <w:r>
        <w:rPr>
          <w:rFonts w:hint="eastAsia"/>
        </w:rPr>
        <w:t>任务详情</w:t>
      </w:r>
      <w:bookmarkEnd w:id="1534"/>
      <w:bookmarkEnd w:id="1535"/>
    </w:p>
    <w:p w:rsidR="00F405BA" w:rsidRPr="00B84DEE" w:rsidRDefault="00F405BA" w:rsidP="00F405BA">
      <w:pPr>
        <w:ind w:firstLine="480"/>
      </w:pPr>
      <w:r w:rsidRPr="00B84DEE">
        <w:rPr>
          <w:rFonts w:hint="eastAsia"/>
        </w:rPr>
        <w:t>支撑工单详情查询</w:t>
      </w:r>
      <w:r w:rsidRPr="00B84DEE">
        <w:rPr>
          <w:rFonts w:hint="eastAsia"/>
        </w:rPr>
        <w:t>,</w:t>
      </w:r>
      <w:r w:rsidRPr="00B84DEE">
        <w:rPr>
          <w:rFonts w:hint="eastAsia"/>
        </w:rPr>
        <w:t>工单详情展示。</w:t>
      </w:r>
    </w:p>
    <w:p w:rsidR="00F405BA" w:rsidRDefault="00F405BA" w:rsidP="00F405BA">
      <w:pPr>
        <w:pStyle w:val="6"/>
      </w:pPr>
      <w:bookmarkStart w:id="1536" w:name="_Toc130046731"/>
      <w:bookmarkStart w:id="1537" w:name="_Toc130155245"/>
      <w:r>
        <w:rPr>
          <w:rFonts w:hint="eastAsia"/>
        </w:rPr>
        <w:t>任务处理轨迹</w:t>
      </w:r>
      <w:bookmarkEnd w:id="1536"/>
      <w:bookmarkEnd w:id="1537"/>
    </w:p>
    <w:p w:rsidR="00F405BA" w:rsidRPr="00B84DEE" w:rsidRDefault="00F405BA" w:rsidP="00F405BA">
      <w:pPr>
        <w:ind w:firstLine="480"/>
      </w:pPr>
      <w:r w:rsidRPr="00B84DEE">
        <w:rPr>
          <w:rFonts w:hint="eastAsia"/>
        </w:rPr>
        <w:t>支撑处理轨迹查询</w:t>
      </w:r>
      <w:r w:rsidRPr="00B84DEE">
        <w:rPr>
          <w:rFonts w:hint="eastAsia"/>
        </w:rPr>
        <w:t>,</w:t>
      </w:r>
      <w:r w:rsidRPr="00B84DEE">
        <w:rPr>
          <w:rFonts w:hint="eastAsia"/>
        </w:rPr>
        <w:t>处理轨迹展示。</w:t>
      </w:r>
    </w:p>
    <w:p w:rsidR="00F405BA" w:rsidRDefault="00F405BA" w:rsidP="00F405BA">
      <w:pPr>
        <w:pStyle w:val="5"/>
      </w:pPr>
      <w:bookmarkStart w:id="1538" w:name="_Toc129957897"/>
      <w:bookmarkStart w:id="1539" w:name="_Toc130046732"/>
      <w:bookmarkStart w:id="1540" w:name="_Toc130155246"/>
      <w:r>
        <w:rPr>
          <w:rFonts w:hint="eastAsia"/>
        </w:rPr>
        <w:t>客户业务信息查询能力支撑</w:t>
      </w:r>
      <w:bookmarkEnd w:id="1538"/>
      <w:bookmarkEnd w:id="1539"/>
      <w:bookmarkEnd w:id="1540"/>
    </w:p>
    <w:p w:rsidR="00F405BA" w:rsidRPr="00066B99" w:rsidRDefault="00F405BA" w:rsidP="00F405BA">
      <w:pPr>
        <w:ind w:firstLine="480"/>
      </w:pPr>
      <w:r w:rsidRPr="00066B99">
        <w:rPr>
          <w:rFonts w:hint="eastAsia"/>
        </w:rPr>
        <w:t>支持综调支撑人员具备相应支撑区域客户信息的查询权限。提供客户业务信息、网络信息、工单信息的查询。</w:t>
      </w:r>
    </w:p>
    <w:p w:rsidR="00F405BA" w:rsidRDefault="00F405BA" w:rsidP="00F405BA">
      <w:pPr>
        <w:pStyle w:val="6"/>
      </w:pPr>
      <w:bookmarkStart w:id="1541" w:name="_Toc130046733"/>
      <w:bookmarkStart w:id="1542" w:name="_Toc130155247"/>
      <w:r>
        <w:rPr>
          <w:rFonts w:hint="eastAsia"/>
        </w:rPr>
        <w:t>客户宽带信息查询</w:t>
      </w:r>
      <w:bookmarkEnd w:id="1541"/>
      <w:bookmarkEnd w:id="1542"/>
    </w:p>
    <w:p w:rsidR="00F405BA" w:rsidRDefault="00F405BA" w:rsidP="00F405BA">
      <w:pPr>
        <w:ind w:firstLine="480"/>
      </w:pPr>
      <w:r w:rsidRPr="00B84DEE">
        <w:rPr>
          <w:rFonts w:hint="eastAsia"/>
        </w:rPr>
        <w:t>支撑客户宽带信息查询</w:t>
      </w:r>
      <w:r w:rsidRPr="00B84DEE">
        <w:rPr>
          <w:rFonts w:hint="eastAsia"/>
        </w:rPr>
        <w:t>,</w:t>
      </w:r>
      <w:r w:rsidRPr="00B84DEE">
        <w:rPr>
          <w:rFonts w:hint="eastAsia"/>
        </w:rPr>
        <w:t>展示客户宽带信息</w:t>
      </w:r>
      <w:r w:rsidRPr="00B84DEE">
        <w:rPr>
          <w:rFonts w:hint="eastAsia"/>
        </w:rPr>
        <w:t>,</w:t>
      </w:r>
      <w:r w:rsidRPr="00B84DEE">
        <w:rPr>
          <w:rFonts w:hint="eastAsia"/>
        </w:rPr>
        <w:t>调用南向客户宽带信息查询接口。</w:t>
      </w:r>
    </w:p>
    <w:p w:rsidR="00F405BA" w:rsidRPr="00B84DEE" w:rsidRDefault="00F405BA" w:rsidP="00F405BA">
      <w:pPr>
        <w:ind w:firstLine="480"/>
      </w:pPr>
      <w:r>
        <w:rPr>
          <w:rFonts w:hint="eastAsia"/>
        </w:rPr>
        <w:t>查询展示内容：</w:t>
      </w:r>
      <w:r w:rsidRPr="00E95889">
        <w:rPr>
          <w:rFonts w:hint="eastAsia"/>
        </w:rPr>
        <w:t>宽带副账号、</w:t>
      </w:r>
      <w:r w:rsidRPr="00E95889">
        <w:rPr>
          <w:rFonts w:hint="eastAsia"/>
        </w:rPr>
        <w:t xml:space="preserve"> Raidus</w:t>
      </w:r>
      <w:r w:rsidRPr="00E95889">
        <w:rPr>
          <w:rFonts w:hint="eastAsia"/>
        </w:rPr>
        <w:t>速率、</w:t>
      </w:r>
      <w:r w:rsidRPr="00E95889">
        <w:rPr>
          <w:rFonts w:hint="eastAsia"/>
        </w:rPr>
        <w:t xml:space="preserve"> </w:t>
      </w:r>
      <w:r w:rsidRPr="00E95889">
        <w:rPr>
          <w:rFonts w:hint="eastAsia"/>
        </w:rPr>
        <w:t>速率是否一致、</w:t>
      </w:r>
      <w:r w:rsidRPr="00E95889">
        <w:rPr>
          <w:rFonts w:hint="eastAsia"/>
        </w:rPr>
        <w:t xml:space="preserve"> BOSS</w:t>
      </w:r>
      <w:r w:rsidRPr="00E95889">
        <w:rPr>
          <w:rFonts w:hint="eastAsia"/>
        </w:rPr>
        <w:t>状态、</w:t>
      </w:r>
      <w:r w:rsidRPr="00E95889">
        <w:rPr>
          <w:rFonts w:hint="eastAsia"/>
        </w:rPr>
        <w:t xml:space="preserve"> Raidus</w:t>
      </w:r>
      <w:r w:rsidRPr="00E95889">
        <w:rPr>
          <w:rFonts w:hint="eastAsia"/>
        </w:rPr>
        <w:t>状态、</w:t>
      </w:r>
      <w:r w:rsidRPr="00E95889">
        <w:rPr>
          <w:rFonts w:hint="eastAsia"/>
        </w:rPr>
        <w:t xml:space="preserve"> </w:t>
      </w:r>
      <w:r w:rsidRPr="00E95889">
        <w:rPr>
          <w:rFonts w:hint="eastAsia"/>
        </w:rPr>
        <w:t>套餐名称、</w:t>
      </w:r>
      <w:r w:rsidRPr="00E95889">
        <w:rPr>
          <w:rFonts w:hint="eastAsia"/>
        </w:rPr>
        <w:t xml:space="preserve"> </w:t>
      </w:r>
      <w:r w:rsidRPr="00E95889">
        <w:rPr>
          <w:rFonts w:hint="eastAsia"/>
        </w:rPr>
        <w:t>联系号码、</w:t>
      </w:r>
      <w:r w:rsidRPr="00E95889">
        <w:rPr>
          <w:rFonts w:hint="eastAsia"/>
        </w:rPr>
        <w:t xml:space="preserve"> </w:t>
      </w:r>
      <w:r w:rsidRPr="00E95889">
        <w:rPr>
          <w:rFonts w:hint="eastAsia"/>
        </w:rPr>
        <w:t>宽带生效时间、</w:t>
      </w:r>
      <w:r w:rsidRPr="00E95889">
        <w:rPr>
          <w:rFonts w:hint="eastAsia"/>
        </w:rPr>
        <w:t xml:space="preserve"> </w:t>
      </w:r>
      <w:r w:rsidRPr="00E95889">
        <w:rPr>
          <w:rFonts w:hint="eastAsia"/>
        </w:rPr>
        <w:t>客户姓名、</w:t>
      </w:r>
      <w:r w:rsidRPr="00E95889">
        <w:rPr>
          <w:rFonts w:hint="eastAsia"/>
        </w:rPr>
        <w:t xml:space="preserve"> </w:t>
      </w:r>
      <w:r w:rsidRPr="00E95889">
        <w:rPr>
          <w:rFonts w:hint="eastAsia"/>
        </w:rPr>
        <w:t>是否和家庭、</w:t>
      </w:r>
      <w:r w:rsidRPr="00E95889">
        <w:rPr>
          <w:rFonts w:hint="eastAsia"/>
        </w:rPr>
        <w:t xml:space="preserve"> </w:t>
      </w:r>
      <w:r w:rsidRPr="00E95889">
        <w:rPr>
          <w:rFonts w:hint="eastAsia"/>
        </w:rPr>
        <w:t>客户编码、</w:t>
      </w:r>
      <w:r w:rsidRPr="00E95889">
        <w:rPr>
          <w:rFonts w:hint="eastAsia"/>
        </w:rPr>
        <w:t xml:space="preserve"> </w:t>
      </w:r>
      <w:r w:rsidRPr="00E95889">
        <w:rPr>
          <w:rFonts w:hint="eastAsia"/>
        </w:rPr>
        <w:t>状态变化时间、</w:t>
      </w:r>
      <w:r w:rsidRPr="00E95889">
        <w:rPr>
          <w:rFonts w:hint="eastAsia"/>
        </w:rPr>
        <w:t xml:space="preserve"> </w:t>
      </w:r>
      <w:r w:rsidRPr="00E95889">
        <w:rPr>
          <w:rFonts w:hint="eastAsia"/>
        </w:rPr>
        <w:t>用户标识、</w:t>
      </w:r>
      <w:r w:rsidRPr="00E95889">
        <w:rPr>
          <w:rFonts w:hint="eastAsia"/>
        </w:rPr>
        <w:t xml:space="preserve"> </w:t>
      </w:r>
      <w:r w:rsidRPr="00E95889">
        <w:rPr>
          <w:rFonts w:hint="eastAsia"/>
        </w:rPr>
        <w:t>发展部门</w:t>
      </w:r>
      <w:r w:rsidRPr="00E95889">
        <w:rPr>
          <w:rFonts w:hint="eastAsia"/>
        </w:rPr>
        <w:t>(</w:t>
      </w:r>
      <w:r w:rsidRPr="00E95889">
        <w:rPr>
          <w:rFonts w:hint="eastAsia"/>
        </w:rPr>
        <w:t>部门编号</w:t>
      </w:r>
      <w:r w:rsidRPr="00E95889">
        <w:rPr>
          <w:rFonts w:hint="eastAsia"/>
        </w:rPr>
        <w:t>)</w:t>
      </w:r>
      <w:r w:rsidRPr="00E95889">
        <w:rPr>
          <w:rFonts w:hint="eastAsia"/>
        </w:rPr>
        <w:t>、</w:t>
      </w:r>
      <w:r w:rsidRPr="00E95889">
        <w:rPr>
          <w:rFonts w:hint="eastAsia"/>
        </w:rPr>
        <w:t xml:space="preserve"> </w:t>
      </w:r>
      <w:r w:rsidRPr="00E95889">
        <w:rPr>
          <w:rFonts w:hint="eastAsia"/>
        </w:rPr>
        <w:t>入网时间、</w:t>
      </w:r>
      <w:r w:rsidRPr="00E95889">
        <w:rPr>
          <w:rFonts w:hint="eastAsia"/>
        </w:rPr>
        <w:t xml:space="preserve"> </w:t>
      </w:r>
      <w:r w:rsidRPr="00E95889">
        <w:rPr>
          <w:rFonts w:hint="eastAsia"/>
        </w:rPr>
        <w:t>业务归属编码</w:t>
      </w:r>
    </w:p>
    <w:p w:rsidR="00F405BA" w:rsidRDefault="00F405BA" w:rsidP="00F405BA">
      <w:pPr>
        <w:pStyle w:val="6"/>
      </w:pPr>
      <w:bookmarkStart w:id="1543" w:name="_Toc130046734"/>
      <w:bookmarkStart w:id="1544" w:name="_Toc130155248"/>
      <w:r>
        <w:rPr>
          <w:rFonts w:hint="eastAsia"/>
        </w:rPr>
        <w:t>客户子产品信息查询</w:t>
      </w:r>
      <w:bookmarkEnd w:id="1543"/>
      <w:bookmarkEnd w:id="1544"/>
    </w:p>
    <w:p w:rsidR="00F405BA" w:rsidRDefault="00F405BA" w:rsidP="00F405BA">
      <w:pPr>
        <w:ind w:firstLine="480"/>
      </w:pPr>
      <w:r w:rsidRPr="00B84DEE">
        <w:rPr>
          <w:rFonts w:hint="eastAsia"/>
        </w:rPr>
        <w:lastRenderedPageBreak/>
        <w:t>支撑客户子产品信息查询</w:t>
      </w:r>
      <w:r w:rsidRPr="00B84DEE">
        <w:rPr>
          <w:rFonts w:hint="eastAsia"/>
        </w:rPr>
        <w:t>,</w:t>
      </w:r>
      <w:r w:rsidRPr="00B84DEE">
        <w:rPr>
          <w:rFonts w:hint="eastAsia"/>
        </w:rPr>
        <w:t>展示客户子产品信息</w:t>
      </w:r>
      <w:r w:rsidRPr="00B84DEE">
        <w:rPr>
          <w:rFonts w:hint="eastAsia"/>
        </w:rPr>
        <w:t>,</w:t>
      </w:r>
      <w:r w:rsidRPr="00B84DEE">
        <w:rPr>
          <w:rFonts w:hint="eastAsia"/>
        </w:rPr>
        <w:t>调用南向客户子产品信息查询接口。</w:t>
      </w:r>
    </w:p>
    <w:p w:rsidR="00F405BA" w:rsidRPr="00B84DEE" w:rsidRDefault="00F405BA" w:rsidP="00F405BA">
      <w:pPr>
        <w:ind w:firstLine="480"/>
      </w:pPr>
      <w:r>
        <w:rPr>
          <w:rFonts w:hint="eastAsia"/>
        </w:rPr>
        <w:t>查询展示内容：</w:t>
      </w:r>
      <w:r w:rsidRPr="009E338D">
        <w:rPr>
          <w:rFonts w:hint="eastAsia"/>
        </w:rPr>
        <w:t>商品名称、</w:t>
      </w:r>
      <w:r w:rsidRPr="009E338D">
        <w:rPr>
          <w:rFonts w:hint="eastAsia"/>
        </w:rPr>
        <w:t xml:space="preserve"> </w:t>
      </w:r>
      <w:r w:rsidRPr="009E338D">
        <w:rPr>
          <w:rFonts w:hint="eastAsia"/>
        </w:rPr>
        <w:t>商品编码、</w:t>
      </w:r>
      <w:r w:rsidRPr="009E338D">
        <w:rPr>
          <w:rFonts w:hint="eastAsia"/>
        </w:rPr>
        <w:t xml:space="preserve"> </w:t>
      </w:r>
      <w:r w:rsidRPr="009E338D">
        <w:rPr>
          <w:rFonts w:hint="eastAsia"/>
        </w:rPr>
        <w:t>机型名称、</w:t>
      </w:r>
      <w:r w:rsidRPr="009E338D">
        <w:rPr>
          <w:rFonts w:hint="eastAsia"/>
        </w:rPr>
        <w:t xml:space="preserve"> </w:t>
      </w:r>
      <w:r w:rsidRPr="009E338D">
        <w:rPr>
          <w:rFonts w:hint="eastAsia"/>
        </w:rPr>
        <w:t>资费名称、</w:t>
      </w:r>
      <w:r w:rsidRPr="009E338D">
        <w:rPr>
          <w:rFonts w:hint="eastAsia"/>
        </w:rPr>
        <w:t xml:space="preserve"> </w:t>
      </w:r>
      <w:r w:rsidRPr="009E338D">
        <w:rPr>
          <w:rFonts w:hint="eastAsia"/>
        </w:rPr>
        <w:t>服务名称、</w:t>
      </w:r>
      <w:r w:rsidRPr="009E338D">
        <w:rPr>
          <w:rFonts w:hint="eastAsia"/>
        </w:rPr>
        <w:t xml:space="preserve"> </w:t>
      </w:r>
      <w:r w:rsidRPr="009E338D">
        <w:rPr>
          <w:rFonts w:hint="eastAsia"/>
        </w:rPr>
        <w:t>服务编码、</w:t>
      </w:r>
      <w:r w:rsidRPr="009E338D">
        <w:rPr>
          <w:rFonts w:hint="eastAsia"/>
        </w:rPr>
        <w:t xml:space="preserve"> IMEI</w:t>
      </w:r>
      <w:r w:rsidRPr="009E338D">
        <w:rPr>
          <w:rFonts w:hint="eastAsia"/>
        </w:rPr>
        <w:t>码、</w:t>
      </w:r>
      <w:r w:rsidRPr="009E338D">
        <w:rPr>
          <w:rFonts w:hint="eastAsia"/>
        </w:rPr>
        <w:t xml:space="preserve"> MAC</w:t>
      </w:r>
      <w:r w:rsidRPr="009E338D">
        <w:rPr>
          <w:rFonts w:hint="eastAsia"/>
        </w:rPr>
        <w:t>地址、</w:t>
      </w:r>
      <w:r w:rsidRPr="009E338D">
        <w:rPr>
          <w:rFonts w:hint="eastAsia"/>
        </w:rPr>
        <w:t xml:space="preserve"> </w:t>
      </w:r>
      <w:r w:rsidRPr="009E338D">
        <w:rPr>
          <w:rFonts w:hint="eastAsia"/>
        </w:rPr>
        <w:t>电视账号、</w:t>
      </w:r>
      <w:r w:rsidRPr="009E338D">
        <w:rPr>
          <w:rFonts w:hint="eastAsia"/>
        </w:rPr>
        <w:t xml:space="preserve"> </w:t>
      </w:r>
      <w:r w:rsidRPr="009E338D">
        <w:rPr>
          <w:rFonts w:hint="eastAsia"/>
        </w:rPr>
        <w:t>软终端</w:t>
      </w:r>
      <w:r w:rsidRPr="009E338D">
        <w:rPr>
          <w:rFonts w:hint="eastAsia"/>
        </w:rPr>
        <w:t>IMEI</w:t>
      </w:r>
      <w:r w:rsidRPr="009E338D">
        <w:rPr>
          <w:rFonts w:hint="eastAsia"/>
        </w:rPr>
        <w:t>码、</w:t>
      </w:r>
      <w:r w:rsidRPr="009E338D">
        <w:rPr>
          <w:rFonts w:hint="eastAsia"/>
        </w:rPr>
        <w:t xml:space="preserve"> </w:t>
      </w:r>
      <w:r w:rsidRPr="009E338D">
        <w:rPr>
          <w:rFonts w:hint="eastAsia"/>
        </w:rPr>
        <w:t>软终端</w:t>
      </w:r>
      <w:r w:rsidRPr="009E338D">
        <w:rPr>
          <w:rFonts w:hint="eastAsia"/>
        </w:rPr>
        <w:t>MAC</w:t>
      </w:r>
      <w:r w:rsidRPr="009E338D">
        <w:rPr>
          <w:rFonts w:hint="eastAsia"/>
        </w:rPr>
        <w:t>地址</w:t>
      </w:r>
    </w:p>
    <w:p w:rsidR="00F405BA" w:rsidRDefault="00F405BA" w:rsidP="00F405BA">
      <w:pPr>
        <w:pStyle w:val="6"/>
      </w:pPr>
      <w:bookmarkStart w:id="1545" w:name="_Toc130046735"/>
      <w:bookmarkStart w:id="1546" w:name="_Toc130155249"/>
      <w:r>
        <w:rPr>
          <w:rFonts w:hint="eastAsia"/>
        </w:rPr>
        <w:t>资源信息查询</w:t>
      </w:r>
      <w:bookmarkEnd w:id="1545"/>
      <w:bookmarkEnd w:id="1546"/>
    </w:p>
    <w:p w:rsidR="00F405BA" w:rsidRDefault="00F405BA" w:rsidP="00F405BA">
      <w:pPr>
        <w:ind w:firstLine="480"/>
      </w:pPr>
      <w:r w:rsidRPr="00B84DEE">
        <w:rPr>
          <w:rFonts w:hint="eastAsia"/>
        </w:rPr>
        <w:t>支撑资源信息查询</w:t>
      </w:r>
      <w:r w:rsidRPr="00B84DEE">
        <w:rPr>
          <w:rFonts w:hint="eastAsia"/>
        </w:rPr>
        <w:t>,</w:t>
      </w:r>
      <w:r w:rsidRPr="00B84DEE">
        <w:rPr>
          <w:rFonts w:hint="eastAsia"/>
        </w:rPr>
        <w:t>展示资源信息</w:t>
      </w:r>
      <w:r w:rsidRPr="00B84DEE">
        <w:rPr>
          <w:rFonts w:hint="eastAsia"/>
        </w:rPr>
        <w:t>,</w:t>
      </w:r>
      <w:r w:rsidRPr="00B84DEE">
        <w:rPr>
          <w:rFonts w:hint="eastAsia"/>
        </w:rPr>
        <w:t>调用南向资源信息查询接口。</w:t>
      </w:r>
    </w:p>
    <w:p w:rsidR="00F405BA" w:rsidRPr="00B84DEE" w:rsidRDefault="00F405BA" w:rsidP="00F405BA">
      <w:pPr>
        <w:ind w:firstLine="480"/>
      </w:pPr>
      <w:r>
        <w:rPr>
          <w:rFonts w:hint="eastAsia"/>
        </w:rPr>
        <w:t>查询展示内容：</w:t>
      </w:r>
      <w:r w:rsidRPr="00E95889">
        <w:rPr>
          <w:rFonts w:hint="eastAsia"/>
        </w:rPr>
        <w:t>认证类型</w:t>
      </w:r>
      <w:r w:rsidRPr="00E95889">
        <w:rPr>
          <w:rFonts w:hint="eastAsia"/>
        </w:rPr>
        <w:t xml:space="preserve"> </w:t>
      </w:r>
      <w:r w:rsidRPr="00E95889">
        <w:rPr>
          <w:rFonts w:hint="eastAsia"/>
        </w:rPr>
        <w:t>、认证信息</w:t>
      </w:r>
      <w:r w:rsidRPr="00E95889">
        <w:rPr>
          <w:rFonts w:hint="eastAsia"/>
        </w:rPr>
        <w:t xml:space="preserve"> </w:t>
      </w:r>
      <w:r w:rsidRPr="00E95889">
        <w:rPr>
          <w:rFonts w:hint="eastAsia"/>
        </w:rPr>
        <w:t>、产品接入方式</w:t>
      </w:r>
      <w:r w:rsidRPr="00E95889">
        <w:rPr>
          <w:rFonts w:hint="eastAsia"/>
        </w:rPr>
        <w:t xml:space="preserve"> </w:t>
      </w:r>
      <w:r w:rsidRPr="00E95889">
        <w:rPr>
          <w:rFonts w:hint="eastAsia"/>
        </w:rPr>
        <w:t>、设备厂商网管编码（对应资管的</w:t>
      </w:r>
      <w:r w:rsidRPr="00E95889">
        <w:rPr>
          <w:rFonts w:hint="eastAsia"/>
        </w:rPr>
        <w:t>EMS</w:t>
      </w:r>
      <w:r w:rsidRPr="00E95889">
        <w:rPr>
          <w:rFonts w:hint="eastAsia"/>
        </w:rPr>
        <w:t>）</w:t>
      </w:r>
      <w:r w:rsidRPr="00E95889">
        <w:rPr>
          <w:rFonts w:hint="eastAsia"/>
        </w:rPr>
        <w:t xml:space="preserve"> </w:t>
      </w:r>
      <w:r w:rsidRPr="00E95889">
        <w:rPr>
          <w:rFonts w:hint="eastAsia"/>
        </w:rPr>
        <w:t>、</w:t>
      </w:r>
      <w:r w:rsidRPr="00E95889">
        <w:rPr>
          <w:rFonts w:hint="eastAsia"/>
        </w:rPr>
        <w:t>olt</w:t>
      </w:r>
      <w:r w:rsidRPr="00E95889">
        <w:rPr>
          <w:rFonts w:hint="eastAsia"/>
        </w:rPr>
        <w:t>设备厂家</w:t>
      </w:r>
      <w:r w:rsidRPr="00E95889">
        <w:rPr>
          <w:rFonts w:hint="eastAsia"/>
        </w:rPr>
        <w:t xml:space="preserve"> </w:t>
      </w:r>
      <w:r w:rsidRPr="00E95889">
        <w:rPr>
          <w:rFonts w:hint="eastAsia"/>
        </w:rPr>
        <w:t>、</w:t>
      </w:r>
      <w:r w:rsidRPr="00E95889">
        <w:rPr>
          <w:rFonts w:hint="eastAsia"/>
        </w:rPr>
        <w:t>OLT</w:t>
      </w:r>
      <w:r w:rsidRPr="00E95889">
        <w:rPr>
          <w:rFonts w:hint="eastAsia"/>
        </w:rPr>
        <w:t>设备</w:t>
      </w:r>
      <w:r w:rsidRPr="00E95889">
        <w:rPr>
          <w:rFonts w:hint="eastAsia"/>
        </w:rPr>
        <w:t xml:space="preserve">IP </w:t>
      </w:r>
      <w:r w:rsidRPr="00E95889">
        <w:rPr>
          <w:rFonts w:hint="eastAsia"/>
        </w:rPr>
        <w:t>、</w:t>
      </w:r>
      <w:r w:rsidRPr="00E95889">
        <w:rPr>
          <w:rFonts w:hint="eastAsia"/>
        </w:rPr>
        <w:t>OLT</w:t>
      </w:r>
      <w:r w:rsidRPr="00E95889">
        <w:rPr>
          <w:rFonts w:hint="eastAsia"/>
        </w:rPr>
        <w:t>设备标识</w:t>
      </w:r>
      <w:r w:rsidRPr="00E95889">
        <w:rPr>
          <w:rFonts w:hint="eastAsia"/>
        </w:rPr>
        <w:t xml:space="preserve"> </w:t>
      </w:r>
      <w:r w:rsidRPr="00E95889">
        <w:rPr>
          <w:rFonts w:hint="eastAsia"/>
        </w:rPr>
        <w:t>、</w:t>
      </w:r>
      <w:r w:rsidRPr="00E95889">
        <w:rPr>
          <w:rFonts w:hint="eastAsia"/>
        </w:rPr>
        <w:t>OLT</w:t>
      </w:r>
      <w:r w:rsidRPr="00E95889">
        <w:rPr>
          <w:rFonts w:hint="eastAsia"/>
        </w:rPr>
        <w:t>设备名称</w:t>
      </w:r>
      <w:r w:rsidRPr="00E95889">
        <w:rPr>
          <w:rFonts w:hint="eastAsia"/>
        </w:rPr>
        <w:t xml:space="preserve"> </w:t>
      </w:r>
      <w:r w:rsidRPr="00E95889">
        <w:rPr>
          <w:rFonts w:hint="eastAsia"/>
        </w:rPr>
        <w:t>、</w:t>
      </w:r>
      <w:r w:rsidRPr="00E95889">
        <w:rPr>
          <w:rFonts w:hint="eastAsia"/>
        </w:rPr>
        <w:t>OLT</w:t>
      </w:r>
      <w:r w:rsidRPr="00E95889">
        <w:rPr>
          <w:rFonts w:hint="eastAsia"/>
        </w:rPr>
        <w:t>端口标识</w:t>
      </w:r>
      <w:r w:rsidRPr="00E95889">
        <w:rPr>
          <w:rFonts w:hint="eastAsia"/>
        </w:rPr>
        <w:t xml:space="preserve"> </w:t>
      </w:r>
      <w:r w:rsidRPr="00E95889">
        <w:rPr>
          <w:rFonts w:hint="eastAsia"/>
        </w:rPr>
        <w:t>、</w:t>
      </w:r>
      <w:r w:rsidRPr="00E95889">
        <w:rPr>
          <w:rFonts w:hint="eastAsia"/>
        </w:rPr>
        <w:t>OLT</w:t>
      </w:r>
      <w:r w:rsidRPr="00E95889">
        <w:rPr>
          <w:rFonts w:hint="eastAsia"/>
        </w:rPr>
        <w:t>机框名称</w:t>
      </w:r>
      <w:r w:rsidRPr="00E95889">
        <w:rPr>
          <w:rFonts w:hint="eastAsia"/>
        </w:rPr>
        <w:t xml:space="preserve"> </w:t>
      </w:r>
      <w:r w:rsidRPr="00E95889">
        <w:rPr>
          <w:rFonts w:hint="eastAsia"/>
        </w:rPr>
        <w:t>、</w:t>
      </w:r>
      <w:r w:rsidRPr="00E95889">
        <w:rPr>
          <w:rFonts w:hint="eastAsia"/>
        </w:rPr>
        <w:t>OLT</w:t>
      </w:r>
      <w:r w:rsidRPr="00E95889">
        <w:rPr>
          <w:rFonts w:hint="eastAsia"/>
        </w:rPr>
        <w:t>面板名称</w:t>
      </w:r>
      <w:r w:rsidRPr="00E95889">
        <w:rPr>
          <w:rFonts w:hint="eastAsia"/>
        </w:rPr>
        <w:t xml:space="preserve"> </w:t>
      </w:r>
      <w:r w:rsidRPr="00E95889">
        <w:rPr>
          <w:rFonts w:hint="eastAsia"/>
        </w:rPr>
        <w:t>、</w:t>
      </w:r>
      <w:r w:rsidRPr="00E95889">
        <w:rPr>
          <w:rFonts w:hint="eastAsia"/>
        </w:rPr>
        <w:t>OLT</w:t>
      </w:r>
      <w:r w:rsidRPr="00E95889">
        <w:rPr>
          <w:rFonts w:hint="eastAsia"/>
        </w:rPr>
        <w:t>端口名称</w:t>
      </w:r>
      <w:r w:rsidRPr="00E95889">
        <w:rPr>
          <w:rFonts w:hint="eastAsia"/>
        </w:rPr>
        <w:t xml:space="preserve"> </w:t>
      </w:r>
      <w:r w:rsidRPr="00E95889">
        <w:rPr>
          <w:rFonts w:hint="eastAsia"/>
        </w:rPr>
        <w:t>、管理外层</w:t>
      </w:r>
      <w:r w:rsidRPr="00E95889">
        <w:rPr>
          <w:rFonts w:hint="eastAsia"/>
        </w:rPr>
        <w:t xml:space="preserve">VLAN </w:t>
      </w:r>
      <w:r w:rsidRPr="00E95889">
        <w:rPr>
          <w:rFonts w:hint="eastAsia"/>
        </w:rPr>
        <w:t>、管理内层</w:t>
      </w:r>
      <w:r w:rsidRPr="00E95889">
        <w:rPr>
          <w:rFonts w:hint="eastAsia"/>
        </w:rPr>
        <w:t xml:space="preserve">VLAN </w:t>
      </w:r>
      <w:r w:rsidRPr="00E95889">
        <w:rPr>
          <w:rFonts w:hint="eastAsia"/>
        </w:rPr>
        <w:t>、语音外层</w:t>
      </w:r>
      <w:r w:rsidRPr="00E95889">
        <w:rPr>
          <w:rFonts w:hint="eastAsia"/>
        </w:rPr>
        <w:t xml:space="preserve">VLAN </w:t>
      </w:r>
      <w:r w:rsidRPr="00E95889">
        <w:rPr>
          <w:rFonts w:hint="eastAsia"/>
        </w:rPr>
        <w:t>、语音内层</w:t>
      </w:r>
      <w:r w:rsidRPr="00E95889">
        <w:rPr>
          <w:rFonts w:hint="eastAsia"/>
        </w:rPr>
        <w:t xml:space="preserve">VLAN </w:t>
      </w:r>
      <w:r w:rsidRPr="00E95889">
        <w:rPr>
          <w:rFonts w:hint="eastAsia"/>
        </w:rPr>
        <w:t>、数据外层</w:t>
      </w:r>
      <w:r w:rsidRPr="00E95889">
        <w:rPr>
          <w:rFonts w:hint="eastAsia"/>
        </w:rPr>
        <w:t xml:space="preserve">VLAN </w:t>
      </w:r>
      <w:r w:rsidRPr="00E95889">
        <w:rPr>
          <w:rFonts w:hint="eastAsia"/>
        </w:rPr>
        <w:t>、数据内层</w:t>
      </w:r>
      <w:r w:rsidRPr="00E95889">
        <w:rPr>
          <w:rFonts w:hint="eastAsia"/>
        </w:rPr>
        <w:t xml:space="preserve">VLAN </w:t>
      </w:r>
      <w:r w:rsidRPr="00E95889">
        <w:rPr>
          <w:rFonts w:hint="eastAsia"/>
        </w:rPr>
        <w:t>、视频外层</w:t>
      </w:r>
      <w:r w:rsidRPr="00E95889">
        <w:rPr>
          <w:rFonts w:hint="eastAsia"/>
        </w:rPr>
        <w:t xml:space="preserve">VLAN </w:t>
      </w:r>
      <w:r w:rsidRPr="00E95889">
        <w:rPr>
          <w:rFonts w:hint="eastAsia"/>
        </w:rPr>
        <w:t>、视频内层</w:t>
      </w:r>
      <w:r w:rsidRPr="00E95889">
        <w:rPr>
          <w:rFonts w:hint="eastAsia"/>
        </w:rPr>
        <w:t xml:space="preserve">VLAN </w:t>
      </w:r>
      <w:r w:rsidRPr="00E95889">
        <w:rPr>
          <w:rFonts w:hint="eastAsia"/>
        </w:rPr>
        <w:t>、一级分光器</w:t>
      </w:r>
      <w:r w:rsidRPr="00E95889">
        <w:rPr>
          <w:rFonts w:hint="eastAsia"/>
        </w:rPr>
        <w:t xml:space="preserve">id </w:t>
      </w:r>
      <w:r w:rsidRPr="00E95889">
        <w:rPr>
          <w:rFonts w:hint="eastAsia"/>
        </w:rPr>
        <w:t>、一级分光器名称</w:t>
      </w:r>
      <w:r w:rsidRPr="00E95889">
        <w:rPr>
          <w:rFonts w:hint="eastAsia"/>
        </w:rPr>
        <w:t xml:space="preserve"> </w:t>
      </w:r>
      <w:r w:rsidRPr="00E95889">
        <w:rPr>
          <w:rFonts w:hint="eastAsia"/>
        </w:rPr>
        <w:t>、一级分光器端口</w:t>
      </w:r>
      <w:r w:rsidRPr="00E95889">
        <w:rPr>
          <w:rFonts w:hint="eastAsia"/>
        </w:rPr>
        <w:t xml:space="preserve">id </w:t>
      </w:r>
      <w:r w:rsidRPr="00E95889">
        <w:rPr>
          <w:rFonts w:hint="eastAsia"/>
        </w:rPr>
        <w:t>、一级分光器端口</w:t>
      </w:r>
      <w:r w:rsidRPr="00E95889">
        <w:rPr>
          <w:rFonts w:hint="eastAsia"/>
        </w:rPr>
        <w:t xml:space="preserve"> </w:t>
      </w:r>
      <w:r w:rsidRPr="00E95889">
        <w:rPr>
          <w:rFonts w:hint="eastAsia"/>
        </w:rPr>
        <w:t>、二级分光器端口</w:t>
      </w:r>
      <w:r w:rsidRPr="00E95889">
        <w:rPr>
          <w:rFonts w:hint="eastAsia"/>
        </w:rPr>
        <w:t xml:space="preserve">id </w:t>
      </w:r>
      <w:r w:rsidRPr="00E95889">
        <w:rPr>
          <w:rFonts w:hint="eastAsia"/>
        </w:rPr>
        <w:t>、二级分光器名称</w:t>
      </w:r>
      <w:r w:rsidRPr="00E95889">
        <w:rPr>
          <w:rFonts w:hint="eastAsia"/>
        </w:rPr>
        <w:t xml:space="preserve"> </w:t>
      </w:r>
      <w:r w:rsidRPr="00E95889">
        <w:rPr>
          <w:rFonts w:hint="eastAsia"/>
        </w:rPr>
        <w:t>、二级分光器编码</w:t>
      </w:r>
      <w:r w:rsidRPr="00E95889">
        <w:rPr>
          <w:rFonts w:hint="eastAsia"/>
        </w:rPr>
        <w:t xml:space="preserve"> </w:t>
      </w:r>
      <w:r w:rsidRPr="00E95889">
        <w:rPr>
          <w:rFonts w:hint="eastAsia"/>
        </w:rPr>
        <w:t>、二级分光器端口</w:t>
      </w:r>
    </w:p>
    <w:p w:rsidR="00F405BA" w:rsidRPr="00B84DEE" w:rsidRDefault="00F405BA" w:rsidP="00F405BA">
      <w:pPr>
        <w:ind w:firstLine="480"/>
      </w:pPr>
    </w:p>
    <w:p w:rsidR="00F405BA" w:rsidRDefault="00F405BA" w:rsidP="00F405BA">
      <w:pPr>
        <w:pStyle w:val="6"/>
      </w:pPr>
      <w:bookmarkStart w:id="1547" w:name="_Toc130046736"/>
      <w:bookmarkStart w:id="1548" w:name="_Toc130155250"/>
      <w:r>
        <w:rPr>
          <w:rFonts w:hint="eastAsia"/>
        </w:rPr>
        <w:t>历史工单信息查询</w:t>
      </w:r>
      <w:bookmarkEnd w:id="1547"/>
      <w:bookmarkEnd w:id="1548"/>
    </w:p>
    <w:p w:rsidR="00F405BA" w:rsidRDefault="00F405BA" w:rsidP="00F405BA">
      <w:pPr>
        <w:ind w:firstLine="480"/>
      </w:pPr>
      <w:r w:rsidRPr="00B84DEE">
        <w:rPr>
          <w:rFonts w:hint="eastAsia"/>
        </w:rPr>
        <w:t>支撑历史工单信息查询</w:t>
      </w:r>
      <w:r w:rsidRPr="00B84DEE">
        <w:rPr>
          <w:rFonts w:hint="eastAsia"/>
        </w:rPr>
        <w:t>,</w:t>
      </w:r>
      <w:r w:rsidRPr="00B84DEE">
        <w:rPr>
          <w:rFonts w:hint="eastAsia"/>
        </w:rPr>
        <w:t>展示历史工单信息</w:t>
      </w:r>
      <w:r w:rsidRPr="00B84DEE">
        <w:rPr>
          <w:rFonts w:hint="eastAsia"/>
        </w:rPr>
        <w:t>,</w:t>
      </w:r>
      <w:r w:rsidRPr="00B84DEE">
        <w:rPr>
          <w:rFonts w:hint="eastAsia"/>
        </w:rPr>
        <w:t>调用南向历史工单信息查询接口。</w:t>
      </w:r>
    </w:p>
    <w:p w:rsidR="00F405BA" w:rsidRPr="00B84DEE" w:rsidRDefault="00F405BA" w:rsidP="00F405BA">
      <w:pPr>
        <w:ind w:firstLine="480"/>
      </w:pPr>
      <w:r>
        <w:rPr>
          <w:rFonts w:hint="eastAsia"/>
        </w:rPr>
        <w:t>查询展示内容：</w:t>
      </w:r>
      <w:r w:rsidRPr="00872438">
        <w:rPr>
          <w:rFonts w:hint="eastAsia"/>
        </w:rPr>
        <w:t>用户宽带主账号、</w:t>
      </w:r>
      <w:r w:rsidRPr="00872438">
        <w:rPr>
          <w:rFonts w:hint="eastAsia"/>
        </w:rPr>
        <w:t xml:space="preserve"> </w:t>
      </w:r>
      <w:r w:rsidRPr="00872438">
        <w:rPr>
          <w:rFonts w:hint="eastAsia"/>
        </w:rPr>
        <w:t>地市名称、</w:t>
      </w:r>
      <w:r w:rsidRPr="00872438">
        <w:rPr>
          <w:rFonts w:hint="eastAsia"/>
        </w:rPr>
        <w:t xml:space="preserve"> </w:t>
      </w:r>
      <w:r w:rsidRPr="00872438">
        <w:rPr>
          <w:rFonts w:hint="eastAsia"/>
        </w:rPr>
        <w:t>区县名称、</w:t>
      </w:r>
      <w:r w:rsidRPr="00872438">
        <w:rPr>
          <w:rFonts w:hint="eastAsia"/>
        </w:rPr>
        <w:t xml:space="preserve"> </w:t>
      </w:r>
      <w:r w:rsidRPr="00872438">
        <w:rPr>
          <w:rFonts w:hint="eastAsia"/>
        </w:rPr>
        <w:t>服务订单号、</w:t>
      </w:r>
      <w:r w:rsidRPr="00872438">
        <w:rPr>
          <w:rFonts w:hint="eastAsia"/>
        </w:rPr>
        <w:t xml:space="preserve"> </w:t>
      </w:r>
      <w:r w:rsidRPr="00872438">
        <w:rPr>
          <w:rFonts w:hint="eastAsia"/>
        </w:rPr>
        <w:t>工单类型、</w:t>
      </w:r>
      <w:r w:rsidRPr="00872438">
        <w:rPr>
          <w:rFonts w:hint="eastAsia"/>
        </w:rPr>
        <w:t xml:space="preserve"> </w:t>
      </w:r>
      <w:r w:rsidRPr="00872438">
        <w:rPr>
          <w:rFonts w:hint="eastAsia"/>
        </w:rPr>
        <w:t>业务类型</w:t>
      </w:r>
    </w:p>
    <w:p w:rsidR="00F405BA" w:rsidRPr="00B84DEE" w:rsidRDefault="00F405BA" w:rsidP="00F405BA">
      <w:pPr>
        <w:ind w:firstLine="480"/>
      </w:pPr>
    </w:p>
    <w:p w:rsidR="00F405BA" w:rsidRDefault="00F405BA" w:rsidP="00F405BA">
      <w:pPr>
        <w:pStyle w:val="6"/>
      </w:pPr>
      <w:bookmarkStart w:id="1549" w:name="_Toc130046737"/>
      <w:bookmarkStart w:id="1550" w:name="_Toc130155251"/>
      <w:r>
        <w:rPr>
          <w:rFonts w:hint="eastAsia"/>
        </w:rPr>
        <w:t>客户在途开通单信息查询</w:t>
      </w:r>
      <w:bookmarkEnd w:id="1549"/>
      <w:bookmarkEnd w:id="1550"/>
    </w:p>
    <w:p w:rsidR="00F405BA" w:rsidRDefault="00F405BA" w:rsidP="00F405BA">
      <w:pPr>
        <w:ind w:firstLine="480"/>
      </w:pPr>
      <w:r w:rsidRPr="00B84DEE">
        <w:rPr>
          <w:rFonts w:hint="eastAsia"/>
        </w:rPr>
        <w:t>支撑客户在途开通单信息查询</w:t>
      </w:r>
      <w:r w:rsidRPr="00B84DEE">
        <w:rPr>
          <w:rFonts w:hint="eastAsia"/>
        </w:rPr>
        <w:t>,</w:t>
      </w:r>
      <w:r w:rsidRPr="00B84DEE">
        <w:rPr>
          <w:rFonts w:hint="eastAsia"/>
        </w:rPr>
        <w:t>展示客户在途开通单信息</w:t>
      </w:r>
      <w:r w:rsidRPr="00B84DEE">
        <w:rPr>
          <w:rFonts w:hint="eastAsia"/>
        </w:rPr>
        <w:t>,</w:t>
      </w:r>
      <w:r w:rsidRPr="00B84DEE">
        <w:rPr>
          <w:rFonts w:hint="eastAsia"/>
        </w:rPr>
        <w:t>调用南向客户在途开</w:t>
      </w:r>
      <w:r w:rsidRPr="00B84DEE">
        <w:rPr>
          <w:rFonts w:hint="eastAsia"/>
        </w:rPr>
        <w:lastRenderedPageBreak/>
        <w:t>通单信息查询接口。</w:t>
      </w:r>
    </w:p>
    <w:p w:rsidR="00F405BA" w:rsidRPr="00B84DEE" w:rsidRDefault="00F405BA" w:rsidP="00F405BA">
      <w:pPr>
        <w:ind w:firstLine="480"/>
      </w:pPr>
      <w:r>
        <w:rPr>
          <w:rFonts w:hint="eastAsia"/>
        </w:rPr>
        <w:t>查询展示内容：</w:t>
      </w:r>
      <w:r w:rsidRPr="00B84DEE">
        <w:rPr>
          <w:rFonts w:hint="eastAsia"/>
        </w:rPr>
        <w:t xml:space="preserve"> </w:t>
      </w:r>
      <w:r w:rsidRPr="00872438">
        <w:rPr>
          <w:rFonts w:hint="eastAsia"/>
        </w:rPr>
        <w:t>定单主题、</w:t>
      </w:r>
      <w:r w:rsidRPr="00872438">
        <w:rPr>
          <w:rFonts w:hint="eastAsia"/>
        </w:rPr>
        <w:t xml:space="preserve"> </w:t>
      </w:r>
      <w:r w:rsidRPr="00872438">
        <w:rPr>
          <w:rFonts w:hint="eastAsia"/>
        </w:rPr>
        <w:t>定单编码、</w:t>
      </w:r>
      <w:r w:rsidRPr="00872438">
        <w:rPr>
          <w:rFonts w:hint="eastAsia"/>
        </w:rPr>
        <w:t xml:space="preserve"> </w:t>
      </w:r>
      <w:r w:rsidRPr="00872438">
        <w:rPr>
          <w:rFonts w:hint="eastAsia"/>
        </w:rPr>
        <w:t>上网主账号、</w:t>
      </w:r>
      <w:r w:rsidRPr="00872438">
        <w:rPr>
          <w:rFonts w:hint="eastAsia"/>
        </w:rPr>
        <w:t xml:space="preserve"> </w:t>
      </w:r>
      <w:r w:rsidRPr="00872438">
        <w:rPr>
          <w:rFonts w:hint="eastAsia"/>
        </w:rPr>
        <w:t>别名接入号、</w:t>
      </w:r>
      <w:r w:rsidRPr="00872438">
        <w:rPr>
          <w:rFonts w:hint="eastAsia"/>
        </w:rPr>
        <w:t xml:space="preserve"> </w:t>
      </w:r>
      <w:r w:rsidRPr="00872438">
        <w:rPr>
          <w:rFonts w:hint="eastAsia"/>
        </w:rPr>
        <w:t>服务名称、</w:t>
      </w:r>
      <w:r w:rsidRPr="00872438">
        <w:rPr>
          <w:rFonts w:hint="eastAsia"/>
        </w:rPr>
        <w:t xml:space="preserve"> </w:t>
      </w:r>
      <w:r w:rsidRPr="00872438">
        <w:rPr>
          <w:rFonts w:hint="eastAsia"/>
        </w:rPr>
        <w:t>客户名称</w:t>
      </w:r>
    </w:p>
    <w:p w:rsidR="00F405BA" w:rsidRPr="00B84DEE" w:rsidRDefault="00F405BA" w:rsidP="00F405BA">
      <w:pPr>
        <w:ind w:firstLine="480"/>
      </w:pPr>
    </w:p>
    <w:p w:rsidR="00F405BA" w:rsidRDefault="00F405BA" w:rsidP="00F405BA">
      <w:pPr>
        <w:pStyle w:val="6"/>
      </w:pPr>
      <w:bookmarkStart w:id="1551" w:name="_Toc130046738"/>
      <w:bookmarkStart w:id="1552" w:name="_Toc130155252"/>
      <w:r>
        <w:rPr>
          <w:rFonts w:hint="eastAsia"/>
        </w:rPr>
        <w:t>客户在途投诉单信息查询</w:t>
      </w:r>
      <w:bookmarkEnd w:id="1551"/>
      <w:bookmarkEnd w:id="1552"/>
    </w:p>
    <w:p w:rsidR="00F405BA" w:rsidRDefault="00F405BA" w:rsidP="00F405BA">
      <w:pPr>
        <w:ind w:firstLine="480"/>
      </w:pPr>
      <w:r w:rsidRPr="00B84DEE">
        <w:rPr>
          <w:rFonts w:hint="eastAsia"/>
        </w:rPr>
        <w:t>支撑展示客户在途投诉单信息</w:t>
      </w:r>
      <w:r w:rsidRPr="00B84DEE">
        <w:rPr>
          <w:rFonts w:hint="eastAsia"/>
        </w:rPr>
        <w:t>,</w:t>
      </w:r>
      <w:r w:rsidRPr="00B84DEE">
        <w:rPr>
          <w:rFonts w:hint="eastAsia"/>
        </w:rPr>
        <w:t>调用南向客户在途投诉单信息查询接口</w:t>
      </w:r>
      <w:r w:rsidRPr="00B84DEE">
        <w:rPr>
          <w:rFonts w:hint="eastAsia"/>
        </w:rPr>
        <w:t>,</w:t>
      </w:r>
      <w:r w:rsidRPr="00B84DEE">
        <w:rPr>
          <w:rFonts w:hint="eastAsia"/>
        </w:rPr>
        <w:t>客户在途投诉单信息查询。</w:t>
      </w:r>
    </w:p>
    <w:p w:rsidR="00F405BA" w:rsidRPr="00B84DEE" w:rsidRDefault="00F405BA" w:rsidP="00F405BA">
      <w:pPr>
        <w:ind w:firstLine="480"/>
      </w:pPr>
      <w:r>
        <w:rPr>
          <w:rFonts w:hint="eastAsia"/>
        </w:rPr>
        <w:t>查询展示内容：</w:t>
      </w:r>
      <w:r w:rsidRPr="00B84DEE">
        <w:rPr>
          <w:rFonts w:hint="eastAsia"/>
        </w:rPr>
        <w:t xml:space="preserve"> </w:t>
      </w:r>
      <w:r w:rsidRPr="00872438">
        <w:rPr>
          <w:rFonts w:hint="eastAsia"/>
        </w:rPr>
        <w:t>客户流水号、</w:t>
      </w:r>
      <w:r w:rsidRPr="00872438">
        <w:rPr>
          <w:rFonts w:hint="eastAsia"/>
        </w:rPr>
        <w:t xml:space="preserve"> </w:t>
      </w:r>
      <w:r w:rsidRPr="00872438">
        <w:rPr>
          <w:rFonts w:hint="eastAsia"/>
        </w:rPr>
        <w:t>主网主账号、</w:t>
      </w:r>
      <w:r w:rsidRPr="00872438">
        <w:rPr>
          <w:rFonts w:hint="eastAsia"/>
        </w:rPr>
        <w:t xml:space="preserve"> </w:t>
      </w:r>
      <w:r w:rsidRPr="00872438">
        <w:rPr>
          <w:rFonts w:hint="eastAsia"/>
        </w:rPr>
        <w:t>别名账号、</w:t>
      </w:r>
      <w:r w:rsidRPr="00872438">
        <w:rPr>
          <w:rFonts w:hint="eastAsia"/>
        </w:rPr>
        <w:t xml:space="preserve"> </w:t>
      </w:r>
      <w:r w:rsidRPr="00872438">
        <w:rPr>
          <w:rFonts w:hint="eastAsia"/>
        </w:rPr>
        <w:t>客户名称、</w:t>
      </w:r>
      <w:r w:rsidRPr="00872438">
        <w:rPr>
          <w:rFonts w:hint="eastAsia"/>
        </w:rPr>
        <w:t xml:space="preserve"> </w:t>
      </w:r>
      <w:r w:rsidRPr="00872438">
        <w:rPr>
          <w:rFonts w:hint="eastAsia"/>
        </w:rPr>
        <w:t>客户等级、</w:t>
      </w:r>
      <w:r w:rsidRPr="00872438">
        <w:rPr>
          <w:rFonts w:hint="eastAsia"/>
        </w:rPr>
        <w:t xml:space="preserve"> </w:t>
      </w:r>
      <w:r w:rsidRPr="00872438">
        <w:rPr>
          <w:rFonts w:hint="eastAsia"/>
        </w:rPr>
        <w:t>客户服务等级、</w:t>
      </w:r>
      <w:r w:rsidRPr="00872438">
        <w:rPr>
          <w:rFonts w:hint="eastAsia"/>
        </w:rPr>
        <w:t xml:space="preserve"> </w:t>
      </w:r>
      <w:r w:rsidRPr="00872438">
        <w:rPr>
          <w:rFonts w:hint="eastAsia"/>
        </w:rPr>
        <w:t>区域</w:t>
      </w:r>
    </w:p>
    <w:p w:rsidR="00F405BA" w:rsidRPr="00B84DEE" w:rsidRDefault="00F405BA" w:rsidP="00F405BA">
      <w:pPr>
        <w:ind w:firstLine="480"/>
      </w:pPr>
    </w:p>
    <w:p w:rsidR="00F405BA" w:rsidRDefault="00F405BA" w:rsidP="00F405BA">
      <w:pPr>
        <w:pStyle w:val="6"/>
      </w:pPr>
      <w:bookmarkStart w:id="1553" w:name="_Toc130046739"/>
      <w:bookmarkStart w:id="1554" w:name="_Toc130155253"/>
      <w:r>
        <w:rPr>
          <w:rFonts w:hint="eastAsia"/>
        </w:rPr>
        <w:t>故障告警信息查询</w:t>
      </w:r>
      <w:bookmarkEnd w:id="1553"/>
      <w:bookmarkEnd w:id="1554"/>
    </w:p>
    <w:p w:rsidR="00F405BA" w:rsidRDefault="00F405BA" w:rsidP="00F405BA">
      <w:pPr>
        <w:ind w:firstLine="480"/>
      </w:pPr>
      <w:r w:rsidRPr="00B84DEE">
        <w:rPr>
          <w:rFonts w:hint="eastAsia"/>
        </w:rPr>
        <w:t>支撑故障告警信息查询</w:t>
      </w:r>
      <w:r w:rsidRPr="00B84DEE">
        <w:rPr>
          <w:rFonts w:hint="eastAsia"/>
        </w:rPr>
        <w:t>,</w:t>
      </w:r>
      <w:r w:rsidRPr="00B84DEE">
        <w:rPr>
          <w:rFonts w:hint="eastAsia"/>
        </w:rPr>
        <w:t>展示故障告警信息</w:t>
      </w:r>
      <w:r w:rsidRPr="00B84DEE">
        <w:rPr>
          <w:rFonts w:hint="eastAsia"/>
        </w:rPr>
        <w:t>,</w:t>
      </w:r>
      <w:r w:rsidRPr="00B84DEE">
        <w:rPr>
          <w:rFonts w:hint="eastAsia"/>
        </w:rPr>
        <w:t>调用南向故障告警信息查询接口。</w:t>
      </w:r>
    </w:p>
    <w:p w:rsidR="00F405BA" w:rsidRPr="00B84DEE" w:rsidRDefault="00F405BA" w:rsidP="00914F4E">
      <w:pPr>
        <w:ind w:firstLine="480"/>
      </w:pPr>
      <w:r>
        <w:rPr>
          <w:rFonts w:hint="eastAsia"/>
        </w:rPr>
        <w:t>查询展示内容：</w:t>
      </w:r>
      <w:r w:rsidRPr="00872438">
        <w:rPr>
          <w:rFonts w:hint="eastAsia"/>
        </w:rPr>
        <w:t>网管侧用户账号、</w:t>
      </w:r>
      <w:r w:rsidRPr="00872438">
        <w:rPr>
          <w:rFonts w:hint="eastAsia"/>
        </w:rPr>
        <w:t xml:space="preserve"> </w:t>
      </w:r>
      <w:r w:rsidRPr="00872438">
        <w:rPr>
          <w:rFonts w:hint="eastAsia"/>
        </w:rPr>
        <w:t>告警标题、</w:t>
      </w:r>
      <w:r w:rsidRPr="00872438">
        <w:rPr>
          <w:rFonts w:hint="eastAsia"/>
        </w:rPr>
        <w:t xml:space="preserve"> </w:t>
      </w:r>
      <w:r w:rsidRPr="00872438">
        <w:rPr>
          <w:rFonts w:hint="eastAsia"/>
        </w:rPr>
        <w:t>告警发生时间、</w:t>
      </w:r>
      <w:r w:rsidRPr="00872438">
        <w:rPr>
          <w:rFonts w:hint="eastAsia"/>
        </w:rPr>
        <w:t xml:space="preserve"> </w:t>
      </w:r>
      <w:r w:rsidRPr="00872438">
        <w:rPr>
          <w:rFonts w:hint="eastAsia"/>
        </w:rPr>
        <w:t>故障预计恢复时间、</w:t>
      </w:r>
      <w:r w:rsidRPr="00872438">
        <w:rPr>
          <w:rFonts w:hint="eastAsia"/>
        </w:rPr>
        <w:t xml:space="preserve"> </w:t>
      </w:r>
      <w:r w:rsidRPr="00872438">
        <w:rPr>
          <w:rFonts w:hint="eastAsia"/>
        </w:rPr>
        <w:t>预警类型、</w:t>
      </w:r>
      <w:r w:rsidRPr="00872438">
        <w:rPr>
          <w:rFonts w:hint="eastAsia"/>
        </w:rPr>
        <w:t xml:space="preserve"> </w:t>
      </w:r>
      <w:r w:rsidRPr="00872438">
        <w:rPr>
          <w:rFonts w:hint="eastAsia"/>
        </w:rPr>
        <w:t>预警来源</w:t>
      </w:r>
    </w:p>
    <w:p w:rsidR="00F405BA" w:rsidRDefault="00F405BA" w:rsidP="00F405BA">
      <w:pPr>
        <w:pStyle w:val="5"/>
      </w:pPr>
      <w:bookmarkStart w:id="1555" w:name="_Toc129957898"/>
      <w:bookmarkStart w:id="1556" w:name="_Toc130046740"/>
      <w:bookmarkStart w:id="1557" w:name="_Toc130155254"/>
      <w:r>
        <w:rPr>
          <w:rFonts w:hint="eastAsia"/>
        </w:rPr>
        <w:t>个人信息维护</w:t>
      </w:r>
      <w:bookmarkEnd w:id="1555"/>
      <w:bookmarkEnd w:id="1556"/>
      <w:bookmarkEnd w:id="1557"/>
    </w:p>
    <w:p w:rsidR="00F405BA" w:rsidRPr="00BE0A09" w:rsidRDefault="00F405BA" w:rsidP="00F405BA">
      <w:pPr>
        <w:ind w:firstLine="480"/>
      </w:pPr>
      <w:r w:rsidRPr="00BE0A09">
        <w:rPr>
          <w:rFonts w:hint="eastAsia"/>
        </w:rPr>
        <w:t>提供装维人员个人信息修改，装维人员发起修改申请，由综调管理人员统一审批。</w:t>
      </w:r>
    </w:p>
    <w:p w:rsidR="00F405BA" w:rsidRDefault="00F405BA" w:rsidP="00F405BA">
      <w:pPr>
        <w:pStyle w:val="6"/>
      </w:pPr>
      <w:bookmarkStart w:id="1558" w:name="_Toc130046741"/>
      <w:bookmarkStart w:id="1559" w:name="_Toc130155255"/>
      <w:r w:rsidRPr="009B0AC0">
        <w:rPr>
          <w:rFonts w:hint="eastAsia"/>
        </w:rPr>
        <w:t>人力信息变更</w:t>
      </w:r>
      <w:bookmarkEnd w:id="1558"/>
      <w:bookmarkEnd w:id="1559"/>
    </w:p>
    <w:p w:rsidR="00F405BA" w:rsidRDefault="00F405BA" w:rsidP="00F405BA">
      <w:pPr>
        <w:ind w:firstLine="480"/>
      </w:pPr>
      <w:r w:rsidRPr="00B84DEE">
        <w:rPr>
          <w:rFonts w:hint="eastAsia"/>
        </w:rPr>
        <w:t>支撑人力信息变更请求发起</w:t>
      </w:r>
      <w:r w:rsidRPr="00B84DEE">
        <w:rPr>
          <w:rFonts w:hint="eastAsia"/>
        </w:rPr>
        <w:t>,</w:t>
      </w:r>
      <w:r w:rsidRPr="00B84DEE">
        <w:rPr>
          <w:rFonts w:hint="eastAsia"/>
        </w:rPr>
        <w:t>人力变更信息存储</w:t>
      </w:r>
      <w:r w:rsidRPr="00B84DEE">
        <w:rPr>
          <w:rFonts w:hint="eastAsia"/>
        </w:rPr>
        <w:t>,</w:t>
      </w:r>
      <w:r w:rsidRPr="00B84DEE">
        <w:rPr>
          <w:rFonts w:hint="eastAsia"/>
        </w:rPr>
        <w:t>角色查询</w:t>
      </w:r>
      <w:r w:rsidRPr="00B84DEE">
        <w:rPr>
          <w:rFonts w:hint="eastAsia"/>
        </w:rPr>
        <w:t>,</w:t>
      </w:r>
      <w:r w:rsidRPr="00B84DEE">
        <w:rPr>
          <w:rFonts w:hint="eastAsia"/>
        </w:rPr>
        <w:t>职位查询</w:t>
      </w:r>
      <w:r w:rsidRPr="00B84DEE">
        <w:rPr>
          <w:rFonts w:hint="eastAsia"/>
        </w:rPr>
        <w:t>,</w:t>
      </w:r>
      <w:r w:rsidRPr="00B84DEE">
        <w:rPr>
          <w:rFonts w:hint="eastAsia"/>
        </w:rPr>
        <w:t>所属部门查询</w:t>
      </w:r>
      <w:r w:rsidRPr="00B84DEE">
        <w:rPr>
          <w:rFonts w:hint="eastAsia"/>
        </w:rPr>
        <w:t>,</w:t>
      </w:r>
      <w:r w:rsidRPr="00B84DEE">
        <w:rPr>
          <w:rFonts w:hint="eastAsia"/>
        </w:rPr>
        <w:t>变更审核人查询</w:t>
      </w:r>
      <w:r w:rsidRPr="00B84DEE">
        <w:rPr>
          <w:rFonts w:hint="eastAsia"/>
        </w:rPr>
        <w:t>,</w:t>
      </w:r>
      <w:r w:rsidRPr="00B84DEE">
        <w:rPr>
          <w:rFonts w:hint="eastAsia"/>
        </w:rPr>
        <w:t>查询人力变更信息。</w:t>
      </w:r>
    </w:p>
    <w:p w:rsidR="00F405BA" w:rsidRPr="00AC54B0" w:rsidRDefault="00F405BA" w:rsidP="00F405BA">
      <w:pPr>
        <w:ind w:firstLine="480"/>
      </w:pPr>
      <w:r w:rsidRPr="00AC54B0">
        <w:rPr>
          <w:rFonts w:hint="eastAsia"/>
        </w:rPr>
        <w:lastRenderedPageBreak/>
        <w:t>提供</w:t>
      </w:r>
      <w:r w:rsidRPr="00AC54B0">
        <w:t>装维人员个人信息，包含姓名，用户名，市县装维网格、电话、角色等信息。</w:t>
      </w:r>
    </w:p>
    <w:p w:rsidR="00F405BA" w:rsidRPr="00AC54B0" w:rsidRDefault="00F405BA" w:rsidP="00F405BA">
      <w:pPr>
        <w:ind w:firstLine="480"/>
      </w:pPr>
      <w:r w:rsidRPr="00AC54B0">
        <w:t>装维人员无权限编辑，但可提交修改申请，由综调管理人员统一审批</w:t>
      </w:r>
      <w:r w:rsidRPr="00AC54B0">
        <w:rPr>
          <w:rFonts w:hint="eastAsia"/>
        </w:rPr>
        <w:t>。</w:t>
      </w:r>
    </w:p>
    <w:p w:rsidR="00F405BA" w:rsidRPr="00AC54B0" w:rsidRDefault="00F405BA" w:rsidP="00F405BA">
      <w:pPr>
        <w:ind w:firstLine="480"/>
      </w:pPr>
    </w:p>
    <w:p w:rsidR="00F405BA" w:rsidRDefault="00F405BA" w:rsidP="00F405BA">
      <w:pPr>
        <w:pStyle w:val="5"/>
      </w:pPr>
      <w:bookmarkStart w:id="1560" w:name="_Toc129957899"/>
      <w:bookmarkStart w:id="1561" w:name="_Toc130046742"/>
      <w:bookmarkStart w:id="1562" w:name="_Toc130155256"/>
      <w:r>
        <w:rPr>
          <w:rFonts w:hint="eastAsia"/>
        </w:rPr>
        <w:t>打包案例</w:t>
      </w:r>
      <w:bookmarkEnd w:id="1560"/>
      <w:bookmarkEnd w:id="1561"/>
      <w:bookmarkEnd w:id="1562"/>
    </w:p>
    <w:p w:rsidR="00F405BA" w:rsidRPr="00E40DE8" w:rsidRDefault="00F405BA" w:rsidP="00F405BA">
      <w:pPr>
        <w:ind w:firstLine="480"/>
      </w:pPr>
      <w:r w:rsidRPr="00E40DE8">
        <w:rPr>
          <w:rFonts w:hint="eastAsia"/>
        </w:rPr>
        <w:t>支持办结问题工单时可进行基于当前会话情况的案例打包。</w:t>
      </w:r>
    </w:p>
    <w:p w:rsidR="00F405BA" w:rsidRDefault="00F405BA" w:rsidP="00F405BA">
      <w:pPr>
        <w:pStyle w:val="6"/>
      </w:pPr>
      <w:bookmarkStart w:id="1563" w:name="_Toc130046743"/>
      <w:bookmarkStart w:id="1564" w:name="_Toc130155257"/>
      <w:r w:rsidRPr="009B0AC0">
        <w:rPr>
          <w:rFonts w:hint="eastAsia"/>
        </w:rPr>
        <w:t>打包案例</w:t>
      </w:r>
      <w:bookmarkEnd w:id="1563"/>
      <w:bookmarkEnd w:id="1564"/>
    </w:p>
    <w:p w:rsidR="00F405BA" w:rsidRPr="00B84DEE" w:rsidRDefault="00F405BA" w:rsidP="00F405BA">
      <w:pPr>
        <w:ind w:firstLine="480"/>
      </w:pPr>
      <w:r w:rsidRPr="00B84DEE">
        <w:rPr>
          <w:rFonts w:hint="eastAsia"/>
        </w:rPr>
        <w:t>支撑打包案例请求发起</w:t>
      </w:r>
      <w:r w:rsidRPr="00B84DEE">
        <w:rPr>
          <w:rFonts w:hint="eastAsia"/>
        </w:rPr>
        <w:t>,</w:t>
      </w:r>
      <w:r w:rsidRPr="00B84DEE">
        <w:rPr>
          <w:rFonts w:hint="eastAsia"/>
        </w:rPr>
        <w:t>打包案例请求结果查询</w:t>
      </w:r>
      <w:r w:rsidRPr="00B84DEE">
        <w:rPr>
          <w:rFonts w:hint="eastAsia"/>
        </w:rPr>
        <w:t>,</w:t>
      </w:r>
      <w:r w:rsidRPr="00B84DEE">
        <w:rPr>
          <w:rFonts w:hint="eastAsia"/>
        </w:rPr>
        <w:t>案例审核记录生成</w:t>
      </w:r>
      <w:r w:rsidRPr="00B84DEE">
        <w:rPr>
          <w:rFonts w:hint="eastAsia"/>
        </w:rPr>
        <w:t>,</w:t>
      </w:r>
      <w:r w:rsidRPr="00B84DEE">
        <w:rPr>
          <w:rFonts w:hint="eastAsia"/>
        </w:rPr>
        <w:t>案例数据存储</w:t>
      </w:r>
      <w:r w:rsidRPr="00B84DEE">
        <w:rPr>
          <w:rFonts w:hint="eastAsia"/>
        </w:rPr>
        <w:t>,</w:t>
      </w:r>
      <w:r w:rsidRPr="00B84DEE">
        <w:rPr>
          <w:rFonts w:hint="eastAsia"/>
        </w:rPr>
        <w:t>案例图片文件</w:t>
      </w:r>
      <w:r w:rsidRPr="00B84DEE">
        <w:rPr>
          <w:rFonts w:hint="eastAsia"/>
        </w:rPr>
        <w:t>,</w:t>
      </w:r>
      <w:r w:rsidRPr="00B84DEE">
        <w:rPr>
          <w:rFonts w:hint="eastAsia"/>
        </w:rPr>
        <w:t>案例图片上传</w:t>
      </w:r>
      <w:r w:rsidRPr="00B84DEE">
        <w:rPr>
          <w:rFonts w:hint="eastAsia"/>
        </w:rPr>
        <w:t>,</w:t>
      </w:r>
      <w:r w:rsidRPr="00B84DEE">
        <w:rPr>
          <w:rFonts w:hint="eastAsia"/>
        </w:rPr>
        <w:t>案例图片预览</w:t>
      </w:r>
      <w:r w:rsidRPr="00B84DEE">
        <w:rPr>
          <w:rFonts w:hint="eastAsia"/>
        </w:rPr>
        <w:t>,</w:t>
      </w:r>
      <w:r w:rsidRPr="00B84DEE">
        <w:rPr>
          <w:rFonts w:hint="eastAsia"/>
        </w:rPr>
        <w:t>查询关键字</w:t>
      </w:r>
      <w:r w:rsidRPr="00B84DEE">
        <w:rPr>
          <w:rFonts w:hint="eastAsia"/>
        </w:rPr>
        <w:t>,</w:t>
      </w:r>
      <w:r w:rsidRPr="00B84DEE">
        <w:rPr>
          <w:rFonts w:hint="eastAsia"/>
        </w:rPr>
        <w:t>查询发布渠道。</w:t>
      </w:r>
    </w:p>
    <w:p w:rsidR="00F405BA" w:rsidRDefault="00F405BA" w:rsidP="00F405BA">
      <w:pPr>
        <w:pStyle w:val="5"/>
      </w:pPr>
      <w:bookmarkStart w:id="1565" w:name="_Toc129957900"/>
      <w:bookmarkStart w:id="1566" w:name="_Toc130046744"/>
      <w:bookmarkStart w:id="1567" w:name="_Toc130155258"/>
      <w:r>
        <w:rPr>
          <w:rFonts w:hint="eastAsia"/>
        </w:rPr>
        <w:t>中台问答登录状态设置</w:t>
      </w:r>
      <w:bookmarkEnd w:id="1565"/>
      <w:bookmarkEnd w:id="1566"/>
      <w:bookmarkEnd w:id="1567"/>
    </w:p>
    <w:p w:rsidR="00F405BA" w:rsidRPr="004D75C8" w:rsidRDefault="00F405BA" w:rsidP="00F405BA">
      <w:pPr>
        <w:ind w:firstLine="480"/>
      </w:pPr>
      <w:r w:rsidRPr="004D75C8">
        <w:rPr>
          <w:rFonts w:hint="eastAsia"/>
        </w:rPr>
        <w:t>支持设置在线、忙碌、隐身等状态，用于综调支撑人员工作状态切换。支持统计各种状态的变化情况。支持在线状态下可主动接收工单，其它状态状态不主动接收工单但可以人工接单。</w:t>
      </w:r>
    </w:p>
    <w:p w:rsidR="00F405BA" w:rsidRDefault="00F405BA" w:rsidP="00F405BA">
      <w:pPr>
        <w:pStyle w:val="6"/>
      </w:pPr>
      <w:bookmarkStart w:id="1568" w:name="_Toc130046745"/>
      <w:bookmarkStart w:id="1569" w:name="_Toc130155259"/>
      <w:r>
        <w:rPr>
          <w:rFonts w:hint="eastAsia"/>
        </w:rPr>
        <w:t>登录状态</w:t>
      </w:r>
      <w:bookmarkEnd w:id="1568"/>
      <w:bookmarkEnd w:id="1569"/>
    </w:p>
    <w:p w:rsidR="00F405BA" w:rsidRPr="00AC54B0" w:rsidRDefault="00F405BA" w:rsidP="00F405BA">
      <w:pPr>
        <w:ind w:firstLine="480"/>
      </w:pPr>
      <w:r w:rsidRPr="00B84DEE">
        <w:rPr>
          <w:rFonts w:hint="eastAsia"/>
        </w:rPr>
        <w:t>支撑一线直通车登录</w:t>
      </w:r>
      <w:r w:rsidRPr="00B84DEE">
        <w:rPr>
          <w:rFonts w:hint="eastAsia"/>
        </w:rPr>
        <w:t>,</w:t>
      </w:r>
      <w:r w:rsidRPr="00B84DEE">
        <w:rPr>
          <w:rFonts w:hint="eastAsia"/>
        </w:rPr>
        <w:t>查询登录状态</w:t>
      </w:r>
      <w:r w:rsidRPr="00B84DEE">
        <w:rPr>
          <w:rFonts w:hint="eastAsia"/>
        </w:rPr>
        <w:t>,</w:t>
      </w:r>
      <w:r w:rsidRPr="00B84DEE">
        <w:rPr>
          <w:rFonts w:hint="eastAsia"/>
        </w:rPr>
        <w:t>变更状态信息写入</w:t>
      </w:r>
      <w:r w:rsidRPr="00B84DEE">
        <w:rPr>
          <w:rFonts w:hint="eastAsia"/>
        </w:rPr>
        <w:t>redis,</w:t>
      </w:r>
      <w:r w:rsidRPr="00B84DEE">
        <w:rPr>
          <w:rFonts w:hint="eastAsia"/>
        </w:rPr>
        <w:t>变更状态信息存储</w:t>
      </w:r>
      <w:r w:rsidRPr="00B84DEE">
        <w:rPr>
          <w:rFonts w:hint="eastAsia"/>
        </w:rPr>
        <w:t>,</w:t>
      </w:r>
      <w:r w:rsidRPr="00B84DEE">
        <w:rPr>
          <w:rFonts w:hint="eastAsia"/>
        </w:rPr>
        <w:t>登录状态变更</w:t>
      </w:r>
      <w:r w:rsidRPr="00B84DEE">
        <w:rPr>
          <w:rFonts w:hint="eastAsia"/>
        </w:rPr>
        <w:t>,</w:t>
      </w:r>
      <w:r w:rsidRPr="00B84DEE">
        <w:rPr>
          <w:rFonts w:hint="eastAsia"/>
        </w:rPr>
        <w:t>登录状态信息写入</w:t>
      </w:r>
      <w:r w:rsidRPr="00B84DEE">
        <w:rPr>
          <w:rFonts w:hint="eastAsia"/>
        </w:rPr>
        <w:t>redis,</w:t>
      </w:r>
      <w:r w:rsidRPr="00B84DEE">
        <w:rPr>
          <w:rFonts w:hint="eastAsia"/>
        </w:rPr>
        <w:t>登录信息存储。</w:t>
      </w:r>
    </w:p>
    <w:p w:rsidR="00F405BA" w:rsidRDefault="00F405BA" w:rsidP="00F405BA">
      <w:pPr>
        <w:pStyle w:val="7"/>
      </w:pPr>
      <w:bookmarkStart w:id="1570" w:name="_Toc130046746"/>
      <w:bookmarkStart w:id="1571" w:name="_Toc130155260"/>
      <w:r>
        <w:rPr>
          <w:rFonts w:hint="eastAsia"/>
        </w:rPr>
        <w:t>登录状态展示</w:t>
      </w:r>
      <w:bookmarkEnd w:id="1570"/>
      <w:bookmarkEnd w:id="1571"/>
    </w:p>
    <w:p w:rsidR="00F405BA" w:rsidRPr="00810DC0" w:rsidRDefault="00F405BA" w:rsidP="00F405BA">
      <w:pPr>
        <w:ind w:firstLine="480"/>
      </w:pPr>
      <w:r>
        <w:rPr>
          <w:rFonts w:hint="eastAsia"/>
        </w:rPr>
        <w:t>支撑一线直通车状态展示，支撑人员登录一线直通车后，显示一线直通车状态，包括</w:t>
      </w:r>
      <w:r w:rsidRPr="00AC54B0">
        <w:rPr>
          <w:rFonts w:hint="eastAsia"/>
        </w:rPr>
        <w:t>在线、忙碌、隐身</w:t>
      </w:r>
      <w:r>
        <w:rPr>
          <w:rFonts w:hint="eastAsia"/>
        </w:rPr>
        <w:t>。不同状态用不同颜色标识。</w:t>
      </w:r>
    </w:p>
    <w:p w:rsidR="00F405BA" w:rsidRDefault="00F405BA" w:rsidP="00F405BA">
      <w:pPr>
        <w:pStyle w:val="7"/>
      </w:pPr>
      <w:bookmarkStart w:id="1572" w:name="_Toc130046747"/>
      <w:bookmarkStart w:id="1573" w:name="_Toc130155261"/>
      <w:r>
        <w:rPr>
          <w:rFonts w:hint="eastAsia"/>
        </w:rPr>
        <w:t>登录状态切换</w:t>
      </w:r>
      <w:bookmarkEnd w:id="1572"/>
      <w:bookmarkEnd w:id="1573"/>
    </w:p>
    <w:p w:rsidR="00F405BA" w:rsidRPr="00AC54B0" w:rsidRDefault="00F405BA" w:rsidP="00F405BA">
      <w:pPr>
        <w:ind w:firstLine="480"/>
      </w:pPr>
      <w:r w:rsidRPr="00AC54B0">
        <w:rPr>
          <w:rFonts w:hint="eastAsia"/>
        </w:rPr>
        <w:lastRenderedPageBreak/>
        <w:t>支持设置在线、忙碌、隐身等状态，用于综调支撑人员工作状态切换。</w:t>
      </w:r>
    </w:p>
    <w:p w:rsidR="00F405BA" w:rsidRPr="00810DC0" w:rsidRDefault="00F405BA" w:rsidP="00F405BA">
      <w:pPr>
        <w:ind w:firstLine="480"/>
      </w:pPr>
      <w:r w:rsidRPr="00AC54B0">
        <w:t>支持</w:t>
      </w:r>
      <w:r w:rsidRPr="00AC54B0">
        <w:rPr>
          <w:rFonts w:hint="eastAsia"/>
        </w:rPr>
        <w:t>在线状态下可主动接收工单，忙碌和隐身状态不主动接收工单但可以抢单，隐身状态不可作为转单对象。</w:t>
      </w:r>
    </w:p>
    <w:p w:rsidR="00F405BA" w:rsidRDefault="00F405BA" w:rsidP="00F405BA">
      <w:pPr>
        <w:pStyle w:val="6"/>
      </w:pPr>
      <w:bookmarkStart w:id="1574" w:name="_Toc130046748"/>
      <w:bookmarkStart w:id="1575" w:name="_Toc130155262"/>
      <w:r>
        <w:rPr>
          <w:rFonts w:hint="eastAsia"/>
        </w:rPr>
        <w:t>坐席状态记录查询</w:t>
      </w:r>
      <w:bookmarkEnd w:id="1574"/>
      <w:bookmarkEnd w:id="1575"/>
    </w:p>
    <w:p w:rsidR="00F405BA" w:rsidRDefault="00F405BA" w:rsidP="00F405BA">
      <w:pPr>
        <w:ind w:firstLine="480"/>
      </w:pPr>
      <w:r w:rsidRPr="00B84DEE">
        <w:rPr>
          <w:rFonts w:hint="eastAsia"/>
        </w:rPr>
        <w:t>支撑坐席状态记录查询</w:t>
      </w:r>
      <w:r w:rsidRPr="00B84DEE">
        <w:rPr>
          <w:rFonts w:hint="eastAsia"/>
        </w:rPr>
        <w:t>,</w:t>
      </w:r>
      <w:r w:rsidRPr="00B84DEE">
        <w:rPr>
          <w:rFonts w:hint="eastAsia"/>
        </w:rPr>
        <w:t>坐席状态记录展示</w:t>
      </w:r>
      <w:r w:rsidRPr="00B84DEE">
        <w:rPr>
          <w:rFonts w:hint="eastAsia"/>
        </w:rPr>
        <w:t>,</w:t>
      </w:r>
      <w:r w:rsidRPr="00B84DEE">
        <w:rPr>
          <w:rFonts w:hint="eastAsia"/>
        </w:rPr>
        <w:t>状态查询</w:t>
      </w:r>
      <w:r w:rsidRPr="00B84DEE">
        <w:rPr>
          <w:rFonts w:hint="eastAsia"/>
        </w:rPr>
        <w:t>,</w:t>
      </w:r>
      <w:r w:rsidRPr="00B84DEE">
        <w:rPr>
          <w:rFonts w:hint="eastAsia"/>
        </w:rPr>
        <w:t>坐席人员查询</w:t>
      </w:r>
      <w:r w:rsidRPr="00B84DEE">
        <w:rPr>
          <w:rFonts w:hint="eastAsia"/>
        </w:rPr>
        <w:t>,</w:t>
      </w:r>
      <w:r w:rsidRPr="00B84DEE">
        <w:rPr>
          <w:rFonts w:hint="eastAsia"/>
        </w:rPr>
        <w:t>区域数据查询。</w:t>
      </w:r>
    </w:p>
    <w:p w:rsidR="00F405BA" w:rsidRPr="00A010BA" w:rsidRDefault="00F405BA" w:rsidP="00F405BA">
      <w:pPr>
        <w:ind w:firstLine="480"/>
      </w:pPr>
      <w:r w:rsidRPr="00A010BA">
        <w:t>支持</w:t>
      </w:r>
      <w:r w:rsidRPr="00A010BA">
        <w:rPr>
          <w:rFonts w:hint="eastAsia"/>
        </w:rPr>
        <w:t>统计各种状态的开始、结束时间和时长。</w:t>
      </w:r>
    </w:p>
    <w:p w:rsidR="00F405BA" w:rsidRPr="00A010BA" w:rsidRDefault="00F405BA" w:rsidP="00F405BA">
      <w:pPr>
        <w:ind w:firstLine="480"/>
      </w:pPr>
    </w:p>
    <w:p w:rsidR="00F405BA" w:rsidRDefault="00F405BA" w:rsidP="00F405BA">
      <w:pPr>
        <w:pStyle w:val="5"/>
      </w:pPr>
      <w:bookmarkStart w:id="1576" w:name="_Toc129957901"/>
      <w:bookmarkStart w:id="1577" w:name="_Toc130046749"/>
      <w:bookmarkStart w:id="1578" w:name="_Toc130155263"/>
      <w:r>
        <w:rPr>
          <w:rFonts w:hint="eastAsia"/>
        </w:rPr>
        <w:t>综调动态监控</w:t>
      </w:r>
      <w:bookmarkEnd w:id="1576"/>
      <w:bookmarkEnd w:id="1577"/>
      <w:bookmarkEnd w:id="1578"/>
    </w:p>
    <w:p w:rsidR="00F405BA" w:rsidRDefault="00F405BA" w:rsidP="00F405BA">
      <w:pPr>
        <w:ind w:firstLine="480"/>
      </w:pPr>
      <w:r w:rsidRPr="007B2AEB">
        <w:rPr>
          <w:rFonts w:hint="eastAsia"/>
        </w:rPr>
        <w:t>支持综调动态监控，对家宽业务运维支撑系统运行整体情况进行管控。支持查看实时人员、工单情况。</w:t>
      </w:r>
    </w:p>
    <w:p w:rsidR="00F405BA" w:rsidRPr="000B4211" w:rsidRDefault="00F405BA" w:rsidP="00F405BA">
      <w:pPr>
        <w:ind w:firstLine="480"/>
      </w:pPr>
      <w:r w:rsidRPr="000B4211">
        <w:rPr>
          <w:rFonts w:hint="eastAsia"/>
        </w:rPr>
        <w:t>1</w:t>
      </w:r>
      <w:r w:rsidRPr="000B4211">
        <w:rPr>
          <w:rFonts w:hint="eastAsia"/>
        </w:rPr>
        <w:t>、</w:t>
      </w:r>
      <w:r w:rsidRPr="000B4211">
        <w:t>支持综调管理人员查看实时综调总人数</w:t>
      </w:r>
      <w:r w:rsidRPr="000B4211">
        <w:rPr>
          <w:rFonts w:hint="eastAsia"/>
        </w:rPr>
        <w:t>，</w:t>
      </w:r>
      <w:r w:rsidRPr="000B4211">
        <w:t>在线人数</w:t>
      </w:r>
      <w:r w:rsidRPr="000B4211">
        <w:rPr>
          <w:rFonts w:hint="eastAsia"/>
        </w:rPr>
        <w:t>，</w:t>
      </w:r>
      <w:r w:rsidRPr="000B4211">
        <w:t>忙碌人数和隐身人数</w:t>
      </w:r>
      <w:r w:rsidRPr="000B4211">
        <w:rPr>
          <w:rFonts w:hint="eastAsia"/>
        </w:rPr>
        <w:t>。</w:t>
      </w:r>
    </w:p>
    <w:p w:rsidR="00F405BA" w:rsidRPr="000B4211" w:rsidRDefault="00F405BA" w:rsidP="00F405BA">
      <w:pPr>
        <w:ind w:firstLine="480"/>
      </w:pPr>
      <w:r w:rsidRPr="000B4211">
        <w:rPr>
          <w:rFonts w:hint="eastAsia"/>
        </w:rPr>
        <w:t>2</w:t>
      </w:r>
      <w:r w:rsidRPr="000B4211">
        <w:rPr>
          <w:rFonts w:hint="eastAsia"/>
        </w:rPr>
        <w:t>、</w:t>
      </w:r>
      <w:r w:rsidRPr="000B4211">
        <w:t>支持综调管理人员查看实时工单数量</w:t>
      </w:r>
      <w:r w:rsidRPr="000B4211">
        <w:rPr>
          <w:rFonts w:hint="eastAsia"/>
        </w:rPr>
        <w:t>，每日历史</w:t>
      </w:r>
      <w:r w:rsidRPr="000B4211">
        <w:t>工单数量</w:t>
      </w:r>
      <w:r w:rsidRPr="000B4211">
        <w:rPr>
          <w:rFonts w:hint="eastAsia"/>
        </w:rPr>
        <w:t>，</w:t>
      </w:r>
      <w:r w:rsidRPr="000B4211">
        <w:t>各类型工单数量等</w:t>
      </w:r>
      <w:r w:rsidRPr="000B4211">
        <w:rPr>
          <w:rFonts w:hint="eastAsia"/>
        </w:rPr>
        <w:t>。</w:t>
      </w:r>
    </w:p>
    <w:p w:rsidR="00F405BA" w:rsidRPr="000B4211" w:rsidRDefault="00F405BA" w:rsidP="00F405BA">
      <w:pPr>
        <w:ind w:firstLine="480"/>
      </w:pPr>
    </w:p>
    <w:p w:rsidR="00F405BA" w:rsidRDefault="00F405BA" w:rsidP="00F405BA">
      <w:pPr>
        <w:pStyle w:val="6"/>
      </w:pPr>
      <w:bookmarkStart w:id="1579" w:name="_Toc130046750"/>
      <w:bookmarkStart w:id="1580" w:name="_Toc130155264"/>
      <w:r>
        <w:rPr>
          <w:rFonts w:hint="eastAsia"/>
        </w:rPr>
        <w:t>在线人员统计信息报表</w:t>
      </w:r>
      <w:bookmarkEnd w:id="1579"/>
      <w:bookmarkEnd w:id="1580"/>
    </w:p>
    <w:p w:rsidR="00F405BA" w:rsidRPr="00B84DEE" w:rsidRDefault="00F405BA" w:rsidP="00F405BA">
      <w:pPr>
        <w:ind w:firstLine="480"/>
      </w:pPr>
      <w:r w:rsidRPr="00B84DEE">
        <w:rPr>
          <w:rFonts w:hint="eastAsia"/>
        </w:rPr>
        <w:t>支撑在线人员信息查询</w:t>
      </w:r>
      <w:r w:rsidRPr="00B84DEE">
        <w:rPr>
          <w:rFonts w:hint="eastAsia"/>
        </w:rPr>
        <w:t>,</w:t>
      </w:r>
      <w:r w:rsidRPr="00B84DEE">
        <w:rPr>
          <w:rFonts w:hint="eastAsia"/>
        </w:rPr>
        <w:t>在线人员信息展示</w:t>
      </w:r>
      <w:r w:rsidRPr="00B84DEE">
        <w:rPr>
          <w:rFonts w:hint="eastAsia"/>
        </w:rPr>
        <w:t>,</w:t>
      </w:r>
      <w:r w:rsidRPr="00B84DEE">
        <w:rPr>
          <w:rFonts w:hint="eastAsia"/>
        </w:rPr>
        <w:t>计算在线人员数量</w:t>
      </w:r>
      <w:r w:rsidRPr="00B84DEE">
        <w:rPr>
          <w:rFonts w:hint="eastAsia"/>
        </w:rPr>
        <w:t>,</w:t>
      </w:r>
      <w:r w:rsidRPr="00B84DEE">
        <w:rPr>
          <w:rFonts w:hint="eastAsia"/>
        </w:rPr>
        <w:t>问题类型查询</w:t>
      </w:r>
      <w:r w:rsidRPr="00B84DEE">
        <w:rPr>
          <w:rFonts w:hint="eastAsia"/>
        </w:rPr>
        <w:t>,</w:t>
      </w:r>
      <w:r w:rsidRPr="00B84DEE">
        <w:rPr>
          <w:rFonts w:hint="eastAsia"/>
        </w:rPr>
        <w:t>区域查询。</w:t>
      </w:r>
    </w:p>
    <w:p w:rsidR="00F405BA" w:rsidRDefault="00F405BA" w:rsidP="00F405BA">
      <w:pPr>
        <w:pStyle w:val="7"/>
      </w:pPr>
      <w:bookmarkStart w:id="1581" w:name="_Toc130046751"/>
      <w:bookmarkStart w:id="1582" w:name="_Toc130155265"/>
      <w:r>
        <w:rPr>
          <w:rFonts w:hint="eastAsia"/>
        </w:rPr>
        <w:t>在线人员信息查询</w:t>
      </w:r>
      <w:bookmarkEnd w:id="1581"/>
      <w:bookmarkEnd w:id="1582"/>
    </w:p>
    <w:p w:rsidR="00F405BA" w:rsidRPr="00753C17" w:rsidRDefault="00F405BA" w:rsidP="00F405BA">
      <w:pPr>
        <w:ind w:firstLine="480"/>
      </w:pPr>
      <w:r>
        <w:rPr>
          <w:rFonts w:hint="eastAsia"/>
        </w:rPr>
        <w:lastRenderedPageBreak/>
        <w:t xml:space="preserve"> </w:t>
      </w:r>
      <w:r>
        <w:rPr>
          <w:rFonts w:hint="eastAsia"/>
        </w:rPr>
        <w:t>支撑在线人员信息查询，选择区域名称查询各区域实时在线人员信息。</w:t>
      </w:r>
    </w:p>
    <w:p w:rsidR="00F405BA" w:rsidRDefault="00F405BA" w:rsidP="00F405BA">
      <w:pPr>
        <w:pStyle w:val="7"/>
      </w:pPr>
      <w:bookmarkStart w:id="1583" w:name="_Toc130046752"/>
      <w:bookmarkStart w:id="1584" w:name="_Toc130155266"/>
      <w:r>
        <w:rPr>
          <w:rFonts w:hint="eastAsia"/>
        </w:rPr>
        <w:t>在线人员信息统计规则计算</w:t>
      </w:r>
      <w:bookmarkEnd w:id="1583"/>
      <w:bookmarkEnd w:id="1584"/>
    </w:p>
    <w:p w:rsidR="00F405BA" w:rsidRPr="00753C17" w:rsidRDefault="00F405BA" w:rsidP="00F405BA">
      <w:pPr>
        <w:ind w:firstLine="480"/>
      </w:pPr>
      <w:r>
        <w:rPr>
          <w:rFonts w:hint="eastAsia"/>
        </w:rPr>
        <w:t>支撑在线人员信息统计规则计算，汇总计算各状态的实时在线人员数量。</w:t>
      </w:r>
    </w:p>
    <w:p w:rsidR="00F405BA" w:rsidRDefault="00F405BA" w:rsidP="00F405BA">
      <w:pPr>
        <w:pStyle w:val="7"/>
      </w:pPr>
      <w:bookmarkStart w:id="1585" w:name="_Toc130046753"/>
      <w:bookmarkStart w:id="1586" w:name="_Toc130155267"/>
      <w:r>
        <w:rPr>
          <w:rFonts w:hint="eastAsia"/>
        </w:rPr>
        <w:t>在线人员信息显示</w:t>
      </w:r>
      <w:bookmarkEnd w:id="1585"/>
      <w:bookmarkEnd w:id="1586"/>
    </w:p>
    <w:p w:rsidR="00F405BA" w:rsidRPr="00753C17" w:rsidRDefault="00F405BA" w:rsidP="00F405BA">
      <w:pPr>
        <w:ind w:firstLine="480"/>
      </w:pPr>
      <w:r>
        <w:rPr>
          <w:rFonts w:hint="eastAsia"/>
        </w:rPr>
        <w:t>支撑在线人员信息显示，显示内容：总人数、在线人数、隐身人数、忙碌人数。</w:t>
      </w:r>
    </w:p>
    <w:p w:rsidR="00F405BA" w:rsidRDefault="00F405BA" w:rsidP="00F405BA">
      <w:pPr>
        <w:pStyle w:val="6"/>
      </w:pPr>
      <w:bookmarkStart w:id="1587" w:name="_Toc130046754"/>
      <w:bookmarkStart w:id="1588" w:name="_Toc130155268"/>
      <w:r>
        <w:rPr>
          <w:rFonts w:hint="eastAsia"/>
        </w:rPr>
        <w:t>人员列表报表</w:t>
      </w:r>
      <w:bookmarkEnd w:id="1587"/>
      <w:bookmarkEnd w:id="1588"/>
    </w:p>
    <w:p w:rsidR="00F405BA" w:rsidRDefault="00F405BA" w:rsidP="00F405BA">
      <w:pPr>
        <w:ind w:firstLine="480"/>
      </w:pPr>
      <w:r w:rsidRPr="00B84DEE">
        <w:rPr>
          <w:rFonts w:hint="eastAsia"/>
        </w:rPr>
        <w:t>支撑人员列表查询</w:t>
      </w:r>
      <w:r w:rsidRPr="00B84DEE">
        <w:rPr>
          <w:rFonts w:hint="eastAsia"/>
        </w:rPr>
        <w:t>,</w:t>
      </w:r>
      <w:r w:rsidRPr="00B84DEE">
        <w:rPr>
          <w:rFonts w:hint="eastAsia"/>
        </w:rPr>
        <w:t>人员列表展示</w:t>
      </w:r>
      <w:r w:rsidRPr="00B84DEE">
        <w:rPr>
          <w:rFonts w:hint="eastAsia"/>
        </w:rPr>
        <w:t>,</w:t>
      </w:r>
      <w:r w:rsidRPr="00B84DEE">
        <w:rPr>
          <w:rFonts w:hint="eastAsia"/>
        </w:rPr>
        <w:t>问题类型查询</w:t>
      </w:r>
      <w:r w:rsidRPr="00B84DEE">
        <w:rPr>
          <w:rFonts w:hint="eastAsia"/>
        </w:rPr>
        <w:t>,</w:t>
      </w:r>
      <w:r w:rsidRPr="00B84DEE">
        <w:rPr>
          <w:rFonts w:hint="eastAsia"/>
        </w:rPr>
        <w:t>区域查询。</w:t>
      </w:r>
    </w:p>
    <w:p w:rsidR="00F405BA" w:rsidRDefault="00F405BA" w:rsidP="00F405BA">
      <w:pPr>
        <w:pStyle w:val="7"/>
      </w:pPr>
      <w:bookmarkStart w:id="1589" w:name="_Toc130046755"/>
      <w:bookmarkStart w:id="1590" w:name="_Hlk130041702"/>
      <w:bookmarkStart w:id="1591" w:name="_Toc130155269"/>
      <w:r>
        <w:rPr>
          <w:rFonts w:hint="eastAsia"/>
        </w:rPr>
        <w:t>人员列表清单计算规则管理</w:t>
      </w:r>
      <w:bookmarkEnd w:id="1589"/>
      <w:bookmarkEnd w:id="1591"/>
    </w:p>
    <w:p w:rsidR="00F405BA" w:rsidRDefault="00F405BA" w:rsidP="00F405BA">
      <w:pPr>
        <w:ind w:firstLine="480"/>
      </w:pPr>
      <w:r>
        <w:rPr>
          <w:rFonts w:hint="eastAsia"/>
        </w:rPr>
        <w:t>根据在线人员指标说明文档，分析统计口径，将文字描述统计口径转化为口径数学口径数据，在系统中录入统计规则，并提供计算规则的增加、删除、修改功能。</w:t>
      </w:r>
    </w:p>
    <w:p w:rsidR="00F405BA" w:rsidRDefault="00F405BA" w:rsidP="00F405BA">
      <w:pPr>
        <w:pStyle w:val="7"/>
      </w:pPr>
      <w:bookmarkStart w:id="1592" w:name="_Toc130046756"/>
      <w:bookmarkStart w:id="1593" w:name="_Toc130155270"/>
      <w:r>
        <w:rPr>
          <w:rFonts w:hint="eastAsia"/>
        </w:rPr>
        <w:t>当月人员列表清单数据计算</w:t>
      </w:r>
      <w:bookmarkEnd w:id="1592"/>
      <w:bookmarkEnd w:id="1593"/>
    </w:p>
    <w:p w:rsidR="00F405BA" w:rsidRDefault="00F405BA" w:rsidP="00F405BA">
      <w:pPr>
        <w:ind w:firstLine="480"/>
      </w:pPr>
      <w:r>
        <w:rPr>
          <w:rFonts w:hint="eastAsia"/>
        </w:rPr>
        <w:t>人员列表清单数据校验成功，根据关联的人员列表清单计算规则，匹配对应的地市、区县编码值并对指标数据，经过计算，输出人员列表清单数据。</w:t>
      </w:r>
    </w:p>
    <w:p w:rsidR="00F405BA" w:rsidRDefault="00F405BA" w:rsidP="00F405BA">
      <w:pPr>
        <w:pStyle w:val="7"/>
      </w:pPr>
      <w:bookmarkStart w:id="1594" w:name="_Toc130046757"/>
      <w:bookmarkStart w:id="1595" w:name="_Toc130155271"/>
      <w:r>
        <w:rPr>
          <w:rFonts w:hint="eastAsia"/>
        </w:rPr>
        <w:t>人员列表清单数据保存</w:t>
      </w:r>
      <w:bookmarkEnd w:id="1594"/>
      <w:bookmarkEnd w:id="1595"/>
    </w:p>
    <w:p w:rsidR="00F405BA" w:rsidRDefault="00F405BA" w:rsidP="00F405BA">
      <w:pPr>
        <w:ind w:firstLine="480"/>
      </w:pPr>
      <w:r>
        <w:rPr>
          <w:rFonts w:hint="eastAsia"/>
        </w:rPr>
        <w:t>人员列表清单数据计算完成后，数据处理人员将数据、处理时间、存储路径、数据类型进行储存，以提供给平台使用人员进行数据的查询。</w:t>
      </w:r>
    </w:p>
    <w:p w:rsidR="00F405BA" w:rsidRDefault="00F405BA" w:rsidP="00F405BA">
      <w:pPr>
        <w:pStyle w:val="7"/>
      </w:pPr>
      <w:bookmarkStart w:id="1596" w:name="_Toc130046758"/>
      <w:bookmarkStart w:id="1597" w:name="_Toc130155272"/>
      <w:r>
        <w:rPr>
          <w:rFonts w:hint="eastAsia"/>
        </w:rPr>
        <w:t>人员列表清单查询</w:t>
      </w:r>
      <w:bookmarkEnd w:id="1596"/>
      <w:bookmarkEnd w:id="1597"/>
    </w:p>
    <w:p w:rsidR="00F405BA" w:rsidRPr="00B84DEE" w:rsidRDefault="00F405BA" w:rsidP="00F405BA">
      <w:pPr>
        <w:ind w:firstLine="480"/>
      </w:pPr>
      <w:r>
        <w:rPr>
          <w:rFonts w:hint="eastAsia"/>
        </w:rPr>
        <w:t>综调人员登录综调中心，进入综调动态监控模块，选择人员列表清单，查询</w:t>
      </w:r>
      <w:r>
        <w:rPr>
          <w:rFonts w:hint="eastAsia"/>
        </w:rPr>
        <w:lastRenderedPageBreak/>
        <w:t>后展示人员列表清单数据。</w:t>
      </w:r>
    </w:p>
    <w:p w:rsidR="00F405BA" w:rsidRDefault="00F405BA" w:rsidP="00F405BA">
      <w:pPr>
        <w:pStyle w:val="6"/>
      </w:pPr>
      <w:bookmarkStart w:id="1598" w:name="_Toc130046759"/>
      <w:bookmarkStart w:id="1599" w:name="_Toc130155273"/>
      <w:bookmarkEnd w:id="1590"/>
      <w:r>
        <w:rPr>
          <w:rFonts w:hint="eastAsia"/>
        </w:rPr>
        <w:t>支撑单统计信息报表</w:t>
      </w:r>
      <w:bookmarkEnd w:id="1598"/>
      <w:bookmarkEnd w:id="1599"/>
    </w:p>
    <w:p w:rsidR="00F405BA" w:rsidRDefault="00F405BA" w:rsidP="00F405BA">
      <w:pPr>
        <w:ind w:firstLine="480"/>
      </w:pPr>
      <w:r w:rsidRPr="00B84DEE">
        <w:rPr>
          <w:rFonts w:hint="eastAsia"/>
        </w:rPr>
        <w:t>支撑支撑单信息查询</w:t>
      </w:r>
      <w:r w:rsidRPr="00B84DEE">
        <w:rPr>
          <w:rFonts w:hint="eastAsia"/>
        </w:rPr>
        <w:t>,</w:t>
      </w:r>
      <w:r w:rsidRPr="00B84DEE">
        <w:rPr>
          <w:rFonts w:hint="eastAsia"/>
        </w:rPr>
        <w:t>支撑单信息展示</w:t>
      </w:r>
      <w:r w:rsidRPr="00B84DEE">
        <w:rPr>
          <w:rFonts w:hint="eastAsia"/>
        </w:rPr>
        <w:t>,</w:t>
      </w:r>
      <w:r w:rsidRPr="00B84DEE">
        <w:rPr>
          <w:rFonts w:hint="eastAsia"/>
        </w:rPr>
        <w:t>计算受理等待最长时长</w:t>
      </w:r>
      <w:r w:rsidRPr="00B84DEE">
        <w:rPr>
          <w:rFonts w:hint="eastAsia"/>
        </w:rPr>
        <w:t>,</w:t>
      </w:r>
      <w:r w:rsidRPr="00B84DEE">
        <w:rPr>
          <w:rFonts w:hint="eastAsia"/>
        </w:rPr>
        <w:t>计算当天办结工单总数</w:t>
      </w:r>
      <w:r w:rsidRPr="00B84DEE">
        <w:rPr>
          <w:rFonts w:hint="eastAsia"/>
        </w:rPr>
        <w:t>,</w:t>
      </w:r>
      <w:r w:rsidRPr="00B84DEE">
        <w:rPr>
          <w:rFonts w:hint="eastAsia"/>
        </w:rPr>
        <w:t>计算处理中工单总数</w:t>
      </w:r>
      <w:r w:rsidRPr="00B84DEE">
        <w:rPr>
          <w:rFonts w:hint="eastAsia"/>
        </w:rPr>
        <w:t>,</w:t>
      </w:r>
      <w:r w:rsidRPr="00B84DEE">
        <w:rPr>
          <w:rFonts w:hint="eastAsia"/>
        </w:rPr>
        <w:t>计算待受理工单总数</w:t>
      </w:r>
      <w:r w:rsidRPr="00B84DEE">
        <w:rPr>
          <w:rFonts w:hint="eastAsia"/>
        </w:rPr>
        <w:t>,</w:t>
      </w:r>
      <w:r w:rsidRPr="00B84DEE">
        <w:rPr>
          <w:rFonts w:hint="eastAsia"/>
        </w:rPr>
        <w:t>计算在途工单总数</w:t>
      </w:r>
      <w:r w:rsidRPr="00B84DEE">
        <w:rPr>
          <w:rFonts w:hint="eastAsia"/>
        </w:rPr>
        <w:t>,</w:t>
      </w:r>
      <w:r w:rsidRPr="00B84DEE">
        <w:rPr>
          <w:rFonts w:hint="eastAsia"/>
        </w:rPr>
        <w:t>问题类型查询</w:t>
      </w:r>
      <w:r w:rsidRPr="00B84DEE">
        <w:rPr>
          <w:rFonts w:hint="eastAsia"/>
        </w:rPr>
        <w:t>,</w:t>
      </w:r>
      <w:r w:rsidRPr="00B84DEE">
        <w:rPr>
          <w:rFonts w:hint="eastAsia"/>
        </w:rPr>
        <w:t>区域查询。</w:t>
      </w:r>
    </w:p>
    <w:p w:rsidR="00F405BA" w:rsidRDefault="00F405BA" w:rsidP="00F405BA">
      <w:pPr>
        <w:pStyle w:val="7"/>
      </w:pPr>
      <w:bookmarkStart w:id="1600" w:name="_Toc130046760"/>
      <w:bookmarkStart w:id="1601" w:name="_Toc130155274"/>
      <w:r>
        <w:rPr>
          <w:rFonts w:hint="eastAsia"/>
        </w:rPr>
        <w:t>支撑单统计信息计算规则管理</w:t>
      </w:r>
      <w:bookmarkEnd w:id="1600"/>
      <w:bookmarkEnd w:id="1601"/>
    </w:p>
    <w:p w:rsidR="00F405BA" w:rsidRDefault="00F405BA" w:rsidP="00F405BA">
      <w:pPr>
        <w:ind w:firstLine="480"/>
      </w:pPr>
      <w:r>
        <w:rPr>
          <w:rFonts w:hint="eastAsia"/>
        </w:rPr>
        <w:t>根据在线人员指标说明文档，分析统计口径，将文字描述统计口径转化为口径数学口径数据，在系统中录入统计规则，并提供计算规则的增加、删除、修改功能。</w:t>
      </w:r>
    </w:p>
    <w:p w:rsidR="00F405BA" w:rsidRDefault="00F405BA" w:rsidP="00F405BA">
      <w:pPr>
        <w:pStyle w:val="7"/>
      </w:pPr>
      <w:bookmarkStart w:id="1602" w:name="_Toc130046761"/>
      <w:bookmarkStart w:id="1603" w:name="_Toc130155275"/>
      <w:r>
        <w:rPr>
          <w:rFonts w:hint="eastAsia"/>
        </w:rPr>
        <w:t>支撑单统计信息数据计算</w:t>
      </w:r>
      <w:bookmarkEnd w:id="1602"/>
      <w:bookmarkEnd w:id="1603"/>
    </w:p>
    <w:p w:rsidR="00F405BA" w:rsidRDefault="00F405BA" w:rsidP="00F405BA">
      <w:pPr>
        <w:ind w:firstLine="480"/>
      </w:pPr>
      <w:r>
        <w:rPr>
          <w:rFonts w:hint="eastAsia"/>
        </w:rPr>
        <w:t>支撑单统计信息数据校验成功，根据关联的支撑单统计信息计算规则，匹配对应的地市、区县编码值并对指标数据，经过计算，输出支撑单统计信息数据。</w:t>
      </w:r>
    </w:p>
    <w:p w:rsidR="00F405BA" w:rsidRDefault="00F405BA" w:rsidP="00F405BA">
      <w:pPr>
        <w:pStyle w:val="7"/>
      </w:pPr>
      <w:bookmarkStart w:id="1604" w:name="_Toc130046762"/>
      <w:bookmarkStart w:id="1605" w:name="_Toc130155276"/>
      <w:r>
        <w:rPr>
          <w:rFonts w:hint="eastAsia"/>
        </w:rPr>
        <w:t>支撑单统计信息数据保存</w:t>
      </w:r>
      <w:bookmarkEnd w:id="1604"/>
      <w:bookmarkEnd w:id="1605"/>
    </w:p>
    <w:p w:rsidR="00F405BA" w:rsidRDefault="00F405BA" w:rsidP="00F405BA">
      <w:pPr>
        <w:ind w:firstLine="480"/>
      </w:pPr>
      <w:r>
        <w:rPr>
          <w:rFonts w:hint="eastAsia"/>
        </w:rPr>
        <w:t>支撑单统计信息数据计算完成后，数据处理人员将数据、处理时间、存储路径、数据类型进行储存，以提供给平台使用人员进行数据的查询。</w:t>
      </w:r>
    </w:p>
    <w:p w:rsidR="00F405BA" w:rsidRDefault="00F405BA" w:rsidP="00F405BA">
      <w:pPr>
        <w:pStyle w:val="7"/>
      </w:pPr>
      <w:bookmarkStart w:id="1606" w:name="_Toc130046763"/>
      <w:bookmarkStart w:id="1607" w:name="_Toc130155277"/>
      <w:r>
        <w:rPr>
          <w:rFonts w:hint="eastAsia"/>
        </w:rPr>
        <w:t>支撑单统计信息查询</w:t>
      </w:r>
      <w:bookmarkEnd w:id="1606"/>
      <w:bookmarkEnd w:id="1607"/>
    </w:p>
    <w:p w:rsidR="00F405BA" w:rsidRPr="00B84DEE" w:rsidRDefault="00F405BA" w:rsidP="00F405BA">
      <w:pPr>
        <w:ind w:firstLine="480"/>
      </w:pPr>
      <w:r>
        <w:rPr>
          <w:rFonts w:hint="eastAsia"/>
        </w:rPr>
        <w:t>综调人员登录综调中心，进入综调动态监控模块，选择支撑单统计信息，查询后展示支撑单统计信息数据。</w:t>
      </w:r>
    </w:p>
    <w:p w:rsidR="00F405BA" w:rsidRPr="006207DF" w:rsidRDefault="00F405BA" w:rsidP="00F405BA">
      <w:pPr>
        <w:ind w:firstLine="480"/>
      </w:pPr>
    </w:p>
    <w:p w:rsidR="00F405BA" w:rsidRDefault="00F405BA" w:rsidP="00F405BA">
      <w:pPr>
        <w:pStyle w:val="6"/>
      </w:pPr>
      <w:bookmarkStart w:id="1608" w:name="_Toc130046764"/>
      <w:bookmarkStart w:id="1609" w:name="_Toc130155278"/>
      <w:r>
        <w:rPr>
          <w:rFonts w:hint="eastAsia"/>
        </w:rPr>
        <w:t>支撑单明细报表</w:t>
      </w:r>
      <w:bookmarkEnd w:id="1608"/>
      <w:bookmarkEnd w:id="1609"/>
    </w:p>
    <w:p w:rsidR="00F405BA" w:rsidRDefault="00F405BA" w:rsidP="00F405BA">
      <w:pPr>
        <w:ind w:firstLine="480"/>
      </w:pPr>
      <w:r w:rsidRPr="00B84DEE">
        <w:rPr>
          <w:rFonts w:hint="eastAsia"/>
        </w:rPr>
        <w:t>支撑支撑单明细查询</w:t>
      </w:r>
      <w:r w:rsidRPr="00B84DEE">
        <w:rPr>
          <w:rFonts w:hint="eastAsia"/>
        </w:rPr>
        <w:t>,</w:t>
      </w:r>
      <w:r w:rsidRPr="00B84DEE">
        <w:rPr>
          <w:rFonts w:hint="eastAsia"/>
        </w:rPr>
        <w:t>支撑单明细展示</w:t>
      </w:r>
      <w:r w:rsidRPr="00B84DEE">
        <w:rPr>
          <w:rFonts w:hint="eastAsia"/>
        </w:rPr>
        <w:t>,</w:t>
      </w:r>
      <w:r w:rsidRPr="00B84DEE">
        <w:rPr>
          <w:rFonts w:hint="eastAsia"/>
        </w:rPr>
        <w:t>计算问题类型单量、最长时长。</w:t>
      </w:r>
    </w:p>
    <w:p w:rsidR="00F405BA" w:rsidRDefault="00F405BA" w:rsidP="00F405BA">
      <w:pPr>
        <w:pStyle w:val="7"/>
      </w:pPr>
      <w:bookmarkStart w:id="1610" w:name="_Toc130046765"/>
      <w:bookmarkStart w:id="1611" w:name="_Hlk130041940"/>
      <w:bookmarkStart w:id="1612" w:name="_Toc130155279"/>
      <w:r>
        <w:rPr>
          <w:rFonts w:hint="eastAsia"/>
        </w:rPr>
        <w:lastRenderedPageBreak/>
        <w:t>支撑单明细计算规则管理</w:t>
      </w:r>
      <w:bookmarkEnd w:id="1610"/>
      <w:bookmarkEnd w:id="1612"/>
    </w:p>
    <w:p w:rsidR="00F405BA" w:rsidRDefault="00F405BA" w:rsidP="00F405BA">
      <w:pPr>
        <w:ind w:firstLine="480"/>
      </w:pPr>
      <w:r>
        <w:rPr>
          <w:rFonts w:hint="eastAsia"/>
        </w:rPr>
        <w:t>根据在线人员指标说明文档，分析统计口径，将文字描述统计口径转化为口径数学口径数据，在系统中录入统计规则，并提供计算规则的增加、删除、修改功能。</w:t>
      </w:r>
    </w:p>
    <w:p w:rsidR="00F405BA" w:rsidRDefault="00F405BA" w:rsidP="00F405BA">
      <w:pPr>
        <w:pStyle w:val="7"/>
      </w:pPr>
      <w:bookmarkStart w:id="1613" w:name="_Toc130046766"/>
      <w:bookmarkStart w:id="1614" w:name="_Toc130155280"/>
      <w:r>
        <w:rPr>
          <w:rFonts w:hint="eastAsia"/>
        </w:rPr>
        <w:t>支撑单明细数据计算</w:t>
      </w:r>
      <w:bookmarkEnd w:id="1613"/>
      <w:bookmarkEnd w:id="1614"/>
    </w:p>
    <w:p w:rsidR="00F405BA" w:rsidRDefault="00F405BA" w:rsidP="00F405BA">
      <w:pPr>
        <w:ind w:firstLine="480"/>
      </w:pPr>
      <w:r>
        <w:rPr>
          <w:rFonts w:hint="eastAsia"/>
        </w:rPr>
        <w:t>支撑单明细数据校验成功，根据关联的支撑单明细计算规则，匹配对应的地市、区县编码值并对指标数据，经过计算，输出支撑单明细数据。</w:t>
      </w:r>
    </w:p>
    <w:p w:rsidR="00F405BA" w:rsidRDefault="00F405BA" w:rsidP="00F405BA">
      <w:pPr>
        <w:pStyle w:val="7"/>
      </w:pPr>
      <w:bookmarkStart w:id="1615" w:name="_Toc130046767"/>
      <w:bookmarkStart w:id="1616" w:name="_Toc130155281"/>
      <w:r>
        <w:rPr>
          <w:rFonts w:hint="eastAsia"/>
        </w:rPr>
        <w:t>支撑单明细数据保存</w:t>
      </w:r>
      <w:bookmarkEnd w:id="1615"/>
      <w:bookmarkEnd w:id="1616"/>
    </w:p>
    <w:p w:rsidR="00F405BA" w:rsidRDefault="00F405BA" w:rsidP="00F405BA">
      <w:pPr>
        <w:ind w:firstLine="480"/>
      </w:pPr>
      <w:r>
        <w:rPr>
          <w:rFonts w:hint="eastAsia"/>
        </w:rPr>
        <w:t>支撑单明细数据计算完成后，数据处理人员将数据、处理时间、存储路径、数据类型进行储存，以提供给平台使用人员进行数据的查询。</w:t>
      </w:r>
    </w:p>
    <w:p w:rsidR="00F405BA" w:rsidRDefault="00F405BA" w:rsidP="00F405BA">
      <w:pPr>
        <w:pStyle w:val="7"/>
      </w:pPr>
      <w:bookmarkStart w:id="1617" w:name="_Toc130046768"/>
      <w:bookmarkStart w:id="1618" w:name="_Toc130155282"/>
      <w:r>
        <w:rPr>
          <w:rFonts w:hint="eastAsia"/>
        </w:rPr>
        <w:t>支撑单明细查询</w:t>
      </w:r>
      <w:bookmarkEnd w:id="1617"/>
      <w:bookmarkEnd w:id="1618"/>
    </w:p>
    <w:p w:rsidR="00F405BA" w:rsidRPr="00B84DEE" w:rsidRDefault="00F405BA" w:rsidP="00F405BA">
      <w:pPr>
        <w:ind w:firstLine="480"/>
      </w:pPr>
      <w:r>
        <w:rPr>
          <w:rFonts w:hint="eastAsia"/>
        </w:rPr>
        <w:t>综调人员登录综调中心，进入综调动态监控模块，选择支撑单明细，查询后展示支撑单明细数据。</w:t>
      </w:r>
    </w:p>
    <w:bookmarkEnd w:id="1611"/>
    <w:p w:rsidR="00F405BA" w:rsidRPr="006207DF" w:rsidRDefault="00F405BA" w:rsidP="00F405BA">
      <w:pPr>
        <w:ind w:firstLine="480"/>
      </w:pPr>
    </w:p>
    <w:p w:rsidR="00F405BA" w:rsidRDefault="00F405BA" w:rsidP="00F405BA">
      <w:pPr>
        <w:pStyle w:val="5"/>
      </w:pPr>
      <w:bookmarkStart w:id="1619" w:name="_Toc129957902"/>
      <w:bookmarkStart w:id="1620" w:name="_Toc130046769"/>
      <w:bookmarkStart w:id="1621" w:name="_Toc130155283"/>
      <w:r>
        <w:rPr>
          <w:rFonts w:hint="eastAsia"/>
        </w:rPr>
        <w:t>支撑质量分析</w:t>
      </w:r>
      <w:bookmarkEnd w:id="1619"/>
      <w:bookmarkEnd w:id="1620"/>
      <w:bookmarkEnd w:id="1621"/>
    </w:p>
    <w:p w:rsidR="00F405BA" w:rsidRPr="00E537C0" w:rsidRDefault="00F405BA" w:rsidP="00F405BA">
      <w:pPr>
        <w:ind w:firstLine="480"/>
      </w:pPr>
      <w:r w:rsidRPr="00E537C0">
        <w:rPr>
          <w:rFonts w:hint="eastAsia"/>
        </w:rPr>
        <w:t>支持实时统计、历史工单查询统计和人员产能等三个维度的支撑质量分析</w:t>
      </w:r>
      <w:r>
        <w:rPr>
          <w:rFonts w:hint="eastAsia"/>
        </w:rPr>
        <w:t>。</w:t>
      </w:r>
    </w:p>
    <w:p w:rsidR="00F405BA" w:rsidRDefault="00F405BA" w:rsidP="00F405BA">
      <w:pPr>
        <w:pStyle w:val="6"/>
      </w:pPr>
      <w:bookmarkStart w:id="1622" w:name="_Toc130046770"/>
      <w:bookmarkStart w:id="1623" w:name="_Toc130155284"/>
      <w:r>
        <w:rPr>
          <w:rFonts w:hint="eastAsia"/>
        </w:rPr>
        <w:t>会话实时情况报表</w:t>
      </w:r>
      <w:bookmarkEnd w:id="1622"/>
      <w:bookmarkEnd w:id="1623"/>
    </w:p>
    <w:p w:rsidR="00F405BA" w:rsidRDefault="00F405BA" w:rsidP="00F405BA">
      <w:pPr>
        <w:ind w:firstLine="480"/>
      </w:pPr>
      <w:r w:rsidRPr="00B84DEE">
        <w:rPr>
          <w:rFonts w:hint="eastAsia"/>
        </w:rPr>
        <w:t>支撑会话实时情况查询</w:t>
      </w:r>
      <w:r w:rsidRPr="00B84DEE">
        <w:rPr>
          <w:rFonts w:hint="eastAsia"/>
        </w:rPr>
        <w:t>,</w:t>
      </w:r>
      <w:r w:rsidRPr="00B84DEE">
        <w:rPr>
          <w:rFonts w:hint="eastAsia"/>
        </w:rPr>
        <w:t>重置会话实时情况展示</w:t>
      </w:r>
      <w:r w:rsidRPr="00B84DEE">
        <w:rPr>
          <w:rFonts w:hint="eastAsia"/>
        </w:rPr>
        <w:t>,</w:t>
      </w:r>
      <w:r w:rsidRPr="00B84DEE">
        <w:rPr>
          <w:rFonts w:hint="eastAsia"/>
        </w:rPr>
        <w:t>重置会话实时情况查询</w:t>
      </w:r>
      <w:r w:rsidRPr="00B84DEE">
        <w:rPr>
          <w:rFonts w:hint="eastAsia"/>
        </w:rPr>
        <w:t>,</w:t>
      </w:r>
      <w:r w:rsidRPr="00B84DEE">
        <w:rPr>
          <w:rFonts w:hint="eastAsia"/>
        </w:rPr>
        <w:t>展示会话实时情况</w:t>
      </w:r>
      <w:r w:rsidRPr="00B84DEE">
        <w:rPr>
          <w:rFonts w:hint="eastAsia"/>
        </w:rPr>
        <w:t>,</w:t>
      </w:r>
      <w:r w:rsidRPr="00B84DEE">
        <w:rPr>
          <w:rFonts w:hint="eastAsia"/>
        </w:rPr>
        <w:t>计算忙碌专家数</w:t>
      </w:r>
      <w:r w:rsidRPr="00B84DEE">
        <w:rPr>
          <w:rFonts w:hint="eastAsia"/>
        </w:rPr>
        <w:t>,</w:t>
      </w:r>
      <w:r w:rsidRPr="00B84DEE">
        <w:rPr>
          <w:rFonts w:hint="eastAsia"/>
        </w:rPr>
        <w:t>计算在线专家数</w:t>
      </w:r>
      <w:r w:rsidRPr="00B84DEE">
        <w:rPr>
          <w:rFonts w:hint="eastAsia"/>
        </w:rPr>
        <w:t>,</w:t>
      </w:r>
      <w:r w:rsidRPr="00B84DEE">
        <w:rPr>
          <w:rFonts w:hint="eastAsia"/>
        </w:rPr>
        <w:t>计算当前专家数</w:t>
      </w:r>
      <w:r w:rsidRPr="00B84DEE">
        <w:rPr>
          <w:rFonts w:hint="eastAsia"/>
        </w:rPr>
        <w:t>,</w:t>
      </w:r>
      <w:r w:rsidRPr="00B84DEE">
        <w:rPr>
          <w:rFonts w:hint="eastAsia"/>
        </w:rPr>
        <w:t>计算当前排队问题数</w:t>
      </w:r>
      <w:r w:rsidRPr="00B84DEE">
        <w:rPr>
          <w:rFonts w:hint="eastAsia"/>
        </w:rPr>
        <w:t>,</w:t>
      </w:r>
      <w:r w:rsidRPr="00B84DEE">
        <w:rPr>
          <w:rFonts w:hint="eastAsia"/>
        </w:rPr>
        <w:t>区域名称查询。</w:t>
      </w:r>
    </w:p>
    <w:p w:rsidR="00F405BA" w:rsidRDefault="00F405BA" w:rsidP="00F405BA">
      <w:pPr>
        <w:ind w:firstLine="480"/>
      </w:pPr>
      <w:r w:rsidRPr="00AB1CE6">
        <w:rPr>
          <w:rFonts w:hint="eastAsia"/>
        </w:rPr>
        <w:t>实时统计可以查看会话的实时情况，如排队情况、各项角色实时在线操作情</w:t>
      </w:r>
      <w:r w:rsidRPr="00AB1CE6">
        <w:rPr>
          <w:rFonts w:hint="eastAsia"/>
        </w:rPr>
        <w:lastRenderedPageBreak/>
        <w:t>况（实时情况以角色的省市县区为默认范围）等；</w:t>
      </w:r>
    </w:p>
    <w:p w:rsidR="00F405BA" w:rsidRDefault="00F405BA" w:rsidP="00F405BA">
      <w:pPr>
        <w:pStyle w:val="7"/>
      </w:pPr>
      <w:bookmarkStart w:id="1624" w:name="_Toc130046771"/>
      <w:bookmarkStart w:id="1625" w:name="_Toc130155285"/>
      <w:r>
        <w:rPr>
          <w:rFonts w:hint="eastAsia"/>
        </w:rPr>
        <w:t>会话实时情况计算规则管理</w:t>
      </w:r>
      <w:bookmarkEnd w:id="1624"/>
      <w:bookmarkEnd w:id="1625"/>
    </w:p>
    <w:p w:rsidR="00F405BA" w:rsidRDefault="00F405BA" w:rsidP="00F405BA">
      <w:pPr>
        <w:ind w:firstLine="480"/>
      </w:pPr>
      <w:r>
        <w:rPr>
          <w:rFonts w:hint="eastAsia"/>
        </w:rPr>
        <w:t>根据在线人员指标说明文档，分析统计口径，将文字描述统计口径转化为口径数学口径数据，在系统中录入统计规则，并提供计算规则的增加、删除、修改功能。</w:t>
      </w:r>
    </w:p>
    <w:p w:rsidR="00F405BA" w:rsidRDefault="00F405BA" w:rsidP="00F405BA">
      <w:pPr>
        <w:pStyle w:val="7"/>
      </w:pPr>
      <w:bookmarkStart w:id="1626" w:name="_Toc130046772"/>
      <w:bookmarkStart w:id="1627" w:name="_Toc130155286"/>
      <w:r>
        <w:rPr>
          <w:rFonts w:hint="eastAsia"/>
        </w:rPr>
        <w:t>会话实时情况数据计算</w:t>
      </w:r>
      <w:bookmarkEnd w:id="1626"/>
      <w:bookmarkEnd w:id="1627"/>
    </w:p>
    <w:p w:rsidR="00F405BA" w:rsidRDefault="00F405BA" w:rsidP="00F405BA">
      <w:pPr>
        <w:ind w:firstLine="480"/>
      </w:pPr>
      <w:r>
        <w:rPr>
          <w:rFonts w:hint="eastAsia"/>
        </w:rPr>
        <w:t>会话实时情况数据校验成功，根据关联的会话实时情况计算规则，匹配对应的地市、区县编码值并对指标数据，经过计算，输出会话实时情况数据。</w:t>
      </w:r>
    </w:p>
    <w:p w:rsidR="00F405BA" w:rsidRDefault="00F405BA" w:rsidP="00F405BA">
      <w:pPr>
        <w:pStyle w:val="7"/>
      </w:pPr>
      <w:bookmarkStart w:id="1628" w:name="_Toc130046773"/>
      <w:bookmarkStart w:id="1629" w:name="_Toc130155287"/>
      <w:r>
        <w:rPr>
          <w:rFonts w:hint="eastAsia"/>
        </w:rPr>
        <w:t>会话实时情况数据保存</w:t>
      </w:r>
      <w:bookmarkEnd w:id="1628"/>
      <w:bookmarkEnd w:id="1629"/>
    </w:p>
    <w:p w:rsidR="00F405BA" w:rsidRDefault="00F405BA" w:rsidP="00F405BA">
      <w:pPr>
        <w:ind w:firstLine="480"/>
      </w:pPr>
      <w:r>
        <w:rPr>
          <w:rFonts w:hint="eastAsia"/>
        </w:rPr>
        <w:t>会话实时情况数据计算完成后，数据处理人员将数据、处理时间、存储路径、数据类型进行储存，以提供给平台使用人员进行数据的查询。</w:t>
      </w:r>
    </w:p>
    <w:p w:rsidR="00F405BA" w:rsidRDefault="00F405BA" w:rsidP="00F405BA">
      <w:pPr>
        <w:pStyle w:val="7"/>
      </w:pPr>
      <w:bookmarkStart w:id="1630" w:name="_Toc130046774"/>
      <w:bookmarkStart w:id="1631" w:name="_Toc130155288"/>
      <w:r>
        <w:rPr>
          <w:rFonts w:hint="eastAsia"/>
        </w:rPr>
        <w:t>会话实时情况查询</w:t>
      </w:r>
      <w:bookmarkEnd w:id="1630"/>
      <w:bookmarkEnd w:id="1631"/>
    </w:p>
    <w:p w:rsidR="00F405BA" w:rsidRPr="00B84DEE" w:rsidRDefault="00F405BA" w:rsidP="00F405BA">
      <w:pPr>
        <w:ind w:firstLine="480"/>
      </w:pPr>
      <w:r>
        <w:rPr>
          <w:rFonts w:hint="eastAsia"/>
        </w:rPr>
        <w:t>综调人员登录综调中心，进入支撑质量分析模块，选择会话实时情况，查询后展示会话实时情况数据。</w:t>
      </w:r>
    </w:p>
    <w:p w:rsidR="00F405BA" w:rsidRPr="006207DF" w:rsidRDefault="00F405BA" w:rsidP="00F405BA">
      <w:pPr>
        <w:ind w:firstLine="480"/>
      </w:pPr>
    </w:p>
    <w:p w:rsidR="00F405BA" w:rsidRPr="00AB1CE6" w:rsidRDefault="00F405BA" w:rsidP="00F405BA">
      <w:pPr>
        <w:ind w:firstLine="480"/>
      </w:pPr>
    </w:p>
    <w:p w:rsidR="00F405BA" w:rsidRDefault="00F405BA" w:rsidP="00F405BA">
      <w:pPr>
        <w:pStyle w:val="6"/>
      </w:pPr>
      <w:bookmarkStart w:id="1632" w:name="_Toc130046775"/>
      <w:bookmarkStart w:id="1633" w:name="_Toc130155289"/>
      <w:r>
        <w:rPr>
          <w:rFonts w:hint="eastAsia"/>
        </w:rPr>
        <w:t>综调支撑能效报表</w:t>
      </w:r>
      <w:bookmarkEnd w:id="1632"/>
      <w:bookmarkEnd w:id="1633"/>
    </w:p>
    <w:p w:rsidR="00F405BA" w:rsidRDefault="00F405BA" w:rsidP="00F405BA">
      <w:pPr>
        <w:ind w:firstLine="480"/>
      </w:pPr>
      <w:r w:rsidRPr="00B84DEE">
        <w:rPr>
          <w:rFonts w:hint="eastAsia"/>
        </w:rPr>
        <w:t>支撑综调支撑能效查询</w:t>
      </w:r>
      <w:r w:rsidRPr="00B84DEE">
        <w:rPr>
          <w:rFonts w:hint="eastAsia"/>
        </w:rPr>
        <w:t>,</w:t>
      </w:r>
      <w:r w:rsidRPr="00B84DEE">
        <w:rPr>
          <w:rFonts w:hint="eastAsia"/>
        </w:rPr>
        <w:t>综调支撑能效数据文件</w:t>
      </w:r>
      <w:r w:rsidRPr="00B84DEE">
        <w:rPr>
          <w:rFonts w:hint="eastAsia"/>
        </w:rPr>
        <w:t>,</w:t>
      </w:r>
      <w:r w:rsidRPr="00B84DEE">
        <w:rPr>
          <w:rFonts w:hint="eastAsia"/>
        </w:rPr>
        <w:t>综调支撑能效数据导出操作日志记录</w:t>
      </w:r>
      <w:r w:rsidRPr="00B84DEE">
        <w:rPr>
          <w:rFonts w:hint="eastAsia"/>
        </w:rPr>
        <w:t>,</w:t>
      </w:r>
      <w:r w:rsidRPr="00B84DEE">
        <w:rPr>
          <w:rFonts w:hint="eastAsia"/>
        </w:rPr>
        <w:t>综调支撑能效数据导出</w:t>
      </w:r>
      <w:r w:rsidRPr="00B84DEE">
        <w:rPr>
          <w:rFonts w:hint="eastAsia"/>
        </w:rPr>
        <w:t>,</w:t>
      </w:r>
      <w:r w:rsidRPr="00B84DEE">
        <w:rPr>
          <w:rFonts w:hint="eastAsia"/>
        </w:rPr>
        <w:t>综调支撑能效展示</w:t>
      </w:r>
      <w:r w:rsidRPr="00B84DEE">
        <w:rPr>
          <w:rFonts w:hint="eastAsia"/>
        </w:rPr>
        <w:t>,</w:t>
      </w:r>
      <w:r w:rsidRPr="00B84DEE">
        <w:rPr>
          <w:rFonts w:hint="eastAsia"/>
        </w:rPr>
        <w:t>计算装维人员综合评分</w:t>
      </w:r>
      <w:r w:rsidRPr="00B84DEE">
        <w:rPr>
          <w:rFonts w:hint="eastAsia"/>
        </w:rPr>
        <w:t>,</w:t>
      </w:r>
      <w:r w:rsidRPr="00B84DEE">
        <w:rPr>
          <w:rFonts w:hint="eastAsia"/>
        </w:rPr>
        <w:t>计算坐席人员综合评分</w:t>
      </w:r>
      <w:r w:rsidRPr="00B84DEE">
        <w:rPr>
          <w:rFonts w:hint="eastAsia"/>
        </w:rPr>
        <w:t>,</w:t>
      </w:r>
      <w:r w:rsidRPr="00B84DEE">
        <w:rPr>
          <w:rFonts w:hint="eastAsia"/>
        </w:rPr>
        <w:t>计算不满意单量</w:t>
      </w:r>
      <w:r w:rsidRPr="00B84DEE">
        <w:rPr>
          <w:rFonts w:hint="eastAsia"/>
        </w:rPr>
        <w:t>,</w:t>
      </w:r>
      <w:r w:rsidRPr="00B84DEE">
        <w:rPr>
          <w:rFonts w:hint="eastAsia"/>
        </w:rPr>
        <w:t>计算满意单量</w:t>
      </w:r>
      <w:r w:rsidRPr="00B84DEE">
        <w:rPr>
          <w:rFonts w:hint="eastAsia"/>
        </w:rPr>
        <w:t>,</w:t>
      </w:r>
      <w:r w:rsidRPr="00B84DEE">
        <w:rPr>
          <w:rFonts w:hint="eastAsia"/>
        </w:rPr>
        <w:t>计算最多单量</w:t>
      </w:r>
      <w:r w:rsidRPr="00B84DEE">
        <w:rPr>
          <w:rFonts w:hint="eastAsia"/>
        </w:rPr>
        <w:t>,</w:t>
      </w:r>
      <w:r w:rsidRPr="00B84DEE">
        <w:rPr>
          <w:rFonts w:hint="eastAsia"/>
        </w:rPr>
        <w:t>计算日均隐身时长</w:t>
      </w:r>
      <w:r w:rsidRPr="00B84DEE">
        <w:rPr>
          <w:rFonts w:hint="eastAsia"/>
        </w:rPr>
        <w:t>,</w:t>
      </w:r>
      <w:r w:rsidRPr="00B84DEE">
        <w:rPr>
          <w:rFonts w:hint="eastAsia"/>
        </w:rPr>
        <w:t>计算日均忙碌时长</w:t>
      </w:r>
      <w:r w:rsidRPr="00B84DEE">
        <w:rPr>
          <w:rFonts w:hint="eastAsia"/>
        </w:rPr>
        <w:t>,</w:t>
      </w:r>
      <w:r w:rsidRPr="00B84DEE">
        <w:rPr>
          <w:rFonts w:hint="eastAsia"/>
        </w:rPr>
        <w:t>计算日均在线时长</w:t>
      </w:r>
      <w:r w:rsidRPr="00B84DEE">
        <w:rPr>
          <w:rFonts w:hint="eastAsia"/>
        </w:rPr>
        <w:t>,</w:t>
      </w:r>
      <w:r w:rsidRPr="00B84DEE">
        <w:rPr>
          <w:rFonts w:hint="eastAsia"/>
        </w:rPr>
        <w:t>计算隐身总时长</w:t>
      </w:r>
      <w:r w:rsidRPr="00B84DEE">
        <w:rPr>
          <w:rFonts w:hint="eastAsia"/>
        </w:rPr>
        <w:t>,</w:t>
      </w:r>
      <w:r w:rsidRPr="00B84DEE">
        <w:rPr>
          <w:rFonts w:hint="eastAsia"/>
        </w:rPr>
        <w:t>计算忙碌总时长</w:t>
      </w:r>
      <w:r w:rsidRPr="00B84DEE">
        <w:rPr>
          <w:rFonts w:hint="eastAsia"/>
        </w:rPr>
        <w:t>,</w:t>
      </w:r>
      <w:r w:rsidRPr="00B84DEE">
        <w:rPr>
          <w:rFonts w:hint="eastAsia"/>
        </w:rPr>
        <w:t>计算在线</w:t>
      </w:r>
      <w:r w:rsidRPr="00B84DEE">
        <w:rPr>
          <w:rFonts w:hint="eastAsia"/>
        </w:rPr>
        <w:lastRenderedPageBreak/>
        <w:t>总时长</w:t>
      </w:r>
      <w:r w:rsidRPr="00B84DEE">
        <w:rPr>
          <w:rFonts w:hint="eastAsia"/>
        </w:rPr>
        <w:t>,</w:t>
      </w:r>
      <w:r w:rsidRPr="00B84DEE">
        <w:rPr>
          <w:rFonts w:hint="eastAsia"/>
        </w:rPr>
        <w:t>计算最长处理时长</w:t>
      </w:r>
      <w:r w:rsidRPr="00B84DEE">
        <w:rPr>
          <w:rFonts w:hint="eastAsia"/>
        </w:rPr>
        <w:t>,</w:t>
      </w:r>
      <w:r w:rsidRPr="00B84DEE">
        <w:rPr>
          <w:rFonts w:hint="eastAsia"/>
        </w:rPr>
        <w:t>计算最长响应时长</w:t>
      </w:r>
      <w:r w:rsidRPr="00B84DEE">
        <w:rPr>
          <w:rFonts w:hint="eastAsia"/>
        </w:rPr>
        <w:t>,</w:t>
      </w:r>
      <w:r w:rsidRPr="00B84DEE">
        <w:rPr>
          <w:rFonts w:hint="eastAsia"/>
        </w:rPr>
        <w:t>计算平均响应时长</w:t>
      </w:r>
      <w:r w:rsidRPr="00B84DEE">
        <w:rPr>
          <w:rFonts w:hint="eastAsia"/>
        </w:rPr>
        <w:t>,</w:t>
      </w:r>
      <w:r w:rsidRPr="00B84DEE">
        <w:rPr>
          <w:rFonts w:hint="eastAsia"/>
        </w:rPr>
        <w:t>计算平均单量</w:t>
      </w:r>
      <w:r w:rsidRPr="00B84DEE">
        <w:rPr>
          <w:rFonts w:hint="eastAsia"/>
        </w:rPr>
        <w:t>,</w:t>
      </w:r>
      <w:r w:rsidRPr="00B84DEE">
        <w:rPr>
          <w:rFonts w:hint="eastAsia"/>
        </w:rPr>
        <w:t>计算平均处理时长</w:t>
      </w:r>
      <w:r w:rsidRPr="00B84DEE">
        <w:rPr>
          <w:rFonts w:hint="eastAsia"/>
        </w:rPr>
        <w:t>,</w:t>
      </w:r>
      <w:r w:rsidRPr="00B84DEE">
        <w:rPr>
          <w:rFonts w:hint="eastAsia"/>
        </w:rPr>
        <w:t>区域查询。</w:t>
      </w:r>
    </w:p>
    <w:p w:rsidR="00F405BA" w:rsidRDefault="00F405BA" w:rsidP="00F405BA">
      <w:pPr>
        <w:ind w:firstLine="480"/>
      </w:pPr>
      <w:r w:rsidRPr="003A0A6E">
        <w:rPr>
          <w:rFonts w:hint="eastAsia"/>
        </w:rPr>
        <w:t>人员产能统计主要呈现综调人员日常工作效能，如平均响应时长、平均处理时长、平均单量、最长响应时长、最长处理时长、最多单量、综调人员综合评分，装维人员综合评分等。</w:t>
      </w:r>
    </w:p>
    <w:p w:rsidR="00F405BA" w:rsidRDefault="00F405BA" w:rsidP="00F405BA">
      <w:pPr>
        <w:pStyle w:val="7"/>
      </w:pPr>
      <w:bookmarkStart w:id="1634" w:name="_Toc130046776"/>
      <w:bookmarkStart w:id="1635" w:name="_Toc130155290"/>
      <w:r>
        <w:rPr>
          <w:rFonts w:hint="eastAsia"/>
        </w:rPr>
        <w:t>综调支撑能效计算规则管理</w:t>
      </w:r>
      <w:bookmarkEnd w:id="1634"/>
      <w:bookmarkEnd w:id="1635"/>
    </w:p>
    <w:p w:rsidR="00F405BA" w:rsidRDefault="00F405BA" w:rsidP="00F405BA">
      <w:pPr>
        <w:ind w:firstLine="480"/>
      </w:pPr>
      <w:r>
        <w:rPr>
          <w:rFonts w:hint="eastAsia"/>
        </w:rPr>
        <w:t>根据在线人员指标说明文档，分析统计口径，将文字描述统计口径转化为口径数学口径数据，在系统中录入统计规则，并提供计算规则的增加、删除、修改功能。</w:t>
      </w:r>
    </w:p>
    <w:p w:rsidR="00F405BA" w:rsidRDefault="00F405BA" w:rsidP="00F405BA">
      <w:pPr>
        <w:pStyle w:val="7"/>
      </w:pPr>
      <w:bookmarkStart w:id="1636" w:name="_Toc130046777"/>
      <w:bookmarkStart w:id="1637" w:name="_Toc130155291"/>
      <w:r>
        <w:rPr>
          <w:rFonts w:hint="eastAsia"/>
        </w:rPr>
        <w:t>综调支撑能效数据计算</w:t>
      </w:r>
      <w:bookmarkEnd w:id="1636"/>
      <w:bookmarkEnd w:id="1637"/>
    </w:p>
    <w:p w:rsidR="00F405BA" w:rsidRDefault="00F405BA" w:rsidP="00F405BA">
      <w:pPr>
        <w:ind w:firstLine="480"/>
      </w:pPr>
      <w:r>
        <w:rPr>
          <w:rFonts w:hint="eastAsia"/>
        </w:rPr>
        <w:t>综调支撑能效数据校验成功，根据关联的综调支撑能效计算规则，匹配对应的地市、区县编码值并对指标数据，经过计算，输出综调支撑能效数据。</w:t>
      </w:r>
    </w:p>
    <w:p w:rsidR="00F405BA" w:rsidRDefault="00F405BA" w:rsidP="00F405BA">
      <w:pPr>
        <w:pStyle w:val="7"/>
      </w:pPr>
      <w:bookmarkStart w:id="1638" w:name="_Toc130046778"/>
      <w:bookmarkStart w:id="1639" w:name="_Toc130155292"/>
      <w:r>
        <w:rPr>
          <w:rFonts w:hint="eastAsia"/>
        </w:rPr>
        <w:t>综调支撑能效数据保存</w:t>
      </w:r>
      <w:bookmarkEnd w:id="1638"/>
      <w:bookmarkEnd w:id="1639"/>
    </w:p>
    <w:p w:rsidR="00F405BA" w:rsidRDefault="00F405BA" w:rsidP="00F405BA">
      <w:pPr>
        <w:ind w:firstLine="480"/>
      </w:pPr>
      <w:r>
        <w:rPr>
          <w:rFonts w:hint="eastAsia"/>
        </w:rPr>
        <w:t>综调支撑能效数据计算完成后，数据处理人员将数据、处理时间、存储路径、数据类型进行储存，以提供给平台使用人员进行数据的查询。</w:t>
      </w:r>
    </w:p>
    <w:p w:rsidR="00F405BA" w:rsidRDefault="00F405BA" w:rsidP="00F405BA">
      <w:pPr>
        <w:pStyle w:val="7"/>
      </w:pPr>
      <w:bookmarkStart w:id="1640" w:name="_Toc130046779"/>
      <w:bookmarkStart w:id="1641" w:name="_Toc130155293"/>
      <w:r>
        <w:rPr>
          <w:rFonts w:hint="eastAsia"/>
        </w:rPr>
        <w:t>综调支撑能效查询</w:t>
      </w:r>
      <w:bookmarkEnd w:id="1640"/>
      <w:bookmarkEnd w:id="1641"/>
    </w:p>
    <w:p w:rsidR="00F405BA" w:rsidRPr="003A0A6E" w:rsidRDefault="00F405BA" w:rsidP="00F405BA">
      <w:pPr>
        <w:ind w:firstLine="480"/>
      </w:pPr>
      <w:r>
        <w:rPr>
          <w:rFonts w:hint="eastAsia"/>
        </w:rPr>
        <w:t>综调人员登录综调中心，进入综调动态监控模块，选择综调支撑能效，查询后展示综调支撑能效数据。</w:t>
      </w:r>
    </w:p>
    <w:p w:rsidR="00F405BA" w:rsidRDefault="00F405BA" w:rsidP="00F405BA">
      <w:pPr>
        <w:pStyle w:val="30"/>
      </w:pPr>
      <w:bookmarkStart w:id="1642" w:name="_Toc129957903"/>
      <w:bookmarkStart w:id="1643" w:name="_Toc130046780"/>
      <w:bookmarkStart w:id="1644" w:name="_Toc130155294"/>
      <w:r w:rsidRPr="00BC43EE">
        <w:rPr>
          <w:rFonts w:hint="eastAsia"/>
        </w:rPr>
        <w:t>家宽专家支撑能力支撑</w:t>
      </w:r>
      <w:bookmarkEnd w:id="1642"/>
      <w:bookmarkEnd w:id="1643"/>
      <w:bookmarkEnd w:id="1644"/>
    </w:p>
    <w:p w:rsidR="00F405BA" w:rsidRDefault="00F405BA" w:rsidP="00F405BA">
      <w:pPr>
        <w:pStyle w:val="40"/>
      </w:pPr>
      <w:bookmarkStart w:id="1645" w:name="_Toc129957904"/>
      <w:bookmarkStart w:id="1646" w:name="_Toc130046781"/>
      <w:bookmarkStart w:id="1647" w:name="_Toc130155295"/>
      <w:r w:rsidRPr="00BC43EE">
        <w:rPr>
          <w:rFonts w:hint="eastAsia"/>
        </w:rPr>
        <w:t>家宽专家支撑能力支</w:t>
      </w:r>
      <w:r>
        <w:rPr>
          <w:rFonts w:hint="eastAsia"/>
        </w:rPr>
        <w:t>撑数据库</w:t>
      </w:r>
      <w:bookmarkEnd w:id="1645"/>
      <w:bookmarkEnd w:id="1646"/>
      <w:bookmarkEnd w:id="1647"/>
    </w:p>
    <w:p w:rsidR="00F405BA" w:rsidRDefault="00F405BA" w:rsidP="00F405BA">
      <w:pPr>
        <w:pStyle w:val="5"/>
      </w:pPr>
      <w:bookmarkStart w:id="1648" w:name="_Toc129957905"/>
      <w:bookmarkStart w:id="1649" w:name="_Toc130046782"/>
      <w:bookmarkStart w:id="1650" w:name="_Toc130155296"/>
      <w:r>
        <w:rPr>
          <w:rFonts w:hint="eastAsia"/>
        </w:rPr>
        <w:lastRenderedPageBreak/>
        <w:t>专家支撑表情数据文件</w:t>
      </w:r>
      <w:bookmarkEnd w:id="1648"/>
      <w:bookmarkEnd w:id="1649"/>
      <w:bookmarkEnd w:id="1650"/>
    </w:p>
    <w:p w:rsidR="00F405BA" w:rsidRPr="000720F9" w:rsidRDefault="00F405BA" w:rsidP="00F405BA">
      <w:pPr>
        <w:ind w:firstLine="480"/>
      </w:pPr>
      <w:r>
        <w:rPr>
          <w:rFonts w:hint="eastAsia"/>
        </w:rPr>
        <w:t>记录沟通过程中发送的表情数据，记录表情文件，发送时间等信息。</w:t>
      </w:r>
    </w:p>
    <w:p w:rsidR="00F405BA" w:rsidRDefault="00F405BA" w:rsidP="00F405BA">
      <w:pPr>
        <w:pStyle w:val="5"/>
      </w:pPr>
      <w:bookmarkStart w:id="1651" w:name="_Toc129957906"/>
      <w:bookmarkStart w:id="1652" w:name="_Toc130046783"/>
      <w:bookmarkStart w:id="1653" w:name="_Toc130155297"/>
      <w:r>
        <w:rPr>
          <w:rFonts w:hint="eastAsia"/>
        </w:rPr>
        <w:t>专家支撑音频数据文件</w:t>
      </w:r>
      <w:bookmarkEnd w:id="1651"/>
      <w:bookmarkEnd w:id="1652"/>
      <w:bookmarkEnd w:id="1653"/>
    </w:p>
    <w:p w:rsidR="00F405BA" w:rsidRPr="000720F9" w:rsidRDefault="00F405BA" w:rsidP="00F405BA">
      <w:pPr>
        <w:ind w:firstLine="480"/>
      </w:pPr>
      <w:r>
        <w:rPr>
          <w:rFonts w:hint="eastAsia"/>
        </w:rPr>
        <w:t>记录沟通过程中发送的音频数据，记录音频文件，发送时间等信息。</w:t>
      </w:r>
    </w:p>
    <w:p w:rsidR="00F405BA" w:rsidRDefault="00F405BA" w:rsidP="00F405BA">
      <w:pPr>
        <w:pStyle w:val="5"/>
      </w:pPr>
      <w:bookmarkStart w:id="1654" w:name="_Toc129957907"/>
      <w:bookmarkStart w:id="1655" w:name="_Toc130046784"/>
      <w:bookmarkStart w:id="1656" w:name="_Toc130155298"/>
      <w:r>
        <w:rPr>
          <w:rFonts w:hint="eastAsia"/>
        </w:rPr>
        <w:t>专家支撑视频数据文件</w:t>
      </w:r>
      <w:bookmarkEnd w:id="1654"/>
      <w:bookmarkEnd w:id="1655"/>
      <w:bookmarkEnd w:id="1656"/>
    </w:p>
    <w:p w:rsidR="00F405BA" w:rsidRPr="000720F9" w:rsidRDefault="00F405BA" w:rsidP="00F405BA">
      <w:pPr>
        <w:ind w:firstLine="480"/>
      </w:pPr>
      <w:r>
        <w:rPr>
          <w:rFonts w:hint="eastAsia"/>
        </w:rPr>
        <w:t>记录沟通过程中发送的视频数据，记录视频文件，发送时间等信息。</w:t>
      </w:r>
    </w:p>
    <w:p w:rsidR="00F405BA" w:rsidRDefault="00F405BA" w:rsidP="00F405BA">
      <w:pPr>
        <w:pStyle w:val="5"/>
      </w:pPr>
      <w:bookmarkStart w:id="1657" w:name="_Toc129957908"/>
      <w:bookmarkStart w:id="1658" w:name="_Toc130046785"/>
      <w:bookmarkStart w:id="1659" w:name="_Toc130155299"/>
      <w:r>
        <w:rPr>
          <w:rFonts w:hint="eastAsia"/>
        </w:rPr>
        <w:t>专家支撑文件数据文件</w:t>
      </w:r>
      <w:bookmarkEnd w:id="1657"/>
      <w:bookmarkEnd w:id="1658"/>
      <w:bookmarkEnd w:id="1659"/>
    </w:p>
    <w:p w:rsidR="00F405BA" w:rsidRPr="000720F9" w:rsidRDefault="00F405BA" w:rsidP="00F405BA">
      <w:pPr>
        <w:ind w:firstLine="480"/>
      </w:pPr>
      <w:r>
        <w:rPr>
          <w:rFonts w:hint="eastAsia"/>
        </w:rPr>
        <w:t>记录沟通过程中发送的文件数据，包括</w:t>
      </w:r>
      <w:r>
        <w:rPr>
          <w:rFonts w:hint="eastAsia"/>
        </w:rPr>
        <w:t>E</w:t>
      </w:r>
      <w:r>
        <w:t>XCEL</w:t>
      </w:r>
      <w:r>
        <w:rPr>
          <w:rFonts w:hint="eastAsia"/>
        </w:rPr>
        <w:t>、</w:t>
      </w:r>
      <w:r>
        <w:t>WORD</w:t>
      </w:r>
      <w:r>
        <w:rPr>
          <w:rFonts w:hint="eastAsia"/>
        </w:rPr>
        <w:t>、</w:t>
      </w:r>
      <w:r>
        <w:t>TXT</w:t>
      </w:r>
      <w:r>
        <w:rPr>
          <w:rFonts w:hint="eastAsia"/>
        </w:rPr>
        <w:t>等类型文件，记录文件文件，发送时间等信息。</w:t>
      </w:r>
    </w:p>
    <w:p w:rsidR="00F405BA" w:rsidRDefault="00F405BA" w:rsidP="00F405BA">
      <w:pPr>
        <w:pStyle w:val="5"/>
      </w:pPr>
      <w:bookmarkStart w:id="1660" w:name="_Toc129957909"/>
      <w:bookmarkStart w:id="1661" w:name="_Toc130046786"/>
      <w:bookmarkStart w:id="1662" w:name="_Toc130155300"/>
      <w:r>
        <w:rPr>
          <w:rFonts w:hint="eastAsia"/>
        </w:rPr>
        <w:t>专家支撑图片文件数据</w:t>
      </w:r>
      <w:bookmarkEnd w:id="1660"/>
      <w:bookmarkEnd w:id="1661"/>
      <w:bookmarkEnd w:id="1662"/>
    </w:p>
    <w:p w:rsidR="00F405BA" w:rsidRPr="000720F9" w:rsidRDefault="00F405BA" w:rsidP="00F405BA">
      <w:pPr>
        <w:ind w:firstLine="480"/>
      </w:pPr>
      <w:r>
        <w:rPr>
          <w:rFonts w:hint="eastAsia"/>
        </w:rPr>
        <w:t>记录沟通过程中发送的图片数据，记录图片文件，发送时间等信息。</w:t>
      </w:r>
    </w:p>
    <w:p w:rsidR="00F405BA" w:rsidRDefault="00F405BA" w:rsidP="00F405BA">
      <w:pPr>
        <w:pStyle w:val="5"/>
      </w:pPr>
      <w:bookmarkStart w:id="1663" w:name="_Toc129957910"/>
      <w:bookmarkStart w:id="1664" w:name="_Toc130046787"/>
      <w:bookmarkStart w:id="1665" w:name="_Toc130155301"/>
      <w:r>
        <w:rPr>
          <w:rFonts w:hint="eastAsia"/>
        </w:rPr>
        <w:t>支撑单定单表</w:t>
      </w:r>
      <w:bookmarkEnd w:id="1663"/>
      <w:bookmarkEnd w:id="1664"/>
      <w:bookmarkEnd w:id="1665"/>
    </w:p>
    <w:p w:rsidR="00F405BA" w:rsidRPr="00EC16CA" w:rsidRDefault="00F405BA" w:rsidP="00F405BA">
      <w:pPr>
        <w:ind w:firstLine="480"/>
      </w:pPr>
      <w:r>
        <w:rPr>
          <w:rFonts w:hint="eastAsia"/>
        </w:rPr>
        <w:t>用于记录分公司发起的支撑单信息，提供定单信息的新增、查询、修改，记录定单号，流水号、发起时间、定单状态等信息。</w:t>
      </w:r>
    </w:p>
    <w:p w:rsidR="00F405BA" w:rsidRDefault="00F405BA" w:rsidP="00F405BA">
      <w:pPr>
        <w:pStyle w:val="5"/>
      </w:pPr>
      <w:bookmarkStart w:id="1666" w:name="_Toc129957911"/>
      <w:bookmarkStart w:id="1667" w:name="_Toc130046788"/>
      <w:bookmarkStart w:id="1668" w:name="_Toc130155302"/>
      <w:r>
        <w:rPr>
          <w:rFonts w:hint="eastAsia"/>
        </w:rPr>
        <w:t>支撑单工单表</w:t>
      </w:r>
      <w:bookmarkEnd w:id="1666"/>
      <w:bookmarkEnd w:id="1667"/>
      <w:bookmarkEnd w:id="1668"/>
    </w:p>
    <w:p w:rsidR="00F405BA" w:rsidRPr="00EC16CA" w:rsidRDefault="00F405BA" w:rsidP="00F405BA">
      <w:pPr>
        <w:ind w:firstLine="480"/>
      </w:pPr>
      <w:r>
        <w:rPr>
          <w:rFonts w:hint="eastAsia"/>
        </w:rPr>
        <w:t>用于记录分公司发起的支撑单流转过程中的工单信息，提供工单信息的新增、查询、修改，记录工单号，环节、创建时间、处理人、处理结果、完成时间、工单状态等信息。</w:t>
      </w:r>
    </w:p>
    <w:p w:rsidR="00F405BA" w:rsidRDefault="00F405BA" w:rsidP="00F405BA">
      <w:pPr>
        <w:pStyle w:val="5"/>
      </w:pPr>
      <w:bookmarkStart w:id="1669" w:name="_Toc129957912"/>
      <w:bookmarkStart w:id="1670" w:name="_Toc130046789"/>
      <w:bookmarkStart w:id="1671" w:name="_Toc130155303"/>
      <w:r>
        <w:rPr>
          <w:rFonts w:hint="eastAsia"/>
        </w:rPr>
        <w:lastRenderedPageBreak/>
        <w:t>支撑单在途工单表</w:t>
      </w:r>
      <w:bookmarkEnd w:id="1669"/>
      <w:bookmarkEnd w:id="1670"/>
      <w:bookmarkEnd w:id="1671"/>
    </w:p>
    <w:p w:rsidR="00F405BA" w:rsidRPr="00EC16CA" w:rsidRDefault="00F405BA" w:rsidP="00F405BA">
      <w:pPr>
        <w:ind w:firstLine="480"/>
      </w:pPr>
      <w:r>
        <w:rPr>
          <w:rFonts w:hint="eastAsia"/>
        </w:rPr>
        <w:t>用于记录分公司发起的支撑单流转过程中的在途工单信息，提供在途工单信息的新增、查询、修改，记录工单号，环节、创建时间、处理人、处理结果、完成时间、工单状态、自动归档标识等信息。</w:t>
      </w:r>
    </w:p>
    <w:p w:rsidR="00F405BA" w:rsidRDefault="00F405BA" w:rsidP="00F405BA">
      <w:pPr>
        <w:pStyle w:val="5"/>
      </w:pPr>
      <w:bookmarkStart w:id="1672" w:name="_Toc129957913"/>
      <w:bookmarkStart w:id="1673" w:name="_Toc130046790"/>
      <w:bookmarkStart w:id="1674" w:name="_Toc130155304"/>
      <w:r>
        <w:rPr>
          <w:rFonts w:hint="eastAsia"/>
        </w:rPr>
        <w:t>支撑单主表</w:t>
      </w:r>
      <w:bookmarkEnd w:id="1672"/>
      <w:bookmarkEnd w:id="1673"/>
      <w:bookmarkEnd w:id="1674"/>
    </w:p>
    <w:p w:rsidR="00F405BA" w:rsidRPr="00EC16CA" w:rsidRDefault="00F405BA" w:rsidP="00F405BA">
      <w:pPr>
        <w:ind w:firstLine="480"/>
      </w:pPr>
      <w:r>
        <w:rPr>
          <w:rFonts w:hint="eastAsia"/>
        </w:rPr>
        <w:t>用于记录分公司发起的支撑单的基础信息，提供支撑单基础信息的新增、查询、修改，记录定单号，创建时间、发起人、发起人归属组织、处理人、处理人归属组织、关联会话</w:t>
      </w:r>
      <w:r>
        <w:rPr>
          <w:rFonts w:hint="eastAsia"/>
        </w:rPr>
        <w:t>I</w:t>
      </w:r>
      <w:r>
        <w:t>D</w:t>
      </w:r>
      <w:r>
        <w:rPr>
          <w:rFonts w:hint="eastAsia"/>
        </w:rPr>
        <w:t>、关联受理组</w:t>
      </w:r>
      <w:r>
        <w:rPr>
          <w:rFonts w:hint="eastAsia"/>
        </w:rPr>
        <w:t>I</w:t>
      </w:r>
      <w:r>
        <w:t>D</w:t>
      </w:r>
      <w:r>
        <w:rPr>
          <w:rFonts w:hint="eastAsia"/>
        </w:rPr>
        <w:t>、宽带账号、问题描述等信息。</w:t>
      </w:r>
    </w:p>
    <w:p w:rsidR="00F405BA" w:rsidRDefault="00F405BA" w:rsidP="00F405BA">
      <w:pPr>
        <w:pStyle w:val="5"/>
      </w:pPr>
      <w:bookmarkStart w:id="1675" w:name="_Toc129957914"/>
      <w:bookmarkStart w:id="1676" w:name="_Toc130046791"/>
      <w:bookmarkStart w:id="1677" w:name="_Toc130155305"/>
      <w:r>
        <w:rPr>
          <w:rFonts w:hint="eastAsia"/>
        </w:rPr>
        <w:t>支撑单归档表</w:t>
      </w:r>
      <w:bookmarkEnd w:id="1675"/>
      <w:bookmarkEnd w:id="1676"/>
      <w:bookmarkEnd w:id="1677"/>
    </w:p>
    <w:p w:rsidR="00F405BA" w:rsidRPr="00B17B11" w:rsidRDefault="00F405BA" w:rsidP="00F405BA">
      <w:pPr>
        <w:ind w:firstLine="480"/>
      </w:pPr>
      <w:r>
        <w:rPr>
          <w:rFonts w:hint="eastAsia"/>
        </w:rPr>
        <w:t>用于记录分公司发起的支撑单的归档信息，提供支撑单归档信息的新增、查询、修改，记录定单号，首次响应时间、首次响应时长、首次办结时间、办结时长等信息。</w:t>
      </w:r>
    </w:p>
    <w:p w:rsidR="00F405BA" w:rsidRDefault="00F405BA" w:rsidP="00F405BA">
      <w:pPr>
        <w:pStyle w:val="5"/>
      </w:pPr>
      <w:bookmarkStart w:id="1678" w:name="_Toc129957915"/>
      <w:bookmarkStart w:id="1679" w:name="_Toc130046792"/>
      <w:bookmarkStart w:id="1680" w:name="_Toc130155306"/>
      <w:r>
        <w:rPr>
          <w:rFonts w:hint="eastAsia"/>
        </w:rPr>
        <w:t>支撑单操作轨迹表</w:t>
      </w:r>
      <w:bookmarkEnd w:id="1678"/>
      <w:bookmarkEnd w:id="1679"/>
      <w:bookmarkEnd w:id="1680"/>
    </w:p>
    <w:p w:rsidR="00F405BA" w:rsidRPr="00B17B11" w:rsidRDefault="00F405BA" w:rsidP="00F405BA">
      <w:pPr>
        <w:ind w:firstLine="480"/>
      </w:pPr>
      <w:r>
        <w:rPr>
          <w:rFonts w:hint="eastAsia"/>
        </w:rPr>
        <w:t>用于记录分公司发起的支撑单的操作轨迹信息，提供支撑单操作轨迹信息的新增、查询、修改，记录定单号，工单号、操作类型、操作人、操作时间、操作描述等信息。</w:t>
      </w:r>
    </w:p>
    <w:p w:rsidR="00F405BA" w:rsidRDefault="00F405BA" w:rsidP="00F405BA">
      <w:pPr>
        <w:pStyle w:val="5"/>
      </w:pPr>
      <w:bookmarkStart w:id="1681" w:name="_Toc129957916"/>
      <w:bookmarkStart w:id="1682" w:name="_Toc130046793"/>
      <w:bookmarkStart w:id="1683" w:name="_Toc130155307"/>
      <w:r>
        <w:rPr>
          <w:rFonts w:hint="eastAsia"/>
        </w:rPr>
        <w:t>支撑单规则表</w:t>
      </w:r>
      <w:bookmarkEnd w:id="1681"/>
      <w:bookmarkEnd w:id="1682"/>
      <w:bookmarkEnd w:id="1683"/>
    </w:p>
    <w:p w:rsidR="00F405BA" w:rsidRPr="00B17B11" w:rsidRDefault="00F405BA" w:rsidP="00F405BA">
      <w:pPr>
        <w:ind w:firstLine="480"/>
      </w:pPr>
      <w:r>
        <w:rPr>
          <w:rFonts w:hint="eastAsia"/>
        </w:rPr>
        <w:t>用于记录专家支撑派单规则信息，提供支撑单派单信息的新增、查询、修改，记录区域、环节、创建人、创建时间、派单规则等信息。</w:t>
      </w:r>
    </w:p>
    <w:p w:rsidR="00F405BA" w:rsidRDefault="00F405BA" w:rsidP="00F405BA">
      <w:pPr>
        <w:pStyle w:val="5"/>
      </w:pPr>
      <w:bookmarkStart w:id="1684" w:name="_Toc129957917"/>
      <w:bookmarkStart w:id="1685" w:name="_Toc130046794"/>
      <w:bookmarkStart w:id="1686" w:name="_Toc130155308"/>
      <w:r>
        <w:rPr>
          <w:rFonts w:hint="eastAsia"/>
        </w:rPr>
        <w:t>支撑人员表</w:t>
      </w:r>
      <w:bookmarkEnd w:id="1684"/>
      <w:bookmarkEnd w:id="1685"/>
      <w:bookmarkEnd w:id="1686"/>
    </w:p>
    <w:p w:rsidR="00F405BA" w:rsidRPr="00B17B11" w:rsidRDefault="00F405BA" w:rsidP="00F405BA">
      <w:pPr>
        <w:ind w:firstLine="480"/>
      </w:pPr>
      <w:r>
        <w:rPr>
          <w:rFonts w:hint="eastAsia"/>
        </w:rPr>
        <w:lastRenderedPageBreak/>
        <w:t>用于记录专家支撑支撑人员信息，提供支撑人员信息的新增、查询、修改，记录人员</w:t>
      </w:r>
      <w:r>
        <w:rPr>
          <w:rFonts w:hint="eastAsia"/>
        </w:rPr>
        <w:t>I</w:t>
      </w:r>
      <w:r>
        <w:t>D</w:t>
      </w:r>
      <w:r>
        <w:rPr>
          <w:rFonts w:hint="eastAsia"/>
        </w:rPr>
        <w:t>、用户名、用户密码、创建时间、在线状态、在线终端数等信息。</w:t>
      </w:r>
    </w:p>
    <w:p w:rsidR="00F405BA" w:rsidRDefault="00F405BA" w:rsidP="00F405BA">
      <w:pPr>
        <w:pStyle w:val="5"/>
      </w:pPr>
      <w:bookmarkStart w:id="1687" w:name="_Toc129957918"/>
      <w:bookmarkStart w:id="1688" w:name="_Toc130046795"/>
      <w:bookmarkStart w:id="1689" w:name="_Toc130155309"/>
      <w:r>
        <w:rPr>
          <w:rFonts w:hint="eastAsia"/>
        </w:rPr>
        <w:t>支撑人员登录状态记录表</w:t>
      </w:r>
      <w:bookmarkEnd w:id="1687"/>
      <w:bookmarkEnd w:id="1688"/>
      <w:bookmarkEnd w:id="1689"/>
    </w:p>
    <w:p w:rsidR="00F405BA" w:rsidRPr="00B17B11" w:rsidRDefault="00F405BA" w:rsidP="00F405BA">
      <w:pPr>
        <w:ind w:firstLine="480"/>
      </w:pPr>
      <w:r>
        <w:rPr>
          <w:rFonts w:hint="eastAsia"/>
        </w:rPr>
        <w:t>用于记录专家支撑支撑人员状态日志信息，提供支撑人员状态日志信息的新增、查询、修改，记录人员</w:t>
      </w:r>
      <w:r>
        <w:rPr>
          <w:rFonts w:hint="eastAsia"/>
        </w:rPr>
        <w:t>I</w:t>
      </w:r>
      <w:r>
        <w:t>D</w:t>
      </w:r>
      <w:r>
        <w:rPr>
          <w:rFonts w:hint="eastAsia"/>
        </w:rPr>
        <w:t>、开始时间、结束时间、在线状态、在线状态等信息。</w:t>
      </w:r>
    </w:p>
    <w:p w:rsidR="00F405BA" w:rsidRDefault="00F405BA" w:rsidP="00F405BA">
      <w:pPr>
        <w:pStyle w:val="5"/>
      </w:pPr>
      <w:bookmarkStart w:id="1690" w:name="_Toc129957919"/>
      <w:bookmarkStart w:id="1691" w:name="_Toc130046796"/>
      <w:bookmarkStart w:id="1692" w:name="_Toc130155310"/>
      <w:r>
        <w:rPr>
          <w:rFonts w:hint="eastAsia"/>
        </w:rPr>
        <w:t>支撑人员受理组表</w:t>
      </w:r>
      <w:bookmarkEnd w:id="1690"/>
      <w:bookmarkEnd w:id="1691"/>
      <w:bookmarkEnd w:id="1692"/>
    </w:p>
    <w:p w:rsidR="00F405BA" w:rsidRPr="00404705" w:rsidRDefault="00F405BA" w:rsidP="00F405BA">
      <w:pPr>
        <w:ind w:firstLine="480"/>
      </w:pPr>
      <w:r>
        <w:rPr>
          <w:rFonts w:hint="eastAsia"/>
        </w:rPr>
        <w:t>用于记录专家支撑支撑人员受理组信息，提供支撑人员受理组信息的新增、查询、修改，记录受理组</w:t>
      </w:r>
      <w:r>
        <w:rPr>
          <w:rFonts w:hint="eastAsia"/>
        </w:rPr>
        <w:t>I</w:t>
      </w:r>
      <w:r>
        <w:t>D</w:t>
      </w:r>
      <w:r>
        <w:rPr>
          <w:rFonts w:hint="eastAsia"/>
        </w:rPr>
        <w:t>、受理组名称、创建时间等信息。</w:t>
      </w:r>
    </w:p>
    <w:p w:rsidR="00F405BA" w:rsidRDefault="00F405BA" w:rsidP="00F405BA">
      <w:pPr>
        <w:pStyle w:val="5"/>
      </w:pPr>
      <w:bookmarkStart w:id="1693" w:name="_Toc129957920"/>
      <w:bookmarkStart w:id="1694" w:name="_Toc130046797"/>
      <w:bookmarkStart w:id="1695" w:name="_Toc130155311"/>
      <w:r>
        <w:rPr>
          <w:rFonts w:hint="eastAsia"/>
        </w:rPr>
        <w:t>支撑人员受理组人员关系表</w:t>
      </w:r>
      <w:bookmarkEnd w:id="1693"/>
      <w:bookmarkEnd w:id="1694"/>
      <w:bookmarkEnd w:id="1695"/>
    </w:p>
    <w:p w:rsidR="00F405BA" w:rsidRPr="00404705" w:rsidRDefault="00F405BA" w:rsidP="00F405BA">
      <w:pPr>
        <w:ind w:firstLine="480"/>
      </w:pPr>
      <w:r>
        <w:rPr>
          <w:rFonts w:hint="eastAsia"/>
        </w:rPr>
        <w:t>用于记录专家支撑支撑人员受理组关系信息，提供支撑人员受理组受理组关系信息的新增、查询、修改，提供支撑单派单人员查询，记录受理组</w:t>
      </w:r>
      <w:r>
        <w:rPr>
          <w:rFonts w:hint="eastAsia"/>
        </w:rPr>
        <w:t>I</w:t>
      </w:r>
      <w:r>
        <w:t>D</w:t>
      </w:r>
      <w:r>
        <w:rPr>
          <w:rFonts w:hint="eastAsia"/>
        </w:rPr>
        <w:t>、人员</w:t>
      </w:r>
      <w:r>
        <w:rPr>
          <w:rFonts w:hint="eastAsia"/>
        </w:rPr>
        <w:t>I</w:t>
      </w:r>
      <w:r>
        <w:t>D</w:t>
      </w:r>
      <w:r>
        <w:rPr>
          <w:rFonts w:hint="eastAsia"/>
        </w:rPr>
        <w:t>、人员姓名、创建时间等信息。</w:t>
      </w:r>
    </w:p>
    <w:p w:rsidR="00F405BA" w:rsidRDefault="00F405BA" w:rsidP="00F405BA">
      <w:pPr>
        <w:pStyle w:val="5"/>
      </w:pPr>
      <w:bookmarkStart w:id="1696" w:name="_Toc129957921"/>
      <w:bookmarkStart w:id="1697" w:name="_Toc130046798"/>
      <w:bookmarkStart w:id="1698" w:name="_Toc130155312"/>
      <w:r>
        <w:rPr>
          <w:rFonts w:hint="eastAsia"/>
        </w:rPr>
        <w:t>会话消息表</w:t>
      </w:r>
      <w:bookmarkEnd w:id="1696"/>
      <w:bookmarkEnd w:id="1697"/>
      <w:bookmarkEnd w:id="1698"/>
    </w:p>
    <w:p w:rsidR="00F405BA" w:rsidRPr="00404705" w:rsidRDefault="00F405BA" w:rsidP="00F405BA">
      <w:pPr>
        <w:ind w:firstLine="480"/>
      </w:pPr>
      <w:r>
        <w:rPr>
          <w:rFonts w:hint="eastAsia"/>
        </w:rPr>
        <w:t>用于记录问题发起人与支撑人员质检的会话信息，提供会话信息的新增、查询，记录消息</w:t>
      </w:r>
      <w:r>
        <w:rPr>
          <w:rFonts w:hint="eastAsia"/>
        </w:rPr>
        <w:t>I</w:t>
      </w:r>
      <w:r>
        <w:t>D,</w:t>
      </w:r>
      <w:r>
        <w:rPr>
          <w:rFonts w:hint="eastAsia"/>
        </w:rPr>
        <w:t>消息内容、发送人、接收人，消息是否读取状态、会话</w:t>
      </w:r>
      <w:r>
        <w:rPr>
          <w:rFonts w:hint="eastAsia"/>
        </w:rPr>
        <w:t>I</w:t>
      </w:r>
      <w:r>
        <w:t>D</w:t>
      </w:r>
      <w:r>
        <w:rPr>
          <w:rFonts w:hint="eastAsia"/>
        </w:rPr>
        <w:t>、发送时间等信息。</w:t>
      </w:r>
    </w:p>
    <w:p w:rsidR="00F405BA" w:rsidRDefault="00F405BA" w:rsidP="00F405BA">
      <w:pPr>
        <w:pStyle w:val="5"/>
      </w:pPr>
      <w:bookmarkStart w:id="1699" w:name="_Toc129957922"/>
      <w:bookmarkStart w:id="1700" w:name="_Toc130046799"/>
      <w:bookmarkStart w:id="1701" w:name="_Toc130155313"/>
      <w:r>
        <w:rPr>
          <w:rFonts w:hint="eastAsia"/>
        </w:rPr>
        <w:t>问题定性分类表</w:t>
      </w:r>
      <w:bookmarkEnd w:id="1699"/>
      <w:bookmarkEnd w:id="1700"/>
      <w:bookmarkEnd w:id="1701"/>
    </w:p>
    <w:p w:rsidR="00F405BA" w:rsidRPr="00404705" w:rsidRDefault="00F405BA" w:rsidP="00F405BA">
      <w:pPr>
        <w:ind w:firstLine="480"/>
      </w:pPr>
      <w:r>
        <w:rPr>
          <w:rFonts w:hint="eastAsia"/>
        </w:rPr>
        <w:t>用于记录问题定性分类，提供问题定性分类的查询，记录分类</w:t>
      </w:r>
      <w:r>
        <w:rPr>
          <w:rFonts w:hint="eastAsia"/>
        </w:rPr>
        <w:t>I</w:t>
      </w:r>
      <w:r>
        <w:t>D</w:t>
      </w:r>
      <w:r>
        <w:rPr>
          <w:rFonts w:hint="eastAsia"/>
        </w:rPr>
        <w:t>、分类名称、父分类</w:t>
      </w:r>
      <w:r>
        <w:rPr>
          <w:rFonts w:hint="eastAsia"/>
        </w:rPr>
        <w:t>I</w:t>
      </w:r>
      <w:r>
        <w:t>D</w:t>
      </w:r>
      <w:r>
        <w:rPr>
          <w:rFonts w:hint="eastAsia"/>
        </w:rPr>
        <w:t>等信息。</w:t>
      </w:r>
    </w:p>
    <w:p w:rsidR="00F405BA" w:rsidRDefault="00F405BA" w:rsidP="00F405BA">
      <w:pPr>
        <w:pStyle w:val="5"/>
      </w:pPr>
      <w:bookmarkStart w:id="1702" w:name="_Toc129957923"/>
      <w:bookmarkStart w:id="1703" w:name="_Toc130046800"/>
      <w:bookmarkStart w:id="1704" w:name="_Toc130155314"/>
      <w:r>
        <w:rPr>
          <w:rFonts w:hint="eastAsia"/>
        </w:rPr>
        <w:lastRenderedPageBreak/>
        <w:t>评价标签表</w:t>
      </w:r>
      <w:bookmarkEnd w:id="1702"/>
      <w:bookmarkEnd w:id="1703"/>
      <w:bookmarkEnd w:id="1704"/>
    </w:p>
    <w:p w:rsidR="00F405BA" w:rsidRPr="00FB6CB3" w:rsidRDefault="00F405BA" w:rsidP="00F405BA">
      <w:pPr>
        <w:ind w:firstLine="480"/>
      </w:pPr>
      <w:r>
        <w:rPr>
          <w:rFonts w:hint="eastAsia"/>
        </w:rPr>
        <w:t>用于记录评价标签，提供评价标签的查询，记录标签</w:t>
      </w:r>
      <w:r>
        <w:rPr>
          <w:rFonts w:hint="eastAsia"/>
        </w:rPr>
        <w:t>I</w:t>
      </w:r>
      <w:r>
        <w:t>D</w:t>
      </w:r>
      <w:r>
        <w:rPr>
          <w:rFonts w:hint="eastAsia"/>
        </w:rPr>
        <w:t>、标签名称、标签分类等信息。</w:t>
      </w:r>
    </w:p>
    <w:p w:rsidR="00F405BA" w:rsidRDefault="00F405BA" w:rsidP="00F405BA">
      <w:pPr>
        <w:pStyle w:val="5"/>
      </w:pPr>
      <w:bookmarkStart w:id="1705" w:name="_Toc129957924"/>
      <w:bookmarkStart w:id="1706" w:name="_Toc130046801"/>
      <w:bookmarkStart w:id="1707" w:name="_Toc130155315"/>
      <w:r>
        <w:rPr>
          <w:rFonts w:hint="eastAsia"/>
        </w:rPr>
        <w:t>转办分类表</w:t>
      </w:r>
      <w:bookmarkEnd w:id="1705"/>
      <w:bookmarkEnd w:id="1706"/>
      <w:bookmarkEnd w:id="1707"/>
    </w:p>
    <w:p w:rsidR="00F405BA" w:rsidRPr="00FB6CB3" w:rsidRDefault="00F405BA" w:rsidP="00F405BA">
      <w:pPr>
        <w:ind w:firstLine="480"/>
      </w:pPr>
      <w:r>
        <w:rPr>
          <w:rFonts w:hint="eastAsia"/>
        </w:rPr>
        <w:t>用于记录转办分类，提供转办分类的查询，记录转办分类</w:t>
      </w:r>
      <w:r>
        <w:rPr>
          <w:rFonts w:hint="eastAsia"/>
        </w:rPr>
        <w:t>I</w:t>
      </w:r>
      <w:r>
        <w:t>D</w:t>
      </w:r>
      <w:r>
        <w:rPr>
          <w:rFonts w:hint="eastAsia"/>
        </w:rPr>
        <w:t>、分类名称等信息。</w:t>
      </w:r>
    </w:p>
    <w:p w:rsidR="00F405BA" w:rsidRDefault="00F405BA" w:rsidP="00F405BA">
      <w:pPr>
        <w:pStyle w:val="5"/>
      </w:pPr>
      <w:bookmarkStart w:id="1708" w:name="_Toc129957925"/>
      <w:bookmarkStart w:id="1709" w:name="_Toc130046802"/>
      <w:bookmarkStart w:id="1710" w:name="_Toc130155316"/>
      <w:r>
        <w:rPr>
          <w:rFonts w:hint="eastAsia"/>
        </w:rPr>
        <w:t>协办分类表</w:t>
      </w:r>
      <w:bookmarkEnd w:id="1708"/>
      <w:bookmarkEnd w:id="1709"/>
      <w:bookmarkEnd w:id="1710"/>
    </w:p>
    <w:p w:rsidR="00F405BA" w:rsidRPr="00FB6CB3" w:rsidRDefault="00F405BA" w:rsidP="00F405BA">
      <w:pPr>
        <w:ind w:firstLine="480"/>
      </w:pPr>
      <w:r>
        <w:rPr>
          <w:rFonts w:hint="eastAsia"/>
        </w:rPr>
        <w:t>用于记录协办分类，提供协办分类的查询，记录协办分类</w:t>
      </w:r>
      <w:r>
        <w:rPr>
          <w:rFonts w:hint="eastAsia"/>
        </w:rPr>
        <w:t>I</w:t>
      </w:r>
      <w:r>
        <w:t>D</w:t>
      </w:r>
      <w:r>
        <w:rPr>
          <w:rFonts w:hint="eastAsia"/>
        </w:rPr>
        <w:t>、分类名称等信息。</w:t>
      </w:r>
    </w:p>
    <w:p w:rsidR="00F405BA" w:rsidRPr="005135B0" w:rsidRDefault="00F405BA" w:rsidP="00F405BA">
      <w:pPr>
        <w:ind w:firstLine="480"/>
      </w:pPr>
    </w:p>
    <w:p w:rsidR="00F405BA" w:rsidRDefault="00F405BA" w:rsidP="00F405BA">
      <w:pPr>
        <w:pStyle w:val="5"/>
      </w:pPr>
      <w:bookmarkStart w:id="1711" w:name="_Toc129957926"/>
      <w:bookmarkStart w:id="1712" w:name="_Toc130046803"/>
      <w:bookmarkStart w:id="1713" w:name="_Toc130155317"/>
      <w:r>
        <w:rPr>
          <w:rFonts w:hint="eastAsia"/>
        </w:rPr>
        <w:t>案例库表</w:t>
      </w:r>
      <w:bookmarkEnd w:id="1711"/>
      <w:bookmarkEnd w:id="1712"/>
      <w:bookmarkEnd w:id="1713"/>
    </w:p>
    <w:p w:rsidR="00F405BA" w:rsidRPr="00AD265B" w:rsidRDefault="00F405BA" w:rsidP="00F405BA">
      <w:pPr>
        <w:ind w:firstLine="480"/>
      </w:pPr>
      <w:r w:rsidRPr="00AD265B">
        <w:rPr>
          <w:rFonts w:hint="eastAsia"/>
        </w:rPr>
        <w:t>用于记录案例库信息，提供案例库数据的查询、新增、修改、删除，记录</w:t>
      </w:r>
      <w:r w:rsidRPr="004F0E4E">
        <w:rPr>
          <w:rFonts w:hint="eastAsia"/>
        </w:rPr>
        <w:t>案例库标识</w:t>
      </w:r>
      <w:r w:rsidRPr="004F0E4E">
        <w:rPr>
          <w:rFonts w:hint="eastAsia"/>
        </w:rPr>
        <w:t xml:space="preserve"> </w:t>
      </w:r>
      <w:r w:rsidRPr="004F0E4E">
        <w:rPr>
          <w:rFonts w:hint="eastAsia"/>
        </w:rPr>
        <w:t>、案例库名称</w:t>
      </w:r>
      <w:r w:rsidRPr="004F0E4E">
        <w:rPr>
          <w:rFonts w:hint="eastAsia"/>
        </w:rPr>
        <w:t xml:space="preserve"> </w:t>
      </w:r>
      <w:r w:rsidRPr="004F0E4E">
        <w:rPr>
          <w:rFonts w:hint="eastAsia"/>
        </w:rPr>
        <w:t>、显示顺序</w:t>
      </w:r>
      <w:r w:rsidRPr="004F0E4E">
        <w:rPr>
          <w:rFonts w:hint="eastAsia"/>
        </w:rPr>
        <w:t xml:space="preserve"> </w:t>
      </w:r>
      <w:r w:rsidRPr="004F0E4E">
        <w:rPr>
          <w:rFonts w:hint="eastAsia"/>
        </w:rPr>
        <w:t>、案例库说明</w:t>
      </w:r>
      <w:r w:rsidRPr="004F0E4E">
        <w:rPr>
          <w:rFonts w:hint="eastAsia"/>
        </w:rPr>
        <w:t xml:space="preserve"> </w:t>
      </w:r>
      <w:r w:rsidRPr="004F0E4E">
        <w:rPr>
          <w:rFonts w:hint="eastAsia"/>
        </w:rPr>
        <w:t>、创建人</w:t>
      </w:r>
      <w:r w:rsidRPr="004F0E4E">
        <w:rPr>
          <w:rFonts w:hint="eastAsia"/>
        </w:rPr>
        <w:t xml:space="preserve">ID </w:t>
      </w:r>
      <w:r w:rsidRPr="004F0E4E">
        <w:rPr>
          <w:rFonts w:hint="eastAsia"/>
        </w:rPr>
        <w:t>、创建人名称</w:t>
      </w:r>
      <w:r w:rsidRPr="004F0E4E">
        <w:rPr>
          <w:rFonts w:hint="eastAsia"/>
        </w:rPr>
        <w:t xml:space="preserve"> </w:t>
      </w:r>
      <w:r w:rsidRPr="004F0E4E">
        <w:rPr>
          <w:rFonts w:hint="eastAsia"/>
        </w:rPr>
        <w:t>、创建人部门</w:t>
      </w:r>
      <w:r w:rsidRPr="004F0E4E">
        <w:rPr>
          <w:rFonts w:hint="eastAsia"/>
        </w:rPr>
        <w:t xml:space="preserve">ID </w:t>
      </w:r>
      <w:r w:rsidRPr="004F0E4E">
        <w:rPr>
          <w:rFonts w:hint="eastAsia"/>
        </w:rPr>
        <w:t>、创建人部门名称</w:t>
      </w:r>
      <w:r w:rsidRPr="004F0E4E">
        <w:rPr>
          <w:rFonts w:hint="eastAsia"/>
        </w:rPr>
        <w:t xml:space="preserve"> </w:t>
      </w:r>
      <w:r w:rsidRPr="004F0E4E">
        <w:rPr>
          <w:rFonts w:hint="eastAsia"/>
        </w:rPr>
        <w:t>、创建时间状态</w:t>
      </w:r>
      <w:r w:rsidRPr="004F0E4E">
        <w:rPr>
          <w:rFonts w:hint="eastAsia"/>
        </w:rPr>
        <w:t xml:space="preserve"> </w:t>
      </w:r>
      <w:r w:rsidRPr="004F0E4E">
        <w:rPr>
          <w:rFonts w:hint="eastAsia"/>
        </w:rPr>
        <w:t>、修改时间</w:t>
      </w:r>
      <w:r w:rsidRPr="00AD265B">
        <w:rPr>
          <w:rFonts w:hint="eastAsia"/>
        </w:rPr>
        <w:t>等信息。</w:t>
      </w:r>
    </w:p>
    <w:p w:rsidR="00F405BA" w:rsidRDefault="00F405BA" w:rsidP="00F405BA">
      <w:pPr>
        <w:pStyle w:val="5"/>
      </w:pPr>
      <w:bookmarkStart w:id="1714" w:name="_Toc129957927"/>
      <w:bookmarkStart w:id="1715" w:name="_Toc130046804"/>
      <w:bookmarkStart w:id="1716" w:name="_Toc130155318"/>
      <w:r>
        <w:rPr>
          <w:rFonts w:hint="eastAsia"/>
        </w:rPr>
        <w:t>案例库授权表</w:t>
      </w:r>
      <w:bookmarkEnd w:id="1714"/>
      <w:bookmarkEnd w:id="1715"/>
      <w:bookmarkEnd w:id="1716"/>
    </w:p>
    <w:p w:rsidR="00F405BA" w:rsidRPr="00AD265B" w:rsidRDefault="00F405BA" w:rsidP="00F405BA">
      <w:pPr>
        <w:ind w:firstLine="480"/>
      </w:pPr>
      <w:r w:rsidRPr="00AD265B">
        <w:rPr>
          <w:rFonts w:hint="eastAsia"/>
        </w:rPr>
        <w:t>用于记录案例库授权信息，提供案例库授权数据的查询、新增、修改、删除，记录</w:t>
      </w:r>
      <w:r w:rsidRPr="009D7C65">
        <w:rPr>
          <w:rFonts w:hint="eastAsia"/>
        </w:rPr>
        <w:t>唯一标识</w:t>
      </w:r>
      <w:r w:rsidRPr="009D7C65">
        <w:rPr>
          <w:rFonts w:hint="eastAsia"/>
        </w:rPr>
        <w:t xml:space="preserve"> </w:t>
      </w:r>
      <w:r w:rsidRPr="009D7C65">
        <w:rPr>
          <w:rFonts w:hint="eastAsia"/>
        </w:rPr>
        <w:t>、经验库标识</w:t>
      </w:r>
      <w:r w:rsidRPr="009D7C65">
        <w:rPr>
          <w:rFonts w:hint="eastAsia"/>
        </w:rPr>
        <w:t xml:space="preserve"> </w:t>
      </w:r>
      <w:r w:rsidRPr="009D7C65">
        <w:rPr>
          <w:rFonts w:hint="eastAsia"/>
        </w:rPr>
        <w:t>、对象类型</w:t>
      </w:r>
      <w:r w:rsidRPr="009D7C65">
        <w:rPr>
          <w:rFonts w:hint="eastAsia"/>
        </w:rPr>
        <w:t xml:space="preserve"> </w:t>
      </w:r>
      <w:r w:rsidRPr="009D7C65">
        <w:rPr>
          <w:rFonts w:hint="eastAsia"/>
        </w:rPr>
        <w:t>、对象</w:t>
      </w:r>
      <w:r w:rsidRPr="009D7C65">
        <w:rPr>
          <w:rFonts w:hint="eastAsia"/>
        </w:rPr>
        <w:t xml:space="preserve">ID </w:t>
      </w:r>
      <w:r w:rsidRPr="009D7C65">
        <w:rPr>
          <w:rFonts w:hint="eastAsia"/>
        </w:rPr>
        <w:t>、对象名称</w:t>
      </w:r>
      <w:r w:rsidRPr="009D7C65">
        <w:rPr>
          <w:rFonts w:hint="eastAsia"/>
        </w:rPr>
        <w:t xml:space="preserve"> </w:t>
      </w:r>
      <w:r w:rsidRPr="009D7C65">
        <w:rPr>
          <w:rFonts w:hint="eastAsia"/>
        </w:rPr>
        <w:t>、对象所属的组织</w:t>
      </w:r>
      <w:r w:rsidRPr="009D7C65">
        <w:rPr>
          <w:rFonts w:hint="eastAsia"/>
        </w:rPr>
        <w:t xml:space="preserve">ID </w:t>
      </w:r>
      <w:r w:rsidRPr="009D7C65">
        <w:rPr>
          <w:rFonts w:hint="eastAsia"/>
        </w:rPr>
        <w:t>、对象所属的组织名称</w:t>
      </w:r>
      <w:r w:rsidRPr="009D7C65">
        <w:rPr>
          <w:rFonts w:hint="eastAsia"/>
        </w:rPr>
        <w:t xml:space="preserve"> </w:t>
      </w:r>
      <w:r w:rsidRPr="009D7C65">
        <w:rPr>
          <w:rFonts w:hint="eastAsia"/>
        </w:rPr>
        <w:t>、权限类别</w:t>
      </w:r>
      <w:r w:rsidRPr="009D7C65">
        <w:rPr>
          <w:rFonts w:hint="eastAsia"/>
        </w:rPr>
        <w:t xml:space="preserve"> </w:t>
      </w:r>
      <w:r w:rsidRPr="009D7C65">
        <w:rPr>
          <w:rFonts w:hint="eastAsia"/>
        </w:rPr>
        <w:t>、授权人</w:t>
      </w:r>
      <w:r w:rsidRPr="009D7C65">
        <w:rPr>
          <w:rFonts w:hint="eastAsia"/>
        </w:rPr>
        <w:t xml:space="preserve">ID </w:t>
      </w:r>
      <w:r w:rsidRPr="009D7C65">
        <w:rPr>
          <w:rFonts w:hint="eastAsia"/>
        </w:rPr>
        <w:t>、授权人名称</w:t>
      </w:r>
      <w:r w:rsidRPr="009D7C65">
        <w:rPr>
          <w:rFonts w:hint="eastAsia"/>
        </w:rPr>
        <w:t xml:space="preserve"> </w:t>
      </w:r>
      <w:r w:rsidRPr="009D7C65">
        <w:rPr>
          <w:rFonts w:hint="eastAsia"/>
        </w:rPr>
        <w:t>、授权人部门</w:t>
      </w:r>
      <w:r w:rsidRPr="009D7C65">
        <w:rPr>
          <w:rFonts w:hint="eastAsia"/>
        </w:rPr>
        <w:t xml:space="preserve">ID </w:t>
      </w:r>
      <w:r w:rsidRPr="009D7C65">
        <w:rPr>
          <w:rFonts w:hint="eastAsia"/>
        </w:rPr>
        <w:t>、授权人部门名称</w:t>
      </w:r>
      <w:r w:rsidRPr="009D7C65">
        <w:rPr>
          <w:rFonts w:hint="eastAsia"/>
        </w:rPr>
        <w:t xml:space="preserve"> </w:t>
      </w:r>
      <w:r w:rsidRPr="009D7C65">
        <w:rPr>
          <w:rFonts w:hint="eastAsia"/>
        </w:rPr>
        <w:t>、授权时间</w:t>
      </w:r>
      <w:r w:rsidRPr="009D7C65">
        <w:rPr>
          <w:rFonts w:hint="eastAsia"/>
        </w:rPr>
        <w:t xml:space="preserve"> </w:t>
      </w:r>
      <w:r w:rsidRPr="009D7C65">
        <w:rPr>
          <w:rFonts w:hint="eastAsia"/>
        </w:rPr>
        <w:t>、授权修改时间</w:t>
      </w:r>
      <w:r w:rsidRPr="009D7C65">
        <w:rPr>
          <w:rFonts w:hint="eastAsia"/>
        </w:rPr>
        <w:t xml:space="preserve"> </w:t>
      </w:r>
      <w:r w:rsidRPr="009D7C65">
        <w:rPr>
          <w:rFonts w:hint="eastAsia"/>
        </w:rPr>
        <w:t>、记录状态</w:t>
      </w:r>
      <w:r w:rsidRPr="00AD265B">
        <w:rPr>
          <w:rFonts w:hint="eastAsia"/>
        </w:rPr>
        <w:t>等信息。</w:t>
      </w:r>
    </w:p>
    <w:p w:rsidR="00F405BA" w:rsidRDefault="00F405BA" w:rsidP="00F405BA">
      <w:pPr>
        <w:pStyle w:val="5"/>
      </w:pPr>
      <w:bookmarkStart w:id="1717" w:name="_Toc129957928"/>
      <w:bookmarkStart w:id="1718" w:name="_Toc130046805"/>
      <w:bookmarkStart w:id="1719" w:name="_Toc130155319"/>
      <w:r>
        <w:rPr>
          <w:rFonts w:hint="eastAsia"/>
        </w:rPr>
        <w:lastRenderedPageBreak/>
        <w:t>案例分类表</w:t>
      </w:r>
      <w:bookmarkEnd w:id="1717"/>
      <w:bookmarkEnd w:id="1718"/>
      <w:bookmarkEnd w:id="1719"/>
    </w:p>
    <w:p w:rsidR="00F405BA" w:rsidRPr="00AD265B" w:rsidRDefault="00F405BA" w:rsidP="00F405BA">
      <w:pPr>
        <w:ind w:firstLine="480"/>
      </w:pPr>
      <w:r w:rsidRPr="00AD265B">
        <w:rPr>
          <w:rFonts w:hint="eastAsia"/>
        </w:rPr>
        <w:t>用于记录案例分类信息，提供案例分类数据的查询、新增、修改、删除，记录</w:t>
      </w:r>
      <w:r w:rsidRPr="009D7C65">
        <w:rPr>
          <w:rFonts w:hint="eastAsia"/>
        </w:rPr>
        <w:t>分类</w:t>
      </w:r>
      <w:r w:rsidRPr="009D7C65">
        <w:rPr>
          <w:rFonts w:hint="eastAsia"/>
        </w:rPr>
        <w:t xml:space="preserve">ID </w:t>
      </w:r>
      <w:r w:rsidRPr="009D7C65">
        <w:rPr>
          <w:rFonts w:hint="eastAsia"/>
        </w:rPr>
        <w:t>、分类名称</w:t>
      </w:r>
      <w:r w:rsidRPr="009D7C65">
        <w:rPr>
          <w:rFonts w:hint="eastAsia"/>
        </w:rPr>
        <w:t xml:space="preserve"> </w:t>
      </w:r>
      <w:r w:rsidRPr="009D7C65">
        <w:rPr>
          <w:rFonts w:hint="eastAsia"/>
        </w:rPr>
        <w:t>、显示顺序</w:t>
      </w:r>
      <w:r w:rsidRPr="009D7C65">
        <w:rPr>
          <w:rFonts w:hint="eastAsia"/>
        </w:rPr>
        <w:t xml:space="preserve"> </w:t>
      </w:r>
      <w:r w:rsidRPr="009D7C65">
        <w:rPr>
          <w:rFonts w:hint="eastAsia"/>
        </w:rPr>
        <w:t>、分类说明</w:t>
      </w:r>
      <w:r w:rsidRPr="009D7C65">
        <w:rPr>
          <w:rFonts w:hint="eastAsia"/>
        </w:rPr>
        <w:t xml:space="preserve"> </w:t>
      </w:r>
      <w:r w:rsidRPr="009D7C65">
        <w:rPr>
          <w:rFonts w:hint="eastAsia"/>
        </w:rPr>
        <w:t>、父级分类</w:t>
      </w:r>
      <w:r w:rsidRPr="009D7C65">
        <w:rPr>
          <w:rFonts w:hint="eastAsia"/>
        </w:rPr>
        <w:t xml:space="preserve">ID </w:t>
      </w:r>
      <w:r w:rsidRPr="009D7C65">
        <w:rPr>
          <w:rFonts w:hint="eastAsia"/>
        </w:rPr>
        <w:t>、经验库标识</w:t>
      </w:r>
      <w:r w:rsidRPr="009D7C65">
        <w:rPr>
          <w:rFonts w:hint="eastAsia"/>
        </w:rPr>
        <w:t xml:space="preserve"> </w:t>
      </w:r>
      <w:r w:rsidRPr="009D7C65">
        <w:rPr>
          <w:rFonts w:hint="eastAsia"/>
        </w:rPr>
        <w:t>、创建人</w:t>
      </w:r>
      <w:r w:rsidRPr="009D7C65">
        <w:rPr>
          <w:rFonts w:hint="eastAsia"/>
        </w:rPr>
        <w:t xml:space="preserve">ID </w:t>
      </w:r>
      <w:r w:rsidRPr="009D7C65">
        <w:rPr>
          <w:rFonts w:hint="eastAsia"/>
        </w:rPr>
        <w:t>、创建人名称</w:t>
      </w:r>
      <w:r w:rsidRPr="009D7C65">
        <w:rPr>
          <w:rFonts w:hint="eastAsia"/>
        </w:rPr>
        <w:t xml:space="preserve"> </w:t>
      </w:r>
      <w:r w:rsidRPr="009D7C65">
        <w:rPr>
          <w:rFonts w:hint="eastAsia"/>
        </w:rPr>
        <w:t>、创建人部门</w:t>
      </w:r>
      <w:r w:rsidRPr="009D7C65">
        <w:rPr>
          <w:rFonts w:hint="eastAsia"/>
        </w:rPr>
        <w:t xml:space="preserve">ID </w:t>
      </w:r>
      <w:r w:rsidRPr="009D7C65">
        <w:rPr>
          <w:rFonts w:hint="eastAsia"/>
        </w:rPr>
        <w:t>、创建人部门名称</w:t>
      </w:r>
      <w:r w:rsidRPr="009D7C65">
        <w:rPr>
          <w:rFonts w:hint="eastAsia"/>
        </w:rPr>
        <w:t xml:space="preserve"> </w:t>
      </w:r>
      <w:r w:rsidRPr="009D7C65">
        <w:rPr>
          <w:rFonts w:hint="eastAsia"/>
        </w:rPr>
        <w:t>、创建时间</w:t>
      </w:r>
      <w:r w:rsidRPr="009D7C65">
        <w:rPr>
          <w:rFonts w:hint="eastAsia"/>
        </w:rPr>
        <w:t xml:space="preserve"> </w:t>
      </w:r>
      <w:r w:rsidRPr="009D7C65">
        <w:rPr>
          <w:rFonts w:hint="eastAsia"/>
        </w:rPr>
        <w:t>、状态</w:t>
      </w:r>
      <w:r w:rsidRPr="009D7C65">
        <w:rPr>
          <w:rFonts w:hint="eastAsia"/>
        </w:rPr>
        <w:t xml:space="preserve"> </w:t>
      </w:r>
      <w:r w:rsidRPr="009D7C65">
        <w:rPr>
          <w:rFonts w:hint="eastAsia"/>
        </w:rPr>
        <w:t>、修改时间</w:t>
      </w:r>
      <w:r w:rsidRPr="00AD265B">
        <w:rPr>
          <w:rFonts w:hint="eastAsia"/>
        </w:rPr>
        <w:t>等信息。</w:t>
      </w:r>
    </w:p>
    <w:p w:rsidR="00F405BA" w:rsidRDefault="00F405BA" w:rsidP="00F405BA">
      <w:pPr>
        <w:pStyle w:val="5"/>
      </w:pPr>
      <w:bookmarkStart w:id="1720" w:name="_Toc129957929"/>
      <w:bookmarkStart w:id="1721" w:name="_Toc130046806"/>
      <w:bookmarkStart w:id="1722" w:name="_Toc130155320"/>
      <w:r>
        <w:rPr>
          <w:rFonts w:hint="eastAsia"/>
        </w:rPr>
        <w:t>案例分类授权表</w:t>
      </w:r>
      <w:bookmarkEnd w:id="1720"/>
      <w:bookmarkEnd w:id="1721"/>
      <w:bookmarkEnd w:id="1722"/>
    </w:p>
    <w:p w:rsidR="00F405BA" w:rsidRPr="00AD265B" w:rsidRDefault="00F405BA" w:rsidP="00F405BA">
      <w:pPr>
        <w:ind w:firstLine="480"/>
      </w:pPr>
      <w:r w:rsidRPr="00AD265B">
        <w:rPr>
          <w:rFonts w:hint="eastAsia"/>
        </w:rPr>
        <w:t>用于记录</w:t>
      </w:r>
      <w:r>
        <w:rPr>
          <w:rFonts w:hint="eastAsia"/>
        </w:rPr>
        <w:t>案例分类授权</w:t>
      </w:r>
      <w:r w:rsidRPr="00AD265B">
        <w:rPr>
          <w:rFonts w:hint="eastAsia"/>
        </w:rPr>
        <w:t>信息，提供</w:t>
      </w:r>
      <w:r>
        <w:rPr>
          <w:rFonts w:hint="eastAsia"/>
        </w:rPr>
        <w:t>案例分类授权</w:t>
      </w:r>
      <w:r w:rsidRPr="00AD265B">
        <w:rPr>
          <w:rFonts w:hint="eastAsia"/>
        </w:rPr>
        <w:t>数据的查询、新增、修改、删除，记录</w:t>
      </w:r>
      <w:r w:rsidRPr="00125754">
        <w:rPr>
          <w:rFonts w:hint="eastAsia"/>
        </w:rPr>
        <w:t>唯一标识</w:t>
      </w:r>
      <w:r w:rsidRPr="00125754">
        <w:rPr>
          <w:rFonts w:hint="eastAsia"/>
        </w:rPr>
        <w:t xml:space="preserve"> </w:t>
      </w:r>
      <w:r w:rsidRPr="00125754">
        <w:rPr>
          <w:rFonts w:hint="eastAsia"/>
        </w:rPr>
        <w:t>、分类</w:t>
      </w:r>
      <w:r w:rsidRPr="00125754">
        <w:rPr>
          <w:rFonts w:hint="eastAsia"/>
        </w:rPr>
        <w:t xml:space="preserve">ID </w:t>
      </w:r>
      <w:r w:rsidRPr="00125754">
        <w:rPr>
          <w:rFonts w:hint="eastAsia"/>
        </w:rPr>
        <w:t>、对象类型</w:t>
      </w:r>
      <w:r w:rsidRPr="00125754">
        <w:rPr>
          <w:rFonts w:hint="eastAsia"/>
        </w:rPr>
        <w:t xml:space="preserve"> </w:t>
      </w:r>
      <w:r w:rsidRPr="00125754">
        <w:rPr>
          <w:rFonts w:hint="eastAsia"/>
        </w:rPr>
        <w:t>、对象</w:t>
      </w:r>
      <w:r w:rsidRPr="00125754">
        <w:rPr>
          <w:rFonts w:hint="eastAsia"/>
        </w:rPr>
        <w:t xml:space="preserve">ID </w:t>
      </w:r>
      <w:r w:rsidRPr="00125754">
        <w:rPr>
          <w:rFonts w:hint="eastAsia"/>
        </w:rPr>
        <w:t>、对象名称</w:t>
      </w:r>
      <w:r w:rsidRPr="00125754">
        <w:rPr>
          <w:rFonts w:hint="eastAsia"/>
        </w:rPr>
        <w:t xml:space="preserve"> </w:t>
      </w:r>
      <w:r w:rsidRPr="00125754">
        <w:rPr>
          <w:rFonts w:hint="eastAsia"/>
        </w:rPr>
        <w:t>、对象所属的组织</w:t>
      </w:r>
      <w:r w:rsidRPr="00125754">
        <w:rPr>
          <w:rFonts w:hint="eastAsia"/>
        </w:rPr>
        <w:t xml:space="preserve">ID </w:t>
      </w:r>
      <w:r w:rsidRPr="00125754">
        <w:rPr>
          <w:rFonts w:hint="eastAsia"/>
        </w:rPr>
        <w:t>、对象所属的组织名称</w:t>
      </w:r>
      <w:r w:rsidRPr="00125754">
        <w:rPr>
          <w:rFonts w:hint="eastAsia"/>
        </w:rPr>
        <w:t xml:space="preserve"> </w:t>
      </w:r>
      <w:r w:rsidRPr="00125754">
        <w:rPr>
          <w:rFonts w:hint="eastAsia"/>
        </w:rPr>
        <w:t>、权限类别</w:t>
      </w:r>
      <w:r w:rsidRPr="00125754">
        <w:rPr>
          <w:rFonts w:hint="eastAsia"/>
        </w:rPr>
        <w:t xml:space="preserve"> </w:t>
      </w:r>
      <w:r w:rsidRPr="00125754">
        <w:rPr>
          <w:rFonts w:hint="eastAsia"/>
        </w:rPr>
        <w:t>、授权人</w:t>
      </w:r>
      <w:r w:rsidRPr="00125754">
        <w:rPr>
          <w:rFonts w:hint="eastAsia"/>
        </w:rPr>
        <w:t xml:space="preserve">ID </w:t>
      </w:r>
      <w:r w:rsidRPr="00125754">
        <w:rPr>
          <w:rFonts w:hint="eastAsia"/>
        </w:rPr>
        <w:t>、授权人名称</w:t>
      </w:r>
      <w:r w:rsidRPr="00125754">
        <w:rPr>
          <w:rFonts w:hint="eastAsia"/>
        </w:rPr>
        <w:t xml:space="preserve"> </w:t>
      </w:r>
      <w:r w:rsidRPr="00125754">
        <w:rPr>
          <w:rFonts w:hint="eastAsia"/>
        </w:rPr>
        <w:t>、授权人部门</w:t>
      </w:r>
      <w:r w:rsidRPr="00125754">
        <w:rPr>
          <w:rFonts w:hint="eastAsia"/>
        </w:rPr>
        <w:t xml:space="preserve">ID </w:t>
      </w:r>
      <w:r w:rsidRPr="00125754">
        <w:rPr>
          <w:rFonts w:hint="eastAsia"/>
        </w:rPr>
        <w:t>、授权人部门名称</w:t>
      </w:r>
      <w:r w:rsidRPr="00125754">
        <w:rPr>
          <w:rFonts w:hint="eastAsia"/>
        </w:rPr>
        <w:t xml:space="preserve"> </w:t>
      </w:r>
      <w:r w:rsidRPr="00125754">
        <w:rPr>
          <w:rFonts w:hint="eastAsia"/>
        </w:rPr>
        <w:t>、授权时间</w:t>
      </w:r>
      <w:r w:rsidRPr="00125754">
        <w:rPr>
          <w:rFonts w:hint="eastAsia"/>
        </w:rPr>
        <w:t xml:space="preserve"> </w:t>
      </w:r>
      <w:r w:rsidRPr="00125754">
        <w:rPr>
          <w:rFonts w:hint="eastAsia"/>
        </w:rPr>
        <w:t>、权限来源</w:t>
      </w:r>
      <w:r w:rsidRPr="00125754">
        <w:rPr>
          <w:rFonts w:hint="eastAsia"/>
        </w:rPr>
        <w:t xml:space="preserve"> </w:t>
      </w:r>
      <w:r w:rsidRPr="00125754">
        <w:rPr>
          <w:rFonts w:hint="eastAsia"/>
        </w:rPr>
        <w:t>、权限来源说明</w:t>
      </w:r>
      <w:r w:rsidRPr="00125754">
        <w:rPr>
          <w:rFonts w:hint="eastAsia"/>
        </w:rPr>
        <w:t xml:space="preserve"> </w:t>
      </w:r>
      <w:r w:rsidRPr="00125754">
        <w:rPr>
          <w:rFonts w:hint="eastAsia"/>
        </w:rPr>
        <w:t>、继承来源</w:t>
      </w:r>
      <w:r w:rsidRPr="00125754">
        <w:rPr>
          <w:rFonts w:hint="eastAsia"/>
        </w:rPr>
        <w:t xml:space="preserve">ID </w:t>
      </w:r>
      <w:r w:rsidRPr="00125754">
        <w:rPr>
          <w:rFonts w:hint="eastAsia"/>
        </w:rPr>
        <w:t>、授权修改时间</w:t>
      </w:r>
      <w:r w:rsidRPr="00125754">
        <w:rPr>
          <w:rFonts w:hint="eastAsia"/>
        </w:rPr>
        <w:t xml:space="preserve"> </w:t>
      </w:r>
      <w:r w:rsidRPr="00125754">
        <w:rPr>
          <w:rFonts w:hint="eastAsia"/>
        </w:rPr>
        <w:t>、记录状态</w:t>
      </w:r>
      <w:r w:rsidRPr="00AD265B">
        <w:rPr>
          <w:rFonts w:hint="eastAsia"/>
        </w:rPr>
        <w:t>等信息。</w:t>
      </w:r>
    </w:p>
    <w:p w:rsidR="00F405BA" w:rsidRPr="00125754" w:rsidRDefault="00F405BA" w:rsidP="00F405BA">
      <w:pPr>
        <w:ind w:firstLine="480"/>
      </w:pPr>
    </w:p>
    <w:p w:rsidR="00F405BA" w:rsidRDefault="00F405BA" w:rsidP="00F405BA">
      <w:pPr>
        <w:pStyle w:val="5"/>
      </w:pPr>
      <w:bookmarkStart w:id="1723" w:name="_Toc129957930"/>
      <w:bookmarkStart w:id="1724" w:name="_Toc130046807"/>
      <w:bookmarkStart w:id="1725" w:name="_Toc130155321"/>
      <w:r>
        <w:rPr>
          <w:rFonts w:hint="eastAsia"/>
        </w:rPr>
        <w:t>案例表</w:t>
      </w:r>
      <w:bookmarkEnd w:id="1723"/>
      <w:bookmarkEnd w:id="1724"/>
      <w:bookmarkEnd w:id="1725"/>
    </w:p>
    <w:p w:rsidR="00F405BA" w:rsidRPr="00AD265B" w:rsidRDefault="00F405BA" w:rsidP="00F405BA">
      <w:pPr>
        <w:ind w:firstLine="480"/>
      </w:pPr>
      <w:r w:rsidRPr="00AD265B">
        <w:rPr>
          <w:rFonts w:hint="eastAsia"/>
        </w:rPr>
        <w:t>用于记录案例信息，提供案例数据的查询、新增、修改、删除，记录</w:t>
      </w:r>
      <w:r w:rsidRPr="009D7C65">
        <w:rPr>
          <w:rFonts w:hint="eastAsia"/>
        </w:rPr>
        <w:t>经验标识</w:t>
      </w:r>
      <w:r w:rsidRPr="009D7C65">
        <w:rPr>
          <w:rFonts w:hint="eastAsia"/>
        </w:rPr>
        <w:t xml:space="preserve"> </w:t>
      </w:r>
      <w:r w:rsidRPr="009D7C65">
        <w:rPr>
          <w:rFonts w:hint="eastAsia"/>
        </w:rPr>
        <w:t>、经验标题</w:t>
      </w:r>
      <w:r w:rsidRPr="009D7C65">
        <w:rPr>
          <w:rFonts w:hint="eastAsia"/>
        </w:rPr>
        <w:t xml:space="preserve"> </w:t>
      </w:r>
      <w:r w:rsidRPr="009D7C65">
        <w:rPr>
          <w:rFonts w:hint="eastAsia"/>
        </w:rPr>
        <w:t>、经验概要</w:t>
      </w:r>
      <w:r w:rsidRPr="009D7C65">
        <w:rPr>
          <w:rFonts w:hint="eastAsia"/>
        </w:rPr>
        <w:t xml:space="preserve"> </w:t>
      </w:r>
      <w:r w:rsidRPr="009D7C65">
        <w:rPr>
          <w:rFonts w:hint="eastAsia"/>
        </w:rPr>
        <w:t>、关键字</w:t>
      </w:r>
      <w:r w:rsidRPr="009D7C65">
        <w:rPr>
          <w:rFonts w:hint="eastAsia"/>
        </w:rPr>
        <w:t xml:space="preserve"> </w:t>
      </w:r>
      <w:r w:rsidRPr="009D7C65">
        <w:rPr>
          <w:rFonts w:hint="eastAsia"/>
        </w:rPr>
        <w:t>、发布渠道</w:t>
      </w:r>
      <w:r w:rsidRPr="009D7C65">
        <w:rPr>
          <w:rFonts w:hint="eastAsia"/>
        </w:rPr>
        <w:t xml:space="preserve"> </w:t>
      </w:r>
      <w:r w:rsidRPr="009D7C65">
        <w:rPr>
          <w:rFonts w:hint="eastAsia"/>
        </w:rPr>
        <w:t>、经验密级</w:t>
      </w:r>
      <w:r w:rsidRPr="009D7C65">
        <w:rPr>
          <w:rFonts w:hint="eastAsia"/>
        </w:rPr>
        <w:t xml:space="preserve"> </w:t>
      </w:r>
      <w:r w:rsidRPr="009D7C65">
        <w:rPr>
          <w:rFonts w:hint="eastAsia"/>
        </w:rPr>
        <w:t>、经验分类</w:t>
      </w:r>
      <w:r w:rsidRPr="009D7C65">
        <w:rPr>
          <w:rFonts w:hint="eastAsia"/>
        </w:rPr>
        <w:t xml:space="preserve">ID </w:t>
      </w:r>
      <w:r w:rsidRPr="009D7C65">
        <w:rPr>
          <w:rFonts w:hint="eastAsia"/>
        </w:rPr>
        <w:t>、创建人</w:t>
      </w:r>
      <w:r w:rsidRPr="009D7C65">
        <w:rPr>
          <w:rFonts w:hint="eastAsia"/>
        </w:rPr>
        <w:t xml:space="preserve">ID </w:t>
      </w:r>
      <w:r w:rsidRPr="009D7C65">
        <w:rPr>
          <w:rFonts w:hint="eastAsia"/>
        </w:rPr>
        <w:t>、创建人名称</w:t>
      </w:r>
      <w:r w:rsidRPr="009D7C65">
        <w:rPr>
          <w:rFonts w:hint="eastAsia"/>
        </w:rPr>
        <w:t xml:space="preserve"> </w:t>
      </w:r>
      <w:r w:rsidRPr="009D7C65">
        <w:rPr>
          <w:rFonts w:hint="eastAsia"/>
        </w:rPr>
        <w:t>、创建人部门</w:t>
      </w:r>
      <w:r w:rsidRPr="009D7C65">
        <w:rPr>
          <w:rFonts w:hint="eastAsia"/>
        </w:rPr>
        <w:t xml:space="preserve">ID </w:t>
      </w:r>
      <w:r w:rsidRPr="009D7C65">
        <w:rPr>
          <w:rFonts w:hint="eastAsia"/>
        </w:rPr>
        <w:t>、创建人部门名称</w:t>
      </w:r>
      <w:r w:rsidRPr="009D7C65">
        <w:rPr>
          <w:rFonts w:hint="eastAsia"/>
        </w:rPr>
        <w:t xml:space="preserve"> </w:t>
      </w:r>
      <w:r w:rsidRPr="009D7C65">
        <w:rPr>
          <w:rFonts w:hint="eastAsia"/>
        </w:rPr>
        <w:t>、创建时间</w:t>
      </w:r>
      <w:r w:rsidRPr="009D7C65">
        <w:rPr>
          <w:rFonts w:hint="eastAsia"/>
        </w:rPr>
        <w:t xml:space="preserve"> </w:t>
      </w:r>
      <w:r w:rsidRPr="009D7C65">
        <w:rPr>
          <w:rFonts w:hint="eastAsia"/>
        </w:rPr>
        <w:t>、状态</w:t>
      </w:r>
      <w:r w:rsidRPr="009D7C65">
        <w:rPr>
          <w:rFonts w:hint="eastAsia"/>
        </w:rPr>
        <w:t xml:space="preserve"> </w:t>
      </w:r>
      <w:r w:rsidRPr="009D7C65">
        <w:rPr>
          <w:rFonts w:hint="eastAsia"/>
        </w:rPr>
        <w:t>、修改时间</w:t>
      </w:r>
      <w:r w:rsidRPr="009D7C65">
        <w:rPr>
          <w:rFonts w:hint="eastAsia"/>
        </w:rPr>
        <w:t xml:space="preserve"> </w:t>
      </w:r>
      <w:r w:rsidRPr="009D7C65">
        <w:rPr>
          <w:rFonts w:hint="eastAsia"/>
        </w:rPr>
        <w:t>、内容版本</w:t>
      </w:r>
      <w:r w:rsidRPr="00AD265B">
        <w:rPr>
          <w:rFonts w:hint="eastAsia"/>
        </w:rPr>
        <w:t>等信息。</w:t>
      </w:r>
    </w:p>
    <w:p w:rsidR="00F405BA" w:rsidRDefault="00F405BA" w:rsidP="00F405BA">
      <w:pPr>
        <w:pStyle w:val="5"/>
      </w:pPr>
      <w:bookmarkStart w:id="1726" w:name="_Toc129957931"/>
      <w:bookmarkStart w:id="1727" w:name="_Toc130046808"/>
      <w:bookmarkStart w:id="1728" w:name="_Toc130155322"/>
      <w:r>
        <w:rPr>
          <w:rFonts w:hint="eastAsia"/>
        </w:rPr>
        <w:t>案例授权表</w:t>
      </w:r>
      <w:bookmarkEnd w:id="1726"/>
      <w:bookmarkEnd w:id="1727"/>
      <w:bookmarkEnd w:id="1728"/>
    </w:p>
    <w:p w:rsidR="00F405BA" w:rsidRPr="00AD265B" w:rsidRDefault="00F405BA" w:rsidP="00F405BA">
      <w:pPr>
        <w:ind w:firstLine="480"/>
      </w:pPr>
      <w:r w:rsidRPr="00AD265B">
        <w:rPr>
          <w:rFonts w:hint="eastAsia"/>
        </w:rPr>
        <w:t>用于记录案例授权信息，提供案例授权数据的查询、新增、修改、删除，记录</w:t>
      </w:r>
      <w:r w:rsidRPr="00FC2D47">
        <w:rPr>
          <w:rFonts w:hint="eastAsia"/>
        </w:rPr>
        <w:t>唯一标识</w:t>
      </w:r>
      <w:r w:rsidRPr="00FC2D47">
        <w:rPr>
          <w:rFonts w:hint="eastAsia"/>
        </w:rPr>
        <w:t xml:space="preserve"> </w:t>
      </w:r>
      <w:r w:rsidRPr="00FC2D47">
        <w:rPr>
          <w:rFonts w:hint="eastAsia"/>
        </w:rPr>
        <w:t>、经验</w:t>
      </w:r>
      <w:r w:rsidRPr="00FC2D47">
        <w:rPr>
          <w:rFonts w:hint="eastAsia"/>
        </w:rPr>
        <w:t xml:space="preserve">ID </w:t>
      </w:r>
      <w:r w:rsidRPr="00FC2D47">
        <w:rPr>
          <w:rFonts w:hint="eastAsia"/>
        </w:rPr>
        <w:t>、对象类型</w:t>
      </w:r>
      <w:r w:rsidRPr="00FC2D47">
        <w:rPr>
          <w:rFonts w:hint="eastAsia"/>
        </w:rPr>
        <w:t xml:space="preserve"> </w:t>
      </w:r>
      <w:r w:rsidRPr="00FC2D47">
        <w:rPr>
          <w:rFonts w:hint="eastAsia"/>
        </w:rPr>
        <w:t>、对象</w:t>
      </w:r>
      <w:r w:rsidRPr="00FC2D47">
        <w:rPr>
          <w:rFonts w:hint="eastAsia"/>
        </w:rPr>
        <w:t xml:space="preserve">ID </w:t>
      </w:r>
      <w:r w:rsidRPr="00FC2D47">
        <w:rPr>
          <w:rFonts w:hint="eastAsia"/>
        </w:rPr>
        <w:t>、对象名称</w:t>
      </w:r>
      <w:r w:rsidRPr="00FC2D47">
        <w:rPr>
          <w:rFonts w:hint="eastAsia"/>
        </w:rPr>
        <w:t xml:space="preserve"> </w:t>
      </w:r>
      <w:r w:rsidRPr="00FC2D47">
        <w:rPr>
          <w:rFonts w:hint="eastAsia"/>
        </w:rPr>
        <w:t>、对象所属的组织</w:t>
      </w:r>
      <w:r w:rsidRPr="00FC2D47">
        <w:rPr>
          <w:rFonts w:hint="eastAsia"/>
        </w:rPr>
        <w:t xml:space="preserve">ID </w:t>
      </w:r>
      <w:r w:rsidRPr="00FC2D47">
        <w:rPr>
          <w:rFonts w:hint="eastAsia"/>
        </w:rPr>
        <w:t>、对象所属的组织名称</w:t>
      </w:r>
      <w:r w:rsidRPr="00FC2D47">
        <w:rPr>
          <w:rFonts w:hint="eastAsia"/>
        </w:rPr>
        <w:t xml:space="preserve"> </w:t>
      </w:r>
      <w:r w:rsidRPr="00FC2D47">
        <w:rPr>
          <w:rFonts w:hint="eastAsia"/>
        </w:rPr>
        <w:t>、权限类别</w:t>
      </w:r>
      <w:r w:rsidRPr="00FC2D47">
        <w:rPr>
          <w:rFonts w:hint="eastAsia"/>
        </w:rPr>
        <w:t xml:space="preserve"> </w:t>
      </w:r>
      <w:r w:rsidRPr="00FC2D47">
        <w:rPr>
          <w:rFonts w:hint="eastAsia"/>
        </w:rPr>
        <w:t>、授权人</w:t>
      </w:r>
      <w:r w:rsidRPr="00FC2D47">
        <w:rPr>
          <w:rFonts w:hint="eastAsia"/>
        </w:rPr>
        <w:t xml:space="preserve">ID </w:t>
      </w:r>
      <w:r w:rsidRPr="00FC2D47">
        <w:rPr>
          <w:rFonts w:hint="eastAsia"/>
        </w:rPr>
        <w:t>、授权人名称</w:t>
      </w:r>
      <w:r w:rsidRPr="00FC2D47">
        <w:rPr>
          <w:rFonts w:hint="eastAsia"/>
        </w:rPr>
        <w:t xml:space="preserve"> </w:t>
      </w:r>
      <w:r w:rsidRPr="00FC2D47">
        <w:rPr>
          <w:rFonts w:hint="eastAsia"/>
        </w:rPr>
        <w:t>、授权人部门</w:t>
      </w:r>
      <w:r w:rsidRPr="00FC2D47">
        <w:rPr>
          <w:rFonts w:hint="eastAsia"/>
        </w:rPr>
        <w:t xml:space="preserve">ID </w:t>
      </w:r>
      <w:r w:rsidRPr="00FC2D47">
        <w:rPr>
          <w:rFonts w:hint="eastAsia"/>
        </w:rPr>
        <w:t>、授权人部门名称</w:t>
      </w:r>
      <w:r w:rsidRPr="00FC2D47">
        <w:rPr>
          <w:rFonts w:hint="eastAsia"/>
        </w:rPr>
        <w:t xml:space="preserve"> </w:t>
      </w:r>
      <w:r w:rsidRPr="00FC2D47">
        <w:rPr>
          <w:rFonts w:hint="eastAsia"/>
        </w:rPr>
        <w:t>、授权时间</w:t>
      </w:r>
      <w:r w:rsidRPr="00FC2D47">
        <w:rPr>
          <w:rFonts w:hint="eastAsia"/>
        </w:rPr>
        <w:t xml:space="preserve"> </w:t>
      </w:r>
      <w:r w:rsidRPr="00FC2D47">
        <w:rPr>
          <w:rFonts w:hint="eastAsia"/>
        </w:rPr>
        <w:t>、授权修改时间</w:t>
      </w:r>
      <w:r w:rsidRPr="00FC2D47">
        <w:rPr>
          <w:rFonts w:hint="eastAsia"/>
        </w:rPr>
        <w:t xml:space="preserve"> </w:t>
      </w:r>
      <w:r w:rsidRPr="00FC2D47">
        <w:rPr>
          <w:rFonts w:hint="eastAsia"/>
        </w:rPr>
        <w:t>、记录状态</w:t>
      </w:r>
      <w:r w:rsidRPr="00AD265B">
        <w:rPr>
          <w:rFonts w:hint="eastAsia"/>
        </w:rPr>
        <w:t>等信息。</w:t>
      </w:r>
    </w:p>
    <w:p w:rsidR="00F405BA" w:rsidRDefault="00F405BA" w:rsidP="00F405BA">
      <w:pPr>
        <w:pStyle w:val="5"/>
      </w:pPr>
      <w:bookmarkStart w:id="1729" w:name="_Toc129957932"/>
      <w:bookmarkStart w:id="1730" w:name="_Toc130046809"/>
      <w:bookmarkStart w:id="1731" w:name="_Toc130155323"/>
      <w:r>
        <w:rPr>
          <w:rFonts w:hint="eastAsia"/>
        </w:rPr>
        <w:lastRenderedPageBreak/>
        <w:t>案例内容版本表</w:t>
      </w:r>
      <w:bookmarkEnd w:id="1729"/>
      <w:bookmarkEnd w:id="1730"/>
      <w:bookmarkEnd w:id="1731"/>
    </w:p>
    <w:p w:rsidR="00F405BA" w:rsidRPr="00AD265B" w:rsidRDefault="00F405BA" w:rsidP="00F405BA">
      <w:pPr>
        <w:ind w:firstLine="480"/>
      </w:pPr>
      <w:r w:rsidRPr="00AD265B">
        <w:rPr>
          <w:rFonts w:hint="eastAsia"/>
        </w:rPr>
        <w:t>用于记录案例内容版本信息，提供案例内容版本数据的查询、新增、修改、删除，记录</w:t>
      </w:r>
      <w:r w:rsidRPr="00FC2D47">
        <w:rPr>
          <w:rFonts w:hint="eastAsia"/>
        </w:rPr>
        <w:t>版本</w:t>
      </w:r>
      <w:r w:rsidRPr="00FC2D47">
        <w:rPr>
          <w:rFonts w:hint="eastAsia"/>
        </w:rPr>
        <w:t xml:space="preserve">ID </w:t>
      </w:r>
      <w:r w:rsidRPr="00FC2D47">
        <w:rPr>
          <w:rFonts w:hint="eastAsia"/>
        </w:rPr>
        <w:t>、经验标识</w:t>
      </w:r>
      <w:r w:rsidRPr="00FC2D47">
        <w:rPr>
          <w:rFonts w:hint="eastAsia"/>
        </w:rPr>
        <w:t xml:space="preserve"> </w:t>
      </w:r>
      <w:r w:rsidRPr="00FC2D47">
        <w:rPr>
          <w:rFonts w:hint="eastAsia"/>
        </w:rPr>
        <w:t>、版本状态</w:t>
      </w:r>
      <w:r w:rsidRPr="00FC2D47">
        <w:rPr>
          <w:rFonts w:hint="eastAsia"/>
        </w:rPr>
        <w:t xml:space="preserve"> </w:t>
      </w:r>
      <w:r w:rsidRPr="00FC2D47">
        <w:rPr>
          <w:rFonts w:hint="eastAsia"/>
        </w:rPr>
        <w:t>、创建人</w:t>
      </w:r>
      <w:r w:rsidRPr="00FC2D47">
        <w:rPr>
          <w:rFonts w:hint="eastAsia"/>
        </w:rPr>
        <w:t xml:space="preserve">ID </w:t>
      </w:r>
      <w:r w:rsidRPr="00FC2D47">
        <w:rPr>
          <w:rFonts w:hint="eastAsia"/>
        </w:rPr>
        <w:t>、创建人名称</w:t>
      </w:r>
      <w:r w:rsidRPr="00FC2D47">
        <w:rPr>
          <w:rFonts w:hint="eastAsia"/>
        </w:rPr>
        <w:t xml:space="preserve"> </w:t>
      </w:r>
      <w:r w:rsidRPr="00FC2D47">
        <w:rPr>
          <w:rFonts w:hint="eastAsia"/>
        </w:rPr>
        <w:t>、创建人部门</w:t>
      </w:r>
      <w:r w:rsidRPr="00FC2D47">
        <w:rPr>
          <w:rFonts w:hint="eastAsia"/>
        </w:rPr>
        <w:t xml:space="preserve">ID </w:t>
      </w:r>
      <w:r w:rsidRPr="00FC2D47">
        <w:rPr>
          <w:rFonts w:hint="eastAsia"/>
        </w:rPr>
        <w:t>、创建人部门名称</w:t>
      </w:r>
      <w:r w:rsidRPr="00FC2D47">
        <w:rPr>
          <w:rFonts w:hint="eastAsia"/>
        </w:rPr>
        <w:t xml:space="preserve"> </w:t>
      </w:r>
      <w:r w:rsidRPr="00FC2D47">
        <w:rPr>
          <w:rFonts w:hint="eastAsia"/>
        </w:rPr>
        <w:t>、创建时间</w:t>
      </w:r>
      <w:r w:rsidRPr="00FC2D47">
        <w:rPr>
          <w:rFonts w:hint="eastAsia"/>
        </w:rPr>
        <w:t xml:space="preserve"> </w:t>
      </w:r>
      <w:r w:rsidRPr="00FC2D47">
        <w:rPr>
          <w:rFonts w:hint="eastAsia"/>
        </w:rPr>
        <w:t>、内容类型</w:t>
      </w:r>
      <w:r w:rsidRPr="00FC2D47">
        <w:rPr>
          <w:rFonts w:hint="eastAsia"/>
        </w:rPr>
        <w:t xml:space="preserve"> </w:t>
      </w:r>
      <w:r w:rsidRPr="00FC2D47">
        <w:rPr>
          <w:rFonts w:hint="eastAsia"/>
        </w:rPr>
        <w:t>、文件</w:t>
      </w:r>
      <w:r w:rsidRPr="00FC2D47">
        <w:rPr>
          <w:rFonts w:hint="eastAsia"/>
        </w:rPr>
        <w:t>ID</w:t>
      </w:r>
      <w:r w:rsidRPr="00AD265B">
        <w:rPr>
          <w:rFonts w:hint="eastAsia"/>
        </w:rPr>
        <w:t>等信息。</w:t>
      </w:r>
    </w:p>
    <w:p w:rsidR="00F405BA" w:rsidRDefault="00F405BA" w:rsidP="00F405BA">
      <w:pPr>
        <w:pStyle w:val="5"/>
      </w:pPr>
      <w:bookmarkStart w:id="1732" w:name="_Toc129957933"/>
      <w:bookmarkStart w:id="1733" w:name="_Toc130046810"/>
      <w:bookmarkStart w:id="1734" w:name="_Toc130155324"/>
      <w:r>
        <w:rPr>
          <w:rFonts w:hint="eastAsia"/>
        </w:rPr>
        <w:t>案例内容表</w:t>
      </w:r>
      <w:bookmarkEnd w:id="1732"/>
      <w:bookmarkEnd w:id="1733"/>
      <w:bookmarkEnd w:id="1734"/>
    </w:p>
    <w:p w:rsidR="00F405BA" w:rsidRPr="00AD265B" w:rsidRDefault="00F405BA" w:rsidP="00F405BA">
      <w:pPr>
        <w:ind w:firstLine="480"/>
      </w:pPr>
      <w:r w:rsidRPr="00AD265B">
        <w:rPr>
          <w:rFonts w:hint="eastAsia"/>
        </w:rPr>
        <w:t>用于记录案例内容信息，提供案例内容数据的查询、新增、修改、删除，记录</w:t>
      </w:r>
      <w:r w:rsidRPr="00FC2D47">
        <w:rPr>
          <w:rFonts w:hint="eastAsia"/>
        </w:rPr>
        <w:t>内容</w:t>
      </w:r>
      <w:r w:rsidRPr="00FC2D47">
        <w:rPr>
          <w:rFonts w:hint="eastAsia"/>
        </w:rPr>
        <w:t xml:space="preserve">ID </w:t>
      </w:r>
      <w:r w:rsidRPr="00FC2D47">
        <w:rPr>
          <w:rFonts w:hint="eastAsia"/>
        </w:rPr>
        <w:t>、版本标识</w:t>
      </w:r>
      <w:r w:rsidRPr="00FC2D47">
        <w:rPr>
          <w:rFonts w:hint="eastAsia"/>
        </w:rPr>
        <w:t xml:space="preserve"> </w:t>
      </w:r>
      <w:r w:rsidRPr="00FC2D47">
        <w:rPr>
          <w:rFonts w:hint="eastAsia"/>
        </w:rPr>
        <w:t>、富文本内容</w:t>
      </w:r>
      <w:r w:rsidRPr="00FC2D47">
        <w:rPr>
          <w:rFonts w:hint="eastAsia"/>
        </w:rPr>
        <w:t xml:space="preserve"> </w:t>
      </w:r>
      <w:r w:rsidRPr="00FC2D47">
        <w:rPr>
          <w:rFonts w:hint="eastAsia"/>
        </w:rPr>
        <w:t>、顺序</w:t>
      </w:r>
      <w:r w:rsidRPr="00AD265B">
        <w:rPr>
          <w:rFonts w:hint="eastAsia"/>
        </w:rPr>
        <w:t>等信息。</w:t>
      </w:r>
    </w:p>
    <w:p w:rsidR="00F405BA" w:rsidRDefault="00F405BA" w:rsidP="00F405BA">
      <w:pPr>
        <w:pStyle w:val="5"/>
      </w:pPr>
      <w:bookmarkStart w:id="1735" w:name="_Toc129957934"/>
      <w:bookmarkStart w:id="1736" w:name="_Toc130046811"/>
      <w:bookmarkStart w:id="1737" w:name="_Toc130155325"/>
      <w:r>
        <w:rPr>
          <w:rFonts w:hint="eastAsia"/>
        </w:rPr>
        <w:t>案例审核表</w:t>
      </w:r>
      <w:bookmarkEnd w:id="1735"/>
      <w:bookmarkEnd w:id="1736"/>
      <w:bookmarkEnd w:id="1737"/>
    </w:p>
    <w:p w:rsidR="00F405BA" w:rsidRPr="00AD265B" w:rsidRDefault="00F405BA" w:rsidP="00F405BA">
      <w:pPr>
        <w:ind w:firstLine="480"/>
      </w:pPr>
      <w:r w:rsidRPr="00AD265B">
        <w:rPr>
          <w:rFonts w:hint="eastAsia"/>
        </w:rPr>
        <w:t>用于记录案例审核信息，提供案例审核数据的查询、新增、修改、删除，记录</w:t>
      </w:r>
      <w:r w:rsidRPr="00FC2D47">
        <w:rPr>
          <w:rFonts w:hint="eastAsia"/>
        </w:rPr>
        <w:t>审核标识</w:t>
      </w:r>
      <w:r w:rsidRPr="00FC2D47">
        <w:rPr>
          <w:rFonts w:hint="eastAsia"/>
        </w:rPr>
        <w:t xml:space="preserve"> </w:t>
      </w:r>
      <w:r w:rsidRPr="00FC2D47">
        <w:rPr>
          <w:rFonts w:hint="eastAsia"/>
        </w:rPr>
        <w:t>、经验标识</w:t>
      </w:r>
      <w:r w:rsidRPr="00FC2D47">
        <w:rPr>
          <w:rFonts w:hint="eastAsia"/>
        </w:rPr>
        <w:t xml:space="preserve"> </w:t>
      </w:r>
      <w:r w:rsidRPr="00FC2D47">
        <w:rPr>
          <w:rFonts w:hint="eastAsia"/>
        </w:rPr>
        <w:t>、创建人</w:t>
      </w:r>
      <w:r w:rsidRPr="00FC2D47">
        <w:rPr>
          <w:rFonts w:hint="eastAsia"/>
        </w:rPr>
        <w:t xml:space="preserve">ID </w:t>
      </w:r>
      <w:r w:rsidRPr="00FC2D47">
        <w:rPr>
          <w:rFonts w:hint="eastAsia"/>
        </w:rPr>
        <w:t>、创建人名称</w:t>
      </w:r>
      <w:r w:rsidRPr="00FC2D47">
        <w:rPr>
          <w:rFonts w:hint="eastAsia"/>
        </w:rPr>
        <w:t xml:space="preserve"> </w:t>
      </w:r>
      <w:r w:rsidRPr="00FC2D47">
        <w:rPr>
          <w:rFonts w:hint="eastAsia"/>
        </w:rPr>
        <w:t>、创建人部门</w:t>
      </w:r>
      <w:r w:rsidRPr="00FC2D47">
        <w:rPr>
          <w:rFonts w:hint="eastAsia"/>
        </w:rPr>
        <w:t xml:space="preserve">ID </w:t>
      </w:r>
      <w:r w:rsidRPr="00FC2D47">
        <w:rPr>
          <w:rFonts w:hint="eastAsia"/>
        </w:rPr>
        <w:t>、创建人部门名称</w:t>
      </w:r>
      <w:r w:rsidRPr="00FC2D47">
        <w:rPr>
          <w:rFonts w:hint="eastAsia"/>
        </w:rPr>
        <w:t xml:space="preserve"> </w:t>
      </w:r>
      <w:r w:rsidRPr="00FC2D47">
        <w:rPr>
          <w:rFonts w:hint="eastAsia"/>
        </w:rPr>
        <w:t>、创建时间</w:t>
      </w:r>
      <w:r w:rsidRPr="00FC2D47">
        <w:rPr>
          <w:rFonts w:hint="eastAsia"/>
        </w:rPr>
        <w:t xml:space="preserve"> </w:t>
      </w:r>
      <w:r w:rsidRPr="00FC2D47">
        <w:rPr>
          <w:rFonts w:hint="eastAsia"/>
        </w:rPr>
        <w:t>、修改时间</w:t>
      </w:r>
      <w:r w:rsidRPr="00FC2D47">
        <w:rPr>
          <w:rFonts w:hint="eastAsia"/>
        </w:rPr>
        <w:t xml:space="preserve"> </w:t>
      </w:r>
      <w:r w:rsidRPr="00FC2D47">
        <w:rPr>
          <w:rFonts w:hint="eastAsia"/>
        </w:rPr>
        <w:t>、审核状态</w:t>
      </w:r>
      <w:r w:rsidRPr="00FC2D47">
        <w:rPr>
          <w:rFonts w:hint="eastAsia"/>
        </w:rPr>
        <w:t xml:space="preserve"> </w:t>
      </w:r>
      <w:r w:rsidRPr="00FC2D47">
        <w:rPr>
          <w:rFonts w:hint="eastAsia"/>
        </w:rPr>
        <w:t>、审核人</w:t>
      </w:r>
      <w:r w:rsidRPr="00FC2D47">
        <w:rPr>
          <w:rFonts w:hint="eastAsia"/>
        </w:rPr>
        <w:t xml:space="preserve"> </w:t>
      </w:r>
      <w:r w:rsidRPr="00FC2D47">
        <w:rPr>
          <w:rFonts w:hint="eastAsia"/>
        </w:rPr>
        <w:t>、审核人名称</w:t>
      </w:r>
      <w:r w:rsidRPr="00FC2D47">
        <w:rPr>
          <w:rFonts w:hint="eastAsia"/>
        </w:rPr>
        <w:t xml:space="preserve"> </w:t>
      </w:r>
      <w:r w:rsidRPr="00FC2D47">
        <w:rPr>
          <w:rFonts w:hint="eastAsia"/>
        </w:rPr>
        <w:t>、审核时间</w:t>
      </w:r>
      <w:r w:rsidRPr="00FC2D47">
        <w:rPr>
          <w:rFonts w:hint="eastAsia"/>
        </w:rPr>
        <w:t xml:space="preserve"> </w:t>
      </w:r>
      <w:r w:rsidRPr="00FC2D47">
        <w:rPr>
          <w:rFonts w:hint="eastAsia"/>
        </w:rPr>
        <w:t>、审核备注</w:t>
      </w:r>
      <w:r w:rsidRPr="00AD265B">
        <w:rPr>
          <w:rFonts w:hint="eastAsia"/>
        </w:rPr>
        <w:t>等信息。</w:t>
      </w:r>
    </w:p>
    <w:p w:rsidR="00F405BA" w:rsidRDefault="00F405BA" w:rsidP="00F405BA">
      <w:pPr>
        <w:pStyle w:val="5"/>
      </w:pPr>
      <w:bookmarkStart w:id="1738" w:name="_Toc129957935"/>
      <w:bookmarkStart w:id="1739" w:name="_Toc130046812"/>
      <w:bookmarkStart w:id="1740" w:name="_Toc130155326"/>
      <w:r>
        <w:rPr>
          <w:rFonts w:hint="eastAsia"/>
        </w:rPr>
        <w:t>案例库审核人员配置表</w:t>
      </w:r>
      <w:bookmarkEnd w:id="1738"/>
      <w:bookmarkEnd w:id="1739"/>
      <w:bookmarkEnd w:id="1740"/>
    </w:p>
    <w:p w:rsidR="00F405BA" w:rsidRPr="00AD265B" w:rsidRDefault="00F405BA" w:rsidP="00F405BA">
      <w:pPr>
        <w:ind w:firstLine="480"/>
      </w:pPr>
      <w:r w:rsidRPr="00AD265B">
        <w:rPr>
          <w:rFonts w:hint="eastAsia"/>
        </w:rPr>
        <w:t>用于记录案例库审核人员配置信息，提供案例库审核人员配置数据的查询、新增、修改、删除，记录</w:t>
      </w:r>
      <w:r w:rsidRPr="00FC2D47">
        <w:rPr>
          <w:rFonts w:hint="eastAsia"/>
        </w:rPr>
        <w:t>唯一标识</w:t>
      </w:r>
      <w:r w:rsidRPr="00FC2D47">
        <w:rPr>
          <w:rFonts w:hint="eastAsia"/>
        </w:rPr>
        <w:t xml:space="preserve"> </w:t>
      </w:r>
      <w:r w:rsidRPr="00FC2D47">
        <w:rPr>
          <w:rFonts w:hint="eastAsia"/>
        </w:rPr>
        <w:t>、经验库</w:t>
      </w:r>
      <w:r w:rsidRPr="00FC2D47">
        <w:rPr>
          <w:rFonts w:hint="eastAsia"/>
        </w:rPr>
        <w:t xml:space="preserve">ID </w:t>
      </w:r>
      <w:r w:rsidRPr="00FC2D47">
        <w:rPr>
          <w:rFonts w:hint="eastAsia"/>
        </w:rPr>
        <w:t>、对象类型</w:t>
      </w:r>
      <w:r w:rsidRPr="00FC2D47">
        <w:rPr>
          <w:rFonts w:hint="eastAsia"/>
        </w:rPr>
        <w:t xml:space="preserve"> </w:t>
      </w:r>
      <w:r w:rsidRPr="00FC2D47">
        <w:rPr>
          <w:rFonts w:hint="eastAsia"/>
        </w:rPr>
        <w:t>、对象</w:t>
      </w:r>
      <w:r w:rsidRPr="00FC2D47">
        <w:rPr>
          <w:rFonts w:hint="eastAsia"/>
        </w:rPr>
        <w:t xml:space="preserve">ID </w:t>
      </w:r>
      <w:r w:rsidRPr="00FC2D47">
        <w:rPr>
          <w:rFonts w:hint="eastAsia"/>
        </w:rPr>
        <w:t>、对象名称</w:t>
      </w:r>
      <w:r w:rsidRPr="00FC2D47">
        <w:rPr>
          <w:rFonts w:hint="eastAsia"/>
        </w:rPr>
        <w:t xml:space="preserve"> </w:t>
      </w:r>
      <w:r w:rsidRPr="00FC2D47">
        <w:rPr>
          <w:rFonts w:hint="eastAsia"/>
        </w:rPr>
        <w:t>、对象所属的组织</w:t>
      </w:r>
      <w:r w:rsidRPr="00FC2D47">
        <w:rPr>
          <w:rFonts w:hint="eastAsia"/>
        </w:rPr>
        <w:t xml:space="preserve">ID </w:t>
      </w:r>
      <w:r w:rsidRPr="00FC2D47">
        <w:rPr>
          <w:rFonts w:hint="eastAsia"/>
        </w:rPr>
        <w:t>、对象所属的组织名称</w:t>
      </w:r>
      <w:r w:rsidRPr="00AD265B">
        <w:rPr>
          <w:rFonts w:hint="eastAsia"/>
        </w:rPr>
        <w:t>等信息。</w:t>
      </w:r>
    </w:p>
    <w:p w:rsidR="00F405BA" w:rsidRDefault="00F405BA" w:rsidP="00F405BA">
      <w:pPr>
        <w:pStyle w:val="5"/>
      </w:pPr>
      <w:bookmarkStart w:id="1741" w:name="_Toc129957936"/>
      <w:bookmarkStart w:id="1742" w:name="_Toc130046813"/>
      <w:bookmarkStart w:id="1743" w:name="_Toc130155327"/>
      <w:r>
        <w:rPr>
          <w:rFonts w:hint="eastAsia"/>
        </w:rPr>
        <w:t>案例审核人员关系表</w:t>
      </w:r>
      <w:bookmarkEnd w:id="1741"/>
      <w:bookmarkEnd w:id="1742"/>
      <w:bookmarkEnd w:id="1743"/>
    </w:p>
    <w:p w:rsidR="00F405BA" w:rsidRPr="00AD265B" w:rsidRDefault="00F405BA" w:rsidP="00F405BA">
      <w:pPr>
        <w:ind w:firstLine="480"/>
      </w:pPr>
      <w:r w:rsidRPr="00AD265B">
        <w:rPr>
          <w:rFonts w:hint="eastAsia"/>
        </w:rPr>
        <w:t>用于记录案例审核人员关系信息，提供案例审核人员关系数据的查询、新增、修改、删除，记录</w:t>
      </w:r>
      <w:r w:rsidRPr="00FC2D47">
        <w:rPr>
          <w:rFonts w:hint="eastAsia"/>
        </w:rPr>
        <w:t>唯一标识</w:t>
      </w:r>
      <w:r w:rsidRPr="00FC2D47">
        <w:rPr>
          <w:rFonts w:hint="eastAsia"/>
        </w:rPr>
        <w:t xml:space="preserve"> </w:t>
      </w:r>
      <w:r w:rsidRPr="00FC2D47">
        <w:rPr>
          <w:rFonts w:hint="eastAsia"/>
        </w:rPr>
        <w:t>、经验审核</w:t>
      </w:r>
      <w:r w:rsidRPr="00FC2D47">
        <w:rPr>
          <w:rFonts w:hint="eastAsia"/>
        </w:rPr>
        <w:t xml:space="preserve">ID </w:t>
      </w:r>
      <w:r w:rsidRPr="00FC2D47">
        <w:rPr>
          <w:rFonts w:hint="eastAsia"/>
        </w:rPr>
        <w:t>、对象类型</w:t>
      </w:r>
      <w:r w:rsidRPr="00FC2D47">
        <w:rPr>
          <w:rFonts w:hint="eastAsia"/>
        </w:rPr>
        <w:t xml:space="preserve"> </w:t>
      </w:r>
      <w:r w:rsidRPr="00FC2D47">
        <w:rPr>
          <w:rFonts w:hint="eastAsia"/>
        </w:rPr>
        <w:t>、对象</w:t>
      </w:r>
      <w:r w:rsidRPr="00FC2D47">
        <w:rPr>
          <w:rFonts w:hint="eastAsia"/>
        </w:rPr>
        <w:t xml:space="preserve">ID </w:t>
      </w:r>
      <w:r w:rsidRPr="00FC2D47">
        <w:rPr>
          <w:rFonts w:hint="eastAsia"/>
        </w:rPr>
        <w:t>、对象名称</w:t>
      </w:r>
      <w:r w:rsidRPr="00FC2D47">
        <w:rPr>
          <w:rFonts w:hint="eastAsia"/>
        </w:rPr>
        <w:t xml:space="preserve"> </w:t>
      </w:r>
      <w:r w:rsidRPr="00FC2D47">
        <w:rPr>
          <w:rFonts w:hint="eastAsia"/>
        </w:rPr>
        <w:t>、对象所属的组织</w:t>
      </w:r>
      <w:r w:rsidRPr="00FC2D47">
        <w:rPr>
          <w:rFonts w:hint="eastAsia"/>
        </w:rPr>
        <w:t xml:space="preserve">ID </w:t>
      </w:r>
      <w:r w:rsidRPr="00FC2D47">
        <w:rPr>
          <w:rFonts w:hint="eastAsia"/>
        </w:rPr>
        <w:t>、对象所属的组织名称</w:t>
      </w:r>
      <w:r w:rsidRPr="00AD265B">
        <w:rPr>
          <w:rFonts w:hint="eastAsia"/>
        </w:rPr>
        <w:t>等信息。</w:t>
      </w:r>
    </w:p>
    <w:p w:rsidR="00F405BA" w:rsidRDefault="00F405BA" w:rsidP="00F405BA">
      <w:pPr>
        <w:pStyle w:val="5"/>
      </w:pPr>
      <w:bookmarkStart w:id="1744" w:name="_Toc129957937"/>
      <w:bookmarkStart w:id="1745" w:name="_Toc130046814"/>
      <w:bookmarkStart w:id="1746" w:name="_Toc130155328"/>
      <w:r>
        <w:rPr>
          <w:rFonts w:hint="eastAsia"/>
        </w:rPr>
        <w:lastRenderedPageBreak/>
        <w:t>专家工具分类表</w:t>
      </w:r>
      <w:bookmarkEnd w:id="1744"/>
      <w:bookmarkEnd w:id="1745"/>
      <w:bookmarkEnd w:id="1746"/>
    </w:p>
    <w:p w:rsidR="00F405BA" w:rsidRPr="00AA6954" w:rsidRDefault="00F405BA" w:rsidP="00F405BA">
      <w:pPr>
        <w:ind w:firstLine="480"/>
      </w:pPr>
      <w:r w:rsidRPr="00AA6954">
        <w:rPr>
          <w:rFonts w:hint="eastAsia"/>
        </w:rPr>
        <w:t>用于记录专家工具分类信息，提供专家工具分类数据的查询、新增、修改、删除，记录</w:t>
      </w:r>
      <w:r w:rsidRPr="003B20EC">
        <w:rPr>
          <w:rFonts w:hint="eastAsia"/>
        </w:rPr>
        <w:t>分类</w:t>
      </w:r>
      <w:r w:rsidRPr="003B20EC">
        <w:rPr>
          <w:rFonts w:hint="eastAsia"/>
        </w:rPr>
        <w:t>ID</w:t>
      </w:r>
      <w:r w:rsidRPr="003B20EC">
        <w:rPr>
          <w:rFonts w:hint="eastAsia"/>
        </w:rPr>
        <w:t>分类名称</w:t>
      </w:r>
      <w:r w:rsidRPr="003B20EC">
        <w:rPr>
          <w:rFonts w:hint="eastAsia"/>
        </w:rPr>
        <w:t xml:space="preserve"> </w:t>
      </w:r>
      <w:r w:rsidRPr="003B20EC">
        <w:rPr>
          <w:rFonts w:hint="eastAsia"/>
        </w:rPr>
        <w:t>、显示顺序</w:t>
      </w:r>
      <w:r w:rsidRPr="003B20EC">
        <w:rPr>
          <w:rFonts w:hint="eastAsia"/>
        </w:rPr>
        <w:t xml:space="preserve"> </w:t>
      </w:r>
      <w:r w:rsidRPr="003B20EC">
        <w:rPr>
          <w:rFonts w:hint="eastAsia"/>
        </w:rPr>
        <w:t>、分类说明</w:t>
      </w:r>
      <w:r w:rsidRPr="003B20EC">
        <w:rPr>
          <w:rFonts w:hint="eastAsia"/>
        </w:rPr>
        <w:t xml:space="preserve"> </w:t>
      </w:r>
      <w:r w:rsidRPr="003B20EC">
        <w:rPr>
          <w:rFonts w:hint="eastAsia"/>
        </w:rPr>
        <w:t>、父级分类</w:t>
      </w:r>
      <w:r w:rsidRPr="003B20EC">
        <w:rPr>
          <w:rFonts w:hint="eastAsia"/>
        </w:rPr>
        <w:t xml:space="preserve">ID </w:t>
      </w:r>
      <w:r w:rsidRPr="003B20EC">
        <w:rPr>
          <w:rFonts w:hint="eastAsia"/>
        </w:rPr>
        <w:t>、创建人</w:t>
      </w:r>
      <w:r w:rsidRPr="003B20EC">
        <w:rPr>
          <w:rFonts w:hint="eastAsia"/>
        </w:rPr>
        <w:t xml:space="preserve">ID </w:t>
      </w:r>
      <w:r w:rsidRPr="003B20EC">
        <w:rPr>
          <w:rFonts w:hint="eastAsia"/>
        </w:rPr>
        <w:t>、创建人名称</w:t>
      </w:r>
      <w:r w:rsidRPr="003B20EC">
        <w:rPr>
          <w:rFonts w:hint="eastAsia"/>
        </w:rPr>
        <w:t xml:space="preserve"> </w:t>
      </w:r>
      <w:r w:rsidRPr="003B20EC">
        <w:rPr>
          <w:rFonts w:hint="eastAsia"/>
        </w:rPr>
        <w:t>、创建人部门</w:t>
      </w:r>
      <w:r w:rsidRPr="003B20EC">
        <w:rPr>
          <w:rFonts w:hint="eastAsia"/>
        </w:rPr>
        <w:t xml:space="preserve">ID </w:t>
      </w:r>
      <w:r w:rsidRPr="003B20EC">
        <w:rPr>
          <w:rFonts w:hint="eastAsia"/>
        </w:rPr>
        <w:t>、创建人部门名称</w:t>
      </w:r>
      <w:r w:rsidRPr="003B20EC">
        <w:rPr>
          <w:rFonts w:hint="eastAsia"/>
        </w:rPr>
        <w:t xml:space="preserve"> </w:t>
      </w:r>
      <w:r w:rsidRPr="003B20EC">
        <w:rPr>
          <w:rFonts w:hint="eastAsia"/>
        </w:rPr>
        <w:t>、创建时间</w:t>
      </w:r>
      <w:r w:rsidRPr="003B20EC">
        <w:rPr>
          <w:rFonts w:hint="eastAsia"/>
        </w:rPr>
        <w:t xml:space="preserve"> </w:t>
      </w:r>
      <w:r w:rsidRPr="003B20EC">
        <w:rPr>
          <w:rFonts w:hint="eastAsia"/>
        </w:rPr>
        <w:t>、状态</w:t>
      </w:r>
      <w:r w:rsidRPr="003B20EC">
        <w:rPr>
          <w:rFonts w:hint="eastAsia"/>
        </w:rPr>
        <w:t xml:space="preserve"> </w:t>
      </w:r>
      <w:r w:rsidRPr="003B20EC">
        <w:rPr>
          <w:rFonts w:hint="eastAsia"/>
        </w:rPr>
        <w:t>、修改时间</w:t>
      </w:r>
      <w:r w:rsidRPr="00AA6954">
        <w:rPr>
          <w:rFonts w:hint="eastAsia"/>
        </w:rPr>
        <w:t>等信息。</w:t>
      </w:r>
    </w:p>
    <w:p w:rsidR="00F405BA" w:rsidRDefault="00F405BA" w:rsidP="00F405BA">
      <w:pPr>
        <w:pStyle w:val="5"/>
      </w:pPr>
      <w:bookmarkStart w:id="1747" w:name="_Toc129957938"/>
      <w:bookmarkStart w:id="1748" w:name="_Toc130046815"/>
      <w:bookmarkStart w:id="1749" w:name="_Toc130155329"/>
      <w:r>
        <w:rPr>
          <w:rFonts w:hint="eastAsia"/>
        </w:rPr>
        <w:t>专家工具表</w:t>
      </w:r>
      <w:bookmarkEnd w:id="1747"/>
      <w:bookmarkEnd w:id="1748"/>
      <w:bookmarkEnd w:id="1749"/>
    </w:p>
    <w:p w:rsidR="00F405BA" w:rsidRPr="00AA6954" w:rsidRDefault="00F405BA" w:rsidP="00F405BA">
      <w:pPr>
        <w:ind w:firstLine="480"/>
      </w:pPr>
      <w:r w:rsidRPr="00AA6954">
        <w:rPr>
          <w:rFonts w:hint="eastAsia"/>
        </w:rPr>
        <w:t>用于记录专家工具信息，提供专家工具数据的查询、新增、修改、删除，记录</w:t>
      </w:r>
      <w:r w:rsidRPr="003C64CC">
        <w:rPr>
          <w:rFonts w:hint="eastAsia"/>
        </w:rPr>
        <w:t>标识</w:t>
      </w:r>
      <w:r w:rsidRPr="003C64CC">
        <w:rPr>
          <w:rFonts w:hint="eastAsia"/>
        </w:rPr>
        <w:t xml:space="preserve"> </w:t>
      </w:r>
      <w:r w:rsidRPr="003C64CC">
        <w:rPr>
          <w:rFonts w:hint="eastAsia"/>
        </w:rPr>
        <w:t>、名称</w:t>
      </w:r>
      <w:r w:rsidRPr="003C64CC">
        <w:rPr>
          <w:rFonts w:hint="eastAsia"/>
        </w:rPr>
        <w:t xml:space="preserve"> </w:t>
      </w:r>
      <w:r w:rsidRPr="003C64CC">
        <w:rPr>
          <w:rFonts w:hint="eastAsia"/>
        </w:rPr>
        <w:t>、编码</w:t>
      </w:r>
      <w:r w:rsidRPr="003C64CC">
        <w:rPr>
          <w:rFonts w:hint="eastAsia"/>
        </w:rPr>
        <w:t xml:space="preserve"> </w:t>
      </w:r>
      <w:r w:rsidRPr="003C64CC">
        <w:rPr>
          <w:rFonts w:hint="eastAsia"/>
        </w:rPr>
        <w:t>、说明</w:t>
      </w:r>
      <w:r w:rsidRPr="003C64CC">
        <w:rPr>
          <w:rFonts w:hint="eastAsia"/>
        </w:rPr>
        <w:t xml:space="preserve"> </w:t>
      </w:r>
      <w:r w:rsidRPr="003C64CC">
        <w:rPr>
          <w:rFonts w:hint="eastAsia"/>
        </w:rPr>
        <w:t>、分类</w:t>
      </w:r>
      <w:r w:rsidRPr="003C64CC">
        <w:rPr>
          <w:rFonts w:hint="eastAsia"/>
        </w:rPr>
        <w:t xml:space="preserve">ID </w:t>
      </w:r>
      <w:r w:rsidRPr="003C64CC">
        <w:rPr>
          <w:rFonts w:hint="eastAsia"/>
        </w:rPr>
        <w:t>、表单定义标识</w:t>
      </w:r>
      <w:r w:rsidRPr="003C64CC">
        <w:rPr>
          <w:rFonts w:hint="eastAsia"/>
        </w:rPr>
        <w:t xml:space="preserve"> </w:t>
      </w:r>
      <w:r w:rsidRPr="003C64CC">
        <w:rPr>
          <w:rFonts w:hint="eastAsia"/>
        </w:rPr>
        <w:t>、查询接口地址</w:t>
      </w:r>
      <w:r w:rsidRPr="003C64CC">
        <w:rPr>
          <w:rFonts w:hint="eastAsia"/>
        </w:rPr>
        <w:t xml:space="preserve"> </w:t>
      </w:r>
      <w:r w:rsidRPr="003C64CC">
        <w:rPr>
          <w:rFonts w:hint="eastAsia"/>
        </w:rPr>
        <w:t>、创建人</w:t>
      </w:r>
      <w:r w:rsidRPr="003C64CC">
        <w:rPr>
          <w:rFonts w:hint="eastAsia"/>
        </w:rPr>
        <w:t xml:space="preserve">ID </w:t>
      </w:r>
      <w:r w:rsidRPr="003C64CC">
        <w:rPr>
          <w:rFonts w:hint="eastAsia"/>
        </w:rPr>
        <w:t>、创建人名称</w:t>
      </w:r>
      <w:r w:rsidRPr="003C64CC">
        <w:rPr>
          <w:rFonts w:hint="eastAsia"/>
        </w:rPr>
        <w:t xml:space="preserve"> </w:t>
      </w:r>
      <w:r w:rsidRPr="003C64CC">
        <w:rPr>
          <w:rFonts w:hint="eastAsia"/>
        </w:rPr>
        <w:t>、创建人部门</w:t>
      </w:r>
      <w:r w:rsidRPr="003C64CC">
        <w:rPr>
          <w:rFonts w:hint="eastAsia"/>
        </w:rPr>
        <w:t xml:space="preserve">ID </w:t>
      </w:r>
      <w:r w:rsidRPr="003C64CC">
        <w:rPr>
          <w:rFonts w:hint="eastAsia"/>
        </w:rPr>
        <w:t>、创建人部门名称</w:t>
      </w:r>
      <w:r w:rsidRPr="003C64CC">
        <w:rPr>
          <w:rFonts w:hint="eastAsia"/>
        </w:rPr>
        <w:t xml:space="preserve"> </w:t>
      </w:r>
      <w:r w:rsidRPr="003C64CC">
        <w:rPr>
          <w:rFonts w:hint="eastAsia"/>
        </w:rPr>
        <w:t>、创建时间</w:t>
      </w:r>
      <w:r w:rsidRPr="003C64CC">
        <w:rPr>
          <w:rFonts w:hint="eastAsia"/>
        </w:rPr>
        <w:t xml:space="preserve"> </w:t>
      </w:r>
      <w:r w:rsidRPr="003C64CC">
        <w:rPr>
          <w:rFonts w:hint="eastAsia"/>
        </w:rPr>
        <w:t>、状态</w:t>
      </w:r>
      <w:r w:rsidRPr="003C64CC">
        <w:rPr>
          <w:rFonts w:hint="eastAsia"/>
        </w:rPr>
        <w:t xml:space="preserve"> </w:t>
      </w:r>
      <w:r w:rsidRPr="003C64CC">
        <w:rPr>
          <w:rFonts w:hint="eastAsia"/>
        </w:rPr>
        <w:t>、修改时间</w:t>
      </w:r>
      <w:r w:rsidRPr="00AA6954">
        <w:rPr>
          <w:rFonts w:hint="eastAsia"/>
        </w:rPr>
        <w:t>等信息。</w:t>
      </w:r>
    </w:p>
    <w:p w:rsidR="00F405BA" w:rsidRDefault="00F405BA" w:rsidP="00F405BA">
      <w:pPr>
        <w:pStyle w:val="5"/>
      </w:pPr>
      <w:bookmarkStart w:id="1750" w:name="_Toc129957939"/>
      <w:bookmarkStart w:id="1751" w:name="_Toc130046816"/>
      <w:bookmarkStart w:id="1752" w:name="_Toc130155330"/>
      <w:r>
        <w:rPr>
          <w:rFonts w:hint="eastAsia"/>
        </w:rPr>
        <w:t>工具箱场景分类表</w:t>
      </w:r>
      <w:bookmarkEnd w:id="1750"/>
      <w:bookmarkEnd w:id="1751"/>
      <w:bookmarkEnd w:id="1752"/>
    </w:p>
    <w:p w:rsidR="00F405BA" w:rsidRPr="00AA6954" w:rsidRDefault="00F405BA" w:rsidP="00F405BA">
      <w:pPr>
        <w:ind w:firstLine="480"/>
      </w:pPr>
      <w:r w:rsidRPr="00AA6954">
        <w:rPr>
          <w:rFonts w:hint="eastAsia"/>
        </w:rPr>
        <w:t>用于记录工具箱场景分类信息，提供工具箱场景分类数据的查询、新增、修改、删除，记录</w:t>
      </w:r>
      <w:r w:rsidRPr="003C64CC">
        <w:rPr>
          <w:rFonts w:hint="eastAsia"/>
        </w:rPr>
        <w:t>分类</w:t>
      </w:r>
      <w:r w:rsidRPr="003C64CC">
        <w:rPr>
          <w:rFonts w:hint="eastAsia"/>
        </w:rPr>
        <w:t xml:space="preserve">ID </w:t>
      </w:r>
      <w:r w:rsidRPr="003C64CC">
        <w:rPr>
          <w:rFonts w:hint="eastAsia"/>
        </w:rPr>
        <w:t>、分类名称</w:t>
      </w:r>
      <w:r w:rsidRPr="003C64CC">
        <w:rPr>
          <w:rFonts w:hint="eastAsia"/>
        </w:rPr>
        <w:t xml:space="preserve"> </w:t>
      </w:r>
      <w:r w:rsidRPr="003C64CC">
        <w:rPr>
          <w:rFonts w:hint="eastAsia"/>
        </w:rPr>
        <w:t>、显示顺序</w:t>
      </w:r>
      <w:r w:rsidRPr="003C64CC">
        <w:rPr>
          <w:rFonts w:hint="eastAsia"/>
        </w:rPr>
        <w:t xml:space="preserve"> </w:t>
      </w:r>
      <w:r w:rsidRPr="003C64CC">
        <w:rPr>
          <w:rFonts w:hint="eastAsia"/>
        </w:rPr>
        <w:t>、分类说明</w:t>
      </w:r>
      <w:r w:rsidRPr="003C64CC">
        <w:rPr>
          <w:rFonts w:hint="eastAsia"/>
        </w:rPr>
        <w:t xml:space="preserve"> </w:t>
      </w:r>
      <w:r w:rsidRPr="003C64CC">
        <w:rPr>
          <w:rFonts w:hint="eastAsia"/>
        </w:rPr>
        <w:t>、父级分类</w:t>
      </w:r>
      <w:r w:rsidRPr="003C64CC">
        <w:rPr>
          <w:rFonts w:hint="eastAsia"/>
        </w:rPr>
        <w:t xml:space="preserve">ID </w:t>
      </w:r>
      <w:r w:rsidRPr="003C64CC">
        <w:rPr>
          <w:rFonts w:hint="eastAsia"/>
        </w:rPr>
        <w:t>、创建人</w:t>
      </w:r>
      <w:r w:rsidRPr="003C64CC">
        <w:rPr>
          <w:rFonts w:hint="eastAsia"/>
        </w:rPr>
        <w:t xml:space="preserve">ID </w:t>
      </w:r>
      <w:r w:rsidRPr="003C64CC">
        <w:rPr>
          <w:rFonts w:hint="eastAsia"/>
        </w:rPr>
        <w:t>、创建人名称</w:t>
      </w:r>
      <w:r w:rsidRPr="003C64CC">
        <w:rPr>
          <w:rFonts w:hint="eastAsia"/>
        </w:rPr>
        <w:t xml:space="preserve"> </w:t>
      </w:r>
      <w:r w:rsidRPr="003C64CC">
        <w:rPr>
          <w:rFonts w:hint="eastAsia"/>
        </w:rPr>
        <w:t>、创建人部门</w:t>
      </w:r>
      <w:r w:rsidRPr="003C64CC">
        <w:rPr>
          <w:rFonts w:hint="eastAsia"/>
        </w:rPr>
        <w:t xml:space="preserve">ID </w:t>
      </w:r>
      <w:r w:rsidRPr="003C64CC">
        <w:rPr>
          <w:rFonts w:hint="eastAsia"/>
        </w:rPr>
        <w:t>、创建人部门名称</w:t>
      </w:r>
      <w:r w:rsidRPr="003C64CC">
        <w:rPr>
          <w:rFonts w:hint="eastAsia"/>
        </w:rPr>
        <w:t xml:space="preserve"> </w:t>
      </w:r>
      <w:r w:rsidRPr="003C64CC">
        <w:rPr>
          <w:rFonts w:hint="eastAsia"/>
        </w:rPr>
        <w:t>、创建时间</w:t>
      </w:r>
      <w:r w:rsidRPr="003C64CC">
        <w:rPr>
          <w:rFonts w:hint="eastAsia"/>
        </w:rPr>
        <w:t xml:space="preserve"> </w:t>
      </w:r>
      <w:r w:rsidRPr="003C64CC">
        <w:rPr>
          <w:rFonts w:hint="eastAsia"/>
        </w:rPr>
        <w:t>、状态</w:t>
      </w:r>
      <w:r w:rsidRPr="003C64CC">
        <w:rPr>
          <w:rFonts w:hint="eastAsia"/>
        </w:rPr>
        <w:t xml:space="preserve"> </w:t>
      </w:r>
      <w:r w:rsidRPr="003C64CC">
        <w:rPr>
          <w:rFonts w:hint="eastAsia"/>
        </w:rPr>
        <w:t>、修改时间</w:t>
      </w:r>
      <w:r w:rsidRPr="00AA6954">
        <w:rPr>
          <w:rFonts w:hint="eastAsia"/>
        </w:rPr>
        <w:t>等信息。</w:t>
      </w:r>
    </w:p>
    <w:p w:rsidR="00F405BA" w:rsidRDefault="00F405BA" w:rsidP="00F405BA">
      <w:pPr>
        <w:pStyle w:val="5"/>
      </w:pPr>
      <w:bookmarkStart w:id="1753" w:name="_Toc129957940"/>
      <w:bookmarkStart w:id="1754" w:name="_Toc130046817"/>
      <w:bookmarkStart w:id="1755" w:name="_Toc130155331"/>
      <w:r>
        <w:rPr>
          <w:rFonts w:hint="eastAsia"/>
        </w:rPr>
        <w:t>工具箱场景表</w:t>
      </w:r>
      <w:bookmarkEnd w:id="1753"/>
      <w:bookmarkEnd w:id="1754"/>
      <w:bookmarkEnd w:id="1755"/>
    </w:p>
    <w:p w:rsidR="00F405BA" w:rsidRDefault="00F405BA" w:rsidP="00F405BA">
      <w:pPr>
        <w:ind w:firstLine="480"/>
      </w:pPr>
      <w:r w:rsidRPr="00AA6954">
        <w:rPr>
          <w:rFonts w:hint="eastAsia"/>
        </w:rPr>
        <w:t>用于记录工具箱场景信息，提供工具箱场景数据的查询、新增、修改、删除，记录</w:t>
      </w:r>
      <w:r w:rsidRPr="003C64CC">
        <w:rPr>
          <w:rFonts w:hint="eastAsia"/>
        </w:rPr>
        <w:t>标识</w:t>
      </w:r>
      <w:r w:rsidRPr="003C64CC">
        <w:rPr>
          <w:rFonts w:hint="eastAsia"/>
        </w:rPr>
        <w:t xml:space="preserve"> </w:t>
      </w:r>
      <w:r w:rsidRPr="003C64CC">
        <w:rPr>
          <w:rFonts w:hint="eastAsia"/>
        </w:rPr>
        <w:t>、名称</w:t>
      </w:r>
      <w:r w:rsidRPr="003C64CC">
        <w:rPr>
          <w:rFonts w:hint="eastAsia"/>
        </w:rPr>
        <w:t xml:space="preserve"> </w:t>
      </w:r>
      <w:r w:rsidRPr="003C64CC">
        <w:rPr>
          <w:rFonts w:hint="eastAsia"/>
        </w:rPr>
        <w:t>、编码说明分类</w:t>
      </w:r>
      <w:r w:rsidRPr="003C64CC">
        <w:rPr>
          <w:rFonts w:hint="eastAsia"/>
        </w:rPr>
        <w:t>ID</w:t>
      </w:r>
      <w:r w:rsidRPr="003C64CC">
        <w:rPr>
          <w:rFonts w:hint="eastAsia"/>
        </w:rPr>
        <w:t>工具</w:t>
      </w:r>
      <w:r w:rsidRPr="003C64CC">
        <w:rPr>
          <w:rFonts w:hint="eastAsia"/>
        </w:rPr>
        <w:t xml:space="preserve">ID </w:t>
      </w:r>
      <w:r w:rsidRPr="003C64CC">
        <w:rPr>
          <w:rFonts w:hint="eastAsia"/>
        </w:rPr>
        <w:t>、创建人</w:t>
      </w:r>
      <w:r w:rsidRPr="003C64CC">
        <w:rPr>
          <w:rFonts w:hint="eastAsia"/>
        </w:rPr>
        <w:t xml:space="preserve">ID </w:t>
      </w:r>
      <w:r w:rsidRPr="003C64CC">
        <w:rPr>
          <w:rFonts w:hint="eastAsia"/>
        </w:rPr>
        <w:t>、创建人名称</w:t>
      </w:r>
      <w:r w:rsidRPr="003C64CC">
        <w:rPr>
          <w:rFonts w:hint="eastAsia"/>
        </w:rPr>
        <w:t xml:space="preserve"> </w:t>
      </w:r>
      <w:r w:rsidRPr="003C64CC">
        <w:rPr>
          <w:rFonts w:hint="eastAsia"/>
        </w:rPr>
        <w:t>、创建人部门</w:t>
      </w:r>
      <w:r w:rsidRPr="003C64CC">
        <w:rPr>
          <w:rFonts w:hint="eastAsia"/>
        </w:rPr>
        <w:t xml:space="preserve">ID </w:t>
      </w:r>
      <w:r w:rsidRPr="003C64CC">
        <w:rPr>
          <w:rFonts w:hint="eastAsia"/>
        </w:rPr>
        <w:t>、创建人部门名称</w:t>
      </w:r>
      <w:r w:rsidRPr="003C64CC">
        <w:rPr>
          <w:rFonts w:hint="eastAsia"/>
        </w:rPr>
        <w:t xml:space="preserve"> </w:t>
      </w:r>
      <w:r w:rsidRPr="003C64CC">
        <w:rPr>
          <w:rFonts w:hint="eastAsia"/>
        </w:rPr>
        <w:t>、创建时间</w:t>
      </w:r>
      <w:r w:rsidRPr="003C64CC">
        <w:rPr>
          <w:rFonts w:hint="eastAsia"/>
        </w:rPr>
        <w:t xml:space="preserve"> </w:t>
      </w:r>
      <w:r w:rsidRPr="003C64CC">
        <w:rPr>
          <w:rFonts w:hint="eastAsia"/>
        </w:rPr>
        <w:t>、状态</w:t>
      </w:r>
      <w:r w:rsidRPr="003C64CC">
        <w:rPr>
          <w:rFonts w:hint="eastAsia"/>
        </w:rPr>
        <w:t xml:space="preserve"> </w:t>
      </w:r>
      <w:r w:rsidRPr="003C64CC">
        <w:rPr>
          <w:rFonts w:hint="eastAsia"/>
        </w:rPr>
        <w:t>、修改时间</w:t>
      </w:r>
      <w:r w:rsidRPr="00AA6954">
        <w:rPr>
          <w:rFonts w:hint="eastAsia"/>
        </w:rPr>
        <w:t>等信息。</w:t>
      </w:r>
    </w:p>
    <w:p w:rsidR="00F405BA" w:rsidRDefault="00F405BA" w:rsidP="00F405BA">
      <w:pPr>
        <w:ind w:firstLine="480"/>
      </w:pPr>
    </w:p>
    <w:p w:rsidR="00F405BA" w:rsidRPr="00A04B46" w:rsidRDefault="00F405BA" w:rsidP="00F405BA">
      <w:pPr>
        <w:pStyle w:val="40"/>
      </w:pPr>
      <w:bookmarkStart w:id="1756" w:name="_Toc129957941"/>
      <w:bookmarkStart w:id="1757" w:name="_Toc130046818"/>
      <w:bookmarkStart w:id="1758" w:name="_Toc130155332"/>
      <w:r w:rsidRPr="00BC43EE">
        <w:rPr>
          <w:rFonts w:hint="eastAsia"/>
        </w:rPr>
        <w:t>家宽专家支撑能力支</w:t>
      </w:r>
      <w:r>
        <w:rPr>
          <w:rFonts w:hint="eastAsia"/>
        </w:rPr>
        <w:t>撑</w:t>
      </w:r>
      <w:r w:rsidRPr="00A04B46">
        <w:rPr>
          <w:rFonts w:hint="eastAsia"/>
        </w:rPr>
        <w:t>数据接口</w:t>
      </w:r>
      <w:bookmarkEnd w:id="1756"/>
      <w:bookmarkEnd w:id="1757"/>
      <w:bookmarkEnd w:id="1758"/>
    </w:p>
    <w:p w:rsidR="00F405BA" w:rsidRPr="00A04B46" w:rsidRDefault="00F405BA" w:rsidP="00F405BA">
      <w:pPr>
        <w:pStyle w:val="5"/>
      </w:pPr>
      <w:bookmarkStart w:id="1759" w:name="_Toc129957942"/>
      <w:bookmarkStart w:id="1760" w:name="_Toc130046819"/>
      <w:bookmarkStart w:id="1761" w:name="_Toc130155333"/>
      <w:r w:rsidRPr="00A04B46">
        <w:rPr>
          <w:rFonts w:hint="eastAsia"/>
        </w:rPr>
        <w:lastRenderedPageBreak/>
        <w:t>家庭网络信息</w:t>
      </w:r>
      <w:r w:rsidRPr="00A04B46">
        <w:t>查询接口</w:t>
      </w:r>
      <w:bookmarkEnd w:id="1759"/>
      <w:bookmarkEnd w:id="1760"/>
      <w:bookmarkEnd w:id="1761"/>
    </w:p>
    <w:p w:rsidR="00F405BA" w:rsidRPr="00A04B46" w:rsidRDefault="00F405BA" w:rsidP="00F405BA">
      <w:pPr>
        <w:pStyle w:val="6"/>
      </w:pPr>
      <w:bookmarkStart w:id="1762" w:name="_Toc130046820"/>
      <w:bookmarkStart w:id="1763" w:name="_Toc130155334"/>
      <w:r w:rsidRPr="00A04B46">
        <w:t>说明</w:t>
      </w:r>
      <w:bookmarkEnd w:id="1762"/>
      <w:bookmarkEnd w:id="1763"/>
    </w:p>
    <w:p w:rsidR="00F405BA" w:rsidRPr="00A04B46" w:rsidRDefault="00F405BA" w:rsidP="00F405BA">
      <w:pPr>
        <w:ind w:firstLine="480"/>
        <w:rPr>
          <w:rFonts w:ascii="Times New Roman" w:hAnsi="Times New Roman"/>
        </w:rPr>
      </w:pPr>
      <w:r w:rsidRPr="00A04B46">
        <w:rPr>
          <w:rFonts w:ascii="Times New Roman" w:hAnsi="Times New Roman" w:hint="eastAsia"/>
        </w:rPr>
        <w:t>省</w:t>
      </w:r>
      <w:r w:rsidRPr="00A04B46">
        <w:rPr>
          <w:rFonts w:ascii="Times New Roman" w:hAnsi="Times New Roman"/>
        </w:rPr>
        <w:t>平台</w:t>
      </w:r>
      <w:r w:rsidRPr="00A04B46">
        <w:rPr>
          <w:rFonts w:ascii="Times New Roman" w:hAnsi="Times New Roman" w:hint="eastAsia"/>
        </w:rPr>
        <w:t>根据</w:t>
      </w:r>
      <w:r w:rsidRPr="00A04B46">
        <w:rPr>
          <w:rFonts w:ascii="Times New Roman" w:hAnsi="Times New Roman"/>
        </w:rPr>
        <w:t>在线</w:t>
      </w:r>
      <w:r w:rsidRPr="00A04B46">
        <w:rPr>
          <w:rFonts w:ascii="Times New Roman" w:hAnsi="Times New Roman" w:hint="eastAsia"/>
        </w:rPr>
        <w:t>平台</w:t>
      </w:r>
      <w:r w:rsidRPr="00A04B46">
        <w:rPr>
          <w:rFonts w:ascii="Times New Roman" w:hAnsi="Times New Roman"/>
        </w:rPr>
        <w:t>提供的</w:t>
      </w:r>
      <w:r w:rsidRPr="00A04B46">
        <w:rPr>
          <w:rFonts w:ascii="Times New Roman" w:hAnsi="Times New Roman" w:hint="eastAsia"/>
        </w:rPr>
        <w:t>智能</w:t>
      </w:r>
      <w:r w:rsidRPr="00A04B46">
        <w:rPr>
          <w:rFonts w:ascii="Times New Roman" w:hAnsi="Times New Roman"/>
        </w:rPr>
        <w:t>网关</w:t>
      </w:r>
      <w:r w:rsidRPr="00A04B46">
        <w:rPr>
          <w:rFonts w:ascii="Times New Roman" w:hAnsi="Times New Roman" w:hint="eastAsia"/>
        </w:rPr>
        <w:t>宽带账号</w:t>
      </w:r>
      <w:r w:rsidRPr="00A04B46">
        <w:rPr>
          <w:rFonts w:ascii="Times New Roman" w:hAnsi="Times New Roman"/>
        </w:rPr>
        <w:t>信息</w:t>
      </w:r>
      <w:r w:rsidRPr="00A04B46">
        <w:rPr>
          <w:rFonts w:ascii="Times New Roman" w:hAnsi="Times New Roman" w:hint="eastAsia"/>
        </w:rPr>
        <w:t>将其</w:t>
      </w:r>
      <w:r w:rsidRPr="00A04B46">
        <w:rPr>
          <w:rFonts w:ascii="Times New Roman" w:hAnsi="Times New Roman"/>
        </w:rPr>
        <w:t>下挂的</w:t>
      </w:r>
      <w:r w:rsidRPr="00A04B46">
        <w:rPr>
          <w:rFonts w:ascii="Times New Roman" w:hAnsi="Times New Roman" w:hint="eastAsia"/>
        </w:rPr>
        <w:t>AP</w:t>
      </w:r>
      <w:r w:rsidRPr="00A04B46">
        <w:rPr>
          <w:rFonts w:ascii="Times New Roman" w:hAnsi="Times New Roman" w:hint="eastAsia"/>
        </w:rPr>
        <w:t>设备</w:t>
      </w:r>
      <w:r w:rsidRPr="00A04B46">
        <w:rPr>
          <w:rFonts w:ascii="Times New Roman" w:hAnsi="Times New Roman"/>
        </w:rPr>
        <w:t>信息返回给在线</w:t>
      </w:r>
      <w:r w:rsidRPr="00A04B46">
        <w:rPr>
          <w:rFonts w:ascii="Times New Roman" w:hAnsi="Times New Roman" w:hint="eastAsia"/>
        </w:rPr>
        <w:t>平台</w:t>
      </w:r>
      <w:r w:rsidRPr="00A04B46">
        <w:rPr>
          <w:rFonts w:ascii="Times New Roman" w:hAnsi="Times New Roman"/>
        </w:rPr>
        <w:t>。</w:t>
      </w:r>
    </w:p>
    <w:p w:rsidR="00F405BA" w:rsidRPr="00A04B46" w:rsidRDefault="00F405BA" w:rsidP="00F405BA">
      <w:pPr>
        <w:pStyle w:val="6"/>
      </w:pPr>
      <w:bookmarkStart w:id="1764" w:name="_Toc130046821"/>
      <w:bookmarkStart w:id="1765" w:name="_Toc130155335"/>
      <w:r w:rsidRPr="00A04B46">
        <w:t>接口类型</w:t>
      </w:r>
      <w:bookmarkEnd w:id="1764"/>
      <w:bookmarkEnd w:id="1765"/>
    </w:p>
    <w:p w:rsidR="00F405BA" w:rsidRPr="00A04B46" w:rsidRDefault="00F405BA" w:rsidP="00F405BA">
      <w:pPr>
        <w:ind w:firstLine="480"/>
        <w:rPr>
          <w:rFonts w:ascii="Times New Roman" w:hAnsi="Times New Roman"/>
        </w:rPr>
      </w:pPr>
      <w:r w:rsidRPr="00A04B46">
        <w:rPr>
          <w:rFonts w:ascii="Times New Roman" w:hAnsi="Times New Roman"/>
        </w:rPr>
        <w:t>请求地址：</w:t>
      </w:r>
      <w:r w:rsidRPr="00A04B46">
        <w:rPr>
          <w:rFonts w:ascii="Times New Roman" w:hAnsi="Times New Roman"/>
        </w:rPr>
        <w:t>http://ip:port</w:t>
      </w:r>
      <w:r w:rsidRPr="00A04B46">
        <w:rPr>
          <w:rFonts w:ascii="Times New Roman" w:hAnsi="Times New Roman" w:hint="eastAsia"/>
        </w:rPr>
        <w:t>/netopen</w:t>
      </w:r>
      <w:r w:rsidRPr="00A04B46">
        <w:rPr>
          <w:rFonts w:ascii="Times New Roman" w:hAnsi="Times New Roman"/>
        </w:rPr>
        <w:t>/rest/getAPInfo</w:t>
      </w:r>
    </w:p>
    <w:p w:rsidR="00F405BA" w:rsidRPr="00A04B46" w:rsidRDefault="00F405BA" w:rsidP="00F405BA">
      <w:pPr>
        <w:pStyle w:val="affffff1"/>
        <w:ind w:left="420" w:firstLineChars="0"/>
        <w:rPr>
          <w:rFonts w:ascii="Times New Roman" w:hAnsi="Times New Roman" w:cs="Times New Roman"/>
        </w:rPr>
      </w:pPr>
      <w:r w:rsidRPr="00A04B46">
        <w:rPr>
          <w:rFonts w:ascii="Times New Roman" w:hAnsi="Times New Roman" w:cs="Times New Roman"/>
        </w:rPr>
        <w:t>http</w:t>
      </w:r>
      <w:r w:rsidRPr="00A04B46">
        <w:rPr>
          <w:rFonts w:ascii="Times New Roman" w:hAnsi="Times New Roman" w:cs="Times New Roman"/>
        </w:rPr>
        <w:t>请求方式：</w:t>
      </w:r>
      <w:r w:rsidRPr="00A04B46">
        <w:rPr>
          <w:rFonts w:ascii="Times New Roman" w:hAnsi="Times New Roman" w:cs="Times New Roman"/>
        </w:rPr>
        <w:t>post</w:t>
      </w:r>
    </w:p>
    <w:p w:rsidR="00F405BA" w:rsidRPr="00A04B46" w:rsidRDefault="00F405BA" w:rsidP="00F405BA">
      <w:pPr>
        <w:pStyle w:val="QB20"/>
        <w:spacing w:line="300" w:lineRule="auto"/>
        <w:ind w:left="420" w:firstLineChars="0"/>
        <w:rPr>
          <w:rFonts w:cs="Times New Roman"/>
        </w:rPr>
      </w:pPr>
      <w:r w:rsidRPr="00A04B46">
        <w:rPr>
          <w:rFonts w:cs="Times New Roman"/>
        </w:rPr>
        <w:t>POST</w:t>
      </w:r>
      <w:r w:rsidRPr="00A04B46">
        <w:rPr>
          <w:rFonts w:cs="Times New Roman"/>
        </w:rPr>
        <w:t>数据格式：</w:t>
      </w:r>
      <w:r w:rsidRPr="00A04B46">
        <w:rPr>
          <w:rFonts w:cs="Times New Roman"/>
        </w:rPr>
        <w:t>json</w:t>
      </w:r>
    </w:p>
    <w:p w:rsidR="00F405BA" w:rsidRPr="00A04B46" w:rsidRDefault="00F405BA" w:rsidP="00F405BA">
      <w:pPr>
        <w:pStyle w:val="6"/>
      </w:pPr>
      <w:bookmarkStart w:id="1766" w:name="_Toc130046822"/>
      <w:bookmarkStart w:id="1767" w:name="_Toc130155336"/>
      <w:r w:rsidRPr="00A04B46">
        <w:t>请求</w:t>
      </w:r>
      <w:r w:rsidRPr="00A04B46">
        <w:rPr>
          <w:rFonts w:hint="eastAsia"/>
        </w:rPr>
        <w:t>内容参数</w:t>
      </w:r>
      <w:bookmarkEnd w:id="1766"/>
      <w:bookmarkEnd w:id="1767"/>
    </w:p>
    <w:p w:rsidR="00F405BA" w:rsidRPr="00A04B46" w:rsidRDefault="00F405BA" w:rsidP="00F405BA">
      <w:pPr>
        <w:pStyle w:val="QB20"/>
        <w:spacing w:line="300" w:lineRule="auto"/>
        <w:ind w:left="420" w:firstLineChars="0"/>
        <w:rPr>
          <w:rFonts w:cs="Times New Roman"/>
        </w:rPr>
      </w:pPr>
      <w:r w:rsidRPr="00A04B46">
        <w:rPr>
          <w:rFonts w:cs="Times New Roman"/>
        </w:rPr>
        <w:t>字段含义：</w:t>
      </w:r>
    </w:p>
    <w:tbl>
      <w:tblPr>
        <w:tblStyle w:val="afffff7"/>
        <w:tblW w:w="7847" w:type="dxa"/>
        <w:tblInd w:w="675" w:type="dxa"/>
        <w:tblLayout w:type="fixed"/>
        <w:tblLook w:val="04A0" w:firstRow="1" w:lastRow="0" w:firstColumn="1" w:lastColumn="0" w:noHBand="0" w:noVBand="1"/>
      </w:tblPr>
      <w:tblGrid>
        <w:gridCol w:w="1844"/>
        <w:gridCol w:w="2032"/>
        <w:gridCol w:w="3099"/>
        <w:gridCol w:w="872"/>
      </w:tblGrid>
      <w:tr w:rsidR="00F405BA" w:rsidRPr="00A04B46" w:rsidTr="0058245B">
        <w:tc>
          <w:tcPr>
            <w:tcW w:w="1844" w:type="dxa"/>
            <w:shd w:val="clear" w:color="auto" w:fill="B4C6E7" w:themeFill="accent1" w:themeFillTint="66"/>
          </w:tcPr>
          <w:p w:rsidR="00F405BA" w:rsidRPr="00A04B46" w:rsidRDefault="00F405BA" w:rsidP="0058245B">
            <w:pPr>
              <w:ind w:firstLine="480"/>
              <w:jc w:val="center"/>
              <w:rPr>
                <w:rFonts w:ascii="Times New Roman" w:hAnsi="Times New Roman"/>
              </w:rPr>
            </w:pPr>
            <w:r w:rsidRPr="00A04B46">
              <w:rPr>
                <w:rFonts w:ascii="Times New Roman" w:hAnsi="Times New Roman"/>
              </w:rPr>
              <w:t>参数名称</w:t>
            </w:r>
          </w:p>
        </w:tc>
        <w:tc>
          <w:tcPr>
            <w:tcW w:w="2032" w:type="dxa"/>
            <w:shd w:val="clear" w:color="auto" w:fill="B4C6E7" w:themeFill="accent1" w:themeFillTint="66"/>
          </w:tcPr>
          <w:p w:rsidR="00F405BA" w:rsidRPr="00A04B46" w:rsidRDefault="00F405BA" w:rsidP="0058245B">
            <w:pPr>
              <w:ind w:firstLine="480"/>
              <w:jc w:val="center"/>
              <w:rPr>
                <w:rFonts w:ascii="Times New Roman" w:hAnsi="Times New Roman"/>
              </w:rPr>
            </w:pPr>
            <w:r w:rsidRPr="00A04B46">
              <w:rPr>
                <w:rFonts w:ascii="Times New Roman" w:hAnsi="Times New Roman"/>
              </w:rPr>
              <w:t>参数类型</w:t>
            </w:r>
          </w:p>
        </w:tc>
        <w:tc>
          <w:tcPr>
            <w:tcW w:w="3099" w:type="dxa"/>
            <w:shd w:val="clear" w:color="auto" w:fill="B4C6E7" w:themeFill="accent1" w:themeFillTint="66"/>
          </w:tcPr>
          <w:p w:rsidR="00F405BA" w:rsidRPr="00A04B46" w:rsidRDefault="00F405BA" w:rsidP="0058245B">
            <w:pPr>
              <w:ind w:firstLine="480"/>
              <w:jc w:val="center"/>
              <w:rPr>
                <w:rFonts w:ascii="Times New Roman" w:hAnsi="Times New Roman"/>
              </w:rPr>
            </w:pPr>
            <w:r w:rsidRPr="00A04B46">
              <w:rPr>
                <w:rFonts w:ascii="Times New Roman" w:hAnsi="Times New Roman"/>
              </w:rPr>
              <w:t>参数含义</w:t>
            </w:r>
          </w:p>
        </w:tc>
        <w:tc>
          <w:tcPr>
            <w:tcW w:w="872" w:type="dxa"/>
            <w:shd w:val="clear" w:color="auto" w:fill="B4C6E7" w:themeFill="accent1" w:themeFillTint="66"/>
          </w:tcPr>
          <w:p w:rsidR="00F405BA" w:rsidRPr="00A04B46" w:rsidRDefault="00F405BA" w:rsidP="0058245B">
            <w:pPr>
              <w:ind w:firstLine="480"/>
              <w:jc w:val="center"/>
              <w:rPr>
                <w:rFonts w:ascii="Times New Roman" w:hAnsi="Times New Roman"/>
              </w:rPr>
            </w:pPr>
            <w:r w:rsidRPr="00A04B46">
              <w:rPr>
                <w:rFonts w:ascii="Times New Roman" w:hAnsi="Times New Roman"/>
              </w:rPr>
              <w:t>必选</w:t>
            </w:r>
          </w:p>
        </w:tc>
      </w:tr>
      <w:tr w:rsidR="00F405BA" w:rsidRPr="00A04B46" w:rsidTr="0058245B">
        <w:trPr>
          <w:trHeight w:val="60"/>
        </w:trPr>
        <w:tc>
          <w:tcPr>
            <w:tcW w:w="1844" w:type="dxa"/>
          </w:tcPr>
          <w:p w:rsidR="00F405BA" w:rsidRPr="00A04B46" w:rsidRDefault="00F405BA" w:rsidP="0058245B">
            <w:pPr>
              <w:ind w:firstLine="480"/>
              <w:rPr>
                <w:rFonts w:ascii="Times New Roman" w:hAnsi="Times New Roman"/>
              </w:rPr>
            </w:pPr>
            <w:r w:rsidRPr="00A04B46">
              <w:rPr>
                <w:rFonts w:hint="eastAsia"/>
              </w:rPr>
              <w:t>account</w:t>
            </w:r>
          </w:p>
        </w:tc>
        <w:tc>
          <w:tcPr>
            <w:tcW w:w="2032" w:type="dxa"/>
          </w:tcPr>
          <w:p w:rsidR="00F405BA" w:rsidRPr="00A04B46" w:rsidRDefault="00F405BA" w:rsidP="0058245B">
            <w:pPr>
              <w:ind w:firstLine="480"/>
              <w:jc w:val="center"/>
              <w:rPr>
                <w:rFonts w:ascii="Times New Roman" w:hAnsi="Times New Roman"/>
              </w:rPr>
            </w:pPr>
            <w:r w:rsidRPr="00A04B46">
              <w:rPr>
                <w:rFonts w:ascii="Times New Roman" w:hAnsi="Times New Roman"/>
              </w:rPr>
              <w:t>String</w:t>
            </w:r>
          </w:p>
        </w:tc>
        <w:tc>
          <w:tcPr>
            <w:tcW w:w="3099"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宽带账号</w:t>
            </w:r>
          </w:p>
        </w:tc>
        <w:tc>
          <w:tcPr>
            <w:tcW w:w="872" w:type="dxa"/>
          </w:tcPr>
          <w:p w:rsidR="00F405BA" w:rsidRPr="00A04B46" w:rsidRDefault="00F405BA" w:rsidP="0058245B">
            <w:pPr>
              <w:ind w:firstLine="480"/>
              <w:jc w:val="center"/>
              <w:rPr>
                <w:rFonts w:ascii="Times New Roman" w:hAnsi="Times New Roman"/>
              </w:rPr>
            </w:pPr>
            <w:r w:rsidRPr="00A04B46">
              <w:rPr>
                <w:rFonts w:ascii="Times New Roman" w:hAnsi="Times New Roman"/>
              </w:rPr>
              <w:t>Y</w:t>
            </w:r>
          </w:p>
        </w:tc>
      </w:tr>
    </w:tbl>
    <w:p w:rsidR="00F405BA" w:rsidRPr="00A04B46" w:rsidRDefault="00F405BA" w:rsidP="00F405BA">
      <w:pPr>
        <w:pStyle w:val="6"/>
      </w:pPr>
      <w:bookmarkStart w:id="1768" w:name="_Toc130046823"/>
      <w:bookmarkStart w:id="1769" w:name="_Toc130155337"/>
      <w:r w:rsidRPr="00A04B46">
        <w:t>响应</w:t>
      </w:r>
      <w:r w:rsidRPr="00A04B46">
        <w:rPr>
          <w:rFonts w:hint="eastAsia"/>
        </w:rPr>
        <w:t>内容</w:t>
      </w:r>
      <w:r w:rsidRPr="00A04B46">
        <w:t>格式</w:t>
      </w:r>
      <w:bookmarkEnd w:id="1768"/>
      <w:bookmarkEnd w:id="1769"/>
    </w:p>
    <w:tbl>
      <w:tblPr>
        <w:tblStyle w:val="afffff7"/>
        <w:tblW w:w="7785" w:type="dxa"/>
        <w:tblInd w:w="737" w:type="dxa"/>
        <w:tblLayout w:type="fixed"/>
        <w:tblLook w:val="04A0" w:firstRow="1" w:lastRow="0" w:firstColumn="1" w:lastColumn="0" w:noHBand="0" w:noVBand="1"/>
      </w:tblPr>
      <w:tblGrid>
        <w:gridCol w:w="2006"/>
        <w:gridCol w:w="1930"/>
        <w:gridCol w:w="1972"/>
        <w:gridCol w:w="1877"/>
      </w:tblGrid>
      <w:tr w:rsidR="00F405BA" w:rsidRPr="00A04B46" w:rsidTr="0058245B">
        <w:tc>
          <w:tcPr>
            <w:tcW w:w="2006" w:type="dxa"/>
            <w:shd w:val="clear" w:color="auto" w:fill="D5DCE4" w:themeFill="text2" w:themeFillTint="33"/>
          </w:tcPr>
          <w:p w:rsidR="00F405BA" w:rsidRPr="00A04B46" w:rsidRDefault="00F405BA" w:rsidP="0058245B">
            <w:pPr>
              <w:ind w:firstLine="480"/>
              <w:jc w:val="center"/>
              <w:rPr>
                <w:rFonts w:ascii="Times New Roman" w:hAnsi="Times New Roman"/>
              </w:rPr>
            </w:pPr>
            <w:r w:rsidRPr="00A04B46">
              <w:rPr>
                <w:rFonts w:ascii="Times New Roman" w:hAnsi="Times New Roman"/>
              </w:rPr>
              <w:t>参数名称</w:t>
            </w:r>
          </w:p>
        </w:tc>
        <w:tc>
          <w:tcPr>
            <w:tcW w:w="1930" w:type="dxa"/>
            <w:shd w:val="clear" w:color="auto" w:fill="D5DCE4" w:themeFill="text2" w:themeFillTint="33"/>
          </w:tcPr>
          <w:p w:rsidR="00F405BA" w:rsidRPr="00A04B46" w:rsidRDefault="00F405BA" w:rsidP="0058245B">
            <w:pPr>
              <w:ind w:firstLine="480"/>
              <w:jc w:val="center"/>
              <w:rPr>
                <w:rFonts w:ascii="Times New Roman" w:hAnsi="Times New Roman"/>
              </w:rPr>
            </w:pPr>
            <w:r w:rsidRPr="00A04B46">
              <w:rPr>
                <w:rFonts w:ascii="Times New Roman" w:hAnsi="Times New Roman"/>
              </w:rPr>
              <w:t>参数类型</w:t>
            </w:r>
          </w:p>
        </w:tc>
        <w:tc>
          <w:tcPr>
            <w:tcW w:w="1972" w:type="dxa"/>
            <w:shd w:val="clear" w:color="auto" w:fill="D5DCE4" w:themeFill="text2" w:themeFillTint="33"/>
          </w:tcPr>
          <w:p w:rsidR="00F405BA" w:rsidRPr="00A04B46" w:rsidRDefault="00F405BA" w:rsidP="0058245B">
            <w:pPr>
              <w:ind w:firstLine="480"/>
              <w:jc w:val="center"/>
              <w:rPr>
                <w:rFonts w:ascii="Times New Roman" w:hAnsi="Times New Roman"/>
              </w:rPr>
            </w:pPr>
            <w:r w:rsidRPr="00A04B46">
              <w:rPr>
                <w:rFonts w:ascii="Times New Roman" w:hAnsi="Times New Roman"/>
              </w:rPr>
              <w:t>参数含义</w:t>
            </w:r>
          </w:p>
        </w:tc>
        <w:tc>
          <w:tcPr>
            <w:tcW w:w="1877" w:type="dxa"/>
            <w:shd w:val="clear" w:color="auto" w:fill="D5DCE4" w:themeFill="text2" w:themeFillTint="33"/>
          </w:tcPr>
          <w:p w:rsidR="00F405BA" w:rsidRPr="00A04B46" w:rsidRDefault="00F405BA" w:rsidP="0058245B">
            <w:pPr>
              <w:ind w:firstLine="480"/>
              <w:jc w:val="center"/>
              <w:rPr>
                <w:rFonts w:ascii="Times New Roman" w:hAnsi="Times New Roman"/>
              </w:rPr>
            </w:pPr>
            <w:r w:rsidRPr="00A04B46">
              <w:rPr>
                <w:rFonts w:ascii="Times New Roman" w:hAnsi="Times New Roman"/>
              </w:rPr>
              <w:t>必选</w:t>
            </w:r>
          </w:p>
        </w:tc>
      </w:tr>
      <w:tr w:rsidR="00F405BA" w:rsidRPr="00A04B46" w:rsidTr="0058245B">
        <w:tc>
          <w:tcPr>
            <w:tcW w:w="2006" w:type="dxa"/>
          </w:tcPr>
          <w:p w:rsidR="00F405BA" w:rsidRPr="00A04B46" w:rsidRDefault="00F405BA" w:rsidP="0058245B">
            <w:pPr>
              <w:ind w:firstLine="480"/>
              <w:jc w:val="center"/>
              <w:rPr>
                <w:rFonts w:ascii="Times New Roman" w:hAnsi="Times New Roman"/>
              </w:rPr>
            </w:pPr>
            <w:r w:rsidRPr="00A04B46">
              <w:rPr>
                <w:rFonts w:ascii="Times New Roman" w:hAnsi="Times New Roman"/>
              </w:rPr>
              <w:t>msg</w:t>
            </w:r>
          </w:p>
        </w:tc>
        <w:tc>
          <w:tcPr>
            <w:tcW w:w="1930" w:type="dxa"/>
          </w:tcPr>
          <w:p w:rsidR="00F405BA" w:rsidRPr="00A04B46" w:rsidRDefault="00F405BA" w:rsidP="0058245B">
            <w:pPr>
              <w:ind w:firstLine="480"/>
              <w:jc w:val="center"/>
              <w:rPr>
                <w:rFonts w:ascii="Times New Roman" w:hAnsi="Times New Roman"/>
              </w:rPr>
            </w:pPr>
            <w:r w:rsidRPr="00A04B46">
              <w:rPr>
                <w:rFonts w:ascii="Times New Roman" w:hAnsi="Times New Roman"/>
              </w:rPr>
              <w:t>String</w:t>
            </w:r>
          </w:p>
        </w:tc>
        <w:tc>
          <w:tcPr>
            <w:tcW w:w="1972" w:type="dxa"/>
          </w:tcPr>
          <w:p w:rsidR="00F405BA" w:rsidRPr="00A04B46" w:rsidRDefault="00F405BA" w:rsidP="0058245B">
            <w:pPr>
              <w:ind w:firstLine="480"/>
              <w:jc w:val="center"/>
              <w:rPr>
                <w:rFonts w:ascii="Times New Roman" w:hAnsi="Times New Roman"/>
              </w:rPr>
            </w:pPr>
            <w:r w:rsidRPr="00A04B46">
              <w:rPr>
                <w:rFonts w:ascii="Times New Roman" w:hAnsi="Times New Roman"/>
              </w:rPr>
              <w:t>信息</w:t>
            </w:r>
          </w:p>
        </w:tc>
        <w:tc>
          <w:tcPr>
            <w:tcW w:w="1877" w:type="dxa"/>
          </w:tcPr>
          <w:p w:rsidR="00F405BA" w:rsidRPr="00A04B46" w:rsidRDefault="00F405BA" w:rsidP="0058245B">
            <w:pPr>
              <w:ind w:firstLine="480"/>
              <w:jc w:val="center"/>
              <w:rPr>
                <w:rFonts w:ascii="Times New Roman" w:hAnsi="Times New Roman"/>
              </w:rPr>
            </w:pPr>
            <w:r w:rsidRPr="00A04B46">
              <w:rPr>
                <w:rFonts w:ascii="Times New Roman" w:hAnsi="Times New Roman"/>
              </w:rPr>
              <w:t>Y</w:t>
            </w:r>
          </w:p>
        </w:tc>
      </w:tr>
      <w:tr w:rsidR="00F405BA" w:rsidRPr="00A04B46" w:rsidTr="0058245B">
        <w:tc>
          <w:tcPr>
            <w:tcW w:w="2006" w:type="dxa"/>
          </w:tcPr>
          <w:p w:rsidR="00F405BA" w:rsidRPr="00A04B46" w:rsidRDefault="00F405BA" w:rsidP="0058245B">
            <w:pPr>
              <w:ind w:firstLine="480"/>
              <w:jc w:val="center"/>
              <w:rPr>
                <w:rFonts w:ascii="Times New Roman" w:hAnsi="Times New Roman"/>
              </w:rPr>
            </w:pPr>
            <w:r w:rsidRPr="00A04B46">
              <w:rPr>
                <w:rFonts w:ascii="Times New Roman" w:hAnsi="Times New Roman"/>
              </w:rPr>
              <w:t>recode</w:t>
            </w:r>
          </w:p>
        </w:tc>
        <w:tc>
          <w:tcPr>
            <w:tcW w:w="1930" w:type="dxa"/>
          </w:tcPr>
          <w:p w:rsidR="00F405BA" w:rsidRPr="00A04B46" w:rsidRDefault="00F405BA" w:rsidP="0058245B">
            <w:pPr>
              <w:ind w:firstLine="480"/>
              <w:jc w:val="center"/>
              <w:rPr>
                <w:rFonts w:ascii="Times New Roman" w:hAnsi="Times New Roman"/>
              </w:rPr>
            </w:pPr>
            <w:r w:rsidRPr="00A04B46">
              <w:rPr>
                <w:rFonts w:ascii="Times New Roman" w:hAnsi="Times New Roman"/>
              </w:rPr>
              <w:t>int</w:t>
            </w:r>
          </w:p>
        </w:tc>
        <w:tc>
          <w:tcPr>
            <w:tcW w:w="1972" w:type="dxa"/>
          </w:tcPr>
          <w:p w:rsidR="00F405BA" w:rsidRPr="00A04B46" w:rsidRDefault="00F405BA" w:rsidP="0058245B">
            <w:pPr>
              <w:ind w:firstLine="480"/>
              <w:jc w:val="center"/>
              <w:rPr>
                <w:rFonts w:ascii="Times New Roman" w:hAnsi="Times New Roman"/>
              </w:rPr>
            </w:pPr>
            <w:r w:rsidRPr="00A04B46">
              <w:rPr>
                <w:rFonts w:ascii="Times New Roman" w:hAnsi="Times New Roman"/>
              </w:rPr>
              <w:t>代码</w:t>
            </w:r>
          </w:p>
        </w:tc>
        <w:tc>
          <w:tcPr>
            <w:tcW w:w="1877" w:type="dxa"/>
          </w:tcPr>
          <w:p w:rsidR="00F405BA" w:rsidRPr="00A04B46" w:rsidRDefault="00F405BA" w:rsidP="0058245B">
            <w:pPr>
              <w:ind w:firstLine="480"/>
              <w:jc w:val="center"/>
              <w:rPr>
                <w:rFonts w:ascii="Times New Roman" w:hAnsi="Times New Roman"/>
              </w:rPr>
            </w:pPr>
            <w:r w:rsidRPr="00A04B46">
              <w:rPr>
                <w:rFonts w:ascii="Times New Roman" w:hAnsi="Times New Roman"/>
              </w:rPr>
              <w:t>Y</w:t>
            </w:r>
          </w:p>
        </w:tc>
      </w:tr>
      <w:tr w:rsidR="00F405BA" w:rsidRPr="00A04B46" w:rsidTr="0058245B">
        <w:tc>
          <w:tcPr>
            <w:tcW w:w="2006"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data</w:t>
            </w:r>
          </w:p>
        </w:tc>
        <w:tc>
          <w:tcPr>
            <w:tcW w:w="1930"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JSONObject</w:t>
            </w:r>
          </w:p>
        </w:tc>
        <w:tc>
          <w:tcPr>
            <w:tcW w:w="1972"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数据</w:t>
            </w:r>
          </w:p>
        </w:tc>
        <w:tc>
          <w:tcPr>
            <w:tcW w:w="1877"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Y</w:t>
            </w:r>
          </w:p>
        </w:tc>
      </w:tr>
    </w:tbl>
    <w:p w:rsidR="00F405BA" w:rsidRPr="00A04B46" w:rsidRDefault="00F405BA" w:rsidP="00F405BA">
      <w:pPr>
        <w:ind w:firstLine="480"/>
      </w:pPr>
      <w:bookmarkStart w:id="1770" w:name="OLE_LINK1"/>
      <w:bookmarkStart w:id="1771" w:name="OLE_LINK2"/>
      <w:r w:rsidRPr="00A04B46">
        <w:rPr>
          <w:rFonts w:hint="eastAsia"/>
        </w:rPr>
        <w:lastRenderedPageBreak/>
        <w:t>其中</w:t>
      </w:r>
      <w:r w:rsidRPr="00A04B46">
        <w:t>data</w:t>
      </w:r>
      <w:r w:rsidRPr="00A04B46">
        <w:rPr>
          <w:rFonts w:hint="eastAsia"/>
        </w:rPr>
        <w:t>字段</w:t>
      </w:r>
      <w:r w:rsidRPr="00A04B46">
        <w:t>的含义：</w:t>
      </w:r>
    </w:p>
    <w:tbl>
      <w:tblPr>
        <w:tblStyle w:val="afffff7"/>
        <w:tblW w:w="7785" w:type="dxa"/>
        <w:tblInd w:w="737" w:type="dxa"/>
        <w:tblLayout w:type="fixed"/>
        <w:tblLook w:val="04A0" w:firstRow="1" w:lastRow="0" w:firstColumn="1" w:lastColumn="0" w:noHBand="0" w:noVBand="1"/>
      </w:tblPr>
      <w:tblGrid>
        <w:gridCol w:w="2006"/>
        <w:gridCol w:w="1930"/>
        <w:gridCol w:w="3232"/>
        <w:gridCol w:w="617"/>
      </w:tblGrid>
      <w:tr w:rsidR="00F405BA" w:rsidRPr="00A04B46" w:rsidTr="0058245B">
        <w:tc>
          <w:tcPr>
            <w:tcW w:w="2006" w:type="dxa"/>
            <w:shd w:val="clear" w:color="auto" w:fill="D5DCE4" w:themeFill="text2" w:themeFillTint="33"/>
          </w:tcPr>
          <w:p w:rsidR="00F405BA" w:rsidRPr="00A04B46" w:rsidRDefault="00F405BA" w:rsidP="0058245B">
            <w:pPr>
              <w:ind w:firstLine="480"/>
              <w:jc w:val="center"/>
              <w:rPr>
                <w:rFonts w:ascii="Times New Roman" w:hAnsi="Times New Roman"/>
              </w:rPr>
            </w:pPr>
            <w:r w:rsidRPr="00A04B46">
              <w:rPr>
                <w:rFonts w:ascii="Times New Roman" w:hAnsi="Times New Roman"/>
              </w:rPr>
              <w:t>参数名称</w:t>
            </w:r>
          </w:p>
        </w:tc>
        <w:tc>
          <w:tcPr>
            <w:tcW w:w="1930" w:type="dxa"/>
            <w:shd w:val="clear" w:color="auto" w:fill="D5DCE4" w:themeFill="text2" w:themeFillTint="33"/>
          </w:tcPr>
          <w:p w:rsidR="00F405BA" w:rsidRPr="00A04B46" w:rsidRDefault="00F405BA" w:rsidP="0058245B">
            <w:pPr>
              <w:ind w:firstLine="480"/>
              <w:jc w:val="center"/>
              <w:rPr>
                <w:rFonts w:ascii="Times New Roman" w:hAnsi="Times New Roman"/>
              </w:rPr>
            </w:pPr>
            <w:r w:rsidRPr="00A04B46">
              <w:rPr>
                <w:rFonts w:ascii="Times New Roman" w:hAnsi="Times New Roman"/>
              </w:rPr>
              <w:t>参数类型</w:t>
            </w:r>
          </w:p>
        </w:tc>
        <w:tc>
          <w:tcPr>
            <w:tcW w:w="3232" w:type="dxa"/>
            <w:shd w:val="clear" w:color="auto" w:fill="D5DCE4" w:themeFill="text2" w:themeFillTint="33"/>
          </w:tcPr>
          <w:p w:rsidR="00F405BA" w:rsidRPr="00A04B46" w:rsidRDefault="00F405BA" w:rsidP="0058245B">
            <w:pPr>
              <w:ind w:firstLine="480"/>
              <w:jc w:val="center"/>
              <w:rPr>
                <w:rFonts w:ascii="Times New Roman" w:hAnsi="Times New Roman"/>
              </w:rPr>
            </w:pPr>
            <w:r w:rsidRPr="00A04B46">
              <w:rPr>
                <w:rFonts w:ascii="Times New Roman" w:hAnsi="Times New Roman"/>
              </w:rPr>
              <w:t>参数含义</w:t>
            </w:r>
          </w:p>
        </w:tc>
        <w:tc>
          <w:tcPr>
            <w:tcW w:w="617" w:type="dxa"/>
            <w:shd w:val="clear" w:color="auto" w:fill="D5DCE4" w:themeFill="text2" w:themeFillTint="33"/>
          </w:tcPr>
          <w:p w:rsidR="00F405BA" w:rsidRPr="00A04B46" w:rsidRDefault="00F405BA" w:rsidP="0058245B">
            <w:pPr>
              <w:ind w:firstLine="480"/>
              <w:jc w:val="center"/>
              <w:rPr>
                <w:rFonts w:ascii="Times New Roman" w:hAnsi="Times New Roman"/>
              </w:rPr>
            </w:pPr>
            <w:r w:rsidRPr="00A04B46">
              <w:rPr>
                <w:rFonts w:ascii="Times New Roman" w:hAnsi="Times New Roman"/>
              </w:rPr>
              <w:t>必选</w:t>
            </w:r>
          </w:p>
        </w:tc>
      </w:tr>
      <w:tr w:rsidR="00F405BA" w:rsidRPr="00A04B46" w:rsidTr="0058245B">
        <w:tc>
          <w:tcPr>
            <w:tcW w:w="2006" w:type="dxa"/>
          </w:tcPr>
          <w:p w:rsidR="00F405BA" w:rsidRPr="00A04B46" w:rsidRDefault="00F405BA" w:rsidP="0058245B">
            <w:pPr>
              <w:ind w:firstLine="480"/>
              <w:jc w:val="center"/>
              <w:rPr>
                <w:rFonts w:ascii="Times New Roman" w:hAnsi="Times New Roman"/>
              </w:rPr>
            </w:pPr>
            <w:r w:rsidRPr="00A04B46">
              <w:rPr>
                <w:rFonts w:ascii="Times New Roman" w:hAnsi="Times New Roman"/>
              </w:rPr>
              <w:t>g</w:t>
            </w:r>
            <w:r w:rsidRPr="00A04B46">
              <w:rPr>
                <w:rFonts w:ascii="Times New Roman" w:hAnsi="Times New Roman" w:hint="eastAsia"/>
              </w:rPr>
              <w:t>wMac</w:t>
            </w:r>
          </w:p>
        </w:tc>
        <w:tc>
          <w:tcPr>
            <w:tcW w:w="1930" w:type="dxa"/>
          </w:tcPr>
          <w:p w:rsidR="00F405BA" w:rsidRPr="00A04B46" w:rsidRDefault="00F405BA" w:rsidP="0058245B">
            <w:pPr>
              <w:ind w:firstLine="480"/>
              <w:jc w:val="center"/>
              <w:rPr>
                <w:rFonts w:ascii="Times New Roman" w:hAnsi="Times New Roman"/>
              </w:rPr>
            </w:pPr>
            <w:r w:rsidRPr="00A04B46">
              <w:rPr>
                <w:rFonts w:ascii="Times New Roman" w:hAnsi="Times New Roman"/>
              </w:rPr>
              <w:t>String</w:t>
            </w:r>
          </w:p>
        </w:tc>
        <w:tc>
          <w:tcPr>
            <w:tcW w:w="3232" w:type="dxa"/>
          </w:tcPr>
          <w:p w:rsidR="00F405BA" w:rsidRPr="00A04B46" w:rsidRDefault="00F405BA" w:rsidP="0058245B">
            <w:pPr>
              <w:ind w:firstLine="480"/>
              <w:jc w:val="center"/>
              <w:rPr>
                <w:rFonts w:ascii="Times New Roman" w:hAnsi="Times New Roman"/>
              </w:rPr>
            </w:pPr>
            <w:r w:rsidRPr="00A04B46">
              <w:rPr>
                <w:rFonts w:ascii="Times New Roman" w:hAnsi="Times New Roman"/>
              </w:rPr>
              <w:t>网关</w:t>
            </w:r>
            <w:r w:rsidRPr="00A04B46">
              <w:rPr>
                <w:rFonts w:ascii="Times New Roman" w:hAnsi="Times New Roman" w:hint="eastAsia"/>
              </w:rPr>
              <w:t>的</w:t>
            </w:r>
            <w:r w:rsidRPr="00A04B46">
              <w:rPr>
                <w:rFonts w:ascii="Times New Roman" w:hAnsi="Times New Roman" w:hint="eastAsia"/>
              </w:rPr>
              <w:t>gwMac</w:t>
            </w:r>
          </w:p>
        </w:tc>
        <w:tc>
          <w:tcPr>
            <w:tcW w:w="617"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N</w:t>
            </w:r>
          </w:p>
        </w:tc>
      </w:tr>
      <w:tr w:rsidR="00F405BA" w:rsidRPr="00A04B46" w:rsidTr="0058245B">
        <w:tc>
          <w:tcPr>
            <w:tcW w:w="2006"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gwSn</w:t>
            </w:r>
          </w:p>
        </w:tc>
        <w:tc>
          <w:tcPr>
            <w:tcW w:w="1930"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String</w:t>
            </w:r>
          </w:p>
        </w:tc>
        <w:tc>
          <w:tcPr>
            <w:tcW w:w="3232" w:type="dxa"/>
          </w:tcPr>
          <w:p w:rsidR="00F405BA" w:rsidRPr="00A04B46" w:rsidRDefault="00F405BA" w:rsidP="0058245B">
            <w:pPr>
              <w:ind w:firstLine="480"/>
              <w:jc w:val="center"/>
              <w:rPr>
                <w:rFonts w:ascii="Times New Roman" w:hAnsi="Times New Roman"/>
              </w:rPr>
            </w:pPr>
            <w:r w:rsidRPr="00A04B46">
              <w:rPr>
                <w:rFonts w:ascii="Times New Roman" w:hAnsi="Times New Roman"/>
              </w:rPr>
              <w:t>网关</w:t>
            </w:r>
            <w:r w:rsidRPr="00A04B46">
              <w:rPr>
                <w:rFonts w:ascii="Times New Roman" w:hAnsi="Times New Roman" w:hint="eastAsia"/>
              </w:rPr>
              <w:t>的</w:t>
            </w:r>
            <w:r w:rsidRPr="00A04B46">
              <w:rPr>
                <w:rFonts w:ascii="Times New Roman" w:hAnsi="Times New Roman" w:hint="eastAsia"/>
              </w:rPr>
              <w:t>gwSn</w:t>
            </w:r>
          </w:p>
        </w:tc>
        <w:tc>
          <w:tcPr>
            <w:tcW w:w="617"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N</w:t>
            </w:r>
          </w:p>
        </w:tc>
      </w:tr>
      <w:tr w:rsidR="00F405BA" w:rsidRPr="00A04B46" w:rsidTr="0058245B">
        <w:tc>
          <w:tcPr>
            <w:tcW w:w="2006" w:type="dxa"/>
          </w:tcPr>
          <w:p w:rsidR="00F405BA" w:rsidRPr="00A04B46" w:rsidRDefault="00F405BA" w:rsidP="0058245B">
            <w:pPr>
              <w:tabs>
                <w:tab w:val="left" w:pos="818"/>
              </w:tabs>
              <w:ind w:firstLine="480"/>
              <w:jc w:val="center"/>
            </w:pPr>
            <w:r w:rsidRPr="00A04B46">
              <w:rPr>
                <w:rFonts w:hint="eastAsia"/>
              </w:rPr>
              <w:t>districtCode</w:t>
            </w:r>
          </w:p>
        </w:tc>
        <w:tc>
          <w:tcPr>
            <w:tcW w:w="1930" w:type="dxa"/>
          </w:tcPr>
          <w:p w:rsidR="00F405BA" w:rsidRPr="00A04B46" w:rsidRDefault="00F405BA" w:rsidP="0058245B">
            <w:pPr>
              <w:ind w:firstLine="480"/>
              <w:jc w:val="center"/>
            </w:pPr>
            <w:r w:rsidRPr="00A04B46">
              <w:rPr>
                <w:rFonts w:hint="eastAsia"/>
              </w:rPr>
              <w:t>String</w:t>
            </w:r>
          </w:p>
        </w:tc>
        <w:tc>
          <w:tcPr>
            <w:tcW w:w="3232" w:type="dxa"/>
          </w:tcPr>
          <w:p w:rsidR="00F405BA" w:rsidRPr="00A04B46" w:rsidRDefault="00F405BA" w:rsidP="0058245B">
            <w:pPr>
              <w:ind w:firstLine="480"/>
              <w:jc w:val="center"/>
              <w:rPr>
                <w:rFonts w:ascii="宋体" w:hAnsi="宋体"/>
                <w:szCs w:val="21"/>
              </w:rPr>
            </w:pPr>
            <w:r w:rsidRPr="00A04B46">
              <w:rPr>
                <w:rFonts w:ascii="宋体" w:hAnsi="宋体" w:hint="eastAsia"/>
                <w:szCs w:val="21"/>
              </w:rPr>
              <w:t>区域码</w:t>
            </w:r>
          </w:p>
        </w:tc>
        <w:tc>
          <w:tcPr>
            <w:tcW w:w="617"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Y</w:t>
            </w:r>
          </w:p>
        </w:tc>
      </w:tr>
      <w:tr w:rsidR="00F405BA" w:rsidRPr="00A04B46" w:rsidTr="0058245B">
        <w:tc>
          <w:tcPr>
            <w:tcW w:w="2006"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ap</w:t>
            </w:r>
            <w:r w:rsidRPr="00A04B46">
              <w:rPr>
                <w:rFonts w:ascii="Times New Roman" w:hAnsi="Times New Roman"/>
              </w:rPr>
              <w:t>Info</w:t>
            </w:r>
            <w:r w:rsidRPr="00A04B46">
              <w:rPr>
                <w:rFonts w:ascii="Times New Roman" w:hAnsi="Times New Roman" w:hint="eastAsia"/>
              </w:rPr>
              <w:t>L</w:t>
            </w:r>
            <w:r w:rsidRPr="00A04B46">
              <w:rPr>
                <w:rFonts w:ascii="Times New Roman" w:hAnsi="Times New Roman"/>
              </w:rPr>
              <w:t>ist</w:t>
            </w:r>
          </w:p>
        </w:tc>
        <w:tc>
          <w:tcPr>
            <w:tcW w:w="1930"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JSONArray</w:t>
            </w:r>
          </w:p>
        </w:tc>
        <w:tc>
          <w:tcPr>
            <w:tcW w:w="3232" w:type="dxa"/>
          </w:tcPr>
          <w:p w:rsidR="00F405BA" w:rsidRPr="00A04B46" w:rsidRDefault="00F405BA" w:rsidP="0058245B">
            <w:pPr>
              <w:ind w:firstLine="480"/>
              <w:jc w:val="center"/>
              <w:rPr>
                <w:rFonts w:ascii="Times New Roman" w:hAnsi="Times New Roman"/>
              </w:rPr>
            </w:pPr>
            <w:r w:rsidRPr="00A04B46">
              <w:rPr>
                <w:rFonts w:ascii="Times New Roman" w:hAnsi="Times New Roman"/>
              </w:rPr>
              <w:t>网关下挂的</w:t>
            </w:r>
            <w:r w:rsidRPr="00A04B46">
              <w:rPr>
                <w:rFonts w:ascii="Times New Roman" w:hAnsi="Times New Roman" w:hint="eastAsia"/>
              </w:rPr>
              <w:t>AP</w:t>
            </w:r>
            <w:r w:rsidRPr="00A04B46">
              <w:rPr>
                <w:rFonts w:ascii="Times New Roman" w:hAnsi="Times New Roman" w:hint="eastAsia"/>
              </w:rPr>
              <w:t>设备</w:t>
            </w:r>
            <w:r w:rsidRPr="00A04B46">
              <w:rPr>
                <w:rFonts w:ascii="Times New Roman" w:hAnsi="Times New Roman"/>
              </w:rPr>
              <w:t>列表</w:t>
            </w:r>
          </w:p>
        </w:tc>
        <w:tc>
          <w:tcPr>
            <w:tcW w:w="617"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Y</w:t>
            </w:r>
          </w:p>
        </w:tc>
      </w:tr>
    </w:tbl>
    <w:bookmarkEnd w:id="1770"/>
    <w:bookmarkEnd w:id="1771"/>
    <w:p w:rsidR="00F405BA" w:rsidRPr="00A04B46" w:rsidRDefault="00F405BA" w:rsidP="00F405BA">
      <w:pPr>
        <w:ind w:firstLine="480"/>
      </w:pPr>
      <w:r w:rsidRPr="00A04B46">
        <w:rPr>
          <w:rFonts w:hint="eastAsia"/>
        </w:rPr>
        <w:t>其中</w:t>
      </w:r>
      <w:r w:rsidRPr="00A04B46">
        <w:t>apInfoList</w:t>
      </w:r>
      <w:r w:rsidRPr="00A04B46">
        <w:rPr>
          <w:rFonts w:hint="eastAsia"/>
        </w:rPr>
        <w:t>字段</w:t>
      </w:r>
      <w:r w:rsidRPr="00A04B46">
        <w:t>的含义：</w:t>
      </w:r>
    </w:p>
    <w:tbl>
      <w:tblPr>
        <w:tblStyle w:val="afffff7"/>
        <w:tblW w:w="7785" w:type="dxa"/>
        <w:tblInd w:w="737" w:type="dxa"/>
        <w:tblLayout w:type="fixed"/>
        <w:tblLook w:val="04A0" w:firstRow="1" w:lastRow="0" w:firstColumn="1" w:lastColumn="0" w:noHBand="0" w:noVBand="1"/>
      </w:tblPr>
      <w:tblGrid>
        <w:gridCol w:w="2006"/>
        <w:gridCol w:w="1505"/>
        <w:gridCol w:w="3118"/>
        <w:gridCol w:w="1156"/>
      </w:tblGrid>
      <w:tr w:rsidR="00F405BA" w:rsidRPr="00A04B46" w:rsidTr="0058245B">
        <w:tc>
          <w:tcPr>
            <w:tcW w:w="2006" w:type="dxa"/>
            <w:shd w:val="clear" w:color="auto" w:fill="D5DCE4" w:themeFill="text2" w:themeFillTint="33"/>
          </w:tcPr>
          <w:p w:rsidR="00F405BA" w:rsidRPr="00A04B46" w:rsidRDefault="00F405BA" w:rsidP="0058245B">
            <w:pPr>
              <w:ind w:firstLine="480"/>
              <w:jc w:val="center"/>
              <w:rPr>
                <w:rFonts w:ascii="Times New Roman" w:hAnsi="Times New Roman"/>
              </w:rPr>
            </w:pPr>
            <w:r w:rsidRPr="00A04B46">
              <w:rPr>
                <w:rFonts w:ascii="Times New Roman" w:hAnsi="Times New Roman"/>
              </w:rPr>
              <w:t>参数名称</w:t>
            </w:r>
          </w:p>
        </w:tc>
        <w:tc>
          <w:tcPr>
            <w:tcW w:w="1505" w:type="dxa"/>
            <w:shd w:val="clear" w:color="auto" w:fill="D5DCE4" w:themeFill="text2" w:themeFillTint="33"/>
          </w:tcPr>
          <w:p w:rsidR="00F405BA" w:rsidRPr="00A04B46" w:rsidRDefault="00F405BA" w:rsidP="0058245B">
            <w:pPr>
              <w:ind w:firstLine="480"/>
              <w:jc w:val="center"/>
              <w:rPr>
                <w:rFonts w:ascii="Times New Roman" w:hAnsi="Times New Roman"/>
              </w:rPr>
            </w:pPr>
            <w:r w:rsidRPr="00A04B46">
              <w:rPr>
                <w:rFonts w:ascii="Times New Roman" w:hAnsi="Times New Roman"/>
              </w:rPr>
              <w:t>参数类型</w:t>
            </w:r>
          </w:p>
        </w:tc>
        <w:tc>
          <w:tcPr>
            <w:tcW w:w="3118" w:type="dxa"/>
            <w:shd w:val="clear" w:color="auto" w:fill="D5DCE4" w:themeFill="text2" w:themeFillTint="33"/>
          </w:tcPr>
          <w:p w:rsidR="00F405BA" w:rsidRPr="00A04B46" w:rsidRDefault="00F405BA" w:rsidP="0058245B">
            <w:pPr>
              <w:ind w:firstLine="480"/>
              <w:jc w:val="center"/>
              <w:rPr>
                <w:rFonts w:ascii="Times New Roman" w:hAnsi="Times New Roman"/>
              </w:rPr>
            </w:pPr>
            <w:r w:rsidRPr="00A04B46">
              <w:rPr>
                <w:rFonts w:ascii="Times New Roman" w:hAnsi="Times New Roman"/>
              </w:rPr>
              <w:t>参数含义</w:t>
            </w:r>
          </w:p>
        </w:tc>
        <w:tc>
          <w:tcPr>
            <w:tcW w:w="1156" w:type="dxa"/>
            <w:shd w:val="clear" w:color="auto" w:fill="D5DCE4" w:themeFill="text2" w:themeFillTint="33"/>
          </w:tcPr>
          <w:p w:rsidR="00F405BA" w:rsidRPr="00A04B46" w:rsidRDefault="00F405BA" w:rsidP="0058245B">
            <w:pPr>
              <w:ind w:firstLine="480"/>
              <w:jc w:val="center"/>
              <w:rPr>
                <w:rFonts w:ascii="Times New Roman" w:hAnsi="Times New Roman"/>
              </w:rPr>
            </w:pPr>
            <w:r w:rsidRPr="00A04B46">
              <w:rPr>
                <w:rFonts w:ascii="Times New Roman" w:hAnsi="Times New Roman"/>
              </w:rPr>
              <w:t>必选</w:t>
            </w:r>
          </w:p>
        </w:tc>
      </w:tr>
      <w:tr w:rsidR="00F405BA" w:rsidRPr="00A04B46" w:rsidTr="0058245B">
        <w:tc>
          <w:tcPr>
            <w:tcW w:w="2006" w:type="dxa"/>
          </w:tcPr>
          <w:p w:rsidR="00F405BA" w:rsidRPr="00A04B46" w:rsidRDefault="00F405BA" w:rsidP="0058245B">
            <w:pPr>
              <w:ind w:firstLine="480"/>
              <w:jc w:val="center"/>
              <w:rPr>
                <w:rFonts w:ascii="Times New Roman" w:hAnsi="Times New Roman"/>
              </w:rPr>
            </w:pPr>
            <w:r w:rsidRPr="00A04B46">
              <w:rPr>
                <w:rFonts w:ascii="Times New Roman" w:hAnsi="Times New Roman"/>
              </w:rPr>
              <w:t>deviceVendor</w:t>
            </w:r>
          </w:p>
        </w:tc>
        <w:tc>
          <w:tcPr>
            <w:tcW w:w="1505" w:type="dxa"/>
          </w:tcPr>
          <w:p w:rsidR="00F405BA" w:rsidRPr="00A04B46" w:rsidRDefault="00F405BA" w:rsidP="0058245B">
            <w:pPr>
              <w:ind w:firstLine="480"/>
              <w:jc w:val="center"/>
              <w:rPr>
                <w:rFonts w:ascii="Times New Roman" w:hAnsi="Times New Roman"/>
              </w:rPr>
            </w:pPr>
            <w:r w:rsidRPr="00A04B46">
              <w:rPr>
                <w:rFonts w:ascii="Times New Roman" w:hAnsi="Times New Roman"/>
              </w:rPr>
              <w:t>String</w:t>
            </w:r>
          </w:p>
        </w:tc>
        <w:tc>
          <w:tcPr>
            <w:tcW w:w="3118"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AP</w:t>
            </w:r>
            <w:r w:rsidRPr="00A04B46">
              <w:rPr>
                <w:rFonts w:ascii="Times New Roman" w:hAnsi="Times New Roman" w:hint="eastAsia"/>
              </w:rPr>
              <w:t>厂商</w:t>
            </w:r>
            <w:r w:rsidRPr="00A04B46">
              <w:rPr>
                <w:rFonts w:ascii="Times New Roman" w:hAnsi="Times New Roman" w:hint="eastAsia"/>
              </w:rPr>
              <w:t>(</w:t>
            </w:r>
            <w:r w:rsidRPr="00A04B46">
              <w:rPr>
                <w:rFonts w:ascii="Times New Roman" w:hAnsi="Times New Roman" w:hint="eastAsia"/>
              </w:rPr>
              <w:t>中文</w:t>
            </w:r>
            <w:r w:rsidRPr="00A04B46">
              <w:rPr>
                <w:rFonts w:ascii="Times New Roman" w:hAnsi="Times New Roman"/>
              </w:rPr>
              <w:t>名称</w:t>
            </w:r>
            <w:r w:rsidRPr="00A04B46">
              <w:rPr>
                <w:rFonts w:ascii="Times New Roman" w:hAnsi="Times New Roman" w:hint="eastAsia"/>
              </w:rPr>
              <w:t>)</w:t>
            </w:r>
          </w:p>
        </w:tc>
        <w:tc>
          <w:tcPr>
            <w:tcW w:w="1156" w:type="dxa"/>
          </w:tcPr>
          <w:p w:rsidR="00F405BA" w:rsidRPr="00A04B46" w:rsidRDefault="00F405BA" w:rsidP="0058245B">
            <w:pPr>
              <w:ind w:firstLine="480"/>
              <w:jc w:val="center"/>
              <w:rPr>
                <w:rFonts w:ascii="Times New Roman" w:hAnsi="Times New Roman"/>
              </w:rPr>
            </w:pPr>
            <w:r w:rsidRPr="00A04B46">
              <w:rPr>
                <w:rFonts w:ascii="Times New Roman" w:hAnsi="Times New Roman"/>
              </w:rPr>
              <w:t>Y</w:t>
            </w:r>
          </w:p>
        </w:tc>
      </w:tr>
      <w:tr w:rsidR="00F405BA" w:rsidRPr="00A04B46" w:rsidTr="0058245B">
        <w:tc>
          <w:tcPr>
            <w:tcW w:w="2006" w:type="dxa"/>
          </w:tcPr>
          <w:p w:rsidR="00F405BA" w:rsidRPr="00A04B46" w:rsidRDefault="00F405BA" w:rsidP="0058245B">
            <w:pPr>
              <w:ind w:firstLine="480"/>
              <w:jc w:val="center"/>
              <w:rPr>
                <w:rFonts w:ascii="Times New Roman" w:hAnsi="Times New Roman"/>
              </w:rPr>
            </w:pPr>
            <w:r w:rsidRPr="00A04B46">
              <w:rPr>
                <w:rFonts w:ascii="Times New Roman" w:hAnsi="Times New Roman"/>
              </w:rPr>
              <w:t>deviceModel</w:t>
            </w:r>
          </w:p>
        </w:tc>
        <w:tc>
          <w:tcPr>
            <w:tcW w:w="1505" w:type="dxa"/>
          </w:tcPr>
          <w:p w:rsidR="00F405BA" w:rsidRPr="00A04B46" w:rsidRDefault="00F405BA" w:rsidP="0058245B">
            <w:pPr>
              <w:ind w:firstLine="480"/>
              <w:jc w:val="center"/>
              <w:rPr>
                <w:rFonts w:ascii="Times New Roman" w:hAnsi="Times New Roman"/>
              </w:rPr>
            </w:pPr>
            <w:r w:rsidRPr="00A04B46">
              <w:rPr>
                <w:rFonts w:ascii="Times New Roman" w:hAnsi="Times New Roman"/>
              </w:rPr>
              <w:t>String</w:t>
            </w:r>
          </w:p>
        </w:tc>
        <w:tc>
          <w:tcPr>
            <w:tcW w:w="3118"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AP</w:t>
            </w:r>
            <w:r w:rsidRPr="00A04B46">
              <w:rPr>
                <w:rFonts w:ascii="Times New Roman" w:hAnsi="Times New Roman" w:hint="eastAsia"/>
              </w:rPr>
              <w:t>设备型号</w:t>
            </w:r>
          </w:p>
        </w:tc>
        <w:tc>
          <w:tcPr>
            <w:tcW w:w="1156" w:type="dxa"/>
          </w:tcPr>
          <w:p w:rsidR="00F405BA" w:rsidRPr="00A04B46" w:rsidRDefault="00F405BA" w:rsidP="0058245B">
            <w:pPr>
              <w:ind w:firstLine="480"/>
              <w:jc w:val="center"/>
              <w:rPr>
                <w:rFonts w:ascii="Times New Roman" w:hAnsi="Times New Roman"/>
              </w:rPr>
            </w:pPr>
            <w:r w:rsidRPr="00A04B46">
              <w:rPr>
                <w:rFonts w:ascii="Times New Roman" w:hAnsi="Times New Roman"/>
              </w:rPr>
              <w:t>Y</w:t>
            </w:r>
          </w:p>
        </w:tc>
      </w:tr>
      <w:tr w:rsidR="00F405BA" w:rsidRPr="00A04B46" w:rsidTr="0058245B">
        <w:tc>
          <w:tcPr>
            <w:tcW w:w="2006" w:type="dxa"/>
          </w:tcPr>
          <w:p w:rsidR="00F405BA" w:rsidRPr="00A04B46" w:rsidRDefault="00F405BA" w:rsidP="0058245B">
            <w:pPr>
              <w:ind w:firstLine="480"/>
              <w:jc w:val="center"/>
              <w:rPr>
                <w:rFonts w:ascii="Times New Roman" w:hAnsi="Times New Roman"/>
              </w:rPr>
            </w:pPr>
            <w:r w:rsidRPr="00A04B46">
              <w:rPr>
                <w:rFonts w:ascii="Times New Roman" w:hAnsi="Times New Roman"/>
              </w:rPr>
              <w:t>isOnline</w:t>
            </w:r>
          </w:p>
        </w:tc>
        <w:tc>
          <w:tcPr>
            <w:tcW w:w="1505" w:type="dxa"/>
          </w:tcPr>
          <w:p w:rsidR="00F405BA" w:rsidRPr="00A04B46" w:rsidRDefault="00F405BA" w:rsidP="0058245B">
            <w:pPr>
              <w:ind w:firstLine="480"/>
              <w:jc w:val="center"/>
              <w:rPr>
                <w:rFonts w:ascii="Times New Roman" w:hAnsi="Times New Roman"/>
              </w:rPr>
            </w:pPr>
            <w:r w:rsidRPr="00A04B46">
              <w:rPr>
                <w:rFonts w:ascii="Times New Roman" w:hAnsi="Times New Roman"/>
              </w:rPr>
              <w:t>int</w:t>
            </w:r>
          </w:p>
        </w:tc>
        <w:tc>
          <w:tcPr>
            <w:tcW w:w="3118" w:type="dxa"/>
          </w:tcPr>
          <w:p w:rsidR="00F405BA" w:rsidRPr="00A04B46" w:rsidRDefault="00F405BA" w:rsidP="0058245B">
            <w:pPr>
              <w:ind w:firstLine="480"/>
              <w:jc w:val="center"/>
              <w:rPr>
                <w:rFonts w:ascii="Times New Roman" w:hAnsi="Times New Roman"/>
              </w:rPr>
            </w:pPr>
            <w:r w:rsidRPr="00A04B46">
              <w:rPr>
                <w:rFonts w:ascii="宋体" w:hAnsi="宋体" w:hint="eastAsia"/>
                <w:szCs w:val="21"/>
              </w:rPr>
              <w:t>AP</w:t>
            </w:r>
            <w:r w:rsidRPr="00A04B46">
              <w:rPr>
                <w:rFonts w:ascii="宋体" w:hAnsi="宋体"/>
                <w:szCs w:val="21"/>
              </w:rPr>
              <w:t>是否</w:t>
            </w:r>
            <w:r w:rsidRPr="00A04B46">
              <w:rPr>
                <w:rFonts w:ascii="宋体" w:hAnsi="宋体" w:hint="eastAsia"/>
                <w:szCs w:val="21"/>
              </w:rPr>
              <w:t>在线</w:t>
            </w:r>
            <w:r w:rsidRPr="00A04B46">
              <w:rPr>
                <w:rFonts w:ascii="宋体" w:hAnsi="宋体"/>
                <w:szCs w:val="21"/>
              </w:rPr>
              <w:t>，1为</w:t>
            </w:r>
            <w:r w:rsidRPr="00A04B46">
              <w:rPr>
                <w:rFonts w:ascii="宋体" w:hAnsi="宋体" w:hint="eastAsia"/>
                <w:szCs w:val="21"/>
              </w:rPr>
              <w:t>在线</w:t>
            </w:r>
            <w:r w:rsidRPr="00A04B46">
              <w:rPr>
                <w:rFonts w:ascii="宋体" w:hAnsi="宋体"/>
                <w:szCs w:val="21"/>
              </w:rPr>
              <w:t>，0</w:t>
            </w:r>
            <w:r w:rsidRPr="00A04B46">
              <w:rPr>
                <w:rFonts w:ascii="宋体" w:hAnsi="宋体" w:hint="eastAsia"/>
                <w:szCs w:val="21"/>
              </w:rPr>
              <w:t>为离线</w:t>
            </w:r>
          </w:p>
        </w:tc>
        <w:tc>
          <w:tcPr>
            <w:tcW w:w="1156"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Y</w:t>
            </w:r>
          </w:p>
        </w:tc>
      </w:tr>
      <w:tr w:rsidR="00F405BA" w:rsidRPr="00A04B46" w:rsidTr="0058245B">
        <w:tc>
          <w:tcPr>
            <w:tcW w:w="2006"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lastRenderedPageBreak/>
              <w:t>deviceMac</w:t>
            </w:r>
          </w:p>
        </w:tc>
        <w:tc>
          <w:tcPr>
            <w:tcW w:w="1505"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String</w:t>
            </w:r>
          </w:p>
        </w:tc>
        <w:tc>
          <w:tcPr>
            <w:tcW w:w="3118" w:type="dxa"/>
          </w:tcPr>
          <w:p w:rsidR="00F405BA" w:rsidRPr="00A04B46" w:rsidRDefault="00F405BA" w:rsidP="0058245B">
            <w:pPr>
              <w:ind w:firstLine="480"/>
              <w:jc w:val="center"/>
              <w:rPr>
                <w:rFonts w:ascii="宋体" w:hAnsi="宋体"/>
                <w:szCs w:val="21"/>
              </w:rPr>
            </w:pPr>
            <w:r w:rsidRPr="00A04B46">
              <w:rPr>
                <w:rFonts w:ascii="宋体" w:hAnsi="宋体" w:hint="eastAsia"/>
                <w:szCs w:val="21"/>
              </w:rPr>
              <w:t>AP设备</w:t>
            </w:r>
            <w:r w:rsidRPr="00A04B46">
              <w:rPr>
                <w:rFonts w:ascii="宋体" w:hAnsi="宋体"/>
                <w:szCs w:val="21"/>
              </w:rPr>
              <w:t>mac地址</w:t>
            </w:r>
          </w:p>
        </w:tc>
        <w:tc>
          <w:tcPr>
            <w:tcW w:w="1156"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Y</w:t>
            </w:r>
          </w:p>
        </w:tc>
      </w:tr>
      <w:tr w:rsidR="00F405BA" w:rsidRPr="00A04B46" w:rsidTr="0058245B">
        <w:tc>
          <w:tcPr>
            <w:tcW w:w="2006"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softwareVersion</w:t>
            </w:r>
          </w:p>
        </w:tc>
        <w:tc>
          <w:tcPr>
            <w:tcW w:w="1505"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String</w:t>
            </w:r>
          </w:p>
        </w:tc>
        <w:tc>
          <w:tcPr>
            <w:tcW w:w="3118" w:type="dxa"/>
          </w:tcPr>
          <w:p w:rsidR="00F405BA" w:rsidRPr="00A04B46" w:rsidRDefault="00F405BA" w:rsidP="0058245B">
            <w:pPr>
              <w:ind w:firstLine="480"/>
              <w:jc w:val="center"/>
              <w:rPr>
                <w:rFonts w:ascii="宋体" w:hAnsi="宋体"/>
                <w:szCs w:val="21"/>
              </w:rPr>
            </w:pPr>
            <w:r w:rsidRPr="00A04B46">
              <w:rPr>
                <w:rFonts w:ascii="宋体" w:hAnsi="宋体" w:hint="eastAsia"/>
                <w:szCs w:val="21"/>
              </w:rPr>
              <w:t>软件版本</w:t>
            </w:r>
          </w:p>
        </w:tc>
        <w:tc>
          <w:tcPr>
            <w:tcW w:w="1156"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Y</w:t>
            </w:r>
          </w:p>
        </w:tc>
      </w:tr>
      <w:tr w:rsidR="00F405BA" w:rsidRPr="00A04B46" w:rsidTr="0058245B">
        <w:tc>
          <w:tcPr>
            <w:tcW w:w="2006"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hardware</w:t>
            </w:r>
            <w:r w:rsidRPr="00A04B46">
              <w:rPr>
                <w:rFonts w:ascii="Times New Roman" w:hAnsi="Times New Roman"/>
              </w:rPr>
              <w:t>Version</w:t>
            </w:r>
          </w:p>
        </w:tc>
        <w:tc>
          <w:tcPr>
            <w:tcW w:w="1505"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S</w:t>
            </w:r>
            <w:r w:rsidRPr="00A04B46">
              <w:rPr>
                <w:rFonts w:ascii="Times New Roman" w:hAnsi="Times New Roman"/>
              </w:rPr>
              <w:t>tring</w:t>
            </w:r>
          </w:p>
        </w:tc>
        <w:tc>
          <w:tcPr>
            <w:tcW w:w="3118" w:type="dxa"/>
          </w:tcPr>
          <w:p w:rsidR="00F405BA" w:rsidRPr="00A04B46" w:rsidRDefault="00F405BA" w:rsidP="0058245B">
            <w:pPr>
              <w:ind w:firstLine="480"/>
              <w:jc w:val="center"/>
              <w:rPr>
                <w:rFonts w:ascii="宋体" w:hAnsi="宋体"/>
                <w:szCs w:val="21"/>
              </w:rPr>
            </w:pPr>
            <w:r w:rsidRPr="00A04B46">
              <w:rPr>
                <w:rFonts w:ascii="宋体" w:hAnsi="宋体" w:hint="eastAsia"/>
                <w:szCs w:val="21"/>
              </w:rPr>
              <w:t>硬件</w:t>
            </w:r>
            <w:r w:rsidRPr="00A04B46">
              <w:rPr>
                <w:rFonts w:ascii="宋体" w:hAnsi="宋体"/>
                <w:szCs w:val="21"/>
              </w:rPr>
              <w:t>版本</w:t>
            </w:r>
          </w:p>
        </w:tc>
        <w:tc>
          <w:tcPr>
            <w:tcW w:w="1156"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Y</w:t>
            </w:r>
          </w:p>
        </w:tc>
      </w:tr>
    </w:tbl>
    <w:p w:rsidR="00F405BA" w:rsidRPr="00A04B46" w:rsidRDefault="00F405BA" w:rsidP="00F405BA">
      <w:pPr>
        <w:ind w:firstLine="480"/>
      </w:pPr>
    </w:p>
    <w:p w:rsidR="00F405BA" w:rsidRPr="00A04B46" w:rsidRDefault="00F405BA" w:rsidP="00F405BA">
      <w:pPr>
        <w:pStyle w:val="6"/>
      </w:pPr>
      <w:bookmarkStart w:id="1772" w:name="_Toc130046824"/>
      <w:bookmarkStart w:id="1773" w:name="_Toc130155338"/>
      <w:r w:rsidRPr="00A04B46">
        <w:rPr>
          <w:rFonts w:hint="eastAsia"/>
        </w:rPr>
        <w:t>请求</w:t>
      </w:r>
      <w:r w:rsidRPr="00A04B46">
        <w:t>报文示例</w:t>
      </w:r>
      <w:bookmarkEnd w:id="1772"/>
      <w:bookmarkEnd w:id="1773"/>
    </w:p>
    <w:tbl>
      <w:tblPr>
        <w:tblStyle w:val="afffff7"/>
        <w:tblW w:w="0" w:type="auto"/>
        <w:tblInd w:w="-5" w:type="dxa"/>
        <w:tblLook w:val="04A0" w:firstRow="1" w:lastRow="0" w:firstColumn="1" w:lastColumn="0" w:noHBand="0" w:noVBand="1"/>
      </w:tblPr>
      <w:tblGrid>
        <w:gridCol w:w="7621"/>
      </w:tblGrid>
      <w:tr w:rsidR="00F405BA" w:rsidRPr="00A04B46" w:rsidTr="0058245B">
        <w:tc>
          <w:tcPr>
            <w:tcW w:w="7621" w:type="dxa"/>
          </w:tcPr>
          <w:p w:rsidR="00F405BA" w:rsidRPr="00A04B46" w:rsidRDefault="00F405BA" w:rsidP="0058245B">
            <w:pPr>
              <w:ind w:firstLine="480"/>
            </w:pPr>
            <w:r w:rsidRPr="00A04B46">
              <w:t>{</w:t>
            </w:r>
          </w:p>
          <w:p w:rsidR="00F405BA" w:rsidRPr="00A04B46" w:rsidRDefault="00F405BA" w:rsidP="0058245B">
            <w:pPr>
              <w:ind w:firstLine="480"/>
            </w:pPr>
            <w:r w:rsidRPr="00A04B46">
              <w:tab/>
              <w:t>"account": "209789765"</w:t>
            </w:r>
          </w:p>
          <w:p w:rsidR="00F405BA" w:rsidRPr="00A04B46" w:rsidRDefault="00F405BA" w:rsidP="0058245B">
            <w:pPr>
              <w:ind w:firstLine="480"/>
            </w:pPr>
            <w:r w:rsidRPr="00A04B46">
              <w:t>}</w:t>
            </w:r>
          </w:p>
        </w:tc>
      </w:tr>
    </w:tbl>
    <w:p w:rsidR="00F405BA" w:rsidRPr="00A04B46" w:rsidRDefault="00F405BA" w:rsidP="00F405BA">
      <w:pPr>
        <w:ind w:firstLine="480"/>
      </w:pPr>
    </w:p>
    <w:p w:rsidR="00F405BA" w:rsidRPr="00A04B46" w:rsidRDefault="00F405BA" w:rsidP="00F405BA">
      <w:pPr>
        <w:pStyle w:val="6"/>
      </w:pPr>
      <w:bookmarkStart w:id="1774" w:name="_Toc130046825"/>
      <w:bookmarkStart w:id="1775" w:name="_Toc130155339"/>
      <w:r w:rsidRPr="00A04B46">
        <w:t>响应报文示例</w:t>
      </w:r>
      <w:bookmarkEnd w:id="1774"/>
      <w:bookmarkEnd w:id="1775"/>
    </w:p>
    <w:p w:rsidR="00F405BA" w:rsidRPr="00A04B46" w:rsidRDefault="00F405BA" w:rsidP="00F405BA">
      <w:pPr>
        <w:pBdr>
          <w:top w:val="single" w:sz="4" w:space="1" w:color="auto"/>
          <w:left w:val="single" w:sz="4" w:space="4" w:color="auto"/>
          <w:bottom w:val="single" w:sz="4" w:space="1" w:color="auto"/>
          <w:right w:val="single" w:sz="4" w:space="4" w:color="auto"/>
        </w:pBdr>
        <w:ind w:firstLine="480"/>
      </w:pPr>
      <w:r w:rsidRPr="00A04B46">
        <w:rPr>
          <w:rFonts w:hint="eastAsia"/>
        </w:rPr>
        <w:t xml:space="preserve">  </w:t>
      </w:r>
      <w:r w:rsidRPr="00A04B46">
        <w:t>{</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300" w:firstLine="720"/>
      </w:pPr>
      <w:r w:rsidRPr="00A04B46">
        <w:t>"data": {</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300" w:firstLine="720"/>
      </w:pPr>
      <w:r w:rsidRPr="00A04B46">
        <w:t>"</w:t>
      </w:r>
      <w:r w:rsidRPr="00A04B46">
        <w:rPr>
          <w:rFonts w:ascii="Times New Roman" w:hAnsi="Times New Roman"/>
        </w:rPr>
        <w:t>gwSsidName</w:t>
      </w:r>
      <w:r w:rsidRPr="00A04B46">
        <w:t xml:space="preserve"> ":"</w:t>
      </w:r>
      <w:r w:rsidRPr="00A04B46">
        <w:rPr>
          <w:rFonts w:ascii="Times New Roman" w:hAnsi="Times New Roman"/>
        </w:rPr>
        <w:t>CMCC-2bA7</w:t>
      </w:r>
      <w:r w:rsidRPr="00A04B46">
        <w:t>",</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300" w:firstLine="720"/>
      </w:pPr>
      <w:r w:rsidRPr="00A04B46">
        <w:t>"</w:t>
      </w:r>
      <w:r w:rsidRPr="00A04B46">
        <w:rPr>
          <w:rFonts w:ascii="Times New Roman" w:hAnsi="Times New Roman"/>
        </w:rPr>
        <w:t xml:space="preserve"> </w:t>
      </w:r>
      <w:r w:rsidRPr="00A04B46">
        <w:rPr>
          <w:rFonts w:ascii="Times New Roman" w:hAnsi="Times New Roman" w:hint="eastAsia"/>
        </w:rPr>
        <w:t>gw</w:t>
      </w:r>
      <w:r w:rsidRPr="00A04B46">
        <w:rPr>
          <w:rFonts w:ascii="Times New Roman" w:hAnsi="Times New Roman"/>
        </w:rPr>
        <w:t>SsidPwd</w:t>
      </w:r>
      <w:r w:rsidRPr="00A04B46">
        <w:t xml:space="preserve"> ":"</w:t>
      </w:r>
      <w:r w:rsidRPr="00A04B46">
        <w:rPr>
          <w:rFonts w:ascii="Times New Roman" w:hAnsi="Times New Roman"/>
        </w:rPr>
        <w:t>fzsv25vf</w:t>
      </w:r>
      <w:r w:rsidRPr="00A04B46">
        <w:t>",</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300" w:firstLine="720"/>
      </w:pPr>
      <w:r w:rsidRPr="00A04B46">
        <w:t>"</w:t>
      </w:r>
      <w:r w:rsidRPr="00A04B46">
        <w:rPr>
          <w:rFonts w:ascii="Times New Roman" w:hAnsi="Times New Roman" w:hint="eastAsia"/>
        </w:rPr>
        <w:t>ap</w:t>
      </w:r>
      <w:r w:rsidRPr="00A04B46">
        <w:rPr>
          <w:rFonts w:ascii="Times New Roman" w:hAnsi="Times New Roman"/>
        </w:rPr>
        <w:t>Info</w:t>
      </w:r>
      <w:r w:rsidRPr="00A04B46">
        <w:rPr>
          <w:rFonts w:ascii="Times New Roman" w:hAnsi="Times New Roman" w:hint="eastAsia"/>
        </w:rPr>
        <w:t>L</w:t>
      </w:r>
      <w:r w:rsidRPr="00A04B46">
        <w:rPr>
          <w:rFonts w:ascii="Times New Roman" w:hAnsi="Times New Roman"/>
        </w:rPr>
        <w:t>ist</w:t>
      </w:r>
      <w:r w:rsidRPr="00A04B46">
        <w:t>":[{</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800" w:firstLine="1920"/>
      </w:pPr>
      <w:r w:rsidRPr="00A04B46">
        <w:lastRenderedPageBreak/>
        <w:t>"</w:t>
      </w:r>
      <w:r w:rsidRPr="00A04B46">
        <w:rPr>
          <w:rFonts w:ascii="Times New Roman" w:hAnsi="Times New Roman"/>
        </w:rPr>
        <w:t>deviceVendor</w:t>
      </w:r>
      <w:r w:rsidRPr="00A04B46">
        <w:t xml:space="preserve"> ":"</w:t>
      </w:r>
      <w:r w:rsidRPr="00A04B46">
        <w:rPr>
          <w:rFonts w:ascii="Times New Roman" w:hAnsi="Times New Roman" w:hint="eastAsia"/>
        </w:rPr>
        <w:t>杭研</w:t>
      </w:r>
      <w:r w:rsidRPr="00A04B46">
        <w:t xml:space="preserve">" </w:t>
      </w:r>
      <w:r w:rsidRPr="00A04B46">
        <w:rPr>
          <w:rFonts w:hint="eastAsia"/>
        </w:rPr>
        <w:t>,</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800" w:firstLine="1920"/>
      </w:pPr>
      <w:r w:rsidRPr="00A04B46">
        <w:t>"</w:t>
      </w:r>
      <w:r w:rsidRPr="00A04B46">
        <w:rPr>
          <w:rFonts w:ascii="Times New Roman" w:hAnsi="Times New Roman"/>
        </w:rPr>
        <w:t xml:space="preserve"> deviceModel</w:t>
      </w:r>
      <w:r w:rsidRPr="00A04B46">
        <w:t xml:space="preserve"> ":"</w:t>
      </w:r>
      <w:r w:rsidRPr="00A04B46">
        <w:rPr>
          <w:rFonts w:ascii="Times New Roman" w:hAnsi="Times New Roman"/>
        </w:rPr>
        <w:t>Model1</w:t>
      </w:r>
      <w:r w:rsidRPr="00A04B46">
        <w:t xml:space="preserve">" </w:t>
      </w:r>
      <w:r w:rsidRPr="00A04B46">
        <w:rPr>
          <w:rFonts w:hint="eastAsia"/>
        </w:rPr>
        <w:t>,</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800" w:firstLine="1920"/>
      </w:pPr>
      <w:r w:rsidRPr="00A04B46">
        <w:t>"</w:t>
      </w:r>
      <w:r w:rsidRPr="00A04B46">
        <w:rPr>
          <w:rFonts w:ascii="Times New Roman" w:hAnsi="Times New Roman" w:hint="eastAsia"/>
        </w:rPr>
        <w:t xml:space="preserve"> </w:t>
      </w:r>
      <w:r w:rsidRPr="00A04B46">
        <w:rPr>
          <w:rFonts w:ascii="Times New Roman" w:hAnsi="Times New Roman"/>
        </w:rPr>
        <w:t>isOnline</w:t>
      </w:r>
      <w:r w:rsidRPr="00A04B46">
        <w:t xml:space="preserve"> ":1</w:t>
      </w:r>
      <w:r w:rsidRPr="00A04B46">
        <w:rPr>
          <w:rFonts w:hint="eastAsia"/>
        </w:rPr>
        <w:t>,</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800" w:firstLine="1920"/>
      </w:pPr>
      <w:r w:rsidRPr="00A04B46">
        <w:t>"</w:t>
      </w:r>
      <w:r w:rsidRPr="00A04B46">
        <w:rPr>
          <w:rFonts w:ascii="Times New Roman" w:hAnsi="Times New Roman" w:hint="eastAsia"/>
        </w:rPr>
        <w:t>deviceMac</w:t>
      </w:r>
      <w:r w:rsidRPr="00A04B46">
        <w:t>":"</w:t>
      </w:r>
      <w:r w:rsidRPr="00A04B46">
        <w:rPr>
          <w:rFonts w:ascii="Times New Roman" w:hAnsi="Times New Roman"/>
        </w:rPr>
        <w:t>XXXXXX</w:t>
      </w:r>
      <w:r w:rsidRPr="00A04B46">
        <w:rPr>
          <w:rFonts w:ascii="Times New Roman" w:hAnsi="Times New Roman" w:hint="eastAsia"/>
        </w:rPr>
        <w:t>XXX</w:t>
      </w:r>
      <w:r w:rsidRPr="00A04B46">
        <w:t xml:space="preserve"> " </w:t>
      </w:r>
      <w:r w:rsidRPr="00A04B46">
        <w:rPr>
          <w:rFonts w:hint="eastAsia"/>
        </w:rPr>
        <w:t>,</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800" w:firstLine="1920"/>
      </w:pPr>
      <w:r w:rsidRPr="00A04B46">
        <w:t>"</w:t>
      </w:r>
      <w:r w:rsidRPr="00A04B46">
        <w:rPr>
          <w:rFonts w:ascii="Times New Roman" w:hAnsi="Times New Roman"/>
        </w:rPr>
        <w:t xml:space="preserve"> </w:t>
      </w:r>
      <w:r w:rsidRPr="00A04B46">
        <w:rPr>
          <w:rFonts w:ascii="Times New Roman" w:hAnsi="Times New Roman" w:hint="eastAsia"/>
        </w:rPr>
        <w:t>softwareVersion</w:t>
      </w:r>
      <w:r w:rsidRPr="00A04B46">
        <w:t xml:space="preserve"> ":"</w:t>
      </w:r>
      <w:r w:rsidRPr="00A04B46">
        <w:rPr>
          <w:rFonts w:ascii="Times New Roman" w:hAnsi="Times New Roman"/>
        </w:rPr>
        <w:t>3.2</w:t>
      </w:r>
      <w:r w:rsidRPr="00A04B46">
        <w:t xml:space="preserve">" </w:t>
      </w:r>
      <w:r w:rsidRPr="00A04B46">
        <w:rPr>
          <w:rFonts w:hint="eastAsia"/>
        </w:rPr>
        <w:t>,</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800" w:firstLine="1920"/>
      </w:pPr>
      <w:r w:rsidRPr="00A04B46">
        <w:t>"</w:t>
      </w:r>
      <w:r w:rsidRPr="00A04B46">
        <w:rPr>
          <w:rFonts w:ascii="Times New Roman" w:hAnsi="Times New Roman"/>
        </w:rPr>
        <w:t xml:space="preserve"> </w:t>
      </w:r>
      <w:r w:rsidRPr="00A04B46">
        <w:rPr>
          <w:rFonts w:ascii="Times New Roman" w:hAnsi="Times New Roman" w:hint="eastAsia"/>
        </w:rPr>
        <w:t>hardware</w:t>
      </w:r>
      <w:r w:rsidRPr="00A04B46">
        <w:rPr>
          <w:rFonts w:ascii="Times New Roman" w:hAnsi="Times New Roman"/>
        </w:rPr>
        <w:t>Version</w:t>
      </w:r>
      <w:r w:rsidRPr="00A04B46">
        <w:t xml:space="preserve"> ":"</w:t>
      </w:r>
      <w:r w:rsidRPr="00A04B46">
        <w:rPr>
          <w:rFonts w:ascii="Times New Roman" w:hAnsi="Times New Roman"/>
        </w:rPr>
        <w:t>1.01-e</w:t>
      </w:r>
      <w:r w:rsidRPr="00A04B46">
        <w:t xml:space="preserve"> ",</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800" w:firstLine="1920"/>
      </w:pPr>
      <w:r w:rsidRPr="00A04B46">
        <w:t>"</w:t>
      </w:r>
      <w:r w:rsidRPr="00A04B46">
        <w:rPr>
          <w:rFonts w:ascii="Times New Roman" w:hAnsi="Times New Roman"/>
        </w:rPr>
        <w:t xml:space="preserve"> account</w:t>
      </w:r>
      <w:r w:rsidRPr="00A04B46">
        <w:t xml:space="preserve"> ":"</w:t>
      </w:r>
      <w:r w:rsidRPr="00A04B46">
        <w:rPr>
          <w:rFonts w:ascii="Times New Roman" w:hAnsi="Times New Roman"/>
        </w:rPr>
        <w:t>209789756</w:t>
      </w:r>
      <w:r w:rsidRPr="00A04B46">
        <w:t xml:space="preserve"> ",</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800" w:firstLine="1920"/>
      </w:pPr>
      <w:r w:rsidRPr="00A04B46">
        <w:t>"</w:t>
      </w:r>
      <w:r w:rsidRPr="00A04B46">
        <w:rPr>
          <w:rFonts w:ascii="Times New Roman" w:hAnsi="Times New Roman"/>
        </w:rPr>
        <w:t xml:space="preserve"> </w:t>
      </w:r>
      <w:r w:rsidRPr="00A04B46">
        <w:rPr>
          <w:rFonts w:hint="eastAsia"/>
        </w:rPr>
        <w:t>districtCode</w:t>
      </w:r>
      <w:r w:rsidRPr="00A04B46">
        <w:t xml:space="preserve"> ":"</w:t>
      </w:r>
      <w:r w:rsidRPr="00A04B46">
        <w:rPr>
          <w:rFonts w:ascii="Times New Roman" w:hAnsi="Times New Roman"/>
        </w:rPr>
        <w:t>600789</w:t>
      </w:r>
      <w:r w:rsidRPr="00A04B46">
        <w:t xml:space="preserve"> "</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800" w:firstLine="1920"/>
      </w:pPr>
      <w:r w:rsidRPr="00A04B46">
        <w:t>},</w:t>
      </w:r>
    </w:p>
    <w:p w:rsidR="00F405BA" w:rsidRPr="00A04B46" w:rsidRDefault="00F405BA" w:rsidP="00F405BA">
      <w:pPr>
        <w:pBdr>
          <w:top w:val="single" w:sz="4" w:space="1" w:color="auto"/>
          <w:left w:val="single" w:sz="4" w:space="4" w:color="auto"/>
          <w:bottom w:val="single" w:sz="4" w:space="1" w:color="auto"/>
          <w:right w:val="single" w:sz="4" w:space="4" w:color="auto"/>
        </w:pBdr>
        <w:ind w:firstLine="480"/>
      </w:pPr>
      <w:r w:rsidRPr="00A04B46">
        <w:t xml:space="preserve">              ……</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650" w:firstLine="1560"/>
      </w:pPr>
      <w:r w:rsidRPr="00A04B46">
        <w:t>]</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550" w:firstLine="1320"/>
      </w:pPr>
      <w:r w:rsidRPr="00A04B46">
        <w:t>},</w:t>
      </w:r>
    </w:p>
    <w:p w:rsidR="00F405BA" w:rsidRPr="00A04B46" w:rsidRDefault="00F405BA" w:rsidP="00F405BA">
      <w:pPr>
        <w:pBdr>
          <w:top w:val="single" w:sz="4" w:space="1" w:color="auto"/>
          <w:left w:val="single" w:sz="4" w:space="4" w:color="auto"/>
          <w:bottom w:val="single" w:sz="4" w:space="1" w:color="auto"/>
          <w:right w:val="single" w:sz="4" w:space="4" w:color="auto"/>
        </w:pBdr>
        <w:ind w:firstLine="480"/>
      </w:pPr>
      <w:r w:rsidRPr="00A04B46">
        <w:tab/>
        <w:t>"recode":200,</w:t>
      </w:r>
    </w:p>
    <w:p w:rsidR="00F405BA" w:rsidRPr="00A04B46" w:rsidRDefault="00F405BA" w:rsidP="00F405BA">
      <w:pPr>
        <w:pBdr>
          <w:top w:val="single" w:sz="4" w:space="1" w:color="auto"/>
          <w:left w:val="single" w:sz="4" w:space="4" w:color="auto"/>
          <w:bottom w:val="single" w:sz="4" w:space="1" w:color="auto"/>
          <w:right w:val="single" w:sz="4" w:space="4" w:color="auto"/>
        </w:pBdr>
        <w:ind w:firstLine="480"/>
      </w:pPr>
      <w:r w:rsidRPr="00A04B46">
        <w:rPr>
          <w:rFonts w:hint="eastAsia"/>
        </w:rPr>
        <w:tab/>
        <w:t>"msg":"</w:t>
      </w:r>
      <w:r w:rsidRPr="00A04B46">
        <w:rPr>
          <w:rFonts w:hint="eastAsia"/>
        </w:rPr>
        <w:t>成功</w:t>
      </w:r>
      <w:r w:rsidRPr="00A04B46">
        <w:rPr>
          <w:rFonts w:hint="eastAsia"/>
        </w:rPr>
        <w:t>"</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150" w:firstLine="360"/>
      </w:pPr>
      <w:r w:rsidRPr="00A04B46">
        <w:t>}</w:t>
      </w:r>
    </w:p>
    <w:p w:rsidR="00F405BA" w:rsidRPr="00A04B46" w:rsidRDefault="00F405BA" w:rsidP="00F405BA">
      <w:pPr>
        <w:ind w:firstLine="480"/>
      </w:pPr>
    </w:p>
    <w:p w:rsidR="00F405BA" w:rsidRPr="00A04B46" w:rsidRDefault="00F405BA" w:rsidP="00F405BA">
      <w:pPr>
        <w:pStyle w:val="5"/>
      </w:pPr>
      <w:bookmarkStart w:id="1776" w:name="_Toc129957943"/>
      <w:bookmarkStart w:id="1777" w:name="_Toc130046826"/>
      <w:bookmarkStart w:id="1778" w:name="_Toc130155340"/>
      <w:r w:rsidRPr="00A04B46">
        <w:rPr>
          <w:rFonts w:hint="eastAsia"/>
        </w:rPr>
        <w:t>重启A</w:t>
      </w:r>
      <w:r w:rsidRPr="00A04B46">
        <w:t xml:space="preserve">P </w:t>
      </w:r>
      <w:r w:rsidRPr="00A04B46">
        <w:rPr>
          <w:rFonts w:hint="eastAsia"/>
        </w:rPr>
        <w:t>接口</w:t>
      </w:r>
      <w:bookmarkEnd w:id="1776"/>
      <w:bookmarkEnd w:id="1777"/>
      <w:bookmarkEnd w:id="1778"/>
    </w:p>
    <w:p w:rsidR="00F405BA" w:rsidRPr="00A04B46" w:rsidRDefault="00F405BA" w:rsidP="00F405BA">
      <w:pPr>
        <w:pStyle w:val="6"/>
      </w:pPr>
      <w:bookmarkStart w:id="1779" w:name="_Toc130046827"/>
      <w:bookmarkStart w:id="1780" w:name="_Toc130155341"/>
      <w:r w:rsidRPr="00A04B46">
        <w:t>说明</w:t>
      </w:r>
      <w:bookmarkEnd w:id="1779"/>
      <w:bookmarkEnd w:id="1780"/>
    </w:p>
    <w:p w:rsidR="00F405BA" w:rsidRPr="00A04B46" w:rsidRDefault="00F405BA" w:rsidP="00F405BA">
      <w:pPr>
        <w:ind w:firstLine="480"/>
        <w:rPr>
          <w:rFonts w:ascii="Times New Roman" w:hAnsi="Times New Roman"/>
        </w:rPr>
      </w:pPr>
      <w:r w:rsidRPr="00A04B46">
        <w:rPr>
          <w:rFonts w:ascii="Times New Roman" w:hAnsi="Times New Roman" w:hint="eastAsia"/>
        </w:rPr>
        <w:lastRenderedPageBreak/>
        <w:t>省</w:t>
      </w:r>
      <w:r w:rsidRPr="00A04B46">
        <w:rPr>
          <w:rFonts w:ascii="Times New Roman" w:hAnsi="Times New Roman"/>
        </w:rPr>
        <w:t>平台</w:t>
      </w:r>
      <w:r w:rsidRPr="00A04B46">
        <w:rPr>
          <w:rFonts w:ascii="Times New Roman" w:hAnsi="Times New Roman" w:hint="eastAsia"/>
        </w:rPr>
        <w:t>根据</w:t>
      </w:r>
      <w:r w:rsidRPr="00A04B46">
        <w:rPr>
          <w:rFonts w:ascii="Times New Roman" w:hAnsi="Times New Roman"/>
        </w:rPr>
        <w:t>在线</w:t>
      </w:r>
      <w:r w:rsidRPr="00A04B46">
        <w:rPr>
          <w:rFonts w:ascii="Times New Roman" w:hAnsi="Times New Roman" w:hint="eastAsia"/>
        </w:rPr>
        <w:t>平台</w:t>
      </w:r>
      <w:r w:rsidRPr="00A04B46">
        <w:rPr>
          <w:rFonts w:ascii="Times New Roman" w:hAnsi="Times New Roman"/>
        </w:rPr>
        <w:t>提供的</w:t>
      </w:r>
      <w:r w:rsidRPr="00A04B46">
        <w:rPr>
          <w:rFonts w:ascii="Times New Roman" w:hAnsi="Times New Roman" w:hint="eastAsia"/>
        </w:rPr>
        <w:t>设备</w:t>
      </w:r>
      <w:r w:rsidRPr="00A04B46">
        <w:rPr>
          <w:rFonts w:ascii="Times New Roman" w:hAnsi="Times New Roman" w:hint="eastAsia"/>
        </w:rPr>
        <w:t>mac</w:t>
      </w:r>
      <w:r w:rsidRPr="00A04B46">
        <w:rPr>
          <w:rFonts w:ascii="Times New Roman" w:hAnsi="Times New Roman" w:hint="eastAsia"/>
        </w:rPr>
        <w:t>信息，</w:t>
      </w:r>
      <w:r w:rsidRPr="00A04B46">
        <w:rPr>
          <w:rFonts w:ascii="Times New Roman" w:hAnsi="Times New Roman"/>
        </w:rPr>
        <w:t>远程</w:t>
      </w:r>
      <w:r w:rsidRPr="00A04B46">
        <w:rPr>
          <w:rFonts w:ascii="Times New Roman" w:hAnsi="Times New Roman" w:hint="eastAsia"/>
        </w:rPr>
        <w:t>对</w:t>
      </w:r>
      <w:r w:rsidRPr="00A04B46">
        <w:rPr>
          <w:rFonts w:ascii="Times New Roman" w:hAnsi="Times New Roman" w:hint="eastAsia"/>
        </w:rPr>
        <w:t>AP</w:t>
      </w:r>
      <w:r w:rsidRPr="00A04B46">
        <w:rPr>
          <w:rFonts w:ascii="Times New Roman" w:hAnsi="Times New Roman" w:hint="eastAsia"/>
        </w:rPr>
        <w:t>设备进行</w:t>
      </w:r>
      <w:r w:rsidRPr="00A04B46">
        <w:rPr>
          <w:rFonts w:ascii="Times New Roman" w:hAnsi="Times New Roman"/>
        </w:rPr>
        <w:t>重启。</w:t>
      </w:r>
    </w:p>
    <w:p w:rsidR="00F405BA" w:rsidRPr="00A04B46" w:rsidRDefault="00F405BA" w:rsidP="00F405BA">
      <w:pPr>
        <w:pStyle w:val="6"/>
      </w:pPr>
      <w:bookmarkStart w:id="1781" w:name="_Toc130046828"/>
      <w:bookmarkStart w:id="1782" w:name="_Toc130155342"/>
      <w:r w:rsidRPr="00A04B46">
        <w:t>接口类型</w:t>
      </w:r>
      <w:bookmarkEnd w:id="1781"/>
      <w:bookmarkEnd w:id="1782"/>
    </w:p>
    <w:p w:rsidR="00F405BA" w:rsidRPr="00A04B46" w:rsidRDefault="00F405BA" w:rsidP="00F405BA">
      <w:pPr>
        <w:ind w:firstLine="480"/>
        <w:rPr>
          <w:rFonts w:ascii="Times New Roman" w:hAnsi="Times New Roman"/>
        </w:rPr>
      </w:pPr>
      <w:r w:rsidRPr="00A04B46">
        <w:rPr>
          <w:rFonts w:ascii="Times New Roman" w:hAnsi="Times New Roman"/>
        </w:rPr>
        <w:t>请求地址：</w:t>
      </w:r>
      <w:r w:rsidRPr="00A04B46">
        <w:rPr>
          <w:rFonts w:ascii="Times New Roman" w:hAnsi="Times New Roman"/>
        </w:rPr>
        <w:t xml:space="preserve">http://ip:port </w:t>
      </w:r>
      <w:r w:rsidRPr="00A04B46">
        <w:rPr>
          <w:rFonts w:ascii="Times New Roman" w:hAnsi="Times New Roman" w:hint="eastAsia"/>
        </w:rPr>
        <w:t>/netopen</w:t>
      </w:r>
      <w:r w:rsidRPr="00A04B46">
        <w:rPr>
          <w:rFonts w:ascii="Times New Roman" w:hAnsi="Times New Roman"/>
        </w:rPr>
        <w:t>/rest/restartAP</w:t>
      </w:r>
    </w:p>
    <w:p w:rsidR="00F405BA" w:rsidRPr="00A04B46" w:rsidRDefault="00F405BA" w:rsidP="00F405BA">
      <w:pPr>
        <w:pStyle w:val="affffff1"/>
        <w:ind w:left="420" w:firstLineChars="0"/>
        <w:rPr>
          <w:rFonts w:ascii="Times New Roman" w:hAnsi="Times New Roman" w:cs="Times New Roman"/>
        </w:rPr>
      </w:pPr>
      <w:r w:rsidRPr="00A04B46">
        <w:rPr>
          <w:rFonts w:ascii="Times New Roman" w:hAnsi="Times New Roman" w:cs="Times New Roman"/>
        </w:rPr>
        <w:t>http</w:t>
      </w:r>
      <w:r w:rsidRPr="00A04B46">
        <w:rPr>
          <w:rFonts w:ascii="Times New Roman" w:hAnsi="Times New Roman" w:cs="Times New Roman"/>
        </w:rPr>
        <w:t>请求方式：</w:t>
      </w:r>
      <w:r w:rsidRPr="00A04B46">
        <w:rPr>
          <w:rFonts w:ascii="Times New Roman" w:hAnsi="Times New Roman" w:cs="Times New Roman"/>
        </w:rPr>
        <w:t>post</w:t>
      </w:r>
    </w:p>
    <w:p w:rsidR="00F405BA" w:rsidRPr="00A04B46" w:rsidRDefault="00F405BA" w:rsidP="00F405BA">
      <w:pPr>
        <w:pStyle w:val="QB20"/>
        <w:spacing w:line="300" w:lineRule="auto"/>
        <w:ind w:left="420" w:firstLineChars="0"/>
        <w:rPr>
          <w:rFonts w:cs="Times New Roman"/>
        </w:rPr>
      </w:pPr>
      <w:r w:rsidRPr="00A04B46">
        <w:rPr>
          <w:rFonts w:cs="Times New Roman"/>
        </w:rPr>
        <w:t>POST</w:t>
      </w:r>
      <w:r w:rsidRPr="00A04B46">
        <w:rPr>
          <w:rFonts w:cs="Times New Roman"/>
        </w:rPr>
        <w:t>数据格式：</w:t>
      </w:r>
      <w:r w:rsidRPr="00A04B46">
        <w:rPr>
          <w:rFonts w:cs="Times New Roman"/>
        </w:rPr>
        <w:t>json</w:t>
      </w:r>
    </w:p>
    <w:p w:rsidR="00F405BA" w:rsidRPr="00A04B46" w:rsidRDefault="00F405BA" w:rsidP="00F405BA">
      <w:pPr>
        <w:pStyle w:val="6"/>
      </w:pPr>
      <w:bookmarkStart w:id="1783" w:name="_Toc130046829"/>
      <w:bookmarkStart w:id="1784" w:name="_Toc130155343"/>
      <w:r w:rsidRPr="00A04B46">
        <w:t>请求</w:t>
      </w:r>
      <w:r w:rsidRPr="00A04B46">
        <w:rPr>
          <w:rFonts w:hint="eastAsia"/>
        </w:rPr>
        <w:t>内容参数</w:t>
      </w:r>
      <w:bookmarkEnd w:id="1783"/>
      <w:bookmarkEnd w:id="1784"/>
    </w:p>
    <w:p w:rsidR="00F405BA" w:rsidRPr="00A04B46" w:rsidRDefault="00F405BA" w:rsidP="00F405BA">
      <w:pPr>
        <w:pStyle w:val="QB20"/>
        <w:spacing w:line="300" w:lineRule="auto"/>
        <w:ind w:left="420" w:firstLineChars="0"/>
        <w:rPr>
          <w:rFonts w:cs="Times New Roman"/>
        </w:rPr>
      </w:pPr>
      <w:r w:rsidRPr="00A04B46">
        <w:rPr>
          <w:rFonts w:cs="Times New Roman"/>
        </w:rPr>
        <w:t>字段含义：</w:t>
      </w:r>
    </w:p>
    <w:tbl>
      <w:tblPr>
        <w:tblStyle w:val="afffff7"/>
        <w:tblW w:w="7960" w:type="dxa"/>
        <w:tblInd w:w="562" w:type="dxa"/>
        <w:tblLayout w:type="fixed"/>
        <w:tblLook w:val="04A0" w:firstRow="1" w:lastRow="0" w:firstColumn="1" w:lastColumn="0" w:noHBand="0" w:noVBand="1"/>
      </w:tblPr>
      <w:tblGrid>
        <w:gridCol w:w="1957"/>
        <w:gridCol w:w="1304"/>
        <w:gridCol w:w="3827"/>
        <w:gridCol w:w="872"/>
      </w:tblGrid>
      <w:tr w:rsidR="00F405BA" w:rsidRPr="00A04B46" w:rsidTr="0058245B">
        <w:tc>
          <w:tcPr>
            <w:tcW w:w="1957" w:type="dxa"/>
            <w:shd w:val="clear" w:color="auto" w:fill="B4C6E7" w:themeFill="accent1" w:themeFillTint="66"/>
          </w:tcPr>
          <w:p w:rsidR="00F405BA" w:rsidRPr="00A04B46" w:rsidRDefault="00F405BA" w:rsidP="0058245B">
            <w:pPr>
              <w:ind w:firstLine="480"/>
              <w:jc w:val="center"/>
              <w:rPr>
                <w:rFonts w:ascii="Times New Roman" w:hAnsi="Times New Roman"/>
              </w:rPr>
            </w:pPr>
            <w:r w:rsidRPr="00A04B46">
              <w:rPr>
                <w:rFonts w:ascii="Times New Roman" w:hAnsi="Times New Roman"/>
              </w:rPr>
              <w:t>参数名称</w:t>
            </w:r>
          </w:p>
        </w:tc>
        <w:tc>
          <w:tcPr>
            <w:tcW w:w="1304" w:type="dxa"/>
            <w:shd w:val="clear" w:color="auto" w:fill="B4C6E7" w:themeFill="accent1" w:themeFillTint="66"/>
          </w:tcPr>
          <w:p w:rsidR="00F405BA" w:rsidRPr="00A04B46" w:rsidRDefault="00F405BA" w:rsidP="0058245B">
            <w:pPr>
              <w:ind w:firstLine="480"/>
              <w:jc w:val="center"/>
              <w:rPr>
                <w:rFonts w:ascii="Times New Roman" w:hAnsi="Times New Roman"/>
              </w:rPr>
            </w:pPr>
            <w:r w:rsidRPr="00A04B46">
              <w:rPr>
                <w:rFonts w:ascii="Times New Roman" w:hAnsi="Times New Roman"/>
              </w:rPr>
              <w:t>参数类型</w:t>
            </w:r>
          </w:p>
        </w:tc>
        <w:tc>
          <w:tcPr>
            <w:tcW w:w="3827" w:type="dxa"/>
            <w:shd w:val="clear" w:color="auto" w:fill="B4C6E7" w:themeFill="accent1" w:themeFillTint="66"/>
          </w:tcPr>
          <w:p w:rsidR="00F405BA" w:rsidRPr="00A04B46" w:rsidRDefault="00F405BA" w:rsidP="0058245B">
            <w:pPr>
              <w:ind w:firstLine="480"/>
              <w:jc w:val="center"/>
              <w:rPr>
                <w:rFonts w:ascii="Times New Roman" w:hAnsi="Times New Roman"/>
              </w:rPr>
            </w:pPr>
            <w:r w:rsidRPr="00A04B46">
              <w:rPr>
                <w:rFonts w:ascii="Times New Roman" w:hAnsi="Times New Roman"/>
              </w:rPr>
              <w:t>参数含义</w:t>
            </w:r>
          </w:p>
        </w:tc>
        <w:tc>
          <w:tcPr>
            <w:tcW w:w="872" w:type="dxa"/>
            <w:shd w:val="clear" w:color="auto" w:fill="B4C6E7" w:themeFill="accent1" w:themeFillTint="66"/>
          </w:tcPr>
          <w:p w:rsidR="00F405BA" w:rsidRPr="00A04B46" w:rsidRDefault="00F405BA" w:rsidP="0058245B">
            <w:pPr>
              <w:ind w:firstLine="480"/>
              <w:jc w:val="center"/>
              <w:rPr>
                <w:rFonts w:ascii="Times New Roman" w:hAnsi="Times New Roman"/>
              </w:rPr>
            </w:pPr>
            <w:r w:rsidRPr="00A04B46">
              <w:rPr>
                <w:rFonts w:ascii="Times New Roman" w:hAnsi="Times New Roman"/>
              </w:rPr>
              <w:t>必选</w:t>
            </w:r>
          </w:p>
        </w:tc>
      </w:tr>
      <w:tr w:rsidR="00F405BA" w:rsidRPr="00A04B46" w:rsidTr="0058245B">
        <w:trPr>
          <w:trHeight w:val="60"/>
        </w:trPr>
        <w:tc>
          <w:tcPr>
            <w:tcW w:w="1957" w:type="dxa"/>
          </w:tcPr>
          <w:p w:rsidR="00F405BA" w:rsidRPr="00A04B46" w:rsidRDefault="00F405BA" w:rsidP="0058245B">
            <w:pPr>
              <w:ind w:firstLine="480"/>
              <w:jc w:val="center"/>
              <w:rPr>
                <w:rFonts w:ascii="Times New Roman" w:hAnsi="Times New Roman"/>
              </w:rPr>
            </w:pPr>
            <w:r w:rsidRPr="00A04B46">
              <w:rPr>
                <w:rFonts w:ascii="Times New Roman" w:hAnsi="Times New Roman"/>
              </w:rPr>
              <w:t>gwMac</w:t>
            </w:r>
          </w:p>
        </w:tc>
        <w:tc>
          <w:tcPr>
            <w:tcW w:w="1304" w:type="dxa"/>
          </w:tcPr>
          <w:p w:rsidR="00F405BA" w:rsidRPr="00A04B46" w:rsidRDefault="00F405BA" w:rsidP="0058245B">
            <w:pPr>
              <w:ind w:firstLine="480"/>
              <w:jc w:val="center"/>
              <w:rPr>
                <w:rFonts w:ascii="Times New Roman" w:hAnsi="Times New Roman"/>
              </w:rPr>
            </w:pPr>
            <w:r w:rsidRPr="00A04B46">
              <w:rPr>
                <w:rFonts w:ascii="Times New Roman" w:hAnsi="Times New Roman"/>
              </w:rPr>
              <w:t>String</w:t>
            </w:r>
          </w:p>
        </w:tc>
        <w:tc>
          <w:tcPr>
            <w:tcW w:w="3827"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智能网关</w:t>
            </w:r>
            <w:r w:rsidRPr="00A04B46">
              <w:rPr>
                <w:rFonts w:ascii="Times New Roman" w:hAnsi="Times New Roman" w:hint="eastAsia"/>
              </w:rPr>
              <w:t>mac</w:t>
            </w:r>
            <w:r w:rsidRPr="00A04B46">
              <w:rPr>
                <w:rFonts w:ascii="Times New Roman" w:hAnsi="Times New Roman"/>
              </w:rPr>
              <w:t>地址</w:t>
            </w:r>
          </w:p>
        </w:tc>
        <w:tc>
          <w:tcPr>
            <w:tcW w:w="872" w:type="dxa"/>
          </w:tcPr>
          <w:p w:rsidR="00F405BA" w:rsidRPr="00A04B46" w:rsidRDefault="00F405BA" w:rsidP="0058245B">
            <w:pPr>
              <w:ind w:firstLine="480"/>
              <w:jc w:val="center"/>
              <w:rPr>
                <w:rFonts w:ascii="Times New Roman" w:hAnsi="Times New Roman"/>
              </w:rPr>
            </w:pPr>
            <w:r w:rsidRPr="00A04B46">
              <w:rPr>
                <w:rFonts w:ascii="Times New Roman" w:hAnsi="Times New Roman"/>
              </w:rPr>
              <w:t>N</w:t>
            </w:r>
          </w:p>
        </w:tc>
      </w:tr>
      <w:tr w:rsidR="00F405BA" w:rsidRPr="00A04B46" w:rsidTr="0058245B">
        <w:trPr>
          <w:trHeight w:val="60"/>
        </w:trPr>
        <w:tc>
          <w:tcPr>
            <w:tcW w:w="1957"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de</w:t>
            </w:r>
            <w:r w:rsidRPr="00A04B46">
              <w:rPr>
                <w:rFonts w:ascii="Times New Roman" w:hAnsi="Times New Roman"/>
              </w:rPr>
              <w:t>viceMac</w:t>
            </w:r>
          </w:p>
        </w:tc>
        <w:tc>
          <w:tcPr>
            <w:tcW w:w="1304"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String</w:t>
            </w:r>
          </w:p>
        </w:tc>
        <w:tc>
          <w:tcPr>
            <w:tcW w:w="3827"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指定</w:t>
            </w:r>
            <w:r w:rsidRPr="00A04B46">
              <w:rPr>
                <w:rFonts w:ascii="Times New Roman" w:hAnsi="Times New Roman"/>
              </w:rPr>
              <w:t>重启的</w:t>
            </w:r>
            <w:r w:rsidRPr="00A04B46">
              <w:rPr>
                <w:rFonts w:ascii="Times New Roman" w:hAnsi="Times New Roman" w:hint="eastAsia"/>
              </w:rPr>
              <w:t>AP</w:t>
            </w:r>
            <w:r w:rsidRPr="00A04B46">
              <w:rPr>
                <w:rFonts w:ascii="Times New Roman" w:hAnsi="Times New Roman"/>
              </w:rPr>
              <w:t>mac</w:t>
            </w:r>
            <w:r w:rsidRPr="00A04B46">
              <w:rPr>
                <w:rFonts w:ascii="Times New Roman" w:hAnsi="Times New Roman"/>
              </w:rPr>
              <w:t>地址</w:t>
            </w:r>
          </w:p>
        </w:tc>
        <w:tc>
          <w:tcPr>
            <w:tcW w:w="872"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Y</w:t>
            </w:r>
          </w:p>
        </w:tc>
      </w:tr>
      <w:tr w:rsidR="00F405BA" w:rsidRPr="00A04B46" w:rsidTr="0058245B">
        <w:trPr>
          <w:trHeight w:val="60"/>
        </w:trPr>
        <w:tc>
          <w:tcPr>
            <w:tcW w:w="1957"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account</w:t>
            </w:r>
          </w:p>
        </w:tc>
        <w:tc>
          <w:tcPr>
            <w:tcW w:w="1304" w:type="dxa"/>
          </w:tcPr>
          <w:p w:rsidR="00F405BA" w:rsidRPr="00A04B46" w:rsidRDefault="00F405BA" w:rsidP="0058245B">
            <w:pPr>
              <w:ind w:firstLine="480"/>
              <w:jc w:val="center"/>
              <w:rPr>
                <w:rFonts w:ascii="Times New Roman" w:hAnsi="Times New Roman"/>
              </w:rPr>
            </w:pPr>
            <w:r w:rsidRPr="00A04B46">
              <w:rPr>
                <w:rFonts w:ascii="Times New Roman" w:hAnsi="Times New Roman"/>
              </w:rPr>
              <w:t>String</w:t>
            </w:r>
          </w:p>
        </w:tc>
        <w:tc>
          <w:tcPr>
            <w:tcW w:w="3827"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宽带账号</w:t>
            </w:r>
          </w:p>
        </w:tc>
        <w:tc>
          <w:tcPr>
            <w:tcW w:w="872"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N</w:t>
            </w:r>
          </w:p>
        </w:tc>
      </w:tr>
    </w:tbl>
    <w:p w:rsidR="00F405BA" w:rsidRPr="00A04B46" w:rsidRDefault="00F405BA" w:rsidP="00F405BA">
      <w:pPr>
        <w:pStyle w:val="6"/>
      </w:pPr>
      <w:bookmarkStart w:id="1785" w:name="_Toc130046830"/>
      <w:bookmarkStart w:id="1786" w:name="_Toc130155344"/>
      <w:r w:rsidRPr="00A04B46">
        <w:t>响应</w:t>
      </w:r>
      <w:r w:rsidRPr="00A04B46">
        <w:rPr>
          <w:rFonts w:hint="eastAsia"/>
        </w:rPr>
        <w:t>内容</w:t>
      </w:r>
      <w:r w:rsidRPr="00A04B46">
        <w:t>格式</w:t>
      </w:r>
      <w:bookmarkEnd w:id="1785"/>
      <w:bookmarkEnd w:id="1786"/>
    </w:p>
    <w:tbl>
      <w:tblPr>
        <w:tblStyle w:val="afffff7"/>
        <w:tblW w:w="7960" w:type="dxa"/>
        <w:tblInd w:w="562" w:type="dxa"/>
        <w:tblLayout w:type="fixed"/>
        <w:tblLook w:val="04A0" w:firstRow="1" w:lastRow="0" w:firstColumn="1" w:lastColumn="0" w:noHBand="0" w:noVBand="1"/>
      </w:tblPr>
      <w:tblGrid>
        <w:gridCol w:w="2181"/>
        <w:gridCol w:w="1982"/>
        <w:gridCol w:w="1920"/>
        <w:gridCol w:w="1877"/>
      </w:tblGrid>
      <w:tr w:rsidR="00F405BA" w:rsidRPr="00A04B46" w:rsidTr="0058245B">
        <w:tc>
          <w:tcPr>
            <w:tcW w:w="2181" w:type="dxa"/>
            <w:shd w:val="clear" w:color="auto" w:fill="D5DCE4" w:themeFill="text2" w:themeFillTint="33"/>
          </w:tcPr>
          <w:p w:rsidR="00F405BA" w:rsidRPr="00A04B46" w:rsidRDefault="00F405BA" w:rsidP="0058245B">
            <w:pPr>
              <w:ind w:firstLine="480"/>
              <w:jc w:val="center"/>
              <w:rPr>
                <w:rFonts w:ascii="Times New Roman" w:hAnsi="Times New Roman"/>
              </w:rPr>
            </w:pPr>
            <w:r w:rsidRPr="00A04B46">
              <w:rPr>
                <w:rFonts w:ascii="Times New Roman" w:hAnsi="Times New Roman"/>
              </w:rPr>
              <w:t>参数名称</w:t>
            </w:r>
          </w:p>
        </w:tc>
        <w:tc>
          <w:tcPr>
            <w:tcW w:w="1982" w:type="dxa"/>
            <w:shd w:val="clear" w:color="auto" w:fill="D5DCE4" w:themeFill="text2" w:themeFillTint="33"/>
          </w:tcPr>
          <w:p w:rsidR="00F405BA" w:rsidRPr="00A04B46" w:rsidRDefault="00F405BA" w:rsidP="0058245B">
            <w:pPr>
              <w:ind w:firstLine="480"/>
              <w:jc w:val="center"/>
              <w:rPr>
                <w:rFonts w:ascii="Times New Roman" w:hAnsi="Times New Roman"/>
              </w:rPr>
            </w:pPr>
            <w:r w:rsidRPr="00A04B46">
              <w:rPr>
                <w:rFonts w:ascii="Times New Roman" w:hAnsi="Times New Roman"/>
              </w:rPr>
              <w:t>参数类型</w:t>
            </w:r>
          </w:p>
        </w:tc>
        <w:tc>
          <w:tcPr>
            <w:tcW w:w="1920" w:type="dxa"/>
            <w:shd w:val="clear" w:color="auto" w:fill="D5DCE4" w:themeFill="text2" w:themeFillTint="33"/>
          </w:tcPr>
          <w:p w:rsidR="00F405BA" w:rsidRPr="00A04B46" w:rsidRDefault="00F405BA" w:rsidP="0058245B">
            <w:pPr>
              <w:ind w:firstLine="480"/>
              <w:jc w:val="center"/>
              <w:rPr>
                <w:rFonts w:ascii="Times New Roman" w:hAnsi="Times New Roman"/>
              </w:rPr>
            </w:pPr>
            <w:r w:rsidRPr="00A04B46">
              <w:rPr>
                <w:rFonts w:ascii="Times New Roman" w:hAnsi="Times New Roman"/>
              </w:rPr>
              <w:t>参数含义</w:t>
            </w:r>
          </w:p>
        </w:tc>
        <w:tc>
          <w:tcPr>
            <w:tcW w:w="1877" w:type="dxa"/>
            <w:shd w:val="clear" w:color="auto" w:fill="D5DCE4" w:themeFill="text2" w:themeFillTint="33"/>
          </w:tcPr>
          <w:p w:rsidR="00F405BA" w:rsidRPr="00A04B46" w:rsidRDefault="00F405BA" w:rsidP="0058245B">
            <w:pPr>
              <w:ind w:firstLine="480"/>
              <w:jc w:val="center"/>
              <w:rPr>
                <w:rFonts w:ascii="Times New Roman" w:hAnsi="Times New Roman"/>
              </w:rPr>
            </w:pPr>
            <w:r w:rsidRPr="00A04B46">
              <w:rPr>
                <w:rFonts w:ascii="Times New Roman" w:hAnsi="Times New Roman"/>
              </w:rPr>
              <w:t>必选</w:t>
            </w:r>
          </w:p>
        </w:tc>
      </w:tr>
      <w:tr w:rsidR="00F405BA" w:rsidRPr="00A04B46" w:rsidTr="0058245B">
        <w:tc>
          <w:tcPr>
            <w:tcW w:w="2181" w:type="dxa"/>
          </w:tcPr>
          <w:p w:rsidR="00F405BA" w:rsidRPr="00A04B46" w:rsidRDefault="00F405BA" w:rsidP="0058245B">
            <w:pPr>
              <w:ind w:firstLine="480"/>
              <w:jc w:val="center"/>
              <w:rPr>
                <w:rFonts w:ascii="Times New Roman" w:hAnsi="Times New Roman"/>
              </w:rPr>
            </w:pPr>
            <w:r w:rsidRPr="00A04B46">
              <w:rPr>
                <w:rFonts w:ascii="Times New Roman" w:hAnsi="Times New Roman"/>
              </w:rPr>
              <w:t>msg</w:t>
            </w:r>
          </w:p>
        </w:tc>
        <w:tc>
          <w:tcPr>
            <w:tcW w:w="1982" w:type="dxa"/>
          </w:tcPr>
          <w:p w:rsidR="00F405BA" w:rsidRPr="00A04B46" w:rsidRDefault="00F405BA" w:rsidP="0058245B">
            <w:pPr>
              <w:ind w:firstLine="480"/>
              <w:jc w:val="center"/>
              <w:rPr>
                <w:rFonts w:ascii="Times New Roman" w:hAnsi="Times New Roman"/>
              </w:rPr>
            </w:pPr>
            <w:r w:rsidRPr="00A04B46">
              <w:rPr>
                <w:rFonts w:ascii="Times New Roman" w:hAnsi="Times New Roman"/>
              </w:rPr>
              <w:t>String</w:t>
            </w:r>
          </w:p>
        </w:tc>
        <w:tc>
          <w:tcPr>
            <w:tcW w:w="1920" w:type="dxa"/>
          </w:tcPr>
          <w:p w:rsidR="00F405BA" w:rsidRPr="00A04B46" w:rsidRDefault="00F405BA" w:rsidP="0058245B">
            <w:pPr>
              <w:ind w:firstLine="480"/>
              <w:jc w:val="center"/>
              <w:rPr>
                <w:rFonts w:ascii="Times New Roman" w:hAnsi="Times New Roman"/>
              </w:rPr>
            </w:pPr>
            <w:r w:rsidRPr="00A04B46">
              <w:rPr>
                <w:rFonts w:ascii="Times New Roman" w:hAnsi="Times New Roman"/>
              </w:rPr>
              <w:t>信息</w:t>
            </w:r>
          </w:p>
        </w:tc>
        <w:tc>
          <w:tcPr>
            <w:tcW w:w="1877" w:type="dxa"/>
          </w:tcPr>
          <w:p w:rsidR="00F405BA" w:rsidRPr="00A04B46" w:rsidRDefault="00F405BA" w:rsidP="0058245B">
            <w:pPr>
              <w:ind w:firstLine="480"/>
              <w:jc w:val="center"/>
              <w:rPr>
                <w:rFonts w:ascii="Times New Roman" w:hAnsi="Times New Roman"/>
              </w:rPr>
            </w:pPr>
            <w:r w:rsidRPr="00A04B46">
              <w:rPr>
                <w:rFonts w:ascii="Times New Roman" w:hAnsi="Times New Roman"/>
              </w:rPr>
              <w:t>Y</w:t>
            </w:r>
          </w:p>
        </w:tc>
      </w:tr>
      <w:tr w:rsidR="00F405BA" w:rsidRPr="00A04B46" w:rsidTr="0058245B">
        <w:tc>
          <w:tcPr>
            <w:tcW w:w="2181" w:type="dxa"/>
          </w:tcPr>
          <w:p w:rsidR="00F405BA" w:rsidRPr="00A04B46" w:rsidRDefault="00F405BA" w:rsidP="0058245B">
            <w:pPr>
              <w:ind w:firstLine="480"/>
              <w:jc w:val="center"/>
              <w:rPr>
                <w:rFonts w:ascii="Times New Roman" w:hAnsi="Times New Roman"/>
              </w:rPr>
            </w:pPr>
            <w:r w:rsidRPr="00A04B46">
              <w:rPr>
                <w:rFonts w:ascii="Times New Roman" w:hAnsi="Times New Roman"/>
              </w:rPr>
              <w:t>recode</w:t>
            </w:r>
          </w:p>
        </w:tc>
        <w:tc>
          <w:tcPr>
            <w:tcW w:w="1982" w:type="dxa"/>
          </w:tcPr>
          <w:p w:rsidR="00F405BA" w:rsidRPr="00A04B46" w:rsidRDefault="00F405BA" w:rsidP="0058245B">
            <w:pPr>
              <w:ind w:firstLine="480"/>
              <w:jc w:val="center"/>
              <w:rPr>
                <w:rFonts w:ascii="Times New Roman" w:hAnsi="Times New Roman"/>
              </w:rPr>
            </w:pPr>
            <w:r w:rsidRPr="00A04B46">
              <w:rPr>
                <w:rFonts w:ascii="Times New Roman" w:hAnsi="Times New Roman"/>
              </w:rPr>
              <w:t>int</w:t>
            </w:r>
          </w:p>
        </w:tc>
        <w:tc>
          <w:tcPr>
            <w:tcW w:w="1920" w:type="dxa"/>
          </w:tcPr>
          <w:p w:rsidR="00F405BA" w:rsidRPr="00A04B46" w:rsidRDefault="00F405BA" w:rsidP="0058245B">
            <w:pPr>
              <w:ind w:firstLine="480"/>
              <w:jc w:val="center"/>
              <w:rPr>
                <w:rFonts w:ascii="Times New Roman" w:hAnsi="Times New Roman"/>
              </w:rPr>
            </w:pPr>
            <w:r w:rsidRPr="00A04B46">
              <w:rPr>
                <w:rFonts w:ascii="Times New Roman" w:hAnsi="Times New Roman"/>
              </w:rPr>
              <w:t>代码</w:t>
            </w:r>
          </w:p>
        </w:tc>
        <w:tc>
          <w:tcPr>
            <w:tcW w:w="1877" w:type="dxa"/>
          </w:tcPr>
          <w:p w:rsidR="00F405BA" w:rsidRPr="00A04B46" w:rsidRDefault="00F405BA" w:rsidP="0058245B">
            <w:pPr>
              <w:ind w:firstLine="480"/>
              <w:jc w:val="center"/>
              <w:rPr>
                <w:rFonts w:ascii="Times New Roman" w:hAnsi="Times New Roman"/>
              </w:rPr>
            </w:pPr>
            <w:r w:rsidRPr="00A04B46">
              <w:rPr>
                <w:rFonts w:ascii="Times New Roman" w:hAnsi="Times New Roman"/>
              </w:rPr>
              <w:t>Y</w:t>
            </w:r>
          </w:p>
        </w:tc>
      </w:tr>
    </w:tbl>
    <w:p w:rsidR="00F405BA" w:rsidRPr="00A04B46" w:rsidRDefault="00F405BA" w:rsidP="00F405BA">
      <w:pPr>
        <w:pStyle w:val="6"/>
      </w:pPr>
      <w:bookmarkStart w:id="1787" w:name="_Toc130046831"/>
      <w:bookmarkStart w:id="1788" w:name="_Toc130155345"/>
      <w:r w:rsidRPr="00A04B46">
        <w:t>请求报文示例</w:t>
      </w:r>
      <w:bookmarkEnd w:id="1787"/>
      <w:bookmarkEnd w:id="1788"/>
    </w:p>
    <w:tbl>
      <w:tblPr>
        <w:tblStyle w:val="afffff7"/>
        <w:tblW w:w="0" w:type="auto"/>
        <w:tblInd w:w="-5" w:type="dxa"/>
        <w:tblLook w:val="04A0" w:firstRow="1" w:lastRow="0" w:firstColumn="1" w:lastColumn="0" w:noHBand="0" w:noVBand="1"/>
      </w:tblPr>
      <w:tblGrid>
        <w:gridCol w:w="7621"/>
      </w:tblGrid>
      <w:tr w:rsidR="00F405BA" w:rsidRPr="00A04B46" w:rsidTr="0058245B">
        <w:tc>
          <w:tcPr>
            <w:tcW w:w="7621" w:type="dxa"/>
          </w:tcPr>
          <w:p w:rsidR="00F405BA" w:rsidRPr="00A04B46" w:rsidRDefault="00F405BA" w:rsidP="0058245B">
            <w:pPr>
              <w:ind w:firstLine="480"/>
            </w:pPr>
            <w:r w:rsidRPr="00A04B46">
              <w:lastRenderedPageBreak/>
              <w:t>{</w:t>
            </w:r>
          </w:p>
          <w:p w:rsidR="00F405BA" w:rsidRPr="00A04B46" w:rsidRDefault="00F405BA" w:rsidP="0058245B">
            <w:pPr>
              <w:ind w:firstLine="480"/>
            </w:pPr>
            <w:r w:rsidRPr="00A04B46">
              <w:tab/>
              <w:t>"gwMac": "74ADB73084F0",</w:t>
            </w:r>
          </w:p>
          <w:p w:rsidR="00F405BA" w:rsidRPr="00A04B46" w:rsidRDefault="00F405BA" w:rsidP="0058245B">
            <w:pPr>
              <w:ind w:firstLine="480"/>
            </w:pPr>
            <w:r w:rsidRPr="00A04B46">
              <w:tab/>
              <w:t>"deviceMac": "F44C70D5E3CB",</w:t>
            </w:r>
          </w:p>
          <w:p w:rsidR="00F405BA" w:rsidRPr="00A04B46" w:rsidRDefault="00F405BA" w:rsidP="0058245B">
            <w:pPr>
              <w:ind w:firstLine="480"/>
            </w:pPr>
            <w:r w:rsidRPr="00A04B46">
              <w:t>"account": "209876567"</w:t>
            </w:r>
          </w:p>
          <w:p w:rsidR="00F405BA" w:rsidRPr="00A04B46" w:rsidRDefault="00F405BA" w:rsidP="0058245B">
            <w:pPr>
              <w:ind w:firstLine="480"/>
            </w:pPr>
            <w:r w:rsidRPr="00A04B46">
              <w:t>}</w:t>
            </w:r>
          </w:p>
        </w:tc>
      </w:tr>
    </w:tbl>
    <w:p w:rsidR="00F405BA" w:rsidRPr="00A04B46" w:rsidRDefault="00F405BA" w:rsidP="00F405BA">
      <w:pPr>
        <w:pStyle w:val="6"/>
      </w:pPr>
      <w:bookmarkStart w:id="1789" w:name="_Toc130046832"/>
      <w:bookmarkStart w:id="1790" w:name="_Toc130155346"/>
      <w:r w:rsidRPr="00A04B46">
        <w:t>响应报文示例</w:t>
      </w:r>
      <w:bookmarkEnd w:id="1789"/>
      <w:bookmarkEnd w:id="1790"/>
    </w:p>
    <w:p w:rsidR="00F405BA" w:rsidRPr="00A04B46" w:rsidRDefault="00F405BA" w:rsidP="00F405BA">
      <w:pPr>
        <w:pBdr>
          <w:top w:val="single" w:sz="4" w:space="1" w:color="auto"/>
          <w:left w:val="single" w:sz="4" w:space="4" w:color="auto"/>
          <w:bottom w:val="single" w:sz="4" w:space="1" w:color="auto"/>
          <w:right w:val="single" w:sz="4" w:space="4" w:color="auto"/>
        </w:pBdr>
        <w:ind w:firstLine="480"/>
      </w:pPr>
      <w:r w:rsidRPr="00A04B46">
        <w:t>{</w:t>
      </w:r>
    </w:p>
    <w:p w:rsidR="00F405BA" w:rsidRPr="00A04B46" w:rsidRDefault="00F405BA" w:rsidP="00F405BA">
      <w:pPr>
        <w:pBdr>
          <w:top w:val="single" w:sz="4" w:space="1" w:color="auto"/>
          <w:left w:val="single" w:sz="4" w:space="4" w:color="auto"/>
          <w:bottom w:val="single" w:sz="4" w:space="1" w:color="auto"/>
          <w:right w:val="single" w:sz="4" w:space="4" w:color="auto"/>
        </w:pBdr>
        <w:ind w:firstLine="480"/>
      </w:pPr>
      <w:r w:rsidRPr="00A04B46">
        <w:tab/>
        <w:t>"recode":200,</w:t>
      </w:r>
    </w:p>
    <w:p w:rsidR="00F405BA" w:rsidRPr="00A04B46" w:rsidRDefault="00F405BA" w:rsidP="00F405BA">
      <w:pPr>
        <w:pBdr>
          <w:top w:val="single" w:sz="4" w:space="1" w:color="auto"/>
          <w:left w:val="single" w:sz="4" w:space="4" w:color="auto"/>
          <w:bottom w:val="single" w:sz="4" w:space="1" w:color="auto"/>
          <w:right w:val="single" w:sz="4" w:space="4" w:color="auto"/>
        </w:pBdr>
        <w:ind w:firstLine="480"/>
      </w:pPr>
      <w:r w:rsidRPr="00A04B46">
        <w:rPr>
          <w:rFonts w:hint="eastAsia"/>
        </w:rPr>
        <w:tab/>
        <w:t>"msg":"</w:t>
      </w:r>
      <w:r w:rsidRPr="00A04B46">
        <w:t>成功</w:t>
      </w:r>
      <w:r w:rsidRPr="00A04B46">
        <w:rPr>
          <w:rFonts w:hint="eastAsia"/>
        </w:rPr>
        <w:t>"</w:t>
      </w:r>
    </w:p>
    <w:p w:rsidR="00F405BA" w:rsidRPr="00A04B46" w:rsidRDefault="00F405BA" w:rsidP="00F405BA">
      <w:pPr>
        <w:pBdr>
          <w:top w:val="single" w:sz="4" w:space="1" w:color="auto"/>
          <w:left w:val="single" w:sz="4" w:space="4" w:color="auto"/>
          <w:bottom w:val="single" w:sz="4" w:space="1" w:color="auto"/>
          <w:right w:val="single" w:sz="4" w:space="4" w:color="auto"/>
        </w:pBdr>
        <w:ind w:firstLine="480"/>
      </w:pPr>
      <w:r w:rsidRPr="00A04B46">
        <w:t>}</w:t>
      </w:r>
    </w:p>
    <w:p w:rsidR="00F405BA" w:rsidRPr="00A04B46" w:rsidRDefault="00F405BA" w:rsidP="00F405BA">
      <w:pPr>
        <w:ind w:firstLine="480"/>
      </w:pPr>
    </w:p>
    <w:p w:rsidR="00F405BA" w:rsidRPr="00A04B46" w:rsidRDefault="00F405BA" w:rsidP="00F405BA">
      <w:pPr>
        <w:pStyle w:val="5"/>
      </w:pPr>
      <w:bookmarkStart w:id="1791" w:name="_Toc129957944"/>
      <w:bookmarkStart w:id="1792" w:name="_Toc130046833"/>
      <w:bookmarkStart w:id="1793" w:name="_Toc130155347"/>
      <w:r w:rsidRPr="00A04B46">
        <w:t>ssid</w:t>
      </w:r>
      <w:r w:rsidRPr="00A04B46">
        <w:rPr>
          <w:rFonts w:hint="eastAsia"/>
        </w:rPr>
        <w:t>设置接口</w:t>
      </w:r>
      <w:bookmarkEnd w:id="1791"/>
      <w:bookmarkEnd w:id="1792"/>
      <w:bookmarkEnd w:id="1793"/>
    </w:p>
    <w:p w:rsidR="00F405BA" w:rsidRPr="00A04B46" w:rsidRDefault="00F405BA" w:rsidP="00F405BA">
      <w:pPr>
        <w:pStyle w:val="6"/>
      </w:pPr>
      <w:bookmarkStart w:id="1794" w:name="_Toc130046834"/>
      <w:bookmarkStart w:id="1795" w:name="_Toc130155348"/>
      <w:r w:rsidRPr="00A04B46">
        <w:t>说明</w:t>
      </w:r>
      <w:bookmarkEnd w:id="1794"/>
      <w:bookmarkEnd w:id="1795"/>
    </w:p>
    <w:p w:rsidR="00F405BA" w:rsidRPr="00A04B46" w:rsidRDefault="00F405BA" w:rsidP="00F405BA">
      <w:pPr>
        <w:ind w:firstLine="480"/>
        <w:rPr>
          <w:rFonts w:ascii="Times New Roman" w:hAnsi="Times New Roman"/>
        </w:rPr>
      </w:pPr>
      <w:r w:rsidRPr="00A04B46">
        <w:rPr>
          <w:rFonts w:ascii="Times New Roman" w:hAnsi="Times New Roman" w:hint="eastAsia"/>
        </w:rPr>
        <w:t>省</w:t>
      </w:r>
      <w:r w:rsidRPr="00A04B46">
        <w:rPr>
          <w:rFonts w:ascii="Times New Roman" w:hAnsi="Times New Roman"/>
        </w:rPr>
        <w:t>平台</w:t>
      </w:r>
      <w:r w:rsidRPr="00A04B46">
        <w:rPr>
          <w:rFonts w:ascii="Times New Roman" w:hAnsi="Times New Roman" w:hint="eastAsia"/>
        </w:rPr>
        <w:t>根据</w:t>
      </w:r>
      <w:r w:rsidRPr="00A04B46">
        <w:rPr>
          <w:rFonts w:ascii="Times New Roman" w:hAnsi="Times New Roman"/>
        </w:rPr>
        <w:t>在线</w:t>
      </w:r>
      <w:r w:rsidRPr="00A04B46">
        <w:rPr>
          <w:rFonts w:ascii="Times New Roman" w:hAnsi="Times New Roman" w:hint="eastAsia"/>
        </w:rPr>
        <w:t>平台</w:t>
      </w:r>
      <w:r w:rsidRPr="00A04B46">
        <w:rPr>
          <w:rFonts w:ascii="Times New Roman" w:hAnsi="Times New Roman"/>
        </w:rPr>
        <w:t>提供的</w:t>
      </w:r>
      <w:r w:rsidRPr="00A04B46">
        <w:rPr>
          <w:rFonts w:ascii="Times New Roman" w:hAnsi="Times New Roman" w:hint="eastAsia"/>
        </w:rPr>
        <w:t>AP</w:t>
      </w:r>
      <w:r w:rsidRPr="00A04B46">
        <w:rPr>
          <w:rFonts w:ascii="Times New Roman" w:hAnsi="Times New Roman" w:hint="eastAsia"/>
        </w:rPr>
        <w:t>的宽带账号</w:t>
      </w:r>
      <w:r w:rsidRPr="00A04B46">
        <w:rPr>
          <w:rFonts w:ascii="Times New Roman" w:hAnsi="Times New Roman"/>
        </w:rPr>
        <w:t>信息</w:t>
      </w:r>
      <w:r w:rsidRPr="00A04B46">
        <w:rPr>
          <w:rFonts w:ascii="Times New Roman" w:hAnsi="Times New Roman" w:hint="eastAsia"/>
        </w:rPr>
        <w:t>，</w:t>
      </w:r>
      <w:r w:rsidRPr="00A04B46">
        <w:rPr>
          <w:rFonts w:ascii="Times New Roman" w:hAnsi="Times New Roman"/>
        </w:rPr>
        <w:t>远程</w:t>
      </w:r>
      <w:r w:rsidRPr="00A04B46">
        <w:rPr>
          <w:rFonts w:ascii="Times New Roman" w:hAnsi="Times New Roman" w:hint="eastAsia"/>
        </w:rPr>
        <w:t>对</w:t>
      </w:r>
      <w:r w:rsidRPr="00A04B46">
        <w:rPr>
          <w:rFonts w:ascii="Times New Roman" w:hAnsi="Times New Roman" w:hint="eastAsia"/>
        </w:rPr>
        <w:t>AP</w:t>
      </w:r>
      <w:r w:rsidRPr="00A04B46">
        <w:rPr>
          <w:rFonts w:ascii="Times New Roman" w:hAnsi="Times New Roman" w:hint="eastAsia"/>
        </w:rPr>
        <w:t>设备的</w:t>
      </w:r>
      <w:r w:rsidRPr="00A04B46">
        <w:rPr>
          <w:rFonts w:ascii="Times New Roman" w:hAnsi="Times New Roman" w:hint="eastAsia"/>
        </w:rPr>
        <w:t>s</w:t>
      </w:r>
      <w:r w:rsidRPr="00A04B46">
        <w:rPr>
          <w:rFonts w:ascii="Times New Roman" w:hAnsi="Times New Roman"/>
        </w:rPr>
        <w:t>sid</w:t>
      </w:r>
      <w:r w:rsidRPr="00A04B46">
        <w:rPr>
          <w:rFonts w:ascii="Times New Roman" w:hAnsi="Times New Roman" w:hint="eastAsia"/>
        </w:rPr>
        <w:t>进行设置</w:t>
      </w:r>
      <w:r w:rsidRPr="00A04B46">
        <w:rPr>
          <w:rFonts w:ascii="Times New Roman" w:hAnsi="Times New Roman"/>
        </w:rPr>
        <w:t>。</w:t>
      </w:r>
    </w:p>
    <w:p w:rsidR="00F405BA" w:rsidRPr="00A04B46" w:rsidRDefault="00F405BA" w:rsidP="00F405BA">
      <w:pPr>
        <w:pStyle w:val="6"/>
      </w:pPr>
      <w:bookmarkStart w:id="1796" w:name="_Toc130046835"/>
      <w:bookmarkStart w:id="1797" w:name="_Toc130155349"/>
      <w:r w:rsidRPr="00A04B46">
        <w:t>接口类型</w:t>
      </w:r>
      <w:bookmarkEnd w:id="1796"/>
      <w:bookmarkEnd w:id="1797"/>
    </w:p>
    <w:p w:rsidR="00F405BA" w:rsidRPr="00A04B46" w:rsidRDefault="00F405BA" w:rsidP="00F405BA">
      <w:pPr>
        <w:ind w:firstLine="480"/>
        <w:rPr>
          <w:rFonts w:ascii="Times New Roman" w:hAnsi="Times New Roman"/>
        </w:rPr>
      </w:pPr>
      <w:r w:rsidRPr="00A04B46">
        <w:rPr>
          <w:rFonts w:ascii="Times New Roman" w:hAnsi="Times New Roman"/>
        </w:rPr>
        <w:t>请求地址：</w:t>
      </w:r>
      <w:r w:rsidRPr="00A04B46">
        <w:rPr>
          <w:rFonts w:ascii="Times New Roman" w:hAnsi="Times New Roman"/>
        </w:rPr>
        <w:t>http://ip:port</w:t>
      </w:r>
      <w:r w:rsidRPr="00A04B46">
        <w:rPr>
          <w:rFonts w:ascii="Times New Roman" w:hAnsi="Times New Roman" w:hint="eastAsia"/>
        </w:rPr>
        <w:t>/netopen</w:t>
      </w:r>
      <w:r w:rsidRPr="00A04B46">
        <w:rPr>
          <w:rFonts w:ascii="Times New Roman" w:hAnsi="Times New Roman"/>
        </w:rPr>
        <w:t xml:space="preserve"> /rest/setAPssid</w:t>
      </w:r>
    </w:p>
    <w:p w:rsidR="00F405BA" w:rsidRPr="00A04B46" w:rsidRDefault="00F405BA" w:rsidP="00F405BA">
      <w:pPr>
        <w:pStyle w:val="affffff1"/>
        <w:ind w:left="420" w:firstLineChars="0"/>
        <w:rPr>
          <w:rFonts w:ascii="Times New Roman" w:hAnsi="Times New Roman" w:cs="Times New Roman"/>
        </w:rPr>
      </w:pPr>
      <w:r w:rsidRPr="00A04B46">
        <w:rPr>
          <w:rFonts w:ascii="Times New Roman" w:hAnsi="Times New Roman" w:cs="Times New Roman"/>
        </w:rPr>
        <w:t>http</w:t>
      </w:r>
      <w:r w:rsidRPr="00A04B46">
        <w:rPr>
          <w:rFonts w:ascii="Times New Roman" w:hAnsi="Times New Roman" w:cs="Times New Roman"/>
        </w:rPr>
        <w:t>请求方式：</w:t>
      </w:r>
      <w:r w:rsidRPr="00A04B46">
        <w:rPr>
          <w:rFonts w:ascii="Times New Roman" w:hAnsi="Times New Roman" w:cs="Times New Roman"/>
        </w:rPr>
        <w:t>post</w:t>
      </w:r>
    </w:p>
    <w:p w:rsidR="00F405BA" w:rsidRPr="00A04B46" w:rsidRDefault="00F405BA" w:rsidP="00F405BA">
      <w:pPr>
        <w:pStyle w:val="QB20"/>
        <w:spacing w:line="300" w:lineRule="auto"/>
        <w:ind w:left="420" w:firstLineChars="0"/>
        <w:rPr>
          <w:rFonts w:cs="Times New Roman"/>
        </w:rPr>
      </w:pPr>
      <w:r w:rsidRPr="00A04B46">
        <w:rPr>
          <w:rFonts w:cs="Times New Roman"/>
        </w:rPr>
        <w:lastRenderedPageBreak/>
        <w:t>POST</w:t>
      </w:r>
      <w:r w:rsidRPr="00A04B46">
        <w:rPr>
          <w:rFonts w:cs="Times New Roman"/>
        </w:rPr>
        <w:t>数据格式：</w:t>
      </w:r>
      <w:r w:rsidRPr="00A04B46">
        <w:rPr>
          <w:rFonts w:cs="Times New Roman"/>
        </w:rPr>
        <w:t>json</w:t>
      </w:r>
    </w:p>
    <w:p w:rsidR="00F405BA" w:rsidRPr="00A04B46" w:rsidRDefault="00F405BA" w:rsidP="00F405BA">
      <w:pPr>
        <w:pStyle w:val="6"/>
      </w:pPr>
      <w:bookmarkStart w:id="1798" w:name="_Toc130046836"/>
      <w:bookmarkStart w:id="1799" w:name="_Toc130155350"/>
      <w:r w:rsidRPr="00A04B46">
        <w:t>请求</w:t>
      </w:r>
      <w:r w:rsidRPr="00A04B46">
        <w:rPr>
          <w:rFonts w:hint="eastAsia"/>
        </w:rPr>
        <w:t>内容参数</w:t>
      </w:r>
      <w:bookmarkEnd w:id="1798"/>
      <w:bookmarkEnd w:id="1799"/>
    </w:p>
    <w:p w:rsidR="00F405BA" w:rsidRPr="00A04B46" w:rsidRDefault="00F405BA" w:rsidP="00F405BA">
      <w:pPr>
        <w:pStyle w:val="QB20"/>
        <w:spacing w:line="300" w:lineRule="auto"/>
        <w:ind w:left="420" w:firstLineChars="0"/>
        <w:rPr>
          <w:rFonts w:cs="Times New Roman"/>
        </w:rPr>
      </w:pPr>
      <w:r w:rsidRPr="00A04B46">
        <w:rPr>
          <w:rFonts w:cs="Times New Roman"/>
        </w:rPr>
        <w:t>字段含义：</w:t>
      </w:r>
    </w:p>
    <w:tbl>
      <w:tblPr>
        <w:tblStyle w:val="afffff7"/>
        <w:tblW w:w="7960" w:type="dxa"/>
        <w:tblInd w:w="562" w:type="dxa"/>
        <w:tblLayout w:type="fixed"/>
        <w:tblLook w:val="04A0" w:firstRow="1" w:lastRow="0" w:firstColumn="1" w:lastColumn="0" w:noHBand="0" w:noVBand="1"/>
      </w:tblPr>
      <w:tblGrid>
        <w:gridCol w:w="1957"/>
        <w:gridCol w:w="2032"/>
        <w:gridCol w:w="3099"/>
        <w:gridCol w:w="872"/>
      </w:tblGrid>
      <w:tr w:rsidR="00F405BA" w:rsidRPr="00A04B46" w:rsidTr="0058245B">
        <w:tc>
          <w:tcPr>
            <w:tcW w:w="1957" w:type="dxa"/>
            <w:shd w:val="clear" w:color="auto" w:fill="B4C6E7" w:themeFill="accent1" w:themeFillTint="66"/>
          </w:tcPr>
          <w:p w:rsidR="00F405BA" w:rsidRPr="00A04B46" w:rsidRDefault="00F405BA" w:rsidP="0058245B">
            <w:pPr>
              <w:ind w:firstLine="480"/>
              <w:jc w:val="center"/>
              <w:rPr>
                <w:rFonts w:ascii="Times New Roman" w:hAnsi="Times New Roman"/>
              </w:rPr>
            </w:pPr>
            <w:r w:rsidRPr="00A04B46">
              <w:rPr>
                <w:rFonts w:ascii="Times New Roman" w:hAnsi="Times New Roman"/>
              </w:rPr>
              <w:t>参数名称</w:t>
            </w:r>
          </w:p>
        </w:tc>
        <w:tc>
          <w:tcPr>
            <w:tcW w:w="2032" w:type="dxa"/>
            <w:shd w:val="clear" w:color="auto" w:fill="B4C6E7" w:themeFill="accent1" w:themeFillTint="66"/>
          </w:tcPr>
          <w:p w:rsidR="00F405BA" w:rsidRPr="00A04B46" w:rsidRDefault="00F405BA" w:rsidP="0058245B">
            <w:pPr>
              <w:ind w:firstLine="480"/>
              <w:jc w:val="center"/>
              <w:rPr>
                <w:rFonts w:ascii="Times New Roman" w:hAnsi="Times New Roman"/>
              </w:rPr>
            </w:pPr>
            <w:r w:rsidRPr="00A04B46">
              <w:rPr>
                <w:rFonts w:ascii="Times New Roman" w:hAnsi="Times New Roman"/>
              </w:rPr>
              <w:t>参数类型</w:t>
            </w:r>
          </w:p>
        </w:tc>
        <w:tc>
          <w:tcPr>
            <w:tcW w:w="3099" w:type="dxa"/>
            <w:shd w:val="clear" w:color="auto" w:fill="B4C6E7" w:themeFill="accent1" w:themeFillTint="66"/>
          </w:tcPr>
          <w:p w:rsidR="00F405BA" w:rsidRPr="00A04B46" w:rsidRDefault="00F405BA" w:rsidP="0058245B">
            <w:pPr>
              <w:ind w:firstLine="480"/>
              <w:jc w:val="center"/>
              <w:rPr>
                <w:rFonts w:ascii="Times New Roman" w:hAnsi="Times New Roman"/>
              </w:rPr>
            </w:pPr>
            <w:r w:rsidRPr="00A04B46">
              <w:rPr>
                <w:rFonts w:ascii="Times New Roman" w:hAnsi="Times New Roman"/>
              </w:rPr>
              <w:t>参数含义</w:t>
            </w:r>
          </w:p>
        </w:tc>
        <w:tc>
          <w:tcPr>
            <w:tcW w:w="872" w:type="dxa"/>
            <w:shd w:val="clear" w:color="auto" w:fill="B4C6E7" w:themeFill="accent1" w:themeFillTint="66"/>
          </w:tcPr>
          <w:p w:rsidR="00F405BA" w:rsidRPr="00A04B46" w:rsidRDefault="00F405BA" w:rsidP="0058245B">
            <w:pPr>
              <w:ind w:firstLine="480"/>
              <w:jc w:val="center"/>
              <w:rPr>
                <w:rFonts w:ascii="Times New Roman" w:hAnsi="Times New Roman"/>
              </w:rPr>
            </w:pPr>
            <w:r w:rsidRPr="00A04B46">
              <w:rPr>
                <w:rFonts w:ascii="Times New Roman" w:hAnsi="Times New Roman"/>
              </w:rPr>
              <w:t>必选</w:t>
            </w:r>
          </w:p>
        </w:tc>
      </w:tr>
      <w:tr w:rsidR="00F405BA" w:rsidRPr="00A04B46" w:rsidTr="0058245B">
        <w:trPr>
          <w:trHeight w:val="60"/>
        </w:trPr>
        <w:tc>
          <w:tcPr>
            <w:tcW w:w="1957" w:type="dxa"/>
          </w:tcPr>
          <w:p w:rsidR="00F405BA" w:rsidRPr="00A04B46" w:rsidRDefault="00F405BA" w:rsidP="0058245B">
            <w:pPr>
              <w:ind w:firstLine="480"/>
              <w:jc w:val="center"/>
              <w:rPr>
                <w:rFonts w:ascii="Times New Roman" w:hAnsi="Times New Roman"/>
              </w:rPr>
            </w:pPr>
            <w:r w:rsidRPr="00A04B46">
              <w:rPr>
                <w:rFonts w:ascii="Times New Roman" w:hAnsi="Times New Roman"/>
              </w:rPr>
              <w:t>account</w:t>
            </w:r>
          </w:p>
        </w:tc>
        <w:tc>
          <w:tcPr>
            <w:tcW w:w="2032" w:type="dxa"/>
          </w:tcPr>
          <w:p w:rsidR="00F405BA" w:rsidRPr="00A04B46" w:rsidRDefault="00F405BA" w:rsidP="0058245B">
            <w:pPr>
              <w:ind w:firstLine="480"/>
              <w:jc w:val="center"/>
              <w:rPr>
                <w:rFonts w:ascii="Times New Roman" w:hAnsi="Times New Roman"/>
              </w:rPr>
            </w:pPr>
            <w:r w:rsidRPr="00A04B46">
              <w:rPr>
                <w:rFonts w:ascii="Times New Roman" w:hAnsi="Times New Roman"/>
              </w:rPr>
              <w:t>String</w:t>
            </w:r>
          </w:p>
        </w:tc>
        <w:tc>
          <w:tcPr>
            <w:tcW w:w="3099"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宽带账号</w:t>
            </w:r>
          </w:p>
        </w:tc>
        <w:tc>
          <w:tcPr>
            <w:tcW w:w="872"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N</w:t>
            </w:r>
          </w:p>
        </w:tc>
      </w:tr>
      <w:tr w:rsidR="00F405BA" w:rsidRPr="00A04B46" w:rsidTr="0058245B">
        <w:trPr>
          <w:trHeight w:val="60"/>
        </w:trPr>
        <w:tc>
          <w:tcPr>
            <w:tcW w:w="1957"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de</w:t>
            </w:r>
            <w:r w:rsidRPr="00A04B46">
              <w:rPr>
                <w:rFonts w:ascii="Times New Roman" w:hAnsi="Times New Roman"/>
              </w:rPr>
              <w:t>viceMac</w:t>
            </w:r>
          </w:p>
        </w:tc>
        <w:tc>
          <w:tcPr>
            <w:tcW w:w="2032"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String</w:t>
            </w:r>
          </w:p>
        </w:tc>
        <w:tc>
          <w:tcPr>
            <w:tcW w:w="3099"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指定要操作</w:t>
            </w:r>
            <w:r w:rsidRPr="00A04B46">
              <w:rPr>
                <w:rFonts w:ascii="Times New Roman" w:hAnsi="Times New Roman"/>
              </w:rPr>
              <w:t>的</w:t>
            </w:r>
            <w:r w:rsidRPr="00A04B46">
              <w:rPr>
                <w:rFonts w:ascii="Times New Roman" w:hAnsi="Times New Roman" w:hint="eastAsia"/>
              </w:rPr>
              <w:t>AP</w:t>
            </w:r>
            <w:r w:rsidRPr="00A04B46">
              <w:rPr>
                <w:rFonts w:ascii="Times New Roman" w:hAnsi="Times New Roman"/>
              </w:rPr>
              <w:t xml:space="preserve"> mac</w:t>
            </w:r>
            <w:r w:rsidRPr="00A04B46">
              <w:rPr>
                <w:rFonts w:ascii="Times New Roman" w:hAnsi="Times New Roman"/>
              </w:rPr>
              <w:t>地址</w:t>
            </w:r>
          </w:p>
        </w:tc>
        <w:tc>
          <w:tcPr>
            <w:tcW w:w="872"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Y</w:t>
            </w:r>
          </w:p>
        </w:tc>
      </w:tr>
      <w:tr w:rsidR="00F405BA" w:rsidRPr="00A04B46" w:rsidTr="0058245B">
        <w:trPr>
          <w:trHeight w:val="60"/>
        </w:trPr>
        <w:tc>
          <w:tcPr>
            <w:tcW w:w="1957" w:type="dxa"/>
          </w:tcPr>
          <w:p w:rsidR="00F405BA" w:rsidRPr="00A04B46" w:rsidRDefault="00F405BA" w:rsidP="0058245B">
            <w:pPr>
              <w:ind w:firstLine="480"/>
              <w:jc w:val="center"/>
              <w:rPr>
                <w:rFonts w:ascii="Times New Roman" w:hAnsi="Times New Roman"/>
              </w:rPr>
            </w:pPr>
            <w:r w:rsidRPr="00A04B46">
              <w:rPr>
                <w:rFonts w:ascii="Times New Roman" w:hAnsi="Times New Roman"/>
              </w:rPr>
              <w:t>radio</w:t>
            </w:r>
          </w:p>
        </w:tc>
        <w:tc>
          <w:tcPr>
            <w:tcW w:w="2032" w:type="dxa"/>
          </w:tcPr>
          <w:p w:rsidR="00F405BA" w:rsidRPr="00A04B46" w:rsidRDefault="00F405BA" w:rsidP="0058245B">
            <w:pPr>
              <w:ind w:firstLine="480"/>
              <w:jc w:val="center"/>
              <w:rPr>
                <w:rFonts w:ascii="Times New Roman" w:hAnsi="Times New Roman"/>
              </w:rPr>
            </w:pPr>
            <w:r w:rsidRPr="00A04B46">
              <w:rPr>
                <w:rFonts w:ascii="Times New Roman" w:hAnsi="Times New Roman"/>
              </w:rPr>
              <w:t>String</w:t>
            </w:r>
          </w:p>
        </w:tc>
        <w:tc>
          <w:tcPr>
            <w:tcW w:w="3099" w:type="dxa"/>
          </w:tcPr>
          <w:p w:rsidR="00F405BA" w:rsidRPr="00A04B46" w:rsidRDefault="00F405BA" w:rsidP="0058245B">
            <w:pPr>
              <w:ind w:firstLine="480"/>
              <w:rPr>
                <w:rFonts w:ascii="宋体" w:hAnsi="宋体"/>
                <w:szCs w:val="21"/>
              </w:rPr>
            </w:pPr>
            <w:r w:rsidRPr="00A04B46">
              <w:rPr>
                <w:rFonts w:ascii="宋体" w:hAnsi="宋体"/>
                <w:szCs w:val="21"/>
              </w:rPr>
              <w:t>频段，枚举取值：</w:t>
            </w:r>
          </w:p>
          <w:p w:rsidR="00F405BA" w:rsidRPr="00A04B46" w:rsidRDefault="00F405BA" w:rsidP="0058245B">
            <w:pPr>
              <w:ind w:firstLine="480"/>
              <w:rPr>
                <w:rFonts w:ascii="宋体" w:hAnsi="宋体"/>
                <w:szCs w:val="21"/>
              </w:rPr>
            </w:pPr>
            <w:r w:rsidRPr="00A04B46">
              <w:rPr>
                <w:rFonts w:ascii="宋体" w:hAnsi="宋体"/>
                <w:szCs w:val="21"/>
              </w:rPr>
              <w:t>2.4G</w:t>
            </w:r>
          </w:p>
          <w:p w:rsidR="00F405BA" w:rsidRPr="00A04B46" w:rsidRDefault="00F405BA" w:rsidP="0058245B">
            <w:pPr>
              <w:ind w:firstLine="480"/>
              <w:rPr>
                <w:rFonts w:ascii="Times New Roman" w:hAnsi="Times New Roman"/>
              </w:rPr>
            </w:pPr>
            <w:r w:rsidRPr="00A04B46">
              <w:rPr>
                <w:rFonts w:ascii="宋体" w:hAnsi="宋体"/>
                <w:szCs w:val="21"/>
              </w:rPr>
              <w:t>5G</w:t>
            </w:r>
          </w:p>
        </w:tc>
        <w:tc>
          <w:tcPr>
            <w:tcW w:w="872"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Y</w:t>
            </w:r>
          </w:p>
        </w:tc>
      </w:tr>
      <w:tr w:rsidR="00F405BA" w:rsidRPr="00A04B46" w:rsidTr="0058245B">
        <w:trPr>
          <w:trHeight w:val="60"/>
        </w:trPr>
        <w:tc>
          <w:tcPr>
            <w:tcW w:w="1957" w:type="dxa"/>
          </w:tcPr>
          <w:p w:rsidR="00F405BA" w:rsidRPr="00A04B46" w:rsidRDefault="00F405BA" w:rsidP="0058245B">
            <w:pPr>
              <w:ind w:firstLine="480"/>
              <w:jc w:val="center"/>
              <w:rPr>
                <w:rFonts w:ascii="Times New Roman" w:hAnsi="Times New Roman"/>
              </w:rPr>
            </w:pPr>
            <w:r w:rsidRPr="00A04B46">
              <w:rPr>
                <w:rFonts w:ascii="Times New Roman" w:hAnsi="Times New Roman"/>
              </w:rPr>
              <w:t>ssid</w:t>
            </w:r>
          </w:p>
        </w:tc>
        <w:tc>
          <w:tcPr>
            <w:tcW w:w="2032"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String</w:t>
            </w:r>
          </w:p>
        </w:tc>
        <w:tc>
          <w:tcPr>
            <w:tcW w:w="3099"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要设定</w:t>
            </w:r>
            <w:r w:rsidRPr="00A04B46">
              <w:rPr>
                <w:rFonts w:ascii="Times New Roman" w:hAnsi="Times New Roman"/>
              </w:rPr>
              <w:t>的</w:t>
            </w:r>
            <w:r w:rsidRPr="00A04B46">
              <w:rPr>
                <w:rFonts w:ascii="Times New Roman" w:hAnsi="Times New Roman" w:hint="eastAsia"/>
              </w:rPr>
              <w:t>AP</w:t>
            </w:r>
            <w:r w:rsidRPr="00A04B46">
              <w:rPr>
                <w:rFonts w:ascii="Times New Roman" w:hAnsi="Times New Roman" w:hint="eastAsia"/>
              </w:rPr>
              <w:t>设备</w:t>
            </w:r>
            <w:r w:rsidRPr="00A04B46">
              <w:rPr>
                <w:rFonts w:ascii="Times New Roman" w:hAnsi="Times New Roman" w:hint="eastAsia"/>
              </w:rPr>
              <w:t>SSID</w:t>
            </w:r>
            <w:r w:rsidRPr="00A04B46">
              <w:rPr>
                <w:rFonts w:ascii="Times New Roman" w:hAnsi="Times New Roman" w:hint="eastAsia"/>
              </w:rPr>
              <w:t>名称</w:t>
            </w:r>
          </w:p>
        </w:tc>
        <w:tc>
          <w:tcPr>
            <w:tcW w:w="872"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Y</w:t>
            </w:r>
          </w:p>
        </w:tc>
      </w:tr>
      <w:tr w:rsidR="00F405BA" w:rsidRPr="00A04B46" w:rsidTr="0058245B">
        <w:trPr>
          <w:trHeight w:val="60"/>
        </w:trPr>
        <w:tc>
          <w:tcPr>
            <w:tcW w:w="1957" w:type="dxa"/>
          </w:tcPr>
          <w:p w:rsidR="00F405BA" w:rsidRPr="00A04B46" w:rsidRDefault="00F405BA" w:rsidP="0058245B">
            <w:pPr>
              <w:ind w:firstLine="480"/>
              <w:jc w:val="center"/>
              <w:rPr>
                <w:rFonts w:ascii="Times New Roman" w:hAnsi="Times New Roman"/>
              </w:rPr>
            </w:pPr>
            <w:r w:rsidRPr="00A04B46">
              <w:t>s</w:t>
            </w:r>
            <w:r w:rsidRPr="00A04B46">
              <w:rPr>
                <w:rFonts w:hint="eastAsia"/>
              </w:rPr>
              <w:t>sid</w:t>
            </w:r>
            <w:r w:rsidRPr="00A04B46">
              <w:t>Pwd</w:t>
            </w:r>
          </w:p>
        </w:tc>
        <w:tc>
          <w:tcPr>
            <w:tcW w:w="2032" w:type="dxa"/>
          </w:tcPr>
          <w:p w:rsidR="00F405BA" w:rsidRPr="00A04B46" w:rsidRDefault="00F405BA" w:rsidP="0058245B">
            <w:pPr>
              <w:ind w:firstLine="480"/>
              <w:jc w:val="center"/>
              <w:rPr>
                <w:rFonts w:ascii="Times New Roman" w:hAnsi="Times New Roman"/>
              </w:rPr>
            </w:pPr>
            <w:r w:rsidRPr="00A04B46">
              <w:rPr>
                <w:rFonts w:hint="eastAsia"/>
              </w:rPr>
              <w:t>String</w:t>
            </w:r>
          </w:p>
        </w:tc>
        <w:tc>
          <w:tcPr>
            <w:tcW w:w="3099"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要设定</w:t>
            </w:r>
            <w:r w:rsidRPr="00A04B46">
              <w:rPr>
                <w:rFonts w:ascii="Times New Roman" w:hAnsi="Times New Roman"/>
              </w:rPr>
              <w:t>的</w:t>
            </w:r>
            <w:r w:rsidRPr="00A04B46">
              <w:rPr>
                <w:rFonts w:ascii="Times New Roman" w:hAnsi="Times New Roman" w:hint="eastAsia"/>
              </w:rPr>
              <w:t>AP</w:t>
            </w:r>
            <w:r w:rsidRPr="00A04B46">
              <w:rPr>
                <w:rFonts w:ascii="Times New Roman" w:hAnsi="Times New Roman" w:hint="eastAsia"/>
              </w:rPr>
              <w:t>设备</w:t>
            </w:r>
            <w:r w:rsidRPr="00A04B46">
              <w:rPr>
                <w:rFonts w:ascii="Times New Roman" w:hAnsi="Times New Roman" w:hint="eastAsia"/>
              </w:rPr>
              <w:t>SSID</w:t>
            </w:r>
            <w:r w:rsidRPr="00A04B46">
              <w:rPr>
                <w:rFonts w:ascii="Times New Roman" w:hAnsi="Times New Roman" w:hint="eastAsia"/>
              </w:rPr>
              <w:t>密码</w:t>
            </w:r>
          </w:p>
        </w:tc>
        <w:tc>
          <w:tcPr>
            <w:tcW w:w="872" w:type="dxa"/>
          </w:tcPr>
          <w:p w:rsidR="00F405BA" w:rsidRPr="00A04B46" w:rsidRDefault="00F405BA" w:rsidP="0058245B">
            <w:pPr>
              <w:ind w:firstLine="480"/>
              <w:jc w:val="center"/>
              <w:rPr>
                <w:rFonts w:ascii="Times New Roman" w:hAnsi="Times New Roman"/>
              </w:rPr>
            </w:pPr>
            <w:r w:rsidRPr="00A04B46">
              <w:rPr>
                <w:rFonts w:ascii="Times New Roman" w:hAnsi="Times New Roman"/>
              </w:rPr>
              <w:t>Y</w:t>
            </w:r>
          </w:p>
        </w:tc>
      </w:tr>
    </w:tbl>
    <w:p w:rsidR="00F405BA" w:rsidRPr="00A04B46" w:rsidRDefault="00F405BA" w:rsidP="00F405BA">
      <w:pPr>
        <w:pStyle w:val="6"/>
      </w:pPr>
      <w:bookmarkStart w:id="1800" w:name="_Toc130046837"/>
      <w:bookmarkStart w:id="1801" w:name="_Toc130155351"/>
      <w:r w:rsidRPr="00A04B46">
        <w:t>响应格式</w:t>
      </w:r>
      <w:bookmarkEnd w:id="1800"/>
      <w:bookmarkEnd w:id="1801"/>
    </w:p>
    <w:tbl>
      <w:tblPr>
        <w:tblStyle w:val="afffff7"/>
        <w:tblW w:w="7960" w:type="dxa"/>
        <w:tblInd w:w="562" w:type="dxa"/>
        <w:tblLayout w:type="fixed"/>
        <w:tblLook w:val="04A0" w:firstRow="1" w:lastRow="0" w:firstColumn="1" w:lastColumn="0" w:noHBand="0" w:noVBand="1"/>
      </w:tblPr>
      <w:tblGrid>
        <w:gridCol w:w="2181"/>
        <w:gridCol w:w="1982"/>
        <w:gridCol w:w="1920"/>
        <w:gridCol w:w="1877"/>
      </w:tblGrid>
      <w:tr w:rsidR="00F405BA" w:rsidRPr="00A04B46" w:rsidTr="0058245B">
        <w:tc>
          <w:tcPr>
            <w:tcW w:w="2181" w:type="dxa"/>
            <w:shd w:val="clear" w:color="auto" w:fill="D5DCE4" w:themeFill="text2" w:themeFillTint="33"/>
          </w:tcPr>
          <w:p w:rsidR="00F405BA" w:rsidRPr="00A04B46" w:rsidRDefault="00F405BA" w:rsidP="0058245B">
            <w:pPr>
              <w:ind w:firstLine="480"/>
              <w:jc w:val="center"/>
              <w:rPr>
                <w:rFonts w:ascii="Times New Roman" w:hAnsi="Times New Roman"/>
              </w:rPr>
            </w:pPr>
            <w:r w:rsidRPr="00A04B46">
              <w:rPr>
                <w:rFonts w:ascii="Times New Roman" w:hAnsi="Times New Roman"/>
              </w:rPr>
              <w:t>参数名称</w:t>
            </w:r>
          </w:p>
        </w:tc>
        <w:tc>
          <w:tcPr>
            <w:tcW w:w="1982" w:type="dxa"/>
            <w:shd w:val="clear" w:color="auto" w:fill="D5DCE4" w:themeFill="text2" w:themeFillTint="33"/>
          </w:tcPr>
          <w:p w:rsidR="00F405BA" w:rsidRPr="00A04B46" w:rsidRDefault="00F405BA" w:rsidP="0058245B">
            <w:pPr>
              <w:ind w:firstLine="480"/>
              <w:jc w:val="center"/>
              <w:rPr>
                <w:rFonts w:ascii="Times New Roman" w:hAnsi="Times New Roman"/>
              </w:rPr>
            </w:pPr>
            <w:r w:rsidRPr="00A04B46">
              <w:rPr>
                <w:rFonts w:ascii="Times New Roman" w:hAnsi="Times New Roman"/>
              </w:rPr>
              <w:t>参数类型</w:t>
            </w:r>
          </w:p>
        </w:tc>
        <w:tc>
          <w:tcPr>
            <w:tcW w:w="1920" w:type="dxa"/>
            <w:shd w:val="clear" w:color="auto" w:fill="D5DCE4" w:themeFill="text2" w:themeFillTint="33"/>
          </w:tcPr>
          <w:p w:rsidR="00F405BA" w:rsidRPr="00A04B46" w:rsidRDefault="00F405BA" w:rsidP="0058245B">
            <w:pPr>
              <w:ind w:firstLine="480"/>
              <w:jc w:val="center"/>
              <w:rPr>
                <w:rFonts w:ascii="Times New Roman" w:hAnsi="Times New Roman"/>
              </w:rPr>
            </w:pPr>
            <w:r w:rsidRPr="00A04B46">
              <w:rPr>
                <w:rFonts w:ascii="Times New Roman" w:hAnsi="Times New Roman"/>
              </w:rPr>
              <w:t>参数含义</w:t>
            </w:r>
          </w:p>
        </w:tc>
        <w:tc>
          <w:tcPr>
            <w:tcW w:w="1877" w:type="dxa"/>
            <w:shd w:val="clear" w:color="auto" w:fill="D5DCE4" w:themeFill="text2" w:themeFillTint="33"/>
          </w:tcPr>
          <w:p w:rsidR="00F405BA" w:rsidRPr="00A04B46" w:rsidRDefault="00F405BA" w:rsidP="0058245B">
            <w:pPr>
              <w:ind w:firstLine="480"/>
              <w:jc w:val="center"/>
              <w:rPr>
                <w:rFonts w:ascii="Times New Roman" w:hAnsi="Times New Roman"/>
              </w:rPr>
            </w:pPr>
            <w:r w:rsidRPr="00A04B46">
              <w:rPr>
                <w:rFonts w:ascii="Times New Roman" w:hAnsi="Times New Roman"/>
              </w:rPr>
              <w:t>必选</w:t>
            </w:r>
          </w:p>
        </w:tc>
      </w:tr>
      <w:tr w:rsidR="00F405BA" w:rsidRPr="00A04B46" w:rsidTr="0058245B">
        <w:tc>
          <w:tcPr>
            <w:tcW w:w="2181" w:type="dxa"/>
          </w:tcPr>
          <w:p w:rsidR="00F405BA" w:rsidRPr="00A04B46" w:rsidRDefault="00F405BA" w:rsidP="0058245B">
            <w:pPr>
              <w:ind w:firstLine="480"/>
              <w:jc w:val="center"/>
              <w:rPr>
                <w:rFonts w:ascii="Times New Roman" w:hAnsi="Times New Roman"/>
              </w:rPr>
            </w:pPr>
            <w:r w:rsidRPr="00A04B46">
              <w:rPr>
                <w:rFonts w:ascii="Times New Roman" w:hAnsi="Times New Roman"/>
              </w:rPr>
              <w:t>msg</w:t>
            </w:r>
          </w:p>
        </w:tc>
        <w:tc>
          <w:tcPr>
            <w:tcW w:w="1982" w:type="dxa"/>
          </w:tcPr>
          <w:p w:rsidR="00F405BA" w:rsidRPr="00A04B46" w:rsidRDefault="00F405BA" w:rsidP="0058245B">
            <w:pPr>
              <w:ind w:firstLine="480"/>
              <w:jc w:val="center"/>
              <w:rPr>
                <w:rFonts w:ascii="Times New Roman" w:hAnsi="Times New Roman"/>
              </w:rPr>
            </w:pPr>
            <w:r w:rsidRPr="00A04B46">
              <w:rPr>
                <w:rFonts w:ascii="Times New Roman" w:hAnsi="Times New Roman"/>
              </w:rPr>
              <w:t>String</w:t>
            </w:r>
          </w:p>
        </w:tc>
        <w:tc>
          <w:tcPr>
            <w:tcW w:w="1920" w:type="dxa"/>
          </w:tcPr>
          <w:p w:rsidR="00F405BA" w:rsidRPr="00A04B46" w:rsidRDefault="00F405BA" w:rsidP="0058245B">
            <w:pPr>
              <w:ind w:firstLine="480"/>
              <w:jc w:val="center"/>
              <w:rPr>
                <w:rFonts w:ascii="Times New Roman" w:hAnsi="Times New Roman"/>
              </w:rPr>
            </w:pPr>
            <w:r w:rsidRPr="00A04B46">
              <w:rPr>
                <w:rFonts w:ascii="Times New Roman" w:hAnsi="Times New Roman"/>
              </w:rPr>
              <w:t>信息</w:t>
            </w:r>
          </w:p>
        </w:tc>
        <w:tc>
          <w:tcPr>
            <w:tcW w:w="1877" w:type="dxa"/>
          </w:tcPr>
          <w:p w:rsidR="00F405BA" w:rsidRPr="00A04B46" w:rsidRDefault="00F405BA" w:rsidP="0058245B">
            <w:pPr>
              <w:ind w:firstLine="480"/>
              <w:jc w:val="center"/>
              <w:rPr>
                <w:rFonts w:ascii="Times New Roman" w:hAnsi="Times New Roman"/>
              </w:rPr>
            </w:pPr>
            <w:r w:rsidRPr="00A04B46">
              <w:rPr>
                <w:rFonts w:ascii="Times New Roman" w:hAnsi="Times New Roman"/>
              </w:rPr>
              <w:t>Y</w:t>
            </w:r>
          </w:p>
        </w:tc>
      </w:tr>
      <w:tr w:rsidR="00F405BA" w:rsidRPr="00A04B46" w:rsidTr="0058245B">
        <w:tc>
          <w:tcPr>
            <w:tcW w:w="2181" w:type="dxa"/>
          </w:tcPr>
          <w:p w:rsidR="00F405BA" w:rsidRPr="00A04B46" w:rsidRDefault="00F405BA" w:rsidP="0058245B">
            <w:pPr>
              <w:ind w:firstLine="480"/>
              <w:jc w:val="center"/>
              <w:rPr>
                <w:rFonts w:ascii="Times New Roman" w:hAnsi="Times New Roman"/>
              </w:rPr>
            </w:pPr>
            <w:r w:rsidRPr="00A04B46">
              <w:rPr>
                <w:rFonts w:ascii="Times New Roman" w:hAnsi="Times New Roman"/>
              </w:rPr>
              <w:lastRenderedPageBreak/>
              <w:t>recode</w:t>
            </w:r>
          </w:p>
        </w:tc>
        <w:tc>
          <w:tcPr>
            <w:tcW w:w="1982" w:type="dxa"/>
          </w:tcPr>
          <w:p w:rsidR="00F405BA" w:rsidRPr="00A04B46" w:rsidRDefault="00F405BA" w:rsidP="0058245B">
            <w:pPr>
              <w:ind w:firstLine="480"/>
              <w:jc w:val="center"/>
              <w:rPr>
                <w:rFonts w:ascii="Times New Roman" w:hAnsi="Times New Roman"/>
              </w:rPr>
            </w:pPr>
            <w:r w:rsidRPr="00A04B46">
              <w:rPr>
                <w:rFonts w:ascii="Times New Roman" w:hAnsi="Times New Roman"/>
              </w:rPr>
              <w:t>int</w:t>
            </w:r>
          </w:p>
        </w:tc>
        <w:tc>
          <w:tcPr>
            <w:tcW w:w="1920" w:type="dxa"/>
          </w:tcPr>
          <w:p w:rsidR="00F405BA" w:rsidRPr="00A04B46" w:rsidRDefault="00F405BA" w:rsidP="0058245B">
            <w:pPr>
              <w:ind w:firstLine="480"/>
              <w:jc w:val="center"/>
              <w:rPr>
                <w:rFonts w:ascii="Times New Roman" w:hAnsi="Times New Roman"/>
              </w:rPr>
            </w:pPr>
            <w:r w:rsidRPr="00A04B46">
              <w:rPr>
                <w:rFonts w:ascii="Times New Roman" w:hAnsi="Times New Roman"/>
              </w:rPr>
              <w:t>代码</w:t>
            </w:r>
          </w:p>
        </w:tc>
        <w:tc>
          <w:tcPr>
            <w:tcW w:w="1877" w:type="dxa"/>
          </w:tcPr>
          <w:p w:rsidR="00F405BA" w:rsidRPr="00A04B46" w:rsidRDefault="00F405BA" w:rsidP="0058245B">
            <w:pPr>
              <w:ind w:firstLine="480"/>
              <w:jc w:val="center"/>
              <w:rPr>
                <w:rFonts w:ascii="Times New Roman" w:hAnsi="Times New Roman"/>
              </w:rPr>
            </w:pPr>
            <w:r w:rsidRPr="00A04B46">
              <w:rPr>
                <w:rFonts w:ascii="Times New Roman" w:hAnsi="Times New Roman"/>
              </w:rPr>
              <w:t>Y</w:t>
            </w:r>
          </w:p>
        </w:tc>
      </w:tr>
    </w:tbl>
    <w:p w:rsidR="00F405BA" w:rsidRPr="00A04B46" w:rsidRDefault="00F405BA" w:rsidP="00F405BA">
      <w:pPr>
        <w:pStyle w:val="6"/>
      </w:pPr>
      <w:bookmarkStart w:id="1802" w:name="_Toc130046838"/>
      <w:bookmarkStart w:id="1803" w:name="_Toc130155352"/>
      <w:r w:rsidRPr="00A04B46">
        <w:t>请求报文示例</w:t>
      </w:r>
      <w:bookmarkEnd w:id="1802"/>
      <w:bookmarkEnd w:id="1803"/>
    </w:p>
    <w:p w:rsidR="00F405BA" w:rsidRPr="00A04B46" w:rsidRDefault="00F405BA" w:rsidP="00F405BA">
      <w:pPr>
        <w:ind w:firstLine="480"/>
      </w:pPr>
    </w:p>
    <w:tbl>
      <w:tblPr>
        <w:tblStyle w:val="afffff7"/>
        <w:tblW w:w="0" w:type="auto"/>
        <w:tblInd w:w="-5" w:type="dxa"/>
        <w:tblLook w:val="04A0" w:firstRow="1" w:lastRow="0" w:firstColumn="1" w:lastColumn="0" w:noHBand="0" w:noVBand="1"/>
      </w:tblPr>
      <w:tblGrid>
        <w:gridCol w:w="7621"/>
      </w:tblGrid>
      <w:tr w:rsidR="00F405BA" w:rsidRPr="00A04B46" w:rsidTr="0058245B">
        <w:tc>
          <w:tcPr>
            <w:tcW w:w="7621" w:type="dxa"/>
          </w:tcPr>
          <w:p w:rsidR="00F405BA" w:rsidRPr="00A04B46" w:rsidRDefault="00F405BA" w:rsidP="0058245B">
            <w:pPr>
              <w:ind w:firstLine="480"/>
            </w:pPr>
            <w:r w:rsidRPr="00A04B46">
              <w:t>{</w:t>
            </w:r>
          </w:p>
          <w:p w:rsidR="00F405BA" w:rsidRPr="00A04B46" w:rsidRDefault="00F405BA" w:rsidP="0058245B">
            <w:pPr>
              <w:ind w:firstLine="480"/>
            </w:pPr>
            <w:r w:rsidRPr="00A04B46">
              <w:tab/>
              <w:t>"account": "209876667",</w:t>
            </w:r>
          </w:p>
          <w:p w:rsidR="00F405BA" w:rsidRPr="00A04B46" w:rsidRDefault="00F405BA" w:rsidP="0058245B">
            <w:pPr>
              <w:ind w:firstLine="480"/>
            </w:pPr>
            <w:r w:rsidRPr="00A04B46">
              <w:rPr>
                <w:rFonts w:hint="eastAsia"/>
              </w:rPr>
              <w:t xml:space="preserve">    </w:t>
            </w:r>
            <w:r w:rsidRPr="00A04B46">
              <w:t>“</w:t>
            </w:r>
            <w:r w:rsidRPr="00A04B46">
              <w:rPr>
                <w:rFonts w:ascii="Times New Roman" w:hAnsi="Times New Roman" w:hint="eastAsia"/>
              </w:rPr>
              <w:t>de</w:t>
            </w:r>
            <w:r w:rsidRPr="00A04B46">
              <w:rPr>
                <w:rFonts w:ascii="Times New Roman" w:hAnsi="Times New Roman"/>
              </w:rPr>
              <w:t>viceMac</w:t>
            </w:r>
            <w:r w:rsidRPr="00A04B46">
              <w:t>”</w:t>
            </w:r>
            <w:r w:rsidRPr="00A04B46">
              <w:rPr>
                <w:rFonts w:hint="eastAsia"/>
              </w:rPr>
              <w:t>:</w:t>
            </w:r>
            <w:r w:rsidRPr="00A04B46">
              <w:t>” F44C70D5E3CB”</w:t>
            </w:r>
            <w:r w:rsidRPr="00A04B46">
              <w:rPr>
                <w:rFonts w:hint="eastAsia"/>
              </w:rPr>
              <w:t>,</w:t>
            </w:r>
          </w:p>
          <w:p w:rsidR="00F405BA" w:rsidRPr="00A04B46" w:rsidRDefault="00F405BA" w:rsidP="0058245B">
            <w:pPr>
              <w:ind w:firstLine="480"/>
            </w:pPr>
            <w:r w:rsidRPr="00A04B46">
              <w:tab/>
              <w:t>"radio": "2.4G",</w:t>
            </w:r>
          </w:p>
          <w:p w:rsidR="00F405BA" w:rsidRPr="00A04B46" w:rsidRDefault="00F405BA" w:rsidP="0058245B">
            <w:pPr>
              <w:ind w:firstLine="480"/>
            </w:pPr>
            <w:r w:rsidRPr="00A04B46">
              <w:tab/>
              <w:t>"ssid":"apssid"</w:t>
            </w:r>
            <w:r w:rsidRPr="00A04B46">
              <w:rPr>
                <w:rFonts w:hint="eastAsia"/>
              </w:rPr>
              <w:t>,</w:t>
            </w:r>
          </w:p>
          <w:p w:rsidR="00F405BA" w:rsidRPr="00A04B46" w:rsidRDefault="00F405BA" w:rsidP="0058245B">
            <w:pPr>
              <w:ind w:firstLine="480"/>
            </w:pPr>
            <w:r w:rsidRPr="00A04B46">
              <w:rPr>
                <w:rFonts w:hint="eastAsia"/>
              </w:rPr>
              <w:t xml:space="preserve">    </w:t>
            </w:r>
            <w:r w:rsidRPr="00A04B46">
              <w:t>"ssidPwd":"apssidpwd"</w:t>
            </w:r>
          </w:p>
          <w:p w:rsidR="00F405BA" w:rsidRPr="00A04B46" w:rsidRDefault="00F405BA" w:rsidP="0058245B">
            <w:pPr>
              <w:ind w:firstLine="480"/>
            </w:pPr>
            <w:r w:rsidRPr="00A04B46">
              <w:t>}</w:t>
            </w:r>
          </w:p>
        </w:tc>
      </w:tr>
    </w:tbl>
    <w:p w:rsidR="00F405BA" w:rsidRPr="00A04B46" w:rsidRDefault="00F405BA" w:rsidP="00F405BA">
      <w:pPr>
        <w:pStyle w:val="6"/>
      </w:pPr>
      <w:bookmarkStart w:id="1804" w:name="_Toc130046839"/>
      <w:bookmarkStart w:id="1805" w:name="_Toc130155353"/>
      <w:r w:rsidRPr="00A04B46">
        <w:t>响应报文示例</w:t>
      </w:r>
      <w:bookmarkEnd w:id="1804"/>
      <w:bookmarkEnd w:id="1805"/>
    </w:p>
    <w:p w:rsidR="00F405BA" w:rsidRPr="00A04B46" w:rsidRDefault="00F405BA" w:rsidP="00F405BA">
      <w:pPr>
        <w:ind w:firstLine="480"/>
      </w:pPr>
      <w:r w:rsidRPr="00A04B46">
        <w:rPr>
          <w:rFonts w:hint="eastAsia"/>
        </w:rPr>
        <w:t>调用</w:t>
      </w:r>
      <w:r w:rsidRPr="00A04B46">
        <w:t>成功，响应示例：</w:t>
      </w:r>
    </w:p>
    <w:p w:rsidR="00F405BA" w:rsidRPr="00A04B46" w:rsidRDefault="00F405BA" w:rsidP="00F405BA">
      <w:pPr>
        <w:pBdr>
          <w:top w:val="single" w:sz="4" w:space="1" w:color="auto"/>
          <w:left w:val="single" w:sz="4" w:space="4" w:color="auto"/>
          <w:bottom w:val="single" w:sz="4" w:space="1" w:color="auto"/>
          <w:right w:val="single" w:sz="4" w:space="4" w:color="auto"/>
        </w:pBdr>
        <w:ind w:firstLine="480"/>
      </w:pPr>
      <w:r w:rsidRPr="00A04B46">
        <w:t>{</w:t>
      </w:r>
    </w:p>
    <w:p w:rsidR="00F405BA" w:rsidRPr="00A04B46" w:rsidRDefault="00F405BA" w:rsidP="00F405BA">
      <w:pPr>
        <w:pBdr>
          <w:top w:val="single" w:sz="4" w:space="1" w:color="auto"/>
          <w:left w:val="single" w:sz="4" w:space="4" w:color="auto"/>
          <w:bottom w:val="single" w:sz="4" w:space="1" w:color="auto"/>
          <w:right w:val="single" w:sz="4" w:space="4" w:color="auto"/>
        </w:pBdr>
        <w:ind w:firstLine="480"/>
      </w:pPr>
      <w:r w:rsidRPr="00A04B46">
        <w:tab/>
        <w:t>"recode":200,</w:t>
      </w:r>
    </w:p>
    <w:p w:rsidR="00F405BA" w:rsidRPr="00A04B46" w:rsidRDefault="00F405BA" w:rsidP="00F405BA">
      <w:pPr>
        <w:pBdr>
          <w:top w:val="single" w:sz="4" w:space="1" w:color="auto"/>
          <w:left w:val="single" w:sz="4" w:space="4" w:color="auto"/>
          <w:bottom w:val="single" w:sz="4" w:space="1" w:color="auto"/>
          <w:right w:val="single" w:sz="4" w:space="4" w:color="auto"/>
        </w:pBdr>
        <w:ind w:firstLine="480"/>
      </w:pPr>
      <w:r w:rsidRPr="00A04B46">
        <w:rPr>
          <w:rFonts w:hint="eastAsia"/>
        </w:rPr>
        <w:tab/>
        <w:t>"msg":"</w:t>
      </w:r>
      <w:r w:rsidRPr="00A04B46">
        <w:t>成功</w:t>
      </w:r>
      <w:r w:rsidRPr="00A04B46">
        <w:rPr>
          <w:rFonts w:hint="eastAsia"/>
        </w:rPr>
        <w:t>"</w:t>
      </w:r>
    </w:p>
    <w:p w:rsidR="00F405BA" w:rsidRPr="00A04B46" w:rsidRDefault="00F405BA" w:rsidP="00F405BA">
      <w:pPr>
        <w:pBdr>
          <w:top w:val="single" w:sz="4" w:space="1" w:color="auto"/>
          <w:left w:val="single" w:sz="4" w:space="4" w:color="auto"/>
          <w:bottom w:val="single" w:sz="4" w:space="1" w:color="auto"/>
          <w:right w:val="single" w:sz="4" w:space="4" w:color="auto"/>
        </w:pBdr>
        <w:ind w:firstLine="480"/>
      </w:pPr>
      <w:r w:rsidRPr="00A04B46">
        <w:t>}</w:t>
      </w:r>
    </w:p>
    <w:p w:rsidR="00F405BA" w:rsidRPr="00A04B46" w:rsidRDefault="00F405BA" w:rsidP="00F405BA">
      <w:pPr>
        <w:ind w:firstLine="480"/>
      </w:pPr>
    </w:p>
    <w:p w:rsidR="00F405BA" w:rsidRPr="00A04B46" w:rsidRDefault="00F405BA" w:rsidP="00F405BA">
      <w:pPr>
        <w:pStyle w:val="5"/>
      </w:pPr>
      <w:bookmarkStart w:id="1806" w:name="_Toc129957945"/>
      <w:bookmarkStart w:id="1807" w:name="_Toc130046840"/>
      <w:bookmarkStart w:id="1808" w:name="_Toc130155354"/>
      <w:r w:rsidRPr="00A04B46">
        <w:rPr>
          <w:rFonts w:hint="eastAsia"/>
        </w:rPr>
        <w:lastRenderedPageBreak/>
        <w:t>配置信息查询接口</w:t>
      </w:r>
      <w:bookmarkEnd w:id="1806"/>
      <w:bookmarkEnd w:id="1807"/>
      <w:bookmarkEnd w:id="1808"/>
    </w:p>
    <w:p w:rsidR="00F405BA" w:rsidRPr="00A04B46" w:rsidRDefault="00F405BA" w:rsidP="00F405BA">
      <w:pPr>
        <w:pStyle w:val="6"/>
      </w:pPr>
      <w:bookmarkStart w:id="1809" w:name="_Toc130046841"/>
      <w:bookmarkStart w:id="1810" w:name="_Toc130155355"/>
      <w:r w:rsidRPr="00A04B46">
        <w:t>说明</w:t>
      </w:r>
      <w:bookmarkEnd w:id="1809"/>
      <w:bookmarkEnd w:id="1810"/>
    </w:p>
    <w:p w:rsidR="00F405BA" w:rsidRPr="00A04B46" w:rsidRDefault="00F405BA" w:rsidP="00F405BA">
      <w:pPr>
        <w:ind w:firstLine="480"/>
        <w:rPr>
          <w:rFonts w:ascii="Times New Roman" w:hAnsi="Times New Roman"/>
        </w:rPr>
      </w:pPr>
      <w:r w:rsidRPr="00A04B46">
        <w:rPr>
          <w:rFonts w:ascii="Times New Roman" w:hAnsi="Times New Roman" w:hint="eastAsia"/>
        </w:rPr>
        <w:t>省</w:t>
      </w:r>
      <w:r w:rsidRPr="00A04B46">
        <w:rPr>
          <w:rFonts w:ascii="Times New Roman" w:hAnsi="Times New Roman"/>
        </w:rPr>
        <w:t>平台</w:t>
      </w:r>
      <w:r w:rsidRPr="00A04B46">
        <w:rPr>
          <w:rFonts w:ascii="Times New Roman" w:hAnsi="Times New Roman" w:hint="eastAsia"/>
        </w:rPr>
        <w:t>根据</w:t>
      </w:r>
      <w:r w:rsidRPr="00A04B46">
        <w:rPr>
          <w:rFonts w:ascii="Times New Roman" w:hAnsi="Times New Roman"/>
        </w:rPr>
        <w:t>在线</w:t>
      </w:r>
      <w:r w:rsidRPr="00A04B46">
        <w:rPr>
          <w:rFonts w:ascii="Times New Roman" w:hAnsi="Times New Roman" w:hint="eastAsia"/>
        </w:rPr>
        <w:t>平台</w:t>
      </w:r>
      <w:r w:rsidRPr="00A04B46">
        <w:rPr>
          <w:rFonts w:ascii="Times New Roman" w:hAnsi="Times New Roman"/>
        </w:rPr>
        <w:t>提供的</w:t>
      </w:r>
      <w:r w:rsidRPr="00A04B46">
        <w:rPr>
          <w:rFonts w:ascii="Times New Roman" w:hAnsi="Times New Roman" w:hint="eastAsia"/>
        </w:rPr>
        <w:t>AP</w:t>
      </w:r>
      <w:r w:rsidRPr="00A04B46">
        <w:rPr>
          <w:rFonts w:ascii="Times New Roman" w:hAnsi="Times New Roman" w:hint="eastAsia"/>
        </w:rPr>
        <w:t>的</w:t>
      </w:r>
      <w:r w:rsidRPr="00A04B46">
        <w:rPr>
          <w:rFonts w:ascii="Times New Roman" w:hAnsi="Times New Roman" w:hint="eastAsia"/>
        </w:rPr>
        <w:t>mac</w:t>
      </w:r>
      <w:r w:rsidRPr="00A04B46">
        <w:rPr>
          <w:rFonts w:ascii="Times New Roman" w:hAnsi="Times New Roman"/>
        </w:rPr>
        <w:t>信息</w:t>
      </w:r>
      <w:r w:rsidRPr="00A04B46">
        <w:rPr>
          <w:rFonts w:ascii="Times New Roman" w:hAnsi="Times New Roman" w:hint="eastAsia"/>
        </w:rPr>
        <w:t>，</w:t>
      </w:r>
      <w:r w:rsidRPr="00A04B46">
        <w:rPr>
          <w:rFonts w:ascii="Times New Roman" w:hAnsi="Times New Roman"/>
        </w:rPr>
        <w:t>远程</w:t>
      </w:r>
      <w:r w:rsidRPr="00A04B46">
        <w:rPr>
          <w:rFonts w:ascii="Times New Roman" w:hAnsi="Times New Roman" w:hint="eastAsia"/>
        </w:rPr>
        <w:t>查询</w:t>
      </w:r>
      <w:r w:rsidRPr="00A04B46">
        <w:rPr>
          <w:rFonts w:ascii="Times New Roman" w:hAnsi="Times New Roman" w:hint="eastAsia"/>
        </w:rPr>
        <w:t>AP</w:t>
      </w:r>
      <w:r w:rsidRPr="00A04B46">
        <w:rPr>
          <w:rFonts w:ascii="Times New Roman" w:hAnsi="Times New Roman" w:hint="eastAsia"/>
        </w:rPr>
        <w:t>设备的配置信息</w:t>
      </w:r>
      <w:r w:rsidRPr="00A04B46">
        <w:rPr>
          <w:rFonts w:ascii="Times New Roman" w:hAnsi="Times New Roman"/>
        </w:rPr>
        <w:t>。</w:t>
      </w:r>
    </w:p>
    <w:p w:rsidR="00F405BA" w:rsidRPr="00A04B46" w:rsidRDefault="00F405BA" w:rsidP="00F405BA">
      <w:pPr>
        <w:pStyle w:val="6"/>
      </w:pPr>
      <w:bookmarkStart w:id="1811" w:name="_Toc130046842"/>
      <w:bookmarkStart w:id="1812" w:name="_Toc130155356"/>
      <w:r w:rsidRPr="00A04B46">
        <w:t>接口类型</w:t>
      </w:r>
      <w:bookmarkEnd w:id="1811"/>
      <w:bookmarkEnd w:id="1812"/>
    </w:p>
    <w:p w:rsidR="00F405BA" w:rsidRPr="00A04B46" w:rsidRDefault="00F405BA" w:rsidP="00F405BA">
      <w:pPr>
        <w:ind w:firstLine="480"/>
        <w:rPr>
          <w:rFonts w:ascii="Times New Roman" w:hAnsi="Times New Roman"/>
        </w:rPr>
      </w:pPr>
      <w:r w:rsidRPr="00A04B46">
        <w:rPr>
          <w:rFonts w:ascii="Times New Roman" w:hAnsi="Times New Roman"/>
        </w:rPr>
        <w:t>请求地址：</w:t>
      </w:r>
      <w:r w:rsidRPr="00A04B46">
        <w:rPr>
          <w:rFonts w:ascii="Times New Roman" w:hAnsi="Times New Roman"/>
        </w:rPr>
        <w:t>http://ip:port</w:t>
      </w:r>
      <w:r w:rsidRPr="00A04B46">
        <w:rPr>
          <w:rFonts w:ascii="Times New Roman" w:hAnsi="Times New Roman" w:hint="eastAsia"/>
        </w:rPr>
        <w:t>/netopen</w:t>
      </w:r>
      <w:r w:rsidRPr="00A04B46">
        <w:rPr>
          <w:rFonts w:ascii="Times New Roman" w:hAnsi="Times New Roman"/>
        </w:rPr>
        <w:t>/rest/</w:t>
      </w:r>
      <w:r w:rsidRPr="00A04B46">
        <w:rPr>
          <w:rFonts w:ascii="Times New Roman" w:hAnsi="Times New Roman" w:hint="eastAsia"/>
        </w:rPr>
        <w:t>query</w:t>
      </w:r>
      <w:r w:rsidRPr="00A04B46">
        <w:rPr>
          <w:rFonts w:hAnsi="宋体" w:hint="eastAsia"/>
        </w:rPr>
        <w:t>Ap</w:t>
      </w:r>
      <w:r w:rsidRPr="00A04B46">
        <w:rPr>
          <w:rFonts w:hAnsi="宋体"/>
        </w:rPr>
        <w:t>ConfigInfo</w:t>
      </w:r>
    </w:p>
    <w:p w:rsidR="00F405BA" w:rsidRPr="00A04B46" w:rsidRDefault="00F405BA" w:rsidP="00F405BA">
      <w:pPr>
        <w:pStyle w:val="affffff1"/>
        <w:ind w:left="420" w:firstLineChars="0"/>
        <w:rPr>
          <w:rFonts w:ascii="Times New Roman" w:hAnsi="Times New Roman" w:cs="Times New Roman"/>
        </w:rPr>
      </w:pPr>
      <w:r w:rsidRPr="00A04B46">
        <w:rPr>
          <w:rFonts w:ascii="Times New Roman" w:hAnsi="Times New Roman" w:cs="Times New Roman"/>
        </w:rPr>
        <w:t>http</w:t>
      </w:r>
      <w:r w:rsidRPr="00A04B46">
        <w:rPr>
          <w:rFonts w:ascii="Times New Roman" w:hAnsi="Times New Roman" w:cs="Times New Roman"/>
        </w:rPr>
        <w:t>请求方式：</w:t>
      </w:r>
      <w:r w:rsidRPr="00A04B46">
        <w:rPr>
          <w:rFonts w:ascii="Times New Roman" w:hAnsi="Times New Roman" w:cs="Times New Roman"/>
        </w:rPr>
        <w:t>post</w:t>
      </w:r>
    </w:p>
    <w:p w:rsidR="00F405BA" w:rsidRPr="00A04B46" w:rsidRDefault="00F405BA" w:rsidP="00F405BA">
      <w:pPr>
        <w:pStyle w:val="QB20"/>
        <w:spacing w:line="300" w:lineRule="auto"/>
        <w:ind w:left="420" w:firstLineChars="0"/>
        <w:rPr>
          <w:rFonts w:cs="Times New Roman"/>
        </w:rPr>
      </w:pPr>
      <w:r w:rsidRPr="00A04B46">
        <w:rPr>
          <w:rFonts w:cs="Times New Roman"/>
        </w:rPr>
        <w:t>POST</w:t>
      </w:r>
      <w:r w:rsidRPr="00A04B46">
        <w:rPr>
          <w:rFonts w:cs="Times New Roman"/>
        </w:rPr>
        <w:t>数据格式：</w:t>
      </w:r>
      <w:r w:rsidRPr="00A04B46">
        <w:rPr>
          <w:rFonts w:cs="Times New Roman"/>
        </w:rPr>
        <w:t>json</w:t>
      </w:r>
    </w:p>
    <w:p w:rsidR="00F405BA" w:rsidRPr="00A04B46" w:rsidRDefault="00F405BA" w:rsidP="00F405BA">
      <w:pPr>
        <w:pStyle w:val="6"/>
      </w:pPr>
      <w:bookmarkStart w:id="1813" w:name="_Toc130046843"/>
      <w:bookmarkStart w:id="1814" w:name="_Toc130155357"/>
      <w:r w:rsidRPr="00A04B46">
        <w:t>请求</w:t>
      </w:r>
      <w:r w:rsidRPr="00A04B46">
        <w:rPr>
          <w:rFonts w:hint="eastAsia"/>
        </w:rPr>
        <w:t>内容参数</w:t>
      </w:r>
      <w:bookmarkEnd w:id="1813"/>
      <w:bookmarkEnd w:id="1814"/>
    </w:p>
    <w:p w:rsidR="00F405BA" w:rsidRPr="00A04B46" w:rsidRDefault="00F405BA" w:rsidP="00F405BA">
      <w:pPr>
        <w:pStyle w:val="QB20"/>
        <w:spacing w:line="300" w:lineRule="auto"/>
        <w:ind w:left="420" w:firstLineChars="0"/>
        <w:rPr>
          <w:rFonts w:cs="Times New Roman"/>
        </w:rPr>
      </w:pPr>
      <w:r w:rsidRPr="00A04B46">
        <w:rPr>
          <w:rFonts w:cs="Times New Roman"/>
        </w:rPr>
        <w:t>字段含义：</w:t>
      </w:r>
    </w:p>
    <w:tbl>
      <w:tblPr>
        <w:tblStyle w:val="afffff7"/>
        <w:tblW w:w="7960" w:type="dxa"/>
        <w:tblInd w:w="562" w:type="dxa"/>
        <w:tblLayout w:type="fixed"/>
        <w:tblLook w:val="04A0" w:firstRow="1" w:lastRow="0" w:firstColumn="1" w:lastColumn="0" w:noHBand="0" w:noVBand="1"/>
      </w:tblPr>
      <w:tblGrid>
        <w:gridCol w:w="1957"/>
        <w:gridCol w:w="2032"/>
        <w:gridCol w:w="3099"/>
        <w:gridCol w:w="872"/>
      </w:tblGrid>
      <w:tr w:rsidR="00F405BA" w:rsidRPr="00A04B46" w:rsidTr="0058245B">
        <w:tc>
          <w:tcPr>
            <w:tcW w:w="1957" w:type="dxa"/>
            <w:shd w:val="clear" w:color="auto" w:fill="B4C6E7" w:themeFill="accent1" w:themeFillTint="66"/>
          </w:tcPr>
          <w:p w:rsidR="00F405BA" w:rsidRPr="00A04B46" w:rsidRDefault="00F405BA" w:rsidP="0058245B">
            <w:pPr>
              <w:ind w:firstLine="480"/>
              <w:jc w:val="center"/>
              <w:rPr>
                <w:rFonts w:ascii="Times New Roman" w:hAnsi="Times New Roman"/>
              </w:rPr>
            </w:pPr>
            <w:r w:rsidRPr="00A04B46">
              <w:rPr>
                <w:rFonts w:ascii="Times New Roman" w:hAnsi="Times New Roman"/>
              </w:rPr>
              <w:t>参数名称</w:t>
            </w:r>
          </w:p>
        </w:tc>
        <w:tc>
          <w:tcPr>
            <w:tcW w:w="2032" w:type="dxa"/>
            <w:shd w:val="clear" w:color="auto" w:fill="B4C6E7" w:themeFill="accent1" w:themeFillTint="66"/>
          </w:tcPr>
          <w:p w:rsidR="00F405BA" w:rsidRPr="00A04B46" w:rsidRDefault="00F405BA" w:rsidP="0058245B">
            <w:pPr>
              <w:ind w:firstLine="480"/>
              <w:jc w:val="center"/>
              <w:rPr>
                <w:rFonts w:ascii="Times New Roman" w:hAnsi="Times New Roman"/>
              </w:rPr>
            </w:pPr>
            <w:r w:rsidRPr="00A04B46">
              <w:rPr>
                <w:rFonts w:ascii="Times New Roman" w:hAnsi="Times New Roman"/>
              </w:rPr>
              <w:t>参数类型</w:t>
            </w:r>
          </w:p>
        </w:tc>
        <w:tc>
          <w:tcPr>
            <w:tcW w:w="3099" w:type="dxa"/>
            <w:shd w:val="clear" w:color="auto" w:fill="B4C6E7" w:themeFill="accent1" w:themeFillTint="66"/>
          </w:tcPr>
          <w:p w:rsidR="00F405BA" w:rsidRPr="00A04B46" w:rsidRDefault="00F405BA" w:rsidP="0058245B">
            <w:pPr>
              <w:ind w:firstLine="480"/>
              <w:jc w:val="center"/>
              <w:rPr>
                <w:rFonts w:ascii="Times New Roman" w:hAnsi="Times New Roman"/>
              </w:rPr>
            </w:pPr>
            <w:r w:rsidRPr="00A04B46">
              <w:rPr>
                <w:rFonts w:ascii="Times New Roman" w:hAnsi="Times New Roman"/>
              </w:rPr>
              <w:t>参数含义</w:t>
            </w:r>
          </w:p>
        </w:tc>
        <w:tc>
          <w:tcPr>
            <w:tcW w:w="872" w:type="dxa"/>
            <w:shd w:val="clear" w:color="auto" w:fill="B4C6E7" w:themeFill="accent1" w:themeFillTint="66"/>
          </w:tcPr>
          <w:p w:rsidR="00F405BA" w:rsidRPr="00A04B46" w:rsidRDefault="00F405BA" w:rsidP="0058245B">
            <w:pPr>
              <w:ind w:firstLine="480"/>
              <w:jc w:val="center"/>
              <w:rPr>
                <w:rFonts w:ascii="Times New Roman" w:hAnsi="Times New Roman"/>
              </w:rPr>
            </w:pPr>
            <w:r w:rsidRPr="00A04B46">
              <w:rPr>
                <w:rFonts w:ascii="Times New Roman" w:hAnsi="Times New Roman"/>
              </w:rPr>
              <w:t>必选</w:t>
            </w:r>
          </w:p>
        </w:tc>
      </w:tr>
      <w:tr w:rsidR="00F405BA" w:rsidRPr="00A04B46" w:rsidTr="0058245B">
        <w:trPr>
          <w:trHeight w:val="60"/>
        </w:trPr>
        <w:tc>
          <w:tcPr>
            <w:tcW w:w="1957" w:type="dxa"/>
          </w:tcPr>
          <w:p w:rsidR="00F405BA" w:rsidRPr="00A04B46" w:rsidRDefault="00F405BA" w:rsidP="0058245B">
            <w:pPr>
              <w:ind w:firstLine="480"/>
              <w:jc w:val="center"/>
              <w:rPr>
                <w:rFonts w:ascii="Times New Roman" w:hAnsi="Times New Roman"/>
              </w:rPr>
            </w:pPr>
            <w:r w:rsidRPr="00A04B46">
              <w:rPr>
                <w:rFonts w:ascii="Times New Roman" w:hAnsi="Times New Roman"/>
              </w:rPr>
              <w:t>account</w:t>
            </w:r>
          </w:p>
        </w:tc>
        <w:tc>
          <w:tcPr>
            <w:tcW w:w="2032" w:type="dxa"/>
          </w:tcPr>
          <w:p w:rsidR="00F405BA" w:rsidRPr="00A04B46" w:rsidRDefault="00F405BA" w:rsidP="0058245B">
            <w:pPr>
              <w:ind w:firstLine="480"/>
              <w:jc w:val="center"/>
              <w:rPr>
                <w:rFonts w:ascii="Times New Roman" w:hAnsi="Times New Roman"/>
              </w:rPr>
            </w:pPr>
            <w:r w:rsidRPr="00A04B46">
              <w:rPr>
                <w:rFonts w:ascii="Times New Roman" w:hAnsi="Times New Roman"/>
              </w:rPr>
              <w:t>String</w:t>
            </w:r>
          </w:p>
        </w:tc>
        <w:tc>
          <w:tcPr>
            <w:tcW w:w="3099"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宽带账号</w:t>
            </w:r>
          </w:p>
        </w:tc>
        <w:tc>
          <w:tcPr>
            <w:tcW w:w="872"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N</w:t>
            </w:r>
          </w:p>
        </w:tc>
      </w:tr>
      <w:tr w:rsidR="00F405BA" w:rsidRPr="00A04B46" w:rsidTr="0058245B">
        <w:trPr>
          <w:trHeight w:val="60"/>
        </w:trPr>
        <w:tc>
          <w:tcPr>
            <w:tcW w:w="1957"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de</w:t>
            </w:r>
            <w:r w:rsidRPr="00A04B46">
              <w:rPr>
                <w:rFonts w:ascii="Times New Roman" w:hAnsi="Times New Roman"/>
              </w:rPr>
              <w:t>viceMac</w:t>
            </w:r>
          </w:p>
        </w:tc>
        <w:tc>
          <w:tcPr>
            <w:tcW w:w="2032"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String</w:t>
            </w:r>
          </w:p>
        </w:tc>
        <w:tc>
          <w:tcPr>
            <w:tcW w:w="3099"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指定</w:t>
            </w:r>
            <w:r w:rsidRPr="00A04B46">
              <w:rPr>
                <w:rFonts w:ascii="Times New Roman" w:hAnsi="Times New Roman"/>
              </w:rPr>
              <w:t>重启的</w:t>
            </w:r>
            <w:r w:rsidRPr="00A04B46">
              <w:rPr>
                <w:rFonts w:ascii="Times New Roman" w:hAnsi="Times New Roman" w:hint="eastAsia"/>
              </w:rPr>
              <w:t>AP</w:t>
            </w:r>
            <w:r w:rsidRPr="00A04B46">
              <w:rPr>
                <w:rFonts w:ascii="Times New Roman" w:hAnsi="Times New Roman"/>
              </w:rPr>
              <w:t>mac</w:t>
            </w:r>
            <w:r w:rsidRPr="00A04B46">
              <w:rPr>
                <w:rFonts w:ascii="Times New Roman" w:hAnsi="Times New Roman"/>
              </w:rPr>
              <w:t>地址</w:t>
            </w:r>
          </w:p>
        </w:tc>
        <w:tc>
          <w:tcPr>
            <w:tcW w:w="872"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Y</w:t>
            </w:r>
          </w:p>
        </w:tc>
      </w:tr>
      <w:tr w:rsidR="00F405BA" w:rsidRPr="00A04B46" w:rsidTr="0058245B">
        <w:trPr>
          <w:trHeight w:val="60"/>
        </w:trPr>
        <w:tc>
          <w:tcPr>
            <w:tcW w:w="1957" w:type="dxa"/>
          </w:tcPr>
          <w:p w:rsidR="00F405BA" w:rsidRPr="00A04B46" w:rsidRDefault="00F405BA" w:rsidP="0058245B">
            <w:pPr>
              <w:ind w:firstLine="480"/>
              <w:jc w:val="center"/>
              <w:rPr>
                <w:rFonts w:ascii="Times New Roman" w:hAnsi="Times New Roman"/>
              </w:rPr>
            </w:pPr>
            <w:r w:rsidRPr="00A04B46">
              <w:rPr>
                <w:rFonts w:ascii="Times New Roman" w:hAnsi="Times New Roman"/>
              </w:rPr>
              <w:t>gwMac</w:t>
            </w:r>
          </w:p>
        </w:tc>
        <w:tc>
          <w:tcPr>
            <w:tcW w:w="2032" w:type="dxa"/>
          </w:tcPr>
          <w:p w:rsidR="00F405BA" w:rsidRPr="00A04B46" w:rsidRDefault="00F405BA" w:rsidP="0058245B">
            <w:pPr>
              <w:ind w:firstLine="480"/>
              <w:jc w:val="center"/>
              <w:rPr>
                <w:rFonts w:ascii="Times New Roman" w:hAnsi="Times New Roman"/>
              </w:rPr>
            </w:pPr>
            <w:r w:rsidRPr="00A04B46">
              <w:rPr>
                <w:rFonts w:ascii="Times New Roman" w:hAnsi="Times New Roman"/>
              </w:rPr>
              <w:t>String</w:t>
            </w:r>
          </w:p>
        </w:tc>
        <w:tc>
          <w:tcPr>
            <w:tcW w:w="3099"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智能网关</w:t>
            </w:r>
            <w:r w:rsidRPr="00A04B46">
              <w:rPr>
                <w:rFonts w:ascii="Times New Roman" w:hAnsi="Times New Roman" w:hint="eastAsia"/>
              </w:rPr>
              <w:t>mac</w:t>
            </w:r>
            <w:r w:rsidRPr="00A04B46">
              <w:rPr>
                <w:rFonts w:ascii="Times New Roman" w:hAnsi="Times New Roman"/>
              </w:rPr>
              <w:t>地址</w:t>
            </w:r>
          </w:p>
        </w:tc>
        <w:tc>
          <w:tcPr>
            <w:tcW w:w="872" w:type="dxa"/>
          </w:tcPr>
          <w:p w:rsidR="00F405BA" w:rsidRPr="00A04B46" w:rsidRDefault="00F405BA" w:rsidP="0058245B">
            <w:pPr>
              <w:ind w:firstLine="480"/>
              <w:jc w:val="center"/>
              <w:rPr>
                <w:rFonts w:ascii="Times New Roman" w:hAnsi="Times New Roman"/>
              </w:rPr>
            </w:pPr>
            <w:r w:rsidRPr="00A04B46">
              <w:rPr>
                <w:rFonts w:ascii="Times New Roman" w:hAnsi="Times New Roman"/>
              </w:rPr>
              <w:t>N</w:t>
            </w:r>
          </w:p>
        </w:tc>
      </w:tr>
    </w:tbl>
    <w:p w:rsidR="00F405BA" w:rsidRPr="00A04B46" w:rsidRDefault="00F405BA" w:rsidP="00F405BA">
      <w:pPr>
        <w:pStyle w:val="6"/>
      </w:pPr>
      <w:bookmarkStart w:id="1815" w:name="_Toc130046844"/>
      <w:bookmarkStart w:id="1816" w:name="_Toc130155358"/>
      <w:r w:rsidRPr="00A04B46">
        <w:t>响应格式</w:t>
      </w:r>
      <w:bookmarkEnd w:id="1815"/>
      <w:bookmarkEnd w:id="1816"/>
    </w:p>
    <w:tbl>
      <w:tblPr>
        <w:tblStyle w:val="afffff7"/>
        <w:tblW w:w="7960" w:type="dxa"/>
        <w:tblInd w:w="562" w:type="dxa"/>
        <w:tblLayout w:type="fixed"/>
        <w:tblLook w:val="04A0" w:firstRow="1" w:lastRow="0" w:firstColumn="1" w:lastColumn="0" w:noHBand="0" w:noVBand="1"/>
      </w:tblPr>
      <w:tblGrid>
        <w:gridCol w:w="2181"/>
        <w:gridCol w:w="1982"/>
        <w:gridCol w:w="1920"/>
        <w:gridCol w:w="1877"/>
      </w:tblGrid>
      <w:tr w:rsidR="00F405BA" w:rsidRPr="00A04B46" w:rsidTr="0058245B">
        <w:tc>
          <w:tcPr>
            <w:tcW w:w="2181" w:type="dxa"/>
            <w:shd w:val="clear" w:color="auto" w:fill="D5DCE4" w:themeFill="text2" w:themeFillTint="33"/>
          </w:tcPr>
          <w:p w:rsidR="00F405BA" w:rsidRPr="00A04B46" w:rsidRDefault="00F405BA" w:rsidP="0058245B">
            <w:pPr>
              <w:ind w:firstLine="480"/>
              <w:jc w:val="center"/>
              <w:rPr>
                <w:rFonts w:ascii="Times New Roman" w:hAnsi="Times New Roman"/>
              </w:rPr>
            </w:pPr>
            <w:r w:rsidRPr="00A04B46">
              <w:rPr>
                <w:rFonts w:ascii="Times New Roman" w:hAnsi="Times New Roman"/>
              </w:rPr>
              <w:t>参数名称</w:t>
            </w:r>
          </w:p>
        </w:tc>
        <w:tc>
          <w:tcPr>
            <w:tcW w:w="1982" w:type="dxa"/>
            <w:shd w:val="clear" w:color="auto" w:fill="D5DCE4" w:themeFill="text2" w:themeFillTint="33"/>
          </w:tcPr>
          <w:p w:rsidR="00F405BA" w:rsidRPr="00A04B46" w:rsidRDefault="00F405BA" w:rsidP="0058245B">
            <w:pPr>
              <w:ind w:firstLine="480"/>
              <w:jc w:val="center"/>
              <w:rPr>
                <w:rFonts w:ascii="Times New Roman" w:hAnsi="Times New Roman"/>
              </w:rPr>
            </w:pPr>
            <w:r w:rsidRPr="00A04B46">
              <w:rPr>
                <w:rFonts w:ascii="Times New Roman" w:hAnsi="Times New Roman"/>
              </w:rPr>
              <w:t>参数类型</w:t>
            </w:r>
          </w:p>
        </w:tc>
        <w:tc>
          <w:tcPr>
            <w:tcW w:w="1920" w:type="dxa"/>
            <w:shd w:val="clear" w:color="auto" w:fill="D5DCE4" w:themeFill="text2" w:themeFillTint="33"/>
          </w:tcPr>
          <w:p w:rsidR="00F405BA" w:rsidRPr="00A04B46" w:rsidRDefault="00F405BA" w:rsidP="0058245B">
            <w:pPr>
              <w:ind w:firstLine="480"/>
              <w:jc w:val="center"/>
              <w:rPr>
                <w:rFonts w:ascii="Times New Roman" w:hAnsi="Times New Roman"/>
              </w:rPr>
            </w:pPr>
            <w:r w:rsidRPr="00A04B46">
              <w:rPr>
                <w:rFonts w:ascii="Times New Roman" w:hAnsi="Times New Roman"/>
              </w:rPr>
              <w:t>参数含义</w:t>
            </w:r>
          </w:p>
        </w:tc>
        <w:tc>
          <w:tcPr>
            <w:tcW w:w="1877" w:type="dxa"/>
            <w:shd w:val="clear" w:color="auto" w:fill="D5DCE4" w:themeFill="text2" w:themeFillTint="33"/>
          </w:tcPr>
          <w:p w:rsidR="00F405BA" w:rsidRPr="00A04B46" w:rsidRDefault="00F405BA" w:rsidP="0058245B">
            <w:pPr>
              <w:ind w:firstLine="480"/>
              <w:jc w:val="center"/>
              <w:rPr>
                <w:rFonts w:ascii="Times New Roman" w:hAnsi="Times New Roman"/>
              </w:rPr>
            </w:pPr>
            <w:r w:rsidRPr="00A04B46">
              <w:rPr>
                <w:rFonts w:ascii="Times New Roman" w:hAnsi="Times New Roman"/>
              </w:rPr>
              <w:t>必选</w:t>
            </w:r>
          </w:p>
        </w:tc>
      </w:tr>
      <w:tr w:rsidR="00F405BA" w:rsidRPr="00A04B46" w:rsidTr="0058245B">
        <w:tc>
          <w:tcPr>
            <w:tcW w:w="2181" w:type="dxa"/>
          </w:tcPr>
          <w:p w:rsidR="00F405BA" w:rsidRPr="00A04B46" w:rsidRDefault="00F405BA" w:rsidP="0058245B">
            <w:pPr>
              <w:ind w:firstLine="480"/>
              <w:jc w:val="center"/>
              <w:rPr>
                <w:rFonts w:ascii="Times New Roman" w:hAnsi="Times New Roman"/>
              </w:rPr>
            </w:pPr>
            <w:r w:rsidRPr="00A04B46">
              <w:rPr>
                <w:rFonts w:ascii="Times New Roman" w:hAnsi="Times New Roman"/>
              </w:rPr>
              <w:t>msg</w:t>
            </w:r>
          </w:p>
        </w:tc>
        <w:tc>
          <w:tcPr>
            <w:tcW w:w="1982" w:type="dxa"/>
          </w:tcPr>
          <w:p w:rsidR="00F405BA" w:rsidRPr="00A04B46" w:rsidRDefault="00F405BA" w:rsidP="0058245B">
            <w:pPr>
              <w:ind w:firstLine="480"/>
              <w:jc w:val="center"/>
              <w:rPr>
                <w:rFonts w:ascii="Times New Roman" w:hAnsi="Times New Roman"/>
              </w:rPr>
            </w:pPr>
            <w:r w:rsidRPr="00A04B46">
              <w:rPr>
                <w:rFonts w:ascii="Times New Roman" w:hAnsi="Times New Roman"/>
              </w:rPr>
              <w:t>String</w:t>
            </w:r>
          </w:p>
        </w:tc>
        <w:tc>
          <w:tcPr>
            <w:tcW w:w="1920" w:type="dxa"/>
          </w:tcPr>
          <w:p w:rsidR="00F405BA" w:rsidRPr="00A04B46" w:rsidRDefault="00F405BA" w:rsidP="0058245B">
            <w:pPr>
              <w:ind w:firstLine="480"/>
              <w:jc w:val="center"/>
              <w:rPr>
                <w:rFonts w:ascii="Times New Roman" w:hAnsi="Times New Roman"/>
              </w:rPr>
            </w:pPr>
            <w:r w:rsidRPr="00A04B46">
              <w:rPr>
                <w:rFonts w:ascii="Times New Roman" w:hAnsi="Times New Roman"/>
              </w:rPr>
              <w:t>信息</w:t>
            </w:r>
          </w:p>
        </w:tc>
        <w:tc>
          <w:tcPr>
            <w:tcW w:w="1877" w:type="dxa"/>
          </w:tcPr>
          <w:p w:rsidR="00F405BA" w:rsidRPr="00A04B46" w:rsidRDefault="00F405BA" w:rsidP="0058245B">
            <w:pPr>
              <w:ind w:firstLine="480"/>
              <w:jc w:val="center"/>
              <w:rPr>
                <w:rFonts w:ascii="Times New Roman" w:hAnsi="Times New Roman"/>
              </w:rPr>
            </w:pPr>
            <w:r w:rsidRPr="00A04B46">
              <w:rPr>
                <w:rFonts w:ascii="Times New Roman" w:hAnsi="Times New Roman"/>
              </w:rPr>
              <w:t>Y</w:t>
            </w:r>
          </w:p>
        </w:tc>
      </w:tr>
      <w:tr w:rsidR="00F405BA" w:rsidRPr="00A04B46" w:rsidTr="0058245B">
        <w:tc>
          <w:tcPr>
            <w:tcW w:w="2181" w:type="dxa"/>
          </w:tcPr>
          <w:p w:rsidR="00F405BA" w:rsidRPr="00A04B46" w:rsidRDefault="00F405BA" w:rsidP="0058245B">
            <w:pPr>
              <w:ind w:firstLine="480"/>
              <w:jc w:val="center"/>
              <w:rPr>
                <w:rFonts w:ascii="Times New Roman" w:hAnsi="Times New Roman"/>
              </w:rPr>
            </w:pPr>
            <w:r w:rsidRPr="00A04B46">
              <w:rPr>
                <w:rFonts w:ascii="Times New Roman" w:hAnsi="Times New Roman"/>
              </w:rPr>
              <w:lastRenderedPageBreak/>
              <w:t>recode</w:t>
            </w:r>
          </w:p>
        </w:tc>
        <w:tc>
          <w:tcPr>
            <w:tcW w:w="1982" w:type="dxa"/>
          </w:tcPr>
          <w:p w:rsidR="00F405BA" w:rsidRPr="00A04B46" w:rsidRDefault="00F405BA" w:rsidP="0058245B">
            <w:pPr>
              <w:ind w:firstLine="480"/>
              <w:jc w:val="center"/>
              <w:rPr>
                <w:rFonts w:ascii="Times New Roman" w:hAnsi="Times New Roman"/>
              </w:rPr>
            </w:pPr>
            <w:r w:rsidRPr="00A04B46">
              <w:rPr>
                <w:rFonts w:ascii="Times New Roman" w:hAnsi="Times New Roman"/>
              </w:rPr>
              <w:t>int</w:t>
            </w:r>
          </w:p>
        </w:tc>
        <w:tc>
          <w:tcPr>
            <w:tcW w:w="1920" w:type="dxa"/>
          </w:tcPr>
          <w:p w:rsidR="00F405BA" w:rsidRPr="00A04B46" w:rsidRDefault="00F405BA" w:rsidP="0058245B">
            <w:pPr>
              <w:ind w:firstLine="480"/>
              <w:jc w:val="center"/>
              <w:rPr>
                <w:rFonts w:ascii="Times New Roman" w:hAnsi="Times New Roman"/>
              </w:rPr>
            </w:pPr>
            <w:r w:rsidRPr="00A04B46">
              <w:rPr>
                <w:rFonts w:ascii="Times New Roman" w:hAnsi="Times New Roman"/>
              </w:rPr>
              <w:t>代码</w:t>
            </w:r>
          </w:p>
        </w:tc>
        <w:tc>
          <w:tcPr>
            <w:tcW w:w="1877" w:type="dxa"/>
          </w:tcPr>
          <w:p w:rsidR="00F405BA" w:rsidRPr="00A04B46" w:rsidRDefault="00F405BA" w:rsidP="0058245B">
            <w:pPr>
              <w:ind w:firstLine="480"/>
              <w:jc w:val="center"/>
              <w:rPr>
                <w:rFonts w:ascii="Times New Roman" w:hAnsi="Times New Roman"/>
              </w:rPr>
            </w:pPr>
            <w:r w:rsidRPr="00A04B46">
              <w:rPr>
                <w:rFonts w:ascii="Times New Roman" w:hAnsi="Times New Roman"/>
              </w:rPr>
              <w:t>Y</w:t>
            </w:r>
          </w:p>
        </w:tc>
      </w:tr>
      <w:tr w:rsidR="00F405BA" w:rsidRPr="00A04B46" w:rsidTr="0058245B">
        <w:tc>
          <w:tcPr>
            <w:tcW w:w="2181"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data</w:t>
            </w:r>
          </w:p>
        </w:tc>
        <w:tc>
          <w:tcPr>
            <w:tcW w:w="1982"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JSONObject</w:t>
            </w:r>
          </w:p>
        </w:tc>
        <w:tc>
          <w:tcPr>
            <w:tcW w:w="1920"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数据</w:t>
            </w:r>
          </w:p>
        </w:tc>
        <w:tc>
          <w:tcPr>
            <w:tcW w:w="1877"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Y</w:t>
            </w:r>
          </w:p>
        </w:tc>
      </w:tr>
    </w:tbl>
    <w:p w:rsidR="00F405BA" w:rsidRPr="00A04B46" w:rsidRDefault="00F405BA" w:rsidP="00F405BA">
      <w:pPr>
        <w:ind w:firstLine="480"/>
      </w:pPr>
      <w:r w:rsidRPr="00A04B46">
        <w:rPr>
          <w:rFonts w:hint="eastAsia"/>
        </w:rPr>
        <w:t>其中</w:t>
      </w:r>
      <w:r w:rsidRPr="00A04B46">
        <w:t>data</w:t>
      </w:r>
      <w:r w:rsidRPr="00A04B46">
        <w:rPr>
          <w:rFonts w:hint="eastAsia"/>
        </w:rPr>
        <w:t>字段</w:t>
      </w:r>
      <w:r w:rsidRPr="00A04B46">
        <w:t>的含义：</w:t>
      </w:r>
    </w:p>
    <w:tbl>
      <w:tblPr>
        <w:tblStyle w:val="afffff7"/>
        <w:tblW w:w="7785" w:type="dxa"/>
        <w:tblInd w:w="737" w:type="dxa"/>
        <w:tblLayout w:type="fixed"/>
        <w:tblLook w:val="04A0" w:firstRow="1" w:lastRow="0" w:firstColumn="1" w:lastColumn="0" w:noHBand="0" w:noVBand="1"/>
      </w:tblPr>
      <w:tblGrid>
        <w:gridCol w:w="2006"/>
        <w:gridCol w:w="1930"/>
        <w:gridCol w:w="3232"/>
        <w:gridCol w:w="617"/>
      </w:tblGrid>
      <w:tr w:rsidR="00F405BA" w:rsidRPr="00A04B46" w:rsidTr="0058245B">
        <w:tc>
          <w:tcPr>
            <w:tcW w:w="2006" w:type="dxa"/>
            <w:shd w:val="clear" w:color="auto" w:fill="D5DCE4" w:themeFill="text2" w:themeFillTint="33"/>
          </w:tcPr>
          <w:p w:rsidR="00F405BA" w:rsidRPr="00A04B46" w:rsidRDefault="00F405BA" w:rsidP="0058245B">
            <w:pPr>
              <w:ind w:firstLine="480"/>
              <w:jc w:val="center"/>
              <w:rPr>
                <w:rFonts w:ascii="Times New Roman" w:hAnsi="Times New Roman"/>
              </w:rPr>
            </w:pPr>
            <w:r w:rsidRPr="00A04B46">
              <w:rPr>
                <w:rFonts w:ascii="Times New Roman" w:hAnsi="Times New Roman"/>
              </w:rPr>
              <w:t>参数名称</w:t>
            </w:r>
          </w:p>
        </w:tc>
        <w:tc>
          <w:tcPr>
            <w:tcW w:w="1930" w:type="dxa"/>
            <w:shd w:val="clear" w:color="auto" w:fill="D5DCE4" w:themeFill="text2" w:themeFillTint="33"/>
          </w:tcPr>
          <w:p w:rsidR="00F405BA" w:rsidRPr="00A04B46" w:rsidRDefault="00F405BA" w:rsidP="0058245B">
            <w:pPr>
              <w:ind w:firstLine="480"/>
              <w:jc w:val="center"/>
              <w:rPr>
                <w:rFonts w:ascii="Times New Roman" w:hAnsi="Times New Roman"/>
              </w:rPr>
            </w:pPr>
            <w:r w:rsidRPr="00A04B46">
              <w:rPr>
                <w:rFonts w:ascii="Times New Roman" w:hAnsi="Times New Roman"/>
              </w:rPr>
              <w:t>参数类型</w:t>
            </w:r>
          </w:p>
        </w:tc>
        <w:tc>
          <w:tcPr>
            <w:tcW w:w="3232" w:type="dxa"/>
            <w:shd w:val="clear" w:color="auto" w:fill="D5DCE4" w:themeFill="text2" w:themeFillTint="33"/>
          </w:tcPr>
          <w:p w:rsidR="00F405BA" w:rsidRPr="00A04B46" w:rsidRDefault="00F405BA" w:rsidP="0058245B">
            <w:pPr>
              <w:ind w:firstLine="480"/>
              <w:jc w:val="center"/>
              <w:rPr>
                <w:rFonts w:ascii="Times New Roman" w:hAnsi="Times New Roman"/>
              </w:rPr>
            </w:pPr>
            <w:r w:rsidRPr="00A04B46">
              <w:rPr>
                <w:rFonts w:ascii="Times New Roman" w:hAnsi="Times New Roman"/>
              </w:rPr>
              <w:t>参数含义</w:t>
            </w:r>
          </w:p>
        </w:tc>
        <w:tc>
          <w:tcPr>
            <w:tcW w:w="617" w:type="dxa"/>
            <w:shd w:val="clear" w:color="auto" w:fill="D5DCE4" w:themeFill="text2" w:themeFillTint="33"/>
          </w:tcPr>
          <w:p w:rsidR="00F405BA" w:rsidRPr="00A04B46" w:rsidRDefault="00F405BA" w:rsidP="0058245B">
            <w:pPr>
              <w:ind w:firstLine="480"/>
              <w:jc w:val="center"/>
              <w:rPr>
                <w:rFonts w:ascii="Times New Roman" w:hAnsi="Times New Roman"/>
              </w:rPr>
            </w:pPr>
            <w:r w:rsidRPr="00A04B46">
              <w:rPr>
                <w:rFonts w:ascii="Times New Roman" w:hAnsi="Times New Roman"/>
              </w:rPr>
              <w:t>必选</w:t>
            </w:r>
          </w:p>
        </w:tc>
      </w:tr>
      <w:tr w:rsidR="00F405BA" w:rsidRPr="00A04B46" w:rsidTr="0058245B">
        <w:tc>
          <w:tcPr>
            <w:tcW w:w="2006" w:type="dxa"/>
          </w:tcPr>
          <w:p w:rsidR="00F405BA" w:rsidRPr="00A04B46" w:rsidRDefault="00F405BA" w:rsidP="0058245B">
            <w:pPr>
              <w:ind w:firstLine="480"/>
              <w:jc w:val="center"/>
              <w:rPr>
                <w:rFonts w:ascii="Times New Roman" w:hAnsi="Times New Roman"/>
              </w:rPr>
            </w:pPr>
            <w:r w:rsidRPr="00A04B46">
              <w:rPr>
                <w:rFonts w:ascii="Times New Roman" w:hAnsi="Times New Roman"/>
              </w:rPr>
              <w:t>MacFilterEnable</w:t>
            </w:r>
          </w:p>
        </w:tc>
        <w:tc>
          <w:tcPr>
            <w:tcW w:w="1930" w:type="dxa"/>
          </w:tcPr>
          <w:p w:rsidR="00F405BA" w:rsidRPr="00A04B46" w:rsidRDefault="00F405BA" w:rsidP="0058245B">
            <w:pPr>
              <w:ind w:firstLine="480"/>
              <w:jc w:val="center"/>
              <w:rPr>
                <w:rFonts w:ascii="Times New Roman" w:hAnsi="Times New Roman"/>
              </w:rPr>
            </w:pPr>
            <w:r w:rsidRPr="00A04B46">
              <w:rPr>
                <w:rFonts w:ascii="Times New Roman" w:hAnsi="Times New Roman"/>
              </w:rPr>
              <w:t>I</w:t>
            </w:r>
            <w:r w:rsidRPr="00A04B46">
              <w:rPr>
                <w:rFonts w:ascii="Times New Roman" w:hAnsi="Times New Roman" w:hint="eastAsia"/>
              </w:rPr>
              <w:t>nt</w:t>
            </w:r>
          </w:p>
        </w:tc>
        <w:tc>
          <w:tcPr>
            <w:tcW w:w="3232"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是否使能</w:t>
            </w:r>
            <w:r w:rsidRPr="00A04B46">
              <w:rPr>
                <w:rFonts w:ascii="Times New Roman" w:hAnsi="Times New Roman" w:hint="eastAsia"/>
              </w:rPr>
              <w:t>MAC</w:t>
            </w:r>
            <w:r w:rsidRPr="00A04B46">
              <w:rPr>
                <w:rFonts w:ascii="Times New Roman" w:hAnsi="Times New Roman" w:hint="eastAsia"/>
              </w:rPr>
              <w:t>地址过滤，</w:t>
            </w:r>
            <w:r w:rsidRPr="00A04B46">
              <w:rPr>
                <w:rFonts w:ascii="Times New Roman" w:hAnsi="Times New Roman" w:hint="eastAsia"/>
              </w:rPr>
              <w:t>1</w:t>
            </w:r>
            <w:r w:rsidRPr="00A04B46">
              <w:rPr>
                <w:rFonts w:ascii="Times New Roman" w:hAnsi="Times New Roman" w:hint="eastAsia"/>
              </w:rPr>
              <w:t>为过滤，</w:t>
            </w:r>
            <w:r w:rsidRPr="00A04B46">
              <w:rPr>
                <w:rFonts w:ascii="Times New Roman" w:hAnsi="Times New Roman" w:hint="eastAsia"/>
              </w:rPr>
              <w:t>0</w:t>
            </w:r>
            <w:r w:rsidRPr="00A04B46">
              <w:rPr>
                <w:rFonts w:ascii="Times New Roman" w:hAnsi="Times New Roman" w:hint="eastAsia"/>
              </w:rPr>
              <w:t>为不过滤</w:t>
            </w:r>
          </w:p>
        </w:tc>
        <w:tc>
          <w:tcPr>
            <w:tcW w:w="617"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Y</w:t>
            </w:r>
          </w:p>
        </w:tc>
      </w:tr>
      <w:tr w:rsidR="00F405BA" w:rsidRPr="00A04B46" w:rsidTr="0058245B">
        <w:tc>
          <w:tcPr>
            <w:tcW w:w="2006" w:type="dxa"/>
          </w:tcPr>
          <w:p w:rsidR="00F405BA" w:rsidRPr="00A04B46" w:rsidRDefault="00F405BA" w:rsidP="0058245B">
            <w:pPr>
              <w:ind w:firstLine="480"/>
              <w:jc w:val="center"/>
              <w:rPr>
                <w:rFonts w:ascii="Times New Roman" w:hAnsi="Times New Roman"/>
              </w:rPr>
            </w:pPr>
            <w:r w:rsidRPr="00A04B46">
              <w:rPr>
                <w:rFonts w:ascii="Times New Roman" w:hAnsi="Times New Roman"/>
              </w:rPr>
              <w:t>LowRSSI5G</w:t>
            </w:r>
          </w:p>
        </w:tc>
        <w:tc>
          <w:tcPr>
            <w:tcW w:w="1930" w:type="dxa"/>
          </w:tcPr>
          <w:p w:rsidR="00F405BA" w:rsidRPr="00A04B46" w:rsidRDefault="00F405BA" w:rsidP="0058245B">
            <w:pPr>
              <w:ind w:firstLine="480"/>
              <w:jc w:val="center"/>
              <w:rPr>
                <w:rFonts w:ascii="Times New Roman" w:hAnsi="Times New Roman"/>
              </w:rPr>
            </w:pPr>
            <w:r w:rsidRPr="00A04B46">
              <w:rPr>
                <w:rFonts w:ascii="Times New Roman" w:hAnsi="Times New Roman"/>
              </w:rPr>
              <w:t>I</w:t>
            </w:r>
            <w:r w:rsidRPr="00A04B46">
              <w:rPr>
                <w:rFonts w:ascii="Times New Roman" w:hAnsi="Times New Roman" w:hint="eastAsia"/>
              </w:rPr>
              <w:t>nt</w:t>
            </w:r>
          </w:p>
        </w:tc>
        <w:tc>
          <w:tcPr>
            <w:tcW w:w="3232"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弱信号阈值（</w:t>
            </w:r>
            <w:r w:rsidRPr="00A04B46">
              <w:rPr>
                <w:rFonts w:ascii="Times New Roman" w:hAnsi="Times New Roman" w:hint="eastAsia"/>
              </w:rPr>
              <w:t>5G</w:t>
            </w:r>
            <w:r w:rsidRPr="00A04B46">
              <w:rPr>
                <w:rFonts w:ascii="Times New Roman" w:hAnsi="Times New Roman" w:hint="eastAsia"/>
              </w:rPr>
              <w:t>），单位</w:t>
            </w:r>
            <w:r w:rsidRPr="00A04B46">
              <w:rPr>
                <w:rFonts w:ascii="Times New Roman" w:hAnsi="Times New Roman" w:hint="eastAsia"/>
              </w:rPr>
              <w:t>dBm</w:t>
            </w:r>
            <w:r w:rsidRPr="00A04B46">
              <w:rPr>
                <w:rFonts w:ascii="Times New Roman" w:hAnsi="Times New Roman" w:hint="eastAsia"/>
              </w:rPr>
              <w:t>，当</w:t>
            </w:r>
            <w:r w:rsidRPr="00A04B46">
              <w:rPr>
                <w:rFonts w:ascii="Times New Roman" w:hAnsi="Times New Roman" w:hint="eastAsia"/>
              </w:rPr>
              <w:t>STA</w:t>
            </w:r>
            <w:r w:rsidRPr="00A04B46">
              <w:rPr>
                <w:rFonts w:ascii="Times New Roman" w:hAnsi="Times New Roman" w:hint="eastAsia"/>
              </w:rPr>
              <w:t>接入当前家庭组网终端的</w:t>
            </w:r>
            <w:r w:rsidRPr="00A04B46">
              <w:rPr>
                <w:rFonts w:ascii="Times New Roman" w:hAnsi="Times New Roman" w:hint="eastAsia"/>
              </w:rPr>
              <w:t>RSSI</w:t>
            </w:r>
            <w:r w:rsidRPr="00A04B46">
              <w:rPr>
                <w:rFonts w:ascii="Times New Roman" w:hAnsi="Times New Roman" w:hint="eastAsia"/>
              </w:rPr>
              <w:t>小于该阈值时，家庭组网终端需对该</w:t>
            </w:r>
            <w:r w:rsidRPr="00A04B46">
              <w:rPr>
                <w:rFonts w:ascii="Times New Roman" w:hAnsi="Times New Roman" w:hint="eastAsia"/>
              </w:rPr>
              <w:t>STA</w:t>
            </w:r>
            <w:r w:rsidRPr="00A04B46">
              <w:rPr>
                <w:rFonts w:ascii="Times New Roman" w:hAnsi="Times New Roman" w:hint="eastAsia"/>
              </w:rPr>
              <w:t>执行漫游切换控制</w:t>
            </w:r>
          </w:p>
        </w:tc>
        <w:tc>
          <w:tcPr>
            <w:tcW w:w="617"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N</w:t>
            </w:r>
          </w:p>
        </w:tc>
      </w:tr>
      <w:tr w:rsidR="00F405BA" w:rsidRPr="00A04B46" w:rsidTr="0058245B">
        <w:tc>
          <w:tcPr>
            <w:tcW w:w="2006" w:type="dxa"/>
          </w:tcPr>
          <w:p w:rsidR="00F405BA" w:rsidRPr="00A04B46" w:rsidRDefault="00F405BA" w:rsidP="0058245B">
            <w:pPr>
              <w:tabs>
                <w:tab w:val="left" w:pos="818"/>
              </w:tabs>
              <w:ind w:firstLine="480"/>
              <w:jc w:val="center"/>
            </w:pPr>
            <w:r w:rsidRPr="00A04B46">
              <w:t>LowRSSI2.4G</w:t>
            </w:r>
          </w:p>
        </w:tc>
        <w:tc>
          <w:tcPr>
            <w:tcW w:w="1930" w:type="dxa"/>
          </w:tcPr>
          <w:p w:rsidR="00F405BA" w:rsidRPr="00A04B46" w:rsidRDefault="00F405BA" w:rsidP="0058245B">
            <w:pPr>
              <w:ind w:firstLine="480"/>
              <w:jc w:val="center"/>
            </w:pPr>
            <w:r w:rsidRPr="00A04B46">
              <w:t>I</w:t>
            </w:r>
            <w:r w:rsidRPr="00A04B46">
              <w:rPr>
                <w:rFonts w:hint="eastAsia"/>
              </w:rPr>
              <w:t>nt</w:t>
            </w:r>
          </w:p>
        </w:tc>
        <w:tc>
          <w:tcPr>
            <w:tcW w:w="3232" w:type="dxa"/>
          </w:tcPr>
          <w:p w:rsidR="00F405BA" w:rsidRPr="00A04B46" w:rsidRDefault="00F405BA" w:rsidP="0058245B">
            <w:pPr>
              <w:ind w:firstLine="480"/>
              <w:jc w:val="center"/>
              <w:rPr>
                <w:rFonts w:ascii="宋体" w:hAnsi="宋体"/>
                <w:szCs w:val="21"/>
              </w:rPr>
            </w:pPr>
            <w:r w:rsidRPr="00A04B46">
              <w:rPr>
                <w:rFonts w:ascii="Times New Roman" w:hAnsi="Times New Roman" w:hint="eastAsia"/>
              </w:rPr>
              <w:t>弱信号阈值（</w:t>
            </w:r>
            <w:r w:rsidRPr="00A04B46">
              <w:rPr>
                <w:rFonts w:ascii="Times New Roman" w:hAnsi="Times New Roman" w:hint="eastAsia"/>
              </w:rPr>
              <w:t>2.4G</w:t>
            </w:r>
            <w:r w:rsidRPr="00A04B46">
              <w:rPr>
                <w:rFonts w:ascii="Times New Roman" w:hAnsi="Times New Roman" w:hint="eastAsia"/>
              </w:rPr>
              <w:t>），单位</w:t>
            </w:r>
            <w:r w:rsidRPr="00A04B46">
              <w:rPr>
                <w:rFonts w:ascii="Times New Roman" w:hAnsi="Times New Roman" w:hint="eastAsia"/>
              </w:rPr>
              <w:t>dBm</w:t>
            </w:r>
            <w:r w:rsidRPr="00A04B46">
              <w:rPr>
                <w:rFonts w:ascii="Times New Roman" w:hAnsi="Times New Roman" w:hint="eastAsia"/>
              </w:rPr>
              <w:t>，当</w:t>
            </w:r>
            <w:r w:rsidRPr="00A04B46">
              <w:rPr>
                <w:rFonts w:ascii="Times New Roman" w:hAnsi="Times New Roman" w:hint="eastAsia"/>
              </w:rPr>
              <w:t>STA</w:t>
            </w:r>
            <w:r w:rsidRPr="00A04B46">
              <w:rPr>
                <w:rFonts w:ascii="Times New Roman" w:hAnsi="Times New Roman" w:hint="eastAsia"/>
              </w:rPr>
              <w:t>接入当前家庭组网终端的</w:t>
            </w:r>
            <w:r w:rsidRPr="00A04B46">
              <w:rPr>
                <w:rFonts w:ascii="Times New Roman" w:hAnsi="Times New Roman" w:hint="eastAsia"/>
              </w:rPr>
              <w:t>RSSI</w:t>
            </w:r>
            <w:r w:rsidRPr="00A04B46">
              <w:rPr>
                <w:rFonts w:ascii="Times New Roman" w:hAnsi="Times New Roman" w:hint="eastAsia"/>
              </w:rPr>
              <w:t>小于该阈值时，家庭组网终端需对该</w:t>
            </w:r>
            <w:r w:rsidRPr="00A04B46">
              <w:rPr>
                <w:rFonts w:ascii="Times New Roman" w:hAnsi="Times New Roman" w:hint="eastAsia"/>
              </w:rPr>
              <w:t>STA</w:t>
            </w:r>
            <w:r w:rsidRPr="00A04B46">
              <w:rPr>
                <w:rFonts w:ascii="Times New Roman" w:hAnsi="Times New Roman" w:hint="eastAsia"/>
              </w:rPr>
              <w:t>执行漫游切换控制</w:t>
            </w:r>
          </w:p>
        </w:tc>
        <w:tc>
          <w:tcPr>
            <w:tcW w:w="617"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N</w:t>
            </w:r>
          </w:p>
        </w:tc>
      </w:tr>
      <w:tr w:rsidR="00F405BA" w:rsidRPr="00A04B46" w:rsidTr="0058245B">
        <w:tc>
          <w:tcPr>
            <w:tcW w:w="2006" w:type="dxa"/>
          </w:tcPr>
          <w:p w:rsidR="00F405BA" w:rsidRPr="00A04B46" w:rsidRDefault="00F405BA" w:rsidP="0058245B">
            <w:pPr>
              <w:ind w:firstLine="480"/>
              <w:jc w:val="center"/>
              <w:rPr>
                <w:rFonts w:ascii="Times New Roman" w:hAnsi="Times New Roman"/>
              </w:rPr>
            </w:pPr>
            <w:r w:rsidRPr="00A04B46">
              <w:rPr>
                <w:rFonts w:ascii="Times New Roman" w:hAnsi="Times New Roman"/>
              </w:rPr>
              <w:t>softwareVers</w:t>
            </w:r>
            <w:r w:rsidRPr="00A04B46">
              <w:rPr>
                <w:rFonts w:ascii="Times New Roman" w:hAnsi="Times New Roman"/>
              </w:rPr>
              <w:lastRenderedPageBreak/>
              <w:t>ion</w:t>
            </w:r>
          </w:p>
        </w:tc>
        <w:tc>
          <w:tcPr>
            <w:tcW w:w="1930"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lastRenderedPageBreak/>
              <w:t>String</w:t>
            </w:r>
          </w:p>
        </w:tc>
        <w:tc>
          <w:tcPr>
            <w:tcW w:w="3232" w:type="dxa"/>
          </w:tcPr>
          <w:p w:rsidR="00F405BA" w:rsidRPr="00A04B46" w:rsidRDefault="00F405BA" w:rsidP="0058245B">
            <w:pPr>
              <w:ind w:firstLine="480"/>
              <w:jc w:val="center"/>
              <w:rPr>
                <w:rFonts w:ascii="Times New Roman" w:hAnsi="Times New Roman"/>
              </w:rPr>
            </w:pPr>
            <w:r w:rsidRPr="00A04B46">
              <w:rPr>
                <w:rFonts w:ascii="宋体" w:hAnsi="宋体"/>
                <w:szCs w:val="21"/>
              </w:rPr>
              <w:t>软件版本</w:t>
            </w:r>
          </w:p>
        </w:tc>
        <w:tc>
          <w:tcPr>
            <w:tcW w:w="617"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Y</w:t>
            </w:r>
          </w:p>
        </w:tc>
      </w:tr>
      <w:tr w:rsidR="00F405BA" w:rsidRPr="00A04B46" w:rsidTr="0058245B">
        <w:tc>
          <w:tcPr>
            <w:tcW w:w="2006" w:type="dxa"/>
          </w:tcPr>
          <w:p w:rsidR="00F405BA" w:rsidRPr="00A04B46" w:rsidRDefault="00F405BA" w:rsidP="0058245B">
            <w:pPr>
              <w:ind w:firstLine="480"/>
              <w:jc w:val="center"/>
              <w:rPr>
                <w:rFonts w:ascii="Times New Roman" w:hAnsi="Times New Roman"/>
              </w:rPr>
            </w:pPr>
            <w:r w:rsidRPr="00A04B46">
              <w:rPr>
                <w:rFonts w:ascii="Times New Roman" w:hAnsi="Times New Roman"/>
              </w:rPr>
              <w:lastRenderedPageBreak/>
              <w:t>RoamingSwitch</w:t>
            </w:r>
          </w:p>
        </w:tc>
        <w:tc>
          <w:tcPr>
            <w:tcW w:w="1930" w:type="dxa"/>
          </w:tcPr>
          <w:p w:rsidR="00F405BA" w:rsidRPr="00A04B46" w:rsidRDefault="00F405BA" w:rsidP="0058245B">
            <w:pPr>
              <w:ind w:firstLine="480"/>
              <w:jc w:val="center"/>
              <w:rPr>
                <w:rFonts w:ascii="Times New Roman" w:hAnsi="Times New Roman"/>
              </w:rPr>
            </w:pPr>
            <w:r w:rsidRPr="00A04B46">
              <w:rPr>
                <w:rFonts w:ascii="Times New Roman" w:hAnsi="Times New Roman"/>
              </w:rPr>
              <w:t>I</w:t>
            </w:r>
            <w:r w:rsidRPr="00A04B46">
              <w:rPr>
                <w:rFonts w:ascii="Times New Roman" w:hAnsi="Times New Roman" w:hint="eastAsia"/>
              </w:rPr>
              <w:t>nt</w:t>
            </w:r>
          </w:p>
        </w:tc>
        <w:tc>
          <w:tcPr>
            <w:tcW w:w="3232" w:type="dxa"/>
          </w:tcPr>
          <w:p w:rsidR="00F405BA" w:rsidRPr="00A04B46" w:rsidRDefault="00F405BA" w:rsidP="0058245B">
            <w:pPr>
              <w:ind w:firstLine="480"/>
              <w:jc w:val="center"/>
              <w:rPr>
                <w:rFonts w:ascii="Times New Roman" w:hAnsi="Times New Roman"/>
              </w:rPr>
            </w:pPr>
            <w:r w:rsidRPr="00A04B46">
              <w:rPr>
                <w:rFonts w:ascii="宋体" w:hAnsi="宋体"/>
                <w:szCs w:val="21"/>
              </w:rPr>
              <w:t>是否开启WiFi漫游控制，1为启用，0为关闭</w:t>
            </w:r>
          </w:p>
        </w:tc>
        <w:tc>
          <w:tcPr>
            <w:tcW w:w="617"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Y</w:t>
            </w:r>
          </w:p>
        </w:tc>
      </w:tr>
      <w:tr w:rsidR="00F405BA" w:rsidRPr="00A04B46" w:rsidTr="0058245B">
        <w:tc>
          <w:tcPr>
            <w:tcW w:w="2006" w:type="dxa"/>
          </w:tcPr>
          <w:p w:rsidR="00F405BA" w:rsidRPr="00A04B46" w:rsidRDefault="00F405BA" w:rsidP="0058245B">
            <w:pPr>
              <w:ind w:firstLine="480"/>
              <w:jc w:val="center"/>
              <w:rPr>
                <w:rFonts w:ascii="Times New Roman" w:hAnsi="Times New Roman"/>
              </w:rPr>
            </w:pPr>
            <w:r w:rsidRPr="00A04B46">
              <w:rPr>
                <w:rFonts w:ascii="Times New Roman" w:hAnsi="Times New Roman"/>
              </w:rPr>
              <w:t>WorkingMode</w:t>
            </w:r>
          </w:p>
        </w:tc>
        <w:tc>
          <w:tcPr>
            <w:tcW w:w="1930" w:type="dxa"/>
          </w:tcPr>
          <w:p w:rsidR="00F405BA" w:rsidRPr="00A04B46" w:rsidRDefault="00F405BA" w:rsidP="0058245B">
            <w:pPr>
              <w:ind w:firstLine="480"/>
              <w:jc w:val="center"/>
              <w:rPr>
                <w:rFonts w:ascii="Times New Roman" w:hAnsi="Times New Roman"/>
              </w:rPr>
            </w:pPr>
            <w:r w:rsidRPr="00A04B46">
              <w:rPr>
                <w:rFonts w:ascii="Times New Roman" w:hAnsi="Times New Roman"/>
              </w:rPr>
              <w:t>I</w:t>
            </w:r>
            <w:r w:rsidRPr="00A04B46">
              <w:rPr>
                <w:rFonts w:ascii="Times New Roman" w:hAnsi="Times New Roman" w:hint="eastAsia"/>
              </w:rPr>
              <w:t>nt</w:t>
            </w:r>
          </w:p>
        </w:tc>
        <w:tc>
          <w:tcPr>
            <w:tcW w:w="3232" w:type="dxa"/>
          </w:tcPr>
          <w:p w:rsidR="00F405BA" w:rsidRPr="00A04B46" w:rsidRDefault="00F405BA" w:rsidP="0058245B">
            <w:pPr>
              <w:ind w:firstLine="480"/>
              <w:rPr>
                <w:rFonts w:ascii="宋体" w:hAnsi="宋体"/>
                <w:szCs w:val="21"/>
              </w:rPr>
            </w:pPr>
            <w:r w:rsidRPr="00A04B46">
              <w:rPr>
                <w:rFonts w:ascii="宋体" w:hAnsi="宋体" w:hint="eastAsia"/>
                <w:szCs w:val="21"/>
              </w:rPr>
              <w:t>AP工作</w:t>
            </w:r>
            <w:r w:rsidRPr="00A04B46">
              <w:rPr>
                <w:rFonts w:ascii="宋体" w:hAnsi="宋体"/>
                <w:szCs w:val="21"/>
              </w:rPr>
              <w:t>模式：</w:t>
            </w:r>
          </w:p>
          <w:p w:rsidR="00F405BA" w:rsidRPr="00A04B46" w:rsidRDefault="00F405BA" w:rsidP="0058245B">
            <w:pPr>
              <w:ind w:firstLine="480"/>
              <w:rPr>
                <w:rFonts w:ascii="宋体" w:hAnsi="宋体"/>
                <w:szCs w:val="21"/>
              </w:rPr>
            </w:pPr>
            <w:r w:rsidRPr="00A04B46">
              <w:rPr>
                <w:rFonts w:ascii="宋体" w:hAnsi="宋体" w:hint="eastAsia"/>
                <w:szCs w:val="21"/>
              </w:rPr>
              <w:t>0：桥接，</w:t>
            </w:r>
            <w:r w:rsidRPr="00A04B46">
              <w:rPr>
                <w:rFonts w:ascii="宋体" w:hAnsi="宋体"/>
                <w:szCs w:val="21"/>
              </w:rPr>
              <w:t>默认</w:t>
            </w:r>
          </w:p>
          <w:p w:rsidR="00F405BA" w:rsidRPr="00A04B46" w:rsidRDefault="00F405BA" w:rsidP="0058245B">
            <w:pPr>
              <w:ind w:firstLine="480"/>
              <w:rPr>
                <w:rFonts w:ascii="Times New Roman" w:hAnsi="Times New Roman"/>
              </w:rPr>
            </w:pPr>
            <w:r w:rsidRPr="00A04B46">
              <w:rPr>
                <w:rFonts w:ascii="宋体" w:hAnsi="宋体" w:hint="eastAsia"/>
                <w:szCs w:val="21"/>
              </w:rPr>
              <w:t>1：路由</w:t>
            </w:r>
          </w:p>
        </w:tc>
        <w:tc>
          <w:tcPr>
            <w:tcW w:w="617"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Y</w:t>
            </w:r>
          </w:p>
        </w:tc>
      </w:tr>
      <w:tr w:rsidR="00F405BA" w:rsidRPr="00A04B46" w:rsidTr="0058245B">
        <w:tc>
          <w:tcPr>
            <w:tcW w:w="2006" w:type="dxa"/>
          </w:tcPr>
          <w:p w:rsidR="00F405BA" w:rsidRPr="00A04B46" w:rsidRDefault="00F405BA" w:rsidP="0058245B">
            <w:pPr>
              <w:ind w:firstLine="480"/>
              <w:jc w:val="center"/>
              <w:rPr>
                <w:rFonts w:ascii="Times New Roman" w:hAnsi="Times New Roman"/>
              </w:rPr>
            </w:pPr>
            <w:r w:rsidRPr="00A04B46">
              <w:rPr>
                <w:rFonts w:ascii="Times New Roman" w:hAnsi="Times New Roman"/>
              </w:rPr>
              <w:t>SyncCode</w:t>
            </w:r>
          </w:p>
        </w:tc>
        <w:tc>
          <w:tcPr>
            <w:tcW w:w="1930"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String</w:t>
            </w:r>
          </w:p>
        </w:tc>
        <w:tc>
          <w:tcPr>
            <w:tcW w:w="3232" w:type="dxa"/>
          </w:tcPr>
          <w:p w:rsidR="00F405BA" w:rsidRPr="00A04B46" w:rsidRDefault="00F405BA" w:rsidP="0058245B">
            <w:pPr>
              <w:ind w:firstLine="480"/>
              <w:jc w:val="center"/>
              <w:rPr>
                <w:rFonts w:ascii="Times New Roman" w:hAnsi="Times New Roman"/>
              </w:rPr>
            </w:pPr>
            <w:r w:rsidRPr="00A04B46">
              <w:rPr>
                <w:rFonts w:ascii="宋体" w:hAnsi="宋体"/>
                <w:szCs w:val="21"/>
              </w:rPr>
              <w:t>当前的WiFi配置同步码</w:t>
            </w:r>
          </w:p>
        </w:tc>
        <w:tc>
          <w:tcPr>
            <w:tcW w:w="617"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Y</w:t>
            </w:r>
          </w:p>
        </w:tc>
      </w:tr>
      <w:tr w:rsidR="00F405BA" w:rsidRPr="00A04B46" w:rsidTr="0058245B">
        <w:tc>
          <w:tcPr>
            <w:tcW w:w="2006" w:type="dxa"/>
          </w:tcPr>
          <w:p w:rsidR="00F405BA" w:rsidRPr="00A04B46" w:rsidRDefault="00F405BA" w:rsidP="0058245B">
            <w:pPr>
              <w:ind w:firstLine="480"/>
              <w:jc w:val="center"/>
              <w:rPr>
                <w:rFonts w:ascii="Times New Roman" w:hAnsi="Times New Roman"/>
              </w:rPr>
            </w:pPr>
            <w:r w:rsidRPr="00A04B46">
              <w:rPr>
                <w:rFonts w:ascii="Times New Roman" w:hAnsi="Times New Roman"/>
              </w:rPr>
              <w:t>UpTime</w:t>
            </w:r>
          </w:p>
        </w:tc>
        <w:tc>
          <w:tcPr>
            <w:tcW w:w="1930"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String</w:t>
            </w:r>
          </w:p>
        </w:tc>
        <w:tc>
          <w:tcPr>
            <w:tcW w:w="3232" w:type="dxa"/>
          </w:tcPr>
          <w:p w:rsidR="00F405BA" w:rsidRPr="00A04B46" w:rsidRDefault="00F405BA" w:rsidP="0058245B">
            <w:pPr>
              <w:ind w:firstLine="480"/>
              <w:jc w:val="center"/>
              <w:rPr>
                <w:rFonts w:ascii="Times New Roman" w:hAnsi="Times New Roman"/>
              </w:rPr>
            </w:pPr>
            <w:r w:rsidRPr="00A04B46">
              <w:rPr>
                <w:rFonts w:ascii="宋体" w:hAnsi="宋体"/>
                <w:szCs w:val="21"/>
              </w:rPr>
              <w:t>在线时长，单位：秒</w:t>
            </w:r>
          </w:p>
        </w:tc>
        <w:tc>
          <w:tcPr>
            <w:tcW w:w="617"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Y</w:t>
            </w:r>
          </w:p>
        </w:tc>
      </w:tr>
      <w:tr w:rsidR="00F405BA" w:rsidRPr="00A04B46" w:rsidTr="0058245B">
        <w:tc>
          <w:tcPr>
            <w:tcW w:w="2006" w:type="dxa"/>
          </w:tcPr>
          <w:p w:rsidR="00F405BA" w:rsidRPr="00A04B46" w:rsidRDefault="00F405BA" w:rsidP="0058245B">
            <w:pPr>
              <w:ind w:firstLine="480"/>
              <w:jc w:val="center"/>
              <w:rPr>
                <w:rFonts w:ascii="Times New Roman" w:hAnsi="Times New Roman"/>
              </w:rPr>
            </w:pPr>
            <w:r w:rsidRPr="00A04B46">
              <w:rPr>
                <w:rFonts w:ascii="Times New Roman" w:hAnsi="Times New Roman"/>
              </w:rPr>
              <w:t>MacFilterEntries</w:t>
            </w:r>
          </w:p>
        </w:tc>
        <w:tc>
          <w:tcPr>
            <w:tcW w:w="1930"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String</w:t>
            </w:r>
          </w:p>
        </w:tc>
        <w:tc>
          <w:tcPr>
            <w:tcW w:w="3232" w:type="dxa"/>
          </w:tcPr>
          <w:p w:rsidR="00F405BA" w:rsidRPr="00A04B46" w:rsidRDefault="00F405BA" w:rsidP="0058245B">
            <w:pPr>
              <w:ind w:firstLine="480"/>
              <w:rPr>
                <w:rFonts w:ascii="宋体" w:hAnsi="宋体"/>
                <w:szCs w:val="21"/>
              </w:rPr>
            </w:pPr>
            <w:r w:rsidRPr="00A04B46">
              <w:rPr>
                <w:rFonts w:ascii="宋体" w:hAnsi="宋体"/>
                <w:szCs w:val="21"/>
              </w:rPr>
              <w:t>黑白名单信息：包含MAC地址及设备名（最长为64字节），以“/”隔开；两组信息之间以逗号分开，最多支持32组。示例：</w:t>
            </w:r>
          </w:p>
          <w:p w:rsidR="00F405BA" w:rsidRPr="00A04B46" w:rsidRDefault="00F405BA" w:rsidP="0058245B">
            <w:pPr>
              <w:ind w:firstLine="480"/>
              <w:rPr>
                <w:rFonts w:ascii="宋体" w:hAnsi="宋体"/>
                <w:szCs w:val="21"/>
              </w:rPr>
            </w:pPr>
            <w:r w:rsidRPr="00A04B46">
              <w:rPr>
                <w:rFonts w:ascii="宋体" w:hAnsi="宋体"/>
                <w:szCs w:val="21"/>
              </w:rPr>
              <w:t>001111334455/pro,</w:t>
            </w:r>
            <w:r w:rsidRPr="00A04B46">
              <w:rPr>
                <w:rFonts w:ascii="宋体" w:hAnsi="宋体" w:hint="eastAsia"/>
                <w:szCs w:val="21"/>
              </w:rPr>
              <w:t xml:space="preserve"> </w:t>
            </w:r>
            <w:r w:rsidRPr="00A04B46">
              <w:rPr>
                <w:rFonts w:ascii="宋体" w:hAnsi="宋体"/>
                <w:szCs w:val="21"/>
              </w:rPr>
              <w:t>80717a33ccf3/android</w:t>
            </w:r>
          </w:p>
        </w:tc>
        <w:tc>
          <w:tcPr>
            <w:tcW w:w="617"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N</w:t>
            </w:r>
          </w:p>
        </w:tc>
      </w:tr>
      <w:tr w:rsidR="00F405BA" w:rsidRPr="00A04B46" w:rsidTr="0058245B">
        <w:tc>
          <w:tcPr>
            <w:tcW w:w="2006" w:type="dxa"/>
          </w:tcPr>
          <w:p w:rsidR="00F405BA" w:rsidRPr="00A04B46" w:rsidRDefault="00F405BA" w:rsidP="0058245B">
            <w:pPr>
              <w:ind w:firstLine="480"/>
              <w:jc w:val="center"/>
              <w:rPr>
                <w:rFonts w:ascii="Times New Roman" w:hAnsi="Times New Roman"/>
              </w:rPr>
            </w:pPr>
            <w:r w:rsidRPr="00A04B46">
              <w:rPr>
                <w:rFonts w:ascii="Times New Roman" w:hAnsi="Times New Roman"/>
              </w:rPr>
              <w:t>LEDOnOff</w:t>
            </w:r>
          </w:p>
        </w:tc>
        <w:tc>
          <w:tcPr>
            <w:tcW w:w="1930" w:type="dxa"/>
          </w:tcPr>
          <w:p w:rsidR="00F405BA" w:rsidRPr="00A04B46" w:rsidRDefault="00F405BA" w:rsidP="0058245B">
            <w:pPr>
              <w:ind w:firstLine="480"/>
              <w:jc w:val="center"/>
              <w:rPr>
                <w:rFonts w:ascii="Times New Roman" w:hAnsi="Times New Roman"/>
              </w:rPr>
            </w:pPr>
            <w:r w:rsidRPr="00A04B46">
              <w:rPr>
                <w:rFonts w:ascii="Times New Roman" w:hAnsi="Times New Roman"/>
              </w:rPr>
              <w:t>I</w:t>
            </w:r>
            <w:r w:rsidRPr="00A04B46">
              <w:rPr>
                <w:rFonts w:ascii="Times New Roman" w:hAnsi="Times New Roman" w:hint="eastAsia"/>
              </w:rPr>
              <w:t>nt</w:t>
            </w:r>
          </w:p>
        </w:tc>
        <w:tc>
          <w:tcPr>
            <w:tcW w:w="3232" w:type="dxa"/>
          </w:tcPr>
          <w:p w:rsidR="00F405BA" w:rsidRPr="00A04B46" w:rsidRDefault="00F405BA" w:rsidP="0058245B">
            <w:pPr>
              <w:ind w:firstLine="480"/>
              <w:jc w:val="center"/>
              <w:rPr>
                <w:rFonts w:ascii="Times New Roman" w:hAnsi="Times New Roman"/>
              </w:rPr>
            </w:pPr>
            <w:r w:rsidRPr="00A04B46">
              <w:rPr>
                <w:rFonts w:ascii="宋体" w:hAnsi="宋体"/>
                <w:szCs w:val="21"/>
              </w:rPr>
              <w:t>指示灯开关，1为On，0为Off</w:t>
            </w:r>
          </w:p>
        </w:tc>
        <w:tc>
          <w:tcPr>
            <w:tcW w:w="617"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Y</w:t>
            </w:r>
          </w:p>
        </w:tc>
      </w:tr>
      <w:tr w:rsidR="00F405BA" w:rsidRPr="00A04B46" w:rsidTr="0058245B">
        <w:tc>
          <w:tcPr>
            <w:tcW w:w="2006" w:type="dxa"/>
          </w:tcPr>
          <w:p w:rsidR="00F405BA" w:rsidRPr="00A04B46" w:rsidRDefault="00F405BA" w:rsidP="0058245B">
            <w:pPr>
              <w:ind w:firstLine="480"/>
              <w:jc w:val="center"/>
              <w:rPr>
                <w:rFonts w:ascii="Times New Roman" w:hAnsi="Times New Roman"/>
              </w:rPr>
            </w:pPr>
            <w:r w:rsidRPr="00A04B46">
              <w:rPr>
                <w:rFonts w:ascii="Times New Roman" w:hAnsi="Times New Roman"/>
              </w:rPr>
              <w:t>hardwareVer</w:t>
            </w:r>
            <w:r w:rsidRPr="00A04B46">
              <w:rPr>
                <w:rFonts w:ascii="Times New Roman" w:hAnsi="Times New Roman"/>
              </w:rPr>
              <w:lastRenderedPageBreak/>
              <w:t>sion</w:t>
            </w:r>
          </w:p>
        </w:tc>
        <w:tc>
          <w:tcPr>
            <w:tcW w:w="1930"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lastRenderedPageBreak/>
              <w:t>String</w:t>
            </w:r>
          </w:p>
        </w:tc>
        <w:tc>
          <w:tcPr>
            <w:tcW w:w="3232"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硬件版本</w:t>
            </w:r>
          </w:p>
        </w:tc>
        <w:tc>
          <w:tcPr>
            <w:tcW w:w="617"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Y</w:t>
            </w:r>
          </w:p>
        </w:tc>
      </w:tr>
      <w:tr w:rsidR="00F405BA" w:rsidRPr="00A04B46" w:rsidTr="0058245B">
        <w:tc>
          <w:tcPr>
            <w:tcW w:w="2006" w:type="dxa"/>
          </w:tcPr>
          <w:p w:rsidR="00F405BA" w:rsidRPr="00A04B46" w:rsidRDefault="00F405BA" w:rsidP="0058245B">
            <w:pPr>
              <w:ind w:firstLine="480"/>
              <w:jc w:val="center"/>
              <w:rPr>
                <w:rFonts w:ascii="Times New Roman" w:hAnsi="Times New Roman"/>
              </w:rPr>
            </w:pPr>
            <w:r w:rsidRPr="00A04B46">
              <w:rPr>
                <w:rFonts w:ascii="Times New Roman" w:hAnsi="Times New Roman"/>
              </w:rPr>
              <w:lastRenderedPageBreak/>
              <w:t>MacFilterPolicy</w:t>
            </w:r>
          </w:p>
        </w:tc>
        <w:tc>
          <w:tcPr>
            <w:tcW w:w="1930" w:type="dxa"/>
          </w:tcPr>
          <w:p w:rsidR="00F405BA" w:rsidRPr="00A04B46" w:rsidRDefault="00F405BA" w:rsidP="0058245B">
            <w:pPr>
              <w:ind w:firstLine="480"/>
              <w:jc w:val="center"/>
              <w:rPr>
                <w:rFonts w:ascii="Times New Roman" w:hAnsi="Times New Roman"/>
              </w:rPr>
            </w:pPr>
            <w:r w:rsidRPr="00A04B46">
              <w:rPr>
                <w:rFonts w:ascii="Times New Roman" w:hAnsi="Times New Roman"/>
              </w:rPr>
              <w:t>I</w:t>
            </w:r>
            <w:r w:rsidRPr="00A04B46">
              <w:rPr>
                <w:rFonts w:ascii="Times New Roman" w:hAnsi="Times New Roman" w:hint="eastAsia"/>
              </w:rPr>
              <w:t>nt</w:t>
            </w:r>
          </w:p>
        </w:tc>
        <w:tc>
          <w:tcPr>
            <w:tcW w:w="3232" w:type="dxa"/>
          </w:tcPr>
          <w:p w:rsidR="00F405BA" w:rsidRPr="00A04B46" w:rsidRDefault="00F405BA" w:rsidP="0058245B">
            <w:pPr>
              <w:ind w:firstLine="480"/>
              <w:rPr>
                <w:rFonts w:ascii="宋体" w:hAnsi="宋体"/>
                <w:szCs w:val="21"/>
              </w:rPr>
            </w:pPr>
            <w:r w:rsidRPr="00A04B46">
              <w:rPr>
                <w:rFonts w:ascii="宋体" w:hAnsi="宋体"/>
                <w:szCs w:val="21"/>
              </w:rPr>
              <w:t>MAC地址过滤策略：</w:t>
            </w:r>
          </w:p>
          <w:p w:rsidR="00F405BA" w:rsidRPr="00A04B46" w:rsidRDefault="00F405BA" w:rsidP="0058245B">
            <w:pPr>
              <w:ind w:firstLine="480"/>
              <w:rPr>
                <w:rFonts w:ascii="宋体" w:hAnsi="宋体"/>
                <w:szCs w:val="21"/>
              </w:rPr>
            </w:pPr>
            <w:r w:rsidRPr="00A04B46">
              <w:rPr>
                <w:rFonts w:ascii="宋体" w:hAnsi="宋体"/>
                <w:szCs w:val="21"/>
              </w:rPr>
              <w:t>0: 黑名单</w:t>
            </w:r>
          </w:p>
          <w:p w:rsidR="00F405BA" w:rsidRPr="00A04B46" w:rsidRDefault="00F405BA" w:rsidP="0058245B">
            <w:pPr>
              <w:ind w:firstLine="480"/>
              <w:rPr>
                <w:rFonts w:ascii="Times New Roman" w:hAnsi="Times New Roman"/>
              </w:rPr>
            </w:pPr>
            <w:r w:rsidRPr="00A04B46">
              <w:rPr>
                <w:rFonts w:ascii="宋体" w:hAnsi="宋体"/>
                <w:szCs w:val="21"/>
              </w:rPr>
              <w:t>1: 白名单</w:t>
            </w:r>
          </w:p>
        </w:tc>
        <w:tc>
          <w:tcPr>
            <w:tcW w:w="617"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N</w:t>
            </w:r>
          </w:p>
        </w:tc>
      </w:tr>
      <w:tr w:rsidR="00F405BA" w:rsidRPr="00A04B46" w:rsidTr="0058245B">
        <w:tc>
          <w:tcPr>
            <w:tcW w:w="2006" w:type="dxa"/>
          </w:tcPr>
          <w:p w:rsidR="00F405BA" w:rsidRPr="00A04B46" w:rsidRDefault="00F405BA" w:rsidP="0058245B">
            <w:pPr>
              <w:ind w:firstLine="480"/>
              <w:jc w:val="center"/>
              <w:rPr>
                <w:rFonts w:ascii="Times New Roman" w:hAnsi="Times New Roman"/>
              </w:rPr>
            </w:pPr>
            <w:r w:rsidRPr="00A04B46">
              <w:rPr>
                <w:rFonts w:ascii="Times New Roman" w:hAnsi="Times New Roman"/>
              </w:rPr>
              <w:t>Radios</w:t>
            </w:r>
          </w:p>
        </w:tc>
        <w:tc>
          <w:tcPr>
            <w:tcW w:w="1930"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JSONArray</w:t>
            </w:r>
          </w:p>
        </w:tc>
        <w:tc>
          <w:tcPr>
            <w:tcW w:w="3232" w:type="dxa"/>
          </w:tcPr>
          <w:p w:rsidR="00F405BA" w:rsidRPr="00A04B46" w:rsidRDefault="00F405BA" w:rsidP="0058245B">
            <w:pPr>
              <w:ind w:firstLine="480"/>
              <w:jc w:val="left"/>
              <w:rPr>
                <w:rFonts w:ascii="Times New Roman" w:hAnsi="Times New Roman"/>
              </w:rPr>
            </w:pPr>
            <w:r w:rsidRPr="00A04B46">
              <w:rPr>
                <w:rFonts w:ascii="宋体" w:hAnsi="宋体"/>
                <w:szCs w:val="21"/>
              </w:rPr>
              <w:t>WiFi射频信息的数组</w:t>
            </w:r>
            <w:r w:rsidRPr="00A04B46">
              <w:rPr>
                <w:rFonts w:ascii="宋体" w:hAnsi="宋体" w:hint="eastAsia"/>
                <w:szCs w:val="21"/>
              </w:rPr>
              <w:t>，包含以下字段：</w:t>
            </w:r>
            <w:r w:rsidRPr="00A04B46">
              <w:rPr>
                <w:rFonts w:ascii="宋体" w:hAnsi="宋体"/>
                <w:szCs w:val="21"/>
              </w:rPr>
              <w:t>Radio</w:t>
            </w:r>
            <w:r w:rsidRPr="00A04B46">
              <w:rPr>
                <w:rFonts w:ascii="宋体" w:hAnsi="宋体" w:hint="eastAsia"/>
                <w:szCs w:val="21"/>
              </w:rPr>
              <w:t>，</w:t>
            </w:r>
            <w:r w:rsidRPr="00A04B46">
              <w:rPr>
                <w:rFonts w:ascii="宋体" w:hAnsi="宋体"/>
                <w:szCs w:val="21"/>
              </w:rPr>
              <w:t>Enable</w:t>
            </w:r>
            <w:r w:rsidRPr="00A04B46">
              <w:rPr>
                <w:rFonts w:ascii="宋体" w:hAnsi="宋体" w:hint="eastAsia"/>
                <w:szCs w:val="21"/>
              </w:rPr>
              <w:t>，</w:t>
            </w:r>
            <w:r w:rsidRPr="00A04B46">
              <w:rPr>
                <w:rFonts w:ascii="宋体" w:hAnsi="宋体"/>
                <w:szCs w:val="21"/>
              </w:rPr>
              <w:t>TransmitPower</w:t>
            </w:r>
            <w:r w:rsidRPr="00A04B46">
              <w:rPr>
                <w:rFonts w:ascii="宋体" w:hAnsi="宋体" w:hint="eastAsia"/>
                <w:szCs w:val="21"/>
              </w:rPr>
              <w:t>，</w:t>
            </w:r>
            <w:r w:rsidRPr="00A04B46">
              <w:rPr>
                <w:rFonts w:ascii="宋体" w:hAnsi="宋体"/>
                <w:szCs w:val="21"/>
              </w:rPr>
              <w:t>Channel</w:t>
            </w:r>
          </w:p>
        </w:tc>
        <w:tc>
          <w:tcPr>
            <w:tcW w:w="617"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Y</w:t>
            </w:r>
          </w:p>
        </w:tc>
      </w:tr>
      <w:tr w:rsidR="00F405BA" w:rsidRPr="00A04B46" w:rsidTr="0058245B">
        <w:tc>
          <w:tcPr>
            <w:tcW w:w="2006" w:type="dxa"/>
            <w:vAlign w:val="center"/>
          </w:tcPr>
          <w:p w:rsidR="00F405BA" w:rsidRPr="00A04B46" w:rsidRDefault="00F405BA" w:rsidP="0058245B">
            <w:pPr>
              <w:ind w:firstLine="480"/>
              <w:jc w:val="center"/>
              <w:rPr>
                <w:rFonts w:ascii="Times New Roman" w:hAnsi="Times New Roman"/>
              </w:rPr>
            </w:pPr>
            <w:r w:rsidRPr="00A04B46">
              <w:rPr>
                <w:rFonts w:ascii="Times New Roman" w:hAnsi="Times New Roman"/>
              </w:rPr>
              <w:t>Radio</w:t>
            </w:r>
          </w:p>
        </w:tc>
        <w:tc>
          <w:tcPr>
            <w:tcW w:w="1930" w:type="dxa"/>
            <w:vAlign w:val="center"/>
          </w:tcPr>
          <w:p w:rsidR="00F405BA" w:rsidRPr="00A04B46" w:rsidRDefault="00F405BA" w:rsidP="0058245B">
            <w:pPr>
              <w:ind w:firstLine="480"/>
              <w:jc w:val="center"/>
              <w:rPr>
                <w:rFonts w:ascii="Times New Roman" w:hAnsi="Times New Roman"/>
              </w:rPr>
            </w:pPr>
            <w:r w:rsidRPr="00A04B46">
              <w:rPr>
                <w:rFonts w:ascii="Times New Roman" w:hAnsi="Times New Roman"/>
              </w:rPr>
              <w:t>String</w:t>
            </w:r>
          </w:p>
        </w:tc>
        <w:tc>
          <w:tcPr>
            <w:tcW w:w="3232" w:type="dxa"/>
            <w:vAlign w:val="center"/>
          </w:tcPr>
          <w:p w:rsidR="00F405BA" w:rsidRPr="00A04B46" w:rsidRDefault="00F405BA" w:rsidP="0058245B">
            <w:pPr>
              <w:ind w:firstLine="480"/>
              <w:jc w:val="left"/>
              <w:rPr>
                <w:rFonts w:ascii="Times New Roman" w:hAnsi="Times New Roman"/>
              </w:rPr>
            </w:pPr>
            <w:r w:rsidRPr="00A04B46">
              <w:rPr>
                <w:rFonts w:ascii="Times New Roman" w:hAnsi="Times New Roman"/>
              </w:rPr>
              <w:t>Radios</w:t>
            </w:r>
            <w:r w:rsidRPr="00A04B46">
              <w:rPr>
                <w:rFonts w:ascii="Times New Roman" w:hAnsi="Times New Roman"/>
              </w:rPr>
              <w:t>数组</w:t>
            </w:r>
            <w:r w:rsidRPr="00A04B46">
              <w:rPr>
                <w:rFonts w:ascii="Times New Roman" w:hAnsi="Times New Roman" w:hint="eastAsia"/>
              </w:rPr>
              <w:t>之一，</w:t>
            </w:r>
            <w:r w:rsidRPr="00A04B46">
              <w:rPr>
                <w:rFonts w:ascii="Times New Roman" w:hAnsi="Times New Roman"/>
              </w:rPr>
              <w:t>频段，枚举取值：</w:t>
            </w:r>
          </w:p>
          <w:p w:rsidR="00F405BA" w:rsidRPr="00A04B46" w:rsidRDefault="00F405BA" w:rsidP="0058245B">
            <w:pPr>
              <w:ind w:firstLine="480"/>
              <w:jc w:val="left"/>
              <w:rPr>
                <w:rFonts w:ascii="Times New Roman" w:hAnsi="Times New Roman"/>
              </w:rPr>
            </w:pPr>
            <w:r w:rsidRPr="00A04B46">
              <w:rPr>
                <w:rFonts w:ascii="Times New Roman" w:hAnsi="Times New Roman"/>
              </w:rPr>
              <w:t>2.4G</w:t>
            </w:r>
          </w:p>
          <w:p w:rsidR="00F405BA" w:rsidRPr="00A04B46" w:rsidRDefault="00F405BA" w:rsidP="0058245B">
            <w:pPr>
              <w:ind w:firstLine="480"/>
              <w:jc w:val="left"/>
              <w:rPr>
                <w:rFonts w:ascii="Times New Roman" w:hAnsi="Times New Roman"/>
              </w:rPr>
            </w:pPr>
            <w:r w:rsidRPr="00A04B46">
              <w:rPr>
                <w:rFonts w:ascii="Times New Roman" w:hAnsi="Times New Roman"/>
              </w:rPr>
              <w:t>5G</w:t>
            </w:r>
          </w:p>
        </w:tc>
        <w:tc>
          <w:tcPr>
            <w:tcW w:w="617" w:type="dxa"/>
            <w:vAlign w:val="center"/>
          </w:tcPr>
          <w:p w:rsidR="00F405BA" w:rsidRPr="00A04B46" w:rsidRDefault="00F405BA" w:rsidP="0058245B">
            <w:pPr>
              <w:ind w:firstLine="480"/>
              <w:jc w:val="center"/>
              <w:rPr>
                <w:rFonts w:ascii="Times New Roman" w:hAnsi="Times New Roman"/>
              </w:rPr>
            </w:pPr>
            <w:r w:rsidRPr="00A04B46">
              <w:rPr>
                <w:rFonts w:ascii="Times New Roman" w:hAnsi="Times New Roman"/>
              </w:rPr>
              <w:t>Y</w:t>
            </w:r>
          </w:p>
        </w:tc>
      </w:tr>
      <w:tr w:rsidR="00F405BA" w:rsidRPr="00A04B46" w:rsidTr="0058245B">
        <w:tc>
          <w:tcPr>
            <w:tcW w:w="2006" w:type="dxa"/>
            <w:vAlign w:val="center"/>
          </w:tcPr>
          <w:p w:rsidR="00F405BA" w:rsidRPr="00A04B46" w:rsidRDefault="00F405BA" w:rsidP="0058245B">
            <w:pPr>
              <w:ind w:firstLine="480"/>
              <w:jc w:val="center"/>
              <w:rPr>
                <w:rFonts w:ascii="Times New Roman" w:hAnsi="Times New Roman"/>
              </w:rPr>
            </w:pPr>
            <w:r w:rsidRPr="00A04B46">
              <w:rPr>
                <w:rFonts w:ascii="Times New Roman" w:hAnsi="Times New Roman"/>
              </w:rPr>
              <w:t>Enable</w:t>
            </w:r>
          </w:p>
        </w:tc>
        <w:tc>
          <w:tcPr>
            <w:tcW w:w="1930" w:type="dxa"/>
            <w:vAlign w:val="center"/>
          </w:tcPr>
          <w:p w:rsidR="00F405BA" w:rsidRPr="00A04B46" w:rsidRDefault="00F405BA" w:rsidP="0058245B">
            <w:pPr>
              <w:ind w:firstLine="480"/>
              <w:jc w:val="center"/>
              <w:rPr>
                <w:rFonts w:ascii="Times New Roman" w:hAnsi="Times New Roman"/>
              </w:rPr>
            </w:pPr>
            <w:r w:rsidRPr="00A04B46">
              <w:rPr>
                <w:rFonts w:ascii="Times New Roman" w:hAnsi="Times New Roman"/>
              </w:rPr>
              <w:t>Number</w:t>
            </w:r>
          </w:p>
        </w:tc>
        <w:tc>
          <w:tcPr>
            <w:tcW w:w="3232" w:type="dxa"/>
            <w:vAlign w:val="center"/>
          </w:tcPr>
          <w:p w:rsidR="00F405BA" w:rsidRPr="00A04B46" w:rsidRDefault="00F405BA" w:rsidP="0058245B">
            <w:pPr>
              <w:ind w:firstLine="480"/>
              <w:jc w:val="left"/>
              <w:rPr>
                <w:rFonts w:ascii="Times New Roman" w:hAnsi="Times New Roman"/>
              </w:rPr>
            </w:pPr>
            <w:r w:rsidRPr="00A04B46">
              <w:rPr>
                <w:rFonts w:ascii="Times New Roman" w:hAnsi="Times New Roman"/>
              </w:rPr>
              <w:t>Radios</w:t>
            </w:r>
            <w:r w:rsidRPr="00A04B46">
              <w:rPr>
                <w:rFonts w:ascii="Times New Roman" w:hAnsi="Times New Roman"/>
              </w:rPr>
              <w:t>数组</w:t>
            </w:r>
            <w:r w:rsidRPr="00A04B46">
              <w:rPr>
                <w:rFonts w:ascii="Times New Roman" w:hAnsi="Times New Roman" w:hint="eastAsia"/>
              </w:rPr>
              <w:t>之一，</w:t>
            </w:r>
            <w:r w:rsidRPr="00A04B46">
              <w:rPr>
                <w:rFonts w:ascii="Times New Roman" w:hAnsi="Times New Roman"/>
              </w:rPr>
              <w:t>该频段是否启用，</w:t>
            </w:r>
            <w:r w:rsidRPr="00A04B46">
              <w:rPr>
                <w:rFonts w:ascii="Times New Roman" w:hAnsi="Times New Roman"/>
              </w:rPr>
              <w:t>1</w:t>
            </w:r>
            <w:r w:rsidRPr="00A04B46">
              <w:rPr>
                <w:rFonts w:ascii="Times New Roman" w:hAnsi="Times New Roman"/>
              </w:rPr>
              <w:t>为启用，</w:t>
            </w:r>
            <w:r w:rsidRPr="00A04B46">
              <w:rPr>
                <w:rFonts w:ascii="Times New Roman" w:hAnsi="Times New Roman"/>
              </w:rPr>
              <w:t>0</w:t>
            </w:r>
            <w:r w:rsidRPr="00A04B46">
              <w:rPr>
                <w:rFonts w:ascii="Times New Roman" w:hAnsi="Times New Roman"/>
              </w:rPr>
              <w:t>为禁用</w:t>
            </w:r>
          </w:p>
        </w:tc>
        <w:tc>
          <w:tcPr>
            <w:tcW w:w="617" w:type="dxa"/>
            <w:vAlign w:val="center"/>
          </w:tcPr>
          <w:p w:rsidR="00F405BA" w:rsidRPr="00A04B46" w:rsidRDefault="00F405BA" w:rsidP="0058245B">
            <w:pPr>
              <w:pStyle w:val="QB0"/>
              <w:widowControl w:val="0"/>
              <w:ind w:left="480" w:firstLineChars="0" w:firstLine="0"/>
              <w:jc w:val="center"/>
              <w:rPr>
                <w:rFonts w:ascii="Times New Roman" w:eastAsiaTheme="minorEastAsia"/>
                <w:kern w:val="2"/>
                <w:szCs w:val="22"/>
                <w:lang w:val="en-US"/>
              </w:rPr>
            </w:pPr>
            <w:r w:rsidRPr="00A04B46">
              <w:rPr>
                <w:rFonts w:ascii="Times New Roman" w:eastAsiaTheme="minorEastAsia"/>
                <w:kern w:val="2"/>
                <w:szCs w:val="22"/>
                <w:lang w:val="en-US"/>
              </w:rPr>
              <w:t>Y</w:t>
            </w:r>
          </w:p>
        </w:tc>
      </w:tr>
      <w:tr w:rsidR="00F405BA" w:rsidRPr="00A04B46" w:rsidTr="0058245B">
        <w:tc>
          <w:tcPr>
            <w:tcW w:w="2006" w:type="dxa"/>
            <w:vAlign w:val="center"/>
          </w:tcPr>
          <w:p w:rsidR="00F405BA" w:rsidRPr="00A04B46" w:rsidRDefault="00F405BA" w:rsidP="0058245B">
            <w:pPr>
              <w:ind w:firstLine="480"/>
              <w:jc w:val="center"/>
              <w:rPr>
                <w:rFonts w:ascii="Times New Roman" w:hAnsi="Times New Roman"/>
              </w:rPr>
            </w:pPr>
            <w:r w:rsidRPr="00A04B46">
              <w:rPr>
                <w:rFonts w:ascii="Times New Roman" w:hAnsi="Times New Roman"/>
              </w:rPr>
              <w:t>TransmitPower</w:t>
            </w:r>
          </w:p>
        </w:tc>
        <w:tc>
          <w:tcPr>
            <w:tcW w:w="1930" w:type="dxa"/>
            <w:vAlign w:val="center"/>
          </w:tcPr>
          <w:p w:rsidR="00F405BA" w:rsidRPr="00A04B46" w:rsidRDefault="00F405BA" w:rsidP="0058245B">
            <w:pPr>
              <w:ind w:firstLine="480"/>
              <w:jc w:val="center"/>
              <w:rPr>
                <w:rFonts w:ascii="Times New Roman" w:hAnsi="Times New Roman"/>
              </w:rPr>
            </w:pPr>
            <w:r w:rsidRPr="00A04B46">
              <w:rPr>
                <w:rFonts w:ascii="Times New Roman" w:hAnsi="Times New Roman"/>
              </w:rPr>
              <w:t>String</w:t>
            </w:r>
          </w:p>
        </w:tc>
        <w:tc>
          <w:tcPr>
            <w:tcW w:w="3232" w:type="dxa"/>
            <w:vAlign w:val="center"/>
          </w:tcPr>
          <w:p w:rsidR="00F405BA" w:rsidRPr="00A04B46" w:rsidRDefault="00F405BA" w:rsidP="0058245B">
            <w:pPr>
              <w:pStyle w:val="afffff6"/>
              <w:spacing w:after="0"/>
              <w:ind w:left="960" w:firstLineChars="0" w:firstLine="0"/>
              <w:jc w:val="left"/>
              <w:rPr>
                <w:rFonts w:ascii="Times New Roman" w:hAnsi="Times New Roman" w:cs="Times New Roman"/>
              </w:rPr>
            </w:pPr>
            <w:r w:rsidRPr="00A04B46">
              <w:rPr>
                <w:rFonts w:ascii="Times New Roman" w:hAnsi="Times New Roman" w:cs="Times New Roman"/>
              </w:rPr>
              <w:t>Radios</w:t>
            </w:r>
            <w:r w:rsidRPr="00A04B46">
              <w:rPr>
                <w:rFonts w:ascii="Times New Roman" w:hAnsi="Times New Roman" w:cs="Times New Roman"/>
              </w:rPr>
              <w:t>数组</w:t>
            </w:r>
            <w:r w:rsidRPr="00A04B46">
              <w:rPr>
                <w:rFonts w:ascii="Times New Roman" w:hAnsi="Times New Roman" w:cs="Times New Roman" w:hint="eastAsia"/>
              </w:rPr>
              <w:t>之一，</w:t>
            </w:r>
            <w:r w:rsidRPr="00A04B46">
              <w:rPr>
                <w:rFonts w:ascii="Times New Roman" w:hAnsi="Times New Roman" w:cs="Times New Roman"/>
              </w:rPr>
              <w:t>WiFi</w:t>
            </w:r>
            <w:r w:rsidRPr="00A04B46">
              <w:rPr>
                <w:rFonts w:ascii="Times New Roman" w:hAnsi="Times New Roman" w:cs="Times New Roman"/>
              </w:rPr>
              <w:t>发射功率级别（百分比）</w:t>
            </w:r>
          </w:p>
        </w:tc>
        <w:tc>
          <w:tcPr>
            <w:tcW w:w="617" w:type="dxa"/>
            <w:vAlign w:val="center"/>
          </w:tcPr>
          <w:p w:rsidR="00F405BA" w:rsidRPr="00A04B46" w:rsidRDefault="00F405BA" w:rsidP="0058245B">
            <w:pPr>
              <w:pStyle w:val="QB0"/>
              <w:widowControl w:val="0"/>
              <w:ind w:left="480" w:firstLineChars="0" w:firstLine="0"/>
              <w:jc w:val="center"/>
              <w:rPr>
                <w:rFonts w:ascii="Times New Roman" w:eastAsiaTheme="minorEastAsia"/>
                <w:kern w:val="2"/>
                <w:szCs w:val="22"/>
                <w:lang w:val="en-US"/>
              </w:rPr>
            </w:pPr>
            <w:r w:rsidRPr="00A04B46">
              <w:rPr>
                <w:rFonts w:ascii="Times New Roman" w:eastAsiaTheme="minorEastAsia"/>
                <w:kern w:val="2"/>
                <w:szCs w:val="22"/>
                <w:lang w:val="en-US"/>
              </w:rPr>
              <w:t>Y</w:t>
            </w:r>
          </w:p>
        </w:tc>
      </w:tr>
      <w:tr w:rsidR="00F405BA" w:rsidRPr="00A04B46" w:rsidTr="0058245B">
        <w:tc>
          <w:tcPr>
            <w:tcW w:w="2006" w:type="dxa"/>
          </w:tcPr>
          <w:p w:rsidR="00F405BA" w:rsidRPr="00A04B46" w:rsidRDefault="00F405BA" w:rsidP="0058245B">
            <w:pPr>
              <w:ind w:firstLine="480"/>
              <w:jc w:val="center"/>
              <w:rPr>
                <w:rFonts w:ascii="Times New Roman" w:hAnsi="Times New Roman"/>
              </w:rPr>
            </w:pPr>
            <w:r w:rsidRPr="00A04B46">
              <w:rPr>
                <w:rFonts w:ascii="Times New Roman" w:hAnsi="Times New Roman"/>
              </w:rPr>
              <w:t>Channel</w:t>
            </w:r>
          </w:p>
        </w:tc>
        <w:tc>
          <w:tcPr>
            <w:tcW w:w="1930" w:type="dxa"/>
          </w:tcPr>
          <w:p w:rsidR="00F405BA" w:rsidRPr="00A04B46" w:rsidRDefault="00F405BA" w:rsidP="0058245B">
            <w:pPr>
              <w:ind w:firstLine="480"/>
              <w:jc w:val="center"/>
              <w:rPr>
                <w:rFonts w:ascii="Times New Roman" w:hAnsi="Times New Roman"/>
              </w:rPr>
            </w:pPr>
            <w:r w:rsidRPr="00A04B46">
              <w:rPr>
                <w:rFonts w:ascii="Times New Roman" w:hAnsi="Times New Roman"/>
              </w:rPr>
              <w:t>Number</w:t>
            </w:r>
          </w:p>
        </w:tc>
        <w:tc>
          <w:tcPr>
            <w:tcW w:w="3232" w:type="dxa"/>
            <w:vAlign w:val="center"/>
          </w:tcPr>
          <w:p w:rsidR="00F405BA" w:rsidRPr="00A04B46" w:rsidRDefault="00F405BA" w:rsidP="0058245B">
            <w:pPr>
              <w:pStyle w:val="afffff6"/>
              <w:spacing w:after="0"/>
              <w:ind w:left="960" w:firstLineChars="0" w:firstLine="0"/>
              <w:jc w:val="left"/>
              <w:rPr>
                <w:rFonts w:ascii="Times New Roman" w:hAnsi="Times New Roman" w:cs="Times New Roman"/>
              </w:rPr>
            </w:pPr>
            <w:r w:rsidRPr="00A04B46">
              <w:rPr>
                <w:rFonts w:ascii="Times New Roman" w:hAnsi="Times New Roman" w:cs="Times New Roman"/>
              </w:rPr>
              <w:t>Radios</w:t>
            </w:r>
            <w:r w:rsidRPr="00A04B46">
              <w:rPr>
                <w:rFonts w:ascii="Times New Roman" w:hAnsi="Times New Roman" w:cs="Times New Roman"/>
              </w:rPr>
              <w:t>数组</w:t>
            </w:r>
            <w:r w:rsidRPr="00A04B46">
              <w:rPr>
                <w:rFonts w:ascii="Times New Roman" w:hAnsi="Times New Roman" w:cs="Times New Roman" w:hint="eastAsia"/>
              </w:rPr>
              <w:t>之一，</w:t>
            </w:r>
            <w:r w:rsidRPr="00A04B46">
              <w:rPr>
                <w:rFonts w:ascii="Times New Roman" w:hAnsi="Times New Roman" w:cs="Times New Roman"/>
              </w:rPr>
              <w:t>当</w:t>
            </w:r>
            <w:r w:rsidRPr="00A04B46">
              <w:rPr>
                <w:rFonts w:ascii="Times New Roman" w:hAnsi="Times New Roman" w:cs="Times New Roman"/>
              </w:rPr>
              <w:lastRenderedPageBreak/>
              <w:t>前工作信道号</w:t>
            </w:r>
          </w:p>
        </w:tc>
        <w:tc>
          <w:tcPr>
            <w:tcW w:w="617" w:type="dxa"/>
          </w:tcPr>
          <w:p w:rsidR="00F405BA" w:rsidRPr="00A04B46" w:rsidRDefault="00F405BA" w:rsidP="0058245B">
            <w:pPr>
              <w:pStyle w:val="QB0"/>
              <w:widowControl w:val="0"/>
              <w:ind w:left="480" w:firstLineChars="0" w:firstLine="0"/>
              <w:jc w:val="center"/>
              <w:rPr>
                <w:rFonts w:ascii="Times New Roman" w:eastAsiaTheme="minorEastAsia"/>
                <w:kern w:val="2"/>
                <w:szCs w:val="22"/>
                <w:lang w:val="en-US"/>
              </w:rPr>
            </w:pPr>
            <w:r w:rsidRPr="00A04B46">
              <w:rPr>
                <w:rFonts w:ascii="Times New Roman" w:eastAsiaTheme="minorEastAsia"/>
                <w:kern w:val="2"/>
                <w:szCs w:val="22"/>
                <w:lang w:val="en-US"/>
              </w:rPr>
              <w:lastRenderedPageBreak/>
              <w:t>Y</w:t>
            </w:r>
          </w:p>
        </w:tc>
      </w:tr>
      <w:tr w:rsidR="00F405BA" w:rsidRPr="00A04B46" w:rsidTr="0058245B">
        <w:tc>
          <w:tcPr>
            <w:tcW w:w="2006" w:type="dxa"/>
          </w:tcPr>
          <w:p w:rsidR="00F405BA" w:rsidRPr="00A04B46" w:rsidRDefault="00F405BA" w:rsidP="0058245B">
            <w:pPr>
              <w:ind w:firstLine="480"/>
              <w:jc w:val="center"/>
              <w:rPr>
                <w:rFonts w:ascii="Times New Roman" w:hAnsi="Times New Roman"/>
              </w:rPr>
            </w:pPr>
            <w:r w:rsidRPr="00A04B46">
              <w:rPr>
                <w:rFonts w:ascii="Times New Roman" w:hAnsi="Times New Roman"/>
              </w:rPr>
              <w:lastRenderedPageBreak/>
              <w:t>Configurations</w:t>
            </w:r>
          </w:p>
        </w:tc>
        <w:tc>
          <w:tcPr>
            <w:tcW w:w="1930"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JSONArray</w:t>
            </w:r>
          </w:p>
        </w:tc>
        <w:tc>
          <w:tcPr>
            <w:tcW w:w="3232" w:type="dxa"/>
          </w:tcPr>
          <w:p w:rsidR="00F405BA" w:rsidRPr="00A04B46" w:rsidRDefault="00F405BA" w:rsidP="0058245B">
            <w:pPr>
              <w:ind w:firstLine="480"/>
              <w:jc w:val="left"/>
              <w:rPr>
                <w:rFonts w:ascii="Times New Roman" w:hAnsi="Times New Roman"/>
              </w:rPr>
            </w:pPr>
            <w:r w:rsidRPr="00A04B46">
              <w:rPr>
                <w:rFonts w:ascii="宋体" w:hAnsi="宋体"/>
                <w:szCs w:val="21"/>
              </w:rPr>
              <w:t>WiFi配置的数组</w:t>
            </w:r>
            <w:r w:rsidRPr="00A04B46">
              <w:rPr>
                <w:rFonts w:ascii="宋体" w:hAnsi="宋体" w:hint="eastAsia"/>
                <w:szCs w:val="21"/>
              </w:rPr>
              <w:t>,对应7.3.3.1节中的配置参数</w:t>
            </w:r>
          </w:p>
        </w:tc>
        <w:tc>
          <w:tcPr>
            <w:tcW w:w="617"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Y</w:t>
            </w:r>
          </w:p>
        </w:tc>
      </w:tr>
      <w:tr w:rsidR="00F405BA" w:rsidRPr="00A04B46" w:rsidTr="0058245B">
        <w:tc>
          <w:tcPr>
            <w:tcW w:w="2006" w:type="dxa"/>
            <w:vAlign w:val="center"/>
          </w:tcPr>
          <w:p w:rsidR="00F405BA" w:rsidRPr="00A04B46" w:rsidRDefault="00F405BA" w:rsidP="0058245B">
            <w:pPr>
              <w:ind w:firstLine="480"/>
              <w:jc w:val="center"/>
              <w:rPr>
                <w:rFonts w:ascii="Times New Roman" w:hAnsi="Times New Roman"/>
              </w:rPr>
            </w:pPr>
            <w:r w:rsidRPr="00A04B46">
              <w:rPr>
                <w:rFonts w:ascii="Times New Roman" w:hAnsi="Times New Roman"/>
              </w:rPr>
              <w:t>Radio</w:t>
            </w:r>
          </w:p>
        </w:tc>
        <w:tc>
          <w:tcPr>
            <w:tcW w:w="1930" w:type="dxa"/>
            <w:vAlign w:val="center"/>
          </w:tcPr>
          <w:p w:rsidR="00F405BA" w:rsidRPr="00A04B46" w:rsidRDefault="00F405BA" w:rsidP="0058245B">
            <w:pPr>
              <w:ind w:firstLine="480"/>
              <w:jc w:val="center"/>
              <w:rPr>
                <w:rFonts w:ascii="Times New Roman" w:hAnsi="Times New Roman"/>
              </w:rPr>
            </w:pPr>
            <w:r w:rsidRPr="00A04B46">
              <w:rPr>
                <w:rFonts w:ascii="Times New Roman" w:hAnsi="Times New Roman"/>
              </w:rPr>
              <w:t>String</w:t>
            </w:r>
          </w:p>
        </w:tc>
        <w:tc>
          <w:tcPr>
            <w:tcW w:w="3232" w:type="dxa"/>
            <w:vAlign w:val="center"/>
          </w:tcPr>
          <w:p w:rsidR="00F405BA" w:rsidRPr="00A04B46" w:rsidRDefault="00F405BA" w:rsidP="0058245B">
            <w:pPr>
              <w:ind w:firstLine="480"/>
              <w:jc w:val="center"/>
              <w:rPr>
                <w:rFonts w:ascii="Times New Roman" w:hAnsi="Times New Roman"/>
              </w:rPr>
            </w:pPr>
            <w:r w:rsidRPr="00A04B46">
              <w:rPr>
                <w:rFonts w:ascii="Times New Roman" w:hAnsi="Times New Roman"/>
              </w:rPr>
              <w:t>频段，枚举取值：</w:t>
            </w:r>
          </w:p>
          <w:p w:rsidR="00F405BA" w:rsidRPr="00A04B46" w:rsidRDefault="00F405BA" w:rsidP="0058245B">
            <w:pPr>
              <w:ind w:firstLine="480"/>
              <w:jc w:val="center"/>
              <w:rPr>
                <w:rFonts w:ascii="Times New Roman" w:hAnsi="Times New Roman"/>
              </w:rPr>
            </w:pPr>
            <w:r w:rsidRPr="00A04B46">
              <w:rPr>
                <w:rFonts w:ascii="Times New Roman" w:hAnsi="Times New Roman"/>
              </w:rPr>
              <w:t>2.4G</w:t>
            </w:r>
          </w:p>
          <w:p w:rsidR="00F405BA" w:rsidRPr="00A04B46" w:rsidRDefault="00F405BA" w:rsidP="0058245B">
            <w:pPr>
              <w:ind w:firstLine="480"/>
              <w:jc w:val="center"/>
              <w:rPr>
                <w:rFonts w:ascii="Times New Roman" w:hAnsi="Times New Roman"/>
              </w:rPr>
            </w:pPr>
            <w:r w:rsidRPr="00A04B46">
              <w:rPr>
                <w:rFonts w:ascii="Times New Roman" w:hAnsi="Times New Roman"/>
              </w:rPr>
              <w:t>5G</w:t>
            </w:r>
          </w:p>
        </w:tc>
        <w:tc>
          <w:tcPr>
            <w:tcW w:w="617" w:type="dxa"/>
            <w:vAlign w:val="center"/>
          </w:tcPr>
          <w:p w:rsidR="00F405BA" w:rsidRPr="00A04B46" w:rsidRDefault="00F405BA" w:rsidP="0058245B">
            <w:pPr>
              <w:pStyle w:val="QB0"/>
              <w:widowControl w:val="0"/>
              <w:ind w:left="480" w:firstLineChars="0" w:firstLine="0"/>
              <w:jc w:val="center"/>
              <w:rPr>
                <w:rFonts w:ascii="Times New Roman" w:eastAsiaTheme="minorEastAsia"/>
                <w:kern w:val="2"/>
                <w:szCs w:val="22"/>
                <w:lang w:val="en-US"/>
              </w:rPr>
            </w:pPr>
            <w:r w:rsidRPr="00A04B46">
              <w:rPr>
                <w:rFonts w:ascii="Times New Roman" w:eastAsiaTheme="minorEastAsia"/>
                <w:kern w:val="2"/>
                <w:szCs w:val="22"/>
                <w:lang w:val="en-US"/>
              </w:rPr>
              <w:t>Y</w:t>
            </w:r>
          </w:p>
        </w:tc>
      </w:tr>
      <w:tr w:rsidR="00F405BA" w:rsidRPr="00A04B46" w:rsidTr="0058245B">
        <w:tc>
          <w:tcPr>
            <w:tcW w:w="2006" w:type="dxa"/>
            <w:vAlign w:val="center"/>
          </w:tcPr>
          <w:p w:rsidR="00F405BA" w:rsidRPr="00A04B46" w:rsidRDefault="00F405BA" w:rsidP="0058245B">
            <w:pPr>
              <w:ind w:firstLine="480"/>
              <w:jc w:val="center"/>
              <w:rPr>
                <w:rFonts w:ascii="Times New Roman" w:hAnsi="Times New Roman"/>
              </w:rPr>
            </w:pPr>
            <w:r w:rsidRPr="00A04B46">
              <w:rPr>
                <w:rFonts w:ascii="Times New Roman" w:hAnsi="Times New Roman"/>
              </w:rPr>
              <w:t>Index</w:t>
            </w:r>
          </w:p>
        </w:tc>
        <w:tc>
          <w:tcPr>
            <w:tcW w:w="1930" w:type="dxa"/>
            <w:vAlign w:val="center"/>
          </w:tcPr>
          <w:p w:rsidR="00F405BA" w:rsidRPr="00A04B46" w:rsidRDefault="00F405BA" w:rsidP="0058245B">
            <w:pPr>
              <w:ind w:firstLine="480"/>
              <w:jc w:val="center"/>
              <w:rPr>
                <w:rFonts w:ascii="Times New Roman" w:hAnsi="Times New Roman"/>
              </w:rPr>
            </w:pPr>
            <w:r w:rsidRPr="00A04B46">
              <w:rPr>
                <w:rFonts w:ascii="Times New Roman" w:hAnsi="Times New Roman"/>
              </w:rPr>
              <w:t>Number</w:t>
            </w:r>
          </w:p>
        </w:tc>
        <w:tc>
          <w:tcPr>
            <w:tcW w:w="3232" w:type="dxa"/>
            <w:vAlign w:val="center"/>
          </w:tcPr>
          <w:p w:rsidR="00F405BA" w:rsidRPr="00A04B46" w:rsidRDefault="00F405BA" w:rsidP="0058245B">
            <w:pPr>
              <w:ind w:firstLine="480"/>
              <w:jc w:val="center"/>
              <w:rPr>
                <w:rFonts w:ascii="Times New Roman" w:hAnsi="Times New Roman"/>
              </w:rPr>
            </w:pPr>
            <w:r w:rsidRPr="00A04B46">
              <w:rPr>
                <w:rFonts w:ascii="Times New Roman" w:hAnsi="Times New Roman"/>
              </w:rPr>
              <w:t>SSID</w:t>
            </w:r>
            <w:r w:rsidRPr="00A04B46">
              <w:rPr>
                <w:rFonts w:ascii="Times New Roman" w:hAnsi="Times New Roman"/>
              </w:rPr>
              <w:t>的索引</w:t>
            </w:r>
          </w:p>
        </w:tc>
        <w:tc>
          <w:tcPr>
            <w:tcW w:w="617" w:type="dxa"/>
            <w:vAlign w:val="center"/>
          </w:tcPr>
          <w:p w:rsidR="00F405BA" w:rsidRPr="00A04B46" w:rsidRDefault="00F405BA" w:rsidP="0058245B">
            <w:pPr>
              <w:pStyle w:val="QB0"/>
              <w:widowControl w:val="0"/>
              <w:ind w:left="480" w:firstLineChars="0" w:firstLine="0"/>
              <w:jc w:val="center"/>
              <w:rPr>
                <w:rFonts w:ascii="Times New Roman" w:eastAsiaTheme="minorEastAsia"/>
                <w:kern w:val="2"/>
                <w:szCs w:val="22"/>
                <w:lang w:val="en-US"/>
              </w:rPr>
            </w:pPr>
            <w:r w:rsidRPr="00A04B46">
              <w:rPr>
                <w:rFonts w:ascii="Times New Roman" w:eastAsiaTheme="minorEastAsia"/>
                <w:kern w:val="2"/>
                <w:szCs w:val="22"/>
                <w:lang w:val="en-US"/>
              </w:rPr>
              <w:t>Y</w:t>
            </w:r>
          </w:p>
        </w:tc>
      </w:tr>
      <w:tr w:rsidR="00F405BA" w:rsidRPr="00A04B46" w:rsidTr="0058245B">
        <w:tc>
          <w:tcPr>
            <w:tcW w:w="2006" w:type="dxa"/>
            <w:vAlign w:val="center"/>
          </w:tcPr>
          <w:p w:rsidR="00F405BA" w:rsidRPr="00A04B46" w:rsidRDefault="00F405BA" w:rsidP="0058245B">
            <w:pPr>
              <w:ind w:firstLine="480"/>
              <w:jc w:val="center"/>
              <w:rPr>
                <w:rFonts w:ascii="Times New Roman" w:hAnsi="Times New Roman"/>
              </w:rPr>
            </w:pPr>
            <w:r w:rsidRPr="00A04B46">
              <w:rPr>
                <w:rFonts w:ascii="Times New Roman" w:hAnsi="Times New Roman"/>
              </w:rPr>
              <w:t>Enable</w:t>
            </w:r>
          </w:p>
        </w:tc>
        <w:tc>
          <w:tcPr>
            <w:tcW w:w="1930" w:type="dxa"/>
            <w:vAlign w:val="center"/>
          </w:tcPr>
          <w:p w:rsidR="00F405BA" w:rsidRPr="00A04B46" w:rsidRDefault="00F405BA" w:rsidP="0058245B">
            <w:pPr>
              <w:ind w:firstLine="480"/>
              <w:jc w:val="center"/>
              <w:rPr>
                <w:rFonts w:ascii="Times New Roman" w:hAnsi="Times New Roman"/>
              </w:rPr>
            </w:pPr>
            <w:r w:rsidRPr="00A04B46">
              <w:rPr>
                <w:rFonts w:ascii="Times New Roman" w:hAnsi="Times New Roman"/>
              </w:rPr>
              <w:t>Number</w:t>
            </w:r>
          </w:p>
        </w:tc>
        <w:tc>
          <w:tcPr>
            <w:tcW w:w="3232" w:type="dxa"/>
            <w:vAlign w:val="center"/>
          </w:tcPr>
          <w:p w:rsidR="00F405BA" w:rsidRPr="00A04B46" w:rsidRDefault="00F405BA" w:rsidP="0058245B">
            <w:pPr>
              <w:pStyle w:val="affffa"/>
              <w:ind w:firstLine="420"/>
              <w:jc w:val="center"/>
              <w:rPr>
                <w:rFonts w:ascii="Times New Roman" w:hAnsi="Times New Roman" w:cs="Times New Roman"/>
              </w:rPr>
            </w:pPr>
            <w:r w:rsidRPr="00A04B46">
              <w:rPr>
                <w:rFonts w:ascii="Times New Roman" w:hAnsi="Times New Roman" w:cs="Times New Roman"/>
              </w:rPr>
              <w:t>是否启用，</w:t>
            </w:r>
            <w:r w:rsidRPr="00A04B46">
              <w:rPr>
                <w:rFonts w:ascii="Times New Roman" w:hAnsi="Times New Roman" w:cs="Times New Roman"/>
              </w:rPr>
              <w:t>1</w:t>
            </w:r>
            <w:r w:rsidRPr="00A04B46">
              <w:rPr>
                <w:rFonts w:ascii="Times New Roman" w:hAnsi="Times New Roman" w:cs="Times New Roman"/>
              </w:rPr>
              <w:t>为启用，</w:t>
            </w:r>
            <w:r w:rsidRPr="00A04B46">
              <w:rPr>
                <w:rFonts w:ascii="Times New Roman" w:hAnsi="Times New Roman" w:cs="Times New Roman"/>
              </w:rPr>
              <w:t>0</w:t>
            </w:r>
            <w:r w:rsidRPr="00A04B46">
              <w:rPr>
                <w:rFonts w:ascii="Times New Roman" w:hAnsi="Times New Roman" w:cs="Times New Roman"/>
              </w:rPr>
              <w:t>为禁用</w:t>
            </w:r>
          </w:p>
        </w:tc>
        <w:tc>
          <w:tcPr>
            <w:tcW w:w="617" w:type="dxa"/>
            <w:vAlign w:val="center"/>
          </w:tcPr>
          <w:p w:rsidR="00F405BA" w:rsidRPr="00A04B46" w:rsidRDefault="00F405BA" w:rsidP="0058245B">
            <w:pPr>
              <w:pStyle w:val="QB0"/>
              <w:widowControl w:val="0"/>
              <w:ind w:left="480" w:firstLineChars="0" w:firstLine="0"/>
              <w:jc w:val="center"/>
              <w:rPr>
                <w:rFonts w:ascii="Times New Roman" w:eastAsiaTheme="minorEastAsia"/>
                <w:kern w:val="2"/>
                <w:szCs w:val="22"/>
                <w:lang w:val="en-US"/>
              </w:rPr>
            </w:pPr>
            <w:r w:rsidRPr="00A04B46">
              <w:rPr>
                <w:rFonts w:ascii="Times New Roman" w:eastAsiaTheme="minorEastAsia"/>
                <w:kern w:val="2"/>
                <w:szCs w:val="22"/>
                <w:lang w:val="en-US"/>
              </w:rPr>
              <w:t>Y</w:t>
            </w:r>
          </w:p>
        </w:tc>
      </w:tr>
      <w:tr w:rsidR="00F405BA" w:rsidRPr="00A04B46" w:rsidTr="0058245B">
        <w:tc>
          <w:tcPr>
            <w:tcW w:w="2006" w:type="dxa"/>
            <w:vAlign w:val="center"/>
          </w:tcPr>
          <w:p w:rsidR="00F405BA" w:rsidRPr="00A04B46" w:rsidRDefault="00F405BA" w:rsidP="0058245B">
            <w:pPr>
              <w:ind w:firstLine="480"/>
              <w:jc w:val="center"/>
              <w:rPr>
                <w:rFonts w:ascii="Times New Roman" w:hAnsi="Times New Roman"/>
              </w:rPr>
            </w:pPr>
            <w:r w:rsidRPr="00A04B46">
              <w:rPr>
                <w:rFonts w:ascii="Times New Roman" w:hAnsi="Times New Roman"/>
              </w:rPr>
              <w:t>SSID</w:t>
            </w:r>
          </w:p>
        </w:tc>
        <w:tc>
          <w:tcPr>
            <w:tcW w:w="1930" w:type="dxa"/>
            <w:vAlign w:val="center"/>
          </w:tcPr>
          <w:p w:rsidR="00F405BA" w:rsidRPr="00A04B46" w:rsidRDefault="00F405BA" w:rsidP="0058245B">
            <w:pPr>
              <w:ind w:firstLine="480"/>
              <w:jc w:val="center"/>
              <w:rPr>
                <w:rFonts w:ascii="Times New Roman" w:hAnsi="Times New Roman"/>
              </w:rPr>
            </w:pPr>
            <w:r w:rsidRPr="00A04B46">
              <w:rPr>
                <w:rFonts w:ascii="Times New Roman" w:hAnsi="Times New Roman"/>
              </w:rPr>
              <w:t>String</w:t>
            </w:r>
          </w:p>
        </w:tc>
        <w:tc>
          <w:tcPr>
            <w:tcW w:w="3232" w:type="dxa"/>
            <w:vAlign w:val="center"/>
          </w:tcPr>
          <w:p w:rsidR="00F405BA" w:rsidRPr="00A04B46" w:rsidRDefault="00F405BA" w:rsidP="0058245B">
            <w:pPr>
              <w:ind w:firstLine="480"/>
              <w:jc w:val="center"/>
              <w:rPr>
                <w:rFonts w:ascii="Times New Roman" w:hAnsi="Times New Roman"/>
              </w:rPr>
            </w:pPr>
            <w:r w:rsidRPr="00A04B46">
              <w:rPr>
                <w:rFonts w:ascii="Times New Roman" w:hAnsi="Times New Roman"/>
              </w:rPr>
              <w:t>SSID</w:t>
            </w:r>
            <w:r w:rsidRPr="00A04B46">
              <w:rPr>
                <w:rFonts w:ascii="Times New Roman" w:hAnsi="Times New Roman"/>
              </w:rPr>
              <w:t>名称</w:t>
            </w:r>
          </w:p>
        </w:tc>
        <w:tc>
          <w:tcPr>
            <w:tcW w:w="617" w:type="dxa"/>
            <w:vAlign w:val="center"/>
          </w:tcPr>
          <w:p w:rsidR="00F405BA" w:rsidRPr="00A04B46" w:rsidRDefault="00F405BA" w:rsidP="0058245B">
            <w:pPr>
              <w:pStyle w:val="QB0"/>
              <w:widowControl w:val="0"/>
              <w:ind w:left="480" w:firstLineChars="0" w:firstLine="0"/>
              <w:jc w:val="center"/>
              <w:rPr>
                <w:rFonts w:ascii="Times New Roman" w:eastAsiaTheme="minorEastAsia"/>
                <w:kern w:val="2"/>
                <w:szCs w:val="22"/>
                <w:lang w:val="en-US"/>
              </w:rPr>
            </w:pPr>
            <w:r w:rsidRPr="00A04B46">
              <w:rPr>
                <w:rFonts w:ascii="Times New Roman" w:eastAsiaTheme="minorEastAsia"/>
                <w:kern w:val="2"/>
                <w:szCs w:val="22"/>
                <w:lang w:val="en-US"/>
              </w:rPr>
              <w:t>Y</w:t>
            </w:r>
          </w:p>
        </w:tc>
      </w:tr>
      <w:tr w:rsidR="00F405BA" w:rsidRPr="00A04B46" w:rsidTr="0058245B">
        <w:tc>
          <w:tcPr>
            <w:tcW w:w="2006" w:type="dxa"/>
            <w:vAlign w:val="center"/>
          </w:tcPr>
          <w:p w:rsidR="00F405BA" w:rsidRPr="00A04B46" w:rsidRDefault="00F405BA" w:rsidP="0058245B">
            <w:pPr>
              <w:ind w:firstLine="480"/>
              <w:jc w:val="center"/>
              <w:rPr>
                <w:rFonts w:ascii="Times New Roman" w:hAnsi="Times New Roman"/>
              </w:rPr>
            </w:pPr>
            <w:r w:rsidRPr="00A04B46">
              <w:rPr>
                <w:rFonts w:ascii="Times New Roman" w:hAnsi="Times New Roman"/>
              </w:rPr>
              <w:t>SecurityMode</w:t>
            </w:r>
          </w:p>
        </w:tc>
        <w:tc>
          <w:tcPr>
            <w:tcW w:w="1930" w:type="dxa"/>
            <w:vAlign w:val="center"/>
          </w:tcPr>
          <w:p w:rsidR="00F405BA" w:rsidRPr="00A04B46" w:rsidRDefault="00F405BA" w:rsidP="0058245B">
            <w:pPr>
              <w:ind w:firstLine="480"/>
              <w:jc w:val="center"/>
              <w:rPr>
                <w:rFonts w:ascii="Times New Roman" w:hAnsi="Times New Roman"/>
              </w:rPr>
            </w:pPr>
            <w:r w:rsidRPr="00A04B46">
              <w:rPr>
                <w:rFonts w:ascii="Times New Roman" w:hAnsi="Times New Roman"/>
              </w:rPr>
              <w:t>String</w:t>
            </w:r>
          </w:p>
        </w:tc>
        <w:tc>
          <w:tcPr>
            <w:tcW w:w="3232" w:type="dxa"/>
            <w:vAlign w:val="center"/>
          </w:tcPr>
          <w:p w:rsidR="00F405BA" w:rsidRPr="00A04B46" w:rsidRDefault="00F405BA" w:rsidP="0058245B">
            <w:pPr>
              <w:ind w:firstLine="480"/>
              <w:jc w:val="center"/>
              <w:rPr>
                <w:rFonts w:ascii="Times New Roman" w:hAnsi="Times New Roman"/>
              </w:rPr>
            </w:pPr>
            <w:r w:rsidRPr="00A04B46">
              <w:rPr>
                <w:rFonts w:ascii="Times New Roman" w:hAnsi="Times New Roman"/>
              </w:rPr>
              <w:t>认证加密模式，枚举取值：</w:t>
            </w:r>
          </w:p>
          <w:p w:rsidR="00F405BA" w:rsidRPr="00A04B46" w:rsidRDefault="00F405BA" w:rsidP="0058245B">
            <w:pPr>
              <w:ind w:firstLine="480"/>
              <w:jc w:val="center"/>
              <w:rPr>
                <w:rFonts w:ascii="Times New Roman" w:hAnsi="Times New Roman"/>
              </w:rPr>
            </w:pPr>
            <w:r w:rsidRPr="00A04B46">
              <w:rPr>
                <w:rFonts w:ascii="Times New Roman" w:hAnsi="Times New Roman"/>
              </w:rPr>
              <w:t>None</w:t>
            </w:r>
          </w:p>
          <w:p w:rsidR="00F405BA" w:rsidRPr="00A04B46" w:rsidRDefault="00F405BA" w:rsidP="0058245B">
            <w:pPr>
              <w:ind w:firstLine="480"/>
              <w:jc w:val="center"/>
              <w:rPr>
                <w:rFonts w:ascii="Times New Roman" w:hAnsi="Times New Roman"/>
              </w:rPr>
            </w:pPr>
            <w:r w:rsidRPr="00A04B46">
              <w:rPr>
                <w:rFonts w:ascii="Times New Roman" w:hAnsi="Times New Roman"/>
              </w:rPr>
              <w:t>WEP-64</w:t>
            </w:r>
          </w:p>
          <w:p w:rsidR="00F405BA" w:rsidRPr="00A04B46" w:rsidRDefault="00F405BA" w:rsidP="0058245B">
            <w:pPr>
              <w:ind w:firstLine="480"/>
              <w:jc w:val="center"/>
              <w:rPr>
                <w:rFonts w:ascii="Times New Roman" w:hAnsi="Times New Roman"/>
              </w:rPr>
            </w:pPr>
            <w:r w:rsidRPr="00A04B46">
              <w:rPr>
                <w:rFonts w:ascii="Times New Roman" w:hAnsi="Times New Roman"/>
              </w:rPr>
              <w:t>WEP-128</w:t>
            </w:r>
          </w:p>
          <w:p w:rsidR="00F405BA" w:rsidRPr="00A04B46" w:rsidRDefault="00F405BA" w:rsidP="0058245B">
            <w:pPr>
              <w:ind w:firstLine="480"/>
              <w:jc w:val="center"/>
              <w:rPr>
                <w:rFonts w:ascii="Times New Roman" w:hAnsi="Times New Roman"/>
              </w:rPr>
            </w:pPr>
            <w:r w:rsidRPr="00A04B46">
              <w:rPr>
                <w:rFonts w:ascii="Times New Roman" w:hAnsi="Times New Roman"/>
              </w:rPr>
              <w:t>WPA-Personal</w:t>
            </w:r>
          </w:p>
          <w:p w:rsidR="00F405BA" w:rsidRPr="00A04B46" w:rsidRDefault="00F405BA" w:rsidP="0058245B">
            <w:pPr>
              <w:ind w:firstLine="480"/>
              <w:jc w:val="center"/>
              <w:rPr>
                <w:rFonts w:ascii="Times New Roman" w:hAnsi="Times New Roman"/>
              </w:rPr>
            </w:pPr>
            <w:r w:rsidRPr="00A04B46">
              <w:rPr>
                <w:rFonts w:ascii="Times New Roman" w:hAnsi="Times New Roman"/>
              </w:rPr>
              <w:t>WPA2-Personal</w:t>
            </w:r>
          </w:p>
          <w:p w:rsidR="00F405BA" w:rsidRPr="00A04B46" w:rsidRDefault="00F405BA" w:rsidP="0058245B">
            <w:pPr>
              <w:ind w:firstLine="480"/>
              <w:jc w:val="center"/>
              <w:rPr>
                <w:rFonts w:ascii="Times New Roman" w:hAnsi="Times New Roman"/>
              </w:rPr>
            </w:pPr>
            <w:r w:rsidRPr="00A04B46">
              <w:rPr>
                <w:rFonts w:ascii="Times New Roman" w:hAnsi="Times New Roman" w:hint="eastAsia"/>
              </w:rPr>
              <w:lastRenderedPageBreak/>
              <w:t>MIXED-WPAPSK2</w:t>
            </w:r>
          </w:p>
        </w:tc>
        <w:tc>
          <w:tcPr>
            <w:tcW w:w="617" w:type="dxa"/>
            <w:vAlign w:val="center"/>
          </w:tcPr>
          <w:p w:rsidR="00F405BA" w:rsidRPr="00A04B46" w:rsidRDefault="00F405BA" w:rsidP="0058245B">
            <w:pPr>
              <w:pStyle w:val="QB0"/>
              <w:widowControl w:val="0"/>
              <w:ind w:left="480" w:firstLineChars="0" w:firstLine="0"/>
              <w:jc w:val="center"/>
              <w:rPr>
                <w:rFonts w:ascii="Times New Roman" w:eastAsiaTheme="minorEastAsia"/>
                <w:kern w:val="2"/>
                <w:szCs w:val="22"/>
                <w:lang w:val="en-US"/>
              </w:rPr>
            </w:pPr>
            <w:r w:rsidRPr="00A04B46">
              <w:rPr>
                <w:rFonts w:ascii="Times New Roman" w:eastAsiaTheme="minorEastAsia"/>
                <w:kern w:val="2"/>
                <w:szCs w:val="22"/>
                <w:lang w:val="en-US"/>
              </w:rPr>
              <w:lastRenderedPageBreak/>
              <w:t>Y</w:t>
            </w:r>
          </w:p>
        </w:tc>
      </w:tr>
      <w:tr w:rsidR="00F405BA" w:rsidRPr="00A04B46" w:rsidTr="0058245B">
        <w:tc>
          <w:tcPr>
            <w:tcW w:w="2006" w:type="dxa"/>
            <w:vAlign w:val="center"/>
          </w:tcPr>
          <w:p w:rsidR="00F405BA" w:rsidRPr="00A04B46" w:rsidRDefault="00F405BA" w:rsidP="0058245B">
            <w:pPr>
              <w:ind w:firstLine="480"/>
              <w:jc w:val="center"/>
              <w:rPr>
                <w:rFonts w:ascii="Times New Roman" w:hAnsi="Times New Roman"/>
              </w:rPr>
            </w:pPr>
            <w:r w:rsidRPr="00A04B46">
              <w:rPr>
                <w:rFonts w:ascii="Times New Roman" w:hAnsi="Times New Roman"/>
              </w:rPr>
              <w:lastRenderedPageBreak/>
              <w:t>Pwd</w:t>
            </w:r>
          </w:p>
        </w:tc>
        <w:tc>
          <w:tcPr>
            <w:tcW w:w="1930" w:type="dxa"/>
            <w:vAlign w:val="center"/>
          </w:tcPr>
          <w:p w:rsidR="00F405BA" w:rsidRPr="00A04B46" w:rsidRDefault="00F405BA" w:rsidP="0058245B">
            <w:pPr>
              <w:ind w:firstLine="480"/>
              <w:jc w:val="center"/>
              <w:rPr>
                <w:rFonts w:ascii="Times New Roman" w:hAnsi="Times New Roman"/>
              </w:rPr>
            </w:pPr>
            <w:r w:rsidRPr="00A04B46">
              <w:rPr>
                <w:rFonts w:ascii="Times New Roman" w:hAnsi="Times New Roman"/>
              </w:rPr>
              <w:t>String</w:t>
            </w:r>
          </w:p>
        </w:tc>
        <w:tc>
          <w:tcPr>
            <w:tcW w:w="3232" w:type="dxa"/>
            <w:vAlign w:val="center"/>
          </w:tcPr>
          <w:p w:rsidR="00F405BA" w:rsidRPr="00A04B46" w:rsidRDefault="00F405BA" w:rsidP="0058245B">
            <w:pPr>
              <w:ind w:firstLine="480"/>
              <w:jc w:val="center"/>
              <w:rPr>
                <w:rFonts w:ascii="Times New Roman" w:hAnsi="Times New Roman"/>
              </w:rPr>
            </w:pPr>
            <w:r w:rsidRPr="00A04B46">
              <w:rPr>
                <w:rFonts w:ascii="Times New Roman" w:hAnsi="Times New Roman"/>
              </w:rPr>
              <w:t>WiFi</w:t>
            </w:r>
            <w:r w:rsidRPr="00A04B46">
              <w:rPr>
                <w:rFonts w:ascii="Times New Roman" w:hAnsi="Times New Roman"/>
              </w:rPr>
              <w:t>密钥，</w:t>
            </w:r>
            <w:r w:rsidRPr="00A04B46">
              <w:rPr>
                <w:rFonts w:ascii="Times New Roman" w:hAnsi="Times New Roman"/>
              </w:rPr>
              <w:t>WEP Key</w:t>
            </w:r>
            <w:r w:rsidRPr="00A04B46">
              <w:rPr>
                <w:rFonts w:ascii="Times New Roman" w:hAnsi="Times New Roman"/>
              </w:rPr>
              <w:t>或</w:t>
            </w:r>
            <w:r w:rsidRPr="00A04B46">
              <w:rPr>
                <w:rFonts w:ascii="Times New Roman" w:hAnsi="Times New Roman"/>
              </w:rPr>
              <w:t>Pre-shared Key</w:t>
            </w:r>
            <w:r w:rsidRPr="00A04B46">
              <w:rPr>
                <w:rFonts w:ascii="Times New Roman" w:hAnsi="Times New Roman"/>
              </w:rPr>
              <w:t>。</w:t>
            </w:r>
            <w:r w:rsidRPr="00A04B46">
              <w:rPr>
                <w:rFonts w:ascii="Times New Roman" w:hAnsi="Times New Roman" w:hint="eastAsia"/>
              </w:rPr>
              <w:t>管理</w:t>
            </w:r>
            <w:r w:rsidRPr="00A04B46">
              <w:rPr>
                <w:rFonts w:ascii="Times New Roman" w:hAnsi="Times New Roman"/>
              </w:rPr>
              <w:t>平台不应存储和</w:t>
            </w:r>
            <w:r w:rsidRPr="00A04B46">
              <w:rPr>
                <w:rFonts w:ascii="Times New Roman" w:hAnsi="Times New Roman" w:hint="eastAsia"/>
              </w:rPr>
              <w:t>显示此参数</w:t>
            </w:r>
            <w:r w:rsidRPr="00A04B46">
              <w:rPr>
                <w:rFonts w:ascii="Times New Roman" w:hAnsi="Times New Roman"/>
              </w:rPr>
              <w:t>。</w:t>
            </w:r>
          </w:p>
        </w:tc>
        <w:tc>
          <w:tcPr>
            <w:tcW w:w="617" w:type="dxa"/>
            <w:vAlign w:val="center"/>
          </w:tcPr>
          <w:p w:rsidR="00F405BA" w:rsidRPr="00A04B46" w:rsidRDefault="00F405BA" w:rsidP="0058245B">
            <w:pPr>
              <w:pStyle w:val="QB0"/>
              <w:widowControl w:val="0"/>
              <w:ind w:left="480" w:firstLineChars="0" w:firstLine="0"/>
              <w:jc w:val="center"/>
              <w:rPr>
                <w:rFonts w:ascii="Times New Roman" w:eastAsiaTheme="minorEastAsia"/>
                <w:kern w:val="2"/>
                <w:szCs w:val="22"/>
                <w:lang w:val="en-US"/>
              </w:rPr>
            </w:pPr>
            <w:r w:rsidRPr="00A04B46">
              <w:rPr>
                <w:rFonts w:ascii="Times New Roman" w:eastAsiaTheme="minorEastAsia"/>
                <w:kern w:val="2"/>
                <w:szCs w:val="22"/>
                <w:lang w:val="en-US"/>
              </w:rPr>
              <w:t>Y</w:t>
            </w:r>
          </w:p>
        </w:tc>
      </w:tr>
      <w:tr w:rsidR="00F405BA" w:rsidRPr="00A04B46" w:rsidTr="0058245B">
        <w:tc>
          <w:tcPr>
            <w:tcW w:w="2006" w:type="dxa"/>
            <w:vAlign w:val="center"/>
          </w:tcPr>
          <w:p w:rsidR="00F405BA" w:rsidRPr="00A04B46" w:rsidRDefault="00F405BA" w:rsidP="0058245B">
            <w:pPr>
              <w:ind w:firstLine="480"/>
              <w:jc w:val="center"/>
              <w:rPr>
                <w:rFonts w:ascii="Times New Roman" w:hAnsi="Times New Roman"/>
              </w:rPr>
            </w:pPr>
            <w:r w:rsidRPr="00A04B46">
              <w:rPr>
                <w:rFonts w:ascii="Times New Roman" w:hAnsi="Times New Roman"/>
              </w:rPr>
              <w:t>MaxAssociateNum</w:t>
            </w:r>
          </w:p>
        </w:tc>
        <w:tc>
          <w:tcPr>
            <w:tcW w:w="1930" w:type="dxa"/>
            <w:vAlign w:val="center"/>
          </w:tcPr>
          <w:p w:rsidR="00F405BA" w:rsidRPr="00A04B46" w:rsidRDefault="00F405BA" w:rsidP="0058245B">
            <w:pPr>
              <w:ind w:firstLine="480"/>
              <w:jc w:val="center"/>
              <w:rPr>
                <w:rFonts w:ascii="Times New Roman" w:hAnsi="Times New Roman"/>
              </w:rPr>
            </w:pPr>
            <w:r w:rsidRPr="00A04B46">
              <w:rPr>
                <w:rFonts w:ascii="Times New Roman" w:hAnsi="Times New Roman"/>
              </w:rPr>
              <w:t>Number</w:t>
            </w:r>
          </w:p>
        </w:tc>
        <w:tc>
          <w:tcPr>
            <w:tcW w:w="3232" w:type="dxa"/>
            <w:vAlign w:val="center"/>
          </w:tcPr>
          <w:p w:rsidR="00F405BA" w:rsidRPr="00A04B46" w:rsidRDefault="00F405BA" w:rsidP="0058245B">
            <w:pPr>
              <w:ind w:firstLine="480"/>
              <w:jc w:val="center"/>
              <w:rPr>
                <w:rFonts w:ascii="Times New Roman" w:hAnsi="Times New Roman"/>
              </w:rPr>
            </w:pPr>
            <w:r w:rsidRPr="00A04B46">
              <w:rPr>
                <w:rFonts w:ascii="Times New Roman" w:hAnsi="Times New Roman"/>
              </w:rPr>
              <w:t>该</w:t>
            </w:r>
            <w:r w:rsidRPr="00A04B46">
              <w:rPr>
                <w:rFonts w:ascii="Times New Roman" w:hAnsi="Times New Roman"/>
              </w:rPr>
              <w:t>SSID</w:t>
            </w:r>
            <w:r w:rsidRPr="00A04B46">
              <w:rPr>
                <w:rFonts w:ascii="Times New Roman" w:hAnsi="Times New Roman"/>
              </w:rPr>
              <w:t>最大允许接入的用户数</w:t>
            </w:r>
          </w:p>
        </w:tc>
        <w:tc>
          <w:tcPr>
            <w:tcW w:w="617" w:type="dxa"/>
            <w:vAlign w:val="center"/>
          </w:tcPr>
          <w:p w:rsidR="00F405BA" w:rsidRPr="00A04B46" w:rsidRDefault="00F405BA" w:rsidP="0058245B">
            <w:pPr>
              <w:pStyle w:val="QB0"/>
              <w:widowControl w:val="0"/>
              <w:ind w:left="480" w:firstLineChars="0" w:firstLine="0"/>
              <w:jc w:val="center"/>
              <w:rPr>
                <w:rFonts w:ascii="Times New Roman" w:eastAsiaTheme="minorEastAsia"/>
                <w:kern w:val="2"/>
                <w:szCs w:val="22"/>
                <w:lang w:val="en-US"/>
              </w:rPr>
            </w:pPr>
            <w:r w:rsidRPr="00A04B46">
              <w:rPr>
                <w:rFonts w:ascii="Times New Roman" w:eastAsiaTheme="minorEastAsia"/>
                <w:kern w:val="2"/>
                <w:szCs w:val="22"/>
                <w:lang w:val="en-US"/>
              </w:rPr>
              <w:t>Y</w:t>
            </w:r>
          </w:p>
        </w:tc>
      </w:tr>
      <w:tr w:rsidR="00F405BA" w:rsidRPr="00A04B46" w:rsidTr="0058245B">
        <w:tc>
          <w:tcPr>
            <w:tcW w:w="2006" w:type="dxa"/>
            <w:vAlign w:val="center"/>
          </w:tcPr>
          <w:p w:rsidR="00F405BA" w:rsidRPr="00A04B46" w:rsidRDefault="00F405BA" w:rsidP="0058245B">
            <w:pPr>
              <w:ind w:firstLine="480"/>
              <w:jc w:val="center"/>
              <w:rPr>
                <w:rFonts w:ascii="Times New Roman" w:hAnsi="Times New Roman"/>
              </w:rPr>
            </w:pPr>
            <w:r w:rsidRPr="00A04B46">
              <w:rPr>
                <w:rFonts w:ascii="Times New Roman" w:hAnsi="Times New Roman"/>
              </w:rPr>
              <w:t>SSIDAdvertisementEnabled</w:t>
            </w:r>
          </w:p>
        </w:tc>
        <w:tc>
          <w:tcPr>
            <w:tcW w:w="1930" w:type="dxa"/>
            <w:vAlign w:val="center"/>
          </w:tcPr>
          <w:p w:rsidR="00F405BA" w:rsidRPr="00A04B46" w:rsidRDefault="00F405BA" w:rsidP="0058245B">
            <w:pPr>
              <w:ind w:firstLine="480"/>
              <w:jc w:val="center"/>
              <w:rPr>
                <w:rFonts w:ascii="Times New Roman" w:hAnsi="Times New Roman"/>
              </w:rPr>
            </w:pPr>
            <w:r w:rsidRPr="00A04B46">
              <w:rPr>
                <w:rFonts w:ascii="Times New Roman" w:hAnsi="Times New Roman"/>
              </w:rPr>
              <w:t>Number</w:t>
            </w:r>
          </w:p>
        </w:tc>
        <w:tc>
          <w:tcPr>
            <w:tcW w:w="3232" w:type="dxa"/>
            <w:vAlign w:val="center"/>
          </w:tcPr>
          <w:p w:rsidR="00F405BA" w:rsidRPr="00A04B46" w:rsidRDefault="00F405BA" w:rsidP="0058245B">
            <w:pPr>
              <w:ind w:firstLine="480"/>
              <w:jc w:val="center"/>
              <w:rPr>
                <w:rFonts w:ascii="Times New Roman" w:hAnsi="Times New Roman"/>
              </w:rPr>
            </w:pPr>
            <w:r w:rsidRPr="00A04B46">
              <w:rPr>
                <w:rFonts w:ascii="Times New Roman" w:hAnsi="Times New Roman"/>
              </w:rPr>
              <w:t>是否广播</w:t>
            </w:r>
            <w:r w:rsidRPr="00A04B46">
              <w:rPr>
                <w:rFonts w:ascii="Times New Roman" w:hAnsi="Times New Roman"/>
              </w:rPr>
              <w:t>SSID</w:t>
            </w:r>
            <w:r w:rsidRPr="00A04B46">
              <w:rPr>
                <w:rFonts w:ascii="Times New Roman" w:hAnsi="Times New Roman"/>
              </w:rPr>
              <w:t>，</w:t>
            </w:r>
            <w:r w:rsidRPr="00A04B46">
              <w:rPr>
                <w:rFonts w:ascii="Times New Roman" w:hAnsi="Times New Roman"/>
              </w:rPr>
              <w:t>1</w:t>
            </w:r>
            <w:r w:rsidRPr="00A04B46">
              <w:rPr>
                <w:rFonts w:ascii="Times New Roman" w:hAnsi="Times New Roman"/>
              </w:rPr>
              <w:t>为广播，</w:t>
            </w:r>
            <w:r w:rsidRPr="00A04B46">
              <w:rPr>
                <w:rFonts w:ascii="Times New Roman" w:hAnsi="Times New Roman"/>
              </w:rPr>
              <w:t>0</w:t>
            </w:r>
            <w:r w:rsidRPr="00A04B46">
              <w:rPr>
                <w:rFonts w:ascii="Times New Roman" w:hAnsi="Times New Roman"/>
              </w:rPr>
              <w:t>为不广播</w:t>
            </w:r>
          </w:p>
        </w:tc>
        <w:tc>
          <w:tcPr>
            <w:tcW w:w="617" w:type="dxa"/>
            <w:vAlign w:val="center"/>
          </w:tcPr>
          <w:p w:rsidR="00F405BA" w:rsidRPr="00A04B46" w:rsidRDefault="00F405BA" w:rsidP="0058245B">
            <w:pPr>
              <w:pStyle w:val="QB0"/>
              <w:widowControl w:val="0"/>
              <w:ind w:left="480" w:firstLineChars="0" w:firstLine="0"/>
              <w:jc w:val="center"/>
              <w:rPr>
                <w:rFonts w:ascii="Times New Roman" w:eastAsiaTheme="minorEastAsia"/>
                <w:kern w:val="2"/>
                <w:szCs w:val="22"/>
                <w:lang w:val="en-US"/>
              </w:rPr>
            </w:pPr>
            <w:r w:rsidRPr="00A04B46">
              <w:rPr>
                <w:rFonts w:ascii="Times New Roman" w:eastAsiaTheme="minorEastAsia"/>
                <w:kern w:val="2"/>
                <w:szCs w:val="22"/>
                <w:lang w:val="en-US"/>
              </w:rPr>
              <w:t>Y</w:t>
            </w:r>
          </w:p>
        </w:tc>
      </w:tr>
    </w:tbl>
    <w:p w:rsidR="00F405BA" w:rsidRPr="00A04B46" w:rsidRDefault="00F405BA" w:rsidP="00F405BA">
      <w:pPr>
        <w:ind w:firstLine="480"/>
      </w:pPr>
    </w:p>
    <w:p w:rsidR="00F405BA" w:rsidRPr="00A04B46" w:rsidRDefault="00F405BA" w:rsidP="00F405BA">
      <w:pPr>
        <w:pStyle w:val="6"/>
      </w:pPr>
      <w:bookmarkStart w:id="1817" w:name="_Toc130046845"/>
      <w:bookmarkStart w:id="1818" w:name="_Toc130155359"/>
      <w:r w:rsidRPr="00A04B46">
        <w:t>请求报文示例</w:t>
      </w:r>
      <w:bookmarkEnd w:id="1817"/>
      <w:bookmarkEnd w:id="1818"/>
    </w:p>
    <w:p w:rsidR="00F405BA" w:rsidRPr="00A04B46" w:rsidRDefault="00F405BA" w:rsidP="00F405BA">
      <w:pPr>
        <w:ind w:firstLine="480"/>
      </w:pPr>
    </w:p>
    <w:tbl>
      <w:tblPr>
        <w:tblStyle w:val="afffff7"/>
        <w:tblW w:w="0" w:type="auto"/>
        <w:tblInd w:w="-5" w:type="dxa"/>
        <w:tblLook w:val="04A0" w:firstRow="1" w:lastRow="0" w:firstColumn="1" w:lastColumn="0" w:noHBand="0" w:noVBand="1"/>
      </w:tblPr>
      <w:tblGrid>
        <w:gridCol w:w="7621"/>
      </w:tblGrid>
      <w:tr w:rsidR="00F405BA" w:rsidRPr="00A04B46" w:rsidTr="0058245B">
        <w:tc>
          <w:tcPr>
            <w:tcW w:w="7621" w:type="dxa"/>
          </w:tcPr>
          <w:p w:rsidR="00F405BA" w:rsidRPr="00A04B46" w:rsidRDefault="00F405BA" w:rsidP="0058245B">
            <w:pPr>
              <w:ind w:firstLine="480"/>
            </w:pPr>
            <w:r w:rsidRPr="00A04B46">
              <w:t>{</w:t>
            </w:r>
          </w:p>
          <w:p w:rsidR="00F405BA" w:rsidRPr="00A04B46" w:rsidRDefault="00F405BA" w:rsidP="0058245B">
            <w:pPr>
              <w:ind w:firstLine="480"/>
            </w:pPr>
            <w:r w:rsidRPr="00A04B46">
              <w:t xml:space="preserve">  "account": "209876667",</w:t>
            </w:r>
          </w:p>
          <w:p w:rsidR="00F405BA" w:rsidRPr="00A04B46" w:rsidRDefault="00F405BA" w:rsidP="0058245B">
            <w:pPr>
              <w:ind w:firstLine="480"/>
            </w:pPr>
            <w:r w:rsidRPr="00A04B46">
              <w:t xml:space="preserve">  "deviceMac": "F44C70D5E3CB",</w:t>
            </w:r>
          </w:p>
          <w:p w:rsidR="00F405BA" w:rsidRPr="00A04B46" w:rsidRDefault="00F405BA" w:rsidP="0058245B">
            <w:pPr>
              <w:ind w:firstLine="480"/>
            </w:pPr>
            <w:r w:rsidRPr="00A04B46">
              <w:t xml:space="preserve">  "gwMac": "74ADB73084F0"</w:t>
            </w:r>
          </w:p>
          <w:p w:rsidR="00F405BA" w:rsidRPr="00A04B46" w:rsidRDefault="00F405BA" w:rsidP="0058245B">
            <w:pPr>
              <w:ind w:firstLine="480"/>
            </w:pPr>
            <w:r w:rsidRPr="00A04B46">
              <w:t>}</w:t>
            </w:r>
          </w:p>
        </w:tc>
      </w:tr>
    </w:tbl>
    <w:p w:rsidR="00F405BA" w:rsidRPr="00A04B46" w:rsidRDefault="00F405BA" w:rsidP="00F405BA">
      <w:pPr>
        <w:pStyle w:val="6"/>
      </w:pPr>
      <w:bookmarkStart w:id="1819" w:name="_Toc130046846"/>
      <w:bookmarkStart w:id="1820" w:name="_Toc130155360"/>
      <w:r w:rsidRPr="00A04B46">
        <w:t>响应报文示例</w:t>
      </w:r>
      <w:bookmarkEnd w:id="1819"/>
      <w:bookmarkEnd w:id="1820"/>
    </w:p>
    <w:p w:rsidR="00F405BA" w:rsidRPr="00A04B46" w:rsidRDefault="00F405BA" w:rsidP="00F405BA">
      <w:pPr>
        <w:ind w:firstLine="480"/>
      </w:pPr>
      <w:r w:rsidRPr="00A04B46">
        <w:rPr>
          <w:rFonts w:hint="eastAsia"/>
        </w:rPr>
        <w:t>调用</w:t>
      </w:r>
      <w:r w:rsidRPr="00A04B46">
        <w:t>成功，响应示例：</w:t>
      </w:r>
    </w:p>
    <w:p w:rsidR="00F405BA" w:rsidRPr="00A04B46" w:rsidRDefault="00F405BA" w:rsidP="00F405BA">
      <w:pPr>
        <w:pBdr>
          <w:top w:val="single" w:sz="4" w:space="1" w:color="auto"/>
          <w:left w:val="single" w:sz="4" w:space="4" w:color="auto"/>
          <w:bottom w:val="single" w:sz="4" w:space="1" w:color="auto"/>
          <w:right w:val="single" w:sz="4" w:space="4" w:color="auto"/>
        </w:pBdr>
        <w:ind w:firstLine="480"/>
      </w:pPr>
      <w:r w:rsidRPr="00A04B46">
        <w:lastRenderedPageBreak/>
        <w:t>{</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300" w:firstLine="720"/>
      </w:pPr>
      <w:r w:rsidRPr="00A04B46">
        <w:rPr>
          <w:rFonts w:hint="eastAsia"/>
        </w:rPr>
        <w:tab/>
      </w:r>
      <w:r w:rsidRPr="00A04B46">
        <w:t>"code": 200,</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300" w:firstLine="720"/>
      </w:pPr>
      <w:r w:rsidRPr="00A04B46">
        <w:rPr>
          <w:rFonts w:hint="eastAsia"/>
        </w:rPr>
        <w:tab/>
        <w:t>"msg": "</w:t>
      </w:r>
      <w:r w:rsidRPr="00A04B46">
        <w:rPr>
          <w:rFonts w:hint="eastAsia"/>
        </w:rPr>
        <w:t>成功</w:t>
      </w:r>
      <w:r w:rsidRPr="00A04B46">
        <w:rPr>
          <w:rFonts w:hint="eastAsia"/>
        </w:rPr>
        <w:t>",</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300" w:firstLine="720"/>
      </w:pPr>
      <w:r w:rsidRPr="00A04B46">
        <w:tab/>
        <w:t>"data": {</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300" w:firstLine="720"/>
      </w:pPr>
      <w:r w:rsidRPr="00A04B46">
        <w:tab/>
      </w:r>
      <w:r w:rsidRPr="00A04B46">
        <w:tab/>
        <w:t>"MacFilterEnable": 0,</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300" w:firstLine="720"/>
      </w:pPr>
      <w:r w:rsidRPr="00A04B46">
        <w:tab/>
      </w:r>
      <w:r w:rsidRPr="00A04B46">
        <w:tab/>
        <w:t>"LowRSSI5G": -79,</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300" w:firstLine="720"/>
      </w:pPr>
      <w:r w:rsidRPr="00A04B46">
        <w:tab/>
      </w:r>
      <w:r w:rsidRPr="00A04B46">
        <w:tab/>
        <w:t>"LowRSSI2.4G": -79,</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300" w:firstLine="720"/>
      </w:pPr>
      <w:r w:rsidRPr="00A04B46">
        <w:tab/>
      </w:r>
      <w:r w:rsidRPr="00A04B46">
        <w:tab/>
        <w:t>"Radios": [{</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300" w:firstLine="720"/>
      </w:pPr>
      <w:r w:rsidRPr="00A04B46">
        <w:tab/>
      </w:r>
      <w:r w:rsidRPr="00A04B46">
        <w:tab/>
      </w:r>
      <w:r w:rsidRPr="00A04B46">
        <w:tab/>
        <w:t>"Channel": 157,</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300" w:firstLine="720"/>
      </w:pPr>
      <w:r w:rsidRPr="00A04B46">
        <w:tab/>
      </w:r>
      <w:r w:rsidRPr="00A04B46">
        <w:tab/>
      </w:r>
      <w:r w:rsidRPr="00A04B46">
        <w:tab/>
        <w:t>"Enable": 1,</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300" w:firstLine="720"/>
      </w:pPr>
      <w:r w:rsidRPr="00A04B46">
        <w:tab/>
      </w:r>
      <w:r w:rsidRPr="00A04B46">
        <w:tab/>
      </w:r>
      <w:r w:rsidRPr="00A04B46">
        <w:tab/>
        <w:t>"Radio": "5G",</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300" w:firstLine="720"/>
      </w:pPr>
      <w:r w:rsidRPr="00A04B46">
        <w:tab/>
      </w:r>
      <w:r w:rsidRPr="00A04B46">
        <w:tab/>
      </w:r>
      <w:r w:rsidRPr="00A04B46">
        <w:tab/>
        <w:t>"TransmitPower": "100"</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300" w:firstLine="720"/>
      </w:pPr>
      <w:r w:rsidRPr="00A04B46">
        <w:tab/>
      </w:r>
      <w:r w:rsidRPr="00A04B46">
        <w:tab/>
        <w:t>}, {</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300" w:firstLine="720"/>
      </w:pPr>
      <w:r w:rsidRPr="00A04B46">
        <w:tab/>
      </w:r>
      <w:r w:rsidRPr="00A04B46">
        <w:tab/>
      </w:r>
      <w:r w:rsidRPr="00A04B46">
        <w:tab/>
        <w:t>"Channel": 2,</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300" w:firstLine="720"/>
      </w:pPr>
      <w:r w:rsidRPr="00A04B46">
        <w:tab/>
      </w:r>
      <w:r w:rsidRPr="00A04B46">
        <w:tab/>
      </w:r>
      <w:r w:rsidRPr="00A04B46">
        <w:tab/>
        <w:t>"Enable": 1,</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300" w:firstLine="720"/>
      </w:pPr>
      <w:r w:rsidRPr="00A04B46">
        <w:tab/>
      </w:r>
      <w:r w:rsidRPr="00A04B46">
        <w:tab/>
      </w:r>
      <w:r w:rsidRPr="00A04B46">
        <w:tab/>
        <w:t>"Radio": "2.4G",</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300" w:firstLine="720"/>
      </w:pPr>
      <w:r w:rsidRPr="00A04B46">
        <w:tab/>
      </w:r>
      <w:r w:rsidRPr="00A04B46">
        <w:tab/>
      </w:r>
      <w:r w:rsidRPr="00A04B46">
        <w:tab/>
        <w:t>"TransmitPower": "100"</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300" w:firstLine="720"/>
      </w:pPr>
      <w:r w:rsidRPr="00A04B46">
        <w:tab/>
      </w:r>
      <w:r w:rsidRPr="00A04B46">
        <w:tab/>
        <w:t>}],</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300" w:firstLine="720"/>
      </w:pPr>
      <w:r w:rsidRPr="00A04B46">
        <w:lastRenderedPageBreak/>
        <w:tab/>
      </w:r>
      <w:r w:rsidRPr="00A04B46">
        <w:tab/>
        <w:t>"RoamingSwitch": 0,</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300" w:firstLine="720"/>
      </w:pPr>
      <w:r w:rsidRPr="00A04B46">
        <w:tab/>
      </w:r>
      <w:r w:rsidRPr="00A04B46">
        <w:tab/>
        <w:t>"WorkingMode": 0,</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300" w:firstLine="720"/>
      </w:pPr>
      <w:r w:rsidRPr="00A04B46">
        <w:tab/>
      </w:r>
      <w:r w:rsidRPr="00A04B46">
        <w:tab/>
        <w:t>"SyncCode": "1",</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300" w:firstLine="720"/>
      </w:pPr>
      <w:r w:rsidRPr="00A04B46">
        <w:tab/>
      </w:r>
      <w:r w:rsidRPr="00A04B46">
        <w:tab/>
        <w:t>"UpTime": "140780",</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300" w:firstLine="720"/>
      </w:pPr>
      <w:r w:rsidRPr="00A04B46">
        <w:tab/>
      </w:r>
      <w:r w:rsidRPr="00A04B46">
        <w:tab/>
        <w:t>"MacFilterEntries": "",</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300" w:firstLine="720"/>
      </w:pPr>
      <w:r w:rsidRPr="00A04B46">
        <w:tab/>
      </w:r>
      <w:r w:rsidRPr="00A04B46">
        <w:tab/>
        <w:t>"LEDOnOff": 1,</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300" w:firstLine="720"/>
      </w:pPr>
      <w:r w:rsidRPr="00A04B46">
        <w:tab/>
      </w:r>
      <w:r w:rsidRPr="00A04B46">
        <w:tab/>
        <w:t>"hardwareVersion": "1.0.0",</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300" w:firstLine="720"/>
      </w:pPr>
      <w:r w:rsidRPr="00A04B46">
        <w:tab/>
      </w:r>
      <w:r w:rsidRPr="00A04B46">
        <w:tab/>
        <w:t>"MacFilterPolicy": 0,</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300" w:firstLine="720"/>
      </w:pPr>
      <w:r w:rsidRPr="00A04B46">
        <w:tab/>
      </w:r>
      <w:r w:rsidRPr="00A04B46">
        <w:tab/>
        <w:t>"Configurations": [{</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300" w:firstLine="720"/>
      </w:pPr>
      <w:r w:rsidRPr="00A04B46">
        <w:tab/>
      </w:r>
      <w:r w:rsidRPr="00A04B46">
        <w:tab/>
      </w:r>
      <w:r w:rsidRPr="00A04B46">
        <w:tab/>
        <w:t>"MaxAssociateNum": 10,</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300" w:firstLine="720"/>
      </w:pPr>
      <w:r w:rsidRPr="00A04B46">
        <w:tab/>
      </w:r>
      <w:r w:rsidRPr="00A04B46">
        <w:tab/>
      </w:r>
      <w:r w:rsidRPr="00A04B46">
        <w:tab/>
        <w:t>"SecurityMode": "MIXED-WPAPSK2",</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300" w:firstLine="720"/>
      </w:pPr>
      <w:r w:rsidRPr="00A04B46">
        <w:tab/>
      </w:r>
      <w:r w:rsidRPr="00A04B46">
        <w:tab/>
      </w:r>
      <w:r w:rsidRPr="00A04B46">
        <w:tab/>
        <w:t>"Enable": 1,</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300" w:firstLine="720"/>
      </w:pPr>
      <w:r w:rsidRPr="00A04B46">
        <w:tab/>
      </w:r>
      <w:r w:rsidRPr="00A04B46">
        <w:tab/>
      </w:r>
      <w:r w:rsidRPr="00A04B46">
        <w:tab/>
        <w:t>"SSIDAdvertisementEnabled": 1,</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300" w:firstLine="720"/>
      </w:pPr>
      <w:r w:rsidRPr="00A04B46">
        <w:tab/>
      </w:r>
      <w:r w:rsidRPr="00A04B46">
        <w:tab/>
      </w:r>
      <w:r w:rsidRPr="00A04B46">
        <w:tab/>
        <w:t>"Radio": "5G",</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300" w:firstLine="720"/>
      </w:pPr>
      <w:r w:rsidRPr="00A04B46">
        <w:tab/>
      </w:r>
      <w:r w:rsidRPr="00A04B46">
        <w:tab/>
      </w:r>
      <w:r w:rsidRPr="00A04B46">
        <w:tab/>
        <w:t>"Index": 5,</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300" w:firstLine="720"/>
      </w:pPr>
      <w:r w:rsidRPr="00A04B46">
        <w:tab/>
      </w:r>
      <w:r w:rsidRPr="00A04B46">
        <w:tab/>
      </w:r>
      <w:r w:rsidRPr="00A04B46">
        <w:tab/>
        <w:t>"Pwd": "xiyfpmhw",</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300" w:firstLine="720"/>
      </w:pPr>
      <w:r w:rsidRPr="00A04B46">
        <w:tab/>
      </w:r>
      <w:r w:rsidRPr="00A04B46">
        <w:tab/>
      </w:r>
      <w:r w:rsidRPr="00A04B46">
        <w:tab/>
        <w:t>"SSID": "CMCC-WCnr-5G"</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300" w:firstLine="720"/>
      </w:pPr>
      <w:r w:rsidRPr="00A04B46">
        <w:tab/>
      </w:r>
      <w:r w:rsidRPr="00A04B46">
        <w:tab/>
        <w:t>}, {</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300" w:firstLine="720"/>
      </w:pPr>
      <w:r w:rsidRPr="00A04B46">
        <w:lastRenderedPageBreak/>
        <w:tab/>
      </w:r>
      <w:r w:rsidRPr="00A04B46">
        <w:tab/>
      </w:r>
      <w:r w:rsidRPr="00A04B46">
        <w:tab/>
        <w:t>"MaxAssociateNum": 10,</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300" w:firstLine="720"/>
      </w:pPr>
      <w:r w:rsidRPr="00A04B46">
        <w:tab/>
      </w:r>
      <w:r w:rsidRPr="00A04B46">
        <w:tab/>
      </w:r>
      <w:r w:rsidRPr="00A04B46">
        <w:tab/>
        <w:t>"SecurityMode": "MIXED-WPAPSK2",</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300" w:firstLine="720"/>
      </w:pPr>
      <w:r w:rsidRPr="00A04B46">
        <w:tab/>
      </w:r>
      <w:r w:rsidRPr="00A04B46">
        <w:tab/>
      </w:r>
      <w:r w:rsidRPr="00A04B46">
        <w:tab/>
        <w:t>"Enable": 1,</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300" w:firstLine="720"/>
      </w:pPr>
      <w:r w:rsidRPr="00A04B46">
        <w:tab/>
      </w:r>
      <w:r w:rsidRPr="00A04B46">
        <w:tab/>
      </w:r>
      <w:r w:rsidRPr="00A04B46">
        <w:tab/>
        <w:t>"SSIDAdvertisementEnabled": 1,</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300" w:firstLine="720"/>
      </w:pPr>
      <w:r w:rsidRPr="00A04B46">
        <w:tab/>
      </w:r>
      <w:r w:rsidRPr="00A04B46">
        <w:tab/>
      </w:r>
      <w:r w:rsidRPr="00A04B46">
        <w:tab/>
        <w:t>"Radio": "2.4G",</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300" w:firstLine="720"/>
      </w:pPr>
      <w:r w:rsidRPr="00A04B46">
        <w:tab/>
      </w:r>
      <w:r w:rsidRPr="00A04B46">
        <w:tab/>
      </w:r>
      <w:r w:rsidRPr="00A04B46">
        <w:tab/>
        <w:t>"Index": 1,</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300" w:firstLine="720"/>
      </w:pPr>
      <w:r w:rsidRPr="00A04B46">
        <w:tab/>
      </w:r>
      <w:r w:rsidRPr="00A04B46">
        <w:tab/>
      </w:r>
      <w:r w:rsidRPr="00A04B46">
        <w:tab/>
        <w:t>"Pwd": "xiyfpmhw",</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300" w:firstLine="720"/>
      </w:pPr>
      <w:r w:rsidRPr="00A04B46">
        <w:tab/>
      </w:r>
      <w:r w:rsidRPr="00A04B46">
        <w:tab/>
      </w:r>
      <w:r w:rsidRPr="00A04B46">
        <w:tab/>
        <w:t>"SSID": "CMCC-WCnr"</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300" w:firstLine="720"/>
      </w:pPr>
      <w:r w:rsidRPr="00A04B46">
        <w:tab/>
      </w:r>
      <w:r w:rsidRPr="00A04B46">
        <w:tab/>
        <w:t>}],</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300" w:firstLine="720"/>
      </w:pPr>
      <w:r w:rsidRPr="00A04B46">
        <w:tab/>
      </w:r>
      <w:r w:rsidRPr="00A04B46">
        <w:tab/>
        <w:t>"softwareVersion": "V0.0.01"</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300" w:firstLine="720"/>
      </w:pPr>
      <w:r w:rsidRPr="00A04B46">
        <w:tab/>
        <w:t>}</w:t>
      </w:r>
    </w:p>
    <w:p w:rsidR="00F405BA" w:rsidRPr="00A04B46" w:rsidRDefault="00F405BA" w:rsidP="00F405BA">
      <w:pPr>
        <w:pBdr>
          <w:top w:val="single" w:sz="4" w:space="1" w:color="auto"/>
          <w:left w:val="single" w:sz="4" w:space="4" w:color="auto"/>
          <w:bottom w:val="single" w:sz="4" w:space="1" w:color="auto"/>
          <w:right w:val="single" w:sz="4" w:space="4" w:color="auto"/>
        </w:pBdr>
        <w:ind w:firstLine="480"/>
      </w:pPr>
      <w:r w:rsidRPr="00A04B46">
        <w:t>}</w:t>
      </w:r>
    </w:p>
    <w:p w:rsidR="00F405BA" w:rsidRPr="00A04B46" w:rsidRDefault="00F405BA" w:rsidP="00F405BA">
      <w:pPr>
        <w:ind w:firstLine="480"/>
      </w:pPr>
    </w:p>
    <w:p w:rsidR="00F405BA" w:rsidRPr="00A04B46" w:rsidRDefault="00F405BA" w:rsidP="00F405BA">
      <w:pPr>
        <w:pStyle w:val="5"/>
      </w:pPr>
      <w:bookmarkStart w:id="1821" w:name="_Toc129957946"/>
      <w:bookmarkStart w:id="1822" w:name="_Toc130046847"/>
      <w:bookmarkStart w:id="1823" w:name="_Toc130155361"/>
      <w:r w:rsidRPr="00A04B46">
        <w:rPr>
          <w:rFonts w:hint="eastAsia"/>
        </w:rPr>
        <w:t>指示灯开关</w:t>
      </w:r>
      <w:r w:rsidRPr="00A04B46">
        <w:t>接口</w:t>
      </w:r>
      <w:bookmarkEnd w:id="1821"/>
      <w:bookmarkEnd w:id="1822"/>
      <w:bookmarkEnd w:id="1823"/>
    </w:p>
    <w:p w:rsidR="00F405BA" w:rsidRPr="00A04B46" w:rsidRDefault="00F405BA" w:rsidP="00F405BA">
      <w:pPr>
        <w:pStyle w:val="6"/>
      </w:pPr>
      <w:bookmarkStart w:id="1824" w:name="_Toc130046848"/>
      <w:bookmarkStart w:id="1825" w:name="_Toc130155362"/>
      <w:r w:rsidRPr="00A04B46">
        <w:t>说明</w:t>
      </w:r>
      <w:bookmarkEnd w:id="1824"/>
      <w:bookmarkEnd w:id="1825"/>
    </w:p>
    <w:p w:rsidR="00F405BA" w:rsidRPr="00A04B46" w:rsidRDefault="00F405BA" w:rsidP="00F405BA">
      <w:pPr>
        <w:ind w:firstLine="480"/>
        <w:rPr>
          <w:rFonts w:ascii="Times New Roman" w:hAnsi="Times New Roman"/>
        </w:rPr>
      </w:pPr>
      <w:r w:rsidRPr="00A04B46">
        <w:rPr>
          <w:rFonts w:ascii="Times New Roman" w:hAnsi="Times New Roman" w:hint="eastAsia"/>
        </w:rPr>
        <w:t>省</w:t>
      </w:r>
      <w:r w:rsidRPr="00A04B46">
        <w:rPr>
          <w:rFonts w:ascii="Times New Roman" w:hAnsi="Times New Roman"/>
        </w:rPr>
        <w:t>平台</w:t>
      </w:r>
      <w:r w:rsidRPr="00A04B46">
        <w:rPr>
          <w:rFonts w:ascii="Times New Roman" w:hAnsi="Times New Roman" w:hint="eastAsia"/>
        </w:rPr>
        <w:t>根据</w:t>
      </w:r>
      <w:r w:rsidRPr="00A04B46">
        <w:rPr>
          <w:rFonts w:ascii="Times New Roman" w:hAnsi="Times New Roman"/>
        </w:rPr>
        <w:t>在线</w:t>
      </w:r>
      <w:r w:rsidRPr="00A04B46">
        <w:rPr>
          <w:rFonts w:ascii="Times New Roman" w:hAnsi="Times New Roman" w:hint="eastAsia"/>
        </w:rPr>
        <w:t>平台</w:t>
      </w:r>
      <w:r w:rsidRPr="00A04B46">
        <w:rPr>
          <w:rFonts w:ascii="Times New Roman" w:hAnsi="Times New Roman"/>
        </w:rPr>
        <w:t>提供的</w:t>
      </w:r>
      <w:r w:rsidRPr="00A04B46">
        <w:rPr>
          <w:rFonts w:ascii="Times New Roman" w:hAnsi="Times New Roman" w:hint="eastAsia"/>
        </w:rPr>
        <w:t>AP</w:t>
      </w:r>
      <w:r w:rsidRPr="00A04B46">
        <w:rPr>
          <w:rFonts w:ascii="Times New Roman" w:hAnsi="Times New Roman" w:hint="eastAsia"/>
        </w:rPr>
        <w:t>的</w:t>
      </w:r>
      <w:r w:rsidRPr="00A04B46">
        <w:rPr>
          <w:rFonts w:ascii="Times New Roman" w:hAnsi="Times New Roman" w:hint="eastAsia"/>
        </w:rPr>
        <w:t>mac</w:t>
      </w:r>
      <w:r w:rsidRPr="00A04B46">
        <w:rPr>
          <w:rFonts w:ascii="Times New Roman" w:hAnsi="Times New Roman"/>
        </w:rPr>
        <w:t>信息</w:t>
      </w:r>
      <w:r w:rsidRPr="00A04B46">
        <w:rPr>
          <w:rFonts w:ascii="Times New Roman" w:hAnsi="Times New Roman" w:hint="eastAsia"/>
        </w:rPr>
        <w:t>，</w:t>
      </w:r>
      <w:r w:rsidRPr="00A04B46">
        <w:rPr>
          <w:rFonts w:ascii="Times New Roman" w:hAnsi="Times New Roman"/>
        </w:rPr>
        <w:t>远程</w:t>
      </w:r>
      <w:r w:rsidRPr="00A04B46">
        <w:rPr>
          <w:rFonts w:ascii="Times New Roman" w:hAnsi="Times New Roman" w:hint="eastAsia"/>
        </w:rPr>
        <w:t>控制</w:t>
      </w:r>
      <w:r w:rsidRPr="00A04B46">
        <w:rPr>
          <w:rFonts w:ascii="Times New Roman" w:hAnsi="Times New Roman" w:hint="eastAsia"/>
        </w:rPr>
        <w:t>AP</w:t>
      </w:r>
      <w:r w:rsidRPr="00A04B46">
        <w:rPr>
          <w:rFonts w:ascii="Times New Roman" w:hAnsi="Times New Roman" w:hint="eastAsia"/>
        </w:rPr>
        <w:t>设备指示灯</w:t>
      </w:r>
      <w:r w:rsidRPr="00A04B46">
        <w:rPr>
          <w:rFonts w:ascii="Times New Roman" w:hAnsi="Times New Roman"/>
        </w:rPr>
        <w:t>的开关。</w:t>
      </w:r>
    </w:p>
    <w:p w:rsidR="00F405BA" w:rsidRPr="00A04B46" w:rsidRDefault="00F405BA" w:rsidP="00F405BA">
      <w:pPr>
        <w:pStyle w:val="6"/>
      </w:pPr>
      <w:bookmarkStart w:id="1826" w:name="_Toc130046849"/>
      <w:bookmarkStart w:id="1827" w:name="_Toc130155363"/>
      <w:r w:rsidRPr="00A04B46">
        <w:t>接口类型</w:t>
      </w:r>
      <w:bookmarkEnd w:id="1826"/>
      <w:bookmarkEnd w:id="1827"/>
    </w:p>
    <w:p w:rsidR="00F405BA" w:rsidRPr="00A04B46" w:rsidRDefault="00F405BA" w:rsidP="00F405BA">
      <w:pPr>
        <w:ind w:firstLine="480"/>
        <w:rPr>
          <w:rFonts w:ascii="Times New Roman" w:hAnsi="Times New Roman"/>
        </w:rPr>
      </w:pPr>
      <w:r w:rsidRPr="00A04B46">
        <w:rPr>
          <w:rFonts w:ascii="Times New Roman" w:hAnsi="Times New Roman"/>
        </w:rPr>
        <w:t>请求地址：</w:t>
      </w:r>
      <w:r w:rsidRPr="00A04B46">
        <w:rPr>
          <w:rFonts w:ascii="Times New Roman" w:hAnsi="Times New Roman"/>
        </w:rPr>
        <w:t>http://ip:port</w:t>
      </w:r>
      <w:r w:rsidRPr="00A04B46">
        <w:rPr>
          <w:rFonts w:ascii="Times New Roman" w:hAnsi="Times New Roman" w:hint="eastAsia"/>
        </w:rPr>
        <w:t>/netopen</w:t>
      </w:r>
      <w:r w:rsidRPr="00A04B46">
        <w:rPr>
          <w:rFonts w:ascii="Times New Roman" w:hAnsi="Times New Roman"/>
        </w:rPr>
        <w:t>/rest/</w:t>
      </w:r>
      <w:r w:rsidRPr="00A04B46">
        <w:rPr>
          <w:rFonts w:hAnsi="宋体" w:cs="宋体"/>
        </w:rPr>
        <w:t>led</w:t>
      </w:r>
      <w:r w:rsidRPr="00A04B46">
        <w:rPr>
          <w:rFonts w:hAnsi="宋体" w:cs="宋体" w:hint="eastAsia"/>
        </w:rPr>
        <w:t>Control</w:t>
      </w:r>
    </w:p>
    <w:p w:rsidR="00F405BA" w:rsidRPr="00A04B46" w:rsidRDefault="00F405BA" w:rsidP="00F405BA">
      <w:pPr>
        <w:pStyle w:val="affffff1"/>
        <w:ind w:left="420" w:firstLineChars="0"/>
        <w:rPr>
          <w:rFonts w:ascii="Times New Roman" w:hAnsi="Times New Roman" w:cs="Times New Roman"/>
        </w:rPr>
      </w:pPr>
      <w:r w:rsidRPr="00A04B46">
        <w:rPr>
          <w:rFonts w:ascii="Times New Roman" w:hAnsi="Times New Roman" w:cs="Times New Roman"/>
        </w:rPr>
        <w:lastRenderedPageBreak/>
        <w:t>http</w:t>
      </w:r>
      <w:r w:rsidRPr="00A04B46">
        <w:rPr>
          <w:rFonts w:ascii="Times New Roman" w:hAnsi="Times New Roman" w:cs="Times New Roman"/>
        </w:rPr>
        <w:t>请求方式：</w:t>
      </w:r>
      <w:r w:rsidRPr="00A04B46">
        <w:rPr>
          <w:rFonts w:ascii="Times New Roman" w:hAnsi="Times New Roman" w:cs="Times New Roman"/>
        </w:rPr>
        <w:t>post</w:t>
      </w:r>
    </w:p>
    <w:p w:rsidR="00F405BA" w:rsidRPr="00A04B46" w:rsidRDefault="00F405BA" w:rsidP="00F405BA">
      <w:pPr>
        <w:pStyle w:val="QB20"/>
        <w:spacing w:line="300" w:lineRule="auto"/>
        <w:ind w:left="420" w:firstLineChars="0"/>
        <w:rPr>
          <w:rFonts w:cs="Times New Roman"/>
        </w:rPr>
      </w:pPr>
      <w:r w:rsidRPr="00A04B46">
        <w:rPr>
          <w:rFonts w:cs="Times New Roman"/>
        </w:rPr>
        <w:t>POST</w:t>
      </w:r>
      <w:r w:rsidRPr="00A04B46">
        <w:rPr>
          <w:rFonts w:cs="Times New Roman"/>
        </w:rPr>
        <w:t>数据格式：</w:t>
      </w:r>
      <w:r w:rsidRPr="00A04B46">
        <w:rPr>
          <w:rFonts w:cs="Times New Roman"/>
        </w:rPr>
        <w:t>json</w:t>
      </w:r>
    </w:p>
    <w:p w:rsidR="00F405BA" w:rsidRPr="00A04B46" w:rsidRDefault="00F405BA" w:rsidP="00F405BA">
      <w:pPr>
        <w:pStyle w:val="6"/>
      </w:pPr>
      <w:bookmarkStart w:id="1828" w:name="_Toc130046850"/>
      <w:bookmarkStart w:id="1829" w:name="_Toc130155364"/>
      <w:r w:rsidRPr="00A04B46">
        <w:t>请求</w:t>
      </w:r>
      <w:r w:rsidRPr="00A04B46">
        <w:rPr>
          <w:rFonts w:hint="eastAsia"/>
        </w:rPr>
        <w:t>内容参数</w:t>
      </w:r>
      <w:bookmarkEnd w:id="1828"/>
      <w:bookmarkEnd w:id="1829"/>
    </w:p>
    <w:p w:rsidR="00F405BA" w:rsidRPr="00A04B46" w:rsidRDefault="00F405BA" w:rsidP="00F405BA">
      <w:pPr>
        <w:pStyle w:val="QB20"/>
        <w:spacing w:line="300" w:lineRule="auto"/>
        <w:ind w:left="420" w:firstLineChars="0"/>
        <w:rPr>
          <w:rFonts w:cs="Times New Roman"/>
        </w:rPr>
      </w:pPr>
      <w:r w:rsidRPr="00A04B46">
        <w:rPr>
          <w:rFonts w:cs="Times New Roman"/>
        </w:rPr>
        <w:t>字段含义：</w:t>
      </w:r>
    </w:p>
    <w:tbl>
      <w:tblPr>
        <w:tblStyle w:val="afffff7"/>
        <w:tblW w:w="7960" w:type="dxa"/>
        <w:tblInd w:w="562" w:type="dxa"/>
        <w:tblLayout w:type="fixed"/>
        <w:tblLook w:val="04A0" w:firstRow="1" w:lastRow="0" w:firstColumn="1" w:lastColumn="0" w:noHBand="0" w:noVBand="1"/>
      </w:tblPr>
      <w:tblGrid>
        <w:gridCol w:w="1957"/>
        <w:gridCol w:w="2032"/>
        <w:gridCol w:w="3099"/>
        <w:gridCol w:w="872"/>
      </w:tblGrid>
      <w:tr w:rsidR="00F405BA" w:rsidRPr="00A04B46" w:rsidTr="0058245B">
        <w:tc>
          <w:tcPr>
            <w:tcW w:w="1957" w:type="dxa"/>
            <w:shd w:val="clear" w:color="auto" w:fill="B4C6E7" w:themeFill="accent1" w:themeFillTint="66"/>
          </w:tcPr>
          <w:p w:rsidR="00F405BA" w:rsidRPr="00A04B46" w:rsidRDefault="00F405BA" w:rsidP="0058245B">
            <w:pPr>
              <w:ind w:firstLine="480"/>
              <w:jc w:val="center"/>
              <w:rPr>
                <w:rFonts w:ascii="Times New Roman" w:hAnsi="Times New Roman"/>
              </w:rPr>
            </w:pPr>
            <w:r w:rsidRPr="00A04B46">
              <w:rPr>
                <w:rFonts w:ascii="Times New Roman" w:hAnsi="Times New Roman"/>
              </w:rPr>
              <w:t>参数名称</w:t>
            </w:r>
          </w:p>
        </w:tc>
        <w:tc>
          <w:tcPr>
            <w:tcW w:w="2032" w:type="dxa"/>
            <w:shd w:val="clear" w:color="auto" w:fill="B4C6E7" w:themeFill="accent1" w:themeFillTint="66"/>
          </w:tcPr>
          <w:p w:rsidR="00F405BA" w:rsidRPr="00A04B46" w:rsidRDefault="00F405BA" w:rsidP="0058245B">
            <w:pPr>
              <w:ind w:firstLine="480"/>
              <w:jc w:val="center"/>
              <w:rPr>
                <w:rFonts w:ascii="Times New Roman" w:hAnsi="Times New Roman"/>
              </w:rPr>
            </w:pPr>
            <w:r w:rsidRPr="00A04B46">
              <w:rPr>
                <w:rFonts w:ascii="Times New Roman" w:hAnsi="Times New Roman"/>
              </w:rPr>
              <w:t>参数类型</w:t>
            </w:r>
          </w:p>
        </w:tc>
        <w:tc>
          <w:tcPr>
            <w:tcW w:w="3099" w:type="dxa"/>
            <w:shd w:val="clear" w:color="auto" w:fill="B4C6E7" w:themeFill="accent1" w:themeFillTint="66"/>
          </w:tcPr>
          <w:p w:rsidR="00F405BA" w:rsidRPr="00A04B46" w:rsidRDefault="00F405BA" w:rsidP="0058245B">
            <w:pPr>
              <w:ind w:firstLine="480"/>
              <w:jc w:val="center"/>
              <w:rPr>
                <w:rFonts w:ascii="Times New Roman" w:hAnsi="Times New Roman"/>
              </w:rPr>
            </w:pPr>
            <w:r w:rsidRPr="00A04B46">
              <w:rPr>
                <w:rFonts w:ascii="Times New Roman" w:hAnsi="Times New Roman"/>
              </w:rPr>
              <w:t>参数含义</w:t>
            </w:r>
          </w:p>
        </w:tc>
        <w:tc>
          <w:tcPr>
            <w:tcW w:w="872" w:type="dxa"/>
            <w:shd w:val="clear" w:color="auto" w:fill="B4C6E7" w:themeFill="accent1" w:themeFillTint="66"/>
          </w:tcPr>
          <w:p w:rsidR="00F405BA" w:rsidRPr="00A04B46" w:rsidRDefault="00F405BA" w:rsidP="0058245B">
            <w:pPr>
              <w:ind w:firstLine="480"/>
              <w:jc w:val="center"/>
              <w:rPr>
                <w:rFonts w:ascii="Times New Roman" w:hAnsi="Times New Roman"/>
              </w:rPr>
            </w:pPr>
            <w:r w:rsidRPr="00A04B46">
              <w:rPr>
                <w:rFonts w:ascii="Times New Roman" w:hAnsi="Times New Roman"/>
              </w:rPr>
              <w:t>必选</w:t>
            </w:r>
          </w:p>
        </w:tc>
      </w:tr>
      <w:tr w:rsidR="00F405BA" w:rsidRPr="00A04B46" w:rsidTr="0058245B">
        <w:trPr>
          <w:trHeight w:val="60"/>
        </w:trPr>
        <w:tc>
          <w:tcPr>
            <w:tcW w:w="1957"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de</w:t>
            </w:r>
            <w:r w:rsidRPr="00A04B46">
              <w:rPr>
                <w:rFonts w:ascii="Times New Roman" w:hAnsi="Times New Roman"/>
              </w:rPr>
              <w:t>viceMac</w:t>
            </w:r>
          </w:p>
        </w:tc>
        <w:tc>
          <w:tcPr>
            <w:tcW w:w="2032"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String</w:t>
            </w:r>
          </w:p>
        </w:tc>
        <w:tc>
          <w:tcPr>
            <w:tcW w:w="3099"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指定操作</w:t>
            </w:r>
            <w:r w:rsidRPr="00A04B46">
              <w:rPr>
                <w:rFonts w:ascii="Times New Roman" w:hAnsi="Times New Roman"/>
              </w:rPr>
              <w:t>的</w:t>
            </w:r>
            <w:r w:rsidRPr="00A04B46">
              <w:rPr>
                <w:rFonts w:ascii="Times New Roman" w:hAnsi="Times New Roman" w:hint="eastAsia"/>
              </w:rPr>
              <w:t>AP</w:t>
            </w:r>
            <w:r w:rsidRPr="00A04B46">
              <w:rPr>
                <w:rFonts w:ascii="Times New Roman" w:hAnsi="Times New Roman"/>
              </w:rPr>
              <w:t xml:space="preserve"> mac</w:t>
            </w:r>
            <w:r w:rsidRPr="00A04B46">
              <w:rPr>
                <w:rFonts w:ascii="Times New Roman" w:hAnsi="Times New Roman"/>
              </w:rPr>
              <w:t>地址</w:t>
            </w:r>
          </w:p>
        </w:tc>
        <w:tc>
          <w:tcPr>
            <w:tcW w:w="872"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Y</w:t>
            </w:r>
          </w:p>
        </w:tc>
      </w:tr>
      <w:tr w:rsidR="00F405BA" w:rsidRPr="00A04B46" w:rsidTr="0058245B">
        <w:trPr>
          <w:trHeight w:val="60"/>
        </w:trPr>
        <w:tc>
          <w:tcPr>
            <w:tcW w:w="1957" w:type="dxa"/>
          </w:tcPr>
          <w:p w:rsidR="00F405BA" w:rsidRPr="00A04B46" w:rsidRDefault="00F405BA" w:rsidP="0058245B">
            <w:pPr>
              <w:ind w:firstLine="480"/>
              <w:jc w:val="center"/>
              <w:rPr>
                <w:rFonts w:ascii="Times New Roman" w:hAnsi="Times New Roman"/>
              </w:rPr>
            </w:pPr>
            <w:r w:rsidRPr="00A04B46">
              <w:rPr>
                <w:rFonts w:ascii="Times New Roman" w:hAnsi="Times New Roman"/>
              </w:rPr>
              <w:t>ledOnOff</w:t>
            </w:r>
          </w:p>
        </w:tc>
        <w:tc>
          <w:tcPr>
            <w:tcW w:w="2032"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int</w:t>
            </w:r>
          </w:p>
        </w:tc>
        <w:tc>
          <w:tcPr>
            <w:tcW w:w="3099" w:type="dxa"/>
            <w:vAlign w:val="center"/>
          </w:tcPr>
          <w:p w:rsidR="00F405BA" w:rsidRPr="00A04B46" w:rsidRDefault="00F405BA" w:rsidP="0058245B">
            <w:pPr>
              <w:pStyle w:val="afffff6"/>
              <w:spacing w:after="0"/>
              <w:ind w:left="960" w:firstLineChars="0" w:firstLine="0"/>
              <w:rPr>
                <w:rFonts w:ascii="宋体" w:hAnsi="宋体" w:cs="宋体"/>
                <w:szCs w:val="21"/>
              </w:rPr>
            </w:pPr>
            <w:r w:rsidRPr="00A04B46">
              <w:rPr>
                <w:rFonts w:ascii="宋体" w:hAnsi="宋体" w:cs="宋体" w:hint="eastAsia"/>
                <w:szCs w:val="21"/>
              </w:rPr>
              <w:t>指示灯开关，</w:t>
            </w:r>
            <w:r w:rsidRPr="00A04B46">
              <w:rPr>
                <w:rFonts w:ascii="宋体" w:hAnsi="宋体" w:cs="宋体" w:hint="eastAsia"/>
                <w:szCs w:val="21"/>
              </w:rPr>
              <w:t>1</w:t>
            </w:r>
            <w:r w:rsidRPr="00A04B46">
              <w:rPr>
                <w:rFonts w:ascii="宋体" w:hAnsi="宋体" w:cs="宋体" w:hint="eastAsia"/>
                <w:szCs w:val="21"/>
              </w:rPr>
              <w:t>为</w:t>
            </w:r>
            <w:r w:rsidRPr="00A04B46">
              <w:rPr>
                <w:rFonts w:ascii="宋体" w:hAnsi="宋体" w:cs="宋体" w:hint="eastAsia"/>
                <w:szCs w:val="21"/>
              </w:rPr>
              <w:t>On</w:t>
            </w:r>
            <w:r w:rsidRPr="00A04B46">
              <w:rPr>
                <w:rFonts w:ascii="宋体" w:hAnsi="宋体" w:cs="宋体" w:hint="eastAsia"/>
                <w:szCs w:val="21"/>
              </w:rPr>
              <w:t>，</w:t>
            </w:r>
            <w:r w:rsidRPr="00A04B46">
              <w:rPr>
                <w:rFonts w:ascii="宋体" w:hAnsi="宋体" w:cs="宋体" w:hint="eastAsia"/>
                <w:szCs w:val="21"/>
              </w:rPr>
              <w:t>0</w:t>
            </w:r>
            <w:r w:rsidRPr="00A04B46">
              <w:rPr>
                <w:rFonts w:ascii="宋体" w:hAnsi="宋体" w:cs="宋体" w:hint="eastAsia"/>
                <w:szCs w:val="21"/>
              </w:rPr>
              <w:t>为</w:t>
            </w:r>
            <w:r w:rsidRPr="00A04B46">
              <w:rPr>
                <w:rFonts w:ascii="宋体" w:hAnsi="宋体" w:cs="宋体" w:hint="eastAsia"/>
                <w:szCs w:val="21"/>
              </w:rPr>
              <w:t>Off</w:t>
            </w:r>
          </w:p>
        </w:tc>
        <w:tc>
          <w:tcPr>
            <w:tcW w:w="872" w:type="dxa"/>
            <w:vAlign w:val="center"/>
          </w:tcPr>
          <w:p w:rsidR="00F405BA" w:rsidRPr="00A04B46" w:rsidRDefault="00F405BA" w:rsidP="0058245B">
            <w:pPr>
              <w:ind w:firstLine="480"/>
              <w:jc w:val="center"/>
              <w:rPr>
                <w:rFonts w:ascii="宋体" w:hAnsi="宋体" w:cs="宋体"/>
              </w:rPr>
            </w:pPr>
            <w:r w:rsidRPr="00A04B46">
              <w:rPr>
                <w:rFonts w:ascii="宋体" w:hAnsi="宋体" w:cs="宋体" w:hint="eastAsia"/>
                <w:szCs w:val="21"/>
              </w:rPr>
              <w:t>Y</w:t>
            </w:r>
          </w:p>
        </w:tc>
      </w:tr>
    </w:tbl>
    <w:p w:rsidR="00F405BA" w:rsidRPr="00A04B46" w:rsidRDefault="00F405BA" w:rsidP="00F405BA">
      <w:pPr>
        <w:pStyle w:val="6"/>
      </w:pPr>
      <w:bookmarkStart w:id="1830" w:name="_Toc130046851"/>
      <w:bookmarkStart w:id="1831" w:name="_Toc130155365"/>
      <w:r w:rsidRPr="00A04B46">
        <w:t>响应格式</w:t>
      </w:r>
      <w:bookmarkEnd w:id="1830"/>
      <w:bookmarkEnd w:id="1831"/>
    </w:p>
    <w:tbl>
      <w:tblPr>
        <w:tblStyle w:val="afffff7"/>
        <w:tblW w:w="7960" w:type="dxa"/>
        <w:tblInd w:w="562" w:type="dxa"/>
        <w:tblLayout w:type="fixed"/>
        <w:tblLook w:val="04A0" w:firstRow="1" w:lastRow="0" w:firstColumn="1" w:lastColumn="0" w:noHBand="0" w:noVBand="1"/>
      </w:tblPr>
      <w:tblGrid>
        <w:gridCol w:w="2181"/>
        <w:gridCol w:w="1982"/>
        <w:gridCol w:w="1920"/>
        <w:gridCol w:w="1877"/>
      </w:tblGrid>
      <w:tr w:rsidR="00F405BA" w:rsidRPr="00A04B46" w:rsidTr="0058245B">
        <w:tc>
          <w:tcPr>
            <w:tcW w:w="2181" w:type="dxa"/>
            <w:shd w:val="clear" w:color="auto" w:fill="D5DCE4" w:themeFill="text2" w:themeFillTint="33"/>
          </w:tcPr>
          <w:p w:rsidR="00F405BA" w:rsidRPr="00A04B46" w:rsidRDefault="00F405BA" w:rsidP="0058245B">
            <w:pPr>
              <w:ind w:firstLine="480"/>
              <w:jc w:val="center"/>
              <w:rPr>
                <w:rFonts w:ascii="Times New Roman" w:hAnsi="Times New Roman"/>
              </w:rPr>
            </w:pPr>
            <w:r w:rsidRPr="00A04B46">
              <w:rPr>
                <w:rFonts w:ascii="Times New Roman" w:hAnsi="Times New Roman"/>
              </w:rPr>
              <w:t>参数名称</w:t>
            </w:r>
          </w:p>
        </w:tc>
        <w:tc>
          <w:tcPr>
            <w:tcW w:w="1982" w:type="dxa"/>
            <w:shd w:val="clear" w:color="auto" w:fill="D5DCE4" w:themeFill="text2" w:themeFillTint="33"/>
          </w:tcPr>
          <w:p w:rsidR="00F405BA" w:rsidRPr="00A04B46" w:rsidRDefault="00F405BA" w:rsidP="0058245B">
            <w:pPr>
              <w:ind w:firstLine="480"/>
              <w:jc w:val="center"/>
              <w:rPr>
                <w:rFonts w:ascii="Times New Roman" w:hAnsi="Times New Roman"/>
              </w:rPr>
            </w:pPr>
            <w:r w:rsidRPr="00A04B46">
              <w:rPr>
                <w:rFonts w:ascii="Times New Roman" w:hAnsi="Times New Roman"/>
              </w:rPr>
              <w:t>参数类型</w:t>
            </w:r>
          </w:p>
        </w:tc>
        <w:tc>
          <w:tcPr>
            <w:tcW w:w="1920" w:type="dxa"/>
            <w:shd w:val="clear" w:color="auto" w:fill="D5DCE4" w:themeFill="text2" w:themeFillTint="33"/>
          </w:tcPr>
          <w:p w:rsidR="00F405BA" w:rsidRPr="00A04B46" w:rsidRDefault="00F405BA" w:rsidP="0058245B">
            <w:pPr>
              <w:ind w:firstLine="480"/>
              <w:jc w:val="center"/>
              <w:rPr>
                <w:rFonts w:ascii="Times New Roman" w:hAnsi="Times New Roman"/>
              </w:rPr>
            </w:pPr>
            <w:r w:rsidRPr="00A04B46">
              <w:rPr>
                <w:rFonts w:ascii="Times New Roman" w:hAnsi="Times New Roman"/>
              </w:rPr>
              <w:t>参数含义</w:t>
            </w:r>
          </w:p>
        </w:tc>
        <w:tc>
          <w:tcPr>
            <w:tcW w:w="1877" w:type="dxa"/>
            <w:shd w:val="clear" w:color="auto" w:fill="D5DCE4" w:themeFill="text2" w:themeFillTint="33"/>
          </w:tcPr>
          <w:p w:rsidR="00F405BA" w:rsidRPr="00A04B46" w:rsidRDefault="00F405BA" w:rsidP="0058245B">
            <w:pPr>
              <w:ind w:firstLine="480"/>
              <w:jc w:val="center"/>
              <w:rPr>
                <w:rFonts w:ascii="Times New Roman" w:hAnsi="Times New Roman"/>
              </w:rPr>
            </w:pPr>
            <w:r w:rsidRPr="00A04B46">
              <w:rPr>
                <w:rFonts w:ascii="Times New Roman" w:hAnsi="Times New Roman"/>
              </w:rPr>
              <w:t>必选</w:t>
            </w:r>
          </w:p>
        </w:tc>
      </w:tr>
      <w:tr w:rsidR="00F405BA" w:rsidRPr="00A04B46" w:rsidTr="0058245B">
        <w:tc>
          <w:tcPr>
            <w:tcW w:w="2181" w:type="dxa"/>
          </w:tcPr>
          <w:p w:rsidR="00F405BA" w:rsidRPr="00A04B46" w:rsidRDefault="00F405BA" w:rsidP="0058245B">
            <w:pPr>
              <w:ind w:firstLine="480"/>
              <w:jc w:val="center"/>
              <w:rPr>
                <w:rFonts w:ascii="Times New Roman" w:hAnsi="Times New Roman"/>
              </w:rPr>
            </w:pPr>
            <w:r w:rsidRPr="00A04B46">
              <w:rPr>
                <w:rFonts w:ascii="Times New Roman" w:hAnsi="Times New Roman"/>
              </w:rPr>
              <w:t>msg</w:t>
            </w:r>
          </w:p>
        </w:tc>
        <w:tc>
          <w:tcPr>
            <w:tcW w:w="1982" w:type="dxa"/>
          </w:tcPr>
          <w:p w:rsidR="00F405BA" w:rsidRPr="00A04B46" w:rsidRDefault="00F405BA" w:rsidP="0058245B">
            <w:pPr>
              <w:ind w:firstLine="480"/>
              <w:jc w:val="center"/>
              <w:rPr>
                <w:rFonts w:ascii="Times New Roman" w:hAnsi="Times New Roman"/>
              </w:rPr>
            </w:pPr>
            <w:r w:rsidRPr="00A04B46">
              <w:rPr>
                <w:rFonts w:ascii="Times New Roman" w:hAnsi="Times New Roman"/>
              </w:rPr>
              <w:t>String</w:t>
            </w:r>
          </w:p>
        </w:tc>
        <w:tc>
          <w:tcPr>
            <w:tcW w:w="1920" w:type="dxa"/>
          </w:tcPr>
          <w:p w:rsidR="00F405BA" w:rsidRPr="00A04B46" w:rsidRDefault="00F405BA" w:rsidP="0058245B">
            <w:pPr>
              <w:ind w:firstLine="480"/>
              <w:jc w:val="center"/>
              <w:rPr>
                <w:rFonts w:ascii="Times New Roman" w:hAnsi="Times New Roman"/>
              </w:rPr>
            </w:pPr>
            <w:r w:rsidRPr="00A04B46">
              <w:rPr>
                <w:rFonts w:ascii="Times New Roman" w:hAnsi="Times New Roman"/>
              </w:rPr>
              <w:t>信息</w:t>
            </w:r>
          </w:p>
        </w:tc>
        <w:tc>
          <w:tcPr>
            <w:tcW w:w="1877" w:type="dxa"/>
          </w:tcPr>
          <w:p w:rsidR="00F405BA" w:rsidRPr="00A04B46" w:rsidRDefault="00F405BA" w:rsidP="0058245B">
            <w:pPr>
              <w:ind w:firstLine="480"/>
              <w:jc w:val="center"/>
              <w:rPr>
                <w:rFonts w:ascii="Times New Roman" w:hAnsi="Times New Roman"/>
              </w:rPr>
            </w:pPr>
            <w:r w:rsidRPr="00A04B46">
              <w:rPr>
                <w:rFonts w:ascii="Times New Roman" w:hAnsi="Times New Roman"/>
              </w:rPr>
              <w:t>Y</w:t>
            </w:r>
          </w:p>
        </w:tc>
      </w:tr>
      <w:tr w:rsidR="00F405BA" w:rsidRPr="00A04B46" w:rsidTr="0058245B">
        <w:tc>
          <w:tcPr>
            <w:tcW w:w="2181" w:type="dxa"/>
          </w:tcPr>
          <w:p w:rsidR="00F405BA" w:rsidRPr="00A04B46" w:rsidRDefault="00F405BA" w:rsidP="0058245B">
            <w:pPr>
              <w:ind w:firstLine="480"/>
              <w:jc w:val="center"/>
              <w:rPr>
                <w:rFonts w:ascii="Times New Roman" w:hAnsi="Times New Roman"/>
              </w:rPr>
            </w:pPr>
            <w:r w:rsidRPr="00A04B46">
              <w:rPr>
                <w:rFonts w:ascii="Times New Roman" w:hAnsi="Times New Roman"/>
              </w:rPr>
              <w:t>recode</w:t>
            </w:r>
          </w:p>
        </w:tc>
        <w:tc>
          <w:tcPr>
            <w:tcW w:w="1982" w:type="dxa"/>
          </w:tcPr>
          <w:p w:rsidR="00F405BA" w:rsidRPr="00A04B46" w:rsidRDefault="00F405BA" w:rsidP="0058245B">
            <w:pPr>
              <w:ind w:firstLine="480"/>
              <w:jc w:val="center"/>
              <w:rPr>
                <w:rFonts w:ascii="Times New Roman" w:hAnsi="Times New Roman"/>
              </w:rPr>
            </w:pPr>
            <w:r w:rsidRPr="00A04B46">
              <w:rPr>
                <w:rFonts w:ascii="Times New Roman" w:hAnsi="Times New Roman"/>
              </w:rPr>
              <w:t>int</w:t>
            </w:r>
          </w:p>
        </w:tc>
        <w:tc>
          <w:tcPr>
            <w:tcW w:w="1920" w:type="dxa"/>
          </w:tcPr>
          <w:p w:rsidR="00F405BA" w:rsidRPr="00A04B46" w:rsidRDefault="00F405BA" w:rsidP="0058245B">
            <w:pPr>
              <w:ind w:firstLine="480"/>
              <w:jc w:val="center"/>
              <w:rPr>
                <w:rFonts w:ascii="Times New Roman" w:hAnsi="Times New Roman"/>
              </w:rPr>
            </w:pPr>
            <w:r w:rsidRPr="00A04B46">
              <w:rPr>
                <w:rFonts w:ascii="Times New Roman" w:hAnsi="Times New Roman"/>
              </w:rPr>
              <w:t>代码</w:t>
            </w:r>
          </w:p>
        </w:tc>
        <w:tc>
          <w:tcPr>
            <w:tcW w:w="1877" w:type="dxa"/>
          </w:tcPr>
          <w:p w:rsidR="00F405BA" w:rsidRPr="00A04B46" w:rsidRDefault="00F405BA" w:rsidP="0058245B">
            <w:pPr>
              <w:ind w:firstLine="480"/>
              <w:jc w:val="center"/>
              <w:rPr>
                <w:rFonts w:ascii="Times New Roman" w:hAnsi="Times New Roman"/>
              </w:rPr>
            </w:pPr>
            <w:r w:rsidRPr="00A04B46">
              <w:rPr>
                <w:rFonts w:ascii="Times New Roman" w:hAnsi="Times New Roman"/>
              </w:rPr>
              <w:t>Y</w:t>
            </w:r>
          </w:p>
        </w:tc>
      </w:tr>
      <w:tr w:rsidR="00F405BA" w:rsidRPr="00A04B46" w:rsidTr="0058245B">
        <w:tc>
          <w:tcPr>
            <w:tcW w:w="2181"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data</w:t>
            </w:r>
          </w:p>
        </w:tc>
        <w:tc>
          <w:tcPr>
            <w:tcW w:w="1982"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JSONObject</w:t>
            </w:r>
          </w:p>
        </w:tc>
        <w:tc>
          <w:tcPr>
            <w:tcW w:w="1920"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数据</w:t>
            </w:r>
          </w:p>
        </w:tc>
        <w:tc>
          <w:tcPr>
            <w:tcW w:w="1877" w:type="dxa"/>
          </w:tcPr>
          <w:p w:rsidR="00F405BA" w:rsidRPr="00A04B46" w:rsidRDefault="00F405BA" w:rsidP="0058245B">
            <w:pPr>
              <w:ind w:firstLine="480"/>
              <w:jc w:val="center"/>
              <w:rPr>
                <w:rFonts w:ascii="Times New Roman" w:hAnsi="Times New Roman"/>
              </w:rPr>
            </w:pPr>
            <w:r w:rsidRPr="00A04B46">
              <w:rPr>
                <w:rFonts w:ascii="Times New Roman" w:hAnsi="Times New Roman"/>
              </w:rPr>
              <w:t>N</w:t>
            </w:r>
          </w:p>
        </w:tc>
      </w:tr>
    </w:tbl>
    <w:p w:rsidR="00F405BA" w:rsidRPr="00A04B46" w:rsidRDefault="00F405BA" w:rsidP="00F405BA">
      <w:pPr>
        <w:ind w:firstLine="480"/>
      </w:pPr>
    </w:p>
    <w:p w:rsidR="00F405BA" w:rsidRPr="00A04B46" w:rsidRDefault="00F405BA" w:rsidP="00F405BA">
      <w:pPr>
        <w:pStyle w:val="6"/>
      </w:pPr>
      <w:bookmarkStart w:id="1832" w:name="_Toc130046852"/>
      <w:bookmarkStart w:id="1833" w:name="_Toc130155366"/>
      <w:r w:rsidRPr="00A04B46">
        <w:t>请求报文示例</w:t>
      </w:r>
      <w:bookmarkEnd w:id="1832"/>
      <w:bookmarkEnd w:id="1833"/>
    </w:p>
    <w:p w:rsidR="00F405BA" w:rsidRPr="00A04B46" w:rsidRDefault="00F405BA" w:rsidP="00F405BA">
      <w:pPr>
        <w:ind w:firstLine="480"/>
      </w:pPr>
    </w:p>
    <w:tbl>
      <w:tblPr>
        <w:tblStyle w:val="afffff7"/>
        <w:tblW w:w="0" w:type="auto"/>
        <w:tblInd w:w="-5" w:type="dxa"/>
        <w:tblLook w:val="04A0" w:firstRow="1" w:lastRow="0" w:firstColumn="1" w:lastColumn="0" w:noHBand="0" w:noVBand="1"/>
      </w:tblPr>
      <w:tblGrid>
        <w:gridCol w:w="7621"/>
      </w:tblGrid>
      <w:tr w:rsidR="00F405BA" w:rsidRPr="00A04B46" w:rsidTr="0058245B">
        <w:tc>
          <w:tcPr>
            <w:tcW w:w="7621" w:type="dxa"/>
          </w:tcPr>
          <w:p w:rsidR="00F405BA" w:rsidRPr="00A04B46" w:rsidRDefault="00F405BA" w:rsidP="0058245B">
            <w:pPr>
              <w:ind w:firstLine="480"/>
            </w:pPr>
            <w:r w:rsidRPr="00A04B46">
              <w:lastRenderedPageBreak/>
              <w:t>{</w:t>
            </w:r>
          </w:p>
          <w:p w:rsidR="00F405BA" w:rsidRPr="00A04B46" w:rsidRDefault="00F405BA" w:rsidP="0058245B">
            <w:pPr>
              <w:ind w:firstLine="480"/>
            </w:pPr>
            <w:r w:rsidRPr="00A04B46">
              <w:tab/>
              <w:t>"deviceMac": "F44C70D5E3CB",</w:t>
            </w:r>
          </w:p>
          <w:p w:rsidR="00F405BA" w:rsidRPr="00A04B46" w:rsidRDefault="00F405BA" w:rsidP="0058245B">
            <w:pPr>
              <w:ind w:firstLine="480"/>
            </w:pPr>
            <w:r w:rsidRPr="00A04B46">
              <w:t xml:space="preserve">    "ledOnOff": 1</w:t>
            </w:r>
          </w:p>
          <w:p w:rsidR="00F405BA" w:rsidRPr="00A04B46" w:rsidRDefault="00F405BA" w:rsidP="0058245B">
            <w:pPr>
              <w:ind w:firstLine="480"/>
            </w:pPr>
            <w:r w:rsidRPr="00A04B46">
              <w:t>}</w:t>
            </w:r>
          </w:p>
        </w:tc>
      </w:tr>
    </w:tbl>
    <w:p w:rsidR="00F405BA" w:rsidRPr="00A04B46" w:rsidRDefault="00F405BA" w:rsidP="00F405BA">
      <w:pPr>
        <w:pStyle w:val="6"/>
      </w:pPr>
      <w:bookmarkStart w:id="1834" w:name="_Toc130046853"/>
      <w:bookmarkStart w:id="1835" w:name="_Toc130155367"/>
      <w:r w:rsidRPr="00A04B46">
        <w:t>响应报文示例</w:t>
      </w:r>
      <w:bookmarkEnd w:id="1834"/>
      <w:bookmarkEnd w:id="1835"/>
    </w:p>
    <w:p w:rsidR="00F405BA" w:rsidRPr="00A04B46" w:rsidRDefault="00F405BA" w:rsidP="00F405BA">
      <w:pPr>
        <w:ind w:firstLine="480"/>
      </w:pPr>
      <w:r w:rsidRPr="00A04B46">
        <w:rPr>
          <w:rFonts w:hint="eastAsia"/>
        </w:rPr>
        <w:t>调用</w:t>
      </w:r>
      <w:r w:rsidRPr="00A04B46">
        <w:t>成功，响应示例：</w:t>
      </w:r>
    </w:p>
    <w:p w:rsidR="00F405BA" w:rsidRPr="00A04B46" w:rsidRDefault="00F405BA" w:rsidP="00F405BA">
      <w:pPr>
        <w:pBdr>
          <w:top w:val="single" w:sz="4" w:space="1" w:color="auto"/>
          <w:left w:val="single" w:sz="4" w:space="4" w:color="auto"/>
          <w:bottom w:val="single" w:sz="4" w:space="1" w:color="auto"/>
          <w:right w:val="single" w:sz="4" w:space="4" w:color="auto"/>
        </w:pBdr>
        <w:ind w:firstLine="480"/>
      </w:pPr>
      <w:r w:rsidRPr="00A04B46">
        <w:t>{</w:t>
      </w:r>
    </w:p>
    <w:p w:rsidR="00F405BA" w:rsidRPr="00A04B46" w:rsidRDefault="00F405BA" w:rsidP="00F405BA">
      <w:pPr>
        <w:pBdr>
          <w:top w:val="single" w:sz="4" w:space="1" w:color="auto"/>
          <w:left w:val="single" w:sz="4" w:space="4" w:color="auto"/>
          <w:bottom w:val="single" w:sz="4" w:space="1" w:color="auto"/>
          <w:right w:val="single" w:sz="4" w:space="4" w:color="auto"/>
        </w:pBdr>
        <w:ind w:firstLine="480"/>
      </w:pPr>
      <w:r w:rsidRPr="00A04B46">
        <w:tab/>
        <w:t>"recode":200,</w:t>
      </w:r>
    </w:p>
    <w:p w:rsidR="00F405BA" w:rsidRPr="00A04B46" w:rsidRDefault="00F405BA" w:rsidP="00F405BA">
      <w:pPr>
        <w:pBdr>
          <w:top w:val="single" w:sz="4" w:space="1" w:color="auto"/>
          <w:left w:val="single" w:sz="4" w:space="4" w:color="auto"/>
          <w:bottom w:val="single" w:sz="4" w:space="1" w:color="auto"/>
          <w:right w:val="single" w:sz="4" w:space="4" w:color="auto"/>
        </w:pBdr>
        <w:ind w:firstLine="480"/>
      </w:pPr>
      <w:r w:rsidRPr="00A04B46">
        <w:rPr>
          <w:rFonts w:hint="eastAsia"/>
        </w:rPr>
        <w:tab/>
        <w:t>"msg":"</w:t>
      </w:r>
      <w:r w:rsidRPr="00A04B46">
        <w:t>成功</w:t>
      </w:r>
      <w:r w:rsidRPr="00A04B46">
        <w:rPr>
          <w:rFonts w:hint="eastAsia"/>
        </w:rPr>
        <w:t>"</w:t>
      </w:r>
    </w:p>
    <w:p w:rsidR="00F405BA" w:rsidRPr="00A04B46" w:rsidRDefault="00F405BA" w:rsidP="00F405BA">
      <w:pPr>
        <w:pBdr>
          <w:top w:val="single" w:sz="4" w:space="1" w:color="auto"/>
          <w:left w:val="single" w:sz="4" w:space="4" w:color="auto"/>
          <w:bottom w:val="single" w:sz="4" w:space="1" w:color="auto"/>
          <w:right w:val="single" w:sz="4" w:space="4" w:color="auto"/>
        </w:pBdr>
        <w:ind w:firstLine="480"/>
      </w:pPr>
      <w:r w:rsidRPr="00A04B46">
        <w:t>}</w:t>
      </w:r>
    </w:p>
    <w:p w:rsidR="00F405BA" w:rsidRPr="00A04B46" w:rsidRDefault="00F405BA" w:rsidP="00F405BA">
      <w:pPr>
        <w:ind w:firstLine="480"/>
      </w:pPr>
    </w:p>
    <w:p w:rsidR="00F405BA" w:rsidRPr="00A04B46" w:rsidRDefault="00F405BA" w:rsidP="00F405BA">
      <w:pPr>
        <w:ind w:firstLine="480"/>
      </w:pPr>
    </w:p>
    <w:p w:rsidR="00F405BA" w:rsidRPr="00A04B46" w:rsidRDefault="00F405BA" w:rsidP="00F405BA">
      <w:pPr>
        <w:pStyle w:val="5"/>
      </w:pPr>
      <w:bookmarkStart w:id="1836" w:name="_Toc129957947"/>
      <w:bookmarkStart w:id="1837" w:name="_Toc130046854"/>
      <w:bookmarkStart w:id="1838" w:name="_Toc130155368"/>
      <w:r w:rsidRPr="00A04B46">
        <w:rPr>
          <w:rFonts w:hint="eastAsia"/>
        </w:rPr>
        <w:t>WIFI开关</w:t>
      </w:r>
      <w:r w:rsidRPr="00A04B46">
        <w:t>接口</w:t>
      </w:r>
      <w:bookmarkEnd w:id="1836"/>
      <w:bookmarkEnd w:id="1837"/>
      <w:bookmarkEnd w:id="1838"/>
    </w:p>
    <w:p w:rsidR="00F405BA" w:rsidRPr="00A04B46" w:rsidRDefault="00F405BA" w:rsidP="00F405BA">
      <w:pPr>
        <w:pStyle w:val="6"/>
      </w:pPr>
      <w:bookmarkStart w:id="1839" w:name="_Toc130046855"/>
      <w:bookmarkStart w:id="1840" w:name="_Toc130155369"/>
      <w:r w:rsidRPr="00A04B46">
        <w:t>说明</w:t>
      </w:r>
      <w:bookmarkEnd w:id="1839"/>
      <w:bookmarkEnd w:id="1840"/>
    </w:p>
    <w:p w:rsidR="00F405BA" w:rsidRPr="00A04B46" w:rsidRDefault="00F405BA" w:rsidP="00F405BA">
      <w:pPr>
        <w:ind w:firstLine="480"/>
        <w:rPr>
          <w:rFonts w:ascii="Times New Roman" w:hAnsi="Times New Roman"/>
        </w:rPr>
      </w:pPr>
      <w:r w:rsidRPr="00A04B46">
        <w:rPr>
          <w:rFonts w:ascii="Times New Roman" w:hAnsi="Times New Roman" w:hint="eastAsia"/>
        </w:rPr>
        <w:t>省</w:t>
      </w:r>
      <w:r w:rsidRPr="00A04B46">
        <w:rPr>
          <w:rFonts w:ascii="Times New Roman" w:hAnsi="Times New Roman"/>
        </w:rPr>
        <w:t>平台</w:t>
      </w:r>
      <w:r w:rsidRPr="00A04B46">
        <w:rPr>
          <w:rFonts w:ascii="Times New Roman" w:hAnsi="Times New Roman" w:hint="eastAsia"/>
        </w:rPr>
        <w:t>根据</w:t>
      </w:r>
      <w:r w:rsidRPr="00A04B46">
        <w:rPr>
          <w:rFonts w:ascii="Times New Roman" w:hAnsi="Times New Roman"/>
        </w:rPr>
        <w:t>在线</w:t>
      </w:r>
      <w:r w:rsidRPr="00A04B46">
        <w:rPr>
          <w:rFonts w:ascii="Times New Roman" w:hAnsi="Times New Roman" w:hint="eastAsia"/>
        </w:rPr>
        <w:t>平台</w:t>
      </w:r>
      <w:r w:rsidRPr="00A04B46">
        <w:rPr>
          <w:rFonts w:ascii="Times New Roman" w:hAnsi="Times New Roman"/>
        </w:rPr>
        <w:t>提供的</w:t>
      </w:r>
      <w:r w:rsidRPr="00A04B46">
        <w:rPr>
          <w:rFonts w:ascii="Times New Roman" w:hAnsi="Times New Roman" w:hint="eastAsia"/>
        </w:rPr>
        <w:t>AP</w:t>
      </w:r>
      <w:r w:rsidRPr="00A04B46">
        <w:rPr>
          <w:rFonts w:ascii="Times New Roman" w:hAnsi="Times New Roman" w:hint="eastAsia"/>
        </w:rPr>
        <w:t>的</w:t>
      </w:r>
      <w:r w:rsidRPr="00A04B46">
        <w:rPr>
          <w:rFonts w:ascii="Times New Roman" w:hAnsi="Times New Roman" w:hint="eastAsia"/>
        </w:rPr>
        <w:t>mac</w:t>
      </w:r>
      <w:r w:rsidRPr="00A04B46">
        <w:rPr>
          <w:rFonts w:ascii="Times New Roman" w:hAnsi="Times New Roman"/>
        </w:rPr>
        <w:t>信息</w:t>
      </w:r>
      <w:r w:rsidRPr="00A04B46">
        <w:rPr>
          <w:rFonts w:ascii="Times New Roman" w:hAnsi="Times New Roman" w:hint="eastAsia"/>
        </w:rPr>
        <w:t>，</w:t>
      </w:r>
      <w:r w:rsidRPr="00A04B46">
        <w:rPr>
          <w:rFonts w:ascii="Times New Roman" w:hAnsi="Times New Roman"/>
        </w:rPr>
        <w:t>远程</w:t>
      </w:r>
      <w:r w:rsidRPr="00A04B46">
        <w:rPr>
          <w:rFonts w:ascii="Times New Roman" w:hAnsi="Times New Roman" w:hint="eastAsia"/>
        </w:rPr>
        <w:t>控制</w:t>
      </w:r>
      <w:r w:rsidRPr="00A04B46">
        <w:rPr>
          <w:rFonts w:ascii="Times New Roman" w:hAnsi="Times New Roman" w:hint="eastAsia"/>
        </w:rPr>
        <w:t>AP</w:t>
      </w:r>
      <w:r w:rsidRPr="00A04B46">
        <w:rPr>
          <w:rFonts w:ascii="Times New Roman" w:hAnsi="Times New Roman" w:hint="eastAsia"/>
        </w:rPr>
        <w:t>设备</w:t>
      </w:r>
      <w:r w:rsidRPr="00A04B46">
        <w:rPr>
          <w:rFonts w:ascii="Times New Roman" w:hAnsi="Times New Roman"/>
        </w:rPr>
        <w:t>WIFI</w:t>
      </w:r>
      <w:r w:rsidRPr="00A04B46">
        <w:rPr>
          <w:rFonts w:ascii="Times New Roman" w:hAnsi="Times New Roman"/>
        </w:rPr>
        <w:t>开启和关闭。</w:t>
      </w:r>
    </w:p>
    <w:p w:rsidR="00F405BA" w:rsidRPr="00A04B46" w:rsidRDefault="00F405BA" w:rsidP="00F405BA">
      <w:pPr>
        <w:pStyle w:val="6"/>
      </w:pPr>
      <w:bookmarkStart w:id="1841" w:name="_Toc130046856"/>
      <w:bookmarkStart w:id="1842" w:name="_Toc130155370"/>
      <w:r w:rsidRPr="00A04B46">
        <w:t>接口类型</w:t>
      </w:r>
      <w:bookmarkEnd w:id="1841"/>
      <w:bookmarkEnd w:id="1842"/>
    </w:p>
    <w:p w:rsidR="00F405BA" w:rsidRPr="00A04B46" w:rsidRDefault="00F405BA" w:rsidP="00F405BA">
      <w:pPr>
        <w:ind w:firstLine="480"/>
        <w:rPr>
          <w:rFonts w:ascii="Times New Roman" w:hAnsi="Times New Roman"/>
        </w:rPr>
      </w:pPr>
      <w:r w:rsidRPr="00A04B46">
        <w:rPr>
          <w:rFonts w:ascii="Times New Roman" w:hAnsi="Times New Roman"/>
        </w:rPr>
        <w:t>请求地址：</w:t>
      </w:r>
      <w:r w:rsidRPr="00A04B46">
        <w:rPr>
          <w:rFonts w:ascii="Times New Roman" w:hAnsi="Times New Roman"/>
        </w:rPr>
        <w:t>http://ip:port</w:t>
      </w:r>
      <w:r w:rsidRPr="00A04B46">
        <w:rPr>
          <w:rFonts w:ascii="Times New Roman" w:hAnsi="Times New Roman" w:hint="eastAsia"/>
        </w:rPr>
        <w:t>/netopen</w:t>
      </w:r>
      <w:r w:rsidRPr="00A04B46">
        <w:rPr>
          <w:rFonts w:ascii="Times New Roman" w:hAnsi="Times New Roman"/>
        </w:rPr>
        <w:t>/rest/</w:t>
      </w:r>
      <w:r w:rsidRPr="00A04B46">
        <w:rPr>
          <w:rFonts w:hAnsi="宋体" w:cs="宋体"/>
        </w:rPr>
        <w:t>wifiSwitch</w:t>
      </w:r>
    </w:p>
    <w:p w:rsidR="00F405BA" w:rsidRPr="00A04B46" w:rsidRDefault="00F405BA" w:rsidP="00F405BA">
      <w:pPr>
        <w:pStyle w:val="affffff1"/>
        <w:ind w:left="420" w:firstLineChars="0"/>
        <w:rPr>
          <w:rFonts w:ascii="Times New Roman" w:hAnsi="Times New Roman" w:cs="Times New Roman"/>
        </w:rPr>
      </w:pPr>
      <w:r w:rsidRPr="00A04B46">
        <w:rPr>
          <w:rFonts w:ascii="Times New Roman" w:hAnsi="Times New Roman" w:cs="Times New Roman"/>
        </w:rPr>
        <w:lastRenderedPageBreak/>
        <w:t>http</w:t>
      </w:r>
      <w:r w:rsidRPr="00A04B46">
        <w:rPr>
          <w:rFonts w:ascii="Times New Roman" w:hAnsi="Times New Roman" w:cs="Times New Roman"/>
        </w:rPr>
        <w:t>请求方式：</w:t>
      </w:r>
      <w:r w:rsidRPr="00A04B46">
        <w:rPr>
          <w:rFonts w:ascii="Times New Roman" w:hAnsi="Times New Roman" w:cs="Times New Roman"/>
        </w:rPr>
        <w:t>post</w:t>
      </w:r>
    </w:p>
    <w:p w:rsidR="00F405BA" w:rsidRPr="00A04B46" w:rsidRDefault="00F405BA" w:rsidP="00F405BA">
      <w:pPr>
        <w:pStyle w:val="QB20"/>
        <w:spacing w:line="300" w:lineRule="auto"/>
        <w:ind w:left="420" w:firstLineChars="0"/>
        <w:rPr>
          <w:rFonts w:cs="Times New Roman"/>
        </w:rPr>
      </w:pPr>
      <w:r w:rsidRPr="00A04B46">
        <w:rPr>
          <w:rFonts w:cs="Times New Roman"/>
        </w:rPr>
        <w:t>POST</w:t>
      </w:r>
      <w:r w:rsidRPr="00A04B46">
        <w:rPr>
          <w:rFonts w:cs="Times New Roman"/>
        </w:rPr>
        <w:t>数据格式：</w:t>
      </w:r>
      <w:r w:rsidRPr="00A04B46">
        <w:rPr>
          <w:rFonts w:cs="Times New Roman"/>
        </w:rPr>
        <w:t>json</w:t>
      </w:r>
    </w:p>
    <w:p w:rsidR="00F405BA" w:rsidRPr="00A04B46" w:rsidRDefault="00F405BA" w:rsidP="00F405BA">
      <w:pPr>
        <w:pStyle w:val="6"/>
      </w:pPr>
      <w:bookmarkStart w:id="1843" w:name="_Toc130046857"/>
      <w:bookmarkStart w:id="1844" w:name="_Toc130155371"/>
      <w:r w:rsidRPr="00A04B46">
        <w:t>请求</w:t>
      </w:r>
      <w:r w:rsidRPr="00A04B46">
        <w:rPr>
          <w:rFonts w:hint="eastAsia"/>
        </w:rPr>
        <w:t>内容参数</w:t>
      </w:r>
      <w:bookmarkEnd w:id="1843"/>
      <w:bookmarkEnd w:id="1844"/>
    </w:p>
    <w:p w:rsidR="00F405BA" w:rsidRPr="00A04B46" w:rsidRDefault="00F405BA" w:rsidP="00F405BA">
      <w:pPr>
        <w:pStyle w:val="QB20"/>
        <w:spacing w:line="300" w:lineRule="auto"/>
        <w:ind w:left="420" w:firstLineChars="0"/>
        <w:rPr>
          <w:rFonts w:cs="Times New Roman"/>
        </w:rPr>
      </w:pPr>
      <w:r w:rsidRPr="00A04B46">
        <w:rPr>
          <w:rFonts w:cs="Times New Roman"/>
        </w:rPr>
        <w:t>字段含义：</w:t>
      </w:r>
    </w:p>
    <w:tbl>
      <w:tblPr>
        <w:tblStyle w:val="afffff7"/>
        <w:tblW w:w="7960" w:type="dxa"/>
        <w:tblInd w:w="562" w:type="dxa"/>
        <w:tblLayout w:type="fixed"/>
        <w:tblLook w:val="04A0" w:firstRow="1" w:lastRow="0" w:firstColumn="1" w:lastColumn="0" w:noHBand="0" w:noVBand="1"/>
      </w:tblPr>
      <w:tblGrid>
        <w:gridCol w:w="1957"/>
        <w:gridCol w:w="2032"/>
        <w:gridCol w:w="3099"/>
        <w:gridCol w:w="872"/>
      </w:tblGrid>
      <w:tr w:rsidR="00F405BA" w:rsidRPr="00A04B46" w:rsidTr="0058245B">
        <w:tc>
          <w:tcPr>
            <w:tcW w:w="1957" w:type="dxa"/>
            <w:shd w:val="clear" w:color="auto" w:fill="B4C6E7" w:themeFill="accent1" w:themeFillTint="66"/>
          </w:tcPr>
          <w:p w:rsidR="00F405BA" w:rsidRPr="00A04B46" w:rsidRDefault="00F405BA" w:rsidP="0058245B">
            <w:pPr>
              <w:ind w:firstLine="480"/>
              <w:jc w:val="center"/>
              <w:rPr>
                <w:rFonts w:ascii="Times New Roman" w:hAnsi="Times New Roman"/>
              </w:rPr>
            </w:pPr>
            <w:r w:rsidRPr="00A04B46">
              <w:rPr>
                <w:rFonts w:ascii="Times New Roman" w:hAnsi="Times New Roman"/>
              </w:rPr>
              <w:t>参数名称</w:t>
            </w:r>
          </w:p>
        </w:tc>
        <w:tc>
          <w:tcPr>
            <w:tcW w:w="2032" w:type="dxa"/>
            <w:shd w:val="clear" w:color="auto" w:fill="B4C6E7" w:themeFill="accent1" w:themeFillTint="66"/>
          </w:tcPr>
          <w:p w:rsidR="00F405BA" w:rsidRPr="00A04B46" w:rsidRDefault="00F405BA" w:rsidP="0058245B">
            <w:pPr>
              <w:ind w:firstLine="480"/>
              <w:jc w:val="center"/>
              <w:rPr>
                <w:rFonts w:ascii="Times New Roman" w:hAnsi="Times New Roman"/>
              </w:rPr>
            </w:pPr>
            <w:r w:rsidRPr="00A04B46">
              <w:rPr>
                <w:rFonts w:ascii="Times New Roman" w:hAnsi="Times New Roman"/>
              </w:rPr>
              <w:t>参数类型</w:t>
            </w:r>
          </w:p>
        </w:tc>
        <w:tc>
          <w:tcPr>
            <w:tcW w:w="3099" w:type="dxa"/>
            <w:shd w:val="clear" w:color="auto" w:fill="B4C6E7" w:themeFill="accent1" w:themeFillTint="66"/>
          </w:tcPr>
          <w:p w:rsidR="00F405BA" w:rsidRPr="00A04B46" w:rsidRDefault="00F405BA" w:rsidP="0058245B">
            <w:pPr>
              <w:ind w:firstLine="480"/>
              <w:jc w:val="center"/>
              <w:rPr>
                <w:rFonts w:ascii="Times New Roman" w:hAnsi="Times New Roman"/>
              </w:rPr>
            </w:pPr>
            <w:r w:rsidRPr="00A04B46">
              <w:rPr>
                <w:rFonts w:ascii="Times New Roman" w:hAnsi="Times New Roman"/>
              </w:rPr>
              <w:t>参数含义</w:t>
            </w:r>
          </w:p>
        </w:tc>
        <w:tc>
          <w:tcPr>
            <w:tcW w:w="872" w:type="dxa"/>
            <w:shd w:val="clear" w:color="auto" w:fill="B4C6E7" w:themeFill="accent1" w:themeFillTint="66"/>
          </w:tcPr>
          <w:p w:rsidR="00F405BA" w:rsidRPr="00A04B46" w:rsidRDefault="00F405BA" w:rsidP="0058245B">
            <w:pPr>
              <w:ind w:firstLine="480"/>
              <w:jc w:val="center"/>
              <w:rPr>
                <w:rFonts w:ascii="Times New Roman" w:hAnsi="Times New Roman"/>
              </w:rPr>
            </w:pPr>
            <w:r w:rsidRPr="00A04B46">
              <w:rPr>
                <w:rFonts w:ascii="Times New Roman" w:hAnsi="Times New Roman"/>
              </w:rPr>
              <w:t>必选</w:t>
            </w:r>
          </w:p>
        </w:tc>
      </w:tr>
      <w:tr w:rsidR="00F405BA" w:rsidRPr="00A04B46" w:rsidTr="0058245B">
        <w:trPr>
          <w:trHeight w:val="60"/>
        </w:trPr>
        <w:tc>
          <w:tcPr>
            <w:tcW w:w="1957"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de</w:t>
            </w:r>
            <w:r w:rsidRPr="00A04B46">
              <w:rPr>
                <w:rFonts w:ascii="Times New Roman" w:hAnsi="Times New Roman"/>
              </w:rPr>
              <w:t>viceMac</w:t>
            </w:r>
          </w:p>
        </w:tc>
        <w:tc>
          <w:tcPr>
            <w:tcW w:w="2032"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String</w:t>
            </w:r>
          </w:p>
        </w:tc>
        <w:tc>
          <w:tcPr>
            <w:tcW w:w="3099"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指定操作</w:t>
            </w:r>
            <w:r w:rsidRPr="00A04B46">
              <w:rPr>
                <w:rFonts w:ascii="Times New Roman" w:hAnsi="Times New Roman"/>
              </w:rPr>
              <w:t>的</w:t>
            </w:r>
            <w:r w:rsidRPr="00A04B46">
              <w:rPr>
                <w:rFonts w:ascii="Times New Roman" w:hAnsi="Times New Roman" w:hint="eastAsia"/>
              </w:rPr>
              <w:t>AP</w:t>
            </w:r>
            <w:r w:rsidRPr="00A04B46">
              <w:rPr>
                <w:rFonts w:ascii="Times New Roman" w:hAnsi="Times New Roman"/>
              </w:rPr>
              <w:t xml:space="preserve"> mac</w:t>
            </w:r>
            <w:r w:rsidRPr="00A04B46">
              <w:rPr>
                <w:rFonts w:ascii="Times New Roman" w:hAnsi="Times New Roman"/>
              </w:rPr>
              <w:t>地址</w:t>
            </w:r>
          </w:p>
        </w:tc>
        <w:tc>
          <w:tcPr>
            <w:tcW w:w="872"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Y</w:t>
            </w:r>
          </w:p>
        </w:tc>
      </w:tr>
      <w:tr w:rsidR="00F405BA" w:rsidRPr="00A04B46" w:rsidTr="0058245B">
        <w:trPr>
          <w:trHeight w:val="60"/>
        </w:trPr>
        <w:tc>
          <w:tcPr>
            <w:tcW w:w="1957" w:type="dxa"/>
          </w:tcPr>
          <w:p w:rsidR="00F405BA" w:rsidRPr="00A04B46" w:rsidRDefault="00F405BA" w:rsidP="0058245B">
            <w:pPr>
              <w:ind w:firstLine="480"/>
              <w:jc w:val="center"/>
              <w:rPr>
                <w:rFonts w:ascii="Times New Roman" w:hAnsi="Times New Roman"/>
              </w:rPr>
            </w:pPr>
            <w:r w:rsidRPr="00A04B46">
              <w:rPr>
                <w:rFonts w:ascii="Times New Roman" w:hAnsi="Times New Roman"/>
              </w:rPr>
              <w:t>r</w:t>
            </w:r>
            <w:r w:rsidRPr="00A04B46">
              <w:rPr>
                <w:rFonts w:ascii="Times New Roman" w:hAnsi="Times New Roman" w:hint="eastAsia"/>
              </w:rPr>
              <w:t>adio</w:t>
            </w:r>
          </w:p>
        </w:tc>
        <w:tc>
          <w:tcPr>
            <w:tcW w:w="2032"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String</w:t>
            </w:r>
          </w:p>
        </w:tc>
        <w:tc>
          <w:tcPr>
            <w:tcW w:w="3099" w:type="dxa"/>
            <w:vAlign w:val="center"/>
          </w:tcPr>
          <w:p w:rsidR="00F405BA" w:rsidRPr="00A04B46" w:rsidRDefault="00F405BA" w:rsidP="0058245B">
            <w:pPr>
              <w:pStyle w:val="afffff6"/>
              <w:spacing w:after="0"/>
              <w:ind w:left="960" w:firstLineChars="0" w:firstLine="0"/>
              <w:rPr>
                <w:rFonts w:ascii="宋体" w:hAnsi="宋体"/>
                <w:szCs w:val="21"/>
              </w:rPr>
            </w:pPr>
            <w:r w:rsidRPr="00A04B46">
              <w:rPr>
                <w:rFonts w:ascii="宋体" w:hAnsi="宋体"/>
                <w:szCs w:val="21"/>
              </w:rPr>
              <w:t>待设置的频段，枚举取值：</w:t>
            </w:r>
          </w:p>
          <w:p w:rsidR="00F405BA" w:rsidRPr="00A04B46" w:rsidRDefault="00F405BA" w:rsidP="00836654">
            <w:pPr>
              <w:pStyle w:val="afffff6"/>
              <w:numPr>
                <w:ilvl w:val="0"/>
                <w:numId w:val="219"/>
              </w:numPr>
              <w:autoSpaceDE w:val="0"/>
              <w:autoSpaceDN w:val="0"/>
              <w:adjustRightInd w:val="0"/>
              <w:spacing w:before="0" w:after="0"/>
              <w:ind w:left="1392" w:firstLineChars="0"/>
              <w:rPr>
                <w:rFonts w:ascii="宋体" w:hAnsi="宋体"/>
                <w:szCs w:val="21"/>
              </w:rPr>
            </w:pPr>
            <w:r w:rsidRPr="00A04B46">
              <w:rPr>
                <w:rFonts w:ascii="宋体" w:hAnsi="宋体"/>
                <w:szCs w:val="21"/>
              </w:rPr>
              <w:t>2.4G</w:t>
            </w:r>
          </w:p>
          <w:p w:rsidR="00F405BA" w:rsidRPr="00A04B46" w:rsidRDefault="00F405BA" w:rsidP="00836654">
            <w:pPr>
              <w:pStyle w:val="afffff6"/>
              <w:numPr>
                <w:ilvl w:val="0"/>
                <w:numId w:val="219"/>
              </w:numPr>
              <w:autoSpaceDE w:val="0"/>
              <w:autoSpaceDN w:val="0"/>
              <w:adjustRightInd w:val="0"/>
              <w:spacing w:before="0" w:after="0"/>
              <w:ind w:left="1392" w:firstLineChars="0"/>
              <w:rPr>
                <w:rFonts w:ascii="宋体" w:hAnsi="宋体"/>
                <w:szCs w:val="21"/>
              </w:rPr>
            </w:pPr>
            <w:r w:rsidRPr="00A04B46">
              <w:rPr>
                <w:rFonts w:ascii="宋体" w:hAnsi="宋体"/>
                <w:szCs w:val="21"/>
              </w:rPr>
              <w:t>5G</w:t>
            </w:r>
          </w:p>
          <w:p w:rsidR="00F405BA" w:rsidRPr="00A04B46" w:rsidRDefault="00F405BA" w:rsidP="00836654">
            <w:pPr>
              <w:pStyle w:val="afffff6"/>
              <w:numPr>
                <w:ilvl w:val="0"/>
                <w:numId w:val="219"/>
              </w:numPr>
              <w:autoSpaceDE w:val="0"/>
              <w:autoSpaceDN w:val="0"/>
              <w:adjustRightInd w:val="0"/>
              <w:spacing w:before="0" w:after="0"/>
              <w:ind w:left="1392" w:firstLineChars="0"/>
              <w:rPr>
                <w:rFonts w:ascii="宋体" w:hAnsi="宋体"/>
                <w:szCs w:val="21"/>
              </w:rPr>
            </w:pPr>
            <w:r w:rsidRPr="00A04B46">
              <w:rPr>
                <w:rFonts w:ascii="宋体" w:hAnsi="宋体"/>
                <w:szCs w:val="21"/>
              </w:rPr>
              <w:t xml:space="preserve">all </w:t>
            </w:r>
            <w:r w:rsidRPr="00A04B46">
              <w:rPr>
                <w:rFonts w:ascii="宋体" w:hAnsi="宋体"/>
                <w:szCs w:val="21"/>
              </w:rPr>
              <w:t>（代表所有频段）</w:t>
            </w:r>
          </w:p>
        </w:tc>
        <w:tc>
          <w:tcPr>
            <w:tcW w:w="872" w:type="dxa"/>
            <w:vAlign w:val="center"/>
          </w:tcPr>
          <w:p w:rsidR="00F405BA" w:rsidRPr="00A04B46" w:rsidRDefault="00F405BA" w:rsidP="0058245B">
            <w:pPr>
              <w:ind w:firstLine="480"/>
              <w:jc w:val="center"/>
              <w:rPr>
                <w:rFonts w:ascii="宋体" w:hAnsi="宋体"/>
              </w:rPr>
            </w:pPr>
            <w:r w:rsidRPr="00A04B46">
              <w:rPr>
                <w:rFonts w:ascii="宋体" w:hAnsi="宋体"/>
                <w:szCs w:val="21"/>
              </w:rPr>
              <w:t>Y</w:t>
            </w:r>
          </w:p>
        </w:tc>
      </w:tr>
      <w:tr w:rsidR="00F405BA" w:rsidRPr="00A04B46" w:rsidTr="0058245B">
        <w:trPr>
          <w:trHeight w:val="60"/>
        </w:trPr>
        <w:tc>
          <w:tcPr>
            <w:tcW w:w="1957" w:type="dxa"/>
            <w:vAlign w:val="center"/>
          </w:tcPr>
          <w:p w:rsidR="00F405BA" w:rsidRPr="00A04B46" w:rsidRDefault="00F405BA" w:rsidP="0058245B">
            <w:pPr>
              <w:ind w:firstLine="480"/>
              <w:jc w:val="center"/>
              <w:rPr>
                <w:rFonts w:ascii="宋体" w:hAnsi="宋体"/>
                <w:szCs w:val="21"/>
              </w:rPr>
            </w:pPr>
            <w:r w:rsidRPr="00A04B46">
              <w:rPr>
                <w:rFonts w:ascii="宋体" w:hAnsi="宋体"/>
                <w:szCs w:val="21"/>
              </w:rPr>
              <w:t>enable</w:t>
            </w:r>
          </w:p>
        </w:tc>
        <w:tc>
          <w:tcPr>
            <w:tcW w:w="2032" w:type="dxa"/>
            <w:vAlign w:val="center"/>
          </w:tcPr>
          <w:p w:rsidR="00F405BA" w:rsidRPr="00A04B46" w:rsidRDefault="00F405BA" w:rsidP="0058245B">
            <w:pPr>
              <w:ind w:firstLine="480"/>
              <w:jc w:val="center"/>
              <w:rPr>
                <w:rFonts w:ascii="宋体" w:hAnsi="宋体"/>
                <w:szCs w:val="21"/>
              </w:rPr>
            </w:pPr>
            <w:r w:rsidRPr="00A04B46">
              <w:rPr>
                <w:rFonts w:ascii="宋体" w:hAnsi="宋体"/>
                <w:szCs w:val="21"/>
              </w:rPr>
              <w:t>int</w:t>
            </w:r>
          </w:p>
        </w:tc>
        <w:tc>
          <w:tcPr>
            <w:tcW w:w="3099" w:type="dxa"/>
          </w:tcPr>
          <w:p w:rsidR="00F405BA" w:rsidRPr="00A04B46" w:rsidRDefault="00F405BA" w:rsidP="0058245B">
            <w:pPr>
              <w:ind w:firstLine="480"/>
              <w:rPr>
                <w:rFonts w:ascii="宋体" w:hAnsi="宋体"/>
                <w:szCs w:val="21"/>
              </w:rPr>
            </w:pPr>
            <w:r w:rsidRPr="00A04B46">
              <w:rPr>
                <w:rFonts w:ascii="宋体" w:hAnsi="宋体"/>
                <w:szCs w:val="21"/>
              </w:rPr>
              <w:t>WiFi开关是否打开：</w:t>
            </w:r>
          </w:p>
          <w:p w:rsidR="00F405BA" w:rsidRPr="00A04B46" w:rsidRDefault="00F405BA" w:rsidP="0058245B">
            <w:pPr>
              <w:ind w:firstLine="480"/>
              <w:rPr>
                <w:rFonts w:ascii="宋体" w:hAnsi="宋体"/>
                <w:szCs w:val="21"/>
              </w:rPr>
            </w:pPr>
            <w:r w:rsidRPr="00A04B46">
              <w:rPr>
                <w:rFonts w:ascii="宋体" w:hAnsi="宋体"/>
                <w:szCs w:val="21"/>
              </w:rPr>
              <w:t>0: 关闭WiFi</w:t>
            </w:r>
          </w:p>
          <w:p w:rsidR="00F405BA" w:rsidRPr="00A04B46" w:rsidRDefault="00F405BA" w:rsidP="0058245B">
            <w:pPr>
              <w:ind w:firstLine="480"/>
              <w:rPr>
                <w:rFonts w:ascii="宋体" w:hAnsi="宋体"/>
                <w:szCs w:val="21"/>
              </w:rPr>
            </w:pPr>
            <w:r w:rsidRPr="00A04B46">
              <w:rPr>
                <w:rFonts w:ascii="宋体" w:hAnsi="宋体"/>
                <w:szCs w:val="21"/>
              </w:rPr>
              <w:t>1: 打开WiFi</w:t>
            </w:r>
          </w:p>
        </w:tc>
        <w:tc>
          <w:tcPr>
            <w:tcW w:w="872" w:type="dxa"/>
            <w:vAlign w:val="center"/>
          </w:tcPr>
          <w:p w:rsidR="00F405BA" w:rsidRPr="00A04B46" w:rsidRDefault="00F405BA" w:rsidP="0058245B">
            <w:pPr>
              <w:ind w:firstLine="480"/>
              <w:rPr>
                <w:rFonts w:ascii="宋体" w:hAnsi="宋体"/>
              </w:rPr>
            </w:pPr>
            <w:r w:rsidRPr="00A04B46">
              <w:rPr>
                <w:rFonts w:ascii="宋体" w:hAnsi="宋体"/>
                <w:szCs w:val="21"/>
              </w:rPr>
              <w:t>Y</w:t>
            </w:r>
          </w:p>
        </w:tc>
      </w:tr>
    </w:tbl>
    <w:p w:rsidR="00F405BA" w:rsidRPr="00A04B46" w:rsidRDefault="00F405BA" w:rsidP="00F405BA">
      <w:pPr>
        <w:pStyle w:val="6"/>
      </w:pPr>
      <w:bookmarkStart w:id="1845" w:name="_Toc130046858"/>
      <w:bookmarkStart w:id="1846" w:name="_Toc130155372"/>
      <w:r w:rsidRPr="00A04B46">
        <w:t>响应格式</w:t>
      </w:r>
      <w:bookmarkEnd w:id="1845"/>
      <w:bookmarkEnd w:id="1846"/>
    </w:p>
    <w:tbl>
      <w:tblPr>
        <w:tblStyle w:val="afffff7"/>
        <w:tblW w:w="7960" w:type="dxa"/>
        <w:tblInd w:w="562" w:type="dxa"/>
        <w:tblLayout w:type="fixed"/>
        <w:tblLook w:val="04A0" w:firstRow="1" w:lastRow="0" w:firstColumn="1" w:lastColumn="0" w:noHBand="0" w:noVBand="1"/>
      </w:tblPr>
      <w:tblGrid>
        <w:gridCol w:w="2181"/>
        <w:gridCol w:w="1982"/>
        <w:gridCol w:w="1920"/>
        <w:gridCol w:w="1877"/>
      </w:tblGrid>
      <w:tr w:rsidR="00F405BA" w:rsidRPr="00A04B46" w:rsidTr="0058245B">
        <w:tc>
          <w:tcPr>
            <w:tcW w:w="2181" w:type="dxa"/>
            <w:shd w:val="clear" w:color="auto" w:fill="D5DCE4" w:themeFill="text2" w:themeFillTint="33"/>
          </w:tcPr>
          <w:p w:rsidR="00F405BA" w:rsidRPr="00A04B46" w:rsidRDefault="00F405BA" w:rsidP="0058245B">
            <w:pPr>
              <w:ind w:firstLine="480"/>
              <w:jc w:val="center"/>
              <w:rPr>
                <w:rFonts w:ascii="Times New Roman" w:hAnsi="Times New Roman"/>
              </w:rPr>
            </w:pPr>
            <w:r w:rsidRPr="00A04B46">
              <w:rPr>
                <w:rFonts w:ascii="Times New Roman" w:hAnsi="Times New Roman"/>
              </w:rPr>
              <w:t>参数名称</w:t>
            </w:r>
          </w:p>
        </w:tc>
        <w:tc>
          <w:tcPr>
            <w:tcW w:w="1982" w:type="dxa"/>
            <w:shd w:val="clear" w:color="auto" w:fill="D5DCE4" w:themeFill="text2" w:themeFillTint="33"/>
          </w:tcPr>
          <w:p w:rsidR="00F405BA" w:rsidRPr="00A04B46" w:rsidRDefault="00F405BA" w:rsidP="0058245B">
            <w:pPr>
              <w:ind w:firstLine="480"/>
              <w:jc w:val="center"/>
              <w:rPr>
                <w:rFonts w:ascii="Times New Roman" w:hAnsi="Times New Roman"/>
              </w:rPr>
            </w:pPr>
            <w:r w:rsidRPr="00A04B46">
              <w:rPr>
                <w:rFonts w:ascii="Times New Roman" w:hAnsi="Times New Roman"/>
              </w:rPr>
              <w:t>参数类型</w:t>
            </w:r>
          </w:p>
        </w:tc>
        <w:tc>
          <w:tcPr>
            <w:tcW w:w="1920" w:type="dxa"/>
            <w:shd w:val="clear" w:color="auto" w:fill="D5DCE4" w:themeFill="text2" w:themeFillTint="33"/>
          </w:tcPr>
          <w:p w:rsidR="00F405BA" w:rsidRPr="00A04B46" w:rsidRDefault="00F405BA" w:rsidP="0058245B">
            <w:pPr>
              <w:ind w:firstLine="480"/>
              <w:jc w:val="center"/>
              <w:rPr>
                <w:rFonts w:ascii="Times New Roman" w:hAnsi="Times New Roman"/>
              </w:rPr>
            </w:pPr>
            <w:r w:rsidRPr="00A04B46">
              <w:rPr>
                <w:rFonts w:ascii="Times New Roman" w:hAnsi="Times New Roman"/>
              </w:rPr>
              <w:t>参数含义</w:t>
            </w:r>
          </w:p>
        </w:tc>
        <w:tc>
          <w:tcPr>
            <w:tcW w:w="1877" w:type="dxa"/>
            <w:shd w:val="clear" w:color="auto" w:fill="D5DCE4" w:themeFill="text2" w:themeFillTint="33"/>
          </w:tcPr>
          <w:p w:rsidR="00F405BA" w:rsidRPr="00A04B46" w:rsidRDefault="00F405BA" w:rsidP="0058245B">
            <w:pPr>
              <w:ind w:firstLine="480"/>
              <w:jc w:val="center"/>
              <w:rPr>
                <w:rFonts w:ascii="Times New Roman" w:hAnsi="Times New Roman"/>
              </w:rPr>
            </w:pPr>
            <w:r w:rsidRPr="00A04B46">
              <w:rPr>
                <w:rFonts w:ascii="Times New Roman" w:hAnsi="Times New Roman"/>
              </w:rPr>
              <w:t>必选</w:t>
            </w:r>
          </w:p>
        </w:tc>
      </w:tr>
      <w:tr w:rsidR="00F405BA" w:rsidRPr="00A04B46" w:rsidTr="0058245B">
        <w:tc>
          <w:tcPr>
            <w:tcW w:w="2181" w:type="dxa"/>
          </w:tcPr>
          <w:p w:rsidR="00F405BA" w:rsidRPr="00A04B46" w:rsidRDefault="00F405BA" w:rsidP="0058245B">
            <w:pPr>
              <w:ind w:firstLine="480"/>
              <w:jc w:val="center"/>
              <w:rPr>
                <w:rFonts w:ascii="Times New Roman" w:hAnsi="Times New Roman"/>
              </w:rPr>
            </w:pPr>
            <w:r w:rsidRPr="00A04B46">
              <w:rPr>
                <w:rFonts w:ascii="Times New Roman" w:hAnsi="Times New Roman"/>
              </w:rPr>
              <w:t>msg</w:t>
            </w:r>
          </w:p>
        </w:tc>
        <w:tc>
          <w:tcPr>
            <w:tcW w:w="1982" w:type="dxa"/>
          </w:tcPr>
          <w:p w:rsidR="00F405BA" w:rsidRPr="00A04B46" w:rsidRDefault="00F405BA" w:rsidP="0058245B">
            <w:pPr>
              <w:ind w:firstLine="480"/>
              <w:jc w:val="center"/>
              <w:rPr>
                <w:rFonts w:ascii="Times New Roman" w:hAnsi="Times New Roman"/>
              </w:rPr>
            </w:pPr>
            <w:r w:rsidRPr="00A04B46">
              <w:rPr>
                <w:rFonts w:ascii="Times New Roman" w:hAnsi="Times New Roman"/>
              </w:rPr>
              <w:t>String</w:t>
            </w:r>
          </w:p>
        </w:tc>
        <w:tc>
          <w:tcPr>
            <w:tcW w:w="1920" w:type="dxa"/>
          </w:tcPr>
          <w:p w:rsidR="00F405BA" w:rsidRPr="00A04B46" w:rsidRDefault="00F405BA" w:rsidP="0058245B">
            <w:pPr>
              <w:ind w:firstLine="480"/>
              <w:jc w:val="center"/>
              <w:rPr>
                <w:rFonts w:ascii="Times New Roman" w:hAnsi="Times New Roman"/>
              </w:rPr>
            </w:pPr>
            <w:r w:rsidRPr="00A04B46">
              <w:rPr>
                <w:rFonts w:ascii="Times New Roman" w:hAnsi="Times New Roman"/>
              </w:rPr>
              <w:t>信息</w:t>
            </w:r>
          </w:p>
        </w:tc>
        <w:tc>
          <w:tcPr>
            <w:tcW w:w="1877" w:type="dxa"/>
          </w:tcPr>
          <w:p w:rsidR="00F405BA" w:rsidRPr="00A04B46" w:rsidRDefault="00F405BA" w:rsidP="0058245B">
            <w:pPr>
              <w:ind w:firstLine="480"/>
              <w:jc w:val="center"/>
              <w:rPr>
                <w:rFonts w:ascii="Times New Roman" w:hAnsi="Times New Roman"/>
              </w:rPr>
            </w:pPr>
            <w:r w:rsidRPr="00A04B46">
              <w:rPr>
                <w:rFonts w:ascii="Times New Roman" w:hAnsi="Times New Roman"/>
              </w:rPr>
              <w:t>Y</w:t>
            </w:r>
          </w:p>
        </w:tc>
      </w:tr>
      <w:tr w:rsidR="00F405BA" w:rsidRPr="00A04B46" w:rsidTr="0058245B">
        <w:tc>
          <w:tcPr>
            <w:tcW w:w="2181" w:type="dxa"/>
          </w:tcPr>
          <w:p w:rsidR="00F405BA" w:rsidRPr="00A04B46" w:rsidRDefault="00F405BA" w:rsidP="0058245B">
            <w:pPr>
              <w:ind w:firstLine="480"/>
              <w:jc w:val="center"/>
              <w:rPr>
                <w:rFonts w:ascii="Times New Roman" w:hAnsi="Times New Roman"/>
              </w:rPr>
            </w:pPr>
            <w:r w:rsidRPr="00A04B46">
              <w:rPr>
                <w:rFonts w:ascii="Times New Roman" w:hAnsi="Times New Roman"/>
              </w:rPr>
              <w:lastRenderedPageBreak/>
              <w:t>recode</w:t>
            </w:r>
          </w:p>
        </w:tc>
        <w:tc>
          <w:tcPr>
            <w:tcW w:w="1982" w:type="dxa"/>
          </w:tcPr>
          <w:p w:rsidR="00F405BA" w:rsidRPr="00A04B46" w:rsidRDefault="00F405BA" w:rsidP="0058245B">
            <w:pPr>
              <w:ind w:firstLine="480"/>
              <w:jc w:val="center"/>
              <w:rPr>
                <w:rFonts w:ascii="Times New Roman" w:hAnsi="Times New Roman"/>
              </w:rPr>
            </w:pPr>
            <w:r w:rsidRPr="00A04B46">
              <w:rPr>
                <w:rFonts w:ascii="Times New Roman" w:hAnsi="Times New Roman"/>
              </w:rPr>
              <w:t>int</w:t>
            </w:r>
          </w:p>
        </w:tc>
        <w:tc>
          <w:tcPr>
            <w:tcW w:w="1920" w:type="dxa"/>
          </w:tcPr>
          <w:p w:rsidR="00F405BA" w:rsidRPr="00A04B46" w:rsidRDefault="00F405BA" w:rsidP="0058245B">
            <w:pPr>
              <w:ind w:firstLine="480"/>
              <w:jc w:val="center"/>
              <w:rPr>
                <w:rFonts w:ascii="Times New Roman" w:hAnsi="Times New Roman"/>
              </w:rPr>
            </w:pPr>
            <w:r w:rsidRPr="00A04B46">
              <w:rPr>
                <w:rFonts w:ascii="Times New Roman" w:hAnsi="Times New Roman"/>
              </w:rPr>
              <w:t>代码</w:t>
            </w:r>
          </w:p>
        </w:tc>
        <w:tc>
          <w:tcPr>
            <w:tcW w:w="1877" w:type="dxa"/>
          </w:tcPr>
          <w:p w:rsidR="00F405BA" w:rsidRPr="00A04B46" w:rsidRDefault="00F405BA" w:rsidP="0058245B">
            <w:pPr>
              <w:ind w:firstLine="480"/>
              <w:jc w:val="center"/>
              <w:rPr>
                <w:rFonts w:ascii="Times New Roman" w:hAnsi="Times New Roman"/>
              </w:rPr>
            </w:pPr>
            <w:r w:rsidRPr="00A04B46">
              <w:rPr>
                <w:rFonts w:ascii="Times New Roman" w:hAnsi="Times New Roman"/>
              </w:rPr>
              <w:t>Y</w:t>
            </w:r>
          </w:p>
        </w:tc>
      </w:tr>
      <w:tr w:rsidR="00F405BA" w:rsidRPr="00A04B46" w:rsidTr="0058245B">
        <w:tc>
          <w:tcPr>
            <w:tcW w:w="2181"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data</w:t>
            </w:r>
          </w:p>
        </w:tc>
        <w:tc>
          <w:tcPr>
            <w:tcW w:w="1982"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JSONObject</w:t>
            </w:r>
          </w:p>
        </w:tc>
        <w:tc>
          <w:tcPr>
            <w:tcW w:w="1920"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数据</w:t>
            </w:r>
          </w:p>
        </w:tc>
        <w:tc>
          <w:tcPr>
            <w:tcW w:w="1877" w:type="dxa"/>
          </w:tcPr>
          <w:p w:rsidR="00F405BA" w:rsidRPr="00A04B46" w:rsidRDefault="00F405BA" w:rsidP="0058245B">
            <w:pPr>
              <w:ind w:firstLine="480"/>
              <w:jc w:val="center"/>
              <w:rPr>
                <w:rFonts w:ascii="Times New Roman" w:hAnsi="Times New Roman"/>
              </w:rPr>
            </w:pPr>
            <w:r w:rsidRPr="00A04B46">
              <w:rPr>
                <w:rFonts w:ascii="Times New Roman" w:hAnsi="Times New Roman"/>
              </w:rPr>
              <w:t>N</w:t>
            </w:r>
          </w:p>
        </w:tc>
      </w:tr>
    </w:tbl>
    <w:p w:rsidR="00F405BA" w:rsidRPr="00A04B46" w:rsidRDefault="00F405BA" w:rsidP="00F405BA">
      <w:pPr>
        <w:ind w:firstLine="480"/>
      </w:pPr>
    </w:p>
    <w:p w:rsidR="00F405BA" w:rsidRPr="00A04B46" w:rsidRDefault="00F405BA" w:rsidP="00F405BA">
      <w:pPr>
        <w:pStyle w:val="6"/>
      </w:pPr>
      <w:bookmarkStart w:id="1847" w:name="_Toc130046859"/>
      <w:bookmarkStart w:id="1848" w:name="_Toc130155373"/>
      <w:r w:rsidRPr="00A04B46">
        <w:t>请求报文示例</w:t>
      </w:r>
      <w:bookmarkEnd w:id="1847"/>
      <w:bookmarkEnd w:id="1848"/>
    </w:p>
    <w:p w:rsidR="00F405BA" w:rsidRPr="00A04B46" w:rsidRDefault="00F405BA" w:rsidP="00F405BA">
      <w:pPr>
        <w:ind w:firstLine="480"/>
      </w:pPr>
    </w:p>
    <w:tbl>
      <w:tblPr>
        <w:tblStyle w:val="afffff7"/>
        <w:tblW w:w="0" w:type="auto"/>
        <w:tblInd w:w="-5" w:type="dxa"/>
        <w:tblLook w:val="04A0" w:firstRow="1" w:lastRow="0" w:firstColumn="1" w:lastColumn="0" w:noHBand="0" w:noVBand="1"/>
      </w:tblPr>
      <w:tblGrid>
        <w:gridCol w:w="7621"/>
      </w:tblGrid>
      <w:tr w:rsidR="00F405BA" w:rsidRPr="00A04B46" w:rsidTr="0058245B">
        <w:tc>
          <w:tcPr>
            <w:tcW w:w="7621" w:type="dxa"/>
          </w:tcPr>
          <w:p w:rsidR="00F405BA" w:rsidRPr="00A04B46" w:rsidRDefault="00F405BA" w:rsidP="0058245B">
            <w:pPr>
              <w:ind w:firstLine="480"/>
            </w:pPr>
            <w:r w:rsidRPr="00A04B46">
              <w:t>{</w:t>
            </w:r>
          </w:p>
          <w:p w:rsidR="00F405BA" w:rsidRPr="00A04B46" w:rsidRDefault="00F405BA" w:rsidP="0058245B">
            <w:pPr>
              <w:ind w:firstLine="480"/>
            </w:pPr>
            <w:r w:rsidRPr="00A04B46">
              <w:t xml:space="preserve">  "deviceMac": "F44C70D5E3CB",</w:t>
            </w:r>
          </w:p>
          <w:p w:rsidR="00F405BA" w:rsidRPr="00A04B46" w:rsidRDefault="00F405BA" w:rsidP="0058245B">
            <w:pPr>
              <w:ind w:firstLine="480"/>
            </w:pPr>
            <w:r w:rsidRPr="00A04B46">
              <w:t xml:space="preserve">  "radio": "all",</w:t>
            </w:r>
          </w:p>
          <w:p w:rsidR="00F405BA" w:rsidRPr="00A04B46" w:rsidRDefault="00F405BA" w:rsidP="0058245B">
            <w:pPr>
              <w:ind w:firstLine="480"/>
            </w:pPr>
            <w:r w:rsidRPr="00A04B46">
              <w:t xml:space="preserve">  "enable": 0</w:t>
            </w:r>
          </w:p>
          <w:p w:rsidR="00F405BA" w:rsidRPr="00A04B46" w:rsidRDefault="00F405BA" w:rsidP="0058245B">
            <w:pPr>
              <w:ind w:firstLine="480"/>
            </w:pPr>
            <w:r w:rsidRPr="00A04B46">
              <w:t>}</w:t>
            </w:r>
          </w:p>
        </w:tc>
      </w:tr>
    </w:tbl>
    <w:p w:rsidR="00F405BA" w:rsidRPr="00A04B46" w:rsidRDefault="00F405BA" w:rsidP="00F405BA">
      <w:pPr>
        <w:pStyle w:val="6"/>
      </w:pPr>
      <w:bookmarkStart w:id="1849" w:name="_Toc130046860"/>
      <w:bookmarkStart w:id="1850" w:name="_Toc130155374"/>
      <w:r w:rsidRPr="00A04B46">
        <w:t>响应报文示例</w:t>
      </w:r>
      <w:bookmarkEnd w:id="1849"/>
      <w:bookmarkEnd w:id="1850"/>
    </w:p>
    <w:p w:rsidR="00F405BA" w:rsidRPr="00A04B46" w:rsidRDefault="00F405BA" w:rsidP="00F405BA">
      <w:pPr>
        <w:ind w:firstLine="480"/>
      </w:pPr>
      <w:r w:rsidRPr="00A04B46">
        <w:rPr>
          <w:rFonts w:hint="eastAsia"/>
        </w:rPr>
        <w:t>调用</w:t>
      </w:r>
      <w:r w:rsidRPr="00A04B46">
        <w:t>成功，响应示例：</w:t>
      </w:r>
    </w:p>
    <w:p w:rsidR="00F405BA" w:rsidRPr="00A04B46" w:rsidRDefault="00F405BA" w:rsidP="00F405BA">
      <w:pPr>
        <w:pBdr>
          <w:top w:val="single" w:sz="4" w:space="1" w:color="auto"/>
          <w:left w:val="single" w:sz="4" w:space="4" w:color="auto"/>
          <w:bottom w:val="single" w:sz="4" w:space="1" w:color="auto"/>
          <w:right w:val="single" w:sz="4" w:space="4" w:color="auto"/>
        </w:pBdr>
        <w:ind w:firstLine="480"/>
      </w:pPr>
      <w:r w:rsidRPr="00A04B46">
        <w:t>{</w:t>
      </w:r>
    </w:p>
    <w:p w:rsidR="00F405BA" w:rsidRPr="00A04B46" w:rsidRDefault="00F405BA" w:rsidP="00F405BA">
      <w:pPr>
        <w:pBdr>
          <w:top w:val="single" w:sz="4" w:space="1" w:color="auto"/>
          <w:left w:val="single" w:sz="4" w:space="4" w:color="auto"/>
          <w:bottom w:val="single" w:sz="4" w:space="1" w:color="auto"/>
          <w:right w:val="single" w:sz="4" w:space="4" w:color="auto"/>
        </w:pBdr>
        <w:ind w:firstLine="480"/>
      </w:pPr>
      <w:r w:rsidRPr="00A04B46">
        <w:tab/>
        <w:t>"recode":200,</w:t>
      </w:r>
    </w:p>
    <w:p w:rsidR="00F405BA" w:rsidRPr="00A04B46" w:rsidRDefault="00F405BA" w:rsidP="00F405BA">
      <w:pPr>
        <w:pBdr>
          <w:top w:val="single" w:sz="4" w:space="1" w:color="auto"/>
          <w:left w:val="single" w:sz="4" w:space="4" w:color="auto"/>
          <w:bottom w:val="single" w:sz="4" w:space="1" w:color="auto"/>
          <w:right w:val="single" w:sz="4" w:space="4" w:color="auto"/>
        </w:pBdr>
        <w:ind w:firstLine="480"/>
      </w:pPr>
      <w:r w:rsidRPr="00A04B46">
        <w:rPr>
          <w:rFonts w:hint="eastAsia"/>
        </w:rPr>
        <w:tab/>
        <w:t>"msg":"</w:t>
      </w:r>
      <w:r w:rsidRPr="00A04B46">
        <w:t>成功</w:t>
      </w:r>
      <w:r w:rsidRPr="00A04B46">
        <w:rPr>
          <w:rFonts w:hint="eastAsia"/>
        </w:rPr>
        <w:t>"</w:t>
      </w:r>
    </w:p>
    <w:p w:rsidR="00F405BA" w:rsidRPr="00A04B46" w:rsidRDefault="00F405BA" w:rsidP="00F405BA">
      <w:pPr>
        <w:pBdr>
          <w:top w:val="single" w:sz="4" w:space="1" w:color="auto"/>
          <w:left w:val="single" w:sz="4" w:space="4" w:color="auto"/>
          <w:bottom w:val="single" w:sz="4" w:space="1" w:color="auto"/>
          <w:right w:val="single" w:sz="4" w:space="4" w:color="auto"/>
        </w:pBdr>
        <w:ind w:firstLine="480"/>
      </w:pPr>
      <w:r w:rsidRPr="00A04B46">
        <w:t>}</w:t>
      </w:r>
    </w:p>
    <w:p w:rsidR="00F405BA" w:rsidRPr="00A04B46" w:rsidRDefault="00F405BA" w:rsidP="00F405BA">
      <w:pPr>
        <w:ind w:firstLine="480"/>
      </w:pPr>
    </w:p>
    <w:p w:rsidR="00F405BA" w:rsidRPr="00A04B46" w:rsidRDefault="00F405BA" w:rsidP="00F405BA">
      <w:pPr>
        <w:pStyle w:val="5"/>
      </w:pPr>
      <w:bookmarkStart w:id="1851" w:name="_Toc129957948"/>
      <w:bookmarkStart w:id="1852" w:name="_Toc130046861"/>
      <w:bookmarkStart w:id="1853" w:name="_Toc130155375"/>
      <w:r w:rsidRPr="00A04B46">
        <w:rPr>
          <w:rFonts w:hint="eastAsia"/>
        </w:rPr>
        <w:lastRenderedPageBreak/>
        <w:t>黑白</w:t>
      </w:r>
      <w:r w:rsidRPr="00A04B46">
        <w:t>名单设置接口</w:t>
      </w:r>
      <w:bookmarkEnd w:id="1851"/>
      <w:bookmarkEnd w:id="1852"/>
      <w:bookmarkEnd w:id="1853"/>
    </w:p>
    <w:p w:rsidR="00F405BA" w:rsidRPr="00A04B46" w:rsidRDefault="00F405BA" w:rsidP="00F405BA">
      <w:pPr>
        <w:pStyle w:val="6"/>
      </w:pPr>
      <w:bookmarkStart w:id="1854" w:name="_Toc130046862"/>
      <w:bookmarkStart w:id="1855" w:name="_Toc130155376"/>
      <w:r w:rsidRPr="00A04B46">
        <w:t>说明</w:t>
      </w:r>
      <w:bookmarkEnd w:id="1854"/>
      <w:bookmarkEnd w:id="1855"/>
    </w:p>
    <w:p w:rsidR="00F405BA" w:rsidRPr="00A04B46" w:rsidRDefault="00F405BA" w:rsidP="00F405BA">
      <w:pPr>
        <w:ind w:firstLine="480"/>
        <w:rPr>
          <w:rFonts w:ascii="Times New Roman" w:hAnsi="Times New Roman"/>
        </w:rPr>
      </w:pPr>
      <w:r w:rsidRPr="00A04B46">
        <w:rPr>
          <w:rFonts w:ascii="Times New Roman" w:hAnsi="Times New Roman" w:hint="eastAsia"/>
        </w:rPr>
        <w:t>省</w:t>
      </w:r>
      <w:r w:rsidRPr="00A04B46">
        <w:rPr>
          <w:rFonts w:ascii="Times New Roman" w:hAnsi="Times New Roman"/>
        </w:rPr>
        <w:t>平台</w:t>
      </w:r>
      <w:r w:rsidRPr="00A04B46">
        <w:rPr>
          <w:rFonts w:ascii="Times New Roman" w:hAnsi="Times New Roman" w:hint="eastAsia"/>
        </w:rPr>
        <w:t>根据</w:t>
      </w:r>
      <w:r w:rsidRPr="00A04B46">
        <w:rPr>
          <w:rFonts w:ascii="Times New Roman" w:hAnsi="Times New Roman"/>
        </w:rPr>
        <w:t>在线</w:t>
      </w:r>
      <w:r w:rsidRPr="00A04B46">
        <w:rPr>
          <w:rFonts w:ascii="Times New Roman" w:hAnsi="Times New Roman" w:hint="eastAsia"/>
        </w:rPr>
        <w:t>平台</w:t>
      </w:r>
      <w:r w:rsidRPr="00A04B46">
        <w:rPr>
          <w:rFonts w:ascii="Times New Roman" w:hAnsi="Times New Roman"/>
        </w:rPr>
        <w:t>提供的</w:t>
      </w:r>
      <w:r w:rsidRPr="00A04B46">
        <w:rPr>
          <w:rFonts w:ascii="Times New Roman" w:hAnsi="Times New Roman" w:hint="eastAsia"/>
        </w:rPr>
        <w:t>AP</w:t>
      </w:r>
      <w:r w:rsidRPr="00A04B46">
        <w:rPr>
          <w:rFonts w:ascii="Times New Roman" w:hAnsi="Times New Roman" w:hint="eastAsia"/>
        </w:rPr>
        <w:t>的</w:t>
      </w:r>
      <w:r w:rsidRPr="00A04B46">
        <w:rPr>
          <w:rFonts w:ascii="Times New Roman" w:hAnsi="Times New Roman" w:hint="eastAsia"/>
        </w:rPr>
        <w:t>mac</w:t>
      </w:r>
      <w:r w:rsidRPr="00A04B46">
        <w:rPr>
          <w:rFonts w:ascii="Times New Roman" w:hAnsi="Times New Roman"/>
        </w:rPr>
        <w:t>信息</w:t>
      </w:r>
      <w:r w:rsidRPr="00A04B46">
        <w:rPr>
          <w:rFonts w:ascii="Times New Roman" w:hAnsi="Times New Roman" w:hint="eastAsia"/>
        </w:rPr>
        <w:t>，</w:t>
      </w:r>
      <w:r w:rsidRPr="00A04B46">
        <w:rPr>
          <w:rFonts w:ascii="Times New Roman" w:hAnsi="Times New Roman"/>
        </w:rPr>
        <w:t>远程</w:t>
      </w:r>
      <w:r w:rsidRPr="00A04B46">
        <w:rPr>
          <w:rFonts w:ascii="Times New Roman" w:hAnsi="Times New Roman" w:hint="eastAsia"/>
        </w:rPr>
        <w:t>设置</w:t>
      </w:r>
      <w:r w:rsidRPr="00A04B46">
        <w:rPr>
          <w:rFonts w:ascii="Times New Roman" w:hAnsi="Times New Roman" w:hint="eastAsia"/>
        </w:rPr>
        <w:t>AP</w:t>
      </w:r>
      <w:r w:rsidRPr="00A04B46">
        <w:rPr>
          <w:rFonts w:ascii="Times New Roman" w:hAnsi="Times New Roman" w:hint="eastAsia"/>
        </w:rPr>
        <w:t>设备的黑白</w:t>
      </w:r>
      <w:r w:rsidRPr="00A04B46">
        <w:rPr>
          <w:rFonts w:ascii="Times New Roman" w:hAnsi="Times New Roman"/>
        </w:rPr>
        <w:t>名单。</w:t>
      </w:r>
    </w:p>
    <w:p w:rsidR="00F405BA" w:rsidRPr="00A04B46" w:rsidRDefault="00F405BA" w:rsidP="00F405BA">
      <w:pPr>
        <w:pStyle w:val="6"/>
      </w:pPr>
      <w:bookmarkStart w:id="1856" w:name="_Toc130046863"/>
      <w:bookmarkStart w:id="1857" w:name="_Toc130155377"/>
      <w:r w:rsidRPr="00A04B46">
        <w:t>接口类型</w:t>
      </w:r>
      <w:bookmarkEnd w:id="1856"/>
      <w:bookmarkEnd w:id="1857"/>
    </w:p>
    <w:p w:rsidR="00F405BA" w:rsidRPr="00A04B46" w:rsidRDefault="00F405BA" w:rsidP="00F405BA">
      <w:pPr>
        <w:ind w:firstLine="480"/>
        <w:rPr>
          <w:rFonts w:ascii="Times New Roman" w:hAnsi="Times New Roman"/>
        </w:rPr>
      </w:pPr>
      <w:r w:rsidRPr="00A04B46">
        <w:rPr>
          <w:rFonts w:ascii="Times New Roman" w:hAnsi="Times New Roman"/>
        </w:rPr>
        <w:t>请求地址：</w:t>
      </w:r>
      <w:r w:rsidRPr="00A04B46">
        <w:rPr>
          <w:rFonts w:ascii="Times New Roman" w:hAnsi="Times New Roman"/>
        </w:rPr>
        <w:t>http://ip:port</w:t>
      </w:r>
      <w:r w:rsidRPr="00A04B46">
        <w:rPr>
          <w:rFonts w:ascii="Times New Roman" w:hAnsi="Times New Roman" w:hint="eastAsia"/>
        </w:rPr>
        <w:t>/netopen</w:t>
      </w:r>
      <w:r w:rsidRPr="00A04B46">
        <w:rPr>
          <w:rFonts w:ascii="Times New Roman" w:hAnsi="Times New Roman"/>
        </w:rPr>
        <w:t>/rest/</w:t>
      </w:r>
      <w:r w:rsidRPr="00A04B46">
        <w:rPr>
          <w:rFonts w:hAnsi="宋体" w:cs="宋体"/>
        </w:rPr>
        <w:t>macFilter</w:t>
      </w:r>
    </w:p>
    <w:p w:rsidR="00F405BA" w:rsidRPr="00A04B46" w:rsidRDefault="00F405BA" w:rsidP="00F405BA">
      <w:pPr>
        <w:pStyle w:val="affffff1"/>
        <w:ind w:left="420" w:firstLineChars="0"/>
        <w:rPr>
          <w:rFonts w:ascii="Times New Roman" w:hAnsi="Times New Roman" w:cs="Times New Roman"/>
        </w:rPr>
      </w:pPr>
      <w:r w:rsidRPr="00A04B46">
        <w:rPr>
          <w:rFonts w:ascii="Times New Roman" w:hAnsi="Times New Roman" w:cs="Times New Roman"/>
        </w:rPr>
        <w:t>http</w:t>
      </w:r>
      <w:r w:rsidRPr="00A04B46">
        <w:rPr>
          <w:rFonts w:ascii="Times New Roman" w:hAnsi="Times New Roman" w:cs="Times New Roman"/>
        </w:rPr>
        <w:t>请求方式：</w:t>
      </w:r>
      <w:r w:rsidRPr="00A04B46">
        <w:rPr>
          <w:rFonts w:ascii="Times New Roman" w:hAnsi="Times New Roman" w:cs="Times New Roman"/>
        </w:rPr>
        <w:t>post</w:t>
      </w:r>
    </w:p>
    <w:p w:rsidR="00F405BA" w:rsidRPr="00A04B46" w:rsidRDefault="00F405BA" w:rsidP="00F405BA">
      <w:pPr>
        <w:pStyle w:val="QB20"/>
        <w:spacing w:line="300" w:lineRule="auto"/>
        <w:ind w:left="420" w:firstLineChars="0"/>
        <w:rPr>
          <w:rFonts w:cs="Times New Roman"/>
        </w:rPr>
      </w:pPr>
      <w:r w:rsidRPr="00A04B46">
        <w:rPr>
          <w:rFonts w:cs="Times New Roman"/>
        </w:rPr>
        <w:t>POST</w:t>
      </w:r>
      <w:r w:rsidRPr="00A04B46">
        <w:rPr>
          <w:rFonts w:cs="Times New Roman"/>
        </w:rPr>
        <w:t>数据格式：</w:t>
      </w:r>
      <w:r w:rsidRPr="00A04B46">
        <w:rPr>
          <w:rFonts w:cs="Times New Roman"/>
        </w:rPr>
        <w:t>json</w:t>
      </w:r>
    </w:p>
    <w:p w:rsidR="00F405BA" w:rsidRPr="00A04B46" w:rsidRDefault="00F405BA" w:rsidP="00F405BA">
      <w:pPr>
        <w:pStyle w:val="6"/>
      </w:pPr>
      <w:bookmarkStart w:id="1858" w:name="_Toc130046864"/>
      <w:bookmarkStart w:id="1859" w:name="_Toc130155378"/>
      <w:r w:rsidRPr="00A04B46">
        <w:t>请求</w:t>
      </w:r>
      <w:r w:rsidRPr="00A04B46">
        <w:rPr>
          <w:rFonts w:hint="eastAsia"/>
        </w:rPr>
        <w:t>内容参数</w:t>
      </w:r>
      <w:bookmarkEnd w:id="1858"/>
      <w:bookmarkEnd w:id="1859"/>
    </w:p>
    <w:p w:rsidR="00F405BA" w:rsidRPr="00A04B46" w:rsidRDefault="00F405BA" w:rsidP="00F405BA">
      <w:pPr>
        <w:pStyle w:val="QB20"/>
        <w:spacing w:line="300" w:lineRule="auto"/>
        <w:ind w:left="420" w:firstLineChars="0"/>
        <w:rPr>
          <w:rFonts w:cs="Times New Roman"/>
        </w:rPr>
      </w:pPr>
      <w:r w:rsidRPr="00A04B46">
        <w:rPr>
          <w:rFonts w:cs="Times New Roman"/>
        </w:rPr>
        <w:t>字段含义：</w:t>
      </w:r>
    </w:p>
    <w:tbl>
      <w:tblPr>
        <w:tblStyle w:val="afffff7"/>
        <w:tblW w:w="7960" w:type="dxa"/>
        <w:tblInd w:w="562" w:type="dxa"/>
        <w:tblLayout w:type="fixed"/>
        <w:tblLook w:val="04A0" w:firstRow="1" w:lastRow="0" w:firstColumn="1" w:lastColumn="0" w:noHBand="0" w:noVBand="1"/>
      </w:tblPr>
      <w:tblGrid>
        <w:gridCol w:w="1957"/>
        <w:gridCol w:w="2032"/>
        <w:gridCol w:w="3099"/>
        <w:gridCol w:w="872"/>
      </w:tblGrid>
      <w:tr w:rsidR="00F405BA" w:rsidRPr="00A04B46" w:rsidTr="0058245B">
        <w:tc>
          <w:tcPr>
            <w:tcW w:w="1957" w:type="dxa"/>
            <w:shd w:val="clear" w:color="auto" w:fill="B4C6E7" w:themeFill="accent1" w:themeFillTint="66"/>
          </w:tcPr>
          <w:p w:rsidR="00F405BA" w:rsidRPr="00A04B46" w:rsidRDefault="00F405BA" w:rsidP="0058245B">
            <w:pPr>
              <w:ind w:firstLine="480"/>
              <w:jc w:val="center"/>
              <w:rPr>
                <w:rFonts w:ascii="Times New Roman" w:hAnsi="Times New Roman"/>
              </w:rPr>
            </w:pPr>
            <w:r w:rsidRPr="00A04B46">
              <w:rPr>
                <w:rFonts w:ascii="Times New Roman" w:hAnsi="Times New Roman"/>
              </w:rPr>
              <w:t>参数名称</w:t>
            </w:r>
          </w:p>
        </w:tc>
        <w:tc>
          <w:tcPr>
            <w:tcW w:w="2032" w:type="dxa"/>
            <w:shd w:val="clear" w:color="auto" w:fill="B4C6E7" w:themeFill="accent1" w:themeFillTint="66"/>
          </w:tcPr>
          <w:p w:rsidR="00F405BA" w:rsidRPr="00A04B46" w:rsidRDefault="00F405BA" w:rsidP="0058245B">
            <w:pPr>
              <w:ind w:firstLine="480"/>
              <w:jc w:val="center"/>
              <w:rPr>
                <w:rFonts w:ascii="Times New Roman" w:hAnsi="Times New Roman"/>
              </w:rPr>
            </w:pPr>
            <w:r w:rsidRPr="00A04B46">
              <w:rPr>
                <w:rFonts w:ascii="Times New Roman" w:hAnsi="Times New Roman"/>
              </w:rPr>
              <w:t>参数类型</w:t>
            </w:r>
          </w:p>
        </w:tc>
        <w:tc>
          <w:tcPr>
            <w:tcW w:w="3099" w:type="dxa"/>
            <w:shd w:val="clear" w:color="auto" w:fill="B4C6E7" w:themeFill="accent1" w:themeFillTint="66"/>
          </w:tcPr>
          <w:p w:rsidR="00F405BA" w:rsidRPr="00A04B46" w:rsidRDefault="00F405BA" w:rsidP="0058245B">
            <w:pPr>
              <w:ind w:firstLine="480"/>
              <w:jc w:val="center"/>
              <w:rPr>
                <w:rFonts w:ascii="Times New Roman" w:hAnsi="Times New Roman"/>
              </w:rPr>
            </w:pPr>
            <w:r w:rsidRPr="00A04B46">
              <w:rPr>
                <w:rFonts w:ascii="Times New Roman" w:hAnsi="Times New Roman"/>
              </w:rPr>
              <w:t>参数含义</w:t>
            </w:r>
          </w:p>
        </w:tc>
        <w:tc>
          <w:tcPr>
            <w:tcW w:w="872" w:type="dxa"/>
            <w:shd w:val="clear" w:color="auto" w:fill="B4C6E7" w:themeFill="accent1" w:themeFillTint="66"/>
          </w:tcPr>
          <w:p w:rsidR="00F405BA" w:rsidRPr="00A04B46" w:rsidRDefault="00F405BA" w:rsidP="0058245B">
            <w:pPr>
              <w:ind w:firstLine="480"/>
              <w:jc w:val="center"/>
              <w:rPr>
                <w:rFonts w:ascii="Times New Roman" w:hAnsi="Times New Roman"/>
              </w:rPr>
            </w:pPr>
            <w:r w:rsidRPr="00A04B46">
              <w:rPr>
                <w:rFonts w:ascii="Times New Roman" w:hAnsi="Times New Roman"/>
              </w:rPr>
              <w:t>必选</w:t>
            </w:r>
          </w:p>
        </w:tc>
      </w:tr>
      <w:tr w:rsidR="00F405BA" w:rsidRPr="00A04B46" w:rsidTr="0058245B">
        <w:trPr>
          <w:trHeight w:val="60"/>
        </w:trPr>
        <w:tc>
          <w:tcPr>
            <w:tcW w:w="1957"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de</w:t>
            </w:r>
            <w:r w:rsidRPr="00A04B46">
              <w:rPr>
                <w:rFonts w:ascii="Times New Roman" w:hAnsi="Times New Roman"/>
              </w:rPr>
              <w:t>viceMac</w:t>
            </w:r>
          </w:p>
        </w:tc>
        <w:tc>
          <w:tcPr>
            <w:tcW w:w="2032"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String</w:t>
            </w:r>
          </w:p>
        </w:tc>
        <w:tc>
          <w:tcPr>
            <w:tcW w:w="3099"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指定操作</w:t>
            </w:r>
            <w:r w:rsidRPr="00A04B46">
              <w:rPr>
                <w:rFonts w:ascii="Times New Roman" w:hAnsi="Times New Roman"/>
              </w:rPr>
              <w:t>的</w:t>
            </w:r>
            <w:r w:rsidRPr="00A04B46">
              <w:rPr>
                <w:rFonts w:ascii="Times New Roman" w:hAnsi="Times New Roman" w:hint="eastAsia"/>
              </w:rPr>
              <w:t>AP</w:t>
            </w:r>
            <w:r w:rsidRPr="00A04B46">
              <w:rPr>
                <w:rFonts w:ascii="Times New Roman" w:hAnsi="Times New Roman"/>
              </w:rPr>
              <w:t xml:space="preserve"> mac</w:t>
            </w:r>
            <w:r w:rsidRPr="00A04B46">
              <w:rPr>
                <w:rFonts w:ascii="Times New Roman" w:hAnsi="Times New Roman"/>
              </w:rPr>
              <w:t>地址</w:t>
            </w:r>
          </w:p>
        </w:tc>
        <w:tc>
          <w:tcPr>
            <w:tcW w:w="872"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Y</w:t>
            </w:r>
          </w:p>
        </w:tc>
      </w:tr>
      <w:tr w:rsidR="00F405BA" w:rsidRPr="00A04B46" w:rsidTr="0058245B">
        <w:trPr>
          <w:trHeight w:val="60"/>
        </w:trPr>
        <w:tc>
          <w:tcPr>
            <w:tcW w:w="1957" w:type="dxa"/>
            <w:vAlign w:val="center"/>
          </w:tcPr>
          <w:p w:rsidR="00F405BA" w:rsidRPr="00A04B46" w:rsidRDefault="00F405BA" w:rsidP="0058245B">
            <w:pPr>
              <w:ind w:firstLine="480"/>
              <w:jc w:val="center"/>
              <w:rPr>
                <w:rFonts w:ascii="宋体" w:hAnsi="宋体" w:cs="宋体"/>
                <w:szCs w:val="21"/>
              </w:rPr>
            </w:pPr>
            <w:r w:rsidRPr="00A04B46">
              <w:rPr>
                <w:rFonts w:ascii="宋体" w:hAnsi="宋体" w:cs="宋体" w:hint="eastAsia"/>
                <w:szCs w:val="21"/>
              </w:rPr>
              <w:t>MacFilterEnable</w:t>
            </w:r>
          </w:p>
        </w:tc>
        <w:tc>
          <w:tcPr>
            <w:tcW w:w="2032" w:type="dxa"/>
            <w:vAlign w:val="center"/>
          </w:tcPr>
          <w:p w:rsidR="00F405BA" w:rsidRPr="00A04B46" w:rsidRDefault="00F405BA" w:rsidP="0058245B">
            <w:pPr>
              <w:ind w:firstLine="480"/>
              <w:jc w:val="center"/>
              <w:rPr>
                <w:rFonts w:ascii="宋体" w:hAnsi="宋体" w:cs="宋体"/>
                <w:szCs w:val="21"/>
              </w:rPr>
            </w:pPr>
            <w:r w:rsidRPr="00A04B46">
              <w:rPr>
                <w:rFonts w:ascii="宋体" w:hAnsi="宋体" w:cs="宋体"/>
                <w:szCs w:val="21"/>
              </w:rPr>
              <w:t>Int</w:t>
            </w:r>
          </w:p>
        </w:tc>
        <w:tc>
          <w:tcPr>
            <w:tcW w:w="3099" w:type="dxa"/>
          </w:tcPr>
          <w:p w:rsidR="00F405BA" w:rsidRPr="00A04B46" w:rsidRDefault="00F405BA" w:rsidP="0058245B">
            <w:pPr>
              <w:ind w:firstLine="480"/>
              <w:rPr>
                <w:rFonts w:ascii="宋体" w:hAnsi="宋体" w:cs="宋体"/>
                <w:szCs w:val="21"/>
              </w:rPr>
            </w:pPr>
            <w:r w:rsidRPr="00A04B46">
              <w:rPr>
                <w:rFonts w:ascii="宋体" w:hAnsi="宋体" w:cs="宋体" w:hint="eastAsia"/>
                <w:szCs w:val="21"/>
              </w:rPr>
              <w:t>是否使能MAC地址过滤，1为过滤，0为不过滤</w:t>
            </w:r>
          </w:p>
        </w:tc>
        <w:tc>
          <w:tcPr>
            <w:tcW w:w="872" w:type="dxa"/>
            <w:vAlign w:val="center"/>
          </w:tcPr>
          <w:p w:rsidR="00F405BA" w:rsidRPr="00A04B46" w:rsidRDefault="00F405BA" w:rsidP="0058245B">
            <w:pPr>
              <w:ind w:firstLine="480"/>
              <w:jc w:val="center"/>
              <w:rPr>
                <w:rFonts w:ascii="宋体" w:hAnsi="宋体" w:cs="宋体"/>
              </w:rPr>
            </w:pPr>
            <w:r w:rsidRPr="00A04B46">
              <w:rPr>
                <w:rFonts w:ascii="宋体" w:hAnsi="宋体" w:cs="宋体" w:hint="eastAsia"/>
                <w:szCs w:val="21"/>
              </w:rPr>
              <w:t>Y</w:t>
            </w:r>
          </w:p>
        </w:tc>
      </w:tr>
      <w:tr w:rsidR="00F405BA" w:rsidRPr="00A04B46" w:rsidTr="0058245B">
        <w:trPr>
          <w:trHeight w:val="60"/>
        </w:trPr>
        <w:tc>
          <w:tcPr>
            <w:tcW w:w="1957" w:type="dxa"/>
            <w:vAlign w:val="center"/>
          </w:tcPr>
          <w:p w:rsidR="00F405BA" w:rsidRPr="00A04B46" w:rsidRDefault="00F405BA" w:rsidP="0058245B">
            <w:pPr>
              <w:ind w:firstLine="480"/>
              <w:jc w:val="center"/>
              <w:rPr>
                <w:rFonts w:ascii="宋体" w:hAnsi="宋体" w:cs="宋体"/>
                <w:szCs w:val="21"/>
              </w:rPr>
            </w:pPr>
            <w:r w:rsidRPr="00A04B46">
              <w:rPr>
                <w:rFonts w:ascii="宋体" w:hAnsi="宋体" w:cs="宋体" w:hint="eastAsia"/>
                <w:szCs w:val="21"/>
              </w:rPr>
              <w:t>MacFilterPolicy</w:t>
            </w:r>
          </w:p>
        </w:tc>
        <w:tc>
          <w:tcPr>
            <w:tcW w:w="2032" w:type="dxa"/>
            <w:vAlign w:val="center"/>
          </w:tcPr>
          <w:p w:rsidR="00F405BA" w:rsidRPr="00A04B46" w:rsidRDefault="00F405BA" w:rsidP="0058245B">
            <w:pPr>
              <w:ind w:firstLine="480"/>
              <w:jc w:val="center"/>
              <w:rPr>
                <w:rFonts w:ascii="宋体" w:hAnsi="宋体" w:cs="宋体"/>
                <w:szCs w:val="21"/>
              </w:rPr>
            </w:pPr>
            <w:r w:rsidRPr="00A04B46">
              <w:rPr>
                <w:rFonts w:ascii="宋体" w:hAnsi="宋体" w:cs="宋体"/>
                <w:szCs w:val="21"/>
              </w:rPr>
              <w:t>Int</w:t>
            </w:r>
          </w:p>
        </w:tc>
        <w:tc>
          <w:tcPr>
            <w:tcW w:w="3099" w:type="dxa"/>
          </w:tcPr>
          <w:p w:rsidR="00F405BA" w:rsidRPr="00A04B46" w:rsidRDefault="00F405BA" w:rsidP="0058245B">
            <w:pPr>
              <w:ind w:firstLine="480"/>
              <w:rPr>
                <w:rFonts w:ascii="宋体" w:hAnsi="宋体" w:cs="宋体"/>
                <w:szCs w:val="21"/>
              </w:rPr>
            </w:pPr>
            <w:r w:rsidRPr="00A04B46">
              <w:rPr>
                <w:rFonts w:ascii="宋体" w:hAnsi="宋体" w:cs="宋体" w:hint="eastAsia"/>
                <w:szCs w:val="21"/>
              </w:rPr>
              <w:t>MAC地址过滤策略：</w:t>
            </w:r>
          </w:p>
          <w:p w:rsidR="00F405BA" w:rsidRPr="00A04B46" w:rsidRDefault="00F405BA" w:rsidP="0058245B">
            <w:pPr>
              <w:ind w:firstLine="480"/>
              <w:rPr>
                <w:rFonts w:ascii="宋体" w:hAnsi="宋体" w:cs="宋体"/>
                <w:szCs w:val="21"/>
              </w:rPr>
            </w:pPr>
            <w:r w:rsidRPr="00A04B46">
              <w:rPr>
                <w:rFonts w:ascii="宋体" w:hAnsi="宋体" w:cs="宋体" w:hint="eastAsia"/>
                <w:szCs w:val="21"/>
              </w:rPr>
              <w:t>0: 黑名单</w:t>
            </w:r>
          </w:p>
          <w:p w:rsidR="00F405BA" w:rsidRPr="00A04B46" w:rsidRDefault="00F405BA" w:rsidP="0058245B">
            <w:pPr>
              <w:ind w:firstLine="480"/>
              <w:rPr>
                <w:rFonts w:ascii="宋体" w:hAnsi="宋体" w:cs="宋体"/>
                <w:b/>
                <w:szCs w:val="21"/>
              </w:rPr>
            </w:pPr>
            <w:r w:rsidRPr="00A04B46">
              <w:rPr>
                <w:rFonts w:ascii="宋体" w:hAnsi="宋体" w:cs="宋体" w:hint="eastAsia"/>
                <w:szCs w:val="21"/>
              </w:rPr>
              <w:t>1: 白名单</w:t>
            </w:r>
          </w:p>
        </w:tc>
        <w:tc>
          <w:tcPr>
            <w:tcW w:w="872" w:type="dxa"/>
            <w:vAlign w:val="center"/>
          </w:tcPr>
          <w:p w:rsidR="00F405BA" w:rsidRPr="00A04B46" w:rsidRDefault="00F405BA" w:rsidP="0058245B">
            <w:pPr>
              <w:ind w:firstLine="480"/>
              <w:jc w:val="center"/>
              <w:rPr>
                <w:rFonts w:ascii="宋体" w:hAnsi="宋体" w:cs="宋体"/>
              </w:rPr>
            </w:pPr>
            <w:r w:rsidRPr="00A04B46">
              <w:rPr>
                <w:rFonts w:ascii="宋体" w:hAnsi="宋体" w:cs="宋体"/>
                <w:szCs w:val="21"/>
              </w:rPr>
              <w:t>Y</w:t>
            </w:r>
          </w:p>
        </w:tc>
      </w:tr>
      <w:tr w:rsidR="00F405BA" w:rsidRPr="00A04B46" w:rsidTr="0058245B">
        <w:trPr>
          <w:trHeight w:val="60"/>
        </w:trPr>
        <w:tc>
          <w:tcPr>
            <w:tcW w:w="1957" w:type="dxa"/>
            <w:vAlign w:val="center"/>
          </w:tcPr>
          <w:p w:rsidR="00F405BA" w:rsidRPr="00A04B46" w:rsidRDefault="00F405BA" w:rsidP="0058245B">
            <w:pPr>
              <w:ind w:firstLine="480"/>
              <w:jc w:val="center"/>
              <w:rPr>
                <w:rFonts w:ascii="宋体" w:hAnsi="宋体" w:cs="宋体"/>
                <w:szCs w:val="21"/>
              </w:rPr>
            </w:pPr>
            <w:r w:rsidRPr="00A04B46">
              <w:rPr>
                <w:rFonts w:ascii="宋体" w:hAnsi="宋体" w:cs="宋体" w:hint="eastAsia"/>
                <w:szCs w:val="21"/>
              </w:rPr>
              <w:lastRenderedPageBreak/>
              <w:t>MacFilterEntries</w:t>
            </w:r>
          </w:p>
        </w:tc>
        <w:tc>
          <w:tcPr>
            <w:tcW w:w="2032" w:type="dxa"/>
            <w:vAlign w:val="center"/>
          </w:tcPr>
          <w:p w:rsidR="00F405BA" w:rsidRPr="00A04B46" w:rsidRDefault="00F405BA" w:rsidP="0058245B">
            <w:pPr>
              <w:ind w:firstLine="480"/>
              <w:jc w:val="center"/>
              <w:rPr>
                <w:rFonts w:ascii="宋体" w:hAnsi="宋体" w:cs="宋体"/>
              </w:rPr>
            </w:pPr>
            <w:r w:rsidRPr="00A04B46">
              <w:rPr>
                <w:rFonts w:ascii="宋体" w:hAnsi="宋体" w:cs="宋体"/>
                <w:szCs w:val="21"/>
              </w:rPr>
              <w:t>Int</w:t>
            </w:r>
          </w:p>
        </w:tc>
        <w:tc>
          <w:tcPr>
            <w:tcW w:w="3099" w:type="dxa"/>
          </w:tcPr>
          <w:p w:rsidR="00F405BA" w:rsidRPr="00A04B46" w:rsidRDefault="00F405BA" w:rsidP="0058245B">
            <w:pPr>
              <w:ind w:firstLine="480"/>
              <w:rPr>
                <w:rFonts w:ascii="宋体" w:hAnsi="宋体" w:cs="宋体"/>
                <w:szCs w:val="21"/>
              </w:rPr>
            </w:pPr>
            <w:r w:rsidRPr="00A04B46">
              <w:rPr>
                <w:rFonts w:ascii="宋体" w:hAnsi="宋体" w:cs="宋体" w:hint="eastAsia"/>
                <w:szCs w:val="21"/>
              </w:rPr>
              <w:t>黑白名单信息：包含MAC地址及设备名（最长为64字节），以“/”隔开；两组信息之间以逗号分开，最多支持32组。示例：</w:t>
            </w:r>
          </w:p>
          <w:p w:rsidR="00F405BA" w:rsidRPr="00A04B46" w:rsidRDefault="00F405BA" w:rsidP="0058245B">
            <w:pPr>
              <w:ind w:firstLine="480"/>
              <w:rPr>
                <w:rFonts w:ascii="宋体" w:hAnsi="宋体" w:cs="宋体"/>
                <w:szCs w:val="21"/>
              </w:rPr>
            </w:pPr>
            <w:r w:rsidRPr="00A04B46">
              <w:rPr>
                <w:rFonts w:ascii="宋体" w:hAnsi="宋体" w:cs="宋体" w:hint="eastAsia"/>
                <w:szCs w:val="21"/>
              </w:rPr>
              <w:t>001111334455/pro,80717a33ccf3/android</w:t>
            </w:r>
          </w:p>
        </w:tc>
        <w:tc>
          <w:tcPr>
            <w:tcW w:w="872" w:type="dxa"/>
            <w:vAlign w:val="center"/>
          </w:tcPr>
          <w:p w:rsidR="00F405BA" w:rsidRPr="00A04B46" w:rsidRDefault="00F405BA" w:rsidP="0058245B">
            <w:pPr>
              <w:ind w:firstLine="480"/>
              <w:jc w:val="center"/>
              <w:rPr>
                <w:rFonts w:ascii="宋体" w:hAnsi="宋体" w:cs="宋体"/>
              </w:rPr>
            </w:pPr>
            <w:r w:rsidRPr="00A04B46">
              <w:rPr>
                <w:rFonts w:ascii="宋体" w:hAnsi="宋体" w:cs="宋体"/>
                <w:szCs w:val="21"/>
              </w:rPr>
              <w:t>Y</w:t>
            </w:r>
          </w:p>
        </w:tc>
      </w:tr>
    </w:tbl>
    <w:p w:rsidR="00F405BA" w:rsidRPr="00A04B46" w:rsidRDefault="00F405BA" w:rsidP="00F405BA">
      <w:pPr>
        <w:pStyle w:val="6"/>
      </w:pPr>
      <w:bookmarkStart w:id="1860" w:name="_Toc130046865"/>
      <w:bookmarkStart w:id="1861" w:name="_Toc130155379"/>
      <w:r w:rsidRPr="00A04B46">
        <w:t>响应格式</w:t>
      </w:r>
      <w:bookmarkEnd w:id="1860"/>
      <w:bookmarkEnd w:id="1861"/>
    </w:p>
    <w:tbl>
      <w:tblPr>
        <w:tblStyle w:val="afffff7"/>
        <w:tblW w:w="7960" w:type="dxa"/>
        <w:tblInd w:w="562" w:type="dxa"/>
        <w:tblLayout w:type="fixed"/>
        <w:tblLook w:val="04A0" w:firstRow="1" w:lastRow="0" w:firstColumn="1" w:lastColumn="0" w:noHBand="0" w:noVBand="1"/>
      </w:tblPr>
      <w:tblGrid>
        <w:gridCol w:w="2181"/>
        <w:gridCol w:w="1982"/>
        <w:gridCol w:w="1920"/>
        <w:gridCol w:w="1877"/>
      </w:tblGrid>
      <w:tr w:rsidR="00F405BA" w:rsidRPr="00A04B46" w:rsidTr="0058245B">
        <w:tc>
          <w:tcPr>
            <w:tcW w:w="2181" w:type="dxa"/>
            <w:shd w:val="clear" w:color="auto" w:fill="D5DCE4" w:themeFill="text2" w:themeFillTint="33"/>
          </w:tcPr>
          <w:p w:rsidR="00F405BA" w:rsidRPr="00A04B46" w:rsidRDefault="00F405BA" w:rsidP="0058245B">
            <w:pPr>
              <w:ind w:firstLine="480"/>
              <w:jc w:val="center"/>
              <w:rPr>
                <w:rFonts w:ascii="Times New Roman" w:hAnsi="Times New Roman"/>
              </w:rPr>
            </w:pPr>
            <w:r w:rsidRPr="00A04B46">
              <w:rPr>
                <w:rFonts w:ascii="Times New Roman" w:hAnsi="Times New Roman"/>
              </w:rPr>
              <w:t>参数名称</w:t>
            </w:r>
          </w:p>
        </w:tc>
        <w:tc>
          <w:tcPr>
            <w:tcW w:w="1982" w:type="dxa"/>
            <w:shd w:val="clear" w:color="auto" w:fill="D5DCE4" w:themeFill="text2" w:themeFillTint="33"/>
          </w:tcPr>
          <w:p w:rsidR="00F405BA" w:rsidRPr="00A04B46" w:rsidRDefault="00F405BA" w:rsidP="0058245B">
            <w:pPr>
              <w:ind w:firstLine="480"/>
              <w:jc w:val="center"/>
              <w:rPr>
                <w:rFonts w:ascii="Times New Roman" w:hAnsi="Times New Roman"/>
              </w:rPr>
            </w:pPr>
            <w:r w:rsidRPr="00A04B46">
              <w:rPr>
                <w:rFonts w:ascii="Times New Roman" w:hAnsi="Times New Roman"/>
              </w:rPr>
              <w:t>参数类型</w:t>
            </w:r>
          </w:p>
        </w:tc>
        <w:tc>
          <w:tcPr>
            <w:tcW w:w="1920" w:type="dxa"/>
            <w:shd w:val="clear" w:color="auto" w:fill="D5DCE4" w:themeFill="text2" w:themeFillTint="33"/>
          </w:tcPr>
          <w:p w:rsidR="00F405BA" w:rsidRPr="00A04B46" w:rsidRDefault="00F405BA" w:rsidP="0058245B">
            <w:pPr>
              <w:ind w:firstLine="480"/>
              <w:jc w:val="center"/>
              <w:rPr>
                <w:rFonts w:ascii="Times New Roman" w:hAnsi="Times New Roman"/>
              </w:rPr>
            </w:pPr>
            <w:r w:rsidRPr="00A04B46">
              <w:rPr>
                <w:rFonts w:ascii="Times New Roman" w:hAnsi="Times New Roman"/>
              </w:rPr>
              <w:t>参数含义</w:t>
            </w:r>
          </w:p>
        </w:tc>
        <w:tc>
          <w:tcPr>
            <w:tcW w:w="1877" w:type="dxa"/>
            <w:shd w:val="clear" w:color="auto" w:fill="D5DCE4" w:themeFill="text2" w:themeFillTint="33"/>
          </w:tcPr>
          <w:p w:rsidR="00F405BA" w:rsidRPr="00A04B46" w:rsidRDefault="00F405BA" w:rsidP="0058245B">
            <w:pPr>
              <w:ind w:firstLine="480"/>
              <w:jc w:val="center"/>
              <w:rPr>
                <w:rFonts w:ascii="Times New Roman" w:hAnsi="Times New Roman"/>
              </w:rPr>
            </w:pPr>
            <w:r w:rsidRPr="00A04B46">
              <w:rPr>
                <w:rFonts w:ascii="Times New Roman" w:hAnsi="Times New Roman"/>
              </w:rPr>
              <w:t>必选</w:t>
            </w:r>
          </w:p>
        </w:tc>
      </w:tr>
      <w:tr w:rsidR="00F405BA" w:rsidRPr="00A04B46" w:rsidTr="0058245B">
        <w:tc>
          <w:tcPr>
            <w:tcW w:w="2181" w:type="dxa"/>
          </w:tcPr>
          <w:p w:rsidR="00F405BA" w:rsidRPr="00A04B46" w:rsidRDefault="00F405BA" w:rsidP="0058245B">
            <w:pPr>
              <w:ind w:firstLine="480"/>
              <w:jc w:val="center"/>
              <w:rPr>
                <w:rFonts w:ascii="Times New Roman" w:hAnsi="Times New Roman"/>
              </w:rPr>
            </w:pPr>
            <w:r w:rsidRPr="00A04B46">
              <w:rPr>
                <w:rFonts w:ascii="Times New Roman" w:hAnsi="Times New Roman"/>
              </w:rPr>
              <w:t>msg</w:t>
            </w:r>
          </w:p>
        </w:tc>
        <w:tc>
          <w:tcPr>
            <w:tcW w:w="1982" w:type="dxa"/>
          </w:tcPr>
          <w:p w:rsidR="00F405BA" w:rsidRPr="00A04B46" w:rsidRDefault="00F405BA" w:rsidP="0058245B">
            <w:pPr>
              <w:ind w:firstLine="480"/>
              <w:jc w:val="center"/>
              <w:rPr>
                <w:rFonts w:ascii="Times New Roman" w:hAnsi="Times New Roman"/>
              </w:rPr>
            </w:pPr>
            <w:r w:rsidRPr="00A04B46">
              <w:rPr>
                <w:rFonts w:ascii="Times New Roman" w:hAnsi="Times New Roman"/>
              </w:rPr>
              <w:t>String</w:t>
            </w:r>
          </w:p>
        </w:tc>
        <w:tc>
          <w:tcPr>
            <w:tcW w:w="1920" w:type="dxa"/>
          </w:tcPr>
          <w:p w:rsidR="00F405BA" w:rsidRPr="00A04B46" w:rsidRDefault="00F405BA" w:rsidP="0058245B">
            <w:pPr>
              <w:ind w:firstLine="480"/>
              <w:jc w:val="center"/>
              <w:rPr>
                <w:rFonts w:ascii="Times New Roman" w:hAnsi="Times New Roman"/>
              </w:rPr>
            </w:pPr>
            <w:r w:rsidRPr="00A04B46">
              <w:rPr>
                <w:rFonts w:ascii="Times New Roman" w:hAnsi="Times New Roman"/>
              </w:rPr>
              <w:t>信息</w:t>
            </w:r>
          </w:p>
        </w:tc>
        <w:tc>
          <w:tcPr>
            <w:tcW w:w="1877" w:type="dxa"/>
          </w:tcPr>
          <w:p w:rsidR="00F405BA" w:rsidRPr="00A04B46" w:rsidRDefault="00F405BA" w:rsidP="0058245B">
            <w:pPr>
              <w:ind w:firstLine="480"/>
              <w:jc w:val="center"/>
              <w:rPr>
                <w:rFonts w:ascii="Times New Roman" w:hAnsi="Times New Roman"/>
              </w:rPr>
            </w:pPr>
            <w:r w:rsidRPr="00A04B46">
              <w:rPr>
                <w:rFonts w:ascii="Times New Roman" w:hAnsi="Times New Roman"/>
              </w:rPr>
              <w:t>Y</w:t>
            </w:r>
          </w:p>
        </w:tc>
      </w:tr>
      <w:tr w:rsidR="00F405BA" w:rsidRPr="00A04B46" w:rsidTr="0058245B">
        <w:tc>
          <w:tcPr>
            <w:tcW w:w="2181" w:type="dxa"/>
          </w:tcPr>
          <w:p w:rsidR="00F405BA" w:rsidRPr="00A04B46" w:rsidRDefault="00F405BA" w:rsidP="0058245B">
            <w:pPr>
              <w:ind w:firstLine="480"/>
              <w:jc w:val="center"/>
              <w:rPr>
                <w:rFonts w:ascii="Times New Roman" w:hAnsi="Times New Roman"/>
              </w:rPr>
            </w:pPr>
            <w:r w:rsidRPr="00A04B46">
              <w:rPr>
                <w:rFonts w:ascii="Times New Roman" w:hAnsi="Times New Roman"/>
              </w:rPr>
              <w:t>recode</w:t>
            </w:r>
          </w:p>
        </w:tc>
        <w:tc>
          <w:tcPr>
            <w:tcW w:w="1982" w:type="dxa"/>
          </w:tcPr>
          <w:p w:rsidR="00F405BA" w:rsidRPr="00A04B46" w:rsidRDefault="00F405BA" w:rsidP="0058245B">
            <w:pPr>
              <w:ind w:firstLine="480"/>
              <w:jc w:val="center"/>
              <w:rPr>
                <w:rFonts w:ascii="Times New Roman" w:hAnsi="Times New Roman"/>
              </w:rPr>
            </w:pPr>
            <w:r w:rsidRPr="00A04B46">
              <w:rPr>
                <w:rFonts w:ascii="Times New Roman" w:hAnsi="Times New Roman"/>
              </w:rPr>
              <w:t>int</w:t>
            </w:r>
          </w:p>
        </w:tc>
        <w:tc>
          <w:tcPr>
            <w:tcW w:w="1920" w:type="dxa"/>
          </w:tcPr>
          <w:p w:rsidR="00F405BA" w:rsidRPr="00A04B46" w:rsidRDefault="00F405BA" w:rsidP="0058245B">
            <w:pPr>
              <w:ind w:firstLine="480"/>
              <w:jc w:val="center"/>
              <w:rPr>
                <w:rFonts w:ascii="Times New Roman" w:hAnsi="Times New Roman"/>
              </w:rPr>
            </w:pPr>
            <w:r w:rsidRPr="00A04B46">
              <w:rPr>
                <w:rFonts w:ascii="Times New Roman" w:hAnsi="Times New Roman"/>
              </w:rPr>
              <w:t>代码</w:t>
            </w:r>
          </w:p>
        </w:tc>
        <w:tc>
          <w:tcPr>
            <w:tcW w:w="1877" w:type="dxa"/>
          </w:tcPr>
          <w:p w:rsidR="00F405BA" w:rsidRPr="00A04B46" w:rsidRDefault="00F405BA" w:rsidP="0058245B">
            <w:pPr>
              <w:ind w:firstLine="480"/>
              <w:jc w:val="center"/>
              <w:rPr>
                <w:rFonts w:ascii="Times New Roman" w:hAnsi="Times New Roman"/>
              </w:rPr>
            </w:pPr>
            <w:r w:rsidRPr="00A04B46">
              <w:rPr>
                <w:rFonts w:ascii="Times New Roman" w:hAnsi="Times New Roman"/>
              </w:rPr>
              <w:t>Y</w:t>
            </w:r>
          </w:p>
        </w:tc>
      </w:tr>
      <w:tr w:rsidR="00F405BA" w:rsidRPr="00A04B46" w:rsidTr="0058245B">
        <w:tc>
          <w:tcPr>
            <w:tcW w:w="2181"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data</w:t>
            </w:r>
          </w:p>
        </w:tc>
        <w:tc>
          <w:tcPr>
            <w:tcW w:w="1982"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JSONObject</w:t>
            </w:r>
          </w:p>
        </w:tc>
        <w:tc>
          <w:tcPr>
            <w:tcW w:w="1920"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数据</w:t>
            </w:r>
          </w:p>
        </w:tc>
        <w:tc>
          <w:tcPr>
            <w:tcW w:w="1877" w:type="dxa"/>
          </w:tcPr>
          <w:p w:rsidR="00F405BA" w:rsidRPr="00A04B46" w:rsidRDefault="00F405BA" w:rsidP="0058245B">
            <w:pPr>
              <w:ind w:firstLine="480"/>
              <w:jc w:val="center"/>
              <w:rPr>
                <w:rFonts w:ascii="Times New Roman" w:hAnsi="Times New Roman"/>
              </w:rPr>
            </w:pPr>
            <w:r w:rsidRPr="00A04B46">
              <w:rPr>
                <w:rFonts w:ascii="Times New Roman" w:hAnsi="Times New Roman"/>
              </w:rPr>
              <w:t>N</w:t>
            </w:r>
          </w:p>
        </w:tc>
      </w:tr>
    </w:tbl>
    <w:p w:rsidR="00F405BA" w:rsidRPr="00A04B46" w:rsidRDefault="00F405BA" w:rsidP="00F405BA">
      <w:pPr>
        <w:ind w:firstLine="480"/>
      </w:pPr>
    </w:p>
    <w:p w:rsidR="00F405BA" w:rsidRPr="00A04B46" w:rsidRDefault="00F405BA" w:rsidP="00F405BA">
      <w:pPr>
        <w:pStyle w:val="6"/>
      </w:pPr>
      <w:bookmarkStart w:id="1862" w:name="_Toc130046866"/>
      <w:bookmarkStart w:id="1863" w:name="_Toc130155380"/>
      <w:r w:rsidRPr="00A04B46">
        <w:t>请求报文示例</w:t>
      </w:r>
      <w:bookmarkEnd w:id="1862"/>
      <w:bookmarkEnd w:id="1863"/>
    </w:p>
    <w:p w:rsidR="00F405BA" w:rsidRPr="00A04B46" w:rsidRDefault="00F405BA" w:rsidP="00F405BA">
      <w:pPr>
        <w:ind w:firstLine="480"/>
      </w:pPr>
    </w:p>
    <w:tbl>
      <w:tblPr>
        <w:tblStyle w:val="afffff7"/>
        <w:tblW w:w="0" w:type="auto"/>
        <w:tblInd w:w="-5" w:type="dxa"/>
        <w:tblLook w:val="04A0" w:firstRow="1" w:lastRow="0" w:firstColumn="1" w:lastColumn="0" w:noHBand="0" w:noVBand="1"/>
      </w:tblPr>
      <w:tblGrid>
        <w:gridCol w:w="7621"/>
      </w:tblGrid>
      <w:tr w:rsidR="00F405BA" w:rsidRPr="00A04B46" w:rsidTr="0058245B">
        <w:tc>
          <w:tcPr>
            <w:tcW w:w="7621" w:type="dxa"/>
          </w:tcPr>
          <w:p w:rsidR="00F405BA" w:rsidRPr="00A04B46" w:rsidRDefault="00F405BA" w:rsidP="0058245B">
            <w:pPr>
              <w:ind w:firstLine="480"/>
              <w:rPr>
                <w:rFonts w:ascii="Times New Roman" w:hAnsi="Times New Roman"/>
              </w:rPr>
            </w:pPr>
            <w:r w:rsidRPr="00A04B46">
              <w:rPr>
                <w:rFonts w:ascii="Times New Roman" w:hAnsi="Times New Roman"/>
              </w:rPr>
              <w:t>{</w:t>
            </w:r>
          </w:p>
          <w:p w:rsidR="00F405BA" w:rsidRPr="00A04B46" w:rsidRDefault="00F405BA" w:rsidP="0058245B">
            <w:pPr>
              <w:ind w:firstLine="480"/>
              <w:rPr>
                <w:rFonts w:ascii="Times New Roman" w:hAnsi="Times New Roman"/>
              </w:rPr>
            </w:pPr>
            <w:r w:rsidRPr="00A04B46">
              <w:rPr>
                <w:rFonts w:ascii="Times New Roman" w:hAnsi="Times New Roman"/>
              </w:rPr>
              <w:t xml:space="preserve">  "deviceMac": "F44C70D5E3CB",</w:t>
            </w:r>
          </w:p>
          <w:p w:rsidR="00F405BA" w:rsidRPr="00A04B46" w:rsidRDefault="00F405BA" w:rsidP="0058245B">
            <w:pPr>
              <w:ind w:firstLine="480"/>
              <w:rPr>
                <w:rFonts w:ascii="Times New Roman" w:hAnsi="Times New Roman"/>
              </w:rPr>
            </w:pPr>
            <w:r w:rsidRPr="00A04B46">
              <w:rPr>
                <w:rFonts w:ascii="Times New Roman" w:hAnsi="Times New Roman"/>
              </w:rPr>
              <w:lastRenderedPageBreak/>
              <w:t xml:space="preserve">  "MacFilterEnable": 1,</w:t>
            </w:r>
          </w:p>
          <w:p w:rsidR="00F405BA" w:rsidRPr="00A04B46" w:rsidRDefault="00F405BA" w:rsidP="0058245B">
            <w:pPr>
              <w:ind w:firstLine="480"/>
              <w:rPr>
                <w:rFonts w:ascii="Times New Roman" w:hAnsi="Times New Roman"/>
              </w:rPr>
            </w:pPr>
            <w:r w:rsidRPr="00A04B46">
              <w:rPr>
                <w:rFonts w:ascii="Times New Roman" w:hAnsi="Times New Roman"/>
              </w:rPr>
              <w:t xml:space="preserve">  "MacFilterPolicy": 0,</w:t>
            </w:r>
          </w:p>
          <w:p w:rsidR="00F405BA" w:rsidRPr="00A04B46" w:rsidRDefault="00F405BA" w:rsidP="0058245B">
            <w:pPr>
              <w:ind w:firstLine="480"/>
              <w:rPr>
                <w:rFonts w:ascii="Times New Roman" w:hAnsi="Times New Roman"/>
              </w:rPr>
            </w:pPr>
            <w:r w:rsidRPr="00A04B46">
              <w:rPr>
                <w:rFonts w:ascii="Times New Roman" w:hAnsi="Times New Roman"/>
              </w:rPr>
              <w:t xml:space="preserve">  "MacFilterEntries": "001111334455/pro,80717a33ccf3/android"</w:t>
            </w:r>
          </w:p>
          <w:p w:rsidR="00F405BA" w:rsidRPr="00A04B46" w:rsidRDefault="00F405BA" w:rsidP="0058245B">
            <w:pPr>
              <w:ind w:firstLine="480"/>
              <w:rPr>
                <w:rFonts w:ascii="Times New Roman" w:hAnsi="Times New Roman"/>
              </w:rPr>
            </w:pPr>
            <w:r w:rsidRPr="00A04B46">
              <w:rPr>
                <w:rFonts w:ascii="Times New Roman" w:hAnsi="Times New Roman"/>
              </w:rPr>
              <w:t>}</w:t>
            </w:r>
          </w:p>
        </w:tc>
      </w:tr>
    </w:tbl>
    <w:p w:rsidR="00F405BA" w:rsidRPr="00A04B46" w:rsidRDefault="00F405BA" w:rsidP="00F405BA">
      <w:pPr>
        <w:pStyle w:val="6"/>
      </w:pPr>
      <w:bookmarkStart w:id="1864" w:name="_Toc130046867"/>
      <w:bookmarkStart w:id="1865" w:name="_Toc130155381"/>
      <w:r w:rsidRPr="00A04B46">
        <w:lastRenderedPageBreak/>
        <w:t>响应报文示例</w:t>
      </w:r>
      <w:bookmarkEnd w:id="1864"/>
      <w:bookmarkEnd w:id="1865"/>
    </w:p>
    <w:p w:rsidR="00F405BA" w:rsidRPr="00A04B46" w:rsidRDefault="00F405BA" w:rsidP="00F405BA">
      <w:pPr>
        <w:ind w:firstLine="480"/>
      </w:pPr>
      <w:r w:rsidRPr="00A04B46">
        <w:rPr>
          <w:rFonts w:hint="eastAsia"/>
        </w:rPr>
        <w:t>调用</w:t>
      </w:r>
      <w:r w:rsidRPr="00A04B46">
        <w:t>成功，响应示例：</w:t>
      </w:r>
    </w:p>
    <w:p w:rsidR="00F405BA" w:rsidRPr="00A04B46" w:rsidRDefault="00F405BA" w:rsidP="00F405BA">
      <w:pPr>
        <w:pBdr>
          <w:top w:val="single" w:sz="4" w:space="1" w:color="auto"/>
          <w:left w:val="single" w:sz="4" w:space="4" w:color="auto"/>
          <w:bottom w:val="single" w:sz="4" w:space="1" w:color="auto"/>
          <w:right w:val="single" w:sz="4" w:space="4" w:color="auto"/>
        </w:pBdr>
        <w:ind w:firstLine="480"/>
      </w:pPr>
      <w:r w:rsidRPr="00A04B46">
        <w:t>{</w:t>
      </w:r>
    </w:p>
    <w:p w:rsidR="00F405BA" w:rsidRPr="00A04B46" w:rsidRDefault="00F405BA" w:rsidP="00F405BA">
      <w:pPr>
        <w:pBdr>
          <w:top w:val="single" w:sz="4" w:space="1" w:color="auto"/>
          <w:left w:val="single" w:sz="4" w:space="4" w:color="auto"/>
          <w:bottom w:val="single" w:sz="4" w:space="1" w:color="auto"/>
          <w:right w:val="single" w:sz="4" w:space="4" w:color="auto"/>
        </w:pBdr>
        <w:ind w:firstLine="480"/>
      </w:pPr>
      <w:r w:rsidRPr="00A04B46">
        <w:tab/>
        <w:t>"recode":200,</w:t>
      </w:r>
    </w:p>
    <w:p w:rsidR="00F405BA" w:rsidRPr="00A04B46" w:rsidRDefault="00F405BA" w:rsidP="00F405BA">
      <w:pPr>
        <w:pBdr>
          <w:top w:val="single" w:sz="4" w:space="1" w:color="auto"/>
          <w:left w:val="single" w:sz="4" w:space="4" w:color="auto"/>
          <w:bottom w:val="single" w:sz="4" w:space="1" w:color="auto"/>
          <w:right w:val="single" w:sz="4" w:space="4" w:color="auto"/>
        </w:pBdr>
        <w:ind w:firstLine="480"/>
      </w:pPr>
      <w:r w:rsidRPr="00A04B46">
        <w:rPr>
          <w:rFonts w:hint="eastAsia"/>
        </w:rPr>
        <w:tab/>
        <w:t>"msg":"</w:t>
      </w:r>
      <w:r w:rsidRPr="00A04B46">
        <w:t>成功</w:t>
      </w:r>
      <w:r w:rsidRPr="00A04B46">
        <w:rPr>
          <w:rFonts w:hint="eastAsia"/>
        </w:rPr>
        <w:t>"</w:t>
      </w:r>
    </w:p>
    <w:p w:rsidR="00F405BA" w:rsidRPr="00A04B46" w:rsidRDefault="00F405BA" w:rsidP="00F405BA">
      <w:pPr>
        <w:pBdr>
          <w:top w:val="single" w:sz="4" w:space="1" w:color="auto"/>
          <w:left w:val="single" w:sz="4" w:space="4" w:color="auto"/>
          <w:bottom w:val="single" w:sz="4" w:space="1" w:color="auto"/>
          <w:right w:val="single" w:sz="4" w:space="4" w:color="auto"/>
        </w:pBdr>
        <w:ind w:firstLine="480"/>
      </w:pPr>
      <w:r w:rsidRPr="00A04B46">
        <w:t>}</w:t>
      </w:r>
    </w:p>
    <w:p w:rsidR="00F405BA" w:rsidRPr="00A04B46" w:rsidRDefault="00F405BA" w:rsidP="00F405BA">
      <w:pPr>
        <w:ind w:firstLine="480"/>
      </w:pPr>
    </w:p>
    <w:p w:rsidR="00F405BA" w:rsidRPr="00A04B46" w:rsidRDefault="00F405BA" w:rsidP="00F405BA">
      <w:pPr>
        <w:ind w:firstLine="480"/>
      </w:pPr>
    </w:p>
    <w:p w:rsidR="00F405BA" w:rsidRPr="00A04B46" w:rsidRDefault="00F405BA" w:rsidP="00F405BA">
      <w:pPr>
        <w:pStyle w:val="5"/>
      </w:pPr>
      <w:bookmarkStart w:id="1866" w:name="_Toc129957949"/>
      <w:bookmarkStart w:id="1867" w:name="_Toc130046868"/>
      <w:bookmarkStart w:id="1868" w:name="_Toc130155382"/>
      <w:r w:rsidRPr="00A04B46">
        <w:rPr>
          <w:rFonts w:hint="eastAsia"/>
        </w:rPr>
        <w:t>WiFi功率</w:t>
      </w:r>
      <w:r w:rsidRPr="00A04B46">
        <w:t>设置接口</w:t>
      </w:r>
      <w:bookmarkEnd w:id="1866"/>
      <w:bookmarkEnd w:id="1867"/>
      <w:bookmarkEnd w:id="1868"/>
    </w:p>
    <w:p w:rsidR="00F405BA" w:rsidRPr="00A04B46" w:rsidRDefault="00F405BA" w:rsidP="00F405BA">
      <w:pPr>
        <w:pStyle w:val="6"/>
      </w:pPr>
      <w:bookmarkStart w:id="1869" w:name="_Toc130046869"/>
      <w:bookmarkStart w:id="1870" w:name="_Toc130155383"/>
      <w:r w:rsidRPr="00A04B46">
        <w:t>说明</w:t>
      </w:r>
      <w:bookmarkEnd w:id="1869"/>
      <w:bookmarkEnd w:id="1870"/>
    </w:p>
    <w:p w:rsidR="00F405BA" w:rsidRPr="00A04B46" w:rsidRDefault="00F405BA" w:rsidP="00F405BA">
      <w:pPr>
        <w:ind w:firstLine="480"/>
        <w:rPr>
          <w:rFonts w:ascii="Times New Roman" w:hAnsi="Times New Roman"/>
        </w:rPr>
      </w:pPr>
      <w:r w:rsidRPr="00A04B46">
        <w:rPr>
          <w:rFonts w:ascii="Times New Roman" w:hAnsi="Times New Roman" w:hint="eastAsia"/>
        </w:rPr>
        <w:t>省</w:t>
      </w:r>
      <w:r w:rsidRPr="00A04B46">
        <w:rPr>
          <w:rFonts w:ascii="Times New Roman" w:hAnsi="Times New Roman"/>
        </w:rPr>
        <w:t>平台</w:t>
      </w:r>
      <w:r w:rsidRPr="00A04B46">
        <w:rPr>
          <w:rFonts w:ascii="Times New Roman" w:hAnsi="Times New Roman" w:hint="eastAsia"/>
        </w:rPr>
        <w:t>根据</w:t>
      </w:r>
      <w:r w:rsidRPr="00A04B46">
        <w:rPr>
          <w:rFonts w:ascii="Times New Roman" w:hAnsi="Times New Roman"/>
        </w:rPr>
        <w:t>在线</w:t>
      </w:r>
      <w:r w:rsidRPr="00A04B46">
        <w:rPr>
          <w:rFonts w:ascii="Times New Roman" w:hAnsi="Times New Roman" w:hint="eastAsia"/>
        </w:rPr>
        <w:t>平台</w:t>
      </w:r>
      <w:r w:rsidRPr="00A04B46">
        <w:rPr>
          <w:rFonts w:ascii="Times New Roman" w:hAnsi="Times New Roman"/>
        </w:rPr>
        <w:t>提供的</w:t>
      </w:r>
      <w:r w:rsidRPr="00A04B46">
        <w:rPr>
          <w:rFonts w:ascii="Times New Roman" w:hAnsi="Times New Roman" w:hint="eastAsia"/>
        </w:rPr>
        <w:t>AP</w:t>
      </w:r>
      <w:r w:rsidRPr="00A04B46">
        <w:rPr>
          <w:rFonts w:ascii="Times New Roman" w:hAnsi="Times New Roman" w:hint="eastAsia"/>
        </w:rPr>
        <w:t>的</w:t>
      </w:r>
      <w:r w:rsidRPr="00A04B46">
        <w:rPr>
          <w:rFonts w:ascii="Times New Roman" w:hAnsi="Times New Roman" w:hint="eastAsia"/>
        </w:rPr>
        <w:t>mac</w:t>
      </w:r>
      <w:r w:rsidRPr="00A04B46">
        <w:rPr>
          <w:rFonts w:ascii="Times New Roman" w:hAnsi="Times New Roman"/>
        </w:rPr>
        <w:t>信息</w:t>
      </w:r>
      <w:r w:rsidRPr="00A04B46">
        <w:rPr>
          <w:rFonts w:ascii="Times New Roman" w:hAnsi="Times New Roman" w:hint="eastAsia"/>
        </w:rPr>
        <w:t>，</w:t>
      </w:r>
      <w:r w:rsidRPr="00A04B46">
        <w:rPr>
          <w:rFonts w:ascii="Times New Roman" w:hAnsi="Times New Roman"/>
        </w:rPr>
        <w:t>远程</w:t>
      </w:r>
      <w:r w:rsidRPr="00A04B46">
        <w:rPr>
          <w:rFonts w:ascii="Times New Roman" w:hAnsi="Times New Roman" w:hint="eastAsia"/>
        </w:rPr>
        <w:t>设置</w:t>
      </w:r>
      <w:r w:rsidRPr="00A04B46">
        <w:rPr>
          <w:rFonts w:ascii="Times New Roman" w:hAnsi="Times New Roman" w:hint="eastAsia"/>
        </w:rPr>
        <w:t>AP</w:t>
      </w:r>
      <w:r w:rsidRPr="00A04B46">
        <w:rPr>
          <w:rFonts w:ascii="Times New Roman" w:hAnsi="Times New Roman" w:hint="eastAsia"/>
        </w:rPr>
        <w:t>设备的</w:t>
      </w:r>
      <w:r w:rsidRPr="00A04B46">
        <w:rPr>
          <w:rFonts w:ascii="Times New Roman" w:hAnsi="Times New Roman" w:hint="eastAsia"/>
        </w:rPr>
        <w:t>WiFi</w:t>
      </w:r>
      <w:r w:rsidRPr="00A04B46">
        <w:rPr>
          <w:rFonts w:ascii="Times New Roman" w:hAnsi="Times New Roman" w:hint="eastAsia"/>
        </w:rPr>
        <w:t>功率</w:t>
      </w:r>
      <w:r w:rsidRPr="00A04B46">
        <w:rPr>
          <w:rFonts w:ascii="Times New Roman" w:hAnsi="Times New Roman"/>
        </w:rPr>
        <w:t>。</w:t>
      </w:r>
    </w:p>
    <w:p w:rsidR="00F405BA" w:rsidRPr="00A04B46" w:rsidRDefault="00F405BA" w:rsidP="00F405BA">
      <w:pPr>
        <w:pStyle w:val="6"/>
      </w:pPr>
      <w:bookmarkStart w:id="1871" w:name="_Toc130046870"/>
      <w:bookmarkStart w:id="1872" w:name="_Toc130155384"/>
      <w:r w:rsidRPr="00A04B46">
        <w:t>接口类型</w:t>
      </w:r>
      <w:bookmarkEnd w:id="1871"/>
      <w:bookmarkEnd w:id="1872"/>
    </w:p>
    <w:p w:rsidR="00F405BA" w:rsidRPr="00A04B46" w:rsidRDefault="00F405BA" w:rsidP="00F405BA">
      <w:pPr>
        <w:ind w:firstLine="480"/>
        <w:rPr>
          <w:rFonts w:ascii="Times New Roman" w:hAnsi="Times New Roman"/>
        </w:rPr>
      </w:pPr>
      <w:r w:rsidRPr="00A04B46">
        <w:rPr>
          <w:rFonts w:ascii="Times New Roman" w:hAnsi="Times New Roman"/>
        </w:rPr>
        <w:t>请求地址：</w:t>
      </w:r>
      <w:r w:rsidRPr="00A04B46">
        <w:rPr>
          <w:rFonts w:ascii="Times New Roman" w:hAnsi="Times New Roman"/>
        </w:rPr>
        <w:t>http://ip:port</w:t>
      </w:r>
      <w:r w:rsidRPr="00A04B46">
        <w:rPr>
          <w:rFonts w:ascii="Times New Roman" w:hAnsi="Times New Roman" w:hint="eastAsia"/>
        </w:rPr>
        <w:t>/netopen</w:t>
      </w:r>
      <w:r w:rsidRPr="00A04B46">
        <w:rPr>
          <w:rFonts w:ascii="Times New Roman" w:hAnsi="Times New Roman"/>
        </w:rPr>
        <w:t>/rest/</w:t>
      </w:r>
      <w:r w:rsidRPr="00A04B46">
        <w:rPr>
          <w:rFonts w:hAnsi="宋体" w:cs="宋体"/>
        </w:rPr>
        <w:t>r</w:t>
      </w:r>
      <w:r w:rsidRPr="00A04B46">
        <w:rPr>
          <w:rFonts w:hAnsi="宋体" w:cs="宋体" w:hint="eastAsia"/>
        </w:rPr>
        <w:t>adioConfig</w:t>
      </w:r>
    </w:p>
    <w:p w:rsidR="00F405BA" w:rsidRPr="00A04B46" w:rsidRDefault="00F405BA" w:rsidP="00F405BA">
      <w:pPr>
        <w:pStyle w:val="affffff1"/>
        <w:ind w:left="420" w:firstLineChars="0"/>
        <w:rPr>
          <w:rFonts w:ascii="Times New Roman" w:hAnsi="Times New Roman" w:cs="Times New Roman"/>
        </w:rPr>
      </w:pPr>
      <w:r w:rsidRPr="00A04B46">
        <w:rPr>
          <w:rFonts w:ascii="Times New Roman" w:hAnsi="Times New Roman" w:cs="Times New Roman"/>
        </w:rPr>
        <w:t>http</w:t>
      </w:r>
      <w:r w:rsidRPr="00A04B46">
        <w:rPr>
          <w:rFonts w:ascii="Times New Roman" w:hAnsi="Times New Roman" w:cs="Times New Roman"/>
        </w:rPr>
        <w:t>请求方式：</w:t>
      </w:r>
      <w:r w:rsidRPr="00A04B46">
        <w:rPr>
          <w:rFonts w:ascii="Times New Roman" w:hAnsi="Times New Roman" w:cs="Times New Roman"/>
        </w:rPr>
        <w:t>post</w:t>
      </w:r>
    </w:p>
    <w:p w:rsidR="00F405BA" w:rsidRPr="00A04B46" w:rsidRDefault="00F405BA" w:rsidP="00F405BA">
      <w:pPr>
        <w:pStyle w:val="QB20"/>
        <w:spacing w:line="300" w:lineRule="auto"/>
        <w:ind w:left="420" w:firstLineChars="0"/>
        <w:rPr>
          <w:rFonts w:cs="Times New Roman"/>
        </w:rPr>
      </w:pPr>
      <w:r w:rsidRPr="00A04B46">
        <w:rPr>
          <w:rFonts w:cs="Times New Roman"/>
        </w:rPr>
        <w:lastRenderedPageBreak/>
        <w:t>POST</w:t>
      </w:r>
      <w:r w:rsidRPr="00A04B46">
        <w:rPr>
          <w:rFonts w:cs="Times New Roman"/>
        </w:rPr>
        <w:t>数据格式：</w:t>
      </w:r>
      <w:r w:rsidRPr="00A04B46">
        <w:rPr>
          <w:rFonts w:cs="Times New Roman"/>
        </w:rPr>
        <w:t>json</w:t>
      </w:r>
    </w:p>
    <w:p w:rsidR="00F405BA" w:rsidRPr="00A04B46" w:rsidRDefault="00F405BA" w:rsidP="00F405BA">
      <w:pPr>
        <w:pStyle w:val="6"/>
      </w:pPr>
      <w:bookmarkStart w:id="1873" w:name="_Toc130046871"/>
      <w:bookmarkStart w:id="1874" w:name="_Toc130155385"/>
      <w:r w:rsidRPr="00A04B46">
        <w:t>请求</w:t>
      </w:r>
      <w:r w:rsidRPr="00A04B46">
        <w:rPr>
          <w:rFonts w:hint="eastAsia"/>
        </w:rPr>
        <w:t>内容参数</w:t>
      </w:r>
      <w:bookmarkEnd w:id="1873"/>
      <w:bookmarkEnd w:id="1874"/>
    </w:p>
    <w:p w:rsidR="00F405BA" w:rsidRPr="00A04B46" w:rsidRDefault="00F405BA" w:rsidP="00F405BA">
      <w:pPr>
        <w:pStyle w:val="QB20"/>
        <w:spacing w:line="300" w:lineRule="auto"/>
        <w:ind w:left="420" w:firstLineChars="0"/>
        <w:rPr>
          <w:rFonts w:cs="Times New Roman"/>
        </w:rPr>
      </w:pPr>
      <w:r w:rsidRPr="00A04B46">
        <w:rPr>
          <w:rFonts w:cs="Times New Roman"/>
        </w:rPr>
        <w:t>字段含义：</w:t>
      </w:r>
    </w:p>
    <w:tbl>
      <w:tblPr>
        <w:tblStyle w:val="afffff7"/>
        <w:tblW w:w="7960" w:type="dxa"/>
        <w:tblInd w:w="562" w:type="dxa"/>
        <w:tblLayout w:type="fixed"/>
        <w:tblLook w:val="04A0" w:firstRow="1" w:lastRow="0" w:firstColumn="1" w:lastColumn="0" w:noHBand="0" w:noVBand="1"/>
      </w:tblPr>
      <w:tblGrid>
        <w:gridCol w:w="1957"/>
        <w:gridCol w:w="2032"/>
        <w:gridCol w:w="3099"/>
        <w:gridCol w:w="872"/>
      </w:tblGrid>
      <w:tr w:rsidR="00F405BA" w:rsidRPr="00A04B46" w:rsidTr="0058245B">
        <w:tc>
          <w:tcPr>
            <w:tcW w:w="1957" w:type="dxa"/>
            <w:shd w:val="clear" w:color="auto" w:fill="B4C6E7" w:themeFill="accent1" w:themeFillTint="66"/>
          </w:tcPr>
          <w:p w:rsidR="00F405BA" w:rsidRPr="00A04B46" w:rsidRDefault="00F405BA" w:rsidP="0058245B">
            <w:pPr>
              <w:ind w:firstLine="480"/>
              <w:jc w:val="center"/>
              <w:rPr>
                <w:rFonts w:ascii="Times New Roman" w:hAnsi="Times New Roman"/>
              </w:rPr>
            </w:pPr>
            <w:r w:rsidRPr="00A04B46">
              <w:rPr>
                <w:rFonts w:ascii="Times New Roman" w:hAnsi="Times New Roman"/>
              </w:rPr>
              <w:t>参数名称</w:t>
            </w:r>
          </w:p>
        </w:tc>
        <w:tc>
          <w:tcPr>
            <w:tcW w:w="2032" w:type="dxa"/>
            <w:shd w:val="clear" w:color="auto" w:fill="B4C6E7" w:themeFill="accent1" w:themeFillTint="66"/>
          </w:tcPr>
          <w:p w:rsidR="00F405BA" w:rsidRPr="00A04B46" w:rsidRDefault="00F405BA" w:rsidP="0058245B">
            <w:pPr>
              <w:ind w:firstLine="480"/>
              <w:jc w:val="center"/>
              <w:rPr>
                <w:rFonts w:ascii="Times New Roman" w:hAnsi="Times New Roman"/>
              </w:rPr>
            </w:pPr>
            <w:r w:rsidRPr="00A04B46">
              <w:rPr>
                <w:rFonts w:ascii="Times New Roman" w:hAnsi="Times New Roman"/>
              </w:rPr>
              <w:t>参数类型</w:t>
            </w:r>
          </w:p>
        </w:tc>
        <w:tc>
          <w:tcPr>
            <w:tcW w:w="3099" w:type="dxa"/>
            <w:shd w:val="clear" w:color="auto" w:fill="B4C6E7" w:themeFill="accent1" w:themeFillTint="66"/>
          </w:tcPr>
          <w:p w:rsidR="00F405BA" w:rsidRPr="00A04B46" w:rsidRDefault="00F405BA" w:rsidP="0058245B">
            <w:pPr>
              <w:ind w:firstLine="480"/>
              <w:jc w:val="center"/>
              <w:rPr>
                <w:rFonts w:ascii="Times New Roman" w:hAnsi="Times New Roman"/>
              </w:rPr>
            </w:pPr>
            <w:r w:rsidRPr="00A04B46">
              <w:rPr>
                <w:rFonts w:ascii="Times New Roman" w:hAnsi="Times New Roman"/>
              </w:rPr>
              <w:t>参数含义</w:t>
            </w:r>
          </w:p>
        </w:tc>
        <w:tc>
          <w:tcPr>
            <w:tcW w:w="872" w:type="dxa"/>
            <w:shd w:val="clear" w:color="auto" w:fill="B4C6E7" w:themeFill="accent1" w:themeFillTint="66"/>
          </w:tcPr>
          <w:p w:rsidR="00F405BA" w:rsidRPr="00A04B46" w:rsidRDefault="00F405BA" w:rsidP="0058245B">
            <w:pPr>
              <w:ind w:firstLine="480"/>
              <w:jc w:val="center"/>
              <w:rPr>
                <w:rFonts w:ascii="Times New Roman" w:hAnsi="Times New Roman"/>
              </w:rPr>
            </w:pPr>
            <w:r w:rsidRPr="00A04B46">
              <w:rPr>
                <w:rFonts w:ascii="Times New Roman" w:hAnsi="Times New Roman"/>
              </w:rPr>
              <w:t>必选</w:t>
            </w:r>
          </w:p>
        </w:tc>
      </w:tr>
      <w:tr w:rsidR="00F405BA" w:rsidRPr="00A04B46" w:rsidTr="0058245B">
        <w:trPr>
          <w:trHeight w:val="60"/>
        </w:trPr>
        <w:tc>
          <w:tcPr>
            <w:tcW w:w="1957"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de</w:t>
            </w:r>
            <w:r w:rsidRPr="00A04B46">
              <w:rPr>
                <w:rFonts w:ascii="Times New Roman" w:hAnsi="Times New Roman"/>
              </w:rPr>
              <w:t>viceMac</w:t>
            </w:r>
          </w:p>
        </w:tc>
        <w:tc>
          <w:tcPr>
            <w:tcW w:w="2032"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String</w:t>
            </w:r>
          </w:p>
        </w:tc>
        <w:tc>
          <w:tcPr>
            <w:tcW w:w="3099"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指定操作</w:t>
            </w:r>
            <w:r w:rsidRPr="00A04B46">
              <w:rPr>
                <w:rFonts w:ascii="Times New Roman" w:hAnsi="Times New Roman"/>
              </w:rPr>
              <w:t>的</w:t>
            </w:r>
            <w:r w:rsidRPr="00A04B46">
              <w:rPr>
                <w:rFonts w:ascii="Times New Roman" w:hAnsi="Times New Roman" w:hint="eastAsia"/>
              </w:rPr>
              <w:t>AP</w:t>
            </w:r>
            <w:r w:rsidRPr="00A04B46">
              <w:rPr>
                <w:rFonts w:ascii="Times New Roman" w:hAnsi="Times New Roman"/>
              </w:rPr>
              <w:t xml:space="preserve"> mac</w:t>
            </w:r>
            <w:r w:rsidRPr="00A04B46">
              <w:rPr>
                <w:rFonts w:ascii="Times New Roman" w:hAnsi="Times New Roman"/>
              </w:rPr>
              <w:t>地址</w:t>
            </w:r>
          </w:p>
        </w:tc>
        <w:tc>
          <w:tcPr>
            <w:tcW w:w="872"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Y</w:t>
            </w:r>
          </w:p>
        </w:tc>
      </w:tr>
      <w:tr w:rsidR="00F405BA" w:rsidRPr="00A04B46" w:rsidTr="0058245B">
        <w:trPr>
          <w:trHeight w:val="60"/>
        </w:trPr>
        <w:tc>
          <w:tcPr>
            <w:tcW w:w="1957" w:type="dxa"/>
            <w:vAlign w:val="center"/>
          </w:tcPr>
          <w:p w:rsidR="00F405BA" w:rsidRPr="00A04B46" w:rsidRDefault="00F405BA" w:rsidP="0058245B">
            <w:pPr>
              <w:pStyle w:val="afffff6"/>
              <w:ind w:left="960" w:firstLineChars="0" w:firstLine="0"/>
              <w:jc w:val="center"/>
              <w:rPr>
                <w:rFonts w:ascii="宋体" w:hAnsi="宋体" w:cs="宋体"/>
                <w:szCs w:val="21"/>
              </w:rPr>
            </w:pPr>
            <w:r w:rsidRPr="00A04B46">
              <w:rPr>
                <w:rFonts w:ascii="宋体" w:hAnsi="宋体" w:cs="宋体" w:hint="eastAsia"/>
                <w:szCs w:val="21"/>
              </w:rPr>
              <w:t>Radio</w:t>
            </w:r>
          </w:p>
        </w:tc>
        <w:tc>
          <w:tcPr>
            <w:tcW w:w="2032" w:type="dxa"/>
            <w:vAlign w:val="center"/>
          </w:tcPr>
          <w:p w:rsidR="00F405BA" w:rsidRPr="00A04B46" w:rsidRDefault="00F405BA" w:rsidP="0058245B">
            <w:pPr>
              <w:ind w:firstLine="480"/>
              <w:jc w:val="center"/>
              <w:rPr>
                <w:rFonts w:ascii="宋体" w:hAnsi="宋体" w:cs="宋体"/>
                <w:szCs w:val="21"/>
              </w:rPr>
            </w:pPr>
            <w:r w:rsidRPr="00A04B46">
              <w:rPr>
                <w:rFonts w:ascii="宋体" w:hAnsi="宋体" w:cs="宋体" w:hint="eastAsia"/>
                <w:szCs w:val="21"/>
              </w:rPr>
              <w:t>String</w:t>
            </w:r>
          </w:p>
        </w:tc>
        <w:tc>
          <w:tcPr>
            <w:tcW w:w="3099" w:type="dxa"/>
            <w:vAlign w:val="center"/>
          </w:tcPr>
          <w:p w:rsidR="00F405BA" w:rsidRPr="00A04B46" w:rsidRDefault="00F405BA" w:rsidP="0058245B">
            <w:pPr>
              <w:pStyle w:val="afffff6"/>
              <w:spacing w:after="0"/>
              <w:ind w:left="960" w:firstLineChars="0" w:firstLine="0"/>
              <w:rPr>
                <w:rFonts w:ascii="宋体" w:hAnsi="宋体" w:cs="宋体"/>
                <w:szCs w:val="21"/>
              </w:rPr>
            </w:pPr>
            <w:r w:rsidRPr="00A04B46">
              <w:rPr>
                <w:rFonts w:ascii="宋体" w:hAnsi="宋体" w:cs="宋体" w:hint="eastAsia"/>
                <w:szCs w:val="21"/>
              </w:rPr>
              <w:t>待设置的频段，枚举取值：</w:t>
            </w:r>
          </w:p>
          <w:p w:rsidR="00F405BA" w:rsidRPr="00A04B46" w:rsidRDefault="00F405BA" w:rsidP="00836654">
            <w:pPr>
              <w:pStyle w:val="afffff6"/>
              <w:numPr>
                <w:ilvl w:val="0"/>
                <w:numId w:val="219"/>
              </w:numPr>
              <w:autoSpaceDE w:val="0"/>
              <w:autoSpaceDN w:val="0"/>
              <w:adjustRightInd w:val="0"/>
              <w:spacing w:before="0" w:after="0"/>
              <w:ind w:left="1392" w:firstLineChars="0"/>
              <w:rPr>
                <w:rFonts w:ascii="宋体" w:hAnsi="宋体" w:cs="宋体"/>
                <w:szCs w:val="21"/>
              </w:rPr>
            </w:pPr>
            <w:r w:rsidRPr="00A04B46">
              <w:rPr>
                <w:rFonts w:ascii="宋体" w:hAnsi="宋体" w:cs="宋体" w:hint="eastAsia"/>
                <w:szCs w:val="21"/>
              </w:rPr>
              <w:t>2.4G</w:t>
            </w:r>
          </w:p>
          <w:p w:rsidR="00F405BA" w:rsidRPr="00A04B46" w:rsidRDefault="00F405BA" w:rsidP="00836654">
            <w:pPr>
              <w:pStyle w:val="afffff6"/>
              <w:numPr>
                <w:ilvl w:val="0"/>
                <w:numId w:val="219"/>
              </w:numPr>
              <w:autoSpaceDE w:val="0"/>
              <w:autoSpaceDN w:val="0"/>
              <w:adjustRightInd w:val="0"/>
              <w:spacing w:before="0" w:after="0"/>
              <w:ind w:left="1392" w:firstLineChars="0"/>
              <w:rPr>
                <w:rFonts w:ascii="宋体" w:hAnsi="宋体" w:cs="宋体"/>
                <w:szCs w:val="21"/>
              </w:rPr>
            </w:pPr>
            <w:r w:rsidRPr="00A04B46">
              <w:rPr>
                <w:rFonts w:ascii="宋体" w:hAnsi="宋体" w:cs="宋体" w:hint="eastAsia"/>
                <w:szCs w:val="21"/>
              </w:rPr>
              <w:t>5G</w:t>
            </w:r>
          </w:p>
          <w:p w:rsidR="00F405BA" w:rsidRPr="00A04B46" w:rsidRDefault="00F405BA" w:rsidP="00836654">
            <w:pPr>
              <w:pStyle w:val="afffff6"/>
              <w:numPr>
                <w:ilvl w:val="0"/>
                <w:numId w:val="219"/>
              </w:numPr>
              <w:autoSpaceDE w:val="0"/>
              <w:autoSpaceDN w:val="0"/>
              <w:adjustRightInd w:val="0"/>
              <w:spacing w:before="0" w:after="0"/>
              <w:ind w:left="1392" w:firstLineChars="0"/>
              <w:rPr>
                <w:rFonts w:ascii="宋体" w:hAnsi="宋体" w:cs="宋体"/>
                <w:szCs w:val="21"/>
              </w:rPr>
            </w:pPr>
            <w:r w:rsidRPr="00A04B46">
              <w:rPr>
                <w:rFonts w:ascii="宋体" w:hAnsi="宋体" w:cs="宋体" w:hint="eastAsia"/>
                <w:szCs w:val="21"/>
              </w:rPr>
              <w:t xml:space="preserve">all </w:t>
            </w:r>
            <w:r w:rsidRPr="00A04B46">
              <w:rPr>
                <w:rFonts w:ascii="宋体" w:hAnsi="宋体" w:cs="宋体" w:hint="eastAsia"/>
                <w:szCs w:val="21"/>
              </w:rPr>
              <w:t>（代表所有频段）</w:t>
            </w:r>
          </w:p>
        </w:tc>
        <w:tc>
          <w:tcPr>
            <w:tcW w:w="872" w:type="dxa"/>
            <w:vAlign w:val="center"/>
          </w:tcPr>
          <w:p w:rsidR="00F405BA" w:rsidRPr="00A04B46" w:rsidRDefault="00F405BA" w:rsidP="0058245B">
            <w:pPr>
              <w:ind w:firstLine="480"/>
              <w:jc w:val="center"/>
              <w:rPr>
                <w:rFonts w:ascii="宋体" w:hAnsi="宋体" w:cs="宋体"/>
                <w:szCs w:val="21"/>
              </w:rPr>
            </w:pPr>
            <w:r w:rsidRPr="00A04B46">
              <w:rPr>
                <w:rFonts w:ascii="宋体" w:hAnsi="宋体" w:cs="宋体" w:hint="eastAsia"/>
                <w:szCs w:val="21"/>
              </w:rPr>
              <w:t>Y</w:t>
            </w:r>
          </w:p>
        </w:tc>
      </w:tr>
      <w:tr w:rsidR="00F405BA" w:rsidRPr="00A04B46" w:rsidTr="0058245B">
        <w:trPr>
          <w:trHeight w:val="60"/>
        </w:trPr>
        <w:tc>
          <w:tcPr>
            <w:tcW w:w="1957" w:type="dxa"/>
            <w:vAlign w:val="center"/>
          </w:tcPr>
          <w:p w:rsidR="00F405BA" w:rsidRPr="00A04B46" w:rsidRDefault="00F405BA" w:rsidP="0058245B">
            <w:pPr>
              <w:ind w:firstLine="480"/>
              <w:jc w:val="center"/>
              <w:rPr>
                <w:rFonts w:ascii="宋体" w:hAnsi="宋体" w:cs="宋体"/>
                <w:szCs w:val="21"/>
              </w:rPr>
            </w:pPr>
            <w:r w:rsidRPr="00A04B46">
              <w:rPr>
                <w:rFonts w:ascii="宋体" w:hAnsi="宋体" w:cs="宋体" w:hint="eastAsia"/>
                <w:szCs w:val="21"/>
              </w:rPr>
              <w:t>TransmitPower</w:t>
            </w:r>
          </w:p>
        </w:tc>
        <w:tc>
          <w:tcPr>
            <w:tcW w:w="2032" w:type="dxa"/>
            <w:vAlign w:val="center"/>
          </w:tcPr>
          <w:p w:rsidR="00F405BA" w:rsidRPr="00A04B46" w:rsidRDefault="00F405BA" w:rsidP="0058245B">
            <w:pPr>
              <w:ind w:firstLine="480"/>
              <w:jc w:val="center"/>
              <w:rPr>
                <w:rFonts w:ascii="宋体" w:hAnsi="宋体" w:cs="宋体"/>
                <w:szCs w:val="21"/>
              </w:rPr>
            </w:pPr>
            <w:r w:rsidRPr="00A04B46">
              <w:rPr>
                <w:rFonts w:ascii="宋体" w:hAnsi="宋体" w:cs="宋体" w:hint="eastAsia"/>
                <w:szCs w:val="21"/>
              </w:rPr>
              <w:t>String</w:t>
            </w:r>
          </w:p>
        </w:tc>
        <w:tc>
          <w:tcPr>
            <w:tcW w:w="3099" w:type="dxa"/>
          </w:tcPr>
          <w:p w:rsidR="00F405BA" w:rsidRPr="00A04B46" w:rsidRDefault="00F405BA" w:rsidP="0058245B">
            <w:pPr>
              <w:ind w:firstLine="480"/>
              <w:rPr>
                <w:rFonts w:ascii="宋体" w:hAnsi="宋体" w:cs="宋体"/>
                <w:szCs w:val="21"/>
              </w:rPr>
            </w:pPr>
            <w:r w:rsidRPr="00A04B46">
              <w:rPr>
                <w:rFonts w:ascii="宋体" w:hAnsi="宋体" w:cs="宋体" w:hint="eastAsia"/>
                <w:szCs w:val="21"/>
              </w:rPr>
              <w:t>WiFi发射功率级别（百分比）</w:t>
            </w:r>
          </w:p>
        </w:tc>
        <w:tc>
          <w:tcPr>
            <w:tcW w:w="872" w:type="dxa"/>
            <w:vAlign w:val="center"/>
          </w:tcPr>
          <w:p w:rsidR="00F405BA" w:rsidRPr="00A04B46" w:rsidRDefault="00F405BA" w:rsidP="0058245B">
            <w:pPr>
              <w:ind w:firstLine="480"/>
              <w:jc w:val="center"/>
              <w:rPr>
                <w:rFonts w:ascii="宋体" w:hAnsi="宋体" w:cs="宋体"/>
              </w:rPr>
            </w:pPr>
            <w:r w:rsidRPr="00A04B46">
              <w:rPr>
                <w:rFonts w:ascii="宋体" w:hAnsi="宋体" w:cs="宋体" w:hint="eastAsia"/>
                <w:szCs w:val="21"/>
              </w:rPr>
              <w:t>Y</w:t>
            </w:r>
          </w:p>
        </w:tc>
      </w:tr>
    </w:tbl>
    <w:p w:rsidR="00F405BA" w:rsidRPr="00A04B46" w:rsidRDefault="00F405BA" w:rsidP="00F405BA">
      <w:pPr>
        <w:pStyle w:val="6"/>
      </w:pPr>
      <w:bookmarkStart w:id="1875" w:name="_Toc130046872"/>
      <w:bookmarkStart w:id="1876" w:name="_Toc130155386"/>
      <w:r w:rsidRPr="00A04B46">
        <w:t>响应格式</w:t>
      </w:r>
      <w:bookmarkEnd w:id="1875"/>
      <w:bookmarkEnd w:id="1876"/>
    </w:p>
    <w:tbl>
      <w:tblPr>
        <w:tblStyle w:val="afffff7"/>
        <w:tblW w:w="7960" w:type="dxa"/>
        <w:tblInd w:w="562" w:type="dxa"/>
        <w:tblLayout w:type="fixed"/>
        <w:tblLook w:val="04A0" w:firstRow="1" w:lastRow="0" w:firstColumn="1" w:lastColumn="0" w:noHBand="0" w:noVBand="1"/>
      </w:tblPr>
      <w:tblGrid>
        <w:gridCol w:w="2181"/>
        <w:gridCol w:w="1982"/>
        <w:gridCol w:w="1920"/>
        <w:gridCol w:w="1877"/>
      </w:tblGrid>
      <w:tr w:rsidR="00F405BA" w:rsidRPr="00A04B46" w:rsidTr="0058245B">
        <w:tc>
          <w:tcPr>
            <w:tcW w:w="2181" w:type="dxa"/>
            <w:shd w:val="clear" w:color="auto" w:fill="D5DCE4" w:themeFill="text2" w:themeFillTint="33"/>
          </w:tcPr>
          <w:p w:rsidR="00F405BA" w:rsidRPr="00A04B46" w:rsidRDefault="00F405BA" w:rsidP="0058245B">
            <w:pPr>
              <w:ind w:firstLine="480"/>
              <w:jc w:val="center"/>
              <w:rPr>
                <w:rFonts w:ascii="Times New Roman" w:hAnsi="Times New Roman"/>
              </w:rPr>
            </w:pPr>
            <w:r w:rsidRPr="00A04B46">
              <w:rPr>
                <w:rFonts w:ascii="Times New Roman" w:hAnsi="Times New Roman"/>
              </w:rPr>
              <w:t>参数名称</w:t>
            </w:r>
          </w:p>
        </w:tc>
        <w:tc>
          <w:tcPr>
            <w:tcW w:w="1982" w:type="dxa"/>
            <w:shd w:val="clear" w:color="auto" w:fill="D5DCE4" w:themeFill="text2" w:themeFillTint="33"/>
          </w:tcPr>
          <w:p w:rsidR="00F405BA" w:rsidRPr="00A04B46" w:rsidRDefault="00F405BA" w:rsidP="0058245B">
            <w:pPr>
              <w:ind w:firstLine="480"/>
              <w:jc w:val="center"/>
              <w:rPr>
                <w:rFonts w:ascii="Times New Roman" w:hAnsi="Times New Roman"/>
              </w:rPr>
            </w:pPr>
            <w:r w:rsidRPr="00A04B46">
              <w:rPr>
                <w:rFonts w:ascii="Times New Roman" w:hAnsi="Times New Roman"/>
              </w:rPr>
              <w:t>参数类型</w:t>
            </w:r>
          </w:p>
        </w:tc>
        <w:tc>
          <w:tcPr>
            <w:tcW w:w="1920" w:type="dxa"/>
            <w:shd w:val="clear" w:color="auto" w:fill="D5DCE4" w:themeFill="text2" w:themeFillTint="33"/>
          </w:tcPr>
          <w:p w:rsidR="00F405BA" w:rsidRPr="00A04B46" w:rsidRDefault="00F405BA" w:rsidP="0058245B">
            <w:pPr>
              <w:ind w:firstLine="480"/>
              <w:jc w:val="center"/>
              <w:rPr>
                <w:rFonts w:ascii="Times New Roman" w:hAnsi="Times New Roman"/>
              </w:rPr>
            </w:pPr>
            <w:r w:rsidRPr="00A04B46">
              <w:rPr>
                <w:rFonts w:ascii="Times New Roman" w:hAnsi="Times New Roman"/>
              </w:rPr>
              <w:t>参数含义</w:t>
            </w:r>
          </w:p>
        </w:tc>
        <w:tc>
          <w:tcPr>
            <w:tcW w:w="1877" w:type="dxa"/>
            <w:shd w:val="clear" w:color="auto" w:fill="D5DCE4" w:themeFill="text2" w:themeFillTint="33"/>
          </w:tcPr>
          <w:p w:rsidR="00F405BA" w:rsidRPr="00A04B46" w:rsidRDefault="00F405BA" w:rsidP="0058245B">
            <w:pPr>
              <w:ind w:firstLine="480"/>
              <w:jc w:val="center"/>
              <w:rPr>
                <w:rFonts w:ascii="Times New Roman" w:hAnsi="Times New Roman"/>
              </w:rPr>
            </w:pPr>
            <w:r w:rsidRPr="00A04B46">
              <w:rPr>
                <w:rFonts w:ascii="Times New Roman" w:hAnsi="Times New Roman"/>
              </w:rPr>
              <w:t>必选</w:t>
            </w:r>
          </w:p>
        </w:tc>
      </w:tr>
      <w:tr w:rsidR="00F405BA" w:rsidRPr="00A04B46" w:rsidTr="0058245B">
        <w:tc>
          <w:tcPr>
            <w:tcW w:w="2181" w:type="dxa"/>
          </w:tcPr>
          <w:p w:rsidR="00F405BA" w:rsidRPr="00A04B46" w:rsidRDefault="00F405BA" w:rsidP="0058245B">
            <w:pPr>
              <w:ind w:firstLine="480"/>
              <w:jc w:val="center"/>
              <w:rPr>
                <w:rFonts w:ascii="Times New Roman" w:hAnsi="Times New Roman"/>
              </w:rPr>
            </w:pPr>
            <w:r w:rsidRPr="00A04B46">
              <w:rPr>
                <w:rFonts w:ascii="Times New Roman" w:hAnsi="Times New Roman"/>
              </w:rPr>
              <w:t>msg</w:t>
            </w:r>
          </w:p>
        </w:tc>
        <w:tc>
          <w:tcPr>
            <w:tcW w:w="1982" w:type="dxa"/>
          </w:tcPr>
          <w:p w:rsidR="00F405BA" w:rsidRPr="00A04B46" w:rsidRDefault="00F405BA" w:rsidP="0058245B">
            <w:pPr>
              <w:ind w:firstLine="480"/>
              <w:jc w:val="center"/>
              <w:rPr>
                <w:rFonts w:ascii="Times New Roman" w:hAnsi="Times New Roman"/>
              </w:rPr>
            </w:pPr>
            <w:r w:rsidRPr="00A04B46">
              <w:rPr>
                <w:rFonts w:ascii="Times New Roman" w:hAnsi="Times New Roman"/>
              </w:rPr>
              <w:t>String</w:t>
            </w:r>
          </w:p>
        </w:tc>
        <w:tc>
          <w:tcPr>
            <w:tcW w:w="1920" w:type="dxa"/>
          </w:tcPr>
          <w:p w:rsidR="00F405BA" w:rsidRPr="00A04B46" w:rsidRDefault="00F405BA" w:rsidP="0058245B">
            <w:pPr>
              <w:ind w:firstLine="480"/>
              <w:jc w:val="center"/>
              <w:rPr>
                <w:rFonts w:ascii="Times New Roman" w:hAnsi="Times New Roman"/>
              </w:rPr>
            </w:pPr>
            <w:r w:rsidRPr="00A04B46">
              <w:rPr>
                <w:rFonts w:ascii="Times New Roman" w:hAnsi="Times New Roman"/>
              </w:rPr>
              <w:t>信息</w:t>
            </w:r>
          </w:p>
        </w:tc>
        <w:tc>
          <w:tcPr>
            <w:tcW w:w="1877" w:type="dxa"/>
          </w:tcPr>
          <w:p w:rsidR="00F405BA" w:rsidRPr="00A04B46" w:rsidRDefault="00F405BA" w:rsidP="0058245B">
            <w:pPr>
              <w:ind w:firstLine="480"/>
              <w:jc w:val="center"/>
              <w:rPr>
                <w:rFonts w:ascii="Times New Roman" w:hAnsi="Times New Roman"/>
              </w:rPr>
            </w:pPr>
            <w:r w:rsidRPr="00A04B46">
              <w:rPr>
                <w:rFonts w:ascii="Times New Roman" w:hAnsi="Times New Roman"/>
              </w:rPr>
              <w:t>Y</w:t>
            </w:r>
          </w:p>
        </w:tc>
      </w:tr>
      <w:tr w:rsidR="00F405BA" w:rsidRPr="00A04B46" w:rsidTr="0058245B">
        <w:tc>
          <w:tcPr>
            <w:tcW w:w="2181" w:type="dxa"/>
          </w:tcPr>
          <w:p w:rsidR="00F405BA" w:rsidRPr="00A04B46" w:rsidRDefault="00F405BA" w:rsidP="0058245B">
            <w:pPr>
              <w:ind w:firstLine="480"/>
              <w:jc w:val="center"/>
              <w:rPr>
                <w:rFonts w:ascii="Times New Roman" w:hAnsi="Times New Roman"/>
              </w:rPr>
            </w:pPr>
            <w:r w:rsidRPr="00A04B46">
              <w:rPr>
                <w:rFonts w:ascii="Times New Roman" w:hAnsi="Times New Roman"/>
              </w:rPr>
              <w:t>recode</w:t>
            </w:r>
          </w:p>
        </w:tc>
        <w:tc>
          <w:tcPr>
            <w:tcW w:w="1982" w:type="dxa"/>
          </w:tcPr>
          <w:p w:rsidR="00F405BA" w:rsidRPr="00A04B46" w:rsidRDefault="00F405BA" w:rsidP="0058245B">
            <w:pPr>
              <w:ind w:firstLine="480"/>
              <w:jc w:val="center"/>
              <w:rPr>
                <w:rFonts w:ascii="Times New Roman" w:hAnsi="Times New Roman"/>
              </w:rPr>
            </w:pPr>
            <w:r w:rsidRPr="00A04B46">
              <w:rPr>
                <w:rFonts w:ascii="Times New Roman" w:hAnsi="Times New Roman"/>
              </w:rPr>
              <w:t>int</w:t>
            </w:r>
          </w:p>
        </w:tc>
        <w:tc>
          <w:tcPr>
            <w:tcW w:w="1920" w:type="dxa"/>
          </w:tcPr>
          <w:p w:rsidR="00F405BA" w:rsidRPr="00A04B46" w:rsidRDefault="00F405BA" w:rsidP="0058245B">
            <w:pPr>
              <w:ind w:firstLine="480"/>
              <w:jc w:val="center"/>
              <w:rPr>
                <w:rFonts w:ascii="Times New Roman" w:hAnsi="Times New Roman"/>
              </w:rPr>
            </w:pPr>
            <w:r w:rsidRPr="00A04B46">
              <w:rPr>
                <w:rFonts w:ascii="Times New Roman" w:hAnsi="Times New Roman"/>
              </w:rPr>
              <w:t>代码</w:t>
            </w:r>
          </w:p>
        </w:tc>
        <w:tc>
          <w:tcPr>
            <w:tcW w:w="1877" w:type="dxa"/>
          </w:tcPr>
          <w:p w:rsidR="00F405BA" w:rsidRPr="00A04B46" w:rsidRDefault="00F405BA" w:rsidP="0058245B">
            <w:pPr>
              <w:ind w:firstLine="480"/>
              <w:jc w:val="center"/>
              <w:rPr>
                <w:rFonts w:ascii="Times New Roman" w:hAnsi="Times New Roman"/>
              </w:rPr>
            </w:pPr>
            <w:r w:rsidRPr="00A04B46">
              <w:rPr>
                <w:rFonts w:ascii="Times New Roman" w:hAnsi="Times New Roman"/>
              </w:rPr>
              <w:t>Y</w:t>
            </w:r>
          </w:p>
        </w:tc>
      </w:tr>
      <w:tr w:rsidR="00F405BA" w:rsidRPr="00A04B46" w:rsidTr="0058245B">
        <w:tc>
          <w:tcPr>
            <w:tcW w:w="2181"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lastRenderedPageBreak/>
              <w:t>data</w:t>
            </w:r>
          </w:p>
        </w:tc>
        <w:tc>
          <w:tcPr>
            <w:tcW w:w="1982"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JSONObject</w:t>
            </w:r>
          </w:p>
        </w:tc>
        <w:tc>
          <w:tcPr>
            <w:tcW w:w="1920"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数据</w:t>
            </w:r>
          </w:p>
        </w:tc>
        <w:tc>
          <w:tcPr>
            <w:tcW w:w="1877" w:type="dxa"/>
          </w:tcPr>
          <w:p w:rsidR="00F405BA" w:rsidRPr="00A04B46" w:rsidRDefault="00F405BA" w:rsidP="0058245B">
            <w:pPr>
              <w:ind w:firstLine="480"/>
              <w:jc w:val="center"/>
              <w:rPr>
                <w:rFonts w:ascii="Times New Roman" w:hAnsi="Times New Roman"/>
              </w:rPr>
            </w:pPr>
            <w:r w:rsidRPr="00A04B46">
              <w:rPr>
                <w:rFonts w:ascii="Times New Roman" w:hAnsi="Times New Roman"/>
              </w:rPr>
              <w:t>N</w:t>
            </w:r>
          </w:p>
        </w:tc>
      </w:tr>
    </w:tbl>
    <w:p w:rsidR="00F405BA" w:rsidRPr="00A04B46" w:rsidRDefault="00F405BA" w:rsidP="00F405BA">
      <w:pPr>
        <w:ind w:firstLine="480"/>
      </w:pPr>
    </w:p>
    <w:p w:rsidR="00F405BA" w:rsidRPr="00A04B46" w:rsidRDefault="00F405BA" w:rsidP="00F405BA">
      <w:pPr>
        <w:pStyle w:val="6"/>
      </w:pPr>
      <w:bookmarkStart w:id="1877" w:name="_Toc130046873"/>
      <w:bookmarkStart w:id="1878" w:name="_Toc130155387"/>
      <w:r w:rsidRPr="00A04B46">
        <w:t>请求报文示例</w:t>
      </w:r>
      <w:bookmarkEnd w:id="1877"/>
      <w:bookmarkEnd w:id="1878"/>
    </w:p>
    <w:p w:rsidR="00F405BA" w:rsidRPr="00A04B46" w:rsidRDefault="00F405BA" w:rsidP="00F405BA">
      <w:pPr>
        <w:ind w:firstLine="480"/>
      </w:pPr>
    </w:p>
    <w:tbl>
      <w:tblPr>
        <w:tblStyle w:val="afffff7"/>
        <w:tblW w:w="0" w:type="auto"/>
        <w:tblInd w:w="-5" w:type="dxa"/>
        <w:tblLook w:val="04A0" w:firstRow="1" w:lastRow="0" w:firstColumn="1" w:lastColumn="0" w:noHBand="0" w:noVBand="1"/>
      </w:tblPr>
      <w:tblGrid>
        <w:gridCol w:w="7621"/>
      </w:tblGrid>
      <w:tr w:rsidR="00F405BA" w:rsidRPr="00A04B46" w:rsidTr="0058245B">
        <w:tc>
          <w:tcPr>
            <w:tcW w:w="7621" w:type="dxa"/>
          </w:tcPr>
          <w:p w:rsidR="00F405BA" w:rsidRPr="00A04B46" w:rsidRDefault="00F405BA" w:rsidP="0058245B">
            <w:pPr>
              <w:ind w:firstLine="480"/>
              <w:rPr>
                <w:rFonts w:ascii="Times New Roman" w:hAnsi="Times New Roman"/>
              </w:rPr>
            </w:pPr>
            <w:r w:rsidRPr="00A04B46">
              <w:rPr>
                <w:rFonts w:ascii="Times New Roman" w:hAnsi="Times New Roman"/>
              </w:rPr>
              <w:t>{</w:t>
            </w:r>
          </w:p>
          <w:p w:rsidR="00F405BA" w:rsidRPr="00A04B46" w:rsidRDefault="00F405BA" w:rsidP="0058245B">
            <w:pPr>
              <w:ind w:firstLine="480"/>
              <w:rPr>
                <w:rFonts w:ascii="Times New Roman" w:hAnsi="Times New Roman"/>
              </w:rPr>
            </w:pPr>
            <w:r w:rsidRPr="00A04B46">
              <w:rPr>
                <w:rFonts w:ascii="Times New Roman" w:hAnsi="Times New Roman"/>
              </w:rPr>
              <w:t xml:space="preserve">  "deviceMac": "F44C70D5E3CB",</w:t>
            </w:r>
          </w:p>
          <w:p w:rsidR="00F405BA" w:rsidRPr="00A04B46" w:rsidRDefault="00F405BA" w:rsidP="0058245B">
            <w:pPr>
              <w:ind w:firstLine="480"/>
              <w:rPr>
                <w:rFonts w:ascii="Times New Roman" w:hAnsi="Times New Roman"/>
              </w:rPr>
            </w:pPr>
            <w:r w:rsidRPr="00A04B46">
              <w:rPr>
                <w:rFonts w:ascii="Times New Roman" w:hAnsi="Times New Roman"/>
              </w:rPr>
              <w:t xml:space="preserve">  "Radio": "all",</w:t>
            </w:r>
          </w:p>
          <w:p w:rsidR="00F405BA" w:rsidRPr="00A04B46" w:rsidRDefault="00F405BA" w:rsidP="0058245B">
            <w:pPr>
              <w:ind w:firstLine="480"/>
              <w:rPr>
                <w:rFonts w:ascii="Times New Roman" w:hAnsi="Times New Roman"/>
              </w:rPr>
            </w:pPr>
            <w:r w:rsidRPr="00A04B46">
              <w:rPr>
                <w:rFonts w:ascii="Times New Roman" w:hAnsi="Times New Roman"/>
              </w:rPr>
              <w:t xml:space="preserve">  "TransmitPower": "80"</w:t>
            </w:r>
          </w:p>
          <w:p w:rsidR="00F405BA" w:rsidRPr="00A04B46" w:rsidRDefault="00F405BA" w:rsidP="0058245B">
            <w:pPr>
              <w:ind w:firstLine="480"/>
              <w:rPr>
                <w:rFonts w:ascii="Times New Roman" w:hAnsi="Times New Roman"/>
              </w:rPr>
            </w:pPr>
            <w:r w:rsidRPr="00A04B46">
              <w:rPr>
                <w:rFonts w:ascii="Times New Roman" w:hAnsi="Times New Roman"/>
              </w:rPr>
              <w:t>}</w:t>
            </w:r>
          </w:p>
        </w:tc>
      </w:tr>
    </w:tbl>
    <w:p w:rsidR="00F405BA" w:rsidRPr="00A04B46" w:rsidRDefault="00F405BA" w:rsidP="00F405BA">
      <w:pPr>
        <w:pStyle w:val="6"/>
      </w:pPr>
      <w:bookmarkStart w:id="1879" w:name="_Toc130046874"/>
      <w:bookmarkStart w:id="1880" w:name="_Toc130155388"/>
      <w:r w:rsidRPr="00A04B46">
        <w:t>响应报文示例</w:t>
      </w:r>
      <w:bookmarkEnd w:id="1879"/>
      <w:bookmarkEnd w:id="1880"/>
    </w:p>
    <w:p w:rsidR="00F405BA" w:rsidRPr="00A04B46" w:rsidRDefault="00F405BA" w:rsidP="00F405BA">
      <w:pPr>
        <w:ind w:firstLine="480"/>
      </w:pPr>
      <w:r w:rsidRPr="00A04B46">
        <w:rPr>
          <w:rFonts w:hint="eastAsia"/>
        </w:rPr>
        <w:t>调用</w:t>
      </w:r>
      <w:r w:rsidRPr="00A04B46">
        <w:t>成功，响应示例：</w:t>
      </w:r>
    </w:p>
    <w:p w:rsidR="00F405BA" w:rsidRPr="00A04B46" w:rsidRDefault="00F405BA" w:rsidP="00F405BA">
      <w:pPr>
        <w:pBdr>
          <w:top w:val="single" w:sz="4" w:space="1" w:color="auto"/>
          <w:left w:val="single" w:sz="4" w:space="4" w:color="auto"/>
          <w:bottom w:val="single" w:sz="4" w:space="1" w:color="auto"/>
          <w:right w:val="single" w:sz="4" w:space="4" w:color="auto"/>
        </w:pBdr>
        <w:ind w:firstLine="480"/>
      </w:pPr>
      <w:r w:rsidRPr="00A04B46">
        <w:t>{</w:t>
      </w:r>
    </w:p>
    <w:p w:rsidR="00F405BA" w:rsidRPr="00A04B46" w:rsidRDefault="00F405BA" w:rsidP="00F405BA">
      <w:pPr>
        <w:pBdr>
          <w:top w:val="single" w:sz="4" w:space="1" w:color="auto"/>
          <w:left w:val="single" w:sz="4" w:space="4" w:color="auto"/>
          <w:bottom w:val="single" w:sz="4" w:space="1" w:color="auto"/>
          <w:right w:val="single" w:sz="4" w:space="4" w:color="auto"/>
        </w:pBdr>
        <w:ind w:firstLine="480"/>
      </w:pPr>
      <w:r w:rsidRPr="00A04B46">
        <w:tab/>
        <w:t>"recode":200,</w:t>
      </w:r>
    </w:p>
    <w:p w:rsidR="00F405BA" w:rsidRPr="00A04B46" w:rsidRDefault="00F405BA" w:rsidP="00F405BA">
      <w:pPr>
        <w:pBdr>
          <w:top w:val="single" w:sz="4" w:space="1" w:color="auto"/>
          <w:left w:val="single" w:sz="4" w:space="4" w:color="auto"/>
          <w:bottom w:val="single" w:sz="4" w:space="1" w:color="auto"/>
          <w:right w:val="single" w:sz="4" w:space="4" w:color="auto"/>
        </w:pBdr>
        <w:ind w:firstLine="480"/>
      </w:pPr>
      <w:r w:rsidRPr="00A04B46">
        <w:rPr>
          <w:rFonts w:hint="eastAsia"/>
        </w:rPr>
        <w:tab/>
        <w:t>"msg":"</w:t>
      </w:r>
      <w:r w:rsidRPr="00A04B46">
        <w:t>成功</w:t>
      </w:r>
      <w:r w:rsidRPr="00A04B46">
        <w:rPr>
          <w:rFonts w:hint="eastAsia"/>
        </w:rPr>
        <w:t>"</w:t>
      </w:r>
    </w:p>
    <w:p w:rsidR="00F405BA" w:rsidRPr="00A04B46" w:rsidRDefault="00F405BA" w:rsidP="00F405BA">
      <w:pPr>
        <w:pBdr>
          <w:top w:val="single" w:sz="4" w:space="1" w:color="auto"/>
          <w:left w:val="single" w:sz="4" w:space="4" w:color="auto"/>
          <w:bottom w:val="single" w:sz="4" w:space="1" w:color="auto"/>
          <w:right w:val="single" w:sz="4" w:space="4" w:color="auto"/>
        </w:pBdr>
        <w:ind w:firstLine="480"/>
      </w:pPr>
      <w:r w:rsidRPr="00A04B46">
        <w:t>}</w:t>
      </w:r>
    </w:p>
    <w:p w:rsidR="00F405BA" w:rsidRPr="00A04B46" w:rsidRDefault="00F405BA" w:rsidP="00F405BA">
      <w:pPr>
        <w:ind w:firstLine="480"/>
      </w:pPr>
    </w:p>
    <w:p w:rsidR="00F405BA" w:rsidRPr="00A04B46" w:rsidRDefault="00F405BA" w:rsidP="00F405BA">
      <w:pPr>
        <w:ind w:firstLine="480"/>
      </w:pPr>
    </w:p>
    <w:p w:rsidR="00F405BA" w:rsidRPr="00A04B46" w:rsidRDefault="00F405BA" w:rsidP="00F405BA">
      <w:pPr>
        <w:pStyle w:val="5"/>
      </w:pPr>
      <w:bookmarkStart w:id="1881" w:name="_Toc129957950"/>
      <w:bookmarkStart w:id="1882" w:name="_Toc130046875"/>
      <w:bookmarkStart w:id="1883" w:name="_Toc130155389"/>
      <w:r w:rsidRPr="00A04B46">
        <w:lastRenderedPageBreak/>
        <w:t>STA</w:t>
      </w:r>
      <w:r w:rsidRPr="00A04B46">
        <w:rPr>
          <w:rFonts w:hint="eastAsia"/>
        </w:rPr>
        <w:t>漫游</w:t>
      </w:r>
      <w:r w:rsidRPr="00A04B46">
        <w:t>设置接口</w:t>
      </w:r>
      <w:bookmarkEnd w:id="1881"/>
      <w:bookmarkEnd w:id="1882"/>
      <w:bookmarkEnd w:id="1883"/>
    </w:p>
    <w:p w:rsidR="00F405BA" w:rsidRPr="00A04B46" w:rsidRDefault="00F405BA" w:rsidP="00F405BA">
      <w:pPr>
        <w:pStyle w:val="6"/>
      </w:pPr>
      <w:bookmarkStart w:id="1884" w:name="_Toc130046876"/>
      <w:bookmarkStart w:id="1885" w:name="_Toc130155390"/>
      <w:r w:rsidRPr="00A04B46">
        <w:t>说明</w:t>
      </w:r>
      <w:bookmarkEnd w:id="1884"/>
      <w:bookmarkEnd w:id="1885"/>
    </w:p>
    <w:p w:rsidR="00F405BA" w:rsidRPr="00A04B46" w:rsidRDefault="00F405BA" w:rsidP="00F405BA">
      <w:pPr>
        <w:ind w:firstLine="480"/>
        <w:rPr>
          <w:rFonts w:ascii="Times New Roman" w:hAnsi="Times New Roman"/>
        </w:rPr>
      </w:pPr>
      <w:r w:rsidRPr="00A04B46">
        <w:rPr>
          <w:rFonts w:ascii="Times New Roman" w:hAnsi="Times New Roman" w:hint="eastAsia"/>
        </w:rPr>
        <w:t>省</w:t>
      </w:r>
      <w:r w:rsidRPr="00A04B46">
        <w:rPr>
          <w:rFonts w:ascii="Times New Roman" w:hAnsi="Times New Roman"/>
        </w:rPr>
        <w:t>平台</w:t>
      </w:r>
      <w:r w:rsidRPr="00A04B46">
        <w:rPr>
          <w:rFonts w:ascii="Times New Roman" w:hAnsi="Times New Roman" w:hint="eastAsia"/>
        </w:rPr>
        <w:t>根据</w:t>
      </w:r>
      <w:r w:rsidRPr="00A04B46">
        <w:rPr>
          <w:rFonts w:ascii="Times New Roman" w:hAnsi="Times New Roman"/>
        </w:rPr>
        <w:t>在线</w:t>
      </w:r>
      <w:r w:rsidRPr="00A04B46">
        <w:rPr>
          <w:rFonts w:ascii="Times New Roman" w:hAnsi="Times New Roman" w:hint="eastAsia"/>
        </w:rPr>
        <w:t>平台</w:t>
      </w:r>
      <w:r w:rsidRPr="00A04B46">
        <w:rPr>
          <w:rFonts w:ascii="Times New Roman" w:hAnsi="Times New Roman"/>
        </w:rPr>
        <w:t>提供的</w:t>
      </w:r>
      <w:r w:rsidRPr="00A04B46">
        <w:rPr>
          <w:rFonts w:ascii="Times New Roman" w:hAnsi="Times New Roman" w:hint="eastAsia"/>
        </w:rPr>
        <w:t>AP</w:t>
      </w:r>
      <w:r w:rsidRPr="00A04B46">
        <w:rPr>
          <w:rFonts w:ascii="Times New Roman" w:hAnsi="Times New Roman" w:hint="eastAsia"/>
        </w:rPr>
        <w:t>的</w:t>
      </w:r>
      <w:r w:rsidRPr="00A04B46">
        <w:rPr>
          <w:rFonts w:ascii="Times New Roman" w:hAnsi="Times New Roman" w:hint="eastAsia"/>
        </w:rPr>
        <w:t>mac</w:t>
      </w:r>
      <w:r w:rsidRPr="00A04B46">
        <w:rPr>
          <w:rFonts w:ascii="Times New Roman" w:hAnsi="Times New Roman"/>
        </w:rPr>
        <w:t>信息</w:t>
      </w:r>
      <w:r w:rsidRPr="00A04B46">
        <w:rPr>
          <w:rFonts w:ascii="Times New Roman" w:hAnsi="Times New Roman" w:hint="eastAsia"/>
        </w:rPr>
        <w:t>，</w:t>
      </w:r>
      <w:r w:rsidRPr="00A04B46">
        <w:rPr>
          <w:rFonts w:ascii="Times New Roman" w:hAnsi="Times New Roman"/>
        </w:rPr>
        <w:t>远程</w:t>
      </w:r>
      <w:r w:rsidRPr="00A04B46">
        <w:rPr>
          <w:rFonts w:ascii="Times New Roman" w:hAnsi="Times New Roman" w:hint="eastAsia"/>
        </w:rPr>
        <w:t>设置</w:t>
      </w:r>
      <w:r w:rsidRPr="00A04B46">
        <w:rPr>
          <w:rFonts w:ascii="Times New Roman" w:hAnsi="Times New Roman" w:hint="eastAsia"/>
        </w:rPr>
        <w:t>AP</w:t>
      </w:r>
      <w:r w:rsidRPr="00A04B46">
        <w:rPr>
          <w:rFonts w:ascii="Times New Roman" w:hAnsi="Times New Roman" w:hint="eastAsia"/>
        </w:rPr>
        <w:t>设备的</w:t>
      </w:r>
      <w:r w:rsidRPr="00A04B46">
        <w:rPr>
          <w:rFonts w:ascii="Times New Roman" w:hAnsi="Times New Roman"/>
        </w:rPr>
        <w:t>STA</w:t>
      </w:r>
      <w:r w:rsidRPr="00A04B46">
        <w:rPr>
          <w:rFonts w:ascii="Times New Roman" w:hAnsi="Times New Roman" w:hint="eastAsia"/>
        </w:rPr>
        <w:t>漫游</w:t>
      </w:r>
      <w:r w:rsidRPr="00A04B46">
        <w:rPr>
          <w:rFonts w:ascii="Times New Roman" w:hAnsi="Times New Roman"/>
        </w:rPr>
        <w:t>。</w:t>
      </w:r>
    </w:p>
    <w:p w:rsidR="00F405BA" w:rsidRPr="00A04B46" w:rsidRDefault="00F405BA" w:rsidP="00F405BA">
      <w:pPr>
        <w:pStyle w:val="6"/>
      </w:pPr>
      <w:bookmarkStart w:id="1886" w:name="_Toc130046877"/>
      <w:bookmarkStart w:id="1887" w:name="_Toc130155391"/>
      <w:r w:rsidRPr="00A04B46">
        <w:t>接口类型</w:t>
      </w:r>
      <w:bookmarkEnd w:id="1886"/>
      <w:bookmarkEnd w:id="1887"/>
    </w:p>
    <w:p w:rsidR="00F405BA" w:rsidRPr="00A04B46" w:rsidRDefault="00F405BA" w:rsidP="00F405BA">
      <w:pPr>
        <w:ind w:firstLine="480"/>
        <w:rPr>
          <w:rFonts w:ascii="Times New Roman" w:hAnsi="Times New Roman"/>
        </w:rPr>
      </w:pPr>
      <w:r w:rsidRPr="00A04B46">
        <w:rPr>
          <w:rFonts w:ascii="Times New Roman" w:hAnsi="Times New Roman"/>
        </w:rPr>
        <w:t>请求地址：</w:t>
      </w:r>
      <w:r w:rsidRPr="00A04B46">
        <w:rPr>
          <w:rFonts w:ascii="Times New Roman" w:hAnsi="Times New Roman"/>
        </w:rPr>
        <w:t>http://ip:port</w:t>
      </w:r>
      <w:r w:rsidRPr="00A04B46">
        <w:rPr>
          <w:rFonts w:ascii="Times New Roman" w:hAnsi="Times New Roman" w:hint="eastAsia"/>
        </w:rPr>
        <w:t>/netopen</w:t>
      </w:r>
      <w:r w:rsidRPr="00A04B46">
        <w:rPr>
          <w:rFonts w:ascii="Times New Roman" w:hAnsi="Times New Roman"/>
        </w:rPr>
        <w:t>/rest/</w:t>
      </w:r>
      <w:r w:rsidRPr="00A04B46">
        <w:rPr>
          <w:rFonts w:hAnsi="宋体" w:cs="宋体"/>
        </w:rPr>
        <w:t>r</w:t>
      </w:r>
      <w:r w:rsidRPr="00A04B46">
        <w:rPr>
          <w:rFonts w:hAnsi="宋体" w:cs="宋体" w:hint="eastAsia"/>
        </w:rPr>
        <w:t>oamingConfig</w:t>
      </w:r>
    </w:p>
    <w:p w:rsidR="00F405BA" w:rsidRPr="00A04B46" w:rsidRDefault="00F405BA" w:rsidP="00F405BA">
      <w:pPr>
        <w:pStyle w:val="affffff1"/>
        <w:ind w:left="420" w:firstLineChars="0"/>
        <w:rPr>
          <w:rFonts w:ascii="Times New Roman" w:hAnsi="Times New Roman" w:cs="Times New Roman"/>
        </w:rPr>
      </w:pPr>
      <w:r w:rsidRPr="00A04B46">
        <w:rPr>
          <w:rFonts w:ascii="Times New Roman" w:hAnsi="Times New Roman" w:cs="Times New Roman"/>
        </w:rPr>
        <w:t>http</w:t>
      </w:r>
      <w:r w:rsidRPr="00A04B46">
        <w:rPr>
          <w:rFonts w:ascii="Times New Roman" w:hAnsi="Times New Roman" w:cs="Times New Roman"/>
        </w:rPr>
        <w:t>请求方式：</w:t>
      </w:r>
      <w:r w:rsidRPr="00A04B46">
        <w:rPr>
          <w:rFonts w:ascii="Times New Roman" w:hAnsi="Times New Roman" w:cs="Times New Roman"/>
        </w:rPr>
        <w:t>post</w:t>
      </w:r>
    </w:p>
    <w:p w:rsidR="00F405BA" w:rsidRPr="00A04B46" w:rsidRDefault="00F405BA" w:rsidP="00F405BA">
      <w:pPr>
        <w:pStyle w:val="QB20"/>
        <w:spacing w:line="300" w:lineRule="auto"/>
        <w:ind w:left="420" w:firstLineChars="0"/>
        <w:rPr>
          <w:rFonts w:cs="Times New Roman"/>
        </w:rPr>
      </w:pPr>
      <w:r w:rsidRPr="00A04B46">
        <w:rPr>
          <w:rFonts w:cs="Times New Roman"/>
        </w:rPr>
        <w:t>POST</w:t>
      </w:r>
      <w:r w:rsidRPr="00A04B46">
        <w:rPr>
          <w:rFonts w:cs="Times New Roman"/>
        </w:rPr>
        <w:t>数据格式：</w:t>
      </w:r>
      <w:r w:rsidRPr="00A04B46">
        <w:rPr>
          <w:rFonts w:cs="Times New Roman"/>
        </w:rPr>
        <w:t>json</w:t>
      </w:r>
    </w:p>
    <w:p w:rsidR="00F405BA" w:rsidRPr="00A04B46" w:rsidRDefault="00F405BA" w:rsidP="00F405BA">
      <w:pPr>
        <w:pStyle w:val="6"/>
      </w:pPr>
      <w:bookmarkStart w:id="1888" w:name="_Toc130046878"/>
      <w:bookmarkStart w:id="1889" w:name="_Toc130155392"/>
      <w:r w:rsidRPr="00A04B46">
        <w:t>请求</w:t>
      </w:r>
      <w:r w:rsidRPr="00A04B46">
        <w:rPr>
          <w:rFonts w:hint="eastAsia"/>
        </w:rPr>
        <w:t>内容参数</w:t>
      </w:r>
      <w:bookmarkEnd w:id="1888"/>
      <w:bookmarkEnd w:id="1889"/>
    </w:p>
    <w:p w:rsidR="00F405BA" w:rsidRPr="00A04B46" w:rsidRDefault="00F405BA" w:rsidP="00F405BA">
      <w:pPr>
        <w:pStyle w:val="QB20"/>
        <w:spacing w:line="300" w:lineRule="auto"/>
        <w:ind w:left="420" w:firstLineChars="0"/>
        <w:rPr>
          <w:rFonts w:cs="Times New Roman"/>
        </w:rPr>
      </w:pPr>
      <w:r w:rsidRPr="00A04B46">
        <w:rPr>
          <w:rFonts w:cs="Times New Roman"/>
        </w:rPr>
        <w:t>字段含义：</w:t>
      </w:r>
    </w:p>
    <w:tbl>
      <w:tblPr>
        <w:tblStyle w:val="afffff7"/>
        <w:tblW w:w="7960" w:type="dxa"/>
        <w:tblInd w:w="562" w:type="dxa"/>
        <w:tblLayout w:type="fixed"/>
        <w:tblLook w:val="04A0" w:firstRow="1" w:lastRow="0" w:firstColumn="1" w:lastColumn="0" w:noHBand="0" w:noVBand="1"/>
      </w:tblPr>
      <w:tblGrid>
        <w:gridCol w:w="1957"/>
        <w:gridCol w:w="2032"/>
        <w:gridCol w:w="3099"/>
        <w:gridCol w:w="872"/>
      </w:tblGrid>
      <w:tr w:rsidR="00F405BA" w:rsidRPr="00A04B46" w:rsidTr="0058245B">
        <w:tc>
          <w:tcPr>
            <w:tcW w:w="1957" w:type="dxa"/>
            <w:shd w:val="clear" w:color="auto" w:fill="B4C6E7" w:themeFill="accent1" w:themeFillTint="66"/>
          </w:tcPr>
          <w:p w:rsidR="00F405BA" w:rsidRPr="00A04B46" w:rsidRDefault="00F405BA" w:rsidP="0058245B">
            <w:pPr>
              <w:ind w:firstLine="480"/>
              <w:jc w:val="center"/>
              <w:rPr>
                <w:rFonts w:ascii="Times New Roman" w:hAnsi="Times New Roman"/>
              </w:rPr>
            </w:pPr>
            <w:r w:rsidRPr="00A04B46">
              <w:rPr>
                <w:rFonts w:ascii="Times New Roman" w:hAnsi="Times New Roman"/>
              </w:rPr>
              <w:t>参数名称</w:t>
            </w:r>
          </w:p>
        </w:tc>
        <w:tc>
          <w:tcPr>
            <w:tcW w:w="2032" w:type="dxa"/>
            <w:shd w:val="clear" w:color="auto" w:fill="B4C6E7" w:themeFill="accent1" w:themeFillTint="66"/>
          </w:tcPr>
          <w:p w:rsidR="00F405BA" w:rsidRPr="00A04B46" w:rsidRDefault="00F405BA" w:rsidP="0058245B">
            <w:pPr>
              <w:ind w:firstLine="480"/>
              <w:jc w:val="center"/>
              <w:rPr>
                <w:rFonts w:ascii="Times New Roman" w:hAnsi="Times New Roman"/>
              </w:rPr>
            </w:pPr>
            <w:r w:rsidRPr="00A04B46">
              <w:rPr>
                <w:rFonts w:ascii="Times New Roman" w:hAnsi="Times New Roman"/>
              </w:rPr>
              <w:t>参数类型</w:t>
            </w:r>
          </w:p>
        </w:tc>
        <w:tc>
          <w:tcPr>
            <w:tcW w:w="3099" w:type="dxa"/>
            <w:shd w:val="clear" w:color="auto" w:fill="B4C6E7" w:themeFill="accent1" w:themeFillTint="66"/>
          </w:tcPr>
          <w:p w:rsidR="00F405BA" w:rsidRPr="00A04B46" w:rsidRDefault="00F405BA" w:rsidP="0058245B">
            <w:pPr>
              <w:ind w:firstLine="480"/>
              <w:jc w:val="center"/>
              <w:rPr>
                <w:rFonts w:ascii="Times New Roman" w:hAnsi="Times New Roman"/>
              </w:rPr>
            </w:pPr>
            <w:r w:rsidRPr="00A04B46">
              <w:rPr>
                <w:rFonts w:ascii="Times New Roman" w:hAnsi="Times New Roman"/>
              </w:rPr>
              <w:t>参数含义</w:t>
            </w:r>
          </w:p>
        </w:tc>
        <w:tc>
          <w:tcPr>
            <w:tcW w:w="872" w:type="dxa"/>
            <w:shd w:val="clear" w:color="auto" w:fill="B4C6E7" w:themeFill="accent1" w:themeFillTint="66"/>
          </w:tcPr>
          <w:p w:rsidR="00F405BA" w:rsidRPr="00A04B46" w:rsidRDefault="00F405BA" w:rsidP="0058245B">
            <w:pPr>
              <w:ind w:firstLine="480"/>
              <w:jc w:val="center"/>
              <w:rPr>
                <w:rFonts w:ascii="Times New Roman" w:hAnsi="Times New Roman"/>
              </w:rPr>
            </w:pPr>
            <w:r w:rsidRPr="00A04B46">
              <w:rPr>
                <w:rFonts w:ascii="Times New Roman" w:hAnsi="Times New Roman"/>
              </w:rPr>
              <w:t>必选</w:t>
            </w:r>
          </w:p>
        </w:tc>
      </w:tr>
      <w:tr w:rsidR="00F405BA" w:rsidRPr="00A04B46" w:rsidTr="0058245B">
        <w:trPr>
          <w:trHeight w:val="60"/>
        </w:trPr>
        <w:tc>
          <w:tcPr>
            <w:tcW w:w="1957"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de</w:t>
            </w:r>
            <w:r w:rsidRPr="00A04B46">
              <w:rPr>
                <w:rFonts w:ascii="Times New Roman" w:hAnsi="Times New Roman"/>
              </w:rPr>
              <w:t>viceMac</w:t>
            </w:r>
          </w:p>
        </w:tc>
        <w:tc>
          <w:tcPr>
            <w:tcW w:w="2032"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String</w:t>
            </w:r>
          </w:p>
        </w:tc>
        <w:tc>
          <w:tcPr>
            <w:tcW w:w="3099"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指定操作</w:t>
            </w:r>
            <w:r w:rsidRPr="00A04B46">
              <w:rPr>
                <w:rFonts w:ascii="Times New Roman" w:hAnsi="Times New Roman"/>
              </w:rPr>
              <w:t>的</w:t>
            </w:r>
            <w:r w:rsidRPr="00A04B46">
              <w:rPr>
                <w:rFonts w:ascii="Times New Roman" w:hAnsi="Times New Roman" w:hint="eastAsia"/>
              </w:rPr>
              <w:t>AP</w:t>
            </w:r>
            <w:r w:rsidRPr="00A04B46">
              <w:rPr>
                <w:rFonts w:ascii="Times New Roman" w:hAnsi="Times New Roman"/>
              </w:rPr>
              <w:t xml:space="preserve"> mac</w:t>
            </w:r>
            <w:r w:rsidRPr="00A04B46">
              <w:rPr>
                <w:rFonts w:ascii="Times New Roman" w:hAnsi="Times New Roman"/>
              </w:rPr>
              <w:t>地址</w:t>
            </w:r>
          </w:p>
        </w:tc>
        <w:tc>
          <w:tcPr>
            <w:tcW w:w="872"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Y</w:t>
            </w:r>
          </w:p>
        </w:tc>
      </w:tr>
      <w:tr w:rsidR="00F405BA" w:rsidRPr="00A04B46" w:rsidTr="0058245B">
        <w:trPr>
          <w:trHeight w:val="60"/>
        </w:trPr>
        <w:tc>
          <w:tcPr>
            <w:tcW w:w="1957" w:type="dxa"/>
            <w:vAlign w:val="center"/>
          </w:tcPr>
          <w:p w:rsidR="00F405BA" w:rsidRPr="00A04B46" w:rsidRDefault="00F405BA" w:rsidP="0058245B">
            <w:pPr>
              <w:ind w:firstLine="480"/>
              <w:jc w:val="center"/>
              <w:rPr>
                <w:rFonts w:ascii="宋体" w:hAnsi="宋体" w:cs="宋体"/>
                <w:szCs w:val="21"/>
              </w:rPr>
            </w:pPr>
            <w:r w:rsidRPr="00A04B46">
              <w:rPr>
                <w:rFonts w:ascii="宋体" w:hAnsi="宋体" w:cs="宋体" w:hint="eastAsia"/>
                <w:szCs w:val="21"/>
              </w:rPr>
              <w:t>RoamingSwitch</w:t>
            </w:r>
          </w:p>
        </w:tc>
        <w:tc>
          <w:tcPr>
            <w:tcW w:w="2032" w:type="dxa"/>
            <w:vAlign w:val="center"/>
          </w:tcPr>
          <w:p w:rsidR="00F405BA" w:rsidRPr="00A04B46" w:rsidRDefault="00F405BA" w:rsidP="0058245B">
            <w:pPr>
              <w:ind w:firstLine="480"/>
              <w:jc w:val="center"/>
              <w:rPr>
                <w:rFonts w:ascii="宋体" w:hAnsi="宋体" w:cs="宋体"/>
                <w:szCs w:val="21"/>
              </w:rPr>
            </w:pPr>
            <w:r w:rsidRPr="00A04B46">
              <w:rPr>
                <w:rFonts w:ascii="宋体" w:hAnsi="宋体" w:cs="宋体"/>
                <w:szCs w:val="21"/>
              </w:rPr>
              <w:t>Int</w:t>
            </w:r>
          </w:p>
        </w:tc>
        <w:tc>
          <w:tcPr>
            <w:tcW w:w="3099" w:type="dxa"/>
          </w:tcPr>
          <w:p w:rsidR="00F405BA" w:rsidRPr="00A04B46" w:rsidRDefault="00F405BA" w:rsidP="0058245B">
            <w:pPr>
              <w:ind w:firstLine="480"/>
              <w:rPr>
                <w:rFonts w:ascii="宋体" w:hAnsi="宋体" w:cs="宋体"/>
                <w:szCs w:val="21"/>
              </w:rPr>
            </w:pPr>
            <w:r w:rsidRPr="00A04B46">
              <w:rPr>
                <w:rFonts w:ascii="宋体" w:hAnsi="宋体" w:cs="宋体" w:hint="eastAsia"/>
                <w:szCs w:val="21"/>
              </w:rPr>
              <w:t>是否启用WiFi漫游控制：</w:t>
            </w:r>
          </w:p>
          <w:p w:rsidR="00F405BA" w:rsidRPr="00A04B46" w:rsidRDefault="00F405BA" w:rsidP="0058245B">
            <w:pPr>
              <w:ind w:firstLine="480"/>
              <w:rPr>
                <w:rFonts w:ascii="宋体" w:hAnsi="宋体" w:cs="宋体"/>
                <w:szCs w:val="21"/>
              </w:rPr>
            </w:pPr>
            <w:r w:rsidRPr="00A04B46">
              <w:rPr>
                <w:rFonts w:ascii="宋体" w:hAnsi="宋体" w:cs="宋体" w:hint="eastAsia"/>
                <w:szCs w:val="21"/>
              </w:rPr>
              <w:t>0: 关闭</w:t>
            </w:r>
          </w:p>
          <w:p w:rsidR="00F405BA" w:rsidRPr="00A04B46" w:rsidRDefault="00F405BA" w:rsidP="0058245B">
            <w:pPr>
              <w:ind w:firstLine="480"/>
              <w:rPr>
                <w:rFonts w:ascii="宋体" w:hAnsi="宋体" w:cs="宋体"/>
                <w:szCs w:val="21"/>
              </w:rPr>
            </w:pPr>
            <w:r w:rsidRPr="00A04B46">
              <w:rPr>
                <w:rFonts w:ascii="宋体" w:hAnsi="宋体" w:cs="宋体" w:hint="eastAsia"/>
                <w:szCs w:val="21"/>
              </w:rPr>
              <w:t>1: 启用</w:t>
            </w:r>
          </w:p>
        </w:tc>
        <w:tc>
          <w:tcPr>
            <w:tcW w:w="872" w:type="dxa"/>
            <w:vAlign w:val="center"/>
          </w:tcPr>
          <w:p w:rsidR="00F405BA" w:rsidRPr="00A04B46" w:rsidRDefault="00F405BA" w:rsidP="0058245B">
            <w:pPr>
              <w:ind w:firstLine="480"/>
              <w:jc w:val="center"/>
              <w:rPr>
                <w:rFonts w:ascii="宋体" w:hAnsi="宋体" w:cs="宋体"/>
                <w:szCs w:val="21"/>
              </w:rPr>
            </w:pPr>
            <w:r w:rsidRPr="00A04B46">
              <w:rPr>
                <w:rFonts w:ascii="宋体" w:hAnsi="宋体" w:cs="宋体" w:hint="eastAsia"/>
                <w:szCs w:val="21"/>
              </w:rPr>
              <w:t>Y</w:t>
            </w:r>
          </w:p>
        </w:tc>
      </w:tr>
      <w:tr w:rsidR="00F405BA" w:rsidRPr="00A04B46" w:rsidTr="0058245B">
        <w:trPr>
          <w:trHeight w:val="60"/>
        </w:trPr>
        <w:tc>
          <w:tcPr>
            <w:tcW w:w="1957" w:type="dxa"/>
            <w:vAlign w:val="center"/>
          </w:tcPr>
          <w:p w:rsidR="00F405BA" w:rsidRPr="00A04B46" w:rsidRDefault="00F405BA" w:rsidP="0058245B">
            <w:pPr>
              <w:ind w:firstLine="480"/>
              <w:jc w:val="center"/>
              <w:rPr>
                <w:rFonts w:ascii="宋体" w:hAnsi="宋体" w:cs="宋体"/>
                <w:szCs w:val="21"/>
              </w:rPr>
            </w:pPr>
            <w:r w:rsidRPr="00A04B46">
              <w:rPr>
                <w:rFonts w:ascii="宋体" w:hAnsi="宋体" w:cs="宋体" w:hint="eastAsia"/>
                <w:szCs w:val="21"/>
              </w:rPr>
              <w:t>LowRSSI2.4</w:t>
            </w:r>
            <w:r w:rsidRPr="00A04B46">
              <w:rPr>
                <w:rFonts w:ascii="宋体" w:hAnsi="宋体" w:cs="宋体" w:hint="eastAsia"/>
                <w:szCs w:val="21"/>
              </w:rPr>
              <w:lastRenderedPageBreak/>
              <w:t>G</w:t>
            </w:r>
          </w:p>
        </w:tc>
        <w:tc>
          <w:tcPr>
            <w:tcW w:w="2032" w:type="dxa"/>
            <w:vAlign w:val="center"/>
          </w:tcPr>
          <w:p w:rsidR="00F405BA" w:rsidRPr="00A04B46" w:rsidRDefault="00F405BA" w:rsidP="0058245B">
            <w:pPr>
              <w:ind w:firstLine="480"/>
              <w:jc w:val="center"/>
              <w:rPr>
                <w:rFonts w:ascii="宋体" w:hAnsi="宋体" w:cs="宋体"/>
                <w:szCs w:val="21"/>
              </w:rPr>
            </w:pPr>
            <w:r w:rsidRPr="00A04B46">
              <w:rPr>
                <w:rFonts w:ascii="宋体" w:hAnsi="宋体" w:cs="宋体"/>
                <w:szCs w:val="21"/>
              </w:rPr>
              <w:lastRenderedPageBreak/>
              <w:t>Int</w:t>
            </w:r>
          </w:p>
        </w:tc>
        <w:tc>
          <w:tcPr>
            <w:tcW w:w="3099" w:type="dxa"/>
          </w:tcPr>
          <w:p w:rsidR="00F405BA" w:rsidRPr="00A04B46" w:rsidRDefault="00F405BA" w:rsidP="0058245B">
            <w:pPr>
              <w:ind w:firstLine="480"/>
              <w:rPr>
                <w:rFonts w:ascii="宋体" w:hAnsi="宋体" w:cs="宋体"/>
                <w:szCs w:val="21"/>
              </w:rPr>
            </w:pPr>
            <w:r w:rsidRPr="00A04B46">
              <w:rPr>
                <w:rFonts w:ascii="宋体" w:hAnsi="宋体" w:cs="宋体" w:hint="eastAsia"/>
                <w:szCs w:val="21"/>
              </w:rPr>
              <w:t>弱信号阈值（2.4G），</w:t>
            </w:r>
            <w:r w:rsidRPr="00A04B46">
              <w:rPr>
                <w:rFonts w:ascii="宋体" w:hAnsi="宋体" w:cs="宋体" w:hint="eastAsia"/>
                <w:szCs w:val="21"/>
              </w:rPr>
              <w:lastRenderedPageBreak/>
              <w:t>单位dBm。</w:t>
            </w:r>
          </w:p>
          <w:p w:rsidR="00F405BA" w:rsidRPr="00A04B46" w:rsidRDefault="00F405BA" w:rsidP="0058245B">
            <w:pPr>
              <w:ind w:firstLine="480"/>
              <w:rPr>
                <w:rFonts w:ascii="宋体" w:hAnsi="宋体" w:cs="宋体"/>
                <w:szCs w:val="21"/>
              </w:rPr>
            </w:pPr>
            <w:r w:rsidRPr="00A04B46">
              <w:rPr>
                <w:rFonts w:ascii="宋体" w:hAnsi="宋体" w:cs="宋体" w:hint="eastAsia"/>
                <w:szCs w:val="21"/>
              </w:rPr>
              <w:t>当STA接入当前家庭组网终端的RSSI小于该阈值时，家庭组网终端需对该STA执行漫游切换控制。</w:t>
            </w:r>
          </w:p>
        </w:tc>
        <w:tc>
          <w:tcPr>
            <w:tcW w:w="872" w:type="dxa"/>
            <w:vAlign w:val="center"/>
          </w:tcPr>
          <w:p w:rsidR="00F405BA" w:rsidRPr="00A04B46" w:rsidRDefault="00F405BA" w:rsidP="0058245B">
            <w:pPr>
              <w:ind w:firstLine="480"/>
              <w:jc w:val="center"/>
              <w:rPr>
                <w:rFonts w:ascii="宋体" w:hAnsi="宋体" w:cs="宋体"/>
                <w:szCs w:val="21"/>
              </w:rPr>
            </w:pPr>
            <w:r w:rsidRPr="00A04B46">
              <w:rPr>
                <w:rFonts w:ascii="宋体" w:hAnsi="宋体" w:cs="宋体"/>
                <w:szCs w:val="21"/>
              </w:rPr>
              <w:lastRenderedPageBreak/>
              <w:t>Y</w:t>
            </w:r>
          </w:p>
        </w:tc>
      </w:tr>
      <w:tr w:rsidR="00F405BA" w:rsidRPr="00A04B46" w:rsidTr="0058245B">
        <w:trPr>
          <w:trHeight w:val="60"/>
        </w:trPr>
        <w:tc>
          <w:tcPr>
            <w:tcW w:w="1957" w:type="dxa"/>
            <w:vAlign w:val="center"/>
          </w:tcPr>
          <w:p w:rsidR="00F405BA" w:rsidRPr="00A04B46" w:rsidRDefault="00F405BA" w:rsidP="0058245B">
            <w:pPr>
              <w:ind w:firstLine="480"/>
              <w:jc w:val="center"/>
              <w:rPr>
                <w:rFonts w:ascii="宋体" w:hAnsi="宋体" w:cs="宋体"/>
                <w:szCs w:val="21"/>
              </w:rPr>
            </w:pPr>
            <w:r w:rsidRPr="00A04B46">
              <w:rPr>
                <w:rFonts w:ascii="宋体" w:hAnsi="宋体" w:cs="宋体" w:hint="eastAsia"/>
                <w:szCs w:val="21"/>
              </w:rPr>
              <w:lastRenderedPageBreak/>
              <w:t>LowRSSI5G</w:t>
            </w:r>
          </w:p>
        </w:tc>
        <w:tc>
          <w:tcPr>
            <w:tcW w:w="2032" w:type="dxa"/>
            <w:vAlign w:val="center"/>
          </w:tcPr>
          <w:p w:rsidR="00F405BA" w:rsidRPr="00A04B46" w:rsidRDefault="00F405BA" w:rsidP="0058245B">
            <w:pPr>
              <w:ind w:firstLine="480"/>
              <w:jc w:val="center"/>
              <w:rPr>
                <w:rFonts w:ascii="宋体" w:hAnsi="宋体" w:cs="宋体"/>
                <w:szCs w:val="21"/>
              </w:rPr>
            </w:pPr>
            <w:r w:rsidRPr="00A04B46">
              <w:rPr>
                <w:rFonts w:ascii="宋体" w:hAnsi="宋体" w:cs="宋体"/>
                <w:szCs w:val="21"/>
              </w:rPr>
              <w:t>Int</w:t>
            </w:r>
          </w:p>
        </w:tc>
        <w:tc>
          <w:tcPr>
            <w:tcW w:w="3099" w:type="dxa"/>
          </w:tcPr>
          <w:p w:rsidR="00F405BA" w:rsidRPr="00A04B46" w:rsidRDefault="00F405BA" w:rsidP="0058245B">
            <w:pPr>
              <w:ind w:firstLine="480"/>
              <w:rPr>
                <w:rFonts w:ascii="宋体" w:hAnsi="宋体" w:cs="宋体"/>
                <w:szCs w:val="21"/>
              </w:rPr>
            </w:pPr>
            <w:r w:rsidRPr="00A04B46">
              <w:rPr>
                <w:rFonts w:ascii="宋体" w:hAnsi="宋体" w:cs="宋体" w:hint="eastAsia"/>
                <w:szCs w:val="21"/>
              </w:rPr>
              <w:t>弱信号阈值（5G），单位dBm。</w:t>
            </w:r>
          </w:p>
          <w:p w:rsidR="00F405BA" w:rsidRPr="00A04B46" w:rsidRDefault="00F405BA" w:rsidP="0058245B">
            <w:pPr>
              <w:ind w:firstLine="480"/>
              <w:rPr>
                <w:rFonts w:ascii="宋体" w:hAnsi="宋体" w:cs="宋体"/>
                <w:szCs w:val="21"/>
              </w:rPr>
            </w:pPr>
            <w:r w:rsidRPr="00A04B46">
              <w:rPr>
                <w:rFonts w:ascii="宋体" w:hAnsi="宋体" w:cs="宋体" w:hint="eastAsia"/>
                <w:szCs w:val="21"/>
              </w:rPr>
              <w:t>当STA接入当前家庭组网终端的RSSI小于该阈值时，家庭组网终端需对该STA执行漫游切换控制。</w:t>
            </w:r>
          </w:p>
        </w:tc>
        <w:tc>
          <w:tcPr>
            <w:tcW w:w="872" w:type="dxa"/>
            <w:vAlign w:val="center"/>
          </w:tcPr>
          <w:p w:rsidR="00F405BA" w:rsidRPr="00A04B46" w:rsidRDefault="00F405BA" w:rsidP="0058245B">
            <w:pPr>
              <w:ind w:firstLine="480"/>
              <w:jc w:val="center"/>
              <w:rPr>
                <w:rFonts w:ascii="宋体" w:hAnsi="宋体" w:cs="宋体"/>
                <w:szCs w:val="21"/>
              </w:rPr>
            </w:pPr>
            <w:r w:rsidRPr="00A04B46">
              <w:rPr>
                <w:rFonts w:ascii="宋体" w:hAnsi="宋体" w:cs="宋体"/>
                <w:szCs w:val="21"/>
              </w:rPr>
              <w:t>Y</w:t>
            </w:r>
          </w:p>
        </w:tc>
      </w:tr>
    </w:tbl>
    <w:p w:rsidR="00F405BA" w:rsidRPr="00A04B46" w:rsidRDefault="00F405BA" w:rsidP="00F405BA">
      <w:pPr>
        <w:pStyle w:val="6"/>
      </w:pPr>
      <w:bookmarkStart w:id="1890" w:name="_Toc130046879"/>
      <w:bookmarkStart w:id="1891" w:name="_Toc130155393"/>
      <w:r w:rsidRPr="00A04B46">
        <w:t>响应格式</w:t>
      </w:r>
      <w:bookmarkEnd w:id="1890"/>
      <w:bookmarkEnd w:id="1891"/>
    </w:p>
    <w:tbl>
      <w:tblPr>
        <w:tblStyle w:val="afffff7"/>
        <w:tblW w:w="7960" w:type="dxa"/>
        <w:tblInd w:w="562" w:type="dxa"/>
        <w:tblLayout w:type="fixed"/>
        <w:tblLook w:val="04A0" w:firstRow="1" w:lastRow="0" w:firstColumn="1" w:lastColumn="0" w:noHBand="0" w:noVBand="1"/>
      </w:tblPr>
      <w:tblGrid>
        <w:gridCol w:w="2181"/>
        <w:gridCol w:w="1982"/>
        <w:gridCol w:w="1920"/>
        <w:gridCol w:w="1877"/>
      </w:tblGrid>
      <w:tr w:rsidR="00F405BA" w:rsidRPr="00A04B46" w:rsidTr="0058245B">
        <w:tc>
          <w:tcPr>
            <w:tcW w:w="2181" w:type="dxa"/>
            <w:shd w:val="clear" w:color="auto" w:fill="D5DCE4" w:themeFill="text2" w:themeFillTint="33"/>
          </w:tcPr>
          <w:p w:rsidR="00F405BA" w:rsidRPr="00A04B46" w:rsidRDefault="00F405BA" w:rsidP="0058245B">
            <w:pPr>
              <w:ind w:firstLine="480"/>
              <w:jc w:val="center"/>
              <w:rPr>
                <w:rFonts w:ascii="Times New Roman" w:hAnsi="Times New Roman"/>
              </w:rPr>
            </w:pPr>
            <w:r w:rsidRPr="00A04B46">
              <w:rPr>
                <w:rFonts w:ascii="Times New Roman" w:hAnsi="Times New Roman"/>
              </w:rPr>
              <w:t>参数名称</w:t>
            </w:r>
          </w:p>
        </w:tc>
        <w:tc>
          <w:tcPr>
            <w:tcW w:w="1982" w:type="dxa"/>
            <w:shd w:val="clear" w:color="auto" w:fill="D5DCE4" w:themeFill="text2" w:themeFillTint="33"/>
          </w:tcPr>
          <w:p w:rsidR="00F405BA" w:rsidRPr="00A04B46" w:rsidRDefault="00F405BA" w:rsidP="0058245B">
            <w:pPr>
              <w:ind w:firstLine="480"/>
              <w:jc w:val="center"/>
              <w:rPr>
                <w:rFonts w:ascii="Times New Roman" w:hAnsi="Times New Roman"/>
              </w:rPr>
            </w:pPr>
            <w:r w:rsidRPr="00A04B46">
              <w:rPr>
                <w:rFonts w:ascii="Times New Roman" w:hAnsi="Times New Roman"/>
              </w:rPr>
              <w:t>参数类型</w:t>
            </w:r>
          </w:p>
        </w:tc>
        <w:tc>
          <w:tcPr>
            <w:tcW w:w="1920" w:type="dxa"/>
            <w:shd w:val="clear" w:color="auto" w:fill="D5DCE4" w:themeFill="text2" w:themeFillTint="33"/>
          </w:tcPr>
          <w:p w:rsidR="00F405BA" w:rsidRPr="00A04B46" w:rsidRDefault="00F405BA" w:rsidP="0058245B">
            <w:pPr>
              <w:ind w:firstLine="480"/>
              <w:jc w:val="center"/>
              <w:rPr>
                <w:rFonts w:ascii="Times New Roman" w:hAnsi="Times New Roman"/>
              </w:rPr>
            </w:pPr>
            <w:r w:rsidRPr="00A04B46">
              <w:rPr>
                <w:rFonts w:ascii="Times New Roman" w:hAnsi="Times New Roman"/>
              </w:rPr>
              <w:t>参数含义</w:t>
            </w:r>
          </w:p>
        </w:tc>
        <w:tc>
          <w:tcPr>
            <w:tcW w:w="1877" w:type="dxa"/>
            <w:shd w:val="clear" w:color="auto" w:fill="D5DCE4" w:themeFill="text2" w:themeFillTint="33"/>
          </w:tcPr>
          <w:p w:rsidR="00F405BA" w:rsidRPr="00A04B46" w:rsidRDefault="00F405BA" w:rsidP="0058245B">
            <w:pPr>
              <w:ind w:firstLine="480"/>
              <w:jc w:val="center"/>
              <w:rPr>
                <w:rFonts w:ascii="Times New Roman" w:hAnsi="Times New Roman"/>
              </w:rPr>
            </w:pPr>
            <w:r w:rsidRPr="00A04B46">
              <w:rPr>
                <w:rFonts w:ascii="Times New Roman" w:hAnsi="Times New Roman"/>
              </w:rPr>
              <w:t>必选</w:t>
            </w:r>
          </w:p>
        </w:tc>
      </w:tr>
      <w:tr w:rsidR="00F405BA" w:rsidRPr="00A04B46" w:rsidTr="0058245B">
        <w:tc>
          <w:tcPr>
            <w:tcW w:w="2181" w:type="dxa"/>
          </w:tcPr>
          <w:p w:rsidR="00F405BA" w:rsidRPr="00A04B46" w:rsidRDefault="00F405BA" w:rsidP="0058245B">
            <w:pPr>
              <w:ind w:firstLine="480"/>
              <w:jc w:val="center"/>
              <w:rPr>
                <w:rFonts w:ascii="Times New Roman" w:hAnsi="Times New Roman"/>
              </w:rPr>
            </w:pPr>
            <w:r w:rsidRPr="00A04B46">
              <w:rPr>
                <w:rFonts w:ascii="Times New Roman" w:hAnsi="Times New Roman"/>
              </w:rPr>
              <w:t>msg</w:t>
            </w:r>
          </w:p>
        </w:tc>
        <w:tc>
          <w:tcPr>
            <w:tcW w:w="1982" w:type="dxa"/>
          </w:tcPr>
          <w:p w:rsidR="00F405BA" w:rsidRPr="00A04B46" w:rsidRDefault="00F405BA" w:rsidP="0058245B">
            <w:pPr>
              <w:ind w:firstLine="480"/>
              <w:jc w:val="center"/>
              <w:rPr>
                <w:rFonts w:ascii="Times New Roman" w:hAnsi="Times New Roman"/>
              </w:rPr>
            </w:pPr>
            <w:r w:rsidRPr="00A04B46">
              <w:rPr>
                <w:rFonts w:ascii="Times New Roman" w:hAnsi="Times New Roman"/>
              </w:rPr>
              <w:t>String</w:t>
            </w:r>
          </w:p>
        </w:tc>
        <w:tc>
          <w:tcPr>
            <w:tcW w:w="1920" w:type="dxa"/>
          </w:tcPr>
          <w:p w:rsidR="00F405BA" w:rsidRPr="00A04B46" w:rsidRDefault="00F405BA" w:rsidP="0058245B">
            <w:pPr>
              <w:ind w:firstLine="480"/>
              <w:jc w:val="center"/>
              <w:rPr>
                <w:rFonts w:ascii="Times New Roman" w:hAnsi="Times New Roman"/>
              </w:rPr>
            </w:pPr>
            <w:r w:rsidRPr="00A04B46">
              <w:rPr>
                <w:rFonts w:ascii="Times New Roman" w:hAnsi="Times New Roman"/>
              </w:rPr>
              <w:t>信息</w:t>
            </w:r>
          </w:p>
        </w:tc>
        <w:tc>
          <w:tcPr>
            <w:tcW w:w="1877" w:type="dxa"/>
          </w:tcPr>
          <w:p w:rsidR="00F405BA" w:rsidRPr="00A04B46" w:rsidRDefault="00F405BA" w:rsidP="0058245B">
            <w:pPr>
              <w:ind w:firstLine="480"/>
              <w:jc w:val="center"/>
              <w:rPr>
                <w:rFonts w:ascii="Times New Roman" w:hAnsi="Times New Roman"/>
              </w:rPr>
            </w:pPr>
            <w:r w:rsidRPr="00A04B46">
              <w:rPr>
                <w:rFonts w:ascii="Times New Roman" w:hAnsi="Times New Roman"/>
              </w:rPr>
              <w:t>Y</w:t>
            </w:r>
          </w:p>
        </w:tc>
      </w:tr>
      <w:tr w:rsidR="00F405BA" w:rsidRPr="00A04B46" w:rsidTr="0058245B">
        <w:tc>
          <w:tcPr>
            <w:tcW w:w="2181" w:type="dxa"/>
          </w:tcPr>
          <w:p w:rsidR="00F405BA" w:rsidRPr="00A04B46" w:rsidRDefault="00F405BA" w:rsidP="0058245B">
            <w:pPr>
              <w:ind w:firstLine="480"/>
              <w:jc w:val="center"/>
              <w:rPr>
                <w:rFonts w:ascii="Times New Roman" w:hAnsi="Times New Roman"/>
              </w:rPr>
            </w:pPr>
            <w:r w:rsidRPr="00A04B46">
              <w:rPr>
                <w:rFonts w:ascii="Times New Roman" w:hAnsi="Times New Roman"/>
              </w:rPr>
              <w:t>recode</w:t>
            </w:r>
          </w:p>
        </w:tc>
        <w:tc>
          <w:tcPr>
            <w:tcW w:w="1982" w:type="dxa"/>
          </w:tcPr>
          <w:p w:rsidR="00F405BA" w:rsidRPr="00A04B46" w:rsidRDefault="00F405BA" w:rsidP="0058245B">
            <w:pPr>
              <w:ind w:firstLine="480"/>
              <w:jc w:val="center"/>
              <w:rPr>
                <w:rFonts w:ascii="Times New Roman" w:hAnsi="Times New Roman"/>
              </w:rPr>
            </w:pPr>
            <w:r w:rsidRPr="00A04B46">
              <w:rPr>
                <w:rFonts w:ascii="Times New Roman" w:hAnsi="Times New Roman"/>
              </w:rPr>
              <w:t>int</w:t>
            </w:r>
          </w:p>
        </w:tc>
        <w:tc>
          <w:tcPr>
            <w:tcW w:w="1920" w:type="dxa"/>
          </w:tcPr>
          <w:p w:rsidR="00F405BA" w:rsidRPr="00A04B46" w:rsidRDefault="00F405BA" w:rsidP="0058245B">
            <w:pPr>
              <w:ind w:firstLine="480"/>
              <w:jc w:val="center"/>
              <w:rPr>
                <w:rFonts w:ascii="Times New Roman" w:hAnsi="Times New Roman"/>
              </w:rPr>
            </w:pPr>
            <w:r w:rsidRPr="00A04B46">
              <w:rPr>
                <w:rFonts w:ascii="Times New Roman" w:hAnsi="Times New Roman"/>
              </w:rPr>
              <w:t>代码</w:t>
            </w:r>
          </w:p>
        </w:tc>
        <w:tc>
          <w:tcPr>
            <w:tcW w:w="1877" w:type="dxa"/>
          </w:tcPr>
          <w:p w:rsidR="00F405BA" w:rsidRPr="00A04B46" w:rsidRDefault="00F405BA" w:rsidP="0058245B">
            <w:pPr>
              <w:ind w:firstLine="480"/>
              <w:jc w:val="center"/>
              <w:rPr>
                <w:rFonts w:ascii="Times New Roman" w:hAnsi="Times New Roman"/>
              </w:rPr>
            </w:pPr>
            <w:r w:rsidRPr="00A04B46">
              <w:rPr>
                <w:rFonts w:ascii="Times New Roman" w:hAnsi="Times New Roman"/>
              </w:rPr>
              <w:t>Y</w:t>
            </w:r>
          </w:p>
        </w:tc>
      </w:tr>
      <w:tr w:rsidR="00F405BA" w:rsidRPr="00A04B46" w:rsidTr="0058245B">
        <w:tc>
          <w:tcPr>
            <w:tcW w:w="2181"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data</w:t>
            </w:r>
          </w:p>
        </w:tc>
        <w:tc>
          <w:tcPr>
            <w:tcW w:w="1982"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JSONObject</w:t>
            </w:r>
          </w:p>
        </w:tc>
        <w:tc>
          <w:tcPr>
            <w:tcW w:w="1920"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数据</w:t>
            </w:r>
          </w:p>
        </w:tc>
        <w:tc>
          <w:tcPr>
            <w:tcW w:w="1877" w:type="dxa"/>
          </w:tcPr>
          <w:p w:rsidR="00F405BA" w:rsidRPr="00A04B46" w:rsidRDefault="00F405BA" w:rsidP="0058245B">
            <w:pPr>
              <w:ind w:firstLine="480"/>
              <w:jc w:val="center"/>
              <w:rPr>
                <w:rFonts w:ascii="Times New Roman" w:hAnsi="Times New Roman"/>
              </w:rPr>
            </w:pPr>
            <w:r w:rsidRPr="00A04B46">
              <w:rPr>
                <w:rFonts w:ascii="Times New Roman" w:hAnsi="Times New Roman"/>
              </w:rPr>
              <w:t>N</w:t>
            </w:r>
          </w:p>
        </w:tc>
      </w:tr>
    </w:tbl>
    <w:p w:rsidR="00F405BA" w:rsidRPr="00A04B46" w:rsidRDefault="00F405BA" w:rsidP="00F405BA">
      <w:pPr>
        <w:ind w:firstLine="480"/>
      </w:pPr>
    </w:p>
    <w:p w:rsidR="00F405BA" w:rsidRPr="00A04B46" w:rsidRDefault="00F405BA" w:rsidP="00F405BA">
      <w:pPr>
        <w:pStyle w:val="6"/>
      </w:pPr>
      <w:bookmarkStart w:id="1892" w:name="_Toc130046880"/>
      <w:bookmarkStart w:id="1893" w:name="_Toc130155394"/>
      <w:r w:rsidRPr="00A04B46">
        <w:t>请求报文示例</w:t>
      </w:r>
      <w:bookmarkEnd w:id="1892"/>
      <w:bookmarkEnd w:id="1893"/>
    </w:p>
    <w:p w:rsidR="00F405BA" w:rsidRPr="00A04B46" w:rsidRDefault="00F405BA" w:rsidP="00F405BA">
      <w:pPr>
        <w:ind w:firstLine="480"/>
      </w:pPr>
    </w:p>
    <w:tbl>
      <w:tblPr>
        <w:tblStyle w:val="afffff7"/>
        <w:tblW w:w="0" w:type="auto"/>
        <w:tblInd w:w="-5" w:type="dxa"/>
        <w:tblLook w:val="04A0" w:firstRow="1" w:lastRow="0" w:firstColumn="1" w:lastColumn="0" w:noHBand="0" w:noVBand="1"/>
      </w:tblPr>
      <w:tblGrid>
        <w:gridCol w:w="7621"/>
      </w:tblGrid>
      <w:tr w:rsidR="00F405BA" w:rsidRPr="00A04B46" w:rsidTr="0058245B">
        <w:tc>
          <w:tcPr>
            <w:tcW w:w="7621" w:type="dxa"/>
          </w:tcPr>
          <w:p w:rsidR="00F405BA" w:rsidRPr="00A04B46" w:rsidRDefault="00F405BA" w:rsidP="0058245B">
            <w:pPr>
              <w:ind w:firstLine="480"/>
              <w:rPr>
                <w:rFonts w:ascii="Times New Roman" w:hAnsi="Times New Roman"/>
              </w:rPr>
            </w:pPr>
            <w:r w:rsidRPr="00A04B46">
              <w:rPr>
                <w:rFonts w:ascii="Times New Roman" w:hAnsi="Times New Roman"/>
              </w:rPr>
              <w:lastRenderedPageBreak/>
              <w:t>{</w:t>
            </w:r>
          </w:p>
          <w:p w:rsidR="00F405BA" w:rsidRPr="00A04B46" w:rsidRDefault="00F405BA" w:rsidP="0058245B">
            <w:pPr>
              <w:ind w:firstLine="480"/>
              <w:rPr>
                <w:rFonts w:ascii="Times New Roman" w:hAnsi="Times New Roman"/>
              </w:rPr>
            </w:pPr>
            <w:r w:rsidRPr="00A04B46">
              <w:rPr>
                <w:rFonts w:ascii="Times New Roman" w:hAnsi="Times New Roman"/>
              </w:rPr>
              <w:t xml:space="preserve">  "deviceMac": "F44C70D5E3CB",</w:t>
            </w:r>
          </w:p>
          <w:p w:rsidR="00F405BA" w:rsidRPr="00A04B46" w:rsidRDefault="00F405BA" w:rsidP="0058245B">
            <w:pPr>
              <w:ind w:firstLine="480"/>
              <w:rPr>
                <w:rFonts w:ascii="Times New Roman" w:hAnsi="Times New Roman"/>
              </w:rPr>
            </w:pPr>
            <w:r w:rsidRPr="00A04B46">
              <w:rPr>
                <w:rFonts w:ascii="Times New Roman" w:hAnsi="Times New Roman"/>
              </w:rPr>
              <w:t xml:space="preserve">  "RoamingSwitch": 1,</w:t>
            </w:r>
          </w:p>
          <w:p w:rsidR="00F405BA" w:rsidRPr="00A04B46" w:rsidRDefault="00F405BA" w:rsidP="0058245B">
            <w:pPr>
              <w:ind w:firstLine="480"/>
              <w:rPr>
                <w:rFonts w:ascii="Times New Roman" w:hAnsi="Times New Roman"/>
              </w:rPr>
            </w:pPr>
            <w:r w:rsidRPr="00A04B46">
              <w:rPr>
                <w:rFonts w:ascii="Times New Roman" w:hAnsi="Times New Roman"/>
              </w:rPr>
              <w:t xml:space="preserve">  "LowRSSI2.4G": -79,</w:t>
            </w:r>
          </w:p>
          <w:p w:rsidR="00F405BA" w:rsidRPr="00A04B46" w:rsidRDefault="00F405BA" w:rsidP="0058245B">
            <w:pPr>
              <w:ind w:firstLine="480"/>
              <w:rPr>
                <w:rFonts w:ascii="Times New Roman" w:hAnsi="Times New Roman"/>
              </w:rPr>
            </w:pPr>
            <w:r w:rsidRPr="00A04B46">
              <w:rPr>
                <w:rFonts w:ascii="Times New Roman" w:hAnsi="Times New Roman"/>
              </w:rPr>
              <w:t xml:space="preserve">  "LowRSSI5G": -79</w:t>
            </w:r>
          </w:p>
          <w:p w:rsidR="00F405BA" w:rsidRPr="00A04B46" w:rsidRDefault="00F405BA" w:rsidP="0058245B">
            <w:pPr>
              <w:ind w:firstLine="480"/>
              <w:rPr>
                <w:rFonts w:ascii="Times New Roman" w:hAnsi="Times New Roman"/>
              </w:rPr>
            </w:pPr>
            <w:r w:rsidRPr="00A04B46">
              <w:rPr>
                <w:rFonts w:ascii="Times New Roman" w:hAnsi="Times New Roman"/>
              </w:rPr>
              <w:t>}</w:t>
            </w:r>
          </w:p>
        </w:tc>
      </w:tr>
    </w:tbl>
    <w:p w:rsidR="00F405BA" w:rsidRPr="00A04B46" w:rsidRDefault="00F405BA" w:rsidP="00F405BA">
      <w:pPr>
        <w:pStyle w:val="6"/>
      </w:pPr>
      <w:bookmarkStart w:id="1894" w:name="_Toc130046881"/>
      <w:bookmarkStart w:id="1895" w:name="_Toc130155395"/>
      <w:r w:rsidRPr="00A04B46">
        <w:t>响应报文示例</w:t>
      </w:r>
      <w:bookmarkEnd w:id="1894"/>
      <w:bookmarkEnd w:id="1895"/>
    </w:p>
    <w:p w:rsidR="00F405BA" w:rsidRPr="00A04B46" w:rsidRDefault="00F405BA" w:rsidP="00F405BA">
      <w:pPr>
        <w:ind w:firstLine="480"/>
      </w:pPr>
      <w:r w:rsidRPr="00A04B46">
        <w:rPr>
          <w:rFonts w:hint="eastAsia"/>
        </w:rPr>
        <w:t>调用</w:t>
      </w:r>
      <w:r w:rsidRPr="00A04B46">
        <w:t>成功，响应示例：</w:t>
      </w:r>
    </w:p>
    <w:p w:rsidR="00F405BA" w:rsidRPr="00A04B46" w:rsidRDefault="00F405BA" w:rsidP="00F405BA">
      <w:pPr>
        <w:pBdr>
          <w:top w:val="single" w:sz="4" w:space="1" w:color="auto"/>
          <w:left w:val="single" w:sz="4" w:space="4" w:color="auto"/>
          <w:bottom w:val="single" w:sz="4" w:space="1" w:color="auto"/>
          <w:right w:val="single" w:sz="4" w:space="4" w:color="auto"/>
        </w:pBdr>
        <w:ind w:firstLine="480"/>
      </w:pPr>
      <w:r w:rsidRPr="00A04B46">
        <w:t>{</w:t>
      </w:r>
    </w:p>
    <w:p w:rsidR="00F405BA" w:rsidRPr="00A04B46" w:rsidRDefault="00F405BA" w:rsidP="00F405BA">
      <w:pPr>
        <w:pBdr>
          <w:top w:val="single" w:sz="4" w:space="1" w:color="auto"/>
          <w:left w:val="single" w:sz="4" w:space="4" w:color="auto"/>
          <w:bottom w:val="single" w:sz="4" w:space="1" w:color="auto"/>
          <w:right w:val="single" w:sz="4" w:space="4" w:color="auto"/>
        </w:pBdr>
        <w:ind w:firstLine="480"/>
      </w:pPr>
      <w:r w:rsidRPr="00A04B46">
        <w:tab/>
        <w:t>"recode":200,</w:t>
      </w:r>
    </w:p>
    <w:p w:rsidR="00F405BA" w:rsidRPr="00A04B46" w:rsidRDefault="00F405BA" w:rsidP="00F405BA">
      <w:pPr>
        <w:pBdr>
          <w:top w:val="single" w:sz="4" w:space="1" w:color="auto"/>
          <w:left w:val="single" w:sz="4" w:space="4" w:color="auto"/>
          <w:bottom w:val="single" w:sz="4" w:space="1" w:color="auto"/>
          <w:right w:val="single" w:sz="4" w:space="4" w:color="auto"/>
        </w:pBdr>
        <w:ind w:firstLine="480"/>
      </w:pPr>
      <w:r w:rsidRPr="00A04B46">
        <w:rPr>
          <w:rFonts w:hint="eastAsia"/>
        </w:rPr>
        <w:tab/>
        <w:t>"msg":"</w:t>
      </w:r>
      <w:r w:rsidRPr="00A04B46">
        <w:t>成功</w:t>
      </w:r>
      <w:r w:rsidRPr="00A04B46">
        <w:rPr>
          <w:rFonts w:hint="eastAsia"/>
        </w:rPr>
        <w:t>"</w:t>
      </w:r>
    </w:p>
    <w:p w:rsidR="00F405BA" w:rsidRPr="00A04B46" w:rsidRDefault="00F405BA" w:rsidP="00F405BA">
      <w:pPr>
        <w:pBdr>
          <w:top w:val="single" w:sz="4" w:space="1" w:color="auto"/>
          <w:left w:val="single" w:sz="4" w:space="4" w:color="auto"/>
          <w:bottom w:val="single" w:sz="4" w:space="1" w:color="auto"/>
          <w:right w:val="single" w:sz="4" w:space="4" w:color="auto"/>
        </w:pBdr>
        <w:ind w:firstLine="480"/>
      </w:pPr>
      <w:r w:rsidRPr="00A04B46">
        <w:t>}</w:t>
      </w:r>
    </w:p>
    <w:p w:rsidR="00F405BA" w:rsidRPr="00A04B46" w:rsidRDefault="00F405BA" w:rsidP="00F405BA">
      <w:pPr>
        <w:pStyle w:val="5"/>
      </w:pPr>
      <w:bookmarkStart w:id="1896" w:name="_Toc129957951"/>
      <w:bookmarkStart w:id="1897" w:name="_Toc130046882"/>
      <w:bookmarkStart w:id="1898" w:name="_Toc130155396"/>
      <w:r>
        <w:rPr>
          <w:rFonts w:hint="eastAsia"/>
        </w:rPr>
        <w:t>下</w:t>
      </w:r>
      <w:r w:rsidRPr="00A04B46">
        <w:rPr>
          <w:rFonts w:hint="eastAsia"/>
        </w:rPr>
        <w:t>挂设备查询接口</w:t>
      </w:r>
      <w:bookmarkEnd w:id="1896"/>
      <w:bookmarkEnd w:id="1897"/>
      <w:bookmarkEnd w:id="1898"/>
    </w:p>
    <w:p w:rsidR="00F405BA" w:rsidRPr="00A04B46" w:rsidRDefault="00F405BA" w:rsidP="00F405BA">
      <w:pPr>
        <w:pStyle w:val="6"/>
      </w:pPr>
      <w:bookmarkStart w:id="1899" w:name="_Toc130046883"/>
      <w:bookmarkStart w:id="1900" w:name="_Toc130155397"/>
      <w:r w:rsidRPr="00A04B46">
        <w:t>说明</w:t>
      </w:r>
      <w:bookmarkEnd w:id="1899"/>
      <w:bookmarkEnd w:id="1900"/>
    </w:p>
    <w:p w:rsidR="00F405BA" w:rsidRPr="00A04B46" w:rsidRDefault="00F405BA" w:rsidP="00F405BA">
      <w:pPr>
        <w:ind w:firstLine="480"/>
        <w:rPr>
          <w:rFonts w:ascii="Times New Roman" w:hAnsi="Times New Roman"/>
        </w:rPr>
      </w:pPr>
      <w:r w:rsidRPr="00A04B46">
        <w:rPr>
          <w:rFonts w:ascii="Times New Roman" w:hAnsi="Times New Roman" w:hint="eastAsia"/>
        </w:rPr>
        <w:t>省</w:t>
      </w:r>
      <w:r w:rsidRPr="00A04B46">
        <w:rPr>
          <w:rFonts w:ascii="Times New Roman" w:hAnsi="Times New Roman"/>
        </w:rPr>
        <w:t>平台</w:t>
      </w:r>
      <w:r w:rsidRPr="00A04B46">
        <w:rPr>
          <w:rFonts w:ascii="Times New Roman" w:hAnsi="Times New Roman" w:hint="eastAsia"/>
        </w:rPr>
        <w:t>根据</w:t>
      </w:r>
      <w:r w:rsidRPr="00A04B46">
        <w:rPr>
          <w:rFonts w:ascii="Times New Roman" w:hAnsi="Times New Roman"/>
        </w:rPr>
        <w:t>在线</w:t>
      </w:r>
      <w:r w:rsidRPr="00A04B46">
        <w:rPr>
          <w:rFonts w:ascii="Times New Roman" w:hAnsi="Times New Roman" w:hint="eastAsia"/>
        </w:rPr>
        <w:t>平台</w:t>
      </w:r>
      <w:r w:rsidRPr="00A04B46">
        <w:rPr>
          <w:rFonts w:ascii="Times New Roman" w:hAnsi="Times New Roman"/>
        </w:rPr>
        <w:t>提供的</w:t>
      </w:r>
      <w:r w:rsidRPr="00A04B46">
        <w:rPr>
          <w:rFonts w:ascii="Times New Roman" w:hAnsi="Times New Roman" w:hint="eastAsia"/>
        </w:rPr>
        <w:t>AP</w:t>
      </w:r>
      <w:r w:rsidRPr="00A04B46">
        <w:rPr>
          <w:rFonts w:ascii="Times New Roman" w:hAnsi="Times New Roman" w:hint="eastAsia"/>
        </w:rPr>
        <w:t>的</w:t>
      </w:r>
      <w:r w:rsidRPr="00A04B46">
        <w:rPr>
          <w:rFonts w:ascii="Times New Roman" w:hAnsi="Times New Roman" w:hint="eastAsia"/>
        </w:rPr>
        <w:t>mac</w:t>
      </w:r>
      <w:r w:rsidRPr="00A04B46">
        <w:rPr>
          <w:rFonts w:ascii="Times New Roman" w:hAnsi="Times New Roman"/>
        </w:rPr>
        <w:t>信息</w:t>
      </w:r>
      <w:r w:rsidRPr="00A04B46">
        <w:rPr>
          <w:rFonts w:ascii="Times New Roman" w:hAnsi="Times New Roman" w:hint="eastAsia"/>
        </w:rPr>
        <w:t>，</w:t>
      </w:r>
      <w:r w:rsidRPr="00A04B46">
        <w:rPr>
          <w:rFonts w:ascii="Times New Roman" w:hAnsi="Times New Roman"/>
        </w:rPr>
        <w:t>远程</w:t>
      </w:r>
      <w:r w:rsidRPr="00A04B46">
        <w:rPr>
          <w:rFonts w:ascii="Times New Roman" w:hAnsi="Times New Roman" w:hint="eastAsia"/>
        </w:rPr>
        <w:t>查询</w:t>
      </w:r>
      <w:r w:rsidRPr="00A04B46">
        <w:rPr>
          <w:rFonts w:ascii="Times New Roman" w:hAnsi="Times New Roman" w:hint="eastAsia"/>
        </w:rPr>
        <w:t>AP</w:t>
      </w:r>
      <w:r w:rsidRPr="00A04B46">
        <w:rPr>
          <w:rFonts w:ascii="Times New Roman" w:hAnsi="Times New Roman" w:hint="eastAsia"/>
        </w:rPr>
        <w:t>设备的下挂设备信息</w:t>
      </w:r>
      <w:r w:rsidRPr="00A04B46">
        <w:rPr>
          <w:rFonts w:ascii="Times New Roman" w:hAnsi="Times New Roman"/>
        </w:rPr>
        <w:t>。</w:t>
      </w:r>
    </w:p>
    <w:p w:rsidR="00F405BA" w:rsidRPr="00A04B46" w:rsidRDefault="00F405BA" w:rsidP="00F405BA">
      <w:pPr>
        <w:pStyle w:val="6"/>
      </w:pPr>
      <w:bookmarkStart w:id="1901" w:name="_Toc130046884"/>
      <w:bookmarkStart w:id="1902" w:name="_Toc130155398"/>
      <w:r w:rsidRPr="00A04B46">
        <w:t>接口类型</w:t>
      </w:r>
      <w:bookmarkEnd w:id="1901"/>
      <w:bookmarkEnd w:id="1902"/>
    </w:p>
    <w:p w:rsidR="00F405BA" w:rsidRPr="00A04B46" w:rsidRDefault="00F405BA" w:rsidP="00F405BA">
      <w:pPr>
        <w:ind w:firstLine="480"/>
        <w:rPr>
          <w:rFonts w:ascii="Times New Roman" w:hAnsi="Times New Roman"/>
        </w:rPr>
      </w:pPr>
      <w:r w:rsidRPr="00A04B46">
        <w:rPr>
          <w:rFonts w:ascii="Times New Roman" w:hAnsi="Times New Roman"/>
        </w:rPr>
        <w:t>请求地址：</w:t>
      </w:r>
      <w:r w:rsidRPr="00A04B46">
        <w:rPr>
          <w:rFonts w:ascii="Times New Roman" w:hAnsi="Times New Roman"/>
        </w:rPr>
        <w:t>http://ip:port</w:t>
      </w:r>
      <w:r w:rsidRPr="00A04B46">
        <w:rPr>
          <w:rFonts w:ascii="Times New Roman" w:hAnsi="Times New Roman" w:hint="eastAsia"/>
        </w:rPr>
        <w:t>/netopen</w:t>
      </w:r>
      <w:r w:rsidRPr="00A04B46">
        <w:rPr>
          <w:rFonts w:ascii="Times New Roman" w:hAnsi="Times New Roman"/>
        </w:rPr>
        <w:t>/rest/</w:t>
      </w:r>
      <w:r w:rsidRPr="00A04B46">
        <w:rPr>
          <w:rFonts w:ascii="Times New Roman" w:hAnsi="Times New Roman" w:hint="eastAsia"/>
        </w:rPr>
        <w:t>query</w:t>
      </w:r>
      <w:r w:rsidRPr="00A04B46">
        <w:rPr>
          <w:rFonts w:hAnsi="宋体" w:hint="eastAsia"/>
        </w:rPr>
        <w:t>Ap</w:t>
      </w:r>
      <w:r w:rsidRPr="00A04B46">
        <w:rPr>
          <w:rFonts w:hAnsi="宋体"/>
        </w:rPr>
        <w:t>StaInfo</w:t>
      </w:r>
    </w:p>
    <w:p w:rsidR="00F405BA" w:rsidRPr="00A04B46" w:rsidRDefault="00F405BA" w:rsidP="00F405BA">
      <w:pPr>
        <w:pStyle w:val="affffff1"/>
        <w:ind w:left="420" w:firstLineChars="0"/>
        <w:rPr>
          <w:rFonts w:ascii="Times New Roman" w:hAnsi="Times New Roman" w:cs="Times New Roman"/>
        </w:rPr>
      </w:pPr>
      <w:r w:rsidRPr="00A04B46">
        <w:rPr>
          <w:rFonts w:ascii="Times New Roman" w:hAnsi="Times New Roman" w:cs="Times New Roman"/>
        </w:rPr>
        <w:lastRenderedPageBreak/>
        <w:t>http</w:t>
      </w:r>
      <w:r w:rsidRPr="00A04B46">
        <w:rPr>
          <w:rFonts w:ascii="Times New Roman" w:hAnsi="Times New Roman" w:cs="Times New Roman"/>
        </w:rPr>
        <w:t>请求方式：</w:t>
      </w:r>
      <w:r w:rsidRPr="00A04B46">
        <w:rPr>
          <w:rFonts w:ascii="Times New Roman" w:hAnsi="Times New Roman" w:cs="Times New Roman"/>
        </w:rPr>
        <w:t>post</w:t>
      </w:r>
    </w:p>
    <w:p w:rsidR="00F405BA" w:rsidRPr="00A04B46" w:rsidRDefault="00F405BA" w:rsidP="00F405BA">
      <w:pPr>
        <w:pStyle w:val="QB20"/>
        <w:spacing w:line="300" w:lineRule="auto"/>
        <w:ind w:left="420" w:firstLineChars="0"/>
        <w:rPr>
          <w:rFonts w:cs="Times New Roman"/>
        </w:rPr>
      </w:pPr>
      <w:r w:rsidRPr="00A04B46">
        <w:rPr>
          <w:rFonts w:cs="Times New Roman"/>
        </w:rPr>
        <w:t>POST</w:t>
      </w:r>
      <w:r w:rsidRPr="00A04B46">
        <w:rPr>
          <w:rFonts w:cs="Times New Roman"/>
        </w:rPr>
        <w:t>数据格式：</w:t>
      </w:r>
      <w:r w:rsidRPr="00A04B46">
        <w:rPr>
          <w:rFonts w:cs="Times New Roman"/>
        </w:rPr>
        <w:t>json</w:t>
      </w:r>
    </w:p>
    <w:p w:rsidR="00F405BA" w:rsidRPr="00A04B46" w:rsidRDefault="00F405BA" w:rsidP="00F405BA">
      <w:pPr>
        <w:pStyle w:val="6"/>
      </w:pPr>
      <w:bookmarkStart w:id="1903" w:name="_Toc130046885"/>
      <w:bookmarkStart w:id="1904" w:name="_Toc130155399"/>
      <w:r w:rsidRPr="00A04B46">
        <w:t>请求</w:t>
      </w:r>
      <w:r w:rsidRPr="00A04B46">
        <w:rPr>
          <w:rFonts w:hint="eastAsia"/>
        </w:rPr>
        <w:t>内容参数</w:t>
      </w:r>
      <w:bookmarkEnd w:id="1903"/>
      <w:bookmarkEnd w:id="1904"/>
    </w:p>
    <w:p w:rsidR="00F405BA" w:rsidRPr="00A04B46" w:rsidRDefault="00F405BA" w:rsidP="00F405BA">
      <w:pPr>
        <w:pStyle w:val="QB20"/>
        <w:spacing w:line="300" w:lineRule="auto"/>
        <w:ind w:left="420" w:firstLineChars="0"/>
        <w:rPr>
          <w:rFonts w:cs="Times New Roman"/>
        </w:rPr>
      </w:pPr>
      <w:r w:rsidRPr="00A04B46">
        <w:rPr>
          <w:rFonts w:cs="Times New Roman"/>
        </w:rPr>
        <w:t>字段含义：</w:t>
      </w:r>
    </w:p>
    <w:tbl>
      <w:tblPr>
        <w:tblStyle w:val="afffff7"/>
        <w:tblW w:w="7960" w:type="dxa"/>
        <w:tblInd w:w="562" w:type="dxa"/>
        <w:tblLayout w:type="fixed"/>
        <w:tblLook w:val="04A0" w:firstRow="1" w:lastRow="0" w:firstColumn="1" w:lastColumn="0" w:noHBand="0" w:noVBand="1"/>
      </w:tblPr>
      <w:tblGrid>
        <w:gridCol w:w="1957"/>
        <w:gridCol w:w="2032"/>
        <w:gridCol w:w="3099"/>
        <w:gridCol w:w="872"/>
      </w:tblGrid>
      <w:tr w:rsidR="00F405BA" w:rsidRPr="00A04B46" w:rsidTr="0058245B">
        <w:tc>
          <w:tcPr>
            <w:tcW w:w="1957" w:type="dxa"/>
            <w:shd w:val="clear" w:color="auto" w:fill="B4C6E7" w:themeFill="accent1" w:themeFillTint="66"/>
          </w:tcPr>
          <w:p w:rsidR="00F405BA" w:rsidRPr="00A04B46" w:rsidRDefault="00F405BA" w:rsidP="0058245B">
            <w:pPr>
              <w:ind w:firstLine="480"/>
              <w:jc w:val="center"/>
              <w:rPr>
                <w:rFonts w:ascii="Times New Roman" w:hAnsi="Times New Roman"/>
              </w:rPr>
            </w:pPr>
            <w:r w:rsidRPr="00A04B46">
              <w:rPr>
                <w:rFonts w:ascii="Times New Roman" w:hAnsi="Times New Roman"/>
              </w:rPr>
              <w:t>参数名称</w:t>
            </w:r>
          </w:p>
        </w:tc>
        <w:tc>
          <w:tcPr>
            <w:tcW w:w="2032" w:type="dxa"/>
            <w:shd w:val="clear" w:color="auto" w:fill="B4C6E7" w:themeFill="accent1" w:themeFillTint="66"/>
          </w:tcPr>
          <w:p w:rsidR="00F405BA" w:rsidRPr="00A04B46" w:rsidRDefault="00F405BA" w:rsidP="0058245B">
            <w:pPr>
              <w:ind w:firstLine="480"/>
              <w:jc w:val="center"/>
              <w:rPr>
                <w:rFonts w:ascii="Times New Roman" w:hAnsi="Times New Roman"/>
              </w:rPr>
            </w:pPr>
            <w:r w:rsidRPr="00A04B46">
              <w:rPr>
                <w:rFonts w:ascii="Times New Roman" w:hAnsi="Times New Roman"/>
              </w:rPr>
              <w:t>参数类型</w:t>
            </w:r>
          </w:p>
        </w:tc>
        <w:tc>
          <w:tcPr>
            <w:tcW w:w="3099" w:type="dxa"/>
            <w:shd w:val="clear" w:color="auto" w:fill="B4C6E7" w:themeFill="accent1" w:themeFillTint="66"/>
          </w:tcPr>
          <w:p w:rsidR="00F405BA" w:rsidRPr="00A04B46" w:rsidRDefault="00F405BA" w:rsidP="0058245B">
            <w:pPr>
              <w:ind w:firstLine="480"/>
              <w:jc w:val="center"/>
              <w:rPr>
                <w:rFonts w:ascii="Times New Roman" w:hAnsi="Times New Roman"/>
              </w:rPr>
            </w:pPr>
            <w:r w:rsidRPr="00A04B46">
              <w:rPr>
                <w:rFonts w:ascii="Times New Roman" w:hAnsi="Times New Roman"/>
              </w:rPr>
              <w:t>参数含义</w:t>
            </w:r>
          </w:p>
        </w:tc>
        <w:tc>
          <w:tcPr>
            <w:tcW w:w="872" w:type="dxa"/>
            <w:shd w:val="clear" w:color="auto" w:fill="B4C6E7" w:themeFill="accent1" w:themeFillTint="66"/>
          </w:tcPr>
          <w:p w:rsidR="00F405BA" w:rsidRPr="00A04B46" w:rsidRDefault="00F405BA" w:rsidP="0058245B">
            <w:pPr>
              <w:ind w:firstLine="480"/>
              <w:jc w:val="center"/>
              <w:rPr>
                <w:rFonts w:ascii="Times New Roman" w:hAnsi="Times New Roman"/>
              </w:rPr>
            </w:pPr>
            <w:r w:rsidRPr="00A04B46">
              <w:rPr>
                <w:rFonts w:ascii="Times New Roman" w:hAnsi="Times New Roman"/>
              </w:rPr>
              <w:t>必选</w:t>
            </w:r>
          </w:p>
        </w:tc>
      </w:tr>
      <w:tr w:rsidR="00F405BA" w:rsidRPr="00A04B46" w:rsidTr="0058245B">
        <w:trPr>
          <w:trHeight w:val="60"/>
        </w:trPr>
        <w:tc>
          <w:tcPr>
            <w:tcW w:w="1957"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de</w:t>
            </w:r>
            <w:r w:rsidRPr="00A04B46">
              <w:rPr>
                <w:rFonts w:ascii="Times New Roman" w:hAnsi="Times New Roman"/>
              </w:rPr>
              <w:t>viceMac</w:t>
            </w:r>
          </w:p>
        </w:tc>
        <w:tc>
          <w:tcPr>
            <w:tcW w:w="2032"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String</w:t>
            </w:r>
          </w:p>
        </w:tc>
        <w:tc>
          <w:tcPr>
            <w:tcW w:w="3099"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指定查询</w:t>
            </w:r>
            <w:r w:rsidRPr="00A04B46">
              <w:rPr>
                <w:rFonts w:ascii="Times New Roman" w:hAnsi="Times New Roman"/>
              </w:rPr>
              <w:t>的</w:t>
            </w:r>
            <w:r w:rsidRPr="00A04B46">
              <w:rPr>
                <w:rFonts w:ascii="Times New Roman" w:hAnsi="Times New Roman" w:hint="eastAsia"/>
              </w:rPr>
              <w:t>AP</w:t>
            </w:r>
            <w:r w:rsidRPr="00A04B46">
              <w:rPr>
                <w:rFonts w:ascii="Times New Roman" w:hAnsi="Times New Roman" w:hint="eastAsia"/>
              </w:rPr>
              <w:t>设备</w:t>
            </w:r>
            <w:r w:rsidRPr="00A04B46">
              <w:rPr>
                <w:rFonts w:ascii="Times New Roman" w:hAnsi="Times New Roman" w:hint="eastAsia"/>
              </w:rPr>
              <w:t>MAC</w:t>
            </w:r>
            <w:r w:rsidRPr="00A04B46">
              <w:rPr>
                <w:rFonts w:ascii="Times New Roman" w:hAnsi="Times New Roman"/>
              </w:rPr>
              <w:t>地址</w:t>
            </w:r>
          </w:p>
        </w:tc>
        <w:tc>
          <w:tcPr>
            <w:tcW w:w="872"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Y</w:t>
            </w:r>
          </w:p>
        </w:tc>
      </w:tr>
      <w:tr w:rsidR="00F405BA" w:rsidRPr="00A04B46" w:rsidTr="0058245B">
        <w:trPr>
          <w:trHeight w:val="60"/>
        </w:trPr>
        <w:tc>
          <w:tcPr>
            <w:tcW w:w="1957" w:type="dxa"/>
          </w:tcPr>
          <w:p w:rsidR="00F405BA" w:rsidRPr="00A04B46" w:rsidRDefault="00F405BA" w:rsidP="0058245B">
            <w:pPr>
              <w:ind w:firstLine="480"/>
              <w:jc w:val="center"/>
            </w:pPr>
            <w:r w:rsidRPr="00A04B46">
              <w:rPr>
                <w:rFonts w:hint="eastAsia"/>
              </w:rPr>
              <w:t>source</w:t>
            </w:r>
          </w:p>
        </w:tc>
        <w:tc>
          <w:tcPr>
            <w:tcW w:w="2032"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String</w:t>
            </w:r>
          </w:p>
        </w:tc>
        <w:tc>
          <w:tcPr>
            <w:tcW w:w="3099"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请求</w:t>
            </w:r>
            <w:r w:rsidRPr="00A04B46">
              <w:rPr>
                <w:rFonts w:ascii="Times New Roman" w:hAnsi="Times New Roman"/>
              </w:rPr>
              <w:t>来源</w:t>
            </w:r>
            <w:r w:rsidRPr="00A04B46">
              <w:rPr>
                <w:rFonts w:ascii="Times New Roman" w:hAnsi="Times New Roman" w:hint="eastAsia"/>
              </w:rPr>
              <w:t>，</w:t>
            </w:r>
            <w:r w:rsidRPr="00A04B46">
              <w:rPr>
                <w:rFonts w:ascii="Times New Roman" w:hAnsi="Times New Roman"/>
              </w:rPr>
              <w:t>如</w:t>
            </w:r>
            <w:r w:rsidRPr="00A04B46">
              <w:rPr>
                <w:rFonts w:ascii="Times New Roman" w:hAnsi="Times New Roman" w:hint="eastAsia"/>
              </w:rPr>
              <w:t>：</w:t>
            </w:r>
            <w:r w:rsidRPr="00A04B46">
              <w:rPr>
                <w:rFonts w:ascii="Times New Roman" w:hAnsi="Times New Roman"/>
              </w:rPr>
              <w:t>CRM</w:t>
            </w:r>
            <w:r w:rsidRPr="00A04B46">
              <w:rPr>
                <w:rFonts w:ascii="Times New Roman" w:hAnsi="Times New Roman"/>
              </w:rPr>
              <w:t>、</w:t>
            </w:r>
            <w:r w:rsidRPr="00A04B46">
              <w:rPr>
                <w:rFonts w:ascii="Times New Roman" w:hAnsi="Times New Roman"/>
              </w:rPr>
              <w:t>APP</w:t>
            </w:r>
          </w:p>
        </w:tc>
        <w:tc>
          <w:tcPr>
            <w:tcW w:w="872"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N</w:t>
            </w:r>
          </w:p>
        </w:tc>
      </w:tr>
    </w:tbl>
    <w:p w:rsidR="00F405BA" w:rsidRPr="00A04B46" w:rsidRDefault="00F405BA" w:rsidP="00F405BA">
      <w:pPr>
        <w:pStyle w:val="6"/>
      </w:pPr>
      <w:bookmarkStart w:id="1905" w:name="_Toc130046886"/>
      <w:bookmarkStart w:id="1906" w:name="_Toc130155400"/>
      <w:r w:rsidRPr="00A04B46">
        <w:t>响应格式</w:t>
      </w:r>
      <w:bookmarkEnd w:id="1905"/>
      <w:bookmarkEnd w:id="1906"/>
    </w:p>
    <w:tbl>
      <w:tblPr>
        <w:tblStyle w:val="afffff7"/>
        <w:tblW w:w="7960" w:type="dxa"/>
        <w:tblInd w:w="562" w:type="dxa"/>
        <w:tblLayout w:type="fixed"/>
        <w:tblLook w:val="04A0" w:firstRow="1" w:lastRow="0" w:firstColumn="1" w:lastColumn="0" w:noHBand="0" w:noVBand="1"/>
      </w:tblPr>
      <w:tblGrid>
        <w:gridCol w:w="2181"/>
        <w:gridCol w:w="1982"/>
        <w:gridCol w:w="1920"/>
        <w:gridCol w:w="1877"/>
      </w:tblGrid>
      <w:tr w:rsidR="00F405BA" w:rsidRPr="00A04B46" w:rsidTr="0058245B">
        <w:tc>
          <w:tcPr>
            <w:tcW w:w="2181" w:type="dxa"/>
            <w:shd w:val="clear" w:color="auto" w:fill="D5DCE4" w:themeFill="text2" w:themeFillTint="33"/>
          </w:tcPr>
          <w:p w:rsidR="00F405BA" w:rsidRPr="00A04B46" w:rsidRDefault="00F405BA" w:rsidP="0058245B">
            <w:pPr>
              <w:ind w:firstLine="480"/>
              <w:jc w:val="center"/>
              <w:rPr>
                <w:rFonts w:ascii="Times New Roman" w:hAnsi="Times New Roman"/>
              </w:rPr>
            </w:pPr>
            <w:r w:rsidRPr="00A04B46">
              <w:rPr>
                <w:rFonts w:ascii="Times New Roman" w:hAnsi="Times New Roman"/>
              </w:rPr>
              <w:t>参数名称</w:t>
            </w:r>
          </w:p>
        </w:tc>
        <w:tc>
          <w:tcPr>
            <w:tcW w:w="1982" w:type="dxa"/>
            <w:shd w:val="clear" w:color="auto" w:fill="D5DCE4" w:themeFill="text2" w:themeFillTint="33"/>
          </w:tcPr>
          <w:p w:rsidR="00F405BA" w:rsidRPr="00A04B46" w:rsidRDefault="00F405BA" w:rsidP="0058245B">
            <w:pPr>
              <w:ind w:firstLine="480"/>
              <w:jc w:val="center"/>
              <w:rPr>
                <w:rFonts w:ascii="Times New Roman" w:hAnsi="Times New Roman"/>
              </w:rPr>
            </w:pPr>
            <w:r w:rsidRPr="00A04B46">
              <w:rPr>
                <w:rFonts w:ascii="Times New Roman" w:hAnsi="Times New Roman"/>
              </w:rPr>
              <w:t>参数类型</w:t>
            </w:r>
          </w:p>
        </w:tc>
        <w:tc>
          <w:tcPr>
            <w:tcW w:w="1920" w:type="dxa"/>
            <w:shd w:val="clear" w:color="auto" w:fill="D5DCE4" w:themeFill="text2" w:themeFillTint="33"/>
          </w:tcPr>
          <w:p w:rsidR="00F405BA" w:rsidRPr="00A04B46" w:rsidRDefault="00F405BA" w:rsidP="0058245B">
            <w:pPr>
              <w:ind w:firstLine="480"/>
              <w:jc w:val="center"/>
              <w:rPr>
                <w:rFonts w:ascii="Times New Roman" w:hAnsi="Times New Roman"/>
              </w:rPr>
            </w:pPr>
            <w:r w:rsidRPr="00A04B46">
              <w:rPr>
                <w:rFonts w:ascii="Times New Roman" w:hAnsi="Times New Roman"/>
              </w:rPr>
              <w:t>参数含义</w:t>
            </w:r>
          </w:p>
        </w:tc>
        <w:tc>
          <w:tcPr>
            <w:tcW w:w="1877" w:type="dxa"/>
            <w:shd w:val="clear" w:color="auto" w:fill="D5DCE4" w:themeFill="text2" w:themeFillTint="33"/>
          </w:tcPr>
          <w:p w:rsidR="00F405BA" w:rsidRPr="00A04B46" w:rsidRDefault="00F405BA" w:rsidP="0058245B">
            <w:pPr>
              <w:ind w:firstLine="480"/>
              <w:jc w:val="center"/>
              <w:rPr>
                <w:rFonts w:ascii="Times New Roman" w:hAnsi="Times New Roman"/>
              </w:rPr>
            </w:pPr>
            <w:r w:rsidRPr="00A04B46">
              <w:rPr>
                <w:rFonts w:ascii="Times New Roman" w:hAnsi="Times New Roman"/>
              </w:rPr>
              <w:t>必选</w:t>
            </w:r>
          </w:p>
        </w:tc>
      </w:tr>
      <w:tr w:rsidR="00F405BA" w:rsidRPr="00A04B46" w:rsidTr="0058245B">
        <w:tc>
          <w:tcPr>
            <w:tcW w:w="2181" w:type="dxa"/>
          </w:tcPr>
          <w:p w:rsidR="00F405BA" w:rsidRPr="00A04B46" w:rsidRDefault="00F405BA" w:rsidP="0058245B">
            <w:pPr>
              <w:ind w:firstLine="480"/>
              <w:jc w:val="center"/>
              <w:rPr>
                <w:rFonts w:ascii="Times New Roman" w:hAnsi="Times New Roman"/>
              </w:rPr>
            </w:pPr>
            <w:r w:rsidRPr="00A04B46">
              <w:rPr>
                <w:rFonts w:ascii="Times New Roman" w:hAnsi="Times New Roman"/>
              </w:rPr>
              <w:t>msg</w:t>
            </w:r>
          </w:p>
        </w:tc>
        <w:tc>
          <w:tcPr>
            <w:tcW w:w="1982" w:type="dxa"/>
          </w:tcPr>
          <w:p w:rsidR="00F405BA" w:rsidRPr="00A04B46" w:rsidRDefault="00F405BA" w:rsidP="0058245B">
            <w:pPr>
              <w:ind w:firstLine="480"/>
              <w:jc w:val="center"/>
              <w:rPr>
                <w:rFonts w:ascii="Times New Roman" w:hAnsi="Times New Roman"/>
              </w:rPr>
            </w:pPr>
            <w:r w:rsidRPr="00A04B46">
              <w:rPr>
                <w:rFonts w:ascii="Times New Roman" w:hAnsi="Times New Roman"/>
              </w:rPr>
              <w:t>String</w:t>
            </w:r>
          </w:p>
        </w:tc>
        <w:tc>
          <w:tcPr>
            <w:tcW w:w="1920" w:type="dxa"/>
          </w:tcPr>
          <w:p w:rsidR="00F405BA" w:rsidRPr="00A04B46" w:rsidRDefault="00F405BA" w:rsidP="0058245B">
            <w:pPr>
              <w:ind w:firstLine="480"/>
              <w:jc w:val="center"/>
              <w:rPr>
                <w:rFonts w:ascii="Times New Roman" w:hAnsi="Times New Roman"/>
              </w:rPr>
            </w:pPr>
            <w:r w:rsidRPr="00A04B46">
              <w:rPr>
                <w:rFonts w:ascii="Times New Roman" w:hAnsi="Times New Roman"/>
              </w:rPr>
              <w:t>信息</w:t>
            </w:r>
          </w:p>
        </w:tc>
        <w:tc>
          <w:tcPr>
            <w:tcW w:w="1877" w:type="dxa"/>
          </w:tcPr>
          <w:p w:rsidR="00F405BA" w:rsidRPr="00A04B46" w:rsidRDefault="00F405BA" w:rsidP="0058245B">
            <w:pPr>
              <w:ind w:firstLine="480"/>
              <w:jc w:val="center"/>
              <w:rPr>
                <w:rFonts w:ascii="Times New Roman" w:hAnsi="Times New Roman"/>
              </w:rPr>
            </w:pPr>
            <w:r w:rsidRPr="00A04B46">
              <w:rPr>
                <w:rFonts w:ascii="Times New Roman" w:hAnsi="Times New Roman"/>
              </w:rPr>
              <w:t>Y</w:t>
            </w:r>
          </w:p>
        </w:tc>
      </w:tr>
      <w:tr w:rsidR="00F405BA" w:rsidRPr="00A04B46" w:rsidTr="0058245B">
        <w:tc>
          <w:tcPr>
            <w:tcW w:w="2181" w:type="dxa"/>
          </w:tcPr>
          <w:p w:rsidR="00F405BA" w:rsidRPr="00A04B46" w:rsidRDefault="00F405BA" w:rsidP="0058245B">
            <w:pPr>
              <w:ind w:firstLine="480"/>
              <w:jc w:val="center"/>
              <w:rPr>
                <w:rFonts w:ascii="Times New Roman" w:hAnsi="Times New Roman"/>
              </w:rPr>
            </w:pPr>
            <w:r w:rsidRPr="00A04B46">
              <w:rPr>
                <w:rFonts w:ascii="Times New Roman" w:hAnsi="Times New Roman"/>
              </w:rPr>
              <w:t>recode</w:t>
            </w:r>
          </w:p>
        </w:tc>
        <w:tc>
          <w:tcPr>
            <w:tcW w:w="1982" w:type="dxa"/>
          </w:tcPr>
          <w:p w:rsidR="00F405BA" w:rsidRPr="00A04B46" w:rsidRDefault="00F405BA" w:rsidP="0058245B">
            <w:pPr>
              <w:ind w:firstLine="480"/>
              <w:jc w:val="center"/>
              <w:rPr>
                <w:rFonts w:ascii="Times New Roman" w:hAnsi="Times New Roman"/>
              </w:rPr>
            </w:pPr>
            <w:r w:rsidRPr="00A04B46">
              <w:rPr>
                <w:rFonts w:ascii="Times New Roman" w:hAnsi="Times New Roman"/>
              </w:rPr>
              <w:t>int</w:t>
            </w:r>
          </w:p>
        </w:tc>
        <w:tc>
          <w:tcPr>
            <w:tcW w:w="1920" w:type="dxa"/>
          </w:tcPr>
          <w:p w:rsidR="00F405BA" w:rsidRPr="00A04B46" w:rsidRDefault="00F405BA" w:rsidP="0058245B">
            <w:pPr>
              <w:ind w:firstLine="480"/>
              <w:jc w:val="center"/>
              <w:rPr>
                <w:rFonts w:ascii="Times New Roman" w:hAnsi="Times New Roman"/>
              </w:rPr>
            </w:pPr>
            <w:r w:rsidRPr="00A04B46">
              <w:rPr>
                <w:rFonts w:ascii="Times New Roman" w:hAnsi="Times New Roman"/>
              </w:rPr>
              <w:t>代码</w:t>
            </w:r>
          </w:p>
        </w:tc>
        <w:tc>
          <w:tcPr>
            <w:tcW w:w="1877" w:type="dxa"/>
          </w:tcPr>
          <w:p w:rsidR="00F405BA" w:rsidRPr="00A04B46" w:rsidRDefault="00F405BA" w:rsidP="0058245B">
            <w:pPr>
              <w:ind w:firstLine="480"/>
              <w:jc w:val="center"/>
              <w:rPr>
                <w:rFonts w:ascii="Times New Roman" w:hAnsi="Times New Roman"/>
              </w:rPr>
            </w:pPr>
            <w:r w:rsidRPr="00A04B46">
              <w:rPr>
                <w:rFonts w:ascii="Times New Roman" w:hAnsi="Times New Roman"/>
              </w:rPr>
              <w:t>Y</w:t>
            </w:r>
          </w:p>
        </w:tc>
      </w:tr>
      <w:tr w:rsidR="00F405BA" w:rsidRPr="00A04B46" w:rsidTr="0058245B">
        <w:tc>
          <w:tcPr>
            <w:tcW w:w="2181"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data</w:t>
            </w:r>
          </w:p>
        </w:tc>
        <w:tc>
          <w:tcPr>
            <w:tcW w:w="1982"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JSONObject</w:t>
            </w:r>
          </w:p>
        </w:tc>
        <w:tc>
          <w:tcPr>
            <w:tcW w:w="1920"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数据</w:t>
            </w:r>
          </w:p>
        </w:tc>
        <w:tc>
          <w:tcPr>
            <w:tcW w:w="1877" w:type="dxa"/>
          </w:tcPr>
          <w:p w:rsidR="00F405BA" w:rsidRPr="00A04B46" w:rsidRDefault="00F405BA" w:rsidP="0058245B">
            <w:pPr>
              <w:ind w:firstLine="480"/>
              <w:jc w:val="center"/>
              <w:rPr>
                <w:rFonts w:ascii="Times New Roman" w:hAnsi="Times New Roman"/>
              </w:rPr>
            </w:pPr>
            <w:r w:rsidRPr="00A04B46">
              <w:rPr>
                <w:rFonts w:ascii="Times New Roman" w:hAnsi="Times New Roman" w:hint="eastAsia"/>
              </w:rPr>
              <w:t>Y</w:t>
            </w:r>
          </w:p>
        </w:tc>
      </w:tr>
    </w:tbl>
    <w:p w:rsidR="00F405BA" w:rsidRPr="00A04B46" w:rsidRDefault="00F405BA" w:rsidP="00F405BA">
      <w:pPr>
        <w:ind w:firstLine="480"/>
      </w:pPr>
      <w:r w:rsidRPr="00A04B46">
        <w:rPr>
          <w:rFonts w:hint="eastAsia"/>
        </w:rPr>
        <w:t>其中</w:t>
      </w:r>
      <w:r w:rsidRPr="00A04B46">
        <w:t>data</w:t>
      </w:r>
      <w:r w:rsidRPr="00A04B46">
        <w:rPr>
          <w:rFonts w:hint="eastAsia"/>
        </w:rPr>
        <w:t>字段</w:t>
      </w:r>
      <w:r w:rsidRPr="00A04B46">
        <w:t>的含义：</w:t>
      </w:r>
    </w:p>
    <w:tbl>
      <w:tblPr>
        <w:tblStyle w:val="afffff7"/>
        <w:tblW w:w="7785" w:type="dxa"/>
        <w:tblInd w:w="737" w:type="dxa"/>
        <w:tblLayout w:type="fixed"/>
        <w:tblLook w:val="04A0" w:firstRow="1" w:lastRow="0" w:firstColumn="1" w:lastColumn="0" w:noHBand="0" w:noVBand="1"/>
      </w:tblPr>
      <w:tblGrid>
        <w:gridCol w:w="2006"/>
        <w:gridCol w:w="1930"/>
        <w:gridCol w:w="3232"/>
        <w:gridCol w:w="617"/>
      </w:tblGrid>
      <w:tr w:rsidR="00F405BA" w:rsidRPr="00A04B46" w:rsidTr="0058245B">
        <w:tc>
          <w:tcPr>
            <w:tcW w:w="2006" w:type="dxa"/>
            <w:shd w:val="clear" w:color="auto" w:fill="D5DCE4" w:themeFill="text2" w:themeFillTint="33"/>
          </w:tcPr>
          <w:p w:rsidR="00F405BA" w:rsidRPr="00A04B46" w:rsidRDefault="00F405BA" w:rsidP="0058245B">
            <w:pPr>
              <w:ind w:firstLine="480"/>
              <w:jc w:val="center"/>
              <w:rPr>
                <w:rFonts w:ascii="Times New Roman" w:hAnsi="Times New Roman"/>
              </w:rPr>
            </w:pPr>
            <w:r w:rsidRPr="00A04B46">
              <w:rPr>
                <w:rFonts w:ascii="Times New Roman" w:hAnsi="Times New Roman"/>
              </w:rPr>
              <w:t>参数名称</w:t>
            </w:r>
          </w:p>
        </w:tc>
        <w:tc>
          <w:tcPr>
            <w:tcW w:w="1930" w:type="dxa"/>
            <w:shd w:val="clear" w:color="auto" w:fill="D5DCE4" w:themeFill="text2" w:themeFillTint="33"/>
          </w:tcPr>
          <w:p w:rsidR="00F405BA" w:rsidRPr="00A04B46" w:rsidRDefault="00F405BA" w:rsidP="0058245B">
            <w:pPr>
              <w:ind w:firstLine="480"/>
              <w:jc w:val="center"/>
              <w:rPr>
                <w:rFonts w:ascii="Times New Roman" w:hAnsi="Times New Roman"/>
              </w:rPr>
            </w:pPr>
            <w:r w:rsidRPr="00A04B46">
              <w:rPr>
                <w:rFonts w:ascii="Times New Roman" w:hAnsi="Times New Roman"/>
              </w:rPr>
              <w:t>参数类型</w:t>
            </w:r>
          </w:p>
        </w:tc>
        <w:tc>
          <w:tcPr>
            <w:tcW w:w="3232" w:type="dxa"/>
            <w:shd w:val="clear" w:color="auto" w:fill="D5DCE4" w:themeFill="text2" w:themeFillTint="33"/>
          </w:tcPr>
          <w:p w:rsidR="00F405BA" w:rsidRPr="00A04B46" w:rsidRDefault="00F405BA" w:rsidP="0058245B">
            <w:pPr>
              <w:ind w:firstLine="480"/>
              <w:jc w:val="center"/>
              <w:rPr>
                <w:rFonts w:ascii="Times New Roman" w:hAnsi="Times New Roman"/>
              </w:rPr>
            </w:pPr>
            <w:r w:rsidRPr="00A04B46">
              <w:rPr>
                <w:rFonts w:ascii="Times New Roman" w:hAnsi="Times New Roman"/>
              </w:rPr>
              <w:t>参数含义</w:t>
            </w:r>
          </w:p>
        </w:tc>
        <w:tc>
          <w:tcPr>
            <w:tcW w:w="617" w:type="dxa"/>
            <w:shd w:val="clear" w:color="auto" w:fill="D5DCE4" w:themeFill="text2" w:themeFillTint="33"/>
          </w:tcPr>
          <w:p w:rsidR="00F405BA" w:rsidRPr="00A04B46" w:rsidRDefault="00F405BA" w:rsidP="0058245B">
            <w:pPr>
              <w:ind w:firstLine="480"/>
              <w:jc w:val="center"/>
              <w:rPr>
                <w:rFonts w:ascii="Times New Roman" w:hAnsi="Times New Roman"/>
              </w:rPr>
            </w:pPr>
            <w:r w:rsidRPr="00A04B46">
              <w:rPr>
                <w:rFonts w:ascii="Times New Roman" w:hAnsi="Times New Roman"/>
              </w:rPr>
              <w:t>必</w:t>
            </w:r>
            <w:r w:rsidRPr="00A04B46">
              <w:rPr>
                <w:rFonts w:ascii="Times New Roman" w:hAnsi="Times New Roman"/>
              </w:rPr>
              <w:lastRenderedPageBreak/>
              <w:t>选</w:t>
            </w:r>
          </w:p>
        </w:tc>
      </w:tr>
      <w:tr w:rsidR="00F405BA" w:rsidRPr="00A04B46" w:rsidTr="0058245B">
        <w:tc>
          <w:tcPr>
            <w:tcW w:w="2006" w:type="dxa"/>
            <w:vAlign w:val="center"/>
          </w:tcPr>
          <w:p w:rsidR="00F405BA" w:rsidRPr="00A04B46" w:rsidRDefault="00F405BA" w:rsidP="0058245B">
            <w:pPr>
              <w:ind w:firstLine="480"/>
              <w:rPr>
                <w:rFonts w:ascii="宋体" w:hAnsi="宋体" w:cs="宋体"/>
                <w:szCs w:val="21"/>
              </w:rPr>
            </w:pPr>
            <w:r w:rsidRPr="00A04B46">
              <w:rPr>
                <w:rFonts w:ascii="宋体" w:hAnsi="宋体" w:cs="宋体" w:hint="eastAsia"/>
                <w:szCs w:val="21"/>
              </w:rPr>
              <w:lastRenderedPageBreak/>
              <w:t>Devices</w:t>
            </w:r>
          </w:p>
        </w:tc>
        <w:tc>
          <w:tcPr>
            <w:tcW w:w="1930" w:type="dxa"/>
            <w:vAlign w:val="center"/>
          </w:tcPr>
          <w:p w:rsidR="00F405BA" w:rsidRPr="00A04B46" w:rsidRDefault="00F405BA" w:rsidP="0058245B">
            <w:pPr>
              <w:ind w:firstLine="480"/>
              <w:rPr>
                <w:rFonts w:ascii="宋体" w:hAnsi="宋体" w:cs="宋体"/>
                <w:szCs w:val="21"/>
              </w:rPr>
            </w:pPr>
            <w:r w:rsidRPr="00A04B46">
              <w:rPr>
                <w:rFonts w:ascii="宋体" w:hAnsi="宋体" w:cs="宋体" w:hint="eastAsia"/>
                <w:szCs w:val="21"/>
              </w:rPr>
              <w:t>Array of Object</w:t>
            </w:r>
          </w:p>
        </w:tc>
        <w:tc>
          <w:tcPr>
            <w:tcW w:w="3232" w:type="dxa"/>
          </w:tcPr>
          <w:p w:rsidR="00F405BA" w:rsidRPr="00A04B46" w:rsidRDefault="00F405BA" w:rsidP="0058245B">
            <w:pPr>
              <w:ind w:firstLine="480"/>
              <w:rPr>
                <w:rFonts w:ascii="宋体" w:hAnsi="宋体" w:cs="宋体"/>
                <w:szCs w:val="21"/>
              </w:rPr>
            </w:pPr>
            <w:r w:rsidRPr="00A04B46">
              <w:rPr>
                <w:rFonts w:ascii="宋体" w:hAnsi="宋体" w:cs="宋体" w:hint="eastAsia"/>
                <w:szCs w:val="21"/>
              </w:rPr>
              <w:t>连接的设备信息数组</w:t>
            </w:r>
          </w:p>
        </w:tc>
        <w:tc>
          <w:tcPr>
            <w:tcW w:w="617" w:type="dxa"/>
            <w:vAlign w:val="center"/>
          </w:tcPr>
          <w:p w:rsidR="00F405BA" w:rsidRPr="00A04B46" w:rsidRDefault="00F405BA" w:rsidP="0058245B">
            <w:pPr>
              <w:ind w:firstLine="480"/>
              <w:rPr>
                <w:rFonts w:ascii="宋体" w:hAnsi="宋体" w:cs="宋体"/>
                <w:szCs w:val="21"/>
              </w:rPr>
            </w:pPr>
            <w:r w:rsidRPr="00A04B46">
              <w:rPr>
                <w:rFonts w:ascii="宋体" w:hAnsi="宋体" w:cs="宋体"/>
                <w:szCs w:val="21"/>
              </w:rPr>
              <w:t>N</w:t>
            </w:r>
          </w:p>
        </w:tc>
      </w:tr>
      <w:tr w:rsidR="00F405BA" w:rsidRPr="00A04B46" w:rsidTr="0058245B">
        <w:tc>
          <w:tcPr>
            <w:tcW w:w="2006" w:type="dxa"/>
            <w:vAlign w:val="center"/>
          </w:tcPr>
          <w:p w:rsidR="00F405BA" w:rsidRPr="00A04B46" w:rsidRDefault="00F405BA" w:rsidP="0058245B">
            <w:pPr>
              <w:ind w:firstLine="480"/>
              <w:rPr>
                <w:rFonts w:ascii="宋体" w:hAnsi="宋体" w:cs="宋体"/>
                <w:szCs w:val="21"/>
              </w:rPr>
            </w:pPr>
            <w:r w:rsidRPr="00A04B46">
              <w:rPr>
                <w:rFonts w:ascii="宋体" w:hAnsi="宋体" w:cs="宋体" w:hint="eastAsia"/>
                <w:szCs w:val="21"/>
              </w:rPr>
              <w:t>MacAddress</w:t>
            </w:r>
          </w:p>
        </w:tc>
        <w:tc>
          <w:tcPr>
            <w:tcW w:w="1930" w:type="dxa"/>
            <w:vAlign w:val="center"/>
          </w:tcPr>
          <w:p w:rsidR="00F405BA" w:rsidRPr="00A04B46" w:rsidRDefault="00F405BA" w:rsidP="0058245B">
            <w:pPr>
              <w:ind w:firstLine="480"/>
              <w:rPr>
                <w:rFonts w:ascii="宋体" w:hAnsi="宋体" w:cs="宋体"/>
                <w:szCs w:val="21"/>
              </w:rPr>
            </w:pPr>
            <w:r w:rsidRPr="00A04B46">
              <w:rPr>
                <w:rFonts w:ascii="宋体" w:hAnsi="宋体" w:cs="宋体" w:hint="eastAsia"/>
                <w:szCs w:val="21"/>
              </w:rPr>
              <w:t>String</w:t>
            </w:r>
          </w:p>
        </w:tc>
        <w:tc>
          <w:tcPr>
            <w:tcW w:w="3232" w:type="dxa"/>
          </w:tcPr>
          <w:p w:rsidR="00F405BA" w:rsidRPr="00A04B46" w:rsidRDefault="00F405BA" w:rsidP="0058245B">
            <w:pPr>
              <w:ind w:firstLine="480"/>
              <w:rPr>
                <w:rFonts w:ascii="宋体" w:hAnsi="宋体" w:cs="宋体"/>
                <w:szCs w:val="21"/>
              </w:rPr>
            </w:pPr>
            <w:r w:rsidRPr="00A04B46">
              <w:rPr>
                <w:rFonts w:ascii="宋体" w:hAnsi="宋体" w:cs="宋体" w:hint="eastAsia"/>
                <w:szCs w:val="21"/>
              </w:rPr>
              <w:t>下挂设备的MAC地址</w:t>
            </w:r>
          </w:p>
        </w:tc>
        <w:tc>
          <w:tcPr>
            <w:tcW w:w="617" w:type="dxa"/>
          </w:tcPr>
          <w:p w:rsidR="00F405BA" w:rsidRPr="00A04B46" w:rsidRDefault="00F405BA" w:rsidP="0058245B">
            <w:pPr>
              <w:ind w:firstLine="480"/>
            </w:pPr>
            <w:r w:rsidRPr="00A04B46">
              <w:rPr>
                <w:rFonts w:ascii="宋体" w:hAnsi="宋体" w:cs="宋体"/>
                <w:szCs w:val="21"/>
              </w:rPr>
              <w:t>N</w:t>
            </w:r>
          </w:p>
        </w:tc>
      </w:tr>
      <w:tr w:rsidR="00F405BA" w:rsidRPr="00A04B46" w:rsidTr="0058245B">
        <w:tc>
          <w:tcPr>
            <w:tcW w:w="2006" w:type="dxa"/>
            <w:vAlign w:val="center"/>
          </w:tcPr>
          <w:p w:rsidR="00F405BA" w:rsidRPr="00A04B46" w:rsidRDefault="00F405BA" w:rsidP="0058245B">
            <w:pPr>
              <w:ind w:firstLine="480"/>
              <w:rPr>
                <w:rFonts w:ascii="宋体" w:hAnsi="宋体" w:cs="宋体"/>
                <w:szCs w:val="21"/>
              </w:rPr>
            </w:pPr>
            <w:r w:rsidRPr="00A04B46">
              <w:rPr>
                <w:rFonts w:ascii="宋体" w:hAnsi="宋体" w:cs="宋体" w:hint="eastAsia"/>
                <w:szCs w:val="21"/>
              </w:rPr>
              <w:t>VMacAddress</w:t>
            </w:r>
          </w:p>
        </w:tc>
        <w:tc>
          <w:tcPr>
            <w:tcW w:w="1930" w:type="dxa"/>
            <w:vAlign w:val="center"/>
          </w:tcPr>
          <w:p w:rsidR="00F405BA" w:rsidRPr="00A04B46" w:rsidRDefault="00F405BA" w:rsidP="0058245B">
            <w:pPr>
              <w:ind w:firstLine="480"/>
              <w:rPr>
                <w:rFonts w:ascii="宋体" w:hAnsi="宋体" w:cs="宋体"/>
                <w:szCs w:val="21"/>
              </w:rPr>
            </w:pPr>
            <w:r w:rsidRPr="00A04B46">
              <w:rPr>
                <w:rFonts w:ascii="宋体" w:hAnsi="宋体" w:cs="宋体" w:hint="eastAsia"/>
                <w:szCs w:val="21"/>
              </w:rPr>
              <w:t>String</w:t>
            </w:r>
          </w:p>
        </w:tc>
        <w:tc>
          <w:tcPr>
            <w:tcW w:w="3232" w:type="dxa"/>
          </w:tcPr>
          <w:p w:rsidR="00F405BA" w:rsidRPr="00A04B46" w:rsidRDefault="00F405BA" w:rsidP="0058245B">
            <w:pPr>
              <w:ind w:firstLine="480"/>
              <w:rPr>
                <w:rFonts w:ascii="宋体" w:hAnsi="宋体" w:cs="宋体"/>
                <w:szCs w:val="21"/>
              </w:rPr>
            </w:pPr>
            <w:r w:rsidRPr="00A04B46">
              <w:rPr>
                <w:rFonts w:ascii="宋体" w:hAnsi="宋体" w:cs="宋体" w:hint="eastAsia"/>
                <w:szCs w:val="21"/>
              </w:rPr>
              <w:t>下挂设备在家庭组网终端下的虚拟MAC，如果未转换，则和真实MAC一致。</w:t>
            </w:r>
          </w:p>
        </w:tc>
        <w:tc>
          <w:tcPr>
            <w:tcW w:w="617" w:type="dxa"/>
          </w:tcPr>
          <w:p w:rsidR="00F405BA" w:rsidRPr="00A04B46" w:rsidRDefault="00F405BA" w:rsidP="0058245B">
            <w:pPr>
              <w:ind w:firstLine="480"/>
            </w:pPr>
            <w:r w:rsidRPr="00A04B46">
              <w:rPr>
                <w:rFonts w:ascii="宋体" w:hAnsi="宋体" w:cs="宋体"/>
                <w:szCs w:val="21"/>
              </w:rPr>
              <w:t>N</w:t>
            </w:r>
          </w:p>
        </w:tc>
      </w:tr>
      <w:tr w:rsidR="00F405BA" w:rsidRPr="00A04B46" w:rsidTr="0058245B">
        <w:tc>
          <w:tcPr>
            <w:tcW w:w="2006" w:type="dxa"/>
            <w:vAlign w:val="center"/>
          </w:tcPr>
          <w:p w:rsidR="00F405BA" w:rsidRPr="00A04B46" w:rsidRDefault="00F405BA" w:rsidP="0058245B">
            <w:pPr>
              <w:ind w:firstLine="480"/>
              <w:rPr>
                <w:rFonts w:ascii="宋体" w:hAnsi="宋体" w:cs="宋体"/>
                <w:szCs w:val="21"/>
              </w:rPr>
            </w:pPr>
            <w:r w:rsidRPr="00A04B46">
              <w:rPr>
                <w:rFonts w:ascii="宋体" w:hAnsi="宋体" w:cs="宋体" w:hint="eastAsia"/>
                <w:szCs w:val="21"/>
              </w:rPr>
              <w:t>UpTime</w:t>
            </w:r>
          </w:p>
        </w:tc>
        <w:tc>
          <w:tcPr>
            <w:tcW w:w="1930" w:type="dxa"/>
            <w:vAlign w:val="center"/>
          </w:tcPr>
          <w:p w:rsidR="00F405BA" w:rsidRPr="00A04B46" w:rsidRDefault="00F405BA" w:rsidP="0058245B">
            <w:pPr>
              <w:ind w:firstLine="480"/>
              <w:rPr>
                <w:rFonts w:ascii="宋体" w:hAnsi="宋体" w:cs="宋体"/>
                <w:szCs w:val="21"/>
              </w:rPr>
            </w:pPr>
            <w:r w:rsidRPr="00A04B46">
              <w:rPr>
                <w:rFonts w:ascii="宋体" w:hAnsi="宋体" w:cs="宋体" w:hint="eastAsia"/>
                <w:szCs w:val="21"/>
              </w:rPr>
              <w:t>String</w:t>
            </w:r>
          </w:p>
        </w:tc>
        <w:tc>
          <w:tcPr>
            <w:tcW w:w="3232" w:type="dxa"/>
          </w:tcPr>
          <w:p w:rsidR="00F405BA" w:rsidRPr="00A04B46" w:rsidRDefault="00F405BA" w:rsidP="0058245B">
            <w:pPr>
              <w:ind w:firstLine="480"/>
              <w:rPr>
                <w:rFonts w:ascii="宋体" w:hAnsi="宋体" w:cs="宋体"/>
                <w:szCs w:val="21"/>
              </w:rPr>
            </w:pPr>
            <w:r w:rsidRPr="00A04B46">
              <w:rPr>
                <w:rFonts w:ascii="宋体" w:hAnsi="宋体" w:cs="宋体" w:hint="eastAsia"/>
                <w:szCs w:val="21"/>
              </w:rPr>
              <w:t>已连接时间，单位：秒</w:t>
            </w:r>
          </w:p>
        </w:tc>
        <w:tc>
          <w:tcPr>
            <w:tcW w:w="617" w:type="dxa"/>
          </w:tcPr>
          <w:p w:rsidR="00F405BA" w:rsidRPr="00A04B46" w:rsidRDefault="00F405BA" w:rsidP="0058245B">
            <w:pPr>
              <w:ind w:firstLine="480"/>
            </w:pPr>
            <w:r w:rsidRPr="00A04B46">
              <w:rPr>
                <w:rFonts w:ascii="宋体" w:hAnsi="宋体" w:cs="宋体"/>
                <w:szCs w:val="21"/>
              </w:rPr>
              <w:t>N</w:t>
            </w:r>
          </w:p>
        </w:tc>
      </w:tr>
      <w:tr w:rsidR="00F405BA" w:rsidRPr="00A04B46" w:rsidTr="0058245B">
        <w:tc>
          <w:tcPr>
            <w:tcW w:w="2006" w:type="dxa"/>
            <w:vAlign w:val="center"/>
          </w:tcPr>
          <w:p w:rsidR="00F405BA" w:rsidRPr="00A04B46" w:rsidRDefault="00F405BA" w:rsidP="0058245B">
            <w:pPr>
              <w:ind w:firstLine="480"/>
              <w:rPr>
                <w:rFonts w:ascii="宋体" w:hAnsi="宋体" w:cs="宋体"/>
                <w:szCs w:val="21"/>
              </w:rPr>
            </w:pPr>
            <w:r w:rsidRPr="00A04B46">
              <w:rPr>
                <w:rFonts w:ascii="宋体" w:hAnsi="宋体" w:cs="宋体" w:hint="eastAsia"/>
                <w:szCs w:val="21"/>
              </w:rPr>
              <w:t>Radio</w:t>
            </w:r>
          </w:p>
        </w:tc>
        <w:tc>
          <w:tcPr>
            <w:tcW w:w="1930" w:type="dxa"/>
            <w:vAlign w:val="center"/>
          </w:tcPr>
          <w:p w:rsidR="00F405BA" w:rsidRPr="00A04B46" w:rsidRDefault="00F405BA" w:rsidP="0058245B">
            <w:pPr>
              <w:ind w:firstLine="480"/>
              <w:rPr>
                <w:rFonts w:ascii="宋体" w:hAnsi="宋体" w:cs="宋体"/>
                <w:szCs w:val="21"/>
              </w:rPr>
            </w:pPr>
            <w:r w:rsidRPr="00A04B46">
              <w:rPr>
                <w:rFonts w:ascii="宋体" w:hAnsi="宋体" w:cs="宋体" w:hint="eastAsia"/>
                <w:szCs w:val="21"/>
              </w:rPr>
              <w:t>String</w:t>
            </w:r>
          </w:p>
        </w:tc>
        <w:tc>
          <w:tcPr>
            <w:tcW w:w="3232" w:type="dxa"/>
          </w:tcPr>
          <w:p w:rsidR="00F405BA" w:rsidRPr="00A04B46" w:rsidRDefault="00F405BA" w:rsidP="0058245B">
            <w:pPr>
              <w:ind w:firstLine="480"/>
              <w:rPr>
                <w:rFonts w:ascii="宋体" w:hAnsi="宋体" w:cs="宋体"/>
                <w:szCs w:val="21"/>
              </w:rPr>
            </w:pPr>
            <w:r w:rsidRPr="00A04B46">
              <w:rPr>
                <w:rFonts w:ascii="宋体" w:hAnsi="宋体" w:cs="宋体" w:hint="eastAsia"/>
                <w:szCs w:val="21"/>
              </w:rPr>
              <w:t>WLAN下挂设备的接入频段，取值2.4G或5G，对非WLAN下挂设备应填空值””</w:t>
            </w:r>
          </w:p>
        </w:tc>
        <w:tc>
          <w:tcPr>
            <w:tcW w:w="617" w:type="dxa"/>
          </w:tcPr>
          <w:p w:rsidR="00F405BA" w:rsidRPr="00A04B46" w:rsidRDefault="00F405BA" w:rsidP="0058245B">
            <w:pPr>
              <w:ind w:firstLine="480"/>
            </w:pPr>
            <w:r w:rsidRPr="00A04B46">
              <w:rPr>
                <w:rFonts w:ascii="宋体" w:hAnsi="宋体" w:cs="宋体"/>
                <w:szCs w:val="21"/>
              </w:rPr>
              <w:t>N</w:t>
            </w:r>
          </w:p>
        </w:tc>
      </w:tr>
      <w:tr w:rsidR="00F405BA" w:rsidRPr="00A04B46" w:rsidTr="0058245B">
        <w:tc>
          <w:tcPr>
            <w:tcW w:w="2006" w:type="dxa"/>
            <w:vAlign w:val="center"/>
          </w:tcPr>
          <w:p w:rsidR="00F405BA" w:rsidRPr="00A04B46" w:rsidRDefault="00F405BA" w:rsidP="0058245B">
            <w:pPr>
              <w:ind w:firstLine="480"/>
              <w:rPr>
                <w:rFonts w:ascii="宋体" w:hAnsi="宋体" w:cs="宋体"/>
                <w:szCs w:val="21"/>
              </w:rPr>
            </w:pPr>
            <w:r w:rsidRPr="00A04B46">
              <w:rPr>
                <w:rFonts w:ascii="宋体" w:hAnsi="宋体" w:cs="宋体" w:hint="eastAsia"/>
                <w:szCs w:val="21"/>
              </w:rPr>
              <w:t>SSID</w:t>
            </w:r>
          </w:p>
        </w:tc>
        <w:tc>
          <w:tcPr>
            <w:tcW w:w="1930" w:type="dxa"/>
            <w:vAlign w:val="center"/>
          </w:tcPr>
          <w:p w:rsidR="00F405BA" w:rsidRPr="00A04B46" w:rsidRDefault="00F405BA" w:rsidP="0058245B">
            <w:pPr>
              <w:ind w:firstLine="480"/>
              <w:rPr>
                <w:rFonts w:ascii="宋体" w:hAnsi="宋体" w:cs="宋体"/>
                <w:szCs w:val="21"/>
              </w:rPr>
            </w:pPr>
            <w:r w:rsidRPr="00A04B46">
              <w:rPr>
                <w:rFonts w:ascii="宋体" w:hAnsi="宋体" w:cs="宋体" w:hint="eastAsia"/>
                <w:szCs w:val="21"/>
              </w:rPr>
              <w:t>String</w:t>
            </w:r>
          </w:p>
        </w:tc>
        <w:tc>
          <w:tcPr>
            <w:tcW w:w="3232" w:type="dxa"/>
          </w:tcPr>
          <w:p w:rsidR="00F405BA" w:rsidRPr="00A04B46" w:rsidRDefault="00F405BA" w:rsidP="0058245B">
            <w:pPr>
              <w:ind w:firstLine="480"/>
              <w:rPr>
                <w:rFonts w:ascii="宋体" w:hAnsi="宋体" w:cs="宋体"/>
                <w:szCs w:val="21"/>
              </w:rPr>
            </w:pPr>
            <w:r w:rsidRPr="00A04B46">
              <w:rPr>
                <w:rFonts w:ascii="宋体" w:hAnsi="宋体" w:cs="宋体" w:hint="eastAsia"/>
                <w:szCs w:val="21"/>
              </w:rPr>
              <w:t>WLAN下挂设备的接入SSID名称，对非WLAN下挂设备应填空值””</w:t>
            </w:r>
          </w:p>
        </w:tc>
        <w:tc>
          <w:tcPr>
            <w:tcW w:w="617" w:type="dxa"/>
          </w:tcPr>
          <w:p w:rsidR="00F405BA" w:rsidRPr="00A04B46" w:rsidRDefault="00F405BA" w:rsidP="0058245B">
            <w:pPr>
              <w:ind w:firstLine="480"/>
            </w:pPr>
            <w:r w:rsidRPr="00A04B46">
              <w:rPr>
                <w:rFonts w:ascii="宋体" w:hAnsi="宋体" w:cs="宋体"/>
                <w:szCs w:val="21"/>
              </w:rPr>
              <w:t>N</w:t>
            </w:r>
          </w:p>
        </w:tc>
      </w:tr>
      <w:tr w:rsidR="00F405BA" w:rsidRPr="00A04B46" w:rsidTr="0058245B">
        <w:tc>
          <w:tcPr>
            <w:tcW w:w="2006" w:type="dxa"/>
            <w:vAlign w:val="center"/>
          </w:tcPr>
          <w:p w:rsidR="00F405BA" w:rsidRPr="00A04B46" w:rsidRDefault="00F405BA" w:rsidP="0058245B">
            <w:pPr>
              <w:ind w:firstLine="480"/>
              <w:rPr>
                <w:rFonts w:ascii="宋体" w:hAnsi="宋体" w:cs="宋体"/>
                <w:szCs w:val="21"/>
              </w:rPr>
            </w:pPr>
            <w:r w:rsidRPr="00A04B46">
              <w:rPr>
                <w:rFonts w:ascii="宋体" w:hAnsi="宋体" w:cs="宋体" w:hint="eastAsia"/>
                <w:szCs w:val="21"/>
              </w:rPr>
              <w:t>RSSI</w:t>
            </w:r>
          </w:p>
        </w:tc>
        <w:tc>
          <w:tcPr>
            <w:tcW w:w="1930" w:type="dxa"/>
            <w:vAlign w:val="center"/>
          </w:tcPr>
          <w:p w:rsidR="00F405BA" w:rsidRPr="00A04B46" w:rsidRDefault="00F405BA" w:rsidP="0058245B">
            <w:pPr>
              <w:ind w:firstLine="480"/>
              <w:rPr>
                <w:rFonts w:ascii="宋体" w:hAnsi="宋体" w:cs="宋体"/>
                <w:szCs w:val="21"/>
              </w:rPr>
            </w:pPr>
            <w:r w:rsidRPr="00A04B46">
              <w:rPr>
                <w:rFonts w:ascii="宋体" w:hAnsi="宋体" w:cs="宋体" w:hint="eastAsia"/>
                <w:szCs w:val="21"/>
              </w:rPr>
              <w:t>String</w:t>
            </w:r>
          </w:p>
        </w:tc>
        <w:tc>
          <w:tcPr>
            <w:tcW w:w="3232" w:type="dxa"/>
          </w:tcPr>
          <w:p w:rsidR="00F405BA" w:rsidRPr="00A04B46" w:rsidRDefault="00F405BA" w:rsidP="0058245B">
            <w:pPr>
              <w:ind w:firstLine="480"/>
              <w:rPr>
                <w:rFonts w:ascii="宋体" w:hAnsi="宋体" w:cs="宋体"/>
                <w:szCs w:val="21"/>
              </w:rPr>
            </w:pPr>
            <w:r w:rsidRPr="00A04B46">
              <w:rPr>
                <w:rFonts w:ascii="宋体" w:hAnsi="宋体" w:cs="宋体" w:hint="eastAsia"/>
                <w:szCs w:val="21"/>
              </w:rPr>
              <w:t>WLAN下挂设备当前的信号强度，单位为dBm，对非WLAN下挂设备应填空值””</w:t>
            </w:r>
          </w:p>
        </w:tc>
        <w:tc>
          <w:tcPr>
            <w:tcW w:w="617" w:type="dxa"/>
          </w:tcPr>
          <w:p w:rsidR="00F405BA" w:rsidRPr="00A04B46" w:rsidRDefault="00F405BA" w:rsidP="0058245B">
            <w:pPr>
              <w:ind w:firstLine="480"/>
            </w:pPr>
            <w:r w:rsidRPr="00A04B46">
              <w:rPr>
                <w:rFonts w:ascii="宋体" w:hAnsi="宋体" w:cs="宋体"/>
                <w:szCs w:val="21"/>
              </w:rPr>
              <w:t>N</w:t>
            </w:r>
          </w:p>
        </w:tc>
      </w:tr>
      <w:tr w:rsidR="00F405BA" w:rsidRPr="00A04B46" w:rsidTr="0058245B">
        <w:tc>
          <w:tcPr>
            <w:tcW w:w="2006" w:type="dxa"/>
            <w:vAlign w:val="center"/>
          </w:tcPr>
          <w:p w:rsidR="00F405BA" w:rsidRPr="00A04B46" w:rsidRDefault="00F405BA" w:rsidP="0058245B">
            <w:pPr>
              <w:ind w:firstLine="480"/>
              <w:rPr>
                <w:rFonts w:ascii="宋体" w:hAnsi="宋体" w:cs="宋体"/>
                <w:szCs w:val="21"/>
              </w:rPr>
            </w:pPr>
            <w:r w:rsidRPr="00A04B46">
              <w:rPr>
                <w:rFonts w:ascii="宋体" w:hAnsi="宋体" w:cs="宋体" w:hint="eastAsia"/>
                <w:szCs w:val="21"/>
              </w:rPr>
              <w:t>RxRate</w:t>
            </w:r>
          </w:p>
        </w:tc>
        <w:tc>
          <w:tcPr>
            <w:tcW w:w="1930" w:type="dxa"/>
            <w:vAlign w:val="center"/>
          </w:tcPr>
          <w:p w:rsidR="00F405BA" w:rsidRPr="00A04B46" w:rsidRDefault="00F405BA" w:rsidP="0058245B">
            <w:pPr>
              <w:ind w:firstLine="480"/>
              <w:rPr>
                <w:rFonts w:ascii="宋体" w:hAnsi="宋体" w:cs="宋体"/>
                <w:szCs w:val="21"/>
              </w:rPr>
            </w:pPr>
            <w:r w:rsidRPr="00A04B46">
              <w:rPr>
                <w:rFonts w:ascii="宋体" w:hAnsi="宋体" w:cs="宋体" w:hint="eastAsia"/>
                <w:szCs w:val="21"/>
              </w:rPr>
              <w:t>String</w:t>
            </w:r>
          </w:p>
        </w:tc>
        <w:tc>
          <w:tcPr>
            <w:tcW w:w="3232" w:type="dxa"/>
            <w:vAlign w:val="center"/>
          </w:tcPr>
          <w:p w:rsidR="00F405BA" w:rsidRPr="00A04B46" w:rsidRDefault="00F405BA" w:rsidP="0058245B">
            <w:pPr>
              <w:ind w:firstLine="480"/>
              <w:rPr>
                <w:rFonts w:ascii="宋体" w:hAnsi="宋体" w:cs="宋体"/>
                <w:szCs w:val="21"/>
              </w:rPr>
            </w:pPr>
            <w:bookmarkStart w:id="1907" w:name="_Toc385929445"/>
            <w:r w:rsidRPr="00A04B46">
              <w:rPr>
                <w:rFonts w:ascii="宋体" w:hAnsi="宋体" w:cs="宋体" w:hint="eastAsia"/>
                <w:szCs w:val="21"/>
              </w:rPr>
              <w:t>当前的协商接收速率</w:t>
            </w:r>
            <w:r w:rsidRPr="00A04B46">
              <w:rPr>
                <w:rFonts w:ascii="宋体" w:hAnsi="宋体" w:cs="宋体" w:hint="eastAsia"/>
                <w:szCs w:val="21"/>
              </w:rPr>
              <w:lastRenderedPageBreak/>
              <w:t>(Mbps)</w:t>
            </w:r>
            <w:bookmarkEnd w:id="1907"/>
          </w:p>
        </w:tc>
        <w:tc>
          <w:tcPr>
            <w:tcW w:w="617" w:type="dxa"/>
          </w:tcPr>
          <w:p w:rsidR="00F405BA" w:rsidRPr="00A04B46" w:rsidRDefault="00F405BA" w:rsidP="0058245B">
            <w:pPr>
              <w:ind w:firstLine="480"/>
            </w:pPr>
            <w:r w:rsidRPr="00A04B46">
              <w:rPr>
                <w:rFonts w:ascii="宋体" w:hAnsi="宋体" w:cs="宋体"/>
                <w:szCs w:val="21"/>
              </w:rPr>
              <w:lastRenderedPageBreak/>
              <w:t>N</w:t>
            </w:r>
          </w:p>
        </w:tc>
      </w:tr>
      <w:tr w:rsidR="00F405BA" w:rsidRPr="00A04B46" w:rsidTr="0058245B">
        <w:tc>
          <w:tcPr>
            <w:tcW w:w="2006" w:type="dxa"/>
            <w:vAlign w:val="center"/>
          </w:tcPr>
          <w:p w:rsidR="00F405BA" w:rsidRPr="00A04B46" w:rsidRDefault="00F405BA" w:rsidP="0058245B">
            <w:pPr>
              <w:ind w:firstLine="480"/>
              <w:rPr>
                <w:rFonts w:ascii="宋体" w:hAnsi="宋体" w:cs="宋体"/>
                <w:szCs w:val="21"/>
              </w:rPr>
            </w:pPr>
            <w:r w:rsidRPr="00A04B46">
              <w:rPr>
                <w:rFonts w:ascii="宋体" w:hAnsi="宋体" w:cs="宋体" w:hint="eastAsia"/>
                <w:szCs w:val="21"/>
              </w:rPr>
              <w:lastRenderedPageBreak/>
              <w:t>TxRate</w:t>
            </w:r>
          </w:p>
        </w:tc>
        <w:tc>
          <w:tcPr>
            <w:tcW w:w="1930" w:type="dxa"/>
            <w:vAlign w:val="center"/>
          </w:tcPr>
          <w:p w:rsidR="00F405BA" w:rsidRPr="00A04B46" w:rsidRDefault="00F405BA" w:rsidP="0058245B">
            <w:pPr>
              <w:ind w:firstLine="480"/>
              <w:rPr>
                <w:rFonts w:ascii="宋体" w:hAnsi="宋体" w:cs="宋体"/>
                <w:szCs w:val="21"/>
              </w:rPr>
            </w:pPr>
            <w:r w:rsidRPr="00A04B46">
              <w:rPr>
                <w:rFonts w:ascii="宋体" w:hAnsi="宋体" w:cs="宋体" w:hint="eastAsia"/>
                <w:szCs w:val="21"/>
              </w:rPr>
              <w:t>String</w:t>
            </w:r>
          </w:p>
        </w:tc>
        <w:tc>
          <w:tcPr>
            <w:tcW w:w="3232" w:type="dxa"/>
            <w:vAlign w:val="center"/>
          </w:tcPr>
          <w:p w:rsidR="00F405BA" w:rsidRPr="00A04B46" w:rsidRDefault="00F405BA" w:rsidP="0058245B">
            <w:pPr>
              <w:ind w:firstLine="480"/>
              <w:rPr>
                <w:rFonts w:ascii="宋体" w:hAnsi="宋体" w:cs="宋体"/>
                <w:szCs w:val="21"/>
              </w:rPr>
            </w:pPr>
            <w:bookmarkStart w:id="1908" w:name="_Toc385929447"/>
            <w:r w:rsidRPr="00A04B46">
              <w:rPr>
                <w:rFonts w:ascii="宋体" w:hAnsi="宋体" w:cs="宋体" w:hint="eastAsia"/>
                <w:szCs w:val="21"/>
              </w:rPr>
              <w:t>当前的协商发送速率(Mbps)</w:t>
            </w:r>
            <w:bookmarkEnd w:id="1908"/>
            <w:r w:rsidRPr="00A04B46">
              <w:rPr>
                <w:rFonts w:ascii="宋体" w:hAnsi="宋体" w:cs="宋体" w:hint="eastAsia"/>
                <w:szCs w:val="21"/>
              </w:rPr>
              <w:t xml:space="preserve"> </w:t>
            </w:r>
          </w:p>
        </w:tc>
        <w:tc>
          <w:tcPr>
            <w:tcW w:w="617" w:type="dxa"/>
          </w:tcPr>
          <w:p w:rsidR="00F405BA" w:rsidRPr="00A04B46" w:rsidRDefault="00F405BA" w:rsidP="0058245B">
            <w:pPr>
              <w:ind w:firstLine="480"/>
            </w:pPr>
            <w:r w:rsidRPr="00A04B46">
              <w:rPr>
                <w:rFonts w:ascii="宋体" w:hAnsi="宋体" w:cs="宋体"/>
                <w:szCs w:val="21"/>
              </w:rPr>
              <w:t>N</w:t>
            </w:r>
          </w:p>
        </w:tc>
      </w:tr>
      <w:tr w:rsidR="00F405BA" w:rsidRPr="00A04B46" w:rsidTr="0058245B">
        <w:tc>
          <w:tcPr>
            <w:tcW w:w="2006" w:type="dxa"/>
            <w:vAlign w:val="center"/>
          </w:tcPr>
          <w:p w:rsidR="00F405BA" w:rsidRPr="00A04B46" w:rsidRDefault="00F405BA" w:rsidP="0058245B">
            <w:pPr>
              <w:ind w:firstLine="480"/>
              <w:rPr>
                <w:rFonts w:ascii="宋体" w:hAnsi="宋体" w:cs="宋体"/>
                <w:szCs w:val="21"/>
              </w:rPr>
            </w:pPr>
            <w:r w:rsidRPr="00A04B46">
              <w:rPr>
                <w:rFonts w:ascii="宋体" w:hAnsi="宋体"/>
                <w:szCs w:val="21"/>
              </w:rPr>
              <w:t>RxRate</w:t>
            </w:r>
            <w:r w:rsidRPr="00A04B46">
              <w:rPr>
                <w:rFonts w:ascii="宋体" w:hAnsi="宋体" w:hint="eastAsia"/>
                <w:szCs w:val="21"/>
              </w:rPr>
              <w:t>_</w:t>
            </w:r>
            <w:r w:rsidRPr="00A04B46">
              <w:rPr>
                <w:rFonts w:ascii="宋体" w:hAnsi="宋体"/>
                <w:szCs w:val="21"/>
              </w:rPr>
              <w:t>rt</w:t>
            </w:r>
          </w:p>
        </w:tc>
        <w:tc>
          <w:tcPr>
            <w:tcW w:w="1930" w:type="dxa"/>
            <w:vAlign w:val="center"/>
          </w:tcPr>
          <w:p w:rsidR="00F405BA" w:rsidRPr="00A04B46" w:rsidRDefault="00F405BA" w:rsidP="0058245B">
            <w:pPr>
              <w:ind w:firstLine="480"/>
              <w:rPr>
                <w:rFonts w:ascii="宋体" w:hAnsi="宋体" w:cs="宋体"/>
                <w:szCs w:val="21"/>
              </w:rPr>
            </w:pPr>
            <w:r w:rsidRPr="00A04B46">
              <w:rPr>
                <w:rFonts w:ascii="宋体" w:hAnsi="宋体"/>
                <w:szCs w:val="21"/>
              </w:rPr>
              <w:t>String</w:t>
            </w:r>
          </w:p>
        </w:tc>
        <w:tc>
          <w:tcPr>
            <w:tcW w:w="3232" w:type="dxa"/>
            <w:vAlign w:val="center"/>
          </w:tcPr>
          <w:p w:rsidR="00F405BA" w:rsidRPr="00A04B46" w:rsidRDefault="00F405BA" w:rsidP="0058245B">
            <w:pPr>
              <w:ind w:firstLine="480"/>
              <w:rPr>
                <w:rFonts w:ascii="宋体" w:hAnsi="宋体" w:cs="宋体"/>
                <w:szCs w:val="21"/>
              </w:rPr>
            </w:pPr>
            <w:r w:rsidRPr="00A04B46">
              <w:rPr>
                <w:rFonts w:ascii="宋体" w:hAnsi="宋体"/>
                <w:szCs w:val="21"/>
              </w:rPr>
              <w:t>上行的</w:t>
            </w:r>
            <w:r w:rsidRPr="00A04B46">
              <w:rPr>
                <w:rFonts w:ascii="宋体" w:hAnsi="宋体" w:hint="eastAsia"/>
                <w:szCs w:val="21"/>
              </w:rPr>
              <w:t>实时</w:t>
            </w:r>
            <w:r w:rsidRPr="00A04B46">
              <w:rPr>
                <w:rFonts w:ascii="宋体" w:hAnsi="宋体"/>
                <w:szCs w:val="21"/>
              </w:rPr>
              <w:t>接收速率(Mbps)</w:t>
            </w:r>
          </w:p>
        </w:tc>
        <w:tc>
          <w:tcPr>
            <w:tcW w:w="617" w:type="dxa"/>
          </w:tcPr>
          <w:p w:rsidR="00F405BA" w:rsidRPr="00A04B46" w:rsidRDefault="00F405BA" w:rsidP="0058245B">
            <w:pPr>
              <w:ind w:firstLine="480"/>
            </w:pPr>
            <w:r w:rsidRPr="00A04B46">
              <w:rPr>
                <w:rFonts w:ascii="宋体" w:hAnsi="宋体" w:cs="宋体"/>
                <w:szCs w:val="21"/>
              </w:rPr>
              <w:t>N</w:t>
            </w:r>
          </w:p>
        </w:tc>
      </w:tr>
      <w:tr w:rsidR="00F405BA" w:rsidRPr="00A04B46" w:rsidTr="0058245B">
        <w:tc>
          <w:tcPr>
            <w:tcW w:w="2006" w:type="dxa"/>
            <w:vAlign w:val="center"/>
          </w:tcPr>
          <w:p w:rsidR="00F405BA" w:rsidRPr="00A04B46" w:rsidRDefault="00F405BA" w:rsidP="0058245B">
            <w:pPr>
              <w:ind w:firstLine="480"/>
              <w:rPr>
                <w:rFonts w:ascii="宋体" w:hAnsi="宋体" w:cs="宋体"/>
                <w:szCs w:val="21"/>
              </w:rPr>
            </w:pPr>
            <w:r w:rsidRPr="00A04B46">
              <w:rPr>
                <w:rFonts w:ascii="宋体" w:hAnsi="宋体"/>
                <w:szCs w:val="21"/>
              </w:rPr>
              <w:t>TxRate</w:t>
            </w:r>
            <w:r w:rsidRPr="00A04B46">
              <w:rPr>
                <w:rFonts w:ascii="宋体" w:hAnsi="宋体" w:hint="eastAsia"/>
                <w:szCs w:val="21"/>
              </w:rPr>
              <w:t>_</w:t>
            </w:r>
            <w:r w:rsidRPr="00A04B46">
              <w:rPr>
                <w:rFonts w:ascii="宋体" w:hAnsi="宋体"/>
                <w:szCs w:val="21"/>
              </w:rPr>
              <w:t>rt</w:t>
            </w:r>
          </w:p>
        </w:tc>
        <w:tc>
          <w:tcPr>
            <w:tcW w:w="1930" w:type="dxa"/>
            <w:vAlign w:val="center"/>
          </w:tcPr>
          <w:p w:rsidR="00F405BA" w:rsidRPr="00A04B46" w:rsidRDefault="00F405BA" w:rsidP="0058245B">
            <w:pPr>
              <w:ind w:firstLine="480"/>
              <w:rPr>
                <w:rFonts w:ascii="宋体" w:hAnsi="宋体" w:cs="宋体"/>
                <w:szCs w:val="21"/>
              </w:rPr>
            </w:pPr>
            <w:r w:rsidRPr="00A04B46">
              <w:rPr>
                <w:rFonts w:ascii="宋体" w:hAnsi="宋体"/>
                <w:szCs w:val="21"/>
              </w:rPr>
              <w:t>String</w:t>
            </w:r>
          </w:p>
        </w:tc>
        <w:tc>
          <w:tcPr>
            <w:tcW w:w="3232" w:type="dxa"/>
            <w:vAlign w:val="center"/>
          </w:tcPr>
          <w:p w:rsidR="00F405BA" w:rsidRPr="00A04B46" w:rsidRDefault="00F405BA" w:rsidP="0058245B">
            <w:pPr>
              <w:ind w:firstLine="480"/>
              <w:rPr>
                <w:rFonts w:ascii="宋体" w:hAnsi="宋体" w:cs="宋体"/>
                <w:szCs w:val="21"/>
              </w:rPr>
            </w:pPr>
            <w:r w:rsidRPr="00A04B46">
              <w:rPr>
                <w:rFonts w:ascii="宋体" w:hAnsi="宋体"/>
                <w:szCs w:val="21"/>
              </w:rPr>
              <w:t>上行的</w:t>
            </w:r>
            <w:r w:rsidRPr="00A04B46">
              <w:rPr>
                <w:rFonts w:ascii="宋体" w:hAnsi="宋体" w:hint="eastAsia"/>
                <w:szCs w:val="21"/>
              </w:rPr>
              <w:t>实时</w:t>
            </w:r>
            <w:r w:rsidRPr="00A04B46">
              <w:rPr>
                <w:rFonts w:ascii="宋体" w:hAnsi="宋体"/>
                <w:szCs w:val="21"/>
              </w:rPr>
              <w:t xml:space="preserve">发送速率(Mbps) </w:t>
            </w:r>
          </w:p>
        </w:tc>
        <w:tc>
          <w:tcPr>
            <w:tcW w:w="617" w:type="dxa"/>
          </w:tcPr>
          <w:p w:rsidR="00F405BA" w:rsidRPr="00A04B46" w:rsidRDefault="00F405BA" w:rsidP="0058245B">
            <w:pPr>
              <w:ind w:firstLine="480"/>
            </w:pPr>
            <w:r w:rsidRPr="00A04B46">
              <w:rPr>
                <w:rFonts w:ascii="宋体" w:hAnsi="宋体" w:cs="宋体"/>
                <w:szCs w:val="21"/>
              </w:rPr>
              <w:t>N</w:t>
            </w:r>
          </w:p>
        </w:tc>
      </w:tr>
      <w:tr w:rsidR="00F405BA" w:rsidRPr="00A04B46" w:rsidTr="0058245B">
        <w:tc>
          <w:tcPr>
            <w:tcW w:w="2006" w:type="dxa"/>
            <w:vAlign w:val="center"/>
          </w:tcPr>
          <w:p w:rsidR="00F405BA" w:rsidRPr="00A04B46" w:rsidRDefault="00F405BA" w:rsidP="0058245B">
            <w:pPr>
              <w:ind w:firstLine="480"/>
              <w:rPr>
                <w:rFonts w:ascii="宋体" w:hAnsi="宋体"/>
                <w:szCs w:val="21"/>
              </w:rPr>
            </w:pPr>
            <w:r w:rsidRPr="00A04B46">
              <w:rPr>
                <w:rFonts w:ascii="宋体" w:hAnsi="宋体"/>
                <w:szCs w:val="21"/>
              </w:rPr>
              <w:t>HostName</w:t>
            </w:r>
          </w:p>
        </w:tc>
        <w:tc>
          <w:tcPr>
            <w:tcW w:w="1930" w:type="dxa"/>
            <w:vAlign w:val="center"/>
          </w:tcPr>
          <w:p w:rsidR="00F405BA" w:rsidRPr="00A04B46" w:rsidRDefault="00F405BA" w:rsidP="0058245B">
            <w:pPr>
              <w:ind w:firstLine="480"/>
              <w:rPr>
                <w:rFonts w:ascii="宋体" w:hAnsi="宋体"/>
                <w:szCs w:val="21"/>
              </w:rPr>
            </w:pPr>
            <w:r w:rsidRPr="00A04B46">
              <w:rPr>
                <w:rFonts w:ascii="宋体" w:hAnsi="宋体"/>
                <w:szCs w:val="21"/>
              </w:rPr>
              <w:t>String</w:t>
            </w:r>
          </w:p>
        </w:tc>
        <w:tc>
          <w:tcPr>
            <w:tcW w:w="3232" w:type="dxa"/>
          </w:tcPr>
          <w:p w:rsidR="00F405BA" w:rsidRPr="00A04B46" w:rsidRDefault="00F405BA" w:rsidP="0058245B">
            <w:pPr>
              <w:ind w:firstLine="480"/>
              <w:rPr>
                <w:rFonts w:ascii="宋体" w:hAnsi="宋体"/>
                <w:szCs w:val="21"/>
              </w:rPr>
            </w:pPr>
            <w:r w:rsidRPr="00A04B46">
              <w:rPr>
                <w:rFonts w:ascii="宋体" w:hAnsi="宋体"/>
                <w:szCs w:val="21"/>
              </w:rPr>
              <w:t>下挂设备的名称</w:t>
            </w:r>
            <w:r w:rsidRPr="00A04B46">
              <w:rPr>
                <w:rFonts w:ascii="宋体" w:hAnsi="宋体" w:hint="eastAsia"/>
                <w:szCs w:val="21"/>
              </w:rPr>
              <w:t>；</w:t>
            </w:r>
            <w:r w:rsidRPr="00A04B46">
              <w:rPr>
                <w:rFonts w:ascii="宋体" w:hAnsi="宋体"/>
                <w:szCs w:val="21"/>
              </w:rPr>
              <w:t xml:space="preserve"> </w:t>
            </w:r>
          </w:p>
        </w:tc>
        <w:tc>
          <w:tcPr>
            <w:tcW w:w="617" w:type="dxa"/>
            <w:vAlign w:val="center"/>
          </w:tcPr>
          <w:p w:rsidR="00F405BA" w:rsidRPr="00A04B46" w:rsidRDefault="00F405BA" w:rsidP="0058245B">
            <w:pPr>
              <w:ind w:firstLine="480"/>
              <w:rPr>
                <w:rFonts w:ascii="宋体" w:hAnsi="宋体"/>
                <w:szCs w:val="21"/>
              </w:rPr>
            </w:pPr>
            <w:r w:rsidRPr="00A04B46">
              <w:rPr>
                <w:rFonts w:ascii="宋体" w:hAnsi="宋体"/>
                <w:szCs w:val="21"/>
              </w:rPr>
              <w:t>N</w:t>
            </w:r>
          </w:p>
        </w:tc>
      </w:tr>
      <w:tr w:rsidR="00F405BA" w:rsidRPr="00A04B46" w:rsidTr="0058245B">
        <w:tc>
          <w:tcPr>
            <w:tcW w:w="2006" w:type="dxa"/>
            <w:vAlign w:val="center"/>
          </w:tcPr>
          <w:p w:rsidR="00F405BA" w:rsidRPr="00A04B46" w:rsidRDefault="00F405BA" w:rsidP="0058245B">
            <w:pPr>
              <w:ind w:firstLine="480"/>
              <w:rPr>
                <w:rFonts w:ascii="宋体" w:hAnsi="宋体"/>
                <w:szCs w:val="21"/>
              </w:rPr>
            </w:pPr>
            <w:r w:rsidRPr="00A04B46">
              <w:rPr>
                <w:rFonts w:ascii="宋体" w:hAnsi="宋体"/>
                <w:szCs w:val="21"/>
              </w:rPr>
              <w:t>STAType</w:t>
            </w:r>
          </w:p>
        </w:tc>
        <w:tc>
          <w:tcPr>
            <w:tcW w:w="1930" w:type="dxa"/>
            <w:vAlign w:val="center"/>
          </w:tcPr>
          <w:p w:rsidR="00F405BA" w:rsidRPr="00A04B46" w:rsidRDefault="00F405BA" w:rsidP="0058245B">
            <w:pPr>
              <w:ind w:firstLine="480"/>
              <w:rPr>
                <w:rFonts w:ascii="宋体" w:hAnsi="宋体"/>
                <w:szCs w:val="21"/>
              </w:rPr>
            </w:pPr>
            <w:r w:rsidRPr="00A04B46">
              <w:rPr>
                <w:rFonts w:ascii="宋体" w:hAnsi="宋体"/>
                <w:szCs w:val="21"/>
              </w:rPr>
              <w:t>String</w:t>
            </w:r>
          </w:p>
        </w:tc>
        <w:tc>
          <w:tcPr>
            <w:tcW w:w="3232" w:type="dxa"/>
          </w:tcPr>
          <w:p w:rsidR="00F405BA" w:rsidRPr="00A04B46" w:rsidRDefault="00F405BA" w:rsidP="0058245B">
            <w:pPr>
              <w:ind w:firstLine="480"/>
              <w:rPr>
                <w:rFonts w:ascii="宋体" w:hAnsi="宋体"/>
                <w:szCs w:val="21"/>
              </w:rPr>
            </w:pPr>
            <w:r w:rsidRPr="00A04B46">
              <w:rPr>
                <w:rFonts w:ascii="宋体" w:hAnsi="宋体"/>
                <w:szCs w:val="21"/>
              </w:rPr>
              <w:t>下挂设备类型</w:t>
            </w:r>
            <w:r w:rsidRPr="00A04B46">
              <w:rPr>
                <w:rFonts w:ascii="宋体" w:hAnsi="宋体" w:hint="eastAsia"/>
                <w:szCs w:val="21"/>
              </w:rPr>
              <w:t>；</w:t>
            </w:r>
          </w:p>
        </w:tc>
        <w:tc>
          <w:tcPr>
            <w:tcW w:w="617" w:type="dxa"/>
            <w:vAlign w:val="center"/>
          </w:tcPr>
          <w:p w:rsidR="00F405BA" w:rsidRPr="00A04B46" w:rsidRDefault="00F405BA" w:rsidP="0058245B">
            <w:pPr>
              <w:ind w:firstLine="480"/>
              <w:rPr>
                <w:rFonts w:ascii="宋体" w:hAnsi="宋体"/>
                <w:szCs w:val="21"/>
              </w:rPr>
            </w:pPr>
            <w:r w:rsidRPr="00A04B46">
              <w:rPr>
                <w:rFonts w:ascii="宋体" w:hAnsi="宋体"/>
                <w:szCs w:val="21"/>
              </w:rPr>
              <w:t>N</w:t>
            </w:r>
          </w:p>
        </w:tc>
      </w:tr>
    </w:tbl>
    <w:p w:rsidR="00F405BA" w:rsidRPr="00A04B46" w:rsidRDefault="00F405BA" w:rsidP="00F405BA">
      <w:pPr>
        <w:ind w:firstLine="480"/>
      </w:pPr>
    </w:p>
    <w:p w:rsidR="00F405BA" w:rsidRPr="00A04B46" w:rsidRDefault="00F405BA" w:rsidP="00F405BA">
      <w:pPr>
        <w:pStyle w:val="6"/>
      </w:pPr>
      <w:bookmarkStart w:id="1909" w:name="_Toc130046887"/>
      <w:bookmarkStart w:id="1910" w:name="_Toc130155401"/>
      <w:r w:rsidRPr="00A04B46">
        <w:t>请求报文示例</w:t>
      </w:r>
      <w:bookmarkEnd w:id="1909"/>
      <w:bookmarkEnd w:id="1910"/>
    </w:p>
    <w:p w:rsidR="00F405BA" w:rsidRPr="00A04B46" w:rsidRDefault="00F405BA" w:rsidP="00F405BA">
      <w:pPr>
        <w:ind w:firstLine="480"/>
      </w:pPr>
    </w:p>
    <w:tbl>
      <w:tblPr>
        <w:tblStyle w:val="afffff7"/>
        <w:tblW w:w="0" w:type="auto"/>
        <w:tblInd w:w="-5" w:type="dxa"/>
        <w:tblLook w:val="04A0" w:firstRow="1" w:lastRow="0" w:firstColumn="1" w:lastColumn="0" w:noHBand="0" w:noVBand="1"/>
      </w:tblPr>
      <w:tblGrid>
        <w:gridCol w:w="7621"/>
      </w:tblGrid>
      <w:tr w:rsidR="00F405BA" w:rsidRPr="00A04B46" w:rsidTr="0058245B">
        <w:tc>
          <w:tcPr>
            <w:tcW w:w="7621" w:type="dxa"/>
          </w:tcPr>
          <w:p w:rsidR="00F405BA" w:rsidRPr="00A04B46" w:rsidRDefault="00F405BA" w:rsidP="0058245B">
            <w:pPr>
              <w:ind w:firstLine="480"/>
            </w:pPr>
            <w:r w:rsidRPr="00A04B46">
              <w:t>{</w:t>
            </w:r>
          </w:p>
          <w:p w:rsidR="00F405BA" w:rsidRPr="00A04B46" w:rsidRDefault="00F405BA" w:rsidP="0058245B">
            <w:pPr>
              <w:ind w:firstLine="480"/>
            </w:pPr>
            <w:r w:rsidRPr="00A04B46">
              <w:t xml:space="preserve">  "deviceMac": "F44C70D5E3CB"</w:t>
            </w:r>
          </w:p>
          <w:p w:rsidR="00F405BA" w:rsidRPr="00A04B46" w:rsidRDefault="00F405BA" w:rsidP="0058245B">
            <w:pPr>
              <w:ind w:firstLine="480"/>
            </w:pPr>
            <w:r w:rsidRPr="00A04B46">
              <w:t>}</w:t>
            </w:r>
          </w:p>
        </w:tc>
      </w:tr>
    </w:tbl>
    <w:p w:rsidR="00F405BA" w:rsidRPr="00A04B46" w:rsidRDefault="00F405BA" w:rsidP="00F405BA">
      <w:pPr>
        <w:pStyle w:val="6"/>
      </w:pPr>
      <w:bookmarkStart w:id="1911" w:name="_Toc130046888"/>
      <w:bookmarkStart w:id="1912" w:name="_Toc130155402"/>
      <w:r w:rsidRPr="00A04B46">
        <w:t>响应报文示例</w:t>
      </w:r>
      <w:bookmarkEnd w:id="1911"/>
      <w:bookmarkEnd w:id="1912"/>
    </w:p>
    <w:p w:rsidR="00F405BA" w:rsidRPr="00A04B46" w:rsidRDefault="00F405BA" w:rsidP="00F405BA">
      <w:pPr>
        <w:ind w:firstLine="480"/>
      </w:pPr>
      <w:r w:rsidRPr="00A04B46">
        <w:rPr>
          <w:rFonts w:hint="eastAsia"/>
        </w:rPr>
        <w:t>调用</w:t>
      </w:r>
      <w:r w:rsidRPr="00A04B46">
        <w:t>成功，响应示例：</w:t>
      </w:r>
    </w:p>
    <w:p w:rsidR="00F405BA" w:rsidRPr="00A04B46" w:rsidRDefault="00F405BA" w:rsidP="00F405BA">
      <w:pPr>
        <w:pBdr>
          <w:top w:val="single" w:sz="4" w:space="1" w:color="auto"/>
          <w:left w:val="single" w:sz="4" w:space="4" w:color="auto"/>
          <w:bottom w:val="single" w:sz="4" w:space="1" w:color="auto"/>
          <w:right w:val="single" w:sz="4" w:space="4" w:color="auto"/>
        </w:pBdr>
        <w:ind w:firstLine="480"/>
      </w:pPr>
      <w:r w:rsidRPr="00A04B46">
        <w:lastRenderedPageBreak/>
        <w:t>{</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300" w:firstLine="720"/>
      </w:pPr>
      <w:r w:rsidRPr="00A04B46">
        <w:rPr>
          <w:rFonts w:hint="eastAsia"/>
        </w:rPr>
        <w:tab/>
      </w:r>
      <w:r w:rsidRPr="00A04B46">
        <w:t>"recode": 200,</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300" w:firstLine="720"/>
      </w:pPr>
      <w:r w:rsidRPr="00A04B46">
        <w:rPr>
          <w:rFonts w:hint="eastAsia"/>
        </w:rPr>
        <w:tab/>
        <w:t>"msg": "</w:t>
      </w:r>
      <w:r w:rsidRPr="00A04B46">
        <w:rPr>
          <w:rFonts w:hint="eastAsia"/>
        </w:rPr>
        <w:t>成功</w:t>
      </w:r>
      <w:r w:rsidRPr="00A04B46">
        <w:rPr>
          <w:rFonts w:hint="eastAsia"/>
        </w:rPr>
        <w:t>",</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300" w:firstLine="720"/>
      </w:pPr>
      <w:r w:rsidRPr="00A04B46">
        <w:tab/>
        <w:t>"data": {</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300" w:firstLine="720"/>
      </w:pPr>
      <w:r w:rsidRPr="00A04B46">
        <w:tab/>
      </w:r>
      <w:r w:rsidRPr="00A04B46">
        <w:tab/>
      </w:r>
      <w:r w:rsidRPr="00A04B46">
        <w:tab/>
        <w:t>"Devices": [</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850" w:firstLine="2040"/>
      </w:pPr>
      <w:r w:rsidRPr="00A04B46">
        <w:t>{</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950" w:firstLine="2280"/>
      </w:pPr>
      <w:r w:rsidRPr="00A04B46">
        <w:t>"MacAddress":</w:t>
      </w:r>
      <w:r w:rsidRPr="00A04B46">
        <w:rPr>
          <w:rFonts w:hint="eastAsia"/>
        </w:rPr>
        <w:t xml:space="preserve"> </w:t>
      </w:r>
      <w:r w:rsidRPr="00A04B46">
        <w:t>"012233445566",</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950" w:firstLine="2280"/>
      </w:pPr>
      <w:r w:rsidRPr="00A04B46">
        <w:t>"VMacAddress":</w:t>
      </w:r>
      <w:r w:rsidRPr="00A04B46">
        <w:rPr>
          <w:rFonts w:hint="eastAsia"/>
        </w:rPr>
        <w:t xml:space="preserve"> </w:t>
      </w:r>
      <w:r w:rsidRPr="00A04B46">
        <w:t>"012233445566",</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950" w:firstLine="2280"/>
      </w:pPr>
      <w:r w:rsidRPr="00A04B46">
        <w:t>"UpTime":</w:t>
      </w:r>
      <w:r w:rsidRPr="00A04B46">
        <w:rPr>
          <w:rFonts w:hint="eastAsia"/>
        </w:rPr>
        <w:t xml:space="preserve"> </w:t>
      </w:r>
      <w:r w:rsidRPr="00A04B46">
        <w:t xml:space="preserve">"650", </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950" w:firstLine="2280"/>
      </w:pPr>
      <w:r w:rsidRPr="00A04B46">
        <w:t>"Radio":</w:t>
      </w:r>
      <w:r w:rsidRPr="00A04B46">
        <w:rPr>
          <w:rFonts w:hint="eastAsia"/>
        </w:rPr>
        <w:t xml:space="preserve"> </w:t>
      </w:r>
      <w:r w:rsidRPr="00A04B46">
        <w:t>"2.4G",</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950" w:firstLine="2280"/>
      </w:pPr>
      <w:r w:rsidRPr="00A04B46">
        <w:t>"SSID":</w:t>
      </w:r>
      <w:r w:rsidRPr="00A04B46">
        <w:rPr>
          <w:rFonts w:hint="eastAsia"/>
        </w:rPr>
        <w:t xml:space="preserve"> </w:t>
      </w:r>
      <w:r w:rsidRPr="00A04B46">
        <w:t xml:space="preserve">"CMCC-1234", </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950" w:firstLine="2280"/>
      </w:pPr>
      <w:r w:rsidRPr="00A04B46">
        <w:t>"RSSI":</w:t>
      </w:r>
      <w:r w:rsidRPr="00A04B46">
        <w:rPr>
          <w:rFonts w:hint="eastAsia"/>
        </w:rPr>
        <w:t xml:space="preserve"> </w:t>
      </w:r>
      <w:r w:rsidRPr="00A04B46">
        <w:t xml:space="preserve">"-60", </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950" w:firstLine="2280"/>
      </w:pPr>
      <w:r w:rsidRPr="00A04B46">
        <w:t>"RxRate":</w:t>
      </w:r>
      <w:r w:rsidRPr="00A04B46">
        <w:rPr>
          <w:rFonts w:hint="eastAsia"/>
        </w:rPr>
        <w:t xml:space="preserve"> </w:t>
      </w:r>
      <w:r w:rsidRPr="00A04B46">
        <w:t xml:space="preserve">"144", </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950" w:firstLine="2280"/>
      </w:pPr>
      <w:r w:rsidRPr="00A04B46">
        <w:t>"TxRate":</w:t>
      </w:r>
      <w:r w:rsidRPr="00A04B46">
        <w:rPr>
          <w:rFonts w:hint="eastAsia"/>
        </w:rPr>
        <w:t xml:space="preserve"> </w:t>
      </w:r>
      <w:r w:rsidRPr="00A04B46">
        <w:t>"144"</w:t>
      </w:r>
      <w:r w:rsidRPr="00A04B46">
        <w:rPr>
          <w:rFonts w:hint="eastAsia"/>
        </w:rPr>
        <w:t>,</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950" w:firstLine="2280"/>
      </w:pPr>
      <w:r w:rsidRPr="00A04B46">
        <w:rPr>
          <w:rFonts w:hint="eastAsia"/>
        </w:rPr>
        <w:t>"RSSI":"-85",</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950" w:firstLine="2280"/>
      </w:pPr>
      <w:r w:rsidRPr="00A04B46">
        <w:rPr>
          <w:rFonts w:hint="eastAsia"/>
        </w:rPr>
        <w:t>"SSID":"CMCC-bM7Q"</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850" w:firstLine="2040"/>
      </w:pPr>
      <w:r w:rsidRPr="00A04B46">
        <w:t>},</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850" w:firstLine="2040"/>
      </w:pPr>
      <w:r w:rsidRPr="00A04B46">
        <w:t>{</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950" w:firstLine="2280"/>
      </w:pPr>
      <w:r w:rsidRPr="00A04B46">
        <w:lastRenderedPageBreak/>
        <w:t>"MacAddress":</w:t>
      </w:r>
      <w:r w:rsidRPr="00A04B46">
        <w:rPr>
          <w:rFonts w:hint="eastAsia"/>
        </w:rPr>
        <w:t xml:space="preserve"> </w:t>
      </w:r>
      <w:r w:rsidRPr="00A04B46">
        <w:t>"0a2233445568",</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950" w:firstLine="2280"/>
      </w:pPr>
      <w:r w:rsidRPr="00A04B46">
        <w:t>"VMacAddress":</w:t>
      </w:r>
      <w:r w:rsidRPr="00A04B46">
        <w:rPr>
          <w:rFonts w:hint="eastAsia"/>
        </w:rPr>
        <w:t xml:space="preserve"> </w:t>
      </w:r>
      <w:r w:rsidRPr="00A04B46">
        <w:t>"0a2233445568",</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950" w:firstLine="2280"/>
      </w:pPr>
      <w:r w:rsidRPr="00A04B46">
        <w:t>"UpTime":</w:t>
      </w:r>
      <w:r w:rsidRPr="00A04B46">
        <w:rPr>
          <w:rFonts w:hint="eastAsia"/>
        </w:rPr>
        <w:t xml:space="preserve"> </w:t>
      </w:r>
      <w:r w:rsidRPr="00A04B46">
        <w:t xml:space="preserve">"880", </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950" w:firstLine="2280"/>
      </w:pPr>
      <w:r w:rsidRPr="00A04B46">
        <w:t>"Radio":</w:t>
      </w:r>
      <w:r w:rsidRPr="00A04B46">
        <w:rPr>
          <w:rFonts w:hint="eastAsia"/>
        </w:rPr>
        <w:t xml:space="preserve"> </w:t>
      </w:r>
      <w:r w:rsidRPr="00A04B46">
        <w:t>"</w:t>
      </w:r>
      <w:r w:rsidRPr="00A04B46">
        <w:rPr>
          <w:rFonts w:hint="eastAsia"/>
        </w:rPr>
        <w:t>2.4</w:t>
      </w:r>
      <w:r w:rsidRPr="00A04B46">
        <w:t>G",</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950" w:firstLine="2280"/>
      </w:pPr>
      <w:r w:rsidRPr="00A04B46">
        <w:t>"SSID":</w:t>
      </w:r>
      <w:r w:rsidRPr="00A04B46">
        <w:rPr>
          <w:rFonts w:hint="eastAsia"/>
        </w:rPr>
        <w:t xml:space="preserve"> </w:t>
      </w:r>
      <w:r w:rsidRPr="00A04B46">
        <w:t xml:space="preserve">"CMCC-1234", </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950" w:firstLine="2280"/>
      </w:pPr>
      <w:r w:rsidRPr="00A04B46">
        <w:t>"RSSI":</w:t>
      </w:r>
      <w:r w:rsidRPr="00A04B46">
        <w:rPr>
          <w:rFonts w:hint="eastAsia"/>
        </w:rPr>
        <w:t xml:space="preserve"> </w:t>
      </w:r>
      <w:r w:rsidRPr="00A04B46">
        <w:t xml:space="preserve">"-56", </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950" w:firstLine="2280"/>
      </w:pPr>
      <w:r w:rsidRPr="00A04B46">
        <w:t>"RxRate":</w:t>
      </w:r>
      <w:r w:rsidRPr="00A04B46">
        <w:rPr>
          <w:rFonts w:hint="eastAsia"/>
        </w:rPr>
        <w:t xml:space="preserve"> </w:t>
      </w:r>
      <w:r w:rsidRPr="00A04B46">
        <w:t xml:space="preserve">"144", </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950" w:firstLine="2280"/>
      </w:pPr>
      <w:r w:rsidRPr="00A04B46">
        <w:t>"TxRate":</w:t>
      </w:r>
      <w:r w:rsidRPr="00A04B46">
        <w:rPr>
          <w:rFonts w:hint="eastAsia"/>
        </w:rPr>
        <w:t xml:space="preserve"> </w:t>
      </w:r>
      <w:r w:rsidRPr="00A04B46">
        <w:t>"144"</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850" w:firstLine="2040"/>
      </w:pPr>
      <w:r w:rsidRPr="00A04B46">
        <w:t>},</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850" w:firstLine="2040"/>
      </w:pPr>
      <w:r w:rsidRPr="00A04B46">
        <w:t>…</w:t>
      </w:r>
    </w:p>
    <w:p w:rsidR="00F405BA" w:rsidRPr="00A04B46" w:rsidRDefault="00F405BA" w:rsidP="00F405BA">
      <w:pPr>
        <w:pBdr>
          <w:top w:val="single" w:sz="4" w:space="1" w:color="auto"/>
          <w:left w:val="single" w:sz="4" w:space="4" w:color="auto"/>
          <w:bottom w:val="single" w:sz="4" w:space="1" w:color="auto"/>
          <w:right w:val="single" w:sz="4" w:space="4" w:color="auto"/>
        </w:pBdr>
        <w:ind w:firstLineChars="1000" w:firstLine="2400"/>
      </w:pPr>
      <w:r w:rsidRPr="00A04B46">
        <w:t>]</w:t>
      </w:r>
    </w:p>
    <w:p w:rsidR="00F405BA" w:rsidRPr="00A04B46" w:rsidRDefault="00F405BA" w:rsidP="00F405BA">
      <w:pPr>
        <w:pBdr>
          <w:top w:val="single" w:sz="4" w:space="1" w:color="auto"/>
          <w:left w:val="single" w:sz="4" w:space="4" w:color="auto"/>
          <w:bottom w:val="single" w:sz="4" w:space="1" w:color="auto"/>
          <w:right w:val="single" w:sz="4" w:space="4" w:color="auto"/>
        </w:pBdr>
        <w:ind w:firstLine="480"/>
      </w:pPr>
      <w:r w:rsidRPr="00A04B46">
        <w:t>}</w:t>
      </w:r>
    </w:p>
    <w:p w:rsidR="00F405BA" w:rsidRPr="00A04B46" w:rsidRDefault="00F405BA" w:rsidP="00F405BA">
      <w:pPr>
        <w:ind w:firstLine="480"/>
      </w:pPr>
    </w:p>
    <w:p w:rsidR="00F405BA" w:rsidRPr="00A04B46" w:rsidRDefault="00F405BA" w:rsidP="00F405BA">
      <w:pPr>
        <w:pStyle w:val="5"/>
      </w:pPr>
      <w:bookmarkStart w:id="1913" w:name="_Toc129957952"/>
      <w:bookmarkStart w:id="1914" w:name="_Toc130046889"/>
      <w:bookmarkStart w:id="1915" w:name="_Toc130155403"/>
      <w:r>
        <w:rPr>
          <w:rFonts w:hint="eastAsia"/>
        </w:rPr>
        <w:t>家宽</w:t>
      </w:r>
      <w:r w:rsidRPr="00A04B46">
        <w:rPr>
          <w:rFonts w:hint="eastAsia"/>
        </w:rPr>
        <w:t>群障单点查询接口</w:t>
      </w:r>
      <w:bookmarkEnd w:id="1913"/>
      <w:bookmarkEnd w:id="1914"/>
      <w:bookmarkEnd w:id="1915"/>
    </w:p>
    <w:p w:rsidR="00F405BA" w:rsidRPr="00A04B46" w:rsidRDefault="00F405BA" w:rsidP="00F405BA">
      <w:pPr>
        <w:ind w:firstLine="482"/>
        <w:rPr>
          <w:b/>
        </w:rPr>
      </w:pPr>
      <w:r w:rsidRPr="00A04B46">
        <w:rPr>
          <w:b/>
        </w:rPr>
        <w:t>功能概述：</w:t>
      </w:r>
      <w:r w:rsidRPr="00A04B46">
        <w:rPr>
          <w:rFonts w:hint="eastAsia"/>
          <w:b/>
        </w:rPr>
        <w:t>该接口适用于群障单点查询。</w:t>
      </w:r>
    </w:p>
    <w:p w:rsidR="00F405BA" w:rsidRPr="00A04B46" w:rsidRDefault="00F405BA" w:rsidP="00F405BA">
      <w:pPr>
        <w:ind w:firstLine="482"/>
        <w:rPr>
          <w:b/>
        </w:rPr>
      </w:pPr>
      <w:r w:rsidRPr="00A04B46">
        <w:rPr>
          <w:b/>
        </w:rPr>
        <w:t>服务提供方：</w:t>
      </w:r>
      <w:r w:rsidRPr="00A04B46">
        <w:rPr>
          <w:rFonts w:hint="eastAsia"/>
          <w:b/>
        </w:rPr>
        <w:t>数据网管</w:t>
      </w:r>
    </w:p>
    <w:p w:rsidR="00F405BA" w:rsidRPr="00A04B46" w:rsidRDefault="00F405BA" w:rsidP="00F405BA">
      <w:pPr>
        <w:ind w:firstLine="482"/>
        <w:rPr>
          <w:b/>
        </w:rPr>
      </w:pPr>
      <w:r w:rsidRPr="00A04B46">
        <w:rPr>
          <w:b/>
        </w:rPr>
        <w:t>服务调用方：</w:t>
      </w:r>
      <w:r w:rsidRPr="00A04B46">
        <w:rPr>
          <w:rFonts w:hint="eastAsia"/>
          <w:b/>
        </w:rPr>
        <w:t>其他渠道</w:t>
      </w:r>
    </w:p>
    <w:p w:rsidR="00F405BA" w:rsidRPr="00A04B46" w:rsidRDefault="00F405BA" w:rsidP="00F405BA">
      <w:pPr>
        <w:ind w:firstLine="482"/>
        <w:rPr>
          <w:b/>
        </w:rPr>
      </w:pPr>
      <w:r w:rsidRPr="00A04B46">
        <w:rPr>
          <w:rFonts w:hint="eastAsia"/>
          <w:b/>
        </w:rPr>
        <w:t>接口方式：</w:t>
      </w:r>
      <w:r w:rsidRPr="00A04B46">
        <w:rPr>
          <w:rFonts w:hint="eastAsia"/>
          <w:b/>
        </w:rPr>
        <w:t>W</w:t>
      </w:r>
      <w:r w:rsidRPr="00A04B46">
        <w:rPr>
          <w:b/>
        </w:rPr>
        <w:t xml:space="preserve">ebService </w:t>
      </w:r>
      <w:r w:rsidRPr="00A04B46">
        <w:rPr>
          <w:rFonts w:hint="eastAsia"/>
          <w:b/>
        </w:rPr>
        <w:t>同步</w:t>
      </w:r>
    </w:p>
    <w:p w:rsidR="00F405BA" w:rsidRPr="00A04B46" w:rsidRDefault="00F405BA" w:rsidP="00F405BA">
      <w:pPr>
        <w:ind w:firstLine="482"/>
        <w:rPr>
          <w:rFonts w:ascii="Segoe UI" w:hAnsi="Segoe UI" w:cs="Segoe UI"/>
          <w:szCs w:val="21"/>
          <w:shd w:val="clear" w:color="auto" w:fill="FFFFFF"/>
        </w:rPr>
      </w:pPr>
      <w:r w:rsidRPr="00A04B46">
        <w:rPr>
          <w:rFonts w:hint="eastAsia"/>
          <w:b/>
        </w:rPr>
        <w:lastRenderedPageBreak/>
        <w:t>测试访问地址</w:t>
      </w:r>
      <w:r w:rsidRPr="00A04B46">
        <w:rPr>
          <w:b/>
        </w:rPr>
        <w:t>：</w:t>
      </w:r>
    </w:p>
    <w:p w:rsidR="00F405BA" w:rsidRPr="00A04B46" w:rsidRDefault="00F405BA" w:rsidP="00F405BA">
      <w:pPr>
        <w:ind w:firstLine="482"/>
        <w:rPr>
          <w:b/>
        </w:rPr>
      </w:pPr>
      <w:r w:rsidRPr="00A04B46">
        <w:rPr>
          <w:b/>
        </w:rPr>
        <w:t>接口方法：</w:t>
      </w:r>
      <w:r w:rsidRPr="00A04B46">
        <w:rPr>
          <w:b/>
          <w:bCs/>
          <w:shd w:val="clear" w:color="auto" w:fill="FFFFFF"/>
        </w:rPr>
        <w:t>gomSingleAlarm</w:t>
      </w:r>
    </w:p>
    <w:p w:rsidR="00F405BA" w:rsidRPr="00A04B46" w:rsidRDefault="00F405BA" w:rsidP="00F405BA">
      <w:pPr>
        <w:pStyle w:val="6"/>
      </w:pPr>
      <w:bookmarkStart w:id="1916" w:name="_Toc130046890"/>
      <w:bookmarkStart w:id="1917" w:name="_Toc130155404"/>
      <w:r w:rsidRPr="00A04B46">
        <w:rPr>
          <w:rFonts w:hint="eastAsia"/>
        </w:rPr>
        <w:t>接口参数</w:t>
      </w:r>
      <w:bookmarkEnd w:id="1916"/>
      <w:bookmarkEnd w:id="1917"/>
    </w:p>
    <w:tbl>
      <w:tblPr>
        <w:tblW w:w="9465" w:type="dxa"/>
        <w:shd w:val="clear" w:color="auto" w:fill="FFFFFF"/>
        <w:tblCellMar>
          <w:left w:w="0" w:type="dxa"/>
          <w:right w:w="0" w:type="dxa"/>
        </w:tblCellMar>
        <w:tblLook w:val="04A0" w:firstRow="1" w:lastRow="0" w:firstColumn="1" w:lastColumn="0" w:noHBand="0" w:noVBand="1"/>
      </w:tblPr>
      <w:tblGrid>
        <w:gridCol w:w="951"/>
        <w:gridCol w:w="3103"/>
        <w:gridCol w:w="1150"/>
        <w:gridCol w:w="847"/>
        <w:gridCol w:w="3414"/>
      </w:tblGrid>
      <w:tr w:rsidR="00F405BA" w:rsidRPr="00A04B46" w:rsidTr="0058245B">
        <w:tc>
          <w:tcPr>
            <w:tcW w:w="676"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vAlign w:val="center"/>
            <w:hideMark/>
          </w:tcPr>
          <w:p w:rsidR="00F405BA" w:rsidRPr="00A04B46" w:rsidRDefault="00F405BA" w:rsidP="0058245B">
            <w:pPr>
              <w:pStyle w:val="afffffffffffffff"/>
              <w:spacing w:before="0" w:beforeAutospacing="0" w:after="0" w:afterAutospacing="0" w:line="315" w:lineRule="atLeast"/>
              <w:ind w:firstLine="420"/>
              <w:jc w:val="both"/>
              <w:rPr>
                <w:rFonts w:ascii="Courier New" w:hAnsi="Courier New" w:cs="Courier New"/>
                <w:sz w:val="21"/>
                <w:szCs w:val="21"/>
              </w:rPr>
            </w:pPr>
            <w:r w:rsidRPr="00A04B46">
              <w:rPr>
                <w:rFonts w:ascii="Times New Roman" w:hAnsi="Times New Roman" w:cs="Times New Roman"/>
                <w:b/>
                <w:bCs/>
                <w:sz w:val="21"/>
                <w:szCs w:val="21"/>
              </w:rPr>
              <w:t>NO</w:t>
            </w:r>
          </w:p>
        </w:tc>
        <w:tc>
          <w:tcPr>
            <w:tcW w:w="3118"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rsidR="00F405BA" w:rsidRPr="00A04B46" w:rsidRDefault="00F405BA" w:rsidP="0058245B">
            <w:pPr>
              <w:pStyle w:val="afffffffffffffff"/>
              <w:spacing w:before="0" w:beforeAutospacing="0" w:after="0" w:afterAutospacing="0" w:line="315" w:lineRule="atLeast"/>
              <w:ind w:firstLine="420"/>
              <w:jc w:val="both"/>
              <w:rPr>
                <w:rFonts w:ascii="Courier New" w:hAnsi="Courier New" w:cs="Courier New"/>
                <w:sz w:val="21"/>
                <w:szCs w:val="21"/>
              </w:rPr>
            </w:pPr>
            <w:r w:rsidRPr="00A04B46">
              <w:rPr>
                <w:rFonts w:cs="Courier New" w:hint="eastAsia"/>
                <w:b/>
                <w:bCs/>
                <w:sz w:val="21"/>
                <w:szCs w:val="21"/>
              </w:rPr>
              <w:t>参数名称</w:t>
            </w:r>
          </w:p>
        </w:tc>
        <w:tc>
          <w:tcPr>
            <w:tcW w:w="1134"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rsidR="00F405BA" w:rsidRPr="00A04B46" w:rsidRDefault="00F405BA" w:rsidP="0058245B">
            <w:pPr>
              <w:pStyle w:val="afffffffffffffff"/>
              <w:spacing w:before="0" w:beforeAutospacing="0" w:after="0" w:afterAutospacing="0" w:line="315" w:lineRule="atLeast"/>
              <w:ind w:firstLine="420"/>
              <w:jc w:val="both"/>
              <w:rPr>
                <w:rFonts w:ascii="Courier New" w:hAnsi="Courier New" w:cs="Courier New"/>
                <w:sz w:val="21"/>
                <w:szCs w:val="21"/>
              </w:rPr>
            </w:pPr>
            <w:r w:rsidRPr="00A04B46">
              <w:rPr>
                <w:rFonts w:cs="Courier New" w:hint="eastAsia"/>
                <w:b/>
                <w:bCs/>
                <w:sz w:val="21"/>
                <w:szCs w:val="21"/>
              </w:rPr>
              <w:t>类型</w:t>
            </w:r>
          </w:p>
        </w:tc>
        <w:tc>
          <w:tcPr>
            <w:tcW w:w="568"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rsidR="00F405BA" w:rsidRPr="00A04B46" w:rsidRDefault="00F405BA" w:rsidP="0058245B">
            <w:pPr>
              <w:pStyle w:val="afffffffffffffff"/>
              <w:spacing w:before="0" w:beforeAutospacing="0" w:after="0" w:afterAutospacing="0" w:line="315" w:lineRule="atLeast"/>
              <w:ind w:firstLine="420"/>
              <w:jc w:val="both"/>
              <w:rPr>
                <w:rFonts w:ascii="Courier New" w:hAnsi="Courier New" w:cs="Courier New"/>
                <w:sz w:val="21"/>
                <w:szCs w:val="21"/>
              </w:rPr>
            </w:pPr>
            <w:r w:rsidRPr="00A04B46">
              <w:rPr>
                <w:rFonts w:cs="Courier New" w:hint="eastAsia"/>
                <w:b/>
                <w:bCs/>
                <w:sz w:val="21"/>
                <w:szCs w:val="21"/>
              </w:rPr>
              <w:t>是否必填</w:t>
            </w:r>
          </w:p>
        </w:tc>
        <w:tc>
          <w:tcPr>
            <w:tcW w:w="3969"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rsidR="00F405BA" w:rsidRPr="00A04B46" w:rsidRDefault="00F405BA" w:rsidP="0058245B">
            <w:pPr>
              <w:pStyle w:val="afffffffffffffff"/>
              <w:spacing w:before="0" w:beforeAutospacing="0" w:after="0" w:afterAutospacing="0" w:line="315" w:lineRule="atLeast"/>
              <w:ind w:firstLine="420"/>
              <w:jc w:val="both"/>
              <w:rPr>
                <w:rFonts w:ascii="Courier New" w:hAnsi="Courier New" w:cs="Courier New"/>
                <w:sz w:val="21"/>
                <w:szCs w:val="21"/>
              </w:rPr>
            </w:pPr>
            <w:r w:rsidRPr="00A04B46">
              <w:rPr>
                <w:rFonts w:cs="Courier New" w:hint="eastAsia"/>
                <w:b/>
                <w:bCs/>
                <w:sz w:val="21"/>
                <w:szCs w:val="21"/>
              </w:rPr>
              <w:t>参数名称</w:t>
            </w:r>
          </w:p>
        </w:tc>
      </w:tr>
      <w:tr w:rsidR="00F405BA" w:rsidRPr="00A04B46" w:rsidTr="0058245B">
        <w:tc>
          <w:tcPr>
            <w:tcW w:w="67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405BA" w:rsidRPr="00A04B46" w:rsidRDefault="00F405BA" w:rsidP="0058245B">
            <w:pPr>
              <w:pStyle w:val="afffffffffffffff"/>
              <w:spacing w:before="0" w:beforeAutospacing="0" w:after="0" w:afterAutospacing="0" w:line="315" w:lineRule="atLeast"/>
              <w:ind w:firstLine="420"/>
              <w:jc w:val="both"/>
              <w:rPr>
                <w:rFonts w:ascii="Courier New" w:hAnsi="Courier New" w:cs="Courier New"/>
                <w:sz w:val="21"/>
                <w:szCs w:val="21"/>
              </w:rPr>
            </w:pPr>
            <w:r w:rsidRPr="00A04B46">
              <w:rPr>
                <w:rFonts w:ascii="Times New Roman" w:hAnsi="Times New Roman" w:cs="Times New Roman"/>
                <w:sz w:val="21"/>
                <w:szCs w:val="21"/>
              </w:rPr>
              <w:t>1</w:t>
            </w: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405BA" w:rsidRPr="00A04B46" w:rsidRDefault="00F405BA" w:rsidP="0058245B">
            <w:pPr>
              <w:pStyle w:val="afffffffffffffff"/>
              <w:spacing w:before="0" w:beforeAutospacing="0" w:after="0" w:afterAutospacing="0" w:line="315" w:lineRule="atLeast"/>
              <w:ind w:firstLine="420"/>
              <w:jc w:val="both"/>
              <w:rPr>
                <w:rFonts w:ascii="Courier New" w:hAnsi="Courier New" w:cs="Courier New"/>
                <w:sz w:val="21"/>
                <w:szCs w:val="21"/>
              </w:rPr>
            </w:pPr>
            <w:r w:rsidRPr="00A04B46">
              <w:rPr>
                <w:rFonts w:ascii="Courier New" w:hAnsi="Courier New" w:cs="Courier New"/>
                <w:sz w:val="21"/>
                <w:szCs w:val="21"/>
              </w:rPr>
              <w:t>USER_ACCOUNT</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405BA" w:rsidRPr="00A04B46" w:rsidRDefault="00F405BA" w:rsidP="0058245B">
            <w:pPr>
              <w:pStyle w:val="afffffffffffffff"/>
              <w:spacing w:before="0" w:beforeAutospacing="0" w:after="0" w:afterAutospacing="0" w:line="315" w:lineRule="atLeast"/>
              <w:ind w:firstLine="420"/>
              <w:jc w:val="both"/>
              <w:rPr>
                <w:rFonts w:ascii="Courier New" w:hAnsi="Courier New" w:cs="Courier New"/>
                <w:sz w:val="21"/>
                <w:szCs w:val="21"/>
              </w:rPr>
            </w:pPr>
            <w:r w:rsidRPr="00A04B46">
              <w:rPr>
                <w:rFonts w:ascii="Times New Roman" w:hAnsi="Times New Roman" w:cs="Times New Roman"/>
                <w:sz w:val="21"/>
                <w:szCs w:val="21"/>
              </w:rPr>
              <w:t>String</w:t>
            </w:r>
          </w:p>
        </w:tc>
        <w:tc>
          <w:tcPr>
            <w:tcW w:w="5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405BA" w:rsidRPr="00A04B46" w:rsidRDefault="00F405BA" w:rsidP="0058245B">
            <w:pPr>
              <w:pStyle w:val="afffffffffffffff"/>
              <w:spacing w:before="0" w:beforeAutospacing="0" w:after="0" w:afterAutospacing="0" w:line="315" w:lineRule="atLeast"/>
              <w:ind w:firstLine="420"/>
              <w:jc w:val="both"/>
              <w:rPr>
                <w:rFonts w:ascii="Courier New" w:hAnsi="Courier New" w:cs="Courier New"/>
                <w:sz w:val="21"/>
                <w:szCs w:val="21"/>
              </w:rPr>
            </w:pPr>
            <w:r w:rsidRPr="00A04B46">
              <w:rPr>
                <w:rFonts w:ascii="Times New Roman" w:hAnsi="Times New Roman" w:cs="Times New Roman"/>
                <w:sz w:val="21"/>
                <w:szCs w:val="21"/>
              </w:rPr>
              <w:t>Y</w:t>
            </w: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405BA" w:rsidRPr="00A04B46" w:rsidRDefault="00F405BA" w:rsidP="0058245B">
            <w:pPr>
              <w:pStyle w:val="afffffffffffffff"/>
              <w:spacing w:before="0" w:beforeAutospacing="0" w:after="0" w:afterAutospacing="0" w:line="315" w:lineRule="atLeast"/>
              <w:ind w:firstLine="420"/>
              <w:jc w:val="both"/>
              <w:rPr>
                <w:rFonts w:ascii="Courier New" w:hAnsi="Courier New" w:cs="Courier New"/>
                <w:sz w:val="21"/>
                <w:szCs w:val="21"/>
              </w:rPr>
            </w:pPr>
            <w:r w:rsidRPr="00A04B46">
              <w:rPr>
                <w:rFonts w:cs="Courier New" w:hint="eastAsia"/>
                <w:sz w:val="21"/>
                <w:szCs w:val="21"/>
              </w:rPr>
              <w:t>用户主账号</w:t>
            </w:r>
          </w:p>
        </w:tc>
      </w:tr>
      <w:tr w:rsidR="00F405BA" w:rsidRPr="00A04B46" w:rsidTr="0058245B">
        <w:tc>
          <w:tcPr>
            <w:tcW w:w="67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405BA" w:rsidRPr="00A04B46" w:rsidRDefault="00F405BA" w:rsidP="0058245B">
            <w:pPr>
              <w:pStyle w:val="afffffffffffffff"/>
              <w:spacing w:before="0" w:beforeAutospacing="0" w:after="0" w:afterAutospacing="0" w:line="315" w:lineRule="atLeast"/>
              <w:ind w:firstLine="420"/>
              <w:jc w:val="both"/>
              <w:rPr>
                <w:rFonts w:ascii="Courier New" w:hAnsi="Courier New" w:cs="Courier New"/>
                <w:sz w:val="21"/>
                <w:szCs w:val="21"/>
              </w:rPr>
            </w:pPr>
            <w:r w:rsidRPr="00A04B46">
              <w:rPr>
                <w:rFonts w:ascii="Times New Roman" w:hAnsi="Times New Roman" w:cs="Times New Roman"/>
                <w:sz w:val="21"/>
                <w:szCs w:val="21"/>
              </w:rPr>
              <w:t>2</w:t>
            </w: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405BA" w:rsidRPr="00A04B46" w:rsidRDefault="00F405BA" w:rsidP="0058245B">
            <w:pPr>
              <w:pStyle w:val="afffffffffffffff"/>
              <w:spacing w:before="0" w:beforeAutospacing="0" w:after="0" w:afterAutospacing="0" w:line="315" w:lineRule="atLeast"/>
              <w:ind w:firstLine="420"/>
              <w:jc w:val="both"/>
              <w:rPr>
                <w:rFonts w:ascii="Courier New" w:hAnsi="Courier New" w:cs="Courier New"/>
                <w:sz w:val="21"/>
                <w:szCs w:val="21"/>
              </w:rPr>
            </w:pPr>
            <w:r w:rsidRPr="00A04B46">
              <w:rPr>
                <w:rFonts w:ascii="Courier New" w:hAnsi="Courier New" w:cs="Courier New"/>
                <w:sz w:val="21"/>
                <w:szCs w:val="21"/>
              </w:rPr>
              <w:t>USER_DEPUTY_ACCOUNT</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405BA" w:rsidRPr="00A04B46" w:rsidRDefault="00F405BA" w:rsidP="0058245B">
            <w:pPr>
              <w:pStyle w:val="afffffffffffffff"/>
              <w:spacing w:before="0" w:beforeAutospacing="0" w:after="0" w:afterAutospacing="0" w:line="315" w:lineRule="atLeast"/>
              <w:ind w:firstLine="420"/>
              <w:jc w:val="both"/>
              <w:rPr>
                <w:rFonts w:ascii="Courier New" w:hAnsi="Courier New" w:cs="Courier New"/>
                <w:sz w:val="21"/>
                <w:szCs w:val="21"/>
              </w:rPr>
            </w:pPr>
            <w:r w:rsidRPr="00A04B46">
              <w:rPr>
                <w:rFonts w:ascii="Times New Roman" w:hAnsi="Times New Roman" w:cs="Times New Roman"/>
                <w:sz w:val="21"/>
                <w:szCs w:val="21"/>
              </w:rPr>
              <w:t> </w:t>
            </w:r>
          </w:p>
        </w:tc>
        <w:tc>
          <w:tcPr>
            <w:tcW w:w="5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405BA" w:rsidRPr="00A04B46" w:rsidRDefault="00F405BA" w:rsidP="0058245B">
            <w:pPr>
              <w:pStyle w:val="afffffffffffffff"/>
              <w:spacing w:before="0" w:beforeAutospacing="0" w:after="0" w:afterAutospacing="0" w:line="315" w:lineRule="atLeast"/>
              <w:ind w:firstLine="420"/>
              <w:jc w:val="both"/>
              <w:rPr>
                <w:rFonts w:ascii="Courier New" w:hAnsi="Courier New" w:cs="Courier New"/>
                <w:sz w:val="21"/>
                <w:szCs w:val="21"/>
              </w:rPr>
            </w:pPr>
            <w:r w:rsidRPr="00A04B46">
              <w:rPr>
                <w:rFonts w:ascii="Times New Roman" w:hAnsi="Times New Roman" w:cs="Times New Roman"/>
                <w:sz w:val="21"/>
                <w:szCs w:val="21"/>
              </w:rPr>
              <w:t> </w:t>
            </w: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405BA" w:rsidRPr="00A04B46" w:rsidRDefault="00F405BA" w:rsidP="0058245B">
            <w:pPr>
              <w:pStyle w:val="afffffffffffffff"/>
              <w:spacing w:before="0" w:beforeAutospacing="0" w:after="0" w:afterAutospacing="0" w:line="315" w:lineRule="atLeast"/>
              <w:ind w:firstLine="420"/>
              <w:jc w:val="both"/>
              <w:rPr>
                <w:rFonts w:ascii="Courier New" w:hAnsi="Courier New" w:cs="Courier New"/>
                <w:sz w:val="21"/>
                <w:szCs w:val="21"/>
              </w:rPr>
            </w:pPr>
            <w:r w:rsidRPr="00A04B46">
              <w:rPr>
                <w:rFonts w:cs="Courier New" w:hint="eastAsia"/>
                <w:sz w:val="21"/>
                <w:szCs w:val="21"/>
              </w:rPr>
              <w:t>用户副账号</w:t>
            </w:r>
          </w:p>
        </w:tc>
      </w:tr>
    </w:tbl>
    <w:p w:rsidR="00F405BA" w:rsidRPr="00A04B46" w:rsidRDefault="00F405BA" w:rsidP="00F405BA">
      <w:pPr>
        <w:pStyle w:val="6"/>
      </w:pPr>
      <w:bookmarkStart w:id="1918" w:name="_Toc130046891"/>
      <w:bookmarkStart w:id="1919" w:name="_Toc130155405"/>
      <w:r w:rsidRPr="00A04B46">
        <w:rPr>
          <w:rFonts w:hint="eastAsia"/>
        </w:rPr>
        <w:t>查询</w:t>
      </w:r>
      <w:r w:rsidRPr="00A04B46">
        <w:t>接口输入</w:t>
      </w:r>
      <w:r w:rsidRPr="00A04B46">
        <w:rPr>
          <w:rFonts w:hint="eastAsia"/>
        </w:rPr>
        <w:t>XML</w:t>
      </w:r>
      <w:r w:rsidRPr="00A04B46">
        <w:rPr>
          <w:rFonts w:hint="eastAsia"/>
        </w:rPr>
        <w:t>样例</w:t>
      </w:r>
      <w:bookmarkEnd w:id="1918"/>
      <w:bookmarkEnd w:id="1919"/>
    </w:p>
    <w:p w:rsidR="00F405BA" w:rsidRPr="00A04B46" w:rsidRDefault="00F405BA" w:rsidP="00F405BA">
      <w:pPr>
        <w:ind w:firstLine="480"/>
      </w:pPr>
      <w:r w:rsidRPr="00A04B46">
        <w:t>&lt;?xml version="1.0" encoding="UTF-8"?&gt;</w:t>
      </w:r>
    </w:p>
    <w:p w:rsidR="00F405BA" w:rsidRPr="00A04B46" w:rsidRDefault="00F405BA" w:rsidP="00F405BA">
      <w:pPr>
        <w:ind w:firstLine="480"/>
      </w:pPr>
      <w:r w:rsidRPr="00A04B46">
        <w:rPr>
          <w:rFonts w:hint="eastAsia"/>
        </w:rPr>
        <w:t>&lt;ROOT&gt;</w:t>
      </w:r>
    </w:p>
    <w:p w:rsidR="00F405BA" w:rsidRPr="00A04B46" w:rsidRDefault="00F405BA" w:rsidP="00F405BA">
      <w:pPr>
        <w:ind w:left="420" w:firstLine="480"/>
      </w:pPr>
      <w:r w:rsidRPr="00A04B46">
        <w:rPr>
          <w:rFonts w:hint="eastAsia"/>
        </w:rPr>
        <w:t>&lt;</w:t>
      </w:r>
      <w:r w:rsidRPr="00A04B46">
        <w:rPr>
          <w:rFonts w:ascii="Courier New" w:hAnsi="Courier New" w:cs="Courier New"/>
          <w:szCs w:val="21"/>
        </w:rPr>
        <w:t>USER_ACCOUNT</w:t>
      </w:r>
      <w:r w:rsidRPr="00A04B46">
        <w:rPr>
          <w:rFonts w:hint="eastAsia"/>
        </w:rPr>
        <w:t>&gt;&lt;/</w:t>
      </w:r>
      <w:r w:rsidRPr="00A04B46">
        <w:rPr>
          <w:rFonts w:ascii="Courier New" w:hAnsi="Courier New" w:cs="Courier New"/>
          <w:szCs w:val="21"/>
        </w:rPr>
        <w:t>USER_ACCOUNT</w:t>
      </w:r>
      <w:r w:rsidRPr="00A04B46">
        <w:rPr>
          <w:rFonts w:hint="eastAsia"/>
        </w:rPr>
        <w:t>&gt;</w:t>
      </w:r>
    </w:p>
    <w:p w:rsidR="00F405BA" w:rsidRPr="00A04B46" w:rsidRDefault="00F405BA" w:rsidP="00F405BA">
      <w:pPr>
        <w:ind w:left="420" w:firstLine="480"/>
      </w:pPr>
      <w:r w:rsidRPr="00A04B46">
        <w:rPr>
          <w:rFonts w:hint="eastAsia"/>
        </w:rPr>
        <w:t>&lt;</w:t>
      </w:r>
      <w:r w:rsidRPr="00A04B46">
        <w:rPr>
          <w:rFonts w:ascii="Courier New" w:hAnsi="Courier New" w:cs="Courier New"/>
          <w:szCs w:val="21"/>
        </w:rPr>
        <w:t>USER_DEPUTY_ACCOUNT</w:t>
      </w:r>
      <w:r w:rsidRPr="00A04B46">
        <w:rPr>
          <w:rFonts w:hint="eastAsia"/>
        </w:rPr>
        <w:t>&gt;&lt;/</w:t>
      </w:r>
      <w:r w:rsidRPr="00A04B46">
        <w:rPr>
          <w:rFonts w:ascii="Courier New" w:hAnsi="Courier New" w:cs="Courier New"/>
          <w:szCs w:val="21"/>
        </w:rPr>
        <w:t>USER_DEPUTY_ACCOUNT</w:t>
      </w:r>
      <w:r w:rsidRPr="00A04B46">
        <w:rPr>
          <w:rFonts w:hint="eastAsia"/>
        </w:rPr>
        <w:t>&gt;</w:t>
      </w:r>
    </w:p>
    <w:p w:rsidR="00F405BA" w:rsidRPr="00A04B46" w:rsidRDefault="00F405BA" w:rsidP="00F405BA">
      <w:pPr>
        <w:ind w:firstLine="480"/>
      </w:pPr>
      <w:r w:rsidRPr="00A04B46">
        <w:rPr>
          <w:rFonts w:hint="eastAsia"/>
        </w:rPr>
        <w:t>&lt;/ROOT&gt;</w:t>
      </w:r>
    </w:p>
    <w:p w:rsidR="00F405BA" w:rsidRPr="00A04B46" w:rsidRDefault="00F405BA" w:rsidP="00F405BA">
      <w:pPr>
        <w:ind w:firstLine="480"/>
      </w:pPr>
    </w:p>
    <w:p w:rsidR="00F405BA" w:rsidRPr="00A04B46" w:rsidRDefault="00F405BA" w:rsidP="00F405BA">
      <w:pPr>
        <w:ind w:firstLine="480"/>
      </w:pPr>
    </w:p>
    <w:p w:rsidR="00F405BA" w:rsidRPr="00A04B46" w:rsidRDefault="00F405BA" w:rsidP="00F405BA">
      <w:pPr>
        <w:ind w:firstLine="480"/>
      </w:pPr>
    </w:p>
    <w:p w:rsidR="00F405BA" w:rsidRPr="00A04B46" w:rsidRDefault="00F405BA" w:rsidP="00F405BA">
      <w:pPr>
        <w:pStyle w:val="6"/>
      </w:pPr>
      <w:bookmarkStart w:id="1920" w:name="_Toc130046892"/>
      <w:bookmarkStart w:id="1921" w:name="_Toc130155406"/>
      <w:r w:rsidRPr="00A04B46">
        <w:rPr>
          <w:rFonts w:hint="eastAsia"/>
        </w:rPr>
        <w:t>查询</w:t>
      </w:r>
      <w:r w:rsidRPr="00A04B46">
        <w:t>接口输出参数</w:t>
      </w:r>
      <w:bookmarkEnd w:id="1920"/>
      <w:bookmarkEnd w:id="1921"/>
    </w:p>
    <w:tbl>
      <w:tblPr>
        <w:tblW w:w="8940" w:type="dxa"/>
        <w:tblInd w:w="93" w:type="dxa"/>
        <w:shd w:val="clear" w:color="auto" w:fill="FFFFFF"/>
        <w:tblCellMar>
          <w:left w:w="0" w:type="dxa"/>
          <w:right w:w="0" w:type="dxa"/>
        </w:tblCellMar>
        <w:tblLook w:val="04A0" w:firstRow="1" w:lastRow="0" w:firstColumn="1" w:lastColumn="0" w:noHBand="0" w:noVBand="1"/>
      </w:tblPr>
      <w:tblGrid>
        <w:gridCol w:w="1059"/>
        <w:gridCol w:w="3417"/>
        <w:gridCol w:w="942"/>
        <w:gridCol w:w="939"/>
        <w:gridCol w:w="1416"/>
        <w:gridCol w:w="1167"/>
      </w:tblGrid>
      <w:tr w:rsidR="00F405BA" w:rsidRPr="00A04B46" w:rsidTr="0058245B">
        <w:trPr>
          <w:trHeight w:val="227"/>
        </w:trPr>
        <w:tc>
          <w:tcPr>
            <w:tcW w:w="582"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F405BA" w:rsidRPr="00A04B46" w:rsidRDefault="00F405BA" w:rsidP="0058245B">
            <w:pPr>
              <w:widowControl/>
              <w:ind w:firstLine="482"/>
              <w:rPr>
                <w:szCs w:val="21"/>
              </w:rPr>
            </w:pPr>
            <w:r w:rsidRPr="00A04B46">
              <w:rPr>
                <w:b/>
                <w:bCs/>
                <w:szCs w:val="21"/>
              </w:rPr>
              <w:t>NO</w:t>
            </w:r>
          </w:p>
        </w:tc>
        <w:tc>
          <w:tcPr>
            <w:tcW w:w="2268" w:type="dxa"/>
            <w:tcBorders>
              <w:top w:val="single" w:sz="8" w:space="0" w:color="auto"/>
              <w:left w:val="nil"/>
              <w:bottom w:val="single" w:sz="8" w:space="0" w:color="auto"/>
              <w:right w:val="single" w:sz="8" w:space="0" w:color="auto"/>
            </w:tcBorders>
            <w:shd w:val="clear" w:color="auto" w:fill="A6A6A6"/>
            <w:tcMar>
              <w:top w:w="0" w:type="dxa"/>
              <w:left w:w="108" w:type="dxa"/>
              <w:bottom w:w="0" w:type="dxa"/>
              <w:right w:w="108" w:type="dxa"/>
            </w:tcMar>
            <w:vAlign w:val="center"/>
            <w:hideMark/>
          </w:tcPr>
          <w:p w:rsidR="00F405BA" w:rsidRPr="00A04B46" w:rsidRDefault="00F405BA" w:rsidP="0058245B">
            <w:pPr>
              <w:widowControl/>
              <w:ind w:firstLine="482"/>
              <w:rPr>
                <w:szCs w:val="21"/>
              </w:rPr>
            </w:pPr>
            <w:r w:rsidRPr="00A04B46">
              <w:rPr>
                <w:rFonts w:ascii="宋体" w:hAnsi="宋体" w:hint="eastAsia"/>
                <w:b/>
                <w:bCs/>
                <w:szCs w:val="21"/>
              </w:rPr>
              <w:t>节点名称</w:t>
            </w:r>
          </w:p>
        </w:tc>
        <w:tc>
          <w:tcPr>
            <w:tcW w:w="1276" w:type="dxa"/>
            <w:tcBorders>
              <w:top w:val="single" w:sz="8" w:space="0" w:color="auto"/>
              <w:left w:val="nil"/>
              <w:bottom w:val="single" w:sz="8" w:space="0" w:color="auto"/>
              <w:right w:val="single" w:sz="8" w:space="0" w:color="auto"/>
            </w:tcBorders>
            <w:shd w:val="clear" w:color="auto" w:fill="A6A6A6"/>
            <w:tcMar>
              <w:top w:w="0" w:type="dxa"/>
              <w:left w:w="108" w:type="dxa"/>
              <w:bottom w:w="0" w:type="dxa"/>
              <w:right w:w="108" w:type="dxa"/>
            </w:tcMar>
            <w:vAlign w:val="center"/>
            <w:hideMark/>
          </w:tcPr>
          <w:p w:rsidR="00F405BA" w:rsidRPr="00A04B46" w:rsidRDefault="00F405BA" w:rsidP="0058245B">
            <w:pPr>
              <w:widowControl/>
              <w:ind w:firstLine="482"/>
              <w:rPr>
                <w:szCs w:val="21"/>
              </w:rPr>
            </w:pPr>
            <w:r w:rsidRPr="00A04B46">
              <w:rPr>
                <w:rFonts w:ascii="宋体" w:hAnsi="宋体" w:hint="eastAsia"/>
                <w:b/>
                <w:bCs/>
                <w:szCs w:val="21"/>
              </w:rPr>
              <w:t>父节点名称</w:t>
            </w:r>
          </w:p>
        </w:tc>
        <w:tc>
          <w:tcPr>
            <w:tcW w:w="709" w:type="dxa"/>
            <w:tcBorders>
              <w:top w:val="single" w:sz="8" w:space="0" w:color="auto"/>
              <w:left w:val="nil"/>
              <w:bottom w:val="single" w:sz="8" w:space="0" w:color="auto"/>
              <w:right w:val="single" w:sz="8" w:space="0" w:color="auto"/>
            </w:tcBorders>
            <w:shd w:val="clear" w:color="auto" w:fill="A6A6A6"/>
            <w:tcMar>
              <w:top w:w="0" w:type="dxa"/>
              <w:left w:w="108" w:type="dxa"/>
              <w:bottom w:w="0" w:type="dxa"/>
              <w:right w:w="108" w:type="dxa"/>
            </w:tcMar>
            <w:vAlign w:val="center"/>
            <w:hideMark/>
          </w:tcPr>
          <w:p w:rsidR="00F405BA" w:rsidRPr="00A04B46" w:rsidRDefault="00F405BA" w:rsidP="0058245B">
            <w:pPr>
              <w:widowControl/>
              <w:ind w:firstLine="482"/>
              <w:rPr>
                <w:szCs w:val="21"/>
              </w:rPr>
            </w:pPr>
            <w:r w:rsidRPr="00A04B46">
              <w:rPr>
                <w:rFonts w:ascii="宋体" w:hAnsi="宋体" w:hint="eastAsia"/>
                <w:b/>
                <w:bCs/>
                <w:szCs w:val="21"/>
              </w:rPr>
              <w:t>约束</w:t>
            </w:r>
          </w:p>
        </w:tc>
        <w:tc>
          <w:tcPr>
            <w:tcW w:w="1276" w:type="dxa"/>
            <w:tcBorders>
              <w:top w:val="single" w:sz="8" w:space="0" w:color="auto"/>
              <w:left w:val="nil"/>
              <w:bottom w:val="single" w:sz="8" w:space="0" w:color="auto"/>
              <w:right w:val="single" w:sz="8" w:space="0" w:color="auto"/>
            </w:tcBorders>
            <w:shd w:val="clear" w:color="auto" w:fill="A6A6A6"/>
            <w:tcMar>
              <w:top w:w="0" w:type="dxa"/>
              <w:left w:w="108" w:type="dxa"/>
              <w:bottom w:w="0" w:type="dxa"/>
              <w:right w:w="108" w:type="dxa"/>
            </w:tcMar>
            <w:vAlign w:val="center"/>
            <w:hideMark/>
          </w:tcPr>
          <w:p w:rsidR="00F405BA" w:rsidRPr="00A04B46" w:rsidRDefault="00F405BA" w:rsidP="0058245B">
            <w:pPr>
              <w:widowControl/>
              <w:ind w:firstLine="482"/>
              <w:rPr>
                <w:szCs w:val="21"/>
              </w:rPr>
            </w:pPr>
            <w:r w:rsidRPr="00A04B46">
              <w:rPr>
                <w:rFonts w:ascii="宋体" w:hAnsi="宋体" w:hint="eastAsia"/>
                <w:b/>
                <w:bCs/>
                <w:szCs w:val="21"/>
              </w:rPr>
              <w:t>类型</w:t>
            </w:r>
          </w:p>
        </w:tc>
        <w:tc>
          <w:tcPr>
            <w:tcW w:w="2835" w:type="dxa"/>
            <w:tcBorders>
              <w:top w:val="single" w:sz="8" w:space="0" w:color="auto"/>
              <w:left w:val="nil"/>
              <w:bottom w:val="single" w:sz="8" w:space="0" w:color="auto"/>
              <w:right w:val="single" w:sz="8" w:space="0" w:color="auto"/>
            </w:tcBorders>
            <w:shd w:val="clear" w:color="auto" w:fill="A6A6A6"/>
            <w:tcMar>
              <w:top w:w="0" w:type="dxa"/>
              <w:left w:w="108" w:type="dxa"/>
              <w:bottom w:w="0" w:type="dxa"/>
              <w:right w:w="108" w:type="dxa"/>
            </w:tcMar>
            <w:vAlign w:val="center"/>
            <w:hideMark/>
          </w:tcPr>
          <w:p w:rsidR="00F405BA" w:rsidRPr="00A04B46" w:rsidRDefault="00F405BA" w:rsidP="0058245B">
            <w:pPr>
              <w:widowControl/>
              <w:ind w:firstLine="482"/>
              <w:rPr>
                <w:szCs w:val="21"/>
              </w:rPr>
            </w:pPr>
            <w:r w:rsidRPr="00A04B46">
              <w:rPr>
                <w:rFonts w:ascii="宋体" w:hAnsi="宋体" w:hint="eastAsia"/>
                <w:b/>
                <w:bCs/>
                <w:szCs w:val="21"/>
              </w:rPr>
              <w:t>说明</w:t>
            </w:r>
          </w:p>
        </w:tc>
      </w:tr>
      <w:tr w:rsidR="00F405BA" w:rsidRPr="00A04B46" w:rsidTr="0058245B">
        <w:trPr>
          <w:trHeight w:val="242"/>
        </w:trPr>
        <w:tc>
          <w:tcPr>
            <w:tcW w:w="58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405BA" w:rsidRPr="00A04B46" w:rsidRDefault="00F405BA" w:rsidP="0058245B">
            <w:pPr>
              <w:widowControl/>
              <w:ind w:firstLine="480"/>
              <w:rPr>
                <w:szCs w:val="21"/>
              </w:rPr>
            </w:pPr>
            <w:r w:rsidRPr="00A04B46">
              <w:rPr>
                <w:szCs w:val="21"/>
              </w:rPr>
              <w:lastRenderedPageBreak/>
              <w:t>1</w:t>
            </w:r>
          </w:p>
        </w:tc>
        <w:tc>
          <w:tcPr>
            <w:tcW w:w="22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405BA" w:rsidRPr="00A04B46" w:rsidRDefault="00F405BA" w:rsidP="0058245B">
            <w:pPr>
              <w:widowControl/>
              <w:ind w:firstLine="480"/>
              <w:rPr>
                <w:szCs w:val="21"/>
              </w:rPr>
            </w:pPr>
            <w:r w:rsidRPr="00A04B46">
              <w:rPr>
                <w:rFonts w:ascii="宋体" w:hAnsi="宋体" w:hint="eastAsia"/>
                <w:szCs w:val="21"/>
              </w:rPr>
              <w:t>form</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405BA" w:rsidRPr="00A04B46" w:rsidRDefault="00F405BA" w:rsidP="0058245B">
            <w:pPr>
              <w:widowControl/>
              <w:ind w:firstLine="480"/>
              <w:rPr>
                <w:szCs w:val="21"/>
              </w:rPr>
            </w:pPr>
            <w:r w:rsidRPr="00A04B46">
              <w:rPr>
                <w:rFonts w:ascii="宋体" w:hAnsi="宋体" w:hint="eastAsia"/>
                <w:szCs w:val="21"/>
              </w:rPr>
              <w:t>-</w:t>
            </w:r>
          </w:p>
        </w:tc>
        <w:tc>
          <w:tcPr>
            <w:tcW w:w="7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405BA" w:rsidRPr="00A04B46" w:rsidRDefault="00F405BA" w:rsidP="0058245B">
            <w:pPr>
              <w:widowControl/>
              <w:ind w:firstLine="480"/>
              <w:rPr>
                <w:szCs w:val="21"/>
              </w:rPr>
            </w:pPr>
            <w:r w:rsidRPr="00A04B46">
              <w:rPr>
                <w:rFonts w:ascii="宋体" w:hAnsi="宋体" w:hint="eastAsia"/>
                <w:szCs w:val="21"/>
              </w:rPr>
              <w:t> </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405BA" w:rsidRPr="00A04B46" w:rsidRDefault="00F405BA" w:rsidP="0058245B">
            <w:pPr>
              <w:widowControl/>
              <w:ind w:firstLine="480"/>
              <w:rPr>
                <w:szCs w:val="21"/>
              </w:rPr>
            </w:pPr>
            <w:r w:rsidRPr="00A04B46">
              <w:rPr>
                <w:rFonts w:ascii="宋体" w:hAnsi="宋体" w:hint="eastAsia"/>
                <w:szCs w:val="21"/>
              </w:rPr>
              <w:t> </w:t>
            </w: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405BA" w:rsidRPr="00A04B46" w:rsidRDefault="00F405BA" w:rsidP="0058245B">
            <w:pPr>
              <w:widowControl/>
              <w:ind w:firstLine="480"/>
              <w:rPr>
                <w:szCs w:val="21"/>
              </w:rPr>
            </w:pPr>
            <w:r w:rsidRPr="00A04B46">
              <w:rPr>
                <w:rFonts w:ascii="宋体" w:hAnsi="宋体" w:hint="eastAsia"/>
                <w:szCs w:val="21"/>
              </w:rPr>
              <w:t> </w:t>
            </w:r>
          </w:p>
        </w:tc>
      </w:tr>
      <w:tr w:rsidR="00F405BA" w:rsidRPr="00A04B46" w:rsidTr="0058245B">
        <w:trPr>
          <w:trHeight w:val="227"/>
        </w:trPr>
        <w:tc>
          <w:tcPr>
            <w:tcW w:w="58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405BA" w:rsidRPr="00A04B46" w:rsidRDefault="00F405BA" w:rsidP="0058245B">
            <w:pPr>
              <w:widowControl/>
              <w:ind w:firstLine="480"/>
              <w:rPr>
                <w:szCs w:val="21"/>
              </w:rPr>
            </w:pPr>
            <w:r w:rsidRPr="00A04B46">
              <w:rPr>
                <w:szCs w:val="21"/>
              </w:rPr>
              <w:t>2</w:t>
            </w:r>
          </w:p>
        </w:tc>
        <w:tc>
          <w:tcPr>
            <w:tcW w:w="22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405BA" w:rsidRPr="00A04B46" w:rsidRDefault="00F405BA" w:rsidP="0058245B">
            <w:pPr>
              <w:widowControl/>
              <w:ind w:firstLine="480"/>
              <w:rPr>
                <w:szCs w:val="21"/>
              </w:rPr>
            </w:pPr>
            <w:r w:rsidRPr="00A04B46">
              <w:rPr>
                <w:szCs w:val="21"/>
              </w:rPr>
              <w:t>result_Code</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405BA" w:rsidRPr="00A04B46" w:rsidRDefault="00F405BA" w:rsidP="0058245B">
            <w:pPr>
              <w:widowControl/>
              <w:ind w:firstLine="480"/>
              <w:rPr>
                <w:szCs w:val="21"/>
              </w:rPr>
            </w:pPr>
          </w:p>
        </w:tc>
        <w:tc>
          <w:tcPr>
            <w:tcW w:w="7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405BA" w:rsidRPr="00A04B46" w:rsidRDefault="00F405BA" w:rsidP="0058245B">
            <w:pPr>
              <w:widowControl/>
              <w:ind w:firstLine="480"/>
              <w:rPr>
                <w:szCs w:val="21"/>
              </w:rPr>
            </w:pPr>
            <w:r w:rsidRPr="00A04B46">
              <w:rPr>
                <w:rFonts w:ascii="宋体" w:hAnsi="宋体" w:hint="eastAsia"/>
                <w:szCs w:val="21"/>
              </w:rPr>
              <w:t>Y</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405BA" w:rsidRPr="00A04B46" w:rsidRDefault="00F405BA" w:rsidP="0058245B">
            <w:pPr>
              <w:widowControl/>
              <w:ind w:firstLine="480"/>
              <w:rPr>
                <w:szCs w:val="21"/>
              </w:rPr>
            </w:pPr>
            <w:r w:rsidRPr="00A04B46">
              <w:rPr>
                <w:rFonts w:ascii="宋体" w:hAnsi="宋体" w:hint="eastAsia"/>
                <w:szCs w:val="21"/>
              </w:rPr>
              <w:t>STRING</w:t>
            </w: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405BA" w:rsidRPr="00A04B46" w:rsidRDefault="00F405BA" w:rsidP="0058245B">
            <w:pPr>
              <w:widowControl/>
              <w:ind w:firstLine="480"/>
              <w:rPr>
                <w:szCs w:val="21"/>
              </w:rPr>
            </w:pPr>
            <w:r w:rsidRPr="00A04B46">
              <w:rPr>
                <w:rFonts w:ascii="宋体" w:hAnsi="宋体" w:hint="eastAsia"/>
                <w:szCs w:val="21"/>
              </w:rPr>
              <w:t>是否成功</w:t>
            </w:r>
          </w:p>
          <w:p w:rsidR="00F405BA" w:rsidRPr="00A04B46" w:rsidRDefault="00F405BA" w:rsidP="0058245B">
            <w:pPr>
              <w:widowControl/>
              <w:ind w:firstLine="480"/>
              <w:rPr>
                <w:szCs w:val="21"/>
              </w:rPr>
            </w:pPr>
            <w:r w:rsidRPr="00A04B46">
              <w:rPr>
                <w:rFonts w:ascii="宋体" w:hAnsi="宋体" w:hint="eastAsia"/>
                <w:szCs w:val="21"/>
              </w:rPr>
              <w:t>0-成功，其他-失败</w:t>
            </w:r>
          </w:p>
        </w:tc>
      </w:tr>
      <w:tr w:rsidR="00F405BA" w:rsidRPr="00A04B46" w:rsidTr="0058245B">
        <w:trPr>
          <w:trHeight w:val="227"/>
        </w:trPr>
        <w:tc>
          <w:tcPr>
            <w:tcW w:w="58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405BA" w:rsidRPr="00A04B46" w:rsidRDefault="00F405BA" w:rsidP="0058245B">
            <w:pPr>
              <w:widowControl/>
              <w:ind w:firstLine="480"/>
              <w:rPr>
                <w:szCs w:val="21"/>
              </w:rPr>
            </w:pPr>
            <w:r w:rsidRPr="00A04B46">
              <w:rPr>
                <w:szCs w:val="21"/>
              </w:rPr>
              <w:t>3</w:t>
            </w:r>
          </w:p>
        </w:tc>
        <w:tc>
          <w:tcPr>
            <w:tcW w:w="22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405BA" w:rsidRPr="00A04B46" w:rsidRDefault="00F405BA" w:rsidP="0058245B">
            <w:pPr>
              <w:widowControl/>
              <w:ind w:firstLine="480"/>
              <w:rPr>
                <w:szCs w:val="21"/>
              </w:rPr>
            </w:pPr>
            <w:r w:rsidRPr="00A04B46">
              <w:rPr>
                <w:rFonts w:hint="eastAsia"/>
                <w:szCs w:val="21"/>
              </w:rPr>
              <w:t>e</w:t>
            </w:r>
            <w:r w:rsidRPr="00A04B46">
              <w:rPr>
                <w:szCs w:val="21"/>
              </w:rPr>
              <w:t>rrorDesc</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405BA" w:rsidRPr="00A04B46" w:rsidRDefault="00F405BA" w:rsidP="0058245B">
            <w:pPr>
              <w:widowControl/>
              <w:ind w:firstLine="480"/>
              <w:rPr>
                <w:szCs w:val="21"/>
              </w:rPr>
            </w:pPr>
          </w:p>
        </w:tc>
        <w:tc>
          <w:tcPr>
            <w:tcW w:w="7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405BA" w:rsidRPr="00A04B46" w:rsidRDefault="00F405BA" w:rsidP="0058245B">
            <w:pPr>
              <w:widowControl/>
              <w:ind w:firstLine="480"/>
              <w:rPr>
                <w:szCs w:val="21"/>
              </w:rPr>
            </w:pPr>
            <w:r w:rsidRPr="00A04B46">
              <w:rPr>
                <w:rFonts w:ascii="宋体" w:hAnsi="宋体" w:hint="eastAsia"/>
                <w:szCs w:val="21"/>
              </w:rPr>
              <w:t>Y</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405BA" w:rsidRPr="00A04B46" w:rsidRDefault="00F405BA" w:rsidP="0058245B">
            <w:pPr>
              <w:widowControl/>
              <w:ind w:firstLine="480"/>
              <w:rPr>
                <w:szCs w:val="21"/>
              </w:rPr>
            </w:pPr>
            <w:r w:rsidRPr="00A04B46">
              <w:rPr>
                <w:rFonts w:ascii="宋体" w:hAnsi="宋体" w:hint="eastAsia"/>
                <w:szCs w:val="21"/>
              </w:rPr>
              <w:t>STRING</w:t>
            </w: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405BA" w:rsidRPr="00A04B46" w:rsidRDefault="00F405BA" w:rsidP="0058245B">
            <w:pPr>
              <w:widowControl/>
              <w:ind w:firstLine="480"/>
              <w:rPr>
                <w:szCs w:val="21"/>
              </w:rPr>
            </w:pPr>
            <w:r w:rsidRPr="00A04B46">
              <w:rPr>
                <w:rFonts w:ascii="宋体" w:hAnsi="宋体" w:hint="eastAsia"/>
                <w:szCs w:val="21"/>
              </w:rPr>
              <w:t>错误描述信息：未查询到故障信息</w:t>
            </w:r>
          </w:p>
        </w:tc>
      </w:tr>
      <w:tr w:rsidR="00F405BA" w:rsidRPr="00A04B46" w:rsidTr="0058245B">
        <w:trPr>
          <w:trHeight w:val="227"/>
        </w:trPr>
        <w:tc>
          <w:tcPr>
            <w:tcW w:w="58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405BA" w:rsidRPr="00A04B46" w:rsidRDefault="00F405BA" w:rsidP="0058245B">
            <w:pPr>
              <w:widowControl/>
              <w:ind w:firstLine="480"/>
              <w:rPr>
                <w:szCs w:val="21"/>
              </w:rPr>
            </w:pPr>
            <w:r w:rsidRPr="00A04B46">
              <w:rPr>
                <w:szCs w:val="21"/>
              </w:rPr>
              <w:t>4</w:t>
            </w:r>
          </w:p>
        </w:tc>
        <w:tc>
          <w:tcPr>
            <w:tcW w:w="22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405BA" w:rsidRPr="00A04B46" w:rsidRDefault="00F405BA" w:rsidP="0058245B">
            <w:pPr>
              <w:widowControl/>
              <w:ind w:firstLine="480"/>
              <w:rPr>
                <w:szCs w:val="21"/>
              </w:rPr>
            </w:pPr>
            <w:r w:rsidRPr="00A04B46">
              <w:rPr>
                <w:szCs w:val="21"/>
              </w:rPr>
              <w:t>ALARM_C_FP</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405BA" w:rsidRPr="00A04B46" w:rsidRDefault="00F405BA" w:rsidP="0058245B">
            <w:pPr>
              <w:widowControl/>
              <w:ind w:firstLine="480"/>
              <w:rPr>
                <w:szCs w:val="21"/>
              </w:rPr>
            </w:pPr>
            <w:r w:rsidRPr="00A04B46">
              <w:rPr>
                <w:szCs w:val="21"/>
              </w:rPr>
              <w:t> </w:t>
            </w:r>
          </w:p>
        </w:tc>
        <w:tc>
          <w:tcPr>
            <w:tcW w:w="7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405BA" w:rsidRPr="00A04B46" w:rsidRDefault="00F405BA" w:rsidP="0058245B">
            <w:pPr>
              <w:widowControl/>
              <w:ind w:firstLine="480"/>
              <w:rPr>
                <w:szCs w:val="21"/>
              </w:rPr>
            </w:pPr>
            <w:r w:rsidRPr="00A04B46">
              <w:rPr>
                <w:rFonts w:ascii="宋体" w:hAnsi="宋体" w:hint="eastAsia"/>
                <w:szCs w:val="21"/>
              </w:rPr>
              <w:t> </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405BA" w:rsidRPr="00A04B46" w:rsidRDefault="00F405BA" w:rsidP="0058245B">
            <w:pPr>
              <w:widowControl/>
              <w:ind w:firstLine="480"/>
              <w:rPr>
                <w:szCs w:val="21"/>
              </w:rPr>
            </w:pPr>
            <w:r w:rsidRPr="00A04B46">
              <w:rPr>
                <w:rFonts w:ascii="宋体" w:hAnsi="宋体" w:hint="eastAsia"/>
                <w:szCs w:val="21"/>
              </w:rPr>
              <w:t> </w:t>
            </w: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405BA" w:rsidRPr="00A04B46" w:rsidRDefault="00F405BA" w:rsidP="0058245B">
            <w:pPr>
              <w:widowControl/>
              <w:ind w:firstLine="480"/>
              <w:rPr>
                <w:szCs w:val="21"/>
              </w:rPr>
            </w:pPr>
            <w:r w:rsidRPr="00A04B46">
              <w:rPr>
                <w:rFonts w:ascii="宋体" w:hAnsi="宋体" w:hint="eastAsia"/>
                <w:szCs w:val="21"/>
              </w:rPr>
              <w:t>告警指纹ID</w:t>
            </w:r>
          </w:p>
        </w:tc>
      </w:tr>
      <w:tr w:rsidR="00F405BA" w:rsidRPr="00A04B46" w:rsidTr="0058245B">
        <w:trPr>
          <w:trHeight w:val="227"/>
        </w:trPr>
        <w:tc>
          <w:tcPr>
            <w:tcW w:w="58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405BA" w:rsidRPr="00A04B46" w:rsidRDefault="00F405BA" w:rsidP="0058245B">
            <w:pPr>
              <w:widowControl/>
              <w:ind w:firstLine="480"/>
              <w:rPr>
                <w:szCs w:val="21"/>
              </w:rPr>
            </w:pPr>
            <w:r w:rsidRPr="00A04B46">
              <w:rPr>
                <w:szCs w:val="21"/>
              </w:rPr>
              <w:t>5</w:t>
            </w:r>
          </w:p>
        </w:tc>
        <w:tc>
          <w:tcPr>
            <w:tcW w:w="22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405BA" w:rsidRPr="00A04B46" w:rsidRDefault="00F405BA" w:rsidP="0058245B">
            <w:pPr>
              <w:widowControl/>
              <w:ind w:firstLine="480"/>
              <w:rPr>
                <w:szCs w:val="21"/>
              </w:rPr>
            </w:pPr>
            <w:r w:rsidRPr="00A04B46">
              <w:rPr>
                <w:szCs w:val="21"/>
              </w:rPr>
              <w:t>AFFECT_USER_COUNT</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405BA" w:rsidRPr="00A04B46" w:rsidRDefault="00F405BA" w:rsidP="0058245B">
            <w:pPr>
              <w:widowControl/>
              <w:ind w:firstLine="480"/>
              <w:rPr>
                <w:szCs w:val="21"/>
              </w:rPr>
            </w:pPr>
            <w:r w:rsidRPr="00A04B46">
              <w:rPr>
                <w:szCs w:val="21"/>
              </w:rPr>
              <w:t> </w:t>
            </w:r>
          </w:p>
        </w:tc>
        <w:tc>
          <w:tcPr>
            <w:tcW w:w="7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405BA" w:rsidRPr="00A04B46" w:rsidRDefault="00F405BA" w:rsidP="0058245B">
            <w:pPr>
              <w:widowControl/>
              <w:ind w:firstLine="480"/>
              <w:rPr>
                <w:szCs w:val="21"/>
              </w:rPr>
            </w:pPr>
            <w:r w:rsidRPr="00A04B46">
              <w:rPr>
                <w:rFonts w:ascii="宋体" w:hAnsi="宋体" w:hint="eastAsia"/>
                <w:szCs w:val="21"/>
              </w:rPr>
              <w:t> </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405BA" w:rsidRPr="00A04B46" w:rsidRDefault="00F405BA" w:rsidP="0058245B">
            <w:pPr>
              <w:widowControl/>
              <w:ind w:firstLine="480"/>
              <w:rPr>
                <w:szCs w:val="21"/>
              </w:rPr>
            </w:pPr>
            <w:r w:rsidRPr="00A04B46">
              <w:rPr>
                <w:rFonts w:ascii="宋体" w:hAnsi="宋体" w:hint="eastAsia"/>
                <w:szCs w:val="21"/>
              </w:rPr>
              <w:t> </w:t>
            </w: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405BA" w:rsidRPr="00A04B46" w:rsidRDefault="00F405BA" w:rsidP="0058245B">
            <w:pPr>
              <w:widowControl/>
              <w:ind w:firstLine="480"/>
              <w:rPr>
                <w:szCs w:val="21"/>
              </w:rPr>
            </w:pPr>
            <w:r w:rsidRPr="00A04B46">
              <w:rPr>
                <w:rFonts w:ascii="宋体" w:hAnsi="宋体" w:hint="eastAsia"/>
                <w:szCs w:val="21"/>
              </w:rPr>
              <w:t>网管侧用户账号</w:t>
            </w:r>
          </w:p>
        </w:tc>
      </w:tr>
      <w:tr w:rsidR="00F405BA" w:rsidRPr="00A04B46" w:rsidTr="0058245B">
        <w:trPr>
          <w:trHeight w:val="227"/>
        </w:trPr>
        <w:tc>
          <w:tcPr>
            <w:tcW w:w="58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405BA" w:rsidRPr="00A04B46" w:rsidRDefault="00F405BA" w:rsidP="0058245B">
            <w:pPr>
              <w:widowControl/>
              <w:ind w:firstLine="480"/>
              <w:rPr>
                <w:szCs w:val="21"/>
              </w:rPr>
            </w:pPr>
            <w:r w:rsidRPr="00A04B46">
              <w:rPr>
                <w:szCs w:val="21"/>
              </w:rPr>
              <w:lastRenderedPageBreak/>
              <w:t>6</w:t>
            </w:r>
          </w:p>
        </w:tc>
        <w:tc>
          <w:tcPr>
            <w:tcW w:w="22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405BA" w:rsidRPr="00A04B46" w:rsidRDefault="00F405BA" w:rsidP="0058245B">
            <w:pPr>
              <w:widowControl/>
              <w:ind w:firstLine="480"/>
              <w:rPr>
                <w:szCs w:val="21"/>
              </w:rPr>
            </w:pPr>
            <w:r w:rsidRPr="00A04B46">
              <w:rPr>
                <w:szCs w:val="21"/>
              </w:rPr>
              <w:t>ALARM_TITLE</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405BA" w:rsidRPr="00A04B46" w:rsidRDefault="00F405BA" w:rsidP="0058245B">
            <w:pPr>
              <w:widowControl/>
              <w:ind w:firstLine="480"/>
              <w:rPr>
                <w:szCs w:val="21"/>
              </w:rPr>
            </w:pPr>
            <w:r w:rsidRPr="00A04B46">
              <w:rPr>
                <w:szCs w:val="21"/>
              </w:rPr>
              <w:t> </w:t>
            </w:r>
          </w:p>
        </w:tc>
        <w:tc>
          <w:tcPr>
            <w:tcW w:w="7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405BA" w:rsidRPr="00A04B46" w:rsidRDefault="00F405BA" w:rsidP="0058245B">
            <w:pPr>
              <w:widowControl/>
              <w:ind w:firstLine="480"/>
              <w:rPr>
                <w:szCs w:val="21"/>
              </w:rPr>
            </w:pPr>
            <w:r w:rsidRPr="00A04B46">
              <w:rPr>
                <w:rFonts w:ascii="宋体" w:hAnsi="宋体" w:hint="eastAsia"/>
                <w:szCs w:val="21"/>
              </w:rPr>
              <w:t> </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405BA" w:rsidRPr="00A04B46" w:rsidRDefault="00F405BA" w:rsidP="0058245B">
            <w:pPr>
              <w:widowControl/>
              <w:ind w:firstLine="480"/>
              <w:rPr>
                <w:szCs w:val="21"/>
              </w:rPr>
            </w:pPr>
            <w:r w:rsidRPr="00A04B46">
              <w:rPr>
                <w:rFonts w:ascii="宋体" w:hAnsi="宋体" w:hint="eastAsia"/>
                <w:szCs w:val="21"/>
              </w:rPr>
              <w:t> </w:t>
            </w: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405BA" w:rsidRPr="00A04B46" w:rsidRDefault="00F405BA" w:rsidP="0058245B">
            <w:pPr>
              <w:widowControl/>
              <w:ind w:firstLine="480"/>
              <w:rPr>
                <w:szCs w:val="21"/>
              </w:rPr>
            </w:pPr>
            <w:r w:rsidRPr="00A04B46">
              <w:rPr>
                <w:rFonts w:ascii="宋体" w:hAnsi="宋体" w:hint="eastAsia"/>
                <w:szCs w:val="21"/>
              </w:rPr>
              <w:t>告警标题</w:t>
            </w:r>
          </w:p>
        </w:tc>
      </w:tr>
      <w:tr w:rsidR="00F405BA" w:rsidRPr="00A04B46" w:rsidTr="0058245B">
        <w:trPr>
          <w:trHeight w:val="227"/>
        </w:trPr>
        <w:tc>
          <w:tcPr>
            <w:tcW w:w="58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405BA" w:rsidRPr="00A04B46" w:rsidRDefault="00F405BA" w:rsidP="0058245B">
            <w:pPr>
              <w:widowControl/>
              <w:ind w:firstLine="480"/>
              <w:rPr>
                <w:szCs w:val="21"/>
              </w:rPr>
            </w:pPr>
            <w:r w:rsidRPr="00A04B46">
              <w:rPr>
                <w:szCs w:val="21"/>
              </w:rPr>
              <w:t>7</w:t>
            </w:r>
          </w:p>
        </w:tc>
        <w:tc>
          <w:tcPr>
            <w:tcW w:w="22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405BA" w:rsidRPr="00A04B46" w:rsidRDefault="00F405BA" w:rsidP="0058245B">
            <w:pPr>
              <w:widowControl/>
              <w:ind w:firstLine="480"/>
              <w:rPr>
                <w:szCs w:val="21"/>
              </w:rPr>
            </w:pPr>
            <w:r w:rsidRPr="00A04B46">
              <w:rPr>
                <w:szCs w:val="21"/>
              </w:rPr>
              <w:t>CREATE_TIME</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405BA" w:rsidRPr="00A04B46" w:rsidRDefault="00F405BA" w:rsidP="0058245B">
            <w:pPr>
              <w:widowControl/>
              <w:ind w:firstLine="480"/>
              <w:rPr>
                <w:szCs w:val="21"/>
              </w:rPr>
            </w:pPr>
            <w:r w:rsidRPr="00A04B46">
              <w:rPr>
                <w:szCs w:val="21"/>
              </w:rPr>
              <w:t> </w:t>
            </w:r>
          </w:p>
        </w:tc>
        <w:tc>
          <w:tcPr>
            <w:tcW w:w="7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405BA" w:rsidRPr="00A04B46" w:rsidRDefault="00F405BA" w:rsidP="0058245B">
            <w:pPr>
              <w:widowControl/>
              <w:ind w:firstLine="480"/>
              <w:rPr>
                <w:szCs w:val="21"/>
              </w:rPr>
            </w:pPr>
            <w:r w:rsidRPr="00A04B46">
              <w:rPr>
                <w:rFonts w:ascii="宋体" w:hAnsi="宋体" w:hint="eastAsia"/>
                <w:szCs w:val="21"/>
              </w:rPr>
              <w:t> </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405BA" w:rsidRPr="00A04B46" w:rsidRDefault="00F405BA" w:rsidP="0058245B">
            <w:pPr>
              <w:widowControl/>
              <w:ind w:firstLine="480"/>
              <w:rPr>
                <w:szCs w:val="21"/>
              </w:rPr>
            </w:pPr>
            <w:r w:rsidRPr="00A04B46">
              <w:rPr>
                <w:rFonts w:ascii="宋体" w:hAnsi="宋体" w:hint="eastAsia"/>
                <w:szCs w:val="21"/>
              </w:rPr>
              <w:t> </w:t>
            </w: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405BA" w:rsidRPr="00A04B46" w:rsidRDefault="00F405BA" w:rsidP="0058245B">
            <w:pPr>
              <w:widowControl/>
              <w:ind w:firstLine="480"/>
              <w:rPr>
                <w:szCs w:val="21"/>
              </w:rPr>
            </w:pPr>
            <w:r w:rsidRPr="00A04B46">
              <w:rPr>
                <w:rFonts w:ascii="宋体" w:hAnsi="宋体" w:hint="eastAsia"/>
                <w:szCs w:val="21"/>
              </w:rPr>
              <w:t>告警发生时间，例：</w:t>
            </w:r>
            <w:r w:rsidRPr="00A04B46">
              <w:rPr>
                <w:szCs w:val="21"/>
              </w:rPr>
              <w:t>2017-10-26 10:23:33</w:t>
            </w:r>
          </w:p>
        </w:tc>
      </w:tr>
      <w:tr w:rsidR="00F405BA" w:rsidRPr="00A04B46" w:rsidTr="0058245B">
        <w:trPr>
          <w:trHeight w:val="227"/>
        </w:trPr>
        <w:tc>
          <w:tcPr>
            <w:tcW w:w="58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405BA" w:rsidRPr="00A04B46" w:rsidRDefault="00F405BA" w:rsidP="0058245B">
            <w:pPr>
              <w:widowControl/>
              <w:ind w:firstLine="480"/>
              <w:rPr>
                <w:szCs w:val="21"/>
              </w:rPr>
            </w:pPr>
            <w:r w:rsidRPr="00A04B46">
              <w:rPr>
                <w:szCs w:val="21"/>
              </w:rPr>
              <w:t>8</w:t>
            </w:r>
          </w:p>
        </w:tc>
        <w:tc>
          <w:tcPr>
            <w:tcW w:w="22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405BA" w:rsidRPr="00A04B46" w:rsidRDefault="00F405BA" w:rsidP="0058245B">
            <w:pPr>
              <w:widowControl/>
              <w:ind w:firstLine="480"/>
              <w:rPr>
                <w:szCs w:val="21"/>
              </w:rPr>
            </w:pPr>
            <w:r w:rsidRPr="00A04B46">
              <w:rPr>
                <w:szCs w:val="21"/>
              </w:rPr>
              <w:t>PRE_CANCLE_TIME</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405BA" w:rsidRPr="00A04B46" w:rsidRDefault="00F405BA" w:rsidP="0058245B">
            <w:pPr>
              <w:widowControl/>
              <w:ind w:firstLine="480"/>
              <w:rPr>
                <w:szCs w:val="21"/>
              </w:rPr>
            </w:pPr>
            <w:r w:rsidRPr="00A04B46">
              <w:rPr>
                <w:szCs w:val="21"/>
              </w:rPr>
              <w:t> </w:t>
            </w:r>
          </w:p>
        </w:tc>
        <w:tc>
          <w:tcPr>
            <w:tcW w:w="7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405BA" w:rsidRPr="00A04B46" w:rsidRDefault="00F405BA" w:rsidP="0058245B">
            <w:pPr>
              <w:widowControl/>
              <w:ind w:firstLine="480"/>
              <w:rPr>
                <w:szCs w:val="21"/>
              </w:rPr>
            </w:pPr>
            <w:r w:rsidRPr="00A04B46">
              <w:rPr>
                <w:rFonts w:ascii="宋体" w:hAnsi="宋体" w:hint="eastAsia"/>
                <w:szCs w:val="21"/>
              </w:rPr>
              <w:t> </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405BA" w:rsidRPr="00A04B46" w:rsidRDefault="00F405BA" w:rsidP="0058245B">
            <w:pPr>
              <w:widowControl/>
              <w:ind w:firstLine="480"/>
              <w:rPr>
                <w:szCs w:val="21"/>
              </w:rPr>
            </w:pPr>
            <w:r w:rsidRPr="00A04B46">
              <w:rPr>
                <w:rFonts w:ascii="宋体" w:hAnsi="宋体" w:hint="eastAsia"/>
                <w:szCs w:val="21"/>
              </w:rPr>
              <w:t> </w:t>
            </w: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405BA" w:rsidRPr="00A04B46" w:rsidRDefault="00F405BA" w:rsidP="0058245B">
            <w:pPr>
              <w:widowControl/>
              <w:ind w:firstLine="480"/>
              <w:rPr>
                <w:szCs w:val="21"/>
              </w:rPr>
            </w:pPr>
            <w:r w:rsidRPr="00A04B46">
              <w:rPr>
                <w:rFonts w:ascii="宋体" w:hAnsi="宋体" w:hint="eastAsia"/>
                <w:szCs w:val="21"/>
              </w:rPr>
              <w:t>故障预计恢复时间：字段预留，自动告警数值为空，手动预警不为空。</w:t>
            </w:r>
          </w:p>
        </w:tc>
      </w:tr>
      <w:tr w:rsidR="00F405BA" w:rsidRPr="00A04B46" w:rsidTr="0058245B">
        <w:trPr>
          <w:trHeight w:val="227"/>
        </w:trPr>
        <w:tc>
          <w:tcPr>
            <w:tcW w:w="58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405BA" w:rsidRPr="00A04B46" w:rsidRDefault="00F405BA" w:rsidP="0058245B">
            <w:pPr>
              <w:widowControl/>
              <w:ind w:firstLine="480"/>
              <w:rPr>
                <w:szCs w:val="21"/>
              </w:rPr>
            </w:pPr>
            <w:r w:rsidRPr="00A04B46">
              <w:rPr>
                <w:szCs w:val="21"/>
              </w:rPr>
              <w:t>9</w:t>
            </w:r>
          </w:p>
        </w:tc>
        <w:tc>
          <w:tcPr>
            <w:tcW w:w="22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405BA" w:rsidRPr="00A04B46" w:rsidRDefault="00F405BA" w:rsidP="0058245B">
            <w:pPr>
              <w:widowControl/>
              <w:ind w:firstLine="480"/>
              <w:rPr>
                <w:szCs w:val="21"/>
              </w:rPr>
            </w:pPr>
            <w:r w:rsidRPr="00A04B46">
              <w:rPr>
                <w:szCs w:val="21"/>
              </w:rPr>
              <w:t>ALARM_TYPE</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405BA" w:rsidRPr="00A04B46" w:rsidRDefault="00F405BA" w:rsidP="0058245B">
            <w:pPr>
              <w:widowControl/>
              <w:ind w:firstLine="480"/>
              <w:rPr>
                <w:szCs w:val="21"/>
              </w:rPr>
            </w:pPr>
            <w:r w:rsidRPr="00A04B46">
              <w:rPr>
                <w:szCs w:val="21"/>
              </w:rPr>
              <w:t> </w:t>
            </w:r>
          </w:p>
        </w:tc>
        <w:tc>
          <w:tcPr>
            <w:tcW w:w="7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405BA" w:rsidRPr="00A04B46" w:rsidRDefault="00F405BA" w:rsidP="0058245B">
            <w:pPr>
              <w:widowControl/>
              <w:ind w:firstLine="480"/>
              <w:rPr>
                <w:szCs w:val="21"/>
              </w:rPr>
            </w:pPr>
            <w:r w:rsidRPr="00A04B46">
              <w:rPr>
                <w:rFonts w:ascii="宋体" w:hAnsi="宋体" w:hint="eastAsia"/>
                <w:szCs w:val="21"/>
              </w:rPr>
              <w:t> </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405BA" w:rsidRPr="00A04B46" w:rsidRDefault="00F405BA" w:rsidP="0058245B">
            <w:pPr>
              <w:widowControl/>
              <w:ind w:firstLine="480"/>
              <w:rPr>
                <w:szCs w:val="21"/>
              </w:rPr>
            </w:pPr>
            <w:r w:rsidRPr="00A04B46">
              <w:rPr>
                <w:rFonts w:ascii="宋体" w:hAnsi="宋体" w:hint="eastAsia"/>
                <w:szCs w:val="21"/>
              </w:rPr>
              <w:t> </w:t>
            </w: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405BA" w:rsidRPr="00A04B46" w:rsidRDefault="00F405BA" w:rsidP="0058245B">
            <w:pPr>
              <w:widowControl/>
              <w:ind w:firstLine="480"/>
              <w:rPr>
                <w:szCs w:val="21"/>
              </w:rPr>
            </w:pPr>
            <w:r w:rsidRPr="00A04B46">
              <w:rPr>
                <w:rFonts w:ascii="宋体" w:hAnsi="宋体" w:hint="eastAsia"/>
                <w:szCs w:val="21"/>
              </w:rPr>
              <w:t>预警类型：自</w:t>
            </w:r>
            <w:r w:rsidRPr="00A04B46">
              <w:rPr>
                <w:rFonts w:ascii="宋体" w:hAnsi="宋体" w:hint="eastAsia"/>
                <w:szCs w:val="21"/>
              </w:rPr>
              <w:lastRenderedPageBreak/>
              <w:t>动告警统一设置为 OLT故障，手动预警为实际填写的预警类型。</w:t>
            </w:r>
          </w:p>
        </w:tc>
      </w:tr>
      <w:tr w:rsidR="00F405BA" w:rsidRPr="00A04B46" w:rsidTr="0058245B">
        <w:trPr>
          <w:trHeight w:val="227"/>
        </w:trPr>
        <w:tc>
          <w:tcPr>
            <w:tcW w:w="58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405BA" w:rsidRPr="00A04B46" w:rsidRDefault="00F405BA" w:rsidP="0058245B">
            <w:pPr>
              <w:widowControl/>
              <w:ind w:firstLine="480"/>
              <w:rPr>
                <w:szCs w:val="21"/>
              </w:rPr>
            </w:pPr>
            <w:r w:rsidRPr="00A04B46">
              <w:rPr>
                <w:szCs w:val="21"/>
              </w:rPr>
              <w:lastRenderedPageBreak/>
              <w:t>10</w:t>
            </w:r>
          </w:p>
        </w:tc>
        <w:tc>
          <w:tcPr>
            <w:tcW w:w="22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405BA" w:rsidRPr="00A04B46" w:rsidRDefault="00F405BA" w:rsidP="0058245B">
            <w:pPr>
              <w:widowControl/>
              <w:ind w:firstLine="480"/>
              <w:rPr>
                <w:szCs w:val="21"/>
              </w:rPr>
            </w:pPr>
            <w:r w:rsidRPr="00A04B46">
              <w:rPr>
                <w:szCs w:val="21"/>
              </w:rPr>
              <w:t>ALARM_AUTO</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405BA" w:rsidRPr="00A04B46" w:rsidRDefault="00F405BA" w:rsidP="0058245B">
            <w:pPr>
              <w:widowControl/>
              <w:ind w:firstLine="480"/>
              <w:rPr>
                <w:szCs w:val="21"/>
              </w:rPr>
            </w:pPr>
            <w:r w:rsidRPr="00A04B46">
              <w:rPr>
                <w:szCs w:val="21"/>
              </w:rPr>
              <w:t> </w:t>
            </w:r>
          </w:p>
        </w:tc>
        <w:tc>
          <w:tcPr>
            <w:tcW w:w="7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405BA" w:rsidRPr="00A04B46" w:rsidRDefault="00F405BA" w:rsidP="0058245B">
            <w:pPr>
              <w:widowControl/>
              <w:ind w:firstLine="480"/>
              <w:rPr>
                <w:szCs w:val="21"/>
              </w:rPr>
            </w:pPr>
            <w:r w:rsidRPr="00A04B46">
              <w:rPr>
                <w:rFonts w:ascii="宋体" w:hAnsi="宋体" w:hint="eastAsia"/>
                <w:szCs w:val="21"/>
              </w:rPr>
              <w:t> </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405BA" w:rsidRPr="00A04B46" w:rsidRDefault="00F405BA" w:rsidP="0058245B">
            <w:pPr>
              <w:widowControl/>
              <w:ind w:firstLine="480"/>
              <w:rPr>
                <w:szCs w:val="21"/>
              </w:rPr>
            </w:pPr>
            <w:r w:rsidRPr="00A04B46">
              <w:rPr>
                <w:rFonts w:ascii="宋体" w:hAnsi="宋体" w:hint="eastAsia"/>
                <w:szCs w:val="21"/>
              </w:rPr>
              <w:t> </w:t>
            </w: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405BA" w:rsidRPr="00A04B46" w:rsidRDefault="00F405BA" w:rsidP="0058245B">
            <w:pPr>
              <w:widowControl/>
              <w:ind w:firstLine="480"/>
              <w:rPr>
                <w:szCs w:val="21"/>
              </w:rPr>
            </w:pPr>
            <w:r w:rsidRPr="00A04B46">
              <w:rPr>
                <w:rFonts w:ascii="宋体" w:hAnsi="宋体" w:hint="eastAsia"/>
                <w:szCs w:val="21"/>
              </w:rPr>
              <w:t>预警来源 </w:t>
            </w:r>
            <w:r w:rsidRPr="00A04B46">
              <w:rPr>
                <w:szCs w:val="21"/>
              </w:rPr>
              <w:t>0</w:t>
            </w:r>
            <w:r w:rsidRPr="00A04B46">
              <w:rPr>
                <w:rFonts w:ascii="宋体" w:hAnsi="宋体" w:hint="eastAsia"/>
                <w:szCs w:val="21"/>
              </w:rPr>
              <w:t>：手动；</w:t>
            </w:r>
            <w:r w:rsidRPr="00A04B46">
              <w:rPr>
                <w:szCs w:val="21"/>
              </w:rPr>
              <w:t>1</w:t>
            </w:r>
            <w:r w:rsidRPr="00A04B46">
              <w:rPr>
                <w:rFonts w:ascii="宋体" w:hAnsi="宋体" w:hint="eastAsia"/>
                <w:szCs w:val="21"/>
              </w:rPr>
              <w:t>：自动</w:t>
            </w:r>
          </w:p>
          <w:p w:rsidR="00F405BA" w:rsidRPr="00A04B46" w:rsidRDefault="00F405BA" w:rsidP="0058245B">
            <w:pPr>
              <w:widowControl/>
              <w:ind w:firstLine="400"/>
              <w:rPr>
                <w:rFonts w:ascii="Calibri" w:hAnsi="Calibri" w:cs="Calibri"/>
                <w:sz w:val="20"/>
              </w:rPr>
            </w:pPr>
          </w:p>
        </w:tc>
      </w:tr>
    </w:tbl>
    <w:p w:rsidR="00F405BA" w:rsidRPr="00A04B46" w:rsidRDefault="00F405BA" w:rsidP="00F405BA">
      <w:pPr>
        <w:ind w:firstLine="480"/>
      </w:pPr>
    </w:p>
    <w:p w:rsidR="00F405BA" w:rsidRPr="00A04B46" w:rsidRDefault="00F405BA" w:rsidP="00F405BA">
      <w:pPr>
        <w:ind w:firstLine="480"/>
      </w:pPr>
    </w:p>
    <w:p w:rsidR="00F405BA" w:rsidRPr="00A04B46" w:rsidRDefault="00F405BA" w:rsidP="00F405BA">
      <w:pPr>
        <w:pStyle w:val="6"/>
      </w:pPr>
      <w:bookmarkStart w:id="1922" w:name="_Toc130046893"/>
      <w:bookmarkStart w:id="1923" w:name="_Toc130155407"/>
      <w:r w:rsidRPr="00A04B46">
        <w:rPr>
          <w:rFonts w:hint="eastAsia"/>
        </w:rPr>
        <w:t>查询</w:t>
      </w:r>
      <w:r w:rsidRPr="00A04B46">
        <w:t>接口输出</w:t>
      </w:r>
      <w:r w:rsidRPr="00A04B46">
        <w:rPr>
          <w:rFonts w:hint="eastAsia"/>
        </w:rPr>
        <w:t>XML</w:t>
      </w:r>
      <w:r w:rsidRPr="00A04B46">
        <w:rPr>
          <w:rFonts w:hint="eastAsia"/>
        </w:rPr>
        <w:t>样例</w:t>
      </w:r>
      <w:bookmarkEnd w:id="1922"/>
      <w:bookmarkEnd w:id="1923"/>
    </w:p>
    <w:p w:rsidR="00F405BA" w:rsidRPr="00A04B46" w:rsidRDefault="00F405BA" w:rsidP="00F405BA">
      <w:pPr>
        <w:ind w:firstLine="480"/>
      </w:pPr>
      <w:r w:rsidRPr="00A04B46">
        <w:t>&lt;?xml version="1.0" encoding="UTF-8"?&gt;</w:t>
      </w:r>
    </w:p>
    <w:p w:rsidR="00F405BA" w:rsidRPr="00A04B46" w:rsidRDefault="00F405BA" w:rsidP="00F405BA">
      <w:pPr>
        <w:ind w:firstLine="480"/>
      </w:pPr>
      <w:r w:rsidRPr="00A04B46">
        <w:rPr>
          <w:rFonts w:hint="eastAsia"/>
        </w:rPr>
        <w:t>&lt;form&gt;</w:t>
      </w:r>
    </w:p>
    <w:p w:rsidR="00F405BA" w:rsidRPr="00A04B46" w:rsidRDefault="00F405BA" w:rsidP="00F405BA">
      <w:pPr>
        <w:ind w:left="420" w:firstLine="480"/>
      </w:pPr>
      <w:r w:rsidRPr="00A04B46">
        <w:t>&lt;result_Code&gt;</w:t>
      </w:r>
      <w:r w:rsidRPr="00A04B46">
        <w:rPr>
          <w:rFonts w:hint="eastAsia"/>
        </w:rPr>
        <w:t>0</w:t>
      </w:r>
      <w:r w:rsidRPr="00A04B46">
        <w:t>&lt;/result_Code&gt;</w:t>
      </w:r>
    </w:p>
    <w:p w:rsidR="00F405BA" w:rsidRPr="00A04B46" w:rsidRDefault="00F405BA" w:rsidP="00F405BA">
      <w:pPr>
        <w:ind w:left="420" w:firstLine="480"/>
      </w:pPr>
      <w:r w:rsidRPr="00A04B46">
        <w:rPr>
          <w:rFonts w:hint="eastAsia"/>
        </w:rPr>
        <w:lastRenderedPageBreak/>
        <w:t>&lt;errorDesc&gt; &lt;/errorDesc&gt;</w:t>
      </w:r>
    </w:p>
    <w:p w:rsidR="00F405BA" w:rsidRPr="00A04B46" w:rsidRDefault="00F405BA" w:rsidP="00F405BA">
      <w:pPr>
        <w:ind w:left="420" w:firstLine="480"/>
      </w:pPr>
      <w:r w:rsidRPr="00A04B46">
        <w:t>&lt;ALARM_C_FP&gt;&lt;/ALARM_C_FP&gt;</w:t>
      </w:r>
    </w:p>
    <w:p w:rsidR="00F405BA" w:rsidRPr="00A04B46" w:rsidRDefault="00F405BA" w:rsidP="00F405BA">
      <w:pPr>
        <w:ind w:left="420" w:firstLine="480"/>
      </w:pPr>
      <w:r w:rsidRPr="00A04B46">
        <w:t>&lt;AFFECT_USER_COUNT&gt;&lt;/AFFECT_USER_COUNT&gt;</w:t>
      </w:r>
    </w:p>
    <w:p w:rsidR="00F405BA" w:rsidRPr="00A04B46" w:rsidRDefault="00F405BA" w:rsidP="00F405BA">
      <w:pPr>
        <w:ind w:left="420" w:firstLine="480"/>
      </w:pPr>
      <w:r w:rsidRPr="00A04B46">
        <w:t>&lt;ALARM_TITLE&gt;&lt;/ALARM_TITLE&gt;</w:t>
      </w:r>
    </w:p>
    <w:p w:rsidR="00F405BA" w:rsidRPr="00A04B46" w:rsidRDefault="00F405BA" w:rsidP="00F405BA">
      <w:pPr>
        <w:ind w:left="420" w:firstLine="480"/>
      </w:pPr>
      <w:r w:rsidRPr="00A04B46">
        <w:t>&lt;CREATE_TIME&gt;&lt;/CREATE_TIME&gt;</w:t>
      </w:r>
    </w:p>
    <w:p w:rsidR="00F405BA" w:rsidRPr="00A04B46" w:rsidRDefault="00F405BA" w:rsidP="00F405BA">
      <w:pPr>
        <w:ind w:left="420" w:firstLine="480"/>
      </w:pPr>
      <w:r w:rsidRPr="00A04B46">
        <w:t>&lt;PRE_CANCLE_TIME&gt;&lt;/PRE_CANCLE_TIME&gt;</w:t>
      </w:r>
    </w:p>
    <w:p w:rsidR="00F405BA" w:rsidRPr="00A04B46" w:rsidRDefault="00F405BA" w:rsidP="00F405BA">
      <w:pPr>
        <w:ind w:left="420" w:firstLine="480"/>
      </w:pPr>
      <w:r w:rsidRPr="00A04B46">
        <w:rPr>
          <w:rFonts w:hint="eastAsia"/>
        </w:rPr>
        <w:t>&lt;ALARM_TYPE&gt; &lt;/ALARM_TYPE&gt;</w:t>
      </w:r>
    </w:p>
    <w:p w:rsidR="00F405BA" w:rsidRPr="00A04B46" w:rsidRDefault="00F405BA" w:rsidP="00F405BA">
      <w:pPr>
        <w:ind w:left="420" w:firstLine="480"/>
      </w:pPr>
      <w:r w:rsidRPr="00A04B46">
        <w:t>&lt;ALARM_AUTO&gt;1&lt;/ALARM_AUTO&gt;</w:t>
      </w:r>
    </w:p>
    <w:p w:rsidR="00F405BA" w:rsidRPr="00A04B46" w:rsidRDefault="00F405BA" w:rsidP="00F405BA">
      <w:pPr>
        <w:ind w:firstLine="480"/>
      </w:pPr>
      <w:r w:rsidRPr="00A04B46">
        <w:rPr>
          <w:rFonts w:hint="eastAsia"/>
        </w:rPr>
        <w:t>&lt;/from&gt;</w:t>
      </w:r>
    </w:p>
    <w:p w:rsidR="00F405BA" w:rsidRPr="00A04B46" w:rsidRDefault="00F405BA" w:rsidP="00F405BA">
      <w:pPr>
        <w:ind w:firstLine="480"/>
      </w:pPr>
    </w:p>
    <w:p w:rsidR="00F405BA" w:rsidRPr="00A04B46" w:rsidRDefault="00F405BA" w:rsidP="00F405BA">
      <w:pPr>
        <w:pStyle w:val="5"/>
      </w:pPr>
      <w:bookmarkStart w:id="1924" w:name="_Toc129957953"/>
      <w:bookmarkStart w:id="1925" w:name="_Toc130046894"/>
      <w:bookmarkStart w:id="1926" w:name="_Toc130155408"/>
      <w:r w:rsidRPr="00A04B46">
        <w:rPr>
          <w:rFonts w:hint="eastAsia"/>
        </w:rPr>
        <w:t>用户历史工单查询能力接口</w:t>
      </w:r>
      <w:bookmarkEnd w:id="1924"/>
      <w:bookmarkEnd w:id="1925"/>
      <w:bookmarkEnd w:id="1926"/>
    </w:p>
    <w:p w:rsidR="00F405BA" w:rsidRPr="00A04B46" w:rsidRDefault="00F405BA" w:rsidP="00F405BA">
      <w:pPr>
        <w:pStyle w:val="6"/>
      </w:pPr>
      <w:bookmarkStart w:id="1927" w:name="_Toc130046895"/>
      <w:bookmarkStart w:id="1928" w:name="_Toc130155409"/>
      <w:r w:rsidRPr="00A04B46">
        <w:rPr>
          <w:rFonts w:hint="eastAsia"/>
        </w:rPr>
        <w:t>接口说明</w:t>
      </w:r>
      <w:bookmarkEnd w:id="1927"/>
      <w:bookmarkEnd w:id="1928"/>
    </w:p>
    <w:p w:rsidR="00F405BA" w:rsidRPr="00A04B46" w:rsidRDefault="00F405BA" w:rsidP="00F405BA">
      <w:pPr>
        <w:ind w:firstLine="480"/>
      </w:pPr>
      <w:r w:rsidRPr="00A04B46">
        <w:t>家宽集中性能</w:t>
      </w:r>
      <w:r w:rsidRPr="00A04B46">
        <w:rPr>
          <w:rFonts w:hint="eastAsia"/>
        </w:rPr>
        <w:t>系统基于综调推送的用户历史工单，形成用户维度的历史工单查询能力接口，第三方系统可通过用户账号查询用户近</w:t>
      </w:r>
      <w:r w:rsidRPr="00A04B46">
        <w:rPr>
          <w:rFonts w:hint="eastAsia"/>
        </w:rPr>
        <w:t>9</w:t>
      </w:r>
      <w:r w:rsidRPr="00A04B46">
        <w:t>0</w:t>
      </w:r>
      <w:r w:rsidRPr="00A04B46">
        <w:rPr>
          <w:rFonts w:hint="eastAsia"/>
        </w:rPr>
        <w:t>天</w:t>
      </w:r>
      <w:r w:rsidRPr="00A04B46">
        <w:t>内的历史工单数据。</w:t>
      </w:r>
    </w:p>
    <w:p w:rsidR="00F405BA" w:rsidRPr="00A04B46" w:rsidRDefault="00F405BA" w:rsidP="00F405BA">
      <w:pPr>
        <w:pStyle w:val="6"/>
      </w:pPr>
      <w:bookmarkStart w:id="1929" w:name="_Toc130046896"/>
      <w:bookmarkStart w:id="1930" w:name="_Toc130155410"/>
      <w:r w:rsidRPr="00A04B46">
        <w:rPr>
          <w:rFonts w:hint="eastAsia"/>
        </w:rPr>
        <w:t>服务提供方</w:t>
      </w:r>
      <w:bookmarkEnd w:id="1929"/>
      <w:bookmarkEnd w:id="1930"/>
    </w:p>
    <w:p w:rsidR="00F405BA" w:rsidRPr="00A04B46" w:rsidRDefault="00F405BA" w:rsidP="00F405BA">
      <w:pPr>
        <w:ind w:firstLine="480"/>
      </w:pPr>
      <w:r w:rsidRPr="00A04B46">
        <w:rPr>
          <w:rFonts w:hint="eastAsia"/>
        </w:rPr>
        <w:t>家宽集中性能分析平台</w:t>
      </w:r>
    </w:p>
    <w:p w:rsidR="00F405BA" w:rsidRPr="00A04B46" w:rsidRDefault="00F405BA" w:rsidP="00F405BA">
      <w:pPr>
        <w:pStyle w:val="6"/>
      </w:pPr>
      <w:bookmarkStart w:id="1931" w:name="_Toc130046897"/>
      <w:bookmarkStart w:id="1932" w:name="_Toc130155411"/>
      <w:r w:rsidRPr="00A04B46">
        <w:rPr>
          <w:rFonts w:hint="eastAsia"/>
        </w:rPr>
        <w:t>服务调用方</w:t>
      </w:r>
      <w:bookmarkEnd w:id="1931"/>
      <w:bookmarkEnd w:id="1932"/>
    </w:p>
    <w:p w:rsidR="00F405BA" w:rsidRPr="00A04B46" w:rsidRDefault="00F405BA" w:rsidP="00F405BA">
      <w:pPr>
        <w:ind w:firstLine="480"/>
      </w:pPr>
      <w:r w:rsidRPr="00A04B46">
        <w:rPr>
          <w:rFonts w:hint="eastAsia"/>
        </w:rPr>
        <w:t>综调、中移在线等。</w:t>
      </w:r>
    </w:p>
    <w:p w:rsidR="00F405BA" w:rsidRPr="00A04B46" w:rsidRDefault="00F405BA" w:rsidP="00F405BA">
      <w:pPr>
        <w:pStyle w:val="6"/>
      </w:pPr>
      <w:bookmarkStart w:id="1933" w:name="_Toc130046898"/>
      <w:bookmarkStart w:id="1934" w:name="_Toc130155412"/>
      <w:r w:rsidRPr="00A04B46">
        <w:rPr>
          <w:rFonts w:hint="eastAsia"/>
        </w:rPr>
        <w:t>接口地址及说明</w:t>
      </w:r>
      <w:bookmarkEnd w:id="1933"/>
      <w:bookmarkEnd w:id="1934"/>
    </w:p>
    <w:p w:rsidR="00F405BA" w:rsidRPr="00A04B46" w:rsidRDefault="00F405BA" w:rsidP="00F405BA">
      <w:pPr>
        <w:ind w:firstLine="480"/>
      </w:pPr>
      <w:r w:rsidRPr="00A04B46">
        <w:rPr>
          <w:rFonts w:hint="eastAsia"/>
        </w:rPr>
        <w:lastRenderedPageBreak/>
        <w:t>调用方式：</w:t>
      </w:r>
      <w:r w:rsidRPr="00A04B46">
        <w:rPr>
          <w:rFonts w:hint="eastAsia"/>
        </w:rPr>
        <w:t>http+post</w:t>
      </w:r>
    </w:p>
    <w:p w:rsidR="00F405BA" w:rsidRPr="00A04B46" w:rsidRDefault="00F405BA" w:rsidP="00F405BA">
      <w:pPr>
        <w:ind w:firstLine="480"/>
      </w:pPr>
      <w:r w:rsidRPr="00A04B46">
        <w:rPr>
          <w:rFonts w:hint="eastAsia"/>
        </w:rPr>
        <w:t>接口地址：待补充。</w:t>
      </w:r>
    </w:p>
    <w:p w:rsidR="00F405BA" w:rsidRPr="00A04B46" w:rsidRDefault="00F405BA" w:rsidP="00F405BA">
      <w:pPr>
        <w:pStyle w:val="6"/>
      </w:pPr>
      <w:bookmarkStart w:id="1935" w:name="_Toc130046899"/>
      <w:bookmarkStart w:id="1936" w:name="_Toc130155413"/>
      <w:r w:rsidRPr="00A04B46">
        <w:rPr>
          <w:rFonts w:hint="eastAsia"/>
        </w:rPr>
        <w:t>请求参数</w:t>
      </w:r>
      <w:bookmarkEnd w:id="1935"/>
      <w:bookmarkEnd w:id="1936"/>
    </w:p>
    <w:p w:rsidR="00F405BA" w:rsidRPr="00A04B46" w:rsidRDefault="00F405BA" w:rsidP="00F405BA">
      <w:pPr>
        <w:pStyle w:val="7"/>
      </w:pPr>
      <w:bookmarkStart w:id="1937" w:name="_Toc130046900"/>
      <w:bookmarkStart w:id="1938" w:name="_Toc130155414"/>
      <w:r w:rsidRPr="00A04B46">
        <w:t>字段说明</w:t>
      </w:r>
      <w:bookmarkEnd w:id="1937"/>
      <w:bookmarkEnd w:id="1938"/>
    </w:p>
    <w:tbl>
      <w:tblPr>
        <w:tblW w:w="570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0"/>
        <w:gridCol w:w="1845"/>
        <w:gridCol w:w="1823"/>
        <w:gridCol w:w="1823"/>
        <w:gridCol w:w="2600"/>
      </w:tblGrid>
      <w:tr w:rsidR="00F405BA" w:rsidRPr="00A04B46" w:rsidTr="0058245B">
        <w:trPr>
          <w:trHeight w:val="270"/>
          <w:jc w:val="center"/>
        </w:trPr>
        <w:tc>
          <w:tcPr>
            <w:tcW w:w="871" w:type="pct"/>
            <w:tcBorders>
              <w:bottom w:val="single" w:sz="4" w:space="0" w:color="auto"/>
            </w:tcBorders>
            <w:shd w:val="clear" w:color="000000" w:fill="E6E6E6"/>
            <w:vAlign w:val="center"/>
          </w:tcPr>
          <w:p w:rsidR="00F405BA" w:rsidRPr="00A04B46" w:rsidRDefault="00F405BA" w:rsidP="0058245B">
            <w:pPr>
              <w:ind w:firstLine="480"/>
            </w:pPr>
            <w:r w:rsidRPr="00A04B46">
              <w:t>子元素名称</w:t>
            </w:r>
          </w:p>
        </w:tc>
        <w:tc>
          <w:tcPr>
            <w:tcW w:w="942" w:type="pct"/>
            <w:tcBorders>
              <w:bottom w:val="single" w:sz="4" w:space="0" w:color="auto"/>
            </w:tcBorders>
            <w:shd w:val="clear" w:color="000000" w:fill="E6E6E6"/>
            <w:vAlign w:val="center"/>
          </w:tcPr>
          <w:p w:rsidR="00F405BA" w:rsidRPr="00A04B46" w:rsidRDefault="00F405BA" w:rsidP="0058245B">
            <w:pPr>
              <w:ind w:firstLine="480"/>
            </w:pPr>
            <w:r w:rsidRPr="00A04B46">
              <w:t>中文名称</w:t>
            </w:r>
          </w:p>
        </w:tc>
        <w:tc>
          <w:tcPr>
            <w:tcW w:w="931" w:type="pct"/>
            <w:tcBorders>
              <w:bottom w:val="single" w:sz="4" w:space="0" w:color="auto"/>
            </w:tcBorders>
            <w:shd w:val="clear" w:color="000000" w:fill="E6E6E6"/>
            <w:vAlign w:val="center"/>
          </w:tcPr>
          <w:p w:rsidR="00F405BA" w:rsidRPr="00A04B46" w:rsidRDefault="00F405BA" w:rsidP="0058245B">
            <w:pPr>
              <w:ind w:firstLine="480"/>
            </w:pPr>
            <w:r w:rsidRPr="00A04B46">
              <w:rPr>
                <w:rFonts w:hint="eastAsia"/>
              </w:rPr>
              <w:t>必填项</w:t>
            </w:r>
          </w:p>
        </w:tc>
        <w:tc>
          <w:tcPr>
            <w:tcW w:w="931" w:type="pct"/>
            <w:tcBorders>
              <w:bottom w:val="single" w:sz="4" w:space="0" w:color="auto"/>
            </w:tcBorders>
            <w:shd w:val="clear" w:color="000000" w:fill="E6E6E6"/>
            <w:vAlign w:val="center"/>
          </w:tcPr>
          <w:p w:rsidR="00F405BA" w:rsidRPr="00A04B46" w:rsidRDefault="00F405BA" w:rsidP="0058245B">
            <w:pPr>
              <w:ind w:firstLine="480"/>
            </w:pPr>
            <w:r w:rsidRPr="00A04B46">
              <w:rPr>
                <w:rFonts w:hint="eastAsia"/>
              </w:rPr>
              <w:t>类型</w:t>
            </w:r>
          </w:p>
        </w:tc>
        <w:tc>
          <w:tcPr>
            <w:tcW w:w="1325" w:type="pct"/>
            <w:tcBorders>
              <w:bottom w:val="single" w:sz="4" w:space="0" w:color="auto"/>
            </w:tcBorders>
            <w:shd w:val="clear" w:color="000000" w:fill="E6E6E6"/>
            <w:vAlign w:val="center"/>
          </w:tcPr>
          <w:p w:rsidR="00F405BA" w:rsidRPr="00A04B46" w:rsidRDefault="00F405BA" w:rsidP="0058245B">
            <w:pPr>
              <w:ind w:firstLine="480"/>
            </w:pPr>
            <w:r w:rsidRPr="00A04B46">
              <w:t>描述</w:t>
            </w:r>
          </w:p>
        </w:tc>
      </w:tr>
      <w:tr w:rsidR="00F405BA" w:rsidRPr="00A04B46" w:rsidTr="0058245B">
        <w:trPr>
          <w:trHeight w:val="270"/>
          <w:jc w:val="center"/>
        </w:trPr>
        <w:tc>
          <w:tcPr>
            <w:tcW w:w="871" w:type="pct"/>
            <w:shd w:val="clear" w:color="000000" w:fill="FFFFFF" w:themeFill="background1"/>
            <w:vAlign w:val="center"/>
          </w:tcPr>
          <w:p w:rsidR="00F405BA" w:rsidRPr="00A04B46" w:rsidRDefault="00F405BA" w:rsidP="0058245B">
            <w:pPr>
              <w:ind w:firstLine="480"/>
            </w:pPr>
            <w:r w:rsidRPr="00A04B46">
              <w:t>user</w:t>
            </w:r>
            <w:r w:rsidRPr="00A04B46">
              <w:rPr>
                <w:rFonts w:hint="eastAsia"/>
              </w:rPr>
              <w:t>_id</w:t>
            </w:r>
          </w:p>
        </w:tc>
        <w:tc>
          <w:tcPr>
            <w:tcW w:w="942" w:type="pct"/>
            <w:shd w:val="clear" w:color="000000" w:fill="FFFFFF" w:themeFill="background1"/>
            <w:vAlign w:val="center"/>
          </w:tcPr>
          <w:p w:rsidR="00F405BA" w:rsidRPr="00A04B46" w:rsidRDefault="00F405BA" w:rsidP="0058245B">
            <w:pPr>
              <w:ind w:firstLine="480"/>
            </w:pPr>
            <w:r w:rsidRPr="00A04B46">
              <w:rPr>
                <w:rFonts w:hint="eastAsia"/>
              </w:rPr>
              <w:t>用户账号</w:t>
            </w:r>
          </w:p>
        </w:tc>
        <w:tc>
          <w:tcPr>
            <w:tcW w:w="931" w:type="pct"/>
            <w:shd w:val="clear" w:color="000000" w:fill="FFFFFF" w:themeFill="background1"/>
            <w:vAlign w:val="center"/>
          </w:tcPr>
          <w:p w:rsidR="00F405BA" w:rsidRPr="00A04B46" w:rsidRDefault="00F405BA" w:rsidP="0058245B">
            <w:pPr>
              <w:ind w:firstLine="480"/>
            </w:pPr>
            <w:r w:rsidRPr="00A04B46">
              <w:t>Y</w:t>
            </w:r>
          </w:p>
        </w:tc>
        <w:tc>
          <w:tcPr>
            <w:tcW w:w="931" w:type="pct"/>
            <w:shd w:val="clear" w:color="000000" w:fill="FFFFFF" w:themeFill="background1"/>
            <w:vAlign w:val="center"/>
          </w:tcPr>
          <w:p w:rsidR="00F405BA" w:rsidRPr="00A04B46" w:rsidRDefault="00F405BA" w:rsidP="0058245B">
            <w:pPr>
              <w:ind w:firstLine="480"/>
            </w:pPr>
            <w:r w:rsidRPr="00A04B46">
              <w:t>String</w:t>
            </w:r>
          </w:p>
        </w:tc>
        <w:tc>
          <w:tcPr>
            <w:tcW w:w="1325" w:type="pct"/>
            <w:shd w:val="clear" w:color="000000" w:fill="FFFFFF" w:themeFill="background1"/>
            <w:vAlign w:val="center"/>
          </w:tcPr>
          <w:p w:rsidR="00F405BA" w:rsidRPr="00A04B46" w:rsidRDefault="00F405BA" w:rsidP="0058245B">
            <w:pPr>
              <w:ind w:firstLine="480"/>
            </w:pPr>
            <w:r w:rsidRPr="00A04B46">
              <w:rPr>
                <w:rFonts w:hint="eastAsia"/>
              </w:rPr>
              <w:t>用户宽带主账号</w:t>
            </w:r>
          </w:p>
        </w:tc>
      </w:tr>
      <w:tr w:rsidR="00F405BA" w:rsidRPr="00A04B46" w:rsidTr="0058245B">
        <w:trPr>
          <w:trHeight w:val="270"/>
          <w:jc w:val="center"/>
        </w:trPr>
        <w:tc>
          <w:tcPr>
            <w:tcW w:w="871" w:type="pct"/>
            <w:shd w:val="clear" w:color="000000" w:fill="FFFFFF" w:themeFill="background1"/>
            <w:vAlign w:val="center"/>
          </w:tcPr>
          <w:p w:rsidR="00F405BA" w:rsidRPr="00A04B46" w:rsidRDefault="00F405BA" w:rsidP="0058245B">
            <w:pPr>
              <w:ind w:firstLine="480"/>
            </w:pPr>
            <w:r w:rsidRPr="00A04B46">
              <w:rPr>
                <w:rFonts w:hint="eastAsia"/>
              </w:rPr>
              <w:t>s</w:t>
            </w:r>
            <w:r w:rsidRPr="00A04B46">
              <w:t>tart_time</w:t>
            </w:r>
          </w:p>
        </w:tc>
        <w:tc>
          <w:tcPr>
            <w:tcW w:w="942" w:type="pct"/>
            <w:shd w:val="clear" w:color="000000" w:fill="FFFFFF" w:themeFill="background1"/>
            <w:vAlign w:val="center"/>
          </w:tcPr>
          <w:p w:rsidR="00F405BA" w:rsidRPr="00A04B46" w:rsidRDefault="00F405BA" w:rsidP="0058245B">
            <w:pPr>
              <w:ind w:firstLine="480"/>
            </w:pPr>
            <w:r w:rsidRPr="00A04B46">
              <w:rPr>
                <w:rFonts w:hint="eastAsia"/>
              </w:rPr>
              <w:t>开始时间</w:t>
            </w:r>
          </w:p>
        </w:tc>
        <w:tc>
          <w:tcPr>
            <w:tcW w:w="931" w:type="pct"/>
            <w:shd w:val="clear" w:color="000000" w:fill="FFFFFF" w:themeFill="background1"/>
            <w:vAlign w:val="center"/>
          </w:tcPr>
          <w:p w:rsidR="00F405BA" w:rsidRPr="00A04B46" w:rsidRDefault="00F405BA" w:rsidP="0058245B">
            <w:pPr>
              <w:ind w:firstLine="480"/>
            </w:pPr>
            <w:r w:rsidRPr="00A04B46">
              <w:rPr>
                <w:rFonts w:hint="eastAsia"/>
              </w:rPr>
              <w:t>Y</w:t>
            </w:r>
          </w:p>
        </w:tc>
        <w:tc>
          <w:tcPr>
            <w:tcW w:w="931" w:type="pct"/>
            <w:shd w:val="clear" w:color="000000" w:fill="FFFFFF" w:themeFill="background1"/>
            <w:vAlign w:val="center"/>
          </w:tcPr>
          <w:p w:rsidR="00F405BA" w:rsidRPr="00A04B46" w:rsidRDefault="00F405BA" w:rsidP="0058245B">
            <w:pPr>
              <w:ind w:firstLine="480"/>
            </w:pPr>
            <w:r w:rsidRPr="00A04B46">
              <w:t>String</w:t>
            </w:r>
          </w:p>
        </w:tc>
        <w:tc>
          <w:tcPr>
            <w:tcW w:w="1325" w:type="pct"/>
            <w:shd w:val="clear" w:color="000000" w:fill="FFFFFF" w:themeFill="background1"/>
            <w:vAlign w:val="center"/>
          </w:tcPr>
          <w:p w:rsidR="00F405BA" w:rsidRPr="00A04B46" w:rsidRDefault="00F405BA" w:rsidP="0058245B">
            <w:pPr>
              <w:ind w:firstLine="480"/>
            </w:pPr>
            <w:r w:rsidRPr="00A04B46">
              <w:rPr>
                <w:rFonts w:hint="eastAsia"/>
              </w:rPr>
              <w:t>工单受理日期</w:t>
            </w:r>
          </w:p>
        </w:tc>
      </w:tr>
      <w:tr w:rsidR="00F405BA" w:rsidRPr="00A04B46" w:rsidTr="0058245B">
        <w:trPr>
          <w:trHeight w:val="270"/>
          <w:jc w:val="center"/>
        </w:trPr>
        <w:tc>
          <w:tcPr>
            <w:tcW w:w="871" w:type="pct"/>
            <w:shd w:val="clear" w:color="000000" w:fill="FFFFFF" w:themeFill="background1"/>
            <w:vAlign w:val="center"/>
          </w:tcPr>
          <w:p w:rsidR="00F405BA" w:rsidRPr="00A04B46" w:rsidRDefault="00F405BA" w:rsidP="0058245B">
            <w:pPr>
              <w:ind w:firstLine="480"/>
            </w:pPr>
            <w:r w:rsidRPr="00A04B46">
              <w:rPr>
                <w:rFonts w:hint="eastAsia"/>
              </w:rPr>
              <w:t>end_time</w:t>
            </w:r>
          </w:p>
        </w:tc>
        <w:tc>
          <w:tcPr>
            <w:tcW w:w="942" w:type="pct"/>
            <w:shd w:val="clear" w:color="000000" w:fill="FFFFFF" w:themeFill="background1"/>
            <w:vAlign w:val="center"/>
          </w:tcPr>
          <w:p w:rsidR="00F405BA" w:rsidRPr="00A04B46" w:rsidRDefault="00F405BA" w:rsidP="0058245B">
            <w:pPr>
              <w:ind w:firstLine="480"/>
            </w:pPr>
            <w:r w:rsidRPr="00A04B46">
              <w:rPr>
                <w:rFonts w:hint="eastAsia"/>
              </w:rPr>
              <w:t>结束时间</w:t>
            </w:r>
          </w:p>
        </w:tc>
        <w:tc>
          <w:tcPr>
            <w:tcW w:w="931" w:type="pct"/>
            <w:shd w:val="clear" w:color="000000" w:fill="FFFFFF" w:themeFill="background1"/>
            <w:vAlign w:val="center"/>
          </w:tcPr>
          <w:p w:rsidR="00F405BA" w:rsidRPr="00A04B46" w:rsidRDefault="00F405BA" w:rsidP="0058245B">
            <w:pPr>
              <w:ind w:firstLine="480"/>
            </w:pPr>
            <w:r w:rsidRPr="00A04B46">
              <w:rPr>
                <w:rFonts w:hint="eastAsia"/>
              </w:rPr>
              <w:t>N</w:t>
            </w:r>
          </w:p>
        </w:tc>
        <w:tc>
          <w:tcPr>
            <w:tcW w:w="931" w:type="pct"/>
            <w:shd w:val="clear" w:color="000000" w:fill="FFFFFF" w:themeFill="background1"/>
            <w:vAlign w:val="center"/>
          </w:tcPr>
          <w:p w:rsidR="00F405BA" w:rsidRPr="00A04B46" w:rsidRDefault="00F405BA" w:rsidP="0058245B">
            <w:pPr>
              <w:ind w:firstLine="480"/>
            </w:pPr>
            <w:r w:rsidRPr="00A04B46">
              <w:t>String</w:t>
            </w:r>
          </w:p>
        </w:tc>
        <w:tc>
          <w:tcPr>
            <w:tcW w:w="1325" w:type="pct"/>
            <w:shd w:val="clear" w:color="000000" w:fill="FFFFFF" w:themeFill="background1"/>
            <w:vAlign w:val="center"/>
          </w:tcPr>
          <w:p w:rsidR="00F405BA" w:rsidRPr="00A04B46" w:rsidRDefault="00F405BA" w:rsidP="0058245B">
            <w:pPr>
              <w:ind w:firstLine="480"/>
            </w:pPr>
            <w:r w:rsidRPr="00A04B46">
              <w:rPr>
                <w:rFonts w:hint="eastAsia"/>
              </w:rPr>
              <w:t>工单受理日期</w:t>
            </w:r>
          </w:p>
        </w:tc>
      </w:tr>
    </w:tbl>
    <w:p w:rsidR="00F405BA" w:rsidRPr="00A04B46" w:rsidRDefault="00F405BA" w:rsidP="00F405BA">
      <w:pPr>
        <w:pStyle w:val="7"/>
      </w:pPr>
      <w:bookmarkStart w:id="1939" w:name="_Toc130046901"/>
      <w:bookmarkStart w:id="1940" w:name="_Toc130155415"/>
      <w:r w:rsidRPr="00A04B46">
        <w:rPr>
          <w:rFonts w:hint="eastAsia"/>
        </w:rPr>
        <w:t>样例</w:t>
      </w:r>
      <w:bookmarkEnd w:id="1939"/>
      <w:bookmarkEnd w:id="1940"/>
    </w:p>
    <w:p w:rsidR="00F405BA" w:rsidRPr="00A04B46" w:rsidRDefault="00F405BA" w:rsidP="00F405BA">
      <w:pPr>
        <w:ind w:firstLine="480"/>
      </w:pPr>
      <w:r w:rsidRPr="00A04B46">
        <w:rPr>
          <w:rFonts w:hint="eastAsia"/>
        </w:rPr>
        <w:t>{</w:t>
      </w:r>
    </w:p>
    <w:p w:rsidR="00F405BA" w:rsidRPr="00A04B46" w:rsidRDefault="00F405BA" w:rsidP="00F405BA">
      <w:pPr>
        <w:ind w:firstLine="480"/>
      </w:pPr>
      <w:r w:rsidRPr="00A04B46">
        <w:tab/>
        <w:t>“user_id”:”xxxxxx”,</w:t>
      </w:r>
    </w:p>
    <w:p w:rsidR="00F405BA" w:rsidRPr="00A04B46" w:rsidRDefault="00F405BA" w:rsidP="00F405BA">
      <w:pPr>
        <w:ind w:firstLine="480"/>
      </w:pPr>
      <w:r w:rsidRPr="00A04B46">
        <w:tab/>
        <w:t>“start_time”:”yyyymmdd”,</w:t>
      </w:r>
    </w:p>
    <w:p w:rsidR="00F405BA" w:rsidRPr="00A04B46" w:rsidRDefault="00F405BA" w:rsidP="00F405BA">
      <w:pPr>
        <w:ind w:firstLine="480"/>
      </w:pPr>
      <w:r w:rsidRPr="00A04B46">
        <w:tab/>
        <w:t>“end_time”:”yyyymmdd”</w:t>
      </w:r>
    </w:p>
    <w:p w:rsidR="00F405BA" w:rsidRPr="00A04B46" w:rsidRDefault="00F405BA" w:rsidP="00F405BA">
      <w:pPr>
        <w:ind w:firstLine="480"/>
      </w:pPr>
      <w:r w:rsidRPr="00A04B46">
        <w:t>}</w:t>
      </w:r>
    </w:p>
    <w:p w:rsidR="00F405BA" w:rsidRPr="00A04B46" w:rsidRDefault="00F405BA" w:rsidP="00F405BA">
      <w:pPr>
        <w:pStyle w:val="6"/>
      </w:pPr>
      <w:bookmarkStart w:id="1941" w:name="_Toc130046902"/>
      <w:bookmarkStart w:id="1942" w:name="_Toc130155416"/>
      <w:r w:rsidRPr="00A04B46">
        <w:t>响应参数</w:t>
      </w:r>
      <w:bookmarkEnd w:id="1941"/>
      <w:bookmarkEnd w:id="1942"/>
    </w:p>
    <w:p w:rsidR="00F405BA" w:rsidRPr="00A04B46" w:rsidRDefault="00F405BA" w:rsidP="00F405BA">
      <w:pPr>
        <w:pStyle w:val="7"/>
      </w:pPr>
      <w:bookmarkStart w:id="1943" w:name="_Toc130046903"/>
      <w:bookmarkStart w:id="1944" w:name="_Toc130155417"/>
      <w:r w:rsidRPr="00A04B46">
        <w:rPr>
          <w:rFonts w:hint="eastAsia"/>
        </w:rPr>
        <w:t>字段说明</w:t>
      </w:r>
      <w:bookmarkEnd w:id="1943"/>
      <w:bookmarkEnd w:id="1944"/>
    </w:p>
    <w:tbl>
      <w:tblPr>
        <w:tblW w:w="677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7"/>
        <w:gridCol w:w="2377"/>
        <w:gridCol w:w="2336"/>
        <w:gridCol w:w="936"/>
        <w:gridCol w:w="1283"/>
        <w:gridCol w:w="2983"/>
      </w:tblGrid>
      <w:tr w:rsidR="00F405BA" w:rsidRPr="00A04B46" w:rsidTr="0058245B">
        <w:trPr>
          <w:trHeight w:val="270"/>
          <w:jc w:val="center"/>
        </w:trPr>
        <w:tc>
          <w:tcPr>
            <w:tcW w:w="806" w:type="pct"/>
            <w:tcBorders>
              <w:bottom w:val="single" w:sz="4" w:space="0" w:color="auto"/>
            </w:tcBorders>
            <w:shd w:val="clear" w:color="000000" w:fill="E6E6E6"/>
            <w:vAlign w:val="center"/>
          </w:tcPr>
          <w:p w:rsidR="00F405BA" w:rsidRPr="00A04B46" w:rsidRDefault="00F405BA" w:rsidP="0058245B">
            <w:pPr>
              <w:ind w:firstLine="480"/>
            </w:pPr>
            <w:r w:rsidRPr="00A04B46">
              <w:lastRenderedPageBreak/>
              <w:t>父元素名称</w:t>
            </w:r>
          </w:p>
        </w:tc>
        <w:tc>
          <w:tcPr>
            <w:tcW w:w="832" w:type="pct"/>
            <w:tcBorders>
              <w:bottom w:val="single" w:sz="4" w:space="0" w:color="auto"/>
            </w:tcBorders>
            <w:shd w:val="clear" w:color="000000" w:fill="E6E6E6"/>
            <w:vAlign w:val="center"/>
          </w:tcPr>
          <w:p w:rsidR="00F405BA" w:rsidRPr="00A04B46" w:rsidRDefault="00F405BA" w:rsidP="0058245B">
            <w:pPr>
              <w:ind w:firstLine="480"/>
            </w:pPr>
            <w:r w:rsidRPr="00A04B46">
              <w:rPr>
                <w:rFonts w:hint="eastAsia"/>
              </w:rPr>
              <w:t>子</w:t>
            </w:r>
            <w:r w:rsidRPr="00A04B46">
              <w:t>元素名称</w:t>
            </w:r>
          </w:p>
        </w:tc>
        <w:tc>
          <w:tcPr>
            <w:tcW w:w="1114" w:type="pct"/>
            <w:tcBorders>
              <w:bottom w:val="single" w:sz="4" w:space="0" w:color="auto"/>
            </w:tcBorders>
            <w:shd w:val="clear" w:color="000000" w:fill="E6E6E6"/>
            <w:vAlign w:val="center"/>
          </w:tcPr>
          <w:p w:rsidR="00F405BA" w:rsidRPr="00A04B46" w:rsidRDefault="00F405BA" w:rsidP="0058245B">
            <w:pPr>
              <w:ind w:firstLine="480"/>
            </w:pPr>
            <w:r w:rsidRPr="00A04B46">
              <w:t>中文名称</w:t>
            </w:r>
          </w:p>
        </w:tc>
        <w:tc>
          <w:tcPr>
            <w:tcW w:w="453" w:type="pct"/>
            <w:tcBorders>
              <w:bottom w:val="single" w:sz="4" w:space="0" w:color="auto"/>
            </w:tcBorders>
            <w:shd w:val="clear" w:color="000000" w:fill="E6E6E6"/>
            <w:vAlign w:val="center"/>
          </w:tcPr>
          <w:p w:rsidR="00F405BA" w:rsidRPr="00A04B46" w:rsidRDefault="00F405BA" w:rsidP="0058245B">
            <w:pPr>
              <w:ind w:firstLine="480"/>
            </w:pPr>
            <w:r w:rsidRPr="00A04B46">
              <w:rPr>
                <w:rFonts w:hint="eastAsia"/>
              </w:rPr>
              <w:t>必填项</w:t>
            </w:r>
          </w:p>
        </w:tc>
        <w:tc>
          <w:tcPr>
            <w:tcW w:w="411" w:type="pct"/>
            <w:tcBorders>
              <w:bottom w:val="single" w:sz="4" w:space="0" w:color="auto"/>
            </w:tcBorders>
            <w:shd w:val="clear" w:color="000000" w:fill="E6E6E6"/>
            <w:vAlign w:val="center"/>
          </w:tcPr>
          <w:p w:rsidR="00F405BA" w:rsidRPr="00A04B46" w:rsidRDefault="00F405BA" w:rsidP="0058245B">
            <w:pPr>
              <w:ind w:firstLine="480"/>
            </w:pPr>
            <w:r w:rsidRPr="00A04B46">
              <w:rPr>
                <w:rFonts w:hint="eastAsia"/>
              </w:rPr>
              <w:t>类型</w:t>
            </w:r>
          </w:p>
        </w:tc>
        <w:tc>
          <w:tcPr>
            <w:tcW w:w="1384" w:type="pct"/>
            <w:tcBorders>
              <w:bottom w:val="single" w:sz="4" w:space="0" w:color="auto"/>
            </w:tcBorders>
            <w:shd w:val="clear" w:color="000000" w:fill="E6E6E6"/>
            <w:vAlign w:val="center"/>
          </w:tcPr>
          <w:p w:rsidR="00F405BA" w:rsidRPr="00A04B46" w:rsidRDefault="00F405BA" w:rsidP="0058245B">
            <w:pPr>
              <w:ind w:firstLine="480"/>
            </w:pPr>
            <w:r w:rsidRPr="00A04B46">
              <w:t>描述</w:t>
            </w:r>
          </w:p>
        </w:tc>
      </w:tr>
      <w:tr w:rsidR="00F405BA" w:rsidRPr="00A04B46" w:rsidTr="0058245B">
        <w:trPr>
          <w:trHeight w:val="270"/>
          <w:jc w:val="center"/>
        </w:trPr>
        <w:tc>
          <w:tcPr>
            <w:tcW w:w="806" w:type="pct"/>
            <w:shd w:val="clear" w:color="000000" w:fill="FFFFFF" w:themeFill="background1"/>
            <w:vAlign w:val="center"/>
          </w:tcPr>
          <w:p w:rsidR="00F405BA" w:rsidRPr="00A04B46" w:rsidRDefault="00F405BA" w:rsidP="0058245B">
            <w:pPr>
              <w:ind w:firstLine="480"/>
            </w:pPr>
            <w:r w:rsidRPr="00A04B46">
              <w:rPr>
                <w:rFonts w:hint="eastAsia"/>
              </w:rPr>
              <w:t>r</w:t>
            </w:r>
            <w:r w:rsidRPr="00A04B46">
              <w:t>es_c</w:t>
            </w:r>
            <w:r w:rsidRPr="00A04B46">
              <w:rPr>
                <w:rFonts w:hint="eastAsia"/>
              </w:rPr>
              <w:t>ode</w:t>
            </w:r>
          </w:p>
        </w:tc>
        <w:tc>
          <w:tcPr>
            <w:tcW w:w="832" w:type="pct"/>
            <w:shd w:val="clear" w:color="000000" w:fill="FFFFFF" w:themeFill="background1"/>
            <w:vAlign w:val="center"/>
          </w:tcPr>
          <w:p w:rsidR="00F405BA" w:rsidRPr="00A04B46" w:rsidRDefault="00F405BA" w:rsidP="0058245B">
            <w:pPr>
              <w:ind w:firstLine="480"/>
            </w:pPr>
          </w:p>
        </w:tc>
        <w:tc>
          <w:tcPr>
            <w:tcW w:w="1114" w:type="pct"/>
            <w:shd w:val="clear" w:color="000000" w:fill="FFFFFF" w:themeFill="background1"/>
            <w:vAlign w:val="center"/>
          </w:tcPr>
          <w:p w:rsidR="00F405BA" w:rsidRPr="00A04B46" w:rsidRDefault="00F405BA" w:rsidP="0058245B">
            <w:pPr>
              <w:ind w:firstLine="480"/>
            </w:pPr>
            <w:r w:rsidRPr="00A04B46">
              <w:t>接口调用</w:t>
            </w:r>
            <w:r w:rsidRPr="00A04B46">
              <w:rPr>
                <w:rFonts w:hint="eastAsia"/>
              </w:rPr>
              <w:t>结果</w:t>
            </w:r>
          </w:p>
        </w:tc>
        <w:tc>
          <w:tcPr>
            <w:tcW w:w="453" w:type="pct"/>
            <w:shd w:val="clear" w:color="000000" w:fill="FFFFFF" w:themeFill="background1"/>
            <w:vAlign w:val="center"/>
          </w:tcPr>
          <w:p w:rsidR="00F405BA" w:rsidRPr="00A04B46" w:rsidRDefault="00F405BA" w:rsidP="0058245B">
            <w:pPr>
              <w:ind w:firstLine="480"/>
            </w:pPr>
            <w:r w:rsidRPr="00A04B46">
              <w:rPr>
                <w:rFonts w:hint="eastAsia"/>
              </w:rPr>
              <w:t>Y</w:t>
            </w:r>
          </w:p>
        </w:tc>
        <w:tc>
          <w:tcPr>
            <w:tcW w:w="411" w:type="pct"/>
            <w:shd w:val="clear" w:color="000000" w:fill="FFFFFF" w:themeFill="background1"/>
            <w:vAlign w:val="center"/>
          </w:tcPr>
          <w:p w:rsidR="00F405BA" w:rsidRPr="00A04B46" w:rsidRDefault="00F405BA" w:rsidP="0058245B">
            <w:pPr>
              <w:ind w:firstLine="480"/>
            </w:pPr>
            <w:r w:rsidRPr="00A04B46">
              <w:rPr>
                <w:rFonts w:hint="eastAsia"/>
              </w:rPr>
              <w:t>s</w:t>
            </w:r>
            <w:r w:rsidRPr="00A04B46">
              <w:t>tring</w:t>
            </w:r>
          </w:p>
        </w:tc>
        <w:tc>
          <w:tcPr>
            <w:tcW w:w="1384" w:type="pct"/>
            <w:shd w:val="clear" w:color="000000" w:fill="FFFFFF" w:themeFill="background1"/>
            <w:vAlign w:val="center"/>
          </w:tcPr>
          <w:p w:rsidR="00F405BA" w:rsidRPr="00A04B46" w:rsidRDefault="00F405BA" w:rsidP="0058245B">
            <w:pPr>
              <w:ind w:firstLine="480"/>
            </w:pPr>
            <w:r w:rsidRPr="00A04B46">
              <w:rPr>
                <w:rFonts w:hint="eastAsia"/>
              </w:rPr>
              <w:t>0</w:t>
            </w:r>
            <w:r w:rsidRPr="00A04B46">
              <w:rPr>
                <w:rFonts w:hint="eastAsia"/>
              </w:rPr>
              <w:t>：成功</w:t>
            </w:r>
          </w:p>
          <w:p w:rsidR="00F405BA" w:rsidRPr="00A04B46" w:rsidRDefault="00F405BA" w:rsidP="0058245B">
            <w:pPr>
              <w:ind w:firstLine="480"/>
            </w:pPr>
            <w:r w:rsidRPr="00A04B46">
              <w:rPr>
                <w:rFonts w:hint="eastAsia"/>
              </w:rPr>
              <w:t>-1</w:t>
            </w:r>
            <w:r w:rsidRPr="00A04B46">
              <w:rPr>
                <w:rFonts w:hint="eastAsia"/>
              </w:rPr>
              <w:t>：失败</w:t>
            </w:r>
          </w:p>
        </w:tc>
      </w:tr>
      <w:tr w:rsidR="00F405BA" w:rsidRPr="00A04B46" w:rsidTr="0058245B">
        <w:trPr>
          <w:trHeight w:val="270"/>
          <w:jc w:val="center"/>
        </w:trPr>
        <w:tc>
          <w:tcPr>
            <w:tcW w:w="806" w:type="pct"/>
            <w:shd w:val="clear" w:color="000000" w:fill="FFFFFF" w:themeFill="background1"/>
            <w:vAlign w:val="center"/>
          </w:tcPr>
          <w:p w:rsidR="00F405BA" w:rsidRPr="00A04B46" w:rsidRDefault="00F405BA" w:rsidP="0058245B">
            <w:pPr>
              <w:ind w:firstLine="480"/>
            </w:pPr>
            <w:r w:rsidRPr="00A04B46">
              <w:t>r</w:t>
            </w:r>
            <w:r w:rsidRPr="00A04B46">
              <w:rPr>
                <w:rFonts w:hint="eastAsia"/>
              </w:rPr>
              <w:t>es</w:t>
            </w:r>
            <w:r w:rsidRPr="00A04B46">
              <w:t>_desc</w:t>
            </w:r>
          </w:p>
        </w:tc>
        <w:tc>
          <w:tcPr>
            <w:tcW w:w="832" w:type="pct"/>
            <w:shd w:val="clear" w:color="000000" w:fill="FFFFFF" w:themeFill="background1"/>
            <w:vAlign w:val="center"/>
          </w:tcPr>
          <w:p w:rsidR="00F405BA" w:rsidRPr="00A04B46" w:rsidRDefault="00F405BA" w:rsidP="0058245B">
            <w:pPr>
              <w:ind w:firstLine="480"/>
            </w:pPr>
          </w:p>
        </w:tc>
        <w:tc>
          <w:tcPr>
            <w:tcW w:w="1114" w:type="pct"/>
            <w:shd w:val="clear" w:color="000000" w:fill="FFFFFF" w:themeFill="background1"/>
            <w:vAlign w:val="center"/>
          </w:tcPr>
          <w:p w:rsidR="00F405BA" w:rsidRPr="00A04B46" w:rsidRDefault="00F405BA" w:rsidP="0058245B">
            <w:pPr>
              <w:ind w:firstLine="480"/>
            </w:pPr>
            <w:r w:rsidRPr="00A04B46">
              <w:t>接口调用失败说明</w:t>
            </w:r>
          </w:p>
        </w:tc>
        <w:tc>
          <w:tcPr>
            <w:tcW w:w="453" w:type="pct"/>
            <w:shd w:val="clear" w:color="000000" w:fill="FFFFFF" w:themeFill="background1"/>
            <w:vAlign w:val="center"/>
          </w:tcPr>
          <w:p w:rsidR="00F405BA" w:rsidRPr="00A04B46" w:rsidRDefault="00F405BA" w:rsidP="0058245B">
            <w:pPr>
              <w:ind w:firstLine="480"/>
            </w:pPr>
            <w:r w:rsidRPr="00A04B46">
              <w:rPr>
                <w:rFonts w:hint="eastAsia"/>
              </w:rPr>
              <w:t>N</w:t>
            </w:r>
          </w:p>
        </w:tc>
        <w:tc>
          <w:tcPr>
            <w:tcW w:w="411" w:type="pct"/>
            <w:shd w:val="clear" w:color="000000" w:fill="FFFFFF" w:themeFill="background1"/>
            <w:vAlign w:val="center"/>
          </w:tcPr>
          <w:p w:rsidR="00F405BA" w:rsidRPr="00A04B46" w:rsidRDefault="00F405BA" w:rsidP="0058245B">
            <w:pPr>
              <w:ind w:firstLine="480"/>
            </w:pPr>
            <w:r w:rsidRPr="00A04B46">
              <w:rPr>
                <w:rFonts w:hint="eastAsia"/>
              </w:rPr>
              <w:t>string</w:t>
            </w:r>
          </w:p>
        </w:tc>
        <w:tc>
          <w:tcPr>
            <w:tcW w:w="1384" w:type="pct"/>
            <w:shd w:val="clear" w:color="000000" w:fill="FFFFFF" w:themeFill="background1"/>
            <w:vAlign w:val="center"/>
          </w:tcPr>
          <w:p w:rsidR="00F405BA" w:rsidRPr="00A04B46" w:rsidRDefault="00F405BA" w:rsidP="0058245B">
            <w:pPr>
              <w:ind w:firstLine="480"/>
            </w:pPr>
            <w:r w:rsidRPr="00A04B46">
              <w:t>R</w:t>
            </w:r>
            <w:r w:rsidRPr="00A04B46">
              <w:rPr>
                <w:rFonts w:hint="eastAsia"/>
              </w:rPr>
              <w:t>es_code=0</w:t>
            </w:r>
            <w:r w:rsidRPr="00A04B46">
              <w:rPr>
                <w:rFonts w:hint="eastAsia"/>
              </w:rPr>
              <w:t>时默认为空，</w:t>
            </w:r>
            <w:r w:rsidRPr="00A04B46">
              <w:t>R</w:t>
            </w:r>
            <w:r w:rsidRPr="00A04B46">
              <w:rPr>
                <w:rFonts w:hint="eastAsia"/>
              </w:rPr>
              <w:t>es_code =-1</w:t>
            </w:r>
            <w:r w:rsidRPr="00A04B46">
              <w:rPr>
                <w:rFonts w:hint="eastAsia"/>
              </w:rPr>
              <w:t>时，为详细说明</w:t>
            </w:r>
          </w:p>
        </w:tc>
      </w:tr>
      <w:tr w:rsidR="00F405BA" w:rsidRPr="00A04B46" w:rsidTr="0058245B">
        <w:trPr>
          <w:trHeight w:val="270"/>
          <w:jc w:val="center"/>
        </w:trPr>
        <w:tc>
          <w:tcPr>
            <w:tcW w:w="806" w:type="pct"/>
            <w:shd w:val="clear" w:color="000000" w:fill="FFFFFF" w:themeFill="background1"/>
            <w:vAlign w:val="center"/>
          </w:tcPr>
          <w:p w:rsidR="00F405BA" w:rsidRPr="00A04B46" w:rsidRDefault="00F405BA" w:rsidP="0058245B">
            <w:pPr>
              <w:ind w:firstLine="480"/>
            </w:pPr>
            <w:r w:rsidRPr="00A04B46">
              <w:rPr>
                <w:rFonts w:hint="eastAsia"/>
              </w:rPr>
              <w:t>order_info</w:t>
            </w:r>
          </w:p>
        </w:tc>
        <w:tc>
          <w:tcPr>
            <w:tcW w:w="832" w:type="pct"/>
            <w:shd w:val="clear" w:color="000000" w:fill="FFFFFF" w:themeFill="background1"/>
            <w:vAlign w:val="center"/>
          </w:tcPr>
          <w:p w:rsidR="00F405BA" w:rsidRPr="00A04B46" w:rsidRDefault="00F405BA" w:rsidP="0058245B">
            <w:pPr>
              <w:ind w:firstLine="480"/>
            </w:pPr>
            <w:r w:rsidRPr="00A04B46">
              <w:rPr>
                <w:rFonts w:hint="eastAsia"/>
              </w:rPr>
              <w:t>i</w:t>
            </w:r>
            <w:r w:rsidRPr="00A04B46">
              <w:t>d</w:t>
            </w:r>
          </w:p>
        </w:tc>
        <w:tc>
          <w:tcPr>
            <w:tcW w:w="1114" w:type="pct"/>
            <w:shd w:val="clear" w:color="000000" w:fill="FFFFFF" w:themeFill="background1"/>
            <w:vAlign w:val="center"/>
          </w:tcPr>
          <w:p w:rsidR="00F405BA" w:rsidRPr="00A04B46" w:rsidRDefault="00F405BA" w:rsidP="0058245B">
            <w:pPr>
              <w:ind w:firstLine="480"/>
            </w:pPr>
            <w:r w:rsidRPr="00A04B46">
              <w:rPr>
                <w:rFonts w:hint="eastAsia"/>
              </w:rPr>
              <w:t>序号</w:t>
            </w:r>
          </w:p>
        </w:tc>
        <w:tc>
          <w:tcPr>
            <w:tcW w:w="453" w:type="pct"/>
            <w:shd w:val="clear" w:color="000000" w:fill="FFFFFF" w:themeFill="background1"/>
            <w:vAlign w:val="center"/>
          </w:tcPr>
          <w:p w:rsidR="00F405BA" w:rsidRPr="00A04B46" w:rsidRDefault="00F405BA" w:rsidP="0058245B">
            <w:pPr>
              <w:ind w:firstLine="480"/>
            </w:pPr>
            <w:r w:rsidRPr="00A04B46">
              <w:rPr>
                <w:rFonts w:hint="eastAsia"/>
              </w:rPr>
              <w:t>Y</w:t>
            </w:r>
          </w:p>
        </w:tc>
        <w:tc>
          <w:tcPr>
            <w:tcW w:w="411" w:type="pct"/>
            <w:shd w:val="clear" w:color="000000" w:fill="FFFFFF" w:themeFill="background1"/>
            <w:vAlign w:val="center"/>
          </w:tcPr>
          <w:p w:rsidR="00F405BA" w:rsidRPr="00A04B46" w:rsidRDefault="00F405BA" w:rsidP="0058245B">
            <w:pPr>
              <w:ind w:firstLine="480"/>
            </w:pPr>
            <w:r w:rsidRPr="00A04B46">
              <w:rPr>
                <w:rFonts w:hint="eastAsia"/>
              </w:rPr>
              <w:t>string</w:t>
            </w:r>
          </w:p>
        </w:tc>
        <w:tc>
          <w:tcPr>
            <w:tcW w:w="1384" w:type="pct"/>
            <w:shd w:val="clear" w:color="000000" w:fill="FFFFFF" w:themeFill="background1"/>
            <w:vAlign w:val="center"/>
          </w:tcPr>
          <w:p w:rsidR="00F405BA" w:rsidRPr="00A04B46" w:rsidRDefault="00F405BA" w:rsidP="0058245B">
            <w:pPr>
              <w:ind w:firstLine="480"/>
            </w:pPr>
          </w:p>
        </w:tc>
      </w:tr>
      <w:tr w:rsidR="00F405BA" w:rsidRPr="00A04B46" w:rsidTr="0058245B">
        <w:trPr>
          <w:trHeight w:val="270"/>
          <w:jc w:val="center"/>
        </w:trPr>
        <w:tc>
          <w:tcPr>
            <w:tcW w:w="806" w:type="pct"/>
            <w:shd w:val="clear" w:color="000000" w:fill="FFFFFF" w:themeFill="background1"/>
          </w:tcPr>
          <w:p w:rsidR="00F405BA" w:rsidRPr="00A04B46" w:rsidRDefault="00F405BA" w:rsidP="0058245B">
            <w:pPr>
              <w:ind w:firstLine="480"/>
            </w:pPr>
            <w:r w:rsidRPr="00A04B46">
              <w:rPr>
                <w:rFonts w:hint="eastAsia"/>
              </w:rPr>
              <w:t>order_info</w:t>
            </w:r>
          </w:p>
        </w:tc>
        <w:tc>
          <w:tcPr>
            <w:tcW w:w="832" w:type="pct"/>
            <w:shd w:val="clear" w:color="000000" w:fill="FFFFFF" w:themeFill="background1"/>
            <w:vAlign w:val="center"/>
          </w:tcPr>
          <w:p w:rsidR="00F405BA" w:rsidRPr="00A04B46" w:rsidRDefault="00F405BA" w:rsidP="0058245B">
            <w:pPr>
              <w:ind w:firstLine="480"/>
            </w:pPr>
            <w:r w:rsidRPr="00A04B46">
              <w:rPr>
                <w:rFonts w:hint="eastAsia"/>
              </w:rPr>
              <w:t>user_id</w:t>
            </w:r>
          </w:p>
        </w:tc>
        <w:tc>
          <w:tcPr>
            <w:tcW w:w="1114" w:type="pct"/>
            <w:shd w:val="clear" w:color="000000" w:fill="FFFFFF" w:themeFill="background1"/>
            <w:vAlign w:val="center"/>
          </w:tcPr>
          <w:p w:rsidR="00F405BA" w:rsidRPr="00A04B46" w:rsidRDefault="00F405BA" w:rsidP="0058245B">
            <w:pPr>
              <w:ind w:firstLine="480"/>
            </w:pPr>
            <w:r w:rsidRPr="00A04B46">
              <w:rPr>
                <w:rFonts w:hint="eastAsia"/>
              </w:rPr>
              <w:t>用户宽带主账号</w:t>
            </w:r>
          </w:p>
        </w:tc>
        <w:tc>
          <w:tcPr>
            <w:tcW w:w="453" w:type="pct"/>
            <w:shd w:val="clear" w:color="000000" w:fill="FFFFFF" w:themeFill="background1"/>
            <w:vAlign w:val="center"/>
          </w:tcPr>
          <w:p w:rsidR="00F405BA" w:rsidRPr="00A04B46" w:rsidRDefault="00F405BA" w:rsidP="0058245B">
            <w:pPr>
              <w:ind w:firstLine="480"/>
            </w:pPr>
            <w:r w:rsidRPr="00A04B46">
              <w:rPr>
                <w:rFonts w:hint="eastAsia"/>
              </w:rPr>
              <w:t>Y</w:t>
            </w:r>
          </w:p>
        </w:tc>
        <w:tc>
          <w:tcPr>
            <w:tcW w:w="411" w:type="pct"/>
            <w:shd w:val="clear" w:color="000000" w:fill="FFFFFF" w:themeFill="background1"/>
          </w:tcPr>
          <w:p w:rsidR="00F405BA" w:rsidRPr="00A04B46" w:rsidRDefault="00F405BA" w:rsidP="0058245B">
            <w:pPr>
              <w:ind w:firstLine="480"/>
            </w:pPr>
            <w:r w:rsidRPr="00A04B46">
              <w:rPr>
                <w:rFonts w:hint="eastAsia"/>
              </w:rPr>
              <w:t>string</w:t>
            </w:r>
          </w:p>
        </w:tc>
        <w:tc>
          <w:tcPr>
            <w:tcW w:w="1384" w:type="pct"/>
            <w:shd w:val="clear" w:color="000000" w:fill="FFFFFF" w:themeFill="background1"/>
            <w:vAlign w:val="center"/>
          </w:tcPr>
          <w:p w:rsidR="00F405BA" w:rsidRPr="00A04B46" w:rsidRDefault="00F405BA" w:rsidP="0058245B">
            <w:pPr>
              <w:ind w:firstLine="480"/>
            </w:pPr>
          </w:p>
        </w:tc>
      </w:tr>
      <w:tr w:rsidR="00F405BA" w:rsidRPr="00A04B46" w:rsidTr="0058245B">
        <w:trPr>
          <w:trHeight w:val="270"/>
          <w:jc w:val="center"/>
        </w:trPr>
        <w:tc>
          <w:tcPr>
            <w:tcW w:w="806" w:type="pct"/>
            <w:shd w:val="clear" w:color="000000" w:fill="FFFFFF" w:themeFill="background1"/>
          </w:tcPr>
          <w:p w:rsidR="00F405BA" w:rsidRPr="00A04B46" w:rsidRDefault="00F405BA" w:rsidP="0058245B">
            <w:pPr>
              <w:ind w:firstLine="480"/>
            </w:pPr>
            <w:r w:rsidRPr="00A04B46">
              <w:rPr>
                <w:rFonts w:hint="eastAsia"/>
              </w:rPr>
              <w:t>order_info</w:t>
            </w:r>
          </w:p>
        </w:tc>
        <w:tc>
          <w:tcPr>
            <w:tcW w:w="832" w:type="pct"/>
            <w:shd w:val="clear" w:color="000000" w:fill="FFFFFF" w:themeFill="background1"/>
            <w:vAlign w:val="center"/>
          </w:tcPr>
          <w:p w:rsidR="00F405BA" w:rsidRPr="00A04B46" w:rsidRDefault="00F405BA" w:rsidP="0058245B">
            <w:pPr>
              <w:ind w:firstLine="480"/>
            </w:pPr>
            <w:r w:rsidRPr="00A04B46">
              <w:rPr>
                <w:rFonts w:hint="eastAsia"/>
              </w:rPr>
              <w:t>city</w:t>
            </w:r>
          </w:p>
        </w:tc>
        <w:tc>
          <w:tcPr>
            <w:tcW w:w="1114" w:type="pct"/>
            <w:shd w:val="clear" w:color="000000" w:fill="FFFFFF" w:themeFill="background1"/>
            <w:vAlign w:val="center"/>
          </w:tcPr>
          <w:p w:rsidR="00F405BA" w:rsidRPr="00A04B46" w:rsidRDefault="00F405BA" w:rsidP="0058245B">
            <w:pPr>
              <w:ind w:firstLine="480"/>
            </w:pPr>
            <w:r w:rsidRPr="00A04B46">
              <w:rPr>
                <w:rFonts w:hint="eastAsia"/>
              </w:rPr>
              <w:t>地市名称</w:t>
            </w:r>
          </w:p>
        </w:tc>
        <w:tc>
          <w:tcPr>
            <w:tcW w:w="453" w:type="pct"/>
            <w:shd w:val="clear" w:color="000000" w:fill="FFFFFF" w:themeFill="background1"/>
            <w:vAlign w:val="center"/>
          </w:tcPr>
          <w:p w:rsidR="00F405BA" w:rsidRPr="00A04B46" w:rsidRDefault="00F405BA" w:rsidP="0058245B">
            <w:pPr>
              <w:ind w:firstLine="480"/>
            </w:pPr>
            <w:r w:rsidRPr="00A04B46">
              <w:rPr>
                <w:rFonts w:hint="eastAsia"/>
              </w:rPr>
              <w:t>Y</w:t>
            </w:r>
          </w:p>
        </w:tc>
        <w:tc>
          <w:tcPr>
            <w:tcW w:w="411" w:type="pct"/>
            <w:shd w:val="clear" w:color="000000" w:fill="FFFFFF" w:themeFill="background1"/>
          </w:tcPr>
          <w:p w:rsidR="00F405BA" w:rsidRPr="00A04B46" w:rsidRDefault="00F405BA" w:rsidP="0058245B">
            <w:pPr>
              <w:ind w:firstLine="480"/>
            </w:pPr>
            <w:r w:rsidRPr="00A04B46">
              <w:rPr>
                <w:rFonts w:hint="eastAsia"/>
              </w:rPr>
              <w:t>string</w:t>
            </w:r>
          </w:p>
        </w:tc>
        <w:tc>
          <w:tcPr>
            <w:tcW w:w="1384" w:type="pct"/>
            <w:shd w:val="clear" w:color="000000" w:fill="FFFFFF" w:themeFill="background1"/>
            <w:vAlign w:val="center"/>
          </w:tcPr>
          <w:p w:rsidR="00F405BA" w:rsidRPr="00A04B46" w:rsidRDefault="00F405BA" w:rsidP="0058245B">
            <w:pPr>
              <w:ind w:firstLine="480"/>
            </w:pPr>
          </w:p>
        </w:tc>
      </w:tr>
      <w:tr w:rsidR="00F405BA" w:rsidRPr="00A04B46" w:rsidTr="0058245B">
        <w:trPr>
          <w:trHeight w:val="270"/>
          <w:jc w:val="center"/>
        </w:trPr>
        <w:tc>
          <w:tcPr>
            <w:tcW w:w="806" w:type="pct"/>
            <w:shd w:val="clear" w:color="000000" w:fill="FFFFFF" w:themeFill="background1"/>
          </w:tcPr>
          <w:p w:rsidR="00F405BA" w:rsidRPr="00A04B46" w:rsidRDefault="00F405BA" w:rsidP="0058245B">
            <w:pPr>
              <w:ind w:firstLine="480"/>
            </w:pPr>
            <w:r w:rsidRPr="00A04B46">
              <w:rPr>
                <w:rFonts w:hint="eastAsia"/>
              </w:rPr>
              <w:t>order_info</w:t>
            </w:r>
          </w:p>
        </w:tc>
        <w:tc>
          <w:tcPr>
            <w:tcW w:w="832" w:type="pct"/>
            <w:shd w:val="clear" w:color="000000" w:fill="FFFFFF" w:themeFill="background1"/>
            <w:vAlign w:val="center"/>
          </w:tcPr>
          <w:p w:rsidR="00F405BA" w:rsidRPr="00A04B46" w:rsidRDefault="00F405BA" w:rsidP="0058245B">
            <w:pPr>
              <w:ind w:firstLine="480"/>
            </w:pPr>
            <w:r w:rsidRPr="00A04B46">
              <w:rPr>
                <w:rFonts w:hint="eastAsia"/>
              </w:rPr>
              <w:t>county</w:t>
            </w:r>
          </w:p>
        </w:tc>
        <w:tc>
          <w:tcPr>
            <w:tcW w:w="1114" w:type="pct"/>
            <w:shd w:val="clear" w:color="000000" w:fill="FFFFFF" w:themeFill="background1"/>
            <w:vAlign w:val="center"/>
          </w:tcPr>
          <w:p w:rsidR="00F405BA" w:rsidRPr="00A04B46" w:rsidRDefault="00F405BA" w:rsidP="0058245B">
            <w:pPr>
              <w:ind w:firstLine="480"/>
            </w:pPr>
            <w:r w:rsidRPr="00A04B46">
              <w:rPr>
                <w:rFonts w:hint="eastAsia"/>
              </w:rPr>
              <w:t>区县名称</w:t>
            </w:r>
          </w:p>
        </w:tc>
        <w:tc>
          <w:tcPr>
            <w:tcW w:w="453" w:type="pct"/>
            <w:shd w:val="clear" w:color="000000" w:fill="FFFFFF" w:themeFill="background1"/>
            <w:vAlign w:val="center"/>
          </w:tcPr>
          <w:p w:rsidR="00F405BA" w:rsidRPr="00A04B46" w:rsidRDefault="00F405BA" w:rsidP="0058245B">
            <w:pPr>
              <w:ind w:firstLine="480"/>
            </w:pPr>
            <w:r w:rsidRPr="00A04B46">
              <w:rPr>
                <w:rFonts w:hint="eastAsia"/>
              </w:rPr>
              <w:t>Y</w:t>
            </w:r>
          </w:p>
        </w:tc>
        <w:tc>
          <w:tcPr>
            <w:tcW w:w="411" w:type="pct"/>
            <w:shd w:val="clear" w:color="000000" w:fill="FFFFFF" w:themeFill="background1"/>
          </w:tcPr>
          <w:p w:rsidR="00F405BA" w:rsidRPr="00A04B46" w:rsidRDefault="00F405BA" w:rsidP="0058245B">
            <w:pPr>
              <w:ind w:firstLine="480"/>
            </w:pPr>
            <w:r w:rsidRPr="00A04B46">
              <w:rPr>
                <w:rFonts w:hint="eastAsia"/>
              </w:rPr>
              <w:t>string</w:t>
            </w:r>
          </w:p>
        </w:tc>
        <w:tc>
          <w:tcPr>
            <w:tcW w:w="1384" w:type="pct"/>
            <w:shd w:val="clear" w:color="000000" w:fill="FFFFFF" w:themeFill="background1"/>
            <w:vAlign w:val="center"/>
          </w:tcPr>
          <w:p w:rsidR="00F405BA" w:rsidRPr="00A04B46" w:rsidRDefault="00F405BA" w:rsidP="0058245B">
            <w:pPr>
              <w:ind w:firstLine="480"/>
            </w:pPr>
          </w:p>
        </w:tc>
      </w:tr>
      <w:tr w:rsidR="00F405BA" w:rsidRPr="00A04B46" w:rsidTr="0058245B">
        <w:trPr>
          <w:trHeight w:val="270"/>
          <w:jc w:val="center"/>
        </w:trPr>
        <w:tc>
          <w:tcPr>
            <w:tcW w:w="806" w:type="pct"/>
            <w:shd w:val="clear" w:color="000000" w:fill="FFFFFF" w:themeFill="background1"/>
            <w:vAlign w:val="center"/>
          </w:tcPr>
          <w:p w:rsidR="00F405BA" w:rsidRPr="00A04B46" w:rsidRDefault="00F405BA" w:rsidP="0058245B">
            <w:pPr>
              <w:ind w:firstLine="480"/>
            </w:pPr>
            <w:r w:rsidRPr="00A04B46">
              <w:rPr>
                <w:rFonts w:hint="eastAsia"/>
              </w:rPr>
              <w:t>o</w:t>
            </w:r>
            <w:r w:rsidRPr="00A04B46">
              <w:t>r</w:t>
            </w:r>
            <w:r w:rsidRPr="00A04B46">
              <w:rPr>
                <w:rFonts w:hint="eastAsia"/>
              </w:rPr>
              <w:t>der_info</w:t>
            </w:r>
          </w:p>
        </w:tc>
        <w:tc>
          <w:tcPr>
            <w:tcW w:w="832" w:type="pct"/>
            <w:shd w:val="clear" w:color="000000" w:fill="FFFFFF" w:themeFill="background1"/>
            <w:vAlign w:val="center"/>
          </w:tcPr>
          <w:p w:rsidR="00F405BA" w:rsidRPr="00A04B46" w:rsidRDefault="00F405BA" w:rsidP="0058245B">
            <w:pPr>
              <w:ind w:firstLine="480"/>
            </w:pPr>
            <w:r w:rsidRPr="00A04B46">
              <w:rPr>
                <w:rFonts w:hint="eastAsia"/>
              </w:rPr>
              <w:t>order_id</w:t>
            </w:r>
          </w:p>
        </w:tc>
        <w:tc>
          <w:tcPr>
            <w:tcW w:w="1114" w:type="pct"/>
            <w:shd w:val="clear" w:color="000000" w:fill="FFFFFF" w:themeFill="background1"/>
            <w:vAlign w:val="center"/>
          </w:tcPr>
          <w:p w:rsidR="00F405BA" w:rsidRPr="00A04B46" w:rsidRDefault="00F405BA" w:rsidP="0058245B">
            <w:pPr>
              <w:ind w:firstLine="480"/>
            </w:pPr>
            <w:r w:rsidRPr="00A04B46">
              <w:rPr>
                <w:rFonts w:hint="eastAsia"/>
              </w:rPr>
              <w:t>服务订单号</w:t>
            </w:r>
          </w:p>
        </w:tc>
        <w:tc>
          <w:tcPr>
            <w:tcW w:w="453" w:type="pct"/>
            <w:shd w:val="clear" w:color="000000" w:fill="FFFFFF" w:themeFill="background1"/>
            <w:vAlign w:val="center"/>
          </w:tcPr>
          <w:p w:rsidR="00F405BA" w:rsidRPr="00A04B46" w:rsidRDefault="00F405BA" w:rsidP="0058245B">
            <w:pPr>
              <w:ind w:firstLine="480"/>
            </w:pPr>
            <w:r w:rsidRPr="00A04B46">
              <w:rPr>
                <w:rFonts w:hint="eastAsia"/>
              </w:rPr>
              <w:t>Y</w:t>
            </w:r>
          </w:p>
        </w:tc>
        <w:tc>
          <w:tcPr>
            <w:tcW w:w="411" w:type="pct"/>
            <w:shd w:val="clear" w:color="000000" w:fill="FFFFFF" w:themeFill="background1"/>
            <w:vAlign w:val="center"/>
          </w:tcPr>
          <w:p w:rsidR="00F405BA" w:rsidRPr="00A04B46" w:rsidRDefault="00F405BA" w:rsidP="0058245B">
            <w:pPr>
              <w:ind w:firstLine="480"/>
            </w:pPr>
            <w:r w:rsidRPr="00A04B46">
              <w:rPr>
                <w:rFonts w:hint="eastAsia"/>
              </w:rPr>
              <w:t>string</w:t>
            </w:r>
          </w:p>
        </w:tc>
        <w:tc>
          <w:tcPr>
            <w:tcW w:w="1384" w:type="pct"/>
            <w:shd w:val="clear" w:color="000000" w:fill="FFFFFF" w:themeFill="background1"/>
            <w:vAlign w:val="center"/>
          </w:tcPr>
          <w:p w:rsidR="00F405BA" w:rsidRPr="00A04B46" w:rsidRDefault="00F405BA" w:rsidP="0058245B">
            <w:pPr>
              <w:ind w:firstLine="480"/>
            </w:pPr>
            <w:r w:rsidRPr="00A04B46">
              <w:rPr>
                <w:rFonts w:hint="eastAsia"/>
              </w:rPr>
              <w:t>服务订单号，如：</w:t>
            </w:r>
          </w:p>
          <w:p w:rsidR="00F405BA" w:rsidRPr="00A04B46" w:rsidRDefault="00F405BA" w:rsidP="0058245B">
            <w:pPr>
              <w:ind w:firstLine="480"/>
            </w:pPr>
            <w:r w:rsidRPr="00A04B46">
              <w:rPr>
                <w:rFonts w:hint="eastAsia"/>
              </w:rPr>
              <w:t>7</w:t>
            </w:r>
            <w:r w:rsidRPr="00A04B46">
              <w:t>118091672000003</w:t>
            </w:r>
          </w:p>
        </w:tc>
      </w:tr>
      <w:tr w:rsidR="00F405BA" w:rsidRPr="00A04B46" w:rsidTr="0058245B">
        <w:trPr>
          <w:trHeight w:val="270"/>
          <w:jc w:val="center"/>
        </w:trPr>
        <w:tc>
          <w:tcPr>
            <w:tcW w:w="806" w:type="pct"/>
            <w:shd w:val="clear" w:color="000000" w:fill="FFFFFF" w:themeFill="background1"/>
            <w:vAlign w:val="center"/>
          </w:tcPr>
          <w:p w:rsidR="00F405BA" w:rsidRPr="00A04B46" w:rsidRDefault="00F405BA" w:rsidP="0058245B">
            <w:pPr>
              <w:ind w:firstLine="480"/>
            </w:pPr>
            <w:r w:rsidRPr="00A04B46">
              <w:rPr>
                <w:rFonts w:hint="eastAsia"/>
              </w:rPr>
              <w:t>order_info</w:t>
            </w:r>
          </w:p>
        </w:tc>
        <w:tc>
          <w:tcPr>
            <w:tcW w:w="832" w:type="pct"/>
            <w:shd w:val="clear" w:color="000000" w:fill="FFFFFF" w:themeFill="background1"/>
            <w:vAlign w:val="center"/>
          </w:tcPr>
          <w:p w:rsidR="00F405BA" w:rsidRPr="00A04B46" w:rsidRDefault="00F405BA" w:rsidP="0058245B">
            <w:pPr>
              <w:ind w:firstLine="480"/>
            </w:pPr>
            <w:r w:rsidRPr="00A04B46">
              <w:rPr>
                <w:rFonts w:hint="eastAsia"/>
              </w:rPr>
              <w:t>order_type</w:t>
            </w:r>
          </w:p>
        </w:tc>
        <w:tc>
          <w:tcPr>
            <w:tcW w:w="1114" w:type="pct"/>
            <w:shd w:val="clear" w:color="000000" w:fill="FFFFFF" w:themeFill="background1"/>
            <w:vAlign w:val="center"/>
          </w:tcPr>
          <w:p w:rsidR="00F405BA" w:rsidRPr="00A04B46" w:rsidRDefault="00F405BA" w:rsidP="0058245B">
            <w:pPr>
              <w:ind w:firstLine="480"/>
            </w:pPr>
            <w:r w:rsidRPr="00A04B46">
              <w:rPr>
                <w:rFonts w:hint="eastAsia"/>
              </w:rPr>
              <w:t>工单类型</w:t>
            </w:r>
          </w:p>
        </w:tc>
        <w:tc>
          <w:tcPr>
            <w:tcW w:w="453" w:type="pct"/>
            <w:shd w:val="clear" w:color="000000" w:fill="FFFFFF" w:themeFill="background1"/>
            <w:vAlign w:val="center"/>
          </w:tcPr>
          <w:p w:rsidR="00F405BA" w:rsidRPr="00A04B46" w:rsidRDefault="00F405BA" w:rsidP="0058245B">
            <w:pPr>
              <w:ind w:firstLine="480"/>
            </w:pPr>
            <w:r w:rsidRPr="00A04B46">
              <w:rPr>
                <w:rFonts w:hint="eastAsia"/>
              </w:rPr>
              <w:t>Y</w:t>
            </w:r>
          </w:p>
        </w:tc>
        <w:tc>
          <w:tcPr>
            <w:tcW w:w="411" w:type="pct"/>
            <w:shd w:val="clear" w:color="000000" w:fill="FFFFFF" w:themeFill="background1"/>
            <w:vAlign w:val="center"/>
          </w:tcPr>
          <w:p w:rsidR="00F405BA" w:rsidRPr="00A04B46" w:rsidRDefault="00F405BA" w:rsidP="0058245B">
            <w:pPr>
              <w:ind w:firstLine="480"/>
            </w:pPr>
            <w:r w:rsidRPr="00A04B46">
              <w:rPr>
                <w:rFonts w:hint="eastAsia"/>
              </w:rPr>
              <w:t>string</w:t>
            </w:r>
          </w:p>
        </w:tc>
        <w:tc>
          <w:tcPr>
            <w:tcW w:w="1384" w:type="pct"/>
            <w:shd w:val="clear" w:color="000000" w:fill="FFFFFF" w:themeFill="background1"/>
            <w:vAlign w:val="center"/>
          </w:tcPr>
          <w:p w:rsidR="00F405BA" w:rsidRPr="00A04B46" w:rsidRDefault="00F405BA" w:rsidP="0058245B">
            <w:pPr>
              <w:ind w:firstLine="480"/>
            </w:pPr>
            <w:r w:rsidRPr="00A04B46">
              <w:rPr>
                <w:rFonts w:hint="eastAsia"/>
              </w:rPr>
              <w:t>1</w:t>
            </w:r>
            <w:r w:rsidRPr="00A04B46">
              <w:rPr>
                <w:rFonts w:hint="eastAsia"/>
              </w:rPr>
              <w:t>：开通类工单</w:t>
            </w:r>
          </w:p>
          <w:p w:rsidR="00F405BA" w:rsidRPr="00A04B46" w:rsidRDefault="00F405BA" w:rsidP="0058245B">
            <w:pPr>
              <w:ind w:firstLine="480"/>
            </w:pPr>
            <w:r w:rsidRPr="00A04B46">
              <w:rPr>
                <w:rFonts w:hint="eastAsia"/>
              </w:rPr>
              <w:t>2</w:t>
            </w:r>
            <w:r w:rsidRPr="00A04B46">
              <w:rPr>
                <w:rFonts w:hint="eastAsia"/>
              </w:rPr>
              <w:t>：投诉类工单</w:t>
            </w:r>
          </w:p>
        </w:tc>
      </w:tr>
      <w:tr w:rsidR="00F405BA" w:rsidRPr="00A04B46" w:rsidTr="0058245B">
        <w:trPr>
          <w:trHeight w:val="270"/>
          <w:jc w:val="center"/>
        </w:trPr>
        <w:tc>
          <w:tcPr>
            <w:tcW w:w="806" w:type="pct"/>
            <w:shd w:val="clear" w:color="000000" w:fill="FFFFFF" w:themeFill="background1"/>
          </w:tcPr>
          <w:p w:rsidR="00F405BA" w:rsidRPr="00A04B46" w:rsidRDefault="00F405BA" w:rsidP="0058245B">
            <w:pPr>
              <w:ind w:firstLine="480"/>
            </w:pPr>
            <w:r w:rsidRPr="00A04B46">
              <w:rPr>
                <w:rFonts w:hint="eastAsia"/>
              </w:rPr>
              <w:lastRenderedPageBreak/>
              <w:t>o</w:t>
            </w:r>
            <w:r w:rsidRPr="00A04B46">
              <w:t>r</w:t>
            </w:r>
            <w:r w:rsidRPr="00A04B46">
              <w:rPr>
                <w:rFonts w:hint="eastAsia"/>
              </w:rPr>
              <w:t>der_info</w:t>
            </w:r>
          </w:p>
        </w:tc>
        <w:tc>
          <w:tcPr>
            <w:tcW w:w="832" w:type="pct"/>
            <w:shd w:val="clear" w:color="000000" w:fill="FFFFFF" w:themeFill="background1"/>
            <w:vAlign w:val="center"/>
          </w:tcPr>
          <w:p w:rsidR="00F405BA" w:rsidRPr="00A04B46" w:rsidRDefault="00F405BA" w:rsidP="0058245B">
            <w:pPr>
              <w:ind w:firstLine="480"/>
            </w:pPr>
            <w:r w:rsidRPr="00A04B46">
              <w:rPr>
                <w:rFonts w:hint="eastAsia"/>
              </w:rPr>
              <w:t>service_type</w:t>
            </w:r>
          </w:p>
        </w:tc>
        <w:tc>
          <w:tcPr>
            <w:tcW w:w="1114" w:type="pct"/>
            <w:shd w:val="clear" w:color="000000" w:fill="FFFFFF" w:themeFill="background1"/>
            <w:vAlign w:val="center"/>
          </w:tcPr>
          <w:p w:rsidR="00F405BA" w:rsidRPr="00A04B46" w:rsidRDefault="00F405BA" w:rsidP="0058245B">
            <w:pPr>
              <w:ind w:firstLine="480"/>
            </w:pPr>
            <w:r w:rsidRPr="00A04B46">
              <w:rPr>
                <w:rFonts w:hint="eastAsia"/>
              </w:rPr>
              <w:t>业务类型</w:t>
            </w:r>
          </w:p>
        </w:tc>
        <w:tc>
          <w:tcPr>
            <w:tcW w:w="453" w:type="pct"/>
            <w:shd w:val="clear" w:color="000000" w:fill="FFFFFF" w:themeFill="background1"/>
            <w:vAlign w:val="center"/>
          </w:tcPr>
          <w:p w:rsidR="00F405BA" w:rsidRPr="00A04B46" w:rsidRDefault="00F405BA" w:rsidP="0058245B">
            <w:pPr>
              <w:ind w:firstLine="480"/>
            </w:pPr>
            <w:r w:rsidRPr="00A04B46">
              <w:rPr>
                <w:rFonts w:hint="eastAsia"/>
              </w:rPr>
              <w:t>Y</w:t>
            </w:r>
          </w:p>
        </w:tc>
        <w:tc>
          <w:tcPr>
            <w:tcW w:w="411" w:type="pct"/>
            <w:shd w:val="clear" w:color="000000" w:fill="FFFFFF" w:themeFill="background1"/>
            <w:vAlign w:val="center"/>
          </w:tcPr>
          <w:p w:rsidR="00F405BA" w:rsidRPr="00A04B46" w:rsidRDefault="00F405BA" w:rsidP="0058245B">
            <w:pPr>
              <w:ind w:firstLine="480"/>
            </w:pPr>
            <w:r w:rsidRPr="00A04B46">
              <w:rPr>
                <w:rFonts w:hint="eastAsia"/>
              </w:rPr>
              <w:t>string</w:t>
            </w:r>
          </w:p>
        </w:tc>
        <w:tc>
          <w:tcPr>
            <w:tcW w:w="1384" w:type="pct"/>
            <w:shd w:val="clear" w:color="000000" w:fill="FFFFFF" w:themeFill="background1"/>
            <w:vAlign w:val="center"/>
          </w:tcPr>
          <w:p w:rsidR="00F405BA" w:rsidRPr="00A04B46" w:rsidRDefault="00F405BA" w:rsidP="0058245B">
            <w:pPr>
              <w:ind w:firstLine="480"/>
            </w:pPr>
          </w:p>
        </w:tc>
      </w:tr>
      <w:tr w:rsidR="00F405BA" w:rsidRPr="00A04B46" w:rsidTr="0058245B">
        <w:trPr>
          <w:trHeight w:val="270"/>
          <w:jc w:val="center"/>
        </w:trPr>
        <w:tc>
          <w:tcPr>
            <w:tcW w:w="806" w:type="pct"/>
            <w:shd w:val="clear" w:color="000000" w:fill="FFFFFF" w:themeFill="background1"/>
          </w:tcPr>
          <w:p w:rsidR="00F405BA" w:rsidRPr="00A04B46" w:rsidRDefault="00F405BA" w:rsidP="0058245B">
            <w:pPr>
              <w:ind w:firstLine="480"/>
            </w:pPr>
            <w:r w:rsidRPr="00A04B46">
              <w:rPr>
                <w:rFonts w:hint="eastAsia"/>
              </w:rPr>
              <w:t>o</w:t>
            </w:r>
            <w:r w:rsidRPr="00A04B46">
              <w:t>r</w:t>
            </w:r>
            <w:r w:rsidRPr="00A04B46">
              <w:rPr>
                <w:rFonts w:hint="eastAsia"/>
              </w:rPr>
              <w:t>der_info</w:t>
            </w:r>
          </w:p>
        </w:tc>
        <w:tc>
          <w:tcPr>
            <w:tcW w:w="832" w:type="pct"/>
            <w:shd w:val="clear" w:color="000000" w:fill="FFFFFF" w:themeFill="background1"/>
            <w:vAlign w:val="center"/>
          </w:tcPr>
          <w:p w:rsidR="00F405BA" w:rsidRPr="00A04B46" w:rsidRDefault="00F405BA" w:rsidP="0058245B">
            <w:pPr>
              <w:ind w:firstLine="480"/>
            </w:pPr>
            <w:r w:rsidRPr="00A04B46">
              <w:rPr>
                <w:rFonts w:hint="eastAsia"/>
              </w:rPr>
              <w:t>order_status</w:t>
            </w:r>
          </w:p>
        </w:tc>
        <w:tc>
          <w:tcPr>
            <w:tcW w:w="1114" w:type="pct"/>
            <w:shd w:val="clear" w:color="000000" w:fill="FFFFFF" w:themeFill="background1"/>
            <w:vAlign w:val="center"/>
          </w:tcPr>
          <w:p w:rsidR="00F405BA" w:rsidRPr="00A04B46" w:rsidRDefault="00F405BA" w:rsidP="0058245B">
            <w:pPr>
              <w:ind w:firstLine="480"/>
            </w:pPr>
            <w:r w:rsidRPr="00A04B46">
              <w:rPr>
                <w:rFonts w:hint="eastAsia"/>
              </w:rPr>
              <w:t>工单状态</w:t>
            </w:r>
          </w:p>
        </w:tc>
        <w:tc>
          <w:tcPr>
            <w:tcW w:w="453" w:type="pct"/>
            <w:shd w:val="clear" w:color="000000" w:fill="FFFFFF" w:themeFill="background1"/>
            <w:vAlign w:val="center"/>
          </w:tcPr>
          <w:p w:rsidR="00F405BA" w:rsidRPr="00A04B46" w:rsidRDefault="00F405BA" w:rsidP="0058245B">
            <w:pPr>
              <w:ind w:firstLine="480"/>
            </w:pPr>
            <w:r w:rsidRPr="00A04B46">
              <w:rPr>
                <w:rFonts w:hint="eastAsia"/>
              </w:rPr>
              <w:t>Y</w:t>
            </w:r>
          </w:p>
        </w:tc>
        <w:tc>
          <w:tcPr>
            <w:tcW w:w="411" w:type="pct"/>
            <w:shd w:val="clear" w:color="000000" w:fill="FFFFFF" w:themeFill="background1"/>
            <w:vAlign w:val="center"/>
          </w:tcPr>
          <w:p w:rsidR="00F405BA" w:rsidRPr="00A04B46" w:rsidRDefault="00F405BA" w:rsidP="0058245B">
            <w:pPr>
              <w:ind w:firstLine="480"/>
            </w:pPr>
            <w:r w:rsidRPr="00A04B46">
              <w:rPr>
                <w:rFonts w:hint="eastAsia"/>
              </w:rPr>
              <w:t>string</w:t>
            </w:r>
          </w:p>
        </w:tc>
        <w:tc>
          <w:tcPr>
            <w:tcW w:w="1384" w:type="pct"/>
            <w:shd w:val="clear" w:color="000000" w:fill="FFFFFF" w:themeFill="background1"/>
            <w:vAlign w:val="center"/>
          </w:tcPr>
          <w:p w:rsidR="00F405BA" w:rsidRPr="00A04B46" w:rsidRDefault="00F405BA" w:rsidP="0058245B">
            <w:pPr>
              <w:ind w:firstLine="480"/>
            </w:pPr>
          </w:p>
        </w:tc>
      </w:tr>
      <w:tr w:rsidR="00F405BA" w:rsidRPr="00A04B46" w:rsidTr="0058245B">
        <w:trPr>
          <w:trHeight w:val="270"/>
          <w:jc w:val="center"/>
        </w:trPr>
        <w:tc>
          <w:tcPr>
            <w:tcW w:w="806" w:type="pct"/>
            <w:shd w:val="clear" w:color="000000" w:fill="FFFFFF" w:themeFill="background1"/>
          </w:tcPr>
          <w:p w:rsidR="00F405BA" w:rsidRPr="00A04B46" w:rsidRDefault="00F405BA" w:rsidP="0058245B">
            <w:pPr>
              <w:ind w:firstLine="480"/>
            </w:pPr>
            <w:r w:rsidRPr="00A04B46">
              <w:rPr>
                <w:rFonts w:hint="eastAsia"/>
              </w:rPr>
              <w:t>o</w:t>
            </w:r>
            <w:r w:rsidRPr="00A04B46">
              <w:t>r</w:t>
            </w:r>
            <w:r w:rsidRPr="00A04B46">
              <w:rPr>
                <w:rFonts w:hint="eastAsia"/>
              </w:rPr>
              <w:t>der_info</w:t>
            </w:r>
          </w:p>
        </w:tc>
        <w:tc>
          <w:tcPr>
            <w:tcW w:w="832" w:type="pct"/>
            <w:shd w:val="clear" w:color="000000" w:fill="FFFFFF" w:themeFill="background1"/>
            <w:vAlign w:val="center"/>
          </w:tcPr>
          <w:p w:rsidR="00F405BA" w:rsidRPr="00A04B46" w:rsidRDefault="00F405BA" w:rsidP="0058245B">
            <w:pPr>
              <w:ind w:firstLine="480"/>
            </w:pPr>
            <w:r w:rsidRPr="00A04B46">
              <w:rPr>
                <w:rFonts w:hint="eastAsia"/>
              </w:rPr>
              <w:t>g</w:t>
            </w:r>
            <w:r w:rsidRPr="00A04B46">
              <w:t>rid_name</w:t>
            </w:r>
          </w:p>
        </w:tc>
        <w:tc>
          <w:tcPr>
            <w:tcW w:w="1114" w:type="pct"/>
            <w:shd w:val="clear" w:color="000000" w:fill="FFFFFF" w:themeFill="background1"/>
            <w:vAlign w:val="center"/>
          </w:tcPr>
          <w:p w:rsidR="00F405BA" w:rsidRPr="00A04B46" w:rsidRDefault="00F405BA" w:rsidP="0058245B">
            <w:pPr>
              <w:ind w:firstLine="480"/>
            </w:pPr>
            <w:r w:rsidRPr="00A04B46">
              <w:rPr>
                <w:rFonts w:hint="eastAsia"/>
              </w:rPr>
              <w:t>网格名称</w:t>
            </w:r>
          </w:p>
        </w:tc>
        <w:tc>
          <w:tcPr>
            <w:tcW w:w="453" w:type="pct"/>
            <w:shd w:val="clear" w:color="000000" w:fill="FFFFFF" w:themeFill="background1"/>
            <w:vAlign w:val="center"/>
          </w:tcPr>
          <w:p w:rsidR="00F405BA" w:rsidRPr="00A04B46" w:rsidRDefault="00F405BA" w:rsidP="0058245B">
            <w:pPr>
              <w:ind w:firstLine="480"/>
            </w:pPr>
            <w:r w:rsidRPr="00A04B46">
              <w:rPr>
                <w:rFonts w:hint="eastAsia"/>
              </w:rPr>
              <w:t>Y</w:t>
            </w:r>
          </w:p>
        </w:tc>
        <w:tc>
          <w:tcPr>
            <w:tcW w:w="411" w:type="pct"/>
            <w:shd w:val="clear" w:color="000000" w:fill="FFFFFF" w:themeFill="background1"/>
            <w:vAlign w:val="center"/>
          </w:tcPr>
          <w:p w:rsidR="00F405BA" w:rsidRPr="00A04B46" w:rsidRDefault="00F405BA" w:rsidP="0058245B">
            <w:pPr>
              <w:ind w:firstLine="480"/>
            </w:pPr>
            <w:r w:rsidRPr="00A04B46">
              <w:rPr>
                <w:rFonts w:hint="eastAsia"/>
              </w:rPr>
              <w:t>string</w:t>
            </w:r>
          </w:p>
        </w:tc>
        <w:tc>
          <w:tcPr>
            <w:tcW w:w="1384" w:type="pct"/>
            <w:shd w:val="clear" w:color="000000" w:fill="FFFFFF" w:themeFill="background1"/>
            <w:vAlign w:val="center"/>
          </w:tcPr>
          <w:p w:rsidR="00F405BA" w:rsidRPr="00A04B46" w:rsidRDefault="00F405BA" w:rsidP="0058245B">
            <w:pPr>
              <w:ind w:firstLine="480"/>
            </w:pPr>
          </w:p>
        </w:tc>
      </w:tr>
      <w:tr w:rsidR="00F405BA" w:rsidRPr="00A04B46" w:rsidTr="0058245B">
        <w:trPr>
          <w:trHeight w:val="270"/>
          <w:jc w:val="center"/>
        </w:trPr>
        <w:tc>
          <w:tcPr>
            <w:tcW w:w="806" w:type="pct"/>
            <w:shd w:val="clear" w:color="000000" w:fill="FFFFFF" w:themeFill="background1"/>
          </w:tcPr>
          <w:p w:rsidR="00F405BA" w:rsidRPr="00A04B46" w:rsidRDefault="00F405BA" w:rsidP="0058245B">
            <w:pPr>
              <w:ind w:firstLine="480"/>
            </w:pPr>
            <w:r w:rsidRPr="00A04B46">
              <w:rPr>
                <w:rFonts w:hint="eastAsia"/>
              </w:rPr>
              <w:t>o</w:t>
            </w:r>
            <w:r w:rsidRPr="00A04B46">
              <w:t>r</w:t>
            </w:r>
            <w:r w:rsidRPr="00A04B46">
              <w:rPr>
                <w:rFonts w:hint="eastAsia"/>
              </w:rPr>
              <w:t>der_info</w:t>
            </w:r>
          </w:p>
        </w:tc>
        <w:tc>
          <w:tcPr>
            <w:tcW w:w="832" w:type="pct"/>
            <w:shd w:val="clear" w:color="000000" w:fill="FFFFFF" w:themeFill="background1"/>
            <w:vAlign w:val="center"/>
          </w:tcPr>
          <w:p w:rsidR="00F405BA" w:rsidRPr="00A04B46" w:rsidRDefault="00F405BA" w:rsidP="0058245B">
            <w:pPr>
              <w:ind w:firstLine="480"/>
            </w:pPr>
            <w:r w:rsidRPr="00A04B46">
              <w:rPr>
                <w:rFonts w:hint="eastAsia"/>
              </w:rPr>
              <w:t>handler</w:t>
            </w:r>
            <w:r w:rsidRPr="00A04B46">
              <w:t>_name</w:t>
            </w:r>
          </w:p>
        </w:tc>
        <w:tc>
          <w:tcPr>
            <w:tcW w:w="1114" w:type="pct"/>
            <w:shd w:val="clear" w:color="000000" w:fill="FFFFFF" w:themeFill="background1"/>
            <w:vAlign w:val="center"/>
          </w:tcPr>
          <w:p w:rsidR="00F405BA" w:rsidRPr="00A04B46" w:rsidRDefault="00F405BA" w:rsidP="0058245B">
            <w:pPr>
              <w:ind w:firstLine="480"/>
            </w:pPr>
            <w:r w:rsidRPr="00A04B46">
              <w:rPr>
                <w:rFonts w:hint="eastAsia"/>
              </w:rPr>
              <w:t>处理人</w:t>
            </w:r>
          </w:p>
        </w:tc>
        <w:tc>
          <w:tcPr>
            <w:tcW w:w="453" w:type="pct"/>
            <w:shd w:val="clear" w:color="000000" w:fill="FFFFFF" w:themeFill="background1"/>
            <w:vAlign w:val="center"/>
          </w:tcPr>
          <w:p w:rsidR="00F405BA" w:rsidRPr="00A04B46" w:rsidRDefault="00F405BA" w:rsidP="0058245B">
            <w:pPr>
              <w:ind w:firstLine="480"/>
            </w:pPr>
            <w:r w:rsidRPr="00A04B46">
              <w:rPr>
                <w:rFonts w:hint="eastAsia"/>
              </w:rPr>
              <w:t>Y</w:t>
            </w:r>
          </w:p>
        </w:tc>
        <w:tc>
          <w:tcPr>
            <w:tcW w:w="411" w:type="pct"/>
            <w:shd w:val="clear" w:color="000000" w:fill="FFFFFF" w:themeFill="background1"/>
            <w:vAlign w:val="center"/>
          </w:tcPr>
          <w:p w:rsidR="00F405BA" w:rsidRPr="00A04B46" w:rsidRDefault="00F405BA" w:rsidP="0058245B">
            <w:pPr>
              <w:ind w:firstLine="480"/>
            </w:pPr>
            <w:r w:rsidRPr="00A04B46">
              <w:rPr>
                <w:rFonts w:hint="eastAsia"/>
              </w:rPr>
              <w:t>string</w:t>
            </w:r>
          </w:p>
        </w:tc>
        <w:tc>
          <w:tcPr>
            <w:tcW w:w="1384" w:type="pct"/>
            <w:shd w:val="clear" w:color="000000" w:fill="FFFFFF" w:themeFill="background1"/>
            <w:vAlign w:val="center"/>
          </w:tcPr>
          <w:p w:rsidR="00F405BA" w:rsidRPr="00A04B46" w:rsidRDefault="00F405BA" w:rsidP="0058245B">
            <w:pPr>
              <w:ind w:firstLine="480"/>
            </w:pPr>
          </w:p>
        </w:tc>
      </w:tr>
      <w:tr w:rsidR="00F405BA" w:rsidRPr="00A04B46" w:rsidTr="0058245B">
        <w:trPr>
          <w:trHeight w:val="270"/>
          <w:jc w:val="center"/>
        </w:trPr>
        <w:tc>
          <w:tcPr>
            <w:tcW w:w="806" w:type="pct"/>
            <w:shd w:val="clear" w:color="000000" w:fill="FFFFFF" w:themeFill="background1"/>
          </w:tcPr>
          <w:p w:rsidR="00F405BA" w:rsidRPr="00A04B46" w:rsidRDefault="00F405BA" w:rsidP="0058245B">
            <w:pPr>
              <w:ind w:firstLine="480"/>
            </w:pPr>
            <w:r w:rsidRPr="00A04B46">
              <w:rPr>
                <w:rFonts w:hint="eastAsia"/>
              </w:rPr>
              <w:t>o</w:t>
            </w:r>
            <w:r w:rsidRPr="00A04B46">
              <w:t>r</w:t>
            </w:r>
            <w:r w:rsidRPr="00A04B46">
              <w:rPr>
                <w:rFonts w:hint="eastAsia"/>
              </w:rPr>
              <w:t>der_info</w:t>
            </w:r>
          </w:p>
        </w:tc>
        <w:tc>
          <w:tcPr>
            <w:tcW w:w="832" w:type="pct"/>
            <w:shd w:val="clear" w:color="000000" w:fill="FFFFFF" w:themeFill="background1"/>
            <w:vAlign w:val="center"/>
          </w:tcPr>
          <w:p w:rsidR="00F405BA" w:rsidRPr="00A04B46" w:rsidRDefault="00F405BA" w:rsidP="0058245B">
            <w:pPr>
              <w:ind w:firstLine="480"/>
            </w:pPr>
            <w:r w:rsidRPr="00A04B46">
              <w:rPr>
                <w:rFonts w:hint="eastAsia"/>
              </w:rPr>
              <w:t>h</w:t>
            </w:r>
            <w:r w:rsidRPr="00A04B46">
              <w:t>andler_remark</w:t>
            </w:r>
          </w:p>
        </w:tc>
        <w:tc>
          <w:tcPr>
            <w:tcW w:w="1114" w:type="pct"/>
            <w:shd w:val="clear" w:color="000000" w:fill="FFFFFF" w:themeFill="background1"/>
            <w:vAlign w:val="center"/>
          </w:tcPr>
          <w:p w:rsidR="00F405BA" w:rsidRPr="00A04B46" w:rsidRDefault="00F405BA" w:rsidP="0058245B">
            <w:pPr>
              <w:ind w:firstLine="480"/>
            </w:pPr>
            <w:r w:rsidRPr="00A04B46">
              <w:rPr>
                <w:rFonts w:hint="eastAsia"/>
              </w:rPr>
              <w:t>处理人备注</w:t>
            </w:r>
          </w:p>
        </w:tc>
        <w:tc>
          <w:tcPr>
            <w:tcW w:w="453" w:type="pct"/>
            <w:shd w:val="clear" w:color="000000" w:fill="FFFFFF" w:themeFill="background1"/>
            <w:vAlign w:val="center"/>
          </w:tcPr>
          <w:p w:rsidR="00F405BA" w:rsidRPr="00A04B46" w:rsidRDefault="00F405BA" w:rsidP="0058245B">
            <w:pPr>
              <w:ind w:firstLine="480"/>
            </w:pPr>
            <w:r w:rsidRPr="00A04B46">
              <w:rPr>
                <w:rFonts w:hint="eastAsia"/>
              </w:rPr>
              <w:t>N</w:t>
            </w:r>
          </w:p>
        </w:tc>
        <w:tc>
          <w:tcPr>
            <w:tcW w:w="411" w:type="pct"/>
            <w:shd w:val="clear" w:color="000000" w:fill="FFFFFF" w:themeFill="background1"/>
            <w:vAlign w:val="center"/>
          </w:tcPr>
          <w:p w:rsidR="00F405BA" w:rsidRPr="00A04B46" w:rsidRDefault="00F405BA" w:rsidP="0058245B">
            <w:pPr>
              <w:ind w:firstLine="480"/>
            </w:pPr>
            <w:r w:rsidRPr="00A04B46">
              <w:rPr>
                <w:rFonts w:hint="eastAsia"/>
              </w:rPr>
              <w:t>string</w:t>
            </w:r>
          </w:p>
        </w:tc>
        <w:tc>
          <w:tcPr>
            <w:tcW w:w="1384" w:type="pct"/>
            <w:shd w:val="clear" w:color="000000" w:fill="FFFFFF" w:themeFill="background1"/>
            <w:vAlign w:val="center"/>
          </w:tcPr>
          <w:p w:rsidR="00F405BA" w:rsidRPr="00A04B46" w:rsidRDefault="00F405BA" w:rsidP="0058245B">
            <w:pPr>
              <w:ind w:firstLine="480"/>
            </w:pPr>
          </w:p>
        </w:tc>
      </w:tr>
      <w:tr w:rsidR="00F405BA" w:rsidRPr="00A04B46" w:rsidTr="0058245B">
        <w:trPr>
          <w:trHeight w:val="270"/>
          <w:jc w:val="center"/>
        </w:trPr>
        <w:tc>
          <w:tcPr>
            <w:tcW w:w="806" w:type="pct"/>
            <w:shd w:val="clear" w:color="000000" w:fill="FFFFFF" w:themeFill="background1"/>
          </w:tcPr>
          <w:p w:rsidR="00F405BA" w:rsidRPr="00A04B46" w:rsidRDefault="00F405BA" w:rsidP="0058245B">
            <w:pPr>
              <w:ind w:firstLine="480"/>
            </w:pPr>
            <w:r w:rsidRPr="00A04B46">
              <w:rPr>
                <w:rFonts w:hint="eastAsia"/>
              </w:rPr>
              <w:t>o</w:t>
            </w:r>
            <w:r w:rsidRPr="00A04B46">
              <w:t>r</w:t>
            </w:r>
            <w:r w:rsidRPr="00A04B46">
              <w:rPr>
                <w:rFonts w:hint="eastAsia"/>
              </w:rPr>
              <w:t>der_info</w:t>
            </w:r>
          </w:p>
        </w:tc>
        <w:tc>
          <w:tcPr>
            <w:tcW w:w="832" w:type="pct"/>
            <w:shd w:val="clear" w:color="000000" w:fill="FFFFFF" w:themeFill="background1"/>
            <w:vAlign w:val="center"/>
          </w:tcPr>
          <w:p w:rsidR="00F405BA" w:rsidRPr="00A04B46" w:rsidRDefault="00F405BA" w:rsidP="0058245B">
            <w:pPr>
              <w:ind w:firstLine="480"/>
            </w:pPr>
            <w:r w:rsidRPr="00A04B46">
              <w:t>accept_time</w:t>
            </w:r>
          </w:p>
        </w:tc>
        <w:tc>
          <w:tcPr>
            <w:tcW w:w="1114" w:type="pct"/>
            <w:shd w:val="clear" w:color="000000" w:fill="FFFFFF" w:themeFill="background1"/>
            <w:vAlign w:val="center"/>
          </w:tcPr>
          <w:p w:rsidR="00F405BA" w:rsidRPr="00A04B46" w:rsidRDefault="00F405BA" w:rsidP="0058245B">
            <w:pPr>
              <w:ind w:firstLine="480"/>
            </w:pPr>
            <w:r w:rsidRPr="00A04B46">
              <w:rPr>
                <w:rFonts w:hint="eastAsia"/>
              </w:rPr>
              <w:t>工单受理时间</w:t>
            </w:r>
          </w:p>
        </w:tc>
        <w:tc>
          <w:tcPr>
            <w:tcW w:w="453" w:type="pct"/>
            <w:shd w:val="clear" w:color="000000" w:fill="FFFFFF" w:themeFill="background1"/>
            <w:vAlign w:val="center"/>
          </w:tcPr>
          <w:p w:rsidR="00F405BA" w:rsidRPr="00A04B46" w:rsidRDefault="00F405BA" w:rsidP="0058245B">
            <w:pPr>
              <w:ind w:firstLine="480"/>
            </w:pPr>
            <w:r w:rsidRPr="00A04B46">
              <w:rPr>
                <w:rFonts w:hint="eastAsia"/>
              </w:rPr>
              <w:t>Y</w:t>
            </w:r>
          </w:p>
        </w:tc>
        <w:tc>
          <w:tcPr>
            <w:tcW w:w="411" w:type="pct"/>
            <w:shd w:val="clear" w:color="000000" w:fill="FFFFFF" w:themeFill="background1"/>
            <w:vAlign w:val="center"/>
          </w:tcPr>
          <w:p w:rsidR="00F405BA" w:rsidRPr="00A04B46" w:rsidRDefault="00F405BA" w:rsidP="0058245B">
            <w:pPr>
              <w:ind w:firstLine="480"/>
            </w:pPr>
            <w:r w:rsidRPr="00A04B46">
              <w:rPr>
                <w:rFonts w:hint="eastAsia"/>
              </w:rPr>
              <w:t>string</w:t>
            </w:r>
          </w:p>
        </w:tc>
        <w:tc>
          <w:tcPr>
            <w:tcW w:w="1384" w:type="pct"/>
            <w:shd w:val="clear" w:color="000000" w:fill="FFFFFF" w:themeFill="background1"/>
            <w:vAlign w:val="center"/>
          </w:tcPr>
          <w:p w:rsidR="00F405BA" w:rsidRPr="00A04B46" w:rsidRDefault="00F405BA" w:rsidP="0058245B">
            <w:pPr>
              <w:ind w:firstLine="480"/>
            </w:pPr>
          </w:p>
        </w:tc>
      </w:tr>
      <w:tr w:rsidR="00F405BA" w:rsidRPr="00A04B46" w:rsidTr="0058245B">
        <w:trPr>
          <w:trHeight w:val="270"/>
          <w:jc w:val="center"/>
        </w:trPr>
        <w:tc>
          <w:tcPr>
            <w:tcW w:w="806" w:type="pct"/>
            <w:shd w:val="clear" w:color="000000" w:fill="FFFFFF" w:themeFill="background1"/>
          </w:tcPr>
          <w:p w:rsidR="00F405BA" w:rsidRPr="00A04B46" w:rsidRDefault="00F405BA" w:rsidP="0058245B">
            <w:pPr>
              <w:ind w:firstLine="480"/>
            </w:pPr>
            <w:r w:rsidRPr="00A04B46">
              <w:rPr>
                <w:rFonts w:hint="eastAsia"/>
              </w:rPr>
              <w:t>o</w:t>
            </w:r>
            <w:r w:rsidRPr="00A04B46">
              <w:t>r</w:t>
            </w:r>
            <w:r w:rsidRPr="00A04B46">
              <w:rPr>
                <w:rFonts w:hint="eastAsia"/>
              </w:rPr>
              <w:t>der_info</w:t>
            </w:r>
          </w:p>
        </w:tc>
        <w:tc>
          <w:tcPr>
            <w:tcW w:w="832" w:type="pct"/>
            <w:shd w:val="clear" w:color="000000" w:fill="FFFFFF" w:themeFill="background1"/>
            <w:vAlign w:val="center"/>
          </w:tcPr>
          <w:p w:rsidR="00F405BA" w:rsidRPr="00A04B46" w:rsidRDefault="00F405BA" w:rsidP="0058245B">
            <w:pPr>
              <w:ind w:firstLine="480"/>
            </w:pPr>
            <w:r w:rsidRPr="00A04B46">
              <w:rPr>
                <w:rFonts w:hint="eastAsia"/>
              </w:rPr>
              <w:t>c</w:t>
            </w:r>
            <w:r w:rsidRPr="00A04B46">
              <w:t>lose_time</w:t>
            </w:r>
          </w:p>
        </w:tc>
        <w:tc>
          <w:tcPr>
            <w:tcW w:w="1114" w:type="pct"/>
            <w:shd w:val="clear" w:color="000000" w:fill="FFFFFF" w:themeFill="background1"/>
            <w:vAlign w:val="center"/>
          </w:tcPr>
          <w:p w:rsidR="00F405BA" w:rsidRPr="00A04B46" w:rsidRDefault="00F405BA" w:rsidP="0058245B">
            <w:pPr>
              <w:ind w:firstLine="480"/>
            </w:pPr>
            <w:r w:rsidRPr="00A04B46">
              <w:rPr>
                <w:rFonts w:hint="eastAsia"/>
              </w:rPr>
              <w:t>工单归档时间</w:t>
            </w:r>
          </w:p>
        </w:tc>
        <w:tc>
          <w:tcPr>
            <w:tcW w:w="453" w:type="pct"/>
            <w:shd w:val="clear" w:color="000000" w:fill="FFFFFF" w:themeFill="background1"/>
            <w:vAlign w:val="center"/>
          </w:tcPr>
          <w:p w:rsidR="00F405BA" w:rsidRPr="00A04B46" w:rsidRDefault="00F405BA" w:rsidP="0058245B">
            <w:pPr>
              <w:ind w:firstLine="480"/>
            </w:pPr>
            <w:r w:rsidRPr="00A04B46">
              <w:rPr>
                <w:rFonts w:hint="eastAsia"/>
              </w:rPr>
              <w:t>N</w:t>
            </w:r>
          </w:p>
        </w:tc>
        <w:tc>
          <w:tcPr>
            <w:tcW w:w="411" w:type="pct"/>
            <w:shd w:val="clear" w:color="000000" w:fill="FFFFFF" w:themeFill="background1"/>
            <w:vAlign w:val="center"/>
          </w:tcPr>
          <w:p w:rsidR="00F405BA" w:rsidRPr="00A04B46" w:rsidRDefault="00F405BA" w:rsidP="0058245B">
            <w:pPr>
              <w:ind w:firstLine="480"/>
            </w:pPr>
            <w:r w:rsidRPr="00A04B46">
              <w:rPr>
                <w:rFonts w:hint="eastAsia"/>
              </w:rPr>
              <w:t>string</w:t>
            </w:r>
          </w:p>
        </w:tc>
        <w:tc>
          <w:tcPr>
            <w:tcW w:w="1384" w:type="pct"/>
            <w:shd w:val="clear" w:color="000000" w:fill="FFFFFF" w:themeFill="background1"/>
            <w:vAlign w:val="center"/>
          </w:tcPr>
          <w:p w:rsidR="00F405BA" w:rsidRPr="00A04B46" w:rsidRDefault="00F405BA" w:rsidP="0058245B">
            <w:pPr>
              <w:ind w:firstLine="480"/>
            </w:pPr>
            <w:r w:rsidRPr="00A04B46">
              <w:rPr>
                <w:rFonts w:hint="eastAsia"/>
              </w:rPr>
              <w:t>非归档状态时为空</w:t>
            </w:r>
          </w:p>
        </w:tc>
      </w:tr>
      <w:tr w:rsidR="00F405BA" w:rsidRPr="00A04B46" w:rsidTr="0058245B">
        <w:trPr>
          <w:trHeight w:val="270"/>
          <w:jc w:val="center"/>
        </w:trPr>
        <w:tc>
          <w:tcPr>
            <w:tcW w:w="806" w:type="pct"/>
            <w:shd w:val="clear" w:color="000000" w:fill="FFFFFF" w:themeFill="background1"/>
          </w:tcPr>
          <w:p w:rsidR="00F405BA" w:rsidRPr="00A04B46" w:rsidRDefault="00F405BA" w:rsidP="0058245B">
            <w:pPr>
              <w:ind w:firstLine="480"/>
            </w:pPr>
            <w:r w:rsidRPr="00A04B46">
              <w:rPr>
                <w:rFonts w:hint="eastAsia"/>
              </w:rPr>
              <w:t>o</w:t>
            </w:r>
            <w:r w:rsidRPr="00A04B46">
              <w:t>r</w:t>
            </w:r>
            <w:r w:rsidRPr="00A04B46">
              <w:rPr>
                <w:rFonts w:hint="eastAsia"/>
              </w:rPr>
              <w:t>der_info</w:t>
            </w:r>
          </w:p>
        </w:tc>
        <w:tc>
          <w:tcPr>
            <w:tcW w:w="832" w:type="pct"/>
            <w:shd w:val="clear" w:color="000000" w:fill="FFFFFF" w:themeFill="background1"/>
            <w:vAlign w:val="center"/>
          </w:tcPr>
          <w:p w:rsidR="00F405BA" w:rsidRPr="00A04B46" w:rsidRDefault="00F405BA" w:rsidP="0058245B">
            <w:pPr>
              <w:ind w:firstLine="480"/>
            </w:pPr>
            <w:r w:rsidRPr="00A04B46">
              <w:t>transfer_time</w:t>
            </w:r>
          </w:p>
        </w:tc>
        <w:tc>
          <w:tcPr>
            <w:tcW w:w="1114" w:type="pct"/>
            <w:shd w:val="clear" w:color="000000" w:fill="FFFFFF" w:themeFill="background1"/>
            <w:vAlign w:val="center"/>
          </w:tcPr>
          <w:p w:rsidR="00F405BA" w:rsidRPr="00A04B46" w:rsidRDefault="00F405BA" w:rsidP="0058245B">
            <w:pPr>
              <w:ind w:firstLine="480"/>
            </w:pPr>
            <w:r w:rsidRPr="00A04B46">
              <w:rPr>
                <w:rFonts w:hint="eastAsia"/>
              </w:rPr>
              <w:t>转支撑池时间</w:t>
            </w:r>
          </w:p>
        </w:tc>
        <w:tc>
          <w:tcPr>
            <w:tcW w:w="453" w:type="pct"/>
            <w:shd w:val="clear" w:color="000000" w:fill="FFFFFF" w:themeFill="background1"/>
            <w:vAlign w:val="center"/>
          </w:tcPr>
          <w:p w:rsidR="00F405BA" w:rsidRPr="00A04B46" w:rsidRDefault="00F405BA" w:rsidP="0058245B">
            <w:pPr>
              <w:ind w:firstLine="480"/>
            </w:pPr>
            <w:r w:rsidRPr="00A04B46">
              <w:rPr>
                <w:rFonts w:hint="eastAsia"/>
              </w:rPr>
              <w:t>N</w:t>
            </w:r>
          </w:p>
        </w:tc>
        <w:tc>
          <w:tcPr>
            <w:tcW w:w="411" w:type="pct"/>
            <w:shd w:val="clear" w:color="000000" w:fill="FFFFFF" w:themeFill="background1"/>
            <w:vAlign w:val="center"/>
          </w:tcPr>
          <w:p w:rsidR="00F405BA" w:rsidRPr="00A04B46" w:rsidRDefault="00F405BA" w:rsidP="0058245B">
            <w:pPr>
              <w:ind w:firstLine="480"/>
            </w:pPr>
            <w:r w:rsidRPr="00A04B46">
              <w:rPr>
                <w:rFonts w:hint="eastAsia"/>
              </w:rPr>
              <w:t>string</w:t>
            </w:r>
          </w:p>
        </w:tc>
        <w:tc>
          <w:tcPr>
            <w:tcW w:w="1384" w:type="pct"/>
            <w:shd w:val="clear" w:color="000000" w:fill="FFFFFF" w:themeFill="background1"/>
            <w:vAlign w:val="center"/>
          </w:tcPr>
          <w:p w:rsidR="00F405BA" w:rsidRPr="00A04B46" w:rsidRDefault="00F405BA" w:rsidP="0058245B">
            <w:pPr>
              <w:ind w:firstLine="480"/>
            </w:pPr>
          </w:p>
        </w:tc>
      </w:tr>
      <w:tr w:rsidR="00F405BA" w:rsidRPr="00A04B46" w:rsidTr="0058245B">
        <w:trPr>
          <w:trHeight w:val="270"/>
          <w:jc w:val="center"/>
        </w:trPr>
        <w:tc>
          <w:tcPr>
            <w:tcW w:w="806" w:type="pct"/>
            <w:shd w:val="clear" w:color="000000" w:fill="FFFFFF" w:themeFill="background1"/>
          </w:tcPr>
          <w:p w:rsidR="00F405BA" w:rsidRPr="00A04B46" w:rsidRDefault="00F405BA" w:rsidP="0058245B">
            <w:pPr>
              <w:ind w:firstLine="480"/>
            </w:pPr>
            <w:r w:rsidRPr="00A04B46">
              <w:rPr>
                <w:rFonts w:hint="eastAsia"/>
              </w:rPr>
              <w:t>o</w:t>
            </w:r>
            <w:r w:rsidRPr="00A04B46">
              <w:t>r</w:t>
            </w:r>
            <w:r w:rsidRPr="00A04B46">
              <w:rPr>
                <w:rFonts w:hint="eastAsia"/>
              </w:rPr>
              <w:t>der_info</w:t>
            </w:r>
          </w:p>
        </w:tc>
        <w:tc>
          <w:tcPr>
            <w:tcW w:w="832" w:type="pct"/>
            <w:shd w:val="clear" w:color="000000" w:fill="FFFFFF" w:themeFill="background1"/>
            <w:vAlign w:val="center"/>
          </w:tcPr>
          <w:p w:rsidR="00F405BA" w:rsidRPr="00A04B46" w:rsidRDefault="00F405BA" w:rsidP="0058245B">
            <w:pPr>
              <w:ind w:firstLine="480"/>
            </w:pPr>
            <w:r w:rsidRPr="00A04B46">
              <w:rPr>
                <w:rFonts w:hint="eastAsia"/>
              </w:rPr>
              <w:t>r</w:t>
            </w:r>
            <w:r w:rsidRPr="00A04B46">
              <w:t>etreat_reason</w:t>
            </w:r>
          </w:p>
        </w:tc>
        <w:tc>
          <w:tcPr>
            <w:tcW w:w="1114" w:type="pct"/>
            <w:shd w:val="clear" w:color="000000" w:fill="FFFFFF" w:themeFill="background1"/>
            <w:vAlign w:val="center"/>
          </w:tcPr>
          <w:p w:rsidR="00F405BA" w:rsidRPr="00A04B46" w:rsidRDefault="00F405BA" w:rsidP="0058245B">
            <w:pPr>
              <w:ind w:firstLine="480"/>
            </w:pPr>
            <w:r w:rsidRPr="00A04B46">
              <w:rPr>
                <w:rFonts w:hint="eastAsia"/>
              </w:rPr>
              <w:t>退单原因</w:t>
            </w:r>
          </w:p>
        </w:tc>
        <w:tc>
          <w:tcPr>
            <w:tcW w:w="453" w:type="pct"/>
            <w:shd w:val="clear" w:color="000000" w:fill="FFFFFF" w:themeFill="background1"/>
            <w:vAlign w:val="center"/>
          </w:tcPr>
          <w:p w:rsidR="00F405BA" w:rsidRPr="00A04B46" w:rsidRDefault="00F405BA" w:rsidP="0058245B">
            <w:pPr>
              <w:ind w:firstLine="480"/>
            </w:pPr>
            <w:r w:rsidRPr="00A04B46">
              <w:rPr>
                <w:rFonts w:hint="eastAsia"/>
              </w:rPr>
              <w:t>N</w:t>
            </w:r>
          </w:p>
        </w:tc>
        <w:tc>
          <w:tcPr>
            <w:tcW w:w="411" w:type="pct"/>
            <w:shd w:val="clear" w:color="000000" w:fill="FFFFFF" w:themeFill="background1"/>
            <w:vAlign w:val="center"/>
          </w:tcPr>
          <w:p w:rsidR="00F405BA" w:rsidRPr="00A04B46" w:rsidRDefault="00F405BA" w:rsidP="0058245B">
            <w:pPr>
              <w:ind w:firstLine="480"/>
            </w:pPr>
            <w:r w:rsidRPr="00A04B46">
              <w:rPr>
                <w:rFonts w:hint="eastAsia"/>
              </w:rPr>
              <w:t>string</w:t>
            </w:r>
          </w:p>
        </w:tc>
        <w:tc>
          <w:tcPr>
            <w:tcW w:w="1384" w:type="pct"/>
            <w:shd w:val="clear" w:color="000000" w:fill="FFFFFF" w:themeFill="background1"/>
            <w:vAlign w:val="center"/>
          </w:tcPr>
          <w:p w:rsidR="00F405BA" w:rsidRPr="00A04B46" w:rsidRDefault="00F405BA" w:rsidP="0058245B">
            <w:pPr>
              <w:ind w:firstLine="480"/>
            </w:pPr>
          </w:p>
        </w:tc>
      </w:tr>
    </w:tbl>
    <w:p w:rsidR="00F405BA" w:rsidRPr="00A04B46" w:rsidRDefault="00F405BA" w:rsidP="00F405BA">
      <w:pPr>
        <w:pStyle w:val="7"/>
      </w:pPr>
      <w:bookmarkStart w:id="1945" w:name="_Toc130046904"/>
      <w:bookmarkStart w:id="1946" w:name="_Toc130155418"/>
      <w:r w:rsidRPr="00A04B46">
        <w:rPr>
          <w:rFonts w:hint="eastAsia"/>
        </w:rPr>
        <w:t>样例</w:t>
      </w:r>
      <w:bookmarkEnd w:id="1945"/>
      <w:bookmarkEnd w:id="1946"/>
    </w:p>
    <w:p w:rsidR="00F405BA" w:rsidRPr="00A04B46" w:rsidRDefault="00F405BA" w:rsidP="00F405BA">
      <w:pPr>
        <w:ind w:firstLine="480"/>
      </w:pPr>
      <w:r w:rsidRPr="00A04B46">
        <w:rPr>
          <w:rFonts w:hint="eastAsia"/>
        </w:rPr>
        <w:t>{</w:t>
      </w:r>
    </w:p>
    <w:p w:rsidR="00F405BA" w:rsidRPr="00A04B46" w:rsidRDefault="00F405BA" w:rsidP="00F405BA">
      <w:pPr>
        <w:ind w:firstLine="480"/>
      </w:pPr>
      <w:r w:rsidRPr="00A04B46">
        <w:tab/>
      </w:r>
      <w:r w:rsidRPr="00A04B46">
        <w:rPr>
          <w:rFonts w:hint="eastAsia"/>
        </w:rPr>
        <w:t>“</w:t>
      </w:r>
      <w:r w:rsidRPr="00A04B46">
        <w:rPr>
          <w:rFonts w:hint="eastAsia"/>
        </w:rPr>
        <w:t>re</w:t>
      </w:r>
      <w:r w:rsidRPr="00A04B46">
        <w:t>s_code</w:t>
      </w:r>
      <w:r w:rsidRPr="00A04B46">
        <w:rPr>
          <w:rFonts w:hint="eastAsia"/>
        </w:rPr>
        <w:t>”</w:t>
      </w:r>
      <w:r w:rsidRPr="00A04B46">
        <w:rPr>
          <w:rFonts w:hint="eastAsia"/>
        </w:rPr>
        <w:t>:</w:t>
      </w:r>
      <w:r w:rsidRPr="00A04B46">
        <w:t>”0”,</w:t>
      </w:r>
    </w:p>
    <w:p w:rsidR="00F405BA" w:rsidRPr="00A04B46" w:rsidRDefault="00F405BA" w:rsidP="00F405BA">
      <w:pPr>
        <w:ind w:firstLine="480"/>
      </w:pPr>
      <w:r w:rsidRPr="00A04B46">
        <w:tab/>
      </w:r>
      <w:r w:rsidRPr="00A04B46">
        <w:rPr>
          <w:rFonts w:hint="eastAsia"/>
        </w:rPr>
        <w:t>“</w:t>
      </w:r>
      <w:r w:rsidRPr="00A04B46">
        <w:rPr>
          <w:rFonts w:hint="eastAsia"/>
        </w:rPr>
        <w:t>res_desc</w:t>
      </w:r>
      <w:r w:rsidRPr="00A04B46">
        <w:t>”:</w:t>
      </w:r>
      <w:r w:rsidRPr="00A04B46">
        <w:rPr>
          <w:rFonts w:hint="eastAsia"/>
        </w:rPr>
        <w:t>“”</w:t>
      </w:r>
      <w:r w:rsidRPr="00A04B46">
        <w:rPr>
          <w:rFonts w:hint="eastAsia"/>
        </w:rPr>
        <w:t>,</w:t>
      </w:r>
    </w:p>
    <w:p w:rsidR="00F405BA" w:rsidRPr="00A04B46" w:rsidRDefault="00F405BA" w:rsidP="00F405BA">
      <w:pPr>
        <w:ind w:firstLine="480"/>
      </w:pPr>
      <w:r w:rsidRPr="00A04B46">
        <w:t>“order_info”:</w:t>
      </w:r>
    </w:p>
    <w:p w:rsidR="00F405BA" w:rsidRPr="00A04B46" w:rsidRDefault="00F405BA" w:rsidP="00F405BA">
      <w:pPr>
        <w:ind w:leftChars="250" w:left="600" w:firstLine="480"/>
      </w:pPr>
      <w:r w:rsidRPr="00A04B46">
        <w:t>[{"id":"1",“user_id”:”xxxx”,“city”:”xxx”,“county”:”xxx”,"order_id":"xxx","ord</w:t>
      </w:r>
      <w:r w:rsidRPr="00A04B46">
        <w:lastRenderedPageBreak/>
        <w:t>er_type":"xxx","service_type":"xxx","order_status":"xxx","grid_name":"xxx","user_addr":"xxx","handler_name":"xxx","handler_remark":"xxx","accept_time":"xxx","close_time":"xxx","transfer_time":"xxx","retreat_reason":"xxx"},</w:t>
      </w:r>
    </w:p>
    <w:p w:rsidR="00F405BA" w:rsidRPr="00A04B46" w:rsidRDefault="00F405BA" w:rsidP="00F405BA">
      <w:pPr>
        <w:ind w:leftChars="250" w:left="600" w:firstLine="480"/>
      </w:pPr>
      <w:r w:rsidRPr="00A04B46">
        <w:t>{"id":"2",“user_id”:”xxxx”,“city”:”xxx”,“county”:”xxx”</w:t>
      </w:r>
      <w:r w:rsidRPr="00A04B46">
        <w:rPr>
          <w:rFonts w:hint="eastAsia"/>
        </w:rPr>
        <w:t>,</w:t>
      </w:r>
      <w:r w:rsidRPr="00A04B46">
        <w:t>"order_id":"xxx","order_type":"xxx","service_type":"xxx","order_status":"xxx","grid_name":"xxx","user_addr":"xxx","handler_name":"xxx","handler_remark":"xxx","accept_time":"</w:t>
      </w:r>
      <w:r w:rsidRPr="00A04B46">
        <w:rPr>
          <w:rFonts w:hint="eastAsia"/>
        </w:rPr>
        <w:t>xxx</w:t>
      </w:r>
      <w:r w:rsidRPr="00A04B46">
        <w:t>","close_time":"xxx","transfer_time":"xxx","retreat_reason":"xxx"},</w:t>
      </w:r>
    </w:p>
    <w:p w:rsidR="00F405BA" w:rsidRPr="00A04B46" w:rsidRDefault="00F405BA" w:rsidP="00F405BA">
      <w:pPr>
        <w:ind w:leftChars="250" w:left="600" w:firstLine="480"/>
      </w:pPr>
      <w:r w:rsidRPr="00A04B46">
        <w:t>{"id":"3",“user_id”:”xxxx”,“city”:”xxx”,“county”:”xxx”</w:t>
      </w:r>
      <w:r w:rsidRPr="00A04B46">
        <w:rPr>
          <w:rFonts w:hint="eastAsia"/>
        </w:rPr>
        <w:t>,</w:t>
      </w:r>
      <w:r w:rsidRPr="00A04B46">
        <w:t>"order_id":"xxx","order_type":"xxx","service_type":"xxx","order_status":"xxx","grid_name":"xxx","user_addr":"xxx","handler_name":"xxx","handler_remark":"xxx","accept_time":"xxx","close_time":"xxx","transfer_time":"xxx","retreat_reason":"xxx"}]</w:t>
      </w:r>
    </w:p>
    <w:p w:rsidR="00F405BA" w:rsidRPr="00A04B46" w:rsidRDefault="00F405BA" w:rsidP="00F405BA">
      <w:pPr>
        <w:ind w:firstLine="480"/>
      </w:pPr>
      <w:r w:rsidRPr="00A04B46">
        <w:t>}</w:t>
      </w:r>
    </w:p>
    <w:p w:rsidR="00F405BA" w:rsidRPr="00A04B46" w:rsidRDefault="00F405BA" w:rsidP="00F405BA">
      <w:pPr>
        <w:ind w:firstLine="480"/>
      </w:pPr>
    </w:p>
    <w:p w:rsidR="00F405BA" w:rsidRPr="00A04B46" w:rsidRDefault="00F405BA" w:rsidP="00F405BA">
      <w:pPr>
        <w:pStyle w:val="5"/>
      </w:pPr>
      <w:bookmarkStart w:id="1947" w:name="_Toc129957954"/>
      <w:bookmarkStart w:id="1948" w:name="_Toc130046905"/>
      <w:bookmarkStart w:id="1949" w:name="_Toc130155419"/>
      <w:r w:rsidRPr="00A04B46">
        <w:rPr>
          <w:rFonts w:hint="eastAsia"/>
        </w:rPr>
        <w:t>宽带基础信息查询</w:t>
      </w:r>
      <w:bookmarkEnd w:id="1947"/>
      <w:r>
        <w:rPr>
          <w:rFonts w:hint="eastAsia"/>
        </w:rPr>
        <w:t>接口</w:t>
      </w:r>
      <w:bookmarkEnd w:id="1948"/>
      <w:bookmarkEnd w:id="1949"/>
    </w:p>
    <w:p w:rsidR="00F405BA" w:rsidRPr="00A04B46" w:rsidRDefault="00F405BA" w:rsidP="00F405BA">
      <w:pPr>
        <w:pStyle w:val="6"/>
      </w:pPr>
      <w:bookmarkStart w:id="1950" w:name="_Toc130046906"/>
      <w:bookmarkStart w:id="1951" w:name="_Toc130155420"/>
      <w:r w:rsidRPr="00A04B46">
        <w:rPr>
          <w:rFonts w:hint="eastAsia"/>
        </w:rPr>
        <w:t>接口协议</w:t>
      </w:r>
      <w:bookmarkEnd w:id="1950"/>
      <w:bookmarkEnd w:id="1951"/>
    </w:p>
    <w:p w:rsidR="00F405BA" w:rsidRPr="00A04B46" w:rsidRDefault="00F405BA" w:rsidP="00F405BA">
      <w:pPr>
        <w:pStyle w:val="1fff3"/>
        <w:rPr>
          <w:rFonts w:hAnsi="宋体"/>
          <w:sz w:val="21"/>
          <w:szCs w:val="21"/>
        </w:rPr>
      </w:pPr>
      <w:r w:rsidRPr="00A04B46">
        <w:rPr>
          <w:rFonts w:hAnsi="宋体"/>
          <w:sz w:val="21"/>
          <w:szCs w:val="21"/>
        </w:rPr>
        <w:t>Http+String</w:t>
      </w:r>
    </w:p>
    <w:p w:rsidR="00F405BA" w:rsidRPr="00A04B46" w:rsidRDefault="00F405BA" w:rsidP="00F405BA">
      <w:pPr>
        <w:pStyle w:val="6"/>
      </w:pPr>
      <w:bookmarkStart w:id="1952" w:name="_Toc130046907"/>
      <w:bookmarkStart w:id="1953" w:name="_Toc130155421"/>
      <w:r w:rsidRPr="00A04B46">
        <w:rPr>
          <w:rFonts w:hint="eastAsia"/>
        </w:rPr>
        <w:t>接口说明</w:t>
      </w:r>
      <w:bookmarkEnd w:id="1952"/>
      <w:bookmarkEnd w:id="1953"/>
    </w:p>
    <w:p w:rsidR="00F405BA" w:rsidRPr="00A04B46" w:rsidRDefault="00F405BA" w:rsidP="00F405BA">
      <w:pPr>
        <w:pStyle w:val="affff7"/>
        <w:ind w:left="3360" w:firstLine="360"/>
        <w:rPr>
          <w:rFonts w:ascii="宋体" w:hAnsi="宋体"/>
          <w:sz w:val="18"/>
          <w:szCs w:val="18"/>
        </w:rPr>
      </w:pPr>
      <w:r w:rsidRPr="00A04B46">
        <w:rPr>
          <w:rFonts w:ascii="宋体" w:hAnsi="宋体" w:hint="eastAsia"/>
          <w:sz w:val="18"/>
          <w:szCs w:val="18"/>
        </w:rPr>
        <w:t>根据宽带账号，查询宽带基础信息。</w:t>
      </w:r>
    </w:p>
    <w:p w:rsidR="00F405BA" w:rsidRPr="00A04B46" w:rsidRDefault="00F405BA" w:rsidP="00836654">
      <w:pPr>
        <w:pStyle w:val="1fff3"/>
        <w:widowControl/>
        <w:numPr>
          <w:ilvl w:val="0"/>
          <w:numId w:val="220"/>
        </w:numPr>
        <w:ind w:firstLine="420"/>
        <w:rPr>
          <w:rFonts w:hAnsi="宋体"/>
          <w:b/>
          <w:szCs w:val="24"/>
        </w:rPr>
      </w:pPr>
      <w:bookmarkStart w:id="1954" w:name="OLE_LINK4"/>
      <w:r w:rsidRPr="00A04B46">
        <w:rPr>
          <w:rFonts w:hAnsi="宋体" w:hint="eastAsia"/>
          <w:sz w:val="21"/>
          <w:szCs w:val="21"/>
        </w:rPr>
        <w:t>对外接口</w:t>
      </w:r>
      <w:bookmarkEnd w:id="1954"/>
      <w:r w:rsidRPr="00A04B46">
        <w:rPr>
          <w:rFonts w:hAnsi="宋体" w:hint="eastAsia"/>
          <w:sz w:val="21"/>
          <w:szCs w:val="21"/>
        </w:rPr>
        <w:t>：</w:t>
      </w:r>
      <w:r w:rsidRPr="00A04B46">
        <w:rPr>
          <w:rFonts w:hAnsi="宋体"/>
          <w:sz w:val="21"/>
          <w:szCs w:val="21"/>
        </w:rPr>
        <w:t>YUNN_UNHQ_queryBroadbandBaseInfo</w:t>
      </w:r>
    </w:p>
    <w:p w:rsidR="00F405BA" w:rsidRPr="00A04B46" w:rsidRDefault="00F405BA" w:rsidP="00836654">
      <w:pPr>
        <w:pStyle w:val="1fff3"/>
        <w:widowControl/>
        <w:numPr>
          <w:ilvl w:val="0"/>
          <w:numId w:val="220"/>
        </w:numPr>
        <w:ind w:firstLine="420"/>
        <w:rPr>
          <w:rFonts w:hAnsi="宋体"/>
          <w:b/>
          <w:szCs w:val="24"/>
        </w:rPr>
      </w:pPr>
      <w:r w:rsidRPr="00A04B46">
        <w:rPr>
          <w:rFonts w:hAnsi="宋体" w:hint="eastAsia"/>
          <w:sz w:val="21"/>
          <w:szCs w:val="21"/>
        </w:rPr>
        <w:t>内部接口：</w:t>
      </w:r>
      <w:r w:rsidRPr="00A04B46">
        <w:rPr>
          <w:rFonts w:ascii="Consolas" w:eastAsia="Consolas" w:hAnsi="Consolas"/>
        </w:rPr>
        <w:t>OrderCentre.person.IOCOutQuerySV.</w:t>
      </w:r>
      <w:bookmarkStart w:id="1955" w:name="OLE_LINK5"/>
      <w:r w:rsidRPr="00A04B46">
        <w:rPr>
          <w:rFonts w:ascii="Consolas" w:eastAsia="Consolas" w:hAnsi="Consolas"/>
        </w:rPr>
        <w:t>queryBroadbandBaseInfo</w:t>
      </w:r>
      <w:bookmarkEnd w:id="1955"/>
    </w:p>
    <w:p w:rsidR="00F405BA" w:rsidRPr="00A04B46" w:rsidRDefault="00F405BA" w:rsidP="00836654">
      <w:pPr>
        <w:pStyle w:val="1fff3"/>
        <w:widowControl/>
        <w:numPr>
          <w:ilvl w:val="0"/>
          <w:numId w:val="220"/>
        </w:numPr>
        <w:ind w:firstLine="420"/>
        <w:rPr>
          <w:rFonts w:hAnsi="宋体"/>
          <w:b/>
          <w:szCs w:val="24"/>
        </w:rPr>
      </w:pPr>
      <w:bookmarkStart w:id="1956" w:name="OLE_LINK12"/>
      <w:r w:rsidRPr="00A04B46">
        <w:rPr>
          <w:rFonts w:hAnsi="宋体" w:hint="eastAsia"/>
          <w:sz w:val="21"/>
          <w:szCs w:val="21"/>
        </w:rPr>
        <w:t>调用方：</w:t>
      </w:r>
      <w:r w:rsidRPr="00A04B46">
        <w:rPr>
          <w:rFonts w:ascii="Consolas" w:eastAsia="Consolas" w:hAnsi="Consolas"/>
        </w:rPr>
        <w:t>queryBroadbandBaseInfo</w:t>
      </w:r>
      <w:bookmarkEnd w:id="1956"/>
    </w:p>
    <w:p w:rsidR="00F405BA" w:rsidRPr="00A04B46" w:rsidRDefault="00F405BA" w:rsidP="00F405BA">
      <w:pPr>
        <w:pStyle w:val="6"/>
      </w:pPr>
      <w:bookmarkStart w:id="1957" w:name="_Toc130046908"/>
      <w:bookmarkStart w:id="1958" w:name="_Toc130155422"/>
      <w:r w:rsidRPr="00A04B46">
        <w:rPr>
          <w:rFonts w:hint="eastAsia"/>
        </w:rPr>
        <w:t>报文说明</w:t>
      </w:r>
      <w:bookmarkEnd w:id="1957"/>
      <w:bookmarkEnd w:id="1958"/>
    </w:p>
    <w:p w:rsidR="00F405BA" w:rsidRPr="00A04B46" w:rsidRDefault="00F405BA" w:rsidP="00836654">
      <w:pPr>
        <w:pStyle w:val="1fff3"/>
        <w:widowControl/>
        <w:numPr>
          <w:ilvl w:val="0"/>
          <w:numId w:val="220"/>
        </w:numPr>
        <w:ind w:firstLine="420"/>
        <w:rPr>
          <w:rFonts w:hAnsi="宋体"/>
          <w:sz w:val="21"/>
          <w:szCs w:val="21"/>
        </w:rPr>
      </w:pPr>
      <w:r w:rsidRPr="00A04B46">
        <w:rPr>
          <w:rFonts w:hAnsi="宋体" w:hint="eastAsia"/>
          <w:sz w:val="21"/>
          <w:szCs w:val="21"/>
        </w:rPr>
        <w:lastRenderedPageBreak/>
        <w:t>请求报文</w:t>
      </w:r>
    </w:p>
    <w:p w:rsidR="00F405BA" w:rsidRPr="00A04B46" w:rsidRDefault="00F405BA" w:rsidP="00F405BA">
      <w:pPr>
        <w:pStyle w:val="1fff3"/>
        <w:ind w:left="360"/>
        <w:rPr>
          <w:rFonts w:hAnsi="宋体"/>
          <w:sz w:val="21"/>
          <w:szCs w:val="21"/>
        </w:rPr>
      </w:pPr>
      <w:r w:rsidRPr="00A04B46">
        <w:rPr>
          <w:rFonts w:hAnsi="宋体" w:hint="eastAsia"/>
          <w:sz w:val="21"/>
          <w:szCs w:val="21"/>
        </w:rPr>
        <w:t xml:space="preserve"> </w:t>
      </w:r>
    </w:p>
    <w:tbl>
      <w:tblPr>
        <w:tblW w:w="8430" w:type="dxa"/>
        <w:tblInd w:w="468" w:type="dxa"/>
        <w:tblLayout w:type="fixed"/>
        <w:tblLook w:val="04A0" w:firstRow="1" w:lastRow="0" w:firstColumn="1" w:lastColumn="0" w:noHBand="0" w:noVBand="1"/>
      </w:tblPr>
      <w:tblGrid>
        <w:gridCol w:w="585"/>
        <w:gridCol w:w="1813"/>
        <w:gridCol w:w="842"/>
        <w:gridCol w:w="796"/>
        <w:gridCol w:w="1417"/>
        <w:gridCol w:w="1701"/>
        <w:gridCol w:w="1276"/>
      </w:tblGrid>
      <w:tr w:rsidR="00F405BA" w:rsidRPr="00A04B46" w:rsidTr="0058245B">
        <w:trPr>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480"/>
              <w:rPr>
                <w:rFonts w:ascii="黑体" w:eastAsia="黑体" w:hAnsi="黑体"/>
              </w:rPr>
            </w:pPr>
            <w:r w:rsidRPr="00A04B46">
              <w:rPr>
                <w:rFonts w:ascii="黑体" w:eastAsia="黑体" w:hAnsi="黑体" w:hint="eastAsia"/>
              </w:rPr>
              <w:t>序号</w:t>
            </w:r>
          </w:p>
        </w:tc>
        <w:tc>
          <w:tcPr>
            <w:tcW w:w="1813"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440"/>
              <w:jc w:val="center"/>
              <w:rPr>
                <w:rFonts w:ascii="黑体" w:eastAsia="黑体" w:hAnsi="黑体"/>
                <w:sz w:val="22"/>
                <w:szCs w:val="22"/>
              </w:rPr>
            </w:pPr>
            <w:r w:rsidRPr="00A04B46">
              <w:rPr>
                <w:rFonts w:ascii="黑体" w:eastAsia="黑体" w:hAnsi="黑体" w:hint="eastAsia"/>
                <w:sz w:val="22"/>
                <w:szCs w:val="22"/>
              </w:rPr>
              <w:t>元素名称</w:t>
            </w:r>
          </w:p>
        </w:tc>
        <w:tc>
          <w:tcPr>
            <w:tcW w:w="842"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440"/>
              <w:rPr>
                <w:rFonts w:ascii="黑体" w:eastAsia="黑体" w:hAnsi="黑体"/>
                <w:sz w:val="22"/>
                <w:szCs w:val="22"/>
              </w:rPr>
            </w:pPr>
            <w:r w:rsidRPr="00A04B46">
              <w:rPr>
                <w:rFonts w:ascii="黑体" w:eastAsia="黑体" w:hAnsi="黑体" w:hint="eastAsia"/>
                <w:sz w:val="22"/>
                <w:szCs w:val="22"/>
              </w:rPr>
              <w:t>类型</w:t>
            </w:r>
          </w:p>
        </w:tc>
        <w:tc>
          <w:tcPr>
            <w:tcW w:w="796"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440"/>
              <w:jc w:val="center"/>
              <w:rPr>
                <w:rFonts w:ascii="黑体" w:eastAsia="黑体" w:hAnsi="黑体"/>
                <w:sz w:val="22"/>
                <w:szCs w:val="22"/>
              </w:rPr>
            </w:pPr>
            <w:r w:rsidRPr="00A04B46">
              <w:rPr>
                <w:rFonts w:ascii="黑体" w:eastAsia="黑体" w:hAnsi="黑体" w:hint="eastAsia"/>
                <w:sz w:val="22"/>
                <w:szCs w:val="22"/>
              </w:rPr>
              <w:t>约束</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440"/>
              <w:jc w:val="center"/>
              <w:rPr>
                <w:rFonts w:ascii="黑体" w:eastAsia="黑体" w:hAnsi="黑体"/>
                <w:sz w:val="22"/>
                <w:szCs w:val="22"/>
              </w:rPr>
            </w:pPr>
            <w:r w:rsidRPr="00A04B46">
              <w:rPr>
                <w:rFonts w:ascii="黑体" w:eastAsia="黑体" w:hAnsi="黑体" w:hint="eastAsia"/>
                <w:sz w:val="22"/>
                <w:szCs w:val="22"/>
              </w:rPr>
              <w:t>描述</w:t>
            </w:r>
          </w:p>
        </w:tc>
        <w:tc>
          <w:tcPr>
            <w:tcW w:w="1701"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440"/>
              <w:jc w:val="center"/>
              <w:rPr>
                <w:rFonts w:ascii="黑体" w:eastAsia="黑体" w:hAnsi="黑体"/>
                <w:sz w:val="22"/>
                <w:szCs w:val="22"/>
              </w:rPr>
            </w:pPr>
            <w:r w:rsidRPr="00A04B46">
              <w:rPr>
                <w:rFonts w:ascii="黑体" w:eastAsia="黑体" w:hAnsi="黑体" w:hint="eastAsia"/>
                <w:sz w:val="22"/>
                <w:szCs w:val="22"/>
              </w:rPr>
              <w:t>取值说明</w:t>
            </w:r>
          </w:p>
        </w:tc>
        <w:tc>
          <w:tcPr>
            <w:tcW w:w="1276"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440"/>
              <w:rPr>
                <w:rFonts w:ascii="黑体" w:eastAsia="黑体" w:hAnsi="黑体"/>
                <w:sz w:val="22"/>
                <w:szCs w:val="22"/>
              </w:rPr>
            </w:pPr>
            <w:r w:rsidRPr="00A04B46">
              <w:rPr>
                <w:rFonts w:ascii="黑体" w:eastAsia="黑体" w:hAnsi="黑体" w:hint="eastAsia"/>
                <w:sz w:val="22"/>
                <w:szCs w:val="22"/>
              </w:rPr>
              <w:t>备注</w:t>
            </w: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pStyle w:val="1ffb"/>
              <w:ind w:firstLine="480"/>
              <w:rPr>
                <w:rFonts w:hAnsi="宋体"/>
              </w:rPr>
            </w:pPr>
            <w:r w:rsidRPr="00A04B46">
              <w:rPr>
                <w:rFonts w:hAnsi="宋体"/>
              </w:rPr>
              <w:t>1</w:t>
            </w:r>
          </w:p>
        </w:tc>
        <w:tc>
          <w:tcPr>
            <w:tcW w:w="1813"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ACCT_NUM</w:t>
            </w:r>
          </w:p>
        </w:tc>
        <w:tc>
          <w:tcPr>
            <w:tcW w:w="842"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String</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1</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用户标识</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bl>
    <w:p w:rsidR="00F405BA" w:rsidRPr="00A04B46" w:rsidRDefault="00F405BA" w:rsidP="00F405BA">
      <w:pPr>
        <w:pStyle w:val="1fff3"/>
        <w:ind w:left="780"/>
        <w:rPr>
          <w:rFonts w:hAnsi="宋体"/>
          <w:sz w:val="21"/>
          <w:szCs w:val="21"/>
        </w:rPr>
      </w:pPr>
    </w:p>
    <w:p w:rsidR="00F405BA" w:rsidRPr="00A04B46" w:rsidRDefault="00F405BA" w:rsidP="00836654">
      <w:pPr>
        <w:pStyle w:val="1fff3"/>
        <w:widowControl/>
        <w:numPr>
          <w:ilvl w:val="0"/>
          <w:numId w:val="220"/>
        </w:numPr>
        <w:ind w:firstLine="420"/>
        <w:rPr>
          <w:rFonts w:hAnsi="宋体"/>
          <w:sz w:val="21"/>
          <w:szCs w:val="21"/>
        </w:rPr>
      </w:pPr>
      <w:r w:rsidRPr="00A04B46">
        <w:rPr>
          <w:rFonts w:hAnsi="宋体" w:hint="eastAsia"/>
          <w:sz w:val="21"/>
          <w:szCs w:val="21"/>
        </w:rPr>
        <w:t>回复报文</w:t>
      </w:r>
    </w:p>
    <w:tbl>
      <w:tblPr>
        <w:tblW w:w="8430" w:type="dxa"/>
        <w:tblInd w:w="468" w:type="dxa"/>
        <w:tblLayout w:type="fixed"/>
        <w:tblLook w:val="04A0" w:firstRow="1" w:lastRow="0" w:firstColumn="1" w:lastColumn="0" w:noHBand="0" w:noVBand="1"/>
      </w:tblPr>
      <w:tblGrid>
        <w:gridCol w:w="585"/>
        <w:gridCol w:w="1819"/>
        <w:gridCol w:w="825"/>
        <w:gridCol w:w="807"/>
        <w:gridCol w:w="1417"/>
        <w:gridCol w:w="1701"/>
        <w:gridCol w:w="1276"/>
      </w:tblGrid>
      <w:tr w:rsidR="00F405BA" w:rsidRPr="00A04B46" w:rsidTr="0058245B">
        <w:trPr>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480"/>
              <w:rPr>
                <w:rFonts w:ascii="黑体" w:eastAsia="黑体" w:hAnsi="黑体"/>
              </w:rPr>
            </w:pPr>
            <w:r w:rsidRPr="00A04B46">
              <w:rPr>
                <w:rFonts w:ascii="黑体" w:eastAsia="黑体" w:hAnsi="黑体" w:hint="eastAsia"/>
              </w:rPr>
              <w:t>序号</w:t>
            </w: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440"/>
              <w:jc w:val="center"/>
              <w:rPr>
                <w:rFonts w:ascii="黑体" w:eastAsia="黑体" w:hAnsi="黑体"/>
                <w:sz w:val="22"/>
                <w:szCs w:val="22"/>
              </w:rPr>
            </w:pPr>
            <w:r w:rsidRPr="00A04B46">
              <w:rPr>
                <w:rFonts w:ascii="黑体" w:eastAsia="黑体" w:hAnsi="黑体" w:hint="eastAsia"/>
                <w:sz w:val="22"/>
                <w:szCs w:val="22"/>
              </w:rPr>
              <w:t>元素名称</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440"/>
              <w:rPr>
                <w:rFonts w:ascii="黑体" w:eastAsia="黑体" w:hAnsi="黑体"/>
                <w:sz w:val="22"/>
                <w:szCs w:val="22"/>
              </w:rPr>
            </w:pPr>
            <w:r w:rsidRPr="00A04B46">
              <w:rPr>
                <w:rFonts w:ascii="黑体" w:eastAsia="黑体" w:hAnsi="黑体" w:hint="eastAsia"/>
                <w:sz w:val="22"/>
                <w:szCs w:val="22"/>
              </w:rPr>
              <w:t>类型</w:t>
            </w:r>
          </w:p>
        </w:tc>
        <w:tc>
          <w:tcPr>
            <w:tcW w:w="807"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440"/>
              <w:jc w:val="center"/>
              <w:rPr>
                <w:rFonts w:ascii="黑体" w:eastAsia="黑体" w:hAnsi="黑体"/>
                <w:sz w:val="22"/>
                <w:szCs w:val="22"/>
              </w:rPr>
            </w:pPr>
            <w:r w:rsidRPr="00A04B46">
              <w:rPr>
                <w:rFonts w:ascii="黑体" w:eastAsia="黑体" w:hAnsi="黑体" w:hint="eastAsia"/>
                <w:sz w:val="22"/>
                <w:szCs w:val="22"/>
              </w:rPr>
              <w:t>约束</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440"/>
              <w:jc w:val="center"/>
              <w:rPr>
                <w:rFonts w:ascii="黑体" w:eastAsia="黑体" w:hAnsi="黑体"/>
                <w:sz w:val="22"/>
                <w:szCs w:val="22"/>
              </w:rPr>
            </w:pPr>
            <w:r w:rsidRPr="00A04B46">
              <w:rPr>
                <w:rFonts w:ascii="黑体" w:eastAsia="黑体" w:hAnsi="黑体" w:hint="eastAsia"/>
                <w:sz w:val="22"/>
                <w:szCs w:val="22"/>
              </w:rPr>
              <w:t>描述</w:t>
            </w:r>
          </w:p>
        </w:tc>
        <w:tc>
          <w:tcPr>
            <w:tcW w:w="1701"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440"/>
              <w:jc w:val="center"/>
              <w:rPr>
                <w:rFonts w:ascii="黑体" w:eastAsia="黑体" w:hAnsi="黑体"/>
                <w:sz w:val="22"/>
                <w:szCs w:val="22"/>
              </w:rPr>
            </w:pPr>
            <w:r w:rsidRPr="00A04B46">
              <w:rPr>
                <w:rFonts w:ascii="黑体" w:eastAsia="黑体" w:hAnsi="黑体" w:hint="eastAsia"/>
                <w:sz w:val="22"/>
                <w:szCs w:val="22"/>
              </w:rPr>
              <w:t>取值说明</w:t>
            </w:r>
          </w:p>
        </w:tc>
        <w:tc>
          <w:tcPr>
            <w:tcW w:w="1276"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440"/>
              <w:rPr>
                <w:rFonts w:ascii="黑体" w:eastAsia="黑体" w:hAnsi="黑体"/>
                <w:sz w:val="22"/>
                <w:szCs w:val="22"/>
              </w:rPr>
            </w:pPr>
            <w:r w:rsidRPr="00A04B46">
              <w:rPr>
                <w:rFonts w:ascii="黑体" w:eastAsia="黑体" w:hAnsi="黑体" w:hint="eastAsia"/>
                <w:sz w:val="22"/>
                <w:szCs w:val="22"/>
              </w:rPr>
              <w:t>备注</w:t>
            </w: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pStyle w:val="1ffb"/>
              <w:ind w:firstLine="360"/>
              <w:rPr>
                <w:rFonts w:eastAsia="Arial"/>
                <w:sz w:val="18"/>
                <w:szCs w:val="18"/>
              </w:rPr>
            </w:pPr>
            <w:r w:rsidRPr="00A04B46">
              <w:rPr>
                <w:rFonts w:hAnsi="宋体"/>
                <w:sz w:val="18"/>
                <w:szCs w:val="18"/>
              </w:rPr>
              <w:t>1</w:t>
            </w: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OUTDATA</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Array</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1</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836654">
            <w:pPr>
              <w:pStyle w:val="1ffb"/>
              <w:widowControl/>
              <w:numPr>
                <w:ilvl w:val="0"/>
                <w:numId w:val="221"/>
              </w:numPr>
              <w:spacing w:before="0" w:after="0" w:line="240" w:lineRule="auto"/>
              <w:ind w:firstLine="360"/>
              <w:contextualSpacing w:val="0"/>
              <w:rPr>
                <w:rFonts w:eastAsia="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PROD_INS_ID</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String</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1</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产品实例ID</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836654">
            <w:pPr>
              <w:pStyle w:val="1ffb"/>
              <w:widowControl/>
              <w:numPr>
                <w:ilvl w:val="0"/>
                <w:numId w:val="221"/>
              </w:numPr>
              <w:spacing w:before="0" w:after="0" w:line="240" w:lineRule="auto"/>
              <w:ind w:firstLine="360"/>
              <w:contextualSpacing w:val="0"/>
              <w:rPr>
                <w:rFonts w:eastAsia="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ACCESS_NUM</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String</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1</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接入号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836654">
            <w:pPr>
              <w:pStyle w:val="1ffb"/>
              <w:widowControl/>
              <w:numPr>
                <w:ilvl w:val="0"/>
                <w:numId w:val="221"/>
              </w:numPr>
              <w:spacing w:before="0" w:after="0" w:line="240" w:lineRule="auto"/>
              <w:ind w:firstLine="360"/>
              <w:contextualSpacing w:val="0"/>
              <w:rPr>
                <w:rFonts w:eastAsia="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CUST_ID</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String</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1</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客户编码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836654">
            <w:pPr>
              <w:pStyle w:val="1ffb"/>
              <w:widowControl/>
              <w:numPr>
                <w:ilvl w:val="0"/>
                <w:numId w:val="221"/>
              </w:numPr>
              <w:spacing w:before="0" w:after="0" w:line="240" w:lineRule="auto"/>
              <w:ind w:firstLine="360"/>
              <w:contextualSpacing w:val="0"/>
              <w:rPr>
                <w:rFonts w:eastAsia="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PROD_STA</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String</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1</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产品状态</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836654">
            <w:pPr>
              <w:pStyle w:val="1ffb"/>
              <w:widowControl/>
              <w:numPr>
                <w:ilvl w:val="0"/>
                <w:numId w:val="221"/>
              </w:numPr>
              <w:spacing w:before="0" w:after="0" w:line="240" w:lineRule="auto"/>
              <w:ind w:firstLine="360"/>
              <w:contextualSpacing w:val="0"/>
              <w:rPr>
                <w:rFonts w:eastAsia="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PROD_STA_DATE</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String</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1</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状态时间</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bl>
    <w:p w:rsidR="00F405BA" w:rsidRPr="00A04B46" w:rsidRDefault="00F405BA" w:rsidP="00F405BA">
      <w:pPr>
        <w:pStyle w:val="1fff3"/>
        <w:ind w:left="360"/>
        <w:rPr>
          <w:rFonts w:hAnsi="宋体"/>
          <w:sz w:val="21"/>
          <w:szCs w:val="21"/>
        </w:rPr>
      </w:pPr>
    </w:p>
    <w:p w:rsidR="00F405BA" w:rsidRPr="00A04B46" w:rsidRDefault="00F405BA" w:rsidP="00F405BA">
      <w:pPr>
        <w:pStyle w:val="1fff3"/>
        <w:rPr>
          <w:rFonts w:hAnsi="宋体"/>
          <w:sz w:val="21"/>
          <w:szCs w:val="21"/>
        </w:rPr>
      </w:pPr>
    </w:p>
    <w:p w:rsidR="00F405BA" w:rsidRPr="00A04B46" w:rsidRDefault="00F405BA" w:rsidP="00F405BA">
      <w:pPr>
        <w:pStyle w:val="5"/>
      </w:pPr>
      <w:bookmarkStart w:id="1959" w:name="_Toc129957955"/>
      <w:bookmarkStart w:id="1960" w:name="_Toc130046909"/>
      <w:bookmarkStart w:id="1961" w:name="_Toc130155423"/>
      <w:r w:rsidRPr="00A04B46">
        <w:rPr>
          <w:rFonts w:hint="eastAsia"/>
        </w:rPr>
        <w:t>宽带详细信息查询</w:t>
      </w:r>
      <w:r>
        <w:rPr>
          <w:rFonts w:hint="eastAsia"/>
        </w:rPr>
        <w:t>接口</w:t>
      </w:r>
      <w:bookmarkEnd w:id="1959"/>
      <w:bookmarkEnd w:id="1960"/>
      <w:bookmarkEnd w:id="1961"/>
    </w:p>
    <w:p w:rsidR="00F405BA" w:rsidRPr="00A04B46" w:rsidRDefault="00F405BA" w:rsidP="00F405BA">
      <w:pPr>
        <w:pStyle w:val="6"/>
      </w:pPr>
      <w:bookmarkStart w:id="1962" w:name="_Toc130046910"/>
      <w:bookmarkStart w:id="1963" w:name="_Toc130155424"/>
      <w:r w:rsidRPr="00A04B46">
        <w:rPr>
          <w:rFonts w:hint="eastAsia"/>
        </w:rPr>
        <w:t>接口协议</w:t>
      </w:r>
      <w:bookmarkEnd w:id="1962"/>
      <w:bookmarkEnd w:id="1963"/>
    </w:p>
    <w:p w:rsidR="00F405BA" w:rsidRPr="00A04B46" w:rsidRDefault="00F405BA" w:rsidP="00F405BA">
      <w:pPr>
        <w:pStyle w:val="1fff3"/>
        <w:rPr>
          <w:rFonts w:hAnsi="宋体"/>
          <w:sz w:val="21"/>
          <w:szCs w:val="21"/>
        </w:rPr>
      </w:pPr>
      <w:r w:rsidRPr="00A04B46">
        <w:rPr>
          <w:rFonts w:hAnsi="宋体"/>
          <w:sz w:val="21"/>
          <w:szCs w:val="21"/>
        </w:rPr>
        <w:t>Http+String</w:t>
      </w:r>
    </w:p>
    <w:p w:rsidR="00F405BA" w:rsidRPr="00A04B46" w:rsidRDefault="00F405BA" w:rsidP="00F405BA">
      <w:pPr>
        <w:pStyle w:val="6"/>
      </w:pPr>
      <w:bookmarkStart w:id="1964" w:name="_Toc130046911"/>
      <w:bookmarkStart w:id="1965" w:name="_Toc130155425"/>
      <w:r w:rsidRPr="00A04B46">
        <w:rPr>
          <w:rFonts w:hint="eastAsia"/>
        </w:rPr>
        <w:t>接口说明</w:t>
      </w:r>
      <w:bookmarkEnd w:id="1964"/>
      <w:bookmarkEnd w:id="1965"/>
    </w:p>
    <w:p w:rsidR="00F405BA" w:rsidRPr="00A04B46" w:rsidRDefault="00F405BA" w:rsidP="00F405BA">
      <w:pPr>
        <w:pStyle w:val="affff7"/>
        <w:ind w:left="3360" w:firstLine="360"/>
        <w:rPr>
          <w:rFonts w:ascii="宋体" w:hAnsi="宋体"/>
          <w:sz w:val="18"/>
          <w:szCs w:val="18"/>
        </w:rPr>
      </w:pPr>
      <w:r w:rsidRPr="00A04B46">
        <w:rPr>
          <w:rFonts w:ascii="宋体" w:hAnsi="宋体" w:hint="eastAsia"/>
          <w:sz w:val="18"/>
          <w:szCs w:val="18"/>
        </w:rPr>
        <w:t>根据宽带账号，查询宽带基础信息。</w:t>
      </w:r>
    </w:p>
    <w:p w:rsidR="00F405BA" w:rsidRPr="00A04B46" w:rsidRDefault="00F405BA" w:rsidP="00836654">
      <w:pPr>
        <w:pStyle w:val="1fff3"/>
        <w:widowControl/>
        <w:numPr>
          <w:ilvl w:val="0"/>
          <w:numId w:val="220"/>
        </w:numPr>
        <w:ind w:firstLine="420"/>
        <w:rPr>
          <w:rFonts w:hAnsi="宋体"/>
          <w:b/>
          <w:szCs w:val="24"/>
        </w:rPr>
      </w:pPr>
      <w:r w:rsidRPr="00A04B46">
        <w:rPr>
          <w:rFonts w:hAnsi="宋体" w:hint="eastAsia"/>
          <w:sz w:val="21"/>
          <w:szCs w:val="21"/>
        </w:rPr>
        <w:t>对外接口：</w:t>
      </w:r>
      <w:r w:rsidRPr="00A04B46">
        <w:rPr>
          <w:rFonts w:hAnsi="宋体"/>
          <w:sz w:val="21"/>
          <w:szCs w:val="21"/>
        </w:rPr>
        <w:tab/>
        <w:t>YUNN_UNHQ_queryBroadbandDetailInfo</w:t>
      </w:r>
    </w:p>
    <w:p w:rsidR="00F405BA" w:rsidRPr="00A04B46" w:rsidRDefault="00F405BA" w:rsidP="00836654">
      <w:pPr>
        <w:pStyle w:val="1fff3"/>
        <w:widowControl/>
        <w:numPr>
          <w:ilvl w:val="0"/>
          <w:numId w:val="220"/>
        </w:numPr>
        <w:ind w:firstLine="420"/>
        <w:rPr>
          <w:rFonts w:hAnsi="宋体"/>
          <w:b/>
          <w:szCs w:val="24"/>
        </w:rPr>
      </w:pPr>
      <w:r w:rsidRPr="00A04B46">
        <w:rPr>
          <w:rFonts w:hAnsi="宋体" w:hint="eastAsia"/>
          <w:sz w:val="21"/>
          <w:szCs w:val="21"/>
        </w:rPr>
        <w:t>内部接口：</w:t>
      </w:r>
      <w:r w:rsidRPr="00A04B46">
        <w:rPr>
          <w:rFonts w:ascii="Consolas" w:eastAsia="Consolas" w:hAnsi="Consolas"/>
        </w:rPr>
        <w:t>OrderCentre.person.IOCOutQuerySV.</w:t>
      </w:r>
      <w:bookmarkStart w:id="1966" w:name="OLE_LINK6"/>
      <w:r w:rsidRPr="00A04B46">
        <w:rPr>
          <w:rFonts w:ascii="Consolas" w:eastAsia="Consolas" w:hAnsi="Consolas"/>
        </w:rPr>
        <w:t>queryBroadbandDetailInfo</w:t>
      </w:r>
      <w:bookmarkEnd w:id="1966"/>
    </w:p>
    <w:p w:rsidR="00F405BA" w:rsidRPr="00A04B46" w:rsidRDefault="00F405BA" w:rsidP="00836654">
      <w:pPr>
        <w:pStyle w:val="1fff3"/>
        <w:widowControl/>
        <w:numPr>
          <w:ilvl w:val="0"/>
          <w:numId w:val="220"/>
        </w:numPr>
        <w:ind w:firstLine="420"/>
        <w:rPr>
          <w:rFonts w:hAnsi="宋体"/>
          <w:b/>
          <w:szCs w:val="24"/>
        </w:rPr>
      </w:pPr>
      <w:r w:rsidRPr="00A04B46">
        <w:rPr>
          <w:rFonts w:hAnsi="宋体" w:hint="eastAsia"/>
          <w:sz w:val="21"/>
          <w:szCs w:val="21"/>
        </w:rPr>
        <w:t>调用方：</w:t>
      </w:r>
      <w:r w:rsidRPr="00A04B46">
        <w:rPr>
          <w:rFonts w:ascii="Consolas" w:eastAsia="Consolas" w:hAnsi="Consolas"/>
        </w:rPr>
        <w:t>queryBroadbandDetailInfo</w:t>
      </w:r>
    </w:p>
    <w:p w:rsidR="00F405BA" w:rsidRPr="00A04B46" w:rsidRDefault="00F405BA" w:rsidP="00836654">
      <w:pPr>
        <w:pStyle w:val="1fff3"/>
        <w:widowControl/>
        <w:numPr>
          <w:ilvl w:val="0"/>
          <w:numId w:val="220"/>
        </w:numPr>
        <w:ind w:firstLine="482"/>
        <w:rPr>
          <w:rFonts w:hAnsi="宋体"/>
          <w:b/>
          <w:szCs w:val="24"/>
        </w:rPr>
      </w:pPr>
      <w:r w:rsidRPr="00A04B46">
        <w:rPr>
          <w:rFonts w:hAnsi="宋体" w:hint="eastAsia"/>
          <w:b/>
          <w:szCs w:val="24"/>
        </w:rPr>
        <w:t>新增三个字段</w:t>
      </w:r>
    </w:p>
    <w:tbl>
      <w:tblPr>
        <w:tblW w:w="8430" w:type="dxa"/>
        <w:tblInd w:w="468" w:type="dxa"/>
        <w:tblLayout w:type="fixed"/>
        <w:tblLook w:val="04A0" w:firstRow="1" w:lastRow="0" w:firstColumn="1" w:lastColumn="0" w:noHBand="0" w:noVBand="1"/>
      </w:tblPr>
      <w:tblGrid>
        <w:gridCol w:w="585"/>
        <w:gridCol w:w="1819"/>
        <w:gridCol w:w="825"/>
        <w:gridCol w:w="807"/>
        <w:gridCol w:w="1417"/>
        <w:gridCol w:w="1701"/>
        <w:gridCol w:w="1276"/>
      </w:tblGrid>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836654">
            <w:pPr>
              <w:pStyle w:val="2fff4"/>
              <w:numPr>
                <w:ilvl w:val="0"/>
                <w:numId w:val="221"/>
              </w:numPr>
              <w:spacing w:line="240" w:lineRule="auto"/>
              <w:ind w:firstLineChars="0" w:firstLine="360"/>
              <w:rPr>
                <w:rFonts w:ascii="Arial" w:eastAsia="Arial" w:hAnsi="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360"/>
              <w:rPr>
                <w:rFonts w:ascii=".SF NS Text" w:eastAsia=".SF NS Text" w:hAnsi=".SF NS Text"/>
                <w:sz w:val="20"/>
              </w:rPr>
            </w:pPr>
            <w:r w:rsidRPr="00A04B46">
              <w:rPr>
                <w:rFonts w:ascii="Consolas" w:eastAsia="Consolas" w:hAnsi="Consolas"/>
                <w:sz w:val="18"/>
                <w:szCs w:val="18"/>
                <w:shd w:val="clear" w:color="auto" w:fill="E8F2FE"/>
              </w:rPr>
              <w:t>IS_</w:t>
            </w:r>
            <w:r w:rsidRPr="00A04B46">
              <w:rPr>
                <w:rFonts w:ascii="宋体" w:hAnsi="宋体" w:hint="eastAsia"/>
                <w:sz w:val="18"/>
                <w:szCs w:val="18"/>
                <w:shd w:val="clear" w:color="auto" w:fill="E8F2FE"/>
              </w:rPr>
              <w:t>NINE</w:t>
            </w:r>
            <w:r w:rsidRPr="00A04B46">
              <w:rPr>
                <w:rFonts w:ascii="宋体" w:hAnsi="宋体"/>
                <w:sz w:val="18"/>
                <w:szCs w:val="18"/>
                <w:shd w:val="clear" w:color="auto" w:fill="E8F2FE"/>
              </w:rPr>
              <w:t>_OR</w:t>
            </w:r>
            <w:r w:rsidRPr="00A04B46">
              <w:rPr>
                <w:rFonts w:ascii="Consolas" w:eastAsia="Consolas" w:hAnsi="Consolas"/>
                <w:sz w:val="18"/>
                <w:szCs w:val="18"/>
                <w:shd w:val="clear" w:color="auto" w:fill="E8F2FE"/>
              </w:rPr>
              <w:t>_ELE_ADDRESS</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1</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String</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480"/>
              <w:rPr>
                <w:rFonts w:ascii="宋体" w:hAnsi="宋体"/>
                <w:sz w:val="18"/>
                <w:szCs w:val="18"/>
              </w:rPr>
            </w:pPr>
            <w:r w:rsidRPr="00A04B46">
              <w:rPr>
                <w:rFonts w:ascii="宋体" w:hAnsi="宋体" w:hint="eastAsia"/>
              </w:rPr>
              <w:t>【9级/11及地址类型】</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pStyle w:val="2fff4"/>
              <w:ind w:firstLine="480"/>
              <w:rPr>
                <w:rFonts w:ascii="宋体" w:hAnsi="宋体"/>
                <w:sz w:val="18"/>
                <w:szCs w:val="18"/>
              </w:rPr>
            </w:pPr>
            <w:r w:rsidRPr="00A04B46">
              <w:rPr>
                <w:rFonts w:ascii="宋体" w:hAnsi="宋体" w:cs="宋体" w:hint="eastAsia"/>
                <w:szCs w:val="24"/>
              </w:rPr>
              <w:t>【</w:t>
            </w:r>
            <w:r w:rsidRPr="00A04B46">
              <w:rPr>
                <w:rFonts w:hint="eastAsia"/>
                <w:szCs w:val="24"/>
              </w:rPr>
              <w:t>level9 | level11</w:t>
            </w:r>
            <w:r w:rsidRPr="00A04B46">
              <w:rPr>
                <w:rFonts w:ascii="宋体" w:hAnsi="宋体" w:cs="宋体" w:hint="eastAsia"/>
                <w:szCs w:val="24"/>
              </w:rPr>
              <w:t>】</w:t>
            </w: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836654">
            <w:pPr>
              <w:pStyle w:val="2fff4"/>
              <w:numPr>
                <w:ilvl w:val="0"/>
                <w:numId w:val="221"/>
              </w:numPr>
              <w:spacing w:line="240" w:lineRule="auto"/>
              <w:ind w:firstLineChars="0" w:firstLine="360"/>
              <w:rPr>
                <w:rFonts w:ascii="Arial" w:eastAsia="Arial" w:hAnsi="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360"/>
              <w:rPr>
                <w:rFonts w:ascii="Consolas" w:hAnsi="Consolas"/>
                <w:sz w:val="18"/>
                <w:szCs w:val="18"/>
                <w:shd w:val="clear" w:color="auto" w:fill="E8F2FE"/>
              </w:rPr>
            </w:pPr>
            <w:r w:rsidRPr="00A04B46">
              <w:rPr>
                <w:rFonts w:ascii="Consolas" w:hAnsi="Consolas"/>
                <w:sz w:val="18"/>
                <w:szCs w:val="18"/>
                <w:shd w:val="clear" w:color="auto" w:fill="E8F2FE"/>
              </w:rPr>
              <w:t>MODEM_IS_OVER_DATE</w:t>
            </w:r>
          </w:p>
          <w:p w:rsidR="00F405BA" w:rsidRPr="00A04B46" w:rsidRDefault="00F405BA" w:rsidP="0058245B">
            <w:pPr>
              <w:ind w:firstLine="400"/>
              <w:rPr>
                <w:rFonts w:ascii=".SF NS Text" w:eastAsia=".SF NS Text" w:hAnsi=".SF NS Text"/>
                <w:sz w:val="20"/>
              </w:rPr>
            </w:pP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1</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String</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480"/>
              <w:rPr>
                <w:rFonts w:ascii="宋体" w:hAnsi="宋体"/>
                <w:sz w:val="18"/>
                <w:szCs w:val="18"/>
              </w:rPr>
            </w:pPr>
            <w:r w:rsidRPr="00A04B46">
              <w:rPr>
                <w:rFonts w:ascii="宋体" w:hAnsi="宋体" w:hint="eastAsia"/>
              </w:rPr>
              <w:t>【光猫是否过保】</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pStyle w:val="2fff4"/>
              <w:ind w:firstLine="360"/>
              <w:rPr>
                <w:rFonts w:ascii="宋体" w:hAnsi="宋体"/>
                <w:sz w:val="18"/>
                <w:szCs w:val="18"/>
              </w:rPr>
            </w:pPr>
            <w:r w:rsidRPr="00A04B46">
              <w:rPr>
                <w:rFonts w:ascii="宋体" w:hAnsi="宋体" w:hint="eastAsia"/>
                <w:sz w:val="18"/>
                <w:szCs w:val="18"/>
              </w:rPr>
              <w:t>【是|否】</w:t>
            </w: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836654">
            <w:pPr>
              <w:pStyle w:val="2fff4"/>
              <w:numPr>
                <w:ilvl w:val="0"/>
                <w:numId w:val="221"/>
              </w:numPr>
              <w:spacing w:line="240" w:lineRule="auto"/>
              <w:ind w:firstLineChars="0" w:firstLine="360"/>
              <w:rPr>
                <w:rFonts w:ascii="Arial" w:eastAsia="Arial" w:hAnsi="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360"/>
              <w:rPr>
                <w:rFonts w:ascii="Consolas" w:eastAsia="Consolas" w:hAnsi="Consolas"/>
                <w:sz w:val="18"/>
                <w:szCs w:val="18"/>
                <w:shd w:val="clear" w:color="auto" w:fill="E8F2FE"/>
              </w:rPr>
            </w:pPr>
            <w:r w:rsidRPr="00A04B46">
              <w:rPr>
                <w:rFonts w:ascii="宋体" w:hAnsi="宋体" w:hint="eastAsia"/>
                <w:sz w:val="18"/>
                <w:szCs w:val="18"/>
                <w:shd w:val="clear" w:color="auto" w:fill="E8F2FE"/>
              </w:rPr>
              <w:t>LAST</w:t>
            </w:r>
            <w:r w:rsidRPr="00A04B46">
              <w:rPr>
                <w:rFonts w:ascii="Consolas" w:eastAsia="Consolas" w:hAnsi="Consolas"/>
                <w:sz w:val="18"/>
                <w:szCs w:val="18"/>
                <w:shd w:val="clear" w:color="auto" w:fill="E8F2FE"/>
              </w:rPr>
              <w:t>_CHANGE_MODEM_TIME</w:t>
            </w:r>
          </w:p>
          <w:p w:rsidR="00F405BA" w:rsidRPr="00A04B46" w:rsidRDefault="00F405BA" w:rsidP="0058245B">
            <w:pPr>
              <w:ind w:firstLine="400"/>
              <w:rPr>
                <w:rFonts w:ascii=".SF NS Text" w:eastAsia=".SF NS Text" w:hAnsi=".SF NS Text"/>
                <w:sz w:val="20"/>
              </w:rPr>
            </w:pP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1</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String</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480"/>
              <w:rPr>
                <w:rFonts w:ascii="宋体" w:hAnsi="宋体"/>
                <w:sz w:val="18"/>
                <w:szCs w:val="18"/>
              </w:rPr>
            </w:pPr>
            <w:r w:rsidRPr="00A04B46">
              <w:rPr>
                <w:rFonts w:ascii="宋体" w:hAnsi="宋体" w:hint="eastAsia"/>
              </w:rPr>
              <w:t>【光猫最后换机时间】</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pStyle w:val="2fff4"/>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bl>
    <w:p w:rsidR="00F405BA" w:rsidRPr="00A04B46" w:rsidRDefault="00F405BA" w:rsidP="00F405BA">
      <w:pPr>
        <w:pStyle w:val="1fff3"/>
        <w:tabs>
          <w:tab w:val="left" w:pos="780"/>
        </w:tabs>
        <w:ind w:firstLine="482"/>
        <w:rPr>
          <w:rFonts w:hAnsi="宋体"/>
          <w:b/>
          <w:szCs w:val="24"/>
        </w:rPr>
      </w:pPr>
    </w:p>
    <w:p w:rsidR="00F405BA" w:rsidRPr="00A04B46" w:rsidRDefault="00F405BA" w:rsidP="00F405BA">
      <w:pPr>
        <w:pStyle w:val="1fff3"/>
        <w:tabs>
          <w:tab w:val="left" w:pos="780"/>
        </w:tabs>
        <w:ind w:firstLine="482"/>
        <w:rPr>
          <w:rFonts w:hAnsi="宋体"/>
          <w:b/>
          <w:szCs w:val="24"/>
        </w:rPr>
      </w:pPr>
    </w:p>
    <w:p w:rsidR="00F405BA" w:rsidRPr="00A04B46" w:rsidRDefault="00F405BA" w:rsidP="00F405BA">
      <w:pPr>
        <w:pStyle w:val="1fff3"/>
        <w:tabs>
          <w:tab w:val="left" w:pos="780"/>
        </w:tabs>
        <w:ind w:firstLine="482"/>
        <w:rPr>
          <w:rFonts w:hAnsi="宋体"/>
          <w:b/>
          <w:szCs w:val="24"/>
        </w:rPr>
      </w:pPr>
    </w:p>
    <w:p w:rsidR="00F405BA" w:rsidRPr="00A04B46" w:rsidRDefault="00F405BA" w:rsidP="00F405BA">
      <w:pPr>
        <w:pStyle w:val="1fff3"/>
        <w:tabs>
          <w:tab w:val="left" w:pos="780"/>
        </w:tabs>
        <w:ind w:firstLine="482"/>
        <w:rPr>
          <w:rFonts w:hAnsi="宋体"/>
          <w:b/>
          <w:szCs w:val="24"/>
        </w:rPr>
      </w:pPr>
    </w:p>
    <w:p w:rsidR="00F405BA" w:rsidRPr="00A04B46" w:rsidRDefault="00F405BA" w:rsidP="00F405BA">
      <w:pPr>
        <w:pStyle w:val="1fff3"/>
        <w:ind w:firstLine="482"/>
        <w:rPr>
          <w:rFonts w:hAnsi="宋体"/>
          <w:b/>
          <w:szCs w:val="24"/>
        </w:rPr>
      </w:pPr>
    </w:p>
    <w:p w:rsidR="00F405BA" w:rsidRPr="00A04B46" w:rsidRDefault="00F405BA" w:rsidP="00F405BA">
      <w:pPr>
        <w:pStyle w:val="6"/>
      </w:pPr>
      <w:bookmarkStart w:id="1967" w:name="_Toc130046912"/>
      <w:bookmarkStart w:id="1968" w:name="_Toc130155426"/>
      <w:r w:rsidRPr="00A04B46">
        <w:rPr>
          <w:rFonts w:hint="eastAsia"/>
        </w:rPr>
        <w:t>报文说明</w:t>
      </w:r>
      <w:bookmarkEnd w:id="1967"/>
      <w:bookmarkEnd w:id="1968"/>
    </w:p>
    <w:p w:rsidR="00F405BA" w:rsidRPr="00A04B46" w:rsidRDefault="00F405BA" w:rsidP="00836654">
      <w:pPr>
        <w:pStyle w:val="1fff3"/>
        <w:widowControl/>
        <w:numPr>
          <w:ilvl w:val="0"/>
          <w:numId w:val="220"/>
        </w:numPr>
        <w:ind w:firstLine="420"/>
        <w:rPr>
          <w:rFonts w:hAnsi="宋体"/>
          <w:sz w:val="21"/>
          <w:szCs w:val="21"/>
        </w:rPr>
      </w:pPr>
      <w:r w:rsidRPr="00A04B46">
        <w:rPr>
          <w:rFonts w:hAnsi="宋体" w:hint="eastAsia"/>
          <w:sz w:val="21"/>
          <w:szCs w:val="21"/>
        </w:rPr>
        <w:t>请求报文</w:t>
      </w:r>
    </w:p>
    <w:p w:rsidR="00F405BA" w:rsidRPr="00A04B46" w:rsidRDefault="00F405BA" w:rsidP="00F405BA">
      <w:pPr>
        <w:pStyle w:val="1fff3"/>
        <w:ind w:left="360"/>
        <w:rPr>
          <w:rFonts w:hAnsi="宋体"/>
          <w:sz w:val="21"/>
          <w:szCs w:val="21"/>
        </w:rPr>
      </w:pPr>
    </w:p>
    <w:tbl>
      <w:tblPr>
        <w:tblW w:w="8430" w:type="dxa"/>
        <w:tblInd w:w="468" w:type="dxa"/>
        <w:tblLayout w:type="fixed"/>
        <w:tblLook w:val="04A0" w:firstRow="1" w:lastRow="0" w:firstColumn="1" w:lastColumn="0" w:noHBand="0" w:noVBand="1"/>
      </w:tblPr>
      <w:tblGrid>
        <w:gridCol w:w="585"/>
        <w:gridCol w:w="1813"/>
        <w:gridCol w:w="842"/>
        <w:gridCol w:w="796"/>
        <w:gridCol w:w="1417"/>
        <w:gridCol w:w="1701"/>
        <w:gridCol w:w="1276"/>
      </w:tblGrid>
      <w:tr w:rsidR="00F405BA" w:rsidRPr="00A04B46" w:rsidTr="0058245B">
        <w:trPr>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480"/>
              <w:rPr>
                <w:rFonts w:ascii="黑体" w:eastAsia="黑体" w:hAnsi="黑体"/>
              </w:rPr>
            </w:pPr>
            <w:r w:rsidRPr="00A04B46">
              <w:rPr>
                <w:rFonts w:ascii="黑体" w:eastAsia="黑体" w:hAnsi="黑体" w:hint="eastAsia"/>
              </w:rPr>
              <w:t>序号</w:t>
            </w:r>
          </w:p>
        </w:tc>
        <w:tc>
          <w:tcPr>
            <w:tcW w:w="1813"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440"/>
              <w:jc w:val="center"/>
              <w:rPr>
                <w:rFonts w:ascii="黑体" w:eastAsia="黑体" w:hAnsi="黑体"/>
                <w:sz w:val="22"/>
                <w:szCs w:val="22"/>
              </w:rPr>
            </w:pPr>
            <w:r w:rsidRPr="00A04B46">
              <w:rPr>
                <w:rFonts w:ascii="黑体" w:eastAsia="黑体" w:hAnsi="黑体" w:hint="eastAsia"/>
                <w:sz w:val="22"/>
                <w:szCs w:val="22"/>
              </w:rPr>
              <w:t>元素名称</w:t>
            </w:r>
          </w:p>
        </w:tc>
        <w:tc>
          <w:tcPr>
            <w:tcW w:w="842"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440"/>
              <w:rPr>
                <w:rFonts w:ascii="黑体" w:eastAsia="黑体" w:hAnsi="黑体"/>
                <w:sz w:val="22"/>
                <w:szCs w:val="22"/>
              </w:rPr>
            </w:pPr>
            <w:r w:rsidRPr="00A04B46">
              <w:rPr>
                <w:rFonts w:ascii="黑体" w:eastAsia="黑体" w:hAnsi="黑体" w:hint="eastAsia"/>
                <w:sz w:val="22"/>
                <w:szCs w:val="22"/>
              </w:rPr>
              <w:t>类型</w:t>
            </w:r>
          </w:p>
        </w:tc>
        <w:tc>
          <w:tcPr>
            <w:tcW w:w="796"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440"/>
              <w:jc w:val="center"/>
              <w:rPr>
                <w:rFonts w:ascii="黑体" w:eastAsia="黑体" w:hAnsi="黑体"/>
                <w:sz w:val="22"/>
                <w:szCs w:val="22"/>
              </w:rPr>
            </w:pPr>
            <w:r w:rsidRPr="00A04B46">
              <w:rPr>
                <w:rFonts w:ascii="黑体" w:eastAsia="黑体" w:hAnsi="黑体" w:hint="eastAsia"/>
                <w:sz w:val="22"/>
                <w:szCs w:val="22"/>
              </w:rPr>
              <w:t>约束</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440"/>
              <w:jc w:val="center"/>
              <w:rPr>
                <w:rFonts w:ascii="黑体" w:eastAsia="黑体" w:hAnsi="黑体"/>
                <w:sz w:val="22"/>
                <w:szCs w:val="22"/>
              </w:rPr>
            </w:pPr>
            <w:r w:rsidRPr="00A04B46">
              <w:rPr>
                <w:rFonts w:ascii="黑体" w:eastAsia="黑体" w:hAnsi="黑体" w:hint="eastAsia"/>
                <w:sz w:val="22"/>
                <w:szCs w:val="22"/>
              </w:rPr>
              <w:t>描述</w:t>
            </w:r>
          </w:p>
        </w:tc>
        <w:tc>
          <w:tcPr>
            <w:tcW w:w="1701"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440"/>
              <w:jc w:val="center"/>
              <w:rPr>
                <w:rFonts w:ascii="黑体" w:eastAsia="黑体" w:hAnsi="黑体"/>
                <w:sz w:val="22"/>
                <w:szCs w:val="22"/>
              </w:rPr>
            </w:pPr>
            <w:r w:rsidRPr="00A04B46">
              <w:rPr>
                <w:rFonts w:ascii="黑体" w:eastAsia="黑体" w:hAnsi="黑体" w:hint="eastAsia"/>
                <w:sz w:val="22"/>
                <w:szCs w:val="22"/>
              </w:rPr>
              <w:t>取值说明</w:t>
            </w:r>
          </w:p>
        </w:tc>
        <w:tc>
          <w:tcPr>
            <w:tcW w:w="1276"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440"/>
              <w:rPr>
                <w:rFonts w:ascii="黑体" w:eastAsia="黑体" w:hAnsi="黑体"/>
                <w:sz w:val="22"/>
                <w:szCs w:val="22"/>
              </w:rPr>
            </w:pPr>
            <w:r w:rsidRPr="00A04B46">
              <w:rPr>
                <w:rFonts w:ascii="黑体" w:eastAsia="黑体" w:hAnsi="黑体" w:hint="eastAsia"/>
                <w:sz w:val="22"/>
                <w:szCs w:val="22"/>
              </w:rPr>
              <w:t>备注</w:t>
            </w: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836654">
            <w:pPr>
              <w:pStyle w:val="2fff4"/>
              <w:numPr>
                <w:ilvl w:val="0"/>
                <w:numId w:val="221"/>
              </w:numPr>
              <w:spacing w:line="240" w:lineRule="auto"/>
              <w:ind w:firstLineChars="0" w:firstLine="360"/>
              <w:rPr>
                <w:rFonts w:ascii="Arial" w:eastAsia="Arial" w:hAnsi="Arial"/>
                <w:sz w:val="18"/>
                <w:szCs w:val="18"/>
              </w:rPr>
            </w:pPr>
          </w:p>
        </w:tc>
        <w:tc>
          <w:tcPr>
            <w:tcW w:w="1813"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ACCT_NUM</w:t>
            </w:r>
          </w:p>
        </w:tc>
        <w:tc>
          <w:tcPr>
            <w:tcW w:w="842"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String</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1</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用户标识</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bl>
    <w:p w:rsidR="00F405BA" w:rsidRPr="00A04B46" w:rsidRDefault="00F405BA" w:rsidP="00F405BA">
      <w:pPr>
        <w:pStyle w:val="1fff3"/>
        <w:ind w:left="780"/>
        <w:rPr>
          <w:rFonts w:hAnsi="宋体"/>
          <w:sz w:val="21"/>
          <w:szCs w:val="21"/>
        </w:rPr>
      </w:pPr>
    </w:p>
    <w:p w:rsidR="00F405BA" w:rsidRPr="00A04B46" w:rsidRDefault="00F405BA" w:rsidP="00836654">
      <w:pPr>
        <w:pStyle w:val="1fff3"/>
        <w:widowControl/>
        <w:numPr>
          <w:ilvl w:val="0"/>
          <w:numId w:val="220"/>
        </w:numPr>
        <w:ind w:firstLine="420"/>
        <w:rPr>
          <w:rFonts w:hAnsi="宋体"/>
          <w:sz w:val="21"/>
          <w:szCs w:val="21"/>
        </w:rPr>
      </w:pPr>
      <w:r w:rsidRPr="00A04B46">
        <w:rPr>
          <w:rFonts w:hAnsi="宋体" w:hint="eastAsia"/>
          <w:sz w:val="21"/>
          <w:szCs w:val="21"/>
        </w:rPr>
        <w:t>回复报文</w:t>
      </w:r>
    </w:p>
    <w:tbl>
      <w:tblPr>
        <w:tblW w:w="8430" w:type="dxa"/>
        <w:tblInd w:w="468" w:type="dxa"/>
        <w:tblLayout w:type="fixed"/>
        <w:tblLook w:val="04A0" w:firstRow="1" w:lastRow="0" w:firstColumn="1" w:lastColumn="0" w:noHBand="0" w:noVBand="1"/>
      </w:tblPr>
      <w:tblGrid>
        <w:gridCol w:w="585"/>
        <w:gridCol w:w="1819"/>
        <w:gridCol w:w="825"/>
        <w:gridCol w:w="807"/>
        <w:gridCol w:w="1417"/>
        <w:gridCol w:w="1701"/>
        <w:gridCol w:w="1276"/>
      </w:tblGrid>
      <w:tr w:rsidR="00F405BA" w:rsidRPr="00A04B46" w:rsidTr="0058245B">
        <w:trPr>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480"/>
              <w:rPr>
                <w:rFonts w:ascii="黑体" w:eastAsia="黑体" w:hAnsi="黑体"/>
              </w:rPr>
            </w:pPr>
            <w:r w:rsidRPr="00A04B46">
              <w:rPr>
                <w:rFonts w:ascii="黑体" w:eastAsia="黑体" w:hAnsi="黑体" w:hint="eastAsia"/>
              </w:rPr>
              <w:t>序</w:t>
            </w:r>
            <w:r w:rsidRPr="00A04B46">
              <w:rPr>
                <w:rFonts w:ascii="黑体" w:eastAsia="黑体" w:hAnsi="黑体" w:hint="eastAsia"/>
              </w:rPr>
              <w:lastRenderedPageBreak/>
              <w:t>号</w:t>
            </w: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440"/>
              <w:jc w:val="center"/>
              <w:rPr>
                <w:rFonts w:ascii="黑体" w:eastAsia="黑体" w:hAnsi="黑体"/>
                <w:sz w:val="22"/>
                <w:szCs w:val="22"/>
              </w:rPr>
            </w:pPr>
            <w:r w:rsidRPr="00A04B46">
              <w:rPr>
                <w:rFonts w:ascii="黑体" w:eastAsia="黑体" w:hAnsi="黑体" w:hint="eastAsia"/>
                <w:sz w:val="22"/>
                <w:szCs w:val="22"/>
              </w:rPr>
              <w:lastRenderedPageBreak/>
              <w:t>元素名称</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440"/>
              <w:rPr>
                <w:rFonts w:ascii="黑体" w:eastAsia="黑体" w:hAnsi="黑体"/>
                <w:sz w:val="22"/>
                <w:szCs w:val="22"/>
              </w:rPr>
            </w:pPr>
            <w:r w:rsidRPr="00A04B46">
              <w:rPr>
                <w:rFonts w:ascii="黑体" w:eastAsia="黑体" w:hAnsi="黑体" w:hint="eastAsia"/>
                <w:sz w:val="22"/>
                <w:szCs w:val="22"/>
              </w:rPr>
              <w:t>类</w:t>
            </w:r>
            <w:r w:rsidRPr="00A04B46">
              <w:rPr>
                <w:rFonts w:ascii="黑体" w:eastAsia="黑体" w:hAnsi="黑体" w:hint="eastAsia"/>
                <w:sz w:val="22"/>
                <w:szCs w:val="22"/>
              </w:rPr>
              <w:lastRenderedPageBreak/>
              <w:t>型</w:t>
            </w:r>
          </w:p>
        </w:tc>
        <w:tc>
          <w:tcPr>
            <w:tcW w:w="807"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440"/>
              <w:jc w:val="center"/>
              <w:rPr>
                <w:rFonts w:ascii="黑体" w:eastAsia="黑体" w:hAnsi="黑体"/>
                <w:sz w:val="22"/>
                <w:szCs w:val="22"/>
              </w:rPr>
            </w:pPr>
            <w:r w:rsidRPr="00A04B46">
              <w:rPr>
                <w:rFonts w:ascii="黑体" w:eastAsia="黑体" w:hAnsi="黑体" w:hint="eastAsia"/>
                <w:sz w:val="22"/>
                <w:szCs w:val="22"/>
              </w:rPr>
              <w:lastRenderedPageBreak/>
              <w:t>约</w:t>
            </w:r>
            <w:r w:rsidRPr="00A04B46">
              <w:rPr>
                <w:rFonts w:ascii="黑体" w:eastAsia="黑体" w:hAnsi="黑体" w:hint="eastAsia"/>
                <w:sz w:val="22"/>
                <w:szCs w:val="22"/>
              </w:rPr>
              <w:lastRenderedPageBreak/>
              <w:t>束</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440"/>
              <w:jc w:val="center"/>
              <w:rPr>
                <w:rFonts w:ascii="黑体" w:eastAsia="黑体" w:hAnsi="黑体"/>
                <w:sz w:val="22"/>
                <w:szCs w:val="22"/>
              </w:rPr>
            </w:pPr>
            <w:r w:rsidRPr="00A04B46">
              <w:rPr>
                <w:rFonts w:ascii="黑体" w:eastAsia="黑体" w:hAnsi="黑体" w:hint="eastAsia"/>
                <w:sz w:val="22"/>
                <w:szCs w:val="22"/>
              </w:rPr>
              <w:lastRenderedPageBreak/>
              <w:t>描述</w:t>
            </w:r>
          </w:p>
        </w:tc>
        <w:tc>
          <w:tcPr>
            <w:tcW w:w="1701"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440"/>
              <w:jc w:val="center"/>
              <w:rPr>
                <w:rFonts w:ascii="黑体" w:eastAsia="黑体" w:hAnsi="黑体"/>
                <w:sz w:val="22"/>
                <w:szCs w:val="22"/>
              </w:rPr>
            </w:pPr>
            <w:r w:rsidRPr="00A04B46">
              <w:rPr>
                <w:rFonts w:ascii="黑体" w:eastAsia="黑体" w:hAnsi="黑体" w:hint="eastAsia"/>
                <w:sz w:val="22"/>
                <w:szCs w:val="22"/>
              </w:rPr>
              <w:t>取值说明</w:t>
            </w:r>
          </w:p>
        </w:tc>
        <w:tc>
          <w:tcPr>
            <w:tcW w:w="1276"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440"/>
              <w:rPr>
                <w:rFonts w:ascii="黑体" w:eastAsia="黑体" w:hAnsi="黑体"/>
                <w:sz w:val="22"/>
                <w:szCs w:val="22"/>
              </w:rPr>
            </w:pPr>
            <w:r w:rsidRPr="00A04B46">
              <w:rPr>
                <w:rFonts w:ascii="黑体" w:eastAsia="黑体" w:hAnsi="黑体" w:hint="eastAsia"/>
                <w:sz w:val="22"/>
                <w:szCs w:val="22"/>
              </w:rPr>
              <w:t>备注</w:t>
            </w: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pStyle w:val="2fff4"/>
              <w:ind w:firstLine="360"/>
              <w:rPr>
                <w:rFonts w:ascii="Arial" w:eastAsia="Arial" w:hAnsi="Arial"/>
                <w:sz w:val="18"/>
                <w:szCs w:val="18"/>
              </w:rPr>
            </w:pPr>
            <w:r w:rsidRPr="00A04B46">
              <w:rPr>
                <w:rFonts w:ascii="Arial"/>
                <w:sz w:val="18"/>
                <w:szCs w:val="18"/>
              </w:rPr>
              <w:lastRenderedPageBreak/>
              <w:t>1</w:t>
            </w: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OUTDATA</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Array</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1</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836654">
            <w:pPr>
              <w:pStyle w:val="2fff4"/>
              <w:numPr>
                <w:ilvl w:val="0"/>
                <w:numId w:val="221"/>
              </w:numPr>
              <w:spacing w:line="240" w:lineRule="auto"/>
              <w:ind w:firstLineChars="0" w:firstLine="360"/>
              <w:rPr>
                <w:rFonts w:ascii="Arial" w:eastAsia="Arial" w:hAnsi="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400"/>
              <w:rPr>
                <w:rFonts w:ascii="宋体" w:hAnsi="宋体"/>
                <w:sz w:val="18"/>
                <w:szCs w:val="18"/>
              </w:rPr>
            </w:pPr>
            <w:r w:rsidRPr="00A04B46">
              <w:rPr>
                <w:rFonts w:ascii=".SF NS Text" w:eastAsia=".SF NS Text" w:hAnsi=".SF NS Text"/>
                <w:sz w:val="20"/>
              </w:rPr>
              <w:t>MAIN_WIDENET_NUM</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String</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1</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宽带主账号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pStyle w:val="2fff4"/>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836654">
            <w:pPr>
              <w:pStyle w:val="2fff4"/>
              <w:numPr>
                <w:ilvl w:val="0"/>
                <w:numId w:val="221"/>
              </w:numPr>
              <w:spacing w:line="240" w:lineRule="auto"/>
              <w:ind w:firstLineChars="0" w:firstLine="360"/>
              <w:rPr>
                <w:rFonts w:ascii="Arial" w:eastAsia="Arial" w:hAnsi="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400"/>
              <w:rPr>
                <w:rFonts w:ascii="宋体" w:hAnsi="宋体"/>
                <w:sz w:val="18"/>
                <w:szCs w:val="18"/>
              </w:rPr>
            </w:pPr>
            <w:r w:rsidRPr="00A04B46">
              <w:rPr>
                <w:rFonts w:ascii=".SF NS Text" w:eastAsia=".SF NS Text" w:hAnsi=".SF NS Text"/>
                <w:sz w:val="20"/>
              </w:rPr>
              <w:t>WIDENET_NUM</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String</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1</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宽带副账号（手机账号）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pStyle w:val="2fff4"/>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836654">
            <w:pPr>
              <w:pStyle w:val="2fff4"/>
              <w:numPr>
                <w:ilvl w:val="0"/>
                <w:numId w:val="221"/>
              </w:numPr>
              <w:spacing w:line="240" w:lineRule="auto"/>
              <w:ind w:firstLineChars="0" w:firstLine="360"/>
              <w:rPr>
                <w:rFonts w:ascii="Arial" w:eastAsia="Arial" w:hAnsi="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400"/>
              <w:rPr>
                <w:rFonts w:ascii="宋体" w:hAnsi="宋体"/>
                <w:sz w:val="18"/>
                <w:szCs w:val="18"/>
              </w:rPr>
            </w:pPr>
            <w:r w:rsidRPr="00A04B46">
              <w:rPr>
                <w:rFonts w:ascii=".SF NS Text" w:eastAsia=".SF NS Text" w:hAnsi=".SF NS Text"/>
                <w:sz w:val="20"/>
              </w:rPr>
              <w:t>PROD_STATUS</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String</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1</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服务状态名称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pStyle w:val="2fff4"/>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90"/>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836654">
            <w:pPr>
              <w:pStyle w:val="2fff4"/>
              <w:numPr>
                <w:ilvl w:val="0"/>
                <w:numId w:val="221"/>
              </w:numPr>
              <w:spacing w:line="240" w:lineRule="auto"/>
              <w:ind w:firstLineChars="0" w:firstLine="360"/>
              <w:rPr>
                <w:rFonts w:ascii="Arial" w:eastAsia="Arial" w:hAnsi="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400"/>
              <w:rPr>
                <w:rFonts w:ascii="宋体" w:hAnsi="宋体"/>
                <w:sz w:val="18"/>
                <w:szCs w:val="18"/>
              </w:rPr>
            </w:pPr>
            <w:r w:rsidRPr="00A04B46">
              <w:rPr>
                <w:rFonts w:ascii=".SF NS Text" w:eastAsia=".SF NS Text" w:hAnsi=".SF NS Text"/>
                <w:sz w:val="20"/>
              </w:rPr>
              <w:t>SPEED_NAME</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String</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1</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宽带速率</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pStyle w:val="2fff4"/>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836654">
            <w:pPr>
              <w:pStyle w:val="2fff4"/>
              <w:numPr>
                <w:ilvl w:val="0"/>
                <w:numId w:val="221"/>
              </w:numPr>
              <w:spacing w:line="240" w:lineRule="auto"/>
              <w:ind w:firstLineChars="0" w:firstLine="360"/>
              <w:rPr>
                <w:rFonts w:ascii="Arial" w:eastAsia="Arial" w:hAnsi="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400"/>
              <w:rPr>
                <w:rFonts w:ascii="宋体" w:hAnsi="宋体"/>
                <w:sz w:val="18"/>
                <w:szCs w:val="18"/>
              </w:rPr>
            </w:pPr>
            <w:r w:rsidRPr="00A04B46">
              <w:rPr>
                <w:rFonts w:ascii=".SF NS Text" w:eastAsia=".SF NS Text" w:hAnsi=".SF NS Text"/>
                <w:sz w:val="20"/>
              </w:rPr>
              <w:t>ACCESS_NUM</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String</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1</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接入号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pStyle w:val="2fff4"/>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836654">
            <w:pPr>
              <w:pStyle w:val="2fff4"/>
              <w:numPr>
                <w:ilvl w:val="0"/>
                <w:numId w:val="221"/>
              </w:numPr>
              <w:spacing w:line="240" w:lineRule="auto"/>
              <w:ind w:firstLineChars="0" w:firstLine="360"/>
              <w:rPr>
                <w:rFonts w:ascii="Arial" w:eastAsia="Arial" w:hAnsi="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400"/>
              <w:rPr>
                <w:rFonts w:ascii="宋体" w:hAnsi="宋体"/>
                <w:sz w:val="18"/>
                <w:szCs w:val="18"/>
              </w:rPr>
            </w:pPr>
            <w:r w:rsidRPr="00A04B46">
              <w:rPr>
                <w:rFonts w:ascii=".SF NS Text" w:eastAsia=".SF NS Text" w:hAnsi=".SF NS Text"/>
                <w:sz w:val="20"/>
              </w:rPr>
              <w:t>MGMT_DISTRICT_NAME</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String</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1</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宽带归属</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pStyle w:val="2fff4"/>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836654">
            <w:pPr>
              <w:pStyle w:val="2fff4"/>
              <w:numPr>
                <w:ilvl w:val="0"/>
                <w:numId w:val="221"/>
              </w:numPr>
              <w:spacing w:line="240" w:lineRule="auto"/>
              <w:ind w:firstLineChars="0" w:firstLine="360"/>
              <w:rPr>
                <w:rFonts w:ascii="Arial" w:eastAsia="Arial" w:hAnsi="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400"/>
              <w:rPr>
                <w:rFonts w:ascii="宋体" w:hAnsi="宋体"/>
                <w:sz w:val="18"/>
                <w:szCs w:val="18"/>
              </w:rPr>
            </w:pPr>
            <w:r w:rsidRPr="00A04B46">
              <w:rPr>
                <w:rFonts w:ascii=".SF NS Text" w:eastAsia=".SF NS Text" w:hAnsi=".SF NS Text"/>
                <w:sz w:val="20"/>
              </w:rPr>
              <w:t>WIDENET_VALITE_DATE</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String</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1</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宽带生效时间</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pStyle w:val="2fff4"/>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836654">
            <w:pPr>
              <w:pStyle w:val="2fff4"/>
              <w:numPr>
                <w:ilvl w:val="0"/>
                <w:numId w:val="221"/>
              </w:numPr>
              <w:spacing w:line="240" w:lineRule="auto"/>
              <w:ind w:firstLineChars="0" w:firstLine="360"/>
              <w:rPr>
                <w:rFonts w:ascii="Arial" w:eastAsia="Arial" w:hAnsi="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400"/>
              <w:rPr>
                <w:rFonts w:ascii="宋体" w:hAnsi="宋体"/>
                <w:sz w:val="18"/>
                <w:szCs w:val="18"/>
              </w:rPr>
            </w:pPr>
            <w:r w:rsidRPr="00A04B46">
              <w:rPr>
                <w:rFonts w:ascii=".SF NS Text" w:eastAsia=".SF NS Text" w:hAnsi=".SF NS Text"/>
                <w:sz w:val="20"/>
              </w:rPr>
              <w:t>WIDENET_EXPIRE_DATE</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String</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1</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宽带到期时间</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pStyle w:val="2fff4"/>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836654">
            <w:pPr>
              <w:pStyle w:val="2fff4"/>
              <w:numPr>
                <w:ilvl w:val="0"/>
                <w:numId w:val="221"/>
              </w:numPr>
              <w:spacing w:line="240" w:lineRule="auto"/>
              <w:ind w:firstLineChars="0" w:firstLine="360"/>
              <w:rPr>
                <w:rFonts w:ascii="Arial" w:eastAsia="Arial" w:hAnsi="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400"/>
              <w:rPr>
                <w:rFonts w:ascii=".SF NS Text" w:eastAsia=".SF NS Text" w:hAnsi=".SF NS Text"/>
                <w:sz w:val="20"/>
              </w:rPr>
            </w:pPr>
            <w:r w:rsidRPr="00A04B46">
              <w:rPr>
                <w:rFonts w:ascii=".SF NS Text" w:eastAsia=".SF NS Text" w:hAnsi=".SF NS Text"/>
                <w:sz w:val="20"/>
              </w:rPr>
              <w:t>OFFER_NAME</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String</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1</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套餐名称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pStyle w:val="2fff4"/>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836654">
            <w:pPr>
              <w:pStyle w:val="2fff4"/>
              <w:numPr>
                <w:ilvl w:val="0"/>
                <w:numId w:val="221"/>
              </w:numPr>
              <w:spacing w:line="240" w:lineRule="auto"/>
              <w:ind w:firstLineChars="0" w:firstLine="360"/>
              <w:rPr>
                <w:rFonts w:ascii="Arial" w:eastAsia="Arial" w:hAnsi="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400"/>
              <w:rPr>
                <w:rFonts w:ascii=".SF NS Text" w:eastAsia=".SF NS Text" w:hAnsi=".SF NS Text"/>
                <w:sz w:val="20"/>
              </w:rPr>
            </w:pPr>
            <w:r w:rsidRPr="00A04B46">
              <w:rPr>
                <w:rFonts w:ascii=".SF NS Text" w:eastAsia=".SF NS Text" w:hAnsi=".SF NS Text"/>
                <w:sz w:val="20"/>
              </w:rPr>
              <w:t>INSTALL_CONTACT_NUM</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1</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String</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安装联系号码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pStyle w:val="2fff4"/>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836654">
            <w:pPr>
              <w:pStyle w:val="2fff4"/>
              <w:numPr>
                <w:ilvl w:val="0"/>
                <w:numId w:val="221"/>
              </w:numPr>
              <w:spacing w:line="240" w:lineRule="auto"/>
              <w:ind w:firstLineChars="0" w:firstLine="360"/>
              <w:rPr>
                <w:rFonts w:ascii="Arial" w:eastAsia="Arial" w:hAnsi="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400"/>
              <w:rPr>
                <w:rFonts w:ascii=".SF NS Text" w:eastAsia=".SF NS Text" w:hAnsi=".SF NS Text"/>
                <w:sz w:val="20"/>
              </w:rPr>
            </w:pPr>
            <w:r w:rsidRPr="00A04B46">
              <w:rPr>
                <w:rFonts w:ascii=".SF NS Text" w:eastAsia=".SF NS Text" w:hAnsi=".SF NS Text"/>
                <w:sz w:val="20"/>
              </w:rPr>
              <w:t>STAND_ADDRESS</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1</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String</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安装地址</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pStyle w:val="2fff4"/>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836654">
            <w:pPr>
              <w:pStyle w:val="2fff4"/>
              <w:numPr>
                <w:ilvl w:val="0"/>
                <w:numId w:val="221"/>
              </w:numPr>
              <w:spacing w:line="240" w:lineRule="auto"/>
              <w:ind w:firstLineChars="0" w:firstLine="360"/>
              <w:rPr>
                <w:rFonts w:ascii="Arial" w:eastAsia="Arial" w:hAnsi="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400"/>
              <w:rPr>
                <w:rFonts w:ascii=".SF NS Text" w:eastAsia=".SF NS Text" w:hAnsi=".SF NS Text"/>
                <w:sz w:val="20"/>
              </w:rPr>
            </w:pPr>
            <w:r w:rsidRPr="00A04B46">
              <w:rPr>
                <w:rFonts w:ascii=".SF NS Text" w:eastAsia=".SF NS Text" w:hAnsi=".SF NS Text"/>
                <w:sz w:val="20"/>
              </w:rPr>
              <w:t>STAND_ADDRESS</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1</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String</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地址编码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pStyle w:val="2fff4"/>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836654">
            <w:pPr>
              <w:pStyle w:val="2fff4"/>
              <w:numPr>
                <w:ilvl w:val="0"/>
                <w:numId w:val="221"/>
              </w:numPr>
              <w:spacing w:line="240" w:lineRule="auto"/>
              <w:ind w:firstLineChars="0" w:firstLine="360"/>
              <w:rPr>
                <w:rFonts w:ascii="Arial" w:eastAsia="Arial" w:hAnsi="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400"/>
              <w:rPr>
                <w:rFonts w:ascii=".SF NS Text" w:eastAsia=".SF NS Text" w:hAnsi=".SF NS Text"/>
                <w:sz w:val="20"/>
              </w:rPr>
            </w:pPr>
            <w:r w:rsidRPr="00A04B46">
              <w:rPr>
                <w:rFonts w:ascii=".SF NS Text" w:eastAsia=".SF NS Text" w:hAnsi=".SF NS Text"/>
                <w:sz w:val="20"/>
              </w:rPr>
              <w:t>CREATE_ORGANIZE_NAME</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1</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String</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p>
          <w:p w:rsidR="00F405BA" w:rsidRPr="00A04B46" w:rsidRDefault="00F405BA" w:rsidP="0058245B">
            <w:pPr>
              <w:ind w:firstLine="360"/>
              <w:rPr>
                <w:rFonts w:ascii="宋体" w:hAnsi="宋体"/>
                <w:sz w:val="18"/>
                <w:szCs w:val="18"/>
              </w:rPr>
            </w:pPr>
            <w:r w:rsidRPr="00A04B46">
              <w:rPr>
                <w:rFonts w:ascii="宋体" w:hAnsi="宋体" w:hint="eastAsia"/>
                <w:sz w:val="18"/>
                <w:szCs w:val="18"/>
              </w:rPr>
              <w:t>办理渠道</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pStyle w:val="2fff4"/>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836654">
            <w:pPr>
              <w:pStyle w:val="2fff4"/>
              <w:numPr>
                <w:ilvl w:val="0"/>
                <w:numId w:val="221"/>
              </w:numPr>
              <w:spacing w:line="240" w:lineRule="auto"/>
              <w:ind w:firstLineChars="0" w:firstLine="360"/>
              <w:rPr>
                <w:rFonts w:ascii="Arial" w:eastAsia="Arial" w:hAnsi="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400"/>
              <w:rPr>
                <w:rFonts w:ascii=".SF NS Text" w:eastAsia=".SF NS Text" w:hAnsi=".SF NS Text"/>
                <w:sz w:val="20"/>
              </w:rPr>
            </w:pPr>
            <w:r w:rsidRPr="00A04B46">
              <w:rPr>
                <w:rFonts w:ascii=".SF NS Text" w:eastAsia=".SF NS Text" w:hAnsi=".SF NS Text"/>
                <w:sz w:val="20"/>
              </w:rPr>
              <w:t>IS_HE_FAMILY</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1</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String</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是否和家庭</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pStyle w:val="2fff4"/>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836654">
            <w:pPr>
              <w:pStyle w:val="2fff4"/>
              <w:numPr>
                <w:ilvl w:val="0"/>
                <w:numId w:val="221"/>
              </w:numPr>
              <w:spacing w:line="240" w:lineRule="auto"/>
              <w:ind w:firstLineChars="0" w:firstLine="360"/>
              <w:rPr>
                <w:rFonts w:ascii="Arial" w:eastAsia="Arial" w:hAnsi="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400"/>
              <w:rPr>
                <w:rFonts w:ascii=".SF NS Text" w:eastAsia=".SF NS Text" w:hAnsi=".SF NS Text"/>
                <w:sz w:val="20"/>
              </w:rPr>
            </w:pPr>
            <w:r w:rsidRPr="00A04B46">
              <w:rPr>
                <w:rFonts w:ascii=".SF NS Text" w:eastAsia=".SF NS Text" w:hAnsi=".SF NS Text"/>
                <w:sz w:val="20"/>
              </w:rPr>
              <w:t>PROD_INS_ID</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1</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String</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产品实例id</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pStyle w:val="2fff4"/>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836654">
            <w:pPr>
              <w:pStyle w:val="2fff4"/>
              <w:numPr>
                <w:ilvl w:val="0"/>
                <w:numId w:val="221"/>
              </w:numPr>
              <w:spacing w:line="240" w:lineRule="auto"/>
              <w:ind w:firstLineChars="0" w:firstLine="360"/>
              <w:rPr>
                <w:rFonts w:ascii="Arial" w:eastAsia="Arial" w:hAnsi="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400"/>
              <w:rPr>
                <w:rFonts w:ascii=".SF NS Text" w:eastAsia=".SF NS Text" w:hAnsi=".SF NS Text"/>
                <w:sz w:val="20"/>
              </w:rPr>
            </w:pPr>
            <w:r w:rsidRPr="00A04B46">
              <w:rPr>
                <w:rFonts w:ascii=".SF NS Text" w:eastAsia=".SF NS Text" w:hAnsi=".SF NS Text"/>
                <w:sz w:val="20"/>
              </w:rPr>
              <w:t>CUST_ID</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1</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String</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客户编码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pStyle w:val="2fff4"/>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836654">
            <w:pPr>
              <w:pStyle w:val="2fff4"/>
              <w:numPr>
                <w:ilvl w:val="0"/>
                <w:numId w:val="221"/>
              </w:numPr>
              <w:spacing w:line="240" w:lineRule="auto"/>
              <w:ind w:firstLineChars="0" w:firstLine="360"/>
              <w:rPr>
                <w:rFonts w:ascii="Arial" w:eastAsia="Arial" w:hAnsi="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400"/>
              <w:rPr>
                <w:rFonts w:ascii=".SF NS Text" w:eastAsia=".SF NS Text" w:hAnsi=".SF NS Text"/>
                <w:sz w:val="20"/>
              </w:rPr>
            </w:pPr>
            <w:r w:rsidRPr="00A04B46">
              <w:rPr>
                <w:rFonts w:ascii=".SF NS Text" w:eastAsia=".SF NS Text" w:hAnsi=".SF NS Text"/>
                <w:sz w:val="20"/>
              </w:rPr>
              <w:t>PROD_STA_DATE</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1</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String</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状态变化时间</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pStyle w:val="2fff4"/>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836654">
            <w:pPr>
              <w:pStyle w:val="2fff4"/>
              <w:numPr>
                <w:ilvl w:val="0"/>
                <w:numId w:val="221"/>
              </w:numPr>
              <w:spacing w:line="240" w:lineRule="auto"/>
              <w:ind w:firstLineChars="0" w:firstLine="360"/>
              <w:rPr>
                <w:rFonts w:ascii="Arial" w:eastAsia="Arial" w:hAnsi="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400"/>
              <w:rPr>
                <w:rFonts w:ascii=".SF NS Text" w:eastAsia=".SF NS Text" w:hAnsi=".SF NS Text"/>
                <w:sz w:val="20"/>
              </w:rPr>
            </w:pPr>
            <w:r w:rsidRPr="00A04B46">
              <w:rPr>
                <w:rFonts w:ascii=".SF NS Text" w:eastAsia=".SF NS Text" w:hAnsi=".SF NS Text"/>
                <w:sz w:val="20"/>
              </w:rPr>
              <w:t>SUBSCRIBER_INS_ID</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1</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String</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用户标识</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pStyle w:val="2fff4"/>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836654">
            <w:pPr>
              <w:pStyle w:val="2fff4"/>
              <w:numPr>
                <w:ilvl w:val="0"/>
                <w:numId w:val="221"/>
              </w:numPr>
              <w:spacing w:line="240" w:lineRule="auto"/>
              <w:ind w:firstLineChars="0" w:firstLine="360"/>
              <w:rPr>
                <w:rFonts w:ascii="Arial" w:eastAsia="Arial" w:hAnsi="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400"/>
              <w:rPr>
                <w:rFonts w:ascii=".SF NS Text" w:eastAsia=".SF NS Text" w:hAnsi=".SF NS Text"/>
                <w:sz w:val="20"/>
              </w:rPr>
            </w:pPr>
            <w:r w:rsidRPr="00A04B46">
              <w:rPr>
                <w:rFonts w:ascii=".SF NS Text" w:eastAsia=".SF NS Text" w:hAnsi=".SF NS Text"/>
                <w:sz w:val="20"/>
              </w:rPr>
              <w:t>OP_ID</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1</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String</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发展员工</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pStyle w:val="2fff4"/>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836654">
            <w:pPr>
              <w:pStyle w:val="2fff4"/>
              <w:numPr>
                <w:ilvl w:val="0"/>
                <w:numId w:val="221"/>
              </w:numPr>
              <w:spacing w:line="240" w:lineRule="auto"/>
              <w:ind w:firstLineChars="0" w:firstLine="360"/>
              <w:rPr>
                <w:rFonts w:ascii="Arial" w:eastAsia="Arial" w:hAnsi="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400"/>
              <w:rPr>
                <w:rFonts w:ascii=".SF NS Text" w:eastAsia=".SF NS Text" w:hAnsi=".SF NS Text"/>
                <w:sz w:val="20"/>
              </w:rPr>
            </w:pPr>
            <w:r w:rsidRPr="00A04B46">
              <w:rPr>
                <w:rFonts w:ascii=".SF NS Text" w:eastAsia=".SF NS Text" w:hAnsi=".SF NS Text"/>
                <w:sz w:val="20"/>
              </w:rPr>
              <w:t>ORG_ID</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1</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String</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发展部门</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pStyle w:val="2fff4"/>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836654">
            <w:pPr>
              <w:pStyle w:val="2fff4"/>
              <w:numPr>
                <w:ilvl w:val="0"/>
                <w:numId w:val="221"/>
              </w:numPr>
              <w:spacing w:line="240" w:lineRule="auto"/>
              <w:ind w:firstLineChars="0" w:firstLine="360"/>
              <w:rPr>
                <w:rFonts w:ascii="Arial" w:eastAsia="Arial" w:hAnsi="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400"/>
              <w:rPr>
                <w:rFonts w:ascii=".SF NS Text" w:eastAsia=".SF NS Text" w:hAnsi=".SF NS Text"/>
                <w:sz w:val="20"/>
              </w:rPr>
            </w:pPr>
            <w:r w:rsidRPr="00A04B46">
              <w:rPr>
                <w:rFonts w:ascii=".SF NS Text" w:eastAsia=".SF NS Text" w:hAnsi=".SF NS Text"/>
                <w:sz w:val="20"/>
              </w:rPr>
              <w:t>CREATE_DATE</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1</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String</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入网时间</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pStyle w:val="2fff4"/>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836654">
            <w:pPr>
              <w:pStyle w:val="2fff4"/>
              <w:numPr>
                <w:ilvl w:val="0"/>
                <w:numId w:val="221"/>
              </w:numPr>
              <w:spacing w:line="240" w:lineRule="auto"/>
              <w:ind w:firstLineChars="0" w:firstLine="360"/>
              <w:rPr>
                <w:rFonts w:ascii="Arial" w:eastAsia="Arial" w:hAnsi="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400"/>
              <w:rPr>
                <w:rFonts w:ascii=".SF NS Text" w:eastAsia=".SF NS Text" w:hAnsi=".SF NS Text"/>
                <w:sz w:val="20"/>
              </w:rPr>
            </w:pPr>
            <w:r w:rsidRPr="00A04B46">
              <w:rPr>
                <w:rFonts w:ascii=".SF NS Text" w:eastAsia=".SF NS Text" w:hAnsi=".SF NS Text"/>
                <w:sz w:val="20"/>
              </w:rPr>
              <w:t>MGMT_DISTRICT</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1</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String</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业务归属编码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pStyle w:val="2fff4"/>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836654">
            <w:pPr>
              <w:pStyle w:val="2fff4"/>
              <w:numPr>
                <w:ilvl w:val="0"/>
                <w:numId w:val="221"/>
              </w:numPr>
              <w:spacing w:line="240" w:lineRule="auto"/>
              <w:ind w:firstLineChars="0" w:firstLine="360"/>
              <w:rPr>
                <w:rFonts w:ascii="Arial" w:eastAsia="Arial" w:hAnsi="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400"/>
              <w:rPr>
                <w:rFonts w:ascii=".SF NS Text" w:eastAsia=".SF NS Text" w:hAnsi=".SF NS Text"/>
                <w:sz w:val="20"/>
              </w:rPr>
            </w:pPr>
            <w:r w:rsidRPr="00A04B46">
              <w:rPr>
                <w:rFonts w:ascii=".SF NS Text" w:eastAsia=".SF NS Text" w:hAnsi=".SF NS Text"/>
                <w:sz w:val="20"/>
              </w:rPr>
              <w:t>OPEN_DATE</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1</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String</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开户时间</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pStyle w:val="2fff4"/>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836654">
            <w:pPr>
              <w:pStyle w:val="2fff4"/>
              <w:numPr>
                <w:ilvl w:val="0"/>
                <w:numId w:val="221"/>
              </w:numPr>
              <w:spacing w:line="240" w:lineRule="auto"/>
              <w:ind w:firstLineChars="0" w:firstLine="360"/>
              <w:rPr>
                <w:rFonts w:ascii="Arial" w:eastAsia="Arial" w:hAnsi="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400"/>
              <w:rPr>
                <w:rFonts w:ascii=".SF NS Text" w:eastAsia=".SF NS Text" w:hAnsi=".SF NS Text"/>
                <w:sz w:val="20"/>
              </w:rPr>
            </w:pPr>
            <w:r w:rsidRPr="00A04B46">
              <w:rPr>
                <w:rFonts w:ascii=".SF NS Text" w:eastAsia=".SF NS Text" w:hAnsi=".SF NS Text"/>
                <w:sz w:val="20"/>
              </w:rPr>
              <w:t>PRICE_NAME</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1</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String</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资费名称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pStyle w:val="2fff4"/>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836654">
            <w:pPr>
              <w:pStyle w:val="2fff4"/>
              <w:numPr>
                <w:ilvl w:val="0"/>
                <w:numId w:val="221"/>
              </w:numPr>
              <w:spacing w:line="240" w:lineRule="auto"/>
              <w:ind w:firstLineChars="0" w:firstLine="360"/>
              <w:rPr>
                <w:rFonts w:ascii="Arial" w:eastAsia="Arial" w:hAnsi="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400"/>
              <w:rPr>
                <w:rFonts w:ascii=".SF NS Text" w:eastAsia=".SF NS Text" w:hAnsi=".SF NS Text"/>
                <w:sz w:val="20"/>
              </w:rPr>
            </w:pPr>
            <w:r w:rsidRPr="00A04B46">
              <w:rPr>
                <w:rFonts w:ascii=".SF NS Text" w:eastAsia=".SF NS Text" w:hAnsi=".SF NS Text"/>
                <w:sz w:val="20"/>
              </w:rPr>
              <w:t>COVER_TYPE</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1</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String</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覆盖方式</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pStyle w:val="2fff4"/>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836654">
            <w:pPr>
              <w:pStyle w:val="2fff4"/>
              <w:numPr>
                <w:ilvl w:val="0"/>
                <w:numId w:val="221"/>
              </w:numPr>
              <w:spacing w:line="240" w:lineRule="auto"/>
              <w:ind w:firstLineChars="0" w:firstLine="360"/>
              <w:rPr>
                <w:rFonts w:ascii="Arial" w:eastAsia="Arial" w:hAnsi="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400"/>
              <w:rPr>
                <w:rFonts w:ascii=".SF NS Text" w:eastAsia=".SF NS Text" w:hAnsi=".SF NS Text"/>
                <w:sz w:val="20"/>
              </w:rPr>
            </w:pPr>
            <w:r w:rsidRPr="00A04B46">
              <w:rPr>
                <w:rFonts w:ascii=".SF NS Text" w:eastAsia=".SF NS Text" w:hAnsi=".SF NS Text"/>
                <w:sz w:val="20"/>
              </w:rPr>
              <w:t>INSTALL_CONTACT_NAME</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1</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String</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安装联系人</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pStyle w:val="2fff4"/>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836654">
            <w:pPr>
              <w:pStyle w:val="2fff4"/>
              <w:numPr>
                <w:ilvl w:val="0"/>
                <w:numId w:val="221"/>
              </w:numPr>
              <w:spacing w:line="240" w:lineRule="auto"/>
              <w:ind w:firstLineChars="0" w:firstLine="360"/>
              <w:rPr>
                <w:rFonts w:ascii="Arial" w:eastAsia="Arial" w:hAnsi="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400"/>
              <w:rPr>
                <w:rFonts w:ascii=".SF NS Text" w:eastAsia=".SF NS Text" w:hAnsi=".SF NS Text"/>
                <w:sz w:val="20"/>
              </w:rPr>
            </w:pPr>
            <w:r w:rsidRPr="00A04B46">
              <w:rPr>
                <w:rFonts w:ascii=".SF NS Text" w:eastAsia=".SF NS Text" w:hAnsi=".SF NS Text"/>
                <w:sz w:val="20"/>
              </w:rPr>
              <w:t>OWE_FEE</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1</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String</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欠费金额</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pStyle w:val="2fff4"/>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836654">
            <w:pPr>
              <w:pStyle w:val="2fff4"/>
              <w:numPr>
                <w:ilvl w:val="0"/>
                <w:numId w:val="221"/>
              </w:numPr>
              <w:spacing w:line="240" w:lineRule="auto"/>
              <w:ind w:firstLineChars="0" w:firstLine="360"/>
              <w:rPr>
                <w:rFonts w:ascii="Arial" w:eastAsia="Arial" w:hAnsi="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400"/>
              <w:rPr>
                <w:rFonts w:ascii=".SF NS Text" w:eastAsia=".SF NS Text" w:hAnsi=".SF NS Text"/>
                <w:sz w:val="20"/>
              </w:rPr>
            </w:pPr>
            <w:r w:rsidRPr="00A04B46">
              <w:rPr>
                <w:rFonts w:ascii=".SF NS Text" w:eastAsia=".SF NS Text" w:hAnsi=".SF NS Text"/>
                <w:sz w:val="20"/>
              </w:rPr>
              <w:t>CUR_OFFER_NAMW</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1</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String</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当前产品</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pStyle w:val="2fff4"/>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836654">
            <w:pPr>
              <w:pStyle w:val="2fff4"/>
              <w:numPr>
                <w:ilvl w:val="0"/>
                <w:numId w:val="221"/>
              </w:numPr>
              <w:spacing w:line="240" w:lineRule="auto"/>
              <w:ind w:firstLineChars="0" w:firstLine="360"/>
              <w:rPr>
                <w:rFonts w:ascii="Arial" w:eastAsia="Arial" w:hAnsi="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400"/>
              <w:rPr>
                <w:rFonts w:ascii=".SF NS Text" w:eastAsia=".SF NS Text" w:hAnsi=".SF NS Text"/>
                <w:sz w:val="20"/>
              </w:rPr>
            </w:pPr>
            <w:r w:rsidRPr="00A04B46">
              <w:rPr>
                <w:rFonts w:ascii=".SF NS Text" w:eastAsia=".SF NS Text" w:hAnsi=".SF NS Text"/>
                <w:sz w:val="20"/>
              </w:rPr>
              <w:t>NEXT_OFFER_NAME</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String</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次月产品</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pStyle w:val="2fff4"/>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836654">
            <w:pPr>
              <w:pStyle w:val="2fff4"/>
              <w:numPr>
                <w:ilvl w:val="0"/>
                <w:numId w:val="221"/>
              </w:numPr>
              <w:spacing w:line="240" w:lineRule="auto"/>
              <w:ind w:firstLineChars="0" w:firstLine="360"/>
              <w:rPr>
                <w:rFonts w:ascii="Arial" w:eastAsia="Arial" w:hAnsi="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400"/>
              <w:rPr>
                <w:rFonts w:ascii=".SF NS Text" w:eastAsia=".SF NS Text" w:hAnsi=".SF NS Text"/>
                <w:sz w:val="20"/>
              </w:rPr>
            </w:pPr>
            <w:r w:rsidRPr="00A04B46">
              <w:rPr>
                <w:rFonts w:ascii=".SF NS Text" w:eastAsia=".SF NS Text" w:hAnsi=".SF NS Text"/>
                <w:sz w:val="20"/>
              </w:rPr>
              <w:t>ADDRESS_TYPE</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String</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地址类型</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pStyle w:val="2fff4"/>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836654">
            <w:pPr>
              <w:pStyle w:val="2fff4"/>
              <w:numPr>
                <w:ilvl w:val="0"/>
                <w:numId w:val="221"/>
              </w:numPr>
              <w:spacing w:line="240" w:lineRule="auto"/>
              <w:ind w:firstLineChars="0" w:firstLine="360"/>
              <w:rPr>
                <w:rFonts w:ascii="Arial" w:eastAsia="Arial" w:hAnsi="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400"/>
              <w:rPr>
                <w:rFonts w:ascii=".SF NS Text" w:eastAsia=".SF NS Text" w:hAnsi=".SF NS Text"/>
                <w:sz w:val="20"/>
              </w:rPr>
            </w:pPr>
            <w:r w:rsidRPr="00A04B46">
              <w:rPr>
                <w:rFonts w:ascii=".SF NS Text" w:eastAsia=".SF NS Text" w:hAnsi=".SF NS Text"/>
                <w:sz w:val="20"/>
              </w:rPr>
              <w:t>PRE_PAY_TAG</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1</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String</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开户支付方式</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pStyle w:val="2fff4"/>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836654">
            <w:pPr>
              <w:pStyle w:val="2fff4"/>
              <w:numPr>
                <w:ilvl w:val="0"/>
                <w:numId w:val="221"/>
              </w:numPr>
              <w:spacing w:line="240" w:lineRule="auto"/>
              <w:ind w:firstLineChars="0" w:firstLine="360"/>
              <w:rPr>
                <w:rFonts w:ascii="Arial" w:eastAsia="Arial" w:hAnsi="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400"/>
              <w:rPr>
                <w:rFonts w:ascii=".SF NS Text" w:eastAsia=".SF NS Text" w:hAnsi=".SF NS Text"/>
                <w:sz w:val="20"/>
              </w:rPr>
            </w:pPr>
            <w:r w:rsidRPr="00A04B46">
              <w:rPr>
                <w:rFonts w:ascii=".SF NS Text" w:eastAsia=".SF NS Text" w:hAnsi=".SF NS Text"/>
                <w:sz w:val="20"/>
              </w:rPr>
              <w:t>INSTALL_FEE</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1</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String</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初装费</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pStyle w:val="2fff4"/>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836654">
            <w:pPr>
              <w:pStyle w:val="2fff4"/>
              <w:numPr>
                <w:ilvl w:val="0"/>
                <w:numId w:val="221"/>
              </w:numPr>
              <w:spacing w:line="240" w:lineRule="auto"/>
              <w:ind w:firstLineChars="0" w:firstLine="360"/>
              <w:rPr>
                <w:rFonts w:ascii="Arial" w:eastAsia="Arial" w:hAnsi="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400"/>
              <w:rPr>
                <w:rFonts w:ascii=".SF NS Text" w:eastAsia=".SF NS Text" w:hAnsi=".SF NS Text"/>
                <w:sz w:val="20"/>
              </w:rPr>
            </w:pPr>
            <w:r w:rsidRPr="00A04B46">
              <w:rPr>
                <w:rFonts w:ascii=".SF NS Text" w:eastAsia=".SF NS Text" w:hAnsi=".SF NS Text"/>
                <w:sz w:val="20"/>
              </w:rPr>
              <w:t>WIRE_TYPE</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1</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String</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户线类型</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pStyle w:val="2fff4"/>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836654">
            <w:pPr>
              <w:pStyle w:val="2fff4"/>
              <w:numPr>
                <w:ilvl w:val="0"/>
                <w:numId w:val="221"/>
              </w:numPr>
              <w:spacing w:line="240" w:lineRule="auto"/>
              <w:ind w:firstLineChars="0" w:firstLine="360"/>
              <w:rPr>
                <w:rFonts w:ascii="Arial" w:eastAsia="Arial" w:hAnsi="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400"/>
              <w:rPr>
                <w:rFonts w:ascii=".SF NS Text" w:eastAsia=".SF NS Text" w:hAnsi=".SF NS Text"/>
                <w:sz w:val="20"/>
              </w:rPr>
            </w:pPr>
            <w:r w:rsidRPr="00A04B46">
              <w:rPr>
                <w:rFonts w:ascii=".SF NS Text" w:eastAsia=".SF NS Text" w:hAnsi=".SF NS Text"/>
                <w:sz w:val="20"/>
              </w:rPr>
              <w:t>MOVE_COUT</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1</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String</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移机次数</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pStyle w:val="2fff4"/>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836654">
            <w:pPr>
              <w:pStyle w:val="2fff4"/>
              <w:numPr>
                <w:ilvl w:val="0"/>
                <w:numId w:val="221"/>
              </w:numPr>
              <w:spacing w:line="240" w:lineRule="auto"/>
              <w:ind w:firstLineChars="0" w:firstLine="360"/>
              <w:rPr>
                <w:rFonts w:ascii="Arial" w:eastAsia="Arial" w:hAnsi="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400"/>
              <w:rPr>
                <w:rFonts w:ascii=".SF NS Text" w:eastAsia=".SF NS Text" w:hAnsi=".SF NS Text"/>
                <w:sz w:val="20"/>
              </w:rPr>
            </w:pPr>
            <w:r w:rsidRPr="00A04B46">
              <w:rPr>
                <w:rFonts w:ascii=".SF NS Text" w:eastAsia=".SF NS Text" w:hAnsi=".SF NS Text"/>
                <w:sz w:val="20"/>
              </w:rPr>
              <w:t>LAST_STOP_DATE</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String</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最后停机时间</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pStyle w:val="2fff4"/>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836654">
            <w:pPr>
              <w:pStyle w:val="2fff4"/>
              <w:numPr>
                <w:ilvl w:val="0"/>
                <w:numId w:val="221"/>
              </w:numPr>
              <w:spacing w:line="240" w:lineRule="auto"/>
              <w:ind w:firstLineChars="0" w:firstLine="360"/>
              <w:rPr>
                <w:rFonts w:ascii="Arial" w:eastAsia="Arial" w:hAnsi="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400"/>
              <w:rPr>
                <w:rFonts w:ascii=".SF NS Text" w:eastAsia=".SF NS Text" w:hAnsi=".SF NS Text"/>
                <w:sz w:val="20"/>
              </w:rPr>
            </w:pPr>
            <w:r w:rsidRPr="00A04B46">
              <w:rPr>
                <w:rFonts w:ascii=".SF NS Text" w:eastAsia=".SF NS Text" w:hAnsi=".SF NS Text"/>
                <w:sz w:val="20"/>
              </w:rPr>
              <w:t>PARTY_NAME</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1</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String</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客户姓名</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pStyle w:val="2fff4"/>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836654">
            <w:pPr>
              <w:pStyle w:val="2fff4"/>
              <w:numPr>
                <w:ilvl w:val="0"/>
                <w:numId w:val="221"/>
              </w:numPr>
              <w:spacing w:line="240" w:lineRule="auto"/>
              <w:ind w:firstLineChars="0" w:firstLine="360"/>
              <w:rPr>
                <w:rFonts w:ascii="Arial" w:eastAsia="Arial" w:hAnsi="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360"/>
              <w:rPr>
                <w:rFonts w:ascii=".SF NS Text" w:eastAsia=".SF NS Text" w:hAnsi=".SF NS Text"/>
                <w:sz w:val="20"/>
              </w:rPr>
            </w:pPr>
            <w:r w:rsidRPr="00A04B46">
              <w:rPr>
                <w:rFonts w:ascii="Consolas" w:eastAsia="Consolas" w:hAnsi="Consolas"/>
                <w:sz w:val="18"/>
                <w:szCs w:val="18"/>
                <w:shd w:val="clear" w:color="auto" w:fill="E8F2FE"/>
              </w:rPr>
              <w:t>IS_COMBINE_ACCT</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1</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String</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480"/>
              <w:rPr>
                <w:rFonts w:ascii="宋体" w:hAnsi="宋体"/>
                <w:sz w:val="18"/>
                <w:szCs w:val="18"/>
              </w:rPr>
            </w:pPr>
            <w:r w:rsidRPr="00A04B46">
              <w:rPr>
                <w:rFonts w:ascii="宋体" w:hAnsi="宋体" w:hint="eastAsia"/>
              </w:rPr>
              <w:t>是否合帐</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480"/>
              <w:rPr>
                <w:rFonts w:ascii="Times New Roman" w:eastAsia="Times New Roman" w:hAnsi="Times New Roman"/>
                <w:szCs w:val="24"/>
              </w:rPr>
            </w:pPr>
            <w:r w:rsidRPr="00A04B46">
              <w:rPr>
                <w:rFonts w:ascii="Times New Roman" w:eastAsia="Times New Roman" w:hAnsi="Times New Roman"/>
                <w:szCs w:val="24"/>
              </w:rPr>
              <w:t>true=</w:t>
            </w:r>
            <w:r w:rsidRPr="00A04B46">
              <w:rPr>
                <w:rFonts w:ascii="宋体" w:hAnsi="宋体" w:cs="宋体" w:hint="eastAsia"/>
                <w:szCs w:val="24"/>
              </w:rPr>
              <w:t>是；</w:t>
            </w:r>
          </w:p>
          <w:p w:rsidR="00F405BA" w:rsidRPr="00A04B46" w:rsidRDefault="00F405BA" w:rsidP="0058245B">
            <w:pPr>
              <w:ind w:firstLine="480"/>
              <w:rPr>
                <w:rFonts w:ascii="Times New Roman" w:eastAsia="Times New Roman" w:hAnsi="Times New Roman"/>
                <w:szCs w:val="24"/>
              </w:rPr>
            </w:pPr>
            <w:r w:rsidRPr="00A04B46">
              <w:rPr>
                <w:rFonts w:ascii="Times New Roman" w:eastAsia="Times New Roman" w:hAnsi="Times New Roman"/>
                <w:szCs w:val="24"/>
              </w:rPr>
              <w:t>false=</w:t>
            </w:r>
            <w:r w:rsidRPr="00A04B46">
              <w:rPr>
                <w:rFonts w:ascii="宋体" w:hAnsi="宋体" w:cs="宋体" w:hint="eastAsia"/>
                <w:szCs w:val="24"/>
              </w:rPr>
              <w:t>否</w:t>
            </w:r>
          </w:p>
          <w:p w:rsidR="00F405BA" w:rsidRPr="00A04B46" w:rsidRDefault="00F405BA" w:rsidP="0058245B">
            <w:pPr>
              <w:pStyle w:val="2fff4"/>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836654">
            <w:pPr>
              <w:pStyle w:val="2fff4"/>
              <w:numPr>
                <w:ilvl w:val="0"/>
                <w:numId w:val="221"/>
              </w:numPr>
              <w:spacing w:line="240" w:lineRule="auto"/>
              <w:ind w:firstLineChars="0" w:firstLine="360"/>
              <w:rPr>
                <w:rFonts w:ascii="Arial" w:eastAsia="Arial" w:hAnsi="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360"/>
              <w:rPr>
                <w:rFonts w:ascii="Consolas" w:eastAsia="Consolas" w:hAnsi="Consolas"/>
                <w:sz w:val="18"/>
                <w:szCs w:val="18"/>
                <w:shd w:val="clear" w:color="auto" w:fill="E8F2FE"/>
              </w:rPr>
            </w:pPr>
            <w:r w:rsidRPr="00A04B46">
              <w:rPr>
                <w:rFonts w:ascii="Consolas" w:eastAsia="Consolas" w:hAnsi="Consolas"/>
                <w:sz w:val="18"/>
                <w:szCs w:val="18"/>
                <w:shd w:val="clear" w:color="auto" w:fill="E8F2FE"/>
              </w:rPr>
              <w:t>CONTACT_NUMBER</w:t>
            </w:r>
          </w:p>
          <w:p w:rsidR="00F405BA" w:rsidRPr="00A04B46" w:rsidRDefault="00F405BA" w:rsidP="0058245B">
            <w:pPr>
              <w:ind w:firstLine="400"/>
              <w:rPr>
                <w:rFonts w:ascii=".SF NS Text" w:eastAsia=".SF NS Text" w:hAnsi=".SF NS Text"/>
                <w:sz w:val="20"/>
              </w:rPr>
            </w:pP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1</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String</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480"/>
              <w:rPr>
                <w:rFonts w:ascii="宋体" w:hAnsi="宋体"/>
                <w:sz w:val="18"/>
                <w:szCs w:val="18"/>
              </w:rPr>
            </w:pPr>
            <w:r w:rsidRPr="00A04B46">
              <w:rPr>
                <w:rFonts w:ascii="宋体" w:hAnsi="宋体" w:hint="eastAsia"/>
              </w:rPr>
              <w:t>联系号码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pStyle w:val="2fff4"/>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836654">
            <w:pPr>
              <w:pStyle w:val="2fff4"/>
              <w:numPr>
                <w:ilvl w:val="0"/>
                <w:numId w:val="221"/>
              </w:numPr>
              <w:spacing w:line="240" w:lineRule="auto"/>
              <w:ind w:firstLineChars="0" w:firstLine="360"/>
              <w:rPr>
                <w:rFonts w:ascii="Arial" w:eastAsia="Arial" w:hAnsi="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360"/>
              <w:rPr>
                <w:rFonts w:ascii="Consolas" w:eastAsia="Consolas" w:hAnsi="Consolas"/>
                <w:sz w:val="18"/>
                <w:szCs w:val="18"/>
                <w:shd w:val="clear" w:color="auto" w:fill="E8F2FE"/>
              </w:rPr>
            </w:pPr>
            <w:r w:rsidRPr="00A04B46">
              <w:rPr>
                <w:rFonts w:ascii="Consolas" w:eastAsia="Consolas" w:hAnsi="Consolas"/>
                <w:sz w:val="18"/>
                <w:szCs w:val="18"/>
                <w:shd w:val="clear" w:color="auto" w:fill="E8F2FE"/>
              </w:rPr>
              <w:t>SUBSCRIBER_TYPE</w:t>
            </w:r>
          </w:p>
          <w:p w:rsidR="00F405BA" w:rsidRPr="00A04B46" w:rsidRDefault="00F405BA" w:rsidP="0058245B">
            <w:pPr>
              <w:ind w:firstLine="400"/>
              <w:rPr>
                <w:rFonts w:ascii=".SF NS Text" w:eastAsia=".SF NS Text" w:hAnsi=".SF NS Text"/>
                <w:sz w:val="20"/>
              </w:rPr>
            </w:pP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1</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String</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480"/>
              <w:rPr>
                <w:rFonts w:ascii="宋体" w:hAnsi="宋体"/>
                <w:sz w:val="18"/>
                <w:szCs w:val="18"/>
              </w:rPr>
            </w:pPr>
            <w:r w:rsidRPr="00A04B46">
              <w:rPr>
                <w:rFonts w:ascii="宋体" w:hAnsi="宋体" w:hint="eastAsia"/>
              </w:rPr>
              <w:t>用户标识</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480"/>
              <w:rPr>
                <w:rFonts w:hAnsi="宋体"/>
              </w:rPr>
            </w:pPr>
            <w:r w:rsidRPr="00A04B46">
              <w:rPr>
                <w:rFonts w:ascii="宋体" w:hAnsi="宋体" w:hint="eastAsia"/>
                <w:szCs w:val="24"/>
              </w:rPr>
              <w:t xml:space="preserve">u=手机用户, h=铁通宽带用户, i=铁通ADSL宽带用户, j=铁通光改宽带用户, p=宽带用户 </w:t>
            </w:r>
          </w:p>
          <w:p w:rsidR="00F405BA" w:rsidRPr="00A04B46" w:rsidRDefault="00F405BA" w:rsidP="0058245B">
            <w:pPr>
              <w:pStyle w:val="2fff4"/>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836654">
            <w:pPr>
              <w:pStyle w:val="2fff4"/>
              <w:numPr>
                <w:ilvl w:val="0"/>
                <w:numId w:val="221"/>
              </w:numPr>
              <w:spacing w:line="240" w:lineRule="auto"/>
              <w:ind w:firstLineChars="0" w:firstLine="360"/>
              <w:rPr>
                <w:rFonts w:ascii="Arial" w:eastAsia="Arial" w:hAnsi="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360"/>
              <w:rPr>
                <w:rFonts w:ascii="Consolas" w:eastAsia="Consolas" w:hAnsi="Consolas"/>
                <w:sz w:val="18"/>
                <w:szCs w:val="18"/>
                <w:shd w:val="clear" w:color="auto" w:fill="E8F2FE"/>
              </w:rPr>
            </w:pPr>
            <w:r w:rsidRPr="00A04B46">
              <w:rPr>
                <w:rFonts w:ascii="Consolas" w:eastAsia="Consolas" w:hAnsi="Consolas"/>
                <w:sz w:val="18"/>
                <w:szCs w:val="18"/>
                <w:shd w:val="clear" w:color="auto" w:fill="E8F2FE"/>
              </w:rPr>
              <w:t>PERFORMANCE_BOND</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1</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String</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480"/>
              <w:rPr>
                <w:rFonts w:ascii="宋体" w:hAnsi="宋体"/>
              </w:rPr>
            </w:pPr>
            <w:r w:rsidRPr="00A04B46">
              <w:rPr>
                <w:rFonts w:ascii="宋体" w:hAnsi="宋体" w:hint="eastAsia"/>
              </w:rPr>
              <w:t>履约保证金</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480"/>
              <w:rPr>
                <w:rFonts w:ascii="宋体" w:hAnsi="宋体"/>
                <w:szCs w:val="24"/>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836654">
            <w:pPr>
              <w:pStyle w:val="2fff4"/>
              <w:numPr>
                <w:ilvl w:val="0"/>
                <w:numId w:val="221"/>
              </w:numPr>
              <w:spacing w:line="240" w:lineRule="auto"/>
              <w:ind w:firstLineChars="0" w:firstLine="360"/>
              <w:rPr>
                <w:rFonts w:ascii="Arial" w:eastAsia="Arial" w:hAnsi="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360"/>
              <w:rPr>
                <w:rFonts w:ascii="Consolas" w:eastAsia="Consolas" w:hAnsi="Consolas"/>
                <w:sz w:val="18"/>
                <w:szCs w:val="18"/>
                <w:shd w:val="clear" w:color="auto" w:fill="E8F2FE"/>
              </w:rPr>
            </w:pPr>
            <w:r w:rsidRPr="00A04B46">
              <w:rPr>
                <w:rFonts w:ascii="Consolas" w:eastAsia="Consolas" w:hAnsi="Consolas"/>
                <w:sz w:val="18"/>
                <w:szCs w:val="18"/>
                <w:shd w:val="clear" w:color="auto" w:fill="E8F2FE"/>
              </w:rPr>
              <w:t>PROD_SAME_NO</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1</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String</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480"/>
              <w:rPr>
                <w:rFonts w:ascii="宋体" w:hAnsi="宋体"/>
              </w:rPr>
            </w:pPr>
            <w:r w:rsidRPr="00A04B46">
              <w:rPr>
                <w:rFonts w:ascii="宋体" w:hAnsi="宋体" w:hint="eastAsia"/>
              </w:rPr>
              <w:t>状态是否一直</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480"/>
              <w:rPr>
                <w:rFonts w:ascii="宋体" w:hAnsi="宋体"/>
                <w:szCs w:val="24"/>
              </w:rPr>
            </w:pPr>
            <w:r w:rsidRPr="00A04B46">
              <w:rPr>
                <w:rFonts w:ascii="宋体" w:hAnsi="宋体" w:hint="eastAsia"/>
                <w:szCs w:val="24"/>
              </w:rPr>
              <w:t>0：一致，1：不一致</w:t>
            </w: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836654">
            <w:pPr>
              <w:pStyle w:val="2fff4"/>
              <w:numPr>
                <w:ilvl w:val="0"/>
                <w:numId w:val="221"/>
              </w:numPr>
              <w:spacing w:line="240" w:lineRule="auto"/>
              <w:ind w:firstLineChars="0" w:firstLine="360"/>
              <w:rPr>
                <w:rFonts w:ascii="Arial" w:eastAsia="Arial" w:hAnsi="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360"/>
              <w:rPr>
                <w:rFonts w:ascii="Consolas" w:eastAsia="Consolas" w:hAnsi="Consolas"/>
                <w:sz w:val="18"/>
                <w:szCs w:val="18"/>
                <w:shd w:val="clear" w:color="auto" w:fill="E8F2FE"/>
              </w:rPr>
            </w:pPr>
            <w:r w:rsidRPr="00A04B46">
              <w:rPr>
                <w:rFonts w:ascii="Consolas" w:eastAsia="Consolas" w:hAnsi="Consolas"/>
                <w:sz w:val="18"/>
                <w:szCs w:val="18"/>
                <w:shd w:val="clear" w:color="auto" w:fill="E8F2FE"/>
              </w:rPr>
              <w:t>PROD_RADIUS_STATUS</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1</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String</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480"/>
              <w:rPr>
                <w:rFonts w:ascii="宋体" w:hAnsi="宋体"/>
              </w:rPr>
            </w:pPr>
            <w:r w:rsidRPr="00A04B46">
              <w:rPr>
                <w:rFonts w:ascii="宋体" w:hAnsi="宋体" w:hint="eastAsia"/>
              </w:rPr>
              <w:t>Raidus状态</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480"/>
              <w:rPr>
                <w:rFonts w:ascii="宋体" w:hAnsi="宋体"/>
                <w:szCs w:val="24"/>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836654">
            <w:pPr>
              <w:pStyle w:val="2fff4"/>
              <w:numPr>
                <w:ilvl w:val="0"/>
                <w:numId w:val="221"/>
              </w:numPr>
              <w:spacing w:line="240" w:lineRule="auto"/>
              <w:ind w:firstLineChars="0" w:firstLine="360"/>
              <w:rPr>
                <w:rFonts w:ascii="Arial" w:eastAsia="Arial" w:hAnsi="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360"/>
              <w:rPr>
                <w:rFonts w:ascii="Consolas" w:eastAsia="Consolas" w:hAnsi="Consolas"/>
                <w:sz w:val="18"/>
                <w:szCs w:val="18"/>
                <w:shd w:val="clear" w:color="auto" w:fill="E8F2FE"/>
              </w:rPr>
            </w:pPr>
            <w:r w:rsidRPr="00A04B46">
              <w:rPr>
                <w:rFonts w:ascii="Consolas" w:eastAsia="Consolas" w:hAnsi="Consolas"/>
                <w:sz w:val="18"/>
                <w:szCs w:val="18"/>
                <w:shd w:val="clear" w:color="auto" w:fill="E8F2FE"/>
              </w:rPr>
              <w:t>SPEED_SAME_NO</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1</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String</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480"/>
              <w:rPr>
                <w:rFonts w:ascii="宋体" w:hAnsi="宋体"/>
              </w:rPr>
            </w:pPr>
            <w:r w:rsidRPr="00A04B46">
              <w:rPr>
                <w:rFonts w:ascii="宋体" w:hAnsi="宋体" w:hint="eastAsia"/>
              </w:rPr>
              <w:t>速率是否一直</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480"/>
              <w:rPr>
                <w:rFonts w:ascii="宋体" w:hAnsi="宋体"/>
                <w:szCs w:val="24"/>
              </w:rPr>
            </w:pPr>
            <w:r w:rsidRPr="00A04B46">
              <w:rPr>
                <w:rFonts w:ascii="宋体" w:hAnsi="宋体" w:hint="eastAsia"/>
                <w:szCs w:val="24"/>
              </w:rPr>
              <w:t>0：一致，1：不一致</w:t>
            </w: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836654">
            <w:pPr>
              <w:pStyle w:val="2fff4"/>
              <w:numPr>
                <w:ilvl w:val="0"/>
                <w:numId w:val="221"/>
              </w:numPr>
              <w:spacing w:line="240" w:lineRule="auto"/>
              <w:ind w:firstLineChars="0" w:firstLine="360"/>
              <w:rPr>
                <w:rFonts w:ascii="Arial" w:eastAsia="Arial" w:hAnsi="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360"/>
              <w:rPr>
                <w:rFonts w:ascii="Consolas" w:eastAsia="Consolas" w:hAnsi="Consolas"/>
                <w:sz w:val="18"/>
                <w:szCs w:val="18"/>
                <w:shd w:val="clear" w:color="auto" w:fill="E8F2FE"/>
              </w:rPr>
            </w:pPr>
            <w:r w:rsidRPr="00A04B46">
              <w:rPr>
                <w:rFonts w:ascii="Consolas" w:eastAsia="Consolas" w:hAnsi="Consolas"/>
                <w:sz w:val="18"/>
                <w:szCs w:val="18"/>
                <w:shd w:val="clear" w:color="auto" w:fill="E8F2FE"/>
              </w:rPr>
              <w:t>SPEED_RADIUS_STATUS</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1</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String</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480"/>
              <w:rPr>
                <w:rFonts w:ascii="宋体" w:hAnsi="宋体"/>
              </w:rPr>
            </w:pPr>
            <w:r w:rsidRPr="00A04B46">
              <w:rPr>
                <w:rFonts w:ascii="宋体" w:hAnsi="宋体" w:hint="eastAsia"/>
              </w:rPr>
              <w:t>Raidus速率</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480"/>
              <w:rPr>
                <w:rFonts w:ascii="宋体" w:hAnsi="宋体"/>
                <w:szCs w:val="24"/>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836654">
            <w:pPr>
              <w:pStyle w:val="2fff4"/>
              <w:numPr>
                <w:ilvl w:val="0"/>
                <w:numId w:val="221"/>
              </w:numPr>
              <w:spacing w:line="240" w:lineRule="auto"/>
              <w:ind w:firstLineChars="0" w:firstLine="360"/>
              <w:rPr>
                <w:rFonts w:ascii="Arial" w:eastAsia="Arial" w:hAnsi="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360"/>
              <w:rPr>
                <w:rFonts w:ascii=".SF NS Text" w:eastAsia=".SF NS Text" w:hAnsi=".SF NS Text"/>
                <w:sz w:val="20"/>
              </w:rPr>
            </w:pPr>
            <w:r w:rsidRPr="00A04B46">
              <w:rPr>
                <w:rFonts w:ascii="Consolas" w:eastAsia="Consolas" w:hAnsi="Consolas"/>
                <w:sz w:val="18"/>
                <w:szCs w:val="18"/>
                <w:shd w:val="clear" w:color="auto" w:fill="E8F2FE"/>
              </w:rPr>
              <w:t>IS_COMBINE_ACCT</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1</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String</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480"/>
              <w:rPr>
                <w:rFonts w:ascii="宋体" w:hAnsi="宋体"/>
                <w:sz w:val="18"/>
                <w:szCs w:val="18"/>
              </w:rPr>
            </w:pPr>
            <w:r w:rsidRPr="00A04B46">
              <w:rPr>
                <w:rFonts w:ascii="宋体" w:hAnsi="宋体" w:hint="eastAsia"/>
              </w:rPr>
              <w:t>是否合帐</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480"/>
              <w:rPr>
                <w:rFonts w:ascii="Times New Roman" w:eastAsia="Times New Roman" w:hAnsi="Times New Roman"/>
                <w:szCs w:val="24"/>
              </w:rPr>
            </w:pPr>
            <w:r w:rsidRPr="00A04B46">
              <w:rPr>
                <w:rFonts w:ascii="Times New Roman" w:eastAsia="Times New Roman" w:hAnsi="Times New Roman"/>
                <w:szCs w:val="24"/>
              </w:rPr>
              <w:t>true=</w:t>
            </w:r>
            <w:r w:rsidRPr="00A04B46">
              <w:rPr>
                <w:rFonts w:ascii="宋体" w:hAnsi="宋体" w:cs="宋体" w:hint="eastAsia"/>
                <w:szCs w:val="24"/>
              </w:rPr>
              <w:t>是；</w:t>
            </w:r>
          </w:p>
          <w:p w:rsidR="00F405BA" w:rsidRPr="00A04B46" w:rsidRDefault="00F405BA" w:rsidP="0058245B">
            <w:pPr>
              <w:ind w:firstLine="480"/>
              <w:rPr>
                <w:rFonts w:ascii="Times New Roman" w:eastAsia="Times New Roman" w:hAnsi="Times New Roman"/>
                <w:szCs w:val="24"/>
              </w:rPr>
            </w:pPr>
            <w:r w:rsidRPr="00A04B46">
              <w:rPr>
                <w:rFonts w:ascii="Times New Roman" w:eastAsia="Times New Roman" w:hAnsi="Times New Roman"/>
                <w:szCs w:val="24"/>
              </w:rPr>
              <w:t>false=</w:t>
            </w:r>
            <w:r w:rsidRPr="00A04B46">
              <w:rPr>
                <w:rFonts w:ascii="宋体" w:hAnsi="宋体" w:cs="宋体" w:hint="eastAsia"/>
                <w:szCs w:val="24"/>
              </w:rPr>
              <w:t>否</w:t>
            </w:r>
          </w:p>
          <w:p w:rsidR="00F405BA" w:rsidRPr="00A04B46" w:rsidRDefault="00F405BA" w:rsidP="0058245B">
            <w:pPr>
              <w:pStyle w:val="2fff4"/>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836654">
            <w:pPr>
              <w:pStyle w:val="2fff4"/>
              <w:numPr>
                <w:ilvl w:val="0"/>
                <w:numId w:val="221"/>
              </w:numPr>
              <w:spacing w:line="240" w:lineRule="auto"/>
              <w:ind w:firstLineChars="0" w:firstLine="360"/>
              <w:rPr>
                <w:rFonts w:ascii="Arial" w:eastAsia="Arial" w:hAnsi="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360"/>
              <w:rPr>
                <w:rFonts w:ascii="Consolas" w:eastAsia="Consolas" w:hAnsi="Consolas"/>
                <w:sz w:val="18"/>
                <w:szCs w:val="18"/>
                <w:shd w:val="clear" w:color="auto" w:fill="E8F2FE"/>
              </w:rPr>
            </w:pPr>
            <w:r w:rsidRPr="00A04B46">
              <w:rPr>
                <w:rFonts w:ascii="Consolas" w:eastAsia="Consolas" w:hAnsi="Consolas"/>
                <w:sz w:val="18"/>
                <w:szCs w:val="18"/>
                <w:shd w:val="clear" w:color="auto" w:fill="E8F2FE"/>
              </w:rPr>
              <w:t>CONTACT_NUMBER</w:t>
            </w:r>
          </w:p>
          <w:p w:rsidR="00F405BA" w:rsidRPr="00A04B46" w:rsidRDefault="00F405BA" w:rsidP="0058245B">
            <w:pPr>
              <w:ind w:firstLine="400"/>
              <w:rPr>
                <w:rFonts w:ascii=".SF NS Text" w:eastAsia=".SF NS Text" w:hAnsi=".SF NS Text"/>
                <w:sz w:val="20"/>
              </w:rPr>
            </w:pP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1</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String</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480"/>
              <w:rPr>
                <w:rFonts w:ascii="宋体" w:hAnsi="宋体"/>
                <w:sz w:val="18"/>
                <w:szCs w:val="18"/>
              </w:rPr>
            </w:pPr>
            <w:r w:rsidRPr="00A04B46">
              <w:rPr>
                <w:rFonts w:ascii="宋体" w:hAnsi="宋体" w:hint="eastAsia"/>
              </w:rPr>
              <w:t>联系号码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pStyle w:val="2fff4"/>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836654">
            <w:pPr>
              <w:pStyle w:val="2fff4"/>
              <w:numPr>
                <w:ilvl w:val="0"/>
                <w:numId w:val="221"/>
              </w:numPr>
              <w:spacing w:line="240" w:lineRule="auto"/>
              <w:ind w:firstLineChars="0" w:firstLine="360"/>
              <w:rPr>
                <w:rFonts w:ascii="Arial" w:eastAsia="Arial" w:hAnsi="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360"/>
              <w:rPr>
                <w:rFonts w:ascii="Consolas" w:eastAsia="Consolas" w:hAnsi="Consolas"/>
                <w:sz w:val="18"/>
                <w:szCs w:val="18"/>
                <w:shd w:val="clear" w:color="auto" w:fill="E8F2FE"/>
              </w:rPr>
            </w:pPr>
            <w:r w:rsidRPr="00A04B46">
              <w:rPr>
                <w:rFonts w:ascii="Consolas" w:eastAsia="Consolas" w:hAnsi="Consolas"/>
                <w:sz w:val="18"/>
                <w:szCs w:val="18"/>
                <w:shd w:val="clear" w:color="auto" w:fill="E8F2FE"/>
              </w:rPr>
              <w:t>SUBSCRIBER_TYPE</w:t>
            </w:r>
          </w:p>
          <w:p w:rsidR="00F405BA" w:rsidRPr="00A04B46" w:rsidRDefault="00F405BA" w:rsidP="0058245B">
            <w:pPr>
              <w:ind w:firstLine="400"/>
              <w:rPr>
                <w:rFonts w:ascii=".SF NS Text" w:eastAsia=".SF NS Text" w:hAnsi=".SF NS Text"/>
                <w:sz w:val="20"/>
              </w:rPr>
            </w:pP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1</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String</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480"/>
              <w:rPr>
                <w:rFonts w:ascii="宋体" w:hAnsi="宋体"/>
                <w:sz w:val="18"/>
                <w:szCs w:val="18"/>
              </w:rPr>
            </w:pPr>
            <w:r w:rsidRPr="00A04B46">
              <w:rPr>
                <w:rFonts w:ascii="宋体" w:hAnsi="宋体" w:hint="eastAsia"/>
              </w:rPr>
              <w:t>用户标识</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pStyle w:val="2fff4"/>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bl>
    <w:p w:rsidR="00F405BA" w:rsidRPr="00A04B46" w:rsidRDefault="00F405BA" w:rsidP="00F405BA">
      <w:pPr>
        <w:pStyle w:val="1fff3"/>
        <w:tabs>
          <w:tab w:val="left" w:pos="780"/>
        </w:tabs>
        <w:ind w:firstLine="482"/>
        <w:rPr>
          <w:rFonts w:hAnsi="宋体"/>
          <w:b/>
          <w:szCs w:val="24"/>
        </w:rPr>
      </w:pPr>
    </w:p>
    <w:tbl>
      <w:tblPr>
        <w:tblW w:w="8429" w:type="dxa"/>
        <w:tblInd w:w="468" w:type="dxa"/>
        <w:tblLayout w:type="fixed"/>
        <w:tblLook w:val="04A0" w:firstRow="1" w:lastRow="0" w:firstColumn="1" w:lastColumn="0" w:noHBand="0" w:noVBand="1"/>
      </w:tblPr>
      <w:tblGrid>
        <w:gridCol w:w="584"/>
        <w:gridCol w:w="1819"/>
        <w:gridCol w:w="825"/>
        <w:gridCol w:w="807"/>
        <w:gridCol w:w="1417"/>
        <w:gridCol w:w="1701"/>
        <w:gridCol w:w="1276"/>
      </w:tblGrid>
      <w:tr w:rsidR="00F405BA" w:rsidRPr="00A04B46" w:rsidTr="0058245B">
        <w:trPr>
          <w:cantSplit/>
          <w:trHeight w:val="109"/>
        </w:trPr>
        <w:tc>
          <w:tcPr>
            <w:tcW w:w="584"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836654">
            <w:pPr>
              <w:pStyle w:val="2fff4"/>
              <w:numPr>
                <w:ilvl w:val="0"/>
                <w:numId w:val="222"/>
              </w:numPr>
              <w:spacing w:line="240" w:lineRule="auto"/>
              <w:ind w:left="704" w:firstLineChars="0" w:firstLine="360"/>
              <w:rPr>
                <w:rFonts w:ascii="Arial" w:eastAsia="Arial" w:hAnsi="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360"/>
              <w:rPr>
                <w:rFonts w:ascii=".SF NS Text" w:eastAsia=".SF NS Text" w:hAnsi=".SF NS Text"/>
                <w:sz w:val="20"/>
              </w:rPr>
            </w:pPr>
            <w:r w:rsidRPr="00A04B46">
              <w:rPr>
                <w:rFonts w:ascii="Consolas" w:eastAsia="Consolas" w:hAnsi="Consolas"/>
                <w:sz w:val="18"/>
                <w:szCs w:val="18"/>
                <w:shd w:val="clear" w:color="000000" w:fill="E8F2FE"/>
              </w:rPr>
              <w:t>UPGRADE_ADDRESS</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sz w:val="18"/>
                <w:szCs w:val="18"/>
              </w:rPr>
              <w:t>1</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b/>
                <w:sz w:val="18"/>
                <w:szCs w:val="18"/>
              </w:rPr>
              <w:t>String</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sz w:val="18"/>
                <w:szCs w:val="18"/>
              </w:rPr>
              <w:t>是否升级地址</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480"/>
              <w:rPr>
                <w:rFonts w:ascii="Times New Roman" w:eastAsia="Times New Roman" w:hAnsi="Times New Roman"/>
                <w:szCs w:val="24"/>
              </w:rPr>
            </w:pPr>
            <w:r w:rsidRPr="00A04B46">
              <w:rPr>
                <w:rFonts w:ascii="Times New Roman" w:eastAsia="Times New Roman" w:hAnsi="Times New Roman"/>
                <w:szCs w:val="24"/>
              </w:rPr>
              <w:t>true=</w:t>
            </w:r>
            <w:r w:rsidRPr="00A04B46">
              <w:rPr>
                <w:rFonts w:ascii="宋体" w:hAnsi="宋体" w:cs="宋体" w:hint="eastAsia"/>
                <w:szCs w:val="24"/>
              </w:rPr>
              <w:t>是；</w:t>
            </w:r>
          </w:p>
          <w:p w:rsidR="00F405BA" w:rsidRPr="00A04B46" w:rsidRDefault="00F405BA" w:rsidP="0058245B">
            <w:pPr>
              <w:ind w:firstLine="480"/>
              <w:rPr>
                <w:rFonts w:ascii="Times New Roman" w:eastAsia="Times New Roman" w:hAnsi="Times New Roman"/>
                <w:szCs w:val="24"/>
              </w:rPr>
            </w:pPr>
            <w:r w:rsidRPr="00A04B46">
              <w:rPr>
                <w:rFonts w:ascii="Times New Roman" w:eastAsia="Times New Roman" w:hAnsi="Times New Roman"/>
                <w:szCs w:val="24"/>
              </w:rPr>
              <w:t>false=</w:t>
            </w:r>
            <w:r w:rsidRPr="00A04B46">
              <w:rPr>
                <w:rFonts w:ascii="宋体" w:hAnsi="宋体" w:cs="宋体" w:hint="eastAsia"/>
                <w:szCs w:val="24"/>
              </w:rPr>
              <w:t>否</w:t>
            </w:r>
          </w:p>
          <w:p w:rsidR="00F405BA" w:rsidRPr="00A04B46" w:rsidRDefault="00F405BA" w:rsidP="0058245B">
            <w:pPr>
              <w:pStyle w:val="2fff4"/>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109"/>
        </w:trPr>
        <w:tc>
          <w:tcPr>
            <w:tcW w:w="584"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836654">
            <w:pPr>
              <w:pStyle w:val="2fff4"/>
              <w:numPr>
                <w:ilvl w:val="0"/>
                <w:numId w:val="222"/>
              </w:numPr>
              <w:spacing w:line="240" w:lineRule="auto"/>
              <w:ind w:left="704" w:firstLineChars="0" w:firstLine="360"/>
              <w:rPr>
                <w:rFonts w:ascii="Arial" w:eastAsia="Arial" w:hAnsi="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360"/>
              <w:rPr>
                <w:rFonts w:ascii="Consolas" w:eastAsia="Consolas" w:hAnsi="Consolas"/>
                <w:sz w:val="18"/>
                <w:szCs w:val="18"/>
                <w:shd w:val="clear" w:color="000000" w:fill="E8F2FE"/>
              </w:rPr>
            </w:pPr>
            <w:r w:rsidRPr="00A04B46">
              <w:rPr>
                <w:rFonts w:ascii="Consolas" w:eastAsia="Consolas" w:hAnsi="Consolas"/>
                <w:sz w:val="18"/>
                <w:szCs w:val="18"/>
                <w:shd w:val="clear" w:color="000000" w:fill="E8F2FE"/>
              </w:rPr>
              <w:t>VILLAGEGBCAPACITYNAME</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b/>
                <w:sz w:val="18"/>
                <w:szCs w:val="18"/>
              </w:rPr>
              <w:t>String</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千兆小区类型</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480"/>
              <w:rPr>
                <w:rFonts w:ascii="Times New Roman" w:eastAsia="Times New Roman" w:hAnsi="Times New Roman"/>
                <w:szCs w:val="24"/>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109"/>
        </w:trPr>
        <w:tc>
          <w:tcPr>
            <w:tcW w:w="584"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836654">
            <w:pPr>
              <w:pStyle w:val="2fff4"/>
              <w:numPr>
                <w:ilvl w:val="0"/>
                <w:numId w:val="222"/>
              </w:numPr>
              <w:spacing w:line="240" w:lineRule="auto"/>
              <w:ind w:left="704" w:firstLineChars="0" w:firstLine="360"/>
              <w:rPr>
                <w:rFonts w:ascii="Arial" w:eastAsia="Arial" w:hAnsi="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360"/>
              <w:rPr>
                <w:rFonts w:ascii="Consolas" w:eastAsiaTheme="minorEastAsia" w:hAnsi="Consolas"/>
                <w:sz w:val="18"/>
                <w:szCs w:val="18"/>
                <w:shd w:val="clear" w:color="000000" w:fill="E8F2FE"/>
              </w:rPr>
            </w:pPr>
            <w:r w:rsidRPr="00A04B46">
              <w:rPr>
                <w:rFonts w:ascii="Consolas" w:eastAsiaTheme="minorEastAsia" w:hAnsi="Consolas" w:hint="eastAsia"/>
                <w:sz w:val="18"/>
                <w:szCs w:val="18"/>
                <w:shd w:val="clear" w:color="000000" w:fill="E8F2FE"/>
              </w:rPr>
              <w:t>A</w:t>
            </w:r>
            <w:r w:rsidRPr="00A04B46">
              <w:rPr>
                <w:rFonts w:ascii="Consolas" w:eastAsiaTheme="minorEastAsia" w:hAnsi="Consolas"/>
                <w:sz w:val="18"/>
                <w:szCs w:val="18"/>
                <w:shd w:val="clear" w:color="000000" w:fill="E8F2FE"/>
              </w:rPr>
              <w:t>CT_TYPE</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接入方式</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480"/>
              <w:rPr>
                <w:rFonts w:ascii="Times New Roman" w:eastAsia="Times New Roman" w:hAnsi="Times New Roman"/>
                <w:szCs w:val="24"/>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bl>
    <w:p w:rsidR="00F405BA" w:rsidRPr="00A04B46" w:rsidRDefault="00F405BA" w:rsidP="00F405BA">
      <w:pPr>
        <w:ind w:firstLine="480"/>
        <w:rPr>
          <w:rFonts w:hAnsi="宋体"/>
        </w:rPr>
      </w:pPr>
    </w:p>
    <w:p w:rsidR="00F405BA" w:rsidRPr="00A04B46" w:rsidRDefault="00F405BA" w:rsidP="00F405BA">
      <w:pPr>
        <w:ind w:firstLine="480"/>
        <w:rPr>
          <w:rFonts w:hAnsi="宋体"/>
        </w:rPr>
      </w:pPr>
      <w:r w:rsidRPr="00A04B46">
        <w:rPr>
          <w:rFonts w:hAnsi="宋体"/>
        </w:rPr>
        <w:t>{</w:t>
      </w:r>
    </w:p>
    <w:p w:rsidR="00F405BA" w:rsidRPr="00A04B46" w:rsidRDefault="00F405BA" w:rsidP="00F405BA">
      <w:pPr>
        <w:ind w:firstLine="480"/>
        <w:rPr>
          <w:rFonts w:hAnsi="宋体"/>
        </w:rPr>
      </w:pPr>
      <w:r w:rsidRPr="00A04B46">
        <w:rPr>
          <w:rFonts w:hAnsi="宋体"/>
        </w:rPr>
        <w:t xml:space="preserve">   "CUST_ID": "7100000004851497",</w:t>
      </w:r>
    </w:p>
    <w:p w:rsidR="00F405BA" w:rsidRPr="00A04B46" w:rsidRDefault="00F405BA" w:rsidP="00F405BA">
      <w:pPr>
        <w:ind w:firstLine="480"/>
        <w:rPr>
          <w:rFonts w:hAnsi="宋体"/>
        </w:rPr>
      </w:pPr>
      <w:r w:rsidRPr="00A04B46">
        <w:rPr>
          <w:rFonts w:hAnsi="宋体"/>
        </w:rPr>
        <w:t xml:space="preserve">   "MONTH": "202206",</w:t>
      </w:r>
    </w:p>
    <w:p w:rsidR="00F405BA" w:rsidRPr="00A04B46" w:rsidRDefault="00F405BA" w:rsidP="00F405BA">
      <w:pPr>
        <w:ind w:firstLine="480"/>
        <w:rPr>
          <w:rFonts w:hAnsi="宋体"/>
        </w:rPr>
      </w:pPr>
      <w:r w:rsidRPr="00A04B46">
        <w:rPr>
          <w:rFonts w:hAnsi="宋体"/>
        </w:rPr>
        <w:t xml:space="preserve">   "ORG_ID": "26681",</w:t>
      </w:r>
    </w:p>
    <w:p w:rsidR="00F405BA" w:rsidRPr="00A04B46" w:rsidRDefault="00F405BA" w:rsidP="00F405BA">
      <w:pPr>
        <w:ind w:firstLine="480"/>
        <w:rPr>
          <w:rFonts w:hAnsi="宋体"/>
        </w:rPr>
      </w:pPr>
      <w:r w:rsidRPr="00A04B46">
        <w:rPr>
          <w:rFonts w:hAnsi="宋体"/>
        </w:rPr>
        <w:t xml:space="preserve">   "PERFORMANCE_BOND": "",</w:t>
      </w:r>
    </w:p>
    <w:p w:rsidR="00F405BA" w:rsidRPr="00A04B46" w:rsidRDefault="00F405BA" w:rsidP="00F405BA">
      <w:pPr>
        <w:ind w:firstLine="480"/>
        <w:rPr>
          <w:rFonts w:hAnsi="宋体"/>
        </w:rPr>
      </w:pPr>
      <w:r w:rsidRPr="00A04B46">
        <w:rPr>
          <w:rFonts w:hAnsi="宋体"/>
        </w:rPr>
        <w:t xml:space="preserve">   "OFFER_EXPIRE_DATE": "2050-12-31 23:59:59.0",</w:t>
      </w:r>
    </w:p>
    <w:p w:rsidR="00F405BA" w:rsidRPr="00A04B46" w:rsidRDefault="00F405BA" w:rsidP="00F405BA">
      <w:pPr>
        <w:ind w:firstLine="480"/>
        <w:rPr>
          <w:rFonts w:hAnsi="宋体"/>
        </w:rPr>
      </w:pPr>
      <w:r w:rsidRPr="00A04B46">
        <w:rPr>
          <w:rFonts w:hAnsi="宋体" w:hint="eastAsia"/>
        </w:rPr>
        <w:t xml:space="preserve">   "IS_REAL_NAME": "</w:t>
      </w:r>
      <w:r w:rsidRPr="00A04B46">
        <w:rPr>
          <w:rFonts w:hAnsi="宋体" w:hint="eastAsia"/>
        </w:rPr>
        <w:t>是</w:t>
      </w:r>
      <w:r w:rsidRPr="00A04B46">
        <w:rPr>
          <w:rFonts w:hAnsi="宋体" w:hint="eastAsia"/>
        </w:rPr>
        <w:t>",</w:t>
      </w:r>
    </w:p>
    <w:p w:rsidR="00F405BA" w:rsidRPr="00A04B46" w:rsidRDefault="00F405BA" w:rsidP="00F405BA">
      <w:pPr>
        <w:ind w:firstLine="480"/>
        <w:rPr>
          <w:rFonts w:hAnsi="宋体"/>
        </w:rPr>
      </w:pPr>
      <w:r w:rsidRPr="00A04B46">
        <w:rPr>
          <w:rFonts w:hAnsi="宋体" w:hint="eastAsia"/>
        </w:rPr>
        <w:t xml:space="preserve">   "ADDRESS_LEVEL": "11</w:t>
      </w:r>
      <w:r w:rsidRPr="00A04B46">
        <w:rPr>
          <w:rFonts w:hAnsi="宋体" w:hint="eastAsia"/>
        </w:rPr>
        <w:t>级</w:t>
      </w:r>
      <w:r w:rsidRPr="00A04B46">
        <w:rPr>
          <w:rFonts w:hAnsi="宋体" w:hint="eastAsia"/>
        </w:rPr>
        <w:t>",</w:t>
      </w:r>
    </w:p>
    <w:p w:rsidR="00F405BA" w:rsidRPr="00A04B46" w:rsidRDefault="00F405BA" w:rsidP="00F405BA">
      <w:pPr>
        <w:ind w:firstLine="480"/>
        <w:rPr>
          <w:rFonts w:hAnsi="宋体"/>
        </w:rPr>
      </w:pPr>
      <w:r w:rsidRPr="00A04B46">
        <w:rPr>
          <w:rFonts w:hAnsi="宋体" w:hint="eastAsia"/>
        </w:rPr>
        <w:t xml:space="preserve">   "BD_ADDRESS_STATUS": "</w:t>
      </w:r>
      <w:r w:rsidRPr="00A04B46">
        <w:rPr>
          <w:rFonts w:hAnsi="宋体" w:hint="eastAsia"/>
        </w:rPr>
        <w:t>有效</w:t>
      </w:r>
      <w:r w:rsidRPr="00A04B46">
        <w:rPr>
          <w:rFonts w:hAnsi="宋体" w:hint="eastAsia"/>
        </w:rPr>
        <w:t>",</w:t>
      </w:r>
    </w:p>
    <w:p w:rsidR="00F405BA" w:rsidRPr="00A04B46" w:rsidRDefault="00F405BA" w:rsidP="00F405BA">
      <w:pPr>
        <w:ind w:firstLine="480"/>
        <w:rPr>
          <w:rFonts w:hAnsi="宋体"/>
        </w:rPr>
      </w:pPr>
      <w:r w:rsidRPr="00A04B46">
        <w:rPr>
          <w:rFonts w:hAnsi="宋体"/>
        </w:rPr>
        <w:t xml:space="preserve">   "WIDENET_EXPIRE_DATE": "2023-10-31 23:59:59",</w:t>
      </w:r>
    </w:p>
    <w:p w:rsidR="00F405BA" w:rsidRPr="00A04B46" w:rsidRDefault="00F405BA" w:rsidP="00F405BA">
      <w:pPr>
        <w:ind w:firstLine="480"/>
        <w:rPr>
          <w:rFonts w:hAnsi="宋体"/>
        </w:rPr>
      </w:pPr>
      <w:r w:rsidRPr="00A04B46">
        <w:rPr>
          <w:rFonts w:hAnsi="宋体"/>
        </w:rPr>
        <w:t xml:space="preserve">   "IDEN_TYPE_ID": "10000000",</w:t>
      </w:r>
    </w:p>
    <w:p w:rsidR="00F405BA" w:rsidRPr="00A04B46" w:rsidRDefault="00F405BA" w:rsidP="00F405BA">
      <w:pPr>
        <w:ind w:firstLine="480"/>
        <w:rPr>
          <w:rFonts w:hAnsi="宋体"/>
        </w:rPr>
      </w:pPr>
      <w:r w:rsidRPr="00A04B46">
        <w:rPr>
          <w:rFonts w:hAnsi="宋体"/>
        </w:rPr>
        <w:t xml:space="preserve">   "SPEED_FUTURE": "",</w:t>
      </w:r>
    </w:p>
    <w:p w:rsidR="00F405BA" w:rsidRPr="00A04B46" w:rsidRDefault="00F405BA" w:rsidP="00F405BA">
      <w:pPr>
        <w:ind w:firstLine="480"/>
        <w:rPr>
          <w:rFonts w:hAnsi="宋体"/>
        </w:rPr>
      </w:pPr>
      <w:r w:rsidRPr="00A04B46">
        <w:rPr>
          <w:rFonts w:hAnsi="宋体"/>
        </w:rPr>
        <w:t xml:space="preserve">   "MAIN_WIDENET_NUM": "w15912489112",</w:t>
      </w:r>
    </w:p>
    <w:p w:rsidR="00F405BA" w:rsidRPr="00A04B46" w:rsidRDefault="00F405BA" w:rsidP="00F405BA">
      <w:pPr>
        <w:ind w:firstLine="480"/>
        <w:rPr>
          <w:rFonts w:hAnsi="宋体"/>
        </w:rPr>
      </w:pPr>
      <w:r w:rsidRPr="00A04B46">
        <w:rPr>
          <w:rFonts w:hAnsi="宋体"/>
        </w:rPr>
        <w:t xml:space="preserve">   "BROADBAND_DEPOSIT": "0",</w:t>
      </w:r>
    </w:p>
    <w:p w:rsidR="00F405BA" w:rsidRPr="00A04B46" w:rsidRDefault="00F405BA" w:rsidP="00F405BA">
      <w:pPr>
        <w:ind w:firstLine="480"/>
        <w:rPr>
          <w:rFonts w:hAnsi="宋体"/>
        </w:rPr>
      </w:pPr>
      <w:r w:rsidRPr="00A04B46">
        <w:rPr>
          <w:rFonts w:hAnsi="宋体" w:hint="eastAsia"/>
        </w:rPr>
        <w:t xml:space="preserve">   "CREATE_ORGANIZE_NAME": "</w:t>
      </w:r>
      <w:r w:rsidRPr="00A04B46">
        <w:rPr>
          <w:rFonts w:hAnsi="宋体" w:hint="eastAsia"/>
        </w:rPr>
        <w:t>官渡古镇片区矣六手机专卖店</w:t>
      </w:r>
      <w:r w:rsidRPr="00A04B46">
        <w:rPr>
          <w:rFonts w:hAnsi="宋体" w:hint="eastAsia"/>
        </w:rPr>
        <w:t>",</w:t>
      </w:r>
    </w:p>
    <w:p w:rsidR="00F405BA" w:rsidRPr="00A04B46" w:rsidRDefault="00F405BA" w:rsidP="00F405BA">
      <w:pPr>
        <w:ind w:firstLine="480"/>
        <w:rPr>
          <w:rFonts w:hAnsi="宋体"/>
        </w:rPr>
      </w:pPr>
      <w:r w:rsidRPr="00A04B46">
        <w:rPr>
          <w:rFonts w:hAnsi="宋体"/>
        </w:rPr>
        <w:t xml:space="preserve">   "BD_CONTACT_NUM": "15912489112",</w:t>
      </w:r>
    </w:p>
    <w:p w:rsidR="00F405BA" w:rsidRPr="00A04B46" w:rsidRDefault="00F405BA" w:rsidP="00F405BA">
      <w:pPr>
        <w:ind w:firstLine="480"/>
        <w:rPr>
          <w:rFonts w:hAnsi="宋体"/>
        </w:rPr>
      </w:pPr>
      <w:r w:rsidRPr="00A04B46">
        <w:rPr>
          <w:rFonts w:hAnsi="宋体"/>
        </w:rPr>
        <w:t xml:space="preserve">   "MGMT_DISTRICT": "0871",</w:t>
      </w:r>
    </w:p>
    <w:p w:rsidR="00F405BA" w:rsidRPr="00A04B46" w:rsidRDefault="00F405BA" w:rsidP="00F405BA">
      <w:pPr>
        <w:ind w:firstLine="480"/>
        <w:rPr>
          <w:rFonts w:hAnsi="宋体"/>
        </w:rPr>
      </w:pPr>
      <w:r w:rsidRPr="00A04B46">
        <w:rPr>
          <w:rFonts w:hAnsi="宋体"/>
        </w:rPr>
        <w:lastRenderedPageBreak/>
        <w:t xml:space="preserve">   "CONTACT_NUMBER": "15912489112",</w:t>
      </w:r>
    </w:p>
    <w:p w:rsidR="00F405BA" w:rsidRPr="00A04B46" w:rsidRDefault="00F405BA" w:rsidP="00F405BA">
      <w:pPr>
        <w:ind w:firstLine="480"/>
        <w:rPr>
          <w:rFonts w:hAnsi="宋体"/>
        </w:rPr>
      </w:pPr>
      <w:r w:rsidRPr="00A04B46">
        <w:rPr>
          <w:rFonts w:hAnsi="宋体"/>
        </w:rPr>
        <w:t xml:space="preserve">   "IMS_NUM": "",</w:t>
      </w:r>
    </w:p>
    <w:p w:rsidR="00F405BA" w:rsidRPr="00A04B46" w:rsidRDefault="00F405BA" w:rsidP="00F405BA">
      <w:pPr>
        <w:ind w:firstLine="480"/>
        <w:rPr>
          <w:rFonts w:hAnsi="宋体"/>
        </w:rPr>
      </w:pPr>
      <w:r w:rsidRPr="00A04B46">
        <w:rPr>
          <w:rFonts w:hAnsi="宋体" w:hint="eastAsia"/>
        </w:rPr>
        <w:t xml:space="preserve">   "STAND_ADDRESS": "</w:t>
      </w:r>
      <w:r w:rsidRPr="00A04B46">
        <w:rPr>
          <w:rFonts w:hAnsi="宋体" w:hint="eastAsia"/>
        </w:rPr>
        <w:t>昆明</w:t>
      </w:r>
      <w:r w:rsidRPr="00A04B46">
        <w:rPr>
          <w:rFonts w:hAnsi="宋体" w:hint="eastAsia"/>
        </w:rPr>
        <w:t xml:space="preserve"> </w:t>
      </w:r>
      <w:r w:rsidRPr="00A04B46">
        <w:rPr>
          <w:rFonts w:hAnsi="宋体" w:hint="eastAsia"/>
        </w:rPr>
        <w:t>官渡区</w:t>
      </w:r>
      <w:r w:rsidRPr="00A04B46">
        <w:rPr>
          <w:rFonts w:hAnsi="宋体" w:hint="eastAsia"/>
        </w:rPr>
        <w:t xml:space="preserve"> </w:t>
      </w:r>
      <w:r w:rsidRPr="00A04B46">
        <w:rPr>
          <w:rFonts w:hAnsi="宋体" w:hint="eastAsia"/>
        </w:rPr>
        <w:t>官渡街道办事处</w:t>
      </w:r>
      <w:r w:rsidRPr="00A04B46">
        <w:rPr>
          <w:rFonts w:hAnsi="宋体" w:hint="eastAsia"/>
        </w:rPr>
        <w:t xml:space="preserve"> </w:t>
      </w:r>
      <w:r w:rsidRPr="00A04B46">
        <w:rPr>
          <w:rFonts w:hAnsi="宋体" w:hint="eastAsia"/>
        </w:rPr>
        <w:t>云秀路</w:t>
      </w:r>
      <w:r w:rsidRPr="00A04B46">
        <w:rPr>
          <w:rFonts w:hAnsi="宋体" w:hint="eastAsia"/>
        </w:rPr>
        <w:t xml:space="preserve"> </w:t>
      </w:r>
      <w:r w:rsidRPr="00A04B46">
        <w:rPr>
          <w:rFonts w:hAnsi="宋体" w:hint="eastAsia"/>
        </w:rPr>
        <w:t>俊发湾流海小区</w:t>
      </w:r>
      <w:r w:rsidRPr="00A04B46">
        <w:rPr>
          <w:rFonts w:hAnsi="宋体" w:hint="eastAsia"/>
        </w:rPr>
        <w:t xml:space="preserve"> </w:t>
      </w:r>
      <w:r w:rsidRPr="00A04B46">
        <w:rPr>
          <w:rFonts w:hAnsi="宋体" w:hint="eastAsia"/>
        </w:rPr>
        <w:t>三组团</w:t>
      </w:r>
      <w:r w:rsidRPr="00A04B46">
        <w:rPr>
          <w:rFonts w:hAnsi="宋体" w:hint="eastAsia"/>
        </w:rPr>
        <w:t xml:space="preserve"> 2</w:t>
      </w:r>
      <w:r w:rsidRPr="00A04B46">
        <w:rPr>
          <w:rFonts w:hAnsi="宋体" w:hint="eastAsia"/>
        </w:rPr>
        <w:t>栋</w:t>
      </w:r>
      <w:r w:rsidRPr="00A04B46">
        <w:rPr>
          <w:rFonts w:hAnsi="宋体" w:hint="eastAsia"/>
        </w:rPr>
        <w:t xml:space="preserve"> 1</w:t>
      </w:r>
      <w:r w:rsidRPr="00A04B46">
        <w:rPr>
          <w:rFonts w:hAnsi="宋体" w:hint="eastAsia"/>
        </w:rPr>
        <w:t>单元</w:t>
      </w:r>
      <w:r w:rsidRPr="00A04B46">
        <w:rPr>
          <w:rFonts w:hAnsi="宋体" w:hint="eastAsia"/>
        </w:rPr>
        <w:t xml:space="preserve"> 10</w:t>
      </w:r>
      <w:r w:rsidRPr="00A04B46">
        <w:rPr>
          <w:rFonts w:hAnsi="宋体" w:hint="eastAsia"/>
        </w:rPr>
        <w:t>层</w:t>
      </w:r>
      <w:r w:rsidRPr="00A04B46">
        <w:rPr>
          <w:rFonts w:hAnsi="宋体" w:hint="eastAsia"/>
        </w:rPr>
        <w:t xml:space="preserve"> 1002</w:t>
      </w:r>
      <w:r w:rsidRPr="00A04B46">
        <w:rPr>
          <w:rFonts w:hAnsi="宋体" w:hint="eastAsia"/>
        </w:rPr>
        <w:t>室</w:t>
      </w:r>
      <w:r w:rsidRPr="00A04B46">
        <w:rPr>
          <w:rFonts w:hAnsi="宋体" w:hint="eastAsia"/>
        </w:rPr>
        <w:t xml:space="preserve"> ",</w:t>
      </w:r>
    </w:p>
    <w:p w:rsidR="00F405BA" w:rsidRPr="00A04B46" w:rsidRDefault="00F405BA" w:rsidP="00F405BA">
      <w:pPr>
        <w:ind w:firstLine="480"/>
        <w:rPr>
          <w:rFonts w:hAnsi="宋体"/>
        </w:rPr>
      </w:pPr>
      <w:r w:rsidRPr="00A04B46">
        <w:rPr>
          <w:rFonts w:hAnsi="宋体"/>
        </w:rPr>
        <w:t xml:space="preserve">   "FEE1_1": "2500",</w:t>
      </w:r>
    </w:p>
    <w:p w:rsidR="00F405BA" w:rsidRPr="00A04B46" w:rsidRDefault="00F405BA" w:rsidP="00F405BA">
      <w:pPr>
        <w:ind w:firstLine="480"/>
        <w:rPr>
          <w:rFonts w:hAnsi="宋体"/>
        </w:rPr>
      </w:pPr>
      <w:r w:rsidRPr="00A04B46">
        <w:rPr>
          <w:rFonts w:hAnsi="宋体"/>
        </w:rPr>
        <w:t xml:space="preserve">   "OFFER_ID": "93018002",</w:t>
      </w:r>
    </w:p>
    <w:p w:rsidR="00F405BA" w:rsidRPr="00A04B46" w:rsidRDefault="00F405BA" w:rsidP="00F405BA">
      <w:pPr>
        <w:ind w:firstLine="480"/>
        <w:rPr>
          <w:rFonts w:hAnsi="宋体"/>
        </w:rPr>
      </w:pPr>
      <w:r w:rsidRPr="00A04B46">
        <w:rPr>
          <w:rFonts w:hAnsi="宋体"/>
        </w:rPr>
        <w:t xml:space="preserve">   "LAST_CHANGE_MODEM_TIME": "2020-11-01 19:29:16",</w:t>
      </w:r>
    </w:p>
    <w:p w:rsidR="00F405BA" w:rsidRPr="00A04B46" w:rsidRDefault="00F405BA" w:rsidP="00F405BA">
      <w:pPr>
        <w:ind w:firstLine="480"/>
        <w:rPr>
          <w:rFonts w:hAnsi="宋体"/>
        </w:rPr>
      </w:pPr>
      <w:r w:rsidRPr="00A04B46">
        <w:rPr>
          <w:rFonts w:hAnsi="宋体"/>
        </w:rPr>
        <w:t xml:space="preserve">   "BD_ADDRESS_ID": "260871,26087105,2608710504,6874,1971841,1976605,1976619,1976688,1977263,1982418",</w:t>
      </w:r>
    </w:p>
    <w:p w:rsidR="00F405BA" w:rsidRPr="00A04B46" w:rsidRDefault="00F405BA" w:rsidP="00F405BA">
      <w:pPr>
        <w:ind w:firstLine="480"/>
        <w:rPr>
          <w:rFonts w:hAnsi="宋体"/>
        </w:rPr>
      </w:pPr>
      <w:r w:rsidRPr="00A04B46">
        <w:rPr>
          <w:rFonts w:hAnsi="宋体"/>
        </w:rPr>
        <w:t xml:space="preserve">   "IS_REAL_TAG": "1",</w:t>
      </w:r>
    </w:p>
    <w:p w:rsidR="00F405BA" w:rsidRPr="00A04B46" w:rsidRDefault="00F405BA" w:rsidP="00F405BA">
      <w:pPr>
        <w:ind w:firstLine="480"/>
        <w:rPr>
          <w:rFonts w:hAnsi="宋体"/>
        </w:rPr>
      </w:pPr>
      <w:r w:rsidRPr="00A04B46">
        <w:rPr>
          <w:rFonts w:hAnsi="宋体" w:hint="eastAsia"/>
        </w:rPr>
        <w:t xml:space="preserve">   "ACCT_TYPE": "</w:t>
      </w:r>
      <w:r w:rsidRPr="00A04B46">
        <w:rPr>
          <w:rFonts w:hAnsi="宋体" w:hint="eastAsia"/>
        </w:rPr>
        <w:t>现金</w:t>
      </w:r>
      <w:r w:rsidRPr="00A04B46">
        <w:rPr>
          <w:rFonts w:hAnsi="宋体" w:hint="eastAsia"/>
        </w:rPr>
        <w:t>",</w:t>
      </w:r>
    </w:p>
    <w:p w:rsidR="00F405BA" w:rsidRPr="00A04B46" w:rsidRDefault="00F405BA" w:rsidP="00F405BA">
      <w:pPr>
        <w:ind w:firstLine="480"/>
        <w:rPr>
          <w:rFonts w:hAnsi="宋体"/>
        </w:rPr>
      </w:pPr>
      <w:r w:rsidRPr="00A04B46">
        <w:rPr>
          <w:rFonts w:hAnsi="宋体"/>
        </w:rPr>
        <w:t xml:space="preserve">   "MONTH2": "202204",</w:t>
      </w:r>
    </w:p>
    <w:p w:rsidR="00F405BA" w:rsidRPr="00A04B46" w:rsidRDefault="00F405BA" w:rsidP="00F405BA">
      <w:pPr>
        <w:ind w:firstLine="480"/>
        <w:rPr>
          <w:rFonts w:hAnsi="宋体"/>
        </w:rPr>
      </w:pPr>
      <w:r w:rsidRPr="00A04B46">
        <w:rPr>
          <w:rFonts w:hAnsi="宋体"/>
        </w:rPr>
        <w:t xml:space="preserve">   "REAL_FEE": "2500",</w:t>
      </w:r>
    </w:p>
    <w:p w:rsidR="00F405BA" w:rsidRPr="00A04B46" w:rsidRDefault="00F405BA" w:rsidP="00F405BA">
      <w:pPr>
        <w:ind w:firstLine="480"/>
        <w:rPr>
          <w:rFonts w:hAnsi="宋体"/>
        </w:rPr>
      </w:pPr>
      <w:r w:rsidRPr="00A04B46">
        <w:rPr>
          <w:rFonts w:hAnsi="宋体" w:hint="eastAsia"/>
        </w:rPr>
        <w:t xml:space="preserve">   "CUR_OFFER_NAME": "</w:t>
      </w:r>
      <w:r w:rsidRPr="00A04B46">
        <w:rPr>
          <w:rFonts w:hAnsi="宋体" w:hint="eastAsia"/>
        </w:rPr>
        <w:t>有线</w:t>
      </w:r>
      <w:r w:rsidRPr="00A04B46">
        <w:rPr>
          <w:rFonts w:hAnsi="宋体" w:hint="eastAsia"/>
        </w:rPr>
        <w:t>200M</w:t>
      </w:r>
      <w:r w:rsidRPr="00A04B46">
        <w:rPr>
          <w:rFonts w:hAnsi="宋体" w:hint="eastAsia"/>
        </w:rPr>
        <w:t>宽带</w:t>
      </w:r>
      <w:r w:rsidRPr="00A04B46">
        <w:rPr>
          <w:rFonts w:hAnsi="宋体" w:hint="eastAsia"/>
        </w:rPr>
        <w:t>[200</w:t>
      </w:r>
      <w:r w:rsidRPr="00A04B46">
        <w:rPr>
          <w:rFonts w:hAnsi="宋体" w:hint="eastAsia"/>
        </w:rPr>
        <w:t>元包月</w:t>
      </w:r>
      <w:r w:rsidRPr="00A04B46">
        <w:rPr>
          <w:rFonts w:hAnsi="宋体" w:hint="eastAsia"/>
        </w:rPr>
        <w:t>]",</w:t>
      </w:r>
    </w:p>
    <w:p w:rsidR="00F405BA" w:rsidRPr="00A04B46" w:rsidRDefault="00F405BA" w:rsidP="00F405BA">
      <w:pPr>
        <w:ind w:firstLine="480"/>
        <w:rPr>
          <w:rFonts w:hAnsi="宋体"/>
        </w:rPr>
      </w:pPr>
      <w:r w:rsidRPr="00A04B46">
        <w:rPr>
          <w:rFonts w:hAnsi="宋体"/>
        </w:rPr>
        <w:t xml:space="preserve">   "MONTH1": "202205",</w:t>
      </w:r>
    </w:p>
    <w:p w:rsidR="00F405BA" w:rsidRPr="00A04B46" w:rsidRDefault="00F405BA" w:rsidP="00F405BA">
      <w:pPr>
        <w:ind w:firstLine="480"/>
        <w:rPr>
          <w:rFonts w:hAnsi="宋体"/>
        </w:rPr>
      </w:pPr>
      <w:r w:rsidRPr="00A04B46">
        <w:rPr>
          <w:rFonts w:hAnsi="宋体"/>
        </w:rPr>
        <w:t xml:space="preserve">   "CREATE_DATE": "2016-08-14 19:04:19.0",</w:t>
      </w:r>
    </w:p>
    <w:p w:rsidR="00F405BA" w:rsidRPr="00A04B46" w:rsidRDefault="00F405BA" w:rsidP="00F405BA">
      <w:pPr>
        <w:ind w:firstLine="480"/>
        <w:rPr>
          <w:rFonts w:hAnsi="宋体"/>
        </w:rPr>
      </w:pPr>
      <w:r w:rsidRPr="00A04B46">
        <w:rPr>
          <w:rFonts w:hAnsi="宋体"/>
        </w:rPr>
        <w:t xml:space="preserve">   "ACCT_NUM": "15912489112",</w:t>
      </w:r>
    </w:p>
    <w:p w:rsidR="00F405BA" w:rsidRPr="00A04B46" w:rsidRDefault="00F405BA" w:rsidP="00F405BA">
      <w:pPr>
        <w:ind w:firstLine="480"/>
        <w:rPr>
          <w:rFonts w:hAnsi="宋体"/>
        </w:rPr>
      </w:pPr>
      <w:r w:rsidRPr="00A04B46">
        <w:rPr>
          <w:rFonts w:hAnsi="宋体" w:hint="eastAsia"/>
        </w:rPr>
        <w:t xml:space="preserve">   "IS_PAYTOGETHER": "</w:t>
      </w:r>
      <w:r w:rsidRPr="00A04B46">
        <w:rPr>
          <w:rFonts w:hAnsi="宋体" w:hint="eastAsia"/>
        </w:rPr>
        <w:t>是</w:t>
      </w:r>
      <w:r w:rsidRPr="00A04B46">
        <w:rPr>
          <w:rFonts w:hAnsi="宋体" w:hint="eastAsia"/>
        </w:rPr>
        <w:t>",</w:t>
      </w:r>
    </w:p>
    <w:p w:rsidR="00F405BA" w:rsidRPr="00A04B46" w:rsidRDefault="00F405BA" w:rsidP="00F405BA">
      <w:pPr>
        <w:ind w:firstLine="480"/>
        <w:rPr>
          <w:rFonts w:hAnsi="宋体"/>
        </w:rPr>
      </w:pPr>
      <w:r w:rsidRPr="00A04B46">
        <w:rPr>
          <w:rFonts w:hAnsi="宋体"/>
        </w:rPr>
        <w:lastRenderedPageBreak/>
        <w:t xml:space="preserve">   "IDEN_NR_WITHOUT_MASK": "530421198909140317",</w:t>
      </w:r>
    </w:p>
    <w:p w:rsidR="00F405BA" w:rsidRPr="00A04B46" w:rsidRDefault="00F405BA" w:rsidP="00F405BA">
      <w:pPr>
        <w:ind w:firstLine="480"/>
        <w:rPr>
          <w:rFonts w:hAnsi="宋体"/>
        </w:rPr>
      </w:pPr>
      <w:r w:rsidRPr="00A04B46">
        <w:rPr>
          <w:rFonts w:hAnsi="宋体"/>
        </w:rPr>
        <w:t xml:space="preserve">   "OFFER_VALID_DATE": "2019-11-01 00:00:00.0",</w:t>
      </w:r>
    </w:p>
    <w:p w:rsidR="00F405BA" w:rsidRPr="00A04B46" w:rsidRDefault="00F405BA" w:rsidP="00F405BA">
      <w:pPr>
        <w:ind w:firstLine="480"/>
        <w:rPr>
          <w:rFonts w:hAnsi="宋体"/>
        </w:rPr>
      </w:pPr>
      <w:r w:rsidRPr="00A04B46">
        <w:rPr>
          <w:rFonts w:hAnsi="宋体"/>
        </w:rPr>
        <w:t xml:space="preserve">   "SUBSCRIBER_INS_ID": "7116081401476655",</w:t>
      </w:r>
    </w:p>
    <w:p w:rsidR="00F405BA" w:rsidRPr="00A04B46" w:rsidRDefault="00F405BA" w:rsidP="00F405BA">
      <w:pPr>
        <w:ind w:firstLine="480"/>
        <w:rPr>
          <w:rFonts w:hAnsi="宋体"/>
        </w:rPr>
      </w:pPr>
      <w:r w:rsidRPr="00A04B46">
        <w:rPr>
          <w:rFonts w:hAnsi="宋体"/>
        </w:rPr>
        <w:t xml:space="preserve">   "COVER_TYPE": "CMCC_FTTH",</w:t>
      </w:r>
    </w:p>
    <w:p w:rsidR="00F405BA" w:rsidRPr="00A04B46" w:rsidRDefault="00F405BA" w:rsidP="00F405BA">
      <w:pPr>
        <w:ind w:firstLine="480"/>
        <w:rPr>
          <w:rFonts w:hAnsi="宋体"/>
        </w:rPr>
      </w:pPr>
      <w:r w:rsidRPr="00A04B46">
        <w:rPr>
          <w:rFonts w:hAnsi="宋体"/>
        </w:rPr>
        <w:t xml:space="preserve">   "SPEED_SAME_NO": "0",</w:t>
      </w:r>
    </w:p>
    <w:p w:rsidR="00F405BA" w:rsidRPr="00A04B46" w:rsidRDefault="00F405BA" w:rsidP="00F405BA">
      <w:pPr>
        <w:ind w:firstLine="480"/>
        <w:rPr>
          <w:rFonts w:hAnsi="宋体"/>
        </w:rPr>
      </w:pPr>
      <w:r w:rsidRPr="00A04B46">
        <w:rPr>
          <w:rFonts w:hAnsi="宋体"/>
        </w:rPr>
        <w:t xml:space="preserve">   "SPEED_NAME_PLUS": "300M",</w:t>
      </w:r>
    </w:p>
    <w:p w:rsidR="00F405BA" w:rsidRPr="00A04B46" w:rsidRDefault="00F405BA" w:rsidP="00F405BA">
      <w:pPr>
        <w:ind w:firstLine="480"/>
        <w:rPr>
          <w:rFonts w:hAnsi="宋体"/>
        </w:rPr>
      </w:pPr>
      <w:r w:rsidRPr="00A04B46">
        <w:rPr>
          <w:rFonts w:hAnsi="宋体" w:hint="eastAsia"/>
        </w:rPr>
        <w:t xml:space="preserve">   "PROD_RADIUS_STATUS": "</w:t>
      </w:r>
      <w:r w:rsidRPr="00A04B46">
        <w:rPr>
          <w:rFonts w:hAnsi="宋体" w:hint="eastAsia"/>
        </w:rPr>
        <w:t>正常</w:t>
      </w:r>
      <w:r w:rsidRPr="00A04B46">
        <w:rPr>
          <w:rFonts w:hAnsi="宋体" w:hint="eastAsia"/>
        </w:rPr>
        <w:t>",</w:t>
      </w:r>
    </w:p>
    <w:p w:rsidR="00F405BA" w:rsidRPr="00A04B46" w:rsidRDefault="00F405BA" w:rsidP="00F405BA">
      <w:pPr>
        <w:ind w:firstLine="480"/>
        <w:rPr>
          <w:rFonts w:hAnsi="宋体"/>
        </w:rPr>
      </w:pPr>
      <w:r w:rsidRPr="00A04B46">
        <w:rPr>
          <w:rFonts w:hAnsi="宋体"/>
        </w:rPr>
        <w:t xml:space="preserve">   "ACT_TYPE": "CMCC_FTTH",</w:t>
      </w:r>
    </w:p>
    <w:p w:rsidR="00F405BA" w:rsidRPr="00A04B46" w:rsidRDefault="00F405BA" w:rsidP="00F405BA">
      <w:pPr>
        <w:ind w:firstLine="480"/>
        <w:rPr>
          <w:rFonts w:hAnsi="宋体"/>
        </w:rPr>
      </w:pPr>
      <w:r w:rsidRPr="00A04B46">
        <w:rPr>
          <w:rFonts w:hAnsi="宋体"/>
        </w:rPr>
        <w:t xml:space="preserve">   "OPERATE_TAG": "",</w:t>
      </w:r>
    </w:p>
    <w:p w:rsidR="00F405BA" w:rsidRPr="00A04B46" w:rsidRDefault="00F405BA" w:rsidP="00F405BA">
      <w:pPr>
        <w:ind w:firstLine="480"/>
        <w:rPr>
          <w:rFonts w:hAnsi="宋体"/>
        </w:rPr>
      </w:pPr>
      <w:r w:rsidRPr="00A04B46">
        <w:rPr>
          <w:rFonts w:hAnsi="宋体" w:hint="eastAsia"/>
        </w:rPr>
        <w:t xml:space="preserve">   "BD_FULL_ADDRESS_STATUS": "</w:t>
      </w:r>
      <w:r w:rsidRPr="00A04B46">
        <w:rPr>
          <w:rFonts w:hAnsi="宋体" w:hint="eastAsia"/>
        </w:rPr>
        <w:t>有效</w:t>
      </w:r>
      <w:r w:rsidRPr="00A04B46">
        <w:rPr>
          <w:rFonts w:hAnsi="宋体" w:hint="eastAsia"/>
        </w:rPr>
        <w:t>",</w:t>
      </w:r>
    </w:p>
    <w:p w:rsidR="00F405BA" w:rsidRPr="00A04B46" w:rsidRDefault="00F405BA" w:rsidP="00F405BA">
      <w:pPr>
        <w:ind w:firstLine="480"/>
        <w:rPr>
          <w:rFonts w:hAnsi="宋体"/>
        </w:rPr>
      </w:pPr>
      <w:r w:rsidRPr="00A04B46">
        <w:rPr>
          <w:rFonts w:hAnsi="宋体" w:hint="eastAsia"/>
        </w:rPr>
        <w:t xml:space="preserve">   "SUBSCRIBER_TYPE": "</w:t>
      </w:r>
      <w:r w:rsidRPr="00A04B46">
        <w:rPr>
          <w:rFonts w:hAnsi="宋体" w:hint="eastAsia"/>
        </w:rPr>
        <w:t>宽带用户</w:t>
      </w:r>
      <w:r w:rsidRPr="00A04B46">
        <w:rPr>
          <w:rFonts w:hAnsi="宋体" w:hint="eastAsia"/>
        </w:rPr>
        <w:t>",</w:t>
      </w:r>
    </w:p>
    <w:p w:rsidR="00F405BA" w:rsidRPr="00A04B46" w:rsidRDefault="00F405BA" w:rsidP="00F405BA">
      <w:pPr>
        <w:ind w:firstLine="480"/>
        <w:rPr>
          <w:rFonts w:hAnsi="宋体"/>
        </w:rPr>
      </w:pPr>
      <w:r w:rsidRPr="00A04B46">
        <w:rPr>
          <w:rFonts w:hAnsi="宋体"/>
        </w:rPr>
        <w:t xml:space="preserve">   "OP_ID": "AGTA2970",</w:t>
      </w:r>
    </w:p>
    <w:p w:rsidR="00F405BA" w:rsidRPr="00A04B46" w:rsidRDefault="00F405BA" w:rsidP="00F405BA">
      <w:pPr>
        <w:ind w:firstLine="480"/>
        <w:rPr>
          <w:rFonts w:hAnsi="宋体"/>
        </w:rPr>
      </w:pPr>
      <w:r w:rsidRPr="00A04B46">
        <w:rPr>
          <w:rFonts w:hAnsi="宋体" w:hint="eastAsia"/>
        </w:rPr>
        <w:t xml:space="preserve">   "OP_NAME": "</w:t>
      </w:r>
      <w:r w:rsidRPr="00A04B46">
        <w:rPr>
          <w:rFonts w:hAnsi="宋体" w:hint="eastAsia"/>
        </w:rPr>
        <w:t>刘开正</w:t>
      </w:r>
      <w:r w:rsidRPr="00A04B46">
        <w:rPr>
          <w:rFonts w:hAnsi="宋体" w:hint="eastAsia"/>
        </w:rPr>
        <w:t>",</w:t>
      </w:r>
    </w:p>
    <w:p w:rsidR="00F405BA" w:rsidRPr="00A04B46" w:rsidRDefault="00F405BA" w:rsidP="00F405BA">
      <w:pPr>
        <w:ind w:firstLine="480"/>
        <w:rPr>
          <w:rFonts w:hAnsi="宋体"/>
        </w:rPr>
      </w:pPr>
      <w:r w:rsidRPr="00A04B46">
        <w:rPr>
          <w:rFonts w:hAnsi="宋体"/>
        </w:rPr>
        <w:t xml:space="preserve">   "REMOVE_TAG": "0",</w:t>
      </w:r>
    </w:p>
    <w:p w:rsidR="00F405BA" w:rsidRPr="00A04B46" w:rsidRDefault="00F405BA" w:rsidP="00F405BA">
      <w:pPr>
        <w:ind w:firstLine="480"/>
        <w:rPr>
          <w:rFonts w:hAnsi="宋体"/>
        </w:rPr>
      </w:pPr>
      <w:r w:rsidRPr="00A04B46">
        <w:rPr>
          <w:rFonts w:hAnsi="宋体"/>
        </w:rPr>
        <w:t xml:space="preserve">   "WIDENET_NUM": "15912489112",</w:t>
      </w:r>
    </w:p>
    <w:p w:rsidR="00F405BA" w:rsidRPr="00A04B46" w:rsidRDefault="00F405BA" w:rsidP="00F405BA">
      <w:pPr>
        <w:ind w:firstLine="480"/>
        <w:rPr>
          <w:rFonts w:hAnsi="宋体"/>
        </w:rPr>
      </w:pPr>
      <w:r w:rsidRPr="00A04B46">
        <w:rPr>
          <w:rFonts w:hAnsi="宋体"/>
        </w:rPr>
        <w:t xml:space="preserve">   "PROD_SAME_NO": "1",</w:t>
      </w:r>
    </w:p>
    <w:p w:rsidR="00F405BA" w:rsidRPr="00A04B46" w:rsidRDefault="00F405BA" w:rsidP="00F405BA">
      <w:pPr>
        <w:ind w:firstLine="480"/>
        <w:rPr>
          <w:rFonts w:hAnsi="宋体"/>
        </w:rPr>
      </w:pPr>
      <w:r w:rsidRPr="00A04B46">
        <w:rPr>
          <w:rFonts w:hAnsi="宋体"/>
        </w:rPr>
        <w:t xml:space="preserve">   "resultCode": "0",</w:t>
      </w:r>
    </w:p>
    <w:p w:rsidR="00F405BA" w:rsidRPr="00A04B46" w:rsidRDefault="00F405BA" w:rsidP="00F405BA">
      <w:pPr>
        <w:ind w:firstLine="480"/>
        <w:rPr>
          <w:rFonts w:hAnsi="宋体"/>
        </w:rPr>
      </w:pPr>
      <w:r w:rsidRPr="00A04B46">
        <w:rPr>
          <w:rFonts w:hAnsi="宋体"/>
        </w:rPr>
        <w:t xml:space="preserve">   "INSTALL_CONTACT_NUM": "15912489112",</w:t>
      </w:r>
    </w:p>
    <w:p w:rsidR="00F405BA" w:rsidRPr="00A04B46" w:rsidRDefault="00F405BA" w:rsidP="00F405BA">
      <w:pPr>
        <w:ind w:firstLine="480"/>
        <w:rPr>
          <w:rFonts w:hAnsi="宋体"/>
        </w:rPr>
      </w:pPr>
      <w:r w:rsidRPr="00A04B46">
        <w:rPr>
          <w:rFonts w:hAnsi="宋体"/>
        </w:rPr>
        <w:lastRenderedPageBreak/>
        <w:t xml:space="preserve">   "UPGRADE_ADDRESS": "false",</w:t>
      </w:r>
    </w:p>
    <w:p w:rsidR="00F405BA" w:rsidRPr="00A04B46" w:rsidRDefault="00F405BA" w:rsidP="00F405BA">
      <w:pPr>
        <w:ind w:firstLine="480"/>
        <w:rPr>
          <w:rFonts w:hAnsi="宋体"/>
        </w:rPr>
      </w:pPr>
      <w:r w:rsidRPr="00A04B46">
        <w:rPr>
          <w:rFonts w:hAnsi="宋体"/>
        </w:rPr>
        <w:t xml:space="preserve">   "PROD_STA": "0",</w:t>
      </w:r>
    </w:p>
    <w:p w:rsidR="00F405BA" w:rsidRPr="00A04B46" w:rsidRDefault="00F405BA" w:rsidP="00F405BA">
      <w:pPr>
        <w:ind w:firstLine="480"/>
        <w:rPr>
          <w:rFonts w:hAnsi="宋体"/>
        </w:rPr>
      </w:pPr>
      <w:r w:rsidRPr="00A04B46">
        <w:rPr>
          <w:rFonts w:hAnsi="宋体"/>
        </w:rPr>
        <w:t xml:space="preserve">   "PROD_STA_DATE": "2020-04-15 08:31:06.0",</w:t>
      </w:r>
    </w:p>
    <w:p w:rsidR="00F405BA" w:rsidRPr="00A04B46" w:rsidRDefault="00F405BA" w:rsidP="00F405BA">
      <w:pPr>
        <w:ind w:firstLine="480"/>
        <w:rPr>
          <w:rFonts w:hAnsi="宋体"/>
        </w:rPr>
      </w:pPr>
      <w:r w:rsidRPr="00A04B46">
        <w:rPr>
          <w:rFonts w:hAnsi="宋体" w:hint="eastAsia"/>
        </w:rPr>
        <w:t xml:space="preserve">   "DESCRIPTION": "</w:t>
      </w:r>
      <w:r w:rsidRPr="00A04B46">
        <w:rPr>
          <w:rFonts w:hAnsi="宋体" w:hint="eastAsia"/>
        </w:rPr>
        <w:t>有线</w:t>
      </w:r>
      <w:r w:rsidRPr="00A04B46">
        <w:rPr>
          <w:rFonts w:hAnsi="宋体" w:hint="eastAsia"/>
        </w:rPr>
        <w:t>200M</w:t>
      </w:r>
      <w:r w:rsidRPr="00A04B46">
        <w:rPr>
          <w:rFonts w:hAnsi="宋体" w:hint="eastAsia"/>
        </w:rPr>
        <w:t>宽带</w:t>
      </w:r>
      <w:r w:rsidRPr="00A04B46">
        <w:rPr>
          <w:rFonts w:hAnsi="宋体" w:hint="eastAsia"/>
        </w:rPr>
        <w:t>[200</w:t>
      </w:r>
      <w:r w:rsidRPr="00A04B46">
        <w:rPr>
          <w:rFonts w:hAnsi="宋体" w:hint="eastAsia"/>
        </w:rPr>
        <w:t>元包月</w:t>
      </w:r>
      <w:r w:rsidRPr="00A04B46">
        <w:rPr>
          <w:rFonts w:hAnsi="宋体" w:hint="eastAsia"/>
        </w:rPr>
        <w:t>]",</w:t>
      </w:r>
    </w:p>
    <w:p w:rsidR="00F405BA" w:rsidRPr="00A04B46" w:rsidRDefault="00F405BA" w:rsidP="00F405BA">
      <w:pPr>
        <w:ind w:firstLine="480"/>
        <w:rPr>
          <w:rFonts w:hAnsi="宋体"/>
        </w:rPr>
      </w:pPr>
      <w:r w:rsidRPr="00A04B46">
        <w:rPr>
          <w:rFonts w:hAnsi="宋体"/>
        </w:rPr>
        <w:t xml:space="preserve">   "MODEM_CREATEDATE": "2020-11-01 19:29:16.0",</w:t>
      </w:r>
    </w:p>
    <w:p w:rsidR="00F405BA" w:rsidRPr="00A04B46" w:rsidRDefault="00F405BA" w:rsidP="00F405BA">
      <w:pPr>
        <w:ind w:firstLine="480"/>
        <w:rPr>
          <w:rFonts w:hAnsi="宋体"/>
        </w:rPr>
      </w:pPr>
      <w:r w:rsidRPr="00A04B46">
        <w:rPr>
          <w:rFonts w:hAnsi="宋体" w:hint="eastAsia"/>
        </w:rPr>
        <w:t xml:space="preserve">   "MODEM_IS_OVER_DATE": "</w:t>
      </w:r>
      <w:r w:rsidRPr="00A04B46">
        <w:rPr>
          <w:rFonts w:hAnsi="宋体" w:hint="eastAsia"/>
        </w:rPr>
        <w:t>是</w:t>
      </w:r>
      <w:r w:rsidRPr="00A04B46">
        <w:rPr>
          <w:rFonts w:hAnsi="宋体" w:hint="eastAsia"/>
        </w:rPr>
        <w:t>",</w:t>
      </w:r>
    </w:p>
    <w:p w:rsidR="00F405BA" w:rsidRPr="00A04B46" w:rsidRDefault="00F405BA" w:rsidP="00F405BA">
      <w:pPr>
        <w:ind w:firstLine="480"/>
        <w:rPr>
          <w:rFonts w:hAnsi="宋体"/>
        </w:rPr>
      </w:pPr>
      <w:r w:rsidRPr="00A04B46">
        <w:rPr>
          <w:rFonts w:hAnsi="宋体" w:hint="eastAsia"/>
        </w:rPr>
        <w:t xml:space="preserve">   "PARTY_NAME": "</w:t>
      </w:r>
      <w:r w:rsidRPr="00A04B46">
        <w:rPr>
          <w:rFonts w:hAnsi="宋体" w:hint="eastAsia"/>
        </w:rPr>
        <w:t>杨</w:t>
      </w:r>
      <w:r w:rsidRPr="00A04B46">
        <w:rPr>
          <w:rFonts w:hAnsi="宋体" w:hint="eastAsia"/>
        </w:rPr>
        <w:t>*",</w:t>
      </w:r>
    </w:p>
    <w:p w:rsidR="00F405BA" w:rsidRPr="00A04B46" w:rsidRDefault="00F405BA" w:rsidP="00F405BA">
      <w:pPr>
        <w:ind w:firstLine="480"/>
        <w:rPr>
          <w:rFonts w:hAnsi="宋体"/>
        </w:rPr>
      </w:pPr>
      <w:r w:rsidRPr="00A04B46">
        <w:rPr>
          <w:rFonts w:hAnsi="宋体"/>
        </w:rPr>
        <w:t xml:space="preserve">   "PRESENT_DEPOSIT": "0",</w:t>
      </w:r>
    </w:p>
    <w:p w:rsidR="00F405BA" w:rsidRPr="00A04B46" w:rsidRDefault="00F405BA" w:rsidP="00F405BA">
      <w:pPr>
        <w:ind w:firstLine="480"/>
        <w:rPr>
          <w:rFonts w:hAnsi="宋体"/>
        </w:rPr>
      </w:pPr>
      <w:r w:rsidRPr="00A04B46">
        <w:rPr>
          <w:rFonts w:hAnsi="宋体"/>
        </w:rPr>
        <w:t xml:space="preserve">   "MOVE_COUNT": "0",</w:t>
      </w:r>
    </w:p>
    <w:p w:rsidR="00F405BA" w:rsidRPr="00A04B46" w:rsidRDefault="00F405BA" w:rsidP="00F405BA">
      <w:pPr>
        <w:ind w:firstLine="480"/>
        <w:rPr>
          <w:rFonts w:hAnsi="宋体"/>
        </w:rPr>
      </w:pPr>
      <w:r w:rsidRPr="00A04B46">
        <w:rPr>
          <w:rFonts w:hAnsi="宋体" w:hint="eastAsia"/>
        </w:rPr>
        <w:t xml:space="preserve">   "COVER_TYPE_NAME": "</w:t>
      </w:r>
      <w:r w:rsidRPr="00A04B46">
        <w:rPr>
          <w:rFonts w:hAnsi="宋体" w:hint="eastAsia"/>
        </w:rPr>
        <w:t>无线宽带</w:t>
      </w:r>
      <w:r w:rsidRPr="00A04B46">
        <w:rPr>
          <w:rFonts w:hAnsi="宋体" w:hint="eastAsia"/>
        </w:rPr>
        <w:t>",</w:t>
      </w:r>
    </w:p>
    <w:p w:rsidR="00F405BA" w:rsidRPr="00A04B46" w:rsidRDefault="00F405BA" w:rsidP="00F405BA">
      <w:pPr>
        <w:ind w:firstLine="480"/>
        <w:rPr>
          <w:rFonts w:hAnsi="宋体"/>
        </w:rPr>
      </w:pPr>
      <w:r w:rsidRPr="00A04B46">
        <w:rPr>
          <w:rFonts w:hAnsi="宋体"/>
        </w:rPr>
        <w:t xml:space="preserve">   "SPEED_FUTURE_VALID_DATE": "",</w:t>
      </w:r>
    </w:p>
    <w:p w:rsidR="00F405BA" w:rsidRPr="00A04B46" w:rsidRDefault="00F405BA" w:rsidP="00F405BA">
      <w:pPr>
        <w:ind w:firstLine="480"/>
        <w:rPr>
          <w:rFonts w:hAnsi="宋体"/>
        </w:rPr>
      </w:pPr>
      <w:r w:rsidRPr="00A04B46">
        <w:rPr>
          <w:rFonts w:hAnsi="宋体"/>
        </w:rPr>
        <w:t xml:space="preserve">   "PROD_LINE_ID": "2",</w:t>
      </w:r>
    </w:p>
    <w:p w:rsidR="00F405BA" w:rsidRPr="00A04B46" w:rsidRDefault="00F405BA" w:rsidP="00F405BA">
      <w:pPr>
        <w:ind w:firstLine="480"/>
        <w:rPr>
          <w:rFonts w:hAnsi="宋体"/>
        </w:rPr>
      </w:pPr>
      <w:r w:rsidRPr="00A04B46">
        <w:rPr>
          <w:rFonts w:hAnsi="宋体" w:hint="eastAsia"/>
        </w:rPr>
        <w:t xml:space="preserve">   "IDEN_TYPE_NAME": "</w:t>
      </w:r>
      <w:r w:rsidRPr="00A04B46">
        <w:rPr>
          <w:rFonts w:hAnsi="宋体" w:hint="eastAsia"/>
        </w:rPr>
        <w:t>居民身份证（二代）</w:t>
      </w:r>
      <w:r w:rsidRPr="00A04B46">
        <w:rPr>
          <w:rFonts w:hAnsi="宋体" w:hint="eastAsia"/>
        </w:rPr>
        <w:t xml:space="preserve"> ",</w:t>
      </w:r>
    </w:p>
    <w:p w:rsidR="00F405BA" w:rsidRPr="00A04B46" w:rsidRDefault="00F405BA" w:rsidP="00F405BA">
      <w:pPr>
        <w:ind w:firstLine="480"/>
        <w:rPr>
          <w:rFonts w:hAnsi="宋体"/>
        </w:rPr>
      </w:pPr>
      <w:r w:rsidRPr="00A04B46">
        <w:rPr>
          <w:rFonts w:hAnsi="宋体" w:hint="eastAsia"/>
        </w:rPr>
        <w:t xml:space="preserve">   "HAVE_1000M_PORT": "</w:t>
      </w:r>
      <w:r w:rsidRPr="00A04B46">
        <w:rPr>
          <w:rFonts w:hAnsi="宋体" w:hint="eastAsia"/>
        </w:rPr>
        <w:t>是</w:t>
      </w:r>
      <w:r w:rsidRPr="00A04B46">
        <w:rPr>
          <w:rFonts w:hAnsi="宋体" w:hint="eastAsia"/>
        </w:rPr>
        <w:t>",</w:t>
      </w:r>
    </w:p>
    <w:p w:rsidR="00F405BA" w:rsidRPr="00A04B46" w:rsidRDefault="00F405BA" w:rsidP="00F405BA">
      <w:pPr>
        <w:ind w:firstLine="480"/>
        <w:rPr>
          <w:rFonts w:hAnsi="宋体"/>
        </w:rPr>
      </w:pPr>
      <w:r w:rsidRPr="00A04B46">
        <w:rPr>
          <w:rFonts w:hAnsi="宋体"/>
        </w:rPr>
        <w:t xml:space="preserve">   "IS_THIN_COVER": "1",</w:t>
      </w:r>
    </w:p>
    <w:p w:rsidR="00F405BA" w:rsidRPr="00A04B46" w:rsidRDefault="00F405BA" w:rsidP="00F405BA">
      <w:pPr>
        <w:ind w:firstLine="480"/>
        <w:rPr>
          <w:rFonts w:hAnsi="宋体"/>
        </w:rPr>
      </w:pPr>
      <w:r w:rsidRPr="00A04B46">
        <w:rPr>
          <w:rFonts w:hAnsi="宋体"/>
        </w:rPr>
        <w:t xml:space="preserve">   "CONSTRUCTION_FEE": "18800",</w:t>
      </w:r>
    </w:p>
    <w:p w:rsidR="00F405BA" w:rsidRPr="00A04B46" w:rsidRDefault="00F405BA" w:rsidP="00F405BA">
      <w:pPr>
        <w:ind w:firstLine="480"/>
        <w:rPr>
          <w:rFonts w:hAnsi="宋体"/>
        </w:rPr>
      </w:pPr>
      <w:r w:rsidRPr="00A04B46">
        <w:rPr>
          <w:rFonts w:hAnsi="宋体"/>
        </w:rPr>
        <w:t xml:space="preserve">   "ACCESS_NUM": "7116081400078180",</w:t>
      </w:r>
    </w:p>
    <w:p w:rsidR="00F405BA" w:rsidRPr="00A04B46" w:rsidRDefault="00F405BA" w:rsidP="00F405BA">
      <w:pPr>
        <w:ind w:firstLine="480"/>
        <w:rPr>
          <w:rFonts w:hAnsi="宋体"/>
        </w:rPr>
      </w:pPr>
      <w:r w:rsidRPr="00A04B46">
        <w:rPr>
          <w:rFonts w:hAnsi="宋体"/>
        </w:rPr>
        <w:t xml:space="preserve">   "AGENT_SYSTEM_WIDENET_NUM": "15912489112",</w:t>
      </w:r>
    </w:p>
    <w:p w:rsidR="00F405BA" w:rsidRPr="00A04B46" w:rsidRDefault="00F405BA" w:rsidP="00F405BA">
      <w:pPr>
        <w:ind w:firstLine="480"/>
        <w:rPr>
          <w:rFonts w:hAnsi="宋体"/>
        </w:rPr>
      </w:pPr>
      <w:r w:rsidRPr="00A04B46">
        <w:rPr>
          <w:rFonts w:hAnsi="宋体"/>
        </w:rPr>
        <w:lastRenderedPageBreak/>
        <w:t xml:space="preserve">   "FEE2_1": "2500",</w:t>
      </w:r>
    </w:p>
    <w:p w:rsidR="00F405BA" w:rsidRPr="00A04B46" w:rsidRDefault="00F405BA" w:rsidP="00F405BA">
      <w:pPr>
        <w:ind w:firstLine="480"/>
        <w:rPr>
          <w:rFonts w:hAnsi="宋体"/>
        </w:rPr>
      </w:pPr>
      <w:r w:rsidRPr="00A04B46">
        <w:rPr>
          <w:rFonts w:hAnsi="宋体"/>
        </w:rPr>
        <w:t xml:space="preserve">   "FEE_1": "2500",</w:t>
      </w:r>
    </w:p>
    <w:p w:rsidR="00F405BA" w:rsidRPr="00A04B46" w:rsidRDefault="00F405BA" w:rsidP="00F405BA">
      <w:pPr>
        <w:ind w:firstLine="480"/>
        <w:rPr>
          <w:rFonts w:hAnsi="宋体"/>
        </w:rPr>
      </w:pPr>
      <w:r w:rsidRPr="00A04B46">
        <w:rPr>
          <w:rFonts w:hAnsi="宋体"/>
        </w:rPr>
        <w:t xml:space="preserve">   "STAND_ADDRESS_ID": "260871,26087105,2608710504,6874,1971841,1976605,1976619,1976688,1977263,1982418",</w:t>
      </w:r>
    </w:p>
    <w:p w:rsidR="00F405BA" w:rsidRPr="00A04B46" w:rsidRDefault="00F405BA" w:rsidP="00F405BA">
      <w:pPr>
        <w:ind w:firstLine="480"/>
        <w:rPr>
          <w:rFonts w:hAnsi="宋体"/>
        </w:rPr>
      </w:pPr>
      <w:r w:rsidRPr="00A04B46">
        <w:rPr>
          <w:rFonts w:hAnsi="宋体" w:hint="eastAsia"/>
        </w:rPr>
        <w:t xml:space="preserve">   "OFFER_NAME": "</w:t>
      </w:r>
      <w:r w:rsidRPr="00A04B46">
        <w:rPr>
          <w:rFonts w:hAnsi="宋体" w:hint="eastAsia"/>
        </w:rPr>
        <w:t>有线</w:t>
      </w:r>
      <w:r w:rsidRPr="00A04B46">
        <w:rPr>
          <w:rFonts w:hAnsi="宋体" w:hint="eastAsia"/>
        </w:rPr>
        <w:t>200M</w:t>
      </w:r>
      <w:r w:rsidRPr="00A04B46">
        <w:rPr>
          <w:rFonts w:hAnsi="宋体" w:hint="eastAsia"/>
        </w:rPr>
        <w:t>宽带</w:t>
      </w:r>
      <w:r w:rsidRPr="00A04B46">
        <w:rPr>
          <w:rFonts w:hAnsi="宋体" w:hint="eastAsia"/>
        </w:rPr>
        <w:t>",</w:t>
      </w:r>
    </w:p>
    <w:p w:rsidR="00F405BA" w:rsidRPr="00A04B46" w:rsidRDefault="00F405BA" w:rsidP="00F405BA">
      <w:pPr>
        <w:ind w:firstLine="480"/>
        <w:rPr>
          <w:rFonts w:hAnsi="宋体"/>
        </w:rPr>
      </w:pPr>
      <w:r w:rsidRPr="00A04B46">
        <w:rPr>
          <w:rFonts w:hAnsi="宋体" w:hint="eastAsia"/>
        </w:rPr>
        <w:t xml:space="preserve">   "ORG_NAME": "</w:t>
      </w:r>
      <w:r w:rsidRPr="00A04B46">
        <w:rPr>
          <w:rFonts w:hAnsi="宋体" w:hint="eastAsia"/>
        </w:rPr>
        <w:t>官渡古镇片区矣六手机专卖店</w:t>
      </w:r>
      <w:r w:rsidRPr="00A04B46">
        <w:rPr>
          <w:rFonts w:hAnsi="宋体" w:hint="eastAsia"/>
        </w:rPr>
        <w:t>",</w:t>
      </w:r>
    </w:p>
    <w:p w:rsidR="00F405BA" w:rsidRPr="00A04B46" w:rsidRDefault="00F405BA" w:rsidP="00F405BA">
      <w:pPr>
        <w:ind w:firstLine="480"/>
        <w:rPr>
          <w:rFonts w:hAnsi="宋体"/>
        </w:rPr>
      </w:pPr>
      <w:r w:rsidRPr="00A04B46">
        <w:rPr>
          <w:rFonts w:hAnsi="宋体" w:hint="eastAsia"/>
        </w:rPr>
        <w:t xml:space="preserve">   "IDEN_ADDRESS": "</w:t>
      </w:r>
      <w:r w:rsidRPr="00A04B46">
        <w:rPr>
          <w:rFonts w:hAnsi="宋体" w:hint="eastAsia"/>
        </w:rPr>
        <w:t>云南省玉溪市江城</w:t>
      </w:r>
      <w:r w:rsidRPr="00A04B46">
        <w:rPr>
          <w:rFonts w:hAnsi="宋体" w:hint="eastAsia"/>
        </w:rPr>
        <w:t>********</w:t>
      </w:r>
      <w:r w:rsidRPr="00A04B46">
        <w:rPr>
          <w:rFonts w:hAnsi="宋体" w:hint="eastAsia"/>
        </w:rPr>
        <w:t>关村三社</w:t>
      </w:r>
      <w:r w:rsidRPr="00A04B46">
        <w:rPr>
          <w:rFonts w:hAnsi="宋体" w:hint="eastAsia"/>
        </w:rPr>
        <w:t>184</w:t>
      </w:r>
      <w:r w:rsidRPr="00A04B46">
        <w:rPr>
          <w:rFonts w:hAnsi="宋体" w:hint="eastAsia"/>
        </w:rPr>
        <w:t>号</w:t>
      </w:r>
      <w:r w:rsidRPr="00A04B46">
        <w:rPr>
          <w:rFonts w:hAnsi="宋体" w:hint="eastAsia"/>
        </w:rPr>
        <w:t>",</w:t>
      </w:r>
    </w:p>
    <w:p w:rsidR="00F405BA" w:rsidRPr="00A04B46" w:rsidRDefault="00F405BA" w:rsidP="00F405BA">
      <w:pPr>
        <w:ind w:firstLine="480"/>
        <w:rPr>
          <w:rFonts w:hAnsi="宋体"/>
        </w:rPr>
      </w:pPr>
      <w:r w:rsidRPr="00A04B46">
        <w:rPr>
          <w:rFonts w:hAnsi="宋体" w:hint="eastAsia"/>
        </w:rPr>
        <w:t xml:space="preserve">   "MGMT_DISTRICT_NAME": "</w:t>
      </w:r>
      <w:r w:rsidRPr="00A04B46">
        <w:rPr>
          <w:rFonts w:hAnsi="宋体" w:hint="eastAsia"/>
        </w:rPr>
        <w:t>昆明</w:t>
      </w:r>
      <w:r w:rsidRPr="00A04B46">
        <w:rPr>
          <w:rFonts w:hAnsi="宋体" w:hint="eastAsia"/>
        </w:rPr>
        <w:t>",</w:t>
      </w:r>
    </w:p>
    <w:p w:rsidR="00F405BA" w:rsidRPr="00A04B46" w:rsidRDefault="00F405BA" w:rsidP="00F405BA">
      <w:pPr>
        <w:ind w:firstLine="480"/>
        <w:rPr>
          <w:rFonts w:hAnsi="宋体"/>
        </w:rPr>
      </w:pPr>
      <w:r w:rsidRPr="00A04B46">
        <w:rPr>
          <w:rFonts w:hAnsi="宋体"/>
        </w:rPr>
        <w:t xml:space="preserve">   "ACCT_ID": "71100*******6413",</w:t>
      </w:r>
    </w:p>
    <w:p w:rsidR="00F405BA" w:rsidRPr="00A04B46" w:rsidRDefault="00F405BA" w:rsidP="00F405BA">
      <w:pPr>
        <w:ind w:firstLine="480"/>
        <w:rPr>
          <w:rFonts w:hAnsi="宋体"/>
        </w:rPr>
      </w:pPr>
      <w:r w:rsidRPr="00A04B46">
        <w:rPr>
          <w:rFonts w:hAnsi="宋体" w:hint="eastAsia"/>
        </w:rPr>
        <w:t xml:space="preserve">   "PROD_STATUS": "</w:t>
      </w:r>
      <w:r w:rsidRPr="00A04B46">
        <w:rPr>
          <w:rFonts w:hAnsi="宋体" w:hint="eastAsia"/>
        </w:rPr>
        <w:t>开通</w:t>
      </w:r>
      <w:r w:rsidRPr="00A04B46">
        <w:rPr>
          <w:rFonts w:hAnsi="宋体" w:hint="eastAsia"/>
        </w:rPr>
        <w:t>",</w:t>
      </w:r>
    </w:p>
    <w:p w:rsidR="00F405BA" w:rsidRPr="00A04B46" w:rsidRDefault="00F405BA" w:rsidP="00F405BA">
      <w:pPr>
        <w:ind w:firstLine="480"/>
        <w:rPr>
          <w:rFonts w:hAnsi="宋体"/>
        </w:rPr>
      </w:pPr>
      <w:r w:rsidRPr="00A04B46">
        <w:rPr>
          <w:rFonts w:hAnsi="宋体" w:hint="eastAsia"/>
        </w:rPr>
        <w:t xml:space="preserve">   "ADDRESS_TYPE": "</w:t>
      </w:r>
      <w:r w:rsidRPr="00A04B46">
        <w:rPr>
          <w:rFonts w:hAnsi="宋体" w:hint="eastAsia"/>
        </w:rPr>
        <w:t>城市</w:t>
      </w:r>
      <w:r w:rsidRPr="00A04B46">
        <w:rPr>
          <w:rFonts w:hAnsi="宋体" w:hint="eastAsia"/>
        </w:rPr>
        <w:t>",</w:t>
      </w:r>
    </w:p>
    <w:p w:rsidR="00F405BA" w:rsidRPr="00A04B46" w:rsidRDefault="00F405BA" w:rsidP="00F405BA">
      <w:pPr>
        <w:ind w:firstLine="480"/>
        <w:rPr>
          <w:rFonts w:hAnsi="宋体"/>
        </w:rPr>
      </w:pPr>
      <w:r w:rsidRPr="00A04B46">
        <w:rPr>
          <w:rFonts w:hAnsi="宋体" w:hint="eastAsia"/>
        </w:rPr>
        <w:t xml:space="preserve">   "VILLAGEGBCAPACITYNAME": "</w:t>
      </w:r>
      <w:r w:rsidRPr="00A04B46">
        <w:rPr>
          <w:rFonts w:hAnsi="宋体" w:hint="eastAsia"/>
        </w:rPr>
        <w:t>能力小区</w:t>
      </w:r>
      <w:r w:rsidRPr="00A04B46">
        <w:rPr>
          <w:rFonts w:hAnsi="宋体" w:hint="eastAsia"/>
        </w:rPr>
        <w:t>",</w:t>
      </w:r>
    </w:p>
    <w:p w:rsidR="00F405BA" w:rsidRPr="00A04B46" w:rsidRDefault="00F405BA" w:rsidP="00F405BA">
      <w:pPr>
        <w:ind w:firstLine="480"/>
        <w:rPr>
          <w:rFonts w:hAnsi="宋体"/>
        </w:rPr>
      </w:pPr>
      <w:r w:rsidRPr="00A04B46">
        <w:rPr>
          <w:rFonts w:hAnsi="宋体"/>
        </w:rPr>
        <w:t xml:space="preserve">   "PRE_PAY_TAG": "02",</w:t>
      </w:r>
    </w:p>
    <w:p w:rsidR="00F405BA" w:rsidRPr="00A04B46" w:rsidRDefault="00F405BA" w:rsidP="00F405BA">
      <w:pPr>
        <w:ind w:firstLine="480"/>
        <w:rPr>
          <w:rFonts w:hAnsi="宋体"/>
        </w:rPr>
      </w:pPr>
      <w:r w:rsidRPr="00A04B46">
        <w:rPr>
          <w:rFonts w:hAnsi="宋体" w:hint="eastAsia"/>
        </w:rPr>
        <w:t xml:space="preserve">   "INSTALL_CONTACT_NAME": "</w:t>
      </w:r>
      <w:r w:rsidRPr="00A04B46">
        <w:rPr>
          <w:rFonts w:hAnsi="宋体" w:hint="eastAsia"/>
        </w:rPr>
        <w:t>杨</w:t>
      </w:r>
      <w:r w:rsidRPr="00A04B46">
        <w:rPr>
          <w:rFonts w:hAnsi="宋体" w:hint="eastAsia"/>
        </w:rPr>
        <w:t>*",</w:t>
      </w:r>
    </w:p>
    <w:p w:rsidR="00F405BA" w:rsidRPr="00A04B46" w:rsidRDefault="00F405BA" w:rsidP="00F405BA">
      <w:pPr>
        <w:ind w:firstLine="480"/>
        <w:rPr>
          <w:rFonts w:hAnsi="宋体"/>
        </w:rPr>
      </w:pPr>
      <w:r w:rsidRPr="00A04B46">
        <w:rPr>
          <w:rFonts w:hAnsi="宋体" w:hint="eastAsia"/>
        </w:rPr>
        <w:t xml:space="preserve">   "ACCT_NAME": "</w:t>
      </w:r>
      <w:r w:rsidRPr="00A04B46">
        <w:rPr>
          <w:rFonts w:hAnsi="宋体" w:hint="eastAsia"/>
        </w:rPr>
        <w:t>杨</w:t>
      </w:r>
      <w:r w:rsidRPr="00A04B46">
        <w:rPr>
          <w:rFonts w:hAnsi="宋体" w:hint="eastAsia"/>
        </w:rPr>
        <w:t>*",</w:t>
      </w:r>
    </w:p>
    <w:p w:rsidR="00F405BA" w:rsidRPr="00A04B46" w:rsidRDefault="00F405BA" w:rsidP="00F405BA">
      <w:pPr>
        <w:ind w:firstLine="480"/>
        <w:rPr>
          <w:rFonts w:hAnsi="宋体"/>
        </w:rPr>
      </w:pPr>
      <w:r w:rsidRPr="00A04B46">
        <w:rPr>
          <w:rFonts w:hAnsi="宋体"/>
        </w:rPr>
        <w:t xml:space="preserve">   "IS_COMBINE_ACCT": "true",</w:t>
      </w:r>
    </w:p>
    <w:p w:rsidR="00F405BA" w:rsidRPr="00A04B46" w:rsidRDefault="00F405BA" w:rsidP="00F405BA">
      <w:pPr>
        <w:ind w:firstLine="480"/>
        <w:rPr>
          <w:rFonts w:hAnsi="宋体"/>
        </w:rPr>
      </w:pPr>
      <w:r w:rsidRPr="00A04B46">
        <w:rPr>
          <w:rFonts w:hAnsi="宋体"/>
        </w:rPr>
        <w:t xml:space="preserve">   "SPEED_RADIUS_STATUS": "300M",</w:t>
      </w:r>
    </w:p>
    <w:p w:rsidR="00F405BA" w:rsidRPr="00A04B46" w:rsidRDefault="00F405BA" w:rsidP="00F405BA">
      <w:pPr>
        <w:ind w:firstLine="480"/>
        <w:rPr>
          <w:rFonts w:hAnsi="宋体"/>
        </w:rPr>
      </w:pPr>
      <w:r w:rsidRPr="00A04B46">
        <w:rPr>
          <w:rFonts w:hAnsi="宋体"/>
        </w:rPr>
        <w:t xml:space="preserve">   "PROD_INS_ID": "7116081422908148",</w:t>
      </w:r>
    </w:p>
    <w:p w:rsidR="00F405BA" w:rsidRPr="00A04B46" w:rsidRDefault="00F405BA" w:rsidP="00F405BA">
      <w:pPr>
        <w:ind w:firstLine="480"/>
        <w:rPr>
          <w:rFonts w:hAnsi="宋体"/>
        </w:rPr>
      </w:pPr>
      <w:r w:rsidRPr="00A04B46">
        <w:rPr>
          <w:rFonts w:hAnsi="宋体"/>
        </w:rPr>
        <w:lastRenderedPageBreak/>
        <w:t xml:space="preserve">   "SPEED_NAME": "300M",</w:t>
      </w:r>
    </w:p>
    <w:p w:rsidR="00F405BA" w:rsidRPr="00A04B46" w:rsidRDefault="00F405BA" w:rsidP="00F405BA">
      <w:pPr>
        <w:ind w:firstLine="480"/>
        <w:rPr>
          <w:rFonts w:hAnsi="宋体"/>
        </w:rPr>
      </w:pPr>
      <w:r w:rsidRPr="00A04B46">
        <w:rPr>
          <w:rFonts w:hAnsi="宋体"/>
        </w:rPr>
        <w:t xml:space="preserve">   "OPEN_DATE": "2016-08-14 19:04:19.0",</w:t>
      </w:r>
    </w:p>
    <w:p w:rsidR="00F405BA" w:rsidRPr="00A04B46" w:rsidRDefault="00F405BA" w:rsidP="00F405BA">
      <w:pPr>
        <w:ind w:firstLine="480"/>
        <w:rPr>
          <w:rFonts w:hAnsi="宋体"/>
        </w:rPr>
      </w:pPr>
      <w:r w:rsidRPr="00A04B46">
        <w:rPr>
          <w:rFonts w:hAnsi="宋体" w:hint="eastAsia"/>
        </w:rPr>
        <w:t xml:space="preserve">   "IS_INT_MODEM": "</w:t>
      </w:r>
      <w:r w:rsidRPr="00A04B46">
        <w:rPr>
          <w:rFonts w:hAnsi="宋体" w:hint="eastAsia"/>
        </w:rPr>
        <w:t>是</w:t>
      </w:r>
      <w:r w:rsidRPr="00A04B46">
        <w:rPr>
          <w:rFonts w:hAnsi="宋体" w:hint="eastAsia"/>
        </w:rPr>
        <w:t>",</w:t>
      </w:r>
    </w:p>
    <w:p w:rsidR="00F405BA" w:rsidRPr="00A04B46" w:rsidRDefault="00F405BA" w:rsidP="00F405BA">
      <w:pPr>
        <w:ind w:firstLine="480"/>
        <w:rPr>
          <w:rFonts w:hAnsi="宋体"/>
        </w:rPr>
      </w:pPr>
      <w:r w:rsidRPr="00A04B46">
        <w:rPr>
          <w:rFonts w:hAnsi="宋体"/>
        </w:rPr>
        <w:t xml:space="preserve">   "OWE_FEE": "0",</w:t>
      </w:r>
    </w:p>
    <w:p w:rsidR="00F405BA" w:rsidRPr="00A04B46" w:rsidRDefault="00F405BA" w:rsidP="00F405BA">
      <w:pPr>
        <w:ind w:firstLine="480"/>
        <w:rPr>
          <w:rFonts w:hAnsi="宋体"/>
        </w:rPr>
      </w:pPr>
      <w:r w:rsidRPr="00A04B46">
        <w:rPr>
          <w:rFonts w:hAnsi="宋体"/>
        </w:rPr>
        <w:t xml:space="preserve">   "IDEN_NR": "530421********031*",</w:t>
      </w:r>
    </w:p>
    <w:p w:rsidR="00F405BA" w:rsidRPr="00A04B46" w:rsidRDefault="00F405BA" w:rsidP="00F405BA">
      <w:pPr>
        <w:ind w:firstLine="480"/>
        <w:rPr>
          <w:rFonts w:hAnsi="宋体"/>
        </w:rPr>
      </w:pPr>
      <w:r w:rsidRPr="00A04B46">
        <w:rPr>
          <w:rFonts w:hAnsi="宋体" w:hint="eastAsia"/>
        </w:rPr>
        <w:t xml:space="preserve">   "CUST_NAME": "</w:t>
      </w:r>
      <w:r w:rsidRPr="00A04B46">
        <w:rPr>
          <w:rFonts w:hAnsi="宋体" w:hint="eastAsia"/>
        </w:rPr>
        <w:t>杨</w:t>
      </w:r>
      <w:r w:rsidRPr="00A04B46">
        <w:rPr>
          <w:rFonts w:hAnsi="宋体" w:hint="eastAsia"/>
        </w:rPr>
        <w:t>*",</w:t>
      </w:r>
    </w:p>
    <w:p w:rsidR="00F405BA" w:rsidRPr="00A04B46" w:rsidRDefault="00F405BA" w:rsidP="00F405BA">
      <w:pPr>
        <w:ind w:firstLine="480"/>
        <w:rPr>
          <w:rFonts w:hAnsi="宋体"/>
        </w:rPr>
      </w:pPr>
      <w:r w:rsidRPr="00A04B46">
        <w:rPr>
          <w:rFonts w:hAnsi="宋体"/>
        </w:rPr>
        <w:t xml:space="preserve">   "WIDENET_ACCESS_NUM": "7116081400078180"</w:t>
      </w:r>
    </w:p>
    <w:p w:rsidR="00F405BA" w:rsidRPr="00A04B46" w:rsidRDefault="00F405BA" w:rsidP="00F405BA">
      <w:pPr>
        <w:ind w:firstLine="480"/>
        <w:rPr>
          <w:rFonts w:hAnsi="宋体"/>
        </w:rPr>
      </w:pPr>
      <w:r w:rsidRPr="00A04B46">
        <w:rPr>
          <w:rFonts w:hAnsi="宋体"/>
        </w:rPr>
        <w:t>}</w:t>
      </w:r>
    </w:p>
    <w:p w:rsidR="00F405BA" w:rsidRPr="00A04B46" w:rsidRDefault="00F405BA" w:rsidP="00F405BA">
      <w:pPr>
        <w:pStyle w:val="5"/>
      </w:pPr>
      <w:bookmarkStart w:id="1969" w:name="_Toc129957956"/>
      <w:bookmarkStart w:id="1970" w:name="_Toc130046913"/>
      <w:bookmarkStart w:id="1971" w:name="_Toc130155427"/>
      <w:r w:rsidRPr="00A04B46">
        <w:rPr>
          <w:rFonts w:hint="eastAsia"/>
        </w:rPr>
        <w:t>宽带营销活动查询</w:t>
      </w:r>
      <w:bookmarkEnd w:id="1969"/>
      <w:r>
        <w:rPr>
          <w:rFonts w:hint="eastAsia"/>
        </w:rPr>
        <w:t>接口</w:t>
      </w:r>
      <w:bookmarkEnd w:id="1970"/>
      <w:bookmarkEnd w:id="1971"/>
    </w:p>
    <w:p w:rsidR="00F405BA" w:rsidRPr="00A04B46" w:rsidRDefault="00F405BA" w:rsidP="00F405BA">
      <w:pPr>
        <w:pStyle w:val="6"/>
      </w:pPr>
      <w:bookmarkStart w:id="1972" w:name="_Toc130046914"/>
      <w:bookmarkStart w:id="1973" w:name="_Toc130155428"/>
      <w:r w:rsidRPr="00A04B46">
        <w:rPr>
          <w:rFonts w:hint="eastAsia"/>
        </w:rPr>
        <w:t>接口协议</w:t>
      </w:r>
      <w:bookmarkEnd w:id="1972"/>
      <w:bookmarkEnd w:id="1973"/>
    </w:p>
    <w:p w:rsidR="00F405BA" w:rsidRPr="00A04B46" w:rsidRDefault="00F405BA" w:rsidP="00F405BA">
      <w:pPr>
        <w:pStyle w:val="1fff3"/>
        <w:rPr>
          <w:rFonts w:hAnsi="宋体"/>
          <w:sz w:val="21"/>
          <w:szCs w:val="21"/>
        </w:rPr>
      </w:pPr>
      <w:r w:rsidRPr="00A04B46">
        <w:rPr>
          <w:rFonts w:hAnsi="宋体"/>
          <w:sz w:val="21"/>
          <w:szCs w:val="21"/>
        </w:rPr>
        <w:t>Http+String</w:t>
      </w:r>
    </w:p>
    <w:p w:rsidR="00F405BA" w:rsidRPr="00A04B46" w:rsidRDefault="00F405BA" w:rsidP="00F405BA">
      <w:pPr>
        <w:pStyle w:val="6"/>
      </w:pPr>
      <w:bookmarkStart w:id="1974" w:name="_Toc130046915"/>
      <w:bookmarkStart w:id="1975" w:name="_Toc130155429"/>
      <w:r w:rsidRPr="00A04B46">
        <w:rPr>
          <w:rFonts w:hint="eastAsia"/>
        </w:rPr>
        <w:t>接口说明</w:t>
      </w:r>
      <w:bookmarkEnd w:id="1974"/>
      <w:bookmarkEnd w:id="1975"/>
    </w:p>
    <w:p w:rsidR="00F405BA" w:rsidRPr="00A04B46" w:rsidRDefault="00F405BA" w:rsidP="00F405BA">
      <w:pPr>
        <w:pStyle w:val="affff7"/>
        <w:ind w:left="3360" w:firstLine="360"/>
        <w:rPr>
          <w:rFonts w:ascii="宋体" w:hAnsi="宋体"/>
          <w:sz w:val="18"/>
          <w:szCs w:val="18"/>
        </w:rPr>
      </w:pPr>
      <w:r w:rsidRPr="00A04B46">
        <w:rPr>
          <w:rFonts w:ascii="宋体" w:hAnsi="宋体" w:hint="eastAsia"/>
          <w:sz w:val="18"/>
          <w:szCs w:val="18"/>
        </w:rPr>
        <w:t>根据宽带账号，查询宽带基础信息。</w:t>
      </w:r>
    </w:p>
    <w:p w:rsidR="00F405BA" w:rsidRPr="00A04B46" w:rsidRDefault="00F405BA" w:rsidP="00836654">
      <w:pPr>
        <w:pStyle w:val="1fff3"/>
        <w:widowControl/>
        <w:numPr>
          <w:ilvl w:val="0"/>
          <w:numId w:val="220"/>
        </w:numPr>
        <w:ind w:firstLine="420"/>
        <w:rPr>
          <w:rFonts w:hAnsi="宋体"/>
          <w:b/>
          <w:szCs w:val="24"/>
        </w:rPr>
      </w:pPr>
      <w:r w:rsidRPr="00A04B46">
        <w:rPr>
          <w:rFonts w:hAnsi="宋体" w:hint="eastAsia"/>
          <w:sz w:val="21"/>
          <w:szCs w:val="21"/>
        </w:rPr>
        <w:t>对外接口：</w:t>
      </w:r>
      <w:r w:rsidRPr="00A04B46">
        <w:rPr>
          <w:rFonts w:hAnsi="宋体"/>
          <w:sz w:val="21"/>
          <w:szCs w:val="21"/>
        </w:rPr>
        <w:t>YUNN_UNHQ_queryBroadbandCampaigns</w:t>
      </w:r>
      <w:r w:rsidRPr="00A04B46">
        <w:rPr>
          <w:rFonts w:hAnsi="宋体"/>
          <w:sz w:val="21"/>
          <w:szCs w:val="21"/>
        </w:rPr>
        <w:tab/>
      </w:r>
    </w:p>
    <w:p w:rsidR="00F405BA" w:rsidRPr="00A04B46" w:rsidRDefault="00F405BA" w:rsidP="00836654">
      <w:pPr>
        <w:pStyle w:val="1fff3"/>
        <w:widowControl/>
        <w:numPr>
          <w:ilvl w:val="0"/>
          <w:numId w:val="220"/>
        </w:numPr>
        <w:ind w:firstLine="420"/>
        <w:rPr>
          <w:rFonts w:hAnsi="宋体"/>
          <w:b/>
          <w:szCs w:val="24"/>
        </w:rPr>
      </w:pPr>
      <w:r w:rsidRPr="00A04B46">
        <w:rPr>
          <w:rFonts w:hAnsi="宋体" w:hint="eastAsia"/>
          <w:sz w:val="21"/>
          <w:szCs w:val="21"/>
        </w:rPr>
        <w:t>内部接口：</w:t>
      </w:r>
      <w:r w:rsidRPr="00A04B46">
        <w:rPr>
          <w:rFonts w:ascii="Consolas" w:eastAsia="Consolas" w:hAnsi="Consolas"/>
        </w:rPr>
        <w:t>OrderCentre.person.IOCOutQuerySV.queryBroadbandCampaigns</w:t>
      </w:r>
    </w:p>
    <w:p w:rsidR="00F405BA" w:rsidRPr="00A04B46" w:rsidRDefault="00F405BA" w:rsidP="00836654">
      <w:pPr>
        <w:pStyle w:val="1fff3"/>
        <w:widowControl/>
        <w:numPr>
          <w:ilvl w:val="0"/>
          <w:numId w:val="220"/>
        </w:numPr>
        <w:ind w:firstLine="420"/>
        <w:rPr>
          <w:rFonts w:hAnsi="宋体"/>
          <w:b/>
          <w:szCs w:val="24"/>
        </w:rPr>
      </w:pPr>
      <w:r w:rsidRPr="00A04B46">
        <w:rPr>
          <w:rFonts w:hAnsi="宋体" w:hint="eastAsia"/>
          <w:sz w:val="21"/>
          <w:szCs w:val="21"/>
        </w:rPr>
        <w:t>调用方：</w:t>
      </w:r>
      <w:r w:rsidRPr="00A04B46">
        <w:rPr>
          <w:rFonts w:ascii="Consolas" w:eastAsia="Consolas" w:hAnsi="Consolas"/>
        </w:rPr>
        <w:t>queryBroadbandCampaigns</w:t>
      </w:r>
    </w:p>
    <w:p w:rsidR="00F405BA" w:rsidRPr="00A04B46" w:rsidRDefault="00F405BA" w:rsidP="00F405BA">
      <w:pPr>
        <w:pStyle w:val="6"/>
      </w:pPr>
      <w:bookmarkStart w:id="1976" w:name="_Toc130046916"/>
      <w:bookmarkStart w:id="1977" w:name="_Toc130155430"/>
      <w:r w:rsidRPr="00A04B46">
        <w:rPr>
          <w:rFonts w:hint="eastAsia"/>
        </w:rPr>
        <w:t>报文说明</w:t>
      </w:r>
      <w:bookmarkEnd w:id="1976"/>
      <w:bookmarkEnd w:id="1977"/>
    </w:p>
    <w:p w:rsidR="00F405BA" w:rsidRPr="00A04B46" w:rsidRDefault="00F405BA" w:rsidP="00836654">
      <w:pPr>
        <w:pStyle w:val="1fff3"/>
        <w:widowControl/>
        <w:numPr>
          <w:ilvl w:val="0"/>
          <w:numId w:val="220"/>
        </w:numPr>
        <w:ind w:firstLine="420"/>
        <w:rPr>
          <w:rFonts w:hAnsi="宋体"/>
          <w:sz w:val="21"/>
          <w:szCs w:val="21"/>
        </w:rPr>
      </w:pPr>
      <w:r w:rsidRPr="00A04B46">
        <w:rPr>
          <w:rFonts w:hAnsi="宋体" w:hint="eastAsia"/>
          <w:sz w:val="21"/>
          <w:szCs w:val="21"/>
        </w:rPr>
        <w:t>请求报文</w:t>
      </w:r>
    </w:p>
    <w:p w:rsidR="00F405BA" w:rsidRPr="00A04B46" w:rsidRDefault="00F405BA" w:rsidP="00F405BA">
      <w:pPr>
        <w:pStyle w:val="1fff3"/>
        <w:ind w:left="360"/>
        <w:rPr>
          <w:rFonts w:hAnsi="宋体"/>
          <w:sz w:val="21"/>
          <w:szCs w:val="21"/>
        </w:rPr>
      </w:pPr>
    </w:p>
    <w:tbl>
      <w:tblPr>
        <w:tblW w:w="8430" w:type="dxa"/>
        <w:tblInd w:w="468" w:type="dxa"/>
        <w:tblLayout w:type="fixed"/>
        <w:tblLook w:val="04A0" w:firstRow="1" w:lastRow="0" w:firstColumn="1" w:lastColumn="0" w:noHBand="0" w:noVBand="1"/>
      </w:tblPr>
      <w:tblGrid>
        <w:gridCol w:w="585"/>
        <w:gridCol w:w="1813"/>
        <w:gridCol w:w="842"/>
        <w:gridCol w:w="796"/>
        <w:gridCol w:w="1417"/>
        <w:gridCol w:w="1701"/>
        <w:gridCol w:w="1276"/>
      </w:tblGrid>
      <w:tr w:rsidR="00F405BA" w:rsidRPr="00A04B46" w:rsidTr="0058245B">
        <w:trPr>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480"/>
              <w:rPr>
                <w:rFonts w:ascii="黑体" w:eastAsia="黑体" w:hAnsi="黑体"/>
              </w:rPr>
            </w:pPr>
            <w:r w:rsidRPr="00A04B46">
              <w:rPr>
                <w:rFonts w:ascii="黑体" w:eastAsia="黑体" w:hAnsi="黑体" w:hint="eastAsia"/>
              </w:rPr>
              <w:lastRenderedPageBreak/>
              <w:t>序号</w:t>
            </w:r>
          </w:p>
        </w:tc>
        <w:tc>
          <w:tcPr>
            <w:tcW w:w="1813"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440"/>
              <w:jc w:val="center"/>
              <w:rPr>
                <w:rFonts w:ascii="黑体" w:eastAsia="黑体" w:hAnsi="黑体"/>
                <w:sz w:val="22"/>
                <w:szCs w:val="22"/>
              </w:rPr>
            </w:pPr>
            <w:r w:rsidRPr="00A04B46">
              <w:rPr>
                <w:rFonts w:ascii="黑体" w:eastAsia="黑体" w:hAnsi="黑体" w:hint="eastAsia"/>
                <w:sz w:val="22"/>
                <w:szCs w:val="22"/>
              </w:rPr>
              <w:t>元素名称</w:t>
            </w:r>
          </w:p>
        </w:tc>
        <w:tc>
          <w:tcPr>
            <w:tcW w:w="842"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440"/>
              <w:rPr>
                <w:rFonts w:ascii="黑体" w:eastAsia="黑体" w:hAnsi="黑体"/>
                <w:sz w:val="22"/>
                <w:szCs w:val="22"/>
              </w:rPr>
            </w:pPr>
            <w:r w:rsidRPr="00A04B46">
              <w:rPr>
                <w:rFonts w:ascii="黑体" w:eastAsia="黑体" w:hAnsi="黑体" w:hint="eastAsia"/>
                <w:sz w:val="22"/>
                <w:szCs w:val="22"/>
              </w:rPr>
              <w:t>类型</w:t>
            </w:r>
          </w:p>
        </w:tc>
        <w:tc>
          <w:tcPr>
            <w:tcW w:w="796"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440"/>
              <w:jc w:val="center"/>
              <w:rPr>
                <w:rFonts w:ascii="黑体" w:eastAsia="黑体" w:hAnsi="黑体"/>
                <w:sz w:val="22"/>
                <w:szCs w:val="22"/>
              </w:rPr>
            </w:pPr>
            <w:r w:rsidRPr="00A04B46">
              <w:rPr>
                <w:rFonts w:ascii="黑体" w:eastAsia="黑体" w:hAnsi="黑体" w:hint="eastAsia"/>
                <w:sz w:val="22"/>
                <w:szCs w:val="22"/>
              </w:rPr>
              <w:t>约束</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440"/>
              <w:jc w:val="center"/>
              <w:rPr>
                <w:rFonts w:ascii="黑体" w:eastAsia="黑体" w:hAnsi="黑体"/>
                <w:sz w:val="22"/>
                <w:szCs w:val="22"/>
              </w:rPr>
            </w:pPr>
            <w:r w:rsidRPr="00A04B46">
              <w:rPr>
                <w:rFonts w:ascii="黑体" w:eastAsia="黑体" w:hAnsi="黑体" w:hint="eastAsia"/>
                <w:sz w:val="22"/>
                <w:szCs w:val="22"/>
              </w:rPr>
              <w:t>描述</w:t>
            </w:r>
          </w:p>
        </w:tc>
        <w:tc>
          <w:tcPr>
            <w:tcW w:w="1701"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440"/>
              <w:jc w:val="center"/>
              <w:rPr>
                <w:rFonts w:ascii="黑体" w:eastAsia="黑体" w:hAnsi="黑体"/>
                <w:sz w:val="22"/>
                <w:szCs w:val="22"/>
              </w:rPr>
            </w:pPr>
            <w:r w:rsidRPr="00A04B46">
              <w:rPr>
                <w:rFonts w:ascii="黑体" w:eastAsia="黑体" w:hAnsi="黑体" w:hint="eastAsia"/>
                <w:sz w:val="22"/>
                <w:szCs w:val="22"/>
              </w:rPr>
              <w:t>取值说明</w:t>
            </w:r>
          </w:p>
        </w:tc>
        <w:tc>
          <w:tcPr>
            <w:tcW w:w="1276"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440"/>
              <w:rPr>
                <w:rFonts w:ascii="黑体" w:eastAsia="黑体" w:hAnsi="黑体"/>
                <w:sz w:val="22"/>
                <w:szCs w:val="22"/>
              </w:rPr>
            </w:pPr>
            <w:r w:rsidRPr="00A04B46">
              <w:rPr>
                <w:rFonts w:ascii="黑体" w:eastAsia="黑体" w:hAnsi="黑体" w:hint="eastAsia"/>
                <w:sz w:val="22"/>
                <w:szCs w:val="22"/>
              </w:rPr>
              <w:t>备注</w:t>
            </w: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836654">
            <w:pPr>
              <w:pStyle w:val="1ffb"/>
              <w:widowControl/>
              <w:numPr>
                <w:ilvl w:val="0"/>
                <w:numId w:val="221"/>
              </w:numPr>
              <w:spacing w:before="0" w:after="0" w:line="240" w:lineRule="auto"/>
              <w:ind w:firstLine="360"/>
              <w:contextualSpacing w:val="0"/>
              <w:rPr>
                <w:rFonts w:eastAsia="Arial"/>
                <w:sz w:val="18"/>
                <w:szCs w:val="18"/>
              </w:rPr>
            </w:pPr>
          </w:p>
        </w:tc>
        <w:tc>
          <w:tcPr>
            <w:tcW w:w="1813"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ACCT_NUM</w:t>
            </w:r>
          </w:p>
        </w:tc>
        <w:tc>
          <w:tcPr>
            <w:tcW w:w="842"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String</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1</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用户标识</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bl>
    <w:p w:rsidR="00F405BA" w:rsidRPr="00A04B46" w:rsidRDefault="00F405BA" w:rsidP="00F405BA">
      <w:pPr>
        <w:pStyle w:val="1fff3"/>
        <w:ind w:left="780"/>
        <w:rPr>
          <w:rFonts w:hAnsi="宋体"/>
          <w:sz w:val="21"/>
          <w:szCs w:val="21"/>
        </w:rPr>
      </w:pPr>
    </w:p>
    <w:p w:rsidR="00F405BA" w:rsidRPr="00A04B46" w:rsidRDefault="00F405BA" w:rsidP="00836654">
      <w:pPr>
        <w:pStyle w:val="1fff3"/>
        <w:widowControl/>
        <w:numPr>
          <w:ilvl w:val="0"/>
          <w:numId w:val="220"/>
        </w:numPr>
        <w:ind w:firstLine="420"/>
        <w:rPr>
          <w:rFonts w:hAnsi="宋体"/>
          <w:sz w:val="21"/>
          <w:szCs w:val="21"/>
        </w:rPr>
      </w:pPr>
      <w:r w:rsidRPr="00A04B46">
        <w:rPr>
          <w:rFonts w:hAnsi="宋体" w:hint="eastAsia"/>
          <w:sz w:val="21"/>
          <w:szCs w:val="21"/>
        </w:rPr>
        <w:t>回复报文</w:t>
      </w:r>
    </w:p>
    <w:tbl>
      <w:tblPr>
        <w:tblW w:w="8430" w:type="dxa"/>
        <w:tblInd w:w="468" w:type="dxa"/>
        <w:tblLayout w:type="fixed"/>
        <w:tblLook w:val="04A0" w:firstRow="1" w:lastRow="0" w:firstColumn="1" w:lastColumn="0" w:noHBand="0" w:noVBand="1"/>
      </w:tblPr>
      <w:tblGrid>
        <w:gridCol w:w="585"/>
        <w:gridCol w:w="1819"/>
        <w:gridCol w:w="825"/>
        <w:gridCol w:w="807"/>
        <w:gridCol w:w="1417"/>
        <w:gridCol w:w="1701"/>
        <w:gridCol w:w="1276"/>
      </w:tblGrid>
      <w:tr w:rsidR="00F405BA" w:rsidRPr="00A04B46" w:rsidTr="0058245B">
        <w:trPr>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480"/>
              <w:rPr>
                <w:rFonts w:ascii="黑体" w:eastAsia="黑体" w:hAnsi="黑体"/>
              </w:rPr>
            </w:pPr>
            <w:r w:rsidRPr="00A04B46">
              <w:rPr>
                <w:rFonts w:ascii="黑体" w:eastAsia="黑体" w:hAnsi="黑体" w:hint="eastAsia"/>
              </w:rPr>
              <w:t>序号</w:t>
            </w: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440"/>
              <w:jc w:val="center"/>
              <w:rPr>
                <w:rFonts w:ascii="黑体" w:eastAsia="黑体" w:hAnsi="黑体"/>
                <w:sz w:val="22"/>
                <w:szCs w:val="22"/>
              </w:rPr>
            </w:pPr>
            <w:r w:rsidRPr="00A04B46">
              <w:rPr>
                <w:rFonts w:ascii="黑体" w:eastAsia="黑体" w:hAnsi="黑体" w:hint="eastAsia"/>
                <w:sz w:val="22"/>
                <w:szCs w:val="22"/>
              </w:rPr>
              <w:t>元素名称</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440"/>
              <w:rPr>
                <w:rFonts w:ascii="黑体" w:eastAsia="黑体" w:hAnsi="黑体"/>
                <w:sz w:val="22"/>
                <w:szCs w:val="22"/>
              </w:rPr>
            </w:pPr>
            <w:r w:rsidRPr="00A04B46">
              <w:rPr>
                <w:rFonts w:ascii="黑体" w:eastAsia="黑体" w:hAnsi="黑体" w:hint="eastAsia"/>
                <w:sz w:val="22"/>
                <w:szCs w:val="22"/>
              </w:rPr>
              <w:t>类型</w:t>
            </w:r>
          </w:p>
        </w:tc>
        <w:tc>
          <w:tcPr>
            <w:tcW w:w="807"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440"/>
              <w:jc w:val="center"/>
              <w:rPr>
                <w:rFonts w:ascii="黑体" w:eastAsia="黑体" w:hAnsi="黑体"/>
                <w:sz w:val="22"/>
                <w:szCs w:val="22"/>
              </w:rPr>
            </w:pPr>
            <w:r w:rsidRPr="00A04B46">
              <w:rPr>
                <w:rFonts w:ascii="黑体" w:eastAsia="黑体" w:hAnsi="黑体" w:hint="eastAsia"/>
                <w:sz w:val="22"/>
                <w:szCs w:val="22"/>
              </w:rPr>
              <w:t>约束</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440"/>
              <w:jc w:val="center"/>
              <w:rPr>
                <w:rFonts w:ascii="黑体" w:eastAsia="黑体" w:hAnsi="黑体"/>
                <w:sz w:val="22"/>
                <w:szCs w:val="22"/>
              </w:rPr>
            </w:pPr>
            <w:r w:rsidRPr="00A04B46">
              <w:rPr>
                <w:rFonts w:ascii="黑体" w:eastAsia="黑体" w:hAnsi="黑体" w:hint="eastAsia"/>
                <w:sz w:val="22"/>
                <w:szCs w:val="22"/>
              </w:rPr>
              <w:t>描述</w:t>
            </w:r>
          </w:p>
        </w:tc>
        <w:tc>
          <w:tcPr>
            <w:tcW w:w="1701"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440"/>
              <w:jc w:val="center"/>
              <w:rPr>
                <w:rFonts w:ascii="黑体" w:eastAsia="黑体" w:hAnsi="黑体"/>
                <w:sz w:val="22"/>
                <w:szCs w:val="22"/>
              </w:rPr>
            </w:pPr>
            <w:r w:rsidRPr="00A04B46">
              <w:rPr>
                <w:rFonts w:ascii="黑体" w:eastAsia="黑体" w:hAnsi="黑体" w:hint="eastAsia"/>
                <w:sz w:val="22"/>
                <w:szCs w:val="22"/>
              </w:rPr>
              <w:t>取值说明</w:t>
            </w:r>
          </w:p>
        </w:tc>
        <w:tc>
          <w:tcPr>
            <w:tcW w:w="1276"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440"/>
              <w:rPr>
                <w:rFonts w:ascii="黑体" w:eastAsia="黑体" w:hAnsi="黑体"/>
                <w:sz w:val="22"/>
                <w:szCs w:val="22"/>
              </w:rPr>
            </w:pPr>
            <w:r w:rsidRPr="00A04B46">
              <w:rPr>
                <w:rFonts w:ascii="黑体" w:eastAsia="黑体" w:hAnsi="黑体" w:hint="eastAsia"/>
                <w:sz w:val="22"/>
                <w:szCs w:val="22"/>
              </w:rPr>
              <w:t>备注</w:t>
            </w: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pStyle w:val="1ffb"/>
              <w:ind w:firstLine="360"/>
              <w:rPr>
                <w:rFonts w:eastAsia="Arial"/>
                <w:sz w:val="18"/>
                <w:szCs w:val="18"/>
              </w:rPr>
            </w:pPr>
            <w:r w:rsidRPr="00A04B46">
              <w:rPr>
                <w:rFonts w:hAnsi="宋体"/>
                <w:sz w:val="18"/>
                <w:szCs w:val="18"/>
              </w:rPr>
              <w:t>1</w:t>
            </w: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OUTDATA</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Array</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1</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836654">
            <w:pPr>
              <w:pStyle w:val="1ffb"/>
              <w:widowControl/>
              <w:numPr>
                <w:ilvl w:val="0"/>
                <w:numId w:val="221"/>
              </w:numPr>
              <w:spacing w:before="0" w:after="0" w:line="240" w:lineRule="auto"/>
              <w:ind w:firstLine="360"/>
              <w:contextualSpacing w:val="0"/>
              <w:rPr>
                <w:rFonts w:eastAsia="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OFFER_NAME</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String</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1</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活动名称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836654">
            <w:pPr>
              <w:pStyle w:val="1ffb"/>
              <w:widowControl/>
              <w:numPr>
                <w:ilvl w:val="0"/>
                <w:numId w:val="221"/>
              </w:numPr>
              <w:spacing w:before="0" w:after="0" w:line="240" w:lineRule="auto"/>
              <w:ind w:firstLine="360"/>
              <w:contextualSpacing w:val="0"/>
              <w:rPr>
                <w:rFonts w:eastAsia="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OFFER_ID</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String</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1</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活动编码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836654">
            <w:pPr>
              <w:pStyle w:val="1ffb"/>
              <w:widowControl/>
              <w:numPr>
                <w:ilvl w:val="0"/>
                <w:numId w:val="221"/>
              </w:numPr>
              <w:spacing w:before="0" w:after="0" w:line="240" w:lineRule="auto"/>
              <w:ind w:firstLine="360"/>
              <w:contextualSpacing w:val="0"/>
              <w:rPr>
                <w:rFonts w:eastAsia="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VALID_DATE</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String</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1</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生效时间</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836654">
            <w:pPr>
              <w:pStyle w:val="1ffb"/>
              <w:widowControl/>
              <w:numPr>
                <w:ilvl w:val="0"/>
                <w:numId w:val="221"/>
              </w:numPr>
              <w:spacing w:before="0" w:after="0" w:line="240" w:lineRule="auto"/>
              <w:ind w:firstLine="360"/>
              <w:contextualSpacing w:val="0"/>
              <w:rPr>
                <w:rFonts w:eastAsia="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EXPIRE_DATE</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String</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1</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失效时间</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836654">
            <w:pPr>
              <w:pStyle w:val="1ffb"/>
              <w:widowControl/>
              <w:numPr>
                <w:ilvl w:val="0"/>
                <w:numId w:val="221"/>
              </w:numPr>
              <w:spacing w:before="0" w:after="0" w:line="240" w:lineRule="auto"/>
              <w:ind w:firstLine="360"/>
              <w:contextualSpacing w:val="0"/>
              <w:rPr>
                <w:rFonts w:eastAsia="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DONE_DATE</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String</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1</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受理时间</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836654">
            <w:pPr>
              <w:pStyle w:val="1ffb"/>
              <w:widowControl/>
              <w:numPr>
                <w:ilvl w:val="0"/>
                <w:numId w:val="221"/>
              </w:numPr>
              <w:spacing w:before="0" w:after="0" w:line="240" w:lineRule="auto"/>
              <w:ind w:firstLine="360"/>
              <w:contextualSpacing w:val="0"/>
              <w:rPr>
                <w:rFonts w:eastAsia="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OFFER_TAG</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String</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1</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状态</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836654">
            <w:pPr>
              <w:pStyle w:val="1ffb"/>
              <w:widowControl/>
              <w:numPr>
                <w:ilvl w:val="0"/>
                <w:numId w:val="221"/>
              </w:numPr>
              <w:spacing w:before="0" w:after="0" w:line="240" w:lineRule="auto"/>
              <w:ind w:firstLine="360"/>
              <w:contextualSpacing w:val="0"/>
              <w:rPr>
                <w:rFonts w:eastAsia="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ORG_ID</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String</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1</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受理部门</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836654">
            <w:pPr>
              <w:pStyle w:val="1ffb"/>
              <w:widowControl/>
              <w:numPr>
                <w:ilvl w:val="0"/>
                <w:numId w:val="221"/>
              </w:numPr>
              <w:spacing w:before="0" w:after="0" w:line="240" w:lineRule="auto"/>
              <w:ind w:firstLine="360"/>
              <w:contextualSpacing w:val="0"/>
              <w:rPr>
                <w:rFonts w:eastAsia="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OP_ID</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String</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1</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受理工号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836654">
            <w:pPr>
              <w:pStyle w:val="1ffb"/>
              <w:widowControl/>
              <w:numPr>
                <w:ilvl w:val="0"/>
                <w:numId w:val="221"/>
              </w:numPr>
              <w:spacing w:before="0" w:after="0" w:line="240" w:lineRule="auto"/>
              <w:ind w:firstLine="360"/>
              <w:contextualSpacing w:val="0"/>
              <w:rPr>
                <w:rFonts w:eastAsia="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CAMP_ACCESS_NUM</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String</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活动客户赠送号码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836654">
            <w:pPr>
              <w:pStyle w:val="1ffb"/>
              <w:widowControl/>
              <w:numPr>
                <w:ilvl w:val="0"/>
                <w:numId w:val="221"/>
              </w:numPr>
              <w:spacing w:before="0" w:after="0" w:line="240" w:lineRule="auto"/>
              <w:ind w:firstLine="360"/>
              <w:contextualSpacing w:val="0"/>
              <w:rPr>
                <w:rFonts w:eastAsia="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CANCEL_DATE</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String</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返销时间</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bl>
    <w:p w:rsidR="00F405BA" w:rsidRPr="00A04B46" w:rsidRDefault="00F405BA" w:rsidP="00F405BA">
      <w:pPr>
        <w:ind w:firstLine="480"/>
        <w:rPr>
          <w:rFonts w:hAnsi="宋体"/>
        </w:rPr>
      </w:pPr>
    </w:p>
    <w:p w:rsidR="00F405BA" w:rsidRPr="00A04B46" w:rsidRDefault="00F405BA" w:rsidP="00F405BA">
      <w:pPr>
        <w:pStyle w:val="5"/>
      </w:pPr>
      <w:bookmarkStart w:id="1978" w:name="_Toc129957957"/>
      <w:bookmarkStart w:id="1979" w:name="_Toc130046917"/>
      <w:bookmarkStart w:id="1980" w:name="_Toc130155431"/>
      <w:r w:rsidRPr="00A04B46">
        <w:rPr>
          <w:rFonts w:hint="eastAsia"/>
        </w:rPr>
        <w:t>智能设备30商品列表查询</w:t>
      </w:r>
      <w:bookmarkEnd w:id="1978"/>
      <w:r>
        <w:rPr>
          <w:rFonts w:hint="eastAsia"/>
        </w:rPr>
        <w:t>接口</w:t>
      </w:r>
      <w:bookmarkEnd w:id="1979"/>
      <w:bookmarkEnd w:id="1980"/>
    </w:p>
    <w:p w:rsidR="00F405BA" w:rsidRPr="00A04B46" w:rsidRDefault="00F405BA" w:rsidP="00F405BA">
      <w:pPr>
        <w:pStyle w:val="6"/>
      </w:pPr>
      <w:bookmarkStart w:id="1981" w:name="_Toc130046918"/>
      <w:bookmarkStart w:id="1982" w:name="_Toc130155432"/>
      <w:r w:rsidRPr="00A04B46">
        <w:rPr>
          <w:rFonts w:hint="eastAsia"/>
        </w:rPr>
        <w:t>接口协议</w:t>
      </w:r>
      <w:bookmarkEnd w:id="1981"/>
      <w:bookmarkEnd w:id="1982"/>
    </w:p>
    <w:p w:rsidR="00F405BA" w:rsidRPr="00A04B46" w:rsidRDefault="00F405BA" w:rsidP="00F405BA">
      <w:pPr>
        <w:pStyle w:val="1fff3"/>
        <w:rPr>
          <w:rFonts w:hAnsi="宋体"/>
          <w:szCs w:val="24"/>
        </w:rPr>
      </w:pPr>
      <w:r w:rsidRPr="00A04B46">
        <w:rPr>
          <w:rFonts w:hAnsi="宋体"/>
          <w:sz w:val="21"/>
          <w:szCs w:val="21"/>
        </w:rPr>
        <w:t>Http+String</w:t>
      </w:r>
    </w:p>
    <w:p w:rsidR="00F405BA" w:rsidRPr="00A04B46" w:rsidRDefault="00F405BA" w:rsidP="00F405BA">
      <w:pPr>
        <w:pStyle w:val="6"/>
      </w:pPr>
      <w:r w:rsidRPr="00A04B46">
        <w:rPr>
          <w:rFonts w:hint="eastAsia"/>
        </w:rPr>
        <w:t> </w:t>
      </w:r>
      <w:bookmarkStart w:id="1983" w:name="_Toc130046919"/>
      <w:bookmarkStart w:id="1984" w:name="_Toc130155433"/>
      <w:r w:rsidRPr="00A04B46">
        <w:rPr>
          <w:rFonts w:hint="eastAsia"/>
        </w:rPr>
        <w:t>接口说明</w:t>
      </w:r>
      <w:bookmarkEnd w:id="1983"/>
      <w:bookmarkEnd w:id="1984"/>
    </w:p>
    <w:p w:rsidR="00F405BA" w:rsidRPr="00A04B46" w:rsidRDefault="00F405BA" w:rsidP="00836654">
      <w:pPr>
        <w:pStyle w:val="1fff3"/>
        <w:widowControl/>
        <w:numPr>
          <w:ilvl w:val="0"/>
          <w:numId w:val="220"/>
        </w:numPr>
        <w:tabs>
          <w:tab w:val="left" w:pos="0"/>
          <w:tab w:val="left" w:pos="846"/>
        </w:tabs>
        <w:ind w:left="840" w:firstLine="420"/>
        <w:rPr>
          <w:rFonts w:hAnsi="宋体"/>
          <w:sz w:val="21"/>
          <w:szCs w:val="21"/>
        </w:rPr>
      </w:pPr>
      <w:r w:rsidRPr="00A04B46">
        <w:rPr>
          <w:rFonts w:hAnsi="宋体" w:hint="eastAsia"/>
          <w:sz w:val="21"/>
          <w:szCs w:val="21"/>
        </w:rPr>
        <w:t>外部接口：</w:t>
      </w:r>
      <w:r w:rsidRPr="00A04B46">
        <w:rPr>
          <w:rFonts w:hAnsi="宋体"/>
          <w:sz w:val="21"/>
          <w:szCs w:val="21"/>
        </w:rPr>
        <w:t>YUNN_UNHQ_queryIntDevInfosOut</w:t>
      </w:r>
    </w:p>
    <w:p w:rsidR="00F405BA" w:rsidRPr="00A04B46" w:rsidRDefault="00F405BA" w:rsidP="00836654">
      <w:pPr>
        <w:pStyle w:val="1fff3"/>
        <w:widowControl/>
        <w:numPr>
          <w:ilvl w:val="0"/>
          <w:numId w:val="220"/>
        </w:numPr>
        <w:tabs>
          <w:tab w:val="left" w:pos="0"/>
          <w:tab w:val="left" w:pos="846"/>
        </w:tabs>
        <w:ind w:left="840" w:firstLine="420"/>
        <w:rPr>
          <w:rFonts w:hAnsi="宋体"/>
          <w:sz w:val="21"/>
          <w:szCs w:val="21"/>
        </w:rPr>
      </w:pPr>
      <w:r w:rsidRPr="00A04B46">
        <w:rPr>
          <w:rFonts w:hAnsi="宋体" w:hint="eastAsia"/>
          <w:sz w:val="21"/>
          <w:szCs w:val="21"/>
        </w:rPr>
        <w:t>内部接口：</w:t>
      </w:r>
      <w:r w:rsidRPr="00A04B46">
        <w:rPr>
          <w:rFonts w:hAnsi="宋体"/>
          <w:sz w:val="18"/>
          <w:szCs w:val="18"/>
        </w:rPr>
        <w:t>OrderCentre.person.IOCOut</w:t>
      </w:r>
      <w:r w:rsidRPr="00A04B46">
        <w:rPr>
          <w:rFonts w:eastAsia="Courier New" w:hAnsi="Courier New"/>
          <w:sz w:val="18"/>
          <w:szCs w:val="18"/>
        </w:rPr>
        <w:t>Query</w:t>
      </w:r>
      <w:r w:rsidRPr="00A04B46">
        <w:rPr>
          <w:rFonts w:hAnsi="宋体"/>
          <w:sz w:val="18"/>
          <w:szCs w:val="18"/>
        </w:rPr>
        <w:t>SV.</w:t>
      </w:r>
      <w:r w:rsidRPr="00A04B46">
        <w:rPr>
          <w:rFonts w:eastAsia="Courier New" w:hAnsi="Courier New"/>
          <w:sz w:val="18"/>
          <w:szCs w:val="18"/>
        </w:rPr>
        <w:t>queryIntDevInfosOut</w:t>
      </w:r>
    </w:p>
    <w:p w:rsidR="00F405BA" w:rsidRPr="00A04B46" w:rsidRDefault="00F405BA" w:rsidP="00F405BA">
      <w:pPr>
        <w:pStyle w:val="6"/>
      </w:pPr>
      <w:bookmarkStart w:id="1985" w:name="_Toc130046920"/>
      <w:bookmarkStart w:id="1986" w:name="_Toc130155434"/>
      <w:r w:rsidRPr="00A04B46">
        <w:rPr>
          <w:rFonts w:hint="eastAsia"/>
        </w:rPr>
        <w:lastRenderedPageBreak/>
        <w:t>报文说明</w:t>
      </w:r>
      <w:bookmarkEnd w:id="1985"/>
      <w:bookmarkEnd w:id="1986"/>
    </w:p>
    <w:p w:rsidR="00F405BA" w:rsidRPr="00A04B46" w:rsidRDefault="00F405BA" w:rsidP="00836654">
      <w:pPr>
        <w:pStyle w:val="1fff3"/>
        <w:widowControl/>
        <w:numPr>
          <w:ilvl w:val="0"/>
          <w:numId w:val="220"/>
        </w:numPr>
        <w:ind w:firstLine="420"/>
        <w:rPr>
          <w:rFonts w:hAnsi="宋体"/>
          <w:sz w:val="21"/>
          <w:szCs w:val="21"/>
        </w:rPr>
      </w:pPr>
      <w:r w:rsidRPr="00A04B46">
        <w:rPr>
          <w:rFonts w:hAnsi="宋体" w:hint="eastAsia"/>
          <w:sz w:val="21"/>
          <w:szCs w:val="21"/>
        </w:rPr>
        <w:t>请求报文</w:t>
      </w:r>
    </w:p>
    <w:p w:rsidR="00F405BA" w:rsidRPr="00A04B46" w:rsidRDefault="00F405BA" w:rsidP="00F405BA">
      <w:pPr>
        <w:pStyle w:val="1fff3"/>
        <w:ind w:left="360"/>
        <w:rPr>
          <w:rFonts w:hAnsi="宋体"/>
          <w:sz w:val="21"/>
          <w:szCs w:val="21"/>
        </w:rPr>
      </w:pPr>
    </w:p>
    <w:tbl>
      <w:tblPr>
        <w:tblW w:w="8430" w:type="dxa"/>
        <w:tblInd w:w="468" w:type="dxa"/>
        <w:tblLayout w:type="fixed"/>
        <w:tblLook w:val="04A0" w:firstRow="1" w:lastRow="0" w:firstColumn="1" w:lastColumn="0" w:noHBand="0" w:noVBand="1"/>
      </w:tblPr>
      <w:tblGrid>
        <w:gridCol w:w="585"/>
        <w:gridCol w:w="1813"/>
        <w:gridCol w:w="842"/>
        <w:gridCol w:w="796"/>
        <w:gridCol w:w="1417"/>
        <w:gridCol w:w="1701"/>
        <w:gridCol w:w="1276"/>
      </w:tblGrid>
      <w:tr w:rsidR="00F405BA" w:rsidRPr="00A04B46" w:rsidTr="0058245B">
        <w:trPr>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480"/>
              <w:rPr>
                <w:rFonts w:ascii="黑体" w:eastAsia="黑体" w:hAnsi="黑体"/>
              </w:rPr>
            </w:pPr>
            <w:r w:rsidRPr="00A04B46">
              <w:rPr>
                <w:rFonts w:ascii="黑体" w:eastAsia="黑体" w:hAnsi="黑体" w:hint="eastAsia"/>
              </w:rPr>
              <w:t>序号</w:t>
            </w:r>
          </w:p>
        </w:tc>
        <w:tc>
          <w:tcPr>
            <w:tcW w:w="1813"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440"/>
              <w:jc w:val="center"/>
              <w:rPr>
                <w:rFonts w:ascii="黑体" w:eastAsia="黑体" w:hAnsi="黑体"/>
                <w:sz w:val="22"/>
                <w:szCs w:val="22"/>
              </w:rPr>
            </w:pPr>
            <w:r w:rsidRPr="00A04B46">
              <w:rPr>
                <w:rFonts w:ascii="黑体" w:eastAsia="黑体" w:hAnsi="黑体" w:hint="eastAsia"/>
                <w:sz w:val="22"/>
                <w:szCs w:val="22"/>
              </w:rPr>
              <w:t>元素名称</w:t>
            </w:r>
          </w:p>
        </w:tc>
        <w:tc>
          <w:tcPr>
            <w:tcW w:w="842"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440"/>
              <w:rPr>
                <w:rFonts w:ascii="黑体" w:eastAsia="黑体" w:hAnsi="黑体"/>
                <w:sz w:val="22"/>
                <w:szCs w:val="22"/>
              </w:rPr>
            </w:pPr>
            <w:r w:rsidRPr="00A04B46">
              <w:rPr>
                <w:rFonts w:ascii="黑体" w:eastAsia="黑体" w:hAnsi="黑体" w:hint="eastAsia"/>
                <w:sz w:val="22"/>
                <w:szCs w:val="22"/>
              </w:rPr>
              <w:t>类型</w:t>
            </w:r>
          </w:p>
        </w:tc>
        <w:tc>
          <w:tcPr>
            <w:tcW w:w="796"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440"/>
              <w:jc w:val="center"/>
              <w:rPr>
                <w:rFonts w:ascii="黑体" w:eastAsia="黑体" w:hAnsi="黑体"/>
                <w:sz w:val="22"/>
                <w:szCs w:val="22"/>
              </w:rPr>
            </w:pPr>
            <w:r w:rsidRPr="00A04B46">
              <w:rPr>
                <w:rFonts w:ascii="黑体" w:eastAsia="黑体" w:hAnsi="黑体" w:hint="eastAsia"/>
                <w:sz w:val="22"/>
                <w:szCs w:val="22"/>
              </w:rPr>
              <w:t>约束</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440"/>
              <w:jc w:val="center"/>
              <w:rPr>
                <w:rFonts w:ascii="黑体" w:eastAsia="黑体" w:hAnsi="黑体"/>
                <w:sz w:val="22"/>
                <w:szCs w:val="22"/>
              </w:rPr>
            </w:pPr>
            <w:r w:rsidRPr="00A04B46">
              <w:rPr>
                <w:rFonts w:ascii="黑体" w:eastAsia="黑体" w:hAnsi="黑体" w:hint="eastAsia"/>
                <w:sz w:val="22"/>
                <w:szCs w:val="22"/>
              </w:rPr>
              <w:t>描述</w:t>
            </w:r>
          </w:p>
        </w:tc>
        <w:tc>
          <w:tcPr>
            <w:tcW w:w="1701"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440"/>
              <w:jc w:val="center"/>
              <w:rPr>
                <w:rFonts w:ascii="黑体" w:eastAsia="黑体" w:hAnsi="黑体"/>
                <w:sz w:val="22"/>
                <w:szCs w:val="22"/>
              </w:rPr>
            </w:pPr>
            <w:r w:rsidRPr="00A04B46">
              <w:rPr>
                <w:rFonts w:ascii="黑体" w:eastAsia="黑体" w:hAnsi="黑体" w:hint="eastAsia"/>
                <w:sz w:val="22"/>
                <w:szCs w:val="22"/>
              </w:rPr>
              <w:t>取值说明</w:t>
            </w:r>
          </w:p>
        </w:tc>
        <w:tc>
          <w:tcPr>
            <w:tcW w:w="1276"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440"/>
              <w:rPr>
                <w:rFonts w:ascii="黑体" w:eastAsia="黑体" w:hAnsi="黑体"/>
                <w:sz w:val="22"/>
                <w:szCs w:val="22"/>
              </w:rPr>
            </w:pPr>
            <w:r w:rsidRPr="00A04B46">
              <w:rPr>
                <w:rFonts w:ascii="黑体" w:eastAsia="黑体" w:hAnsi="黑体" w:hint="eastAsia"/>
                <w:sz w:val="22"/>
                <w:szCs w:val="22"/>
              </w:rPr>
              <w:t>备注</w:t>
            </w: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pStyle w:val="1ffb"/>
              <w:ind w:firstLine="480"/>
              <w:rPr>
                <w:rFonts w:hAnsi="宋体"/>
              </w:rPr>
            </w:pPr>
            <w:r w:rsidRPr="00A04B46">
              <w:rPr>
                <w:rFonts w:hAnsi="宋体" w:hint="eastAsia"/>
              </w:rPr>
              <w:t>1</w:t>
            </w:r>
          </w:p>
        </w:tc>
        <w:tc>
          <w:tcPr>
            <w:tcW w:w="1813"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eastAsia="Microsoft YaHei UI" w:hAnsi="Microsoft YaHei UI"/>
                <w:sz w:val="18"/>
                <w:szCs w:val="18"/>
                <w:shd w:val="clear" w:color="auto" w:fill="FFFFFF"/>
              </w:rPr>
              <w:t>ACCESS_NUM</w:t>
            </w:r>
          </w:p>
        </w:tc>
        <w:tc>
          <w:tcPr>
            <w:tcW w:w="842"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String</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1</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Calibri Light" w:hAnsi="宋体" w:hint="eastAsia"/>
                <w:sz w:val="18"/>
                <w:szCs w:val="18"/>
              </w:rPr>
              <w:t>宽带接入号</w:t>
            </w:r>
            <w:r w:rsidRPr="00A04B46">
              <w:rPr>
                <w:rFonts w:ascii="Calibri Light" w:hAnsi="宋体" w:hint="eastAsia"/>
                <w:sz w:val="18"/>
                <w:szCs w:val="18"/>
              </w:rPr>
              <w:t>/</w:t>
            </w:r>
            <w:r w:rsidRPr="00A04B46">
              <w:rPr>
                <w:rFonts w:ascii="Calibri Light" w:hAnsi="宋体" w:hint="eastAsia"/>
                <w:sz w:val="18"/>
                <w:szCs w:val="18"/>
              </w:rPr>
              <w:t>手机号码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bl>
    <w:p w:rsidR="00F405BA" w:rsidRPr="00A04B46" w:rsidRDefault="00F405BA" w:rsidP="00F405BA">
      <w:pPr>
        <w:pStyle w:val="1fff3"/>
        <w:ind w:left="780"/>
        <w:rPr>
          <w:rFonts w:hAnsi="宋体"/>
          <w:sz w:val="21"/>
          <w:szCs w:val="21"/>
        </w:rPr>
      </w:pPr>
    </w:p>
    <w:p w:rsidR="00F405BA" w:rsidRPr="00A04B46" w:rsidRDefault="00F405BA" w:rsidP="00836654">
      <w:pPr>
        <w:pStyle w:val="1fff3"/>
        <w:widowControl/>
        <w:numPr>
          <w:ilvl w:val="0"/>
          <w:numId w:val="220"/>
        </w:numPr>
        <w:tabs>
          <w:tab w:val="left" w:pos="846"/>
        </w:tabs>
        <w:ind w:firstLine="420"/>
        <w:rPr>
          <w:rFonts w:hAnsi="宋体"/>
          <w:sz w:val="21"/>
          <w:szCs w:val="21"/>
        </w:rPr>
      </w:pPr>
      <w:r w:rsidRPr="00A04B46">
        <w:rPr>
          <w:rFonts w:hAnsi="宋体" w:hint="eastAsia"/>
          <w:sz w:val="21"/>
          <w:szCs w:val="21"/>
        </w:rPr>
        <w:t>回复报文</w:t>
      </w:r>
    </w:p>
    <w:tbl>
      <w:tblPr>
        <w:tblW w:w="8430" w:type="dxa"/>
        <w:tblInd w:w="468" w:type="dxa"/>
        <w:tblLayout w:type="fixed"/>
        <w:tblLook w:val="04A0" w:firstRow="1" w:lastRow="0" w:firstColumn="1" w:lastColumn="0" w:noHBand="0" w:noVBand="1"/>
      </w:tblPr>
      <w:tblGrid>
        <w:gridCol w:w="585"/>
        <w:gridCol w:w="1819"/>
        <w:gridCol w:w="825"/>
        <w:gridCol w:w="807"/>
        <w:gridCol w:w="1417"/>
        <w:gridCol w:w="1701"/>
        <w:gridCol w:w="1276"/>
      </w:tblGrid>
      <w:tr w:rsidR="00F405BA" w:rsidRPr="00A04B46" w:rsidTr="0058245B">
        <w:trPr>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480"/>
              <w:rPr>
                <w:rFonts w:ascii="黑体" w:eastAsia="黑体" w:hAnsi="黑体"/>
              </w:rPr>
            </w:pPr>
            <w:r w:rsidRPr="00A04B46">
              <w:rPr>
                <w:rFonts w:ascii="黑体" w:eastAsia="黑体" w:hAnsi="黑体" w:hint="eastAsia"/>
              </w:rPr>
              <w:t>序号</w:t>
            </w: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440"/>
              <w:jc w:val="center"/>
              <w:rPr>
                <w:rFonts w:ascii="黑体" w:eastAsia="黑体" w:hAnsi="黑体"/>
                <w:sz w:val="22"/>
                <w:szCs w:val="22"/>
              </w:rPr>
            </w:pPr>
            <w:r w:rsidRPr="00A04B46">
              <w:rPr>
                <w:rFonts w:ascii="黑体" w:eastAsia="黑体" w:hAnsi="黑体" w:hint="eastAsia"/>
                <w:sz w:val="22"/>
                <w:szCs w:val="22"/>
              </w:rPr>
              <w:t>元素名称</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440"/>
              <w:rPr>
                <w:rFonts w:ascii="黑体" w:eastAsia="黑体" w:hAnsi="黑体"/>
                <w:sz w:val="22"/>
                <w:szCs w:val="22"/>
              </w:rPr>
            </w:pPr>
            <w:r w:rsidRPr="00A04B46">
              <w:rPr>
                <w:rFonts w:ascii="黑体" w:eastAsia="黑体" w:hAnsi="黑体" w:hint="eastAsia"/>
                <w:sz w:val="22"/>
                <w:szCs w:val="22"/>
              </w:rPr>
              <w:t>类型</w:t>
            </w:r>
          </w:p>
        </w:tc>
        <w:tc>
          <w:tcPr>
            <w:tcW w:w="807"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440"/>
              <w:jc w:val="center"/>
              <w:rPr>
                <w:rFonts w:ascii="黑体" w:eastAsia="黑体" w:hAnsi="黑体"/>
                <w:sz w:val="22"/>
                <w:szCs w:val="22"/>
              </w:rPr>
            </w:pPr>
            <w:r w:rsidRPr="00A04B46">
              <w:rPr>
                <w:rFonts w:ascii="黑体" w:eastAsia="黑体" w:hAnsi="黑体" w:hint="eastAsia"/>
                <w:sz w:val="22"/>
                <w:szCs w:val="22"/>
              </w:rPr>
              <w:t>约束</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440"/>
              <w:jc w:val="center"/>
              <w:rPr>
                <w:rFonts w:ascii="黑体" w:eastAsia="黑体" w:hAnsi="黑体"/>
                <w:sz w:val="22"/>
                <w:szCs w:val="22"/>
              </w:rPr>
            </w:pPr>
            <w:r w:rsidRPr="00A04B46">
              <w:rPr>
                <w:rFonts w:ascii="黑体" w:eastAsia="黑体" w:hAnsi="黑体" w:hint="eastAsia"/>
                <w:sz w:val="22"/>
                <w:szCs w:val="22"/>
              </w:rPr>
              <w:t>描述</w:t>
            </w:r>
          </w:p>
        </w:tc>
        <w:tc>
          <w:tcPr>
            <w:tcW w:w="1701"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440"/>
              <w:jc w:val="center"/>
              <w:rPr>
                <w:rFonts w:ascii="黑体" w:eastAsia="黑体" w:hAnsi="黑体"/>
                <w:sz w:val="22"/>
                <w:szCs w:val="22"/>
              </w:rPr>
            </w:pPr>
            <w:r w:rsidRPr="00A04B46">
              <w:rPr>
                <w:rFonts w:ascii="黑体" w:eastAsia="黑体" w:hAnsi="黑体" w:hint="eastAsia"/>
                <w:sz w:val="22"/>
                <w:szCs w:val="22"/>
              </w:rPr>
              <w:t>取值说明</w:t>
            </w:r>
          </w:p>
        </w:tc>
        <w:tc>
          <w:tcPr>
            <w:tcW w:w="1276"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440"/>
              <w:rPr>
                <w:rFonts w:ascii="黑体" w:eastAsia="黑体" w:hAnsi="黑体"/>
                <w:sz w:val="22"/>
                <w:szCs w:val="22"/>
              </w:rPr>
            </w:pPr>
            <w:r w:rsidRPr="00A04B46">
              <w:rPr>
                <w:rFonts w:ascii="黑体" w:eastAsia="黑体" w:hAnsi="黑体" w:hint="eastAsia"/>
                <w:sz w:val="22"/>
                <w:szCs w:val="22"/>
              </w:rPr>
              <w:t>备注</w:t>
            </w: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pStyle w:val="1ffb"/>
              <w:ind w:firstLine="360"/>
              <w:rPr>
                <w:rFonts w:eastAsia="Arial"/>
                <w:sz w:val="18"/>
                <w:szCs w:val="18"/>
              </w:rPr>
            </w:pPr>
            <w:r w:rsidRPr="00A04B46">
              <w:rPr>
                <w:rFonts w:hAnsi="宋体"/>
                <w:sz w:val="18"/>
                <w:szCs w:val="18"/>
              </w:rPr>
              <w:t>1</w:t>
            </w: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OUTDATA</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Array</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1</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bl>
    <w:p w:rsidR="00F405BA" w:rsidRPr="00A04B46" w:rsidRDefault="00F405BA" w:rsidP="00F405BA">
      <w:pPr>
        <w:pStyle w:val="1fff3"/>
        <w:tabs>
          <w:tab w:val="left" w:pos="780"/>
        </w:tabs>
        <w:ind w:left="780"/>
        <w:rPr>
          <w:rFonts w:hAnsi="宋体"/>
          <w:sz w:val="21"/>
          <w:szCs w:val="21"/>
        </w:rPr>
      </w:pPr>
      <w:r w:rsidRPr="00A04B46">
        <w:rPr>
          <w:rFonts w:hAnsi="宋体"/>
          <w:sz w:val="21"/>
          <w:szCs w:val="21"/>
        </w:rPr>
        <w:t>OUTDATA</w:t>
      </w:r>
      <w:r w:rsidRPr="00A04B46">
        <w:rPr>
          <w:rFonts w:hAnsi="宋体" w:hint="eastAsia"/>
          <w:sz w:val="21"/>
          <w:szCs w:val="21"/>
        </w:rPr>
        <w:t>说明：</w:t>
      </w:r>
    </w:p>
    <w:tbl>
      <w:tblPr>
        <w:tblW w:w="8430" w:type="dxa"/>
        <w:tblInd w:w="468" w:type="dxa"/>
        <w:tblLayout w:type="fixed"/>
        <w:tblLook w:val="04A0" w:firstRow="1" w:lastRow="0" w:firstColumn="1" w:lastColumn="0" w:noHBand="0" w:noVBand="1"/>
      </w:tblPr>
      <w:tblGrid>
        <w:gridCol w:w="585"/>
        <w:gridCol w:w="1819"/>
        <w:gridCol w:w="825"/>
        <w:gridCol w:w="807"/>
        <w:gridCol w:w="1417"/>
        <w:gridCol w:w="1701"/>
        <w:gridCol w:w="1276"/>
      </w:tblGrid>
      <w:tr w:rsidR="00F405BA" w:rsidRPr="00A04B46" w:rsidTr="0058245B">
        <w:trPr>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480"/>
              <w:rPr>
                <w:rFonts w:ascii="黑体" w:eastAsia="黑体" w:hAnsi="黑体"/>
              </w:rPr>
            </w:pPr>
            <w:r w:rsidRPr="00A04B46">
              <w:rPr>
                <w:rFonts w:ascii="黑体" w:eastAsia="黑体" w:hAnsi="黑体" w:hint="eastAsia"/>
              </w:rPr>
              <w:t>序号</w:t>
            </w: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440"/>
              <w:jc w:val="center"/>
              <w:rPr>
                <w:rFonts w:ascii="黑体" w:eastAsia="黑体" w:hAnsi="黑体"/>
                <w:sz w:val="22"/>
                <w:szCs w:val="22"/>
              </w:rPr>
            </w:pPr>
            <w:r w:rsidRPr="00A04B46">
              <w:rPr>
                <w:rFonts w:ascii="黑体" w:eastAsia="黑体" w:hAnsi="黑体" w:hint="eastAsia"/>
                <w:sz w:val="22"/>
                <w:szCs w:val="22"/>
              </w:rPr>
              <w:t>元素名称</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440"/>
              <w:rPr>
                <w:rFonts w:ascii="黑体" w:eastAsia="黑体" w:hAnsi="黑体"/>
                <w:sz w:val="22"/>
                <w:szCs w:val="22"/>
              </w:rPr>
            </w:pPr>
            <w:r w:rsidRPr="00A04B46">
              <w:rPr>
                <w:rFonts w:ascii="黑体" w:eastAsia="黑体" w:hAnsi="黑体" w:hint="eastAsia"/>
                <w:sz w:val="22"/>
                <w:szCs w:val="22"/>
              </w:rPr>
              <w:t>类型</w:t>
            </w:r>
          </w:p>
        </w:tc>
        <w:tc>
          <w:tcPr>
            <w:tcW w:w="807"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440"/>
              <w:jc w:val="center"/>
              <w:rPr>
                <w:rFonts w:ascii="黑体" w:eastAsia="黑体" w:hAnsi="黑体"/>
                <w:sz w:val="22"/>
                <w:szCs w:val="22"/>
              </w:rPr>
            </w:pPr>
            <w:r w:rsidRPr="00A04B46">
              <w:rPr>
                <w:rFonts w:ascii="黑体" w:eastAsia="黑体" w:hAnsi="黑体" w:hint="eastAsia"/>
                <w:sz w:val="22"/>
                <w:szCs w:val="22"/>
              </w:rPr>
              <w:t>约束</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440"/>
              <w:jc w:val="center"/>
              <w:rPr>
                <w:rFonts w:ascii="黑体" w:eastAsia="黑体" w:hAnsi="黑体"/>
                <w:sz w:val="22"/>
                <w:szCs w:val="22"/>
              </w:rPr>
            </w:pPr>
            <w:r w:rsidRPr="00A04B46">
              <w:rPr>
                <w:rFonts w:ascii="黑体" w:eastAsia="黑体" w:hAnsi="黑体" w:hint="eastAsia"/>
                <w:sz w:val="22"/>
                <w:szCs w:val="22"/>
              </w:rPr>
              <w:t>描述</w:t>
            </w:r>
          </w:p>
        </w:tc>
        <w:tc>
          <w:tcPr>
            <w:tcW w:w="1701"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440"/>
              <w:jc w:val="center"/>
              <w:rPr>
                <w:rFonts w:ascii="黑体" w:eastAsia="黑体" w:hAnsi="黑体"/>
                <w:sz w:val="22"/>
                <w:szCs w:val="22"/>
              </w:rPr>
            </w:pPr>
            <w:r w:rsidRPr="00A04B46">
              <w:rPr>
                <w:rFonts w:ascii="黑体" w:eastAsia="黑体" w:hAnsi="黑体" w:hint="eastAsia"/>
                <w:sz w:val="22"/>
                <w:szCs w:val="22"/>
              </w:rPr>
              <w:t>取值说明</w:t>
            </w:r>
          </w:p>
        </w:tc>
        <w:tc>
          <w:tcPr>
            <w:tcW w:w="1276"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440"/>
              <w:rPr>
                <w:rFonts w:ascii="黑体" w:eastAsia="黑体" w:hAnsi="黑体"/>
                <w:sz w:val="22"/>
                <w:szCs w:val="22"/>
              </w:rPr>
            </w:pPr>
            <w:r w:rsidRPr="00A04B46">
              <w:rPr>
                <w:rFonts w:ascii="黑体" w:eastAsia="黑体" w:hAnsi="黑体" w:hint="eastAsia"/>
                <w:sz w:val="22"/>
                <w:szCs w:val="22"/>
              </w:rPr>
              <w:t>备注</w:t>
            </w:r>
          </w:p>
        </w:tc>
      </w:tr>
      <w:tr w:rsidR="00F405BA" w:rsidRPr="00A04B46" w:rsidTr="0058245B">
        <w:trPr>
          <w:cantSplit/>
          <w:trHeight w:val="252"/>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pStyle w:val="1ffb"/>
              <w:ind w:firstLine="360"/>
              <w:rPr>
                <w:rFonts w:eastAsia="Arial"/>
                <w:sz w:val="18"/>
                <w:szCs w:val="18"/>
              </w:rPr>
            </w:pPr>
            <w:r w:rsidRPr="00A04B46">
              <w:rPr>
                <w:rFonts w:hAnsi="宋体"/>
                <w:sz w:val="18"/>
                <w:szCs w:val="18"/>
              </w:rPr>
              <w:t>1</w:t>
            </w: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OFFER_NAME</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String</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1</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智能设备商品名称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252"/>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pStyle w:val="1ffb"/>
              <w:ind w:firstLine="360"/>
              <w:rPr>
                <w:rFonts w:eastAsia="Arial"/>
                <w:sz w:val="18"/>
                <w:szCs w:val="18"/>
              </w:rPr>
            </w:pPr>
            <w:r w:rsidRPr="00A04B46">
              <w:rPr>
                <w:rFonts w:hAnsi="宋体"/>
                <w:sz w:val="18"/>
                <w:szCs w:val="18"/>
              </w:rPr>
              <w:t>2</w:t>
            </w: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OFFER_ID</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String</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1</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智能设备商品编码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252"/>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pStyle w:val="1ffb"/>
              <w:ind w:firstLine="360"/>
              <w:rPr>
                <w:rFonts w:eastAsia="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VALID_DATE</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String</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1</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生效时间</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252"/>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pStyle w:val="1ffb"/>
              <w:ind w:firstLine="360"/>
              <w:rPr>
                <w:rFonts w:eastAsia="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EXPIRE_DATE</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String</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1</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失效时间</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252"/>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pStyle w:val="1ffb"/>
              <w:ind w:firstLine="360"/>
              <w:rPr>
                <w:rFonts w:eastAsia="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CREATE_DATE</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String</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1</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受理时间</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252"/>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pStyle w:val="1ffb"/>
              <w:ind w:firstLine="360"/>
              <w:rPr>
                <w:rFonts w:eastAsia="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OFFER_INS_ID</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String</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1</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智能设备商品实例id</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252"/>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pStyle w:val="1ffb"/>
              <w:ind w:firstLine="360"/>
              <w:rPr>
                <w:rFonts w:eastAsia="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CAN_CACEL_TAG</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String</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1</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是否可退订标记</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0：可退订，可返销</w:t>
            </w:r>
          </w:p>
          <w:p w:rsidR="00F405BA" w:rsidRPr="00A04B46" w:rsidRDefault="00F405BA" w:rsidP="0058245B">
            <w:pPr>
              <w:ind w:firstLine="360"/>
              <w:rPr>
                <w:rFonts w:ascii="宋体" w:hAnsi="宋体"/>
                <w:sz w:val="18"/>
                <w:szCs w:val="18"/>
              </w:rPr>
            </w:pPr>
            <w:r w:rsidRPr="00A04B46">
              <w:rPr>
                <w:rFonts w:ascii="宋体" w:hAnsi="宋体" w:hint="eastAsia"/>
                <w:sz w:val="18"/>
                <w:szCs w:val="18"/>
              </w:rPr>
              <w:t>1：不可退订，不可返销</w:t>
            </w: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252"/>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pStyle w:val="1ffb"/>
              <w:ind w:firstLine="360"/>
              <w:rPr>
                <w:rFonts w:eastAsia="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IMS_CACEL_TAG</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String</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1</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Ims状态</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252"/>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pStyle w:val="1ffb"/>
              <w:ind w:firstLine="360"/>
              <w:rPr>
                <w:rFonts w:eastAsia="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EXPIRE_TAG</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String</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1</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生效/失效标记</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0：生效中</w:t>
            </w:r>
          </w:p>
          <w:p w:rsidR="00F405BA" w:rsidRPr="00A04B46" w:rsidRDefault="00F405BA" w:rsidP="0058245B">
            <w:pPr>
              <w:ind w:firstLine="360"/>
              <w:rPr>
                <w:rFonts w:ascii="宋体" w:hAnsi="宋体"/>
                <w:sz w:val="18"/>
                <w:szCs w:val="18"/>
              </w:rPr>
            </w:pPr>
            <w:r w:rsidRPr="00A04B46">
              <w:rPr>
                <w:rFonts w:ascii="宋体" w:hAnsi="宋体" w:hint="eastAsia"/>
                <w:sz w:val="18"/>
                <w:szCs w:val="18"/>
              </w:rPr>
              <w:t>1：已经失效</w:t>
            </w: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252"/>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pStyle w:val="1ffb"/>
              <w:ind w:firstLine="360"/>
              <w:rPr>
                <w:rFonts w:eastAsia="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CREATE_ORG_NAME</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String</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创建部门名称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252"/>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pStyle w:val="1ffb"/>
              <w:ind w:firstLine="360"/>
              <w:rPr>
                <w:rFonts w:eastAsia="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CREATE_OP_NAME</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String</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创建员工姓名</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252"/>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pStyle w:val="1ffb"/>
              <w:ind w:firstLine="360"/>
              <w:rPr>
                <w:rFonts w:eastAsia="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CREATE_OP_ID</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String</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创建员工编码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252"/>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pStyle w:val="1ffb"/>
              <w:ind w:firstLine="360"/>
              <w:rPr>
                <w:rFonts w:eastAsia="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IMEI</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String</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Imei编码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252"/>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pStyle w:val="1ffb"/>
              <w:ind w:firstLine="360"/>
              <w:rPr>
                <w:rFonts w:eastAsia="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MAC</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String</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Mac编码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252"/>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pStyle w:val="1ffb"/>
              <w:ind w:firstLine="360"/>
              <w:rPr>
                <w:rFonts w:eastAsia="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MACHINE_NAME</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String</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机型名称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252"/>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pStyle w:val="1ffb"/>
              <w:ind w:firstLine="360"/>
              <w:rPr>
                <w:rFonts w:eastAsia="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MACHINE_ID</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String</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编码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252"/>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pStyle w:val="1ffb"/>
              <w:ind w:firstLine="360"/>
              <w:rPr>
                <w:rFonts w:eastAsia="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IMS</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String</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Ims号码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252"/>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pStyle w:val="1ffb"/>
              <w:ind w:firstLine="360"/>
              <w:rPr>
                <w:rFonts w:eastAsia="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DISCOUNT_NAME</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String</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资费名称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bl>
    <w:p w:rsidR="00F405BA" w:rsidRPr="00A04B46" w:rsidRDefault="00F405BA" w:rsidP="00F405BA">
      <w:pPr>
        <w:pStyle w:val="5"/>
      </w:pPr>
      <w:bookmarkStart w:id="1987" w:name="_Toc129957958"/>
      <w:bookmarkStart w:id="1988" w:name="_Toc130046921"/>
      <w:bookmarkStart w:id="1989" w:name="_Toc130155435"/>
      <w:r w:rsidRPr="00A04B46">
        <w:rPr>
          <w:rFonts w:hint="eastAsia"/>
        </w:rPr>
        <w:t>智能设备详情查询接口</w:t>
      </w:r>
      <w:bookmarkEnd w:id="1987"/>
      <w:bookmarkEnd w:id="1988"/>
      <w:bookmarkEnd w:id="1989"/>
    </w:p>
    <w:p w:rsidR="00F405BA" w:rsidRPr="00A04B46" w:rsidRDefault="00F405BA" w:rsidP="00F405BA">
      <w:pPr>
        <w:pStyle w:val="6"/>
      </w:pPr>
      <w:bookmarkStart w:id="1990" w:name="_Toc130046922"/>
      <w:bookmarkStart w:id="1991" w:name="_Toc130155436"/>
      <w:r w:rsidRPr="00A04B46">
        <w:rPr>
          <w:rFonts w:hint="eastAsia"/>
        </w:rPr>
        <w:t>接口协议</w:t>
      </w:r>
      <w:bookmarkEnd w:id="1990"/>
      <w:bookmarkEnd w:id="1991"/>
    </w:p>
    <w:p w:rsidR="00F405BA" w:rsidRPr="00A04B46" w:rsidRDefault="00F405BA" w:rsidP="00F405BA">
      <w:pPr>
        <w:pStyle w:val="1fff3"/>
        <w:rPr>
          <w:rFonts w:hAnsi="宋体"/>
          <w:szCs w:val="24"/>
        </w:rPr>
      </w:pPr>
      <w:r w:rsidRPr="00A04B46">
        <w:rPr>
          <w:rFonts w:hAnsi="宋体"/>
          <w:sz w:val="21"/>
          <w:szCs w:val="21"/>
        </w:rPr>
        <w:lastRenderedPageBreak/>
        <w:t>Http+String</w:t>
      </w:r>
    </w:p>
    <w:p w:rsidR="00F405BA" w:rsidRPr="00A04B46" w:rsidRDefault="00F405BA" w:rsidP="00F405BA">
      <w:pPr>
        <w:pStyle w:val="6"/>
      </w:pPr>
      <w:r w:rsidRPr="00A04B46">
        <w:rPr>
          <w:rFonts w:hint="eastAsia"/>
        </w:rPr>
        <w:t> </w:t>
      </w:r>
      <w:bookmarkStart w:id="1992" w:name="_Toc130046923"/>
      <w:bookmarkStart w:id="1993" w:name="_Toc130155437"/>
      <w:r w:rsidRPr="00A04B46">
        <w:rPr>
          <w:rFonts w:hint="eastAsia"/>
        </w:rPr>
        <w:t>接口说明</w:t>
      </w:r>
      <w:bookmarkEnd w:id="1992"/>
      <w:bookmarkEnd w:id="1993"/>
    </w:p>
    <w:p w:rsidR="00F405BA" w:rsidRPr="00A04B46" w:rsidRDefault="00F405BA" w:rsidP="00836654">
      <w:pPr>
        <w:pStyle w:val="1fff3"/>
        <w:widowControl/>
        <w:numPr>
          <w:ilvl w:val="0"/>
          <w:numId w:val="220"/>
        </w:numPr>
        <w:tabs>
          <w:tab w:val="left" w:pos="0"/>
          <w:tab w:val="left" w:pos="846"/>
        </w:tabs>
        <w:ind w:left="840" w:firstLine="420"/>
        <w:rPr>
          <w:rFonts w:hAnsi="宋体"/>
          <w:sz w:val="21"/>
          <w:szCs w:val="21"/>
        </w:rPr>
      </w:pPr>
      <w:r w:rsidRPr="00A04B46">
        <w:rPr>
          <w:rFonts w:hAnsi="宋体" w:hint="eastAsia"/>
          <w:sz w:val="21"/>
          <w:szCs w:val="21"/>
        </w:rPr>
        <w:t>外部接口：</w:t>
      </w:r>
      <w:r w:rsidRPr="00A04B46">
        <w:rPr>
          <w:rFonts w:hAnsi="宋体"/>
          <w:sz w:val="21"/>
          <w:szCs w:val="21"/>
        </w:rPr>
        <w:t>YUNN_UNHQ_queryIntDevDetailInfosOut</w:t>
      </w:r>
    </w:p>
    <w:p w:rsidR="00F405BA" w:rsidRPr="00A04B46" w:rsidRDefault="00F405BA" w:rsidP="00836654">
      <w:pPr>
        <w:pStyle w:val="1fff3"/>
        <w:widowControl/>
        <w:numPr>
          <w:ilvl w:val="0"/>
          <w:numId w:val="220"/>
        </w:numPr>
        <w:tabs>
          <w:tab w:val="left" w:pos="0"/>
          <w:tab w:val="left" w:pos="846"/>
        </w:tabs>
        <w:ind w:left="840" w:firstLine="420"/>
        <w:rPr>
          <w:rFonts w:hAnsi="宋体"/>
          <w:sz w:val="21"/>
          <w:szCs w:val="21"/>
        </w:rPr>
      </w:pPr>
      <w:r w:rsidRPr="00A04B46">
        <w:rPr>
          <w:rFonts w:hAnsi="宋体" w:hint="eastAsia"/>
          <w:sz w:val="21"/>
          <w:szCs w:val="21"/>
        </w:rPr>
        <w:t>内部接口：</w:t>
      </w:r>
      <w:r w:rsidRPr="00A04B46">
        <w:rPr>
          <w:rFonts w:hAnsi="宋体"/>
          <w:sz w:val="18"/>
          <w:szCs w:val="18"/>
        </w:rPr>
        <w:t>OrderCentre.person.IOCOut</w:t>
      </w:r>
      <w:r w:rsidRPr="00A04B46">
        <w:rPr>
          <w:rFonts w:eastAsia="Courier New" w:hAnsi="Courier New"/>
          <w:sz w:val="18"/>
          <w:szCs w:val="18"/>
        </w:rPr>
        <w:t>Query</w:t>
      </w:r>
      <w:r w:rsidRPr="00A04B46">
        <w:rPr>
          <w:rFonts w:hAnsi="宋体"/>
          <w:sz w:val="18"/>
          <w:szCs w:val="18"/>
        </w:rPr>
        <w:t>SV.</w:t>
      </w:r>
      <w:r w:rsidRPr="00A04B46">
        <w:rPr>
          <w:rFonts w:eastAsia="Courier New" w:hAnsi="Courier New"/>
          <w:sz w:val="18"/>
          <w:szCs w:val="18"/>
        </w:rPr>
        <w:t>queryIntDevDetailInfosOut</w:t>
      </w:r>
    </w:p>
    <w:p w:rsidR="00F405BA" w:rsidRPr="00A04B46" w:rsidRDefault="00F405BA" w:rsidP="00F405BA">
      <w:pPr>
        <w:pStyle w:val="6"/>
      </w:pPr>
      <w:bookmarkStart w:id="1994" w:name="_Toc130046924"/>
      <w:bookmarkStart w:id="1995" w:name="_Toc130155438"/>
      <w:r w:rsidRPr="00A04B46">
        <w:rPr>
          <w:rFonts w:hint="eastAsia"/>
        </w:rPr>
        <w:t>报文说明</w:t>
      </w:r>
      <w:bookmarkEnd w:id="1994"/>
      <w:bookmarkEnd w:id="1995"/>
    </w:p>
    <w:p w:rsidR="00F405BA" w:rsidRPr="00A04B46" w:rsidRDefault="00F405BA" w:rsidP="00836654">
      <w:pPr>
        <w:pStyle w:val="1fff3"/>
        <w:widowControl/>
        <w:numPr>
          <w:ilvl w:val="0"/>
          <w:numId w:val="220"/>
        </w:numPr>
        <w:ind w:firstLine="420"/>
        <w:rPr>
          <w:rFonts w:hAnsi="宋体"/>
          <w:sz w:val="21"/>
          <w:szCs w:val="21"/>
        </w:rPr>
      </w:pPr>
      <w:r w:rsidRPr="00A04B46">
        <w:rPr>
          <w:rFonts w:hAnsi="宋体" w:hint="eastAsia"/>
          <w:sz w:val="21"/>
          <w:szCs w:val="21"/>
        </w:rPr>
        <w:t>请求报文</w:t>
      </w:r>
    </w:p>
    <w:p w:rsidR="00F405BA" w:rsidRPr="00A04B46" w:rsidRDefault="00F405BA" w:rsidP="00F405BA">
      <w:pPr>
        <w:pStyle w:val="1fff3"/>
        <w:ind w:left="360"/>
        <w:rPr>
          <w:rFonts w:hAnsi="宋体"/>
          <w:sz w:val="21"/>
          <w:szCs w:val="21"/>
        </w:rPr>
      </w:pPr>
    </w:p>
    <w:tbl>
      <w:tblPr>
        <w:tblW w:w="8430" w:type="dxa"/>
        <w:tblInd w:w="468" w:type="dxa"/>
        <w:tblLayout w:type="fixed"/>
        <w:tblLook w:val="04A0" w:firstRow="1" w:lastRow="0" w:firstColumn="1" w:lastColumn="0" w:noHBand="0" w:noVBand="1"/>
      </w:tblPr>
      <w:tblGrid>
        <w:gridCol w:w="585"/>
        <w:gridCol w:w="1813"/>
        <w:gridCol w:w="842"/>
        <w:gridCol w:w="796"/>
        <w:gridCol w:w="1417"/>
        <w:gridCol w:w="1701"/>
        <w:gridCol w:w="1276"/>
      </w:tblGrid>
      <w:tr w:rsidR="00F405BA" w:rsidRPr="00A04B46" w:rsidTr="0058245B">
        <w:trPr>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480"/>
              <w:rPr>
                <w:rFonts w:ascii="黑体" w:eastAsia="黑体" w:hAnsi="黑体"/>
              </w:rPr>
            </w:pPr>
            <w:r w:rsidRPr="00A04B46">
              <w:rPr>
                <w:rFonts w:ascii="黑体" w:eastAsia="黑体" w:hAnsi="黑体" w:hint="eastAsia"/>
              </w:rPr>
              <w:t>序号</w:t>
            </w:r>
          </w:p>
        </w:tc>
        <w:tc>
          <w:tcPr>
            <w:tcW w:w="1813"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440"/>
              <w:jc w:val="center"/>
              <w:rPr>
                <w:rFonts w:ascii="黑体" w:eastAsia="黑体" w:hAnsi="黑体"/>
                <w:sz w:val="22"/>
                <w:szCs w:val="22"/>
              </w:rPr>
            </w:pPr>
            <w:r w:rsidRPr="00A04B46">
              <w:rPr>
                <w:rFonts w:ascii="黑体" w:eastAsia="黑体" w:hAnsi="黑体" w:hint="eastAsia"/>
                <w:sz w:val="22"/>
                <w:szCs w:val="22"/>
              </w:rPr>
              <w:t>元素名称</w:t>
            </w:r>
          </w:p>
        </w:tc>
        <w:tc>
          <w:tcPr>
            <w:tcW w:w="842"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440"/>
              <w:rPr>
                <w:rFonts w:ascii="黑体" w:eastAsia="黑体" w:hAnsi="黑体"/>
                <w:sz w:val="22"/>
                <w:szCs w:val="22"/>
              </w:rPr>
            </w:pPr>
            <w:r w:rsidRPr="00A04B46">
              <w:rPr>
                <w:rFonts w:ascii="黑体" w:eastAsia="黑体" w:hAnsi="黑体" w:hint="eastAsia"/>
                <w:sz w:val="22"/>
                <w:szCs w:val="22"/>
              </w:rPr>
              <w:t>类型</w:t>
            </w:r>
          </w:p>
        </w:tc>
        <w:tc>
          <w:tcPr>
            <w:tcW w:w="796"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440"/>
              <w:jc w:val="center"/>
              <w:rPr>
                <w:rFonts w:ascii="黑体" w:eastAsia="黑体" w:hAnsi="黑体"/>
                <w:sz w:val="22"/>
                <w:szCs w:val="22"/>
              </w:rPr>
            </w:pPr>
            <w:r w:rsidRPr="00A04B46">
              <w:rPr>
                <w:rFonts w:ascii="黑体" w:eastAsia="黑体" w:hAnsi="黑体" w:hint="eastAsia"/>
                <w:sz w:val="22"/>
                <w:szCs w:val="22"/>
              </w:rPr>
              <w:t>约束</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440"/>
              <w:jc w:val="center"/>
              <w:rPr>
                <w:rFonts w:ascii="黑体" w:eastAsia="黑体" w:hAnsi="黑体"/>
                <w:sz w:val="22"/>
                <w:szCs w:val="22"/>
              </w:rPr>
            </w:pPr>
            <w:r w:rsidRPr="00A04B46">
              <w:rPr>
                <w:rFonts w:ascii="黑体" w:eastAsia="黑体" w:hAnsi="黑体" w:hint="eastAsia"/>
                <w:sz w:val="22"/>
                <w:szCs w:val="22"/>
              </w:rPr>
              <w:t>描述</w:t>
            </w:r>
          </w:p>
        </w:tc>
        <w:tc>
          <w:tcPr>
            <w:tcW w:w="1701"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440"/>
              <w:jc w:val="center"/>
              <w:rPr>
                <w:rFonts w:ascii="黑体" w:eastAsia="黑体" w:hAnsi="黑体"/>
                <w:sz w:val="22"/>
                <w:szCs w:val="22"/>
              </w:rPr>
            </w:pPr>
            <w:r w:rsidRPr="00A04B46">
              <w:rPr>
                <w:rFonts w:ascii="黑体" w:eastAsia="黑体" w:hAnsi="黑体" w:hint="eastAsia"/>
                <w:sz w:val="22"/>
                <w:szCs w:val="22"/>
              </w:rPr>
              <w:t>取值说明</w:t>
            </w:r>
          </w:p>
        </w:tc>
        <w:tc>
          <w:tcPr>
            <w:tcW w:w="1276"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440"/>
              <w:rPr>
                <w:rFonts w:ascii="黑体" w:eastAsia="黑体" w:hAnsi="黑体"/>
                <w:sz w:val="22"/>
                <w:szCs w:val="22"/>
              </w:rPr>
            </w:pPr>
            <w:r w:rsidRPr="00A04B46">
              <w:rPr>
                <w:rFonts w:ascii="黑体" w:eastAsia="黑体" w:hAnsi="黑体" w:hint="eastAsia"/>
                <w:sz w:val="22"/>
                <w:szCs w:val="22"/>
              </w:rPr>
              <w:t>备注</w:t>
            </w: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pStyle w:val="1ffb"/>
              <w:ind w:firstLine="480"/>
              <w:rPr>
                <w:rFonts w:hAnsi="宋体"/>
              </w:rPr>
            </w:pPr>
            <w:r w:rsidRPr="00A04B46">
              <w:rPr>
                <w:rFonts w:hAnsi="宋体" w:hint="eastAsia"/>
              </w:rPr>
              <w:t>2</w:t>
            </w:r>
          </w:p>
        </w:tc>
        <w:tc>
          <w:tcPr>
            <w:tcW w:w="1813"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OFFER_INS_ID</w:t>
            </w:r>
          </w:p>
        </w:tc>
        <w:tc>
          <w:tcPr>
            <w:tcW w:w="842"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String</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Calibri Light" w:hAnsi="宋体" w:hint="eastAsia"/>
                <w:sz w:val="18"/>
                <w:szCs w:val="18"/>
              </w:rPr>
              <w:t>智能设备商品实例</w:t>
            </w:r>
            <w:r w:rsidRPr="00A04B46">
              <w:rPr>
                <w:rFonts w:ascii="Calibri Light" w:hAnsi="宋体"/>
                <w:sz w:val="18"/>
                <w:szCs w:val="18"/>
              </w:rPr>
              <w:t>id</w:t>
            </w:r>
            <w:r w:rsidRPr="00A04B46">
              <w:rPr>
                <w:rFonts w:ascii="Calibri Light" w:hAnsi="宋体" w:hint="eastAsia"/>
                <w:sz w:val="18"/>
                <w:szCs w:val="18"/>
              </w:rPr>
              <w:t>(30</w:t>
            </w:r>
            <w:r w:rsidRPr="00A04B46">
              <w:rPr>
                <w:rFonts w:ascii="Calibri Light" w:hAnsi="宋体" w:hint="eastAsia"/>
                <w:sz w:val="18"/>
                <w:szCs w:val="18"/>
              </w:rPr>
              <w:t>商品</w:t>
            </w:r>
            <w:r w:rsidRPr="00A04B46">
              <w:rPr>
                <w:rFonts w:ascii="Calibri Light" w:hAnsi="宋体" w:hint="eastAsia"/>
                <w:sz w:val="18"/>
                <w:szCs w:val="18"/>
              </w:rPr>
              <w:t>)</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如果使用ACCESS_NUM查询，该值必传</w:t>
            </w: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pStyle w:val="1ffb"/>
              <w:ind w:firstLine="480"/>
              <w:rPr>
                <w:rFonts w:hAnsi="宋体"/>
              </w:rPr>
            </w:pPr>
            <w:r w:rsidRPr="00A04B46">
              <w:rPr>
                <w:rFonts w:hAnsi="宋体" w:hint="eastAsia"/>
              </w:rPr>
              <w:t>3</w:t>
            </w:r>
          </w:p>
        </w:tc>
        <w:tc>
          <w:tcPr>
            <w:tcW w:w="1813"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ACCESS_NUM</w:t>
            </w:r>
          </w:p>
        </w:tc>
        <w:tc>
          <w:tcPr>
            <w:tcW w:w="842"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String</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Calibri Light" w:hAnsi="宋体"/>
                <w:sz w:val="18"/>
                <w:szCs w:val="18"/>
              </w:rPr>
            </w:pPr>
            <w:r w:rsidRPr="00A04B46">
              <w:rPr>
                <w:rFonts w:ascii="Calibri Light" w:hAnsi="宋体" w:hint="eastAsia"/>
                <w:sz w:val="18"/>
                <w:szCs w:val="18"/>
              </w:rPr>
              <w:t>接入号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pStyle w:val="1ffb"/>
              <w:ind w:firstLine="480"/>
              <w:rPr>
                <w:rFonts w:hAnsi="宋体"/>
              </w:rPr>
            </w:pPr>
            <w:r w:rsidRPr="00A04B46">
              <w:rPr>
                <w:rFonts w:hAnsi="宋体" w:hint="eastAsia"/>
              </w:rPr>
              <w:t>4</w:t>
            </w:r>
          </w:p>
        </w:tc>
        <w:tc>
          <w:tcPr>
            <w:tcW w:w="1813"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TV_ACCT</w:t>
            </w:r>
          </w:p>
        </w:tc>
        <w:tc>
          <w:tcPr>
            <w:tcW w:w="842"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String</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Calibri Light" w:hAnsi="宋体"/>
                <w:sz w:val="18"/>
                <w:szCs w:val="18"/>
              </w:rPr>
            </w:pPr>
            <w:r w:rsidRPr="00A04B46">
              <w:rPr>
                <w:rFonts w:ascii="Calibri Light" w:hAnsi="宋体" w:hint="eastAsia"/>
                <w:sz w:val="18"/>
                <w:szCs w:val="18"/>
              </w:rPr>
              <w:t>电视账号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pStyle w:val="1ffb"/>
              <w:ind w:firstLine="480"/>
              <w:rPr>
                <w:rFonts w:hAnsi="宋体"/>
              </w:rPr>
            </w:pPr>
            <w:r w:rsidRPr="00A04B46">
              <w:rPr>
                <w:rFonts w:hAnsi="宋体" w:hint="eastAsia"/>
              </w:rPr>
              <w:t>5</w:t>
            </w:r>
          </w:p>
        </w:tc>
        <w:tc>
          <w:tcPr>
            <w:tcW w:w="1813"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MAC</w:t>
            </w:r>
          </w:p>
        </w:tc>
        <w:tc>
          <w:tcPr>
            <w:tcW w:w="842"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String</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Calibri Light" w:hAnsi="宋体"/>
                <w:sz w:val="18"/>
                <w:szCs w:val="18"/>
              </w:rPr>
            </w:pPr>
            <w:r w:rsidRPr="00A04B46">
              <w:rPr>
                <w:rFonts w:ascii="Calibri Light" w:hAnsi="宋体" w:hint="eastAsia"/>
                <w:sz w:val="18"/>
                <w:szCs w:val="18"/>
              </w:rPr>
              <w:t>MAC</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pStyle w:val="1ffb"/>
              <w:ind w:firstLine="480"/>
              <w:rPr>
                <w:rFonts w:hAnsi="宋体"/>
              </w:rPr>
            </w:pPr>
            <w:r w:rsidRPr="00A04B46">
              <w:rPr>
                <w:rFonts w:hAnsi="宋体" w:hint="eastAsia"/>
              </w:rPr>
              <w:t>6</w:t>
            </w:r>
          </w:p>
        </w:tc>
        <w:tc>
          <w:tcPr>
            <w:tcW w:w="1813"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IMEI</w:t>
            </w:r>
          </w:p>
        </w:tc>
        <w:tc>
          <w:tcPr>
            <w:tcW w:w="842"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String</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Calibri Light" w:hAnsi="宋体"/>
                <w:sz w:val="18"/>
                <w:szCs w:val="18"/>
              </w:rPr>
            </w:pPr>
            <w:r w:rsidRPr="00A04B46">
              <w:rPr>
                <w:rFonts w:ascii="Calibri Light" w:hAnsi="宋体" w:hint="eastAsia"/>
                <w:sz w:val="18"/>
                <w:szCs w:val="18"/>
              </w:rPr>
              <w:t>串号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pStyle w:val="1ffb"/>
              <w:ind w:firstLine="480"/>
              <w:rPr>
                <w:rFonts w:hAnsi="宋体"/>
              </w:rPr>
            </w:pPr>
            <w:r w:rsidRPr="00A04B46">
              <w:rPr>
                <w:rFonts w:hAnsi="宋体" w:hint="eastAsia"/>
              </w:rPr>
              <w:lastRenderedPageBreak/>
              <w:t>7</w:t>
            </w:r>
          </w:p>
        </w:tc>
        <w:tc>
          <w:tcPr>
            <w:tcW w:w="1813"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REQUEST_FROM</w:t>
            </w:r>
          </w:p>
        </w:tc>
        <w:tc>
          <w:tcPr>
            <w:tcW w:w="842"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String</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Calibri Light" w:hAnsi="宋体"/>
                <w:sz w:val="18"/>
                <w:szCs w:val="18"/>
              </w:rPr>
            </w:pPr>
            <w:r w:rsidRPr="00A04B46">
              <w:rPr>
                <w:rFonts w:ascii="Calibri Light" w:hAnsi="宋体" w:hint="eastAsia"/>
                <w:sz w:val="18"/>
                <w:szCs w:val="18"/>
              </w:rPr>
              <w:t>1:</w:t>
            </w:r>
            <w:r w:rsidRPr="00A04B46">
              <w:rPr>
                <w:rFonts w:ascii="Calibri Light" w:hAnsi="宋体" w:hint="eastAsia"/>
                <w:sz w:val="18"/>
                <w:szCs w:val="18"/>
              </w:rPr>
              <w:t>新接口调用，</w:t>
            </w:r>
            <w:r w:rsidRPr="00A04B46">
              <w:rPr>
                <w:rFonts w:ascii="Calibri Light" w:hAnsi="宋体" w:hint="eastAsia"/>
                <w:sz w:val="18"/>
                <w:szCs w:val="18"/>
              </w:rPr>
              <w:t>2:</w:t>
            </w:r>
            <w:r w:rsidRPr="00A04B46">
              <w:rPr>
                <w:rFonts w:ascii="Calibri Light" w:hAnsi="宋体" w:hint="eastAsia"/>
                <w:sz w:val="18"/>
                <w:szCs w:val="18"/>
              </w:rPr>
              <w:t>老接口调用。默认不传走老接口</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bl>
    <w:p w:rsidR="00F405BA" w:rsidRPr="00A04B46" w:rsidRDefault="00F405BA" w:rsidP="00F405BA">
      <w:pPr>
        <w:pStyle w:val="1fff3"/>
        <w:ind w:left="780"/>
        <w:rPr>
          <w:rFonts w:hAnsi="宋体"/>
          <w:sz w:val="21"/>
          <w:szCs w:val="21"/>
        </w:rPr>
      </w:pPr>
    </w:p>
    <w:p w:rsidR="00F405BA" w:rsidRPr="00A04B46" w:rsidRDefault="00F405BA" w:rsidP="00836654">
      <w:pPr>
        <w:pStyle w:val="1fff3"/>
        <w:widowControl/>
        <w:numPr>
          <w:ilvl w:val="0"/>
          <w:numId w:val="220"/>
        </w:numPr>
        <w:ind w:firstLine="420"/>
        <w:rPr>
          <w:rFonts w:hAnsi="宋体"/>
          <w:sz w:val="21"/>
          <w:szCs w:val="21"/>
        </w:rPr>
      </w:pPr>
      <w:r w:rsidRPr="00A04B46">
        <w:rPr>
          <w:rFonts w:hAnsi="宋体" w:hint="eastAsia"/>
          <w:sz w:val="21"/>
          <w:szCs w:val="21"/>
        </w:rPr>
        <w:t>回复报文</w:t>
      </w:r>
    </w:p>
    <w:tbl>
      <w:tblPr>
        <w:tblW w:w="8430" w:type="dxa"/>
        <w:tblInd w:w="468" w:type="dxa"/>
        <w:tblLayout w:type="fixed"/>
        <w:tblLook w:val="04A0" w:firstRow="1" w:lastRow="0" w:firstColumn="1" w:lastColumn="0" w:noHBand="0" w:noVBand="1"/>
      </w:tblPr>
      <w:tblGrid>
        <w:gridCol w:w="585"/>
        <w:gridCol w:w="1819"/>
        <w:gridCol w:w="825"/>
        <w:gridCol w:w="807"/>
        <w:gridCol w:w="1417"/>
        <w:gridCol w:w="1701"/>
        <w:gridCol w:w="1276"/>
      </w:tblGrid>
      <w:tr w:rsidR="00F405BA" w:rsidRPr="00A04B46" w:rsidTr="0058245B">
        <w:trPr>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480"/>
              <w:rPr>
                <w:rFonts w:ascii="黑体" w:eastAsia="黑体" w:hAnsi="黑体"/>
              </w:rPr>
            </w:pPr>
            <w:r w:rsidRPr="00A04B46">
              <w:rPr>
                <w:rFonts w:ascii="黑体" w:eastAsia="黑体" w:hAnsi="黑体" w:hint="eastAsia"/>
              </w:rPr>
              <w:t>序号</w:t>
            </w: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440"/>
              <w:jc w:val="center"/>
              <w:rPr>
                <w:rFonts w:ascii="黑体" w:eastAsia="黑体" w:hAnsi="黑体"/>
                <w:sz w:val="22"/>
                <w:szCs w:val="22"/>
              </w:rPr>
            </w:pPr>
            <w:r w:rsidRPr="00A04B46">
              <w:rPr>
                <w:rFonts w:ascii="黑体" w:eastAsia="黑体" w:hAnsi="黑体" w:hint="eastAsia"/>
                <w:sz w:val="22"/>
                <w:szCs w:val="22"/>
              </w:rPr>
              <w:t>元素名称</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440"/>
              <w:rPr>
                <w:rFonts w:ascii="黑体" w:eastAsia="黑体" w:hAnsi="黑体"/>
                <w:sz w:val="22"/>
                <w:szCs w:val="22"/>
              </w:rPr>
            </w:pPr>
            <w:r w:rsidRPr="00A04B46">
              <w:rPr>
                <w:rFonts w:ascii="黑体" w:eastAsia="黑体" w:hAnsi="黑体" w:hint="eastAsia"/>
                <w:sz w:val="22"/>
                <w:szCs w:val="22"/>
              </w:rPr>
              <w:t>类型</w:t>
            </w:r>
          </w:p>
        </w:tc>
        <w:tc>
          <w:tcPr>
            <w:tcW w:w="807"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440"/>
              <w:jc w:val="center"/>
              <w:rPr>
                <w:rFonts w:ascii="黑体" w:eastAsia="黑体" w:hAnsi="黑体"/>
                <w:sz w:val="22"/>
                <w:szCs w:val="22"/>
              </w:rPr>
            </w:pPr>
            <w:r w:rsidRPr="00A04B46">
              <w:rPr>
                <w:rFonts w:ascii="黑体" w:eastAsia="黑体" w:hAnsi="黑体" w:hint="eastAsia"/>
                <w:sz w:val="22"/>
                <w:szCs w:val="22"/>
              </w:rPr>
              <w:t>约束</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440"/>
              <w:jc w:val="center"/>
              <w:rPr>
                <w:rFonts w:ascii="黑体" w:eastAsia="黑体" w:hAnsi="黑体"/>
                <w:sz w:val="22"/>
                <w:szCs w:val="22"/>
              </w:rPr>
            </w:pPr>
            <w:r w:rsidRPr="00A04B46">
              <w:rPr>
                <w:rFonts w:ascii="黑体" w:eastAsia="黑体" w:hAnsi="黑体" w:hint="eastAsia"/>
                <w:sz w:val="22"/>
                <w:szCs w:val="22"/>
              </w:rPr>
              <w:t>描述</w:t>
            </w:r>
          </w:p>
        </w:tc>
        <w:tc>
          <w:tcPr>
            <w:tcW w:w="1701"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440"/>
              <w:jc w:val="center"/>
              <w:rPr>
                <w:rFonts w:ascii="黑体" w:eastAsia="黑体" w:hAnsi="黑体"/>
                <w:sz w:val="22"/>
                <w:szCs w:val="22"/>
              </w:rPr>
            </w:pPr>
            <w:r w:rsidRPr="00A04B46">
              <w:rPr>
                <w:rFonts w:ascii="黑体" w:eastAsia="黑体" w:hAnsi="黑体" w:hint="eastAsia"/>
                <w:sz w:val="22"/>
                <w:szCs w:val="22"/>
              </w:rPr>
              <w:t>取值说明</w:t>
            </w:r>
          </w:p>
        </w:tc>
        <w:tc>
          <w:tcPr>
            <w:tcW w:w="1276"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440"/>
              <w:rPr>
                <w:rFonts w:ascii="黑体" w:eastAsia="黑体" w:hAnsi="黑体"/>
                <w:sz w:val="22"/>
                <w:szCs w:val="22"/>
              </w:rPr>
            </w:pPr>
            <w:r w:rsidRPr="00A04B46">
              <w:rPr>
                <w:rFonts w:ascii="黑体" w:eastAsia="黑体" w:hAnsi="黑体" w:hint="eastAsia"/>
                <w:sz w:val="22"/>
                <w:szCs w:val="22"/>
              </w:rPr>
              <w:t>备注</w:t>
            </w: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pStyle w:val="1ffb"/>
              <w:ind w:firstLine="360"/>
              <w:rPr>
                <w:rFonts w:eastAsia="Arial"/>
                <w:sz w:val="18"/>
                <w:szCs w:val="18"/>
              </w:rPr>
            </w:pPr>
            <w:r w:rsidRPr="00A04B46">
              <w:rPr>
                <w:rFonts w:hAnsi="宋体"/>
                <w:sz w:val="18"/>
                <w:szCs w:val="18"/>
              </w:rPr>
              <w:t>1</w:t>
            </w: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OUTDATA</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Array</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1</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pStyle w:val="1ffb"/>
              <w:ind w:firstLine="360"/>
              <w:rPr>
                <w:rFonts w:hAnsi="宋体"/>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OFFER_NAME</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String</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1</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商品名</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pStyle w:val="1ffb"/>
              <w:ind w:firstLine="360"/>
              <w:rPr>
                <w:rFonts w:hAnsi="宋体"/>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OFFER_ID</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String</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1</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商品编码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pStyle w:val="1ffb"/>
              <w:ind w:firstLine="360"/>
              <w:rPr>
                <w:rFonts w:hAnsi="宋体"/>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VALID_DATE</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String</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1</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生效时间</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70"/>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pStyle w:val="1ffb"/>
              <w:ind w:firstLine="360"/>
              <w:rPr>
                <w:rFonts w:hAnsi="宋体"/>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EXPIRE_DATE</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String</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1</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失效时间</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pStyle w:val="1ffb"/>
              <w:ind w:firstLine="360"/>
              <w:rPr>
                <w:rFonts w:hAnsi="宋体"/>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CREATE_DATE</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String</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1</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创建时间</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pStyle w:val="1ffb"/>
              <w:ind w:firstLine="480"/>
              <w:rPr>
                <w:rFonts w:hAnsi="宋体"/>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OFFER_INS_ID</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String</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1</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商品实例id</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pStyle w:val="1ffb"/>
              <w:ind w:firstLine="360"/>
              <w:rPr>
                <w:rFonts w:hAnsi="宋体"/>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DONE_DATE</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String</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1</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完成时间</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pStyle w:val="1ffb"/>
              <w:ind w:firstLine="360"/>
              <w:rPr>
                <w:rFonts w:hAnsi="宋体"/>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OP_ID</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String</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1</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员工</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pStyle w:val="1ffb"/>
              <w:ind w:firstLine="360"/>
              <w:rPr>
                <w:rFonts w:eastAsia="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ORG_ID</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String</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1</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部门</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pStyle w:val="1ffb"/>
              <w:ind w:firstLine="360"/>
              <w:rPr>
                <w:rFonts w:hAnsi="宋体"/>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OFFER_TYPE</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String</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1</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商品类型</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21:服务，23终端，33资费，30设备</w:t>
            </w: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pStyle w:val="1ffb"/>
              <w:ind w:firstLine="360"/>
              <w:rPr>
                <w:rFonts w:eastAsia="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EXPIRE_TAG</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String</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b/>
                <w:sz w:val="18"/>
                <w:szCs w:val="18"/>
              </w:rPr>
              <w:t>?</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生失效</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1:失效，0:生效</w:t>
            </w: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pStyle w:val="1ffb"/>
              <w:ind w:firstLine="360"/>
              <w:rPr>
                <w:rFonts w:eastAsia="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STATUS_NAME</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String</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b/>
                <w:sz w:val="18"/>
                <w:szCs w:val="18"/>
              </w:rPr>
              <w:t>?</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服务状态</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pStyle w:val="1ffb"/>
              <w:ind w:firstLine="360"/>
              <w:rPr>
                <w:rFonts w:eastAsia="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VALID_TYPE</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String</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b/>
                <w:sz w:val="18"/>
                <w:szCs w:val="18"/>
              </w:rPr>
              <w:t>?</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生失效状态</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pStyle w:val="1ffb"/>
              <w:ind w:firstLine="360"/>
              <w:rPr>
                <w:rFonts w:eastAsia="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ORDER_TAG</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String</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退订变更状态</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0:可退订，1:可变更，2:不可操作</w:t>
            </w: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r w:rsidR="00F405BA" w:rsidRPr="00A04B46" w:rsidTr="0058245B">
        <w:trPr>
          <w:cantSplit/>
          <w:trHeight w:val="109"/>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pStyle w:val="1ffb"/>
              <w:ind w:firstLine="360"/>
              <w:rPr>
                <w:rFonts w:eastAsia="Arial"/>
                <w:sz w:val="18"/>
                <w:szCs w:val="18"/>
              </w:rPr>
            </w:pPr>
          </w:p>
        </w:tc>
        <w:tc>
          <w:tcPr>
            <w:tcW w:w="1819" w:type="dxa"/>
            <w:tcBorders>
              <w:top w:val="single" w:sz="4" w:space="0" w:color="auto"/>
              <w:left w:val="single" w:sz="4" w:space="0" w:color="auto"/>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CONSUM</w:t>
            </w:r>
          </w:p>
        </w:tc>
        <w:tc>
          <w:tcPr>
            <w:tcW w:w="825"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String</w:t>
            </w:r>
          </w:p>
        </w:tc>
        <w:tc>
          <w:tcPr>
            <w:tcW w:w="807" w:type="dxa"/>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ind w:firstLine="361"/>
              <w:jc w:val="center"/>
              <w:rPr>
                <w:rFonts w:ascii="宋体" w:hAnsi="宋体"/>
                <w:b/>
                <w:sz w:val="18"/>
                <w:szCs w:val="18"/>
              </w:rPr>
            </w:pPr>
            <w:r w:rsidRPr="00A04B46">
              <w:rPr>
                <w:rFonts w:ascii="宋体" w:hAnsi="宋体" w:hint="eastAsia"/>
                <w:b/>
                <w:sz w:val="18"/>
                <w:szCs w:val="18"/>
              </w:rPr>
              <w:t>?</w:t>
            </w:r>
          </w:p>
        </w:tc>
        <w:tc>
          <w:tcPr>
            <w:tcW w:w="1417" w:type="dxa"/>
            <w:tcBorders>
              <w:top w:val="single" w:sz="4" w:space="0" w:color="auto"/>
              <w:left w:val="nil"/>
              <w:bottom w:val="single" w:sz="4" w:space="0" w:color="auto"/>
              <w:right w:val="single" w:sz="4" w:space="0" w:color="auto"/>
            </w:tcBorders>
            <w:shd w:val="clear" w:color="auto" w:fill="auto"/>
          </w:tcPr>
          <w:p w:rsidR="00F405BA" w:rsidRPr="00A04B46" w:rsidRDefault="00F405BA" w:rsidP="0058245B">
            <w:pPr>
              <w:ind w:firstLine="360"/>
              <w:rPr>
                <w:rFonts w:ascii="宋体" w:hAnsi="宋体"/>
                <w:sz w:val="18"/>
                <w:szCs w:val="18"/>
              </w:rPr>
            </w:pPr>
            <w:r w:rsidRPr="00A04B46">
              <w:rPr>
                <w:rFonts w:ascii="宋体" w:hAnsi="宋体" w:hint="eastAsia"/>
                <w:sz w:val="18"/>
                <w:szCs w:val="18"/>
              </w:rPr>
              <w:t>类型</w:t>
            </w:r>
          </w:p>
        </w:tc>
        <w:tc>
          <w:tcPr>
            <w:tcW w:w="1701"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405BA" w:rsidRPr="00A04B46" w:rsidRDefault="00F405BA" w:rsidP="0058245B">
            <w:pPr>
              <w:ind w:firstLine="360"/>
              <w:rPr>
                <w:rFonts w:ascii="宋体" w:hAnsi="宋体"/>
                <w:sz w:val="18"/>
                <w:szCs w:val="18"/>
              </w:rPr>
            </w:pPr>
          </w:p>
        </w:tc>
      </w:tr>
    </w:tbl>
    <w:p w:rsidR="00F405BA" w:rsidRPr="00A04B46" w:rsidRDefault="00F405BA" w:rsidP="00F405BA">
      <w:pPr>
        <w:pStyle w:val="1fff3"/>
        <w:ind w:left="360"/>
        <w:rPr>
          <w:rFonts w:hAnsi="宋体"/>
          <w:sz w:val="21"/>
          <w:szCs w:val="21"/>
        </w:rPr>
      </w:pPr>
    </w:p>
    <w:p w:rsidR="00F405BA" w:rsidRPr="00A04B46" w:rsidRDefault="00F405BA" w:rsidP="00F405BA">
      <w:pPr>
        <w:ind w:firstLine="480"/>
        <w:rPr>
          <w:rFonts w:hAnsi="宋体"/>
        </w:rPr>
      </w:pPr>
    </w:p>
    <w:p w:rsidR="00F405BA" w:rsidRPr="00A04B46" w:rsidRDefault="00F405BA" w:rsidP="00F405BA">
      <w:pPr>
        <w:ind w:firstLine="480"/>
        <w:rPr>
          <w:rFonts w:ascii="微软雅黑" w:eastAsia="微软雅黑" w:hAnsi="微软雅黑"/>
        </w:rPr>
      </w:pPr>
      <w:r w:rsidRPr="00A04B46">
        <w:rPr>
          <w:rFonts w:ascii="微软雅黑" w:eastAsia="微软雅黑" w:hAnsi="微软雅黑" w:hint="eastAsia"/>
        </w:rPr>
        <w:t>宽带示例:</w:t>
      </w:r>
    </w:p>
    <w:p w:rsidR="00F405BA" w:rsidRPr="00A04B46" w:rsidRDefault="00F405BA" w:rsidP="00F405BA">
      <w:pPr>
        <w:ind w:firstLine="480"/>
        <w:rPr>
          <w:rFonts w:ascii="微软雅黑" w:eastAsia="微软雅黑" w:hAnsi="微软雅黑"/>
        </w:rPr>
      </w:pPr>
      <w:r w:rsidRPr="00A04B46">
        <w:rPr>
          <w:rFonts w:ascii="微软雅黑" w:eastAsia="微软雅黑" w:hAnsi="微软雅黑" w:hint="eastAsia"/>
        </w:rPr>
        <w:t>OrderCentre.person.IOCOutQuerySV.queryIntDevDetailInfosOut</w:t>
      </w:r>
    </w:p>
    <w:p w:rsidR="00F405BA" w:rsidRPr="00A04B46" w:rsidRDefault="00F405BA" w:rsidP="00F405BA">
      <w:pPr>
        <w:ind w:firstLine="480"/>
      </w:pPr>
      <w:r w:rsidRPr="00A04B46">
        <w:rPr>
          <w:rFonts w:hint="eastAsia"/>
        </w:rPr>
        <w:t>TV_ACCT=dsw721819442401,OFFER_INS_ID=7218010700175792</w:t>
      </w:r>
    </w:p>
    <w:p w:rsidR="00F405BA" w:rsidRPr="00A04B46" w:rsidRDefault="00F405BA" w:rsidP="00F405BA">
      <w:pPr>
        <w:ind w:firstLine="480"/>
      </w:pPr>
      <w:r w:rsidRPr="00A04B46">
        <w:rPr>
          <w:rFonts w:hint="eastAsia"/>
        </w:rPr>
        <w:t>出参：</w:t>
      </w:r>
    </w:p>
    <w:p w:rsidR="00F405BA" w:rsidRPr="00A04B46" w:rsidRDefault="00F405BA" w:rsidP="00F405BA">
      <w:pPr>
        <w:ind w:firstLine="480"/>
      </w:pPr>
      <w:r w:rsidRPr="00A04B46">
        <w:rPr>
          <w:rFonts w:hint="eastAsia"/>
        </w:rPr>
        <w:t>{</w:t>
      </w:r>
    </w:p>
    <w:p w:rsidR="00F405BA" w:rsidRPr="00A04B46" w:rsidRDefault="00F405BA" w:rsidP="00F405BA">
      <w:pPr>
        <w:ind w:firstLine="480"/>
      </w:pPr>
      <w:r w:rsidRPr="00A04B46">
        <w:rPr>
          <w:rFonts w:hint="eastAsia"/>
        </w:rPr>
        <w:tab/>
        <w:t>"X_NODE_NAME": "10.173.148.***",</w:t>
      </w:r>
    </w:p>
    <w:p w:rsidR="00F405BA" w:rsidRPr="00A04B46" w:rsidRDefault="00F405BA" w:rsidP="00F405BA">
      <w:pPr>
        <w:ind w:firstLine="480"/>
      </w:pPr>
      <w:r w:rsidRPr="00A04B46">
        <w:rPr>
          <w:rFonts w:hint="eastAsia"/>
        </w:rPr>
        <w:tab/>
        <w:t>"X_RESULTINFO": "ok",</w:t>
      </w:r>
    </w:p>
    <w:p w:rsidR="00F405BA" w:rsidRPr="00A04B46" w:rsidRDefault="00F405BA" w:rsidP="00F405BA">
      <w:pPr>
        <w:ind w:firstLine="480"/>
      </w:pPr>
      <w:r w:rsidRPr="00A04B46">
        <w:rPr>
          <w:rFonts w:hint="eastAsia"/>
        </w:rPr>
        <w:tab/>
        <w:t>"OUTDATA": [{</w:t>
      </w:r>
    </w:p>
    <w:p w:rsidR="00F405BA" w:rsidRPr="00A04B46" w:rsidRDefault="00F405BA" w:rsidP="00F405BA">
      <w:pPr>
        <w:ind w:firstLine="480"/>
      </w:pPr>
      <w:r w:rsidRPr="00A04B46">
        <w:rPr>
          <w:rFonts w:hint="eastAsia"/>
        </w:rPr>
        <w:tab/>
      </w:r>
      <w:r w:rsidRPr="00A04B46">
        <w:rPr>
          <w:rFonts w:hint="eastAsia"/>
        </w:rPr>
        <w:tab/>
        <w:t>"EXPIRE_DATE": "2050-12-31 23:59:59",</w:t>
      </w:r>
    </w:p>
    <w:p w:rsidR="00F405BA" w:rsidRPr="00A04B46" w:rsidRDefault="00F405BA" w:rsidP="00F405BA">
      <w:pPr>
        <w:ind w:firstLine="480"/>
      </w:pPr>
      <w:r w:rsidRPr="00A04B46">
        <w:rPr>
          <w:rFonts w:hint="eastAsia"/>
        </w:rPr>
        <w:lastRenderedPageBreak/>
        <w:tab/>
      </w:r>
      <w:r w:rsidRPr="00A04B46">
        <w:rPr>
          <w:rFonts w:hint="eastAsia"/>
        </w:rPr>
        <w:tab/>
        <w:t>"OP_ID": "TESTKM01",</w:t>
      </w:r>
    </w:p>
    <w:p w:rsidR="00F405BA" w:rsidRPr="00A04B46" w:rsidRDefault="00F405BA" w:rsidP="00F405BA">
      <w:pPr>
        <w:ind w:firstLine="480"/>
      </w:pPr>
      <w:r w:rsidRPr="00A04B46">
        <w:rPr>
          <w:rFonts w:hint="eastAsia"/>
        </w:rPr>
        <w:tab/>
      </w:r>
      <w:r w:rsidRPr="00A04B46">
        <w:rPr>
          <w:rFonts w:hint="eastAsia"/>
        </w:rPr>
        <w:tab/>
        <w:t>"OFFER_NAME": "</w:t>
      </w:r>
      <w:r w:rsidRPr="00A04B46">
        <w:rPr>
          <w:rFonts w:hint="eastAsia"/>
        </w:rPr>
        <w:t>和目终端</w:t>
      </w:r>
      <w:r w:rsidRPr="00A04B46">
        <w:rPr>
          <w:rFonts w:hint="eastAsia"/>
        </w:rPr>
        <w:t>",</w:t>
      </w:r>
    </w:p>
    <w:p w:rsidR="00F405BA" w:rsidRPr="00A04B46" w:rsidRDefault="00F405BA" w:rsidP="00F405BA">
      <w:pPr>
        <w:ind w:firstLine="480"/>
      </w:pPr>
      <w:r w:rsidRPr="00A04B46">
        <w:rPr>
          <w:rFonts w:hint="eastAsia"/>
        </w:rPr>
        <w:tab/>
      </w:r>
      <w:r w:rsidRPr="00A04B46">
        <w:rPr>
          <w:rFonts w:hint="eastAsia"/>
        </w:rPr>
        <w:tab/>
        <w:t>"DEAL_TAG": "2",</w:t>
      </w:r>
    </w:p>
    <w:p w:rsidR="00F405BA" w:rsidRPr="00A04B46" w:rsidRDefault="00F405BA" w:rsidP="00F405BA">
      <w:pPr>
        <w:ind w:firstLine="480"/>
      </w:pPr>
      <w:r w:rsidRPr="00A04B46">
        <w:rPr>
          <w:rFonts w:hint="eastAsia"/>
        </w:rPr>
        <w:tab/>
      </w:r>
      <w:r w:rsidRPr="00A04B46">
        <w:rPr>
          <w:rFonts w:hint="eastAsia"/>
        </w:rPr>
        <w:tab/>
        <w:t>"DEAL_DEV_TYPE": "HEMU",</w:t>
      </w:r>
    </w:p>
    <w:p w:rsidR="00F405BA" w:rsidRPr="00A04B46" w:rsidRDefault="00F405BA" w:rsidP="00F405BA">
      <w:pPr>
        <w:ind w:firstLine="480"/>
      </w:pPr>
      <w:r w:rsidRPr="00A04B46">
        <w:rPr>
          <w:rFonts w:hint="eastAsia"/>
        </w:rPr>
        <w:tab/>
      </w:r>
      <w:r w:rsidRPr="00A04B46">
        <w:rPr>
          <w:rFonts w:hint="eastAsia"/>
        </w:rPr>
        <w:tab/>
        <w:t>"OFFER_INS_ID": "7218010700175795",</w:t>
      </w:r>
    </w:p>
    <w:p w:rsidR="00F405BA" w:rsidRPr="00A04B46" w:rsidRDefault="00F405BA" w:rsidP="00F405BA">
      <w:pPr>
        <w:ind w:firstLine="480"/>
      </w:pPr>
      <w:r w:rsidRPr="00A04B46">
        <w:rPr>
          <w:rFonts w:hint="eastAsia"/>
        </w:rPr>
        <w:tab/>
      </w:r>
      <w:r w:rsidRPr="00A04B46">
        <w:rPr>
          <w:rFonts w:hint="eastAsia"/>
        </w:rPr>
        <w:tab/>
        <w:t>"ORG_ID": "55913",</w:t>
      </w:r>
    </w:p>
    <w:p w:rsidR="00F405BA" w:rsidRPr="00A04B46" w:rsidRDefault="00F405BA" w:rsidP="00F405BA">
      <w:pPr>
        <w:ind w:firstLine="480"/>
      </w:pPr>
      <w:r w:rsidRPr="00A04B46">
        <w:rPr>
          <w:rFonts w:hint="eastAsia"/>
        </w:rPr>
        <w:tab/>
      </w:r>
      <w:r w:rsidRPr="00A04B46">
        <w:rPr>
          <w:rFonts w:hint="eastAsia"/>
        </w:rPr>
        <w:tab/>
        <w:t>"EXPIRE_TAG": "0",</w:t>
      </w:r>
    </w:p>
    <w:p w:rsidR="00F405BA" w:rsidRPr="00A04B46" w:rsidRDefault="00F405BA" w:rsidP="00F405BA">
      <w:pPr>
        <w:ind w:firstLine="480"/>
      </w:pPr>
      <w:r w:rsidRPr="00A04B46">
        <w:rPr>
          <w:rFonts w:hint="eastAsia"/>
        </w:rPr>
        <w:tab/>
      </w:r>
      <w:r w:rsidRPr="00A04B46">
        <w:rPr>
          <w:rFonts w:hint="eastAsia"/>
        </w:rPr>
        <w:tab/>
        <w:t>"PROD_INS_ID": "7215109563655318",</w:t>
      </w:r>
    </w:p>
    <w:p w:rsidR="00F405BA" w:rsidRPr="00A04B46" w:rsidRDefault="00F405BA" w:rsidP="00F405BA">
      <w:pPr>
        <w:ind w:firstLine="480"/>
      </w:pPr>
      <w:r w:rsidRPr="00A04B46">
        <w:rPr>
          <w:rFonts w:hint="eastAsia"/>
        </w:rPr>
        <w:tab/>
      </w:r>
      <w:r w:rsidRPr="00A04B46">
        <w:rPr>
          <w:rFonts w:hint="eastAsia"/>
        </w:rPr>
        <w:tab/>
        <w:t>"CONSUM": "2",</w:t>
      </w:r>
    </w:p>
    <w:p w:rsidR="00F405BA" w:rsidRPr="00A04B46" w:rsidRDefault="00F405BA" w:rsidP="00F405BA">
      <w:pPr>
        <w:ind w:firstLine="480"/>
      </w:pPr>
      <w:r w:rsidRPr="00A04B46">
        <w:rPr>
          <w:rFonts w:hint="eastAsia"/>
        </w:rPr>
        <w:tab/>
      </w:r>
      <w:r w:rsidRPr="00A04B46">
        <w:rPr>
          <w:rFonts w:hint="eastAsia"/>
        </w:rPr>
        <w:tab/>
        <w:t>"VALID_DATE": "2018-01-07 16:51:17",</w:t>
      </w:r>
    </w:p>
    <w:p w:rsidR="00F405BA" w:rsidRPr="00A04B46" w:rsidRDefault="00F405BA" w:rsidP="00F405BA">
      <w:pPr>
        <w:ind w:firstLine="480"/>
      </w:pPr>
      <w:r w:rsidRPr="00A04B46">
        <w:rPr>
          <w:rFonts w:hint="eastAsia"/>
        </w:rPr>
        <w:tab/>
      </w:r>
      <w:r w:rsidRPr="00A04B46">
        <w:rPr>
          <w:rFonts w:hint="eastAsia"/>
        </w:rPr>
        <w:tab/>
        <w:t>"DONE_DATE": "2018-01-07 16:52:17",</w:t>
      </w:r>
    </w:p>
    <w:p w:rsidR="00F405BA" w:rsidRPr="00A04B46" w:rsidRDefault="00F405BA" w:rsidP="00F405BA">
      <w:pPr>
        <w:ind w:firstLine="480"/>
      </w:pPr>
      <w:r w:rsidRPr="00A04B46">
        <w:rPr>
          <w:rFonts w:hint="eastAsia"/>
        </w:rPr>
        <w:tab/>
      </w:r>
      <w:r w:rsidRPr="00A04B46">
        <w:rPr>
          <w:rFonts w:hint="eastAsia"/>
        </w:rPr>
        <w:tab/>
        <w:t>"OFFER_ID": "1000033733",</w:t>
      </w:r>
    </w:p>
    <w:p w:rsidR="00F405BA" w:rsidRPr="00A04B46" w:rsidRDefault="00F405BA" w:rsidP="00F405BA">
      <w:pPr>
        <w:ind w:firstLine="480"/>
      </w:pPr>
      <w:r w:rsidRPr="00A04B46">
        <w:rPr>
          <w:rFonts w:hint="eastAsia"/>
        </w:rPr>
        <w:tab/>
      </w:r>
      <w:r w:rsidRPr="00A04B46">
        <w:rPr>
          <w:rFonts w:hint="eastAsia"/>
        </w:rPr>
        <w:tab/>
        <w:t>"OFFER_TYPE": "23"</w:t>
      </w:r>
    </w:p>
    <w:p w:rsidR="00F405BA" w:rsidRPr="00A04B46" w:rsidRDefault="00F405BA" w:rsidP="00F405BA">
      <w:pPr>
        <w:ind w:firstLine="480"/>
      </w:pPr>
      <w:r w:rsidRPr="00A04B46">
        <w:rPr>
          <w:rFonts w:hint="eastAsia"/>
        </w:rPr>
        <w:tab/>
        <w:t>},</w:t>
      </w:r>
    </w:p>
    <w:p w:rsidR="00F405BA" w:rsidRPr="00A04B46" w:rsidRDefault="00F405BA" w:rsidP="00F405BA">
      <w:pPr>
        <w:ind w:firstLine="480"/>
      </w:pPr>
      <w:r w:rsidRPr="00A04B46">
        <w:rPr>
          <w:rFonts w:hint="eastAsia"/>
        </w:rPr>
        <w:tab/>
        <w:t>{</w:t>
      </w:r>
    </w:p>
    <w:p w:rsidR="00F405BA" w:rsidRPr="00A04B46" w:rsidRDefault="00F405BA" w:rsidP="00F405BA">
      <w:pPr>
        <w:ind w:firstLine="480"/>
      </w:pPr>
      <w:r w:rsidRPr="00A04B46">
        <w:rPr>
          <w:rFonts w:hint="eastAsia"/>
        </w:rPr>
        <w:tab/>
      </w:r>
      <w:r w:rsidRPr="00A04B46">
        <w:rPr>
          <w:rFonts w:hint="eastAsia"/>
        </w:rPr>
        <w:tab/>
        <w:t>"EXPIRE_DATE": "2050-10-31 23:59:59",</w:t>
      </w:r>
    </w:p>
    <w:p w:rsidR="00F405BA" w:rsidRPr="00A04B46" w:rsidRDefault="00F405BA" w:rsidP="00F405BA">
      <w:pPr>
        <w:ind w:firstLine="480"/>
      </w:pPr>
      <w:r w:rsidRPr="00A04B46">
        <w:rPr>
          <w:rFonts w:hint="eastAsia"/>
        </w:rPr>
        <w:tab/>
      </w:r>
      <w:r w:rsidRPr="00A04B46">
        <w:rPr>
          <w:rFonts w:hint="eastAsia"/>
        </w:rPr>
        <w:tab/>
        <w:t>"OP_ID": "TESTKM01",</w:t>
      </w:r>
    </w:p>
    <w:p w:rsidR="00F405BA" w:rsidRPr="00A04B46" w:rsidRDefault="00F405BA" w:rsidP="00F405BA">
      <w:pPr>
        <w:ind w:firstLine="480"/>
      </w:pPr>
      <w:r w:rsidRPr="00A04B46">
        <w:rPr>
          <w:rFonts w:hint="eastAsia"/>
        </w:rPr>
        <w:tab/>
      </w:r>
      <w:r w:rsidRPr="00A04B46">
        <w:rPr>
          <w:rFonts w:hint="eastAsia"/>
        </w:rPr>
        <w:tab/>
        <w:t>"EXPIRE_TAG": "0",</w:t>
      </w:r>
    </w:p>
    <w:p w:rsidR="00F405BA" w:rsidRPr="00A04B46" w:rsidRDefault="00F405BA" w:rsidP="00F405BA">
      <w:pPr>
        <w:ind w:firstLine="480"/>
      </w:pPr>
      <w:r w:rsidRPr="00A04B46">
        <w:rPr>
          <w:rFonts w:hint="eastAsia"/>
        </w:rPr>
        <w:lastRenderedPageBreak/>
        <w:tab/>
      </w:r>
      <w:r w:rsidRPr="00A04B46">
        <w:rPr>
          <w:rFonts w:hint="eastAsia"/>
        </w:rPr>
        <w:tab/>
        <w:t>"OFFER_NAME": "</w:t>
      </w:r>
      <w:r w:rsidRPr="00A04B46">
        <w:rPr>
          <w:rFonts w:hint="eastAsia"/>
        </w:rPr>
        <w:t>和目云存储功能（</w:t>
      </w:r>
      <w:r w:rsidRPr="00A04B46">
        <w:rPr>
          <w:rFonts w:hint="eastAsia"/>
        </w:rPr>
        <w:t>7</w:t>
      </w:r>
      <w:r w:rsidRPr="00A04B46">
        <w:rPr>
          <w:rFonts w:hint="eastAsia"/>
        </w:rPr>
        <w:t>天存储），</w:t>
      </w:r>
      <w:r w:rsidRPr="00A04B46">
        <w:rPr>
          <w:rFonts w:hint="eastAsia"/>
        </w:rPr>
        <w:t>12</w:t>
      </w:r>
      <w:r w:rsidRPr="00A04B46">
        <w:rPr>
          <w:rFonts w:hint="eastAsia"/>
        </w:rPr>
        <w:t>元每月</w:t>
      </w:r>
      <w:r w:rsidRPr="00A04B46">
        <w:rPr>
          <w:rFonts w:hint="eastAsia"/>
        </w:rPr>
        <w:t>",</w:t>
      </w:r>
    </w:p>
    <w:p w:rsidR="00F405BA" w:rsidRPr="00A04B46" w:rsidRDefault="00F405BA" w:rsidP="00F405BA">
      <w:pPr>
        <w:ind w:firstLine="480"/>
      </w:pPr>
      <w:r w:rsidRPr="00A04B46">
        <w:rPr>
          <w:rFonts w:hint="eastAsia"/>
        </w:rPr>
        <w:tab/>
      </w:r>
      <w:r w:rsidRPr="00A04B46">
        <w:rPr>
          <w:rFonts w:hint="eastAsia"/>
        </w:rPr>
        <w:tab/>
        <w:t>"CONSUM": "1",</w:t>
      </w:r>
    </w:p>
    <w:p w:rsidR="00F405BA" w:rsidRPr="00A04B46" w:rsidRDefault="00F405BA" w:rsidP="00F405BA">
      <w:pPr>
        <w:ind w:firstLine="480"/>
      </w:pPr>
      <w:r w:rsidRPr="00A04B46">
        <w:rPr>
          <w:rFonts w:hint="eastAsia"/>
        </w:rPr>
        <w:tab/>
      </w:r>
      <w:r w:rsidRPr="00A04B46">
        <w:rPr>
          <w:rFonts w:hint="eastAsia"/>
        </w:rPr>
        <w:tab/>
        <w:t>"ORDER_TAG": "0",</w:t>
      </w:r>
    </w:p>
    <w:p w:rsidR="00F405BA" w:rsidRPr="00A04B46" w:rsidRDefault="00F405BA" w:rsidP="00F405BA">
      <w:pPr>
        <w:ind w:firstLine="480"/>
      </w:pPr>
      <w:r w:rsidRPr="00A04B46">
        <w:rPr>
          <w:rFonts w:hint="eastAsia"/>
        </w:rPr>
        <w:tab/>
      </w:r>
      <w:r w:rsidRPr="00A04B46">
        <w:rPr>
          <w:rFonts w:hint="eastAsia"/>
        </w:rPr>
        <w:tab/>
        <w:t>"VALID_DATE": "2018-01-07 16:51:17",</w:t>
      </w:r>
    </w:p>
    <w:p w:rsidR="00F405BA" w:rsidRPr="00A04B46" w:rsidRDefault="00F405BA" w:rsidP="00F405BA">
      <w:pPr>
        <w:ind w:firstLine="480"/>
      </w:pPr>
      <w:r w:rsidRPr="00A04B46">
        <w:rPr>
          <w:rFonts w:hint="eastAsia"/>
        </w:rPr>
        <w:tab/>
      </w:r>
      <w:r w:rsidRPr="00A04B46">
        <w:rPr>
          <w:rFonts w:hint="eastAsia"/>
        </w:rPr>
        <w:tab/>
        <w:t>"VALID_TYPE": "</w:t>
      </w:r>
      <w:r w:rsidRPr="00A04B46">
        <w:rPr>
          <w:rFonts w:hint="eastAsia"/>
        </w:rPr>
        <w:t>当前正在生效</w:t>
      </w:r>
      <w:r w:rsidRPr="00A04B46">
        <w:rPr>
          <w:rFonts w:hint="eastAsia"/>
        </w:rPr>
        <w:t>",</w:t>
      </w:r>
    </w:p>
    <w:p w:rsidR="00F405BA" w:rsidRPr="00A04B46" w:rsidRDefault="00F405BA" w:rsidP="00F405BA">
      <w:pPr>
        <w:ind w:firstLine="480"/>
      </w:pPr>
      <w:r w:rsidRPr="00A04B46">
        <w:rPr>
          <w:rFonts w:hint="eastAsia"/>
        </w:rPr>
        <w:tab/>
      </w:r>
      <w:r w:rsidRPr="00A04B46">
        <w:rPr>
          <w:rFonts w:hint="eastAsia"/>
        </w:rPr>
        <w:tab/>
        <w:t>"DONE_DATE": "2018-01-07 16:52:17",</w:t>
      </w:r>
    </w:p>
    <w:p w:rsidR="00F405BA" w:rsidRPr="00A04B46" w:rsidRDefault="00F405BA" w:rsidP="00F405BA">
      <w:pPr>
        <w:ind w:firstLine="480"/>
      </w:pPr>
      <w:r w:rsidRPr="00A04B46">
        <w:rPr>
          <w:rFonts w:hint="eastAsia"/>
        </w:rPr>
        <w:tab/>
      </w:r>
      <w:r w:rsidRPr="00A04B46">
        <w:rPr>
          <w:rFonts w:hint="eastAsia"/>
        </w:rPr>
        <w:tab/>
        <w:t>"OFFER_ID": "1000033762",</w:t>
      </w:r>
    </w:p>
    <w:p w:rsidR="00F405BA" w:rsidRPr="00A04B46" w:rsidRDefault="00F405BA" w:rsidP="00F405BA">
      <w:pPr>
        <w:ind w:firstLine="480"/>
      </w:pPr>
      <w:r w:rsidRPr="00A04B46">
        <w:rPr>
          <w:rFonts w:hint="eastAsia"/>
        </w:rPr>
        <w:tab/>
      </w:r>
      <w:r w:rsidRPr="00A04B46">
        <w:rPr>
          <w:rFonts w:hint="eastAsia"/>
        </w:rPr>
        <w:tab/>
        <w:t>"CREATE_DATE": "2018-01-07 16:51:17",</w:t>
      </w:r>
    </w:p>
    <w:p w:rsidR="00F405BA" w:rsidRPr="00A04B46" w:rsidRDefault="00F405BA" w:rsidP="00F405BA">
      <w:pPr>
        <w:ind w:firstLine="480"/>
      </w:pPr>
      <w:r w:rsidRPr="00A04B46">
        <w:rPr>
          <w:rFonts w:hint="eastAsia"/>
        </w:rPr>
        <w:tab/>
      </w:r>
      <w:r w:rsidRPr="00A04B46">
        <w:rPr>
          <w:rFonts w:hint="eastAsia"/>
        </w:rPr>
        <w:tab/>
        <w:t>"OFFER_TYPE": "33",</w:t>
      </w:r>
    </w:p>
    <w:p w:rsidR="00F405BA" w:rsidRPr="00A04B46" w:rsidRDefault="00F405BA" w:rsidP="00F405BA">
      <w:pPr>
        <w:ind w:firstLine="480"/>
      </w:pPr>
      <w:r w:rsidRPr="00A04B46">
        <w:rPr>
          <w:rFonts w:hint="eastAsia"/>
        </w:rPr>
        <w:tab/>
      </w:r>
      <w:r w:rsidRPr="00A04B46">
        <w:rPr>
          <w:rFonts w:hint="eastAsia"/>
        </w:rPr>
        <w:tab/>
        <w:t>"ORG_ID": "55913",</w:t>
      </w:r>
    </w:p>
    <w:p w:rsidR="00F405BA" w:rsidRPr="00A04B46" w:rsidRDefault="00F405BA" w:rsidP="00F405BA">
      <w:pPr>
        <w:ind w:firstLine="480"/>
      </w:pPr>
      <w:r w:rsidRPr="00A04B46">
        <w:rPr>
          <w:rFonts w:hint="eastAsia"/>
        </w:rPr>
        <w:tab/>
      </w:r>
      <w:r w:rsidRPr="00A04B46">
        <w:rPr>
          <w:rFonts w:hint="eastAsia"/>
        </w:rPr>
        <w:tab/>
        <w:t>"OFFER_INS_ID": "7218010700175793"</w:t>
      </w:r>
    </w:p>
    <w:p w:rsidR="00F405BA" w:rsidRPr="00A04B46" w:rsidRDefault="00F405BA" w:rsidP="00F405BA">
      <w:pPr>
        <w:ind w:firstLine="480"/>
      </w:pPr>
      <w:r w:rsidRPr="00A04B46">
        <w:rPr>
          <w:rFonts w:hint="eastAsia"/>
        </w:rPr>
        <w:tab/>
        <w:t>}],</w:t>
      </w:r>
    </w:p>
    <w:p w:rsidR="00F405BA" w:rsidRPr="00A04B46" w:rsidRDefault="00F405BA" w:rsidP="00F405BA">
      <w:pPr>
        <w:ind w:firstLine="480"/>
      </w:pPr>
      <w:r w:rsidRPr="00A04B46">
        <w:rPr>
          <w:rFonts w:hint="eastAsia"/>
        </w:rPr>
        <w:tab/>
        <w:t>"X_RESULTCODE": "0"</w:t>
      </w:r>
    </w:p>
    <w:p w:rsidR="00F405BA" w:rsidRPr="00A04B46" w:rsidRDefault="00F405BA" w:rsidP="00F405BA">
      <w:pPr>
        <w:ind w:firstLine="480"/>
      </w:pPr>
      <w:r w:rsidRPr="00A04B46">
        <w:rPr>
          <w:rFonts w:hint="eastAsia"/>
        </w:rPr>
        <w:t>}</w:t>
      </w:r>
    </w:p>
    <w:p w:rsidR="00F405BA" w:rsidRPr="00A04B46" w:rsidRDefault="00F405BA" w:rsidP="00F405BA">
      <w:pPr>
        <w:ind w:firstLine="480"/>
      </w:pPr>
    </w:p>
    <w:p w:rsidR="00F405BA" w:rsidRPr="00A04B46" w:rsidRDefault="00F405BA" w:rsidP="00F405BA">
      <w:pPr>
        <w:pStyle w:val="5"/>
      </w:pPr>
      <w:bookmarkStart w:id="1996" w:name="_Toc129957959"/>
      <w:bookmarkStart w:id="1997" w:name="_Toc130046925"/>
      <w:bookmarkStart w:id="1998" w:name="_Toc130155439"/>
      <w:r w:rsidRPr="00A04B46">
        <w:rPr>
          <w:rFonts w:hint="eastAsia"/>
        </w:rPr>
        <w:t>光猫设备信息查询</w:t>
      </w:r>
      <w:bookmarkEnd w:id="1996"/>
      <w:r>
        <w:rPr>
          <w:rFonts w:hint="eastAsia"/>
        </w:rPr>
        <w:t>接口</w:t>
      </w:r>
      <w:bookmarkEnd w:id="1997"/>
      <w:bookmarkEnd w:id="1998"/>
    </w:p>
    <w:p w:rsidR="00F405BA" w:rsidRPr="00A04B46" w:rsidRDefault="00F405BA" w:rsidP="00F405BA">
      <w:pPr>
        <w:ind w:firstLine="482"/>
      </w:pPr>
      <w:r w:rsidRPr="00A04B46">
        <w:rPr>
          <w:b/>
        </w:rPr>
        <w:t>URL</w:t>
      </w:r>
      <w:r w:rsidRPr="00A04B46">
        <w:rPr>
          <w:b/>
        </w:rPr>
        <w:t>：</w:t>
      </w:r>
      <w:r w:rsidRPr="00A04B46">
        <w:t>/public/hgu/query/equInfo</w:t>
      </w:r>
      <w:r w:rsidRPr="00A04B46">
        <w:tab/>
      </w:r>
      <w:r w:rsidRPr="00A04B46">
        <w:tab/>
      </w:r>
      <w:r w:rsidRPr="00A04B46">
        <w:rPr>
          <w:b/>
        </w:rPr>
        <w:t>方法：</w:t>
      </w:r>
      <w:r w:rsidRPr="00A04B46">
        <w:t>post</w:t>
      </w:r>
    </w:p>
    <w:p w:rsidR="00F405BA" w:rsidRPr="00A04B46" w:rsidRDefault="00F405BA" w:rsidP="00F405BA">
      <w:pPr>
        <w:ind w:firstLine="482"/>
        <w:rPr>
          <w:b/>
        </w:rPr>
      </w:pPr>
      <w:r w:rsidRPr="00A04B46">
        <w:rPr>
          <w:b/>
        </w:rPr>
        <w:t>输入参数：</w:t>
      </w:r>
    </w:p>
    <w:tbl>
      <w:tblPr>
        <w:tblW w:w="42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6"/>
        <w:gridCol w:w="1956"/>
        <w:gridCol w:w="846"/>
        <w:gridCol w:w="1559"/>
        <w:gridCol w:w="846"/>
        <w:gridCol w:w="1155"/>
      </w:tblGrid>
      <w:tr w:rsidR="00F405BA" w:rsidRPr="00A04B46" w:rsidTr="0058245B">
        <w:tc>
          <w:tcPr>
            <w:tcW w:w="304" w:type="pct"/>
            <w:vAlign w:val="center"/>
          </w:tcPr>
          <w:p w:rsidR="00F405BA" w:rsidRPr="00A04B46" w:rsidRDefault="00F405BA" w:rsidP="0058245B">
            <w:pPr>
              <w:spacing w:before="0" w:after="0" w:line="240" w:lineRule="auto"/>
              <w:ind w:firstLine="420"/>
              <w:rPr>
                <w:rFonts w:eastAsiaTheme="minorEastAsia"/>
                <w:b/>
                <w:sz w:val="21"/>
                <w:szCs w:val="21"/>
              </w:rPr>
            </w:pPr>
            <w:r w:rsidRPr="00A04B46">
              <w:rPr>
                <w:rFonts w:eastAsiaTheme="minorEastAsia"/>
                <w:b/>
                <w:sz w:val="21"/>
                <w:szCs w:val="21"/>
              </w:rPr>
              <w:lastRenderedPageBreak/>
              <w:t>No</w:t>
            </w:r>
          </w:p>
        </w:tc>
        <w:tc>
          <w:tcPr>
            <w:tcW w:w="883" w:type="pct"/>
            <w:shd w:val="clear" w:color="auto" w:fill="auto"/>
            <w:vAlign w:val="center"/>
          </w:tcPr>
          <w:p w:rsidR="00F405BA" w:rsidRPr="00A04B46" w:rsidRDefault="00F405BA" w:rsidP="0058245B">
            <w:pPr>
              <w:spacing w:before="0" w:after="0" w:line="240" w:lineRule="auto"/>
              <w:ind w:firstLine="420"/>
              <w:rPr>
                <w:rFonts w:eastAsiaTheme="minorEastAsia"/>
                <w:b/>
                <w:sz w:val="21"/>
                <w:szCs w:val="21"/>
              </w:rPr>
            </w:pPr>
            <w:r w:rsidRPr="00A04B46">
              <w:rPr>
                <w:rFonts w:eastAsiaTheme="minorEastAsia"/>
                <w:b/>
                <w:sz w:val="21"/>
                <w:szCs w:val="21"/>
              </w:rPr>
              <w:t>英文名称</w:t>
            </w:r>
          </w:p>
        </w:tc>
        <w:tc>
          <w:tcPr>
            <w:tcW w:w="662" w:type="pct"/>
            <w:vAlign w:val="center"/>
          </w:tcPr>
          <w:p w:rsidR="00F405BA" w:rsidRPr="00A04B46" w:rsidRDefault="00F405BA" w:rsidP="0058245B">
            <w:pPr>
              <w:spacing w:before="0" w:after="0" w:line="240" w:lineRule="auto"/>
              <w:ind w:firstLine="420"/>
              <w:rPr>
                <w:rFonts w:eastAsiaTheme="minorEastAsia"/>
                <w:b/>
                <w:sz w:val="21"/>
                <w:szCs w:val="21"/>
              </w:rPr>
            </w:pPr>
            <w:r w:rsidRPr="00A04B46">
              <w:rPr>
                <w:rFonts w:eastAsiaTheme="minorEastAsia"/>
                <w:b/>
                <w:sz w:val="21"/>
                <w:szCs w:val="21"/>
              </w:rPr>
              <w:t>中文名称</w:t>
            </w:r>
          </w:p>
        </w:tc>
        <w:tc>
          <w:tcPr>
            <w:tcW w:w="790" w:type="pct"/>
            <w:shd w:val="clear" w:color="auto" w:fill="auto"/>
            <w:vAlign w:val="center"/>
          </w:tcPr>
          <w:p w:rsidR="00F405BA" w:rsidRPr="00A04B46" w:rsidRDefault="00F405BA" w:rsidP="0058245B">
            <w:pPr>
              <w:spacing w:before="0" w:after="0" w:line="240" w:lineRule="auto"/>
              <w:ind w:firstLine="420"/>
              <w:rPr>
                <w:rFonts w:eastAsiaTheme="minorEastAsia"/>
                <w:b/>
                <w:sz w:val="21"/>
                <w:szCs w:val="21"/>
              </w:rPr>
            </w:pPr>
            <w:r w:rsidRPr="00A04B46">
              <w:rPr>
                <w:rFonts w:eastAsiaTheme="minorEastAsia"/>
                <w:b/>
                <w:sz w:val="21"/>
                <w:szCs w:val="21"/>
              </w:rPr>
              <w:t>数据类型</w:t>
            </w:r>
          </w:p>
        </w:tc>
        <w:tc>
          <w:tcPr>
            <w:tcW w:w="504" w:type="pct"/>
            <w:vAlign w:val="center"/>
          </w:tcPr>
          <w:p w:rsidR="00F405BA" w:rsidRPr="00A04B46" w:rsidRDefault="00F405BA" w:rsidP="0058245B">
            <w:pPr>
              <w:spacing w:before="0" w:after="0" w:line="240" w:lineRule="auto"/>
              <w:ind w:firstLine="420"/>
              <w:rPr>
                <w:rFonts w:eastAsiaTheme="minorEastAsia"/>
                <w:b/>
                <w:sz w:val="21"/>
                <w:szCs w:val="21"/>
              </w:rPr>
            </w:pPr>
            <w:r w:rsidRPr="00A04B46">
              <w:rPr>
                <w:rFonts w:eastAsiaTheme="minorEastAsia"/>
                <w:b/>
                <w:sz w:val="21"/>
                <w:szCs w:val="21"/>
              </w:rPr>
              <w:t>必须</w:t>
            </w:r>
          </w:p>
        </w:tc>
        <w:tc>
          <w:tcPr>
            <w:tcW w:w="1857" w:type="pct"/>
            <w:shd w:val="clear" w:color="auto" w:fill="auto"/>
            <w:vAlign w:val="center"/>
          </w:tcPr>
          <w:p w:rsidR="00F405BA" w:rsidRPr="00A04B46" w:rsidRDefault="00F405BA" w:rsidP="0058245B">
            <w:pPr>
              <w:spacing w:before="0" w:after="0" w:line="240" w:lineRule="auto"/>
              <w:ind w:firstLine="420"/>
              <w:rPr>
                <w:rFonts w:eastAsiaTheme="minorEastAsia"/>
                <w:b/>
                <w:sz w:val="21"/>
              </w:rPr>
            </w:pPr>
            <w:r w:rsidRPr="00A04B46">
              <w:rPr>
                <w:rFonts w:eastAsiaTheme="minorEastAsia"/>
                <w:b/>
                <w:sz w:val="21"/>
              </w:rPr>
              <w:t>说明</w:t>
            </w:r>
          </w:p>
        </w:tc>
      </w:tr>
      <w:tr w:rsidR="00F405BA" w:rsidRPr="00A04B46" w:rsidTr="0058245B">
        <w:trPr>
          <w:trHeight w:val="70"/>
        </w:trPr>
        <w:tc>
          <w:tcPr>
            <w:tcW w:w="304" w:type="pct"/>
            <w:vAlign w:val="center"/>
          </w:tcPr>
          <w:p w:rsidR="00F405BA" w:rsidRPr="00A04B46" w:rsidRDefault="00F405BA" w:rsidP="00836654">
            <w:pPr>
              <w:pStyle w:val="affffff1"/>
              <w:numPr>
                <w:ilvl w:val="0"/>
                <w:numId w:val="223"/>
              </w:numPr>
              <w:spacing w:before="0" w:after="0" w:line="240" w:lineRule="auto"/>
              <w:ind w:firstLineChars="0"/>
              <w:jc w:val="both"/>
              <w:rPr>
                <w:szCs w:val="21"/>
              </w:rPr>
            </w:pPr>
          </w:p>
        </w:tc>
        <w:tc>
          <w:tcPr>
            <w:tcW w:w="883" w:type="pct"/>
            <w:shd w:val="clear" w:color="auto" w:fill="auto"/>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hint="eastAsia"/>
                <w:sz w:val="21"/>
              </w:rPr>
              <w:t>pppoeaccount</w:t>
            </w:r>
          </w:p>
        </w:tc>
        <w:tc>
          <w:tcPr>
            <w:tcW w:w="662" w:type="pct"/>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hint="eastAsia"/>
                <w:sz w:val="21"/>
                <w:szCs w:val="21"/>
              </w:rPr>
              <w:t>宽带账号</w:t>
            </w:r>
          </w:p>
        </w:tc>
        <w:tc>
          <w:tcPr>
            <w:tcW w:w="790" w:type="pct"/>
            <w:shd w:val="clear" w:color="auto" w:fill="auto"/>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String(32)</w:t>
            </w:r>
          </w:p>
        </w:tc>
        <w:tc>
          <w:tcPr>
            <w:tcW w:w="504" w:type="pct"/>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Y</w:t>
            </w:r>
          </w:p>
        </w:tc>
        <w:tc>
          <w:tcPr>
            <w:tcW w:w="1857" w:type="pct"/>
            <w:shd w:val="clear" w:color="auto" w:fill="auto"/>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hint="eastAsia"/>
                <w:sz w:val="21"/>
                <w:szCs w:val="21"/>
              </w:rPr>
              <w:t>宽带账号</w:t>
            </w:r>
          </w:p>
        </w:tc>
      </w:tr>
      <w:tr w:rsidR="00F405BA" w:rsidRPr="00A04B46" w:rsidTr="0058245B">
        <w:trPr>
          <w:trHeight w:val="70"/>
        </w:trPr>
        <w:tc>
          <w:tcPr>
            <w:tcW w:w="304" w:type="pct"/>
            <w:vAlign w:val="center"/>
          </w:tcPr>
          <w:p w:rsidR="00F405BA" w:rsidRPr="00A04B46" w:rsidRDefault="00F405BA" w:rsidP="0058245B">
            <w:pPr>
              <w:pStyle w:val="affffff1"/>
              <w:spacing w:before="0" w:after="0" w:line="240" w:lineRule="auto"/>
              <w:ind w:left="420" w:firstLineChars="0" w:firstLine="0"/>
              <w:rPr>
                <w:szCs w:val="21"/>
              </w:rPr>
            </w:pPr>
          </w:p>
        </w:tc>
        <w:tc>
          <w:tcPr>
            <w:tcW w:w="883" w:type="pct"/>
            <w:shd w:val="clear" w:color="auto" w:fill="auto"/>
            <w:vAlign w:val="center"/>
          </w:tcPr>
          <w:p w:rsidR="00F405BA" w:rsidRPr="00A04B46" w:rsidRDefault="00F405BA" w:rsidP="0058245B">
            <w:pPr>
              <w:spacing w:before="0" w:after="0" w:line="240" w:lineRule="auto"/>
              <w:ind w:firstLine="420"/>
              <w:rPr>
                <w:rFonts w:eastAsiaTheme="minorEastAsia"/>
                <w:sz w:val="21"/>
              </w:rPr>
            </w:pPr>
          </w:p>
        </w:tc>
        <w:tc>
          <w:tcPr>
            <w:tcW w:w="662" w:type="pct"/>
            <w:vAlign w:val="center"/>
          </w:tcPr>
          <w:p w:rsidR="00F405BA" w:rsidRPr="00A04B46" w:rsidRDefault="00F405BA" w:rsidP="0058245B">
            <w:pPr>
              <w:spacing w:before="0" w:after="0" w:line="240" w:lineRule="auto"/>
              <w:ind w:firstLine="420"/>
              <w:rPr>
                <w:rFonts w:eastAsiaTheme="minorEastAsia"/>
                <w:sz w:val="21"/>
                <w:szCs w:val="21"/>
              </w:rPr>
            </w:pPr>
          </w:p>
        </w:tc>
        <w:tc>
          <w:tcPr>
            <w:tcW w:w="790" w:type="pct"/>
            <w:shd w:val="clear" w:color="auto" w:fill="auto"/>
            <w:vAlign w:val="center"/>
          </w:tcPr>
          <w:p w:rsidR="00F405BA" w:rsidRPr="00A04B46" w:rsidRDefault="00F405BA" w:rsidP="0058245B">
            <w:pPr>
              <w:spacing w:before="0" w:after="0" w:line="240" w:lineRule="auto"/>
              <w:ind w:firstLine="420"/>
              <w:rPr>
                <w:rFonts w:eastAsiaTheme="minorEastAsia"/>
                <w:sz w:val="21"/>
                <w:szCs w:val="21"/>
              </w:rPr>
            </w:pPr>
          </w:p>
        </w:tc>
        <w:tc>
          <w:tcPr>
            <w:tcW w:w="504" w:type="pct"/>
            <w:vAlign w:val="center"/>
          </w:tcPr>
          <w:p w:rsidR="00F405BA" w:rsidRPr="00A04B46" w:rsidRDefault="00F405BA" w:rsidP="0058245B">
            <w:pPr>
              <w:spacing w:before="0" w:after="0" w:line="240" w:lineRule="auto"/>
              <w:ind w:firstLine="420"/>
              <w:rPr>
                <w:rFonts w:eastAsiaTheme="minorEastAsia"/>
                <w:sz w:val="21"/>
                <w:szCs w:val="21"/>
              </w:rPr>
            </w:pPr>
          </w:p>
        </w:tc>
        <w:tc>
          <w:tcPr>
            <w:tcW w:w="1857" w:type="pct"/>
            <w:shd w:val="clear" w:color="auto" w:fill="auto"/>
            <w:vAlign w:val="center"/>
          </w:tcPr>
          <w:p w:rsidR="00F405BA" w:rsidRPr="00A04B46" w:rsidRDefault="00F405BA" w:rsidP="0058245B">
            <w:pPr>
              <w:spacing w:before="0" w:after="0" w:line="240" w:lineRule="auto"/>
              <w:ind w:firstLine="420"/>
              <w:rPr>
                <w:rFonts w:eastAsiaTheme="minorEastAsia"/>
                <w:sz w:val="21"/>
                <w:szCs w:val="21"/>
              </w:rPr>
            </w:pPr>
          </w:p>
        </w:tc>
      </w:tr>
    </w:tbl>
    <w:p w:rsidR="00F405BA" w:rsidRPr="00A04B46" w:rsidRDefault="00F405BA" w:rsidP="00F405BA">
      <w:pPr>
        <w:ind w:firstLine="482"/>
        <w:rPr>
          <w:b/>
        </w:rPr>
      </w:pPr>
    </w:p>
    <w:p w:rsidR="00F405BA" w:rsidRPr="00A04B46" w:rsidRDefault="00F405BA" w:rsidP="00F405BA">
      <w:pPr>
        <w:ind w:firstLine="482"/>
        <w:rPr>
          <w:b/>
        </w:rPr>
      </w:pPr>
      <w:r w:rsidRPr="00A04B46">
        <w:rPr>
          <w:b/>
        </w:rPr>
        <w:t>{"pppoeaccount":"</w:t>
      </w:r>
      <w:r w:rsidRPr="00A04B46">
        <w:rPr>
          <w:rFonts w:hint="eastAsia"/>
          <w:b/>
        </w:rPr>
        <w:t>kmpl0000014</w:t>
      </w:r>
      <w:r w:rsidRPr="00A04B46">
        <w:rPr>
          <w:b/>
        </w:rPr>
        <w:t>"</w:t>
      </w:r>
      <w:r w:rsidRPr="00A04B46">
        <w:rPr>
          <w:rFonts w:hint="eastAsia"/>
          <w:b/>
        </w:rPr>
        <w:t>}</w:t>
      </w:r>
    </w:p>
    <w:p w:rsidR="00F405BA" w:rsidRPr="00A04B46" w:rsidRDefault="00F405BA" w:rsidP="00F405BA">
      <w:pPr>
        <w:ind w:firstLine="482"/>
        <w:rPr>
          <w:b/>
        </w:rPr>
      </w:pPr>
      <w:r w:rsidRPr="00A04B46">
        <w:rPr>
          <w:b/>
        </w:rPr>
        <w:t>正常情况</w:t>
      </w:r>
      <w:r w:rsidRPr="00A04B46">
        <w:rPr>
          <w:rFonts w:hint="eastAsia"/>
          <w:b/>
        </w:rPr>
        <w:t>30s</w:t>
      </w:r>
      <w:r w:rsidRPr="00A04B46">
        <w:rPr>
          <w:rFonts w:hint="eastAsia"/>
          <w:b/>
        </w:rPr>
        <w:t>内反馈</w:t>
      </w:r>
    </w:p>
    <w:p w:rsidR="00F405BA" w:rsidRPr="00A04B46" w:rsidRDefault="00F405BA" w:rsidP="00F405BA">
      <w:pPr>
        <w:ind w:firstLine="482"/>
        <w:rPr>
          <w:b/>
        </w:rPr>
      </w:pPr>
      <w:r w:rsidRPr="00A04B46">
        <w:rPr>
          <w:b/>
        </w:rPr>
        <w:t>输出参数：</w:t>
      </w:r>
    </w:p>
    <w:tbl>
      <w:tblPr>
        <w:tblW w:w="51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6"/>
        <w:gridCol w:w="1885"/>
        <w:gridCol w:w="1103"/>
        <w:gridCol w:w="1559"/>
        <w:gridCol w:w="846"/>
        <w:gridCol w:w="2535"/>
      </w:tblGrid>
      <w:tr w:rsidR="00F405BA" w:rsidRPr="00A04B46" w:rsidTr="0058245B">
        <w:tc>
          <w:tcPr>
            <w:tcW w:w="249" w:type="pct"/>
            <w:shd w:val="clear" w:color="auto" w:fill="auto"/>
            <w:vAlign w:val="center"/>
          </w:tcPr>
          <w:p w:rsidR="00F405BA" w:rsidRPr="00A04B46" w:rsidRDefault="00F405BA" w:rsidP="0058245B">
            <w:pPr>
              <w:spacing w:before="0" w:after="0" w:line="240" w:lineRule="auto"/>
              <w:ind w:firstLine="420"/>
              <w:rPr>
                <w:rFonts w:eastAsiaTheme="minorEastAsia"/>
                <w:b/>
                <w:sz w:val="21"/>
                <w:szCs w:val="21"/>
              </w:rPr>
            </w:pPr>
            <w:r w:rsidRPr="00A04B46">
              <w:rPr>
                <w:rFonts w:eastAsiaTheme="minorEastAsia"/>
                <w:b/>
                <w:sz w:val="21"/>
                <w:szCs w:val="21"/>
              </w:rPr>
              <w:t>No</w:t>
            </w:r>
          </w:p>
        </w:tc>
        <w:tc>
          <w:tcPr>
            <w:tcW w:w="908" w:type="pct"/>
            <w:shd w:val="clear" w:color="auto" w:fill="auto"/>
            <w:vAlign w:val="center"/>
          </w:tcPr>
          <w:p w:rsidR="00F405BA" w:rsidRPr="00A04B46" w:rsidRDefault="00F405BA" w:rsidP="0058245B">
            <w:pPr>
              <w:spacing w:before="0" w:after="0" w:line="240" w:lineRule="auto"/>
              <w:ind w:firstLine="420"/>
              <w:rPr>
                <w:rFonts w:eastAsiaTheme="minorEastAsia"/>
                <w:b/>
                <w:sz w:val="21"/>
                <w:szCs w:val="21"/>
              </w:rPr>
            </w:pPr>
            <w:r w:rsidRPr="00A04B46">
              <w:rPr>
                <w:rFonts w:eastAsiaTheme="minorEastAsia"/>
                <w:b/>
                <w:sz w:val="21"/>
                <w:szCs w:val="21"/>
              </w:rPr>
              <w:t>英文名称</w:t>
            </w:r>
          </w:p>
        </w:tc>
        <w:tc>
          <w:tcPr>
            <w:tcW w:w="821" w:type="pct"/>
            <w:shd w:val="clear" w:color="auto" w:fill="auto"/>
            <w:vAlign w:val="center"/>
          </w:tcPr>
          <w:p w:rsidR="00F405BA" w:rsidRPr="00A04B46" w:rsidRDefault="00F405BA" w:rsidP="0058245B">
            <w:pPr>
              <w:spacing w:before="0" w:after="0" w:line="240" w:lineRule="auto"/>
              <w:ind w:firstLine="420"/>
              <w:rPr>
                <w:rFonts w:eastAsiaTheme="minorEastAsia"/>
                <w:b/>
                <w:sz w:val="21"/>
                <w:szCs w:val="21"/>
              </w:rPr>
            </w:pPr>
            <w:r w:rsidRPr="00A04B46">
              <w:rPr>
                <w:rFonts w:eastAsiaTheme="minorEastAsia"/>
                <w:b/>
                <w:sz w:val="21"/>
                <w:szCs w:val="21"/>
              </w:rPr>
              <w:t>中文名称</w:t>
            </w:r>
          </w:p>
        </w:tc>
        <w:tc>
          <w:tcPr>
            <w:tcW w:w="660" w:type="pct"/>
            <w:shd w:val="clear" w:color="auto" w:fill="auto"/>
            <w:vAlign w:val="center"/>
          </w:tcPr>
          <w:p w:rsidR="00F405BA" w:rsidRPr="00A04B46" w:rsidRDefault="00F405BA" w:rsidP="0058245B">
            <w:pPr>
              <w:spacing w:before="0" w:after="0" w:line="240" w:lineRule="auto"/>
              <w:ind w:firstLine="420"/>
              <w:rPr>
                <w:rFonts w:eastAsiaTheme="minorEastAsia"/>
                <w:b/>
                <w:sz w:val="21"/>
                <w:szCs w:val="21"/>
              </w:rPr>
            </w:pPr>
            <w:r w:rsidRPr="00A04B46">
              <w:rPr>
                <w:rFonts w:eastAsiaTheme="minorEastAsia"/>
                <w:b/>
                <w:sz w:val="21"/>
                <w:szCs w:val="21"/>
              </w:rPr>
              <w:t>数据类型</w:t>
            </w:r>
          </w:p>
        </w:tc>
        <w:tc>
          <w:tcPr>
            <w:tcW w:w="419" w:type="pct"/>
            <w:shd w:val="clear" w:color="auto" w:fill="auto"/>
            <w:vAlign w:val="center"/>
          </w:tcPr>
          <w:p w:rsidR="00F405BA" w:rsidRPr="00A04B46" w:rsidRDefault="00F405BA" w:rsidP="0058245B">
            <w:pPr>
              <w:spacing w:before="0" w:after="0" w:line="240" w:lineRule="auto"/>
              <w:ind w:firstLine="420"/>
              <w:rPr>
                <w:rFonts w:eastAsiaTheme="minorEastAsia"/>
                <w:b/>
                <w:sz w:val="21"/>
                <w:szCs w:val="21"/>
              </w:rPr>
            </w:pPr>
            <w:r w:rsidRPr="00A04B46">
              <w:rPr>
                <w:rFonts w:eastAsiaTheme="minorEastAsia"/>
                <w:b/>
                <w:sz w:val="21"/>
                <w:szCs w:val="21"/>
              </w:rPr>
              <w:t>必须</w:t>
            </w:r>
          </w:p>
        </w:tc>
        <w:tc>
          <w:tcPr>
            <w:tcW w:w="1943" w:type="pct"/>
            <w:shd w:val="clear" w:color="auto" w:fill="auto"/>
            <w:vAlign w:val="center"/>
          </w:tcPr>
          <w:p w:rsidR="00F405BA" w:rsidRPr="00A04B46" w:rsidRDefault="00F405BA" w:rsidP="0058245B">
            <w:pPr>
              <w:spacing w:before="0" w:after="0" w:line="240" w:lineRule="auto"/>
              <w:ind w:firstLine="420"/>
              <w:rPr>
                <w:rFonts w:eastAsiaTheme="minorEastAsia"/>
                <w:b/>
                <w:sz w:val="21"/>
              </w:rPr>
            </w:pPr>
            <w:r w:rsidRPr="00A04B46">
              <w:rPr>
                <w:rFonts w:eastAsiaTheme="minorEastAsia"/>
                <w:b/>
                <w:sz w:val="21"/>
              </w:rPr>
              <w:t>说明</w:t>
            </w:r>
          </w:p>
        </w:tc>
      </w:tr>
      <w:tr w:rsidR="00F405BA" w:rsidRPr="00A04B46" w:rsidTr="0058245B">
        <w:tc>
          <w:tcPr>
            <w:tcW w:w="249" w:type="pct"/>
            <w:shd w:val="clear" w:color="auto" w:fill="auto"/>
            <w:vAlign w:val="center"/>
          </w:tcPr>
          <w:p w:rsidR="00F405BA" w:rsidRPr="00A04B46" w:rsidRDefault="00F405BA" w:rsidP="00836654">
            <w:pPr>
              <w:pStyle w:val="affffff1"/>
              <w:numPr>
                <w:ilvl w:val="0"/>
                <w:numId w:val="224"/>
              </w:numPr>
              <w:spacing w:before="0" w:after="0" w:line="240" w:lineRule="auto"/>
              <w:ind w:firstLineChars="0"/>
              <w:jc w:val="both"/>
              <w:rPr>
                <w:szCs w:val="21"/>
              </w:rPr>
            </w:pPr>
          </w:p>
        </w:tc>
        <w:tc>
          <w:tcPr>
            <w:tcW w:w="908" w:type="pct"/>
            <w:shd w:val="clear" w:color="auto" w:fill="auto"/>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Result</w:t>
            </w:r>
          </w:p>
        </w:tc>
        <w:tc>
          <w:tcPr>
            <w:tcW w:w="821" w:type="pct"/>
            <w:shd w:val="clear" w:color="auto" w:fill="auto"/>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执行结果</w:t>
            </w:r>
          </w:p>
        </w:tc>
        <w:tc>
          <w:tcPr>
            <w:tcW w:w="660" w:type="pct"/>
            <w:shd w:val="clear" w:color="auto" w:fill="auto"/>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Number</w:t>
            </w:r>
          </w:p>
        </w:tc>
        <w:tc>
          <w:tcPr>
            <w:tcW w:w="419" w:type="pct"/>
            <w:shd w:val="clear" w:color="auto" w:fill="auto"/>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Y</w:t>
            </w:r>
          </w:p>
        </w:tc>
        <w:tc>
          <w:tcPr>
            <w:tcW w:w="1943" w:type="pct"/>
            <w:shd w:val="clear" w:color="auto" w:fill="auto"/>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0</w:t>
            </w:r>
            <w:r w:rsidRPr="00A04B46">
              <w:rPr>
                <w:rFonts w:eastAsiaTheme="minorEastAsia"/>
                <w:sz w:val="21"/>
                <w:szCs w:val="21"/>
              </w:rPr>
              <w:t>：执行成功。</w:t>
            </w:r>
            <w:r w:rsidRPr="00A04B46">
              <w:rPr>
                <w:rFonts w:eastAsiaTheme="minorEastAsia"/>
                <w:sz w:val="21"/>
                <w:szCs w:val="21"/>
              </w:rPr>
              <w:t>1</w:t>
            </w:r>
            <w:r w:rsidRPr="00A04B46">
              <w:rPr>
                <w:rFonts w:eastAsiaTheme="minorEastAsia"/>
                <w:sz w:val="21"/>
                <w:szCs w:val="21"/>
              </w:rPr>
              <w:t>：设备不存在</w:t>
            </w:r>
          </w:p>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其它：透传设备返回的</w:t>
            </w:r>
            <w:r w:rsidRPr="00A04B46">
              <w:rPr>
                <w:rFonts w:eastAsiaTheme="minorEastAsia"/>
                <w:sz w:val="21"/>
                <w:szCs w:val="21"/>
              </w:rPr>
              <w:t>TR069</w:t>
            </w:r>
            <w:r w:rsidRPr="00A04B46">
              <w:rPr>
                <w:rFonts w:eastAsiaTheme="minorEastAsia"/>
                <w:sz w:val="21"/>
                <w:szCs w:val="21"/>
              </w:rPr>
              <w:t>错误码</w:t>
            </w:r>
          </w:p>
        </w:tc>
      </w:tr>
      <w:tr w:rsidR="00F405BA" w:rsidRPr="00A04B46" w:rsidTr="0058245B">
        <w:tc>
          <w:tcPr>
            <w:tcW w:w="249" w:type="pct"/>
            <w:shd w:val="clear" w:color="auto" w:fill="auto"/>
            <w:vAlign w:val="center"/>
          </w:tcPr>
          <w:p w:rsidR="00F405BA" w:rsidRPr="00A04B46" w:rsidRDefault="00F405BA" w:rsidP="00836654">
            <w:pPr>
              <w:pStyle w:val="affffff1"/>
              <w:numPr>
                <w:ilvl w:val="0"/>
                <w:numId w:val="224"/>
              </w:numPr>
              <w:spacing w:before="0" w:after="0" w:line="240" w:lineRule="auto"/>
              <w:ind w:firstLineChars="0"/>
              <w:jc w:val="both"/>
              <w:rPr>
                <w:szCs w:val="21"/>
              </w:rPr>
            </w:pPr>
          </w:p>
        </w:tc>
        <w:tc>
          <w:tcPr>
            <w:tcW w:w="908" w:type="pct"/>
            <w:shd w:val="clear" w:color="auto" w:fill="auto"/>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CPEID</w:t>
            </w:r>
          </w:p>
        </w:tc>
        <w:tc>
          <w:tcPr>
            <w:tcW w:w="821" w:type="pct"/>
            <w:shd w:val="clear" w:color="auto" w:fill="auto"/>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终端标识</w:t>
            </w:r>
          </w:p>
        </w:tc>
        <w:tc>
          <w:tcPr>
            <w:tcW w:w="660" w:type="pct"/>
            <w:shd w:val="clear" w:color="auto" w:fill="auto"/>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String(32)</w:t>
            </w:r>
          </w:p>
        </w:tc>
        <w:tc>
          <w:tcPr>
            <w:tcW w:w="419" w:type="pct"/>
            <w:shd w:val="clear" w:color="auto" w:fill="auto"/>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Y</w:t>
            </w:r>
          </w:p>
        </w:tc>
        <w:tc>
          <w:tcPr>
            <w:tcW w:w="1943" w:type="pct"/>
            <w:shd w:val="clear" w:color="auto" w:fill="auto"/>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 xml:space="preserve">HguId </w:t>
            </w:r>
          </w:p>
        </w:tc>
      </w:tr>
      <w:tr w:rsidR="00F405BA" w:rsidRPr="00A04B46" w:rsidTr="0058245B">
        <w:tc>
          <w:tcPr>
            <w:tcW w:w="249" w:type="pct"/>
            <w:shd w:val="clear" w:color="auto" w:fill="auto"/>
            <w:vAlign w:val="center"/>
          </w:tcPr>
          <w:p w:rsidR="00F405BA" w:rsidRPr="00A04B46" w:rsidRDefault="00F405BA" w:rsidP="00836654">
            <w:pPr>
              <w:pStyle w:val="affffff1"/>
              <w:numPr>
                <w:ilvl w:val="0"/>
                <w:numId w:val="224"/>
              </w:numPr>
              <w:spacing w:before="0" w:after="0" w:line="240" w:lineRule="auto"/>
              <w:ind w:firstLineChars="0"/>
              <w:jc w:val="both"/>
              <w:rPr>
                <w:szCs w:val="21"/>
              </w:rPr>
            </w:pPr>
          </w:p>
        </w:tc>
        <w:tc>
          <w:tcPr>
            <w:tcW w:w="908" w:type="pct"/>
            <w:shd w:val="clear" w:color="auto" w:fill="auto"/>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DeviceType</w:t>
            </w:r>
          </w:p>
        </w:tc>
        <w:tc>
          <w:tcPr>
            <w:tcW w:w="821" w:type="pct"/>
            <w:shd w:val="clear" w:color="auto" w:fill="auto"/>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设备类型</w:t>
            </w:r>
          </w:p>
        </w:tc>
        <w:tc>
          <w:tcPr>
            <w:tcW w:w="660" w:type="pct"/>
            <w:shd w:val="clear" w:color="auto" w:fill="auto"/>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枚举</w:t>
            </w:r>
          </w:p>
        </w:tc>
        <w:tc>
          <w:tcPr>
            <w:tcW w:w="419" w:type="pct"/>
            <w:shd w:val="clear" w:color="auto" w:fill="auto"/>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Y</w:t>
            </w:r>
          </w:p>
        </w:tc>
        <w:tc>
          <w:tcPr>
            <w:tcW w:w="1943" w:type="pct"/>
            <w:shd w:val="clear" w:color="auto" w:fill="auto"/>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Hgu/</w:t>
            </w:r>
            <w:r w:rsidRPr="00A04B46">
              <w:rPr>
                <w:rFonts w:eastAsiaTheme="minorEastAsia" w:hint="eastAsia"/>
                <w:sz w:val="21"/>
                <w:szCs w:val="21"/>
              </w:rPr>
              <w:t>Ihgu</w:t>
            </w:r>
          </w:p>
        </w:tc>
      </w:tr>
      <w:tr w:rsidR="00F405BA" w:rsidRPr="00A04B46" w:rsidTr="0058245B">
        <w:tc>
          <w:tcPr>
            <w:tcW w:w="249" w:type="pct"/>
            <w:shd w:val="clear" w:color="auto" w:fill="auto"/>
            <w:vAlign w:val="center"/>
          </w:tcPr>
          <w:p w:rsidR="00F405BA" w:rsidRPr="00A04B46" w:rsidRDefault="00F405BA" w:rsidP="00836654">
            <w:pPr>
              <w:pStyle w:val="affffff1"/>
              <w:numPr>
                <w:ilvl w:val="0"/>
                <w:numId w:val="224"/>
              </w:numPr>
              <w:spacing w:before="0" w:after="0" w:line="240" w:lineRule="auto"/>
              <w:ind w:firstLineChars="0"/>
              <w:jc w:val="both"/>
              <w:rPr>
                <w:szCs w:val="21"/>
              </w:rPr>
            </w:pPr>
          </w:p>
        </w:tc>
        <w:tc>
          <w:tcPr>
            <w:tcW w:w="908" w:type="pct"/>
            <w:shd w:val="clear" w:color="auto" w:fill="auto"/>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ProductClass</w:t>
            </w:r>
          </w:p>
        </w:tc>
        <w:tc>
          <w:tcPr>
            <w:tcW w:w="821" w:type="pct"/>
            <w:shd w:val="clear" w:color="auto" w:fill="auto"/>
            <w:vAlign w:val="center"/>
          </w:tcPr>
          <w:p w:rsidR="00F405BA" w:rsidRPr="00A04B46" w:rsidRDefault="00F405BA" w:rsidP="0058245B">
            <w:pPr>
              <w:autoSpaceDE w:val="0"/>
              <w:autoSpaceDN w:val="0"/>
              <w:adjustRightInd w:val="0"/>
              <w:spacing w:before="0" w:after="0" w:line="240" w:lineRule="auto"/>
              <w:ind w:firstLine="420"/>
              <w:rPr>
                <w:rFonts w:eastAsiaTheme="minorEastAsia"/>
                <w:sz w:val="21"/>
                <w:szCs w:val="21"/>
              </w:rPr>
            </w:pPr>
            <w:r w:rsidRPr="00A04B46">
              <w:rPr>
                <w:rFonts w:eastAsiaTheme="minorEastAsia"/>
                <w:sz w:val="21"/>
                <w:szCs w:val="21"/>
              </w:rPr>
              <w:t>设备型号</w:t>
            </w:r>
          </w:p>
        </w:tc>
        <w:tc>
          <w:tcPr>
            <w:tcW w:w="660" w:type="pct"/>
            <w:shd w:val="clear" w:color="auto" w:fill="auto"/>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String(64)</w:t>
            </w:r>
          </w:p>
        </w:tc>
        <w:tc>
          <w:tcPr>
            <w:tcW w:w="419" w:type="pct"/>
            <w:shd w:val="clear" w:color="auto" w:fill="auto"/>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Y</w:t>
            </w:r>
          </w:p>
        </w:tc>
        <w:tc>
          <w:tcPr>
            <w:tcW w:w="1943" w:type="pct"/>
            <w:shd w:val="clear" w:color="auto" w:fill="auto"/>
            <w:vAlign w:val="center"/>
          </w:tcPr>
          <w:p w:rsidR="00F405BA" w:rsidRPr="00A04B46" w:rsidRDefault="00F405BA" w:rsidP="0058245B">
            <w:pPr>
              <w:spacing w:before="0" w:after="0" w:line="240" w:lineRule="auto"/>
              <w:ind w:firstLine="420"/>
              <w:rPr>
                <w:rFonts w:eastAsiaTheme="minorEastAsia"/>
                <w:sz w:val="21"/>
                <w:szCs w:val="21"/>
              </w:rPr>
            </w:pPr>
          </w:p>
        </w:tc>
      </w:tr>
      <w:tr w:rsidR="00F405BA" w:rsidRPr="00A04B46" w:rsidTr="0058245B">
        <w:tc>
          <w:tcPr>
            <w:tcW w:w="249" w:type="pct"/>
            <w:shd w:val="clear" w:color="auto" w:fill="auto"/>
            <w:vAlign w:val="center"/>
          </w:tcPr>
          <w:p w:rsidR="00F405BA" w:rsidRPr="00A04B46" w:rsidRDefault="00F405BA" w:rsidP="00836654">
            <w:pPr>
              <w:pStyle w:val="affffff1"/>
              <w:numPr>
                <w:ilvl w:val="0"/>
                <w:numId w:val="224"/>
              </w:numPr>
              <w:spacing w:before="0" w:after="0" w:line="240" w:lineRule="auto"/>
              <w:ind w:firstLineChars="0"/>
              <w:jc w:val="both"/>
              <w:rPr>
                <w:szCs w:val="21"/>
              </w:rPr>
            </w:pPr>
          </w:p>
        </w:tc>
        <w:tc>
          <w:tcPr>
            <w:tcW w:w="908" w:type="pct"/>
            <w:shd w:val="clear" w:color="auto" w:fill="auto"/>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DeviceID</w:t>
            </w:r>
          </w:p>
        </w:tc>
        <w:tc>
          <w:tcPr>
            <w:tcW w:w="821" w:type="pct"/>
            <w:shd w:val="clear" w:color="auto" w:fill="auto"/>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设备物理标识</w:t>
            </w:r>
          </w:p>
        </w:tc>
        <w:tc>
          <w:tcPr>
            <w:tcW w:w="660" w:type="pct"/>
            <w:shd w:val="clear" w:color="auto" w:fill="auto"/>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String(64)</w:t>
            </w:r>
          </w:p>
        </w:tc>
        <w:tc>
          <w:tcPr>
            <w:tcW w:w="419" w:type="pct"/>
            <w:shd w:val="clear" w:color="auto" w:fill="auto"/>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Y</w:t>
            </w:r>
          </w:p>
        </w:tc>
        <w:tc>
          <w:tcPr>
            <w:tcW w:w="1943" w:type="pct"/>
            <w:shd w:val="clear" w:color="auto" w:fill="auto"/>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hint="eastAsia"/>
                <w:sz w:val="21"/>
                <w:szCs w:val="21"/>
              </w:rPr>
              <w:t>SN</w:t>
            </w:r>
          </w:p>
        </w:tc>
      </w:tr>
      <w:tr w:rsidR="00F405BA" w:rsidRPr="00A04B46" w:rsidTr="0058245B">
        <w:tc>
          <w:tcPr>
            <w:tcW w:w="249" w:type="pct"/>
            <w:shd w:val="clear" w:color="auto" w:fill="auto"/>
            <w:vAlign w:val="center"/>
          </w:tcPr>
          <w:p w:rsidR="00F405BA" w:rsidRPr="00A04B46" w:rsidRDefault="00F405BA" w:rsidP="00836654">
            <w:pPr>
              <w:pStyle w:val="affffff1"/>
              <w:numPr>
                <w:ilvl w:val="0"/>
                <w:numId w:val="224"/>
              </w:numPr>
              <w:spacing w:before="0" w:after="0" w:line="240" w:lineRule="auto"/>
              <w:ind w:firstLineChars="0"/>
              <w:jc w:val="both"/>
              <w:rPr>
                <w:szCs w:val="21"/>
              </w:rPr>
            </w:pPr>
          </w:p>
        </w:tc>
        <w:tc>
          <w:tcPr>
            <w:tcW w:w="908" w:type="pct"/>
            <w:shd w:val="clear" w:color="auto" w:fill="auto"/>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DevVendor</w:t>
            </w:r>
          </w:p>
        </w:tc>
        <w:tc>
          <w:tcPr>
            <w:tcW w:w="821" w:type="pct"/>
            <w:shd w:val="clear" w:color="auto" w:fill="auto"/>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hint="eastAsia"/>
                <w:sz w:val="21"/>
                <w:szCs w:val="21"/>
              </w:rPr>
              <w:t>设备厂家</w:t>
            </w:r>
          </w:p>
        </w:tc>
        <w:tc>
          <w:tcPr>
            <w:tcW w:w="660" w:type="pct"/>
            <w:shd w:val="clear" w:color="auto" w:fill="auto"/>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String(64)</w:t>
            </w:r>
          </w:p>
        </w:tc>
        <w:tc>
          <w:tcPr>
            <w:tcW w:w="419" w:type="pct"/>
            <w:shd w:val="clear" w:color="auto" w:fill="auto"/>
          </w:tcPr>
          <w:p w:rsidR="00F405BA" w:rsidRPr="00A04B46" w:rsidRDefault="00F405BA" w:rsidP="0058245B">
            <w:pPr>
              <w:spacing w:before="0" w:after="0" w:line="240" w:lineRule="auto"/>
              <w:ind w:firstLine="420"/>
              <w:rPr>
                <w:rFonts w:eastAsiaTheme="minorEastAsia"/>
                <w:sz w:val="21"/>
                <w:szCs w:val="21"/>
              </w:rPr>
            </w:pPr>
          </w:p>
        </w:tc>
        <w:tc>
          <w:tcPr>
            <w:tcW w:w="1943" w:type="pct"/>
            <w:shd w:val="clear" w:color="auto" w:fill="auto"/>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hint="eastAsia"/>
                <w:sz w:val="21"/>
                <w:szCs w:val="21"/>
              </w:rPr>
              <w:t>设备厂家</w:t>
            </w:r>
          </w:p>
        </w:tc>
      </w:tr>
      <w:tr w:rsidR="00F405BA" w:rsidRPr="00A04B46" w:rsidTr="0058245B">
        <w:tc>
          <w:tcPr>
            <w:tcW w:w="249" w:type="pct"/>
            <w:shd w:val="clear" w:color="auto" w:fill="auto"/>
            <w:vAlign w:val="center"/>
          </w:tcPr>
          <w:p w:rsidR="00F405BA" w:rsidRPr="00A04B46" w:rsidRDefault="00F405BA" w:rsidP="00836654">
            <w:pPr>
              <w:pStyle w:val="affffff1"/>
              <w:numPr>
                <w:ilvl w:val="0"/>
                <w:numId w:val="224"/>
              </w:numPr>
              <w:spacing w:before="0" w:after="0" w:line="240" w:lineRule="auto"/>
              <w:ind w:firstLineChars="0"/>
              <w:jc w:val="both"/>
              <w:rPr>
                <w:szCs w:val="21"/>
              </w:rPr>
            </w:pPr>
          </w:p>
        </w:tc>
        <w:tc>
          <w:tcPr>
            <w:tcW w:w="908" w:type="pct"/>
            <w:shd w:val="clear" w:color="auto" w:fill="auto"/>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MAC</w:t>
            </w:r>
          </w:p>
        </w:tc>
        <w:tc>
          <w:tcPr>
            <w:tcW w:w="821" w:type="pct"/>
            <w:shd w:val="clear" w:color="auto" w:fill="auto"/>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MAC</w:t>
            </w:r>
            <w:r w:rsidRPr="00A04B46">
              <w:rPr>
                <w:rFonts w:eastAsiaTheme="minorEastAsia"/>
                <w:sz w:val="21"/>
                <w:szCs w:val="21"/>
              </w:rPr>
              <w:t>地址</w:t>
            </w:r>
          </w:p>
        </w:tc>
        <w:tc>
          <w:tcPr>
            <w:tcW w:w="660" w:type="pct"/>
            <w:shd w:val="clear" w:color="auto" w:fill="auto"/>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String(64)</w:t>
            </w:r>
          </w:p>
        </w:tc>
        <w:tc>
          <w:tcPr>
            <w:tcW w:w="419" w:type="pct"/>
            <w:shd w:val="clear" w:color="auto" w:fill="auto"/>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Y</w:t>
            </w:r>
          </w:p>
        </w:tc>
        <w:tc>
          <w:tcPr>
            <w:tcW w:w="1943" w:type="pct"/>
            <w:shd w:val="clear" w:color="auto" w:fill="auto"/>
            <w:vAlign w:val="center"/>
          </w:tcPr>
          <w:p w:rsidR="00F405BA" w:rsidRPr="00A04B46" w:rsidRDefault="00F405BA" w:rsidP="0058245B">
            <w:pPr>
              <w:tabs>
                <w:tab w:val="center" w:pos="1882"/>
              </w:tabs>
              <w:autoSpaceDE w:val="0"/>
              <w:autoSpaceDN w:val="0"/>
              <w:adjustRightInd w:val="0"/>
              <w:spacing w:before="0" w:after="0" w:line="240" w:lineRule="auto"/>
              <w:ind w:firstLine="420"/>
              <w:rPr>
                <w:rFonts w:eastAsiaTheme="minorEastAsia"/>
                <w:sz w:val="21"/>
                <w:szCs w:val="21"/>
              </w:rPr>
            </w:pPr>
            <w:r w:rsidRPr="00A04B46">
              <w:rPr>
                <w:rFonts w:eastAsiaTheme="minorEastAsia"/>
                <w:sz w:val="21"/>
                <w:szCs w:val="21"/>
              </w:rPr>
              <w:t>上联口</w:t>
            </w:r>
            <w:r w:rsidRPr="00A04B46">
              <w:rPr>
                <w:rFonts w:eastAsiaTheme="minorEastAsia"/>
                <w:sz w:val="21"/>
                <w:szCs w:val="21"/>
              </w:rPr>
              <w:t>MAC</w:t>
            </w:r>
          </w:p>
        </w:tc>
      </w:tr>
      <w:tr w:rsidR="00F405BA" w:rsidRPr="00A04B46" w:rsidTr="0058245B">
        <w:tc>
          <w:tcPr>
            <w:tcW w:w="249" w:type="pct"/>
            <w:shd w:val="clear" w:color="auto" w:fill="auto"/>
            <w:vAlign w:val="center"/>
          </w:tcPr>
          <w:p w:rsidR="00F405BA" w:rsidRPr="00A04B46" w:rsidRDefault="00F405BA" w:rsidP="00836654">
            <w:pPr>
              <w:pStyle w:val="affffff1"/>
              <w:numPr>
                <w:ilvl w:val="0"/>
                <w:numId w:val="224"/>
              </w:numPr>
              <w:spacing w:before="0" w:after="0" w:line="240" w:lineRule="auto"/>
              <w:ind w:firstLineChars="0"/>
              <w:jc w:val="both"/>
              <w:rPr>
                <w:szCs w:val="21"/>
              </w:rPr>
            </w:pPr>
          </w:p>
        </w:tc>
        <w:tc>
          <w:tcPr>
            <w:tcW w:w="908" w:type="pct"/>
            <w:shd w:val="clear" w:color="auto" w:fill="auto"/>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PublicIP</w:t>
            </w:r>
          </w:p>
        </w:tc>
        <w:tc>
          <w:tcPr>
            <w:tcW w:w="821" w:type="pct"/>
            <w:shd w:val="clear" w:color="auto" w:fill="auto"/>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公有</w:t>
            </w:r>
            <w:r w:rsidRPr="00A04B46">
              <w:rPr>
                <w:rFonts w:eastAsiaTheme="minorEastAsia"/>
                <w:sz w:val="21"/>
                <w:szCs w:val="21"/>
              </w:rPr>
              <w:t>IP</w:t>
            </w:r>
          </w:p>
        </w:tc>
        <w:tc>
          <w:tcPr>
            <w:tcW w:w="660" w:type="pct"/>
            <w:shd w:val="clear" w:color="auto" w:fill="auto"/>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String(64)</w:t>
            </w:r>
          </w:p>
        </w:tc>
        <w:tc>
          <w:tcPr>
            <w:tcW w:w="419" w:type="pct"/>
            <w:shd w:val="clear" w:color="auto" w:fill="auto"/>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Y</w:t>
            </w:r>
          </w:p>
        </w:tc>
        <w:tc>
          <w:tcPr>
            <w:tcW w:w="1943" w:type="pct"/>
            <w:shd w:val="clear" w:color="auto" w:fill="auto"/>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对应的</w:t>
            </w:r>
            <w:r w:rsidRPr="00A04B46">
              <w:rPr>
                <w:rFonts w:eastAsiaTheme="minorEastAsia"/>
                <w:sz w:val="21"/>
                <w:szCs w:val="21"/>
              </w:rPr>
              <w:t>Tr069</w:t>
            </w:r>
            <w:r w:rsidRPr="00A04B46">
              <w:rPr>
                <w:rFonts w:eastAsiaTheme="minorEastAsia"/>
                <w:sz w:val="21"/>
                <w:szCs w:val="21"/>
              </w:rPr>
              <w:t>通道的</w:t>
            </w:r>
            <w:r w:rsidRPr="00A04B46">
              <w:rPr>
                <w:rFonts w:eastAsiaTheme="minorEastAsia"/>
                <w:sz w:val="21"/>
                <w:szCs w:val="21"/>
              </w:rPr>
              <w:t>IP</w:t>
            </w:r>
            <w:r w:rsidRPr="00A04B46">
              <w:rPr>
                <w:rFonts w:eastAsiaTheme="minorEastAsia"/>
                <w:sz w:val="21"/>
                <w:szCs w:val="21"/>
              </w:rPr>
              <w:t>地址</w:t>
            </w:r>
          </w:p>
        </w:tc>
      </w:tr>
      <w:tr w:rsidR="00F405BA" w:rsidRPr="00A04B46" w:rsidTr="0058245B">
        <w:tc>
          <w:tcPr>
            <w:tcW w:w="249" w:type="pct"/>
            <w:shd w:val="clear" w:color="auto" w:fill="auto"/>
            <w:vAlign w:val="center"/>
          </w:tcPr>
          <w:p w:rsidR="00F405BA" w:rsidRPr="00A04B46" w:rsidRDefault="00F405BA" w:rsidP="00836654">
            <w:pPr>
              <w:pStyle w:val="affffff1"/>
              <w:numPr>
                <w:ilvl w:val="0"/>
                <w:numId w:val="224"/>
              </w:numPr>
              <w:spacing w:before="0" w:after="0" w:line="240" w:lineRule="auto"/>
              <w:ind w:firstLineChars="0"/>
              <w:jc w:val="both"/>
              <w:rPr>
                <w:szCs w:val="21"/>
              </w:rPr>
            </w:pPr>
          </w:p>
        </w:tc>
        <w:tc>
          <w:tcPr>
            <w:tcW w:w="908" w:type="pct"/>
            <w:shd w:val="clear" w:color="auto" w:fill="auto"/>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OUI</w:t>
            </w:r>
          </w:p>
        </w:tc>
        <w:tc>
          <w:tcPr>
            <w:tcW w:w="821" w:type="pct"/>
            <w:shd w:val="clear" w:color="auto" w:fill="auto"/>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厂商标识</w:t>
            </w:r>
          </w:p>
        </w:tc>
        <w:tc>
          <w:tcPr>
            <w:tcW w:w="660" w:type="pct"/>
            <w:shd w:val="clear" w:color="auto" w:fill="auto"/>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String(64)</w:t>
            </w:r>
          </w:p>
        </w:tc>
        <w:tc>
          <w:tcPr>
            <w:tcW w:w="419" w:type="pct"/>
            <w:shd w:val="clear" w:color="auto" w:fill="auto"/>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Y</w:t>
            </w:r>
          </w:p>
        </w:tc>
        <w:tc>
          <w:tcPr>
            <w:tcW w:w="1943" w:type="pct"/>
            <w:shd w:val="clear" w:color="auto" w:fill="auto"/>
            <w:vAlign w:val="center"/>
          </w:tcPr>
          <w:p w:rsidR="00F405BA" w:rsidRPr="00A04B46" w:rsidRDefault="00F405BA" w:rsidP="0058245B">
            <w:pPr>
              <w:spacing w:before="0" w:after="0" w:line="240" w:lineRule="auto"/>
              <w:ind w:firstLine="420"/>
              <w:rPr>
                <w:rFonts w:eastAsiaTheme="minorEastAsia"/>
                <w:sz w:val="21"/>
                <w:szCs w:val="21"/>
              </w:rPr>
            </w:pPr>
          </w:p>
        </w:tc>
      </w:tr>
      <w:tr w:rsidR="00F405BA" w:rsidRPr="00A04B46" w:rsidTr="0058245B">
        <w:tc>
          <w:tcPr>
            <w:tcW w:w="249" w:type="pct"/>
            <w:shd w:val="clear" w:color="auto" w:fill="auto"/>
            <w:vAlign w:val="center"/>
          </w:tcPr>
          <w:p w:rsidR="00F405BA" w:rsidRPr="00A04B46" w:rsidRDefault="00F405BA" w:rsidP="00836654">
            <w:pPr>
              <w:pStyle w:val="affffff1"/>
              <w:numPr>
                <w:ilvl w:val="0"/>
                <w:numId w:val="224"/>
              </w:numPr>
              <w:spacing w:before="0" w:after="0" w:line="240" w:lineRule="auto"/>
              <w:ind w:firstLineChars="0"/>
              <w:jc w:val="both"/>
              <w:rPr>
                <w:szCs w:val="21"/>
              </w:rPr>
            </w:pPr>
          </w:p>
        </w:tc>
        <w:tc>
          <w:tcPr>
            <w:tcW w:w="908" w:type="pct"/>
            <w:shd w:val="clear" w:color="auto" w:fill="auto"/>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hint="eastAsia"/>
                <w:sz w:val="21"/>
                <w:szCs w:val="21"/>
              </w:rPr>
              <w:t>LanNumber</w:t>
            </w:r>
          </w:p>
        </w:tc>
        <w:tc>
          <w:tcPr>
            <w:tcW w:w="821" w:type="pct"/>
            <w:shd w:val="clear" w:color="auto" w:fill="auto"/>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hint="eastAsia"/>
                <w:sz w:val="21"/>
                <w:szCs w:val="21"/>
              </w:rPr>
              <w:t>Lan</w:t>
            </w:r>
            <w:r w:rsidRPr="00A04B46">
              <w:rPr>
                <w:rFonts w:eastAsiaTheme="minorEastAsia" w:hint="eastAsia"/>
                <w:sz w:val="21"/>
                <w:szCs w:val="21"/>
              </w:rPr>
              <w:t>口数据</w:t>
            </w:r>
          </w:p>
        </w:tc>
        <w:tc>
          <w:tcPr>
            <w:tcW w:w="660" w:type="pct"/>
            <w:shd w:val="clear" w:color="auto" w:fill="auto"/>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String(64)</w:t>
            </w:r>
          </w:p>
        </w:tc>
        <w:tc>
          <w:tcPr>
            <w:tcW w:w="419" w:type="pct"/>
            <w:shd w:val="clear" w:color="auto" w:fill="auto"/>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hint="eastAsia"/>
                <w:sz w:val="21"/>
                <w:szCs w:val="21"/>
              </w:rPr>
              <w:t>Y</w:t>
            </w:r>
          </w:p>
        </w:tc>
        <w:tc>
          <w:tcPr>
            <w:tcW w:w="1943" w:type="pct"/>
            <w:shd w:val="clear" w:color="auto" w:fill="auto"/>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hint="eastAsia"/>
                <w:sz w:val="21"/>
                <w:szCs w:val="21"/>
              </w:rPr>
              <w:t>设备千兆口和百兆口数量</w:t>
            </w:r>
          </w:p>
        </w:tc>
      </w:tr>
      <w:tr w:rsidR="00F405BA" w:rsidRPr="00A04B46" w:rsidTr="0058245B">
        <w:tc>
          <w:tcPr>
            <w:tcW w:w="249" w:type="pct"/>
            <w:shd w:val="clear" w:color="auto" w:fill="auto"/>
            <w:vAlign w:val="center"/>
          </w:tcPr>
          <w:p w:rsidR="00F405BA" w:rsidRPr="00A04B46" w:rsidRDefault="00F405BA" w:rsidP="00836654">
            <w:pPr>
              <w:pStyle w:val="affffff1"/>
              <w:numPr>
                <w:ilvl w:val="0"/>
                <w:numId w:val="224"/>
              </w:numPr>
              <w:spacing w:before="0" w:after="0" w:line="240" w:lineRule="auto"/>
              <w:ind w:firstLineChars="0"/>
              <w:jc w:val="both"/>
              <w:rPr>
                <w:szCs w:val="21"/>
              </w:rPr>
            </w:pPr>
          </w:p>
        </w:tc>
        <w:tc>
          <w:tcPr>
            <w:tcW w:w="908" w:type="pct"/>
            <w:shd w:val="clear" w:color="auto" w:fill="auto"/>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SoftVersion</w:t>
            </w:r>
          </w:p>
        </w:tc>
        <w:tc>
          <w:tcPr>
            <w:tcW w:w="821" w:type="pct"/>
            <w:shd w:val="clear" w:color="auto" w:fill="auto"/>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软件版本</w:t>
            </w:r>
          </w:p>
        </w:tc>
        <w:tc>
          <w:tcPr>
            <w:tcW w:w="660" w:type="pct"/>
            <w:shd w:val="clear" w:color="auto" w:fill="auto"/>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String(64)</w:t>
            </w:r>
          </w:p>
        </w:tc>
        <w:tc>
          <w:tcPr>
            <w:tcW w:w="419" w:type="pct"/>
            <w:shd w:val="clear" w:color="auto" w:fill="auto"/>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Y</w:t>
            </w:r>
          </w:p>
        </w:tc>
        <w:tc>
          <w:tcPr>
            <w:tcW w:w="1943" w:type="pct"/>
            <w:shd w:val="clear" w:color="auto" w:fill="auto"/>
            <w:vAlign w:val="center"/>
          </w:tcPr>
          <w:p w:rsidR="00F405BA" w:rsidRPr="00A04B46" w:rsidRDefault="00F405BA" w:rsidP="0058245B">
            <w:pPr>
              <w:spacing w:before="0" w:after="0" w:line="240" w:lineRule="auto"/>
              <w:ind w:firstLine="420"/>
              <w:rPr>
                <w:rFonts w:eastAsiaTheme="minorEastAsia"/>
                <w:sz w:val="21"/>
                <w:szCs w:val="21"/>
              </w:rPr>
            </w:pPr>
          </w:p>
        </w:tc>
      </w:tr>
      <w:tr w:rsidR="00F405BA" w:rsidRPr="00A04B46" w:rsidTr="0058245B">
        <w:tc>
          <w:tcPr>
            <w:tcW w:w="249" w:type="pct"/>
            <w:shd w:val="clear" w:color="auto" w:fill="auto"/>
            <w:vAlign w:val="center"/>
          </w:tcPr>
          <w:p w:rsidR="00F405BA" w:rsidRPr="00A04B46" w:rsidRDefault="00F405BA" w:rsidP="00836654">
            <w:pPr>
              <w:pStyle w:val="affffff1"/>
              <w:numPr>
                <w:ilvl w:val="0"/>
                <w:numId w:val="224"/>
              </w:numPr>
              <w:spacing w:before="0" w:after="0" w:line="240" w:lineRule="auto"/>
              <w:ind w:firstLineChars="0"/>
              <w:jc w:val="both"/>
              <w:rPr>
                <w:szCs w:val="21"/>
              </w:rPr>
            </w:pPr>
          </w:p>
        </w:tc>
        <w:tc>
          <w:tcPr>
            <w:tcW w:w="908" w:type="pct"/>
            <w:shd w:val="clear" w:color="auto" w:fill="auto"/>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HardVersion</w:t>
            </w:r>
          </w:p>
        </w:tc>
        <w:tc>
          <w:tcPr>
            <w:tcW w:w="821" w:type="pct"/>
            <w:shd w:val="clear" w:color="auto" w:fill="auto"/>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硬件版本</w:t>
            </w:r>
          </w:p>
        </w:tc>
        <w:tc>
          <w:tcPr>
            <w:tcW w:w="660" w:type="pct"/>
            <w:shd w:val="clear" w:color="auto" w:fill="auto"/>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String(64)</w:t>
            </w:r>
          </w:p>
        </w:tc>
        <w:tc>
          <w:tcPr>
            <w:tcW w:w="419" w:type="pct"/>
            <w:shd w:val="clear" w:color="auto" w:fill="auto"/>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Y</w:t>
            </w:r>
          </w:p>
        </w:tc>
        <w:tc>
          <w:tcPr>
            <w:tcW w:w="1943" w:type="pct"/>
            <w:shd w:val="clear" w:color="auto" w:fill="auto"/>
            <w:vAlign w:val="center"/>
          </w:tcPr>
          <w:p w:rsidR="00F405BA" w:rsidRPr="00A04B46" w:rsidRDefault="00F405BA" w:rsidP="0058245B">
            <w:pPr>
              <w:spacing w:before="0" w:after="0" w:line="240" w:lineRule="auto"/>
              <w:ind w:firstLine="420"/>
              <w:rPr>
                <w:rFonts w:eastAsiaTheme="minorEastAsia"/>
                <w:sz w:val="21"/>
                <w:szCs w:val="21"/>
              </w:rPr>
            </w:pPr>
          </w:p>
        </w:tc>
      </w:tr>
      <w:tr w:rsidR="00F405BA" w:rsidRPr="00A04B46" w:rsidTr="0058245B">
        <w:tc>
          <w:tcPr>
            <w:tcW w:w="249" w:type="pct"/>
            <w:shd w:val="clear" w:color="auto" w:fill="auto"/>
            <w:vAlign w:val="center"/>
          </w:tcPr>
          <w:p w:rsidR="00F405BA" w:rsidRPr="00A04B46" w:rsidRDefault="00F405BA" w:rsidP="00836654">
            <w:pPr>
              <w:pStyle w:val="affffff1"/>
              <w:numPr>
                <w:ilvl w:val="0"/>
                <w:numId w:val="224"/>
              </w:numPr>
              <w:spacing w:before="0" w:after="0" w:line="240" w:lineRule="auto"/>
              <w:ind w:firstLineChars="0"/>
              <w:jc w:val="both"/>
              <w:rPr>
                <w:szCs w:val="21"/>
              </w:rPr>
            </w:pPr>
          </w:p>
        </w:tc>
        <w:tc>
          <w:tcPr>
            <w:tcW w:w="908" w:type="pct"/>
            <w:shd w:val="clear" w:color="auto" w:fill="auto"/>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RegistStatus</w:t>
            </w:r>
          </w:p>
        </w:tc>
        <w:tc>
          <w:tcPr>
            <w:tcW w:w="821" w:type="pct"/>
            <w:shd w:val="clear" w:color="auto" w:fill="auto"/>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设备注册状态</w:t>
            </w:r>
          </w:p>
        </w:tc>
        <w:tc>
          <w:tcPr>
            <w:tcW w:w="660" w:type="pct"/>
            <w:shd w:val="clear" w:color="auto" w:fill="auto"/>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枚举</w:t>
            </w:r>
          </w:p>
        </w:tc>
        <w:tc>
          <w:tcPr>
            <w:tcW w:w="419" w:type="pct"/>
            <w:shd w:val="clear" w:color="auto" w:fill="auto"/>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Y</w:t>
            </w:r>
          </w:p>
        </w:tc>
        <w:tc>
          <w:tcPr>
            <w:tcW w:w="1943" w:type="pct"/>
            <w:shd w:val="clear" w:color="auto" w:fill="auto"/>
            <w:vAlign w:val="center"/>
          </w:tcPr>
          <w:p w:rsidR="00F405BA" w:rsidRPr="00A04B46" w:rsidRDefault="00F405BA" w:rsidP="0058245B">
            <w:pPr>
              <w:autoSpaceDE w:val="0"/>
              <w:autoSpaceDN w:val="0"/>
              <w:adjustRightInd w:val="0"/>
              <w:spacing w:before="0" w:after="0" w:line="240" w:lineRule="auto"/>
              <w:ind w:firstLine="420"/>
              <w:rPr>
                <w:rFonts w:eastAsiaTheme="minorEastAsia"/>
                <w:sz w:val="21"/>
                <w:szCs w:val="21"/>
              </w:rPr>
            </w:pPr>
            <w:r w:rsidRPr="00A04B46">
              <w:rPr>
                <w:rFonts w:eastAsiaTheme="minorEastAsia"/>
                <w:sz w:val="21"/>
                <w:szCs w:val="21"/>
              </w:rPr>
              <w:t>0</w:t>
            </w:r>
            <w:r w:rsidRPr="00A04B46">
              <w:rPr>
                <w:rFonts w:eastAsiaTheme="minorEastAsia" w:hint="eastAsia"/>
                <w:sz w:val="21"/>
                <w:szCs w:val="21"/>
              </w:rPr>
              <w:t>：已注册未绑定。</w:t>
            </w:r>
            <w:r w:rsidRPr="00A04B46">
              <w:rPr>
                <w:rFonts w:eastAsiaTheme="minorEastAsia"/>
                <w:sz w:val="21"/>
                <w:szCs w:val="21"/>
              </w:rPr>
              <w:t>1</w:t>
            </w:r>
            <w:r w:rsidRPr="00A04B46">
              <w:rPr>
                <w:rFonts w:eastAsiaTheme="minorEastAsia" w:hint="eastAsia"/>
                <w:sz w:val="21"/>
                <w:szCs w:val="21"/>
              </w:rPr>
              <w:t>：已注册已绑定（业务已激活）</w:t>
            </w:r>
          </w:p>
        </w:tc>
      </w:tr>
      <w:tr w:rsidR="00F405BA" w:rsidRPr="00A04B46" w:rsidTr="0058245B">
        <w:tc>
          <w:tcPr>
            <w:tcW w:w="249" w:type="pct"/>
            <w:shd w:val="clear" w:color="auto" w:fill="auto"/>
            <w:vAlign w:val="center"/>
          </w:tcPr>
          <w:p w:rsidR="00F405BA" w:rsidRPr="00A04B46" w:rsidRDefault="00F405BA" w:rsidP="00836654">
            <w:pPr>
              <w:pStyle w:val="affffff1"/>
              <w:numPr>
                <w:ilvl w:val="0"/>
                <w:numId w:val="224"/>
              </w:numPr>
              <w:spacing w:before="0" w:after="0" w:line="240" w:lineRule="auto"/>
              <w:ind w:firstLineChars="0"/>
              <w:jc w:val="both"/>
              <w:rPr>
                <w:szCs w:val="21"/>
              </w:rPr>
            </w:pPr>
          </w:p>
        </w:tc>
        <w:tc>
          <w:tcPr>
            <w:tcW w:w="908" w:type="pct"/>
            <w:shd w:val="clear" w:color="auto" w:fill="auto"/>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Access</w:t>
            </w:r>
            <w:r w:rsidRPr="00A04B46">
              <w:rPr>
                <w:rFonts w:eastAsiaTheme="minorEastAsia" w:hint="eastAsia"/>
                <w:sz w:val="21"/>
                <w:szCs w:val="21"/>
              </w:rPr>
              <w:t>T</w:t>
            </w:r>
            <w:r w:rsidRPr="00A04B46">
              <w:rPr>
                <w:rFonts w:eastAsiaTheme="minorEastAsia"/>
                <w:sz w:val="21"/>
                <w:szCs w:val="21"/>
              </w:rPr>
              <w:t>ime</w:t>
            </w:r>
          </w:p>
          <w:p w:rsidR="00F405BA" w:rsidRPr="00A04B46" w:rsidRDefault="00F405BA" w:rsidP="0058245B">
            <w:pPr>
              <w:spacing w:before="0" w:after="0" w:line="240" w:lineRule="auto"/>
              <w:ind w:firstLine="420"/>
              <w:rPr>
                <w:rFonts w:eastAsiaTheme="minorEastAsia"/>
                <w:sz w:val="21"/>
                <w:szCs w:val="21"/>
              </w:rPr>
            </w:pPr>
          </w:p>
        </w:tc>
        <w:tc>
          <w:tcPr>
            <w:tcW w:w="821" w:type="pct"/>
            <w:shd w:val="clear" w:color="auto" w:fill="auto"/>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设备</w:t>
            </w:r>
            <w:r w:rsidRPr="00A04B46">
              <w:rPr>
                <w:rFonts w:eastAsiaTheme="minorEastAsia" w:hint="eastAsia"/>
                <w:sz w:val="21"/>
                <w:szCs w:val="21"/>
              </w:rPr>
              <w:t>入网时间</w:t>
            </w:r>
          </w:p>
        </w:tc>
        <w:tc>
          <w:tcPr>
            <w:tcW w:w="660" w:type="pct"/>
            <w:shd w:val="clear" w:color="auto" w:fill="auto"/>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String(64)</w:t>
            </w:r>
          </w:p>
        </w:tc>
        <w:tc>
          <w:tcPr>
            <w:tcW w:w="419" w:type="pct"/>
            <w:shd w:val="clear" w:color="auto" w:fill="auto"/>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Y</w:t>
            </w:r>
          </w:p>
        </w:tc>
        <w:tc>
          <w:tcPr>
            <w:tcW w:w="1943" w:type="pct"/>
            <w:shd w:val="clear" w:color="auto" w:fill="auto"/>
            <w:vAlign w:val="center"/>
          </w:tcPr>
          <w:p w:rsidR="00F405BA" w:rsidRPr="00A04B46" w:rsidRDefault="00F405BA" w:rsidP="0058245B">
            <w:pPr>
              <w:autoSpaceDE w:val="0"/>
              <w:autoSpaceDN w:val="0"/>
              <w:adjustRightInd w:val="0"/>
              <w:spacing w:before="0" w:after="0" w:line="240" w:lineRule="auto"/>
              <w:ind w:firstLine="420"/>
              <w:rPr>
                <w:rFonts w:eastAsiaTheme="minorEastAsia"/>
                <w:sz w:val="21"/>
                <w:szCs w:val="21"/>
              </w:rPr>
            </w:pPr>
            <w:r w:rsidRPr="00A04B46">
              <w:rPr>
                <w:rFonts w:eastAsiaTheme="minorEastAsia" w:hint="eastAsia"/>
                <w:sz w:val="21"/>
                <w:szCs w:val="21"/>
              </w:rPr>
              <w:t>设备入网时间（设备接入</w:t>
            </w:r>
            <w:r w:rsidRPr="00A04B46">
              <w:rPr>
                <w:rFonts w:eastAsiaTheme="minorEastAsia" w:hint="eastAsia"/>
                <w:sz w:val="21"/>
                <w:szCs w:val="21"/>
              </w:rPr>
              <w:t>RMS</w:t>
            </w:r>
            <w:r w:rsidRPr="00A04B46">
              <w:rPr>
                <w:rFonts w:eastAsiaTheme="minorEastAsia" w:hint="eastAsia"/>
                <w:sz w:val="21"/>
                <w:szCs w:val="21"/>
              </w:rPr>
              <w:t>平台时间）</w:t>
            </w:r>
          </w:p>
        </w:tc>
      </w:tr>
    </w:tbl>
    <w:p w:rsidR="00F405BA" w:rsidRPr="00A04B46" w:rsidRDefault="00F405BA" w:rsidP="00F405BA">
      <w:pPr>
        <w:ind w:firstLine="480"/>
      </w:pPr>
    </w:p>
    <w:p w:rsidR="00F405BA" w:rsidRPr="00A04B46" w:rsidRDefault="00F405BA" w:rsidP="00F405BA">
      <w:pPr>
        <w:pStyle w:val="5"/>
      </w:pPr>
      <w:bookmarkStart w:id="1999" w:name="_Toc129957960"/>
      <w:bookmarkStart w:id="2000" w:name="_Toc130046926"/>
      <w:bookmarkStart w:id="2001" w:name="_Toc130155440"/>
      <w:r w:rsidRPr="00A04B46">
        <w:rPr>
          <w:rFonts w:hint="eastAsia"/>
        </w:rPr>
        <w:t>家庭网关在线状态查询</w:t>
      </w:r>
      <w:bookmarkEnd w:id="1999"/>
      <w:r>
        <w:rPr>
          <w:rFonts w:hint="eastAsia"/>
        </w:rPr>
        <w:t>接口</w:t>
      </w:r>
      <w:bookmarkEnd w:id="2000"/>
      <w:bookmarkEnd w:id="2001"/>
    </w:p>
    <w:p w:rsidR="00F405BA" w:rsidRPr="00A04B46" w:rsidRDefault="00F405BA" w:rsidP="00F405BA">
      <w:pPr>
        <w:pStyle w:val="affff7"/>
        <w:ind w:left="2880" w:firstLine="422"/>
        <w:rPr>
          <w:b/>
        </w:rPr>
      </w:pPr>
      <w:r w:rsidRPr="00A04B46">
        <w:rPr>
          <w:b/>
        </w:rPr>
        <w:t>URL</w:t>
      </w:r>
      <w:r w:rsidRPr="00A04B46">
        <w:rPr>
          <w:b/>
        </w:rPr>
        <w:t>：</w:t>
      </w:r>
      <w:r w:rsidRPr="00A04B46">
        <w:t>/public/hgu/query/</w:t>
      </w:r>
      <w:r w:rsidRPr="00A04B46">
        <w:rPr>
          <w:rFonts w:hint="eastAsia"/>
        </w:rPr>
        <w:t>QueryOnlineStateInfo</w:t>
      </w:r>
      <w:r w:rsidRPr="00A04B46">
        <w:tab/>
      </w:r>
      <w:r w:rsidRPr="00A04B46">
        <w:t>方</w:t>
      </w:r>
      <w:r w:rsidRPr="00A04B46">
        <w:rPr>
          <w:b/>
        </w:rPr>
        <w:t>法：</w:t>
      </w:r>
      <w:r w:rsidRPr="00A04B46">
        <w:t>post</w:t>
      </w:r>
    </w:p>
    <w:p w:rsidR="00F405BA" w:rsidRPr="00A04B46" w:rsidRDefault="00F405BA" w:rsidP="00F405BA">
      <w:pPr>
        <w:ind w:firstLine="482"/>
        <w:rPr>
          <w:b/>
        </w:rPr>
      </w:pPr>
      <w:r w:rsidRPr="00A04B46">
        <w:rPr>
          <w:b/>
        </w:rPr>
        <w:t>输入参数：</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6"/>
        <w:gridCol w:w="1242"/>
        <w:gridCol w:w="1303"/>
        <w:gridCol w:w="1266"/>
        <w:gridCol w:w="817"/>
        <w:gridCol w:w="4046"/>
      </w:tblGrid>
      <w:tr w:rsidR="00F405BA" w:rsidRPr="00A04B46" w:rsidTr="0058245B">
        <w:tc>
          <w:tcPr>
            <w:tcW w:w="506" w:type="dxa"/>
            <w:vAlign w:val="center"/>
          </w:tcPr>
          <w:p w:rsidR="00F405BA" w:rsidRPr="00A04B46" w:rsidRDefault="00F405BA" w:rsidP="0058245B">
            <w:pPr>
              <w:spacing w:before="0" w:after="0" w:line="240" w:lineRule="auto"/>
              <w:ind w:firstLine="420"/>
              <w:rPr>
                <w:rFonts w:eastAsiaTheme="minorEastAsia"/>
                <w:b/>
                <w:sz w:val="21"/>
                <w:szCs w:val="21"/>
              </w:rPr>
            </w:pPr>
            <w:r w:rsidRPr="00A04B46">
              <w:rPr>
                <w:rFonts w:eastAsiaTheme="minorEastAsia"/>
                <w:b/>
                <w:sz w:val="21"/>
                <w:szCs w:val="21"/>
              </w:rPr>
              <w:t>No</w:t>
            </w:r>
          </w:p>
        </w:tc>
        <w:tc>
          <w:tcPr>
            <w:tcW w:w="1242" w:type="dxa"/>
            <w:shd w:val="clear" w:color="auto" w:fill="auto"/>
            <w:vAlign w:val="center"/>
          </w:tcPr>
          <w:p w:rsidR="00F405BA" w:rsidRPr="00A04B46" w:rsidRDefault="00F405BA" w:rsidP="0058245B">
            <w:pPr>
              <w:spacing w:before="0" w:after="0" w:line="240" w:lineRule="auto"/>
              <w:ind w:firstLine="420"/>
              <w:rPr>
                <w:rFonts w:eastAsiaTheme="minorEastAsia"/>
                <w:b/>
                <w:sz w:val="21"/>
                <w:szCs w:val="21"/>
              </w:rPr>
            </w:pPr>
            <w:r w:rsidRPr="00A04B46">
              <w:rPr>
                <w:rFonts w:eastAsiaTheme="minorEastAsia"/>
                <w:b/>
                <w:sz w:val="21"/>
                <w:szCs w:val="21"/>
              </w:rPr>
              <w:t>英文名称</w:t>
            </w:r>
          </w:p>
        </w:tc>
        <w:tc>
          <w:tcPr>
            <w:tcW w:w="1303" w:type="dxa"/>
            <w:vAlign w:val="center"/>
          </w:tcPr>
          <w:p w:rsidR="00F405BA" w:rsidRPr="00A04B46" w:rsidRDefault="00F405BA" w:rsidP="0058245B">
            <w:pPr>
              <w:spacing w:before="0" w:after="0" w:line="240" w:lineRule="auto"/>
              <w:ind w:firstLine="420"/>
              <w:rPr>
                <w:rFonts w:eastAsiaTheme="minorEastAsia"/>
                <w:b/>
                <w:sz w:val="21"/>
                <w:szCs w:val="21"/>
              </w:rPr>
            </w:pPr>
            <w:r w:rsidRPr="00A04B46">
              <w:rPr>
                <w:rFonts w:eastAsiaTheme="minorEastAsia"/>
                <w:b/>
                <w:sz w:val="21"/>
                <w:szCs w:val="21"/>
              </w:rPr>
              <w:t>中文名称</w:t>
            </w:r>
          </w:p>
        </w:tc>
        <w:tc>
          <w:tcPr>
            <w:tcW w:w="1266" w:type="dxa"/>
            <w:shd w:val="clear" w:color="auto" w:fill="auto"/>
            <w:vAlign w:val="center"/>
          </w:tcPr>
          <w:p w:rsidR="00F405BA" w:rsidRPr="00A04B46" w:rsidRDefault="00F405BA" w:rsidP="0058245B">
            <w:pPr>
              <w:spacing w:before="0" w:after="0" w:line="240" w:lineRule="auto"/>
              <w:ind w:firstLine="420"/>
              <w:rPr>
                <w:rFonts w:eastAsiaTheme="minorEastAsia"/>
                <w:b/>
                <w:sz w:val="21"/>
                <w:szCs w:val="21"/>
              </w:rPr>
            </w:pPr>
            <w:r w:rsidRPr="00A04B46">
              <w:rPr>
                <w:rFonts w:eastAsiaTheme="minorEastAsia"/>
                <w:b/>
                <w:sz w:val="21"/>
                <w:szCs w:val="21"/>
              </w:rPr>
              <w:t>数据类型</w:t>
            </w:r>
          </w:p>
        </w:tc>
        <w:tc>
          <w:tcPr>
            <w:tcW w:w="817" w:type="dxa"/>
            <w:vAlign w:val="center"/>
          </w:tcPr>
          <w:p w:rsidR="00F405BA" w:rsidRPr="00A04B46" w:rsidRDefault="00F405BA" w:rsidP="0058245B">
            <w:pPr>
              <w:spacing w:before="0" w:after="0" w:line="240" w:lineRule="auto"/>
              <w:ind w:firstLine="420"/>
              <w:rPr>
                <w:rFonts w:eastAsiaTheme="minorEastAsia"/>
                <w:b/>
                <w:sz w:val="21"/>
                <w:szCs w:val="21"/>
              </w:rPr>
            </w:pPr>
            <w:r w:rsidRPr="00A04B46">
              <w:rPr>
                <w:rFonts w:eastAsiaTheme="minorEastAsia"/>
                <w:b/>
                <w:sz w:val="21"/>
                <w:szCs w:val="21"/>
              </w:rPr>
              <w:t>必须</w:t>
            </w:r>
          </w:p>
        </w:tc>
        <w:tc>
          <w:tcPr>
            <w:tcW w:w="4046" w:type="dxa"/>
            <w:shd w:val="clear" w:color="auto" w:fill="auto"/>
            <w:vAlign w:val="center"/>
          </w:tcPr>
          <w:p w:rsidR="00F405BA" w:rsidRPr="00A04B46" w:rsidRDefault="00F405BA" w:rsidP="0058245B">
            <w:pPr>
              <w:spacing w:before="0" w:after="0" w:line="240" w:lineRule="auto"/>
              <w:ind w:firstLine="420"/>
              <w:rPr>
                <w:rFonts w:eastAsiaTheme="minorEastAsia"/>
                <w:b/>
                <w:sz w:val="21"/>
              </w:rPr>
            </w:pPr>
            <w:r w:rsidRPr="00A04B46">
              <w:rPr>
                <w:rFonts w:eastAsiaTheme="minorEastAsia"/>
                <w:b/>
                <w:sz w:val="21"/>
              </w:rPr>
              <w:t>说明</w:t>
            </w:r>
          </w:p>
        </w:tc>
      </w:tr>
      <w:tr w:rsidR="00F405BA" w:rsidRPr="00A04B46" w:rsidTr="0058245B">
        <w:trPr>
          <w:trHeight w:val="70"/>
        </w:trPr>
        <w:tc>
          <w:tcPr>
            <w:tcW w:w="506" w:type="dxa"/>
            <w:vAlign w:val="center"/>
          </w:tcPr>
          <w:p w:rsidR="00F405BA" w:rsidRPr="00A04B46" w:rsidRDefault="00F405BA" w:rsidP="00836654">
            <w:pPr>
              <w:pStyle w:val="affffff1"/>
              <w:numPr>
                <w:ilvl w:val="0"/>
                <w:numId w:val="225"/>
              </w:numPr>
              <w:spacing w:before="0" w:after="0" w:line="240" w:lineRule="auto"/>
              <w:ind w:firstLineChars="0"/>
              <w:jc w:val="both"/>
              <w:rPr>
                <w:szCs w:val="21"/>
              </w:rPr>
            </w:pPr>
          </w:p>
        </w:tc>
        <w:tc>
          <w:tcPr>
            <w:tcW w:w="1242" w:type="dxa"/>
            <w:shd w:val="clear" w:color="auto" w:fill="auto"/>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hint="eastAsia"/>
                <w:sz w:val="21"/>
              </w:rPr>
              <w:t>pppoeaccount</w:t>
            </w:r>
          </w:p>
        </w:tc>
        <w:tc>
          <w:tcPr>
            <w:tcW w:w="1303" w:type="dxa"/>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hint="eastAsia"/>
                <w:sz w:val="21"/>
                <w:szCs w:val="21"/>
              </w:rPr>
              <w:t>宽带账号</w:t>
            </w:r>
          </w:p>
        </w:tc>
        <w:tc>
          <w:tcPr>
            <w:tcW w:w="1266" w:type="dxa"/>
            <w:shd w:val="clear" w:color="auto" w:fill="auto"/>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String(32)</w:t>
            </w:r>
          </w:p>
        </w:tc>
        <w:tc>
          <w:tcPr>
            <w:tcW w:w="817" w:type="dxa"/>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Y</w:t>
            </w:r>
          </w:p>
        </w:tc>
        <w:tc>
          <w:tcPr>
            <w:tcW w:w="4046" w:type="dxa"/>
            <w:shd w:val="clear" w:color="auto" w:fill="auto"/>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hint="eastAsia"/>
                <w:sz w:val="21"/>
                <w:szCs w:val="21"/>
              </w:rPr>
              <w:t>宽带账号</w:t>
            </w:r>
          </w:p>
        </w:tc>
      </w:tr>
    </w:tbl>
    <w:p w:rsidR="00F405BA" w:rsidRPr="00A04B46" w:rsidRDefault="00F405BA" w:rsidP="00F405BA">
      <w:pPr>
        <w:ind w:firstLine="482"/>
        <w:rPr>
          <w:b/>
        </w:rPr>
      </w:pPr>
      <w:r w:rsidRPr="00A04B46">
        <w:rPr>
          <w:b/>
        </w:rPr>
        <w:t>输出参数：</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4"/>
        <w:gridCol w:w="1729"/>
        <w:gridCol w:w="1564"/>
        <w:gridCol w:w="1257"/>
        <w:gridCol w:w="798"/>
        <w:gridCol w:w="3358"/>
      </w:tblGrid>
      <w:tr w:rsidR="00F405BA" w:rsidRPr="00A04B46" w:rsidTr="0058245B">
        <w:tc>
          <w:tcPr>
            <w:tcW w:w="474" w:type="dxa"/>
            <w:shd w:val="clear" w:color="auto" w:fill="auto"/>
            <w:vAlign w:val="center"/>
          </w:tcPr>
          <w:p w:rsidR="00F405BA" w:rsidRPr="00A04B46" w:rsidRDefault="00F405BA" w:rsidP="0058245B">
            <w:pPr>
              <w:spacing w:before="0" w:after="0" w:line="240" w:lineRule="auto"/>
              <w:ind w:firstLine="420"/>
              <w:rPr>
                <w:rFonts w:eastAsiaTheme="minorEastAsia"/>
                <w:b/>
                <w:sz w:val="21"/>
                <w:szCs w:val="21"/>
              </w:rPr>
            </w:pPr>
            <w:r w:rsidRPr="00A04B46">
              <w:rPr>
                <w:rFonts w:eastAsiaTheme="minorEastAsia"/>
                <w:b/>
                <w:sz w:val="21"/>
                <w:szCs w:val="21"/>
              </w:rPr>
              <w:t>No</w:t>
            </w:r>
          </w:p>
        </w:tc>
        <w:tc>
          <w:tcPr>
            <w:tcW w:w="1729" w:type="dxa"/>
            <w:shd w:val="clear" w:color="auto" w:fill="auto"/>
            <w:vAlign w:val="center"/>
          </w:tcPr>
          <w:p w:rsidR="00F405BA" w:rsidRPr="00A04B46" w:rsidRDefault="00F405BA" w:rsidP="0058245B">
            <w:pPr>
              <w:spacing w:before="0" w:after="0" w:line="240" w:lineRule="auto"/>
              <w:ind w:firstLine="420"/>
              <w:rPr>
                <w:rFonts w:eastAsiaTheme="minorEastAsia"/>
                <w:b/>
                <w:sz w:val="21"/>
                <w:szCs w:val="21"/>
              </w:rPr>
            </w:pPr>
            <w:r w:rsidRPr="00A04B46">
              <w:rPr>
                <w:rFonts w:eastAsiaTheme="minorEastAsia"/>
                <w:b/>
                <w:sz w:val="21"/>
                <w:szCs w:val="21"/>
              </w:rPr>
              <w:t>英文名称</w:t>
            </w:r>
          </w:p>
        </w:tc>
        <w:tc>
          <w:tcPr>
            <w:tcW w:w="1564" w:type="dxa"/>
            <w:shd w:val="clear" w:color="auto" w:fill="auto"/>
            <w:vAlign w:val="center"/>
          </w:tcPr>
          <w:p w:rsidR="00F405BA" w:rsidRPr="00A04B46" w:rsidRDefault="00F405BA" w:rsidP="0058245B">
            <w:pPr>
              <w:spacing w:before="0" w:after="0" w:line="240" w:lineRule="auto"/>
              <w:ind w:firstLine="420"/>
              <w:rPr>
                <w:rFonts w:eastAsiaTheme="minorEastAsia"/>
                <w:b/>
                <w:sz w:val="21"/>
                <w:szCs w:val="21"/>
              </w:rPr>
            </w:pPr>
            <w:r w:rsidRPr="00A04B46">
              <w:rPr>
                <w:rFonts w:eastAsiaTheme="minorEastAsia"/>
                <w:b/>
                <w:sz w:val="21"/>
                <w:szCs w:val="21"/>
              </w:rPr>
              <w:t>中文名称</w:t>
            </w:r>
          </w:p>
        </w:tc>
        <w:tc>
          <w:tcPr>
            <w:tcW w:w="1257" w:type="dxa"/>
            <w:shd w:val="clear" w:color="auto" w:fill="auto"/>
            <w:vAlign w:val="center"/>
          </w:tcPr>
          <w:p w:rsidR="00F405BA" w:rsidRPr="00A04B46" w:rsidRDefault="00F405BA" w:rsidP="0058245B">
            <w:pPr>
              <w:spacing w:before="0" w:after="0" w:line="240" w:lineRule="auto"/>
              <w:ind w:firstLine="420"/>
              <w:rPr>
                <w:rFonts w:eastAsiaTheme="minorEastAsia"/>
                <w:b/>
                <w:sz w:val="21"/>
                <w:szCs w:val="21"/>
              </w:rPr>
            </w:pPr>
            <w:r w:rsidRPr="00A04B46">
              <w:rPr>
                <w:rFonts w:eastAsiaTheme="minorEastAsia"/>
                <w:b/>
                <w:sz w:val="21"/>
                <w:szCs w:val="21"/>
              </w:rPr>
              <w:t>数据类型</w:t>
            </w:r>
          </w:p>
        </w:tc>
        <w:tc>
          <w:tcPr>
            <w:tcW w:w="798" w:type="dxa"/>
            <w:shd w:val="clear" w:color="auto" w:fill="auto"/>
            <w:vAlign w:val="center"/>
          </w:tcPr>
          <w:p w:rsidR="00F405BA" w:rsidRPr="00A04B46" w:rsidRDefault="00F405BA" w:rsidP="0058245B">
            <w:pPr>
              <w:spacing w:before="0" w:after="0" w:line="240" w:lineRule="auto"/>
              <w:ind w:firstLine="420"/>
              <w:rPr>
                <w:rFonts w:eastAsiaTheme="minorEastAsia"/>
                <w:b/>
                <w:sz w:val="21"/>
                <w:szCs w:val="21"/>
              </w:rPr>
            </w:pPr>
            <w:r w:rsidRPr="00A04B46">
              <w:rPr>
                <w:rFonts w:eastAsiaTheme="minorEastAsia"/>
                <w:b/>
                <w:sz w:val="21"/>
                <w:szCs w:val="21"/>
              </w:rPr>
              <w:t>必须</w:t>
            </w:r>
          </w:p>
        </w:tc>
        <w:tc>
          <w:tcPr>
            <w:tcW w:w="3358" w:type="dxa"/>
            <w:shd w:val="clear" w:color="auto" w:fill="auto"/>
            <w:vAlign w:val="center"/>
          </w:tcPr>
          <w:p w:rsidR="00F405BA" w:rsidRPr="00A04B46" w:rsidRDefault="00F405BA" w:rsidP="0058245B">
            <w:pPr>
              <w:spacing w:before="0" w:after="0" w:line="240" w:lineRule="auto"/>
              <w:ind w:firstLine="420"/>
              <w:rPr>
                <w:rFonts w:eastAsiaTheme="minorEastAsia"/>
                <w:b/>
                <w:sz w:val="21"/>
              </w:rPr>
            </w:pPr>
            <w:r w:rsidRPr="00A04B46">
              <w:rPr>
                <w:rFonts w:eastAsiaTheme="minorEastAsia"/>
                <w:b/>
                <w:sz w:val="21"/>
              </w:rPr>
              <w:t>说明</w:t>
            </w:r>
          </w:p>
        </w:tc>
      </w:tr>
      <w:tr w:rsidR="00F405BA" w:rsidRPr="00A04B46" w:rsidTr="0058245B">
        <w:tc>
          <w:tcPr>
            <w:tcW w:w="474" w:type="dxa"/>
            <w:shd w:val="clear" w:color="auto" w:fill="auto"/>
            <w:vAlign w:val="center"/>
          </w:tcPr>
          <w:p w:rsidR="00F405BA" w:rsidRPr="00A04B46" w:rsidRDefault="00F405BA" w:rsidP="00836654">
            <w:pPr>
              <w:pStyle w:val="1ffb"/>
              <w:numPr>
                <w:ilvl w:val="0"/>
                <w:numId w:val="226"/>
              </w:numPr>
              <w:spacing w:before="0" w:after="0" w:line="240" w:lineRule="auto"/>
              <w:contextualSpacing w:val="0"/>
              <w:jc w:val="both"/>
              <w:rPr>
                <w:rFonts w:eastAsiaTheme="minorEastAsia"/>
                <w:sz w:val="21"/>
                <w:szCs w:val="21"/>
              </w:rPr>
            </w:pPr>
          </w:p>
        </w:tc>
        <w:tc>
          <w:tcPr>
            <w:tcW w:w="1729" w:type="dxa"/>
            <w:shd w:val="clear" w:color="auto" w:fill="auto"/>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Result</w:t>
            </w:r>
          </w:p>
        </w:tc>
        <w:tc>
          <w:tcPr>
            <w:tcW w:w="1564" w:type="dxa"/>
            <w:shd w:val="clear" w:color="auto" w:fill="auto"/>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执行结果</w:t>
            </w:r>
          </w:p>
        </w:tc>
        <w:tc>
          <w:tcPr>
            <w:tcW w:w="1257" w:type="dxa"/>
            <w:shd w:val="clear" w:color="auto" w:fill="auto"/>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Number</w:t>
            </w:r>
          </w:p>
        </w:tc>
        <w:tc>
          <w:tcPr>
            <w:tcW w:w="798" w:type="dxa"/>
            <w:shd w:val="clear" w:color="auto" w:fill="auto"/>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Y</w:t>
            </w:r>
          </w:p>
        </w:tc>
        <w:tc>
          <w:tcPr>
            <w:tcW w:w="3358" w:type="dxa"/>
            <w:shd w:val="clear" w:color="auto" w:fill="auto"/>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0</w:t>
            </w:r>
            <w:r w:rsidRPr="00A04B46">
              <w:rPr>
                <w:rFonts w:eastAsiaTheme="minorEastAsia"/>
                <w:sz w:val="21"/>
                <w:szCs w:val="21"/>
              </w:rPr>
              <w:t>：执行成功。</w:t>
            </w:r>
            <w:r w:rsidRPr="00A04B46">
              <w:rPr>
                <w:rFonts w:eastAsiaTheme="minorEastAsia"/>
                <w:sz w:val="21"/>
                <w:szCs w:val="21"/>
              </w:rPr>
              <w:t>1</w:t>
            </w:r>
            <w:r w:rsidRPr="00A04B46">
              <w:rPr>
                <w:rFonts w:eastAsiaTheme="minorEastAsia"/>
                <w:sz w:val="21"/>
                <w:szCs w:val="21"/>
              </w:rPr>
              <w:t>：设备不存在</w:t>
            </w:r>
          </w:p>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其它：透传设备返回的</w:t>
            </w:r>
            <w:r w:rsidRPr="00A04B46">
              <w:rPr>
                <w:rFonts w:eastAsiaTheme="minorEastAsia"/>
                <w:sz w:val="21"/>
                <w:szCs w:val="21"/>
              </w:rPr>
              <w:t>TR069</w:t>
            </w:r>
            <w:r w:rsidRPr="00A04B46">
              <w:rPr>
                <w:rFonts w:eastAsiaTheme="minorEastAsia"/>
                <w:sz w:val="21"/>
                <w:szCs w:val="21"/>
              </w:rPr>
              <w:t>错误码</w:t>
            </w:r>
          </w:p>
        </w:tc>
      </w:tr>
      <w:tr w:rsidR="00F405BA" w:rsidRPr="00A04B46" w:rsidTr="0058245B">
        <w:tc>
          <w:tcPr>
            <w:tcW w:w="474" w:type="dxa"/>
            <w:shd w:val="clear" w:color="auto" w:fill="auto"/>
            <w:vAlign w:val="center"/>
          </w:tcPr>
          <w:p w:rsidR="00F405BA" w:rsidRPr="00A04B46" w:rsidRDefault="00F405BA" w:rsidP="00836654">
            <w:pPr>
              <w:pStyle w:val="1ffb"/>
              <w:numPr>
                <w:ilvl w:val="0"/>
                <w:numId w:val="226"/>
              </w:numPr>
              <w:spacing w:before="0" w:after="0" w:line="240" w:lineRule="auto"/>
              <w:contextualSpacing w:val="0"/>
              <w:jc w:val="both"/>
              <w:rPr>
                <w:rFonts w:eastAsiaTheme="minorEastAsia"/>
                <w:sz w:val="21"/>
                <w:szCs w:val="21"/>
              </w:rPr>
            </w:pPr>
          </w:p>
        </w:tc>
        <w:tc>
          <w:tcPr>
            <w:tcW w:w="1729" w:type="dxa"/>
            <w:shd w:val="clear" w:color="auto" w:fill="auto"/>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onLineStatus*</w:t>
            </w:r>
          </w:p>
        </w:tc>
        <w:tc>
          <w:tcPr>
            <w:tcW w:w="1564" w:type="dxa"/>
            <w:shd w:val="clear" w:color="auto" w:fill="auto"/>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设备在线状态</w:t>
            </w:r>
          </w:p>
        </w:tc>
        <w:tc>
          <w:tcPr>
            <w:tcW w:w="1257" w:type="dxa"/>
            <w:shd w:val="clear" w:color="auto" w:fill="auto"/>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枚举</w:t>
            </w:r>
          </w:p>
        </w:tc>
        <w:tc>
          <w:tcPr>
            <w:tcW w:w="798" w:type="dxa"/>
            <w:shd w:val="clear" w:color="auto" w:fill="auto"/>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Y</w:t>
            </w:r>
          </w:p>
        </w:tc>
        <w:tc>
          <w:tcPr>
            <w:tcW w:w="3358" w:type="dxa"/>
            <w:shd w:val="clear" w:color="auto" w:fill="auto"/>
            <w:vAlign w:val="center"/>
          </w:tcPr>
          <w:p w:rsidR="00F405BA" w:rsidRPr="00A04B46" w:rsidRDefault="00F405BA" w:rsidP="0058245B">
            <w:pPr>
              <w:autoSpaceDE w:val="0"/>
              <w:autoSpaceDN w:val="0"/>
              <w:adjustRightInd w:val="0"/>
              <w:spacing w:before="0" w:after="0" w:line="240" w:lineRule="auto"/>
              <w:ind w:firstLine="420"/>
              <w:rPr>
                <w:rFonts w:eastAsiaTheme="minorEastAsia"/>
                <w:sz w:val="21"/>
                <w:szCs w:val="21"/>
              </w:rPr>
            </w:pPr>
            <w:r w:rsidRPr="00A04B46">
              <w:rPr>
                <w:rFonts w:eastAsiaTheme="minorEastAsia"/>
                <w:sz w:val="21"/>
                <w:szCs w:val="21"/>
              </w:rPr>
              <w:t>0</w:t>
            </w:r>
            <w:r w:rsidRPr="00A04B46">
              <w:rPr>
                <w:rFonts w:eastAsiaTheme="minorEastAsia"/>
                <w:sz w:val="21"/>
                <w:szCs w:val="21"/>
              </w:rPr>
              <w:t>：在线。</w:t>
            </w:r>
            <w:r w:rsidRPr="00A04B46">
              <w:rPr>
                <w:rFonts w:eastAsiaTheme="minorEastAsia"/>
                <w:sz w:val="21"/>
                <w:szCs w:val="21"/>
              </w:rPr>
              <w:t>1</w:t>
            </w:r>
            <w:r w:rsidRPr="00A04B46">
              <w:rPr>
                <w:rFonts w:eastAsiaTheme="minorEastAsia"/>
                <w:sz w:val="21"/>
                <w:szCs w:val="21"/>
              </w:rPr>
              <w:t>：离线。</w:t>
            </w:r>
          </w:p>
        </w:tc>
      </w:tr>
    </w:tbl>
    <w:p w:rsidR="00F405BA" w:rsidRPr="00A04B46" w:rsidRDefault="00F405BA" w:rsidP="00F405BA">
      <w:pPr>
        <w:ind w:firstLine="480"/>
      </w:pPr>
    </w:p>
    <w:p w:rsidR="00F405BA" w:rsidRPr="00A04B46" w:rsidRDefault="00F405BA" w:rsidP="00F405BA">
      <w:pPr>
        <w:pStyle w:val="5"/>
      </w:pPr>
      <w:bookmarkStart w:id="2002" w:name="_Toc9939"/>
      <w:bookmarkStart w:id="2003" w:name="_Toc382833221"/>
      <w:bookmarkStart w:id="2004" w:name="_Toc129957961"/>
      <w:bookmarkStart w:id="2005" w:name="_Toc130046927"/>
      <w:bookmarkStart w:id="2006" w:name="_Toc130155441"/>
      <w:r w:rsidRPr="00A04B46">
        <w:rPr>
          <w:rFonts w:hint="eastAsia"/>
        </w:rPr>
        <w:t>家庭网关重启</w:t>
      </w:r>
      <w:bookmarkEnd w:id="2002"/>
      <w:bookmarkEnd w:id="2003"/>
      <w:bookmarkEnd w:id="2004"/>
      <w:r>
        <w:rPr>
          <w:rFonts w:hint="eastAsia"/>
        </w:rPr>
        <w:t>接口</w:t>
      </w:r>
      <w:bookmarkEnd w:id="2005"/>
      <w:bookmarkEnd w:id="2006"/>
    </w:p>
    <w:p w:rsidR="00F405BA" w:rsidRPr="00A04B46" w:rsidRDefault="00F405BA" w:rsidP="00F405BA">
      <w:pPr>
        <w:pStyle w:val="6"/>
      </w:pPr>
      <w:bookmarkStart w:id="2007" w:name="_Toc130046928"/>
      <w:bookmarkStart w:id="2008" w:name="_Toc130155442"/>
      <w:r w:rsidRPr="00A04B46">
        <w:t>接口描述</w:t>
      </w:r>
      <w:bookmarkEnd w:id="2007"/>
      <w:bookmarkEnd w:id="2008"/>
    </w:p>
    <w:p w:rsidR="00F405BA" w:rsidRPr="00A04B46" w:rsidRDefault="00F405BA" w:rsidP="00F405BA">
      <w:pPr>
        <w:ind w:firstLine="480"/>
      </w:pPr>
      <w:r w:rsidRPr="00A04B46">
        <w:lastRenderedPageBreak/>
        <w:t>/public/hgu/setting/GatewayReset</w:t>
      </w:r>
    </w:p>
    <w:p w:rsidR="00F405BA" w:rsidRPr="00A04B46" w:rsidRDefault="00F405BA" w:rsidP="00F405BA">
      <w:pPr>
        <w:ind w:firstLine="480"/>
      </w:pPr>
      <w:r w:rsidRPr="00A04B46">
        <w:t>通过此接口进行网关远程重启。</w:t>
      </w:r>
    </w:p>
    <w:p w:rsidR="00F405BA" w:rsidRPr="00A04B46" w:rsidRDefault="00F405BA" w:rsidP="00F405BA">
      <w:pPr>
        <w:pStyle w:val="6"/>
      </w:pPr>
      <w:bookmarkStart w:id="2009" w:name="_Toc130046929"/>
      <w:bookmarkStart w:id="2010" w:name="_Toc130155443"/>
      <w:r w:rsidRPr="00A04B46">
        <w:t>请求参数</w:t>
      </w:r>
      <w:bookmarkEnd w:id="2009"/>
      <w:bookmarkEnd w:id="2010"/>
    </w:p>
    <w:tbl>
      <w:tblPr>
        <w:tblW w:w="505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6"/>
        <w:gridCol w:w="1283"/>
        <w:gridCol w:w="2162"/>
        <w:gridCol w:w="816"/>
        <w:gridCol w:w="1139"/>
        <w:gridCol w:w="816"/>
        <w:gridCol w:w="1691"/>
      </w:tblGrid>
      <w:tr w:rsidR="00F405BA" w:rsidRPr="00A04B46" w:rsidTr="0058245B">
        <w:trPr>
          <w:trHeight w:val="270"/>
          <w:jc w:val="center"/>
        </w:trPr>
        <w:tc>
          <w:tcPr>
            <w:tcW w:w="449" w:type="pct"/>
            <w:shd w:val="clear" w:color="000000" w:fill="E6E6E6"/>
            <w:vAlign w:val="center"/>
          </w:tcPr>
          <w:p w:rsidR="00F405BA" w:rsidRPr="00A04B46" w:rsidRDefault="00F405BA" w:rsidP="0058245B">
            <w:pPr>
              <w:widowControl/>
              <w:ind w:firstLine="400"/>
              <w:jc w:val="center"/>
              <w:rPr>
                <w:sz w:val="20"/>
              </w:rPr>
            </w:pPr>
            <w:r w:rsidRPr="00A04B46">
              <w:rPr>
                <w:sz w:val="20"/>
              </w:rPr>
              <w:t>序号</w:t>
            </w:r>
          </w:p>
        </w:tc>
        <w:tc>
          <w:tcPr>
            <w:tcW w:w="726" w:type="pct"/>
            <w:shd w:val="clear" w:color="000000" w:fill="E6E6E6"/>
            <w:vAlign w:val="center"/>
          </w:tcPr>
          <w:p w:rsidR="00F405BA" w:rsidRPr="00A04B46" w:rsidRDefault="00F405BA" w:rsidP="0058245B">
            <w:pPr>
              <w:widowControl/>
              <w:ind w:firstLine="400"/>
              <w:jc w:val="center"/>
              <w:rPr>
                <w:sz w:val="20"/>
              </w:rPr>
            </w:pPr>
            <w:r w:rsidRPr="00A04B46">
              <w:rPr>
                <w:sz w:val="20"/>
              </w:rPr>
              <w:t>父元素名称</w:t>
            </w:r>
          </w:p>
        </w:tc>
        <w:tc>
          <w:tcPr>
            <w:tcW w:w="937" w:type="pct"/>
            <w:shd w:val="clear" w:color="000000" w:fill="E6E6E6"/>
            <w:vAlign w:val="center"/>
          </w:tcPr>
          <w:p w:rsidR="00F405BA" w:rsidRPr="00A04B46" w:rsidRDefault="00F405BA" w:rsidP="0058245B">
            <w:pPr>
              <w:widowControl/>
              <w:ind w:firstLine="400"/>
              <w:jc w:val="center"/>
              <w:rPr>
                <w:sz w:val="20"/>
              </w:rPr>
            </w:pPr>
            <w:r w:rsidRPr="00A04B46">
              <w:rPr>
                <w:sz w:val="20"/>
              </w:rPr>
              <w:t>元素名称</w:t>
            </w:r>
          </w:p>
        </w:tc>
        <w:tc>
          <w:tcPr>
            <w:tcW w:w="462" w:type="pct"/>
            <w:shd w:val="clear" w:color="000000" w:fill="E6E6E6"/>
            <w:vAlign w:val="center"/>
          </w:tcPr>
          <w:p w:rsidR="00F405BA" w:rsidRPr="00A04B46" w:rsidRDefault="00F405BA" w:rsidP="0058245B">
            <w:pPr>
              <w:widowControl/>
              <w:ind w:firstLine="400"/>
              <w:jc w:val="center"/>
              <w:rPr>
                <w:sz w:val="20"/>
              </w:rPr>
            </w:pPr>
            <w:r w:rsidRPr="00A04B46">
              <w:rPr>
                <w:sz w:val="20"/>
              </w:rPr>
              <w:t>约束</w:t>
            </w:r>
          </w:p>
        </w:tc>
        <w:tc>
          <w:tcPr>
            <w:tcW w:w="472" w:type="pct"/>
            <w:shd w:val="clear" w:color="000000" w:fill="E6E6E6"/>
            <w:vAlign w:val="center"/>
          </w:tcPr>
          <w:p w:rsidR="00F405BA" w:rsidRPr="00A04B46" w:rsidRDefault="00F405BA" w:rsidP="0058245B">
            <w:pPr>
              <w:widowControl/>
              <w:ind w:firstLine="400"/>
              <w:jc w:val="center"/>
              <w:rPr>
                <w:sz w:val="20"/>
              </w:rPr>
            </w:pPr>
            <w:r w:rsidRPr="00A04B46">
              <w:rPr>
                <w:sz w:val="20"/>
              </w:rPr>
              <w:t>类型</w:t>
            </w:r>
          </w:p>
        </w:tc>
        <w:tc>
          <w:tcPr>
            <w:tcW w:w="709" w:type="pct"/>
            <w:shd w:val="clear" w:color="000000" w:fill="E6E6E6"/>
            <w:vAlign w:val="center"/>
          </w:tcPr>
          <w:p w:rsidR="00F405BA" w:rsidRPr="00A04B46" w:rsidRDefault="00F405BA" w:rsidP="0058245B">
            <w:pPr>
              <w:widowControl/>
              <w:ind w:firstLine="400"/>
              <w:jc w:val="center"/>
              <w:rPr>
                <w:sz w:val="20"/>
              </w:rPr>
            </w:pPr>
            <w:r w:rsidRPr="00A04B46">
              <w:rPr>
                <w:sz w:val="20"/>
              </w:rPr>
              <w:t>描述</w:t>
            </w:r>
          </w:p>
        </w:tc>
        <w:tc>
          <w:tcPr>
            <w:tcW w:w="1245" w:type="pct"/>
            <w:shd w:val="clear" w:color="000000" w:fill="E6E6E6"/>
            <w:vAlign w:val="center"/>
          </w:tcPr>
          <w:p w:rsidR="00F405BA" w:rsidRPr="00A04B46" w:rsidRDefault="00F405BA" w:rsidP="0058245B">
            <w:pPr>
              <w:widowControl/>
              <w:ind w:firstLine="400"/>
              <w:jc w:val="center"/>
              <w:rPr>
                <w:sz w:val="20"/>
              </w:rPr>
            </w:pPr>
            <w:r w:rsidRPr="00A04B46">
              <w:rPr>
                <w:sz w:val="20"/>
              </w:rPr>
              <w:t>取值说明</w:t>
            </w:r>
          </w:p>
        </w:tc>
      </w:tr>
      <w:tr w:rsidR="00F405BA" w:rsidRPr="00A04B46" w:rsidTr="0058245B">
        <w:trPr>
          <w:trHeight w:val="285"/>
          <w:jc w:val="center"/>
        </w:trPr>
        <w:tc>
          <w:tcPr>
            <w:tcW w:w="449" w:type="pct"/>
            <w:vAlign w:val="center"/>
          </w:tcPr>
          <w:p w:rsidR="00F405BA" w:rsidRPr="00A04B46" w:rsidRDefault="00F405BA" w:rsidP="0058245B">
            <w:pPr>
              <w:widowControl/>
              <w:ind w:firstLine="400"/>
              <w:rPr>
                <w:sz w:val="20"/>
              </w:rPr>
            </w:pPr>
            <w:r w:rsidRPr="00A04B46">
              <w:rPr>
                <w:sz w:val="20"/>
              </w:rPr>
              <w:t>1</w:t>
            </w:r>
          </w:p>
        </w:tc>
        <w:tc>
          <w:tcPr>
            <w:tcW w:w="726" w:type="pct"/>
            <w:vAlign w:val="center"/>
          </w:tcPr>
          <w:p w:rsidR="00F405BA" w:rsidRPr="00A04B46" w:rsidRDefault="00F405BA" w:rsidP="0058245B">
            <w:pPr>
              <w:widowControl/>
              <w:ind w:firstLine="400"/>
              <w:rPr>
                <w:sz w:val="20"/>
              </w:rPr>
            </w:pPr>
            <w:r w:rsidRPr="00A04B46">
              <w:rPr>
                <w:sz w:val="20"/>
              </w:rPr>
              <w:t>params</w:t>
            </w:r>
          </w:p>
        </w:tc>
        <w:tc>
          <w:tcPr>
            <w:tcW w:w="937" w:type="pct"/>
            <w:vAlign w:val="center"/>
          </w:tcPr>
          <w:p w:rsidR="00F405BA" w:rsidRPr="00A04B46" w:rsidRDefault="00F405BA" w:rsidP="0058245B">
            <w:pPr>
              <w:widowControl/>
              <w:ind w:firstLine="400"/>
              <w:rPr>
                <w:sz w:val="20"/>
              </w:rPr>
            </w:pPr>
            <w:r w:rsidRPr="00A04B46">
              <w:rPr>
                <w:sz w:val="20"/>
              </w:rPr>
              <w:t>srvCode</w:t>
            </w:r>
          </w:p>
        </w:tc>
        <w:tc>
          <w:tcPr>
            <w:tcW w:w="462" w:type="pct"/>
            <w:vAlign w:val="center"/>
          </w:tcPr>
          <w:p w:rsidR="00F405BA" w:rsidRPr="00A04B46" w:rsidRDefault="00F405BA" w:rsidP="0058245B">
            <w:pPr>
              <w:widowControl/>
              <w:ind w:firstLine="400"/>
              <w:jc w:val="center"/>
              <w:rPr>
                <w:sz w:val="20"/>
              </w:rPr>
            </w:pPr>
            <w:r w:rsidRPr="00A04B46">
              <w:rPr>
                <w:sz w:val="20"/>
              </w:rPr>
              <w:t>1</w:t>
            </w:r>
          </w:p>
        </w:tc>
        <w:tc>
          <w:tcPr>
            <w:tcW w:w="472" w:type="pct"/>
            <w:vAlign w:val="center"/>
          </w:tcPr>
          <w:p w:rsidR="00F405BA" w:rsidRPr="00A04B46" w:rsidRDefault="00F405BA" w:rsidP="0058245B">
            <w:pPr>
              <w:widowControl/>
              <w:ind w:firstLine="400"/>
              <w:jc w:val="center"/>
              <w:rPr>
                <w:sz w:val="20"/>
              </w:rPr>
            </w:pPr>
            <w:r w:rsidRPr="00A04B46">
              <w:rPr>
                <w:sz w:val="20"/>
              </w:rPr>
              <w:t>String</w:t>
            </w:r>
          </w:p>
        </w:tc>
        <w:tc>
          <w:tcPr>
            <w:tcW w:w="709" w:type="pct"/>
            <w:vAlign w:val="center"/>
          </w:tcPr>
          <w:p w:rsidR="00F405BA" w:rsidRPr="00A04B46" w:rsidRDefault="00F405BA" w:rsidP="0058245B">
            <w:pPr>
              <w:widowControl/>
              <w:ind w:firstLine="400"/>
              <w:rPr>
                <w:sz w:val="20"/>
              </w:rPr>
            </w:pPr>
            <w:r w:rsidRPr="00A04B46">
              <w:rPr>
                <w:sz w:val="20"/>
              </w:rPr>
              <w:t>服务号码</w:t>
            </w:r>
          </w:p>
        </w:tc>
        <w:tc>
          <w:tcPr>
            <w:tcW w:w="1245" w:type="pct"/>
            <w:vAlign w:val="center"/>
          </w:tcPr>
          <w:p w:rsidR="00F405BA" w:rsidRPr="00A04B46" w:rsidRDefault="00F405BA" w:rsidP="0058245B">
            <w:pPr>
              <w:widowControl/>
              <w:ind w:firstLine="400"/>
              <w:rPr>
                <w:sz w:val="20"/>
              </w:rPr>
            </w:pPr>
          </w:p>
        </w:tc>
      </w:tr>
      <w:tr w:rsidR="00F405BA" w:rsidRPr="00A04B46" w:rsidTr="0058245B">
        <w:trPr>
          <w:trHeight w:val="285"/>
          <w:jc w:val="center"/>
        </w:trPr>
        <w:tc>
          <w:tcPr>
            <w:tcW w:w="449" w:type="pct"/>
            <w:vAlign w:val="center"/>
          </w:tcPr>
          <w:p w:rsidR="00F405BA" w:rsidRPr="00A04B46" w:rsidRDefault="00F405BA" w:rsidP="0058245B">
            <w:pPr>
              <w:widowControl/>
              <w:ind w:firstLine="400"/>
              <w:rPr>
                <w:sz w:val="20"/>
              </w:rPr>
            </w:pPr>
            <w:r w:rsidRPr="00A04B46">
              <w:rPr>
                <w:sz w:val="20"/>
              </w:rPr>
              <w:t>2</w:t>
            </w:r>
          </w:p>
        </w:tc>
        <w:tc>
          <w:tcPr>
            <w:tcW w:w="726" w:type="pct"/>
            <w:vAlign w:val="center"/>
          </w:tcPr>
          <w:p w:rsidR="00F405BA" w:rsidRPr="00A04B46" w:rsidRDefault="00F405BA" w:rsidP="0058245B">
            <w:pPr>
              <w:widowControl/>
              <w:ind w:firstLine="400"/>
              <w:rPr>
                <w:sz w:val="20"/>
              </w:rPr>
            </w:pPr>
            <w:r w:rsidRPr="00A04B46">
              <w:rPr>
                <w:sz w:val="20"/>
              </w:rPr>
              <w:t>params</w:t>
            </w:r>
          </w:p>
        </w:tc>
        <w:tc>
          <w:tcPr>
            <w:tcW w:w="937" w:type="pct"/>
            <w:vAlign w:val="center"/>
          </w:tcPr>
          <w:p w:rsidR="00F405BA" w:rsidRPr="00A04B46" w:rsidRDefault="00F405BA" w:rsidP="0058245B">
            <w:pPr>
              <w:widowControl/>
              <w:ind w:firstLine="400"/>
              <w:rPr>
                <w:sz w:val="20"/>
              </w:rPr>
            </w:pPr>
            <w:r w:rsidRPr="00A04B46">
              <w:rPr>
                <w:sz w:val="20"/>
              </w:rPr>
              <w:t>operateNumType</w:t>
            </w:r>
          </w:p>
        </w:tc>
        <w:tc>
          <w:tcPr>
            <w:tcW w:w="462" w:type="pct"/>
            <w:vAlign w:val="center"/>
          </w:tcPr>
          <w:p w:rsidR="00F405BA" w:rsidRPr="00A04B46" w:rsidRDefault="00F405BA" w:rsidP="0058245B">
            <w:pPr>
              <w:widowControl/>
              <w:ind w:firstLine="400"/>
              <w:jc w:val="center"/>
              <w:rPr>
                <w:sz w:val="20"/>
              </w:rPr>
            </w:pPr>
            <w:r w:rsidRPr="00A04B46">
              <w:rPr>
                <w:sz w:val="20"/>
              </w:rPr>
              <w:t>1</w:t>
            </w:r>
          </w:p>
        </w:tc>
        <w:tc>
          <w:tcPr>
            <w:tcW w:w="472" w:type="pct"/>
            <w:vAlign w:val="center"/>
          </w:tcPr>
          <w:p w:rsidR="00F405BA" w:rsidRPr="00A04B46" w:rsidRDefault="00F405BA" w:rsidP="0058245B">
            <w:pPr>
              <w:widowControl/>
              <w:ind w:firstLine="400"/>
              <w:jc w:val="center"/>
              <w:rPr>
                <w:sz w:val="20"/>
              </w:rPr>
            </w:pPr>
            <w:r w:rsidRPr="00A04B46">
              <w:rPr>
                <w:sz w:val="20"/>
              </w:rPr>
              <w:t>String</w:t>
            </w:r>
          </w:p>
        </w:tc>
        <w:tc>
          <w:tcPr>
            <w:tcW w:w="709" w:type="pct"/>
            <w:vAlign w:val="center"/>
          </w:tcPr>
          <w:p w:rsidR="00F405BA" w:rsidRPr="00A04B46" w:rsidRDefault="00F405BA" w:rsidP="0058245B">
            <w:pPr>
              <w:widowControl/>
              <w:ind w:firstLine="400"/>
              <w:rPr>
                <w:sz w:val="20"/>
              </w:rPr>
            </w:pPr>
            <w:r w:rsidRPr="00A04B46">
              <w:rPr>
                <w:sz w:val="20"/>
              </w:rPr>
              <w:t>号码类别</w:t>
            </w:r>
          </w:p>
        </w:tc>
        <w:tc>
          <w:tcPr>
            <w:tcW w:w="1245" w:type="pct"/>
            <w:vAlign w:val="center"/>
          </w:tcPr>
          <w:p w:rsidR="00F405BA" w:rsidRPr="00A04B46" w:rsidRDefault="00F405BA" w:rsidP="0058245B">
            <w:pPr>
              <w:widowControl/>
              <w:ind w:firstLine="400"/>
              <w:rPr>
                <w:sz w:val="20"/>
              </w:rPr>
            </w:pPr>
            <w:r w:rsidRPr="00A04B46">
              <w:rPr>
                <w:sz w:val="20"/>
              </w:rPr>
              <w:t>0</w:t>
            </w:r>
            <w:r w:rsidRPr="00A04B46">
              <w:rPr>
                <w:sz w:val="20"/>
              </w:rPr>
              <w:t>：宽带业务账号</w:t>
            </w:r>
          </w:p>
          <w:p w:rsidR="00F405BA" w:rsidRPr="00A04B46" w:rsidRDefault="00F405BA" w:rsidP="0058245B">
            <w:pPr>
              <w:widowControl/>
              <w:ind w:firstLine="400"/>
              <w:rPr>
                <w:sz w:val="20"/>
              </w:rPr>
            </w:pPr>
            <w:r w:rsidRPr="00A04B46">
              <w:rPr>
                <w:sz w:val="20"/>
              </w:rPr>
              <w:t>1</w:t>
            </w:r>
            <w:r w:rsidRPr="00A04B46">
              <w:rPr>
                <w:sz w:val="20"/>
              </w:rPr>
              <w:t>：家庭网关</w:t>
            </w:r>
            <w:r w:rsidRPr="00A04B46">
              <w:rPr>
                <w:sz w:val="20"/>
              </w:rPr>
              <w:t>loid</w:t>
            </w:r>
          </w:p>
          <w:p w:rsidR="00F405BA" w:rsidRPr="00A04B46" w:rsidRDefault="00F405BA" w:rsidP="0058245B">
            <w:pPr>
              <w:widowControl/>
              <w:ind w:firstLine="400"/>
              <w:rPr>
                <w:sz w:val="20"/>
              </w:rPr>
            </w:pPr>
            <w:r w:rsidRPr="00A04B46">
              <w:rPr>
                <w:sz w:val="20"/>
              </w:rPr>
              <w:t>2</w:t>
            </w:r>
            <w:r w:rsidRPr="00A04B46">
              <w:rPr>
                <w:sz w:val="20"/>
              </w:rPr>
              <w:t>：</w:t>
            </w:r>
            <w:r w:rsidRPr="00A04B46">
              <w:rPr>
                <w:sz w:val="20"/>
              </w:rPr>
              <w:t>IPTV</w:t>
            </w:r>
            <w:r w:rsidRPr="00A04B46">
              <w:rPr>
                <w:sz w:val="20"/>
              </w:rPr>
              <w:t>账号</w:t>
            </w:r>
          </w:p>
          <w:p w:rsidR="00F405BA" w:rsidRPr="00A04B46" w:rsidRDefault="00F405BA" w:rsidP="0058245B">
            <w:pPr>
              <w:widowControl/>
              <w:ind w:firstLine="400"/>
              <w:rPr>
                <w:sz w:val="20"/>
              </w:rPr>
            </w:pPr>
            <w:r w:rsidRPr="00A04B46">
              <w:rPr>
                <w:sz w:val="20"/>
              </w:rPr>
              <w:t>3</w:t>
            </w:r>
            <w:r w:rsidRPr="00A04B46">
              <w:rPr>
                <w:sz w:val="20"/>
              </w:rPr>
              <w:t>：机顶盒</w:t>
            </w:r>
            <w:r w:rsidRPr="00A04B46">
              <w:rPr>
                <w:sz w:val="20"/>
              </w:rPr>
              <w:t>MAC</w:t>
            </w:r>
            <w:r w:rsidRPr="00A04B46">
              <w:rPr>
                <w:sz w:val="20"/>
              </w:rPr>
              <w:t>地址</w:t>
            </w:r>
          </w:p>
        </w:tc>
      </w:tr>
      <w:tr w:rsidR="00F405BA" w:rsidRPr="00A04B46" w:rsidTr="0058245B">
        <w:trPr>
          <w:trHeight w:val="285"/>
          <w:jc w:val="center"/>
        </w:trPr>
        <w:tc>
          <w:tcPr>
            <w:tcW w:w="449" w:type="pct"/>
            <w:vAlign w:val="center"/>
          </w:tcPr>
          <w:p w:rsidR="00F405BA" w:rsidRPr="00A04B46" w:rsidRDefault="00F405BA" w:rsidP="0058245B">
            <w:pPr>
              <w:widowControl/>
              <w:ind w:firstLine="400"/>
              <w:rPr>
                <w:sz w:val="20"/>
              </w:rPr>
            </w:pPr>
            <w:r w:rsidRPr="00A04B46">
              <w:rPr>
                <w:sz w:val="20"/>
              </w:rPr>
              <w:t>3</w:t>
            </w:r>
          </w:p>
        </w:tc>
        <w:tc>
          <w:tcPr>
            <w:tcW w:w="726" w:type="pct"/>
            <w:vAlign w:val="center"/>
          </w:tcPr>
          <w:p w:rsidR="00F405BA" w:rsidRPr="00A04B46" w:rsidRDefault="00F405BA" w:rsidP="0058245B">
            <w:pPr>
              <w:widowControl/>
              <w:ind w:firstLine="400"/>
              <w:rPr>
                <w:sz w:val="20"/>
              </w:rPr>
            </w:pPr>
            <w:r w:rsidRPr="00A04B46">
              <w:rPr>
                <w:sz w:val="20"/>
              </w:rPr>
              <w:t>params</w:t>
            </w:r>
          </w:p>
        </w:tc>
        <w:tc>
          <w:tcPr>
            <w:tcW w:w="937" w:type="pct"/>
            <w:vAlign w:val="center"/>
          </w:tcPr>
          <w:p w:rsidR="00F405BA" w:rsidRPr="00A04B46" w:rsidRDefault="00F405BA" w:rsidP="0058245B">
            <w:pPr>
              <w:widowControl/>
              <w:ind w:firstLine="400"/>
              <w:rPr>
                <w:sz w:val="20"/>
              </w:rPr>
            </w:pPr>
            <w:r w:rsidRPr="00A04B46">
              <w:rPr>
                <w:sz w:val="20"/>
              </w:rPr>
              <w:t>provinceId</w:t>
            </w:r>
          </w:p>
        </w:tc>
        <w:tc>
          <w:tcPr>
            <w:tcW w:w="462" w:type="pct"/>
            <w:vAlign w:val="center"/>
          </w:tcPr>
          <w:p w:rsidR="00F405BA" w:rsidRPr="00A04B46" w:rsidRDefault="00F405BA" w:rsidP="0058245B">
            <w:pPr>
              <w:widowControl/>
              <w:ind w:firstLine="400"/>
              <w:jc w:val="center"/>
              <w:rPr>
                <w:sz w:val="20"/>
              </w:rPr>
            </w:pPr>
            <w:r w:rsidRPr="00A04B46">
              <w:rPr>
                <w:sz w:val="20"/>
              </w:rPr>
              <w:t>1</w:t>
            </w:r>
          </w:p>
        </w:tc>
        <w:tc>
          <w:tcPr>
            <w:tcW w:w="472" w:type="pct"/>
            <w:vAlign w:val="center"/>
          </w:tcPr>
          <w:p w:rsidR="00F405BA" w:rsidRPr="00A04B46" w:rsidRDefault="00F405BA" w:rsidP="0058245B">
            <w:pPr>
              <w:widowControl/>
              <w:ind w:firstLine="400"/>
              <w:jc w:val="center"/>
              <w:rPr>
                <w:sz w:val="20"/>
              </w:rPr>
            </w:pPr>
            <w:r w:rsidRPr="00A04B46">
              <w:rPr>
                <w:sz w:val="20"/>
              </w:rPr>
              <w:t>String</w:t>
            </w:r>
          </w:p>
        </w:tc>
        <w:tc>
          <w:tcPr>
            <w:tcW w:w="709" w:type="pct"/>
            <w:vAlign w:val="center"/>
          </w:tcPr>
          <w:p w:rsidR="00F405BA" w:rsidRPr="00A04B46" w:rsidRDefault="00F405BA" w:rsidP="0058245B">
            <w:pPr>
              <w:widowControl/>
              <w:ind w:firstLine="400"/>
              <w:rPr>
                <w:sz w:val="20"/>
              </w:rPr>
            </w:pPr>
            <w:r w:rsidRPr="00A04B46">
              <w:rPr>
                <w:sz w:val="20"/>
              </w:rPr>
              <w:t>省编号</w:t>
            </w:r>
          </w:p>
        </w:tc>
        <w:tc>
          <w:tcPr>
            <w:tcW w:w="1245" w:type="pct"/>
            <w:vAlign w:val="center"/>
          </w:tcPr>
          <w:p w:rsidR="00F405BA" w:rsidRPr="00A04B46" w:rsidRDefault="00F405BA" w:rsidP="0058245B">
            <w:pPr>
              <w:widowControl/>
              <w:ind w:firstLine="400"/>
              <w:rPr>
                <w:sz w:val="20"/>
              </w:rPr>
            </w:pPr>
            <w:r w:rsidRPr="00A04B46">
              <w:rPr>
                <w:sz w:val="20"/>
              </w:rPr>
              <w:t>请参考《中移在线一级业务接口规范</w:t>
            </w:r>
            <w:r w:rsidRPr="00A04B46">
              <w:rPr>
                <w:sz w:val="20"/>
              </w:rPr>
              <w:t>--</w:t>
            </w:r>
            <w:r w:rsidRPr="00A04B46">
              <w:rPr>
                <w:rFonts w:hint="eastAsia"/>
                <w:sz w:val="20"/>
              </w:rPr>
              <w:t>总册》中省</w:t>
            </w:r>
            <w:r w:rsidRPr="00A04B46">
              <w:rPr>
                <w:sz w:val="20"/>
              </w:rPr>
              <w:t>代码表</w:t>
            </w:r>
          </w:p>
        </w:tc>
      </w:tr>
      <w:tr w:rsidR="00F405BA" w:rsidRPr="00A04B46" w:rsidTr="0058245B">
        <w:trPr>
          <w:trHeight w:val="285"/>
          <w:jc w:val="center"/>
        </w:trPr>
        <w:tc>
          <w:tcPr>
            <w:tcW w:w="449" w:type="pct"/>
            <w:vAlign w:val="center"/>
          </w:tcPr>
          <w:p w:rsidR="00F405BA" w:rsidRPr="00A04B46" w:rsidRDefault="00F405BA" w:rsidP="0058245B">
            <w:pPr>
              <w:widowControl/>
              <w:ind w:firstLine="400"/>
              <w:rPr>
                <w:sz w:val="20"/>
              </w:rPr>
            </w:pPr>
            <w:r w:rsidRPr="00A04B46">
              <w:rPr>
                <w:sz w:val="20"/>
              </w:rPr>
              <w:lastRenderedPageBreak/>
              <w:t>4</w:t>
            </w:r>
          </w:p>
        </w:tc>
        <w:tc>
          <w:tcPr>
            <w:tcW w:w="726" w:type="pct"/>
            <w:vAlign w:val="center"/>
          </w:tcPr>
          <w:p w:rsidR="00F405BA" w:rsidRPr="00A04B46" w:rsidRDefault="00F405BA" w:rsidP="0058245B">
            <w:pPr>
              <w:widowControl/>
              <w:ind w:firstLine="400"/>
              <w:rPr>
                <w:sz w:val="20"/>
              </w:rPr>
            </w:pPr>
            <w:r w:rsidRPr="00A04B46">
              <w:rPr>
                <w:sz w:val="20"/>
              </w:rPr>
              <w:t>params</w:t>
            </w:r>
          </w:p>
        </w:tc>
        <w:tc>
          <w:tcPr>
            <w:tcW w:w="937" w:type="pct"/>
            <w:vAlign w:val="center"/>
          </w:tcPr>
          <w:p w:rsidR="00F405BA" w:rsidRPr="00A04B46" w:rsidRDefault="00F405BA" w:rsidP="0058245B">
            <w:pPr>
              <w:widowControl/>
              <w:ind w:firstLine="400"/>
              <w:rPr>
                <w:sz w:val="20"/>
              </w:rPr>
            </w:pPr>
            <w:r w:rsidRPr="00A04B46">
              <w:rPr>
                <w:sz w:val="20"/>
              </w:rPr>
              <w:t>regionId</w:t>
            </w:r>
          </w:p>
        </w:tc>
        <w:tc>
          <w:tcPr>
            <w:tcW w:w="462" w:type="pct"/>
            <w:vAlign w:val="center"/>
          </w:tcPr>
          <w:p w:rsidR="00F405BA" w:rsidRPr="00A04B46" w:rsidRDefault="00F405BA" w:rsidP="0058245B">
            <w:pPr>
              <w:widowControl/>
              <w:ind w:firstLine="400"/>
              <w:jc w:val="center"/>
              <w:rPr>
                <w:sz w:val="20"/>
              </w:rPr>
            </w:pPr>
            <w:r w:rsidRPr="00A04B46">
              <w:rPr>
                <w:sz w:val="20"/>
              </w:rPr>
              <w:t>1</w:t>
            </w:r>
          </w:p>
        </w:tc>
        <w:tc>
          <w:tcPr>
            <w:tcW w:w="472" w:type="pct"/>
            <w:vAlign w:val="center"/>
          </w:tcPr>
          <w:p w:rsidR="00F405BA" w:rsidRPr="00A04B46" w:rsidRDefault="00F405BA" w:rsidP="0058245B">
            <w:pPr>
              <w:widowControl/>
              <w:ind w:firstLine="400"/>
              <w:jc w:val="center"/>
              <w:rPr>
                <w:sz w:val="20"/>
              </w:rPr>
            </w:pPr>
            <w:r w:rsidRPr="00A04B46">
              <w:rPr>
                <w:sz w:val="20"/>
              </w:rPr>
              <w:t>String</w:t>
            </w:r>
          </w:p>
        </w:tc>
        <w:tc>
          <w:tcPr>
            <w:tcW w:w="709" w:type="pct"/>
            <w:vAlign w:val="center"/>
          </w:tcPr>
          <w:p w:rsidR="00F405BA" w:rsidRPr="00A04B46" w:rsidRDefault="00F405BA" w:rsidP="0058245B">
            <w:pPr>
              <w:widowControl/>
              <w:ind w:firstLine="400"/>
              <w:rPr>
                <w:sz w:val="20"/>
              </w:rPr>
            </w:pPr>
            <w:r w:rsidRPr="00A04B46">
              <w:rPr>
                <w:sz w:val="20"/>
              </w:rPr>
              <w:t>地市编码</w:t>
            </w:r>
          </w:p>
        </w:tc>
        <w:tc>
          <w:tcPr>
            <w:tcW w:w="1245" w:type="pct"/>
            <w:vAlign w:val="center"/>
          </w:tcPr>
          <w:p w:rsidR="00F405BA" w:rsidRPr="00A04B46" w:rsidRDefault="00F405BA" w:rsidP="0058245B">
            <w:pPr>
              <w:widowControl/>
              <w:ind w:firstLine="400"/>
              <w:rPr>
                <w:sz w:val="20"/>
              </w:rPr>
            </w:pPr>
            <w:r w:rsidRPr="00A04B46">
              <w:rPr>
                <w:sz w:val="20"/>
              </w:rPr>
              <w:t>请参考《中移在线一级业务接口规范</w:t>
            </w:r>
            <w:r w:rsidRPr="00A04B46">
              <w:rPr>
                <w:sz w:val="20"/>
              </w:rPr>
              <w:t>--</w:t>
            </w:r>
            <w:r w:rsidRPr="00A04B46">
              <w:rPr>
                <w:rFonts w:hint="eastAsia"/>
                <w:sz w:val="20"/>
              </w:rPr>
              <w:t>总册》中地</w:t>
            </w:r>
            <w:r w:rsidRPr="00A04B46">
              <w:rPr>
                <w:sz w:val="20"/>
              </w:rPr>
              <w:t>市编码表</w:t>
            </w:r>
          </w:p>
        </w:tc>
      </w:tr>
      <w:tr w:rsidR="00F405BA" w:rsidRPr="00A04B46" w:rsidTr="0058245B">
        <w:trPr>
          <w:trHeight w:val="285"/>
          <w:jc w:val="center"/>
        </w:trPr>
        <w:tc>
          <w:tcPr>
            <w:tcW w:w="449" w:type="pct"/>
            <w:vAlign w:val="center"/>
          </w:tcPr>
          <w:p w:rsidR="00F405BA" w:rsidRPr="00A04B46" w:rsidRDefault="00F405BA" w:rsidP="0058245B">
            <w:pPr>
              <w:widowControl/>
              <w:ind w:firstLine="400"/>
              <w:rPr>
                <w:sz w:val="20"/>
              </w:rPr>
            </w:pPr>
            <w:r w:rsidRPr="00A04B46">
              <w:rPr>
                <w:sz w:val="20"/>
              </w:rPr>
              <w:t>5</w:t>
            </w:r>
          </w:p>
        </w:tc>
        <w:tc>
          <w:tcPr>
            <w:tcW w:w="726" w:type="pct"/>
            <w:vAlign w:val="center"/>
          </w:tcPr>
          <w:p w:rsidR="00F405BA" w:rsidRPr="00A04B46" w:rsidRDefault="00F405BA" w:rsidP="0058245B">
            <w:pPr>
              <w:widowControl/>
              <w:ind w:firstLine="400"/>
              <w:rPr>
                <w:sz w:val="20"/>
              </w:rPr>
            </w:pPr>
            <w:r w:rsidRPr="00A04B46">
              <w:rPr>
                <w:sz w:val="20"/>
              </w:rPr>
              <w:t>params</w:t>
            </w:r>
          </w:p>
        </w:tc>
        <w:tc>
          <w:tcPr>
            <w:tcW w:w="937" w:type="pct"/>
            <w:vAlign w:val="center"/>
          </w:tcPr>
          <w:p w:rsidR="00F405BA" w:rsidRPr="00A04B46" w:rsidRDefault="00F405BA" w:rsidP="0058245B">
            <w:pPr>
              <w:widowControl/>
              <w:ind w:firstLine="400"/>
              <w:rPr>
                <w:sz w:val="20"/>
              </w:rPr>
            </w:pPr>
            <w:r w:rsidRPr="00A04B46">
              <w:rPr>
                <w:sz w:val="20"/>
              </w:rPr>
              <w:t>channelId</w:t>
            </w:r>
          </w:p>
        </w:tc>
        <w:tc>
          <w:tcPr>
            <w:tcW w:w="462" w:type="pct"/>
            <w:vAlign w:val="center"/>
          </w:tcPr>
          <w:p w:rsidR="00F405BA" w:rsidRPr="00A04B46" w:rsidRDefault="00F405BA" w:rsidP="0058245B">
            <w:pPr>
              <w:widowControl/>
              <w:ind w:firstLine="400"/>
              <w:jc w:val="center"/>
              <w:rPr>
                <w:sz w:val="20"/>
              </w:rPr>
            </w:pPr>
            <w:r w:rsidRPr="00A04B46">
              <w:rPr>
                <w:sz w:val="20"/>
              </w:rPr>
              <w:t>1</w:t>
            </w:r>
          </w:p>
        </w:tc>
        <w:tc>
          <w:tcPr>
            <w:tcW w:w="472" w:type="pct"/>
            <w:vAlign w:val="center"/>
          </w:tcPr>
          <w:p w:rsidR="00F405BA" w:rsidRPr="00A04B46" w:rsidRDefault="00F405BA" w:rsidP="0058245B">
            <w:pPr>
              <w:widowControl/>
              <w:ind w:firstLine="400"/>
              <w:jc w:val="center"/>
              <w:rPr>
                <w:sz w:val="20"/>
              </w:rPr>
            </w:pPr>
            <w:r w:rsidRPr="00A04B46">
              <w:rPr>
                <w:sz w:val="20"/>
              </w:rPr>
              <w:t>String</w:t>
            </w:r>
          </w:p>
        </w:tc>
        <w:tc>
          <w:tcPr>
            <w:tcW w:w="709" w:type="pct"/>
            <w:vAlign w:val="center"/>
          </w:tcPr>
          <w:p w:rsidR="00F405BA" w:rsidRPr="00A04B46" w:rsidRDefault="00F405BA" w:rsidP="0058245B">
            <w:pPr>
              <w:widowControl/>
              <w:ind w:firstLine="400"/>
              <w:rPr>
                <w:sz w:val="20"/>
              </w:rPr>
            </w:pPr>
            <w:r w:rsidRPr="00A04B46">
              <w:rPr>
                <w:sz w:val="20"/>
              </w:rPr>
              <w:t>渠道标识</w:t>
            </w:r>
          </w:p>
        </w:tc>
        <w:tc>
          <w:tcPr>
            <w:tcW w:w="1245" w:type="pct"/>
            <w:vAlign w:val="center"/>
          </w:tcPr>
          <w:p w:rsidR="00F405BA" w:rsidRPr="00A04B46" w:rsidRDefault="00F405BA" w:rsidP="0058245B">
            <w:pPr>
              <w:widowControl/>
              <w:ind w:firstLine="400"/>
              <w:rPr>
                <w:sz w:val="20"/>
              </w:rPr>
            </w:pPr>
          </w:p>
        </w:tc>
      </w:tr>
    </w:tbl>
    <w:p w:rsidR="00F405BA" w:rsidRPr="00A04B46" w:rsidRDefault="00F405BA" w:rsidP="00F405BA">
      <w:pPr>
        <w:pStyle w:val="6"/>
      </w:pPr>
      <w:bookmarkStart w:id="2011" w:name="_Toc130046930"/>
      <w:bookmarkStart w:id="2012" w:name="_Toc130155444"/>
      <w:r w:rsidRPr="00A04B46">
        <w:t>响应参数</w:t>
      </w:r>
      <w:bookmarkEnd w:id="2011"/>
      <w:bookmarkEnd w:id="2012"/>
    </w:p>
    <w:tbl>
      <w:tblPr>
        <w:tblW w:w="525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6"/>
        <w:gridCol w:w="1189"/>
        <w:gridCol w:w="1584"/>
        <w:gridCol w:w="816"/>
        <w:gridCol w:w="1139"/>
        <w:gridCol w:w="1601"/>
        <w:gridCol w:w="1927"/>
      </w:tblGrid>
      <w:tr w:rsidR="00F405BA" w:rsidRPr="00A04B46" w:rsidTr="0058245B">
        <w:trPr>
          <w:trHeight w:val="270"/>
          <w:jc w:val="center"/>
        </w:trPr>
        <w:tc>
          <w:tcPr>
            <w:tcW w:w="446" w:type="pct"/>
            <w:shd w:val="clear" w:color="000000" w:fill="E6E6E6"/>
            <w:vAlign w:val="center"/>
          </w:tcPr>
          <w:p w:rsidR="00F405BA" w:rsidRPr="00A04B46" w:rsidRDefault="00F405BA" w:rsidP="0058245B">
            <w:pPr>
              <w:widowControl/>
              <w:ind w:firstLine="400"/>
              <w:jc w:val="center"/>
              <w:rPr>
                <w:sz w:val="20"/>
              </w:rPr>
            </w:pPr>
            <w:r w:rsidRPr="00A04B46">
              <w:rPr>
                <w:sz w:val="20"/>
              </w:rPr>
              <w:t>序号</w:t>
            </w:r>
          </w:p>
        </w:tc>
        <w:tc>
          <w:tcPr>
            <w:tcW w:w="692" w:type="pct"/>
            <w:shd w:val="clear" w:color="000000" w:fill="E6E6E6"/>
            <w:vAlign w:val="center"/>
          </w:tcPr>
          <w:p w:rsidR="00F405BA" w:rsidRPr="00A04B46" w:rsidRDefault="00F405BA" w:rsidP="0058245B">
            <w:pPr>
              <w:widowControl/>
              <w:ind w:firstLine="400"/>
              <w:jc w:val="center"/>
              <w:rPr>
                <w:sz w:val="20"/>
              </w:rPr>
            </w:pPr>
            <w:r w:rsidRPr="00A04B46">
              <w:rPr>
                <w:sz w:val="20"/>
              </w:rPr>
              <w:t>父元素名称</w:t>
            </w:r>
          </w:p>
        </w:tc>
        <w:tc>
          <w:tcPr>
            <w:tcW w:w="896" w:type="pct"/>
            <w:shd w:val="clear" w:color="000000" w:fill="E6E6E6"/>
            <w:vAlign w:val="center"/>
          </w:tcPr>
          <w:p w:rsidR="00F405BA" w:rsidRPr="00A04B46" w:rsidRDefault="00F405BA" w:rsidP="0058245B">
            <w:pPr>
              <w:widowControl/>
              <w:ind w:firstLine="400"/>
              <w:jc w:val="center"/>
              <w:rPr>
                <w:sz w:val="20"/>
              </w:rPr>
            </w:pPr>
            <w:r w:rsidRPr="00A04B46">
              <w:rPr>
                <w:sz w:val="20"/>
              </w:rPr>
              <w:t>元素名称</w:t>
            </w:r>
          </w:p>
        </w:tc>
        <w:tc>
          <w:tcPr>
            <w:tcW w:w="419" w:type="pct"/>
            <w:shd w:val="clear" w:color="000000" w:fill="E6E6E6"/>
            <w:vAlign w:val="center"/>
          </w:tcPr>
          <w:p w:rsidR="00F405BA" w:rsidRPr="00A04B46" w:rsidRDefault="00F405BA" w:rsidP="0058245B">
            <w:pPr>
              <w:widowControl/>
              <w:ind w:firstLine="400"/>
              <w:jc w:val="center"/>
              <w:rPr>
                <w:sz w:val="20"/>
              </w:rPr>
            </w:pPr>
            <w:r w:rsidRPr="00A04B46">
              <w:rPr>
                <w:sz w:val="20"/>
              </w:rPr>
              <w:t>约束</w:t>
            </w:r>
          </w:p>
        </w:tc>
        <w:tc>
          <w:tcPr>
            <w:tcW w:w="515" w:type="pct"/>
            <w:shd w:val="clear" w:color="000000" w:fill="E6E6E6"/>
            <w:vAlign w:val="center"/>
          </w:tcPr>
          <w:p w:rsidR="00F405BA" w:rsidRPr="00A04B46" w:rsidRDefault="00F405BA" w:rsidP="0058245B">
            <w:pPr>
              <w:widowControl/>
              <w:ind w:firstLine="400"/>
              <w:jc w:val="center"/>
              <w:rPr>
                <w:sz w:val="20"/>
              </w:rPr>
            </w:pPr>
            <w:r w:rsidRPr="00A04B46">
              <w:rPr>
                <w:sz w:val="20"/>
              </w:rPr>
              <w:t>类型</w:t>
            </w:r>
          </w:p>
        </w:tc>
        <w:tc>
          <w:tcPr>
            <w:tcW w:w="933" w:type="pct"/>
            <w:shd w:val="clear" w:color="000000" w:fill="E6E6E6"/>
            <w:vAlign w:val="center"/>
          </w:tcPr>
          <w:p w:rsidR="00F405BA" w:rsidRPr="00A04B46" w:rsidRDefault="00F405BA" w:rsidP="0058245B">
            <w:pPr>
              <w:widowControl/>
              <w:ind w:firstLine="400"/>
              <w:jc w:val="center"/>
              <w:rPr>
                <w:sz w:val="20"/>
              </w:rPr>
            </w:pPr>
            <w:r w:rsidRPr="00A04B46">
              <w:rPr>
                <w:sz w:val="20"/>
              </w:rPr>
              <w:t>描述</w:t>
            </w:r>
          </w:p>
        </w:tc>
        <w:tc>
          <w:tcPr>
            <w:tcW w:w="1100" w:type="pct"/>
            <w:shd w:val="clear" w:color="000000" w:fill="E6E6E6"/>
            <w:vAlign w:val="center"/>
          </w:tcPr>
          <w:p w:rsidR="00F405BA" w:rsidRPr="00A04B46" w:rsidRDefault="00F405BA" w:rsidP="0058245B">
            <w:pPr>
              <w:widowControl/>
              <w:ind w:firstLine="400"/>
              <w:jc w:val="center"/>
              <w:rPr>
                <w:sz w:val="20"/>
              </w:rPr>
            </w:pPr>
            <w:r w:rsidRPr="00A04B46">
              <w:rPr>
                <w:sz w:val="20"/>
              </w:rPr>
              <w:t>取值说明</w:t>
            </w:r>
          </w:p>
        </w:tc>
      </w:tr>
      <w:tr w:rsidR="00F405BA" w:rsidRPr="00A04B46" w:rsidTr="0058245B">
        <w:trPr>
          <w:trHeight w:val="285"/>
          <w:jc w:val="center"/>
        </w:trPr>
        <w:tc>
          <w:tcPr>
            <w:tcW w:w="446" w:type="pct"/>
            <w:vAlign w:val="center"/>
          </w:tcPr>
          <w:p w:rsidR="00F405BA" w:rsidRPr="00A04B46" w:rsidRDefault="00F405BA" w:rsidP="0058245B">
            <w:pPr>
              <w:widowControl/>
              <w:ind w:firstLine="400"/>
              <w:rPr>
                <w:sz w:val="20"/>
              </w:rPr>
            </w:pPr>
            <w:r w:rsidRPr="00A04B46">
              <w:rPr>
                <w:sz w:val="20"/>
              </w:rPr>
              <w:t>1</w:t>
            </w:r>
          </w:p>
        </w:tc>
        <w:tc>
          <w:tcPr>
            <w:tcW w:w="692" w:type="pct"/>
            <w:vAlign w:val="center"/>
          </w:tcPr>
          <w:p w:rsidR="00F405BA" w:rsidRPr="00A04B46" w:rsidRDefault="00F405BA" w:rsidP="0058245B">
            <w:pPr>
              <w:widowControl/>
              <w:ind w:firstLine="400"/>
              <w:rPr>
                <w:sz w:val="20"/>
              </w:rPr>
            </w:pPr>
            <w:r w:rsidRPr="00A04B46">
              <w:rPr>
                <w:sz w:val="20"/>
              </w:rPr>
              <w:t>result</w:t>
            </w:r>
          </w:p>
        </w:tc>
        <w:tc>
          <w:tcPr>
            <w:tcW w:w="896" w:type="pct"/>
            <w:vAlign w:val="center"/>
          </w:tcPr>
          <w:p w:rsidR="00F405BA" w:rsidRPr="00A04B46" w:rsidRDefault="00F405BA" w:rsidP="0058245B">
            <w:pPr>
              <w:widowControl/>
              <w:ind w:firstLine="400"/>
              <w:rPr>
                <w:sz w:val="20"/>
              </w:rPr>
            </w:pPr>
            <w:r w:rsidRPr="00A04B46">
              <w:rPr>
                <w:sz w:val="20"/>
              </w:rPr>
              <w:t>resultCode</w:t>
            </w:r>
          </w:p>
        </w:tc>
        <w:tc>
          <w:tcPr>
            <w:tcW w:w="419" w:type="pct"/>
            <w:vAlign w:val="center"/>
          </w:tcPr>
          <w:p w:rsidR="00F405BA" w:rsidRPr="00A04B46" w:rsidRDefault="00F405BA" w:rsidP="0058245B">
            <w:pPr>
              <w:widowControl/>
              <w:ind w:firstLine="400"/>
              <w:jc w:val="center"/>
              <w:rPr>
                <w:sz w:val="20"/>
              </w:rPr>
            </w:pPr>
            <w:r w:rsidRPr="00A04B46">
              <w:rPr>
                <w:sz w:val="20"/>
              </w:rPr>
              <w:t>1</w:t>
            </w:r>
          </w:p>
        </w:tc>
        <w:tc>
          <w:tcPr>
            <w:tcW w:w="515" w:type="pct"/>
            <w:vAlign w:val="center"/>
          </w:tcPr>
          <w:p w:rsidR="00F405BA" w:rsidRPr="00A04B46" w:rsidRDefault="00F405BA" w:rsidP="0058245B">
            <w:pPr>
              <w:widowControl/>
              <w:ind w:firstLine="400"/>
              <w:jc w:val="center"/>
              <w:rPr>
                <w:sz w:val="20"/>
              </w:rPr>
            </w:pPr>
            <w:r w:rsidRPr="00A04B46">
              <w:rPr>
                <w:sz w:val="20"/>
              </w:rPr>
              <w:t>String</w:t>
            </w:r>
          </w:p>
        </w:tc>
        <w:tc>
          <w:tcPr>
            <w:tcW w:w="933" w:type="pct"/>
            <w:vAlign w:val="center"/>
          </w:tcPr>
          <w:p w:rsidR="00F405BA" w:rsidRPr="00A04B46" w:rsidRDefault="00F405BA" w:rsidP="0058245B">
            <w:pPr>
              <w:widowControl/>
              <w:ind w:firstLine="400"/>
              <w:rPr>
                <w:sz w:val="20"/>
              </w:rPr>
            </w:pPr>
            <w:r w:rsidRPr="00A04B46">
              <w:rPr>
                <w:sz w:val="20"/>
              </w:rPr>
              <w:t>返回结果编码</w:t>
            </w:r>
          </w:p>
        </w:tc>
        <w:tc>
          <w:tcPr>
            <w:tcW w:w="1100" w:type="pct"/>
            <w:vAlign w:val="center"/>
          </w:tcPr>
          <w:p w:rsidR="00F405BA" w:rsidRPr="00A04B46" w:rsidRDefault="00F405BA" w:rsidP="0058245B">
            <w:pPr>
              <w:widowControl/>
              <w:ind w:firstLine="400"/>
              <w:rPr>
                <w:sz w:val="20"/>
              </w:rPr>
            </w:pPr>
          </w:p>
        </w:tc>
      </w:tr>
    </w:tbl>
    <w:p w:rsidR="00F405BA" w:rsidRPr="00A04B46" w:rsidRDefault="00F405BA" w:rsidP="00F405BA">
      <w:pPr>
        <w:pStyle w:val="6"/>
      </w:pPr>
      <w:bookmarkStart w:id="2013" w:name="_Toc130046931"/>
      <w:bookmarkStart w:id="2014" w:name="_Toc130155445"/>
      <w:r w:rsidRPr="00A04B46">
        <w:t>报文示例</w:t>
      </w:r>
      <w:bookmarkEnd w:id="2013"/>
      <w:bookmarkEnd w:id="2014"/>
    </w:p>
    <w:p w:rsidR="00F405BA" w:rsidRPr="00A04B46" w:rsidRDefault="00F405BA" w:rsidP="00F405BA">
      <w:pPr>
        <w:ind w:firstLine="480"/>
      </w:pPr>
      <w:r w:rsidRPr="00A04B46">
        <w:t>请求报文示例：</w:t>
      </w:r>
    </w:p>
    <w:p w:rsidR="00F405BA" w:rsidRPr="00A04B46" w:rsidRDefault="00F405BA" w:rsidP="00F405BA">
      <w:pPr>
        <w:ind w:firstLine="480"/>
      </w:pPr>
      <w:r w:rsidRPr="00A04B46">
        <w:t>{</w:t>
      </w:r>
    </w:p>
    <w:p w:rsidR="00F405BA" w:rsidRPr="00A04B46" w:rsidRDefault="00F405BA" w:rsidP="00F405BA">
      <w:pPr>
        <w:ind w:firstLine="480"/>
      </w:pPr>
      <w:r w:rsidRPr="00A04B46">
        <w:t xml:space="preserve">    "params": {</w:t>
      </w:r>
    </w:p>
    <w:p w:rsidR="00F405BA" w:rsidRPr="00A04B46" w:rsidRDefault="00F405BA" w:rsidP="00F405BA">
      <w:pPr>
        <w:ind w:firstLine="480"/>
      </w:pPr>
      <w:r w:rsidRPr="00A04B46">
        <w:t xml:space="preserve">        "srvCode": "13966779233",</w:t>
      </w:r>
    </w:p>
    <w:p w:rsidR="00F405BA" w:rsidRPr="00A04B46" w:rsidRDefault="00F405BA" w:rsidP="00F405BA">
      <w:pPr>
        <w:ind w:firstLine="480"/>
      </w:pPr>
      <w:r w:rsidRPr="00A04B46">
        <w:tab/>
      </w:r>
      <w:r w:rsidRPr="00A04B46">
        <w:tab/>
        <w:t>"operateNumType": "0",</w:t>
      </w:r>
    </w:p>
    <w:p w:rsidR="00F405BA" w:rsidRPr="00A04B46" w:rsidRDefault="00F405BA" w:rsidP="00F405BA">
      <w:pPr>
        <w:ind w:firstLine="480"/>
      </w:pPr>
      <w:r w:rsidRPr="00A04B46">
        <w:t xml:space="preserve">        "provinceId ": "",</w:t>
      </w:r>
    </w:p>
    <w:p w:rsidR="00F405BA" w:rsidRPr="00A04B46" w:rsidRDefault="00F405BA" w:rsidP="00F405BA">
      <w:pPr>
        <w:ind w:firstLine="480"/>
      </w:pPr>
      <w:r w:rsidRPr="00A04B46">
        <w:lastRenderedPageBreak/>
        <w:t xml:space="preserve">        "regionId ": "",</w:t>
      </w:r>
    </w:p>
    <w:p w:rsidR="00F405BA" w:rsidRPr="00A04B46" w:rsidRDefault="00F405BA" w:rsidP="00F405BA">
      <w:pPr>
        <w:ind w:firstLine="480"/>
      </w:pPr>
      <w:r w:rsidRPr="00A04B46">
        <w:t xml:space="preserve">        "channelId ": "",</w:t>
      </w:r>
    </w:p>
    <w:p w:rsidR="00F405BA" w:rsidRPr="00A04B46" w:rsidRDefault="00F405BA" w:rsidP="00F405BA">
      <w:pPr>
        <w:ind w:firstLineChars="400" w:firstLine="960"/>
      </w:pPr>
      <w:r w:rsidRPr="00A04B46">
        <w:t>"crmpfPubInfo":{</w:t>
      </w:r>
    </w:p>
    <w:p w:rsidR="00F405BA" w:rsidRPr="00A04B46" w:rsidRDefault="00F405BA" w:rsidP="00F405BA">
      <w:pPr>
        <w:ind w:left="420" w:firstLine="480"/>
      </w:pPr>
      <w:r w:rsidRPr="00A04B46">
        <w:tab/>
        <w:t>"staffId":"",</w:t>
      </w:r>
    </w:p>
    <w:p w:rsidR="00F405BA" w:rsidRPr="00A04B46" w:rsidRDefault="00F405BA" w:rsidP="00F405BA">
      <w:pPr>
        <w:ind w:left="420" w:firstLine="480"/>
      </w:pPr>
      <w:r w:rsidRPr="00A04B46">
        <w:tab/>
        <w:t>"orgId":"",</w:t>
      </w:r>
    </w:p>
    <w:p w:rsidR="00F405BA" w:rsidRPr="00A04B46" w:rsidRDefault="00F405BA" w:rsidP="00F405BA">
      <w:pPr>
        <w:ind w:firstLine="480"/>
      </w:pPr>
      <w:r w:rsidRPr="00A04B46">
        <w:tab/>
      </w:r>
      <w:r w:rsidRPr="00A04B46">
        <w:tab/>
        <w:t xml:space="preserve">   "cityCode":"",</w:t>
      </w:r>
    </w:p>
    <w:p w:rsidR="00F405BA" w:rsidRPr="00A04B46" w:rsidRDefault="00F405BA" w:rsidP="00F405BA">
      <w:pPr>
        <w:ind w:left="420" w:firstLine="480"/>
      </w:pPr>
      <w:r w:rsidRPr="00A04B46">
        <w:tab/>
        <w:t>"countryCode":"",</w:t>
      </w:r>
    </w:p>
    <w:p w:rsidR="00F405BA" w:rsidRPr="00A04B46" w:rsidRDefault="00F405BA" w:rsidP="00F405BA">
      <w:pPr>
        <w:ind w:left="420" w:firstLine="480"/>
      </w:pPr>
      <w:r w:rsidRPr="00A04B46">
        <w:tab/>
        <w:t>"paging":"",</w:t>
      </w:r>
    </w:p>
    <w:p w:rsidR="00F405BA" w:rsidRPr="00A04B46" w:rsidRDefault="00F405BA" w:rsidP="00F405BA">
      <w:pPr>
        <w:ind w:left="420" w:firstLine="480"/>
      </w:pPr>
      <w:r w:rsidRPr="00A04B46">
        <w:tab/>
        <w:t>"rowsPerPage":"",</w:t>
      </w:r>
    </w:p>
    <w:p w:rsidR="00F405BA" w:rsidRPr="00A04B46" w:rsidRDefault="00F405BA" w:rsidP="00F405BA">
      <w:pPr>
        <w:ind w:left="420" w:firstLine="480"/>
      </w:pPr>
      <w:r w:rsidRPr="00A04B46">
        <w:tab/>
        <w:t>"pageNum":""</w:t>
      </w:r>
    </w:p>
    <w:p w:rsidR="00F405BA" w:rsidRPr="00A04B46" w:rsidRDefault="00F405BA" w:rsidP="00F405BA">
      <w:pPr>
        <w:ind w:firstLineChars="400" w:firstLine="960"/>
      </w:pPr>
      <w:r w:rsidRPr="00A04B46">
        <w:t>}</w:t>
      </w:r>
    </w:p>
    <w:p w:rsidR="00F405BA" w:rsidRPr="00A04B46" w:rsidRDefault="00F405BA" w:rsidP="00F405BA">
      <w:pPr>
        <w:ind w:firstLine="480"/>
      </w:pPr>
      <w:r w:rsidRPr="00A04B46">
        <w:t xml:space="preserve">    }</w:t>
      </w:r>
    </w:p>
    <w:p w:rsidR="00F405BA" w:rsidRPr="00A04B46" w:rsidRDefault="00F405BA" w:rsidP="00F405BA">
      <w:pPr>
        <w:ind w:firstLine="480"/>
      </w:pPr>
      <w:r w:rsidRPr="00A04B46">
        <w:t>}</w:t>
      </w:r>
    </w:p>
    <w:p w:rsidR="00F405BA" w:rsidRPr="00A04B46" w:rsidRDefault="00F405BA" w:rsidP="00F405BA">
      <w:pPr>
        <w:ind w:firstLine="480"/>
      </w:pPr>
      <w:r w:rsidRPr="00A04B46">
        <w:t>响应报文示例：</w:t>
      </w:r>
    </w:p>
    <w:p w:rsidR="00F405BA" w:rsidRPr="00A04B46" w:rsidRDefault="00F405BA" w:rsidP="00F405BA">
      <w:pPr>
        <w:ind w:firstLine="480"/>
      </w:pPr>
      <w:r w:rsidRPr="00A04B46">
        <w:t>{</w:t>
      </w:r>
    </w:p>
    <w:p w:rsidR="00F405BA" w:rsidRPr="00A04B46" w:rsidRDefault="00F405BA" w:rsidP="00F405BA">
      <w:pPr>
        <w:ind w:firstLine="480"/>
      </w:pPr>
      <w:r w:rsidRPr="00A04B46">
        <w:t xml:space="preserve">    "rtnCode": "0",</w:t>
      </w:r>
    </w:p>
    <w:p w:rsidR="00F405BA" w:rsidRPr="00A04B46" w:rsidRDefault="00F405BA" w:rsidP="00F405BA">
      <w:pPr>
        <w:ind w:firstLine="480"/>
      </w:pPr>
      <w:r w:rsidRPr="00A04B46">
        <w:t xml:space="preserve">    "rtnMsg": "</w:t>
      </w:r>
      <w:r w:rsidRPr="00A04B46">
        <w:t>成功</w:t>
      </w:r>
      <w:r w:rsidRPr="00A04B46">
        <w:t>",</w:t>
      </w:r>
    </w:p>
    <w:p w:rsidR="00F405BA" w:rsidRPr="00A04B46" w:rsidRDefault="00F405BA" w:rsidP="00F405BA">
      <w:pPr>
        <w:ind w:firstLine="480"/>
      </w:pPr>
      <w:r w:rsidRPr="00A04B46">
        <w:t xml:space="preserve">    "object": {</w:t>
      </w:r>
    </w:p>
    <w:p w:rsidR="00F405BA" w:rsidRPr="00A04B46" w:rsidRDefault="00F405BA" w:rsidP="00F405BA">
      <w:pPr>
        <w:ind w:firstLine="480"/>
      </w:pPr>
      <w:r w:rsidRPr="00A04B46">
        <w:lastRenderedPageBreak/>
        <w:t xml:space="preserve">        "respCode": "00000",</w:t>
      </w:r>
    </w:p>
    <w:p w:rsidR="00F405BA" w:rsidRPr="00A04B46" w:rsidRDefault="00F405BA" w:rsidP="00F405BA">
      <w:pPr>
        <w:ind w:firstLine="480"/>
      </w:pPr>
      <w:r w:rsidRPr="00A04B46">
        <w:t xml:space="preserve">        "respDesc": "success",</w:t>
      </w:r>
    </w:p>
    <w:p w:rsidR="00F405BA" w:rsidRPr="00A04B46" w:rsidRDefault="00F405BA" w:rsidP="00F405BA">
      <w:pPr>
        <w:ind w:firstLine="480"/>
      </w:pPr>
      <w:r w:rsidRPr="00A04B46">
        <w:t xml:space="preserve">        </w:t>
      </w:r>
      <w:r w:rsidRPr="00A04B46">
        <w:rPr>
          <w:rFonts w:hint="eastAsia"/>
        </w:rPr>
        <w:t>"result": [{</w:t>
      </w:r>
    </w:p>
    <w:p w:rsidR="00F405BA" w:rsidRPr="00A04B46" w:rsidRDefault="00F405BA" w:rsidP="00F405BA">
      <w:pPr>
        <w:ind w:firstLine="480"/>
      </w:pPr>
      <w:r w:rsidRPr="00A04B46">
        <w:tab/>
      </w:r>
      <w:r w:rsidRPr="00A04B46">
        <w:tab/>
      </w:r>
      <w:r w:rsidRPr="00A04B46">
        <w:tab/>
        <w:t>"resultCode": "0"</w:t>
      </w:r>
    </w:p>
    <w:p w:rsidR="00F405BA" w:rsidRPr="00A04B46" w:rsidRDefault="00F405BA" w:rsidP="00F405BA">
      <w:pPr>
        <w:ind w:firstLine="480"/>
      </w:pPr>
      <w:r w:rsidRPr="00A04B46">
        <w:t xml:space="preserve">        }</w:t>
      </w:r>
      <w:r w:rsidRPr="00A04B46">
        <w:rPr>
          <w:rFonts w:hint="eastAsia"/>
        </w:rPr>
        <w:t>]</w:t>
      </w:r>
    </w:p>
    <w:p w:rsidR="00F405BA" w:rsidRPr="00A04B46" w:rsidRDefault="00F405BA" w:rsidP="00F405BA">
      <w:pPr>
        <w:ind w:firstLine="480"/>
      </w:pPr>
      <w:r w:rsidRPr="00A04B46">
        <w:t xml:space="preserve">    }</w:t>
      </w:r>
    </w:p>
    <w:p w:rsidR="00F405BA" w:rsidRPr="00A04B46" w:rsidRDefault="00F405BA" w:rsidP="00F405BA">
      <w:pPr>
        <w:ind w:firstLine="480"/>
      </w:pPr>
      <w:r w:rsidRPr="00A04B46">
        <w:t>}</w:t>
      </w:r>
    </w:p>
    <w:p w:rsidR="00F405BA" w:rsidRPr="00A04B46" w:rsidRDefault="00F405BA" w:rsidP="00F405BA">
      <w:pPr>
        <w:ind w:firstLine="480"/>
      </w:pPr>
    </w:p>
    <w:p w:rsidR="00F405BA" w:rsidRPr="00A04B46" w:rsidRDefault="00F405BA" w:rsidP="00F405BA">
      <w:pPr>
        <w:pStyle w:val="5"/>
      </w:pPr>
      <w:bookmarkStart w:id="2015" w:name="_Toc129957962"/>
      <w:bookmarkStart w:id="2016" w:name="_Toc130046932"/>
      <w:bookmarkStart w:id="2017" w:name="_Toc130155446"/>
      <w:r w:rsidRPr="00A04B46">
        <w:rPr>
          <w:rFonts w:hint="eastAsia"/>
        </w:rPr>
        <w:t>光猫端口状态查询</w:t>
      </w:r>
      <w:bookmarkEnd w:id="2015"/>
      <w:r>
        <w:rPr>
          <w:rFonts w:hint="eastAsia"/>
        </w:rPr>
        <w:t>接口</w:t>
      </w:r>
      <w:bookmarkEnd w:id="2016"/>
      <w:bookmarkEnd w:id="2017"/>
    </w:p>
    <w:p w:rsidR="00F405BA" w:rsidRPr="00A04B46" w:rsidRDefault="00F405BA" w:rsidP="00F405BA">
      <w:pPr>
        <w:ind w:firstLine="482"/>
        <w:rPr>
          <w:b/>
          <w:bCs/>
        </w:rPr>
      </w:pPr>
      <w:r w:rsidRPr="00A04B46">
        <w:rPr>
          <w:b/>
          <w:bCs/>
        </w:rPr>
        <w:t>接口描述</w:t>
      </w:r>
    </w:p>
    <w:p w:rsidR="00F405BA" w:rsidRPr="00A04B46" w:rsidRDefault="00F405BA" w:rsidP="00F405BA">
      <w:pPr>
        <w:ind w:firstLine="480"/>
        <w:rPr>
          <w:rFonts w:ascii="宋体" w:hAnsi="宋体"/>
          <w:szCs w:val="24"/>
        </w:rPr>
      </w:pPr>
      <w:r w:rsidRPr="00A04B46">
        <w:rPr>
          <w:rFonts w:ascii="宋体" w:hAnsi="宋体"/>
          <w:szCs w:val="24"/>
        </w:rPr>
        <w:t>通过服务号码与号码类别，查询LAN侧端口状态。</w:t>
      </w:r>
    </w:p>
    <w:p w:rsidR="00F405BA" w:rsidRPr="00A04B46" w:rsidRDefault="00F405BA" w:rsidP="00F405BA">
      <w:pPr>
        <w:ind w:firstLine="482"/>
        <w:rPr>
          <w:rFonts w:ascii="宋体" w:hAnsi="宋体"/>
          <w:szCs w:val="24"/>
        </w:rPr>
      </w:pPr>
      <w:r w:rsidRPr="00A04B46">
        <w:rPr>
          <w:b/>
        </w:rPr>
        <w:t>URL</w:t>
      </w:r>
      <w:r w:rsidRPr="00A04B46">
        <w:rPr>
          <w:b/>
        </w:rPr>
        <w:t>：</w:t>
      </w:r>
      <w:r w:rsidRPr="00A04B46">
        <w:t>/public/yn/</w:t>
      </w:r>
      <w:r w:rsidRPr="00A04B46">
        <w:rPr>
          <w:rFonts w:hint="eastAsia"/>
        </w:rPr>
        <w:t>hgu/</w:t>
      </w:r>
      <w:r w:rsidRPr="00A04B46">
        <w:t xml:space="preserve">query/ </w:t>
      </w:r>
      <w:r w:rsidRPr="00A04B46">
        <w:rPr>
          <w:rFonts w:hint="eastAsia"/>
        </w:rPr>
        <w:t>laninfo</w:t>
      </w:r>
      <w:r w:rsidRPr="00A04B46">
        <w:tab/>
      </w:r>
      <w:r w:rsidRPr="00A04B46">
        <w:rPr>
          <w:b/>
        </w:rPr>
        <w:t>方法：</w:t>
      </w:r>
      <w:r w:rsidRPr="00A04B46">
        <w:t>post</w:t>
      </w:r>
    </w:p>
    <w:p w:rsidR="00F405BA" w:rsidRPr="00A04B46" w:rsidRDefault="00F405BA" w:rsidP="00F405BA">
      <w:pPr>
        <w:ind w:firstLine="482"/>
        <w:rPr>
          <w:b/>
          <w:bCs/>
        </w:rPr>
      </w:pPr>
      <w:r w:rsidRPr="00A04B46">
        <w:rPr>
          <w:b/>
          <w:bCs/>
        </w:rPr>
        <w:t>请求参数</w:t>
      </w:r>
    </w:p>
    <w:tbl>
      <w:tblPr>
        <w:tblW w:w="93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6"/>
        <w:gridCol w:w="1153"/>
        <w:gridCol w:w="1256"/>
        <w:gridCol w:w="574"/>
        <w:gridCol w:w="1452"/>
        <w:gridCol w:w="961"/>
        <w:gridCol w:w="3341"/>
      </w:tblGrid>
      <w:tr w:rsidR="00F405BA" w:rsidRPr="00A04B46" w:rsidTr="0058245B">
        <w:trPr>
          <w:trHeight w:val="270"/>
          <w:jc w:val="center"/>
        </w:trPr>
        <w:tc>
          <w:tcPr>
            <w:tcW w:w="576" w:type="dxa"/>
            <w:shd w:val="clear" w:color="000000" w:fill="E6E6E6"/>
            <w:vAlign w:val="center"/>
          </w:tcPr>
          <w:p w:rsidR="00F405BA" w:rsidRPr="00A04B46" w:rsidRDefault="00F405BA" w:rsidP="0058245B">
            <w:pPr>
              <w:ind w:firstLine="480"/>
              <w:rPr>
                <w:rFonts w:ascii="宋体" w:hAnsi="宋体"/>
                <w:szCs w:val="24"/>
              </w:rPr>
            </w:pPr>
            <w:r w:rsidRPr="00A04B46">
              <w:rPr>
                <w:rFonts w:ascii="宋体" w:hAnsi="宋体"/>
                <w:szCs w:val="24"/>
              </w:rPr>
              <w:t>序号</w:t>
            </w:r>
          </w:p>
        </w:tc>
        <w:tc>
          <w:tcPr>
            <w:tcW w:w="1153" w:type="dxa"/>
            <w:shd w:val="clear" w:color="000000" w:fill="E6E6E6"/>
            <w:vAlign w:val="center"/>
          </w:tcPr>
          <w:p w:rsidR="00F405BA" w:rsidRPr="00A04B46" w:rsidRDefault="00F405BA" w:rsidP="0058245B">
            <w:pPr>
              <w:ind w:firstLine="480"/>
              <w:rPr>
                <w:rFonts w:ascii="宋体" w:hAnsi="宋体"/>
                <w:szCs w:val="24"/>
              </w:rPr>
            </w:pPr>
            <w:r w:rsidRPr="00A04B46">
              <w:rPr>
                <w:rFonts w:ascii="宋体" w:hAnsi="宋体"/>
                <w:szCs w:val="24"/>
              </w:rPr>
              <w:t>父元素名称</w:t>
            </w:r>
          </w:p>
        </w:tc>
        <w:tc>
          <w:tcPr>
            <w:tcW w:w="1256" w:type="dxa"/>
            <w:shd w:val="clear" w:color="000000" w:fill="E6E6E6"/>
            <w:vAlign w:val="center"/>
          </w:tcPr>
          <w:p w:rsidR="00F405BA" w:rsidRPr="00A04B46" w:rsidRDefault="00F405BA" w:rsidP="0058245B">
            <w:pPr>
              <w:ind w:firstLine="480"/>
              <w:rPr>
                <w:rFonts w:ascii="宋体" w:hAnsi="宋体"/>
                <w:szCs w:val="24"/>
              </w:rPr>
            </w:pPr>
            <w:r w:rsidRPr="00A04B46">
              <w:rPr>
                <w:rFonts w:ascii="宋体" w:hAnsi="宋体"/>
                <w:szCs w:val="24"/>
              </w:rPr>
              <w:t>元素名称</w:t>
            </w:r>
          </w:p>
        </w:tc>
        <w:tc>
          <w:tcPr>
            <w:tcW w:w="574" w:type="dxa"/>
            <w:shd w:val="clear" w:color="000000" w:fill="E6E6E6"/>
            <w:vAlign w:val="center"/>
          </w:tcPr>
          <w:p w:rsidR="00F405BA" w:rsidRPr="00A04B46" w:rsidRDefault="00F405BA" w:rsidP="0058245B">
            <w:pPr>
              <w:ind w:firstLine="480"/>
              <w:rPr>
                <w:rFonts w:ascii="宋体" w:hAnsi="宋体"/>
                <w:szCs w:val="24"/>
              </w:rPr>
            </w:pPr>
            <w:r w:rsidRPr="00A04B46">
              <w:rPr>
                <w:rFonts w:ascii="宋体" w:hAnsi="宋体"/>
                <w:szCs w:val="24"/>
              </w:rPr>
              <w:t>约束</w:t>
            </w:r>
          </w:p>
        </w:tc>
        <w:tc>
          <w:tcPr>
            <w:tcW w:w="1452" w:type="dxa"/>
            <w:shd w:val="clear" w:color="000000" w:fill="E6E6E6"/>
            <w:vAlign w:val="center"/>
          </w:tcPr>
          <w:p w:rsidR="00F405BA" w:rsidRPr="00A04B46" w:rsidRDefault="00F405BA" w:rsidP="0058245B">
            <w:pPr>
              <w:ind w:firstLine="480"/>
              <w:rPr>
                <w:rFonts w:ascii="宋体" w:hAnsi="宋体"/>
                <w:szCs w:val="24"/>
              </w:rPr>
            </w:pPr>
            <w:r w:rsidRPr="00A04B46">
              <w:rPr>
                <w:rFonts w:ascii="宋体" w:hAnsi="宋体"/>
                <w:szCs w:val="24"/>
              </w:rPr>
              <w:t>类型</w:t>
            </w:r>
          </w:p>
        </w:tc>
        <w:tc>
          <w:tcPr>
            <w:tcW w:w="961" w:type="dxa"/>
            <w:shd w:val="clear" w:color="000000" w:fill="E6E6E6"/>
            <w:vAlign w:val="center"/>
          </w:tcPr>
          <w:p w:rsidR="00F405BA" w:rsidRPr="00A04B46" w:rsidRDefault="00F405BA" w:rsidP="0058245B">
            <w:pPr>
              <w:ind w:firstLine="480"/>
              <w:rPr>
                <w:rFonts w:ascii="宋体" w:hAnsi="宋体"/>
                <w:szCs w:val="24"/>
              </w:rPr>
            </w:pPr>
            <w:r w:rsidRPr="00A04B46">
              <w:rPr>
                <w:rFonts w:ascii="宋体" w:hAnsi="宋体"/>
                <w:szCs w:val="24"/>
              </w:rPr>
              <w:t>描述</w:t>
            </w:r>
          </w:p>
        </w:tc>
        <w:tc>
          <w:tcPr>
            <w:tcW w:w="3341" w:type="dxa"/>
            <w:shd w:val="clear" w:color="000000" w:fill="E6E6E6"/>
            <w:vAlign w:val="center"/>
          </w:tcPr>
          <w:p w:rsidR="00F405BA" w:rsidRPr="00A04B46" w:rsidRDefault="00F405BA" w:rsidP="0058245B">
            <w:pPr>
              <w:ind w:firstLine="480"/>
              <w:rPr>
                <w:rFonts w:ascii="宋体" w:hAnsi="宋体"/>
                <w:szCs w:val="24"/>
              </w:rPr>
            </w:pPr>
            <w:r w:rsidRPr="00A04B46">
              <w:rPr>
                <w:rFonts w:ascii="宋体" w:hAnsi="宋体"/>
                <w:szCs w:val="24"/>
              </w:rPr>
              <w:t>取值说明</w:t>
            </w:r>
          </w:p>
        </w:tc>
      </w:tr>
      <w:tr w:rsidR="00F405BA" w:rsidRPr="00A04B46" w:rsidTr="0058245B">
        <w:trPr>
          <w:trHeight w:val="270"/>
          <w:jc w:val="center"/>
        </w:trPr>
        <w:tc>
          <w:tcPr>
            <w:tcW w:w="576" w:type="dxa"/>
            <w:vAlign w:val="center"/>
          </w:tcPr>
          <w:p w:rsidR="00F405BA" w:rsidRPr="00A04B46" w:rsidRDefault="00F405BA" w:rsidP="0058245B">
            <w:pPr>
              <w:ind w:firstLine="480"/>
              <w:rPr>
                <w:rFonts w:ascii="宋体" w:hAnsi="宋体"/>
                <w:szCs w:val="24"/>
              </w:rPr>
            </w:pPr>
            <w:r w:rsidRPr="00A04B46">
              <w:rPr>
                <w:rFonts w:ascii="宋体" w:hAnsi="宋体"/>
                <w:szCs w:val="24"/>
              </w:rPr>
              <w:t>1</w:t>
            </w:r>
          </w:p>
        </w:tc>
        <w:tc>
          <w:tcPr>
            <w:tcW w:w="1153" w:type="dxa"/>
            <w:vAlign w:val="center"/>
          </w:tcPr>
          <w:p w:rsidR="00F405BA" w:rsidRPr="00A04B46" w:rsidRDefault="00F405BA" w:rsidP="0058245B">
            <w:pPr>
              <w:ind w:firstLine="480"/>
              <w:rPr>
                <w:rFonts w:ascii="宋体" w:hAnsi="宋体"/>
                <w:szCs w:val="24"/>
              </w:rPr>
            </w:pPr>
            <w:r w:rsidRPr="00A04B46">
              <w:rPr>
                <w:rFonts w:ascii="宋体" w:hAnsi="宋体"/>
                <w:szCs w:val="24"/>
              </w:rPr>
              <w:t>params</w:t>
            </w:r>
          </w:p>
        </w:tc>
        <w:tc>
          <w:tcPr>
            <w:tcW w:w="1256" w:type="dxa"/>
            <w:vAlign w:val="center"/>
          </w:tcPr>
          <w:p w:rsidR="00F405BA" w:rsidRPr="00A04B46" w:rsidRDefault="00F405BA" w:rsidP="0058245B">
            <w:pPr>
              <w:ind w:firstLine="480"/>
              <w:rPr>
                <w:rFonts w:ascii="宋体" w:hAnsi="宋体"/>
                <w:szCs w:val="24"/>
              </w:rPr>
            </w:pPr>
            <w:r w:rsidRPr="00A04B46">
              <w:rPr>
                <w:rFonts w:ascii="宋体" w:hAnsi="宋体"/>
                <w:szCs w:val="24"/>
              </w:rPr>
              <w:t>srvCode</w:t>
            </w:r>
          </w:p>
        </w:tc>
        <w:tc>
          <w:tcPr>
            <w:tcW w:w="574" w:type="dxa"/>
            <w:vAlign w:val="center"/>
          </w:tcPr>
          <w:p w:rsidR="00F405BA" w:rsidRPr="00A04B46" w:rsidRDefault="00F405BA" w:rsidP="0058245B">
            <w:pPr>
              <w:ind w:firstLine="480"/>
              <w:rPr>
                <w:rFonts w:ascii="宋体" w:hAnsi="宋体"/>
                <w:szCs w:val="24"/>
              </w:rPr>
            </w:pPr>
            <w:r w:rsidRPr="00A04B46">
              <w:rPr>
                <w:rFonts w:ascii="宋体" w:hAnsi="宋体"/>
                <w:szCs w:val="24"/>
              </w:rPr>
              <w:t>1</w:t>
            </w:r>
          </w:p>
        </w:tc>
        <w:tc>
          <w:tcPr>
            <w:tcW w:w="1452" w:type="dxa"/>
            <w:vAlign w:val="center"/>
          </w:tcPr>
          <w:p w:rsidR="00F405BA" w:rsidRPr="00A04B46" w:rsidRDefault="00F405BA" w:rsidP="0058245B">
            <w:pPr>
              <w:ind w:firstLine="480"/>
              <w:rPr>
                <w:rFonts w:ascii="宋体" w:hAnsi="宋体"/>
                <w:szCs w:val="24"/>
              </w:rPr>
            </w:pPr>
            <w:r w:rsidRPr="00A04B46">
              <w:rPr>
                <w:rFonts w:ascii="宋体" w:hAnsi="宋体"/>
                <w:szCs w:val="24"/>
              </w:rPr>
              <w:t>String</w:t>
            </w:r>
          </w:p>
        </w:tc>
        <w:tc>
          <w:tcPr>
            <w:tcW w:w="961" w:type="dxa"/>
            <w:vAlign w:val="center"/>
          </w:tcPr>
          <w:p w:rsidR="00F405BA" w:rsidRPr="00A04B46" w:rsidRDefault="00F405BA" w:rsidP="0058245B">
            <w:pPr>
              <w:ind w:firstLine="480"/>
              <w:rPr>
                <w:rFonts w:ascii="宋体" w:hAnsi="宋体"/>
                <w:szCs w:val="24"/>
              </w:rPr>
            </w:pPr>
            <w:r w:rsidRPr="00A04B46">
              <w:rPr>
                <w:rFonts w:ascii="宋体" w:hAnsi="宋体"/>
                <w:szCs w:val="24"/>
              </w:rPr>
              <w:t>服务号码</w:t>
            </w:r>
          </w:p>
        </w:tc>
        <w:tc>
          <w:tcPr>
            <w:tcW w:w="3341" w:type="dxa"/>
            <w:vAlign w:val="center"/>
          </w:tcPr>
          <w:p w:rsidR="00F405BA" w:rsidRPr="00A04B46" w:rsidRDefault="00F405BA" w:rsidP="0058245B">
            <w:pPr>
              <w:ind w:firstLine="480"/>
              <w:rPr>
                <w:rFonts w:ascii="宋体" w:hAnsi="宋体"/>
                <w:szCs w:val="24"/>
              </w:rPr>
            </w:pPr>
          </w:p>
        </w:tc>
      </w:tr>
      <w:tr w:rsidR="00F405BA" w:rsidRPr="00A04B46" w:rsidTr="0058245B">
        <w:trPr>
          <w:trHeight w:val="270"/>
          <w:jc w:val="center"/>
        </w:trPr>
        <w:tc>
          <w:tcPr>
            <w:tcW w:w="576" w:type="dxa"/>
            <w:vAlign w:val="center"/>
          </w:tcPr>
          <w:p w:rsidR="00F405BA" w:rsidRPr="00A04B46" w:rsidRDefault="00F405BA" w:rsidP="0058245B">
            <w:pPr>
              <w:ind w:firstLine="480"/>
              <w:rPr>
                <w:rFonts w:ascii="宋体" w:hAnsi="宋体"/>
                <w:szCs w:val="24"/>
              </w:rPr>
            </w:pPr>
            <w:r w:rsidRPr="00A04B46">
              <w:rPr>
                <w:rFonts w:ascii="宋体" w:hAnsi="宋体"/>
                <w:szCs w:val="24"/>
              </w:rPr>
              <w:lastRenderedPageBreak/>
              <w:t>2</w:t>
            </w:r>
          </w:p>
        </w:tc>
        <w:tc>
          <w:tcPr>
            <w:tcW w:w="1153" w:type="dxa"/>
            <w:vAlign w:val="center"/>
          </w:tcPr>
          <w:p w:rsidR="00F405BA" w:rsidRPr="00A04B46" w:rsidRDefault="00F405BA" w:rsidP="0058245B">
            <w:pPr>
              <w:ind w:firstLine="480"/>
              <w:rPr>
                <w:rFonts w:ascii="宋体" w:hAnsi="宋体"/>
                <w:szCs w:val="24"/>
              </w:rPr>
            </w:pPr>
            <w:r w:rsidRPr="00A04B46">
              <w:rPr>
                <w:rFonts w:ascii="宋体" w:hAnsi="宋体"/>
                <w:szCs w:val="24"/>
              </w:rPr>
              <w:t>params</w:t>
            </w:r>
          </w:p>
        </w:tc>
        <w:tc>
          <w:tcPr>
            <w:tcW w:w="1256" w:type="dxa"/>
            <w:vAlign w:val="center"/>
          </w:tcPr>
          <w:p w:rsidR="00F405BA" w:rsidRPr="00A04B46" w:rsidRDefault="00F405BA" w:rsidP="0058245B">
            <w:pPr>
              <w:ind w:firstLine="480"/>
              <w:rPr>
                <w:rFonts w:ascii="宋体" w:hAnsi="宋体"/>
                <w:szCs w:val="24"/>
              </w:rPr>
            </w:pPr>
            <w:r w:rsidRPr="00A04B46">
              <w:rPr>
                <w:rFonts w:ascii="宋体" w:hAnsi="宋体"/>
                <w:szCs w:val="24"/>
              </w:rPr>
              <w:t>queryType</w:t>
            </w:r>
          </w:p>
        </w:tc>
        <w:tc>
          <w:tcPr>
            <w:tcW w:w="574" w:type="dxa"/>
            <w:vAlign w:val="center"/>
          </w:tcPr>
          <w:p w:rsidR="00F405BA" w:rsidRPr="00A04B46" w:rsidRDefault="00F405BA" w:rsidP="0058245B">
            <w:pPr>
              <w:ind w:firstLine="480"/>
              <w:rPr>
                <w:rFonts w:ascii="宋体" w:hAnsi="宋体"/>
                <w:szCs w:val="24"/>
              </w:rPr>
            </w:pPr>
            <w:r w:rsidRPr="00A04B46">
              <w:rPr>
                <w:rFonts w:ascii="宋体" w:hAnsi="宋体"/>
                <w:szCs w:val="24"/>
              </w:rPr>
              <w:t>1</w:t>
            </w:r>
          </w:p>
        </w:tc>
        <w:tc>
          <w:tcPr>
            <w:tcW w:w="1452" w:type="dxa"/>
            <w:vAlign w:val="center"/>
          </w:tcPr>
          <w:p w:rsidR="00F405BA" w:rsidRPr="00A04B46" w:rsidRDefault="00F405BA" w:rsidP="0058245B">
            <w:pPr>
              <w:ind w:firstLine="480"/>
              <w:rPr>
                <w:rFonts w:ascii="宋体" w:hAnsi="宋体"/>
                <w:szCs w:val="24"/>
              </w:rPr>
            </w:pPr>
            <w:r w:rsidRPr="00A04B46">
              <w:rPr>
                <w:rFonts w:ascii="宋体" w:hAnsi="宋体"/>
                <w:szCs w:val="24"/>
              </w:rPr>
              <w:t>String</w:t>
            </w:r>
          </w:p>
        </w:tc>
        <w:tc>
          <w:tcPr>
            <w:tcW w:w="961" w:type="dxa"/>
            <w:vAlign w:val="center"/>
          </w:tcPr>
          <w:p w:rsidR="00F405BA" w:rsidRPr="00A04B46" w:rsidRDefault="00F405BA" w:rsidP="0058245B">
            <w:pPr>
              <w:ind w:firstLine="480"/>
              <w:rPr>
                <w:rFonts w:ascii="宋体" w:hAnsi="宋体"/>
                <w:szCs w:val="24"/>
              </w:rPr>
            </w:pPr>
            <w:r w:rsidRPr="00A04B46">
              <w:rPr>
                <w:rFonts w:ascii="宋体" w:hAnsi="宋体"/>
                <w:szCs w:val="24"/>
              </w:rPr>
              <w:t>号码类别</w:t>
            </w:r>
          </w:p>
        </w:tc>
        <w:tc>
          <w:tcPr>
            <w:tcW w:w="3341" w:type="dxa"/>
            <w:vAlign w:val="center"/>
          </w:tcPr>
          <w:p w:rsidR="00F405BA" w:rsidRPr="00A04B46" w:rsidRDefault="00F405BA" w:rsidP="0058245B">
            <w:pPr>
              <w:ind w:firstLine="480"/>
              <w:rPr>
                <w:rFonts w:ascii="宋体" w:hAnsi="宋体"/>
                <w:szCs w:val="24"/>
              </w:rPr>
            </w:pPr>
            <w:r w:rsidRPr="00A04B46">
              <w:rPr>
                <w:rFonts w:ascii="宋体" w:hAnsi="宋体"/>
                <w:szCs w:val="24"/>
              </w:rPr>
              <w:t>0：宽带业务账号</w:t>
            </w:r>
          </w:p>
          <w:p w:rsidR="00F405BA" w:rsidRPr="00A04B46" w:rsidRDefault="00F405BA" w:rsidP="0058245B">
            <w:pPr>
              <w:ind w:firstLine="480"/>
              <w:rPr>
                <w:rFonts w:ascii="宋体" w:hAnsi="宋体"/>
                <w:szCs w:val="24"/>
              </w:rPr>
            </w:pPr>
            <w:r w:rsidRPr="00A04B46">
              <w:rPr>
                <w:rFonts w:ascii="宋体" w:hAnsi="宋体"/>
                <w:szCs w:val="24"/>
              </w:rPr>
              <w:t>1：家庭网关loid</w:t>
            </w:r>
          </w:p>
          <w:p w:rsidR="00F405BA" w:rsidRPr="00A04B46" w:rsidRDefault="00F405BA" w:rsidP="0058245B">
            <w:pPr>
              <w:ind w:firstLine="480"/>
              <w:rPr>
                <w:rFonts w:ascii="宋体" w:hAnsi="宋体"/>
                <w:szCs w:val="24"/>
              </w:rPr>
            </w:pPr>
            <w:r w:rsidRPr="00A04B46">
              <w:rPr>
                <w:rFonts w:ascii="宋体" w:hAnsi="宋体"/>
                <w:szCs w:val="24"/>
              </w:rPr>
              <w:t>2：IPTV账号</w:t>
            </w:r>
          </w:p>
          <w:p w:rsidR="00F405BA" w:rsidRPr="00A04B46" w:rsidRDefault="00F405BA" w:rsidP="0058245B">
            <w:pPr>
              <w:ind w:firstLine="480"/>
              <w:rPr>
                <w:rFonts w:ascii="宋体" w:hAnsi="宋体"/>
                <w:szCs w:val="24"/>
              </w:rPr>
            </w:pPr>
            <w:r w:rsidRPr="00A04B46">
              <w:rPr>
                <w:rFonts w:ascii="宋体" w:hAnsi="宋体"/>
                <w:szCs w:val="24"/>
              </w:rPr>
              <w:t>3：机顶盒MAC地址</w:t>
            </w:r>
          </w:p>
        </w:tc>
      </w:tr>
      <w:tr w:rsidR="00F405BA" w:rsidRPr="00A04B46" w:rsidTr="0058245B">
        <w:trPr>
          <w:trHeight w:val="285"/>
          <w:jc w:val="center"/>
        </w:trPr>
        <w:tc>
          <w:tcPr>
            <w:tcW w:w="576" w:type="dxa"/>
            <w:shd w:val="clear" w:color="000000" w:fill="FFFFFF"/>
            <w:vAlign w:val="center"/>
          </w:tcPr>
          <w:p w:rsidR="00F405BA" w:rsidRPr="00A04B46" w:rsidRDefault="00F405BA" w:rsidP="0058245B">
            <w:pPr>
              <w:ind w:firstLine="480"/>
              <w:rPr>
                <w:rFonts w:ascii="宋体" w:hAnsi="宋体"/>
                <w:szCs w:val="24"/>
              </w:rPr>
            </w:pPr>
            <w:r w:rsidRPr="00A04B46">
              <w:rPr>
                <w:rFonts w:ascii="宋体" w:hAnsi="宋体"/>
                <w:szCs w:val="24"/>
              </w:rPr>
              <w:t>3</w:t>
            </w:r>
          </w:p>
        </w:tc>
        <w:tc>
          <w:tcPr>
            <w:tcW w:w="1153" w:type="dxa"/>
            <w:shd w:val="clear" w:color="auto" w:fill="auto"/>
            <w:vAlign w:val="center"/>
          </w:tcPr>
          <w:p w:rsidR="00F405BA" w:rsidRPr="00A04B46" w:rsidRDefault="00F405BA" w:rsidP="0058245B">
            <w:pPr>
              <w:ind w:firstLine="480"/>
              <w:rPr>
                <w:rFonts w:ascii="宋体" w:hAnsi="宋体"/>
                <w:szCs w:val="24"/>
              </w:rPr>
            </w:pPr>
            <w:r w:rsidRPr="00A04B46">
              <w:rPr>
                <w:rFonts w:ascii="宋体" w:hAnsi="宋体"/>
                <w:szCs w:val="24"/>
              </w:rPr>
              <w:t>params</w:t>
            </w:r>
          </w:p>
        </w:tc>
        <w:tc>
          <w:tcPr>
            <w:tcW w:w="1256" w:type="dxa"/>
            <w:shd w:val="clear" w:color="auto" w:fill="auto"/>
            <w:vAlign w:val="center"/>
          </w:tcPr>
          <w:p w:rsidR="00F405BA" w:rsidRPr="00A04B46" w:rsidRDefault="00F405BA" w:rsidP="0058245B">
            <w:pPr>
              <w:ind w:firstLine="480"/>
              <w:rPr>
                <w:rFonts w:ascii="宋体" w:hAnsi="宋体"/>
                <w:szCs w:val="24"/>
              </w:rPr>
            </w:pPr>
            <w:r w:rsidRPr="00A04B46">
              <w:rPr>
                <w:rFonts w:ascii="宋体" w:hAnsi="宋体"/>
                <w:szCs w:val="24"/>
              </w:rPr>
              <w:t>provinceId</w:t>
            </w:r>
          </w:p>
        </w:tc>
        <w:tc>
          <w:tcPr>
            <w:tcW w:w="574" w:type="dxa"/>
            <w:shd w:val="clear" w:color="000000" w:fill="FFFFFF"/>
            <w:vAlign w:val="center"/>
          </w:tcPr>
          <w:p w:rsidR="00F405BA" w:rsidRPr="00A04B46" w:rsidRDefault="00F405BA" w:rsidP="0058245B">
            <w:pPr>
              <w:ind w:firstLine="480"/>
              <w:rPr>
                <w:rFonts w:ascii="宋体" w:hAnsi="宋体"/>
                <w:szCs w:val="24"/>
              </w:rPr>
            </w:pPr>
            <w:r w:rsidRPr="00A04B46">
              <w:rPr>
                <w:rFonts w:ascii="宋体" w:hAnsi="宋体"/>
                <w:szCs w:val="24"/>
              </w:rPr>
              <w:t>1</w:t>
            </w:r>
          </w:p>
        </w:tc>
        <w:tc>
          <w:tcPr>
            <w:tcW w:w="1452" w:type="dxa"/>
            <w:shd w:val="clear" w:color="000000" w:fill="FFFFFF"/>
            <w:vAlign w:val="center"/>
          </w:tcPr>
          <w:p w:rsidR="00F405BA" w:rsidRPr="00A04B46" w:rsidRDefault="00F405BA" w:rsidP="0058245B">
            <w:pPr>
              <w:ind w:firstLine="480"/>
              <w:rPr>
                <w:rFonts w:ascii="宋体" w:hAnsi="宋体"/>
                <w:szCs w:val="24"/>
              </w:rPr>
            </w:pPr>
            <w:r w:rsidRPr="00A04B46">
              <w:rPr>
                <w:rFonts w:ascii="宋体" w:hAnsi="宋体"/>
                <w:szCs w:val="24"/>
              </w:rPr>
              <w:t>String</w:t>
            </w:r>
          </w:p>
        </w:tc>
        <w:tc>
          <w:tcPr>
            <w:tcW w:w="961" w:type="dxa"/>
            <w:vAlign w:val="center"/>
          </w:tcPr>
          <w:p w:rsidR="00F405BA" w:rsidRPr="00A04B46" w:rsidRDefault="00F405BA" w:rsidP="0058245B">
            <w:pPr>
              <w:ind w:firstLine="480"/>
              <w:rPr>
                <w:rFonts w:ascii="宋体" w:hAnsi="宋体"/>
                <w:szCs w:val="24"/>
              </w:rPr>
            </w:pPr>
            <w:r w:rsidRPr="00A04B46">
              <w:rPr>
                <w:rFonts w:ascii="宋体" w:hAnsi="宋体"/>
                <w:szCs w:val="24"/>
              </w:rPr>
              <w:t>省编号</w:t>
            </w:r>
          </w:p>
        </w:tc>
        <w:tc>
          <w:tcPr>
            <w:tcW w:w="3341" w:type="dxa"/>
            <w:vAlign w:val="center"/>
          </w:tcPr>
          <w:p w:rsidR="00F405BA" w:rsidRPr="00A04B46" w:rsidRDefault="00F405BA" w:rsidP="0058245B">
            <w:pPr>
              <w:ind w:firstLine="480"/>
              <w:rPr>
                <w:rFonts w:ascii="宋体" w:hAnsi="宋体"/>
                <w:szCs w:val="24"/>
              </w:rPr>
            </w:pPr>
            <w:r w:rsidRPr="00A04B46">
              <w:rPr>
                <w:rFonts w:ascii="宋体" w:hAnsi="宋体"/>
                <w:szCs w:val="24"/>
              </w:rPr>
              <w:t>请参考《中移在线一级业务接口规范--</w:t>
            </w:r>
            <w:r w:rsidRPr="00A04B46">
              <w:rPr>
                <w:rFonts w:ascii="宋体" w:hAnsi="宋体" w:hint="eastAsia"/>
                <w:szCs w:val="24"/>
              </w:rPr>
              <w:t>总册》中省</w:t>
            </w:r>
            <w:r w:rsidRPr="00A04B46">
              <w:rPr>
                <w:rFonts w:ascii="宋体" w:hAnsi="宋体"/>
                <w:szCs w:val="24"/>
              </w:rPr>
              <w:t>代码表</w:t>
            </w:r>
          </w:p>
        </w:tc>
      </w:tr>
      <w:tr w:rsidR="00F405BA" w:rsidRPr="00A04B46" w:rsidTr="0058245B">
        <w:trPr>
          <w:trHeight w:val="285"/>
          <w:jc w:val="center"/>
        </w:trPr>
        <w:tc>
          <w:tcPr>
            <w:tcW w:w="576" w:type="dxa"/>
            <w:shd w:val="clear" w:color="000000" w:fill="FFFFFF"/>
            <w:vAlign w:val="center"/>
          </w:tcPr>
          <w:p w:rsidR="00F405BA" w:rsidRPr="00A04B46" w:rsidRDefault="00F405BA" w:rsidP="0058245B">
            <w:pPr>
              <w:ind w:firstLine="480"/>
              <w:rPr>
                <w:rFonts w:ascii="宋体" w:hAnsi="宋体"/>
                <w:szCs w:val="24"/>
              </w:rPr>
            </w:pPr>
            <w:r w:rsidRPr="00A04B46">
              <w:rPr>
                <w:rFonts w:ascii="宋体" w:hAnsi="宋体"/>
                <w:szCs w:val="24"/>
              </w:rPr>
              <w:t>4</w:t>
            </w:r>
          </w:p>
        </w:tc>
        <w:tc>
          <w:tcPr>
            <w:tcW w:w="1153" w:type="dxa"/>
            <w:shd w:val="clear" w:color="auto" w:fill="auto"/>
            <w:vAlign w:val="center"/>
          </w:tcPr>
          <w:p w:rsidR="00F405BA" w:rsidRPr="00A04B46" w:rsidRDefault="00F405BA" w:rsidP="0058245B">
            <w:pPr>
              <w:ind w:firstLine="480"/>
              <w:rPr>
                <w:rFonts w:ascii="宋体" w:hAnsi="宋体"/>
                <w:szCs w:val="24"/>
              </w:rPr>
            </w:pPr>
            <w:r w:rsidRPr="00A04B46">
              <w:rPr>
                <w:rFonts w:ascii="宋体" w:hAnsi="宋体"/>
                <w:szCs w:val="24"/>
              </w:rPr>
              <w:t>params</w:t>
            </w:r>
          </w:p>
        </w:tc>
        <w:tc>
          <w:tcPr>
            <w:tcW w:w="1256" w:type="dxa"/>
            <w:shd w:val="clear" w:color="auto" w:fill="auto"/>
            <w:vAlign w:val="center"/>
          </w:tcPr>
          <w:p w:rsidR="00F405BA" w:rsidRPr="00A04B46" w:rsidRDefault="00F405BA" w:rsidP="0058245B">
            <w:pPr>
              <w:ind w:firstLine="480"/>
              <w:rPr>
                <w:rFonts w:ascii="宋体" w:hAnsi="宋体"/>
                <w:szCs w:val="24"/>
              </w:rPr>
            </w:pPr>
            <w:r w:rsidRPr="00A04B46">
              <w:rPr>
                <w:rFonts w:ascii="宋体" w:hAnsi="宋体"/>
                <w:szCs w:val="24"/>
              </w:rPr>
              <w:t>regionId</w:t>
            </w:r>
          </w:p>
        </w:tc>
        <w:tc>
          <w:tcPr>
            <w:tcW w:w="574" w:type="dxa"/>
            <w:shd w:val="clear" w:color="000000" w:fill="FFFFFF"/>
            <w:vAlign w:val="center"/>
          </w:tcPr>
          <w:p w:rsidR="00F405BA" w:rsidRPr="00A04B46" w:rsidRDefault="00F405BA" w:rsidP="0058245B">
            <w:pPr>
              <w:ind w:firstLine="480"/>
              <w:rPr>
                <w:rFonts w:ascii="宋体" w:hAnsi="宋体"/>
                <w:szCs w:val="24"/>
              </w:rPr>
            </w:pPr>
            <w:r w:rsidRPr="00A04B46">
              <w:rPr>
                <w:rFonts w:ascii="宋体" w:hAnsi="宋体"/>
                <w:szCs w:val="24"/>
              </w:rPr>
              <w:t>1</w:t>
            </w:r>
          </w:p>
        </w:tc>
        <w:tc>
          <w:tcPr>
            <w:tcW w:w="1452" w:type="dxa"/>
            <w:shd w:val="clear" w:color="000000" w:fill="FFFFFF"/>
            <w:vAlign w:val="center"/>
          </w:tcPr>
          <w:p w:rsidR="00F405BA" w:rsidRPr="00A04B46" w:rsidRDefault="00F405BA" w:rsidP="0058245B">
            <w:pPr>
              <w:ind w:firstLine="480"/>
              <w:rPr>
                <w:rFonts w:ascii="宋体" w:hAnsi="宋体"/>
                <w:szCs w:val="24"/>
              </w:rPr>
            </w:pPr>
            <w:r w:rsidRPr="00A04B46">
              <w:rPr>
                <w:rFonts w:ascii="宋体" w:hAnsi="宋体"/>
                <w:szCs w:val="24"/>
              </w:rPr>
              <w:t>String</w:t>
            </w:r>
          </w:p>
        </w:tc>
        <w:tc>
          <w:tcPr>
            <w:tcW w:w="961" w:type="dxa"/>
            <w:vAlign w:val="center"/>
          </w:tcPr>
          <w:p w:rsidR="00F405BA" w:rsidRPr="00A04B46" w:rsidRDefault="00F405BA" w:rsidP="0058245B">
            <w:pPr>
              <w:ind w:firstLine="480"/>
              <w:rPr>
                <w:rFonts w:ascii="宋体" w:hAnsi="宋体"/>
                <w:szCs w:val="24"/>
              </w:rPr>
            </w:pPr>
            <w:r w:rsidRPr="00A04B46">
              <w:rPr>
                <w:rFonts w:ascii="宋体" w:hAnsi="宋体"/>
                <w:szCs w:val="24"/>
              </w:rPr>
              <w:t>地市编码</w:t>
            </w:r>
          </w:p>
        </w:tc>
        <w:tc>
          <w:tcPr>
            <w:tcW w:w="3341" w:type="dxa"/>
            <w:vAlign w:val="center"/>
          </w:tcPr>
          <w:p w:rsidR="00F405BA" w:rsidRPr="00A04B46" w:rsidRDefault="00F405BA" w:rsidP="0058245B">
            <w:pPr>
              <w:ind w:firstLine="480"/>
              <w:rPr>
                <w:rFonts w:ascii="宋体" w:hAnsi="宋体"/>
                <w:szCs w:val="24"/>
              </w:rPr>
            </w:pPr>
            <w:r w:rsidRPr="00A04B46">
              <w:rPr>
                <w:rFonts w:ascii="宋体" w:hAnsi="宋体"/>
                <w:szCs w:val="24"/>
              </w:rPr>
              <w:t>请参考《中移在线一级业务接口规范--</w:t>
            </w:r>
            <w:r w:rsidRPr="00A04B46">
              <w:rPr>
                <w:rFonts w:ascii="宋体" w:hAnsi="宋体" w:hint="eastAsia"/>
                <w:szCs w:val="24"/>
              </w:rPr>
              <w:t>总册》中地</w:t>
            </w:r>
            <w:r w:rsidRPr="00A04B46">
              <w:rPr>
                <w:rFonts w:ascii="宋体" w:hAnsi="宋体"/>
                <w:szCs w:val="24"/>
              </w:rPr>
              <w:t>市编码表</w:t>
            </w:r>
          </w:p>
        </w:tc>
      </w:tr>
      <w:tr w:rsidR="00F405BA" w:rsidRPr="00A04B46" w:rsidTr="0058245B">
        <w:trPr>
          <w:trHeight w:val="285"/>
          <w:jc w:val="center"/>
        </w:trPr>
        <w:tc>
          <w:tcPr>
            <w:tcW w:w="576" w:type="dxa"/>
            <w:shd w:val="clear" w:color="000000" w:fill="FFFFFF"/>
            <w:vAlign w:val="center"/>
          </w:tcPr>
          <w:p w:rsidR="00F405BA" w:rsidRPr="00A04B46" w:rsidRDefault="00F405BA" w:rsidP="0058245B">
            <w:pPr>
              <w:ind w:firstLine="480"/>
              <w:rPr>
                <w:rFonts w:ascii="宋体" w:hAnsi="宋体"/>
                <w:szCs w:val="24"/>
              </w:rPr>
            </w:pPr>
            <w:r w:rsidRPr="00A04B46">
              <w:rPr>
                <w:rFonts w:ascii="宋体" w:hAnsi="宋体"/>
                <w:szCs w:val="24"/>
              </w:rPr>
              <w:t>5</w:t>
            </w:r>
          </w:p>
        </w:tc>
        <w:tc>
          <w:tcPr>
            <w:tcW w:w="1153" w:type="dxa"/>
            <w:shd w:val="clear" w:color="auto" w:fill="auto"/>
            <w:vAlign w:val="center"/>
          </w:tcPr>
          <w:p w:rsidR="00F405BA" w:rsidRPr="00A04B46" w:rsidRDefault="00F405BA" w:rsidP="0058245B">
            <w:pPr>
              <w:ind w:firstLine="480"/>
              <w:rPr>
                <w:rFonts w:ascii="宋体" w:hAnsi="宋体"/>
                <w:szCs w:val="24"/>
              </w:rPr>
            </w:pPr>
            <w:r w:rsidRPr="00A04B46">
              <w:rPr>
                <w:rFonts w:ascii="宋体" w:hAnsi="宋体"/>
                <w:szCs w:val="24"/>
              </w:rPr>
              <w:t>params</w:t>
            </w:r>
          </w:p>
        </w:tc>
        <w:tc>
          <w:tcPr>
            <w:tcW w:w="1256" w:type="dxa"/>
            <w:shd w:val="clear" w:color="auto" w:fill="auto"/>
            <w:vAlign w:val="center"/>
          </w:tcPr>
          <w:p w:rsidR="00F405BA" w:rsidRPr="00A04B46" w:rsidRDefault="00F405BA" w:rsidP="0058245B">
            <w:pPr>
              <w:ind w:firstLine="480"/>
              <w:rPr>
                <w:rFonts w:ascii="宋体" w:hAnsi="宋体"/>
                <w:szCs w:val="24"/>
              </w:rPr>
            </w:pPr>
            <w:r w:rsidRPr="00A04B46">
              <w:rPr>
                <w:rFonts w:ascii="宋体" w:hAnsi="宋体"/>
                <w:szCs w:val="24"/>
              </w:rPr>
              <w:t>channelId</w:t>
            </w:r>
          </w:p>
        </w:tc>
        <w:tc>
          <w:tcPr>
            <w:tcW w:w="574" w:type="dxa"/>
            <w:shd w:val="clear" w:color="000000" w:fill="FFFFFF"/>
            <w:vAlign w:val="center"/>
          </w:tcPr>
          <w:p w:rsidR="00F405BA" w:rsidRPr="00A04B46" w:rsidRDefault="00F405BA" w:rsidP="0058245B">
            <w:pPr>
              <w:ind w:firstLine="480"/>
              <w:rPr>
                <w:rFonts w:ascii="宋体" w:hAnsi="宋体"/>
                <w:szCs w:val="24"/>
              </w:rPr>
            </w:pPr>
            <w:r w:rsidRPr="00A04B46">
              <w:rPr>
                <w:rFonts w:ascii="宋体" w:hAnsi="宋体"/>
                <w:szCs w:val="24"/>
              </w:rPr>
              <w:t>1</w:t>
            </w:r>
          </w:p>
        </w:tc>
        <w:tc>
          <w:tcPr>
            <w:tcW w:w="1452" w:type="dxa"/>
            <w:shd w:val="clear" w:color="000000" w:fill="FFFFFF"/>
            <w:vAlign w:val="center"/>
          </w:tcPr>
          <w:p w:rsidR="00F405BA" w:rsidRPr="00A04B46" w:rsidRDefault="00F405BA" w:rsidP="0058245B">
            <w:pPr>
              <w:ind w:firstLine="480"/>
              <w:rPr>
                <w:rFonts w:ascii="宋体" w:hAnsi="宋体"/>
                <w:szCs w:val="24"/>
              </w:rPr>
            </w:pPr>
            <w:r w:rsidRPr="00A04B46">
              <w:rPr>
                <w:rFonts w:ascii="宋体" w:hAnsi="宋体"/>
                <w:szCs w:val="24"/>
              </w:rPr>
              <w:t>String</w:t>
            </w:r>
          </w:p>
        </w:tc>
        <w:tc>
          <w:tcPr>
            <w:tcW w:w="961" w:type="dxa"/>
            <w:vAlign w:val="center"/>
          </w:tcPr>
          <w:p w:rsidR="00F405BA" w:rsidRPr="00A04B46" w:rsidRDefault="00F405BA" w:rsidP="0058245B">
            <w:pPr>
              <w:ind w:firstLine="480"/>
              <w:rPr>
                <w:rFonts w:ascii="宋体" w:hAnsi="宋体"/>
                <w:szCs w:val="24"/>
              </w:rPr>
            </w:pPr>
            <w:r w:rsidRPr="00A04B46">
              <w:rPr>
                <w:rFonts w:ascii="宋体" w:hAnsi="宋体"/>
                <w:szCs w:val="24"/>
              </w:rPr>
              <w:t>渠道标识</w:t>
            </w:r>
          </w:p>
        </w:tc>
        <w:tc>
          <w:tcPr>
            <w:tcW w:w="3341" w:type="dxa"/>
            <w:vAlign w:val="center"/>
          </w:tcPr>
          <w:p w:rsidR="00F405BA" w:rsidRPr="00A04B46" w:rsidRDefault="00F405BA" w:rsidP="0058245B">
            <w:pPr>
              <w:ind w:firstLine="480"/>
              <w:rPr>
                <w:rFonts w:ascii="宋体" w:hAnsi="宋体"/>
                <w:szCs w:val="24"/>
              </w:rPr>
            </w:pPr>
          </w:p>
        </w:tc>
      </w:tr>
    </w:tbl>
    <w:p w:rsidR="00F405BA" w:rsidRPr="00A04B46" w:rsidRDefault="00F405BA" w:rsidP="00F405BA">
      <w:pPr>
        <w:ind w:firstLine="482"/>
        <w:rPr>
          <w:b/>
          <w:bCs/>
        </w:rPr>
      </w:pPr>
      <w:r w:rsidRPr="00A04B46">
        <w:rPr>
          <w:b/>
          <w:bCs/>
        </w:rPr>
        <w:t>响应参数</w:t>
      </w:r>
    </w:p>
    <w:tbl>
      <w:tblPr>
        <w:tblW w:w="89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6"/>
        <w:gridCol w:w="1240"/>
        <w:gridCol w:w="1606"/>
        <w:gridCol w:w="751"/>
        <w:gridCol w:w="925"/>
        <w:gridCol w:w="1242"/>
        <w:gridCol w:w="2402"/>
      </w:tblGrid>
      <w:tr w:rsidR="00F405BA" w:rsidRPr="00A04B46" w:rsidTr="0058245B">
        <w:trPr>
          <w:trHeight w:val="270"/>
          <w:jc w:val="center"/>
        </w:trPr>
        <w:tc>
          <w:tcPr>
            <w:tcW w:w="796" w:type="dxa"/>
            <w:shd w:val="clear" w:color="000000" w:fill="E6E6E6"/>
            <w:vAlign w:val="center"/>
          </w:tcPr>
          <w:p w:rsidR="00F405BA" w:rsidRPr="00A04B46" w:rsidRDefault="00F405BA" w:rsidP="0058245B">
            <w:pPr>
              <w:ind w:firstLine="480"/>
              <w:rPr>
                <w:rFonts w:ascii="宋体" w:hAnsi="宋体"/>
                <w:szCs w:val="24"/>
              </w:rPr>
            </w:pPr>
            <w:r w:rsidRPr="00A04B46">
              <w:rPr>
                <w:rFonts w:ascii="宋体" w:hAnsi="宋体"/>
                <w:szCs w:val="24"/>
              </w:rPr>
              <w:t>序号</w:t>
            </w:r>
          </w:p>
        </w:tc>
        <w:tc>
          <w:tcPr>
            <w:tcW w:w="1240" w:type="dxa"/>
            <w:shd w:val="clear" w:color="000000" w:fill="E6E6E6"/>
            <w:vAlign w:val="center"/>
          </w:tcPr>
          <w:p w:rsidR="00F405BA" w:rsidRPr="00A04B46" w:rsidRDefault="00F405BA" w:rsidP="0058245B">
            <w:pPr>
              <w:ind w:firstLine="480"/>
              <w:rPr>
                <w:rFonts w:ascii="宋体" w:hAnsi="宋体"/>
                <w:szCs w:val="24"/>
              </w:rPr>
            </w:pPr>
            <w:r w:rsidRPr="00A04B46">
              <w:rPr>
                <w:rFonts w:ascii="宋体" w:hAnsi="宋体"/>
                <w:szCs w:val="24"/>
              </w:rPr>
              <w:t>父元素名称</w:t>
            </w:r>
          </w:p>
        </w:tc>
        <w:tc>
          <w:tcPr>
            <w:tcW w:w="1606" w:type="dxa"/>
            <w:shd w:val="clear" w:color="000000" w:fill="E6E6E6"/>
            <w:vAlign w:val="center"/>
          </w:tcPr>
          <w:p w:rsidR="00F405BA" w:rsidRPr="00A04B46" w:rsidRDefault="00F405BA" w:rsidP="0058245B">
            <w:pPr>
              <w:ind w:firstLine="480"/>
              <w:rPr>
                <w:rFonts w:ascii="宋体" w:hAnsi="宋体"/>
                <w:szCs w:val="24"/>
              </w:rPr>
            </w:pPr>
            <w:r w:rsidRPr="00A04B46">
              <w:rPr>
                <w:rFonts w:ascii="宋体" w:hAnsi="宋体"/>
                <w:szCs w:val="24"/>
              </w:rPr>
              <w:t>元素名称</w:t>
            </w:r>
          </w:p>
        </w:tc>
        <w:tc>
          <w:tcPr>
            <w:tcW w:w="751" w:type="dxa"/>
            <w:shd w:val="clear" w:color="000000" w:fill="E6E6E6"/>
            <w:vAlign w:val="center"/>
          </w:tcPr>
          <w:p w:rsidR="00F405BA" w:rsidRPr="00A04B46" w:rsidRDefault="00F405BA" w:rsidP="0058245B">
            <w:pPr>
              <w:ind w:firstLine="480"/>
              <w:rPr>
                <w:rFonts w:ascii="宋体" w:hAnsi="宋体"/>
                <w:szCs w:val="24"/>
              </w:rPr>
            </w:pPr>
            <w:r w:rsidRPr="00A04B46">
              <w:rPr>
                <w:rFonts w:ascii="宋体" w:hAnsi="宋体"/>
                <w:szCs w:val="24"/>
              </w:rPr>
              <w:t>约束</w:t>
            </w:r>
          </w:p>
        </w:tc>
        <w:tc>
          <w:tcPr>
            <w:tcW w:w="925" w:type="dxa"/>
            <w:shd w:val="clear" w:color="000000" w:fill="E6E6E6"/>
            <w:vAlign w:val="center"/>
          </w:tcPr>
          <w:p w:rsidR="00F405BA" w:rsidRPr="00A04B46" w:rsidRDefault="00F405BA" w:rsidP="0058245B">
            <w:pPr>
              <w:ind w:firstLine="480"/>
              <w:rPr>
                <w:rFonts w:ascii="宋体" w:hAnsi="宋体"/>
                <w:szCs w:val="24"/>
              </w:rPr>
            </w:pPr>
            <w:r w:rsidRPr="00A04B46">
              <w:rPr>
                <w:rFonts w:ascii="宋体" w:hAnsi="宋体"/>
                <w:szCs w:val="24"/>
              </w:rPr>
              <w:t>类型</w:t>
            </w:r>
          </w:p>
        </w:tc>
        <w:tc>
          <w:tcPr>
            <w:tcW w:w="1242" w:type="dxa"/>
            <w:shd w:val="clear" w:color="000000" w:fill="E6E6E6"/>
            <w:vAlign w:val="center"/>
          </w:tcPr>
          <w:p w:rsidR="00F405BA" w:rsidRPr="00A04B46" w:rsidRDefault="00F405BA" w:rsidP="0058245B">
            <w:pPr>
              <w:ind w:firstLine="480"/>
              <w:rPr>
                <w:rFonts w:ascii="宋体" w:hAnsi="宋体"/>
                <w:szCs w:val="24"/>
              </w:rPr>
            </w:pPr>
            <w:r w:rsidRPr="00A04B46">
              <w:rPr>
                <w:rFonts w:ascii="宋体" w:hAnsi="宋体"/>
                <w:szCs w:val="24"/>
              </w:rPr>
              <w:t>描述</w:t>
            </w:r>
          </w:p>
        </w:tc>
        <w:tc>
          <w:tcPr>
            <w:tcW w:w="2402" w:type="dxa"/>
            <w:shd w:val="clear" w:color="000000" w:fill="E6E6E6"/>
            <w:vAlign w:val="center"/>
          </w:tcPr>
          <w:p w:rsidR="00F405BA" w:rsidRPr="00A04B46" w:rsidRDefault="00F405BA" w:rsidP="0058245B">
            <w:pPr>
              <w:ind w:firstLine="480"/>
              <w:rPr>
                <w:rFonts w:ascii="宋体" w:hAnsi="宋体"/>
                <w:szCs w:val="24"/>
              </w:rPr>
            </w:pPr>
            <w:r w:rsidRPr="00A04B46">
              <w:rPr>
                <w:rFonts w:ascii="宋体" w:hAnsi="宋体"/>
                <w:szCs w:val="24"/>
              </w:rPr>
              <w:t>取值说明</w:t>
            </w:r>
          </w:p>
        </w:tc>
      </w:tr>
      <w:tr w:rsidR="00F405BA" w:rsidRPr="00A04B46" w:rsidTr="0058245B">
        <w:trPr>
          <w:trHeight w:val="285"/>
          <w:jc w:val="center"/>
        </w:trPr>
        <w:tc>
          <w:tcPr>
            <w:tcW w:w="796" w:type="dxa"/>
            <w:vAlign w:val="center"/>
          </w:tcPr>
          <w:p w:rsidR="00F405BA" w:rsidRPr="00A04B46" w:rsidRDefault="00F405BA" w:rsidP="0058245B">
            <w:pPr>
              <w:ind w:firstLine="480"/>
              <w:rPr>
                <w:rFonts w:ascii="宋体" w:hAnsi="宋体"/>
                <w:szCs w:val="24"/>
              </w:rPr>
            </w:pPr>
            <w:r w:rsidRPr="00A04B46">
              <w:rPr>
                <w:rFonts w:ascii="宋体" w:hAnsi="宋体"/>
                <w:szCs w:val="24"/>
              </w:rPr>
              <w:t>1</w:t>
            </w:r>
          </w:p>
        </w:tc>
        <w:tc>
          <w:tcPr>
            <w:tcW w:w="1240" w:type="dxa"/>
            <w:vAlign w:val="center"/>
          </w:tcPr>
          <w:p w:rsidR="00F405BA" w:rsidRPr="00A04B46" w:rsidRDefault="00F405BA" w:rsidP="0058245B">
            <w:pPr>
              <w:ind w:firstLine="480"/>
              <w:rPr>
                <w:rFonts w:ascii="宋体" w:hAnsi="宋体"/>
                <w:szCs w:val="24"/>
              </w:rPr>
            </w:pPr>
            <w:r w:rsidRPr="00A04B46">
              <w:rPr>
                <w:rFonts w:ascii="宋体" w:hAnsi="宋体"/>
                <w:szCs w:val="24"/>
              </w:rPr>
              <w:t>result</w:t>
            </w:r>
          </w:p>
        </w:tc>
        <w:tc>
          <w:tcPr>
            <w:tcW w:w="1606" w:type="dxa"/>
            <w:vAlign w:val="center"/>
          </w:tcPr>
          <w:p w:rsidR="00F405BA" w:rsidRPr="00A04B46" w:rsidRDefault="00F405BA" w:rsidP="0058245B">
            <w:pPr>
              <w:ind w:firstLine="480"/>
              <w:rPr>
                <w:rFonts w:ascii="宋体" w:hAnsi="宋体"/>
                <w:szCs w:val="24"/>
              </w:rPr>
            </w:pPr>
            <w:r w:rsidRPr="00A04B46">
              <w:rPr>
                <w:rFonts w:ascii="宋体" w:hAnsi="宋体"/>
                <w:szCs w:val="24"/>
              </w:rPr>
              <w:t>isConfig</w:t>
            </w:r>
          </w:p>
        </w:tc>
        <w:tc>
          <w:tcPr>
            <w:tcW w:w="751" w:type="dxa"/>
            <w:vAlign w:val="center"/>
          </w:tcPr>
          <w:p w:rsidR="00F405BA" w:rsidRPr="00A04B46" w:rsidRDefault="00F405BA" w:rsidP="0058245B">
            <w:pPr>
              <w:ind w:firstLine="480"/>
              <w:rPr>
                <w:rFonts w:ascii="宋体" w:hAnsi="宋体"/>
                <w:szCs w:val="24"/>
              </w:rPr>
            </w:pPr>
            <w:r w:rsidRPr="00A04B46">
              <w:rPr>
                <w:rFonts w:ascii="宋体" w:hAnsi="宋体"/>
                <w:szCs w:val="24"/>
              </w:rPr>
              <w:t>1</w:t>
            </w:r>
          </w:p>
        </w:tc>
        <w:tc>
          <w:tcPr>
            <w:tcW w:w="925" w:type="dxa"/>
            <w:vAlign w:val="center"/>
          </w:tcPr>
          <w:p w:rsidR="00F405BA" w:rsidRPr="00A04B46" w:rsidRDefault="00F405BA" w:rsidP="0058245B">
            <w:pPr>
              <w:ind w:firstLine="480"/>
              <w:rPr>
                <w:rFonts w:ascii="宋体" w:hAnsi="宋体"/>
                <w:szCs w:val="24"/>
              </w:rPr>
            </w:pPr>
            <w:r w:rsidRPr="00A04B46">
              <w:rPr>
                <w:rFonts w:ascii="宋体" w:hAnsi="宋体"/>
                <w:szCs w:val="24"/>
              </w:rPr>
              <w:t>String</w:t>
            </w:r>
          </w:p>
        </w:tc>
        <w:tc>
          <w:tcPr>
            <w:tcW w:w="1242" w:type="dxa"/>
            <w:vAlign w:val="center"/>
          </w:tcPr>
          <w:p w:rsidR="00F405BA" w:rsidRPr="00A04B46" w:rsidRDefault="00F405BA" w:rsidP="0058245B">
            <w:pPr>
              <w:ind w:firstLine="480"/>
              <w:rPr>
                <w:rFonts w:ascii="宋体" w:hAnsi="宋体"/>
                <w:szCs w:val="24"/>
              </w:rPr>
            </w:pPr>
            <w:r w:rsidRPr="00A04B46">
              <w:rPr>
                <w:rFonts w:ascii="宋体" w:hAnsi="宋体"/>
                <w:szCs w:val="24"/>
              </w:rPr>
              <w:t>指标名称</w:t>
            </w:r>
          </w:p>
        </w:tc>
        <w:tc>
          <w:tcPr>
            <w:tcW w:w="2402" w:type="dxa"/>
            <w:vAlign w:val="center"/>
          </w:tcPr>
          <w:p w:rsidR="00F405BA" w:rsidRPr="00A04B46" w:rsidRDefault="00F405BA" w:rsidP="0058245B">
            <w:pPr>
              <w:ind w:firstLine="480"/>
              <w:rPr>
                <w:rFonts w:ascii="宋体" w:hAnsi="宋体"/>
                <w:szCs w:val="24"/>
              </w:rPr>
            </w:pPr>
            <w:r w:rsidRPr="00A04B46">
              <w:rPr>
                <w:rFonts w:ascii="宋体" w:hAnsi="宋体"/>
                <w:szCs w:val="24"/>
              </w:rPr>
              <w:t>0:配置正确；</w:t>
            </w:r>
          </w:p>
          <w:p w:rsidR="00F405BA" w:rsidRPr="00A04B46" w:rsidRDefault="00F405BA" w:rsidP="0058245B">
            <w:pPr>
              <w:ind w:firstLine="480"/>
              <w:rPr>
                <w:rFonts w:ascii="宋体" w:hAnsi="宋体"/>
                <w:szCs w:val="24"/>
              </w:rPr>
            </w:pPr>
            <w:r w:rsidRPr="00A04B46">
              <w:rPr>
                <w:rFonts w:ascii="宋体" w:hAnsi="宋体"/>
                <w:szCs w:val="24"/>
              </w:rPr>
              <w:t>1:配置错误；取出值和工单希望值不</w:t>
            </w:r>
            <w:r w:rsidRPr="00A04B46">
              <w:rPr>
                <w:rFonts w:ascii="宋体" w:hAnsi="宋体"/>
                <w:szCs w:val="24"/>
              </w:rPr>
              <w:lastRenderedPageBreak/>
              <w:t>一样；</w:t>
            </w:r>
          </w:p>
          <w:p w:rsidR="00F405BA" w:rsidRPr="00A04B46" w:rsidRDefault="00F405BA" w:rsidP="0058245B">
            <w:pPr>
              <w:ind w:firstLine="480"/>
              <w:rPr>
                <w:rFonts w:ascii="宋体" w:hAnsi="宋体"/>
                <w:szCs w:val="24"/>
              </w:rPr>
            </w:pPr>
            <w:r w:rsidRPr="00A04B46">
              <w:rPr>
                <w:rFonts w:ascii="宋体" w:hAnsi="宋体"/>
                <w:szCs w:val="24"/>
              </w:rPr>
              <w:t>2:未稽核；无此稽核业务指标</w:t>
            </w:r>
          </w:p>
        </w:tc>
      </w:tr>
      <w:tr w:rsidR="00F405BA" w:rsidRPr="00A04B46" w:rsidTr="0058245B">
        <w:trPr>
          <w:trHeight w:val="285"/>
          <w:jc w:val="center"/>
        </w:trPr>
        <w:tc>
          <w:tcPr>
            <w:tcW w:w="796" w:type="dxa"/>
            <w:vAlign w:val="center"/>
          </w:tcPr>
          <w:p w:rsidR="00F405BA" w:rsidRPr="00A04B46" w:rsidRDefault="00F405BA" w:rsidP="0058245B">
            <w:pPr>
              <w:ind w:firstLine="480"/>
              <w:rPr>
                <w:rFonts w:ascii="宋体" w:hAnsi="宋体"/>
                <w:szCs w:val="24"/>
              </w:rPr>
            </w:pPr>
            <w:r w:rsidRPr="00A04B46">
              <w:rPr>
                <w:rFonts w:ascii="宋体" w:hAnsi="宋体"/>
                <w:szCs w:val="24"/>
              </w:rPr>
              <w:lastRenderedPageBreak/>
              <w:t>2</w:t>
            </w:r>
          </w:p>
        </w:tc>
        <w:tc>
          <w:tcPr>
            <w:tcW w:w="1240" w:type="dxa"/>
            <w:vAlign w:val="center"/>
          </w:tcPr>
          <w:p w:rsidR="00F405BA" w:rsidRPr="00A04B46" w:rsidRDefault="00F405BA" w:rsidP="0058245B">
            <w:pPr>
              <w:ind w:firstLine="480"/>
              <w:rPr>
                <w:rFonts w:ascii="宋体" w:hAnsi="宋体"/>
                <w:szCs w:val="24"/>
              </w:rPr>
            </w:pPr>
            <w:r w:rsidRPr="00A04B46">
              <w:rPr>
                <w:rFonts w:ascii="宋体" w:hAnsi="宋体"/>
                <w:szCs w:val="24"/>
              </w:rPr>
              <w:t>result</w:t>
            </w:r>
          </w:p>
        </w:tc>
        <w:tc>
          <w:tcPr>
            <w:tcW w:w="1606" w:type="dxa"/>
            <w:vAlign w:val="center"/>
          </w:tcPr>
          <w:p w:rsidR="00F405BA" w:rsidRPr="00A04B46" w:rsidRDefault="00F405BA" w:rsidP="0058245B">
            <w:pPr>
              <w:ind w:firstLine="480"/>
              <w:rPr>
                <w:rFonts w:ascii="宋体" w:hAnsi="宋体"/>
                <w:szCs w:val="24"/>
              </w:rPr>
            </w:pPr>
            <w:r w:rsidRPr="00A04B46">
              <w:rPr>
                <w:rFonts w:ascii="宋体" w:hAnsi="宋体"/>
                <w:szCs w:val="24"/>
              </w:rPr>
              <w:t>realValue</w:t>
            </w:r>
          </w:p>
        </w:tc>
        <w:tc>
          <w:tcPr>
            <w:tcW w:w="751" w:type="dxa"/>
            <w:vAlign w:val="center"/>
          </w:tcPr>
          <w:p w:rsidR="00F405BA" w:rsidRPr="00A04B46" w:rsidRDefault="00F405BA" w:rsidP="0058245B">
            <w:pPr>
              <w:ind w:firstLine="480"/>
              <w:rPr>
                <w:rFonts w:ascii="宋体" w:hAnsi="宋体"/>
                <w:szCs w:val="24"/>
              </w:rPr>
            </w:pPr>
            <w:r w:rsidRPr="00A04B46">
              <w:rPr>
                <w:rFonts w:ascii="宋体" w:hAnsi="宋体"/>
                <w:szCs w:val="24"/>
              </w:rPr>
              <w:t>1</w:t>
            </w:r>
          </w:p>
        </w:tc>
        <w:tc>
          <w:tcPr>
            <w:tcW w:w="925" w:type="dxa"/>
            <w:vAlign w:val="center"/>
          </w:tcPr>
          <w:p w:rsidR="00F405BA" w:rsidRPr="00A04B46" w:rsidRDefault="00F405BA" w:rsidP="0058245B">
            <w:pPr>
              <w:ind w:firstLine="480"/>
              <w:rPr>
                <w:rFonts w:ascii="宋体" w:hAnsi="宋体"/>
                <w:szCs w:val="24"/>
              </w:rPr>
            </w:pPr>
            <w:r w:rsidRPr="00A04B46">
              <w:rPr>
                <w:rFonts w:ascii="宋体" w:hAnsi="宋体"/>
                <w:szCs w:val="24"/>
              </w:rPr>
              <w:t>String</w:t>
            </w:r>
          </w:p>
        </w:tc>
        <w:tc>
          <w:tcPr>
            <w:tcW w:w="1242" w:type="dxa"/>
            <w:vAlign w:val="center"/>
          </w:tcPr>
          <w:p w:rsidR="00F405BA" w:rsidRPr="00A04B46" w:rsidRDefault="00F405BA" w:rsidP="0058245B">
            <w:pPr>
              <w:ind w:firstLine="480"/>
              <w:rPr>
                <w:rFonts w:ascii="宋体" w:hAnsi="宋体"/>
                <w:szCs w:val="24"/>
              </w:rPr>
            </w:pPr>
            <w:r w:rsidRPr="00A04B46">
              <w:rPr>
                <w:rFonts w:ascii="宋体" w:hAnsi="宋体"/>
                <w:szCs w:val="24"/>
              </w:rPr>
              <w:t>设备实际配合值</w:t>
            </w:r>
          </w:p>
        </w:tc>
        <w:tc>
          <w:tcPr>
            <w:tcW w:w="2402" w:type="dxa"/>
            <w:vAlign w:val="center"/>
          </w:tcPr>
          <w:p w:rsidR="00F405BA" w:rsidRPr="00A04B46" w:rsidRDefault="00F405BA" w:rsidP="0058245B">
            <w:pPr>
              <w:ind w:firstLine="480"/>
              <w:rPr>
                <w:rFonts w:ascii="宋体" w:hAnsi="宋体"/>
                <w:szCs w:val="24"/>
              </w:rPr>
            </w:pPr>
            <w:r w:rsidRPr="00A04B46">
              <w:rPr>
                <w:rFonts w:ascii="宋体" w:hAnsi="宋体"/>
                <w:szCs w:val="24"/>
              </w:rPr>
              <w:t>设备实际配置信息</w:t>
            </w:r>
          </w:p>
        </w:tc>
      </w:tr>
      <w:tr w:rsidR="00F405BA" w:rsidRPr="00A04B46" w:rsidTr="0058245B">
        <w:trPr>
          <w:trHeight w:val="285"/>
          <w:jc w:val="center"/>
        </w:trPr>
        <w:tc>
          <w:tcPr>
            <w:tcW w:w="796" w:type="dxa"/>
            <w:vAlign w:val="center"/>
          </w:tcPr>
          <w:p w:rsidR="00F405BA" w:rsidRPr="00A04B46" w:rsidRDefault="00F405BA" w:rsidP="0058245B">
            <w:pPr>
              <w:ind w:firstLine="480"/>
              <w:rPr>
                <w:rFonts w:ascii="宋体" w:hAnsi="宋体"/>
                <w:szCs w:val="24"/>
              </w:rPr>
            </w:pPr>
            <w:r w:rsidRPr="00A04B46">
              <w:rPr>
                <w:rFonts w:ascii="宋体" w:hAnsi="宋体"/>
                <w:szCs w:val="24"/>
              </w:rPr>
              <w:t>3</w:t>
            </w:r>
          </w:p>
        </w:tc>
        <w:tc>
          <w:tcPr>
            <w:tcW w:w="1240" w:type="dxa"/>
            <w:vAlign w:val="center"/>
          </w:tcPr>
          <w:p w:rsidR="00F405BA" w:rsidRPr="00A04B46" w:rsidRDefault="00F405BA" w:rsidP="0058245B">
            <w:pPr>
              <w:ind w:firstLine="480"/>
              <w:rPr>
                <w:rFonts w:ascii="宋体" w:hAnsi="宋体"/>
                <w:szCs w:val="24"/>
              </w:rPr>
            </w:pPr>
            <w:r w:rsidRPr="00A04B46">
              <w:rPr>
                <w:rFonts w:ascii="宋体" w:hAnsi="宋体"/>
                <w:szCs w:val="24"/>
              </w:rPr>
              <w:t>result</w:t>
            </w:r>
          </w:p>
        </w:tc>
        <w:tc>
          <w:tcPr>
            <w:tcW w:w="1606" w:type="dxa"/>
            <w:vAlign w:val="center"/>
          </w:tcPr>
          <w:p w:rsidR="00F405BA" w:rsidRPr="00A04B46" w:rsidRDefault="00F405BA" w:rsidP="0058245B">
            <w:pPr>
              <w:ind w:firstLine="480"/>
              <w:rPr>
                <w:rFonts w:ascii="宋体" w:hAnsi="宋体"/>
                <w:szCs w:val="24"/>
              </w:rPr>
            </w:pPr>
            <w:r w:rsidRPr="00A04B46">
              <w:rPr>
                <w:rFonts w:ascii="宋体" w:hAnsi="宋体"/>
                <w:szCs w:val="24"/>
              </w:rPr>
              <w:t>rightValue</w:t>
            </w:r>
          </w:p>
        </w:tc>
        <w:tc>
          <w:tcPr>
            <w:tcW w:w="751" w:type="dxa"/>
            <w:vAlign w:val="center"/>
          </w:tcPr>
          <w:p w:rsidR="00F405BA" w:rsidRPr="00A04B46" w:rsidRDefault="00F405BA" w:rsidP="0058245B">
            <w:pPr>
              <w:ind w:firstLine="480"/>
              <w:rPr>
                <w:rFonts w:ascii="宋体" w:hAnsi="宋体"/>
                <w:szCs w:val="24"/>
              </w:rPr>
            </w:pPr>
            <w:r w:rsidRPr="00A04B46">
              <w:rPr>
                <w:rFonts w:ascii="宋体" w:hAnsi="宋体"/>
                <w:szCs w:val="24"/>
              </w:rPr>
              <w:t>1</w:t>
            </w:r>
          </w:p>
        </w:tc>
        <w:tc>
          <w:tcPr>
            <w:tcW w:w="925" w:type="dxa"/>
            <w:vAlign w:val="center"/>
          </w:tcPr>
          <w:p w:rsidR="00F405BA" w:rsidRPr="00A04B46" w:rsidRDefault="00F405BA" w:rsidP="0058245B">
            <w:pPr>
              <w:ind w:firstLine="480"/>
              <w:rPr>
                <w:rFonts w:ascii="宋体" w:hAnsi="宋体"/>
                <w:szCs w:val="24"/>
              </w:rPr>
            </w:pPr>
            <w:r w:rsidRPr="00A04B46">
              <w:rPr>
                <w:rFonts w:ascii="宋体" w:hAnsi="宋体"/>
                <w:szCs w:val="24"/>
              </w:rPr>
              <w:t>String</w:t>
            </w:r>
          </w:p>
        </w:tc>
        <w:tc>
          <w:tcPr>
            <w:tcW w:w="1242" w:type="dxa"/>
            <w:vAlign w:val="center"/>
          </w:tcPr>
          <w:p w:rsidR="00F405BA" w:rsidRPr="00A04B46" w:rsidRDefault="00F405BA" w:rsidP="0058245B">
            <w:pPr>
              <w:ind w:firstLine="480"/>
              <w:rPr>
                <w:rFonts w:ascii="宋体" w:hAnsi="宋体"/>
                <w:szCs w:val="24"/>
              </w:rPr>
            </w:pPr>
            <w:r w:rsidRPr="00A04B46">
              <w:rPr>
                <w:rFonts w:ascii="宋体" w:hAnsi="宋体"/>
                <w:szCs w:val="24"/>
              </w:rPr>
              <w:t>工单业务参数值</w:t>
            </w:r>
          </w:p>
        </w:tc>
        <w:tc>
          <w:tcPr>
            <w:tcW w:w="2402" w:type="dxa"/>
            <w:vAlign w:val="center"/>
          </w:tcPr>
          <w:p w:rsidR="00F405BA" w:rsidRPr="00A04B46" w:rsidRDefault="00F405BA" w:rsidP="0058245B">
            <w:pPr>
              <w:ind w:firstLine="480"/>
              <w:rPr>
                <w:rFonts w:ascii="宋体" w:hAnsi="宋体"/>
                <w:szCs w:val="24"/>
              </w:rPr>
            </w:pPr>
            <w:r w:rsidRPr="00A04B46">
              <w:rPr>
                <w:rFonts w:ascii="宋体" w:hAnsi="宋体"/>
                <w:szCs w:val="24"/>
              </w:rPr>
              <w:t>工单希望配置参数信息</w:t>
            </w:r>
          </w:p>
        </w:tc>
      </w:tr>
      <w:tr w:rsidR="00F405BA" w:rsidRPr="00A04B46" w:rsidTr="0058245B">
        <w:trPr>
          <w:trHeight w:val="285"/>
          <w:jc w:val="center"/>
        </w:trPr>
        <w:tc>
          <w:tcPr>
            <w:tcW w:w="796" w:type="dxa"/>
            <w:vAlign w:val="center"/>
          </w:tcPr>
          <w:p w:rsidR="00F405BA" w:rsidRPr="00A04B46" w:rsidRDefault="00F405BA" w:rsidP="0058245B">
            <w:pPr>
              <w:ind w:firstLine="480"/>
              <w:rPr>
                <w:rFonts w:ascii="宋体" w:hAnsi="宋体"/>
                <w:szCs w:val="24"/>
              </w:rPr>
            </w:pPr>
            <w:r w:rsidRPr="00A04B46">
              <w:rPr>
                <w:rFonts w:ascii="宋体" w:hAnsi="宋体"/>
                <w:szCs w:val="24"/>
              </w:rPr>
              <w:t>4</w:t>
            </w:r>
          </w:p>
        </w:tc>
        <w:tc>
          <w:tcPr>
            <w:tcW w:w="1240" w:type="dxa"/>
            <w:vAlign w:val="center"/>
          </w:tcPr>
          <w:p w:rsidR="00F405BA" w:rsidRPr="00A04B46" w:rsidRDefault="00F405BA" w:rsidP="0058245B">
            <w:pPr>
              <w:ind w:firstLine="480"/>
              <w:rPr>
                <w:rFonts w:ascii="宋体" w:hAnsi="宋体"/>
                <w:szCs w:val="24"/>
              </w:rPr>
            </w:pPr>
            <w:r w:rsidRPr="00A04B46">
              <w:rPr>
                <w:rFonts w:ascii="宋体" w:hAnsi="宋体"/>
                <w:szCs w:val="24"/>
              </w:rPr>
              <w:t>result</w:t>
            </w:r>
          </w:p>
        </w:tc>
        <w:tc>
          <w:tcPr>
            <w:tcW w:w="1606" w:type="dxa"/>
            <w:vAlign w:val="center"/>
          </w:tcPr>
          <w:p w:rsidR="00F405BA" w:rsidRPr="00A04B46" w:rsidRDefault="00F405BA" w:rsidP="0058245B">
            <w:pPr>
              <w:ind w:firstLine="480"/>
              <w:rPr>
                <w:rFonts w:ascii="宋体" w:hAnsi="宋体"/>
                <w:szCs w:val="24"/>
              </w:rPr>
            </w:pPr>
            <w:r w:rsidRPr="00A04B46">
              <w:rPr>
                <w:rFonts w:ascii="宋体" w:hAnsi="宋体"/>
                <w:szCs w:val="24"/>
              </w:rPr>
              <w:t>LanInfo</w:t>
            </w:r>
          </w:p>
        </w:tc>
        <w:tc>
          <w:tcPr>
            <w:tcW w:w="751" w:type="dxa"/>
            <w:vAlign w:val="center"/>
          </w:tcPr>
          <w:p w:rsidR="00F405BA" w:rsidRPr="00A04B46" w:rsidRDefault="00F405BA" w:rsidP="0058245B">
            <w:pPr>
              <w:ind w:firstLine="480"/>
              <w:rPr>
                <w:rFonts w:ascii="宋体" w:hAnsi="宋体"/>
                <w:szCs w:val="24"/>
              </w:rPr>
            </w:pPr>
            <w:r w:rsidRPr="00A04B46">
              <w:rPr>
                <w:rFonts w:ascii="宋体" w:hAnsi="宋体"/>
                <w:szCs w:val="24"/>
              </w:rPr>
              <w:t>1</w:t>
            </w:r>
          </w:p>
        </w:tc>
        <w:tc>
          <w:tcPr>
            <w:tcW w:w="925" w:type="dxa"/>
            <w:vAlign w:val="center"/>
          </w:tcPr>
          <w:p w:rsidR="00F405BA" w:rsidRPr="00A04B46" w:rsidRDefault="00F405BA" w:rsidP="0058245B">
            <w:pPr>
              <w:ind w:firstLine="480"/>
              <w:rPr>
                <w:rFonts w:ascii="宋体" w:hAnsi="宋体"/>
                <w:szCs w:val="24"/>
              </w:rPr>
            </w:pPr>
            <w:r w:rsidRPr="00A04B46">
              <w:rPr>
                <w:rFonts w:ascii="宋体" w:hAnsi="宋体"/>
                <w:szCs w:val="24"/>
              </w:rPr>
              <w:t>List</w:t>
            </w:r>
          </w:p>
        </w:tc>
        <w:tc>
          <w:tcPr>
            <w:tcW w:w="1242" w:type="dxa"/>
            <w:vAlign w:val="center"/>
          </w:tcPr>
          <w:p w:rsidR="00F405BA" w:rsidRPr="00A04B46" w:rsidRDefault="00F405BA" w:rsidP="0058245B">
            <w:pPr>
              <w:ind w:firstLine="480"/>
              <w:rPr>
                <w:rFonts w:ascii="宋体" w:hAnsi="宋体"/>
                <w:szCs w:val="24"/>
              </w:rPr>
            </w:pPr>
            <w:r w:rsidRPr="00A04B46">
              <w:rPr>
                <w:rFonts w:ascii="宋体" w:hAnsi="宋体"/>
                <w:szCs w:val="24"/>
              </w:rPr>
              <w:t>Lan口信息</w:t>
            </w:r>
          </w:p>
        </w:tc>
        <w:tc>
          <w:tcPr>
            <w:tcW w:w="2402" w:type="dxa"/>
            <w:vAlign w:val="center"/>
          </w:tcPr>
          <w:p w:rsidR="00F405BA" w:rsidRPr="00A04B46" w:rsidRDefault="00F405BA" w:rsidP="0058245B">
            <w:pPr>
              <w:ind w:firstLine="480"/>
              <w:rPr>
                <w:rFonts w:ascii="宋体" w:hAnsi="宋体"/>
                <w:szCs w:val="24"/>
              </w:rPr>
            </w:pPr>
          </w:p>
        </w:tc>
      </w:tr>
      <w:tr w:rsidR="00F405BA" w:rsidRPr="00A04B46" w:rsidTr="0058245B">
        <w:trPr>
          <w:trHeight w:val="285"/>
          <w:jc w:val="center"/>
        </w:trPr>
        <w:tc>
          <w:tcPr>
            <w:tcW w:w="796" w:type="dxa"/>
            <w:vAlign w:val="center"/>
          </w:tcPr>
          <w:p w:rsidR="00F405BA" w:rsidRPr="00A04B46" w:rsidRDefault="00F405BA" w:rsidP="0058245B">
            <w:pPr>
              <w:ind w:firstLine="480"/>
              <w:rPr>
                <w:rFonts w:ascii="宋体" w:hAnsi="宋体"/>
                <w:szCs w:val="24"/>
              </w:rPr>
            </w:pPr>
            <w:r w:rsidRPr="00A04B46">
              <w:rPr>
                <w:rFonts w:ascii="宋体" w:hAnsi="宋体"/>
                <w:szCs w:val="24"/>
              </w:rPr>
              <w:t>4.1</w:t>
            </w:r>
          </w:p>
        </w:tc>
        <w:tc>
          <w:tcPr>
            <w:tcW w:w="1240" w:type="dxa"/>
            <w:vAlign w:val="center"/>
          </w:tcPr>
          <w:p w:rsidR="00F405BA" w:rsidRPr="00A04B46" w:rsidRDefault="00F405BA" w:rsidP="0058245B">
            <w:pPr>
              <w:ind w:firstLine="480"/>
              <w:rPr>
                <w:rFonts w:ascii="宋体" w:hAnsi="宋体"/>
                <w:szCs w:val="24"/>
              </w:rPr>
            </w:pPr>
            <w:r w:rsidRPr="00A04B46">
              <w:rPr>
                <w:rFonts w:ascii="宋体" w:hAnsi="宋体"/>
                <w:szCs w:val="24"/>
              </w:rPr>
              <w:t>LanInfo</w:t>
            </w:r>
          </w:p>
        </w:tc>
        <w:tc>
          <w:tcPr>
            <w:tcW w:w="1606" w:type="dxa"/>
            <w:vAlign w:val="center"/>
          </w:tcPr>
          <w:p w:rsidR="00F405BA" w:rsidRPr="00A04B46" w:rsidRDefault="00F405BA" w:rsidP="0058245B">
            <w:pPr>
              <w:ind w:firstLine="480"/>
              <w:rPr>
                <w:rFonts w:ascii="宋体" w:hAnsi="宋体"/>
                <w:szCs w:val="24"/>
              </w:rPr>
            </w:pPr>
            <w:r w:rsidRPr="00A04B46">
              <w:rPr>
                <w:rFonts w:ascii="宋体" w:hAnsi="宋体"/>
                <w:szCs w:val="24"/>
              </w:rPr>
              <w:t>LanName</w:t>
            </w:r>
          </w:p>
        </w:tc>
        <w:tc>
          <w:tcPr>
            <w:tcW w:w="751" w:type="dxa"/>
            <w:vAlign w:val="center"/>
          </w:tcPr>
          <w:p w:rsidR="00F405BA" w:rsidRPr="00A04B46" w:rsidRDefault="00F405BA" w:rsidP="0058245B">
            <w:pPr>
              <w:ind w:firstLine="480"/>
              <w:rPr>
                <w:rFonts w:ascii="宋体" w:hAnsi="宋体"/>
                <w:szCs w:val="24"/>
              </w:rPr>
            </w:pPr>
            <w:r w:rsidRPr="00A04B46">
              <w:rPr>
                <w:rFonts w:ascii="宋体" w:hAnsi="宋体"/>
                <w:szCs w:val="24"/>
              </w:rPr>
              <w:t>1</w:t>
            </w:r>
          </w:p>
        </w:tc>
        <w:tc>
          <w:tcPr>
            <w:tcW w:w="925" w:type="dxa"/>
            <w:vAlign w:val="center"/>
          </w:tcPr>
          <w:p w:rsidR="00F405BA" w:rsidRPr="00A04B46" w:rsidRDefault="00F405BA" w:rsidP="0058245B">
            <w:pPr>
              <w:ind w:firstLine="480"/>
              <w:rPr>
                <w:rFonts w:ascii="宋体" w:hAnsi="宋体"/>
                <w:szCs w:val="24"/>
              </w:rPr>
            </w:pPr>
            <w:r w:rsidRPr="00A04B46">
              <w:rPr>
                <w:rFonts w:ascii="宋体" w:hAnsi="宋体"/>
                <w:szCs w:val="24"/>
              </w:rPr>
              <w:t>String</w:t>
            </w:r>
          </w:p>
        </w:tc>
        <w:tc>
          <w:tcPr>
            <w:tcW w:w="1242" w:type="dxa"/>
            <w:vAlign w:val="center"/>
          </w:tcPr>
          <w:p w:rsidR="00F405BA" w:rsidRPr="00A04B46" w:rsidRDefault="00F405BA" w:rsidP="0058245B">
            <w:pPr>
              <w:ind w:firstLine="480"/>
              <w:rPr>
                <w:rFonts w:ascii="宋体" w:hAnsi="宋体"/>
                <w:szCs w:val="24"/>
              </w:rPr>
            </w:pPr>
            <w:r w:rsidRPr="00A04B46">
              <w:rPr>
                <w:rFonts w:ascii="宋体" w:hAnsi="宋体"/>
                <w:szCs w:val="24"/>
              </w:rPr>
              <w:t>Lan口序号</w:t>
            </w:r>
          </w:p>
        </w:tc>
        <w:tc>
          <w:tcPr>
            <w:tcW w:w="2402" w:type="dxa"/>
            <w:vAlign w:val="center"/>
          </w:tcPr>
          <w:p w:rsidR="00F405BA" w:rsidRPr="00A04B46" w:rsidRDefault="00F405BA" w:rsidP="0058245B">
            <w:pPr>
              <w:ind w:firstLine="480"/>
              <w:rPr>
                <w:rFonts w:ascii="宋体" w:hAnsi="宋体"/>
                <w:szCs w:val="24"/>
              </w:rPr>
            </w:pPr>
            <w:r w:rsidRPr="00A04B46">
              <w:rPr>
                <w:rFonts w:ascii="宋体" w:hAnsi="宋体"/>
                <w:szCs w:val="24"/>
              </w:rPr>
              <w:t>lan口的序号，一个设备可以有多个lan口</w:t>
            </w:r>
          </w:p>
        </w:tc>
      </w:tr>
      <w:tr w:rsidR="00F405BA" w:rsidRPr="00A04B46" w:rsidTr="0058245B">
        <w:trPr>
          <w:trHeight w:val="285"/>
          <w:jc w:val="center"/>
        </w:trPr>
        <w:tc>
          <w:tcPr>
            <w:tcW w:w="796" w:type="dxa"/>
            <w:vAlign w:val="center"/>
          </w:tcPr>
          <w:p w:rsidR="00F405BA" w:rsidRPr="00A04B46" w:rsidRDefault="00F405BA" w:rsidP="0058245B">
            <w:pPr>
              <w:ind w:firstLine="480"/>
              <w:rPr>
                <w:rFonts w:ascii="宋体" w:hAnsi="宋体"/>
                <w:szCs w:val="24"/>
              </w:rPr>
            </w:pPr>
            <w:r w:rsidRPr="00A04B46">
              <w:rPr>
                <w:rFonts w:ascii="宋体" w:hAnsi="宋体"/>
                <w:szCs w:val="24"/>
              </w:rPr>
              <w:t>4.2</w:t>
            </w:r>
          </w:p>
        </w:tc>
        <w:tc>
          <w:tcPr>
            <w:tcW w:w="1240" w:type="dxa"/>
            <w:vAlign w:val="center"/>
          </w:tcPr>
          <w:p w:rsidR="00F405BA" w:rsidRPr="00A04B46" w:rsidRDefault="00F405BA" w:rsidP="0058245B">
            <w:pPr>
              <w:ind w:firstLine="480"/>
              <w:rPr>
                <w:rFonts w:ascii="宋体" w:hAnsi="宋体"/>
                <w:szCs w:val="24"/>
              </w:rPr>
            </w:pPr>
            <w:r w:rsidRPr="00A04B46">
              <w:rPr>
                <w:rFonts w:ascii="宋体" w:hAnsi="宋体"/>
                <w:szCs w:val="24"/>
              </w:rPr>
              <w:t>LanInfo</w:t>
            </w:r>
          </w:p>
        </w:tc>
        <w:tc>
          <w:tcPr>
            <w:tcW w:w="1606" w:type="dxa"/>
            <w:vAlign w:val="center"/>
          </w:tcPr>
          <w:p w:rsidR="00F405BA" w:rsidRPr="00A04B46" w:rsidRDefault="00F405BA" w:rsidP="0058245B">
            <w:pPr>
              <w:ind w:firstLine="480"/>
              <w:rPr>
                <w:rFonts w:ascii="宋体" w:hAnsi="宋体"/>
                <w:szCs w:val="24"/>
              </w:rPr>
            </w:pPr>
            <w:r w:rsidRPr="00A04B46">
              <w:rPr>
                <w:rFonts w:ascii="宋体" w:hAnsi="宋体"/>
                <w:szCs w:val="24"/>
              </w:rPr>
              <w:t>lanEnable</w:t>
            </w:r>
          </w:p>
        </w:tc>
        <w:tc>
          <w:tcPr>
            <w:tcW w:w="751" w:type="dxa"/>
            <w:vAlign w:val="center"/>
          </w:tcPr>
          <w:p w:rsidR="00F405BA" w:rsidRPr="00A04B46" w:rsidRDefault="00F405BA" w:rsidP="0058245B">
            <w:pPr>
              <w:ind w:firstLine="480"/>
              <w:rPr>
                <w:rFonts w:ascii="宋体" w:hAnsi="宋体"/>
                <w:szCs w:val="24"/>
              </w:rPr>
            </w:pPr>
            <w:r w:rsidRPr="00A04B46">
              <w:rPr>
                <w:rFonts w:ascii="宋体" w:hAnsi="宋体"/>
                <w:szCs w:val="24"/>
              </w:rPr>
              <w:t>1</w:t>
            </w:r>
          </w:p>
        </w:tc>
        <w:tc>
          <w:tcPr>
            <w:tcW w:w="925" w:type="dxa"/>
            <w:vAlign w:val="center"/>
          </w:tcPr>
          <w:p w:rsidR="00F405BA" w:rsidRPr="00A04B46" w:rsidRDefault="00F405BA" w:rsidP="0058245B">
            <w:pPr>
              <w:ind w:firstLine="480"/>
              <w:rPr>
                <w:rFonts w:ascii="宋体" w:hAnsi="宋体"/>
                <w:szCs w:val="24"/>
              </w:rPr>
            </w:pPr>
            <w:r w:rsidRPr="00A04B46">
              <w:rPr>
                <w:rFonts w:ascii="宋体" w:hAnsi="宋体"/>
                <w:szCs w:val="24"/>
              </w:rPr>
              <w:t>String</w:t>
            </w:r>
          </w:p>
        </w:tc>
        <w:tc>
          <w:tcPr>
            <w:tcW w:w="1242" w:type="dxa"/>
            <w:vAlign w:val="center"/>
          </w:tcPr>
          <w:p w:rsidR="00F405BA" w:rsidRPr="00A04B46" w:rsidRDefault="00F405BA" w:rsidP="0058245B">
            <w:pPr>
              <w:ind w:firstLine="480"/>
              <w:rPr>
                <w:rFonts w:ascii="宋体" w:hAnsi="宋体"/>
                <w:szCs w:val="24"/>
              </w:rPr>
            </w:pPr>
            <w:r w:rsidRPr="00A04B46">
              <w:rPr>
                <w:rFonts w:ascii="宋体" w:hAnsi="宋体"/>
                <w:szCs w:val="24"/>
              </w:rPr>
              <w:t>对应lan口使能</w:t>
            </w:r>
          </w:p>
        </w:tc>
        <w:tc>
          <w:tcPr>
            <w:tcW w:w="2402" w:type="dxa"/>
            <w:vAlign w:val="center"/>
          </w:tcPr>
          <w:p w:rsidR="00F405BA" w:rsidRPr="00A04B46" w:rsidRDefault="00F405BA" w:rsidP="0058245B">
            <w:pPr>
              <w:ind w:firstLine="480"/>
              <w:rPr>
                <w:rFonts w:ascii="宋体" w:hAnsi="宋体"/>
                <w:szCs w:val="24"/>
              </w:rPr>
            </w:pPr>
            <w:r w:rsidRPr="00A04B46">
              <w:rPr>
                <w:rFonts w:ascii="宋体" w:hAnsi="宋体"/>
                <w:szCs w:val="24"/>
              </w:rPr>
              <w:t>端口是否启用。TRUE表示启用，FALSE表示禁用。</w:t>
            </w:r>
          </w:p>
        </w:tc>
      </w:tr>
      <w:tr w:rsidR="00F405BA" w:rsidRPr="00A04B46" w:rsidTr="0058245B">
        <w:trPr>
          <w:trHeight w:val="285"/>
          <w:jc w:val="center"/>
        </w:trPr>
        <w:tc>
          <w:tcPr>
            <w:tcW w:w="796" w:type="dxa"/>
            <w:vAlign w:val="center"/>
          </w:tcPr>
          <w:p w:rsidR="00F405BA" w:rsidRPr="00A04B46" w:rsidRDefault="00F405BA" w:rsidP="0058245B">
            <w:pPr>
              <w:ind w:firstLine="480"/>
              <w:rPr>
                <w:rFonts w:ascii="宋体" w:hAnsi="宋体"/>
                <w:szCs w:val="24"/>
              </w:rPr>
            </w:pPr>
            <w:r w:rsidRPr="00A04B46">
              <w:rPr>
                <w:rFonts w:ascii="宋体" w:hAnsi="宋体"/>
                <w:szCs w:val="24"/>
              </w:rPr>
              <w:t>4.3</w:t>
            </w:r>
          </w:p>
        </w:tc>
        <w:tc>
          <w:tcPr>
            <w:tcW w:w="1240" w:type="dxa"/>
            <w:vAlign w:val="center"/>
          </w:tcPr>
          <w:p w:rsidR="00F405BA" w:rsidRPr="00A04B46" w:rsidRDefault="00F405BA" w:rsidP="0058245B">
            <w:pPr>
              <w:ind w:firstLine="480"/>
              <w:rPr>
                <w:rFonts w:ascii="宋体" w:hAnsi="宋体"/>
                <w:szCs w:val="24"/>
              </w:rPr>
            </w:pPr>
            <w:r w:rsidRPr="00A04B46">
              <w:rPr>
                <w:rFonts w:ascii="宋体" w:hAnsi="宋体"/>
                <w:szCs w:val="24"/>
              </w:rPr>
              <w:t>LanInfo</w:t>
            </w:r>
          </w:p>
        </w:tc>
        <w:tc>
          <w:tcPr>
            <w:tcW w:w="1606" w:type="dxa"/>
            <w:vAlign w:val="center"/>
          </w:tcPr>
          <w:p w:rsidR="00F405BA" w:rsidRPr="00A04B46" w:rsidRDefault="00F405BA" w:rsidP="0058245B">
            <w:pPr>
              <w:ind w:firstLine="480"/>
              <w:rPr>
                <w:rFonts w:ascii="宋体" w:hAnsi="宋体"/>
                <w:szCs w:val="24"/>
              </w:rPr>
            </w:pPr>
            <w:r w:rsidRPr="00A04B46">
              <w:rPr>
                <w:rFonts w:ascii="宋体" w:hAnsi="宋体"/>
                <w:szCs w:val="24"/>
              </w:rPr>
              <w:t>Lanstatus</w:t>
            </w:r>
          </w:p>
        </w:tc>
        <w:tc>
          <w:tcPr>
            <w:tcW w:w="751" w:type="dxa"/>
            <w:vAlign w:val="center"/>
          </w:tcPr>
          <w:p w:rsidR="00F405BA" w:rsidRPr="00A04B46" w:rsidRDefault="00F405BA" w:rsidP="0058245B">
            <w:pPr>
              <w:ind w:firstLine="480"/>
              <w:rPr>
                <w:rFonts w:ascii="宋体" w:hAnsi="宋体"/>
                <w:szCs w:val="24"/>
              </w:rPr>
            </w:pPr>
            <w:r w:rsidRPr="00A04B46">
              <w:rPr>
                <w:rFonts w:ascii="宋体" w:hAnsi="宋体"/>
                <w:szCs w:val="24"/>
              </w:rPr>
              <w:t>1</w:t>
            </w:r>
          </w:p>
        </w:tc>
        <w:tc>
          <w:tcPr>
            <w:tcW w:w="925" w:type="dxa"/>
            <w:vAlign w:val="center"/>
          </w:tcPr>
          <w:p w:rsidR="00F405BA" w:rsidRPr="00A04B46" w:rsidRDefault="00F405BA" w:rsidP="0058245B">
            <w:pPr>
              <w:ind w:firstLine="480"/>
              <w:rPr>
                <w:rFonts w:ascii="宋体" w:hAnsi="宋体"/>
                <w:szCs w:val="24"/>
              </w:rPr>
            </w:pPr>
            <w:r w:rsidRPr="00A04B46">
              <w:rPr>
                <w:rFonts w:ascii="宋体" w:hAnsi="宋体"/>
                <w:szCs w:val="24"/>
              </w:rPr>
              <w:t>String</w:t>
            </w:r>
          </w:p>
        </w:tc>
        <w:tc>
          <w:tcPr>
            <w:tcW w:w="1242" w:type="dxa"/>
            <w:vAlign w:val="center"/>
          </w:tcPr>
          <w:p w:rsidR="00F405BA" w:rsidRPr="00A04B46" w:rsidRDefault="00F405BA" w:rsidP="0058245B">
            <w:pPr>
              <w:ind w:firstLine="480"/>
              <w:rPr>
                <w:rFonts w:ascii="宋体" w:hAnsi="宋体"/>
                <w:szCs w:val="24"/>
              </w:rPr>
            </w:pPr>
            <w:r w:rsidRPr="00A04B46">
              <w:rPr>
                <w:rFonts w:ascii="宋体" w:hAnsi="宋体"/>
                <w:szCs w:val="24"/>
              </w:rPr>
              <w:t>对应端口状态</w:t>
            </w:r>
          </w:p>
        </w:tc>
        <w:tc>
          <w:tcPr>
            <w:tcW w:w="2402" w:type="dxa"/>
            <w:vAlign w:val="center"/>
          </w:tcPr>
          <w:p w:rsidR="00F405BA" w:rsidRPr="00A04B46" w:rsidRDefault="00F405BA" w:rsidP="0058245B">
            <w:pPr>
              <w:ind w:firstLine="480"/>
              <w:rPr>
                <w:rFonts w:ascii="宋体" w:hAnsi="宋体"/>
                <w:szCs w:val="24"/>
              </w:rPr>
            </w:pPr>
            <w:r w:rsidRPr="00A04B46">
              <w:rPr>
                <w:rFonts w:ascii="宋体" w:hAnsi="宋体"/>
                <w:szCs w:val="24"/>
              </w:rPr>
              <w:t>端口状态，如下值之一：</w:t>
            </w:r>
          </w:p>
          <w:p w:rsidR="00F405BA" w:rsidRPr="00A04B46" w:rsidRDefault="00F405BA" w:rsidP="0058245B">
            <w:pPr>
              <w:ind w:firstLine="480"/>
              <w:rPr>
                <w:rFonts w:ascii="宋体" w:hAnsi="宋体"/>
                <w:szCs w:val="24"/>
              </w:rPr>
            </w:pPr>
            <w:r w:rsidRPr="00A04B46">
              <w:rPr>
                <w:rFonts w:ascii="宋体" w:hAnsi="宋体"/>
                <w:szCs w:val="24"/>
              </w:rPr>
              <w:lastRenderedPageBreak/>
              <w:t>Up</w:t>
            </w:r>
          </w:p>
          <w:p w:rsidR="00F405BA" w:rsidRPr="00A04B46" w:rsidRDefault="00F405BA" w:rsidP="0058245B">
            <w:pPr>
              <w:ind w:firstLine="480"/>
              <w:rPr>
                <w:rFonts w:ascii="宋体" w:hAnsi="宋体"/>
                <w:szCs w:val="24"/>
              </w:rPr>
            </w:pPr>
            <w:r w:rsidRPr="00A04B46">
              <w:rPr>
                <w:rFonts w:ascii="宋体" w:hAnsi="宋体"/>
                <w:szCs w:val="24"/>
              </w:rPr>
              <w:t>NoLink</w:t>
            </w:r>
          </w:p>
          <w:p w:rsidR="00F405BA" w:rsidRPr="00A04B46" w:rsidRDefault="00F405BA" w:rsidP="0058245B">
            <w:pPr>
              <w:ind w:firstLine="480"/>
              <w:rPr>
                <w:rFonts w:ascii="宋体" w:hAnsi="宋体"/>
                <w:szCs w:val="24"/>
              </w:rPr>
            </w:pPr>
            <w:r w:rsidRPr="00A04B46">
              <w:rPr>
                <w:rFonts w:ascii="宋体" w:hAnsi="宋体"/>
                <w:szCs w:val="24"/>
              </w:rPr>
              <w:t>Error</w:t>
            </w:r>
          </w:p>
          <w:p w:rsidR="00F405BA" w:rsidRPr="00A04B46" w:rsidRDefault="00F405BA" w:rsidP="0058245B">
            <w:pPr>
              <w:ind w:firstLine="480"/>
              <w:rPr>
                <w:rFonts w:ascii="宋体" w:hAnsi="宋体"/>
                <w:szCs w:val="24"/>
              </w:rPr>
            </w:pPr>
            <w:r w:rsidRPr="00A04B46">
              <w:rPr>
                <w:rFonts w:ascii="宋体" w:hAnsi="宋体"/>
                <w:szCs w:val="24"/>
              </w:rPr>
              <w:t>Disabled</w:t>
            </w:r>
          </w:p>
        </w:tc>
      </w:tr>
      <w:tr w:rsidR="00F405BA" w:rsidRPr="00A04B46" w:rsidTr="0058245B">
        <w:trPr>
          <w:trHeight w:val="285"/>
          <w:jc w:val="center"/>
        </w:trPr>
        <w:tc>
          <w:tcPr>
            <w:tcW w:w="796" w:type="dxa"/>
            <w:vAlign w:val="center"/>
          </w:tcPr>
          <w:p w:rsidR="00F405BA" w:rsidRPr="00A04B46" w:rsidRDefault="00F405BA" w:rsidP="0058245B">
            <w:pPr>
              <w:ind w:firstLine="480"/>
              <w:rPr>
                <w:rFonts w:ascii="宋体" w:hAnsi="宋体"/>
                <w:szCs w:val="24"/>
              </w:rPr>
            </w:pPr>
            <w:r w:rsidRPr="00A04B46">
              <w:rPr>
                <w:rFonts w:ascii="宋体" w:hAnsi="宋体"/>
                <w:szCs w:val="24"/>
              </w:rPr>
              <w:lastRenderedPageBreak/>
              <w:t>4.4</w:t>
            </w:r>
          </w:p>
        </w:tc>
        <w:tc>
          <w:tcPr>
            <w:tcW w:w="1240" w:type="dxa"/>
            <w:vAlign w:val="center"/>
          </w:tcPr>
          <w:p w:rsidR="00F405BA" w:rsidRPr="00A04B46" w:rsidRDefault="00F405BA" w:rsidP="0058245B">
            <w:pPr>
              <w:ind w:firstLine="480"/>
              <w:rPr>
                <w:rFonts w:ascii="宋体" w:hAnsi="宋体"/>
                <w:szCs w:val="24"/>
              </w:rPr>
            </w:pPr>
            <w:r w:rsidRPr="00A04B46">
              <w:rPr>
                <w:rFonts w:ascii="宋体" w:hAnsi="宋体"/>
                <w:szCs w:val="24"/>
              </w:rPr>
              <w:t>LanInfo</w:t>
            </w:r>
          </w:p>
        </w:tc>
        <w:tc>
          <w:tcPr>
            <w:tcW w:w="1606" w:type="dxa"/>
            <w:vAlign w:val="center"/>
          </w:tcPr>
          <w:p w:rsidR="00F405BA" w:rsidRPr="00A04B46" w:rsidRDefault="00F405BA" w:rsidP="0058245B">
            <w:pPr>
              <w:ind w:firstLine="480"/>
              <w:rPr>
                <w:rFonts w:ascii="宋体" w:hAnsi="宋体"/>
                <w:szCs w:val="24"/>
              </w:rPr>
            </w:pPr>
            <w:r w:rsidRPr="00A04B46">
              <w:rPr>
                <w:rFonts w:ascii="宋体" w:hAnsi="宋体"/>
                <w:szCs w:val="24"/>
              </w:rPr>
              <w:t>MaxBitRate</w:t>
            </w:r>
          </w:p>
        </w:tc>
        <w:tc>
          <w:tcPr>
            <w:tcW w:w="751" w:type="dxa"/>
            <w:vAlign w:val="center"/>
          </w:tcPr>
          <w:p w:rsidR="00F405BA" w:rsidRPr="00A04B46" w:rsidRDefault="00F405BA" w:rsidP="0058245B">
            <w:pPr>
              <w:ind w:firstLine="480"/>
              <w:rPr>
                <w:rFonts w:ascii="宋体" w:hAnsi="宋体"/>
                <w:szCs w:val="24"/>
              </w:rPr>
            </w:pPr>
            <w:r w:rsidRPr="00A04B46">
              <w:rPr>
                <w:rFonts w:ascii="宋体" w:hAnsi="宋体"/>
                <w:szCs w:val="24"/>
              </w:rPr>
              <w:t>1</w:t>
            </w:r>
          </w:p>
        </w:tc>
        <w:tc>
          <w:tcPr>
            <w:tcW w:w="925" w:type="dxa"/>
            <w:vAlign w:val="center"/>
          </w:tcPr>
          <w:p w:rsidR="00F405BA" w:rsidRPr="00A04B46" w:rsidRDefault="00F405BA" w:rsidP="0058245B">
            <w:pPr>
              <w:ind w:firstLine="480"/>
              <w:rPr>
                <w:rFonts w:ascii="宋体" w:hAnsi="宋体"/>
                <w:szCs w:val="24"/>
              </w:rPr>
            </w:pPr>
            <w:r w:rsidRPr="00A04B46">
              <w:rPr>
                <w:rFonts w:ascii="宋体" w:hAnsi="宋体"/>
                <w:szCs w:val="24"/>
              </w:rPr>
              <w:t>String</w:t>
            </w:r>
          </w:p>
        </w:tc>
        <w:tc>
          <w:tcPr>
            <w:tcW w:w="1242" w:type="dxa"/>
            <w:vAlign w:val="center"/>
          </w:tcPr>
          <w:p w:rsidR="00F405BA" w:rsidRPr="00A04B46" w:rsidRDefault="00F405BA" w:rsidP="0058245B">
            <w:pPr>
              <w:ind w:firstLine="480"/>
              <w:rPr>
                <w:rFonts w:ascii="宋体" w:hAnsi="宋体"/>
                <w:szCs w:val="24"/>
              </w:rPr>
            </w:pPr>
            <w:r w:rsidRPr="00A04B46">
              <w:rPr>
                <w:rFonts w:ascii="宋体" w:hAnsi="宋体"/>
                <w:szCs w:val="24"/>
              </w:rPr>
              <w:t>端口速率</w:t>
            </w:r>
          </w:p>
        </w:tc>
        <w:tc>
          <w:tcPr>
            <w:tcW w:w="2402" w:type="dxa"/>
            <w:vAlign w:val="center"/>
          </w:tcPr>
          <w:p w:rsidR="00F405BA" w:rsidRPr="00A04B46" w:rsidRDefault="00F405BA" w:rsidP="0058245B">
            <w:pPr>
              <w:ind w:firstLine="480"/>
              <w:rPr>
                <w:rFonts w:ascii="宋体" w:hAnsi="宋体"/>
                <w:szCs w:val="24"/>
              </w:rPr>
            </w:pPr>
            <w:r w:rsidRPr="00A04B46">
              <w:rPr>
                <w:rFonts w:ascii="宋体" w:hAnsi="宋体"/>
                <w:szCs w:val="24"/>
              </w:rPr>
              <w:t>端口速率，如下值之一：</w:t>
            </w:r>
          </w:p>
          <w:p w:rsidR="00F405BA" w:rsidRPr="00A04B46" w:rsidRDefault="00F405BA" w:rsidP="0058245B">
            <w:pPr>
              <w:ind w:firstLine="480"/>
              <w:rPr>
                <w:rFonts w:ascii="宋体" w:hAnsi="宋体"/>
                <w:szCs w:val="24"/>
              </w:rPr>
            </w:pPr>
            <w:r w:rsidRPr="00A04B46">
              <w:rPr>
                <w:rFonts w:ascii="宋体" w:hAnsi="宋体"/>
                <w:szCs w:val="24"/>
              </w:rPr>
              <w:t>10</w:t>
            </w:r>
          </w:p>
          <w:p w:rsidR="00F405BA" w:rsidRPr="00A04B46" w:rsidRDefault="00F405BA" w:rsidP="0058245B">
            <w:pPr>
              <w:ind w:firstLine="480"/>
              <w:rPr>
                <w:rFonts w:ascii="宋体" w:hAnsi="宋体"/>
                <w:szCs w:val="24"/>
              </w:rPr>
            </w:pPr>
            <w:r w:rsidRPr="00A04B46">
              <w:rPr>
                <w:rFonts w:ascii="宋体" w:hAnsi="宋体"/>
                <w:szCs w:val="24"/>
              </w:rPr>
              <w:t>100</w:t>
            </w:r>
          </w:p>
          <w:p w:rsidR="00F405BA" w:rsidRPr="00A04B46" w:rsidRDefault="00F405BA" w:rsidP="0058245B">
            <w:pPr>
              <w:ind w:firstLine="480"/>
              <w:rPr>
                <w:rFonts w:ascii="宋体" w:hAnsi="宋体"/>
                <w:szCs w:val="24"/>
              </w:rPr>
            </w:pPr>
            <w:r w:rsidRPr="00A04B46">
              <w:rPr>
                <w:rFonts w:ascii="宋体" w:hAnsi="宋体"/>
                <w:szCs w:val="24"/>
              </w:rPr>
              <w:t>1000</w:t>
            </w:r>
          </w:p>
          <w:p w:rsidR="00F405BA" w:rsidRPr="00A04B46" w:rsidRDefault="00F405BA" w:rsidP="0058245B">
            <w:pPr>
              <w:ind w:firstLine="480"/>
              <w:rPr>
                <w:rFonts w:ascii="宋体" w:hAnsi="宋体"/>
                <w:szCs w:val="24"/>
              </w:rPr>
            </w:pPr>
            <w:r w:rsidRPr="00A04B46">
              <w:rPr>
                <w:rFonts w:ascii="宋体" w:hAnsi="宋体"/>
                <w:szCs w:val="24"/>
              </w:rPr>
              <w:t>10000</w:t>
            </w:r>
          </w:p>
          <w:p w:rsidR="00F405BA" w:rsidRPr="00A04B46" w:rsidRDefault="00F405BA" w:rsidP="0058245B">
            <w:pPr>
              <w:ind w:firstLine="480"/>
              <w:rPr>
                <w:rFonts w:ascii="宋体" w:hAnsi="宋体"/>
                <w:szCs w:val="24"/>
              </w:rPr>
            </w:pPr>
            <w:r w:rsidRPr="00A04B46">
              <w:rPr>
                <w:rFonts w:ascii="宋体" w:hAnsi="宋体"/>
                <w:szCs w:val="24"/>
              </w:rPr>
              <w:t>Auto</w:t>
            </w:r>
          </w:p>
        </w:tc>
      </w:tr>
      <w:tr w:rsidR="00F405BA" w:rsidRPr="00A04B46" w:rsidTr="0058245B">
        <w:trPr>
          <w:trHeight w:val="285"/>
          <w:jc w:val="center"/>
        </w:trPr>
        <w:tc>
          <w:tcPr>
            <w:tcW w:w="796" w:type="dxa"/>
            <w:vAlign w:val="center"/>
          </w:tcPr>
          <w:p w:rsidR="00F405BA" w:rsidRPr="00A04B46" w:rsidRDefault="00F405BA" w:rsidP="0058245B">
            <w:pPr>
              <w:ind w:firstLine="480"/>
              <w:rPr>
                <w:rFonts w:ascii="宋体" w:hAnsi="宋体"/>
                <w:szCs w:val="24"/>
              </w:rPr>
            </w:pPr>
            <w:r w:rsidRPr="00A04B46">
              <w:rPr>
                <w:rFonts w:ascii="宋体" w:hAnsi="宋体"/>
                <w:szCs w:val="24"/>
              </w:rPr>
              <w:t>4.5</w:t>
            </w:r>
          </w:p>
        </w:tc>
        <w:tc>
          <w:tcPr>
            <w:tcW w:w="1240" w:type="dxa"/>
            <w:vAlign w:val="center"/>
          </w:tcPr>
          <w:p w:rsidR="00F405BA" w:rsidRPr="00A04B46" w:rsidRDefault="00F405BA" w:rsidP="0058245B">
            <w:pPr>
              <w:ind w:firstLine="480"/>
              <w:rPr>
                <w:rFonts w:ascii="宋体" w:hAnsi="宋体"/>
                <w:szCs w:val="24"/>
              </w:rPr>
            </w:pPr>
            <w:r w:rsidRPr="00A04B46">
              <w:rPr>
                <w:rFonts w:ascii="宋体" w:hAnsi="宋体"/>
                <w:szCs w:val="24"/>
              </w:rPr>
              <w:t>LanInfo</w:t>
            </w:r>
          </w:p>
        </w:tc>
        <w:tc>
          <w:tcPr>
            <w:tcW w:w="1606" w:type="dxa"/>
            <w:vAlign w:val="center"/>
          </w:tcPr>
          <w:p w:rsidR="00F405BA" w:rsidRPr="00A04B46" w:rsidRDefault="00F405BA" w:rsidP="0058245B">
            <w:pPr>
              <w:ind w:firstLine="480"/>
              <w:rPr>
                <w:rFonts w:ascii="宋体" w:hAnsi="宋体"/>
                <w:szCs w:val="24"/>
              </w:rPr>
            </w:pPr>
            <w:r w:rsidRPr="00A04B46">
              <w:rPr>
                <w:rFonts w:ascii="宋体" w:hAnsi="宋体"/>
                <w:szCs w:val="24"/>
              </w:rPr>
              <w:t>DuplexMode</w:t>
            </w:r>
          </w:p>
        </w:tc>
        <w:tc>
          <w:tcPr>
            <w:tcW w:w="751" w:type="dxa"/>
            <w:vAlign w:val="center"/>
          </w:tcPr>
          <w:p w:rsidR="00F405BA" w:rsidRPr="00A04B46" w:rsidRDefault="00F405BA" w:rsidP="0058245B">
            <w:pPr>
              <w:ind w:firstLine="480"/>
              <w:rPr>
                <w:rFonts w:ascii="宋体" w:hAnsi="宋体"/>
                <w:szCs w:val="24"/>
              </w:rPr>
            </w:pPr>
            <w:r w:rsidRPr="00A04B46">
              <w:rPr>
                <w:rFonts w:ascii="宋体" w:hAnsi="宋体"/>
                <w:szCs w:val="24"/>
              </w:rPr>
              <w:t>1</w:t>
            </w:r>
          </w:p>
        </w:tc>
        <w:tc>
          <w:tcPr>
            <w:tcW w:w="925" w:type="dxa"/>
            <w:vAlign w:val="center"/>
          </w:tcPr>
          <w:p w:rsidR="00F405BA" w:rsidRPr="00A04B46" w:rsidRDefault="00F405BA" w:rsidP="0058245B">
            <w:pPr>
              <w:ind w:firstLine="480"/>
              <w:rPr>
                <w:rFonts w:ascii="宋体" w:hAnsi="宋体"/>
                <w:szCs w:val="24"/>
              </w:rPr>
            </w:pPr>
            <w:r w:rsidRPr="00A04B46">
              <w:rPr>
                <w:rFonts w:ascii="宋体" w:hAnsi="宋体"/>
                <w:szCs w:val="24"/>
              </w:rPr>
              <w:t>String</w:t>
            </w:r>
          </w:p>
        </w:tc>
        <w:tc>
          <w:tcPr>
            <w:tcW w:w="1242" w:type="dxa"/>
            <w:vAlign w:val="center"/>
          </w:tcPr>
          <w:p w:rsidR="00F405BA" w:rsidRPr="00A04B46" w:rsidRDefault="00F405BA" w:rsidP="0058245B">
            <w:pPr>
              <w:ind w:firstLine="480"/>
              <w:rPr>
                <w:rFonts w:ascii="宋体" w:hAnsi="宋体"/>
                <w:szCs w:val="24"/>
              </w:rPr>
            </w:pPr>
            <w:r w:rsidRPr="00A04B46">
              <w:rPr>
                <w:rFonts w:ascii="宋体" w:hAnsi="宋体"/>
                <w:szCs w:val="24"/>
              </w:rPr>
              <w:t>端口工作模式</w:t>
            </w:r>
          </w:p>
        </w:tc>
        <w:tc>
          <w:tcPr>
            <w:tcW w:w="2402" w:type="dxa"/>
            <w:vAlign w:val="center"/>
          </w:tcPr>
          <w:p w:rsidR="00F405BA" w:rsidRPr="00A04B46" w:rsidRDefault="00F405BA" w:rsidP="0058245B">
            <w:pPr>
              <w:ind w:firstLine="480"/>
              <w:rPr>
                <w:rFonts w:ascii="宋体" w:hAnsi="宋体"/>
                <w:szCs w:val="24"/>
              </w:rPr>
            </w:pPr>
            <w:r w:rsidRPr="00A04B46">
              <w:rPr>
                <w:rFonts w:ascii="宋体" w:hAnsi="宋体"/>
                <w:szCs w:val="24"/>
              </w:rPr>
              <w:t>端口工作模式，如下值之一：</w:t>
            </w:r>
          </w:p>
          <w:p w:rsidR="00F405BA" w:rsidRPr="00A04B46" w:rsidRDefault="00F405BA" w:rsidP="0058245B">
            <w:pPr>
              <w:ind w:firstLine="480"/>
              <w:rPr>
                <w:rFonts w:ascii="宋体" w:hAnsi="宋体"/>
                <w:szCs w:val="24"/>
              </w:rPr>
            </w:pPr>
            <w:r w:rsidRPr="00A04B46">
              <w:rPr>
                <w:rFonts w:ascii="宋体" w:hAnsi="宋体"/>
                <w:szCs w:val="24"/>
              </w:rPr>
              <w:t>Half</w:t>
            </w:r>
          </w:p>
          <w:p w:rsidR="00F405BA" w:rsidRPr="00A04B46" w:rsidRDefault="00F405BA" w:rsidP="0058245B">
            <w:pPr>
              <w:ind w:firstLine="480"/>
              <w:rPr>
                <w:rFonts w:ascii="宋体" w:hAnsi="宋体"/>
                <w:szCs w:val="24"/>
              </w:rPr>
            </w:pPr>
            <w:r w:rsidRPr="00A04B46">
              <w:rPr>
                <w:rFonts w:ascii="宋体" w:hAnsi="宋体"/>
                <w:szCs w:val="24"/>
              </w:rPr>
              <w:t>Full</w:t>
            </w:r>
          </w:p>
          <w:p w:rsidR="00F405BA" w:rsidRPr="00A04B46" w:rsidRDefault="00F405BA" w:rsidP="0058245B">
            <w:pPr>
              <w:ind w:firstLine="480"/>
              <w:rPr>
                <w:rFonts w:ascii="宋体" w:hAnsi="宋体"/>
                <w:szCs w:val="24"/>
              </w:rPr>
            </w:pPr>
            <w:r w:rsidRPr="00A04B46">
              <w:rPr>
                <w:rFonts w:ascii="宋体" w:hAnsi="宋体"/>
                <w:szCs w:val="24"/>
              </w:rPr>
              <w:t>Auto</w:t>
            </w:r>
          </w:p>
        </w:tc>
      </w:tr>
    </w:tbl>
    <w:p w:rsidR="00F405BA" w:rsidRPr="00A04B46" w:rsidRDefault="00F405BA" w:rsidP="00F405BA">
      <w:pPr>
        <w:ind w:firstLine="480"/>
        <w:rPr>
          <w:rFonts w:ascii="宋体" w:hAnsi="宋体"/>
          <w:szCs w:val="24"/>
        </w:rPr>
      </w:pPr>
      <w:r w:rsidRPr="00A04B46">
        <w:rPr>
          <w:rFonts w:ascii="宋体" w:hAnsi="宋体"/>
          <w:szCs w:val="24"/>
        </w:rPr>
        <w:t>请求报文示例：</w:t>
      </w:r>
    </w:p>
    <w:p w:rsidR="00F405BA" w:rsidRPr="00A04B46" w:rsidRDefault="00F405BA" w:rsidP="00F405BA">
      <w:pPr>
        <w:ind w:firstLine="480"/>
        <w:rPr>
          <w:rFonts w:ascii="宋体" w:hAnsi="宋体"/>
          <w:szCs w:val="24"/>
        </w:rPr>
      </w:pPr>
      <w:r w:rsidRPr="00A04B46">
        <w:rPr>
          <w:rFonts w:ascii="宋体" w:hAnsi="宋体"/>
          <w:szCs w:val="24"/>
        </w:rPr>
        <w:t>{</w:t>
      </w:r>
    </w:p>
    <w:p w:rsidR="00F405BA" w:rsidRPr="00A04B46" w:rsidRDefault="00F405BA" w:rsidP="00F405BA">
      <w:pPr>
        <w:ind w:firstLine="480"/>
        <w:rPr>
          <w:rFonts w:ascii="宋体" w:hAnsi="宋体"/>
          <w:szCs w:val="24"/>
        </w:rPr>
      </w:pPr>
      <w:r w:rsidRPr="00A04B46">
        <w:rPr>
          <w:rFonts w:ascii="宋体" w:hAnsi="宋体"/>
          <w:szCs w:val="24"/>
        </w:rPr>
        <w:lastRenderedPageBreak/>
        <w:t xml:space="preserve">    "params": {</w:t>
      </w:r>
    </w:p>
    <w:p w:rsidR="00F405BA" w:rsidRPr="00A04B46" w:rsidRDefault="00F405BA" w:rsidP="00F405BA">
      <w:pPr>
        <w:ind w:firstLine="480"/>
        <w:rPr>
          <w:rFonts w:ascii="宋体" w:hAnsi="宋体"/>
          <w:szCs w:val="24"/>
        </w:rPr>
      </w:pPr>
      <w:r w:rsidRPr="00A04B46">
        <w:rPr>
          <w:rFonts w:ascii="宋体" w:hAnsi="宋体"/>
          <w:szCs w:val="24"/>
        </w:rPr>
        <w:t xml:space="preserve">        "srvCode": "13966779233",</w:t>
      </w:r>
    </w:p>
    <w:p w:rsidR="00F405BA" w:rsidRPr="00A04B46" w:rsidRDefault="00F405BA" w:rsidP="00F405BA">
      <w:pPr>
        <w:ind w:firstLine="480"/>
        <w:rPr>
          <w:rFonts w:ascii="宋体" w:hAnsi="宋体"/>
          <w:szCs w:val="24"/>
        </w:rPr>
      </w:pPr>
      <w:r w:rsidRPr="00A04B46">
        <w:rPr>
          <w:rFonts w:ascii="宋体" w:hAnsi="宋体"/>
          <w:szCs w:val="24"/>
        </w:rPr>
        <w:tab/>
      </w:r>
      <w:r w:rsidRPr="00A04B46">
        <w:rPr>
          <w:rFonts w:ascii="宋体" w:hAnsi="宋体"/>
          <w:szCs w:val="24"/>
        </w:rPr>
        <w:tab/>
        <w:t xml:space="preserve"> "queryType": "0",</w:t>
      </w:r>
    </w:p>
    <w:p w:rsidR="00F405BA" w:rsidRPr="00A04B46" w:rsidRDefault="00F405BA" w:rsidP="00F405BA">
      <w:pPr>
        <w:ind w:firstLine="480"/>
        <w:rPr>
          <w:rFonts w:ascii="宋体" w:hAnsi="宋体"/>
          <w:szCs w:val="24"/>
        </w:rPr>
      </w:pPr>
      <w:r w:rsidRPr="00A04B46">
        <w:rPr>
          <w:rFonts w:ascii="宋体" w:hAnsi="宋体"/>
          <w:szCs w:val="24"/>
        </w:rPr>
        <w:t xml:space="preserve">        "provinceId ": "",</w:t>
      </w:r>
    </w:p>
    <w:p w:rsidR="00F405BA" w:rsidRPr="00A04B46" w:rsidRDefault="00F405BA" w:rsidP="00F405BA">
      <w:pPr>
        <w:ind w:firstLine="480"/>
        <w:rPr>
          <w:rFonts w:ascii="宋体" w:hAnsi="宋体"/>
          <w:szCs w:val="24"/>
        </w:rPr>
      </w:pPr>
      <w:r w:rsidRPr="00A04B46">
        <w:rPr>
          <w:rFonts w:ascii="宋体" w:hAnsi="宋体"/>
          <w:szCs w:val="24"/>
        </w:rPr>
        <w:t xml:space="preserve">        "regionId ": "",</w:t>
      </w:r>
    </w:p>
    <w:p w:rsidR="00F405BA" w:rsidRPr="00A04B46" w:rsidRDefault="00F405BA" w:rsidP="00F405BA">
      <w:pPr>
        <w:ind w:firstLine="480"/>
        <w:rPr>
          <w:rFonts w:ascii="宋体" w:hAnsi="宋体"/>
          <w:szCs w:val="24"/>
        </w:rPr>
      </w:pPr>
      <w:r w:rsidRPr="00A04B46">
        <w:rPr>
          <w:rFonts w:ascii="宋体" w:hAnsi="宋体"/>
          <w:szCs w:val="24"/>
        </w:rPr>
        <w:t xml:space="preserve">        "channelId ": "",</w:t>
      </w:r>
    </w:p>
    <w:p w:rsidR="00F405BA" w:rsidRPr="00A04B46" w:rsidRDefault="00F405BA" w:rsidP="00F405BA">
      <w:pPr>
        <w:ind w:firstLine="480"/>
        <w:rPr>
          <w:rFonts w:ascii="宋体" w:hAnsi="宋体"/>
          <w:szCs w:val="24"/>
        </w:rPr>
      </w:pPr>
      <w:r w:rsidRPr="00A04B46">
        <w:rPr>
          <w:rFonts w:ascii="宋体" w:hAnsi="宋体"/>
          <w:szCs w:val="24"/>
        </w:rPr>
        <w:t>"crmpfPubInfo":{</w:t>
      </w:r>
    </w:p>
    <w:p w:rsidR="00F405BA" w:rsidRPr="00A04B46" w:rsidRDefault="00F405BA" w:rsidP="00F405BA">
      <w:pPr>
        <w:ind w:firstLine="480"/>
        <w:rPr>
          <w:rFonts w:ascii="宋体" w:hAnsi="宋体"/>
          <w:szCs w:val="24"/>
        </w:rPr>
      </w:pPr>
      <w:r w:rsidRPr="00A04B46">
        <w:rPr>
          <w:rFonts w:ascii="宋体" w:hAnsi="宋体"/>
          <w:szCs w:val="24"/>
        </w:rPr>
        <w:tab/>
        <w:t>"staffId":"",</w:t>
      </w:r>
    </w:p>
    <w:p w:rsidR="00F405BA" w:rsidRPr="00A04B46" w:rsidRDefault="00F405BA" w:rsidP="00F405BA">
      <w:pPr>
        <w:ind w:firstLine="480"/>
        <w:rPr>
          <w:rFonts w:ascii="宋体" w:hAnsi="宋体"/>
          <w:szCs w:val="24"/>
        </w:rPr>
      </w:pPr>
      <w:r w:rsidRPr="00A04B46">
        <w:rPr>
          <w:rFonts w:ascii="宋体" w:hAnsi="宋体"/>
          <w:szCs w:val="24"/>
        </w:rPr>
        <w:tab/>
        <w:t>"orgId":"",</w:t>
      </w:r>
    </w:p>
    <w:p w:rsidR="00F405BA" w:rsidRPr="00A04B46" w:rsidRDefault="00F405BA" w:rsidP="00F405BA">
      <w:pPr>
        <w:ind w:firstLine="480"/>
        <w:rPr>
          <w:rFonts w:ascii="宋体" w:hAnsi="宋体"/>
          <w:szCs w:val="24"/>
        </w:rPr>
      </w:pPr>
      <w:r w:rsidRPr="00A04B46">
        <w:rPr>
          <w:rFonts w:ascii="宋体" w:hAnsi="宋体"/>
          <w:szCs w:val="24"/>
        </w:rPr>
        <w:tab/>
      </w:r>
      <w:r w:rsidRPr="00A04B46">
        <w:rPr>
          <w:rFonts w:ascii="宋体" w:hAnsi="宋体"/>
          <w:szCs w:val="24"/>
        </w:rPr>
        <w:tab/>
        <w:t xml:space="preserve">   "cityCode":"",</w:t>
      </w:r>
    </w:p>
    <w:p w:rsidR="00F405BA" w:rsidRPr="00A04B46" w:rsidRDefault="00F405BA" w:rsidP="00F405BA">
      <w:pPr>
        <w:ind w:firstLine="480"/>
        <w:rPr>
          <w:rFonts w:ascii="宋体" w:hAnsi="宋体"/>
          <w:szCs w:val="24"/>
        </w:rPr>
      </w:pPr>
      <w:r w:rsidRPr="00A04B46">
        <w:rPr>
          <w:rFonts w:ascii="宋体" w:hAnsi="宋体"/>
          <w:szCs w:val="24"/>
        </w:rPr>
        <w:tab/>
        <w:t>"countryCode":"",</w:t>
      </w:r>
    </w:p>
    <w:p w:rsidR="00F405BA" w:rsidRPr="00A04B46" w:rsidRDefault="00F405BA" w:rsidP="00F405BA">
      <w:pPr>
        <w:ind w:firstLine="480"/>
        <w:rPr>
          <w:rFonts w:ascii="宋体" w:hAnsi="宋体"/>
          <w:szCs w:val="24"/>
        </w:rPr>
      </w:pPr>
      <w:r w:rsidRPr="00A04B46">
        <w:rPr>
          <w:rFonts w:ascii="宋体" w:hAnsi="宋体"/>
          <w:szCs w:val="24"/>
        </w:rPr>
        <w:tab/>
        <w:t>"paging":"",</w:t>
      </w:r>
    </w:p>
    <w:p w:rsidR="00F405BA" w:rsidRPr="00A04B46" w:rsidRDefault="00F405BA" w:rsidP="00F405BA">
      <w:pPr>
        <w:ind w:firstLine="480"/>
        <w:rPr>
          <w:rFonts w:ascii="宋体" w:hAnsi="宋体"/>
          <w:szCs w:val="24"/>
        </w:rPr>
      </w:pPr>
      <w:r w:rsidRPr="00A04B46">
        <w:rPr>
          <w:rFonts w:ascii="宋体" w:hAnsi="宋体"/>
          <w:szCs w:val="24"/>
        </w:rPr>
        <w:tab/>
        <w:t>"rowsPerPage":"",</w:t>
      </w:r>
    </w:p>
    <w:p w:rsidR="00F405BA" w:rsidRPr="00A04B46" w:rsidRDefault="00F405BA" w:rsidP="00F405BA">
      <w:pPr>
        <w:ind w:firstLine="480"/>
        <w:rPr>
          <w:rFonts w:ascii="宋体" w:hAnsi="宋体"/>
          <w:szCs w:val="24"/>
        </w:rPr>
      </w:pPr>
      <w:r w:rsidRPr="00A04B46">
        <w:rPr>
          <w:rFonts w:ascii="宋体" w:hAnsi="宋体"/>
          <w:szCs w:val="24"/>
        </w:rPr>
        <w:tab/>
        <w:t>"pageNum":""</w:t>
      </w:r>
    </w:p>
    <w:p w:rsidR="00F405BA" w:rsidRPr="00A04B46" w:rsidRDefault="00F405BA" w:rsidP="00F405BA">
      <w:pPr>
        <w:ind w:firstLine="480"/>
        <w:rPr>
          <w:rFonts w:ascii="宋体" w:hAnsi="宋体"/>
          <w:szCs w:val="24"/>
        </w:rPr>
      </w:pPr>
      <w:r w:rsidRPr="00A04B46">
        <w:rPr>
          <w:rFonts w:ascii="宋体" w:hAnsi="宋体"/>
          <w:szCs w:val="24"/>
        </w:rPr>
        <w:t>}</w:t>
      </w:r>
    </w:p>
    <w:p w:rsidR="00F405BA" w:rsidRPr="00A04B46" w:rsidRDefault="00F405BA" w:rsidP="00F405BA">
      <w:pPr>
        <w:ind w:firstLine="480"/>
        <w:rPr>
          <w:rFonts w:ascii="宋体" w:hAnsi="宋体"/>
          <w:szCs w:val="24"/>
        </w:rPr>
      </w:pPr>
      <w:r w:rsidRPr="00A04B46">
        <w:rPr>
          <w:rFonts w:ascii="宋体" w:hAnsi="宋体"/>
          <w:szCs w:val="24"/>
        </w:rPr>
        <w:t xml:space="preserve">    }</w:t>
      </w:r>
    </w:p>
    <w:p w:rsidR="00F405BA" w:rsidRPr="00A04B46" w:rsidRDefault="00F405BA" w:rsidP="00F405BA">
      <w:pPr>
        <w:ind w:firstLine="480"/>
        <w:rPr>
          <w:rFonts w:ascii="宋体" w:hAnsi="宋体"/>
          <w:szCs w:val="24"/>
        </w:rPr>
      </w:pPr>
      <w:r w:rsidRPr="00A04B46">
        <w:rPr>
          <w:rFonts w:ascii="宋体" w:hAnsi="宋体"/>
          <w:szCs w:val="24"/>
        </w:rPr>
        <w:t>}</w:t>
      </w:r>
    </w:p>
    <w:p w:rsidR="00F405BA" w:rsidRPr="00A04B46" w:rsidRDefault="00F405BA" w:rsidP="00F405BA">
      <w:pPr>
        <w:ind w:firstLine="480"/>
        <w:rPr>
          <w:rFonts w:ascii="宋体" w:hAnsi="宋体"/>
          <w:szCs w:val="24"/>
        </w:rPr>
      </w:pPr>
      <w:r w:rsidRPr="00A04B46">
        <w:rPr>
          <w:rFonts w:ascii="宋体" w:hAnsi="宋体"/>
          <w:szCs w:val="24"/>
        </w:rPr>
        <w:t>响应报文示例：</w:t>
      </w:r>
    </w:p>
    <w:p w:rsidR="00F405BA" w:rsidRPr="00A04B46" w:rsidRDefault="00F405BA" w:rsidP="00F405BA">
      <w:pPr>
        <w:ind w:firstLine="480"/>
        <w:rPr>
          <w:rFonts w:ascii="宋体" w:hAnsi="宋体"/>
          <w:szCs w:val="24"/>
        </w:rPr>
      </w:pPr>
      <w:r w:rsidRPr="00A04B46">
        <w:rPr>
          <w:rFonts w:ascii="宋体" w:hAnsi="宋体"/>
          <w:szCs w:val="24"/>
        </w:rPr>
        <w:lastRenderedPageBreak/>
        <w:t>{</w:t>
      </w:r>
    </w:p>
    <w:p w:rsidR="00F405BA" w:rsidRPr="00A04B46" w:rsidRDefault="00F405BA" w:rsidP="00F405BA">
      <w:pPr>
        <w:ind w:firstLine="480"/>
        <w:rPr>
          <w:rFonts w:ascii="宋体" w:hAnsi="宋体"/>
          <w:szCs w:val="24"/>
        </w:rPr>
      </w:pPr>
      <w:r w:rsidRPr="00A04B46">
        <w:rPr>
          <w:rFonts w:ascii="宋体" w:hAnsi="宋体"/>
          <w:szCs w:val="24"/>
        </w:rPr>
        <w:tab/>
        <w:t>"rtnCode": "0",</w:t>
      </w:r>
    </w:p>
    <w:p w:rsidR="00F405BA" w:rsidRPr="00A04B46" w:rsidRDefault="00F405BA" w:rsidP="00F405BA">
      <w:pPr>
        <w:ind w:firstLine="480"/>
        <w:rPr>
          <w:rFonts w:ascii="宋体" w:hAnsi="宋体"/>
          <w:szCs w:val="24"/>
        </w:rPr>
      </w:pPr>
      <w:r w:rsidRPr="00A04B46">
        <w:rPr>
          <w:rFonts w:ascii="宋体" w:hAnsi="宋体"/>
          <w:szCs w:val="24"/>
        </w:rPr>
        <w:tab/>
        <w:t>"rtnMsg": "成功",</w:t>
      </w:r>
    </w:p>
    <w:p w:rsidR="00F405BA" w:rsidRPr="00A04B46" w:rsidRDefault="00F405BA" w:rsidP="00F405BA">
      <w:pPr>
        <w:ind w:firstLine="480"/>
        <w:rPr>
          <w:rFonts w:ascii="宋体" w:hAnsi="宋体"/>
          <w:szCs w:val="24"/>
        </w:rPr>
      </w:pPr>
      <w:r w:rsidRPr="00A04B46">
        <w:rPr>
          <w:rFonts w:ascii="宋体" w:hAnsi="宋体"/>
          <w:szCs w:val="24"/>
        </w:rPr>
        <w:tab/>
        <w:t>"object": {</w:t>
      </w:r>
    </w:p>
    <w:p w:rsidR="00F405BA" w:rsidRPr="00A04B46" w:rsidRDefault="00F405BA" w:rsidP="00F405BA">
      <w:pPr>
        <w:ind w:firstLine="480"/>
        <w:rPr>
          <w:rFonts w:ascii="宋体" w:hAnsi="宋体"/>
          <w:szCs w:val="24"/>
        </w:rPr>
      </w:pPr>
      <w:r w:rsidRPr="00A04B46">
        <w:rPr>
          <w:rFonts w:ascii="宋体" w:hAnsi="宋体"/>
          <w:szCs w:val="24"/>
        </w:rPr>
        <w:tab/>
      </w:r>
      <w:r w:rsidRPr="00A04B46">
        <w:rPr>
          <w:rFonts w:ascii="宋体" w:hAnsi="宋体"/>
          <w:szCs w:val="24"/>
        </w:rPr>
        <w:tab/>
        <w:t>"respCode": "00000",</w:t>
      </w:r>
    </w:p>
    <w:p w:rsidR="00F405BA" w:rsidRPr="00A04B46" w:rsidRDefault="00F405BA" w:rsidP="00F405BA">
      <w:pPr>
        <w:ind w:firstLine="480"/>
        <w:rPr>
          <w:rFonts w:ascii="宋体" w:hAnsi="宋体"/>
          <w:szCs w:val="24"/>
        </w:rPr>
      </w:pPr>
      <w:r w:rsidRPr="00A04B46">
        <w:rPr>
          <w:rFonts w:ascii="宋体" w:hAnsi="宋体"/>
          <w:szCs w:val="24"/>
        </w:rPr>
        <w:tab/>
      </w:r>
      <w:r w:rsidRPr="00A04B46">
        <w:rPr>
          <w:rFonts w:ascii="宋体" w:hAnsi="宋体"/>
          <w:szCs w:val="24"/>
        </w:rPr>
        <w:tab/>
        <w:t>"respDesc": "success",</w:t>
      </w:r>
    </w:p>
    <w:p w:rsidR="00F405BA" w:rsidRPr="00A04B46" w:rsidRDefault="00F405BA" w:rsidP="00F405BA">
      <w:pPr>
        <w:ind w:firstLine="480"/>
        <w:rPr>
          <w:rFonts w:ascii="宋体" w:hAnsi="宋体"/>
          <w:szCs w:val="24"/>
        </w:rPr>
      </w:pPr>
      <w:r w:rsidRPr="00A04B46">
        <w:rPr>
          <w:rFonts w:ascii="宋体" w:hAnsi="宋体"/>
          <w:szCs w:val="24"/>
        </w:rPr>
        <w:tab/>
      </w:r>
      <w:r w:rsidRPr="00A04B46">
        <w:rPr>
          <w:rFonts w:ascii="宋体" w:hAnsi="宋体"/>
          <w:szCs w:val="24"/>
        </w:rPr>
        <w:tab/>
      </w:r>
      <w:r w:rsidRPr="00A04B46">
        <w:rPr>
          <w:rFonts w:ascii="宋体" w:hAnsi="宋体" w:hint="eastAsia"/>
          <w:szCs w:val="24"/>
        </w:rPr>
        <w:t>"result": [{</w:t>
      </w:r>
    </w:p>
    <w:p w:rsidR="00F405BA" w:rsidRPr="00A04B46" w:rsidRDefault="00F405BA" w:rsidP="00F405BA">
      <w:pPr>
        <w:ind w:firstLine="480"/>
        <w:rPr>
          <w:rFonts w:ascii="宋体" w:hAnsi="宋体"/>
          <w:szCs w:val="24"/>
        </w:rPr>
      </w:pPr>
      <w:r w:rsidRPr="00A04B46">
        <w:rPr>
          <w:rFonts w:ascii="宋体" w:hAnsi="宋体"/>
          <w:szCs w:val="24"/>
        </w:rPr>
        <w:tab/>
      </w:r>
      <w:r w:rsidRPr="00A04B46">
        <w:rPr>
          <w:rFonts w:ascii="宋体" w:hAnsi="宋体"/>
          <w:szCs w:val="24"/>
        </w:rPr>
        <w:tab/>
      </w:r>
      <w:r w:rsidRPr="00A04B46">
        <w:rPr>
          <w:rFonts w:ascii="宋体" w:hAnsi="宋体"/>
          <w:szCs w:val="24"/>
        </w:rPr>
        <w:tab/>
        <w:t>"isConfig": "0",</w:t>
      </w:r>
    </w:p>
    <w:p w:rsidR="00F405BA" w:rsidRPr="00A04B46" w:rsidRDefault="00F405BA" w:rsidP="00F405BA">
      <w:pPr>
        <w:ind w:firstLine="480"/>
        <w:rPr>
          <w:rFonts w:ascii="宋体" w:hAnsi="宋体"/>
          <w:szCs w:val="24"/>
        </w:rPr>
      </w:pPr>
      <w:r w:rsidRPr="00A04B46">
        <w:rPr>
          <w:rFonts w:ascii="宋体" w:hAnsi="宋体"/>
          <w:szCs w:val="24"/>
        </w:rPr>
        <w:tab/>
      </w:r>
      <w:r w:rsidRPr="00A04B46">
        <w:rPr>
          <w:rFonts w:ascii="宋体" w:hAnsi="宋体"/>
          <w:szCs w:val="24"/>
        </w:rPr>
        <w:tab/>
      </w:r>
      <w:r w:rsidRPr="00A04B46">
        <w:rPr>
          <w:rFonts w:ascii="宋体" w:hAnsi="宋体"/>
          <w:szCs w:val="24"/>
        </w:rPr>
        <w:tab/>
        <w:t>"realValue": "1",</w:t>
      </w:r>
    </w:p>
    <w:p w:rsidR="00F405BA" w:rsidRPr="00A04B46" w:rsidRDefault="00F405BA" w:rsidP="00F405BA">
      <w:pPr>
        <w:ind w:firstLine="480"/>
        <w:rPr>
          <w:rFonts w:ascii="宋体" w:hAnsi="宋体"/>
          <w:szCs w:val="24"/>
        </w:rPr>
      </w:pPr>
      <w:r w:rsidRPr="00A04B46">
        <w:rPr>
          <w:rFonts w:ascii="宋体" w:hAnsi="宋体"/>
          <w:szCs w:val="24"/>
        </w:rPr>
        <w:tab/>
      </w:r>
      <w:r w:rsidRPr="00A04B46">
        <w:rPr>
          <w:rFonts w:ascii="宋体" w:hAnsi="宋体"/>
          <w:szCs w:val="24"/>
        </w:rPr>
        <w:tab/>
      </w:r>
      <w:r w:rsidRPr="00A04B46">
        <w:rPr>
          <w:rFonts w:ascii="宋体" w:hAnsi="宋体"/>
          <w:szCs w:val="24"/>
        </w:rPr>
        <w:tab/>
        <w:t>"rightValue": "1",</w:t>
      </w:r>
    </w:p>
    <w:p w:rsidR="00F405BA" w:rsidRPr="00A04B46" w:rsidRDefault="00F405BA" w:rsidP="00F405BA">
      <w:pPr>
        <w:ind w:firstLine="480"/>
        <w:rPr>
          <w:rFonts w:ascii="宋体" w:hAnsi="宋体"/>
          <w:szCs w:val="24"/>
        </w:rPr>
      </w:pPr>
      <w:r w:rsidRPr="00A04B46">
        <w:rPr>
          <w:rFonts w:ascii="宋体" w:hAnsi="宋体"/>
          <w:szCs w:val="24"/>
        </w:rPr>
        <w:tab/>
      </w:r>
      <w:r w:rsidRPr="00A04B46">
        <w:rPr>
          <w:rFonts w:ascii="宋体" w:hAnsi="宋体"/>
          <w:szCs w:val="24"/>
        </w:rPr>
        <w:tab/>
      </w:r>
      <w:r w:rsidRPr="00A04B46">
        <w:rPr>
          <w:rFonts w:ascii="宋体" w:hAnsi="宋体"/>
          <w:szCs w:val="24"/>
        </w:rPr>
        <w:tab/>
        <w:t>"LanInfo": [{</w:t>
      </w:r>
    </w:p>
    <w:p w:rsidR="00F405BA" w:rsidRPr="00A04B46" w:rsidRDefault="00F405BA" w:rsidP="00F405BA">
      <w:pPr>
        <w:ind w:firstLine="480"/>
        <w:rPr>
          <w:rFonts w:ascii="宋体" w:hAnsi="宋体"/>
          <w:szCs w:val="24"/>
        </w:rPr>
      </w:pPr>
      <w:r w:rsidRPr="00A04B46">
        <w:rPr>
          <w:rFonts w:ascii="宋体" w:hAnsi="宋体"/>
          <w:szCs w:val="24"/>
        </w:rPr>
        <w:tab/>
      </w:r>
      <w:r w:rsidRPr="00A04B46">
        <w:rPr>
          <w:rFonts w:ascii="宋体" w:hAnsi="宋体"/>
          <w:szCs w:val="24"/>
        </w:rPr>
        <w:tab/>
      </w:r>
      <w:r w:rsidRPr="00A04B46">
        <w:rPr>
          <w:rFonts w:ascii="宋体" w:hAnsi="宋体"/>
          <w:szCs w:val="24"/>
        </w:rPr>
        <w:tab/>
      </w:r>
      <w:r w:rsidRPr="00A04B46">
        <w:rPr>
          <w:rFonts w:ascii="宋体" w:hAnsi="宋体"/>
          <w:szCs w:val="24"/>
        </w:rPr>
        <w:tab/>
        <w:t>"lanName": "1",</w:t>
      </w:r>
    </w:p>
    <w:p w:rsidR="00F405BA" w:rsidRPr="00A04B46" w:rsidRDefault="00F405BA" w:rsidP="00F405BA">
      <w:pPr>
        <w:ind w:firstLine="480"/>
        <w:rPr>
          <w:rFonts w:ascii="宋体" w:hAnsi="宋体"/>
          <w:szCs w:val="24"/>
        </w:rPr>
      </w:pPr>
      <w:r w:rsidRPr="00A04B46">
        <w:rPr>
          <w:rFonts w:ascii="宋体" w:hAnsi="宋体"/>
          <w:szCs w:val="24"/>
        </w:rPr>
        <w:tab/>
      </w:r>
      <w:r w:rsidRPr="00A04B46">
        <w:rPr>
          <w:rFonts w:ascii="宋体" w:hAnsi="宋体"/>
          <w:szCs w:val="24"/>
        </w:rPr>
        <w:tab/>
      </w:r>
      <w:r w:rsidRPr="00A04B46">
        <w:rPr>
          <w:rFonts w:ascii="宋体" w:hAnsi="宋体"/>
          <w:szCs w:val="24"/>
        </w:rPr>
        <w:tab/>
      </w:r>
      <w:r w:rsidRPr="00A04B46">
        <w:rPr>
          <w:rFonts w:ascii="宋体" w:hAnsi="宋体"/>
          <w:szCs w:val="24"/>
        </w:rPr>
        <w:tab/>
        <w:t>"lanEnable": "TRUE",</w:t>
      </w:r>
    </w:p>
    <w:p w:rsidR="00F405BA" w:rsidRPr="00A04B46" w:rsidRDefault="00F405BA" w:rsidP="00F405BA">
      <w:pPr>
        <w:ind w:firstLine="480"/>
        <w:rPr>
          <w:rFonts w:ascii="宋体" w:hAnsi="宋体"/>
          <w:szCs w:val="24"/>
        </w:rPr>
      </w:pPr>
      <w:r w:rsidRPr="00A04B46">
        <w:rPr>
          <w:rFonts w:ascii="宋体" w:hAnsi="宋体"/>
          <w:szCs w:val="24"/>
        </w:rPr>
        <w:tab/>
      </w:r>
      <w:r w:rsidRPr="00A04B46">
        <w:rPr>
          <w:rFonts w:ascii="宋体" w:hAnsi="宋体"/>
          <w:szCs w:val="24"/>
        </w:rPr>
        <w:tab/>
      </w:r>
      <w:r w:rsidRPr="00A04B46">
        <w:rPr>
          <w:rFonts w:ascii="宋体" w:hAnsi="宋体"/>
          <w:szCs w:val="24"/>
        </w:rPr>
        <w:tab/>
      </w:r>
      <w:r w:rsidRPr="00A04B46">
        <w:rPr>
          <w:rFonts w:ascii="宋体" w:hAnsi="宋体"/>
          <w:szCs w:val="24"/>
        </w:rPr>
        <w:tab/>
        <w:t>"Lanstatus": "0",</w:t>
      </w:r>
    </w:p>
    <w:p w:rsidR="00F405BA" w:rsidRPr="00A04B46" w:rsidRDefault="00F405BA" w:rsidP="00F405BA">
      <w:pPr>
        <w:ind w:firstLine="480"/>
        <w:rPr>
          <w:rFonts w:ascii="宋体" w:hAnsi="宋体"/>
          <w:szCs w:val="24"/>
        </w:rPr>
      </w:pPr>
      <w:r w:rsidRPr="00A04B46">
        <w:rPr>
          <w:rFonts w:ascii="宋体" w:hAnsi="宋体"/>
          <w:szCs w:val="24"/>
        </w:rPr>
        <w:tab/>
      </w:r>
      <w:r w:rsidRPr="00A04B46">
        <w:rPr>
          <w:rFonts w:ascii="宋体" w:hAnsi="宋体"/>
          <w:szCs w:val="24"/>
        </w:rPr>
        <w:tab/>
      </w:r>
      <w:r w:rsidRPr="00A04B46">
        <w:rPr>
          <w:rFonts w:ascii="宋体" w:hAnsi="宋体"/>
          <w:szCs w:val="24"/>
        </w:rPr>
        <w:tab/>
      </w:r>
      <w:r w:rsidRPr="00A04B46">
        <w:rPr>
          <w:rFonts w:ascii="宋体" w:hAnsi="宋体"/>
          <w:szCs w:val="24"/>
        </w:rPr>
        <w:tab/>
        <w:t>"MaxBitRate ": "10",</w:t>
      </w:r>
    </w:p>
    <w:p w:rsidR="00F405BA" w:rsidRPr="00A04B46" w:rsidRDefault="00F405BA" w:rsidP="00F405BA">
      <w:pPr>
        <w:ind w:firstLine="480"/>
        <w:rPr>
          <w:rFonts w:ascii="宋体" w:hAnsi="宋体"/>
          <w:szCs w:val="24"/>
        </w:rPr>
      </w:pPr>
      <w:r w:rsidRPr="00A04B46">
        <w:rPr>
          <w:rFonts w:ascii="宋体" w:hAnsi="宋体"/>
          <w:szCs w:val="24"/>
        </w:rPr>
        <w:tab/>
      </w:r>
      <w:r w:rsidRPr="00A04B46">
        <w:rPr>
          <w:rFonts w:ascii="宋体" w:hAnsi="宋体"/>
          <w:szCs w:val="24"/>
        </w:rPr>
        <w:tab/>
      </w:r>
      <w:r w:rsidRPr="00A04B46">
        <w:rPr>
          <w:rFonts w:ascii="宋体" w:hAnsi="宋体"/>
          <w:szCs w:val="24"/>
        </w:rPr>
        <w:tab/>
      </w:r>
      <w:r w:rsidRPr="00A04B46">
        <w:rPr>
          <w:rFonts w:ascii="宋体" w:hAnsi="宋体"/>
          <w:szCs w:val="24"/>
        </w:rPr>
        <w:tab/>
        <w:t>"DuplexMode ": "full"</w:t>
      </w:r>
    </w:p>
    <w:p w:rsidR="00F405BA" w:rsidRPr="00A04B46" w:rsidRDefault="00F405BA" w:rsidP="00F405BA">
      <w:pPr>
        <w:ind w:firstLine="480"/>
        <w:rPr>
          <w:rFonts w:ascii="宋体" w:hAnsi="宋体"/>
          <w:szCs w:val="24"/>
        </w:rPr>
      </w:pPr>
      <w:r w:rsidRPr="00A04B46">
        <w:rPr>
          <w:rFonts w:ascii="宋体" w:hAnsi="宋体"/>
          <w:szCs w:val="24"/>
        </w:rPr>
        <w:tab/>
      </w:r>
      <w:r w:rsidRPr="00A04B46">
        <w:rPr>
          <w:rFonts w:ascii="宋体" w:hAnsi="宋体"/>
          <w:szCs w:val="24"/>
        </w:rPr>
        <w:tab/>
      </w:r>
      <w:r w:rsidRPr="00A04B46">
        <w:rPr>
          <w:rFonts w:ascii="宋体" w:hAnsi="宋体"/>
          <w:szCs w:val="24"/>
        </w:rPr>
        <w:tab/>
        <w:t>},</w:t>
      </w:r>
    </w:p>
    <w:p w:rsidR="00F405BA" w:rsidRPr="00A04B46" w:rsidRDefault="00F405BA" w:rsidP="00F405BA">
      <w:pPr>
        <w:ind w:firstLine="480"/>
        <w:rPr>
          <w:rFonts w:ascii="宋体" w:hAnsi="宋体"/>
          <w:szCs w:val="24"/>
        </w:rPr>
      </w:pPr>
      <w:r w:rsidRPr="00A04B46">
        <w:rPr>
          <w:rFonts w:ascii="宋体" w:hAnsi="宋体"/>
          <w:szCs w:val="24"/>
        </w:rPr>
        <w:tab/>
      </w:r>
      <w:r w:rsidRPr="00A04B46">
        <w:rPr>
          <w:rFonts w:ascii="宋体" w:hAnsi="宋体"/>
          <w:szCs w:val="24"/>
        </w:rPr>
        <w:tab/>
      </w:r>
      <w:r w:rsidRPr="00A04B46">
        <w:rPr>
          <w:rFonts w:ascii="宋体" w:hAnsi="宋体"/>
          <w:szCs w:val="24"/>
        </w:rPr>
        <w:tab/>
        <w:t>{</w:t>
      </w:r>
    </w:p>
    <w:p w:rsidR="00F405BA" w:rsidRPr="00A04B46" w:rsidRDefault="00F405BA" w:rsidP="00F405BA">
      <w:pPr>
        <w:ind w:firstLine="480"/>
        <w:rPr>
          <w:rFonts w:ascii="宋体" w:hAnsi="宋体"/>
          <w:szCs w:val="24"/>
        </w:rPr>
      </w:pPr>
      <w:r w:rsidRPr="00A04B46">
        <w:rPr>
          <w:rFonts w:ascii="宋体" w:hAnsi="宋体"/>
          <w:szCs w:val="24"/>
        </w:rPr>
        <w:lastRenderedPageBreak/>
        <w:tab/>
      </w:r>
      <w:r w:rsidRPr="00A04B46">
        <w:rPr>
          <w:rFonts w:ascii="宋体" w:hAnsi="宋体"/>
          <w:szCs w:val="24"/>
        </w:rPr>
        <w:tab/>
      </w:r>
      <w:r w:rsidRPr="00A04B46">
        <w:rPr>
          <w:rFonts w:ascii="宋体" w:hAnsi="宋体"/>
          <w:szCs w:val="24"/>
        </w:rPr>
        <w:tab/>
      </w:r>
      <w:r w:rsidRPr="00A04B46">
        <w:rPr>
          <w:rFonts w:ascii="宋体" w:hAnsi="宋体"/>
          <w:szCs w:val="24"/>
        </w:rPr>
        <w:tab/>
        <w:t>"lanName": "1",</w:t>
      </w:r>
    </w:p>
    <w:p w:rsidR="00F405BA" w:rsidRPr="00A04B46" w:rsidRDefault="00F405BA" w:rsidP="00F405BA">
      <w:pPr>
        <w:ind w:firstLine="480"/>
        <w:rPr>
          <w:rFonts w:ascii="宋体" w:hAnsi="宋体"/>
          <w:szCs w:val="24"/>
        </w:rPr>
      </w:pPr>
      <w:r w:rsidRPr="00A04B46">
        <w:rPr>
          <w:rFonts w:ascii="宋体" w:hAnsi="宋体"/>
          <w:szCs w:val="24"/>
        </w:rPr>
        <w:tab/>
      </w:r>
      <w:r w:rsidRPr="00A04B46">
        <w:rPr>
          <w:rFonts w:ascii="宋体" w:hAnsi="宋体"/>
          <w:szCs w:val="24"/>
        </w:rPr>
        <w:tab/>
      </w:r>
      <w:r w:rsidRPr="00A04B46">
        <w:rPr>
          <w:rFonts w:ascii="宋体" w:hAnsi="宋体"/>
          <w:szCs w:val="24"/>
        </w:rPr>
        <w:tab/>
      </w:r>
      <w:r w:rsidRPr="00A04B46">
        <w:rPr>
          <w:rFonts w:ascii="宋体" w:hAnsi="宋体"/>
          <w:szCs w:val="24"/>
        </w:rPr>
        <w:tab/>
        <w:t>"lanEnable": "TRUE",</w:t>
      </w:r>
    </w:p>
    <w:p w:rsidR="00F405BA" w:rsidRPr="00A04B46" w:rsidRDefault="00F405BA" w:rsidP="00F405BA">
      <w:pPr>
        <w:ind w:firstLine="480"/>
        <w:rPr>
          <w:rFonts w:ascii="宋体" w:hAnsi="宋体"/>
          <w:szCs w:val="24"/>
        </w:rPr>
      </w:pPr>
      <w:r w:rsidRPr="00A04B46">
        <w:rPr>
          <w:rFonts w:ascii="宋体" w:hAnsi="宋体"/>
          <w:szCs w:val="24"/>
        </w:rPr>
        <w:tab/>
      </w:r>
      <w:r w:rsidRPr="00A04B46">
        <w:rPr>
          <w:rFonts w:ascii="宋体" w:hAnsi="宋体"/>
          <w:szCs w:val="24"/>
        </w:rPr>
        <w:tab/>
      </w:r>
      <w:r w:rsidRPr="00A04B46">
        <w:rPr>
          <w:rFonts w:ascii="宋体" w:hAnsi="宋体"/>
          <w:szCs w:val="24"/>
        </w:rPr>
        <w:tab/>
      </w:r>
      <w:r w:rsidRPr="00A04B46">
        <w:rPr>
          <w:rFonts w:ascii="宋体" w:hAnsi="宋体"/>
          <w:szCs w:val="24"/>
        </w:rPr>
        <w:tab/>
        <w:t>"Lanstatus": "0",</w:t>
      </w:r>
    </w:p>
    <w:p w:rsidR="00F405BA" w:rsidRPr="00A04B46" w:rsidRDefault="00F405BA" w:rsidP="00F405BA">
      <w:pPr>
        <w:ind w:firstLine="480"/>
        <w:rPr>
          <w:rFonts w:ascii="宋体" w:hAnsi="宋体"/>
          <w:szCs w:val="24"/>
        </w:rPr>
      </w:pPr>
      <w:r w:rsidRPr="00A04B46">
        <w:rPr>
          <w:rFonts w:ascii="宋体" w:hAnsi="宋体"/>
          <w:szCs w:val="24"/>
        </w:rPr>
        <w:tab/>
      </w:r>
      <w:r w:rsidRPr="00A04B46">
        <w:rPr>
          <w:rFonts w:ascii="宋体" w:hAnsi="宋体"/>
          <w:szCs w:val="24"/>
        </w:rPr>
        <w:tab/>
      </w:r>
      <w:r w:rsidRPr="00A04B46">
        <w:rPr>
          <w:rFonts w:ascii="宋体" w:hAnsi="宋体"/>
          <w:szCs w:val="24"/>
        </w:rPr>
        <w:tab/>
      </w:r>
      <w:r w:rsidRPr="00A04B46">
        <w:rPr>
          <w:rFonts w:ascii="宋体" w:hAnsi="宋体"/>
          <w:szCs w:val="24"/>
        </w:rPr>
        <w:tab/>
        <w:t>"MaxBitRate": "10",</w:t>
      </w:r>
    </w:p>
    <w:p w:rsidR="00F405BA" w:rsidRPr="00A04B46" w:rsidRDefault="00F405BA" w:rsidP="00F405BA">
      <w:pPr>
        <w:ind w:firstLine="480"/>
        <w:rPr>
          <w:rFonts w:ascii="宋体" w:hAnsi="宋体"/>
          <w:szCs w:val="24"/>
        </w:rPr>
      </w:pPr>
      <w:r w:rsidRPr="00A04B46">
        <w:rPr>
          <w:rFonts w:ascii="宋体" w:hAnsi="宋体"/>
          <w:szCs w:val="24"/>
        </w:rPr>
        <w:tab/>
      </w:r>
      <w:r w:rsidRPr="00A04B46">
        <w:rPr>
          <w:rFonts w:ascii="宋体" w:hAnsi="宋体"/>
          <w:szCs w:val="24"/>
        </w:rPr>
        <w:tab/>
      </w:r>
      <w:r w:rsidRPr="00A04B46">
        <w:rPr>
          <w:rFonts w:ascii="宋体" w:hAnsi="宋体"/>
          <w:szCs w:val="24"/>
        </w:rPr>
        <w:tab/>
      </w:r>
      <w:r w:rsidRPr="00A04B46">
        <w:rPr>
          <w:rFonts w:ascii="宋体" w:hAnsi="宋体"/>
          <w:szCs w:val="24"/>
        </w:rPr>
        <w:tab/>
        <w:t>"DuplexMode": "full"</w:t>
      </w:r>
    </w:p>
    <w:p w:rsidR="00F405BA" w:rsidRPr="00A04B46" w:rsidRDefault="00F405BA" w:rsidP="00F405BA">
      <w:pPr>
        <w:ind w:firstLine="480"/>
        <w:rPr>
          <w:rFonts w:ascii="宋体" w:hAnsi="宋体"/>
          <w:szCs w:val="24"/>
        </w:rPr>
      </w:pPr>
      <w:r w:rsidRPr="00A04B46">
        <w:rPr>
          <w:rFonts w:ascii="宋体" w:hAnsi="宋体"/>
          <w:szCs w:val="24"/>
        </w:rPr>
        <w:tab/>
      </w:r>
      <w:r w:rsidRPr="00A04B46">
        <w:rPr>
          <w:rFonts w:ascii="宋体" w:hAnsi="宋体"/>
          <w:szCs w:val="24"/>
        </w:rPr>
        <w:tab/>
      </w:r>
      <w:r w:rsidRPr="00A04B46">
        <w:rPr>
          <w:rFonts w:ascii="宋体" w:hAnsi="宋体"/>
          <w:szCs w:val="24"/>
        </w:rPr>
        <w:tab/>
        <w:t>}]</w:t>
      </w:r>
    </w:p>
    <w:p w:rsidR="00F405BA" w:rsidRPr="00A04B46" w:rsidRDefault="00F405BA" w:rsidP="00F405BA">
      <w:pPr>
        <w:ind w:firstLine="480"/>
        <w:rPr>
          <w:rFonts w:ascii="宋体" w:hAnsi="宋体"/>
          <w:szCs w:val="24"/>
        </w:rPr>
      </w:pPr>
      <w:r w:rsidRPr="00A04B46">
        <w:rPr>
          <w:rFonts w:ascii="宋体" w:hAnsi="宋体"/>
          <w:szCs w:val="24"/>
        </w:rPr>
        <w:tab/>
      </w:r>
      <w:r w:rsidRPr="00A04B46">
        <w:rPr>
          <w:rFonts w:ascii="宋体" w:hAnsi="宋体"/>
          <w:szCs w:val="24"/>
        </w:rPr>
        <w:tab/>
        <w:t>}</w:t>
      </w:r>
      <w:r w:rsidRPr="00A04B46">
        <w:rPr>
          <w:rFonts w:ascii="宋体" w:hAnsi="宋体" w:hint="eastAsia"/>
          <w:szCs w:val="24"/>
        </w:rPr>
        <w:t>]</w:t>
      </w:r>
    </w:p>
    <w:p w:rsidR="00F405BA" w:rsidRPr="00A04B46" w:rsidRDefault="00F405BA" w:rsidP="00F405BA">
      <w:pPr>
        <w:ind w:firstLine="480"/>
        <w:rPr>
          <w:rFonts w:ascii="宋体" w:hAnsi="宋体"/>
          <w:szCs w:val="24"/>
        </w:rPr>
      </w:pPr>
      <w:r w:rsidRPr="00A04B46">
        <w:rPr>
          <w:rFonts w:ascii="宋体" w:hAnsi="宋体"/>
          <w:szCs w:val="24"/>
        </w:rPr>
        <w:tab/>
        <w:t>}</w:t>
      </w:r>
    </w:p>
    <w:p w:rsidR="00F405BA" w:rsidRPr="00A04B46" w:rsidRDefault="00F405BA" w:rsidP="00F405BA">
      <w:pPr>
        <w:ind w:firstLine="480"/>
        <w:rPr>
          <w:rFonts w:ascii="宋体" w:hAnsi="宋体"/>
          <w:szCs w:val="24"/>
        </w:rPr>
      </w:pPr>
      <w:r w:rsidRPr="00A04B46">
        <w:rPr>
          <w:rFonts w:ascii="宋体" w:hAnsi="宋体"/>
          <w:szCs w:val="24"/>
        </w:rPr>
        <w:t>}</w:t>
      </w:r>
    </w:p>
    <w:p w:rsidR="00F405BA" w:rsidRPr="00A04B46" w:rsidRDefault="00F405BA" w:rsidP="00F405BA">
      <w:pPr>
        <w:ind w:firstLine="480"/>
      </w:pPr>
    </w:p>
    <w:p w:rsidR="00F405BA" w:rsidRPr="00A04B46" w:rsidRDefault="00F405BA" w:rsidP="00F405BA">
      <w:pPr>
        <w:pStyle w:val="5"/>
      </w:pPr>
      <w:bookmarkStart w:id="2018" w:name="_Toc28132"/>
      <w:bookmarkStart w:id="2019" w:name="_Toc382833213"/>
      <w:bookmarkStart w:id="2020" w:name="_Toc129957963"/>
      <w:bookmarkStart w:id="2021" w:name="_Toc130046933"/>
      <w:bookmarkStart w:id="2022" w:name="_Toc130155447"/>
      <w:r w:rsidRPr="00A04B46">
        <w:t>网关PING测试</w:t>
      </w:r>
      <w:bookmarkEnd w:id="2018"/>
      <w:bookmarkEnd w:id="2019"/>
      <w:bookmarkEnd w:id="2020"/>
      <w:r>
        <w:rPr>
          <w:rFonts w:hint="eastAsia"/>
        </w:rPr>
        <w:t>接口</w:t>
      </w:r>
      <w:bookmarkEnd w:id="2021"/>
      <w:bookmarkEnd w:id="2022"/>
    </w:p>
    <w:p w:rsidR="00F405BA" w:rsidRPr="00A04B46" w:rsidRDefault="00F405BA" w:rsidP="00F405BA">
      <w:pPr>
        <w:pStyle w:val="6"/>
      </w:pPr>
      <w:bookmarkStart w:id="2023" w:name="_Toc130046934"/>
      <w:bookmarkStart w:id="2024" w:name="_Toc130155448"/>
      <w:r w:rsidRPr="00A04B46">
        <w:t>接口描述</w:t>
      </w:r>
      <w:bookmarkEnd w:id="2023"/>
      <w:bookmarkEnd w:id="2024"/>
    </w:p>
    <w:p w:rsidR="00F405BA" w:rsidRPr="00A04B46" w:rsidRDefault="00F405BA" w:rsidP="00F405BA">
      <w:pPr>
        <w:ind w:firstLine="480"/>
      </w:pPr>
      <w:r w:rsidRPr="00A04B46">
        <w:t>/public/hgu/setting/PINGTestInfo</w:t>
      </w:r>
    </w:p>
    <w:p w:rsidR="00F405BA" w:rsidRPr="00A04B46" w:rsidRDefault="00F405BA" w:rsidP="00F405BA">
      <w:pPr>
        <w:ind w:firstLine="480"/>
      </w:pPr>
      <w:r w:rsidRPr="00A04B46">
        <w:t>通过此接口进行网关</w:t>
      </w:r>
      <w:r w:rsidRPr="00A04B46">
        <w:t>ping</w:t>
      </w:r>
      <w:r w:rsidRPr="00A04B46">
        <w:t>测试。</w:t>
      </w:r>
    </w:p>
    <w:p w:rsidR="00F405BA" w:rsidRPr="00A04B46" w:rsidRDefault="00F405BA" w:rsidP="00F405BA">
      <w:pPr>
        <w:pStyle w:val="6"/>
      </w:pPr>
      <w:bookmarkStart w:id="2025" w:name="_Toc130046935"/>
      <w:bookmarkStart w:id="2026" w:name="_Toc130155449"/>
      <w:r w:rsidRPr="00A04B46">
        <w:t>请求参数</w:t>
      </w:r>
      <w:bookmarkEnd w:id="2025"/>
      <w:bookmarkEnd w:id="2026"/>
    </w:p>
    <w:tbl>
      <w:tblPr>
        <w:tblW w:w="527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9"/>
        <w:gridCol w:w="1283"/>
        <w:gridCol w:w="2162"/>
        <w:gridCol w:w="816"/>
        <w:gridCol w:w="1139"/>
        <w:gridCol w:w="962"/>
        <w:gridCol w:w="1897"/>
      </w:tblGrid>
      <w:tr w:rsidR="00F405BA" w:rsidRPr="00A04B46" w:rsidTr="0058245B">
        <w:trPr>
          <w:trHeight w:val="270"/>
          <w:jc w:val="center"/>
        </w:trPr>
        <w:tc>
          <w:tcPr>
            <w:tcW w:w="435" w:type="pct"/>
            <w:shd w:val="clear" w:color="000000" w:fill="E6E6E6"/>
            <w:vAlign w:val="center"/>
          </w:tcPr>
          <w:p w:rsidR="00F405BA" w:rsidRPr="00A04B46" w:rsidRDefault="00F405BA" w:rsidP="0058245B">
            <w:pPr>
              <w:widowControl/>
              <w:ind w:firstLine="400"/>
              <w:jc w:val="center"/>
              <w:rPr>
                <w:sz w:val="20"/>
              </w:rPr>
            </w:pPr>
            <w:r w:rsidRPr="00A04B46">
              <w:rPr>
                <w:sz w:val="20"/>
              </w:rPr>
              <w:t>序号</w:t>
            </w:r>
          </w:p>
        </w:tc>
        <w:tc>
          <w:tcPr>
            <w:tcW w:w="700" w:type="pct"/>
            <w:shd w:val="clear" w:color="000000" w:fill="E6E6E6"/>
            <w:vAlign w:val="center"/>
          </w:tcPr>
          <w:p w:rsidR="00F405BA" w:rsidRPr="00A04B46" w:rsidRDefault="00F405BA" w:rsidP="0058245B">
            <w:pPr>
              <w:widowControl/>
              <w:ind w:firstLine="400"/>
              <w:jc w:val="center"/>
              <w:rPr>
                <w:sz w:val="20"/>
              </w:rPr>
            </w:pPr>
            <w:r w:rsidRPr="00A04B46">
              <w:rPr>
                <w:sz w:val="20"/>
              </w:rPr>
              <w:t>父元素名称</w:t>
            </w:r>
          </w:p>
        </w:tc>
        <w:tc>
          <w:tcPr>
            <w:tcW w:w="1072" w:type="pct"/>
            <w:shd w:val="clear" w:color="000000" w:fill="E6E6E6"/>
            <w:vAlign w:val="center"/>
          </w:tcPr>
          <w:p w:rsidR="00F405BA" w:rsidRPr="00A04B46" w:rsidRDefault="00F405BA" w:rsidP="0058245B">
            <w:pPr>
              <w:widowControl/>
              <w:ind w:firstLine="400"/>
              <w:jc w:val="center"/>
              <w:rPr>
                <w:sz w:val="20"/>
              </w:rPr>
            </w:pPr>
            <w:r w:rsidRPr="00A04B46">
              <w:rPr>
                <w:sz w:val="20"/>
              </w:rPr>
              <w:t>元素名称</w:t>
            </w:r>
          </w:p>
        </w:tc>
        <w:tc>
          <w:tcPr>
            <w:tcW w:w="443" w:type="pct"/>
            <w:shd w:val="clear" w:color="000000" w:fill="E6E6E6"/>
            <w:vAlign w:val="center"/>
          </w:tcPr>
          <w:p w:rsidR="00F405BA" w:rsidRPr="00A04B46" w:rsidRDefault="00F405BA" w:rsidP="0058245B">
            <w:pPr>
              <w:widowControl/>
              <w:ind w:firstLine="400"/>
              <w:jc w:val="center"/>
              <w:rPr>
                <w:sz w:val="20"/>
              </w:rPr>
            </w:pPr>
            <w:r w:rsidRPr="00A04B46">
              <w:rPr>
                <w:sz w:val="20"/>
              </w:rPr>
              <w:t>约束</w:t>
            </w:r>
          </w:p>
        </w:tc>
        <w:tc>
          <w:tcPr>
            <w:tcW w:w="467" w:type="pct"/>
            <w:shd w:val="clear" w:color="000000" w:fill="E6E6E6"/>
            <w:vAlign w:val="center"/>
          </w:tcPr>
          <w:p w:rsidR="00F405BA" w:rsidRPr="00A04B46" w:rsidRDefault="00F405BA" w:rsidP="0058245B">
            <w:pPr>
              <w:widowControl/>
              <w:ind w:firstLine="400"/>
              <w:jc w:val="center"/>
              <w:rPr>
                <w:sz w:val="20"/>
              </w:rPr>
            </w:pPr>
            <w:r w:rsidRPr="00A04B46">
              <w:rPr>
                <w:sz w:val="20"/>
              </w:rPr>
              <w:t>类型</w:t>
            </w:r>
          </w:p>
        </w:tc>
        <w:tc>
          <w:tcPr>
            <w:tcW w:w="685" w:type="pct"/>
            <w:shd w:val="clear" w:color="000000" w:fill="E6E6E6"/>
            <w:vAlign w:val="center"/>
          </w:tcPr>
          <w:p w:rsidR="00F405BA" w:rsidRPr="00A04B46" w:rsidRDefault="00F405BA" w:rsidP="0058245B">
            <w:pPr>
              <w:widowControl/>
              <w:ind w:firstLine="400"/>
              <w:jc w:val="center"/>
              <w:rPr>
                <w:sz w:val="20"/>
              </w:rPr>
            </w:pPr>
            <w:r w:rsidRPr="00A04B46">
              <w:rPr>
                <w:sz w:val="20"/>
              </w:rPr>
              <w:t>描述</w:t>
            </w:r>
          </w:p>
        </w:tc>
        <w:tc>
          <w:tcPr>
            <w:tcW w:w="1198" w:type="pct"/>
            <w:shd w:val="clear" w:color="000000" w:fill="E6E6E6"/>
            <w:vAlign w:val="center"/>
          </w:tcPr>
          <w:p w:rsidR="00F405BA" w:rsidRPr="00A04B46" w:rsidRDefault="00F405BA" w:rsidP="0058245B">
            <w:pPr>
              <w:widowControl/>
              <w:ind w:firstLine="400"/>
              <w:jc w:val="center"/>
              <w:rPr>
                <w:sz w:val="20"/>
              </w:rPr>
            </w:pPr>
            <w:r w:rsidRPr="00A04B46">
              <w:rPr>
                <w:sz w:val="20"/>
              </w:rPr>
              <w:t>取值说明</w:t>
            </w:r>
          </w:p>
        </w:tc>
      </w:tr>
      <w:tr w:rsidR="00F405BA" w:rsidRPr="00A04B46" w:rsidTr="0058245B">
        <w:trPr>
          <w:trHeight w:val="285"/>
          <w:jc w:val="center"/>
        </w:trPr>
        <w:tc>
          <w:tcPr>
            <w:tcW w:w="435" w:type="pct"/>
            <w:vAlign w:val="center"/>
          </w:tcPr>
          <w:p w:rsidR="00F405BA" w:rsidRPr="00A04B46" w:rsidRDefault="00F405BA" w:rsidP="0058245B">
            <w:pPr>
              <w:widowControl/>
              <w:ind w:firstLine="400"/>
              <w:rPr>
                <w:sz w:val="20"/>
              </w:rPr>
            </w:pPr>
            <w:r w:rsidRPr="00A04B46">
              <w:rPr>
                <w:sz w:val="20"/>
              </w:rPr>
              <w:lastRenderedPageBreak/>
              <w:t>1</w:t>
            </w:r>
          </w:p>
        </w:tc>
        <w:tc>
          <w:tcPr>
            <w:tcW w:w="700" w:type="pct"/>
            <w:vAlign w:val="center"/>
          </w:tcPr>
          <w:p w:rsidR="00F405BA" w:rsidRPr="00A04B46" w:rsidRDefault="00F405BA" w:rsidP="0058245B">
            <w:pPr>
              <w:widowControl/>
              <w:ind w:firstLine="400"/>
              <w:rPr>
                <w:sz w:val="20"/>
              </w:rPr>
            </w:pPr>
            <w:r w:rsidRPr="00A04B46">
              <w:rPr>
                <w:sz w:val="20"/>
              </w:rPr>
              <w:t>params</w:t>
            </w:r>
          </w:p>
        </w:tc>
        <w:tc>
          <w:tcPr>
            <w:tcW w:w="1072" w:type="pct"/>
            <w:vAlign w:val="center"/>
          </w:tcPr>
          <w:p w:rsidR="00F405BA" w:rsidRPr="00A04B46" w:rsidRDefault="00F405BA" w:rsidP="0058245B">
            <w:pPr>
              <w:widowControl/>
              <w:ind w:firstLine="400"/>
              <w:rPr>
                <w:sz w:val="20"/>
              </w:rPr>
            </w:pPr>
            <w:r w:rsidRPr="00A04B46">
              <w:rPr>
                <w:sz w:val="20"/>
              </w:rPr>
              <w:t>srvCode</w:t>
            </w:r>
          </w:p>
        </w:tc>
        <w:tc>
          <w:tcPr>
            <w:tcW w:w="443" w:type="pct"/>
            <w:vAlign w:val="center"/>
          </w:tcPr>
          <w:p w:rsidR="00F405BA" w:rsidRPr="00A04B46" w:rsidRDefault="00F405BA" w:rsidP="0058245B">
            <w:pPr>
              <w:widowControl/>
              <w:ind w:firstLine="400"/>
              <w:jc w:val="center"/>
              <w:rPr>
                <w:sz w:val="20"/>
              </w:rPr>
            </w:pPr>
            <w:r w:rsidRPr="00A04B46">
              <w:rPr>
                <w:sz w:val="20"/>
              </w:rPr>
              <w:t>1</w:t>
            </w:r>
          </w:p>
        </w:tc>
        <w:tc>
          <w:tcPr>
            <w:tcW w:w="467" w:type="pct"/>
            <w:vAlign w:val="center"/>
          </w:tcPr>
          <w:p w:rsidR="00F405BA" w:rsidRPr="00A04B46" w:rsidRDefault="00F405BA" w:rsidP="0058245B">
            <w:pPr>
              <w:widowControl/>
              <w:ind w:firstLine="400"/>
              <w:jc w:val="center"/>
              <w:rPr>
                <w:sz w:val="20"/>
              </w:rPr>
            </w:pPr>
            <w:r w:rsidRPr="00A04B46">
              <w:rPr>
                <w:sz w:val="20"/>
              </w:rPr>
              <w:t>String</w:t>
            </w:r>
          </w:p>
        </w:tc>
        <w:tc>
          <w:tcPr>
            <w:tcW w:w="685" w:type="pct"/>
            <w:vAlign w:val="center"/>
          </w:tcPr>
          <w:p w:rsidR="00F405BA" w:rsidRPr="00A04B46" w:rsidRDefault="00F405BA" w:rsidP="0058245B">
            <w:pPr>
              <w:widowControl/>
              <w:ind w:firstLine="400"/>
              <w:rPr>
                <w:sz w:val="20"/>
              </w:rPr>
            </w:pPr>
            <w:r w:rsidRPr="00A04B46">
              <w:rPr>
                <w:sz w:val="20"/>
              </w:rPr>
              <w:t>服务号码</w:t>
            </w:r>
          </w:p>
        </w:tc>
        <w:tc>
          <w:tcPr>
            <w:tcW w:w="1198" w:type="pct"/>
            <w:vAlign w:val="center"/>
          </w:tcPr>
          <w:p w:rsidR="00F405BA" w:rsidRPr="00A04B46" w:rsidRDefault="00F405BA" w:rsidP="0058245B">
            <w:pPr>
              <w:widowControl/>
              <w:ind w:firstLine="400"/>
              <w:rPr>
                <w:sz w:val="20"/>
              </w:rPr>
            </w:pPr>
          </w:p>
        </w:tc>
      </w:tr>
      <w:tr w:rsidR="00F405BA" w:rsidRPr="00A04B46" w:rsidTr="0058245B">
        <w:trPr>
          <w:trHeight w:val="285"/>
          <w:jc w:val="center"/>
        </w:trPr>
        <w:tc>
          <w:tcPr>
            <w:tcW w:w="435" w:type="pct"/>
            <w:vAlign w:val="center"/>
          </w:tcPr>
          <w:p w:rsidR="00F405BA" w:rsidRPr="00A04B46" w:rsidRDefault="00F405BA" w:rsidP="0058245B">
            <w:pPr>
              <w:widowControl/>
              <w:ind w:firstLine="400"/>
              <w:rPr>
                <w:sz w:val="20"/>
              </w:rPr>
            </w:pPr>
            <w:r w:rsidRPr="00A04B46">
              <w:rPr>
                <w:sz w:val="20"/>
              </w:rPr>
              <w:t>2</w:t>
            </w:r>
          </w:p>
        </w:tc>
        <w:tc>
          <w:tcPr>
            <w:tcW w:w="700" w:type="pct"/>
            <w:vAlign w:val="center"/>
          </w:tcPr>
          <w:p w:rsidR="00F405BA" w:rsidRPr="00A04B46" w:rsidRDefault="00F405BA" w:rsidP="0058245B">
            <w:pPr>
              <w:widowControl/>
              <w:ind w:firstLine="400"/>
              <w:rPr>
                <w:sz w:val="20"/>
              </w:rPr>
            </w:pPr>
            <w:r w:rsidRPr="00A04B46">
              <w:rPr>
                <w:sz w:val="20"/>
              </w:rPr>
              <w:t>params</w:t>
            </w:r>
          </w:p>
        </w:tc>
        <w:tc>
          <w:tcPr>
            <w:tcW w:w="1072" w:type="pct"/>
            <w:vAlign w:val="center"/>
          </w:tcPr>
          <w:p w:rsidR="00F405BA" w:rsidRPr="00A04B46" w:rsidRDefault="00F405BA" w:rsidP="0058245B">
            <w:pPr>
              <w:widowControl/>
              <w:ind w:firstLine="400"/>
              <w:rPr>
                <w:sz w:val="20"/>
              </w:rPr>
            </w:pPr>
            <w:r w:rsidRPr="00A04B46">
              <w:rPr>
                <w:sz w:val="20"/>
              </w:rPr>
              <w:t>operateNumType</w:t>
            </w:r>
          </w:p>
        </w:tc>
        <w:tc>
          <w:tcPr>
            <w:tcW w:w="443" w:type="pct"/>
            <w:vAlign w:val="center"/>
          </w:tcPr>
          <w:p w:rsidR="00F405BA" w:rsidRPr="00A04B46" w:rsidRDefault="00F405BA" w:rsidP="0058245B">
            <w:pPr>
              <w:widowControl/>
              <w:ind w:firstLine="400"/>
              <w:jc w:val="center"/>
              <w:rPr>
                <w:sz w:val="20"/>
              </w:rPr>
            </w:pPr>
            <w:r w:rsidRPr="00A04B46">
              <w:rPr>
                <w:sz w:val="20"/>
              </w:rPr>
              <w:t>1</w:t>
            </w:r>
          </w:p>
        </w:tc>
        <w:tc>
          <w:tcPr>
            <w:tcW w:w="467" w:type="pct"/>
            <w:vAlign w:val="center"/>
          </w:tcPr>
          <w:p w:rsidR="00F405BA" w:rsidRPr="00A04B46" w:rsidRDefault="00F405BA" w:rsidP="0058245B">
            <w:pPr>
              <w:widowControl/>
              <w:ind w:firstLine="400"/>
              <w:jc w:val="center"/>
              <w:rPr>
                <w:sz w:val="20"/>
              </w:rPr>
            </w:pPr>
            <w:r w:rsidRPr="00A04B46">
              <w:rPr>
                <w:sz w:val="20"/>
              </w:rPr>
              <w:t>String</w:t>
            </w:r>
          </w:p>
        </w:tc>
        <w:tc>
          <w:tcPr>
            <w:tcW w:w="685" w:type="pct"/>
            <w:vAlign w:val="center"/>
          </w:tcPr>
          <w:p w:rsidR="00F405BA" w:rsidRPr="00A04B46" w:rsidRDefault="00F405BA" w:rsidP="0058245B">
            <w:pPr>
              <w:widowControl/>
              <w:ind w:firstLine="400"/>
              <w:rPr>
                <w:sz w:val="20"/>
              </w:rPr>
            </w:pPr>
            <w:r w:rsidRPr="00A04B46">
              <w:rPr>
                <w:sz w:val="20"/>
              </w:rPr>
              <w:t>号码类别</w:t>
            </w:r>
          </w:p>
        </w:tc>
        <w:tc>
          <w:tcPr>
            <w:tcW w:w="1198" w:type="pct"/>
            <w:vAlign w:val="center"/>
          </w:tcPr>
          <w:p w:rsidR="00F405BA" w:rsidRPr="00A04B46" w:rsidRDefault="00F405BA" w:rsidP="0058245B">
            <w:pPr>
              <w:widowControl/>
              <w:ind w:firstLine="400"/>
              <w:rPr>
                <w:sz w:val="20"/>
              </w:rPr>
            </w:pPr>
            <w:r w:rsidRPr="00A04B46">
              <w:rPr>
                <w:sz w:val="20"/>
              </w:rPr>
              <w:t>0</w:t>
            </w:r>
            <w:r w:rsidRPr="00A04B46">
              <w:rPr>
                <w:sz w:val="20"/>
              </w:rPr>
              <w:t>：宽带业务账号</w:t>
            </w:r>
          </w:p>
          <w:p w:rsidR="00F405BA" w:rsidRPr="00A04B46" w:rsidRDefault="00F405BA" w:rsidP="0058245B">
            <w:pPr>
              <w:widowControl/>
              <w:ind w:firstLine="400"/>
              <w:rPr>
                <w:sz w:val="20"/>
              </w:rPr>
            </w:pPr>
            <w:r w:rsidRPr="00A04B46">
              <w:rPr>
                <w:sz w:val="20"/>
              </w:rPr>
              <w:t>1</w:t>
            </w:r>
            <w:r w:rsidRPr="00A04B46">
              <w:rPr>
                <w:sz w:val="20"/>
              </w:rPr>
              <w:t>：家庭网关</w:t>
            </w:r>
            <w:r w:rsidRPr="00A04B46">
              <w:rPr>
                <w:sz w:val="20"/>
              </w:rPr>
              <w:t>loid</w:t>
            </w:r>
          </w:p>
          <w:p w:rsidR="00F405BA" w:rsidRPr="00A04B46" w:rsidRDefault="00F405BA" w:rsidP="0058245B">
            <w:pPr>
              <w:widowControl/>
              <w:ind w:firstLine="400"/>
              <w:rPr>
                <w:sz w:val="20"/>
              </w:rPr>
            </w:pPr>
            <w:r w:rsidRPr="00A04B46">
              <w:rPr>
                <w:sz w:val="20"/>
              </w:rPr>
              <w:t>2</w:t>
            </w:r>
            <w:r w:rsidRPr="00A04B46">
              <w:rPr>
                <w:sz w:val="20"/>
              </w:rPr>
              <w:t>：</w:t>
            </w:r>
            <w:r w:rsidRPr="00A04B46">
              <w:rPr>
                <w:sz w:val="20"/>
              </w:rPr>
              <w:t>IPTV</w:t>
            </w:r>
            <w:r w:rsidRPr="00A04B46">
              <w:rPr>
                <w:sz w:val="20"/>
              </w:rPr>
              <w:t>账号</w:t>
            </w:r>
          </w:p>
          <w:p w:rsidR="00F405BA" w:rsidRPr="00A04B46" w:rsidRDefault="00F405BA" w:rsidP="0058245B">
            <w:pPr>
              <w:widowControl/>
              <w:ind w:firstLine="400"/>
              <w:rPr>
                <w:sz w:val="20"/>
              </w:rPr>
            </w:pPr>
            <w:r w:rsidRPr="00A04B46">
              <w:rPr>
                <w:sz w:val="20"/>
              </w:rPr>
              <w:t>3</w:t>
            </w:r>
            <w:r w:rsidRPr="00A04B46">
              <w:rPr>
                <w:sz w:val="20"/>
              </w:rPr>
              <w:t>：机顶盒</w:t>
            </w:r>
            <w:r w:rsidRPr="00A04B46">
              <w:rPr>
                <w:sz w:val="20"/>
              </w:rPr>
              <w:t>MAC</w:t>
            </w:r>
            <w:r w:rsidRPr="00A04B46">
              <w:rPr>
                <w:sz w:val="20"/>
              </w:rPr>
              <w:t>地址</w:t>
            </w:r>
          </w:p>
        </w:tc>
      </w:tr>
      <w:tr w:rsidR="00F405BA" w:rsidRPr="00A04B46" w:rsidTr="0058245B">
        <w:trPr>
          <w:trHeight w:val="285"/>
          <w:jc w:val="center"/>
        </w:trPr>
        <w:tc>
          <w:tcPr>
            <w:tcW w:w="435" w:type="pct"/>
            <w:vAlign w:val="center"/>
          </w:tcPr>
          <w:p w:rsidR="00F405BA" w:rsidRPr="00A04B46" w:rsidRDefault="00F405BA" w:rsidP="0058245B">
            <w:pPr>
              <w:widowControl/>
              <w:ind w:firstLine="400"/>
              <w:rPr>
                <w:sz w:val="20"/>
              </w:rPr>
            </w:pPr>
            <w:r w:rsidRPr="00A04B46">
              <w:rPr>
                <w:sz w:val="20"/>
              </w:rPr>
              <w:t>3</w:t>
            </w:r>
          </w:p>
        </w:tc>
        <w:tc>
          <w:tcPr>
            <w:tcW w:w="700" w:type="pct"/>
            <w:vAlign w:val="center"/>
          </w:tcPr>
          <w:p w:rsidR="00F405BA" w:rsidRPr="00A04B46" w:rsidRDefault="00F405BA" w:rsidP="0058245B">
            <w:pPr>
              <w:widowControl/>
              <w:ind w:firstLine="400"/>
              <w:rPr>
                <w:sz w:val="20"/>
              </w:rPr>
            </w:pPr>
            <w:r w:rsidRPr="00A04B46">
              <w:rPr>
                <w:sz w:val="20"/>
              </w:rPr>
              <w:t>params</w:t>
            </w:r>
          </w:p>
        </w:tc>
        <w:tc>
          <w:tcPr>
            <w:tcW w:w="1072" w:type="pct"/>
            <w:vAlign w:val="center"/>
          </w:tcPr>
          <w:p w:rsidR="00F405BA" w:rsidRPr="00A04B46" w:rsidRDefault="00F405BA" w:rsidP="0058245B">
            <w:pPr>
              <w:widowControl/>
              <w:ind w:firstLine="400"/>
              <w:rPr>
                <w:sz w:val="20"/>
              </w:rPr>
            </w:pPr>
            <w:r w:rsidRPr="00A04B46">
              <w:rPr>
                <w:sz w:val="20"/>
              </w:rPr>
              <w:t>provinceId</w:t>
            </w:r>
          </w:p>
        </w:tc>
        <w:tc>
          <w:tcPr>
            <w:tcW w:w="443" w:type="pct"/>
            <w:vAlign w:val="center"/>
          </w:tcPr>
          <w:p w:rsidR="00F405BA" w:rsidRPr="00A04B46" w:rsidRDefault="00F405BA" w:rsidP="0058245B">
            <w:pPr>
              <w:widowControl/>
              <w:ind w:firstLine="400"/>
              <w:jc w:val="center"/>
              <w:rPr>
                <w:sz w:val="20"/>
              </w:rPr>
            </w:pPr>
            <w:r w:rsidRPr="00A04B46">
              <w:rPr>
                <w:sz w:val="20"/>
              </w:rPr>
              <w:t>1</w:t>
            </w:r>
          </w:p>
        </w:tc>
        <w:tc>
          <w:tcPr>
            <w:tcW w:w="467" w:type="pct"/>
            <w:vAlign w:val="center"/>
          </w:tcPr>
          <w:p w:rsidR="00F405BA" w:rsidRPr="00A04B46" w:rsidRDefault="00F405BA" w:rsidP="0058245B">
            <w:pPr>
              <w:widowControl/>
              <w:ind w:firstLine="400"/>
              <w:jc w:val="center"/>
              <w:rPr>
                <w:sz w:val="20"/>
              </w:rPr>
            </w:pPr>
            <w:r w:rsidRPr="00A04B46">
              <w:rPr>
                <w:sz w:val="20"/>
              </w:rPr>
              <w:t>String</w:t>
            </w:r>
          </w:p>
        </w:tc>
        <w:tc>
          <w:tcPr>
            <w:tcW w:w="685" w:type="pct"/>
            <w:vAlign w:val="center"/>
          </w:tcPr>
          <w:p w:rsidR="00F405BA" w:rsidRPr="00A04B46" w:rsidRDefault="00F405BA" w:rsidP="0058245B">
            <w:pPr>
              <w:widowControl/>
              <w:ind w:firstLine="400"/>
              <w:rPr>
                <w:sz w:val="20"/>
              </w:rPr>
            </w:pPr>
            <w:r w:rsidRPr="00A04B46">
              <w:rPr>
                <w:sz w:val="20"/>
              </w:rPr>
              <w:t>省编号</w:t>
            </w:r>
          </w:p>
        </w:tc>
        <w:tc>
          <w:tcPr>
            <w:tcW w:w="1198" w:type="pct"/>
            <w:vAlign w:val="center"/>
          </w:tcPr>
          <w:p w:rsidR="00F405BA" w:rsidRPr="00A04B46" w:rsidRDefault="00F405BA" w:rsidP="0058245B">
            <w:pPr>
              <w:widowControl/>
              <w:ind w:firstLine="400"/>
              <w:rPr>
                <w:sz w:val="20"/>
              </w:rPr>
            </w:pPr>
            <w:r w:rsidRPr="00A04B46">
              <w:rPr>
                <w:sz w:val="20"/>
              </w:rPr>
              <w:t>请参考《中移在线一级业务接口规范</w:t>
            </w:r>
            <w:r w:rsidRPr="00A04B46">
              <w:rPr>
                <w:sz w:val="20"/>
              </w:rPr>
              <w:t>--</w:t>
            </w:r>
            <w:r w:rsidRPr="00A04B46">
              <w:rPr>
                <w:rFonts w:hint="eastAsia"/>
                <w:sz w:val="20"/>
              </w:rPr>
              <w:t>总册》中省</w:t>
            </w:r>
            <w:r w:rsidRPr="00A04B46">
              <w:rPr>
                <w:sz w:val="20"/>
              </w:rPr>
              <w:t>代码表</w:t>
            </w:r>
          </w:p>
        </w:tc>
      </w:tr>
      <w:tr w:rsidR="00F405BA" w:rsidRPr="00A04B46" w:rsidTr="0058245B">
        <w:trPr>
          <w:trHeight w:val="285"/>
          <w:jc w:val="center"/>
        </w:trPr>
        <w:tc>
          <w:tcPr>
            <w:tcW w:w="435" w:type="pct"/>
            <w:vAlign w:val="center"/>
          </w:tcPr>
          <w:p w:rsidR="00F405BA" w:rsidRPr="00A04B46" w:rsidRDefault="00F405BA" w:rsidP="0058245B">
            <w:pPr>
              <w:widowControl/>
              <w:ind w:firstLine="400"/>
              <w:rPr>
                <w:sz w:val="20"/>
              </w:rPr>
            </w:pPr>
            <w:r w:rsidRPr="00A04B46">
              <w:rPr>
                <w:sz w:val="20"/>
              </w:rPr>
              <w:t>4</w:t>
            </w:r>
          </w:p>
        </w:tc>
        <w:tc>
          <w:tcPr>
            <w:tcW w:w="700" w:type="pct"/>
            <w:vAlign w:val="center"/>
          </w:tcPr>
          <w:p w:rsidR="00F405BA" w:rsidRPr="00A04B46" w:rsidRDefault="00F405BA" w:rsidP="0058245B">
            <w:pPr>
              <w:widowControl/>
              <w:ind w:firstLine="400"/>
              <w:rPr>
                <w:sz w:val="20"/>
              </w:rPr>
            </w:pPr>
            <w:r w:rsidRPr="00A04B46">
              <w:rPr>
                <w:sz w:val="20"/>
              </w:rPr>
              <w:t>params</w:t>
            </w:r>
          </w:p>
        </w:tc>
        <w:tc>
          <w:tcPr>
            <w:tcW w:w="1072" w:type="pct"/>
            <w:vAlign w:val="center"/>
          </w:tcPr>
          <w:p w:rsidR="00F405BA" w:rsidRPr="00A04B46" w:rsidRDefault="00F405BA" w:rsidP="0058245B">
            <w:pPr>
              <w:widowControl/>
              <w:ind w:firstLine="400"/>
              <w:rPr>
                <w:sz w:val="20"/>
              </w:rPr>
            </w:pPr>
            <w:r w:rsidRPr="00A04B46">
              <w:rPr>
                <w:sz w:val="20"/>
              </w:rPr>
              <w:t>regionId</w:t>
            </w:r>
          </w:p>
        </w:tc>
        <w:tc>
          <w:tcPr>
            <w:tcW w:w="443" w:type="pct"/>
            <w:vAlign w:val="center"/>
          </w:tcPr>
          <w:p w:rsidR="00F405BA" w:rsidRPr="00A04B46" w:rsidRDefault="00F405BA" w:rsidP="0058245B">
            <w:pPr>
              <w:widowControl/>
              <w:ind w:firstLine="400"/>
              <w:jc w:val="center"/>
              <w:rPr>
                <w:sz w:val="20"/>
              </w:rPr>
            </w:pPr>
            <w:r w:rsidRPr="00A04B46">
              <w:rPr>
                <w:sz w:val="20"/>
              </w:rPr>
              <w:t>1</w:t>
            </w:r>
          </w:p>
        </w:tc>
        <w:tc>
          <w:tcPr>
            <w:tcW w:w="467" w:type="pct"/>
            <w:vAlign w:val="center"/>
          </w:tcPr>
          <w:p w:rsidR="00F405BA" w:rsidRPr="00A04B46" w:rsidRDefault="00F405BA" w:rsidP="0058245B">
            <w:pPr>
              <w:widowControl/>
              <w:ind w:firstLine="400"/>
              <w:jc w:val="center"/>
              <w:rPr>
                <w:sz w:val="20"/>
              </w:rPr>
            </w:pPr>
            <w:r w:rsidRPr="00A04B46">
              <w:rPr>
                <w:sz w:val="20"/>
              </w:rPr>
              <w:t>String</w:t>
            </w:r>
          </w:p>
        </w:tc>
        <w:tc>
          <w:tcPr>
            <w:tcW w:w="685" w:type="pct"/>
            <w:vAlign w:val="center"/>
          </w:tcPr>
          <w:p w:rsidR="00F405BA" w:rsidRPr="00A04B46" w:rsidRDefault="00F405BA" w:rsidP="0058245B">
            <w:pPr>
              <w:widowControl/>
              <w:ind w:firstLine="400"/>
              <w:rPr>
                <w:sz w:val="20"/>
              </w:rPr>
            </w:pPr>
            <w:r w:rsidRPr="00A04B46">
              <w:rPr>
                <w:sz w:val="20"/>
              </w:rPr>
              <w:t>地市编码</w:t>
            </w:r>
          </w:p>
        </w:tc>
        <w:tc>
          <w:tcPr>
            <w:tcW w:w="1198" w:type="pct"/>
            <w:vAlign w:val="center"/>
          </w:tcPr>
          <w:p w:rsidR="00F405BA" w:rsidRPr="00A04B46" w:rsidRDefault="00F405BA" w:rsidP="0058245B">
            <w:pPr>
              <w:widowControl/>
              <w:ind w:firstLine="400"/>
              <w:rPr>
                <w:sz w:val="20"/>
              </w:rPr>
            </w:pPr>
            <w:r w:rsidRPr="00A04B46">
              <w:rPr>
                <w:sz w:val="20"/>
              </w:rPr>
              <w:t>请参考《中移在线一级业务接口规范</w:t>
            </w:r>
            <w:r w:rsidRPr="00A04B46">
              <w:rPr>
                <w:sz w:val="20"/>
              </w:rPr>
              <w:t>--</w:t>
            </w:r>
            <w:r w:rsidRPr="00A04B46">
              <w:rPr>
                <w:rFonts w:hint="eastAsia"/>
                <w:sz w:val="20"/>
              </w:rPr>
              <w:t>总册》中地</w:t>
            </w:r>
            <w:r w:rsidRPr="00A04B46">
              <w:rPr>
                <w:sz w:val="20"/>
              </w:rPr>
              <w:t>市编码表</w:t>
            </w:r>
          </w:p>
        </w:tc>
      </w:tr>
      <w:tr w:rsidR="00F405BA" w:rsidRPr="00A04B46" w:rsidTr="0058245B">
        <w:trPr>
          <w:trHeight w:val="285"/>
          <w:jc w:val="center"/>
        </w:trPr>
        <w:tc>
          <w:tcPr>
            <w:tcW w:w="435" w:type="pct"/>
            <w:vAlign w:val="center"/>
          </w:tcPr>
          <w:p w:rsidR="00F405BA" w:rsidRPr="00A04B46" w:rsidRDefault="00F405BA" w:rsidP="0058245B">
            <w:pPr>
              <w:widowControl/>
              <w:ind w:firstLine="400"/>
              <w:rPr>
                <w:sz w:val="20"/>
              </w:rPr>
            </w:pPr>
            <w:r w:rsidRPr="00A04B46">
              <w:rPr>
                <w:sz w:val="20"/>
              </w:rPr>
              <w:t>5</w:t>
            </w:r>
          </w:p>
        </w:tc>
        <w:tc>
          <w:tcPr>
            <w:tcW w:w="700" w:type="pct"/>
            <w:vAlign w:val="center"/>
          </w:tcPr>
          <w:p w:rsidR="00F405BA" w:rsidRPr="00A04B46" w:rsidRDefault="00F405BA" w:rsidP="0058245B">
            <w:pPr>
              <w:widowControl/>
              <w:ind w:firstLine="400"/>
              <w:rPr>
                <w:sz w:val="20"/>
              </w:rPr>
            </w:pPr>
            <w:r w:rsidRPr="00A04B46">
              <w:rPr>
                <w:sz w:val="20"/>
              </w:rPr>
              <w:t>params</w:t>
            </w:r>
          </w:p>
        </w:tc>
        <w:tc>
          <w:tcPr>
            <w:tcW w:w="1072" w:type="pct"/>
            <w:vAlign w:val="center"/>
          </w:tcPr>
          <w:p w:rsidR="00F405BA" w:rsidRPr="00A04B46" w:rsidRDefault="00F405BA" w:rsidP="0058245B">
            <w:pPr>
              <w:widowControl/>
              <w:ind w:firstLine="400"/>
              <w:rPr>
                <w:sz w:val="20"/>
              </w:rPr>
            </w:pPr>
            <w:r w:rsidRPr="00A04B46">
              <w:rPr>
                <w:sz w:val="20"/>
              </w:rPr>
              <w:t>channelId</w:t>
            </w:r>
          </w:p>
        </w:tc>
        <w:tc>
          <w:tcPr>
            <w:tcW w:w="443" w:type="pct"/>
            <w:vAlign w:val="center"/>
          </w:tcPr>
          <w:p w:rsidR="00F405BA" w:rsidRPr="00A04B46" w:rsidRDefault="00F405BA" w:rsidP="0058245B">
            <w:pPr>
              <w:widowControl/>
              <w:ind w:firstLine="400"/>
              <w:jc w:val="center"/>
              <w:rPr>
                <w:sz w:val="20"/>
              </w:rPr>
            </w:pPr>
            <w:r w:rsidRPr="00A04B46">
              <w:rPr>
                <w:sz w:val="20"/>
              </w:rPr>
              <w:t>1</w:t>
            </w:r>
          </w:p>
        </w:tc>
        <w:tc>
          <w:tcPr>
            <w:tcW w:w="467" w:type="pct"/>
            <w:vAlign w:val="center"/>
          </w:tcPr>
          <w:p w:rsidR="00F405BA" w:rsidRPr="00A04B46" w:rsidRDefault="00F405BA" w:rsidP="0058245B">
            <w:pPr>
              <w:widowControl/>
              <w:ind w:firstLine="400"/>
              <w:jc w:val="center"/>
              <w:rPr>
                <w:sz w:val="20"/>
              </w:rPr>
            </w:pPr>
            <w:r w:rsidRPr="00A04B46">
              <w:rPr>
                <w:sz w:val="20"/>
              </w:rPr>
              <w:t>String</w:t>
            </w:r>
          </w:p>
        </w:tc>
        <w:tc>
          <w:tcPr>
            <w:tcW w:w="685" w:type="pct"/>
            <w:vAlign w:val="center"/>
          </w:tcPr>
          <w:p w:rsidR="00F405BA" w:rsidRPr="00A04B46" w:rsidRDefault="00F405BA" w:rsidP="0058245B">
            <w:pPr>
              <w:widowControl/>
              <w:ind w:firstLine="400"/>
              <w:rPr>
                <w:sz w:val="20"/>
              </w:rPr>
            </w:pPr>
            <w:r w:rsidRPr="00A04B46">
              <w:rPr>
                <w:sz w:val="20"/>
              </w:rPr>
              <w:t>渠道标识</w:t>
            </w:r>
          </w:p>
        </w:tc>
        <w:tc>
          <w:tcPr>
            <w:tcW w:w="1198" w:type="pct"/>
            <w:vAlign w:val="center"/>
          </w:tcPr>
          <w:p w:rsidR="00F405BA" w:rsidRPr="00A04B46" w:rsidRDefault="00F405BA" w:rsidP="0058245B">
            <w:pPr>
              <w:widowControl/>
              <w:ind w:firstLine="400"/>
              <w:rPr>
                <w:sz w:val="20"/>
              </w:rPr>
            </w:pPr>
            <w:r w:rsidRPr="00A04B46">
              <w:rPr>
                <w:rFonts w:hint="eastAsia"/>
                <w:sz w:val="20"/>
              </w:rPr>
              <w:t>中文</w:t>
            </w:r>
          </w:p>
        </w:tc>
      </w:tr>
      <w:tr w:rsidR="00F405BA" w:rsidRPr="00A04B46" w:rsidTr="0058245B">
        <w:trPr>
          <w:trHeight w:val="285"/>
          <w:jc w:val="center"/>
        </w:trPr>
        <w:tc>
          <w:tcPr>
            <w:tcW w:w="435" w:type="pct"/>
            <w:vAlign w:val="center"/>
          </w:tcPr>
          <w:p w:rsidR="00F405BA" w:rsidRPr="00A04B46" w:rsidRDefault="00F405BA" w:rsidP="0058245B">
            <w:pPr>
              <w:widowControl/>
              <w:ind w:firstLine="400"/>
              <w:rPr>
                <w:sz w:val="20"/>
              </w:rPr>
            </w:pPr>
            <w:r w:rsidRPr="00A04B46">
              <w:rPr>
                <w:sz w:val="20"/>
              </w:rPr>
              <w:lastRenderedPageBreak/>
              <w:t>6</w:t>
            </w:r>
          </w:p>
        </w:tc>
        <w:tc>
          <w:tcPr>
            <w:tcW w:w="700" w:type="pct"/>
            <w:vAlign w:val="center"/>
          </w:tcPr>
          <w:p w:rsidR="00F405BA" w:rsidRPr="00A04B46" w:rsidRDefault="00F405BA" w:rsidP="0058245B">
            <w:pPr>
              <w:widowControl/>
              <w:ind w:firstLine="400"/>
              <w:rPr>
                <w:sz w:val="20"/>
              </w:rPr>
            </w:pPr>
            <w:r w:rsidRPr="00A04B46">
              <w:rPr>
                <w:sz w:val="20"/>
              </w:rPr>
              <w:t>params</w:t>
            </w:r>
          </w:p>
        </w:tc>
        <w:tc>
          <w:tcPr>
            <w:tcW w:w="1072" w:type="pct"/>
            <w:vAlign w:val="center"/>
          </w:tcPr>
          <w:p w:rsidR="00F405BA" w:rsidRPr="00A04B46" w:rsidRDefault="00F405BA" w:rsidP="0058245B">
            <w:pPr>
              <w:widowControl/>
              <w:ind w:firstLine="400"/>
              <w:rPr>
                <w:sz w:val="20"/>
              </w:rPr>
            </w:pPr>
            <w:r w:rsidRPr="00A04B46">
              <w:rPr>
                <w:sz w:val="20"/>
              </w:rPr>
              <w:t>destIp</w:t>
            </w:r>
          </w:p>
        </w:tc>
        <w:tc>
          <w:tcPr>
            <w:tcW w:w="443" w:type="pct"/>
            <w:vAlign w:val="center"/>
          </w:tcPr>
          <w:p w:rsidR="00F405BA" w:rsidRPr="00A04B46" w:rsidRDefault="00F405BA" w:rsidP="0058245B">
            <w:pPr>
              <w:widowControl/>
              <w:ind w:firstLine="400"/>
              <w:jc w:val="center"/>
              <w:rPr>
                <w:sz w:val="20"/>
              </w:rPr>
            </w:pPr>
            <w:r w:rsidRPr="00A04B46">
              <w:rPr>
                <w:sz w:val="20"/>
              </w:rPr>
              <w:t>1</w:t>
            </w:r>
          </w:p>
        </w:tc>
        <w:tc>
          <w:tcPr>
            <w:tcW w:w="467" w:type="pct"/>
            <w:vAlign w:val="center"/>
          </w:tcPr>
          <w:p w:rsidR="00F405BA" w:rsidRPr="00A04B46" w:rsidRDefault="00F405BA" w:rsidP="0058245B">
            <w:pPr>
              <w:widowControl/>
              <w:ind w:firstLine="400"/>
              <w:jc w:val="center"/>
              <w:rPr>
                <w:sz w:val="20"/>
              </w:rPr>
            </w:pPr>
            <w:r w:rsidRPr="00A04B46">
              <w:rPr>
                <w:sz w:val="20"/>
              </w:rPr>
              <w:t>String</w:t>
            </w:r>
          </w:p>
        </w:tc>
        <w:tc>
          <w:tcPr>
            <w:tcW w:w="685" w:type="pct"/>
            <w:vAlign w:val="center"/>
          </w:tcPr>
          <w:p w:rsidR="00F405BA" w:rsidRPr="00A04B46" w:rsidRDefault="00F405BA" w:rsidP="0058245B">
            <w:pPr>
              <w:widowControl/>
              <w:ind w:firstLine="400"/>
              <w:rPr>
                <w:sz w:val="20"/>
              </w:rPr>
            </w:pPr>
            <w:r w:rsidRPr="00A04B46">
              <w:rPr>
                <w:sz w:val="20"/>
              </w:rPr>
              <w:t>目标</w:t>
            </w:r>
            <w:r w:rsidRPr="00A04B46">
              <w:rPr>
                <w:sz w:val="20"/>
              </w:rPr>
              <w:t>IP</w:t>
            </w:r>
            <w:r w:rsidRPr="00A04B46">
              <w:rPr>
                <w:sz w:val="20"/>
              </w:rPr>
              <w:t>地址</w:t>
            </w:r>
          </w:p>
        </w:tc>
        <w:tc>
          <w:tcPr>
            <w:tcW w:w="1198" w:type="pct"/>
            <w:vAlign w:val="center"/>
          </w:tcPr>
          <w:p w:rsidR="00F405BA" w:rsidRPr="00A04B46" w:rsidRDefault="00F405BA" w:rsidP="0058245B">
            <w:pPr>
              <w:widowControl/>
              <w:ind w:firstLine="400"/>
              <w:rPr>
                <w:sz w:val="20"/>
              </w:rPr>
            </w:pPr>
          </w:p>
        </w:tc>
      </w:tr>
      <w:tr w:rsidR="00F405BA" w:rsidRPr="00A04B46" w:rsidTr="0058245B">
        <w:trPr>
          <w:trHeight w:val="285"/>
          <w:jc w:val="center"/>
        </w:trPr>
        <w:tc>
          <w:tcPr>
            <w:tcW w:w="435" w:type="pct"/>
            <w:vAlign w:val="center"/>
          </w:tcPr>
          <w:p w:rsidR="00F405BA" w:rsidRPr="00A04B46" w:rsidRDefault="00F405BA" w:rsidP="0058245B">
            <w:pPr>
              <w:widowControl/>
              <w:ind w:firstLine="400"/>
              <w:rPr>
                <w:sz w:val="20"/>
              </w:rPr>
            </w:pPr>
            <w:r w:rsidRPr="00A04B46">
              <w:rPr>
                <w:sz w:val="20"/>
              </w:rPr>
              <w:t>7</w:t>
            </w:r>
          </w:p>
        </w:tc>
        <w:tc>
          <w:tcPr>
            <w:tcW w:w="700" w:type="pct"/>
            <w:vAlign w:val="center"/>
          </w:tcPr>
          <w:p w:rsidR="00F405BA" w:rsidRPr="00A04B46" w:rsidRDefault="00F405BA" w:rsidP="0058245B">
            <w:pPr>
              <w:widowControl/>
              <w:ind w:firstLine="400"/>
              <w:rPr>
                <w:sz w:val="20"/>
              </w:rPr>
            </w:pPr>
            <w:r w:rsidRPr="00A04B46">
              <w:rPr>
                <w:sz w:val="20"/>
              </w:rPr>
              <w:t>params</w:t>
            </w:r>
          </w:p>
        </w:tc>
        <w:tc>
          <w:tcPr>
            <w:tcW w:w="1072" w:type="pct"/>
            <w:vAlign w:val="center"/>
          </w:tcPr>
          <w:p w:rsidR="00F405BA" w:rsidRPr="00A04B46" w:rsidRDefault="00F405BA" w:rsidP="0058245B">
            <w:pPr>
              <w:widowControl/>
              <w:ind w:firstLine="400"/>
              <w:rPr>
                <w:sz w:val="20"/>
              </w:rPr>
            </w:pPr>
            <w:r w:rsidRPr="00A04B46">
              <w:rPr>
                <w:sz w:val="20"/>
              </w:rPr>
              <w:t>timeOut</w:t>
            </w:r>
          </w:p>
        </w:tc>
        <w:tc>
          <w:tcPr>
            <w:tcW w:w="443" w:type="pct"/>
            <w:vAlign w:val="center"/>
          </w:tcPr>
          <w:p w:rsidR="00F405BA" w:rsidRPr="00A04B46" w:rsidRDefault="00F405BA" w:rsidP="0058245B">
            <w:pPr>
              <w:widowControl/>
              <w:ind w:firstLine="400"/>
              <w:jc w:val="center"/>
              <w:rPr>
                <w:sz w:val="20"/>
              </w:rPr>
            </w:pPr>
            <w:r w:rsidRPr="00A04B46">
              <w:rPr>
                <w:sz w:val="20"/>
              </w:rPr>
              <w:t>1</w:t>
            </w:r>
          </w:p>
        </w:tc>
        <w:tc>
          <w:tcPr>
            <w:tcW w:w="467" w:type="pct"/>
            <w:vAlign w:val="center"/>
          </w:tcPr>
          <w:p w:rsidR="00F405BA" w:rsidRPr="00A04B46" w:rsidRDefault="00F405BA" w:rsidP="0058245B">
            <w:pPr>
              <w:widowControl/>
              <w:ind w:firstLine="400"/>
              <w:jc w:val="center"/>
              <w:rPr>
                <w:sz w:val="20"/>
              </w:rPr>
            </w:pPr>
            <w:r w:rsidRPr="00A04B46">
              <w:rPr>
                <w:sz w:val="20"/>
              </w:rPr>
              <w:t>Int</w:t>
            </w:r>
          </w:p>
        </w:tc>
        <w:tc>
          <w:tcPr>
            <w:tcW w:w="685" w:type="pct"/>
            <w:vAlign w:val="center"/>
          </w:tcPr>
          <w:p w:rsidR="00F405BA" w:rsidRPr="00A04B46" w:rsidRDefault="00F405BA" w:rsidP="0058245B">
            <w:pPr>
              <w:widowControl/>
              <w:ind w:firstLine="400"/>
              <w:rPr>
                <w:sz w:val="20"/>
              </w:rPr>
            </w:pPr>
            <w:r w:rsidRPr="00A04B46">
              <w:rPr>
                <w:sz w:val="20"/>
              </w:rPr>
              <w:t>超时时间</w:t>
            </w:r>
          </w:p>
        </w:tc>
        <w:tc>
          <w:tcPr>
            <w:tcW w:w="1198" w:type="pct"/>
            <w:vAlign w:val="center"/>
          </w:tcPr>
          <w:p w:rsidR="00F405BA" w:rsidRPr="00A04B46" w:rsidRDefault="00F405BA" w:rsidP="0058245B">
            <w:pPr>
              <w:widowControl/>
              <w:ind w:firstLine="400"/>
              <w:rPr>
                <w:sz w:val="20"/>
              </w:rPr>
            </w:pPr>
            <w:r w:rsidRPr="00A04B46">
              <w:rPr>
                <w:sz w:val="20"/>
              </w:rPr>
              <w:t>单位：毫秒</w:t>
            </w:r>
          </w:p>
        </w:tc>
      </w:tr>
      <w:tr w:rsidR="00F405BA" w:rsidRPr="00A04B46" w:rsidTr="0058245B">
        <w:trPr>
          <w:trHeight w:val="285"/>
          <w:jc w:val="center"/>
        </w:trPr>
        <w:tc>
          <w:tcPr>
            <w:tcW w:w="435" w:type="pct"/>
            <w:vAlign w:val="center"/>
          </w:tcPr>
          <w:p w:rsidR="00F405BA" w:rsidRPr="00A04B46" w:rsidRDefault="00F405BA" w:rsidP="0058245B">
            <w:pPr>
              <w:widowControl/>
              <w:ind w:firstLine="400"/>
              <w:rPr>
                <w:sz w:val="20"/>
              </w:rPr>
            </w:pPr>
            <w:r w:rsidRPr="00A04B46">
              <w:rPr>
                <w:sz w:val="20"/>
              </w:rPr>
              <w:t>8</w:t>
            </w:r>
          </w:p>
        </w:tc>
        <w:tc>
          <w:tcPr>
            <w:tcW w:w="700" w:type="pct"/>
            <w:vAlign w:val="center"/>
          </w:tcPr>
          <w:p w:rsidR="00F405BA" w:rsidRPr="00A04B46" w:rsidRDefault="00F405BA" w:rsidP="0058245B">
            <w:pPr>
              <w:widowControl/>
              <w:ind w:firstLine="400"/>
              <w:rPr>
                <w:sz w:val="20"/>
              </w:rPr>
            </w:pPr>
            <w:r w:rsidRPr="00A04B46">
              <w:rPr>
                <w:sz w:val="20"/>
              </w:rPr>
              <w:t>params</w:t>
            </w:r>
          </w:p>
        </w:tc>
        <w:tc>
          <w:tcPr>
            <w:tcW w:w="1072" w:type="pct"/>
            <w:vAlign w:val="center"/>
          </w:tcPr>
          <w:p w:rsidR="00F405BA" w:rsidRPr="00A04B46" w:rsidRDefault="00F405BA" w:rsidP="0058245B">
            <w:pPr>
              <w:widowControl/>
              <w:ind w:firstLine="400"/>
              <w:rPr>
                <w:sz w:val="20"/>
              </w:rPr>
            </w:pPr>
            <w:r w:rsidRPr="00A04B46">
              <w:rPr>
                <w:sz w:val="20"/>
              </w:rPr>
              <w:t>packSize</w:t>
            </w:r>
          </w:p>
        </w:tc>
        <w:tc>
          <w:tcPr>
            <w:tcW w:w="443" w:type="pct"/>
            <w:vAlign w:val="center"/>
          </w:tcPr>
          <w:p w:rsidR="00F405BA" w:rsidRPr="00A04B46" w:rsidRDefault="00F405BA" w:rsidP="0058245B">
            <w:pPr>
              <w:widowControl/>
              <w:ind w:firstLine="400"/>
              <w:jc w:val="center"/>
              <w:rPr>
                <w:sz w:val="20"/>
              </w:rPr>
            </w:pPr>
            <w:r w:rsidRPr="00A04B46">
              <w:rPr>
                <w:sz w:val="20"/>
              </w:rPr>
              <w:t>1</w:t>
            </w:r>
          </w:p>
        </w:tc>
        <w:tc>
          <w:tcPr>
            <w:tcW w:w="467" w:type="pct"/>
            <w:vAlign w:val="center"/>
          </w:tcPr>
          <w:p w:rsidR="00F405BA" w:rsidRPr="00A04B46" w:rsidRDefault="00F405BA" w:rsidP="0058245B">
            <w:pPr>
              <w:widowControl/>
              <w:ind w:firstLine="400"/>
              <w:jc w:val="center"/>
              <w:rPr>
                <w:sz w:val="20"/>
              </w:rPr>
            </w:pPr>
            <w:r w:rsidRPr="00A04B46">
              <w:rPr>
                <w:sz w:val="20"/>
              </w:rPr>
              <w:t>String</w:t>
            </w:r>
          </w:p>
        </w:tc>
        <w:tc>
          <w:tcPr>
            <w:tcW w:w="685" w:type="pct"/>
            <w:vAlign w:val="center"/>
          </w:tcPr>
          <w:p w:rsidR="00F405BA" w:rsidRPr="00A04B46" w:rsidRDefault="00F405BA" w:rsidP="0058245B">
            <w:pPr>
              <w:widowControl/>
              <w:ind w:firstLine="400"/>
              <w:rPr>
                <w:sz w:val="20"/>
              </w:rPr>
            </w:pPr>
            <w:r w:rsidRPr="00A04B46">
              <w:rPr>
                <w:sz w:val="20"/>
              </w:rPr>
              <w:t>发送包大小</w:t>
            </w:r>
          </w:p>
        </w:tc>
        <w:tc>
          <w:tcPr>
            <w:tcW w:w="1198" w:type="pct"/>
            <w:vAlign w:val="center"/>
          </w:tcPr>
          <w:p w:rsidR="00F405BA" w:rsidRPr="00A04B46" w:rsidRDefault="00F405BA" w:rsidP="0058245B">
            <w:pPr>
              <w:widowControl/>
              <w:ind w:firstLine="400"/>
              <w:rPr>
                <w:sz w:val="20"/>
              </w:rPr>
            </w:pPr>
          </w:p>
        </w:tc>
      </w:tr>
      <w:tr w:rsidR="00F405BA" w:rsidRPr="00A04B46" w:rsidTr="0058245B">
        <w:trPr>
          <w:trHeight w:val="285"/>
          <w:jc w:val="center"/>
        </w:trPr>
        <w:tc>
          <w:tcPr>
            <w:tcW w:w="435" w:type="pct"/>
            <w:vAlign w:val="center"/>
          </w:tcPr>
          <w:p w:rsidR="00F405BA" w:rsidRPr="00A04B46" w:rsidRDefault="00F405BA" w:rsidP="0058245B">
            <w:pPr>
              <w:widowControl/>
              <w:ind w:firstLine="400"/>
              <w:rPr>
                <w:sz w:val="20"/>
              </w:rPr>
            </w:pPr>
            <w:r w:rsidRPr="00A04B46">
              <w:rPr>
                <w:sz w:val="20"/>
              </w:rPr>
              <w:t>9</w:t>
            </w:r>
          </w:p>
        </w:tc>
        <w:tc>
          <w:tcPr>
            <w:tcW w:w="700" w:type="pct"/>
            <w:vAlign w:val="center"/>
          </w:tcPr>
          <w:p w:rsidR="00F405BA" w:rsidRPr="00A04B46" w:rsidRDefault="00F405BA" w:rsidP="0058245B">
            <w:pPr>
              <w:widowControl/>
              <w:ind w:firstLine="400"/>
              <w:rPr>
                <w:sz w:val="20"/>
              </w:rPr>
            </w:pPr>
            <w:r w:rsidRPr="00A04B46">
              <w:rPr>
                <w:sz w:val="20"/>
              </w:rPr>
              <w:t>params</w:t>
            </w:r>
          </w:p>
        </w:tc>
        <w:tc>
          <w:tcPr>
            <w:tcW w:w="1072" w:type="pct"/>
            <w:vAlign w:val="center"/>
          </w:tcPr>
          <w:p w:rsidR="00F405BA" w:rsidRPr="00A04B46" w:rsidRDefault="00F405BA" w:rsidP="0058245B">
            <w:pPr>
              <w:widowControl/>
              <w:ind w:firstLine="400"/>
              <w:rPr>
                <w:sz w:val="20"/>
              </w:rPr>
            </w:pPr>
            <w:r w:rsidRPr="00A04B46">
              <w:rPr>
                <w:sz w:val="20"/>
              </w:rPr>
              <w:t>packCount</w:t>
            </w:r>
          </w:p>
        </w:tc>
        <w:tc>
          <w:tcPr>
            <w:tcW w:w="443" w:type="pct"/>
            <w:vAlign w:val="center"/>
          </w:tcPr>
          <w:p w:rsidR="00F405BA" w:rsidRPr="00A04B46" w:rsidRDefault="00F405BA" w:rsidP="0058245B">
            <w:pPr>
              <w:widowControl/>
              <w:ind w:firstLine="400"/>
              <w:jc w:val="center"/>
              <w:rPr>
                <w:sz w:val="20"/>
              </w:rPr>
            </w:pPr>
            <w:r w:rsidRPr="00A04B46">
              <w:rPr>
                <w:sz w:val="20"/>
              </w:rPr>
              <w:t>1</w:t>
            </w:r>
          </w:p>
        </w:tc>
        <w:tc>
          <w:tcPr>
            <w:tcW w:w="467" w:type="pct"/>
            <w:vAlign w:val="center"/>
          </w:tcPr>
          <w:p w:rsidR="00F405BA" w:rsidRPr="00A04B46" w:rsidRDefault="00F405BA" w:rsidP="0058245B">
            <w:pPr>
              <w:widowControl/>
              <w:ind w:firstLine="400"/>
              <w:jc w:val="center"/>
              <w:rPr>
                <w:sz w:val="20"/>
              </w:rPr>
            </w:pPr>
            <w:r w:rsidRPr="00A04B46">
              <w:rPr>
                <w:sz w:val="20"/>
              </w:rPr>
              <w:t>String</w:t>
            </w:r>
          </w:p>
        </w:tc>
        <w:tc>
          <w:tcPr>
            <w:tcW w:w="685" w:type="pct"/>
            <w:vAlign w:val="center"/>
          </w:tcPr>
          <w:p w:rsidR="00F405BA" w:rsidRPr="00A04B46" w:rsidRDefault="00F405BA" w:rsidP="0058245B">
            <w:pPr>
              <w:widowControl/>
              <w:ind w:firstLine="400"/>
              <w:rPr>
                <w:sz w:val="20"/>
              </w:rPr>
            </w:pPr>
            <w:r w:rsidRPr="00A04B46">
              <w:rPr>
                <w:sz w:val="20"/>
              </w:rPr>
              <w:t>发送包次数</w:t>
            </w:r>
          </w:p>
        </w:tc>
        <w:tc>
          <w:tcPr>
            <w:tcW w:w="1198" w:type="pct"/>
            <w:vAlign w:val="center"/>
          </w:tcPr>
          <w:p w:rsidR="00F405BA" w:rsidRPr="00A04B46" w:rsidRDefault="00F405BA" w:rsidP="0058245B">
            <w:pPr>
              <w:widowControl/>
              <w:ind w:firstLine="400"/>
              <w:rPr>
                <w:sz w:val="20"/>
              </w:rPr>
            </w:pPr>
          </w:p>
        </w:tc>
      </w:tr>
      <w:tr w:rsidR="00F405BA" w:rsidRPr="00A04B46" w:rsidTr="0058245B">
        <w:trPr>
          <w:trHeight w:val="285"/>
          <w:jc w:val="center"/>
        </w:trPr>
        <w:tc>
          <w:tcPr>
            <w:tcW w:w="435" w:type="pct"/>
            <w:vAlign w:val="center"/>
          </w:tcPr>
          <w:p w:rsidR="00F405BA" w:rsidRPr="00A04B46" w:rsidRDefault="00F405BA" w:rsidP="0058245B">
            <w:pPr>
              <w:widowControl/>
              <w:ind w:firstLine="400"/>
              <w:rPr>
                <w:sz w:val="20"/>
              </w:rPr>
            </w:pPr>
            <w:r w:rsidRPr="00A04B46">
              <w:rPr>
                <w:sz w:val="20"/>
              </w:rPr>
              <w:t>10</w:t>
            </w:r>
          </w:p>
        </w:tc>
        <w:tc>
          <w:tcPr>
            <w:tcW w:w="700" w:type="pct"/>
            <w:vAlign w:val="center"/>
          </w:tcPr>
          <w:p w:rsidR="00F405BA" w:rsidRPr="00A04B46" w:rsidRDefault="00F405BA" w:rsidP="0058245B">
            <w:pPr>
              <w:widowControl/>
              <w:ind w:firstLine="400"/>
              <w:rPr>
                <w:sz w:val="20"/>
              </w:rPr>
            </w:pPr>
            <w:r w:rsidRPr="00A04B46">
              <w:rPr>
                <w:sz w:val="20"/>
              </w:rPr>
              <w:t>params</w:t>
            </w:r>
          </w:p>
        </w:tc>
        <w:tc>
          <w:tcPr>
            <w:tcW w:w="1072" w:type="pct"/>
            <w:vAlign w:val="center"/>
          </w:tcPr>
          <w:p w:rsidR="00F405BA" w:rsidRPr="00A04B46" w:rsidRDefault="00F405BA" w:rsidP="0058245B">
            <w:pPr>
              <w:widowControl/>
              <w:ind w:firstLine="400"/>
              <w:rPr>
                <w:sz w:val="20"/>
              </w:rPr>
            </w:pPr>
            <w:r w:rsidRPr="00A04B46">
              <w:rPr>
                <w:sz w:val="20"/>
              </w:rPr>
              <w:t>interface</w:t>
            </w:r>
          </w:p>
        </w:tc>
        <w:tc>
          <w:tcPr>
            <w:tcW w:w="443" w:type="pct"/>
            <w:vAlign w:val="center"/>
          </w:tcPr>
          <w:p w:rsidR="00F405BA" w:rsidRPr="00A04B46" w:rsidRDefault="00F405BA" w:rsidP="0058245B">
            <w:pPr>
              <w:widowControl/>
              <w:ind w:firstLine="400"/>
              <w:jc w:val="center"/>
              <w:rPr>
                <w:sz w:val="20"/>
              </w:rPr>
            </w:pPr>
            <w:r w:rsidRPr="00A04B46">
              <w:rPr>
                <w:sz w:val="20"/>
              </w:rPr>
              <w:t>1</w:t>
            </w:r>
          </w:p>
        </w:tc>
        <w:tc>
          <w:tcPr>
            <w:tcW w:w="467" w:type="pct"/>
            <w:vAlign w:val="center"/>
          </w:tcPr>
          <w:p w:rsidR="00F405BA" w:rsidRPr="00A04B46" w:rsidRDefault="00F405BA" w:rsidP="0058245B">
            <w:pPr>
              <w:widowControl/>
              <w:ind w:firstLine="400"/>
              <w:jc w:val="center"/>
              <w:rPr>
                <w:sz w:val="20"/>
              </w:rPr>
            </w:pPr>
            <w:r w:rsidRPr="00A04B46">
              <w:rPr>
                <w:sz w:val="20"/>
              </w:rPr>
              <w:t>String</w:t>
            </w:r>
          </w:p>
        </w:tc>
        <w:tc>
          <w:tcPr>
            <w:tcW w:w="685" w:type="pct"/>
            <w:vAlign w:val="center"/>
          </w:tcPr>
          <w:p w:rsidR="00F405BA" w:rsidRPr="00A04B46" w:rsidRDefault="00F405BA" w:rsidP="0058245B">
            <w:pPr>
              <w:widowControl/>
              <w:ind w:firstLine="400"/>
              <w:rPr>
                <w:sz w:val="20"/>
              </w:rPr>
            </w:pPr>
            <w:r w:rsidRPr="00A04B46">
              <w:rPr>
                <w:sz w:val="20"/>
              </w:rPr>
              <w:t>测试端口</w:t>
            </w:r>
          </w:p>
        </w:tc>
        <w:tc>
          <w:tcPr>
            <w:tcW w:w="1198" w:type="pct"/>
            <w:vAlign w:val="center"/>
          </w:tcPr>
          <w:p w:rsidR="00F405BA" w:rsidRPr="00A04B46" w:rsidRDefault="00F405BA" w:rsidP="0058245B">
            <w:pPr>
              <w:widowControl/>
              <w:ind w:firstLine="400"/>
              <w:rPr>
                <w:sz w:val="20"/>
              </w:rPr>
            </w:pPr>
            <w:r w:rsidRPr="00A04B46">
              <w:rPr>
                <w:sz w:val="20"/>
              </w:rPr>
              <w:t>INTERNET</w:t>
            </w:r>
          </w:p>
          <w:p w:rsidR="00F405BA" w:rsidRPr="00A04B46" w:rsidRDefault="00F405BA" w:rsidP="0058245B">
            <w:pPr>
              <w:widowControl/>
              <w:ind w:firstLine="400"/>
              <w:rPr>
                <w:sz w:val="20"/>
              </w:rPr>
            </w:pPr>
            <w:r w:rsidRPr="00A04B46">
              <w:rPr>
                <w:sz w:val="20"/>
              </w:rPr>
              <w:t>TR069</w:t>
            </w:r>
          </w:p>
          <w:p w:rsidR="00F405BA" w:rsidRPr="00A04B46" w:rsidRDefault="00F405BA" w:rsidP="0058245B">
            <w:pPr>
              <w:widowControl/>
              <w:ind w:firstLine="400"/>
              <w:rPr>
                <w:sz w:val="20"/>
              </w:rPr>
            </w:pPr>
            <w:r w:rsidRPr="00A04B46">
              <w:rPr>
                <w:sz w:val="20"/>
              </w:rPr>
              <w:t>VOIP</w:t>
            </w:r>
          </w:p>
          <w:p w:rsidR="00F405BA" w:rsidRPr="00A04B46" w:rsidRDefault="00F405BA" w:rsidP="0058245B">
            <w:pPr>
              <w:widowControl/>
              <w:ind w:firstLine="400"/>
              <w:rPr>
                <w:sz w:val="20"/>
              </w:rPr>
            </w:pPr>
            <w:r w:rsidRPr="00A04B46">
              <w:rPr>
                <w:sz w:val="20"/>
              </w:rPr>
              <w:t>IPTV</w:t>
            </w:r>
          </w:p>
        </w:tc>
      </w:tr>
    </w:tbl>
    <w:p w:rsidR="00F405BA" w:rsidRPr="00A04B46" w:rsidRDefault="00F405BA" w:rsidP="00F405BA">
      <w:pPr>
        <w:pStyle w:val="6"/>
      </w:pPr>
      <w:bookmarkStart w:id="2027" w:name="_Toc130046936"/>
      <w:bookmarkStart w:id="2028" w:name="_Toc130155450"/>
      <w:r w:rsidRPr="00A04B46">
        <w:t>响应参数</w:t>
      </w:r>
      <w:bookmarkEnd w:id="2027"/>
      <w:bookmarkEnd w:id="2028"/>
    </w:p>
    <w:tbl>
      <w:tblPr>
        <w:tblW w:w="525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6"/>
        <w:gridCol w:w="1188"/>
        <w:gridCol w:w="1595"/>
        <w:gridCol w:w="816"/>
        <w:gridCol w:w="1139"/>
        <w:gridCol w:w="1383"/>
        <w:gridCol w:w="2135"/>
      </w:tblGrid>
      <w:tr w:rsidR="00F405BA" w:rsidRPr="00A04B46" w:rsidTr="0058245B">
        <w:trPr>
          <w:trHeight w:val="270"/>
          <w:jc w:val="center"/>
        </w:trPr>
        <w:tc>
          <w:tcPr>
            <w:tcW w:w="444" w:type="pct"/>
            <w:shd w:val="clear" w:color="000000" w:fill="E6E6E6"/>
            <w:vAlign w:val="center"/>
          </w:tcPr>
          <w:p w:rsidR="00F405BA" w:rsidRPr="00A04B46" w:rsidRDefault="00F405BA" w:rsidP="0058245B">
            <w:pPr>
              <w:widowControl/>
              <w:ind w:firstLine="400"/>
              <w:jc w:val="center"/>
              <w:rPr>
                <w:sz w:val="20"/>
              </w:rPr>
            </w:pPr>
            <w:r w:rsidRPr="00A04B46">
              <w:rPr>
                <w:sz w:val="20"/>
              </w:rPr>
              <w:t>序号</w:t>
            </w:r>
          </w:p>
        </w:tc>
        <w:tc>
          <w:tcPr>
            <w:tcW w:w="692" w:type="pct"/>
            <w:shd w:val="clear" w:color="000000" w:fill="E6E6E6"/>
            <w:vAlign w:val="center"/>
          </w:tcPr>
          <w:p w:rsidR="00F405BA" w:rsidRPr="00A04B46" w:rsidRDefault="00F405BA" w:rsidP="0058245B">
            <w:pPr>
              <w:widowControl/>
              <w:ind w:firstLine="400"/>
              <w:jc w:val="center"/>
              <w:rPr>
                <w:sz w:val="20"/>
              </w:rPr>
            </w:pPr>
            <w:r w:rsidRPr="00A04B46">
              <w:rPr>
                <w:sz w:val="20"/>
              </w:rPr>
              <w:t>父元素名称</w:t>
            </w:r>
          </w:p>
        </w:tc>
        <w:tc>
          <w:tcPr>
            <w:tcW w:w="896" w:type="pct"/>
            <w:shd w:val="clear" w:color="000000" w:fill="E6E6E6"/>
            <w:vAlign w:val="center"/>
          </w:tcPr>
          <w:p w:rsidR="00F405BA" w:rsidRPr="00A04B46" w:rsidRDefault="00F405BA" w:rsidP="0058245B">
            <w:pPr>
              <w:widowControl/>
              <w:ind w:firstLine="400"/>
              <w:jc w:val="center"/>
              <w:rPr>
                <w:sz w:val="20"/>
              </w:rPr>
            </w:pPr>
            <w:r w:rsidRPr="00A04B46">
              <w:rPr>
                <w:sz w:val="20"/>
              </w:rPr>
              <w:t>元素名称</w:t>
            </w:r>
          </w:p>
        </w:tc>
        <w:tc>
          <w:tcPr>
            <w:tcW w:w="419" w:type="pct"/>
            <w:shd w:val="clear" w:color="000000" w:fill="E6E6E6"/>
            <w:vAlign w:val="center"/>
          </w:tcPr>
          <w:p w:rsidR="00F405BA" w:rsidRPr="00A04B46" w:rsidRDefault="00F405BA" w:rsidP="0058245B">
            <w:pPr>
              <w:widowControl/>
              <w:ind w:firstLine="400"/>
              <w:jc w:val="center"/>
              <w:rPr>
                <w:sz w:val="20"/>
              </w:rPr>
            </w:pPr>
            <w:r w:rsidRPr="00A04B46">
              <w:rPr>
                <w:sz w:val="20"/>
              </w:rPr>
              <w:t>约束</w:t>
            </w:r>
          </w:p>
        </w:tc>
        <w:tc>
          <w:tcPr>
            <w:tcW w:w="515" w:type="pct"/>
            <w:shd w:val="clear" w:color="000000" w:fill="E6E6E6"/>
            <w:vAlign w:val="center"/>
          </w:tcPr>
          <w:p w:rsidR="00F405BA" w:rsidRPr="00A04B46" w:rsidRDefault="00F405BA" w:rsidP="0058245B">
            <w:pPr>
              <w:widowControl/>
              <w:ind w:firstLine="400"/>
              <w:jc w:val="center"/>
              <w:rPr>
                <w:sz w:val="20"/>
              </w:rPr>
            </w:pPr>
            <w:r w:rsidRPr="00A04B46">
              <w:rPr>
                <w:sz w:val="20"/>
              </w:rPr>
              <w:t>类型</w:t>
            </w:r>
          </w:p>
        </w:tc>
        <w:tc>
          <w:tcPr>
            <w:tcW w:w="820" w:type="pct"/>
            <w:shd w:val="clear" w:color="000000" w:fill="E6E6E6"/>
            <w:vAlign w:val="center"/>
          </w:tcPr>
          <w:p w:rsidR="00F405BA" w:rsidRPr="00A04B46" w:rsidRDefault="00F405BA" w:rsidP="0058245B">
            <w:pPr>
              <w:widowControl/>
              <w:ind w:firstLine="400"/>
              <w:jc w:val="center"/>
              <w:rPr>
                <w:sz w:val="20"/>
              </w:rPr>
            </w:pPr>
            <w:r w:rsidRPr="00A04B46">
              <w:rPr>
                <w:sz w:val="20"/>
              </w:rPr>
              <w:t>描述</w:t>
            </w:r>
          </w:p>
        </w:tc>
        <w:tc>
          <w:tcPr>
            <w:tcW w:w="1214" w:type="pct"/>
            <w:shd w:val="clear" w:color="000000" w:fill="E6E6E6"/>
            <w:vAlign w:val="center"/>
          </w:tcPr>
          <w:p w:rsidR="00F405BA" w:rsidRPr="00A04B46" w:rsidRDefault="00F405BA" w:rsidP="0058245B">
            <w:pPr>
              <w:widowControl/>
              <w:ind w:firstLine="400"/>
              <w:jc w:val="center"/>
              <w:rPr>
                <w:sz w:val="20"/>
              </w:rPr>
            </w:pPr>
            <w:r w:rsidRPr="00A04B46">
              <w:rPr>
                <w:sz w:val="20"/>
              </w:rPr>
              <w:t>取值说明</w:t>
            </w:r>
          </w:p>
        </w:tc>
      </w:tr>
      <w:tr w:rsidR="00F405BA" w:rsidRPr="00A04B46" w:rsidTr="0058245B">
        <w:trPr>
          <w:trHeight w:val="285"/>
          <w:jc w:val="center"/>
        </w:trPr>
        <w:tc>
          <w:tcPr>
            <w:tcW w:w="444" w:type="pct"/>
            <w:vAlign w:val="center"/>
          </w:tcPr>
          <w:p w:rsidR="00F405BA" w:rsidRPr="00A04B46" w:rsidRDefault="00F405BA" w:rsidP="0058245B">
            <w:pPr>
              <w:widowControl/>
              <w:ind w:firstLine="400"/>
              <w:rPr>
                <w:sz w:val="20"/>
              </w:rPr>
            </w:pPr>
            <w:r w:rsidRPr="00A04B46">
              <w:rPr>
                <w:sz w:val="20"/>
              </w:rPr>
              <w:lastRenderedPageBreak/>
              <w:t>1</w:t>
            </w:r>
          </w:p>
        </w:tc>
        <w:tc>
          <w:tcPr>
            <w:tcW w:w="692" w:type="pct"/>
            <w:vAlign w:val="center"/>
          </w:tcPr>
          <w:p w:rsidR="00F405BA" w:rsidRPr="00A04B46" w:rsidRDefault="00F405BA" w:rsidP="0058245B">
            <w:pPr>
              <w:widowControl/>
              <w:ind w:firstLine="400"/>
              <w:rPr>
                <w:sz w:val="20"/>
              </w:rPr>
            </w:pPr>
            <w:r w:rsidRPr="00A04B46">
              <w:rPr>
                <w:sz w:val="20"/>
              </w:rPr>
              <w:t>result</w:t>
            </w:r>
          </w:p>
        </w:tc>
        <w:tc>
          <w:tcPr>
            <w:tcW w:w="896" w:type="pct"/>
            <w:vAlign w:val="center"/>
          </w:tcPr>
          <w:p w:rsidR="00F405BA" w:rsidRPr="00A04B46" w:rsidRDefault="00F405BA" w:rsidP="0058245B">
            <w:pPr>
              <w:widowControl/>
              <w:ind w:firstLine="400"/>
              <w:rPr>
                <w:sz w:val="20"/>
              </w:rPr>
            </w:pPr>
            <w:r w:rsidRPr="00A04B46">
              <w:rPr>
                <w:sz w:val="20"/>
              </w:rPr>
              <w:t>resultCode</w:t>
            </w:r>
          </w:p>
        </w:tc>
        <w:tc>
          <w:tcPr>
            <w:tcW w:w="419" w:type="pct"/>
            <w:vAlign w:val="center"/>
          </w:tcPr>
          <w:p w:rsidR="00F405BA" w:rsidRPr="00A04B46" w:rsidRDefault="00F405BA" w:rsidP="0058245B">
            <w:pPr>
              <w:widowControl/>
              <w:ind w:firstLine="400"/>
              <w:jc w:val="center"/>
              <w:rPr>
                <w:sz w:val="20"/>
              </w:rPr>
            </w:pPr>
            <w:r w:rsidRPr="00A04B46">
              <w:rPr>
                <w:sz w:val="20"/>
              </w:rPr>
              <w:t>1</w:t>
            </w:r>
          </w:p>
        </w:tc>
        <w:tc>
          <w:tcPr>
            <w:tcW w:w="515" w:type="pct"/>
            <w:vAlign w:val="center"/>
          </w:tcPr>
          <w:p w:rsidR="00F405BA" w:rsidRPr="00A04B46" w:rsidRDefault="00F405BA" w:rsidP="0058245B">
            <w:pPr>
              <w:widowControl/>
              <w:ind w:firstLine="400"/>
              <w:jc w:val="center"/>
              <w:rPr>
                <w:sz w:val="20"/>
              </w:rPr>
            </w:pPr>
            <w:r w:rsidRPr="00A04B46">
              <w:rPr>
                <w:sz w:val="20"/>
              </w:rPr>
              <w:t>String</w:t>
            </w:r>
          </w:p>
        </w:tc>
        <w:tc>
          <w:tcPr>
            <w:tcW w:w="820" w:type="pct"/>
            <w:vAlign w:val="center"/>
          </w:tcPr>
          <w:p w:rsidR="00F405BA" w:rsidRPr="00A04B46" w:rsidRDefault="00F405BA" w:rsidP="0058245B">
            <w:pPr>
              <w:widowControl/>
              <w:ind w:firstLine="400"/>
              <w:rPr>
                <w:sz w:val="20"/>
              </w:rPr>
            </w:pPr>
            <w:r w:rsidRPr="00A04B46">
              <w:rPr>
                <w:sz w:val="20"/>
              </w:rPr>
              <w:t>返回结果编码</w:t>
            </w:r>
          </w:p>
        </w:tc>
        <w:tc>
          <w:tcPr>
            <w:tcW w:w="1214" w:type="pct"/>
            <w:vAlign w:val="center"/>
          </w:tcPr>
          <w:p w:rsidR="00F405BA" w:rsidRPr="00A04B46" w:rsidRDefault="00F405BA" w:rsidP="0058245B">
            <w:pPr>
              <w:widowControl/>
              <w:ind w:firstLine="400"/>
              <w:rPr>
                <w:sz w:val="20"/>
              </w:rPr>
            </w:pPr>
          </w:p>
        </w:tc>
      </w:tr>
      <w:tr w:rsidR="00F405BA" w:rsidRPr="00A04B46" w:rsidTr="0058245B">
        <w:trPr>
          <w:trHeight w:val="285"/>
          <w:jc w:val="center"/>
        </w:trPr>
        <w:tc>
          <w:tcPr>
            <w:tcW w:w="444" w:type="pct"/>
            <w:vAlign w:val="center"/>
          </w:tcPr>
          <w:p w:rsidR="00F405BA" w:rsidRPr="00A04B46" w:rsidRDefault="00F405BA" w:rsidP="0058245B">
            <w:pPr>
              <w:widowControl/>
              <w:ind w:firstLine="400"/>
              <w:rPr>
                <w:sz w:val="20"/>
              </w:rPr>
            </w:pPr>
            <w:r w:rsidRPr="00A04B46">
              <w:rPr>
                <w:sz w:val="20"/>
              </w:rPr>
              <w:t>2</w:t>
            </w:r>
          </w:p>
        </w:tc>
        <w:tc>
          <w:tcPr>
            <w:tcW w:w="692" w:type="pct"/>
            <w:vAlign w:val="center"/>
          </w:tcPr>
          <w:p w:rsidR="00F405BA" w:rsidRPr="00A04B46" w:rsidRDefault="00F405BA" w:rsidP="0058245B">
            <w:pPr>
              <w:widowControl/>
              <w:ind w:firstLine="400"/>
              <w:rPr>
                <w:sz w:val="20"/>
              </w:rPr>
            </w:pPr>
            <w:r w:rsidRPr="00A04B46">
              <w:rPr>
                <w:sz w:val="20"/>
              </w:rPr>
              <w:t>result</w:t>
            </w:r>
          </w:p>
        </w:tc>
        <w:tc>
          <w:tcPr>
            <w:tcW w:w="896" w:type="pct"/>
            <w:vAlign w:val="center"/>
          </w:tcPr>
          <w:p w:rsidR="00F405BA" w:rsidRPr="00A04B46" w:rsidRDefault="00F405BA" w:rsidP="0058245B">
            <w:pPr>
              <w:widowControl/>
              <w:ind w:firstLine="400"/>
              <w:rPr>
                <w:sz w:val="20"/>
              </w:rPr>
            </w:pPr>
            <w:r w:rsidRPr="00A04B46">
              <w:rPr>
                <w:sz w:val="20"/>
              </w:rPr>
              <w:t>testNum</w:t>
            </w:r>
          </w:p>
        </w:tc>
        <w:tc>
          <w:tcPr>
            <w:tcW w:w="419" w:type="pct"/>
            <w:vAlign w:val="center"/>
          </w:tcPr>
          <w:p w:rsidR="00F405BA" w:rsidRPr="00A04B46" w:rsidRDefault="00F405BA" w:rsidP="0058245B">
            <w:pPr>
              <w:widowControl/>
              <w:ind w:firstLine="400"/>
              <w:jc w:val="center"/>
              <w:rPr>
                <w:sz w:val="20"/>
              </w:rPr>
            </w:pPr>
            <w:r w:rsidRPr="00A04B46">
              <w:rPr>
                <w:sz w:val="20"/>
              </w:rPr>
              <w:t>１</w:t>
            </w:r>
          </w:p>
        </w:tc>
        <w:tc>
          <w:tcPr>
            <w:tcW w:w="515" w:type="pct"/>
            <w:vAlign w:val="center"/>
          </w:tcPr>
          <w:p w:rsidR="00F405BA" w:rsidRPr="00A04B46" w:rsidRDefault="00F405BA" w:rsidP="0058245B">
            <w:pPr>
              <w:widowControl/>
              <w:ind w:firstLine="400"/>
              <w:jc w:val="center"/>
              <w:rPr>
                <w:sz w:val="20"/>
              </w:rPr>
            </w:pPr>
            <w:r w:rsidRPr="00A04B46">
              <w:rPr>
                <w:sz w:val="20"/>
              </w:rPr>
              <w:t>String</w:t>
            </w:r>
          </w:p>
        </w:tc>
        <w:tc>
          <w:tcPr>
            <w:tcW w:w="820" w:type="pct"/>
            <w:vAlign w:val="center"/>
          </w:tcPr>
          <w:p w:rsidR="00F405BA" w:rsidRPr="00A04B46" w:rsidRDefault="00F405BA" w:rsidP="0058245B">
            <w:pPr>
              <w:widowControl/>
              <w:ind w:firstLine="400"/>
              <w:rPr>
                <w:sz w:val="20"/>
              </w:rPr>
            </w:pPr>
            <w:r w:rsidRPr="00A04B46">
              <w:rPr>
                <w:sz w:val="20"/>
              </w:rPr>
              <w:t>测试序号</w:t>
            </w:r>
          </w:p>
        </w:tc>
        <w:tc>
          <w:tcPr>
            <w:tcW w:w="1214" w:type="pct"/>
            <w:vAlign w:val="center"/>
          </w:tcPr>
          <w:p w:rsidR="00F405BA" w:rsidRPr="00A04B46" w:rsidRDefault="00F405BA" w:rsidP="0058245B">
            <w:pPr>
              <w:widowControl/>
              <w:ind w:firstLine="400"/>
              <w:rPr>
                <w:sz w:val="20"/>
              </w:rPr>
            </w:pPr>
          </w:p>
        </w:tc>
      </w:tr>
      <w:tr w:rsidR="00F405BA" w:rsidRPr="00A04B46" w:rsidTr="0058245B">
        <w:trPr>
          <w:trHeight w:val="285"/>
          <w:jc w:val="center"/>
        </w:trPr>
        <w:tc>
          <w:tcPr>
            <w:tcW w:w="444" w:type="pct"/>
            <w:vAlign w:val="center"/>
          </w:tcPr>
          <w:p w:rsidR="00F405BA" w:rsidRPr="00A04B46" w:rsidRDefault="00F405BA" w:rsidP="0058245B">
            <w:pPr>
              <w:widowControl/>
              <w:ind w:firstLine="400"/>
              <w:rPr>
                <w:sz w:val="20"/>
              </w:rPr>
            </w:pPr>
            <w:r w:rsidRPr="00A04B46">
              <w:rPr>
                <w:sz w:val="20"/>
              </w:rPr>
              <w:t>3</w:t>
            </w:r>
          </w:p>
        </w:tc>
        <w:tc>
          <w:tcPr>
            <w:tcW w:w="692" w:type="pct"/>
            <w:vAlign w:val="center"/>
          </w:tcPr>
          <w:p w:rsidR="00F405BA" w:rsidRPr="00A04B46" w:rsidRDefault="00F405BA" w:rsidP="0058245B">
            <w:pPr>
              <w:widowControl/>
              <w:ind w:firstLine="400"/>
              <w:rPr>
                <w:sz w:val="20"/>
              </w:rPr>
            </w:pPr>
            <w:r w:rsidRPr="00A04B46">
              <w:rPr>
                <w:sz w:val="20"/>
              </w:rPr>
              <w:t>result</w:t>
            </w:r>
          </w:p>
        </w:tc>
        <w:tc>
          <w:tcPr>
            <w:tcW w:w="896" w:type="pct"/>
            <w:vAlign w:val="center"/>
          </w:tcPr>
          <w:p w:rsidR="00F405BA" w:rsidRPr="00A04B46" w:rsidRDefault="00F405BA" w:rsidP="0058245B">
            <w:pPr>
              <w:widowControl/>
              <w:ind w:firstLine="400"/>
              <w:rPr>
                <w:sz w:val="20"/>
              </w:rPr>
            </w:pPr>
            <w:r w:rsidRPr="00A04B46">
              <w:rPr>
                <w:sz w:val="20"/>
              </w:rPr>
              <w:t>sendPacks</w:t>
            </w:r>
          </w:p>
        </w:tc>
        <w:tc>
          <w:tcPr>
            <w:tcW w:w="419" w:type="pct"/>
            <w:vAlign w:val="center"/>
          </w:tcPr>
          <w:p w:rsidR="00F405BA" w:rsidRPr="00A04B46" w:rsidRDefault="00F405BA" w:rsidP="0058245B">
            <w:pPr>
              <w:widowControl/>
              <w:ind w:firstLine="400"/>
              <w:jc w:val="center"/>
              <w:rPr>
                <w:sz w:val="20"/>
              </w:rPr>
            </w:pPr>
            <w:r w:rsidRPr="00A04B46">
              <w:rPr>
                <w:sz w:val="20"/>
              </w:rPr>
              <w:t>１</w:t>
            </w:r>
          </w:p>
        </w:tc>
        <w:tc>
          <w:tcPr>
            <w:tcW w:w="515" w:type="pct"/>
            <w:vAlign w:val="center"/>
          </w:tcPr>
          <w:p w:rsidR="00F405BA" w:rsidRPr="00A04B46" w:rsidRDefault="00F405BA" w:rsidP="0058245B">
            <w:pPr>
              <w:widowControl/>
              <w:ind w:firstLine="400"/>
              <w:jc w:val="center"/>
              <w:rPr>
                <w:sz w:val="20"/>
              </w:rPr>
            </w:pPr>
            <w:r w:rsidRPr="00A04B46">
              <w:rPr>
                <w:sz w:val="20"/>
              </w:rPr>
              <w:t>String</w:t>
            </w:r>
          </w:p>
        </w:tc>
        <w:tc>
          <w:tcPr>
            <w:tcW w:w="820" w:type="pct"/>
            <w:vAlign w:val="center"/>
          </w:tcPr>
          <w:p w:rsidR="00F405BA" w:rsidRPr="00A04B46" w:rsidRDefault="00F405BA" w:rsidP="0058245B">
            <w:pPr>
              <w:widowControl/>
              <w:ind w:firstLine="400"/>
              <w:rPr>
                <w:sz w:val="20"/>
              </w:rPr>
            </w:pPr>
            <w:r w:rsidRPr="00A04B46">
              <w:rPr>
                <w:sz w:val="20"/>
              </w:rPr>
              <w:t>发送包数</w:t>
            </w:r>
          </w:p>
        </w:tc>
        <w:tc>
          <w:tcPr>
            <w:tcW w:w="1214" w:type="pct"/>
            <w:vAlign w:val="center"/>
          </w:tcPr>
          <w:p w:rsidR="00F405BA" w:rsidRPr="00A04B46" w:rsidRDefault="00F405BA" w:rsidP="0058245B">
            <w:pPr>
              <w:widowControl/>
              <w:ind w:firstLine="400"/>
              <w:rPr>
                <w:sz w:val="20"/>
              </w:rPr>
            </w:pPr>
          </w:p>
        </w:tc>
      </w:tr>
      <w:tr w:rsidR="00F405BA" w:rsidRPr="00A04B46" w:rsidTr="0058245B">
        <w:trPr>
          <w:trHeight w:val="285"/>
          <w:jc w:val="center"/>
        </w:trPr>
        <w:tc>
          <w:tcPr>
            <w:tcW w:w="444" w:type="pct"/>
            <w:vAlign w:val="center"/>
          </w:tcPr>
          <w:p w:rsidR="00F405BA" w:rsidRPr="00A04B46" w:rsidRDefault="00F405BA" w:rsidP="0058245B">
            <w:pPr>
              <w:widowControl/>
              <w:ind w:firstLine="400"/>
              <w:rPr>
                <w:sz w:val="20"/>
              </w:rPr>
            </w:pPr>
            <w:r w:rsidRPr="00A04B46">
              <w:rPr>
                <w:sz w:val="20"/>
              </w:rPr>
              <w:t>4</w:t>
            </w:r>
          </w:p>
        </w:tc>
        <w:tc>
          <w:tcPr>
            <w:tcW w:w="692" w:type="pct"/>
            <w:vAlign w:val="center"/>
          </w:tcPr>
          <w:p w:rsidR="00F405BA" w:rsidRPr="00A04B46" w:rsidRDefault="00F405BA" w:rsidP="0058245B">
            <w:pPr>
              <w:widowControl/>
              <w:ind w:firstLine="400"/>
              <w:rPr>
                <w:sz w:val="20"/>
              </w:rPr>
            </w:pPr>
            <w:r w:rsidRPr="00A04B46">
              <w:rPr>
                <w:sz w:val="20"/>
              </w:rPr>
              <w:t>result</w:t>
            </w:r>
          </w:p>
        </w:tc>
        <w:tc>
          <w:tcPr>
            <w:tcW w:w="896" w:type="pct"/>
            <w:vAlign w:val="center"/>
          </w:tcPr>
          <w:p w:rsidR="00F405BA" w:rsidRPr="00A04B46" w:rsidRDefault="00F405BA" w:rsidP="0058245B">
            <w:pPr>
              <w:widowControl/>
              <w:ind w:firstLine="400"/>
              <w:rPr>
                <w:sz w:val="20"/>
              </w:rPr>
            </w:pPr>
            <w:r w:rsidRPr="00A04B46">
              <w:rPr>
                <w:sz w:val="20"/>
              </w:rPr>
              <w:t>receiPacks</w:t>
            </w:r>
          </w:p>
        </w:tc>
        <w:tc>
          <w:tcPr>
            <w:tcW w:w="419" w:type="pct"/>
            <w:vAlign w:val="center"/>
          </w:tcPr>
          <w:p w:rsidR="00F405BA" w:rsidRPr="00A04B46" w:rsidRDefault="00F405BA" w:rsidP="0058245B">
            <w:pPr>
              <w:widowControl/>
              <w:ind w:firstLine="400"/>
              <w:jc w:val="center"/>
              <w:rPr>
                <w:sz w:val="20"/>
              </w:rPr>
            </w:pPr>
            <w:r w:rsidRPr="00A04B46">
              <w:rPr>
                <w:sz w:val="20"/>
              </w:rPr>
              <w:t>１</w:t>
            </w:r>
          </w:p>
        </w:tc>
        <w:tc>
          <w:tcPr>
            <w:tcW w:w="515" w:type="pct"/>
            <w:vAlign w:val="center"/>
          </w:tcPr>
          <w:p w:rsidR="00F405BA" w:rsidRPr="00A04B46" w:rsidRDefault="00F405BA" w:rsidP="0058245B">
            <w:pPr>
              <w:widowControl/>
              <w:ind w:firstLine="400"/>
              <w:jc w:val="center"/>
              <w:rPr>
                <w:sz w:val="20"/>
              </w:rPr>
            </w:pPr>
            <w:r w:rsidRPr="00A04B46">
              <w:rPr>
                <w:sz w:val="20"/>
              </w:rPr>
              <w:t>String</w:t>
            </w:r>
          </w:p>
        </w:tc>
        <w:tc>
          <w:tcPr>
            <w:tcW w:w="820" w:type="pct"/>
            <w:vAlign w:val="center"/>
          </w:tcPr>
          <w:p w:rsidR="00F405BA" w:rsidRPr="00A04B46" w:rsidRDefault="00F405BA" w:rsidP="0058245B">
            <w:pPr>
              <w:widowControl/>
              <w:ind w:firstLine="400"/>
              <w:rPr>
                <w:sz w:val="20"/>
              </w:rPr>
            </w:pPr>
            <w:r w:rsidRPr="00A04B46">
              <w:rPr>
                <w:sz w:val="20"/>
              </w:rPr>
              <w:t>接收包数</w:t>
            </w:r>
          </w:p>
        </w:tc>
        <w:tc>
          <w:tcPr>
            <w:tcW w:w="1214" w:type="pct"/>
            <w:vAlign w:val="center"/>
          </w:tcPr>
          <w:p w:rsidR="00F405BA" w:rsidRPr="00A04B46" w:rsidRDefault="00F405BA" w:rsidP="0058245B">
            <w:pPr>
              <w:widowControl/>
              <w:ind w:firstLine="400"/>
              <w:rPr>
                <w:sz w:val="20"/>
              </w:rPr>
            </w:pPr>
          </w:p>
        </w:tc>
      </w:tr>
      <w:tr w:rsidR="00F405BA" w:rsidRPr="00A04B46" w:rsidTr="0058245B">
        <w:trPr>
          <w:trHeight w:val="285"/>
          <w:jc w:val="center"/>
        </w:trPr>
        <w:tc>
          <w:tcPr>
            <w:tcW w:w="444" w:type="pct"/>
            <w:vAlign w:val="center"/>
          </w:tcPr>
          <w:p w:rsidR="00F405BA" w:rsidRPr="00A04B46" w:rsidRDefault="00F405BA" w:rsidP="0058245B">
            <w:pPr>
              <w:widowControl/>
              <w:ind w:firstLine="400"/>
              <w:rPr>
                <w:sz w:val="20"/>
              </w:rPr>
            </w:pPr>
            <w:r w:rsidRPr="00A04B46">
              <w:rPr>
                <w:sz w:val="20"/>
              </w:rPr>
              <w:t>5</w:t>
            </w:r>
          </w:p>
        </w:tc>
        <w:tc>
          <w:tcPr>
            <w:tcW w:w="692" w:type="pct"/>
            <w:vAlign w:val="center"/>
          </w:tcPr>
          <w:p w:rsidR="00F405BA" w:rsidRPr="00A04B46" w:rsidRDefault="00F405BA" w:rsidP="0058245B">
            <w:pPr>
              <w:widowControl/>
              <w:ind w:firstLine="400"/>
              <w:rPr>
                <w:sz w:val="20"/>
              </w:rPr>
            </w:pPr>
            <w:r w:rsidRPr="00A04B46">
              <w:rPr>
                <w:sz w:val="20"/>
              </w:rPr>
              <w:t>result</w:t>
            </w:r>
          </w:p>
        </w:tc>
        <w:tc>
          <w:tcPr>
            <w:tcW w:w="896" w:type="pct"/>
            <w:vAlign w:val="center"/>
          </w:tcPr>
          <w:p w:rsidR="00F405BA" w:rsidRPr="00A04B46" w:rsidRDefault="00F405BA" w:rsidP="0058245B">
            <w:pPr>
              <w:widowControl/>
              <w:ind w:firstLine="400"/>
              <w:rPr>
                <w:sz w:val="20"/>
              </w:rPr>
            </w:pPr>
            <w:r w:rsidRPr="00A04B46">
              <w:rPr>
                <w:sz w:val="20"/>
              </w:rPr>
              <w:t>lossRate</w:t>
            </w:r>
          </w:p>
        </w:tc>
        <w:tc>
          <w:tcPr>
            <w:tcW w:w="419" w:type="pct"/>
            <w:vAlign w:val="center"/>
          </w:tcPr>
          <w:p w:rsidR="00F405BA" w:rsidRPr="00A04B46" w:rsidRDefault="00F405BA" w:rsidP="0058245B">
            <w:pPr>
              <w:widowControl/>
              <w:ind w:firstLine="400"/>
              <w:jc w:val="center"/>
              <w:rPr>
                <w:sz w:val="20"/>
              </w:rPr>
            </w:pPr>
            <w:r w:rsidRPr="00A04B46">
              <w:rPr>
                <w:sz w:val="20"/>
              </w:rPr>
              <w:t>１</w:t>
            </w:r>
          </w:p>
        </w:tc>
        <w:tc>
          <w:tcPr>
            <w:tcW w:w="515" w:type="pct"/>
            <w:vAlign w:val="center"/>
          </w:tcPr>
          <w:p w:rsidR="00F405BA" w:rsidRPr="00A04B46" w:rsidRDefault="00F405BA" w:rsidP="0058245B">
            <w:pPr>
              <w:widowControl/>
              <w:ind w:firstLine="400"/>
              <w:jc w:val="center"/>
              <w:rPr>
                <w:sz w:val="20"/>
              </w:rPr>
            </w:pPr>
            <w:r w:rsidRPr="00A04B46">
              <w:rPr>
                <w:sz w:val="20"/>
              </w:rPr>
              <w:t>String</w:t>
            </w:r>
          </w:p>
        </w:tc>
        <w:tc>
          <w:tcPr>
            <w:tcW w:w="820" w:type="pct"/>
            <w:vAlign w:val="center"/>
          </w:tcPr>
          <w:p w:rsidR="00F405BA" w:rsidRPr="00A04B46" w:rsidRDefault="00F405BA" w:rsidP="0058245B">
            <w:pPr>
              <w:widowControl/>
              <w:ind w:firstLine="400"/>
              <w:rPr>
                <w:sz w:val="20"/>
              </w:rPr>
            </w:pPr>
            <w:r w:rsidRPr="00A04B46">
              <w:rPr>
                <w:sz w:val="20"/>
              </w:rPr>
              <w:t>丢包率</w:t>
            </w:r>
          </w:p>
        </w:tc>
        <w:tc>
          <w:tcPr>
            <w:tcW w:w="1214" w:type="pct"/>
            <w:vAlign w:val="center"/>
          </w:tcPr>
          <w:p w:rsidR="00F405BA" w:rsidRPr="00A04B46" w:rsidRDefault="00F405BA" w:rsidP="0058245B">
            <w:pPr>
              <w:widowControl/>
              <w:ind w:firstLine="400"/>
              <w:rPr>
                <w:sz w:val="20"/>
              </w:rPr>
            </w:pPr>
          </w:p>
        </w:tc>
      </w:tr>
      <w:tr w:rsidR="00F405BA" w:rsidRPr="00A04B46" w:rsidTr="0058245B">
        <w:trPr>
          <w:trHeight w:val="285"/>
          <w:jc w:val="center"/>
        </w:trPr>
        <w:tc>
          <w:tcPr>
            <w:tcW w:w="444" w:type="pct"/>
            <w:vAlign w:val="center"/>
          </w:tcPr>
          <w:p w:rsidR="00F405BA" w:rsidRPr="00A04B46" w:rsidRDefault="00F405BA" w:rsidP="0058245B">
            <w:pPr>
              <w:widowControl/>
              <w:ind w:firstLine="400"/>
              <w:rPr>
                <w:sz w:val="20"/>
              </w:rPr>
            </w:pPr>
            <w:r w:rsidRPr="00A04B46">
              <w:rPr>
                <w:sz w:val="20"/>
              </w:rPr>
              <w:t>6</w:t>
            </w:r>
          </w:p>
        </w:tc>
        <w:tc>
          <w:tcPr>
            <w:tcW w:w="692" w:type="pct"/>
            <w:vAlign w:val="center"/>
          </w:tcPr>
          <w:p w:rsidR="00F405BA" w:rsidRPr="00A04B46" w:rsidRDefault="00F405BA" w:rsidP="0058245B">
            <w:pPr>
              <w:widowControl/>
              <w:ind w:firstLine="400"/>
              <w:rPr>
                <w:sz w:val="20"/>
              </w:rPr>
            </w:pPr>
            <w:r w:rsidRPr="00A04B46">
              <w:rPr>
                <w:sz w:val="20"/>
              </w:rPr>
              <w:t>result</w:t>
            </w:r>
          </w:p>
        </w:tc>
        <w:tc>
          <w:tcPr>
            <w:tcW w:w="896" w:type="pct"/>
            <w:vAlign w:val="center"/>
          </w:tcPr>
          <w:p w:rsidR="00F405BA" w:rsidRPr="00A04B46" w:rsidRDefault="00F405BA" w:rsidP="0058245B">
            <w:pPr>
              <w:widowControl/>
              <w:ind w:firstLine="400"/>
              <w:rPr>
                <w:sz w:val="20"/>
              </w:rPr>
            </w:pPr>
            <w:r w:rsidRPr="00A04B46">
              <w:rPr>
                <w:sz w:val="20"/>
              </w:rPr>
              <w:t>timeLag</w:t>
            </w:r>
          </w:p>
        </w:tc>
        <w:tc>
          <w:tcPr>
            <w:tcW w:w="419" w:type="pct"/>
            <w:vAlign w:val="center"/>
          </w:tcPr>
          <w:p w:rsidR="00F405BA" w:rsidRPr="00A04B46" w:rsidRDefault="00F405BA" w:rsidP="0058245B">
            <w:pPr>
              <w:widowControl/>
              <w:ind w:firstLine="400"/>
              <w:jc w:val="center"/>
              <w:rPr>
                <w:sz w:val="20"/>
              </w:rPr>
            </w:pPr>
            <w:r w:rsidRPr="00A04B46">
              <w:rPr>
                <w:sz w:val="20"/>
              </w:rPr>
              <w:t>１</w:t>
            </w:r>
          </w:p>
        </w:tc>
        <w:tc>
          <w:tcPr>
            <w:tcW w:w="515" w:type="pct"/>
            <w:vAlign w:val="center"/>
          </w:tcPr>
          <w:p w:rsidR="00F405BA" w:rsidRPr="00A04B46" w:rsidRDefault="00F405BA" w:rsidP="0058245B">
            <w:pPr>
              <w:widowControl/>
              <w:ind w:firstLine="400"/>
              <w:jc w:val="center"/>
              <w:rPr>
                <w:sz w:val="20"/>
              </w:rPr>
            </w:pPr>
            <w:r w:rsidRPr="00A04B46">
              <w:rPr>
                <w:sz w:val="20"/>
              </w:rPr>
              <w:t>String</w:t>
            </w:r>
          </w:p>
        </w:tc>
        <w:tc>
          <w:tcPr>
            <w:tcW w:w="820" w:type="pct"/>
            <w:vAlign w:val="center"/>
          </w:tcPr>
          <w:p w:rsidR="00F405BA" w:rsidRPr="00A04B46" w:rsidRDefault="00F405BA" w:rsidP="0058245B">
            <w:pPr>
              <w:widowControl/>
              <w:ind w:firstLine="400"/>
              <w:rPr>
                <w:sz w:val="20"/>
              </w:rPr>
            </w:pPr>
            <w:r w:rsidRPr="00A04B46">
              <w:rPr>
                <w:sz w:val="20"/>
              </w:rPr>
              <w:t>时延</w:t>
            </w:r>
          </w:p>
        </w:tc>
        <w:tc>
          <w:tcPr>
            <w:tcW w:w="1214" w:type="pct"/>
            <w:vAlign w:val="center"/>
          </w:tcPr>
          <w:p w:rsidR="00F405BA" w:rsidRPr="00A04B46" w:rsidRDefault="00F405BA" w:rsidP="0058245B">
            <w:pPr>
              <w:widowControl/>
              <w:ind w:firstLine="400"/>
              <w:rPr>
                <w:sz w:val="20"/>
              </w:rPr>
            </w:pPr>
            <w:r w:rsidRPr="00A04B46">
              <w:rPr>
                <w:sz w:val="20"/>
              </w:rPr>
              <w:t>单位</w:t>
            </w:r>
            <w:r w:rsidRPr="00A04B46">
              <w:rPr>
                <w:sz w:val="20"/>
              </w:rPr>
              <w:t>ms</w:t>
            </w:r>
          </w:p>
        </w:tc>
      </w:tr>
    </w:tbl>
    <w:p w:rsidR="00F405BA" w:rsidRPr="00A04B46" w:rsidRDefault="00F405BA" w:rsidP="00F405BA">
      <w:pPr>
        <w:pStyle w:val="6"/>
      </w:pPr>
      <w:bookmarkStart w:id="2029" w:name="_Toc130046937"/>
      <w:bookmarkStart w:id="2030" w:name="_Toc130155451"/>
      <w:r w:rsidRPr="00A04B46">
        <w:t>报文示例</w:t>
      </w:r>
      <w:bookmarkEnd w:id="2029"/>
      <w:bookmarkEnd w:id="2030"/>
    </w:p>
    <w:p w:rsidR="00F405BA" w:rsidRPr="00A04B46" w:rsidRDefault="00F405BA" w:rsidP="00F405BA">
      <w:pPr>
        <w:ind w:firstLine="480"/>
      </w:pPr>
      <w:r w:rsidRPr="00A04B46">
        <w:t>请求报文示例：</w:t>
      </w:r>
    </w:p>
    <w:p w:rsidR="00F405BA" w:rsidRPr="00A04B46" w:rsidRDefault="00F405BA" w:rsidP="00F405BA">
      <w:pPr>
        <w:ind w:firstLine="480"/>
      </w:pPr>
      <w:r w:rsidRPr="00A04B46">
        <w:t>{</w:t>
      </w:r>
    </w:p>
    <w:p w:rsidR="00F405BA" w:rsidRPr="00A04B46" w:rsidRDefault="00F405BA" w:rsidP="00F405BA">
      <w:pPr>
        <w:ind w:firstLine="480"/>
      </w:pPr>
      <w:r w:rsidRPr="00A04B46">
        <w:t xml:space="preserve">    "params": {</w:t>
      </w:r>
    </w:p>
    <w:p w:rsidR="00F405BA" w:rsidRPr="00A04B46" w:rsidRDefault="00F405BA" w:rsidP="00F405BA">
      <w:pPr>
        <w:ind w:firstLine="480"/>
      </w:pPr>
      <w:r w:rsidRPr="00A04B46">
        <w:t xml:space="preserve">        "srvCode": "13966779233",</w:t>
      </w:r>
    </w:p>
    <w:p w:rsidR="00F405BA" w:rsidRPr="00A04B46" w:rsidRDefault="00F405BA" w:rsidP="00F405BA">
      <w:pPr>
        <w:ind w:firstLine="480"/>
      </w:pPr>
      <w:r w:rsidRPr="00A04B46">
        <w:tab/>
      </w:r>
      <w:r w:rsidRPr="00A04B46">
        <w:tab/>
        <w:t>"operateNumType": "0",</w:t>
      </w:r>
    </w:p>
    <w:p w:rsidR="00F405BA" w:rsidRPr="00A04B46" w:rsidRDefault="00F405BA" w:rsidP="00F405BA">
      <w:pPr>
        <w:ind w:firstLine="480"/>
      </w:pPr>
      <w:r w:rsidRPr="00A04B46">
        <w:t xml:space="preserve">        "provinceId ": "",</w:t>
      </w:r>
    </w:p>
    <w:p w:rsidR="00F405BA" w:rsidRPr="00A04B46" w:rsidRDefault="00F405BA" w:rsidP="00F405BA">
      <w:pPr>
        <w:ind w:firstLine="480"/>
      </w:pPr>
      <w:r w:rsidRPr="00A04B46">
        <w:t xml:space="preserve">        "regionId ": "",</w:t>
      </w:r>
    </w:p>
    <w:p w:rsidR="00F405BA" w:rsidRPr="00A04B46" w:rsidRDefault="00F405BA" w:rsidP="00F405BA">
      <w:pPr>
        <w:ind w:firstLine="480"/>
      </w:pPr>
      <w:r w:rsidRPr="00A04B46">
        <w:lastRenderedPageBreak/>
        <w:t xml:space="preserve">        "channelId ": "",</w:t>
      </w:r>
    </w:p>
    <w:p w:rsidR="00F405BA" w:rsidRPr="00A04B46" w:rsidRDefault="00F405BA" w:rsidP="00F405BA">
      <w:pPr>
        <w:ind w:firstLine="480"/>
      </w:pPr>
      <w:r w:rsidRPr="00A04B46">
        <w:tab/>
      </w:r>
      <w:r w:rsidRPr="00A04B46">
        <w:tab/>
        <w:t>"destIp": "",</w:t>
      </w:r>
    </w:p>
    <w:p w:rsidR="00F405BA" w:rsidRPr="00A04B46" w:rsidRDefault="00F405BA" w:rsidP="00F405BA">
      <w:pPr>
        <w:ind w:firstLine="480"/>
      </w:pPr>
      <w:r w:rsidRPr="00A04B46">
        <w:tab/>
      </w:r>
      <w:r w:rsidRPr="00A04B46">
        <w:tab/>
        <w:t>"timeOut": "",</w:t>
      </w:r>
    </w:p>
    <w:p w:rsidR="00F405BA" w:rsidRPr="00A04B46" w:rsidRDefault="00F405BA" w:rsidP="00F405BA">
      <w:pPr>
        <w:ind w:firstLine="480"/>
      </w:pPr>
      <w:r w:rsidRPr="00A04B46">
        <w:tab/>
      </w:r>
      <w:r w:rsidRPr="00A04B46">
        <w:tab/>
        <w:t>"packSize ": "",</w:t>
      </w:r>
    </w:p>
    <w:p w:rsidR="00F405BA" w:rsidRPr="00A04B46" w:rsidRDefault="00F405BA" w:rsidP="00F405BA">
      <w:pPr>
        <w:ind w:firstLine="480"/>
      </w:pPr>
      <w:r w:rsidRPr="00A04B46">
        <w:tab/>
      </w:r>
      <w:r w:rsidRPr="00A04B46">
        <w:tab/>
        <w:t>"packCount  ": "",</w:t>
      </w:r>
    </w:p>
    <w:p w:rsidR="00F405BA" w:rsidRPr="00A04B46" w:rsidRDefault="00F405BA" w:rsidP="00F405BA">
      <w:pPr>
        <w:ind w:firstLine="480"/>
      </w:pPr>
      <w:r w:rsidRPr="00A04B46">
        <w:tab/>
      </w:r>
      <w:r w:rsidRPr="00A04B46">
        <w:tab/>
        <w:t>"interface ": "",</w:t>
      </w:r>
    </w:p>
    <w:p w:rsidR="00F405BA" w:rsidRPr="00A04B46" w:rsidRDefault="00F405BA" w:rsidP="00F405BA">
      <w:pPr>
        <w:ind w:firstLineChars="400" w:firstLine="960"/>
      </w:pPr>
      <w:r w:rsidRPr="00A04B46">
        <w:t>"crmpfPubInfo":{</w:t>
      </w:r>
    </w:p>
    <w:p w:rsidR="00F405BA" w:rsidRPr="00A04B46" w:rsidRDefault="00F405BA" w:rsidP="00F405BA">
      <w:pPr>
        <w:ind w:left="420" w:firstLine="480"/>
      </w:pPr>
      <w:r w:rsidRPr="00A04B46">
        <w:tab/>
        <w:t>"staffId":"",</w:t>
      </w:r>
    </w:p>
    <w:p w:rsidR="00F405BA" w:rsidRPr="00A04B46" w:rsidRDefault="00F405BA" w:rsidP="00F405BA">
      <w:pPr>
        <w:ind w:left="420" w:firstLine="480"/>
      </w:pPr>
      <w:r w:rsidRPr="00A04B46">
        <w:tab/>
        <w:t>"orgId":"",</w:t>
      </w:r>
    </w:p>
    <w:p w:rsidR="00F405BA" w:rsidRPr="00A04B46" w:rsidRDefault="00F405BA" w:rsidP="00F405BA">
      <w:pPr>
        <w:ind w:firstLine="480"/>
      </w:pPr>
      <w:r w:rsidRPr="00A04B46">
        <w:tab/>
      </w:r>
      <w:r w:rsidRPr="00A04B46">
        <w:tab/>
        <w:t xml:space="preserve">   "cityCode":"",</w:t>
      </w:r>
    </w:p>
    <w:p w:rsidR="00F405BA" w:rsidRPr="00A04B46" w:rsidRDefault="00F405BA" w:rsidP="00F405BA">
      <w:pPr>
        <w:ind w:left="420" w:firstLine="480"/>
      </w:pPr>
      <w:r w:rsidRPr="00A04B46">
        <w:tab/>
        <w:t>"countryCode":"",</w:t>
      </w:r>
    </w:p>
    <w:p w:rsidR="00F405BA" w:rsidRPr="00A04B46" w:rsidRDefault="00F405BA" w:rsidP="00F405BA">
      <w:pPr>
        <w:ind w:left="420" w:firstLine="480"/>
      </w:pPr>
      <w:r w:rsidRPr="00A04B46">
        <w:tab/>
        <w:t>"paging":"",</w:t>
      </w:r>
    </w:p>
    <w:p w:rsidR="00F405BA" w:rsidRPr="00A04B46" w:rsidRDefault="00F405BA" w:rsidP="00F405BA">
      <w:pPr>
        <w:ind w:left="420" w:firstLine="480"/>
      </w:pPr>
      <w:r w:rsidRPr="00A04B46">
        <w:tab/>
        <w:t>"rowsPerPage":"",</w:t>
      </w:r>
    </w:p>
    <w:p w:rsidR="00F405BA" w:rsidRPr="00A04B46" w:rsidRDefault="00F405BA" w:rsidP="00F405BA">
      <w:pPr>
        <w:ind w:left="420" w:firstLine="480"/>
      </w:pPr>
      <w:r w:rsidRPr="00A04B46">
        <w:tab/>
        <w:t>"pageNum":""</w:t>
      </w:r>
    </w:p>
    <w:p w:rsidR="00F405BA" w:rsidRPr="00A04B46" w:rsidRDefault="00F405BA" w:rsidP="00F405BA">
      <w:pPr>
        <w:ind w:firstLineChars="400" w:firstLine="960"/>
      </w:pPr>
      <w:r w:rsidRPr="00A04B46">
        <w:t>}</w:t>
      </w:r>
    </w:p>
    <w:p w:rsidR="00F405BA" w:rsidRPr="00A04B46" w:rsidRDefault="00F405BA" w:rsidP="00F405BA">
      <w:pPr>
        <w:ind w:firstLine="480"/>
      </w:pPr>
      <w:r w:rsidRPr="00A04B46">
        <w:t xml:space="preserve">    }</w:t>
      </w:r>
    </w:p>
    <w:p w:rsidR="00F405BA" w:rsidRPr="00A04B46" w:rsidRDefault="00F405BA" w:rsidP="00F405BA">
      <w:pPr>
        <w:ind w:firstLine="480"/>
      </w:pPr>
      <w:r w:rsidRPr="00A04B46">
        <w:t>}</w:t>
      </w:r>
    </w:p>
    <w:p w:rsidR="00F405BA" w:rsidRPr="00A04B46" w:rsidRDefault="00F405BA" w:rsidP="00F405BA">
      <w:pPr>
        <w:ind w:firstLine="480"/>
      </w:pPr>
      <w:r w:rsidRPr="00A04B46">
        <w:t>响应报文示例：</w:t>
      </w:r>
    </w:p>
    <w:p w:rsidR="00F405BA" w:rsidRPr="00A04B46" w:rsidRDefault="00F405BA" w:rsidP="00F405BA">
      <w:pPr>
        <w:ind w:firstLine="480"/>
      </w:pPr>
      <w:r w:rsidRPr="00A04B46">
        <w:lastRenderedPageBreak/>
        <w:t>{</w:t>
      </w:r>
    </w:p>
    <w:p w:rsidR="00F405BA" w:rsidRPr="00A04B46" w:rsidRDefault="00F405BA" w:rsidP="00F405BA">
      <w:pPr>
        <w:ind w:firstLine="480"/>
      </w:pPr>
      <w:r w:rsidRPr="00A04B46">
        <w:t xml:space="preserve">    "rtnCode": "0",</w:t>
      </w:r>
    </w:p>
    <w:p w:rsidR="00F405BA" w:rsidRPr="00A04B46" w:rsidRDefault="00F405BA" w:rsidP="00F405BA">
      <w:pPr>
        <w:ind w:firstLine="480"/>
      </w:pPr>
      <w:r w:rsidRPr="00A04B46">
        <w:t xml:space="preserve">    "rtnMsg": "</w:t>
      </w:r>
      <w:r w:rsidRPr="00A04B46">
        <w:t>成功</w:t>
      </w:r>
      <w:r w:rsidRPr="00A04B46">
        <w:t>",</w:t>
      </w:r>
    </w:p>
    <w:p w:rsidR="00F405BA" w:rsidRPr="00A04B46" w:rsidRDefault="00F405BA" w:rsidP="00F405BA">
      <w:pPr>
        <w:ind w:firstLine="480"/>
      </w:pPr>
      <w:r w:rsidRPr="00A04B46">
        <w:t xml:space="preserve">    "object": {</w:t>
      </w:r>
    </w:p>
    <w:p w:rsidR="00F405BA" w:rsidRPr="00A04B46" w:rsidRDefault="00F405BA" w:rsidP="00F405BA">
      <w:pPr>
        <w:ind w:firstLine="480"/>
      </w:pPr>
      <w:r w:rsidRPr="00A04B46">
        <w:t xml:space="preserve">        "respCode": "00000",</w:t>
      </w:r>
    </w:p>
    <w:p w:rsidR="00F405BA" w:rsidRPr="00A04B46" w:rsidRDefault="00F405BA" w:rsidP="00F405BA">
      <w:pPr>
        <w:ind w:firstLine="480"/>
      </w:pPr>
      <w:r w:rsidRPr="00A04B46">
        <w:t xml:space="preserve">        "respDesc": "success",</w:t>
      </w:r>
    </w:p>
    <w:p w:rsidR="00F405BA" w:rsidRPr="00A04B46" w:rsidRDefault="00F405BA" w:rsidP="00F405BA">
      <w:pPr>
        <w:ind w:firstLine="480"/>
      </w:pPr>
      <w:r w:rsidRPr="00A04B46">
        <w:t xml:space="preserve">        </w:t>
      </w:r>
      <w:r w:rsidRPr="00A04B46">
        <w:rPr>
          <w:rFonts w:hint="eastAsia"/>
        </w:rPr>
        <w:t>"result": [{</w:t>
      </w:r>
    </w:p>
    <w:p w:rsidR="00F405BA" w:rsidRPr="00A04B46" w:rsidRDefault="00F405BA" w:rsidP="00F405BA">
      <w:pPr>
        <w:ind w:firstLine="480"/>
      </w:pPr>
      <w:r w:rsidRPr="00A04B46">
        <w:tab/>
      </w:r>
      <w:r w:rsidRPr="00A04B46">
        <w:tab/>
      </w:r>
      <w:r w:rsidRPr="00A04B46">
        <w:tab/>
        <w:t>"resultCode": "0",</w:t>
      </w:r>
    </w:p>
    <w:p w:rsidR="00F405BA" w:rsidRPr="00A04B46" w:rsidRDefault="00F405BA" w:rsidP="00F405BA">
      <w:pPr>
        <w:ind w:firstLine="480"/>
      </w:pPr>
      <w:r w:rsidRPr="00A04B46">
        <w:t xml:space="preserve">           "testNum": "11000119511400",</w:t>
      </w:r>
    </w:p>
    <w:p w:rsidR="00F405BA" w:rsidRPr="00A04B46" w:rsidRDefault="00F405BA" w:rsidP="00F405BA">
      <w:pPr>
        <w:ind w:firstLine="480"/>
      </w:pPr>
      <w:r w:rsidRPr="00A04B46">
        <w:tab/>
      </w:r>
      <w:r w:rsidRPr="00A04B46">
        <w:tab/>
      </w:r>
      <w:r w:rsidRPr="00A04B46">
        <w:tab/>
        <w:t>"sendPacks": "110",</w:t>
      </w:r>
    </w:p>
    <w:p w:rsidR="00F405BA" w:rsidRPr="00A04B46" w:rsidRDefault="00F405BA" w:rsidP="00F405BA">
      <w:pPr>
        <w:ind w:firstLine="480"/>
      </w:pPr>
      <w:r w:rsidRPr="00A04B46">
        <w:tab/>
      </w:r>
      <w:r w:rsidRPr="00A04B46">
        <w:tab/>
      </w:r>
      <w:r w:rsidRPr="00A04B46">
        <w:tab/>
        <w:t>"receiPacks": "100",</w:t>
      </w:r>
    </w:p>
    <w:p w:rsidR="00F405BA" w:rsidRPr="00A04B46" w:rsidRDefault="00F405BA" w:rsidP="00F405BA">
      <w:pPr>
        <w:ind w:firstLine="480"/>
      </w:pPr>
      <w:r w:rsidRPr="00A04B46">
        <w:tab/>
      </w:r>
      <w:r w:rsidRPr="00A04B46">
        <w:tab/>
      </w:r>
      <w:r w:rsidRPr="00A04B46">
        <w:tab/>
        <w:t>"lossRate": "",</w:t>
      </w:r>
    </w:p>
    <w:p w:rsidR="00F405BA" w:rsidRPr="00A04B46" w:rsidRDefault="00F405BA" w:rsidP="00F405BA">
      <w:pPr>
        <w:ind w:firstLine="480"/>
      </w:pPr>
      <w:r w:rsidRPr="00A04B46">
        <w:t xml:space="preserve">           "timeLag": "1"</w:t>
      </w:r>
    </w:p>
    <w:p w:rsidR="00F405BA" w:rsidRPr="00A04B46" w:rsidRDefault="00F405BA" w:rsidP="00F405BA">
      <w:pPr>
        <w:ind w:firstLine="480"/>
      </w:pPr>
      <w:r w:rsidRPr="00A04B46">
        <w:t xml:space="preserve">        }</w:t>
      </w:r>
      <w:r w:rsidRPr="00A04B46">
        <w:rPr>
          <w:rFonts w:hint="eastAsia"/>
        </w:rPr>
        <w:t>]</w:t>
      </w:r>
    </w:p>
    <w:p w:rsidR="00F405BA" w:rsidRPr="00A04B46" w:rsidRDefault="00F405BA" w:rsidP="00F405BA">
      <w:pPr>
        <w:ind w:firstLine="480"/>
      </w:pPr>
      <w:r w:rsidRPr="00A04B46">
        <w:t xml:space="preserve">    }</w:t>
      </w:r>
    </w:p>
    <w:p w:rsidR="00F405BA" w:rsidRPr="00A04B46" w:rsidRDefault="00F405BA" w:rsidP="00F405BA">
      <w:pPr>
        <w:ind w:firstLine="480"/>
      </w:pPr>
      <w:r w:rsidRPr="00A04B46">
        <w:t>}</w:t>
      </w:r>
    </w:p>
    <w:p w:rsidR="00F405BA" w:rsidRPr="00A04B46" w:rsidRDefault="00F405BA" w:rsidP="00F405BA">
      <w:pPr>
        <w:ind w:firstLine="480"/>
      </w:pPr>
    </w:p>
    <w:p w:rsidR="00F405BA" w:rsidRPr="00A04B46" w:rsidRDefault="00F405BA" w:rsidP="00F405BA">
      <w:pPr>
        <w:pStyle w:val="5"/>
      </w:pPr>
      <w:bookmarkStart w:id="2031" w:name="_Toc30883"/>
      <w:bookmarkStart w:id="2032" w:name="_Toc382833202"/>
      <w:bookmarkStart w:id="2033" w:name="_Toc129957964"/>
      <w:bookmarkStart w:id="2034" w:name="_Toc130046938"/>
      <w:bookmarkStart w:id="2035" w:name="_Toc130155452"/>
      <w:r w:rsidRPr="00A04B46">
        <w:rPr>
          <w:rFonts w:hint="eastAsia"/>
        </w:rPr>
        <w:t>ONU配置查询</w:t>
      </w:r>
      <w:r>
        <w:rPr>
          <w:rFonts w:hint="eastAsia"/>
        </w:rPr>
        <w:t>接口</w:t>
      </w:r>
      <w:bookmarkEnd w:id="2031"/>
      <w:bookmarkEnd w:id="2032"/>
      <w:bookmarkEnd w:id="2033"/>
      <w:bookmarkEnd w:id="2034"/>
      <w:bookmarkEnd w:id="2035"/>
    </w:p>
    <w:p w:rsidR="00F405BA" w:rsidRPr="00A04B46" w:rsidRDefault="00F405BA" w:rsidP="00F405BA">
      <w:pPr>
        <w:pStyle w:val="6"/>
      </w:pPr>
      <w:bookmarkStart w:id="2036" w:name="_Toc130046939"/>
      <w:bookmarkStart w:id="2037" w:name="_Toc130155453"/>
      <w:r w:rsidRPr="00A04B46">
        <w:lastRenderedPageBreak/>
        <w:t>接口描述</w:t>
      </w:r>
      <w:bookmarkEnd w:id="2036"/>
      <w:bookmarkEnd w:id="2037"/>
    </w:p>
    <w:p w:rsidR="00F405BA" w:rsidRPr="00A04B46" w:rsidRDefault="00F405BA" w:rsidP="00F405BA">
      <w:pPr>
        <w:ind w:firstLine="480"/>
      </w:pPr>
      <w:r w:rsidRPr="00A04B46">
        <w:t>通过服务号码与号码类别，查询家庭网关配置稽核。</w:t>
      </w:r>
    </w:p>
    <w:p w:rsidR="00F405BA" w:rsidRPr="00A04B46" w:rsidRDefault="00F405BA" w:rsidP="00F405BA">
      <w:pPr>
        <w:pStyle w:val="6"/>
      </w:pPr>
      <w:bookmarkStart w:id="2038" w:name="_Toc130046940"/>
      <w:bookmarkStart w:id="2039" w:name="_Toc130155454"/>
      <w:r w:rsidRPr="00A04B46">
        <w:t>请求参数</w:t>
      </w:r>
      <w:bookmarkEnd w:id="2038"/>
      <w:bookmarkEnd w:id="203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6"/>
        <w:gridCol w:w="1283"/>
        <w:gridCol w:w="1561"/>
        <w:gridCol w:w="816"/>
        <w:gridCol w:w="1139"/>
        <w:gridCol w:w="816"/>
        <w:gridCol w:w="2194"/>
      </w:tblGrid>
      <w:tr w:rsidR="00F405BA" w:rsidRPr="00A04B46" w:rsidTr="0058245B">
        <w:trPr>
          <w:trHeight w:val="270"/>
          <w:jc w:val="center"/>
        </w:trPr>
        <w:tc>
          <w:tcPr>
            <w:tcW w:w="417" w:type="pct"/>
            <w:shd w:val="clear" w:color="000000" w:fill="E6E6E6"/>
            <w:vAlign w:val="center"/>
          </w:tcPr>
          <w:p w:rsidR="00F405BA" w:rsidRPr="00A04B46" w:rsidRDefault="00F405BA" w:rsidP="0058245B">
            <w:pPr>
              <w:widowControl/>
              <w:ind w:firstLine="400"/>
              <w:jc w:val="center"/>
              <w:rPr>
                <w:sz w:val="20"/>
              </w:rPr>
            </w:pPr>
            <w:r w:rsidRPr="00A04B46">
              <w:rPr>
                <w:sz w:val="20"/>
              </w:rPr>
              <w:t>序号</w:t>
            </w:r>
          </w:p>
        </w:tc>
        <w:tc>
          <w:tcPr>
            <w:tcW w:w="759" w:type="pct"/>
            <w:shd w:val="clear" w:color="000000" w:fill="E6E6E6"/>
            <w:vAlign w:val="center"/>
          </w:tcPr>
          <w:p w:rsidR="00F405BA" w:rsidRPr="00A04B46" w:rsidRDefault="00F405BA" w:rsidP="0058245B">
            <w:pPr>
              <w:widowControl/>
              <w:ind w:firstLine="400"/>
              <w:jc w:val="center"/>
              <w:rPr>
                <w:sz w:val="20"/>
              </w:rPr>
            </w:pPr>
            <w:r w:rsidRPr="00A04B46">
              <w:rPr>
                <w:sz w:val="20"/>
              </w:rPr>
              <w:t>父元素名称</w:t>
            </w:r>
          </w:p>
        </w:tc>
        <w:tc>
          <w:tcPr>
            <w:tcW w:w="758" w:type="pct"/>
            <w:shd w:val="clear" w:color="000000" w:fill="E6E6E6"/>
            <w:vAlign w:val="center"/>
          </w:tcPr>
          <w:p w:rsidR="00F405BA" w:rsidRPr="00A04B46" w:rsidRDefault="00F405BA" w:rsidP="0058245B">
            <w:pPr>
              <w:widowControl/>
              <w:ind w:firstLine="400"/>
              <w:jc w:val="center"/>
              <w:rPr>
                <w:sz w:val="20"/>
              </w:rPr>
            </w:pPr>
            <w:r w:rsidRPr="00A04B46">
              <w:rPr>
                <w:sz w:val="20"/>
              </w:rPr>
              <w:t>元素名称</w:t>
            </w:r>
          </w:p>
        </w:tc>
        <w:tc>
          <w:tcPr>
            <w:tcW w:w="428" w:type="pct"/>
            <w:shd w:val="clear" w:color="000000" w:fill="E6E6E6"/>
            <w:vAlign w:val="center"/>
          </w:tcPr>
          <w:p w:rsidR="00F405BA" w:rsidRPr="00A04B46" w:rsidRDefault="00F405BA" w:rsidP="0058245B">
            <w:pPr>
              <w:widowControl/>
              <w:ind w:firstLine="400"/>
              <w:jc w:val="center"/>
              <w:rPr>
                <w:sz w:val="20"/>
              </w:rPr>
            </w:pPr>
            <w:r w:rsidRPr="00A04B46">
              <w:rPr>
                <w:sz w:val="20"/>
              </w:rPr>
              <w:t>约束</w:t>
            </w:r>
          </w:p>
        </w:tc>
        <w:tc>
          <w:tcPr>
            <w:tcW w:w="489" w:type="pct"/>
            <w:shd w:val="clear" w:color="000000" w:fill="E6E6E6"/>
            <w:vAlign w:val="center"/>
          </w:tcPr>
          <w:p w:rsidR="00F405BA" w:rsidRPr="00A04B46" w:rsidRDefault="00F405BA" w:rsidP="0058245B">
            <w:pPr>
              <w:widowControl/>
              <w:ind w:firstLine="400"/>
              <w:jc w:val="center"/>
              <w:rPr>
                <w:sz w:val="20"/>
              </w:rPr>
            </w:pPr>
            <w:r w:rsidRPr="00A04B46">
              <w:rPr>
                <w:sz w:val="20"/>
              </w:rPr>
              <w:t>类型</w:t>
            </w:r>
          </w:p>
        </w:tc>
        <w:tc>
          <w:tcPr>
            <w:tcW w:w="730" w:type="pct"/>
            <w:shd w:val="clear" w:color="000000" w:fill="E6E6E6"/>
            <w:vAlign w:val="center"/>
          </w:tcPr>
          <w:p w:rsidR="00F405BA" w:rsidRPr="00A04B46" w:rsidRDefault="00F405BA" w:rsidP="0058245B">
            <w:pPr>
              <w:widowControl/>
              <w:ind w:firstLine="400"/>
              <w:jc w:val="center"/>
              <w:rPr>
                <w:sz w:val="20"/>
              </w:rPr>
            </w:pPr>
            <w:r w:rsidRPr="00A04B46">
              <w:rPr>
                <w:sz w:val="20"/>
              </w:rPr>
              <w:t>描述</w:t>
            </w:r>
          </w:p>
        </w:tc>
        <w:tc>
          <w:tcPr>
            <w:tcW w:w="1419" w:type="pct"/>
            <w:shd w:val="clear" w:color="000000" w:fill="E6E6E6"/>
            <w:vAlign w:val="center"/>
          </w:tcPr>
          <w:p w:rsidR="00F405BA" w:rsidRPr="00A04B46" w:rsidRDefault="00F405BA" w:rsidP="0058245B">
            <w:pPr>
              <w:widowControl/>
              <w:ind w:firstLine="400"/>
              <w:jc w:val="center"/>
              <w:rPr>
                <w:sz w:val="20"/>
              </w:rPr>
            </w:pPr>
            <w:r w:rsidRPr="00A04B46">
              <w:rPr>
                <w:sz w:val="20"/>
              </w:rPr>
              <w:t>取值说明</w:t>
            </w:r>
          </w:p>
        </w:tc>
      </w:tr>
      <w:tr w:rsidR="00F405BA" w:rsidRPr="00A04B46" w:rsidTr="0058245B">
        <w:trPr>
          <w:trHeight w:val="270"/>
          <w:jc w:val="center"/>
        </w:trPr>
        <w:tc>
          <w:tcPr>
            <w:tcW w:w="417" w:type="pct"/>
            <w:vAlign w:val="center"/>
          </w:tcPr>
          <w:p w:rsidR="00F405BA" w:rsidRPr="00A04B46" w:rsidRDefault="00F405BA" w:rsidP="0058245B">
            <w:pPr>
              <w:widowControl/>
              <w:ind w:firstLine="400"/>
              <w:rPr>
                <w:sz w:val="20"/>
              </w:rPr>
            </w:pPr>
            <w:r w:rsidRPr="00A04B46">
              <w:rPr>
                <w:sz w:val="20"/>
              </w:rPr>
              <w:t>1</w:t>
            </w:r>
          </w:p>
        </w:tc>
        <w:tc>
          <w:tcPr>
            <w:tcW w:w="759" w:type="pct"/>
            <w:vAlign w:val="center"/>
          </w:tcPr>
          <w:p w:rsidR="00F405BA" w:rsidRPr="00A04B46" w:rsidRDefault="00F405BA" w:rsidP="0058245B">
            <w:pPr>
              <w:widowControl/>
              <w:ind w:firstLine="400"/>
              <w:rPr>
                <w:sz w:val="20"/>
              </w:rPr>
            </w:pPr>
            <w:r w:rsidRPr="00A04B46">
              <w:rPr>
                <w:sz w:val="20"/>
              </w:rPr>
              <w:t>params</w:t>
            </w:r>
          </w:p>
        </w:tc>
        <w:tc>
          <w:tcPr>
            <w:tcW w:w="758" w:type="pct"/>
            <w:vAlign w:val="center"/>
          </w:tcPr>
          <w:p w:rsidR="00F405BA" w:rsidRPr="00A04B46" w:rsidRDefault="00F405BA" w:rsidP="0058245B">
            <w:pPr>
              <w:widowControl/>
              <w:ind w:firstLine="400"/>
              <w:rPr>
                <w:sz w:val="20"/>
              </w:rPr>
            </w:pPr>
            <w:r w:rsidRPr="00A04B46">
              <w:rPr>
                <w:sz w:val="20"/>
              </w:rPr>
              <w:t>srvCode</w:t>
            </w:r>
          </w:p>
        </w:tc>
        <w:tc>
          <w:tcPr>
            <w:tcW w:w="428" w:type="pct"/>
            <w:vAlign w:val="center"/>
          </w:tcPr>
          <w:p w:rsidR="00F405BA" w:rsidRPr="00A04B46" w:rsidRDefault="00F405BA" w:rsidP="0058245B">
            <w:pPr>
              <w:widowControl/>
              <w:ind w:firstLine="400"/>
              <w:jc w:val="center"/>
              <w:rPr>
                <w:sz w:val="20"/>
              </w:rPr>
            </w:pPr>
            <w:r w:rsidRPr="00A04B46">
              <w:rPr>
                <w:sz w:val="20"/>
              </w:rPr>
              <w:t>1</w:t>
            </w:r>
          </w:p>
        </w:tc>
        <w:tc>
          <w:tcPr>
            <w:tcW w:w="489" w:type="pct"/>
            <w:vAlign w:val="center"/>
          </w:tcPr>
          <w:p w:rsidR="00F405BA" w:rsidRPr="00A04B46" w:rsidRDefault="00F405BA" w:rsidP="0058245B">
            <w:pPr>
              <w:widowControl/>
              <w:ind w:firstLine="400"/>
              <w:jc w:val="center"/>
              <w:rPr>
                <w:sz w:val="20"/>
              </w:rPr>
            </w:pPr>
            <w:r w:rsidRPr="00A04B46">
              <w:rPr>
                <w:sz w:val="20"/>
              </w:rPr>
              <w:t>String</w:t>
            </w:r>
          </w:p>
        </w:tc>
        <w:tc>
          <w:tcPr>
            <w:tcW w:w="730" w:type="pct"/>
            <w:vAlign w:val="center"/>
          </w:tcPr>
          <w:p w:rsidR="00F405BA" w:rsidRPr="00A04B46" w:rsidRDefault="00F405BA" w:rsidP="0058245B">
            <w:pPr>
              <w:widowControl/>
              <w:ind w:firstLine="400"/>
              <w:rPr>
                <w:sz w:val="20"/>
              </w:rPr>
            </w:pPr>
            <w:r w:rsidRPr="00A04B46">
              <w:rPr>
                <w:sz w:val="20"/>
              </w:rPr>
              <w:t>服务号码</w:t>
            </w:r>
          </w:p>
        </w:tc>
        <w:tc>
          <w:tcPr>
            <w:tcW w:w="1419" w:type="pct"/>
            <w:vAlign w:val="center"/>
          </w:tcPr>
          <w:p w:rsidR="00F405BA" w:rsidRPr="00A04B46" w:rsidRDefault="00F405BA" w:rsidP="0058245B">
            <w:pPr>
              <w:widowControl/>
              <w:ind w:firstLine="400"/>
              <w:rPr>
                <w:sz w:val="20"/>
              </w:rPr>
            </w:pPr>
          </w:p>
        </w:tc>
      </w:tr>
      <w:tr w:rsidR="00F405BA" w:rsidRPr="00A04B46" w:rsidTr="0058245B">
        <w:trPr>
          <w:trHeight w:val="270"/>
          <w:jc w:val="center"/>
        </w:trPr>
        <w:tc>
          <w:tcPr>
            <w:tcW w:w="417" w:type="pct"/>
            <w:vAlign w:val="center"/>
          </w:tcPr>
          <w:p w:rsidR="00F405BA" w:rsidRPr="00A04B46" w:rsidRDefault="00F405BA" w:rsidP="0058245B">
            <w:pPr>
              <w:widowControl/>
              <w:ind w:firstLine="400"/>
              <w:rPr>
                <w:sz w:val="20"/>
              </w:rPr>
            </w:pPr>
            <w:r w:rsidRPr="00A04B46">
              <w:rPr>
                <w:sz w:val="20"/>
              </w:rPr>
              <w:t>2</w:t>
            </w:r>
          </w:p>
        </w:tc>
        <w:tc>
          <w:tcPr>
            <w:tcW w:w="759" w:type="pct"/>
            <w:vAlign w:val="center"/>
          </w:tcPr>
          <w:p w:rsidR="00F405BA" w:rsidRPr="00A04B46" w:rsidRDefault="00F405BA" w:rsidP="0058245B">
            <w:pPr>
              <w:widowControl/>
              <w:ind w:firstLine="400"/>
              <w:rPr>
                <w:sz w:val="20"/>
              </w:rPr>
            </w:pPr>
            <w:r w:rsidRPr="00A04B46">
              <w:rPr>
                <w:sz w:val="20"/>
              </w:rPr>
              <w:t>params</w:t>
            </w:r>
          </w:p>
        </w:tc>
        <w:tc>
          <w:tcPr>
            <w:tcW w:w="758" w:type="pct"/>
            <w:vAlign w:val="center"/>
          </w:tcPr>
          <w:p w:rsidR="00F405BA" w:rsidRPr="00A04B46" w:rsidRDefault="00F405BA" w:rsidP="0058245B">
            <w:pPr>
              <w:widowControl/>
              <w:ind w:firstLine="400"/>
              <w:rPr>
                <w:sz w:val="20"/>
              </w:rPr>
            </w:pPr>
            <w:r w:rsidRPr="00A04B46">
              <w:rPr>
                <w:sz w:val="20"/>
              </w:rPr>
              <w:t>queryType</w:t>
            </w:r>
          </w:p>
        </w:tc>
        <w:tc>
          <w:tcPr>
            <w:tcW w:w="428" w:type="pct"/>
            <w:vAlign w:val="center"/>
          </w:tcPr>
          <w:p w:rsidR="00F405BA" w:rsidRPr="00A04B46" w:rsidRDefault="00F405BA" w:rsidP="0058245B">
            <w:pPr>
              <w:widowControl/>
              <w:ind w:firstLine="400"/>
              <w:jc w:val="center"/>
              <w:rPr>
                <w:sz w:val="20"/>
              </w:rPr>
            </w:pPr>
            <w:r w:rsidRPr="00A04B46">
              <w:rPr>
                <w:sz w:val="20"/>
              </w:rPr>
              <w:t>1</w:t>
            </w:r>
          </w:p>
        </w:tc>
        <w:tc>
          <w:tcPr>
            <w:tcW w:w="489" w:type="pct"/>
            <w:vAlign w:val="center"/>
          </w:tcPr>
          <w:p w:rsidR="00F405BA" w:rsidRPr="00A04B46" w:rsidRDefault="00F405BA" w:rsidP="0058245B">
            <w:pPr>
              <w:widowControl/>
              <w:ind w:firstLine="400"/>
              <w:jc w:val="center"/>
              <w:rPr>
                <w:sz w:val="20"/>
              </w:rPr>
            </w:pPr>
            <w:r w:rsidRPr="00A04B46">
              <w:rPr>
                <w:sz w:val="20"/>
              </w:rPr>
              <w:t>String</w:t>
            </w:r>
          </w:p>
        </w:tc>
        <w:tc>
          <w:tcPr>
            <w:tcW w:w="730" w:type="pct"/>
            <w:vAlign w:val="center"/>
          </w:tcPr>
          <w:p w:rsidR="00F405BA" w:rsidRPr="00A04B46" w:rsidRDefault="00F405BA" w:rsidP="0058245B">
            <w:pPr>
              <w:widowControl/>
              <w:ind w:firstLine="400"/>
              <w:rPr>
                <w:sz w:val="20"/>
              </w:rPr>
            </w:pPr>
            <w:r w:rsidRPr="00A04B46">
              <w:rPr>
                <w:sz w:val="20"/>
              </w:rPr>
              <w:t>号码类别</w:t>
            </w:r>
          </w:p>
        </w:tc>
        <w:tc>
          <w:tcPr>
            <w:tcW w:w="1419" w:type="pct"/>
            <w:vAlign w:val="center"/>
          </w:tcPr>
          <w:p w:rsidR="00F405BA" w:rsidRPr="00A04B46" w:rsidRDefault="00F405BA" w:rsidP="0058245B">
            <w:pPr>
              <w:widowControl/>
              <w:ind w:firstLine="400"/>
              <w:rPr>
                <w:sz w:val="20"/>
              </w:rPr>
            </w:pPr>
            <w:r w:rsidRPr="00A04B46">
              <w:rPr>
                <w:sz w:val="20"/>
              </w:rPr>
              <w:t>0</w:t>
            </w:r>
            <w:r w:rsidRPr="00A04B46">
              <w:rPr>
                <w:sz w:val="20"/>
              </w:rPr>
              <w:t>：宽带业务账号</w:t>
            </w:r>
          </w:p>
          <w:p w:rsidR="00F405BA" w:rsidRPr="00A04B46" w:rsidRDefault="00F405BA" w:rsidP="0058245B">
            <w:pPr>
              <w:widowControl/>
              <w:ind w:firstLine="400"/>
              <w:rPr>
                <w:sz w:val="20"/>
              </w:rPr>
            </w:pPr>
            <w:r w:rsidRPr="00A04B46">
              <w:rPr>
                <w:sz w:val="20"/>
              </w:rPr>
              <w:t>1</w:t>
            </w:r>
            <w:r w:rsidRPr="00A04B46">
              <w:rPr>
                <w:sz w:val="20"/>
              </w:rPr>
              <w:t>：家庭网关</w:t>
            </w:r>
            <w:r w:rsidRPr="00A04B46">
              <w:rPr>
                <w:sz w:val="20"/>
              </w:rPr>
              <w:t>loid</w:t>
            </w:r>
          </w:p>
          <w:p w:rsidR="00F405BA" w:rsidRPr="00A04B46" w:rsidRDefault="00F405BA" w:rsidP="0058245B">
            <w:pPr>
              <w:widowControl/>
              <w:ind w:firstLine="400"/>
              <w:rPr>
                <w:sz w:val="20"/>
              </w:rPr>
            </w:pPr>
            <w:r w:rsidRPr="00A04B46">
              <w:rPr>
                <w:sz w:val="20"/>
              </w:rPr>
              <w:t>2</w:t>
            </w:r>
            <w:r w:rsidRPr="00A04B46">
              <w:rPr>
                <w:sz w:val="20"/>
              </w:rPr>
              <w:t>：</w:t>
            </w:r>
            <w:r w:rsidRPr="00A04B46">
              <w:rPr>
                <w:sz w:val="20"/>
              </w:rPr>
              <w:t>IPTV</w:t>
            </w:r>
            <w:r w:rsidRPr="00A04B46">
              <w:rPr>
                <w:sz w:val="20"/>
              </w:rPr>
              <w:t>账号</w:t>
            </w:r>
          </w:p>
          <w:p w:rsidR="00F405BA" w:rsidRPr="00A04B46" w:rsidRDefault="00F405BA" w:rsidP="0058245B">
            <w:pPr>
              <w:widowControl/>
              <w:ind w:firstLine="400"/>
              <w:rPr>
                <w:sz w:val="20"/>
              </w:rPr>
            </w:pPr>
            <w:r w:rsidRPr="00A04B46">
              <w:rPr>
                <w:sz w:val="20"/>
              </w:rPr>
              <w:t>3</w:t>
            </w:r>
            <w:r w:rsidRPr="00A04B46">
              <w:rPr>
                <w:sz w:val="20"/>
              </w:rPr>
              <w:t>：机顶盒</w:t>
            </w:r>
            <w:r w:rsidRPr="00A04B46">
              <w:rPr>
                <w:sz w:val="20"/>
              </w:rPr>
              <w:t>MAC</w:t>
            </w:r>
            <w:r w:rsidRPr="00A04B46">
              <w:rPr>
                <w:sz w:val="20"/>
              </w:rPr>
              <w:t>地址</w:t>
            </w:r>
          </w:p>
        </w:tc>
      </w:tr>
      <w:tr w:rsidR="00F405BA" w:rsidRPr="00A04B46" w:rsidTr="0058245B">
        <w:trPr>
          <w:trHeight w:val="285"/>
          <w:jc w:val="center"/>
        </w:trPr>
        <w:tc>
          <w:tcPr>
            <w:tcW w:w="417" w:type="pct"/>
            <w:shd w:val="clear" w:color="000000" w:fill="FFFFFF"/>
            <w:vAlign w:val="center"/>
          </w:tcPr>
          <w:p w:rsidR="00F405BA" w:rsidRPr="00A04B46" w:rsidRDefault="00F405BA" w:rsidP="0058245B">
            <w:pPr>
              <w:widowControl/>
              <w:ind w:firstLine="400"/>
              <w:rPr>
                <w:sz w:val="20"/>
              </w:rPr>
            </w:pPr>
            <w:r w:rsidRPr="00A04B46">
              <w:rPr>
                <w:sz w:val="20"/>
              </w:rPr>
              <w:t>3</w:t>
            </w:r>
          </w:p>
        </w:tc>
        <w:tc>
          <w:tcPr>
            <w:tcW w:w="759" w:type="pct"/>
            <w:shd w:val="clear" w:color="auto" w:fill="auto"/>
            <w:vAlign w:val="center"/>
          </w:tcPr>
          <w:p w:rsidR="00F405BA" w:rsidRPr="00A04B46" w:rsidRDefault="00F405BA" w:rsidP="0058245B">
            <w:pPr>
              <w:widowControl/>
              <w:ind w:firstLine="400"/>
              <w:rPr>
                <w:sz w:val="20"/>
              </w:rPr>
            </w:pPr>
            <w:r w:rsidRPr="00A04B46">
              <w:rPr>
                <w:sz w:val="20"/>
              </w:rPr>
              <w:t>params</w:t>
            </w:r>
          </w:p>
        </w:tc>
        <w:tc>
          <w:tcPr>
            <w:tcW w:w="758" w:type="pct"/>
            <w:shd w:val="clear" w:color="auto" w:fill="auto"/>
            <w:vAlign w:val="center"/>
          </w:tcPr>
          <w:p w:rsidR="00F405BA" w:rsidRPr="00A04B46" w:rsidRDefault="00F405BA" w:rsidP="0058245B">
            <w:pPr>
              <w:widowControl/>
              <w:ind w:firstLine="400"/>
              <w:rPr>
                <w:sz w:val="20"/>
              </w:rPr>
            </w:pPr>
            <w:r w:rsidRPr="00A04B46">
              <w:rPr>
                <w:sz w:val="20"/>
              </w:rPr>
              <w:t>provinceId</w:t>
            </w:r>
          </w:p>
        </w:tc>
        <w:tc>
          <w:tcPr>
            <w:tcW w:w="428" w:type="pct"/>
            <w:shd w:val="clear" w:color="000000" w:fill="FFFFFF"/>
            <w:vAlign w:val="center"/>
          </w:tcPr>
          <w:p w:rsidR="00F405BA" w:rsidRPr="00A04B46" w:rsidRDefault="00F405BA" w:rsidP="0058245B">
            <w:pPr>
              <w:widowControl/>
              <w:ind w:firstLine="400"/>
              <w:jc w:val="center"/>
              <w:rPr>
                <w:sz w:val="20"/>
              </w:rPr>
            </w:pPr>
            <w:r w:rsidRPr="00A04B46">
              <w:rPr>
                <w:sz w:val="20"/>
              </w:rPr>
              <w:t>1</w:t>
            </w:r>
          </w:p>
        </w:tc>
        <w:tc>
          <w:tcPr>
            <w:tcW w:w="489" w:type="pct"/>
            <w:shd w:val="clear" w:color="000000" w:fill="FFFFFF"/>
            <w:vAlign w:val="center"/>
          </w:tcPr>
          <w:p w:rsidR="00F405BA" w:rsidRPr="00A04B46" w:rsidRDefault="00F405BA" w:rsidP="0058245B">
            <w:pPr>
              <w:widowControl/>
              <w:ind w:firstLine="400"/>
              <w:jc w:val="center"/>
              <w:rPr>
                <w:sz w:val="20"/>
              </w:rPr>
            </w:pPr>
            <w:r w:rsidRPr="00A04B46">
              <w:rPr>
                <w:sz w:val="20"/>
              </w:rPr>
              <w:t>String</w:t>
            </w:r>
          </w:p>
        </w:tc>
        <w:tc>
          <w:tcPr>
            <w:tcW w:w="730" w:type="pct"/>
            <w:vAlign w:val="center"/>
          </w:tcPr>
          <w:p w:rsidR="00F405BA" w:rsidRPr="00A04B46" w:rsidRDefault="00F405BA" w:rsidP="0058245B">
            <w:pPr>
              <w:widowControl/>
              <w:ind w:firstLine="400"/>
              <w:rPr>
                <w:sz w:val="20"/>
              </w:rPr>
            </w:pPr>
            <w:r w:rsidRPr="00A04B46">
              <w:rPr>
                <w:sz w:val="20"/>
              </w:rPr>
              <w:t>省编号</w:t>
            </w:r>
          </w:p>
        </w:tc>
        <w:tc>
          <w:tcPr>
            <w:tcW w:w="1419" w:type="pct"/>
            <w:vAlign w:val="center"/>
          </w:tcPr>
          <w:p w:rsidR="00F405BA" w:rsidRPr="00A04B46" w:rsidRDefault="00F405BA" w:rsidP="0058245B">
            <w:pPr>
              <w:widowControl/>
              <w:ind w:firstLine="400"/>
              <w:rPr>
                <w:sz w:val="20"/>
              </w:rPr>
            </w:pPr>
            <w:r w:rsidRPr="00A04B46">
              <w:rPr>
                <w:sz w:val="20"/>
              </w:rPr>
              <w:t>请参考《中移在线一级业务接口规范</w:t>
            </w:r>
            <w:r w:rsidRPr="00A04B46">
              <w:rPr>
                <w:sz w:val="20"/>
              </w:rPr>
              <w:t>--</w:t>
            </w:r>
            <w:r w:rsidRPr="00A04B46">
              <w:rPr>
                <w:rFonts w:hint="eastAsia"/>
                <w:sz w:val="20"/>
              </w:rPr>
              <w:t>总册》中省</w:t>
            </w:r>
            <w:r w:rsidRPr="00A04B46">
              <w:rPr>
                <w:sz w:val="20"/>
              </w:rPr>
              <w:t>代码表</w:t>
            </w:r>
          </w:p>
        </w:tc>
      </w:tr>
      <w:tr w:rsidR="00F405BA" w:rsidRPr="00A04B46" w:rsidTr="0058245B">
        <w:trPr>
          <w:trHeight w:val="285"/>
          <w:jc w:val="center"/>
        </w:trPr>
        <w:tc>
          <w:tcPr>
            <w:tcW w:w="417" w:type="pct"/>
            <w:shd w:val="clear" w:color="000000" w:fill="FFFFFF"/>
            <w:vAlign w:val="center"/>
          </w:tcPr>
          <w:p w:rsidR="00F405BA" w:rsidRPr="00A04B46" w:rsidRDefault="00F405BA" w:rsidP="0058245B">
            <w:pPr>
              <w:widowControl/>
              <w:ind w:firstLine="400"/>
              <w:rPr>
                <w:sz w:val="20"/>
              </w:rPr>
            </w:pPr>
            <w:r w:rsidRPr="00A04B46">
              <w:rPr>
                <w:sz w:val="20"/>
              </w:rPr>
              <w:t>4</w:t>
            </w:r>
          </w:p>
        </w:tc>
        <w:tc>
          <w:tcPr>
            <w:tcW w:w="759" w:type="pct"/>
            <w:shd w:val="clear" w:color="auto" w:fill="auto"/>
            <w:vAlign w:val="center"/>
          </w:tcPr>
          <w:p w:rsidR="00F405BA" w:rsidRPr="00A04B46" w:rsidRDefault="00F405BA" w:rsidP="0058245B">
            <w:pPr>
              <w:widowControl/>
              <w:ind w:firstLine="400"/>
              <w:rPr>
                <w:sz w:val="20"/>
              </w:rPr>
            </w:pPr>
            <w:r w:rsidRPr="00A04B46">
              <w:rPr>
                <w:sz w:val="20"/>
              </w:rPr>
              <w:t>params</w:t>
            </w:r>
          </w:p>
        </w:tc>
        <w:tc>
          <w:tcPr>
            <w:tcW w:w="758" w:type="pct"/>
            <w:shd w:val="clear" w:color="auto" w:fill="auto"/>
            <w:vAlign w:val="center"/>
          </w:tcPr>
          <w:p w:rsidR="00F405BA" w:rsidRPr="00A04B46" w:rsidRDefault="00F405BA" w:rsidP="0058245B">
            <w:pPr>
              <w:widowControl/>
              <w:ind w:firstLine="400"/>
              <w:rPr>
                <w:sz w:val="20"/>
              </w:rPr>
            </w:pPr>
            <w:r w:rsidRPr="00A04B46">
              <w:rPr>
                <w:sz w:val="20"/>
              </w:rPr>
              <w:t>regionId</w:t>
            </w:r>
          </w:p>
        </w:tc>
        <w:tc>
          <w:tcPr>
            <w:tcW w:w="428" w:type="pct"/>
            <w:shd w:val="clear" w:color="000000" w:fill="FFFFFF"/>
            <w:vAlign w:val="center"/>
          </w:tcPr>
          <w:p w:rsidR="00F405BA" w:rsidRPr="00A04B46" w:rsidRDefault="00F405BA" w:rsidP="0058245B">
            <w:pPr>
              <w:widowControl/>
              <w:ind w:firstLine="400"/>
              <w:jc w:val="center"/>
              <w:rPr>
                <w:sz w:val="20"/>
              </w:rPr>
            </w:pPr>
            <w:r w:rsidRPr="00A04B46">
              <w:rPr>
                <w:sz w:val="20"/>
              </w:rPr>
              <w:t>1</w:t>
            </w:r>
          </w:p>
        </w:tc>
        <w:tc>
          <w:tcPr>
            <w:tcW w:w="489" w:type="pct"/>
            <w:shd w:val="clear" w:color="000000" w:fill="FFFFFF"/>
            <w:vAlign w:val="center"/>
          </w:tcPr>
          <w:p w:rsidR="00F405BA" w:rsidRPr="00A04B46" w:rsidRDefault="00F405BA" w:rsidP="0058245B">
            <w:pPr>
              <w:widowControl/>
              <w:ind w:firstLine="400"/>
              <w:jc w:val="center"/>
              <w:rPr>
                <w:sz w:val="20"/>
              </w:rPr>
            </w:pPr>
            <w:r w:rsidRPr="00A04B46">
              <w:rPr>
                <w:sz w:val="20"/>
              </w:rPr>
              <w:t>String</w:t>
            </w:r>
          </w:p>
        </w:tc>
        <w:tc>
          <w:tcPr>
            <w:tcW w:w="730" w:type="pct"/>
            <w:vAlign w:val="center"/>
          </w:tcPr>
          <w:p w:rsidR="00F405BA" w:rsidRPr="00A04B46" w:rsidRDefault="00F405BA" w:rsidP="0058245B">
            <w:pPr>
              <w:widowControl/>
              <w:ind w:firstLine="400"/>
              <w:rPr>
                <w:sz w:val="20"/>
              </w:rPr>
            </w:pPr>
            <w:r w:rsidRPr="00A04B46">
              <w:rPr>
                <w:sz w:val="20"/>
              </w:rPr>
              <w:t>地市编码</w:t>
            </w:r>
          </w:p>
        </w:tc>
        <w:tc>
          <w:tcPr>
            <w:tcW w:w="1419" w:type="pct"/>
            <w:vAlign w:val="center"/>
          </w:tcPr>
          <w:p w:rsidR="00F405BA" w:rsidRPr="00A04B46" w:rsidRDefault="00F405BA" w:rsidP="0058245B">
            <w:pPr>
              <w:widowControl/>
              <w:ind w:firstLine="400"/>
              <w:rPr>
                <w:sz w:val="20"/>
              </w:rPr>
            </w:pPr>
            <w:r w:rsidRPr="00A04B46">
              <w:rPr>
                <w:sz w:val="20"/>
              </w:rPr>
              <w:t>请参考《中移在线一级业务接口规范</w:t>
            </w:r>
            <w:r w:rsidRPr="00A04B46">
              <w:rPr>
                <w:sz w:val="20"/>
              </w:rPr>
              <w:t>--</w:t>
            </w:r>
            <w:r w:rsidRPr="00A04B46">
              <w:rPr>
                <w:rFonts w:hint="eastAsia"/>
                <w:sz w:val="20"/>
              </w:rPr>
              <w:t>总册》中地</w:t>
            </w:r>
            <w:r w:rsidRPr="00A04B46">
              <w:rPr>
                <w:sz w:val="20"/>
              </w:rPr>
              <w:t>市编码表</w:t>
            </w:r>
          </w:p>
        </w:tc>
      </w:tr>
      <w:tr w:rsidR="00F405BA" w:rsidRPr="00A04B46" w:rsidTr="0058245B">
        <w:trPr>
          <w:trHeight w:val="285"/>
          <w:jc w:val="center"/>
        </w:trPr>
        <w:tc>
          <w:tcPr>
            <w:tcW w:w="417" w:type="pct"/>
            <w:shd w:val="clear" w:color="000000" w:fill="FFFFFF"/>
            <w:vAlign w:val="center"/>
          </w:tcPr>
          <w:p w:rsidR="00F405BA" w:rsidRPr="00A04B46" w:rsidRDefault="00F405BA" w:rsidP="0058245B">
            <w:pPr>
              <w:widowControl/>
              <w:ind w:firstLine="400"/>
              <w:rPr>
                <w:sz w:val="20"/>
              </w:rPr>
            </w:pPr>
            <w:r w:rsidRPr="00A04B46">
              <w:rPr>
                <w:sz w:val="20"/>
              </w:rPr>
              <w:lastRenderedPageBreak/>
              <w:t>5</w:t>
            </w:r>
          </w:p>
        </w:tc>
        <w:tc>
          <w:tcPr>
            <w:tcW w:w="759" w:type="pct"/>
            <w:shd w:val="clear" w:color="auto" w:fill="auto"/>
            <w:vAlign w:val="center"/>
          </w:tcPr>
          <w:p w:rsidR="00F405BA" w:rsidRPr="00A04B46" w:rsidRDefault="00F405BA" w:rsidP="0058245B">
            <w:pPr>
              <w:widowControl/>
              <w:ind w:firstLine="400"/>
              <w:rPr>
                <w:sz w:val="20"/>
              </w:rPr>
            </w:pPr>
            <w:r w:rsidRPr="00A04B46">
              <w:rPr>
                <w:sz w:val="20"/>
              </w:rPr>
              <w:t>params</w:t>
            </w:r>
          </w:p>
        </w:tc>
        <w:tc>
          <w:tcPr>
            <w:tcW w:w="758" w:type="pct"/>
            <w:shd w:val="clear" w:color="auto" w:fill="auto"/>
            <w:vAlign w:val="center"/>
          </w:tcPr>
          <w:p w:rsidR="00F405BA" w:rsidRPr="00A04B46" w:rsidRDefault="00F405BA" w:rsidP="0058245B">
            <w:pPr>
              <w:widowControl/>
              <w:ind w:firstLine="400"/>
              <w:rPr>
                <w:sz w:val="20"/>
              </w:rPr>
            </w:pPr>
            <w:r w:rsidRPr="00A04B46">
              <w:rPr>
                <w:sz w:val="20"/>
              </w:rPr>
              <w:t>channelId</w:t>
            </w:r>
          </w:p>
        </w:tc>
        <w:tc>
          <w:tcPr>
            <w:tcW w:w="428" w:type="pct"/>
            <w:shd w:val="clear" w:color="000000" w:fill="FFFFFF"/>
            <w:vAlign w:val="center"/>
          </w:tcPr>
          <w:p w:rsidR="00F405BA" w:rsidRPr="00A04B46" w:rsidRDefault="00F405BA" w:rsidP="0058245B">
            <w:pPr>
              <w:widowControl/>
              <w:ind w:firstLine="400"/>
              <w:jc w:val="center"/>
              <w:rPr>
                <w:sz w:val="20"/>
              </w:rPr>
            </w:pPr>
            <w:r w:rsidRPr="00A04B46">
              <w:rPr>
                <w:sz w:val="20"/>
              </w:rPr>
              <w:t>1</w:t>
            </w:r>
          </w:p>
        </w:tc>
        <w:tc>
          <w:tcPr>
            <w:tcW w:w="489" w:type="pct"/>
            <w:shd w:val="clear" w:color="000000" w:fill="FFFFFF"/>
            <w:vAlign w:val="center"/>
          </w:tcPr>
          <w:p w:rsidR="00F405BA" w:rsidRPr="00A04B46" w:rsidRDefault="00F405BA" w:rsidP="0058245B">
            <w:pPr>
              <w:widowControl/>
              <w:ind w:firstLine="400"/>
              <w:jc w:val="center"/>
              <w:rPr>
                <w:sz w:val="20"/>
              </w:rPr>
            </w:pPr>
            <w:r w:rsidRPr="00A04B46">
              <w:rPr>
                <w:sz w:val="20"/>
              </w:rPr>
              <w:t>String</w:t>
            </w:r>
          </w:p>
        </w:tc>
        <w:tc>
          <w:tcPr>
            <w:tcW w:w="730" w:type="pct"/>
            <w:vAlign w:val="center"/>
          </w:tcPr>
          <w:p w:rsidR="00F405BA" w:rsidRPr="00A04B46" w:rsidRDefault="00F405BA" w:rsidP="0058245B">
            <w:pPr>
              <w:widowControl/>
              <w:ind w:firstLine="400"/>
              <w:rPr>
                <w:sz w:val="20"/>
              </w:rPr>
            </w:pPr>
            <w:r w:rsidRPr="00A04B46">
              <w:rPr>
                <w:sz w:val="20"/>
              </w:rPr>
              <w:t>渠道标识</w:t>
            </w:r>
          </w:p>
        </w:tc>
        <w:tc>
          <w:tcPr>
            <w:tcW w:w="1419" w:type="pct"/>
            <w:vAlign w:val="center"/>
          </w:tcPr>
          <w:p w:rsidR="00F405BA" w:rsidRPr="00A04B46" w:rsidRDefault="00F405BA" w:rsidP="0058245B">
            <w:pPr>
              <w:widowControl/>
              <w:ind w:firstLine="400"/>
              <w:rPr>
                <w:sz w:val="20"/>
              </w:rPr>
            </w:pPr>
          </w:p>
        </w:tc>
      </w:tr>
    </w:tbl>
    <w:p w:rsidR="00F405BA" w:rsidRPr="00A04B46" w:rsidRDefault="00F405BA" w:rsidP="00F405BA">
      <w:pPr>
        <w:pStyle w:val="6"/>
      </w:pPr>
      <w:bookmarkStart w:id="2040" w:name="_Toc130046941"/>
      <w:bookmarkStart w:id="2041" w:name="_Toc130155455"/>
      <w:r w:rsidRPr="00A04B46">
        <w:t>响应参数</w:t>
      </w:r>
      <w:bookmarkEnd w:id="2040"/>
      <w:bookmarkEnd w:id="2041"/>
    </w:p>
    <w:tbl>
      <w:tblPr>
        <w:tblW w:w="517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6"/>
        <w:gridCol w:w="1372"/>
        <w:gridCol w:w="2618"/>
        <w:gridCol w:w="816"/>
        <w:gridCol w:w="1139"/>
        <w:gridCol w:w="1061"/>
        <w:gridCol w:w="1239"/>
      </w:tblGrid>
      <w:tr w:rsidR="00F405BA" w:rsidRPr="00A04B46" w:rsidTr="0058245B">
        <w:trPr>
          <w:trHeight w:val="270"/>
          <w:jc w:val="center"/>
        </w:trPr>
        <w:tc>
          <w:tcPr>
            <w:tcW w:w="361" w:type="pct"/>
            <w:shd w:val="clear" w:color="000000" w:fill="E6E6E6"/>
            <w:vAlign w:val="center"/>
          </w:tcPr>
          <w:p w:rsidR="00F405BA" w:rsidRPr="00A04B46" w:rsidRDefault="00F405BA" w:rsidP="0058245B">
            <w:pPr>
              <w:widowControl/>
              <w:ind w:firstLine="400"/>
              <w:jc w:val="center"/>
              <w:rPr>
                <w:sz w:val="20"/>
              </w:rPr>
            </w:pPr>
            <w:r w:rsidRPr="00A04B46">
              <w:rPr>
                <w:sz w:val="20"/>
              </w:rPr>
              <w:t>序号</w:t>
            </w:r>
          </w:p>
        </w:tc>
        <w:tc>
          <w:tcPr>
            <w:tcW w:w="741" w:type="pct"/>
            <w:shd w:val="clear" w:color="000000" w:fill="E6E6E6"/>
            <w:vAlign w:val="center"/>
          </w:tcPr>
          <w:p w:rsidR="00F405BA" w:rsidRPr="00A04B46" w:rsidRDefault="00F405BA" w:rsidP="0058245B">
            <w:pPr>
              <w:widowControl/>
              <w:ind w:firstLine="400"/>
              <w:jc w:val="center"/>
              <w:rPr>
                <w:sz w:val="20"/>
              </w:rPr>
            </w:pPr>
            <w:r w:rsidRPr="00A04B46">
              <w:rPr>
                <w:sz w:val="20"/>
              </w:rPr>
              <w:t>父元素名称</w:t>
            </w:r>
          </w:p>
        </w:tc>
        <w:tc>
          <w:tcPr>
            <w:tcW w:w="1246" w:type="pct"/>
            <w:shd w:val="clear" w:color="000000" w:fill="E6E6E6"/>
            <w:vAlign w:val="center"/>
          </w:tcPr>
          <w:p w:rsidR="00F405BA" w:rsidRPr="00A04B46" w:rsidRDefault="00F405BA" w:rsidP="0058245B">
            <w:pPr>
              <w:widowControl/>
              <w:ind w:firstLine="400"/>
              <w:jc w:val="center"/>
              <w:rPr>
                <w:sz w:val="20"/>
              </w:rPr>
            </w:pPr>
            <w:r w:rsidRPr="00A04B46">
              <w:rPr>
                <w:sz w:val="20"/>
              </w:rPr>
              <w:t>元素名称</w:t>
            </w:r>
          </w:p>
        </w:tc>
        <w:tc>
          <w:tcPr>
            <w:tcW w:w="419" w:type="pct"/>
            <w:shd w:val="clear" w:color="000000" w:fill="E6E6E6"/>
            <w:vAlign w:val="center"/>
          </w:tcPr>
          <w:p w:rsidR="00F405BA" w:rsidRPr="00A04B46" w:rsidRDefault="00F405BA" w:rsidP="0058245B">
            <w:pPr>
              <w:widowControl/>
              <w:ind w:firstLine="400"/>
              <w:jc w:val="center"/>
              <w:rPr>
                <w:sz w:val="20"/>
              </w:rPr>
            </w:pPr>
            <w:r w:rsidRPr="00A04B46">
              <w:rPr>
                <w:sz w:val="20"/>
              </w:rPr>
              <w:t>约束</w:t>
            </w:r>
          </w:p>
        </w:tc>
        <w:tc>
          <w:tcPr>
            <w:tcW w:w="454" w:type="pct"/>
            <w:shd w:val="clear" w:color="000000" w:fill="E6E6E6"/>
            <w:vAlign w:val="center"/>
          </w:tcPr>
          <w:p w:rsidR="00F405BA" w:rsidRPr="00A04B46" w:rsidRDefault="00F405BA" w:rsidP="0058245B">
            <w:pPr>
              <w:widowControl/>
              <w:ind w:firstLine="400"/>
              <w:jc w:val="center"/>
              <w:rPr>
                <w:sz w:val="20"/>
              </w:rPr>
            </w:pPr>
            <w:r w:rsidRPr="00A04B46">
              <w:rPr>
                <w:sz w:val="20"/>
              </w:rPr>
              <w:t>类型</w:t>
            </w:r>
          </w:p>
        </w:tc>
        <w:tc>
          <w:tcPr>
            <w:tcW w:w="570" w:type="pct"/>
            <w:shd w:val="clear" w:color="000000" w:fill="E6E6E6"/>
            <w:vAlign w:val="center"/>
          </w:tcPr>
          <w:p w:rsidR="00F405BA" w:rsidRPr="00A04B46" w:rsidRDefault="00F405BA" w:rsidP="0058245B">
            <w:pPr>
              <w:widowControl/>
              <w:ind w:firstLine="400"/>
              <w:jc w:val="center"/>
              <w:rPr>
                <w:sz w:val="20"/>
              </w:rPr>
            </w:pPr>
            <w:r w:rsidRPr="00A04B46">
              <w:rPr>
                <w:sz w:val="20"/>
              </w:rPr>
              <w:t>描述</w:t>
            </w:r>
          </w:p>
        </w:tc>
        <w:tc>
          <w:tcPr>
            <w:tcW w:w="1209" w:type="pct"/>
            <w:shd w:val="clear" w:color="000000" w:fill="E6E6E6"/>
            <w:vAlign w:val="center"/>
          </w:tcPr>
          <w:p w:rsidR="00F405BA" w:rsidRPr="00A04B46" w:rsidRDefault="00F405BA" w:rsidP="0058245B">
            <w:pPr>
              <w:widowControl/>
              <w:ind w:firstLine="400"/>
              <w:jc w:val="center"/>
              <w:rPr>
                <w:sz w:val="20"/>
              </w:rPr>
            </w:pPr>
            <w:r w:rsidRPr="00A04B46">
              <w:rPr>
                <w:sz w:val="20"/>
              </w:rPr>
              <w:t>取值说明</w:t>
            </w:r>
          </w:p>
        </w:tc>
      </w:tr>
      <w:tr w:rsidR="00F405BA" w:rsidRPr="00A04B46" w:rsidTr="0058245B">
        <w:trPr>
          <w:trHeight w:val="285"/>
          <w:jc w:val="center"/>
        </w:trPr>
        <w:tc>
          <w:tcPr>
            <w:tcW w:w="361" w:type="pct"/>
            <w:vAlign w:val="center"/>
          </w:tcPr>
          <w:p w:rsidR="00F405BA" w:rsidRPr="00A04B46" w:rsidRDefault="00F405BA" w:rsidP="0058245B">
            <w:pPr>
              <w:widowControl/>
              <w:ind w:firstLine="400"/>
              <w:rPr>
                <w:sz w:val="20"/>
              </w:rPr>
            </w:pPr>
            <w:r w:rsidRPr="00A04B46">
              <w:rPr>
                <w:sz w:val="20"/>
              </w:rPr>
              <w:t>1</w:t>
            </w:r>
          </w:p>
        </w:tc>
        <w:tc>
          <w:tcPr>
            <w:tcW w:w="741" w:type="pct"/>
            <w:vAlign w:val="center"/>
          </w:tcPr>
          <w:p w:rsidR="00F405BA" w:rsidRPr="00A04B46" w:rsidRDefault="00F405BA" w:rsidP="0058245B">
            <w:pPr>
              <w:widowControl/>
              <w:ind w:firstLine="400"/>
              <w:rPr>
                <w:sz w:val="20"/>
              </w:rPr>
            </w:pPr>
            <w:r w:rsidRPr="00A04B46">
              <w:rPr>
                <w:sz w:val="20"/>
              </w:rPr>
              <w:t>result</w:t>
            </w:r>
          </w:p>
        </w:tc>
        <w:tc>
          <w:tcPr>
            <w:tcW w:w="1246" w:type="pct"/>
          </w:tcPr>
          <w:p w:rsidR="00F405BA" w:rsidRPr="00A04B46" w:rsidRDefault="00F405BA" w:rsidP="0058245B">
            <w:pPr>
              <w:widowControl/>
              <w:ind w:firstLine="400"/>
              <w:rPr>
                <w:sz w:val="20"/>
              </w:rPr>
            </w:pPr>
            <w:r w:rsidRPr="00A04B46">
              <w:rPr>
                <w:sz w:val="20"/>
              </w:rPr>
              <w:t>indicator</w:t>
            </w:r>
          </w:p>
        </w:tc>
        <w:tc>
          <w:tcPr>
            <w:tcW w:w="419" w:type="pct"/>
          </w:tcPr>
          <w:p w:rsidR="00F405BA" w:rsidRPr="00A04B46" w:rsidRDefault="00F405BA" w:rsidP="0058245B">
            <w:pPr>
              <w:widowControl/>
              <w:ind w:firstLine="400"/>
              <w:jc w:val="center"/>
              <w:rPr>
                <w:sz w:val="20"/>
              </w:rPr>
            </w:pPr>
            <w:r w:rsidRPr="00A04B46">
              <w:rPr>
                <w:sz w:val="20"/>
              </w:rPr>
              <w:t>1</w:t>
            </w:r>
          </w:p>
        </w:tc>
        <w:tc>
          <w:tcPr>
            <w:tcW w:w="454" w:type="pct"/>
            <w:vAlign w:val="center"/>
          </w:tcPr>
          <w:p w:rsidR="00F405BA" w:rsidRPr="00A04B46" w:rsidRDefault="00F405BA" w:rsidP="0058245B">
            <w:pPr>
              <w:widowControl/>
              <w:ind w:firstLine="400"/>
              <w:jc w:val="center"/>
              <w:rPr>
                <w:sz w:val="20"/>
              </w:rPr>
            </w:pPr>
            <w:r w:rsidRPr="00A04B46">
              <w:rPr>
                <w:sz w:val="20"/>
              </w:rPr>
              <w:t>Map</w:t>
            </w:r>
          </w:p>
        </w:tc>
        <w:tc>
          <w:tcPr>
            <w:tcW w:w="570" w:type="pct"/>
            <w:vAlign w:val="center"/>
          </w:tcPr>
          <w:p w:rsidR="00F405BA" w:rsidRPr="00A04B46" w:rsidRDefault="00F405BA" w:rsidP="0058245B">
            <w:pPr>
              <w:widowControl/>
              <w:ind w:firstLine="400"/>
              <w:rPr>
                <w:sz w:val="20"/>
              </w:rPr>
            </w:pPr>
            <w:r w:rsidRPr="00A04B46">
              <w:rPr>
                <w:sz w:val="20"/>
              </w:rPr>
              <w:t>稽核配置结果</w:t>
            </w:r>
          </w:p>
        </w:tc>
        <w:tc>
          <w:tcPr>
            <w:tcW w:w="1209" w:type="pct"/>
            <w:vAlign w:val="center"/>
          </w:tcPr>
          <w:p w:rsidR="00F405BA" w:rsidRPr="00A04B46" w:rsidRDefault="00F405BA" w:rsidP="0058245B">
            <w:pPr>
              <w:widowControl/>
              <w:ind w:firstLine="400"/>
              <w:rPr>
                <w:sz w:val="20"/>
              </w:rPr>
            </w:pPr>
          </w:p>
        </w:tc>
      </w:tr>
      <w:tr w:rsidR="00F405BA" w:rsidRPr="00A04B46" w:rsidTr="0058245B">
        <w:trPr>
          <w:trHeight w:val="285"/>
          <w:jc w:val="center"/>
        </w:trPr>
        <w:tc>
          <w:tcPr>
            <w:tcW w:w="361" w:type="pct"/>
            <w:vAlign w:val="center"/>
          </w:tcPr>
          <w:p w:rsidR="00F405BA" w:rsidRPr="00A04B46" w:rsidRDefault="00F405BA" w:rsidP="0058245B">
            <w:pPr>
              <w:widowControl/>
              <w:ind w:firstLine="400"/>
              <w:rPr>
                <w:sz w:val="20"/>
              </w:rPr>
            </w:pPr>
            <w:r w:rsidRPr="00A04B46">
              <w:rPr>
                <w:sz w:val="20"/>
              </w:rPr>
              <w:t>1.1</w:t>
            </w:r>
          </w:p>
        </w:tc>
        <w:tc>
          <w:tcPr>
            <w:tcW w:w="741" w:type="pct"/>
            <w:vAlign w:val="center"/>
          </w:tcPr>
          <w:p w:rsidR="00F405BA" w:rsidRPr="00A04B46" w:rsidRDefault="00F405BA" w:rsidP="0058245B">
            <w:pPr>
              <w:widowControl/>
              <w:ind w:firstLine="400"/>
              <w:rPr>
                <w:sz w:val="20"/>
              </w:rPr>
            </w:pPr>
            <w:r w:rsidRPr="00A04B46">
              <w:rPr>
                <w:sz w:val="20"/>
              </w:rPr>
              <w:t>indicator</w:t>
            </w:r>
          </w:p>
        </w:tc>
        <w:tc>
          <w:tcPr>
            <w:tcW w:w="1246" w:type="pct"/>
            <w:vAlign w:val="center"/>
          </w:tcPr>
          <w:p w:rsidR="00F405BA" w:rsidRPr="00A04B46" w:rsidRDefault="00F405BA" w:rsidP="0058245B">
            <w:pPr>
              <w:widowControl/>
              <w:ind w:firstLine="400"/>
              <w:rPr>
                <w:sz w:val="20"/>
              </w:rPr>
            </w:pPr>
            <w:r w:rsidRPr="00A04B46">
              <w:rPr>
                <w:sz w:val="20"/>
              </w:rPr>
              <w:t>wbandModeOrder</w:t>
            </w:r>
          </w:p>
        </w:tc>
        <w:tc>
          <w:tcPr>
            <w:tcW w:w="419" w:type="pct"/>
            <w:vAlign w:val="center"/>
          </w:tcPr>
          <w:p w:rsidR="00F405BA" w:rsidRPr="00A04B46" w:rsidRDefault="00F405BA" w:rsidP="0058245B">
            <w:pPr>
              <w:widowControl/>
              <w:ind w:firstLine="400"/>
              <w:jc w:val="center"/>
              <w:rPr>
                <w:sz w:val="20"/>
              </w:rPr>
            </w:pPr>
            <w:r w:rsidRPr="00A04B46">
              <w:rPr>
                <w:sz w:val="20"/>
              </w:rPr>
              <w:t>1</w:t>
            </w:r>
          </w:p>
        </w:tc>
        <w:tc>
          <w:tcPr>
            <w:tcW w:w="454" w:type="pct"/>
            <w:vAlign w:val="center"/>
          </w:tcPr>
          <w:p w:rsidR="00F405BA" w:rsidRPr="00A04B46" w:rsidRDefault="00F405BA" w:rsidP="0058245B">
            <w:pPr>
              <w:widowControl/>
              <w:ind w:firstLine="400"/>
              <w:jc w:val="center"/>
              <w:rPr>
                <w:sz w:val="20"/>
              </w:rPr>
            </w:pPr>
            <w:r w:rsidRPr="00A04B46">
              <w:rPr>
                <w:sz w:val="20"/>
              </w:rPr>
              <w:t>String</w:t>
            </w:r>
          </w:p>
        </w:tc>
        <w:tc>
          <w:tcPr>
            <w:tcW w:w="570" w:type="pct"/>
            <w:vAlign w:val="center"/>
          </w:tcPr>
          <w:p w:rsidR="00F405BA" w:rsidRPr="00A04B46" w:rsidRDefault="00F405BA" w:rsidP="0058245B">
            <w:pPr>
              <w:widowControl/>
              <w:ind w:firstLine="400"/>
              <w:rPr>
                <w:sz w:val="20"/>
              </w:rPr>
            </w:pPr>
            <w:r w:rsidRPr="00A04B46">
              <w:rPr>
                <w:sz w:val="20"/>
              </w:rPr>
              <w:t>宽带连接模式</w:t>
            </w:r>
          </w:p>
        </w:tc>
        <w:tc>
          <w:tcPr>
            <w:tcW w:w="1209" w:type="pct"/>
            <w:vAlign w:val="center"/>
          </w:tcPr>
          <w:p w:rsidR="00F405BA" w:rsidRPr="00A04B46" w:rsidRDefault="00F405BA" w:rsidP="0058245B">
            <w:pPr>
              <w:widowControl/>
              <w:ind w:firstLine="400"/>
              <w:rPr>
                <w:sz w:val="20"/>
              </w:rPr>
            </w:pPr>
            <w:r w:rsidRPr="00A04B46">
              <w:rPr>
                <w:sz w:val="20"/>
              </w:rPr>
              <w:t xml:space="preserve">0: </w:t>
            </w:r>
            <w:r w:rsidRPr="00A04B46">
              <w:rPr>
                <w:sz w:val="20"/>
              </w:rPr>
              <w:t>桥接；</w:t>
            </w:r>
          </w:p>
          <w:p w:rsidR="00F405BA" w:rsidRPr="00A04B46" w:rsidRDefault="00F405BA" w:rsidP="0058245B">
            <w:pPr>
              <w:widowControl/>
              <w:ind w:firstLine="400"/>
              <w:rPr>
                <w:sz w:val="20"/>
              </w:rPr>
            </w:pPr>
            <w:r w:rsidRPr="00A04B46">
              <w:rPr>
                <w:sz w:val="20"/>
              </w:rPr>
              <w:t>1</w:t>
            </w:r>
            <w:r w:rsidRPr="00A04B46">
              <w:rPr>
                <w:sz w:val="20"/>
              </w:rPr>
              <w:t>：路由；</w:t>
            </w:r>
          </w:p>
        </w:tc>
      </w:tr>
      <w:tr w:rsidR="00F405BA" w:rsidRPr="00A04B46" w:rsidTr="0058245B">
        <w:trPr>
          <w:trHeight w:val="285"/>
          <w:jc w:val="center"/>
        </w:trPr>
        <w:tc>
          <w:tcPr>
            <w:tcW w:w="361" w:type="pct"/>
            <w:vAlign w:val="center"/>
          </w:tcPr>
          <w:p w:rsidR="00F405BA" w:rsidRPr="00A04B46" w:rsidRDefault="00F405BA" w:rsidP="0058245B">
            <w:pPr>
              <w:widowControl/>
              <w:ind w:firstLine="400"/>
              <w:rPr>
                <w:sz w:val="20"/>
              </w:rPr>
            </w:pPr>
            <w:r w:rsidRPr="00A04B46">
              <w:rPr>
                <w:sz w:val="20"/>
              </w:rPr>
              <w:t>1.2</w:t>
            </w:r>
          </w:p>
        </w:tc>
        <w:tc>
          <w:tcPr>
            <w:tcW w:w="741" w:type="pct"/>
            <w:vAlign w:val="center"/>
          </w:tcPr>
          <w:p w:rsidR="00F405BA" w:rsidRPr="00A04B46" w:rsidRDefault="00F405BA" w:rsidP="0058245B">
            <w:pPr>
              <w:widowControl/>
              <w:ind w:firstLine="400"/>
              <w:rPr>
                <w:sz w:val="20"/>
              </w:rPr>
            </w:pPr>
            <w:r w:rsidRPr="00A04B46">
              <w:rPr>
                <w:sz w:val="20"/>
              </w:rPr>
              <w:t>indicator</w:t>
            </w:r>
          </w:p>
        </w:tc>
        <w:tc>
          <w:tcPr>
            <w:tcW w:w="1246" w:type="pct"/>
            <w:vAlign w:val="center"/>
          </w:tcPr>
          <w:p w:rsidR="00F405BA" w:rsidRPr="00A04B46" w:rsidRDefault="00F405BA" w:rsidP="0058245B">
            <w:pPr>
              <w:widowControl/>
              <w:ind w:firstLine="400"/>
              <w:rPr>
                <w:sz w:val="20"/>
              </w:rPr>
            </w:pPr>
            <w:r w:rsidRPr="00A04B46">
              <w:rPr>
                <w:sz w:val="20"/>
              </w:rPr>
              <w:t>pppoeAccount</w:t>
            </w:r>
          </w:p>
        </w:tc>
        <w:tc>
          <w:tcPr>
            <w:tcW w:w="419" w:type="pct"/>
            <w:vAlign w:val="center"/>
          </w:tcPr>
          <w:p w:rsidR="00F405BA" w:rsidRPr="00A04B46" w:rsidRDefault="00F405BA" w:rsidP="0058245B">
            <w:pPr>
              <w:widowControl/>
              <w:ind w:firstLine="400"/>
              <w:jc w:val="center"/>
              <w:rPr>
                <w:sz w:val="20"/>
              </w:rPr>
            </w:pPr>
            <w:r w:rsidRPr="00A04B46">
              <w:rPr>
                <w:sz w:val="20"/>
              </w:rPr>
              <w:t>1</w:t>
            </w:r>
          </w:p>
        </w:tc>
        <w:tc>
          <w:tcPr>
            <w:tcW w:w="454" w:type="pct"/>
            <w:vAlign w:val="center"/>
          </w:tcPr>
          <w:p w:rsidR="00F405BA" w:rsidRPr="00A04B46" w:rsidRDefault="00F405BA" w:rsidP="0058245B">
            <w:pPr>
              <w:widowControl/>
              <w:ind w:firstLine="400"/>
              <w:jc w:val="center"/>
              <w:rPr>
                <w:sz w:val="20"/>
              </w:rPr>
            </w:pPr>
            <w:r w:rsidRPr="00A04B46">
              <w:rPr>
                <w:sz w:val="20"/>
              </w:rPr>
              <w:t>String</w:t>
            </w:r>
          </w:p>
        </w:tc>
        <w:tc>
          <w:tcPr>
            <w:tcW w:w="570" w:type="pct"/>
            <w:vAlign w:val="center"/>
          </w:tcPr>
          <w:p w:rsidR="00F405BA" w:rsidRPr="00A04B46" w:rsidRDefault="00F405BA" w:rsidP="0058245B">
            <w:pPr>
              <w:widowControl/>
              <w:ind w:firstLine="400"/>
              <w:rPr>
                <w:sz w:val="20"/>
              </w:rPr>
            </w:pPr>
            <w:r w:rsidRPr="00A04B46">
              <w:rPr>
                <w:sz w:val="20"/>
              </w:rPr>
              <w:t>宽带账号</w:t>
            </w:r>
          </w:p>
        </w:tc>
        <w:tc>
          <w:tcPr>
            <w:tcW w:w="1209" w:type="pct"/>
            <w:vAlign w:val="center"/>
          </w:tcPr>
          <w:p w:rsidR="00F405BA" w:rsidRPr="00A04B46" w:rsidRDefault="00F405BA" w:rsidP="0058245B">
            <w:pPr>
              <w:widowControl/>
              <w:ind w:firstLine="400"/>
              <w:rPr>
                <w:sz w:val="20"/>
              </w:rPr>
            </w:pPr>
          </w:p>
        </w:tc>
      </w:tr>
      <w:tr w:rsidR="00F405BA" w:rsidRPr="00A04B46" w:rsidTr="0058245B">
        <w:trPr>
          <w:trHeight w:val="285"/>
          <w:jc w:val="center"/>
        </w:trPr>
        <w:tc>
          <w:tcPr>
            <w:tcW w:w="361" w:type="pct"/>
            <w:vAlign w:val="center"/>
          </w:tcPr>
          <w:p w:rsidR="00F405BA" w:rsidRPr="00A04B46" w:rsidRDefault="00F405BA" w:rsidP="0058245B">
            <w:pPr>
              <w:widowControl/>
              <w:ind w:firstLine="400"/>
              <w:rPr>
                <w:sz w:val="20"/>
              </w:rPr>
            </w:pPr>
            <w:r w:rsidRPr="00A04B46">
              <w:rPr>
                <w:sz w:val="20"/>
              </w:rPr>
              <w:t>1.3</w:t>
            </w:r>
          </w:p>
        </w:tc>
        <w:tc>
          <w:tcPr>
            <w:tcW w:w="741" w:type="pct"/>
            <w:vAlign w:val="center"/>
          </w:tcPr>
          <w:p w:rsidR="00F405BA" w:rsidRPr="00A04B46" w:rsidRDefault="00F405BA" w:rsidP="0058245B">
            <w:pPr>
              <w:widowControl/>
              <w:ind w:firstLine="400"/>
              <w:rPr>
                <w:sz w:val="20"/>
              </w:rPr>
            </w:pPr>
            <w:r w:rsidRPr="00A04B46">
              <w:rPr>
                <w:sz w:val="20"/>
              </w:rPr>
              <w:t>indicator</w:t>
            </w:r>
          </w:p>
        </w:tc>
        <w:tc>
          <w:tcPr>
            <w:tcW w:w="1246" w:type="pct"/>
            <w:vAlign w:val="center"/>
          </w:tcPr>
          <w:p w:rsidR="00F405BA" w:rsidRPr="00A04B46" w:rsidRDefault="00F405BA" w:rsidP="0058245B">
            <w:pPr>
              <w:widowControl/>
              <w:ind w:firstLine="400"/>
              <w:rPr>
                <w:sz w:val="20"/>
              </w:rPr>
            </w:pPr>
            <w:r w:rsidRPr="00A04B46">
              <w:rPr>
                <w:sz w:val="20"/>
              </w:rPr>
              <w:t>pppoevlan</w:t>
            </w:r>
          </w:p>
        </w:tc>
        <w:tc>
          <w:tcPr>
            <w:tcW w:w="419" w:type="pct"/>
            <w:vAlign w:val="center"/>
          </w:tcPr>
          <w:p w:rsidR="00F405BA" w:rsidRPr="00A04B46" w:rsidRDefault="00F405BA" w:rsidP="0058245B">
            <w:pPr>
              <w:widowControl/>
              <w:ind w:firstLine="400"/>
              <w:jc w:val="center"/>
              <w:rPr>
                <w:sz w:val="20"/>
              </w:rPr>
            </w:pPr>
            <w:r w:rsidRPr="00A04B46">
              <w:rPr>
                <w:sz w:val="20"/>
              </w:rPr>
              <w:t>1</w:t>
            </w:r>
          </w:p>
        </w:tc>
        <w:tc>
          <w:tcPr>
            <w:tcW w:w="454" w:type="pct"/>
            <w:vAlign w:val="center"/>
          </w:tcPr>
          <w:p w:rsidR="00F405BA" w:rsidRPr="00A04B46" w:rsidRDefault="00F405BA" w:rsidP="0058245B">
            <w:pPr>
              <w:widowControl/>
              <w:ind w:firstLine="400"/>
              <w:jc w:val="center"/>
              <w:rPr>
                <w:sz w:val="20"/>
              </w:rPr>
            </w:pPr>
            <w:r w:rsidRPr="00A04B46">
              <w:rPr>
                <w:sz w:val="20"/>
              </w:rPr>
              <w:t>String</w:t>
            </w:r>
          </w:p>
        </w:tc>
        <w:tc>
          <w:tcPr>
            <w:tcW w:w="570" w:type="pct"/>
            <w:vAlign w:val="center"/>
          </w:tcPr>
          <w:p w:rsidR="00F405BA" w:rsidRPr="00A04B46" w:rsidRDefault="00F405BA" w:rsidP="0058245B">
            <w:pPr>
              <w:widowControl/>
              <w:ind w:firstLine="400"/>
              <w:rPr>
                <w:sz w:val="20"/>
              </w:rPr>
            </w:pPr>
            <w:r w:rsidRPr="00A04B46">
              <w:rPr>
                <w:sz w:val="20"/>
              </w:rPr>
              <w:t>宽带业务</w:t>
            </w:r>
            <w:r w:rsidRPr="00A04B46">
              <w:rPr>
                <w:sz w:val="20"/>
              </w:rPr>
              <w:t>VLAN</w:t>
            </w:r>
          </w:p>
        </w:tc>
        <w:tc>
          <w:tcPr>
            <w:tcW w:w="1209" w:type="pct"/>
            <w:vAlign w:val="center"/>
          </w:tcPr>
          <w:p w:rsidR="00F405BA" w:rsidRPr="00A04B46" w:rsidRDefault="00F405BA" w:rsidP="0058245B">
            <w:pPr>
              <w:widowControl/>
              <w:ind w:firstLine="400"/>
              <w:rPr>
                <w:sz w:val="20"/>
              </w:rPr>
            </w:pPr>
          </w:p>
        </w:tc>
      </w:tr>
      <w:tr w:rsidR="00F405BA" w:rsidRPr="00A04B46" w:rsidTr="0058245B">
        <w:trPr>
          <w:trHeight w:val="644"/>
          <w:jc w:val="center"/>
        </w:trPr>
        <w:tc>
          <w:tcPr>
            <w:tcW w:w="361" w:type="pct"/>
            <w:vAlign w:val="center"/>
          </w:tcPr>
          <w:p w:rsidR="00F405BA" w:rsidRPr="00A04B46" w:rsidRDefault="00F405BA" w:rsidP="0058245B">
            <w:pPr>
              <w:widowControl/>
              <w:ind w:firstLine="400"/>
              <w:rPr>
                <w:sz w:val="20"/>
              </w:rPr>
            </w:pPr>
            <w:r w:rsidRPr="00A04B46">
              <w:rPr>
                <w:sz w:val="20"/>
              </w:rPr>
              <w:t>1.4</w:t>
            </w:r>
          </w:p>
        </w:tc>
        <w:tc>
          <w:tcPr>
            <w:tcW w:w="741" w:type="pct"/>
            <w:vAlign w:val="center"/>
          </w:tcPr>
          <w:p w:rsidR="00F405BA" w:rsidRPr="00A04B46" w:rsidRDefault="00F405BA" w:rsidP="0058245B">
            <w:pPr>
              <w:widowControl/>
              <w:ind w:firstLine="400"/>
              <w:rPr>
                <w:sz w:val="20"/>
              </w:rPr>
            </w:pPr>
            <w:r w:rsidRPr="00A04B46">
              <w:rPr>
                <w:sz w:val="20"/>
              </w:rPr>
              <w:t>indicator</w:t>
            </w:r>
          </w:p>
        </w:tc>
        <w:tc>
          <w:tcPr>
            <w:tcW w:w="1246" w:type="pct"/>
            <w:vAlign w:val="center"/>
          </w:tcPr>
          <w:p w:rsidR="00F405BA" w:rsidRPr="00A04B46" w:rsidRDefault="00F405BA" w:rsidP="0058245B">
            <w:pPr>
              <w:widowControl/>
              <w:ind w:firstLine="400"/>
              <w:rPr>
                <w:sz w:val="20"/>
              </w:rPr>
            </w:pPr>
            <w:r w:rsidRPr="00A04B46">
              <w:rPr>
                <w:sz w:val="20"/>
              </w:rPr>
              <w:t>pppoeServiceInterface</w:t>
            </w:r>
          </w:p>
        </w:tc>
        <w:tc>
          <w:tcPr>
            <w:tcW w:w="419" w:type="pct"/>
            <w:vAlign w:val="center"/>
          </w:tcPr>
          <w:p w:rsidR="00F405BA" w:rsidRPr="00A04B46" w:rsidRDefault="00F405BA" w:rsidP="0058245B">
            <w:pPr>
              <w:widowControl/>
              <w:ind w:firstLine="400"/>
              <w:jc w:val="center"/>
              <w:rPr>
                <w:sz w:val="20"/>
              </w:rPr>
            </w:pPr>
            <w:r w:rsidRPr="00A04B46">
              <w:rPr>
                <w:sz w:val="20"/>
              </w:rPr>
              <w:t>1</w:t>
            </w:r>
          </w:p>
        </w:tc>
        <w:tc>
          <w:tcPr>
            <w:tcW w:w="454" w:type="pct"/>
            <w:vAlign w:val="center"/>
          </w:tcPr>
          <w:p w:rsidR="00F405BA" w:rsidRPr="00A04B46" w:rsidRDefault="00F405BA" w:rsidP="0058245B">
            <w:pPr>
              <w:widowControl/>
              <w:ind w:firstLine="400"/>
              <w:jc w:val="center"/>
              <w:rPr>
                <w:sz w:val="20"/>
              </w:rPr>
            </w:pPr>
            <w:r w:rsidRPr="00A04B46">
              <w:rPr>
                <w:sz w:val="20"/>
              </w:rPr>
              <w:t>String</w:t>
            </w:r>
          </w:p>
        </w:tc>
        <w:tc>
          <w:tcPr>
            <w:tcW w:w="570" w:type="pct"/>
            <w:vAlign w:val="center"/>
          </w:tcPr>
          <w:p w:rsidR="00F405BA" w:rsidRPr="00A04B46" w:rsidRDefault="00F405BA" w:rsidP="0058245B">
            <w:pPr>
              <w:widowControl/>
              <w:ind w:firstLine="400"/>
              <w:rPr>
                <w:sz w:val="20"/>
              </w:rPr>
            </w:pPr>
            <w:r w:rsidRPr="00A04B46">
              <w:rPr>
                <w:sz w:val="20"/>
              </w:rPr>
              <w:t>宽带绑定</w:t>
            </w:r>
            <w:r w:rsidRPr="00A04B46">
              <w:rPr>
                <w:sz w:val="20"/>
              </w:rPr>
              <w:t>LAN</w:t>
            </w:r>
            <w:r w:rsidRPr="00A04B46">
              <w:rPr>
                <w:sz w:val="20"/>
              </w:rPr>
              <w:t>口</w:t>
            </w:r>
          </w:p>
        </w:tc>
        <w:tc>
          <w:tcPr>
            <w:tcW w:w="1209" w:type="pct"/>
            <w:vAlign w:val="center"/>
          </w:tcPr>
          <w:p w:rsidR="00F405BA" w:rsidRPr="00A04B46" w:rsidRDefault="00F405BA" w:rsidP="0058245B">
            <w:pPr>
              <w:widowControl/>
              <w:ind w:firstLine="400"/>
              <w:rPr>
                <w:sz w:val="20"/>
              </w:rPr>
            </w:pPr>
            <w:r w:rsidRPr="00A04B46">
              <w:rPr>
                <w:sz w:val="20"/>
              </w:rPr>
              <w:t>lan1</w:t>
            </w:r>
            <w:r w:rsidRPr="00A04B46">
              <w:rPr>
                <w:sz w:val="20"/>
              </w:rPr>
              <w:t>，</w:t>
            </w:r>
            <w:r w:rsidRPr="00A04B46">
              <w:rPr>
                <w:sz w:val="20"/>
              </w:rPr>
              <w:t>lan2</w:t>
            </w:r>
            <w:r w:rsidRPr="00A04B46">
              <w:rPr>
                <w:sz w:val="20"/>
              </w:rPr>
              <w:t>，</w:t>
            </w:r>
            <w:r w:rsidRPr="00A04B46">
              <w:rPr>
                <w:sz w:val="20"/>
              </w:rPr>
              <w:lastRenderedPageBreak/>
              <w:t>lan3</w:t>
            </w:r>
            <w:r w:rsidRPr="00A04B46">
              <w:rPr>
                <w:sz w:val="20"/>
              </w:rPr>
              <w:t>，</w:t>
            </w:r>
            <w:r w:rsidRPr="00A04B46">
              <w:rPr>
                <w:sz w:val="20"/>
              </w:rPr>
              <w:t>lan4</w:t>
            </w:r>
            <w:r w:rsidRPr="00A04B46">
              <w:rPr>
                <w:sz w:val="20"/>
              </w:rPr>
              <w:t>，</w:t>
            </w:r>
            <w:r w:rsidRPr="00A04B46">
              <w:rPr>
                <w:sz w:val="20"/>
              </w:rPr>
              <w:t>WiFi</w:t>
            </w:r>
          </w:p>
        </w:tc>
      </w:tr>
      <w:tr w:rsidR="00F405BA" w:rsidRPr="00A04B46" w:rsidTr="0058245B">
        <w:trPr>
          <w:trHeight w:val="285"/>
          <w:jc w:val="center"/>
        </w:trPr>
        <w:tc>
          <w:tcPr>
            <w:tcW w:w="361" w:type="pct"/>
            <w:vAlign w:val="center"/>
          </w:tcPr>
          <w:p w:rsidR="00F405BA" w:rsidRPr="00A04B46" w:rsidRDefault="00F405BA" w:rsidP="0058245B">
            <w:pPr>
              <w:widowControl/>
              <w:ind w:firstLine="400"/>
              <w:rPr>
                <w:sz w:val="20"/>
              </w:rPr>
            </w:pPr>
            <w:r w:rsidRPr="00A04B46">
              <w:rPr>
                <w:sz w:val="20"/>
              </w:rPr>
              <w:lastRenderedPageBreak/>
              <w:t>1.5</w:t>
            </w:r>
          </w:p>
        </w:tc>
        <w:tc>
          <w:tcPr>
            <w:tcW w:w="741" w:type="pct"/>
            <w:vAlign w:val="center"/>
          </w:tcPr>
          <w:p w:rsidR="00F405BA" w:rsidRPr="00A04B46" w:rsidRDefault="00F405BA" w:rsidP="0058245B">
            <w:pPr>
              <w:widowControl/>
              <w:ind w:firstLine="400"/>
              <w:rPr>
                <w:sz w:val="20"/>
              </w:rPr>
            </w:pPr>
            <w:r w:rsidRPr="00A04B46">
              <w:rPr>
                <w:sz w:val="20"/>
              </w:rPr>
              <w:t>indicator</w:t>
            </w:r>
          </w:p>
        </w:tc>
        <w:tc>
          <w:tcPr>
            <w:tcW w:w="1246" w:type="pct"/>
            <w:vAlign w:val="center"/>
          </w:tcPr>
          <w:p w:rsidR="00F405BA" w:rsidRPr="00A04B46" w:rsidRDefault="00F405BA" w:rsidP="0058245B">
            <w:pPr>
              <w:widowControl/>
              <w:ind w:firstLine="400"/>
              <w:rPr>
                <w:sz w:val="20"/>
              </w:rPr>
            </w:pPr>
            <w:r w:rsidRPr="00A04B46">
              <w:rPr>
                <w:sz w:val="20"/>
              </w:rPr>
              <w:t>iptvMode</w:t>
            </w:r>
          </w:p>
        </w:tc>
        <w:tc>
          <w:tcPr>
            <w:tcW w:w="419" w:type="pct"/>
            <w:vAlign w:val="center"/>
          </w:tcPr>
          <w:p w:rsidR="00F405BA" w:rsidRPr="00A04B46" w:rsidRDefault="00F405BA" w:rsidP="0058245B">
            <w:pPr>
              <w:widowControl/>
              <w:ind w:firstLine="400"/>
              <w:jc w:val="center"/>
              <w:rPr>
                <w:sz w:val="20"/>
              </w:rPr>
            </w:pPr>
            <w:r w:rsidRPr="00A04B46">
              <w:rPr>
                <w:sz w:val="20"/>
              </w:rPr>
              <w:t>1</w:t>
            </w:r>
          </w:p>
        </w:tc>
        <w:tc>
          <w:tcPr>
            <w:tcW w:w="454" w:type="pct"/>
            <w:vAlign w:val="center"/>
          </w:tcPr>
          <w:p w:rsidR="00F405BA" w:rsidRPr="00A04B46" w:rsidRDefault="00F405BA" w:rsidP="0058245B">
            <w:pPr>
              <w:widowControl/>
              <w:ind w:firstLine="400"/>
              <w:jc w:val="center"/>
              <w:rPr>
                <w:sz w:val="20"/>
              </w:rPr>
            </w:pPr>
            <w:r w:rsidRPr="00A04B46">
              <w:rPr>
                <w:sz w:val="20"/>
              </w:rPr>
              <w:t>String</w:t>
            </w:r>
          </w:p>
        </w:tc>
        <w:tc>
          <w:tcPr>
            <w:tcW w:w="570" w:type="pct"/>
            <w:vAlign w:val="center"/>
          </w:tcPr>
          <w:p w:rsidR="00F405BA" w:rsidRPr="00A04B46" w:rsidRDefault="00F405BA" w:rsidP="0058245B">
            <w:pPr>
              <w:widowControl/>
              <w:ind w:firstLine="400"/>
              <w:rPr>
                <w:sz w:val="20"/>
              </w:rPr>
            </w:pPr>
            <w:r w:rsidRPr="00A04B46">
              <w:rPr>
                <w:sz w:val="20"/>
              </w:rPr>
              <w:t>IPTV</w:t>
            </w:r>
            <w:r w:rsidRPr="00A04B46">
              <w:rPr>
                <w:sz w:val="20"/>
              </w:rPr>
              <w:t>连接模式</w:t>
            </w:r>
          </w:p>
        </w:tc>
        <w:tc>
          <w:tcPr>
            <w:tcW w:w="1209" w:type="pct"/>
            <w:vAlign w:val="center"/>
          </w:tcPr>
          <w:p w:rsidR="00F405BA" w:rsidRPr="00A04B46" w:rsidRDefault="00F405BA" w:rsidP="0058245B">
            <w:pPr>
              <w:widowControl/>
              <w:ind w:firstLine="400"/>
              <w:rPr>
                <w:sz w:val="20"/>
              </w:rPr>
            </w:pPr>
            <w:r w:rsidRPr="00A04B46">
              <w:rPr>
                <w:sz w:val="20"/>
              </w:rPr>
              <w:t xml:space="preserve">0: </w:t>
            </w:r>
            <w:r w:rsidRPr="00A04B46">
              <w:rPr>
                <w:sz w:val="20"/>
              </w:rPr>
              <w:t>桥接；</w:t>
            </w:r>
          </w:p>
          <w:p w:rsidR="00F405BA" w:rsidRPr="00A04B46" w:rsidRDefault="00F405BA" w:rsidP="0058245B">
            <w:pPr>
              <w:widowControl/>
              <w:ind w:firstLine="400"/>
              <w:rPr>
                <w:sz w:val="20"/>
              </w:rPr>
            </w:pPr>
            <w:r w:rsidRPr="00A04B46">
              <w:rPr>
                <w:sz w:val="20"/>
              </w:rPr>
              <w:t>1</w:t>
            </w:r>
            <w:r w:rsidRPr="00A04B46">
              <w:rPr>
                <w:sz w:val="20"/>
              </w:rPr>
              <w:t>：路由；</w:t>
            </w:r>
          </w:p>
        </w:tc>
      </w:tr>
      <w:tr w:rsidR="00F405BA" w:rsidRPr="00A04B46" w:rsidTr="0058245B">
        <w:trPr>
          <w:trHeight w:val="285"/>
          <w:jc w:val="center"/>
        </w:trPr>
        <w:tc>
          <w:tcPr>
            <w:tcW w:w="361" w:type="pct"/>
            <w:vAlign w:val="center"/>
          </w:tcPr>
          <w:p w:rsidR="00F405BA" w:rsidRPr="00A04B46" w:rsidRDefault="00F405BA" w:rsidP="0058245B">
            <w:pPr>
              <w:widowControl/>
              <w:ind w:firstLine="400"/>
              <w:rPr>
                <w:sz w:val="20"/>
              </w:rPr>
            </w:pPr>
            <w:r w:rsidRPr="00A04B46">
              <w:rPr>
                <w:sz w:val="20"/>
              </w:rPr>
              <w:t>1.6</w:t>
            </w:r>
          </w:p>
        </w:tc>
        <w:tc>
          <w:tcPr>
            <w:tcW w:w="741" w:type="pct"/>
            <w:vAlign w:val="center"/>
          </w:tcPr>
          <w:p w:rsidR="00F405BA" w:rsidRPr="00A04B46" w:rsidRDefault="00F405BA" w:rsidP="0058245B">
            <w:pPr>
              <w:widowControl/>
              <w:ind w:firstLine="400"/>
              <w:rPr>
                <w:sz w:val="20"/>
              </w:rPr>
            </w:pPr>
            <w:r w:rsidRPr="00A04B46">
              <w:rPr>
                <w:sz w:val="20"/>
              </w:rPr>
              <w:t>indicator</w:t>
            </w:r>
          </w:p>
        </w:tc>
        <w:tc>
          <w:tcPr>
            <w:tcW w:w="1246" w:type="pct"/>
            <w:vAlign w:val="center"/>
          </w:tcPr>
          <w:p w:rsidR="00F405BA" w:rsidRPr="00A04B46" w:rsidRDefault="00F405BA" w:rsidP="0058245B">
            <w:pPr>
              <w:widowControl/>
              <w:ind w:firstLine="400"/>
              <w:rPr>
                <w:sz w:val="20"/>
              </w:rPr>
            </w:pPr>
            <w:r w:rsidRPr="00A04B46">
              <w:rPr>
                <w:sz w:val="20"/>
              </w:rPr>
              <w:t>iptvVlan</w:t>
            </w:r>
          </w:p>
        </w:tc>
        <w:tc>
          <w:tcPr>
            <w:tcW w:w="419" w:type="pct"/>
            <w:vAlign w:val="center"/>
          </w:tcPr>
          <w:p w:rsidR="00F405BA" w:rsidRPr="00A04B46" w:rsidRDefault="00F405BA" w:rsidP="0058245B">
            <w:pPr>
              <w:widowControl/>
              <w:ind w:firstLine="400"/>
              <w:jc w:val="center"/>
              <w:rPr>
                <w:sz w:val="20"/>
              </w:rPr>
            </w:pPr>
            <w:r w:rsidRPr="00A04B46">
              <w:rPr>
                <w:sz w:val="20"/>
              </w:rPr>
              <w:t>1</w:t>
            </w:r>
          </w:p>
        </w:tc>
        <w:tc>
          <w:tcPr>
            <w:tcW w:w="454" w:type="pct"/>
            <w:vAlign w:val="center"/>
          </w:tcPr>
          <w:p w:rsidR="00F405BA" w:rsidRPr="00A04B46" w:rsidRDefault="00F405BA" w:rsidP="0058245B">
            <w:pPr>
              <w:widowControl/>
              <w:ind w:firstLine="400"/>
              <w:jc w:val="center"/>
              <w:rPr>
                <w:sz w:val="20"/>
              </w:rPr>
            </w:pPr>
            <w:r w:rsidRPr="00A04B46">
              <w:rPr>
                <w:sz w:val="20"/>
              </w:rPr>
              <w:t>String</w:t>
            </w:r>
          </w:p>
        </w:tc>
        <w:tc>
          <w:tcPr>
            <w:tcW w:w="570" w:type="pct"/>
            <w:vAlign w:val="center"/>
          </w:tcPr>
          <w:p w:rsidR="00F405BA" w:rsidRPr="00A04B46" w:rsidRDefault="00F405BA" w:rsidP="0058245B">
            <w:pPr>
              <w:widowControl/>
              <w:ind w:firstLine="400"/>
              <w:rPr>
                <w:sz w:val="20"/>
              </w:rPr>
            </w:pPr>
            <w:r w:rsidRPr="00A04B46">
              <w:rPr>
                <w:sz w:val="20"/>
              </w:rPr>
              <w:t>IPTV</w:t>
            </w:r>
            <w:r w:rsidRPr="00A04B46">
              <w:rPr>
                <w:sz w:val="20"/>
              </w:rPr>
              <w:t>业务</w:t>
            </w:r>
            <w:r w:rsidRPr="00A04B46">
              <w:rPr>
                <w:sz w:val="20"/>
              </w:rPr>
              <w:t>VLAN</w:t>
            </w:r>
          </w:p>
        </w:tc>
        <w:tc>
          <w:tcPr>
            <w:tcW w:w="1209" w:type="pct"/>
            <w:vAlign w:val="center"/>
          </w:tcPr>
          <w:p w:rsidR="00F405BA" w:rsidRPr="00A04B46" w:rsidRDefault="00F405BA" w:rsidP="0058245B">
            <w:pPr>
              <w:widowControl/>
              <w:ind w:firstLine="400"/>
              <w:rPr>
                <w:sz w:val="20"/>
              </w:rPr>
            </w:pPr>
          </w:p>
        </w:tc>
      </w:tr>
      <w:tr w:rsidR="00F405BA" w:rsidRPr="00A04B46" w:rsidTr="0058245B">
        <w:trPr>
          <w:trHeight w:val="285"/>
          <w:jc w:val="center"/>
        </w:trPr>
        <w:tc>
          <w:tcPr>
            <w:tcW w:w="361" w:type="pct"/>
            <w:vAlign w:val="center"/>
          </w:tcPr>
          <w:p w:rsidR="00F405BA" w:rsidRPr="00A04B46" w:rsidRDefault="00F405BA" w:rsidP="0058245B">
            <w:pPr>
              <w:widowControl/>
              <w:ind w:firstLine="400"/>
              <w:rPr>
                <w:sz w:val="20"/>
              </w:rPr>
            </w:pPr>
            <w:r w:rsidRPr="00A04B46">
              <w:rPr>
                <w:sz w:val="20"/>
              </w:rPr>
              <w:t>1.7</w:t>
            </w:r>
          </w:p>
        </w:tc>
        <w:tc>
          <w:tcPr>
            <w:tcW w:w="741" w:type="pct"/>
            <w:vAlign w:val="center"/>
          </w:tcPr>
          <w:p w:rsidR="00F405BA" w:rsidRPr="00A04B46" w:rsidRDefault="00F405BA" w:rsidP="0058245B">
            <w:pPr>
              <w:widowControl/>
              <w:ind w:firstLine="400"/>
              <w:rPr>
                <w:sz w:val="20"/>
              </w:rPr>
            </w:pPr>
            <w:r w:rsidRPr="00A04B46">
              <w:rPr>
                <w:sz w:val="20"/>
              </w:rPr>
              <w:t>indicator</w:t>
            </w:r>
          </w:p>
        </w:tc>
        <w:tc>
          <w:tcPr>
            <w:tcW w:w="1246" w:type="pct"/>
            <w:vAlign w:val="center"/>
          </w:tcPr>
          <w:p w:rsidR="00F405BA" w:rsidRPr="00A04B46" w:rsidRDefault="00F405BA" w:rsidP="0058245B">
            <w:pPr>
              <w:widowControl/>
              <w:ind w:firstLine="400"/>
              <w:rPr>
                <w:sz w:val="20"/>
              </w:rPr>
            </w:pPr>
            <w:r w:rsidRPr="00A04B46">
              <w:rPr>
                <w:sz w:val="20"/>
              </w:rPr>
              <w:t>iptvServiceInterface</w:t>
            </w:r>
          </w:p>
        </w:tc>
        <w:tc>
          <w:tcPr>
            <w:tcW w:w="419" w:type="pct"/>
            <w:vAlign w:val="center"/>
          </w:tcPr>
          <w:p w:rsidR="00F405BA" w:rsidRPr="00A04B46" w:rsidRDefault="00F405BA" w:rsidP="0058245B">
            <w:pPr>
              <w:widowControl/>
              <w:ind w:firstLine="400"/>
              <w:jc w:val="center"/>
              <w:rPr>
                <w:sz w:val="20"/>
              </w:rPr>
            </w:pPr>
            <w:r w:rsidRPr="00A04B46">
              <w:rPr>
                <w:sz w:val="20"/>
              </w:rPr>
              <w:t>1</w:t>
            </w:r>
          </w:p>
        </w:tc>
        <w:tc>
          <w:tcPr>
            <w:tcW w:w="454" w:type="pct"/>
            <w:vAlign w:val="center"/>
          </w:tcPr>
          <w:p w:rsidR="00F405BA" w:rsidRPr="00A04B46" w:rsidRDefault="00F405BA" w:rsidP="0058245B">
            <w:pPr>
              <w:widowControl/>
              <w:ind w:firstLine="400"/>
              <w:jc w:val="center"/>
              <w:rPr>
                <w:sz w:val="20"/>
              </w:rPr>
            </w:pPr>
            <w:r w:rsidRPr="00A04B46">
              <w:rPr>
                <w:sz w:val="20"/>
              </w:rPr>
              <w:t>String</w:t>
            </w:r>
          </w:p>
        </w:tc>
        <w:tc>
          <w:tcPr>
            <w:tcW w:w="570" w:type="pct"/>
            <w:vAlign w:val="center"/>
          </w:tcPr>
          <w:p w:rsidR="00F405BA" w:rsidRPr="00A04B46" w:rsidRDefault="00F405BA" w:rsidP="0058245B">
            <w:pPr>
              <w:widowControl/>
              <w:ind w:firstLine="400"/>
              <w:rPr>
                <w:sz w:val="20"/>
              </w:rPr>
            </w:pPr>
            <w:r w:rsidRPr="00A04B46">
              <w:rPr>
                <w:sz w:val="20"/>
              </w:rPr>
              <w:t>IPTV</w:t>
            </w:r>
            <w:r w:rsidRPr="00A04B46">
              <w:rPr>
                <w:sz w:val="20"/>
              </w:rPr>
              <w:t>绑定</w:t>
            </w:r>
            <w:r w:rsidRPr="00A04B46">
              <w:rPr>
                <w:sz w:val="20"/>
              </w:rPr>
              <w:t>LAN</w:t>
            </w:r>
            <w:r w:rsidRPr="00A04B46">
              <w:rPr>
                <w:sz w:val="20"/>
              </w:rPr>
              <w:t>口</w:t>
            </w:r>
          </w:p>
        </w:tc>
        <w:tc>
          <w:tcPr>
            <w:tcW w:w="1209" w:type="pct"/>
            <w:vAlign w:val="center"/>
          </w:tcPr>
          <w:p w:rsidR="00F405BA" w:rsidRPr="00A04B46" w:rsidRDefault="00F405BA" w:rsidP="0058245B">
            <w:pPr>
              <w:widowControl/>
              <w:ind w:firstLine="400"/>
              <w:rPr>
                <w:sz w:val="20"/>
              </w:rPr>
            </w:pPr>
            <w:r w:rsidRPr="00A04B46">
              <w:rPr>
                <w:sz w:val="20"/>
              </w:rPr>
              <w:t>lan1</w:t>
            </w:r>
            <w:r w:rsidRPr="00A04B46">
              <w:rPr>
                <w:sz w:val="20"/>
              </w:rPr>
              <w:t>，</w:t>
            </w:r>
            <w:r w:rsidRPr="00A04B46">
              <w:rPr>
                <w:sz w:val="20"/>
              </w:rPr>
              <w:t>lan2</w:t>
            </w:r>
            <w:r w:rsidRPr="00A04B46">
              <w:rPr>
                <w:sz w:val="20"/>
              </w:rPr>
              <w:t>，</w:t>
            </w:r>
            <w:r w:rsidRPr="00A04B46">
              <w:rPr>
                <w:sz w:val="20"/>
              </w:rPr>
              <w:t>lan3</w:t>
            </w:r>
            <w:r w:rsidRPr="00A04B46">
              <w:rPr>
                <w:sz w:val="20"/>
              </w:rPr>
              <w:t>，</w:t>
            </w:r>
            <w:r w:rsidRPr="00A04B46">
              <w:rPr>
                <w:sz w:val="20"/>
              </w:rPr>
              <w:t>lan4</w:t>
            </w:r>
          </w:p>
        </w:tc>
      </w:tr>
      <w:tr w:rsidR="00F405BA" w:rsidRPr="00A04B46" w:rsidTr="0058245B">
        <w:trPr>
          <w:trHeight w:val="285"/>
          <w:jc w:val="center"/>
        </w:trPr>
        <w:tc>
          <w:tcPr>
            <w:tcW w:w="361" w:type="pct"/>
            <w:vAlign w:val="center"/>
          </w:tcPr>
          <w:p w:rsidR="00F405BA" w:rsidRPr="00A04B46" w:rsidRDefault="00F405BA" w:rsidP="0058245B">
            <w:pPr>
              <w:widowControl/>
              <w:ind w:firstLine="400"/>
              <w:rPr>
                <w:sz w:val="20"/>
              </w:rPr>
            </w:pPr>
            <w:r w:rsidRPr="00A04B46">
              <w:rPr>
                <w:sz w:val="20"/>
              </w:rPr>
              <w:t>1.8</w:t>
            </w:r>
          </w:p>
        </w:tc>
        <w:tc>
          <w:tcPr>
            <w:tcW w:w="741" w:type="pct"/>
            <w:vAlign w:val="center"/>
          </w:tcPr>
          <w:p w:rsidR="00F405BA" w:rsidRPr="00A04B46" w:rsidRDefault="00F405BA" w:rsidP="0058245B">
            <w:pPr>
              <w:widowControl/>
              <w:ind w:firstLine="400"/>
              <w:rPr>
                <w:sz w:val="20"/>
              </w:rPr>
            </w:pPr>
            <w:r w:rsidRPr="00A04B46">
              <w:rPr>
                <w:sz w:val="20"/>
              </w:rPr>
              <w:t>indicator</w:t>
            </w:r>
          </w:p>
        </w:tc>
        <w:tc>
          <w:tcPr>
            <w:tcW w:w="1246" w:type="pct"/>
            <w:vAlign w:val="center"/>
          </w:tcPr>
          <w:p w:rsidR="00F405BA" w:rsidRPr="00A04B46" w:rsidRDefault="00F405BA" w:rsidP="0058245B">
            <w:pPr>
              <w:widowControl/>
              <w:ind w:firstLine="400"/>
              <w:rPr>
                <w:sz w:val="20"/>
              </w:rPr>
            </w:pPr>
            <w:r w:rsidRPr="00A04B46">
              <w:rPr>
                <w:sz w:val="20"/>
              </w:rPr>
              <w:t>voipMode</w:t>
            </w:r>
          </w:p>
        </w:tc>
        <w:tc>
          <w:tcPr>
            <w:tcW w:w="419" w:type="pct"/>
            <w:vAlign w:val="center"/>
          </w:tcPr>
          <w:p w:rsidR="00F405BA" w:rsidRPr="00A04B46" w:rsidRDefault="00F405BA" w:rsidP="0058245B">
            <w:pPr>
              <w:widowControl/>
              <w:ind w:firstLine="400"/>
              <w:jc w:val="center"/>
              <w:rPr>
                <w:sz w:val="20"/>
              </w:rPr>
            </w:pPr>
            <w:r w:rsidRPr="00A04B46">
              <w:rPr>
                <w:sz w:val="20"/>
              </w:rPr>
              <w:t>1</w:t>
            </w:r>
          </w:p>
        </w:tc>
        <w:tc>
          <w:tcPr>
            <w:tcW w:w="454" w:type="pct"/>
            <w:vAlign w:val="center"/>
          </w:tcPr>
          <w:p w:rsidR="00F405BA" w:rsidRPr="00A04B46" w:rsidRDefault="00F405BA" w:rsidP="0058245B">
            <w:pPr>
              <w:widowControl/>
              <w:ind w:firstLine="400"/>
              <w:jc w:val="center"/>
              <w:rPr>
                <w:sz w:val="20"/>
              </w:rPr>
            </w:pPr>
            <w:r w:rsidRPr="00A04B46">
              <w:rPr>
                <w:sz w:val="20"/>
              </w:rPr>
              <w:t>String</w:t>
            </w:r>
          </w:p>
        </w:tc>
        <w:tc>
          <w:tcPr>
            <w:tcW w:w="570" w:type="pct"/>
            <w:vAlign w:val="center"/>
          </w:tcPr>
          <w:p w:rsidR="00F405BA" w:rsidRPr="00A04B46" w:rsidRDefault="00F405BA" w:rsidP="0058245B">
            <w:pPr>
              <w:widowControl/>
              <w:ind w:firstLine="400"/>
              <w:rPr>
                <w:sz w:val="20"/>
              </w:rPr>
            </w:pPr>
            <w:r w:rsidRPr="00A04B46">
              <w:rPr>
                <w:sz w:val="20"/>
              </w:rPr>
              <w:t>Voip</w:t>
            </w:r>
            <w:r w:rsidRPr="00A04B46">
              <w:rPr>
                <w:sz w:val="20"/>
              </w:rPr>
              <w:t>连接模式</w:t>
            </w:r>
          </w:p>
        </w:tc>
        <w:tc>
          <w:tcPr>
            <w:tcW w:w="1209" w:type="pct"/>
            <w:vAlign w:val="center"/>
          </w:tcPr>
          <w:p w:rsidR="00F405BA" w:rsidRPr="00A04B46" w:rsidRDefault="00F405BA" w:rsidP="0058245B">
            <w:pPr>
              <w:widowControl/>
              <w:ind w:firstLine="400"/>
              <w:rPr>
                <w:sz w:val="20"/>
              </w:rPr>
            </w:pPr>
            <w:r w:rsidRPr="00A04B46">
              <w:rPr>
                <w:sz w:val="20"/>
              </w:rPr>
              <w:t>0</w:t>
            </w:r>
            <w:r w:rsidRPr="00A04B46">
              <w:rPr>
                <w:sz w:val="20"/>
              </w:rPr>
              <w:t>：</w:t>
            </w:r>
            <w:r w:rsidRPr="00A04B46">
              <w:rPr>
                <w:sz w:val="20"/>
              </w:rPr>
              <w:t>sip</w:t>
            </w:r>
          </w:p>
          <w:p w:rsidR="00F405BA" w:rsidRPr="00A04B46" w:rsidRDefault="00F405BA" w:rsidP="0058245B">
            <w:pPr>
              <w:widowControl/>
              <w:ind w:firstLine="400"/>
              <w:rPr>
                <w:sz w:val="20"/>
              </w:rPr>
            </w:pPr>
            <w:r w:rsidRPr="00A04B46">
              <w:rPr>
                <w:sz w:val="20"/>
              </w:rPr>
              <w:t>1</w:t>
            </w:r>
            <w:r w:rsidRPr="00A04B46">
              <w:rPr>
                <w:sz w:val="20"/>
              </w:rPr>
              <w:t>：其他</w:t>
            </w:r>
          </w:p>
        </w:tc>
      </w:tr>
      <w:tr w:rsidR="00F405BA" w:rsidRPr="00A04B46" w:rsidTr="0058245B">
        <w:trPr>
          <w:trHeight w:val="285"/>
          <w:jc w:val="center"/>
        </w:trPr>
        <w:tc>
          <w:tcPr>
            <w:tcW w:w="361" w:type="pct"/>
            <w:vAlign w:val="center"/>
          </w:tcPr>
          <w:p w:rsidR="00F405BA" w:rsidRPr="00A04B46" w:rsidRDefault="00F405BA" w:rsidP="0058245B">
            <w:pPr>
              <w:widowControl/>
              <w:ind w:firstLine="400"/>
              <w:rPr>
                <w:sz w:val="20"/>
              </w:rPr>
            </w:pPr>
            <w:r w:rsidRPr="00A04B46">
              <w:rPr>
                <w:sz w:val="20"/>
              </w:rPr>
              <w:t>1.9</w:t>
            </w:r>
          </w:p>
        </w:tc>
        <w:tc>
          <w:tcPr>
            <w:tcW w:w="741" w:type="pct"/>
            <w:vAlign w:val="center"/>
          </w:tcPr>
          <w:p w:rsidR="00F405BA" w:rsidRPr="00A04B46" w:rsidRDefault="00F405BA" w:rsidP="0058245B">
            <w:pPr>
              <w:widowControl/>
              <w:ind w:firstLine="400"/>
              <w:rPr>
                <w:sz w:val="20"/>
              </w:rPr>
            </w:pPr>
            <w:r w:rsidRPr="00A04B46">
              <w:rPr>
                <w:sz w:val="20"/>
              </w:rPr>
              <w:t>indicator</w:t>
            </w:r>
          </w:p>
        </w:tc>
        <w:tc>
          <w:tcPr>
            <w:tcW w:w="1246" w:type="pct"/>
            <w:vAlign w:val="center"/>
          </w:tcPr>
          <w:p w:rsidR="00F405BA" w:rsidRPr="00A04B46" w:rsidRDefault="00F405BA" w:rsidP="0058245B">
            <w:pPr>
              <w:widowControl/>
              <w:ind w:firstLine="400"/>
              <w:rPr>
                <w:sz w:val="20"/>
              </w:rPr>
            </w:pPr>
            <w:r w:rsidRPr="00A04B46">
              <w:rPr>
                <w:sz w:val="20"/>
              </w:rPr>
              <w:t>voipVlan</w:t>
            </w:r>
          </w:p>
        </w:tc>
        <w:tc>
          <w:tcPr>
            <w:tcW w:w="419" w:type="pct"/>
            <w:vAlign w:val="center"/>
          </w:tcPr>
          <w:p w:rsidR="00F405BA" w:rsidRPr="00A04B46" w:rsidRDefault="00F405BA" w:rsidP="0058245B">
            <w:pPr>
              <w:widowControl/>
              <w:ind w:firstLine="400"/>
              <w:jc w:val="center"/>
              <w:rPr>
                <w:sz w:val="20"/>
              </w:rPr>
            </w:pPr>
            <w:r w:rsidRPr="00A04B46">
              <w:rPr>
                <w:sz w:val="20"/>
              </w:rPr>
              <w:t>1</w:t>
            </w:r>
          </w:p>
        </w:tc>
        <w:tc>
          <w:tcPr>
            <w:tcW w:w="454" w:type="pct"/>
            <w:vAlign w:val="center"/>
          </w:tcPr>
          <w:p w:rsidR="00F405BA" w:rsidRPr="00A04B46" w:rsidRDefault="00F405BA" w:rsidP="0058245B">
            <w:pPr>
              <w:widowControl/>
              <w:ind w:firstLine="400"/>
              <w:jc w:val="center"/>
              <w:rPr>
                <w:sz w:val="20"/>
              </w:rPr>
            </w:pPr>
            <w:r w:rsidRPr="00A04B46">
              <w:rPr>
                <w:sz w:val="20"/>
              </w:rPr>
              <w:t>String</w:t>
            </w:r>
          </w:p>
        </w:tc>
        <w:tc>
          <w:tcPr>
            <w:tcW w:w="570" w:type="pct"/>
            <w:vAlign w:val="center"/>
          </w:tcPr>
          <w:p w:rsidR="00F405BA" w:rsidRPr="00A04B46" w:rsidRDefault="00F405BA" w:rsidP="0058245B">
            <w:pPr>
              <w:widowControl/>
              <w:ind w:firstLine="400"/>
              <w:rPr>
                <w:sz w:val="20"/>
              </w:rPr>
            </w:pPr>
            <w:r w:rsidRPr="00A04B46">
              <w:rPr>
                <w:sz w:val="20"/>
              </w:rPr>
              <w:t>Voip</w:t>
            </w:r>
            <w:r w:rsidRPr="00A04B46">
              <w:rPr>
                <w:sz w:val="20"/>
              </w:rPr>
              <w:t>业务</w:t>
            </w:r>
            <w:r w:rsidRPr="00A04B46">
              <w:rPr>
                <w:sz w:val="20"/>
              </w:rPr>
              <w:t>Vlan</w:t>
            </w:r>
          </w:p>
        </w:tc>
        <w:tc>
          <w:tcPr>
            <w:tcW w:w="1209" w:type="pct"/>
            <w:vAlign w:val="center"/>
          </w:tcPr>
          <w:p w:rsidR="00F405BA" w:rsidRPr="00A04B46" w:rsidRDefault="00F405BA" w:rsidP="0058245B">
            <w:pPr>
              <w:widowControl/>
              <w:ind w:firstLine="400"/>
              <w:rPr>
                <w:sz w:val="20"/>
              </w:rPr>
            </w:pPr>
          </w:p>
        </w:tc>
      </w:tr>
      <w:tr w:rsidR="00F405BA" w:rsidRPr="00A04B46" w:rsidTr="0058245B">
        <w:trPr>
          <w:trHeight w:val="285"/>
          <w:jc w:val="center"/>
        </w:trPr>
        <w:tc>
          <w:tcPr>
            <w:tcW w:w="361" w:type="pct"/>
            <w:vAlign w:val="center"/>
          </w:tcPr>
          <w:p w:rsidR="00F405BA" w:rsidRPr="00A04B46" w:rsidRDefault="00F405BA" w:rsidP="0058245B">
            <w:pPr>
              <w:widowControl/>
              <w:ind w:firstLine="400"/>
              <w:rPr>
                <w:sz w:val="20"/>
              </w:rPr>
            </w:pPr>
            <w:r w:rsidRPr="00A04B46">
              <w:rPr>
                <w:sz w:val="20"/>
              </w:rPr>
              <w:lastRenderedPageBreak/>
              <w:t>1.10</w:t>
            </w:r>
          </w:p>
        </w:tc>
        <w:tc>
          <w:tcPr>
            <w:tcW w:w="741" w:type="pct"/>
            <w:vAlign w:val="center"/>
          </w:tcPr>
          <w:p w:rsidR="00F405BA" w:rsidRPr="00A04B46" w:rsidRDefault="00F405BA" w:rsidP="0058245B">
            <w:pPr>
              <w:widowControl/>
              <w:ind w:firstLine="400"/>
              <w:rPr>
                <w:sz w:val="20"/>
              </w:rPr>
            </w:pPr>
            <w:r w:rsidRPr="00A04B46">
              <w:rPr>
                <w:sz w:val="20"/>
              </w:rPr>
              <w:t>indicator</w:t>
            </w:r>
          </w:p>
        </w:tc>
        <w:tc>
          <w:tcPr>
            <w:tcW w:w="1246" w:type="pct"/>
            <w:vAlign w:val="center"/>
          </w:tcPr>
          <w:p w:rsidR="00F405BA" w:rsidRPr="00A04B46" w:rsidRDefault="00F405BA" w:rsidP="0058245B">
            <w:pPr>
              <w:widowControl/>
              <w:ind w:firstLine="400"/>
              <w:rPr>
                <w:sz w:val="20"/>
              </w:rPr>
            </w:pPr>
            <w:r w:rsidRPr="00A04B46">
              <w:rPr>
                <w:sz w:val="20"/>
              </w:rPr>
              <w:t>voipAccount</w:t>
            </w:r>
          </w:p>
        </w:tc>
        <w:tc>
          <w:tcPr>
            <w:tcW w:w="419" w:type="pct"/>
            <w:vAlign w:val="center"/>
          </w:tcPr>
          <w:p w:rsidR="00F405BA" w:rsidRPr="00A04B46" w:rsidRDefault="00F405BA" w:rsidP="0058245B">
            <w:pPr>
              <w:widowControl/>
              <w:ind w:firstLine="400"/>
              <w:jc w:val="center"/>
              <w:rPr>
                <w:sz w:val="20"/>
              </w:rPr>
            </w:pPr>
            <w:r w:rsidRPr="00A04B46">
              <w:rPr>
                <w:sz w:val="20"/>
              </w:rPr>
              <w:t>1</w:t>
            </w:r>
          </w:p>
        </w:tc>
        <w:tc>
          <w:tcPr>
            <w:tcW w:w="454" w:type="pct"/>
            <w:vAlign w:val="center"/>
          </w:tcPr>
          <w:p w:rsidR="00F405BA" w:rsidRPr="00A04B46" w:rsidRDefault="00F405BA" w:rsidP="0058245B">
            <w:pPr>
              <w:widowControl/>
              <w:ind w:firstLine="400"/>
              <w:jc w:val="center"/>
              <w:rPr>
                <w:sz w:val="20"/>
              </w:rPr>
            </w:pPr>
            <w:r w:rsidRPr="00A04B46">
              <w:rPr>
                <w:sz w:val="20"/>
              </w:rPr>
              <w:t>String</w:t>
            </w:r>
          </w:p>
        </w:tc>
        <w:tc>
          <w:tcPr>
            <w:tcW w:w="570" w:type="pct"/>
            <w:vAlign w:val="center"/>
          </w:tcPr>
          <w:p w:rsidR="00F405BA" w:rsidRPr="00A04B46" w:rsidRDefault="00F405BA" w:rsidP="0058245B">
            <w:pPr>
              <w:widowControl/>
              <w:ind w:firstLine="400"/>
              <w:rPr>
                <w:sz w:val="20"/>
              </w:rPr>
            </w:pPr>
            <w:r w:rsidRPr="00A04B46">
              <w:rPr>
                <w:sz w:val="20"/>
              </w:rPr>
              <w:t>Voip</w:t>
            </w:r>
            <w:r w:rsidRPr="00A04B46">
              <w:rPr>
                <w:sz w:val="20"/>
              </w:rPr>
              <w:t>业务账号</w:t>
            </w:r>
          </w:p>
        </w:tc>
        <w:tc>
          <w:tcPr>
            <w:tcW w:w="1209" w:type="pct"/>
            <w:vAlign w:val="center"/>
          </w:tcPr>
          <w:p w:rsidR="00F405BA" w:rsidRPr="00A04B46" w:rsidRDefault="00F405BA" w:rsidP="0058245B">
            <w:pPr>
              <w:widowControl/>
              <w:ind w:firstLine="400"/>
              <w:rPr>
                <w:sz w:val="20"/>
              </w:rPr>
            </w:pPr>
          </w:p>
        </w:tc>
      </w:tr>
      <w:tr w:rsidR="00F405BA" w:rsidRPr="00A04B46" w:rsidTr="0058245B">
        <w:trPr>
          <w:trHeight w:val="285"/>
          <w:jc w:val="center"/>
        </w:trPr>
        <w:tc>
          <w:tcPr>
            <w:tcW w:w="361" w:type="pct"/>
            <w:vAlign w:val="center"/>
          </w:tcPr>
          <w:p w:rsidR="00F405BA" w:rsidRPr="00A04B46" w:rsidRDefault="00F405BA" w:rsidP="0058245B">
            <w:pPr>
              <w:widowControl/>
              <w:ind w:firstLine="400"/>
              <w:rPr>
                <w:sz w:val="20"/>
              </w:rPr>
            </w:pPr>
            <w:r w:rsidRPr="00A04B46">
              <w:rPr>
                <w:sz w:val="20"/>
              </w:rPr>
              <w:t>1.11</w:t>
            </w:r>
          </w:p>
        </w:tc>
        <w:tc>
          <w:tcPr>
            <w:tcW w:w="741" w:type="pct"/>
            <w:vAlign w:val="center"/>
          </w:tcPr>
          <w:p w:rsidR="00F405BA" w:rsidRPr="00A04B46" w:rsidRDefault="00F405BA" w:rsidP="0058245B">
            <w:pPr>
              <w:widowControl/>
              <w:ind w:firstLine="400"/>
              <w:rPr>
                <w:sz w:val="20"/>
              </w:rPr>
            </w:pPr>
            <w:r w:rsidRPr="00A04B46">
              <w:rPr>
                <w:sz w:val="20"/>
              </w:rPr>
              <w:t>indicator</w:t>
            </w:r>
          </w:p>
        </w:tc>
        <w:tc>
          <w:tcPr>
            <w:tcW w:w="1246" w:type="pct"/>
            <w:vAlign w:val="center"/>
          </w:tcPr>
          <w:p w:rsidR="00F405BA" w:rsidRPr="00A04B46" w:rsidRDefault="00F405BA" w:rsidP="0058245B">
            <w:pPr>
              <w:widowControl/>
              <w:ind w:firstLine="400"/>
              <w:rPr>
                <w:sz w:val="20"/>
              </w:rPr>
            </w:pPr>
            <w:r w:rsidRPr="00A04B46">
              <w:rPr>
                <w:sz w:val="20"/>
              </w:rPr>
              <w:t>voipServiceInterface</w:t>
            </w:r>
          </w:p>
        </w:tc>
        <w:tc>
          <w:tcPr>
            <w:tcW w:w="419" w:type="pct"/>
            <w:vAlign w:val="center"/>
          </w:tcPr>
          <w:p w:rsidR="00F405BA" w:rsidRPr="00A04B46" w:rsidRDefault="00F405BA" w:rsidP="0058245B">
            <w:pPr>
              <w:widowControl/>
              <w:ind w:firstLine="400"/>
              <w:jc w:val="center"/>
              <w:rPr>
                <w:sz w:val="20"/>
              </w:rPr>
            </w:pPr>
            <w:r w:rsidRPr="00A04B46">
              <w:rPr>
                <w:sz w:val="20"/>
              </w:rPr>
              <w:t>1</w:t>
            </w:r>
          </w:p>
        </w:tc>
        <w:tc>
          <w:tcPr>
            <w:tcW w:w="454" w:type="pct"/>
            <w:vAlign w:val="center"/>
          </w:tcPr>
          <w:p w:rsidR="00F405BA" w:rsidRPr="00A04B46" w:rsidRDefault="00F405BA" w:rsidP="0058245B">
            <w:pPr>
              <w:widowControl/>
              <w:ind w:firstLine="400"/>
              <w:jc w:val="center"/>
              <w:rPr>
                <w:sz w:val="20"/>
              </w:rPr>
            </w:pPr>
            <w:r w:rsidRPr="00A04B46">
              <w:rPr>
                <w:sz w:val="20"/>
              </w:rPr>
              <w:t>String</w:t>
            </w:r>
          </w:p>
        </w:tc>
        <w:tc>
          <w:tcPr>
            <w:tcW w:w="570" w:type="pct"/>
            <w:vAlign w:val="center"/>
          </w:tcPr>
          <w:p w:rsidR="00F405BA" w:rsidRPr="00A04B46" w:rsidRDefault="00F405BA" w:rsidP="0058245B">
            <w:pPr>
              <w:widowControl/>
              <w:ind w:firstLine="400"/>
              <w:rPr>
                <w:sz w:val="20"/>
              </w:rPr>
            </w:pPr>
            <w:r w:rsidRPr="00A04B46">
              <w:rPr>
                <w:sz w:val="20"/>
              </w:rPr>
              <w:t>voip</w:t>
            </w:r>
            <w:r w:rsidRPr="00A04B46">
              <w:rPr>
                <w:sz w:val="20"/>
              </w:rPr>
              <w:t>绑定端口</w:t>
            </w:r>
          </w:p>
        </w:tc>
        <w:tc>
          <w:tcPr>
            <w:tcW w:w="1209" w:type="pct"/>
            <w:vAlign w:val="center"/>
          </w:tcPr>
          <w:p w:rsidR="00F405BA" w:rsidRPr="00A04B46" w:rsidRDefault="00F405BA" w:rsidP="0058245B">
            <w:pPr>
              <w:widowControl/>
              <w:ind w:firstLine="400"/>
              <w:rPr>
                <w:sz w:val="20"/>
              </w:rPr>
            </w:pPr>
            <w:r w:rsidRPr="00A04B46">
              <w:rPr>
                <w:sz w:val="20"/>
              </w:rPr>
              <w:t>line1</w:t>
            </w:r>
            <w:r w:rsidRPr="00A04B46">
              <w:rPr>
                <w:sz w:val="20"/>
              </w:rPr>
              <w:t>，</w:t>
            </w:r>
            <w:r w:rsidRPr="00A04B46">
              <w:rPr>
                <w:sz w:val="20"/>
              </w:rPr>
              <w:t>line2</w:t>
            </w:r>
          </w:p>
        </w:tc>
      </w:tr>
      <w:tr w:rsidR="00F405BA" w:rsidRPr="00A04B46" w:rsidTr="0058245B">
        <w:trPr>
          <w:trHeight w:val="285"/>
          <w:jc w:val="center"/>
        </w:trPr>
        <w:tc>
          <w:tcPr>
            <w:tcW w:w="361" w:type="pct"/>
            <w:vAlign w:val="center"/>
          </w:tcPr>
          <w:p w:rsidR="00F405BA" w:rsidRPr="00A04B46" w:rsidRDefault="00F405BA" w:rsidP="0058245B">
            <w:pPr>
              <w:widowControl/>
              <w:ind w:firstLine="400"/>
              <w:rPr>
                <w:sz w:val="20"/>
              </w:rPr>
            </w:pPr>
            <w:r w:rsidRPr="00A04B46">
              <w:rPr>
                <w:sz w:val="20"/>
              </w:rPr>
              <w:t>2</w:t>
            </w:r>
          </w:p>
        </w:tc>
        <w:tc>
          <w:tcPr>
            <w:tcW w:w="741" w:type="pct"/>
            <w:vAlign w:val="center"/>
          </w:tcPr>
          <w:p w:rsidR="00F405BA" w:rsidRPr="00A04B46" w:rsidRDefault="00F405BA" w:rsidP="0058245B">
            <w:pPr>
              <w:widowControl/>
              <w:ind w:firstLine="400"/>
              <w:rPr>
                <w:sz w:val="20"/>
              </w:rPr>
            </w:pPr>
            <w:r w:rsidRPr="00A04B46">
              <w:rPr>
                <w:sz w:val="20"/>
              </w:rPr>
              <w:t>result</w:t>
            </w:r>
          </w:p>
        </w:tc>
        <w:tc>
          <w:tcPr>
            <w:tcW w:w="1246" w:type="pct"/>
            <w:vAlign w:val="center"/>
          </w:tcPr>
          <w:p w:rsidR="00F405BA" w:rsidRPr="00A04B46" w:rsidRDefault="00F405BA" w:rsidP="0058245B">
            <w:pPr>
              <w:widowControl/>
              <w:ind w:firstLine="400"/>
              <w:rPr>
                <w:sz w:val="20"/>
              </w:rPr>
            </w:pPr>
            <w:r w:rsidRPr="00A04B46">
              <w:rPr>
                <w:sz w:val="20"/>
              </w:rPr>
              <w:t>isConfig</w:t>
            </w:r>
          </w:p>
        </w:tc>
        <w:tc>
          <w:tcPr>
            <w:tcW w:w="419" w:type="pct"/>
            <w:vAlign w:val="center"/>
          </w:tcPr>
          <w:p w:rsidR="00F405BA" w:rsidRPr="00A04B46" w:rsidRDefault="00F405BA" w:rsidP="0058245B">
            <w:pPr>
              <w:widowControl/>
              <w:ind w:firstLine="400"/>
              <w:jc w:val="center"/>
              <w:rPr>
                <w:sz w:val="20"/>
              </w:rPr>
            </w:pPr>
            <w:r w:rsidRPr="00A04B46">
              <w:rPr>
                <w:sz w:val="20"/>
              </w:rPr>
              <w:t>1</w:t>
            </w:r>
          </w:p>
        </w:tc>
        <w:tc>
          <w:tcPr>
            <w:tcW w:w="454" w:type="pct"/>
            <w:vAlign w:val="center"/>
          </w:tcPr>
          <w:p w:rsidR="00F405BA" w:rsidRPr="00A04B46" w:rsidRDefault="00F405BA" w:rsidP="0058245B">
            <w:pPr>
              <w:widowControl/>
              <w:ind w:firstLine="400"/>
              <w:jc w:val="center"/>
              <w:rPr>
                <w:sz w:val="20"/>
              </w:rPr>
            </w:pPr>
            <w:r w:rsidRPr="00A04B46">
              <w:rPr>
                <w:sz w:val="20"/>
              </w:rPr>
              <w:t>String</w:t>
            </w:r>
          </w:p>
        </w:tc>
        <w:tc>
          <w:tcPr>
            <w:tcW w:w="570" w:type="pct"/>
          </w:tcPr>
          <w:p w:rsidR="00F405BA" w:rsidRPr="00A04B46" w:rsidRDefault="00F405BA" w:rsidP="0058245B">
            <w:pPr>
              <w:widowControl/>
              <w:ind w:firstLine="400"/>
              <w:rPr>
                <w:sz w:val="20"/>
              </w:rPr>
            </w:pPr>
            <w:r w:rsidRPr="00A04B46">
              <w:rPr>
                <w:sz w:val="20"/>
              </w:rPr>
              <w:t>指标名称</w:t>
            </w:r>
          </w:p>
        </w:tc>
        <w:tc>
          <w:tcPr>
            <w:tcW w:w="1209" w:type="pct"/>
            <w:vAlign w:val="center"/>
          </w:tcPr>
          <w:p w:rsidR="00F405BA" w:rsidRPr="00A04B46" w:rsidRDefault="00F405BA" w:rsidP="0058245B">
            <w:pPr>
              <w:widowControl/>
              <w:ind w:firstLine="400"/>
              <w:rPr>
                <w:sz w:val="20"/>
              </w:rPr>
            </w:pPr>
            <w:r w:rsidRPr="00A04B46">
              <w:rPr>
                <w:sz w:val="20"/>
              </w:rPr>
              <w:t>0:</w:t>
            </w:r>
            <w:r w:rsidRPr="00A04B46">
              <w:rPr>
                <w:sz w:val="20"/>
              </w:rPr>
              <w:t>配置正确；</w:t>
            </w:r>
          </w:p>
          <w:p w:rsidR="00F405BA" w:rsidRPr="00A04B46" w:rsidRDefault="00F405BA" w:rsidP="0058245B">
            <w:pPr>
              <w:widowControl/>
              <w:ind w:firstLine="400"/>
              <w:rPr>
                <w:sz w:val="20"/>
              </w:rPr>
            </w:pPr>
            <w:r w:rsidRPr="00A04B46">
              <w:rPr>
                <w:sz w:val="20"/>
              </w:rPr>
              <w:t>1:</w:t>
            </w:r>
            <w:r w:rsidRPr="00A04B46">
              <w:rPr>
                <w:sz w:val="20"/>
              </w:rPr>
              <w:t>配置错误；取出值和工单希望值不一样；</w:t>
            </w:r>
          </w:p>
          <w:p w:rsidR="00F405BA" w:rsidRPr="00A04B46" w:rsidRDefault="00F405BA" w:rsidP="0058245B">
            <w:pPr>
              <w:widowControl/>
              <w:ind w:firstLine="400"/>
              <w:rPr>
                <w:sz w:val="20"/>
              </w:rPr>
            </w:pPr>
            <w:r w:rsidRPr="00A04B46">
              <w:rPr>
                <w:sz w:val="20"/>
              </w:rPr>
              <w:t>2:</w:t>
            </w:r>
            <w:r w:rsidRPr="00A04B46">
              <w:rPr>
                <w:sz w:val="20"/>
              </w:rPr>
              <w:t>未稽核；无此稽核业务指标</w:t>
            </w:r>
          </w:p>
        </w:tc>
      </w:tr>
      <w:tr w:rsidR="00F405BA" w:rsidRPr="00A04B46" w:rsidTr="0058245B">
        <w:trPr>
          <w:trHeight w:val="285"/>
          <w:jc w:val="center"/>
        </w:trPr>
        <w:tc>
          <w:tcPr>
            <w:tcW w:w="361" w:type="pct"/>
            <w:vAlign w:val="center"/>
          </w:tcPr>
          <w:p w:rsidR="00F405BA" w:rsidRPr="00A04B46" w:rsidRDefault="00F405BA" w:rsidP="0058245B">
            <w:pPr>
              <w:widowControl/>
              <w:ind w:firstLine="400"/>
              <w:rPr>
                <w:sz w:val="20"/>
              </w:rPr>
            </w:pPr>
            <w:r w:rsidRPr="00A04B46">
              <w:rPr>
                <w:sz w:val="20"/>
              </w:rPr>
              <w:t>3</w:t>
            </w:r>
          </w:p>
        </w:tc>
        <w:tc>
          <w:tcPr>
            <w:tcW w:w="741" w:type="pct"/>
            <w:vAlign w:val="center"/>
          </w:tcPr>
          <w:p w:rsidR="00F405BA" w:rsidRPr="00A04B46" w:rsidRDefault="00F405BA" w:rsidP="0058245B">
            <w:pPr>
              <w:widowControl/>
              <w:ind w:firstLine="400"/>
              <w:rPr>
                <w:sz w:val="20"/>
              </w:rPr>
            </w:pPr>
            <w:r w:rsidRPr="00A04B46">
              <w:rPr>
                <w:sz w:val="20"/>
              </w:rPr>
              <w:t>result</w:t>
            </w:r>
          </w:p>
        </w:tc>
        <w:tc>
          <w:tcPr>
            <w:tcW w:w="1246" w:type="pct"/>
          </w:tcPr>
          <w:p w:rsidR="00F405BA" w:rsidRPr="00A04B46" w:rsidRDefault="00F405BA" w:rsidP="0058245B">
            <w:pPr>
              <w:widowControl/>
              <w:ind w:firstLine="400"/>
              <w:rPr>
                <w:sz w:val="20"/>
              </w:rPr>
            </w:pPr>
            <w:r w:rsidRPr="00A04B46">
              <w:rPr>
                <w:sz w:val="20"/>
              </w:rPr>
              <w:t>realValue</w:t>
            </w:r>
          </w:p>
        </w:tc>
        <w:tc>
          <w:tcPr>
            <w:tcW w:w="419" w:type="pct"/>
          </w:tcPr>
          <w:p w:rsidR="00F405BA" w:rsidRPr="00A04B46" w:rsidRDefault="00F405BA" w:rsidP="0058245B">
            <w:pPr>
              <w:widowControl/>
              <w:ind w:firstLine="400"/>
              <w:jc w:val="center"/>
              <w:rPr>
                <w:sz w:val="20"/>
              </w:rPr>
            </w:pPr>
            <w:r w:rsidRPr="00A04B46">
              <w:rPr>
                <w:sz w:val="20"/>
              </w:rPr>
              <w:t>1</w:t>
            </w:r>
          </w:p>
        </w:tc>
        <w:tc>
          <w:tcPr>
            <w:tcW w:w="454" w:type="pct"/>
          </w:tcPr>
          <w:p w:rsidR="00F405BA" w:rsidRPr="00A04B46" w:rsidRDefault="00F405BA" w:rsidP="0058245B">
            <w:pPr>
              <w:widowControl/>
              <w:ind w:firstLine="400"/>
              <w:jc w:val="center"/>
              <w:rPr>
                <w:sz w:val="20"/>
              </w:rPr>
            </w:pPr>
            <w:r w:rsidRPr="00A04B46">
              <w:rPr>
                <w:sz w:val="20"/>
              </w:rPr>
              <w:t>String</w:t>
            </w:r>
          </w:p>
        </w:tc>
        <w:tc>
          <w:tcPr>
            <w:tcW w:w="570" w:type="pct"/>
          </w:tcPr>
          <w:p w:rsidR="00F405BA" w:rsidRPr="00A04B46" w:rsidRDefault="00F405BA" w:rsidP="0058245B">
            <w:pPr>
              <w:widowControl/>
              <w:ind w:firstLine="400"/>
              <w:rPr>
                <w:sz w:val="20"/>
              </w:rPr>
            </w:pPr>
            <w:r w:rsidRPr="00A04B46">
              <w:rPr>
                <w:sz w:val="20"/>
              </w:rPr>
              <w:t>设备实际配合值</w:t>
            </w:r>
          </w:p>
        </w:tc>
        <w:tc>
          <w:tcPr>
            <w:tcW w:w="1209" w:type="pct"/>
            <w:vAlign w:val="center"/>
          </w:tcPr>
          <w:p w:rsidR="00F405BA" w:rsidRPr="00A04B46" w:rsidRDefault="00F405BA" w:rsidP="0058245B">
            <w:pPr>
              <w:widowControl/>
              <w:ind w:firstLine="400"/>
              <w:rPr>
                <w:sz w:val="20"/>
              </w:rPr>
            </w:pPr>
            <w:r w:rsidRPr="00A04B46">
              <w:rPr>
                <w:sz w:val="20"/>
              </w:rPr>
              <w:t>设备实际配置信息</w:t>
            </w:r>
          </w:p>
        </w:tc>
      </w:tr>
      <w:tr w:rsidR="00F405BA" w:rsidRPr="00A04B46" w:rsidTr="0058245B">
        <w:trPr>
          <w:trHeight w:val="285"/>
          <w:jc w:val="center"/>
        </w:trPr>
        <w:tc>
          <w:tcPr>
            <w:tcW w:w="361" w:type="pct"/>
            <w:vAlign w:val="center"/>
          </w:tcPr>
          <w:p w:rsidR="00F405BA" w:rsidRPr="00A04B46" w:rsidRDefault="00F405BA" w:rsidP="0058245B">
            <w:pPr>
              <w:widowControl/>
              <w:ind w:firstLine="400"/>
              <w:rPr>
                <w:sz w:val="20"/>
              </w:rPr>
            </w:pPr>
            <w:r w:rsidRPr="00A04B46">
              <w:rPr>
                <w:sz w:val="20"/>
              </w:rPr>
              <w:t>4</w:t>
            </w:r>
          </w:p>
        </w:tc>
        <w:tc>
          <w:tcPr>
            <w:tcW w:w="741" w:type="pct"/>
            <w:vAlign w:val="center"/>
          </w:tcPr>
          <w:p w:rsidR="00F405BA" w:rsidRPr="00A04B46" w:rsidRDefault="00F405BA" w:rsidP="0058245B">
            <w:pPr>
              <w:widowControl/>
              <w:ind w:firstLine="400"/>
              <w:rPr>
                <w:sz w:val="20"/>
              </w:rPr>
            </w:pPr>
            <w:r w:rsidRPr="00A04B46">
              <w:rPr>
                <w:sz w:val="20"/>
              </w:rPr>
              <w:t>result</w:t>
            </w:r>
          </w:p>
        </w:tc>
        <w:tc>
          <w:tcPr>
            <w:tcW w:w="1246" w:type="pct"/>
          </w:tcPr>
          <w:p w:rsidR="00F405BA" w:rsidRPr="00A04B46" w:rsidRDefault="00F405BA" w:rsidP="0058245B">
            <w:pPr>
              <w:widowControl/>
              <w:ind w:firstLine="400"/>
              <w:rPr>
                <w:sz w:val="20"/>
              </w:rPr>
            </w:pPr>
            <w:r w:rsidRPr="00A04B46">
              <w:rPr>
                <w:sz w:val="20"/>
              </w:rPr>
              <w:t>rightValue</w:t>
            </w:r>
          </w:p>
        </w:tc>
        <w:tc>
          <w:tcPr>
            <w:tcW w:w="419" w:type="pct"/>
          </w:tcPr>
          <w:p w:rsidR="00F405BA" w:rsidRPr="00A04B46" w:rsidRDefault="00F405BA" w:rsidP="0058245B">
            <w:pPr>
              <w:widowControl/>
              <w:ind w:firstLine="400"/>
              <w:jc w:val="center"/>
              <w:rPr>
                <w:sz w:val="20"/>
              </w:rPr>
            </w:pPr>
            <w:r w:rsidRPr="00A04B46">
              <w:rPr>
                <w:sz w:val="20"/>
              </w:rPr>
              <w:t>1</w:t>
            </w:r>
          </w:p>
        </w:tc>
        <w:tc>
          <w:tcPr>
            <w:tcW w:w="454" w:type="pct"/>
          </w:tcPr>
          <w:p w:rsidR="00F405BA" w:rsidRPr="00A04B46" w:rsidRDefault="00F405BA" w:rsidP="0058245B">
            <w:pPr>
              <w:widowControl/>
              <w:ind w:firstLine="400"/>
              <w:jc w:val="center"/>
              <w:rPr>
                <w:sz w:val="20"/>
              </w:rPr>
            </w:pPr>
            <w:r w:rsidRPr="00A04B46">
              <w:rPr>
                <w:sz w:val="20"/>
              </w:rPr>
              <w:t>String</w:t>
            </w:r>
          </w:p>
        </w:tc>
        <w:tc>
          <w:tcPr>
            <w:tcW w:w="570" w:type="pct"/>
          </w:tcPr>
          <w:p w:rsidR="00F405BA" w:rsidRPr="00A04B46" w:rsidRDefault="00F405BA" w:rsidP="0058245B">
            <w:pPr>
              <w:widowControl/>
              <w:ind w:firstLine="400"/>
              <w:rPr>
                <w:sz w:val="20"/>
              </w:rPr>
            </w:pPr>
            <w:r w:rsidRPr="00A04B46">
              <w:rPr>
                <w:sz w:val="20"/>
              </w:rPr>
              <w:t>工单业务参数值</w:t>
            </w:r>
          </w:p>
        </w:tc>
        <w:tc>
          <w:tcPr>
            <w:tcW w:w="1209" w:type="pct"/>
            <w:vAlign w:val="center"/>
          </w:tcPr>
          <w:p w:rsidR="00F405BA" w:rsidRPr="00A04B46" w:rsidRDefault="00F405BA" w:rsidP="0058245B">
            <w:pPr>
              <w:widowControl/>
              <w:ind w:firstLine="400"/>
              <w:rPr>
                <w:sz w:val="20"/>
              </w:rPr>
            </w:pPr>
            <w:r w:rsidRPr="00A04B46">
              <w:rPr>
                <w:sz w:val="20"/>
              </w:rPr>
              <w:t>工单希望配置参数信息</w:t>
            </w:r>
          </w:p>
        </w:tc>
      </w:tr>
    </w:tbl>
    <w:p w:rsidR="00F405BA" w:rsidRPr="00A04B46" w:rsidRDefault="00F405BA" w:rsidP="00F405BA">
      <w:pPr>
        <w:pStyle w:val="6"/>
      </w:pPr>
      <w:bookmarkStart w:id="2042" w:name="_Toc130046942"/>
      <w:bookmarkStart w:id="2043" w:name="_Toc130155456"/>
      <w:r w:rsidRPr="00A04B46">
        <w:t>报文示例</w:t>
      </w:r>
      <w:bookmarkEnd w:id="2042"/>
      <w:bookmarkEnd w:id="2043"/>
    </w:p>
    <w:p w:rsidR="00F405BA" w:rsidRPr="00A04B46" w:rsidRDefault="00F405BA" w:rsidP="00F405BA">
      <w:pPr>
        <w:ind w:firstLine="480"/>
      </w:pPr>
      <w:r w:rsidRPr="00A04B46">
        <w:lastRenderedPageBreak/>
        <w:t>请求报文示例：</w:t>
      </w:r>
    </w:p>
    <w:p w:rsidR="00F405BA" w:rsidRPr="00A04B46" w:rsidRDefault="00F405BA" w:rsidP="00F405BA">
      <w:pPr>
        <w:ind w:firstLine="480"/>
      </w:pPr>
      <w:r w:rsidRPr="00A04B46">
        <w:t>{</w:t>
      </w:r>
    </w:p>
    <w:p w:rsidR="00F405BA" w:rsidRPr="00A04B46" w:rsidRDefault="00F405BA" w:rsidP="00F405BA">
      <w:pPr>
        <w:ind w:firstLine="480"/>
      </w:pPr>
      <w:r w:rsidRPr="00A04B46">
        <w:t xml:space="preserve">    "params": {</w:t>
      </w:r>
    </w:p>
    <w:p w:rsidR="00F405BA" w:rsidRPr="00A04B46" w:rsidRDefault="00F405BA" w:rsidP="00F405BA">
      <w:pPr>
        <w:ind w:firstLine="480"/>
      </w:pPr>
      <w:r w:rsidRPr="00A04B46">
        <w:t xml:space="preserve">        "srvCode": "13966779233",</w:t>
      </w:r>
    </w:p>
    <w:p w:rsidR="00F405BA" w:rsidRPr="00A04B46" w:rsidRDefault="00F405BA" w:rsidP="00F405BA">
      <w:pPr>
        <w:ind w:firstLine="480"/>
      </w:pPr>
      <w:r w:rsidRPr="00A04B46">
        <w:tab/>
      </w:r>
      <w:r w:rsidRPr="00A04B46">
        <w:tab/>
        <w:t xml:space="preserve"> "queryType": "0",</w:t>
      </w:r>
    </w:p>
    <w:p w:rsidR="00F405BA" w:rsidRPr="00A04B46" w:rsidRDefault="00F405BA" w:rsidP="00F405BA">
      <w:pPr>
        <w:ind w:firstLine="480"/>
      </w:pPr>
      <w:r w:rsidRPr="00A04B46">
        <w:t xml:space="preserve">        "provinceId ": "",</w:t>
      </w:r>
    </w:p>
    <w:p w:rsidR="00F405BA" w:rsidRPr="00A04B46" w:rsidRDefault="00F405BA" w:rsidP="00F405BA">
      <w:pPr>
        <w:ind w:firstLine="480"/>
      </w:pPr>
      <w:r w:rsidRPr="00A04B46">
        <w:t xml:space="preserve">        "regionId ": "",</w:t>
      </w:r>
    </w:p>
    <w:p w:rsidR="00F405BA" w:rsidRPr="00A04B46" w:rsidRDefault="00F405BA" w:rsidP="00F405BA">
      <w:pPr>
        <w:ind w:firstLine="480"/>
      </w:pPr>
      <w:r w:rsidRPr="00A04B46">
        <w:t xml:space="preserve">        "channelId ": "",</w:t>
      </w:r>
    </w:p>
    <w:p w:rsidR="00F405BA" w:rsidRPr="00A04B46" w:rsidRDefault="00F405BA" w:rsidP="00F405BA">
      <w:pPr>
        <w:ind w:firstLineChars="400" w:firstLine="960"/>
      </w:pPr>
      <w:r w:rsidRPr="00A04B46">
        <w:t>"crmpfPubInfo":{</w:t>
      </w:r>
    </w:p>
    <w:p w:rsidR="00F405BA" w:rsidRPr="00A04B46" w:rsidRDefault="00F405BA" w:rsidP="00F405BA">
      <w:pPr>
        <w:ind w:left="420" w:firstLine="480"/>
      </w:pPr>
      <w:r w:rsidRPr="00A04B46">
        <w:tab/>
        <w:t>"staffId":"",</w:t>
      </w:r>
    </w:p>
    <w:p w:rsidR="00F405BA" w:rsidRPr="00A04B46" w:rsidRDefault="00F405BA" w:rsidP="00F405BA">
      <w:pPr>
        <w:ind w:left="420" w:firstLine="480"/>
      </w:pPr>
      <w:r w:rsidRPr="00A04B46">
        <w:tab/>
        <w:t>"orgId":"",</w:t>
      </w:r>
    </w:p>
    <w:p w:rsidR="00F405BA" w:rsidRPr="00A04B46" w:rsidRDefault="00F405BA" w:rsidP="00F405BA">
      <w:pPr>
        <w:ind w:firstLine="480"/>
      </w:pPr>
      <w:r w:rsidRPr="00A04B46">
        <w:tab/>
      </w:r>
      <w:r w:rsidRPr="00A04B46">
        <w:tab/>
        <w:t xml:space="preserve">   "cityCode":"",</w:t>
      </w:r>
    </w:p>
    <w:p w:rsidR="00F405BA" w:rsidRPr="00A04B46" w:rsidRDefault="00F405BA" w:rsidP="00F405BA">
      <w:pPr>
        <w:ind w:left="420" w:firstLine="480"/>
      </w:pPr>
      <w:r w:rsidRPr="00A04B46">
        <w:tab/>
        <w:t>"countryCode":"",</w:t>
      </w:r>
    </w:p>
    <w:p w:rsidR="00F405BA" w:rsidRPr="00A04B46" w:rsidRDefault="00F405BA" w:rsidP="00F405BA">
      <w:pPr>
        <w:ind w:left="420" w:firstLine="480"/>
      </w:pPr>
      <w:r w:rsidRPr="00A04B46">
        <w:tab/>
        <w:t>"paging":"",</w:t>
      </w:r>
    </w:p>
    <w:p w:rsidR="00F405BA" w:rsidRPr="00A04B46" w:rsidRDefault="00F405BA" w:rsidP="00F405BA">
      <w:pPr>
        <w:ind w:left="420" w:firstLine="480"/>
      </w:pPr>
      <w:r w:rsidRPr="00A04B46">
        <w:tab/>
        <w:t>"rowsPerPage":"",</w:t>
      </w:r>
    </w:p>
    <w:p w:rsidR="00F405BA" w:rsidRPr="00A04B46" w:rsidRDefault="00F405BA" w:rsidP="00F405BA">
      <w:pPr>
        <w:ind w:left="420" w:firstLine="480"/>
      </w:pPr>
      <w:r w:rsidRPr="00A04B46">
        <w:tab/>
        <w:t>"pageNum":""</w:t>
      </w:r>
    </w:p>
    <w:p w:rsidR="00F405BA" w:rsidRPr="00A04B46" w:rsidRDefault="00F405BA" w:rsidP="00F405BA">
      <w:pPr>
        <w:ind w:firstLineChars="400" w:firstLine="960"/>
      </w:pPr>
      <w:r w:rsidRPr="00A04B46">
        <w:t>}</w:t>
      </w:r>
    </w:p>
    <w:p w:rsidR="00F405BA" w:rsidRPr="00A04B46" w:rsidRDefault="00F405BA" w:rsidP="00F405BA">
      <w:pPr>
        <w:ind w:firstLine="480"/>
      </w:pPr>
      <w:r w:rsidRPr="00A04B46">
        <w:t xml:space="preserve">    }</w:t>
      </w:r>
    </w:p>
    <w:p w:rsidR="00F405BA" w:rsidRPr="00A04B46" w:rsidRDefault="00F405BA" w:rsidP="00F405BA">
      <w:pPr>
        <w:ind w:firstLine="480"/>
      </w:pPr>
      <w:r w:rsidRPr="00A04B46">
        <w:lastRenderedPageBreak/>
        <w:t>}</w:t>
      </w:r>
    </w:p>
    <w:p w:rsidR="00F405BA" w:rsidRPr="00A04B46" w:rsidRDefault="00F405BA" w:rsidP="00F405BA">
      <w:pPr>
        <w:ind w:firstLine="480"/>
      </w:pPr>
    </w:p>
    <w:p w:rsidR="00F405BA" w:rsidRPr="00A04B46" w:rsidRDefault="00F405BA" w:rsidP="00F405BA">
      <w:pPr>
        <w:ind w:firstLine="480"/>
      </w:pPr>
      <w:r w:rsidRPr="00A04B46">
        <w:t>响应报文示例：</w:t>
      </w:r>
    </w:p>
    <w:p w:rsidR="00F405BA" w:rsidRPr="00A04B46" w:rsidRDefault="00F405BA" w:rsidP="00F405BA">
      <w:pPr>
        <w:ind w:firstLine="480"/>
      </w:pPr>
      <w:r w:rsidRPr="00A04B46">
        <w:t>{</w:t>
      </w:r>
    </w:p>
    <w:p w:rsidR="00F405BA" w:rsidRPr="00A04B46" w:rsidRDefault="00F405BA" w:rsidP="00F405BA">
      <w:pPr>
        <w:ind w:firstLine="480"/>
      </w:pPr>
      <w:r w:rsidRPr="00A04B46">
        <w:t xml:space="preserve">    "rtnCode": "0",</w:t>
      </w:r>
    </w:p>
    <w:p w:rsidR="00F405BA" w:rsidRPr="00A04B46" w:rsidRDefault="00F405BA" w:rsidP="00F405BA">
      <w:pPr>
        <w:ind w:firstLine="480"/>
      </w:pPr>
      <w:r w:rsidRPr="00A04B46">
        <w:t xml:space="preserve">    "rtnMsg": "</w:t>
      </w:r>
      <w:r w:rsidRPr="00A04B46">
        <w:t>成功</w:t>
      </w:r>
      <w:r w:rsidRPr="00A04B46">
        <w:t>",</w:t>
      </w:r>
    </w:p>
    <w:p w:rsidR="00F405BA" w:rsidRPr="00A04B46" w:rsidRDefault="00F405BA" w:rsidP="00F405BA">
      <w:pPr>
        <w:ind w:firstLine="480"/>
      </w:pPr>
      <w:r w:rsidRPr="00A04B46">
        <w:t xml:space="preserve">    "object": {</w:t>
      </w:r>
    </w:p>
    <w:p w:rsidR="00F405BA" w:rsidRPr="00A04B46" w:rsidRDefault="00F405BA" w:rsidP="00F405BA">
      <w:pPr>
        <w:ind w:firstLine="480"/>
      </w:pPr>
      <w:r w:rsidRPr="00A04B46">
        <w:t xml:space="preserve">        "respCode": "00000",</w:t>
      </w:r>
    </w:p>
    <w:p w:rsidR="00F405BA" w:rsidRPr="00A04B46" w:rsidRDefault="00F405BA" w:rsidP="00F405BA">
      <w:pPr>
        <w:ind w:firstLine="480"/>
      </w:pPr>
      <w:r w:rsidRPr="00A04B46">
        <w:t xml:space="preserve">        "respDesc": "success",</w:t>
      </w:r>
    </w:p>
    <w:p w:rsidR="00F405BA" w:rsidRPr="00A04B46" w:rsidRDefault="00F405BA" w:rsidP="00F405BA">
      <w:pPr>
        <w:ind w:firstLine="480"/>
      </w:pPr>
      <w:r w:rsidRPr="00A04B46">
        <w:t xml:space="preserve">        </w:t>
      </w:r>
      <w:r w:rsidRPr="00A04B46">
        <w:rPr>
          <w:rFonts w:hint="eastAsia"/>
        </w:rPr>
        <w:t>"result": [{</w:t>
      </w:r>
    </w:p>
    <w:p w:rsidR="00F405BA" w:rsidRPr="00A04B46" w:rsidRDefault="00F405BA" w:rsidP="00F405BA">
      <w:pPr>
        <w:ind w:firstLine="480"/>
      </w:pPr>
      <w:r w:rsidRPr="00A04B46">
        <w:t xml:space="preserve">            "indicator": {</w:t>
      </w:r>
    </w:p>
    <w:p w:rsidR="00F405BA" w:rsidRPr="00A04B46" w:rsidRDefault="00F405BA" w:rsidP="00F405BA">
      <w:pPr>
        <w:ind w:firstLine="480"/>
      </w:pPr>
      <w:r w:rsidRPr="00A04B46">
        <w:tab/>
      </w:r>
      <w:r w:rsidRPr="00A04B46">
        <w:tab/>
      </w:r>
      <w:r w:rsidRPr="00A04B46">
        <w:tab/>
      </w:r>
      <w:r w:rsidRPr="00A04B46">
        <w:tab/>
        <w:t>"wbandModeOrder": "0",</w:t>
      </w:r>
    </w:p>
    <w:p w:rsidR="00F405BA" w:rsidRPr="00A04B46" w:rsidRDefault="00F405BA" w:rsidP="00F405BA">
      <w:pPr>
        <w:ind w:firstLine="480"/>
      </w:pPr>
      <w:r w:rsidRPr="00A04B46">
        <w:tab/>
      </w:r>
      <w:r w:rsidRPr="00A04B46">
        <w:tab/>
      </w:r>
      <w:r w:rsidRPr="00A04B46">
        <w:tab/>
      </w:r>
      <w:r w:rsidRPr="00A04B46">
        <w:tab/>
        <w:t>"pppoeAccount": "15056925761",</w:t>
      </w:r>
    </w:p>
    <w:p w:rsidR="00F405BA" w:rsidRPr="00A04B46" w:rsidRDefault="00F405BA" w:rsidP="00F405BA">
      <w:pPr>
        <w:ind w:firstLine="480"/>
      </w:pPr>
      <w:r w:rsidRPr="00A04B46">
        <w:tab/>
      </w:r>
      <w:r w:rsidRPr="00A04B46">
        <w:tab/>
      </w:r>
      <w:r w:rsidRPr="00A04B46">
        <w:tab/>
      </w:r>
      <w:r w:rsidRPr="00A04B46">
        <w:tab/>
        <w:t>"pppoevlan": "2",</w:t>
      </w:r>
    </w:p>
    <w:p w:rsidR="00F405BA" w:rsidRPr="00A04B46" w:rsidRDefault="00F405BA" w:rsidP="00F405BA">
      <w:pPr>
        <w:ind w:firstLine="480"/>
      </w:pPr>
      <w:r w:rsidRPr="00A04B46">
        <w:tab/>
      </w:r>
      <w:r w:rsidRPr="00A04B46">
        <w:tab/>
      </w:r>
      <w:r w:rsidRPr="00A04B46">
        <w:tab/>
      </w:r>
      <w:r w:rsidRPr="00A04B46">
        <w:tab/>
        <w:t>"pppoeServiceInterface": "WiFi",</w:t>
      </w:r>
    </w:p>
    <w:p w:rsidR="00F405BA" w:rsidRPr="00A04B46" w:rsidRDefault="00F405BA" w:rsidP="00F405BA">
      <w:pPr>
        <w:ind w:firstLine="480"/>
      </w:pPr>
      <w:r w:rsidRPr="00A04B46">
        <w:tab/>
      </w:r>
      <w:r w:rsidRPr="00A04B46">
        <w:tab/>
      </w:r>
      <w:r w:rsidRPr="00A04B46">
        <w:tab/>
      </w:r>
      <w:r w:rsidRPr="00A04B46">
        <w:tab/>
        <w:t>"iptvMode": "0",</w:t>
      </w:r>
    </w:p>
    <w:p w:rsidR="00F405BA" w:rsidRPr="00A04B46" w:rsidRDefault="00F405BA" w:rsidP="00F405BA">
      <w:pPr>
        <w:ind w:firstLine="480"/>
      </w:pPr>
      <w:r w:rsidRPr="00A04B46">
        <w:tab/>
      </w:r>
      <w:r w:rsidRPr="00A04B46">
        <w:tab/>
      </w:r>
      <w:r w:rsidRPr="00A04B46">
        <w:tab/>
      </w:r>
      <w:r w:rsidRPr="00A04B46">
        <w:tab/>
        <w:t>"iptvVlan": "2",</w:t>
      </w:r>
    </w:p>
    <w:p w:rsidR="00F405BA" w:rsidRPr="00A04B46" w:rsidRDefault="00F405BA" w:rsidP="00F405BA">
      <w:pPr>
        <w:ind w:firstLine="480"/>
      </w:pPr>
      <w:r w:rsidRPr="00A04B46">
        <w:tab/>
      </w:r>
      <w:r w:rsidRPr="00A04B46">
        <w:tab/>
      </w:r>
      <w:r w:rsidRPr="00A04B46">
        <w:tab/>
      </w:r>
      <w:r w:rsidRPr="00A04B46">
        <w:tab/>
        <w:t>"iptvServiceInterface": "lan1",</w:t>
      </w:r>
    </w:p>
    <w:p w:rsidR="00F405BA" w:rsidRPr="00A04B46" w:rsidRDefault="00F405BA" w:rsidP="00F405BA">
      <w:pPr>
        <w:ind w:firstLine="480"/>
      </w:pPr>
      <w:r w:rsidRPr="00A04B46">
        <w:lastRenderedPageBreak/>
        <w:tab/>
      </w:r>
      <w:r w:rsidRPr="00A04B46">
        <w:tab/>
      </w:r>
      <w:r w:rsidRPr="00A04B46">
        <w:tab/>
      </w:r>
      <w:r w:rsidRPr="00A04B46">
        <w:tab/>
        <w:t>"voipMode": "0",</w:t>
      </w:r>
    </w:p>
    <w:p w:rsidR="00F405BA" w:rsidRPr="00A04B46" w:rsidRDefault="00F405BA" w:rsidP="00F405BA">
      <w:pPr>
        <w:ind w:firstLine="480"/>
      </w:pPr>
      <w:r w:rsidRPr="00A04B46">
        <w:tab/>
      </w:r>
      <w:r w:rsidRPr="00A04B46">
        <w:tab/>
      </w:r>
      <w:r w:rsidRPr="00A04B46">
        <w:tab/>
      </w:r>
      <w:r w:rsidRPr="00A04B46">
        <w:tab/>
        <w:t>"voipVlan": "2",</w:t>
      </w:r>
    </w:p>
    <w:p w:rsidR="00F405BA" w:rsidRPr="00A04B46" w:rsidRDefault="00F405BA" w:rsidP="00F405BA">
      <w:pPr>
        <w:ind w:firstLine="480"/>
      </w:pPr>
      <w:r w:rsidRPr="00A04B46">
        <w:tab/>
      </w:r>
      <w:r w:rsidRPr="00A04B46">
        <w:tab/>
      </w:r>
      <w:r w:rsidRPr="00A04B46">
        <w:tab/>
      </w:r>
      <w:r w:rsidRPr="00A04B46">
        <w:tab/>
        <w:t>"voipAccount": "2",</w:t>
      </w:r>
    </w:p>
    <w:p w:rsidR="00F405BA" w:rsidRPr="00A04B46" w:rsidRDefault="00F405BA" w:rsidP="00F405BA">
      <w:pPr>
        <w:ind w:firstLine="480"/>
      </w:pPr>
      <w:r w:rsidRPr="00A04B46">
        <w:tab/>
      </w:r>
      <w:r w:rsidRPr="00A04B46">
        <w:tab/>
      </w:r>
      <w:r w:rsidRPr="00A04B46">
        <w:tab/>
      </w:r>
      <w:r w:rsidRPr="00A04B46">
        <w:tab/>
        <w:t>"voipServiceInterface": "line1"</w:t>
      </w:r>
    </w:p>
    <w:p w:rsidR="00F405BA" w:rsidRPr="00A04B46" w:rsidRDefault="00F405BA" w:rsidP="00F405BA">
      <w:pPr>
        <w:ind w:firstLine="480"/>
      </w:pPr>
      <w:r w:rsidRPr="00A04B46">
        <w:tab/>
      </w:r>
      <w:r w:rsidRPr="00A04B46">
        <w:tab/>
      </w:r>
      <w:r w:rsidRPr="00A04B46">
        <w:tab/>
        <w:t>}</w:t>
      </w:r>
    </w:p>
    <w:p w:rsidR="00F405BA" w:rsidRPr="00A04B46" w:rsidRDefault="00F405BA" w:rsidP="00F405BA">
      <w:pPr>
        <w:ind w:firstLine="480"/>
      </w:pPr>
      <w:r w:rsidRPr="00A04B46">
        <w:tab/>
      </w:r>
      <w:r w:rsidRPr="00A04B46">
        <w:tab/>
      </w:r>
      <w:r w:rsidRPr="00A04B46">
        <w:tab/>
        <w:t>"isConfig": "0",</w:t>
      </w:r>
    </w:p>
    <w:p w:rsidR="00F405BA" w:rsidRPr="00A04B46" w:rsidRDefault="00F405BA" w:rsidP="00F405BA">
      <w:pPr>
        <w:ind w:firstLine="480"/>
      </w:pPr>
      <w:r w:rsidRPr="00A04B46">
        <w:tab/>
      </w:r>
      <w:r w:rsidRPr="00A04B46">
        <w:tab/>
      </w:r>
      <w:r w:rsidRPr="00A04B46">
        <w:tab/>
        <w:t>"realValue": "1",</w:t>
      </w:r>
    </w:p>
    <w:p w:rsidR="00F405BA" w:rsidRPr="00A04B46" w:rsidRDefault="00F405BA" w:rsidP="00F405BA">
      <w:pPr>
        <w:ind w:firstLine="480"/>
      </w:pPr>
      <w:r w:rsidRPr="00A04B46">
        <w:t xml:space="preserve">           "rightValue": "1"</w:t>
      </w:r>
    </w:p>
    <w:p w:rsidR="00F405BA" w:rsidRPr="00A04B46" w:rsidRDefault="00F405BA" w:rsidP="00F405BA">
      <w:pPr>
        <w:ind w:firstLine="480"/>
      </w:pPr>
      <w:r w:rsidRPr="00A04B46">
        <w:t xml:space="preserve">        }</w:t>
      </w:r>
      <w:r w:rsidRPr="00A04B46">
        <w:rPr>
          <w:rFonts w:hint="eastAsia"/>
        </w:rPr>
        <w:t>]</w:t>
      </w:r>
    </w:p>
    <w:p w:rsidR="00F405BA" w:rsidRPr="00A04B46" w:rsidRDefault="00F405BA" w:rsidP="00F405BA">
      <w:pPr>
        <w:ind w:firstLine="480"/>
      </w:pPr>
      <w:r w:rsidRPr="00A04B46">
        <w:t xml:space="preserve">    }</w:t>
      </w:r>
    </w:p>
    <w:p w:rsidR="00F405BA" w:rsidRPr="00A04B46" w:rsidRDefault="00F405BA" w:rsidP="00F405BA">
      <w:pPr>
        <w:ind w:firstLine="480"/>
      </w:pPr>
      <w:r w:rsidRPr="00A04B46">
        <w:t>}</w:t>
      </w:r>
    </w:p>
    <w:p w:rsidR="00F405BA" w:rsidRPr="00A04B46" w:rsidRDefault="00F405BA" w:rsidP="00F405BA">
      <w:pPr>
        <w:ind w:firstLine="480"/>
      </w:pPr>
    </w:p>
    <w:p w:rsidR="00F405BA" w:rsidRPr="00A04B46" w:rsidRDefault="00F405BA" w:rsidP="00F405BA">
      <w:pPr>
        <w:pStyle w:val="5"/>
      </w:pPr>
      <w:bookmarkStart w:id="2044" w:name="_Toc21165"/>
      <w:bookmarkStart w:id="2045" w:name="_Toc382833214"/>
      <w:bookmarkStart w:id="2046" w:name="_Toc129957965"/>
      <w:bookmarkStart w:id="2047" w:name="_Toc130046943"/>
      <w:bookmarkStart w:id="2048" w:name="_Toc130155457"/>
      <w:r w:rsidRPr="00A04B46">
        <w:rPr>
          <w:rFonts w:hint="eastAsia"/>
        </w:rPr>
        <w:t>家庭网关TRACEROUTE</w:t>
      </w:r>
      <w:bookmarkEnd w:id="2044"/>
      <w:bookmarkEnd w:id="2045"/>
      <w:bookmarkEnd w:id="2046"/>
      <w:r>
        <w:rPr>
          <w:rFonts w:hint="eastAsia"/>
        </w:rPr>
        <w:t>接口</w:t>
      </w:r>
      <w:bookmarkEnd w:id="2047"/>
      <w:bookmarkEnd w:id="2048"/>
    </w:p>
    <w:p w:rsidR="00F405BA" w:rsidRPr="00A04B46" w:rsidRDefault="00F405BA" w:rsidP="00F405BA">
      <w:pPr>
        <w:pStyle w:val="6"/>
      </w:pPr>
      <w:bookmarkStart w:id="2049" w:name="_Toc130046944"/>
      <w:bookmarkStart w:id="2050" w:name="_Toc130155458"/>
      <w:r w:rsidRPr="00A04B46">
        <w:t>接口描述</w:t>
      </w:r>
      <w:bookmarkEnd w:id="2049"/>
      <w:bookmarkEnd w:id="2050"/>
    </w:p>
    <w:p w:rsidR="00F405BA" w:rsidRPr="00A04B46" w:rsidRDefault="00F405BA" w:rsidP="00F405BA">
      <w:pPr>
        <w:ind w:firstLine="480"/>
      </w:pPr>
      <w:r w:rsidRPr="00A04B46">
        <w:t>/public/hgu/setting/TraceRouteInfo</w:t>
      </w:r>
    </w:p>
    <w:p w:rsidR="00F405BA" w:rsidRPr="00A04B46" w:rsidRDefault="00F405BA" w:rsidP="00F405BA">
      <w:pPr>
        <w:ind w:firstLine="480"/>
      </w:pPr>
      <w:r w:rsidRPr="00A04B46">
        <w:t>通过此接口进行网关</w:t>
      </w:r>
      <w:r w:rsidRPr="00A04B46">
        <w:t>TraceRoute</w:t>
      </w:r>
      <w:r w:rsidRPr="00A04B46">
        <w:t>测试。</w:t>
      </w:r>
    </w:p>
    <w:p w:rsidR="00F405BA" w:rsidRPr="00A04B46" w:rsidRDefault="00F405BA" w:rsidP="00F405BA">
      <w:pPr>
        <w:pStyle w:val="6"/>
      </w:pPr>
      <w:bookmarkStart w:id="2051" w:name="_Toc130046945"/>
      <w:bookmarkStart w:id="2052" w:name="_Toc130155459"/>
      <w:r w:rsidRPr="00A04B46">
        <w:t>请求参数</w:t>
      </w:r>
      <w:bookmarkEnd w:id="2051"/>
      <w:bookmarkEnd w:id="2052"/>
    </w:p>
    <w:tbl>
      <w:tblPr>
        <w:tblW w:w="527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9"/>
        <w:gridCol w:w="1283"/>
        <w:gridCol w:w="2162"/>
        <w:gridCol w:w="816"/>
        <w:gridCol w:w="1139"/>
        <w:gridCol w:w="964"/>
        <w:gridCol w:w="1896"/>
      </w:tblGrid>
      <w:tr w:rsidR="00F405BA" w:rsidRPr="00A04B46" w:rsidTr="0058245B">
        <w:trPr>
          <w:trHeight w:val="270"/>
          <w:jc w:val="center"/>
        </w:trPr>
        <w:tc>
          <w:tcPr>
            <w:tcW w:w="434" w:type="pct"/>
            <w:shd w:val="clear" w:color="000000" w:fill="E6E6E6"/>
            <w:vAlign w:val="center"/>
          </w:tcPr>
          <w:p w:rsidR="00F405BA" w:rsidRPr="00A04B46" w:rsidRDefault="00F405BA" w:rsidP="0058245B">
            <w:pPr>
              <w:widowControl/>
              <w:ind w:firstLine="400"/>
              <w:jc w:val="center"/>
              <w:rPr>
                <w:sz w:val="20"/>
              </w:rPr>
            </w:pPr>
            <w:r w:rsidRPr="00A04B46">
              <w:rPr>
                <w:sz w:val="20"/>
              </w:rPr>
              <w:lastRenderedPageBreak/>
              <w:t>序号</w:t>
            </w:r>
          </w:p>
        </w:tc>
        <w:tc>
          <w:tcPr>
            <w:tcW w:w="701" w:type="pct"/>
            <w:shd w:val="clear" w:color="000000" w:fill="E6E6E6"/>
            <w:vAlign w:val="center"/>
          </w:tcPr>
          <w:p w:rsidR="00F405BA" w:rsidRPr="00A04B46" w:rsidRDefault="00F405BA" w:rsidP="0058245B">
            <w:pPr>
              <w:widowControl/>
              <w:ind w:firstLine="400"/>
              <w:jc w:val="center"/>
              <w:rPr>
                <w:sz w:val="20"/>
              </w:rPr>
            </w:pPr>
            <w:r w:rsidRPr="00A04B46">
              <w:rPr>
                <w:sz w:val="20"/>
              </w:rPr>
              <w:t>父元素名称</w:t>
            </w:r>
          </w:p>
        </w:tc>
        <w:tc>
          <w:tcPr>
            <w:tcW w:w="1073" w:type="pct"/>
            <w:shd w:val="clear" w:color="000000" w:fill="E6E6E6"/>
            <w:vAlign w:val="center"/>
          </w:tcPr>
          <w:p w:rsidR="00F405BA" w:rsidRPr="00A04B46" w:rsidRDefault="00F405BA" w:rsidP="0058245B">
            <w:pPr>
              <w:widowControl/>
              <w:ind w:firstLine="400"/>
              <w:jc w:val="center"/>
              <w:rPr>
                <w:sz w:val="20"/>
              </w:rPr>
            </w:pPr>
            <w:r w:rsidRPr="00A04B46">
              <w:rPr>
                <w:sz w:val="20"/>
              </w:rPr>
              <w:t>元素名称</w:t>
            </w:r>
          </w:p>
        </w:tc>
        <w:tc>
          <w:tcPr>
            <w:tcW w:w="443" w:type="pct"/>
            <w:shd w:val="clear" w:color="000000" w:fill="E6E6E6"/>
            <w:vAlign w:val="center"/>
          </w:tcPr>
          <w:p w:rsidR="00F405BA" w:rsidRPr="00A04B46" w:rsidRDefault="00F405BA" w:rsidP="0058245B">
            <w:pPr>
              <w:widowControl/>
              <w:ind w:firstLine="400"/>
              <w:jc w:val="center"/>
              <w:rPr>
                <w:sz w:val="20"/>
              </w:rPr>
            </w:pPr>
            <w:r w:rsidRPr="00A04B46">
              <w:rPr>
                <w:sz w:val="20"/>
              </w:rPr>
              <w:t>约束</w:t>
            </w:r>
          </w:p>
        </w:tc>
        <w:tc>
          <w:tcPr>
            <w:tcW w:w="467" w:type="pct"/>
            <w:shd w:val="clear" w:color="000000" w:fill="E6E6E6"/>
            <w:vAlign w:val="center"/>
          </w:tcPr>
          <w:p w:rsidR="00F405BA" w:rsidRPr="00A04B46" w:rsidRDefault="00F405BA" w:rsidP="0058245B">
            <w:pPr>
              <w:widowControl/>
              <w:ind w:firstLine="400"/>
              <w:jc w:val="center"/>
              <w:rPr>
                <w:sz w:val="20"/>
              </w:rPr>
            </w:pPr>
            <w:r w:rsidRPr="00A04B46">
              <w:rPr>
                <w:sz w:val="20"/>
              </w:rPr>
              <w:t>类型</w:t>
            </w:r>
          </w:p>
        </w:tc>
        <w:tc>
          <w:tcPr>
            <w:tcW w:w="685" w:type="pct"/>
            <w:shd w:val="clear" w:color="000000" w:fill="E6E6E6"/>
            <w:vAlign w:val="center"/>
          </w:tcPr>
          <w:p w:rsidR="00F405BA" w:rsidRPr="00A04B46" w:rsidRDefault="00F405BA" w:rsidP="0058245B">
            <w:pPr>
              <w:widowControl/>
              <w:ind w:firstLine="400"/>
              <w:jc w:val="center"/>
              <w:rPr>
                <w:sz w:val="20"/>
              </w:rPr>
            </w:pPr>
            <w:r w:rsidRPr="00A04B46">
              <w:rPr>
                <w:sz w:val="20"/>
              </w:rPr>
              <w:t>描述</w:t>
            </w:r>
          </w:p>
        </w:tc>
        <w:tc>
          <w:tcPr>
            <w:tcW w:w="1197" w:type="pct"/>
            <w:shd w:val="clear" w:color="000000" w:fill="E6E6E6"/>
            <w:vAlign w:val="center"/>
          </w:tcPr>
          <w:p w:rsidR="00F405BA" w:rsidRPr="00A04B46" w:rsidRDefault="00F405BA" w:rsidP="0058245B">
            <w:pPr>
              <w:widowControl/>
              <w:ind w:firstLine="400"/>
              <w:jc w:val="center"/>
              <w:rPr>
                <w:sz w:val="20"/>
              </w:rPr>
            </w:pPr>
            <w:r w:rsidRPr="00A04B46">
              <w:rPr>
                <w:sz w:val="20"/>
              </w:rPr>
              <w:t>取值说明</w:t>
            </w:r>
          </w:p>
        </w:tc>
      </w:tr>
      <w:tr w:rsidR="00F405BA" w:rsidRPr="00A04B46" w:rsidTr="0058245B">
        <w:trPr>
          <w:trHeight w:val="285"/>
          <w:jc w:val="center"/>
        </w:trPr>
        <w:tc>
          <w:tcPr>
            <w:tcW w:w="434" w:type="pct"/>
            <w:vAlign w:val="center"/>
          </w:tcPr>
          <w:p w:rsidR="00F405BA" w:rsidRPr="00A04B46" w:rsidRDefault="00F405BA" w:rsidP="0058245B">
            <w:pPr>
              <w:widowControl/>
              <w:ind w:firstLine="400"/>
              <w:rPr>
                <w:sz w:val="20"/>
              </w:rPr>
            </w:pPr>
            <w:r w:rsidRPr="00A04B46">
              <w:rPr>
                <w:sz w:val="20"/>
              </w:rPr>
              <w:t>1</w:t>
            </w:r>
          </w:p>
        </w:tc>
        <w:tc>
          <w:tcPr>
            <w:tcW w:w="701" w:type="pct"/>
            <w:vAlign w:val="center"/>
          </w:tcPr>
          <w:p w:rsidR="00F405BA" w:rsidRPr="00A04B46" w:rsidRDefault="00F405BA" w:rsidP="0058245B">
            <w:pPr>
              <w:widowControl/>
              <w:ind w:firstLine="400"/>
              <w:rPr>
                <w:sz w:val="20"/>
              </w:rPr>
            </w:pPr>
            <w:r w:rsidRPr="00A04B46">
              <w:rPr>
                <w:sz w:val="20"/>
              </w:rPr>
              <w:t>params</w:t>
            </w:r>
          </w:p>
        </w:tc>
        <w:tc>
          <w:tcPr>
            <w:tcW w:w="1073" w:type="pct"/>
            <w:vAlign w:val="center"/>
          </w:tcPr>
          <w:p w:rsidR="00F405BA" w:rsidRPr="00A04B46" w:rsidRDefault="00F405BA" w:rsidP="0058245B">
            <w:pPr>
              <w:widowControl/>
              <w:ind w:firstLine="400"/>
              <w:rPr>
                <w:sz w:val="20"/>
              </w:rPr>
            </w:pPr>
            <w:r w:rsidRPr="00A04B46">
              <w:rPr>
                <w:sz w:val="20"/>
              </w:rPr>
              <w:t>srvCode</w:t>
            </w:r>
          </w:p>
        </w:tc>
        <w:tc>
          <w:tcPr>
            <w:tcW w:w="443" w:type="pct"/>
            <w:vAlign w:val="center"/>
          </w:tcPr>
          <w:p w:rsidR="00F405BA" w:rsidRPr="00A04B46" w:rsidRDefault="00F405BA" w:rsidP="0058245B">
            <w:pPr>
              <w:widowControl/>
              <w:ind w:firstLine="400"/>
              <w:jc w:val="center"/>
              <w:rPr>
                <w:sz w:val="20"/>
              </w:rPr>
            </w:pPr>
            <w:r w:rsidRPr="00A04B46">
              <w:rPr>
                <w:sz w:val="20"/>
              </w:rPr>
              <w:t>1</w:t>
            </w:r>
          </w:p>
        </w:tc>
        <w:tc>
          <w:tcPr>
            <w:tcW w:w="467" w:type="pct"/>
            <w:vAlign w:val="center"/>
          </w:tcPr>
          <w:p w:rsidR="00F405BA" w:rsidRPr="00A04B46" w:rsidRDefault="00F405BA" w:rsidP="0058245B">
            <w:pPr>
              <w:widowControl/>
              <w:ind w:firstLine="400"/>
              <w:jc w:val="center"/>
              <w:rPr>
                <w:sz w:val="20"/>
              </w:rPr>
            </w:pPr>
            <w:r w:rsidRPr="00A04B46">
              <w:rPr>
                <w:sz w:val="20"/>
              </w:rPr>
              <w:t>String</w:t>
            </w:r>
          </w:p>
        </w:tc>
        <w:tc>
          <w:tcPr>
            <w:tcW w:w="685" w:type="pct"/>
            <w:vAlign w:val="center"/>
          </w:tcPr>
          <w:p w:rsidR="00F405BA" w:rsidRPr="00A04B46" w:rsidRDefault="00F405BA" w:rsidP="0058245B">
            <w:pPr>
              <w:widowControl/>
              <w:ind w:firstLine="400"/>
              <w:rPr>
                <w:sz w:val="20"/>
              </w:rPr>
            </w:pPr>
            <w:r w:rsidRPr="00A04B46">
              <w:rPr>
                <w:sz w:val="20"/>
              </w:rPr>
              <w:t>服务号码</w:t>
            </w:r>
          </w:p>
        </w:tc>
        <w:tc>
          <w:tcPr>
            <w:tcW w:w="1197" w:type="pct"/>
            <w:vAlign w:val="center"/>
          </w:tcPr>
          <w:p w:rsidR="00F405BA" w:rsidRPr="00A04B46" w:rsidRDefault="00F405BA" w:rsidP="0058245B">
            <w:pPr>
              <w:widowControl/>
              <w:ind w:firstLine="400"/>
              <w:rPr>
                <w:sz w:val="20"/>
              </w:rPr>
            </w:pPr>
          </w:p>
        </w:tc>
      </w:tr>
      <w:tr w:rsidR="00F405BA" w:rsidRPr="00A04B46" w:rsidTr="0058245B">
        <w:trPr>
          <w:trHeight w:val="285"/>
          <w:jc w:val="center"/>
        </w:trPr>
        <w:tc>
          <w:tcPr>
            <w:tcW w:w="434" w:type="pct"/>
            <w:vAlign w:val="center"/>
          </w:tcPr>
          <w:p w:rsidR="00F405BA" w:rsidRPr="00A04B46" w:rsidRDefault="00F405BA" w:rsidP="0058245B">
            <w:pPr>
              <w:widowControl/>
              <w:ind w:firstLine="400"/>
              <w:rPr>
                <w:sz w:val="20"/>
              </w:rPr>
            </w:pPr>
            <w:r w:rsidRPr="00A04B46">
              <w:rPr>
                <w:sz w:val="20"/>
              </w:rPr>
              <w:t>2</w:t>
            </w:r>
          </w:p>
        </w:tc>
        <w:tc>
          <w:tcPr>
            <w:tcW w:w="701" w:type="pct"/>
            <w:vAlign w:val="center"/>
          </w:tcPr>
          <w:p w:rsidR="00F405BA" w:rsidRPr="00A04B46" w:rsidRDefault="00F405BA" w:rsidP="0058245B">
            <w:pPr>
              <w:widowControl/>
              <w:ind w:firstLine="400"/>
              <w:rPr>
                <w:sz w:val="20"/>
              </w:rPr>
            </w:pPr>
            <w:r w:rsidRPr="00A04B46">
              <w:rPr>
                <w:sz w:val="20"/>
              </w:rPr>
              <w:t>params</w:t>
            </w:r>
          </w:p>
        </w:tc>
        <w:tc>
          <w:tcPr>
            <w:tcW w:w="1073" w:type="pct"/>
            <w:vAlign w:val="center"/>
          </w:tcPr>
          <w:p w:rsidR="00F405BA" w:rsidRPr="00A04B46" w:rsidRDefault="00F405BA" w:rsidP="0058245B">
            <w:pPr>
              <w:widowControl/>
              <w:ind w:firstLine="400"/>
              <w:rPr>
                <w:sz w:val="20"/>
              </w:rPr>
            </w:pPr>
            <w:r w:rsidRPr="00A04B46">
              <w:rPr>
                <w:sz w:val="20"/>
              </w:rPr>
              <w:t>operateNumType</w:t>
            </w:r>
          </w:p>
        </w:tc>
        <w:tc>
          <w:tcPr>
            <w:tcW w:w="443" w:type="pct"/>
            <w:vAlign w:val="center"/>
          </w:tcPr>
          <w:p w:rsidR="00F405BA" w:rsidRPr="00A04B46" w:rsidRDefault="00F405BA" w:rsidP="0058245B">
            <w:pPr>
              <w:widowControl/>
              <w:ind w:firstLine="400"/>
              <w:jc w:val="center"/>
              <w:rPr>
                <w:sz w:val="20"/>
              </w:rPr>
            </w:pPr>
            <w:r w:rsidRPr="00A04B46">
              <w:rPr>
                <w:sz w:val="20"/>
              </w:rPr>
              <w:t>1</w:t>
            </w:r>
          </w:p>
        </w:tc>
        <w:tc>
          <w:tcPr>
            <w:tcW w:w="467" w:type="pct"/>
            <w:vAlign w:val="center"/>
          </w:tcPr>
          <w:p w:rsidR="00F405BA" w:rsidRPr="00A04B46" w:rsidRDefault="00F405BA" w:rsidP="0058245B">
            <w:pPr>
              <w:widowControl/>
              <w:ind w:firstLine="400"/>
              <w:jc w:val="center"/>
              <w:rPr>
                <w:sz w:val="20"/>
              </w:rPr>
            </w:pPr>
            <w:r w:rsidRPr="00A04B46">
              <w:rPr>
                <w:sz w:val="20"/>
              </w:rPr>
              <w:t>String</w:t>
            </w:r>
          </w:p>
        </w:tc>
        <w:tc>
          <w:tcPr>
            <w:tcW w:w="685" w:type="pct"/>
            <w:vAlign w:val="center"/>
          </w:tcPr>
          <w:p w:rsidR="00F405BA" w:rsidRPr="00A04B46" w:rsidRDefault="00F405BA" w:rsidP="0058245B">
            <w:pPr>
              <w:widowControl/>
              <w:ind w:firstLine="400"/>
              <w:rPr>
                <w:sz w:val="20"/>
              </w:rPr>
            </w:pPr>
            <w:r w:rsidRPr="00A04B46">
              <w:rPr>
                <w:sz w:val="20"/>
              </w:rPr>
              <w:t>号码类别</w:t>
            </w:r>
          </w:p>
        </w:tc>
        <w:tc>
          <w:tcPr>
            <w:tcW w:w="1197" w:type="pct"/>
            <w:vAlign w:val="center"/>
          </w:tcPr>
          <w:p w:rsidR="00F405BA" w:rsidRPr="00A04B46" w:rsidRDefault="00F405BA" w:rsidP="0058245B">
            <w:pPr>
              <w:widowControl/>
              <w:ind w:firstLine="400"/>
              <w:rPr>
                <w:sz w:val="20"/>
              </w:rPr>
            </w:pPr>
            <w:r w:rsidRPr="00A04B46">
              <w:rPr>
                <w:sz w:val="20"/>
              </w:rPr>
              <w:t>0</w:t>
            </w:r>
            <w:r w:rsidRPr="00A04B46">
              <w:rPr>
                <w:sz w:val="20"/>
              </w:rPr>
              <w:t>：宽带业务账号</w:t>
            </w:r>
          </w:p>
          <w:p w:rsidR="00F405BA" w:rsidRPr="00A04B46" w:rsidRDefault="00F405BA" w:rsidP="0058245B">
            <w:pPr>
              <w:widowControl/>
              <w:ind w:firstLine="400"/>
              <w:rPr>
                <w:sz w:val="20"/>
              </w:rPr>
            </w:pPr>
            <w:r w:rsidRPr="00A04B46">
              <w:rPr>
                <w:sz w:val="20"/>
              </w:rPr>
              <w:t>1</w:t>
            </w:r>
            <w:r w:rsidRPr="00A04B46">
              <w:rPr>
                <w:sz w:val="20"/>
              </w:rPr>
              <w:t>：家庭网关</w:t>
            </w:r>
            <w:r w:rsidRPr="00A04B46">
              <w:rPr>
                <w:sz w:val="20"/>
              </w:rPr>
              <w:t>loid</w:t>
            </w:r>
          </w:p>
          <w:p w:rsidR="00F405BA" w:rsidRPr="00A04B46" w:rsidRDefault="00F405BA" w:rsidP="0058245B">
            <w:pPr>
              <w:widowControl/>
              <w:ind w:firstLine="400"/>
              <w:rPr>
                <w:sz w:val="20"/>
              </w:rPr>
            </w:pPr>
            <w:r w:rsidRPr="00A04B46">
              <w:rPr>
                <w:sz w:val="20"/>
              </w:rPr>
              <w:t>2</w:t>
            </w:r>
            <w:r w:rsidRPr="00A04B46">
              <w:rPr>
                <w:sz w:val="20"/>
              </w:rPr>
              <w:t>：</w:t>
            </w:r>
            <w:r w:rsidRPr="00A04B46">
              <w:rPr>
                <w:sz w:val="20"/>
              </w:rPr>
              <w:t>IPTV</w:t>
            </w:r>
            <w:r w:rsidRPr="00A04B46">
              <w:rPr>
                <w:sz w:val="20"/>
              </w:rPr>
              <w:t>账号</w:t>
            </w:r>
          </w:p>
          <w:p w:rsidR="00F405BA" w:rsidRPr="00A04B46" w:rsidRDefault="00F405BA" w:rsidP="0058245B">
            <w:pPr>
              <w:widowControl/>
              <w:ind w:firstLine="400"/>
              <w:rPr>
                <w:sz w:val="20"/>
              </w:rPr>
            </w:pPr>
            <w:r w:rsidRPr="00A04B46">
              <w:rPr>
                <w:sz w:val="20"/>
              </w:rPr>
              <w:t>3</w:t>
            </w:r>
            <w:r w:rsidRPr="00A04B46">
              <w:rPr>
                <w:sz w:val="20"/>
              </w:rPr>
              <w:t>：机顶盒</w:t>
            </w:r>
            <w:r w:rsidRPr="00A04B46">
              <w:rPr>
                <w:sz w:val="20"/>
              </w:rPr>
              <w:t>MAC</w:t>
            </w:r>
            <w:r w:rsidRPr="00A04B46">
              <w:rPr>
                <w:sz w:val="20"/>
              </w:rPr>
              <w:t>地址</w:t>
            </w:r>
          </w:p>
        </w:tc>
      </w:tr>
      <w:tr w:rsidR="00F405BA" w:rsidRPr="00A04B46" w:rsidTr="0058245B">
        <w:trPr>
          <w:trHeight w:val="285"/>
          <w:jc w:val="center"/>
        </w:trPr>
        <w:tc>
          <w:tcPr>
            <w:tcW w:w="434" w:type="pct"/>
            <w:vAlign w:val="center"/>
          </w:tcPr>
          <w:p w:rsidR="00F405BA" w:rsidRPr="00A04B46" w:rsidRDefault="00F405BA" w:rsidP="0058245B">
            <w:pPr>
              <w:widowControl/>
              <w:ind w:firstLine="400"/>
              <w:rPr>
                <w:sz w:val="20"/>
              </w:rPr>
            </w:pPr>
            <w:r w:rsidRPr="00A04B46">
              <w:rPr>
                <w:sz w:val="20"/>
              </w:rPr>
              <w:t>3</w:t>
            </w:r>
          </w:p>
        </w:tc>
        <w:tc>
          <w:tcPr>
            <w:tcW w:w="701" w:type="pct"/>
            <w:vAlign w:val="center"/>
          </w:tcPr>
          <w:p w:rsidR="00F405BA" w:rsidRPr="00A04B46" w:rsidRDefault="00F405BA" w:rsidP="0058245B">
            <w:pPr>
              <w:widowControl/>
              <w:ind w:firstLine="400"/>
              <w:rPr>
                <w:sz w:val="20"/>
              </w:rPr>
            </w:pPr>
            <w:r w:rsidRPr="00A04B46">
              <w:rPr>
                <w:sz w:val="20"/>
              </w:rPr>
              <w:t>params</w:t>
            </w:r>
          </w:p>
        </w:tc>
        <w:tc>
          <w:tcPr>
            <w:tcW w:w="1073" w:type="pct"/>
            <w:vAlign w:val="center"/>
          </w:tcPr>
          <w:p w:rsidR="00F405BA" w:rsidRPr="00A04B46" w:rsidRDefault="00F405BA" w:rsidP="0058245B">
            <w:pPr>
              <w:widowControl/>
              <w:ind w:firstLine="400"/>
              <w:rPr>
                <w:sz w:val="20"/>
              </w:rPr>
            </w:pPr>
            <w:r w:rsidRPr="00A04B46">
              <w:rPr>
                <w:sz w:val="20"/>
              </w:rPr>
              <w:t>provinceId</w:t>
            </w:r>
          </w:p>
        </w:tc>
        <w:tc>
          <w:tcPr>
            <w:tcW w:w="443" w:type="pct"/>
            <w:vAlign w:val="center"/>
          </w:tcPr>
          <w:p w:rsidR="00F405BA" w:rsidRPr="00A04B46" w:rsidRDefault="00F405BA" w:rsidP="0058245B">
            <w:pPr>
              <w:widowControl/>
              <w:ind w:firstLine="400"/>
              <w:jc w:val="center"/>
              <w:rPr>
                <w:sz w:val="20"/>
              </w:rPr>
            </w:pPr>
            <w:r w:rsidRPr="00A04B46">
              <w:rPr>
                <w:sz w:val="20"/>
              </w:rPr>
              <w:t>1</w:t>
            </w:r>
          </w:p>
        </w:tc>
        <w:tc>
          <w:tcPr>
            <w:tcW w:w="467" w:type="pct"/>
            <w:vAlign w:val="center"/>
          </w:tcPr>
          <w:p w:rsidR="00F405BA" w:rsidRPr="00A04B46" w:rsidRDefault="00F405BA" w:rsidP="0058245B">
            <w:pPr>
              <w:widowControl/>
              <w:ind w:firstLine="400"/>
              <w:jc w:val="center"/>
              <w:rPr>
                <w:sz w:val="20"/>
              </w:rPr>
            </w:pPr>
            <w:r w:rsidRPr="00A04B46">
              <w:rPr>
                <w:sz w:val="20"/>
              </w:rPr>
              <w:t>String</w:t>
            </w:r>
          </w:p>
        </w:tc>
        <w:tc>
          <w:tcPr>
            <w:tcW w:w="685" w:type="pct"/>
            <w:vAlign w:val="center"/>
          </w:tcPr>
          <w:p w:rsidR="00F405BA" w:rsidRPr="00A04B46" w:rsidRDefault="00F405BA" w:rsidP="0058245B">
            <w:pPr>
              <w:widowControl/>
              <w:ind w:firstLine="400"/>
              <w:rPr>
                <w:sz w:val="20"/>
              </w:rPr>
            </w:pPr>
            <w:r w:rsidRPr="00A04B46">
              <w:rPr>
                <w:sz w:val="20"/>
              </w:rPr>
              <w:t>省编号</w:t>
            </w:r>
          </w:p>
        </w:tc>
        <w:tc>
          <w:tcPr>
            <w:tcW w:w="1197" w:type="pct"/>
            <w:vAlign w:val="center"/>
          </w:tcPr>
          <w:p w:rsidR="00F405BA" w:rsidRPr="00A04B46" w:rsidRDefault="00F405BA" w:rsidP="0058245B">
            <w:pPr>
              <w:widowControl/>
              <w:ind w:firstLine="400"/>
              <w:rPr>
                <w:sz w:val="20"/>
              </w:rPr>
            </w:pPr>
            <w:r w:rsidRPr="00A04B46">
              <w:rPr>
                <w:sz w:val="20"/>
              </w:rPr>
              <w:t>请参考《中移在线一级业务接口规范</w:t>
            </w:r>
            <w:r w:rsidRPr="00A04B46">
              <w:rPr>
                <w:sz w:val="20"/>
              </w:rPr>
              <w:t>--</w:t>
            </w:r>
            <w:r w:rsidRPr="00A04B46">
              <w:rPr>
                <w:rFonts w:hint="eastAsia"/>
                <w:sz w:val="20"/>
              </w:rPr>
              <w:t>总册》中省</w:t>
            </w:r>
            <w:r w:rsidRPr="00A04B46">
              <w:rPr>
                <w:sz w:val="20"/>
              </w:rPr>
              <w:t>代码表</w:t>
            </w:r>
          </w:p>
        </w:tc>
      </w:tr>
      <w:tr w:rsidR="00F405BA" w:rsidRPr="00A04B46" w:rsidTr="0058245B">
        <w:trPr>
          <w:trHeight w:val="285"/>
          <w:jc w:val="center"/>
        </w:trPr>
        <w:tc>
          <w:tcPr>
            <w:tcW w:w="434" w:type="pct"/>
            <w:vAlign w:val="center"/>
          </w:tcPr>
          <w:p w:rsidR="00F405BA" w:rsidRPr="00A04B46" w:rsidRDefault="00F405BA" w:rsidP="0058245B">
            <w:pPr>
              <w:widowControl/>
              <w:ind w:firstLine="400"/>
              <w:rPr>
                <w:sz w:val="20"/>
              </w:rPr>
            </w:pPr>
            <w:r w:rsidRPr="00A04B46">
              <w:rPr>
                <w:sz w:val="20"/>
              </w:rPr>
              <w:t>4</w:t>
            </w:r>
          </w:p>
        </w:tc>
        <w:tc>
          <w:tcPr>
            <w:tcW w:w="701" w:type="pct"/>
            <w:vAlign w:val="center"/>
          </w:tcPr>
          <w:p w:rsidR="00F405BA" w:rsidRPr="00A04B46" w:rsidRDefault="00F405BA" w:rsidP="0058245B">
            <w:pPr>
              <w:widowControl/>
              <w:ind w:firstLine="400"/>
              <w:rPr>
                <w:sz w:val="20"/>
              </w:rPr>
            </w:pPr>
            <w:r w:rsidRPr="00A04B46">
              <w:rPr>
                <w:sz w:val="20"/>
              </w:rPr>
              <w:t>params</w:t>
            </w:r>
          </w:p>
        </w:tc>
        <w:tc>
          <w:tcPr>
            <w:tcW w:w="1073" w:type="pct"/>
            <w:vAlign w:val="center"/>
          </w:tcPr>
          <w:p w:rsidR="00F405BA" w:rsidRPr="00A04B46" w:rsidRDefault="00F405BA" w:rsidP="0058245B">
            <w:pPr>
              <w:widowControl/>
              <w:ind w:firstLine="400"/>
              <w:rPr>
                <w:sz w:val="20"/>
              </w:rPr>
            </w:pPr>
            <w:r w:rsidRPr="00A04B46">
              <w:rPr>
                <w:sz w:val="20"/>
              </w:rPr>
              <w:t>regionId</w:t>
            </w:r>
          </w:p>
        </w:tc>
        <w:tc>
          <w:tcPr>
            <w:tcW w:w="443" w:type="pct"/>
            <w:vAlign w:val="center"/>
          </w:tcPr>
          <w:p w:rsidR="00F405BA" w:rsidRPr="00A04B46" w:rsidRDefault="00F405BA" w:rsidP="0058245B">
            <w:pPr>
              <w:widowControl/>
              <w:ind w:firstLine="400"/>
              <w:jc w:val="center"/>
              <w:rPr>
                <w:sz w:val="20"/>
              </w:rPr>
            </w:pPr>
            <w:r w:rsidRPr="00A04B46">
              <w:rPr>
                <w:sz w:val="20"/>
              </w:rPr>
              <w:t>1</w:t>
            </w:r>
          </w:p>
        </w:tc>
        <w:tc>
          <w:tcPr>
            <w:tcW w:w="467" w:type="pct"/>
            <w:vAlign w:val="center"/>
          </w:tcPr>
          <w:p w:rsidR="00F405BA" w:rsidRPr="00A04B46" w:rsidRDefault="00F405BA" w:rsidP="0058245B">
            <w:pPr>
              <w:widowControl/>
              <w:ind w:firstLine="400"/>
              <w:jc w:val="center"/>
              <w:rPr>
                <w:sz w:val="20"/>
              </w:rPr>
            </w:pPr>
            <w:r w:rsidRPr="00A04B46">
              <w:rPr>
                <w:sz w:val="20"/>
              </w:rPr>
              <w:t>String</w:t>
            </w:r>
          </w:p>
        </w:tc>
        <w:tc>
          <w:tcPr>
            <w:tcW w:w="685" w:type="pct"/>
            <w:vAlign w:val="center"/>
          </w:tcPr>
          <w:p w:rsidR="00F405BA" w:rsidRPr="00A04B46" w:rsidRDefault="00F405BA" w:rsidP="0058245B">
            <w:pPr>
              <w:widowControl/>
              <w:ind w:firstLine="400"/>
              <w:rPr>
                <w:sz w:val="20"/>
              </w:rPr>
            </w:pPr>
            <w:r w:rsidRPr="00A04B46">
              <w:rPr>
                <w:sz w:val="20"/>
              </w:rPr>
              <w:t>地市编码</w:t>
            </w:r>
          </w:p>
        </w:tc>
        <w:tc>
          <w:tcPr>
            <w:tcW w:w="1197" w:type="pct"/>
            <w:vAlign w:val="center"/>
          </w:tcPr>
          <w:p w:rsidR="00F405BA" w:rsidRPr="00A04B46" w:rsidRDefault="00F405BA" w:rsidP="0058245B">
            <w:pPr>
              <w:widowControl/>
              <w:ind w:firstLine="400"/>
              <w:rPr>
                <w:sz w:val="20"/>
              </w:rPr>
            </w:pPr>
            <w:r w:rsidRPr="00A04B46">
              <w:rPr>
                <w:sz w:val="20"/>
              </w:rPr>
              <w:t>请参考《中移在线一级业务接口规范</w:t>
            </w:r>
            <w:r w:rsidRPr="00A04B46">
              <w:rPr>
                <w:sz w:val="20"/>
              </w:rPr>
              <w:t>--</w:t>
            </w:r>
            <w:r w:rsidRPr="00A04B46">
              <w:rPr>
                <w:rFonts w:hint="eastAsia"/>
                <w:sz w:val="20"/>
              </w:rPr>
              <w:t>总册》中地</w:t>
            </w:r>
            <w:r w:rsidRPr="00A04B46">
              <w:rPr>
                <w:sz w:val="20"/>
              </w:rPr>
              <w:t>市编码表</w:t>
            </w:r>
          </w:p>
        </w:tc>
      </w:tr>
      <w:tr w:rsidR="00F405BA" w:rsidRPr="00A04B46" w:rsidTr="0058245B">
        <w:trPr>
          <w:trHeight w:val="285"/>
          <w:jc w:val="center"/>
        </w:trPr>
        <w:tc>
          <w:tcPr>
            <w:tcW w:w="434" w:type="pct"/>
            <w:vAlign w:val="center"/>
          </w:tcPr>
          <w:p w:rsidR="00F405BA" w:rsidRPr="00A04B46" w:rsidRDefault="00F405BA" w:rsidP="0058245B">
            <w:pPr>
              <w:widowControl/>
              <w:ind w:firstLine="400"/>
              <w:rPr>
                <w:sz w:val="20"/>
              </w:rPr>
            </w:pPr>
            <w:r w:rsidRPr="00A04B46">
              <w:rPr>
                <w:sz w:val="20"/>
              </w:rPr>
              <w:lastRenderedPageBreak/>
              <w:t>5</w:t>
            </w:r>
          </w:p>
        </w:tc>
        <w:tc>
          <w:tcPr>
            <w:tcW w:w="701" w:type="pct"/>
            <w:vAlign w:val="center"/>
          </w:tcPr>
          <w:p w:rsidR="00F405BA" w:rsidRPr="00A04B46" w:rsidRDefault="00F405BA" w:rsidP="0058245B">
            <w:pPr>
              <w:widowControl/>
              <w:ind w:firstLine="400"/>
              <w:rPr>
                <w:sz w:val="20"/>
              </w:rPr>
            </w:pPr>
            <w:r w:rsidRPr="00A04B46">
              <w:rPr>
                <w:sz w:val="20"/>
              </w:rPr>
              <w:t>params</w:t>
            </w:r>
          </w:p>
        </w:tc>
        <w:tc>
          <w:tcPr>
            <w:tcW w:w="1073" w:type="pct"/>
            <w:vAlign w:val="center"/>
          </w:tcPr>
          <w:p w:rsidR="00F405BA" w:rsidRPr="00A04B46" w:rsidRDefault="00F405BA" w:rsidP="0058245B">
            <w:pPr>
              <w:widowControl/>
              <w:ind w:firstLine="400"/>
              <w:rPr>
                <w:sz w:val="20"/>
              </w:rPr>
            </w:pPr>
            <w:r w:rsidRPr="00A04B46">
              <w:rPr>
                <w:sz w:val="20"/>
              </w:rPr>
              <w:t>channelId</w:t>
            </w:r>
          </w:p>
        </w:tc>
        <w:tc>
          <w:tcPr>
            <w:tcW w:w="443" w:type="pct"/>
            <w:vAlign w:val="center"/>
          </w:tcPr>
          <w:p w:rsidR="00F405BA" w:rsidRPr="00A04B46" w:rsidRDefault="00F405BA" w:rsidP="0058245B">
            <w:pPr>
              <w:widowControl/>
              <w:ind w:firstLine="400"/>
              <w:jc w:val="center"/>
              <w:rPr>
                <w:sz w:val="20"/>
              </w:rPr>
            </w:pPr>
            <w:r w:rsidRPr="00A04B46">
              <w:rPr>
                <w:sz w:val="20"/>
              </w:rPr>
              <w:t>1</w:t>
            </w:r>
          </w:p>
        </w:tc>
        <w:tc>
          <w:tcPr>
            <w:tcW w:w="467" w:type="pct"/>
            <w:vAlign w:val="center"/>
          </w:tcPr>
          <w:p w:rsidR="00F405BA" w:rsidRPr="00A04B46" w:rsidRDefault="00F405BA" w:rsidP="0058245B">
            <w:pPr>
              <w:widowControl/>
              <w:ind w:firstLine="400"/>
              <w:jc w:val="center"/>
              <w:rPr>
                <w:sz w:val="20"/>
              </w:rPr>
            </w:pPr>
            <w:r w:rsidRPr="00A04B46">
              <w:rPr>
                <w:sz w:val="20"/>
              </w:rPr>
              <w:t>String</w:t>
            </w:r>
          </w:p>
        </w:tc>
        <w:tc>
          <w:tcPr>
            <w:tcW w:w="685" w:type="pct"/>
            <w:vAlign w:val="center"/>
          </w:tcPr>
          <w:p w:rsidR="00F405BA" w:rsidRPr="00A04B46" w:rsidRDefault="00F405BA" w:rsidP="0058245B">
            <w:pPr>
              <w:widowControl/>
              <w:ind w:firstLine="400"/>
              <w:rPr>
                <w:sz w:val="20"/>
              </w:rPr>
            </w:pPr>
            <w:r w:rsidRPr="00A04B46">
              <w:rPr>
                <w:sz w:val="20"/>
              </w:rPr>
              <w:t>渠道标识</w:t>
            </w:r>
          </w:p>
        </w:tc>
        <w:tc>
          <w:tcPr>
            <w:tcW w:w="1197" w:type="pct"/>
            <w:vAlign w:val="center"/>
          </w:tcPr>
          <w:p w:rsidR="00F405BA" w:rsidRPr="00A04B46" w:rsidRDefault="00F405BA" w:rsidP="0058245B">
            <w:pPr>
              <w:widowControl/>
              <w:ind w:firstLine="400"/>
              <w:rPr>
                <w:sz w:val="20"/>
              </w:rPr>
            </w:pPr>
          </w:p>
        </w:tc>
      </w:tr>
      <w:tr w:rsidR="00F405BA" w:rsidRPr="00A04B46" w:rsidTr="0058245B">
        <w:trPr>
          <w:trHeight w:val="285"/>
          <w:jc w:val="center"/>
        </w:trPr>
        <w:tc>
          <w:tcPr>
            <w:tcW w:w="434" w:type="pct"/>
            <w:vAlign w:val="center"/>
          </w:tcPr>
          <w:p w:rsidR="00F405BA" w:rsidRPr="00A04B46" w:rsidRDefault="00F405BA" w:rsidP="0058245B">
            <w:pPr>
              <w:widowControl/>
              <w:ind w:firstLine="400"/>
              <w:rPr>
                <w:sz w:val="20"/>
              </w:rPr>
            </w:pPr>
            <w:r w:rsidRPr="00A04B46">
              <w:rPr>
                <w:sz w:val="20"/>
              </w:rPr>
              <w:t>6</w:t>
            </w:r>
          </w:p>
        </w:tc>
        <w:tc>
          <w:tcPr>
            <w:tcW w:w="701" w:type="pct"/>
            <w:vAlign w:val="center"/>
          </w:tcPr>
          <w:p w:rsidR="00F405BA" w:rsidRPr="00A04B46" w:rsidRDefault="00F405BA" w:rsidP="0058245B">
            <w:pPr>
              <w:widowControl/>
              <w:ind w:firstLine="400"/>
              <w:rPr>
                <w:sz w:val="20"/>
              </w:rPr>
            </w:pPr>
            <w:r w:rsidRPr="00A04B46">
              <w:rPr>
                <w:sz w:val="20"/>
              </w:rPr>
              <w:t>params</w:t>
            </w:r>
          </w:p>
        </w:tc>
        <w:tc>
          <w:tcPr>
            <w:tcW w:w="1073" w:type="pct"/>
            <w:vAlign w:val="center"/>
          </w:tcPr>
          <w:p w:rsidR="00F405BA" w:rsidRPr="00A04B46" w:rsidRDefault="00F405BA" w:rsidP="0058245B">
            <w:pPr>
              <w:widowControl/>
              <w:ind w:firstLine="400"/>
              <w:rPr>
                <w:sz w:val="20"/>
              </w:rPr>
            </w:pPr>
            <w:r w:rsidRPr="00A04B46">
              <w:rPr>
                <w:sz w:val="20"/>
              </w:rPr>
              <w:t>destIp</w:t>
            </w:r>
          </w:p>
        </w:tc>
        <w:tc>
          <w:tcPr>
            <w:tcW w:w="443" w:type="pct"/>
            <w:vAlign w:val="center"/>
          </w:tcPr>
          <w:p w:rsidR="00F405BA" w:rsidRPr="00A04B46" w:rsidRDefault="00F405BA" w:rsidP="0058245B">
            <w:pPr>
              <w:widowControl/>
              <w:ind w:firstLine="400"/>
              <w:jc w:val="center"/>
              <w:rPr>
                <w:sz w:val="20"/>
              </w:rPr>
            </w:pPr>
            <w:r w:rsidRPr="00A04B46">
              <w:rPr>
                <w:sz w:val="20"/>
              </w:rPr>
              <w:t>1</w:t>
            </w:r>
          </w:p>
        </w:tc>
        <w:tc>
          <w:tcPr>
            <w:tcW w:w="467" w:type="pct"/>
            <w:vAlign w:val="center"/>
          </w:tcPr>
          <w:p w:rsidR="00F405BA" w:rsidRPr="00A04B46" w:rsidRDefault="00F405BA" w:rsidP="0058245B">
            <w:pPr>
              <w:widowControl/>
              <w:ind w:firstLine="400"/>
              <w:jc w:val="center"/>
              <w:rPr>
                <w:sz w:val="20"/>
              </w:rPr>
            </w:pPr>
            <w:r w:rsidRPr="00A04B46">
              <w:rPr>
                <w:sz w:val="20"/>
              </w:rPr>
              <w:t>String</w:t>
            </w:r>
          </w:p>
        </w:tc>
        <w:tc>
          <w:tcPr>
            <w:tcW w:w="685" w:type="pct"/>
            <w:vAlign w:val="center"/>
          </w:tcPr>
          <w:p w:rsidR="00F405BA" w:rsidRPr="00A04B46" w:rsidRDefault="00F405BA" w:rsidP="0058245B">
            <w:pPr>
              <w:widowControl/>
              <w:ind w:firstLine="400"/>
              <w:rPr>
                <w:sz w:val="20"/>
              </w:rPr>
            </w:pPr>
            <w:r w:rsidRPr="00A04B46">
              <w:rPr>
                <w:sz w:val="20"/>
              </w:rPr>
              <w:t>目标</w:t>
            </w:r>
            <w:r w:rsidRPr="00A04B46">
              <w:rPr>
                <w:sz w:val="20"/>
              </w:rPr>
              <w:t>IP</w:t>
            </w:r>
            <w:r w:rsidRPr="00A04B46">
              <w:rPr>
                <w:sz w:val="20"/>
              </w:rPr>
              <w:t>地址</w:t>
            </w:r>
          </w:p>
        </w:tc>
        <w:tc>
          <w:tcPr>
            <w:tcW w:w="1197" w:type="pct"/>
            <w:vAlign w:val="center"/>
          </w:tcPr>
          <w:p w:rsidR="00F405BA" w:rsidRPr="00A04B46" w:rsidRDefault="00F405BA" w:rsidP="0058245B">
            <w:pPr>
              <w:widowControl/>
              <w:ind w:firstLine="400"/>
              <w:rPr>
                <w:sz w:val="20"/>
              </w:rPr>
            </w:pPr>
          </w:p>
        </w:tc>
      </w:tr>
      <w:tr w:rsidR="00F405BA" w:rsidRPr="00A04B46" w:rsidTr="0058245B">
        <w:trPr>
          <w:trHeight w:val="285"/>
          <w:jc w:val="center"/>
        </w:trPr>
        <w:tc>
          <w:tcPr>
            <w:tcW w:w="434" w:type="pct"/>
            <w:vAlign w:val="center"/>
          </w:tcPr>
          <w:p w:rsidR="00F405BA" w:rsidRPr="00A04B46" w:rsidRDefault="00F405BA" w:rsidP="0058245B">
            <w:pPr>
              <w:widowControl/>
              <w:ind w:firstLine="400"/>
              <w:rPr>
                <w:sz w:val="20"/>
              </w:rPr>
            </w:pPr>
            <w:r w:rsidRPr="00A04B46">
              <w:rPr>
                <w:sz w:val="20"/>
              </w:rPr>
              <w:t>7</w:t>
            </w:r>
          </w:p>
        </w:tc>
        <w:tc>
          <w:tcPr>
            <w:tcW w:w="701" w:type="pct"/>
            <w:vAlign w:val="center"/>
          </w:tcPr>
          <w:p w:rsidR="00F405BA" w:rsidRPr="00A04B46" w:rsidRDefault="00F405BA" w:rsidP="0058245B">
            <w:pPr>
              <w:widowControl/>
              <w:ind w:firstLine="400"/>
              <w:rPr>
                <w:sz w:val="20"/>
              </w:rPr>
            </w:pPr>
            <w:r w:rsidRPr="00A04B46">
              <w:rPr>
                <w:sz w:val="20"/>
              </w:rPr>
              <w:t>params</w:t>
            </w:r>
          </w:p>
        </w:tc>
        <w:tc>
          <w:tcPr>
            <w:tcW w:w="1073" w:type="pct"/>
            <w:vAlign w:val="center"/>
          </w:tcPr>
          <w:p w:rsidR="00F405BA" w:rsidRPr="00A04B46" w:rsidRDefault="00F405BA" w:rsidP="0058245B">
            <w:pPr>
              <w:widowControl/>
              <w:ind w:firstLine="400"/>
              <w:rPr>
                <w:sz w:val="20"/>
              </w:rPr>
            </w:pPr>
            <w:r w:rsidRPr="00A04B46">
              <w:rPr>
                <w:sz w:val="20"/>
              </w:rPr>
              <w:t>timeOut</w:t>
            </w:r>
          </w:p>
        </w:tc>
        <w:tc>
          <w:tcPr>
            <w:tcW w:w="443" w:type="pct"/>
            <w:vAlign w:val="center"/>
          </w:tcPr>
          <w:p w:rsidR="00F405BA" w:rsidRPr="00A04B46" w:rsidRDefault="00F405BA" w:rsidP="0058245B">
            <w:pPr>
              <w:widowControl/>
              <w:ind w:firstLine="400"/>
              <w:jc w:val="center"/>
              <w:rPr>
                <w:sz w:val="20"/>
              </w:rPr>
            </w:pPr>
            <w:r w:rsidRPr="00A04B46">
              <w:rPr>
                <w:sz w:val="20"/>
              </w:rPr>
              <w:t>1</w:t>
            </w:r>
          </w:p>
        </w:tc>
        <w:tc>
          <w:tcPr>
            <w:tcW w:w="467" w:type="pct"/>
            <w:vAlign w:val="center"/>
          </w:tcPr>
          <w:p w:rsidR="00F405BA" w:rsidRPr="00A04B46" w:rsidRDefault="00F405BA" w:rsidP="0058245B">
            <w:pPr>
              <w:widowControl/>
              <w:ind w:firstLine="400"/>
              <w:jc w:val="center"/>
              <w:rPr>
                <w:sz w:val="20"/>
              </w:rPr>
            </w:pPr>
            <w:r w:rsidRPr="00A04B46">
              <w:rPr>
                <w:sz w:val="20"/>
              </w:rPr>
              <w:t>Int</w:t>
            </w:r>
          </w:p>
        </w:tc>
        <w:tc>
          <w:tcPr>
            <w:tcW w:w="685" w:type="pct"/>
            <w:vAlign w:val="center"/>
          </w:tcPr>
          <w:p w:rsidR="00F405BA" w:rsidRPr="00A04B46" w:rsidRDefault="00F405BA" w:rsidP="0058245B">
            <w:pPr>
              <w:widowControl/>
              <w:ind w:firstLine="400"/>
              <w:rPr>
                <w:sz w:val="20"/>
              </w:rPr>
            </w:pPr>
            <w:r w:rsidRPr="00A04B46">
              <w:rPr>
                <w:sz w:val="20"/>
              </w:rPr>
              <w:t>超时时间</w:t>
            </w:r>
          </w:p>
        </w:tc>
        <w:tc>
          <w:tcPr>
            <w:tcW w:w="1197" w:type="pct"/>
            <w:vAlign w:val="center"/>
          </w:tcPr>
          <w:p w:rsidR="00F405BA" w:rsidRPr="00A04B46" w:rsidRDefault="00F405BA" w:rsidP="0058245B">
            <w:pPr>
              <w:widowControl/>
              <w:ind w:firstLine="400"/>
              <w:rPr>
                <w:sz w:val="20"/>
              </w:rPr>
            </w:pPr>
            <w:r w:rsidRPr="00A04B46">
              <w:rPr>
                <w:sz w:val="20"/>
              </w:rPr>
              <w:t>单位：毫秒</w:t>
            </w:r>
          </w:p>
        </w:tc>
      </w:tr>
      <w:tr w:rsidR="00F405BA" w:rsidRPr="00A04B46" w:rsidTr="0058245B">
        <w:trPr>
          <w:trHeight w:val="285"/>
          <w:jc w:val="center"/>
        </w:trPr>
        <w:tc>
          <w:tcPr>
            <w:tcW w:w="434" w:type="pct"/>
            <w:vAlign w:val="center"/>
          </w:tcPr>
          <w:p w:rsidR="00F405BA" w:rsidRPr="00A04B46" w:rsidRDefault="00F405BA" w:rsidP="0058245B">
            <w:pPr>
              <w:widowControl/>
              <w:ind w:firstLine="400"/>
              <w:rPr>
                <w:sz w:val="20"/>
              </w:rPr>
            </w:pPr>
            <w:r w:rsidRPr="00A04B46">
              <w:rPr>
                <w:sz w:val="20"/>
              </w:rPr>
              <w:t>8</w:t>
            </w:r>
          </w:p>
        </w:tc>
        <w:tc>
          <w:tcPr>
            <w:tcW w:w="701" w:type="pct"/>
            <w:vAlign w:val="center"/>
          </w:tcPr>
          <w:p w:rsidR="00F405BA" w:rsidRPr="00A04B46" w:rsidRDefault="00F405BA" w:rsidP="0058245B">
            <w:pPr>
              <w:widowControl/>
              <w:ind w:firstLine="400"/>
              <w:rPr>
                <w:sz w:val="20"/>
              </w:rPr>
            </w:pPr>
            <w:r w:rsidRPr="00A04B46">
              <w:rPr>
                <w:sz w:val="20"/>
              </w:rPr>
              <w:t>params</w:t>
            </w:r>
          </w:p>
        </w:tc>
        <w:tc>
          <w:tcPr>
            <w:tcW w:w="1073" w:type="pct"/>
            <w:vAlign w:val="center"/>
          </w:tcPr>
          <w:p w:rsidR="00F405BA" w:rsidRPr="00A04B46" w:rsidRDefault="00F405BA" w:rsidP="0058245B">
            <w:pPr>
              <w:widowControl/>
              <w:ind w:firstLine="400"/>
              <w:rPr>
                <w:sz w:val="20"/>
              </w:rPr>
            </w:pPr>
            <w:r w:rsidRPr="00A04B46">
              <w:rPr>
                <w:sz w:val="20"/>
              </w:rPr>
              <w:t>packSize</w:t>
            </w:r>
          </w:p>
        </w:tc>
        <w:tc>
          <w:tcPr>
            <w:tcW w:w="443" w:type="pct"/>
            <w:vAlign w:val="center"/>
          </w:tcPr>
          <w:p w:rsidR="00F405BA" w:rsidRPr="00A04B46" w:rsidRDefault="00F405BA" w:rsidP="0058245B">
            <w:pPr>
              <w:widowControl/>
              <w:ind w:firstLine="400"/>
              <w:jc w:val="center"/>
              <w:rPr>
                <w:sz w:val="20"/>
              </w:rPr>
            </w:pPr>
            <w:r w:rsidRPr="00A04B46">
              <w:rPr>
                <w:sz w:val="20"/>
              </w:rPr>
              <w:t>1</w:t>
            </w:r>
          </w:p>
        </w:tc>
        <w:tc>
          <w:tcPr>
            <w:tcW w:w="467" w:type="pct"/>
            <w:vAlign w:val="center"/>
          </w:tcPr>
          <w:p w:rsidR="00F405BA" w:rsidRPr="00A04B46" w:rsidRDefault="00F405BA" w:rsidP="0058245B">
            <w:pPr>
              <w:widowControl/>
              <w:ind w:firstLine="400"/>
              <w:jc w:val="center"/>
              <w:rPr>
                <w:sz w:val="20"/>
              </w:rPr>
            </w:pPr>
            <w:r w:rsidRPr="00A04B46">
              <w:rPr>
                <w:sz w:val="20"/>
              </w:rPr>
              <w:t>String</w:t>
            </w:r>
          </w:p>
        </w:tc>
        <w:tc>
          <w:tcPr>
            <w:tcW w:w="685" w:type="pct"/>
            <w:vAlign w:val="center"/>
          </w:tcPr>
          <w:p w:rsidR="00F405BA" w:rsidRPr="00A04B46" w:rsidRDefault="00F405BA" w:rsidP="0058245B">
            <w:pPr>
              <w:widowControl/>
              <w:ind w:firstLine="400"/>
              <w:rPr>
                <w:sz w:val="20"/>
              </w:rPr>
            </w:pPr>
            <w:r w:rsidRPr="00A04B46">
              <w:rPr>
                <w:sz w:val="20"/>
              </w:rPr>
              <w:t>发送包大小</w:t>
            </w:r>
          </w:p>
        </w:tc>
        <w:tc>
          <w:tcPr>
            <w:tcW w:w="1197" w:type="pct"/>
            <w:vAlign w:val="center"/>
          </w:tcPr>
          <w:p w:rsidR="00F405BA" w:rsidRPr="00A04B46" w:rsidRDefault="00F405BA" w:rsidP="0058245B">
            <w:pPr>
              <w:widowControl/>
              <w:ind w:firstLine="400"/>
              <w:rPr>
                <w:sz w:val="20"/>
              </w:rPr>
            </w:pPr>
            <w:r w:rsidRPr="00A04B46">
              <w:rPr>
                <w:sz w:val="20"/>
              </w:rPr>
              <w:t>单位：字节</w:t>
            </w:r>
          </w:p>
        </w:tc>
      </w:tr>
      <w:tr w:rsidR="00F405BA" w:rsidRPr="00A04B46" w:rsidTr="0058245B">
        <w:trPr>
          <w:trHeight w:val="285"/>
          <w:jc w:val="center"/>
        </w:trPr>
        <w:tc>
          <w:tcPr>
            <w:tcW w:w="434" w:type="pct"/>
            <w:vAlign w:val="center"/>
          </w:tcPr>
          <w:p w:rsidR="00F405BA" w:rsidRPr="00A04B46" w:rsidRDefault="00F405BA" w:rsidP="0058245B">
            <w:pPr>
              <w:widowControl/>
              <w:ind w:firstLine="400"/>
              <w:rPr>
                <w:sz w:val="20"/>
              </w:rPr>
            </w:pPr>
            <w:r w:rsidRPr="00A04B46">
              <w:rPr>
                <w:sz w:val="20"/>
              </w:rPr>
              <w:t>9</w:t>
            </w:r>
          </w:p>
        </w:tc>
        <w:tc>
          <w:tcPr>
            <w:tcW w:w="701" w:type="pct"/>
            <w:vAlign w:val="center"/>
          </w:tcPr>
          <w:p w:rsidR="00F405BA" w:rsidRPr="00A04B46" w:rsidRDefault="00F405BA" w:rsidP="0058245B">
            <w:pPr>
              <w:widowControl/>
              <w:ind w:firstLine="400"/>
              <w:rPr>
                <w:sz w:val="20"/>
              </w:rPr>
            </w:pPr>
            <w:r w:rsidRPr="00A04B46">
              <w:rPr>
                <w:sz w:val="20"/>
              </w:rPr>
              <w:t>params</w:t>
            </w:r>
          </w:p>
        </w:tc>
        <w:tc>
          <w:tcPr>
            <w:tcW w:w="1073" w:type="pct"/>
            <w:vAlign w:val="center"/>
          </w:tcPr>
          <w:p w:rsidR="00F405BA" w:rsidRPr="00A04B46" w:rsidRDefault="00F405BA" w:rsidP="0058245B">
            <w:pPr>
              <w:widowControl/>
              <w:ind w:firstLine="400"/>
              <w:rPr>
                <w:sz w:val="20"/>
              </w:rPr>
            </w:pPr>
            <w:r w:rsidRPr="00A04B46">
              <w:rPr>
                <w:sz w:val="20"/>
              </w:rPr>
              <w:t xml:space="preserve">maxHopCount </w:t>
            </w:r>
          </w:p>
        </w:tc>
        <w:tc>
          <w:tcPr>
            <w:tcW w:w="443" w:type="pct"/>
            <w:vAlign w:val="center"/>
          </w:tcPr>
          <w:p w:rsidR="00F405BA" w:rsidRPr="00A04B46" w:rsidRDefault="00F405BA" w:rsidP="0058245B">
            <w:pPr>
              <w:widowControl/>
              <w:ind w:firstLine="400"/>
              <w:jc w:val="center"/>
              <w:rPr>
                <w:sz w:val="20"/>
              </w:rPr>
            </w:pPr>
            <w:r w:rsidRPr="00A04B46">
              <w:rPr>
                <w:sz w:val="20"/>
              </w:rPr>
              <w:t>1</w:t>
            </w:r>
          </w:p>
        </w:tc>
        <w:tc>
          <w:tcPr>
            <w:tcW w:w="467" w:type="pct"/>
            <w:vAlign w:val="center"/>
          </w:tcPr>
          <w:p w:rsidR="00F405BA" w:rsidRPr="00A04B46" w:rsidRDefault="00F405BA" w:rsidP="0058245B">
            <w:pPr>
              <w:widowControl/>
              <w:ind w:firstLine="400"/>
              <w:jc w:val="center"/>
              <w:rPr>
                <w:sz w:val="20"/>
              </w:rPr>
            </w:pPr>
            <w:r w:rsidRPr="00A04B46">
              <w:rPr>
                <w:sz w:val="20"/>
              </w:rPr>
              <w:t>String</w:t>
            </w:r>
          </w:p>
        </w:tc>
        <w:tc>
          <w:tcPr>
            <w:tcW w:w="685" w:type="pct"/>
            <w:vAlign w:val="center"/>
          </w:tcPr>
          <w:p w:rsidR="00F405BA" w:rsidRPr="00A04B46" w:rsidRDefault="00F405BA" w:rsidP="0058245B">
            <w:pPr>
              <w:widowControl/>
              <w:ind w:firstLine="400"/>
              <w:rPr>
                <w:sz w:val="20"/>
              </w:rPr>
            </w:pPr>
            <w:r w:rsidRPr="00A04B46">
              <w:rPr>
                <w:sz w:val="20"/>
              </w:rPr>
              <w:t>最大跳数</w:t>
            </w:r>
          </w:p>
        </w:tc>
        <w:tc>
          <w:tcPr>
            <w:tcW w:w="1197" w:type="pct"/>
            <w:vAlign w:val="center"/>
          </w:tcPr>
          <w:p w:rsidR="00F405BA" w:rsidRPr="00A04B46" w:rsidRDefault="00F405BA" w:rsidP="0058245B">
            <w:pPr>
              <w:widowControl/>
              <w:ind w:firstLine="400"/>
              <w:rPr>
                <w:sz w:val="20"/>
              </w:rPr>
            </w:pPr>
          </w:p>
        </w:tc>
      </w:tr>
      <w:tr w:rsidR="00F405BA" w:rsidRPr="00A04B46" w:rsidTr="0058245B">
        <w:trPr>
          <w:trHeight w:val="285"/>
          <w:jc w:val="center"/>
        </w:trPr>
        <w:tc>
          <w:tcPr>
            <w:tcW w:w="434" w:type="pct"/>
            <w:vAlign w:val="center"/>
          </w:tcPr>
          <w:p w:rsidR="00F405BA" w:rsidRPr="00A04B46" w:rsidRDefault="00F405BA" w:rsidP="0058245B">
            <w:pPr>
              <w:widowControl/>
              <w:ind w:firstLine="400"/>
              <w:rPr>
                <w:sz w:val="20"/>
              </w:rPr>
            </w:pPr>
            <w:r w:rsidRPr="00A04B46">
              <w:rPr>
                <w:sz w:val="20"/>
              </w:rPr>
              <w:t>10</w:t>
            </w:r>
          </w:p>
        </w:tc>
        <w:tc>
          <w:tcPr>
            <w:tcW w:w="701" w:type="pct"/>
            <w:vAlign w:val="center"/>
          </w:tcPr>
          <w:p w:rsidR="00F405BA" w:rsidRPr="00A04B46" w:rsidRDefault="00F405BA" w:rsidP="0058245B">
            <w:pPr>
              <w:widowControl/>
              <w:ind w:firstLine="400"/>
              <w:rPr>
                <w:sz w:val="20"/>
              </w:rPr>
            </w:pPr>
            <w:r w:rsidRPr="00A04B46">
              <w:rPr>
                <w:sz w:val="20"/>
              </w:rPr>
              <w:t>params</w:t>
            </w:r>
          </w:p>
        </w:tc>
        <w:tc>
          <w:tcPr>
            <w:tcW w:w="1073" w:type="pct"/>
            <w:vAlign w:val="center"/>
          </w:tcPr>
          <w:p w:rsidR="00F405BA" w:rsidRPr="00A04B46" w:rsidRDefault="00F405BA" w:rsidP="0058245B">
            <w:pPr>
              <w:widowControl/>
              <w:ind w:firstLine="400"/>
              <w:rPr>
                <w:sz w:val="20"/>
              </w:rPr>
            </w:pPr>
            <w:r w:rsidRPr="00A04B46">
              <w:rPr>
                <w:sz w:val="20"/>
              </w:rPr>
              <w:t>interface</w:t>
            </w:r>
          </w:p>
        </w:tc>
        <w:tc>
          <w:tcPr>
            <w:tcW w:w="443" w:type="pct"/>
            <w:vAlign w:val="center"/>
          </w:tcPr>
          <w:p w:rsidR="00F405BA" w:rsidRPr="00A04B46" w:rsidRDefault="00F405BA" w:rsidP="0058245B">
            <w:pPr>
              <w:widowControl/>
              <w:ind w:firstLine="400"/>
              <w:jc w:val="center"/>
              <w:rPr>
                <w:sz w:val="20"/>
              </w:rPr>
            </w:pPr>
            <w:r w:rsidRPr="00A04B46">
              <w:rPr>
                <w:sz w:val="20"/>
              </w:rPr>
              <w:t>1</w:t>
            </w:r>
          </w:p>
        </w:tc>
        <w:tc>
          <w:tcPr>
            <w:tcW w:w="467" w:type="pct"/>
            <w:vAlign w:val="center"/>
          </w:tcPr>
          <w:p w:rsidR="00F405BA" w:rsidRPr="00A04B46" w:rsidRDefault="00F405BA" w:rsidP="0058245B">
            <w:pPr>
              <w:widowControl/>
              <w:ind w:firstLine="400"/>
              <w:jc w:val="center"/>
              <w:rPr>
                <w:sz w:val="20"/>
              </w:rPr>
            </w:pPr>
            <w:r w:rsidRPr="00A04B46">
              <w:rPr>
                <w:sz w:val="20"/>
              </w:rPr>
              <w:t>String</w:t>
            </w:r>
          </w:p>
        </w:tc>
        <w:tc>
          <w:tcPr>
            <w:tcW w:w="685" w:type="pct"/>
            <w:vAlign w:val="center"/>
          </w:tcPr>
          <w:p w:rsidR="00F405BA" w:rsidRPr="00A04B46" w:rsidRDefault="00F405BA" w:rsidP="0058245B">
            <w:pPr>
              <w:widowControl/>
              <w:ind w:firstLine="400"/>
              <w:rPr>
                <w:sz w:val="20"/>
              </w:rPr>
            </w:pPr>
            <w:r w:rsidRPr="00A04B46">
              <w:rPr>
                <w:sz w:val="20"/>
              </w:rPr>
              <w:t>测试端口</w:t>
            </w:r>
          </w:p>
        </w:tc>
        <w:tc>
          <w:tcPr>
            <w:tcW w:w="1197" w:type="pct"/>
            <w:vAlign w:val="center"/>
          </w:tcPr>
          <w:p w:rsidR="00F405BA" w:rsidRPr="00A04B46" w:rsidRDefault="00F405BA" w:rsidP="0058245B">
            <w:pPr>
              <w:widowControl/>
              <w:ind w:firstLine="400"/>
              <w:rPr>
                <w:sz w:val="20"/>
              </w:rPr>
            </w:pPr>
            <w:r w:rsidRPr="00A04B46">
              <w:rPr>
                <w:sz w:val="20"/>
              </w:rPr>
              <w:t>INTERNET</w:t>
            </w:r>
          </w:p>
          <w:p w:rsidR="00F405BA" w:rsidRPr="00A04B46" w:rsidRDefault="00F405BA" w:rsidP="0058245B">
            <w:pPr>
              <w:widowControl/>
              <w:ind w:firstLine="400"/>
              <w:rPr>
                <w:sz w:val="20"/>
              </w:rPr>
            </w:pPr>
            <w:r w:rsidRPr="00A04B46">
              <w:rPr>
                <w:sz w:val="20"/>
              </w:rPr>
              <w:t>TR069</w:t>
            </w:r>
          </w:p>
          <w:p w:rsidR="00F405BA" w:rsidRPr="00A04B46" w:rsidRDefault="00F405BA" w:rsidP="0058245B">
            <w:pPr>
              <w:widowControl/>
              <w:ind w:firstLine="400"/>
              <w:rPr>
                <w:sz w:val="20"/>
              </w:rPr>
            </w:pPr>
            <w:r w:rsidRPr="00A04B46">
              <w:rPr>
                <w:sz w:val="20"/>
              </w:rPr>
              <w:t>VOIP</w:t>
            </w:r>
          </w:p>
          <w:p w:rsidR="00F405BA" w:rsidRPr="00A04B46" w:rsidRDefault="00F405BA" w:rsidP="0058245B">
            <w:pPr>
              <w:widowControl/>
              <w:ind w:firstLine="400"/>
              <w:rPr>
                <w:sz w:val="20"/>
              </w:rPr>
            </w:pPr>
            <w:r w:rsidRPr="00A04B46">
              <w:rPr>
                <w:sz w:val="20"/>
              </w:rPr>
              <w:t>IPTV</w:t>
            </w:r>
          </w:p>
        </w:tc>
      </w:tr>
    </w:tbl>
    <w:p w:rsidR="00F405BA" w:rsidRPr="00A04B46" w:rsidRDefault="00F405BA" w:rsidP="00F405BA">
      <w:pPr>
        <w:ind w:firstLine="480"/>
      </w:pPr>
    </w:p>
    <w:p w:rsidR="00F405BA" w:rsidRPr="00A04B46" w:rsidRDefault="00F405BA" w:rsidP="00F405BA">
      <w:pPr>
        <w:pStyle w:val="6"/>
      </w:pPr>
      <w:bookmarkStart w:id="2053" w:name="_Toc130046946"/>
      <w:bookmarkStart w:id="2054" w:name="_Toc130155460"/>
      <w:r w:rsidRPr="00A04B46">
        <w:t>响应参数</w:t>
      </w:r>
      <w:bookmarkEnd w:id="2053"/>
      <w:bookmarkEnd w:id="2054"/>
    </w:p>
    <w:tbl>
      <w:tblPr>
        <w:tblW w:w="526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6"/>
        <w:gridCol w:w="1161"/>
        <w:gridCol w:w="2084"/>
        <w:gridCol w:w="816"/>
        <w:gridCol w:w="1139"/>
        <w:gridCol w:w="1251"/>
        <w:gridCol w:w="1810"/>
      </w:tblGrid>
      <w:tr w:rsidR="00F405BA" w:rsidRPr="00A04B46" w:rsidTr="0058245B">
        <w:trPr>
          <w:trHeight w:val="270"/>
          <w:jc w:val="center"/>
        </w:trPr>
        <w:tc>
          <w:tcPr>
            <w:tcW w:w="435" w:type="pct"/>
            <w:shd w:val="clear" w:color="000000" w:fill="E6E6E6"/>
            <w:vAlign w:val="center"/>
          </w:tcPr>
          <w:p w:rsidR="00F405BA" w:rsidRPr="00A04B46" w:rsidRDefault="00F405BA" w:rsidP="0058245B">
            <w:pPr>
              <w:widowControl/>
              <w:ind w:firstLine="400"/>
              <w:jc w:val="center"/>
              <w:rPr>
                <w:sz w:val="20"/>
              </w:rPr>
            </w:pPr>
            <w:r w:rsidRPr="00A04B46">
              <w:rPr>
                <w:sz w:val="20"/>
              </w:rPr>
              <w:lastRenderedPageBreak/>
              <w:t>序号</w:t>
            </w:r>
          </w:p>
        </w:tc>
        <w:tc>
          <w:tcPr>
            <w:tcW w:w="778" w:type="pct"/>
            <w:shd w:val="clear" w:color="000000" w:fill="E6E6E6"/>
            <w:vAlign w:val="center"/>
          </w:tcPr>
          <w:p w:rsidR="00F405BA" w:rsidRPr="00A04B46" w:rsidRDefault="00F405BA" w:rsidP="0058245B">
            <w:pPr>
              <w:widowControl/>
              <w:ind w:firstLine="400"/>
              <w:jc w:val="center"/>
              <w:rPr>
                <w:sz w:val="20"/>
              </w:rPr>
            </w:pPr>
            <w:r w:rsidRPr="00A04B46">
              <w:rPr>
                <w:sz w:val="20"/>
              </w:rPr>
              <w:t>父元素名称</w:t>
            </w:r>
          </w:p>
        </w:tc>
        <w:tc>
          <w:tcPr>
            <w:tcW w:w="948" w:type="pct"/>
            <w:shd w:val="clear" w:color="000000" w:fill="E6E6E6"/>
            <w:vAlign w:val="center"/>
          </w:tcPr>
          <w:p w:rsidR="00F405BA" w:rsidRPr="00A04B46" w:rsidRDefault="00F405BA" w:rsidP="0058245B">
            <w:pPr>
              <w:widowControl/>
              <w:ind w:firstLine="400"/>
              <w:jc w:val="center"/>
              <w:rPr>
                <w:sz w:val="20"/>
              </w:rPr>
            </w:pPr>
            <w:r w:rsidRPr="00A04B46">
              <w:rPr>
                <w:sz w:val="20"/>
              </w:rPr>
              <w:t>元素名称</w:t>
            </w:r>
          </w:p>
        </w:tc>
        <w:tc>
          <w:tcPr>
            <w:tcW w:w="390" w:type="pct"/>
            <w:shd w:val="clear" w:color="000000" w:fill="E6E6E6"/>
            <w:vAlign w:val="center"/>
          </w:tcPr>
          <w:p w:rsidR="00F405BA" w:rsidRPr="00A04B46" w:rsidRDefault="00F405BA" w:rsidP="0058245B">
            <w:pPr>
              <w:widowControl/>
              <w:ind w:firstLine="400"/>
              <w:jc w:val="center"/>
              <w:rPr>
                <w:sz w:val="20"/>
              </w:rPr>
            </w:pPr>
            <w:r w:rsidRPr="00A04B46">
              <w:rPr>
                <w:sz w:val="20"/>
              </w:rPr>
              <w:t>约束</w:t>
            </w:r>
          </w:p>
        </w:tc>
        <w:tc>
          <w:tcPr>
            <w:tcW w:w="487" w:type="pct"/>
            <w:shd w:val="clear" w:color="000000" w:fill="E6E6E6"/>
            <w:vAlign w:val="center"/>
          </w:tcPr>
          <w:p w:rsidR="00F405BA" w:rsidRPr="00A04B46" w:rsidRDefault="00F405BA" w:rsidP="0058245B">
            <w:pPr>
              <w:widowControl/>
              <w:ind w:firstLine="400"/>
              <w:jc w:val="center"/>
              <w:rPr>
                <w:sz w:val="20"/>
              </w:rPr>
            </w:pPr>
            <w:r w:rsidRPr="00A04B46">
              <w:rPr>
                <w:sz w:val="20"/>
              </w:rPr>
              <w:t>类型</w:t>
            </w:r>
          </w:p>
        </w:tc>
        <w:tc>
          <w:tcPr>
            <w:tcW w:w="827" w:type="pct"/>
            <w:shd w:val="clear" w:color="000000" w:fill="E6E6E6"/>
            <w:vAlign w:val="center"/>
          </w:tcPr>
          <w:p w:rsidR="00F405BA" w:rsidRPr="00A04B46" w:rsidRDefault="00F405BA" w:rsidP="0058245B">
            <w:pPr>
              <w:widowControl/>
              <w:ind w:firstLine="400"/>
              <w:jc w:val="center"/>
              <w:rPr>
                <w:sz w:val="20"/>
              </w:rPr>
            </w:pPr>
            <w:r w:rsidRPr="00A04B46">
              <w:rPr>
                <w:sz w:val="20"/>
              </w:rPr>
              <w:t>描述</w:t>
            </w:r>
          </w:p>
        </w:tc>
        <w:tc>
          <w:tcPr>
            <w:tcW w:w="1135" w:type="pct"/>
            <w:shd w:val="clear" w:color="000000" w:fill="E6E6E6"/>
            <w:vAlign w:val="center"/>
          </w:tcPr>
          <w:p w:rsidR="00F405BA" w:rsidRPr="00A04B46" w:rsidRDefault="00F405BA" w:rsidP="0058245B">
            <w:pPr>
              <w:widowControl/>
              <w:ind w:firstLine="400"/>
              <w:jc w:val="center"/>
              <w:rPr>
                <w:sz w:val="20"/>
              </w:rPr>
            </w:pPr>
            <w:r w:rsidRPr="00A04B46">
              <w:rPr>
                <w:sz w:val="20"/>
              </w:rPr>
              <w:t>取值说明</w:t>
            </w:r>
          </w:p>
        </w:tc>
      </w:tr>
      <w:tr w:rsidR="00F405BA" w:rsidRPr="00A04B46" w:rsidTr="0058245B">
        <w:trPr>
          <w:trHeight w:val="285"/>
          <w:jc w:val="center"/>
        </w:trPr>
        <w:tc>
          <w:tcPr>
            <w:tcW w:w="435" w:type="pct"/>
            <w:vAlign w:val="center"/>
          </w:tcPr>
          <w:p w:rsidR="00F405BA" w:rsidRPr="00A04B46" w:rsidRDefault="00F405BA" w:rsidP="0058245B">
            <w:pPr>
              <w:widowControl/>
              <w:ind w:firstLine="400"/>
              <w:rPr>
                <w:sz w:val="20"/>
              </w:rPr>
            </w:pPr>
            <w:r w:rsidRPr="00A04B46">
              <w:rPr>
                <w:sz w:val="20"/>
              </w:rPr>
              <w:t>1</w:t>
            </w:r>
          </w:p>
        </w:tc>
        <w:tc>
          <w:tcPr>
            <w:tcW w:w="778" w:type="pct"/>
            <w:vAlign w:val="center"/>
          </w:tcPr>
          <w:p w:rsidR="00F405BA" w:rsidRPr="00A04B46" w:rsidRDefault="00F405BA" w:rsidP="0058245B">
            <w:pPr>
              <w:widowControl/>
              <w:ind w:firstLine="400"/>
              <w:rPr>
                <w:sz w:val="20"/>
              </w:rPr>
            </w:pPr>
            <w:r w:rsidRPr="00A04B46">
              <w:rPr>
                <w:sz w:val="20"/>
              </w:rPr>
              <w:t>result</w:t>
            </w:r>
          </w:p>
        </w:tc>
        <w:tc>
          <w:tcPr>
            <w:tcW w:w="948" w:type="pct"/>
            <w:vAlign w:val="center"/>
          </w:tcPr>
          <w:p w:rsidR="00F405BA" w:rsidRPr="00A04B46" w:rsidRDefault="00F405BA" w:rsidP="0058245B">
            <w:pPr>
              <w:widowControl/>
              <w:ind w:firstLine="400"/>
              <w:rPr>
                <w:sz w:val="20"/>
              </w:rPr>
            </w:pPr>
            <w:r w:rsidRPr="00A04B46">
              <w:rPr>
                <w:sz w:val="20"/>
              </w:rPr>
              <w:t>resultCode</w:t>
            </w:r>
          </w:p>
        </w:tc>
        <w:tc>
          <w:tcPr>
            <w:tcW w:w="390" w:type="pct"/>
            <w:vAlign w:val="center"/>
          </w:tcPr>
          <w:p w:rsidR="00F405BA" w:rsidRPr="00A04B46" w:rsidRDefault="00F405BA" w:rsidP="0058245B">
            <w:pPr>
              <w:widowControl/>
              <w:ind w:firstLine="400"/>
              <w:jc w:val="center"/>
              <w:rPr>
                <w:sz w:val="20"/>
              </w:rPr>
            </w:pPr>
            <w:r w:rsidRPr="00A04B46">
              <w:rPr>
                <w:sz w:val="20"/>
              </w:rPr>
              <w:t>1</w:t>
            </w:r>
          </w:p>
        </w:tc>
        <w:tc>
          <w:tcPr>
            <w:tcW w:w="487" w:type="pct"/>
            <w:vAlign w:val="center"/>
          </w:tcPr>
          <w:p w:rsidR="00F405BA" w:rsidRPr="00A04B46" w:rsidRDefault="00F405BA" w:rsidP="0058245B">
            <w:pPr>
              <w:widowControl/>
              <w:ind w:firstLine="400"/>
              <w:jc w:val="center"/>
              <w:rPr>
                <w:sz w:val="20"/>
              </w:rPr>
            </w:pPr>
            <w:r w:rsidRPr="00A04B46">
              <w:rPr>
                <w:sz w:val="20"/>
              </w:rPr>
              <w:t>String</w:t>
            </w:r>
          </w:p>
        </w:tc>
        <w:tc>
          <w:tcPr>
            <w:tcW w:w="827" w:type="pct"/>
            <w:vAlign w:val="center"/>
          </w:tcPr>
          <w:p w:rsidR="00F405BA" w:rsidRPr="00A04B46" w:rsidRDefault="00F405BA" w:rsidP="0058245B">
            <w:pPr>
              <w:widowControl/>
              <w:ind w:firstLine="400"/>
              <w:rPr>
                <w:sz w:val="20"/>
              </w:rPr>
            </w:pPr>
            <w:r w:rsidRPr="00A04B46">
              <w:rPr>
                <w:sz w:val="20"/>
              </w:rPr>
              <w:t>返回结果编码</w:t>
            </w:r>
          </w:p>
        </w:tc>
        <w:tc>
          <w:tcPr>
            <w:tcW w:w="1135" w:type="pct"/>
            <w:vAlign w:val="center"/>
          </w:tcPr>
          <w:p w:rsidR="00F405BA" w:rsidRPr="00A04B46" w:rsidRDefault="00F405BA" w:rsidP="0058245B">
            <w:pPr>
              <w:widowControl/>
              <w:ind w:firstLine="400"/>
              <w:rPr>
                <w:sz w:val="20"/>
              </w:rPr>
            </w:pPr>
          </w:p>
        </w:tc>
      </w:tr>
      <w:tr w:rsidR="00F405BA" w:rsidRPr="00A04B46" w:rsidTr="0058245B">
        <w:trPr>
          <w:trHeight w:val="285"/>
          <w:jc w:val="center"/>
        </w:trPr>
        <w:tc>
          <w:tcPr>
            <w:tcW w:w="435" w:type="pct"/>
            <w:vAlign w:val="center"/>
          </w:tcPr>
          <w:p w:rsidR="00F405BA" w:rsidRPr="00A04B46" w:rsidRDefault="00F405BA" w:rsidP="0058245B">
            <w:pPr>
              <w:widowControl/>
              <w:ind w:firstLine="400"/>
              <w:rPr>
                <w:sz w:val="20"/>
              </w:rPr>
            </w:pPr>
            <w:r w:rsidRPr="00A04B46">
              <w:rPr>
                <w:sz w:val="20"/>
              </w:rPr>
              <w:t>2</w:t>
            </w:r>
          </w:p>
        </w:tc>
        <w:tc>
          <w:tcPr>
            <w:tcW w:w="778" w:type="pct"/>
            <w:vAlign w:val="center"/>
          </w:tcPr>
          <w:p w:rsidR="00F405BA" w:rsidRPr="00A04B46" w:rsidRDefault="00F405BA" w:rsidP="0058245B">
            <w:pPr>
              <w:widowControl/>
              <w:ind w:firstLine="400"/>
              <w:rPr>
                <w:sz w:val="20"/>
              </w:rPr>
            </w:pPr>
            <w:r w:rsidRPr="00A04B46">
              <w:rPr>
                <w:sz w:val="20"/>
              </w:rPr>
              <w:t>result</w:t>
            </w:r>
          </w:p>
        </w:tc>
        <w:tc>
          <w:tcPr>
            <w:tcW w:w="948" w:type="pct"/>
            <w:vAlign w:val="center"/>
          </w:tcPr>
          <w:p w:rsidR="00F405BA" w:rsidRPr="00A04B46" w:rsidRDefault="00F405BA" w:rsidP="0058245B">
            <w:pPr>
              <w:widowControl/>
              <w:ind w:firstLine="400"/>
              <w:rPr>
                <w:sz w:val="20"/>
              </w:rPr>
            </w:pPr>
            <w:r w:rsidRPr="00A04B46">
              <w:rPr>
                <w:sz w:val="20"/>
              </w:rPr>
              <w:t>diagnosticsState</w:t>
            </w:r>
          </w:p>
        </w:tc>
        <w:tc>
          <w:tcPr>
            <w:tcW w:w="390" w:type="pct"/>
            <w:vAlign w:val="center"/>
          </w:tcPr>
          <w:p w:rsidR="00F405BA" w:rsidRPr="00A04B46" w:rsidRDefault="00F405BA" w:rsidP="0058245B">
            <w:pPr>
              <w:widowControl/>
              <w:ind w:firstLine="400"/>
              <w:jc w:val="center"/>
              <w:rPr>
                <w:sz w:val="20"/>
              </w:rPr>
            </w:pPr>
            <w:r w:rsidRPr="00A04B46">
              <w:rPr>
                <w:sz w:val="20"/>
              </w:rPr>
              <w:t>１</w:t>
            </w:r>
          </w:p>
        </w:tc>
        <w:tc>
          <w:tcPr>
            <w:tcW w:w="487" w:type="pct"/>
            <w:vAlign w:val="center"/>
          </w:tcPr>
          <w:p w:rsidR="00F405BA" w:rsidRPr="00A04B46" w:rsidRDefault="00F405BA" w:rsidP="0058245B">
            <w:pPr>
              <w:widowControl/>
              <w:ind w:firstLine="400"/>
              <w:jc w:val="center"/>
              <w:rPr>
                <w:sz w:val="20"/>
              </w:rPr>
            </w:pPr>
            <w:r w:rsidRPr="00A04B46">
              <w:rPr>
                <w:sz w:val="20"/>
              </w:rPr>
              <w:t>String</w:t>
            </w:r>
          </w:p>
        </w:tc>
        <w:tc>
          <w:tcPr>
            <w:tcW w:w="827" w:type="pct"/>
            <w:vAlign w:val="center"/>
          </w:tcPr>
          <w:p w:rsidR="00F405BA" w:rsidRPr="00A04B46" w:rsidRDefault="00F405BA" w:rsidP="0058245B">
            <w:pPr>
              <w:widowControl/>
              <w:ind w:firstLine="400"/>
              <w:rPr>
                <w:sz w:val="20"/>
              </w:rPr>
            </w:pPr>
            <w:r w:rsidRPr="00A04B46">
              <w:rPr>
                <w:sz w:val="20"/>
              </w:rPr>
              <w:t>诊断状态</w:t>
            </w:r>
          </w:p>
        </w:tc>
        <w:tc>
          <w:tcPr>
            <w:tcW w:w="1135" w:type="pct"/>
            <w:vAlign w:val="center"/>
          </w:tcPr>
          <w:p w:rsidR="00F405BA" w:rsidRPr="00A04B46" w:rsidRDefault="00F405BA" w:rsidP="0058245B">
            <w:pPr>
              <w:widowControl/>
              <w:ind w:firstLine="400"/>
              <w:rPr>
                <w:sz w:val="20"/>
              </w:rPr>
            </w:pPr>
            <w:r w:rsidRPr="00A04B46">
              <w:rPr>
                <w:rFonts w:hint="eastAsia"/>
                <w:sz w:val="20"/>
              </w:rPr>
              <w:t>中文</w:t>
            </w:r>
          </w:p>
        </w:tc>
      </w:tr>
      <w:tr w:rsidR="00F405BA" w:rsidRPr="00A04B46" w:rsidTr="0058245B">
        <w:trPr>
          <w:trHeight w:val="285"/>
          <w:jc w:val="center"/>
        </w:trPr>
        <w:tc>
          <w:tcPr>
            <w:tcW w:w="435" w:type="pct"/>
            <w:vAlign w:val="center"/>
          </w:tcPr>
          <w:p w:rsidR="00F405BA" w:rsidRPr="00A04B46" w:rsidRDefault="00F405BA" w:rsidP="0058245B">
            <w:pPr>
              <w:widowControl/>
              <w:ind w:firstLine="400"/>
              <w:rPr>
                <w:sz w:val="20"/>
              </w:rPr>
            </w:pPr>
            <w:r w:rsidRPr="00A04B46">
              <w:rPr>
                <w:sz w:val="20"/>
              </w:rPr>
              <w:t>3</w:t>
            </w:r>
          </w:p>
        </w:tc>
        <w:tc>
          <w:tcPr>
            <w:tcW w:w="778" w:type="pct"/>
            <w:vAlign w:val="center"/>
          </w:tcPr>
          <w:p w:rsidR="00F405BA" w:rsidRPr="00A04B46" w:rsidRDefault="00F405BA" w:rsidP="0058245B">
            <w:pPr>
              <w:widowControl/>
              <w:ind w:firstLine="400"/>
              <w:rPr>
                <w:sz w:val="20"/>
              </w:rPr>
            </w:pPr>
            <w:r w:rsidRPr="00A04B46">
              <w:rPr>
                <w:sz w:val="20"/>
              </w:rPr>
              <w:t>result</w:t>
            </w:r>
          </w:p>
        </w:tc>
        <w:tc>
          <w:tcPr>
            <w:tcW w:w="948" w:type="pct"/>
            <w:vAlign w:val="center"/>
          </w:tcPr>
          <w:p w:rsidR="00F405BA" w:rsidRPr="00A04B46" w:rsidRDefault="00F405BA" w:rsidP="0058245B">
            <w:pPr>
              <w:widowControl/>
              <w:ind w:firstLine="400"/>
              <w:rPr>
                <w:sz w:val="20"/>
              </w:rPr>
            </w:pPr>
            <w:r w:rsidRPr="00A04B46">
              <w:rPr>
                <w:sz w:val="20"/>
              </w:rPr>
              <w:t>routeHopsCount</w:t>
            </w:r>
          </w:p>
        </w:tc>
        <w:tc>
          <w:tcPr>
            <w:tcW w:w="390" w:type="pct"/>
            <w:vAlign w:val="center"/>
          </w:tcPr>
          <w:p w:rsidR="00F405BA" w:rsidRPr="00A04B46" w:rsidRDefault="00F405BA" w:rsidP="0058245B">
            <w:pPr>
              <w:widowControl/>
              <w:ind w:firstLine="400"/>
              <w:jc w:val="center"/>
              <w:rPr>
                <w:sz w:val="20"/>
              </w:rPr>
            </w:pPr>
            <w:r w:rsidRPr="00A04B46">
              <w:rPr>
                <w:sz w:val="20"/>
              </w:rPr>
              <w:t>１</w:t>
            </w:r>
          </w:p>
        </w:tc>
        <w:tc>
          <w:tcPr>
            <w:tcW w:w="487" w:type="pct"/>
            <w:vAlign w:val="center"/>
          </w:tcPr>
          <w:p w:rsidR="00F405BA" w:rsidRPr="00A04B46" w:rsidRDefault="00F405BA" w:rsidP="0058245B">
            <w:pPr>
              <w:widowControl/>
              <w:ind w:firstLine="400"/>
              <w:jc w:val="center"/>
              <w:rPr>
                <w:sz w:val="20"/>
              </w:rPr>
            </w:pPr>
            <w:r w:rsidRPr="00A04B46">
              <w:rPr>
                <w:sz w:val="20"/>
              </w:rPr>
              <w:t>String</w:t>
            </w:r>
          </w:p>
        </w:tc>
        <w:tc>
          <w:tcPr>
            <w:tcW w:w="827" w:type="pct"/>
            <w:vAlign w:val="center"/>
          </w:tcPr>
          <w:p w:rsidR="00F405BA" w:rsidRPr="00A04B46" w:rsidRDefault="00F405BA" w:rsidP="0058245B">
            <w:pPr>
              <w:widowControl/>
              <w:ind w:firstLine="400"/>
              <w:rPr>
                <w:sz w:val="20"/>
              </w:rPr>
            </w:pPr>
            <w:r w:rsidRPr="00A04B46">
              <w:rPr>
                <w:sz w:val="20"/>
              </w:rPr>
              <w:t>跳数</w:t>
            </w:r>
          </w:p>
        </w:tc>
        <w:tc>
          <w:tcPr>
            <w:tcW w:w="1135" w:type="pct"/>
            <w:vAlign w:val="center"/>
          </w:tcPr>
          <w:p w:rsidR="00F405BA" w:rsidRPr="00A04B46" w:rsidRDefault="00F405BA" w:rsidP="0058245B">
            <w:pPr>
              <w:widowControl/>
              <w:ind w:firstLine="400"/>
              <w:rPr>
                <w:sz w:val="20"/>
              </w:rPr>
            </w:pPr>
          </w:p>
        </w:tc>
      </w:tr>
      <w:tr w:rsidR="00F405BA" w:rsidRPr="00A04B46" w:rsidTr="0058245B">
        <w:trPr>
          <w:trHeight w:val="285"/>
          <w:jc w:val="center"/>
        </w:trPr>
        <w:tc>
          <w:tcPr>
            <w:tcW w:w="435" w:type="pct"/>
            <w:vAlign w:val="center"/>
          </w:tcPr>
          <w:p w:rsidR="00F405BA" w:rsidRPr="00A04B46" w:rsidRDefault="00F405BA" w:rsidP="0058245B">
            <w:pPr>
              <w:widowControl/>
              <w:ind w:firstLine="400"/>
              <w:rPr>
                <w:sz w:val="20"/>
              </w:rPr>
            </w:pPr>
            <w:r w:rsidRPr="00A04B46">
              <w:rPr>
                <w:sz w:val="20"/>
              </w:rPr>
              <w:t>4</w:t>
            </w:r>
          </w:p>
        </w:tc>
        <w:tc>
          <w:tcPr>
            <w:tcW w:w="778" w:type="pct"/>
            <w:vAlign w:val="center"/>
          </w:tcPr>
          <w:p w:rsidR="00F405BA" w:rsidRPr="00A04B46" w:rsidRDefault="00F405BA" w:rsidP="0058245B">
            <w:pPr>
              <w:widowControl/>
              <w:ind w:firstLine="400"/>
              <w:rPr>
                <w:sz w:val="20"/>
              </w:rPr>
            </w:pPr>
            <w:r w:rsidRPr="00A04B46">
              <w:rPr>
                <w:sz w:val="20"/>
              </w:rPr>
              <w:t>result</w:t>
            </w:r>
          </w:p>
        </w:tc>
        <w:tc>
          <w:tcPr>
            <w:tcW w:w="948" w:type="pct"/>
            <w:vAlign w:val="center"/>
          </w:tcPr>
          <w:p w:rsidR="00F405BA" w:rsidRPr="00A04B46" w:rsidRDefault="00F405BA" w:rsidP="0058245B">
            <w:pPr>
              <w:widowControl/>
              <w:ind w:firstLine="400"/>
              <w:rPr>
                <w:sz w:val="20"/>
              </w:rPr>
            </w:pPr>
            <w:r w:rsidRPr="00A04B46">
              <w:rPr>
                <w:sz w:val="20"/>
              </w:rPr>
              <w:t xml:space="preserve">hopHostIP </w:t>
            </w:r>
          </w:p>
        </w:tc>
        <w:tc>
          <w:tcPr>
            <w:tcW w:w="390" w:type="pct"/>
            <w:vAlign w:val="center"/>
          </w:tcPr>
          <w:p w:rsidR="00F405BA" w:rsidRPr="00A04B46" w:rsidRDefault="00F405BA" w:rsidP="0058245B">
            <w:pPr>
              <w:widowControl/>
              <w:ind w:firstLine="400"/>
              <w:jc w:val="center"/>
              <w:rPr>
                <w:sz w:val="20"/>
              </w:rPr>
            </w:pPr>
            <w:r w:rsidRPr="00A04B46">
              <w:rPr>
                <w:sz w:val="20"/>
              </w:rPr>
              <w:t>１</w:t>
            </w:r>
          </w:p>
        </w:tc>
        <w:tc>
          <w:tcPr>
            <w:tcW w:w="487" w:type="pct"/>
            <w:vAlign w:val="center"/>
          </w:tcPr>
          <w:p w:rsidR="00F405BA" w:rsidRPr="00A04B46" w:rsidRDefault="00F405BA" w:rsidP="0058245B">
            <w:pPr>
              <w:widowControl/>
              <w:ind w:firstLine="400"/>
              <w:jc w:val="center"/>
              <w:rPr>
                <w:sz w:val="20"/>
              </w:rPr>
            </w:pPr>
            <w:r w:rsidRPr="00A04B46">
              <w:rPr>
                <w:sz w:val="20"/>
              </w:rPr>
              <w:t>String</w:t>
            </w:r>
          </w:p>
        </w:tc>
        <w:tc>
          <w:tcPr>
            <w:tcW w:w="827" w:type="pct"/>
            <w:vAlign w:val="center"/>
          </w:tcPr>
          <w:p w:rsidR="00F405BA" w:rsidRPr="00A04B46" w:rsidRDefault="00F405BA" w:rsidP="0058245B">
            <w:pPr>
              <w:widowControl/>
              <w:ind w:firstLine="400"/>
              <w:rPr>
                <w:sz w:val="20"/>
              </w:rPr>
            </w:pPr>
            <w:r w:rsidRPr="00A04B46">
              <w:rPr>
                <w:sz w:val="20"/>
              </w:rPr>
              <w:t>地址</w:t>
            </w:r>
          </w:p>
        </w:tc>
        <w:tc>
          <w:tcPr>
            <w:tcW w:w="1135" w:type="pct"/>
            <w:vAlign w:val="center"/>
          </w:tcPr>
          <w:p w:rsidR="00F405BA" w:rsidRPr="00A04B46" w:rsidRDefault="00F405BA" w:rsidP="0058245B">
            <w:pPr>
              <w:widowControl/>
              <w:ind w:firstLine="400"/>
              <w:rPr>
                <w:sz w:val="20"/>
              </w:rPr>
            </w:pPr>
          </w:p>
        </w:tc>
      </w:tr>
      <w:tr w:rsidR="00F405BA" w:rsidRPr="00A04B46" w:rsidTr="0058245B">
        <w:trPr>
          <w:trHeight w:val="285"/>
          <w:jc w:val="center"/>
        </w:trPr>
        <w:tc>
          <w:tcPr>
            <w:tcW w:w="435" w:type="pct"/>
            <w:vAlign w:val="center"/>
          </w:tcPr>
          <w:p w:rsidR="00F405BA" w:rsidRPr="00A04B46" w:rsidRDefault="00F405BA" w:rsidP="0058245B">
            <w:pPr>
              <w:widowControl/>
              <w:ind w:firstLine="400"/>
              <w:rPr>
                <w:sz w:val="20"/>
              </w:rPr>
            </w:pPr>
            <w:r w:rsidRPr="00A04B46">
              <w:rPr>
                <w:sz w:val="20"/>
              </w:rPr>
              <w:t>5</w:t>
            </w:r>
          </w:p>
        </w:tc>
        <w:tc>
          <w:tcPr>
            <w:tcW w:w="778" w:type="pct"/>
            <w:vAlign w:val="center"/>
          </w:tcPr>
          <w:p w:rsidR="00F405BA" w:rsidRPr="00A04B46" w:rsidRDefault="00F405BA" w:rsidP="0058245B">
            <w:pPr>
              <w:widowControl/>
              <w:ind w:firstLine="400"/>
              <w:rPr>
                <w:sz w:val="20"/>
              </w:rPr>
            </w:pPr>
            <w:r w:rsidRPr="00A04B46">
              <w:rPr>
                <w:sz w:val="20"/>
              </w:rPr>
              <w:t>result</w:t>
            </w:r>
          </w:p>
        </w:tc>
        <w:tc>
          <w:tcPr>
            <w:tcW w:w="948" w:type="pct"/>
            <w:vAlign w:val="center"/>
          </w:tcPr>
          <w:p w:rsidR="00F405BA" w:rsidRPr="00A04B46" w:rsidRDefault="00F405BA" w:rsidP="0058245B">
            <w:pPr>
              <w:widowControl/>
              <w:ind w:firstLine="400"/>
              <w:rPr>
                <w:sz w:val="20"/>
              </w:rPr>
            </w:pPr>
            <w:r w:rsidRPr="00A04B46">
              <w:rPr>
                <w:sz w:val="20"/>
              </w:rPr>
              <w:t xml:space="preserve">hopRTTime </w:t>
            </w:r>
          </w:p>
        </w:tc>
        <w:tc>
          <w:tcPr>
            <w:tcW w:w="390" w:type="pct"/>
            <w:vAlign w:val="center"/>
          </w:tcPr>
          <w:p w:rsidR="00F405BA" w:rsidRPr="00A04B46" w:rsidRDefault="00F405BA" w:rsidP="0058245B">
            <w:pPr>
              <w:widowControl/>
              <w:ind w:firstLine="400"/>
              <w:jc w:val="center"/>
              <w:rPr>
                <w:sz w:val="20"/>
              </w:rPr>
            </w:pPr>
            <w:r w:rsidRPr="00A04B46">
              <w:rPr>
                <w:sz w:val="20"/>
              </w:rPr>
              <w:t>１</w:t>
            </w:r>
          </w:p>
        </w:tc>
        <w:tc>
          <w:tcPr>
            <w:tcW w:w="487" w:type="pct"/>
            <w:vAlign w:val="center"/>
          </w:tcPr>
          <w:p w:rsidR="00F405BA" w:rsidRPr="00A04B46" w:rsidRDefault="00F405BA" w:rsidP="0058245B">
            <w:pPr>
              <w:widowControl/>
              <w:ind w:firstLine="400"/>
              <w:jc w:val="center"/>
              <w:rPr>
                <w:sz w:val="20"/>
              </w:rPr>
            </w:pPr>
            <w:r w:rsidRPr="00A04B46">
              <w:rPr>
                <w:sz w:val="20"/>
              </w:rPr>
              <w:t>String</w:t>
            </w:r>
          </w:p>
        </w:tc>
        <w:tc>
          <w:tcPr>
            <w:tcW w:w="827" w:type="pct"/>
            <w:vAlign w:val="center"/>
          </w:tcPr>
          <w:p w:rsidR="00F405BA" w:rsidRPr="00A04B46" w:rsidRDefault="00F405BA" w:rsidP="0058245B">
            <w:pPr>
              <w:widowControl/>
              <w:ind w:firstLine="400"/>
              <w:rPr>
                <w:sz w:val="20"/>
              </w:rPr>
            </w:pPr>
            <w:r w:rsidRPr="00A04B46">
              <w:rPr>
                <w:sz w:val="20"/>
              </w:rPr>
              <w:t>每一跳平均响应时间</w:t>
            </w:r>
          </w:p>
        </w:tc>
        <w:tc>
          <w:tcPr>
            <w:tcW w:w="1135" w:type="pct"/>
            <w:vAlign w:val="center"/>
          </w:tcPr>
          <w:p w:rsidR="00F405BA" w:rsidRPr="00A04B46" w:rsidRDefault="00F405BA" w:rsidP="0058245B">
            <w:pPr>
              <w:widowControl/>
              <w:ind w:firstLine="400"/>
              <w:rPr>
                <w:sz w:val="20"/>
              </w:rPr>
            </w:pPr>
            <w:r w:rsidRPr="00A04B46">
              <w:rPr>
                <w:sz w:val="20"/>
              </w:rPr>
              <w:t>单位：毫秒</w:t>
            </w:r>
          </w:p>
        </w:tc>
      </w:tr>
      <w:tr w:rsidR="00F405BA" w:rsidRPr="00A04B46" w:rsidTr="0058245B">
        <w:trPr>
          <w:trHeight w:val="285"/>
          <w:jc w:val="center"/>
        </w:trPr>
        <w:tc>
          <w:tcPr>
            <w:tcW w:w="435" w:type="pct"/>
            <w:vAlign w:val="center"/>
          </w:tcPr>
          <w:p w:rsidR="00F405BA" w:rsidRPr="00A04B46" w:rsidRDefault="00F405BA" w:rsidP="0058245B">
            <w:pPr>
              <w:widowControl/>
              <w:ind w:firstLine="400"/>
              <w:rPr>
                <w:sz w:val="20"/>
              </w:rPr>
            </w:pPr>
            <w:r w:rsidRPr="00A04B46">
              <w:rPr>
                <w:sz w:val="20"/>
              </w:rPr>
              <w:t>6</w:t>
            </w:r>
          </w:p>
        </w:tc>
        <w:tc>
          <w:tcPr>
            <w:tcW w:w="778" w:type="pct"/>
            <w:vAlign w:val="center"/>
          </w:tcPr>
          <w:p w:rsidR="00F405BA" w:rsidRPr="00A04B46" w:rsidRDefault="00F405BA" w:rsidP="0058245B">
            <w:pPr>
              <w:widowControl/>
              <w:ind w:firstLine="400"/>
              <w:rPr>
                <w:sz w:val="20"/>
              </w:rPr>
            </w:pPr>
            <w:r w:rsidRPr="00A04B46">
              <w:rPr>
                <w:sz w:val="20"/>
              </w:rPr>
              <w:t>result</w:t>
            </w:r>
          </w:p>
        </w:tc>
        <w:tc>
          <w:tcPr>
            <w:tcW w:w="948" w:type="pct"/>
            <w:vAlign w:val="center"/>
          </w:tcPr>
          <w:p w:rsidR="00F405BA" w:rsidRPr="00A04B46" w:rsidRDefault="00F405BA" w:rsidP="0058245B">
            <w:pPr>
              <w:widowControl/>
              <w:ind w:firstLine="400"/>
              <w:rPr>
                <w:sz w:val="20"/>
              </w:rPr>
            </w:pPr>
            <w:r w:rsidRPr="00A04B46">
              <w:rPr>
                <w:sz w:val="20"/>
              </w:rPr>
              <w:t>responseTime</w:t>
            </w:r>
          </w:p>
        </w:tc>
        <w:tc>
          <w:tcPr>
            <w:tcW w:w="390" w:type="pct"/>
            <w:vAlign w:val="center"/>
          </w:tcPr>
          <w:p w:rsidR="00F405BA" w:rsidRPr="00A04B46" w:rsidRDefault="00F405BA" w:rsidP="0058245B">
            <w:pPr>
              <w:widowControl/>
              <w:ind w:firstLine="400"/>
              <w:jc w:val="center"/>
              <w:rPr>
                <w:sz w:val="20"/>
              </w:rPr>
            </w:pPr>
            <w:r w:rsidRPr="00A04B46">
              <w:rPr>
                <w:sz w:val="20"/>
              </w:rPr>
              <w:t>１</w:t>
            </w:r>
          </w:p>
        </w:tc>
        <w:tc>
          <w:tcPr>
            <w:tcW w:w="487" w:type="pct"/>
            <w:vAlign w:val="center"/>
          </w:tcPr>
          <w:p w:rsidR="00F405BA" w:rsidRPr="00A04B46" w:rsidRDefault="00F405BA" w:rsidP="0058245B">
            <w:pPr>
              <w:widowControl/>
              <w:ind w:firstLine="400"/>
              <w:jc w:val="center"/>
              <w:rPr>
                <w:sz w:val="20"/>
              </w:rPr>
            </w:pPr>
            <w:r w:rsidRPr="00A04B46">
              <w:rPr>
                <w:sz w:val="20"/>
              </w:rPr>
              <w:t>String</w:t>
            </w:r>
          </w:p>
        </w:tc>
        <w:tc>
          <w:tcPr>
            <w:tcW w:w="827" w:type="pct"/>
            <w:vAlign w:val="center"/>
          </w:tcPr>
          <w:p w:rsidR="00F405BA" w:rsidRPr="00A04B46" w:rsidRDefault="00F405BA" w:rsidP="0058245B">
            <w:pPr>
              <w:widowControl/>
              <w:ind w:firstLine="400"/>
              <w:rPr>
                <w:sz w:val="20"/>
              </w:rPr>
            </w:pPr>
            <w:r w:rsidRPr="00A04B46">
              <w:rPr>
                <w:sz w:val="20"/>
              </w:rPr>
              <w:t>总响应时间</w:t>
            </w:r>
          </w:p>
        </w:tc>
        <w:tc>
          <w:tcPr>
            <w:tcW w:w="1135" w:type="pct"/>
            <w:vAlign w:val="center"/>
          </w:tcPr>
          <w:p w:rsidR="00F405BA" w:rsidRPr="00A04B46" w:rsidRDefault="00F405BA" w:rsidP="0058245B">
            <w:pPr>
              <w:widowControl/>
              <w:ind w:firstLine="400"/>
              <w:rPr>
                <w:sz w:val="20"/>
              </w:rPr>
            </w:pPr>
            <w:r w:rsidRPr="00A04B46">
              <w:rPr>
                <w:sz w:val="20"/>
              </w:rPr>
              <w:t>单位：毫秒</w:t>
            </w:r>
          </w:p>
        </w:tc>
      </w:tr>
    </w:tbl>
    <w:p w:rsidR="00F405BA" w:rsidRPr="00A04B46" w:rsidRDefault="00F405BA" w:rsidP="00F405BA">
      <w:pPr>
        <w:ind w:firstLine="480"/>
      </w:pPr>
    </w:p>
    <w:p w:rsidR="00F405BA" w:rsidRPr="00A04B46" w:rsidRDefault="00F405BA" w:rsidP="00F405BA">
      <w:pPr>
        <w:pStyle w:val="6"/>
      </w:pPr>
      <w:bookmarkStart w:id="2055" w:name="_Toc130046947"/>
      <w:bookmarkStart w:id="2056" w:name="_Toc130155461"/>
      <w:r w:rsidRPr="00A04B46">
        <w:t>报文示例</w:t>
      </w:r>
      <w:bookmarkEnd w:id="2055"/>
      <w:bookmarkEnd w:id="2056"/>
    </w:p>
    <w:p w:rsidR="00F405BA" w:rsidRPr="00A04B46" w:rsidRDefault="00F405BA" w:rsidP="00F405BA">
      <w:pPr>
        <w:ind w:firstLine="480"/>
      </w:pPr>
      <w:r w:rsidRPr="00A04B46">
        <w:t>请求报文示例：</w:t>
      </w:r>
    </w:p>
    <w:p w:rsidR="00F405BA" w:rsidRPr="00A04B46" w:rsidRDefault="00F405BA" w:rsidP="00F405BA">
      <w:pPr>
        <w:ind w:firstLine="480"/>
      </w:pPr>
      <w:r w:rsidRPr="00A04B46">
        <w:t>{</w:t>
      </w:r>
    </w:p>
    <w:p w:rsidR="00F405BA" w:rsidRPr="00A04B46" w:rsidRDefault="00F405BA" w:rsidP="00F405BA">
      <w:pPr>
        <w:ind w:firstLine="480"/>
      </w:pPr>
      <w:r w:rsidRPr="00A04B46">
        <w:t xml:space="preserve">    "params": {</w:t>
      </w:r>
    </w:p>
    <w:p w:rsidR="00F405BA" w:rsidRPr="00A04B46" w:rsidRDefault="00F405BA" w:rsidP="00F405BA">
      <w:pPr>
        <w:ind w:firstLine="480"/>
      </w:pPr>
      <w:r w:rsidRPr="00A04B46">
        <w:lastRenderedPageBreak/>
        <w:t xml:space="preserve">        "srvCode": "13966779233",</w:t>
      </w:r>
    </w:p>
    <w:p w:rsidR="00F405BA" w:rsidRPr="00A04B46" w:rsidRDefault="00F405BA" w:rsidP="00F405BA">
      <w:pPr>
        <w:ind w:firstLine="480"/>
      </w:pPr>
      <w:r w:rsidRPr="00A04B46">
        <w:tab/>
      </w:r>
      <w:r w:rsidRPr="00A04B46">
        <w:tab/>
        <w:t>"operateNumType": "0",</w:t>
      </w:r>
    </w:p>
    <w:p w:rsidR="00F405BA" w:rsidRPr="00A04B46" w:rsidRDefault="00F405BA" w:rsidP="00F405BA">
      <w:pPr>
        <w:ind w:firstLine="480"/>
      </w:pPr>
      <w:r w:rsidRPr="00A04B46">
        <w:t xml:space="preserve">        "provinceId ": "",</w:t>
      </w:r>
    </w:p>
    <w:p w:rsidR="00F405BA" w:rsidRPr="00A04B46" w:rsidRDefault="00F405BA" w:rsidP="00F405BA">
      <w:pPr>
        <w:ind w:firstLine="480"/>
      </w:pPr>
      <w:r w:rsidRPr="00A04B46">
        <w:t xml:space="preserve">        "regionId ": "",</w:t>
      </w:r>
    </w:p>
    <w:p w:rsidR="00F405BA" w:rsidRPr="00A04B46" w:rsidRDefault="00F405BA" w:rsidP="00F405BA">
      <w:pPr>
        <w:ind w:firstLine="480"/>
      </w:pPr>
      <w:r w:rsidRPr="00A04B46">
        <w:t xml:space="preserve">        "channelId ": "",</w:t>
      </w:r>
    </w:p>
    <w:p w:rsidR="00F405BA" w:rsidRPr="00A04B46" w:rsidRDefault="00F405BA" w:rsidP="00F405BA">
      <w:pPr>
        <w:ind w:firstLine="480"/>
      </w:pPr>
      <w:r w:rsidRPr="00A04B46">
        <w:tab/>
      </w:r>
      <w:r w:rsidRPr="00A04B46">
        <w:tab/>
        <w:t>"destIp": "",</w:t>
      </w:r>
    </w:p>
    <w:p w:rsidR="00F405BA" w:rsidRPr="00A04B46" w:rsidRDefault="00F405BA" w:rsidP="00F405BA">
      <w:pPr>
        <w:ind w:firstLine="480"/>
      </w:pPr>
      <w:r w:rsidRPr="00A04B46">
        <w:tab/>
      </w:r>
      <w:r w:rsidRPr="00A04B46">
        <w:tab/>
        <w:t>"timeOut": "",</w:t>
      </w:r>
    </w:p>
    <w:p w:rsidR="00F405BA" w:rsidRPr="00A04B46" w:rsidRDefault="00F405BA" w:rsidP="00F405BA">
      <w:pPr>
        <w:ind w:firstLine="480"/>
      </w:pPr>
      <w:r w:rsidRPr="00A04B46">
        <w:tab/>
      </w:r>
      <w:r w:rsidRPr="00A04B46">
        <w:tab/>
        <w:t>"packSize ": "",</w:t>
      </w:r>
    </w:p>
    <w:p w:rsidR="00F405BA" w:rsidRPr="00A04B46" w:rsidRDefault="00F405BA" w:rsidP="00F405BA">
      <w:pPr>
        <w:ind w:firstLine="480"/>
      </w:pPr>
      <w:r w:rsidRPr="00A04B46">
        <w:tab/>
      </w:r>
      <w:r w:rsidRPr="00A04B46">
        <w:tab/>
        <w:t>"maxHopCount  ": "",</w:t>
      </w:r>
    </w:p>
    <w:p w:rsidR="00F405BA" w:rsidRPr="00A04B46" w:rsidRDefault="00F405BA" w:rsidP="00F405BA">
      <w:pPr>
        <w:ind w:firstLine="480"/>
      </w:pPr>
      <w:r w:rsidRPr="00A04B46">
        <w:tab/>
      </w:r>
      <w:r w:rsidRPr="00A04B46">
        <w:tab/>
        <w:t>"interface ": "",</w:t>
      </w:r>
    </w:p>
    <w:p w:rsidR="00F405BA" w:rsidRPr="00A04B46" w:rsidRDefault="00F405BA" w:rsidP="00F405BA">
      <w:pPr>
        <w:ind w:firstLineChars="400" w:firstLine="960"/>
      </w:pPr>
      <w:r w:rsidRPr="00A04B46">
        <w:t>"crmpfPubInfo":{</w:t>
      </w:r>
    </w:p>
    <w:p w:rsidR="00F405BA" w:rsidRPr="00A04B46" w:rsidRDefault="00F405BA" w:rsidP="00F405BA">
      <w:pPr>
        <w:ind w:left="420" w:firstLine="480"/>
      </w:pPr>
      <w:r w:rsidRPr="00A04B46">
        <w:tab/>
        <w:t>"staffId":"",</w:t>
      </w:r>
    </w:p>
    <w:p w:rsidR="00F405BA" w:rsidRPr="00A04B46" w:rsidRDefault="00F405BA" w:rsidP="00F405BA">
      <w:pPr>
        <w:ind w:left="420" w:firstLine="480"/>
      </w:pPr>
      <w:r w:rsidRPr="00A04B46">
        <w:tab/>
        <w:t>"orgId":"",</w:t>
      </w:r>
    </w:p>
    <w:p w:rsidR="00F405BA" w:rsidRPr="00A04B46" w:rsidRDefault="00F405BA" w:rsidP="00F405BA">
      <w:pPr>
        <w:ind w:firstLine="480"/>
      </w:pPr>
      <w:r w:rsidRPr="00A04B46">
        <w:tab/>
      </w:r>
      <w:r w:rsidRPr="00A04B46">
        <w:tab/>
        <w:t xml:space="preserve">   "cityCode":"",</w:t>
      </w:r>
    </w:p>
    <w:p w:rsidR="00F405BA" w:rsidRPr="00A04B46" w:rsidRDefault="00F405BA" w:rsidP="00F405BA">
      <w:pPr>
        <w:ind w:left="420" w:firstLine="480"/>
      </w:pPr>
      <w:r w:rsidRPr="00A04B46">
        <w:tab/>
        <w:t>"countryCode":"",</w:t>
      </w:r>
    </w:p>
    <w:p w:rsidR="00F405BA" w:rsidRPr="00A04B46" w:rsidRDefault="00F405BA" w:rsidP="00F405BA">
      <w:pPr>
        <w:ind w:left="420" w:firstLine="480"/>
      </w:pPr>
      <w:r w:rsidRPr="00A04B46">
        <w:tab/>
        <w:t>"paging":"",</w:t>
      </w:r>
    </w:p>
    <w:p w:rsidR="00F405BA" w:rsidRPr="00A04B46" w:rsidRDefault="00F405BA" w:rsidP="00F405BA">
      <w:pPr>
        <w:ind w:left="420" w:firstLine="480"/>
      </w:pPr>
      <w:r w:rsidRPr="00A04B46">
        <w:tab/>
        <w:t>"rowsPerPage":"",</w:t>
      </w:r>
    </w:p>
    <w:p w:rsidR="00F405BA" w:rsidRPr="00A04B46" w:rsidRDefault="00F405BA" w:rsidP="00F405BA">
      <w:pPr>
        <w:ind w:left="420" w:firstLine="480"/>
      </w:pPr>
      <w:r w:rsidRPr="00A04B46">
        <w:tab/>
        <w:t>"pageNum":""</w:t>
      </w:r>
    </w:p>
    <w:p w:rsidR="00F405BA" w:rsidRPr="00A04B46" w:rsidRDefault="00F405BA" w:rsidP="00F405BA">
      <w:pPr>
        <w:ind w:firstLineChars="400" w:firstLine="960"/>
      </w:pPr>
      <w:r w:rsidRPr="00A04B46">
        <w:lastRenderedPageBreak/>
        <w:t>}</w:t>
      </w:r>
    </w:p>
    <w:p w:rsidR="00F405BA" w:rsidRPr="00A04B46" w:rsidRDefault="00F405BA" w:rsidP="00F405BA">
      <w:pPr>
        <w:ind w:firstLine="480"/>
      </w:pPr>
      <w:r w:rsidRPr="00A04B46">
        <w:t xml:space="preserve">    }</w:t>
      </w:r>
    </w:p>
    <w:p w:rsidR="00F405BA" w:rsidRPr="00A04B46" w:rsidRDefault="00F405BA" w:rsidP="00F405BA">
      <w:pPr>
        <w:ind w:firstLine="480"/>
      </w:pPr>
      <w:r w:rsidRPr="00A04B46">
        <w:t>}</w:t>
      </w:r>
    </w:p>
    <w:p w:rsidR="00F405BA" w:rsidRPr="00A04B46" w:rsidRDefault="00F405BA" w:rsidP="00F405BA">
      <w:pPr>
        <w:ind w:firstLine="480"/>
      </w:pPr>
      <w:r w:rsidRPr="00A04B46">
        <w:t>响应报文示例：</w:t>
      </w:r>
    </w:p>
    <w:p w:rsidR="00F405BA" w:rsidRPr="00A04B46" w:rsidRDefault="00F405BA" w:rsidP="00F405BA">
      <w:pPr>
        <w:ind w:firstLine="480"/>
      </w:pPr>
      <w:r w:rsidRPr="00A04B46">
        <w:t>{</w:t>
      </w:r>
    </w:p>
    <w:p w:rsidR="00F405BA" w:rsidRPr="00A04B46" w:rsidRDefault="00F405BA" w:rsidP="00F405BA">
      <w:pPr>
        <w:ind w:firstLine="480"/>
      </w:pPr>
      <w:r w:rsidRPr="00A04B46">
        <w:t xml:space="preserve">    "rtnCode": "0",</w:t>
      </w:r>
    </w:p>
    <w:p w:rsidR="00F405BA" w:rsidRPr="00A04B46" w:rsidRDefault="00F405BA" w:rsidP="00F405BA">
      <w:pPr>
        <w:ind w:firstLine="480"/>
      </w:pPr>
      <w:r w:rsidRPr="00A04B46">
        <w:t xml:space="preserve">    "rtnMsg": "</w:t>
      </w:r>
      <w:r w:rsidRPr="00A04B46">
        <w:t>成功</w:t>
      </w:r>
      <w:r w:rsidRPr="00A04B46">
        <w:t>",</w:t>
      </w:r>
    </w:p>
    <w:p w:rsidR="00F405BA" w:rsidRPr="00A04B46" w:rsidRDefault="00F405BA" w:rsidP="00F405BA">
      <w:pPr>
        <w:ind w:firstLine="480"/>
      </w:pPr>
      <w:r w:rsidRPr="00A04B46">
        <w:t xml:space="preserve">    "object": {</w:t>
      </w:r>
    </w:p>
    <w:p w:rsidR="00F405BA" w:rsidRPr="00A04B46" w:rsidRDefault="00F405BA" w:rsidP="00F405BA">
      <w:pPr>
        <w:ind w:firstLine="480"/>
      </w:pPr>
      <w:r w:rsidRPr="00A04B46">
        <w:t xml:space="preserve">        "respCode": "00000",</w:t>
      </w:r>
    </w:p>
    <w:p w:rsidR="00F405BA" w:rsidRPr="00A04B46" w:rsidRDefault="00F405BA" w:rsidP="00F405BA">
      <w:pPr>
        <w:ind w:firstLine="480"/>
      </w:pPr>
      <w:r w:rsidRPr="00A04B46">
        <w:t xml:space="preserve">        "respDesc": "success",</w:t>
      </w:r>
    </w:p>
    <w:p w:rsidR="00F405BA" w:rsidRPr="00A04B46" w:rsidRDefault="00F405BA" w:rsidP="00F405BA">
      <w:pPr>
        <w:ind w:firstLine="480"/>
      </w:pPr>
      <w:r w:rsidRPr="00A04B46">
        <w:t xml:space="preserve">        </w:t>
      </w:r>
      <w:r w:rsidRPr="00A04B46">
        <w:rPr>
          <w:rFonts w:hint="eastAsia"/>
        </w:rPr>
        <w:t>"result": [{</w:t>
      </w:r>
    </w:p>
    <w:p w:rsidR="00F405BA" w:rsidRPr="00A04B46" w:rsidRDefault="00F405BA" w:rsidP="00F405BA">
      <w:pPr>
        <w:ind w:firstLine="480"/>
      </w:pPr>
      <w:r w:rsidRPr="00A04B46">
        <w:tab/>
      </w:r>
      <w:r w:rsidRPr="00A04B46">
        <w:tab/>
      </w:r>
      <w:r w:rsidRPr="00A04B46">
        <w:tab/>
        <w:t>"resultCode": "0",</w:t>
      </w:r>
    </w:p>
    <w:p w:rsidR="00F405BA" w:rsidRPr="00A04B46" w:rsidRDefault="00F405BA" w:rsidP="00F405BA">
      <w:pPr>
        <w:ind w:firstLine="480"/>
      </w:pPr>
      <w:r w:rsidRPr="00A04B46">
        <w:t xml:space="preserve">           "diagnosticsState": "",</w:t>
      </w:r>
    </w:p>
    <w:p w:rsidR="00F405BA" w:rsidRPr="00A04B46" w:rsidRDefault="00F405BA" w:rsidP="00F405BA">
      <w:pPr>
        <w:ind w:firstLine="480"/>
      </w:pPr>
      <w:r w:rsidRPr="00A04B46">
        <w:tab/>
      </w:r>
      <w:r w:rsidRPr="00A04B46">
        <w:tab/>
      </w:r>
      <w:r w:rsidRPr="00A04B46">
        <w:tab/>
        <w:t>"routeHopsCount": "",</w:t>
      </w:r>
    </w:p>
    <w:p w:rsidR="00F405BA" w:rsidRPr="00A04B46" w:rsidRDefault="00F405BA" w:rsidP="00F405BA">
      <w:pPr>
        <w:ind w:firstLine="480"/>
      </w:pPr>
      <w:r w:rsidRPr="00A04B46">
        <w:tab/>
      </w:r>
      <w:r w:rsidRPr="00A04B46">
        <w:tab/>
      </w:r>
      <w:r w:rsidRPr="00A04B46">
        <w:tab/>
        <w:t>"hopHostIP ": "",</w:t>
      </w:r>
    </w:p>
    <w:p w:rsidR="00F405BA" w:rsidRPr="00A04B46" w:rsidRDefault="00F405BA" w:rsidP="00F405BA">
      <w:pPr>
        <w:ind w:firstLine="480"/>
      </w:pPr>
      <w:r w:rsidRPr="00A04B46">
        <w:tab/>
      </w:r>
      <w:r w:rsidRPr="00A04B46">
        <w:tab/>
      </w:r>
      <w:r w:rsidRPr="00A04B46">
        <w:tab/>
        <w:t>"hopRTTime ": "",</w:t>
      </w:r>
    </w:p>
    <w:p w:rsidR="00F405BA" w:rsidRPr="00A04B46" w:rsidRDefault="00F405BA" w:rsidP="00F405BA">
      <w:pPr>
        <w:ind w:firstLine="480"/>
      </w:pPr>
      <w:r w:rsidRPr="00A04B46">
        <w:t xml:space="preserve">           "responseTime": ""</w:t>
      </w:r>
    </w:p>
    <w:p w:rsidR="00F405BA" w:rsidRPr="00A04B46" w:rsidRDefault="00F405BA" w:rsidP="00F405BA">
      <w:pPr>
        <w:ind w:firstLine="480"/>
      </w:pPr>
      <w:r w:rsidRPr="00A04B46">
        <w:t xml:space="preserve">        }</w:t>
      </w:r>
      <w:r w:rsidRPr="00A04B46">
        <w:rPr>
          <w:rFonts w:hint="eastAsia"/>
        </w:rPr>
        <w:t>]</w:t>
      </w:r>
    </w:p>
    <w:p w:rsidR="00F405BA" w:rsidRPr="00A04B46" w:rsidRDefault="00F405BA" w:rsidP="00F405BA">
      <w:pPr>
        <w:ind w:firstLine="480"/>
      </w:pPr>
      <w:r w:rsidRPr="00A04B46">
        <w:lastRenderedPageBreak/>
        <w:t xml:space="preserve">    }</w:t>
      </w:r>
    </w:p>
    <w:p w:rsidR="00F405BA" w:rsidRPr="00A04B46" w:rsidRDefault="00F405BA" w:rsidP="00F405BA">
      <w:pPr>
        <w:ind w:firstLine="480"/>
      </w:pPr>
      <w:r w:rsidRPr="00A04B46">
        <w:t>}</w:t>
      </w:r>
    </w:p>
    <w:p w:rsidR="00F405BA" w:rsidRPr="00A04B46" w:rsidRDefault="00F405BA" w:rsidP="00F405BA">
      <w:pPr>
        <w:ind w:firstLine="480"/>
      </w:pPr>
    </w:p>
    <w:p w:rsidR="00F405BA" w:rsidRPr="00A04B46" w:rsidRDefault="00F405BA" w:rsidP="00F405BA">
      <w:pPr>
        <w:pStyle w:val="5"/>
      </w:pPr>
      <w:bookmarkStart w:id="2057" w:name="_Toc129957966"/>
      <w:bookmarkStart w:id="2058" w:name="_Toc130046948"/>
      <w:bookmarkStart w:id="2059" w:name="_Toc130155462"/>
      <w:r w:rsidRPr="00A04B46">
        <w:rPr>
          <w:rFonts w:hint="eastAsia"/>
        </w:rPr>
        <w:t>LAN端口关闭开通</w:t>
      </w:r>
      <w:bookmarkEnd w:id="2057"/>
      <w:r>
        <w:rPr>
          <w:rFonts w:hint="eastAsia"/>
        </w:rPr>
        <w:t>接口</w:t>
      </w:r>
      <w:bookmarkEnd w:id="2058"/>
      <w:bookmarkEnd w:id="2059"/>
    </w:p>
    <w:p w:rsidR="00F405BA" w:rsidRPr="00A04B46" w:rsidRDefault="00F405BA" w:rsidP="00F405BA">
      <w:pPr>
        <w:ind w:firstLine="482"/>
      </w:pPr>
      <w:r w:rsidRPr="00A04B46">
        <w:rPr>
          <w:b/>
        </w:rPr>
        <w:t>URL</w:t>
      </w:r>
      <w:r w:rsidRPr="00A04B46">
        <w:rPr>
          <w:b/>
        </w:rPr>
        <w:t>：</w:t>
      </w:r>
      <w:r w:rsidRPr="00A04B46">
        <w:t>/public/</w:t>
      </w:r>
      <w:r w:rsidRPr="00A04B46">
        <w:rPr>
          <w:rFonts w:hint="eastAsia"/>
        </w:rPr>
        <w:t>stb</w:t>
      </w:r>
      <w:r w:rsidRPr="00A04B46">
        <w:t>/setting/</w:t>
      </w:r>
      <w:r w:rsidRPr="00A04B46">
        <w:rPr>
          <w:rFonts w:hint="eastAsia"/>
        </w:rPr>
        <w:t>lanportenable</w:t>
      </w:r>
      <w:r w:rsidRPr="00A04B46">
        <w:tab/>
      </w:r>
      <w:r w:rsidRPr="00A04B46">
        <w:tab/>
      </w:r>
      <w:r w:rsidRPr="00A04B46">
        <w:rPr>
          <w:b/>
        </w:rPr>
        <w:t>方法：</w:t>
      </w:r>
      <w:r w:rsidRPr="00A04B46">
        <w:t>post</w:t>
      </w:r>
    </w:p>
    <w:p w:rsidR="00F405BA" w:rsidRPr="00A04B46" w:rsidRDefault="00F405BA" w:rsidP="00F405BA">
      <w:pPr>
        <w:ind w:firstLine="482"/>
        <w:rPr>
          <w:b/>
        </w:rPr>
      </w:pPr>
      <w:r w:rsidRPr="00A04B46">
        <w:rPr>
          <w:b/>
        </w:rPr>
        <w:t>输入参数：</w:t>
      </w:r>
    </w:p>
    <w:tbl>
      <w:tblPr>
        <w:tblW w:w="51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6"/>
        <w:gridCol w:w="1956"/>
        <w:gridCol w:w="987"/>
        <w:gridCol w:w="1559"/>
        <w:gridCol w:w="846"/>
        <w:gridCol w:w="2580"/>
      </w:tblGrid>
      <w:tr w:rsidR="00F405BA" w:rsidRPr="00A04B46" w:rsidTr="0058245B">
        <w:tc>
          <w:tcPr>
            <w:tcW w:w="251" w:type="pct"/>
            <w:vAlign w:val="center"/>
          </w:tcPr>
          <w:p w:rsidR="00F405BA" w:rsidRPr="00A04B46" w:rsidRDefault="00F405BA" w:rsidP="0058245B">
            <w:pPr>
              <w:spacing w:before="0" w:after="0" w:line="240" w:lineRule="auto"/>
              <w:ind w:firstLine="420"/>
              <w:rPr>
                <w:rFonts w:eastAsiaTheme="minorEastAsia"/>
                <w:b/>
                <w:sz w:val="21"/>
                <w:szCs w:val="21"/>
              </w:rPr>
            </w:pPr>
            <w:r w:rsidRPr="00A04B46">
              <w:rPr>
                <w:rFonts w:eastAsiaTheme="minorEastAsia"/>
                <w:b/>
                <w:sz w:val="21"/>
                <w:szCs w:val="21"/>
              </w:rPr>
              <w:t>No</w:t>
            </w:r>
          </w:p>
        </w:tc>
        <w:tc>
          <w:tcPr>
            <w:tcW w:w="726" w:type="pct"/>
            <w:shd w:val="clear" w:color="auto" w:fill="auto"/>
            <w:vAlign w:val="center"/>
          </w:tcPr>
          <w:p w:rsidR="00F405BA" w:rsidRPr="00A04B46" w:rsidRDefault="00F405BA" w:rsidP="0058245B">
            <w:pPr>
              <w:spacing w:before="0" w:after="0" w:line="240" w:lineRule="auto"/>
              <w:ind w:firstLine="420"/>
              <w:rPr>
                <w:rFonts w:eastAsiaTheme="minorEastAsia"/>
                <w:b/>
                <w:sz w:val="21"/>
                <w:szCs w:val="21"/>
              </w:rPr>
            </w:pPr>
            <w:r w:rsidRPr="00A04B46">
              <w:rPr>
                <w:rFonts w:eastAsiaTheme="minorEastAsia"/>
                <w:b/>
                <w:sz w:val="21"/>
                <w:szCs w:val="21"/>
              </w:rPr>
              <w:t>英文名称</w:t>
            </w:r>
          </w:p>
        </w:tc>
        <w:tc>
          <w:tcPr>
            <w:tcW w:w="669" w:type="pct"/>
            <w:vAlign w:val="center"/>
          </w:tcPr>
          <w:p w:rsidR="00F405BA" w:rsidRPr="00A04B46" w:rsidRDefault="00F405BA" w:rsidP="0058245B">
            <w:pPr>
              <w:spacing w:before="0" w:after="0" w:line="240" w:lineRule="auto"/>
              <w:ind w:firstLine="420"/>
              <w:rPr>
                <w:rFonts w:eastAsiaTheme="minorEastAsia"/>
                <w:b/>
                <w:sz w:val="21"/>
                <w:szCs w:val="21"/>
              </w:rPr>
            </w:pPr>
            <w:r w:rsidRPr="00A04B46">
              <w:rPr>
                <w:rFonts w:eastAsiaTheme="minorEastAsia"/>
                <w:b/>
                <w:sz w:val="21"/>
                <w:szCs w:val="21"/>
              </w:rPr>
              <w:t>中文名称</w:t>
            </w:r>
          </w:p>
        </w:tc>
        <w:tc>
          <w:tcPr>
            <w:tcW w:w="650" w:type="pct"/>
            <w:shd w:val="clear" w:color="auto" w:fill="auto"/>
            <w:vAlign w:val="center"/>
          </w:tcPr>
          <w:p w:rsidR="00F405BA" w:rsidRPr="00A04B46" w:rsidRDefault="00F405BA" w:rsidP="0058245B">
            <w:pPr>
              <w:spacing w:before="0" w:after="0" w:line="240" w:lineRule="auto"/>
              <w:ind w:firstLine="420"/>
              <w:rPr>
                <w:rFonts w:eastAsiaTheme="minorEastAsia"/>
                <w:b/>
                <w:sz w:val="21"/>
                <w:szCs w:val="21"/>
              </w:rPr>
            </w:pPr>
            <w:r w:rsidRPr="00A04B46">
              <w:rPr>
                <w:rFonts w:eastAsiaTheme="minorEastAsia"/>
                <w:b/>
                <w:sz w:val="21"/>
                <w:szCs w:val="21"/>
              </w:rPr>
              <w:t>数据类型</w:t>
            </w:r>
          </w:p>
        </w:tc>
        <w:tc>
          <w:tcPr>
            <w:tcW w:w="414" w:type="pct"/>
            <w:vAlign w:val="center"/>
          </w:tcPr>
          <w:p w:rsidR="00F405BA" w:rsidRPr="00A04B46" w:rsidRDefault="00F405BA" w:rsidP="0058245B">
            <w:pPr>
              <w:spacing w:before="0" w:after="0" w:line="240" w:lineRule="auto"/>
              <w:ind w:firstLine="420"/>
              <w:rPr>
                <w:rFonts w:eastAsiaTheme="minorEastAsia"/>
                <w:b/>
                <w:sz w:val="21"/>
                <w:szCs w:val="21"/>
              </w:rPr>
            </w:pPr>
            <w:r w:rsidRPr="00A04B46">
              <w:rPr>
                <w:rFonts w:eastAsiaTheme="minorEastAsia"/>
                <w:b/>
                <w:sz w:val="21"/>
                <w:szCs w:val="21"/>
              </w:rPr>
              <w:t>必须</w:t>
            </w:r>
          </w:p>
        </w:tc>
        <w:tc>
          <w:tcPr>
            <w:tcW w:w="2289" w:type="pct"/>
            <w:shd w:val="clear" w:color="auto" w:fill="auto"/>
            <w:vAlign w:val="center"/>
          </w:tcPr>
          <w:p w:rsidR="00F405BA" w:rsidRPr="00A04B46" w:rsidRDefault="00F405BA" w:rsidP="0058245B">
            <w:pPr>
              <w:spacing w:before="0" w:after="0" w:line="240" w:lineRule="auto"/>
              <w:ind w:firstLine="420"/>
              <w:rPr>
                <w:rFonts w:eastAsiaTheme="minorEastAsia"/>
                <w:b/>
                <w:sz w:val="21"/>
              </w:rPr>
            </w:pPr>
            <w:r w:rsidRPr="00A04B46">
              <w:rPr>
                <w:rFonts w:eastAsiaTheme="minorEastAsia"/>
                <w:b/>
                <w:sz w:val="21"/>
              </w:rPr>
              <w:t>说明</w:t>
            </w:r>
          </w:p>
        </w:tc>
      </w:tr>
      <w:tr w:rsidR="00F405BA" w:rsidRPr="00A04B46" w:rsidTr="0058245B">
        <w:trPr>
          <w:trHeight w:val="70"/>
        </w:trPr>
        <w:tc>
          <w:tcPr>
            <w:tcW w:w="251" w:type="pct"/>
            <w:vAlign w:val="center"/>
          </w:tcPr>
          <w:p w:rsidR="00F405BA" w:rsidRPr="00A04B46" w:rsidRDefault="00F405BA" w:rsidP="00836654">
            <w:pPr>
              <w:pStyle w:val="affffff1"/>
              <w:numPr>
                <w:ilvl w:val="0"/>
                <w:numId w:val="227"/>
              </w:numPr>
              <w:spacing w:before="0" w:after="0" w:line="240" w:lineRule="auto"/>
              <w:ind w:firstLineChars="0"/>
              <w:jc w:val="both"/>
              <w:rPr>
                <w:szCs w:val="21"/>
              </w:rPr>
            </w:pPr>
          </w:p>
        </w:tc>
        <w:tc>
          <w:tcPr>
            <w:tcW w:w="726" w:type="pct"/>
            <w:shd w:val="clear" w:color="auto" w:fill="auto"/>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hint="eastAsia"/>
                <w:sz w:val="21"/>
              </w:rPr>
              <w:t>pppoeaccount</w:t>
            </w:r>
          </w:p>
        </w:tc>
        <w:tc>
          <w:tcPr>
            <w:tcW w:w="669" w:type="pct"/>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hint="eastAsia"/>
                <w:sz w:val="21"/>
                <w:szCs w:val="21"/>
              </w:rPr>
              <w:t>宽带账号</w:t>
            </w:r>
          </w:p>
        </w:tc>
        <w:tc>
          <w:tcPr>
            <w:tcW w:w="650" w:type="pct"/>
            <w:shd w:val="clear" w:color="auto" w:fill="auto"/>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String(32)</w:t>
            </w:r>
          </w:p>
        </w:tc>
        <w:tc>
          <w:tcPr>
            <w:tcW w:w="414" w:type="pct"/>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Y</w:t>
            </w:r>
          </w:p>
        </w:tc>
        <w:tc>
          <w:tcPr>
            <w:tcW w:w="2289" w:type="pct"/>
            <w:shd w:val="clear" w:color="auto" w:fill="auto"/>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hint="eastAsia"/>
                <w:sz w:val="21"/>
                <w:szCs w:val="21"/>
              </w:rPr>
              <w:t>宽带账号</w:t>
            </w:r>
          </w:p>
        </w:tc>
      </w:tr>
      <w:tr w:rsidR="00F405BA" w:rsidRPr="00A04B46" w:rsidTr="0058245B">
        <w:trPr>
          <w:trHeight w:val="70"/>
        </w:trPr>
        <w:tc>
          <w:tcPr>
            <w:tcW w:w="251" w:type="pct"/>
            <w:vAlign w:val="center"/>
          </w:tcPr>
          <w:p w:rsidR="00F405BA" w:rsidRPr="00A04B46" w:rsidRDefault="00F405BA" w:rsidP="00836654">
            <w:pPr>
              <w:pStyle w:val="affffff1"/>
              <w:numPr>
                <w:ilvl w:val="0"/>
                <w:numId w:val="227"/>
              </w:numPr>
              <w:spacing w:before="0" w:after="0" w:line="240" w:lineRule="auto"/>
              <w:ind w:firstLineChars="0"/>
              <w:jc w:val="both"/>
              <w:rPr>
                <w:szCs w:val="21"/>
              </w:rPr>
            </w:pPr>
          </w:p>
        </w:tc>
        <w:tc>
          <w:tcPr>
            <w:tcW w:w="726" w:type="pct"/>
            <w:shd w:val="clear" w:color="auto" w:fill="auto"/>
            <w:vAlign w:val="center"/>
          </w:tcPr>
          <w:p w:rsidR="00F405BA" w:rsidRPr="00A04B46" w:rsidRDefault="00F405BA" w:rsidP="0058245B">
            <w:pPr>
              <w:spacing w:before="0" w:after="0" w:line="240" w:lineRule="auto"/>
              <w:ind w:firstLine="420"/>
              <w:rPr>
                <w:rFonts w:eastAsiaTheme="minorEastAsia"/>
                <w:sz w:val="21"/>
              </w:rPr>
            </w:pPr>
            <w:r w:rsidRPr="00A04B46">
              <w:rPr>
                <w:rFonts w:eastAsiaTheme="minorEastAsia"/>
                <w:sz w:val="21"/>
              </w:rPr>
              <w:t>portNum</w:t>
            </w:r>
          </w:p>
        </w:tc>
        <w:tc>
          <w:tcPr>
            <w:tcW w:w="669" w:type="pct"/>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L</w:t>
            </w:r>
            <w:r w:rsidRPr="00A04B46">
              <w:rPr>
                <w:rFonts w:eastAsiaTheme="minorEastAsia" w:hint="eastAsia"/>
                <w:sz w:val="21"/>
                <w:szCs w:val="21"/>
              </w:rPr>
              <w:t>an</w:t>
            </w:r>
            <w:r w:rsidRPr="00A04B46">
              <w:rPr>
                <w:rFonts w:eastAsiaTheme="minorEastAsia" w:hint="eastAsia"/>
                <w:sz w:val="21"/>
                <w:szCs w:val="21"/>
              </w:rPr>
              <w:t>口编号</w:t>
            </w:r>
          </w:p>
        </w:tc>
        <w:tc>
          <w:tcPr>
            <w:tcW w:w="650" w:type="pct"/>
            <w:shd w:val="clear" w:color="auto" w:fill="auto"/>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String(8)</w:t>
            </w:r>
          </w:p>
        </w:tc>
        <w:tc>
          <w:tcPr>
            <w:tcW w:w="414" w:type="pct"/>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hint="eastAsia"/>
                <w:sz w:val="21"/>
                <w:szCs w:val="21"/>
              </w:rPr>
              <w:t>Y</w:t>
            </w:r>
          </w:p>
          <w:p w:rsidR="00F405BA" w:rsidRPr="00A04B46" w:rsidRDefault="00F405BA" w:rsidP="0058245B">
            <w:pPr>
              <w:spacing w:before="0" w:after="0" w:line="240" w:lineRule="auto"/>
              <w:ind w:firstLine="420"/>
              <w:rPr>
                <w:rFonts w:eastAsiaTheme="minorEastAsia"/>
                <w:sz w:val="21"/>
                <w:szCs w:val="21"/>
              </w:rPr>
            </w:pPr>
          </w:p>
        </w:tc>
        <w:tc>
          <w:tcPr>
            <w:tcW w:w="2289" w:type="pct"/>
            <w:shd w:val="clear" w:color="auto" w:fill="auto"/>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hint="eastAsia"/>
                <w:sz w:val="21"/>
                <w:szCs w:val="21"/>
              </w:rPr>
              <w:t>网关</w:t>
            </w:r>
            <w:r w:rsidRPr="00A04B46">
              <w:rPr>
                <w:rFonts w:eastAsiaTheme="minorEastAsia" w:hint="eastAsia"/>
                <w:sz w:val="21"/>
                <w:szCs w:val="21"/>
              </w:rPr>
              <w:t>lan</w:t>
            </w:r>
            <w:r w:rsidRPr="00A04B46">
              <w:rPr>
                <w:rFonts w:eastAsiaTheme="minorEastAsia" w:hint="eastAsia"/>
                <w:sz w:val="21"/>
                <w:szCs w:val="21"/>
              </w:rPr>
              <w:t>口编号；</w:t>
            </w:r>
          </w:p>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hint="eastAsia"/>
                <w:sz w:val="21"/>
                <w:szCs w:val="21"/>
              </w:rPr>
              <w:t>第一个端口：</w:t>
            </w:r>
            <w:r w:rsidRPr="00A04B46">
              <w:rPr>
                <w:rFonts w:eastAsiaTheme="minorEastAsia" w:hint="eastAsia"/>
                <w:sz w:val="21"/>
                <w:szCs w:val="21"/>
              </w:rPr>
              <w:t>lan</w:t>
            </w:r>
            <w:r w:rsidRPr="00A04B46">
              <w:rPr>
                <w:rFonts w:eastAsiaTheme="minorEastAsia"/>
                <w:sz w:val="21"/>
                <w:szCs w:val="21"/>
              </w:rPr>
              <w:t>1</w:t>
            </w:r>
          </w:p>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hint="eastAsia"/>
                <w:sz w:val="21"/>
                <w:szCs w:val="21"/>
              </w:rPr>
              <w:t>第二个端口：</w:t>
            </w:r>
            <w:r w:rsidRPr="00A04B46">
              <w:rPr>
                <w:rFonts w:eastAsiaTheme="minorEastAsia" w:hint="eastAsia"/>
                <w:sz w:val="21"/>
                <w:szCs w:val="21"/>
              </w:rPr>
              <w:t>lan</w:t>
            </w:r>
            <w:r w:rsidRPr="00A04B46">
              <w:rPr>
                <w:rFonts w:eastAsiaTheme="minorEastAsia"/>
                <w:sz w:val="21"/>
                <w:szCs w:val="21"/>
              </w:rPr>
              <w:t>2</w:t>
            </w:r>
          </w:p>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hint="eastAsia"/>
                <w:sz w:val="21"/>
                <w:szCs w:val="21"/>
              </w:rPr>
              <w:t>第</w:t>
            </w:r>
            <w:r w:rsidRPr="00A04B46">
              <w:rPr>
                <w:rFonts w:eastAsiaTheme="minorEastAsia" w:hint="eastAsia"/>
                <w:sz w:val="21"/>
                <w:szCs w:val="21"/>
              </w:rPr>
              <w:t>n</w:t>
            </w:r>
            <w:r w:rsidRPr="00A04B46">
              <w:rPr>
                <w:rFonts w:eastAsiaTheme="minorEastAsia" w:hint="eastAsia"/>
                <w:sz w:val="21"/>
                <w:szCs w:val="21"/>
              </w:rPr>
              <w:t>个端口：</w:t>
            </w:r>
            <w:r w:rsidRPr="00A04B46">
              <w:rPr>
                <w:rFonts w:eastAsiaTheme="minorEastAsia" w:hint="eastAsia"/>
                <w:sz w:val="21"/>
                <w:szCs w:val="21"/>
              </w:rPr>
              <w:t>lann</w:t>
            </w:r>
          </w:p>
        </w:tc>
      </w:tr>
      <w:tr w:rsidR="00F405BA" w:rsidRPr="00A04B46" w:rsidTr="0058245B">
        <w:trPr>
          <w:trHeight w:val="70"/>
        </w:trPr>
        <w:tc>
          <w:tcPr>
            <w:tcW w:w="251" w:type="pct"/>
            <w:vAlign w:val="center"/>
          </w:tcPr>
          <w:p w:rsidR="00F405BA" w:rsidRPr="00A04B46" w:rsidRDefault="00F405BA" w:rsidP="00836654">
            <w:pPr>
              <w:pStyle w:val="affffff1"/>
              <w:numPr>
                <w:ilvl w:val="0"/>
                <w:numId w:val="227"/>
              </w:numPr>
              <w:spacing w:before="0" w:after="0" w:line="240" w:lineRule="auto"/>
              <w:ind w:firstLineChars="0"/>
              <w:jc w:val="both"/>
              <w:rPr>
                <w:szCs w:val="21"/>
              </w:rPr>
            </w:pPr>
          </w:p>
        </w:tc>
        <w:tc>
          <w:tcPr>
            <w:tcW w:w="726" w:type="pct"/>
            <w:shd w:val="clear" w:color="auto" w:fill="auto"/>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 xml:space="preserve">Enable </w:t>
            </w:r>
          </w:p>
        </w:tc>
        <w:tc>
          <w:tcPr>
            <w:tcW w:w="669" w:type="pct"/>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hint="eastAsia"/>
                <w:sz w:val="21"/>
                <w:szCs w:val="21"/>
              </w:rPr>
              <w:t>开启关闭</w:t>
            </w:r>
          </w:p>
        </w:tc>
        <w:tc>
          <w:tcPr>
            <w:tcW w:w="650" w:type="pct"/>
            <w:shd w:val="clear" w:color="auto" w:fill="auto"/>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boolean</w:t>
            </w:r>
          </w:p>
        </w:tc>
        <w:tc>
          <w:tcPr>
            <w:tcW w:w="414" w:type="pct"/>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hint="eastAsia"/>
                <w:sz w:val="21"/>
                <w:szCs w:val="21"/>
              </w:rPr>
              <w:t>Y</w:t>
            </w:r>
          </w:p>
        </w:tc>
        <w:tc>
          <w:tcPr>
            <w:tcW w:w="2289" w:type="pct"/>
            <w:shd w:val="clear" w:color="auto" w:fill="auto"/>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hint="eastAsia"/>
                <w:sz w:val="21"/>
                <w:szCs w:val="21"/>
              </w:rPr>
              <w:t>端口是否启用。</w:t>
            </w:r>
            <w:r w:rsidRPr="00A04B46">
              <w:rPr>
                <w:rFonts w:eastAsiaTheme="minorEastAsia"/>
                <w:sz w:val="21"/>
                <w:szCs w:val="21"/>
              </w:rPr>
              <w:t>TRUE</w:t>
            </w:r>
            <w:r w:rsidRPr="00A04B46">
              <w:rPr>
                <w:rFonts w:eastAsiaTheme="minorEastAsia" w:hint="eastAsia"/>
                <w:sz w:val="21"/>
                <w:szCs w:val="21"/>
              </w:rPr>
              <w:t>表示启用，</w:t>
            </w:r>
            <w:r w:rsidRPr="00A04B46">
              <w:rPr>
                <w:rFonts w:eastAsiaTheme="minorEastAsia"/>
                <w:sz w:val="21"/>
                <w:szCs w:val="21"/>
              </w:rPr>
              <w:t>FALSE</w:t>
            </w:r>
            <w:r w:rsidRPr="00A04B46">
              <w:rPr>
                <w:rFonts w:eastAsiaTheme="minorEastAsia" w:hint="eastAsia"/>
                <w:sz w:val="21"/>
                <w:szCs w:val="21"/>
              </w:rPr>
              <w:t>表示禁用</w:t>
            </w:r>
          </w:p>
        </w:tc>
      </w:tr>
    </w:tbl>
    <w:p w:rsidR="00F405BA" w:rsidRPr="00A04B46" w:rsidRDefault="00F405BA" w:rsidP="00F405BA">
      <w:pPr>
        <w:ind w:firstLine="482"/>
        <w:rPr>
          <w:b/>
        </w:rPr>
      </w:pPr>
    </w:p>
    <w:p w:rsidR="00F405BA" w:rsidRPr="00A04B46" w:rsidRDefault="00F405BA" w:rsidP="00F405BA">
      <w:pPr>
        <w:ind w:firstLine="482"/>
        <w:rPr>
          <w:b/>
        </w:rPr>
      </w:pPr>
      <w:r w:rsidRPr="00A04B46">
        <w:rPr>
          <w:b/>
        </w:rPr>
        <w:t>{</w:t>
      </w:r>
    </w:p>
    <w:p w:rsidR="00F405BA" w:rsidRPr="00A04B46" w:rsidRDefault="00F405BA" w:rsidP="00F405BA">
      <w:pPr>
        <w:ind w:firstLine="482"/>
        <w:rPr>
          <w:b/>
        </w:rPr>
      </w:pPr>
      <w:r w:rsidRPr="00A04B46">
        <w:rPr>
          <w:b/>
        </w:rPr>
        <w:t xml:space="preserve"> "pppoeaccount":"w18314585439","portNum":"lan1","Enable":"TRUE"</w:t>
      </w:r>
    </w:p>
    <w:p w:rsidR="00F405BA" w:rsidRPr="00A04B46" w:rsidRDefault="00F405BA" w:rsidP="00F405BA">
      <w:pPr>
        <w:ind w:firstLine="482"/>
        <w:rPr>
          <w:b/>
        </w:rPr>
      </w:pPr>
      <w:r w:rsidRPr="00A04B46">
        <w:rPr>
          <w:b/>
        </w:rPr>
        <w:t>}</w:t>
      </w:r>
    </w:p>
    <w:p w:rsidR="00F405BA" w:rsidRPr="00A04B46" w:rsidRDefault="00F405BA" w:rsidP="00F405BA">
      <w:pPr>
        <w:ind w:firstLine="482"/>
        <w:rPr>
          <w:b/>
        </w:rPr>
      </w:pPr>
      <w:r w:rsidRPr="00A04B46">
        <w:rPr>
          <w:b/>
        </w:rPr>
        <w:t>正常情况</w:t>
      </w:r>
      <w:r w:rsidRPr="00A04B46">
        <w:rPr>
          <w:rFonts w:hint="eastAsia"/>
          <w:b/>
        </w:rPr>
        <w:t>30s</w:t>
      </w:r>
      <w:r w:rsidRPr="00A04B46">
        <w:rPr>
          <w:rFonts w:hint="eastAsia"/>
          <w:b/>
        </w:rPr>
        <w:t>内反馈</w:t>
      </w:r>
    </w:p>
    <w:p w:rsidR="00F405BA" w:rsidRPr="00A04B46" w:rsidRDefault="00F405BA" w:rsidP="00F405BA">
      <w:pPr>
        <w:ind w:firstLine="482"/>
        <w:rPr>
          <w:b/>
        </w:rPr>
      </w:pPr>
    </w:p>
    <w:p w:rsidR="00F405BA" w:rsidRPr="00A04B46" w:rsidRDefault="00F405BA" w:rsidP="00F405BA">
      <w:pPr>
        <w:ind w:firstLine="482"/>
        <w:rPr>
          <w:b/>
        </w:rPr>
      </w:pPr>
      <w:r w:rsidRPr="00A04B46">
        <w:rPr>
          <w:b/>
        </w:rPr>
        <w:t>输出参数：</w:t>
      </w:r>
    </w:p>
    <w:tbl>
      <w:tblPr>
        <w:tblW w:w="49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6"/>
        <w:gridCol w:w="1153"/>
        <w:gridCol w:w="1310"/>
        <w:gridCol w:w="1285"/>
        <w:gridCol w:w="761"/>
        <w:gridCol w:w="3449"/>
      </w:tblGrid>
      <w:tr w:rsidR="00F405BA" w:rsidRPr="00A04B46" w:rsidTr="0058245B">
        <w:tc>
          <w:tcPr>
            <w:tcW w:w="293" w:type="pct"/>
            <w:vAlign w:val="center"/>
          </w:tcPr>
          <w:p w:rsidR="00F405BA" w:rsidRPr="00A04B46" w:rsidRDefault="00F405BA" w:rsidP="0058245B">
            <w:pPr>
              <w:spacing w:before="0" w:after="0" w:line="240" w:lineRule="auto"/>
              <w:ind w:firstLine="420"/>
              <w:rPr>
                <w:rFonts w:eastAsiaTheme="minorEastAsia"/>
                <w:b/>
                <w:sz w:val="21"/>
                <w:szCs w:val="21"/>
              </w:rPr>
            </w:pPr>
            <w:r w:rsidRPr="00A04B46">
              <w:rPr>
                <w:rFonts w:eastAsiaTheme="minorEastAsia"/>
                <w:b/>
                <w:sz w:val="21"/>
                <w:szCs w:val="21"/>
              </w:rPr>
              <w:lastRenderedPageBreak/>
              <w:t>No</w:t>
            </w:r>
          </w:p>
        </w:tc>
        <w:tc>
          <w:tcPr>
            <w:tcW w:w="682" w:type="pct"/>
            <w:shd w:val="clear" w:color="auto" w:fill="auto"/>
            <w:vAlign w:val="center"/>
          </w:tcPr>
          <w:p w:rsidR="00F405BA" w:rsidRPr="00A04B46" w:rsidRDefault="00F405BA" w:rsidP="0058245B">
            <w:pPr>
              <w:spacing w:before="0" w:after="0" w:line="240" w:lineRule="auto"/>
              <w:ind w:firstLine="420"/>
              <w:rPr>
                <w:rFonts w:eastAsiaTheme="minorEastAsia"/>
                <w:b/>
                <w:sz w:val="21"/>
                <w:szCs w:val="21"/>
              </w:rPr>
            </w:pPr>
            <w:r w:rsidRPr="00A04B46">
              <w:rPr>
                <w:rFonts w:eastAsiaTheme="minorEastAsia"/>
                <w:b/>
                <w:sz w:val="21"/>
                <w:szCs w:val="21"/>
              </w:rPr>
              <w:t>英文名称</w:t>
            </w:r>
          </w:p>
        </w:tc>
        <w:tc>
          <w:tcPr>
            <w:tcW w:w="775" w:type="pct"/>
            <w:vAlign w:val="center"/>
          </w:tcPr>
          <w:p w:rsidR="00F405BA" w:rsidRPr="00A04B46" w:rsidRDefault="00F405BA" w:rsidP="0058245B">
            <w:pPr>
              <w:spacing w:before="0" w:after="0" w:line="240" w:lineRule="auto"/>
              <w:ind w:firstLine="420"/>
              <w:rPr>
                <w:rFonts w:eastAsiaTheme="minorEastAsia"/>
                <w:b/>
                <w:sz w:val="21"/>
                <w:szCs w:val="21"/>
              </w:rPr>
            </w:pPr>
            <w:r w:rsidRPr="00A04B46">
              <w:rPr>
                <w:rFonts w:eastAsiaTheme="minorEastAsia"/>
                <w:b/>
                <w:sz w:val="21"/>
                <w:szCs w:val="21"/>
              </w:rPr>
              <w:t>中文名称</w:t>
            </w:r>
          </w:p>
        </w:tc>
        <w:tc>
          <w:tcPr>
            <w:tcW w:w="760" w:type="pct"/>
            <w:shd w:val="clear" w:color="auto" w:fill="auto"/>
            <w:vAlign w:val="center"/>
          </w:tcPr>
          <w:p w:rsidR="00F405BA" w:rsidRPr="00A04B46" w:rsidRDefault="00F405BA" w:rsidP="0058245B">
            <w:pPr>
              <w:spacing w:before="0" w:after="0" w:line="240" w:lineRule="auto"/>
              <w:ind w:firstLine="420"/>
              <w:rPr>
                <w:rFonts w:eastAsiaTheme="minorEastAsia"/>
                <w:b/>
                <w:sz w:val="21"/>
                <w:szCs w:val="21"/>
              </w:rPr>
            </w:pPr>
            <w:r w:rsidRPr="00A04B46">
              <w:rPr>
                <w:rFonts w:eastAsiaTheme="minorEastAsia"/>
                <w:b/>
                <w:sz w:val="21"/>
                <w:szCs w:val="21"/>
              </w:rPr>
              <w:t>数据类型</w:t>
            </w:r>
          </w:p>
        </w:tc>
        <w:tc>
          <w:tcPr>
            <w:tcW w:w="450" w:type="pct"/>
            <w:vAlign w:val="center"/>
          </w:tcPr>
          <w:p w:rsidR="00F405BA" w:rsidRPr="00A04B46" w:rsidRDefault="00F405BA" w:rsidP="0058245B">
            <w:pPr>
              <w:spacing w:before="0" w:after="0" w:line="240" w:lineRule="auto"/>
              <w:ind w:firstLine="420"/>
              <w:rPr>
                <w:rFonts w:eastAsiaTheme="minorEastAsia"/>
                <w:b/>
                <w:sz w:val="21"/>
                <w:szCs w:val="21"/>
              </w:rPr>
            </w:pPr>
            <w:r w:rsidRPr="00A04B46">
              <w:rPr>
                <w:rFonts w:eastAsiaTheme="minorEastAsia"/>
                <w:b/>
                <w:sz w:val="21"/>
                <w:szCs w:val="21"/>
              </w:rPr>
              <w:t>必须</w:t>
            </w:r>
          </w:p>
        </w:tc>
        <w:tc>
          <w:tcPr>
            <w:tcW w:w="2040" w:type="pct"/>
            <w:shd w:val="clear" w:color="auto" w:fill="auto"/>
            <w:vAlign w:val="center"/>
          </w:tcPr>
          <w:p w:rsidR="00F405BA" w:rsidRPr="00A04B46" w:rsidRDefault="00F405BA" w:rsidP="0058245B">
            <w:pPr>
              <w:spacing w:before="0" w:after="0" w:line="240" w:lineRule="auto"/>
              <w:ind w:firstLine="420"/>
              <w:rPr>
                <w:rFonts w:eastAsiaTheme="minorEastAsia"/>
                <w:b/>
                <w:sz w:val="21"/>
                <w:szCs w:val="21"/>
              </w:rPr>
            </w:pPr>
            <w:r w:rsidRPr="00A04B46">
              <w:rPr>
                <w:rFonts w:eastAsiaTheme="minorEastAsia"/>
                <w:b/>
                <w:sz w:val="21"/>
                <w:szCs w:val="21"/>
              </w:rPr>
              <w:t>说明</w:t>
            </w:r>
          </w:p>
        </w:tc>
      </w:tr>
      <w:tr w:rsidR="00F405BA" w:rsidRPr="00A04B46" w:rsidTr="0058245B">
        <w:tc>
          <w:tcPr>
            <w:tcW w:w="293" w:type="pct"/>
            <w:vAlign w:val="center"/>
          </w:tcPr>
          <w:p w:rsidR="00F405BA" w:rsidRPr="00A04B46" w:rsidRDefault="00F405BA" w:rsidP="00836654">
            <w:pPr>
              <w:pStyle w:val="affffff1"/>
              <w:numPr>
                <w:ilvl w:val="0"/>
                <w:numId w:val="228"/>
              </w:numPr>
              <w:spacing w:before="0" w:after="0" w:line="240" w:lineRule="auto"/>
              <w:ind w:firstLineChars="0"/>
              <w:jc w:val="both"/>
              <w:rPr>
                <w:szCs w:val="21"/>
              </w:rPr>
            </w:pPr>
          </w:p>
        </w:tc>
        <w:tc>
          <w:tcPr>
            <w:tcW w:w="682" w:type="pct"/>
            <w:shd w:val="clear" w:color="auto" w:fill="auto"/>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Result</w:t>
            </w:r>
          </w:p>
        </w:tc>
        <w:tc>
          <w:tcPr>
            <w:tcW w:w="775" w:type="pct"/>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执行结果</w:t>
            </w:r>
          </w:p>
        </w:tc>
        <w:tc>
          <w:tcPr>
            <w:tcW w:w="760" w:type="pct"/>
            <w:shd w:val="clear" w:color="auto" w:fill="auto"/>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Number</w:t>
            </w:r>
          </w:p>
        </w:tc>
        <w:tc>
          <w:tcPr>
            <w:tcW w:w="450" w:type="pct"/>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Y</w:t>
            </w:r>
          </w:p>
        </w:tc>
        <w:tc>
          <w:tcPr>
            <w:tcW w:w="2040" w:type="pct"/>
            <w:shd w:val="clear" w:color="auto" w:fill="auto"/>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0</w:t>
            </w:r>
            <w:r w:rsidRPr="00A04B46">
              <w:rPr>
                <w:rFonts w:eastAsiaTheme="minorEastAsia"/>
                <w:sz w:val="21"/>
                <w:szCs w:val="21"/>
              </w:rPr>
              <w:t>：执行成功。</w:t>
            </w:r>
          </w:p>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1</w:t>
            </w:r>
            <w:r w:rsidRPr="00A04B46">
              <w:rPr>
                <w:rFonts w:eastAsiaTheme="minorEastAsia"/>
                <w:sz w:val="21"/>
                <w:szCs w:val="21"/>
              </w:rPr>
              <w:t>：设备不存在</w:t>
            </w:r>
          </w:p>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hint="eastAsia"/>
                <w:sz w:val="21"/>
                <w:szCs w:val="21"/>
              </w:rPr>
              <w:t>2</w:t>
            </w:r>
            <w:r w:rsidRPr="00A04B46">
              <w:rPr>
                <w:rFonts w:eastAsiaTheme="minorEastAsia" w:hint="eastAsia"/>
                <w:sz w:val="21"/>
                <w:szCs w:val="21"/>
              </w:rPr>
              <w:t>：设备不在线</w:t>
            </w:r>
          </w:p>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其它：透传设备返回的</w:t>
            </w:r>
            <w:r w:rsidRPr="00A04B46">
              <w:rPr>
                <w:rFonts w:eastAsiaTheme="minorEastAsia"/>
                <w:sz w:val="21"/>
                <w:szCs w:val="21"/>
              </w:rPr>
              <w:t>TR069</w:t>
            </w:r>
            <w:r w:rsidRPr="00A04B46">
              <w:rPr>
                <w:rFonts w:eastAsiaTheme="minorEastAsia"/>
                <w:sz w:val="21"/>
                <w:szCs w:val="21"/>
              </w:rPr>
              <w:t>错误码</w:t>
            </w:r>
          </w:p>
        </w:tc>
      </w:tr>
      <w:tr w:rsidR="00F405BA" w:rsidRPr="00A04B46" w:rsidTr="0058245B">
        <w:tc>
          <w:tcPr>
            <w:tcW w:w="293" w:type="pct"/>
            <w:tcBorders>
              <w:top w:val="single" w:sz="4" w:space="0" w:color="auto"/>
              <w:left w:val="single" w:sz="4" w:space="0" w:color="auto"/>
              <w:bottom w:val="single" w:sz="4" w:space="0" w:color="auto"/>
              <w:right w:val="single" w:sz="4" w:space="0" w:color="auto"/>
            </w:tcBorders>
            <w:vAlign w:val="center"/>
          </w:tcPr>
          <w:p w:rsidR="00F405BA" w:rsidRPr="00A04B46" w:rsidRDefault="00F405BA" w:rsidP="00836654">
            <w:pPr>
              <w:pStyle w:val="affffff1"/>
              <w:numPr>
                <w:ilvl w:val="0"/>
                <w:numId w:val="228"/>
              </w:numPr>
              <w:spacing w:before="0" w:after="0" w:line="240" w:lineRule="auto"/>
              <w:ind w:firstLineChars="0"/>
              <w:jc w:val="both"/>
              <w:rPr>
                <w:szCs w:val="21"/>
              </w:rPr>
            </w:pPr>
          </w:p>
        </w:tc>
        <w:tc>
          <w:tcPr>
            <w:tcW w:w="682" w:type="pct"/>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CPEID</w:t>
            </w:r>
          </w:p>
        </w:tc>
        <w:tc>
          <w:tcPr>
            <w:tcW w:w="775" w:type="pct"/>
            <w:tcBorders>
              <w:top w:val="single" w:sz="4" w:space="0" w:color="auto"/>
              <w:left w:val="single" w:sz="4" w:space="0" w:color="auto"/>
              <w:bottom w:val="single" w:sz="4" w:space="0" w:color="auto"/>
              <w:right w:val="single" w:sz="4" w:space="0" w:color="auto"/>
            </w:tcBorders>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终端标识</w:t>
            </w:r>
          </w:p>
        </w:tc>
        <w:tc>
          <w:tcPr>
            <w:tcW w:w="760" w:type="pct"/>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String(32)</w:t>
            </w:r>
          </w:p>
        </w:tc>
        <w:tc>
          <w:tcPr>
            <w:tcW w:w="450" w:type="pct"/>
            <w:tcBorders>
              <w:top w:val="single" w:sz="4" w:space="0" w:color="auto"/>
              <w:left w:val="single" w:sz="4" w:space="0" w:color="auto"/>
              <w:bottom w:val="single" w:sz="4" w:space="0" w:color="auto"/>
              <w:right w:val="single" w:sz="4" w:space="0" w:color="auto"/>
            </w:tcBorders>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Y</w:t>
            </w:r>
          </w:p>
        </w:tc>
        <w:tc>
          <w:tcPr>
            <w:tcW w:w="2040" w:type="pct"/>
            <w:tcBorders>
              <w:top w:val="single" w:sz="4" w:space="0" w:color="auto"/>
              <w:left w:val="single" w:sz="4" w:space="0" w:color="auto"/>
              <w:bottom w:val="single" w:sz="4" w:space="0" w:color="auto"/>
              <w:right w:val="single" w:sz="4" w:space="0" w:color="auto"/>
            </w:tcBorders>
            <w:shd w:val="clear" w:color="auto" w:fill="auto"/>
            <w:vAlign w:val="center"/>
          </w:tcPr>
          <w:p w:rsidR="00F405BA" w:rsidRPr="00A04B46" w:rsidRDefault="00F405BA" w:rsidP="0058245B">
            <w:pPr>
              <w:spacing w:before="0" w:after="0" w:line="240" w:lineRule="auto"/>
              <w:ind w:firstLine="420"/>
              <w:rPr>
                <w:rFonts w:eastAsiaTheme="minorEastAsia"/>
                <w:sz w:val="21"/>
                <w:szCs w:val="21"/>
              </w:rPr>
            </w:pPr>
            <w:r w:rsidRPr="00A04B46">
              <w:rPr>
                <w:rFonts w:eastAsiaTheme="minorEastAsia"/>
                <w:sz w:val="21"/>
                <w:szCs w:val="21"/>
              </w:rPr>
              <w:t>HguId</w:t>
            </w:r>
          </w:p>
        </w:tc>
      </w:tr>
    </w:tbl>
    <w:p w:rsidR="00F405BA" w:rsidRPr="00A04B46" w:rsidRDefault="00F405BA" w:rsidP="00F405BA">
      <w:pPr>
        <w:ind w:firstLine="480"/>
      </w:pPr>
      <w:r w:rsidRPr="00A04B46">
        <w:t>{</w:t>
      </w:r>
    </w:p>
    <w:p w:rsidR="00F405BA" w:rsidRPr="00A04B46" w:rsidRDefault="00F405BA" w:rsidP="00F405BA">
      <w:pPr>
        <w:ind w:firstLine="480"/>
      </w:pPr>
      <w:r w:rsidRPr="00A04B46">
        <w:t xml:space="preserve">   "CPEID": "345594-STAR04C43BA0",</w:t>
      </w:r>
    </w:p>
    <w:p w:rsidR="00F405BA" w:rsidRPr="00A04B46" w:rsidRDefault="00F405BA" w:rsidP="00F405BA">
      <w:pPr>
        <w:ind w:firstLine="480"/>
      </w:pPr>
      <w:r w:rsidRPr="00A04B46">
        <w:t xml:space="preserve">   "Result": "0"</w:t>
      </w:r>
    </w:p>
    <w:p w:rsidR="00F405BA" w:rsidRPr="00A04B46" w:rsidRDefault="00F405BA" w:rsidP="00F405BA">
      <w:pPr>
        <w:ind w:firstLine="480"/>
      </w:pPr>
      <w:r w:rsidRPr="00A04B46">
        <w:t>}</w:t>
      </w:r>
    </w:p>
    <w:p w:rsidR="00F405BA" w:rsidRPr="00A04B46" w:rsidRDefault="00F405BA" w:rsidP="00F405BA">
      <w:pPr>
        <w:ind w:firstLine="480"/>
      </w:pPr>
    </w:p>
    <w:p w:rsidR="00F405BA" w:rsidRPr="00A04B46" w:rsidRDefault="00F405BA" w:rsidP="00F405BA">
      <w:pPr>
        <w:pStyle w:val="5"/>
      </w:pPr>
      <w:bookmarkStart w:id="2060" w:name="_Toc129957967"/>
      <w:bookmarkStart w:id="2061" w:name="_Toc130046949"/>
      <w:bookmarkStart w:id="2062" w:name="_Toc130155463"/>
      <w:r w:rsidRPr="00A04B46">
        <w:rPr>
          <w:rFonts w:hint="eastAsia"/>
        </w:rPr>
        <w:t>OLT板卡列表查询</w:t>
      </w:r>
      <w:r>
        <w:rPr>
          <w:rFonts w:hint="eastAsia"/>
        </w:rPr>
        <w:t>接口</w:t>
      </w:r>
      <w:bookmarkEnd w:id="2060"/>
      <w:bookmarkEnd w:id="2061"/>
      <w:bookmarkEnd w:id="2062"/>
    </w:p>
    <w:p w:rsidR="00F405BA" w:rsidRPr="00A04B46" w:rsidRDefault="00F405BA" w:rsidP="00F405BA">
      <w:pPr>
        <w:pStyle w:val="6"/>
      </w:pPr>
      <w:bookmarkStart w:id="2063" w:name="_Toc130046950"/>
      <w:bookmarkStart w:id="2064" w:name="_Toc130155464"/>
      <w:r w:rsidRPr="00A04B46">
        <w:rPr>
          <w:rFonts w:hint="eastAsia"/>
        </w:rPr>
        <w:t>接口背景</w:t>
      </w:r>
      <w:bookmarkEnd w:id="2063"/>
      <w:bookmarkEnd w:id="2064"/>
    </w:p>
    <w:p w:rsidR="00F405BA" w:rsidRPr="00A04B46" w:rsidRDefault="00F405BA" w:rsidP="00F405BA">
      <w:pPr>
        <w:ind w:firstLine="480"/>
      </w:pPr>
      <w:r w:rsidRPr="00A04B46">
        <w:rPr>
          <w:rFonts w:hint="eastAsia"/>
        </w:rPr>
        <w:t>指定</w:t>
      </w:r>
      <w:r w:rsidRPr="00A04B46">
        <w:rPr>
          <w:rFonts w:hint="eastAsia"/>
        </w:rPr>
        <w:t>OLT</w:t>
      </w:r>
      <w:r w:rsidRPr="00A04B46">
        <w:rPr>
          <w:rFonts w:hint="eastAsia"/>
        </w:rPr>
        <w:t>查询</w:t>
      </w:r>
      <w:r w:rsidRPr="00A04B46">
        <w:rPr>
          <w:rFonts w:hint="eastAsia"/>
        </w:rPr>
        <w:t>OLT</w:t>
      </w:r>
      <w:r w:rsidRPr="00A04B46">
        <w:rPr>
          <w:rFonts w:hint="eastAsia"/>
        </w:rPr>
        <w:t>上板卡列表</w:t>
      </w:r>
    </w:p>
    <w:p w:rsidR="00F405BA" w:rsidRPr="00A04B46" w:rsidRDefault="00F405BA" w:rsidP="00F405BA">
      <w:pPr>
        <w:pStyle w:val="6"/>
      </w:pPr>
      <w:bookmarkStart w:id="2065" w:name="_Toc130046951"/>
      <w:bookmarkStart w:id="2066" w:name="_Toc130155465"/>
      <w:r w:rsidRPr="00A04B46">
        <w:rPr>
          <w:rFonts w:hint="eastAsia"/>
        </w:rPr>
        <w:t>接口地址</w:t>
      </w:r>
      <w:bookmarkEnd w:id="2065"/>
      <w:bookmarkEnd w:id="2066"/>
    </w:p>
    <w:p w:rsidR="00F405BA" w:rsidRPr="00A04B46" w:rsidRDefault="00F405BA" w:rsidP="00F405BA">
      <w:pPr>
        <w:ind w:firstLine="480"/>
      </w:pPr>
      <w:r w:rsidRPr="00A04B46">
        <w:rPr>
          <w:rFonts w:hint="eastAsia"/>
        </w:rPr>
        <w:t>http://IP:PORT/api/yna2j1024</w:t>
      </w:r>
    </w:p>
    <w:p w:rsidR="00F405BA" w:rsidRPr="00A04B46" w:rsidRDefault="00F405BA" w:rsidP="00F405BA">
      <w:pPr>
        <w:pStyle w:val="6"/>
      </w:pPr>
      <w:bookmarkStart w:id="2067" w:name="_Toc130046952"/>
      <w:bookmarkStart w:id="2068" w:name="_Toc130155466"/>
      <w:r w:rsidRPr="00A04B46">
        <w:rPr>
          <w:rFonts w:hint="eastAsia"/>
        </w:rPr>
        <w:t>接口入参</w:t>
      </w:r>
      <w:bookmarkEnd w:id="2067"/>
      <w:bookmarkEnd w:id="2068"/>
    </w:p>
    <w:tbl>
      <w:tblPr>
        <w:tblW w:w="8428" w:type="dxa"/>
        <w:tblInd w:w="93" w:type="dxa"/>
        <w:tblLook w:val="04A0" w:firstRow="1" w:lastRow="0" w:firstColumn="1" w:lastColumn="0" w:noHBand="0" w:noVBand="1"/>
      </w:tblPr>
      <w:tblGrid>
        <w:gridCol w:w="2940"/>
        <w:gridCol w:w="2744"/>
        <w:gridCol w:w="2744"/>
      </w:tblGrid>
      <w:tr w:rsidR="00F405BA" w:rsidRPr="00A04B46" w:rsidTr="0058245B">
        <w:trPr>
          <w:trHeight w:val="499"/>
        </w:trPr>
        <w:tc>
          <w:tcPr>
            <w:tcW w:w="294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lang w:bidi="ar"/>
              </w:rPr>
            </w:pPr>
            <w:r w:rsidRPr="00A04B46">
              <w:rPr>
                <w:rFonts w:ascii="微软雅黑" w:eastAsia="微软雅黑" w:hAnsi="微软雅黑" w:cs="微软雅黑" w:hint="eastAsia"/>
                <w:sz w:val="18"/>
                <w:szCs w:val="18"/>
                <w:lang w:bidi="ar"/>
              </w:rPr>
              <w:t>字段</w:t>
            </w:r>
          </w:p>
        </w:tc>
        <w:tc>
          <w:tcPr>
            <w:tcW w:w="274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lang w:bidi="ar"/>
              </w:rPr>
            </w:pPr>
            <w:r w:rsidRPr="00A04B46">
              <w:rPr>
                <w:rFonts w:ascii="微软雅黑" w:eastAsia="微软雅黑" w:hAnsi="微软雅黑" w:cs="微软雅黑" w:hint="eastAsia"/>
                <w:sz w:val="18"/>
                <w:szCs w:val="18"/>
                <w:lang w:bidi="ar"/>
              </w:rPr>
              <w:t>含义</w:t>
            </w:r>
          </w:p>
        </w:tc>
        <w:tc>
          <w:tcPr>
            <w:tcW w:w="274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lang w:bidi="ar"/>
              </w:rPr>
            </w:pPr>
            <w:r w:rsidRPr="00A04B46">
              <w:rPr>
                <w:rFonts w:ascii="微软雅黑" w:eastAsia="微软雅黑" w:hAnsi="微软雅黑" w:cs="微软雅黑" w:hint="eastAsia"/>
                <w:sz w:val="18"/>
                <w:szCs w:val="18"/>
                <w:lang w:bidi="ar"/>
              </w:rPr>
              <w:t>备注/描述</w:t>
            </w:r>
          </w:p>
        </w:tc>
      </w:tr>
      <w:tr w:rsidR="00F405BA" w:rsidRPr="00A04B46" w:rsidTr="0058245B">
        <w:trPr>
          <w:trHeight w:val="499"/>
        </w:trPr>
        <w:tc>
          <w:tcPr>
            <w:tcW w:w="294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rPr>
            </w:pPr>
            <w:r w:rsidRPr="00A04B46">
              <w:rPr>
                <w:rFonts w:ascii="微软雅黑" w:eastAsia="微软雅黑" w:hAnsi="微软雅黑" w:cs="微软雅黑" w:hint="eastAsia"/>
                <w:sz w:val="18"/>
                <w:szCs w:val="18"/>
                <w:lang w:bidi="ar"/>
              </w:rPr>
              <w:t>exchangeId</w:t>
            </w:r>
          </w:p>
        </w:tc>
        <w:tc>
          <w:tcPr>
            <w:tcW w:w="274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rPr>
            </w:pPr>
            <w:r w:rsidRPr="00A04B46">
              <w:rPr>
                <w:rFonts w:ascii="微软雅黑" w:eastAsia="微软雅黑" w:hAnsi="微软雅黑" w:cs="微软雅黑" w:hint="eastAsia"/>
                <w:sz w:val="18"/>
                <w:szCs w:val="18"/>
                <w:lang w:bidi="ar"/>
              </w:rPr>
              <w:t>流水号</w:t>
            </w:r>
          </w:p>
        </w:tc>
        <w:tc>
          <w:tcPr>
            <w:tcW w:w="274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lang w:bidi="ar"/>
              </w:rPr>
            </w:pPr>
          </w:p>
        </w:tc>
      </w:tr>
      <w:tr w:rsidR="00F405BA" w:rsidRPr="00A04B46" w:rsidTr="0058245B">
        <w:trPr>
          <w:trHeight w:val="499"/>
        </w:trPr>
        <w:tc>
          <w:tcPr>
            <w:tcW w:w="294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rPr>
            </w:pPr>
            <w:r w:rsidRPr="00A04B46">
              <w:rPr>
                <w:rFonts w:ascii="微软雅黑" w:eastAsia="微软雅黑" w:hAnsi="微软雅黑" w:cs="微软雅黑" w:hint="eastAsia"/>
                <w:sz w:val="18"/>
                <w:szCs w:val="18"/>
                <w:lang w:bidi="ar"/>
              </w:rPr>
              <w:lastRenderedPageBreak/>
              <w:t>interfaceName</w:t>
            </w:r>
          </w:p>
        </w:tc>
        <w:tc>
          <w:tcPr>
            <w:tcW w:w="274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rPr>
            </w:pPr>
            <w:r w:rsidRPr="00A04B46">
              <w:rPr>
                <w:rFonts w:ascii="微软雅黑" w:eastAsia="微软雅黑" w:hAnsi="微软雅黑" w:cs="微软雅黑" w:hint="eastAsia"/>
                <w:sz w:val="18"/>
                <w:szCs w:val="18"/>
                <w:lang w:bidi="ar"/>
              </w:rPr>
              <w:t>接口名称</w:t>
            </w:r>
          </w:p>
        </w:tc>
        <w:tc>
          <w:tcPr>
            <w:tcW w:w="274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center"/>
              <w:rPr>
                <w:rFonts w:ascii="微软雅黑" w:eastAsia="微软雅黑" w:hAnsi="微软雅黑" w:cs="微软雅黑"/>
                <w:sz w:val="18"/>
                <w:szCs w:val="18"/>
                <w:lang w:bidi="ar"/>
              </w:rPr>
            </w:pPr>
            <w:r w:rsidRPr="00A04B46">
              <w:rPr>
                <w:rFonts w:hint="eastAsia"/>
              </w:rPr>
              <w:t>yna2j1024</w:t>
            </w:r>
          </w:p>
        </w:tc>
      </w:tr>
      <w:tr w:rsidR="00F405BA" w:rsidRPr="00A04B46" w:rsidTr="0058245B">
        <w:trPr>
          <w:trHeight w:val="499"/>
        </w:trPr>
        <w:tc>
          <w:tcPr>
            <w:tcW w:w="294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rPr>
            </w:pPr>
            <w:r w:rsidRPr="00A04B46">
              <w:rPr>
                <w:rFonts w:ascii="微软雅黑" w:eastAsia="微软雅黑" w:hAnsi="微软雅黑" w:cs="微软雅黑" w:hint="eastAsia"/>
                <w:sz w:val="18"/>
                <w:szCs w:val="18"/>
                <w:lang w:bidi="ar"/>
              </w:rPr>
              <w:t>vender</w:t>
            </w:r>
          </w:p>
        </w:tc>
        <w:tc>
          <w:tcPr>
            <w:tcW w:w="274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rPr>
            </w:pPr>
            <w:r w:rsidRPr="00A04B46">
              <w:rPr>
                <w:rFonts w:ascii="微软雅黑" w:eastAsia="微软雅黑" w:hAnsi="微软雅黑" w:cs="微软雅黑" w:hint="eastAsia"/>
                <w:sz w:val="18"/>
                <w:szCs w:val="18"/>
                <w:lang w:bidi="ar"/>
              </w:rPr>
              <w:t>调用厂家编码</w:t>
            </w:r>
          </w:p>
        </w:tc>
        <w:tc>
          <w:tcPr>
            <w:tcW w:w="274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lang w:bidi="ar"/>
              </w:rPr>
            </w:pPr>
            <w:r w:rsidRPr="00A04B46">
              <w:rPr>
                <w:rFonts w:ascii="微软雅黑" w:eastAsia="微软雅黑" w:hAnsi="微软雅黑" w:cs="微软雅黑" w:hint="eastAsia"/>
                <w:sz w:val="18"/>
                <w:szCs w:val="18"/>
                <w:lang w:bidi="ar"/>
              </w:rPr>
              <w:t>厂家编码，参考附录</w:t>
            </w:r>
          </w:p>
        </w:tc>
      </w:tr>
      <w:tr w:rsidR="00F405BA" w:rsidRPr="00A04B46" w:rsidTr="0058245B">
        <w:trPr>
          <w:trHeight w:val="499"/>
        </w:trPr>
        <w:tc>
          <w:tcPr>
            <w:tcW w:w="294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lang w:bidi="ar"/>
              </w:rPr>
            </w:pPr>
            <w:r w:rsidRPr="00A04B46">
              <w:rPr>
                <w:rFonts w:ascii="微软雅黑" w:eastAsia="微软雅黑" w:hAnsi="微软雅黑" w:cs="微软雅黑" w:hint="eastAsia"/>
                <w:sz w:val="18"/>
                <w:szCs w:val="18"/>
                <w:lang w:bidi="ar"/>
              </w:rPr>
              <w:t>model</w:t>
            </w:r>
          </w:p>
        </w:tc>
        <w:tc>
          <w:tcPr>
            <w:tcW w:w="274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lang w:bidi="ar"/>
              </w:rPr>
            </w:pPr>
            <w:r w:rsidRPr="00A04B46">
              <w:rPr>
                <w:rFonts w:ascii="微软雅黑" w:eastAsia="微软雅黑" w:hAnsi="微软雅黑" w:cs="微软雅黑" w:hint="eastAsia"/>
                <w:sz w:val="18"/>
                <w:szCs w:val="18"/>
                <w:lang w:bidi="ar"/>
              </w:rPr>
              <w:t>调用模块</w:t>
            </w:r>
          </w:p>
        </w:tc>
        <w:tc>
          <w:tcPr>
            <w:tcW w:w="274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lang w:bidi="ar"/>
              </w:rPr>
            </w:pPr>
            <w:r w:rsidRPr="00A04B46">
              <w:rPr>
                <w:rFonts w:ascii="微软雅黑" w:eastAsia="微软雅黑" w:hAnsi="微软雅黑" w:cs="微软雅黑" w:hint="eastAsia"/>
                <w:sz w:val="18"/>
                <w:szCs w:val="18"/>
                <w:lang w:bidi="ar"/>
              </w:rPr>
              <w:t>功能模块，参考附录</w:t>
            </w:r>
          </w:p>
        </w:tc>
      </w:tr>
      <w:tr w:rsidR="00F405BA" w:rsidRPr="00A04B46" w:rsidTr="0058245B">
        <w:trPr>
          <w:trHeight w:val="499"/>
        </w:trPr>
        <w:tc>
          <w:tcPr>
            <w:tcW w:w="294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lang w:bidi="ar"/>
              </w:rPr>
            </w:pPr>
            <w:r w:rsidRPr="00A04B46">
              <w:rPr>
                <w:rFonts w:ascii="微软雅黑" w:eastAsia="微软雅黑" w:hAnsi="微软雅黑" w:cs="微软雅黑" w:hint="eastAsia"/>
                <w:sz w:val="18"/>
                <w:szCs w:val="18"/>
                <w:lang w:bidi="ar"/>
              </w:rPr>
              <w:t>operator</w:t>
            </w:r>
          </w:p>
        </w:tc>
        <w:tc>
          <w:tcPr>
            <w:tcW w:w="274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lang w:bidi="ar"/>
              </w:rPr>
            </w:pPr>
            <w:r w:rsidRPr="00A04B46">
              <w:rPr>
                <w:rFonts w:ascii="微软雅黑" w:eastAsia="微软雅黑" w:hAnsi="微软雅黑" w:cs="微软雅黑" w:hint="eastAsia"/>
                <w:sz w:val="18"/>
                <w:szCs w:val="18"/>
                <w:lang w:bidi="ar"/>
              </w:rPr>
              <w:t>操作人</w:t>
            </w:r>
          </w:p>
        </w:tc>
        <w:tc>
          <w:tcPr>
            <w:tcW w:w="274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lang w:bidi="ar"/>
              </w:rPr>
            </w:pPr>
          </w:p>
        </w:tc>
      </w:tr>
      <w:tr w:rsidR="00F405BA" w:rsidRPr="00A04B46" w:rsidTr="0058245B">
        <w:trPr>
          <w:trHeight w:val="499"/>
        </w:trPr>
        <w:tc>
          <w:tcPr>
            <w:tcW w:w="294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rPr>
            </w:pPr>
            <w:r w:rsidRPr="00A04B46">
              <w:rPr>
                <w:rFonts w:ascii="微软雅黑" w:eastAsia="微软雅黑" w:hAnsi="微软雅黑" w:cs="微软雅黑" w:hint="eastAsia"/>
                <w:sz w:val="18"/>
                <w:szCs w:val="18"/>
                <w:lang w:bidi="ar"/>
              </w:rPr>
              <w:t>oltIp</w:t>
            </w:r>
          </w:p>
        </w:tc>
        <w:tc>
          <w:tcPr>
            <w:tcW w:w="274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rPr>
            </w:pPr>
            <w:r w:rsidRPr="00A04B46">
              <w:rPr>
                <w:rFonts w:ascii="微软雅黑" w:eastAsia="微软雅黑" w:hAnsi="微软雅黑" w:cs="微软雅黑" w:hint="eastAsia"/>
                <w:sz w:val="18"/>
                <w:szCs w:val="18"/>
              </w:rPr>
              <w:t>Oltip</w:t>
            </w:r>
          </w:p>
        </w:tc>
        <w:tc>
          <w:tcPr>
            <w:tcW w:w="2744" w:type="dxa"/>
            <w:tcBorders>
              <w:top w:val="single" w:sz="4" w:space="0" w:color="000000"/>
              <w:left w:val="single" w:sz="4" w:space="0" w:color="000000"/>
              <w:bottom w:val="single" w:sz="4" w:space="0" w:color="000000"/>
              <w:right w:val="single" w:sz="4" w:space="0" w:color="000000"/>
            </w:tcBorders>
            <w:shd w:val="clear" w:color="auto" w:fill="D9D9D9"/>
            <w:vAlign w:val="bottom"/>
          </w:tcPr>
          <w:p w:rsidR="00F405BA" w:rsidRPr="00A04B46" w:rsidRDefault="00F405BA" w:rsidP="0058245B">
            <w:pPr>
              <w:ind w:firstLine="360"/>
              <w:rPr>
                <w:rFonts w:ascii="微软雅黑" w:eastAsia="微软雅黑" w:hAnsi="微软雅黑" w:cs="微软雅黑"/>
                <w:sz w:val="18"/>
                <w:szCs w:val="18"/>
                <w:lang w:bidi="ar"/>
              </w:rPr>
            </w:pPr>
          </w:p>
        </w:tc>
      </w:tr>
    </w:tbl>
    <w:p w:rsidR="00F405BA" w:rsidRPr="00A04B46" w:rsidRDefault="00F405BA" w:rsidP="00F405BA">
      <w:pPr>
        <w:ind w:firstLine="480"/>
      </w:pPr>
    </w:p>
    <w:p w:rsidR="00F405BA" w:rsidRPr="00A04B46" w:rsidRDefault="00F405BA" w:rsidP="00F405BA">
      <w:pPr>
        <w:pStyle w:val="6"/>
      </w:pPr>
      <w:bookmarkStart w:id="2069" w:name="_Toc130046953"/>
      <w:bookmarkStart w:id="2070" w:name="_Toc130155467"/>
      <w:r w:rsidRPr="00A04B46">
        <w:rPr>
          <w:rFonts w:hint="eastAsia"/>
        </w:rPr>
        <w:t>接口入参样例</w:t>
      </w:r>
      <w:bookmarkEnd w:id="2069"/>
      <w:bookmarkEnd w:id="2070"/>
    </w:p>
    <w:p w:rsidR="00F405BA" w:rsidRPr="00A04B46" w:rsidRDefault="00F405BA" w:rsidP="00F405BA">
      <w:pPr>
        <w:ind w:firstLine="480"/>
      </w:pPr>
      <w:r w:rsidRPr="00A04B46">
        <w:rPr>
          <w:rFonts w:hint="eastAsia"/>
        </w:rPr>
        <w:t>{</w:t>
      </w:r>
    </w:p>
    <w:p w:rsidR="00F405BA" w:rsidRPr="00A04B46" w:rsidRDefault="00F405BA" w:rsidP="00F405BA">
      <w:pPr>
        <w:ind w:firstLine="480"/>
      </w:pPr>
      <w:r w:rsidRPr="00A04B46">
        <w:rPr>
          <w:rFonts w:hint="eastAsia"/>
        </w:rPr>
        <w:tab/>
        <w:t>"exchangeId":"",</w:t>
      </w:r>
    </w:p>
    <w:p w:rsidR="00F405BA" w:rsidRPr="00A04B46" w:rsidRDefault="00F405BA" w:rsidP="00F405BA">
      <w:pPr>
        <w:ind w:firstLine="480"/>
      </w:pPr>
      <w:r w:rsidRPr="00A04B46">
        <w:rPr>
          <w:rFonts w:hint="eastAsia"/>
        </w:rPr>
        <w:tab/>
        <w:t>"interfaceName":"",</w:t>
      </w:r>
    </w:p>
    <w:p w:rsidR="00F405BA" w:rsidRPr="00A04B46" w:rsidRDefault="00F405BA" w:rsidP="00F405BA">
      <w:pPr>
        <w:ind w:firstLine="480"/>
      </w:pPr>
      <w:r w:rsidRPr="00A04B46">
        <w:rPr>
          <w:rFonts w:hint="eastAsia"/>
        </w:rPr>
        <w:tab/>
        <w:t>"vender":"",</w:t>
      </w:r>
    </w:p>
    <w:p w:rsidR="00F405BA" w:rsidRPr="00A04B46" w:rsidRDefault="00F405BA" w:rsidP="00F405BA">
      <w:pPr>
        <w:ind w:firstLine="480"/>
      </w:pPr>
      <w:r w:rsidRPr="00A04B46">
        <w:rPr>
          <w:rFonts w:hint="eastAsia"/>
        </w:rPr>
        <w:tab/>
        <w:t>"model":"",</w:t>
      </w:r>
    </w:p>
    <w:p w:rsidR="00F405BA" w:rsidRPr="00A04B46" w:rsidRDefault="00F405BA" w:rsidP="00F405BA">
      <w:pPr>
        <w:ind w:firstLine="480"/>
      </w:pPr>
      <w:r w:rsidRPr="00A04B46">
        <w:rPr>
          <w:rFonts w:hint="eastAsia"/>
        </w:rPr>
        <w:tab/>
        <w:t>"operator":"",</w:t>
      </w:r>
    </w:p>
    <w:p w:rsidR="00F405BA" w:rsidRPr="00A04B46" w:rsidRDefault="00F405BA" w:rsidP="00F405BA">
      <w:pPr>
        <w:ind w:firstLine="480"/>
      </w:pPr>
      <w:r w:rsidRPr="00A04B46">
        <w:rPr>
          <w:rFonts w:hint="eastAsia"/>
        </w:rPr>
        <w:tab/>
        <w:t>"</w:t>
      </w:r>
      <w:r w:rsidRPr="00A04B46">
        <w:rPr>
          <w:rFonts w:ascii="微软雅黑" w:eastAsia="微软雅黑" w:hAnsi="微软雅黑" w:cs="微软雅黑" w:hint="eastAsia"/>
          <w:sz w:val="18"/>
          <w:szCs w:val="18"/>
          <w:lang w:bidi="ar"/>
        </w:rPr>
        <w:t>wbandAccount</w:t>
      </w:r>
      <w:r w:rsidRPr="00A04B46">
        <w:rPr>
          <w:rFonts w:hint="eastAsia"/>
        </w:rPr>
        <w:t>":""</w:t>
      </w:r>
    </w:p>
    <w:p w:rsidR="00F405BA" w:rsidRPr="00A04B46" w:rsidRDefault="00F405BA" w:rsidP="00F405BA">
      <w:pPr>
        <w:ind w:firstLine="480"/>
      </w:pPr>
      <w:r w:rsidRPr="00A04B46">
        <w:rPr>
          <w:rFonts w:hint="eastAsia"/>
        </w:rPr>
        <w:t>}</w:t>
      </w:r>
    </w:p>
    <w:p w:rsidR="00F405BA" w:rsidRPr="00A04B46" w:rsidRDefault="00F405BA" w:rsidP="00F405BA">
      <w:pPr>
        <w:pStyle w:val="6"/>
      </w:pPr>
      <w:bookmarkStart w:id="2071" w:name="_Toc130046954"/>
      <w:bookmarkStart w:id="2072" w:name="_Toc130155468"/>
      <w:r w:rsidRPr="00A04B46">
        <w:rPr>
          <w:rFonts w:hint="eastAsia"/>
        </w:rPr>
        <w:t>接口出参</w:t>
      </w:r>
      <w:bookmarkEnd w:id="2071"/>
      <w:bookmarkEnd w:id="2072"/>
    </w:p>
    <w:tbl>
      <w:tblPr>
        <w:tblW w:w="8427" w:type="dxa"/>
        <w:tblInd w:w="93" w:type="dxa"/>
        <w:tblLayout w:type="fixed"/>
        <w:tblLook w:val="04A0" w:firstRow="1" w:lastRow="0" w:firstColumn="1" w:lastColumn="0" w:noHBand="0" w:noVBand="1"/>
      </w:tblPr>
      <w:tblGrid>
        <w:gridCol w:w="1292"/>
        <w:gridCol w:w="1830"/>
        <w:gridCol w:w="1580"/>
        <w:gridCol w:w="3725"/>
      </w:tblGrid>
      <w:tr w:rsidR="00F405BA" w:rsidRPr="00A04B46" w:rsidTr="0058245B">
        <w:trPr>
          <w:trHeight w:val="499"/>
        </w:trPr>
        <w:tc>
          <w:tcPr>
            <w:tcW w:w="12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lang w:bidi="ar"/>
              </w:rPr>
            </w:pPr>
          </w:p>
        </w:tc>
        <w:tc>
          <w:tcPr>
            <w:tcW w:w="183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lang w:bidi="ar"/>
              </w:rPr>
            </w:pPr>
            <w:r w:rsidRPr="00A04B46">
              <w:rPr>
                <w:rFonts w:ascii="微软雅黑" w:eastAsia="微软雅黑" w:hAnsi="微软雅黑" w:cs="微软雅黑" w:hint="eastAsia"/>
                <w:sz w:val="18"/>
                <w:szCs w:val="18"/>
                <w:lang w:bidi="ar"/>
              </w:rPr>
              <w:t>字段</w:t>
            </w:r>
          </w:p>
        </w:tc>
        <w:tc>
          <w:tcPr>
            <w:tcW w:w="158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lang w:bidi="ar"/>
              </w:rPr>
            </w:pPr>
            <w:r w:rsidRPr="00A04B46">
              <w:rPr>
                <w:rFonts w:ascii="微软雅黑" w:eastAsia="微软雅黑" w:hAnsi="微软雅黑" w:cs="微软雅黑" w:hint="eastAsia"/>
                <w:sz w:val="18"/>
                <w:szCs w:val="18"/>
                <w:lang w:bidi="ar"/>
              </w:rPr>
              <w:t>含义</w:t>
            </w:r>
          </w:p>
        </w:tc>
        <w:tc>
          <w:tcPr>
            <w:tcW w:w="37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lang w:bidi="ar"/>
              </w:rPr>
            </w:pPr>
            <w:r w:rsidRPr="00A04B46">
              <w:rPr>
                <w:rFonts w:ascii="微软雅黑" w:eastAsia="微软雅黑" w:hAnsi="微软雅黑" w:cs="微软雅黑" w:hint="eastAsia"/>
                <w:sz w:val="18"/>
                <w:szCs w:val="18"/>
                <w:lang w:bidi="ar"/>
              </w:rPr>
              <w:t>备注/描述</w:t>
            </w:r>
          </w:p>
        </w:tc>
      </w:tr>
      <w:tr w:rsidR="00F405BA" w:rsidRPr="00A04B46" w:rsidTr="0058245B">
        <w:trPr>
          <w:trHeight w:val="499"/>
        </w:trPr>
        <w:tc>
          <w:tcPr>
            <w:tcW w:w="12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lang w:bidi="ar"/>
              </w:rPr>
            </w:pPr>
          </w:p>
        </w:tc>
        <w:tc>
          <w:tcPr>
            <w:tcW w:w="183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rPr>
            </w:pPr>
            <w:r w:rsidRPr="00A04B46">
              <w:rPr>
                <w:rFonts w:ascii="微软雅黑" w:eastAsia="微软雅黑" w:hAnsi="微软雅黑" w:cs="微软雅黑" w:hint="eastAsia"/>
                <w:sz w:val="18"/>
                <w:szCs w:val="18"/>
                <w:lang w:bidi="ar"/>
              </w:rPr>
              <w:t>operResult</w:t>
            </w:r>
          </w:p>
        </w:tc>
        <w:tc>
          <w:tcPr>
            <w:tcW w:w="158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rPr>
            </w:pPr>
            <w:r w:rsidRPr="00A04B46">
              <w:rPr>
                <w:rFonts w:ascii="微软雅黑" w:eastAsia="微软雅黑" w:hAnsi="微软雅黑" w:cs="微软雅黑" w:hint="eastAsia"/>
                <w:sz w:val="18"/>
                <w:szCs w:val="18"/>
                <w:lang w:bidi="ar"/>
              </w:rPr>
              <w:t>操作结果</w:t>
            </w:r>
          </w:p>
        </w:tc>
        <w:tc>
          <w:tcPr>
            <w:tcW w:w="37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836654">
            <w:pPr>
              <w:widowControl/>
              <w:numPr>
                <w:ilvl w:val="0"/>
                <w:numId w:val="229"/>
              </w:numPr>
              <w:spacing w:before="0" w:after="0" w:line="240" w:lineRule="auto"/>
              <w:ind w:left="420" w:hanging="420"/>
              <w:jc w:val="both"/>
              <w:textAlignment w:val="bottom"/>
              <w:rPr>
                <w:rFonts w:ascii="微软雅黑" w:eastAsia="微软雅黑" w:hAnsi="微软雅黑" w:cs="微软雅黑"/>
                <w:sz w:val="18"/>
                <w:szCs w:val="18"/>
                <w:lang w:bidi="ar"/>
              </w:rPr>
            </w:pPr>
            <w:r w:rsidRPr="00A04B46">
              <w:rPr>
                <w:rFonts w:ascii="微软雅黑" w:eastAsia="微软雅黑" w:hAnsi="微软雅黑" w:cs="微软雅黑" w:hint="eastAsia"/>
                <w:sz w:val="18"/>
                <w:szCs w:val="18"/>
                <w:lang w:bidi="ar"/>
              </w:rPr>
              <w:t>成功</w:t>
            </w:r>
          </w:p>
          <w:p w:rsidR="00F405BA" w:rsidRPr="00A04B46" w:rsidRDefault="00F405BA" w:rsidP="00836654">
            <w:pPr>
              <w:widowControl/>
              <w:numPr>
                <w:ilvl w:val="0"/>
                <w:numId w:val="229"/>
              </w:numPr>
              <w:spacing w:before="0" w:after="0" w:line="240" w:lineRule="auto"/>
              <w:ind w:left="420" w:hanging="420"/>
              <w:jc w:val="both"/>
              <w:textAlignment w:val="bottom"/>
              <w:rPr>
                <w:rFonts w:ascii="微软雅黑" w:eastAsia="微软雅黑" w:hAnsi="微软雅黑" w:cs="微软雅黑"/>
                <w:sz w:val="18"/>
                <w:szCs w:val="18"/>
                <w:lang w:bidi="ar"/>
              </w:rPr>
            </w:pPr>
            <w:r w:rsidRPr="00A04B46">
              <w:rPr>
                <w:rFonts w:ascii="微软雅黑" w:eastAsia="微软雅黑" w:hAnsi="微软雅黑" w:cs="微软雅黑" w:hint="eastAsia"/>
                <w:sz w:val="18"/>
                <w:szCs w:val="18"/>
                <w:lang w:bidi="ar"/>
              </w:rPr>
              <w:t>入参错误</w:t>
            </w:r>
          </w:p>
          <w:p w:rsidR="00F405BA" w:rsidRPr="00A04B46" w:rsidRDefault="00F405BA" w:rsidP="00836654">
            <w:pPr>
              <w:widowControl/>
              <w:numPr>
                <w:ilvl w:val="0"/>
                <w:numId w:val="229"/>
              </w:numPr>
              <w:spacing w:before="0" w:after="0" w:line="240" w:lineRule="auto"/>
              <w:ind w:left="420" w:hanging="420"/>
              <w:jc w:val="both"/>
              <w:textAlignment w:val="bottom"/>
              <w:rPr>
                <w:rFonts w:ascii="微软雅黑" w:eastAsia="微软雅黑" w:hAnsi="微软雅黑" w:cs="微软雅黑"/>
                <w:sz w:val="18"/>
                <w:szCs w:val="18"/>
                <w:lang w:bidi="ar"/>
              </w:rPr>
            </w:pPr>
            <w:r w:rsidRPr="00A04B46">
              <w:rPr>
                <w:rFonts w:ascii="微软雅黑" w:eastAsia="微软雅黑" w:hAnsi="微软雅黑" w:cs="微软雅黑" w:hint="eastAsia"/>
                <w:sz w:val="18"/>
                <w:szCs w:val="18"/>
                <w:lang w:bidi="ar"/>
              </w:rPr>
              <w:t>其他</w:t>
            </w:r>
          </w:p>
        </w:tc>
      </w:tr>
      <w:tr w:rsidR="00F405BA" w:rsidRPr="00A04B46" w:rsidTr="0058245B">
        <w:trPr>
          <w:trHeight w:val="499"/>
        </w:trPr>
        <w:tc>
          <w:tcPr>
            <w:tcW w:w="12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lang w:bidi="ar"/>
              </w:rPr>
            </w:pPr>
          </w:p>
        </w:tc>
        <w:tc>
          <w:tcPr>
            <w:tcW w:w="183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rPr>
            </w:pPr>
            <w:r w:rsidRPr="00A04B46">
              <w:rPr>
                <w:rFonts w:ascii="微软雅黑" w:eastAsia="微软雅黑" w:hAnsi="微软雅黑" w:cs="微软雅黑" w:hint="eastAsia"/>
                <w:sz w:val="18"/>
                <w:szCs w:val="18"/>
                <w:lang w:bidi="ar"/>
              </w:rPr>
              <w:t>failReason</w:t>
            </w:r>
          </w:p>
        </w:tc>
        <w:tc>
          <w:tcPr>
            <w:tcW w:w="158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rPr>
            </w:pPr>
            <w:r w:rsidRPr="00A04B46">
              <w:rPr>
                <w:rFonts w:ascii="微软雅黑" w:eastAsia="微软雅黑" w:hAnsi="微软雅黑" w:cs="微软雅黑" w:hint="eastAsia"/>
                <w:sz w:val="18"/>
                <w:szCs w:val="18"/>
                <w:lang w:bidi="ar"/>
              </w:rPr>
              <w:t>失败原因</w:t>
            </w:r>
          </w:p>
        </w:tc>
        <w:tc>
          <w:tcPr>
            <w:tcW w:w="37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836654">
            <w:pPr>
              <w:widowControl/>
              <w:numPr>
                <w:ilvl w:val="0"/>
                <w:numId w:val="230"/>
              </w:numPr>
              <w:spacing w:before="0" w:after="0" w:line="240" w:lineRule="auto"/>
              <w:ind w:left="420" w:hanging="420"/>
              <w:jc w:val="both"/>
              <w:textAlignment w:val="bottom"/>
              <w:rPr>
                <w:rFonts w:ascii="微软雅黑" w:eastAsia="微软雅黑" w:hAnsi="微软雅黑" w:cs="微软雅黑"/>
                <w:sz w:val="18"/>
                <w:szCs w:val="18"/>
                <w:lang w:bidi="ar"/>
              </w:rPr>
            </w:pPr>
            <w:r w:rsidRPr="00A04B46">
              <w:rPr>
                <w:rFonts w:ascii="微软雅黑" w:eastAsia="微软雅黑" w:hAnsi="微软雅黑" w:cs="微软雅黑" w:hint="eastAsia"/>
                <w:sz w:val="18"/>
                <w:szCs w:val="18"/>
                <w:lang w:bidi="ar"/>
              </w:rPr>
              <w:t>成功</w:t>
            </w:r>
          </w:p>
          <w:p w:rsidR="00F405BA" w:rsidRPr="00A04B46" w:rsidRDefault="00F405BA" w:rsidP="00836654">
            <w:pPr>
              <w:widowControl/>
              <w:numPr>
                <w:ilvl w:val="0"/>
                <w:numId w:val="230"/>
              </w:numPr>
              <w:spacing w:before="0" w:after="0" w:line="240" w:lineRule="auto"/>
              <w:ind w:left="420" w:hanging="420"/>
              <w:jc w:val="both"/>
              <w:textAlignment w:val="bottom"/>
              <w:rPr>
                <w:rFonts w:ascii="微软雅黑" w:eastAsia="微软雅黑" w:hAnsi="微软雅黑" w:cs="微软雅黑"/>
                <w:sz w:val="18"/>
                <w:szCs w:val="18"/>
                <w:lang w:bidi="ar"/>
              </w:rPr>
            </w:pPr>
            <w:r w:rsidRPr="00A04B46">
              <w:rPr>
                <w:rFonts w:ascii="微软雅黑" w:eastAsia="微软雅黑" w:hAnsi="微软雅黑" w:cs="微软雅黑" w:hint="eastAsia"/>
                <w:sz w:val="18"/>
                <w:szCs w:val="18"/>
                <w:lang w:bidi="ar"/>
              </w:rPr>
              <w:t>入参错误</w:t>
            </w:r>
          </w:p>
          <w:p w:rsidR="00F405BA" w:rsidRPr="00A04B46" w:rsidRDefault="00F405BA" w:rsidP="00836654">
            <w:pPr>
              <w:widowControl/>
              <w:numPr>
                <w:ilvl w:val="0"/>
                <w:numId w:val="230"/>
              </w:numPr>
              <w:spacing w:before="0" w:after="0" w:line="240" w:lineRule="auto"/>
              <w:ind w:left="420" w:hanging="420"/>
              <w:jc w:val="both"/>
              <w:textAlignment w:val="bottom"/>
              <w:rPr>
                <w:rFonts w:ascii="微软雅黑" w:eastAsia="微软雅黑" w:hAnsi="微软雅黑" w:cs="微软雅黑"/>
                <w:sz w:val="18"/>
                <w:szCs w:val="18"/>
                <w:lang w:bidi="ar"/>
              </w:rPr>
            </w:pPr>
            <w:r w:rsidRPr="00A04B46">
              <w:rPr>
                <w:rFonts w:ascii="微软雅黑" w:eastAsia="微软雅黑" w:hAnsi="微软雅黑" w:cs="微软雅黑" w:hint="eastAsia"/>
                <w:sz w:val="18"/>
                <w:szCs w:val="18"/>
                <w:lang w:bidi="ar"/>
              </w:rPr>
              <w:t>其他</w:t>
            </w:r>
          </w:p>
        </w:tc>
      </w:tr>
      <w:tr w:rsidR="00F405BA" w:rsidRPr="00A04B46" w:rsidTr="0058245B">
        <w:trPr>
          <w:trHeight w:val="499"/>
        </w:trPr>
        <w:tc>
          <w:tcPr>
            <w:tcW w:w="12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center"/>
            </w:pPr>
          </w:p>
        </w:tc>
        <w:tc>
          <w:tcPr>
            <w:tcW w:w="183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center"/>
              <w:rPr>
                <w:rFonts w:ascii="微软雅黑" w:eastAsia="微软雅黑" w:hAnsi="微软雅黑" w:cs="微软雅黑"/>
                <w:sz w:val="18"/>
                <w:szCs w:val="18"/>
              </w:rPr>
            </w:pPr>
            <w:r w:rsidRPr="00A04B46">
              <w:rPr>
                <w:rFonts w:hint="eastAsia"/>
              </w:rPr>
              <w:t>interfaceName</w:t>
            </w:r>
          </w:p>
        </w:tc>
        <w:tc>
          <w:tcPr>
            <w:tcW w:w="158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rPr>
            </w:pPr>
            <w:r w:rsidRPr="00A04B46">
              <w:rPr>
                <w:rFonts w:ascii="微软雅黑" w:eastAsia="微软雅黑" w:hAnsi="微软雅黑" w:cs="微软雅黑" w:hint="eastAsia"/>
                <w:sz w:val="18"/>
                <w:szCs w:val="18"/>
              </w:rPr>
              <w:t>接口名称</w:t>
            </w:r>
          </w:p>
        </w:tc>
        <w:tc>
          <w:tcPr>
            <w:tcW w:w="37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rPr>
                <w:rFonts w:ascii="微软雅黑" w:eastAsia="微软雅黑" w:hAnsi="微软雅黑" w:cs="微软雅黑"/>
                <w:sz w:val="18"/>
                <w:szCs w:val="18"/>
                <w:lang w:bidi="ar"/>
              </w:rPr>
            </w:pPr>
            <w:r w:rsidRPr="00A04B46">
              <w:rPr>
                <w:rFonts w:hint="eastAsia"/>
              </w:rPr>
              <w:t>yna2j1024</w:t>
            </w:r>
          </w:p>
        </w:tc>
      </w:tr>
      <w:tr w:rsidR="00F405BA" w:rsidRPr="00A04B46" w:rsidTr="0058245B">
        <w:trPr>
          <w:trHeight w:val="499"/>
        </w:trPr>
        <w:tc>
          <w:tcPr>
            <w:tcW w:w="12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center"/>
            </w:pPr>
          </w:p>
        </w:tc>
        <w:tc>
          <w:tcPr>
            <w:tcW w:w="183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center"/>
            </w:pPr>
            <w:r w:rsidRPr="00A04B46">
              <w:rPr>
                <w:rFonts w:hint="eastAsia"/>
              </w:rPr>
              <w:t>source</w:t>
            </w:r>
          </w:p>
        </w:tc>
        <w:tc>
          <w:tcPr>
            <w:tcW w:w="158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lang w:bidi="ar"/>
              </w:rPr>
            </w:pPr>
            <w:r w:rsidRPr="00A04B46">
              <w:rPr>
                <w:rFonts w:ascii="微软雅黑" w:eastAsia="微软雅黑" w:hAnsi="微软雅黑" w:cs="微软雅黑" w:hint="eastAsia"/>
                <w:sz w:val="18"/>
                <w:szCs w:val="18"/>
                <w:lang w:bidi="ar"/>
              </w:rPr>
              <w:t>来源</w:t>
            </w:r>
          </w:p>
        </w:tc>
        <w:tc>
          <w:tcPr>
            <w:tcW w:w="37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top"/>
              <w:rPr>
                <w:rFonts w:ascii="微软雅黑" w:eastAsia="微软雅黑" w:hAnsi="微软雅黑" w:cs="微软雅黑"/>
                <w:sz w:val="18"/>
                <w:szCs w:val="18"/>
                <w:lang w:bidi="ar"/>
              </w:rPr>
            </w:pPr>
          </w:p>
        </w:tc>
      </w:tr>
      <w:tr w:rsidR="00F405BA" w:rsidRPr="00A04B46" w:rsidTr="0058245B">
        <w:trPr>
          <w:trHeight w:val="499"/>
        </w:trPr>
        <w:tc>
          <w:tcPr>
            <w:tcW w:w="12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center"/>
            </w:pPr>
          </w:p>
        </w:tc>
        <w:tc>
          <w:tcPr>
            <w:tcW w:w="183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center"/>
              <w:rPr>
                <w:rFonts w:ascii="微软雅黑" w:eastAsia="微软雅黑" w:hAnsi="微软雅黑" w:cs="微软雅黑"/>
                <w:sz w:val="18"/>
                <w:szCs w:val="18"/>
                <w:lang w:bidi="ar"/>
              </w:rPr>
            </w:pPr>
            <w:r w:rsidRPr="00A04B46">
              <w:rPr>
                <w:rFonts w:hint="eastAsia"/>
              </w:rPr>
              <w:t>exchangeId</w:t>
            </w:r>
          </w:p>
        </w:tc>
        <w:tc>
          <w:tcPr>
            <w:tcW w:w="158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lang w:bidi="ar"/>
              </w:rPr>
            </w:pPr>
            <w:r w:rsidRPr="00A04B46">
              <w:rPr>
                <w:rFonts w:ascii="微软雅黑" w:eastAsia="微软雅黑" w:hAnsi="微软雅黑" w:cs="微软雅黑" w:hint="eastAsia"/>
                <w:sz w:val="18"/>
                <w:szCs w:val="18"/>
                <w:lang w:bidi="ar"/>
              </w:rPr>
              <w:t>流水号</w:t>
            </w:r>
          </w:p>
        </w:tc>
        <w:tc>
          <w:tcPr>
            <w:tcW w:w="37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top"/>
              <w:rPr>
                <w:rFonts w:ascii="微软雅黑" w:eastAsia="微软雅黑" w:hAnsi="微软雅黑" w:cs="微软雅黑"/>
                <w:sz w:val="18"/>
                <w:szCs w:val="18"/>
                <w:lang w:bidi="ar"/>
              </w:rPr>
            </w:pPr>
          </w:p>
        </w:tc>
      </w:tr>
      <w:tr w:rsidR="00F405BA" w:rsidRPr="00A04B46" w:rsidTr="0058245B">
        <w:trPr>
          <w:trHeight w:val="90"/>
        </w:trPr>
        <w:tc>
          <w:tcPr>
            <w:tcW w:w="12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p>
        </w:tc>
        <w:tc>
          <w:tcPr>
            <w:tcW w:w="183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rPr>
                <w:rFonts w:ascii="微软雅黑" w:eastAsia="微软雅黑" w:hAnsi="微软雅黑" w:cs="微软雅黑"/>
                <w:sz w:val="18"/>
                <w:szCs w:val="18"/>
                <w:lang w:bidi="ar"/>
              </w:rPr>
            </w:pPr>
            <w:r w:rsidRPr="00A04B46">
              <w:rPr>
                <w:rFonts w:hint="eastAsia"/>
              </w:rPr>
              <w:t>addtionInfo</w:t>
            </w:r>
          </w:p>
        </w:tc>
        <w:tc>
          <w:tcPr>
            <w:tcW w:w="158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bottom"/>
              <w:rPr>
                <w:rFonts w:ascii="微软雅黑" w:eastAsia="微软雅黑" w:hAnsi="微软雅黑" w:cs="微软雅黑"/>
                <w:sz w:val="18"/>
                <w:szCs w:val="18"/>
                <w:lang w:bidi="ar"/>
              </w:rPr>
            </w:pPr>
            <w:r w:rsidRPr="00A04B46">
              <w:rPr>
                <w:rFonts w:ascii="微软雅黑" w:eastAsia="微软雅黑" w:hAnsi="微软雅黑" w:cs="微软雅黑" w:hint="eastAsia"/>
                <w:sz w:val="18"/>
                <w:szCs w:val="18"/>
                <w:lang w:bidi="ar"/>
              </w:rPr>
              <w:t>对象</w:t>
            </w:r>
          </w:p>
        </w:tc>
        <w:tc>
          <w:tcPr>
            <w:tcW w:w="37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bottom"/>
              <w:rPr>
                <w:rFonts w:ascii="微软雅黑" w:eastAsia="微软雅黑" w:hAnsi="微软雅黑" w:cs="微软雅黑"/>
                <w:sz w:val="18"/>
                <w:szCs w:val="18"/>
                <w:lang w:bidi="ar"/>
              </w:rPr>
            </w:pPr>
          </w:p>
        </w:tc>
      </w:tr>
      <w:tr w:rsidR="00F405BA" w:rsidRPr="00A04B46" w:rsidTr="0058245B">
        <w:trPr>
          <w:trHeight w:val="499"/>
        </w:trPr>
        <w:tc>
          <w:tcPr>
            <w:tcW w:w="12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hint="eastAsia"/>
              </w:rPr>
              <w:t>addtionInfo</w:t>
            </w:r>
          </w:p>
        </w:tc>
        <w:tc>
          <w:tcPr>
            <w:tcW w:w="183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hint="eastAsia"/>
              </w:rPr>
              <w:t>interfaceMsg</w:t>
            </w:r>
          </w:p>
        </w:tc>
        <w:tc>
          <w:tcPr>
            <w:tcW w:w="158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bottom"/>
              <w:rPr>
                <w:rFonts w:ascii="微软雅黑" w:eastAsia="微软雅黑" w:hAnsi="微软雅黑" w:cs="微软雅黑"/>
                <w:sz w:val="18"/>
                <w:szCs w:val="18"/>
              </w:rPr>
            </w:pPr>
            <w:r w:rsidRPr="00A04B46">
              <w:rPr>
                <w:rFonts w:ascii="微软雅黑" w:eastAsia="微软雅黑" w:hAnsi="微软雅黑" w:cs="微软雅黑" w:hint="eastAsia"/>
                <w:sz w:val="18"/>
                <w:szCs w:val="18"/>
              </w:rPr>
              <w:t>原始接口交互报文</w:t>
            </w:r>
          </w:p>
        </w:tc>
        <w:tc>
          <w:tcPr>
            <w:tcW w:w="37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ind w:firstLine="360"/>
              <w:rPr>
                <w:rFonts w:ascii="微软雅黑" w:eastAsia="微软雅黑" w:hAnsi="微软雅黑" w:cs="微软雅黑"/>
                <w:sz w:val="18"/>
                <w:szCs w:val="18"/>
                <w:lang w:bidi="ar"/>
              </w:rPr>
            </w:pPr>
          </w:p>
        </w:tc>
      </w:tr>
      <w:tr w:rsidR="00F405BA" w:rsidRPr="00A04B46" w:rsidTr="0058245B">
        <w:trPr>
          <w:trHeight w:val="499"/>
        </w:trPr>
        <w:tc>
          <w:tcPr>
            <w:tcW w:w="12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hint="eastAsia"/>
              </w:rPr>
              <w:t>addtionInfo.interfaceMsg</w:t>
            </w:r>
          </w:p>
        </w:tc>
        <w:tc>
          <w:tcPr>
            <w:tcW w:w="183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hint="eastAsia"/>
              </w:rPr>
              <w:t>interfaceNameC</w:t>
            </w:r>
          </w:p>
        </w:tc>
        <w:tc>
          <w:tcPr>
            <w:tcW w:w="158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bottom"/>
              <w:rPr>
                <w:rFonts w:ascii="微软雅黑" w:eastAsia="微软雅黑" w:hAnsi="微软雅黑" w:cs="微软雅黑"/>
                <w:sz w:val="18"/>
                <w:szCs w:val="18"/>
              </w:rPr>
            </w:pPr>
            <w:r w:rsidRPr="00A04B46">
              <w:rPr>
                <w:rFonts w:ascii="微软雅黑" w:eastAsia="微软雅黑" w:hAnsi="微软雅黑" w:cs="微软雅黑" w:hint="eastAsia"/>
                <w:sz w:val="18"/>
                <w:szCs w:val="18"/>
              </w:rPr>
              <w:t>接口名称</w:t>
            </w:r>
          </w:p>
        </w:tc>
        <w:tc>
          <w:tcPr>
            <w:tcW w:w="37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ind w:firstLine="360"/>
              <w:rPr>
                <w:rFonts w:ascii="微软雅黑" w:eastAsia="微软雅黑" w:hAnsi="微软雅黑" w:cs="微软雅黑"/>
                <w:sz w:val="18"/>
                <w:szCs w:val="18"/>
                <w:lang w:bidi="ar"/>
              </w:rPr>
            </w:pPr>
          </w:p>
        </w:tc>
      </w:tr>
      <w:tr w:rsidR="00F405BA" w:rsidRPr="00A04B46" w:rsidTr="0058245B">
        <w:trPr>
          <w:trHeight w:val="499"/>
        </w:trPr>
        <w:tc>
          <w:tcPr>
            <w:tcW w:w="12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hint="eastAsia"/>
              </w:rPr>
              <w:lastRenderedPageBreak/>
              <w:t>addtionInfo.interfaceMsg</w:t>
            </w:r>
          </w:p>
        </w:tc>
        <w:tc>
          <w:tcPr>
            <w:tcW w:w="183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hint="eastAsia"/>
              </w:rPr>
              <w:t>originalMessage</w:t>
            </w:r>
          </w:p>
        </w:tc>
        <w:tc>
          <w:tcPr>
            <w:tcW w:w="158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bottom"/>
              <w:rPr>
                <w:rFonts w:ascii="微软雅黑" w:eastAsia="微软雅黑" w:hAnsi="微软雅黑" w:cs="微软雅黑"/>
                <w:sz w:val="18"/>
                <w:szCs w:val="18"/>
              </w:rPr>
            </w:pPr>
            <w:r w:rsidRPr="00A04B46">
              <w:rPr>
                <w:rFonts w:ascii="微软雅黑" w:eastAsia="微软雅黑" w:hAnsi="微软雅黑" w:cs="微软雅黑" w:hint="eastAsia"/>
                <w:sz w:val="18"/>
                <w:szCs w:val="18"/>
              </w:rPr>
              <w:t>原始报文</w:t>
            </w:r>
          </w:p>
        </w:tc>
        <w:tc>
          <w:tcPr>
            <w:tcW w:w="37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ind w:firstLine="360"/>
              <w:rPr>
                <w:rFonts w:ascii="微软雅黑" w:eastAsia="微软雅黑" w:hAnsi="微软雅黑" w:cs="微软雅黑"/>
                <w:sz w:val="18"/>
                <w:szCs w:val="18"/>
                <w:lang w:bidi="ar"/>
              </w:rPr>
            </w:pPr>
          </w:p>
        </w:tc>
      </w:tr>
      <w:tr w:rsidR="00F405BA" w:rsidRPr="00A04B46" w:rsidTr="0058245B">
        <w:trPr>
          <w:trHeight w:val="499"/>
        </w:trPr>
        <w:tc>
          <w:tcPr>
            <w:tcW w:w="12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rPr>
                <w:rFonts w:ascii="微软雅黑" w:eastAsia="微软雅黑" w:hAnsi="微软雅黑" w:cs="微软雅黑"/>
                <w:sz w:val="18"/>
                <w:szCs w:val="18"/>
              </w:rPr>
            </w:pPr>
            <w:r w:rsidRPr="00A04B46">
              <w:rPr>
                <w:rFonts w:hint="eastAsia"/>
              </w:rPr>
              <w:t>addtionInfo</w:t>
            </w:r>
          </w:p>
        </w:tc>
        <w:tc>
          <w:tcPr>
            <w:tcW w:w="183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rPr>
                <w:rFonts w:ascii="微软雅黑" w:eastAsia="微软雅黑" w:hAnsi="微软雅黑" w:cs="微软雅黑"/>
                <w:sz w:val="18"/>
                <w:szCs w:val="18"/>
              </w:rPr>
            </w:pPr>
            <w:r w:rsidRPr="00A04B46">
              <w:rPr>
                <w:rFonts w:hint="eastAsia"/>
              </w:rPr>
              <w:t>diagCode</w:t>
            </w:r>
          </w:p>
        </w:tc>
        <w:tc>
          <w:tcPr>
            <w:tcW w:w="158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bottom"/>
              <w:rPr>
                <w:rFonts w:ascii="微软雅黑" w:eastAsia="微软雅黑" w:hAnsi="微软雅黑" w:cs="微软雅黑"/>
                <w:sz w:val="18"/>
                <w:szCs w:val="18"/>
              </w:rPr>
            </w:pPr>
            <w:r w:rsidRPr="00A04B46">
              <w:rPr>
                <w:rFonts w:ascii="微软雅黑" w:eastAsia="微软雅黑" w:hAnsi="微软雅黑" w:cs="微软雅黑" w:hint="eastAsia"/>
                <w:sz w:val="18"/>
                <w:szCs w:val="18"/>
              </w:rPr>
              <w:t>诊断结论编码</w:t>
            </w:r>
          </w:p>
        </w:tc>
        <w:tc>
          <w:tcPr>
            <w:tcW w:w="37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bottom"/>
              <w:rPr>
                <w:rFonts w:ascii="微软雅黑" w:eastAsia="微软雅黑" w:hAnsi="微软雅黑" w:cs="微软雅黑"/>
                <w:sz w:val="18"/>
                <w:szCs w:val="18"/>
              </w:rPr>
            </w:pPr>
            <w:r w:rsidRPr="00A04B46">
              <w:rPr>
                <w:rFonts w:ascii="微软雅黑" w:eastAsia="微软雅黑" w:hAnsi="微软雅黑" w:cs="微软雅黑" w:hint="eastAsia"/>
                <w:sz w:val="18"/>
                <w:szCs w:val="18"/>
              </w:rPr>
              <w:t>参考</w:t>
            </w:r>
            <w:r w:rsidRPr="00A04B46">
              <w:rPr>
                <w:rFonts w:ascii="微软雅黑" w:eastAsia="微软雅黑" w:hAnsi="微软雅黑" w:cs="微软雅黑" w:hint="eastAsia"/>
                <w:sz w:val="18"/>
                <w:szCs w:val="18"/>
              </w:rPr>
              <w:fldChar w:fldCharType="begin"/>
            </w:r>
            <w:r w:rsidRPr="00A04B46">
              <w:rPr>
                <w:rFonts w:ascii="微软雅黑" w:eastAsia="微软雅黑" w:hAnsi="微软雅黑" w:cs="微软雅黑" w:hint="eastAsia"/>
                <w:sz w:val="18"/>
                <w:szCs w:val="18"/>
              </w:rPr>
              <w:instrText xml:space="preserve"> REF _Ref2089 \h </w:instrText>
            </w:r>
            <w:r>
              <w:rPr>
                <w:rFonts w:ascii="微软雅黑" w:eastAsia="微软雅黑" w:hAnsi="微软雅黑" w:cs="微软雅黑"/>
                <w:sz w:val="18"/>
                <w:szCs w:val="18"/>
              </w:rPr>
              <w:instrText xml:space="preserve"> \* MERGEFORMAT </w:instrText>
            </w:r>
            <w:r w:rsidRPr="00A04B46">
              <w:rPr>
                <w:rFonts w:ascii="微软雅黑" w:eastAsia="微软雅黑" w:hAnsi="微软雅黑" w:cs="微软雅黑" w:hint="eastAsia"/>
                <w:sz w:val="18"/>
                <w:szCs w:val="18"/>
              </w:rPr>
            </w:r>
            <w:r w:rsidRPr="00A04B46">
              <w:rPr>
                <w:rFonts w:ascii="微软雅黑" w:eastAsia="微软雅黑" w:hAnsi="微软雅黑" w:cs="微软雅黑" w:hint="eastAsia"/>
                <w:sz w:val="18"/>
                <w:szCs w:val="18"/>
              </w:rPr>
              <w:fldChar w:fldCharType="separate"/>
            </w:r>
            <w:r w:rsidRPr="00A04B46">
              <w:rPr>
                <w:rFonts w:ascii="微软雅黑" w:eastAsia="微软雅黑" w:hAnsi="微软雅黑" w:cs="微软雅黑" w:hint="eastAsia"/>
                <w:sz w:val="18"/>
                <w:szCs w:val="18"/>
              </w:rPr>
              <w:t>结论编码</w:t>
            </w:r>
            <w:r w:rsidRPr="00A04B46">
              <w:rPr>
                <w:rFonts w:ascii="微软雅黑" w:eastAsia="微软雅黑" w:hAnsi="微软雅黑" w:cs="微软雅黑" w:hint="eastAsia"/>
                <w:sz w:val="18"/>
                <w:szCs w:val="18"/>
              </w:rPr>
              <w:fldChar w:fldCharType="end"/>
            </w:r>
          </w:p>
        </w:tc>
      </w:tr>
      <w:tr w:rsidR="00F405BA" w:rsidRPr="00A04B46" w:rsidTr="0058245B">
        <w:trPr>
          <w:trHeight w:val="499"/>
        </w:trPr>
        <w:tc>
          <w:tcPr>
            <w:tcW w:w="12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hint="eastAsia"/>
              </w:rPr>
              <w:t>addtionInfo</w:t>
            </w:r>
          </w:p>
        </w:tc>
        <w:tc>
          <w:tcPr>
            <w:tcW w:w="183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rPr>
                <w:rFonts w:ascii="微软雅黑" w:eastAsia="微软雅黑" w:hAnsi="微软雅黑" w:cs="微软雅黑"/>
                <w:sz w:val="18"/>
                <w:szCs w:val="18"/>
              </w:rPr>
            </w:pPr>
            <w:r w:rsidRPr="00A04B46">
              <w:rPr>
                <w:rFonts w:hint="eastAsia"/>
              </w:rPr>
              <w:t>diagDesc</w:t>
            </w:r>
          </w:p>
        </w:tc>
        <w:tc>
          <w:tcPr>
            <w:tcW w:w="158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bottom"/>
              <w:rPr>
                <w:rFonts w:ascii="微软雅黑" w:eastAsia="微软雅黑" w:hAnsi="微软雅黑" w:cs="微软雅黑"/>
                <w:sz w:val="18"/>
                <w:szCs w:val="18"/>
              </w:rPr>
            </w:pPr>
            <w:r w:rsidRPr="00A04B46">
              <w:rPr>
                <w:rFonts w:ascii="微软雅黑" w:eastAsia="微软雅黑" w:hAnsi="微软雅黑" w:cs="微软雅黑" w:hint="eastAsia"/>
                <w:sz w:val="18"/>
                <w:szCs w:val="18"/>
              </w:rPr>
              <w:t>诊断结论描述</w:t>
            </w:r>
          </w:p>
        </w:tc>
        <w:tc>
          <w:tcPr>
            <w:tcW w:w="37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bottom"/>
              <w:rPr>
                <w:rFonts w:ascii="微软雅黑" w:eastAsia="微软雅黑" w:hAnsi="微软雅黑" w:cs="微软雅黑"/>
                <w:sz w:val="18"/>
                <w:szCs w:val="18"/>
              </w:rPr>
            </w:pPr>
            <w:r w:rsidRPr="00A04B46">
              <w:rPr>
                <w:rFonts w:ascii="微软雅黑" w:eastAsia="微软雅黑" w:hAnsi="微软雅黑" w:cs="微软雅黑" w:hint="eastAsia"/>
                <w:sz w:val="18"/>
                <w:szCs w:val="18"/>
              </w:rPr>
              <w:t>参考</w:t>
            </w:r>
            <w:r w:rsidRPr="00A04B46">
              <w:rPr>
                <w:rFonts w:ascii="微软雅黑" w:eastAsia="微软雅黑" w:hAnsi="微软雅黑" w:cs="微软雅黑" w:hint="eastAsia"/>
                <w:sz w:val="18"/>
                <w:szCs w:val="18"/>
              </w:rPr>
              <w:fldChar w:fldCharType="begin"/>
            </w:r>
            <w:r w:rsidRPr="00A04B46">
              <w:rPr>
                <w:rFonts w:ascii="微软雅黑" w:eastAsia="微软雅黑" w:hAnsi="微软雅黑" w:cs="微软雅黑" w:hint="eastAsia"/>
                <w:sz w:val="18"/>
                <w:szCs w:val="18"/>
              </w:rPr>
              <w:instrText xml:space="preserve"> REF _Ref2089 \h </w:instrText>
            </w:r>
            <w:r>
              <w:rPr>
                <w:rFonts w:ascii="微软雅黑" w:eastAsia="微软雅黑" w:hAnsi="微软雅黑" w:cs="微软雅黑"/>
                <w:sz w:val="18"/>
                <w:szCs w:val="18"/>
              </w:rPr>
              <w:instrText xml:space="preserve"> \* MERGEFORMAT </w:instrText>
            </w:r>
            <w:r w:rsidRPr="00A04B46">
              <w:rPr>
                <w:rFonts w:ascii="微软雅黑" w:eastAsia="微软雅黑" w:hAnsi="微软雅黑" w:cs="微软雅黑" w:hint="eastAsia"/>
                <w:sz w:val="18"/>
                <w:szCs w:val="18"/>
              </w:rPr>
            </w:r>
            <w:r w:rsidRPr="00A04B46">
              <w:rPr>
                <w:rFonts w:ascii="微软雅黑" w:eastAsia="微软雅黑" w:hAnsi="微软雅黑" w:cs="微软雅黑" w:hint="eastAsia"/>
                <w:sz w:val="18"/>
                <w:szCs w:val="18"/>
              </w:rPr>
              <w:fldChar w:fldCharType="separate"/>
            </w:r>
            <w:r w:rsidRPr="00A04B46">
              <w:rPr>
                <w:rFonts w:ascii="微软雅黑" w:eastAsia="微软雅黑" w:hAnsi="微软雅黑" w:cs="微软雅黑" w:hint="eastAsia"/>
                <w:sz w:val="18"/>
                <w:szCs w:val="18"/>
              </w:rPr>
              <w:t>结论编码</w:t>
            </w:r>
            <w:r w:rsidRPr="00A04B46">
              <w:rPr>
                <w:rFonts w:ascii="微软雅黑" w:eastAsia="微软雅黑" w:hAnsi="微软雅黑" w:cs="微软雅黑" w:hint="eastAsia"/>
                <w:sz w:val="18"/>
                <w:szCs w:val="18"/>
              </w:rPr>
              <w:fldChar w:fldCharType="end"/>
            </w:r>
          </w:p>
        </w:tc>
      </w:tr>
      <w:tr w:rsidR="00F405BA" w:rsidRPr="00A04B46" w:rsidTr="0058245B">
        <w:trPr>
          <w:trHeight w:val="499"/>
        </w:trPr>
        <w:tc>
          <w:tcPr>
            <w:tcW w:w="12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rPr>
                <w:rFonts w:ascii="微软雅黑" w:eastAsia="微软雅黑" w:hAnsi="微软雅黑" w:cs="微软雅黑"/>
                <w:sz w:val="18"/>
                <w:szCs w:val="18"/>
              </w:rPr>
            </w:pPr>
            <w:r w:rsidRPr="00A04B46">
              <w:rPr>
                <w:rFonts w:hint="eastAsia"/>
              </w:rPr>
              <w:t>addtionInfo</w:t>
            </w:r>
          </w:p>
        </w:tc>
        <w:tc>
          <w:tcPr>
            <w:tcW w:w="183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ascii="宋体" w:hAnsi="宋体" w:cs="宋体"/>
              </w:rPr>
              <w:t>userDesc</w:t>
            </w:r>
          </w:p>
        </w:tc>
        <w:tc>
          <w:tcPr>
            <w:tcW w:w="158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bottom"/>
              <w:rPr>
                <w:rFonts w:ascii="微软雅黑" w:eastAsia="微软雅黑" w:hAnsi="微软雅黑" w:cs="微软雅黑"/>
                <w:sz w:val="18"/>
                <w:szCs w:val="18"/>
              </w:rPr>
            </w:pPr>
            <w:r w:rsidRPr="00A04B46">
              <w:rPr>
                <w:rFonts w:ascii="微软雅黑" w:eastAsia="微软雅黑" w:hAnsi="微软雅黑" w:cs="微软雅黑" w:hint="eastAsia"/>
                <w:sz w:val="18"/>
                <w:szCs w:val="18"/>
              </w:rPr>
              <w:t>用户配置结论</w:t>
            </w:r>
          </w:p>
        </w:tc>
        <w:tc>
          <w:tcPr>
            <w:tcW w:w="37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bottom"/>
              <w:rPr>
                <w:rFonts w:ascii="微软雅黑" w:eastAsia="微软雅黑" w:hAnsi="微软雅黑" w:cs="微软雅黑"/>
                <w:sz w:val="18"/>
                <w:szCs w:val="18"/>
              </w:rPr>
            </w:pPr>
            <w:r w:rsidRPr="00A04B46">
              <w:rPr>
                <w:rFonts w:ascii="微软雅黑" w:eastAsia="微软雅黑" w:hAnsi="微软雅黑" w:cs="微软雅黑" w:hint="eastAsia"/>
                <w:sz w:val="18"/>
                <w:szCs w:val="18"/>
              </w:rPr>
              <w:t>新增字段（诊断类必输结果）</w:t>
            </w:r>
          </w:p>
        </w:tc>
      </w:tr>
      <w:tr w:rsidR="00F405BA" w:rsidRPr="00A04B46" w:rsidTr="0058245B">
        <w:trPr>
          <w:trHeight w:val="499"/>
        </w:trPr>
        <w:tc>
          <w:tcPr>
            <w:tcW w:w="12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hint="eastAsia"/>
              </w:rPr>
              <w:t>addtionInfo</w:t>
            </w:r>
          </w:p>
        </w:tc>
        <w:tc>
          <w:tcPr>
            <w:tcW w:w="183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ascii="宋体" w:hAnsi="宋体" w:cs="宋体"/>
              </w:rPr>
              <w:t>conclusionAttribute</w:t>
            </w:r>
          </w:p>
        </w:tc>
        <w:tc>
          <w:tcPr>
            <w:tcW w:w="158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bottom"/>
              <w:rPr>
                <w:rFonts w:ascii="微软雅黑" w:eastAsia="微软雅黑" w:hAnsi="微软雅黑" w:cs="微软雅黑"/>
                <w:sz w:val="18"/>
                <w:szCs w:val="18"/>
              </w:rPr>
            </w:pPr>
            <w:r w:rsidRPr="00A04B46">
              <w:rPr>
                <w:rFonts w:ascii="微软雅黑" w:eastAsia="微软雅黑" w:hAnsi="微软雅黑" w:cs="微软雅黑" w:hint="eastAsia"/>
                <w:sz w:val="18"/>
                <w:szCs w:val="18"/>
              </w:rPr>
              <w:t>是否是正常结论</w:t>
            </w:r>
          </w:p>
        </w:tc>
        <w:tc>
          <w:tcPr>
            <w:tcW w:w="37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bottom"/>
              <w:rPr>
                <w:rFonts w:ascii="微软雅黑" w:eastAsia="微软雅黑" w:hAnsi="微软雅黑" w:cs="微软雅黑"/>
                <w:sz w:val="18"/>
                <w:szCs w:val="18"/>
              </w:rPr>
            </w:pPr>
            <w:r w:rsidRPr="00A04B46">
              <w:rPr>
                <w:rFonts w:ascii="微软雅黑" w:eastAsia="微软雅黑" w:hAnsi="微软雅黑" w:cs="微软雅黑" w:hint="eastAsia"/>
                <w:sz w:val="18"/>
                <w:szCs w:val="18"/>
              </w:rPr>
              <w:t>新增字段（诊断类必输结果）</w:t>
            </w:r>
          </w:p>
        </w:tc>
      </w:tr>
      <w:tr w:rsidR="00F405BA" w:rsidRPr="00A04B46" w:rsidTr="0058245B">
        <w:trPr>
          <w:trHeight w:val="499"/>
        </w:trPr>
        <w:tc>
          <w:tcPr>
            <w:tcW w:w="12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hint="eastAsia"/>
              </w:rPr>
              <w:t>addtionInfo</w:t>
            </w:r>
          </w:p>
        </w:tc>
        <w:tc>
          <w:tcPr>
            <w:tcW w:w="183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rPr>
                <w:rFonts w:ascii="微软雅黑" w:eastAsia="微软雅黑" w:hAnsi="微软雅黑" w:cs="微软雅黑"/>
                <w:sz w:val="18"/>
                <w:szCs w:val="18"/>
              </w:rPr>
            </w:pPr>
            <w:r w:rsidRPr="00A04B46">
              <w:rPr>
                <w:rFonts w:hint="eastAsia"/>
              </w:rPr>
              <w:t>operSuggestions</w:t>
            </w:r>
          </w:p>
        </w:tc>
        <w:tc>
          <w:tcPr>
            <w:tcW w:w="158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bottom"/>
              <w:rPr>
                <w:rFonts w:ascii="微软雅黑" w:eastAsia="微软雅黑" w:hAnsi="微软雅黑" w:cs="微软雅黑"/>
                <w:sz w:val="18"/>
                <w:szCs w:val="18"/>
              </w:rPr>
            </w:pPr>
            <w:r w:rsidRPr="00A04B46">
              <w:rPr>
                <w:rFonts w:ascii="微软雅黑" w:eastAsia="微软雅黑" w:hAnsi="微软雅黑" w:cs="微软雅黑" w:hint="eastAsia"/>
                <w:sz w:val="18"/>
                <w:szCs w:val="18"/>
              </w:rPr>
              <w:t>装维操作建议</w:t>
            </w:r>
          </w:p>
        </w:tc>
        <w:tc>
          <w:tcPr>
            <w:tcW w:w="37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bottom"/>
              <w:rPr>
                <w:rFonts w:ascii="微软雅黑" w:eastAsia="微软雅黑" w:hAnsi="微软雅黑" w:cs="微软雅黑"/>
                <w:sz w:val="18"/>
                <w:szCs w:val="18"/>
              </w:rPr>
            </w:pPr>
          </w:p>
        </w:tc>
      </w:tr>
      <w:tr w:rsidR="00F405BA" w:rsidRPr="00A04B46" w:rsidTr="0058245B">
        <w:trPr>
          <w:trHeight w:val="499"/>
        </w:trPr>
        <w:tc>
          <w:tcPr>
            <w:tcW w:w="12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hint="eastAsia"/>
              </w:rPr>
              <w:t>addtionInfo</w:t>
            </w:r>
          </w:p>
        </w:tc>
        <w:tc>
          <w:tcPr>
            <w:tcW w:w="183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rPr>
                <w:rFonts w:ascii="微软雅黑" w:eastAsia="微软雅黑" w:hAnsi="微软雅黑" w:cs="微软雅黑"/>
                <w:sz w:val="18"/>
                <w:szCs w:val="18"/>
              </w:rPr>
            </w:pPr>
            <w:r w:rsidRPr="00A04B46">
              <w:t>caliberReply</w:t>
            </w:r>
          </w:p>
        </w:tc>
        <w:tc>
          <w:tcPr>
            <w:tcW w:w="158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bottom"/>
              <w:rPr>
                <w:rFonts w:ascii="微软雅黑" w:eastAsia="微软雅黑" w:hAnsi="微软雅黑" w:cs="微软雅黑"/>
                <w:sz w:val="18"/>
                <w:szCs w:val="18"/>
              </w:rPr>
            </w:pPr>
            <w:r w:rsidRPr="00A04B46">
              <w:rPr>
                <w:rFonts w:ascii="微软雅黑" w:eastAsia="微软雅黑" w:hAnsi="微软雅黑" w:cs="微软雅黑" w:hint="eastAsia"/>
                <w:sz w:val="18"/>
                <w:szCs w:val="18"/>
              </w:rPr>
              <w:t>客服答复口径</w:t>
            </w:r>
          </w:p>
        </w:tc>
        <w:tc>
          <w:tcPr>
            <w:tcW w:w="37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ind w:firstLine="360"/>
              <w:rPr>
                <w:rFonts w:ascii="微软雅黑" w:eastAsia="微软雅黑" w:hAnsi="微软雅黑" w:cs="微软雅黑"/>
                <w:sz w:val="18"/>
                <w:szCs w:val="18"/>
                <w:lang w:bidi="ar"/>
              </w:rPr>
            </w:pPr>
          </w:p>
        </w:tc>
      </w:tr>
      <w:tr w:rsidR="00F405BA" w:rsidRPr="00A04B46" w:rsidTr="0058245B">
        <w:trPr>
          <w:trHeight w:val="499"/>
        </w:trPr>
        <w:tc>
          <w:tcPr>
            <w:tcW w:w="12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hint="eastAsia"/>
              </w:rPr>
              <w:t>addtionInfo</w:t>
            </w:r>
          </w:p>
        </w:tc>
        <w:tc>
          <w:tcPr>
            <w:tcW w:w="183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hint="eastAsia"/>
              </w:rPr>
              <w:t>topoPara</w:t>
            </w:r>
          </w:p>
        </w:tc>
        <w:tc>
          <w:tcPr>
            <w:tcW w:w="158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bottom"/>
              <w:rPr>
                <w:rFonts w:ascii="微软雅黑" w:eastAsia="微软雅黑" w:hAnsi="微软雅黑" w:cs="微软雅黑"/>
                <w:sz w:val="18"/>
                <w:szCs w:val="18"/>
              </w:rPr>
            </w:pPr>
            <w:r w:rsidRPr="00A04B46">
              <w:rPr>
                <w:rFonts w:ascii="微软雅黑" w:eastAsia="微软雅黑" w:hAnsi="微软雅黑" w:cs="微软雅黑" w:hint="eastAsia"/>
                <w:sz w:val="18"/>
                <w:szCs w:val="18"/>
              </w:rPr>
              <w:t>拓扑分段</w:t>
            </w:r>
          </w:p>
        </w:tc>
        <w:tc>
          <w:tcPr>
            <w:tcW w:w="37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bottom"/>
              <w:rPr>
                <w:rFonts w:ascii="微软雅黑" w:eastAsia="微软雅黑" w:hAnsi="微软雅黑" w:cs="微软雅黑"/>
                <w:sz w:val="18"/>
                <w:szCs w:val="18"/>
              </w:rPr>
            </w:pPr>
            <w:r w:rsidRPr="00A04B46">
              <w:rPr>
                <w:rFonts w:ascii="微软雅黑" w:eastAsia="微软雅黑" w:hAnsi="微软雅黑" w:cs="微软雅黑" w:hint="eastAsia"/>
                <w:sz w:val="18"/>
                <w:szCs w:val="18"/>
              </w:rPr>
              <w:t>枚举值：A,B,C,D,O</w:t>
            </w:r>
          </w:p>
          <w:p w:rsidR="00F405BA" w:rsidRPr="00A04B46" w:rsidRDefault="00F405BA" w:rsidP="0058245B">
            <w:pPr>
              <w:widowControl/>
              <w:ind w:firstLine="360"/>
              <w:textAlignment w:val="bottom"/>
              <w:rPr>
                <w:rFonts w:ascii="微软雅黑" w:eastAsia="微软雅黑" w:hAnsi="微软雅黑" w:cs="微软雅黑"/>
                <w:sz w:val="18"/>
                <w:szCs w:val="18"/>
              </w:rPr>
            </w:pPr>
            <w:r w:rsidRPr="00A04B46">
              <w:rPr>
                <w:rFonts w:ascii="微软雅黑" w:eastAsia="微软雅黑" w:hAnsi="微软雅黑" w:cs="微软雅黑" w:hint="eastAsia"/>
                <w:sz w:val="18"/>
                <w:szCs w:val="18"/>
              </w:rPr>
              <w:t>只有分析类接口输出该字段</w:t>
            </w:r>
          </w:p>
          <w:p w:rsidR="00F405BA" w:rsidRPr="00A04B46" w:rsidRDefault="00F405BA" w:rsidP="0058245B">
            <w:pPr>
              <w:ind w:firstLine="360"/>
              <w:rPr>
                <w:rFonts w:ascii="微软雅黑" w:eastAsia="微软雅黑" w:hAnsi="微软雅黑" w:cs="微软雅黑"/>
                <w:sz w:val="18"/>
                <w:szCs w:val="18"/>
                <w:lang w:bidi="ar"/>
              </w:rPr>
            </w:pPr>
            <w:r w:rsidRPr="00A04B46">
              <w:rPr>
                <w:rFonts w:ascii="微软雅黑" w:eastAsia="微软雅黑" w:hAnsi="微软雅黑" w:cs="微软雅黑" w:hint="eastAsia"/>
                <w:sz w:val="18"/>
                <w:szCs w:val="18"/>
              </w:rPr>
              <w:lastRenderedPageBreak/>
              <w:t>固定输出C</w:t>
            </w:r>
          </w:p>
        </w:tc>
      </w:tr>
      <w:tr w:rsidR="00F405BA" w:rsidRPr="00A04B46" w:rsidTr="0058245B">
        <w:trPr>
          <w:trHeight w:val="499"/>
        </w:trPr>
        <w:tc>
          <w:tcPr>
            <w:tcW w:w="12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hint="eastAsia"/>
              </w:rPr>
              <w:lastRenderedPageBreak/>
              <w:t>addtionInfo</w:t>
            </w:r>
          </w:p>
        </w:tc>
        <w:tc>
          <w:tcPr>
            <w:tcW w:w="183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rPr>
                <w:rFonts w:ascii="微软雅黑" w:eastAsia="微软雅黑" w:hAnsi="微软雅黑" w:cs="微软雅黑"/>
                <w:sz w:val="18"/>
                <w:szCs w:val="18"/>
              </w:rPr>
            </w:pPr>
            <w:r w:rsidRPr="00A04B46">
              <w:rPr>
                <w:rFonts w:hint="eastAsia"/>
              </w:rPr>
              <w:t>data</w:t>
            </w:r>
          </w:p>
        </w:tc>
        <w:tc>
          <w:tcPr>
            <w:tcW w:w="158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bottom"/>
              <w:rPr>
                <w:rFonts w:ascii="微软雅黑" w:eastAsia="微软雅黑" w:hAnsi="微软雅黑" w:cs="微软雅黑"/>
                <w:sz w:val="18"/>
                <w:szCs w:val="18"/>
              </w:rPr>
            </w:pPr>
            <w:r w:rsidRPr="00A04B46">
              <w:rPr>
                <w:rFonts w:ascii="微软雅黑" w:eastAsia="微软雅黑" w:hAnsi="微软雅黑" w:cs="微软雅黑" w:hint="eastAsia"/>
                <w:sz w:val="18"/>
                <w:szCs w:val="18"/>
              </w:rPr>
              <w:t>数组</w:t>
            </w:r>
          </w:p>
        </w:tc>
        <w:tc>
          <w:tcPr>
            <w:tcW w:w="37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ind w:firstLine="360"/>
              <w:rPr>
                <w:rFonts w:ascii="微软雅黑" w:eastAsia="微软雅黑" w:hAnsi="微软雅黑" w:cs="微软雅黑"/>
                <w:sz w:val="18"/>
                <w:szCs w:val="18"/>
                <w:lang w:bidi="ar"/>
              </w:rPr>
            </w:pPr>
          </w:p>
        </w:tc>
      </w:tr>
      <w:tr w:rsidR="00F405BA" w:rsidRPr="00A04B46" w:rsidTr="0058245B">
        <w:trPr>
          <w:trHeight w:val="499"/>
        </w:trPr>
        <w:tc>
          <w:tcPr>
            <w:tcW w:w="12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hint="eastAsia"/>
              </w:rPr>
              <w:t>addtionInfo.data</w:t>
            </w:r>
          </w:p>
        </w:tc>
        <w:tc>
          <w:tcPr>
            <w:tcW w:w="1830" w:type="dxa"/>
            <w:tcBorders>
              <w:top w:val="single" w:sz="4" w:space="0" w:color="000000"/>
              <w:left w:val="single" w:sz="4" w:space="0" w:color="000000"/>
              <w:bottom w:val="single" w:sz="4" w:space="0" w:color="000000"/>
              <w:right w:val="single" w:sz="4" w:space="0" w:color="000000"/>
            </w:tcBorders>
            <w:shd w:val="clear" w:color="auto" w:fill="D9D9D9"/>
            <w:vAlign w:val="bottom"/>
          </w:tcPr>
          <w:p w:rsidR="00F405BA" w:rsidRPr="00A04B46" w:rsidRDefault="00F405BA" w:rsidP="0058245B">
            <w:pPr>
              <w:widowControl/>
              <w:ind w:firstLine="360"/>
              <w:textAlignment w:val="bottom"/>
              <w:rPr>
                <w:rFonts w:ascii="微软雅黑" w:eastAsia="微软雅黑" w:hAnsi="微软雅黑" w:cs="微软雅黑"/>
                <w:sz w:val="18"/>
                <w:szCs w:val="18"/>
              </w:rPr>
            </w:pPr>
            <w:r w:rsidRPr="00A04B46">
              <w:rPr>
                <w:rFonts w:ascii="微软雅黑" w:eastAsia="微软雅黑" w:hAnsi="微软雅黑" w:cs="微软雅黑" w:hint="eastAsia"/>
                <w:sz w:val="18"/>
                <w:szCs w:val="18"/>
                <w:lang w:bidi="ar"/>
              </w:rPr>
              <w:t>emsId</w:t>
            </w:r>
          </w:p>
        </w:tc>
        <w:tc>
          <w:tcPr>
            <w:tcW w:w="1580" w:type="dxa"/>
            <w:tcBorders>
              <w:top w:val="single" w:sz="4" w:space="0" w:color="000000"/>
              <w:left w:val="single" w:sz="4" w:space="0" w:color="000000"/>
              <w:bottom w:val="single" w:sz="4" w:space="0" w:color="000000"/>
              <w:right w:val="single" w:sz="4" w:space="0" w:color="000000"/>
            </w:tcBorders>
            <w:shd w:val="clear" w:color="auto" w:fill="D9D9D9"/>
            <w:vAlign w:val="bottom"/>
          </w:tcPr>
          <w:p w:rsidR="00F405BA" w:rsidRPr="00A04B46" w:rsidRDefault="00F405BA" w:rsidP="0058245B">
            <w:pPr>
              <w:widowControl/>
              <w:ind w:firstLine="360"/>
              <w:textAlignment w:val="bottom"/>
              <w:rPr>
                <w:rFonts w:ascii="微软雅黑" w:eastAsia="微软雅黑" w:hAnsi="微软雅黑" w:cs="微软雅黑"/>
                <w:sz w:val="18"/>
                <w:szCs w:val="18"/>
              </w:rPr>
            </w:pPr>
            <w:r w:rsidRPr="00A04B46">
              <w:rPr>
                <w:rFonts w:ascii="微软雅黑" w:eastAsia="微软雅黑" w:hAnsi="微软雅黑" w:cs="微软雅黑" w:hint="eastAsia"/>
                <w:sz w:val="18"/>
                <w:szCs w:val="18"/>
                <w:lang w:bidi="ar"/>
              </w:rPr>
              <w:t>EMSID</w:t>
            </w:r>
          </w:p>
        </w:tc>
        <w:tc>
          <w:tcPr>
            <w:tcW w:w="3725" w:type="dxa"/>
            <w:tcBorders>
              <w:top w:val="single" w:sz="4" w:space="0" w:color="000000"/>
              <w:left w:val="single" w:sz="4" w:space="0" w:color="000000"/>
              <w:bottom w:val="single" w:sz="4" w:space="0" w:color="000000"/>
              <w:right w:val="single" w:sz="4" w:space="0" w:color="000000"/>
            </w:tcBorders>
            <w:shd w:val="clear" w:color="auto" w:fill="D9D9D9"/>
            <w:vAlign w:val="bottom"/>
          </w:tcPr>
          <w:p w:rsidR="00F405BA" w:rsidRPr="00A04B46" w:rsidRDefault="00F405BA" w:rsidP="0058245B">
            <w:pPr>
              <w:widowControl/>
              <w:ind w:firstLine="360"/>
              <w:textAlignment w:val="bottom"/>
              <w:rPr>
                <w:rFonts w:ascii="微软雅黑" w:eastAsia="微软雅黑" w:hAnsi="微软雅黑" w:cs="微软雅黑"/>
                <w:sz w:val="18"/>
                <w:szCs w:val="18"/>
                <w:lang w:bidi="ar"/>
              </w:rPr>
            </w:pPr>
            <w:r w:rsidRPr="00A04B46">
              <w:rPr>
                <w:rFonts w:ascii="微软雅黑" w:eastAsia="微软雅黑" w:hAnsi="微软雅黑" w:cs="微软雅黑" w:hint="eastAsia"/>
                <w:sz w:val="18"/>
                <w:szCs w:val="18"/>
                <w:lang w:bidi="ar"/>
              </w:rPr>
              <w:t>例子：SOZ-ANM2000-1-P</w:t>
            </w:r>
          </w:p>
        </w:tc>
      </w:tr>
      <w:tr w:rsidR="00F405BA" w:rsidRPr="00A04B46" w:rsidTr="0058245B">
        <w:trPr>
          <w:trHeight w:val="499"/>
        </w:trPr>
        <w:tc>
          <w:tcPr>
            <w:tcW w:w="12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hint="eastAsia"/>
              </w:rPr>
              <w:t>addtionInfo.data</w:t>
            </w:r>
          </w:p>
        </w:tc>
        <w:tc>
          <w:tcPr>
            <w:tcW w:w="1830" w:type="dxa"/>
            <w:tcBorders>
              <w:top w:val="single" w:sz="4" w:space="0" w:color="000000"/>
              <w:left w:val="single" w:sz="4" w:space="0" w:color="000000"/>
              <w:bottom w:val="single" w:sz="4" w:space="0" w:color="000000"/>
              <w:right w:val="single" w:sz="4" w:space="0" w:color="000000"/>
            </w:tcBorders>
            <w:shd w:val="clear" w:color="auto" w:fill="D9D9D9"/>
            <w:vAlign w:val="bottom"/>
          </w:tcPr>
          <w:p w:rsidR="00F405BA" w:rsidRPr="00A04B46" w:rsidRDefault="00F405BA" w:rsidP="0058245B">
            <w:pPr>
              <w:widowControl/>
              <w:ind w:firstLine="360"/>
              <w:textAlignment w:val="bottom"/>
              <w:rPr>
                <w:rFonts w:ascii="微软雅黑" w:eastAsia="微软雅黑" w:hAnsi="微软雅黑" w:cs="微软雅黑"/>
                <w:sz w:val="18"/>
                <w:szCs w:val="18"/>
              </w:rPr>
            </w:pPr>
            <w:r w:rsidRPr="00A04B46">
              <w:rPr>
                <w:rFonts w:ascii="微软雅黑" w:eastAsia="微软雅黑" w:hAnsi="微软雅黑" w:cs="微软雅黑" w:hint="eastAsia"/>
                <w:sz w:val="18"/>
                <w:szCs w:val="18"/>
                <w:lang w:bidi="ar"/>
              </w:rPr>
              <w:t>oltIp</w:t>
            </w:r>
          </w:p>
        </w:tc>
        <w:tc>
          <w:tcPr>
            <w:tcW w:w="1580" w:type="dxa"/>
            <w:tcBorders>
              <w:top w:val="single" w:sz="4" w:space="0" w:color="000000"/>
              <w:left w:val="single" w:sz="4" w:space="0" w:color="000000"/>
              <w:bottom w:val="single" w:sz="4" w:space="0" w:color="000000"/>
              <w:right w:val="single" w:sz="4" w:space="0" w:color="000000"/>
            </w:tcBorders>
            <w:shd w:val="clear" w:color="auto" w:fill="D9D9D9"/>
            <w:vAlign w:val="bottom"/>
          </w:tcPr>
          <w:p w:rsidR="00F405BA" w:rsidRPr="00A04B46" w:rsidRDefault="00F405BA" w:rsidP="0058245B">
            <w:pPr>
              <w:widowControl/>
              <w:ind w:firstLine="360"/>
              <w:textAlignment w:val="bottom"/>
              <w:rPr>
                <w:rFonts w:ascii="微软雅黑" w:eastAsia="微软雅黑" w:hAnsi="微软雅黑" w:cs="微软雅黑"/>
                <w:sz w:val="18"/>
                <w:szCs w:val="18"/>
              </w:rPr>
            </w:pPr>
            <w:r w:rsidRPr="00A04B46">
              <w:rPr>
                <w:rFonts w:ascii="微软雅黑" w:eastAsia="微软雅黑" w:hAnsi="微软雅黑" w:cs="微软雅黑" w:hint="eastAsia"/>
                <w:sz w:val="18"/>
                <w:szCs w:val="18"/>
                <w:lang w:bidi="ar"/>
              </w:rPr>
              <w:t>OLTIP</w:t>
            </w:r>
          </w:p>
        </w:tc>
        <w:tc>
          <w:tcPr>
            <w:tcW w:w="3725" w:type="dxa"/>
            <w:tcBorders>
              <w:top w:val="single" w:sz="4" w:space="0" w:color="000000"/>
              <w:left w:val="single" w:sz="4" w:space="0" w:color="000000"/>
              <w:bottom w:val="single" w:sz="4" w:space="0" w:color="000000"/>
              <w:right w:val="single" w:sz="4" w:space="0" w:color="000000"/>
            </w:tcBorders>
            <w:shd w:val="clear" w:color="auto" w:fill="D9D9D9"/>
            <w:vAlign w:val="bottom"/>
          </w:tcPr>
          <w:p w:rsidR="00F405BA" w:rsidRPr="00A04B46" w:rsidRDefault="00F405BA" w:rsidP="0058245B">
            <w:pPr>
              <w:widowControl/>
              <w:ind w:firstLine="360"/>
              <w:textAlignment w:val="bottom"/>
              <w:rPr>
                <w:rFonts w:ascii="微软雅黑" w:eastAsia="微软雅黑" w:hAnsi="微软雅黑" w:cs="微软雅黑"/>
                <w:sz w:val="18"/>
                <w:szCs w:val="18"/>
                <w:lang w:bidi="ar"/>
              </w:rPr>
            </w:pPr>
            <w:r w:rsidRPr="00A04B46">
              <w:rPr>
                <w:rFonts w:ascii="微软雅黑" w:eastAsia="微软雅黑" w:hAnsi="微软雅黑" w:cs="微软雅黑" w:hint="eastAsia"/>
                <w:sz w:val="18"/>
                <w:szCs w:val="18"/>
                <w:lang w:bidi="ar"/>
              </w:rPr>
              <w:t>例子：172.19.188.30</w:t>
            </w:r>
          </w:p>
        </w:tc>
      </w:tr>
      <w:tr w:rsidR="00F405BA" w:rsidRPr="00A04B46" w:rsidTr="0058245B">
        <w:trPr>
          <w:trHeight w:val="499"/>
        </w:trPr>
        <w:tc>
          <w:tcPr>
            <w:tcW w:w="12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hint="eastAsia"/>
              </w:rPr>
              <w:t>addtionInfo.data</w:t>
            </w:r>
          </w:p>
        </w:tc>
        <w:tc>
          <w:tcPr>
            <w:tcW w:w="1830" w:type="dxa"/>
            <w:tcBorders>
              <w:top w:val="single" w:sz="4" w:space="0" w:color="000000"/>
              <w:left w:val="single" w:sz="4" w:space="0" w:color="000000"/>
              <w:bottom w:val="single" w:sz="4" w:space="0" w:color="000000"/>
              <w:right w:val="single" w:sz="4" w:space="0" w:color="000000"/>
            </w:tcBorders>
            <w:shd w:val="clear" w:color="auto" w:fill="D9D9D9"/>
            <w:vAlign w:val="bottom"/>
          </w:tcPr>
          <w:p w:rsidR="00F405BA" w:rsidRPr="00A04B46" w:rsidRDefault="00F405BA" w:rsidP="0058245B">
            <w:pPr>
              <w:widowControl/>
              <w:ind w:firstLine="360"/>
              <w:textAlignment w:val="bottom"/>
              <w:rPr>
                <w:rFonts w:ascii="微软雅黑" w:eastAsia="微软雅黑" w:hAnsi="微软雅黑" w:cs="微软雅黑"/>
                <w:sz w:val="18"/>
                <w:szCs w:val="18"/>
              </w:rPr>
            </w:pPr>
            <w:r w:rsidRPr="00A04B46">
              <w:rPr>
                <w:rFonts w:ascii="微软雅黑" w:eastAsia="微软雅黑" w:hAnsi="微软雅黑" w:cs="微软雅黑" w:hint="eastAsia"/>
                <w:sz w:val="18"/>
                <w:szCs w:val="18"/>
              </w:rPr>
              <w:t>boardList</w:t>
            </w:r>
          </w:p>
        </w:tc>
        <w:tc>
          <w:tcPr>
            <w:tcW w:w="1580" w:type="dxa"/>
            <w:tcBorders>
              <w:top w:val="single" w:sz="4" w:space="0" w:color="000000"/>
              <w:left w:val="single" w:sz="4" w:space="0" w:color="000000"/>
              <w:bottom w:val="single" w:sz="4" w:space="0" w:color="000000"/>
              <w:right w:val="single" w:sz="4" w:space="0" w:color="000000"/>
            </w:tcBorders>
            <w:shd w:val="clear" w:color="auto" w:fill="D9D9D9"/>
            <w:vAlign w:val="bottom"/>
          </w:tcPr>
          <w:p w:rsidR="00F405BA" w:rsidRPr="00A04B46" w:rsidRDefault="00F405BA" w:rsidP="0058245B">
            <w:pPr>
              <w:widowControl/>
              <w:ind w:firstLine="360"/>
              <w:textAlignment w:val="bottom"/>
              <w:rPr>
                <w:rFonts w:ascii="微软雅黑" w:eastAsia="微软雅黑" w:hAnsi="微软雅黑" w:cs="微软雅黑"/>
                <w:sz w:val="18"/>
                <w:szCs w:val="18"/>
              </w:rPr>
            </w:pPr>
            <w:r w:rsidRPr="00A04B46">
              <w:rPr>
                <w:rFonts w:ascii="微软雅黑" w:eastAsia="微软雅黑" w:hAnsi="微软雅黑" w:cs="微软雅黑" w:hint="eastAsia"/>
                <w:sz w:val="18"/>
                <w:szCs w:val="18"/>
              </w:rPr>
              <w:t>brdList</w:t>
            </w:r>
          </w:p>
        </w:tc>
        <w:tc>
          <w:tcPr>
            <w:tcW w:w="3725" w:type="dxa"/>
            <w:tcBorders>
              <w:top w:val="single" w:sz="4" w:space="0" w:color="000000"/>
              <w:left w:val="single" w:sz="4" w:space="0" w:color="000000"/>
              <w:bottom w:val="single" w:sz="4" w:space="0" w:color="000000"/>
              <w:right w:val="single" w:sz="4" w:space="0" w:color="000000"/>
            </w:tcBorders>
            <w:shd w:val="clear" w:color="auto" w:fill="D9D9D9"/>
            <w:vAlign w:val="bottom"/>
          </w:tcPr>
          <w:p w:rsidR="00F405BA" w:rsidRPr="00A04B46" w:rsidRDefault="00F405BA" w:rsidP="0058245B">
            <w:pPr>
              <w:widowControl/>
              <w:ind w:firstLine="360"/>
              <w:textAlignment w:val="bottom"/>
              <w:rPr>
                <w:rFonts w:ascii="微软雅黑" w:eastAsia="微软雅黑" w:hAnsi="微软雅黑" w:cs="微软雅黑"/>
                <w:sz w:val="18"/>
                <w:szCs w:val="18"/>
                <w:lang w:bidi="ar"/>
              </w:rPr>
            </w:pPr>
          </w:p>
        </w:tc>
      </w:tr>
      <w:tr w:rsidR="00F405BA" w:rsidRPr="00A04B46" w:rsidTr="0058245B">
        <w:trPr>
          <w:trHeight w:val="499"/>
        </w:trPr>
        <w:tc>
          <w:tcPr>
            <w:tcW w:w="12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hint="eastAsia"/>
              </w:rPr>
              <w:t>addtionInfo.data.</w:t>
            </w:r>
            <w:r w:rsidRPr="00A04B46">
              <w:rPr>
                <w:rFonts w:ascii="微软雅黑" w:eastAsia="微软雅黑" w:hAnsi="微软雅黑" w:cs="微软雅黑" w:hint="eastAsia"/>
                <w:sz w:val="18"/>
                <w:szCs w:val="18"/>
              </w:rPr>
              <w:t>boardList</w:t>
            </w:r>
          </w:p>
        </w:tc>
        <w:tc>
          <w:tcPr>
            <w:tcW w:w="1830" w:type="dxa"/>
            <w:tcBorders>
              <w:top w:val="single" w:sz="4" w:space="0" w:color="000000"/>
              <w:left w:val="single" w:sz="4" w:space="0" w:color="000000"/>
              <w:bottom w:val="single" w:sz="4" w:space="0" w:color="000000"/>
              <w:right w:val="single" w:sz="4" w:space="0" w:color="000000"/>
            </w:tcBorders>
            <w:shd w:val="clear" w:color="auto" w:fill="D9D9D9"/>
            <w:vAlign w:val="bottom"/>
          </w:tcPr>
          <w:p w:rsidR="00F405BA" w:rsidRPr="00A04B46" w:rsidRDefault="00F405BA" w:rsidP="0058245B">
            <w:pPr>
              <w:widowControl/>
              <w:ind w:firstLine="360"/>
              <w:textAlignment w:val="bottom"/>
              <w:rPr>
                <w:rFonts w:ascii="微软雅黑" w:eastAsia="微软雅黑" w:hAnsi="微软雅黑" w:cs="微软雅黑"/>
                <w:sz w:val="18"/>
                <w:szCs w:val="18"/>
              </w:rPr>
            </w:pPr>
            <w:r w:rsidRPr="00A04B46">
              <w:rPr>
                <w:rFonts w:ascii="微软雅黑" w:eastAsia="微软雅黑" w:hAnsi="微软雅黑" w:cs="微软雅黑" w:hint="eastAsia"/>
                <w:sz w:val="18"/>
                <w:szCs w:val="18"/>
              </w:rPr>
              <w:t>boardId</w:t>
            </w:r>
          </w:p>
        </w:tc>
        <w:tc>
          <w:tcPr>
            <w:tcW w:w="1580" w:type="dxa"/>
            <w:tcBorders>
              <w:top w:val="single" w:sz="4" w:space="0" w:color="000000"/>
              <w:left w:val="single" w:sz="4" w:space="0" w:color="000000"/>
              <w:bottom w:val="single" w:sz="4" w:space="0" w:color="000000"/>
              <w:right w:val="single" w:sz="4" w:space="0" w:color="000000"/>
            </w:tcBorders>
            <w:shd w:val="clear" w:color="auto" w:fill="D9D9D9"/>
            <w:vAlign w:val="bottom"/>
          </w:tcPr>
          <w:p w:rsidR="00F405BA" w:rsidRPr="00A04B46" w:rsidRDefault="00F405BA" w:rsidP="0058245B">
            <w:pPr>
              <w:widowControl/>
              <w:ind w:firstLine="360"/>
              <w:textAlignment w:val="bottom"/>
              <w:rPr>
                <w:rFonts w:ascii="微软雅黑" w:eastAsia="微软雅黑" w:hAnsi="微软雅黑" w:cs="微软雅黑"/>
                <w:sz w:val="18"/>
                <w:szCs w:val="18"/>
              </w:rPr>
            </w:pPr>
            <w:r w:rsidRPr="00A04B46">
              <w:rPr>
                <w:rFonts w:ascii="微软雅黑" w:eastAsia="微软雅黑" w:hAnsi="微软雅黑" w:cs="微软雅黑" w:hint="eastAsia"/>
                <w:sz w:val="18"/>
                <w:szCs w:val="18"/>
              </w:rPr>
              <w:t>板卡ID</w:t>
            </w:r>
          </w:p>
        </w:tc>
        <w:tc>
          <w:tcPr>
            <w:tcW w:w="3725" w:type="dxa"/>
            <w:tcBorders>
              <w:top w:val="single" w:sz="4" w:space="0" w:color="000000"/>
              <w:left w:val="single" w:sz="4" w:space="0" w:color="000000"/>
              <w:bottom w:val="single" w:sz="4" w:space="0" w:color="000000"/>
              <w:right w:val="single" w:sz="4" w:space="0" w:color="000000"/>
            </w:tcBorders>
            <w:shd w:val="clear" w:color="auto" w:fill="D9D9D9"/>
            <w:vAlign w:val="bottom"/>
          </w:tcPr>
          <w:p w:rsidR="00F405BA" w:rsidRPr="00A04B46" w:rsidRDefault="00F405BA" w:rsidP="0058245B">
            <w:pPr>
              <w:widowControl/>
              <w:ind w:firstLine="400"/>
              <w:textAlignment w:val="bottom"/>
              <w:rPr>
                <w:rFonts w:ascii="微软雅黑" w:eastAsia="微软雅黑" w:hAnsi="微软雅黑" w:cs="微软雅黑"/>
                <w:sz w:val="18"/>
                <w:szCs w:val="18"/>
                <w:lang w:bidi="ar"/>
              </w:rPr>
            </w:pPr>
            <w:r w:rsidRPr="00A04B46">
              <w:rPr>
                <w:rFonts w:ascii="宋体" w:hAnsi="宋体" w:cs="宋体" w:hint="eastAsia"/>
                <w:sz w:val="20"/>
              </w:rPr>
              <w:t>BOARDID</w:t>
            </w:r>
          </w:p>
        </w:tc>
      </w:tr>
      <w:tr w:rsidR="00F405BA" w:rsidRPr="00A04B46" w:rsidTr="0058245B">
        <w:trPr>
          <w:trHeight w:val="499"/>
        </w:trPr>
        <w:tc>
          <w:tcPr>
            <w:tcW w:w="12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hint="eastAsia"/>
              </w:rPr>
              <w:t>addtionInfo.data.</w:t>
            </w:r>
            <w:r w:rsidRPr="00A04B46">
              <w:rPr>
                <w:rFonts w:ascii="微软雅黑" w:eastAsia="微软雅黑" w:hAnsi="微软雅黑" w:cs="微软雅黑" w:hint="eastAsia"/>
                <w:sz w:val="18"/>
                <w:szCs w:val="18"/>
              </w:rPr>
              <w:t>boardList</w:t>
            </w:r>
          </w:p>
        </w:tc>
        <w:tc>
          <w:tcPr>
            <w:tcW w:w="1830" w:type="dxa"/>
            <w:tcBorders>
              <w:top w:val="single" w:sz="4" w:space="0" w:color="000000"/>
              <w:left w:val="single" w:sz="4" w:space="0" w:color="000000"/>
              <w:bottom w:val="single" w:sz="4" w:space="0" w:color="000000"/>
              <w:right w:val="single" w:sz="4" w:space="0" w:color="000000"/>
            </w:tcBorders>
            <w:shd w:val="clear" w:color="auto" w:fill="D9D9D9"/>
            <w:vAlign w:val="bottom"/>
          </w:tcPr>
          <w:p w:rsidR="00F405BA" w:rsidRPr="00A04B46" w:rsidRDefault="00F405BA" w:rsidP="0058245B">
            <w:pPr>
              <w:widowControl/>
              <w:ind w:firstLine="360"/>
              <w:textAlignment w:val="bottom"/>
              <w:rPr>
                <w:rFonts w:ascii="微软雅黑" w:eastAsia="微软雅黑" w:hAnsi="微软雅黑" w:cs="微软雅黑"/>
                <w:sz w:val="18"/>
                <w:szCs w:val="18"/>
              </w:rPr>
            </w:pPr>
            <w:r w:rsidRPr="00A04B46">
              <w:rPr>
                <w:rFonts w:ascii="微软雅黑" w:eastAsia="微软雅黑" w:hAnsi="微软雅黑" w:cs="微软雅黑" w:hint="eastAsia"/>
                <w:sz w:val="18"/>
                <w:szCs w:val="18"/>
              </w:rPr>
              <w:t>bstat</w:t>
            </w:r>
          </w:p>
        </w:tc>
        <w:tc>
          <w:tcPr>
            <w:tcW w:w="1580" w:type="dxa"/>
            <w:tcBorders>
              <w:top w:val="single" w:sz="4" w:space="0" w:color="000000"/>
              <w:left w:val="single" w:sz="4" w:space="0" w:color="000000"/>
              <w:bottom w:val="single" w:sz="4" w:space="0" w:color="000000"/>
              <w:right w:val="single" w:sz="4" w:space="0" w:color="000000"/>
            </w:tcBorders>
            <w:shd w:val="clear" w:color="auto" w:fill="D9D9D9"/>
            <w:vAlign w:val="bottom"/>
          </w:tcPr>
          <w:p w:rsidR="00F405BA" w:rsidRPr="00A04B46" w:rsidRDefault="00F405BA" w:rsidP="0058245B">
            <w:pPr>
              <w:widowControl/>
              <w:ind w:firstLine="400"/>
              <w:textAlignment w:val="bottom"/>
              <w:rPr>
                <w:rFonts w:ascii="微软雅黑" w:eastAsia="微软雅黑" w:hAnsi="微软雅黑" w:cs="微软雅黑"/>
                <w:sz w:val="18"/>
                <w:szCs w:val="18"/>
              </w:rPr>
            </w:pPr>
            <w:r w:rsidRPr="00A04B46">
              <w:rPr>
                <w:rFonts w:ascii="宋体" w:hAnsi="宋体" w:cs="宋体" w:hint="eastAsia"/>
                <w:sz w:val="20"/>
              </w:rPr>
              <w:t>单板状态</w:t>
            </w:r>
          </w:p>
        </w:tc>
        <w:tc>
          <w:tcPr>
            <w:tcW w:w="3725" w:type="dxa"/>
            <w:tcBorders>
              <w:top w:val="single" w:sz="4" w:space="0" w:color="000000"/>
              <w:left w:val="single" w:sz="4" w:space="0" w:color="000000"/>
              <w:bottom w:val="single" w:sz="4" w:space="0" w:color="000000"/>
              <w:right w:val="single" w:sz="4" w:space="0" w:color="000000"/>
            </w:tcBorders>
            <w:shd w:val="clear" w:color="auto" w:fill="D9D9D9"/>
            <w:vAlign w:val="bottom"/>
          </w:tcPr>
          <w:p w:rsidR="00F405BA" w:rsidRPr="00A04B46" w:rsidRDefault="00F405BA" w:rsidP="0058245B">
            <w:pPr>
              <w:widowControl/>
              <w:ind w:firstLine="400"/>
              <w:textAlignment w:val="bottom"/>
              <w:rPr>
                <w:rFonts w:ascii="微软雅黑" w:eastAsia="微软雅黑" w:hAnsi="微软雅黑" w:cs="微软雅黑"/>
                <w:sz w:val="18"/>
                <w:szCs w:val="18"/>
                <w:lang w:bidi="ar"/>
              </w:rPr>
            </w:pPr>
            <w:r w:rsidRPr="00A04B46">
              <w:rPr>
                <w:rFonts w:ascii="宋体" w:hAnsi="宋体" w:cs="宋体" w:hint="eastAsia"/>
                <w:sz w:val="20"/>
              </w:rPr>
              <w:t>BSTAT</w:t>
            </w:r>
          </w:p>
        </w:tc>
      </w:tr>
      <w:tr w:rsidR="00F405BA" w:rsidRPr="00A04B46" w:rsidTr="0058245B">
        <w:trPr>
          <w:trHeight w:val="499"/>
        </w:trPr>
        <w:tc>
          <w:tcPr>
            <w:tcW w:w="12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hint="eastAsia"/>
              </w:rPr>
              <w:lastRenderedPageBreak/>
              <w:t>addtionInfo.data.</w:t>
            </w:r>
            <w:r w:rsidRPr="00A04B46">
              <w:rPr>
                <w:rFonts w:ascii="微软雅黑" w:eastAsia="微软雅黑" w:hAnsi="微软雅黑" w:cs="微软雅黑" w:hint="eastAsia"/>
                <w:sz w:val="18"/>
                <w:szCs w:val="18"/>
              </w:rPr>
              <w:t>boardList</w:t>
            </w:r>
          </w:p>
        </w:tc>
        <w:tc>
          <w:tcPr>
            <w:tcW w:w="1830" w:type="dxa"/>
            <w:tcBorders>
              <w:top w:val="single" w:sz="4" w:space="0" w:color="000000"/>
              <w:left w:val="single" w:sz="4" w:space="0" w:color="000000"/>
              <w:bottom w:val="single" w:sz="4" w:space="0" w:color="000000"/>
              <w:right w:val="single" w:sz="4" w:space="0" w:color="000000"/>
            </w:tcBorders>
            <w:shd w:val="clear" w:color="auto" w:fill="D9D9D9"/>
            <w:vAlign w:val="bottom"/>
          </w:tcPr>
          <w:p w:rsidR="00F405BA" w:rsidRPr="00A04B46" w:rsidRDefault="00F405BA" w:rsidP="0058245B">
            <w:pPr>
              <w:widowControl/>
              <w:ind w:firstLine="360"/>
              <w:textAlignment w:val="bottom"/>
              <w:rPr>
                <w:rFonts w:ascii="微软雅黑" w:eastAsia="微软雅黑" w:hAnsi="微软雅黑" w:cs="微软雅黑"/>
                <w:sz w:val="18"/>
                <w:szCs w:val="18"/>
              </w:rPr>
            </w:pPr>
            <w:r w:rsidRPr="00A04B46">
              <w:rPr>
                <w:rFonts w:ascii="微软雅黑" w:eastAsia="微软雅黑" w:hAnsi="微软雅黑" w:cs="微软雅黑" w:hint="eastAsia"/>
                <w:sz w:val="18"/>
                <w:szCs w:val="18"/>
              </w:rPr>
              <w:t>boardType</w:t>
            </w:r>
          </w:p>
        </w:tc>
        <w:tc>
          <w:tcPr>
            <w:tcW w:w="1580" w:type="dxa"/>
            <w:tcBorders>
              <w:top w:val="single" w:sz="4" w:space="0" w:color="000000"/>
              <w:left w:val="single" w:sz="4" w:space="0" w:color="000000"/>
              <w:bottom w:val="single" w:sz="4" w:space="0" w:color="000000"/>
              <w:right w:val="single" w:sz="4" w:space="0" w:color="000000"/>
            </w:tcBorders>
            <w:shd w:val="clear" w:color="auto" w:fill="D9D9D9"/>
            <w:vAlign w:val="bottom"/>
          </w:tcPr>
          <w:p w:rsidR="00F405BA" w:rsidRPr="00A04B46" w:rsidRDefault="00F405BA" w:rsidP="0058245B">
            <w:pPr>
              <w:widowControl/>
              <w:ind w:firstLine="360"/>
              <w:textAlignment w:val="bottom"/>
              <w:rPr>
                <w:rFonts w:ascii="微软雅黑" w:eastAsia="微软雅黑" w:hAnsi="微软雅黑" w:cs="微软雅黑"/>
                <w:sz w:val="18"/>
                <w:szCs w:val="18"/>
              </w:rPr>
            </w:pPr>
            <w:r w:rsidRPr="00A04B46">
              <w:rPr>
                <w:rFonts w:ascii="微软雅黑" w:eastAsia="微软雅黑" w:hAnsi="微软雅黑" w:cs="微软雅黑" w:hint="eastAsia"/>
                <w:sz w:val="18"/>
                <w:szCs w:val="18"/>
              </w:rPr>
              <w:t>单板类型</w:t>
            </w:r>
          </w:p>
        </w:tc>
        <w:tc>
          <w:tcPr>
            <w:tcW w:w="3725" w:type="dxa"/>
            <w:tcBorders>
              <w:top w:val="single" w:sz="4" w:space="0" w:color="000000"/>
              <w:left w:val="single" w:sz="4" w:space="0" w:color="000000"/>
              <w:bottom w:val="single" w:sz="4" w:space="0" w:color="000000"/>
              <w:right w:val="single" w:sz="4" w:space="0" w:color="000000"/>
            </w:tcBorders>
            <w:shd w:val="clear" w:color="auto" w:fill="D9D9D9"/>
            <w:vAlign w:val="bottom"/>
          </w:tcPr>
          <w:p w:rsidR="00F405BA" w:rsidRPr="00A04B46" w:rsidRDefault="00F405BA" w:rsidP="0058245B">
            <w:pPr>
              <w:widowControl/>
              <w:ind w:firstLine="400"/>
              <w:textAlignment w:val="bottom"/>
              <w:rPr>
                <w:rFonts w:ascii="微软雅黑" w:eastAsia="微软雅黑" w:hAnsi="微软雅黑" w:cs="微软雅黑"/>
                <w:sz w:val="18"/>
                <w:szCs w:val="18"/>
                <w:lang w:bidi="ar"/>
              </w:rPr>
            </w:pPr>
            <w:r w:rsidRPr="00A04B46">
              <w:rPr>
                <w:rFonts w:ascii="宋体" w:hAnsi="宋体" w:cs="宋体" w:hint="eastAsia"/>
                <w:sz w:val="20"/>
              </w:rPr>
              <w:t>BOARDTYPE</w:t>
            </w:r>
          </w:p>
        </w:tc>
      </w:tr>
      <w:tr w:rsidR="00F405BA" w:rsidRPr="00A04B46" w:rsidTr="0058245B">
        <w:trPr>
          <w:trHeight w:val="499"/>
        </w:trPr>
        <w:tc>
          <w:tcPr>
            <w:tcW w:w="12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hint="eastAsia"/>
              </w:rPr>
              <w:t>addtionInfo.data.</w:t>
            </w:r>
            <w:r w:rsidRPr="00A04B46">
              <w:rPr>
                <w:rFonts w:ascii="微软雅黑" w:eastAsia="微软雅黑" w:hAnsi="微软雅黑" w:cs="微软雅黑" w:hint="eastAsia"/>
                <w:sz w:val="18"/>
                <w:szCs w:val="18"/>
              </w:rPr>
              <w:t>boardList</w:t>
            </w:r>
          </w:p>
        </w:tc>
        <w:tc>
          <w:tcPr>
            <w:tcW w:w="1830" w:type="dxa"/>
            <w:tcBorders>
              <w:top w:val="single" w:sz="4" w:space="0" w:color="000000"/>
              <w:left w:val="single" w:sz="4" w:space="0" w:color="000000"/>
              <w:bottom w:val="single" w:sz="4" w:space="0" w:color="000000"/>
              <w:right w:val="single" w:sz="4" w:space="0" w:color="000000"/>
            </w:tcBorders>
            <w:shd w:val="clear" w:color="auto" w:fill="D9D9D9"/>
            <w:vAlign w:val="bottom"/>
          </w:tcPr>
          <w:p w:rsidR="00F405BA" w:rsidRPr="00A04B46" w:rsidRDefault="00F405BA" w:rsidP="0058245B">
            <w:pPr>
              <w:widowControl/>
              <w:ind w:firstLine="360"/>
              <w:textAlignment w:val="bottom"/>
              <w:rPr>
                <w:rFonts w:ascii="微软雅黑" w:eastAsia="微软雅黑" w:hAnsi="微软雅黑" w:cs="微软雅黑"/>
                <w:sz w:val="18"/>
                <w:szCs w:val="18"/>
              </w:rPr>
            </w:pPr>
            <w:r w:rsidRPr="00A04B46">
              <w:rPr>
                <w:rFonts w:ascii="微软雅黑" w:eastAsia="微软雅黑" w:hAnsi="微软雅黑" w:cs="微软雅黑" w:hint="eastAsia"/>
                <w:sz w:val="18"/>
                <w:szCs w:val="18"/>
              </w:rPr>
              <w:t>bService</w:t>
            </w:r>
          </w:p>
        </w:tc>
        <w:tc>
          <w:tcPr>
            <w:tcW w:w="1580" w:type="dxa"/>
            <w:tcBorders>
              <w:top w:val="single" w:sz="4" w:space="0" w:color="000000"/>
              <w:left w:val="single" w:sz="4" w:space="0" w:color="000000"/>
              <w:bottom w:val="single" w:sz="4" w:space="0" w:color="000000"/>
              <w:right w:val="single" w:sz="4" w:space="0" w:color="000000"/>
            </w:tcBorders>
            <w:shd w:val="clear" w:color="auto" w:fill="D9D9D9"/>
            <w:vAlign w:val="bottom"/>
          </w:tcPr>
          <w:p w:rsidR="00F405BA" w:rsidRPr="00A04B46" w:rsidRDefault="00F405BA" w:rsidP="0058245B">
            <w:pPr>
              <w:widowControl/>
              <w:ind w:firstLine="360"/>
              <w:textAlignment w:val="bottom"/>
              <w:rPr>
                <w:rFonts w:ascii="微软雅黑" w:eastAsia="微软雅黑" w:hAnsi="微软雅黑" w:cs="微软雅黑"/>
                <w:sz w:val="18"/>
                <w:szCs w:val="18"/>
              </w:rPr>
            </w:pPr>
            <w:r w:rsidRPr="00A04B46">
              <w:rPr>
                <w:rFonts w:ascii="微软雅黑" w:eastAsia="微软雅黑" w:hAnsi="微软雅黑" w:cs="微软雅黑" w:hint="eastAsia"/>
                <w:sz w:val="18"/>
                <w:szCs w:val="18"/>
                <w:lang w:bidi="ar"/>
              </w:rPr>
              <w:t>单板业务类型</w:t>
            </w:r>
          </w:p>
        </w:tc>
        <w:tc>
          <w:tcPr>
            <w:tcW w:w="3725" w:type="dxa"/>
            <w:tcBorders>
              <w:top w:val="single" w:sz="4" w:space="0" w:color="000000"/>
              <w:left w:val="single" w:sz="4" w:space="0" w:color="000000"/>
              <w:bottom w:val="single" w:sz="4" w:space="0" w:color="000000"/>
              <w:right w:val="single" w:sz="4" w:space="0" w:color="000000"/>
            </w:tcBorders>
            <w:shd w:val="clear" w:color="auto" w:fill="D9D9D9"/>
            <w:vAlign w:val="bottom"/>
          </w:tcPr>
          <w:p w:rsidR="00F405BA" w:rsidRPr="00A04B46" w:rsidRDefault="00F405BA" w:rsidP="0058245B">
            <w:pPr>
              <w:widowControl/>
              <w:ind w:firstLine="400"/>
              <w:textAlignment w:val="bottom"/>
              <w:rPr>
                <w:rFonts w:ascii="微软雅黑" w:eastAsia="微软雅黑" w:hAnsi="微软雅黑" w:cs="微软雅黑"/>
                <w:sz w:val="18"/>
                <w:szCs w:val="18"/>
                <w:lang w:bidi="ar"/>
              </w:rPr>
            </w:pPr>
            <w:r w:rsidRPr="00A04B46">
              <w:rPr>
                <w:rFonts w:ascii="宋体" w:hAnsi="宋体" w:cs="宋体" w:hint="eastAsia"/>
                <w:sz w:val="20"/>
              </w:rPr>
              <w:t>BSERVICE</w:t>
            </w:r>
          </w:p>
        </w:tc>
      </w:tr>
      <w:tr w:rsidR="00F405BA" w:rsidRPr="00A04B46" w:rsidTr="0058245B">
        <w:trPr>
          <w:trHeight w:val="499"/>
        </w:trPr>
        <w:tc>
          <w:tcPr>
            <w:tcW w:w="12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hint="eastAsia"/>
              </w:rPr>
              <w:t>addtionInfo.data.</w:t>
            </w:r>
            <w:r w:rsidRPr="00A04B46">
              <w:rPr>
                <w:rFonts w:ascii="微软雅黑" w:eastAsia="微软雅黑" w:hAnsi="微软雅黑" w:cs="微软雅黑" w:hint="eastAsia"/>
                <w:sz w:val="18"/>
                <w:szCs w:val="18"/>
              </w:rPr>
              <w:t>boardList</w:t>
            </w:r>
          </w:p>
        </w:tc>
        <w:tc>
          <w:tcPr>
            <w:tcW w:w="1830" w:type="dxa"/>
            <w:tcBorders>
              <w:top w:val="single" w:sz="4" w:space="0" w:color="000000"/>
              <w:left w:val="single" w:sz="4" w:space="0" w:color="000000"/>
              <w:bottom w:val="single" w:sz="4" w:space="0" w:color="000000"/>
              <w:right w:val="single" w:sz="4" w:space="0" w:color="000000"/>
            </w:tcBorders>
            <w:shd w:val="clear" w:color="auto" w:fill="D9D9D9"/>
            <w:vAlign w:val="bottom"/>
          </w:tcPr>
          <w:p w:rsidR="00F405BA" w:rsidRPr="00A04B46" w:rsidRDefault="00F405BA" w:rsidP="0058245B">
            <w:pPr>
              <w:widowControl/>
              <w:ind w:firstLine="360"/>
              <w:textAlignment w:val="bottom"/>
              <w:rPr>
                <w:rFonts w:ascii="微软雅黑" w:eastAsia="微软雅黑" w:hAnsi="微软雅黑" w:cs="微软雅黑"/>
                <w:sz w:val="18"/>
                <w:szCs w:val="18"/>
              </w:rPr>
            </w:pPr>
            <w:r w:rsidRPr="00A04B46">
              <w:rPr>
                <w:rFonts w:ascii="微软雅黑" w:eastAsia="微软雅黑" w:hAnsi="微软雅黑" w:cs="微软雅黑" w:hint="eastAsia"/>
                <w:sz w:val="18"/>
                <w:szCs w:val="18"/>
              </w:rPr>
              <w:t>pnum</w:t>
            </w:r>
          </w:p>
        </w:tc>
        <w:tc>
          <w:tcPr>
            <w:tcW w:w="1580" w:type="dxa"/>
            <w:tcBorders>
              <w:top w:val="single" w:sz="4" w:space="0" w:color="000000"/>
              <w:left w:val="single" w:sz="4" w:space="0" w:color="000000"/>
              <w:bottom w:val="single" w:sz="4" w:space="0" w:color="000000"/>
              <w:right w:val="single" w:sz="4" w:space="0" w:color="000000"/>
            </w:tcBorders>
            <w:shd w:val="clear" w:color="auto" w:fill="D9D9D9"/>
            <w:vAlign w:val="bottom"/>
          </w:tcPr>
          <w:p w:rsidR="00F405BA" w:rsidRPr="00A04B46" w:rsidRDefault="00F405BA" w:rsidP="0058245B">
            <w:pPr>
              <w:widowControl/>
              <w:ind w:firstLine="360"/>
              <w:textAlignment w:val="bottom"/>
              <w:rPr>
                <w:rFonts w:ascii="微软雅黑" w:eastAsia="微软雅黑" w:hAnsi="微软雅黑" w:cs="微软雅黑"/>
                <w:sz w:val="18"/>
                <w:szCs w:val="18"/>
              </w:rPr>
            </w:pPr>
            <w:r w:rsidRPr="00A04B46">
              <w:rPr>
                <w:rFonts w:ascii="微软雅黑" w:eastAsia="微软雅黑" w:hAnsi="微软雅黑" w:cs="微软雅黑" w:hint="eastAsia"/>
                <w:sz w:val="18"/>
                <w:szCs w:val="18"/>
                <w:lang w:bidi="ar"/>
              </w:rPr>
              <w:t>端口数目</w:t>
            </w:r>
          </w:p>
        </w:tc>
        <w:tc>
          <w:tcPr>
            <w:tcW w:w="3725" w:type="dxa"/>
            <w:tcBorders>
              <w:top w:val="single" w:sz="4" w:space="0" w:color="000000"/>
              <w:left w:val="single" w:sz="4" w:space="0" w:color="000000"/>
              <w:bottom w:val="single" w:sz="4" w:space="0" w:color="000000"/>
              <w:right w:val="single" w:sz="4" w:space="0" w:color="000000"/>
            </w:tcBorders>
            <w:shd w:val="clear" w:color="auto" w:fill="D9D9D9"/>
            <w:vAlign w:val="bottom"/>
          </w:tcPr>
          <w:p w:rsidR="00F405BA" w:rsidRPr="00A04B46" w:rsidRDefault="00F405BA" w:rsidP="0058245B">
            <w:pPr>
              <w:widowControl/>
              <w:ind w:firstLine="400"/>
              <w:textAlignment w:val="bottom"/>
              <w:rPr>
                <w:rFonts w:ascii="微软雅黑" w:eastAsia="微软雅黑" w:hAnsi="微软雅黑" w:cs="微软雅黑"/>
                <w:sz w:val="18"/>
                <w:szCs w:val="18"/>
                <w:lang w:bidi="ar"/>
              </w:rPr>
            </w:pPr>
            <w:r w:rsidRPr="00A04B46">
              <w:rPr>
                <w:rFonts w:ascii="宋体" w:hAnsi="宋体" w:cs="宋体" w:hint="eastAsia"/>
                <w:sz w:val="20"/>
              </w:rPr>
              <w:t>PNUM</w:t>
            </w:r>
          </w:p>
        </w:tc>
      </w:tr>
      <w:tr w:rsidR="00F405BA" w:rsidRPr="00A04B46" w:rsidTr="0058245B">
        <w:trPr>
          <w:trHeight w:val="499"/>
        </w:trPr>
        <w:tc>
          <w:tcPr>
            <w:tcW w:w="12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hint="eastAsia"/>
              </w:rPr>
              <w:t>addtionInfo.data.</w:t>
            </w:r>
            <w:r w:rsidRPr="00A04B46">
              <w:rPr>
                <w:rFonts w:ascii="微软雅黑" w:eastAsia="微软雅黑" w:hAnsi="微软雅黑" w:cs="微软雅黑" w:hint="eastAsia"/>
                <w:sz w:val="18"/>
                <w:szCs w:val="18"/>
              </w:rPr>
              <w:t>boardList</w:t>
            </w:r>
          </w:p>
        </w:tc>
        <w:tc>
          <w:tcPr>
            <w:tcW w:w="1830" w:type="dxa"/>
            <w:tcBorders>
              <w:top w:val="single" w:sz="4" w:space="0" w:color="000000"/>
              <w:left w:val="single" w:sz="4" w:space="0" w:color="000000"/>
              <w:bottom w:val="single" w:sz="4" w:space="0" w:color="000000"/>
              <w:right w:val="single" w:sz="4" w:space="0" w:color="000000"/>
            </w:tcBorders>
            <w:shd w:val="clear" w:color="auto" w:fill="D9D9D9"/>
            <w:vAlign w:val="bottom"/>
          </w:tcPr>
          <w:p w:rsidR="00F405BA" w:rsidRPr="00A04B46" w:rsidRDefault="00F405BA" w:rsidP="0058245B">
            <w:pPr>
              <w:widowControl/>
              <w:ind w:firstLine="360"/>
              <w:textAlignment w:val="bottom"/>
              <w:rPr>
                <w:rFonts w:ascii="微软雅黑" w:eastAsia="微软雅黑" w:hAnsi="微软雅黑" w:cs="微软雅黑"/>
                <w:sz w:val="18"/>
                <w:szCs w:val="18"/>
              </w:rPr>
            </w:pPr>
            <w:r w:rsidRPr="00A04B46">
              <w:rPr>
                <w:rFonts w:ascii="微软雅黑" w:eastAsia="微软雅黑" w:hAnsi="微软雅黑" w:cs="微软雅黑" w:hint="eastAsia"/>
                <w:sz w:val="18"/>
                <w:szCs w:val="18"/>
              </w:rPr>
              <w:t>swver</w:t>
            </w:r>
          </w:p>
        </w:tc>
        <w:tc>
          <w:tcPr>
            <w:tcW w:w="1580" w:type="dxa"/>
            <w:tcBorders>
              <w:top w:val="single" w:sz="4" w:space="0" w:color="000000"/>
              <w:left w:val="single" w:sz="4" w:space="0" w:color="000000"/>
              <w:bottom w:val="single" w:sz="4" w:space="0" w:color="000000"/>
              <w:right w:val="single" w:sz="4" w:space="0" w:color="000000"/>
            </w:tcBorders>
            <w:shd w:val="clear" w:color="auto" w:fill="D9D9D9"/>
            <w:vAlign w:val="bottom"/>
          </w:tcPr>
          <w:p w:rsidR="00F405BA" w:rsidRPr="00A04B46" w:rsidRDefault="00F405BA" w:rsidP="0058245B">
            <w:pPr>
              <w:widowControl/>
              <w:ind w:firstLine="400"/>
              <w:textAlignment w:val="bottom"/>
              <w:rPr>
                <w:rFonts w:ascii="微软雅黑" w:eastAsia="微软雅黑" w:hAnsi="微软雅黑" w:cs="微软雅黑"/>
                <w:sz w:val="18"/>
                <w:szCs w:val="18"/>
              </w:rPr>
            </w:pPr>
            <w:r w:rsidRPr="00A04B46">
              <w:rPr>
                <w:rFonts w:ascii="宋体" w:hAnsi="宋体" w:cs="宋体" w:hint="eastAsia"/>
                <w:sz w:val="20"/>
              </w:rPr>
              <w:t>单板软件版本。</w:t>
            </w:r>
          </w:p>
        </w:tc>
        <w:tc>
          <w:tcPr>
            <w:tcW w:w="3725" w:type="dxa"/>
            <w:tcBorders>
              <w:top w:val="single" w:sz="4" w:space="0" w:color="000000"/>
              <w:left w:val="single" w:sz="4" w:space="0" w:color="000000"/>
              <w:bottom w:val="single" w:sz="4" w:space="0" w:color="000000"/>
              <w:right w:val="single" w:sz="4" w:space="0" w:color="000000"/>
            </w:tcBorders>
            <w:shd w:val="clear" w:color="auto" w:fill="D9D9D9"/>
            <w:vAlign w:val="bottom"/>
          </w:tcPr>
          <w:p w:rsidR="00F405BA" w:rsidRPr="00A04B46" w:rsidRDefault="00F405BA" w:rsidP="0058245B">
            <w:pPr>
              <w:widowControl/>
              <w:ind w:firstLine="400"/>
              <w:textAlignment w:val="bottom"/>
              <w:rPr>
                <w:rFonts w:ascii="微软雅黑" w:eastAsia="微软雅黑" w:hAnsi="微软雅黑" w:cs="微软雅黑"/>
                <w:sz w:val="18"/>
                <w:szCs w:val="18"/>
                <w:lang w:bidi="ar"/>
              </w:rPr>
            </w:pPr>
            <w:r w:rsidRPr="00A04B46">
              <w:rPr>
                <w:rFonts w:ascii="宋体" w:hAnsi="宋体" w:cs="宋体" w:hint="eastAsia"/>
                <w:sz w:val="20"/>
              </w:rPr>
              <w:t>SWVER</w:t>
            </w:r>
          </w:p>
        </w:tc>
      </w:tr>
      <w:tr w:rsidR="00F405BA" w:rsidRPr="00A04B46" w:rsidTr="0058245B">
        <w:trPr>
          <w:trHeight w:val="499"/>
        </w:trPr>
        <w:tc>
          <w:tcPr>
            <w:tcW w:w="12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hint="eastAsia"/>
              </w:rPr>
              <w:t>addtionInfo.data.</w:t>
            </w:r>
            <w:r w:rsidRPr="00A04B46">
              <w:rPr>
                <w:rFonts w:ascii="微软雅黑" w:eastAsia="微软雅黑" w:hAnsi="微软雅黑" w:cs="微软雅黑" w:hint="eastAsia"/>
                <w:sz w:val="18"/>
                <w:szCs w:val="18"/>
              </w:rPr>
              <w:t>boardList</w:t>
            </w:r>
          </w:p>
        </w:tc>
        <w:tc>
          <w:tcPr>
            <w:tcW w:w="1830" w:type="dxa"/>
            <w:tcBorders>
              <w:top w:val="single" w:sz="4" w:space="0" w:color="000000"/>
              <w:left w:val="single" w:sz="4" w:space="0" w:color="000000"/>
              <w:bottom w:val="single" w:sz="4" w:space="0" w:color="000000"/>
              <w:right w:val="single" w:sz="4" w:space="0" w:color="000000"/>
            </w:tcBorders>
            <w:shd w:val="clear" w:color="auto" w:fill="D9D9D9"/>
            <w:vAlign w:val="bottom"/>
          </w:tcPr>
          <w:p w:rsidR="00F405BA" w:rsidRPr="00A04B46" w:rsidRDefault="00F405BA" w:rsidP="0058245B">
            <w:pPr>
              <w:widowControl/>
              <w:ind w:firstLine="360"/>
              <w:textAlignment w:val="bottom"/>
              <w:rPr>
                <w:rFonts w:ascii="微软雅黑" w:eastAsia="微软雅黑" w:hAnsi="微软雅黑" w:cs="微软雅黑"/>
                <w:sz w:val="18"/>
                <w:szCs w:val="18"/>
              </w:rPr>
            </w:pPr>
            <w:r w:rsidRPr="00A04B46">
              <w:rPr>
                <w:rFonts w:ascii="微软雅黑" w:eastAsia="微软雅黑" w:hAnsi="微软雅黑" w:cs="微软雅黑" w:hint="eastAsia"/>
                <w:sz w:val="18"/>
                <w:szCs w:val="18"/>
              </w:rPr>
              <w:t>hwver</w:t>
            </w:r>
          </w:p>
        </w:tc>
        <w:tc>
          <w:tcPr>
            <w:tcW w:w="1580" w:type="dxa"/>
            <w:tcBorders>
              <w:top w:val="single" w:sz="4" w:space="0" w:color="000000"/>
              <w:left w:val="single" w:sz="4" w:space="0" w:color="000000"/>
              <w:bottom w:val="single" w:sz="4" w:space="0" w:color="000000"/>
              <w:right w:val="single" w:sz="4" w:space="0" w:color="000000"/>
            </w:tcBorders>
            <w:shd w:val="clear" w:color="auto" w:fill="D9D9D9"/>
            <w:vAlign w:val="bottom"/>
          </w:tcPr>
          <w:p w:rsidR="00F405BA" w:rsidRPr="00A04B46" w:rsidRDefault="00F405BA" w:rsidP="0058245B">
            <w:pPr>
              <w:widowControl/>
              <w:ind w:firstLine="400"/>
              <w:textAlignment w:val="bottom"/>
              <w:rPr>
                <w:rFonts w:ascii="微软雅黑" w:eastAsia="微软雅黑" w:hAnsi="微软雅黑" w:cs="微软雅黑"/>
                <w:sz w:val="18"/>
                <w:szCs w:val="18"/>
              </w:rPr>
            </w:pPr>
            <w:r w:rsidRPr="00A04B46">
              <w:rPr>
                <w:rFonts w:ascii="宋体" w:hAnsi="宋体" w:cs="宋体" w:hint="eastAsia"/>
                <w:sz w:val="20"/>
              </w:rPr>
              <w:t>单板硬件版本。</w:t>
            </w:r>
          </w:p>
        </w:tc>
        <w:tc>
          <w:tcPr>
            <w:tcW w:w="3725" w:type="dxa"/>
            <w:tcBorders>
              <w:top w:val="single" w:sz="4" w:space="0" w:color="000000"/>
              <w:left w:val="single" w:sz="4" w:space="0" w:color="000000"/>
              <w:bottom w:val="single" w:sz="4" w:space="0" w:color="000000"/>
              <w:right w:val="single" w:sz="4" w:space="0" w:color="000000"/>
            </w:tcBorders>
            <w:shd w:val="clear" w:color="auto" w:fill="D9D9D9"/>
            <w:vAlign w:val="bottom"/>
          </w:tcPr>
          <w:p w:rsidR="00F405BA" w:rsidRPr="00A04B46" w:rsidRDefault="00F405BA" w:rsidP="0058245B">
            <w:pPr>
              <w:widowControl/>
              <w:ind w:firstLine="400"/>
              <w:textAlignment w:val="bottom"/>
              <w:rPr>
                <w:rFonts w:ascii="微软雅黑" w:eastAsia="微软雅黑" w:hAnsi="微软雅黑" w:cs="微软雅黑"/>
                <w:sz w:val="18"/>
                <w:szCs w:val="18"/>
                <w:lang w:bidi="ar"/>
              </w:rPr>
            </w:pPr>
            <w:r w:rsidRPr="00A04B46">
              <w:rPr>
                <w:rFonts w:ascii="宋体" w:hAnsi="宋体" w:cs="宋体" w:hint="eastAsia"/>
                <w:sz w:val="20"/>
              </w:rPr>
              <w:t>HWVER</w:t>
            </w:r>
          </w:p>
        </w:tc>
      </w:tr>
      <w:tr w:rsidR="00F405BA" w:rsidRPr="00A04B46" w:rsidTr="0058245B">
        <w:trPr>
          <w:trHeight w:val="499"/>
        </w:trPr>
        <w:tc>
          <w:tcPr>
            <w:tcW w:w="12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hint="eastAsia"/>
              </w:rPr>
              <w:t>addtionInfo.data.</w:t>
            </w:r>
            <w:r w:rsidRPr="00A04B46">
              <w:rPr>
                <w:rFonts w:ascii="微软雅黑" w:eastAsia="微软雅黑" w:hAnsi="微软雅黑" w:cs="微软雅黑" w:hint="eastAsia"/>
                <w:sz w:val="18"/>
                <w:szCs w:val="18"/>
              </w:rPr>
              <w:t>boardList</w:t>
            </w:r>
          </w:p>
        </w:tc>
        <w:tc>
          <w:tcPr>
            <w:tcW w:w="1830" w:type="dxa"/>
            <w:tcBorders>
              <w:top w:val="single" w:sz="4" w:space="0" w:color="000000"/>
              <w:left w:val="single" w:sz="4" w:space="0" w:color="000000"/>
              <w:bottom w:val="single" w:sz="4" w:space="0" w:color="000000"/>
              <w:right w:val="single" w:sz="4" w:space="0" w:color="000000"/>
            </w:tcBorders>
            <w:shd w:val="clear" w:color="auto" w:fill="D9D9D9"/>
            <w:vAlign w:val="bottom"/>
          </w:tcPr>
          <w:p w:rsidR="00F405BA" w:rsidRPr="00A04B46" w:rsidRDefault="00F405BA" w:rsidP="0058245B">
            <w:pPr>
              <w:widowControl/>
              <w:ind w:firstLine="360"/>
              <w:textAlignment w:val="bottom"/>
              <w:rPr>
                <w:rFonts w:ascii="微软雅黑" w:eastAsia="微软雅黑" w:hAnsi="微软雅黑" w:cs="微软雅黑"/>
                <w:sz w:val="18"/>
                <w:szCs w:val="18"/>
                <w:lang w:bidi="ar"/>
              </w:rPr>
            </w:pPr>
            <w:r w:rsidRPr="00A04B46">
              <w:rPr>
                <w:rFonts w:ascii="微软雅黑" w:eastAsia="微软雅黑" w:hAnsi="微软雅黑" w:cs="微软雅黑" w:hint="eastAsia"/>
                <w:sz w:val="18"/>
                <w:szCs w:val="18"/>
                <w:lang w:bidi="ar"/>
              </w:rPr>
              <w:t>mem</w:t>
            </w:r>
          </w:p>
        </w:tc>
        <w:tc>
          <w:tcPr>
            <w:tcW w:w="1580" w:type="dxa"/>
            <w:tcBorders>
              <w:top w:val="single" w:sz="4" w:space="0" w:color="000000"/>
              <w:left w:val="single" w:sz="4" w:space="0" w:color="000000"/>
              <w:bottom w:val="single" w:sz="4" w:space="0" w:color="000000"/>
              <w:right w:val="single" w:sz="4" w:space="0" w:color="000000"/>
            </w:tcBorders>
            <w:shd w:val="clear" w:color="auto" w:fill="D9D9D9"/>
            <w:vAlign w:val="bottom"/>
          </w:tcPr>
          <w:p w:rsidR="00F405BA" w:rsidRPr="00A04B46" w:rsidRDefault="00F405BA" w:rsidP="0058245B">
            <w:pPr>
              <w:widowControl/>
              <w:ind w:firstLine="400"/>
              <w:textAlignment w:val="bottom"/>
              <w:rPr>
                <w:rFonts w:ascii="微软雅黑" w:eastAsia="微软雅黑" w:hAnsi="微软雅黑" w:cs="微软雅黑"/>
                <w:sz w:val="18"/>
                <w:szCs w:val="18"/>
                <w:lang w:bidi="ar"/>
              </w:rPr>
            </w:pPr>
            <w:r w:rsidRPr="00A04B46">
              <w:rPr>
                <w:rFonts w:ascii="宋体" w:hAnsi="宋体" w:cs="宋体" w:hint="eastAsia"/>
                <w:sz w:val="20"/>
              </w:rPr>
              <w:t>单板内存利用率。</w:t>
            </w:r>
          </w:p>
        </w:tc>
        <w:tc>
          <w:tcPr>
            <w:tcW w:w="3725" w:type="dxa"/>
            <w:tcBorders>
              <w:top w:val="single" w:sz="4" w:space="0" w:color="000000"/>
              <w:left w:val="single" w:sz="4" w:space="0" w:color="000000"/>
              <w:bottom w:val="single" w:sz="4" w:space="0" w:color="000000"/>
              <w:right w:val="single" w:sz="4" w:space="0" w:color="000000"/>
            </w:tcBorders>
            <w:shd w:val="clear" w:color="auto" w:fill="D9D9D9"/>
            <w:vAlign w:val="bottom"/>
          </w:tcPr>
          <w:p w:rsidR="00F405BA" w:rsidRPr="00A04B46" w:rsidRDefault="00F405BA" w:rsidP="0058245B">
            <w:pPr>
              <w:widowControl/>
              <w:ind w:firstLine="400"/>
              <w:textAlignment w:val="bottom"/>
              <w:rPr>
                <w:rFonts w:ascii="微软雅黑" w:eastAsia="微软雅黑" w:hAnsi="微软雅黑" w:cs="微软雅黑"/>
                <w:sz w:val="18"/>
                <w:szCs w:val="18"/>
                <w:lang w:bidi="ar"/>
              </w:rPr>
            </w:pPr>
            <w:r w:rsidRPr="00A04B46">
              <w:rPr>
                <w:rFonts w:ascii="宋体" w:hAnsi="宋体" w:cs="宋体" w:hint="eastAsia"/>
                <w:sz w:val="20"/>
              </w:rPr>
              <w:t>MEM</w:t>
            </w:r>
          </w:p>
        </w:tc>
      </w:tr>
      <w:tr w:rsidR="00F405BA" w:rsidRPr="00A04B46" w:rsidTr="0058245B">
        <w:trPr>
          <w:trHeight w:val="499"/>
        </w:trPr>
        <w:tc>
          <w:tcPr>
            <w:tcW w:w="12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hint="eastAsia"/>
              </w:rPr>
              <w:lastRenderedPageBreak/>
              <w:t>addtionInfo.data.</w:t>
            </w:r>
            <w:r w:rsidRPr="00A04B46">
              <w:rPr>
                <w:rFonts w:ascii="微软雅黑" w:eastAsia="微软雅黑" w:hAnsi="微软雅黑" w:cs="微软雅黑" w:hint="eastAsia"/>
                <w:sz w:val="18"/>
                <w:szCs w:val="18"/>
              </w:rPr>
              <w:t>boardList</w:t>
            </w:r>
          </w:p>
        </w:tc>
        <w:tc>
          <w:tcPr>
            <w:tcW w:w="1830" w:type="dxa"/>
            <w:tcBorders>
              <w:top w:val="single" w:sz="4" w:space="0" w:color="000000"/>
              <w:left w:val="single" w:sz="4" w:space="0" w:color="000000"/>
              <w:bottom w:val="single" w:sz="4" w:space="0" w:color="000000"/>
              <w:right w:val="single" w:sz="4" w:space="0" w:color="000000"/>
            </w:tcBorders>
            <w:shd w:val="clear" w:color="auto" w:fill="D9D9D9"/>
            <w:vAlign w:val="bottom"/>
          </w:tcPr>
          <w:p w:rsidR="00F405BA" w:rsidRPr="00A04B46" w:rsidRDefault="00F405BA" w:rsidP="0058245B">
            <w:pPr>
              <w:widowControl/>
              <w:ind w:firstLine="360"/>
              <w:textAlignment w:val="bottom"/>
              <w:rPr>
                <w:rFonts w:ascii="微软雅黑" w:eastAsia="微软雅黑" w:hAnsi="微软雅黑" w:cs="微软雅黑"/>
                <w:sz w:val="18"/>
                <w:szCs w:val="18"/>
                <w:lang w:bidi="ar"/>
              </w:rPr>
            </w:pPr>
            <w:r w:rsidRPr="00A04B46">
              <w:rPr>
                <w:rFonts w:ascii="微软雅黑" w:eastAsia="微软雅黑" w:hAnsi="微软雅黑" w:cs="微软雅黑" w:hint="eastAsia"/>
                <w:sz w:val="18"/>
                <w:szCs w:val="18"/>
                <w:lang w:bidi="ar"/>
              </w:rPr>
              <w:t>cpu</w:t>
            </w:r>
          </w:p>
        </w:tc>
        <w:tc>
          <w:tcPr>
            <w:tcW w:w="1580" w:type="dxa"/>
            <w:tcBorders>
              <w:top w:val="single" w:sz="4" w:space="0" w:color="000000"/>
              <w:left w:val="single" w:sz="4" w:space="0" w:color="000000"/>
              <w:bottom w:val="single" w:sz="4" w:space="0" w:color="000000"/>
              <w:right w:val="single" w:sz="4" w:space="0" w:color="000000"/>
            </w:tcBorders>
            <w:shd w:val="clear" w:color="auto" w:fill="D9D9D9"/>
            <w:vAlign w:val="bottom"/>
          </w:tcPr>
          <w:p w:rsidR="00F405BA" w:rsidRPr="00A04B46" w:rsidRDefault="00F405BA" w:rsidP="0058245B">
            <w:pPr>
              <w:widowControl/>
              <w:ind w:firstLine="400"/>
              <w:textAlignment w:val="bottom"/>
              <w:rPr>
                <w:rFonts w:ascii="微软雅黑" w:eastAsia="微软雅黑" w:hAnsi="微软雅黑" w:cs="微软雅黑"/>
                <w:sz w:val="18"/>
                <w:szCs w:val="18"/>
                <w:lang w:bidi="ar"/>
              </w:rPr>
            </w:pPr>
            <w:r w:rsidRPr="00A04B46">
              <w:rPr>
                <w:rFonts w:ascii="宋体" w:hAnsi="宋体" w:cs="宋体" w:hint="eastAsia"/>
                <w:sz w:val="20"/>
              </w:rPr>
              <w:t>单板CPU利用率。</w:t>
            </w:r>
          </w:p>
        </w:tc>
        <w:tc>
          <w:tcPr>
            <w:tcW w:w="3725" w:type="dxa"/>
            <w:tcBorders>
              <w:top w:val="single" w:sz="4" w:space="0" w:color="000000"/>
              <w:left w:val="single" w:sz="4" w:space="0" w:color="000000"/>
              <w:bottom w:val="single" w:sz="4" w:space="0" w:color="000000"/>
              <w:right w:val="single" w:sz="4" w:space="0" w:color="000000"/>
            </w:tcBorders>
            <w:shd w:val="clear" w:color="auto" w:fill="D9D9D9"/>
            <w:vAlign w:val="bottom"/>
          </w:tcPr>
          <w:p w:rsidR="00F405BA" w:rsidRPr="00A04B46" w:rsidRDefault="00F405BA" w:rsidP="0058245B">
            <w:pPr>
              <w:widowControl/>
              <w:ind w:firstLine="400"/>
              <w:textAlignment w:val="bottom"/>
              <w:rPr>
                <w:rFonts w:ascii="微软雅黑" w:eastAsia="微软雅黑" w:hAnsi="微软雅黑" w:cs="微软雅黑"/>
                <w:sz w:val="18"/>
                <w:szCs w:val="18"/>
                <w:lang w:bidi="ar"/>
              </w:rPr>
            </w:pPr>
            <w:r w:rsidRPr="00A04B46">
              <w:rPr>
                <w:rFonts w:ascii="宋体" w:hAnsi="宋体" w:cs="宋体" w:hint="eastAsia"/>
                <w:sz w:val="20"/>
              </w:rPr>
              <w:t>CPU</w:t>
            </w:r>
          </w:p>
        </w:tc>
      </w:tr>
    </w:tbl>
    <w:p w:rsidR="00F405BA" w:rsidRPr="00A04B46" w:rsidRDefault="00F405BA" w:rsidP="00F405BA">
      <w:pPr>
        <w:ind w:firstLine="480"/>
      </w:pPr>
    </w:p>
    <w:p w:rsidR="00F405BA" w:rsidRPr="00A04B46" w:rsidRDefault="00F405BA" w:rsidP="00F405BA">
      <w:pPr>
        <w:ind w:firstLine="480"/>
      </w:pPr>
    </w:p>
    <w:p w:rsidR="00F405BA" w:rsidRPr="00A04B46" w:rsidRDefault="00F405BA" w:rsidP="00F405BA">
      <w:pPr>
        <w:ind w:firstLine="480"/>
      </w:pPr>
      <w:r w:rsidRPr="00A04B46">
        <w:rPr>
          <w:rFonts w:hint="eastAsia"/>
        </w:rPr>
        <w:t>--</w:t>
      </w:r>
    </w:p>
    <w:p w:rsidR="00F405BA" w:rsidRPr="00A04B46" w:rsidRDefault="00F405BA" w:rsidP="00F405BA">
      <w:pPr>
        <w:pStyle w:val="6"/>
      </w:pPr>
      <w:bookmarkStart w:id="2073" w:name="_Toc130046955"/>
      <w:bookmarkStart w:id="2074" w:name="_Toc130155469"/>
      <w:r w:rsidRPr="00A04B46">
        <w:rPr>
          <w:rFonts w:hint="eastAsia"/>
        </w:rPr>
        <w:t>接口出参样例</w:t>
      </w:r>
      <w:bookmarkEnd w:id="2073"/>
      <w:bookmarkEnd w:id="2074"/>
    </w:p>
    <w:p w:rsidR="00F405BA" w:rsidRPr="00A04B46" w:rsidRDefault="00F405BA" w:rsidP="00F405BA">
      <w:pPr>
        <w:ind w:firstLine="480"/>
      </w:pPr>
      <w:r w:rsidRPr="00A04B46">
        <w:rPr>
          <w:rFonts w:hint="eastAsia"/>
        </w:rPr>
        <w:t>{</w:t>
      </w:r>
    </w:p>
    <w:p w:rsidR="00F405BA" w:rsidRPr="00A04B46" w:rsidRDefault="00F405BA" w:rsidP="00F405BA">
      <w:pPr>
        <w:ind w:firstLine="480"/>
      </w:pPr>
      <w:r w:rsidRPr="00A04B46">
        <w:rPr>
          <w:rFonts w:hint="eastAsia"/>
        </w:rPr>
        <w:t xml:space="preserve">    "operResult": "0",</w:t>
      </w:r>
    </w:p>
    <w:p w:rsidR="00F405BA" w:rsidRPr="00A04B46" w:rsidRDefault="00F405BA" w:rsidP="00F405BA">
      <w:pPr>
        <w:ind w:firstLine="480"/>
      </w:pPr>
      <w:r w:rsidRPr="00A04B46">
        <w:rPr>
          <w:rFonts w:hint="eastAsia"/>
        </w:rPr>
        <w:t xml:space="preserve">    "failReason": "</w:t>
      </w:r>
      <w:r w:rsidRPr="00A04B46">
        <w:rPr>
          <w:rFonts w:hint="eastAsia"/>
        </w:rPr>
        <w:t>成功</w:t>
      </w:r>
      <w:r w:rsidRPr="00A04B46">
        <w:rPr>
          <w:rFonts w:hint="eastAsia"/>
        </w:rPr>
        <w:t>",</w:t>
      </w:r>
    </w:p>
    <w:p w:rsidR="00F405BA" w:rsidRPr="00A04B46" w:rsidRDefault="00F405BA" w:rsidP="00F405BA">
      <w:pPr>
        <w:ind w:firstLine="480"/>
      </w:pPr>
      <w:r w:rsidRPr="00A04B46">
        <w:rPr>
          <w:rFonts w:hint="eastAsia"/>
        </w:rPr>
        <w:t xml:space="preserve">    "interfaceName": "getNotice",</w:t>
      </w:r>
    </w:p>
    <w:p w:rsidR="00F405BA" w:rsidRPr="00A04B46" w:rsidRDefault="00F405BA" w:rsidP="00F405BA">
      <w:pPr>
        <w:ind w:firstLine="480"/>
      </w:pPr>
      <w:r w:rsidRPr="00A04B46">
        <w:rPr>
          <w:rFonts w:hint="eastAsia"/>
        </w:rPr>
        <w:t xml:space="preserve">    "exchangeId": "11",</w:t>
      </w:r>
    </w:p>
    <w:p w:rsidR="00F405BA" w:rsidRPr="00A04B46" w:rsidRDefault="00F405BA" w:rsidP="00F405BA">
      <w:pPr>
        <w:ind w:firstLine="480"/>
      </w:pPr>
      <w:r w:rsidRPr="00A04B46">
        <w:rPr>
          <w:rFonts w:hint="eastAsia"/>
        </w:rPr>
        <w:t xml:space="preserve">    "source": "1",</w:t>
      </w:r>
    </w:p>
    <w:p w:rsidR="00F405BA" w:rsidRPr="00A04B46" w:rsidRDefault="00F405BA" w:rsidP="00F405BA">
      <w:pPr>
        <w:ind w:firstLine="480"/>
      </w:pPr>
      <w:r w:rsidRPr="00A04B46">
        <w:rPr>
          <w:rFonts w:hint="eastAsia"/>
        </w:rPr>
        <w:t xml:space="preserve">    "addtionInfo": {</w:t>
      </w:r>
    </w:p>
    <w:p w:rsidR="00F405BA" w:rsidRPr="00A04B46" w:rsidRDefault="00F405BA" w:rsidP="00F405BA">
      <w:pPr>
        <w:ind w:firstLine="480"/>
      </w:pPr>
      <w:r w:rsidRPr="00A04B46">
        <w:rPr>
          <w:rFonts w:hint="eastAsia"/>
        </w:rPr>
        <w:t xml:space="preserve">        "interfaceMsg": null,</w:t>
      </w:r>
    </w:p>
    <w:p w:rsidR="00F405BA" w:rsidRPr="00A04B46" w:rsidRDefault="00F405BA" w:rsidP="00F405BA">
      <w:pPr>
        <w:ind w:firstLine="480"/>
      </w:pPr>
      <w:r w:rsidRPr="00A04B46">
        <w:rPr>
          <w:rFonts w:hint="eastAsia"/>
        </w:rPr>
        <w:t xml:space="preserve">        "diagCode": "Notic-002",</w:t>
      </w:r>
    </w:p>
    <w:p w:rsidR="00F405BA" w:rsidRPr="00A04B46" w:rsidRDefault="00F405BA" w:rsidP="00F405BA">
      <w:pPr>
        <w:ind w:firstLine="480"/>
      </w:pPr>
      <w:r w:rsidRPr="00A04B46">
        <w:rPr>
          <w:rFonts w:hint="eastAsia"/>
        </w:rPr>
        <w:t xml:space="preserve">        "diagDesc": "</w:t>
      </w:r>
      <w:r w:rsidRPr="00A04B46">
        <w:rPr>
          <w:rFonts w:hint="eastAsia"/>
        </w:rPr>
        <w:t>无活动的公告信息影响宽带账号</w:t>
      </w:r>
      <w:r w:rsidRPr="00A04B46">
        <w:rPr>
          <w:rFonts w:hint="eastAsia"/>
        </w:rPr>
        <w:t>",</w:t>
      </w:r>
    </w:p>
    <w:p w:rsidR="00F405BA" w:rsidRPr="00A04B46" w:rsidRDefault="00F405BA" w:rsidP="00F405BA">
      <w:pPr>
        <w:ind w:firstLine="480"/>
      </w:pPr>
      <w:r w:rsidRPr="00A04B46">
        <w:rPr>
          <w:rFonts w:hint="eastAsia"/>
        </w:rPr>
        <w:t xml:space="preserve">        "operSuggestions": null,</w:t>
      </w:r>
    </w:p>
    <w:p w:rsidR="00F405BA" w:rsidRPr="00A04B46" w:rsidRDefault="00F405BA" w:rsidP="00F405BA">
      <w:pPr>
        <w:ind w:firstLine="480"/>
      </w:pPr>
      <w:r w:rsidRPr="00A04B46">
        <w:rPr>
          <w:rFonts w:hint="eastAsia"/>
        </w:rPr>
        <w:lastRenderedPageBreak/>
        <w:t xml:space="preserve">        "caliberReply": null,</w:t>
      </w:r>
    </w:p>
    <w:p w:rsidR="00F405BA" w:rsidRPr="00A04B46" w:rsidRDefault="00F405BA" w:rsidP="00F405BA">
      <w:pPr>
        <w:ind w:firstLine="480"/>
      </w:pPr>
      <w:r w:rsidRPr="00A04B46">
        <w:rPr>
          <w:rFonts w:hint="eastAsia"/>
        </w:rPr>
        <w:t xml:space="preserve">        "data": {</w:t>
      </w:r>
    </w:p>
    <w:p w:rsidR="00F405BA" w:rsidRPr="00A04B46" w:rsidRDefault="00F405BA" w:rsidP="00F405BA">
      <w:pPr>
        <w:ind w:firstLine="480"/>
      </w:pPr>
      <w:r w:rsidRPr="00A04B46">
        <w:rPr>
          <w:rFonts w:hint="eastAsia"/>
        </w:rPr>
        <w:t xml:space="preserve">        }</w:t>
      </w:r>
    </w:p>
    <w:p w:rsidR="00F405BA" w:rsidRPr="00A04B46" w:rsidRDefault="00F405BA" w:rsidP="00F405BA">
      <w:pPr>
        <w:ind w:firstLine="480"/>
      </w:pPr>
      <w:r w:rsidRPr="00A04B46">
        <w:rPr>
          <w:rFonts w:hint="eastAsia"/>
        </w:rPr>
        <w:t xml:space="preserve">    }</w:t>
      </w:r>
    </w:p>
    <w:p w:rsidR="00F405BA" w:rsidRPr="00A04B46" w:rsidRDefault="00F405BA" w:rsidP="00F405BA">
      <w:pPr>
        <w:ind w:firstLine="480"/>
      </w:pPr>
      <w:r w:rsidRPr="00A04B46">
        <w:rPr>
          <w:rFonts w:hint="eastAsia"/>
        </w:rPr>
        <w:t>}</w:t>
      </w:r>
    </w:p>
    <w:p w:rsidR="00F405BA" w:rsidRPr="00A04B46" w:rsidRDefault="00F405BA" w:rsidP="00F405BA">
      <w:pPr>
        <w:ind w:firstLine="480"/>
      </w:pPr>
    </w:p>
    <w:p w:rsidR="00F405BA" w:rsidRPr="00A04B46" w:rsidRDefault="00F405BA" w:rsidP="00F405BA">
      <w:pPr>
        <w:pStyle w:val="5"/>
      </w:pPr>
      <w:bookmarkStart w:id="2075" w:name="_Toc129957968"/>
      <w:bookmarkStart w:id="2076" w:name="_Toc130046956"/>
      <w:bookmarkStart w:id="2077" w:name="_Toc130155470"/>
      <w:r w:rsidRPr="00A04B46">
        <w:rPr>
          <w:rFonts w:hint="eastAsia"/>
        </w:rPr>
        <w:t>PON口光猫注册情况查询</w:t>
      </w:r>
      <w:bookmarkEnd w:id="2075"/>
      <w:r>
        <w:rPr>
          <w:rFonts w:hint="eastAsia"/>
        </w:rPr>
        <w:t>接口</w:t>
      </w:r>
      <w:bookmarkEnd w:id="2076"/>
      <w:bookmarkEnd w:id="2077"/>
    </w:p>
    <w:p w:rsidR="00F405BA" w:rsidRPr="00A04B46" w:rsidRDefault="00F405BA" w:rsidP="00F405BA">
      <w:pPr>
        <w:pStyle w:val="6"/>
      </w:pPr>
      <w:bookmarkStart w:id="2078" w:name="_Toc130046957"/>
      <w:bookmarkStart w:id="2079" w:name="_Toc130155471"/>
      <w:r w:rsidRPr="00A04B46">
        <w:rPr>
          <w:rFonts w:hint="eastAsia"/>
        </w:rPr>
        <w:t>接口背景</w:t>
      </w:r>
      <w:bookmarkEnd w:id="2078"/>
      <w:bookmarkEnd w:id="2079"/>
    </w:p>
    <w:p w:rsidR="00F405BA" w:rsidRPr="00A04B46" w:rsidRDefault="00F405BA" w:rsidP="00F405BA">
      <w:pPr>
        <w:ind w:firstLine="480"/>
      </w:pPr>
      <w:r w:rsidRPr="00A04B46">
        <w:rPr>
          <w:rFonts w:hint="eastAsia"/>
        </w:rPr>
        <w:t>指定</w:t>
      </w:r>
      <w:r w:rsidRPr="00A04B46">
        <w:rPr>
          <w:rFonts w:hint="eastAsia"/>
        </w:rPr>
        <w:t>PON</w:t>
      </w:r>
      <w:r w:rsidRPr="00A04B46">
        <w:rPr>
          <w:rFonts w:hint="eastAsia"/>
        </w:rPr>
        <w:t>口查询</w:t>
      </w:r>
      <w:r w:rsidRPr="00A04B46">
        <w:rPr>
          <w:rFonts w:hint="eastAsia"/>
        </w:rPr>
        <w:t>PON</w:t>
      </w:r>
      <w:r w:rsidRPr="00A04B46">
        <w:rPr>
          <w:rFonts w:hint="eastAsia"/>
        </w:rPr>
        <w:t>口下已注册的所有</w:t>
      </w:r>
      <w:r w:rsidRPr="00A04B46">
        <w:rPr>
          <w:rFonts w:hint="eastAsia"/>
        </w:rPr>
        <w:t>ONU(LST-ONU)</w:t>
      </w:r>
    </w:p>
    <w:p w:rsidR="00F405BA" w:rsidRPr="00A04B46" w:rsidRDefault="00F405BA" w:rsidP="00F405BA">
      <w:pPr>
        <w:pStyle w:val="6"/>
      </w:pPr>
      <w:bookmarkStart w:id="2080" w:name="_Toc130046958"/>
      <w:bookmarkStart w:id="2081" w:name="_Toc130155472"/>
      <w:r w:rsidRPr="00A04B46">
        <w:rPr>
          <w:rFonts w:hint="eastAsia"/>
        </w:rPr>
        <w:t>接口地址</w:t>
      </w:r>
      <w:bookmarkEnd w:id="2080"/>
      <w:bookmarkEnd w:id="2081"/>
    </w:p>
    <w:p w:rsidR="00F405BA" w:rsidRPr="00A04B46" w:rsidRDefault="00F405BA" w:rsidP="00F405BA">
      <w:pPr>
        <w:ind w:firstLine="480"/>
      </w:pPr>
      <w:r w:rsidRPr="00A04B46">
        <w:rPr>
          <w:rFonts w:hint="eastAsia"/>
        </w:rPr>
        <w:t>http://IP:PORT/api/yna2j1026</w:t>
      </w:r>
    </w:p>
    <w:p w:rsidR="00F405BA" w:rsidRPr="00A04B46" w:rsidRDefault="00F405BA" w:rsidP="00F405BA">
      <w:pPr>
        <w:pStyle w:val="6"/>
      </w:pPr>
      <w:bookmarkStart w:id="2082" w:name="_Toc130046959"/>
      <w:bookmarkStart w:id="2083" w:name="_Toc130155473"/>
      <w:r w:rsidRPr="00A04B46">
        <w:rPr>
          <w:rFonts w:hint="eastAsia"/>
        </w:rPr>
        <w:t>接口入参</w:t>
      </w:r>
      <w:bookmarkEnd w:id="2082"/>
      <w:bookmarkEnd w:id="2083"/>
    </w:p>
    <w:tbl>
      <w:tblPr>
        <w:tblW w:w="8428" w:type="dxa"/>
        <w:tblInd w:w="93" w:type="dxa"/>
        <w:tblLook w:val="04A0" w:firstRow="1" w:lastRow="0" w:firstColumn="1" w:lastColumn="0" w:noHBand="0" w:noVBand="1"/>
      </w:tblPr>
      <w:tblGrid>
        <w:gridCol w:w="2940"/>
        <w:gridCol w:w="2744"/>
        <w:gridCol w:w="2744"/>
      </w:tblGrid>
      <w:tr w:rsidR="00F405BA" w:rsidRPr="00A04B46" w:rsidTr="0058245B">
        <w:trPr>
          <w:trHeight w:val="499"/>
        </w:trPr>
        <w:tc>
          <w:tcPr>
            <w:tcW w:w="294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lang w:bidi="ar"/>
              </w:rPr>
            </w:pPr>
            <w:r w:rsidRPr="00A04B46">
              <w:rPr>
                <w:rFonts w:ascii="微软雅黑" w:eastAsia="微软雅黑" w:hAnsi="微软雅黑" w:cs="微软雅黑" w:hint="eastAsia"/>
                <w:sz w:val="18"/>
                <w:szCs w:val="18"/>
                <w:lang w:bidi="ar"/>
              </w:rPr>
              <w:t>字段</w:t>
            </w:r>
          </w:p>
        </w:tc>
        <w:tc>
          <w:tcPr>
            <w:tcW w:w="274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lang w:bidi="ar"/>
              </w:rPr>
            </w:pPr>
            <w:r w:rsidRPr="00A04B46">
              <w:rPr>
                <w:rFonts w:ascii="微软雅黑" w:eastAsia="微软雅黑" w:hAnsi="微软雅黑" w:cs="微软雅黑" w:hint="eastAsia"/>
                <w:sz w:val="18"/>
                <w:szCs w:val="18"/>
                <w:lang w:bidi="ar"/>
              </w:rPr>
              <w:t>含义</w:t>
            </w:r>
          </w:p>
        </w:tc>
        <w:tc>
          <w:tcPr>
            <w:tcW w:w="274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lang w:bidi="ar"/>
              </w:rPr>
            </w:pPr>
            <w:r w:rsidRPr="00A04B46">
              <w:rPr>
                <w:rFonts w:ascii="微软雅黑" w:eastAsia="微软雅黑" w:hAnsi="微软雅黑" w:cs="微软雅黑" w:hint="eastAsia"/>
                <w:sz w:val="18"/>
                <w:szCs w:val="18"/>
                <w:lang w:bidi="ar"/>
              </w:rPr>
              <w:t>备注/描述</w:t>
            </w:r>
          </w:p>
        </w:tc>
      </w:tr>
      <w:tr w:rsidR="00F405BA" w:rsidRPr="00A04B46" w:rsidTr="0058245B">
        <w:trPr>
          <w:trHeight w:val="499"/>
        </w:trPr>
        <w:tc>
          <w:tcPr>
            <w:tcW w:w="294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rPr>
            </w:pPr>
            <w:r w:rsidRPr="00A04B46">
              <w:rPr>
                <w:rFonts w:ascii="微软雅黑" w:eastAsia="微软雅黑" w:hAnsi="微软雅黑" w:cs="微软雅黑" w:hint="eastAsia"/>
                <w:sz w:val="18"/>
                <w:szCs w:val="18"/>
                <w:lang w:bidi="ar"/>
              </w:rPr>
              <w:t>exchangeId</w:t>
            </w:r>
          </w:p>
        </w:tc>
        <w:tc>
          <w:tcPr>
            <w:tcW w:w="274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rPr>
            </w:pPr>
            <w:r w:rsidRPr="00A04B46">
              <w:rPr>
                <w:rFonts w:ascii="微软雅黑" w:eastAsia="微软雅黑" w:hAnsi="微软雅黑" w:cs="微软雅黑" w:hint="eastAsia"/>
                <w:sz w:val="18"/>
                <w:szCs w:val="18"/>
                <w:lang w:bidi="ar"/>
              </w:rPr>
              <w:t>流水号</w:t>
            </w:r>
          </w:p>
        </w:tc>
        <w:tc>
          <w:tcPr>
            <w:tcW w:w="274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lang w:bidi="ar"/>
              </w:rPr>
            </w:pPr>
          </w:p>
        </w:tc>
      </w:tr>
      <w:tr w:rsidR="00F405BA" w:rsidRPr="00A04B46" w:rsidTr="0058245B">
        <w:trPr>
          <w:trHeight w:val="499"/>
        </w:trPr>
        <w:tc>
          <w:tcPr>
            <w:tcW w:w="294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rPr>
            </w:pPr>
            <w:r w:rsidRPr="00A04B46">
              <w:rPr>
                <w:rFonts w:ascii="微软雅黑" w:eastAsia="微软雅黑" w:hAnsi="微软雅黑" w:cs="微软雅黑" w:hint="eastAsia"/>
                <w:sz w:val="18"/>
                <w:szCs w:val="18"/>
                <w:lang w:bidi="ar"/>
              </w:rPr>
              <w:t>interfaceName</w:t>
            </w:r>
          </w:p>
        </w:tc>
        <w:tc>
          <w:tcPr>
            <w:tcW w:w="274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rPr>
            </w:pPr>
            <w:r w:rsidRPr="00A04B46">
              <w:rPr>
                <w:rFonts w:ascii="微软雅黑" w:eastAsia="微软雅黑" w:hAnsi="微软雅黑" w:cs="微软雅黑" w:hint="eastAsia"/>
                <w:sz w:val="18"/>
                <w:szCs w:val="18"/>
                <w:lang w:bidi="ar"/>
              </w:rPr>
              <w:t>接口名称</w:t>
            </w:r>
          </w:p>
        </w:tc>
        <w:tc>
          <w:tcPr>
            <w:tcW w:w="274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center"/>
              <w:rPr>
                <w:rFonts w:ascii="微软雅黑" w:eastAsia="微软雅黑" w:hAnsi="微软雅黑" w:cs="微软雅黑"/>
                <w:sz w:val="18"/>
                <w:szCs w:val="18"/>
                <w:lang w:bidi="ar"/>
              </w:rPr>
            </w:pPr>
            <w:r w:rsidRPr="00A04B46">
              <w:rPr>
                <w:rFonts w:hint="eastAsia"/>
              </w:rPr>
              <w:t>yna2j1026</w:t>
            </w:r>
          </w:p>
        </w:tc>
      </w:tr>
      <w:tr w:rsidR="00F405BA" w:rsidRPr="00A04B46" w:rsidTr="0058245B">
        <w:trPr>
          <w:trHeight w:val="499"/>
        </w:trPr>
        <w:tc>
          <w:tcPr>
            <w:tcW w:w="294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rPr>
            </w:pPr>
            <w:r w:rsidRPr="00A04B46">
              <w:rPr>
                <w:rFonts w:ascii="微软雅黑" w:eastAsia="微软雅黑" w:hAnsi="微软雅黑" w:cs="微软雅黑" w:hint="eastAsia"/>
                <w:sz w:val="18"/>
                <w:szCs w:val="18"/>
                <w:lang w:bidi="ar"/>
              </w:rPr>
              <w:t>vender</w:t>
            </w:r>
          </w:p>
        </w:tc>
        <w:tc>
          <w:tcPr>
            <w:tcW w:w="274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rPr>
            </w:pPr>
            <w:r w:rsidRPr="00A04B46">
              <w:rPr>
                <w:rFonts w:ascii="微软雅黑" w:eastAsia="微软雅黑" w:hAnsi="微软雅黑" w:cs="微软雅黑" w:hint="eastAsia"/>
                <w:sz w:val="18"/>
                <w:szCs w:val="18"/>
                <w:lang w:bidi="ar"/>
              </w:rPr>
              <w:t>调用厂家编码</w:t>
            </w:r>
          </w:p>
        </w:tc>
        <w:tc>
          <w:tcPr>
            <w:tcW w:w="274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lang w:bidi="ar"/>
              </w:rPr>
            </w:pPr>
            <w:r w:rsidRPr="00A04B46">
              <w:rPr>
                <w:rFonts w:ascii="微软雅黑" w:eastAsia="微软雅黑" w:hAnsi="微软雅黑" w:cs="微软雅黑" w:hint="eastAsia"/>
                <w:sz w:val="18"/>
                <w:szCs w:val="18"/>
                <w:lang w:bidi="ar"/>
              </w:rPr>
              <w:t>厂家编码，参考附录</w:t>
            </w:r>
          </w:p>
        </w:tc>
      </w:tr>
      <w:tr w:rsidR="00F405BA" w:rsidRPr="00A04B46" w:rsidTr="0058245B">
        <w:trPr>
          <w:trHeight w:val="499"/>
        </w:trPr>
        <w:tc>
          <w:tcPr>
            <w:tcW w:w="294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lang w:bidi="ar"/>
              </w:rPr>
            </w:pPr>
            <w:r w:rsidRPr="00A04B46">
              <w:rPr>
                <w:rFonts w:ascii="微软雅黑" w:eastAsia="微软雅黑" w:hAnsi="微软雅黑" w:cs="微软雅黑" w:hint="eastAsia"/>
                <w:sz w:val="18"/>
                <w:szCs w:val="18"/>
                <w:lang w:bidi="ar"/>
              </w:rPr>
              <w:lastRenderedPageBreak/>
              <w:t>model</w:t>
            </w:r>
          </w:p>
        </w:tc>
        <w:tc>
          <w:tcPr>
            <w:tcW w:w="274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lang w:bidi="ar"/>
              </w:rPr>
            </w:pPr>
            <w:r w:rsidRPr="00A04B46">
              <w:rPr>
                <w:rFonts w:ascii="微软雅黑" w:eastAsia="微软雅黑" w:hAnsi="微软雅黑" w:cs="微软雅黑" w:hint="eastAsia"/>
                <w:sz w:val="18"/>
                <w:szCs w:val="18"/>
                <w:lang w:bidi="ar"/>
              </w:rPr>
              <w:t>调用模块</w:t>
            </w:r>
          </w:p>
        </w:tc>
        <w:tc>
          <w:tcPr>
            <w:tcW w:w="274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lang w:bidi="ar"/>
              </w:rPr>
            </w:pPr>
            <w:r w:rsidRPr="00A04B46">
              <w:rPr>
                <w:rFonts w:ascii="微软雅黑" w:eastAsia="微软雅黑" w:hAnsi="微软雅黑" w:cs="微软雅黑" w:hint="eastAsia"/>
                <w:sz w:val="18"/>
                <w:szCs w:val="18"/>
                <w:lang w:bidi="ar"/>
              </w:rPr>
              <w:t>功能模块，参考附录</w:t>
            </w:r>
          </w:p>
        </w:tc>
      </w:tr>
      <w:tr w:rsidR="00F405BA" w:rsidRPr="00A04B46" w:rsidTr="0058245B">
        <w:trPr>
          <w:trHeight w:val="499"/>
        </w:trPr>
        <w:tc>
          <w:tcPr>
            <w:tcW w:w="294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lang w:bidi="ar"/>
              </w:rPr>
            </w:pPr>
            <w:r w:rsidRPr="00A04B46">
              <w:rPr>
                <w:rFonts w:ascii="微软雅黑" w:eastAsia="微软雅黑" w:hAnsi="微软雅黑" w:cs="微软雅黑" w:hint="eastAsia"/>
                <w:sz w:val="18"/>
                <w:szCs w:val="18"/>
                <w:lang w:bidi="ar"/>
              </w:rPr>
              <w:t>operator</w:t>
            </w:r>
          </w:p>
        </w:tc>
        <w:tc>
          <w:tcPr>
            <w:tcW w:w="274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lang w:bidi="ar"/>
              </w:rPr>
            </w:pPr>
            <w:r w:rsidRPr="00A04B46">
              <w:rPr>
                <w:rFonts w:ascii="微软雅黑" w:eastAsia="微软雅黑" w:hAnsi="微软雅黑" w:cs="微软雅黑" w:hint="eastAsia"/>
                <w:sz w:val="18"/>
                <w:szCs w:val="18"/>
                <w:lang w:bidi="ar"/>
              </w:rPr>
              <w:t>操作人</w:t>
            </w:r>
          </w:p>
        </w:tc>
        <w:tc>
          <w:tcPr>
            <w:tcW w:w="274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lang w:bidi="ar"/>
              </w:rPr>
            </w:pPr>
          </w:p>
        </w:tc>
      </w:tr>
      <w:tr w:rsidR="00F405BA" w:rsidRPr="00A04B46" w:rsidTr="0058245B">
        <w:trPr>
          <w:trHeight w:val="499"/>
        </w:trPr>
        <w:tc>
          <w:tcPr>
            <w:tcW w:w="294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rPr>
            </w:pPr>
            <w:r w:rsidRPr="00A04B46">
              <w:rPr>
                <w:rFonts w:ascii="微软雅黑" w:eastAsia="微软雅黑" w:hAnsi="微软雅黑" w:cs="微软雅黑" w:hint="eastAsia"/>
                <w:sz w:val="18"/>
                <w:szCs w:val="18"/>
                <w:lang w:bidi="ar"/>
              </w:rPr>
              <w:t>oltIp</w:t>
            </w:r>
          </w:p>
        </w:tc>
        <w:tc>
          <w:tcPr>
            <w:tcW w:w="274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rPr>
            </w:pPr>
            <w:r w:rsidRPr="00A04B46">
              <w:rPr>
                <w:rFonts w:ascii="微软雅黑" w:eastAsia="微软雅黑" w:hAnsi="微软雅黑" w:cs="微软雅黑" w:hint="eastAsia"/>
                <w:sz w:val="18"/>
                <w:szCs w:val="18"/>
              </w:rPr>
              <w:t>Oltip</w:t>
            </w:r>
          </w:p>
        </w:tc>
        <w:tc>
          <w:tcPr>
            <w:tcW w:w="2744" w:type="dxa"/>
            <w:tcBorders>
              <w:top w:val="single" w:sz="4" w:space="0" w:color="000000"/>
              <w:left w:val="single" w:sz="4" w:space="0" w:color="000000"/>
              <w:bottom w:val="single" w:sz="4" w:space="0" w:color="000000"/>
              <w:right w:val="single" w:sz="4" w:space="0" w:color="000000"/>
            </w:tcBorders>
            <w:shd w:val="clear" w:color="auto" w:fill="D9D9D9"/>
            <w:vAlign w:val="bottom"/>
          </w:tcPr>
          <w:p w:rsidR="00F405BA" w:rsidRPr="00A04B46" w:rsidRDefault="00F405BA" w:rsidP="0058245B">
            <w:pPr>
              <w:ind w:firstLine="360"/>
              <w:rPr>
                <w:rFonts w:ascii="微软雅黑" w:eastAsia="微软雅黑" w:hAnsi="微软雅黑" w:cs="微软雅黑"/>
                <w:sz w:val="18"/>
                <w:szCs w:val="18"/>
                <w:lang w:bidi="ar"/>
              </w:rPr>
            </w:pPr>
          </w:p>
        </w:tc>
      </w:tr>
      <w:tr w:rsidR="00F405BA" w:rsidRPr="00A04B46" w:rsidTr="0058245B">
        <w:trPr>
          <w:trHeight w:val="499"/>
        </w:trPr>
        <w:tc>
          <w:tcPr>
            <w:tcW w:w="294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lang w:bidi="ar"/>
              </w:rPr>
            </w:pPr>
            <w:r w:rsidRPr="00A04B46">
              <w:rPr>
                <w:rFonts w:ascii="微软雅黑" w:eastAsia="微软雅黑" w:hAnsi="微软雅黑" w:cs="微软雅黑" w:hint="eastAsia"/>
                <w:sz w:val="18"/>
                <w:szCs w:val="18"/>
              </w:rPr>
              <w:t>ponId</w:t>
            </w:r>
          </w:p>
        </w:tc>
        <w:tc>
          <w:tcPr>
            <w:tcW w:w="274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rPr>
            </w:pPr>
            <w:r w:rsidRPr="00A04B46">
              <w:rPr>
                <w:rFonts w:ascii="微软雅黑" w:eastAsia="微软雅黑" w:hAnsi="微软雅黑" w:cs="微软雅黑" w:hint="eastAsia"/>
                <w:sz w:val="18"/>
                <w:szCs w:val="18"/>
              </w:rPr>
              <w:t>ponId</w:t>
            </w:r>
          </w:p>
        </w:tc>
        <w:tc>
          <w:tcPr>
            <w:tcW w:w="2744" w:type="dxa"/>
            <w:tcBorders>
              <w:top w:val="single" w:sz="4" w:space="0" w:color="000000"/>
              <w:left w:val="single" w:sz="4" w:space="0" w:color="000000"/>
              <w:bottom w:val="single" w:sz="4" w:space="0" w:color="000000"/>
              <w:right w:val="single" w:sz="4" w:space="0" w:color="000000"/>
            </w:tcBorders>
            <w:shd w:val="clear" w:color="auto" w:fill="D9D9D9"/>
            <w:vAlign w:val="bottom"/>
          </w:tcPr>
          <w:p w:rsidR="00F405BA" w:rsidRPr="00A04B46" w:rsidRDefault="00F405BA" w:rsidP="0058245B">
            <w:pPr>
              <w:ind w:firstLine="360"/>
              <w:rPr>
                <w:rFonts w:ascii="微软雅黑" w:eastAsia="微软雅黑" w:hAnsi="微软雅黑" w:cs="微软雅黑"/>
                <w:sz w:val="18"/>
                <w:szCs w:val="18"/>
                <w:lang w:bidi="ar"/>
              </w:rPr>
            </w:pPr>
          </w:p>
        </w:tc>
      </w:tr>
    </w:tbl>
    <w:p w:rsidR="00F405BA" w:rsidRPr="00A04B46" w:rsidRDefault="00F405BA" w:rsidP="00F405BA">
      <w:pPr>
        <w:ind w:firstLine="480"/>
      </w:pPr>
    </w:p>
    <w:p w:rsidR="00F405BA" w:rsidRPr="00A04B46" w:rsidRDefault="00F405BA" w:rsidP="00F405BA">
      <w:pPr>
        <w:pStyle w:val="6"/>
      </w:pPr>
      <w:bookmarkStart w:id="2084" w:name="_Toc130046960"/>
      <w:bookmarkStart w:id="2085" w:name="_Toc130155474"/>
      <w:r w:rsidRPr="00A04B46">
        <w:rPr>
          <w:rFonts w:hint="eastAsia"/>
        </w:rPr>
        <w:t>接口入参样例</w:t>
      </w:r>
      <w:bookmarkEnd w:id="2084"/>
      <w:bookmarkEnd w:id="2085"/>
    </w:p>
    <w:p w:rsidR="00F405BA" w:rsidRPr="00A04B46" w:rsidRDefault="00F405BA" w:rsidP="00F405BA">
      <w:pPr>
        <w:ind w:firstLine="480"/>
      </w:pPr>
      <w:r w:rsidRPr="00A04B46">
        <w:rPr>
          <w:rFonts w:hint="eastAsia"/>
        </w:rPr>
        <w:t>{</w:t>
      </w:r>
    </w:p>
    <w:p w:rsidR="00F405BA" w:rsidRPr="00A04B46" w:rsidRDefault="00F405BA" w:rsidP="00F405BA">
      <w:pPr>
        <w:ind w:firstLine="480"/>
      </w:pPr>
      <w:r w:rsidRPr="00A04B46">
        <w:rPr>
          <w:rFonts w:hint="eastAsia"/>
        </w:rPr>
        <w:tab/>
        <w:t>"exchangeId":"",</w:t>
      </w:r>
    </w:p>
    <w:p w:rsidR="00F405BA" w:rsidRPr="00A04B46" w:rsidRDefault="00F405BA" w:rsidP="00F405BA">
      <w:pPr>
        <w:ind w:firstLine="480"/>
      </w:pPr>
      <w:r w:rsidRPr="00A04B46">
        <w:rPr>
          <w:rFonts w:hint="eastAsia"/>
        </w:rPr>
        <w:tab/>
        <w:t>"interfaceName":"",</w:t>
      </w:r>
    </w:p>
    <w:p w:rsidR="00F405BA" w:rsidRPr="00A04B46" w:rsidRDefault="00F405BA" w:rsidP="00F405BA">
      <w:pPr>
        <w:ind w:firstLine="480"/>
      </w:pPr>
      <w:r w:rsidRPr="00A04B46">
        <w:rPr>
          <w:rFonts w:hint="eastAsia"/>
        </w:rPr>
        <w:tab/>
        <w:t>"vender":"",</w:t>
      </w:r>
    </w:p>
    <w:p w:rsidR="00F405BA" w:rsidRPr="00A04B46" w:rsidRDefault="00F405BA" w:rsidP="00F405BA">
      <w:pPr>
        <w:ind w:firstLine="480"/>
      </w:pPr>
      <w:r w:rsidRPr="00A04B46">
        <w:rPr>
          <w:rFonts w:hint="eastAsia"/>
        </w:rPr>
        <w:tab/>
        <w:t>"model":"",</w:t>
      </w:r>
    </w:p>
    <w:p w:rsidR="00F405BA" w:rsidRPr="00A04B46" w:rsidRDefault="00F405BA" w:rsidP="00F405BA">
      <w:pPr>
        <w:ind w:firstLine="480"/>
      </w:pPr>
      <w:r w:rsidRPr="00A04B46">
        <w:rPr>
          <w:rFonts w:hint="eastAsia"/>
        </w:rPr>
        <w:tab/>
        <w:t>"operator":"",</w:t>
      </w:r>
    </w:p>
    <w:p w:rsidR="00F405BA" w:rsidRPr="00A04B46" w:rsidRDefault="00F405BA" w:rsidP="00F405BA">
      <w:pPr>
        <w:ind w:firstLine="480"/>
      </w:pPr>
      <w:r w:rsidRPr="00A04B46">
        <w:rPr>
          <w:rFonts w:hint="eastAsia"/>
        </w:rPr>
        <w:tab/>
        <w:t>"</w:t>
      </w:r>
      <w:r w:rsidRPr="00A04B46">
        <w:rPr>
          <w:rFonts w:ascii="微软雅黑" w:eastAsia="微软雅黑" w:hAnsi="微软雅黑" w:cs="微软雅黑" w:hint="eastAsia"/>
          <w:sz w:val="18"/>
          <w:szCs w:val="18"/>
          <w:lang w:bidi="ar"/>
        </w:rPr>
        <w:t>wbandAccount</w:t>
      </w:r>
      <w:r w:rsidRPr="00A04B46">
        <w:rPr>
          <w:rFonts w:hint="eastAsia"/>
        </w:rPr>
        <w:t>":""</w:t>
      </w:r>
    </w:p>
    <w:p w:rsidR="00F405BA" w:rsidRPr="00A04B46" w:rsidRDefault="00F405BA" w:rsidP="00F405BA">
      <w:pPr>
        <w:ind w:firstLine="480"/>
      </w:pPr>
      <w:r w:rsidRPr="00A04B46">
        <w:rPr>
          <w:rFonts w:hint="eastAsia"/>
        </w:rPr>
        <w:t>}</w:t>
      </w:r>
    </w:p>
    <w:p w:rsidR="00F405BA" w:rsidRPr="00A04B46" w:rsidRDefault="00F405BA" w:rsidP="00F405BA">
      <w:pPr>
        <w:pStyle w:val="6"/>
      </w:pPr>
      <w:bookmarkStart w:id="2086" w:name="_Toc130046961"/>
      <w:bookmarkStart w:id="2087" w:name="_Toc130155475"/>
      <w:r w:rsidRPr="00A04B46">
        <w:rPr>
          <w:rFonts w:hint="eastAsia"/>
        </w:rPr>
        <w:t>接口出参</w:t>
      </w:r>
      <w:bookmarkEnd w:id="2086"/>
      <w:bookmarkEnd w:id="2087"/>
    </w:p>
    <w:tbl>
      <w:tblPr>
        <w:tblW w:w="8427" w:type="dxa"/>
        <w:tblInd w:w="93" w:type="dxa"/>
        <w:tblLayout w:type="fixed"/>
        <w:tblLook w:val="04A0" w:firstRow="1" w:lastRow="0" w:firstColumn="1" w:lastColumn="0" w:noHBand="0" w:noVBand="1"/>
      </w:tblPr>
      <w:tblGrid>
        <w:gridCol w:w="1292"/>
        <w:gridCol w:w="1830"/>
        <w:gridCol w:w="1580"/>
        <w:gridCol w:w="3725"/>
      </w:tblGrid>
      <w:tr w:rsidR="00F405BA" w:rsidRPr="00A04B46" w:rsidTr="0058245B">
        <w:trPr>
          <w:trHeight w:val="499"/>
        </w:trPr>
        <w:tc>
          <w:tcPr>
            <w:tcW w:w="12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lang w:bidi="ar"/>
              </w:rPr>
            </w:pPr>
          </w:p>
        </w:tc>
        <w:tc>
          <w:tcPr>
            <w:tcW w:w="183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lang w:bidi="ar"/>
              </w:rPr>
            </w:pPr>
            <w:r w:rsidRPr="00A04B46">
              <w:rPr>
                <w:rFonts w:ascii="微软雅黑" w:eastAsia="微软雅黑" w:hAnsi="微软雅黑" w:cs="微软雅黑" w:hint="eastAsia"/>
                <w:sz w:val="18"/>
                <w:szCs w:val="18"/>
                <w:lang w:bidi="ar"/>
              </w:rPr>
              <w:t>字段</w:t>
            </w:r>
          </w:p>
        </w:tc>
        <w:tc>
          <w:tcPr>
            <w:tcW w:w="158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lang w:bidi="ar"/>
              </w:rPr>
            </w:pPr>
            <w:r w:rsidRPr="00A04B46">
              <w:rPr>
                <w:rFonts w:ascii="微软雅黑" w:eastAsia="微软雅黑" w:hAnsi="微软雅黑" w:cs="微软雅黑" w:hint="eastAsia"/>
                <w:sz w:val="18"/>
                <w:szCs w:val="18"/>
                <w:lang w:bidi="ar"/>
              </w:rPr>
              <w:t>含义</w:t>
            </w:r>
          </w:p>
        </w:tc>
        <w:tc>
          <w:tcPr>
            <w:tcW w:w="37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lang w:bidi="ar"/>
              </w:rPr>
            </w:pPr>
            <w:r w:rsidRPr="00A04B46">
              <w:rPr>
                <w:rFonts w:ascii="微软雅黑" w:eastAsia="微软雅黑" w:hAnsi="微软雅黑" w:cs="微软雅黑" w:hint="eastAsia"/>
                <w:sz w:val="18"/>
                <w:szCs w:val="18"/>
                <w:lang w:bidi="ar"/>
              </w:rPr>
              <w:t>备注/描述</w:t>
            </w:r>
          </w:p>
        </w:tc>
      </w:tr>
      <w:tr w:rsidR="00F405BA" w:rsidRPr="00A04B46" w:rsidTr="0058245B">
        <w:trPr>
          <w:trHeight w:val="499"/>
        </w:trPr>
        <w:tc>
          <w:tcPr>
            <w:tcW w:w="12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lang w:bidi="ar"/>
              </w:rPr>
            </w:pPr>
          </w:p>
        </w:tc>
        <w:tc>
          <w:tcPr>
            <w:tcW w:w="183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rPr>
            </w:pPr>
            <w:r w:rsidRPr="00A04B46">
              <w:rPr>
                <w:rFonts w:ascii="微软雅黑" w:eastAsia="微软雅黑" w:hAnsi="微软雅黑" w:cs="微软雅黑" w:hint="eastAsia"/>
                <w:sz w:val="18"/>
                <w:szCs w:val="18"/>
                <w:lang w:bidi="ar"/>
              </w:rPr>
              <w:t>operResult</w:t>
            </w:r>
          </w:p>
        </w:tc>
        <w:tc>
          <w:tcPr>
            <w:tcW w:w="158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rPr>
            </w:pPr>
            <w:r w:rsidRPr="00A04B46">
              <w:rPr>
                <w:rFonts w:ascii="微软雅黑" w:eastAsia="微软雅黑" w:hAnsi="微软雅黑" w:cs="微软雅黑" w:hint="eastAsia"/>
                <w:sz w:val="18"/>
                <w:szCs w:val="18"/>
                <w:lang w:bidi="ar"/>
              </w:rPr>
              <w:t>操作结果</w:t>
            </w:r>
          </w:p>
        </w:tc>
        <w:tc>
          <w:tcPr>
            <w:tcW w:w="37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836654">
            <w:pPr>
              <w:widowControl/>
              <w:numPr>
                <w:ilvl w:val="0"/>
                <w:numId w:val="231"/>
              </w:numPr>
              <w:spacing w:before="0" w:after="0" w:line="240" w:lineRule="auto"/>
              <w:ind w:left="420" w:hanging="420"/>
              <w:jc w:val="both"/>
              <w:textAlignment w:val="bottom"/>
              <w:rPr>
                <w:rFonts w:ascii="微软雅黑" w:eastAsia="微软雅黑" w:hAnsi="微软雅黑" w:cs="微软雅黑"/>
                <w:sz w:val="18"/>
                <w:szCs w:val="18"/>
                <w:lang w:bidi="ar"/>
              </w:rPr>
            </w:pPr>
            <w:r w:rsidRPr="00A04B46">
              <w:rPr>
                <w:rFonts w:ascii="微软雅黑" w:eastAsia="微软雅黑" w:hAnsi="微软雅黑" w:cs="微软雅黑" w:hint="eastAsia"/>
                <w:sz w:val="18"/>
                <w:szCs w:val="18"/>
                <w:lang w:bidi="ar"/>
              </w:rPr>
              <w:t>成功</w:t>
            </w:r>
          </w:p>
          <w:p w:rsidR="00F405BA" w:rsidRPr="00A04B46" w:rsidRDefault="00F405BA" w:rsidP="00836654">
            <w:pPr>
              <w:widowControl/>
              <w:numPr>
                <w:ilvl w:val="0"/>
                <w:numId w:val="231"/>
              </w:numPr>
              <w:spacing w:before="0" w:after="0" w:line="240" w:lineRule="auto"/>
              <w:ind w:left="420" w:hanging="420"/>
              <w:jc w:val="both"/>
              <w:textAlignment w:val="bottom"/>
              <w:rPr>
                <w:rFonts w:ascii="微软雅黑" w:eastAsia="微软雅黑" w:hAnsi="微软雅黑" w:cs="微软雅黑"/>
                <w:sz w:val="18"/>
                <w:szCs w:val="18"/>
                <w:lang w:bidi="ar"/>
              </w:rPr>
            </w:pPr>
            <w:r w:rsidRPr="00A04B46">
              <w:rPr>
                <w:rFonts w:ascii="微软雅黑" w:eastAsia="微软雅黑" w:hAnsi="微软雅黑" w:cs="微软雅黑" w:hint="eastAsia"/>
                <w:sz w:val="18"/>
                <w:szCs w:val="18"/>
                <w:lang w:bidi="ar"/>
              </w:rPr>
              <w:t>入参错误</w:t>
            </w:r>
          </w:p>
          <w:p w:rsidR="00F405BA" w:rsidRPr="00A04B46" w:rsidRDefault="00F405BA" w:rsidP="00836654">
            <w:pPr>
              <w:widowControl/>
              <w:numPr>
                <w:ilvl w:val="0"/>
                <w:numId w:val="231"/>
              </w:numPr>
              <w:spacing w:before="0" w:after="0" w:line="240" w:lineRule="auto"/>
              <w:ind w:left="420" w:hanging="420"/>
              <w:jc w:val="both"/>
              <w:textAlignment w:val="bottom"/>
              <w:rPr>
                <w:rFonts w:ascii="微软雅黑" w:eastAsia="微软雅黑" w:hAnsi="微软雅黑" w:cs="微软雅黑"/>
                <w:sz w:val="18"/>
                <w:szCs w:val="18"/>
                <w:lang w:bidi="ar"/>
              </w:rPr>
            </w:pPr>
            <w:r w:rsidRPr="00A04B46">
              <w:rPr>
                <w:rFonts w:ascii="微软雅黑" w:eastAsia="微软雅黑" w:hAnsi="微软雅黑" w:cs="微软雅黑" w:hint="eastAsia"/>
                <w:sz w:val="18"/>
                <w:szCs w:val="18"/>
                <w:lang w:bidi="ar"/>
              </w:rPr>
              <w:t>其他</w:t>
            </w:r>
          </w:p>
        </w:tc>
      </w:tr>
      <w:tr w:rsidR="00F405BA" w:rsidRPr="00A04B46" w:rsidTr="0058245B">
        <w:trPr>
          <w:trHeight w:val="499"/>
        </w:trPr>
        <w:tc>
          <w:tcPr>
            <w:tcW w:w="12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lang w:bidi="ar"/>
              </w:rPr>
            </w:pPr>
          </w:p>
        </w:tc>
        <w:tc>
          <w:tcPr>
            <w:tcW w:w="183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rPr>
            </w:pPr>
            <w:r w:rsidRPr="00A04B46">
              <w:rPr>
                <w:rFonts w:ascii="微软雅黑" w:eastAsia="微软雅黑" w:hAnsi="微软雅黑" w:cs="微软雅黑" w:hint="eastAsia"/>
                <w:sz w:val="18"/>
                <w:szCs w:val="18"/>
                <w:lang w:bidi="ar"/>
              </w:rPr>
              <w:t>failReason</w:t>
            </w:r>
          </w:p>
        </w:tc>
        <w:tc>
          <w:tcPr>
            <w:tcW w:w="158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rPr>
            </w:pPr>
            <w:r w:rsidRPr="00A04B46">
              <w:rPr>
                <w:rFonts w:ascii="微软雅黑" w:eastAsia="微软雅黑" w:hAnsi="微软雅黑" w:cs="微软雅黑" w:hint="eastAsia"/>
                <w:sz w:val="18"/>
                <w:szCs w:val="18"/>
                <w:lang w:bidi="ar"/>
              </w:rPr>
              <w:t>失败原因</w:t>
            </w:r>
          </w:p>
        </w:tc>
        <w:tc>
          <w:tcPr>
            <w:tcW w:w="37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836654">
            <w:pPr>
              <w:widowControl/>
              <w:numPr>
                <w:ilvl w:val="0"/>
                <w:numId w:val="232"/>
              </w:numPr>
              <w:spacing w:before="0" w:after="0" w:line="240" w:lineRule="auto"/>
              <w:ind w:left="420" w:hanging="420"/>
              <w:jc w:val="both"/>
              <w:textAlignment w:val="bottom"/>
              <w:rPr>
                <w:rFonts w:ascii="微软雅黑" w:eastAsia="微软雅黑" w:hAnsi="微软雅黑" w:cs="微软雅黑"/>
                <w:sz w:val="18"/>
                <w:szCs w:val="18"/>
                <w:lang w:bidi="ar"/>
              </w:rPr>
            </w:pPr>
            <w:r w:rsidRPr="00A04B46">
              <w:rPr>
                <w:rFonts w:ascii="微软雅黑" w:eastAsia="微软雅黑" w:hAnsi="微软雅黑" w:cs="微软雅黑" w:hint="eastAsia"/>
                <w:sz w:val="18"/>
                <w:szCs w:val="18"/>
                <w:lang w:bidi="ar"/>
              </w:rPr>
              <w:t>成功</w:t>
            </w:r>
          </w:p>
          <w:p w:rsidR="00F405BA" w:rsidRPr="00A04B46" w:rsidRDefault="00F405BA" w:rsidP="00836654">
            <w:pPr>
              <w:widowControl/>
              <w:numPr>
                <w:ilvl w:val="0"/>
                <w:numId w:val="232"/>
              </w:numPr>
              <w:spacing w:before="0" w:after="0" w:line="240" w:lineRule="auto"/>
              <w:ind w:left="420" w:hanging="420"/>
              <w:jc w:val="both"/>
              <w:textAlignment w:val="bottom"/>
              <w:rPr>
                <w:rFonts w:ascii="微软雅黑" w:eastAsia="微软雅黑" w:hAnsi="微软雅黑" w:cs="微软雅黑"/>
                <w:sz w:val="18"/>
                <w:szCs w:val="18"/>
                <w:lang w:bidi="ar"/>
              </w:rPr>
            </w:pPr>
            <w:r w:rsidRPr="00A04B46">
              <w:rPr>
                <w:rFonts w:ascii="微软雅黑" w:eastAsia="微软雅黑" w:hAnsi="微软雅黑" w:cs="微软雅黑" w:hint="eastAsia"/>
                <w:sz w:val="18"/>
                <w:szCs w:val="18"/>
                <w:lang w:bidi="ar"/>
              </w:rPr>
              <w:t>入参错误</w:t>
            </w:r>
          </w:p>
          <w:p w:rsidR="00F405BA" w:rsidRPr="00A04B46" w:rsidRDefault="00F405BA" w:rsidP="00836654">
            <w:pPr>
              <w:widowControl/>
              <w:numPr>
                <w:ilvl w:val="0"/>
                <w:numId w:val="232"/>
              </w:numPr>
              <w:spacing w:before="0" w:after="0" w:line="240" w:lineRule="auto"/>
              <w:ind w:left="420" w:hanging="420"/>
              <w:jc w:val="both"/>
              <w:textAlignment w:val="bottom"/>
              <w:rPr>
                <w:rFonts w:ascii="微软雅黑" w:eastAsia="微软雅黑" w:hAnsi="微软雅黑" w:cs="微软雅黑"/>
                <w:sz w:val="18"/>
                <w:szCs w:val="18"/>
                <w:lang w:bidi="ar"/>
              </w:rPr>
            </w:pPr>
            <w:r w:rsidRPr="00A04B46">
              <w:rPr>
                <w:rFonts w:ascii="微软雅黑" w:eastAsia="微软雅黑" w:hAnsi="微软雅黑" w:cs="微软雅黑" w:hint="eastAsia"/>
                <w:sz w:val="18"/>
                <w:szCs w:val="18"/>
                <w:lang w:bidi="ar"/>
              </w:rPr>
              <w:t>其他</w:t>
            </w:r>
          </w:p>
        </w:tc>
      </w:tr>
      <w:tr w:rsidR="00F405BA" w:rsidRPr="00A04B46" w:rsidTr="0058245B">
        <w:trPr>
          <w:trHeight w:val="499"/>
        </w:trPr>
        <w:tc>
          <w:tcPr>
            <w:tcW w:w="12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center"/>
            </w:pPr>
          </w:p>
        </w:tc>
        <w:tc>
          <w:tcPr>
            <w:tcW w:w="183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center"/>
              <w:rPr>
                <w:rFonts w:ascii="微软雅黑" w:eastAsia="微软雅黑" w:hAnsi="微软雅黑" w:cs="微软雅黑"/>
                <w:sz w:val="18"/>
                <w:szCs w:val="18"/>
              </w:rPr>
            </w:pPr>
            <w:r w:rsidRPr="00A04B46">
              <w:rPr>
                <w:rFonts w:hint="eastAsia"/>
              </w:rPr>
              <w:t>interfaceName</w:t>
            </w:r>
          </w:p>
        </w:tc>
        <w:tc>
          <w:tcPr>
            <w:tcW w:w="158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rPr>
            </w:pPr>
            <w:r w:rsidRPr="00A04B46">
              <w:rPr>
                <w:rFonts w:ascii="微软雅黑" w:eastAsia="微软雅黑" w:hAnsi="微软雅黑" w:cs="微软雅黑" w:hint="eastAsia"/>
                <w:sz w:val="18"/>
                <w:szCs w:val="18"/>
              </w:rPr>
              <w:t>接口名称</w:t>
            </w:r>
          </w:p>
        </w:tc>
        <w:tc>
          <w:tcPr>
            <w:tcW w:w="37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rPr>
                <w:rFonts w:ascii="微软雅黑" w:eastAsia="微软雅黑" w:hAnsi="微软雅黑" w:cs="微软雅黑"/>
                <w:sz w:val="18"/>
                <w:szCs w:val="18"/>
                <w:lang w:bidi="ar"/>
              </w:rPr>
            </w:pPr>
            <w:r w:rsidRPr="00A04B46">
              <w:rPr>
                <w:rFonts w:hint="eastAsia"/>
              </w:rPr>
              <w:t>yna2j1026</w:t>
            </w:r>
          </w:p>
        </w:tc>
      </w:tr>
      <w:tr w:rsidR="00F405BA" w:rsidRPr="00A04B46" w:rsidTr="0058245B">
        <w:trPr>
          <w:trHeight w:val="499"/>
        </w:trPr>
        <w:tc>
          <w:tcPr>
            <w:tcW w:w="12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center"/>
            </w:pPr>
          </w:p>
        </w:tc>
        <w:tc>
          <w:tcPr>
            <w:tcW w:w="183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center"/>
            </w:pPr>
            <w:r w:rsidRPr="00A04B46">
              <w:rPr>
                <w:rFonts w:hint="eastAsia"/>
              </w:rPr>
              <w:t>source</w:t>
            </w:r>
          </w:p>
        </w:tc>
        <w:tc>
          <w:tcPr>
            <w:tcW w:w="158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lang w:bidi="ar"/>
              </w:rPr>
            </w:pPr>
            <w:r w:rsidRPr="00A04B46">
              <w:rPr>
                <w:rFonts w:ascii="微软雅黑" w:eastAsia="微软雅黑" w:hAnsi="微软雅黑" w:cs="微软雅黑" w:hint="eastAsia"/>
                <w:sz w:val="18"/>
                <w:szCs w:val="18"/>
                <w:lang w:bidi="ar"/>
              </w:rPr>
              <w:t>来源</w:t>
            </w:r>
          </w:p>
        </w:tc>
        <w:tc>
          <w:tcPr>
            <w:tcW w:w="37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top"/>
              <w:rPr>
                <w:rFonts w:ascii="微软雅黑" w:eastAsia="微软雅黑" w:hAnsi="微软雅黑" w:cs="微软雅黑"/>
                <w:sz w:val="18"/>
                <w:szCs w:val="18"/>
                <w:lang w:bidi="ar"/>
              </w:rPr>
            </w:pPr>
          </w:p>
        </w:tc>
      </w:tr>
      <w:tr w:rsidR="00F405BA" w:rsidRPr="00A04B46" w:rsidTr="0058245B">
        <w:trPr>
          <w:trHeight w:val="499"/>
        </w:trPr>
        <w:tc>
          <w:tcPr>
            <w:tcW w:w="12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center"/>
            </w:pPr>
          </w:p>
        </w:tc>
        <w:tc>
          <w:tcPr>
            <w:tcW w:w="183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center"/>
              <w:rPr>
                <w:rFonts w:ascii="微软雅黑" w:eastAsia="微软雅黑" w:hAnsi="微软雅黑" w:cs="微软雅黑"/>
                <w:sz w:val="18"/>
                <w:szCs w:val="18"/>
                <w:lang w:bidi="ar"/>
              </w:rPr>
            </w:pPr>
            <w:r w:rsidRPr="00A04B46">
              <w:rPr>
                <w:rFonts w:hint="eastAsia"/>
              </w:rPr>
              <w:t>exchangeId</w:t>
            </w:r>
          </w:p>
        </w:tc>
        <w:tc>
          <w:tcPr>
            <w:tcW w:w="158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lang w:bidi="ar"/>
              </w:rPr>
            </w:pPr>
            <w:r w:rsidRPr="00A04B46">
              <w:rPr>
                <w:rFonts w:ascii="微软雅黑" w:eastAsia="微软雅黑" w:hAnsi="微软雅黑" w:cs="微软雅黑" w:hint="eastAsia"/>
                <w:sz w:val="18"/>
                <w:szCs w:val="18"/>
                <w:lang w:bidi="ar"/>
              </w:rPr>
              <w:t>流水号</w:t>
            </w:r>
          </w:p>
        </w:tc>
        <w:tc>
          <w:tcPr>
            <w:tcW w:w="37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top"/>
              <w:rPr>
                <w:rFonts w:ascii="微软雅黑" w:eastAsia="微软雅黑" w:hAnsi="微软雅黑" w:cs="微软雅黑"/>
                <w:sz w:val="18"/>
                <w:szCs w:val="18"/>
                <w:lang w:bidi="ar"/>
              </w:rPr>
            </w:pPr>
          </w:p>
        </w:tc>
      </w:tr>
      <w:tr w:rsidR="00F405BA" w:rsidRPr="00A04B46" w:rsidTr="0058245B">
        <w:trPr>
          <w:trHeight w:val="90"/>
        </w:trPr>
        <w:tc>
          <w:tcPr>
            <w:tcW w:w="12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p>
        </w:tc>
        <w:tc>
          <w:tcPr>
            <w:tcW w:w="183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rPr>
                <w:rFonts w:ascii="微软雅黑" w:eastAsia="微软雅黑" w:hAnsi="微软雅黑" w:cs="微软雅黑"/>
                <w:sz w:val="18"/>
                <w:szCs w:val="18"/>
                <w:lang w:bidi="ar"/>
              </w:rPr>
            </w:pPr>
            <w:r w:rsidRPr="00A04B46">
              <w:rPr>
                <w:rFonts w:hint="eastAsia"/>
              </w:rPr>
              <w:t>addtionInfo</w:t>
            </w:r>
          </w:p>
        </w:tc>
        <w:tc>
          <w:tcPr>
            <w:tcW w:w="158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bottom"/>
              <w:rPr>
                <w:rFonts w:ascii="微软雅黑" w:eastAsia="微软雅黑" w:hAnsi="微软雅黑" w:cs="微软雅黑"/>
                <w:sz w:val="18"/>
                <w:szCs w:val="18"/>
                <w:lang w:bidi="ar"/>
              </w:rPr>
            </w:pPr>
            <w:r w:rsidRPr="00A04B46">
              <w:rPr>
                <w:rFonts w:ascii="微软雅黑" w:eastAsia="微软雅黑" w:hAnsi="微软雅黑" w:cs="微软雅黑" w:hint="eastAsia"/>
                <w:sz w:val="18"/>
                <w:szCs w:val="18"/>
                <w:lang w:bidi="ar"/>
              </w:rPr>
              <w:t>对象</w:t>
            </w:r>
          </w:p>
        </w:tc>
        <w:tc>
          <w:tcPr>
            <w:tcW w:w="37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bottom"/>
              <w:rPr>
                <w:rFonts w:ascii="微软雅黑" w:eastAsia="微软雅黑" w:hAnsi="微软雅黑" w:cs="微软雅黑"/>
                <w:sz w:val="18"/>
                <w:szCs w:val="18"/>
                <w:lang w:bidi="ar"/>
              </w:rPr>
            </w:pPr>
          </w:p>
        </w:tc>
      </w:tr>
      <w:tr w:rsidR="00F405BA" w:rsidRPr="00A04B46" w:rsidTr="0058245B">
        <w:trPr>
          <w:trHeight w:val="499"/>
        </w:trPr>
        <w:tc>
          <w:tcPr>
            <w:tcW w:w="12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hint="eastAsia"/>
              </w:rPr>
              <w:t>addtionInfo</w:t>
            </w:r>
          </w:p>
        </w:tc>
        <w:tc>
          <w:tcPr>
            <w:tcW w:w="183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hint="eastAsia"/>
              </w:rPr>
              <w:t>interfaceMsg</w:t>
            </w:r>
          </w:p>
        </w:tc>
        <w:tc>
          <w:tcPr>
            <w:tcW w:w="158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bottom"/>
              <w:rPr>
                <w:rFonts w:ascii="微软雅黑" w:eastAsia="微软雅黑" w:hAnsi="微软雅黑" w:cs="微软雅黑"/>
                <w:sz w:val="18"/>
                <w:szCs w:val="18"/>
              </w:rPr>
            </w:pPr>
            <w:r w:rsidRPr="00A04B46">
              <w:rPr>
                <w:rFonts w:ascii="微软雅黑" w:eastAsia="微软雅黑" w:hAnsi="微软雅黑" w:cs="微软雅黑" w:hint="eastAsia"/>
                <w:sz w:val="18"/>
                <w:szCs w:val="18"/>
              </w:rPr>
              <w:t>原始接口交互报文</w:t>
            </w:r>
          </w:p>
        </w:tc>
        <w:tc>
          <w:tcPr>
            <w:tcW w:w="37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ind w:firstLine="360"/>
              <w:rPr>
                <w:rFonts w:ascii="微软雅黑" w:eastAsia="微软雅黑" w:hAnsi="微软雅黑" w:cs="微软雅黑"/>
                <w:sz w:val="18"/>
                <w:szCs w:val="18"/>
                <w:lang w:bidi="ar"/>
              </w:rPr>
            </w:pPr>
          </w:p>
        </w:tc>
      </w:tr>
      <w:tr w:rsidR="00F405BA" w:rsidRPr="00A04B46" w:rsidTr="0058245B">
        <w:trPr>
          <w:trHeight w:val="499"/>
        </w:trPr>
        <w:tc>
          <w:tcPr>
            <w:tcW w:w="12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hint="eastAsia"/>
              </w:rPr>
              <w:t>addtionInfo.interfaceMsg</w:t>
            </w:r>
          </w:p>
        </w:tc>
        <w:tc>
          <w:tcPr>
            <w:tcW w:w="183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hint="eastAsia"/>
              </w:rPr>
              <w:t>interfaceNameC</w:t>
            </w:r>
          </w:p>
        </w:tc>
        <w:tc>
          <w:tcPr>
            <w:tcW w:w="158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bottom"/>
              <w:rPr>
                <w:rFonts w:ascii="微软雅黑" w:eastAsia="微软雅黑" w:hAnsi="微软雅黑" w:cs="微软雅黑"/>
                <w:sz w:val="18"/>
                <w:szCs w:val="18"/>
              </w:rPr>
            </w:pPr>
            <w:r w:rsidRPr="00A04B46">
              <w:rPr>
                <w:rFonts w:ascii="微软雅黑" w:eastAsia="微软雅黑" w:hAnsi="微软雅黑" w:cs="微软雅黑" w:hint="eastAsia"/>
                <w:sz w:val="18"/>
                <w:szCs w:val="18"/>
              </w:rPr>
              <w:t>接口名称</w:t>
            </w:r>
          </w:p>
        </w:tc>
        <w:tc>
          <w:tcPr>
            <w:tcW w:w="37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ind w:firstLine="360"/>
              <w:rPr>
                <w:rFonts w:ascii="微软雅黑" w:eastAsia="微软雅黑" w:hAnsi="微软雅黑" w:cs="微软雅黑"/>
                <w:sz w:val="18"/>
                <w:szCs w:val="18"/>
                <w:lang w:bidi="ar"/>
              </w:rPr>
            </w:pPr>
          </w:p>
        </w:tc>
      </w:tr>
      <w:tr w:rsidR="00F405BA" w:rsidRPr="00A04B46" w:rsidTr="0058245B">
        <w:trPr>
          <w:trHeight w:val="499"/>
        </w:trPr>
        <w:tc>
          <w:tcPr>
            <w:tcW w:w="12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hint="eastAsia"/>
              </w:rPr>
              <w:t>addtionInfo.int</w:t>
            </w:r>
            <w:r w:rsidRPr="00A04B46">
              <w:rPr>
                <w:rFonts w:hint="eastAsia"/>
              </w:rPr>
              <w:lastRenderedPageBreak/>
              <w:t>erfaceMsg</w:t>
            </w:r>
          </w:p>
        </w:tc>
        <w:tc>
          <w:tcPr>
            <w:tcW w:w="183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hint="eastAsia"/>
              </w:rPr>
              <w:lastRenderedPageBreak/>
              <w:t>originalMessage</w:t>
            </w:r>
          </w:p>
        </w:tc>
        <w:tc>
          <w:tcPr>
            <w:tcW w:w="158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bottom"/>
              <w:rPr>
                <w:rFonts w:ascii="微软雅黑" w:eastAsia="微软雅黑" w:hAnsi="微软雅黑" w:cs="微软雅黑"/>
                <w:sz w:val="18"/>
                <w:szCs w:val="18"/>
              </w:rPr>
            </w:pPr>
            <w:r w:rsidRPr="00A04B46">
              <w:rPr>
                <w:rFonts w:ascii="微软雅黑" w:eastAsia="微软雅黑" w:hAnsi="微软雅黑" w:cs="微软雅黑" w:hint="eastAsia"/>
                <w:sz w:val="18"/>
                <w:szCs w:val="18"/>
              </w:rPr>
              <w:t>原始报文</w:t>
            </w:r>
          </w:p>
        </w:tc>
        <w:tc>
          <w:tcPr>
            <w:tcW w:w="37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ind w:firstLine="360"/>
              <w:rPr>
                <w:rFonts w:ascii="微软雅黑" w:eastAsia="微软雅黑" w:hAnsi="微软雅黑" w:cs="微软雅黑"/>
                <w:sz w:val="18"/>
                <w:szCs w:val="18"/>
                <w:lang w:bidi="ar"/>
              </w:rPr>
            </w:pPr>
          </w:p>
        </w:tc>
      </w:tr>
      <w:tr w:rsidR="00F405BA" w:rsidRPr="00A04B46" w:rsidTr="0058245B">
        <w:trPr>
          <w:trHeight w:val="499"/>
        </w:trPr>
        <w:tc>
          <w:tcPr>
            <w:tcW w:w="12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rPr>
                <w:rFonts w:ascii="微软雅黑" w:eastAsia="微软雅黑" w:hAnsi="微软雅黑" w:cs="微软雅黑"/>
                <w:sz w:val="18"/>
                <w:szCs w:val="18"/>
              </w:rPr>
            </w:pPr>
            <w:r w:rsidRPr="00A04B46">
              <w:rPr>
                <w:rFonts w:hint="eastAsia"/>
              </w:rPr>
              <w:lastRenderedPageBreak/>
              <w:t>addtionInfo</w:t>
            </w:r>
          </w:p>
        </w:tc>
        <w:tc>
          <w:tcPr>
            <w:tcW w:w="183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rPr>
                <w:rFonts w:ascii="微软雅黑" w:eastAsia="微软雅黑" w:hAnsi="微软雅黑" w:cs="微软雅黑"/>
                <w:sz w:val="18"/>
                <w:szCs w:val="18"/>
              </w:rPr>
            </w:pPr>
            <w:r w:rsidRPr="00A04B46">
              <w:rPr>
                <w:rFonts w:hint="eastAsia"/>
              </w:rPr>
              <w:t>diagCode</w:t>
            </w:r>
          </w:p>
        </w:tc>
        <w:tc>
          <w:tcPr>
            <w:tcW w:w="158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bottom"/>
              <w:rPr>
                <w:rFonts w:ascii="微软雅黑" w:eastAsia="微软雅黑" w:hAnsi="微软雅黑" w:cs="微软雅黑"/>
                <w:sz w:val="18"/>
                <w:szCs w:val="18"/>
              </w:rPr>
            </w:pPr>
            <w:r w:rsidRPr="00A04B46">
              <w:rPr>
                <w:rFonts w:ascii="微软雅黑" w:eastAsia="微软雅黑" w:hAnsi="微软雅黑" w:cs="微软雅黑" w:hint="eastAsia"/>
                <w:sz w:val="18"/>
                <w:szCs w:val="18"/>
              </w:rPr>
              <w:t>诊断结论编码</w:t>
            </w:r>
          </w:p>
        </w:tc>
        <w:tc>
          <w:tcPr>
            <w:tcW w:w="37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bottom"/>
              <w:rPr>
                <w:rFonts w:ascii="微软雅黑" w:eastAsia="微软雅黑" w:hAnsi="微软雅黑" w:cs="微软雅黑"/>
                <w:sz w:val="18"/>
                <w:szCs w:val="18"/>
              </w:rPr>
            </w:pPr>
            <w:r w:rsidRPr="00A04B46">
              <w:rPr>
                <w:rFonts w:ascii="微软雅黑" w:eastAsia="微软雅黑" w:hAnsi="微软雅黑" w:cs="微软雅黑" w:hint="eastAsia"/>
                <w:sz w:val="18"/>
                <w:szCs w:val="18"/>
              </w:rPr>
              <w:t>参考</w:t>
            </w:r>
            <w:r w:rsidRPr="00A04B46">
              <w:rPr>
                <w:rFonts w:ascii="微软雅黑" w:eastAsia="微软雅黑" w:hAnsi="微软雅黑" w:cs="微软雅黑" w:hint="eastAsia"/>
                <w:sz w:val="18"/>
                <w:szCs w:val="18"/>
              </w:rPr>
              <w:fldChar w:fldCharType="begin"/>
            </w:r>
            <w:r w:rsidRPr="00A04B46">
              <w:rPr>
                <w:rFonts w:ascii="微软雅黑" w:eastAsia="微软雅黑" w:hAnsi="微软雅黑" w:cs="微软雅黑" w:hint="eastAsia"/>
                <w:sz w:val="18"/>
                <w:szCs w:val="18"/>
              </w:rPr>
              <w:instrText xml:space="preserve"> REF _Ref2089 \h </w:instrText>
            </w:r>
            <w:r>
              <w:rPr>
                <w:rFonts w:ascii="微软雅黑" w:eastAsia="微软雅黑" w:hAnsi="微软雅黑" w:cs="微软雅黑"/>
                <w:sz w:val="18"/>
                <w:szCs w:val="18"/>
              </w:rPr>
              <w:instrText xml:space="preserve"> \* MERGEFORMAT </w:instrText>
            </w:r>
            <w:r w:rsidRPr="00A04B46">
              <w:rPr>
                <w:rFonts w:ascii="微软雅黑" w:eastAsia="微软雅黑" w:hAnsi="微软雅黑" w:cs="微软雅黑" w:hint="eastAsia"/>
                <w:sz w:val="18"/>
                <w:szCs w:val="18"/>
              </w:rPr>
            </w:r>
            <w:r w:rsidRPr="00A04B46">
              <w:rPr>
                <w:rFonts w:ascii="微软雅黑" w:eastAsia="微软雅黑" w:hAnsi="微软雅黑" w:cs="微软雅黑" w:hint="eastAsia"/>
                <w:sz w:val="18"/>
                <w:szCs w:val="18"/>
              </w:rPr>
              <w:fldChar w:fldCharType="separate"/>
            </w:r>
            <w:r w:rsidRPr="00A04B46">
              <w:rPr>
                <w:rFonts w:ascii="微软雅黑" w:eastAsia="微软雅黑" w:hAnsi="微软雅黑" w:cs="微软雅黑" w:hint="eastAsia"/>
                <w:sz w:val="18"/>
                <w:szCs w:val="18"/>
              </w:rPr>
              <w:t>结论编码</w:t>
            </w:r>
            <w:r w:rsidRPr="00A04B46">
              <w:rPr>
                <w:rFonts w:ascii="微软雅黑" w:eastAsia="微软雅黑" w:hAnsi="微软雅黑" w:cs="微软雅黑" w:hint="eastAsia"/>
                <w:sz w:val="18"/>
                <w:szCs w:val="18"/>
              </w:rPr>
              <w:fldChar w:fldCharType="end"/>
            </w:r>
          </w:p>
        </w:tc>
      </w:tr>
      <w:tr w:rsidR="00F405BA" w:rsidRPr="00A04B46" w:rsidTr="0058245B">
        <w:trPr>
          <w:trHeight w:val="499"/>
        </w:trPr>
        <w:tc>
          <w:tcPr>
            <w:tcW w:w="12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hint="eastAsia"/>
              </w:rPr>
              <w:t>addtionInfo</w:t>
            </w:r>
          </w:p>
        </w:tc>
        <w:tc>
          <w:tcPr>
            <w:tcW w:w="183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rPr>
                <w:rFonts w:ascii="微软雅黑" w:eastAsia="微软雅黑" w:hAnsi="微软雅黑" w:cs="微软雅黑"/>
                <w:sz w:val="18"/>
                <w:szCs w:val="18"/>
              </w:rPr>
            </w:pPr>
            <w:r w:rsidRPr="00A04B46">
              <w:rPr>
                <w:rFonts w:hint="eastAsia"/>
              </w:rPr>
              <w:t>diagDesc</w:t>
            </w:r>
          </w:p>
        </w:tc>
        <w:tc>
          <w:tcPr>
            <w:tcW w:w="158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bottom"/>
              <w:rPr>
                <w:rFonts w:ascii="微软雅黑" w:eastAsia="微软雅黑" w:hAnsi="微软雅黑" w:cs="微软雅黑"/>
                <w:sz w:val="18"/>
                <w:szCs w:val="18"/>
              </w:rPr>
            </w:pPr>
            <w:r w:rsidRPr="00A04B46">
              <w:rPr>
                <w:rFonts w:ascii="微软雅黑" w:eastAsia="微软雅黑" w:hAnsi="微软雅黑" w:cs="微软雅黑" w:hint="eastAsia"/>
                <w:sz w:val="18"/>
                <w:szCs w:val="18"/>
              </w:rPr>
              <w:t>诊断结论描述</w:t>
            </w:r>
          </w:p>
        </w:tc>
        <w:tc>
          <w:tcPr>
            <w:tcW w:w="37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bottom"/>
              <w:rPr>
                <w:rFonts w:ascii="微软雅黑" w:eastAsia="微软雅黑" w:hAnsi="微软雅黑" w:cs="微软雅黑"/>
                <w:sz w:val="18"/>
                <w:szCs w:val="18"/>
              </w:rPr>
            </w:pPr>
            <w:r w:rsidRPr="00A04B46">
              <w:rPr>
                <w:rFonts w:ascii="微软雅黑" w:eastAsia="微软雅黑" w:hAnsi="微软雅黑" w:cs="微软雅黑" w:hint="eastAsia"/>
                <w:sz w:val="18"/>
                <w:szCs w:val="18"/>
              </w:rPr>
              <w:t>参考</w:t>
            </w:r>
            <w:r w:rsidRPr="00A04B46">
              <w:rPr>
                <w:rFonts w:ascii="微软雅黑" w:eastAsia="微软雅黑" w:hAnsi="微软雅黑" w:cs="微软雅黑" w:hint="eastAsia"/>
                <w:sz w:val="18"/>
                <w:szCs w:val="18"/>
              </w:rPr>
              <w:fldChar w:fldCharType="begin"/>
            </w:r>
            <w:r w:rsidRPr="00A04B46">
              <w:rPr>
                <w:rFonts w:ascii="微软雅黑" w:eastAsia="微软雅黑" w:hAnsi="微软雅黑" w:cs="微软雅黑" w:hint="eastAsia"/>
                <w:sz w:val="18"/>
                <w:szCs w:val="18"/>
              </w:rPr>
              <w:instrText xml:space="preserve"> REF _Ref2089 \h </w:instrText>
            </w:r>
            <w:r>
              <w:rPr>
                <w:rFonts w:ascii="微软雅黑" w:eastAsia="微软雅黑" w:hAnsi="微软雅黑" w:cs="微软雅黑"/>
                <w:sz w:val="18"/>
                <w:szCs w:val="18"/>
              </w:rPr>
              <w:instrText xml:space="preserve"> \* MERGEFORMAT </w:instrText>
            </w:r>
            <w:r w:rsidRPr="00A04B46">
              <w:rPr>
                <w:rFonts w:ascii="微软雅黑" w:eastAsia="微软雅黑" w:hAnsi="微软雅黑" w:cs="微软雅黑" w:hint="eastAsia"/>
                <w:sz w:val="18"/>
                <w:szCs w:val="18"/>
              </w:rPr>
            </w:r>
            <w:r w:rsidRPr="00A04B46">
              <w:rPr>
                <w:rFonts w:ascii="微软雅黑" w:eastAsia="微软雅黑" w:hAnsi="微软雅黑" w:cs="微软雅黑" w:hint="eastAsia"/>
                <w:sz w:val="18"/>
                <w:szCs w:val="18"/>
              </w:rPr>
              <w:fldChar w:fldCharType="separate"/>
            </w:r>
            <w:r w:rsidRPr="00A04B46">
              <w:rPr>
                <w:rFonts w:ascii="微软雅黑" w:eastAsia="微软雅黑" w:hAnsi="微软雅黑" w:cs="微软雅黑" w:hint="eastAsia"/>
                <w:sz w:val="18"/>
                <w:szCs w:val="18"/>
              </w:rPr>
              <w:t>结论编码</w:t>
            </w:r>
            <w:r w:rsidRPr="00A04B46">
              <w:rPr>
                <w:rFonts w:ascii="微软雅黑" w:eastAsia="微软雅黑" w:hAnsi="微软雅黑" w:cs="微软雅黑" w:hint="eastAsia"/>
                <w:sz w:val="18"/>
                <w:szCs w:val="18"/>
              </w:rPr>
              <w:fldChar w:fldCharType="end"/>
            </w:r>
          </w:p>
        </w:tc>
      </w:tr>
      <w:tr w:rsidR="00F405BA" w:rsidRPr="00A04B46" w:rsidTr="0058245B">
        <w:trPr>
          <w:trHeight w:val="499"/>
        </w:trPr>
        <w:tc>
          <w:tcPr>
            <w:tcW w:w="12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rPr>
                <w:rFonts w:ascii="微软雅黑" w:eastAsia="微软雅黑" w:hAnsi="微软雅黑" w:cs="微软雅黑"/>
                <w:sz w:val="18"/>
                <w:szCs w:val="18"/>
              </w:rPr>
            </w:pPr>
            <w:r w:rsidRPr="00A04B46">
              <w:rPr>
                <w:rFonts w:hint="eastAsia"/>
              </w:rPr>
              <w:t>addtionInfo</w:t>
            </w:r>
          </w:p>
        </w:tc>
        <w:tc>
          <w:tcPr>
            <w:tcW w:w="183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ascii="宋体" w:hAnsi="宋体" w:cs="宋体"/>
              </w:rPr>
              <w:t>userDesc</w:t>
            </w:r>
          </w:p>
        </w:tc>
        <w:tc>
          <w:tcPr>
            <w:tcW w:w="158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bottom"/>
              <w:rPr>
                <w:rFonts w:ascii="微软雅黑" w:eastAsia="微软雅黑" w:hAnsi="微软雅黑" w:cs="微软雅黑"/>
                <w:sz w:val="18"/>
                <w:szCs w:val="18"/>
              </w:rPr>
            </w:pPr>
            <w:r w:rsidRPr="00A04B46">
              <w:rPr>
                <w:rFonts w:ascii="微软雅黑" w:eastAsia="微软雅黑" w:hAnsi="微软雅黑" w:cs="微软雅黑" w:hint="eastAsia"/>
                <w:sz w:val="18"/>
                <w:szCs w:val="18"/>
              </w:rPr>
              <w:t>用户配置结论</w:t>
            </w:r>
          </w:p>
        </w:tc>
        <w:tc>
          <w:tcPr>
            <w:tcW w:w="37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bottom"/>
              <w:rPr>
                <w:rFonts w:ascii="微软雅黑" w:eastAsia="微软雅黑" w:hAnsi="微软雅黑" w:cs="微软雅黑"/>
                <w:sz w:val="18"/>
                <w:szCs w:val="18"/>
              </w:rPr>
            </w:pPr>
            <w:r w:rsidRPr="00A04B46">
              <w:rPr>
                <w:rFonts w:ascii="微软雅黑" w:eastAsia="微软雅黑" w:hAnsi="微软雅黑" w:cs="微软雅黑" w:hint="eastAsia"/>
                <w:sz w:val="18"/>
                <w:szCs w:val="18"/>
              </w:rPr>
              <w:t>新增字段（诊断类必输结果）</w:t>
            </w:r>
          </w:p>
        </w:tc>
      </w:tr>
      <w:tr w:rsidR="00F405BA" w:rsidRPr="00A04B46" w:rsidTr="0058245B">
        <w:trPr>
          <w:trHeight w:val="499"/>
        </w:trPr>
        <w:tc>
          <w:tcPr>
            <w:tcW w:w="12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hint="eastAsia"/>
              </w:rPr>
              <w:t>addtionInfo</w:t>
            </w:r>
          </w:p>
        </w:tc>
        <w:tc>
          <w:tcPr>
            <w:tcW w:w="183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ascii="宋体" w:hAnsi="宋体" w:cs="宋体"/>
              </w:rPr>
              <w:t>conclusionAttribute</w:t>
            </w:r>
          </w:p>
        </w:tc>
        <w:tc>
          <w:tcPr>
            <w:tcW w:w="158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bottom"/>
              <w:rPr>
                <w:rFonts w:ascii="微软雅黑" w:eastAsia="微软雅黑" w:hAnsi="微软雅黑" w:cs="微软雅黑"/>
                <w:sz w:val="18"/>
                <w:szCs w:val="18"/>
              </w:rPr>
            </w:pPr>
            <w:r w:rsidRPr="00A04B46">
              <w:rPr>
                <w:rFonts w:ascii="微软雅黑" w:eastAsia="微软雅黑" w:hAnsi="微软雅黑" w:cs="微软雅黑" w:hint="eastAsia"/>
                <w:sz w:val="18"/>
                <w:szCs w:val="18"/>
              </w:rPr>
              <w:t>是否是正常结论</w:t>
            </w:r>
          </w:p>
        </w:tc>
        <w:tc>
          <w:tcPr>
            <w:tcW w:w="37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bottom"/>
              <w:rPr>
                <w:rFonts w:ascii="微软雅黑" w:eastAsia="微软雅黑" w:hAnsi="微软雅黑" w:cs="微软雅黑"/>
                <w:sz w:val="18"/>
                <w:szCs w:val="18"/>
              </w:rPr>
            </w:pPr>
            <w:r w:rsidRPr="00A04B46">
              <w:rPr>
                <w:rFonts w:ascii="微软雅黑" w:eastAsia="微软雅黑" w:hAnsi="微软雅黑" w:cs="微软雅黑" w:hint="eastAsia"/>
                <w:sz w:val="18"/>
                <w:szCs w:val="18"/>
              </w:rPr>
              <w:t>新增字段（诊断类必输结果）</w:t>
            </w:r>
          </w:p>
        </w:tc>
      </w:tr>
      <w:tr w:rsidR="00F405BA" w:rsidRPr="00A04B46" w:rsidTr="0058245B">
        <w:trPr>
          <w:trHeight w:val="499"/>
        </w:trPr>
        <w:tc>
          <w:tcPr>
            <w:tcW w:w="12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hint="eastAsia"/>
              </w:rPr>
              <w:t>addtionInfo</w:t>
            </w:r>
          </w:p>
        </w:tc>
        <w:tc>
          <w:tcPr>
            <w:tcW w:w="183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rPr>
                <w:rFonts w:ascii="微软雅黑" w:eastAsia="微软雅黑" w:hAnsi="微软雅黑" w:cs="微软雅黑"/>
                <w:sz w:val="18"/>
                <w:szCs w:val="18"/>
              </w:rPr>
            </w:pPr>
            <w:r w:rsidRPr="00A04B46">
              <w:rPr>
                <w:rFonts w:hint="eastAsia"/>
              </w:rPr>
              <w:t>operSuggestions</w:t>
            </w:r>
          </w:p>
        </w:tc>
        <w:tc>
          <w:tcPr>
            <w:tcW w:w="158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bottom"/>
              <w:rPr>
                <w:rFonts w:ascii="微软雅黑" w:eastAsia="微软雅黑" w:hAnsi="微软雅黑" w:cs="微软雅黑"/>
                <w:sz w:val="18"/>
                <w:szCs w:val="18"/>
              </w:rPr>
            </w:pPr>
            <w:r w:rsidRPr="00A04B46">
              <w:rPr>
                <w:rFonts w:ascii="微软雅黑" w:eastAsia="微软雅黑" w:hAnsi="微软雅黑" w:cs="微软雅黑" w:hint="eastAsia"/>
                <w:sz w:val="18"/>
                <w:szCs w:val="18"/>
              </w:rPr>
              <w:t>装维操作建议</w:t>
            </w:r>
          </w:p>
        </w:tc>
        <w:tc>
          <w:tcPr>
            <w:tcW w:w="37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bottom"/>
              <w:rPr>
                <w:rFonts w:ascii="微软雅黑" w:eastAsia="微软雅黑" w:hAnsi="微软雅黑" w:cs="微软雅黑"/>
                <w:sz w:val="18"/>
                <w:szCs w:val="18"/>
              </w:rPr>
            </w:pPr>
          </w:p>
        </w:tc>
      </w:tr>
      <w:tr w:rsidR="00F405BA" w:rsidRPr="00A04B46" w:rsidTr="0058245B">
        <w:trPr>
          <w:trHeight w:val="499"/>
        </w:trPr>
        <w:tc>
          <w:tcPr>
            <w:tcW w:w="12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hint="eastAsia"/>
              </w:rPr>
              <w:t>addtionInfo</w:t>
            </w:r>
          </w:p>
        </w:tc>
        <w:tc>
          <w:tcPr>
            <w:tcW w:w="183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rPr>
                <w:rFonts w:ascii="微软雅黑" w:eastAsia="微软雅黑" w:hAnsi="微软雅黑" w:cs="微软雅黑"/>
                <w:sz w:val="18"/>
                <w:szCs w:val="18"/>
              </w:rPr>
            </w:pPr>
            <w:r w:rsidRPr="00A04B46">
              <w:t>caliberReply</w:t>
            </w:r>
          </w:p>
        </w:tc>
        <w:tc>
          <w:tcPr>
            <w:tcW w:w="158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bottom"/>
              <w:rPr>
                <w:rFonts w:ascii="微软雅黑" w:eastAsia="微软雅黑" w:hAnsi="微软雅黑" w:cs="微软雅黑"/>
                <w:sz w:val="18"/>
                <w:szCs w:val="18"/>
              </w:rPr>
            </w:pPr>
            <w:r w:rsidRPr="00A04B46">
              <w:rPr>
                <w:rFonts w:ascii="微软雅黑" w:eastAsia="微软雅黑" w:hAnsi="微软雅黑" w:cs="微软雅黑" w:hint="eastAsia"/>
                <w:sz w:val="18"/>
                <w:szCs w:val="18"/>
              </w:rPr>
              <w:t>客服答复口径</w:t>
            </w:r>
          </w:p>
        </w:tc>
        <w:tc>
          <w:tcPr>
            <w:tcW w:w="37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ind w:firstLine="360"/>
              <w:rPr>
                <w:rFonts w:ascii="微软雅黑" w:eastAsia="微软雅黑" w:hAnsi="微软雅黑" w:cs="微软雅黑"/>
                <w:sz w:val="18"/>
                <w:szCs w:val="18"/>
                <w:lang w:bidi="ar"/>
              </w:rPr>
            </w:pPr>
          </w:p>
        </w:tc>
      </w:tr>
      <w:tr w:rsidR="00F405BA" w:rsidRPr="00A04B46" w:rsidTr="0058245B">
        <w:trPr>
          <w:trHeight w:val="499"/>
        </w:trPr>
        <w:tc>
          <w:tcPr>
            <w:tcW w:w="12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hint="eastAsia"/>
              </w:rPr>
              <w:t>addtionInfo</w:t>
            </w:r>
          </w:p>
        </w:tc>
        <w:tc>
          <w:tcPr>
            <w:tcW w:w="183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hint="eastAsia"/>
              </w:rPr>
              <w:t>topoPara</w:t>
            </w:r>
          </w:p>
        </w:tc>
        <w:tc>
          <w:tcPr>
            <w:tcW w:w="158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bottom"/>
              <w:rPr>
                <w:rFonts w:ascii="微软雅黑" w:eastAsia="微软雅黑" w:hAnsi="微软雅黑" w:cs="微软雅黑"/>
                <w:sz w:val="18"/>
                <w:szCs w:val="18"/>
              </w:rPr>
            </w:pPr>
            <w:r w:rsidRPr="00A04B46">
              <w:rPr>
                <w:rFonts w:ascii="微软雅黑" w:eastAsia="微软雅黑" w:hAnsi="微软雅黑" w:cs="微软雅黑" w:hint="eastAsia"/>
                <w:sz w:val="18"/>
                <w:szCs w:val="18"/>
              </w:rPr>
              <w:t>拓扑分段</w:t>
            </w:r>
          </w:p>
        </w:tc>
        <w:tc>
          <w:tcPr>
            <w:tcW w:w="37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bottom"/>
              <w:rPr>
                <w:rFonts w:ascii="微软雅黑" w:eastAsia="微软雅黑" w:hAnsi="微软雅黑" w:cs="微软雅黑"/>
                <w:sz w:val="18"/>
                <w:szCs w:val="18"/>
              </w:rPr>
            </w:pPr>
            <w:r w:rsidRPr="00A04B46">
              <w:rPr>
                <w:rFonts w:ascii="微软雅黑" w:eastAsia="微软雅黑" w:hAnsi="微软雅黑" w:cs="微软雅黑" w:hint="eastAsia"/>
                <w:sz w:val="18"/>
                <w:szCs w:val="18"/>
              </w:rPr>
              <w:t>枚举值：A,B,C,D,O</w:t>
            </w:r>
          </w:p>
          <w:p w:rsidR="00F405BA" w:rsidRPr="00A04B46" w:rsidRDefault="00F405BA" w:rsidP="0058245B">
            <w:pPr>
              <w:widowControl/>
              <w:ind w:firstLine="360"/>
              <w:textAlignment w:val="bottom"/>
              <w:rPr>
                <w:rFonts w:ascii="微软雅黑" w:eastAsia="微软雅黑" w:hAnsi="微软雅黑" w:cs="微软雅黑"/>
                <w:sz w:val="18"/>
                <w:szCs w:val="18"/>
              </w:rPr>
            </w:pPr>
            <w:r w:rsidRPr="00A04B46">
              <w:rPr>
                <w:rFonts w:ascii="微软雅黑" w:eastAsia="微软雅黑" w:hAnsi="微软雅黑" w:cs="微软雅黑" w:hint="eastAsia"/>
                <w:sz w:val="18"/>
                <w:szCs w:val="18"/>
              </w:rPr>
              <w:t>只有分析类接口输出该字段</w:t>
            </w:r>
          </w:p>
          <w:p w:rsidR="00F405BA" w:rsidRPr="00A04B46" w:rsidRDefault="00F405BA" w:rsidP="0058245B">
            <w:pPr>
              <w:ind w:firstLine="360"/>
              <w:rPr>
                <w:rFonts w:ascii="微软雅黑" w:eastAsia="微软雅黑" w:hAnsi="微软雅黑" w:cs="微软雅黑"/>
                <w:sz w:val="18"/>
                <w:szCs w:val="18"/>
                <w:lang w:bidi="ar"/>
              </w:rPr>
            </w:pPr>
            <w:r w:rsidRPr="00A04B46">
              <w:rPr>
                <w:rFonts w:ascii="微软雅黑" w:eastAsia="微软雅黑" w:hAnsi="微软雅黑" w:cs="微软雅黑" w:hint="eastAsia"/>
                <w:sz w:val="18"/>
                <w:szCs w:val="18"/>
              </w:rPr>
              <w:t>固定输出C</w:t>
            </w:r>
          </w:p>
        </w:tc>
      </w:tr>
      <w:tr w:rsidR="00F405BA" w:rsidRPr="00A04B46" w:rsidTr="0058245B">
        <w:trPr>
          <w:trHeight w:val="499"/>
        </w:trPr>
        <w:tc>
          <w:tcPr>
            <w:tcW w:w="12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hint="eastAsia"/>
              </w:rPr>
              <w:lastRenderedPageBreak/>
              <w:t>addtionInfo</w:t>
            </w:r>
          </w:p>
        </w:tc>
        <w:tc>
          <w:tcPr>
            <w:tcW w:w="183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rPr>
                <w:rFonts w:ascii="微软雅黑" w:eastAsia="微软雅黑" w:hAnsi="微软雅黑" w:cs="微软雅黑"/>
                <w:sz w:val="18"/>
                <w:szCs w:val="18"/>
              </w:rPr>
            </w:pPr>
            <w:r w:rsidRPr="00A04B46">
              <w:rPr>
                <w:rFonts w:hint="eastAsia"/>
              </w:rPr>
              <w:t>data</w:t>
            </w:r>
          </w:p>
        </w:tc>
        <w:tc>
          <w:tcPr>
            <w:tcW w:w="158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bottom"/>
              <w:rPr>
                <w:rFonts w:ascii="微软雅黑" w:eastAsia="微软雅黑" w:hAnsi="微软雅黑" w:cs="微软雅黑"/>
                <w:sz w:val="18"/>
                <w:szCs w:val="18"/>
              </w:rPr>
            </w:pPr>
            <w:r w:rsidRPr="00A04B46">
              <w:rPr>
                <w:rFonts w:ascii="微软雅黑" w:eastAsia="微软雅黑" w:hAnsi="微软雅黑" w:cs="微软雅黑" w:hint="eastAsia"/>
                <w:sz w:val="18"/>
                <w:szCs w:val="18"/>
              </w:rPr>
              <w:t>数组</w:t>
            </w:r>
          </w:p>
        </w:tc>
        <w:tc>
          <w:tcPr>
            <w:tcW w:w="37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ind w:firstLine="360"/>
              <w:rPr>
                <w:rFonts w:ascii="微软雅黑" w:eastAsia="微软雅黑" w:hAnsi="微软雅黑" w:cs="微软雅黑"/>
                <w:sz w:val="18"/>
                <w:szCs w:val="18"/>
                <w:lang w:bidi="ar"/>
              </w:rPr>
            </w:pPr>
          </w:p>
        </w:tc>
      </w:tr>
      <w:tr w:rsidR="00F405BA" w:rsidRPr="00A04B46" w:rsidTr="0058245B">
        <w:trPr>
          <w:trHeight w:val="499"/>
        </w:trPr>
        <w:tc>
          <w:tcPr>
            <w:tcW w:w="12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hint="eastAsia"/>
              </w:rPr>
              <w:t>addtionInfo.data</w:t>
            </w:r>
          </w:p>
        </w:tc>
        <w:tc>
          <w:tcPr>
            <w:tcW w:w="183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hint="eastAsia"/>
              </w:rPr>
              <w:t>authType</w:t>
            </w:r>
          </w:p>
        </w:tc>
        <w:tc>
          <w:tcPr>
            <w:tcW w:w="158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bottom"/>
              <w:rPr>
                <w:rFonts w:ascii="微软雅黑" w:eastAsia="微软雅黑" w:hAnsi="微软雅黑" w:cs="微软雅黑"/>
                <w:sz w:val="18"/>
                <w:szCs w:val="18"/>
              </w:rPr>
            </w:pPr>
            <w:r w:rsidRPr="00A04B46">
              <w:rPr>
                <w:rFonts w:ascii="微软雅黑" w:eastAsia="微软雅黑" w:hAnsi="微软雅黑" w:cs="微软雅黑" w:hint="eastAsia"/>
                <w:sz w:val="18"/>
                <w:szCs w:val="18"/>
              </w:rPr>
              <w:t>注册方式</w:t>
            </w:r>
          </w:p>
        </w:tc>
        <w:tc>
          <w:tcPr>
            <w:tcW w:w="37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ind w:firstLine="360"/>
              <w:rPr>
                <w:rFonts w:ascii="微软雅黑" w:eastAsia="微软雅黑" w:hAnsi="微软雅黑" w:cs="微软雅黑"/>
                <w:sz w:val="18"/>
                <w:szCs w:val="18"/>
                <w:lang w:bidi="ar"/>
              </w:rPr>
            </w:pPr>
            <w:r w:rsidRPr="00A04B46">
              <w:rPr>
                <w:rFonts w:ascii="微软雅黑" w:eastAsia="微软雅黑" w:hAnsi="微软雅黑" w:cs="微软雅黑" w:hint="eastAsia"/>
                <w:sz w:val="18"/>
                <w:szCs w:val="18"/>
                <w:lang w:bidi="ar"/>
              </w:rPr>
              <w:t>authType</w:t>
            </w:r>
          </w:p>
        </w:tc>
      </w:tr>
      <w:tr w:rsidR="00F405BA" w:rsidRPr="00A04B46" w:rsidTr="0058245B">
        <w:trPr>
          <w:trHeight w:val="499"/>
        </w:trPr>
        <w:tc>
          <w:tcPr>
            <w:tcW w:w="12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hint="eastAsia"/>
              </w:rPr>
              <w:t>addtionInfo.data</w:t>
            </w:r>
          </w:p>
        </w:tc>
        <w:tc>
          <w:tcPr>
            <w:tcW w:w="183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hint="eastAsia"/>
              </w:rPr>
              <w:t>name</w:t>
            </w:r>
          </w:p>
        </w:tc>
        <w:tc>
          <w:tcPr>
            <w:tcW w:w="158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bottom"/>
              <w:rPr>
                <w:rFonts w:ascii="微软雅黑" w:eastAsia="微软雅黑" w:hAnsi="微软雅黑" w:cs="微软雅黑"/>
                <w:sz w:val="18"/>
                <w:szCs w:val="18"/>
              </w:rPr>
            </w:pPr>
            <w:r w:rsidRPr="00A04B46">
              <w:rPr>
                <w:rFonts w:ascii="微软雅黑" w:eastAsia="微软雅黑" w:hAnsi="微软雅黑" w:cs="微软雅黑" w:hint="eastAsia"/>
                <w:sz w:val="18"/>
                <w:szCs w:val="18"/>
              </w:rPr>
              <w:t>ONU名称</w:t>
            </w:r>
          </w:p>
        </w:tc>
        <w:tc>
          <w:tcPr>
            <w:tcW w:w="37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rPr>
                <w:rFonts w:ascii="微软雅黑" w:eastAsia="微软雅黑" w:hAnsi="微软雅黑" w:cs="微软雅黑"/>
                <w:sz w:val="18"/>
                <w:szCs w:val="18"/>
                <w:lang w:bidi="ar"/>
              </w:rPr>
            </w:pPr>
            <w:r w:rsidRPr="00A04B46">
              <w:rPr>
                <w:rFonts w:hint="eastAsia"/>
              </w:rPr>
              <w:t>name</w:t>
            </w:r>
          </w:p>
        </w:tc>
      </w:tr>
      <w:tr w:rsidR="00F405BA" w:rsidRPr="00A04B46" w:rsidTr="0058245B">
        <w:trPr>
          <w:trHeight w:val="499"/>
        </w:trPr>
        <w:tc>
          <w:tcPr>
            <w:tcW w:w="12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hint="eastAsia"/>
              </w:rPr>
              <w:t>addtionInfo.data</w:t>
            </w:r>
          </w:p>
        </w:tc>
        <w:tc>
          <w:tcPr>
            <w:tcW w:w="183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hint="eastAsia"/>
              </w:rPr>
              <w:t>oltId</w:t>
            </w:r>
          </w:p>
        </w:tc>
        <w:tc>
          <w:tcPr>
            <w:tcW w:w="158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bottom"/>
              <w:rPr>
                <w:rFonts w:ascii="微软雅黑" w:eastAsia="微软雅黑" w:hAnsi="微软雅黑" w:cs="微软雅黑"/>
                <w:sz w:val="18"/>
                <w:szCs w:val="18"/>
              </w:rPr>
            </w:pPr>
            <w:r w:rsidRPr="00A04B46">
              <w:rPr>
                <w:rFonts w:ascii="微软雅黑" w:eastAsia="微软雅黑" w:hAnsi="微软雅黑" w:cs="微软雅黑" w:hint="eastAsia"/>
                <w:sz w:val="18"/>
                <w:szCs w:val="18"/>
              </w:rPr>
              <w:t>OLTIP</w:t>
            </w:r>
          </w:p>
        </w:tc>
        <w:tc>
          <w:tcPr>
            <w:tcW w:w="37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rPr>
                <w:rFonts w:ascii="微软雅黑" w:eastAsia="微软雅黑" w:hAnsi="微软雅黑" w:cs="微软雅黑"/>
                <w:sz w:val="18"/>
                <w:szCs w:val="18"/>
                <w:lang w:bidi="ar"/>
              </w:rPr>
            </w:pPr>
            <w:r w:rsidRPr="00A04B46">
              <w:rPr>
                <w:rFonts w:hint="eastAsia"/>
              </w:rPr>
              <w:t>oltId</w:t>
            </w:r>
          </w:p>
        </w:tc>
      </w:tr>
      <w:tr w:rsidR="00F405BA" w:rsidRPr="00A04B46" w:rsidTr="0058245B">
        <w:trPr>
          <w:trHeight w:val="499"/>
        </w:trPr>
        <w:tc>
          <w:tcPr>
            <w:tcW w:w="12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hint="eastAsia"/>
              </w:rPr>
              <w:t>addtionInfo.data</w:t>
            </w:r>
          </w:p>
        </w:tc>
        <w:tc>
          <w:tcPr>
            <w:tcW w:w="183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hint="eastAsia"/>
              </w:rPr>
              <w:t>onuNo</w:t>
            </w:r>
          </w:p>
        </w:tc>
        <w:tc>
          <w:tcPr>
            <w:tcW w:w="158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bottom"/>
              <w:rPr>
                <w:rFonts w:ascii="微软雅黑" w:eastAsia="微软雅黑" w:hAnsi="微软雅黑" w:cs="微软雅黑"/>
                <w:sz w:val="18"/>
                <w:szCs w:val="18"/>
              </w:rPr>
            </w:pPr>
            <w:r w:rsidRPr="00A04B46">
              <w:rPr>
                <w:rFonts w:ascii="微软雅黑" w:eastAsia="微软雅黑" w:hAnsi="微软雅黑" w:cs="微软雅黑" w:hint="eastAsia"/>
                <w:sz w:val="18"/>
                <w:szCs w:val="18"/>
              </w:rPr>
              <w:t>ONUNO</w:t>
            </w:r>
          </w:p>
        </w:tc>
        <w:tc>
          <w:tcPr>
            <w:tcW w:w="37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rPr>
                <w:rFonts w:ascii="微软雅黑" w:eastAsia="微软雅黑" w:hAnsi="微软雅黑" w:cs="微软雅黑"/>
                <w:sz w:val="18"/>
                <w:szCs w:val="18"/>
                <w:lang w:bidi="ar"/>
              </w:rPr>
            </w:pPr>
            <w:r w:rsidRPr="00A04B46">
              <w:rPr>
                <w:rFonts w:hint="eastAsia"/>
              </w:rPr>
              <w:t>onuNo</w:t>
            </w:r>
          </w:p>
        </w:tc>
      </w:tr>
      <w:tr w:rsidR="00F405BA" w:rsidRPr="00A04B46" w:rsidTr="0058245B">
        <w:trPr>
          <w:trHeight w:val="499"/>
        </w:trPr>
        <w:tc>
          <w:tcPr>
            <w:tcW w:w="12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hint="eastAsia"/>
              </w:rPr>
              <w:t>addtionInfo.data</w:t>
            </w:r>
          </w:p>
        </w:tc>
        <w:tc>
          <w:tcPr>
            <w:tcW w:w="183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hint="eastAsia"/>
              </w:rPr>
              <w:t>ponId</w:t>
            </w:r>
          </w:p>
        </w:tc>
        <w:tc>
          <w:tcPr>
            <w:tcW w:w="158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bottom"/>
              <w:rPr>
                <w:rFonts w:ascii="微软雅黑" w:eastAsia="微软雅黑" w:hAnsi="微软雅黑" w:cs="微软雅黑"/>
                <w:sz w:val="18"/>
                <w:szCs w:val="18"/>
              </w:rPr>
            </w:pPr>
            <w:r w:rsidRPr="00A04B46">
              <w:rPr>
                <w:rFonts w:ascii="微软雅黑" w:eastAsia="微软雅黑" w:hAnsi="微软雅黑" w:cs="微软雅黑" w:hint="eastAsia"/>
                <w:sz w:val="18"/>
                <w:szCs w:val="18"/>
              </w:rPr>
              <w:t>Pon口</w:t>
            </w:r>
          </w:p>
        </w:tc>
        <w:tc>
          <w:tcPr>
            <w:tcW w:w="37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rPr>
                <w:rFonts w:ascii="微软雅黑" w:eastAsia="微软雅黑" w:hAnsi="微软雅黑" w:cs="微软雅黑"/>
                <w:sz w:val="18"/>
                <w:szCs w:val="18"/>
                <w:lang w:bidi="ar"/>
              </w:rPr>
            </w:pPr>
            <w:r w:rsidRPr="00A04B46">
              <w:rPr>
                <w:rFonts w:hint="eastAsia"/>
              </w:rPr>
              <w:t>ponId</w:t>
            </w:r>
          </w:p>
        </w:tc>
      </w:tr>
      <w:tr w:rsidR="00F405BA" w:rsidRPr="00A04B46" w:rsidTr="0058245B">
        <w:trPr>
          <w:trHeight w:val="499"/>
        </w:trPr>
        <w:tc>
          <w:tcPr>
            <w:tcW w:w="12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hint="eastAsia"/>
              </w:rPr>
              <w:t>addtionInfo.data</w:t>
            </w:r>
          </w:p>
        </w:tc>
        <w:tc>
          <w:tcPr>
            <w:tcW w:w="183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hint="eastAsia"/>
              </w:rPr>
              <w:t>pwd</w:t>
            </w:r>
          </w:p>
        </w:tc>
        <w:tc>
          <w:tcPr>
            <w:tcW w:w="158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bottom"/>
              <w:rPr>
                <w:rFonts w:ascii="微软雅黑" w:eastAsia="微软雅黑" w:hAnsi="微软雅黑" w:cs="微软雅黑"/>
                <w:sz w:val="18"/>
                <w:szCs w:val="18"/>
              </w:rPr>
            </w:pPr>
            <w:r w:rsidRPr="00A04B46">
              <w:rPr>
                <w:rFonts w:ascii="微软雅黑" w:eastAsia="微软雅黑" w:hAnsi="微软雅黑" w:cs="微软雅黑" w:hint="eastAsia"/>
                <w:sz w:val="18"/>
                <w:szCs w:val="18"/>
              </w:rPr>
              <w:t>PWD</w:t>
            </w:r>
          </w:p>
        </w:tc>
        <w:tc>
          <w:tcPr>
            <w:tcW w:w="37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rPr>
                <w:rFonts w:ascii="微软雅黑" w:eastAsia="微软雅黑" w:hAnsi="微软雅黑" w:cs="微软雅黑"/>
                <w:sz w:val="18"/>
                <w:szCs w:val="18"/>
                <w:lang w:bidi="ar"/>
              </w:rPr>
            </w:pPr>
            <w:r w:rsidRPr="00A04B46">
              <w:rPr>
                <w:rFonts w:hint="eastAsia"/>
              </w:rPr>
              <w:t>pwd</w:t>
            </w:r>
          </w:p>
        </w:tc>
      </w:tr>
      <w:tr w:rsidR="00F405BA" w:rsidRPr="00A04B46" w:rsidTr="0058245B">
        <w:trPr>
          <w:trHeight w:val="499"/>
        </w:trPr>
        <w:tc>
          <w:tcPr>
            <w:tcW w:w="12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hint="eastAsia"/>
              </w:rPr>
              <w:lastRenderedPageBreak/>
              <w:t>addtionInfo.data</w:t>
            </w:r>
          </w:p>
        </w:tc>
        <w:tc>
          <w:tcPr>
            <w:tcW w:w="183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hint="eastAsia"/>
              </w:rPr>
              <w:t>mac</w:t>
            </w:r>
          </w:p>
        </w:tc>
        <w:tc>
          <w:tcPr>
            <w:tcW w:w="158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bottom"/>
              <w:rPr>
                <w:rFonts w:ascii="微软雅黑" w:eastAsia="微软雅黑" w:hAnsi="微软雅黑" w:cs="微软雅黑"/>
                <w:sz w:val="18"/>
                <w:szCs w:val="18"/>
              </w:rPr>
            </w:pPr>
            <w:r w:rsidRPr="00A04B46">
              <w:rPr>
                <w:rFonts w:ascii="微软雅黑" w:eastAsia="微软雅黑" w:hAnsi="微软雅黑" w:cs="微软雅黑" w:hint="eastAsia"/>
                <w:sz w:val="18"/>
                <w:szCs w:val="18"/>
              </w:rPr>
              <w:t>MAC</w:t>
            </w:r>
          </w:p>
        </w:tc>
        <w:tc>
          <w:tcPr>
            <w:tcW w:w="37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rPr>
                <w:rFonts w:ascii="微软雅黑" w:eastAsia="微软雅黑" w:hAnsi="微软雅黑" w:cs="微软雅黑"/>
                <w:sz w:val="18"/>
                <w:szCs w:val="18"/>
                <w:lang w:bidi="ar"/>
              </w:rPr>
            </w:pPr>
            <w:r w:rsidRPr="00A04B46">
              <w:rPr>
                <w:rFonts w:hint="eastAsia"/>
              </w:rPr>
              <w:t>mac</w:t>
            </w:r>
          </w:p>
        </w:tc>
      </w:tr>
      <w:tr w:rsidR="00F405BA" w:rsidRPr="00A04B46" w:rsidTr="0058245B">
        <w:trPr>
          <w:trHeight w:val="499"/>
        </w:trPr>
        <w:tc>
          <w:tcPr>
            <w:tcW w:w="12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hint="eastAsia"/>
              </w:rPr>
              <w:t>addtionInfo.data</w:t>
            </w:r>
          </w:p>
        </w:tc>
        <w:tc>
          <w:tcPr>
            <w:tcW w:w="183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hint="eastAsia"/>
              </w:rPr>
              <w:t>sn</w:t>
            </w:r>
          </w:p>
        </w:tc>
        <w:tc>
          <w:tcPr>
            <w:tcW w:w="158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bottom"/>
              <w:rPr>
                <w:rFonts w:ascii="微软雅黑" w:eastAsia="微软雅黑" w:hAnsi="微软雅黑" w:cs="微软雅黑"/>
                <w:sz w:val="18"/>
                <w:szCs w:val="18"/>
              </w:rPr>
            </w:pPr>
            <w:r w:rsidRPr="00A04B46">
              <w:rPr>
                <w:rFonts w:ascii="微软雅黑" w:eastAsia="微软雅黑" w:hAnsi="微软雅黑" w:cs="微软雅黑" w:hint="eastAsia"/>
                <w:sz w:val="18"/>
                <w:szCs w:val="18"/>
              </w:rPr>
              <w:t>SN</w:t>
            </w:r>
          </w:p>
        </w:tc>
        <w:tc>
          <w:tcPr>
            <w:tcW w:w="37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rPr>
                <w:rFonts w:ascii="微软雅黑" w:eastAsia="微软雅黑" w:hAnsi="微软雅黑" w:cs="微软雅黑"/>
                <w:sz w:val="18"/>
                <w:szCs w:val="18"/>
                <w:lang w:bidi="ar"/>
              </w:rPr>
            </w:pPr>
            <w:r w:rsidRPr="00A04B46">
              <w:rPr>
                <w:rFonts w:hint="eastAsia"/>
              </w:rPr>
              <w:t>sn</w:t>
            </w:r>
          </w:p>
        </w:tc>
      </w:tr>
      <w:tr w:rsidR="00F405BA" w:rsidRPr="00A04B46" w:rsidTr="0058245B">
        <w:trPr>
          <w:trHeight w:val="499"/>
        </w:trPr>
        <w:tc>
          <w:tcPr>
            <w:tcW w:w="12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hint="eastAsia"/>
              </w:rPr>
              <w:t>addtionInfo.data</w:t>
            </w:r>
          </w:p>
        </w:tc>
        <w:tc>
          <w:tcPr>
            <w:tcW w:w="183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hint="eastAsia"/>
              </w:rPr>
              <w:t>loid</w:t>
            </w:r>
          </w:p>
        </w:tc>
        <w:tc>
          <w:tcPr>
            <w:tcW w:w="158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bottom"/>
              <w:rPr>
                <w:rFonts w:ascii="微软雅黑" w:eastAsia="微软雅黑" w:hAnsi="微软雅黑" w:cs="微软雅黑"/>
                <w:sz w:val="18"/>
                <w:szCs w:val="18"/>
              </w:rPr>
            </w:pPr>
            <w:r w:rsidRPr="00A04B46">
              <w:rPr>
                <w:rFonts w:ascii="微软雅黑" w:eastAsia="微软雅黑" w:hAnsi="微软雅黑" w:cs="微软雅黑" w:hint="eastAsia"/>
                <w:sz w:val="18"/>
                <w:szCs w:val="18"/>
              </w:rPr>
              <w:t>LOID</w:t>
            </w:r>
          </w:p>
        </w:tc>
        <w:tc>
          <w:tcPr>
            <w:tcW w:w="37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rPr>
                <w:rFonts w:ascii="微软雅黑" w:eastAsia="微软雅黑" w:hAnsi="微软雅黑" w:cs="微软雅黑"/>
                <w:sz w:val="18"/>
                <w:szCs w:val="18"/>
                <w:lang w:bidi="ar"/>
              </w:rPr>
            </w:pPr>
            <w:r w:rsidRPr="00A04B46">
              <w:rPr>
                <w:rFonts w:hint="eastAsia"/>
              </w:rPr>
              <w:t>loid</w:t>
            </w:r>
          </w:p>
        </w:tc>
      </w:tr>
    </w:tbl>
    <w:p w:rsidR="00F405BA" w:rsidRPr="00A04B46" w:rsidRDefault="00F405BA" w:rsidP="00F405BA">
      <w:pPr>
        <w:ind w:firstLine="480"/>
      </w:pPr>
    </w:p>
    <w:p w:rsidR="00F405BA" w:rsidRPr="00A04B46" w:rsidRDefault="00F405BA" w:rsidP="00F405BA">
      <w:pPr>
        <w:pStyle w:val="6"/>
      </w:pPr>
      <w:bookmarkStart w:id="2088" w:name="_Toc130046962"/>
      <w:bookmarkStart w:id="2089" w:name="_Toc130155476"/>
      <w:r w:rsidRPr="00A04B46">
        <w:rPr>
          <w:rFonts w:hint="eastAsia"/>
        </w:rPr>
        <w:t>接口出参样例</w:t>
      </w:r>
      <w:bookmarkEnd w:id="2088"/>
      <w:bookmarkEnd w:id="2089"/>
    </w:p>
    <w:p w:rsidR="00F405BA" w:rsidRPr="00A04B46" w:rsidRDefault="00F405BA" w:rsidP="00F405BA">
      <w:pPr>
        <w:ind w:firstLine="480"/>
      </w:pPr>
      <w:r w:rsidRPr="00A04B46">
        <w:rPr>
          <w:rFonts w:hint="eastAsia"/>
        </w:rPr>
        <w:t>{</w:t>
      </w:r>
    </w:p>
    <w:p w:rsidR="00F405BA" w:rsidRPr="00A04B46" w:rsidRDefault="00F405BA" w:rsidP="00F405BA">
      <w:pPr>
        <w:ind w:firstLine="480"/>
      </w:pPr>
      <w:r w:rsidRPr="00A04B46">
        <w:rPr>
          <w:rFonts w:hint="eastAsia"/>
        </w:rPr>
        <w:t xml:space="preserve">    "operResult": "0",</w:t>
      </w:r>
    </w:p>
    <w:p w:rsidR="00F405BA" w:rsidRPr="00A04B46" w:rsidRDefault="00F405BA" w:rsidP="00F405BA">
      <w:pPr>
        <w:ind w:firstLine="480"/>
      </w:pPr>
      <w:r w:rsidRPr="00A04B46">
        <w:rPr>
          <w:rFonts w:hint="eastAsia"/>
        </w:rPr>
        <w:t xml:space="preserve">    "failReason": "</w:t>
      </w:r>
      <w:r w:rsidRPr="00A04B46">
        <w:rPr>
          <w:rFonts w:hint="eastAsia"/>
        </w:rPr>
        <w:t>成功</w:t>
      </w:r>
      <w:r w:rsidRPr="00A04B46">
        <w:rPr>
          <w:rFonts w:hint="eastAsia"/>
        </w:rPr>
        <w:t>",</w:t>
      </w:r>
    </w:p>
    <w:p w:rsidR="00F405BA" w:rsidRPr="00A04B46" w:rsidRDefault="00F405BA" w:rsidP="00F405BA">
      <w:pPr>
        <w:ind w:firstLine="480"/>
      </w:pPr>
      <w:r w:rsidRPr="00A04B46">
        <w:rPr>
          <w:rFonts w:hint="eastAsia"/>
        </w:rPr>
        <w:t xml:space="preserve">    "interfaceName": "getNotice",</w:t>
      </w:r>
    </w:p>
    <w:p w:rsidR="00F405BA" w:rsidRPr="00A04B46" w:rsidRDefault="00F405BA" w:rsidP="00F405BA">
      <w:pPr>
        <w:ind w:firstLine="480"/>
      </w:pPr>
      <w:r w:rsidRPr="00A04B46">
        <w:rPr>
          <w:rFonts w:hint="eastAsia"/>
        </w:rPr>
        <w:t xml:space="preserve">    "exchangeId": "11",</w:t>
      </w:r>
    </w:p>
    <w:p w:rsidR="00F405BA" w:rsidRPr="00A04B46" w:rsidRDefault="00F405BA" w:rsidP="00F405BA">
      <w:pPr>
        <w:ind w:firstLine="480"/>
      </w:pPr>
      <w:r w:rsidRPr="00A04B46">
        <w:rPr>
          <w:rFonts w:hint="eastAsia"/>
        </w:rPr>
        <w:t xml:space="preserve">    "source": "1",</w:t>
      </w:r>
    </w:p>
    <w:p w:rsidR="00F405BA" w:rsidRPr="00A04B46" w:rsidRDefault="00F405BA" w:rsidP="00F405BA">
      <w:pPr>
        <w:ind w:firstLine="480"/>
      </w:pPr>
      <w:r w:rsidRPr="00A04B46">
        <w:rPr>
          <w:rFonts w:hint="eastAsia"/>
        </w:rPr>
        <w:t xml:space="preserve">    "addtionInfo": {</w:t>
      </w:r>
    </w:p>
    <w:p w:rsidR="00F405BA" w:rsidRPr="00A04B46" w:rsidRDefault="00F405BA" w:rsidP="00F405BA">
      <w:pPr>
        <w:ind w:firstLine="480"/>
      </w:pPr>
      <w:r w:rsidRPr="00A04B46">
        <w:rPr>
          <w:rFonts w:hint="eastAsia"/>
        </w:rPr>
        <w:t xml:space="preserve">        "interfaceMsg": null,</w:t>
      </w:r>
    </w:p>
    <w:p w:rsidR="00F405BA" w:rsidRPr="00A04B46" w:rsidRDefault="00F405BA" w:rsidP="00F405BA">
      <w:pPr>
        <w:ind w:firstLine="480"/>
      </w:pPr>
      <w:r w:rsidRPr="00A04B46">
        <w:rPr>
          <w:rFonts w:hint="eastAsia"/>
        </w:rPr>
        <w:lastRenderedPageBreak/>
        <w:t xml:space="preserve">        "diagCode": "Notic-002",</w:t>
      </w:r>
    </w:p>
    <w:p w:rsidR="00F405BA" w:rsidRPr="00A04B46" w:rsidRDefault="00F405BA" w:rsidP="00F405BA">
      <w:pPr>
        <w:ind w:firstLine="480"/>
      </w:pPr>
      <w:r w:rsidRPr="00A04B46">
        <w:rPr>
          <w:rFonts w:hint="eastAsia"/>
        </w:rPr>
        <w:t xml:space="preserve">        "diagDesc": "</w:t>
      </w:r>
      <w:r w:rsidRPr="00A04B46">
        <w:rPr>
          <w:rFonts w:hint="eastAsia"/>
        </w:rPr>
        <w:t>无活动的公告信息影响宽带账号</w:t>
      </w:r>
      <w:r w:rsidRPr="00A04B46">
        <w:rPr>
          <w:rFonts w:hint="eastAsia"/>
        </w:rPr>
        <w:t>",</w:t>
      </w:r>
    </w:p>
    <w:p w:rsidR="00F405BA" w:rsidRPr="00A04B46" w:rsidRDefault="00F405BA" w:rsidP="00F405BA">
      <w:pPr>
        <w:ind w:firstLine="480"/>
      </w:pPr>
      <w:r w:rsidRPr="00A04B46">
        <w:rPr>
          <w:rFonts w:hint="eastAsia"/>
        </w:rPr>
        <w:t xml:space="preserve">        "operSuggestions": null,</w:t>
      </w:r>
    </w:p>
    <w:p w:rsidR="00F405BA" w:rsidRPr="00A04B46" w:rsidRDefault="00F405BA" w:rsidP="00F405BA">
      <w:pPr>
        <w:ind w:firstLine="480"/>
      </w:pPr>
      <w:r w:rsidRPr="00A04B46">
        <w:rPr>
          <w:rFonts w:hint="eastAsia"/>
        </w:rPr>
        <w:t xml:space="preserve">        "caliberReply": null,</w:t>
      </w:r>
    </w:p>
    <w:p w:rsidR="00F405BA" w:rsidRPr="00A04B46" w:rsidRDefault="00F405BA" w:rsidP="00F405BA">
      <w:pPr>
        <w:ind w:firstLine="480"/>
      </w:pPr>
      <w:r w:rsidRPr="00A04B46">
        <w:rPr>
          <w:rFonts w:hint="eastAsia"/>
        </w:rPr>
        <w:t xml:space="preserve">        "data": {</w:t>
      </w:r>
    </w:p>
    <w:p w:rsidR="00F405BA" w:rsidRPr="00A04B46" w:rsidRDefault="00F405BA" w:rsidP="00F405BA">
      <w:pPr>
        <w:ind w:firstLine="480"/>
      </w:pPr>
      <w:r w:rsidRPr="00A04B46">
        <w:rPr>
          <w:rFonts w:hint="eastAsia"/>
        </w:rPr>
        <w:t xml:space="preserve">        }</w:t>
      </w:r>
    </w:p>
    <w:p w:rsidR="00F405BA" w:rsidRPr="00A04B46" w:rsidRDefault="00F405BA" w:rsidP="00F405BA">
      <w:pPr>
        <w:ind w:firstLine="480"/>
      </w:pPr>
      <w:r w:rsidRPr="00A04B46">
        <w:rPr>
          <w:rFonts w:hint="eastAsia"/>
        </w:rPr>
        <w:t xml:space="preserve">    }</w:t>
      </w:r>
    </w:p>
    <w:p w:rsidR="00F405BA" w:rsidRPr="00A04B46" w:rsidRDefault="00F405BA" w:rsidP="00F405BA">
      <w:pPr>
        <w:ind w:firstLine="480"/>
      </w:pPr>
      <w:r w:rsidRPr="00A04B46">
        <w:rPr>
          <w:rFonts w:hint="eastAsia"/>
        </w:rPr>
        <w:t>}</w:t>
      </w:r>
    </w:p>
    <w:p w:rsidR="00F405BA" w:rsidRPr="00A04B46" w:rsidRDefault="00F405BA" w:rsidP="00F405BA">
      <w:pPr>
        <w:ind w:firstLine="480"/>
      </w:pPr>
    </w:p>
    <w:p w:rsidR="00F405BA" w:rsidRPr="00A04B46" w:rsidRDefault="00F405BA" w:rsidP="00F405BA">
      <w:pPr>
        <w:pStyle w:val="5"/>
      </w:pPr>
      <w:bookmarkStart w:id="2090" w:name="_Toc129957969"/>
      <w:bookmarkStart w:id="2091" w:name="_Toc130046963"/>
      <w:bookmarkStart w:id="2092" w:name="_Toc130155477"/>
      <w:r w:rsidRPr="00A04B46">
        <w:rPr>
          <w:rFonts w:hint="eastAsia"/>
        </w:rPr>
        <w:t>OLT未注册光猫查询</w:t>
      </w:r>
      <w:bookmarkEnd w:id="2090"/>
      <w:r>
        <w:rPr>
          <w:rFonts w:hint="eastAsia"/>
        </w:rPr>
        <w:t>接口</w:t>
      </w:r>
      <w:bookmarkEnd w:id="2091"/>
      <w:bookmarkEnd w:id="2092"/>
    </w:p>
    <w:p w:rsidR="00F405BA" w:rsidRPr="00A04B46" w:rsidRDefault="00F405BA" w:rsidP="00F405BA">
      <w:pPr>
        <w:pStyle w:val="6"/>
      </w:pPr>
      <w:bookmarkStart w:id="2093" w:name="_Toc130046964"/>
      <w:bookmarkStart w:id="2094" w:name="_Toc130155478"/>
      <w:r w:rsidRPr="00A04B46">
        <w:rPr>
          <w:rFonts w:hint="eastAsia"/>
        </w:rPr>
        <w:t>接口背景</w:t>
      </w:r>
      <w:bookmarkEnd w:id="2093"/>
      <w:bookmarkEnd w:id="2094"/>
    </w:p>
    <w:p w:rsidR="00F405BA" w:rsidRPr="00A04B46" w:rsidRDefault="00F405BA" w:rsidP="00F405BA">
      <w:pPr>
        <w:ind w:firstLine="480"/>
      </w:pPr>
      <w:r w:rsidRPr="00A04B46">
        <w:rPr>
          <w:rFonts w:hint="eastAsia"/>
        </w:rPr>
        <w:t>指定</w:t>
      </w:r>
      <w:r w:rsidRPr="00A04B46">
        <w:rPr>
          <w:rFonts w:hint="eastAsia"/>
        </w:rPr>
        <w:t>OLT</w:t>
      </w:r>
      <w:r w:rsidRPr="00A04B46">
        <w:rPr>
          <w:rFonts w:hint="eastAsia"/>
        </w:rPr>
        <w:t>查询</w:t>
      </w:r>
      <w:r w:rsidRPr="00A04B46">
        <w:rPr>
          <w:rFonts w:hint="eastAsia"/>
        </w:rPr>
        <w:t>olt</w:t>
      </w:r>
      <w:r w:rsidRPr="00A04B46">
        <w:rPr>
          <w:rFonts w:hint="eastAsia"/>
        </w:rPr>
        <w:t>下未注册的所有</w:t>
      </w:r>
      <w:r w:rsidRPr="00A04B46">
        <w:rPr>
          <w:rFonts w:hint="eastAsia"/>
        </w:rPr>
        <w:t>ONU</w:t>
      </w:r>
      <w:r w:rsidRPr="00A04B46">
        <w:rPr>
          <w:rFonts w:hint="eastAsia"/>
        </w:rPr>
        <w:t>（</w:t>
      </w:r>
      <w:r w:rsidRPr="00A04B46">
        <w:rPr>
          <w:rFonts w:hint="eastAsia"/>
        </w:rPr>
        <w:t>LST-UNREGONU</w:t>
      </w:r>
      <w:r w:rsidRPr="00A04B46">
        <w:rPr>
          <w:rFonts w:hint="eastAsia"/>
        </w:rPr>
        <w:t>）</w:t>
      </w:r>
    </w:p>
    <w:p w:rsidR="00F405BA" w:rsidRPr="00A04B46" w:rsidRDefault="00F405BA" w:rsidP="00F405BA">
      <w:pPr>
        <w:pStyle w:val="6"/>
      </w:pPr>
      <w:bookmarkStart w:id="2095" w:name="_Toc130046965"/>
      <w:bookmarkStart w:id="2096" w:name="_Toc130155479"/>
      <w:r w:rsidRPr="00A04B46">
        <w:rPr>
          <w:rFonts w:hint="eastAsia"/>
        </w:rPr>
        <w:t>接口地址</w:t>
      </w:r>
      <w:bookmarkEnd w:id="2095"/>
      <w:bookmarkEnd w:id="2096"/>
    </w:p>
    <w:p w:rsidR="00F405BA" w:rsidRPr="00A04B46" w:rsidRDefault="00F405BA" w:rsidP="00F405BA">
      <w:pPr>
        <w:ind w:firstLine="480"/>
      </w:pPr>
      <w:r w:rsidRPr="00A04B46">
        <w:rPr>
          <w:rFonts w:hint="eastAsia"/>
        </w:rPr>
        <w:t>http://IP:PORT/api/yna2j1027</w:t>
      </w:r>
    </w:p>
    <w:p w:rsidR="00F405BA" w:rsidRPr="00A04B46" w:rsidRDefault="00F405BA" w:rsidP="00F405BA">
      <w:pPr>
        <w:pStyle w:val="6"/>
      </w:pPr>
      <w:bookmarkStart w:id="2097" w:name="_Toc130046966"/>
      <w:bookmarkStart w:id="2098" w:name="_Toc130155480"/>
      <w:r w:rsidRPr="00A04B46">
        <w:rPr>
          <w:rFonts w:hint="eastAsia"/>
        </w:rPr>
        <w:t>接口入参</w:t>
      </w:r>
      <w:bookmarkEnd w:id="2097"/>
      <w:bookmarkEnd w:id="2098"/>
    </w:p>
    <w:tbl>
      <w:tblPr>
        <w:tblW w:w="8428" w:type="dxa"/>
        <w:tblInd w:w="93" w:type="dxa"/>
        <w:tblLook w:val="04A0" w:firstRow="1" w:lastRow="0" w:firstColumn="1" w:lastColumn="0" w:noHBand="0" w:noVBand="1"/>
      </w:tblPr>
      <w:tblGrid>
        <w:gridCol w:w="2940"/>
        <w:gridCol w:w="2744"/>
        <w:gridCol w:w="2744"/>
      </w:tblGrid>
      <w:tr w:rsidR="00F405BA" w:rsidRPr="00A04B46" w:rsidTr="0058245B">
        <w:trPr>
          <w:trHeight w:val="499"/>
        </w:trPr>
        <w:tc>
          <w:tcPr>
            <w:tcW w:w="294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lang w:bidi="ar"/>
              </w:rPr>
            </w:pPr>
            <w:r w:rsidRPr="00A04B46">
              <w:rPr>
                <w:rFonts w:ascii="微软雅黑" w:eastAsia="微软雅黑" w:hAnsi="微软雅黑" w:cs="微软雅黑" w:hint="eastAsia"/>
                <w:sz w:val="18"/>
                <w:szCs w:val="18"/>
                <w:lang w:bidi="ar"/>
              </w:rPr>
              <w:t>字段</w:t>
            </w:r>
          </w:p>
        </w:tc>
        <w:tc>
          <w:tcPr>
            <w:tcW w:w="274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lang w:bidi="ar"/>
              </w:rPr>
            </w:pPr>
            <w:r w:rsidRPr="00A04B46">
              <w:rPr>
                <w:rFonts w:ascii="微软雅黑" w:eastAsia="微软雅黑" w:hAnsi="微软雅黑" w:cs="微软雅黑" w:hint="eastAsia"/>
                <w:sz w:val="18"/>
                <w:szCs w:val="18"/>
                <w:lang w:bidi="ar"/>
              </w:rPr>
              <w:t>含义</w:t>
            </w:r>
          </w:p>
        </w:tc>
        <w:tc>
          <w:tcPr>
            <w:tcW w:w="274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lang w:bidi="ar"/>
              </w:rPr>
            </w:pPr>
            <w:r w:rsidRPr="00A04B46">
              <w:rPr>
                <w:rFonts w:ascii="微软雅黑" w:eastAsia="微软雅黑" w:hAnsi="微软雅黑" w:cs="微软雅黑" w:hint="eastAsia"/>
                <w:sz w:val="18"/>
                <w:szCs w:val="18"/>
                <w:lang w:bidi="ar"/>
              </w:rPr>
              <w:t>备注/描述</w:t>
            </w:r>
          </w:p>
        </w:tc>
      </w:tr>
      <w:tr w:rsidR="00F405BA" w:rsidRPr="00A04B46" w:rsidTr="0058245B">
        <w:trPr>
          <w:trHeight w:val="499"/>
        </w:trPr>
        <w:tc>
          <w:tcPr>
            <w:tcW w:w="294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rPr>
            </w:pPr>
            <w:r w:rsidRPr="00A04B46">
              <w:rPr>
                <w:rFonts w:ascii="微软雅黑" w:eastAsia="微软雅黑" w:hAnsi="微软雅黑" w:cs="微软雅黑" w:hint="eastAsia"/>
                <w:sz w:val="18"/>
                <w:szCs w:val="18"/>
                <w:lang w:bidi="ar"/>
              </w:rPr>
              <w:t>exchangeId</w:t>
            </w:r>
          </w:p>
        </w:tc>
        <w:tc>
          <w:tcPr>
            <w:tcW w:w="274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rPr>
            </w:pPr>
            <w:r w:rsidRPr="00A04B46">
              <w:rPr>
                <w:rFonts w:ascii="微软雅黑" w:eastAsia="微软雅黑" w:hAnsi="微软雅黑" w:cs="微软雅黑" w:hint="eastAsia"/>
                <w:sz w:val="18"/>
                <w:szCs w:val="18"/>
                <w:lang w:bidi="ar"/>
              </w:rPr>
              <w:t>流水号</w:t>
            </w:r>
          </w:p>
        </w:tc>
        <w:tc>
          <w:tcPr>
            <w:tcW w:w="274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lang w:bidi="ar"/>
              </w:rPr>
            </w:pPr>
          </w:p>
        </w:tc>
      </w:tr>
      <w:tr w:rsidR="00F405BA" w:rsidRPr="00A04B46" w:rsidTr="0058245B">
        <w:trPr>
          <w:trHeight w:val="499"/>
        </w:trPr>
        <w:tc>
          <w:tcPr>
            <w:tcW w:w="294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rPr>
            </w:pPr>
            <w:r w:rsidRPr="00A04B46">
              <w:rPr>
                <w:rFonts w:ascii="微软雅黑" w:eastAsia="微软雅黑" w:hAnsi="微软雅黑" w:cs="微软雅黑" w:hint="eastAsia"/>
                <w:sz w:val="18"/>
                <w:szCs w:val="18"/>
                <w:lang w:bidi="ar"/>
              </w:rPr>
              <w:lastRenderedPageBreak/>
              <w:t>interfaceName</w:t>
            </w:r>
          </w:p>
        </w:tc>
        <w:tc>
          <w:tcPr>
            <w:tcW w:w="274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rPr>
            </w:pPr>
            <w:r w:rsidRPr="00A04B46">
              <w:rPr>
                <w:rFonts w:ascii="微软雅黑" w:eastAsia="微软雅黑" w:hAnsi="微软雅黑" w:cs="微软雅黑" w:hint="eastAsia"/>
                <w:sz w:val="18"/>
                <w:szCs w:val="18"/>
                <w:lang w:bidi="ar"/>
              </w:rPr>
              <w:t>接口名称</w:t>
            </w:r>
          </w:p>
        </w:tc>
        <w:tc>
          <w:tcPr>
            <w:tcW w:w="274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center"/>
              <w:rPr>
                <w:rFonts w:ascii="微软雅黑" w:eastAsia="微软雅黑" w:hAnsi="微软雅黑" w:cs="微软雅黑"/>
                <w:sz w:val="18"/>
                <w:szCs w:val="18"/>
                <w:lang w:bidi="ar"/>
              </w:rPr>
            </w:pPr>
            <w:r w:rsidRPr="00A04B46">
              <w:rPr>
                <w:rFonts w:hint="eastAsia"/>
              </w:rPr>
              <w:t>yna2j1027</w:t>
            </w:r>
          </w:p>
        </w:tc>
      </w:tr>
      <w:tr w:rsidR="00F405BA" w:rsidRPr="00A04B46" w:rsidTr="0058245B">
        <w:trPr>
          <w:trHeight w:val="499"/>
        </w:trPr>
        <w:tc>
          <w:tcPr>
            <w:tcW w:w="294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rPr>
            </w:pPr>
            <w:r w:rsidRPr="00A04B46">
              <w:rPr>
                <w:rFonts w:ascii="微软雅黑" w:eastAsia="微软雅黑" w:hAnsi="微软雅黑" w:cs="微软雅黑" w:hint="eastAsia"/>
                <w:sz w:val="18"/>
                <w:szCs w:val="18"/>
                <w:lang w:bidi="ar"/>
              </w:rPr>
              <w:t>vender</w:t>
            </w:r>
          </w:p>
        </w:tc>
        <w:tc>
          <w:tcPr>
            <w:tcW w:w="274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rPr>
            </w:pPr>
            <w:r w:rsidRPr="00A04B46">
              <w:rPr>
                <w:rFonts w:ascii="微软雅黑" w:eastAsia="微软雅黑" w:hAnsi="微软雅黑" w:cs="微软雅黑" w:hint="eastAsia"/>
                <w:sz w:val="18"/>
                <w:szCs w:val="18"/>
                <w:lang w:bidi="ar"/>
              </w:rPr>
              <w:t>调用厂家编码</w:t>
            </w:r>
          </w:p>
        </w:tc>
        <w:tc>
          <w:tcPr>
            <w:tcW w:w="274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lang w:bidi="ar"/>
              </w:rPr>
            </w:pPr>
            <w:r w:rsidRPr="00A04B46">
              <w:rPr>
                <w:rFonts w:ascii="微软雅黑" w:eastAsia="微软雅黑" w:hAnsi="微软雅黑" w:cs="微软雅黑" w:hint="eastAsia"/>
                <w:sz w:val="18"/>
                <w:szCs w:val="18"/>
                <w:lang w:bidi="ar"/>
              </w:rPr>
              <w:t>厂家编码，参考附录</w:t>
            </w:r>
          </w:p>
        </w:tc>
      </w:tr>
      <w:tr w:rsidR="00F405BA" w:rsidRPr="00A04B46" w:rsidTr="0058245B">
        <w:trPr>
          <w:trHeight w:val="499"/>
        </w:trPr>
        <w:tc>
          <w:tcPr>
            <w:tcW w:w="294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lang w:bidi="ar"/>
              </w:rPr>
            </w:pPr>
            <w:r w:rsidRPr="00A04B46">
              <w:rPr>
                <w:rFonts w:ascii="微软雅黑" w:eastAsia="微软雅黑" w:hAnsi="微软雅黑" w:cs="微软雅黑" w:hint="eastAsia"/>
                <w:sz w:val="18"/>
                <w:szCs w:val="18"/>
                <w:lang w:bidi="ar"/>
              </w:rPr>
              <w:t>model</w:t>
            </w:r>
          </w:p>
        </w:tc>
        <w:tc>
          <w:tcPr>
            <w:tcW w:w="274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lang w:bidi="ar"/>
              </w:rPr>
            </w:pPr>
            <w:r w:rsidRPr="00A04B46">
              <w:rPr>
                <w:rFonts w:ascii="微软雅黑" w:eastAsia="微软雅黑" w:hAnsi="微软雅黑" w:cs="微软雅黑" w:hint="eastAsia"/>
                <w:sz w:val="18"/>
                <w:szCs w:val="18"/>
                <w:lang w:bidi="ar"/>
              </w:rPr>
              <w:t>调用模块</w:t>
            </w:r>
          </w:p>
        </w:tc>
        <w:tc>
          <w:tcPr>
            <w:tcW w:w="274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lang w:bidi="ar"/>
              </w:rPr>
            </w:pPr>
            <w:r w:rsidRPr="00A04B46">
              <w:rPr>
                <w:rFonts w:ascii="微软雅黑" w:eastAsia="微软雅黑" w:hAnsi="微软雅黑" w:cs="微软雅黑" w:hint="eastAsia"/>
                <w:sz w:val="18"/>
                <w:szCs w:val="18"/>
                <w:lang w:bidi="ar"/>
              </w:rPr>
              <w:t>功能模块，参考附录</w:t>
            </w:r>
          </w:p>
        </w:tc>
      </w:tr>
      <w:tr w:rsidR="00F405BA" w:rsidRPr="00A04B46" w:rsidTr="0058245B">
        <w:trPr>
          <w:trHeight w:val="499"/>
        </w:trPr>
        <w:tc>
          <w:tcPr>
            <w:tcW w:w="294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lang w:bidi="ar"/>
              </w:rPr>
            </w:pPr>
            <w:r w:rsidRPr="00A04B46">
              <w:rPr>
                <w:rFonts w:ascii="微软雅黑" w:eastAsia="微软雅黑" w:hAnsi="微软雅黑" w:cs="微软雅黑" w:hint="eastAsia"/>
                <w:sz w:val="18"/>
                <w:szCs w:val="18"/>
                <w:lang w:bidi="ar"/>
              </w:rPr>
              <w:t>operator</w:t>
            </w:r>
          </w:p>
        </w:tc>
        <w:tc>
          <w:tcPr>
            <w:tcW w:w="274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lang w:bidi="ar"/>
              </w:rPr>
            </w:pPr>
            <w:r w:rsidRPr="00A04B46">
              <w:rPr>
                <w:rFonts w:ascii="微软雅黑" w:eastAsia="微软雅黑" w:hAnsi="微软雅黑" w:cs="微软雅黑" w:hint="eastAsia"/>
                <w:sz w:val="18"/>
                <w:szCs w:val="18"/>
                <w:lang w:bidi="ar"/>
              </w:rPr>
              <w:t>操作人</w:t>
            </w:r>
          </w:p>
        </w:tc>
        <w:tc>
          <w:tcPr>
            <w:tcW w:w="274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lang w:bidi="ar"/>
              </w:rPr>
            </w:pPr>
          </w:p>
        </w:tc>
      </w:tr>
      <w:tr w:rsidR="00F405BA" w:rsidRPr="00A04B46" w:rsidTr="0058245B">
        <w:trPr>
          <w:trHeight w:val="499"/>
        </w:trPr>
        <w:tc>
          <w:tcPr>
            <w:tcW w:w="294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rPr>
            </w:pPr>
            <w:r w:rsidRPr="00A04B46">
              <w:rPr>
                <w:rFonts w:ascii="微软雅黑" w:eastAsia="微软雅黑" w:hAnsi="微软雅黑" w:cs="微软雅黑" w:hint="eastAsia"/>
                <w:sz w:val="18"/>
                <w:szCs w:val="18"/>
                <w:lang w:bidi="ar"/>
              </w:rPr>
              <w:t>oltIp</w:t>
            </w:r>
          </w:p>
        </w:tc>
        <w:tc>
          <w:tcPr>
            <w:tcW w:w="274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rPr>
            </w:pPr>
            <w:r w:rsidRPr="00A04B46">
              <w:rPr>
                <w:rFonts w:ascii="微软雅黑" w:eastAsia="微软雅黑" w:hAnsi="微软雅黑" w:cs="微软雅黑" w:hint="eastAsia"/>
                <w:sz w:val="18"/>
                <w:szCs w:val="18"/>
              </w:rPr>
              <w:t>Oltip</w:t>
            </w:r>
          </w:p>
        </w:tc>
        <w:tc>
          <w:tcPr>
            <w:tcW w:w="2744" w:type="dxa"/>
            <w:tcBorders>
              <w:top w:val="single" w:sz="4" w:space="0" w:color="000000"/>
              <w:left w:val="single" w:sz="4" w:space="0" w:color="000000"/>
              <w:bottom w:val="single" w:sz="4" w:space="0" w:color="000000"/>
              <w:right w:val="single" w:sz="4" w:space="0" w:color="000000"/>
            </w:tcBorders>
            <w:shd w:val="clear" w:color="auto" w:fill="D9D9D9"/>
            <w:vAlign w:val="bottom"/>
          </w:tcPr>
          <w:p w:rsidR="00F405BA" w:rsidRPr="00A04B46" w:rsidRDefault="00F405BA" w:rsidP="0058245B">
            <w:pPr>
              <w:ind w:firstLine="360"/>
              <w:rPr>
                <w:rFonts w:ascii="微软雅黑" w:eastAsia="微软雅黑" w:hAnsi="微软雅黑" w:cs="微软雅黑"/>
                <w:sz w:val="18"/>
                <w:szCs w:val="18"/>
                <w:lang w:bidi="ar"/>
              </w:rPr>
            </w:pPr>
          </w:p>
        </w:tc>
      </w:tr>
    </w:tbl>
    <w:p w:rsidR="00F405BA" w:rsidRPr="00A04B46" w:rsidRDefault="00F405BA" w:rsidP="00F405BA">
      <w:pPr>
        <w:ind w:firstLine="480"/>
      </w:pPr>
    </w:p>
    <w:p w:rsidR="00F405BA" w:rsidRPr="00A04B46" w:rsidRDefault="00F405BA" w:rsidP="00F405BA">
      <w:pPr>
        <w:pStyle w:val="6"/>
      </w:pPr>
      <w:bookmarkStart w:id="2099" w:name="_Toc130046967"/>
      <w:bookmarkStart w:id="2100" w:name="_Toc130155481"/>
      <w:r w:rsidRPr="00A04B46">
        <w:rPr>
          <w:rFonts w:hint="eastAsia"/>
        </w:rPr>
        <w:t>接口入参样例</w:t>
      </w:r>
      <w:bookmarkEnd w:id="2099"/>
      <w:bookmarkEnd w:id="2100"/>
    </w:p>
    <w:p w:rsidR="00F405BA" w:rsidRPr="00A04B46" w:rsidRDefault="00F405BA" w:rsidP="00F405BA">
      <w:pPr>
        <w:ind w:firstLine="480"/>
      </w:pPr>
      <w:r w:rsidRPr="00A04B46">
        <w:rPr>
          <w:rFonts w:hint="eastAsia"/>
        </w:rPr>
        <w:t>{</w:t>
      </w:r>
    </w:p>
    <w:p w:rsidR="00F405BA" w:rsidRPr="00A04B46" w:rsidRDefault="00F405BA" w:rsidP="00F405BA">
      <w:pPr>
        <w:ind w:firstLine="480"/>
      </w:pPr>
      <w:r w:rsidRPr="00A04B46">
        <w:rPr>
          <w:rFonts w:hint="eastAsia"/>
        </w:rPr>
        <w:tab/>
        <w:t>"exchangeId":"",</w:t>
      </w:r>
    </w:p>
    <w:p w:rsidR="00F405BA" w:rsidRPr="00A04B46" w:rsidRDefault="00F405BA" w:rsidP="00F405BA">
      <w:pPr>
        <w:ind w:firstLine="480"/>
      </w:pPr>
      <w:r w:rsidRPr="00A04B46">
        <w:rPr>
          <w:rFonts w:hint="eastAsia"/>
        </w:rPr>
        <w:tab/>
        <w:t>"interfaceName":"",</w:t>
      </w:r>
    </w:p>
    <w:p w:rsidR="00F405BA" w:rsidRPr="00A04B46" w:rsidRDefault="00F405BA" w:rsidP="00F405BA">
      <w:pPr>
        <w:ind w:firstLine="480"/>
      </w:pPr>
      <w:r w:rsidRPr="00A04B46">
        <w:rPr>
          <w:rFonts w:hint="eastAsia"/>
        </w:rPr>
        <w:tab/>
        <w:t>"vender":"",</w:t>
      </w:r>
    </w:p>
    <w:p w:rsidR="00F405BA" w:rsidRPr="00A04B46" w:rsidRDefault="00F405BA" w:rsidP="00F405BA">
      <w:pPr>
        <w:ind w:firstLine="480"/>
      </w:pPr>
      <w:r w:rsidRPr="00A04B46">
        <w:rPr>
          <w:rFonts w:hint="eastAsia"/>
        </w:rPr>
        <w:tab/>
        <w:t>"model":"",</w:t>
      </w:r>
    </w:p>
    <w:p w:rsidR="00F405BA" w:rsidRPr="00A04B46" w:rsidRDefault="00F405BA" w:rsidP="00F405BA">
      <w:pPr>
        <w:ind w:firstLine="480"/>
      </w:pPr>
      <w:r w:rsidRPr="00A04B46">
        <w:rPr>
          <w:rFonts w:hint="eastAsia"/>
        </w:rPr>
        <w:tab/>
        <w:t>"operator":"",</w:t>
      </w:r>
    </w:p>
    <w:p w:rsidR="00F405BA" w:rsidRPr="00A04B46" w:rsidRDefault="00F405BA" w:rsidP="00F405BA">
      <w:pPr>
        <w:ind w:firstLine="480"/>
      </w:pPr>
      <w:r w:rsidRPr="00A04B46">
        <w:rPr>
          <w:rFonts w:hint="eastAsia"/>
        </w:rPr>
        <w:tab/>
        <w:t>"</w:t>
      </w:r>
      <w:r w:rsidRPr="00A04B46">
        <w:rPr>
          <w:rFonts w:ascii="微软雅黑" w:eastAsia="微软雅黑" w:hAnsi="微软雅黑" w:cs="微软雅黑" w:hint="eastAsia"/>
          <w:sz w:val="18"/>
          <w:szCs w:val="18"/>
          <w:lang w:bidi="ar"/>
        </w:rPr>
        <w:t>wbandAccount</w:t>
      </w:r>
      <w:r w:rsidRPr="00A04B46">
        <w:rPr>
          <w:rFonts w:hint="eastAsia"/>
        </w:rPr>
        <w:t>":""</w:t>
      </w:r>
    </w:p>
    <w:p w:rsidR="00F405BA" w:rsidRPr="00A04B46" w:rsidRDefault="00F405BA" w:rsidP="00F405BA">
      <w:pPr>
        <w:ind w:firstLine="480"/>
      </w:pPr>
      <w:r w:rsidRPr="00A04B46">
        <w:rPr>
          <w:rFonts w:hint="eastAsia"/>
        </w:rPr>
        <w:t>}</w:t>
      </w:r>
    </w:p>
    <w:p w:rsidR="00F405BA" w:rsidRPr="00A04B46" w:rsidRDefault="00F405BA" w:rsidP="00F405BA">
      <w:pPr>
        <w:pStyle w:val="6"/>
      </w:pPr>
      <w:bookmarkStart w:id="2101" w:name="_Toc130046968"/>
      <w:bookmarkStart w:id="2102" w:name="_Toc130155482"/>
      <w:r w:rsidRPr="00A04B46">
        <w:rPr>
          <w:rFonts w:hint="eastAsia"/>
        </w:rPr>
        <w:t>接口出参</w:t>
      </w:r>
      <w:bookmarkEnd w:id="2101"/>
      <w:bookmarkEnd w:id="2102"/>
    </w:p>
    <w:tbl>
      <w:tblPr>
        <w:tblW w:w="8427" w:type="dxa"/>
        <w:tblInd w:w="93" w:type="dxa"/>
        <w:tblLayout w:type="fixed"/>
        <w:tblLook w:val="04A0" w:firstRow="1" w:lastRow="0" w:firstColumn="1" w:lastColumn="0" w:noHBand="0" w:noVBand="1"/>
      </w:tblPr>
      <w:tblGrid>
        <w:gridCol w:w="1292"/>
        <w:gridCol w:w="1830"/>
        <w:gridCol w:w="1580"/>
        <w:gridCol w:w="3725"/>
      </w:tblGrid>
      <w:tr w:rsidR="00F405BA" w:rsidRPr="00A04B46" w:rsidTr="0058245B">
        <w:trPr>
          <w:trHeight w:val="499"/>
        </w:trPr>
        <w:tc>
          <w:tcPr>
            <w:tcW w:w="12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lang w:bidi="ar"/>
              </w:rPr>
            </w:pPr>
          </w:p>
        </w:tc>
        <w:tc>
          <w:tcPr>
            <w:tcW w:w="183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lang w:bidi="ar"/>
              </w:rPr>
            </w:pPr>
            <w:r w:rsidRPr="00A04B46">
              <w:rPr>
                <w:rFonts w:ascii="微软雅黑" w:eastAsia="微软雅黑" w:hAnsi="微软雅黑" w:cs="微软雅黑" w:hint="eastAsia"/>
                <w:sz w:val="18"/>
                <w:szCs w:val="18"/>
                <w:lang w:bidi="ar"/>
              </w:rPr>
              <w:t>字段</w:t>
            </w:r>
          </w:p>
        </w:tc>
        <w:tc>
          <w:tcPr>
            <w:tcW w:w="158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lang w:bidi="ar"/>
              </w:rPr>
            </w:pPr>
            <w:r w:rsidRPr="00A04B46">
              <w:rPr>
                <w:rFonts w:ascii="微软雅黑" w:eastAsia="微软雅黑" w:hAnsi="微软雅黑" w:cs="微软雅黑" w:hint="eastAsia"/>
                <w:sz w:val="18"/>
                <w:szCs w:val="18"/>
                <w:lang w:bidi="ar"/>
              </w:rPr>
              <w:t>含义</w:t>
            </w:r>
          </w:p>
        </w:tc>
        <w:tc>
          <w:tcPr>
            <w:tcW w:w="37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lang w:bidi="ar"/>
              </w:rPr>
            </w:pPr>
            <w:r w:rsidRPr="00A04B46">
              <w:rPr>
                <w:rFonts w:ascii="微软雅黑" w:eastAsia="微软雅黑" w:hAnsi="微软雅黑" w:cs="微软雅黑" w:hint="eastAsia"/>
                <w:sz w:val="18"/>
                <w:szCs w:val="18"/>
                <w:lang w:bidi="ar"/>
              </w:rPr>
              <w:t>备注/描述</w:t>
            </w:r>
          </w:p>
        </w:tc>
      </w:tr>
      <w:tr w:rsidR="00F405BA" w:rsidRPr="00A04B46" w:rsidTr="0058245B">
        <w:trPr>
          <w:trHeight w:val="499"/>
        </w:trPr>
        <w:tc>
          <w:tcPr>
            <w:tcW w:w="12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lang w:bidi="ar"/>
              </w:rPr>
            </w:pPr>
          </w:p>
        </w:tc>
        <w:tc>
          <w:tcPr>
            <w:tcW w:w="183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rPr>
            </w:pPr>
            <w:r w:rsidRPr="00A04B46">
              <w:rPr>
                <w:rFonts w:ascii="微软雅黑" w:eastAsia="微软雅黑" w:hAnsi="微软雅黑" w:cs="微软雅黑" w:hint="eastAsia"/>
                <w:sz w:val="18"/>
                <w:szCs w:val="18"/>
                <w:lang w:bidi="ar"/>
              </w:rPr>
              <w:t>operResult</w:t>
            </w:r>
          </w:p>
        </w:tc>
        <w:tc>
          <w:tcPr>
            <w:tcW w:w="158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rPr>
            </w:pPr>
            <w:r w:rsidRPr="00A04B46">
              <w:rPr>
                <w:rFonts w:ascii="微软雅黑" w:eastAsia="微软雅黑" w:hAnsi="微软雅黑" w:cs="微软雅黑" w:hint="eastAsia"/>
                <w:sz w:val="18"/>
                <w:szCs w:val="18"/>
                <w:lang w:bidi="ar"/>
              </w:rPr>
              <w:t>操作结果</w:t>
            </w:r>
          </w:p>
        </w:tc>
        <w:tc>
          <w:tcPr>
            <w:tcW w:w="37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836654">
            <w:pPr>
              <w:widowControl/>
              <w:numPr>
                <w:ilvl w:val="0"/>
                <w:numId w:val="233"/>
              </w:numPr>
              <w:spacing w:before="0" w:after="0" w:line="240" w:lineRule="auto"/>
              <w:ind w:left="420" w:hanging="420"/>
              <w:jc w:val="both"/>
              <w:textAlignment w:val="bottom"/>
              <w:rPr>
                <w:rFonts w:ascii="微软雅黑" w:eastAsia="微软雅黑" w:hAnsi="微软雅黑" w:cs="微软雅黑"/>
                <w:sz w:val="18"/>
                <w:szCs w:val="18"/>
                <w:lang w:bidi="ar"/>
              </w:rPr>
            </w:pPr>
            <w:r w:rsidRPr="00A04B46">
              <w:rPr>
                <w:rFonts w:ascii="微软雅黑" w:eastAsia="微软雅黑" w:hAnsi="微软雅黑" w:cs="微软雅黑" w:hint="eastAsia"/>
                <w:sz w:val="18"/>
                <w:szCs w:val="18"/>
                <w:lang w:bidi="ar"/>
              </w:rPr>
              <w:t>成功</w:t>
            </w:r>
          </w:p>
          <w:p w:rsidR="00F405BA" w:rsidRPr="00A04B46" w:rsidRDefault="00F405BA" w:rsidP="00836654">
            <w:pPr>
              <w:widowControl/>
              <w:numPr>
                <w:ilvl w:val="0"/>
                <w:numId w:val="233"/>
              </w:numPr>
              <w:spacing w:before="0" w:after="0" w:line="240" w:lineRule="auto"/>
              <w:ind w:left="420" w:hanging="420"/>
              <w:jc w:val="both"/>
              <w:textAlignment w:val="bottom"/>
              <w:rPr>
                <w:rFonts w:ascii="微软雅黑" w:eastAsia="微软雅黑" w:hAnsi="微软雅黑" w:cs="微软雅黑"/>
                <w:sz w:val="18"/>
                <w:szCs w:val="18"/>
                <w:lang w:bidi="ar"/>
              </w:rPr>
            </w:pPr>
            <w:r w:rsidRPr="00A04B46">
              <w:rPr>
                <w:rFonts w:ascii="微软雅黑" w:eastAsia="微软雅黑" w:hAnsi="微软雅黑" w:cs="微软雅黑" w:hint="eastAsia"/>
                <w:sz w:val="18"/>
                <w:szCs w:val="18"/>
                <w:lang w:bidi="ar"/>
              </w:rPr>
              <w:t>入参错误</w:t>
            </w:r>
          </w:p>
          <w:p w:rsidR="00F405BA" w:rsidRPr="00A04B46" w:rsidRDefault="00F405BA" w:rsidP="00836654">
            <w:pPr>
              <w:widowControl/>
              <w:numPr>
                <w:ilvl w:val="0"/>
                <w:numId w:val="233"/>
              </w:numPr>
              <w:spacing w:before="0" w:after="0" w:line="240" w:lineRule="auto"/>
              <w:ind w:left="420" w:hanging="420"/>
              <w:jc w:val="both"/>
              <w:textAlignment w:val="bottom"/>
              <w:rPr>
                <w:rFonts w:ascii="微软雅黑" w:eastAsia="微软雅黑" w:hAnsi="微软雅黑" w:cs="微软雅黑"/>
                <w:sz w:val="18"/>
                <w:szCs w:val="18"/>
                <w:lang w:bidi="ar"/>
              </w:rPr>
            </w:pPr>
            <w:r w:rsidRPr="00A04B46">
              <w:rPr>
                <w:rFonts w:ascii="微软雅黑" w:eastAsia="微软雅黑" w:hAnsi="微软雅黑" w:cs="微软雅黑" w:hint="eastAsia"/>
                <w:sz w:val="18"/>
                <w:szCs w:val="18"/>
                <w:lang w:bidi="ar"/>
              </w:rPr>
              <w:t>其他</w:t>
            </w:r>
          </w:p>
        </w:tc>
      </w:tr>
      <w:tr w:rsidR="00F405BA" w:rsidRPr="00A04B46" w:rsidTr="0058245B">
        <w:trPr>
          <w:trHeight w:val="499"/>
        </w:trPr>
        <w:tc>
          <w:tcPr>
            <w:tcW w:w="12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lang w:bidi="ar"/>
              </w:rPr>
            </w:pPr>
          </w:p>
        </w:tc>
        <w:tc>
          <w:tcPr>
            <w:tcW w:w="183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rPr>
            </w:pPr>
            <w:r w:rsidRPr="00A04B46">
              <w:rPr>
                <w:rFonts w:ascii="微软雅黑" w:eastAsia="微软雅黑" w:hAnsi="微软雅黑" w:cs="微软雅黑" w:hint="eastAsia"/>
                <w:sz w:val="18"/>
                <w:szCs w:val="18"/>
                <w:lang w:bidi="ar"/>
              </w:rPr>
              <w:t>failReason</w:t>
            </w:r>
          </w:p>
        </w:tc>
        <w:tc>
          <w:tcPr>
            <w:tcW w:w="158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rPr>
            </w:pPr>
            <w:r w:rsidRPr="00A04B46">
              <w:rPr>
                <w:rFonts w:ascii="微软雅黑" w:eastAsia="微软雅黑" w:hAnsi="微软雅黑" w:cs="微软雅黑" w:hint="eastAsia"/>
                <w:sz w:val="18"/>
                <w:szCs w:val="18"/>
                <w:lang w:bidi="ar"/>
              </w:rPr>
              <w:t>失败原因</w:t>
            </w:r>
          </w:p>
        </w:tc>
        <w:tc>
          <w:tcPr>
            <w:tcW w:w="37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836654">
            <w:pPr>
              <w:widowControl/>
              <w:numPr>
                <w:ilvl w:val="0"/>
                <w:numId w:val="234"/>
              </w:numPr>
              <w:spacing w:before="0" w:after="0" w:line="240" w:lineRule="auto"/>
              <w:ind w:left="420" w:hanging="601"/>
              <w:jc w:val="both"/>
              <w:textAlignment w:val="bottom"/>
              <w:rPr>
                <w:rFonts w:ascii="微软雅黑" w:eastAsia="微软雅黑" w:hAnsi="微软雅黑" w:cs="微软雅黑"/>
                <w:sz w:val="18"/>
                <w:szCs w:val="18"/>
                <w:lang w:bidi="ar"/>
              </w:rPr>
            </w:pPr>
            <w:r w:rsidRPr="00A04B46">
              <w:rPr>
                <w:rFonts w:ascii="微软雅黑" w:eastAsia="微软雅黑" w:hAnsi="微软雅黑" w:cs="微软雅黑" w:hint="eastAsia"/>
                <w:sz w:val="18"/>
                <w:szCs w:val="18"/>
                <w:lang w:bidi="ar"/>
              </w:rPr>
              <w:t>成功</w:t>
            </w:r>
          </w:p>
          <w:p w:rsidR="00F405BA" w:rsidRPr="00A04B46" w:rsidRDefault="00F405BA" w:rsidP="00836654">
            <w:pPr>
              <w:widowControl/>
              <w:numPr>
                <w:ilvl w:val="0"/>
                <w:numId w:val="234"/>
              </w:numPr>
              <w:spacing w:before="0" w:after="0" w:line="240" w:lineRule="auto"/>
              <w:ind w:left="420" w:hanging="601"/>
              <w:jc w:val="both"/>
              <w:textAlignment w:val="bottom"/>
              <w:rPr>
                <w:rFonts w:ascii="微软雅黑" w:eastAsia="微软雅黑" w:hAnsi="微软雅黑" w:cs="微软雅黑"/>
                <w:sz w:val="18"/>
                <w:szCs w:val="18"/>
                <w:lang w:bidi="ar"/>
              </w:rPr>
            </w:pPr>
            <w:r w:rsidRPr="00A04B46">
              <w:rPr>
                <w:rFonts w:ascii="微软雅黑" w:eastAsia="微软雅黑" w:hAnsi="微软雅黑" w:cs="微软雅黑" w:hint="eastAsia"/>
                <w:sz w:val="18"/>
                <w:szCs w:val="18"/>
                <w:lang w:bidi="ar"/>
              </w:rPr>
              <w:t>入参错误</w:t>
            </w:r>
          </w:p>
          <w:p w:rsidR="00F405BA" w:rsidRPr="00A04B46" w:rsidRDefault="00F405BA" w:rsidP="00836654">
            <w:pPr>
              <w:widowControl/>
              <w:numPr>
                <w:ilvl w:val="0"/>
                <w:numId w:val="234"/>
              </w:numPr>
              <w:spacing w:before="0" w:after="0" w:line="240" w:lineRule="auto"/>
              <w:ind w:left="420" w:hanging="601"/>
              <w:jc w:val="both"/>
              <w:textAlignment w:val="bottom"/>
              <w:rPr>
                <w:rFonts w:ascii="微软雅黑" w:eastAsia="微软雅黑" w:hAnsi="微软雅黑" w:cs="微软雅黑"/>
                <w:sz w:val="18"/>
                <w:szCs w:val="18"/>
                <w:lang w:bidi="ar"/>
              </w:rPr>
            </w:pPr>
            <w:r w:rsidRPr="00A04B46">
              <w:rPr>
                <w:rFonts w:ascii="微软雅黑" w:eastAsia="微软雅黑" w:hAnsi="微软雅黑" w:cs="微软雅黑" w:hint="eastAsia"/>
                <w:sz w:val="18"/>
                <w:szCs w:val="18"/>
                <w:lang w:bidi="ar"/>
              </w:rPr>
              <w:t>其他</w:t>
            </w:r>
          </w:p>
        </w:tc>
      </w:tr>
      <w:tr w:rsidR="00F405BA" w:rsidRPr="00A04B46" w:rsidTr="0058245B">
        <w:trPr>
          <w:trHeight w:val="499"/>
        </w:trPr>
        <w:tc>
          <w:tcPr>
            <w:tcW w:w="12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center"/>
            </w:pPr>
          </w:p>
        </w:tc>
        <w:tc>
          <w:tcPr>
            <w:tcW w:w="183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center"/>
              <w:rPr>
                <w:rFonts w:ascii="微软雅黑" w:eastAsia="微软雅黑" w:hAnsi="微软雅黑" w:cs="微软雅黑"/>
                <w:sz w:val="18"/>
                <w:szCs w:val="18"/>
              </w:rPr>
            </w:pPr>
            <w:r w:rsidRPr="00A04B46">
              <w:rPr>
                <w:rFonts w:hint="eastAsia"/>
              </w:rPr>
              <w:t>interfaceName</w:t>
            </w:r>
          </w:p>
        </w:tc>
        <w:tc>
          <w:tcPr>
            <w:tcW w:w="158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rPr>
            </w:pPr>
            <w:r w:rsidRPr="00A04B46">
              <w:rPr>
                <w:rFonts w:ascii="微软雅黑" w:eastAsia="微软雅黑" w:hAnsi="微软雅黑" w:cs="微软雅黑" w:hint="eastAsia"/>
                <w:sz w:val="18"/>
                <w:szCs w:val="18"/>
              </w:rPr>
              <w:t>接口名称</w:t>
            </w:r>
          </w:p>
        </w:tc>
        <w:tc>
          <w:tcPr>
            <w:tcW w:w="37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rPr>
                <w:rFonts w:ascii="微软雅黑" w:eastAsia="微软雅黑" w:hAnsi="微软雅黑" w:cs="微软雅黑"/>
                <w:sz w:val="18"/>
                <w:szCs w:val="18"/>
                <w:lang w:bidi="ar"/>
              </w:rPr>
            </w:pPr>
            <w:r w:rsidRPr="00A04B46">
              <w:rPr>
                <w:rFonts w:hint="eastAsia"/>
              </w:rPr>
              <w:t>yna2j1027</w:t>
            </w:r>
          </w:p>
        </w:tc>
      </w:tr>
      <w:tr w:rsidR="00F405BA" w:rsidRPr="00A04B46" w:rsidTr="0058245B">
        <w:trPr>
          <w:trHeight w:val="499"/>
        </w:trPr>
        <w:tc>
          <w:tcPr>
            <w:tcW w:w="12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center"/>
            </w:pPr>
          </w:p>
        </w:tc>
        <w:tc>
          <w:tcPr>
            <w:tcW w:w="183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center"/>
            </w:pPr>
            <w:r w:rsidRPr="00A04B46">
              <w:rPr>
                <w:rFonts w:hint="eastAsia"/>
              </w:rPr>
              <w:t>source</w:t>
            </w:r>
          </w:p>
        </w:tc>
        <w:tc>
          <w:tcPr>
            <w:tcW w:w="158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lang w:bidi="ar"/>
              </w:rPr>
            </w:pPr>
            <w:r w:rsidRPr="00A04B46">
              <w:rPr>
                <w:rFonts w:ascii="微软雅黑" w:eastAsia="微软雅黑" w:hAnsi="微软雅黑" w:cs="微软雅黑" w:hint="eastAsia"/>
                <w:sz w:val="18"/>
                <w:szCs w:val="18"/>
                <w:lang w:bidi="ar"/>
              </w:rPr>
              <w:t>来源</w:t>
            </w:r>
          </w:p>
        </w:tc>
        <w:tc>
          <w:tcPr>
            <w:tcW w:w="37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top"/>
              <w:rPr>
                <w:rFonts w:ascii="微软雅黑" w:eastAsia="微软雅黑" w:hAnsi="微软雅黑" w:cs="微软雅黑"/>
                <w:sz w:val="18"/>
                <w:szCs w:val="18"/>
                <w:lang w:bidi="ar"/>
              </w:rPr>
            </w:pPr>
          </w:p>
        </w:tc>
      </w:tr>
      <w:tr w:rsidR="00F405BA" w:rsidRPr="00A04B46" w:rsidTr="0058245B">
        <w:trPr>
          <w:trHeight w:val="499"/>
        </w:trPr>
        <w:tc>
          <w:tcPr>
            <w:tcW w:w="12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center"/>
            </w:pPr>
          </w:p>
        </w:tc>
        <w:tc>
          <w:tcPr>
            <w:tcW w:w="183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center"/>
              <w:rPr>
                <w:rFonts w:ascii="微软雅黑" w:eastAsia="微软雅黑" w:hAnsi="微软雅黑" w:cs="微软雅黑"/>
                <w:sz w:val="18"/>
                <w:szCs w:val="18"/>
                <w:lang w:bidi="ar"/>
              </w:rPr>
            </w:pPr>
            <w:r w:rsidRPr="00A04B46">
              <w:rPr>
                <w:rFonts w:hint="eastAsia"/>
              </w:rPr>
              <w:t>exchangeId</w:t>
            </w:r>
          </w:p>
        </w:tc>
        <w:tc>
          <w:tcPr>
            <w:tcW w:w="158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center"/>
              <w:rPr>
                <w:rFonts w:ascii="微软雅黑" w:eastAsia="微软雅黑" w:hAnsi="微软雅黑" w:cs="微软雅黑"/>
                <w:sz w:val="18"/>
                <w:szCs w:val="18"/>
                <w:lang w:bidi="ar"/>
              </w:rPr>
            </w:pPr>
            <w:r w:rsidRPr="00A04B46">
              <w:rPr>
                <w:rFonts w:ascii="微软雅黑" w:eastAsia="微软雅黑" w:hAnsi="微软雅黑" w:cs="微软雅黑" w:hint="eastAsia"/>
                <w:sz w:val="18"/>
                <w:szCs w:val="18"/>
                <w:lang w:bidi="ar"/>
              </w:rPr>
              <w:t>流水号</w:t>
            </w:r>
          </w:p>
        </w:tc>
        <w:tc>
          <w:tcPr>
            <w:tcW w:w="37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top"/>
              <w:rPr>
                <w:rFonts w:ascii="微软雅黑" w:eastAsia="微软雅黑" w:hAnsi="微软雅黑" w:cs="微软雅黑"/>
                <w:sz w:val="18"/>
                <w:szCs w:val="18"/>
                <w:lang w:bidi="ar"/>
              </w:rPr>
            </w:pPr>
          </w:p>
        </w:tc>
      </w:tr>
      <w:tr w:rsidR="00F405BA" w:rsidRPr="00A04B46" w:rsidTr="0058245B">
        <w:trPr>
          <w:trHeight w:val="90"/>
        </w:trPr>
        <w:tc>
          <w:tcPr>
            <w:tcW w:w="12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p>
        </w:tc>
        <w:tc>
          <w:tcPr>
            <w:tcW w:w="183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rPr>
                <w:rFonts w:ascii="微软雅黑" w:eastAsia="微软雅黑" w:hAnsi="微软雅黑" w:cs="微软雅黑"/>
                <w:sz w:val="18"/>
                <w:szCs w:val="18"/>
                <w:lang w:bidi="ar"/>
              </w:rPr>
            </w:pPr>
            <w:r w:rsidRPr="00A04B46">
              <w:rPr>
                <w:rFonts w:hint="eastAsia"/>
              </w:rPr>
              <w:t>addtionInfo</w:t>
            </w:r>
          </w:p>
        </w:tc>
        <w:tc>
          <w:tcPr>
            <w:tcW w:w="158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bottom"/>
              <w:rPr>
                <w:rFonts w:ascii="微软雅黑" w:eastAsia="微软雅黑" w:hAnsi="微软雅黑" w:cs="微软雅黑"/>
                <w:sz w:val="18"/>
                <w:szCs w:val="18"/>
                <w:lang w:bidi="ar"/>
              </w:rPr>
            </w:pPr>
            <w:r w:rsidRPr="00A04B46">
              <w:rPr>
                <w:rFonts w:ascii="微软雅黑" w:eastAsia="微软雅黑" w:hAnsi="微软雅黑" w:cs="微软雅黑" w:hint="eastAsia"/>
                <w:sz w:val="18"/>
                <w:szCs w:val="18"/>
                <w:lang w:bidi="ar"/>
              </w:rPr>
              <w:t>对象</w:t>
            </w:r>
          </w:p>
        </w:tc>
        <w:tc>
          <w:tcPr>
            <w:tcW w:w="37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bottom"/>
              <w:rPr>
                <w:rFonts w:ascii="微软雅黑" w:eastAsia="微软雅黑" w:hAnsi="微软雅黑" w:cs="微软雅黑"/>
                <w:sz w:val="18"/>
                <w:szCs w:val="18"/>
                <w:lang w:bidi="ar"/>
              </w:rPr>
            </w:pPr>
          </w:p>
        </w:tc>
      </w:tr>
      <w:tr w:rsidR="00F405BA" w:rsidRPr="00A04B46" w:rsidTr="0058245B">
        <w:trPr>
          <w:trHeight w:val="499"/>
        </w:trPr>
        <w:tc>
          <w:tcPr>
            <w:tcW w:w="12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hint="eastAsia"/>
              </w:rPr>
              <w:t>addtionInfo</w:t>
            </w:r>
          </w:p>
        </w:tc>
        <w:tc>
          <w:tcPr>
            <w:tcW w:w="183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hint="eastAsia"/>
              </w:rPr>
              <w:t>interfaceMsg</w:t>
            </w:r>
          </w:p>
        </w:tc>
        <w:tc>
          <w:tcPr>
            <w:tcW w:w="158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bottom"/>
              <w:rPr>
                <w:rFonts w:ascii="微软雅黑" w:eastAsia="微软雅黑" w:hAnsi="微软雅黑" w:cs="微软雅黑"/>
                <w:sz w:val="18"/>
                <w:szCs w:val="18"/>
              </w:rPr>
            </w:pPr>
            <w:r w:rsidRPr="00A04B46">
              <w:rPr>
                <w:rFonts w:ascii="微软雅黑" w:eastAsia="微软雅黑" w:hAnsi="微软雅黑" w:cs="微软雅黑" w:hint="eastAsia"/>
                <w:sz w:val="18"/>
                <w:szCs w:val="18"/>
              </w:rPr>
              <w:t>原始接口交互报文</w:t>
            </w:r>
          </w:p>
        </w:tc>
        <w:tc>
          <w:tcPr>
            <w:tcW w:w="37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ind w:firstLine="360"/>
              <w:rPr>
                <w:rFonts w:ascii="微软雅黑" w:eastAsia="微软雅黑" w:hAnsi="微软雅黑" w:cs="微软雅黑"/>
                <w:sz w:val="18"/>
                <w:szCs w:val="18"/>
                <w:lang w:bidi="ar"/>
              </w:rPr>
            </w:pPr>
          </w:p>
        </w:tc>
      </w:tr>
      <w:tr w:rsidR="00F405BA" w:rsidRPr="00A04B46" w:rsidTr="0058245B">
        <w:trPr>
          <w:trHeight w:val="499"/>
        </w:trPr>
        <w:tc>
          <w:tcPr>
            <w:tcW w:w="12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hint="eastAsia"/>
              </w:rPr>
              <w:t>addtionInfo.interfaceMsg</w:t>
            </w:r>
          </w:p>
        </w:tc>
        <w:tc>
          <w:tcPr>
            <w:tcW w:w="183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hint="eastAsia"/>
              </w:rPr>
              <w:t>interfaceNameC</w:t>
            </w:r>
          </w:p>
        </w:tc>
        <w:tc>
          <w:tcPr>
            <w:tcW w:w="158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bottom"/>
              <w:rPr>
                <w:rFonts w:ascii="微软雅黑" w:eastAsia="微软雅黑" w:hAnsi="微软雅黑" w:cs="微软雅黑"/>
                <w:sz w:val="18"/>
                <w:szCs w:val="18"/>
              </w:rPr>
            </w:pPr>
            <w:r w:rsidRPr="00A04B46">
              <w:rPr>
                <w:rFonts w:ascii="微软雅黑" w:eastAsia="微软雅黑" w:hAnsi="微软雅黑" w:cs="微软雅黑" w:hint="eastAsia"/>
                <w:sz w:val="18"/>
                <w:szCs w:val="18"/>
              </w:rPr>
              <w:t>接口名称</w:t>
            </w:r>
          </w:p>
        </w:tc>
        <w:tc>
          <w:tcPr>
            <w:tcW w:w="37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ind w:firstLine="360"/>
              <w:rPr>
                <w:rFonts w:ascii="微软雅黑" w:eastAsia="微软雅黑" w:hAnsi="微软雅黑" w:cs="微软雅黑"/>
                <w:sz w:val="18"/>
                <w:szCs w:val="18"/>
                <w:lang w:bidi="ar"/>
              </w:rPr>
            </w:pPr>
          </w:p>
        </w:tc>
      </w:tr>
      <w:tr w:rsidR="00F405BA" w:rsidRPr="00A04B46" w:rsidTr="0058245B">
        <w:trPr>
          <w:trHeight w:val="499"/>
        </w:trPr>
        <w:tc>
          <w:tcPr>
            <w:tcW w:w="12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hint="eastAsia"/>
              </w:rPr>
              <w:lastRenderedPageBreak/>
              <w:t>addtionInfo.interfaceMsg</w:t>
            </w:r>
          </w:p>
        </w:tc>
        <w:tc>
          <w:tcPr>
            <w:tcW w:w="183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hint="eastAsia"/>
              </w:rPr>
              <w:t>originalMessage</w:t>
            </w:r>
          </w:p>
        </w:tc>
        <w:tc>
          <w:tcPr>
            <w:tcW w:w="158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bottom"/>
              <w:rPr>
                <w:rFonts w:ascii="微软雅黑" w:eastAsia="微软雅黑" w:hAnsi="微软雅黑" w:cs="微软雅黑"/>
                <w:sz w:val="18"/>
                <w:szCs w:val="18"/>
              </w:rPr>
            </w:pPr>
            <w:r w:rsidRPr="00A04B46">
              <w:rPr>
                <w:rFonts w:ascii="微软雅黑" w:eastAsia="微软雅黑" w:hAnsi="微软雅黑" w:cs="微软雅黑" w:hint="eastAsia"/>
                <w:sz w:val="18"/>
                <w:szCs w:val="18"/>
              </w:rPr>
              <w:t>原始报文</w:t>
            </w:r>
          </w:p>
        </w:tc>
        <w:tc>
          <w:tcPr>
            <w:tcW w:w="37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ind w:firstLine="360"/>
              <w:rPr>
                <w:rFonts w:ascii="微软雅黑" w:eastAsia="微软雅黑" w:hAnsi="微软雅黑" w:cs="微软雅黑"/>
                <w:sz w:val="18"/>
                <w:szCs w:val="18"/>
                <w:lang w:bidi="ar"/>
              </w:rPr>
            </w:pPr>
          </w:p>
        </w:tc>
      </w:tr>
      <w:tr w:rsidR="00F405BA" w:rsidRPr="00A04B46" w:rsidTr="0058245B">
        <w:trPr>
          <w:trHeight w:val="499"/>
        </w:trPr>
        <w:tc>
          <w:tcPr>
            <w:tcW w:w="12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rPr>
                <w:rFonts w:ascii="微软雅黑" w:eastAsia="微软雅黑" w:hAnsi="微软雅黑" w:cs="微软雅黑"/>
                <w:sz w:val="18"/>
                <w:szCs w:val="18"/>
              </w:rPr>
            </w:pPr>
            <w:r w:rsidRPr="00A04B46">
              <w:rPr>
                <w:rFonts w:hint="eastAsia"/>
              </w:rPr>
              <w:t>addtionInfo</w:t>
            </w:r>
          </w:p>
        </w:tc>
        <w:tc>
          <w:tcPr>
            <w:tcW w:w="183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rPr>
                <w:rFonts w:ascii="微软雅黑" w:eastAsia="微软雅黑" w:hAnsi="微软雅黑" w:cs="微软雅黑"/>
                <w:sz w:val="18"/>
                <w:szCs w:val="18"/>
              </w:rPr>
            </w:pPr>
            <w:r w:rsidRPr="00A04B46">
              <w:rPr>
                <w:rFonts w:hint="eastAsia"/>
              </w:rPr>
              <w:t>diagCode</w:t>
            </w:r>
          </w:p>
        </w:tc>
        <w:tc>
          <w:tcPr>
            <w:tcW w:w="158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bottom"/>
              <w:rPr>
                <w:rFonts w:ascii="微软雅黑" w:eastAsia="微软雅黑" w:hAnsi="微软雅黑" w:cs="微软雅黑"/>
                <w:sz w:val="18"/>
                <w:szCs w:val="18"/>
              </w:rPr>
            </w:pPr>
            <w:r w:rsidRPr="00A04B46">
              <w:rPr>
                <w:rFonts w:ascii="微软雅黑" w:eastAsia="微软雅黑" w:hAnsi="微软雅黑" w:cs="微软雅黑" w:hint="eastAsia"/>
                <w:sz w:val="18"/>
                <w:szCs w:val="18"/>
              </w:rPr>
              <w:t>诊断结论编码</w:t>
            </w:r>
          </w:p>
        </w:tc>
        <w:tc>
          <w:tcPr>
            <w:tcW w:w="37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bottom"/>
              <w:rPr>
                <w:rFonts w:ascii="微软雅黑" w:eastAsia="微软雅黑" w:hAnsi="微软雅黑" w:cs="微软雅黑"/>
                <w:sz w:val="18"/>
                <w:szCs w:val="18"/>
              </w:rPr>
            </w:pPr>
            <w:r w:rsidRPr="00A04B46">
              <w:rPr>
                <w:rFonts w:ascii="微软雅黑" w:eastAsia="微软雅黑" w:hAnsi="微软雅黑" w:cs="微软雅黑" w:hint="eastAsia"/>
                <w:sz w:val="18"/>
                <w:szCs w:val="18"/>
              </w:rPr>
              <w:t>参考</w:t>
            </w:r>
            <w:r w:rsidRPr="00A04B46">
              <w:rPr>
                <w:rFonts w:ascii="微软雅黑" w:eastAsia="微软雅黑" w:hAnsi="微软雅黑" w:cs="微软雅黑" w:hint="eastAsia"/>
                <w:sz w:val="18"/>
                <w:szCs w:val="18"/>
              </w:rPr>
              <w:fldChar w:fldCharType="begin"/>
            </w:r>
            <w:r w:rsidRPr="00A04B46">
              <w:rPr>
                <w:rFonts w:ascii="微软雅黑" w:eastAsia="微软雅黑" w:hAnsi="微软雅黑" w:cs="微软雅黑" w:hint="eastAsia"/>
                <w:sz w:val="18"/>
                <w:szCs w:val="18"/>
              </w:rPr>
              <w:instrText xml:space="preserve"> REF _Ref2089 \h </w:instrText>
            </w:r>
            <w:r>
              <w:rPr>
                <w:rFonts w:ascii="微软雅黑" w:eastAsia="微软雅黑" w:hAnsi="微软雅黑" w:cs="微软雅黑"/>
                <w:sz w:val="18"/>
                <w:szCs w:val="18"/>
              </w:rPr>
              <w:instrText xml:space="preserve"> \* MERGEFORMAT </w:instrText>
            </w:r>
            <w:r w:rsidRPr="00A04B46">
              <w:rPr>
                <w:rFonts w:ascii="微软雅黑" w:eastAsia="微软雅黑" w:hAnsi="微软雅黑" w:cs="微软雅黑" w:hint="eastAsia"/>
                <w:sz w:val="18"/>
                <w:szCs w:val="18"/>
              </w:rPr>
            </w:r>
            <w:r w:rsidRPr="00A04B46">
              <w:rPr>
                <w:rFonts w:ascii="微软雅黑" w:eastAsia="微软雅黑" w:hAnsi="微软雅黑" w:cs="微软雅黑" w:hint="eastAsia"/>
                <w:sz w:val="18"/>
                <w:szCs w:val="18"/>
              </w:rPr>
              <w:fldChar w:fldCharType="separate"/>
            </w:r>
            <w:r w:rsidRPr="00A04B46">
              <w:rPr>
                <w:rFonts w:ascii="微软雅黑" w:eastAsia="微软雅黑" w:hAnsi="微软雅黑" w:cs="微软雅黑" w:hint="eastAsia"/>
                <w:sz w:val="18"/>
                <w:szCs w:val="18"/>
              </w:rPr>
              <w:t>结论编码</w:t>
            </w:r>
            <w:r w:rsidRPr="00A04B46">
              <w:rPr>
                <w:rFonts w:ascii="微软雅黑" w:eastAsia="微软雅黑" w:hAnsi="微软雅黑" w:cs="微软雅黑" w:hint="eastAsia"/>
                <w:sz w:val="18"/>
                <w:szCs w:val="18"/>
              </w:rPr>
              <w:fldChar w:fldCharType="end"/>
            </w:r>
          </w:p>
        </w:tc>
      </w:tr>
      <w:tr w:rsidR="00F405BA" w:rsidRPr="00A04B46" w:rsidTr="0058245B">
        <w:trPr>
          <w:trHeight w:val="499"/>
        </w:trPr>
        <w:tc>
          <w:tcPr>
            <w:tcW w:w="12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hint="eastAsia"/>
              </w:rPr>
              <w:t>addtionInfo</w:t>
            </w:r>
          </w:p>
        </w:tc>
        <w:tc>
          <w:tcPr>
            <w:tcW w:w="183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rPr>
                <w:rFonts w:ascii="微软雅黑" w:eastAsia="微软雅黑" w:hAnsi="微软雅黑" w:cs="微软雅黑"/>
                <w:sz w:val="18"/>
                <w:szCs w:val="18"/>
              </w:rPr>
            </w:pPr>
            <w:r w:rsidRPr="00A04B46">
              <w:rPr>
                <w:rFonts w:hint="eastAsia"/>
              </w:rPr>
              <w:t>diagDesc</w:t>
            </w:r>
          </w:p>
        </w:tc>
        <w:tc>
          <w:tcPr>
            <w:tcW w:w="158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bottom"/>
              <w:rPr>
                <w:rFonts w:ascii="微软雅黑" w:eastAsia="微软雅黑" w:hAnsi="微软雅黑" w:cs="微软雅黑"/>
                <w:sz w:val="18"/>
                <w:szCs w:val="18"/>
              </w:rPr>
            </w:pPr>
            <w:r w:rsidRPr="00A04B46">
              <w:rPr>
                <w:rFonts w:ascii="微软雅黑" w:eastAsia="微软雅黑" w:hAnsi="微软雅黑" w:cs="微软雅黑" w:hint="eastAsia"/>
                <w:sz w:val="18"/>
                <w:szCs w:val="18"/>
              </w:rPr>
              <w:t>诊断结论描述</w:t>
            </w:r>
          </w:p>
        </w:tc>
        <w:tc>
          <w:tcPr>
            <w:tcW w:w="37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bottom"/>
              <w:rPr>
                <w:rFonts w:ascii="微软雅黑" w:eastAsia="微软雅黑" w:hAnsi="微软雅黑" w:cs="微软雅黑"/>
                <w:sz w:val="18"/>
                <w:szCs w:val="18"/>
              </w:rPr>
            </w:pPr>
            <w:r w:rsidRPr="00A04B46">
              <w:rPr>
                <w:rFonts w:ascii="微软雅黑" w:eastAsia="微软雅黑" w:hAnsi="微软雅黑" w:cs="微软雅黑" w:hint="eastAsia"/>
                <w:sz w:val="18"/>
                <w:szCs w:val="18"/>
              </w:rPr>
              <w:t>参考</w:t>
            </w:r>
            <w:r w:rsidRPr="00A04B46">
              <w:rPr>
                <w:rFonts w:ascii="微软雅黑" w:eastAsia="微软雅黑" w:hAnsi="微软雅黑" w:cs="微软雅黑" w:hint="eastAsia"/>
                <w:sz w:val="18"/>
                <w:szCs w:val="18"/>
              </w:rPr>
              <w:fldChar w:fldCharType="begin"/>
            </w:r>
            <w:r w:rsidRPr="00A04B46">
              <w:rPr>
                <w:rFonts w:ascii="微软雅黑" w:eastAsia="微软雅黑" w:hAnsi="微软雅黑" w:cs="微软雅黑" w:hint="eastAsia"/>
                <w:sz w:val="18"/>
                <w:szCs w:val="18"/>
              </w:rPr>
              <w:instrText xml:space="preserve"> REF _Ref2089 \h </w:instrText>
            </w:r>
            <w:r>
              <w:rPr>
                <w:rFonts w:ascii="微软雅黑" w:eastAsia="微软雅黑" w:hAnsi="微软雅黑" w:cs="微软雅黑"/>
                <w:sz w:val="18"/>
                <w:szCs w:val="18"/>
              </w:rPr>
              <w:instrText xml:space="preserve"> \* MERGEFORMAT </w:instrText>
            </w:r>
            <w:r w:rsidRPr="00A04B46">
              <w:rPr>
                <w:rFonts w:ascii="微软雅黑" w:eastAsia="微软雅黑" w:hAnsi="微软雅黑" w:cs="微软雅黑" w:hint="eastAsia"/>
                <w:sz w:val="18"/>
                <w:szCs w:val="18"/>
              </w:rPr>
            </w:r>
            <w:r w:rsidRPr="00A04B46">
              <w:rPr>
                <w:rFonts w:ascii="微软雅黑" w:eastAsia="微软雅黑" w:hAnsi="微软雅黑" w:cs="微软雅黑" w:hint="eastAsia"/>
                <w:sz w:val="18"/>
                <w:szCs w:val="18"/>
              </w:rPr>
              <w:fldChar w:fldCharType="separate"/>
            </w:r>
            <w:r w:rsidRPr="00A04B46">
              <w:rPr>
                <w:rFonts w:ascii="微软雅黑" w:eastAsia="微软雅黑" w:hAnsi="微软雅黑" w:cs="微软雅黑" w:hint="eastAsia"/>
                <w:sz w:val="18"/>
                <w:szCs w:val="18"/>
              </w:rPr>
              <w:t>结论编码</w:t>
            </w:r>
            <w:r w:rsidRPr="00A04B46">
              <w:rPr>
                <w:rFonts w:ascii="微软雅黑" w:eastAsia="微软雅黑" w:hAnsi="微软雅黑" w:cs="微软雅黑" w:hint="eastAsia"/>
                <w:sz w:val="18"/>
                <w:szCs w:val="18"/>
              </w:rPr>
              <w:fldChar w:fldCharType="end"/>
            </w:r>
          </w:p>
        </w:tc>
      </w:tr>
      <w:tr w:rsidR="00F405BA" w:rsidRPr="00A04B46" w:rsidTr="0058245B">
        <w:trPr>
          <w:trHeight w:val="499"/>
        </w:trPr>
        <w:tc>
          <w:tcPr>
            <w:tcW w:w="12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rPr>
                <w:rFonts w:ascii="微软雅黑" w:eastAsia="微软雅黑" w:hAnsi="微软雅黑" w:cs="微软雅黑"/>
                <w:sz w:val="18"/>
                <w:szCs w:val="18"/>
              </w:rPr>
            </w:pPr>
            <w:r w:rsidRPr="00A04B46">
              <w:rPr>
                <w:rFonts w:hint="eastAsia"/>
              </w:rPr>
              <w:t>addtionInfo</w:t>
            </w:r>
          </w:p>
        </w:tc>
        <w:tc>
          <w:tcPr>
            <w:tcW w:w="183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ascii="宋体" w:hAnsi="宋体" w:cs="宋体"/>
              </w:rPr>
              <w:t>userDesc</w:t>
            </w:r>
          </w:p>
        </w:tc>
        <w:tc>
          <w:tcPr>
            <w:tcW w:w="158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bottom"/>
              <w:rPr>
                <w:rFonts w:ascii="微软雅黑" w:eastAsia="微软雅黑" w:hAnsi="微软雅黑" w:cs="微软雅黑"/>
                <w:sz w:val="18"/>
                <w:szCs w:val="18"/>
              </w:rPr>
            </w:pPr>
            <w:r w:rsidRPr="00A04B46">
              <w:rPr>
                <w:rFonts w:ascii="微软雅黑" w:eastAsia="微软雅黑" w:hAnsi="微软雅黑" w:cs="微软雅黑" w:hint="eastAsia"/>
                <w:sz w:val="18"/>
                <w:szCs w:val="18"/>
              </w:rPr>
              <w:t>用户配置结论</w:t>
            </w:r>
          </w:p>
        </w:tc>
        <w:tc>
          <w:tcPr>
            <w:tcW w:w="37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bottom"/>
              <w:rPr>
                <w:rFonts w:ascii="微软雅黑" w:eastAsia="微软雅黑" w:hAnsi="微软雅黑" w:cs="微软雅黑"/>
                <w:sz w:val="18"/>
                <w:szCs w:val="18"/>
              </w:rPr>
            </w:pPr>
            <w:r w:rsidRPr="00A04B46">
              <w:rPr>
                <w:rFonts w:ascii="微软雅黑" w:eastAsia="微软雅黑" w:hAnsi="微软雅黑" w:cs="微软雅黑" w:hint="eastAsia"/>
                <w:sz w:val="18"/>
                <w:szCs w:val="18"/>
              </w:rPr>
              <w:t>新增字段（诊断类必输结果）</w:t>
            </w:r>
          </w:p>
        </w:tc>
      </w:tr>
      <w:tr w:rsidR="00F405BA" w:rsidRPr="00A04B46" w:rsidTr="0058245B">
        <w:trPr>
          <w:trHeight w:val="499"/>
        </w:trPr>
        <w:tc>
          <w:tcPr>
            <w:tcW w:w="12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hint="eastAsia"/>
              </w:rPr>
              <w:t>addtionInfo</w:t>
            </w:r>
          </w:p>
        </w:tc>
        <w:tc>
          <w:tcPr>
            <w:tcW w:w="183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ascii="宋体" w:hAnsi="宋体" w:cs="宋体"/>
              </w:rPr>
              <w:t>conclusionAttribute</w:t>
            </w:r>
          </w:p>
        </w:tc>
        <w:tc>
          <w:tcPr>
            <w:tcW w:w="158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bottom"/>
              <w:rPr>
                <w:rFonts w:ascii="微软雅黑" w:eastAsia="微软雅黑" w:hAnsi="微软雅黑" w:cs="微软雅黑"/>
                <w:sz w:val="18"/>
                <w:szCs w:val="18"/>
              </w:rPr>
            </w:pPr>
            <w:r w:rsidRPr="00A04B46">
              <w:rPr>
                <w:rFonts w:ascii="微软雅黑" w:eastAsia="微软雅黑" w:hAnsi="微软雅黑" w:cs="微软雅黑" w:hint="eastAsia"/>
                <w:sz w:val="18"/>
                <w:szCs w:val="18"/>
              </w:rPr>
              <w:t>是否是正常结论</w:t>
            </w:r>
          </w:p>
        </w:tc>
        <w:tc>
          <w:tcPr>
            <w:tcW w:w="37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bottom"/>
              <w:rPr>
                <w:rFonts w:ascii="微软雅黑" w:eastAsia="微软雅黑" w:hAnsi="微软雅黑" w:cs="微软雅黑"/>
                <w:sz w:val="18"/>
                <w:szCs w:val="18"/>
              </w:rPr>
            </w:pPr>
            <w:r w:rsidRPr="00A04B46">
              <w:rPr>
                <w:rFonts w:ascii="微软雅黑" w:eastAsia="微软雅黑" w:hAnsi="微软雅黑" w:cs="微软雅黑" w:hint="eastAsia"/>
                <w:sz w:val="18"/>
                <w:szCs w:val="18"/>
              </w:rPr>
              <w:t>新增字段（诊断类必输结果）</w:t>
            </w:r>
          </w:p>
        </w:tc>
      </w:tr>
      <w:tr w:rsidR="00F405BA" w:rsidRPr="00A04B46" w:rsidTr="0058245B">
        <w:trPr>
          <w:trHeight w:val="499"/>
        </w:trPr>
        <w:tc>
          <w:tcPr>
            <w:tcW w:w="12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hint="eastAsia"/>
              </w:rPr>
              <w:t>addtionInfo</w:t>
            </w:r>
          </w:p>
        </w:tc>
        <w:tc>
          <w:tcPr>
            <w:tcW w:w="183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rPr>
                <w:rFonts w:ascii="微软雅黑" w:eastAsia="微软雅黑" w:hAnsi="微软雅黑" w:cs="微软雅黑"/>
                <w:sz w:val="18"/>
                <w:szCs w:val="18"/>
              </w:rPr>
            </w:pPr>
            <w:r w:rsidRPr="00A04B46">
              <w:rPr>
                <w:rFonts w:hint="eastAsia"/>
              </w:rPr>
              <w:t>operSuggestions</w:t>
            </w:r>
          </w:p>
        </w:tc>
        <w:tc>
          <w:tcPr>
            <w:tcW w:w="158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bottom"/>
              <w:rPr>
                <w:rFonts w:ascii="微软雅黑" w:eastAsia="微软雅黑" w:hAnsi="微软雅黑" w:cs="微软雅黑"/>
                <w:sz w:val="18"/>
                <w:szCs w:val="18"/>
              </w:rPr>
            </w:pPr>
            <w:r w:rsidRPr="00A04B46">
              <w:rPr>
                <w:rFonts w:ascii="微软雅黑" w:eastAsia="微软雅黑" w:hAnsi="微软雅黑" w:cs="微软雅黑" w:hint="eastAsia"/>
                <w:sz w:val="18"/>
                <w:szCs w:val="18"/>
              </w:rPr>
              <w:t>装维操作建议</w:t>
            </w:r>
          </w:p>
        </w:tc>
        <w:tc>
          <w:tcPr>
            <w:tcW w:w="37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bottom"/>
              <w:rPr>
                <w:rFonts w:ascii="微软雅黑" w:eastAsia="微软雅黑" w:hAnsi="微软雅黑" w:cs="微软雅黑"/>
                <w:sz w:val="18"/>
                <w:szCs w:val="18"/>
              </w:rPr>
            </w:pPr>
          </w:p>
        </w:tc>
      </w:tr>
      <w:tr w:rsidR="00F405BA" w:rsidRPr="00A04B46" w:rsidTr="0058245B">
        <w:trPr>
          <w:trHeight w:val="499"/>
        </w:trPr>
        <w:tc>
          <w:tcPr>
            <w:tcW w:w="12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hint="eastAsia"/>
              </w:rPr>
              <w:t>addtionInfo</w:t>
            </w:r>
          </w:p>
        </w:tc>
        <w:tc>
          <w:tcPr>
            <w:tcW w:w="183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rPr>
                <w:rFonts w:ascii="微软雅黑" w:eastAsia="微软雅黑" w:hAnsi="微软雅黑" w:cs="微软雅黑"/>
                <w:sz w:val="18"/>
                <w:szCs w:val="18"/>
              </w:rPr>
            </w:pPr>
            <w:r w:rsidRPr="00A04B46">
              <w:t>caliberReply</w:t>
            </w:r>
          </w:p>
        </w:tc>
        <w:tc>
          <w:tcPr>
            <w:tcW w:w="158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bottom"/>
              <w:rPr>
                <w:rFonts w:ascii="微软雅黑" w:eastAsia="微软雅黑" w:hAnsi="微软雅黑" w:cs="微软雅黑"/>
                <w:sz w:val="18"/>
                <w:szCs w:val="18"/>
              </w:rPr>
            </w:pPr>
            <w:r w:rsidRPr="00A04B46">
              <w:rPr>
                <w:rFonts w:ascii="微软雅黑" w:eastAsia="微软雅黑" w:hAnsi="微软雅黑" w:cs="微软雅黑" w:hint="eastAsia"/>
                <w:sz w:val="18"/>
                <w:szCs w:val="18"/>
              </w:rPr>
              <w:t>客服答复口径</w:t>
            </w:r>
          </w:p>
        </w:tc>
        <w:tc>
          <w:tcPr>
            <w:tcW w:w="37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ind w:firstLine="360"/>
              <w:rPr>
                <w:rFonts w:ascii="微软雅黑" w:eastAsia="微软雅黑" w:hAnsi="微软雅黑" w:cs="微软雅黑"/>
                <w:sz w:val="18"/>
                <w:szCs w:val="18"/>
                <w:lang w:bidi="ar"/>
              </w:rPr>
            </w:pPr>
          </w:p>
        </w:tc>
      </w:tr>
      <w:tr w:rsidR="00F405BA" w:rsidRPr="00A04B46" w:rsidTr="0058245B">
        <w:trPr>
          <w:trHeight w:val="499"/>
        </w:trPr>
        <w:tc>
          <w:tcPr>
            <w:tcW w:w="12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hint="eastAsia"/>
              </w:rPr>
              <w:t>addtionInfo</w:t>
            </w:r>
          </w:p>
        </w:tc>
        <w:tc>
          <w:tcPr>
            <w:tcW w:w="183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hint="eastAsia"/>
              </w:rPr>
              <w:t>topoPara</w:t>
            </w:r>
          </w:p>
        </w:tc>
        <w:tc>
          <w:tcPr>
            <w:tcW w:w="158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bottom"/>
              <w:rPr>
                <w:rFonts w:ascii="微软雅黑" w:eastAsia="微软雅黑" w:hAnsi="微软雅黑" w:cs="微软雅黑"/>
                <w:sz w:val="18"/>
                <w:szCs w:val="18"/>
              </w:rPr>
            </w:pPr>
            <w:r w:rsidRPr="00A04B46">
              <w:rPr>
                <w:rFonts w:ascii="微软雅黑" w:eastAsia="微软雅黑" w:hAnsi="微软雅黑" w:cs="微软雅黑" w:hint="eastAsia"/>
                <w:sz w:val="18"/>
                <w:szCs w:val="18"/>
              </w:rPr>
              <w:t>拓扑分段</w:t>
            </w:r>
          </w:p>
        </w:tc>
        <w:tc>
          <w:tcPr>
            <w:tcW w:w="37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bottom"/>
              <w:rPr>
                <w:rFonts w:ascii="微软雅黑" w:eastAsia="微软雅黑" w:hAnsi="微软雅黑" w:cs="微软雅黑"/>
                <w:sz w:val="18"/>
                <w:szCs w:val="18"/>
              </w:rPr>
            </w:pPr>
            <w:r w:rsidRPr="00A04B46">
              <w:rPr>
                <w:rFonts w:ascii="微软雅黑" w:eastAsia="微软雅黑" w:hAnsi="微软雅黑" w:cs="微软雅黑" w:hint="eastAsia"/>
                <w:sz w:val="18"/>
                <w:szCs w:val="18"/>
              </w:rPr>
              <w:t>枚举值：A,B,C,D,O</w:t>
            </w:r>
          </w:p>
          <w:p w:rsidR="00F405BA" w:rsidRPr="00A04B46" w:rsidRDefault="00F405BA" w:rsidP="0058245B">
            <w:pPr>
              <w:widowControl/>
              <w:ind w:firstLine="360"/>
              <w:textAlignment w:val="bottom"/>
              <w:rPr>
                <w:rFonts w:ascii="微软雅黑" w:eastAsia="微软雅黑" w:hAnsi="微软雅黑" w:cs="微软雅黑"/>
                <w:sz w:val="18"/>
                <w:szCs w:val="18"/>
              </w:rPr>
            </w:pPr>
            <w:r w:rsidRPr="00A04B46">
              <w:rPr>
                <w:rFonts w:ascii="微软雅黑" w:eastAsia="微软雅黑" w:hAnsi="微软雅黑" w:cs="微软雅黑" w:hint="eastAsia"/>
                <w:sz w:val="18"/>
                <w:szCs w:val="18"/>
              </w:rPr>
              <w:t>只有分析类接口输出该字段</w:t>
            </w:r>
          </w:p>
          <w:p w:rsidR="00F405BA" w:rsidRPr="00A04B46" w:rsidRDefault="00F405BA" w:rsidP="0058245B">
            <w:pPr>
              <w:ind w:firstLine="360"/>
              <w:rPr>
                <w:rFonts w:ascii="微软雅黑" w:eastAsia="微软雅黑" w:hAnsi="微软雅黑" w:cs="微软雅黑"/>
                <w:sz w:val="18"/>
                <w:szCs w:val="18"/>
                <w:lang w:bidi="ar"/>
              </w:rPr>
            </w:pPr>
            <w:r w:rsidRPr="00A04B46">
              <w:rPr>
                <w:rFonts w:ascii="微软雅黑" w:eastAsia="微软雅黑" w:hAnsi="微软雅黑" w:cs="微软雅黑" w:hint="eastAsia"/>
                <w:sz w:val="18"/>
                <w:szCs w:val="18"/>
              </w:rPr>
              <w:lastRenderedPageBreak/>
              <w:t>固定输出C</w:t>
            </w:r>
          </w:p>
        </w:tc>
      </w:tr>
      <w:tr w:rsidR="00F405BA" w:rsidRPr="00A04B46" w:rsidTr="0058245B">
        <w:trPr>
          <w:trHeight w:val="499"/>
        </w:trPr>
        <w:tc>
          <w:tcPr>
            <w:tcW w:w="12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hint="eastAsia"/>
              </w:rPr>
              <w:lastRenderedPageBreak/>
              <w:t>addtionInfo</w:t>
            </w:r>
          </w:p>
        </w:tc>
        <w:tc>
          <w:tcPr>
            <w:tcW w:w="183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rPr>
                <w:rFonts w:ascii="微软雅黑" w:eastAsia="微软雅黑" w:hAnsi="微软雅黑" w:cs="微软雅黑"/>
                <w:sz w:val="18"/>
                <w:szCs w:val="18"/>
              </w:rPr>
            </w:pPr>
            <w:r w:rsidRPr="00A04B46">
              <w:rPr>
                <w:rFonts w:hint="eastAsia"/>
              </w:rPr>
              <w:t>data</w:t>
            </w:r>
          </w:p>
        </w:tc>
        <w:tc>
          <w:tcPr>
            <w:tcW w:w="158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bottom"/>
              <w:rPr>
                <w:rFonts w:ascii="微软雅黑" w:eastAsia="微软雅黑" w:hAnsi="微软雅黑" w:cs="微软雅黑"/>
                <w:sz w:val="18"/>
                <w:szCs w:val="18"/>
              </w:rPr>
            </w:pPr>
            <w:r w:rsidRPr="00A04B46">
              <w:rPr>
                <w:rFonts w:ascii="微软雅黑" w:eastAsia="微软雅黑" w:hAnsi="微软雅黑" w:cs="微软雅黑" w:hint="eastAsia"/>
                <w:sz w:val="18"/>
                <w:szCs w:val="18"/>
              </w:rPr>
              <w:t>数组</w:t>
            </w:r>
          </w:p>
        </w:tc>
        <w:tc>
          <w:tcPr>
            <w:tcW w:w="37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ind w:firstLine="360"/>
              <w:rPr>
                <w:rFonts w:ascii="微软雅黑" w:eastAsia="微软雅黑" w:hAnsi="微软雅黑" w:cs="微软雅黑"/>
                <w:sz w:val="18"/>
                <w:szCs w:val="18"/>
                <w:lang w:bidi="ar"/>
              </w:rPr>
            </w:pPr>
          </w:p>
        </w:tc>
      </w:tr>
      <w:tr w:rsidR="00F405BA" w:rsidRPr="00A04B46" w:rsidTr="0058245B">
        <w:trPr>
          <w:trHeight w:val="499"/>
        </w:trPr>
        <w:tc>
          <w:tcPr>
            <w:tcW w:w="12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hint="eastAsia"/>
              </w:rPr>
              <w:t>addtionInfo.data</w:t>
            </w:r>
          </w:p>
        </w:tc>
        <w:tc>
          <w:tcPr>
            <w:tcW w:w="183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hint="eastAsia"/>
              </w:rPr>
              <w:t>ponId</w:t>
            </w:r>
          </w:p>
        </w:tc>
        <w:tc>
          <w:tcPr>
            <w:tcW w:w="158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bottom"/>
              <w:rPr>
                <w:rFonts w:ascii="微软雅黑" w:eastAsia="微软雅黑" w:hAnsi="微软雅黑" w:cs="微软雅黑"/>
                <w:sz w:val="18"/>
                <w:szCs w:val="18"/>
              </w:rPr>
            </w:pPr>
            <w:r w:rsidRPr="00A04B46">
              <w:rPr>
                <w:rFonts w:ascii="微软雅黑" w:eastAsia="微软雅黑" w:hAnsi="微软雅黑" w:cs="微软雅黑" w:hint="eastAsia"/>
                <w:sz w:val="18"/>
                <w:szCs w:val="18"/>
              </w:rPr>
              <w:t>PON口</w:t>
            </w:r>
          </w:p>
        </w:tc>
        <w:tc>
          <w:tcPr>
            <w:tcW w:w="37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ind w:firstLine="360"/>
              <w:rPr>
                <w:rFonts w:ascii="微软雅黑" w:eastAsia="微软雅黑" w:hAnsi="微软雅黑" w:cs="微软雅黑"/>
                <w:sz w:val="18"/>
                <w:szCs w:val="18"/>
                <w:lang w:bidi="ar"/>
              </w:rPr>
            </w:pPr>
            <w:r w:rsidRPr="00A04B46">
              <w:rPr>
                <w:rFonts w:ascii="微软雅黑" w:eastAsia="微软雅黑" w:hAnsi="微软雅黑" w:cs="微软雅黑" w:hint="eastAsia"/>
                <w:sz w:val="18"/>
                <w:szCs w:val="18"/>
                <w:lang w:bidi="ar"/>
              </w:rPr>
              <w:t>PONID</w:t>
            </w:r>
            <w:r w:rsidRPr="00A04B46">
              <w:rPr>
                <w:rFonts w:ascii="微软雅黑" w:eastAsia="微软雅黑" w:hAnsi="微软雅黑" w:cs="微软雅黑" w:hint="eastAsia"/>
                <w:sz w:val="18"/>
                <w:szCs w:val="18"/>
                <w:lang w:bidi="ar"/>
              </w:rPr>
              <w:tab/>
            </w:r>
          </w:p>
        </w:tc>
      </w:tr>
      <w:tr w:rsidR="00F405BA" w:rsidRPr="00A04B46" w:rsidTr="0058245B">
        <w:trPr>
          <w:trHeight w:val="499"/>
        </w:trPr>
        <w:tc>
          <w:tcPr>
            <w:tcW w:w="12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hint="eastAsia"/>
              </w:rPr>
              <w:t>addtionInfo.data</w:t>
            </w:r>
          </w:p>
        </w:tc>
        <w:tc>
          <w:tcPr>
            <w:tcW w:w="183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hint="eastAsia"/>
              </w:rPr>
              <w:t>mac</w:t>
            </w:r>
          </w:p>
        </w:tc>
        <w:tc>
          <w:tcPr>
            <w:tcW w:w="158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bottom"/>
              <w:rPr>
                <w:rFonts w:ascii="微软雅黑" w:eastAsia="微软雅黑" w:hAnsi="微软雅黑" w:cs="微软雅黑"/>
                <w:sz w:val="18"/>
                <w:szCs w:val="18"/>
              </w:rPr>
            </w:pPr>
            <w:r w:rsidRPr="00A04B46">
              <w:rPr>
                <w:rFonts w:ascii="微软雅黑" w:eastAsia="微软雅黑" w:hAnsi="微软雅黑" w:cs="微软雅黑" w:hint="eastAsia"/>
                <w:sz w:val="18"/>
                <w:szCs w:val="18"/>
              </w:rPr>
              <w:t>Mac</w:t>
            </w:r>
          </w:p>
        </w:tc>
        <w:tc>
          <w:tcPr>
            <w:tcW w:w="37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ind w:firstLine="360"/>
              <w:rPr>
                <w:rFonts w:ascii="微软雅黑" w:eastAsia="微软雅黑" w:hAnsi="微软雅黑" w:cs="微软雅黑"/>
                <w:sz w:val="18"/>
                <w:szCs w:val="18"/>
                <w:lang w:bidi="ar"/>
              </w:rPr>
            </w:pPr>
            <w:r w:rsidRPr="00A04B46">
              <w:rPr>
                <w:rFonts w:ascii="微软雅黑" w:eastAsia="微软雅黑" w:hAnsi="微软雅黑" w:cs="微软雅黑" w:hint="eastAsia"/>
                <w:sz w:val="18"/>
                <w:szCs w:val="18"/>
                <w:lang w:bidi="ar"/>
              </w:rPr>
              <w:t>MAC</w:t>
            </w:r>
            <w:r w:rsidRPr="00A04B46">
              <w:rPr>
                <w:rFonts w:ascii="微软雅黑" w:eastAsia="微软雅黑" w:hAnsi="微软雅黑" w:cs="微软雅黑" w:hint="eastAsia"/>
                <w:sz w:val="18"/>
                <w:szCs w:val="18"/>
                <w:lang w:bidi="ar"/>
              </w:rPr>
              <w:tab/>
            </w:r>
          </w:p>
        </w:tc>
      </w:tr>
      <w:tr w:rsidR="00F405BA" w:rsidRPr="00A04B46" w:rsidTr="0058245B">
        <w:trPr>
          <w:trHeight w:val="499"/>
        </w:trPr>
        <w:tc>
          <w:tcPr>
            <w:tcW w:w="12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hint="eastAsia"/>
              </w:rPr>
              <w:t>addtionInfo.data</w:t>
            </w:r>
          </w:p>
        </w:tc>
        <w:tc>
          <w:tcPr>
            <w:tcW w:w="183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hint="eastAsia"/>
              </w:rPr>
              <w:t>loid</w:t>
            </w:r>
          </w:p>
        </w:tc>
        <w:tc>
          <w:tcPr>
            <w:tcW w:w="158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bottom"/>
              <w:rPr>
                <w:rFonts w:ascii="微软雅黑" w:eastAsia="微软雅黑" w:hAnsi="微软雅黑" w:cs="微软雅黑"/>
                <w:sz w:val="18"/>
                <w:szCs w:val="18"/>
              </w:rPr>
            </w:pPr>
            <w:r w:rsidRPr="00A04B46">
              <w:rPr>
                <w:rFonts w:ascii="微软雅黑" w:eastAsia="微软雅黑" w:hAnsi="微软雅黑" w:cs="微软雅黑" w:hint="eastAsia"/>
                <w:sz w:val="18"/>
                <w:szCs w:val="18"/>
              </w:rPr>
              <w:t>Loid</w:t>
            </w:r>
          </w:p>
        </w:tc>
        <w:tc>
          <w:tcPr>
            <w:tcW w:w="37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ind w:firstLine="360"/>
              <w:rPr>
                <w:rFonts w:ascii="微软雅黑" w:eastAsia="微软雅黑" w:hAnsi="微软雅黑" w:cs="微软雅黑"/>
                <w:sz w:val="18"/>
                <w:szCs w:val="18"/>
                <w:lang w:bidi="ar"/>
              </w:rPr>
            </w:pPr>
            <w:r w:rsidRPr="00A04B46">
              <w:rPr>
                <w:rFonts w:ascii="微软雅黑" w:eastAsia="微软雅黑" w:hAnsi="微软雅黑" w:cs="微软雅黑" w:hint="eastAsia"/>
                <w:sz w:val="18"/>
                <w:szCs w:val="18"/>
                <w:lang w:bidi="ar"/>
              </w:rPr>
              <w:t>LOID</w:t>
            </w:r>
            <w:r w:rsidRPr="00A04B46">
              <w:rPr>
                <w:rFonts w:ascii="微软雅黑" w:eastAsia="微软雅黑" w:hAnsi="微软雅黑" w:cs="微软雅黑" w:hint="eastAsia"/>
                <w:sz w:val="18"/>
                <w:szCs w:val="18"/>
                <w:lang w:bidi="ar"/>
              </w:rPr>
              <w:tab/>
            </w:r>
          </w:p>
        </w:tc>
      </w:tr>
      <w:tr w:rsidR="00F405BA" w:rsidRPr="00A04B46" w:rsidTr="0058245B">
        <w:trPr>
          <w:trHeight w:val="499"/>
        </w:trPr>
        <w:tc>
          <w:tcPr>
            <w:tcW w:w="12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hint="eastAsia"/>
              </w:rPr>
              <w:t>addtionInfo.data</w:t>
            </w:r>
          </w:p>
        </w:tc>
        <w:tc>
          <w:tcPr>
            <w:tcW w:w="183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hint="eastAsia"/>
              </w:rPr>
              <w:t>pwd</w:t>
            </w:r>
          </w:p>
        </w:tc>
        <w:tc>
          <w:tcPr>
            <w:tcW w:w="158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bottom"/>
              <w:rPr>
                <w:rFonts w:ascii="微软雅黑" w:eastAsia="微软雅黑" w:hAnsi="微软雅黑" w:cs="微软雅黑"/>
                <w:sz w:val="18"/>
                <w:szCs w:val="18"/>
              </w:rPr>
            </w:pPr>
            <w:r w:rsidRPr="00A04B46">
              <w:rPr>
                <w:rFonts w:ascii="微软雅黑" w:eastAsia="微软雅黑" w:hAnsi="微软雅黑" w:cs="微软雅黑" w:hint="eastAsia"/>
                <w:sz w:val="18"/>
                <w:szCs w:val="18"/>
              </w:rPr>
              <w:t>Pwd</w:t>
            </w:r>
          </w:p>
        </w:tc>
        <w:tc>
          <w:tcPr>
            <w:tcW w:w="37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ind w:firstLine="360"/>
              <w:rPr>
                <w:rFonts w:ascii="微软雅黑" w:eastAsia="微软雅黑" w:hAnsi="微软雅黑" w:cs="微软雅黑"/>
                <w:sz w:val="18"/>
                <w:szCs w:val="18"/>
                <w:lang w:bidi="ar"/>
              </w:rPr>
            </w:pPr>
            <w:r w:rsidRPr="00A04B46">
              <w:rPr>
                <w:rFonts w:ascii="微软雅黑" w:eastAsia="微软雅黑" w:hAnsi="微软雅黑" w:cs="微软雅黑" w:hint="eastAsia"/>
                <w:sz w:val="18"/>
                <w:szCs w:val="18"/>
                <w:lang w:bidi="ar"/>
              </w:rPr>
              <w:t>PWD</w:t>
            </w:r>
            <w:r w:rsidRPr="00A04B46">
              <w:rPr>
                <w:rFonts w:ascii="微软雅黑" w:eastAsia="微软雅黑" w:hAnsi="微软雅黑" w:cs="微软雅黑" w:hint="eastAsia"/>
                <w:sz w:val="18"/>
                <w:szCs w:val="18"/>
                <w:lang w:bidi="ar"/>
              </w:rPr>
              <w:tab/>
            </w:r>
          </w:p>
        </w:tc>
      </w:tr>
      <w:tr w:rsidR="00F405BA" w:rsidRPr="00A04B46" w:rsidTr="0058245B">
        <w:trPr>
          <w:trHeight w:val="499"/>
        </w:trPr>
        <w:tc>
          <w:tcPr>
            <w:tcW w:w="12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hint="eastAsia"/>
              </w:rPr>
              <w:t>addtionInfo.data</w:t>
            </w:r>
          </w:p>
        </w:tc>
        <w:tc>
          <w:tcPr>
            <w:tcW w:w="183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hint="eastAsia"/>
              </w:rPr>
              <w:t>authTime</w:t>
            </w:r>
          </w:p>
        </w:tc>
        <w:tc>
          <w:tcPr>
            <w:tcW w:w="158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bottom"/>
              <w:rPr>
                <w:rFonts w:ascii="微软雅黑" w:eastAsia="微软雅黑" w:hAnsi="微软雅黑" w:cs="微软雅黑"/>
                <w:sz w:val="18"/>
                <w:szCs w:val="18"/>
              </w:rPr>
            </w:pPr>
            <w:r w:rsidRPr="00A04B46">
              <w:rPr>
                <w:rFonts w:ascii="微软雅黑" w:eastAsia="微软雅黑" w:hAnsi="微软雅黑" w:cs="微软雅黑" w:hint="eastAsia"/>
                <w:sz w:val="18"/>
                <w:szCs w:val="18"/>
              </w:rPr>
              <w:t>注册时间</w:t>
            </w:r>
          </w:p>
        </w:tc>
        <w:tc>
          <w:tcPr>
            <w:tcW w:w="37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ind w:firstLine="360"/>
              <w:rPr>
                <w:rFonts w:ascii="微软雅黑" w:eastAsia="微软雅黑" w:hAnsi="微软雅黑" w:cs="微软雅黑"/>
                <w:sz w:val="18"/>
                <w:szCs w:val="18"/>
                <w:lang w:bidi="ar"/>
              </w:rPr>
            </w:pPr>
            <w:r w:rsidRPr="00A04B46">
              <w:rPr>
                <w:rFonts w:ascii="微软雅黑" w:eastAsia="微软雅黑" w:hAnsi="微软雅黑" w:cs="微软雅黑" w:hint="eastAsia"/>
                <w:sz w:val="18"/>
                <w:szCs w:val="18"/>
                <w:lang w:bidi="ar"/>
              </w:rPr>
              <w:t>AUTHTIME</w:t>
            </w:r>
            <w:r w:rsidRPr="00A04B46">
              <w:rPr>
                <w:rFonts w:ascii="微软雅黑" w:eastAsia="微软雅黑" w:hAnsi="微软雅黑" w:cs="微软雅黑" w:hint="eastAsia"/>
                <w:sz w:val="18"/>
                <w:szCs w:val="18"/>
                <w:lang w:bidi="ar"/>
              </w:rPr>
              <w:tab/>
            </w:r>
          </w:p>
        </w:tc>
      </w:tr>
      <w:tr w:rsidR="00F405BA" w:rsidRPr="00A04B46" w:rsidTr="0058245B">
        <w:trPr>
          <w:trHeight w:val="499"/>
        </w:trPr>
        <w:tc>
          <w:tcPr>
            <w:tcW w:w="12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hint="eastAsia"/>
              </w:rPr>
              <w:lastRenderedPageBreak/>
              <w:t>addtionInfo.data</w:t>
            </w:r>
          </w:p>
        </w:tc>
        <w:tc>
          <w:tcPr>
            <w:tcW w:w="183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480"/>
              <w:textAlignment w:val="bottom"/>
            </w:pPr>
            <w:r w:rsidRPr="00A04B46">
              <w:rPr>
                <w:rFonts w:hint="eastAsia"/>
              </w:rPr>
              <w:t>dt</w:t>
            </w:r>
          </w:p>
        </w:tc>
        <w:tc>
          <w:tcPr>
            <w:tcW w:w="158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widowControl/>
              <w:ind w:firstLine="360"/>
              <w:textAlignment w:val="bottom"/>
              <w:rPr>
                <w:rFonts w:ascii="微软雅黑" w:eastAsia="微软雅黑" w:hAnsi="微软雅黑" w:cs="微软雅黑"/>
                <w:sz w:val="18"/>
                <w:szCs w:val="18"/>
              </w:rPr>
            </w:pPr>
            <w:r w:rsidRPr="00A04B46">
              <w:rPr>
                <w:rFonts w:ascii="微软雅黑" w:eastAsia="微软雅黑" w:hAnsi="微软雅黑" w:cs="微软雅黑" w:hint="eastAsia"/>
                <w:sz w:val="18"/>
                <w:szCs w:val="18"/>
              </w:rPr>
              <w:t>设备类型</w:t>
            </w:r>
          </w:p>
        </w:tc>
        <w:tc>
          <w:tcPr>
            <w:tcW w:w="37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05BA" w:rsidRPr="00A04B46" w:rsidRDefault="00F405BA" w:rsidP="0058245B">
            <w:pPr>
              <w:ind w:firstLine="360"/>
              <w:rPr>
                <w:rFonts w:ascii="微软雅黑" w:eastAsia="微软雅黑" w:hAnsi="微软雅黑" w:cs="微软雅黑"/>
                <w:sz w:val="18"/>
                <w:szCs w:val="18"/>
                <w:lang w:bidi="ar"/>
              </w:rPr>
            </w:pPr>
            <w:r w:rsidRPr="00A04B46">
              <w:rPr>
                <w:rFonts w:ascii="微软雅黑" w:eastAsia="微软雅黑" w:hAnsi="微软雅黑" w:cs="微软雅黑" w:hint="eastAsia"/>
                <w:sz w:val="18"/>
                <w:szCs w:val="18"/>
                <w:lang w:bidi="ar"/>
              </w:rPr>
              <w:t>DT</w:t>
            </w:r>
          </w:p>
        </w:tc>
      </w:tr>
    </w:tbl>
    <w:p w:rsidR="00F405BA" w:rsidRPr="00A04B46" w:rsidRDefault="00F405BA" w:rsidP="00F405BA">
      <w:pPr>
        <w:ind w:firstLine="480"/>
      </w:pPr>
    </w:p>
    <w:p w:rsidR="00F405BA" w:rsidRPr="00A04B46" w:rsidRDefault="00F405BA" w:rsidP="00F405BA">
      <w:pPr>
        <w:pStyle w:val="6"/>
      </w:pPr>
      <w:bookmarkStart w:id="2103" w:name="_Toc130046969"/>
      <w:bookmarkStart w:id="2104" w:name="_Toc130155483"/>
      <w:r w:rsidRPr="00A04B46">
        <w:rPr>
          <w:rFonts w:hint="eastAsia"/>
        </w:rPr>
        <w:t>接口出参样例</w:t>
      </w:r>
      <w:bookmarkEnd w:id="2103"/>
      <w:bookmarkEnd w:id="2104"/>
    </w:p>
    <w:p w:rsidR="00F405BA" w:rsidRPr="00A04B46" w:rsidRDefault="00F405BA" w:rsidP="00F405BA">
      <w:pPr>
        <w:ind w:firstLine="480"/>
      </w:pPr>
      <w:r w:rsidRPr="00A04B46">
        <w:rPr>
          <w:rFonts w:hint="eastAsia"/>
        </w:rPr>
        <w:t>{</w:t>
      </w:r>
    </w:p>
    <w:p w:rsidR="00F405BA" w:rsidRPr="00A04B46" w:rsidRDefault="00F405BA" w:rsidP="00F405BA">
      <w:pPr>
        <w:ind w:firstLine="480"/>
      </w:pPr>
      <w:r w:rsidRPr="00A04B46">
        <w:rPr>
          <w:rFonts w:hint="eastAsia"/>
        </w:rPr>
        <w:t xml:space="preserve">    "operResult": "0",</w:t>
      </w:r>
    </w:p>
    <w:p w:rsidR="00F405BA" w:rsidRPr="00A04B46" w:rsidRDefault="00F405BA" w:rsidP="00F405BA">
      <w:pPr>
        <w:ind w:firstLine="480"/>
      </w:pPr>
      <w:r w:rsidRPr="00A04B46">
        <w:rPr>
          <w:rFonts w:hint="eastAsia"/>
        </w:rPr>
        <w:t xml:space="preserve">    "failReason": "</w:t>
      </w:r>
      <w:r w:rsidRPr="00A04B46">
        <w:rPr>
          <w:rFonts w:hint="eastAsia"/>
        </w:rPr>
        <w:t>成功</w:t>
      </w:r>
      <w:r w:rsidRPr="00A04B46">
        <w:rPr>
          <w:rFonts w:hint="eastAsia"/>
        </w:rPr>
        <w:t>",</w:t>
      </w:r>
    </w:p>
    <w:p w:rsidR="00F405BA" w:rsidRPr="00A04B46" w:rsidRDefault="00F405BA" w:rsidP="00F405BA">
      <w:pPr>
        <w:ind w:firstLine="480"/>
      </w:pPr>
      <w:r w:rsidRPr="00A04B46">
        <w:rPr>
          <w:rFonts w:hint="eastAsia"/>
        </w:rPr>
        <w:t xml:space="preserve">    "interfaceName": "getNotice",</w:t>
      </w:r>
    </w:p>
    <w:p w:rsidR="00F405BA" w:rsidRPr="00A04B46" w:rsidRDefault="00F405BA" w:rsidP="00F405BA">
      <w:pPr>
        <w:ind w:firstLine="480"/>
      </w:pPr>
      <w:r w:rsidRPr="00A04B46">
        <w:rPr>
          <w:rFonts w:hint="eastAsia"/>
        </w:rPr>
        <w:t xml:space="preserve">    "exchangeId": "11",</w:t>
      </w:r>
    </w:p>
    <w:p w:rsidR="00F405BA" w:rsidRPr="00A04B46" w:rsidRDefault="00F405BA" w:rsidP="00F405BA">
      <w:pPr>
        <w:ind w:firstLine="480"/>
      </w:pPr>
      <w:r w:rsidRPr="00A04B46">
        <w:rPr>
          <w:rFonts w:hint="eastAsia"/>
        </w:rPr>
        <w:t xml:space="preserve">    "source": "1",</w:t>
      </w:r>
    </w:p>
    <w:p w:rsidR="00F405BA" w:rsidRPr="00A04B46" w:rsidRDefault="00F405BA" w:rsidP="00F405BA">
      <w:pPr>
        <w:ind w:firstLine="480"/>
      </w:pPr>
      <w:r w:rsidRPr="00A04B46">
        <w:rPr>
          <w:rFonts w:hint="eastAsia"/>
        </w:rPr>
        <w:t xml:space="preserve">    "addtionInfo": {</w:t>
      </w:r>
    </w:p>
    <w:p w:rsidR="00F405BA" w:rsidRPr="00A04B46" w:rsidRDefault="00F405BA" w:rsidP="00F405BA">
      <w:pPr>
        <w:ind w:firstLine="480"/>
      </w:pPr>
      <w:r w:rsidRPr="00A04B46">
        <w:rPr>
          <w:rFonts w:hint="eastAsia"/>
        </w:rPr>
        <w:t xml:space="preserve">        "interfaceMsg": null,</w:t>
      </w:r>
    </w:p>
    <w:p w:rsidR="00F405BA" w:rsidRPr="00A04B46" w:rsidRDefault="00F405BA" w:rsidP="00F405BA">
      <w:pPr>
        <w:ind w:firstLine="480"/>
      </w:pPr>
      <w:r w:rsidRPr="00A04B46">
        <w:rPr>
          <w:rFonts w:hint="eastAsia"/>
        </w:rPr>
        <w:t xml:space="preserve">        "diagCode": "Notic-002",</w:t>
      </w:r>
    </w:p>
    <w:p w:rsidR="00F405BA" w:rsidRPr="00A04B46" w:rsidRDefault="00F405BA" w:rsidP="00F405BA">
      <w:pPr>
        <w:ind w:firstLine="480"/>
      </w:pPr>
      <w:r w:rsidRPr="00A04B46">
        <w:rPr>
          <w:rFonts w:hint="eastAsia"/>
        </w:rPr>
        <w:t xml:space="preserve">        "diagDesc": "</w:t>
      </w:r>
      <w:r w:rsidRPr="00A04B46">
        <w:rPr>
          <w:rFonts w:hint="eastAsia"/>
        </w:rPr>
        <w:t>无活动的公告信息影响宽带账号</w:t>
      </w:r>
      <w:r w:rsidRPr="00A04B46">
        <w:rPr>
          <w:rFonts w:hint="eastAsia"/>
        </w:rPr>
        <w:t>",</w:t>
      </w:r>
    </w:p>
    <w:p w:rsidR="00F405BA" w:rsidRPr="00A04B46" w:rsidRDefault="00F405BA" w:rsidP="00F405BA">
      <w:pPr>
        <w:ind w:firstLine="480"/>
      </w:pPr>
      <w:r w:rsidRPr="00A04B46">
        <w:rPr>
          <w:rFonts w:hint="eastAsia"/>
        </w:rPr>
        <w:t xml:space="preserve">        "operSuggestions": null,</w:t>
      </w:r>
    </w:p>
    <w:p w:rsidR="00F405BA" w:rsidRPr="00A04B46" w:rsidRDefault="00F405BA" w:rsidP="00F405BA">
      <w:pPr>
        <w:ind w:firstLine="480"/>
      </w:pPr>
      <w:r w:rsidRPr="00A04B46">
        <w:rPr>
          <w:rFonts w:hint="eastAsia"/>
        </w:rPr>
        <w:t xml:space="preserve">        "caliberReply": null,</w:t>
      </w:r>
    </w:p>
    <w:p w:rsidR="00F405BA" w:rsidRPr="00A04B46" w:rsidRDefault="00F405BA" w:rsidP="00F405BA">
      <w:pPr>
        <w:ind w:firstLine="480"/>
      </w:pPr>
      <w:r w:rsidRPr="00A04B46">
        <w:rPr>
          <w:rFonts w:hint="eastAsia"/>
        </w:rPr>
        <w:t xml:space="preserve">        "data": {</w:t>
      </w:r>
    </w:p>
    <w:p w:rsidR="00F405BA" w:rsidRPr="00A04B46" w:rsidRDefault="00F405BA" w:rsidP="00F405BA">
      <w:pPr>
        <w:ind w:firstLine="480"/>
      </w:pPr>
      <w:r w:rsidRPr="00A04B46">
        <w:rPr>
          <w:rFonts w:hint="eastAsia"/>
        </w:rPr>
        <w:lastRenderedPageBreak/>
        <w:t xml:space="preserve">        }</w:t>
      </w:r>
    </w:p>
    <w:p w:rsidR="00F405BA" w:rsidRPr="00A04B46" w:rsidRDefault="00F405BA" w:rsidP="00F405BA">
      <w:pPr>
        <w:ind w:firstLine="480"/>
      </w:pPr>
      <w:r w:rsidRPr="00A04B46">
        <w:rPr>
          <w:rFonts w:hint="eastAsia"/>
        </w:rPr>
        <w:t xml:space="preserve">    }</w:t>
      </w:r>
    </w:p>
    <w:p w:rsidR="00F405BA" w:rsidRPr="00A04B46" w:rsidRDefault="00F405BA" w:rsidP="00F405BA">
      <w:pPr>
        <w:ind w:firstLine="480"/>
      </w:pPr>
      <w:r w:rsidRPr="00A04B46">
        <w:rPr>
          <w:rFonts w:hint="eastAsia"/>
        </w:rPr>
        <w:t>}</w:t>
      </w:r>
    </w:p>
    <w:p w:rsidR="00F405BA" w:rsidRPr="00A04B46" w:rsidRDefault="00F405BA" w:rsidP="00F405BA">
      <w:pPr>
        <w:ind w:firstLine="480"/>
      </w:pPr>
    </w:p>
    <w:p w:rsidR="00F405BA" w:rsidRPr="00A04B46" w:rsidRDefault="00F405BA" w:rsidP="00F405BA">
      <w:pPr>
        <w:pStyle w:val="5"/>
      </w:pPr>
      <w:bookmarkStart w:id="2105" w:name="_Toc129957970"/>
      <w:bookmarkStart w:id="2106" w:name="_Toc130046970"/>
      <w:bookmarkStart w:id="2107" w:name="_Toc130155484"/>
      <w:r w:rsidRPr="00A04B46">
        <w:rPr>
          <w:rFonts w:hint="eastAsia"/>
        </w:rPr>
        <w:t>互联网电视指标查询</w:t>
      </w:r>
      <w:bookmarkEnd w:id="2105"/>
      <w:r>
        <w:rPr>
          <w:rFonts w:hint="eastAsia"/>
        </w:rPr>
        <w:t>接口</w:t>
      </w:r>
      <w:bookmarkEnd w:id="2106"/>
      <w:bookmarkEnd w:id="2107"/>
    </w:p>
    <w:p w:rsidR="00F405BA" w:rsidRPr="00A04B46" w:rsidRDefault="00F405BA" w:rsidP="00F405BA">
      <w:pPr>
        <w:ind w:firstLine="480"/>
      </w:pPr>
      <w:r w:rsidRPr="00A04B46">
        <w:rPr>
          <w:rFonts w:hint="eastAsia"/>
        </w:rPr>
        <w:t>请求</w:t>
      </w:r>
      <w:r w:rsidRPr="00A04B46">
        <w:t>方法：</w:t>
      </w:r>
      <w:r w:rsidRPr="00A04B46">
        <w:rPr>
          <w:rFonts w:hint="eastAsia"/>
        </w:rPr>
        <w:t>Get</w:t>
      </w:r>
    </w:p>
    <w:p w:rsidR="00F405BA" w:rsidRPr="00A04B46" w:rsidRDefault="00F405BA" w:rsidP="00F405BA">
      <w:pPr>
        <w:ind w:firstLine="480"/>
      </w:pPr>
      <w:r w:rsidRPr="00A04B46">
        <w:rPr>
          <w:rFonts w:hint="eastAsia"/>
        </w:rPr>
        <w:t>请求</w:t>
      </w:r>
      <w:r w:rsidRPr="00A04B46">
        <w:t>URL</w:t>
      </w:r>
      <w:r w:rsidRPr="00A04B46">
        <w:t>：</w:t>
      </w:r>
      <w:r w:rsidRPr="00A04B46">
        <w:rPr>
          <w:rFonts w:hint="eastAsia"/>
        </w:rPr>
        <w:t>/open</w:t>
      </w:r>
      <w:r w:rsidRPr="00A04B46">
        <w:t>/insight/stb/getUserQualityInfo</w:t>
      </w:r>
    </w:p>
    <w:p w:rsidR="00F405BA" w:rsidRPr="00A04B46" w:rsidRDefault="00F405BA" w:rsidP="00F405BA">
      <w:pPr>
        <w:ind w:firstLine="480"/>
      </w:pPr>
      <w:r w:rsidRPr="00A04B46">
        <w:rPr>
          <w:rFonts w:hint="eastAsia"/>
        </w:rPr>
        <w:t>请求头：</w:t>
      </w:r>
    </w:p>
    <w:p w:rsidR="00F405BA" w:rsidRPr="00A04B46" w:rsidRDefault="00F405BA" w:rsidP="00F405BA">
      <w:pPr>
        <w:ind w:firstLine="480"/>
      </w:pPr>
      <w:r w:rsidRPr="00A04B46">
        <w:tab/>
      </w:r>
      <w:r w:rsidRPr="00A04B46">
        <w:rPr>
          <w:rFonts w:hint="eastAsia"/>
        </w:rPr>
        <w:t>tim</w:t>
      </w:r>
      <w:r w:rsidRPr="00A04B46">
        <w:t>estamp</w:t>
      </w:r>
      <w:r w:rsidRPr="00A04B46">
        <w:rPr>
          <w:rFonts w:hint="eastAsia"/>
        </w:rPr>
        <w:t>：微秒时间戳</w:t>
      </w:r>
    </w:p>
    <w:p w:rsidR="00F405BA" w:rsidRPr="00A04B46" w:rsidRDefault="00F405BA" w:rsidP="00F405BA">
      <w:pPr>
        <w:ind w:firstLine="480"/>
      </w:pPr>
      <w:r w:rsidRPr="00A04B46">
        <w:tab/>
        <w:t>token</w:t>
      </w:r>
      <w:r w:rsidRPr="00A04B46">
        <w:rPr>
          <w:rFonts w:hint="eastAsia"/>
        </w:rPr>
        <w:t>：校验信息</w:t>
      </w:r>
    </w:p>
    <w:p w:rsidR="00F405BA" w:rsidRPr="00A04B46" w:rsidRDefault="00F405BA" w:rsidP="00F405BA">
      <w:pPr>
        <w:ind w:firstLine="480"/>
      </w:pPr>
      <w:r w:rsidRPr="00A04B46">
        <w:rPr>
          <w:rFonts w:hint="eastAsia"/>
        </w:rPr>
        <w:t>后台归属：</w:t>
      </w:r>
      <w:r w:rsidRPr="00A04B46">
        <w:rPr>
          <w:rFonts w:hint="eastAsia"/>
        </w:rPr>
        <w:t>InsightSTB</w:t>
      </w:r>
    </w:p>
    <w:p w:rsidR="00F405BA" w:rsidRPr="00A04B46" w:rsidRDefault="00F405BA" w:rsidP="00F405BA">
      <w:pPr>
        <w:ind w:firstLine="480"/>
        <w:rPr>
          <w:noProof/>
        </w:rPr>
      </w:pPr>
      <w:r w:rsidRPr="00A04B46">
        <w:rPr>
          <w:noProof/>
        </w:rPr>
        <w:t>备注：</w:t>
      </w:r>
      <w:r w:rsidRPr="00A04B46">
        <w:rPr>
          <w:rFonts w:hint="eastAsia"/>
          <w:noProof/>
        </w:rPr>
        <w:t>根据</w:t>
      </w:r>
      <w:r w:rsidRPr="00A04B46">
        <w:rPr>
          <w:rFonts w:hint="eastAsia"/>
          <w:noProof/>
        </w:rPr>
        <w:t>MAC</w:t>
      </w:r>
      <w:r w:rsidRPr="00A04B46">
        <w:rPr>
          <w:rFonts w:hint="eastAsia"/>
          <w:noProof/>
        </w:rPr>
        <w:t>参数，获取用户行为要素</w:t>
      </w:r>
    </w:p>
    <w:p w:rsidR="00F405BA" w:rsidRPr="00A04B46" w:rsidRDefault="00F405BA" w:rsidP="00F405BA">
      <w:pPr>
        <w:ind w:firstLine="480"/>
        <w:rPr>
          <w:noProof/>
        </w:rPr>
      </w:pPr>
      <w:r w:rsidRPr="00A04B46">
        <w:rPr>
          <w:rFonts w:hint="eastAsia"/>
          <w:noProof/>
        </w:rPr>
        <w:t>请求示例：</w:t>
      </w:r>
    </w:p>
    <w:p w:rsidR="00F405BA" w:rsidRPr="00A04B46" w:rsidRDefault="00254D53" w:rsidP="00F405BA">
      <w:pPr>
        <w:ind w:firstLine="480"/>
        <w:rPr>
          <w:noProof/>
        </w:rPr>
      </w:pPr>
      <w:hyperlink r:id="rId9" w:history="1">
        <w:r w:rsidR="00F405BA" w:rsidRPr="00A04B46">
          <w:rPr>
            <w:rStyle w:val="afffffb"/>
            <w:rFonts w:hint="eastAsia"/>
            <w:noProof/>
            <w:color w:val="auto"/>
          </w:rPr>
          <w:t>htt</w:t>
        </w:r>
        <w:r w:rsidR="00F405BA" w:rsidRPr="00A04B46">
          <w:rPr>
            <w:rStyle w:val="afffffb"/>
            <w:noProof/>
            <w:color w:val="auto"/>
          </w:rPr>
          <w:t>p://172.30.1.1:8000/</w:t>
        </w:r>
        <w:r w:rsidR="00F405BA" w:rsidRPr="00A04B46">
          <w:rPr>
            <w:rStyle w:val="afffffb"/>
            <w:color w:val="auto"/>
          </w:rPr>
          <w:t>open/insight/stb/getUserQualityInfo</w:t>
        </w:r>
        <w:r w:rsidR="00F405BA" w:rsidRPr="00A04B46">
          <w:rPr>
            <w:rStyle w:val="afffffb"/>
            <w:noProof/>
            <w:color w:val="auto"/>
          </w:rPr>
          <w:t xml:space="preserve"> </w:t>
        </w:r>
      </w:hyperlink>
      <w:r w:rsidR="00F405BA" w:rsidRPr="00A04B46">
        <w:rPr>
          <w:rFonts w:hint="eastAsia"/>
          <w:noProof/>
        </w:rPr>
        <w:t>?</w:t>
      </w:r>
      <w:r w:rsidR="00F405BA" w:rsidRPr="00A04B46">
        <w:rPr>
          <w:noProof/>
        </w:rPr>
        <w:t>sequenceNo=</w:t>
      </w:r>
      <w:r w:rsidR="00F405BA" w:rsidRPr="00A04B46">
        <w:t xml:space="preserve"> </w:t>
      </w:r>
      <w:r w:rsidR="00F405BA" w:rsidRPr="00A04B46">
        <w:rPr>
          <w:noProof/>
        </w:rPr>
        <w:t>abcderffdsfss&amp;mac=</w:t>
      </w:r>
      <w:r w:rsidR="00F405BA" w:rsidRPr="00A04B46">
        <w:t xml:space="preserve"> </w:t>
      </w:r>
      <w:r w:rsidR="00F405BA" w:rsidRPr="00A04B46">
        <w:rPr>
          <w:noProof/>
        </w:rPr>
        <w:t>18:CC:18:F8:79:5B</w:t>
      </w:r>
    </w:p>
    <w:p w:rsidR="00F405BA" w:rsidRPr="00A04B46" w:rsidRDefault="00F405BA" w:rsidP="00F405BA">
      <w:pPr>
        <w:ind w:firstLine="480"/>
        <w:rPr>
          <w:noProof/>
        </w:rPr>
      </w:pPr>
    </w:p>
    <w:p w:rsidR="00F405BA" w:rsidRPr="00A04B46" w:rsidRDefault="00F405BA" w:rsidP="00F405BA">
      <w:pPr>
        <w:ind w:firstLine="482"/>
        <w:rPr>
          <w:b/>
        </w:rPr>
      </w:pPr>
      <w:r w:rsidRPr="00A04B46">
        <w:rPr>
          <w:rFonts w:hint="eastAsia"/>
          <w:b/>
        </w:rPr>
        <w:t>请求</w:t>
      </w:r>
      <w:r w:rsidRPr="00A04B46">
        <w:rPr>
          <w:b/>
        </w:rPr>
        <w:t>参数：</w:t>
      </w:r>
    </w:p>
    <w:tbl>
      <w:tblPr>
        <w:tblW w:w="8724" w:type="dxa"/>
        <w:tblInd w:w="-2" w:type="dxa"/>
        <w:tblLayout w:type="fixed"/>
        <w:tblCellMar>
          <w:left w:w="0" w:type="dxa"/>
          <w:right w:w="0" w:type="dxa"/>
        </w:tblCellMar>
        <w:tblLook w:val="0000" w:firstRow="0" w:lastRow="0" w:firstColumn="0" w:lastColumn="0" w:noHBand="0" w:noVBand="0"/>
      </w:tblPr>
      <w:tblGrid>
        <w:gridCol w:w="1296"/>
        <w:gridCol w:w="1466"/>
        <w:gridCol w:w="5962"/>
      </w:tblGrid>
      <w:tr w:rsidR="00F405BA" w:rsidRPr="00A04B46" w:rsidTr="0058245B">
        <w:tc>
          <w:tcPr>
            <w:tcW w:w="1296" w:type="dxa"/>
            <w:tcBorders>
              <w:top w:val="single" w:sz="6" w:space="0" w:color="529DC4"/>
              <w:left w:val="single" w:sz="6" w:space="0" w:color="529DC4"/>
              <w:bottom w:val="single" w:sz="6" w:space="0" w:color="529DC4"/>
              <w:right w:val="single" w:sz="6" w:space="0" w:color="529DC4"/>
            </w:tcBorders>
            <w:shd w:val="solid" w:color="95C6E0" w:fill="auto"/>
            <w:tcMar>
              <w:top w:w="30" w:type="dxa"/>
              <w:left w:w="75" w:type="dxa"/>
              <w:bottom w:w="30" w:type="dxa"/>
              <w:right w:w="75" w:type="dxa"/>
            </w:tcMar>
            <w:vAlign w:val="center"/>
          </w:tcPr>
          <w:p w:rsidR="00F405BA" w:rsidRPr="00A04B46" w:rsidRDefault="00F405BA" w:rsidP="0058245B">
            <w:pPr>
              <w:shd w:val="solid" w:color="95C6E0" w:fill="auto"/>
              <w:autoSpaceDN w:val="0"/>
              <w:ind w:firstLine="360"/>
              <w:rPr>
                <w:rFonts w:ascii="微软雅黑" w:eastAsia="微软雅黑" w:hAnsi="微软雅黑"/>
                <w:b/>
                <w:sz w:val="18"/>
                <w:shd w:val="clear" w:color="auto" w:fill="95C6E0"/>
              </w:rPr>
            </w:pPr>
            <w:r w:rsidRPr="00A04B46">
              <w:rPr>
                <w:rFonts w:ascii="微软雅黑" w:eastAsia="微软雅黑" w:hAnsi="微软雅黑"/>
                <w:b/>
                <w:sz w:val="18"/>
                <w:shd w:val="clear" w:color="auto" w:fill="95C6E0"/>
              </w:rPr>
              <w:t>名称</w:t>
            </w:r>
          </w:p>
        </w:tc>
        <w:tc>
          <w:tcPr>
            <w:tcW w:w="1466" w:type="dxa"/>
            <w:tcBorders>
              <w:top w:val="single" w:sz="6" w:space="0" w:color="529DC4"/>
              <w:left w:val="single" w:sz="6" w:space="0" w:color="529DC4"/>
              <w:bottom w:val="single" w:sz="6" w:space="0" w:color="529DC4"/>
              <w:right w:val="single" w:sz="6" w:space="0" w:color="529DC4"/>
            </w:tcBorders>
            <w:shd w:val="solid" w:color="95C6E0" w:fill="auto"/>
            <w:tcMar>
              <w:top w:w="30" w:type="dxa"/>
              <w:left w:w="75" w:type="dxa"/>
              <w:bottom w:w="30" w:type="dxa"/>
              <w:right w:w="75" w:type="dxa"/>
            </w:tcMar>
            <w:vAlign w:val="center"/>
          </w:tcPr>
          <w:p w:rsidR="00F405BA" w:rsidRPr="00A04B46" w:rsidRDefault="00F405BA" w:rsidP="0058245B">
            <w:pPr>
              <w:shd w:val="solid" w:color="95C6E0" w:fill="auto"/>
              <w:autoSpaceDN w:val="0"/>
              <w:ind w:firstLine="360"/>
              <w:rPr>
                <w:rFonts w:ascii="微软雅黑" w:eastAsia="微软雅黑" w:hAnsi="微软雅黑"/>
                <w:b/>
                <w:sz w:val="18"/>
                <w:shd w:val="clear" w:color="auto" w:fill="95C6E0"/>
              </w:rPr>
            </w:pPr>
            <w:r w:rsidRPr="00A04B46">
              <w:rPr>
                <w:rFonts w:ascii="微软雅黑" w:eastAsia="微软雅黑" w:hAnsi="微软雅黑"/>
                <w:b/>
                <w:sz w:val="18"/>
                <w:shd w:val="clear" w:color="auto" w:fill="95C6E0"/>
              </w:rPr>
              <w:t>类型 (单位)</w:t>
            </w:r>
          </w:p>
        </w:tc>
        <w:tc>
          <w:tcPr>
            <w:tcW w:w="5962" w:type="dxa"/>
            <w:tcBorders>
              <w:top w:val="single" w:sz="6" w:space="0" w:color="529DC4"/>
              <w:left w:val="single" w:sz="6" w:space="0" w:color="529DC4"/>
              <w:bottom w:val="single" w:sz="6" w:space="0" w:color="529DC4"/>
              <w:right w:val="single" w:sz="6" w:space="0" w:color="529DC4"/>
            </w:tcBorders>
            <w:shd w:val="solid" w:color="95C6E0" w:fill="auto"/>
            <w:tcMar>
              <w:top w:w="30" w:type="dxa"/>
              <w:left w:w="75" w:type="dxa"/>
              <w:bottom w:w="30" w:type="dxa"/>
              <w:right w:w="75" w:type="dxa"/>
            </w:tcMar>
            <w:vAlign w:val="center"/>
          </w:tcPr>
          <w:p w:rsidR="00F405BA" w:rsidRPr="00A04B46" w:rsidRDefault="00F405BA" w:rsidP="0058245B">
            <w:pPr>
              <w:shd w:val="solid" w:color="95C6E0" w:fill="auto"/>
              <w:autoSpaceDN w:val="0"/>
              <w:ind w:firstLine="360"/>
              <w:rPr>
                <w:rFonts w:ascii="微软雅黑" w:eastAsia="微软雅黑" w:hAnsi="微软雅黑"/>
                <w:b/>
                <w:sz w:val="18"/>
                <w:shd w:val="clear" w:color="auto" w:fill="95C6E0"/>
              </w:rPr>
            </w:pPr>
            <w:r w:rsidRPr="00A04B46">
              <w:rPr>
                <w:rFonts w:ascii="微软雅黑" w:eastAsia="微软雅黑" w:hAnsi="微软雅黑"/>
                <w:b/>
                <w:sz w:val="18"/>
                <w:shd w:val="clear" w:color="auto" w:fill="95C6E0"/>
              </w:rPr>
              <w:t>说明</w:t>
            </w:r>
          </w:p>
        </w:tc>
      </w:tr>
      <w:tr w:rsidR="00F405BA" w:rsidRPr="00A04B46" w:rsidTr="0058245B">
        <w:tc>
          <w:tcPr>
            <w:tcW w:w="1296" w:type="dxa"/>
            <w:tcBorders>
              <w:top w:val="single" w:sz="6" w:space="0" w:color="529DC4"/>
              <w:left w:val="single" w:sz="6" w:space="0" w:color="529DC4"/>
              <w:bottom w:val="single" w:sz="6" w:space="0" w:color="529DC4"/>
              <w:right w:val="single" w:sz="6" w:space="0" w:color="529DC4"/>
            </w:tcBorders>
            <w:shd w:val="solid" w:color="FFFFFF" w:fill="auto"/>
            <w:tcMar>
              <w:top w:w="30" w:type="dxa"/>
              <w:left w:w="75" w:type="dxa"/>
              <w:bottom w:w="30" w:type="dxa"/>
              <w:right w:w="75" w:type="dxa"/>
            </w:tcMar>
          </w:tcPr>
          <w:p w:rsidR="00F405BA" w:rsidRPr="00A04B46" w:rsidRDefault="00F405BA" w:rsidP="0058245B">
            <w:pPr>
              <w:shd w:val="solid" w:color="FFFFFF" w:fill="auto"/>
              <w:autoSpaceDN w:val="0"/>
              <w:ind w:firstLine="360"/>
              <w:textAlignment w:val="top"/>
              <w:rPr>
                <w:rFonts w:ascii="微软雅黑" w:eastAsia="微软雅黑" w:hAnsi="微软雅黑"/>
                <w:sz w:val="18"/>
                <w:shd w:val="clear" w:color="auto" w:fill="FFFFFF"/>
              </w:rPr>
            </w:pPr>
            <w:r w:rsidRPr="00A04B46">
              <w:rPr>
                <w:rFonts w:ascii="微软雅黑" w:eastAsia="微软雅黑" w:hAnsi="微软雅黑"/>
                <w:sz w:val="18"/>
                <w:shd w:val="clear" w:color="auto" w:fill="FFFFFF"/>
              </w:rPr>
              <w:lastRenderedPageBreak/>
              <w:t>sequenceNo</w:t>
            </w:r>
          </w:p>
        </w:tc>
        <w:tc>
          <w:tcPr>
            <w:tcW w:w="1466" w:type="dxa"/>
            <w:tcBorders>
              <w:top w:val="single" w:sz="6" w:space="0" w:color="529DC4"/>
              <w:left w:val="single" w:sz="6" w:space="0" w:color="529DC4"/>
              <w:bottom w:val="single" w:sz="6" w:space="0" w:color="529DC4"/>
              <w:right w:val="single" w:sz="6" w:space="0" w:color="529DC4"/>
            </w:tcBorders>
            <w:shd w:val="solid" w:color="FFFFFF" w:fill="auto"/>
            <w:tcMar>
              <w:top w:w="30" w:type="dxa"/>
              <w:left w:w="75" w:type="dxa"/>
              <w:bottom w:w="30" w:type="dxa"/>
              <w:right w:w="75" w:type="dxa"/>
            </w:tcMar>
          </w:tcPr>
          <w:p w:rsidR="00F405BA" w:rsidRPr="00A04B46" w:rsidRDefault="00F405BA" w:rsidP="0058245B">
            <w:pPr>
              <w:shd w:val="solid" w:color="FFFFFF" w:fill="auto"/>
              <w:autoSpaceDN w:val="0"/>
              <w:ind w:firstLine="360"/>
              <w:textAlignment w:val="top"/>
              <w:rPr>
                <w:rFonts w:ascii="微软雅黑" w:eastAsia="微软雅黑" w:hAnsi="微软雅黑"/>
                <w:sz w:val="18"/>
                <w:shd w:val="clear" w:color="auto" w:fill="FFFFFF"/>
              </w:rPr>
            </w:pPr>
            <w:r w:rsidRPr="00A04B46">
              <w:rPr>
                <w:rFonts w:ascii="微软雅黑" w:eastAsia="微软雅黑" w:hAnsi="微软雅黑"/>
                <w:sz w:val="18"/>
                <w:shd w:val="clear" w:color="auto" w:fill="FFFFFF"/>
              </w:rPr>
              <w:t>string</w:t>
            </w:r>
          </w:p>
        </w:tc>
        <w:tc>
          <w:tcPr>
            <w:tcW w:w="5962" w:type="dxa"/>
            <w:tcBorders>
              <w:top w:val="single" w:sz="6" w:space="0" w:color="529DC4"/>
              <w:left w:val="single" w:sz="6" w:space="0" w:color="529DC4"/>
              <w:bottom w:val="single" w:sz="6" w:space="0" w:color="529DC4"/>
              <w:right w:val="single" w:sz="6" w:space="0" w:color="529DC4"/>
            </w:tcBorders>
            <w:shd w:val="solid" w:color="FFFFFF" w:fill="auto"/>
            <w:tcMar>
              <w:top w:w="30" w:type="dxa"/>
              <w:left w:w="75" w:type="dxa"/>
              <w:bottom w:w="30" w:type="dxa"/>
              <w:right w:w="75" w:type="dxa"/>
            </w:tcMar>
          </w:tcPr>
          <w:p w:rsidR="00F405BA" w:rsidRPr="00A04B46" w:rsidRDefault="00F405BA" w:rsidP="0058245B">
            <w:pPr>
              <w:shd w:val="solid" w:color="FFFFFF" w:fill="auto"/>
              <w:autoSpaceDN w:val="0"/>
              <w:ind w:firstLine="360"/>
              <w:textAlignment w:val="top"/>
              <w:rPr>
                <w:rFonts w:ascii="微软雅黑" w:eastAsia="微软雅黑" w:hAnsi="微软雅黑"/>
                <w:sz w:val="18"/>
                <w:shd w:val="clear" w:color="auto" w:fill="FFFFFF"/>
              </w:rPr>
            </w:pPr>
            <w:r w:rsidRPr="00A04B46">
              <w:rPr>
                <w:rFonts w:ascii="微软雅黑" w:eastAsia="微软雅黑" w:hAnsi="微软雅黑" w:hint="eastAsia"/>
                <w:sz w:val="18"/>
                <w:shd w:val="clear" w:color="auto" w:fill="FFFFFF"/>
              </w:rPr>
              <w:t>请求方唯一，请求序列号</w:t>
            </w:r>
          </w:p>
        </w:tc>
      </w:tr>
      <w:tr w:rsidR="00F405BA" w:rsidRPr="00A04B46" w:rsidTr="0058245B">
        <w:tc>
          <w:tcPr>
            <w:tcW w:w="1296" w:type="dxa"/>
            <w:tcBorders>
              <w:top w:val="single" w:sz="6" w:space="0" w:color="529DC4"/>
              <w:left w:val="single" w:sz="6" w:space="0" w:color="529DC4"/>
              <w:bottom w:val="single" w:sz="6" w:space="0" w:color="529DC4"/>
              <w:right w:val="single" w:sz="6" w:space="0" w:color="529DC4"/>
            </w:tcBorders>
            <w:shd w:val="solid" w:color="FFFFFF" w:fill="auto"/>
            <w:tcMar>
              <w:top w:w="30" w:type="dxa"/>
              <w:left w:w="75" w:type="dxa"/>
              <w:bottom w:w="30" w:type="dxa"/>
              <w:right w:w="75" w:type="dxa"/>
            </w:tcMar>
          </w:tcPr>
          <w:p w:rsidR="00F405BA" w:rsidRPr="00A04B46" w:rsidRDefault="00F405BA" w:rsidP="0058245B">
            <w:pPr>
              <w:shd w:val="solid" w:color="FFFFFF" w:fill="auto"/>
              <w:autoSpaceDN w:val="0"/>
              <w:ind w:firstLine="360"/>
              <w:textAlignment w:val="top"/>
              <w:rPr>
                <w:rFonts w:ascii="微软雅黑" w:eastAsia="微软雅黑" w:hAnsi="微软雅黑"/>
                <w:sz w:val="18"/>
                <w:shd w:val="clear" w:color="auto" w:fill="FFFFFF"/>
              </w:rPr>
            </w:pPr>
            <w:r w:rsidRPr="00A04B46">
              <w:rPr>
                <w:rFonts w:ascii="微软雅黑" w:eastAsia="微软雅黑" w:hAnsi="微软雅黑"/>
                <w:sz w:val="18"/>
                <w:shd w:val="clear" w:color="auto" w:fill="FFFFFF"/>
              </w:rPr>
              <w:t>mac</w:t>
            </w:r>
          </w:p>
        </w:tc>
        <w:tc>
          <w:tcPr>
            <w:tcW w:w="1466" w:type="dxa"/>
            <w:tcBorders>
              <w:top w:val="single" w:sz="6" w:space="0" w:color="529DC4"/>
              <w:left w:val="single" w:sz="6" w:space="0" w:color="529DC4"/>
              <w:bottom w:val="single" w:sz="6" w:space="0" w:color="529DC4"/>
              <w:right w:val="single" w:sz="6" w:space="0" w:color="529DC4"/>
            </w:tcBorders>
            <w:shd w:val="solid" w:color="FFFFFF" w:fill="auto"/>
            <w:tcMar>
              <w:top w:w="30" w:type="dxa"/>
              <w:left w:w="75" w:type="dxa"/>
              <w:bottom w:w="30" w:type="dxa"/>
              <w:right w:w="75" w:type="dxa"/>
            </w:tcMar>
          </w:tcPr>
          <w:p w:rsidR="00F405BA" w:rsidRPr="00A04B46" w:rsidRDefault="00F405BA" w:rsidP="0058245B">
            <w:pPr>
              <w:shd w:val="solid" w:color="FFFFFF" w:fill="auto"/>
              <w:autoSpaceDN w:val="0"/>
              <w:ind w:firstLine="360"/>
              <w:textAlignment w:val="top"/>
              <w:rPr>
                <w:rFonts w:ascii="微软雅黑" w:eastAsia="微软雅黑" w:hAnsi="微软雅黑"/>
                <w:sz w:val="18"/>
                <w:shd w:val="clear" w:color="auto" w:fill="FFFFFF"/>
              </w:rPr>
            </w:pPr>
            <w:r w:rsidRPr="00A04B46">
              <w:rPr>
                <w:rFonts w:ascii="微软雅黑" w:eastAsia="微软雅黑" w:hAnsi="微软雅黑" w:hint="eastAsia"/>
                <w:sz w:val="18"/>
                <w:shd w:val="clear" w:color="auto" w:fill="FFFFFF"/>
              </w:rPr>
              <w:t>s</w:t>
            </w:r>
            <w:r w:rsidRPr="00A04B46">
              <w:rPr>
                <w:rFonts w:ascii="微软雅黑" w:eastAsia="微软雅黑" w:hAnsi="微软雅黑"/>
                <w:sz w:val="18"/>
                <w:shd w:val="clear" w:color="auto" w:fill="FFFFFF"/>
              </w:rPr>
              <w:t>tring</w:t>
            </w:r>
          </w:p>
        </w:tc>
        <w:tc>
          <w:tcPr>
            <w:tcW w:w="5962" w:type="dxa"/>
            <w:tcBorders>
              <w:top w:val="single" w:sz="6" w:space="0" w:color="529DC4"/>
              <w:left w:val="single" w:sz="6" w:space="0" w:color="529DC4"/>
              <w:bottom w:val="single" w:sz="6" w:space="0" w:color="529DC4"/>
              <w:right w:val="single" w:sz="6" w:space="0" w:color="529DC4"/>
            </w:tcBorders>
            <w:shd w:val="solid" w:color="FFFFFF" w:fill="auto"/>
            <w:tcMar>
              <w:top w:w="30" w:type="dxa"/>
              <w:left w:w="75" w:type="dxa"/>
              <w:bottom w:w="30" w:type="dxa"/>
              <w:right w:w="75" w:type="dxa"/>
            </w:tcMar>
          </w:tcPr>
          <w:p w:rsidR="00F405BA" w:rsidRPr="00A04B46" w:rsidRDefault="00F405BA" w:rsidP="0058245B">
            <w:pPr>
              <w:shd w:val="solid" w:color="FFFFFF" w:fill="auto"/>
              <w:autoSpaceDN w:val="0"/>
              <w:ind w:firstLine="360"/>
              <w:textAlignment w:val="top"/>
              <w:rPr>
                <w:rFonts w:ascii="微软雅黑" w:eastAsia="微软雅黑" w:hAnsi="微软雅黑"/>
                <w:sz w:val="18"/>
                <w:shd w:val="clear" w:color="auto" w:fill="FFFFFF"/>
              </w:rPr>
            </w:pPr>
            <w:r w:rsidRPr="00A04B46">
              <w:rPr>
                <w:rFonts w:ascii="微软雅黑" w:eastAsia="微软雅黑" w:hAnsi="微软雅黑" w:hint="eastAsia"/>
                <w:sz w:val="18"/>
                <w:shd w:val="clear" w:color="auto" w:fill="FFFFFF"/>
              </w:rPr>
              <w:t>机顶盒MAC地址</w:t>
            </w:r>
          </w:p>
        </w:tc>
      </w:tr>
    </w:tbl>
    <w:p w:rsidR="00F405BA" w:rsidRPr="00A04B46" w:rsidRDefault="00F405BA" w:rsidP="00F405BA">
      <w:pPr>
        <w:ind w:firstLine="482"/>
        <w:rPr>
          <w:b/>
        </w:rPr>
      </w:pPr>
      <w:r w:rsidRPr="00A04B46">
        <w:rPr>
          <w:rFonts w:hint="eastAsia"/>
          <w:b/>
        </w:rPr>
        <w:t>返回</w:t>
      </w:r>
      <w:r w:rsidRPr="00A04B46">
        <w:rPr>
          <w:b/>
        </w:rPr>
        <w:t>结果：</w:t>
      </w:r>
    </w:p>
    <w:tbl>
      <w:tblPr>
        <w:tblW w:w="8724" w:type="dxa"/>
        <w:tblInd w:w="-2" w:type="dxa"/>
        <w:tblLayout w:type="fixed"/>
        <w:tblCellMar>
          <w:left w:w="0" w:type="dxa"/>
          <w:right w:w="0" w:type="dxa"/>
        </w:tblCellMar>
        <w:tblLook w:val="0000" w:firstRow="0" w:lastRow="0" w:firstColumn="0" w:lastColumn="0" w:noHBand="0" w:noVBand="0"/>
      </w:tblPr>
      <w:tblGrid>
        <w:gridCol w:w="2062"/>
        <w:gridCol w:w="1393"/>
        <w:gridCol w:w="5269"/>
      </w:tblGrid>
      <w:tr w:rsidR="00F405BA" w:rsidRPr="00A04B46" w:rsidTr="0058245B">
        <w:trPr>
          <w:trHeight w:val="450"/>
        </w:trPr>
        <w:tc>
          <w:tcPr>
            <w:tcW w:w="8724" w:type="dxa"/>
            <w:gridSpan w:val="3"/>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vAlign w:val="bottom"/>
          </w:tcPr>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"errorCode": 0,</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"errorDesc": "success",</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"sequenceNo": "abcderffdsfss",</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"deviceId": "xxxxxxx",</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"mac": "18:CC:18:F8:79:5B",</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"result": {</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"stbInfo": {</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"lastCpuRate": {</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"value": 80,</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"status": true,</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"suggest": ""</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"lsatMemRate": {</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"value": 50,</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"status": true,</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lastRenderedPageBreak/>
              <w:t>                "suggest": ""</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"stbRunTime": {</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"value": 3600000,</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"status": true,</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"suggest": ""</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"stutterTimeRate": {</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"value": 0.04,</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"status": true</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"stutterCount": {</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"value": 8,</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"status": true</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"firstBufferTime": {</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"value": 500,</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"status": true</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"isBadQuality": {</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"value": true,</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"status": true</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lastRenderedPageBreak/>
              <w:t>            "networkSpeed": {</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"value": 100,</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"status": true,</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"suggest": ""</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"accessMethod": {</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"value": "</w:t>
            </w:r>
            <w:r w:rsidRPr="00A04B46">
              <w:rPr>
                <w:rFonts w:ascii="Consolas" w:hAnsi="Consolas" w:cs="宋体"/>
                <w:szCs w:val="21"/>
              </w:rPr>
              <w:t>有线</w:t>
            </w:r>
            <w:r w:rsidRPr="00A04B46">
              <w:rPr>
                <w:rFonts w:ascii="Consolas" w:hAnsi="Consolas" w:cs="宋体"/>
                <w:szCs w:val="21"/>
              </w:rPr>
              <w:t>",</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"status": true,</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"suggest": ""</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"isUsedLastWeek": {</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"value": true,</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"status": true</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"lastLoginTime": {</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"value": "2021-08-19 09:42",</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"status": true</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"lastPlayTime": {</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"value": "2021-08-19 09:45",</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"status": true</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"isErrorReport": {</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lastRenderedPageBreak/>
              <w:t>                "value": true,</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"status": true</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"lastErrorInfo": {</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"value": "</w:t>
            </w:r>
            <w:r w:rsidRPr="00A04B46">
              <w:rPr>
                <w:rFonts w:ascii="Consolas" w:hAnsi="Consolas" w:cs="宋体"/>
                <w:szCs w:val="21"/>
              </w:rPr>
              <w:t>网络问题</w:t>
            </w:r>
            <w:r w:rsidRPr="00A04B46">
              <w:rPr>
                <w:rFonts w:ascii="Consolas" w:hAnsi="Consolas" w:cs="宋体"/>
                <w:szCs w:val="21"/>
              </w:rPr>
              <w:t>",</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"status": true</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"lastErrorTime": {</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"value": "2022-04-11 09:45",</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"status": true</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"oldDevice": {</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"value": false,</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"status": true,</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"suggest": ""</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"oltInfo": {</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"stutterTimeRate": {</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"value": 0.03,</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"status": true</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lastRenderedPageBreak/>
              <w:t>        "brasInfo": {</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"stutterTimeRate": {</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"value": 0.03,</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"status": true</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"cpInfo": {</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"stutterTimeRate": {</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"value": 0.03,</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"status": true</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"epgDelay": {</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"value": 400,</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"status": true</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"epgSuccessRate": {</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"value": 99,</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"status": true</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"cdnInfo": {</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"firstBufferTime": {</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"value": null,</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lastRenderedPageBreak/>
              <w:t>                "status": true</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"successRate": {</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"value": null,</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"status": true</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"stutterTimeRate": {</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"value": null,</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"status": true</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    }</w:t>
            </w:r>
          </w:p>
          <w:p w:rsidR="00F405BA" w:rsidRPr="00A04B46" w:rsidRDefault="00F405BA" w:rsidP="0058245B">
            <w:pPr>
              <w:widowControl/>
              <w:shd w:val="clear" w:color="auto" w:fill="1E1E1E"/>
              <w:spacing w:line="285" w:lineRule="atLeast"/>
              <w:ind w:firstLine="480"/>
              <w:rPr>
                <w:rFonts w:ascii="Consolas" w:hAnsi="Consolas" w:cs="宋体"/>
                <w:szCs w:val="21"/>
              </w:rPr>
            </w:pPr>
            <w:r w:rsidRPr="00A04B46">
              <w:rPr>
                <w:rFonts w:ascii="Consolas" w:hAnsi="Consolas" w:cs="宋体"/>
                <w:szCs w:val="21"/>
              </w:rPr>
              <w:t>}</w:t>
            </w:r>
          </w:p>
          <w:p w:rsidR="00F405BA" w:rsidRPr="00A04B46" w:rsidRDefault="00F405BA" w:rsidP="0058245B">
            <w:pPr>
              <w:widowControl/>
              <w:shd w:val="clear" w:color="auto" w:fill="1E1E1E"/>
              <w:spacing w:line="285" w:lineRule="atLeast"/>
              <w:ind w:firstLine="480"/>
              <w:rPr>
                <w:rFonts w:ascii="Consolas" w:hAnsi="Consolas" w:cs="宋体"/>
                <w:szCs w:val="21"/>
              </w:rPr>
            </w:pPr>
          </w:p>
        </w:tc>
      </w:tr>
      <w:tr w:rsidR="00F405BA" w:rsidRPr="00A04B46" w:rsidTr="0058245B">
        <w:tc>
          <w:tcPr>
            <w:tcW w:w="2062" w:type="dxa"/>
            <w:tcBorders>
              <w:top w:val="single" w:sz="6" w:space="0" w:color="529DC4"/>
              <w:left w:val="single" w:sz="6" w:space="0" w:color="529DC4"/>
              <w:bottom w:val="single" w:sz="6" w:space="0" w:color="529DC4"/>
              <w:right w:val="single" w:sz="6" w:space="0" w:color="529DC4"/>
            </w:tcBorders>
            <w:shd w:val="solid" w:color="95C6E0" w:fill="auto"/>
            <w:tcMar>
              <w:top w:w="30" w:type="dxa"/>
              <w:left w:w="75" w:type="dxa"/>
              <w:bottom w:w="30" w:type="dxa"/>
              <w:right w:w="75" w:type="dxa"/>
            </w:tcMar>
            <w:vAlign w:val="center"/>
          </w:tcPr>
          <w:p w:rsidR="00F405BA" w:rsidRPr="00A04B46" w:rsidRDefault="00F405BA" w:rsidP="0058245B">
            <w:pPr>
              <w:shd w:val="solid" w:color="95C6E0" w:fill="auto"/>
              <w:autoSpaceDN w:val="0"/>
              <w:ind w:firstLine="360"/>
              <w:rPr>
                <w:rFonts w:ascii="微软雅黑" w:eastAsia="微软雅黑" w:hAnsi="微软雅黑"/>
                <w:b/>
                <w:sz w:val="18"/>
                <w:shd w:val="clear" w:color="auto" w:fill="95C6E0"/>
              </w:rPr>
            </w:pPr>
            <w:r w:rsidRPr="00A04B46">
              <w:rPr>
                <w:rFonts w:ascii="微软雅黑" w:eastAsia="微软雅黑" w:hAnsi="微软雅黑"/>
                <w:b/>
                <w:sz w:val="18"/>
                <w:shd w:val="clear" w:color="auto" w:fill="95C6E0"/>
              </w:rPr>
              <w:lastRenderedPageBreak/>
              <w:t>名称</w:t>
            </w:r>
          </w:p>
        </w:tc>
        <w:tc>
          <w:tcPr>
            <w:tcW w:w="1393" w:type="dxa"/>
            <w:tcBorders>
              <w:top w:val="single" w:sz="6" w:space="0" w:color="529DC4"/>
              <w:left w:val="single" w:sz="6" w:space="0" w:color="529DC4"/>
              <w:bottom w:val="single" w:sz="6" w:space="0" w:color="529DC4"/>
              <w:right w:val="single" w:sz="6" w:space="0" w:color="529DC4"/>
            </w:tcBorders>
            <w:shd w:val="solid" w:color="95C6E0" w:fill="auto"/>
            <w:tcMar>
              <w:top w:w="30" w:type="dxa"/>
              <w:left w:w="75" w:type="dxa"/>
              <w:bottom w:w="30" w:type="dxa"/>
              <w:right w:w="75" w:type="dxa"/>
            </w:tcMar>
            <w:vAlign w:val="center"/>
          </w:tcPr>
          <w:p w:rsidR="00F405BA" w:rsidRPr="00A04B46" w:rsidRDefault="00F405BA" w:rsidP="0058245B">
            <w:pPr>
              <w:shd w:val="solid" w:color="95C6E0" w:fill="auto"/>
              <w:autoSpaceDN w:val="0"/>
              <w:ind w:firstLine="360"/>
              <w:rPr>
                <w:rFonts w:ascii="微软雅黑" w:eastAsia="微软雅黑" w:hAnsi="微软雅黑"/>
                <w:b/>
                <w:sz w:val="18"/>
                <w:shd w:val="clear" w:color="auto" w:fill="95C6E0"/>
              </w:rPr>
            </w:pPr>
            <w:r w:rsidRPr="00A04B46">
              <w:rPr>
                <w:rFonts w:ascii="微软雅黑" w:eastAsia="微软雅黑" w:hAnsi="微软雅黑"/>
                <w:b/>
                <w:sz w:val="18"/>
                <w:shd w:val="clear" w:color="auto" w:fill="95C6E0"/>
              </w:rPr>
              <w:t>类型 (单位)</w:t>
            </w:r>
          </w:p>
        </w:tc>
        <w:tc>
          <w:tcPr>
            <w:tcW w:w="5269" w:type="dxa"/>
            <w:tcBorders>
              <w:top w:val="single" w:sz="6" w:space="0" w:color="529DC4"/>
              <w:left w:val="single" w:sz="6" w:space="0" w:color="529DC4"/>
              <w:bottom w:val="single" w:sz="6" w:space="0" w:color="529DC4"/>
              <w:right w:val="single" w:sz="6" w:space="0" w:color="529DC4"/>
            </w:tcBorders>
            <w:shd w:val="solid" w:color="95C6E0" w:fill="auto"/>
            <w:tcMar>
              <w:top w:w="30" w:type="dxa"/>
              <w:left w:w="75" w:type="dxa"/>
              <w:bottom w:w="30" w:type="dxa"/>
              <w:right w:w="75" w:type="dxa"/>
            </w:tcMar>
            <w:vAlign w:val="center"/>
          </w:tcPr>
          <w:p w:rsidR="00F405BA" w:rsidRPr="00A04B46" w:rsidRDefault="00F405BA" w:rsidP="0058245B">
            <w:pPr>
              <w:shd w:val="solid" w:color="95C6E0" w:fill="auto"/>
              <w:autoSpaceDN w:val="0"/>
              <w:ind w:firstLine="360"/>
              <w:rPr>
                <w:rFonts w:ascii="微软雅黑" w:eastAsia="微软雅黑" w:hAnsi="微软雅黑"/>
                <w:b/>
                <w:sz w:val="18"/>
                <w:shd w:val="clear" w:color="auto" w:fill="95C6E0"/>
              </w:rPr>
            </w:pPr>
            <w:r w:rsidRPr="00A04B46">
              <w:rPr>
                <w:rFonts w:ascii="微软雅黑" w:eastAsia="微软雅黑" w:hAnsi="微软雅黑"/>
                <w:b/>
                <w:sz w:val="18"/>
                <w:shd w:val="clear" w:color="auto" w:fill="95C6E0"/>
              </w:rPr>
              <w:t>说明</w:t>
            </w:r>
          </w:p>
        </w:tc>
      </w:tr>
      <w:tr w:rsidR="00F405BA" w:rsidRPr="00A04B46" w:rsidTr="0058245B">
        <w:tc>
          <w:tcPr>
            <w:tcW w:w="2062"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sz w:val="18"/>
              </w:rPr>
              <w:t>errorCode</w:t>
            </w:r>
          </w:p>
        </w:tc>
        <w:tc>
          <w:tcPr>
            <w:tcW w:w="1393"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sz w:val="18"/>
              </w:rPr>
              <w:t>number</w:t>
            </w:r>
          </w:p>
        </w:tc>
        <w:tc>
          <w:tcPr>
            <w:tcW w:w="5269"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sz w:val="18"/>
              </w:rPr>
              <w:t>参考错误码说明</w:t>
            </w:r>
            <w:r w:rsidRPr="00A04B46">
              <w:rPr>
                <w:rFonts w:ascii="微软雅黑" w:eastAsia="微软雅黑" w:hAnsi="微软雅黑" w:hint="eastAsia"/>
                <w:sz w:val="18"/>
              </w:rPr>
              <w:t>，0为操作成功。</w:t>
            </w:r>
          </w:p>
        </w:tc>
      </w:tr>
      <w:tr w:rsidR="00F405BA" w:rsidRPr="00A04B46" w:rsidTr="0058245B">
        <w:tc>
          <w:tcPr>
            <w:tcW w:w="2062"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hint="eastAsia"/>
                <w:sz w:val="18"/>
              </w:rPr>
              <w:t>err</w:t>
            </w:r>
            <w:r w:rsidRPr="00A04B46">
              <w:rPr>
                <w:rFonts w:ascii="微软雅黑" w:eastAsia="微软雅黑" w:hAnsi="微软雅黑"/>
                <w:sz w:val="18"/>
              </w:rPr>
              <w:t>orDesc</w:t>
            </w:r>
          </w:p>
        </w:tc>
        <w:tc>
          <w:tcPr>
            <w:tcW w:w="1393"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hint="eastAsia"/>
                <w:sz w:val="18"/>
              </w:rPr>
              <w:t>s</w:t>
            </w:r>
            <w:r w:rsidRPr="00A04B46">
              <w:rPr>
                <w:rFonts w:ascii="微软雅黑" w:eastAsia="微软雅黑" w:hAnsi="微软雅黑"/>
                <w:sz w:val="18"/>
              </w:rPr>
              <w:t>tring</w:t>
            </w:r>
          </w:p>
        </w:tc>
        <w:tc>
          <w:tcPr>
            <w:tcW w:w="5269"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hint="eastAsia"/>
                <w:sz w:val="18"/>
              </w:rPr>
              <w:t>错误描述</w:t>
            </w:r>
          </w:p>
        </w:tc>
      </w:tr>
      <w:tr w:rsidR="00F405BA" w:rsidRPr="00A04B46" w:rsidTr="0058245B">
        <w:tc>
          <w:tcPr>
            <w:tcW w:w="2062"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sz w:val="18"/>
              </w:rPr>
              <w:t>sequenceNo</w:t>
            </w:r>
          </w:p>
        </w:tc>
        <w:tc>
          <w:tcPr>
            <w:tcW w:w="1393"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sz w:val="18"/>
              </w:rPr>
              <w:t>string</w:t>
            </w:r>
          </w:p>
        </w:tc>
        <w:tc>
          <w:tcPr>
            <w:tcW w:w="5269"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hint="eastAsia"/>
                <w:sz w:val="18"/>
                <w:shd w:val="clear" w:color="auto" w:fill="FFFFFF"/>
              </w:rPr>
              <w:t>请求方唯一，请求序列号</w:t>
            </w:r>
          </w:p>
        </w:tc>
      </w:tr>
      <w:tr w:rsidR="00F405BA" w:rsidRPr="00A04B46" w:rsidTr="0058245B">
        <w:tc>
          <w:tcPr>
            <w:tcW w:w="2062"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hint="eastAsia"/>
                <w:sz w:val="18"/>
              </w:rPr>
              <w:lastRenderedPageBreak/>
              <w:t>de</w:t>
            </w:r>
            <w:r w:rsidRPr="00A04B46">
              <w:rPr>
                <w:rFonts w:ascii="微软雅黑" w:eastAsia="微软雅黑" w:hAnsi="微软雅黑"/>
                <w:sz w:val="18"/>
              </w:rPr>
              <w:t>viceId</w:t>
            </w:r>
          </w:p>
        </w:tc>
        <w:tc>
          <w:tcPr>
            <w:tcW w:w="1393"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sz w:val="18"/>
              </w:rPr>
              <w:t>string</w:t>
            </w:r>
          </w:p>
        </w:tc>
        <w:tc>
          <w:tcPr>
            <w:tcW w:w="5269"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hint="eastAsia"/>
                <w:sz w:val="18"/>
              </w:rPr>
              <w:t>设备ID</w:t>
            </w:r>
          </w:p>
        </w:tc>
      </w:tr>
      <w:tr w:rsidR="00F405BA" w:rsidRPr="00A04B46" w:rsidTr="0058245B">
        <w:tc>
          <w:tcPr>
            <w:tcW w:w="2062"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hint="eastAsia"/>
                <w:sz w:val="18"/>
              </w:rPr>
              <w:t>m</w:t>
            </w:r>
            <w:r w:rsidRPr="00A04B46">
              <w:rPr>
                <w:rFonts w:ascii="微软雅黑" w:eastAsia="微软雅黑" w:hAnsi="微软雅黑"/>
                <w:sz w:val="18"/>
              </w:rPr>
              <w:t>ac</w:t>
            </w:r>
          </w:p>
        </w:tc>
        <w:tc>
          <w:tcPr>
            <w:tcW w:w="1393"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hint="eastAsia"/>
                <w:sz w:val="18"/>
              </w:rPr>
              <w:t>s</w:t>
            </w:r>
            <w:r w:rsidRPr="00A04B46">
              <w:rPr>
                <w:rFonts w:ascii="微软雅黑" w:eastAsia="微软雅黑" w:hAnsi="微软雅黑"/>
                <w:sz w:val="18"/>
              </w:rPr>
              <w:t>tring</w:t>
            </w:r>
          </w:p>
        </w:tc>
        <w:tc>
          <w:tcPr>
            <w:tcW w:w="5269"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hint="eastAsia"/>
                <w:sz w:val="18"/>
              </w:rPr>
              <w:t>机顶盒MAC地址</w:t>
            </w:r>
          </w:p>
        </w:tc>
      </w:tr>
      <w:tr w:rsidR="00F405BA" w:rsidRPr="00A04B46" w:rsidTr="0058245B">
        <w:tc>
          <w:tcPr>
            <w:tcW w:w="2062"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sz w:val="18"/>
              </w:rPr>
              <w:t>result</w:t>
            </w:r>
          </w:p>
        </w:tc>
        <w:tc>
          <w:tcPr>
            <w:tcW w:w="1393"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hint="eastAsia"/>
                <w:sz w:val="18"/>
              </w:rPr>
              <w:t>o</w:t>
            </w:r>
            <w:r w:rsidRPr="00A04B46">
              <w:rPr>
                <w:rFonts w:ascii="微软雅黑" w:eastAsia="微软雅黑" w:hAnsi="微软雅黑"/>
                <w:sz w:val="18"/>
              </w:rPr>
              <w:t>bject</w:t>
            </w:r>
          </w:p>
        </w:tc>
        <w:tc>
          <w:tcPr>
            <w:tcW w:w="5269"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hint="eastAsia"/>
                <w:sz w:val="18"/>
              </w:rPr>
              <w:t>质量信息结，e</w:t>
            </w:r>
            <w:r w:rsidRPr="00A04B46">
              <w:rPr>
                <w:rFonts w:ascii="微软雅黑" w:eastAsia="微软雅黑" w:hAnsi="微软雅黑"/>
                <w:sz w:val="18"/>
              </w:rPr>
              <w:t>rrorCode</w:t>
            </w:r>
            <w:r w:rsidRPr="00A04B46">
              <w:rPr>
                <w:rFonts w:ascii="微软雅黑" w:eastAsia="微软雅黑" w:hAnsi="微软雅黑" w:hint="eastAsia"/>
                <w:sz w:val="18"/>
              </w:rPr>
              <w:t>为0时有效</w:t>
            </w:r>
          </w:p>
        </w:tc>
      </w:tr>
      <w:tr w:rsidR="00F405BA" w:rsidRPr="00A04B46" w:rsidTr="0058245B">
        <w:tc>
          <w:tcPr>
            <w:tcW w:w="2062"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hint="eastAsia"/>
                <w:sz w:val="18"/>
              </w:rPr>
              <w:t xml:space="preserve"> </w:t>
            </w:r>
            <w:r w:rsidRPr="00A04B46">
              <w:rPr>
                <w:rFonts w:ascii="微软雅黑" w:eastAsia="微软雅黑" w:hAnsi="微软雅黑"/>
                <w:sz w:val="18"/>
              </w:rPr>
              <w:t xml:space="preserve"> stbInfo</w:t>
            </w:r>
          </w:p>
        </w:tc>
        <w:tc>
          <w:tcPr>
            <w:tcW w:w="1393"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sz w:val="18"/>
              </w:rPr>
              <w:t>object</w:t>
            </w:r>
          </w:p>
        </w:tc>
        <w:tc>
          <w:tcPr>
            <w:tcW w:w="5269"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hint="eastAsia"/>
                <w:sz w:val="18"/>
              </w:rPr>
              <w:t>机顶盒相关信息</w:t>
            </w:r>
          </w:p>
        </w:tc>
      </w:tr>
      <w:tr w:rsidR="00F405BA" w:rsidRPr="00A04B46" w:rsidTr="0058245B">
        <w:tc>
          <w:tcPr>
            <w:tcW w:w="2062"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hint="eastAsia"/>
                <w:sz w:val="18"/>
              </w:rPr>
              <w:t xml:space="preserve"> </w:t>
            </w:r>
            <w:r w:rsidRPr="00A04B46">
              <w:rPr>
                <w:rFonts w:ascii="微软雅黑" w:eastAsia="微软雅黑" w:hAnsi="微软雅黑"/>
                <w:sz w:val="18"/>
              </w:rPr>
              <w:t xml:space="preserve">   lastCpuRate</w:t>
            </w:r>
          </w:p>
        </w:tc>
        <w:tc>
          <w:tcPr>
            <w:tcW w:w="1393"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sz w:val="18"/>
              </w:rPr>
              <w:t>object</w:t>
            </w:r>
          </w:p>
        </w:tc>
        <w:tc>
          <w:tcPr>
            <w:tcW w:w="5269"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hint="eastAsia"/>
                <w:sz w:val="18"/>
              </w:rPr>
              <w:t>机顶盒CPU利用率，va</w:t>
            </w:r>
            <w:r w:rsidRPr="00A04B46">
              <w:rPr>
                <w:rFonts w:ascii="微软雅黑" w:eastAsia="微软雅黑" w:hAnsi="微软雅黑"/>
                <w:sz w:val="18"/>
              </w:rPr>
              <w:t>lue</w:t>
            </w:r>
            <w:r w:rsidRPr="00A04B46">
              <w:rPr>
                <w:rFonts w:ascii="微软雅黑" w:eastAsia="微软雅黑" w:hAnsi="微软雅黑" w:hint="eastAsia"/>
                <w:sz w:val="18"/>
              </w:rPr>
              <w:t>：指标结果；stat</w:t>
            </w:r>
            <w:r w:rsidRPr="00A04B46">
              <w:rPr>
                <w:rFonts w:ascii="微软雅黑" w:eastAsia="微软雅黑" w:hAnsi="微软雅黑"/>
                <w:sz w:val="18"/>
              </w:rPr>
              <w:t>us: false</w:t>
            </w:r>
            <w:r w:rsidRPr="00A04B46">
              <w:rPr>
                <w:rFonts w:ascii="微软雅黑" w:eastAsia="微软雅黑" w:hAnsi="微软雅黑" w:hint="eastAsia"/>
                <w:sz w:val="18"/>
              </w:rPr>
              <w:t>异常</w:t>
            </w:r>
            <w:r w:rsidRPr="00A04B46">
              <w:rPr>
                <w:rFonts w:ascii="微软雅黑" w:eastAsia="微软雅黑" w:hAnsi="微软雅黑"/>
                <w:sz w:val="18"/>
              </w:rPr>
              <w:t>/true</w:t>
            </w:r>
            <w:r w:rsidRPr="00A04B46">
              <w:rPr>
                <w:rFonts w:ascii="微软雅黑" w:eastAsia="微软雅黑" w:hAnsi="微软雅黑" w:hint="eastAsia"/>
                <w:sz w:val="18"/>
              </w:rPr>
              <w:t>正常；</w:t>
            </w:r>
            <w:r w:rsidRPr="00A04B46">
              <w:rPr>
                <w:rFonts w:ascii="微软雅黑" w:eastAsia="微软雅黑" w:hAnsi="微软雅黑"/>
                <w:sz w:val="18"/>
              </w:rPr>
              <w:t>suggest</w:t>
            </w:r>
            <w:r w:rsidRPr="00A04B46">
              <w:rPr>
                <w:rFonts w:ascii="微软雅黑" w:eastAsia="微软雅黑" w:hAnsi="微软雅黑" w:hint="eastAsia"/>
                <w:sz w:val="18"/>
              </w:rPr>
              <w:t>：指标建议结果</w:t>
            </w:r>
          </w:p>
        </w:tc>
      </w:tr>
      <w:tr w:rsidR="00F405BA" w:rsidRPr="00A04B46" w:rsidTr="0058245B">
        <w:tc>
          <w:tcPr>
            <w:tcW w:w="2062"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hint="eastAsia"/>
                <w:sz w:val="18"/>
              </w:rPr>
              <w:t xml:space="preserve"> </w:t>
            </w:r>
            <w:r w:rsidRPr="00A04B46">
              <w:rPr>
                <w:rFonts w:ascii="微软雅黑" w:eastAsia="微软雅黑" w:hAnsi="微软雅黑"/>
                <w:sz w:val="18"/>
              </w:rPr>
              <w:t xml:space="preserve">   lsatMemRate</w:t>
            </w:r>
          </w:p>
        </w:tc>
        <w:tc>
          <w:tcPr>
            <w:tcW w:w="1393"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sz w:val="18"/>
              </w:rPr>
              <w:t>object</w:t>
            </w:r>
          </w:p>
        </w:tc>
        <w:tc>
          <w:tcPr>
            <w:tcW w:w="5269"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hint="eastAsia"/>
                <w:sz w:val="18"/>
              </w:rPr>
              <w:t>机顶盒内存利用率，va</w:t>
            </w:r>
            <w:r w:rsidRPr="00A04B46">
              <w:rPr>
                <w:rFonts w:ascii="微软雅黑" w:eastAsia="微软雅黑" w:hAnsi="微软雅黑"/>
                <w:sz w:val="18"/>
              </w:rPr>
              <w:t>lue</w:t>
            </w:r>
            <w:r w:rsidRPr="00A04B46">
              <w:rPr>
                <w:rFonts w:ascii="微软雅黑" w:eastAsia="微软雅黑" w:hAnsi="微软雅黑" w:hint="eastAsia"/>
                <w:sz w:val="18"/>
              </w:rPr>
              <w:t>：指标结果；stat</w:t>
            </w:r>
            <w:r w:rsidRPr="00A04B46">
              <w:rPr>
                <w:rFonts w:ascii="微软雅黑" w:eastAsia="微软雅黑" w:hAnsi="微软雅黑"/>
                <w:sz w:val="18"/>
              </w:rPr>
              <w:t>us: false</w:t>
            </w:r>
            <w:r w:rsidRPr="00A04B46">
              <w:rPr>
                <w:rFonts w:ascii="微软雅黑" w:eastAsia="微软雅黑" w:hAnsi="微软雅黑" w:hint="eastAsia"/>
                <w:sz w:val="18"/>
              </w:rPr>
              <w:t>异常</w:t>
            </w:r>
            <w:r w:rsidRPr="00A04B46">
              <w:rPr>
                <w:rFonts w:ascii="微软雅黑" w:eastAsia="微软雅黑" w:hAnsi="微软雅黑"/>
                <w:sz w:val="18"/>
              </w:rPr>
              <w:t>/true</w:t>
            </w:r>
            <w:r w:rsidRPr="00A04B46">
              <w:rPr>
                <w:rFonts w:ascii="微软雅黑" w:eastAsia="微软雅黑" w:hAnsi="微软雅黑" w:hint="eastAsia"/>
                <w:sz w:val="18"/>
              </w:rPr>
              <w:t>正常；</w:t>
            </w:r>
            <w:r w:rsidRPr="00A04B46">
              <w:rPr>
                <w:rFonts w:ascii="微软雅黑" w:eastAsia="微软雅黑" w:hAnsi="微软雅黑"/>
                <w:sz w:val="18"/>
              </w:rPr>
              <w:t>suggest</w:t>
            </w:r>
            <w:r w:rsidRPr="00A04B46">
              <w:rPr>
                <w:rFonts w:ascii="微软雅黑" w:eastAsia="微软雅黑" w:hAnsi="微软雅黑" w:hint="eastAsia"/>
                <w:sz w:val="18"/>
              </w:rPr>
              <w:t>：指标建议结果</w:t>
            </w:r>
          </w:p>
        </w:tc>
      </w:tr>
      <w:tr w:rsidR="00F405BA" w:rsidRPr="00A04B46" w:rsidTr="0058245B">
        <w:tc>
          <w:tcPr>
            <w:tcW w:w="2062"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hint="eastAsia"/>
                <w:sz w:val="18"/>
              </w:rPr>
              <w:t xml:space="preserve"> </w:t>
            </w:r>
            <w:r w:rsidRPr="00A04B46">
              <w:rPr>
                <w:rFonts w:ascii="微软雅黑" w:eastAsia="微软雅黑" w:hAnsi="微软雅黑"/>
                <w:sz w:val="18"/>
              </w:rPr>
              <w:t xml:space="preserve">   stbRunTime</w:t>
            </w:r>
          </w:p>
        </w:tc>
        <w:tc>
          <w:tcPr>
            <w:tcW w:w="1393"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sz w:val="18"/>
              </w:rPr>
              <w:t>object</w:t>
            </w:r>
          </w:p>
        </w:tc>
        <w:tc>
          <w:tcPr>
            <w:tcW w:w="5269"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hint="eastAsia"/>
                <w:sz w:val="18"/>
              </w:rPr>
              <w:t>机顶盒在线时长，va</w:t>
            </w:r>
            <w:r w:rsidRPr="00A04B46">
              <w:rPr>
                <w:rFonts w:ascii="微软雅黑" w:eastAsia="微软雅黑" w:hAnsi="微软雅黑"/>
                <w:sz w:val="18"/>
              </w:rPr>
              <w:t>lue</w:t>
            </w:r>
            <w:r w:rsidRPr="00A04B46">
              <w:rPr>
                <w:rFonts w:ascii="微软雅黑" w:eastAsia="微软雅黑" w:hAnsi="微软雅黑" w:hint="eastAsia"/>
                <w:sz w:val="18"/>
              </w:rPr>
              <w:t>：指标结果，单位：毫秒；stat</w:t>
            </w:r>
            <w:r w:rsidRPr="00A04B46">
              <w:rPr>
                <w:rFonts w:ascii="微软雅黑" w:eastAsia="微软雅黑" w:hAnsi="微软雅黑"/>
                <w:sz w:val="18"/>
              </w:rPr>
              <w:t>us: false</w:t>
            </w:r>
            <w:r w:rsidRPr="00A04B46">
              <w:rPr>
                <w:rFonts w:ascii="微软雅黑" w:eastAsia="微软雅黑" w:hAnsi="微软雅黑" w:hint="eastAsia"/>
                <w:sz w:val="18"/>
              </w:rPr>
              <w:t>异常</w:t>
            </w:r>
            <w:r w:rsidRPr="00A04B46">
              <w:rPr>
                <w:rFonts w:ascii="微软雅黑" w:eastAsia="微软雅黑" w:hAnsi="微软雅黑"/>
                <w:sz w:val="18"/>
              </w:rPr>
              <w:t>/true</w:t>
            </w:r>
            <w:r w:rsidRPr="00A04B46">
              <w:rPr>
                <w:rFonts w:ascii="微软雅黑" w:eastAsia="微软雅黑" w:hAnsi="微软雅黑" w:hint="eastAsia"/>
                <w:sz w:val="18"/>
              </w:rPr>
              <w:t>正常；</w:t>
            </w:r>
            <w:r w:rsidRPr="00A04B46">
              <w:rPr>
                <w:rFonts w:ascii="微软雅黑" w:eastAsia="微软雅黑" w:hAnsi="微软雅黑"/>
                <w:sz w:val="18"/>
              </w:rPr>
              <w:t>suggest</w:t>
            </w:r>
            <w:r w:rsidRPr="00A04B46">
              <w:rPr>
                <w:rFonts w:ascii="微软雅黑" w:eastAsia="微软雅黑" w:hAnsi="微软雅黑" w:hint="eastAsia"/>
                <w:sz w:val="18"/>
              </w:rPr>
              <w:t>：指标建议结果</w:t>
            </w:r>
          </w:p>
        </w:tc>
      </w:tr>
      <w:tr w:rsidR="00F405BA" w:rsidRPr="00A04B46" w:rsidTr="0058245B">
        <w:tc>
          <w:tcPr>
            <w:tcW w:w="2062"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sz w:val="18"/>
              </w:rPr>
              <w:t>stutterTimeRate</w:t>
            </w:r>
          </w:p>
        </w:tc>
        <w:tc>
          <w:tcPr>
            <w:tcW w:w="1393"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sz w:val="18"/>
              </w:rPr>
              <w:t>object</w:t>
            </w:r>
          </w:p>
        </w:tc>
        <w:tc>
          <w:tcPr>
            <w:tcW w:w="5269"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hint="eastAsia"/>
                <w:sz w:val="18"/>
              </w:rPr>
              <w:t>卡顿时长占比，va</w:t>
            </w:r>
            <w:r w:rsidRPr="00A04B46">
              <w:rPr>
                <w:rFonts w:ascii="微软雅黑" w:eastAsia="微软雅黑" w:hAnsi="微软雅黑"/>
                <w:sz w:val="18"/>
              </w:rPr>
              <w:t>lue</w:t>
            </w:r>
            <w:r w:rsidRPr="00A04B46">
              <w:rPr>
                <w:rFonts w:ascii="微软雅黑" w:eastAsia="微软雅黑" w:hAnsi="微软雅黑" w:hint="eastAsia"/>
                <w:sz w:val="18"/>
              </w:rPr>
              <w:t>：指标结果；stat</w:t>
            </w:r>
            <w:r w:rsidRPr="00A04B46">
              <w:rPr>
                <w:rFonts w:ascii="微软雅黑" w:eastAsia="微软雅黑" w:hAnsi="微软雅黑"/>
                <w:sz w:val="18"/>
              </w:rPr>
              <w:t>us: false</w:t>
            </w:r>
            <w:r w:rsidRPr="00A04B46">
              <w:rPr>
                <w:rFonts w:ascii="微软雅黑" w:eastAsia="微软雅黑" w:hAnsi="微软雅黑" w:hint="eastAsia"/>
                <w:sz w:val="18"/>
              </w:rPr>
              <w:t>异常</w:t>
            </w:r>
            <w:r w:rsidRPr="00A04B46">
              <w:rPr>
                <w:rFonts w:ascii="微软雅黑" w:eastAsia="微软雅黑" w:hAnsi="微软雅黑"/>
                <w:sz w:val="18"/>
              </w:rPr>
              <w:t>/true</w:t>
            </w:r>
            <w:r w:rsidRPr="00A04B46">
              <w:rPr>
                <w:rFonts w:ascii="微软雅黑" w:eastAsia="微软雅黑" w:hAnsi="微软雅黑" w:hint="eastAsia"/>
                <w:sz w:val="18"/>
              </w:rPr>
              <w:t xml:space="preserve">正常； </w:t>
            </w:r>
          </w:p>
        </w:tc>
      </w:tr>
      <w:tr w:rsidR="00F405BA" w:rsidRPr="00A04B46" w:rsidTr="0058245B">
        <w:tc>
          <w:tcPr>
            <w:tcW w:w="2062"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sz w:val="18"/>
              </w:rPr>
              <w:t>stutterCount</w:t>
            </w:r>
          </w:p>
        </w:tc>
        <w:tc>
          <w:tcPr>
            <w:tcW w:w="1393"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sz w:val="18"/>
              </w:rPr>
              <w:t>object</w:t>
            </w:r>
          </w:p>
        </w:tc>
        <w:tc>
          <w:tcPr>
            <w:tcW w:w="5269"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hint="eastAsia"/>
                <w:sz w:val="18"/>
              </w:rPr>
              <w:t>卡顿次数，va</w:t>
            </w:r>
            <w:r w:rsidRPr="00A04B46">
              <w:rPr>
                <w:rFonts w:ascii="微软雅黑" w:eastAsia="微软雅黑" w:hAnsi="微软雅黑"/>
                <w:sz w:val="18"/>
              </w:rPr>
              <w:t>lue</w:t>
            </w:r>
            <w:r w:rsidRPr="00A04B46">
              <w:rPr>
                <w:rFonts w:ascii="微软雅黑" w:eastAsia="微软雅黑" w:hAnsi="微软雅黑" w:hint="eastAsia"/>
                <w:sz w:val="18"/>
              </w:rPr>
              <w:t>：指标结果；stat</w:t>
            </w:r>
            <w:r w:rsidRPr="00A04B46">
              <w:rPr>
                <w:rFonts w:ascii="微软雅黑" w:eastAsia="微软雅黑" w:hAnsi="微软雅黑"/>
                <w:sz w:val="18"/>
              </w:rPr>
              <w:t>us: false</w:t>
            </w:r>
            <w:r w:rsidRPr="00A04B46">
              <w:rPr>
                <w:rFonts w:ascii="微软雅黑" w:eastAsia="微软雅黑" w:hAnsi="微软雅黑" w:hint="eastAsia"/>
                <w:sz w:val="18"/>
              </w:rPr>
              <w:t>异常</w:t>
            </w:r>
            <w:r w:rsidRPr="00A04B46">
              <w:rPr>
                <w:rFonts w:ascii="微软雅黑" w:eastAsia="微软雅黑" w:hAnsi="微软雅黑"/>
                <w:sz w:val="18"/>
              </w:rPr>
              <w:t>/true</w:t>
            </w:r>
            <w:r w:rsidRPr="00A04B46">
              <w:rPr>
                <w:rFonts w:ascii="微软雅黑" w:eastAsia="微软雅黑" w:hAnsi="微软雅黑" w:hint="eastAsia"/>
                <w:sz w:val="18"/>
              </w:rPr>
              <w:t xml:space="preserve">正常； </w:t>
            </w:r>
          </w:p>
        </w:tc>
      </w:tr>
      <w:tr w:rsidR="00F405BA" w:rsidRPr="00A04B46" w:rsidTr="0058245B">
        <w:tc>
          <w:tcPr>
            <w:tcW w:w="2062"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sz w:val="18"/>
              </w:rPr>
              <w:t>firstBufferTime</w:t>
            </w:r>
          </w:p>
        </w:tc>
        <w:tc>
          <w:tcPr>
            <w:tcW w:w="1393"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sz w:val="18"/>
              </w:rPr>
              <w:t>object</w:t>
            </w:r>
          </w:p>
        </w:tc>
        <w:tc>
          <w:tcPr>
            <w:tcW w:w="5269"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hint="eastAsia"/>
                <w:sz w:val="18"/>
              </w:rPr>
              <w:t>首次加载时长，va</w:t>
            </w:r>
            <w:r w:rsidRPr="00A04B46">
              <w:rPr>
                <w:rFonts w:ascii="微软雅黑" w:eastAsia="微软雅黑" w:hAnsi="微软雅黑"/>
                <w:sz w:val="18"/>
              </w:rPr>
              <w:t>lue</w:t>
            </w:r>
            <w:r w:rsidRPr="00A04B46">
              <w:rPr>
                <w:rFonts w:ascii="微软雅黑" w:eastAsia="微软雅黑" w:hAnsi="微软雅黑" w:hint="eastAsia"/>
                <w:sz w:val="18"/>
              </w:rPr>
              <w:t>：指标结果，单位：毫秒；stat</w:t>
            </w:r>
            <w:r w:rsidRPr="00A04B46">
              <w:rPr>
                <w:rFonts w:ascii="微软雅黑" w:eastAsia="微软雅黑" w:hAnsi="微软雅黑"/>
                <w:sz w:val="18"/>
              </w:rPr>
              <w:t xml:space="preserve">us: </w:t>
            </w:r>
            <w:r w:rsidRPr="00A04B46">
              <w:rPr>
                <w:rFonts w:ascii="微软雅黑" w:eastAsia="微软雅黑" w:hAnsi="微软雅黑"/>
                <w:sz w:val="18"/>
              </w:rPr>
              <w:lastRenderedPageBreak/>
              <w:t>false</w:t>
            </w:r>
            <w:r w:rsidRPr="00A04B46">
              <w:rPr>
                <w:rFonts w:ascii="微软雅黑" w:eastAsia="微软雅黑" w:hAnsi="微软雅黑" w:hint="eastAsia"/>
                <w:sz w:val="18"/>
              </w:rPr>
              <w:t>异常</w:t>
            </w:r>
            <w:r w:rsidRPr="00A04B46">
              <w:rPr>
                <w:rFonts w:ascii="微软雅黑" w:eastAsia="微软雅黑" w:hAnsi="微软雅黑"/>
                <w:sz w:val="18"/>
              </w:rPr>
              <w:t>/true</w:t>
            </w:r>
            <w:r w:rsidRPr="00A04B46">
              <w:rPr>
                <w:rFonts w:ascii="微软雅黑" w:eastAsia="微软雅黑" w:hAnsi="微软雅黑" w:hint="eastAsia"/>
                <w:sz w:val="18"/>
              </w:rPr>
              <w:t xml:space="preserve">正常； </w:t>
            </w:r>
          </w:p>
        </w:tc>
      </w:tr>
      <w:tr w:rsidR="00F405BA" w:rsidRPr="00A04B46" w:rsidTr="0058245B">
        <w:tc>
          <w:tcPr>
            <w:tcW w:w="2062"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sz w:val="18"/>
              </w:rPr>
              <w:lastRenderedPageBreak/>
              <w:t>isBadQuality</w:t>
            </w:r>
          </w:p>
        </w:tc>
        <w:tc>
          <w:tcPr>
            <w:tcW w:w="1393"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sz w:val="18"/>
              </w:rPr>
              <w:t>object</w:t>
            </w:r>
          </w:p>
        </w:tc>
        <w:tc>
          <w:tcPr>
            <w:tcW w:w="5269"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hint="eastAsia"/>
                <w:sz w:val="18"/>
              </w:rPr>
              <w:t>是否质差用户，va</w:t>
            </w:r>
            <w:r w:rsidRPr="00A04B46">
              <w:rPr>
                <w:rFonts w:ascii="微软雅黑" w:eastAsia="微软雅黑" w:hAnsi="微软雅黑"/>
                <w:sz w:val="18"/>
              </w:rPr>
              <w:t>lue</w:t>
            </w:r>
            <w:r w:rsidRPr="00A04B46">
              <w:rPr>
                <w:rFonts w:ascii="微软雅黑" w:eastAsia="微软雅黑" w:hAnsi="微软雅黑" w:hint="eastAsia"/>
                <w:sz w:val="18"/>
              </w:rPr>
              <w:t>：指标结果，tr</w:t>
            </w:r>
            <w:r w:rsidRPr="00A04B46">
              <w:rPr>
                <w:rFonts w:ascii="微软雅黑" w:eastAsia="微软雅黑" w:hAnsi="微软雅黑"/>
                <w:sz w:val="18"/>
              </w:rPr>
              <w:t>ue</w:t>
            </w:r>
            <w:r w:rsidRPr="00A04B46">
              <w:rPr>
                <w:rFonts w:ascii="微软雅黑" w:eastAsia="微软雅黑" w:hAnsi="微软雅黑" w:hint="eastAsia"/>
                <w:sz w:val="18"/>
              </w:rPr>
              <w:t>：是，f</w:t>
            </w:r>
            <w:r w:rsidRPr="00A04B46">
              <w:rPr>
                <w:rFonts w:ascii="微软雅黑" w:eastAsia="微软雅黑" w:hAnsi="微软雅黑"/>
                <w:sz w:val="18"/>
              </w:rPr>
              <w:t>alse</w:t>
            </w:r>
            <w:r w:rsidRPr="00A04B46">
              <w:rPr>
                <w:rFonts w:ascii="微软雅黑" w:eastAsia="微软雅黑" w:hAnsi="微软雅黑" w:hint="eastAsia"/>
                <w:sz w:val="18"/>
              </w:rPr>
              <w:t>：否；stat</w:t>
            </w:r>
            <w:r w:rsidRPr="00A04B46">
              <w:rPr>
                <w:rFonts w:ascii="微软雅黑" w:eastAsia="微软雅黑" w:hAnsi="微软雅黑"/>
                <w:sz w:val="18"/>
              </w:rPr>
              <w:t>us: false</w:t>
            </w:r>
            <w:r w:rsidRPr="00A04B46">
              <w:rPr>
                <w:rFonts w:ascii="微软雅黑" w:eastAsia="微软雅黑" w:hAnsi="微软雅黑" w:hint="eastAsia"/>
                <w:sz w:val="18"/>
              </w:rPr>
              <w:t>异常</w:t>
            </w:r>
            <w:r w:rsidRPr="00A04B46">
              <w:rPr>
                <w:rFonts w:ascii="微软雅黑" w:eastAsia="微软雅黑" w:hAnsi="微软雅黑"/>
                <w:sz w:val="18"/>
              </w:rPr>
              <w:t>/true</w:t>
            </w:r>
            <w:r w:rsidRPr="00A04B46">
              <w:rPr>
                <w:rFonts w:ascii="微软雅黑" w:eastAsia="微软雅黑" w:hAnsi="微软雅黑" w:hint="eastAsia"/>
                <w:sz w:val="18"/>
              </w:rPr>
              <w:t xml:space="preserve">正常； </w:t>
            </w:r>
          </w:p>
        </w:tc>
      </w:tr>
      <w:tr w:rsidR="00F405BA" w:rsidRPr="00A04B46" w:rsidTr="0058245B">
        <w:tc>
          <w:tcPr>
            <w:tcW w:w="2062"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sz w:val="18"/>
              </w:rPr>
              <w:t>networkSpeed</w:t>
            </w:r>
          </w:p>
        </w:tc>
        <w:tc>
          <w:tcPr>
            <w:tcW w:w="1393"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sz w:val="18"/>
              </w:rPr>
              <w:t>object</w:t>
            </w:r>
          </w:p>
        </w:tc>
        <w:tc>
          <w:tcPr>
            <w:tcW w:w="5269"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hint="eastAsia"/>
                <w:sz w:val="18"/>
              </w:rPr>
              <w:t>网口速率，va</w:t>
            </w:r>
            <w:r w:rsidRPr="00A04B46">
              <w:rPr>
                <w:rFonts w:ascii="微软雅黑" w:eastAsia="微软雅黑" w:hAnsi="微软雅黑"/>
                <w:sz w:val="18"/>
              </w:rPr>
              <w:t>lue</w:t>
            </w:r>
            <w:r w:rsidRPr="00A04B46">
              <w:rPr>
                <w:rFonts w:ascii="微软雅黑" w:eastAsia="微软雅黑" w:hAnsi="微软雅黑" w:hint="eastAsia"/>
                <w:sz w:val="18"/>
              </w:rPr>
              <w:t>：指标结果；stat</w:t>
            </w:r>
            <w:r w:rsidRPr="00A04B46">
              <w:rPr>
                <w:rFonts w:ascii="微软雅黑" w:eastAsia="微软雅黑" w:hAnsi="微软雅黑"/>
                <w:sz w:val="18"/>
              </w:rPr>
              <w:t>us: false</w:t>
            </w:r>
            <w:r w:rsidRPr="00A04B46">
              <w:rPr>
                <w:rFonts w:ascii="微软雅黑" w:eastAsia="微软雅黑" w:hAnsi="微软雅黑" w:hint="eastAsia"/>
                <w:sz w:val="18"/>
              </w:rPr>
              <w:t>异常</w:t>
            </w:r>
            <w:r w:rsidRPr="00A04B46">
              <w:rPr>
                <w:rFonts w:ascii="微软雅黑" w:eastAsia="微软雅黑" w:hAnsi="微软雅黑"/>
                <w:sz w:val="18"/>
              </w:rPr>
              <w:t>/true</w:t>
            </w:r>
            <w:r w:rsidRPr="00A04B46">
              <w:rPr>
                <w:rFonts w:ascii="微软雅黑" w:eastAsia="微软雅黑" w:hAnsi="微软雅黑" w:hint="eastAsia"/>
                <w:sz w:val="18"/>
              </w:rPr>
              <w:t>正常；</w:t>
            </w:r>
            <w:r w:rsidRPr="00A04B46">
              <w:rPr>
                <w:rFonts w:ascii="微软雅黑" w:eastAsia="微软雅黑" w:hAnsi="微软雅黑"/>
                <w:sz w:val="18"/>
              </w:rPr>
              <w:t>suggest</w:t>
            </w:r>
            <w:r w:rsidRPr="00A04B46">
              <w:rPr>
                <w:rFonts w:ascii="微软雅黑" w:eastAsia="微软雅黑" w:hAnsi="微软雅黑" w:hint="eastAsia"/>
                <w:sz w:val="18"/>
              </w:rPr>
              <w:t>：指标建议结果</w:t>
            </w:r>
          </w:p>
        </w:tc>
      </w:tr>
      <w:tr w:rsidR="00F405BA" w:rsidRPr="00A04B46" w:rsidTr="0058245B">
        <w:tc>
          <w:tcPr>
            <w:tcW w:w="2062"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sz w:val="18"/>
              </w:rPr>
              <w:t>accessMethod</w:t>
            </w:r>
          </w:p>
        </w:tc>
        <w:tc>
          <w:tcPr>
            <w:tcW w:w="1393"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sz w:val="18"/>
              </w:rPr>
              <w:t>object</w:t>
            </w:r>
          </w:p>
        </w:tc>
        <w:tc>
          <w:tcPr>
            <w:tcW w:w="5269"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hint="eastAsia"/>
                <w:sz w:val="18"/>
              </w:rPr>
              <w:t>机顶盒接入方式，va</w:t>
            </w:r>
            <w:r w:rsidRPr="00A04B46">
              <w:rPr>
                <w:rFonts w:ascii="微软雅黑" w:eastAsia="微软雅黑" w:hAnsi="微软雅黑"/>
                <w:sz w:val="18"/>
              </w:rPr>
              <w:t>lue</w:t>
            </w:r>
            <w:r w:rsidRPr="00A04B46">
              <w:rPr>
                <w:rFonts w:ascii="微软雅黑" w:eastAsia="微软雅黑" w:hAnsi="微软雅黑" w:hint="eastAsia"/>
                <w:sz w:val="18"/>
              </w:rPr>
              <w:t>：指标结果，有线/无线；stat</w:t>
            </w:r>
            <w:r w:rsidRPr="00A04B46">
              <w:rPr>
                <w:rFonts w:ascii="微软雅黑" w:eastAsia="微软雅黑" w:hAnsi="微软雅黑"/>
                <w:sz w:val="18"/>
              </w:rPr>
              <w:t>us: false</w:t>
            </w:r>
            <w:r w:rsidRPr="00A04B46">
              <w:rPr>
                <w:rFonts w:ascii="微软雅黑" w:eastAsia="微软雅黑" w:hAnsi="微软雅黑" w:hint="eastAsia"/>
                <w:sz w:val="18"/>
              </w:rPr>
              <w:t>异常</w:t>
            </w:r>
            <w:r w:rsidRPr="00A04B46">
              <w:rPr>
                <w:rFonts w:ascii="微软雅黑" w:eastAsia="微软雅黑" w:hAnsi="微软雅黑"/>
                <w:sz w:val="18"/>
              </w:rPr>
              <w:t>/true</w:t>
            </w:r>
            <w:r w:rsidRPr="00A04B46">
              <w:rPr>
                <w:rFonts w:ascii="微软雅黑" w:eastAsia="微软雅黑" w:hAnsi="微软雅黑" w:hint="eastAsia"/>
                <w:sz w:val="18"/>
              </w:rPr>
              <w:t>正常；</w:t>
            </w:r>
            <w:r w:rsidRPr="00A04B46">
              <w:rPr>
                <w:rFonts w:ascii="微软雅黑" w:eastAsia="微软雅黑" w:hAnsi="微软雅黑"/>
                <w:sz w:val="18"/>
              </w:rPr>
              <w:t>suggest</w:t>
            </w:r>
            <w:r w:rsidRPr="00A04B46">
              <w:rPr>
                <w:rFonts w:ascii="微软雅黑" w:eastAsia="微软雅黑" w:hAnsi="微软雅黑" w:hint="eastAsia"/>
                <w:sz w:val="18"/>
              </w:rPr>
              <w:t>：指标建议结果</w:t>
            </w:r>
          </w:p>
        </w:tc>
      </w:tr>
      <w:tr w:rsidR="00F405BA" w:rsidRPr="00A04B46" w:rsidTr="0058245B">
        <w:tc>
          <w:tcPr>
            <w:tcW w:w="2062"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sz w:val="18"/>
              </w:rPr>
              <w:t>isUsedLastWeek</w:t>
            </w:r>
          </w:p>
        </w:tc>
        <w:tc>
          <w:tcPr>
            <w:tcW w:w="1393"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sz w:val="18"/>
              </w:rPr>
              <w:t>object</w:t>
            </w:r>
          </w:p>
        </w:tc>
        <w:tc>
          <w:tcPr>
            <w:tcW w:w="5269"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hint="eastAsia"/>
                <w:sz w:val="18"/>
              </w:rPr>
              <w:t>最近一周是否使用，va</w:t>
            </w:r>
            <w:r w:rsidRPr="00A04B46">
              <w:rPr>
                <w:rFonts w:ascii="微软雅黑" w:eastAsia="微软雅黑" w:hAnsi="微软雅黑"/>
                <w:sz w:val="18"/>
              </w:rPr>
              <w:t>lue</w:t>
            </w:r>
            <w:r w:rsidRPr="00A04B46">
              <w:rPr>
                <w:rFonts w:ascii="微软雅黑" w:eastAsia="微软雅黑" w:hAnsi="微软雅黑" w:hint="eastAsia"/>
                <w:sz w:val="18"/>
              </w:rPr>
              <w:t>：指标结果，</w:t>
            </w:r>
            <w:r w:rsidRPr="00A04B46">
              <w:rPr>
                <w:rFonts w:ascii="微软雅黑" w:eastAsia="微软雅黑" w:hAnsi="微软雅黑"/>
                <w:sz w:val="18"/>
              </w:rPr>
              <w:t>true</w:t>
            </w:r>
            <w:r w:rsidRPr="00A04B46">
              <w:rPr>
                <w:rFonts w:ascii="微软雅黑" w:eastAsia="微软雅黑" w:hAnsi="微软雅黑" w:hint="eastAsia"/>
                <w:sz w:val="18"/>
              </w:rPr>
              <w:t>/</w:t>
            </w:r>
            <w:r w:rsidRPr="00A04B46">
              <w:rPr>
                <w:rFonts w:ascii="微软雅黑" w:eastAsia="微软雅黑" w:hAnsi="微软雅黑"/>
                <w:sz w:val="18"/>
              </w:rPr>
              <w:t>false</w:t>
            </w:r>
            <w:r w:rsidRPr="00A04B46">
              <w:rPr>
                <w:rFonts w:ascii="微软雅黑" w:eastAsia="微软雅黑" w:hAnsi="微软雅黑" w:hint="eastAsia"/>
                <w:sz w:val="18"/>
              </w:rPr>
              <w:t>；stat</w:t>
            </w:r>
            <w:r w:rsidRPr="00A04B46">
              <w:rPr>
                <w:rFonts w:ascii="微软雅黑" w:eastAsia="微软雅黑" w:hAnsi="微软雅黑"/>
                <w:sz w:val="18"/>
              </w:rPr>
              <w:t>us: false</w:t>
            </w:r>
            <w:r w:rsidRPr="00A04B46">
              <w:rPr>
                <w:rFonts w:ascii="微软雅黑" w:eastAsia="微软雅黑" w:hAnsi="微软雅黑" w:hint="eastAsia"/>
                <w:sz w:val="18"/>
              </w:rPr>
              <w:t>异常</w:t>
            </w:r>
            <w:r w:rsidRPr="00A04B46">
              <w:rPr>
                <w:rFonts w:ascii="微软雅黑" w:eastAsia="微软雅黑" w:hAnsi="微软雅黑"/>
                <w:sz w:val="18"/>
              </w:rPr>
              <w:t>/true</w:t>
            </w:r>
            <w:r w:rsidRPr="00A04B46">
              <w:rPr>
                <w:rFonts w:ascii="微软雅黑" w:eastAsia="微软雅黑" w:hAnsi="微软雅黑" w:hint="eastAsia"/>
                <w:sz w:val="18"/>
              </w:rPr>
              <w:t xml:space="preserve">正常； </w:t>
            </w:r>
          </w:p>
        </w:tc>
      </w:tr>
      <w:tr w:rsidR="00F405BA" w:rsidRPr="00A04B46" w:rsidTr="0058245B">
        <w:tc>
          <w:tcPr>
            <w:tcW w:w="2062"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sz w:val="18"/>
              </w:rPr>
              <w:t>lastLoginTime</w:t>
            </w:r>
          </w:p>
        </w:tc>
        <w:tc>
          <w:tcPr>
            <w:tcW w:w="1393"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sz w:val="18"/>
              </w:rPr>
              <w:t>object</w:t>
            </w:r>
          </w:p>
        </w:tc>
        <w:tc>
          <w:tcPr>
            <w:tcW w:w="5269"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hint="eastAsia"/>
                <w:sz w:val="18"/>
              </w:rPr>
              <w:t>最后登录时间，va</w:t>
            </w:r>
            <w:r w:rsidRPr="00A04B46">
              <w:rPr>
                <w:rFonts w:ascii="微软雅黑" w:eastAsia="微软雅黑" w:hAnsi="微软雅黑"/>
                <w:sz w:val="18"/>
              </w:rPr>
              <w:t>lue</w:t>
            </w:r>
            <w:r w:rsidRPr="00A04B46">
              <w:rPr>
                <w:rFonts w:ascii="微软雅黑" w:eastAsia="微软雅黑" w:hAnsi="微软雅黑" w:hint="eastAsia"/>
                <w:sz w:val="18"/>
              </w:rPr>
              <w:t>：指标结果；stat</w:t>
            </w:r>
            <w:r w:rsidRPr="00A04B46">
              <w:rPr>
                <w:rFonts w:ascii="微软雅黑" w:eastAsia="微软雅黑" w:hAnsi="微软雅黑"/>
                <w:sz w:val="18"/>
              </w:rPr>
              <w:t>us: false</w:t>
            </w:r>
            <w:r w:rsidRPr="00A04B46">
              <w:rPr>
                <w:rFonts w:ascii="微软雅黑" w:eastAsia="微软雅黑" w:hAnsi="微软雅黑" w:hint="eastAsia"/>
                <w:sz w:val="18"/>
              </w:rPr>
              <w:t>异常</w:t>
            </w:r>
            <w:r w:rsidRPr="00A04B46">
              <w:rPr>
                <w:rFonts w:ascii="微软雅黑" w:eastAsia="微软雅黑" w:hAnsi="微软雅黑"/>
                <w:sz w:val="18"/>
              </w:rPr>
              <w:t>/true</w:t>
            </w:r>
            <w:r w:rsidRPr="00A04B46">
              <w:rPr>
                <w:rFonts w:ascii="微软雅黑" w:eastAsia="微软雅黑" w:hAnsi="微软雅黑" w:hint="eastAsia"/>
                <w:sz w:val="18"/>
              </w:rPr>
              <w:t xml:space="preserve">正常； </w:t>
            </w:r>
          </w:p>
        </w:tc>
      </w:tr>
      <w:tr w:rsidR="00F405BA" w:rsidRPr="00A04B46" w:rsidTr="0058245B">
        <w:tc>
          <w:tcPr>
            <w:tcW w:w="2062"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sz w:val="18"/>
              </w:rPr>
              <w:t>lastPlayTime</w:t>
            </w:r>
          </w:p>
        </w:tc>
        <w:tc>
          <w:tcPr>
            <w:tcW w:w="1393"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sz w:val="18"/>
              </w:rPr>
              <w:t>object</w:t>
            </w:r>
          </w:p>
        </w:tc>
        <w:tc>
          <w:tcPr>
            <w:tcW w:w="5269"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hint="eastAsia"/>
                <w:sz w:val="18"/>
              </w:rPr>
              <w:t>最后观看时间，va</w:t>
            </w:r>
            <w:r w:rsidRPr="00A04B46">
              <w:rPr>
                <w:rFonts w:ascii="微软雅黑" w:eastAsia="微软雅黑" w:hAnsi="微软雅黑"/>
                <w:sz w:val="18"/>
              </w:rPr>
              <w:t>lue</w:t>
            </w:r>
            <w:r w:rsidRPr="00A04B46">
              <w:rPr>
                <w:rFonts w:ascii="微软雅黑" w:eastAsia="微软雅黑" w:hAnsi="微软雅黑" w:hint="eastAsia"/>
                <w:sz w:val="18"/>
              </w:rPr>
              <w:t>：指标结果；stat</w:t>
            </w:r>
            <w:r w:rsidRPr="00A04B46">
              <w:rPr>
                <w:rFonts w:ascii="微软雅黑" w:eastAsia="微软雅黑" w:hAnsi="微软雅黑"/>
                <w:sz w:val="18"/>
              </w:rPr>
              <w:t>us: false</w:t>
            </w:r>
            <w:r w:rsidRPr="00A04B46">
              <w:rPr>
                <w:rFonts w:ascii="微软雅黑" w:eastAsia="微软雅黑" w:hAnsi="微软雅黑" w:hint="eastAsia"/>
                <w:sz w:val="18"/>
              </w:rPr>
              <w:t>异常</w:t>
            </w:r>
            <w:r w:rsidRPr="00A04B46">
              <w:rPr>
                <w:rFonts w:ascii="微软雅黑" w:eastAsia="微软雅黑" w:hAnsi="微软雅黑"/>
                <w:sz w:val="18"/>
              </w:rPr>
              <w:t>/true</w:t>
            </w:r>
            <w:r w:rsidRPr="00A04B46">
              <w:rPr>
                <w:rFonts w:ascii="微软雅黑" w:eastAsia="微软雅黑" w:hAnsi="微软雅黑" w:hint="eastAsia"/>
                <w:sz w:val="18"/>
              </w:rPr>
              <w:t xml:space="preserve">正常； </w:t>
            </w:r>
          </w:p>
        </w:tc>
      </w:tr>
      <w:tr w:rsidR="00F405BA" w:rsidRPr="00A04B46" w:rsidTr="0058245B">
        <w:tc>
          <w:tcPr>
            <w:tcW w:w="2062"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sz w:val="18"/>
              </w:rPr>
              <w:t>isErrorReport</w:t>
            </w:r>
          </w:p>
        </w:tc>
        <w:tc>
          <w:tcPr>
            <w:tcW w:w="1393"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sz w:val="18"/>
              </w:rPr>
              <w:t>object</w:t>
            </w:r>
          </w:p>
        </w:tc>
        <w:tc>
          <w:tcPr>
            <w:tcW w:w="5269"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hint="eastAsia"/>
                <w:sz w:val="18"/>
              </w:rPr>
              <w:t>机顶盒是否有报错，va</w:t>
            </w:r>
            <w:r w:rsidRPr="00A04B46">
              <w:rPr>
                <w:rFonts w:ascii="微软雅黑" w:eastAsia="微软雅黑" w:hAnsi="微软雅黑"/>
                <w:sz w:val="18"/>
              </w:rPr>
              <w:t>lue</w:t>
            </w:r>
            <w:r w:rsidRPr="00A04B46">
              <w:rPr>
                <w:rFonts w:ascii="微软雅黑" w:eastAsia="微软雅黑" w:hAnsi="微软雅黑" w:hint="eastAsia"/>
                <w:sz w:val="18"/>
              </w:rPr>
              <w:t>：指标结果，t</w:t>
            </w:r>
            <w:r w:rsidRPr="00A04B46">
              <w:rPr>
                <w:rFonts w:ascii="微软雅黑" w:eastAsia="微软雅黑" w:hAnsi="微软雅黑"/>
                <w:sz w:val="18"/>
              </w:rPr>
              <w:t>rue/false</w:t>
            </w:r>
            <w:r w:rsidRPr="00A04B46">
              <w:rPr>
                <w:rFonts w:ascii="微软雅黑" w:eastAsia="微软雅黑" w:hAnsi="微软雅黑" w:hint="eastAsia"/>
                <w:sz w:val="18"/>
              </w:rPr>
              <w:t>；stat</w:t>
            </w:r>
            <w:r w:rsidRPr="00A04B46">
              <w:rPr>
                <w:rFonts w:ascii="微软雅黑" w:eastAsia="微软雅黑" w:hAnsi="微软雅黑"/>
                <w:sz w:val="18"/>
              </w:rPr>
              <w:t>us: false</w:t>
            </w:r>
            <w:r w:rsidRPr="00A04B46">
              <w:rPr>
                <w:rFonts w:ascii="微软雅黑" w:eastAsia="微软雅黑" w:hAnsi="微软雅黑" w:hint="eastAsia"/>
                <w:sz w:val="18"/>
              </w:rPr>
              <w:t>异常</w:t>
            </w:r>
            <w:r w:rsidRPr="00A04B46">
              <w:rPr>
                <w:rFonts w:ascii="微软雅黑" w:eastAsia="微软雅黑" w:hAnsi="微软雅黑"/>
                <w:sz w:val="18"/>
              </w:rPr>
              <w:t>/true</w:t>
            </w:r>
            <w:r w:rsidRPr="00A04B46">
              <w:rPr>
                <w:rFonts w:ascii="微软雅黑" w:eastAsia="微软雅黑" w:hAnsi="微软雅黑" w:hint="eastAsia"/>
                <w:sz w:val="18"/>
              </w:rPr>
              <w:t xml:space="preserve">正常； </w:t>
            </w:r>
          </w:p>
        </w:tc>
      </w:tr>
      <w:tr w:rsidR="00F405BA" w:rsidRPr="00A04B46" w:rsidTr="0058245B">
        <w:tc>
          <w:tcPr>
            <w:tcW w:w="2062"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sz w:val="18"/>
              </w:rPr>
              <w:t>lastErrorInfo</w:t>
            </w:r>
          </w:p>
        </w:tc>
        <w:tc>
          <w:tcPr>
            <w:tcW w:w="1393"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sz w:val="18"/>
              </w:rPr>
              <w:t>object</w:t>
            </w:r>
          </w:p>
        </w:tc>
        <w:tc>
          <w:tcPr>
            <w:tcW w:w="5269"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hint="eastAsia"/>
                <w:sz w:val="18"/>
              </w:rPr>
              <w:t>最近一次报错信息，va</w:t>
            </w:r>
            <w:r w:rsidRPr="00A04B46">
              <w:rPr>
                <w:rFonts w:ascii="微软雅黑" w:eastAsia="微软雅黑" w:hAnsi="微软雅黑"/>
                <w:sz w:val="18"/>
              </w:rPr>
              <w:t>lue</w:t>
            </w:r>
            <w:r w:rsidRPr="00A04B46">
              <w:rPr>
                <w:rFonts w:ascii="微软雅黑" w:eastAsia="微软雅黑" w:hAnsi="微软雅黑" w:hint="eastAsia"/>
                <w:sz w:val="18"/>
              </w:rPr>
              <w:t>：指标结果；stat</w:t>
            </w:r>
            <w:r w:rsidRPr="00A04B46">
              <w:rPr>
                <w:rFonts w:ascii="微软雅黑" w:eastAsia="微软雅黑" w:hAnsi="微软雅黑"/>
                <w:sz w:val="18"/>
              </w:rPr>
              <w:t>us: false</w:t>
            </w:r>
            <w:r w:rsidRPr="00A04B46">
              <w:rPr>
                <w:rFonts w:ascii="微软雅黑" w:eastAsia="微软雅黑" w:hAnsi="微软雅黑" w:hint="eastAsia"/>
                <w:sz w:val="18"/>
              </w:rPr>
              <w:t>异常</w:t>
            </w:r>
            <w:r w:rsidRPr="00A04B46">
              <w:rPr>
                <w:rFonts w:ascii="微软雅黑" w:eastAsia="微软雅黑" w:hAnsi="微软雅黑"/>
                <w:sz w:val="18"/>
              </w:rPr>
              <w:t>/true</w:t>
            </w:r>
            <w:r w:rsidRPr="00A04B46">
              <w:rPr>
                <w:rFonts w:ascii="微软雅黑" w:eastAsia="微软雅黑" w:hAnsi="微软雅黑" w:hint="eastAsia"/>
                <w:sz w:val="18"/>
              </w:rPr>
              <w:t xml:space="preserve">正常； </w:t>
            </w:r>
          </w:p>
        </w:tc>
      </w:tr>
      <w:tr w:rsidR="00F405BA" w:rsidRPr="00A04B46" w:rsidTr="0058245B">
        <w:tc>
          <w:tcPr>
            <w:tcW w:w="2062"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sz w:val="18"/>
              </w:rPr>
              <w:lastRenderedPageBreak/>
              <w:t>lastErrorTime</w:t>
            </w:r>
          </w:p>
        </w:tc>
        <w:tc>
          <w:tcPr>
            <w:tcW w:w="1393"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hint="eastAsia"/>
                <w:sz w:val="18"/>
              </w:rPr>
              <w:t>o</w:t>
            </w:r>
            <w:r w:rsidRPr="00A04B46">
              <w:rPr>
                <w:rFonts w:ascii="微软雅黑" w:eastAsia="微软雅黑" w:hAnsi="微软雅黑"/>
                <w:sz w:val="18"/>
              </w:rPr>
              <w:t>bject</w:t>
            </w:r>
          </w:p>
        </w:tc>
        <w:tc>
          <w:tcPr>
            <w:tcW w:w="5269"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hint="eastAsia"/>
                <w:sz w:val="18"/>
              </w:rPr>
              <w:t>报错时间，va</w:t>
            </w:r>
            <w:r w:rsidRPr="00A04B46">
              <w:rPr>
                <w:rFonts w:ascii="微软雅黑" w:eastAsia="微软雅黑" w:hAnsi="微软雅黑"/>
                <w:sz w:val="18"/>
              </w:rPr>
              <w:t>lue</w:t>
            </w:r>
            <w:r w:rsidRPr="00A04B46">
              <w:rPr>
                <w:rFonts w:ascii="微软雅黑" w:eastAsia="微软雅黑" w:hAnsi="微软雅黑" w:hint="eastAsia"/>
                <w:sz w:val="18"/>
              </w:rPr>
              <w:t>：指标结果；stat</w:t>
            </w:r>
            <w:r w:rsidRPr="00A04B46">
              <w:rPr>
                <w:rFonts w:ascii="微软雅黑" w:eastAsia="微软雅黑" w:hAnsi="微软雅黑"/>
                <w:sz w:val="18"/>
              </w:rPr>
              <w:t>us: false</w:t>
            </w:r>
            <w:r w:rsidRPr="00A04B46">
              <w:rPr>
                <w:rFonts w:ascii="微软雅黑" w:eastAsia="微软雅黑" w:hAnsi="微软雅黑" w:hint="eastAsia"/>
                <w:sz w:val="18"/>
              </w:rPr>
              <w:t>异常</w:t>
            </w:r>
            <w:r w:rsidRPr="00A04B46">
              <w:rPr>
                <w:rFonts w:ascii="微软雅黑" w:eastAsia="微软雅黑" w:hAnsi="微软雅黑"/>
                <w:sz w:val="18"/>
              </w:rPr>
              <w:t>/true</w:t>
            </w:r>
            <w:r w:rsidRPr="00A04B46">
              <w:rPr>
                <w:rFonts w:ascii="微软雅黑" w:eastAsia="微软雅黑" w:hAnsi="微软雅黑" w:hint="eastAsia"/>
                <w:sz w:val="18"/>
              </w:rPr>
              <w:t xml:space="preserve">正常； </w:t>
            </w:r>
          </w:p>
        </w:tc>
      </w:tr>
      <w:tr w:rsidR="00F405BA" w:rsidRPr="00A04B46" w:rsidTr="0058245B">
        <w:tc>
          <w:tcPr>
            <w:tcW w:w="2062"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sz w:val="18"/>
              </w:rPr>
              <w:t>oldDevice</w:t>
            </w:r>
          </w:p>
        </w:tc>
        <w:tc>
          <w:tcPr>
            <w:tcW w:w="1393"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sz w:val="18"/>
              </w:rPr>
              <w:t>object</w:t>
            </w:r>
          </w:p>
        </w:tc>
        <w:tc>
          <w:tcPr>
            <w:tcW w:w="5269"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hint="eastAsia"/>
                <w:sz w:val="18"/>
              </w:rPr>
              <w:t>是否是老旧机顶盒，va</w:t>
            </w:r>
            <w:r w:rsidRPr="00A04B46">
              <w:rPr>
                <w:rFonts w:ascii="微软雅黑" w:eastAsia="微软雅黑" w:hAnsi="微软雅黑"/>
                <w:sz w:val="18"/>
              </w:rPr>
              <w:t>lue</w:t>
            </w:r>
            <w:r w:rsidRPr="00A04B46">
              <w:rPr>
                <w:rFonts w:ascii="微软雅黑" w:eastAsia="微软雅黑" w:hAnsi="微软雅黑" w:hint="eastAsia"/>
                <w:sz w:val="18"/>
              </w:rPr>
              <w:t>：指标结果；stat</w:t>
            </w:r>
            <w:r w:rsidRPr="00A04B46">
              <w:rPr>
                <w:rFonts w:ascii="微软雅黑" w:eastAsia="微软雅黑" w:hAnsi="微软雅黑"/>
                <w:sz w:val="18"/>
              </w:rPr>
              <w:t>us: false</w:t>
            </w:r>
            <w:r w:rsidRPr="00A04B46">
              <w:rPr>
                <w:rFonts w:ascii="微软雅黑" w:eastAsia="微软雅黑" w:hAnsi="微软雅黑" w:hint="eastAsia"/>
                <w:sz w:val="18"/>
              </w:rPr>
              <w:t>异常</w:t>
            </w:r>
            <w:r w:rsidRPr="00A04B46">
              <w:rPr>
                <w:rFonts w:ascii="微软雅黑" w:eastAsia="微软雅黑" w:hAnsi="微软雅黑"/>
                <w:sz w:val="18"/>
              </w:rPr>
              <w:t>/true</w:t>
            </w:r>
            <w:r w:rsidRPr="00A04B46">
              <w:rPr>
                <w:rFonts w:ascii="微软雅黑" w:eastAsia="微软雅黑" w:hAnsi="微软雅黑" w:hint="eastAsia"/>
                <w:sz w:val="18"/>
              </w:rPr>
              <w:t xml:space="preserve">正常； </w:t>
            </w:r>
          </w:p>
        </w:tc>
      </w:tr>
      <w:tr w:rsidR="00F405BA" w:rsidRPr="00A04B46" w:rsidTr="0058245B">
        <w:tc>
          <w:tcPr>
            <w:tcW w:w="2062"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hint="eastAsia"/>
                <w:sz w:val="18"/>
              </w:rPr>
              <w:t xml:space="preserve"> </w:t>
            </w:r>
            <w:r w:rsidRPr="00A04B46">
              <w:rPr>
                <w:rFonts w:ascii="微软雅黑" w:eastAsia="微软雅黑" w:hAnsi="微软雅黑"/>
                <w:sz w:val="18"/>
              </w:rPr>
              <w:t xml:space="preserve"> oltInfo</w:t>
            </w:r>
          </w:p>
        </w:tc>
        <w:tc>
          <w:tcPr>
            <w:tcW w:w="1393"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sz w:val="18"/>
              </w:rPr>
              <w:t>object</w:t>
            </w:r>
          </w:p>
        </w:tc>
        <w:tc>
          <w:tcPr>
            <w:tcW w:w="5269"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hint="eastAsia"/>
                <w:sz w:val="18"/>
              </w:rPr>
              <w:t>O</w:t>
            </w:r>
            <w:r w:rsidRPr="00A04B46">
              <w:rPr>
                <w:rFonts w:ascii="微软雅黑" w:eastAsia="微软雅黑" w:hAnsi="微软雅黑"/>
                <w:sz w:val="18"/>
              </w:rPr>
              <w:t>LT</w:t>
            </w:r>
            <w:r w:rsidRPr="00A04B46">
              <w:rPr>
                <w:rFonts w:ascii="微软雅黑" w:eastAsia="微软雅黑" w:hAnsi="微软雅黑" w:hint="eastAsia"/>
                <w:sz w:val="18"/>
              </w:rPr>
              <w:t>相关信息</w:t>
            </w:r>
          </w:p>
        </w:tc>
      </w:tr>
      <w:tr w:rsidR="00F405BA" w:rsidRPr="00A04B46" w:rsidTr="0058245B">
        <w:tc>
          <w:tcPr>
            <w:tcW w:w="2062"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sz w:val="18"/>
              </w:rPr>
              <w:t>stutterTimeRate</w:t>
            </w:r>
          </w:p>
        </w:tc>
        <w:tc>
          <w:tcPr>
            <w:tcW w:w="1393"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sz w:val="18"/>
              </w:rPr>
              <w:t>object</w:t>
            </w:r>
          </w:p>
        </w:tc>
        <w:tc>
          <w:tcPr>
            <w:tcW w:w="5269"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hint="eastAsia"/>
                <w:sz w:val="18"/>
              </w:rPr>
              <w:t>卡顿时长占比，va</w:t>
            </w:r>
            <w:r w:rsidRPr="00A04B46">
              <w:rPr>
                <w:rFonts w:ascii="微软雅黑" w:eastAsia="微软雅黑" w:hAnsi="微软雅黑"/>
                <w:sz w:val="18"/>
              </w:rPr>
              <w:t>lue</w:t>
            </w:r>
            <w:r w:rsidRPr="00A04B46">
              <w:rPr>
                <w:rFonts w:ascii="微软雅黑" w:eastAsia="微软雅黑" w:hAnsi="微软雅黑" w:hint="eastAsia"/>
                <w:sz w:val="18"/>
              </w:rPr>
              <w:t>：指标结果；stat</w:t>
            </w:r>
            <w:r w:rsidRPr="00A04B46">
              <w:rPr>
                <w:rFonts w:ascii="微软雅黑" w:eastAsia="微软雅黑" w:hAnsi="微软雅黑"/>
                <w:sz w:val="18"/>
              </w:rPr>
              <w:t>us: false</w:t>
            </w:r>
            <w:r w:rsidRPr="00A04B46">
              <w:rPr>
                <w:rFonts w:ascii="微软雅黑" w:eastAsia="微软雅黑" w:hAnsi="微软雅黑" w:hint="eastAsia"/>
                <w:sz w:val="18"/>
              </w:rPr>
              <w:t>异常</w:t>
            </w:r>
            <w:r w:rsidRPr="00A04B46">
              <w:rPr>
                <w:rFonts w:ascii="微软雅黑" w:eastAsia="微软雅黑" w:hAnsi="微软雅黑"/>
                <w:sz w:val="18"/>
              </w:rPr>
              <w:t>/true</w:t>
            </w:r>
            <w:r w:rsidRPr="00A04B46">
              <w:rPr>
                <w:rFonts w:ascii="微软雅黑" w:eastAsia="微软雅黑" w:hAnsi="微软雅黑" w:hint="eastAsia"/>
                <w:sz w:val="18"/>
              </w:rPr>
              <w:t xml:space="preserve">正常； </w:t>
            </w:r>
          </w:p>
        </w:tc>
      </w:tr>
      <w:tr w:rsidR="00F405BA" w:rsidRPr="00A04B46" w:rsidTr="0058245B">
        <w:tc>
          <w:tcPr>
            <w:tcW w:w="2062"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hint="eastAsia"/>
                <w:sz w:val="18"/>
              </w:rPr>
              <w:t xml:space="preserve"> </w:t>
            </w:r>
            <w:r w:rsidRPr="00A04B46">
              <w:rPr>
                <w:rFonts w:ascii="微软雅黑" w:eastAsia="微软雅黑" w:hAnsi="微软雅黑"/>
                <w:sz w:val="18"/>
              </w:rPr>
              <w:t xml:space="preserve"> </w:t>
            </w:r>
            <w:r w:rsidRPr="00A04B46">
              <w:rPr>
                <w:rFonts w:ascii="微软雅黑" w:eastAsia="微软雅黑" w:hAnsi="微软雅黑" w:hint="eastAsia"/>
                <w:sz w:val="18"/>
              </w:rPr>
              <w:t>br</w:t>
            </w:r>
            <w:r w:rsidRPr="00A04B46">
              <w:rPr>
                <w:rFonts w:ascii="微软雅黑" w:eastAsia="微软雅黑" w:hAnsi="微软雅黑"/>
                <w:sz w:val="18"/>
              </w:rPr>
              <w:t>asInfo</w:t>
            </w:r>
          </w:p>
        </w:tc>
        <w:tc>
          <w:tcPr>
            <w:tcW w:w="1393"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sz w:val="18"/>
              </w:rPr>
              <w:t>object</w:t>
            </w:r>
          </w:p>
        </w:tc>
        <w:tc>
          <w:tcPr>
            <w:tcW w:w="5269"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shd w:val="clear" w:color="auto" w:fill="FFFFFF"/>
              </w:rPr>
            </w:pPr>
            <w:r w:rsidRPr="00A04B46">
              <w:rPr>
                <w:rFonts w:ascii="微软雅黑" w:eastAsia="微软雅黑" w:hAnsi="微软雅黑"/>
                <w:sz w:val="18"/>
              </w:rPr>
              <w:t>BRAS</w:t>
            </w:r>
            <w:r w:rsidRPr="00A04B46">
              <w:rPr>
                <w:rFonts w:ascii="微软雅黑" w:eastAsia="微软雅黑" w:hAnsi="微软雅黑" w:hint="eastAsia"/>
                <w:sz w:val="18"/>
              </w:rPr>
              <w:t>相关信息</w:t>
            </w:r>
          </w:p>
        </w:tc>
      </w:tr>
      <w:tr w:rsidR="00F405BA" w:rsidRPr="00A04B46" w:rsidTr="0058245B">
        <w:tc>
          <w:tcPr>
            <w:tcW w:w="2062"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sz w:val="18"/>
              </w:rPr>
              <w:t>stutterTimeRate</w:t>
            </w:r>
          </w:p>
        </w:tc>
        <w:tc>
          <w:tcPr>
            <w:tcW w:w="1393"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sz w:val="18"/>
              </w:rPr>
              <w:t>object</w:t>
            </w:r>
          </w:p>
        </w:tc>
        <w:tc>
          <w:tcPr>
            <w:tcW w:w="5269"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shd w:val="clear" w:color="auto" w:fill="FFFFFF"/>
              </w:rPr>
            </w:pPr>
            <w:r w:rsidRPr="00A04B46">
              <w:rPr>
                <w:rFonts w:ascii="微软雅黑" w:eastAsia="微软雅黑" w:hAnsi="微软雅黑" w:hint="eastAsia"/>
                <w:sz w:val="18"/>
              </w:rPr>
              <w:t>卡顿时长占比，va</w:t>
            </w:r>
            <w:r w:rsidRPr="00A04B46">
              <w:rPr>
                <w:rFonts w:ascii="微软雅黑" w:eastAsia="微软雅黑" w:hAnsi="微软雅黑"/>
                <w:sz w:val="18"/>
              </w:rPr>
              <w:t>lue</w:t>
            </w:r>
            <w:r w:rsidRPr="00A04B46">
              <w:rPr>
                <w:rFonts w:ascii="微软雅黑" w:eastAsia="微软雅黑" w:hAnsi="微软雅黑" w:hint="eastAsia"/>
                <w:sz w:val="18"/>
              </w:rPr>
              <w:t>：指标结果；stat</w:t>
            </w:r>
            <w:r w:rsidRPr="00A04B46">
              <w:rPr>
                <w:rFonts w:ascii="微软雅黑" w:eastAsia="微软雅黑" w:hAnsi="微软雅黑"/>
                <w:sz w:val="18"/>
              </w:rPr>
              <w:t>us: false</w:t>
            </w:r>
            <w:r w:rsidRPr="00A04B46">
              <w:rPr>
                <w:rFonts w:ascii="微软雅黑" w:eastAsia="微软雅黑" w:hAnsi="微软雅黑" w:hint="eastAsia"/>
                <w:sz w:val="18"/>
              </w:rPr>
              <w:t>异常</w:t>
            </w:r>
            <w:r w:rsidRPr="00A04B46">
              <w:rPr>
                <w:rFonts w:ascii="微软雅黑" w:eastAsia="微软雅黑" w:hAnsi="微软雅黑"/>
                <w:sz w:val="18"/>
              </w:rPr>
              <w:t>/true</w:t>
            </w:r>
            <w:r w:rsidRPr="00A04B46">
              <w:rPr>
                <w:rFonts w:ascii="微软雅黑" w:eastAsia="微软雅黑" w:hAnsi="微软雅黑" w:hint="eastAsia"/>
                <w:sz w:val="18"/>
              </w:rPr>
              <w:t>正常；</w:t>
            </w:r>
            <w:r w:rsidRPr="00A04B46">
              <w:rPr>
                <w:rFonts w:ascii="微软雅黑" w:eastAsia="微软雅黑" w:hAnsi="微软雅黑"/>
                <w:sz w:val="18"/>
                <w:shd w:val="clear" w:color="auto" w:fill="FFFFFF"/>
              </w:rPr>
              <w:t xml:space="preserve"> </w:t>
            </w:r>
          </w:p>
        </w:tc>
      </w:tr>
      <w:tr w:rsidR="00F405BA" w:rsidRPr="00A04B46" w:rsidTr="0058245B">
        <w:tc>
          <w:tcPr>
            <w:tcW w:w="2062"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Chars="100" w:firstLine="180"/>
              <w:textAlignment w:val="top"/>
              <w:rPr>
                <w:rFonts w:ascii="微软雅黑" w:eastAsia="微软雅黑" w:hAnsi="微软雅黑"/>
                <w:sz w:val="18"/>
              </w:rPr>
            </w:pPr>
            <w:r w:rsidRPr="00A04B46">
              <w:rPr>
                <w:rFonts w:ascii="微软雅黑" w:eastAsia="微软雅黑" w:hAnsi="微软雅黑"/>
                <w:sz w:val="18"/>
              </w:rPr>
              <w:t>cpInfo</w:t>
            </w:r>
          </w:p>
        </w:tc>
        <w:tc>
          <w:tcPr>
            <w:tcW w:w="1393"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hint="eastAsia"/>
                <w:sz w:val="18"/>
              </w:rPr>
              <w:t>o</w:t>
            </w:r>
            <w:r w:rsidRPr="00A04B46">
              <w:rPr>
                <w:rFonts w:ascii="微软雅黑" w:eastAsia="微软雅黑" w:hAnsi="微软雅黑"/>
                <w:sz w:val="18"/>
              </w:rPr>
              <w:t>bject</w:t>
            </w:r>
          </w:p>
        </w:tc>
        <w:tc>
          <w:tcPr>
            <w:tcW w:w="5269"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shd w:val="clear" w:color="auto" w:fill="FFFFFF"/>
              </w:rPr>
            </w:pPr>
            <w:r w:rsidRPr="00A04B46">
              <w:rPr>
                <w:rFonts w:ascii="微软雅黑" w:eastAsia="微软雅黑" w:hAnsi="微软雅黑" w:hint="eastAsia"/>
                <w:sz w:val="18"/>
                <w:shd w:val="clear" w:color="auto" w:fill="FFFFFF"/>
              </w:rPr>
              <w:t>牌照方相关信息</w:t>
            </w:r>
          </w:p>
        </w:tc>
      </w:tr>
      <w:tr w:rsidR="00F405BA" w:rsidRPr="00A04B46" w:rsidTr="0058245B">
        <w:tc>
          <w:tcPr>
            <w:tcW w:w="2062"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sz w:val="18"/>
              </w:rPr>
              <w:t>stutterTimeRate</w:t>
            </w:r>
          </w:p>
        </w:tc>
        <w:tc>
          <w:tcPr>
            <w:tcW w:w="1393"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sz w:val="18"/>
              </w:rPr>
              <w:t>object</w:t>
            </w:r>
          </w:p>
        </w:tc>
        <w:tc>
          <w:tcPr>
            <w:tcW w:w="5269"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shd w:val="clear" w:color="auto" w:fill="FFFFFF"/>
              </w:rPr>
            </w:pPr>
            <w:r w:rsidRPr="00A04B46">
              <w:rPr>
                <w:rFonts w:ascii="微软雅黑" w:eastAsia="微软雅黑" w:hAnsi="微软雅黑" w:hint="eastAsia"/>
                <w:sz w:val="18"/>
              </w:rPr>
              <w:t>卡顿时长占比，va</w:t>
            </w:r>
            <w:r w:rsidRPr="00A04B46">
              <w:rPr>
                <w:rFonts w:ascii="微软雅黑" w:eastAsia="微软雅黑" w:hAnsi="微软雅黑"/>
                <w:sz w:val="18"/>
              </w:rPr>
              <w:t>lue</w:t>
            </w:r>
            <w:r w:rsidRPr="00A04B46">
              <w:rPr>
                <w:rFonts w:ascii="微软雅黑" w:eastAsia="微软雅黑" w:hAnsi="微软雅黑" w:hint="eastAsia"/>
                <w:sz w:val="18"/>
              </w:rPr>
              <w:t>：指标结果；stat</w:t>
            </w:r>
            <w:r w:rsidRPr="00A04B46">
              <w:rPr>
                <w:rFonts w:ascii="微软雅黑" w:eastAsia="微软雅黑" w:hAnsi="微软雅黑"/>
                <w:sz w:val="18"/>
              </w:rPr>
              <w:t>us: false</w:t>
            </w:r>
            <w:r w:rsidRPr="00A04B46">
              <w:rPr>
                <w:rFonts w:ascii="微软雅黑" w:eastAsia="微软雅黑" w:hAnsi="微软雅黑" w:hint="eastAsia"/>
                <w:sz w:val="18"/>
              </w:rPr>
              <w:t>异常</w:t>
            </w:r>
            <w:r w:rsidRPr="00A04B46">
              <w:rPr>
                <w:rFonts w:ascii="微软雅黑" w:eastAsia="微软雅黑" w:hAnsi="微软雅黑"/>
                <w:sz w:val="18"/>
              </w:rPr>
              <w:t>/true</w:t>
            </w:r>
            <w:r w:rsidRPr="00A04B46">
              <w:rPr>
                <w:rFonts w:ascii="微软雅黑" w:eastAsia="微软雅黑" w:hAnsi="微软雅黑" w:hint="eastAsia"/>
                <w:sz w:val="18"/>
              </w:rPr>
              <w:t>正常；</w:t>
            </w:r>
            <w:r w:rsidRPr="00A04B46">
              <w:rPr>
                <w:rFonts w:ascii="微软雅黑" w:eastAsia="微软雅黑" w:hAnsi="微软雅黑"/>
                <w:sz w:val="18"/>
                <w:shd w:val="clear" w:color="auto" w:fill="FFFFFF"/>
              </w:rPr>
              <w:t xml:space="preserve"> </w:t>
            </w:r>
          </w:p>
        </w:tc>
      </w:tr>
      <w:tr w:rsidR="00F405BA" w:rsidRPr="00A04B46" w:rsidTr="0058245B">
        <w:tc>
          <w:tcPr>
            <w:tcW w:w="2062"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sz w:val="18"/>
              </w:rPr>
              <w:t>epgDelay</w:t>
            </w:r>
          </w:p>
        </w:tc>
        <w:tc>
          <w:tcPr>
            <w:tcW w:w="1393"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sz w:val="18"/>
              </w:rPr>
              <w:t>object</w:t>
            </w:r>
          </w:p>
        </w:tc>
        <w:tc>
          <w:tcPr>
            <w:tcW w:w="5269"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shd w:val="clear" w:color="auto" w:fill="FFFFFF"/>
              </w:rPr>
            </w:pPr>
            <w:r w:rsidRPr="00A04B46">
              <w:rPr>
                <w:rFonts w:ascii="微软雅黑" w:eastAsia="微软雅黑" w:hAnsi="微软雅黑" w:hint="eastAsia"/>
                <w:sz w:val="18"/>
              </w:rPr>
              <w:t>EPG时延，va</w:t>
            </w:r>
            <w:r w:rsidRPr="00A04B46">
              <w:rPr>
                <w:rFonts w:ascii="微软雅黑" w:eastAsia="微软雅黑" w:hAnsi="微软雅黑"/>
                <w:sz w:val="18"/>
              </w:rPr>
              <w:t>lue</w:t>
            </w:r>
            <w:r w:rsidRPr="00A04B46">
              <w:rPr>
                <w:rFonts w:ascii="微软雅黑" w:eastAsia="微软雅黑" w:hAnsi="微软雅黑" w:hint="eastAsia"/>
                <w:sz w:val="18"/>
              </w:rPr>
              <w:t>：指标结果，单位：毫秒；stat</w:t>
            </w:r>
            <w:r w:rsidRPr="00A04B46">
              <w:rPr>
                <w:rFonts w:ascii="微软雅黑" w:eastAsia="微软雅黑" w:hAnsi="微软雅黑"/>
                <w:sz w:val="18"/>
              </w:rPr>
              <w:t>us: false</w:t>
            </w:r>
            <w:r w:rsidRPr="00A04B46">
              <w:rPr>
                <w:rFonts w:ascii="微软雅黑" w:eastAsia="微软雅黑" w:hAnsi="微软雅黑" w:hint="eastAsia"/>
                <w:sz w:val="18"/>
              </w:rPr>
              <w:t>异常</w:t>
            </w:r>
            <w:r w:rsidRPr="00A04B46">
              <w:rPr>
                <w:rFonts w:ascii="微软雅黑" w:eastAsia="微软雅黑" w:hAnsi="微软雅黑"/>
                <w:sz w:val="18"/>
              </w:rPr>
              <w:t>/true</w:t>
            </w:r>
            <w:r w:rsidRPr="00A04B46">
              <w:rPr>
                <w:rFonts w:ascii="微软雅黑" w:eastAsia="微软雅黑" w:hAnsi="微软雅黑" w:hint="eastAsia"/>
                <w:sz w:val="18"/>
              </w:rPr>
              <w:t>正常；</w:t>
            </w:r>
            <w:r w:rsidRPr="00A04B46">
              <w:rPr>
                <w:rFonts w:ascii="微软雅黑" w:eastAsia="微软雅黑" w:hAnsi="微软雅黑"/>
                <w:sz w:val="18"/>
              </w:rPr>
              <w:t>suggest</w:t>
            </w:r>
            <w:r w:rsidRPr="00A04B46">
              <w:rPr>
                <w:rFonts w:ascii="微软雅黑" w:eastAsia="微软雅黑" w:hAnsi="微软雅黑" w:hint="eastAsia"/>
                <w:sz w:val="18"/>
              </w:rPr>
              <w:t>：指标建议结果</w:t>
            </w:r>
          </w:p>
        </w:tc>
      </w:tr>
      <w:tr w:rsidR="00F405BA" w:rsidRPr="00A04B46" w:rsidTr="0058245B">
        <w:tc>
          <w:tcPr>
            <w:tcW w:w="2062"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sz w:val="18"/>
              </w:rPr>
              <w:lastRenderedPageBreak/>
              <w:t>epgSuccessRate</w:t>
            </w:r>
          </w:p>
        </w:tc>
        <w:tc>
          <w:tcPr>
            <w:tcW w:w="1393"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sz w:val="18"/>
              </w:rPr>
              <w:t>object</w:t>
            </w:r>
          </w:p>
        </w:tc>
        <w:tc>
          <w:tcPr>
            <w:tcW w:w="5269"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shd w:val="clear" w:color="auto" w:fill="FFFFFF"/>
              </w:rPr>
            </w:pPr>
            <w:r w:rsidRPr="00A04B46">
              <w:rPr>
                <w:rFonts w:ascii="微软雅黑" w:eastAsia="微软雅黑" w:hAnsi="微软雅黑" w:hint="eastAsia"/>
                <w:sz w:val="18"/>
              </w:rPr>
              <w:t>EPG成功率，va</w:t>
            </w:r>
            <w:r w:rsidRPr="00A04B46">
              <w:rPr>
                <w:rFonts w:ascii="微软雅黑" w:eastAsia="微软雅黑" w:hAnsi="微软雅黑"/>
                <w:sz w:val="18"/>
              </w:rPr>
              <w:t>lue</w:t>
            </w:r>
            <w:r w:rsidRPr="00A04B46">
              <w:rPr>
                <w:rFonts w:ascii="微软雅黑" w:eastAsia="微软雅黑" w:hAnsi="微软雅黑" w:hint="eastAsia"/>
                <w:sz w:val="18"/>
              </w:rPr>
              <w:t>：指标结果；stat</w:t>
            </w:r>
            <w:r w:rsidRPr="00A04B46">
              <w:rPr>
                <w:rFonts w:ascii="微软雅黑" w:eastAsia="微软雅黑" w:hAnsi="微软雅黑"/>
                <w:sz w:val="18"/>
              </w:rPr>
              <w:t>us: false</w:t>
            </w:r>
            <w:r w:rsidRPr="00A04B46">
              <w:rPr>
                <w:rFonts w:ascii="微软雅黑" w:eastAsia="微软雅黑" w:hAnsi="微软雅黑" w:hint="eastAsia"/>
                <w:sz w:val="18"/>
              </w:rPr>
              <w:t>异常</w:t>
            </w:r>
            <w:r w:rsidRPr="00A04B46">
              <w:rPr>
                <w:rFonts w:ascii="微软雅黑" w:eastAsia="微软雅黑" w:hAnsi="微软雅黑"/>
                <w:sz w:val="18"/>
              </w:rPr>
              <w:t>/true</w:t>
            </w:r>
            <w:r w:rsidRPr="00A04B46">
              <w:rPr>
                <w:rFonts w:ascii="微软雅黑" w:eastAsia="微软雅黑" w:hAnsi="微软雅黑" w:hint="eastAsia"/>
                <w:sz w:val="18"/>
              </w:rPr>
              <w:t>正常；</w:t>
            </w:r>
            <w:r w:rsidRPr="00A04B46">
              <w:rPr>
                <w:rFonts w:ascii="微软雅黑" w:eastAsia="微软雅黑" w:hAnsi="微软雅黑"/>
                <w:sz w:val="18"/>
                <w:shd w:val="clear" w:color="auto" w:fill="FFFFFF"/>
              </w:rPr>
              <w:t xml:space="preserve"> </w:t>
            </w:r>
          </w:p>
        </w:tc>
      </w:tr>
      <w:tr w:rsidR="00F405BA" w:rsidRPr="00A04B46" w:rsidTr="0058245B">
        <w:tc>
          <w:tcPr>
            <w:tcW w:w="2062"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Chars="100" w:firstLine="180"/>
              <w:textAlignment w:val="top"/>
              <w:rPr>
                <w:rFonts w:ascii="微软雅黑" w:eastAsia="微软雅黑" w:hAnsi="微软雅黑"/>
                <w:sz w:val="18"/>
              </w:rPr>
            </w:pPr>
            <w:r w:rsidRPr="00A04B46">
              <w:rPr>
                <w:rFonts w:ascii="微软雅黑" w:eastAsia="微软雅黑" w:hAnsi="微软雅黑"/>
                <w:sz w:val="18"/>
              </w:rPr>
              <w:t>cdnInfo</w:t>
            </w:r>
          </w:p>
        </w:tc>
        <w:tc>
          <w:tcPr>
            <w:tcW w:w="1393"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hint="eastAsia"/>
                <w:sz w:val="18"/>
              </w:rPr>
              <w:t>o</w:t>
            </w:r>
            <w:r w:rsidRPr="00A04B46">
              <w:rPr>
                <w:rFonts w:ascii="微软雅黑" w:eastAsia="微软雅黑" w:hAnsi="微软雅黑"/>
                <w:sz w:val="18"/>
              </w:rPr>
              <w:t>bject</w:t>
            </w:r>
          </w:p>
        </w:tc>
        <w:tc>
          <w:tcPr>
            <w:tcW w:w="5269"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shd w:val="clear" w:color="auto" w:fill="FFFFFF"/>
              </w:rPr>
            </w:pPr>
            <w:r w:rsidRPr="00A04B46">
              <w:rPr>
                <w:rFonts w:ascii="微软雅黑" w:eastAsia="微软雅黑" w:hAnsi="微软雅黑" w:hint="eastAsia"/>
                <w:sz w:val="18"/>
                <w:shd w:val="clear" w:color="auto" w:fill="FFFFFF"/>
              </w:rPr>
              <w:t>CDN相关信息</w:t>
            </w:r>
          </w:p>
        </w:tc>
      </w:tr>
      <w:tr w:rsidR="00F405BA" w:rsidRPr="00A04B46" w:rsidTr="0058245B">
        <w:tc>
          <w:tcPr>
            <w:tcW w:w="2062"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sz w:val="18"/>
              </w:rPr>
              <w:t>firstBufferTime</w:t>
            </w:r>
          </w:p>
        </w:tc>
        <w:tc>
          <w:tcPr>
            <w:tcW w:w="1393"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sz w:val="18"/>
              </w:rPr>
              <w:t>object</w:t>
            </w:r>
          </w:p>
        </w:tc>
        <w:tc>
          <w:tcPr>
            <w:tcW w:w="5269"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shd w:val="clear" w:color="auto" w:fill="FFFFFF"/>
              </w:rPr>
            </w:pPr>
            <w:r w:rsidRPr="00A04B46">
              <w:rPr>
                <w:rFonts w:ascii="微软雅黑" w:eastAsia="微软雅黑" w:hAnsi="微软雅黑" w:hint="eastAsia"/>
                <w:sz w:val="18"/>
              </w:rPr>
              <w:t>首次加载时长，va</w:t>
            </w:r>
            <w:r w:rsidRPr="00A04B46">
              <w:rPr>
                <w:rFonts w:ascii="微软雅黑" w:eastAsia="微软雅黑" w:hAnsi="微软雅黑"/>
                <w:sz w:val="18"/>
              </w:rPr>
              <w:t>lue</w:t>
            </w:r>
            <w:r w:rsidRPr="00A04B46">
              <w:rPr>
                <w:rFonts w:ascii="微软雅黑" w:eastAsia="微软雅黑" w:hAnsi="微软雅黑" w:hint="eastAsia"/>
                <w:sz w:val="18"/>
              </w:rPr>
              <w:t>：指标结果，单位：毫秒；stat</w:t>
            </w:r>
            <w:r w:rsidRPr="00A04B46">
              <w:rPr>
                <w:rFonts w:ascii="微软雅黑" w:eastAsia="微软雅黑" w:hAnsi="微软雅黑"/>
                <w:sz w:val="18"/>
              </w:rPr>
              <w:t>us: false</w:t>
            </w:r>
            <w:r w:rsidRPr="00A04B46">
              <w:rPr>
                <w:rFonts w:ascii="微软雅黑" w:eastAsia="微软雅黑" w:hAnsi="微软雅黑" w:hint="eastAsia"/>
                <w:sz w:val="18"/>
              </w:rPr>
              <w:t>异常</w:t>
            </w:r>
            <w:r w:rsidRPr="00A04B46">
              <w:rPr>
                <w:rFonts w:ascii="微软雅黑" w:eastAsia="微软雅黑" w:hAnsi="微软雅黑"/>
                <w:sz w:val="18"/>
              </w:rPr>
              <w:t>/true</w:t>
            </w:r>
            <w:r w:rsidRPr="00A04B46">
              <w:rPr>
                <w:rFonts w:ascii="微软雅黑" w:eastAsia="微软雅黑" w:hAnsi="微软雅黑" w:hint="eastAsia"/>
                <w:sz w:val="18"/>
              </w:rPr>
              <w:t>正常；</w:t>
            </w:r>
            <w:r w:rsidRPr="00A04B46">
              <w:rPr>
                <w:rFonts w:ascii="微软雅黑" w:eastAsia="微软雅黑" w:hAnsi="微软雅黑"/>
                <w:sz w:val="18"/>
                <w:shd w:val="clear" w:color="auto" w:fill="FFFFFF"/>
              </w:rPr>
              <w:t xml:space="preserve"> </w:t>
            </w:r>
          </w:p>
        </w:tc>
      </w:tr>
      <w:tr w:rsidR="00F405BA" w:rsidRPr="00A04B46" w:rsidTr="0058245B">
        <w:tc>
          <w:tcPr>
            <w:tcW w:w="2062"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hint="eastAsia"/>
                <w:sz w:val="18"/>
              </w:rPr>
              <w:t>s</w:t>
            </w:r>
            <w:r w:rsidRPr="00A04B46">
              <w:rPr>
                <w:rFonts w:ascii="微软雅黑" w:eastAsia="微软雅黑" w:hAnsi="微软雅黑"/>
                <w:sz w:val="18"/>
              </w:rPr>
              <w:t>uccessRate</w:t>
            </w:r>
          </w:p>
        </w:tc>
        <w:tc>
          <w:tcPr>
            <w:tcW w:w="1393"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sz w:val="18"/>
              </w:rPr>
              <w:t>object</w:t>
            </w:r>
          </w:p>
        </w:tc>
        <w:tc>
          <w:tcPr>
            <w:tcW w:w="5269"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shd w:val="clear" w:color="auto" w:fill="FFFFFF"/>
              </w:rPr>
            </w:pPr>
            <w:r w:rsidRPr="00A04B46">
              <w:rPr>
                <w:rFonts w:ascii="微软雅黑" w:eastAsia="微软雅黑" w:hAnsi="微软雅黑" w:hint="eastAsia"/>
                <w:sz w:val="18"/>
              </w:rPr>
              <w:t>播放成功率，va</w:t>
            </w:r>
            <w:r w:rsidRPr="00A04B46">
              <w:rPr>
                <w:rFonts w:ascii="微软雅黑" w:eastAsia="微软雅黑" w:hAnsi="微软雅黑"/>
                <w:sz w:val="18"/>
              </w:rPr>
              <w:t>lue</w:t>
            </w:r>
            <w:r w:rsidRPr="00A04B46">
              <w:rPr>
                <w:rFonts w:ascii="微软雅黑" w:eastAsia="微软雅黑" w:hAnsi="微软雅黑" w:hint="eastAsia"/>
                <w:sz w:val="18"/>
              </w:rPr>
              <w:t>：指标结果；stat</w:t>
            </w:r>
            <w:r w:rsidRPr="00A04B46">
              <w:rPr>
                <w:rFonts w:ascii="微软雅黑" w:eastAsia="微软雅黑" w:hAnsi="微软雅黑"/>
                <w:sz w:val="18"/>
              </w:rPr>
              <w:t>us: false</w:t>
            </w:r>
            <w:r w:rsidRPr="00A04B46">
              <w:rPr>
                <w:rFonts w:ascii="微软雅黑" w:eastAsia="微软雅黑" w:hAnsi="微软雅黑" w:hint="eastAsia"/>
                <w:sz w:val="18"/>
              </w:rPr>
              <w:t>异常</w:t>
            </w:r>
            <w:r w:rsidRPr="00A04B46">
              <w:rPr>
                <w:rFonts w:ascii="微软雅黑" w:eastAsia="微软雅黑" w:hAnsi="微软雅黑"/>
                <w:sz w:val="18"/>
              </w:rPr>
              <w:t>/true</w:t>
            </w:r>
            <w:r w:rsidRPr="00A04B46">
              <w:rPr>
                <w:rFonts w:ascii="微软雅黑" w:eastAsia="微软雅黑" w:hAnsi="微软雅黑" w:hint="eastAsia"/>
                <w:sz w:val="18"/>
              </w:rPr>
              <w:t>正常；</w:t>
            </w:r>
            <w:r w:rsidRPr="00A04B46">
              <w:rPr>
                <w:rFonts w:ascii="微软雅黑" w:eastAsia="微软雅黑" w:hAnsi="微软雅黑"/>
                <w:sz w:val="18"/>
                <w:shd w:val="clear" w:color="auto" w:fill="FFFFFF"/>
              </w:rPr>
              <w:t xml:space="preserve"> </w:t>
            </w:r>
          </w:p>
        </w:tc>
      </w:tr>
      <w:tr w:rsidR="00F405BA" w:rsidRPr="00A04B46" w:rsidTr="0058245B">
        <w:tc>
          <w:tcPr>
            <w:tcW w:w="2062"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sz w:val="18"/>
              </w:rPr>
              <w:t>stutterTimeRate</w:t>
            </w:r>
          </w:p>
        </w:tc>
        <w:tc>
          <w:tcPr>
            <w:tcW w:w="1393"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rPr>
            </w:pPr>
            <w:r w:rsidRPr="00A04B46">
              <w:rPr>
                <w:rFonts w:ascii="微软雅黑" w:eastAsia="微软雅黑" w:hAnsi="微软雅黑"/>
                <w:sz w:val="18"/>
              </w:rPr>
              <w:t>object</w:t>
            </w:r>
          </w:p>
        </w:tc>
        <w:tc>
          <w:tcPr>
            <w:tcW w:w="5269" w:type="dxa"/>
            <w:tcBorders>
              <w:top w:val="single" w:sz="6" w:space="0" w:color="529DC4"/>
              <w:left w:val="single" w:sz="6" w:space="0" w:color="529DC4"/>
              <w:bottom w:val="single" w:sz="6" w:space="0" w:color="529DC4"/>
              <w:right w:val="single" w:sz="6" w:space="0" w:color="529DC4"/>
            </w:tcBorders>
            <w:tcMar>
              <w:top w:w="30" w:type="dxa"/>
              <w:left w:w="75" w:type="dxa"/>
              <w:bottom w:w="30" w:type="dxa"/>
              <w:right w:w="75" w:type="dxa"/>
            </w:tcMar>
          </w:tcPr>
          <w:p w:rsidR="00F405BA" w:rsidRPr="00A04B46" w:rsidRDefault="00F405BA" w:rsidP="0058245B">
            <w:pPr>
              <w:autoSpaceDN w:val="0"/>
              <w:ind w:firstLine="360"/>
              <w:textAlignment w:val="top"/>
              <w:rPr>
                <w:rFonts w:ascii="微软雅黑" w:eastAsia="微软雅黑" w:hAnsi="微软雅黑"/>
                <w:sz w:val="18"/>
                <w:shd w:val="clear" w:color="auto" w:fill="FFFFFF"/>
              </w:rPr>
            </w:pPr>
            <w:r w:rsidRPr="00A04B46">
              <w:rPr>
                <w:rFonts w:ascii="微软雅黑" w:eastAsia="微软雅黑" w:hAnsi="微软雅黑" w:hint="eastAsia"/>
                <w:sz w:val="18"/>
              </w:rPr>
              <w:t>卡顿时长占比，va</w:t>
            </w:r>
            <w:r w:rsidRPr="00A04B46">
              <w:rPr>
                <w:rFonts w:ascii="微软雅黑" w:eastAsia="微软雅黑" w:hAnsi="微软雅黑"/>
                <w:sz w:val="18"/>
              </w:rPr>
              <w:t>lue</w:t>
            </w:r>
            <w:r w:rsidRPr="00A04B46">
              <w:rPr>
                <w:rFonts w:ascii="微软雅黑" w:eastAsia="微软雅黑" w:hAnsi="微软雅黑" w:hint="eastAsia"/>
                <w:sz w:val="18"/>
              </w:rPr>
              <w:t>：指标结果；stat</w:t>
            </w:r>
            <w:r w:rsidRPr="00A04B46">
              <w:rPr>
                <w:rFonts w:ascii="微软雅黑" w:eastAsia="微软雅黑" w:hAnsi="微软雅黑"/>
                <w:sz w:val="18"/>
              </w:rPr>
              <w:t>us: false</w:t>
            </w:r>
            <w:r w:rsidRPr="00A04B46">
              <w:rPr>
                <w:rFonts w:ascii="微软雅黑" w:eastAsia="微软雅黑" w:hAnsi="微软雅黑" w:hint="eastAsia"/>
                <w:sz w:val="18"/>
              </w:rPr>
              <w:t>异常</w:t>
            </w:r>
            <w:r w:rsidRPr="00A04B46">
              <w:rPr>
                <w:rFonts w:ascii="微软雅黑" w:eastAsia="微软雅黑" w:hAnsi="微软雅黑"/>
                <w:sz w:val="18"/>
              </w:rPr>
              <w:t>/true</w:t>
            </w:r>
            <w:r w:rsidRPr="00A04B46">
              <w:rPr>
                <w:rFonts w:ascii="微软雅黑" w:eastAsia="微软雅黑" w:hAnsi="微软雅黑" w:hint="eastAsia"/>
                <w:sz w:val="18"/>
              </w:rPr>
              <w:t>正常；</w:t>
            </w:r>
          </w:p>
        </w:tc>
      </w:tr>
    </w:tbl>
    <w:p w:rsidR="00F405BA" w:rsidRPr="00A04B46" w:rsidRDefault="00F405BA" w:rsidP="00F405BA">
      <w:pPr>
        <w:ind w:firstLine="480"/>
      </w:pPr>
    </w:p>
    <w:p w:rsidR="00F405BA" w:rsidRPr="00A04B46" w:rsidRDefault="00F405BA" w:rsidP="00F405BA">
      <w:pPr>
        <w:ind w:firstLine="480"/>
      </w:pPr>
      <w:r w:rsidRPr="00A04B46">
        <w:rPr>
          <w:rFonts w:hint="eastAsia"/>
        </w:rPr>
        <w:t>互联网电视播放记录查询</w:t>
      </w:r>
    </w:p>
    <w:p w:rsidR="00F405BA" w:rsidRPr="00A04B46" w:rsidRDefault="00F405BA" w:rsidP="00F405BA">
      <w:pPr>
        <w:pStyle w:val="6"/>
      </w:pPr>
      <w:bookmarkStart w:id="2108" w:name="_Toc130046971"/>
      <w:bookmarkStart w:id="2109" w:name="_Toc130155485"/>
      <w:r w:rsidRPr="00A04B46">
        <w:t>接口名称</w:t>
      </w:r>
      <w:r w:rsidRPr="00A04B46">
        <w:t xml:space="preserve"> - queryPlayInfoByMac</w:t>
      </w:r>
      <w:bookmarkEnd w:id="2108"/>
      <w:bookmarkEnd w:id="2109"/>
    </w:p>
    <w:p w:rsidR="00F405BA" w:rsidRPr="00A04B46" w:rsidRDefault="00F405BA" w:rsidP="00F405BA">
      <w:pPr>
        <w:pStyle w:val="6"/>
      </w:pPr>
      <w:bookmarkStart w:id="2110" w:name="_Toc130046972"/>
      <w:bookmarkStart w:id="2111" w:name="_Toc130155486"/>
      <w:r w:rsidRPr="00A04B46">
        <w:t>归属产品</w:t>
      </w:r>
      <w:bookmarkEnd w:id="2110"/>
      <w:bookmarkEnd w:id="2111"/>
    </w:p>
    <w:p w:rsidR="00F405BA" w:rsidRPr="00A04B46" w:rsidRDefault="00F405BA" w:rsidP="00836654">
      <w:pPr>
        <w:numPr>
          <w:ilvl w:val="0"/>
          <w:numId w:val="237"/>
        </w:numPr>
        <w:spacing w:before="0" w:after="0" w:line="240" w:lineRule="auto"/>
        <w:ind w:firstLine="480"/>
        <w:jc w:val="both"/>
      </w:pPr>
      <w:r w:rsidRPr="00A04B46">
        <w:t>产品</w:t>
      </w:r>
    </w:p>
    <w:p w:rsidR="00F405BA" w:rsidRPr="00A04B46" w:rsidRDefault="00F405BA" w:rsidP="00836654">
      <w:pPr>
        <w:numPr>
          <w:ilvl w:val="1"/>
          <w:numId w:val="237"/>
        </w:numPr>
        <w:spacing w:before="0" w:after="0" w:line="240" w:lineRule="auto"/>
        <w:ind w:firstLine="480"/>
        <w:jc w:val="both"/>
      </w:pPr>
      <w:r w:rsidRPr="00A04B46">
        <w:t>InsightSTB</w:t>
      </w:r>
    </w:p>
    <w:p w:rsidR="00F405BA" w:rsidRPr="00A04B46" w:rsidRDefault="00F405BA" w:rsidP="00836654">
      <w:pPr>
        <w:numPr>
          <w:ilvl w:val="0"/>
          <w:numId w:val="237"/>
        </w:numPr>
        <w:spacing w:before="0" w:after="0" w:line="240" w:lineRule="auto"/>
        <w:ind w:firstLine="480"/>
        <w:jc w:val="both"/>
      </w:pPr>
      <w:r w:rsidRPr="00A04B46">
        <w:t>项目名称</w:t>
      </w:r>
    </w:p>
    <w:p w:rsidR="00F405BA" w:rsidRPr="00A04B46" w:rsidRDefault="00F405BA" w:rsidP="00836654">
      <w:pPr>
        <w:numPr>
          <w:ilvl w:val="1"/>
          <w:numId w:val="237"/>
        </w:numPr>
        <w:spacing w:before="0" w:after="0" w:line="240" w:lineRule="auto"/>
        <w:ind w:firstLine="480"/>
        <w:jc w:val="both"/>
      </w:pPr>
      <w:r w:rsidRPr="00A04B46">
        <w:t>无</w:t>
      </w:r>
    </w:p>
    <w:p w:rsidR="00F405BA" w:rsidRPr="00A04B46" w:rsidRDefault="00F405BA" w:rsidP="00836654">
      <w:pPr>
        <w:numPr>
          <w:ilvl w:val="0"/>
          <w:numId w:val="237"/>
        </w:numPr>
        <w:spacing w:before="0" w:after="0" w:line="240" w:lineRule="auto"/>
        <w:ind w:firstLine="480"/>
        <w:jc w:val="both"/>
      </w:pPr>
      <w:r w:rsidRPr="00A04B46">
        <w:t>项目编号</w:t>
      </w:r>
    </w:p>
    <w:p w:rsidR="00F405BA" w:rsidRPr="00A04B46" w:rsidRDefault="00F405BA" w:rsidP="00836654">
      <w:pPr>
        <w:numPr>
          <w:ilvl w:val="1"/>
          <w:numId w:val="237"/>
        </w:numPr>
        <w:spacing w:before="0" w:after="0" w:line="240" w:lineRule="auto"/>
        <w:ind w:firstLine="480"/>
        <w:jc w:val="both"/>
      </w:pPr>
      <w:r w:rsidRPr="00A04B46">
        <w:t>2021YNCM01</w:t>
      </w:r>
    </w:p>
    <w:p w:rsidR="00F405BA" w:rsidRPr="00A04B46" w:rsidRDefault="00F405BA" w:rsidP="00836654">
      <w:pPr>
        <w:numPr>
          <w:ilvl w:val="0"/>
          <w:numId w:val="237"/>
        </w:numPr>
        <w:spacing w:before="0" w:after="0" w:line="240" w:lineRule="auto"/>
        <w:ind w:firstLine="480"/>
        <w:jc w:val="both"/>
      </w:pPr>
      <w:r w:rsidRPr="00A04B46">
        <w:t>需求名称</w:t>
      </w:r>
    </w:p>
    <w:p w:rsidR="00F405BA" w:rsidRPr="00A04B46" w:rsidRDefault="00F405BA" w:rsidP="00836654">
      <w:pPr>
        <w:numPr>
          <w:ilvl w:val="1"/>
          <w:numId w:val="237"/>
        </w:numPr>
        <w:spacing w:before="0" w:after="0" w:line="240" w:lineRule="auto"/>
        <w:ind w:firstLine="440"/>
        <w:jc w:val="both"/>
      </w:pPr>
      <w:r w:rsidRPr="00A04B46">
        <w:rPr>
          <w:sz w:val="22"/>
          <w:shd w:val="clear" w:color="auto" w:fill="F7F7F7"/>
        </w:rPr>
        <w:t>3544-[</w:t>
      </w:r>
      <w:r w:rsidRPr="00A04B46">
        <w:rPr>
          <w:sz w:val="22"/>
          <w:shd w:val="clear" w:color="auto" w:fill="F7F7F7"/>
        </w:rPr>
        <w:t>正常</w:t>
      </w:r>
      <w:r w:rsidRPr="00A04B46">
        <w:rPr>
          <w:sz w:val="22"/>
          <w:shd w:val="clear" w:color="auto" w:fill="F7F7F7"/>
        </w:rPr>
        <w:t>]</w:t>
      </w:r>
      <w:r w:rsidRPr="00A04B46">
        <w:rPr>
          <w:sz w:val="22"/>
          <w:shd w:val="clear" w:color="auto" w:fill="F7F7F7"/>
        </w:rPr>
        <w:t>需求管理</w:t>
      </w:r>
      <w:r w:rsidRPr="00A04B46">
        <w:rPr>
          <w:sz w:val="22"/>
          <w:shd w:val="clear" w:color="auto" w:fill="F7F7F7"/>
        </w:rPr>
        <w:t>-2021YNCM01-</w:t>
      </w:r>
      <w:r w:rsidRPr="00A04B46">
        <w:rPr>
          <w:sz w:val="22"/>
          <w:shd w:val="clear" w:color="auto" w:fill="F7F7F7"/>
        </w:rPr>
        <w:t>向波</w:t>
      </w:r>
      <w:r w:rsidRPr="00A04B46">
        <w:rPr>
          <w:sz w:val="22"/>
          <w:shd w:val="clear" w:color="auto" w:fill="F7F7F7"/>
        </w:rPr>
        <w:t>-</w:t>
      </w:r>
      <w:r w:rsidRPr="00A04B46">
        <w:rPr>
          <w:sz w:val="22"/>
          <w:shd w:val="clear" w:color="auto" w:fill="F7F7F7"/>
        </w:rPr>
        <w:t>云南移动</w:t>
      </w:r>
      <w:r w:rsidRPr="00A04B46">
        <w:rPr>
          <w:sz w:val="22"/>
          <w:shd w:val="clear" w:color="auto" w:fill="F7F7F7"/>
        </w:rPr>
        <w:t>-insightSTB-</w:t>
      </w:r>
      <w:r w:rsidRPr="00A04B46">
        <w:rPr>
          <w:sz w:val="22"/>
          <w:shd w:val="clear" w:color="auto" w:fill="F7F7F7"/>
        </w:rPr>
        <w:t>需开发通过机顶盒</w:t>
      </w:r>
      <w:r w:rsidRPr="00A04B46">
        <w:rPr>
          <w:sz w:val="22"/>
          <w:shd w:val="clear" w:color="auto" w:fill="F7F7F7"/>
        </w:rPr>
        <w:t>MAC</w:t>
      </w:r>
      <w:r w:rsidRPr="00A04B46">
        <w:rPr>
          <w:sz w:val="22"/>
          <w:shd w:val="clear" w:color="auto" w:fill="F7F7F7"/>
        </w:rPr>
        <w:t>地址查询请求时间前</w:t>
      </w:r>
      <w:r w:rsidRPr="00A04B46">
        <w:rPr>
          <w:sz w:val="22"/>
          <w:shd w:val="clear" w:color="auto" w:fill="F7F7F7"/>
        </w:rPr>
        <w:t>24</w:t>
      </w:r>
      <w:r w:rsidRPr="00A04B46">
        <w:rPr>
          <w:sz w:val="22"/>
          <w:shd w:val="clear" w:color="auto" w:fill="F7F7F7"/>
        </w:rPr>
        <w:t>小时播放记录的实时接口</w:t>
      </w:r>
    </w:p>
    <w:p w:rsidR="00F405BA" w:rsidRPr="00A04B46" w:rsidRDefault="00F405BA" w:rsidP="00F405BA">
      <w:pPr>
        <w:pStyle w:val="6"/>
      </w:pPr>
      <w:bookmarkStart w:id="2112" w:name="_Toc130046973"/>
      <w:bookmarkStart w:id="2113" w:name="_Toc130155487"/>
      <w:r w:rsidRPr="00A04B46">
        <w:t>接口描述</w:t>
      </w:r>
      <w:bookmarkEnd w:id="2112"/>
      <w:bookmarkEnd w:id="2113"/>
    </w:p>
    <w:p w:rsidR="00F405BA" w:rsidRPr="00A04B46" w:rsidRDefault="00F405BA" w:rsidP="00F405BA">
      <w:pPr>
        <w:ind w:firstLine="600"/>
      </w:pPr>
      <w:r w:rsidRPr="00A04B46">
        <w:rPr>
          <w:rFonts w:ascii="宋体" w:hAnsi="宋体" w:cs="宋体" w:hint="eastAsia"/>
          <w:sz w:val="30"/>
          <w:shd w:val="clear" w:color="auto" w:fill="F7F7F7"/>
        </w:rPr>
        <w:lastRenderedPageBreak/>
        <w:t>通过机顶盒</w:t>
      </w:r>
      <w:r w:rsidRPr="00A04B46">
        <w:rPr>
          <w:rFonts w:ascii="-apple-system" w:eastAsia="-apple-system" w:hAnsi="-apple-system" w:cs="-apple-system"/>
          <w:sz w:val="30"/>
          <w:shd w:val="clear" w:color="auto" w:fill="F7F7F7"/>
        </w:rPr>
        <w:t>MAC</w:t>
      </w:r>
      <w:r w:rsidRPr="00A04B46">
        <w:rPr>
          <w:rFonts w:ascii="宋体" w:hAnsi="宋体" w:cs="宋体" w:hint="eastAsia"/>
          <w:sz w:val="30"/>
          <w:shd w:val="clear" w:color="auto" w:fill="F7F7F7"/>
        </w:rPr>
        <w:t>地址查询请求时间前</w:t>
      </w:r>
      <w:r w:rsidRPr="00A04B46">
        <w:rPr>
          <w:rFonts w:ascii="-apple-system" w:eastAsia="-apple-system" w:hAnsi="-apple-system" w:cs="-apple-system"/>
          <w:sz w:val="30"/>
          <w:shd w:val="clear" w:color="auto" w:fill="F7F7F7"/>
        </w:rPr>
        <w:t>24</w:t>
      </w:r>
      <w:r w:rsidRPr="00A04B46">
        <w:rPr>
          <w:rFonts w:ascii="宋体" w:hAnsi="宋体" w:cs="宋体" w:hint="eastAsia"/>
          <w:sz w:val="30"/>
          <w:shd w:val="clear" w:color="auto" w:fill="F7F7F7"/>
        </w:rPr>
        <w:t>小时播放记录的实时接口</w:t>
      </w:r>
    </w:p>
    <w:p w:rsidR="00F405BA" w:rsidRPr="00A04B46" w:rsidRDefault="00F405BA" w:rsidP="00F405BA">
      <w:pPr>
        <w:pStyle w:val="6"/>
      </w:pPr>
      <w:bookmarkStart w:id="2114" w:name="_Toc130046974"/>
      <w:bookmarkStart w:id="2115" w:name="_Toc130155488"/>
      <w:r w:rsidRPr="00A04B46">
        <w:t>请求部分</w:t>
      </w:r>
      <w:bookmarkEnd w:id="2114"/>
      <w:bookmarkEnd w:id="2115"/>
    </w:p>
    <w:p w:rsidR="00F405BA" w:rsidRPr="00A04B46" w:rsidRDefault="00F405BA" w:rsidP="00836654">
      <w:pPr>
        <w:numPr>
          <w:ilvl w:val="0"/>
          <w:numId w:val="235"/>
        </w:numPr>
        <w:spacing w:before="0" w:after="0" w:line="240" w:lineRule="auto"/>
        <w:ind w:firstLine="480"/>
        <w:jc w:val="both"/>
      </w:pPr>
      <w:r w:rsidRPr="00A04B46">
        <w:t>协议：</w:t>
      </w:r>
      <w:r w:rsidRPr="00A04B46">
        <w:t>HTTP</w:t>
      </w:r>
    </w:p>
    <w:p w:rsidR="00F405BA" w:rsidRPr="00A04B46" w:rsidRDefault="00F405BA" w:rsidP="00836654">
      <w:pPr>
        <w:numPr>
          <w:ilvl w:val="0"/>
          <w:numId w:val="235"/>
        </w:numPr>
        <w:spacing w:before="0" w:after="0" w:line="240" w:lineRule="auto"/>
        <w:ind w:firstLine="480"/>
        <w:jc w:val="both"/>
      </w:pPr>
      <w:r w:rsidRPr="00A04B46">
        <w:t>方法：</w:t>
      </w:r>
      <w:r w:rsidRPr="00A04B46">
        <w:t>POST</w:t>
      </w:r>
    </w:p>
    <w:p w:rsidR="00F405BA" w:rsidRPr="00A04B46" w:rsidRDefault="00F405BA" w:rsidP="00836654">
      <w:pPr>
        <w:numPr>
          <w:ilvl w:val="0"/>
          <w:numId w:val="235"/>
        </w:numPr>
        <w:spacing w:before="0" w:after="0" w:line="240" w:lineRule="auto"/>
        <w:ind w:firstLine="480"/>
        <w:jc w:val="both"/>
      </w:pPr>
      <w:r w:rsidRPr="00A04B46">
        <w:t>消息头：</w:t>
      </w:r>
      <w:r w:rsidRPr="00A04B46">
        <w:t>Content-Type: application/json</w:t>
      </w:r>
    </w:p>
    <w:p w:rsidR="00F405BA" w:rsidRPr="00A04B46" w:rsidRDefault="00F405BA" w:rsidP="00836654">
      <w:pPr>
        <w:numPr>
          <w:ilvl w:val="0"/>
          <w:numId w:val="235"/>
        </w:numPr>
        <w:spacing w:before="0" w:after="0" w:line="240" w:lineRule="auto"/>
        <w:ind w:firstLine="480"/>
        <w:jc w:val="both"/>
      </w:pPr>
      <w:r w:rsidRPr="00A04B46">
        <w:t>地址：</w:t>
      </w:r>
      <w:r w:rsidRPr="00A04B46">
        <w:t>http://127.0.01:8000/queryPlayInfoByMac</w:t>
      </w:r>
    </w:p>
    <w:p w:rsidR="00F405BA" w:rsidRPr="00A04B46" w:rsidRDefault="00F405BA" w:rsidP="00836654">
      <w:pPr>
        <w:numPr>
          <w:ilvl w:val="0"/>
          <w:numId w:val="235"/>
        </w:numPr>
        <w:spacing w:before="0" w:after="0" w:line="240" w:lineRule="auto"/>
        <w:ind w:firstLine="480"/>
        <w:jc w:val="both"/>
      </w:pPr>
      <w:r w:rsidRPr="00A04B46">
        <w:t>参数：</w:t>
      </w:r>
    </w:p>
    <w:p w:rsidR="00F405BA" w:rsidRPr="00A04B46" w:rsidRDefault="00F405BA" w:rsidP="00836654">
      <w:pPr>
        <w:numPr>
          <w:ilvl w:val="1"/>
          <w:numId w:val="235"/>
        </w:numPr>
        <w:spacing w:before="0" w:after="0" w:line="240" w:lineRule="auto"/>
        <w:ind w:firstLine="480"/>
        <w:jc w:val="both"/>
      </w:pPr>
      <w:r w:rsidRPr="00A04B46">
        <w:t xml:space="preserve">mac - </w:t>
      </w:r>
      <w:r w:rsidRPr="00A04B46">
        <w:t>机顶盒</w:t>
      </w:r>
      <w:r w:rsidRPr="00A04B46">
        <w:t>MAC</w:t>
      </w:r>
      <w:r w:rsidRPr="00A04B46">
        <w:t>地址</w:t>
      </w:r>
    </w:p>
    <w:p w:rsidR="00F405BA" w:rsidRPr="00A04B46" w:rsidRDefault="00F405BA" w:rsidP="00836654">
      <w:pPr>
        <w:numPr>
          <w:ilvl w:val="1"/>
          <w:numId w:val="235"/>
        </w:numPr>
        <w:spacing w:before="0" w:after="0" w:line="240" w:lineRule="auto"/>
        <w:ind w:firstLine="480"/>
        <w:jc w:val="both"/>
      </w:pPr>
      <w:r w:rsidRPr="00A04B46">
        <w:t xml:space="preserve">queryTime - </w:t>
      </w:r>
      <w:r w:rsidRPr="00A04B46">
        <w:t>查询时间</w:t>
      </w:r>
      <w:r w:rsidRPr="00A04B46">
        <w:t xml:space="preserve"> </w:t>
      </w:r>
      <w:r w:rsidRPr="00A04B46">
        <w:t>格式</w:t>
      </w:r>
      <w:r w:rsidRPr="00A04B46">
        <w:t>YYYYMMDDHHMMSS</w:t>
      </w:r>
    </w:p>
    <w:p w:rsidR="00F405BA" w:rsidRPr="00A04B46" w:rsidRDefault="00F405BA" w:rsidP="00836654">
      <w:pPr>
        <w:numPr>
          <w:ilvl w:val="0"/>
          <w:numId w:val="235"/>
        </w:numPr>
        <w:spacing w:before="0" w:after="0" w:line="240" w:lineRule="auto"/>
        <w:ind w:firstLine="480"/>
        <w:jc w:val="both"/>
      </w:pPr>
      <w:r w:rsidRPr="00A04B46">
        <w:t>请求示例：</w:t>
      </w:r>
    </w:p>
    <w:p w:rsidR="00F405BA" w:rsidRPr="00A04B46" w:rsidRDefault="00F405BA" w:rsidP="00F405BA">
      <w:pPr>
        <w:pStyle w:val="affffffffffffffffffffffffffffffffffff4"/>
        <w:shd w:val="clear" w:color="auto" w:fill="D0CECE"/>
      </w:pPr>
      <w:r w:rsidRPr="00A04B46">
        <w:t>http://127.0.01:8000/queryPlayInfoByMac</w:t>
      </w:r>
      <w:r w:rsidRPr="00A04B46">
        <w:br/>
        <w:t>请求Body:</w:t>
      </w:r>
      <w:r w:rsidRPr="00A04B46">
        <w:br/>
        <w:t>{</w:t>
      </w:r>
      <w:r w:rsidRPr="00A04B46">
        <w:br/>
        <w:t xml:space="preserve">    "mac":"FF:FF:FF:FF:1F:C0",</w:t>
      </w:r>
      <w:r w:rsidRPr="00A04B46">
        <w:br/>
        <w:t xml:space="preserve">    "queryTime":"20220805110911"</w:t>
      </w:r>
      <w:r w:rsidRPr="00A04B46">
        <w:br/>
        <w:t>}</w:t>
      </w:r>
    </w:p>
    <w:p w:rsidR="00F405BA" w:rsidRPr="00A04B46" w:rsidRDefault="00F405BA" w:rsidP="00F405BA">
      <w:pPr>
        <w:pStyle w:val="6"/>
      </w:pPr>
      <w:bookmarkStart w:id="2116" w:name="_Toc130046975"/>
      <w:bookmarkStart w:id="2117" w:name="_Toc130155489"/>
      <w:r w:rsidRPr="00A04B46">
        <w:t>响应部分</w:t>
      </w:r>
      <w:bookmarkEnd w:id="2116"/>
      <w:bookmarkEnd w:id="2117"/>
    </w:p>
    <w:p w:rsidR="00F405BA" w:rsidRPr="00A04B46" w:rsidRDefault="00F405BA" w:rsidP="00836654">
      <w:pPr>
        <w:numPr>
          <w:ilvl w:val="0"/>
          <w:numId w:val="236"/>
        </w:numPr>
        <w:spacing w:before="0" w:after="0" w:line="240" w:lineRule="auto"/>
        <w:ind w:firstLine="480"/>
        <w:jc w:val="both"/>
      </w:pPr>
      <w:r w:rsidRPr="00A04B46">
        <w:t>响应字段说明</w:t>
      </w:r>
    </w:p>
    <w:p w:rsidR="00F405BA" w:rsidRPr="00A04B46" w:rsidRDefault="00F405BA" w:rsidP="00836654">
      <w:pPr>
        <w:numPr>
          <w:ilvl w:val="1"/>
          <w:numId w:val="236"/>
        </w:numPr>
        <w:spacing w:before="0" w:after="0" w:line="240" w:lineRule="auto"/>
        <w:ind w:firstLine="480"/>
        <w:jc w:val="both"/>
      </w:pPr>
      <w:r w:rsidRPr="00A04B46">
        <w:t xml:space="preserve">resultCode - </w:t>
      </w:r>
      <w:r w:rsidRPr="00A04B46">
        <w:t>接口编码</w:t>
      </w:r>
    </w:p>
    <w:p w:rsidR="00F405BA" w:rsidRPr="00A04B46" w:rsidRDefault="00F405BA" w:rsidP="00836654">
      <w:pPr>
        <w:numPr>
          <w:ilvl w:val="2"/>
          <w:numId w:val="236"/>
        </w:numPr>
        <w:spacing w:before="0" w:after="0" w:line="240" w:lineRule="auto"/>
        <w:ind w:firstLine="480"/>
        <w:jc w:val="both"/>
      </w:pPr>
      <w:r w:rsidRPr="00A04B46">
        <w:t>0</w:t>
      </w:r>
      <w:r w:rsidRPr="00A04B46">
        <w:t>：代表成功</w:t>
      </w:r>
    </w:p>
    <w:p w:rsidR="00F405BA" w:rsidRPr="00A04B46" w:rsidRDefault="00F405BA" w:rsidP="00836654">
      <w:pPr>
        <w:numPr>
          <w:ilvl w:val="2"/>
          <w:numId w:val="236"/>
        </w:numPr>
        <w:spacing w:before="0" w:after="0" w:line="240" w:lineRule="auto"/>
        <w:ind w:firstLine="480"/>
        <w:jc w:val="both"/>
      </w:pPr>
      <w:r w:rsidRPr="00A04B46">
        <w:t>1</w:t>
      </w:r>
      <w:r w:rsidRPr="00A04B46">
        <w:t>：代表未找到机顶盒</w:t>
      </w:r>
    </w:p>
    <w:p w:rsidR="00F405BA" w:rsidRPr="00A04B46" w:rsidRDefault="00F405BA" w:rsidP="00836654">
      <w:pPr>
        <w:numPr>
          <w:ilvl w:val="2"/>
          <w:numId w:val="236"/>
        </w:numPr>
        <w:spacing w:before="0" w:after="0" w:line="240" w:lineRule="auto"/>
        <w:ind w:firstLine="480"/>
        <w:jc w:val="both"/>
      </w:pPr>
      <w:r w:rsidRPr="00A04B46">
        <w:t>2</w:t>
      </w:r>
      <w:r w:rsidRPr="00A04B46">
        <w:t>：未查到播放记录</w:t>
      </w:r>
    </w:p>
    <w:p w:rsidR="00F405BA" w:rsidRPr="00A04B46" w:rsidRDefault="00F405BA" w:rsidP="00836654">
      <w:pPr>
        <w:numPr>
          <w:ilvl w:val="2"/>
          <w:numId w:val="236"/>
        </w:numPr>
        <w:spacing w:before="0" w:after="0" w:line="240" w:lineRule="auto"/>
        <w:ind w:firstLine="480"/>
        <w:jc w:val="both"/>
      </w:pPr>
      <w:r w:rsidRPr="00A04B46">
        <w:t>3</w:t>
      </w:r>
      <w:r w:rsidRPr="00A04B46">
        <w:t>：代表接口失败</w:t>
      </w:r>
    </w:p>
    <w:p w:rsidR="00F405BA" w:rsidRPr="00A04B46" w:rsidRDefault="00F405BA" w:rsidP="00836654">
      <w:pPr>
        <w:numPr>
          <w:ilvl w:val="1"/>
          <w:numId w:val="236"/>
        </w:numPr>
        <w:spacing w:before="0" w:after="0" w:line="240" w:lineRule="auto"/>
        <w:ind w:firstLine="480"/>
        <w:jc w:val="both"/>
      </w:pPr>
      <w:r w:rsidRPr="00A04B46">
        <w:t xml:space="preserve">result - </w:t>
      </w:r>
      <w:r w:rsidRPr="00A04B46">
        <w:t>查询结果</w:t>
      </w:r>
    </w:p>
    <w:p w:rsidR="00F405BA" w:rsidRPr="00A04B46" w:rsidRDefault="00F405BA" w:rsidP="00836654">
      <w:pPr>
        <w:numPr>
          <w:ilvl w:val="2"/>
          <w:numId w:val="236"/>
        </w:numPr>
        <w:spacing w:before="0" w:after="0" w:line="240" w:lineRule="auto"/>
        <w:ind w:firstLine="480"/>
        <w:jc w:val="both"/>
      </w:pPr>
      <w:r w:rsidRPr="00A04B46">
        <w:t xml:space="preserve">type - </w:t>
      </w:r>
      <w:r w:rsidRPr="00A04B46">
        <w:t>播放类型</w:t>
      </w:r>
    </w:p>
    <w:p w:rsidR="00F405BA" w:rsidRPr="00A04B46" w:rsidRDefault="00F405BA" w:rsidP="00836654">
      <w:pPr>
        <w:numPr>
          <w:ilvl w:val="3"/>
          <w:numId w:val="236"/>
        </w:numPr>
        <w:spacing w:before="0" w:after="0" w:line="240" w:lineRule="auto"/>
        <w:ind w:firstLine="480"/>
        <w:jc w:val="both"/>
      </w:pPr>
      <w:r w:rsidRPr="00A04B46">
        <w:t>1</w:t>
      </w:r>
      <w:r w:rsidRPr="00A04B46">
        <w:t>：直播</w:t>
      </w:r>
    </w:p>
    <w:p w:rsidR="00F405BA" w:rsidRPr="00A04B46" w:rsidRDefault="00F405BA" w:rsidP="00836654">
      <w:pPr>
        <w:numPr>
          <w:ilvl w:val="3"/>
          <w:numId w:val="236"/>
        </w:numPr>
        <w:spacing w:before="0" w:after="0" w:line="240" w:lineRule="auto"/>
        <w:ind w:firstLine="480"/>
        <w:jc w:val="both"/>
      </w:pPr>
      <w:r w:rsidRPr="00A04B46">
        <w:t>2</w:t>
      </w:r>
      <w:r w:rsidRPr="00A04B46">
        <w:t>：点播</w:t>
      </w:r>
    </w:p>
    <w:p w:rsidR="00F405BA" w:rsidRPr="00A04B46" w:rsidRDefault="00F405BA" w:rsidP="00836654">
      <w:pPr>
        <w:numPr>
          <w:ilvl w:val="3"/>
          <w:numId w:val="236"/>
        </w:numPr>
        <w:spacing w:before="0" w:after="0" w:line="240" w:lineRule="auto"/>
        <w:ind w:firstLine="480"/>
        <w:jc w:val="both"/>
      </w:pPr>
      <w:r w:rsidRPr="00A04B46">
        <w:t>3</w:t>
      </w:r>
      <w:r w:rsidRPr="00A04B46">
        <w:t>：回看</w:t>
      </w:r>
    </w:p>
    <w:p w:rsidR="00F405BA" w:rsidRPr="00A04B46" w:rsidRDefault="00F405BA" w:rsidP="00836654">
      <w:pPr>
        <w:numPr>
          <w:ilvl w:val="3"/>
          <w:numId w:val="236"/>
        </w:numPr>
        <w:spacing w:before="0" w:after="0" w:line="240" w:lineRule="auto"/>
        <w:ind w:firstLine="480"/>
        <w:jc w:val="both"/>
      </w:pPr>
      <w:r w:rsidRPr="00A04B46">
        <w:t>4</w:t>
      </w:r>
      <w:r w:rsidRPr="00A04B46">
        <w:t>：时移</w:t>
      </w:r>
    </w:p>
    <w:p w:rsidR="00F405BA" w:rsidRPr="00A04B46" w:rsidRDefault="00F405BA" w:rsidP="00836654">
      <w:pPr>
        <w:numPr>
          <w:ilvl w:val="3"/>
          <w:numId w:val="236"/>
        </w:numPr>
        <w:spacing w:before="0" w:after="0" w:line="240" w:lineRule="auto"/>
        <w:ind w:firstLine="480"/>
        <w:jc w:val="both"/>
      </w:pPr>
      <w:r w:rsidRPr="00A04B46">
        <w:t>10</w:t>
      </w:r>
      <w:r w:rsidRPr="00A04B46">
        <w:t>：未知</w:t>
      </w:r>
    </w:p>
    <w:p w:rsidR="00F405BA" w:rsidRPr="00A04B46" w:rsidRDefault="00F405BA" w:rsidP="00836654">
      <w:pPr>
        <w:numPr>
          <w:ilvl w:val="2"/>
          <w:numId w:val="236"/>
        </w:numPr>
        <w:spacing w:before="0" w:after="0" w:line="240" w:lineRule="auto"/>
        <w:ind w:firstLine="480"/>
        <w:jc w:val="both"/>
      </w:pPr>
      <w:r w:rsidRPr="00A04B46">
        <w:t xml:space="preserve">beginPlayTime - </w:t>
      </w:r>
      <w:r w:rsidRPr="00A04B46">
        <w:t>播放开始时间</w:t>
      </w:r>
      <w:r w:rsidRPr="00A04B46">
        <w:t xml:space="preserve"> </w:t>
      </w:r>
      <w:r w:rsidRPr="00A04B46">
        <w:t>格式：</w:t>
      </w:r>
      <w:r w:rsidRPr="00A04B46">
        <w:t>YYYY-MM-DD HH::mm:ss</w:t>
      </w:r>
    </w:p>
    <w:p w:rsidR="00F405BA" w:rsidRPr="00A04B46" w:rsidRDefault="00F405BA" w:rsidP="00836654">
      <w:pPr>
        <w:numPr>
          <w:ilvl w:val="2"/>
          <w:numId w:val="236"/>
        </w:numPr>
        <w:spacing w:before="0" w:after="0" w:line="240" w:lineRule="auto"/>
        <w:ind w:firstLine="480"/>
        <w:jc w:val="both"/>
      </w:pPr>
      <w:r w:rsidRPr="00A04B46">
        <w:t xml:space="preserve">playUrl - </w:t>
      </w:r>
      <w:r w:rsidRPr="00A04B46">
        <w:t>播放地址</w:t>
      </w:r>
    </w:p>
    <w:p w:rsidR="00F405BA" w:rsidRPr="00A04B46" w:rsidRDefault="00F405BA" w:rsidP="00F405BA">
      <w:pPr>
        <w:ind w:firstLine="480"/>
      </w:pPr>
    </w:p>
    <w:p w:rsidR="00F405BA" w:rsidRPr="00A04B46" w:rsidRDefault="00F405BA" w:rsidP="00836654">
      <w:pPr>
        <w:numPr>
          <w:ilvl w:val="0"/>
          <w:numId w:val="238"/>
        </w:numPr>
        <w:spacing w:before="0" w:after="0" w:line="240" w:lineRule="auto"/>
        <w:ind w:left="480" w:firstLine="480"/>
        <w:jc w:val="both"/>
      </w:pPr>
      <w:r w:rsidRPr="00A04B46">
        <w:lastRenderedPageBreak/>
        <w:t>响应示例</w:t>
      </w:r>
    </w:p>
    <w:p w:rsidR="00F405BA" w:rsidRPr="00A04B46" w:rsidRDefault="00F405BA" w:rsidP="00F405BA">
      <w:pPr>
        <w:pStyle w:val="affffffffffffffffffffffffffffffffffff4"/>
        <w:shd w:val="clear" w:color="auto" w:fill="D0CECE"/>
      </w:pPr>
      <w:r w:rsidRPr="00A04B46">
        <w:t>{</w:t>
      </w:r>
      <w:r w:rsidRPr="00A04B46">
        <w:br/>
        <w:t>"resultCode": 0,</w:t>
      </w:r>
      <w:r w:rsidRPr="00A04B46">
        <w:br/>
        <w:t>"result": [</w:t>
      </w:r>
      <w:r w:rsidRPr="00A04B46">
        <w:br/>
        <w:t>{</w:t>
      </w:r>
      <w:r w:rsidRPr="00A04B46">
        <w:br/>
        <w:t>"playUrl": "http://11.17.8.2:80/wh7f454c46tw1373554169_1154490846/110000000001/jsmeta.video.gitv.tv/205351201/6356821001/5.m3u8",</w:t>
      </w:r>
      <w:r w:rsidRPr="00A04B46">
        <w:br/>
        <w:t>"beginPlayTime": "2022-08-05 11:08:08",</w:t>
      </w:r>
      <w:r w:rsidRPr="00A04B46">
        <w:br/>
        <w:t>"type": 3</w:t>
      </w:r>
      <w:r w:rsidRPr="00A04B46">
        <w:br/>
        <w:t>},</w:t>
      </w:r>
      <w:r w:rsidRPr="00A04B46">
        <w:br/>
        <w:t>{</w:t>
      </w:r>
      <w:r w:rsidRPr="00A04B46">
        <w:br/>
        <w:t>"playUrl": "http://11.17.8.2:80/wh7f454c46tw1373554169_1154490846/110000000001/jsmeta.video.gitv.tv/205351201/6356821001/5.m3u8",</w:t>
      </w:r>
      <w:r w:rsidRPr="00A04B46">
        <w:br/>
        <w:t>"beginPlayTime": "2022-08-05 10:57:09",</w:t>
      </w:r>
      <w:r w:rsidRPr="00A04B46">
        <w:br/>
        <w:t>"type": 3</w:t>
      </w:r>
      <w:r w:rsidRPr="00A04B46">
        <w:br/>
        <w:t>},</w:t>
      </w:r>
      <w:r w:rsidRPr="00A04B46">
        <w:br/>
        <w:t>{</w:t>
      </w:r>
      <w:r w:rsidRPr="00A04B46">
        <w:br/>
        <w:t>"playUrl": "http://11.17.8.2:80/wh7f454c46tw1373554169_1154490846/110000000001/jsmeta.video.gitv.tv/205351201/6356821001/5.m3u8",</w:t>
      </w:r>
      <w:r w:rsidRPr="00A04B46">
        <w:br/>
        <w:t>"beginPlayTime": "2022-08-05 10:46:11",</w:t>
      </w:r>
      <w:r w:rsidRPr="00A04B46">
        <w:br/>
        <w:t>"type": 3</w:t>
      </w:r>
      <w:r w:rsidRPr="00A04B46">
        <w:br/>
        <w:t>},</w:t>
      </w:r>
      <w:r w:rsidRPr="00A04B46">
        <w:br/>
        <w:t>{</w:t>
      </w:r>
      <w:r w:rsidRPr="00A04B46">
        <w:br/>
        <w:t>"playUrl": "http://11.17.8.2:80/wh7f454c46tw1373554169_1154490846/110000000001/jsmeta.video.gitv.tv/205351201/6356821001/5.m3u8",</w:t>
      </w:r>
      <w:r w:rsidRPr="00A04B46">
        <w:br/>
        <w:t>"beginPlayTime": "2022-08-05 10:35:15",</w:t>
      </w:r>
      <w:r w:rsidRPr="00A04B46">
        <w:br/>
        <w:t>"type": 1</w:t>
      </w:r>
      <w:r w:rsidRPr="00A04B46">
        <w:br/>
        <w:t>},</w:t>
      </w:r>
      <w:r w:rsidRPr="00A04B46">
        <w:br/>
        <w:t>{</w:t>
      </w:r>
      <w:r w:rsidRPr="00A04B46">
        <w:br/>
        <w:t>"playUrl": "http://11.17.8.2:80/wh7f454c46tw1373554169_1154490846/110000000001/jsmeta.video.gitv.tv/205351201/6356821001/5.m3u8",</w:t>
      </w:r>
      <w:r w:rsidRPr="00A04B46">
        <w:br/>
        <w:t>"beginPlayTime": "2022-08-05 10:24:19",</w:t>
      </w:r>
      <w:r w:rsidRPr="00A04B46">
        <w:br/>
        <w:t>"type": 2</w:t>
      </w:r>
      <w:r w:rsidRPr="00A04B46">
        <w:br/>
        <w:t>},</w:t>
      </w:r>
      <w:r w:rsidRPr="00A04B46">
        <w:br/>
        <w:t>{</w:t>
      </w:r>
      <w:r w:rsidRPr="00A04B46">
        <w:br/>
        <w:t xml:space="preserve">"playUrl": </w:t>
      </w:r>
      <w:r w:rsidRPr="00A04B46">
        <w:lastRenderedPageBreak/>
        <w:t>"http://11.17.8.2:80/wh7f454c46tw1373554169_1154490846/110000000001/jsmeta.video.gitv.tv/205351201/6356821001/5.m3u8",</w:t>
      </w:r>
      <w:r w:rsidRPr="00A04B46">
        <w:br/>
        <w:t>"beginPlayTime": "2022-08-05 10:13:21",</w:t>
      </w:r>
      <w:r w:rsidRPr="00A04B46">
        <w:br/>
        <w:t>"type": 3</w:t>
      </w:r>
      <w:r w:rsidRPr="00A04B46">
        <w:br/>
        <w:t>},</w:t>
      </w:r>
      <w:r w:rsidRPr="00A04B46">
        <w:br/>
        <w:t>{</w:t>
      </w:r>
      <w:r w:rsidRPr="00A04B46">
        <w:br/>
        <w:t>"playUrl": "http://11.17.8.2:80/wh7f454c46tw1373554169_1154490846/110000000001/jsmeta.video.gitv.tv/205351201/6356821001/5.m3u8",</w:t>
      </w:r>
      <w:r w:rsidRPr="00A04B46">
        <w:br/>
        <w:t>"beginPlayTime": "2022-08-05 10:02:56",</w:t>
      </w:r>
      <w:r w:rsidRPr="00A04B46">
        <w:br/>
        <w:t>"type": 3</w:t>
      </w:r>
      <w:r w:rsidRPr="00A04B46">
        <w:br/>
        <w:t>},</w:t>
      </w:r>
      <w:r w:rsidRPr="00A04B46">
        <w:br/>
        <w:t>{</w:t>
      </w:r>
      <w:r w:rsidRPr="00A04B46">
        <w:br/>
        <w:t>"playUrl": "http://11.17.8.2:80/wh7f454c46tw1373554169_1154490846/110000000001/jsmeta.video.gitv.tv/205351201/6356821001/5.m3u8",</w:t>
      </w:r>
      <w:r w:rsidRPr="00A04B46">
        <w:br/>
        <w:t>"beginPlayTime": "2022-08-05 09:59:53",</w:t>
      </w:r>
      <w:r w:rsidRPr="00A04B46">
        <w:br/>
        <w:t>"type": 10</w:t>
      </w:r>
      <w:r w:rsidRPr="00A04B46">
        <w:br/>
        <w:t>},</w:t>
      </w:r>
      <w:r w:rsidRPr="00A04B46">
        <w:br/>
        <w:t>{</w:t>
      </w:r>
      <w:r w:rsidRPr="00A04B46">
        <w:br/>
        <w:t>"playUrl": "http://11.17.8.2:80/wh7f454c46tw1373554169_1154490846/110000000001/jsmeta.video.gitv.tv/205351201/6356821001/5.m3u8",</w:t>
      </w:r>
      <w:r w:rsidRPr="00A04B46">
        <w:br/>
        <w:t>"beginPlayTime": "2022-08-05 09:49:53",</w:t>
      </w:r>
      <w:r w:rsidRPr="00A04B46">
        <w:br/>
        <w:t>"type": 1</w:t>
      </w:r>
      <w:r w:rsidRPr="00A04B46">
        <w:br/>
        <w:t>},</w:t>
      </w:r>
      <w:r w:rsidRPr="00A04B46">
        <w:br/>
        <w:t>{</w:t>
      </w:r>
      <w:r w:rsidRPr="00A04B46">
        <w:br/>
        <w:t>"playUrl": "http://11.17.8.2:80/wh7f454c46tw1373554169_1154490846/110000000001/jsmeta.video.gitv.tv/205351201/6356821001/5.m3u8",</w:t>
      </w:r>
      <w:r w:rsidRPr="00A04B46">
        <w:br/>
        <w:t>"beginPlayTime": "2022-08-05 09:38:53",</w:t>
      </w:r>
      <w:r w:rsidRPr="00A04B46">
        <w:br/>
        <w:t>"type": 2</w:t>
      </w:r>
      <w:r w:rsidRPr="00A04B46">
        <w:br/>
        <w:t>}</w:t>
      </w:r>
      <w:r w:rsidRPr="00A04B46">
        <w:br/>
        <w:t>]</w:t>
      </w:r>
      <w:r w:rsidRPr="00A04B46">
        <w:br/>
        <w:t>}</w:t>
      </w:r>
    </w:p>
    <w:p w:rsidR="00F405BA" w:rsidRPr="00A04B46" w:rsidRDefault="00F405BA" w:rsidP="00F405BA">
      <w:pPr>
        <w:ind w:firstLine="480"/>
      </w:pPr>
    </w:p>
    <w:p w:rsidR="00F405BA" w:rsidRPr="00A04B46" w:rsidRDefault="00F405BA" w:rsidP="00F405BA">
      <w:pPr>
        <w:pBdr>
          <w:top w:val="single" w:sz="6" w:space="0" w:color="D8D8D8"/>
        </w:pBdr>
        <w:ind w:firstLine="480"/>
      </w:pPr>
    </w:p>
    <w:p w:rsidR="00F405BA" w:rsidRPr="00A04B46" w:rsidRDefault="00F405BA" w:rsidP="00F405BA">
      <w:pPr>
        <w:ind w:firstLine="480"/>
      </w:pPr>
    </w:p>
    <w:p w:rsidR="00F405BA" w:rsidRPr="00A04B46" w:rsidRDefault="00F405BA" w:rsidP="00F405BA">
      <w:pPr>
        <w:ind w:firstLine="480"/>
      </w:pPr>
      <w:r w:rsidRPr="00A04B46">
        <w:lastRenderedPageBreak/>
        <w:t>{"resultCode":1,"result":[]}</w:t>
      </w:r>
    </w:p>
    <w:p w:rsidR="00F405BA" w:rsidRPr="00A04B46" w:rsidRDefault="00F405BA" w:rsidP="00F405BA">
      <w:pPr>
        <w:ind w:firstLine="480"/>
      </w:pPr>
    </w:p>
    <w:p w:rsidR="00F405BA" w:rsidRPr="00A04B46" w:rsidRDefault="00F405BA" w:rsidP="00F405BA">
      <w:pPr>
        <w:pStyle w:val="5"/>
      </w:pPr>
      <w:bookmarkStart w:id="2118" w:name="_Toc129957971"/>
      <w:bookmarkStart w:id="2119" w:name="_Toc130046976"/>
      <w:bookmarkStart w:id="2120" w:name="_Toc130155490"/>
      <w:r w:rsidRPr="00A04B46">
        <w:rPr>
          <w:rFonts w:hint="eastAsia"/>
        </w:rPr>
        <w:t>宽带账号在线查询</w:t>
      </w:r>
      <w:bookmarkEnd w:id="2118"/>
      <w:r>
        <w:rPr>
          <w:rFonts w:hint="eastAsia"/>
        </w:rPr>
        <w:t>接口</w:t>
      </w:r>
      <w:bookmarkEnd w:id="2119"/>
      <w:bookmarkEnd w:id="2120"/>
    </w:p>
    <w:p w:rsidR="00F405BA" w:rsidRPr="00A04B46" w:rsidRDefault="00F405BA" w:rsidP="00F405BA">
      <w:pPr>
        <w:ind w:firstLine="480"/>
        <w:rPr>
          <w:rFonts w:ascii="宋体" w:hAnsi="宋体" w:cs="Arial"/>
          <w:szCs w:val="21"/>
        </w:rPr>
      </w:pPr>
      <w:r w:rsidRPr="00A04B46">
        <w:rPr>
          <w:rFonts w:ascii="宋体" w:hAnsi="宋体" w:cs="Arial" w:hint="eastAsia"/>
          <w:szCs w:val="21"/>
        </w:rPr>
        <w:t>命令名:  GetUserInfo</w:t>
      </w:r>
    </w:p>
    <w:p w:rsidR="00F405BA" w:rsidRPr="00A04B46" w:rsidRDefault="00F405BA" w:rsidP="00F405BA">
      <w:pPr>
        <w:ind w:firstLine="480"/>
      </w:pPr>
      <w:r w:rsidRPr="00A04B46">
        <w:rPr>
          <w:rFonts w:hint="eastAsia"/>
        </w:rPr>
        <w:t>输入参数：</w:t>
      </w:r>
    </w:p>
    <w:tbl>
      <w:tblPr>
        <w:tblW w:w="7920"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8"/>
        <w:gridCol w:w="1080"/>
        <w:gridCol w:w="1080"/>
        <w:gridCol w:w="2532"/>
      </w:tblGrid>
      <w:tr w:rsidR="00F405BA" w:rsidRPr="00A04B46" w:rsidTr="0058245B">
        <w:tc>
          <w:tcPr>
            <w:tcW w:w="3228" w:type="dxa"/>
          </w:tcPr>
          <w:p w:rsidR="00F405BA" w:rsidRPr="00A04B46" w:rsidRDefault="00F405BA" w:rsidP="0058245B">
            <w:pPr>
              <w:ind w:firstLine="482"/>
              <w:jc w:val="center"/>
              <w:rPr>
                <w:b/>
              </w:rPr>
            </w:pPr>
            <w:r w:rsidRPr="00A04B46">
              <w:rPr>
                <w:rFonts w:hint="eastAsia"/>
                <w:b/>
              </w:rPr>
              <w:t>字段名</w:t>
            </w:r>
          </w:p>
        </w:tc>
        <w:tc>
          <w:tcPr>
            <w:tcW w:w="1080" w:type="dxa"/>
          </w:tcPr>
          <w:p w:rsidR="00F405BA" w:rsidRPr="00A04B46" w:rsidRDefault="00F405BA" w:rsidP="0058245B">
            <w:pPr>
              <w:ind w:firstLine="482"/>
              <w:jc w:val="center"/>
              <w:rPr>
                <w:b/>
              </w:rPr>
            </w:pPr>
            <w:r w:rsidRPr="00A04B46">
              <w:rPr>
                <w:rFonts w:hint="eastAsia"/>
                <w:b/>
              </w:rPr>
              <w:t>字段类型</w:t>
            </w:r>
          </w:p>
        </w:tc>
        <w:tc>
          <w:tcPr>
            <w:tcW w:w="1080" w:type="dxa"/>
          </w:tcPr>
          <w:p w:rsidR="00F405BA" w:rsidRPr="00A04B46" w:rsidRDefault="00F405BA" w:rsidP="0058245B">
            <w:pPr>
              <w:ind w:firstLine="482"/>
              <w:jc w:val="center"/>
              <w:rPr>
                <w:b/>
              </w:rPr>
            </w:pPr>
            <w:r w:rsidRPr="00A04B46">
              <w:rPr>
                <w:rFonts w:hint="eastAsia"/>
                <w:b/>
              </w:rPr>
              <w:t>最大长度</w:t>
            </w:r>
          </w:p>
        </w:tc>
        <w:tc>
          <w:tcPr>
            <w:tcW w:w="2532" w:type="dxa"/>
          </w:tcPr>
          <w:p w:rsidR="00F405BA" w:rsidRPr="00A04B46" w:rsidRDefault="00F405BA" w:rsidP="0058245B">
            <w:pPr>
              <w:ind w:firstLine="482"/>
              <w:jc w:val="center"/>
              <w:rPr>
                <w:b/>
              </w:rPr>
            </w:pPr>
            <w:r w:rsidRPr="00A04B46">
              <w:rPr>
                <w:rFonts w:hint="eastAsia"/>
                <w:b/>
              </w:rPr>
              <w:t>字段说明</w:t>
            </w:r>
          </w:p>
        </w:tc>
      </w:tr>
      <w:tr w:rsidR="00F405BA" w:rsidRPr="00A04B46" w:rsidTr="0058245B">
        <w:trPr>
          <w:cantSplit/>
        </w:trPr>
        <w:tc>
          <w:tcPr>
            <w:tcW w:w="3228" w:type="dxa"/>
          </w:tcPr>
          <w:p w:rsidR="00F405BA" w:rsidRPr="00A04B46" w:rsidRDefault="00F405BA" w:rsidP="0058245B">
            <w:pPr>
              <w:ind w:firstLine="480"/>
              <w:jc w:val="center"/>
            </w:pPr>
            <w:r w:rsidRPr="00A04B46">
              <w:rPr>
                <w:rFonts w:hint="eastAsia"/>
              </w:rPr>
              <w:t>流水号</w:t>
            </w:r>
          </w:p>
        </w:tc>
        <w:tc>
          <w:tcPr>
            <w:tcW w:w="1080" w:type="dxa"/>
          </w:tcPr>
          <w:p w:rsidR="00F405BA" w:rsidRPr="00A04B46" w:rsidRDefault="00F405BA" w:rsidP="0058245B">
            <w:pPr>
              <w:ind w:firstLine="480"/>
              <w:jc w:val="center"/>
            </w:pPr>
            <w:r w:rsidRPr="00A04B46">
              <w:t>Char</w:t>
            </w:r>
          </w:p>
        </w:tc>
        <w:tc>
          <w:tcPr>
            <w:tcW w:w="1080" w:type="dxa"/>
          </w:tcPr>
          <w:p w:rsidR="00F405BA" w:rsidRPr="00A04B46" w:rsidRDefault="00F405BA" w:rsidP="0058245B">
            <w:pPr>
              <w:ind w:firstLine="480"/>
              <w:jc w:val="center"/>
            </w:pPr>
            <w:r w:rsidRPr="00A04B46">
              <w:rPr>
                <w:rFonts w:hint="eastAsia"/>
              </w:rPr>
              <w:t>1</w:t>
            </w:r>
            <w:r w:rsidRPr="00A04B46">
              <w:t>8</w:t>
            </w:r>
          </w:p>
        </w:tc>
        <w:tc>
          <w:tcPr>
            <w:tcW w:w="2532" w:type="dxa"/>
          </w:tcPr>
          <w:p w:rsidR="00F405BA" w:rsidRPr="00A04B46" w:rsidRDefault="00F405BA" w:rsidP="0058245B">
            <w:pPr>
              <w:ind w:firstLine="480"/>
            </w:pPr>
            <w:r w:rsidRPr="00A04B46">
              <w:rPr>
                <w:rFonts w:hint="eastAsia"/>
              </w:rPr>
              <w:t>由</w:t>
            </w:r>
            <w:r w:rsidRPr="00A04B46">
              <w:rPr>
                <w:rFonts w:hint="eastAsia"/>
                <w:noProof/>
              </w:rPr>
              <w:t>第三方</w:t>
            </w:r>
            <w:r w:rsidRPr="00A04B46">
              <w:rPr>
                <w:rFonts w:hint="eastAsia"/>
              </w:rPr>
              <w:t>系统自主生成，仅用于匹配请求报文与应答报文数据包</w:t>
            </w:r>
            <w:r w:rsidRPr="00A04B46">
              <w:rPr>
                <w:rFonts w:hint="eastAsia"/>
              </w:rPr>
              <w:t xml:space="preserve">, </w:t>
            </w:r>
            <w:r w:rsidRPr="00A04B46">
              <w:rPr>
                <w:rFonts w:hint="eastAsia"/>
              </w:rPr>
              <w:t>非空</w:t>
            </w:r>
          </w:p>
        </w:tc>
      </w:tr>
      <w:tr w:rsidR="00F405BA" w:rsidRPr="00A04B46" w:rsidTr="0058245B">
        <w:trPr>
          <w:cantSplit/>
        </w:trPr>
        <w:tc>
          <w:tcPr>
            <w:tcW w:w="3228" w:type="dxa"/>
          </w:tcPr>
          <w:p w:rsidR="00F405BA" w:rsidRPr="00A04B46" w:rsidRDefault="00F405BA" w:rsidP="0058245B">
            <w:pPr>
              <w:ind w:firstLine="480"/>
              <w:jc w:val="center"/>
            </w:pPr>
            <w:r w:rsidRPr="00A04B46">
              <w:rPr>
                <w:rFonts w:hint="eastAsia"/>
              </w:rPr>
              <w:t>帐户登录名</w:t>
            </w:r>
          </w:p>
        </w:tc>
        <w:tc>
          <w:tcPr>
            <w:tcW w:w="1080" w:type="dxa"/>
          </w:tcPr>
          <w:p w:rsidR="00F405BA" w:rsidRPr="00A04B46" w:rsidRDefault="00F405BA" w:rsidP="0058245B">
            <w:pPr>
              <w:ind w:firstLine="480"/>
              <w:jc w:val="center"/>
            </w:pPr>
            <w:r w:rsidRPr="00A04B46">
              <w:rPr>
                <w:rFonts w:hint="eastAsia"/>
              </w:rPr>
              <w:t>Char</w:t>
            </w:r>
          </w:p>
        </w:tc>
        <w:tc>
          <w:tcPr>
            <w:tcW w:w="1080" w:type="dxa"/>
          </w:tcPr>
          <w:p w:rsidR="00F405BA" w:rsidRPr="00A04B46" w:rsidRDefault="00F405BA" w:rsidP="0058245B">
            <w:pPr>
              <w:ind w:firstLine="480"/>
              <w:jc w:val="center"/>
            </w:pPr>
            <w:r w:rsidRPr="00A04B46">
              <w:rPr>
                <w:rFonts w:hint="eastAsia"/>
              </w:rPr>
              <w:t>40</w:t>
            </w:r>
          </w:p>
        </w:tc>
        <w:tc>
          <w:tcPr>
            <w:tcW w:w="2532" w:type="dxa"/>
          </w:tcPr>
          <w:p w:rsidR="00F405BA" w:rsidRPr="00A04B46" w:rsidRDefault="00F405BA" w:rsidP="0058245B">
            <w:pPr>
              <w:ind w:firstLine="480"/>
            </w:pPr>
            <w:r w:rsidRPr="00A04B46">
              <w:rPr>
                <w:rFonts w:hint="eastAsia"/>
              </w:rPr>
              <w:t>用户的登录帐号</w:t>
            </w:r>
            <w:r w:rsidRPr="00A04B46">
              <w:rPr>
                <w:rFonts w:hint="eastAsia"/>
              </w:rPr>
              <w:t xml:space="preserve">, </w:t>
            </w:r>
            <w:r w:rsidRPr="00A04B46">
              <w:rPr>
                <w:rFonts w:hint="eastAsia"/>
              </w:rPr>
              <w:t>非空</w:t>
            </w:r>
          </w:p>
          <w:p w:rsidR="00F405BA" w:rsidRPr="00A04B46" w:rsidRDefault="00F405BA" w:rsidP="0058245B">
            <w:pPr>
              <w:ind w:firstLine="480"/>
            </w:pPr>
            <w:r w:rsidRPr="00A04B46">
              <w:rPr>
                <w:rFonts w:hint="eastAsia"/>
              </w:rPr>
              <w:t>对应</w:t>
            </w:r>
            <w:r w:rsidRPr="00A04B46">
              <w:rPr>
                <w:rFonts w:hint="eastAsia"/>
              </w:rPr>
              <w:t>obs</w:t>
            </w:r>
            <w:r w:rsidRPr="00A04B46">
              <w:rPr>
                <w:rFonts w:hint="eastAsia"/>
              </w:rPr>
              <w:t>中的</w:t>
            </w:r>
            <w:r w:rsidRPr="00A04B46">
              <w:rPr>
                <w:rFonts w:hint="eastAsia"/>
              </w:rPr>
              <w:t>bms_user_name</w:t>
            </w:r>
          </w:p>
        </w:tc>
      </w:tr>
    </w:tbl>
    <w:p w:rsidR="00F405BA" w:rsidRPr="00A04B46" w:rsidRDefault="00F405BA" w:rsidP="00F405BA">
      <w:pPr>
        <w:ind w:firstLine="480"/>
      </w:pPr>
    </w:p>
    <w:p w:rsidR="00F405BA" w:rsidRPr="00A04B46" w:rsidRDefault="00F405BA" w:rsidP="00F405BA">
      <w:pPr>
        <w:ind w:left="353" w:firstLine="480"/>
      </w:pPr>
      <w:r w:rsidRPr="00A04B46">
        <w:rPr>
          <w:rFonts w:hint="eastAsia"/>
        </w:rPr>
        <w:t>输出参数：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260"/>
        <w:gridCol w:w="1260"/>
        <w:gridCol w:w="1620"/>
        <w:gridCol w:w="2679"/>
      </w:tblGrid>
      <w:tr w:rsidR="00F405BA" w:rsidRPr="00A04B46" w:rsidTr="0058245B">
        <w:trPr>
          <w:jc w:val="center"/>
        </w:trPr>
        <w:tc>
          <w:tcPr>
            <w:tcW w:w="1800" w:type="dxa"/>
          </w:tcPr>
          <w:p w:rsidR="00F405BA" w:rsidRPr="00A04B46" w:rsidRDefault="00F405BA" w:rsidP="0058245B">
            <w:pPr>
              <w:ind w:firstLine="482"/>
              <w:jc w:val="center"/>
              <w:rPr>
                <w:b/>
              </w:rPr>
            </w:pPr>
            <w:r w:rsidRPr="00A04B46">
              <w:rPr>
                <w:rFonts w:hint="eastAsia"/>
                <w:b/>
              </w:rPr>
              <w:t>字段名</w:t>
            </w:r>
          </w:p>
        </w:tc>
        <w:tc>
          <w:tcPr>
            <w:tcW w:w="1260" w:type="dxa"/>
          </w:tcPr>
          <w:p w:rsidR="00F405BA" w:rsidRPr="00A04B46" w:rsidRDefault="00F405BA" w:rsidP="0058245B">
            <w:pPr>
              <w:ind w:firstLine="482"/>
              <w:jc w:val="center"/>
              <w:rPr>
                <w:b/>
              </w:rPr>
            </w:pPr>
          </w:p>
        </w:tc>
        <w:tc>
          <w:tcPr>
            <w:tcW w:w="1260" w:type="dxa"/>
          </w:tcPr>
          <w:p w:rsidR="00F405BA" w:rsidRPr="00A04B46" w:rsidRDefault="00F405BA" w:rsidP="0058245B">
            <w:pPr>
              <w:ind w:firstLine="482"/>
              <w:jc w:val="center"/>
              <w:rPr>
                <w:b/>
              </w:rPr>
            </w:pPr>
            <w:r w:rsidRPr="00A04B46">
              <w:rPr>
                <w:rFonts w:hint="eastAsia"/>
                <w:b/>
              </w:rPr>
              <w:t>字段</w:t>
            </w:r>
            <w:r w:rsidRPr="00A04B46">
              <w:rPr>
                <w:rFonts w:hint="eastAsia"/>
                <w:b/>
              </w:rPr>
              <w:lastRenderedPageBreak/>
              <w:t>类型</w:t>
            </w:r>
          </w:p>
        </w:tc>
        <w:tc>
          <w:tcPr>
            <w:tcW w:w="1620" w:type="dxa"/>
          </w:tcPr>
          <w:p w:rsidR="00F405BA" w:rsidRPr="00A04B46" w:rsidRDefault="00F405BA" w:rsidP="0058245B">
            <w:pPr>
              <w:ind w:firstLine="482"/>
              <w:jc w:val="center"/>
              <w:rPr>
                <w:b/>
              </w:rPr>
            </w:pPr>
            <w:r w:rsidRPr="00A04B46">
              <w:rPr>
                <w:rFonts w:hint="eastAsia"/>
                <w:b/>
              </w:rPr>
              <w:lastRenderedPageBreak/>
              <w:t>字段长</w:t>
            </w:r>
            <w:r w:rsidRPr="00A04B46">
              <w:rPr>
                <w:rFonts w:hint="eastAsia"/>
                <w:b/>
              </w:rPr>
              <w:lastRenderedPageBreak/>
              <w:t>度</w:t>
            </w:r>
          </w:p>
        </w:tc>
        <w:tc>
          <w:tcPr>
            <w:tcW w:w="2679" w:type="dxa"/>
          </w:tcPr>
          <w:p w:rsidR="00F405BA" w:rsidRPr="00A04B46" w:rsidRDefault="00F405BA" w:rsidP="0058245B">
            <w:pPr>
              <w:ind w:firstLine="482"/>
              <w:jc w:val="center"/>
              <w:rPr>
                <w:b/>
              </w:rPr>
            </w:pPr>
            <w:r w:rsidRPr="00A04B46">
              <w:rPr>
                <w:rFonts w:hint="eastAsia"/>
                <w:b/>
              </w:rPr>
              <w:lastRenderedPageBreak/>
              <w:t>字段说明</w:t>
            </w:r>
          </w:p>
        </w:tc>
      </w:tr>
      <w:tr w:rsidR="00F405BA" w:rsidRPr="00A04B46" w:rsidTr="0058245B">
        <w:trPr>
          <w:jc w:val="center"/>
        </w:trPr>
        <w:tc>
          <w:tcPr>
            <w:tcW w:w="1800" w:type="dxa"/>
            <w:vAlign w:val="center"/>
          </w:tcPr>
          <w:p w:rsidR="00F405BA" w:rsidRPr="00A04B46" w:rsidRDefault="00F405BA" w:rsidP="0058245B">
            <w:pPr>
              <w:ind w:firstLine="480"/>
            </w:pPr>
            <w:r w:rsidRPr="00A04B46">
              <w:rPr>
                <w:rFonts w:hint="eastAsia"/>
              </w:rPr>
              <w:lastRenderedPageBreak/>
              <w:t>流水号</w:t>
            </w:r>
          </w:p>
        </w:tc>
        <w:tc>
          <w:tcPr>
            <w:tcW w:w="1260" w:type="dxa"/>
          </w:tcPr>
          <w:p w:rsidR="00F405BA" w:rsidRPr="00A04B46" w:rsidRDefault="00F405BA" w:rsidP="0058245B">
            <w:pPr>
              <w:ind w:firstLine="480"/>
            </w:pPr>
            <w:r w:rsidRPr="00A04B46">
              <w:t>seq</w:t>
            </w:r>
          </w:p>
        </w:tc>
        <w:tc>
          <w:tcPr>
            <w:tcW w:w="1260" w:type="dxa"/>
            <w:vAlign w:val="center"/>
          </w:tcPr>
          <w:p w:rsidR="00F405BA" w:rsidRPr="00A04B46" w:rsidRDefault="00F405BA" w:rsidP="0058245B">
            <w:pPr>
              <w:ind w:firstLine="480"/>
            </w:pPr>
            <w:r w:rsidRPr="00A04B46">
              <w:t>Char</w:t>
            </w:r>
          </w:p>
        </w:tc>
        <w:tc>
          <w:tcPr>
            <w:tcW w:w="1620" w:type="dxa"/>
            <w:vAlign w:val="center"/>
          </w:tcPr>
          <w:p w:rsidR="00F405BA" w:rsidRPr="00A04B46" w:rsidRDefault="00F405BA" w:rsidP="0058245B">
            <w:pPr>
              <w:ind w:firstLine="480"/>
            </w:pPr>
            <w:r w:rsidRPr="00A04B46">
              <w:rPr>
                <w:rFonts w:hint="eastAsia"/>
              </w:rPr>
              <w:t>1</w:t>
            </w:r>
            <w:r w:rsidRPr="00A04B46">
              <w:t>8</w:t>
            </w:r>
          </w:p>
        </w:tc>
        <w:tc>
          <w:tcPr>
            <w:tcW w:w="2679" w:type="dxa"/>
            <w:vAlign w:val="center"/>
          </w:tcPr>
          <w:p w:rsidR="00F405BA" w:rsidRPr="00A04B46" w:rsidRDefault="00F405BA" w:rsidP="0058245B">
            <w:pPr>
              <w:ind w:firstLine="480"/>
            </w:pPr>
            <w:r w:rsidRPr="00A04B46">
              <w:rPr>
                <w:rFonts w:hint="eastAsia"/>
              </w:rPr>
              <w:t>等于输入包的流水号，用于匹配输入与输出数据包</w:t>
            </w:r>
          </w:p>
        </w:tc>
      </w:tr>
      <w:tr w:rsidR="00F405BA" w:rsidRPr="00A04B46" w:rsidTr="0058245B">
        <w:trPr>
          <w:jc w:val="center"/>
        </w:trPr>
        <w:tc>
          <w:tcPr>
            <w:tcW w:w="1800" w:type="dxa"/>
            <w:vAlign w:val="center"/>
          </w:tcPr>
          <w:p w:rsidR="00F405BA" w:rsidRPr="00A04B46" w:rsidRDefault="00F405BA" w:rsidP="0058245B">
            <w:pPr>
              <w:ind w:firstLine="480"/>
            </w:pPr>
            <w:r w:rsidRPr="00A04B46">
              <w:rPr>
                <w:rFonts w:hint="eastAsia"/>
              </w:rPr>
              <w:t>返回码</w:t>
            </w:r>
          </w:p>
        </w:tc>
        <w:tc>
          <w:tcPr>
            <w:tcW w:w="1260" w:type="dxa"/>
          </w:tcPr>
          <w:p w:rsidR="00F405BA" w:rsidRPr="00A04B46" w:rsidRDefault="00F405BA" w:rsidP="0058245B">
            <w:pPr>
              <w:ind w:firstLine="480"/>
            </w:pPr>
            <w:r w:rsidRPr="00A04B46">
              <w:t>retCode</w:t>
            </w:r>
          </w:p>
        </w:tc>
        <w:tc>
          <w:tcPr>
            <w:tcW w:w="1260" w:type="dxa"/>
            <w:vAlign w:val="center"/>
          </w:tcPr>
          <w:p w:rsidR="00F405BA" w:rsidRPr="00A04B46" w:rsidRDefault="00F405BA" w:rsidP="0058245B">
            <w:pPr>
              <w:ind w:firstLine="480"/>
            </w:pPr>
            <w:r w:rsidRPr="00A04B46">
              <w:rPr>
                <w:rFonts w:hint="eastAsia"/>
              </w:rPr>
              <w:t>Number</w:t>
            </w:r>
          </w:p>
        </w:tc>
        <w:tc>
          <w:tcPr>
            <w:tcW w:w="1620" w:type="dxa"/>
            <w:vAlign w:val="center"/>
          </w:tcPr>
          <w:p w:rsidR="00F405BA" w:rsidRPr="00A04B46" w:rsidRDefault="00F405BA" w:rsidP="0058245B">
            <w:pPr>
              <w:ind w:firstLine="480"/>
            </w:pPr>
            <w:r w:rsidRPr="00A04B46">
              <w:rPr>
                <w:rFonts w:hint="eastAsia"/>
              </w:rPr>
              <w:t>2</w:t>
            </w:r>
          </w:p>
        </w:tc>
        <w:tc>
          <w:tcPr>
            <w:tcW w:w="2679" w:type="dxa"/>
            <w:vAlign w:val="center"/>
          </w:tcPr>
          <w:p w:rsidR="00F405BA" w:rsidRPr="00A04B46" w:rsidRDefault="00F405BA" w:rsidP="0058245B">
            <w:pPr>
              <w:ind w:firstLine="480"/>
            </w:pPr>
            <w:r w:rsidRPr="00A04B46">
              <w:rPr>
                <w:rFonts w:hint="eastAsia"/>
              </w:rPr>
              <w:t>0-</w:t>
            </w:r>
            <w:r w:rsidRPr="00A04B46">
              <w:rPr>
                <w:rFonts w:hint="eastAsia"/>
              </w:rPr>
              <w:t>成功</w:t>
            </w:r>
          </w:p>
          <w:p w:rsidR="00F405BA" w:rsidRPr="00A04B46" w:rsidRDefault="00F405BA" w:rsidP="0058245B">
            <w:pPr>
              <w:ind w:firstLine="480"/>
            </w:pPr>
            <w:r w:rsidRPr="00A04B46">
              <w:rPr>
                <w:rFonts w:hint="eastAsia"/>
              </w:rPr>
              <w:t>1-</w:t>
            </w:r>
            <w:r w:rsidRPr="00A04B46">
              <w:rPr>
                <w:rFonts w:hint="eastAsia"/>
              </w:rPr>
              <w:t>失败</w:t>
            </w:r>
          </w:p>
        </w:tc>
      </w:tr>
      <w:tr w:rsidR="00F405BA" w:rsidRPr="00A04B46" w:rsidTr="0058245B">
        <w:trPr>
          <w:jc w:val="center"/>
        </w:trPr>
        <w:tc>
          <w:tcPr>
            <w:tcW w:w="1800" w:type="dxa"/>
            <w:tcBorders>
              <w:top w:val="single" w:sz="4" w:space="0" w:color="auto"/>
              <w:left w:val="single" w:sz="4" w:space="0" w:color="auto"/>
              <w:bottom w:val="single" w:sz="4" w:space="0" w:color="auto"/>
              <w:right w:val="single" w:sz="4" w:space="0" w:color="auto"/>
            </w:tcBorders>
            <w:vAlign w:val="center"/>
          </w:tcPr>
          <w:p w:rsidR="00F405BA" w:rsidRPr="00A04B46" w:rsidRDefault="00F405BA" w:rsidP="0058245B">
            <w:pPr>
              <w:ind w:firstLine="480"/>
              <w:rPr>
                <w:rFonts w:ascii="Verdana" w:hAnsi="Verdana" w:cs="宋体"/>
                <w:szCs w:val="21"/>
              </w:rPr>
            </w:pPr>
            <w:r w:rsidRPr="00A04B46">
              <w:rPr>
                <w:rFonts w:ascii="Verdana" w:hAnsi="Verdana" w:cs="宋体" w:hint="eastAsia"/>
                <w:szCs w:val="21"/>
              </w:rPr>
              <w:t>用户状态</w:t>
            </w:r>
          </w:p>
        </w:tc>
        <w:tc>
          <w:tcPr>
            <w:tcW w:w="1260" w:type="dxa"/>
            <w:tcBorders>
              <w:top w:val="single" w:sz="4" w:space="0" w:color="auto"/>
              <w:left w:val="single" w:sz="4" w:space="0" w:color="auto"/>
              <w:bottom w:val="single" w:sz="4" w:space="0" w:color="auto"/>
              <w:right w:val="single" w:sz="4" w:space="0" w:color="auto"/>
            </w:tcBorders>
          </w:tcPr>
          <w:p w:rsidR="00F405BA" w:rsidRPr="00A04B46" w:rsidRDefault="00F405BA" w:rsidP="0058245B">
            <w:pPr>
              <w:ind w:firstLine="480"/>
            </w:pPr>
            <w:r w:rsidRPr="00A04B46">
              <w:t>status</w:t>
            </w:r>
          </w:p>
        </w:tc>
        <w:tc>
          <w:tcPr>
            <w:tcW w:w="1260" w:type="dxa"/>
            <w:tcBorders>
              <w:top w:val="single" w:sz="4" w:space="0" w:color="auto"/>
              <w:left w:val="single" w:sz="4" w:space="0" w:color="auto"/>
              <w:bottom w:val="single" w:sz="4" w:space="0" w:color="auto"/>
              <w:right w:val="single" w:sz="4" w:space="0" w:color="auto"/>
            </w:tcBorders>
            <w:vAlign w:val="center"/>
          </w:tcPr>
          <w:p w:rsidR="00F405BA" w:rsidRPr="00A04B46" w:rsidRDefault="00F405BA" w:rsidP="0058245B">
            <w:pPr>
              <w:ind w:firstLine="480"/>
              <w:rPr>
                <w:szCs w:val="21"/>
              </w:rPr>
            </w:pPr>
            <w:r w:rsidRPr="00A04B46">
              <w:rPr>
                <w:rFonts w:hint="eastAsia"/>
              </w:rPr>
              <w:t>Number</w:t>
            </w:r>
          </w:p>
        </w:tc>
        <w:tc>
          <w:tcPr>
            <w:tcW w:w="1620" w:type="dxa"/>
            <w:tcBorders>
              <w:top w:val="single" w:sz="4" w:space="0" w:color="auto"/>
              <w:left w:val="single" w:sz="4" w:space="0" w:color="auto"/>
              <w:bottom w:val="single" w:sz="4" w:space="0" w:color="auto"/>
              <w:right w:val="single" w:sz="4" w:space="0" w:color="auto"/>
            </w:tcBorders>
            <w:vAlign w:val="center"/>
          </w:tcPr>
          <w:p w:rsidR="00F405BA" w:rsidRPr="00A04B46" w:rsidRDefault="00F405BA" w:rsidP="0058245B">
            <w:pPr>
              <w:ind w:firstLine="480"/>
              <w:rPr>
                <w:szCs w:val="21"/>
              </w:rPr>
            </w:pPr>
            <w:r w:rsidRPr="00A04B46">
              <w:rPr>
                <w:rFonts w:hint="eastAsia"/>
                <w:szCs w:val="21"/>
              </w:rPr>
              <w:t>2</w:t>
            </w:r>
          </w:p>
        </w:tc>
        <w:tc>
          <w:tcPr>
            <w:tcW w:w="2679" w:type="dxa"/>
            <w:tcBorders>
              <w:top w:val="single" w:sz="4" w:space="0" w:color="auto"/>
              <w:left w:val="single" w:sz="4" w:space="0" w:color="auto"/>
              <w:bottom w:val="single" w:sz="4" w:space="0" w:color="auto"/>
              <w:right w:val="single" w:sz="4" w:space="0" w:color="auto"/>
            </w:tcBorders>
          </w:tcPr>
          <w:p w:rsidR="00F405BA" w:rsidRPr="00A04B46" w:rsidRDefault="00F405BA" w:rsidP="0058245B">
            <w:pPr>
              <w:widowControl/>
              <w:ind w:firstLine="480"/>
              <w:rPr>
                <w:rFonts w:ascii="宋体" w:hAnsi="宋体"/>
                <w:szCs w:val="21"/>
              </w:rPr>
            </w:pPr>
            <w:r w:rsidRPr="00A04B46">
              <w:rPr>
                <w:rFonts w:ascii="宋体" w:hAnsi="宋体" w:hint="eastAsia"/>
                <w:szCs w:val="21"/>
              </w:rPr>
              <w:t>0-正常；1-锁定；2-销户</w:t>
            </w:r>
          </w:p>
        </w:tc>
      </w:tr>
      <w:tr w:rsidR="00F405BA" w:rsidRPr="00A04B46" w:rsidTr="0058245B">
        <w:trPr>
          <w:jc w:val="center"/>
        </w:trPr>
        <w:tc>
          <w:tcPr>
            <w:tcW w:w="1800" w:type="dxa"/>
            <w:tcBorders>
              <w:top w:val="single" w:sz="4" w:space="0" w:color="auto"/>
              <w:left w:val="single" w:sz="4" w:space="0" w:color="auto"/>
              <w:bottom w:val="single" w:sz="4" w:space="0" w:color="auto"/>
              <w:right w:val="single" w:sz="4" w:space="0" w:color="auto"/>
            </w:tcBorders>
            <w:vAlign w:val="center"/>
          </w:tcPr>
          <w:p w:rsidR="00F405BA" w:rsidRPr="00A04B46" w:rsidRDefault="00F405BA" w:rsidP="0058245B">
            <w:pPr>
              <w:ind w:firstLine="480"/>
              <w:rPr>
                <w:rFonts w:ascii="Verdana" w:hAnsi="Verdana" w:cs="宋体"/>
                <w:szCs w:val="21"/>
              </w:rPr>
            </w:pPr>
            <w:r w:rsidRPr="00A04B46">
              <w:rPr>
                <w:rFonts w:ascii="Verdana" w:hAnsi="Verdana" w:cs="宋体" w:hint="eastAsia"/>
                <w:szCs w:val="21"/>
              </w:rPr>
              <w:t>开户时间</w:t>
            </w:r>
          </w:p>
        </w:tc>
        <w:tc>
          <w:tcPr>
            <w:tcW w:w="1260" w:type="dxa"/>
            <w:tcBorders>
              <w:top w:val="single" w:sz="4" w:space="0" w:color="auto"/>
              <w:left w:val="single" w:sz="4" w:space="0" w:color="auto"/>
              <w:bottom w:val="single" w:sz="4" w:space="0" w:color="auto"/>
              <w:right w:val="single" w:sz="4" w:space="0" w:color="auto"/>
            </w:tcBorders>
          </w:tcPr>
          <w:p w:rsidR="00F405BA" w:rsidRPr="00A04B46" w:rsidRDefault="00F405BA" w:rsidP="0058245B">
            <w:pPr>
              <w:ind w:firstLine="480"/>
            </w:pPr>
            <w:r w:rsidRPr="00A04B46">
              <w:t>beginTime</w:t>
            </w:r>
          </w:p>
        </w:tc>
        <w:tc>
          <w:tcPr>
            <w:tcW w:w="1260" w:type="dxa"/>
            <w:tcBorders>
              <w:top w:val="single" w:sz="4" w:space="0" w:color="auto"/>
              <w:left w:val="single" w:sz="4" w:space="0" w:color="auto"/>
              <w:bottom w:val="single" w:sz="4" w:space="0" w:color="auto"/>
              <w:right w:val="single" w:sz="4" w:space="0" w:color="auto"/>
            </w:tcBorders>
            <w:vAlign w:val="center"/>
          </w:tcPr>
          <w:p w:rsidR="00F405BA" w:rsidRPr="00A04B46" w:rsidRDefault="00F405BA" w:rsidP="0058245B">
            <w:pPr>
              <w:ind w:firstLine="480"/>
            </w:pPr>
            <w:r w:rsidRPr="00A04B46">
              <w:t>Char</w:t>
            </w:r>
          </w:p>
        </w:tc>
        <w:tc>
          <w:tcPr>
            <w:tcW w:w="1620" w:type="dxa"/>
            <w:tcBorders>
              <w:top w:val="single" w:sz="4" w:space="0" w:color="auto"/>
              <w:left w:val="single" w:sz="4" w:space="0" w:color="auto"/>
              <w:bottom w:val="single" w:sz="4" w:space="0" w:color="auto"/>
              <w:right w:val="single" w:sz="4" w:space="0" w:color="auto"/>
            </w:tcBorders>
            <w:vAlign w:val="center"/>
          </w:tcPr>
          <w:p w:rsidR="00F405BA" w:rsidRPr="00A04B46" w:rsidRDefault="00F405BA" w:rsidP="0058245B">
            <w:pPr>
              <w:ind w:firstLine="480"/>
              <w:rPr>
                <w:szCs w:val="21"/>
              </w:rPr>
            </w:pPr>
            <w:r w:rsidRPr="00A04B46">
              <w:rPr>
                <w:rFonts w:hint="eastAsia"/>
                <w:szCs w:val="21"/>
              </w:rPr>
              <w:t>20</w:t>
            </w:r>
          </w:p>
        </w:tc>
        <w:tc>
          <w:tcPr>
            <w:tcW w:w="2679" w:type="dxa"/>
            <w:tcBorders>
              <w:top w:val="single" w:sz="4" w:space="0" w:color="auto"/>
              <w:left w:val="single" w:sz="4" w:space="0" w:color="auto"/>
              <w:bottom w:val="single" w:sz="4" w:space="0" w:color="auto"/>
              <w:right w:val="single" w:sz="4" w:space="0" w:color="auto"/>
            </w:tcBorders>
          </w:tcPr>
          <w:p w:rsidR="00F405BA" w:rsidRPr="00A04B46" w:rsidRDefault="00F405BA" w:rsidP="0058245B">
            <w:pPr>
              <w:widowControl/>
              <w:ind w:firstLine="480"/>
              <w:rPr>
                <w:rFonts w:ascii="宋体" w:hAnsi="宋体"/>
                <w:szCs w:val="21"/>
              </w:rPr>
            </w:pPr>
            <w:r w:rsidRPr="00A04B46">
              <w:rPr>
                <w:rFonts w:ascii="宋体" w:hAnsi="宋体" w:hint="eastAsia"/>
                <w:szCs w:val="21"/>
              </w:rPr>
              <w:t>开户时间</w:t>
            </w:r>
          </w:p>
        </w:tc>
      </w:tr>
      <w:tr w:rsidR="00F405BA" w:rsidRPr="00A04B46" w:rsidTr="0058245B">
        <w:trPr>
          <w:jc w:val="center"/>
        </w:trPr>
        <w:tc>
          <w:tcPr>
            <w:tcW w:w="1800" w:type="dxa"/>
            <w:tcBorders>
              <w:top w:val="single" w:sz="4" w:space="0" w:color="auto"/>
              <w:left w:val="single" w:sz="4" w:space="0" w:color="auto"/>
              <w:bottom w:val="single" w:sz="4" w:space="0" w:color="auto"/>
              <w:right w:val="single" w:sz="4" w:space="0" w:color="auto"/>
            </w:tcBorders>
            <w:vAlign w:val="center"/>
          </w:tcPr>
          <w:p w:rsidR="00F405BA" w:rsidRPr="00A04B46" w:rsidRDefault="00F405BA" w:rsidP="0058245B">
            <w:pPr>
              <w:ind w:firstLine="480"/>
              <w:rPr>
                <w:rFonts w:ascii="Verdana" w:hAnsi="Verdana" w:cs="宋体"/>
                <w:szCs w:val="21"/>
              </w:rPr>
            </w:pPr>
            <w:r w:rsidRPr="00A04B46">
              <w:rPr>
                <w:rFonts w:ascii="Verdana" w:hAnsi="Verdana" w:cs="宋体" w:hint="eastAsia"/>
                <w:szCs w:val="21"/>
              </w:rPr>
              <w:t>失效时间</w:t>
            </w:r>
          </w:p>
        </w:tc>
        <w:tc>
          <w:tcPr>
            <w:tcW w:w="1260" w:type="dxa"/>
            <w:tcBorders>
              <w:top w:val="single" w:sz="4" w:space="0" w:color="auto"/>
              <w:left w:val="single" w:sz="4" w:space="0" w:color="auto"/>
              <w:bottom w:val="single" w:sz="4" w:space="0" w:color="auto"/>
              <w:right w:val="single" w:sz="4" w:space="0" w:color="auto"/>
            </w:tcBorders>
          </w:tcPr>
          <w:p w:rsidR="00F405BA" w:rsidRPr="00A04B46" w:rsidRDefault="00F405BA" w:rsidP="0058245B">
            <w:pPr>
              <w:ind w:firstLine="480"/>
            </w:pPr>
            <w:r w:rsidRPr="00A04B46">
              <w:t>endTime</w:t>
            </w:r>
          </w:p>
        </w:tc>
        <w:tc>
          <w:tcPr>
            <w:tcW w:w="1260" w:type="dxa"/>
            <w:tcBorders>
              <w:top w:val="single" w:sz="4" w:space="0" w:color="auto"/>
              <w:left w:val="single" w:sz="4" w:space="0" w:color="auto"/>
              <w:bottom w:val="single" w:sz="4" w:space="0" w:color="auto"/>
              <w:right w:val="single" w:sz="4" w:space="0" w:color="auto"/>
            </w:tcBorders>
            <w:vAlign w:val="center"/>
          </w:tcPr>
          <w:p w:rsidR="00F405BA" w:rsidRPr="00A04B46" w:rsidRDefault="00F405BA" w:rsidP="0058245B">
            <w:pPr>
              <w:ind w:firstLine="480"/>
            </w:pPr>
            <w:r w:rsidRPr="00A04B46">
              <w:t>Char</w:t>
            </w:r>
          </w:p>
        </w:tc>
        <w:tc>
          <w:tcPr>
            <w:tcW w:w="1620" w:type="dxa"/>
            <w:tcBorders>
              <w:top w:val="single" w:sz="4" w:space="0" w:color="auto"/>
              <w:left w:val="single" w:sz="4" w:space="0" w:color="auto"/>
              <w:bottom w:val="single" w:sz="4" w:space="0" w:color="auto"/>
              <w:right w:val="single" w:sz="4" w:space="0" w:color="auto"/>
            </w:tcBorders>
            <w:vAlign w:val="center"/>
          </w:tcPr>
          <w:p w:rsidR="00F405BA" w:rsidRPr="00A04B46" w:rsidRDefault="00F405BA" w:rsidP="0058245B">
            <w:pPr>
              <w:ind w:firstLine="480"/>
              <w:rPr>
                <w:szCs w:val="21"/>
              </w:rPr>
            </w:pPr>
            <w:r w:rsidRPr="00A04B46">
              <w:rPr>
                <w:rFonts w:hint="eastAsia"/>
                <w:szCs w:val="21"/>
              </w:rPr>
              <w:t>20</w:t>
            </w:r>
          </w:p>
        </w:tc>
        <w:tc>
          <w:tcPr>
            <w:tcW w:w="2679" w:type="dxa"/>
            <w:tcBorders>
              <w:top w:val="single" w:sz="4" w:space="0" w:color="auto"/>
              <w:left w:val="single" w:sz="4" w:space="0" w:color="auto"/>
              <w:bottom w:val="single" w:sz="4" w:space="0" w:color="auto"/>
              <w:right w:val="single" w:sz="4" w:space="0" w:color="auto"/>
            </w:tcBorders>
            <w:vAlign w:val="center"/>
          </w:tcPr>
          <w:p w:rsidR="00F405BA" w:rsidRPr="00A04B46" w:rsidRDefault="00F405BA" w:rsidP="0058245B">
            <w:pPr>
              <w:ind w:firstLine="480"/>
              <w:rPr>
                <w:rFonts w:ascii="Verdana" w:hAnsi="Verdana" w:cs="宋体"/>
                <w:szCs w:val="21"/>
              </w:rPr>
            </w:pPr>
            <w:r w:rsidRPr="00A04B46">
              <w:rPr>
                <w:rFonts w:ascii="Verdana" w:hAnsi="Verdana" w:cs="宋体" w:hint="eastAsia"/>
                <w:szCs w:val="21"/>
              </w:rPr>
              <w:t>失效时间</w:t>
            </w:r>
          </w:p>
        </w:tc>
      </w:tr>
      <w:tr w:rsidR="00F405BA" w:rsidRPr="00A04B46" w:rsidTr="0058245B">
        <w:trPr>
          <w:jc w:val="center"/>
        </w:trPr>
        <w:tc>
          <w:tcPr>
            <w:tcW w:w="1800" w:type="dxa"/>
            <w:tcBorders>
              <w:top w:val="single" w:sz="4" w:space="0" w:color="auto"/>
              <w:left w:val="single" w:sz="4" w:space="0" w:color="auto"/>
              <w:bottom w:val="single" w:sz="4" w:space="0" w:color="auto"/>
              <w:right w:val="single" w:sz="4" w:space="0" w:color="auto"/>
            </w:tcBorders>
            <w:vAlign w:val="center"/>
          </w:tcPr>
          <w:p w:rsidR="00F405BA" w:rsidRPr="00A04B46" w:rsidRDefault="00F405BA" w:rsidP="0058245B">
            <w:pPr>
              <w:ind w:firstLine="480"/>
              <w:rPr>
                <w:rFonts w:ascii="Verdana" w:hAnsi="Verdana" w:cs="宋体"/>
                <w:szCs w:val="21"/>
              </w:rPr>
            </w:pPr>
            <w:r w:rsidRPr="00A04B46">
              <w:rPr>
                <w:rFonts w:ascii="Verdana" w:hAnsi="Verdana" w:cs="宋体" w:hint="eastAsia"/>
                <w:szCs w:val="21"/>
              </w:rPr>
              <w:t>状态变更时间</w:t>
            </w:r>
          </w:p>
        </w:tc>
        <w:tc>
          <w:tcPr>
            <w:tcW w:w="1260" w:type="dxa"/>
            <w:tcBorders>
              <w:top w:val="single" w:sz="4" w:space="0" w:color="auto"/>
              <w:left w:val="single" w:sz="4" w:space="0" w:color="auto"/>
              <w:bottom w:val="single" w:sz="4" w:space="0" w:color="auto"/>
              <w:right w:val="single" w:sz="4" w:space="0" w:color="auto"/>
            </w:tcBorders>
          </w:tcPr>
          <w:p w:rsidR="00F405BA" w:rsidRPr="00A04B46" w:rsidRDefault="00F405BA" w:rsidP="0058245B">
            <w:pPr>
              <w:ind w:firstLine="480"/>
            </w:pPr>
            <w:r w:rsidRPr="00A04B46">
              <w:t>changeTime</w:t>
            </w:r>
          </w:p>
        </w:tc>
        <w:tc>
          <w:tcPr>
            <w:tcW w:w="1260" w:type="dxa"/>
            <w:tcBorders>
              <w:top w:val="single" w:sz="4" w:space="0" w:color="auto"/>
              <w:left w:val="single" w:sz="4" w:space="0" w:color="auto"/>
              <w:bottom w:val="single" w:sz="4" w:space="0" w:color="auto"/>
              <w:right w:val="single" w:sz="4" w:space="0" w:color="auto"/>
            </w:tcBorders>
            <w:vAlign w:val="center"/>
          </w:tcPr>
          <w:p w:rsidR="00F405BA" w:rsidRPr="00A04B46" w:rsidRDefault="00F405BA" w:rsidP="0058245B">
            <w:pPr>
              <w:ind w:firstLine="480"/>
            </w:pPr>
            <w:r w:rsidRPr="00A04B46">
              <w:t>Char</w:t>
            </w:r>
          </w:p>
        </w:tc>
        <w:tc>
          <w:tcPr>
            <w:tcW w:w="1620" w:type="dxa"/>
            <w:tcBorders>
              <w:top w:val="single" w:sz="4" w:space="0" w:color="auto"/>
              <w:left w:val="single" w:sz="4" w:space="0" w:color="auto"/>
              <w:bottom w:val="single" w:sz="4" w:space="0" w:color="auto"/>
              <w:right w:val="single" w:sz="4" w:space="0" w:color="auto"/>
            </w:tcBorders>
            <w:vAlign w:val="center"/>
          </w:tcPr>
          <w:p w:rsidR="00F405BA" w:rsidRPr="00A04B46" w:rsidRDefault="00F405BA" w:rsidP="0058245B">
            <w:pPr>
              <w:ind w:firstLine="480"/>
              <w:rPr>
                <w:szCs w:val="21"/>
              </w:rPr>
            </w:pPr>
            <w:r w:rsidRPr="00A04B46">
              <w:rPr>
                <w:rFonts w:hint="eastAsia"/>
                <w:szCs w:val="21"/>
              </w:rPr>
              <w:t>20</w:t>
            </w:r>
          </w:p>
        </w:tc>
        <w:tc>
          <w:tcPr>
            <w:tcW w:w="2679" w:type="dxa"/>
            <w:tcBorders>
              <w:top w:val="single" w:sz="4" w:space="0" w:color="auto"/>
              <w:left w:val="single" w:sz="4" w:space="0" w:color="auto"/>
              <w:bottom w:val="single" w:sz="4" w:space="0" w:color="auto"/>
              <w:right w:val="single" w:sz="4" w:space="0" w:color="auto"/>
            </w:tcBorders>
            <w:vAlign w:val="center"/>
          </w:tcPr>
          <w:p w:rsidR="00F405BA" w:rsidRPr="00A04B46" w:rsidRDefault="00F405BA" w:rsidP="0058245B">
            <w:pPr>
              <w:ind w:firstLine="480"/>
              <w:rPr>
                <w:rFonts w:ascii="Verdana" w:hAnsi="Verdana" w:cs="宋体"/>
                <w:szCs w:val="21"/>
              </w:rPr>
            </w:pPr>
            <w:r w:rsidRPr="00A04B46">
              <w:rPr>
                <w:rFonts w:ascii="Verdana" w:hAnsi="Verdana" w:cs="宋体" w:hint="eastAsia"/>
                <w:szCs w:val="21"/>
              </w:rPr>
              <w:t>状态变更时间</w:t>
            </w:r>
          </w:p>
        </w:tc>
      </w:tr>
      <w:tr w:rsidR="00F405BA" w:rsidRPr="00A04B46" w:rsidTr="0058245B">
        <w:trPr>
          <w:jc w:val="center"/>
        </w:trPr>
        <w:tc>
          <w:tcPr>
            <w:tcW w:w="1800" w:type="dxa"/>
            <w:tcBorders>
              <w:top w:val="single" w:sz="4" w:space="0" w:color="auto"/>
              <w:left w:val="single" w:sz="4" w:space="0" w:color="auto"/>
              <w:bottom w:val="single" w:sz="4" w:space="0" w:color="auto"/>
              <w:right w:val="single" w:sz="4" w:space="0" w:color="auto"/>
            </w:tcBorders>
            <w:vAlign w:val="center"/>
          </w:tcPr>
          <w:p w:rsidR="00F405BA" w:rsidRPr="00A04B46" w:rsidRDefault="00F405BA" w:rsidP="0058245B">
            <w:pPr>
              <w:ind w:firstLine="480"/>
            </w:pPr>
            <w:r w:rsidRPr="00A04B46">
              <w:rPr>
                <w:rFonts w:hint="eastAsia"/>
              </w:rPr>
              <w:t>口令</w:t>
            </w:r>
          </w:p>
        </w:tc>
        <w:tc>
          <w:tcPr>
            <w:tcW w:w="1260" w:type="dxa"/>
            <w:tcBorders>
              <w:top w:val="single" w:sz="4" w:space="0" w:color="auto"/>
              <w:left w:val="single" w:sz="4" w:space="0" w:color="auto"/>
              <w:bottom w:val="single" w:sz="4" w:space="0" w:color="auto"/>
              <w:right w:val="single" w:sz="4" w:space="0" w:color="auto"/>
            </w:tcBorders>
          </w:tcPr>
          <w:p w:rsidR="00F405BA" w:rsidRPr="00A04B46" w:rsidRDefault="00F405BA" w:rsidP="0058245B">
            <w:pPr>
              <w:ind w:firstLine="480"/>
            </w:pPr>
          </w:p>
        </w:tc>
        <w:tc>
          <w:tcPr>
            <w:tcW w:w="1260" w:type="dxa"/>
            <w:tcBorders>
              <w:top w:val="single" w:sz="4" w:space="0" w:color="auto"/>
              <w:left w:val="single" w:sz="4" w:space="0" w:color="auto"/>
              <w:bottom w:val="single" w:sz="4" w:space="0" w:color="auto"/>
              <w:right w:val="single" w:sz="4" w:space="0" w:color="auto"/>
            </w:tcBorders>
            <w:vAlign w:val="center"/>
          </w:tcPr>
          <w:p w:rsidR="00F405BA" w:rsidRPr="00A04B46" w:rsidRDefault="00F405BA" w:rsidP="0058245B">
            <w:pPr>
              <w:ind w:firstLine="480"/>
            </w:pPr>
            <w:r w:rsidRPr="00A04B46">
              <w:t>Char</w:t>
            </w:r>
          </w:p>
        </w:tc>
        <w:tc>
          <w:tcPr>
            <w:tcW w:w="1620" w:type="dxa"/>
            <w:tcBorders>
              <w:top w:val="single" w:sz="4" w:space="0" w:color="auto"/>
              <w:left w:val="single" w:sz="4" w:space="0" w:color="auto"/>
              <w:bottom w:val="single" w:sz="4" w:space="0" w:color="auto"/>
              <w:right w:val="single" w:sz="4" w:space="0" w:color="auto"/>
            </w:tcBorders>
            <w:vAlign w:val="center"/>
          </w:tcPr>
          <w:p w:rsidR="00F405BA" w:rsidRPr="00A04B46" w:rsidRDefault="00F405BA" w:rsidP="0058245B">
            <w:pPr>
              <w:ind w:firstLine="480"/>
            </w:pPr>
            <w:r w:rsidRPr="00A04B46">
              <w:rPr>
                <w:rFonts w:hint="eastAsia"/>
              </w:rPr>
              <w:t>16</w:t>
            </w:r>
          </w:p>
        </w:tc>
        <w:tc>
          <w:tcPr>
            <w:tcW w:w="2679" w:type="dxa"/>
            <w:tcBorders>
              <w:top w:val="single" w:sz="4" w:space="0" w:color="auto"/>
              <w:left w:val="single" w:sz="4" w:space="0" w:color="auto"/>
              <w:bottom w:val="single" w:sz="4" w:space="0" w:color="auto"/>
              <w:right w:val="single" w:sz="4" w:space="0" w:color="auto"/>
            </w:tcBorders>
            <w:vAlign w:val="center"/>
          </w:tcPr>
          <w:p w:rsidR="00F405BA" w:rsidRPr="00A04B46" w:rsidRDefault="00F405BA" w:rsidP="0058245B">
            <w:pPr>
              <w:ind w:firstLine="480"/>
            </w:pPr>
            <w:r w:rsidRPr="00A04B46">
              <w:rPr>
                <w:rFonts w:hint="eastAsia"/>
              </w:rPr>
              <w:t>用户的登录口令明文</w:t>
            </w:r>
          </w:p>
        </w:tc>
      </w:tr>
      <w:tr w:rsidR="00F405BA" w:rsidRPr="00A04B46" w:rsidTr="0058245B">
        <w:trPr>
          <w:jc w:val="center"/>
        </w:trPr>
        <w:tc>
          <w:tcPr>
            <w:tcW w:w="1800" w:type="dxa"/>
            <w:tcBorders>
              <w:top w:val="single" w:sz="4" w:space="0" w:color="auto"/>
              <w:left w:val="single" w:sz="4" w:space="0" w:color="auto"/>
              <w:bottom w:val="single" w:sz="4" w:space="0" w:color="auto"/>
              <w:right w:val="single" w:sz="4" w:space="0" w:color="auto"/>
            </w:tcBorders>
            <w:vAlign w:val="center"/>
          </w:tcPr>
          <w:p w:rsidR="00F405BA" w:rsidRPr="00A04B46" w:rsidRDefault="00F405BA" w:rsidP="0058245B">
            <w:pPr>
              <w:ind w:firstLine="480"/>
            </w:pPr>
            <w:r w:rsidRPr="00A04B46">
              <w:rPr>
                <w:rFonts w:hint="eastAsia"/>
              </w:rPr>
              <w:t>带宽</w:t>
            </w:r>
          </w:p>
        </w:tc>
        <w:tc>
          <w:tcPr>
            <w:tcW w:w="1260" w:type="dxa"/>
            <w:tcBorders>
              <w:top w:val="single" w:sz="4" w:space="0" w:color="auto"/>
              <w:left w:val="single" w:sz="4" w:space="0" w:color="auto"/>
              <w:bottom w:val="single" w:sz="4" w:space="0" w:color="auto"/>
              <w:right w:val="single" w:sz="4" w:space="0" w:color="auto"/>
            </w:tcBorders>
          </w:tcPr>
          <w:p w:rsidR="00F405BA" w:rsidRPr="00A04B46" w:rsidRDefault="00F405BA" w:rsidP="0058245B">
            <w:pPr>
              <w:ind w:firstLine="480"/>
            </w:pPr>
            <w:r w:rsidRPr="00A04B46">
              <w:t>bandwidth</w:t>
            </w:r>
          </w:p>
        </w:tc>
        <w:tc>
          <w:tcPr>
            <w:tcW w:w="1260" w:type="dxa"/>
            <w:tcBorders>
              <w:top w:val="single" w:sz="4" w:space="0" w:color="auto"/>
              <w:left w:val="single" w:sz="4" w:space="0" w:color="auto"/>
              <w:bottom w:val="single" w:sz="4" w:space="0" w:color="auto"/>
              <w:right w:val="single" w:sz="4" w:space="0" w:color="auto"/>
            </w:tcBorders>
            <w:vAlign w:val="center"/>
          </w:tcPr>
          <w:p w:rsidR="00F405BA" w:rsidRPr="00A04B46" w:rsidRDefault="00F405BA" w:rsidP="0058245B">
            <w:pPr>
              <w:ind w:firstLine="480"/>
            </w:pPr>
            <w:r w:rsidRPr="00A04B46">
              <w:t>C</w:t>
            </w:r>
            <w:r w:rsidRPr="00A04B46">
              <w:rPr>
                <w:rFonts w:hint="eastAsia"/>
              </w:rPr>
              <w:t>har</w:t>
            </w:r>
          </w:p>
        </w:tc>
        <w:tc>
          <w:tcPr>
            <w:tcW w:w="1620" w:type="dxa"/>
            <w:tcBorders>
              <w:top w:val="single" w:sz="4" w:space="0" w:color="auto"/>
              <w:left w:val="single" w:sz="4" w:space="0" w:color="auto"/>
              <w:bottom w:val="single" w:sz="4" w:space="0" w:color="auto"/>
              <w:right w:val="single" w:sz="4" w:space="0" w:color="auto"/>
            </w:tcBorders>
            <w:vAlign w:val="center"/>
          </w:tcPr>
          <w:p w:rsidR="00F405BA" w:rsidRPr="00A04B46" w:rsidRDefault="00F405BA" w:rsidP="0058245B">
            <w:pPr>
              <w:ind w:firstLine="480"/>
            </w:pPr>
            <w:r w:rsidRPr="00A04B46">
              <w:rPr>
                <w:rFonts w:hint="eastAsia"/>
              </w:rPr>
              <w:t>6</w:t>
            </w:r>
          </w:p>
        </w:tc>
        <w:tc>
          <w:tcPr>
            <w:tcW w:w="2679" w:type="dxa"/>
            <w:tcBorders>
              <w:top w:val="single" w:sz="4" w:space="0" w:color="auto"/>
              <w:left w:val="single" w:sz="4" w:space="0" w:color="auto"/>
              <w:bottom w:val="single" w:sz="4" w:space="0" w:color="auto"/>
              <w:right w:val="single" w:sz="4" w:space="0" w:color="auto"/>
            </w:tcBorders>
            <w:vAlign w:val="center"/>
          </w:tcPr>
          <w:p w:rsidR="00F405BA" w:rsidRPr="00A04B46" w:rsidRDefault="00F405BA" w:rsidP="0058245B">
            <w:pPr>
              <w:ind w:firstLine="480"/>
            </w:pPr>
            <w:r w:rsidRPr="00A04B46">
              <w:rPr>
                <w:rFonts w:hint="eastAsia"/>
              </w:rPr>
              <w:t>1M,2M</w:t>
            </w:r>
            <w:r w:rsidRPr="00A04B46">
              <w:rPr>
                <w:rFonts w:hint="eastAsia"/>
              </w:rPr>
              <w:t>等</w:t>
            </w:r>
            <w:r w:rsidRPr="00A04B46">
              <w:rPr>
                <w:rFonts w:hint="eastAsia"/>
              </w:rPr>
              <w:t xml:space="preserve"> </w:t>
            </w:r>
          </w:p>
        </w:tc>
      </w:tr>
      <w:tr w:rsidR="00F405BA" w:rsidRPr="00A04B46" w:rsidTr="0058245B">
        <w:trPr>
          <w:jc w:val="center"/>
        </w:trPr>
        <w:tc>
          <w:tcPr>
            <w:tcW w:w="1800" w:type="dxa"/>
            <w:tcBorders>
              <w:top w:val="single" w:sz="4" w:space="0" w:color="auto"/>
              <w:left w:val="single" w:sz="4" w:space="0" w:color="auto"/>
              <w:bottom w:val="single" w:sz="4" w:space="0" w:color="auto"/>
              <w:right w:val="single" w:sz="4" w:space="0" w:color="auto"/>
            </w:tcBorders>
            <w:vAlign w:val="center"/>
          </w:tcPr>
          <w:p w:rsidR="00F405BA" w:rsidRPr="00A04B46" w:rsidRDefault="00F405BA" w:rsidP="0058245B">
            <w:pPr>
              <w:ind w:firstLine="480"/>
            </w:pPr>
            <w:r w:rsidRPr="00A04B46">
              <w:rPr>
                <w:rFonts w:hint="eastAsia"/>
              </w:rPr>
              <w:lastRenderedPageBreak/>
              <w:t>绑定端口</w:t>
            </w:r>
          </w:p>
        </w:tc>
        <w:tc>
          <w:tcPr>
            <w:tcW w:w="1260" w:type="dxa"/>
            <w:tcBorders>
              <w:top w:val="single" w:sz="4" w:space="0" w:color="auto"/>
              <w:left w:val="single" w:sz="4" w:space="0" w:color="auto"/>
              <w:bottom w:val="single" w:sz="4" w:space="0" w:color="auto"/>
              <w:right w:val="single" w:sz="4" w:space="0" w:color="auto"/>
            </w:tcBorders>
          </w:tcPr>
          <w:p w:rsidR="00F405BA" w:rsidRPr="00A04B46" w:rsidRDefault="00F405BA" w:rsidP="0058245B">
            <w:pPr>
              <w:ind w:firstLine="480"/>
            </w:pPr>
            <w:r w:rsidRPr="00A04B46">
              <w:t>nasPortId</w:t>
            </w:r>
          </w:p>
        </w:tc>
        <w:tc>
          <w:tcPr>
            <w:tcW w:w="1260" w:type="dxa"/>
            <w:tcBorders>
              <w:top w:val="single" w:sz="4" w:space="0" w:color="auto"/>
              <w:left w:val="single" w:sz="4" w:space="0" w:color="auto"/>
              <w:bottom w:val="single" w:sz="4" w:space="0" w:color="auto"/>
              <w:right w:val="single" w:sz="4" w:space="0" w:color="auto"/>
            </w:tcBorders>
            <w:vAlign w:val="center"/>
          </w:tcPr>
          <w:p w:rsidR="00F405BA" w:rsidRPr="00A04B46" w:rsidRDefault="00F405BA" w:rsidP="0058245B">
            <w:pPr>
              <w:ind w:firstLine="480"/>
            </w:pPr>
            <w:r w:rsidRPr="00A04B46">
              <w:t>C</w:t>
            </w:r>
            <w:r w:rsidRPr="00A04B46">
              <w:rPr>
                <w:rFonts w:hint="eastAsia"/>
              </w:rPr>
              <w:t>har</w:t>
            </w:r>
          </w:p>
        </w:tc>
        <w:tc>
          <w:tcPr>
            <w:tcW w:w="1620" w:type="dxa"/>
            <w:tcBorders>
              <w:top w:val="single" w:sz="4" w:space="0" w:color="auto"/>
              <w:left w:val="single" w:sz="4" w:space="0" w:color="auto"/>
              <w:bottom w:val="single" w:sz="4" w:space="0" w:color="auto"/>
              <w:right w:val="single" w:sz="4" w:space="0" w:color="auto"/>
            </w:tcBorders>
            <w:vAlign w:val="center"/>
          </w:tcPr>
          <w:p w:rsidR="00F405BA" w:rsidRPr="00A04B46" w:rsidRDefault="00F405BA" w:rsidP="0058245B">
            <w:pPr>
              <w:ind w:firstLine="480"/>
            </w:pPr>
            <w:r w:rsidRPr="00A04B46">
              <w:rPr>
                <w:rFonts w:hint="eastAsia"/>
              </w:rPr>
              <w:t>512</w:t>
            </w:r>
          </w:p>
        </w:tc>
        <w:tc>
          <w:tcPr>
            <w:tcW w:w="2679" w:type="dxa"/>
            <w:tcBorders>
              <w:top w:val="single" w:sz="4" w:space="0" w:color="auto"/>
              <w:left w:val="single" w:sz="4" w:space="0" w:color="auto"/>
              <w:bottom w:val="single" w:sz="4" w:space="0" w:color="auto"/>
              <w:right w:val="single" w:sz="4" w:space="0" w:color="auto"/>
            </w:tcBorders>
            <w:vAlign w:val="center"/>
          </w:tcPr>
          <w:p w:rsidR="00F405BA" w:rsidRPr="00A04B46" w:rsidRDefault="00F405BA" w:rsidP="0058245B">
            <w:pPr>
              <w:ind w:firstLine="480"/>
            </w:pPr>
            <w:r w:rsidRPr="00A04B46">
              <w:t>N</w:t>
            </w:r>
            <w:r w:rsidRPr="00A04B46">
              <w:rPr>
                <w:rFonts w:hint="eastAsia"/>
              </w:rPr>
              <w:t>as-port-id</w:t>
            </w:r>
            <w:r w:rsidRPr="00A04B46">
              <w:rPr>
                <w:rFonts w:hint="eastAsia"/>
              </w:rPr>
              <w:t>绑定值</w:t>
            </w:r>
          </w:p>
        </w:tc>
      </w:tr>
      <w:tr w:rsidR="00F405BA" w:rsidRPr="00A04B46" w:rsidTr="0058245B">
        <w:trPr>
          <w:jc w:val="center"/>
        </w:trPr>
        <w:tc>
          <w:tcPr>
            <w:tcW w:w="1800" w:type="dxa"/>
            <w:tcBorders>
              <w:top w:val="single" w:sz="4" w:space="0" w:color="auto"/>
              <w:left w:val="single" w:sz="4" w:space="0" w:color="auto"/>
              <w:bottom w:val="single" w:sz="4" w:space="0" w:color="auto"/>
              <w:right w:val="single" w:sz="4" w:space="0" w:color="auto"/>
            </w:tcBorders>
            <w:vAlign w:val="center"/>
          </w:tcPr>
          <w:p w:rsidR="00F405BA" w:rsidRPr="00A04B46" w:rsidRDefault="00F405BA" w:rsidP="0058245B">
            <w:pPr>
              <w:ind w:firstLine="480"/>
            </w:pPr>
            <w:r w:rsidRPr="00A04B46">
              <w:rPr>
                <w:rFonts w:hint="eastAsia"/>
              </w:rPr>
              <w:t>接入策略</w:t>
            </w:r>
          </w:p>
        </w:tc>
        <w:tc>
          <w:tcPr>
            <w:tcW w:w="1260" w:type="dxa"/>
            <w:tcBorders>
              <w:top w:val="single" w:sz="4" w:space="0" w:color="auto"/>
              <w:left w:val="single" w:sz="4" w:space="0" w:color="auto"/>
              <w:bottom w:val="single" w:sz="4" w:space="0" w:color="auto"/>
              <w:right w:val="single" w:sz="4" w:space="0" w:color="auto"/>
            </w:tcBorders>
          </w:tcPr>
          <w:p w:rsidR="00F405BA" w:rsidRPr="00A04B46" w:rsidRDefault="00F405BA" w:rsidP="0058245B">
            <w:pPr>
              <w:ind w:firstLine="480"/>
            </w:pPr>
            <w:r w:rsidRPr="00A04B46">
              <w:t>accessStrategy</w:t>
            </w:r>
          </w:p>
        </w:tc>
        <w:tc>
          <w:tcPr>
            <w:tcW w:w="1260" w:type="dxa"/>
            <w:tcBorders>
              <w:top w:val="single" w:sz="4" w:space="0" w:color="auto"/>
              <w:left w:val="single" w:sz="4" w:space="0" w:color="auto"/>
              <w:bottom w:val="single" w:sz="4" w:space="0" w:color="auto"/>
              <w:right w:val="single" w:sz="4" w:space="0" w:color="auto"/>
            </w:tcBorders>
            <w:vAlign w:val="center"/>
          </w:tcPr>
          <w:p w:rsidR="00F405BA" w:rsidRPr="00A04B46" w:rsidRDefault="00F405BA" w:rsidP="0058245B">
            <w:pPr>
              <w:ind w:firstLine="480"/>
            </w:pPr>
            <w:r w:rsidRPr="00A04B46">
              <w:t>C</w:t>
            </w:r>
            <w:r w:rsidRPr="00A04B46">
              <w:rPr>
                <w:rFonts w:hint="eastAsia"/>
              </w:rPr>
              <w:t>har</w:t>
            </w:r>
          </w:p>
        </w:tc>
        <w:tc>
          <w:tcPr>
            <w:tcW w:w="1620" w:type="dxa"/>
            <w:tcBorders>
              <w:top w:val="single" w:sz="4" w:space="0" w:color="auto"/>
              <w:left w:val="single" w:sz="4" w:space="0" w:color="auto"/>
              <w:bottom w:val="single" w:sz="4" w:space="0" w:color="auto"/>
              <w:right w:val="single" w:sz="4" w:space="0" w:color="auto"/>
            </w:tcBorders>
            <w:vAlign w:val="center"/>
          </w:tcPr>
          <w:p w:rsidR="00F405BA" w:rsidRPr="00A04B46" w:rsidRDefault="00F405BA" w:rsidP="0058245B">
            <w:pPr>
              <w:ind w:firstLine="480"/>
            </w:pPr>
            <w:r w:rsidRPr="00A04B46">
              <w:rPr>
                <w:rFonts w:hint="eastAsia"/>
              </w:rPr>
              <w:t>512</w:t>
            </w:r>
          </w:p>
        </w:tc>
        <w:tc>
          <w:tcPr>
            <w:tcW w:w="2679" w:type="dxa"/>
            <w:tcBorders>
              <w:top w:val="single" w:sz="4" w:space="0" w:color="auto"/>
              <w:left w:val="single" w:sz="4" w:space="0" w:color="auto"/>
              <w:bottom w:val="single" w:sz="4" w:space="0" w:color="auto"/>
              <w:right w:val="single" w:sz="4" w:space="0" w:color="auto"/>
            </w:tcBorders>
            <w:vAlign w:val="center"/>
          </w:tcPr>
          <w:p w:rsidR="00F405BA" w:rsidRPr="00A04B46" w:rsidRDefault="00F405BA" w:rsidP="0058245B">
            <w:pPr>
              <w:ind w:firstLine="480"/>
            </w:pPr>
            <w:r w:rsidRPr="00A04B46">
              <w:rPr>
                <w:rFonts w:hint="eastAsia"/>
              </w:rPr>
              <w:t>空</w:t>
            </w:r>
          </w:p>
        </w:tc>
      </w:tr>
      <w:tr w:rsidR="00F405BA" w:rsidRPr="00A04B46" w:rsidTr="0058245B">
        <w:trPr>
          <w:jc w:val="center"/>
        </w:trPr>
        <w:tc>
          <w:tcPr>
            <w:tcW w:w="1800" w:type="dxa"/>
            <w:tcBorders>
              <w:top w:val="single" w:sz="4" w:space="0" w:color="auto"/>
              <w:left w:val="single" w:sz="4" w:space="0" w:color="auto"/>
              <w:bottom w:val="single" w:sz="4" w:space="0" w:color="auto"/>
              <w:right w:val="single" w:sz="4" w:space="0" w:color="auto"/>
            </w:tcBorders>
            <w:vAlign w:val="center"/>
          </w:tcPr>
          <w:p w:rsidR="00F405BA" w:rsidRPr="00A04B46" w:rsidRDefault="00F405BA" w:rsidP="0058245B">
            <w:pPr>
              <w:ind w:firstLine="480"/>
            </w:pPr>
            <w:r w:rsidRPr="00A04B46">
              <w:rPr>
                <w:rFonts w:hint="eastAsia"/>
              </w:rPr>
              <w:t>限制端口</w:t>
            </w:r>
          </w:p>
        </w:tc>
        <w:tc>
          <w:tcPr>
            <w:tcW w:w="1260" w:type="dxa"/>
            <w:tcBorders>
              <w:top w:val="single" w:sz="4" w:space="0" w:color="auto"/>
              <w:left w:val="single" w:sz="4" w:space="0" w:color="auto"/>
              <w:bottom w:val="single" w:sz="4" w:space="0" w:color="auto"/>
              <w:right w:val="single" w:sz="4" w:space="0" w:color="auto"/>
            </w:tcBorders>
          </w:tcPr>
          <w:p w:rsidR="00F405BA" w:rsidRPr="00A04B46" w:rsidRDefault="00F405BA" w:rsidP="0058245B">
            <w:pPr>
              <w:ind w:firstLine="480"/>
            </w:pPr>
            <w:r w:rsidRPr="00A04B46">
              <w:t>restrictedPortId</w:t>
            </w:r>
          </w:p>
        </w:tc>
        <w:tc>
          <w:tcPr>
            <w:tcW w:w="1260" w:type="dxa"/>
            <w:tcBorders>
              <w:top w:val="single" w:sz="4" w:space="0" w:color="auto"/>
              <w:left w:val="single" w:sz="4" w:space="0" w:color="auto"/>
              <w:bottom w:val="single" w:sz="4" w:space="0" w:color="auto"/>
              <w:right w:val="single" w:sz="4" w:space="0" w:color="auto"/>
            </w:tcBorders>
            <w:vAlign w:val="center"/>
          </w:tcPr>
          <w:p w:rsidR="00F405BA" w:rsidRPr="00A04B46" w:rsidRDefault="00F405BA" w:rsidP="0058245B">
            <w:pPr>
              <w:ind w:firstLine="480"/>
            </w:pPr>
            <w:r w:rsidRPr="00A04B46">
              <w:t>C</w:t>
            </w:r>
            <w:r w:rsidRPr="00A04B46">
              <w:rPr>
                <w:rFonts w:hint="eastAsia"/>
              </w:rPr>
              <w:t>har</w:t>
            </w:r>
          </w:p>
        </w:tc>
        <w:tc>
          <w:tcPr>
            <w:tcW w:w="1620" w:type="dxa"/>
            <w:tcBorders>
              <w:top w:val="single" w:sz="4" w:space="0" w:color="auto"/>
              <w:left w:val="single" w:sz="4" w:space="0" w:color="auto"/>
              <w:bottom w:val="single" w:sz="4" w:space="0" w:color="auto"/>
              <w:right w:val="single" w:sz="4" w:space="0" w:color="auto"/>
            </w:tcBorders>
            <w:vAlign w:val="center"/>
          </w:tcPr>
          <w:p w:rsidR="00F405BA" w:rsidRPr="00A04B46" w:rsidRDefault="00F405BA" w:rsidP="0058245B">
            <w:pPr>
              <w:ind w:firstLine="480"/>
            </w:pPr>
            <w:r w:rsidRPr="00A04B46">
              <w:rPr>
                <w:rFonts w:hint="eastAsia"/>
              </w:rPr>
              <w:t>512</w:t>
            </w:r>
          </w:p>
        </w:tc>
        <w:tc>
          <w:tcPr>
            <w:tcW w:w="2679" w:type="dxa"/>
            <w:tcBorders>
              <w:top w:val="single" w:sz="4" w:space="0" w:color="auto"/>
              <w:left w:val="single" w:sz="4" w:space="0" w:color="auto"/>
              <w:bottom w:val="single" w:sz="4" w:space="0" w:color="auto"/>
              <w:right w:val="single" w:sz="4" w:space="0" w:color="auto"/>
            </w:tcBorders>
            <w:vAlign w:val="center"/>
          </w:tcPr>
          <w:p w:rsidR="00F405BA" w:rsidRPr="00A04B46" w:rsidRDefault="00F405BA" w:rsidP="0058245B">
            <w:pPr>
              <w:ind w:firstLine="480"/>
            </w:pPr>
            <w:r w:rsidRPr="00A04B46">
              <w:rPr>
                <w:rFonts w:hint="eastAsia"/>
              </w:rPr>
              <w:t>空</w:t>
            </w:r>
          </w:p>
        </w:tc>
      </w:tr>
      <w:tr w:rsidR="00F405BA" w:rsidRPr="00A04B46" w:rsidTr="0058245B">
        <w:trPr>
          <w:jc w:val="center"/>
        </w:trPr>
        <w:tc>
          <w:tcPr>
            <w:tcW w:w="1800" w:type="dxa"/>
            <w:tcBorders>
              <w:top w:val="single" w:sz="4" w:space="0" w:color="auto"/>
              <w:left w:val="single" w:sz="4" w:space="0" w:color="auto"/>
              <w:bottom w:val="single" w:sz="4" w:space="0" w:color="auto"/>
              <w:right w:val="single" w:sz="4" w:space="0" w:color="auto"/>
            </w:tcBorders>
            <w:vAlign w:val="center"/>
          </w:tcPr>
          <w:p w:rsidR="00F405BA" w:rsidRPr="00A04B46" w:rsidRDefault="00F405BA" w:rsidP="0058245B">
            <w:pPr>
              <w:ind w:firstLine="480"/>
            </w:pPr>
            <w:r w:rsidRPr="00A04B46">
              <w:rPr>
                <w:rFonts w:hint="eastAsia"/>
              </w:rPr>
              <w:t>业务类型</w:t>
            </w:r>
          </w:p>
        </w:tc>
        <w:tc>
          <w:tcPr>
            <w:tcW w:w="1260" w:type="dxa"/>
            <w:tcBorders>
              <w:top w:val="single" w:sz="4" w:space="0" w:color="auto"/>
              <w:left w:val="single" w:sz="4" w:space="0" w:color="auto"/>
              <w:bottom w:val="single" w:sz="4" w:space="0" w:color="auto"/>
              <w:right w:val="single" w:sz="4" w:space="0" w:color="auto"/>
            </w:tcBorders>
          </w:tcPr>
          <w:p w:rsidR="00F405BA" w:rsidRPr="00A04B46" w:rsidRDefault="00F405BA" w:rsidP="0058245B">
            <w:pPr>
              <w:ind w:firstLine="480"/>
            </w:pPr>
            <w:r w:rsidRPr="00A04B46">
              <w:t>serviceType</w:t>
            </w:r>
          </w:p>
        </w:tc>
        <w:tc>
          <w:tcPr>
            <w:tcW w:w="1260" w:type="dxa"/>
            <w:tcBorders>
              <w:top w:val="single" w:sz="4" w:space="0" w:color="auto"/>
              <w:left w:val="single" w:sz="4" w:space="0" w:color="auto"/>
              <w:bottom w:val="single" w:sz="4" w:space="0" w:color="auto"/>
              <w:right w:val="single" w:sz="4" w:space="0" w:color="auto"/>
            </w:tcBorders>
            <w:vAlign w:val="center"/>
          </w:tcPr>
          <w:p w:rsidR="00F405BA" w:rsidRPr="00A04B46" w:rsidRDefault="00F405BA" w:rsidP="0058245B">
            <w:pPr>
              <w:ind w:firstLine="480"/>
            </w:pPr>
            <w:r w:rsidRPr="00A04B46">
              <w:t>C</w:t>
            </w:r>
            <w:r w:rsidRPr="00A04B46">
              <w:rPr>
                <w:rFonts w:hint="eastAsia"/>
              </w:rPr>
              <w:t>har</w:t>
            </w:r>
          </w:p>
        </w:tc>
        <w:tc>
          <w:tcPr>
            <w:tcW w:w="1620" w:type="dxa"/>
            <w:tcBorders>
              <w:top w:val="single" w:sz="4" w:space="0" w:color="auto"/>
              <w:left w:val="single" w:sz="4" w:space="0" w:color="auto"/>
              <w:bottom w:val="single" w:sz="4" w:space="0" w:color="auto"/>
              <w:right w:val="single" w:sz="4" w:space="0" w:color="auto"/>
            </w:tcBorders>
            <w:vAlign w:val="center"/>
          </w:tcPr>
          <w:p w:rsidR="00F405BA" w:rsidRPr="00A04B46" w:rsidRDefault="00F405BA" w:rsidP="0058245B">
            <w:pPr>
              <w:ind w:firstLine="480"/>
            </w:pPr>
            <w:r w:rsidRPr="00A04B46">
              <w:rPr>
                <w:rFonts w:hint="eastAsia"/>
              </w:rPr>
              <w:t>512</w:t>
            </w:r>
          </w:p>
        </w:tc>
        <w:tc>
          <w:tcPr>
            <w:tcW w:w="2679" w:type="dxa"/>
            <w:tcBorders>
              <w:top w:val="single" w:sz="4" w:space="0" w:color="auto"/>
              <w:left w:val="single" w:sz="4" w:space="0" w:color="auto"/>
              <w:bottom w:val="single" w:sz="4" w:space="0" w:color="auto"/>
              <w:right w:val="single" w:sz="4" w:space="0" w:color="auto"/>
            </w:tcBorders>
            <w:vAlign w:val="center"/>
          </w:tcPr>
          <w:p w:rsidR="00F405BA" w:rsidRPr="00A04B46" w:rsidRDefault="00F405BA" w:rsidP="0058245B">
            <w:pPr>
              <w:ind w:firstLine="480"/>
            </w:pPr>
            <w:r w:rsidRPr="00A04B46">
              <w:rPr>
                <w:rFonts w:hint="eastAsia"/>
              </w:rPr>
              <w:t>只限定某地区使用</w:t>
            </w:r>
          </w:p>
        </w:tc>
      </w:tr>
      <w:tr w:rsidR="00F405BA" w:rsidRPr="00A04B46" w:rsidTr="0058245B">
        <w:trPr>
          <w:jc w:val="center"/>
        </w:trPr>
        <w:tc>
          <w:tcPr>
            <w:tcW w:w="1800" w:type="dxa"/>
            <w:tcBorders>
              <w:top w:val="single" w:sz="4" w:space="0" w:color="auto"/>
              <w:left w:val="single" w:sz="4" w:space="0" w:color="auto"/>
              <w:bottom w:val="single" w:sz="4" w:space="0" w:color="auto"/>
              <w:right w:val="single" w:sz="4" w:space="0" w:color="auto"/>
            </w:tcBorders>
          </w:tcPr>
          <w:p w:rsidR="00F405BA" w:rsidRPr="00A04B46" w:rsidRDefault="00F405BA" w:rsidP="0058245B">
            <w:pPr>
              <w:ind w:firstLine="480"/>
            </w:pPr>
            <w:r w:rsidRPr="00A04B46">
              <w:rPr>
                <w:rFonts w:hint="eastAsia"/>
              </w:rPr>
              <w:t>用户是否在线</w:t>
            </w:r>
          </w:p>
        </w:tc>
        <w:tc>
          <w:tcPr>
            <w:tcW w:w="1260" w:type="dxa"/>
            <w:tcBorders>
              <w:top w:val="single" w:sz="4" w:space="0" w:color="auto"/>
              <w:left w:val="single" w:sz="4" w:space="0" w:color="auto"/>
              <w:bottom w:val="single" w:sz="4" w:space="0" w:color="auto"/>
              <w:right w:val="single" w:sz="4" w:space="0" w:color="auto"/>
            </w:tcBorders>
          </w:tcPr>
          <w:p w:rsidR="00F405BA" w:rsidRPr="00A04B46" w:rsidRDefault="00F405BA" w:rsidP="0058245B">
            <w:pPr>
              <w:ind w:firstLine="480"/>
              <w:jc w:val="center"/>
            </w:pPr>
            <w:r w:rsidRPr="00A04B46">
              <w:rPr>
                <w:rFonts w:hint="eastAsia"/>
              </w:rPr>
              <w:t>isOnline</w:t>
            </w:r>
          </w:p>
        </w:tc>
        <w:tc>
          <w:tcPr>
            <w:tcW w:w="1260" w:type="dxa"/>
            <w:tcBorders>
              <w:top w:val="single" w:sz="4" w:space="0" w:color="auto"/>
              <w:left w:val="single" w:sz="4" w:space="0" w:color="auto"/>
              <w:bottom w:val="single" w:sz="4" w:space="0" w:color="auto"/>
              <w:right w:val="single" w:sz="4" w:space="0" w:color="auto"/>
            </w:tcBorders>
          </w:tcPr>
          <w:p w:rsidR="00F405BA" w:rsidRPr="00A04B46" w:rsidRDefault="00F405BA" w:rsidP="0058245B">
            <w:pPr>
              <w:ind w:firstLine="480"/>
              <w:jc w:val="center"/>
            </w:pPr>
            <w:r w:rsidRPr="00A04B46">
              <w:rPr>
                <w:rFonts w:hint="eastAsia"/>
              </w:rPr>
              <w:t>Number</w:t>
            </w:r>
          </w:p>
        </w:tc>
        <w:tc>
          <w:tcPr>
            <w:tcW w:w="1620" w:type="dxa"/>
            <w:tcBorders>
              <w:top w:val="single" w:sz="4" w:space="0" w:color="auto"/>
              <w:left w:val="single" w:sz="4" w:space="0" w:color="auto"/>
              <w:bottom w:val="single" w:sz="4" w:space="0" w:color="auto"/>
              <w:right w:val="single" w:sz="4" w:space="0" w:color="auto"/>
            </w:tcBorders>
          </w:tcPr>
          <w:p w:rsidR="00F405BA" w:rsidRPr="00A04B46" w:rsidRDefault="00F405BA" w:rsidP="0058245B">
            <w:pPr>
              <w:ind w:firstLine="480"/>
              <w:jc w:val="center"/>
            </w:pPr>
            <w:r w:rsidRPr="00A04B46">
              <w:rPr>
                <w:rFonts w:hint="eastAsia"/>
              </w:rPr>
              <w:t>2</w:t>
            </w:r>
          </w:p>
        </w:tc>
        <w:tc>
          <w:tcPr>
            <w:tcW w:w="2679" w:type="dxa"/>
            <w:tcBorders>
              <w:top w:val="single" w:sz="4" w:space="0" w:color="auto"/>
              <w:left w:val="single" w:sz="4" w:space="0" w:color="auto"/>
              <w:bottom w:val="single" w:sz="4" w:space="0" w:color="auto"/>
              <w:right w:val="single" w:sz="4" w:space="0" w:color="auto"/>
            </w:tcBorders>
          </w:tcPr>
          <w:p w:rsidR="00F405BA" w:rsidRPr="00A04B46" w:rsidRDefault="00F405BA" w:rsidP="0058245B">
            <w:pPr>
              <w:ind w:firstLineChars="150" w:firstLine="360"/>
            </w:pPr>
            <w:r w:rsidRPr="00A04B46">
              <w:rPr>
                <w:rFonts w:hint="eastAsia"/>
              </w:rPr>
              <w:t>0</w:t>
            </w:r>
            <w:r w:rsidRPr="00A04B46">
              <w:t>—</w:t>
            </w:r>
            <w:r w:rsidRPr="00A04B46">
              <w:rPr>
                <w:rFonts w:hint="eastAsia"/>
              </w:rPr>
              <w:t>在线</w:t>
            </w:r>
          </w:p>
          <w:p w:rsidR="00F405BA" w:rsidRPr="00A04B46" w:rsidRDefault="00F405BA" w:rsidP="0058245B">
            <w:pPr>
              <w:ind w:firstLineChars="150" w:firstLine="360"/>
            </w:pPr>
            <w:r w:rsidRPr="00A04B46">
              <w:rPr>
                <w:rFonts w:hint="eastAsia"/>
              </w:rPr>
              <w:t>1-</w:t>
            </w:r>
            <w:r w:rsidRPr="00A04B46">
              <w:rPr>
                <w:rFonts w:hint="eastAsia"/>
              </w:rPr>
              <w:t>不在线</w:t>
            </w:r>
          </w:p>
        </w:tc>
      </w:tr>
      <w:tr w:rsidR="00F405BA" w:rsidRPr="00A04B46" w:rsidTr="0058245B">
        <w:trPr>
          <w:jc w:val="center"/>
        </w:trPr>
        <w:tc>
          <w:tcPr>
            <w:tcW w:w="1800" w:type="dxa"/>
            <w:tcBorders>
              <w:top w:val="single" w:sz="4" w:space="0" w:color="auto"/>
              <w:left w:val="single" w:sz="4" w:space="0" w:color="auto"/>
              <w:bottom w:val="single" w:sz="4" w:space="0" w:color="auto"/>
              <w:right w:val="single" w:sz="4" w:space="0" w:color="auto"/>
            </w:tcBorders>
          </w:tcPr>
          <w:p w:rsidR="00F405BA" w:rsidRPr="00A04B46" w:rsidRDefault="00F405BA" w:rsidP="0058245B">
            <w:pPr>
              <w:ind w:firstLine="480"/>
            </w:pPr>
            <w:r w:rsidRPr="00A04B46">
              <w:rPr>
                <w:rFonts w:hint="eastAsia"/>
              </w:rPr>
              <w:t>用户宽带</w:t>
            </w:r>
            <w:r w:rsidRPr="00A04B46">
              <w:rPr>
                <w:rFonts w:hint="eastAsia"/>
              </w:rPr>
              <w:t>IP</w:t>
            </w:r>
          </w:p>
        </w:tc>
        <w:tc>
          <w:tcPr>
            <w:tcW w:w="1260" w:type="dxa"/>
            <w:tcBorders>
              <w:top w:val="single" w:sz="4" w:space="0" w:color="auto"/>
              <w:left w:val="single" w:sz="4" w:space="0" w:color="auto"/>
              <w:bottom w:val="single" w:sz="4" w:space="0" w:color="auto"/>
              <w:right w:val="single" w:sz="4" w:space="0" w:color="auto"/>
            </w:tcBorders>
          </w:tcPr>
          <w:p w:rsidR="00F405BA" w:rsidRPr="00A04B46" w:rsidRDefault="00F405BA" w:rsidP="0058245B">
            <w:pPr>
              <w:ind w:firstLine="480"/>
              <w:jc w:val="center"/>
            </w:pPr>
            <w:r w:rsidRPr="00A04B46">
              <w:t>userIP</w:t>
            </w:r>
          </w:p>
        </w:tc>
        <w:tc>
          <w:tcPr>
            <w:tcW w:w="1260" w:type="dxa"/>
            <w:tcBorders>
              <w:top w:val="single" w:sz="4" w:space="0" w:color="auto"/>
              <w:left w:val="single" w:sz="4" w:space="0" w:color="auto"/>
              <w:bottom w:val="single" w:sz="4" w:space="0" w:color="auto"/>
              <w:right w:val="single" w:sz="4" w:space="0" w:color="auto"/>
            </w:tcBorders>
          </w:tcPr>
          <w:p w:rsidR="00F405BA" w:rsidRPr="00A04B46" w:rsidRDefault="00F405BA" w:rsidP="0058245B">
            <w:pPr>
              <w:ind w:firstLine="480"/>
              <w:jc w:val="center"/>
            </w:pPr>
            <w:r w:rsidRPr="00A04B46">
              <w:rPr>
                <w:rFonts w:hint="eastAsia"/>
              </w:rPr>
              <w:t>Char</w:t>
            </w:r>
          </w:p>
        </w:tc>
        <w:tc>
          <w:tcPr>
            <w:tcW w:w="1620" w:type="dxa"/>
            <w:tcBorders>
              <w:top w:val="single" w:sz="4" w:space="0" w:color="auto"/>
              <w:left w:val="single" w:sz="4" w:space="0" w:color="auto"/>
              <w:bottom w:val="single" w:sz="4" w:space="0" w:color="auto"/>
              <w:right w:val="single" w:sz="4" w:space="0" w:color="auto"/>
            </w:tcBorders>
          </w:tcPr>
          <w:p w:rsidR="00F405BA" w:rsidRPr="00A04B46" w:rsidRDefault="00F405BA" w:rsidP="0058245B">
            <w:pPr>
              <w:ind w:firstLine="480"/>
              <w:jc w:val="center"/>
            </w:pPr>
            <w:r w:rsidRPr="00A04B46">
              <w:rPr>
                <w:rFonts w:hint="eastAsia"/>
              </w:rPr>
              <w:t>20</w:t>
            </w:r>
          </w:p>
        </w:tc>
        <w:tc>
          <w:tcPr>
            <w:tcW w:w="2679" w:type="dxa"/>
            <w:tcBorders>
              <w:top w:val="single" w:sz="4" w:space="0" w:color="auto"/>
              <w:left w:val="single" w:sz="4" w:space="0" w:color="auto"/>
              <w:bottom w:val="single" w:sz="4" w:space="0" w:color="auto"/>
              <w:right w:val="single" w:sz="4" w:space="0" w:color="auto"/>
            </w:tcBorders>
          </w:tcPr>
          <w:p w:rsidR="00F405BA" w:rsidRPr="00A04B46" w:rsidRDefault="00F405BA" w:rsidP="0058245B">
            <w:pPr>
              <w:ind w:firstLineChars="150" w:firstLine="360"/>
            </w:pPr>
            <w:r w:rsidRPr="00A04B46">
              <w:rPr>
                <w:rFonts w:hint="eastAsia"/>
              </w:rPr>
              <w:t>用户宽带</w:t>
            </w:r>
            <w:r w:rsidRPr="00A04B46">
              <w:rPr>
                <w:rFonts w:hint="eastAsia"/>
              </w:rPr>
              <w:t>IP</w:t>
            </w:r>
          </w:p>
        </w:tc>
      </w:tr>
      <w:tr w:rsidR="00F405BA" w:rsidRPr="00A04B46" w:rsidTr="0058245B">
        <w:trPr>
          <w:jc w:val="center"/>
        </w:trPr>
        <w:tc>
          <w:tcPr>
            <w:tcW w:w="1800" w:type="dxa"/>
            <w:tcBorders>
              <w:top w:val="single" w:sz="4" w:space="0" w:color="auto"/>
              <w:left w:val="single" w:sz="4" w:space="0" w:color="auto"/>
              <w:bottom w:val="single" w:sz="4" w:space="0" w:color="auto"/>
              <w:right w:val="single" w:sz="4" w:space="0" w:color="auto"/>
            </w:tcBorders>
          </w:tcPr>
          <w:p w:rsidR="00F405BA" w:rsidRPr="00A04B46" w:rsidRDefault="00F405BA" w:rsidP="0058245B">
            <w:pPr>
              <w:ind w:firstLine="480"/>
              <w:jc w:val="center"/>
            </w:pPr>
            <w:r w:rsidRPr="00A04B46">
              <w:rPr>
                <w:rFonts w:hint="eastAsia"/>
              </w:rPr>
              <w:t>接入服务器</w:t>
            </w:r>
            <w:r w:rsidRPr="00A04B46">
              <w:rPr>
                <w:rFonts w:hint="eastAsia"/>
              </w:rPr>
              <w:t>IP</w:t>
            </w:r>
            <w:r w:rsidRPr="00A04B46">
              <w:rPr>
                <w:rFonts w:hint="eastAsia"/>
              </w:rPr>
              <w:t>地址</w:t>
            </w:r>
          </w:p>
        </w:tc>
        <w:tc>
          <w:tcPr>
            <w:tcW w:w="1260" w:type="dxa"/>
            <w:tcBorders>
              <w:top w:val="single" w:sz="4" w:space="0" w:color="auto"/>
              <w:left w:val="single" w:sz="4" w:space="0" w:color="auto"/>
              <w:bottom w:val="single" w:sz="4" w:space="0" w:color="auto"/>
              <w:right w:val="single" w:sz="4" w:space="0" w:color="auto"/>
            </w:tcBorders>
          </w:tcPr>
          <w:p w:rsidR="00F405BA" w:rsidRPr="00A04B46" w:rsidRDefault="00F405BA" w:rsidP="0058245B">
            <w:pPr>
              <w:ind w:firstLine="480"/>
              <w:jc w:val="center"/>
            </w:pPr>
            <w:r w:rsidRPr="00A04B46">
              <w:t>serviceIP</w:t>
            </w:r>
          </w:p>
        </w:tc>
        <w:tc>
          <w:tcPr>
            <w:tcW w:w="1260" w:type="dxa"/>
            <w:tcBorders>
              <w:top w:val="single" w:sz="4" w:space="0" w:color="auto"/>
              <w:left w:val="single" w:sz="4" w:space="0" w:color="auto"/>
              <w:bottom w:val="single" w:sz="4" w:space="0" w:color="auto"/>
              <w:right w:val="single" w:sz="4" w:space="0" w:color="auto"/>
            </w:tcBorders>
          </w:tcPr>
          <w:p w:rsidR="00F405BA" w:rsidRPr="00A04B46" w:rsidRDefault="00F405BA" w:rsidP="0058245B">
            <w:pPr>
              <w:ind w:firstLine="480"/>
              <w:jc w:val="center"/>
            </w:pPr>
            <w:r w:rsidRPr="00A04B46">
              <w:rPr>
                <w:rFonts w:hint="eastAsia"/>
              </w:rPr>
              <w:t>Char</w:t>
            </w:r>
          </w:p>
        </w:tc>
        <w:tc>
          <w:tcPr>
            <w:tcW w:w="1620" w:type="dxa"/>
            <w:tcBorders>
              <w:top w:val="single" w:sz="4" w:space="0" w:color="auto"/>
              <w:left w:val="single" w:sz="4" w:space="0" w:color="auto"/>
              <w:bottom w:val="single" w:sz="4" w:space="0" w:color="auto"/>
              <w:right w:val="single" w:sz="4" w:space="0" w:color="auto"/>
            </w:tcBorders>
          </w:tcPr>
          <w:p w:rsidR="00F405BA" w:rsidRPr="00A04B46" w:rsidRDefault="00F405BA" w:rsidP="0058245B">
            <w:pPr>
              <w:ind w:firstLine="480"/>
              <w:jc w:val="center"/>
            </w:pPr>
            <w:r w:rsidRPr="00A04B46">
              <w:rPr>
                <w:rFonts w:hint="eastAsia"/>
              </w:rPr>
              <w:t>20</w:t>
            </w:r>
          </w:p>
        </w:tc>
        <w:tc>
          <w:tcPr>
            <w:tcW w:w="2679" w:type="dxa"/>
            <w:tcBorders>
              <w:top w:val="single" w:sz="4" w:space="0" w:color="auto"/>
              <w:left w:val="single" w:sz="4" w:space="0" w:color="auto"/>
              <w:bottom w:val="single" w:sz="4" w:space="0" w:color="auto"/>
              <w:right w:val="single" w:sz="4" w:space="0" w:color="auto"/>
            </w:tcBorders>
          </w:tcPr>
          <w:p w:rsidR="00F405BA" w:rsidRPr="00A04B46" w:rsidRDefault="00F405BA" w:rsidP="0058245B">
            <w:pPr>
              <w:ind w:firstLineChars="150" w:firstLine="360"/>
            </w:pPr>
            <w:r w:rsidRPr="00A04B46">
              <w:rPr>
                <w:rFonts w:hint="eastAsia"/>
              </w:rPr>
              <w:t>接入服务器</w:t>
            </w:r>
            <w:r w:rsidRPr="00A04B46">
              <w:rPr>
                <w:rFonts w:hint="eastAsia"/>
              </w:rPr>
              <w:t>IP</w:t>
            </w:r>
            <w:r w:rsidRPr="00A04B46">
              <w:rPr>
                <w:rFonts w:hint="eastAsia"/>
              </w:rPr>
              <w:t>地址</w:t>
            </w:r>
          </w:p>
        </w:tc>
      </w:tr>
      <w:tr w:rsidR="00F405BA" w:rsidRPr="00A04B46" w:rsidTr="0058245B">
        <w:trPr>
          <w:jc w:val="center"/>
        </w:trPr>
        <w:tc>
          <w:tcPr>
            <w:tcW w:w="1800" w:type="dxa"/>
            <w:tcBorders>
              <w:top w:val="single" w:sz="4" w:space="0" w:color="auto"/>
              <w:left w:val="single" w:sz="4" w:space="0" w:color="auto"/>
              <w:bottom w:val="single" w:sz="4" w:space="0" w:color="auto"/>
              <w:right w:val="single" w:sz="4" w:space="0" w:color="auto"/>
            </w:tcBorders>
          </w:tcPr>
          <w:p w:rsidR="00F405BA" w:rsidRPr="00A04B46" w:rsidRDefault="00F405BA" w:rsidP="0058245B">
            <w:pPr>
              <w:ind w:firstLine="480"/>
            </w:pPr>
            <w:r w:rsidRPr="00A04B46">
              <w:rPr>
                <w:rFonts w:hint="eastAsia"/>
              </w:rPr>
              <w:t>用户</w:t>
            </w:r>
            <w:r w:rsidRPr="00A04B46">
              <w:rPr>
                <w:rFonts w:hint="eastAsia"/>
              </w:rPr>
              <w:t>MAC</w:t>
            </w:r>
          </w:p>
        </w:tc>
        <w:tc>
          <w:tcPr>
            <w:tcW w:w="1260" w:type="dxa"/>
            <w:tcBorders>
              <w:top w:val="single" w:sz="4" w:space="0" w:color="auto"/>
              <w:left w:val="single" w:sz="4" w:space="0" w:color="auto"/>
              <w:bottom w:val="single" w:sz="4" w:space="0" w:color="auto"/>
              <w:right w:val="single" w:sz="4" w:space="0" w:color="auto"/>
            </w:tcBorders>
          </w:tcPr>
          <w:p w:rsidR="00F405BA" w:rsidRPr="00A04B46" w:rsidRDefault="00F405BA" w:rsidP="0058245B">
            <w:pPr>
              <w:ind w:firstLine="480"/>
              <w:jc w:val="center"/>
            </w:pPr>
            <w:r w:rsidRPr="00A04B46">
              <w:t>userMac</w:t>
            </w:r>
          </w:p>
        </w:tc>
        <w:tc>
          <w:tcPr>
            <w:tcW w:w="1260" w:type="dxa"/>
            <w:tcBorders>
              <w:top w:val="single" w:sz="4" w:space="0" w:color="auto"/>
              <w:left w:val="single" w:sz="4" w:space="0" w:color="auto"/>
              <w:bottom w:val="single" w:sz="4" w:space="0" w:color="auto"/>
              <w:right w:val="single" w:sz="4" w:space="0" w:color="auto"/>
            </w:tcBorders>
          </w:tcPr>
          <w:p w:rsidR="00F405BA" w:rsidRPr="00A04B46" w:rsidRDefault="00F405BA" w:rsidP="0058245B">
            <w:pPr>
              <w:ind w:firstLine="480"/>
              <w:jc w:val="center"/>
            </w:pPr>
            <w:r w:rsidRPr="00A04B46">
              <w:rPr>
                <w:rFonts w:hint="eastAsia"/>
              </w:rPr>
              <w:t>Char</w:t>
            </w:r>
          </w:p>
        </w:tc>
        <w:tc>
          <w:tcPr>
            <w:tcW w:w="1620" w:type="dxa"/>
            <w:tcBorders>
              <w:top w:val="single" w:sz="4" w:space="0" w:color="auto"/>
              <w:left w:val="single" w:sz="4" w:space="0" w:color="auto"/>
              <w:bottom w:val="single" w:sz="4" w:space="0" w:color="auto"/>
              <w:right w:val="single" w:sz="4" w:space="0" w:color="auto"/>
            </w:tcBorders>
          </w:tcPr>
          <w:p w:rsidR="00F405BA" w:rsidRPr="00A04B46" w:rsidRDefault="00F405BA" w:rsidP="0058245B">
            <w:pPr>
              <w:ind w:firstLine="480"/>
              <w:jc w:val="center"/>
            </w:pPr>
            <w:r w:rsidRPr="00A04B46">
              <w:rPr>
                <w:rFonts w:hint="eastAsia"/>
              </w:rPr>
              <w:t>20</w:t>
            </w:r>
          </w:p>
        </w:tc>
        <w:tc>
          <w:tcPr>
            <w:tcW w:w="2679" w:type="dxa"/>
            <w:tcBorders>
              <w:top w:val="single" w:sz="4" w:space="0" w:color="auto"/>
              <w:left w:val="single" w:sz="4" w:space="0" w:color="auto"/>
              <w:bottom w:val="single" w:sz="4" w:space="0" w:color="auto"/>
              <w:right w:val="single" w:sz="4" w:space="0" w:color="auto"/>
            </w:tcBorders>
          </w:tcPr>
          <w:p w:rsidR="00F405BA" w:rsidRPr="00A04B46" w:rsidRDefault="00F405BA" w:rsidP="0058245B">
            <w:pPr>
              <w:ind w:firstLineChars="150" w:firstLine="360"/>
            </w:pPr>
            <w:r w:rsidRPr="00A04B46">
              <w:rPr>
                <w:rFonts w:hint="eastAsia"/>
              </w:rPr>
              <w:t>用户</w:t>
            </w:r>
            <w:r w:rsidRPr="00A04B46">
              <w:rPr>
                <w:rFonts w:hint="eastAsia"/>
              </w:rPr>
              <w:t>MAC</w:t>
            </w:r>
          </w:p>
        </w:tc>
      </w:tr>
    </w:tbl>
    <w:p w:rsidR="00F405BA" w:rsidRPr="00A04B46" w:rsidRDefault="00F405BA" w:rsidP="00F405BA">
      <w:pPr>
        <w:ind w:firstLine="480"/>
      </w:pPr>
      <w:r w:rsidRPr="00A04B46">
        <w:lastRenderedPageBreak/>
        <w:t>{</w:t>
      </w:r>
    </w:p>
    <w:p w:rsidR="00F405BA" w:rsidRPr="00A04B46" w:rsidRDefault="00F405BA" w:rsidP="00F405BA">
      <w:pPr>
        <w:ind w:firstLine="480"/>
      </w:pPr>
      <w:r w:rsidRPr="00A04B46">
        <w:t xml:space="preserve">   "serviceType": "",</w:t>
      </w:r>
    </w:p>
    <w:p w:rsidR="00F405BA" w:rsidRPr="00A04B46" w:rsidRDefault="00F405BA" w:rsidP="00F405BA">
      <w:pPr>
        <w:ind w:firstLine="480"/>
      </w:pPr>
      <w:r w:rsidRPr="00A04B46">
        <w:t xml:space="preserve">   "restrictedPortId": "",</w:t>
      </w:r>
    </w:p>
    <w:p w:rsidR="00F405BA" w:rsidRPr="00A04B46" w:rsidRDefault="00F405BA" w:rsidP="00F405BA">
      <w:pPr>
        <w:ind w:firstLine="480"/>
      </w:pPr>
      <w:r w:rsidRPr="00A04B46">
        <w:t xml:space="preserve">   "bandwidth": "300M",</w:t>
      </w:r>
    </w:p>
    <w:p w:rsidR="00F405BA" w:rsidRPr="00A04B46" w:rsidRDefault="00F405BA" w:rsidP="00F405BA">
      <w:pPr>
        <w:ind w:firstLine="480"/>
      </w:pPr>
      <w:r w:rsidRPr="00A04B46">
        <w:t xml:space="preserve">   "nasPortId": "0000",</w:t>
      </w:r>
    </w:p>
    <w:p w:rsidR="00F405BA" w:rsidRPr="00A04B46" w:rsidRDefault="00F405BA" w:rsidP="00F405BA">
      <w:pPr>
        <w:ind w:firstLine="480"/>
      </w:pPr>
      <w:r w:rsidRPr="00A04B46">
        <w:t xml:space="preserve">   "resultCode": "0",</w:t>
      </w:r>
    </w:p>
    <w:p w:rsidR="00F405BA" w:rsidRPr="00A04B46" w:rsidRDefault="00F405BA" w:rsidP="00F405BA">
      <w:pPr>
        <w:ind w:firstLine="480"/>
      </w:pPr>
      <w:r w:rsidRPr="00A04B46">
        <w:rPr>
          <w:rFonts w:hint="eastAsia"/>
        </w:rPr>
        <w:t xml:space="preserve">   "isOnline": "</w:t>
      </w:r>
      <w:r w:rsidRPr="00A04B46">
        <w:rPr>
          <w:rFonts w:hint="eastAsia"/>
        </w:rPr>
        <w:t>离线</w:t>
      </w:r>
      <w:r w:rsidRPr="00A04B46">
        <w:rPr>
          <w:rFonts w:hint="eastAsia"/>
        </w:rPr>
        <w:t>",</w:t>
      </w:r>
    </w:p>
    <w:p w:rsidR="00F405BA" w:rsidRPr="00A04B46" w:rsidRDefault="00F405BA" w:rsidP="00F405BA">
      <w:pPr>
        <w:ind w:firstLine="480"/>
      </w:pPr>
      <w:r w:rsidRPr="00A04B46">
        <w:t xml:space="preserve">   "retCode": "0",</w:t>
      </w:r>
    </w:p>
    <w:p w:rsidR="00F405BA" w:rsidRPr="00A04B46" w:rsidRDefault="00F405BA" w:rsidP="00F405BA">
      <w:pPr>
        <w:ind w:firstLine="480"/>
      </w:pPr>
      <w:r w:rsidRPr="00A04B46">
        <w:t xml:space="preserve">   "serviceIP": "183.224.89.249",</w:t>
      </w:r>
    </w:p>
    <w:p w:rsidR="00F405BA" w:rsidRPr="00A04B46" w:rsidRDefault="00F405BA" w:rsidP="00F405BA">
      <w:pPr>
        <w:ind w:firstLine="480"/>
      </w:pPr>
      <w:r w:rsidRPr="00A04B46">
        <w:t xml:space="preserve">   "changeTime": "",</w:t>
      </w:r>
    </w:p>
    <w:p w:rsidR="00F405BA" w:rsidRPr="00A04B46" w:rsidRDefault="00F405BA" w:rsidP="00F405BA">
      <w:pPr>
        <w:ind w:firstLine="480"/>
      </w:pPr>
      <w:r w:rsidRPr="00A04B46">
        <w:t xml:space="preserve">   "userIP": "10.79.94.103",</w:t>
      </w:r>
    </w:p>
    <w:p w:rsidR="00F405BA" w:rsidRPr="00A04B46" w:rsidRDefault="00F405BA" w:rsidP="00F405BA">
      <w:pPr>
        <w:ind w:firstLine="480"/>
      </w:pPr>
      <w:r w:rsidRPr="00A04B46">
        <w:t xml:space="preserve">   "beginTime": "2016-08-14 07:06:33",</w:t>
      </w:r>
    </w:p>
    <w:p w:rsidR="00F405BA" w:rsidRPr="00A04B46" w:rsidRDefault="00F405BA" w:rsidP="00F405BA">
      <w:pPr>
        <w:ind w:firstLine="480"/>
      </w:pPr>
      <w:r w:rsidRPr="00A04B46">
        <w:t xml:space="preserve">   "endTime": "2038-01-01 12:00:00",</w:t>
      </w:r>
    </w:p>
    <w:p w:rsidR="00F405BA" w:rsidRPr="00A04B46" w:rsidRDefault="00F405BA" w:rsidP="00F405BA">
      <w:pPr>
        <w:ind w:firstLine="480"/>
      </w:pPr>
      <w:r w:rsidRPr="00A04B46">
        <w:t xml:space="preserve">   "userMac": "04:7e:23:6b:56:5a",</w:t>
      </w:r>
    </w:p>
    <w:p w:rsidR="00F405BA" w:rsidRPr="00A04B46" w:rsidRDefault="00F405BA" w:rsidP="00F405BA">
      <w:pPr>
        <w:ind w:firstLine="480"/>
      </w:pPr>
      <w:r w:rsidRPr="00A04B46">
        <w:t xml:space="preserve">   "seq": "20220610111724138",</w:t>
      </w:r>
    </w:p>
    <w:p w:rsidR="00F405BA" w:rsidRPr="00A04B46" w:rsidRDefault="00F405BA" w:rsidP="00F405BA">
      <w:pPr>
        <w:ind w:firstLine="480"/>
      </w:pPr>
      <w:r w:rsidRPr="00A04B46">
        <w:t xml:space="preserve">   "status": "0",</w:t>
      </w:r>
    </w:p>
    <w:p w:rsidR="00F405BA" w:rsidRPr="00A04B46" w:rsidRDefault="00F405BA" w:rsidP="00F405BA">
      <w:pPr>
        <w:ind w:firstLine="480"/>
      </w:pPr>
      <w:r w:rsidRPr="00A04B46">
        <w:t xml:space="preserve">   "accessStrategy": ""</w:t>
      </w:r>
    </w:p>
    <w:p w:rsidR="00F405BA" w:rsidRPr="00A04B46" w:rsidRDefault="00F405BA" w:rsidP="00F405BA">
      <w:pPr>
        <w:ind w:firstLine="480"/>
      </w:pPr>
      <w:r w:rsidRPr="00A04B46">
        <w:t>}</w:t>
      </w:r>
    </w:p>
    <w:p w:rsidR="00F405BA" w:rsidRPr="00A04B46" w:rsidRDefault="00F405BA" w:rsidP="00F405BA">
      <w:pPr>
        <w:pStyle w:val="5"/>
      </w:pPr>
      <w:bookmarkStart w:id="2121" w:name="_Toc129957972"/>
      <w:bookmarkStart w:id="2122" w:name="_Toc130046977"/>
      <w:bookmarkStart w:id="2123" w:name="_Toc130155491"/>
      <w:r w:rsidRPr="00A04B46">
        <w:rPr>
          <w:rFonts w:hint="eastAsia"/>
        </w:rPr>
        <w:lastRenderedPageBreak/>
        <w:t>宽带认证账号解绑</w:t>
      </w:r>
      <w:bookmarkEnd w:id="2121"/>
      <w:r>
        <w:rPr>
          <w:rFonts w:hint="eastAsia"/>
        </w:rPr>
        <w:t>接口</w:t>
      </w:r>
      <w:bookmarkEnd w:id="2122"/>
      <w:bookmarkEnd w:id="2123"/>
    </w:p>
    <w:p w:rsidR="00F405BA" w:rsidRPr="00A04B46" w:rsidRDefault="00F405BA" w:rsidP="00F405BA">
      <w:pPr>
        <w:ind w:firstLine="480"/>
        <w:rPr>
          <w:rFonts w:ascii="宋体" w:hAnsi="宋体" w:cs="Arial"/>
          <w:szCs w:val="21"/>
        </w:rPr>
      </w:pPr>
      <w:r w:rsidRPr="00A04B46">
        <w:rPr>
          <w:rFonts w:ascii="宋体" w:hAnsi="宋体" w:cs="Arial" w:hint="eastAsia"/>
          <w:szCs w:val="21"/>
        </w:rPr>
        <w:t>命令名:  UnBind</w:t>
      </w:r>
    </w:p>
    <w:p w:rsidR="00F405BA" w:rsidRPr="00A04B46" w:rsidRDefault="00F405BA" w:rsidP="00F405BA">
      <w:pPr>
        <w:ind w:firstLine="480"/>
      </w:pPr>
      <w:r w:rsidRPr="00A04B46">
        <w:rPr>
          <w:rFonts w:hint="eastAsia"/>
        </w:rPr>
        <w:t>输入参数：</w:t>
      </w:r>
    </w:p>
    <w:tbl>
      <w:tblPr>
        <w:tblW w:w="7920"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8"/>
        <w:gridCol w:w="1080"/>
        <w:gridCol w:w="1080"/>
        <w:gridCol w:w="2532"/>
      </w:tblGrid>
      <w:tr w:rsidR="00F405BA" w:rsidRPr="00A04B46" w:rsidTr="0058245B">
        <w:tc>
          <w:tcPr>
            <w:tcW w:w="3228" w:type="dxa"/>
          </w:tcPr>
          <w:p w:rsidR="00F405BA" w:rsidRPr="00A04B46" w:rsidRDefault="00F405BA" w:rsidP="0058245B">
            <w:pPr>
              <w:ind w:firstLine="482"/>
              <w:jc w:val="center"/>
              <w:rPr>
                <w:b/>
              </w:rPr>
            </w:pPr>
            <w:r w:rsidRPr="00A04B46">
              <w:rPr>
                <w:rFonts w:hint="eastAsia"/>
                <w:b/>
              </w:rPr>
              <w:t>字段名</w:t>
            </w:r>
          </w:p>
        </w:tc>
        <w:tc>
          <w:tcPr>
            <w:tcW w:w="1080" w:type="dxa"/>
          </w:tcPr>
          <w:p w:rsidR="00F405BA" w:rsidRPr="00A04B46" w:rsidRDefault="00F405BA" w:rsidP="0058245B">
            <w:pPr>
              <w:ind w:firstLine="482"/>
              <w:jc w:val="center"/>
              <w:rPr>
                <w:b/>
              </w:rPr>
            </w:pPr>
            <w:r w:rsidRPr="00A04B46">
              <w:rPr>
                <w:rFonts w:hint="eastAsia"/>
                <w:b/>
              </w:rPr>
              <w:t>字段类型</w:t>
            </w:r>
          </w:p>
        </w:tc>
        <w:tc>
          <w:tcPr>
            <w:tcW w:w="1080" w:type="dxa"/>
          </w:tcPr>
          <w:p w:rsidR="00F405BA" w:rsidRPr="00A04B46" w:rsidRDefault="00F405BA" w:rsidP="0058245B">
            <w:pPr>
              <w:ind w:firstLine="482"/>
              <w:jc w:val="center"/>
              <w:rPr>
                <w:b/>
              </w:rPr>
            </w:pPr>
            <w:r w:rsidRPr="00A04B46">
              <w:rPr>
                <w:rFonts w:hint="eastAsia"/>
                <w:b/>
              </w:rPr>
              <w:t>最大长度</w:t>
            </w:r>
          </w:p>
        </w:tc>
        <w:tc>
          <w:tcPr>
            <w:tcW w:w="2532" w:type="dxa"/>
          </w:tcPr>
          <w:p w:rsidR="00F405BA" w:rsidRPr="00A04B46" w:rsidRDefault="00F405BA" w:rsidP="0058245B">
            <w:pPr>
              <w:ind w:firstLine="482"/>
              <w:jc w:val="center"/>
              <w:rPr>
                <w:b/>
              </w:rPr>
            </w:pPr>
            <w:r w:rsidRPr="00A04B46">
              <w:rPr>
                <w:rFonts w:hint="eastAsia"/>
                <w:b/>
              </w:rPr>
              <w:t>字段说明</w:t>
            </w:r>
          </w:p>
        </w:tc>
      </w:tr>
      <w:tr w:rsidR="00F405BA" w:rsidRPr="00A04B46" w:rsidTr="0058245B">
        <w:trPr>
          <w:cantSplit/>
        </w:trPr>
        <w:tc>
          <w:tcPr>
            <w:tcW w:w="3228" w:type="dxa"/>
          </w:tcPr>
          <w:p w:rsidR="00F405BA" w:rsidRPr="00A04B46" w:rsidRDefault="00F405BA" w:rsidP="0058245B">
            <w:pPr>
              <w:ind w:firstLine="480"/>
              <w:jc w:val="center"/>
            </w:pPr>
            <w:r w:rsidRPr="00A04B46">
              <w:rPr>
                <w:rFonts w:hint="eastAsia"/>
              </w:rPr>
              <w:t>流水号</w:t>
            </w:r>
          </w:p>
        </w:tc>
        <w:tc>
          <w:tcPr>
            <w:tcW w:w="1080" w:type="dxa"/>
          </w:tcPr>
          <w:p w:rsidR="00F405BA" w:rsidRPr="00A04B46" w:rsidRDefault="00F405BA" w:rsidP="0058245B">
            <w:pPr>
              <w:ind w:firstLine="480"/>
              <w:jc w:val="center"/>
            </w:pPr>
            <w:r w:rsidRPr="00A04B46">
              <w:t>Char</w:t>
            </w:r>
          </w:p>
        </w:tc>
        <w:tc>
          <w:tcPr>
            <w:tcW w:w="1080" w:type="dxa"/>
          </w:tcPr>
          <w:p w:rsidR="00F405BA" w:rsidRPr="00A04B46" w:rsidRDefault="00F405BA" w:rsidP="0058245B">
            <w:pPr>
              <w:ind w:firstLine="480"/>
              <w:jc w:val="center"/>
            </w:pPr>
            <w:r w:rsidRPr="00A04B46">
              <w:rPr>
                <w:rFonts w:hint="eastAsia"/>
              </w:rPr>
              <w:t>1</w:t>
            </w:r>
            <w:r w:rsidRPr="00A04B46">
              <w:t>8</w:t>
            </w:r>
          </w:p>
        </w:tc>
        <w:tc>
          <w:tcPr>
            <w:tcW w:w="2532" w:type="dxa"/>
          </w:tcPr>
          <w:p w:rsidR="00F405BA" w:rsidRPr="00A04B46" w:rsidRDefault="00F405BA" w:rsidP="0058245B">
            <w:pPr>
              <w:ind w:firstLine="480"/>
            </w:pPr>
            <w:r w:rsidRPr="00A04B46">
              <w:rPr>
                <w:rFonts w:hint="eastAsia"/>
              </w:rPr>
              <w:t>由</w:t>
            </w:r>
            <w:r w:rsidRPr="00A04B46">
              <w:rPr>
                <w:rFonts w:hint="eastAsia"/>
                <w:noProof/>
              </w:rPr>
              <w:t>第三方</w:t>
            </w:r>
            <w:r w:rsidRPr="00A04B46">
              <w:rPr>
                <w:rFonts w:hint="eastAsia"/>
              </w:rPr>
              <w:t>系统自主生成，仅用于匹配请求报文与应答报文数据包</w:t>
            </w:r>
            <w:r w:rsidRPr="00A04B46">
              <w:rPr>
                <w:rFonts w:hint="eastAsia"/>
              </w:rPr>
              <w:t xml:space="preserve">, </w:t>
            </w:r>
            <w:r w:rsidRPr="00A04B46">
              <w:rPr>
                <w:rFonts w:hint="eastAsia"/>
              </w:rPr>
              <w:t>非空</w:t>
            </w:r>
          </w:p>
        </w:tc>
      </w:tr>
      <w:tr w:rsidR="00F405BA" w:rsidRPr="00A04B46" w:rsidTr="0058245B">
        <w:trPr>
          <w:cantSplit/>
        </w:trPr>
        <w:tc>
          <w:tcPr>
            <w:tcW w:w="3228" w:type="dxa"/>
          </w:tcPr>
          <w:p w:rsidR="00F405BA" w:rsidRPr="00A04B46" w:rsidRDefault="00F405BA" w:rsidP="0058245B">
            <w:pPr>
              <w:ind w:firstLine="480"/>
              <w:jc w:val="center"/>
            </w:pPr>
            <w:r w:rsidRPr="00A04B46">
              <w:rPr>
                <w:rFonts w:hint="eastAsia"/>
              </w:rPr>
              <w:t>帐户登录名</w:t>
            </w:r>
          </w:p>
        </w:tc>
        <w:tc>
          <w:tcPr>
            <w:tcW w:w="1080" w:type="dxa"/>
          </w:tcPr>
          <w:p w:rsidR="00F405BA" w:rsidRPr="00A04B46" w:rsidRDefault="00F405BA" w:rsidP="0058245B">
            <w:pPr>
              <w:ind w:firstLine="480"/>
              <w:jc w:val="center"/>
            </w:pPr>
            <w:r w:rsidRPr="00A04B46">
              <w:rPr>
                <w:rFonts w:hint="eastAsia"/>
              </w:rPr>
              <w:t>Char</w:t>
            </w:r>
          </w:p>
        </w:tc>
        <w:tc>
          <w:tcPr>
            <w:tcW w:w="1080" w:type="dxa"/>
          </w:tcPr>
          <w:p w:rsidR="00F405BA" w:rsidRPr="00A04B46" w:rsidRDefault="00F405BA" w:rsidP="0058245B">
            <w:pPr>
              <w:ind w:firstLine="480"/>
              <w:jc w:val="center"/>
            </w:pPr>
            <w:r w:rsidRPr="00A04B46">
              <w:rPr>
                <w:rFonts w:hint="eastAsia"/>
              </w:rPr>
              <w:t>40</w:t>
            </w:r>
          </w:p>
        </w:tc>
        <w:tc>
          <w:tcPr>
            <w:tcW w:w="2532" w:type="dxa"/>
          </w:tcPr>
          <w:p w:rsidR="00F405BA" w:rsidRPr="00A04B46" w:rsidRDefault="00F405BA" w:rsidP="0058245B">
            <w:pPr>
              <w:ind w:firstLine="480"/>
            </w:pPr>
            <w:r w:rsidRPr="00A04B46">
              <w:rPr>
                <w:rFonts w:hint="eastAsia"/>
              </w:rPr>
              <w:t>用户的登录帐号</w:t>
            </w:r>
            <w:r w:rsidRPr="00A04B46">
              <w:rPr>
                <w:rFonts w:hint="eastAsia"/>
              </w:rPr>
              <w:t xml:space="preserve">, </w:t>
            </w:r>
            <w:r w:rsidRPr="00A04B46">
              <w:rPr>
                <w:rFonts w:hint="eastAsia"/>
              </w:rPr>
              <w:t>非空</w:t>
            </w:r>
          </w:p>
          <w:p w:rsidR="00F405BA" w:rsidRPr="00A04B46" w:rsidRDefault="00F405BA" w:rsidP="0058245B">
            <w:pPr>
              <w:ind w:firstLine="480"/>
            </w:pPr>
            <w:r w:rsidRPr="00A04B46">
              <w:rPr>
                <w:rFonts w:hint="eastAsia"/>
              </w:rPr>
              <w:t>对应</w:t>
            </w:r>
            <w:r w:rsidRPr="00A04B46">
              <w:rPr>
                <w:rFonts w:hint="eastAsia"/>
              </w:rPr>
              <w:t>obs</w:t>
            </w:r>
            <w:r w:rsidRPr="00A04B46">
              <w:rPr>
                <w:rFonts w:hint="eastAsia"/>
              </w:rPr>
              <w:t>中的</w:t>
            </w:r>
            <w:r w:rsidRPr="00A04B46">
              <w:rPr>
                <w:rFonts w:hint="eastAsia"/>
              </w:rPr>
              <w:t>bms_user_name</w:t>
            </w:r>
          </w:p>
        </w:tc>
      </w:tr>
    </w:tbl>
    <w:p w:rsidR="00F405BA" w:rsidRPr="00A04B46" w:rsidRDefault="00F405BA" w:rsidP="00F405BA">
      <w:pPr>
        <w:ind w:firstLine="480"/>
      </w:pPr>
    </w:p>
    <w:p w:rsidR="00F405BA" w:rsidRPr="00A04B46" w:rsidRDefault="00F405BA" w:rsidP="00F405BA">
      <w:pPr>
        <w:ind w:left="353" w:firstLine="480"/>
      </w:pPr>
      <w:r w:rsidRPr="00A04B46">
        <w:rPr>
          <w:rFonts w:hint="eastAsia"/>
        </w:rPr>
        <w:t>输出：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260"/>
        <w:gridCol w:w="1620"/>
        <w:gridCol w:w="2679"/>
      </w:tblGrid>
      <w:tr w:rsidR="00F405BA" w:rsidRPr="00A04B46" w:rsidTr="0058245B">
        <w:trPr>
          <w:jc w:val="center"/>
        </w:trPr>
        <w:tc>
          <w:tcPr>
            <w:tcW w:w="1800" w:type="dxa"/>
          </w:tcPr>
          <w:p w:rsidR="00F405BA" w:rsidRPr="00A04B46" w:rsidRDefault="00F405BA" w:rsidP="0058245B">
            <w:pPr>
              <w:ind w:firstLine="482"/>
              <w:jc w:val="center"/>
              <w:rPr>
                <w:b/>
              </w:rPr>
            </w:pPr>
            <w:r w:rsidRPr="00A04B46">
              <w:rPr>
                <w:rFonts w:hint="eastAsia"/>
                <w:b/>
              </w:rPr>
              <w:t>字段名</w:t>
            </w:r>
          </w:p>
        </w:tc>
        <w:tc>
          <w:tcPr>
            <w:tcW w:w="1260" w:type="dxa"/>
          </w:tcPr>
          <w:p w:rsidR="00F405BA" w:rsidRPr="00A04B46" w:rsidRDefault="00F405BA" w:rsidP="0058245B">
            <w:pPr>
              <w:ind w:firstLine="482"/>
              <w:jc w:val="center"/>
              <w:rPr>
                <w:b/>
              </w:rPr>
            </w:pPr>
            <w:r w:rsidRPr="00A04B46">
              <w:rPr>
                <w:rFonts w:hint="eastAsia"/>
                <w:b/>
              </w:rPr>
              <w:t>字段类型</w:t>
            </w:r>
          </w:p>
        </w:tc>
        <w:tc>
          <w:tcPr>
            <w:tcW w:w="1620" w:type="dxa"/>
          </w:tcPr>
          <w:p w:rsidR="00F405BA" w:rsidRPr="00A04B46" w:rsidRDefault="00F405BA" w:rsidP="0058245B">
            <w:pPr>
              <w:ind w:firstLine="482"/>
              <w:jc w:val="center"/>
              <w:rPr>
                <w:b/>
              </w:rPr>
            </w:pPr>
            <w:r w:rsidRPr="00A04B46">
              <w:rPr>
                <w:rFonts w:hint="eastAsia"/>
                <w:b/>
              </w:rPr>
              <w:t>字段长度</w:t>
            </w:r>
          </w:p>
        </w:tc>
        <w:tc>
          <w:tcPr>
            <w:tcW w:w="2679" w:type="dxa"/>
          </w:tcPr>
          <w:p w:rsidR="00F405BA" w:rsidRPr="00A04B46" w:rsidRDefault="00F405BA" w:rsidP="0058245B">
            <w:pPr>
              <w:ind w:firstLine="482"/>
              <w:jc w:val="center"/>
              <w:rPr>
                <w:b/>
              </w:rPr>
            </w:pPr>
            <w:r w:rsidRPr="00A04B46">
              <w:rPr>
                <w:rFonts w:hint="eastAsia"/>
                <w:b/>
              </w:rPr>
              <w:t>字段说明</w:t>
            </w:r>
          </w:p>
        </w:tc>
      </w:tr>
      <w:tr w:rsidR="00F405BA" w:rsidRPr="00A04B46" w:rsidTr="0058245B">
        <w:trPr>
          <w:jc w:val="center"/>
        </w:trPr>
        <w:tc>
          <w:tcPr>
            <w:tcW w:w="1800" w:type="dxa"/>
          </w:tcPr>
          <w:p w:rsidR="00F405BA" w:rsidRPr="00A04B46" w:rsidRDefault="00F405BA" w:rsidP="0058245B">
            <w:pPr>
              <w:ind w:firstLine="480"/>
              <w:jc w:val="center"/>
            </w:pPr>
            <w:r w:rsidRPr="00A04B46">
              <w:rPr>
                <w:rFonts w:hint="eastAsia"/>
              </w:rPr>
              <w:t>流水号</w:t>
            </w:r>
          </w:p>
        </w:tc>
        <w:tc>
          <w:tcPr>
            <w:tcW w:w="1260" w:type="dxa"/>
          </w:tcPr>
          <w:p w:rsidR="00F405BA" w:rsidRPr="00A04B46" w:rsidRDefault="00F405BA" w:rsidP="0058245B">
            <w:pPr>
              <w:ind w:firstLine="480"/>
              <w:jc w:val="center"/>
            </w:pPr>
            <w:r w:rsidRPr="00A04B46">
              <w:t>Char</w:t>
            </w:r>
          </w:p>
        </w:tc>
        <w:tc>
          <w:tcPr>
            <w:tcW w:w="1620" w:type="dxa"/>
          </w:tcPr>
          <w:p w:rsidR="00F405BA" w:rsidRPr="00A04B46" w:rsidRDefault="00F405BA" w:rsidP="0058245B">
            <w:pPr>
              <w:ind w:firstLine="480"/>
              <w:jc w:val="center"/>
            </w:pPr>
            <w:r w:rsidRPr="00A04B46">
              <w:rPr>
                <w:rFonts w:hint="eastAsia"/>
              </w:rPr>
              <w:t>1</w:t>
            </w:r>
            <w:r w:rsidRPr="00A04B46">
              <w:t>8</w:t>
            </w:r>
          </w:p>
        </w:tc>
        <w:tc>
          <w:tcPr>
            <w:tcW w:w="2679" w:type="dxa"/>
          </w:tcPr>
          <w:p w:rsidR="00F405BA" w:rsidRPr="00A04B46" w:rsidRDefault="00F405BA" w:rsidP="0058245B">
            <w:pPr>
              <w:ind w:firstLine="480"/>
              <w:jc w:val="center"/>
            </w:pPr>
            <w:r w:rsidRPr="00A04B46">
              <w:rPr>
                <w:rFonts w:hint="eastAsia"/>
              </w:rPr>
              <w:t>等于输入包的流水号，用于匹配输入与输</w:t>
            </w:r>
            <w:r w:rsidRPr="00A04B46">
              <w:rPr>
                <w:rFonts w:hint="eastAsia"/>
              </w:rPr>
              <w:lastRenderedPageBreak/>
              <w:t>出数据包</w:t>
            </w:r>
          </w:p>
        </w:tc>
      </w:tr>
      <w:tr w:rsidR="00F405BA" w:rsidRPr="00A04B46" w:rsidTr="0058245B">
        <w:trPr>
          <w:jc w:val="center"/>
        </w:trPr>
        <w:tc>
          <w:tcPr>
            <w:tcW w:w="1800" w:type="dxa"/>
          </w:tcPr>
          <w:p w:rsidR="00F405BA" w:rsidRPr="00A04B46" w:rsidRDefault="00F405BA" w:rsidP="0058245B">
            <w:pPr>
              <w:ind w:firstLine="480"/>
              <w:jc w:val="center"/>
            </w:pPr>
            <w:r w:rsidRPr="00A04B46">
              <w:rPr>
                <w:rFonts w:hint="eastAsia"/>
              </w:rPr>
              <w:lastRenderedPageBreak/>
              <w:t>返回码</w:t>
            </w:r>
          </w:p>
        </w:tc>
        <w:tc>
          <w:tcPr>
            <w:tcW w:w="1260" w:type="dxa"/>
          </w:tcPr>
          <w:p w:rsidR="00F405BA" w:rsidRPr="00A04B46" w:rsidRDefault="00F405BA" w:rsidP="0058245B">
            <w:pPr>
              <w:ind w:firstLine="480"/>
              <w:jc w:val="center"/>
            </w:pPr>
            <w:r w:rsidRPr="00A04B46">
              <w:rPr>
                <w:rFonts w:hint="eastAsia"/>
              </w:rPr>
              <w:t>Number</w:t>
            </w:r>
          </w:p>
        </w:tc>
        <w:tc>
          <w:tcPr>
            <w:tcW w:w="1620" w:type="dxa"/>
          </w:tcPr>
          <w:p w:rsidR="00F405BA" w:rsidRPr="00A04B46" w:rsidRDefault="00F405BA" w:rsidP="0058245B">
            <w:pPr>
              <w:ind w:firstLine="480"/>
              <w:jc w:val="center"/>
            </w:pPr>
            <w:r w:rsidRPr="00A04B46">
              <w:rPr>
                <w:rFonts w:hint="eastAsia"/>
              </w:rPr>
              <w:t>2</w:t>
            </w:r>
          </w:p>
        </w:tc>
        <w:tc>
          <w:tcPr>
            <w:tcW w:w="2679" w:type="dxa"/>
          </w:tcPr>
          <w:p w:rsidR="00F405BA" w:rsidRPr="00A04B46" w:rsidRDefault="00F405BA" w:rsidP="0058245B">
            <w:pPr>
              <w:ind w:firstLineChars="150" w:firstLine="360"/>
            </w:pPr>
            <w:r w:rsidRPr="00A04B46">
              <w:rPr>
                <w:rFonts w:hint="eastAsia"/>
              </w:rPr>
              <w:t>0--</w:t>
            </w:r>
            <w:r w:rsidRPr="00A04B46">
              <w:rPr>
                <w:rFonts w:hint="eastAsia"/>
              </w:rPr>
              <w:t>成功</w:t>
            </w:r>
          </w:p>
          <w:p w:rsidR="00F405BA" w:rsidRPr="00A04B46" w:rsidRDefault="00F405BA" w:rsidP="0058245B">
            <w:pPr>
              <w:ind w:firstLineChars="150" w:firstLine="360"/>
            </w:pPr>
            <w:r w:rsidRPr="00A04B46">
              <w:rPr>
                <w:rFonts w:hint="eastAsia"/>
              </w:rPr>
              <w:t>1</w:t>
            </w:r>
            <w:r w:rsidRPr="00A04B46">
              <w:t>—</w:t>
            </w:r>
            <w:r w:rsidRPr="00A04B46">
              <w:rPr>
                <w:rFonts w:hint="eastAsia"/>
              </w:rPr>
              <w:t>账号不存在</w:t>
            </w:r>
          </w:p>
          <w:p w:rsidR="00F405BA" w:rsidRPr="00A04B46" w:rsidRDefault="00F405BA" w:rsidP="0058245B">
            <w:pPr>
              <w:ind w:firstLineChars="150" w:firstLine="360"/>
            </w:pPr>
            <w:r w:rsidRPr="00A04B46">
              <w:rPr>
                <w:rFonts w:hint="eastAsia"/>
              </w:rPr>
              <w:t>2</w:t>
            </w:r>
            <w:r w:rsidRPr="00A04B46">
              <w:t>—</w:t>
            </w:r>
            <w:r w:rsidRPr="00A04B46">
              <w:rPr>
                <w:rFonts w:hint="eastAsia"/>
              </w:rPr>
              <w:t>传入参数有误</w:t>
            </w:r>
          </w:p>
          <w:p w:rsidR="00F405BA" w:rsidRPr="00A04B46" w:rsidRDefault="00F405BA" w:rsidP="0058245B">
            <w:pPr>
              <w:ind w:firstLineChars="150" w:firstLine="360"/>
            </w:pPr>
            <w:r w:rsidRPr="00A04B46">
              <w:rPr>
                <w:rFonts w:hint="eastAsia"/>
              </w:rPr>
              <w:t>3</w:t>
            </w:r>
            <w:r w:rsidRPr="00A04B46">
              <w:t>—</w:t>
            </w:r>
            <w:r w:rsidRPr="00A04B46">
              <w:rPr>
                <w:rFonts w:hint="eastAsia"/>
              </w:rPr>
              <w:t>其他错误</w:t>
            </w:r>
          </w:p>
        </w:tc>
      </w:tr>
      <w:tr w:rsidR="00F405BA" w:rsidRPr="00A04B46" w:rsidTr="0058245B">
        <w:trPr>
          <w:jc w:val="center"/>
        </w:trPr>
        <w:tc>
          <w:tcPr>
            <w:tcW w:w="1800" w:type="dxa"/>
          </w:tcPr>
          <w:p w:rsidR="00F405BA" w:rsidRPr="00A04B46" w:rsidRDefault="00F405BA" w:rsidP="0058245B">
            <w:pPr>
              <w:ind w:firstLine="480"/>
              <w:jc w:val="center"/>
            </w:pPr>
            <w:r w:rsidRPr="00A04B46">
              <w:rPr>
                <w:rFonts w:hint="eastAsia"/>
              </w:rPr>
              <w:t>返回信息</w:t>
            </w:r>
          </w:p>
        </w:tc>
        <w:tc>
          <w:tcPr>
            <w:tcW w:w="1260" w:type="dxa"/>
          </w:tcPr>
          <w:p w:rsidR="00F405BA" w:rsidRPr="00A04B46" w:rsidRDefault="00F405BA" w:rsidP="0058245B">
            <w:pPr>
              <w:ind w:firstLine="480"/>
              <w:jc w:val="center"/>
            </w:pPr>
            <w:r w:rsidRPr="00A04B46">
              <w:rPr>
                <w:rFonts w:hint="eastAsia"/>
              </w:rPr>
              <w:t>Char</w:t>
            </w:r>
          </w:p>
        </w:tc>
        <w:tc>
          <w:tcPr>
            <w:tcW w:w="1620" w:type="dxa"/>
          </w:tcPr>
          <w:p w:rsidR="00F405BA" w:rsidRPr="00A04B46" w:rsidRDefault="00F405BA" w:rsidP="0058245B">
            <w:pPr>
              <w:ind w:firstLine="480"/>
              <w:jc w:val="center"/>
            </w:pPr>
            <w:r w:rsidRPr="00A04B46">
              <w:rPr>
                <w:rFonts w:hint="eastAsia"/>
              </w:rPr>
              <w:t>256</w:t>
            </w:r>
          </w:p>
        </w:tc>
        <w:tc>
          <w:tcPr>
            <w:tcW w:w="2679" w:type="dxa"/>
          </w:tcPr>
          <w:p w:rsidR="00F405BA" w:rsidRPr="00A04B46" w:rsidRDefault="00F405BA" w:rsidP="0058245B">
            <w:pPr>
              <w:ind w:firstLine="480"/>
            </w:pPr>
            <w:r w:rsidRPr="00A04B46">
              <w:rPr>
                <w:rFonts w:hint="eastAsia"/>
              </w:rPr>
              <w:t>失败返回失败原因</w:t>
            </w:r>
          </w:p>
        </w:tc>
      </w:tr>
    </w:tbl>
    <w:p w:rsidR="00F405BA" w:rsidRPr="00A04B46" w:rsidRDefault="00F405BA" w:rsidP="00F405BA">
      <w:pPr>
        <w:ind w:firstLine="480"/>
      </w:pPr>
    </w:p>
    <w:p w:rsidR="00F405BA" w:rsidRPr="00A04B46" w:rsidRDefault="00F405BA" w:rsidP="00F405BA">
      <w:pPr>
        <w:pStyle w:val="5"/>
      </w:pPr>
      <w:bookmarkStart w:id="2124" w:name="_Toc129957973"/>
      <w:bookmarkStart w:id="2125" w:name="_Toc130046978"/>
      <w:bookmarkStart w:id="2126" w:name="_Toc130155492"/>
      <w:r w:rsidRPr="00A04B46">
        <w:rPr>
          <w:rFonts w:hint="eastAsia"/>
        </w:rPr>
        <w:t>宽带认证账号剔除</w:t>
      </w:r>
      <w:bookmarkEnd w:id="2124"/>
      <w:r>
        <w:rPr>
          <w:rFonts w:hint="eastAsia"/>
        </w:rPr>
        <w:t>接口</w:t>
      </w:r>
      <w:bookmarkEnd w:id="2125"/>
      <w:bookmarkEnd w:id="2126"/>
    </w:p>
    <w:p w:rsidR="00F405BA" w:rsidRPr="00A04B46" w:rsidRDefault="00F405BA" w:rsidP="00F405BA">
      <w:pPr>
        <w:ind w:firstLine="480"/>
        <w:rPr>
          <w:rFonts w:ascii="宋体" w:hAnsi="宋体" w:cs="Arial"/>
          <w:szCs w:val="21"/>
        </w:rPr>
      </w:pPr>
      <w:r w:rsidRPr="00A04B46">
        <w:rPr>
          <w:rFonts w:ascii="宋体" w:hAnsi="宋体" w:cs="Arial" w:hint="eastAsia"/>
          <w:szCs w:val="21"/>
        </w:rPr>
        <w:t>命令名:  DelOnlineInfo</w:t>
      </w:r>
    </w:p>
    <w:p w:rsidR="00F405BA" w:rsidRPr="00A04B46" w:rsidRDefault="00F405BA" w:rsidP="00F405BA">
      <w:pPr>
        <w:ind w:firstLine="480"/>
      </w:pPr>
      <w:r w:rsidRPr="00A04B46">
        <w:rPr>
          <w:rFonts w:hint="eastAsia"/>
        </w:rPr>
        <w:t>输入参数：</w:t>
      </w:r>
    </w:p>
    <w:tbl>
      <w:tblPr>
        <w:tblW w:w="7920"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8"/>
        <w:gridCol w:w="1080"/>
        <w:gridCol w:w="1080"/>
        <w:gridCol w:w="2532"/>
      </w:tblGrid>
      <w:tr w:rsidR="00F405BA" w:rsidRPr="00A04B46" w:rsidTr="0058245B">
        <w:tc>
          <w:tcPr>
            <w:tcW w:w="3228" w:type="dxa"/>
          </w:tcPr>
          <w:p w:rsidR="00F405BA" w:rsidRPr="00A04B46" w:rsidRDefault="00F405BA" w:rsidP="0058245B">
            <w:pPr>
              <w:ind w:firstLine="482"/>
              <w:jc w:val="center"/>
              <w:rPr>
                <w:b/>
              </w:rPr>
            </w:pPr>
            <w:r w:rsidRPr="00A04B46">
              <w:rPr>
                <w:rFonts w:hint="eastAsia"/>
                <w:b/>
              </w:rPr>
              <w:t>字段名</w:t>
            </w:r>
          </w:p>
        </w:tc>
        <w:tc>
          <w:tcPr>
            <w:tcW w:w="1080" w:type="dxa"/>
          </w:tcPr>
          <w:p w:rsidR="00F405BA" w:rsidRPr="00A04B46" w:rsidRDefault="00F405BA" w:rsidP="0058245B">
            <w:pPr>
              <w:ind w:firstLine="482"/>
              <w:jc w:val="center"/>
              <w:rPr>
                <w:b/>
              </w:rPr>
            </w:pPr>
            <w:r w:rsidRPr="00A04B46">
              <w:rPr>
                <w:rFonts w:hint="eastAsia"/>
                <w:b/>
              </w:rPr>
              <w:t>字段类型</w:t>
            </w:r>
          </w:p>
        </w:tc>
        <w:tc>
          <w:tcPr>
            <w:tcW w:w="1080" w:type="dxa"/>
          </w:tcPr>
          <w:p w:rsidR="00F405BA" w:rsidRPr="00A04B46" w:rsidRDefault="00F405BA" w:rsidP="0058245B">
            <w:pPr>
              <w:ind w:firstLine="482"/>
              <w:jc w:val="center"/>
              <w:rPr>
                <w:b/>
              </w:rPr>
            </w:pPr>
            <w:r w:rsidRPr="00A04B46">
              <w:rPr>
                <w:rFonts w:hint="eastAsia"/>
                <w:b/>
              </w:rPr>
              <w:t>最大长度</w:t>
            </w:r>
          </w:p>
        </w:tc>
        <w:tc>
          <w:tcPr>
            <w:tcW w:w="2532" w:type="dxa"/>
          </w:tcPr>
          <w:p w:rsidR="00F405BA" w:rsidRPr="00A04B46" w:rsidRDefault="00F405BA" w:rsidP="0058245B">
            <w:pPr>
              <w:ind w:firstLine="482"/>
              <w:jc w:val="center"/>
              <w:rPr>
                <w:b/>
              </w:rPr>
            </w:pPr>
            <w:r w:rsidRPr="00A04B46">
              <w:rPr>
                <w:rFonts w:hint="eastAsia"/>
                <w:b/>
              </w:rPr>
              <w:t>字段说明</w:t>
            </w:r>
          </w:p>
        </w:tc>
      </w:tr>
      <w:tr w:rsidR="00F405BA" w:rsidRPr="00A04B46" w:rsidTr="0058245B">
        <w:trPr>
          <w:cantSplit/>
        </w:trPr>
        <w:tc>
          <w:tcPr>
            <w:tcW w:w="3228" w:type="dxa"/>
          </w:tcPr>
          <w:p w:rsidR="00F405BA" w:rsidRPr="00A04B46" w:rsidRDefault="00F405BA" w:rsidP="0058245B">
            <w:pPr>
              <w:ind w:firstLine="480"/>
              <w:jc w:val="center"/>
            </w:pPr>
            <w:r w:rsidRPr="00A04B46">
              <w:rPr>
                <w:rFonts w:hint="eastAsia"/>
              </w:rPr>
              <w:t>流水号</w:t>
            </w:r>
          </w:p>
        </w:tc>
        <w:tc>
          <w:tcPr>
            <w:tcW w:w="1080" w:type="dxa"/>
          </w:tcPr>
          <w:p w:rsidR="00F405BA" w:rsidRPr="00A04B46" w:rsidRDefault="00F405BA" w:rsidP="0058245B">
            <w:pPr>
              <w:ind w:firstLine="480"/>
              <w:jc w:val="center"/>
            </w:pPr>
            <w:r w:rsidRPr="00A04B46">
              <w:t>Char</w:t>
            </w:r>
          </w:p>
        </w:tc>
        <w:tc>
          <w:tcPr>
            <w:tcW w:w="1080" w:type="dxa"/>
          </w:tcPr>
          <w:p w:rsidR="00F405BA" w:rsidRPr="00A04B46" w:rsidRDefault="00F405BA" w:rsidP="0058245B">
            <w:pPr>
              <w:ind w:firstLine="480"/>
              <w:jc w:val="center"/>
            </w:pPr>
            <w:r w:rsidRPr="00A04B46">
              <w:rPr>
                <w:rFonts w:hint="eastAsia"/>
              </w:rPr>
              <w:t>1</w:t>
            </w:r>
            <w:r w:rsidRPr="00A04B46">
              <w:t>8</w:t>
            </w:r>
          </w:p>
        </w:tc>
        <w:tc>
          <w:tcPr>
            <w:tcW w:w="2532" w:type="dxa"/>
          </w:tcPr>
          <w:p w:rsidR="00F405BA" w:rsidRPr="00A04B46" w:rsidRDefault="00F405BA" w:rsidP="0058245B">
            <w:pPr>
              <w:ind w:firstLine="480"/>
            </w:pPr>
            <w:r w:rsidRPr="00A04B46">
              <w:rPr>
                <w:rFonts w:hint="eastAsia"/>
              </w:rPr>
              <w:t>由</w:t>
            </w:r>
            <w:r w:rsidRPr="00A04B46">
              <w:rPr>
                <w:rFonts w:hint="eastAsia"/>
                <w:noProof/>
              </w:rPr>
              <w:t>第三方</w:t>
            </w:r>
            <w:r w:rsidRPr="00A04B46">
              <w:rPr>
                <w:rFonts w:hint="eastAsia"/>
              </w:rPr>
              <w:t>系统自主生成，仅用于匹配请求报文与应答报文数据包</w:t>
            </w:r>
            <w:r w:rsidRPr="00A04B46">
              <w:rPr>
                <w:rFonts w:hint="eastAsia"/>
              </w:rPr>
              <w:t xml:space="preserve">, </w:t>
            </w:r>
            <w:r w:rsidRPr="00A04B46">
              <w:rPr>
                <w:rFonts w:hint="eastAsia"/>
              </w:rPr>
              <w:t>非空</w:t>
            </w:r>
          </w:p>
        </w:tc>
      </w:tr>
      <w:tr w:rsidR="00F405BA" w:rsidRPr="00A04B46" w:rsidTr="0058245B">
        <w:trPr>
          <w:cantSplit/>
        </w:trPr>
        <w:tc>
          <w:tcPr>
            <w:tcW w:w="3228" w:type="dxa"/>
          </w:tcPr>
          <w:p w:rsidR="00F405BA" w:rsidRPr="00A04B46" w:rsidRDefault="00F405BA" w:rsidP="0058245B">
            <w:pPr>
              <w:ind w:firstLine="480"/>
              <w:jc w:val="center"/>
            </w:pPr>
            <w:r w:rsidRPr="00A04B46">
              <w:rPr>
                <w:rFonts w:hint="eastAsia"/>
              </w:rPr>
              <w:lastRenderedPageBreak/>
              <w:t>帐户登录名</w:t>
            </w:r>
          </w:p>
        </w:tc>
        <w:tc>
          <w:tcPr>
            <w:tcW w:w="1080" w:type="dxa"/>
          </w:tcPr>
          <w:p w:rsidR="00F405BA" w:rsidRPr="00A04B46" w:rsidRDefault="00F405BA" w:rsidP="0058245B">
            <w:pPr>
              <w:ind w:firstLine="480"/>
              <w:jc w:val="center"/>
            </w:pPr>
            <w:r w:rsidRPr="00A04B46">
              <w:rPr>
                <w:rFonts w:hint="eastAsia"/>
              </w:rPr>
              <w:t>Char</w:t>
            </w:r>
          </w:p>
        </w:tc>
        <w:tc>
          <w:tcPr>
            <w:tcW w:w="1080" w:type="dxa"/>
          </w:tcPr>
          <w:p w:rsidR="00F405BA" w:rsidRPr="00A04B46" w:rsidRDefault="00F405BA" w:rsidP="0058245B">
            <w:pPr>
              <w:ind w:firstLine="480"/>
              <w:jc w:val="center"/>
            </w:pPr>
            <w:r w:rsidRPr="00A04B46">
              <w:rPr>
                <w:rFonts w:hint="eastAsia"/>
              </w:rPr>
              <w:t>40</w:t>
            </w:r>
          </w:p>
        </w:tc>
        <w:tc>
          <w:tcPr>
            <w:tcW w:w="2532" w:type="dxa"/>
          </w:tcPr>
          <w:p w:rsidR="00F405BA" w:rsidRPr="00A04B46" w:rsidRDefault="00F405BA" w:rsidP="0058245B">
            <w:pPr>
              <w:ind w:firstLine="480"/>
            </w:pPr>
            <w:r w:rsidRPr="00A04B46">
              <w:rPr>
                <w:rFonts w:hint="eastAsia"/>
              </w:rPr>
              <w:t>用户的登录帐号</w:t>
            </w:r>
            <w:r w:rsidRPr="00A04B46">
              <w:rPr>
                <w:rFonts w:hint="eastAsia"/>
              </w:rPr>
              <w:t xml:space="preserve">, </w:t>
            </w:r>
            <w:r w:rsidRPr="00A04B46">
              <w:rPr>
                <w:rFonts w:hint="eastAsia"/>
              </w:rPr>
              <w:t>非空</w:t>
            </w:r>
          </w:p>
          <w:p w:rsidR="00F405BA" w:rsidRPr="00A04B46" w:rsidRDefault="00F405BA" w:rsidP="0058245B">
            <w:pPr>
              <w:ind w:firstLine="480"/>
            </w:pPr>
            <w:r w:rsidRPr="00A04B46">
              <w:rPr>
                <w:rFonts w:hint="eastAsia"/>
              </w:rPr>
              <w:t>对应</w:t>
            </w:r>
            <w:r w:rsidRPr="00A04B46">
              <w:rPr>
                <w:rFonts w:hint="eastAsia"/>
              </w:rPr>
              <w:t>obs</w:t>
            </w:r>
            <w:r w:rsidRPr="00A04B46">
              <w:rPr>
                <w:rFonts w:hint="eastAsia"/>
              </w:rPr>
              <w:t>中的</w:t>
            </w:r>
            <w:r w:rsidRPr="00A04B46">
              <w:rPr>
                <w:rFonts w:hint="eastAsia"/>
              </w:rPr>
              <w:t>bms_user_name</w:t>
            </w:r>
          </w:p>
        </w:tc>
      </w:tr>
    </w:tbl>
    <w:p w:rsidR="00F405BA" w:rsidRPr="00A04B46" w:rsidRDefault="00F405BA" w:rsidP="00F405BA">
      <w:pPr>
        <w:ind w:firstLine="480"/>
      </w:pPr>
    </w:p>
    <w:p w:rsidR="00F405BA" w:rsidRPr="00A04B46" w:rsidRDefault="00F405BA" w:rsidP="00F405BA">
      <w:pPr>
        <w:ind w:left="353" w:firstLine="480"/>
      </w:pPr>
      <w:r w:rsidRPr="00A04B46">
        <w:rPr>
          <w:rFonts w:hint="eastAsia"/>
        </w:rPr>
        <w:t>输出：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260"/>
        <w:gridCol w:w="1620"/>
        <w:gridCol w:w="2679"/>
      </w:tblGrid>
      <w:tr w:rsidR="00F405BA" w:rsidRPr="00A04B46" w:rsidTr="0058245B">
        <w:trPr>
          <w:jc w:val="center"/>
        </w:trPr>
        <w:tc>
          <w:tcPr>
            <w:tcW w:w="1800" w:type="dxa"/>
          </w:tcPr>
          <w:p w:rsidR="00F405BA" w:rsidRPr="00A04B46" w:rsidRDefault="00F405BA" w:rsidP="0058245B">
            <w:pPr>
              <w:ind w:firstLine="482"/>
              <w:jc w:val="center"/>
              <w:rPr>
                <w:b/>
              </w:rPr>
            </w:pPr>
            <w:r w:rsidRPr="00A04B46">
              <w:rPr>
                <w:rFonts w:hint="eastAsia"/>
                <w:b/>
              </w:rPr>
              <w:t>字段名</w:t>
            </w:r>
          </w:p>
        </w:tc>
        <w:tc>
          <w:tcPr>
            <w:tcW w:w="1260" w:type="dxa"/>
          </w:tcPr>
          <w:p w:rsidR="00F405BA" w:rsidRPr="00A04B46" w:rsidRDefault="00F405BA" w:rsidP="0058245B">
            <w:pPr>
              <w:ind w:firstLine="482"/>
              <w:jc w:val="center"/>
              <w:rPr>
                <w:b/>
              </w:rPr>
            </w:pPr>
            <w:r w:rsidRPr="00A04B46">
              <w:rPr>
                <w:rFonts w:hint="eastAsia"/>
                <w:b/>
              </w:rPr>
              <w:t>字段类型</w:t>
            </w:r>
          </w:p>
        </w:tc>
        <w:tc>
          <w:tcPr>
            <w:tcW w:w="1620" w:type="dxa"/>
          </w:tcPr>
          <w:p w:rsidR="00F405BA" w:rsidRPr="00A04B46" w:rsidRDefault="00F405BA" w:rsidP="0058245B">
            <w:pPr>
              <w:ind w:firstLine="482"/>
              <w:jc w:val="center"/>
              <w:rPr>
                <w:b/>
              </w:rPr>
            </w:pPr>
            <w:r w:rsidRPr="00A04B46">
              <w:rPr>
                <w:rFonts w:hint="eastAsia"/>
                <w:b/>
              </w:rPr>
              <w:t>字段长度</w:t>
            </w:r>
          </w:p>
        </w:tc>
        <w:tc>
          <w:tcPr>
            <w:tcW w:w="2679" w:type="dxa"/>
          </w:tcPr>
          <w:p w:rsidR="00F405BA" w:rsidRPr="00A04B46" w:rsidRDefault="00F405BA" w:rsidP="0058245B">
            <w:pPr>
              <w:ind w:firstLine="482"/>
              <w:jc w:val="center"/>
              <w:rPr>
                <w:b/>
              </w:rPr>
            </w:pPr>
            <w:r w:rsidRPr="00A04B46">
              <w:rPr>
                <w:rFonts w:hint="eastAsia"/>
                <w:b/>
              </w:rPr>
              <w:t>字段说明</w:t>
            </w:r>
          </w:p>
        </w:tc>
      </w:tr>
      <w:tr w:rsidR="00F405BA" w:rsidRPr="00A04B46" w:rsidTr="0058245B">
        <w:trPr>
          <w:jc w:val="center"/>
        </w:trPr>
        <w:tc>
          <w:tcPr>
            <w:tcW w:w="1800" w:type="dxa"/>
          </w:tcPr>
          <w:p w:rsidR="00F405BA" w:rsidRPr="00A04B46" w:rsidRDefault="00F405BA" w:rsidP="0058245B">
            <w:pPr>
              <w:ind w:firstLine="480"/>
              <w:jc w:val="center"/>
            </w:pPr>
            <w:r w:rsidRPr="00A04B46">
              <w:rPr>
                <w:rFonts w:hint="eastAsia"/>
              </w:rPr>
              <w:t>流水号</w:t>
            </w:r>
          </w:p>
        </w:tc>
        <w:tc>
          <w:tcPr>
            <w:tcW w:w="1260" w:type="dxa"/>
          </w:tcPr>
          <w:p w:rsidR="00F405BA" w:rsidRPr="00A04B46" w:rsidRDefault="00F405BA" w:rsidP="0058245B">
            <w:pPr>
              <w:ind w:firstLine="480"/>
              <w:jc w:val="center"/>
            </w:pPr>
            <w:r w:rsidRPr="00A04B46">
              <w:t>Char</w:t>
            </w:r>
          </w:p>
        </w:tc>
        <w:tc>
          <w:tcPr>
            <w:tcW w:w="1620" w:type="dxa"/>
          </w:tcPr>
          <w:p w:rsidR="00F405BA" w:rsidRPr="00A04B46" w:rsidRDefault="00F405BA" w:rsidP="0058245B">
            <w:pPr>
              <w:ind w:firstLine="480"/>
              <w:jc w:val="center"/>
            </w:pPr>
            <w:r w:rsidRPr="00A04B46">
              <w:rPr>
                <w:rFonts w:hint="eastAsia"/>
              </w:rPr>
              <w:t>1</w:t>
            </w:r>
            <w:r w:rsidRPr="00A04B46">
              <w:t>8</w:t>
            </w:r>
          </w:p>
        </w:tc>
        <w:tc>
          <w:tcPr>
            <w:tcW w:w="2679" w:type="dxa"/>
          </w:tcPr>
          <w:p w:rsidR="00F405BA" w:rsidRPr="00A04B46" w:rsidRDefault="00F405BA" w:rsidP="0058245B">
            <w:pPr>
              <w:ind w:firstLine="480"/>
              <w:jc w:val="center"/>
            </w:pPr>
            <w:r w:rsidRPr="00A04B46">
              <w:rPr>
                <w:rFonts w:hint="eastAsia"/>
              </w:rPr>
              <w:t>等于输入包的流水号，用于匹配输入与输出数据包</w:t>
            </w:r>
          </w:p>
        </w:tc>
      </w:tr>
      <w:tr w:rsidR="00F405BA" w:rsidRPr="00A04B46" w:rsidTr="0058245B">
        <w:trPr>
          <w:jc w:val="center"/>
        </w:trPr>
        <w:tc>
          <w:tcPr>
            <w:tcW w:w="1800" w:type="dxa"/>
          </w:tcPr>
          <w:p w:rsidR="00F405BA" w:rsidRPr="00A04B46" w:rsidRDefault="00F405BA" w:rsidP="0058245B">
            <w:pPr>
              <w:ind w:firstLine="480"/>
              <w:jc w:val="center"/>
            </w:pPr>
            <w:r w:rsidRPr="00A04B46">
              <w:rPr>
                <w:rFonts w:hint="eastAsia"/>
              </w:rPr>
              <w:t>返回码</w:t>
            </w:r>
          </w:p>
        </w:tc>
        <w:tc>
          <w:tcPr>
            <w:tcW w:w="1260" w:type="dxa"/>
          </w:tcPr>
          <w:p w:rsidR="00F405BA" w:rsidRPr="00A04B46" w:rsidRDefault="00F405BA" w:rsidP="0058245B">
            <w:pPr>
              <w:ind w:firstLine="480"/>
              <w:jc w:val="center"/>
            </w:pPr>
            <w:r w:rsidRPr="00A04B46">
              <w:rPr>
                <w:rFonts w:hint="eastAsia"/>
              </w:rPr>
              <w:t>Number</w:t>
            </w:r>
          </w:p>
        </w:tc>
        <w:tc>
          <w:tcPr>
            <w:tcW w:w="1620" w:type="dxa"/>
          </w:tcPr>
          <w:p w:rsidR="00F405BA" w:rsidRPr="00A04B46" w:rsidRDefault="00F405BA" w:rsidP="0058245B">
            <w:pPr>
              <w:ind w:firstLine="480"/>
              <w:jc w:val="center"/>
            </w:pPr>
            <w:r w:rsidRPr="00A04B46">
              <w:rPr>
                <w:rFonts w:hint="eastAsia"/>
              </w:rPr>
              <w:t>2</w:t>
            </w:r>
          </w:p>
        </w:tc>
        <w:tc>
          <w:tcPr>
            <w:tcW w:w="2679" w:type="dxa"/>
          </w:tcPr>
          <w:p w:rsidR="00F405BA" w:rsidRPr="00A04B46" w:rsidRDefault="00F405BA" w:rsidP="0058245B">
            <w:pPr>
              <w:ind w:firstLineChars="150" w:firstLine="360"/>
            </w:pPr>
            <w:r w:rsidRPr="00A04B46">
              <w:rPr>
                <w:rFonts w:hint="eastAsia"/>
              </w:rPr>
              <w:t>0--</w:t>
            </w:r>
            <w:r w:rsidRPr="00A04B46">
              <w:rPr>
                <w:rFonts w:hint="eastAsia"/>
              </w:rPr>
              <w:t>成功</w:t>
            </w:r>
          </w:p>
          <w:p w:rsidR="00F405BA" w:rsidRPr="00A04B46" w:rsidRDefault="00F405BA" w:rsidP="0058245B">
            <w:pPr>
              <w:ind w:firstLineChars="150" w:firstLine="360"/>
            </w:pPr>
            <w:r w:rsidRPr="00A04B46">
              <w:rPr>
                <w:rFonts w:hint="eastAsia"/>
              </w:rPr>
              <w:t>1</w:t>
            </w:r>
            <w:r w:rsidRPr="00A04B46">
              <w:t>—</w:t>
            </w:r>
            <w:r w:rsidRPr="00A04B46">
              <w:rPr>
                <w:rFonts w:hint="eastAsia"/>
              </w:rPr>
              <w:t>账号未在线</w:t>
            </w:r>
          </w:p>
          <w:p w:rsidR="00F405BA" w:rsidRPr="00A04B46" w:rsidRDefault="00F405BA" w:rsidP="0058245B">
            <w:pPr>
              <w:ind w:firstLineChars="150" w:firstLine="360"/>
            </w:pPr>
            <w:r w:rsidRPr="00A04B46">
              <w:rPr>
                <w:rFonts w:hint="eastAsia"/>
              </w:rPr>
              <w:t>2</w:t>
            </w:r>
            <w:r w:rsidRPr="00A04B46">
              <w:t>—</w:t>
            </w:r>
            <w:r w:rsidRPr="00A04B46">
              <w:rPr>
                <w:rFonts w:hint="eastAsia"/>
              </w:rPr>
              <w:t>账号未注册</w:t>
            </w:r>
          </w:p>
        </w:tc>
      </w:tr>
      <w:tr w:rsidR="00F405BA" w:rsidRPr="00A04B46" w:rsidTr="0058245B">
        <w:trPr>
          <w:jc w:val="center"/>
        </w:trPr>
        <w:tc>
          <w:tcPr>
            <w:tcW w:w="1800" w:type="dxa"/>
          </w:tcPr>
          <w:p w:rsidR="00F405BA" w:rsidRPr="00A04B46" w:rsidRDefault="00F405BA" w:rsidP="0058245B">
            <w:pPr>
              <w:ind w:firstLine="480"/>
              <w:jc w:val="center"/>
            </w:pPr>
            <w:r w:rsidRPr="00A04B46">
              <w:rPr>
                <w:rFonts w:hint="eastAsia"/>
              </w:rPr>
              <w:t>返回信息</w:t>
            </w:r>
          </w:p>
        </w:tc>
        <w:tc>
          <w:tcPr>
            <w:tcW w:w="1260" w:type="dxa"/>
          </w:tcPr>
          <w:p w:rsidR="00F405BA" w:rsidRPr="00A04B46" w:rsidRDefault="00F405BA" w:rsidP="0058245B">
            <w:pPr>
              <w:ind w:firstLine="480"/>
              <w:jc w:val="center"/>
            </w:pPr>
            <w:r w:rsidRPr="00A04B46">
              <w:rPr>
                <w:rFonts w:hint="eastAsia"/>
              </w:rPr>
              <w:t>Char</w:t>
            </w:r>
          </w:p>
        </w:tc>
        <w:tc>
          <w:tcPr>
            <w:tcW w:w="1620" w:type="dxa"/>
          </w:tcPr>
          <w:p w:rsidR="00F405BA" w:rsidRPr="00A04B46" w:rsidRDefault="00F405BA" w:rsidP="0058245B">
            <w:pPr>
              <w:ind w:firstLine="480"/>
              <w:jc w:val="center"/>
            </w:pPr>
            <w:r w:rsidRPr="00A04B46">
              <w:rPr>
                <w:rFonts w:hint="eastAsia"/>
              </w:rPr>
              <w:t>256</w:t>
            </w:r>
          </w:p>
        </w:tc>
        <w:tc>
          <w:tcPr>
            <w:tcW w:w="2679" w:type="dxa"/>
          </w:tcPr>
          <w:p w:rsidR="00F405BA" w:rsidRPr="00A04B46" w:rsidRDefault="00F405BA" w:rsidP="0058245B">
            <w:pPr>
              <w:ind w:firstLine="480"/>
            </w:pPr>
            <w:r w:rsidRPr="00A04B46">
              <w:rPr>
                <w:rFonts w:hint="eastAsia"/>
              </w:rPr>
              <w:t>失败返回失败原因</w:t>
            </w:r>
          </w:p>
        </w:tc>
      </w:tr>
    </w:tbl>
    <w:p w:rsidR="00F405BA" w:rsidRPr="00A04B46" w:rsidRDefault="00F405BA" w:rsidP="00F405BA">
      <w:pPr>
        <w:ind w:firstLineChars="150" w:firstLine="360"/>
      </w:pPr>
    </w:p>
    <w:p w:rsidR="00F405BA" w:rsidRPr="00A04B46" w:rsidRDefault="00F405BA" w:rsidP="00F405BA">
      <w:pPr>
        <w:pStyle w:val="5"/>
      </w:pPr>
      <w:bookmarkStart w:id="2127" w:name="_Toc129957974"/>
      <w:bookmarkStart w:id="2128" w:name="_Toc130046979"/>
      <w:bookmarkStart w:id="2129" w:name="_Toc130155493"/>
      <w:r w:rsidRPr="00A04B46">
        <w:rPr>
          <w:rFonts w:hint="eastAsia"/>
        </w:rPr>
        <w:t>宽带强制下线</w:t>
      </w:r>
      <w:bookmarkEnd w:id="2127"/>
      <w:r>
        <w:rPr>
          <w:rFonts w:hint="eastAsia"/>
        </w:rPr>
        <w:t>接口</w:t>
      </w:r>
      <w:bookmarkEnd w:id="2128"/>
      <w:bookmarkEnd w:id="2129"/>
    </w:p>
    <w:p w:rsidR="00F405BA" w:rsidRPr="00A04B46" w:rsidRDefault="00F405BA" w:rsidP="00F405BA">
      <w:pPr>
        <w:ind w:firstLine="480"/>
        <w:rPr>
          <w:rFonts w:ascii="宋体" w:hAnsi="宋体" w:cs="Arial"/>
          <w:szCs w:val="21"/>
        </w:rPr>
      </w:pPr>
      <w:r w:rsidRPr="00A04B46">
        <w:rPr>
          <w:rFonts w:ascii="宋体" w:hAnsi="宋体" w:cs="Arial" w:hint="eastAsia"/>
          <w:szCs w:val="21"/>
        </w:rPr>
        <w:lastRenderedPageBreak/>
        <w:t>命令名:  KickUser</w:t>
      </w:r>
    </w:p>
    <w:p w:rsidR="00F405BA" w:rsidRPr="00A04B46" w:rsidRDefault="00F405BA" w:rsidP="00F405BA">
      <w:pPr>
        <w:ind w:firstLine="480"/>
      </w:pPr>
      <w:r w:rsidRPr="00A04B46">
        <w:rPr>
          <w:rFonts w:hint="eastAsia"/>
        </w:rPr>
        <w:t>输入参数：</w:t>
      </w:r>
    </w:p>
    <w:tbl>
      <w:tblPr>
        <w:tblW w:w="7920"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8"/>
        <w:gridCol w:w="1080"/>
        <w:gridCol w:w="1080"/>
        <w:gridCol w:w="2532"/>
      </w:tblGrid>
      <w:tr w:rsidR="00F405BA" w:rsidRPr="00A04B46" w:rsidTr="0058245B">
        <w:tc>
          <w:tcPr>
            <w:tcW w:w="3228" w:type="dxa"/>
          </w:tcPr>
          <w:p w:rsidR="00F405BA" w:rsidRPr="00A04B46" w:rsidRDefault="00F405BA" w:rsidP="0058245B">
            <w:pPr>
              <w:ind w:firstLine="482"/>
              <w:jc w:val="center"/>
              <w:rPr>
                <w:b/>
              </w:rPr>
            </w:pPr>
            <w:r w:rsidRPr="00A04B46">
              <w:rPr>
                <w:rFonts w:hint="eastAsia"/>
                <w:b/>
              </w:rPr>
              <w:t>字段名</w:t>
            </w:r>
          </w:p>
        </w:tc>
        <w:tc>
          <w:tcPr>
            <w:tcW w:w="1080" w:type="dxa"/>
          </w:tcPr>
          <w:p w:rsidR="00F405BA" w:rsidRPr="00A04B46" w:rsidRDefault="00F405BA" w:rsidP="0058245B">
            <w:pPr>
              <w:ind w:firstLine="482"/>
              <w:jc w:val="center"/>
              <w:rPr>
                <w:b/>
              </w:rPr>
            </w:pPr>
            <w:r w:rsidRPr="00A04B46">
              <w:rPr>
                <w:rFonts w:hint="eastAsia"/>
                <w:b/>
              </w:rPr>
              <w:t>字段类型</w:t>
            </w:r>
          </w:p>
        </w:tc>
        <w:tc>
          <w:tcPr>
            <w:tcW w:w="1080" w:type="dxa"/>
          </w:tcPr>
          <w:p w:rsidR="00F405BA" w:rsidRPr="00A04B46" w:rsidRDefault="00F405BA" w:rsidP="0058245B">
            <w:pPr>
              <w:ind w:firstLine="482"/>
              <w:jc w:val="center"/>
              <w:rPr>
                <w:b/>
              </w:rPr>
            </w:pPr>
            <w:r w:rsidRPr="00A04B46">
              <w:rPr>
                <w:rFonts w:hint="eastAsia"/>
                <w:b/>
              </w:rPr>
              <w:t>最大长度</w:t>
            </w:r>
          </w:p>
        </w:tc>
        <w:tc>
          <w:tcPr>
            <w:tcW w:w="2532" w:type="dxa"/>
          </w:tcPr>
          <w:p w:rsidR="00F405BA" w:rsidRPr="00A04B46" w:rsidRDefault="00F405BA" w:rsidP="0058245B">
            <w:pPr>
              <w:ind w:firstLine="482"/>
              <w:jc w:val="center"/>
              <w:rPr>
                <w:b/>
              </w:rPr>
            </w:pPr>
            <w:r w:rsidRPr="00A04B46">
              <w:rPr>
                <w:rFonts w:hint="eastAsia"/>
                <w:b/>
              </w:rPr>
              <w:t>字段说明</w:t>
            </w:r>
          </w:p>
        </w:tc>
      </w:tr>
      <w:tr w:rsidR="00F405BA" w:rsidRPr="00A04B46" w:rsidTr="0058245B">
        <w:trPr>
          <w:cantSplit/>
        </w:trPr>
        <w:tc>
          <w:tcPr>
            <w:tcW w:w="3228" w:type="dxa"/>
          </w:tcPr>
          <w:p w:rsidR="00F405BA" w:rsidRPr="00A04B46" w:rsidRDefault="00F405BA" w:rsidP="0058245B">
            <w:pPr>
              <w:ind w:firstLine="480"/>
              <w:jc w:val="center"/>
            </w:pPr>
            <w:r w:rsidRPr="00A04B46">
              <w:rPr>
                <w:rFonts w:hint="eastAsia"/>
              </w:rPr>
              <w:t>流水号</w:t>
            </w:r>
          </w:p>
        </w:tc>
        <w:tc>
          <w:tcPr>
            <w:tcW w:w="1080" w:type="dxa"/>
          </w:tcPr>
          <w:p w:rsidR="00F405BA" w:rsidRPr="00A04B46" w:rsidRDefault="00F405BA" w:rsidP="0058245B">
            <w:pPr>
              <w:ind w:firstLine="480"/>
              <w:jc w:val="center"/>
            </w:pPr>
            <w:r w:rsidRPr="00A04B46">
              <w:t>Char</w:t>
            </w:r>
          </w:p>
        </w:tc>
        <w:tc>
          <w:tcPr>
            <w:tcW w:w="1080" w:type="dxa"/>
          </w:tcPr>
          <w:p w:rsidR="00F405BA" w:rsidRPr="00A04B46" w:rsidRDefault="00F405BA" w:rsidP="0058245B">
            <w:pPr>
              <w:ind w:firstLine="480"/>
              <w:jc w:val="center"/>
            </w:pPr>
            <w:r w:rsidRPr="00A04B46">
              <w:rPr>
                <w:rFonts w:hint="eastAsia"/>
              </w:rPr>
              <w:t>1</w:t>
            </w:r>
            <w:r w:rsidRPr="00A04B46">
              <w:t>8</w:t>
            </w:r>
          </w:p>
        </w:tc>
        <w:tc>
          <w:tcPr>
            <w:tcW w:w="2532" w:type="dxa"/>
          </w:tcPr>
          <w:p w:rsidR="00F405BA" w:rsidRPr="00A04B46" w:rsidRDefault="00F405BA" w:rsidP="0058245B">
            <w:pPr>
              <w:ind w:firstLine="480"/>
            </w:pPr>
            <w:r w:rsidRPr="00A04B46">
              <w:rPr>
                <w:rFonts w:hint="eastAsia"/>
              </w:rPr>
              <w:t>由</w:t>
            </w:r>
            <w:r w:rsidRPr="00A04B46">
              <w:rPr>
                <w:rFonts w:hint="eastAsia"/>
                <w:noProof/>
              </w:rPr>
              <w:t>第三方</w:t>
            </w:r>
            <w:r w:rsidRPr="00A04B46">
              <w:rPr>
                <w:rFonts w:hint="eastAsia"/>
              </w:rPr>
              <w:t>系统自主生成，仅用于匹配请求报文与应答报文数据包</w:t>
            </w:r>
            <w:r w:rsidRPr="00A04B46">
              <w:rPr>
                <w:rFonts w:hint="eastAsia"/>
              </w:rPr>
              <w:t xml:space="preserve">, </w:t>
            </w:r>
            <w:r w:rsidRPr="00A04B46">
              <w:rPr>
                <w:rFonts w:hint="eastAsia"/>
              </w:rPr>
              <w:t>非空</w:t>
            </w:r>
          </w:p>
        </w:tc>
      </w:tr>
      <w:tr w:rsidR="00F405BA" w:rsidRPr="00A04B46" w:rsidTr="0058245B">
        <w:trPr>
          <w:cantSplit/>
        </w:trPr>
        <w:tc>
          <w:tcPr>
            <w:tcW w:w="3228" w:type="dxa"/>
          </w:tcPr>
          <w:p w:rsidR="00F405BA" w:rsidRPr="00A04B46" w:rsidRDefault="00F405BA" w:rsidP="0058245B">
            <w:pPr>
              <w:ind w:firstLine="480"/>
              <w:jc w:val="center"/>
            </w:pPr>
            <w:r w:rsidRPr="00A04B46">
              <w:rPr>
                <w:rFonts w:hint="eastAsia"/>
              </w:rPr>
              <w:t>帐户登录名</w:t>
            </w:r>
          </w:p>
        </w:tc>
        <w:tc>
          <w:tcPr>
            <w:tcW w:w="1080" w:type="dxa"/>
          </w:tcPr>
          <w:p w:rsidR="00F405BA" w:rsidRPr="00A04B46" w:rsidRDefault="00F405BA" w:rsidP="0058245B">
            <w:pPr>
              <w:ind w:firstLine="480"/>
              <w:jc w:val="center"/>
            </w:pPr>
            <w:r w:rsidRPr="00A04B46">
              <w:rPr>
                <w:rFonts w:hint="eastAsia"/>
              </w:rPr>
              <w:t>Char</w:t>
            </w:r>
          </w:p>
        </w:tc>
        <w:tc>
          <w:tcPr>
            <w:tcW w:w="1080" w:type="dxa"/>
          </w:tcPr>
          <w:p w:rsidR="00F405BA" w:rsidRPr="00A04B46" w:rsidRDefault="00F405BA" w:rsidP="0058245B">
            <w:pPr>
              <w:ind w:firstLine="480"/>
              <w:jc w:val="center"/>
            </w:pPr>
            <w:r w:rsidRPr="00A04B46">
              <w:rPr>
                <w:rFonts w:hint="eastAsia"/>
              </w:rPr>
              <w:t>40</w:t>
            </w:r>
          </w:p>
        </w:tc>
        <w:tc>
          <w:tcPr>
            <w:tcW w:w="2532" w:type="dxa"/>
          </w:tcPr>
          <w:p w:rsidR="00F405BA" w:rsidRPr="00A04B46" w:rsidRDefault="00F405BA" w:rsidP="0058245B">
            <w:pPr>
              <w:ind w:firstLine="480"/>
            </w:pPr>
            <w:r w:rsidRPr="00A04B46">
              <w:rPr>
                <w:rFonts w:hint="eastAsia"/>
              </w:rPr>
              <w:t>用户的登录帐号</w:t>
            </w:r>
            <w:r w:rsidRPr="00A04B46">
              <w:rPr>
                <w:rFonts w:hint="eastAsia"/>
              </w:rPr>
              <w:t xml:space="preserve">, </w:t>
            </w:r>
            <w:r w:rsidRPr="00A04B46">
              <w:rPr>
                <w:rFonts w:hint="eastAsia"/>
              </w:rPr>
              <w:t>非空</w:t>
            </w:r>
          </w:p>
          <w:p w:rsidR="00F405BA" w:rsidRPr="00A04B46" w:rsidRDefault="00F405BA" w:rsidP="0058245B">
            <w:pPr>
              <w:ind w:firstLine="480"/>
            </w:pPr>
            <w:r w:rsidRPr="00A04B46">
              <w:rPr>
                <w:rFonts w:hint="eastAsia"/>
              </w:rPr>
              <w:t>对应</w:t>
            </w:r>
            <w:r w:rsidRPr="00A04B46">
              <w:rPr>
                <w:rFonts w:hint="eastAsia"/>
              </w:rPr>
              <w:t>obs</w:t>
            </w:r>
            <w:r w:rsidRPr="00A04B46">
              <w:rPr>
                <w:rFonts w:hint="eastAsia"/>
              </w:rPr>
              <w:t>中的</w:t>
            </w:r>
            <w:r w:rsidRPr="00A04B46">
              <w:rPr>
                <w:rFonts w:hint="eastAsia"/>
              </w:rPr>
              <w:t>bms_user_name</w:t>
            </w:r>
          </w:p>
        </w:tc>
      </w:tr>
    </w:tbl>
    <w:p w:rsidR="00F405BA" w:rsidRPr="00A04B46" w:rsidRDefault="00F405BA" w:rsidP="00F405BA">
      <w:pPr>
        <w:ind w:firstLine="480"/>
      </w:pPr>
    </w:p>
    <w:p w:rsidR="00F405BA" w:rsidRPr="00A04B46" w:rsidRDefault="00F405BA" w:rsidP="00F405BA">
      <w:pPr>
        <w:ind w:left="353" w:firstLine="480"/>
      </w:pPr>
      <w:r w:rsidRPr="00A04B46">
        <w:rPr>
          <w:rFonts w:hint="eastAsia"/>
        </w:rPr>
        <w:t>输出：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260"/>
        <w:gridCol w:w="1620"/>
        <w:gridCol w:w="2679"/>
      </w:tblGrid>
      <w:tr w:rsidR="00F405BA" w:rsidRPr="00A04B46" w:rsidTr="0058245B">
        <w:trPr>
          <w:jc w:val="center"/>
        </w:trPr>
        <w:tc>
          <w:tcPr>
            <w:tcW w:w="1800" w:type="dxa"/>
          </w:tcPr>
          <w:p w:rsidR="00F405BA" w:rsidRPr="00A04B46" w:rsidRDefault="00F405BA" w:rsidP="0058245B">
            <w:pPr>
              <w:ind w:firstLine="482"/>
              <w:jc w:val="center"/>
              <w:rPr>
                <w:b/>
              </w:rPr>
            </w:pPr>
            <w:r w:rsidRPr="00A04B46">
              <w:rPr>
                <w:rFonts w:hint="eastAsia"/>
                <w:b/>
              </w:rPr>
              <w:t>字段名</w:t>
            </w:r>
          </w:p>
        </w:tc>
        <w:tc>
          <w:tcPr>
            <w:tcW w:w="1260" w:type="dxa"/>
          </w:tcPr>
          <w:p w:rsidR="00F405BA" w:rsidRPr="00A04B46" w:rsidRDefault="00F405BA" w:rsidP="0058245B">
            <w:pPr>
              <w:ind w:firstLine="482"/>
              <w:jc w:val="center"/>
              <w:rPr>
                <w:b/>
              </w:rPr>
            </w:pPr>
            <w:r w:rsidRPr="00A04B46">
              <w:rPr>
                <w:rFonts w:hint="eastAsia"/>
                <w:b/>
              </w:rPr>
              <w:t>字段类型</w:t>
            </w:r>
          </w:p>
        </w:tc>
        <w:tc>
          <w:tcPr>
            <w:tcW w:w="1620" w:type="dxa"/>
          </w:tcPr>
          <w:p w:rsidR="00F405BA" w:rsidRPr="00A04B46" w:rsidRDefault="00F405BA" w:rsidP="0058245B">
            <w:pPr>
              <w:ind w:firstLine="482"/>
              <w:jc w:val="center"/>
              <w:rPr>
                <w:b/>
              </w:rPr>
            </w:pPr>
            <w:r w:rsidRPr="00A04B46">
              <w:rPr>
                <w:rFonts w:hint="eastAsia"/>
                <w:b/>
              </w:rPr>
              <w:t>字段长度</w:t>
            </w:r>
          </w:p>
        </w:tc>
        <w:tc>
          <w:tcPr>
            <w:tcW w:w="2679" w:type="dxa"/>
          </w:tcPr>
          <w:p w:rsidR="00F405BA" w:rsidRPr="00A04B46" w:rsidRDefault="00F405BA" w:rsidP="0058245B">
            <w:pPr>
              <w:ind w:firstLine="482"/>
              <w:jc w:val="center"/>
              <w:rPr>
                <w:b/>
              </w:rPr>
            </w:pPr>
            <w:r w:rsidRPr="00A04B46">
              <w:rPr>
                <w:rFonts w:hint="eastAsia"/>
                <w:b/>
              </w:rPr>
              <w:t>字段说明</w:t>
            </w:r>
          </w:p>
        </w:tc>
      </w:tr>
      <w:tr w:rsidR="00F405BA" w:rsidRPr="00A04B46" w:rsidTr="0058245B">
        <w:trPr>
          <w:jc w:val="center"/>
        </w:trPr>
        <w:tc>
          <w:tcPr>
            <w:tcW w:w="1800" w:type="dxa"/>
          </w:tcPr>
          <w:p w:rsidR="00F405BA" w:rsidRPr="00A04B46" w:rsidRDefault="00F405BA" w:rsidP="0058245B">
            <w:pPr>
              <w:ind w:firstLine="480"/>
              <w:jc w:val="center"/>
            </w:pPr>
            <w:r w:rsidRPr="00A04B46">
              <w:rPr>
                <w:rFonts w:hint="eastAsia"/>
              </w:rPr>
              <w:t>流水号</w:t>
            </w:r>
          </w:p>
        </w:tc>
        <w:tc>
          <w:tcPr>
            <w:tcW w:w="1260" w:type="dxa"/>
          </w:tcPr>
          <w:p w:rsidR="00F405BA" w:rsidRPr="00A04B46" w:rsidRDefault="00F405BA" w:rsidP="0058245B">
            <w:pPr>
              <w:ind w:firstLine="480"/>
              <w:jc w:val="center"/>
            </w:pPr>
            <w:r w:rsidRPr="00A04B46">
              <w:t>Char</w:t>
            </w:r>
          </w:p>
        </w:tc>
        <w:tc>
          <w:tcPr>
            <w:tcW w:w="1620" w:type="dxa"/>
          </w:tcPr>
          <w:p w:rsidR="00F405BA" w:rsidRPr="00A04B46" w:rsidRDefault="00F405BA" w:rsidP="0058245B">
            <w:pPr>
              <w:ind w:firstLine="480"/>
              <w:jc w:val="center"/>
            </w:pPr>
            <w:r w:rsidRPr="00A04B46">
              <w:rPr>
                <w:rFonts w:hint="eastAsia"/>
              </w:rPr>
              <w:t>1</w:t>
            </w:r>
            <w:r w:rsidRPr="00A04B46">
              <w:t>8</w:t>
            </w:r>
          </w:p>
        </w:tc>
        <w:tc>
          <w:tcPr>
            <w:tcW w:w="2679" w:type="dxa"/>
          </w:tcPr>
          <w:p w:rsidR="00F405BA" w:rsidRPr="00A04B46" w:rsidRDefault="00F405BA" w:rsidP="0058245B">
            <w:pPr>
              <w:ind w:firstLine="480"/>
              <w:jc w:val="center"/>
            </w:pPr>
            <w:r w:rsidRPr="00A04B46">
              <w:rPr>
                <w:rFonts w:hint="eastAsia"/>
              </w:rPr>
              <w:t>等于输入包的流水号，用于匹配输入与输出数据包</w:t>
            </w:r>
          </w:p>
        </w:tc>
      </w:tr>
      <w:tr w:rsidR="00F405BA" w:rsidRPr="00A04B46" w:rsidTr="0058245B">
        <w:trPr>
          <w:jc w:val="center"/>
        </w:trPr>
        <w:tc>
          <w:tcPr>
            <w:tcW w:w="1800" w:type="dxa"/>
          </w:tcPr>
          <w:p w:rsidR="00F405BA" w:rsidRPr="00A04B46" w:rsidRDefault="00F405BA" w:rsidP="0058245B">
            <w:pPr>
              <w:ind w:firstLine="480"/>
              <w:jc w:val="center"/>
            </w:pPr>
            <w:r w:rsidRPr="00A04B46">
              <w:rPr>
                <w:rFonts w:hint="eastAsia"/>
              </w:rPr>
              <w:lastRenderedPageBreak/>
              <w:t>返回码</w:t>
            </w:r>
          </w:p>
        </w:tc>
        <w:tc>
          <w:tcPr>
            <w:tcW w:w="1260" w:type="dxa"/>
          </w:tcPr>
          <w:p w:rsidR="00F405BA" w:rsidRPr="00A04B46" w:rsidRDefault="00F405BA" w:rsidP="0058245B">
            <w:pPr>
              <w:ind w:firstLine="480"/>
              <w:jc w:val="center"/>
            </w:pPr>
            <w:r w:rsidRPr="00A04B46">
              <w:rPr>
                <w:rFonts w:hint="eastAsia"/>
              </w:rPr>
              <w:t>Number</w:t>
            </w:r>
          </w:p>
        </w:tc>
        <w:tc>
          <w:tcPr>
            <w:tcW w:w="1620" w:type="dxa"/>
          </w:tcPr>
          <w:p w:rsidR="00F405BA" w:rsidRPr="00A04B46" w:rsidRDefault="00F405BA" w:rsidP="0058245B">
            <w:pPr>
              <w:ind w:firstLine="480"/>
              <w:jc w:val="center"/>
            </w:pPr>
            <w:r w:rsidRPr="00A04B46">
              <w:rPr>
                <w:rFonts w:hint="eastAsia"/>
              </w:rPr>
              <w:t>2</w:t>
            </w:r>
          </w:p>
        </w:tc>
        <w:tc>
          <w:tcPr>
            <w:tcW w:w="2679" w:type="dxa"/>
          </w:tcPr>
          <w:p w:rsidR="00F405BA" w:rsidRPr="00A04B46" w:rsidRDefault="00F405BA" w:rsidP="0058245B">
            <w:pPr>
              <w:ind w:firstLineChars="150" w:firstLine="360"/>
            </w:pPr>
            <w:r w:rsidRPr="00A04B46">
              <w:rPr>
                <w:rFonts w:hint="eastAsia"/>
              </w:rPr>
              <w:t>0--</w:t>
            </w:r>
            <w:r w:rsidRPr="00A04B46">
              <w:rPr>
                <w:rFonts w:hint="eastAsia"/>
              </w:rPr>
              <w:t>成功</w:t>
            </w:r>
          </w:p>
          <w:p w:rsidR="00F405BA" w:rsidRPr="00A04B46" w:rsidRDefault="00F405BA" w:rsidP="0058245B">
            <w:pPr>
              <w:ind w:firstLineChars="150" w:firstLine="360"/>
            </w:pPr>
            <w:r w:rsidRPr="00A04B46">
              <w:rPr>
                <w:rFonts w:hint="eastAsia"/>
              </w:rPr>
              <w:t>1</w:t>
            </w:r>
            <w:r w:rsidRPr="00A04B46">
              <w:t>—</w:t>
            </w:r>
            <w:r w:rsidRPr="00A04B46">
              <w:rPr>
                <w:rFonts w:hint="eastAsia"/>
              </w:rPr>
              <w:t>账号未在线</w:t>
            </w:r>
          </w:p>
          <w:p w:rsidR="00F405BA" w:rsidRPr="00A04B46" w:rsidRDefault="00F405BA" w:rsidP="0058245B">
            <w:pPr>
              <w:ind w:firstLineChars="150" w:firstLine="360"/>
            </w:pPr>
            <w:r w:rsidRPr="00A04B46">
              <w:rPr>
                <w:rFonts w:hint="eastAsia"/>
              </w:rPr>
              <w:t>2</w:t>
            </w:r>
            <w:r w:rsidRPr="00A04B46">
              <w:t>—</w:t>
            </w:r>
            <w:r w:rsidRPr="00A04B46">
              <w:rPr>
                <w:rFonts w:hint="eastAsia"/>
              </w:rPr>
              <w:t>账号未注册</w:t>
            </w:r>
          </w:p>
        </w:tc>
      </w:tr>
      <w:tr w:rsidR="00F405BA" w:rsidRPr="00A04B46" w:rsidTr="0058245B">
        <w:trPr>
          <w:jc w:val="center"/>
        </w:trPr>
        <w:tc>
          <w:tcPr>
            <w:tcW w:w="1800" w:type="dxa"/>
          </w:tcPr>
          <w:p w:rsidR="00F405BA" w:rsidRPr="00A04B46" w:rsidRDefault="00F405BA" w:rsidP="0058245B">
            <w:pPr>
              <w:ind w:firstLine="480"/>
              <w:jc w:val="center"/>
            </w:pPr>
            <w:r w:rsidRPr="00A04B46">
              <w:rPr>
                <w:rFonts w:hint="eastAsia"/>
              </w:rPr>
              <w:t>返回信息</w:t>
            </w:r>
          </w:p>
        </w:tc>
        <w:tc>
          <w:tcPr>
            <w:tcW w:w="1260" w:type="dxa"/>
          </w:tcPr>
          <w:p w:rsidR="00F405BA" w:rsidRPr="00A04B46" w:rsidRDefault="00F405BA" w:rsidP="0058245B">
            <w:pPr>
              <w:ind w:firstLine="480"/>
              <w:jc w:val="center"/>
            </w:pPr>
            <w:r w:rsidRPr="00A04B46">
              <w:rPr>
                <w:rFonts w:hint="eastAsia"/>
              </w:rPr>
              <w:t>Char</w:t>
            </w:r>
          </w:p>
        </w:tc>
        <w:tc>
          <w:tcPr>
            <w:tcW w:w="1620" w:type="dxa"/>
          </w:tcPr>
          <w:p w:rsidR="00F405BA" w:rsidRPr="00A04B46" w:rsidRDefault="00F405BA" w:rsidP="0058245B">
            <w:pPr>
              <w:ind w:firstLine="480"/>
              <w:jc w:val="center"/>
            </w:pPr>
            <w:r w:rsidRPr="00A04B46">
              <w:rPr>
                <w:rFonts w:hint="eastAsia"/>
              </w:rPr>
              <w:t>256</w:t>
            </w:r>
          </w:p>
        </w:tc>
        <w:tc>
          <w:tcPr>
            <w:tcW w:w="2679" w:type="dxa"/>
          </w:tcPr>
          <w:p w:rsidR="00F405BA" w:rsidRPr="00A04B46" w:rsidRDefault="00F405BA" w:rsidP="0058245B">
            <w:pPr>
              <w:ind w:firstLine="480"/>
            </w:pPr>
            <w:r w:rsidRPr="00A04B46">
              <w:rPr>
                <w:rFonts w:hint="eastAsia"/>
              </w:rPr>
              <w:t>失败返回失败原因</w:t>
            </w:r>
          </w:p>
        </w:tc>
      </w:tr>
    </w:tbl>
    <w:p w:rsidR="00F405BA" w:rsidRPr="00A04B46" w:rsidRDefault="00F405BA" w:rsidP="00F405BA">
      <w:pPr>
        <w:ind w:firstLine="480"/>
      </w:pPr>
    </w:p>
    <w:p w:rsidR="00F405BA" w:rsidRPr="00A04B46" w:rsidRDefault="00F405BA" w:rsidP="00F405BA">
      <w:pPr>
        <w:pStyle w:val="5"/>
      </w:pPr>
      <w:bookmarkStart w:id="2130" w:name="_Toc129957975"/>
      <w:bookmarkStart w:id="2131" w:name="_Toc130046980"/>
      <w:bookmarkStart w:id="2132" w:name="_Toc130155494"/>
      <w:r w:rsidRPr="00A04B46">
        <w:rPr>
          <w:rFonts w:hint="eastAsia"/>
        </w:rPr>
        <w:t>宽带使用记录查询</w:t>
      </w:r>
      <w:r>
        <w:rPr>
          <w:rFonts w:hint="eastAsia"/>
        </w:rPr>
        <w:t>接口</w:t>
      </w:r>
      <w:bookmarkEnd w:id="2130"/>
      <w:bookmarkEnd w:id="2131"/>
      <w:bookmarkEnd w:id="2132"/>
    </w:p>
    <w:p w:rsidR="00F405BA" w:rsidRPr="00A04B46" w:rsidRDefault="00F405BA" w:rsidP="00F405BA">
      <w:pPr>
        <w:ind w:firstLine="480"/>
        <w:rPr>
          <w:rFonts w:ascii="宋体" w:hAnsi="宋体" w:cs="Arial"/>
          <w:szCs w:val="21"/>
        </w:rPr>
      </w:pPr>
      <w:r w:rsidRPr="00A04B46">
        <w:rPr>
          <w:rFonts w:ascii="宋体" w:hAnsi="宋体" w:cs="Arial" w:hint="eastAsia"/>
          <w:szCs w:val="21"/>
        </w:rPr>
        <w:t>命令名:  GetTicket</w:t>
      </w:r>
    </w:p>
    <w:p w:rsidR="00F405BA" w:rsidRPr="00A04B46" w:rsidRDefault="00F405BA" w:rsidP="00F405BA">
      <w:pPr>
        <w:ind w:firstLine="480"/>
        <w:rPr>
          <w:rFonts w:ascii="宋体" w:hAnsi="宋体" w:cs="Arial"/>
          <w:szCs w:val="21"/>
        </w:rPr>
      </w:pPr>
      <w:r w:rsidRPr="00A04B46">
        <w:rPr>
          <w:rFonts w:ascii="宋体" w:hAnsi="宋体" w:cs="Arial" w:hint="eastAsia"/>
          <w:szCs w:val="21"/>
        </w:rPr>
        <w:t>接口获取方法：</w:t>
      </w:r>
    </w:p>
    <w:p w:rsidR="00F405BA" w:rsidRPr="00A04B46" w:rsidRDefault="00F405BA" w:rsidP="00F405BA">
      <w:pPr>
        <w:ind w:firstLine="480"/>
        <w:rPr>
          <w:rFonts w:ascii="宋体" w:hAnsi="宋体" w:cs="Arial"/>
          <w:szCs w:val="21"/>
        </w:rPr>
      </w:pPr>
      <w:r w:rsidRPr="00A04B46">
        <w:rPr>
          <w:rFonts w:ascii="宋体" w:hAnsi="宋体" w:cs="Arial" w:hint="eastAsia"/>
          <w:szCs w:val="21"/>
        </w:rPr>
        <w:t>页面提供查询时间[当天、两天、三天、四天、五天、六天、七天]</w:t>
      </w:r>
    </w:p>
    <w:p w:rsidR="00F405BA" w:rsidRPr="00A04B46" w:rsidRDefault="00F405BA" w:rsidP="00F405BA">
      <w:pPr>
        <w:ind w:firstLine="480"/>
        <w:rPr>
          <w:rFonts w:ascii="宋体" w:hAnsi="宋体" w:cs="Arial"/>
          <w:szCs w:val="21"/>
        </w:rPr>
      </w:pPr>
      <w:r w:rsidRPr="00A04B46">
        <w:rPr>
          <w:rFonts w:ascii="宋体" w:hAnsi="宋体" w:cs="Arial" w:hint="eastAsia"/>
          <w:szCs w:val="21"/>
        </w:rPr>
        <w:t>当选择“当天”时，调用AAA该接口获取话单数据。</w:t>
      </w:r>
    </w:p>
    <w:p w:rsidR="00F405BA" w:rsidRPr="00A04B46" w:rsidRDefault="00F405BA" w:rsidP="00F405BA">
      <w:pPr>
        <w:ind w:firstLine="480"/>
        <w:rPr>
          <w:rFonts w:ascii="宋体" w:hAnsi="宋体" w:cs="Arial"/>
          <w:szCs w:val="21"/>
        </w:rPr>
      </w:pPr>
      <w:r w:rsidRPr="00A04B46">
        <w:rPr>
          <w:rFonts w:ascii="宋体" w:hAnsi="宋体" w:cs="Arial" w:hint="eastAsia"/>
          <w:szCs w:val="21"/>
        </w:rPr>
        <w:t>当选择除“当天”之外的选择时，第一步调用AAA该接口获取当天的话单数据；第二步查询本地数据库表，查询剩余天数的话单。</w:t>
      </w:r>
    </w:p>
    <w:p w:rsidR="00F405BA" w:rsidRPr="00A04B46" w:rsidRDefault="00F405BA" w:rsidP="00F405BA">
      <w:pPr>
        <w:ind w:firstLine="480"/>
        <w:rPr>
          <w:rFonts w:ascii="宋体" w:hAnsi="宋体" w:cs="Arial"/>
          <w:szCs w:val="21"/>
        </w:rPr>
      </w:pPr>
      <w:r w:rsidRPr="00A04B46">
        <w:rPr>
          <w:rFonts w:ascii="宋体" w:hAnsi="宋体" w:cs="Arial" w:hint="eastAsia"/>
          <w:szCs w:val="21"/>
        </w:rPr>
        <w:t>本地数据库表（tab_aaa_ticket_YYYY_MM 如：tab_aaa_ticket_2014_06），查询结束时间按照下线时间为准。</w:t>
      </w:r>
    </w:p>
    <w:p w:rsidR="00F405BA" w:rsidRPr="00A04B46" w:rsidRDefault="00F405BA" w:rsidP="00F405BA">
      <w:pPr>
        <w:ind w:firstLine="480"/>
        <w:rPr>
          <w:rFonts w:ascii="宋体" w:hAnsi="宋体" w:cs="Arial"/>
          <w:szCs w:val="21"/>
        </w:rPr>
      </w:pPr>
      <w:r w:rsidRPr="00A04B46">
        <w:rPr>
          <w:rFonts w:ascii="宋体" w:hAnsi="宋体" w:cs="Arial" w:hint="eastAsia"/>
          <w:szCs w:val="21"/>
        </w:rPr>
        <w:t>表结构：</w:t>
      </w:r>
    </w:p>
    <w:p w:rsidR="00F405BA" w:rsidRPr="00A04B46" w:rsidRDefault="00F405BA" w:rsidP="00F405BA">
      <w:pPr>
        <w:ind w:firstLine="480"/>
        <w:rPr>
          <w:rFonts w:ascii="宋体" w:hAnsi="宋体" w:cs="Arial"/>
          <w:szCs w:val="21"/>
        </w:rPr>
      </w:pPr>
      <w:r w:rsidRPr="00A04B46">
        <w:rPr>
          <w:rFonts w:ascii="宋体" w:hAnsi="宋体" w:cs="Arial" w:hint="eastAsia"/>
          <w:szCs w:val="21"/>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F405BA" w:rsidRPr="00A04B46" w:rsidTr="0058245B">
        <w:tc>
          <w:tcPr>
            <w:tcW w:w="8522" w:type="dxa"/>
            <w:shd w:val="clear" w:color="auto" w:fill="auto"/>
          </w:tcPr>
          <w:p w:rsidR="00F405BA" w:rsidRPr="00A04B46" w:rsidRDefault="00F405BA" w:rsidP="0058245B">
            <w:pPr>
              <w:ind w:firstLine="480"/>
              <w:rPr>
                <w:rFonts w:ascii="宋体" w:hAnsi="宋体" w:cs="Arial"/>
                <w:szCs w:val="21"/>
              </w:rPr>
            </w:pPr>
            <w:r w:rsidRPr="00A04B46">
              <w:rPr>
                <w:rFonts w:ascii="宋体" w:hAnsi="宋体" w:cs="Arial"/>
                <w:szCs w:val="21"/>
              </w:rPr>
              <w:t xml:space="preserve">create table </w:t>
            </w:r>
            <w:r w:rsidRPr="00A04B46">
              <w:rPr>
                <w:rFonts w:ascii="宋体" w:hAnsi="宋体" w:cs="Arial" w:hint="eastAsia"/>
                <w:szCs w:val="21"/>
              </w:rPr>
              <w:t>tab_aaa_ticket_2014_06</w:t>
            </w:r>
            <w:r w:rsidRPr="00A04B46">
              <w:rPr>
                <w:rFonts w:ascii="宋体" w:hAnsi="宋体" w:cs="Arial"/>
                <w:szCs w:val="21"/>
              </w:rPr>
              <w:t>(</w:t>
            </w:r>
          </w:p>
          <w:p w:rsidR="00F405BA" w:rsidRPr="00A04B46" w:rsidRDefault="00F405BA" w:rsidP="0058245B">
            <w:pPr>
              <w:ind w:firstLine="480"/>
              <w:rPr>
                <w:rFonts w:ascii="宋体" w:hAnsi="宋体" w:cs="Arial"/>
                <w:szCs w:val="21"/>
              </w:rPr>
            </w:pPr>
            <w:r w:rsidRPr="00A04B46">
              <w:rPr>
                <w:rFonts w:ascii="宋体" w:hAnsi="宋体" w:cs="Arial"/>
                <w:szCs w:val="21"/>
              </w:rPr>
              <w:lastRenderedPageBreak/>
              <w:tab/>
              <w:t>username varchar2(20),</w:t>
            </w:r>
          </w:p>
          <w:p w:rsidR="00F405BA" w:rsidRPr="00A04B46" w:rsidRDefault="00F405BA" w:rsidP="0058245B">
            <w:pPr>
              <w:ind w:firstLine="480"/>
              <w:rPr>
                <w:rFonts w:ascii="宋体" w:hAnsi="宋体" w:cs="Arial"/>
                <w:szCs w:val="21"/>
              </w:rPr>
            </w:pPr>
            <w:r w:rsidRPr="00A04B46">
              <w:rPr>
                <w:rFonts w:ascii="宋体" w:hAnsi="宋体" w:cs="Arial" w:hint="eastAsia"/>
                <w:szCs w:val="21"/>
              </w:rPr>
              <w:t xml:space="preserve">    up_time varchar2(20),--//上线时间</w:t>
            </w:r>
          </w:p>
          <w:p w:rsidR="00F405BA" w:rsidRPr="00A04B46" w:rsidRDefault="00F405BA" w:rsidP="0058245B">
            <w:pPr>
              <w:ind w:firstLine="480"/>
              <w:rPr>
                <w:rFonts w:ascii="宋体" w:hAnsi="宋体" w:cs="Arial"/>
                <w:szCs w:val="21"/>
              </w:rPr>
            </w:pPr>
            <w:r w:rsidRPr="00A04B46">
              <w:rPr>
                <w:rFonts w:ascii="宋体" w:hAnsi="宋体" w:cs="Arial" w:hint="eastAsia"/>
                <w:szCs w:val="21"/>
              </w:rPr>
              <w:tab/>
              <w:t>down_time varchar2(20),--//下线时间</w:t>
            </w:r>
          </w:p>
          <w:p w:rsidR="00F405BA" w:rsidRPr="00A04B46" w:rsidRDefault="00F405BA" w:rsidP="0058245B">
            <w:pPr>
              <w:ind w:firstLine="480"/>
              <w:rPr>
                <w:rFonts w:ascii="宋体" w:hAnsi="宋体" w:cs="Arial"/>
                <w:szCs w:val="21"/>
              </w:rPr>
            </w:pPr>
            <w:r w:rsidRPr="00A04B46">
              <w:rPr>
                <w:rFonts w:ascii="宋体" w:hAnsi="宋体" w:cs="Arial" w:hint="eastAsia"/>
                <w:szCs w:val="21"/>
              </w:rPr>
              <w:tab/>
              <w:t>online_time</w:t>
            </w:r>
            <w:r w:rsidRPr="00A04B46">
              <w:rPr>
                <w:rFonts w:ascii="宋体" w:hAnsi="宋体" w:cs="Arial" w:hint="eastAsia"/>
                <w:szCs w:val="21"/>
              </w:rPr>
              <w:tab/>
              <w:t xml:space="preserve"> varchar2(20),--//在线时长</w:t>
            </w:r>
          </w:p>
          <w:p w:rsidR="00F405BA" w:rsidRPr="00A04B46" w:rsidRDefault="00F405BA" w:rsidP="0058245B">
            <w:pPr>
              <w:ind w:firstLine="480"/>
              <w:rPr>
                <w:rFonts w:ascii="宋体" w:hAnsi="宋体" w:cs="Arial"/>
                <w:szCs w:val="21"/>
              </w:rPr>
            </w:pPr>
            <w:r w:rsidRPr="00A04B46">
              <w:rPr>
                <w:rFonts w:ascii="宋体" w:hAnsi="宋体" w:cs="Arial" w:hint="eastAsia"/>
                <w:szCs w:val="21"/>
              </w:rPr>
              <w:tab/>
              <w:t>up_flux varchar2(20),--//上行流量</w:t>
            </w:r>
          </w:p>
          <w:p w:rsidR="00F405BA" w:rsidRPr="00A04B46" w:rsidRDefault="00F405BA" w:rsidP="0058245B">
            <w:pPr>
              <w:ind w:firstLine="480"/>
              <w:rPr>
                <w:rFonts w:ascii="宋体" w:hAnsi="宋体" w:cs="Arial"/>
                <w:szCs w:val="21"/>
              </w:rPr>
            </w:pPr>
            <w:r w:rsidRPr="00A04B46">
              <w:rPr>
                <w:rFonts w:ascii="宋体" w:hAnsi="宋体" w:cs="Arial" w:hint="eastAsia"/>
                <w:szCs w:val="21"/>
              </w:rPr>
              <w:tab/>
              <w:t>down_flux varchar2(20),--//下行流量</w:t>
            </w:r>
          </w:p>
          <w:p w:rsidR="00F405BA" w:rsidRPr="00A04B46" w:rsidRDefault="00F405BA" w:rsidP="0058245B">
            <w:pPr>
              <w:ind w:firstLine="480"/>
              <w:rPr>
                <w:rFonts w:ascii="宋体" w:hAnsi="宋体" w:cs="Arial"/>
                <w:szCs w:val="21"/>
              </w:rPr>
            </w:pPr>
            <w:r w:rsidRPr="00A04B46">
              <w:rPr>
                <w:rFonts w:ascii="宋体" w:hAnsi="宋体" w:cs="Arial"/>
                <w:szCs w:val="21"/>
              </w:rPr>
              <w:tab/>
              <w:t>bas_ip varchar2(20),</w:t>
            </w:r>
          </w:p>
          <w:p w:rsidR="00F405BA" w:rsidRPr="00A04B46" w:rsidRDefault="00F405BA" w:rsidP="0058245B">
            <w:pPr>
              <w:ind w:firstLine="480"/>
              <w:rPr>
                <w:rFonts w:ascii="宋体" w:hAnsi="宋体" w:cs="Arial"/>
                <w:szCs w:val="21"/>
              </w:rPr>
            </w:pPr>
            <w:r w:rsidRPr="00A04B46">
              <w:rPr>
                <w:rFonts w:ascii="宋体" w:hAnsi="宋体" w:cs="Arial"/>
                <w:szCs w:val="21"/>
              </w:rPr>
              <w:tab/>
              <w:t>bas_port varchar2(20),</w:t>
            </w:r>
          </w:p>
          <w:p w:rsidR="00F405BA" w:rsidRPr="00A04B46" w:rsidRDefault="00F405BA" w:rsidP="0058245B">
            <w:pPr>
              <w:ind w:firstLine="480"/>
              <w:rPr>
                <w:rFonts w:ascii="宋体" w:hAnsi="宋体" w:cs="Arial"/>
                <w:szCs w:val="21"/>
              </w:rPr>
            </w:pPr>
            <w:r w:rsidRPr="00A04B46">
              <w:rPr>
                <w:rFonts w:ascii="宋体" w:hAnsi="宋体" w:cs="Arial"/>
                <w:szCs w:val="21"/>
              </w:rPr>
              <w:tab/>
              <w:t>svlan varchar2(20),</w:t>
            </w:r>
          </w:p>
          <w:p w:rsidR="00F405BA" w:rsidRPr="00A04B46" w:rsidRDefault="00F405BA" w:rsidP="0058245B">
            <w:pPr>
              <w:ind w:firstLine="480"/>
              <w:rPr>
                <w:rFonts w:ascii="宋体" w:hAnsi="宋体" w:cs="Arial"/>
                <w:szCs w:val="21"/>
              </w:rPr>
            </w:pPr>
            <w:r w:rsidRPr="00A04B46">
              <w:rPr>
                <w:rFonts w:ascii="宋体" w:hAnsi="宋体" w:cs="Arial"/>
                <w:szCs w:val="21"/>
              </w:rPr>
              <w:tab/>
              <w:t>cvlan varchar2(20)</w:t>
            </w:r>
          </w:p>
          <w:p w:rsidR="00F405BA" w:rsidRPr="00A04B46" w:rsidRDefault="00F405BA" w:rsidP="0058245B">
            <w:pPr>
              <w:ind w:firstLine="480"/>
              <w:rPr>
                <w:rFonts w:ascii="宋体" w:hAnsi="宋体" w:cs="Arial"/>
                <w:szCs w:val="21"/>
              </w:rPr>
            </w:pPr>
            <w:r w:rsidRPr="00A04B46">
              <w:rPr>
                <w:rFonts w:ascii="宋体" w:hAnsi="宋体" w:cs="Arial"/>
                <w:szCs w:val="21"/>
              </w:rPr>
              <w:t>)</w:t>
            </w:r>
          </w:p>
        </w:tc>
      </w:tr>
    </w:tbl>
    <w:p w:rsidR="00F405BA" w:rsidRPr="00A04B46" w:rsidRDefault="00F405BA" w:rsidP="00F405BA">
      <w:pPr>
        <w:ind w:firstLine="480"/>
        <w:rPr>
          <w:rFonts w:ascii="宋体" w:hAnsi="宋体" w:cs="Arial"/>
          <w:szCs w:val="21"/>
        </w:rPr>
      </w:pPr>
    </w:p>
    <w:p w:rsidR="00F405BA" w:rsidRPr="00A04B46" w:rsidRDefault="00F405BA" w:rsidP="00F405BA">
      <w:pPr>
        <w:ind w:firstLine="480"/>
      </w:pPr>
      <w:r w:rsidRPr="00A04B46">
        <w:rPr>
          <w:rFonts w:hint="eastAsia"/>
        </w:rPr>
        <w:t>输入参数：</w:t>
      </w:r>
    </w:p>
    <w:tbl>
      <w:tblPr>
        <w:tblW w:w="7920"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8"/>
        <w:gridCol w:w="1080"/>
        <w:gridCol w:w="1080"/>
        <w:gridCol w:w="2532"/>
      </w:tblGrid>
      <w:tr w:rsidR="00F405BA" w:rsidRPr="00A04B46" w:rsidTr="0058245B">
        <w:tc>
          <w:tcPr>
            <w:tcW w:w="3228" w:type="dxa"/>
          </w:tcPr>
          <w:p w:rsidR="00F405BA" w:rsidRPr="00A04B46" w:rsidRDefault="00F405BA" w:rsidP="0058245B">
            <w:pPr>
              <w:ind w:firstLine="482"/>
              <w:jc w:val="center"/>
              <w:rPr>
                <w:b/>
              </w:rPr>
            </w:pPr>
            <w:r w:rsidRPr="00A04B46">
              <w:rPr>
                <w:rFonts w:hint="eastAsia"/>
                <w:b/>
              </w:rPr>
              <w:t>字段名</w:t>
            </w:r>
          </w:p>
        </w:tc>
        <w:tc>
          <w:tcPr>
            <w:tcW w:w="1080" w:type="dxa"/>
          </w:tcPr>
          <w:p w:rsidR="00F405BA" w:rsidRPr="00A04B46" w:rsidRDefault="00F405BA" w:rsidP="0058245B">
            <w:pPr>
              <w:ind w:firstLine="482"/>
              <w:jc w:val="center"/>
              <w:rPr>
                <w:b/>
              </w:rPr>
            </w:pPr>
            <w:r w:rsidRPr="00A04B46">
              <w:rPr>
                <w:rFonts w:hint="eastAsia"/>
                <w:b/>
              </w:rPr>
              <w:t>字段类型</w:t>
            </w:r>
          </w:p>
        </w:tc>
        <w:tc>
          <w:tcPr>
            <w:tcW w:w="1080" w:type="dxa"/>
          </w:tcPr>
          <w:p w:rsidR="00F405BA" w:rsidRPr="00A04B46" w:rsidRDefault="00F405BA" w:rsidP="0058245B">
            <w:pPr>
              <w:ind w:firstLine="482"/>
              <w:jc w:val="center"/>
              <w:rPr>
                <w:b/>
              </w:rPr>
            </w:pPr>
            <w:r w:rsidRPr="00A04B46">
              <w:rPr>
                <w:rFonts w:hint="eastAsia"/>
                <w:b/>
              </w:rPr>
              <w:t>最大长度</w:t>
            </w:r>
          </w:p>
        </w:tc>
        <w:tc>
          <w:tcPr>
            <w:tcW w:w="2532" w:type="dxa"/>
          </w:tcPr>
          <w:p w:rsidR="00F405BA" w:rsidRPr="00A04B46" w:rsidRDefault="00F405BA" w:rsidP="0058245B">
            <w:pPr>
              <w:ind w:firstLine="482"/>
              <w:jc w:val="center"/>
              <w:rPr>
                <w:b/>
              </w:rPr>
            </w:pPr>
            <w:r w:rsidRPr="00A04B46">
              <w:rPr>
                <w:rFonts w:hint="eastAsia"/>
                <w:b/>
              </w:rPr>
              <w:t>字段说明</w:t>
            </w:r>
          </w:p>
        </w:tc>
      </w:tr>
      <w:tr w:rsidR="00F405BA" w:rsidRPr="00A04B46" w:rsidTr="0058245B">
        <w:trPr>
          <w:cantSplit/>
        </w:trPr>
        <w:tc>
          <w:tcPr>
            <w:tcW w:w="3228" w:type="dxa"/>
          </w:tcPr>
          <w:p w:rsidR="00F405BA" w:rsidRPr="00A04B46" w:rsidRDefault="00F405BA" w:rsidP="0058245B">
            <w:pPr>
              <w:ind w:firstLine="480"/>
              <w:jc w:val="center"/>
            </w:pPr>
            <w:r w:rsidRPr="00A04B46">
              <w:rPr>
                <w:rFonts w:hint="eastAsia"/>
              </w:rPr>
              <w:lastRenderedPageBreak/>
              <w:t>流水号</w:t>
            </w:r>
          </w:p>
        </w:tc>
        <w:tc>
          <w:tcPr>
            <w:tcW w:w="1080" w:type="dxa"/>
          </w:tcPr>
          <w:p w:rsidR="00F405BA" w:rsidRPr="00A04B46" w:rsidRDefault="00F405BA" w:rsidP="0058245B">
            <w:pPr>
              <w:ind w:firstLine="480"/>
              <w:jc w:val="center"/>
            </w:pPr>
            <w:r w:rsidRPr="00A04B46">
              <w:t>Char</w:t>
            </w:r>
          </w:p>
        </w:tc>
        <w:tc>
          <w:tcPr>
            <w:tcW w:w="1080" w:type="dxa"/>
          </w:tcPr>
          <w:p w:rsidR="00F405BA" w:rsidRPr="00A04B46" w:rsidRDefault="00F405BA" w:rsidP="0058245B">
            <w:pPr>
              <w:ind w:firstLine="480"/>
              <w:jc w:val="center"/>
            </w:pPr>
            <w:r w:rsidRPr="00A04B46">
              <w:rPr>
                <w:rFonts w:hint="eastAsia"/>
              </w:rPr>
              <w:t>1</w:t>
            </w:r>
            <w:r w:rsidRPr="00A04B46">
              <w:t>8</w:t>
            </w:r>
          </w:p>
        </w:tc>
        <w:tc>
          <w:tcPr>
            <w:tcW w:w="2532" w:type="dxa"/>
          </w:tcPr>
          <w:p w:rsidR="00F405BA" w:rsidRPr="00A04B46" w:rsidRDefault="00F405BA" w:rsidP="0058245B">
            <w:pPr>
              <w:ind w:firstLine="480"/>
            </w:pPr>
            <w:r w:rsidRPr="00A04B46">
              <w:rPr>
                <w:rFonts w:hint="eastAsia"/>
              </w:rPr>
              <w:t>由</w:t>
            </w:r>
            <w:r w:rsidRPr="00A04B46">
              <w:rPr>
                <w:rFonts w:hint="eastAsia"/>
                <w:noProof/>
              </w:rPr>
              <w:t>第三方</w:t>
            </w:r>
            <w:r w:rsidRPr="00A04B46">
              <w:rPr>
                <w:rFonts w:hint="eastAsia"/>
              </w:rPr>
              <w:t>系统自主生成，仅用于匹配请求报文与应答报文数据包</w:t>
            </w:r>
            <w:r w:rsidRPr="00A04B46">
              <w:rPr>
                <w:rFonts w:hint="eastAsia"/>
              </w:rPr>
              <w:t xml:space="preserve">, </w:t>
            </w:r>
            <w:r w:rsidRPr="00A04B46">
              <w:rPr>
                <w:rFonts w:hint="eastAsia"/>
              </w:rPr>
              <w:t>非空</w:t>
            </w:r>
          </w:p>
        </w:tc>
      </w:tr>
      <w:tr w:rsidR="00F405BA" w:rsidRPr="00A04B46" w:rsidTr="0058245B">
        <w:trPr>
          <w:cantSplit/>
        </w:trPr>
        <w:tc>
          <w:tcPr>
            <w:tcW w:w="3228" w:type="dxa"/>
          </w:tcPr>
          <w:p w:rsidR="00F405BA" w:rsidRPr="00A04B46" w:rsidRDefault="00F405BA" w:rsidP="0058245B">
            <w:pPr>
              <w:ind w:firstLine="480"/>
              <w:jc w:val="center"/>
            </w:pPr>
            <w:r w:rsidRPr="00A04B46">
              <w:rPr>
                <w:rFonts w:hint="eastAsia"/>
              </w:rPr>
              <w:t>帐户登录名</w:t>
            </w:r>
          </w:p>
        </w:tc>
        <w:tc>
          <w:tcPr>
            <w:tcW w:w="1080" w:type="dxa"/>
          </w:tcPr>
          <w:p w:rsidR="00F405BA" w:rsidRPr="00A04B46" w:rsidRDefault="00F405BA" w:rsidP="0058245B">
            <w:pPr>
              <w:ind w:firstLine="480"/>
              <w:jc w:val="center"/>
            </w:pPr>
            <w:r w:rsidRPr="00A04B46">
              <w:rPr>
                <w:rFonts w:hint="eastAsia"/>
              </w:rPr>
              <w:t>Char</w:t>
            </w:r>
          </w:p>
        </w:tc>
        <w:tc>
          <w:tcPr>
            <w:tcW w:w="1080" w:type="dxa"/>
          </w:tcPr>
          <w:p w:rsidR="00F405BA" w:rsidRPr="00A04B46" w:rsidRDefault="00F405BA" w:rsidP="0058245B">
            <w:pPr>
              <w:ind w:firstLine="480"/>
              <w:jc w:val="center"/>
            </w:pPr>
            <w:r w:rsidRPr="00A04B46">
              <w:rPr>
                <w:rFonts w:hint="eastAsia"/>
              </w:rPr>
              <w:t>40</w:t>
            </w:r>
          </w:p>
        </w:tc>
        <w:tc>
          <w:tcPr>
            <w:tcW w:w="2532" w:type="dxa"/>
          </w:tcPr>
          <w:p w:rsidR="00F405BA" w:rsidRPr="00A04B46" w:rsidRDefault="00F405BA" w:rsidP="0058245B">
            <w:pPr>
              <w:ind w:firstLine="480"/>
            </w:pPr>
            <w:r w:rsidRPr="00A04B46">
              <w:rPr>
                <w:rFonts w:hint="eastAsia"/>
              </w:rPr>
              <w:t>用户的登录帐号</w:t>
            </w:r>
            <w:r w:rsidRPr="00A04B46">
              <w:rPr>
                <w:rFonts w:hint="eastAsia"/>
              </w:rPr>
              <w:t xml:space="preserve">, </w:t>
            </w:r>
            <w:r w:rsidRPr="00A04B46">
              <w:rPr>
                <w:rFonts w:hint="eastAsia"/>
              </w:rPr>
              <w:t>非空</w:t>
            </w:r>
          </w:p>
          <w:p w:rsidR="00F405BA" w:rsidRPr="00A04B46" w:rsidRDefault="00F405BA" w:rsidP="0058245B">
            <w:pPr>
              <w:ind w:firstLine="480"/>
            </w:pPr>
            <w:r w:rsidRPr="00A04B46">
              <w:rPr>
                <w:rFonts w:hint="eastAsia"/>
              </w:rPr>
              <w:t>对应</w:t>
            </w:r>
            <w:r w:rsidRPr="00A04B46">
              <w:rPr>
                <w:rFonts w:hint="eastAsia"/>
              </w:rPr>
              <w:t>obs</w:t>
            </w:r>
            <w:r w:rsidRPr="00A04B46">
              <w:rPr>
                <w:rFonts w:hint="eastAsia"/>
              </w:rPr>
              <w:t>中的</w:t>
            </w:r>
            <w:r w:rsidRPr="00A04B46">
              <w:rPr>
                <w:rFonts w:hint="eastAsia"/>
              </w:rPr>
              <w:t>bms_user_name</w:t>
            </w:r>
          </w:p>
        </w:tc>
      </w:tr>
    </w:tbl>
    <w:p w:rsidR="00F405BA" w:rsidRPr="00A04B46" w:rsidRDefault="00F405BA" w:rsidP="00F405BA">
      <w:pPr>
        <w:ind w:firstLine="480"/>
      </w:pPr>
    </w:p>
    <w:p w:rsidR="00F405BA" w:rsidRPr="00A04B46" w:rsidRDefault="00F405BA" w:rsidP="00F405BA">
      <w:pPr>
        <w:ind w:left="353" w:firstLine="480"/>
      </w:pPr>
      <w:r w:rsidRPr="00A04B46">
        <w:rPr>
          <w:rFonts w:hint="eastAsia"/>
        </w:rPr>
        <w:t>输出：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260"/>
        <w:gridCol w:w="1620"/>
        <w:gridCol w:w="2679"/>
      </w:tblGrid>
      <w:tr w:rsidR="00F405BA" w:rsidRPr="00A04B46" w:rsidTr="0058245B">
        <w:trPr>
          <w:jc w:val="center"/>
        </w:trPr>
        <w:tc>
          <w:tcPr>
            <w:tcW w:w="1800" w:type="dxa"/>
          </w:tcPr>
          <w:p w:rsidR="00F405BA" w:rsidRPr="00A04B46" w:rsidRDefault="00F405BA" w:rsidP="0058245B">
            <w:pPr>
              <w:ind w:firstLine="482"/>
              <w:jc w:val="center"/>
              <w:rPr>
                <w:b/>
              </w:rPr>
            </w:pPr>
            <w:r w:rsidRPr="00A04B46">
              <w:rPr>
                <w:rFonts w:hint="eastAsia"/>
                <w:b/>
              </w:rPr>
              <w:t>字段名</w:t>
            </w:r>
          </w:p>
        </w:tc>
        <w:tc>
          <w:tcPr>
            <w:tcW w:w="1260" w:type="dxa"/>
          </w:tcPr>
          <w:p w:rsidR="00F405BA" w:rsidRPr="00A04B46" w:rsidRDefault="00F405BA" w:rsidP="0058245B">
            <w:pPr>
              <w:ind w:firstLine="482"/>
              <w:jc w:val="center"/>
              <w:rPr>
                <w:b/>
              </w:rPr>
            </w:pPr>
            <w:r w:rsidRPr="00A04B46">
              <w:rPr>
                <w:rFonts w:hint="eastAsia"/>
                <w:b/>
              </w:rPr>
              <w:t>字段类型</w:t>
            </w:r>
          </w:p>
        </w:tc>
        <w:tc>
          <w:tcPr>
            <w:tcW w:w="1620" w:type="dxa"/>
          </w:tcPr>
          <w:p w:rsidR="00F405BA" w:rsidRPr="00A04B46" w:rsidRDefault="00F405BA" w:rsidP="0058245B">
            <w:pPr>
              <w:ind w:firstLine="482"/>
              <w:jc w:val="center"/>
              <w:rPr>
                <w:b/>
              </w:rPr>
            </w:pPr>
            <w:r w:rsidRPr="00A04B46">
              <w:rPr>
                <w:rFonts w:hint="eastAsia"/>
                <w:b/>
              </w:rPr>
              <w:t>字段长度</w:t>
            </w:r>
          </w:p>
        </w:tc>
        <w:tc>
          <w:tcPr>
            <w:tcW w:w="2679" w:type="dxa"/>
          </w:tcPr>
          <w:p w:rsidR="00F405BA" w:rsidRPr="00A04B46" w:rsidRDefault="00F405BA" w:rsidP="0058245B">
            <w:pPr>
              <w:ind w:firstLine="482"/>
              <w:jc w:val="center"/>
              <w:rPr>
                <w:b/>
              </w:rPr>
            </w:pPr>
            <w:r w:rsidRPr="00A04B46">
              <w:rPr>
                <w:rFonts w:hint="eastAsia"/>
                <w:b/>
              </w:rPr>
              <w:t>字段说明</w:t>
            </w:r>
          </w:p>
        </w:tc>
      </w:tr>
      <w:tr w:rsidR="00F405BA" w:rsidRPr="00A04B46" w:rsidTr="0058245B">
        <w:trPr>
          <w:jc w:val="center"/>
        </w:trPr>
        <w:tc>
          <w:tcPr>
            <w:tcW w:w="1800" w:type="dxa"/>
          </w:tcPr>
          <w:p w:rsidR="00F405BA" w:rsidRPr="00A04B46" w:rsidRDefault="00F405BA" w:rsidP="0058245B">
            <w:pPr>
              <w:ind w:firstLine="480"/>
              <w:jc w:val="center"/>
            </w:pPr>
            <w:r w:rsidRPr="00A04B46">
              <w:rPr>
                <w:rFonts w:hint="eastAsia"/>
              </w:rPr>
              <w:t>流水号</w:t>
            </w:r>
          </w:p>
        </w:tc>
        <w:tc>
          <w:tcPr>
            <w:tcW w:w="1260" w:type="dxa"/>
          </w:tcPr>
          <w:p w:rsidR="00F405BA" w:rsidRPr="00A04B46" w:rsidRDefault="00F405BA" w:rsidP="0058245B">
            <w:pPr>
              <w:ind w:firstLine="480"/>
              <w:jc w:val="center"/>
            </w:pPr>
            <w:r w:rsidRPr="00A04B46">
              <w:t>Char</w:t>
            </w:r>
          </w:p>
        </w:tc>
        <w:tc>
          <w:tcPr>
            <w:tcW w:w="1620" w:type="dxa"/>
          </w:tcPr>
          <w:p w:rsidR="00F405BA" w:rsidRPr="00A04B46" w:rsidRDefault="00F405BA" w:rsidP="0058245B">
            <w:pPr>
              <w:ind w:firstLine="480"/>
              <w:jc w:val="center"/>
            </w:pPr>
            <w:r w:rsidRPr="00A04B46">
              <w:rPr>
                <w:rFonts w:hint="eastAsia"/>
              </w:rPr>
              <w:t>1</w:t>
            </w:r>
            <w:r w:rsidRPr="00A04B46">
              <w:t>8</w:t>
            </w:r>
          </w:p>
        </w:tc>
        <w:tc>
          <w:tcPr>
            <w:tcW w:w="2679" w:type="dxa"/>
          </w:tcPr>
          <w:p w:rsidR="00F405BA" w:rsidRPr="00A04B46" w:rsidRDefault="00F405BA" w:rsidP="0058245B">
            <w:pPr>
              <w:ind w:firstLine="480"/>
              <w:jc w:val="center"/>
            </w:pPr>
            <w:r w:rsidRPr="00A04B46">
              <w:rPr>
                <w:rFonts w:hint="eastAsia"/>
              </w:rPr>
              <w:t>等于输入包的流水号，用于匹配输入与输出数据包</w:t>
            </w:r>
          </w:p>
        </w:tc>
      </w:tr>
      <w:tr w:rsidR="00F405BA" w:rsidRPr="00A04B46" w:rsidTr="0058245B">
        <w:trPr>
          <w:jc w:val="center"/>
        </w:trPr>
        <w:tc>
          <w:tcPr>
            <w:tcW w:w="1800" w:type="dxa"/>
          </w:tcPr>
          <w:p w:rsidR="00F405BA" w:rsidRPr="00A04B46" w:rsidRDefault="00F405BA" w:rsidP="0058245B">
            <w:pPr>
              <w:ind w:firstLine="480"/>
              <w:jc w:val="center"/>
            </w:pPr>
            <w:r w:rsidRPr="00A04B46">
              <w:rPr>
                <w:rFonts w:hint="eastAsia"/>
              </w:rPr>
              <w:t>上行流量</w:t>
            </w:r>
          </w:p>
        </w:tc>
        <w:tc>
          <w:tcPr>
            <w:tcW w:w="1260" w:type="dxa"/>
          </w:tcPr>
          <w:p w:rsidR="00F405BA" w:rsidRPr="00A04B46" w:rsidRDefault="00F405BA" w:rsidP="0058245B">
            <w:pPr>
              <w:ind w:firstLine="480"/>
              <w:jc w:val="center"/>
            </w:pPr>
            <w:r w:rsidRPr="00A04B46">
              <w:rPr>
                <w:rFonts w:hint="eastAsia"/>
              </w:rPr>
              <w:t>Char</w:t>
            </w:r>
          </w:p>
        </w:tc>
        <w:tc>
          <w:tcPr>
            <w:tcW w:w="1620" w:type="dxa"/>
          </w:tcPr>
          <w:p w:rsidR="00F405BA" w:rsidRPr="00A04B46" w:rsidRDefault="00F405BA" w:rsidP="0058245B">
            <w:pPr>
              <w:ind w:firstLine="480"/>
              <w:jc w:val="center"/>
            </w:pPr>
            <w:r w:rsidRPr="00A04B46">
              <w:rPr>
                <w:rFonts w:hint="eastAsia"/>
              </w:rPr>
              <w:t>256</w:t>
            </w:r>
          </w:p>
        </w:tc>
        <w:tc>
          <w:tcPr>
            <w:tcW w:w="2679" w:type="dxa"/>
          </w:tcPr>
          <w:p w:rsidR="00F405BA" w:rsidRPr="00A04B46" w:rsidRDefault="00F405BA" w:rsidP="0058245B">
            <w:pPr>
              <w:ind w:firstLine="480"/>
            </w:pPr>
          </w:p>
        </w:tc>
      </w:tr>
      <w:tr w:rsidR="00F405BA" w:rsidRPr="00A04B46" w:rsidTr="0058245B">
        <w:trPr>
          <w:jc w:val="center"/>
        </w:trPr>
        <w:tc>
          <w:tcPr>
            <w:tcW w:w="1800" w:type="dxa"/>
          </w:tcPr>
          <w:p w:rsidR="00F405BA" w:rsidRPr="00A04B46" w:rsidRDefault="00F405BA" w:rsidP="0058245B">
            <w:pPr>
              <w:ind w:firstLine="480"/>
              <w:jc w:val="center"/>
            </w:pPr>
            <w:r w:rsidRPr="00A04B46">
              <w:rPr>
                <w:rFonts w:hint="eastAsia"/>
              </w:rPr>
              <w:t>下行流量</w:t>
            </w:r>
          </w:p>
        </w:tc>
        <w:tc>
          <w:tcPr>
            <w:tcW w:w="1260" w:type="dxa"/>
          </w:tcPr>
          <w:p w:rsidR="00F405BA" w:rsidRPr="00A04B46" w:rsidRDefault="00F405BA" w:rsidP="0058245B">
            <w:pPr>
              <w:ind w:firstLine="480"/>
              <w:jc w:val="center"/>
            </w:pPr>
            <w:r w:rsidRPr="00A04B46">
              <w:rPr>
                <w:rFonts w:hint="eastAsia"/>
              </w:rPr>
              <w:t>Char</w:t>
            </w:r>
          </w:p>
        </w:tc>
        <w:tc>
          <w:tcPr>
            <w:tcW w:w="1620" w:type="dxa"/>
          </w:tcPr>
          <w:p w:rsidR="00F405BA" w:rsidRPr="00A04B46" w:rsidRDefault="00F405BA" w:rsidP="0058245B">
            <w:pPr>
              <w:ind w:firstLine="480"/>
              <w:jc w:val="center"/>
            </w:pPr>
            <w:r w:rsidRPr="00A04B46">
              <w:rPr>
                <w:rFonts w:hint="eastAsia"/>
              </w:rPr>
              <w:t>256</w:t>
            </w:r>
          </w:p>
        </w:tc>
        <w:tc>
          <w:tcPr>
            <w:tcW w:w="2679" w:type="dxa"/>
          </w:tcPr>
          <w:p w:rsidR="00F405BA" w:rsidRPr="00A04B46" w:rsidRDefault="00F405BA" w:rsidP="0058245B">
            <w:pPr>
              <w:ind w:firstLine="480"/>
            </w:pPr>
          </w:p>
        </w:tc>
      </w:tr>
      <w:tr w:rsidR="00F405BA" w:rsidRPr="00A04B46" w:rsidTr="0058245B">
        <w:trPr>
          <w:jc w:val="center"/>
        </w:trPr>
        <w:tc>
          <w:tcPr>
            <w:tcW w:w="1800" w:type="dxa"/>
          </w:tcPr>
          <w:p w:rsidR="00F405BA" w:rsidRPr="00A04B46" w:rsidRDefault="00F405BA" w:rsidP="0058245B">
            <w:pPr>
              <w:ind w:firstLine="480"/>
              <w:jc w:val="center"/>
            </w:pPr>
            <w:r w:rsidRPr="00A04B46">
              <w:rPr>
                <w:rFonts w:hint="eastAsia"/>
              </w:rPr>
              <w:t>计费开始</w:t>
            </w:r>
            <w:r w:rsidRPr="00A04B46">
              <w:rPr>
                <w:rFonts w:hint="eastAsia"/>
              </w:rPr>
              <w:lastRenderedPageBreak/>
              <w:t>时间</w:t>
            </w:r>
          </w:p>
        </w:tc>
        <w:tc>
          <w:tcPr>
            <w:tcW w:w="1260" w:type="dxa"/>
          </w:tcPr>
          <w:p w:rsidR="00F405BA" w:rsidRPr="00A04B46" w:rsidRDefault="00F405BA" w:rsidP="0058245B">
            <w:pPr>
              <w:ind w:firstLine="480"/>
              <w:jc w:val="center"/>
            </w:pPr>
            <w:r w:rsidRPr="00A04B46">
              <w:rPr>
                <w:rFonts w:hint="eastAsia"/>
              </w:rPr>
              <w:lastRenderedPageBreak/>
              <w:t>Char</w:t>
            </w:r>
          </w:p>
        </w:tc>
        <w:tc>
          <w:tcPr>
            <w:tcW w:w="1620" w:type="dxa"/>
          </w:tcPr>
          <w:p w:rsidR="00F405BA" w:rsidRPr="00A04B46" w:rsidRDefault="00F405BA" w:rsidP="0058245B">
            <w:pPr>
              <w:ind w:firstLine="480"/>
              <w:jc w:val="center"/>
            </w:pPr>
            <w:r w:rsidRPr="00A04B46">
              <w:rPr>
                <w:rFonts w:hint="eastAsia"/>
              </w:rPr>
              <w:t>14</w:t>
            </w:r>
          </w:p>
        </w:tc>
        <w:tc>
          <w:tcPr>
            <w:tcW w:w="2679" w:type="dxa"/>
          </w:tcPr>
          <w:p w:rsidR="00F405BA" w:rsidRPr="00A04B46" w:rsidRDefault="00F405BA" w:rsidP="0058245B">
            <w:pPr>
              <w:ind w:firstLine="480"/>
            </w:pPr>
          </w:p>
        </w:tc>
      </w:tr>
      <w:tr w:rsidR="00F405BA" w:rsidRPr="00A04B46" w:rsidTr="0058245B">
        <w:trPr>
          <w:jc w:val="center"/>
        </w:trPr>
        <w:tc>
          <w:tcPr>
            <w:tcW w:w="1800" w:type="dxa"/>
          </w:tcPr>
          <w:p w:rsidR="00F405BA" w:rsidRPr="00A04B46" w:rsidRDefault="00F405BA" w:rsidP="0058245B">
            <w:pPr>
              <w:ind w:firstLine="480"/>
              <w:jc w:val="center"/>
            </w:pPr>
            <w:r w:rsidRPr="00A04B46">
              <w:rPr>
                <w:rFonts w:hint="eastAsia"/>
              </w:rPr>
              <w:lastRenderedPageBreak/>
              <w:t>计费结束时间</w:t>
            </w:r>
          </w:p>
        </w:tc>
        <w:tc>
          <w:tcPr>
            <w:tcW w:w="1260" w:type="dxa"/>
          </w:tcPr>
          <w:p w:rsidR="00F405BA" w:rsidRPr="00A04B46" w:rsidRDefault="00F405BA" w:rsidP="0058245B">
            <w:pPr>
              <w:ind w:firstLine="480"/>
              <w:jc w:val="center"/>
            </w:pPr>
            <w:r w:rsidRPr="00A04B46">
              <w:rPr>
                <w:rFonts w:hint="eastAsia"/>
              </w:rPr>
              <w:t>Char</w:t>
            </w:r>
          </w:p>
        </w:tc>
        <w:tc>
          <w:tcPr>
            <w:tcW w:w="1620" w:type="dxa"/>
          </w:tcPr>
          <w:p w:rsidR="00F405BA" w:rsidRPr="00A04B46" w:rsidRDefault="00F405BA" w:rsidP="0058245B">
            <w:pPr>
              <w:ind w:firstLine="480"/>
              <w:jc w:val="center"/>
            </w:pPr>
            <w:r w:rsidRPr="00A04B46">
              <w:rPr>
                <w:rFonts w:hint="eastAsia"/>
              </w:rPr>
              <w:t>14</w:t>
            </w:r>
          </w:p>
        </w:tc>
        <w:tc>
          <w:tcPr>
            <w:tcW w:w="2679" w:type="dxa"/>
          </w:tcPr>
          <w:p w:rsidR="00F405BA" w:rsidRPr="00A04B46" w:rsidRDefault="00F405BA" w:rsidP="0058245B">
            <w:pPr>
              <w:ind w:firstLine="480"/>
            </w:pPr>
          </w:p>
        </w:tc>
      </w:tr>
      <w:tr w:rsidR="00F405BA" w:rsidRPr="00A04B46" w:rsidTr="0058245B">
        <w:trPr>
          <w:jc w:val="center"/>
        </w:trPr>
        <w:tc>
          <w:tcPr>
            <w:tcW w:w="1800" w:type="dxa"/>
          </w:tcPr>
          <w:p w:rsidR="00F405BA" w:rsidRPr="00A04B46" w:rsidRDefault="00F405BA" w:rsidP="0058245B">
            <w:pPr>
              <w:ind w:firstLine="480"/>
              <w:jc w:val="center"/>
            </w:pPr>
            <w:r w:rsidRPr="00A04B46">
              <w:rPr>
                <w:rFonts w:hint="eastAsia"/>
              </w:rPr>
              <w:t>时长</w:t>
            </w:r>
          </w:p>
        </w:tc>
        <w:tc>
          <w:tcPr>
            <w:tcW w:w="1260" w:type="dxa"/>
          </w:tcPr>
          <w:p w:rsidR="00F405BA" w:rsidRPr="00A04B46" w:rsidRDefault="00F405BA" w:rsidP="0058245B">
            <w:pPr>
              <w:ind w:firstLine="480"/>
              <w:jc w:val="center"/>
            </w:pPr>
            <w:r w:rsidRPr="00A04B46">
              <w:rPr>
                <w:rFonts w:hint="eastAsia"/>
              </w:rPr>
              <w:t>Char</w:t>
            </w:r>
          </w:p>
        </w:tc>
        <w:tc>
          <w:tcPr>
            <w:tcW w:w="1620" w:type="dxa"/>
          </w:tcPr>
          <w:p w:rsidR="00F405BA" w:rsidRPr="00A04B46" w:rsidRDefault="00F405BA" w:rsidP="0058245B">
            <w:pPr>
              <w:ind w:firstLine="480"/>
              <w:jc w:val="center"/>
            </w:pPr>
            <w:r w:rsidRPr="00A04B46">
              <w:rPr>
                <w:rFonts w:hint="eastAsia"/>
              </w:rPr>
              <w:t>256</w:t>
            </w:r>
          </w:p>
        </w:tc>
        <w:tc>
          <w:tcPr>
            <w:tcW w:w="2679" w:type="dxa"/>
          </w:tcPr>
          <w:p w:rsidR="00F405BA" w:rsidRPr="00A04B46" w:rsidRDefault="00F405BA" w:rsidP="0058245B">
            <w:pPr>
              <w:ind w:firstLine="480"/>
            </w:pPr>
          </w:p>
        </w:tc>
      </w:tr>
    </w:tbl>
    <w:p w:rsidR="00F405BA" w:rsidRPr="00A04B46" w:rsidRDefault="00F405BA" w:rsidP="00F405BA">
      <w:pPr>
        <w:ind w:firstLine="480"/>
      </w:pPr>
      <w:r w:rsidRPr="00A04B46">
        <w:rPr>
          <w:rFonts w:hint="eastAsia"/>
        </w:rPr>
        <w:t>查询指令：</w:t>
      </w:r>
      <w:r w:rsidRPr="00A04B46">
        <w:rPr>
          <w:rFonts w:hint="eastAsia"/>
        </w:rPr>
        <w:t>GetTicket {20220830170936076} {w13629450900}</w:t>
      </w:r>
    </w:p>
    <w:p w:rsidR="00F405BA" w:rsidRPr="00A04B46" w:rsidRDefault="00F405BA" w:rsidP="00F405BA">
      <w:pPr>
        <w:ind w:firstLine="480"/>
      </w:pPr>
      <w:r w:rsidRPr="00A04B46">
        <w:rPr>
          <w:rFonts w:hint="eastAsia"/>
        </w:rPr>
        <w:t>查询指令返回：</w:t>
      </w:r>
      <w:r w:rsidRPr="00A04B46">
        <w:rPr>
          <w:rFonts w:hint="eastAsia"/>
        </w:rPr>
        <w:t>{20220830170936076} {7073689801} {198606894} {20220829 153203} {20220830 113202} {71999}</w:t>
      </w:r>
    </w:p>
    <w:p w:rsidR="00F405BA" w:rsidRPr="00A04B46" w:rsidRDefault="00F405BA" w:rsidP="00F405BA">
      <w:pPr>
        <w:ind w:firstLine="480"/>
        <w:rPr>
          <w:i/>
        </w:rPr>
      </w:pPr>
      <w:r w:rsidRPr="00A04B46">
        <w:rPr>
          <w:i/>
        </w:rPr>
        <w:t>{</w:t>
      </w:r>
    </w:p>
    <w:p w:rsidR="00F405BA" w:rsidRPr="00A04B46" w:rsidRDefault="00F405BA" w:rsidP="00F405BA">
      <w:pPr>
        <w:ind w:firstLine="480"/>
        <w:rPr>
          <w:i/>
        </w:rPr>
      </w:pPr>
      <w:r w:rsidRPr="00A04B46">
        <w:rPr>
          <w:i/>
        </w:rPr>
        <w:t xml:space="preserve">    "result": [</w:t>
      </w:r>
    </w:p>
    <w:p w:rsidR="00F405BA" w:rsidRPr="00A04B46" w:rsidRDefault="00F405BA" w:rsidP="00F405BA">
      <w:pPr>
        <w:ind w:firstLine="480"/>
        <w:rPr>
          <w:i/>
        </w:rPr>
      </w:pPr>
      <w:r w:rsidRPr="00A04B46">
        <w:rPr>
          <w:i/>
        </w:rPr>
        <w:t xml:space="preserve">        {</w:t>
      </w:r>
    </w:p>
    <w:p w:rsidR="00F405BA" w:rsidRPr="00A04B46" w:rsidRDefault="00F405BA" w:rsidP="00F405BA">
      <w:pPr>
        <w:ind w:firstLine="480"/>
        <w:rPr>
          <w:i/>
        </w:rPr>
      </w:pPr>
      <w:r w:rsidRPr="00A04B46">
        <w:rPr>
          <w:i/>
        </w:rPr>
        <w:t xml:space="preserve">            "downTime": "2022-09-08 03:19:31",</w:t>
      </w:r>
    </w:p>
    <w:p w:rsidR="00F405BA" w:rsidRPr="00A04B46" w:rsidRDefault="00F405BA" w:rsidP="00F405BA">
      <w:pPr>
        <w:ind w:firstLine="480"/>
        <w:rPr>
          <w:i/>
        </w:rPr>
      </w:pPr>
      <w:r w:rsidRPr="00A04B46">
        <w:rPr>
          <w:i/>
        </w:rPr>
        <w:t xml:space="preserve">            "upTime": "2022-09-07 07:19:37",</w:t>
      </w:r>
    </w:p>
    <w:p w:rsidR="00F405BA" w:rsidRPr="00A04B46" w:rsidRDefault="00F405BA" w:rsidP="00F405BA">
      <w:pPr>
        <w:ind w:firstLine="480"/>
        <w:rPr>
          <w:i/>
        </w:rPr>
      </w:pPr>
      <w:r w:rsidRPr="00A04B46">
        <w:rPr>
          <w:i/>
        </w:rPr>
        <w:t xml:space="preserve">            "downFlux": "1925148825",</w:t>
      </w:r>
    </w:p>
    <w:p w:rsidR="00F405BA" w:rsidRPr="00A04B46" w:rsidRDefault="00F405BA" w:rsidP="00F405BA">
      <w:pPr>
        <w:ind w:firstLine="480"/>
        <w:rPr>
          <w:i/>
        </w:rPr>
      </w:pPr>
      <w:r w:rsidRPr="00A04B46">
        <w:rPr>
          <w:i/>
        </w:rPr>
        <w:t xml:space="preserve">            "upFlux": "14015158670",</w:t>
      </w:r>
    </w:p>
    <w:p w:rsidR="00F405BA" w:rsidRPr="00A04B46" w:rsidRDefault="00F405BA" w:rsidP="00F405BA">
      <w:pPr>
        <w:ind w:firstLine="480"/>
        <w:rPr>
          <w:i/>
        </w:rPr>
      </w:pPr>
      <w:r w:rsidRPr="00A04B46">
        <w:rPr>
          <w:i/>
        </w:rPr>
        <w:t xml:space="preserve">            "onlineTime": "71994",</w:t>
      </w:r>
    </w:p>
    <w:p w:rsidR="00F405BA" w:rsidRPr="00A04B46" w:rsidRDefault="00F405BA" w:rsidP="00F405BA">
      <w:pPr>
        <w:ind w:firstLine="480"/>
        <w:rPr>
          <w:i/>
        </w:rPr>
      </w:pPr>
      <w:r w:rsidRPr="00A04B46">
        <w:rPr>
          <w:i/>
        </w:rPr>
        <w:t xml:space="preserve">            "seq": "20220908105302049"</w:t>
      </w:r>
    </w:p>
    <w:p w:rsidR="00F405BA" w:rsidRPr="00A04B46" w:rsidRDefault="00F405BA" w:rsidP="00F405BA">
      <w:pPr>
        <w:ind w:firstLine="480"/>
        <w:rPr>
          <w:i/>
        </w:rPr>
      </w:pPr>
      <w:r w:rsidRPr="00A04B46">
        <w:rPr>
          <w:i/>
        </w:rPr>
        <w:t xml:space="preserve">        }</w:t>
      </w:r>
    </w:p>
    <w:p w:rsidR="00F405BA" w:rsidRPr="00A04B46" w:rsidRDefault="00F405BA" w:rsidP="00F405BA">
      <w:pPr>
        <w:ind w:firstLine="480"/>
        <w:rPr>
          <w:i/>
        </w:rPr>
      </w:pPr>
      <w:r w:rsidRPr="00A04B46">
        <w:rPr>
          <w:i/>
        </w:rPr>
        <w:t xml:space="preserve">    ],</w:t>
      </w:r>
    </w:p>
    <w:p w:rsidR="00F405BA" w:rsidRPr="00A04B46" w:rsidRDefault="00F405BA" w:rsidP="00F405BA">
      <w:pPr>
        <w:ind w:firstLine="480"/>
        <w:rPr>
          <w:i/>
        </w:rPr>
      </w:pPr>
      <w:r w:rsidRPr="00A04B46">
        <w:rPr>
          <w:i/>
        </w:rPr>
        <w:lastRenderedPageBreak/>
        <w:t xml:space="preserve">    "resultCode": "0"</w:t>
      </w:r>
    </w:p>
    <w:p w:rsidR="00F405BA" w:rsidRPr="00A04B46" w:rsidRDefault="00F405BA" w:rsidP="00F405BA">
      <w:pPr>
        <w:ind w:firstLine="480"/>
        <w:rPr>
          <w:i/>
        </w:rPr>
      </w:pPr>
      <w:r w:rsidRPr="00A04B46">
        <w:rPr>
          <w:i/>
        </w:rPr>
        <w:t>}</w:t>
      </w:r>
    </w:p>
    <w:p w:rsidR="00F405BA" w:rsidRPr="00A04B46" w:rsidRDefault="00F405BA" w:rsidP="00F405BA">
      <w:pPr>
        <w:ind w:firstLine="480"/>
      </w:pPr>
    </w:p>
    <w:p w:rsidR="00F405BA" w:rsidRPr="00A04B46" w:rsidRDefault="00F405BA" w:rsidP="00F405BA">
      <w:pPr>
        <w:pStyle w:val="5"/>
      </w:pPr>
      <w:bookmarkStart w:id="2133" w:name="_Toc129957976"/>
      <w:bookmarkStart w:id="2134" w:name="_Toc130046981"/>
      <w:bookmarkStart w:id="2135" w:name="A4YKW"/>
      <w:bookmarkStart w:id="2136" w:name="_Toc130155495"/>
      <w:r w:rsidRPr="00A04B46">
        <w:t>下发宽带测速任务至软探针平台</w:t>
      </w:r>
      <w:bookmarkEnd w:id="2133"/>
      <w:r>
        <w:rPr>
          <w:rFonts w:hint="eastAsia"/>
        </w:rPr>
        <w:t>接口</w:t>
      </w:r>
      <w:bookmarkEnd w:id="2134"/>
      <w:bookmarkEnd w:id="2136"/>
    </w:p>
    <w:p w:rsidR="00F405BA" w:rsidRPr="00A04B46" w:rsidRDefault="00F405BA" w:rsidP="00F405BA">
      <w:pPr>
        <w:spacing w:beforeLines="100" w:before="312" w:after="50"/>
        <w:ind w:firstLine="482"/>
      </w:pPr>
      <w:bookmarkStart w:id="2137" w:name="u8cd66d91"/>
      <w:bookmarkStart w:id="2138" w:name="u755922da"/>
      <w:bookmarkEnd w:id="2135"/>
      <w:bookmarkEnd w:id="2137"/>
      <w:r w:rsidRPr="00A04B46">
        <w:rPr>
          <w:rFonts w:ascii="宋体" w:hAnsi="Times New Roman"/>
          <w:b/>
        </w:rPr>
        <w:t>接口地址</w:t>
      </w:r>
      <w:r w:rsidRPr="00A04B46">
        <w:rPr>
          <w:rFonts w:ascii="宋体" w:hAnsi="Times New Roman"/>
        </w:rPr>
        <w:t>:</w:t>
      </w:r>
      <w:r w:rsidRPr="00A04B46">
        <w:rPr>
          <w:rFonts w:ascii="宋体" w:hAnsi="Times New Roman" w:hint="eastAsia"/>
        </w:rPr>
        <w:t xml:space="preserve">  http://IP:PORT/prodPro-api</w:t>
      </w:r>
      <w:r w:rsidRPr="00A04B46">
        <w:rPr>
          <w:rFonts w:ascii="宋体" w:hAnsi="Courier New"/>
        </w:rPr>
        <w:t>/app/pushCs</w:t>
      </w:r>
    </w:p>
    <w:p w:rsidR="00F405BA" w:rsidRPr="00A04B46" w:rsidRDefault="00F405BA" w:rsidP="00F405BA">
      <w:pPr>
        <w:spacing w:beforeLines="100" w:before="312" w:after="50"/>
        <w:ind w:firstLine="482"/>
      </w:pPr>
      <w:bookmarkStart w:id="2139" w:name="u204c4a96"/>
      <w:bookmarkEnd w:id="2138"/>
      <w:r w:rsidRPr="00A04B46">
        <w:rPr>
          <w:rFonts w:ascii="宋体" w:hAnsi="Times New Roman"/>
          <w:b/>
        </w:rPr>
        <w:t>请求方式</w:t>
      </w:r>
      <w:r w:rsidRPr="00A04B46">
        <w:rPr>
          <w:rFonts w:ascii="宋体" w:hAnsi="Times New Roman"/>
        </w:rPr>
        <w:t>:</w:t>
      </w:r>
      <w:r w:rsidRPr="00A04B46">
        <w:rPr>
          <w:rFonts w:ascii="宋体" w:hAnsi="Courier New"/>
        </w:rPr>
        <w:t>POST</w:t>
      </w:r>
    </w:p>
    <w:p w:rsidR="00F405BA" w:rsidRPr="00A04B46" w:rsidRDefault="00F405BA" w:rsidP="00F405BA">
      <w:pPr>
        <w:spacing w:beforeLines="100" w:before="312" w:after="50"/>
        <w:ind w:firstLine="482"/>
      </w:pPr>
      <w:bookmarkStart w:id="2140" w:name="u760cba08"/>
      <w:bookmarkEnd w:id="2139"/>
      <w:r w:rsidRPr="00A04B46">
        <w:rPr>
          <w:rFonts w:ascii="宋体" w:hAnsi="Times New Roman"/>
          <w:b/>
        </w:rPr>
        <w:t>请求数据类型</w:t>
      </w:r>
      <w:r w:rsidRPr="00A04B46">
        <w:rPr>
          <w:rFonts w:ascii="宋体" w:hAnsi="Times New Roman"/>
        </w:rPr>
        <w:t>:</w:t>
      </w:r>
      <w:r w:rsidRPr="00A04B46">
        <w:rPr>
          <w:rFonts w:ascii="宋体" w:hAnsi="Courier New"/>
        </w:rPr>
        <w:t>application/json</w:t>
      </w:r>
    </w:p>
    <w:p w:rsidR="00F405BA" w:rsidRPr="00A04B46" w:rsidRDefault="00F405BA" w:rsidP="00F405BA">
      <w:pPr>
        <w:spacing w:beforeLines="100" w:before="312" w:after="50"/>
        <w:ind w:firstLine="482"/>
      </w:pPr>
      <w:bookmarkStart w:id="2141" w:name="u53f77c33"/>
      <w:bookmarkEnd w:id="2140"/>
      <w:r w:rsidRPr="00A04B46">
        <w:rPr>
          <w:rFonts w:ascii="宋体" w:hAnsi="Times New Roman"/>
          <w:b/>
        </w:rPr>
        <w:t>响应数据类型</w:t>
      </w:r>
      <w:r w:rsidRPr="00A04B46">
        <w:rPr>
          <w:rFonts w:ascii="宋体" w:hAnsi="Times New Roman"/>
        </w:rPr>
        <w:t>:</w:t>
      </w:r>
      <w:r w:rsidRPr="00A04B46">
        <w:rPr>
          <w:rFonts w:ascii="宋体" w:hAnsi="Courier New"/>
        </w:rPr>
        <w:t>*/*</w:t>
      </w:r>
    </w:p>
    <w:p w:rsidR="00F405BA" w:rsidRPr="00A04B46" w:rsidRDefault="00F405BA" w:rsidP="00F405BA">
      <w:pPr>
        <w:spacing w:beforeLines="100" w:before="312" w:after="50"/>
        <w:ind w:firstLine="482"/>
      </w:pPr>
      <w:bookmarkStart w:id="2142" w:name="u6e392eb6"/>
      <w:bookmarkEnd w:id="2141"/>
      <w:r w:rsidRPr="00A04B46">
        <w:rPr>
          <w:rFonts w:ascii="宋体" w:hAnsi="Times New Roman"/>
          <w:b/>
        </w:rPr>
        <w:t>接口描述</w:t>
      </w:r>
      <w:r w:rsidRPr="00A04B46">
        <w:rPr>
          <w:rFonts w:ascii="宋体" w:hAnsi="Times New Roman"/>
        </w:rPr>
        <w:t>: 下发宽带测速任务至软探针平台</w:t>
      </w:r>
    </w:p>
    <w:p w:rsidR="00F405BA" w:rsidRPr="00A04B46" w:rsidRDefault="00F405BA" w:rsidP="00F405BA">
      <w:pPr>
        <w:pStyle w:val="6"/>
      </w:pPr>
      <w:bookmarkStart w:id="2143" w:name="_Toc130046982"/>
      <w:bookmarkStart w:id="2144" w:name="KH8rE"/>
      <w:bookmarkStart w:id="2145" w:name="_Toc130155496"/>
      <w:bookmarkEnd w:id="2142"/>
      <w:r w:rsidRPr="00A04B46">
        <w:t>请求参数</w:t>
      </w:r>
      <w:bookmarkEnd w:id="2143"/>
      <w:bookmarkEnd w:id="2145"/>
    </w:p>
    <w:tbl>
      <w:tblPr>
        <w:tblW w:w="0" w:type="auto"/>
        <w:tblCellSpacing w:w="0" w:type="dxa"/>
        <w:tblInd w:w="115" w:type="dxa"/>
        <w:tblBorders>
          <w:top w:val="single" w:sz="8" w:space="0" w:color="CCCCCC"/>
          <w:left w:val="single" w:sz="8" w:space="0" w:color="CCCCCC"/>
          <w:bottom w:val="single" w:sz="8" w:space="0" w:color="CCCCCC"/>
          <w:right w:val="single" w:sz="8" w:space="0" w:color="CCCCCC"/>
        </w:tblBorders>
        <w:tblLook w:val="04A0" w:firstRow="1" w:lastRow="0" w:firstColumn="1" w:lastColumn="0" w:noHBand="0" w:noVBand="1"/>
      </w:tblPr>
      <w:tblGrid>
        <w:gridCol w:w="3491"/>
        <w:gridCol w:w="970"/>
        <w:gridCol w:w="1057"/>
        <w:gridCol w:w="1032"/>
        <w:gridCol w:w="1950"/>
      </w:tblGrid>
      <w:tr w:rsidR="00F405BA" w:rsidRPr="00A04B46" w:rsidTr="0058245B">
        <w:trPr>
          <w:trHeight w:val="495"/>
          <w:tblCellSpacing w:w="0" w:type="dxa"/>
        </w:trPr>
        <w:tc>
          <w:tcPr>
            <w:tcW w:w="3181" w:type="dxa"/>
            <w:tcBorders>
              <w:top w:val="single" w:sz="8" w:space="0" w:color="EEEEEE"/>
              <w:left w:val="single" w:sz="8" w:space="0" w:color="EEEEEE"/>
              <w:bottom w:val="single" w:sz="8" w:space="0" w:color="EEEEEE"/>
              <w:right w:val="single" w:sz="8" w:space="0" w:color="EEEEEE"/>
            </w:tcBorders>
            <w:shd w:val="clear" w:color="auto" w:fill="DEEAF6"/>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146" w:name="u7ce35114"/>
            <w:bookmarkStart w:id="2147" w:name="LqO4G"/>
            <w:bookmarkEnd w:id="2144"/>
            <w:r w:rsidRPr="00A04B46">
              <w:rPr>
                <w:rFonts w:ascii="宋体" w:hAnsi="Times New Roman"/>
                <w:sz w:val="18"/>
                <w:szCs w:val="16"/>
              </w:rPr>
              <w:t>参数名称</w:t>
            </w:r>
          </w:p>
        </w:tc>
        <w:tc>
          <w:tcPr>
            <w:tcW w:w="850" w:type="dxa"/>
            <w:tcBorders>
              <w:top w:val="single" w:sz="8" w:space="0" w:color="EEEEEE"/>
              <w:left w:val="single" w:sz="8" w:space="0" w:color="EEEEEE"/>
              <w:bottom w:val="single" w:sz="8" w:space="0" w:color="EEEEEE"/>
              <w:right w:val="single" w:sz="8" w:space="0" w:color="EEEEEE"/>
            </w:tcBorders>
            <w:shd w:val="clear" w:color="auto" w:fill="DEEAF6"/>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148" w:name="uda207e63"/>
            <w:bookmarkEnd w:id="2146"/>
            <w:r w:rsidRPr="00A04B46">
              <w:rPr>
                <w:rFonts w:ascii="宋体" w:hAnsi="Times New Roman"/>
                <w:sz w:val="18"/>
                <w:szCs w:val="16"/>
              </w:rPr>
              <w:t>参数类型</w:t>
            </w:r>
          </w:p>
        </w:tc>
        <w:tc>
          <w:tcPr>
            <w:tcW w:w="1370" w:type="dxa"/>
            <w:tcBorders>
              <w:top w:val="single" w:sz="8" w:space="0" w:color="EEEEEE"/>
              <w:left w:val="single" w:sz="8" w:space="0" w:color="EEEEEE"/>
              <w:bottom w:val="single" w:sz="8" w:space="0" w:color="EEEEEE"/>
              <w:right w:val="single" w:sz="8" w:space="0" w:color="EEEEEE"/>
            </w:tcBorders>
            <w:shd w:val="clear" w:color="auto" w:fill="DEEAF6"/>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149" w:name="u8c3d42b5"/>
            <w:bookmarkEnd w:id="2148"/>
            <w:r w:rsidRPr="00A04B46">
              <w:rPr>
                <w:rFonts w:ascii="宋体" w:hAnsi="Times New Roman"/>
                <w:sz w:val="18"/>
                <w:szCs w:val="16"/>
              </w:rPr>
              <w:t>必选</w:t>
            </w:r>
          </w:p>
        </w:tc>
        <w:tc>
          <w:tcPr>
            <w:tcW w:w="1166" w:type="dxa"/>
            <w:tcBorders>
              <w:top w:val="single" w:sz="8" w:space="0" w:color="EEEEEE"/>
              <w:left w:val="single" w:sz="8" w:space="0" w:color="EEEEEE"/>
              <w:bottom w:val="single" w:sz="8" w:space="0" w:color="EEEEEE"/>
              <w:right w:val="single" w:sz="8" w:space="0" w:color="EEEEEE"/>
            </w:tcBorders>
            <w:shd w:val="clear" w:color="auto" w:fill="DEEAF6"/>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150" w:name="u69a6378e"/>
            <w:bookmarkEnd w:id="2149"/>
            <w:r w:rsidRPr="00A04B46">
              <w:rPr>
                <w:rFonts w:ascii="宋体" w:hAnsi="Times New Roman"/>
                <w:sz w:val="18"/>
                <w:szCs w:val="16"/>
              </w:rPr>
              <w:t>参数含义</w:t>
            </w:r>
          </w:p>
        </w:tc>
        <w:tc>
          <w:tcPr>
            <w:tcW w:w="2415" w:type="dxa"/>
            <w:tcBorders>
              <w:top w:val="single" w:sz="8" w:space="0" w:color="EEEEEE"/>
              <w:left w:val="single" w:sz="8" w:space="0" w:color="EEEEEE"/>
              <w:bottom w:val="single" w:sz="8" w:space="0" w:color="EEEEEE"/>
              <w:right w:val="single" w:sz="8" w:space="0" w:color="EEEEEE"/>
            </w:tcBorders>
            <w:shd w:val="clear" w:color="auto" w:fill="DEEAF6"/>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151" w:name="ufc9700ea"/>
            <w:bookmarkEnd w:id="2150"/>
            <w:r w:rsidRPr="00A04B46">
              <w:rPr>
                <w:rFonts w:ascii="宋体" w:hAnsi="Times New Roman"/>
                <w:sz w:val="18"/>
                <w:szCs w:val="16"/>
              </w:rPr>
              <w:t>说明</w:t>
            </w:r>
          </w:p>
        </w:tc>
        <w:bookmarkEnd w:id="2151"/>
      </w:tr>
      <w:tr w:rsidR="00F405BA" w:rsidRPr="00A04B46" w:rsidTr="0058245B">
        <w:trPr>
          <w:trHeight w:val="495"/>
          <w:tblCellSpacing w:w="0" w:type="dxa"/>
        </w:trPr>
        <w:tc>
          <w:tcPr>
            <w:tcW w:w="3181"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152" w:name="ue7288c97"/>
            <w:r w:rsidRPr="00A04B46">
              <w:rPr>
                <w:rFonts w:ascii="宋体" w:hAnsi="Times New Roman"/>
                <w:sz w:val="18"/>
                <w:szCs w:val="16"/>
              </w:rPr>
              <w:t>sn</w:t>
            </w:r>
          </w:p>
        </w:tc>
        <w:tc>
          <w:tcPr>
            <w:tcW w:w="850"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153" w:name="u0cee4d88"/>
            <w:bookmarkEnd w:id="2152"/>
            <w:r w:rsidRPr="00A04B46">
              <w:rPr>
                <w:rFonts w:ascii="宋体" w:hAnsi="Times New Roman"/>
                <w:sz w:val="18"/>
                <w:szCs w:val="16"/>
              </w:rPr>
              <w:t>String</w:t>
            </w:r>
          </w:p>
        </w:tc>
        <w:tc>
          <w:tcPr>
            <w:tcW w:w="1370"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154" w:name="ueeb45e4b"/>
            <w:bookmarkEnd w:id="2153"/>
            <w:r w:rsidRPr="00A04B46">
              <w:rPr>
                <w:rFonts w:ascii="宋体" w:hAnsi="Times New Roman"/>
                <w:sz w:val="18"/>
                <w:szCs w:val="16"/>
              </w:rPr>
              <w:t>M，2者必须传其中一个，若2个都传以SN为准</w:t>
            </w:r>
          </w:p>
        </w:tc>
        <w:tc>
          <w:tcPr>
            <w:tcW w:w="1166"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155" w:name="u3635f941"/>
            <w:bookmarkEnd w:id="2154"/>
            <w:r w:rsidRPr="00A04B46">
              <w:rPr>
                <w:rFonts w:ascii="宋体" w:hAnsi="Times New Roman"/>
                <w:sz w:val="18"/>
                <w:szCs w:val="16"/>
              </w:rPr>
              <w:t>网关sn</w:t>
            </w:r>
          </w:p>
        </w:tc>
        <w:tc>
          <w:tcPr>
            <w:tcW w:w="2415"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156" w:name="u29534344"/>
            <w:bookmarkEnd w:id="2155"/>
            <w:r w:rsidRPr="00A04B46">
              <w:rPr>
                <w:rFonts w:ascii="宋体" w:hAnsi="Times New Roman"/>
                <w:sz w:val="18"/>
                <w:szCs w:val="16"/>
              </w:rPr>
              <w:t>大写字母和数字</w:t>
            </w:r>
          </w:p>
        </w:tc>
        <w:bookmarkEnd w:id="2156"/>
      </w:tr>
      <w:tr w:rsidR="00F405BA" w:rsidRPr="00A04B46" w:rsidTr="0058245B">
        <w:trPr>
          <w:trHeight w:val="495"/>
          <w:tblCellSpacing w:w="0" w:type="dxa"/>
        </w:trPr>
        <w:tc>
          <w:tcPr>
            <w:tcW w:w="3181"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157" w:name="uc4a5782c"/>
            <w:r w:rsidRPr="00A04B46">
              <w:rPr>
                <w:rFonts w:ascii="宋体" w:hAnsi="Times New Roman"/>
                <w:sz w:val="18"/>
                <w:szCs w:val="16"/>
              </w:rPr>
              <w:t>PPPOEUser</w:t>
            </w:r>
          </w:p>
        </w:tc>
        <w:tc>
          <w:tcPr>
            <w:tcW w:w="850"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158" w:name="u721842e2"/>
            <w:bookmarkEnd w:id="2157"/>
            <w:r w:rsidRPr="00A04B46">
              <w:rPr>
                <w:rFonts w:ascii="宋体" w:hAnsi="Times New Roman"/>
                <w:sz w:val="18"/>
                <w:szCs w:val="16"/>
              </w:rPr>
              <w:t>String</w:t>
            </w:r>
          </w:p>
        </w:tc>
        <w:tc>
          <w:tcPr>
            <w:tcW w:w="1370"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159" w:name="uead39c1a"/>
            <w:bookmarkEnd w:id="2158"/>
          </w:p>
        </w:tc>
        <w:tc>
          <w:tcPr>
            <w:tcW w:w="1166"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160" w:name="u83c38d96"/>
            <w:bookmarkEnd w:id="2159"/>
            <w:r w:rsidRPr="00A04B46">
              <w:rPr>
                <w:rFonts w:ascii="宋体" w:hAnsi="Times New Roman"/>
                <w:sz w:val="18"/>
                <w:szCs w:val="16"/>
              </w:rPr>
              <w:t>宽带账号</w:t>
            </w:r>
          </w:p>
        </w:tc>
        <w:tc>
          <w:tcPr>
            <w:tcW w:w="2415"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161" w:name="u0797e0e5"/>
            <w:bookmarkEnd w:id="2160"/>
            <w:r w:rsidRPr="00A04B46">
              <w:rPr>
                <w:rFonts w:ascii="宋体" w:hAnsi="Times New Roman"/>
                <w:sz w:val="18"/>
                <w:szCs w:val="16"/>
              </w:rPr>
              <w:t>通过宽带账号获取SN</w:t>
            </w:r>
          </w:p>
        </w:tc>
        <w:bookmarkEnd w:id="2161"/>
      </w:tr>
      <w:tr w:rsidR="00F405BA" w:rsidRPr="00A04B46" w:rsidTr="0058245B">
        <w:trPr>
          <w:trHeight w:val="495"/>
          <w:tblCellSpacing w:w="0" w:type="dxa"/>
        </w:trPr>
        <w:tc>
          <w:tcPr>
            <w:tcW w:w="3181"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162" w:name="u114047f4"/>
            <w:r w:rsidRPr="00A04B46">
              <w:rPr>
                <w:rFonts w:ascii="宋体" w:hAnsi="Times New Roman"/>
                <w:sz w:val="18"/>
                <w:szCs w:val="16"/>
              </w:rPr>
              <w:lastRenderedPageBreak/>
              <w:t>planNo</w:t>
            </w:r>
          </w:p>
        </w:tc>
        <w:tc>
          <w:tcPr>
            <w:tcW w:w="850"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163" w:name="uc9cccd6f"/>
            <w:bookmarkEnd w:id="2162"/>
            <w:r w:rsidRPr="00A04B46">
              <w:rPr>
                <w:rFonts w:ascii="宋体" w:hAnsi="Times New Roman"/>
                <w:sz w:val="18"/>
                <w:szCs w:val="16"/>
              </w:rPr>
              <w:t>String</w:t>
            </w:r>
          </w:p>
        </w:tc>
        <w:tc>
          <w:tcPr>
            <w:tcW w:w="1370"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164" w:name="u9682d710"/>
            <w:bookmarkEnd w:id="2163"/>
            <w:r w:rsidRPr="00A04B46">
              <w:rPr>
                <w:rFonts w:ascii="宋体" w:hAnsi="Times New Roman"/>
                <w:sz w:val="18"/>
                <w:szCs w:val="16"/>
              </w:rPr>
              <w:t>M</w:t>
            </w:r>
          </w:p>
        </w:tc>
        <w:tc>
          <w:tcPr>
            <w:tcW w:w="1166"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165" w:name="u1f170900"/>
            <w:bookmarkEnd w:id="2164"/>
            <w:r w:rsidRPr="00A04B46">
              <w:rPr>
                <w:rFonts w:ascii="宋体" w:hAnsi="Times New Roman"/>
                <w:sz w:val="18"/>
                <w:szCs w:val="16"/>
              </w:rPr>
              <w:t>工单编号</w:t>
            </w:r>
          </w:p>
        </w:tc>
        <w:tc>
          <w:tcPr>
            <w:tcW w:w="2415"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166" w:name="u70ba077c"/>
            <w:bookmarkEnd w:id="2165"/>
          </w:p>
        </w:tc>
        <w:bookmarkEnd w:id="2166"/>
      </w:tr>
      <w:tr w:rsidR="00F405BA" w:rsidRPr="00A04B46" w:rsidTr="0058245B">
        <w:trPr>
          <w:trHeight w:val="495"/>
          <w:tblCellSpacing w:w="0" w:type="dxa"/>
        </w:trPr>
        <w:tc>
          <w:tcPr>
            <w:tcW w:w="3181"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167" w:name="ud439bd00"/>
            <w:r w:rsidRPr="00A04B46">
              <w:rPr>
                <w:rFonts w:ascii="宋体" w:hAnsi="Times New Roman"/>
                <w:sz w:val="18"/>
                <w:szCs w:val="16"/>
              </w:rPr>
              <w:t>areacode</w:t>
            </w:r>
          </w:p>
        </w:tc>
        <w:tc>
          <w:tcPr>
            <w:tcW w:w="850"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168" w:name="u20a1c65f"/>
            <w:bookmarkEnd w:id="2167"/>
            <w:r w:rsidRPr="00A04B46">
              <w:rPr>
                <w:rFonts w:ascii="宋体" w:hAnsi="Times New Roman"/>
                <w:sz w:val="18"/>
                <w:szCs w:val="16"/>
              </w:rPr>
              <w:t>String</w:t>
            </w:r>
          </w:p>
        </w:tc>
        <w:tc>
          <w:tcPr>
            <w:tcW w:w="1370"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169" w:name="u5f832a10"/>
            <w:bookmarkEnd w:id="2168"/>
            <w:r w:rsidRPr="00A04B46">
              <w:rPr>
                <w:rFonts w:ascii="宋体" w:hAnsi="Times New Roman"/>
                <w:sz w:val="18"/>
                <w:szCs w:val="16"/>
              </w:rPr>
              <w:t>M</w:t>
            </w:r>
          </w:p>
        </w:tc>
        <w:tc>
          <w:tcPr>
            <w:tcW w:w="1166"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170" w:name="u4e0686ec"/>
            <w:bookmarkEnd w:id="2169"/>
            <w:r w:rsidRPr="00A04B46">
              <w:rPr>
                <w:rFonts w:ascii="宋体" w:hAnsi="Times New Roman"/>
                <w:sz w:val="18"/>
                <w:szCs w:val="16"/>
              </w:rPr>
              <w:t>地市编号</w:t>
            </w:r>
          </w:p>
        </w:tc>
        <w:tc>
          <w:tcPr>
            <w:tcW w:w="2415"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171" w:name="uc9e11b70"/>
            <w:bookmarkEnd w:id="2170"/>
            <w:r w:rsidRPr="00A04B46">
              <w:rPr>
                <w:rFonts w:ascii="宋体" w:hAnsi="Times New Roman"/>
                <w:sz w:val="18"/>
                <w:szCs w:val="16"/>
              </w:rPr>
              <w:t>见附录</w:t>
            </w:r>
          </w:p>
        </w:tc>
        <w:bookmarkEnd w:id="2171"/>
      </w:tr>
      <w:tr w:rsidR="00F405BA" w:rsidRPr="00A04B46" w:rsidTr="0058245B">
        <w:trPr>
          <w:trHeight w:val="495"/>
          <w:tblCellSpacing w:w="0" w:type="dxa"/>
        </w:trPr>
        <w:tc>
          <w:tcPr>
            <w:tcW w:w="3181"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172" w:name="u35716b4b"/>
            <w:r w:rsidRPr="00A04B46">
              <w:rPr>
                <w:rFonts w:ascii="宋体" w:hAnsi="Times New Roman"/>
                <w:sz w:val="18"/>
                <w:szCs w:val="16"/>
              </w:rPr>
              <w:t>bandwidth</w:t>
            </w:r>
          </w:p>
        </w:tc>
        <w:tc>
          <w:tcPr>
            <w:tcW w:w="850"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173" w:name="u0b4dd6a7"/>
            <w:bookmarkEnd w:id="2172"/>
            <w:r w:rsidRPr="00A04B46">
              <w:rPr>
                <w:rFonts w:ascii="宋体" w:hAnsi="Times New Roman"/>
                <w:sz w:val="18"/>
                <w:szCs w:val="16"/>
              </w:rPr>
              <w:t>String</w:t>
            </w:r>
          </w:p>
        </w:tc>
        <w:tc>
          <w:tcPr>
            <w:tcW w:w="1370"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174" w:name="u96c7bb4c"/>
            <w:bookmarkEnd w:id="2173"/>
            <w:r w:rsidRPr="00A04B46">
              <w:rPr>
                <w:rFonts w:ascii="宋体" w:hAnsi="Times New Roman"/>
                <w:sz w:val="18"/>
                <w:szCs w:val="16"/>
              </w:rPr>
              <w:t>M</w:t>
            </w:r>
          </w:p>
        </w:tc>
        <w:tc>
          <w:tcPr>
            <w:tcW w:w="1166"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175" w:name="u24512ac7"/>
            <w:bookmarkEnd w:id="2174"/>
            <w:r w:rsidRPr="00A04B46">
              <w:rPr>
                <w:rFonts w:ascii="宋体" w:hAnsi="Times New Roman"/>
                <w:sz w:val="18"/>
                <w:szCs w:val="16"/>
              </w:rPr>
              <w:t>带宽</w:t>
            </w:r>
          </w:p>
        </w:tc>
        <w:tc>
          <w:tcPr>
            <w:tcW w:w="2415"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176" w:name="u5e098594"/>
            <w:bookmarkEnd w:id="2175"/>
            <w:r w:rsidRPr="00A04B46">
              <w:rPr>
                <w:rFonts w:ascii="宋体" w:hAnsi="Times New Roman"/>
                <w:sz w:val="18"/>
                <w:szCs w:val="16"/>
              </w:rPr>
              <w:t>单位：bps； （换算成M的计算方式为：X*1000*1000/8，比如100Mbps =12500000）</w:t>
            </w:r>
          </w:p>
        </w:tc>
        <w:bookmarkEnd w:id="2176"/>
      </w:tr>
      <w:tr w:rsidR="00F405BA" w:rsidRPr="00A04B46" w:rsidTr="0058245B">
        <w:trPr>
          <w:trHeight w:val="495"/>
          <w:tblCellSpacing w:w="0" w:type="dxa"/>
        </w:trPr>
        <w:tc>
          <w:tcPr>
            <w:tcW w:w="3181"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177" w:name="u5128298e"/>
            <w:r w:rsidRPr="00A04B46">
              <w:rPr>
                <w:rFonts w:ascii="宋体" w:hAnsi="Times New Roman"/>
                <w:sz w:val="18"/>
                <w:szCs w:val="16"/>
              </w:rPr>
              <w:t>type</w:t>
            </w:r>
          </w:p>
        </w:tc>
        <w:tc>
          <w:tcPr>
            <w:tcW w:w="850"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178" w:name="uf8ef40b6"/>
            <w:bookmarkEnd w:id="2177"/>
            <w:r w:rsidRPr="00A04B46">
              <w:rPr>
                <w:rFonts w:ascii="宋体" w:hAnsi="Times New Roman"/>
                <w:sz w:val="18"/>
                <w:szCs w:val="16"/>
              </w:rPr>
              <w:t>Int</w:t>
            </w:r>
          </w:p>
        </w:tc>
        <w:tc>
          <w:tcPr>
            <w:tcW w:w="1370"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179" w:name="u6dde771f"/>
            <w:bookmarkEnd w:id="2178"/>
            <w:r w:rsidRPr="00A04B46">
              <w:rPr>
                <w:rFonts w:ascii="宋体" w:hAnsi="Times New Roman"/>
                <w:sz w:val="18"/>
                <w:szCs w:val="16"/>
              </w:rPr>
              <w:t>M</w:t>
            </w:r>
          </w:p>
        </w:tc>
        <w:tc>
          <w:tcPr>
            <w:tcW w:w="1166"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180" w:name="u6c6bfb06"/>
            <w:bookmarkEnd w:id="2179"/>
            <w:r w:rsidRPr="00A04B46">
              <w:rPr>
                <w:rFonts w:ascii="宋体" w:hAnsi="Times New Roman"/>
                <w:sz w:val="18"/>
                <w:szCs w:val="16"/>
              </w:rPr>
              <w:t>其他系统下发标识</w:t>
            </w:r>
          </w:p>
        </w:tc>
        <w:tc>
          <w:tcPr>
            <w:tcW w:w="2415"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181" w:name="uc8f8f377"/>
            <w:bookmarkEnd w:id="2180"/>
            <w:r w:rsidRPr="00A04B46">
              <w:rPr>
                <w:rFonts w:ascii="宋体" w:hAnsi="Times New Roman"/>
                <w:sz w:val="18"/>
                <w:szCs w:val="16"/>
              </w:rPr>
              <w:t>服开系统为1，掌上运维APP为2，互感平台为3，</w:t>
            </w:r>
          </w:p>
          <w:p w:rsidR="00F405BA" w:rsidRPr="00A04B46" w:rsidRDefault="00F405BA" w:rsidP="0058245B">
            <w:pPr>
              <w:spacing w:beforeLines="100" w:before="312" w:after="50"/>
              <w:ind w:firstLine="360"/>
              <w:rPr>
                <w:sz w:val="18"/>
                <w:szCs w:val="16"/>
              </w:rPr>
            </w:pPr>
            <w:bookmarkStart w:id="2182" w:name="ubd910aa1"/>
            <w:bookmarkEnd w:id="2181"/>
            <w:r w:rsidRPr="00A04B46">
              <w:rPr>
                <w:rFonts w:ascii="宋体" w:hAnsi="Times New Roman"/>
                <w:sz w:val="18"/>
                <w:szCs w:val="16"/>
              </w:rPr>
              <w:t>如有其它系统需沟通定义</w:t>
            </w:r>
          </w:p>
        </w:tc>
        <w:bookmarkEnd w:id="2182"/>
      </w:tr>
      <w:tr w:rsidR="00F405BA" w:rsidRPr="00A04B46" w:rsidTr="0058245B">
        <w:trPr>
          <w:trHeight w:val="495"/>
          <w:tblCellSpacing w:w="0" w:type="dxa"/>
        </w:trPr>
        <w:tc>
          <w:tcPr>
            <w:tcW w:w="3181"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183" w:name="u39ac4e2f"/>
            <w:r w:rsidRPr="00A04B46">
              <w:rPr>
                <w:rFonts w:ascii="宋体" w:hAnsi="Times New Roman"/>
                <w:sz w:val="18"/>
                <w:szCs w:val="16"/>
              </w:rPr>
              <w:t>httpUpTestingEnable</w:t>
            </w:r>
          </w:p>
        </w:tc>
        <w:tc>
          <w:tcPr>
            <w:tcW w:w="850"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184" w:name="ubec3c9e8"/>
            <w:bookmarkEnd w:id="2183"/>
            <w:r w:rsidRPr="00A04B46">
              <w:rPr>
                <w:rFonts w:ascii="宋体" w:hAnsi="Times New Roman"/>
                <w:sz w:val="18"/>
                <w:szCs w:val="16"/>
              </w:rPr>
              <w:t>String</w:t>
            </w:r>
          </w:p>
        </w:tc>
        <w:tc>
          <w:tcPr>
            <w:tcW w:w="1370"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185" w:name="u9e6aeb10"/>
            <w:bookmarkEnd w:id="2184"/>
            <w:r w:rsidRPr="00A04B46">
              <w:rPr>
                <w:rFonts w:ascii="宋体" w:hAnsi="Times New Roman"/>
                <w:sz w:val="18"/>
                <w:szCs w:val="16"/>
              </w:rPr>
              <w:t>O</w:t>
            </w:r>
          </w:p>
        </w:tc>
        <w:tc>
          <w:tcPr>
            <w:tcW w:w="1166"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186" w:name="u4a802386"/>
            <w:bookmarkEnd w:id="2185"/>
            <w:r w:rsidRPr="00A04B46">
              <w:rPr>
                <w:rFonts w:ascii="宋体" w:hAnsi="Times New Roman"/>
                <w:sz w:val="18"/>
                <w:szCs w:val="16"/>
              </w:rPr>
              <w:t>是否开启HTTP上传测试功能</w:t>
            </w:r>
          </w:p>
        </w:tc>
        <w:tc>
          <w:tcPr>
            <w:tcW w:w="2415"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187" w:name="u373113c7"/>
            <w:bookmarkEnd w:id="2186"/>
            <w:r w:rsidRPr="00A04B46">
              <w:rPr>
                <w:rFonts w:ascii="宋体" w:hAnsi="Times New Roman"/>
                <w:sz w:val="18"/>
                <w:szCs w:val="16"/>
              </w:rPr>
              <w:t>取值TRUE/FALSE</w:t>
            </w:r>
          </w:p>
        </w:tc>
        <w:bookmarkEnd w:id="2187"/>
      </w:tr>
      <w:tr w:rsidR="00F405BA" w:rsidRPr="00A04B46" w:rsidTr="0058245B">
        <w:trPr>
          <w:trHeight w:val="495"/>
          <w:tblCellSpacing w:w="0" w:type="dxa"/>
        </w:trPr>
        <w:tc>
          <w:tcPr>
            <w:tcW w:w="3181"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188" w:name="u1c2559d1"/>
            <w:r w:rsidRPr="00A04B46">
              <w:rPr>
                <w:rFonts w:ascii="宋体" w:hAnsi="Times New Roman"/>
                <w:sz w:val="18"/>
                <w:szCs w:val="16"/>
              </w:rPr>
              <w:t>httpUpTestingbDaiKuanTesting</w:t>
            </w:r>
          </w:p>
        </w:tc>
        <w:tc>
          <w:tcPr>
            <w:tcW w:w="850"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189" w:name="u9cfb1a5d"/>
            <w:bookmarkEnd w:id="2188"/>
            <w:r w:rsidRPr="00A04B46">
              <w:rPr>
                <w:rFonts w:ascii="宋体" w:hAnsi="Times New Roman"/>
                <w:sz w:val="18"/>
                <w:szCs w:val="16"/>
              </w:rPr>
              <w:t>String</w:t>
            </w:r>
          </w:p>
        </w:tc>
        <w:tc>
          <w:tcPr>
            <w:tcW w:w="1370"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190" w:name="u8151e6e9"/>
            <w:bookmarkEnd w:id="2189"/>
            <w:r w:rsidRPr="00A04B46">
              <w:rPr>
                <w:rFonts w:ascii="宋体" w:hAnsi="Times New Roman"/>
                <w:sz w:val="18"/>
                <w:szCs w:val="16"/>
              </w:rPr>
              <w:t>O</w:t>
            </w:r>
          </w:p>
        </w:tc>
        <w:tc>
          <w:tcPr>
            <w:tcW w:w="1166"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191" w:name="ue40e18d3"/>
            <w:bookmarkEnd w:id="2190"/>
            <w:r w:rsidRPr="00A04B46">
              <w:rPr>
                <w:rFonts w:ascii="宋体" w:hAnsi="Times New Roman"/>
                <w:sz w:val="18"/>
                <w:szCs w:val="16"/>
              </w:rPr>
              <w:t>是否为带宽测试</w:t>
            </w:r>
          </w:p>
        </w:tc>
        <w:tc>
          <w:tcPr>
            <w:tcW w:w="2415"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192" w:name="u08ce5e5d"/>
            <w:bookmarkEnd w:id="2191"/>
            <w:r w:rsidRPr="00A04B46">
              <w:rPr>
                <w:rFonts w:ascii="宋体" w:hAnsi="Times New Roman"/>
                <w:sz w:val="18"/>
                <w:szCs w:val="16"/>
              </w:rPr>
              <w:t>取值TRUE/FALSE</w:t>
            </w:r>
          </w:p>
        </w:tc>
        <w:bookmarkEnd w:id="2192"/>
      </w:tr>
      <w:tr w:rsidR="00F405BA" w:rsidRPr="00A04B46" w:rsidTr="0058245B">
        <w:trPr>
          <w:trHeight w:val="495"/>
          <w:tblCellSpacing w:w="0" w:type="dxa"/>
        </w:trPr>
        <w:tc>
          <w:tcPr>
            <w:tcW w:w="3181"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193" w:name="ube03c32e"/>
            <w:r w:rsidRPr="00A04B46">
              <w:rPr>
                <w:rFonts w:ascii="宋体" w:hAnsi="Times New Roman"/>
                <w:sz w:val="18"/>
                <w:szCs w:val="16"/>
              </w:rPr>
              <w:t>httpUpTestingUserAgent</w:t>
            </w:r>
          </w:p>
        </w:tc>
        <w:tc>
          <w:tcPr>
            <w:tcW w:w="850"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194" w:name="uaa9e5b60"/>
            <w:bookmarkEnd w:id="2193"/>
            <w:r w:rsidRPr="00A04B46">
              <w:rPr>
                <w:rFonts w:ascii="宋体" w:hAnsi="Times New Roman"/>
                <w:sz w:val="18"/>
                <w:szCs w:val="16"/>
              </w:rPr>
              <w:t>String</w:t>
            </w:r>
          </w:p>
        </w:tc>
        <w:tc>
          <w:tcPr>
            <w:tcW w:w="1370"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195" w:name="ud66c8915"/>
            <w:bookmarkEnd w:id="2194"/>
            <w:r w:rsidRPr="00A04B46">
              <w:rPr>
                <w:rFonts w:ascii="宋体" w:hAnsi="Times New Roman"/>
                <w:sz w:val="18"/>
                <w:szCs w:val="16"/>
              </w:rPr>
              <w:t>O</w:t>
            </w:r>
          </w:p>
        </w:tc>
        <w:tc>
          <w:tcPr>
            <w:tcW w:w="1166"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196" w:name="u5f8722e5"/>
            <w:bookmarkEnd w:id="2195"/>
            <w:r w:rsidRPr="00A04B46">
              <w:rPr>
                <w:rFonts w:ascii="宋体" w:hAnsi="Times New Roman"/>
                <w:sz w:val="18"/>
                <w:szCs w:val="16"/>
              </w:rPr>
              <w:t>HTTP上传时的</w:t>
            </w:r>
            <w:r w:rsidRPr="00A04B46">
              <w:rPr>
                <w:rFonts w:ascii="宋体" w:hAnsi="Times New Roman"/>
                <w:sz w:val="18"/>
                <w:szCs w:val="16"/>
              </w:rPr>
              <w:lastRenderedPageBreak/>
              <w:t>UserAgent</w:t>
            </w:r>
          </w:p>
        </w:tc>
        <w:tc>
          <w:tcPr>
            <w:tcW w:w="2415"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197" w:name="u0ea0ebaf"/>
            <w:bookmarkEnd w:id="2196"/>
            <w:r w:rsidRPr="00A04B46">
              <w:rPr>
                <w:rFonts w:ascii="宋体" w:hAnsi="Times New Roman"/>
                <w:sz w:val="18"/>
                <w:szCs w:val="16"/>
              </w:rPr>
              <w:lastRenderedPageBreak/>
              <w:t>可自己定义；主要值不同的客户端名称</w:t>
            </w:r>
          </w:p>
        </w:tc>
        <w:bookmarkEnd w:id="2197"/>
      </w:tr>
      <w:tr w:rsidR="00F405BA" w:rsidRPr="00A04B46" w:rsidTr="0058245B">
        <w:trPr>
          <w:trHeight w:val="495"/>
          <w:tblCellSpacing w:w="0" w:type="dxa"/>
        </w:trPr>
        <w:tc>
          <w:tcPr>
            <w:tcW w:w="3181"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198" w:name="u9d4c70f8"/>
            <w:r w:rsidRPr="00A04B46">
              <w:rPr>
                <w:rFonts w:ascii="宋体" w:hAnsi="Times New Roman"/>
                <w:sz w:val="18"/>
                <w:szCs w:val="16"/>
              </w:rPr>
              <w:lastRenderedPageBreak/>
              <w:t>httpUploadURL</w:t>
            </w:r>
          </w:p>
        </w:tc>
        <w:tc>
          <w:tcPr>
            <w:tcW w:w="850"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199" w:name="uac24af85"/>
            <w:bookmarkEnd w:id="2198"/>
            <w:r w:rsidRPr="00A04B46">
              <w:rPr>
                <w:rFonts w:ascii="宋体" w:hAnsi="Times New Roman"/>
                <w:sz w:val="18"/>
                <w:szCs w:val="16"/>
              </w:rPr>
              <w:t>String</w:t>
            </w:r>
          </w:p>
        </w:tc>
        <w:tc>
          <w:tcPr>
            <w:tcW w:w="1370"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200" w:name="u47d19e02"/>
            <w:bookmarkEnd w:id="2199"/>
            <w:r w:rsidRPr="00A04B46">
              <w:rPr>
                <w:rFonts w:ascii="宋体" w:hAnsi="Times New Roman"/>
                <w:sz w:val="18"/>
                <w:szCs w:val="16"/>
              </w:rPr>
              <w:t>O</w:t>
            </w:r>
          </w:p>
        </w:tc>
        <w:tc>
          <w:tcPr>
            <w:tcW w:w="1166"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201" w:name="uc697aea0"/>
            <w:bookmarkEnd w:id="2200"/>
            <w:r w:rsidRPr="00A04B46">
              <w:rPr>
                <w:rFonts w:ascii="宋体" w:hAnsi="Times New Roman"/>
                <w:sz w:val="18"/>
                <w:szCs w:val="16"/>
              </w:rPr>
              <w:t>HTTP上传文件的URL列表</w:t>
            </w:r>
          </w:p>
        </w:tc>
        <w:tc>
          <w:tcPr>
            <w:tcW w:w="2415"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202" w:name="u4c8729f2"/>
            <w:bookmarkEnd w:id="2201"/>
            <w:r w:rsidRPr="00A04B46">
              <w:rPr>
                <w:rFonts w:ascii="宋体" w:hAnsi="Times New Roman"/>
                <w:sz w:val="18"/>
                <w:szCs w:val="16"/>
              </w:rPr>
              <w:t>HTTP上传文件的URL列表</w:t>
            </w:r>
          </w:p>
        </w:tc>
        <w:bookmarkEnd w:id="2202"/>
      </w:tr>
      <w:tr w:rsidR="00F405BA" w:rsidRPr="00A04B46" w:rsidTr="0058245B">
        <w:trPr>
          <w:trHeight w:val="495"/>
          <w:tblCellSpacing w:w="0" w:type="dxa"/>
        </w:trPr>
        <w:tc>
          <w:tcPr>
            <w:tcW w:w="3181"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203" w:name="u03f5999e"/>
            <w:r w:rsidRPr="00A04B46">
              <w:rPr>
                <w:rFonts w:ascii="宋体" w:hAnsi="Times New Roman"/>
                <w:sz w:val="18"/>
                <w:szCs w:val="16"/>
              </w:rPr>
              <w:t>httpUpTestingPacketSize</w:t>
            </w:r>
          </w:p>
        </w:tc>
        <w:tc>
          <w:tcPr>
            <w:tcW w:w="850"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204" w:name="ud2f248b5"/>
            <w:bookmarkEnd w:id="2203"/>
            <w:r w:rsidRPr="00A04B46">
              <w:rPr>
                <w:rFonts w:ascii="宋体" w:hAnsi="Times New Roman"/>
                <w:sz w:val="18"/>
                <w:szCs w:val="16"/>
              </w:rPr>
              <w:t>Int</w:t>
            </w:r>
          </w:p>
        </w:tc>
        <w:tc>
          <w:tcPr>
            <w:tcW w:w="1370"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205" w:name="u90816d23"/>
            <w:bookmarkEnd w:id="2204"/>
            <w:r w:rsidRPr="00A04B46">
              <w:rPr>
                <w:rFonts w:ascii="宋体" w:hAnsi="Times New Roman"/>
                <w:sz w:val="18"/>
                <w:szCs w:val="16"/>
              </w:rPr>
              <w:t>O</w:t>
            </w:r>
          </w:p>
        </w:tc>
        <w:tc>
          <w:tcPr>
            <w:tcW w:w="1166"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206" w:name="u87f4b1eb"/>
            <w:bookmarkEnd w:id="2205"/>
            <w:r w:rsidRPr="00A04B46">
              <w:rPr>
                <w:rFonts w:ascii="宋体" w:hAnsi="Times New Roman"/>
                <w:sz w:val="18"/>
                <w:szCs w:val="16"/>
              </w:rPr>
              <w:t>每次上传报文大小</w:t>
            </w:r>
          </w:p>
        </w:tc>
        <w:tc>
          <w:tcPr>
            <w:tcW w:w="2415"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207" w:name="u8bb8c5f5"/>
            <w:bookmarkEnd w:id="2206"/>
            <w:r w:rsidRPr="00A04B46">
              <w:rPr>
                <w:rFonts w:ascii="宋体" w:hAnsi="Times New Roman"/>
                <w:sz w:val="18"/>
                <w:szCs w:val="16"/>
              </w:rPr>
              <w:t>每次上传报文大小</w:t>
            </w:r>
          </w:p>
        </w:tc>
        <w:bookmarkEnd w:id="2207"/>
      </w:tr>
      <w:tr w:rsidR="00F405BA" w:rsidRPr="00A04B46" w:rsidTr="0058245B">
        <w:trPr>
          <w:trHeight w:val="495"/>
          <w:tblCellSpacing w:w="0" w:type="dxa"/>
        </w:trPr>
        <w:tc>
          <w:tcPr>
            <w:tcW w:w="3181"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208" w:name="ub9326377"/>
            <w:r w:rsidRPr="00A04B46">
              <w:rPr>
                <w:rFonts w:ascii="宋体" w:hAnsi="Times New Roman"/>
                <w:sz w:val="18"/>
                <w:szCs w:val="16"/>
              </w:rPr>
              <w:t>httpUpTestingtestDuration</w:t>
            </w:r>
          </w:p>
        </w:tc>
        <w:tc>
          <w:tcPr>
            <w:tcW w:w="850"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209" w:name="u3732644d"/>
            <w:bookmarkEnd w:id="2208"/>
            <w:r w:rsidRPr="00A04B46">
              <w:rPr>
                <w:rFonts w:ascii="宋体" w:hAnsi="Times New Roman"/>
                <w:sz w:val="18"/>
                <w:szCs w:val="16"/>
              </w:rPr>
              <w:t>Int</w:t>
            </w:r>
          </w:p>
        </w:tc>
        <w:tc>
          <w:tcPr>
            <w:tcW w:w="1370"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210" w:name="ud0ea6f2b"/>
            <w:bookmarkEnd w:id="2209"/>
            <w:r w:rsidRPr="00A04B46">
              <w:rPr>
                <w:rFonts w:ascii="宋体" w:hAnsi="Times New Roman"/>
                <w:sz w:val="18"/>
                <w:szCs w:val="16"/>
              </w:rPr>
              <w:t>O</w:t>
            </w:r>
          </w:p>
        </w:tc>
        <w:tc>
          <w:tcPr>
            <w:tcW w:w="1166"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211" w:name="ub28531f2"/>
            <w:bookmarkEnd w:id="2210"/>
            <w:r w:rsidRPr="00A04B46">
              <w:rPr>
                <w:rFonts w:ascii="宋体" w:hAnsi="Times New Roman"/>
                <w:sz w:val="18"/>
                <w:szCs w:val="16"/>
              </w:rPr>
              <w:t>测试时间长度</w:t>
            </w:r>
          </w:p>
        </w:tc>
        <w:tc>
          <w:tcPr>
            <w:tcW w:w="2415"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212" w:name="u11329b24"/>
            <w:bookmarkEnd w:id="2211"/>
            <w:r w:rsidRPr="00A04B46">
              <w:rPr>
                <w:rFonts w:ascii="宋体" w:hAnsi="Times New Roman"/>
                <w:sz w:val="18"/>
                <w:szCs w:val="16"/>
              </w:rPr>
              <w:t>测试时间长度（单位：秒，取值：0-300）。默认30</w:t>
            </w:r>
          </w:p>
        </w:tc>
        <w:bookmarkEnd w:id="2212"/>
      </w:tr>
      <w:tr w:rsidR="00F405BA" w:rsidRPr="00A04B46" w:rsidTr="0058245B">
        <w:trPr>
          <w:trHeight w:val="495"/>
          <w:tblCellSpacing w:w="0" w:type="dxa"/>
        </w:trPr>
        <w:tc>
          <w:tcPr>
            <w:tcW w:w="3181"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213" w:name="ub78b7f66"/>
            <w:r w:rsidRPr="00A04B46">
              <w:rPr>
                <w:rFonts w:ascii="宋体" w:hAnsi="Times New Roman"/>
                <w:sz w:val="18"/>
                <w:szCs w:val="16"/>
              </w:rPr>
              <w:t>httpUpTestingTestFileLength</w:t>
            </w:r>
          </w:p>
        </w:tc>
        <w:tc>
          <w:tcPr>
            <w:tcW w:w="850"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214" w:name="ufde6ac45"/>
            <w:bookmarkEnd w:id="2213"/>
            <w:r w:rsidRPr="00A04B46">
              <w:rPr>
                <w:rFonts w:ascii="宋体" w:hAnsi="Times New Roman"/>
                <w:sz w:val="18"/>
                <w:szCs w:val="16"/>
              </w:rPr>
              <w:t>Int</w:t>
            </w:r>
          </w:p>
        </w:tc>
        <w:tc>
          <w:tcPr>
            <w:tcW w:w="1370"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215" w:name="ue49ed563"/>
            <w:bookmarkEnd w:id="2214"/>
            <w:r w:rsidRPr="00A04B46">
              <w:rPr>
                <w:rFonts w:ascii="宋体" w:hAnsi="Times New Roman"/>
                <w:sz w:val="18"/>
                <w:szCs w:val="16"/>
              </w:rPr>
              <w:t>O</w:t>
            </w:r>
          </w:p>
        </w:tc>
        <w:tc>
          <w:tcPr>
            <w:tcW w:w="1166"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216" w:name="uf062e184"/>
            <w:bookmarkEnd w:id="2215"/>
            <w:r w:rsidRPr="00A04B46">
              <w:rPr>
                <w:rFonts w:ascii="宋体" w:hAnsi="Times New Roman"/>
                <w:sz w:val="18"/>
                <w:szCs w:val="16"/>
              </w:rPr>
              <w:t>测试文件长度</w:t>
            </w:r>
          </w:p>
        </w:tc>
        <w:tc>
          <w:tcPr>
            <w:tcW w:w="2415"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217" w:name="u012ae0c4"/>
            <w:bookmarkEnd w:id="2216"/>
            <w:r w:rsidRPr="00A04B46">
              <w:rPr>
                <w:rFonts w:ascii="宋体" w:hAnsi="Times New Roman"/>
                <w:sz w:val="18"/>
                <w:szCs w:val="16"/>
              </w:rPr>
              <w:t>测试文件长度（单位：字节）默认0，为0时不限文件长度</w:t>
            </w:r>
          </w:p>
        </w:tc>
        <w:bookmarkEnd w:id="2217"/>
      </w:tr>
      <w:tr w:rsidR="00F405BA" w:rsidRPr="00A04B46" w:rsidTr="0058245B">
        <w:trPr>
          <w:trHeight w:val="495"/>
          <w:tblCellSpacing w:w="0" w:type="dxa"/>
        </w:trPr>
        <w:tc>
          <w:tcPr>
            <w:tcW w:w="3181"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218" w:name="u67c9ecda"/>
            <w:r w:rsidRPr="00A04B46">
              <w:rPr>
                <w:rFonts w:ascii="宋体" w:hAnsi="Times New Roman"/>
                <w:sz w:val="18"/>
                <w:szCs w:val="16"/>
              </w:rPr>
              <w:t>httpUpTestingThreadNumber</w:t>
            </w:r>
          </w:p>
        </w:tc>
        <w:tc>
          <w:tcPr>
            <w:tcW w:w="850"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219" w:name="u6fb29ea4"/>
            <w:bookmarkEnd w:id="2218"/>
            <w:r w:rsidRPr="00A04B46">
              <w:rPr>
                <w:rFonts w:ascii="宋体" w:hAnsi="Times New Roman"/>
                <w:sz w:val="18"/>
                <w:szCs w:val="16"/>
              </w:rPr>
              <w:t>Int</w:t>
            </w:r>
          </w:p>
        </w:tc>
        <w:tc>
          <w:tcPr>
            <w:tcW w:w="1370"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220" w:name="u16fc1a59"/>
            <w:bookmarkEnd w:id="2219"/>
            <w:r w:rsidRPr="00A04B46">
              <w:rPr>
                <w:rFonts w:ascii="宋体" w:hAnsi="Times New Roman"/>
                <w:sz w:val="18"/>
                <w:szCs w:val="16"/>
              </w:rPr>
              <w:t>O</w:t>
            </w:r>
          </w:p>
        </w:tc>
        <w:tc>
          <w:tcPr>
            <w:tcW w:w="1166"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221" w:name="ua56f5ce3"/>
            <w:bookmarkEnd w:id="2220"/>
            <w:r w:rsidRPr="00A04B46">
              <w:rPr>
                <w:rFonts w:ascii="宋体" w:hAnsi="Times New Roman"/>
                <w:sz w:val="18"/>
                <w:szCs w:val="16"/>
              </w:rPr>
              <w:t>每个上传文件使用的线程数</w:t>
            </w:r>
          </w:p>
        </w:tc>
        <w:tc>
          <w:tcPr>
            <w:tcW w:w="2415"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222" w:name="u32463475"/>
            <w:bookmarkEnd w:id="2221"/>
            <w:r w:rsidRPr="00A04B46">
              <w:rPr>
                <w:rFonts w:ascii="宋体" w:hAnsi="Times New Roman"/>
                <w:sz w:val="18"/>
                <w:szCs w:val="16"/>
              </w:rPr>
              <w:t>最大支持6个</w:t>
            </w:r>
          </w:p>
        </w:tc>
        <w:bookmarkEnd w:id="2222"/>
      </w:tr>
      <w:tr w:rsidR="00F405BA" w:rsidRPr="00A04B46" w:rsidTr="0058245B">
        <w:trPr>
          <w:trHeight w:val="495"/>
          <w:tblCellSpacing w:w="0" w:type="dxa"/>
        </w:trPr>
        <w:tc>
          <w:tcPr>
            <w:tcW w:w="3181"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223" w:name="ue149c86a"/>
            <w:r w:rsidRPr="00A04B46">
              <w:rPr>
                <w:rFonts w:ascii="宋体" w:hAnsi="Times New Roman"/>
                <w:sz w:val="18"/>
                <w:szCs w:val="16"/>
              </w:rPr>
              <w:t>httpDownloadTestingEnable</w:t>
            </w:r>
          </w:p>
        </w:tc>
        <w:tc>
          <w:tcPr>
            <w:tcW w:w="850"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224" w:name="u0c7a4433"/>
            <w:bookmarkEnd w:id="2223"/>
            <w:r w:rsidRPr="00A04B46">
              <w:rPr>
                <w:rFonts w:ascii="宋体" w:hAnsi="Times New Roman"/>
                <w:sz w:val="18"/>
                <w:szCs w:val="16"/>
              </w:rPr>
              <w:t>String</w:t>
            </w:r>
          </w:p>
        </w:tc>
        <w:tc>
          <w:tcPr>
            <w:tcW w:w="1370"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225" w:name="u6673e6de"/>
            <w:bookmarkEnd w:id="2224"/>
            <w:r w:rsidRPr="00A04B46">
              <w:rPr>
                <w:rFonts w:ascii="宋体" w:hAnsi="Times New Roman"/>
                <w:sz w:val="18"/>
                <w:szCs w:val="16"/>
              </w:rPr>
              <w:t>O</w:t>
            </w:r>
          </w:p>
        </w:tc>
        <w:tc>
          <w:tcPr>
            <w:tcW w:w="1166"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226" w:name="u52611475"/>
            <w:bookmarkEnd w:id="2225"/>
            <w:r w:rsidRPr="00A04B46">
              <w:rPr>
                <w:rFonts w:ascii="宋体" w:hAnsi="Times New Roman"/>
                <w:sz w:val="18"/>
                <w:szCs w:val="16"/>
              </w:rPr>
              <w:t>是否开启HTTP下载测试功能</w:t>
            </w:r>
          </w:p>
        </w:tc>
        <w:tc>
          <w:tcPr>
            <w:tcW w:w="2415"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227" w:name="u3420c023"/>
            <w:bookmarkEnd w:id="2226"/>
            <w:r w:rsidRPr="00A04B46">
              <w:rPr>
                <w:rFonts w:ascii="宋体" w:hAnsi="Times New Roman"/>
                <w:sz w:val="18"/>
                <w:szCs w:val="16"/>
              </w:rPr>
              <w:t>取值TRUE/FALSE</w:t>
            </w:r>
          </w:p>
        </w:tc>
        <w:bookmarkEnd w:id="2227"/>
      </w:tr>
      <w:tr w:rsidR="00F405BA" w:rsidRPr="00A04B46" w:rsidTr="0058245B">
        <w:trPr>
          <w:trHeight w:val="495"/>
          <w:tblCellSpacing w:w="0" w:type="dxa"/>
        </w:trPr>
        <w:tc>
          <w:tcPr>
            <w:tcW w:w="3181"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228" w:name="ue9cbdc20"/>
            <w:r w:rsidRPr="00A04B46">
              <w:rPr>
                <w:rFonts w:ascii="宋体" w:hAnsi="Times New Roman"/>
                <w:sz w:val="18"/>
                <w:szCs w:val="16"/>
              </w:rPr>
              <w:t>httpDownloadTestingbDaiKuanTesting</w:t>
            </w:r>
          </w:p>
        </w:tc>
        <w:tc>
          <w:tcPr>
            <w:tcW w:w="850"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229" w:name="u4bf0a303"/>
            <w:bookmarkEnd w:id="2228"/>
            <w:r w:rsidRPr="00A04B46">
              <w:rPr>
                <w:rFonts w:ascii="宋体" w:hAnsi="Times New Roman"/>
                <w:sz w:val="18"/>
                <w:szCs w:val="16"/>
              </w:rPr>
              <w:t>String</w:t>
            </w:r>
          </w:p>
        </w:tc>
        <w:tc>
          <w:tcPr>
            <w:tcW w:w="1370"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230" w:name="u5e063cab"/>
            <w:bookmarkEnd w:id="2229"/>
            <w:r w:rsidRPr="00A04B46">
              <w:rPr>
                <w:rFonts w:ascii="宋体" w:hAnsi="Times New Roman"/>
                <w:sz w:val="18"/>
                <w:szCs w:val="16"/>
              </w:rPr>
              <w:t>O</w:t>
            </w:r>
          </w:p>
        </w:tc>
        <w:tc>
          <w:tcPr>
            <w:tcW w:w="1166"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231" w:name="u4c9bf79c"/>
            <w:bookmarkEnd w:id="2230"/>
            <w:r w:rsidRPr="00A04B46">
              <w:rPr>
                <w:rFonts w:ascii="宋体" w:hAnsi="Times New Roman"/>
                <w:sz w:val="18"/>
                <w:szCs w:val="16"/>
              </w:rPr>
              <w:t>是否为带宽测试</w:t>
            </w:r>
          </w:p>
        </w:tc>
        <w:tc>
          <w:tcPr>
            <w:tcW w:w="2415"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232" w:name="u1f2e651c"/>
            <w:bookmarkEnd w:id="2231"/>
            <w:r w:rsidRPr="00A04B46">
              <w:rPr>
                <w:rFonts w:ascii="宋体" w:hAnsi="Times New Roman"/>
                <w:sz w:val="18"/>
                <w:szCs w:val="16"/>
              </w:rPr>
              <w:t>取值TRUE/FALSE</w:t>
            </w:r>
          </w:p>
        </w:tc>
        <w:bookmarkEnd w:id="2232"/>
      </w:tr>
      <w:tr w:rsidR="00F405BA" w:rsidRPr="00A04B46" w:rsidTr="0058245B">
        <w:trPr>
          <w:trHeight w:val="495"/>
          <w:tblCellSpacing w:w="0" w:type="dxa"/>
        </w:trPr>
        <w:tc>
          <w:tcPr>
            <w:tcW w:w="3181"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233" w:name="u0049c07c"/>
            <w:r w:rsidRPr="00A04B46">
              <w:rPr>
                <w:rFonts w:ascii="宋体" w:hAnsi="Times New Roman"/>
                <w:sz w:val="18"/>
                <w:szCs w:val="16"/>
              </w:rPr>
              <w:lastRenderedPageBreak/>
              <w:t>httpDownloadTestingUserAgent</w:t>
            </w:r>
          </w:p>
        </w:tc>
        <w:tc>
          <w:tcPr>
            <w:tcW w:w="850"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234" w:name="ufa755f7d"/>
            <w:bookmarkEnd w:id="2233"/>
            <w:r w:rsidRPr="00A04B46">
              <w:rPr>
                <w:rFonts w:ascii="宋体" w:hAnsi="Times New Roman"/>
                <w:sz w:val="18"/>
                <w:szCs w:val="16"/>
              </w:rPr>
              <w:t>String</w:t>
            </w:r>
          </w:p>
        </w:tc>
        <w:tc>
          <w:tcPr>
            <w:tcW w:w="1370"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235" w:name="ub2300a94"/>
            <w:bookmarkEnd w:id="2234"/>
            <w:r w:rsidRPr="00A04B46">
              <w:rPr>
                <w:rFonts w:ascii="宋体" w:hAnsi="Times New Roman"/>
                <w:sz w:val="18"/>
                <w:szCs w:val="16"/>
              </w:rPr>
              <w:t>O</w:t>
            </w:r>
          </w:p>
        </w:tc>
        <w:tc>
          <w:tcPr>
            <w:tcW w:w="1166"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236" w:name="u85faaedf"/>
            <w:bookmarkEnd w:id="2235"/>
            <w:r w:rsidRPr="00A04B46">
              <w:rPr>
                <w:rFonts w:ascii="宋体" w:hAnsi="Times New Roman"/>
                <w:sz w:val="18"/>
                <w:szCs w:val="16"/>
              </w:rPr>
              <w:t>HTTP下载时的UserAgent</w:t>
            </w:r>
          </w:p>
        </w:tc>
        <w:tc>
          <w:tcPr>
            <w:tcW w:w="2415"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237" w:name="u95fee44c"/>
            <w:bookmarkEnd w:id="2236"/>
            <w:r w:rsidRPr="00A04B46">
              <w:rPr>
                <w:rFonts w:ascii="宋体" w:hAnsi="Times New Roman"/>
                <w:sz w:val="18"/>
                <w:szCs w:val="16"/>
              </w:rPr>
              <w:t>HTTP下载时的UserAgent</w:t>
            </w:r>
          </w:p>
        </w:tc>
        <w:bookmarkEnd w:id="2237"/>
      </w:tr>
      <w:tr w:rsidR="00F405BA" w:rsidRPr="00A04B46" w:rsidTr="0058245B">
        <w:trPr>
          <w:trHeight w:val="495"/>
          <w:tblCellSpacing w:w="0" w:type="dxa"/>
        </w:trPr>
        <w:tc>
          <w:tcPr>
            <w:tcW w:w="3181"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238" w:name="u2b7e1fef"/>
            <w:r w:rsidRPr="00A04B46">
              <w:rPr>
                <w:rFonts w:ascii="宋体" w:hAnsi="Times New Roman"/>
                <w:sz w:val="18"/>
                <w:szCs w:val="16"/>
              </w:rPr>
              <w:t>httpDownloadURL</w:t>
            </w:r>
          </w:p>
        </w:tc>
        <w:tc>
          <w:tcPr>
            <w:tcW w:w="850"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239" w:name="u5f57ee61"/>
            <w:bookmarkEnd w:id="2238"/>
            <w:r w:rsidRPr="00A04B46">
              <w:rPr>
                <w:rFonts w:ascii="宋体" w:hAnsi="Times New Roman"/>
                <w:sz w:val="18"/>
                <w:szCs w:val="16"/>
              </w:rPr>
              <w:t>String</w:t>
            </w:r>
          </w:p>
        </w:tc>
        <w:tc>
          <w:tcPr>
            <w:tcW w:w="1370"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240" w:name="u2e85ac13"/>
            <w:bookmarkEnd w:id="2239"/>
            <w:r w:rsidRPr="00A04B46">
              <w:rPr>
                <w:rFonts w:ascii="宋体" w:hAnsi="Times New Roman"/>
                <w:sz w:val="18"/>
                <w:szCs w:val="16"/>
              </w:rPr>
              <w:t>O</w:t>
            </w:r>
          </w:p>
        </w:tc>
        <w:tc>
          <w:tcPr>
            <w:tcW w:w="1166"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241" w:name="ud06f864c"/>
            <w:bookmarkEnd w:id="2240"/>
            <w:r w:rsidRPr="00A04B46">
              <w:rPr>
                <w:rFonts w:ascii="宋体" w:hAnsi="Times New Roman"/>
                <w:sz w:val="18"/>
                <w:szCs w:val="16"/>
              </w:rPr>
              <w:t>HTTP下载文件的URL列表</w:t>
            </w:r>
          </w:p>
        </w:tc>
        <w:tc>
          <w:tcPr>
            <w:tcW w:w="2415"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242" w:name="u6a4a5cfd"/>
            <w:bookmarkEnd w:id="2241"/>
            <w:r w:rsidRPr="00A04B46">
              <w:rPr>
                <w:rFonts w:ascii="宋体" w:hAnsi="Times New Roman"/>
                <w:sz w:val="18"/>
                <w:szCs w:val="16"/>
              </w:rPr>
              <w:t>HTTP下载文件的URL列表</w:t>
            </w:r>
          </w:p>
        </w:tc>
        <w:bookmarkEnd w:id="2242"/>
      </w:tr>
      <w:tr w:rsidR="00F405BA" w:rsidRPr="00A04B46" w:rsidTr="0058245B">
        <w:trPr>
          <w:trHeight w:val="495"/>
          <w:tblCellSpacing w:w="0" w:type="dxa"/>
        </w:trPr>
        <w:tc>
          <w:tcPr>
            <w:tcW w:w="3181"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243" w:name="uaa6d93ff"/>
            <w:r w:rsidRPr="00A04B46">
              <w:rPr>
                <w:rFonts w:ascii="宋体" w:hAnsi="Times New Roman"/>
                <w:sz w:val="18"/>
                <w:szCs w:val="16"/>
              </w:rPr>
              <w:t>httpDownloadTestingPacketSize</w:t>
            </w:r>
          </w:p>
        </w:tc>
        <w:tc>
          <w:tcPr>
            <w:tcW w:w="850"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244" w:name="u3e5d9bbd"/>
            <w:bookmarkEnd w:id="2243"/>
            <w:r w:rsidRPr="00A04B46">
              <w:rPr>
                <w:rFonts w:ascii="宋体" w:hAnsi="Times New Roman"/>
                <w:sz w:val="18"/>
                <w:szCs w:val="16"/>
              </w:rPr>
              <w:t>Int</w:t>
            </w:r>
          </w:p>
        </w:tc>
        <w:tc>
          <w:tcPr>
            <w:tcW w:w="1370"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245" w:name="uf7ecdc76"/>
            <w:bookmarkEnd w:id="2244"/>
            <w:r w:rsidRPr="00A04B46">
              <w:rPr>
                <w:rFonts w:ascii="宋体" w:hAnsi="Times New Roman"/>
                <w:sz w:val="18"/>
                <w:szCs w:val="16"/>
              </w:rPr>
              <w:t>O</w:t>
            </w:r>
          </w:p>
        </w:tc>
        <w:tc>
          <w:tcPr>
            <w:tcW w:w="1166"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246" w:name="u855a234f"/>
            <w:bookmarkEnd w:id="2245"/>
            <w:r w:rsidRPr="00A04B46">
              <w:rPr>
                <w:rFonts w:ascii="宋体" w:hAnsi="Times New Roman"/>
                <w:sz w:val="18"/>
                <w:szCs w:val="16"/>
              </w:rPr>
              <w:t>每次下载报文大小</w:t>
            </w:r>
          </w:p>
        </w:tc>
        <w:tc>
          <w:tcPr>
            <w:tcW w:w="2415"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247" w:name="ub064dfed"/>
            <w:bookmarkEnd w:id="2246"/>
            <w:r w:rsidRPr="00A04B46">
              <w:rPr>
                <w:rFonts w:ascii="宋体" w:hAnsi="Times New Roman"/>
                <w:sz w:val="18"/>
                <w:szCs w:val="16"/>
              </w:rPr>
              <w:t>建议值为65536Bytes(工信部测速规范建议为64KBytes)</w:t>
            </w:r>
          </w:p>
        </w:tc>
        <w:bookmarkEnd w:id="2247"/>
      </w:tr>
      <w:tr w:rsidR="00F405BA" w:rsidRPr="00A04B46" w:rsidTr="0058245B">
        <w:trPr>
          <w:trHeight w:val="495"/>
          <w:tblCellSpacing w:w="0" w:type="dxa"/>
        </w:trPr>
        <w:tc>
          <w:tcPr>
            <w:tcW w:w="3181"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248" w:name="ubd4d1984"/>
            <w:r w:rsidRPr="00A04B46">
              <w:rPr>
                <w:rFonts w:ascii="宋体" w:hAnsi="Times New Roman"/>
                <w:sz w:val="18"/>
                <w:szCs w:val="16"/>
              </w:rPr>
              <w:t>httpDownloadTestingtestDuration</w:t>
            </w:r>
          </w:p>
        </w:tc>
        <w:tc>
          <w:tcPr>
            <w:tcW w:w="850"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249" w:name="u5e0baee3"/>
            <w:bookmarkEnd w:id="2248"/>
            <w:r w:rsidRPr="00A04B46">
              <w:rPr>
                <w:rFonts w:ascii="宋体" w:hAnsi="Times New Roman"/>
                <w:sz w:val="18"/>
                <w:szCs w:val="16"/>
              </w:rPr>
              <w:t>Int</w:t>
            </w:r>
          </w:p>
        </w:tc>
        <w:tc>
          <w:tcPr>
            <w:tcW w:w="1370"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250" w:name="udb97e36a"/>
            <w:bookmarkEnd w:id="2249"/>
            <w:r w:rsidRPr="00A04B46">
              <w:rPr>
                <w:rFonts w:ascii="宋体" w:hAnsi="Times New Roman"/>
                <w:sz w:val="18"/>
                <w:szCs w:val="16"/>
              </w:rPr>
              <w:t>O</w:t>
            </w:r>
          </w:p>
        </w:tc>
        <w:tc>
          <w:tcPr>
            <w:tcW w:w="1166"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251" w:name="u802f5c4a"/>
            <w:bookmarkEnd w:id="2250"/>
            <w:r w:rsidRPr="00A04B46">
              <w:rPr>
                <w:rFonts w:ascii="宋体" w:hAnsi="Times New Roman"/>
                <w:sz w:val="18"/>
                <w:szCs w:val="16"/>
              </w:rPr>
              <w:t>测试时间长度</w:t>
            </w:r>
          </w:p>
        </w:tc>
        <w:tc>
          <w:tcPr>
            <w:tcW w:w="2415"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252" w:name="u56d9e345"/>
            <w:bookmarkEnd w:id="2251"/>
            <w:r w:rsidRPr="00A04B46">
              <w:rPr>
                <w:rFonts w:ascii="宋体" w:hAnsi="Times New Roman"/>
                <w:sz w:val="18"/>
                <w:szCs w:val="16"/>
              </w:rPr>
              <w:t>工信部建议为15秒，取值5-15S的均值</w:t>
            </w:r>
          </w:p>
        </w:tc>
        <w:bookmarkEnd w:id="2252"/>
      </w:tr>
      <w:tr w:rsidR="00F405BA" w:rsidRPr="00A04B46" w:rsidTr="0058245B">
        <w:trPr>
          <w:trHeight w:val="495"/>
          <w:tblCellSpacing w:w="0" w:type="dxa"/>
        </w:trPr>
        <w:tc>
          <w:tcPr>
            <w:tcW w:w="3181"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253" w:name="uf592942c"/>
            <w:r w:rsidRPr="00A04B46">
              <w:rPr>
                <w:rFonts w:ascii="宋体" w:hAnsi="Times New Roman"/>
                <w:sz w:val="18"/>
                <w:szCs w:val="16"/>
              </w:rPr>
              <w:t>httpDownloadTestingTestFileLength</w:t>
            </w:r>
          </w:p>
        </w:tc>
        <w:tc>
          <w:tcPr>
            <w:tcW w:w="850"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254" w:name="u21117d71"/>
            <w:bookmarkEnd w:id="2253"/>
            <w:r w:rsidRPr="00A04B46">
              <w:rPr>
                <w:rFonts w:ascii="宋体" w:hAnsi="Times New Roman"/>
                <w:sz w:val="18"/>
                <w:szCs w:val="16"/>
              </w:rPr>
              <w:t>Int</w:t>
            </w:r>
          </w:p>
        </w:tc>
        <w:tc>
          <w:tcPr>
            <w:tcW w:w="1370"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255" w:name="u3617c8f9"/>
            <w:bookmarkEnd w:id="2254"/>
            <w:r w:rsidRPr="00A04B46">
              <w:rPr>
                <w:rFonts w:ascii="宋体" w:hAnsi="Times New Roman"/>
                <w:sz w:val="18"/>
                <w:szCs w:val="16"/>
              </w:rPr>
              <w:t>O</w:t>
            </w:r>
          </w:p>
        </w:tc>
        <w:tc>
          <w:tcPr>
            <w:tcW w:w="1166"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256" w:name="u12befb77"/>
            <w:bookmarkEnd w:id="2255"/>
            <w:r w:rsidRPr="00A04B46">
              <w:rPr>
                <w:rFonts w:ascii="宋体" w:hAnsi="Times New Roman"/>
                <w:sz w:val="18"/>
                <w:szCs w:val="16"/>
              </w:rPr>
              <w:t>测试文件长度</w:t>
            </w:r>
          </w:p>
        </w:tc>
        <w:tc>
          <w:tcPr>
            <w:tcW w:w="2415"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257" w:name="u2c2ae755"/>
            <w:bookmarkEnd w:id="2256"/>
            <w:r w:rsidRPr="00A04B46">
              <w:rPr>
                <w:rFonts w:ascii="宋体" w:hAnsi="Times New Roman"/>
                <w:sz w:val="18"/>
                <w:szCs w:val="16"/>
              </w:rPr>
              <w:t>如果为0，按测试时长测试；不为0，去测试时间和测试文件长度耗时最短的为准</w:t>
            </w:r>
          </w:p>
        </w:tc>
        <w:bookmarkEnd w:id="2257"/>
      </w:tr>
      <w:tr w:rsidR="00F405BA" w:rsidRPr="00A04B46" w:rsidTr="0058245B">
        <w:trPr>
          <w:trHeight w:val="495"/>
          <w:tblCellSpacing w:w="0" w:type="dxa"/>
        </w:trPr>
        <w:tc>
          <w:tcPr>
            <w:tcW w:w="3181"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258" w:name="uc105ce77"/>
            <w:r w:rsidRPr="00A04B46">
              <w:rPr>
                <w:rFonts w:ascii="宋体" w:hAnsi="Times New Roman"/>
                <w:sz w:val="18"/>
                <w:szCs w:val="16"/>
              </w:rPr>
              <w:t>httpDownloadTestingThreadNumber</w:t>
            </w:r>
          </w:p>
        </w:tc>
        <w:tc>
          <w:tcPr>
            <w:tcW w:w="850"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259" w:name="u83b5eaa4"/>
            <w:bookmarkEnd w:id="2258"/>
            <w:r w:rsidRPr="00A04B46">
              <w:rPr>
                <w:rFonts w:ascii="宋体" w:hAnsi="Times New Roman"/>
                <w:sz w:val="18"/>
                <w:szCs w:val="16"/>
              </w:rPr>
              <w:t>Int</w:t>
            </w:r>
          </w:p>
        </w:tc>
        <w:tc>
          <w:tcPr>
            <w:tcW w:w="1370"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260" w:name="ud99e5338"/>
            <w:bookmarkEnd w:id="2259"/>
            <w:r w:rsidRPr="00A04B46">
              <w:rPr>
                <w:rFonts w:ascii="宋体" w:hAnsi="Times New Roman"/>
                <w:sz w:val="18"/>
                <w:szCs w:val="16"/>
              </w:rPr>
              <w:t>O</w:t>
            </w:r>
          </w:p>
        </w:tc>
        <w:tc>
          <w:tcPr>
            <w:tcW w:w="1166"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261" w:name="uff632500"/>
            <w:bookmarkEnd w:id="2260"/>
            <w:r w:rsidRPr="00A04B46">
              <w:rPr>
                <w:rFonts w:ascii="宋体" w:hAnsi="Times New Roman"/>
                <w:sz w:val="18"/>
                <w:szCs w:val="16"/>
              </w:rPr>
              <w:t>每个下载文件使用的线程数</w:t>
            </w:r>
          </w:p>
        </w:tc>
        <w:tc>
          <w:tcPr>
            <w:tcW w:w="2415"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360"/>
              <w:rPr>
                <w:sz w:val="18"/>
                <w:szCs w:val="16"/>
              </w:rPr>
            </w:pPr>
            <w:bookmarkStart w:id="2262" w:name="u79ad51c8"/>
            <w:bookmarkEnd w:id="2261"/>
            <w:r w:rsidRPr="00A04B46">
              <w:rPr>
                <w:rFonts w:ascii="宋体" w:hAnsi="Times New Roman"/>
                <w:sz w:val="18"/>
                <w:szCs w:val="16"/>
              </w:rPr>
              <w:t>取值&gt;=4，建议取值为4</w:t>
            </w:r>
          </w:p>
        </w:tc>
        <w:bookmarkEnd w:id="2262"/>
      </w:tr>
    </w:tbl>
    <w:p w:rsidR="00F405BA" w:rsidRPr="00A04B46" w:rsidRDefault="00F405BA" w:rsidP="00F405BA">
      <w:pPr>
        <w:pStyle w:val="6"/>
      </w:pPr>
      <w:bookmarkStart w:id="2263" w:name="u3724aa65"/>
      <w:bookmarkStart w:id="2264" w:name="_Toc130046983"/>
      <w:bookmarkStart w:id="2265" w:name="Chbhg"/>
      <w:bookmarkStart w:id="2266" w:name="_Toc130155497"/>
      <w:bookmarkEnd w:id="2147"/>
      <w:bookmarkEnd w:id="2263"/>
      <w:r w:rsidRPr="00A04B46">
        <w:t>请求示例</w:t>
      </w:r>
      <w:bookmarkEnd w:id="2264"/>
      <w:bookmarkEnd w:id="2266"/>
    </w:p>
    <w:p w:rsidR="00F405BA" w:rsidRPr="00A04B46" w:rsidRDefault="00F405BA" w:rsidP="00F405BA">
      <w:pPr>
        <w:spacing w:beforeLines="100" w:before="312" w:after="50"/>
        <w:ind w:firstLine="480"/>
        <w:rPr>
          <w:rFonts w:ascii="宋体" w:hAnsi="Times New Roman"/>
        </w:rPr>
      </w:pPr>
      <w:bookmarkStart w:id="2267" w:name="ua97d166d"/>
      <w:bookmarkEnd w:id="2265"/>
      <w:r w:rsidRPr="00A04B46">
        <w:rPr>
          <w:rFonts w:ascii="宋体" w:hAnsi="Times New Roman"/>
        </w:rPr>
        <w:t>注意： 所有可选参数都</w:t>
      </w:r>
      <w:r w:rsidRPr="00A04B46">
        <w:rPr>
          <w:rFonts w:ascii="宋体" w:hAnsi="Times New Roman"/>
          <w:b/>
        </w:rPr>
        <w:t>key必须有</w:t>
      </w:r>
      <w:r w:rsidRPr="00A04B46">
        <w:rPr>
          <w:rFonts w:ascii="宋体" w:hAnsi="Times New Roman"/>
        </w:rPr>
        <w:t>，值可以为空字符，示例</w:t>
      </w:r>
    </w:p>
    <w:p w:rsidR="00F405BA" w:rsidRPr="00A04B46" w:rsidRDefault="00F405BA" w:rsidP="00F405BA">
      <w:pPr>
        <w:spacing w:beforeLines="100" w:before="312" w:after="50"/>
        <w:ind w:firstLine="480"/>
      </w:pPr>
      <w:r w:rsidRPr="00A04B46">
        <w:lastRenderedPageBreak/>
        <w:t>{</w:t>
      </w:r>
    </w:p>
    <w:p w:rsidR="00F405BA" w:rsidRPr="00A04B46" w:rsidRDefault="00F405BA" w:rsidP="00F405BA">
      <w:pPr>
        <w:spacing w:beforeLines="100" w:before="312" w:after="50"/>
        <w:ind w:firstLine="480"/>
      </w:pPr>
      <w:r w:rsidRPr="00A04B46">
        <w:t>"PPPOEUser": "w15925436154",</w:t>
      </w:r>
    </w:p>
    <w:p w:rsidR="00F405BA" w:rsidRPr="00A04B46" w:rsidRDefault="00F405BA" w:rsidP="00F405BA">
      <w:pPr>
        <w:spacing w:beforeLines="100" w:before="312" w:after="50"/>
        <w:ind w:firstLine="480"/>
      </w:pPr>
      <w:r w:rsidRPr="00A04B46">
        <w:t>"planNo": "123456",</w:t>
      </w:r>
    </w:p>
    <w:p w:rsidR="00F405BA" w:rsidRPr="00A04B46" w:rsidRDefault="00F405BA" w:rsidP="00F405BA">
      <w:pPr>
        <w:spacing w:beforeLines="100" w:before="312" w:after="50"/>
        <w:ind w:firstLine="480"/>
      </w:pPr>
      <w:r w:rsidRPr="00A04B46">
        <w:t>"areacode": "0871",</w:t>
      </w:r>
    </w:p>
    <w:p w:rsidR="00F405BA" w:rsidRPr="00A04B46" w:rsidRDefault="00F405BA" w:rsidP="00F405BA">
      <w:pPr>
        <w:spacing w:beforeLines="100" w:before="312" w:after="50"/>
        <w:ind w:firstLine="480"/>
      </w:pPr>
      <w:r w:rsidRPr="00A04B46">
        <w:t>"bandwidth": "100",</w:t>
      </w:r>
    </w:p>
    <w:p w:rsidR="00F405BA" w:rsidRPr="00A04B46" w:rsidRDefault="00F405BA" w:rsidP="00F405BA">
      <w:pPr>
        <w:spacing w:beforeLines="100" w:before="312" w:after="50"/>
        <w:ind w:firstLine="480"/>
      </w:pPr>
      <w:r w:rsidRPr="00A04B46">
        <w:t>"httpUpTestingEnable": "TRUE",</w:t>
      </w:r>
    </w:p>
    <w:p w:rsidR="00F405BA" w:rsidRPr="00A04B46" w:rsidRDefault="00F405BA" w:rsidP="00F405BA">
      <w:pPr>
        <w:spacing w:beforeLines="100" w:before="312" w:after="50"/>
        <w:ind w:firstLine="480"/>
      </w:pPr>
      <w:r w:rsidRPr="00A04B46">
        <w:t>"httpUpTestingbDaiKuanTesting": "TRUE",</w:t>
      </w:r>
    </w:p>
    <w:p w:rsidR="00F405BA" w:rsidRPr="00A04B46" w:rsidRDefault="00F405BA" w:rsidP="00F405BA">
      <w:pPr>
        <w:spacing w:beforeLines="100" w:before="312" w:after="50"/>
        <w:ind w:firstLine="480"/>
      </w:pPr>
      <w:r w:rsidRPr="00A04B46">
        <w:t>"httpUpTestingUserAgent": "",</w:t>
      </w:r>
    </w:p>
    <w:p w:rsidR="00F405BA" w:rsidRPr="00A04B46" w:rsidRDefault="00F405BA" w:rsidP="00F405BA">
      <w:pPr>
        <w:spacing w:beforeLines="100" w:before="312" w:after="50"/>
        <w:ind w:firstLine="480"/>
      </w:pPr>
      <w:r w:rsidRPr="00A04B46">
        <w:t>"httpUploadURL": "https://www.baidu.com",</w:t>
      </w:r>
    </w:p>
    <w:p w:rsidR="00F405BA" w:rsidRPr="00A04B46" w:rsidRDefault="00F405BA" w:rsidP="00F405BA">
      <w:pPr>
        <w:spacing w:beforeLines="100" w:before="312" w:after="50"/>
        <w:ind w:firstLine="480"/>
      </w:pPr>
      <w:r w:rsidRPr="00A04B46">
        <w:t>"httpUpTestingPacketSize": "",</w:t>
      </w:r>
    </w:p>
    <w:p w:rsidR="00F405BA" w:rsidRPr="00A04B46" w:rsidRDefault="00F405BA" w:rsidP="00F405BA">
      <w:pPr>
        <w:spacing w:beforeLines="100" w:before="312" w:after="50"/>
        <w:ind w:firstLine="480"/>
      </w:pPr>
      <w:r w:rsidRPr="00A04B46">
        <w:t>"httpUpTestingtestDuration": "",</w:t>
      </w:r>
    </w:p>
    <w:p w:rsidR="00F405BA" w:rsidRPr="00A04B46" w:rsidRDefault="00F405BA" w:rsidP="00F405BA">
      <w:pPr>
        <w:spacing w:beforeLines="100" w:before="312" w:after="50"/>
        <w:ind w:firstLine="480"/>
      </w:pPr>
      <w:r w:rsidRPr="00A04B46">
        <w:t>"httpUpTestingTestFileLength": "",</w:t>
      </w:r>
    </w:p>
    <w:p w:rsidR="00F405BA" w:rsidRPr="00A04B46" w:rsidRDefault="00F405BA" w:rsidP="00F405BA">
      <w:pPr>
        <w:spacing w:beforeLines="100" w:before="312" w:after="50"/>
        <w:ind w:firstLine="480"/>
      </w:pPr>
      <w:r w:rsidRPr="00A04B46">
        <w:t>"httpUpTestingThreadNumber": "",</w:t>
      </w:r>
    </w:p>
    <w:p w:rsidR="00F405BA" w:rsidRPr="00A04B46" w:rsidRDefault="00F405BA" w:rsidP="00F405BA">
      <w:pPr>
        <w:spacing w:beforeLines="100" w:before="312" w:after="50"/>
        <w:ind w:firstLine="480"/>
      </w:pPr>
      <w:r w:rsidRPr="00A04B46">
        <w:t>"httpDownloadTestingEnable": "TRUE",</w:t>
      </w:r>
    </w:p>
    <w:p w:rsidR="00F405BA" w:rsidRPr="00A04B46" w:rsidRDefault="00F405BA" w:rsidP="00F405BA">
      <w:pPr>
        <w:spacing w:beforeLines="100" w:before="312" w:after="50"/>
        <w:ind w:firstLine="480"/>
      </w:pPr>
      <w:r w:rsidRPr="00A04B46">
        <w:t>"httpDownloadTestingbDaiKuanTesting": "TRUE",</w:t>
      </w:r>
    </w:p>
    <w:p w:rsidR="00F405BA" w:rsidRPr="00A04B46" w:rsidRDefault="00F405BA" w:rsidP="00F405BA">
      <w:pPr>
        <w:spacing w:beforeLines="100" w:before="312" w:after="50"/>
        <w:ind w:firstLine="480"/>
      </w:pPr>
      <w:r w:rsidRPr="00A04B46">
        <w:t>"httpDownloadTestingUserAgent": "",</w:t>
      </w:r>
    </w:p>
    <w:p w:rsidR="00F405BA" w:rsidRPr="00A04B46" w:rsidRDefault="00F405BA" w:rsidP="00F405BA">
      <w:pPr>
        <w:spacing w:beforeLines="100" w:before="312" w:after="50"/>
        <w:ind w:firstLine="480"/>
      </w:pPr>
      <w:r w:rsidRPr="00A04B46">
        <w:t>"httpDownloadURL": "https://www.baidu.com",</w:t>
      </w:r>
    </w:p>
    <w:p w:rsidR="00F405BA" w:rsidRPr="00A04B46" w:rsidRDefault="00F405BA" w:rsidP="00F405BA">
      <w:pPr>
        <w:spacing w:beforeLines="100" w:before="312" w:after="50"/>
        <w:ind w:firstLine="480"/>
      </w:pPr>
      <w:r w:rsidRPr="00A04B46">
        <w:lastRenderedPageBreak/>
        <w:t>"httpDownloadTestingPacketSize": "",</w:t>
      </w:r>
    </w:p>
    <w:p w:rsidR="00F405BA" w:rsidRPr="00A04B46" w:rsidRDefault="00F405BA" w:rsidP="00F405BA">
      <w:pPr>
        <w:spacing w:beforeLines="100" w:before="312" w:after="50"/>
        <w:ind w:firstLine="480"/>
      </w:pPr>
      <w:r w:rsidRPr="00A04B46">
        <w:t>"httpDownloadTestingtestDuration": "",</w:t>
      </w:r>
    </w:p>
    <w:p w:rsidR="00F405BA" w:rsidRPr="00A04B46" w:rsidRDefault="00F405BA" w:rsidP="00F405BA">
      <w:pPr>
        <w:spacing w:beforeLines="100" w:before="312" w:after="50"/>
        <w:ind w:firstLine="480"/>
      </w:pPr>
      <w:r w:rsidRPr="00A04B46">
        <w:t>"httpDownloadTestingTestFileLength": "",</w:t>
      </w:r>
    </w:p>
    <w:p w:rsidR="00F405BA" w:rsidRPr="00A04B46" w:rsidRDefault="00F405BA" w:rsidP="00F405BA">
      <w:pPr>
        <w:spacing w:beforeLines="100" w:before="312" w:after="50"/>
        <w:ind w:firstLine="480"/>
      </w:pPr>
      <w:r w:rsidRPr="00A04B46">
        <w:t>"httpDownloadTestingThreadNumber": "",</w:t>
      </w:r>
    </w:p>
    <w:p w:rsidR="00F405BA" w:rsidRPr="00A04B46" w:rsidRDefault="00F405BA" w:rsidP="00F405BA">
      <w:pPr>
        <w:spacing w:beforeLines="100" w:before="312" w:after="50"/>
        <w:ind w:firstLine="480"/>
      </w:pPr>
      <w:r w:rsidRPr="00A04B46">
        <w:t>"type": 5</w:t>
      </w:r>
    </w:p>
    <w:p w:rsidR="00F405BA" w:rsidRPr="00A04B46" w:rsidRDefault="00F405BA" w:rsidP="00F405BA">
      <w:pPr>
        <w:spacing w:beforeLines="100" w:before="312" w:after="50"/>
        <w:ind w:firstLine="480"/>
      </w:pPr>
      <w:r w:rsidRPr="00A04B46">
        <w:t>}</w:t>
      </w:r>
    </w:p>
    <w:p w:rsidR="00F405BA" w:rsidRPr="00A04B46" w:rsidRDefault="00F405BA" w:rsidP="00F405BA">
      <w:pPr>
        <w:pStyle w:val="7"/>
      </w:pPr>
      <w:bookmarkStart w:id="2268" w:name="uac67995b"/>
      <w:bookmarkStart w:id="2269" w:name="_Toc130046984"/>
      <w:bookmarkStart w:id="2270" w:name="qSxmw"/>
      <w:bookmarkStart w:id="2271" w:name="_Toc130155498"/>
      <w:bookmarkEnd w:id="2267"/>
      <w:bookmarkEnd w:id="2268"/>
      <w:r w:rsidRPr="00A04B46">
        <w:rPr>
          <w:rFonts w:hAnsi="Times New Roman"/>
        </w:rPr>
        <w:t>界面字段参考输入</w:t>
      </w:r>
      <w:bookmarkEnd w:id="2269"/>
      <w:bookmarkEnd w:id="2271"/>
    </w:p>
    <w:p w:rsidR="00F405BA" w:rsidRPr="00A04B46" w:rsidRDefault="00F405BA" w:rsidP="00F405BA">
      <w:pPr>
        <w:spacing w:beforeLines="100" w:before="312" w:after="50"/>
        <w:ind w:firstLine="480"/>
      </w:pPr>
      <w:bookmarkStart w:id="2272" w:name="u5f4b4e1e"/>
      <w:bookmarkEnd w:id="2270"/>
      <w:r w:rsidRPr="00A04B46">
        <w:rPr>
          <w:rFonts w:ascii="宋体" w:hAnsi="Times New Roman"/>
        </w:rPr>
        <w:t>上网账号（PPPOEUser）：</w:t>
      </w:r>
    </w:p>
    <w:p w:rsidR="00F405BA" w:rsidRPr="00A04B46" w:rsidRDefault="00F405BA" w:rsidP="00F405BA">
      <w:pPr>
        <w:spacing w:beforeLines="100" w:before="312" w:after="50"/>
        <w:ind w:firstLine="480"/>
      </w:pPr>
      <w:bookmarkStart w:id="2273" w:name="ub01540fe"/>
      <w:bookmarkEnd w:id="2272"/>
      <w:r w:rsidRPr="00A04B46">
        <w:rPr>
          <w:rFonts w:ascii="宋体" w:hAnsi="Times New Roman"/>
        </w:rPr>
        <w:t>工单编号（planNo）：</w:t>
      </w:r>
    </w:p>
    <w:p w:rsidR="00F405BA" w:rsidRPr="00A04B46" w:rsidRDefault="00F405BA" w:rsidP="00F405BA">
      <w:pPr>
        <w:spacing w:beforeLines="100" w:before="312" w:after="50"/>
        <w:ind w:firstLine="480"/>
      </w:pPr>
      <w:bookmarkStart w:id="2274" w:name="u7b9dc99b"/>
      <w:bookmarkEnd w:id="2273"/>
      <w:r w:rsidRPr="00A04B46">
        <w:rPr>
          <w:rFonts w:ascii="宋体" w:hAnsi="Times New Roman"/>
        </w:rPr>
        <w:t>带宽（bandwidth）：</w:t>
      </w:r>
    </w:p>
    <w:p w:rsidR="00F405BA" w:rsidRPr="00A04B46" w:rsidRDefault="00F405BA" w:rsidP="00F405BA">
      <w:pPr>
        <w:spacing w:beforeLines="100" w:before="312" w:after="50"/>
        <w:ind w:firstLine="480"/>
      </w:pPr>
      <w:bookmarkStart w:id="2275" w:name="u3ba8c7f4"/>
      <w:bookmarkEnd w:id="2274"/>
      <w:r w:rsidRPr="00A04B46">
        <w:rPr>
          <w:rFonts w:ascii="宋体" w:hAnsi="Times New Roman"/>
        </w:rPr>
        <w:t>地市（areacode）： 0871 默认</w:t>
      </w:r>
    </w:p>
    <w:p w:rsidR="00F405BA" w:rsidRPr="00A04B46" w:rsidRDefault="00F405BA" w:rsidP="00F405BA">
      <w:pPr>
        <w:spacing w:beforeLines="100" w:before="312" w:after="50"/>
        <w:ind w:firstLine="480"/>
      </w:pPr>
      <w:bookmarkStart w:id="2276" w:name="ua2af4464"/>
      <w:bookmarkEnd w:id="2275"/>
      <w:r w:rsidRPr="00A04B46">
        <w:rPr>
          <w:rFonts w:ascii="宋体" w:hAnsi="Times New Roman"/>
        </w:rPr>
        <w:t xml:space="preserve">HTTP上传文件的URL列表（httpUploadURL）： </w:t>
      </w:r>
    </w:p>
    <w:p w:rsidR="00F405BA" w:rsidRPr="00A04B46" w:rsidRDefault="00F405BA" w:rsidP="00F405BA">
      <w:pPr>
        <w:spacing w:beforeLines="100" w:before="312" w:after="50"/>
        <w:ind w:firstLine="480"/>
      </w:pPr>
      <w:bookmarkStart w:id="2277" w:name="ufb8accdb"/>
      <w:bookmarkEnd w:id="2276"/>
      <w:r w:rsidRPr="00A04B46">
        <w:rPr>
          <w:rFonts w:ascii="宋体" w:hAnsi="Times New Roman"/>
        </w:rPr>
        <w:t>HTTP下载文件的URL列表（httpDownloadURL）：</w:t>
      </w:r>
    </w:p>
    <w:p w:rsidR="00F405BA" w:rsidRPr="00A04B46" w:rsidRDefault="00F405BA" w:rsidP="00F405BA">
      <w:pPr>
        <w:spacing w:beforeLines="100" w:before="312" w:after="50"/>
        <w:ind w:firstLine="480"/>
      </w:pPr>
      <w:bookmarkStart w:id="2278" w:name="u7b66bc79"/>
      <w:bookmarkStart w:id="2279" w:name="u3a3c5a4d"/>
      <w:bookmarkStart w:id="2280" w:name="ud9faa061"/>
      <w:bookmarkStart w:id="2281" w:name="ub28e59ce"/>
      <w:bookmarkStart w:id="2282" w:name="u4405c4f0"/>
      <w:bookmarkEnd w:id="2277"/>
      <w:bookmarkEnd w:id="2278"/>
      <w:bookmarkEnd w:id="2279"/>
      <w:bookmarkEnd w:id="2280"/>
      <w:bookmarkEnd w:id="2281"/>
      <w:r w:rsidRPr="00A04B46">
        <w:rPr>
          <w:rFonts w:ascii="宋体" w:hAnsi="Times New Roman"/>
        </w:rPr>
        <w:t>测试宽带账号：</w:t>
      </w:r>
    </w:p>
    <w:p w:rsidR="00F405BA" w:rsidRPr="00A04B46" w:rsidRDefault="00F405BA" w:rsidP="00F405BA">
      <w:pPr>
        <w:spacing w:beforeLines="100" w:before="312" w:after="50"/>
        <w:ind w:firstLine="480"/>
      </w:pPr>
      <w:bookmarkStart w:id="2283" w:name="ud600046a"/>
      <w:bookmarkEnd w:id="2282"/>
      <w:r w:rsidRPr="00A04B46">
        <w:rPr>
          <w:rFonts w:ascii="宋体" w:hAnsi="Times New Roman"/>
        </w:rPr>
        <w:t>w18787059812</w:t>
      </w:r>
    </w:p>
    <w:p w:rsidR="00F405BA" w:rsidRPr="00A04B46" w:rsidRDefault="00F405BA" w:rsidP="00F405BA">
      <w:pPr>
        <w:spacing w:beforeLines="100" w:before="312" w:after="50"/>
        <w:ind w:firstLine="480"/>
      </w:pPr>
      <w:bookmarkStart w:id="2284" w:name="uf078588e"/>
      <w:bookmarkEnd w:id="2283"/>
      <w:r w:rsidRPr="00A04B46">
        <w:rPr>
          <w:rFonts w:ascii="宋体" w:hAnsi="Times New Roman"/>
        </w:rPr>
        <w:t>w13759073293</w:t>
      </w:r>
    </w:p>
    <w:p w:rsidR="00F405BA" w:rsidRPr="00A04B46" w:rsidRDefault="00F405BA" w:rsidP="00F405BA">
      <w:pPr>
        <w:spacing w:beforeLines="100" w:before="312" w:after="50"/>
        <w:ind w:firstLine="480"/>
      </w:pPr>
      <w:bookmarkStart w:id="2285" w:name="u15d39808"/>
      <w:bookmarkEnd w:id="2284"/>
      <w:r w:rsidRPr="00A04B46">
        <w:rPr>
          <w:rFonts w:ascii="宋体" w:hAnsi="Times New Roman"/>
        </w:rPr>
        <w:t>w15240852251</w:t>
      </w:r>
    </w:p>
    <w:p w:rsidR="00F405BA" w:rsidRPr="00A04B46" w:rsidRDefault="00F405BA" w:rsidP="00F405BA">
      <w:pPr>
        <w:spacing w:beforeLines="100" w:before="312" w:after="50"/>
        <w:ind w:firstLine="480"/>
      </w:pPr>
      <w:bookmarkStart w:id="2286" w:name="udee58ca9"/>
      <w:bookmarkEnd w:id="2285"/>
      <w:r w:rsidRPr="00A04B46">
        <w:rPr>
          <w:rFonts w:ascii="宋体" w:hAnsi="Times New Roman"/>
        </w:rPr>
        <w:lastRenderedPageBreak/>
        <w:t>w15925436154</w:t>
      </w:r>
    </w:p>
    <w:p w:rsidR="00F405BA" w:rsidRPr="00A04B46" w:rsidRDefault="00F405BA" w:rsidP="00F405BA">
      <w:pPr>
        <w:spacing w:beforeLines="100" w:before="312" w:after="50"/>
        <w:ind w:firstLine="480"/>
      </w:pPr>
      <w:bookmarkStart w:id="2287" w:name="u694cbe00"/>
      <w:bookmarkEnd w:id="2286"/>
      <w:r w:rsidRPr="00A04B46">
        <w:rPr>
          <w:rFonts w:ascii="宋体" w:hAnsi="Times New Roman"/>
        </w:rPr>
        <w:t>w15925150707</w:t>
      </w:r>
    </w:p>
    <w:p w:rsidR="00F405BA" w:rsidRPr="00A04B46" w:rsidRDefault="00F405BA" w:rsidP="00F405BA">
      <w:pPr>
        <w:spacing w:beforeLines="100" w:before="312" w:after="50"/>
        <w:ind w:firstLine="480"/>
      </w:pPr>
      <w:bookmarkStart w:id="2288" w:name="u996bacce"/>
      <w:bookmarkEnd w:id="2287"/>
      <w:r w:rsidRPr="00A04B46">
        <w:rPr>
          <w:rFonts w:ascii="宋体" w:hAnsi="Times New Roman"/>
        </w:rPr>
        <w:t>w13577389924</w:t>
      </w:r>
    </w:p>
    <w:p w:rsidR="00F405BA" w:rsidRPr="00A04B46" w:rsidRDefault="00F405BA" w:rsidP="00F405BA">
      <w:pPr>
        <w:spacing w:beforeLines="100" w:before="312" w:after="50"/>
        <w:ind w:firstLine="480"/>
      </w:pPr>
      <w:bookmarkStart w:id="2289" w:name="u42b25d73"/>
      <w:bookmarkEnd w:id="2288"/>
      <w:r w:rsidRPr="00A04B46">
        <w:rPr>
          <w:rFonts w:ascii="宋体" w:hAnsi="Times New Roman"/>
        </w:rPr>
        <w:t>w13698773162</w:t>
      </w:r>
    </w:p>
    <w:p w:rsidR="00F405BA" w:rsidRPr="00A04B46" w:rsidRDefault="00F405BA" w:rsidP="00F405BA">
      <w:pPr>
        <w:pStyle w:val="6"/>
      </w:pPr>
      <w:bookmarkStart w:id="2290" w:name="_Toc130046985"/>
      <w:bookmarkStart w:id="2291" w:name="Tl2hx"/>
      <w:bookmarkStart w:id="2292" w:name="_Toc130155499"/>
      <w:bookmarkEnd w:id="2289"/>
      <w:r w:rsidRPr="00A04B46">
        <w:t>成功响应</w:t>
      </w:r>
      <w:bookmarkEnd w:id="2290"/>
      <w:bookmarkEnd w:id="2292"/>
    </w:p>
    <w:p w:rsidR="00F405BA" w:rsidRPr="00A04B46" w:rsidRDefault="00F405BA" w:rsidP="00F405BA">
      <w:pPr>
        <w:spacing w:beforeLines="100" w:before="312" w:after="50"/>
        <w:ind w:firstLine="482"/>
      </w:pPr>
      <w:bookmarkStart w:id="2293" w:name="u8602ca96"/>
      <w:bookmarkEnd w:id="2291"/>
      <w:r w:rsidRPr="00A04B46">
        <w:rPr>
          <w:rFonts w:ascii="宋体" w:hAnsi="Times New Roman"/>
          <w:b/>
        </w:rPr>
        <w:t>条件</w:t>
      </w:r>
      <w:r w:rsidRPr="00A04B46">
        <w:rPr>
          <w:rFonts w:ascii="宋体" w:hAnsi="Times New Roman"/>
        </w:rPr>
        <w:t>：请求参数合法</w:t>
      </w:r>
    </w:p>
    <w:p w:rsidR="00F405BA" w:rsidRPr="00A04B46" w:rsidRDefault="00F405BA" w:rsidP="00F405BA">
      <w:pPr>
        <w:spacing w:beforeLines="100" w:before="312" w:after="50"/>
        <w:ind w:firstLine="482"/>
      </w:pPr>
      <w:bookmarkStart w:id="2294" w:name="u5291136d"/>
      <w:bookmarkEnd w:id="2293"/>
      <w:r w:rsidRPr="00A04B46">
        <w:rPr>
          <w:rFonts w:ascii="宋体" w:hAnsi="Times New Roman"/>
          <w:b/>
        </w:rPr>
        <w:t>状态码：</w:t>
      </w:r>
      <w:r w:rsidRPr="00A04B46">
        <w:rPr>
          <w:rFonts w:ascii="宋体" w:hAnsi="Courier New"/>
        </w:rPr>
        <w:t>1000 OK</w:t>
      </w:r>
    </w:p>
    <w:p w:rsidR="00F405BA" w:rsidRPr="00A04B46" w:rsidRDefault="00F405BA" w:rsidP="00F405BA">
      <w:pPr>
        <w:spacing w:beforeLines="100" w:before="312" w:after="50"/>
        <w:ind w:firstLine="482"/>
      </w:pPr>
      <w:bookmarkStart w:id="2295" w:name="ue41c78c1"/>
      <w:bookmarkEnd w:id="2294"/>
      <w:r w:rsidRPr="00A04B46">
        <w:rPr>
          <w:rFonts w:ascii="宋体" w:hAnsi="Times New Roman"/>
          <w:b/>
        </w:rPr>
        <w:t>响应示例</w:t>
      </w:r>
      <w:r w:rsidRPr="00A04B46">
        <w:rPr>
          <w:rFonts w:ascii="宋体" w:hAnsi="Times New Roman"/>
        </w:rPr>
        <w:t>：响应会将测速信息数据返回</w:t>
      </w:r>
    </w:p>
    <w:p w:rsidR="00F405BA" w:rsidRPr="00A04B46" w:rsidRDefault="00F405BA" w:rsidP="00F405BA">
      <w:pPr>
        <w:pStyle w:val="7"/>
      </w:pPr>
      <w:bookmarkStart w:id="2296" w:name="u0366da83"/>
      <w:bookmarkStart w:id="2297" w:name="_Toc130046986"/>
      <w:bookmarkStart w:id="2298" w:name="cmFDJ"/>
      <w:bookmarkStart w:id="2299" w:name="_Toc130155500"/>
      <w:bookmarkEnd w:id="2295"/>
      <w:bookmarkEnd w:id="2296"/>
      <w:r w:rsidRPr="00A04B46">
        <w:rPr>
          <w:rFonts w:hAnsi="Times New Roman"/>
        </w:rPr>
        <w:t>任务下发成功信息</w:t>
      </w:r>
      <w:bookmarkEnd w:id="2297"/>
      <w:bookmarkEnd w:id="2299"/>
    </w:p>
    <w:p w:rsidR="00F405BA" w:rsidRPr="00A04B46" w:rsidRDefault="00F405BA" w:rsidP="00F405BA">
      <w:pPr>
        <w:pStyle w:val="Style23"/>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spacing w:beforeLines="100" w:before="312" w:after="50" w:line="360" w:lineRule="auto"/>
        <w:ind w:left="1440" w:firstLine="400"/>
      </w:pPr>
      <w:bookmarkStart w:id="2300" w:name="u6850d64e"/>
      <w:bookmarkStart w:id="2301" w:name="ksqzE"/>
      <w:bookmarkEnd w:id="2298"/>
      <w:bookmarkEnd w:id="2300"/>
      <w:r w:rsidRPr="00A04B46">
        <w:rPr>
          <w:rFonts w:ascii="宋体" w:eastAsia="宋体" w:hAnsi="Courier New"/>
          <w:sz w:val="20"/>
        </w:rPr>
        <w:t>{</w:t>
      </w:r>
      <w:r w:rsidRPr="00A04B46">
        <w:rPr>
          <w:rFonts w:ascii="宋体" w:eastAsia="宋体" w:hAnsi="Courier New"/>
          <w:sz w:val="20"/>
        </w:rPr>
        <w:br/>
        <w:t xml:space="preserve">    "resultCode": 1000,</w:t>
      </w:r>
      <w:r w:rsidRPr="00A04B46">
        <w:rPr>
          <w:rFonts w:ascii="宋体" w:eastAsia="宋体" w:hAnsi="Courier New"/>
          <w:sz w:val="20"/>
        </w:rPr>
        <w:br/>
        <w:t xml:space="preserve">    "resultMsg": "操作成功",</w:t>
      </w:r>
      <w:r w:rsidRPr="00A04B46">
        <w:rPr>
          <w:rFonts w:ascii="宋体" w:eastAsia="宋体" w:hAnsi="Courier New"/>
          <w:sz w:val="20"/>
        </w:rPr>
        <w:br/>
        <w:t xml:space="preserve">    "resultData": {</w:t>
      </w:r>
      <w:r w:rsidRPr="00A04B46">
        <w:rPr>
          <w:rFonts w:ascii="宋体" w:eastAsia="宋体" w:hAnsi="Courier New"/>
          <w:sz w:val="20"/>
        </w:rPr>
        <w:br/>
        <w:t xml:space="preserve">        "taskId":1587546890,</w:t>
      </w:r>
      <w:r w:rsidRPr="00A04B46">
        <w:rPr>
          <w:rFonts w:ascii="宋体" w:eastAsia="宋体" w:hAnsi="Courier New"/>
          <w:sz w:val="20"/>
        </w:rPr>
        <w:br/>
        <w:t xml:space="preserve">        "planNo":"A234"</w:t>
      </w:r>
      <w:r w:rsidRPr="00A04B46">
        <w:rPr>
          <w:rFonts w:ascii="宋体" w:eastAsia="宋体" w:hAnsi="Courier New"/>
          <w:sz w:val="20"/>
        </w:rPr>
        <w:br/>
        <w:t xml:space="preserve">    }</w:t>
      </w:r>
      <w:r w:rsidRPr="00A04B46">
        <w:rPr>
          <w:rFonts w:ascii="宋体" w:eastAsia="宋体" w:hAnsi="Courier New"/>
          <w:sz w:val="20"/>
        </w:rPr>
        <w:br/>
        <w:t>}</w:t>
      </w:r>
      <w:r w:rsidRPr="00A04B46">
        <w:rPr>
          <w:rFonts w:ascii="宋体" w:eastAsia="宋体" w:hAnsi="Courier New"/>
          <w:sz w:val="20"/>
        </w:rPr>
        <w:br/>
      </w:r>
    </w:p>
    <w:p w:rsidR="00F405BA" w:rsidRPr="00A04B46" w:rsidRDefault="00F405BA" w:rsidP="00F405BA">
      <w:pPr>
        <w:pStyle w:val="6"/>
      </w:pPr>
      <w:bookmarkStart w:id="2302" w:name="uba62edd9"/>
      <w:bookmarkStart w:id="2303" w:name="_Toc130046987"/>
      <w:bookmarkStart w:id="2304" w:name="R2G6z"/>
      <w:bookmarkStart w:id="2305" w:name="_Toc130155501"/>
      <w:bookmarkEnd w:id="2301"/>
      <w:bookmarkEnd w:id="2302"/>
      <w:r w:rsidRPr="00A04B46">
        <w:t>错误响应</w:t>
      </w:r>
      <w:bookmarkEnd w:id="2303"/>
      <w:bookmarkEnd w:id="2305"/>
    </w:p>
    <w:p w:rsidR="00F405BA" w:rsidRPr="00A04B46" w:rsidRDefault="00F405BA" w:rsidP="00F405BA">
      <w:pPr>
        <w:spacing w:beforeLines="100" w:before="312" w:after="50"/>
        <w:ind w:firstLine="482"/>
      </w:pPr>
      <w:bookmarkStart w:id="2306" w:name="u5e362eeb"/>
      <w:bookmarkStart w:id="2307" w:name="ud4e19e01"/>
      <w:bookmarkEnd w:id="2304"/>
      <w:bookmarkEnd w:id="2306"/>
      <w:r w:rsidRPr="00A04B46">
        <w:rPr>
          <w:rFonts w:ascii="宋体" w:hAnsi="Times New Roman"/>
          <w:b/>
        </w:rPr>
        <w:t>状态码</w:t>
      </w:r>
      <w:r w:rsidRPr="00A04B46">
        <w:rPr>
          <w:rFonts w:ascii="宋体" w:hAnsi="Times New Roman"/>
        </w:rPr>
        <w:t>：</w:t>
      </w:r>
      <w:r w:rsidRPr="00A04B46">
        <w:rPr>
          <w:rFonts w:ascii="宋体" w:hAnsi="Courier New"/>
        </w:rPr>
        <w:t>2021 500 BAD REQUEST</w:t>
      </w:r>
    </w:p>
    <w:p w:rsidR="00F405BA" w:rsidRPr="00A04B46" w:rsidRDefault="00F405BA" w:rsidP="00F405BA">
      <w:pPr>
        <w:spacing w:beforeLines="100" w:before="312" w:after="50"/>
        <w:ind w:firstLine="480"/>
      </w:pPr>
      <w:bookmarkStart w:id="2308" w:name="u0fdf6dd0"/>
      <w:bookmarkEnd w:id="2307"/>
      <w:r w:rsidRPr="00A04B46">
        <w:rPr>
          <w:rFonts w:ascii="宋体" w:hAnsi="Times New Roman"/>
        </w:rPr>
        <w:t>响应示例:</w:t>
      </w:r>
    </w:p>
    <w:p w:rsidR="00F405BA" w:rsidRPr="00A04B46" w:rsidRDefault="00F405BA" w:rsidP="00F405BA">
      <w:pPr>
        <w:pStyle w:val="Style23"/>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spacing w:beforeLines="100" w:before="312" w:after="50" w:line="360" w:lineRule="auto"/>
        <w:ind w:left="1440" w:firstLine="400"/>
        <w:rPr>
          <w:lang w:eastAsia="zh-CN"/>
        </w:rPr>
      </w:pPr>
      <w:bookmarkStart w:id="2309" w:name="r7yM4"/>
      <w:bookmarkEnd w:id="2308"/>
      <w:r w:rsidRPr="00A04B46">
        <w:rPr>
          <w:rFonts w:ascii="宋体" w:eastAsia="宋体" w:hAnsi="Courier New"/>
          <w:sz w:val="20"/>
          <w:lang w:eastAsia="zh-CN"/>
        </w:rPr>
        <w:lastRenderedPageBreak/>
        <w:t>{</w:t>
      </w:r>
      <w:r w:rsidRPr="00A04B46">
        <w:rPr>
          <w:rFonts w:ascii="宋体" w:eastAsia="宋体" w:hAnsi="Courier New"/>
          <w:sz w:val="20"/>
          <w:lang w:eastAsia="zh-CN"/>
        </w:rPr>
        <w:br/>
        <w:t xml:space="preserve">    "resultCode": 2021,</w:t>
      </w:r>
      <w:r w:rsidRPr="00A04B46">
        <w:rPr>
          <w:rFonts w:ascii="宋体" w:eastAsia="宋体" w:hAnsi="Courier New"/>
          <w:sz w:val="20"/>
          <w:lang w:eastAsia="zh-CN"/>
        </w:rPr>
        <w:br/>
        <w:t xml:space="preserve">    "resultMsg": "异常响应码:7005,提示信息,调用软探针测速接口时传参错误:反馈问题给当前测速调度发起平台",</w:t>
      </w:r>
      <w:r w:rsidRPr="00A04B46">
        <w:rPr>
          <w:rFonts w:ascii="宋体" w:eastAsia="宋体" w:hAnsi="Courier New"/>
          <w:sz w:val="20"/>
          <w:lang w:eastAsia="zh-CN"/>
        </w:rPr>
        <w:br/>
        <w:t xml:space="preserve">    "resultData": {}</w:t>
      </w:r>
      <w:r w:rsidRPr="00A04B46">
        <w:rPr>
          <w:rFonts w:ascii="宋体" w:eastAsia="宋体" w:hAnsi="Courier New"/>
          <w:sz w:val="20"/>
          <w:lang w:eastAsia="zh-CN"/>
        </w:rPr>
        <w:br/>
        <w:t>}</w:t>
      </w:r>
      <w:r w:rsidRPr="00A04B46">
        <w:rPr>
          <w:rFonts w:ascii="宋体" w:eastAsia="宋体" w:hAnsi="Courier New"/>
          <w:sz w:val="20"/>
          <w:lang w:eastAsia="zh-CN"/>
        </w:rPr>
        <w:br/>
      </w:r>
      <w:bookmarkStart w:id="2310" w:name="u71bae028"/>
      <w:bookmarkStart w:id="2311" w:name="ua686e8e9"/>
      <w:bookmarkStart w:id="2312" w:name="VEAFZ"/>
      <w:bookmarkEnd w:id="2309"/>
      <w:bookmarkEnd w:id="2310"/>
      <w:bookmarkEnd w:id="2311"/>
    </w:p>
    <w:p w:rsidR="00F405BA" w:rsidRPr="00A04B46" w:rsidRDefault="00F405BA" w:rsidP="00F405BA">
      <w:pPr>
        <w:pStyle w:val="5"/>
      </w:pPr>
      <w:bookmarkStart w:id="2313" w:name="_Toc129957977"/>
      <w:bookmarkStart w:id="2314" w:name="_Toc130046988"/>
      <w:bookmarkStart w:id="2315" w:name="_Toc130155502"/>
      <w:r w:rsidRPr="00A04B46">
        <w:t>APP测速结果查询</w:t>
      </w:r>
      <w:bookmarkEnd w:id="2313"/>
      <w:r>
        <w:rPr>
          <w:rFonts w:hint="eastAsia"/>
        </w:rPr>
        <w:t>接口</w:t>
      </w:r>
      <w:bookmarkEnd w:id="2314"/>
      <w:bookmarkEnd w:id="2315"/>
    </w:p>
    <w:p w:rsidR="00F405BA" w:rsidRPr="00A04B46" w:rsidRDefault="00F405BA" w:rsidP="00F405BA">
      <w:pPr>
        <w:spacing w:beforeLines="100" w:before="312" w:after="50"/>
        <w:ind w:firstLine="482"/>
      </w:pPr>
      <w:bookmarkStart w:id="2316" w:name="ubbd3418e"/>
      <w:bookmarkStart w:id="2317" w:name="u82dbd5f7"/>
      <w:bookmarkEnd w:id="2316"/>
      <w:r w:rsidRPr="00A04B46">
        <w:rPr>
          <w:rFonts w:ascii="宋体" w:hAnsi="Times New Roman"/>
          <w:b/>
          <w:color w:val="000000"/>
        </w:rPr>
        <w:t>接口地址</w:t>
      </w:r>
      <w:r w:rsidRPr="00A04B46">
        <w:rPr>
          <w:rFonts w:ascii="宋体" w:hAnsi="Times New Roman"/>
          <w:color w:val="000000"/>
        </w:rPr>
        <w:t>:</w:t>
      </w:r>
      <w:r w:rsidRPr="00A04B46">
        <w:rPr>
          <w:rFonts w:ascii="宋体" w:hAnsi="Times New Roman" w:hint="eastAsia"/>
          <w:color w:val="000000"/>
        </w:rPr>
        <w:t>http://IP:PORT/prodPro-api</w:t>
      </w:r>
      <w:r w:rsidRPr="00A04B46">
        <w:rPr>
          <w:rFonts w:ascii="宋体" w:hAnsi="Courier New"/>
          <w:color w:val="000000"/>
        </w:rPr>
        <w:t>/app/getCs</w:t>
      </w:r>
    </w:p>
    <w:p w:rsidR="00F405BA" w:rsidRPr="00A04B46" w:rsidRDefault="00F405BA" w:rsidP="00F405BA">
      <w:pPr>
        <w:spacing w:beforeLines="100" w:before="312" w:after="50"/>
        <w:ind w:firstLine="482"/>
      </w:pPr>
      <w:bookmarkStart w:id="2318" w:name="ue0980e75"/>
      <w:bookmarkEnd w:id="2317"/>
      <w:r w:rsidRPr="00A04B46">
        <w:rPr>
          <w:rFonts w:ascii="宋体" w:hAnsi="Times New Roman"/>
          <w:b/>
          <w:color w:val="000000"/>
        </w:rPr>
        <w:t>请求方式</w:t>
      </w:r>
      <w:r w:rsidRPr="00A04B46">
        <w:rPr>
          <w:rFonts w:ascii="宋体" w:hAnsi="Times New Roman"/>
          <w:color w:val="000000"/>
        </w:rPr>
        <w:t>:</w:t>
      </w:r>
      <w:r w:rsidRPr="00A04B46">
        <w:rPr>
          <w:rFonts w:ascii="宋体" w:hAnsi="Courier New"/>
          <w:color w:val="000000"/>
        </w:rPr>
        <w:t>POST</w:t>
      </w:r>
    </w:p>
    <w:p w:rsidR="00F405BA" w:rsidRPr="00A04B46" w:rsidRDefault="00F405BA" w:rsidP="00F405BA">
      <w:pPr>
        <w:spacing w:beforeLines="100" w:before="312" w:after="50"/>
        <w:ind w:firstLine="482"/>
      </w:pPr>
      <w:bookmarkStart w:id="2319" w:name="ufe403dfe"/>
      <w:bookmarkEnd w:id="2318"/>
      <w:r w:rsidRPr="00A04B46">
        <w:rPr>
          <w:rFonts w:ascii="宋体" w:hAnsi="Times New Roman"/>
          <w:b/>
          <w:color w:val="000000"/>
        </w:rPr>
        <w:t>请求数据类型</w:t>
      </w:r>
      <w:r w:rsidRPr="00A04B46">
        <w:rPr>
          <w:rFonts w:ascii="宋体" w:hAnsi="Times New Roman"/>
          <w:color w:val="000000"/>
        </w:rPr>
        <w:t>:</w:t>
      </w:r>
      <w:r w:rsidRPr="00A04B46">
        <w:rPr>
          <w:rFonts w:ascii="宋体" w:hAnsi="Courier New"/>
          <w:color w:val="000000"/>
        </w:rPr>
        <w:t>application/json</w:t>
      </w:r>
    </w:p>
    <w:p w:rsidR="00F405BA" w:rsidRPr="00A04B46" w:rsidRDefault="00F405BA" w:rsidP="00F405BA">
      <w:pPr>
        <w:spacing w:beforeLines="100" w:before="312" w:after="50"/>
        <w:ind w:firstLine="482"/>
      </w:pPr>
      <w:bookmarkStart w:id="2320" w:name="u648a881a"/>
      <w:bookmarkEnd w:id="2319"/>
      <w:r w:rsidRPr="00A04B46">
        <w:rPr>
          <w:rFonts w:ascii="宋体" w:hAnsi="Times New Roman"/>
          <w:b/>
          <w:color w:val="000000"/>
        </w:rPr>
        <w:t>响应数据类型</w:t>
      </w:r>
      <w:r w:rsidRPr="00A04B46">
        <w:rPr>
          <w:rFonts w:ascii="宋体" w:hAnsi="Times New Roman"/>
          <w:color w:val="000000"/>
        </w:rPr>
        <w:t>:</w:t>
      </w:r>
      <w:r w:rsidRPr="00A04B46">
        <w:rPr>
          <w:rFonts w:ascii="宋体" w:hAnsi="Courier New"/>
          <w:color w:val="000000"/>
        </w:rPr>
        <w:t>*/*</w:t>
      </w:r>
    </w:p>
    <w:p w:rsidR="00F405BA" w:rsidRPr="00A04B46" w:rsidRDefault="00F405BA" w:rsidP="00F405BA">
      <w:pPr>
        <w:spacing w:beforeLines="100" w:before="312" w:after="50"/>
        <w:ind w:firstLine="482"/>
      </w:pPr>
      <w:bookmarkStart w:id="2321" w:name="uf805b5ab"/>
      <w:bookmarkEnd w:id="2320"/>
      <w:r w:rsidRPr="00A04B46">
        <w:rPr>
          <w:rFonts w:ascii="宋体" w:hAnsi="Times New Roman"/>
          <w:b/>
          <w:color w:val="000000"/>
        </w:rPr>
        <w:t>接口描述</w:t>
      </w:r>
      <w:r w:rsidRPr="00A04B46">
        <w:rPr>
          <w:rFonts w:ascii="宋体" w:hAnsi="Times New Roman"/>
          <w:color w:val="000000"/>
        </w:rPr>
        <w:t>: APP主动查询测速结果</w:t>
      </w:r>
    </w:p>
    <w:p w:rsidR="00F405BA" w:rsidRPr="00A04B46" w:rsidRDefault="00F405BA" w:rsidP="00F405BA">
      <w:pPr>
        <w:pStyle w:val="6"/>
      </w:pPr>
      <w:bookmarkStart w:id="2322" w:name="_Toc130046989"/>
      <w:bookmarkStart w:id="2323" w:name="INtJN"/>
      <w:bookmarkStart w:id="2324" w:name="_Toc130155503"/>
      <w:bookmarkEnd w:id="2321"/>
      <w:r w:rsidRPr="00A04B46">
        <w:t>请求参数</w:t>
      </w:r>
      <w:bookmarkEnd w:id="2322"/>
      <w:bookmarkEnd w:id="2324"/>
    </w:p>
    <w:tbl>
      <w:tblPr>
        <w:tblW w:w="0" w:type="auto"/>
        <w:tblCellSpacing w:w="0" w:type="dxa"/>
        <w:tblInd w:w="115" w:type="dxa"/>
        <w:tblBorders>
          <w:top w:val="single" w:sz="8" w:space="0" w:color="CCCCCC"/>
          <w:left w:val="single" w:sz="8" w:space="0" w:color="CCCCCC"/>
          <w:bottom w:val="single" w:sz="8" w:space="0" w:color="CCCCCC"/>
          <w:right w:val="single" w:sz="8" w:space="0" w:color="CCCCCC"/>
        </w:tblBorders>
        <w:tblLook w:val="04A0" w:firstRow="1" w:lastRow="0" w:firstColumn="1" w:lastColumn="0" w:noHBand="0" w:noVBand="1"/>
      </w:tblPr>
      <w:tblGrid>
        <w:gridCol w:w="3162"/>
        <w:gridCol w:w="2669"/>
        <w:gridCol w:w="2669"/>
      </w:tblGrid>
      <w:tr w:rsidR="00F405BA" w:rsidRPr="00A04B46" w:rsidTr="0058245B">
        <w:trPr>
          <w:trHeight w:val="495"/>
          <w:tblCellSpacing w:w="0" w:type="dxa"/>
        </w:trPr>
        <w:tc>
          <w:tcPr>
            <w:tcW w:w="4650" w:type="dxa"/>
            <w:tcBorders>
              <w:top w:val="single" w:sz="8" w:space="0" w:color="EEEEEE"/>
              <w:left w:val="single" w:sz="8" w:space="0" w:color="EEEEEE"/>
              <w:bottom w:val="single" w:sz="8" w:space="0" w:color="EEEEEE"/>
              <w:right w:val="single" w:sz="8" w:space="0" w:color="EEEEEE"/>
            </w:tcBorders>
            <w:shd w:val="clear" w:color="auto" w:fill="F5F5F5"/>
            <w:tcMar>
              <w:top w:w="15" w:type="dxa"/>
              <w:left w:w="15" w:type="dxa"/>
              <w:bottom w:w="15" w:type="dxa"/>
              <w:right w:w="15" w:type="dxa"/>
            </w:tcMar>
            <w:vAlign w:val="center"/>
          </w:tcPr>
          <w:p w:rsidR="00F405BA" w:rsidRPr="00A04B46" w:rsidRDefault="00F405BA" w:rsidP="0058245B">
            <w:pPr>
              <w:spacing w:beforeLines="100" w:before="312" w:after="50"/>
              <w:ind w:firstLine="480"/>
            </w:pPr>
            <w:bookmarkStart w:id="2325" w:name="u5bd8ead9"/>
            <w:bookmarkStart w:id="2326" w:name="i8lL8"/>
            <w:bookmarkEnd w:id="2323"/>
            <w:r w:rsidRPr="00A04B46">
              <w:rPr>
                <w:rFonts w:ascii="宋体" w:hAnsi="Times New Roman"/>
                <w:color w:val="000000"/>
              </w:rPr>
              <w:t>参数</w:t>
            </w:r>
          </w:p>
        </w:tc>
        <w:tc>
          <w:tcPr>
            <w:tcW w:w="4492" w:type="dxa"/>
            <w:tcBorders>
              <w:top w:val="single" w:sz="8" w:space="0" w:color="EEEEEE"/>
              <w:left w:val="single" w:sz="8" w:space="0" w:color="EEEEEE"/>
              <w:bottom w:val="single" w:sz="8" w:space="0" w:color="EEEEEE"/>
              <w:right w:val="single" w:sz="8" w:space="0" w:color="EEEEEE"/>
            </w:tcBorders>
            <w:shd w:val="clear" w:color="auto" w:fill="F5F5F5"/>
            <w:tcMar>
              <w:top w:w="15" w:type="dxa"/>
              <w:left w:w="15" w:type="dxa"/>
              <w:bottom w:w="15" w:type="dxa"/>
              <w:right w:w="15" w:type="dxa"/>
            </w:tcMar>
            <w:vAlign w:val="center"/>
          </w:tcPr>
          <w:p w:rsidR="00F405BA" w:rsidRPr="00A04B46" w:rsidRDefault="00F405BA" w:rsidP="0058245B">
            <w:pPr>
              <w:spacing w:beforeLines="100" w:before="312" w:after="50"/>
              <w:ind w:firstLine="480"/>
            </w:pPr>
            <w:bookmarkStart w:id="2327" w:name="ucb4d0893"/>
            <w:bookmarkEnd w:id="2325"/>
            <w:r w:rsidRPr="00A04B46">
              <w:rPr>
                <w:rFonts w:ascii="宋体" w:hAnsi="Times New Roman"/>
                <w:color w:val="000000"/>
              </w:rPr>
              <w:t>类型</w:t>
            </w:r>
          </w:p>
        </w:tc>
        <w:tc>
          <w:tcPr>
            <w:tcW w:w="4492" w:type="dxa"/>
            <w:tcBorders>
              <w:top w:val="single" w:sz="8" w:space="0" w:color="EEEEEE"/>
              <w:left w:val="single" w:sz="8" w:space="0" w:color="EEEEEE"/>
              <w:bottom w:val="single" w:sz="8" w:space="0" w:color="EEEEEE"/>
              <w:right w:val="single" w:sz="8" w:space="0" w:color="EEEEEE"/>
            </w:tcBorders>
            <w:shd w:val="clear" w:color="auto" w:fill="F5F5F5"/>
            <w:tcMar>
              <w:top w:w="15" w:type="dxa"/>
              <w:left w:w="15" w:type="dxa"/>
              <w:bottom w:w="15" w:type="dxa"/>
              <w:right w:w="15" w:type="dxa"/>
            </w:tcMar>
            <w:vAlign w:val="center"/>
          </w:tcPr>
          <w:p w:rsidR="00F405BA" w:rsidRPr="00A04B46" w:rsidRDefault="00F405BA" w:rsidP="0058245B">
            <w:pPr>
              <w:spacing w:beforeLines="100" w:before="312" w:after="50"/>
              <w:ind w:firstLine="480"/>
            </w:pPr>
            <w:bookmarkStart w:id="2328" w:name="u12d4f19e"/>
            <w:bookmarkEnd w:id="2327"/>
            <w:r w:rsidRPr="00A04B46">
              <w:rPr>
                <w:rFonts w:ascii="宋体" w:hAnsi="Times New Roman"/>
                <w:color w:val="000000"/>
              </w:rPr>
              <w:t>约束</w:t>
            </w:r>
          </w:p>
        </w:tc>
        <w:bookmarkEnd w:id="2328"/>
      </w:tr>
      <w:tr w:rsidR="00F405BA" w:rsidRPr="00A04B46" w:rsidTr="0058245B">
        <w:trPr>
          <w:trHeight w:val="495"/>
          <w:tblCellSpacing w:w="0" w:type="dxa"/>
        </w:trPr>
        <w:tc>
          <w:tcPr>
            <w:tcW w:w="4650"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480"/>
            </w:pPr>
            <w:bookmarkStart w:id="2329" w:name="u151325ac"/>
            <w:r w:rsidRPr="00A04B46">
              <w:rPr>
                <w:rFonts w:ascii="宋体" w:hAnsi="Courier New"/>
                <w:color w:val="6A8759"/>
              </w:rPr>
              <w:t>PPPOEUser</w:t>
            </w:r>
          </w:p>
        </w:tc>
        <w:tc>
          <w:tcPr>
            <w:tcW w:w="4492"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480"/>
            </w:pPr>
            <w:bookmarkStart w:id="2330" w:name="u607c627f"/>
            <w:bookmarkEnd w:id="2329"/>
            <w:r w:rsidRPr="00A04B46">
              <w:rPr>
                <w:rFonts w:ascii="宋体" w:hAnsi="Times New Roman"/>
                <w:color w:val="000000"/>
              </w:rPr>
              <w:t>上网主账号</w:t>
            </w:r>
          </w:p>
        </w:tc>
        <w:tc>
          <w:tcPr>
            <w:tcW w:w="4492" w:type="dxa"/>
            <w:tcBorders>
              <w:top w:val="single" w:sz="8" w:space="0" w:color="EEEEEE"/>
              <w:left w:val="single" w:sz="8" w:space="0" w:color="EEEEEE"/>
              <w:bottom w:val="single" w:sz="8" w:space="0" w:color="EEEEEE"/>
              <w:right w:val="single" w:sz="8" w:space="0" w:color="EEEEEE"/>
            </w:tcBorders>
            <w:tcMar>
              <w:top w:w="15" w:type="dxa"/>
              <w:left w:w="15" w:type="dxa"/>
              <w:bottom w:w="15" w:type="dxa"/>
              <w:right w:w="15" w:type="dxa"/>
            </w:tcMar>
            <w:vAlign w:val="center"/>
          </w:tcPr>
          <w:p w:rsidR="00F405BA" w:rsidRPr="00A04B46" w:rsidRDefault="00F405BA" w:rsidP="0058245B">
            <w:pPr>
              <w:spacing w:beforeLines="100" w:before="312" w:after="50"/>
              <w:ind w:firstLine="480"/>
            </w:pPr>
            <w:bookmarkStart w:id="2331" w:name="u5b2cc476"/>
            <w:bookmarkEnd w:id="2330"/>
            <w:r w:rsidRPr="00A04B46">
              <w:rPr>
                <w:rFonts w:ascii="宋体" w:hAnsi="Times New Roman"/>
                <w:color w:val="000000"/>
              </w:rPr>
              <w:t>必填</w:t>
            </w:r>
          </w:p>
        </w:tc>
        <w:bookmarkEnd w:id="2331"/>
      </w:tr>
    </w:tbl>
    <w:p w:rsidR="00F405BA" w:rsidRPr="00A04B46" w:rsidRDefault="00F405BA" w:rsidP="00F405BA">
      <w:pPr>
        <w:pStyle w:val="6"/>
      </w:pPr>
      <w:bookmarkStart w:id="2332" w:name="_Toc130046990"/>
      <w:bookmarkStart w:id="2333" w:name="mdVQN"/>
      <w:bookmarkStart w:id="2334" w:name="_Toc130155504"/>
      <w:bookmarkEnd w:id="2326"/>
      <w:r w:rsidRPr="00A04B46">
        <w:t>请求示例</w:t>
      </w:r>
      <w:bookmarkEnd w:id="2332"/>
      <w:bookmarkEnd w:id="2334"/>
    </w:p>
    <w:p w:rsidR="00F405BA" w:rsidRPr="00A04B46" w:rsidRDefault="00F405BA" w:rsidP="00F405BA">
      <w:pPr>
        <w:pStyle w:val="Style23"/>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spacing w:beforeLines="100" w:before="312" w:after="50" w:line="360" w:lineRule="auto"/>
        <w:ind w:left="1440" w:firstLine="400"/>
      </w:pPr>
      <w:bookmarkStart w:id="2335" w:name="3345cee9"/>
      <w:bookmarkEnd w:id="2333"/>
      <w:r w:rsidRPr="00A04B46">
        <w:rPr>
          <w:rFonts w:ascii="宋体" w:eastAsia="宋体" w:hAnsi="Courier New"/>
          <w:color w:val="000000"/>
          <w:sz w:val="20"/>
        </w:rPr>
        <w:t>{</w:t>
      </w:r>
      <w:r w:rsidRPr="00A04B46">
        <w:rPr>
          <w:rFonts w:ascii="宋体" w:eastAsia="宋体" w:hAnsi="Courier New"/>
          <w:color w:val="000000"/>
          <w:sz w:val="20"/>
        </w:rPr>
        <w:br/>
        <w:t xml:space="preserve">    "PPPOEUser": "w18787059812"</w:t>
      </w:r>
      <w:r w:rsidRPr="00A04B46">
        <w:rPr>
          <w:rFonts w:ascii="宋体" w:eastAsia="宋体" w:hAnsi="Courier New"/>
          <w:color w:val="000000"/>
          <w:sz w:val="20"/>
        </w:rPr>
        <w:br/>
      </w:r>
      <w:r w:rsidRPr="00A04B46">
        <w:rPr>
          <w:rFonts w:ascii="宋体" w:eastAsia="宋体" w:hAnsi="Courier New"/>
          <w:color w:val="000000"/>
          <w:sz w:val="20"/>
        </w:rPr>
        <w:lastRenderedPageBreak/>
        <w:t>}</w:t>
      </w:r>
      <w:r w:rsidRPr="00A04B46">
        <w:rPr>
          <w:rFonts w:ascii="宋体" w:eastAsia="宋体" w:hAnsi="Courier New"/>
          <w:color w:val="000000"/>
          <w:sz w:val="20"/>
        </w:rPr>
        <w:br/>
      </w:r>
    </w:p>
    <w:p w:rsidR="00F405BA" w:rsidRPr="00A04B46" w:rsidRDefault="00F405BA" w:rsidP="00F405BA">
      <w:pPr>
        <w:pStyle w:val="6"/>
      </w:pPr>
      <w:bookmarkStart w:id="2336" w:name="uc86faed0"/>
      <w:bookmarkStart w:id="2337" w:name="_Toc130046991"/>
      <w:bookmarkStart w:id="2338" w:name="egiB4"/>
      <w:bookmarkStart w:id="2339" w:name="_Toc130155505"/>
      <w:bookmarkEnd w:id="2335"/>
      <w:bookmarkEnd w:id="2336"/>
      <w:r w:rsidRPr="00A04B46">
        <w:t>成功响应</w:t>
      </w:r>
      <w:bookmarkEnd w:id="2337"/>
      <w:bookmarkEnd w:id="2339"/>
    </w:p>
    <w:p w:rsidR="00F405BA" w:rsidRPr="00A04B46" w:rsidRDefault="00F405BA" w:rsidP="00F405BA">
      <w:pPr>
        <w:spacing w:beforeLines="100" w:before="312" w:after="50"/>
        <w:ind w:firstLine="482"/>
      </w:pPr>
      <w:bookmarkStart w:id="2340" w:name="ua98cf3de"/>
      <w:bookmarkEnd w:id="2338"/>
      <w:r w:rsidRPr="00A04B46">
        <w:rPr>
          <w:rFonts w:ascii="宋体" w:hAnsi="Times New Roman"/>
          <w:b/>
          <w:color w:val="000000"/>
        </w:rPr>
        <w:t>条件</w:t>
      </w:r>
      <w:r w:rsidRPr="00A04B46">
        <w:rPr>
          <w:rFonts w:ascii="宋体" w:hAnsi="Times New Roman"/>
          <w:color w:val="000000"/>
        </w:rPr>
        <w:t>：请求参数合法</w:t>
      </w:r>
    </w:p>
    <w:p w:rsidR="00F405BA" w:rsidRPr="00A04B46" w:rsidRDefault="00F405BA" w:rsidP="00F405BA">
      <w:pPr>
        <w:spacing w:beforeLines="100" w:before="312" w:after="50"/>
        <w:ind w:firstLine="482"/>
      </w:pPr>
      <w:bookmarkStart w:id="2341" w:name="u0b67aa12"/>
      <w:bookmarkEnd w:id="2340"/>
      <w:r w:rsidRPr="00A04B46">
        <w:rPr>
          <w:rFonts w:ascii="宋体" w:hAnsi="Times New Roman"/>
          <w:b/>
          <w:color w:val="000000"/>
        </w:rPr>
        <w:t>状态码：</w:t>
      </w:r>
      <w:r w:rsidRPr="00A04B46">
        <w:rPr>
          <w:rFonts w:ascii="宋体" w:hAnsi="Courier New"/>
          <w:color w:val="6897BB"/>
        </w:rPr>
        <w:t xml:space="preserve">1000 </w:t>
      </w:r>
      <w:r w:rsidRPr="00A04B46">
        <w:rPr>
          <w:rFonts w:ascii="宋体" w:hAnsi="Courier New"/>
          <w:color w:val="000000"/>
        </w:rPr>
        <w:t>OK</w:t>
      </w:r>
    </w:p>
    <w:p w:rsidR="00F405BA" w:rsidRPr="00A04B46" w:rsidRDefault="00F405BA" w:rsidP="00F405BA">
      <w:pPr>
        <w:spacing w:beforeLines="100" w:before="312" w:after="50"/>
        <w:ind w:firstLine="482"/>
      </w:pPr>
      <w:bookmarkStart w:id="2342" w:name="ueee78b80"/>
      <w:bookmarkEnd w:id="2341"/>
      <w:r w:rsidRPr="00A04B46">
        <w:rPr>
          <w:rFonts w:ascii="宋体" w:hAnsi="Times New Roman"/>
          <w:b/>
          <w:color w:val="000000"/>
        </w:rPr>
        <w:t>响应示例</w:t>
      </w:r>
      <w:r w:rsidRPr="00A04B46">
        <w:rPr>
          <w:rFonts w:ascii="宋体" w:hAnsi="Times New Roman"/>
          <w:color w:val="000000"/>
        </w:rPr>
        <w:t>：响应会将测速信息数据返回</w:t>
      </w:r>
    </w:p>
    <w:p w:rsidR="00F405BA" w:rsidRPr="00A04B46" w:rsidRDefault="00F405BA" w:rsidP="00F405BA">
      <w:pPr>
        <w:pStyle w:val="7"/>
        <w:rPr>
          <w:rFonts w:hAnsi="Times New Roman"/>
        </w:rPr>
      </w:pPr>
      <w:bookmarkStart w:id="2343" w:name="u47acc967"/>
      <w:bookmarkStart w:id="2344" w:name="_Toc130046992"/>
      <w:bookmarkStart w:id="2345" w:name="TMmM2"/>
      <w:bookmarkStart w:id="2346" w:name="_Toc130155506"/>
      <w:bookmarkEnd w:id="2342"/>
      <w:bookmarkEnd w:id="2343"/>
      <w:r w:rsidRPr="00A04B46">
        <w:rPr>
          <w:rFonts w:hAnsi="Times New Roman"/>
        </w:rPr>
        <w:t>返回无测速信息</w:t>
      </w:r>
      <w:bookmarkEnd w:id="2344"/>
      <w:bookmarkEnd w:id="2346"/>
    </w:p>
    <w:p w:rsidR="00F405BA" w:rsidRPr="00A04B46" w:rsidRDefault="00F405BA" w:rsidP="00F405BA">
      <w:pPr>
        <w:pStyle w:val="Style23"/>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spacing w:beforeLines="100" w:before="312" w:after="50" w:line="360" w:lineRule="auto"/>
        <w:ind w:left="1440" w:firstLine="400"/>
      </w:pPr>
      <w:bookmarkStart w:id="2347" w:name="ub31badd4"/>
      <w:bookmarkStart w:id="2348" w:name="b5d0011f"/>
      <w:bookmarkEnd w:id="2345"/>
      <w:bookmarkEnd w:id="2347"/>
      <w:r w:rsidRPr="00A04B46">
        <w:rPr>
          <w:rFonts w:ascii="宋体" w:eastAsia="宋体" w:hAnsi="Courier New"/>
          <w:color w:val="000000"/>
          <w:sz w:val="20"/>
        </w:rPr>
        <w:t>{</w:t>
      </w:r>
      <w:r w:rsidRPr="00A04B46">
        <w:rPr>
          <w:rFonts w:ascii="宋体" w:eastAsia="宋体" w:hAnsi="Courier New"/>
          <w:color w:val="000000"/>
          <w:sz w:val="20"/>
        </w:rPr>
        <w:br/>
        <w:t xml:space="preserve">    "resultCode": 1000,</w:t>
      </w:r>
      <w:r w:rsidRPr="00A04B46">
        <w:rPr>
          <w:rFonts w:ascii="宋体" w:eastAsia="宋体" w:hAnsi="Courier New"/>
          <w:color w:val="000000"/>
          <w:sz w:val="20"/>
        </w:rPr>
        <w:br/>
        <w:t xml:space="preserve">    "resultMsg": "操作成功",</w:t>
      </w:r>
      <w:r w:rsidRPr="00A04B46">
        <w:rPr>
          <w:rFonts w:ascii="宋体" w:eastAsia="宋体" w:hAnsi="Courier New"/>
          <w:color w:val="000000"/>
          <w:sz w:val="20"/>
        </w:rPr>
        <w:br/>
        <w:t xml:space="preserve">    "resultData": {}</w:t>
      </w:r>
      <w:r w:rsidRPr="00A04B46">
        <w:rPr>
          <w:rFonts w:ascii="宋体" w:eastAsia="宋体" w:hAnsi="Courier New"/>
          <w:color w:val="000000"/>
          <w:sz w:val="20"/>
        </w:rPr>
        <w:br/>
        <w:t>}</w:t>
      </w:r>
      <w:r w:rsidRPr="00A04B46">
        <w:rPr>
          <w:rFonts w:ascii="宋体" w:eastAsia="宋体" w:hAnsi="Courier New"/>
          <w:color w:val="000000"/>
          <w:sz w:val="20"/>
        </w:rPr>
        <w:br/>
      </w:r>
    </w:p>
    <w:p w:rsidR="00F405BA" w:rsidRPr="00A04B46" w:rsidRDefault="00F405BA" w:rsidP="00F405BA">
      <w:pPr>
        <w:pStyle w:val="7"/>
        <w:rPr>
          <w:rFonts w:hAnsi="Times New Roman"/>
        </w:rPr>
      </w:pPr>
      <w:bookmarkStart w:id="2349" w:name="u204bf34c"/>
      <w:bookmarkStart w:id="2350" w:name="ud65cbef8"/>
      <w:bookmarkStart w:id="2351" w:name="_Toc130046993"/>
      <w:bookmarkStart w:id="2352" w:name="IhFOI"/>
      <w:bookmarkStart w:id="2353" w:name="_Toc130155507"/>
      <w:bookmarkEnd w:id="2348"/>
      <w:bookmarkEnd w:id="2349"/>
      <w:bookmarkEnd w:id="2350"/>
      <w:r w:rsidRPr="00A04B46">
        <w:rPr>
          <w:rFonts w:hAnsi="Times New Roman"/>
        </w:rPr>
        <w:t>返回测速信息</w:t>
      </w:r>
      <w:bookmarkEnd w:id="2351"/>
      <w:bookmarkEnd w:id="2353"/>
    </w:p>
    <w:p w:rsidR="00F405BA" w:rsidRPr="00A04B46" w:rsidRDefault="00F405BA" w:rsidP="00F405BA">
      <w:pPr>
        <w:pStyle w:val="Style23"/>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spacing w:beforeLines="100" w:before="312" w:after="50" w:line="360" w:lineRule="auto"/>
        <w:ind w:left="1440" w:firstLine="400"/>
      </w:pPr>
      <w:bookmarkStart w:id="2354" w:name="YGt9t"/>
      <w:bookmarkEnd w:id="2352"/>
      <w:r w:rsidRPr="00A04B46">
        <w:rPr>
          <w:rFonts w:ascii="宋体" w:eastAsia="宋体" w:hAnsi="Courier New"/>
          <w:color w:val="000000"/>
          <w:sz w:val="20"/>
        </w:rPr>
        <w:t>{</w:t>
      </w:r>
      <w:r w:rsidRPr="00A04B46">
        <w:rPr>
          <w:rFonts w:ascii="宋体" w:eastAsia="宋体" w:hAnsi="Courier New"/>
          <w:color w:val="000000"/>
          <w:sz w:val="20"/>
        </w:rPr>
        <w:br/>
        <w:t xml:space="preserve">    "resultCode": 1000,</w:t>
      </w:r>
      <w:r w:rsidRPr="00A04B46">
        <w:rPr>
          <w:rFonts w:ascii="宋体" w:eastAsia="宋体" w:hAnsi="Courier New"/>
          <w:color w:val="000000"/>
          <w:sz w:val="20"/>
        </w:rPr>
        <w:br/>
        <w:t xml:space="preserve">    "resultMsg": "操作成功",</w:t>
      </w:r>
      <w:r w:rsidRPr="00A04B46">
        <w:rPr>
          <w:rFonts w:ascii="宋体" w:eastAsia="宋体" w:hAnsi="Courier New"/>
          <w:color w:val="000000"/>
          <w:sz w:val="20"/>
        </w:rPr>
        <w:br/>
        <w:t xml:space="preserve">    "resultData": {</w:t>
      </w:r>
      <w:r w:rsidRPr="00A04B46">
        <w:rPr>
          <w:rFonts w:ascii="宋体" w:eastAsia="宋体" w:hAnsi="Courier New"/>
          <w:color w:val="000000"/>
          <w:sz w:val="20"/>
        </w:rPr>
        <w:br/>
        <w:t xml:space="preserve">        "dpiVersionInfo": {</w:t>
      </w:r>
      <w:r w:rsidRPr="00A04B46">
        <w:rPr>
          <w:rFonts w:ascii="宋体" w:eastAsia="宋体" w:hAnsi="Courier New"/>
          <w:color w:val="000000"/>
          <w:sz w:val="20"/>
        </w:rPr>
        <w:br/>
        <w:t xml:space="preserve">            "interfaceVersion": "V3.0.0",</w:t>
      </w:r>
      <w:r w:rsidRPr="00A04B46">
        <w:rPr>
          <w:rFonts w:ascii="宋体" w:eastAsia="宋体" w:hAnsi="Courier New"/>
          <w:color w:val="000000"/>
          <w:sz w:val="20"/>
        </w:rPr>
        <w:br/>
        <w:t xml:space="preserve">            "version": "3.0.0"</w:t>
      </w:r>
      <w:r w:rsidRPr="00A04B46">
        <w:rPr>
          <w:rFonts w:ascii="宋体" w:eastAsia="宋体" w:hAnsi="Courier New"/>
          <w:color w:val="000000"/>
          <w:sz w:val="20"/>
        </w:rPr>
        <w:br/>
        <w:t xml:space="preserve">        },</w:t>
      </w:r>
      <w:r w:rsidRPr="00A04B46">
        <w:rPr>
          <w:rFonts w:ascii="宋体" w:eastAsia="宋体" w:hAnsi="Courier New"/>
          <w:color w:val="000000"/>
          <w:sz w:val="20"/>
        </w:rPr>
        <w:br/>
        <w:t xml:space="preserve">        "statu": "success",</w:t>
      </w:r>
      <w:r w:rsidRPr="00A04B46">
        <w:rPr>
          <w:rFonts w:ascii="宋体" w:eastAsia="宋体" w:hAnsi="Courier New"/>
          <w:color w:val="000000"/>
          <w:sz w:val="20"/>
        </w:rPr>
        <w:br/>
        <w:t xml:space="preserve">        "eventType": {</w:t>
      </w:r>
      <w:r w:rsidRPr="00A04B46">
        <w:rPr>
          <w:rFonts w:ascii="宋体" w:eastAsia="宋体" w:hAnsi="Courier New"/>
          <w:color w:val="000000"/>
          <w:sz w:val="20"/>
        </w:rPr>
        <w:br/>
      </w:r>
      <w:r w:rsidRPr="00A04B46">
        <w:rPr>
          <w:rFonts w:ascii="宋体" w:eastAsia="宋体" w:hAnsi="Courier New"/>
          <w:color w:val="000000"/>
          <w:sz w:val="20"/>
        </w:rPr>
        <w:lastRenderedPageBreak/>
        <w:t xml:space="preserve">            "subEvent": 27,</w:t>
      </w:r>
      <w:r w:rsidRPr="00A04B46">
        <w:rPr>
          <w:rFonts w:ascii="宋体" w:eastAsia="宋体" w:hAnsi="Courier New"/>
          <w:color w:val="000000"/>
          <w:sz w:val="20"/>
        </w:rPr>
        <w:br/>
        <w:t xml:space="preserve">            "eventCode": 5</w:t>
      </w:r>
      <w:r w:rsidRPr="00A04B46">
        <w:rPr>
          <w:rFonts w:ascii="宋体" w:eastAsia="宋体" w:hAnsi="Courier New"/>
          <w:color w:val="000000"/>
          <w:sz w:val="20"/>
        </w:rPr>
        <w:br/>
        <w:t xml:space="preserve">        },</w:t>
      </w:r>
      <w:r w:rsidRPr="00A04B46">
        <w:rPr>
          <w:rFonts w:ascii="宋体" w:eastAsia="宋体" w:hAnsi="Courier New"/>
          <w:color w:val="000000"/>
          <w:sz w:val="20"/>
        </w:rPr>
        <w:br/>
        <w:t xml:space="preserve">        "osgiDownloadTestInfo": {</w:t>
      </w:r>
      <w:r w:rsidRPr="00A04B46">
        <w:rPr>
          <w:rFonts w:ascii="宋体" w:eastAsia="宋体" w:hAnsi="Courier New"/>
          <w:color w:val="000000"/>
          <w:sz w:val="20"/>
        </w:rPr>
        <w:br/>
        <w:t xml:space="preserve">            "BOMTime": "2022-09-16 16:36:12.306078",</w:t>
      </w:r>
      <w:r w:rsidRPr="00A04B46">
        <w:rPr>
          <w:rFonts w:ascii="宋体" w:eastAsia="宋体" w:hAnsi="Courier New"/>
          <w:color w:val="000000"/>
          <w:sz w:val="20"/>
        </w:rPr>
        <w:br/>
        <w:t xml:space="preserve">            "TotalBytesReceived": "16710986",</w:t>
      </w:r>
      <w:r w:rsidRPr="00A04B46">
        <w:rPr>
          <w:rFonts w:ascii="宋体" w:eastAsia="宋体" w:hAnsi="Courier New"/>
          <w:color w:val="000000"/>
          <w:sz w:val="20"/>
        </w:rPr>
        <w:br/>
        <w:t xml:space="preserve">            "TestDownloadRate": "116540",</w:t>
      </w:r>
      <w:r w:rsidRPr="00A04B46">
        <w:rPr>
          <w:rFonts w:ascii="宋体" w:eastAsia="宋体" w:hAnsi="Courier New"/>
          <w:color w:val="000000"/>
          <w:sz w:val="20"/>
        </w:rPr>
        <w:br/>
        <w:t xml:space="preserve">            "TestBytesReceived": "15938355",</w:t>
      </w:r>
      <w:r w:rsidRPr="00A04B46">
        <w:rPr>
          <w:rFonts w:ascii="宋体" w:eastAsia="宋体" w:hAnsi="Courier New"/>
          <w:color w:val="000000"/>
          <w:sz w:val="20"/>
        </w:rPr>
        <w:br/>
        <w:t xml:space="preserve">            "url": "http://183.224.26.8:18989/speed/pda/download/hNNB0sWHmvbVYa01aTkGHnVi2laaVhZOF2jRtnZsPA8xhmDMr6rbllKXs6kC79NhOWI7idjbduQy6wr4vRP-1Q/53161/0",</w:t>
      </w:r>
      <w:r w:rsidRPr="00A04B46">
        <w:rPr>
          <w:rFonts w:ascii="宋体" w:eastAsia="宋体" w:hAnsi="Courier New"/>
          <w:color w:val="000000"/>
          <w:sz w:val="20"/>
        </w:rPr>
        <w:br/>
        <w:t xml:space="preserve">            "Result": {},</w:t>
      </w:r>
      <w:r w:rsidRPr="00A04B46">
        <w:rPr>
          <w:rFonts w:ascii="宋体" w:eastAsia="宋体" w:hAnsi="Courier New"/>
          <w:color w:val="000000"/>
          <w:sz w:val="20"/>
        </w:rPr>
        <w:br/>
        <w:t xml:space="preserve">            "ROMTime": "2022-09-16 16:36:12.283344",</w:t>
      </w:r>
      <w:r w:rsidRPr="00A04B46">
        <w:rPr>
          <w:rFonts w:ascii="宋体" w:eastAsia="宋体" w:hAnsi="Courier New"/>
          <w:color w:val="000000"/>
          <w:sz w:val="20"/>
        </w:rPr>
        <w:br/>
        <w:t xml:space="preserve">            "TotalDownloadRate": "122189",</w:t>
      </w:r>
      <w:r w:rsidRPr="00A04B46">
        <w:rPr>
          <w:rFonts w:ascii="宋体" w:eastAsia="宋体" w:hAnsi="Courier New"/>
          <w:color w:val="000000"/>
          <w:sz w:val="20"/>
        </w:rPr>
        <w:br/>
        <w:t xml:space="preserve">            "EOMTime": "2022-09-16 16:38:29.63668",</w:t>
      </w:r>
      <w:r w:rsidRPr="00A04B46">
        <w:rPr>
          <w:rFonts w:ascii="宋体" w:eastAsia="宋体" w:hAnsi="Courier New"/>
          <w:color w:val="000000"/>
          <w:sz w:val="20"/>
        </w:rPr>
        <w:br/>
        <w:t xml:space="preserve">            "TCPOpenRequestTime": "2022-09-16 16:36:12.275406",</w:t>
      </w:r>
      <w:r w:rsidRPr="00A04B46">
        <w:rPr>
          <w:rFonts w:ascii="宋体" w:eastAsia="宋体" w:hAnsi="Courier New"/>
          <w:color w:val="000000"/>
          <w:sz w:val="20"/>
        </w:rPr>
        <w:br/>
        <w:t xml:space="preserve">            "TCPOpenResponseTime": "2022-09-16 16:36:12.282679"</w:t>
      </w:r>
      <w:r w:rsidRPr="00A04B46">
        <w:rPr>
          <w:rFonts w:ascii="宋体" w:eastAsia="宋体" w:hAnsi="Courier New"/>
          <w:color w:val="000000"/>
          <w:sz w:val="20"/>
        </w:rPr>
        <w:br/>
        <w:t xml:space="preserve">        },</w:t>
      </w:r>
      <w:r w:rsidRPr="00A04B46">
        <w:rPr>
          <w:rFonts w:ascii="宋体" w:eastAsia="宋体" w:hAnsi="Courier New"/>
          <w:color w:val="000000"/>
          <w:sz w:val="20"/>
        </w:rPr>
        <w:br/>
        <w:t xml:space="preserve">        "deviceInfo": {</w:t>
      </w:r>
      <w:r w:rsidRPr="00A04B46">
        <w:rPr>
          <w:rFonts w:ascii="宋体" w:eastAsia="宋体" w:hAnsi="Courier New"/>
          <w:color w:val="000000"/>
          <w:sz w:val="20"/>
        </w:rPr>
        <w:br/>
        <w:t xml:space="preserve">            "PPPOEUser": "w18787059812",</w:t>
      </w:r>
      <w:r w:rsidRPr="00A04B46">
        <w:rPr>
          <w:rFonts w:ascii="宋体" w:eastAsia="宋体" w:hAnsi="Courier New"/>
          <w:color w:val="000000"/>
          <w:sz w:val="20"/>
        </w:rPr>
        <w:br/>
        <w:t xml:space="preserve">            "deviceId": "CMDCA62023DC",</w:t>
      </w:r>
      <w:r w:rsidRPr="00A04B46">
        <w:rPr>
          <w:rFonts w:ascii="宋体" w:eastAsia="宋体" w:hAnsi="Courier New"/>
          <w:color w:val="000000"/>
          <w:sz w:val="20"/>
        </w:rPr>
        <w:br/>
        <w:t xml:space="preserve">            "mac": "3C:E3:E7:17:00:68"</w:t>
      </w:r>
      <w:r w:rsidRPr="00A04B46">
        <w:rPr>
          <w:rFonts w:ascii="宋体" w:eastAsia="宋体" w:hAnsi="Courier New"/>
          <w:color w:val="000000"/>
          <w:sz w:val="20"/>
        </w:rPr>
        <w:br/>
        <w:t xml:space="preserve">        },</w:t>
      </w:r>
      <w:r w:rsidRPr="00A04B46">
        <w:rPr>
          <w:rFonts w:ascii="宋体" w:eastAsia="宋体" w:hAnsi="Courier New"/>
          <w:color w:val="000000"/>
          <w:sz w:val="20"/>
        </w:rPr>
        <w:br/>
        <w:t xml:space="preserve">        "actualTime": 1663317693263,</w:t>
      </w:r>
      <w:r w:rsidRPr="00A04B46">
        <w:rPr>
          <w:rFonts w:ascii="宋体" w:eastAsia="宋体" w:hAnsi="Courier New"/>
          <w:color w:val="000000"/>
          <w:sz w:val="20"/>
        </w:rPr>
        <w:br/>
        <w:t xml:space="preserve">        "osgiUploadTestInfo": {</w:t>
      </w:r>
      <w:r w:rsidRPr="00A04B46">
        <w:rPr>
          <w:rFonts w:ascii="宋体" w:eastAsia="宋体" w:hAnsi="Courier New"/>
          <w:color w:val="000000"/>
          <w:sz w:val="20"/>
        </w:rPr>
        <w:br/>
        <w:t xml:space="preserve">            "TotalUploadRate": "0",</w:t>
      </w:r>
      <w:r w:rsidRPr="00A04B46">
        <w:rPr>
          <w:rFonts w:ascii="宋体" w:eastAsia="宋体" w:hAnsi="Courier New"/>
          <w:color w:val="000000"/>
          <w:sz w:val="20"/>
        </w:rPr>
        <w:br/>
        <w:t xml:space="preserve">            "BOMTime": "2022-09-16 16:41:33.744019",</w:t>
      </w:r>
      <w:r w:rsidRPr="00A04B46">
        <w:rPr>
          <w:rFonts w:ascii="宋体" w:eastAsia="宋体" w:hAnsi="Courier New"/>
          <w:color w:val="000000"/>
          <w:sz w:val="20"/>
        </w:rPr>
        <w:br/>
      </w:r>
      <w:r w:rsidRPr="00A04B46">
        <w:rPr>
          <w:rFonts w:ascii="宋体" w:eastAsia="宋体" w:hAnsi="Courier New"/>
          <w:color w:val="000000"/>
          <w:sz w:val="20"/>
        </w:rPr>
        <w:lastRenderedPageBreak/>
        <w:t xml:space="preserve">            "TestBytesSent": "1392",</w:t>
      </w:r>
      <w:r w:rsidRPr="00A04B46">
        <w:rPr>
          <w:rFonts w:ascii="宋体" w:eastAsia="宋体" w:hAnsi="Courier New"/>
          <w:color w:val="000000"/>
          <w:sz w:val="20"/>
        </w:rPr>
        <w:br/>
        <w:t xml:space="preserve">            "TestUploadRate": "0",</w:t>
      </w:r>
      <w:r w:rsidRPr="00A04B46">
        <w:rPr>
          <w:rFonts w:ascii="宋体" w:eastAsia="宋体" w:hAnsi="Courier New"/>
          <w:color w:val="000000"/>
          <w:sz w:val="20"/>
        </w:rPr>
        <w:br/>
        <w:t xml:space="preserve">            "url": "http://183.224.26.8:18989/speed/pda/upload/hNNB0sWHmvbVYa01aTkGHnVi2laaVhZOF2jRtnZsPA8xhmDMr6rbllKXs6kC79NhOWI7idjbduQy6wr4vRP-1Q/53161/0",</w:t>
      </w:r>
      <w:r w:rsidRPr="00A04B46">
        <w:rPr>
          <w:rFonts w:ascii="宋体" w:eastAsia="宋体" w:hAnsi="Courier New"/>
          <w:color w:val="000000"/>
          <w:sz w:val="20"/>
        </w:rPr>
        <w:br/>
        <w:t xml:space="preserve">            "Result": {},</w:t>
      </w:r>
      <w:r w:rsidRPr="00A04B46">
        <w:rPr>
          <w:rFonts w:ascii="宋体" w:eastAsia="宋体" w:hAnsi="Courier New"/>
          <w:color w:val="000000"/>
          <w:sz w:val="20"/>
        </w:rPr>
        <w:br/>
        <w:t xml:space="preserve">            "ROMTime": "2022-09-16 16:41:33.738725",</w:t>
      </w:r>
      <w:r w:rsidRPr="00A04B46">
        <w:rPr>
          <w:rFonts w:ascii="宋体" w:eastAsia="宋体" w:hAnsi="Courier New"/>
          <w:color w:val="000000"/>
          <w:sz w:val="20"/>
        </w:rPr>
        <w:br/>
        <w:t xml:space="preserve">            "EOMTime": "2022-09-16 16:41:33.749175",</w:t>
      </w:r>
      <w:r w:rsidRPr="00A04B46">
        <w:rPr>
          <w:rFonts w:ascii="宋体" w:eastAsia="宋体" w:hAnsi="Courier New"/>
          <w:color w:val="000000"/>
          <w:sz w:val="20"/>
        </w:rPr>
        <w:br/>
        <w:t xml:space="preserve">            "TCPOpenRequestTime": "2022-09-16 16:41:33.728267",</w:t>
      </w:r>
      <w:r w:rsidRPr="00A04B46">
        <w:rPr>
          <w:rFonts w:ascii="宋体" w:eastAsia="宋体" w:hAnsi="Courier New"/>
          <w:color w:val="000000"/>
          <w:sz w:val="20"/>
        </w:rPr>
        <w:br/>
        <w:t xml:space="preserve">            "TCPOpenResponseTime": "2022-09-16 16:41:33.733614",</w:t>
      </w:r>
      <w:r w:rsidRPr="00A04B46">
        <w:rPr>
          <w:rFonts w:ascii="宋体" w:eastAsia="宋体" w:hAnsi="Courier New"/>
          <w:color w:val="000000"/>
          <w:sz w:val="20"/>
        </w:rPr>
        <w:br/>
        <w:t xml:space="preserve">            "TotalBytesSend": "1435"</w:t>
      </w:r>
      <w:r w:rsidRPr="00A04B46">
        <w:rPr>
          <w:rFonts w:ascii="宋体" w:eastAsia="宋体" w:hAnsi="Courier New"/>
          <w:color w:val="000000"/>
          <w:sz w:val="20"/>
        </w:rPr>
        <w:br/>
        <w:t xml:space="preserve">        },</w:t>
      </w:r>
      <w:r w:rsidRPr="00A04B46">
        <w:rPr>
          <w:rFonts w:ascii="宋体" w:eastAsia="宋体" w:hAnsi="Courier New"/>
          <w:color w:val="000000"/>
          <w:sz w:val="20"/>
        </w:rPr>
        <w:br/>
        <w:t xml:space="preserve">        "taskId": 1663317269</w:t>
      </w:r>
      <w:r w:rsidRPr="00A04B46">
        <w:rPr>
          <w:rFonts w:ascii="宋体" w:eastAsia="宋体" w:hAnsi="Courier New"/>
          <w:color w:val="000000"/>
          <w:sz w:val="20"/>
        </w:rPr>
        <w:br/>
        <w:t xml:space="preserve">    }</w:t>
      </w:r>
      <w:r w:rsidRPr="00A04B46">
        <w:rPr>
          <w:rFonts w:ascii="宋体" w:eastAsia="宋体" w:hAnsi="Courier New"/>
          <w:color w:val="000000"/>
          <w:sz w:val="20"/>
        </w:rPr>
        <w:br/>
        <w:t>}</w:t>
      </w:r>
      <w:r w:rsidRPr="00A04B46">
        <w:rPr>
          <w:rFonts w:ascii="宋体" w:eastAsia="宋体" w:hAnsi="Courier New"/>
          <w:color w:val="000000"/>
          <w:sz w:val="20"/>
        </w:rPr>
        <w:br/>
      </w:r>
      <w:bookmarkStart w:id="2355" w:name="orjyS"/>
      <w:bookmarkStart w:id="2356" w:name="fR8e8"/>
      <w:bookmarkStart w:id="2357" w:name="SjKLo"/>
      <w:bookmarkEnd w:id="2354"/>
      <w:bookmarkEnd w:id="2355"/>
      <w:bookmarkEnd w:id="2356"/>
    </w:p>
    <w:p w:rsidR="00F405BA" w:rsidRPr="00A04B46" w:rsidRDefault="00F405BA" w:rsidP="00F405BA">
      <w:pPr>
        <w:pStyle w:val="6"/>
      </w:pPr>
      <w:bookmarkStart w:id="2358" w:name="_Toc130046994"/>
      <w:bookmarkStart w:id="2359" w:name="_Toc130155508"/>
      <w:r w:rsidRPr="00A04B46">
        <w:t>错误响应</w:t>
      </w:r>
      <w:bookmarkEnd w:id="2358"/>
      <w:bookmarkEnd w:id="2359"/>
    </w:p>
    <w:p w:rsidR="00F405BA" w:rsidRPr="00A04B46" w:rsidRDefault="00F405BA" w:rsidP="00F405BA">
      <w:pPr>
        <w:spacing w:beforeLines="100" w:before="312" w:after="50"/>
        <w:ind w:firstLine="482"/>
      </w:pPr>
      <w:bookmarkStart w:id="2360" w:name="ucdc6ca78"/>
      <w:bookmarkStart w:id="2361" w:name="u2874f49c"/>
      <w:bookmarkEnd w:id="2357"/>
      <w:bookmarkEnd w:id="2360"/>
      <w:r w:rsidRPr="00A04B46">
        <w:rPr>
          <w:rFonts w:ascii="宋体" w:hAnsi="Times New Roman"/>
          <w:b/>
          <w:color w:val="000000"/>
        </w:rPr>
        <w:t>状态码</w:t>
      </w:r>
      <w:r w:rsidRPr="00A04B46">
        <w:rPr>
          <w:rFonts w:ascii="宋体" w:hAnsi="Times New Roman"/>
          <w:color w:val="000000"/>
        </w:rPr>
        <w:t>：</w:t>
      </w:r>
      <w:r w:rsidRPr="00A04B46">
        <w:rPr>
          <w:rFonts w:ascii="宋体" w:hAnsi="Courier New"/>
          <w:color w:val="6897BB"/>
        </w:rPr>
        <w:t>2021</w:t>
      </w:r>
      <w:r w:rsidRPr="00A04B46">
        <w:rPr>
          <w:rFonts w:ascii="宋体" w:hAnsi="Courier New"/>
          <w:color w:val="000000"/>
        </w:rPr>
        <w:t xml:space="preserve"> 500 BAD REQUEST</w:t>
      </w:r>
    </w:p>
    <w:p w:rsidR="00F405BA" w:rsidRPr="00A04B46" w:rsidRDefault="00F405BA" w:rsidP="00F405BA">
      <w:pPr>
        <w:spacing w:beforeLines="100" w:before="312" w:after="50"/>
        <w:ind w:firstLine="480"/>
      </w:pPr>
      <w:bookmarkStart w:id="2362" w:name="u629ce9d3"/>
      <w:bookmarkEnd w:id="2361"/>
      <w:r w:rsidRPr="00A04B46">
        <w:rPr>
          <w:rFonts w:ascii="宋体" w:hAnsi="Times New Roman"/>
          <w:color w:val="000000"/>
        </w:rPr>
        <w:t>响应示例:</w:t>
      </w:r>
    </w:p>
    <w:p w:rsidR="00F405BA" w:rsidRPr="00A04B46" w:rsidRDefault="00F405BA" w:rsidP="00F405BA">
      <w:pPr>
        <w:pStyle w:val="Style23"/>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spacing w:beforeLines="100" w:before="312" w:after="50" w:line="360" w:lineRule="auto"/>
        <w:ind w:left="1440" w:firstLine="400"/>
      </w:pPr>
      <w:bookmarkStart w:id="2363" w:name="db6ac386"/>
      <w:bookmarkEnd w:id="2362"/>
      <w:r w:rsidRPr="00A04B46">
        <w:rPr>
          <w:rFonts w:ascii="宋体" w:eastAsia="宋体" w:hAnsi="Courier New"/>
          <w:color w:val="000000"/>
          <w:sz w:val="20"/>
        </w:rPr>
        <w:t>{</w:t>
      </w:r>
      <w:r w:rsidRPr="00A04B46">
        <w:rPr>
          <w:rFonts w:ascii="宋体" w:eastAsia="宋体" w:hAnsi="Courier New"/>
          <w:color w:val="000000"/>
          <w:sz w:val="20"/>
        </w:rPr>
        <w:br/>
        <w:t xml:space="preserve">    "resultCode": 2021,</w:t>
      </w:r>
      <w:r w:rsidRPr="00A04B46">
        <w:rPr>
          <w:rFonts w:ascii="宋体" w:eastAsia="宋体" w:hAnsi="Courier New"/>
          <w:color w:val="000000"/>
          <w:sz w:val="20"/>
        </w:rPr>
        <w:br/>
        <w:t xml:space="preserve">    "resultMsg": "异常响应码:xxx,提示信息:xxx",</w:t>
      </w:r>
      <w:r w:rsidRPr="00A04B46">
        <w:rPr>
          <w:rFonts w:ascii="宋体" w:eastAsia="宋体" w:hAnsi="Courier New"/>
          <w:color w:val="000000"/>
          <w:sz w:val="20"/>
        </w:rPr>
        <w:br/>
        <w:t xml:space="preserve">    "resultData": {}</w:t>
      </w:r>
      <w:r w:rsidRPr="00A04B46">
        <w:rPr>
          <w:rFonts w:ascii="宋体" w:eastAsia="宋体" w:hAnsi="Courier New"/>
          <w:color w:val="000000"/>
          <w:sz w:val="20"/>
        </w:rPr>
        <w:br/>
        <w:t>}</w:t>
      </w:r>
      <w:r w:rsidRPr="00A04B46">
        <w:rPr>
          <w:rFonts w:ascii="宋体" w:eastAsia="宋体" w:hAnsi="Courier New"/>
          <w:color w:val="000000"/>
          <w:sz w:val="20"/>
        </w:rPr>
        <w:br/>
      </w:r>
    </w:p>
    <w:bookmarkEnd w:id="2363"/>
    <w:p w:rsidR="00F405BA" w:rsidRPr="00A04B46" w:rsidRDefault="00F405BA" w:rsidP="00F405BA">
      <w:pPr>
        <w:ind w:firstLine="480"/>
      </w:pPr>
    </w:p>
    <w:bookmarkEnd w:id="2312"/>
    <w:p w:rsidR="00F405BA" w:rsidRDefault="00F405BA" w:rsidP="00F405BA">
      <w:pPr>
        <w:ind w:firstLine="480"/>
      </w:pPr>
    </w:p>
    <w:p w:rsidR="00F405BA" w:rsidRPr="00AA6954" w:rsidRDefault="00F405BA" w:rsidP="00F405BA">
      <w:pPr>
        <w:ind w:firstLine="480"/>
      </w:pPr>
    </w:p>
    <w:p w:rsidR="00F405BA" w:rsidRDefault="00F405BA" w:rsidP="00F405BA">
      <w:pPr>
        <w:pStyle w:val="40"/>
      </w:pPr>
      <w:bookmarkStart w:id="2364" w:name="_Toc129957978"/>
      <w:bookmarkStart w:id="2365" w:name="_Toc130046995"/>
      <w:bookmarkStart w:id="2366" w:name="_Toc130155509"/>
      <w:r w:rsidRPr="00BC43EE">
        <w:rPr>
          <w:rFonts w:hint="eastAsia"/>
        </w:rPr>
        <w:t>家宽专家支撑能力支</w:t>
      </w:r>
      <w:r>
        <w:rPr>
          <w:rFonts w:hint="eastAsia"/>
        </w:rPr>
        <w:t>撑功能说明</w:t>
      </w:r>
      <w:bookmarkEnd w:id="2364"/>
      <w:bookmarkEnd w:id="2365"/>
      <w:bookmarkEnd w:id="2366"/>
    </w:p>
    <w:p w:rsidR="00F405BA" w:rsidRDefault="00F405BA" w:rsidP="00F405BA">
      <w:pPr>
        <w:pStyle w:val="5"/>
      </w:pPr>
      <w:bookmarkStart w:id="2367" w:name="_Toc129957979"/>
      <w:bookmarkStart w:id="2368" w:name="_Toc130046996"/>
      <w:bookmarkStart w:id="2369" w:name="_Toc130155510"/>
      <w:r>
        <w:rPr>
          <w:rFonts w:hint="eastAsia"/>
        </w:rPr>
        <w:t>装维工单系统用户投诉信息展示能力支撑</w:t>
      </w:r>
      <w:bookmarkEnd w:id="2367"/>
      <w:bookmarkEnd w:id="2368"/>
      <w:bookmarkEnd w:id="2369"/>
    </w:p>
    <w:p w:rsidR="00F405BA" w:rsidRPr="00AF0C48" w:rsidRDefault="00F405BA" w:rsidP="00F405BA">
      <w:pPr>
        <w:ind w:firstLine="480"/>
      </w:pPr>
      <w:r w:rsidRPr="00AF0C48">
        <w:rPr>
          <w:rFonts w:hint="eastAsia"/>
        </w:rPr>
        <w:t>支持通过客户账号查询业务信息、网络信息、历史报障工单等信息。</w:t>
      </w:r>
    </w:p>
    <w:p w:rsidR="00F405BA" w:rsidRDefault="00F405BA" w:rsidP="00F405BA">
      <w:pPr>
        <w:pStyle w:val="6"/>
      </w:pPr>
      <w:bookmarkStart w:id="2370" w:name="_Toc130046997"/>
      <w:bookmarkStart w:id="2371" w:name="_Toc130155511"/>
      <w:r>
        <w:rPr>
          <w:rFonts w:hint="eastAsia"/>
        </w:rPr>
        <w:t>用户宽带信息展示</w:t>
      </w:r>
      <w:bookmarkEnd w:id="2370"/>
      <w:bookmarkEnd w:id="2371"/>
    </w:p>
    <w:p w:rsidR="00F405BA" w:rsidRDefault="00F405BA" w:rsidP="00F405BA">
      <w:pPr>
        <w:ind w:firstLine="480"/>
      </w:pPr>
      <w:r w:rsidRPr="00550F65">
        <w:rPr>
          <w:rFonts w:hint="eastAsia"/>
        </w:rPr>
        <w:t>支撑</w:t>
      </w:r>
      <w:r>
        <w:rPr>
          <w:rFonts w:hint="eastAsia"/>
        </w:rPr>
        <w:t>用户</w:t>
      </w:r>
      <w:r w:rsidRPr="00550F65">
        <w:rPr>
          <w:rFonts w:hint="eastAsia"/>
        </w:rPr>
        <w:t>宽带信息查询</w:t>
      </w:r>
      <w:r w:rsidRPr="00550F65">
        <w:rPr>
          <w:rFonts w:hint="eastAsia"/>
        </w:rPr>
        <w:t>,</w:t>
      </w:r>
      <w:r w:rsidRPr="00550F65">
        <w:rPr>
          <w:rFonts w:hint="eastAsia"/>
        </w:rPr>
        <w:t>展示客户宽带信息</w:t>
      </w:r>
      <w:r w:rsidRPr="00550F65">
        <w:rPr>
          <w:rFonts w:hint="eastAsia"/>
        </w:rPr>
        <w:t>,</w:t>
      </w:r>
      <w:r w:rsidRPr="00550F65">
        <w:rPr>
          <w:rFonts w:hint="eastAsia"/>
        </w:rPr>
        <w:t>调用南向客户宽带信息查询接口。</w:t>
      </w:r>
    </w:p>
    <w:p w:rsidR="00F405BA" w:rsidRPr="00550F65" w:rsidRDefault="00F405BA" w:rsidP="00F405BA">
      <w:pPr>
        <w:ind w:firstLine="480"/>
      </w:pPr>
      <w:r>
        <w:rPr>
          <w:rFonts w:hint="eastAsia"/>
        </w:rPr>
        <w:t>展示内容：</w:t>
      </w:r>
      <w:r w:rsidRPr="00F04A28">
        <w:rPr>
          <w:rFonts w:hint="eastAsia"/>
        </w:rPr>
        <w:t>开户时间、</w:t>
      </w:r>
      <w:r w:rsidRPr="00F04A28">
        <w:rPr>
          <w:rFonts w:hint="eastAsia"/>
        </w:rPr>
        <w:t xml:space="preserve"> </w:t>
      </w:r>
      <w:r w:rsidRPr="00F04A28">
        <w:rPr>
          <w:rFonts w:hint="eastAsia"/>
        </w:rPr>
        <w:t>资费名称、</w:t>
      </w:r>
      <w:r w:rsidRPr="00F04A28">
        <w:rPr>
          <w:rFonts w:hint="eastAsia"/>
        </w:rPr>
        <w:t xml:space="preserve"> </w:t>
      </w:r>
      <w:r w:rsidRPr="00F04A28">
        <w:rPr>
          <w:rFonts w:hint="eastAsia"/>
        </w:rPr>
        <w:t>覆盖方式、</w:t>
      </w:r>
      <w:r w:rsidRPr="00F04A28">
        <w:rPr>
          <w:rFonts w:hint="eastAsia"/>
        </w:rPr>
        <w:t xml:space="preserve"> </w:t>
      </w:r>
      <w:r w:rsidRPr="00F04A28">
        <w:rPr>
          <w:rFonts w:hint="eastAsia"/>
        </w:rPr>
        <w:t>宽带归属、</w:t>
      </w:r>
      <w:r w:rsidRPr="00F04A28">
        <w:rPr>
          <w:rFonts w:hint="eastAsia"/>
        </w:rPr>
        <w:t xml:space="preserve"> </w:t>
      </w:r>
      <w:r w:rsidRPr="00F04A28">
        <w:rPr>
          <w:rFonts w:hint="eastAsia"/>
        </w:rPr>
        <w:t>当前产品、</w:t>
      </w:r>
      <w:r w:rsidRPr="00F04A28">
        <w:rPr>
          <w:rFonts w:hint="eastAsia"/>
        </w:rPr>
        <w:t xml:space="preserve"> </w:t>
      </w:r>
      <w:r w:rsidRPr="00F04A28">
        <w:rPr>
          <w:rFonts w:hint="eastAsia"/>
        </w:rPr>
        <w:t>次月产品、</w:t>
      </w:r>
      <w:r w:rsidRPr="00F04A28">
        <w:rPr>
          <w:rFonts w:hint="eastAsia"/>
        </w:rPr>
        <w:t xml:space="preserve"> </w:t>
      </w:r>
      <w:r w:rsidRPr="00F04A28">
        <w:rPr>
          <w:rFonts w:hint="eastAsia"/>
        </w:rPr>
        <w:t>地址类型、</w:t>
      </w:r>
      <w:r w:rsidRPr="00F04A28">
        <w:rPr>
          <w:rFonts w:hint="eastAsia"/>
        </w:rPr>
        <w:t xml:space="preserve"> </w:t>
      </w:r>
      <w:r w:rsidRPr="00F04A28">
        <w:rPr>
          <w:rFonts w:hint="eastAsia"/>
        </w:rPr>
        <w:t>移机次数、</w:t>
      </w:r>
      <w:r w:rsidRPr="00F04A28">
        <w:rPr>
          <w:rFonts w:hint="eastAsia"/>
        </w:rPr>
        <w:t xml:space="preserve"> </w:t>
      </w:r>
      <w:r w:rsidRPr="00F04A28">
        <w:rPr>
          <w:rFonts w:hint="eastAsia"/>
        </w:rPr>
        <w:t>最后停机时间、</w:t>
      </w:r>
      <w:r w:rsidRPr="00F04A28">
        <w:rPr>
          <w:rFonts w:hint="eastAsia"/>
        </w:rPr>
        <w:t xml:space="preserve"> </w:t>
      </w:r>
      <w:r w:rsidRPr="00F04A28">
        <w:rPr>
          <w:rFonts w:hint="eastAsia"/>
        </w:rPr>
        <w:t>是否合帐、</w:t>
      </w:r>
      <w:r w:rsidRPr="00F04A28">
        <w:rPr>
          <w:rFonts w:hint="eastAsia"/>
        </w:rPr>
        <w:t xml:space="preserve"> </w:t>
      </w:r>
      <w:r w:rsidRPr="00F04A28">
        <w:rPr>
          <w:rFonts w:hint="eastAsia"/>
        </w:rPr>
        <w:t>履约保证金、</w:t>
      </w:r>
      <w:r w:rsidRPr="00F04A28">
        <w:rPr>
          <w:rFonts w:hint="eastAsia"/>
        </w:rPr>
        <w:t xml:space="preserve"> </w:t>
      </w:r>
      <w:r w:rsidRPr="00F04A28">
        <w:rPr>
          <w:rFonts w:hint="eastAsia"/>
        </w:rPr>
        <w:t>用户标识、</w:t>
      </w:r>
      <w:r w:rsidRPr="00F04A28">
        <w:rPr>
          <w:rFonts w:hint="eastAsia"/>
        </w:rPr>
        <w:t xml:space="preserve"> </w:t>
      </w:r>
      <w:r w:rsidRPr="00F04A28">
        <w:rPr>
          <w:rFonts w:hint="eastAsia"/>
        </w:rPr>
        <w:t>光猫是否过保、</w:t>
      </w:r>
      <w:r w:rsidRPr="00F04A28">
        <w:rPr>
          <w:rFonts w:hint="eastAsia"/>
        </w:rPr>
        <w:t xml:space="preserve"> </w:t>
      </w:r>
      <w:r w:rsidRPr="00F04A28">
        <w:rPr>
          <w:rFonts w:hint="eastAsia"/>
        </w:rPr>
        <w:t>光猫最后换机时间</w:t>
      </w:r>
    </w:p>
    <w:p w:rsidR="00F405BA" w:rsidRDefault="00F405BA" w:rsidP="00F405BA">
      <w:pPr>
        <w:pStyle w:val="6"/>
      </w:pPr>
      <w:bookmarkStart w:id="2372" w:name="_Toc130046998"/>
      <w:bookmarkStart w:id="2373" w:name="_Toc130155512"/>
      <w:r>
        <w:rPr>
          <w:rFonts w:hint="eastAsia"/>
        </w:rPr>
        <w:t>用户子产品信息展示</w:t>
      </w:r>
      <w:bookmarkEnd w:id="2372"/>
      <w:bookmarkEnd w:id="2373"/>
    </w:p>
    <w:p w:rsidR="00F405BA" w:rsidRDefault="00F405BA" w:rsidP="00F405BA">
      <w:pPr>
        <w:ind w:firstLine="480"/>
      </w:pPr>
      <w:r w:rsidRPr="00550F65">
        <w:rPr>
          <w:rFonts w:hint="eastAsia"/>
        </w:rPr>
        <w:t>支撑</w:t>
      </w:r>
      <w:r>
        <w:rPr>
          <w:rFonts w:hint="eastAsia"/>
        </w:rPr>
        <w:t>用户</w:t>
      </w:r>
      <w:r w:rsidRPr="00550F65">
        <w:rPr>
          <w:rFonts w:hint="eastAsia"/>
        </w:rPr>
        <w:t>子产品信息查询</w:t>
      </w:r>
      <w:r w:rsidRPr="00550F65">
        <w:rPr>
          <w:rFonts w:hint="eastAsia"/>
        </w:rPr>
        <w:t>,</w:t>
      </w:r>
      <w:r w:rsidRPr="00550F65">
        <w:rPr>
          <w:rFonts w:hint="eastAsia"/>
        </w:rPr>
        <w:t>展示客户子产品信息</w:t>
      </w:r>
      <w:r w:rsidRPr="00550F65">
        <w:rPr>
          <w:rFonts w:hint="eastAsia"/>
        </w:rPr>
        <w:t>,</w:t>
      </w:r>
      <w:r w:rsidRPr="00550F65">
        <w:rPr>
          <w:rFonts w:hint="eastAsia"/>
        </w:rPr>
        <w:t>调用南向客户子产品信息查询接口。</w:t>
      </w:r>
    </w:p>
    <w:p w:rsidR="00F405BA" w:rsidRPr="00550F65" w:rsidRDefault="00F405BA" w:rsidP="00F405BA">
      <w:pPr>
        <w:ind w:firstLine="480"/>
      </w:pPr>
      <w:r>
        <w:rPr>
          <w:rFonts w:hint="eastAsia"/>
        </w:rPr>
        <w:t>展示内容：</w:t>
      </w:r>
      <w:r w:rsidRPr="00F04A28">
        <w:rPr>
          <w:rFonts w:hint="eastAsia"/>
        </w:rPr>
        <w:t>固话号码、</w:t>
      </w:r>
      <w:r w:rsidRPr="00F04A28">
        <w:rPr>
          <w:rFonts w:hint="eastAsia"/>
        </w:rPr>
        <w:t xml:space="preserve"> </w:t>
      </w:r>
      <w:r w:rsidRPr="00F04A28">
        <w:rPr>
          <w:rFonts w:hint="eastAsia"/>
        </w:rPr>
        <w:t>生效时间、</w:t>
      </w:r>
      <w:r w:rsidRPr="00F04A28">
        <w:rPr>
          <w:rFonts w:hint="eastAsia"/>
        </w:rPr>
        <w:t xml:space="preserve"> </w:t>
      </w:r>
      <w:r w:rsidRPr="00F04A28">
        <w:rPr>
          <w:rFonts w:hint="eastAsia"/>
        </w:rPr>
        <w:t>失效时间、</w:t>
      </w:r>
      <w:r w:rsidRPr="00F04A28">
        <w:rPr>
          <w:rFonts w:hint="eastAsia"/>
        </w:rPr>
        <w:t xml:space="preserve"> </w:t>
      </w:r>
      <w:r w:rsidRPr="00F04A28">
        <w:rPr>
          <w:rFonts w:hint="eastAsia"/>
        </w:rPr>
        <w:t>办理时间、</w:t>
      </w:r>
      <w:r w:rsidRPr="00F04A28">
        <w:rPr>
          <w:rFonts w:hint="eastAsia"/>
        </w:rPr>
        <w:t xml:space="preserve"> </w:t>
      </w:r>
      <w:r w:rsidRPr="00F04A28">
        <w:rPr>
          <w:rFonts w:hint="eastAsia"/>
        </w:rPr>
        <w:t>商品状态、</w:t>
      </w:r>
      <w:r w:rsidRPr="00F04A28">
        <w:rPr>
          <w:rFonts w:hint="eastAsia"/>
        </w:rPr>
        <w:t xml:space="preserve"> </w:t>
      </w:r>
      <w:r w:rsidRPr="00F04A28">
        <w:rPr>
          <w:rFonts w:hint="eastAsia"/>
        </w:rPr>
        <w:t>受理工号、</w:t>
      </w:r>
      <w:r w:rsidRPr="00F04A28">
        <w:rPr>
          <w:rFonts w:hint="eastAsia"/>
        </w:rPr>
        <w:t xml:space="preserve"> </w:t>
      </w:r>
      <w:r w:rsidRPr="00F04A28">
        <w:rPr>
          <w:rFonts w:hint="eastAsia"/>
        </w:rPr>
        <w:t>受理员工、</w:t>
      </w:r>
      <w:r w:rsidRPr="00F04A28">
        <w:rPr>
          <w:rFonts w:hint="eastAsia"/>
        </w:rPr>
        <w:t xml:space="preserve"> </w:t>
      </w:r>
      <w:r w:rsidRPr="00F04A28">
        <w:rPr>
          <w:rFonts w:hint="eastAsia"/>
        </w:rPr>
        <w:t>受理渠道</w:t>
      </w:r>
    </w:p>
    <w:p w:rsidR="00F405BA" w:rsidRDefault="00F405BA" w:rsidP="00F405BA">
      <w:pPr>
        <w:pStyle w:val="6"/>
      </w:pPr>
      <w:bookmarkStart w:id="2374" w:name="_Toc130046999"/>
      <w:bookmarkStart w:id="2375" w:name="_Toc130155513"/>
      <w:r>
        <w:rPr>
          <w:rFonts w:hint="eastAsia"/>
        </w:rPr>
        <w:t>用户资源信息展示</w:t>
      </w:r>
      <w:bookmarkEnd w:id="2374"/>
      <w:bookmarkEnd w:id="2375"/>
    </w:p>
    <w:p w:rsidR="00F405BA" w:rsidRDefault="00F405BA" w:rsidP="00F405BA">
      <w:pPr>
        <w:ind w:firstLine="480"/>
      </w:pPr>
      <w:r w:rsidRPr="00755A85">
        <w:rPr>
          <w:rFonts w:hint="eastAsia"/>
        </w:rPr>
        <w:t>支撑</w:t>
      </w:r>
      <w:r>
        <w:rPr>
          <w:rFonts w:hint="eastAsia"/>
        </w:rPr>
        <w:t>用户</w:t>
      </w:r>
      <w:r w:rsidRPr="00755A85">
        <w:rPr>
          <w:rFonts w:hint="eastAsia"/>
        </w:rPr>
        <w:t>资源信息查询</w:t>
      </w:r>
      <w:r w:rsidRPr="00755A85">
        <w:rPr>
          <w:rFonts w:hint="eastAsia"/>
        </w:rPr>
        <w:t>,</w:t>
      </w:r>
      <w:r w:rsidRPr="00755A85">
        <w:rPr>
          <w:rFonts w:hint="eastAsia"/>
        </w:rPr>
        <w:t>展示资源信息</w:t>
      </w:r>
      <w:r w:rsidRPr="00755A85">
        <w:rPr>
          <w:rFonts w:hint="eastAsia"/>
        </w:rPr>
        <w:t>,</w:t>
      </w:r>
      <w:r w:rsidRPr="00755A85">
        <w:rPr>
          <w:rFonts w:hint="eastAsia"/>
        </w:rPr>
        <w:t>调用南向资源信息查询接口。</w:t>
      </w:r>
    </w:p>
    <w:p w:rsidR="00F405BA" w:rsidRPr="00755A85" w:rsidRDefault="00F405BA" w:rsidP="00F405BA">
      <w:pPr>
        <w:ind w:firstLine="480"/>
      </w:pPr>
      <w:r>
        <w:rPr>
          <w:rFonts w:hint="eastAsia"/>
        </w:rPr>
        <w:t>展示内容：</w:t>
      </w:r>
      <w:r w:rsidRPr="00F04A28">
        <w:rPr>
          <w:rFonts w:hint="eastAsia"/>
        </w:rPr>
        <w:t>光交箱端子</w:t>
      </w:r>
      <w:r w:rsidRPr="00F04A28">
        <w:rPr>
          <w:rFonts w:hint="eastAsia"/>
        </w:rPr>
        <w:t xml:space="preserve">id </w:t>
      </w:r>
      <w:r w:rsidRPr="00F04A28">
        <w:rPr>
          <w:rFonts w:hint="eastAsia"/>
        </w:rPr>
        <w:t>、光交箱端子名称</w:t>
      </w:r>
      <w:r w:rsidRPr="00F04A28">
        <w:rPr>
          <w:rFonts w:hint="eastAsia"/>
        </w:rPr>
        <w:t xml:space="preserve"> </w:t>
      </w:r>
      <w:r w:rsidRPr="00F04A28">
        <w:rPr>
          <w:rFonts w:hint="eastAsia"/>
        </w:rPr>
        <w:t>、光交箱名称</w:t>
      </w:r>
      <w:r w:rsidRPr="00F04A28">
        <w:rPr>
          <w:rFonts w:hint="eastAsia"/>
        </w:rPr>
        <w:t xml:space="preserve"> </w:t>
      </w:r>
      <w:r w:rsidRPr="00F04A28">
        <w:rPr>
          <w:rFonts w:hint="eastAsia"/>
        </w:rPr>
        <w:t>、光交箱</w:t>
      </w:r>
      <w:r w:rsidRPr="00F04A28">
        <w:rPr>
          <w:rFonts w:hint="eastAsia"/>
        </w:rPr>
        <w:t xml:space="preserve">id </w:t>
      </w:r>
      <w:r w:rsidRPr="00F04A28">
        <w:rPr>
          <w:rFonts w:hint="eastAsia"/>
        </w:rPr>
        <w:t>、光分箱端子</w:t>
      </w:r>
      <w:r w:rsidRPr="00F04A28">
        <w:rPr>
          <w:rFonts w:hint="eastAsia"/>
        </w:rPr>
        <w:t xml:space="preserve">id </w:t>
      </w:r>
      <w:r w:rsidRPr="00F04A28">
        <w:rPr>
          <w:rFonts w:hint="eastAsia"/>
        </w:rPr>
        <w:t>、光分箱端子名称</w:t>
      </w:r>
      <w:r w:rsidRPr="00F04A28">
        <w:rPr>
          <w:rFonts w:hint="eastAsia"/>
        </w:rPr>
        <w:t xml:space="preserve"> </w:t>
      </w:r>
      <w:r w:rsidRPr="00F04A28">
        <w:rPr>
          <w:rFonts w:hint="eastAsia"/>
        </w:rPr>
        <w:t>、光分箱名称</w:t>
      </w:r>
      <w:r w:rsidRPr="00F04A28">
        <w:rPr>
          <w:rFonts w:hint="eastAsia"/>
        </w:rPr>
        <w:t xml:space="preserve"> </w:t>
      </w:r>
      <w:r w:rsidRPr="00F04A28">
        <w:rPr>
          <w:rFonts w:hint="eastAsia"/>
        </w:rPr>
        <w:t>、光分箱</w:t>
      </w:r>
      <w:r w:rsidRPr="00F04A28">
        <w:rPr>
          <w:rFonts w:hint="eastAsia"/>
        </w:rPr>
        <w:t xml:space="preserve">id </w:t>
      </w:r>
      <w:r w:rsidRPr="00F04A28">
        <w:rPr>
          <w:rFonts w:hint="eastAsia"/>
        </w:rPr>
        <w:t>、</w:t>
      </w:r>
      <w:r w:rsidRPr="00F04A28">
        <w:rPr>
          <w:rFonts w:hint="eastAsia"/>
        </w:rPr>
        <w:t>Ont</w:t>
      </w:r>
      <w:r w:rsidRPr="00F04A28">
        <w:rPr>
          <w:rFonts w:hint="eastAsia"/>
        </w:rPr>
        <w:t>设备名称</w:t>
      </w:r>
      <w:r w:rsidRPr="00F04A28">
        <w:rPr>
          <w:rFonts w:hint="eastAsia"/>
        </w:rPr>
        <w:t xml:space="preserve"> </w:t>
      </w:r>
      <w:r w:rsidRPr="00F04A28">
        <w:rPr>
          <w:rFonts w:hint="eastAsia"/>
        </w:rPr>
        <w:t>、</w:t>
      </w:r>
      <w:r w:rsidRPr="00F04A28">
        <w:rPr>
          <w:rFonts w:hint="eastAsia"/>
        </w:rPr>
        <w:lastRenderedPageBreak/>
        <w:t xml:space="preserve">Ont </w:t>
      </w:r>
      <w:r w:rsidRPr="00F04A28">
        <w:rPr>
          <w:rFonts w:hint="eastAsia"/>
        </w:rPr>
        <w:t>、网格</w:t>
      </w:r>
      <w:r w:rsidRPr="00F04A28">
        <w:rPr>
          <w:rFonts w:hint="eastAsia"/>
        </w:rPr>
        <w:t xml:space="preserve">id </w:t>
      </w:r>
      <w:r w:rsidRPr="00F04A28">
        <w:rPr>
          <w:rFonts w:hint="eastAsia"/>
        </w:rPr>
        <w:t>、标准地址名称</w:t>
      </w:r>
      <w:r w:rsidRPr="00F04A28">
        <w:rPr>
          <w:rFonts w:hint="eastAsia"/>
        </w:rPr>
        <w:t xml:space="preserve"> </w:t>
      </w:r>
      <w:r w:rsidRPr="00F04A28">
        <w:rPr>
          <w:rFonts w:hint="eastAsia"/>
        </w:rPr>
        <w:t>、标准地址</w:t>
      </w:r>
      <w:r w:rsidRPr="00F04A28">
        <w:rPr>
          <w:rFonts w:hint="eastAsia"/>
        </w:rPr>
        <w:t xml:space="preserve">id </w:t>
      </w:r>
      <w:r w:rsidRPr="00F04A28">
        <w:rPr>
          <w:rFonts w:hint="eastAsia"/>
        </w:rPr>
        <w:t>、是否老用户</w:t>
      </w:r>
      <w:r w:rsidRPr="00F04A28">
        <w:rPr>
          <w:rFonts w:hint="eastAsia"/>
        </w:rPr>
        <w:t xml:space="preserve"> </w:t>
      </w:r>
      <w:r w:rsidRPr="00F04A28">
        <w:rPr>
          <w:rFonts w:hint="eastAsia"/>
        </w:rPr>
        <w:t>、光猫类型</w:t>
      </w:r>
      <w:r w:rsidRPr="00F04A28">
        <w:rPr>
          <w:rFonts w:hint="eastAsia"/>
        </w:rPr>
        <w:t xml:space="preserve"> </w:t>
      </w:r>
      <w:r w:rsidRPr="00F04A28">
        <w:rPr>
          <w:rFonts w:hint="eastAsia"/>
        </w:rPr>
        <w:t>、</w:t>
      </w:r>
      <w:r w:rsidRPr="00F04A28">
        <w:rPr>
          <w:rFonts w:hint="eastAsia"/>
        </w:rPr>
        <w:t>ONT</w:t>
      </w:r>
      <w:r w:rsidRPr="00F04A28">
        <w:rPr>
          <w:rFonts w:hint="eastAsia"/>
        </w:rPr>
        <w:t>是否具有千兆</w:t>
      </w:r>
      <w:r w:rsidRPr="00F04A28">
        <w:rPr>
          <w:rFonts w:hint="eastAsia"/>
        </w:rPr>
        <w:t>LAN</w:t>
      </w:r>
      <w:r w:rsidRPr="00F04A28">
        <w:rPr>
          <w:rFonts w:hint="eastAsia"/>
        </w:rPr>
        <w:t>口</w:t>
      </w:r>
      <w:r w:rsidRPr="00F04A28">
        <w:rPr>
          <w:rFonts w:hint="eastAsia"/>
        </w:rPr>
        <w:t xml:space="preserve"> </w:t>
      </w:r>
      <w:r w:rsidRPr="00F04A28">
        <w:rPr>
          <w:rFonts w:hint="eastAsia"/>
        </w:rPr>
        <w:t>、</w:t>
      </w:r>
      <w:r w:rsidRPr="00F04A28">
        <w:rPr>
          <w:rFonts w:hint="eastAsia"/>
        </w:rPr>
        <w:t>PON</w:t>
      </w:r>
      <w:r w:rsidRPr="00F04A28">
        <w:rPr>
          <w:rFonts w:hint="eastAsia"/>
        </w:rPr>
        <w:t>模式</w:t>
      </w:r>
      <w:r w:rsidRPr="00F04A28">
        <w:rPr>
          <w:rFonts w:hint="eastAsia"/>
        </w:rPr>
        <w:t xml:space="preserve"> </w:t>
      </w:r>
      <w:r w:rsidRPr="00F04A28">
        <w:rPr>
          <w:rFonts w:hint="eastAsia"/>
        </w:rPr>
        <w:t>、小区</w:t>
      </w:r>
      <w:r w:rsidRPr="00F04A28">
        <w:rPr>
          <w:rFonts w:hint="eastAsia"/>
        </w:rPr>
        <w:t xml:space="preserve">ID </w:t>
      </w:r>
      <w:r w:rsidRPr="00F04A28">
        <w:rPr>
          <w:rFonts w:hint="eastAsia"/>
        </w:rPr>
        <w:t>、网格名称</w:t>
      </w:r>
      <w:r w:rsidRPr="00F04A28">
        <w:rPr>
          <w:rFonts w:hint="eastAsia"/>
        </w:rPr>
        <w:t xml:space="preserve"> </w:t>
      </w:r>
      <w:r w:rsidRPr="00F04A28">
        <w:rPr>
          <w:rFonts w:hint="eastAsia"/>
        </w:rPr>
        <w:t>、覆盖区域类型</w:t>
      </w:r>
      <w:r w:rsidRPr="00F04A28">
        <w:rPr>
          <w:rFonts w:hint="eastAsia"/>
        </w:rPr>
        <w:t xml:space="preserve"> </w:t>
      </w:r>
      <w:r w:rsidRPr="00F04A28">
        <w:rPr>
          <w:rFonts w:hint="eastAsia"/>
        </w:rPr>
        <w:t>、二级分光器端口编号</w:t>
      </w:r>
      <w:r w:rsidRPr="00F04A28">
        <w:rPr>
          <w:rFonts w:hint="eastAsia"/>
        </w:rPr>
        <w:t xml:space="preserve"> </w:t>
      </w:r>
      <w:r w:rsidRPr="00F04A28">
        <w:rPr>
          <w:rFonts w:hint="eastAsia"/>
        </w:rPr>
        <w:t>、一级分光器端口编号</w:t>
      </w:r>
      <w:r w:rsidRPr="00F04A28">
        <w:rPr>
          <w:rFonts w:hint="eastAsia"/>
        </w:rPr>
        <w:t xml:space="preserve"> </w:t>
      </w:r>
      <w:r w:rsidRPr="00F04A28">
        <w:rPr>
          <w:rFonts w:hint="eastAsia"/>
        </w:rPr>
        <w:t>、工单覆盖地址纬度</w:t>
      </w:r>
      <w:r w:rsidRPr="00F04A28">
        <w:rPr>
          <w:rFonts w:hint="eastAsia"/>
        </w:rPr>
        <w:t xml:space="preserve"> </w:t>
      </w:r>
      <w:r w:rsidRPr="00F04A28">
        <w:rPr>
          <w:rFonts w:hint="eastAsia"/>
        </w:rPr>
        <w:t>、工单覆盖地址经度</w:t>
      </w:r>
      <w:r w:rsidRPr="00F04A28">
        <w:rPr>
          <w:rFonts w:hint="eastAsia"/>
        </w:rPr>
        <w:t xml:space="preserve"> </w:t>
      </w:r>
      <w:r w:rsidRPr="00F04A28">
        <w:rPr>
          <w:rFonts w:hint="eastAsia"/>
        </w:rPr>
        <w:t>、微格名称</w:t>
      </w:r>
      <w:r w:rsidRPr="00F04A28">
        <w:rPr>
          <w:rFonts w:hint="eastAsia"/>
        </w:rPr>
        <w:t xml:space="preserve"> </w:t>
      </w:r>
      <w:r w:rsidRPr="00F04A28">
        <w:rPr>
          <w:rFonts w:hint="eastAsia"/>
        </w:rPr>
        <w:t>、微格</w:t>
      </w:r>
      <w:r w:rsidRPr="00F04A28">
        <w:rPr>
          <w:rFonts w:hint="eastAsia"/>
        </w:rPr>
        <w:t xml:space="preserve">ID </w:t>
      </w:r>
      <w:r w:rsidRPr="00F04A28">
        <w:rPr>
          <w:rFonts w:hint="eastAsia"/>
        </w:rPr>
        <w:t>、小区名称</w:t>
      </w:r>
    </w:p>
    <w:p w:rsidR="00F405BA" w:rsidRDefault="00F405BA" w:rsidP="00F405BA">
      <w:pPr>
        <w:pStyle w:val="6"/>
      </w:pPr>
      <w:bookmarkStart w:id="2376" w:name="_Toc130047000"/>
      <w:bookmarkStart w:id="2377" w:name="_Toc130155514"/>
      <w:r>
        <w:rPr>
          <w:rFonts w:hint="eastAsia"/>
        </w:rPr>
        <w:t>用户历史工单信息展示</w:t>
      </w:r>
      <w:bookmarkEnd w:id="2376"/>
      <w:bookmarkEnd w:id="2377"/>
    </w:p>
    <w:p w:rsidR="00F405BA" w:rsidRDefault="00F405BA" w:rsidP="00F405BA">
      <w:pPr>
        <w:ind w:firstLine="480"/>
      </w:pPr>
      <w:r w:rsidRPr="00755A85">
        <w:rPr>
          <w:rFonts w:hint="eastAsia"/>
        </w:rPr>
        <w:t>支撑</w:t>
      </w:r>
      <w:r>
        <w:rPr>
          <w:rFonts w:hint="eastAsia"/>
        </w:rPr>
        <w:t>用户</w:t>
      </w:r>
      <w:r w:rsidRPr="00755A85">
        <w:rPr>
          <w:rFonts w:hint="eastAsia"/>
        </w:rPr>
        <w:t>历史工单信息查询</w:t>
      </w:r>
      <w:r w:rsidRPr="00755A85">
        <w:rPr>
          <w:rFonts w:hint="eastAsia"/>
        </w:rPr>
        <w:t>,</w:t>
      </w:r>
      <w:r w:rsidRPr="00755A85">
        <w:rPr>
          <w:rFonts w:hint="eastAsia"/>
        </w:rPr>
        <w:t>展示历史工单信息</w:t>
      </w:r>
      <w:r w:rsidRPr="00755A85">
        <w:rPr>
          <w:rFonts w:hint="eastAsia"/>
        </w:rPr>
        <w:t>,</w:t>
      </w:r>
      <w:r w:rsidRPr="00755A85">
        <w:rPr>
          <w:rFonts w:hint="eastAsia"/>
        </w:rPr>
        <w:t>调用南向历史工单信息查询接口。</w:t>
      </w:r>
    </w:p>
    <w:p w:rsidR="00F405BA" w:rsidRPr="00755A85" w:rsidRDefault="00F405BA" w:rsidP="00F405BA">
      <w:pPr>
        <w:ind w:firstLine="480"/>
      </w:pPr>
      <w:r>
        <w:rPr>
          <w:rFonts w:hint="eastAsia"/>
        </w:rPr>
        <w:t>展示内容：</w:t>
      </w:r>
      <w:r w:rsidRPr="00F04A28">
        <w:rPr>
          <w:rFonts w:hint="eastAsia"/>
        </w:rPr>
        <w:t>工单状态、</w:t>
      </w:r>
      <w:r w:rsidRPr="00F04A28">
        <w:rPr>
          <w:rFonts w:hint="eastAsia"/>
        </w:rPr>
        <w:t xml:space="preserve"> </w:t>
      </w:r>
      <w:r w:rsidRPr="00F04A28">
        <w:rPr>
          <w:rFonts w:hint="eastAsia"/>
        </w:rPr>
        <w:t>网格名称、</w:t>
      </w:r>
      <w:r w:rsidRPr="00F04A28">
        <w:rPr>
          <w:rFonts w:hint="eastAsia"/>
        </w:rPr>
        <w:t xml:space="preserve"> </w:t>
      </w:r>
      <w:r w:rsidRPr="00F04A28">
        <w:rPr>
          <w:rFonts w:hint="eastAsia"/>
        </w:rPr>
        <w:t>处理人、</w:t>
      </w:r>
      <w:r w:rsidRPr="00F04A28">
        <w:rPr>
          <w:rFonts w:hint="eastAsia"/>
        </w:rPr>
        <w:t xml:space="preserve"> </w:t>
      </w:r>
      <w:r w:rsidRPr="00F04A28">
        <w:rPr>
          <w:rFonts w:hint="eastAsia"/>
        </w:rPr>
        <w:t>处理人备注、</w:t>
      </w:r>
      <w:r w:rsidRPr="00F04A28">
        <w:rPr>
          <w:rFonts w:hint="eastAsia"/>
        </w:rPr>
        <w:t xml:space="preserve"> </w:t>
      </w:r>
      <w:r w:rsidRPr="00F04A28">
        <w:rPr>
          <w:rFonts w:hint="eastAsia"/>
        </w:rPr>
        <w:t>工单受理时间、</w:t>
      </w:r>
      <w:r w:rsidRPr="00F04A28">
        <w:rPr>
          <w:rFonts w:hint="eastAsia"/>
        </w:rPr>
        <w:t xml:space="preserve"> </w:t>
      </w:r>
      <w:r w:rsidRPr="00F04A28">
        <w:rPr>
          <w:rFonts w:hint="eastAsia"/>
        </w:rPr>
        <w:t>工单归档时间、</w:t>
      </w:r>
      <w:r w:rsidRPr="00F04A28">
        <w:rPr>
          <w:rFonts w:hint="eastAsia"/>
        </w:rPr>
        <w:t xml:space="preserve"> </w:t>
      </w:r>
      <w:r w:rsidRPr="00F04A28">
        <w:rPr>
          <w:rFonts w:hint="eastAsia"/>
        </w:rPr>
        <w:t>转支撑池时间</w:t>
      </w:r>
    </w:p>
    <w:p w:rsidR="00F405BA" w:rsidRDefault="00F405BA" w:rsidP="00F405BA">
      <w:pPr>
        <w:pStyle w:val="6"/>
      </w:pPr>
      <w:bookmarkStart w:id="2378" w:name="_Toc130047001"/>
      <w:bookmarkStart w:id="2379" w:name="_Toc130155515"/>
      <w:r>
        <w:rPr>
          <w:rFonts w:hint="eastAsia"/>
        </w:rPr>
        <w:t>用户在途开通单信息展示</w:t>
      </w:r>
      <w:bookmarkEnd w:id="2378"/>
      <w:bookmarkEnd w:id="2379"/>
    </w:p>
    <w:p w:rsidR="00F405BA" w:rsidRDefault="00F405BA" w:rsidP="00F405BA">
      <w:pPr>
        <w:ind w:firstLine="480"/>
      </w:pPr>
      <w:r w:rsidRPr="00755A85">
        <w:rPr>
          <w:rFonts w:hint="eastAsia"/>
        </w:rPr>
        <w:t>支撑</w:t>
      </w:r>
      <w:r>
        <w:rPr>
          <w:rFonts w:hint="eastAsia"/>
        </w:rPr>
        <w:t>用户</w:t>
      </w:r>
      <w:r w:rsidRPr="00755A85">
        <w:rPr>
          <w:rFonts w:hint="eastAsia"/>
        </w:rPr>
        <w:t>在途开通单信息查询</w:t>
      </w:r>
      <w:r w:rsidRPr="00755A85">
        <w:rPr>
          <w:rFonts w:hint="eastAsia"/>
        </w:rPr>
        <w:t>,</w:t>
      </w:r>
      <w:r w:rsidRPr="00755A85">
        <w:rPr>
          <w:rFonts w:hint="eastAsia"/>
        </w:rPr>
        <w:t>展示客户在途开通单信息</w:t>
      </w:r>
      <w:r w:rsidRPr="00755A85">
        <w:rPr>
          <w:rFonts w:hint="eastAsia"/>
        </w:rPr>
        <w:t>,</w:t>
      </w:r>
      <w:r w:rsidRPr="00755A85">
        <w:rPr>
          <w:rFonts w:hint="eastAsia"/>
        </w:rPr>
        <w:t>调用南向客户在途开通单信息查询接口。</w:t>
      </w:r>
    </w:p>
    <w:p w:rsidR="00F405BA" w:rsidRPr="00755A85" w:rsidRDefault="00F405BA" w:rsidP="00F405BA">
      <w:pPr>
        <w:ind w:firstLine="480"/>
      </w:pPr>
      <w:r>
        <w:rPr>
          <w:rFonts w:hint="eastAsia"/>
        </w:rPr>
        <w:t>展示内容：</w:t>
      </w:r>
      <w:r w:rsidRPr="00F04A28">
        <w:rPr>
          <w:rFonts w:hint="eastAsia"/>
        </w:rPr>
        <w:t>客户等级、</w:t>
      </w:r>
      <w:r w:rsidRPr="00F04A28">
        <w:rPr>
          <w:rFonts w:hint="eastAsia"/>
        </w:rPr>
        <w:t xml:space="preserve"> </w:t>
      </w:r>
      <w:r w:rsidRPr="00F04A28">
        <w:rPr>
          <w:rFonts w:hint="eastAsia"/>
        </w:rPr>
        <w:t>区域、</w:t>
      </w:r>
      <w:r w:rsidRPr="00F04A28">
        <w:rPr>
          <w:rFonts w:hint="eastAsia"/>
        </w:rPr>
        <w:t xml:space="preserve"> </w:t>
      </w:r>
      <w:r w:rsidRPr="00F04A28">
        <w:rPr>
          <w:rFonts w:hint="eastAsia"/>
        </w:rPr>
        <w:t>环节名称、</w:t>
      </w:r>
      <w:r w:rsidRPr="00F04A28">
        <w:rPr>
          <w:rFonts w:hint="eastAsia"/>
        </w:rPr>
        <w:t xml:space="preserve"> </w:t>
      </w:r>
      <w:r w:rsidRPr="00F04A28">
        <w:rPr>
          <w:rFonts w:hint="eastAsia"/>
        </w:rPr>
        <w:t>处理人、</w:t>
      </w:r>
      <w:r w:rsidRPr="00F04A28">
        <w:rPr>
          <w:rFonts w:hint="eastAsia"/>
        </w:rPr>
        <w:t xml:space="preserve"> </w:t>
      </w:r>
      <w:r w:rsidRPr="00F04A28">
        <w:rPr>
          <w:rFonts w:hint="eastAsia"/>
        </w:rPr>
        <w:t>到单时间、</w:t>
      </w:r>
      <w:r w:rsidRPr="00F04A28">
        <w:rPr>
          <w:rFonts w:hint="eastAsia"/>
        </w:rPr>
        <w:t xml:space="preserve"> </w:t>
      </w:r>
      <w:r w:rsidRPr="00F04A28">
        <w:rPr>
          <w:rFonts w:hint="eastAsia"/>
        </w:rPr>
        <w:t>预约开始时间、</w:t>
      </w:r>
      <w:r w:rsidRPr="00F04A28">
        <w:rPr>
          <w:rFonts w:hint="eastAsia"/>
        </w:rPr>
        <w:t xml:space="preserve"> </w:t>
      </w:r>
      <w:r w:rsidRPr="00F04A28">
        <w:rPr>
          <w:rFonts w:hint="eastAsia"/>
        </w:rPr>
        <w:t>预约结束时间</w:t>
      </w:r>
    </w:p>
    <w:p w:rsidR="00F405BA" w:rsidRDefault="00F405BA" w:rsidP="00F405BA">
      <w:pPr>
        <w:pStyle w:val="6"/>
      </w:pPr>
      <w:bookmarkStart w:id="2380" w:name="_Toc130047002"/>
      <w:bookmarkStart w:id="2381" w:name="_Toc130155516"/>
      <w:r>
        <w:rPr>
          <w:rFonts w:hint="eastAsia"/>
        </w:rPr>
        <w:t>用户在途投诉单信息展示</w:t>
      </w:r>
      <w:bookmarkEnd w:id="2380"/>
      <w:bookmarkEnd w:id="2381"/>
    </w:p>
    <w:p w:rsidR="00F405BA" w:rsidRDefault="00F405BA" w:rsidP="00F405BA">
      <w:pPr>
        <w:ind w:firstLine="480"/>
      </w:pPr>
      <w:r w:rsidRPr="00755A85">
        <w:rPr>
          <w:rFonts w:hint="eastAsia"/>
        </w:rPr>
        <w:t>支撑</w:t>
      </w:r>
      <w:r>
        <w:rPr>
          <w:rFonts w:hint="eastAsia"/>
        </w:rPr>
        <w:t>用户</w:t>
      </w:r>
      <w:r w:rsidRPr="00755A85">
        <w:rPr>
          <w:rFonts w:hint="eastAsia"/>
        </w:rPr>
        <w:t>在途投诉单信息查询</w:t>
      </w:r>
      <w:r w:rsidRPr="00755A85">
        <w:rPr>
          <w:rFonts w:hint="eastAsia"/>
        </w:rPr>
        <w:t>,</w:t>
      </w:r>
      <w:r w:rsidRPr="00755A85">
        <w:rPr>
          <w:rFonts w:hint="eastAsia"/>
        </w:rPr>
        <w:t>展示客户在途投诉单信息</w:t>
      </w:r>
      <w:r w:rsidRPr="00755A85">
        <w:rPr>
          <w:rFonts w:hint="eastAsia"/>
        </w:rPr>
        <w:t>,</w:t>
      </w:r>
      <w:r w:rsidRPr="00755A85">
        <w:rPr>
          <w:rFonts w:hint="eastAsia"/>
        </w:rPr>
        <w:t>调用南向客户在途投诉单信息查询接口。</w:t>
      </w:r>
    </w:p>
    <w:p w:rsidR="00F405BA" w:rsidRPr="00755A85" w:rsidRDefault="00F405BA" w:rsidP="00F405BA">
      <w:pPr>
        <w:ind w:firstLine="480"/>
      </w:pPr>
      <w:r>
        <w:rPr>
          <w:rFonts w:hint="eastAsia"/>
        </w:rPr>
        <w:t>展示内容：</w:t>
      </w:r>
      <w:r w:rsidRPr="00F04A28">
        <w:rPr>
          <w:rFonts w:hint="eastAsia"/>
        </w:rPr>
        <w:t>环节名称、</w:t>
      </w:r>
      <w:r w:rsidRPr="00F04A28">
        <w:rPr>
          <w:rFonts w:hint="eastAsia"/>
        </w:rPr>
        <w:t xml:space="preserve"> </w:t>
      </w:r>
      <w:r w:rsidRPr="00F04A28">
        <w:rPr>
          <w:rFonts w:hint="eastAsia"/>
        </w:rPr>
        <w:t>处理人、</w:t>
      </w:r>
      <w:r w:rsidRPr="00F04A28">
        <w:rPr>
          <w:rFonts w:hint="eastAsia"/>
        </w:rPr>
        <w:t xml:space="preserve"> </w:t>
      </w:r>
      <w:r w:rsidRPr="00F04A28">
        <w:rPr>
          <w:rFonts w:hint="eastAsia"/>
        </w:rPr>
        <w:t>快修到期时间、</w:t>
      </w:r>
      <w:r w:rsidRPr="00F04A28">
        <w:rPr>
          <w:rFonts w:hint="eastAsia"/>
        </w:rPr>
        <w:t xml:space="preserve"> </w:t>
      </w:r>
      <w:r w:rsidRPr="00F04A28">
        <w:rPr>
          <w:rFonts w:hint="eastAsia"/>
        </w:rPr>
        <w:t>快修剩余时间、</w:t>
      </w:r>
      <w:r w:rsidRPr="00F04A28">
        <w:rPr>
          <w:rFonts w:hint="eastAsia"/>
        </w:rPr>
        <w:t xml:space="preserve"> </w:t>
      </w:r>
      <w:r w:rsidRPr="00F04A28">
        <w:rPr>
          <w:rFonts w:hint="eastAsia"/>
        </w:rPr>
        <w:t>到外线时间、</w:t>
      </w:r>
      <w:r w:rsidRPr="00F04A28">
        <w:rPr>
          <w:rFonts w:hint="eastAsia"/>
        </w:rPr>
        <w:t xml:space="preserve"> </w:t>
      </w:r>
      <w:r w:rsidRPr="00F04A28">
        <w:rPr>
          <w:rFonts w:hint="eastAsia"/>
        </w:rPr>
        <w:t>受理时间、</w:t>
      </w:r>
      <w:r w:rsidRPr="00F04A28">
        <w:rPr>
          <w:rFonts w:hint="eastAsia"/>
        </w:rPr>
        <w:t xml:space="preserve"> </w:t>
      </w:r>
      <w:r w:rsidRPr="00F04A28">
        <w:rPr>
          <w:rFonts w:hint="eastAsia"/>
        </w:rPr>
        <w:t>预约时间</w:t>
      </w:r>
    </w:p>
    <w:p w:rsidR="00F405BA" w:rsidRDefault="00F405BA" w:rsidP="00F405BA">
      <w:pPr>
        <w:pStyle w:val="6"/>
      </w:pPr>
      <w:bookmarkStart w:id="2382" w:name="_Toc130047003"/>
      <w:bookmarkStart w:id="2383" w:name="_Toc130155517"/>
      <w:r>
        <w:rPr>
          <w:rFonts w:hint="eastAsia"/>
        </w:rPr>
        <w:t>用户故障告警信息展示</w:t>
      </w:r>
      <w:bookmarkEnd w:id="2382"/>
      <w:bookmarkEnd w:id="2383"/>
    </w:p>
    <w:p w:rsidR="00F405BA" w:rsidRDefault="00F405BA" w:rsidP="00F405BA">
      <w:pPr>
        <w:ind w:firstLine="480"/>
      </w:pPr>
      <w:r w:rsidRPr="00755A85">
        <w:rPr>
          <w:rFonts w:hint="eastAsia"/>
        </w:rPr>
        <w:t>支撑</w:t>
      </w:r>
      <w:r>
        <w:rPr>
          <w:rFonts w:hint="eastAsia"/>
        </w:rPr>
        <w:t>用户</w:t>
      </w:r>
      <w:r w:rsidRPr="00755A85">
        <w:rPr>
          <w:rFonts w:hint="eastAsia"/>
        </w:rPr>
        <w:t>故障告警信息查询</w:t>
      </w:r>
      <w:r w:rsidRPr="00755A85">
        <w:rPr>
          <w:rFonts w:hint="eastAsia"/>
        </w:rPr>
        <w:t>,</w:t>
      </w:r>
      <w:r w:rsidRPr="00755A85">
        <w:rPr>
          <w:rFonts w:hint="eastAsia"/>
        </w:rPr>
        <w:t>展示故障告警信息</w:t>
      </w:r>
      <w:r w:rsidRPr="00755A85">
        <w:rPr>
          <w:rFonts w:hint="eastAsia"/>
        </w:rPr>
        <w:t>,</w:t>
      </w:r>
      <w:r w:rsidRPr="00755A85">
        <w:rPr>
          <w:rFonts w:hint="eastAsia"/>
        </w:rPr>
        <w:t>调用南向故障告警信息查询接口。</w:t>
      </w:r>
    </w:p>
    <w:p w:rsidR="00F405BA" w:rsidRDefault="00F405BA" w:rsidP="00F405BA">
      <w:pPr>
        <w:ind w:firstLine="480"/>
      </w:pPr>
      <w:r>
        <w:rPr>
          <w:rFonts w:hint="eastAsia"/>
        </w:rPr>
        <w:lastRenderedPageBreak/>
        <w:t>展示内容：</w:t>
      </w:r>
    </w:p>
    <w:p w:rsidR="00F405BA" w:rsidRPr="00755A85" w:rsidRDefault="00F405BA" w:rsidP="00F405BA">
      <w:pPr>
        <w:ind w:firstLine="480"/>
      </w:pPr>
      <w:r>
        <w:rPr>
          <w:rFonts w:hint="eastAsia"/>
        </w:rPr>
        <w:t>网管侧用户账号、</w:t>
      </w:r>
      <w:r>
        <w:rPr>
          <w:rFonts w:hint="eastAsia"/>
        </w:rPr>
        <w:t xml:space="preserve"> </w:t>
      </w:r>
      <w:r>
        <w:rPr>
          <w:rFonts w:hint="eastAsia"/>
        </w:rPr>
        <w:t>告警标题、</w:t>
      </w:r>
      <w:r>
        <w:rPr>
          <w:rFonts w:hint="eastAsia"/>
        </w:rPr>
        <w:t xml:space="preserve"> </w:t>
      </w:r>
      <w:r>
        <w:rPr>
          <w:rFonts w:hint="eastAsia"/>
        </w:rPr>
        <w:t>告警发生时间、</w:t>
      </w:r>
      <w:r>
        <w:rPr>
          <w:rFonts w:hint="eastAsia"/>
        </w:rPr>
        <w:t xml:space="preserve"> </w:t>
      </w:r>
      <w:r>
        <w:rPr>
          <w:rFonts w:hint="eastAsia"/>
        </w:rPr>
        <w:t>故障预计恢复时间、</w:t>
      </w:r>
      <w:r>
        <w:rPr>
          <w:rFonts w:hint="eastAsia"/>
        </w:rPr>
        <w:t xml:space="preserve"> </w:t>
      </w:r>
      <w:r>
        <w:rPr>
          <w:rFonts w:hint="eastAsia"/>
        </w:rPr>
        <w:t>预警类型、</w:t>
      </w:r>
      <w:r>
        <w:rPr>
          <w:rFonts w:hint="eastAsia"/>
        </w:rPr>
        <w:t xml:space="preserve"> </w:t>
      </w:r>
      <w:r>
        <w:rPr>
          <w:rFonts w:hint="eastAsia"/>
        </w:rPr>
        <w:t>预警来源</w:t>
      </w:r>
    </w:p>
    <w:p w:rsidR="00F405BA" w:rsidRDefault="00F405BA" w:rsidP="00F405BA">
      <w:pPr>
        <w:pStyle w:val="5"/>
      </w:pPr>
      <w:bookmarkStart w:id="2384" w:name="_Toc129957980"/>
      <w:bookmarkStart w:id="2385" w:name="_Toc130047004"/>
      <w:bookmarkStart w:id="2386" w:name="_Toc130155518"/>
      <w:r>
        <w:rPr>
          <w:rFonts w:hint="eastAsia"/>
        </w:rPr>
        <w:t>专家坐席沟通能力支撑</w:t>
      </w:r>
      <w:bookmarkEnd w:id="2384"/>
      <w:bookmarkEnd w:id="2385"/>
      <w:bookmarkEnd w:id="2386"/>
    </w:p>
    <w:p w:rsidR="00F405BA" w:rsidRPr="008D5EEB" w:rsidRDefault="00F405BA" w:rsidP="00F405BA">
      <w:pPr>
        <w:ind w:firstLine="480"/>
      </w:pPr>
      <w:r w:rsidRPr="008D5EEB">
        <w:rPr>
          <w:rFonts w:hint="eastAsia"/>
        </w:rPr>
        <w:t>采用互联网化交互方式，例如实时会话、支持发送文字、图片、视频、表情、语音，可以通过选择不同的会话菜单接入对应的专家坐席人员</w:t>
      </w:r>
    </w:p>
    <w:p w:rsidR="00F405BA" w:rsidRDefault="00F405BA" w:rsidP="00F405BA">
      <w:pPr>
        <w:pStyle w:val="6"/>
      </w:pPr>
      <w:bookmarkStart w:id="2387" w:name="_Toc130047005"/>
      <w:bookmarkStart w:id="2388" w:name="_Toc130155519"/>
      <w:r>
        <w:rPr>
          <w:rFonts w:hint="eastAsia"/>
        </w:rPr>
        <w:t>专家支撑单发起</w:t>
      </w:r>
      <w:bookmarkEnd w:id="2387"/>
      <w:bookmarkEnd w:id="2388"/>
    </w:p>
    <w:p w:rsidR="00F405BA" w:rsidRDefault="00F405BA" w:rsidP="00F405BA">
      <w:pPr>
        <w:ind w:firstLine="480"/>
      </w:pPr>
      <w:r w:rsidRPr="00755A85">
        <w:rPr>
          <w:rFonts w:hint="eastAsia"/>
        </w:rPr>
        <w:t>支撑</w:t>
      </w:r>
      <w:r>
        <w:rPr>
          <w:rFonts w:hint="eastAsia"/>
        </w:rPr>
        <w:t>专家</w:t>
      </w:r>
      <w:r w:rsidRPr="00755A85">
        <w:rPr>
          <w:rFonts w:hint="eastAsia"/>
        </w:rPr>
        <w:t>发起支撑请求</w:t>
      </w:r>
      <w:r w:rsidRPr="00755A85">
        <w:rPr>
          <w:rFonts w:hint="eastAsia"/>
        </w:rPr>
        <w:t>,</w:t>
      </w:r>
      <w:r w:rsidRPr="00755A85">
        <w:rPr>
          <w:rFonts w:hint="eastAsia"/>
        </w:rPr>
        <w:t>支撑单生成</w:t>
      </w:r>
      <w:r w:rsidRPr="00755A85">
        <w:rPr>
          <w:rFonts w:hint="eastAsia"/>
        </w:rPr>
        <w:t>,</w:t>
      </w:r>
      <w:r w:rsidRPr="00755A85">
        <w:rPr>
          <w:rFonts w:hint="eastAsia"/>
        </w:rPr>
        <w:t>聊天会话生成</w:t>
      </w:r>
      <w:r w:rsidRPr="00755A85">
        <w:rPr>
          <w:rFonts w:hint="eastAsia"/>
        </w:rPr>
        <w:t>,</w:t>
      </w:r>
      <w:r w:rsidRPr="00755A85">
        <w:rPr>
          <w:rFonts w:hint="eastAsia"/>
        </w:rPr>
        <w:t>读取派单规则计算收单人。</w:t>
      </w:r>
    </w:p>
    <w:p w:rsidR="00F405BA" w:rsidRDefault="00F405BA" w:rsidP="00F405BA">
      <w:pPr>
        <w:pStyle w:val="7"/>
      </w:pPr>
      <w:bookmarkStart w:id="2389" w:name="_Toc130047006"/>
      <w:bookmarkStart w:id="2390" w:name="_Toc130155520"/>
      <w:r>
        <w:rPr>
          <w:rFonts w:hint="eastAsia"/>
        </w:rPr>
        <w:t>受理组查询</w:t>
      </w:r>
      <w:bookmarkEnd w:id="2389"/>
      <w:bookmarkEnd w:id="2390"/>
    </w:p>
    <w:p w:rsidR="00F405BA" w:rsidRPr="00104A9E" w:rsidRDefault="00F405BA" w:rsidP="00F405BA">
      <w:pPr>
        <w:ind w:firstLine="480"/>
        <w:rPr>
          <w:snapToGrid/>
        </w:rPr>
      </w:pPr>
      <w:r w:rsidRPr="00104A9E">
        <w:rPr>
          <w:rFonts w:hint="eastAsia"/>
          <w:snapToGrid/>
        </w:rPr>
        <w:t>支撑</w:t>
      </w:r>
      <w:r>
        <w:rPr>
          <w:rFonts w:hint="eastAsia"/>
          <w:snapToGrid/>
        </w:rPr>
        <w:t>专家</w:t>
      </w:r>
      <w:r w:rsidRPr="00104A9E">
        <w:rPr>
          <w:rFonts w:hint="eastAsia"/>
          <w:snapToGrid/>
        </w:rPr>
        <w:t>发起支撑请求，根据装维归属分公司，查询返回装维请求支撑可选择受理组，装维根据需要支撑问题的类型选择后端支撑坐席。</w:t>
      </w:r>
    </w:p>
    <w:p w:rsidR="00F405BA" w:rsidRDefault="00F405BA" w:rsidP="00F405BA">
      <w:pPr>
        <w:pStyle w:val="7"/>
      </w:pPr>
      <w:bookmarkStart w:id="2391" w:name="_Toc130047007"/>
      <w:bookmarkStart w:id="2392" w:name="_Toc130155521"/>
      <w:r>
        <w:rPr>
          <w:rFonts w:hint="eastAsia"/>
        </w:rPr>
        <w:t>问题分类查询</w:t>
      </w:r>
      <w:bookmarkEnd w:id="2391"/>
      <w:bookmarkEnd w:id="2392"/>
    </w:p>
    <w:p w:rsidR="00F405BA" w:rsidRPr="00202872" w:rsidRDefault="00F405BA" w:rsidP="00F405BA">
      <w:pPr>
        <w:ind w:firstLine="480"/>
        <w:rPr>
          <w:snapToGrid/>
        </w:rPr>
      </w:pPr>
      <w:r w:rsidRPr="00202872">
        <w:rPr>
          <w:rFonts w:hint="eastAsia"/>
          <w:snapToGrid/>
        </w:rPr>
        <w:t>支撑专家发起支撑单，查询问题分类，</w:t>
      </w:r>
      <w:r w:rsidRPr="00202872">
        <w:rPr>
          <w:rFonts w:hint="eastAsia"/>
          <w:snapToGrid/>
        </w:rPr>
        <w:t xml:space="preserve"> </w:t>
      </w:r>
      <w:r w:rsidRPr="00202872">
        <w:rPr>
          <w:rFonts w:hint="eastAsia"/>
          <w:snapToGrid/>
        </w:rPr>
        <w:t>用于标记支撑问题类型以及派单规则计算。</w:t>
      </w:r>
    </w:p>
    <w:p w:rsidR="00F405BA" w:rsidRDefault="00F405BA" w:rsidP="00F405BA">
      <w:pPr>
        <w:pStyle w:val="7"/>
      </w:pPr>
      <w:bookmarkStart w:id="2393" w:name="_Toc130047008"/>
      <w:bookmarkStart w:id="2394" w:name="_Toc130155522"/>
      <w:r>
        <w:rPr>
          <w:rFonts w:hint="eastAsia"/>
        </w:rPr>
        <w:t>执行区域查询</w:t>
      </w:r>
      <w:bookmarkEnd w:id="2393"/>
      <w:bookmarkEnd w:id="2394"/>
    </w:p>
    <w:p w:rsidR="00F405BA" w:rsidRPr="00202872" w:rsidRDefault="00F405BA" w:rsidP="00F405BA">
      <w:pPr>
        <w:ind w:firstLine="480"/>
        <w:rPr>
          <w:snapToGrid/>
        </w:rPr>
      </w:pPr>
      <w:r w:rsidRPr="00202872">
        <w:rPr>
          <w:rFonts w:hint="eastAsia"/>
          <w:snapToGrid/>
        </w:rPr>
        <w:t>支撑专家发起支撑单，查询执行区域，用于标记问题单发起区域，支撑单派单时可根据问题单区域进行派单。</w:t>
      </w:r>
    </w:p>
    <w:p w:rsidR="00F405BA" w:rsidRDefault="00F405BA" w:rsidP="00F405BA">
      <w:pPr>
        <w:pStyle w:val="7"/>
      </w:pPr>
      <w:bookmarkStart w:id="2395" w:name="_Toc130047009"/>
      <w:bookmarkStart w:id="2396" w:name="_Toc130155523"/>
      <w:r>
        <w:rPr>
          <w:rFonts w:hint="eastAsia"/>
        </w:rPr>
        <w:t>发起人信息查询</w:t>
      </w:r>
      <w:bookmarkEnd w:id="2395"/>
      <w:bookmarkEnd w:id="2396"/>
    </w:p>
    <w:p w:rsidR="00F405BA" w:rsidRPr="00202872" w:rsidRDefault="00F405BA" w:rsidP="00F405BA">
      <w:pPr>
        <w:ind w:firstLine="480"/>
        <w:rPr>
          <w:snapToGrid/>
        </w:rPr>
      </w:pPr>
      <w:r w:rsidRPr="00202872">
        <w:rPr>
          <w:rFonts w:hint="eastAsia"/>
          <w:snapToGrid/>
        </w:rPr>
        <w:t>支撑专家发起支撑单，查询发起人信息，包括姓名、归属分公司、联系电话等，用于派单后创建支撑单及聊天会话，方便联系及后续分系统计。</w:t>
      </w:r>
    </w:p>
    <w:p w:rsidR="00F405BA" w:rsidRDefault="00F405BA" w:rsidP="00F405BA">
      <w:pPr>
        <w:pStyle w:val="7"/>
      </w:pPr>
      <w:bookmarkStart w:id="2397" w:name="_Toc130047010"/>
      <w:bookmarkStart w:id="2398" w:name="_Toc130155524"/>
      <w:r>
        <w:rPr>
          <w:rFonts w:hint="eastAsia"/>
        </w:rPr>
        <w:lastRenderedPageBreak/>
        <w:t>派单规则计算</w:t>
      </w:r>
      <w:bookmarkEnd w:id="2397"/>
      <w:bookmarkEnd w:id="2398"/>
    </w:p>
    <w:p w:rsidR="00F405BA" w:rsidRPr="000056CC" w:rsidRDefault="00F405BA" w:rsidP="00F405BA">
      <w:pPr>
        <w:ind w:firstLine="480"/>
        <w:rPr>
          <w:snapToGrid/>
        </w:rPr>
      </w:pPr>
      <w:r w:rsidRPr="000056CC">
        <w:rPr>
          <w:rFonts w:hint="eastAsia"/>
          <w:snapToGrid/>
        </w:rPr>
        <w:t>支撑</w:t>
      </w:r>
      <w:r>
        <w:rPr>
          <w:rFonts w:hint="eastAsia"/>
          <w:snapToGrid/>
        </w:rPr>
        <w:t>专家</w:t>
      </w:r>
      <w:r w:rsidRPr="000056CC">
        <w:rPr>
          <w:rFonts w:hint="eastAsia"/>
          <w:snapToGrid/>
        </w:rPr>
        <w:t>发起支撑单，根据</w:t>
      </w:r>
      <w:r>
        <w:rPr>
          <w:rFonts w:hint="eastAsia"/>
          <w:snapToGrid/>
        </w:rPr>
        <w:t>专家</w:t>
      </w:r>
      <w:r w:rsidRPr="000056CC">
        <w:rPr>
          <w:rFonts w:hint="eastAsia"/>
          <w:snapToGrid/>
        </w:rPr>
        <w:t>选定的受理组，调用匹配派单规则，根据匹配到的派单规则，计算收单人。如果受理组有人在线，派单到具体坐席人员；如果受理组无人在线，派单到受理组，由坐席人员上线后人工接单。</w:t>
      </w:r>
    </w:p>
    <w:p w:rsidR="00F405BA" w:rsidRDefault="00F405BA" w:rsidP="00F405BA">
      <w:pPr>
        <w:pStyle w:val="7"/>
      </w:pPr>
      <w:bookmarkStart w:id="2399" w:name="_Toc130047011"/>
      <w:bookmarkStart w:id="2400" w:name="_Toc130155525"/>
      <w:r>
        <w:rPr>
          <w:rFonts w:hint="eastAsia"/>
        </w:rPr>
        <w:t>附件上传</w:t>
      </w:r>
      <w:bookmarkEnd w:id="2399"/>
      <w:bookmarkEnd w:id="2400"/>
    </w:p>
    <w:p w:rsidR="00F405BA" w:rsidRPr="007B6D1F" w:rsidRDefault="00F405BA" w:rsidP="00F405BA">
      <w:pPr>
        <w:ind w:firstLine="480"/>
        <w:rPr>
          <w:snapToGrid/>
        </w:rPr>
      </w:pPr>
      <w:r w:rsidRPr="000056CC">
        <w:rPr>
          <w:rFonts w:hint="eastAsia"/>
          <w:snapToGrid/>
        </w:rPr>
        <w:t>支撑</w:t>
      </w:r>
      <w:r>
        <w:rPr>
          <w:rFonts w:hint="eastAsia"/>
          <w:snapToGrid/>
        </w:rPr>
        <w:t>专家</w:t>
      </w:r>
      <w:r w:rsidRPr="000056CC">
        <w:rPr>
          <w:rFonts w:hint="eastAsia"/>
          <w:snapToGrid/>
        </w:rPr>
        <w:t>发起支撑单，</w:t>
      </w:r>
      <w:r>
        <w:rPr>
          <w:rFonts w:hint="eastAsia"/>
          <w:snapToGrid/>
        </w:rPr>
        <w:t>从本地上传文件材料，辅助进行支撑问题的说明。支撑单生成，沟通会话创建后，可以查看附件。</w:t>
      </w:r>
    </w:p>
    <w:p w:rsidR="00F405BA" w:rsidRDefault="00F405BA" w:rsidP="00F405BA">
      <w:pPr>
        <w:pStyle w:val="7"/>
      </w:pPr>
      <w:bookmarkStart w:id="2401" w:name="_Toc130047012"/>
      <w:bookmarkStart w:id="2402" w:name="_Toc130155526"/>
      <w:r>
        <w:rPr>
          <w:rFonts w:hint="eastAsia"/>
        </w:rPr>
        <w:t>到单通知</w:t>
      </w:r>
      <w:bookmarkEnd w:id="2401"/>
      <w:bookmarkEnd w:id="2402"/>
    </w:p>
    <w:p w:rsidR="00F405BA" w:rsidRPr="00236B53" w:rsidRDefault="00F405BA" w:rsidP="00F405BA">
      <w:pPr>
        <w:ind w:firstLine="480"/>
        <w:rPr>
          <w:snapToGrid/>
        </w:rPr>
      </w:pPr>
      <w:r w:rsidRPr="000056CC">
        <w:rPr>
          <w:rFonts w:hint="eastAsia"/>
          <w:snapToGrid/>
        </w:rPr>
        <w:t>支撑</w:t>
      </w:r>
      <w:r>
        <w:rPr>
          <w:rFonts w:hint="eastAsia"/>
          <w:snapToGrid/>
        </w:rPr>
        <w:t>专家</w:t>
      </w:r>
      <w:r w:rsidRPr="000056CC">
        <w:rPr>
          <w:rFonts w:hint="eastAsia"/>
          <w:snapToGrid/>
        </w:rPr>
        <w:t>发起的支撑单，获取收单人后，调用消息通知平台，向</w:t>
      </w:r>
      <w:r>
        <w:rPr>
          <w:rFonts w:hint="eastAsia"/>
          <w:snapToGrid/>
        </w:rPr>
        <w:t>收</w:t>
      </w:r>
      <w:r w:rsidRPr="000056CC">
        <w:rPr>
          <w:rFonts w:hint="eastAsia"/>
          <w:snapToGrid/>
        </w:rPr>
        <w:t>单人推送消息提醒。</w:t>
      </w:r>
    </w:p>
    <w:p w:rsidR="00F405BA" w:rsidRDefault="00F405BA" w:rsidP="00F405BA">
      <w:pPr>
        <w:pStyle w:val="6"/>
      </w:pPr>
      <w:bookmarkStart w:id="2403" w:name="_Toc130047013"/>
      <w:bookmarkStart w:id="2404" w:name="_Toc130155527"/>
      <w:r>
        <w:rPr>
          <w:rFonts w:hint="eastAsia"/>
        </w:rPr>
        <w:t>选择微表情</w:t>
      </w:r>
      <w:bookmarkEnd w:id="2403"/>
      <w:bookmarkEnd w:id="2404"/>
    </w:p>
    <w:p w:rsidR="00F405BA" w:rsidRDefault="00F405BA" w:rsidP="00F405BA">
      <w:pPr>
        <w:ind w:firstLine="480"/>
      </w:pPr>
      <w:r w:rsidRPr="00755A85">
        <w:rPr>
          <w:rFonts w:hint="eastAsia"/>
        </w:rPr>
        <w:t>支撑选择表情发送表情</w:t>
      </w:r>
      <w:r w:rsidRPr="00755A85">
        <w:rPr>
          <w:rFonts w:hint="eastAsia"/>
        </w:rPr>
        <w:t>,</w:t>
      </w:r>
      <w:r w:rsidRPr="00755A85">
        <w:rPr>
          <w:rFonts w:hint="eastAsia"/>
        </w:rPr>
        <w:t>接收显示表情消息</w:t>
      </w:r>
      <w:r w:rsidRPr="00755A85">
        <w:rPr>
          <w:rFonts w:hint="eastAsia"/>
        </w:rPr>
        <w:t>,</w:t>
      </w:r>
      <w:r w:rsidRPr="00755A85">
        <w:rPr>
          <w:rFonts w:hint="eastAsia"/>
        </w:rPr>
        <w:t>表情数据文件</w:t>
      </w:r>
      <w:r w:rsidRPr="00755A85">
        <w:rPr>
          <w:rFonts w:hint="eastAsia"/>
        </w:rPr>
        <w:t>,</w:t>
      </w:r>
      <w:r w:rsidRPr="00755A85">
        <w:rPr>
          <w:rFonts w:hint="eastAsia"/>
        </w:rPr>
        <w:t>表情数据保存。</w:t>
      </w:r>
    </w:p>
    <w:p w:rsidR="00F405BA" w:rsidRDefault="00F405BA" w:rsidP="00F405BA">
      <w:pPr>
        <w:pStyle w:val="7"/>
      </w:pPr>
      <w:bookmarkStart w:id="2405" w:name="_Toc130047014"/>
      <w:bookmarkStart w:id="2406" w:name="_Toc130155528"/>
      <w:r>
        <w:rPr>
          <w:rFonts w:hint="eastAsia"/>
        </w:rPr>
        <w:t>微表情选择</w:t>
      </w:r>
      <w:bookmarkEnd w:id="2405"/>
      <w:bookmarkEnd w:id="2406"/>
    </w:p>
    <w:p w:rsidR="00F405BA" w:rsidRPr="00A552C4" w:rsidRDefault="00F405BA" w:rsidP="00F405BA">
      <w:pPr>
        <w:ind w:firstLine="480"/>
      </w:pPr>
      <w:r w:rsidRPr="000D5D7F">
        <w:rPr>
          <w:rFonts w:hint="eastAsia"/>
        </w:rPr>
        <w:t>支撑选择</w:t>
      </w:r>
      <w:r>
        <w:rPr>
          <w:rFonts w:hint="eastAsia"/>
        </w:rPr>
        <w:t>微表情，问答过程中，可以查询选择微表情库中的微表情，选中后生成微表情消息，存储微表情消息、微表情消息数据。</w:t>
      </w:r>
    </w:p>
    <w:p w:rsidR="00F405BA" w:rsidRDefault="00F405BA" w:rsidP="00F405BA">
      <w:pPr>
        <w:pStyle w:val="7"/>
      </w:pPr>
      <w:bookmarkStart w:id="2407" w:name="_Toc130047015"/>
      <w:bookmarkStart w:id="2408" w:name="_Toc130155529"/>
      <w:r>
        <w:rPr>
          <w:rFonts w:hint="eastAsia"/>
        </w:rPr>
        <w:t>微表情消息推送</w:t>
      </w:r>
      <w:bookmarkEnd w:id="2407"/>
      <w:bookmarkEnd w:id="2408"/>
    </w:p>
    <w:p w:rsidR="00F405BA" w:rsidRPr="00173763" w:rsidRDefault="00F405BA" w:rsidP="00F405BA">
      <w:pPr>
        <w:ind w:firstLine="480"/>
      </w:pPr>
      <w:r>
        <w:rPr>
          <w:rFonts w:hint="eastAsia"/>
        </w:rPr>
        <w:t>支撑微表情消息推送，微表情消息生成后，调用消息平台推送微表情消息给接收对象，根据接收对象的消息读取情况，标记消息状态。</w:t>
      </w:r>
    </w:p>
    <w:p w:rsidR="00F405BA" w:rsidRDefault="00F405BA" w:rsidP="00F405BA">
      <w:pPr>
        <w:pStyle w:val="7"/>
      </w:pPr>
      <w:bookmarkStart w:id="2409" w:name="_Toc130047016"/>
      <w:bookmarkStart w:id="2410" w:name="_Toc130155530"/>
      <w:r>
        <w:rPr>
          <w:rFonts w:hint="eastAsia"/>
        </w:rPr>
        <w:t>微表情内容呈现</w:t>
      </w:r>
      <w:bookmarkEnd w:id="2409"/>
      <w:bookmarkEnd w:id="2410"/>
    </w:p>
    <w:p w:rsidR="00F405BA" w:rsidRPr="00173763" w:rsidRDefault="00F405BA" w:rsidP="00F405BA">
      <w:pPr>
        <w:ind w:firstLine="480"/>
      </w:pPr>
      <w:r>
        <w:rPr>
          <w:rFonts w:hint="eastAsia"/>
        </w:rPr>
        <w:t>支撑微表情消息呈现，问答过程中，微表情消息推送成功后，在问答会话中，如果接受对象在线，实时读取微表情消息并呈现；如果接收对象不在线，记</w:t>
      </w:r>
      <w:r>
        <w:rPr>
          <w:rFonts w:hint="eastAsia"/>
        </w:rPr>
        <w:lastRenderedPageBreak/>
        <w:t>录消息状态未读，当监听到接收对象上线，会话提示有新消息，进入聊天会话，查询并显示微表情消息。</w:t>
      </w:r>
    </w:p>
    <w:p w:rsidR="00F405BA" w:rsidRPr="00241769" w:rsidRDefault="00F405BA" w:rsidP="00F405BA">
      <w:pPr>
        <w:ind w:firstLine="480"/>
      </w:pPr>
    </w:p>
    <w:p w:rsidR="00F405BA" w:rsidRDefault="00F405BA" w:rsidP="00F405BA">
      <w:pPr>
        <w:pStyle w:val="6"/>
      </w:pPr>
      <w:bookmarkStart w:id="2411" w:name="_Toc130047017"/>
      <w:bookmarkStart w:id="2412" w:name="_Toc130155531"/>
      <w:r>
        <w:rPr>
          <w:rFonts w:hint="eastAsia"/>
        </w:rPr>
        <w:t>发送聊天音频</w:t>
      </w:r>
      <w:bookmarkEnd w:id="2411"/>
      <w:bookmarkEnd w:id="2412"/>
    </w:p>
    <w:p w:rsidR="00F405BA" w:rsidRDefault="00F405BA" w:rsidP="00F405BA">
      <w:pPr>
        <w:ind w:firstLine="480"/>
      </w:pPr>
      <w:r w:rsidRPr="000D5D7F">
        <w:rPr>
          <w:rFonts w:hint="eastAsia"/>
        </w:rPr>
        <w:t>支撑选择</w:t>
      </w:r>
      <w:r>
        <w:rPr>
          <w:rFonts w:hint="eastAsia"/>
        </w:rPr>
        <w:t>聊天音频</w:t>
      </w:r>
      <w:r w:rsidRPr="000D5D7F">
        <w:rPr>
          <w:rFonts w:hint="eastAsia"/>
        </w:rPr>
        <w:t>发送</w:t>
      </w:r>
      <w:r w:rsidRPr="000D5D7F">
        <w:rPr>
          <w:rFonts w:hint="eastAsia"/>
        </w:rPr>
        <w:t>,</w:t>
      </w:r>
      <w:r w:rsidRPr="000D5D7F">
        <w:rPr>
          <w:rFonts w:hint="eastAsia"/>
        </w:rPr>
        <w:t>接收播放</w:t>
      </w:r>
      <w:r>
        <w:rPr>
          <w:rFonts w:hint="eastAsia"/>
        </w:rPr>
        <w:t>聊天音频</w:t>
      </w:r>
      <w:r w:rsidRPr="000D5D7F">
        <w:rPr>
          <w:rFonts w:hint="eastAsia"/>
        </w:rPr>
        <w:t>消息</w:t>
      </w:r>
      <w:r w:rsidRPr="000D5D7F">
        <w:rPr>
          <w:rFonts w:hint="eastAsia"/>
        </w:rPr>
        <w:t>,</w:t>
      </w:r>
      <w:r>
        <w:rPr>
          <w:rFonts w:hint="eastAsia"/>
        </w:rPr>
        <w:t>聊天音频</w:t>
      </w:r>
      <w:r w:rsidRPr="000D5D7F">
        <w:rPr>
          <w:rFonts w:hint="eastAsia"/>
        </w:rPr>
        <w:t>数据文件</w:t>
      </w:r>
      <w:r w:rsidRPr="000D5D7F">
        <w:rPr>
          <w:rFonts w:hint="eastAsia"/>
        </w:rPr>
        <w:t>,</w:t>
      </w:r>
      <w:r>
        <w:rPr>
          <w:rFonts w:hint="eastAsia"/>
        </w:rPr>
        <w:t>聊天音频</w:t>
      </w:r>
      <w:r w:rsidRPr="000D5D7F">
        <w:rPr>
          <w:rFonts w:hint="eastAsia"/>
        </w:rPr>
        <w:t>数据保存。</w:t>
      </w:r>
    </w:p>
    <w:p w:rsidR="00F405BA" w:rsidRDefault="00F405BA" w:rsidP="00F405BA">
      <w:pPr>
        <w:pStyle w:val="7"/>
      </w:pPr>
      <w:bookmarkStart w:id="2413" w:name="_Toc130047018"/>
      <w:bookmarkStart w:id="2414" w:name="_Toc130155532"/>
      <w:r>
        <w:rPr>
          <w:rFonts w:hint="eastAsia"/>
        </w:rPr>
        <w:t>聊天音频选择</w:t>
      </w:r>
      <w:bookmarkEnd w:id="2413"/>
      <w:bookmarkEnd w:id="2414"/>
    </w:p>
    <w:p w:rsidR="00F405BA" w:rsidRDefault="00F405BA" w:rsidP="00F405BA">
      <w:pPr>
        <w:ind w:firstLine="480"/>
      </w:pPr>
      <w:r>
        <w:rPr>
          <w:rFonts w:hint="eastAsia"/>
        </w:rPr>
        <w:t>支撑选择聊天音频，问答过程中，可以查询选择本地目录中的音频，选中后生成聊天音频消息，存储聊天音频消息、聊天音频消息数据。</w:t>
      </w:r>
    </w:p>
    <w:p w:rsidR="00F405BA" w:rsidRDefault="00F405BA" w:rsidP="00F405BA">
      <w:pPr>
        <w:pStyle w:val="7"/>
      </w:pPr>
      <w:bookmarkStart w:id="2415" w:name="_Toc130047019"/>
      <w:bookmarkStart w:id="2416" w:name="_Toc130155533"/>
      <w:r>
        <w:rPr>
          <w:rFonts w:hint="eastAsia"/>
        </w:rPr>
        <w:t>聊天音频文件安全校验</w:t>
      </w:r>
      <w:bookmarkEnd w:id="2415"/>
      <w:bookmarkEnd w:id="2416"/>
    </w:p>
    <w:p w:rsidR="00F405BA" w:rsidRPr="003D3C37" w:rsidRDefault="00F405BA" w:rsidP="00F405BA">
      <w:pPr>
        <w:ind w:firstLine="480"/>
      </w:pPr>
      <w:r>
        <w:rPr>
          <w:rFonts w:hint="eastAsia"/>
        </w:rPr>
        <w:t>支撑聊天音频文件安全校验，提供聊天音频文件的格式、大小检查，仅允许指定的聊天音频格式及指定大小的文件允许上传。</w:t>
      </w:r>
    </w:p>
    <w:p w:rsidR="00F405BA" w:rsidRDefault="00F405BA" w:rsidP="00F405BA">
      <w:pPr>
        <w:pStyle w:val="7"/>
      </w:pPr>
      <w:bookmarkStart w:id="2417" w:name="_Toc130047020"/>
      <w:bookmarkStart w:id="2418" w:name="_Toc130155534"/>
      <w:r>
        <w:rPr>
          <w:rFonts w:hint="eastAsia"/>
        </w:rPr>
        <w:t>聊天音频文件上传</w:t>
      </w:r>
      <w:bookmarkEnd w:id="2417"/>
      <w:bookmarkEnd w:id="2418"/>
    </w:p>
    <w:p w:rsidR="00F405BA" w:rsidRPr="009F584D" w:rsidRDefault="00F405BA" w:rsidP="00F405BA">
      <w:pPr>
        <w:ind w:firstLine="480"/>
      </w:pPr>
      <w:r>
        <w:rPr>
          <w:rFonts w:hint="eastAsia"/>
        </w:rPr>
        <w:t>支撑聊天音频文件上传，聊天音频文件安全校验通过后，将聊天音频文件上传到聊天音频文件服务器，文件与消息关系数据存入数据库。</w:t>
      </w:r>
    </w:p>
    <w:p w:rsidR="00F405BA" w:rsidRDefault="00F405BA" w:rsidP="00F405BA">
      <w:pPr>
        <w:pStyle w:val="7"/>
      </w:pPr>
      <w:bookmarkStart w:id="2419" w:name="_Toc130047021"/>
      <w:bookmarkStart w:id="2420" w:name="_Toc130155535"/>
      <w:r>
        <w:rPr>
          <w:rFonts w:hint="eastAsia"/>
        </w:rPr>
        <w:t>聊天音频消息推送</w:t>
      </w:r>
      <w:bookmarkEnd w:id="2419"/>
      <w:bookmarkEnd w:id="2420"/>
    </w:p>
    <w:p w:rsidR="00F405BA" w:rsidRDefault="00F405BA" w:rsidP="00F405BA">
      <w:pPr>
        <w:ind w:firstLine="480"/>
      </w:pPr>
      <w:r>
        <w:rPr>
          <w:rFonts w:hint="eastAsia"/>
        </w:rPr>
        <w:t>支撑聊天音频消息推送，聊天音频消息生成后，调用消息平台推送聊天音频消息给接收对象，根据接收对象的消息读取情况，标记消息状态。</w:t>
      </w:r>
    </w:p>
    <w:p w:rsidR="00F405BA" w:rsidRDefault="00F405BA" w:rsidP="00F405BA">
      <w:pPr>
        <w:pStyle w:val="7"/>
      </w:pPr>
      <w:bookmarkStart w:id="2421" w:name="_Toc130047022"/>
      <w:bookmarkStart w:id="2422" w:name="_Toc130155536"/>
      <w:r>
        <w:rPr>
          <w:rFonts w:hint="eastAsia"/>
        </w:rPr>
        <w:t>聊天音频消息呈现</w:t>
      </w:r>
      <w:bookmarkEnd w:id="2421"/>
      <w:bookmarkEnd w:id="2422"/>
    </w:p>
    <w:p w:rsidR="00F405BA" w:rsidRDefault="00F405BA" w:rsidP="00F405BA">
      <w:pPr>
        <w:ind w:firstLine="480"/>
      </w:pPr>
      <w:r>
        <w:rPr>
          <w:rFonts w:hint="eastAsia"/>
        </w:rPr>
        <w:t>支撑聊天音频消息呈现，问答过程中，聊天音频消息推送成功后，在问答会话中，如果接受对象在线，实时读取聊天音频消息并呈现；如果接收对象不在</w:t>
      </w:r>
      <w:r>
        <w:rPr>
          <w:rFonts w:hint="eastAsia"/>
        </w:rPr>
        <w:lastRenderedPageBreak/>
        <w:t>线，记录消息状态未读，当监听到接收对象上线，会话提示有新消息，进入聊天会话，查询并显示聊天音频消息。</w:t>
      </w:r>
    </w:p>
    <w:p w:rsidR="00F405BA" w:rsidRDefault="00F405BA" w:rsidP="00F405BA">
      <w:pPr>
        <w:pStyle w:val="7"/>
      </w:pPr>
      <w:bookmarkStart w:id="2423" w:name="_Toc130047023"/>
      <w:bookmarkStart w:id="2424" w:name="_Toc130155537"/>
      <w:r>
        <w:rPr>
          <w:rFonts w:hint="eastAsia"/>
        </w:rPr>
        <w:t>聊天音频内容播放</w:t>
      </w:r>
      <w:bookmarkEnd w:id="2423"/>
      <w:bookmarkEnd w:id="2424"/>
    </w:p>
    <w:p w:rsidR="00F405BA" w:rsidRPr="000D5D7F" w:rsidRDefault="00F405BA" w:rsidP="00F405BA">
      <w:pPr>
        <w:ind w:firstLine="480"/>
      </w:pPr>
      <w:r>
        <w:rPr>
          <w:rFonts w:hint="eastAsia"/>
        </w:rPr>
        <w:t>支撑聊天音频播放，问答对象接收到聊天音频消息后，点击聊天音频消息中的聊天音频文件可以在线播放。</w:t>
      </w:r>
    </w:p>
    <w:p w:rsidR="00F405BA" w:rsidRDefault="00F405BA" w:rsidP="00F405BA">
      <w:pPr>
        <w:pStyle w:val="6"/>
      </w:pPr>
      <w:bookmarkStart w:id="2425" w:name="_Toc130047024"/>
      <w:bookmarkStart w:id="2426" w:name="_Toc130155538"/>
      <w:r>
        <w:rPr>
          <w:rFonts w:hint="eastAsia"/>
        </w:rPr>
        <w:t>发送聊天视屏</w:t>
      </w:r>
      <w:bookmarkEnd w:id="2425"/>
      <w:bookmarkEnd w:id="2426"/>
    </w:p>
    <w:p w:rsidR="00F405BA" w:rsidRDefault="00F405BA" w:rsidP="00F405BA">
      <w:pPr>
        <w:ind w:firstLine="480"/>
      </w:pPr>
      <w:r w:rsidRPr="00A175F8">
        <w:rPr>
          <w:rFonts w:hint="eastAsia"/>
        </w:rPr>
        <w:t>支撑选择视频发送</w:t>
      </w:r>
      <w:r w:rsidRPr="00A175F8">
        <w:rPr>
          <w:rFonts w:hint="eastAsia"/>
        </w:rPr>
        <w:t>,</w:t>
      </w:r>
      <w:r w:rsidRPr="00A175F8">
        <w:rPr>
          <w:rFonts w:hint="eastAsia"/>
        </w:rPr>
        <w:t>接收播放视频消息</w:t>
      </w:r>
      <w:r w:rsidRPr="00A175F8">
        <w:rPr>
          <w:rFonts w:hint="eastAsia"/>
        </w:rPr>
        <w:t>,</w:t>
      </w:r>
      <w:r w:rsidRPr="00A175F8">
        <w:rPr>
          <w:rFonts w:hint="eastAsia"/>
        </w:rPr>
        <w:t>视频数据文件</w:t>
      </w:r>
      <w:r w:rsidRPr="00A175F8">
        <w:rPr>
          <w:rFonts w:hint="eastAsia"/>
        </w:rPr>
        <w:t>,</w:t>
      </w:r>
      <w:r w:rsidRPr="00A175F8">
        <w:rPr>
          <w:rFonts w:hint="eastAsia"/>
        </w:rPr>
        <w:t>视频数据保存。</w:t>
      </w:r>
    </w:p>
    <w:p w:rsidR="00F405BA" w:rsidRDefault="00F405BA" w:rsidP="00F405BA">
      <w:pPr>
        <w:pStyle w:val="7"/>
      </w:pPr>
      <w:bookmarkStart w:id="2427" w:name="_Toc130047025"/>
      <w:bookmarkStart w:id="2428" w:name="_Toc130155539"/>
      <w:r>
        <w:rPr>
          <w:rFonts w:hint="eastAsia"/>
        </w:rPr>
        <w:t>聊天视屏选择</w:t>
      </w:r>
      <w:bookmarkEnd w:id="2427"/>
      <w:bookmarkEnd w:id="2428"/>
    </w:p>
    <w:p w:rsidR="00F405BA" w:rsidRDefault="00F405BA" w:rsidP="00F405BA">
      <w:pPr>
        <w:ind w:firstLine="480"/>
      </w:pPr>
      <w:r>
        <w:rPr>
          <w:rFonts w:hint="eastAsia"/>
        </w:rPr>
        <w:t>支撑选择聊天视屏，问答过程中，可以查询选择本地目录视屏，选中后生成聊天视屏消息，存储聊天视屏消息、聊天视屏消息数据。</w:t>
      </w:r>
    </w:p>
    <w:p w:rsidR="00F405BA" w:rsidRDefault="00F405BA" w:rsidP="00F405BA">
      <w:pPr>
        <w:pStyle w:val="7"/>
      </w:pPr>
      <w:bookmarkStart w:id="2429" w:name="_Toc130047026"/>
      <w:bookmarkStart w:id="2430" w:name="_Toc130155540"/>
      <w:r>
        <w:rPr>
          <w:rFonts w:hint="eastAsia"/>
        </w:rPr>
        <w:t>聊天视屏文件安全校验</w:t>
      </w:r>
      <w:bookmarkEnd w:id="2429"/>
      <w:bookmarkEnd w:id="2430"/>
    </w:p>
    <w:p w:rsidR="00F405BA" w:rsidRPr="003D3C37" w:rsidRDefault="00F405BA" w:rsidP="00F405BA">
      <w:pPr>
        <w:ind w:firstLine="480"/>
      </w:pPr>
      <w:r>
        <w:rPr>
          <w:rFonts w:hint="eastAsia"/>
        </w:rPr>
        <w:t>支撑聊天视屏文件安全校验，提供聊天视屏文件的格式、大小检查，仅允许指定的聊天视屏格式及指定大小的文件允许上传。</w:t>
      </w:r>
    </w:p>
    <w:p w:rsidR="00F405BA" w:rsidRDefault="00F405BA" w:rsidP="00F405BA">
      <w:pPr>
        <w:pStyle w:val="7"/>
      </w:pPr>
      <w:bookmarkStart w:id="2431" w:name="_Toc130047027"/>
      <w:bookmarkStart w:id="2432" w:name="_Toc130155541"/>
      <w:r>
        <w:rPr>
          <w:rFonts w:hint="eastAsia"/>
        </w:rPr>
        <w:t>聊天视屏文件上传</w:t>
      </w:r>
      <w:bookmarkEnd w:id="2431"/>
      <w:bookmarkEnd w:id="2432"/>
    </w:p>
    <w:p w:rsidR="00F405BA" w:rsidRPr="009F584D" w:rsidRDefault="00F405BA" w:rsidP="00F405BA">
      <w:pPr>
        <w:ind w:firstLine="480"/>
      </w:pPr>
      <w:r>
        <w:rPr>
          <w:rFonts w:hint="eastAsia"/>
        </w:rPr>
        <w:t>支撑聊天视屏文件上传，聊天视屏文件安全校验通过后，将聊天视屏文件上传到聊天视屏文件服务器，文件与消息关系数据存入数据库。</w:t>
      </w:r>
    </w:p>
    <w:p w:rsidR="00F405BA" w:rsidRDefault="00F405BA" w:rsidP="00F405BA">
      <w:pPr>
        <w:pStyle w:val="7"/>
      </w:pPr>
      <w:bookmarkStart w:id="2433" w:name="_Toc130047028"/>
      <w:bookmarkStart w:id="2434" w:name="_Toc130155542"/>
      <w:r>
        <w:rPr>
          <w:rFonts w:hint="eastAsia"/>
        </w:rPr>
        <w:t>聊天视屏消息推送</w:t>
      </w:r>
      <w:bookmarkEnd w:id="2433"/>
      <w:bookmarkEnd w:id="2434"/>
    </w:p>
    <w:p w:rsidR="00F405BA" w:rsidRDefault="00F405BA" w:rsidP="00F405BA">
      <w:pPr>
        <w:ind w:firstLine="480"/>
      </w:pPr>
      <w:r>
        <w:rPr>
          <w:rFonts w:hint="eastAsia"/>
        </w:rPr>
        <w:t>支撑聊天视屏消息推送，聊天视屏消息生成后，调用消息平台推送聊天视屏消息给接收对象，根据接收对象的消息读取情况，标记消息状态。</w:t>
      </w:r>
    </w:p>
    <w:p w:rsidR="00F405BA" w:rsidRDefault="00F405BA" w:rsidP="00F405BA">
      <w:pPr>
        <w:pStyle w:val="7"/>
      </w:pPr>
      <w:bookmarkStart w:id="2435" w:name="_Toc130047029"/>
      <w:bookmarkStart w:id="2436" w:name="_Toc130155543"/>
      <w:r>
        <w:rPr>
          <w:rFonts w:hint="eastAsia"/>
        </w:rPr>
        <w:t>聊天视屏消息呈现</w:t>
      </w:r>
      <w:bookmarkEnd w:id="2435"/>
      <w:bookmarkEnd w:id="2436"/>
    </w:p>
    <w:p w:rsidR="00F405BA" w:rsidRDefault="00F405BA" w:rsidP="00F405BA">
      <w:pPr>
        <w:ind w:firstLine="480"/>
      </w:pPr>
      <w:r>
        <w:rPr>
          <w:rFonts w:hint="eastAsia"/>
        </w:rPr>
        <w:lastRenderedPageBreak/>
        <w:t>支撑聊天视屏消息呈现，问答过程中，聊天视屏消息推送成功后，在问答会话中，如果接受对象在线，实时读取聊天视屏消息并呈现；如果接收对象不在线，记录消息状态未读，当监听到接收对象上线，会话提示有新消息，进入聊天会话，查询并显示聊天视屏消息。</w:t>
      </w:r>
    </w:p>
    <w:p w:rsidR="00F405BA" w:rsidRDefault="00F405BA" w:rsidP="00F405BA">
      <w:pPr>
        <w:pStyle w:val="7"/>
      </w:pPr>
      <w:bookmarkStart w:id="2437" w:name="_Toc130047030"/>
      <w:bookmarkStart w:id="2438" w:name="_Toc130155544"/>
      <w:r>
        <w:rPr>
          <w:rFonts w:hint="eastAsia"/>
        </w:rPr>
        <w:t>聊天视屏内容播放</w:t>
      </w:r>
      <w:bookmarkEnd w:id="2437"/>
      <w:bookmarkEnd w:id="2438"/>
    </w:p>
    <w:p w:rsidR="00F405BA" w:rsidRPr="000D5D7F" w:rsidRDefault="00F405BA" w:rsidP="00F405BA">
      <w:pPr>
        <w:ind w:firstLine="480"/>
      </w:pPr>
      <w:r>
        <w:rPr>
          <w:rFonts w:hint="eastAsia"/>
        </w:rPr>
        <w:t>支撑聊天视屏播放，问答对象接收到聊天视屏消息后，点击聊天视屏消息中的聊天视屏文件可以在线播放。</w:t>
      </w:r>
    </w:p>
    <w:p w:rsidR="00F405BA" w:rsidRPr="002B0BDA" w:rsidRDefault="00F405BA" w:rsidP="00F405BA">
      <w:pPr>
        <w:ind w:firstLine="480"/>
      </w:pPr>
    </w:p>
    <w:p w:rsidR="00F405BA" w:rsidRDefault="00F405BA" w:rsidP="00F405BA">
      <w:pPr>
        <w:pStyle w:val="6"/>
      </w:pPr>
      <w:bookmarkStart w:id="2439" w:name="_Toc130047031"/>
      <w:bookmarkStart w:id="2440" w:name="_Toc130155545"/>
      <w:r>
        <w:rPr>
          <w:rFonts w:hint="eastAsia"/>
        </w:rPr>
        <w:t>发送聊天文件</w:t>
      </w:r>
      <w:bookmarkEnd w:id="2439"/>
      <w:bookmarkEnd w:id="2440"/>
    </w:p>
    <w:p w:rsidR="00F405BA" w:rsidRDefault="00F405BA" w:rsidP="00F405BA">
      <w:pPr>
        <w:ind w:firstLine="480"/>
      </w:pPr>
      <w:r w:rsidRPr="00A175F8">
        <w:rPr>
          <w:rFonts w:hint="eastAsia"/>
        </w:rPr>
        <w:t>支撑选择文件发送</w:t>
      </w:r>
      <w:r w:rsidRPr="00A175F8">
        <w:rPr>
          <w:rFonts w:hint="eastAsia"/>
        </w:rPr>
        <w:t>,</w:t>
      </w:r>
      <w:r w:rsidRPr="00A175F8">
        <w:rPr>
          <w:rFonts w:hint="eastAsia"/>
        </w:rPr>
        <w:t>接收文件消息</w:t>
      </w:r>
      <w:r w:rsidRPr="00A175F8">
        <w:rPr>
          <w:rFonts w:hint="eastAsia"/>
        </w:rPr>
        <w:t>,</w:t>
      </w:r>
      <w:r w:rsidRPr="00A175F8">
        <w:rPr>
          <w:rFonts w:hint="eastAsia"/>
        </w:rPr>
        <w:t>文件数据文件</w:t>
      </w:r>
      <w:r w:rsidRPr="00A175F8">
        <w:rPr>
          <w:rFonts w:hint="eastAsia"/>
        </w:rPr>
        <w:t>,</w:t>
      </w:r>
      <w:r w:rsidRPr="00A175F8">
        <w:rPr>
          <w:rFonts w:hint="eastAsia"/>
        </w:rPr>
        <w:t>文件数据保存。</w:t>
      </w:r>
    </w:p>
    <w:p w:rsidR="00F405BA" w:rsidRDefault="00F405BA" w:rsidP="00F405BA">
      <w:pPr>
        <w:pStyle w:val="7"/>
      </w:pPr>
      <w:bookmarkStart w:id="2441" w:name="_Toc130047032"/>
      <w:bookmarkStart w:id="2442" w:name="_Toc130155546"/>
      <w:r>
        <w:rPr>
          <w:rFonts w:hint="eastAsia"/>
        </w:rPr>
        <w:t>聊天文件选择</w:t>
      </w:r>
      <w:bookmarkEnd w:id="2441"/>
      <w:bookmarkEnd w:id="2442"/>
    </w:p>
    <w:p w:rsidR="00F405BA" w:rsidRDefault="00F405BA" w:rsidP="00F405BA">
      <w:pPr>
        <w:ind w:firstLine="480"/>
      </w:pPr>
      <w:r>
        <w:rPr>
          <w:rFonts w:hint="eastAsia"/>
        </w:rPr>
        <w:t>支撑选择聊天文件，问答过程中，可以查询选择本地目录中的聊天文件，选中后生成聊天文件消息，存储聊天文件消息、聊天文件消息数据。</w:t>
      </w:r>
    </w:p>
    <w:p w:rsidR="00F405BA" w:rsidRDefault="00F405BA" w:rsidP="00F405BA">
      <w:pPr>
        <w:pStyle w:val="7"/>
      </w:pPr>
      <w:bookmarkStart w:id="2443" w:name="_Toc130047033"/>
      <w:bookmarkStart w:id="2444" w:name="_Toc130155547"/>
      <w:r>
        <w:rPr>
          <w:rFonts w:hint="eastAsia"/>
        </w:rPr>
        <w:t>聊天文件文件安全校验</w:t>
      </w:r>
      <w:bookmarkEnd w:id="2443"/>
      <w:bookmarkEnd w:id="2444"/>
    </w:p>
    <w:p w:rsidR="00F405BA" w:rsidRPr="003D3C37" w:rsidRDefault="00F405BA" w:rsidP="00F405BA">
      <w:pPr>
        <w:ind w:firstLine="480"/>
      </w:pPr>
      <w:r>
        <w:rPr>
          <w:rFonts w:hint="eastAsia"/>
        </w:rPr>
        <w:t>支撑聊天文件文件安全校验，提供聊天文件文件的格式、大小检查，仅允许指定的聊天文件格式（</w:t>
      </w:r>
      <w:r>
        <w:rPr>
          <w:rFonts w:hint="eastAsia"/>
        </w:rPr>
        <w:t>excel</w:t>
      </w:r>
      <w:r>
        <w:rPr>
          <w:rFonts w:hint="eastAsia"/>
        </w:rPr>
        <w:t>、</w:t>
      </w:r>
      <w:r>
        <w:rPr>
          <w:rFonts w:hint="eastAsia"/>
        </w:rPr>
        <w:t>word</w:t>
      </w:r>
      <w:r>
        <w:rPr>
          <w:rFonts w:hint="eastAsia"/>
        </w:rPr>
        <w:t>、</w:t>
      </w:r>
      <w:r>
        <w:rPr>
          <w:rFonts w:hint="eastAsia"/>
        </w:rPr>
        <w:t>ppt</w:t>
      </w:r>
      <w:r>
        <w:rPr>
          <w:rFonts w:hint="eastAsia"/>
        </w:rPr>
        <w:t>、</w:t>
      </w:r>
      <w:r>
        <w:rPr>
          <w:rFonts w:hint="eastAsia"/>
        </w:rPr>
        <w:t>txt</w:t>
      </w:r>
      <w:r>
        <w:rPr>
          <w:rFonts w:hint="eastAsia"/>
        </w:rPr>
        <w:t>等）及指定大小的文件允许上传。</w:t>
      </w:r>
    </w:p>
    <w:p w:rsidR="00F405BA" w:rsidRDefault="00F405BA" w:rsidP="00F405BA">
      <w:pPr>
        <w:pStyle w:val="7"/>
      </w:pPr>
      <w:bookmarkStart w:id="2445" w:name="_Toc130047034"/>
      <w:bookmarkStart w:id="2446" w:name="_Toc130155548"/>
      <w:r>
        <w:rPr>
          <w:rFonts w:hint="eastAsia"/>
        </w:rPr>
        <w:t>聊天文件文件上传</w:t>
      </w:r>
      <w:bookmarkEnd w:id="2445"/>
      <w:bookmarkEnd w:id="2446"/>
    </w:p>
    <w:p w:rsidR="00F405BA" w:rsidRPr="009F584D" w:rsidRDefault="00F405BA" w:rsidP="00F405BA">
      <w:pPr>
        <w:ind w:firstLine="480"/>
      </w:pPr>
      <w:r>
        <w:rPr>
          <w:rFonts w:hint="eastAsia"/>
        </w:rPr>
        <w:t>支撑聊天文件文件上传，聊天文件文件安全校验通过后，将聊天文件文件上传到聊天文件文件服务器，文件与消息关系数据存入数据库。</w:t>
      </w:r>
    </w:p>
    <w:p w:rsidR="00F405BA" w:rsidRDefault="00F405BA" w:rsidP="00F405BA">
      <w:pPr>
        <w:pStyle w:val="7"/>
      </w:pPr>
      <w:bookmarkStart w:id="2447" w:name="_Toc130047035"/>
      <w:bookmarkStart w:id="2448" w:name="_Toc130155549"/>
      <w:r>
        <w:rPr>
          <w:rFonts w:hint="eastAsia"/>
        </w:rPr>
        <w:t>聊天文件消息推送</w:t>
      </w:r>
      <w:bookmarkEnd w:id="2447"/>
      <w:bookmarkEnd w:id="2448"/>
    </w:p>
    <w:p w:rsidR="00F405BA" w:rsidRDefault="00F405BA" w:rsidP="00F405BA">
      <w:pPr>
        <w:ind w:firstLine="480"/>
      </w:pPr>
      <w:r>
        <w:rPr>
          <w:rFonts w:hint="eastAsia"/>
        </w:rPr>
        <w:t>支撑聊天文件消息推送，聊天文件消息生成后，调用消息平台推送聊天文件</w:t>
      </w:r>
      <w:r>
        <w:rPr>
          <w:rFonts w:hint="eastAsia"/>
        </w:rPr>
        <w:lastRenderedPageBreak/>
        <w:t>消息给接收对象，根据接收对象的消息读取情况，标记消息状态。</w:t>
      </w:r>
    </w:p>
    <w:p w:rsidR="00F405BA" w:rsidRDefault="00F405BA" w:rsidP="00F405BA">
      <w:pPr>
        <w:pStyle w:val="7"/>
      </w:pPr>
      <w:bookmarkStart w:id="2449" w:name="_Toc130047036"/>
      <w:bookmarkStart w:id="2450" w:name="_Toc130155550"/>
      <w:r>
        <w:rPr>
          <w:rFonts w:hint="eastAsia"/>
        </w:rPr>
        <w:t>聊天文件消息呈现</w:t>
      </w:r>
      <w:bookmarkEnd w:id="2449"/>
      <w:bookmarkEnd w:id="2450"/>
    </w:p>
    <w:p w:rsidR="00F405BA" w:rsidRDefault="00F405BA" w:rsidP="00F405BA">
      <w:pPr>
        <w:ind w:firstLine="480"/>
      </w:pPr>
      <w:r>
        <w:rPr>
          <w:rFonts w:hint="eastAsia"/>
        </w:rPr>
        <w:t>支撑聊天文件消息呈现，问答过程中，聊天文件消息推送成功后，在问答会话中，如果接受对象在线，实时读取聊天文件消息并呈现；如果接收对象不在线，记录消息状态未读，当监听到接收对象上线，会话提示有新消息，进入聊天会话，查询并显示聊天文件消息。</w:t>
      </w:r>
    </w:p>
    <w:p w:rsidR="00F405BA" w:rsidRDefault="00F405BA" w:rsidP="00F405BA">
      <w:pPr>
        <w:pStyle w:val="7"/>
      </w:pPr>
      <w:bookmarkStart w:id="2451" w:name="_Toc130047037"/>
      <w:bookmarkStart w:id="2452" w:name="_Toc130155551"/>
      <w:r>
        <w:rPr>
          <w:rFonts w:hint="eastAsia"/>
        </w:rPr>
        <w:t>聊天文件下载</w:t>
      </w:r>
      <w:bookmarkEnd w:id="2451"/>
      <w:bookmarkEnd w:id="2452"/>
    </w:p>
    <w:p w:rsidR="00F405BA" w:rsidRPr="000D5D7F" w:rsidRDefault="00F405BA" w:rsidP="00F405BA">
      <w:pPr>
        <w:ind w:firstLine="480"/>
      </w:pPr>
      <w:r>
        <w:rPr>
          <w:rFonts w:hint="eastAsia"/>
        </w:rPr>
        <w:t>支撑聊天文件下载，问答对象接收到聊天文件消息后，点击聊天文件消息中的聊天文件，文件可以下载到本地。</w:t>
      </w:r>
    </w:p>
    <w:p w:rsidR="00F405BA" w:rsidRPr="002B0BDA" w:rsidRDefault="00F405BA" w:rsidP="00F405BA">
      <w:pPr>
        <w:ind w:firstLine="480"/>
      </w:pPr>
    </w:p>
    <w:p w:rsidR="00F405BA" w:rsidRDefault="00F405BA" w:rsidP="00F405BA">
      <w:pPr>
        <w:pStyle w:val="6"/>
      </w:pPr>
      <w:bookmarkStart w:id="2453" w:name="_Toc130047038"/>
      <w:bookmarkStart w:id="2454" w:name="_Toc130155552"/>
      <w:r>
        <w:rPr>
          <w:rFonts w:hint="eastAsia"/>
        </w:rPr>
        <w:t>发送聊天图片</w:t>
      </w:r>
      <w:bookmarkEnd w:id="2453"/>
      <w:bookmarkEnd w:id="2454"/>
    </w:p>
    <w:p w:rsidR="00F405BA" w:rsidRDefault="00F405BA" w:rsidP="00F405BA">
      <w:pPr>
        <w:ind w:firstLine="480"/>
      </w:pPr>
      <w:r w:rsidRPr="00A175F8">
        <w:rPr>
          <w:rFonts w:hint="eastAsia"/>
        </w:rPr>
        <w:t>支撑图片文件预览</w:t>
      </w:r>
      <w:r w:rsidRPr="00A175F8">
        <w:rPr>
          <w:rFonts w:hint="eastAsia"/>
        </w:rPr>
        <w:t>,</w:t>
      </w:r>
      <w:r w:rsidRPr="00A175F8">
        <w:rPr>
          <w:rFonts w:hint="eastAsia"/>
        </w:rPr>
        <w:t>接收图片文件消息</w:t>
      </w:r>
      <w:r w:rsidRPr="00A175F8">
        <w:rPr>
          <w:rFonts w:hint="eastAsia"/>
        </w:rPr>
        <w:t>,</w:t>
      </w:r>
      <w:r w:rsidRPr="00A175F8">
        <w:rPr>
          <w:rFonts w:hint="eastAsia"/>
        </w:rPr>
        <w:t>图片文件数据</w:t>
      </w:r>
      <w:r w:rsidRPr="00A175F8">
        <w:rPr>
          <w:rFonts w:hint="eastAsia"/>
        </w:rPr>
        <w:t>,</w:t>
      </w:r>
      <w:r w:rsidRPr="00A175F8">
        <w:rPr>
          <w:rFonts w:hint="eastAsia"/>
        </w:rPr>
        <w:t>图片文件数据保存</w:t>
      </w:r>
      <w:r w:rsidRPr="00A175F8">
        <w:rPr>
          <w:rFonts w:hint="eastAsia"/>
        </w:rPr>
        <w:t>,</w:t>
      </w:r>
      <w:r w:rsidRPr="00A175F8">
        <w:rPr>
          <w:rFonts w:hint="eastAsia"/>
        </w:rPr>
        <w:t>图片文件发送。</w:t>
      </w:r>
    </w:p>
    <w:p w:rsidR="00F405BA" w:rsidRDefault="00F405BA" w:rsidP="00F405BA">
      <w:pPr>
        <w:pStyle w:val="7"/>
      </w:pPr>
      <w:bookmarkStart w:id="2455" w:name="_Toc130047039"/>
      <w:bookmarkStart w:id="2456" w:name="_Toc130155553"/>
      <w:r>
        <w:rPr>
          <w:rFonts w:hint="eastAsia"/>
        </w:rPr>
        <w:t>聊天图片选择</w:t>
      </w:r>
      <w:bookmarkEnd w:id="2455"/>
      <w:bookmarkEnd w:id="2456"/>
    </w:p>
    <w:p w:rsidR="00F405BA" w:rsidRDefault="00F405BA" w:rsidP="00F405BA">
      <w:pPr>
        <w:ind w:firstLine="480"/>
      </w:pPr>
      <w:r>
        <w:rPr>
          <w:rFonts w:hint="eastAsia"/>
        </w:rPr>
        <w:t>支撑选择聊天图片，问答过程中，可以查询选择本地目录中的聊天图片，选中后生成聊天图片消息，存储聊天图片消息、聊天图片消息数据。</w:t>
      </w:r>
    </w:p>
    <w:p w:rsidR="00F405BA" w:rsidRDefault="00F405BA" w:rsidP="00F405BA">
      <w:pPr>
        <w:pStyle w:val="7"/>
      </w:pPr>
      <w:bookmarkStart w:id="2457" w:name="_Toc130047040"/>
      <w:bookmarkStart w:id="2458" w:name="_Toc130155554"/>
      <w:r>
        <w:rPr>
          <w:rFonts w:hint="eastAsia"/>
        </w:rPr>
        <w:t>聊天图片文件安全校验</w:t>
      </w:r>
      <w:bookmarkEnd w:id="2457"/>
      <w:bookmarkEnd w:id="2458"/>
    </w:p>
    <w:p w:rsidR="00F405BA" w:rsidRPr="003D3C37" w:rsidRDefault="00F405BA" w:rsidP="00F405BA">
      <w:pPr>
        <w:ind w:firstLine="480"/>
      </w:pPr>
      <w:r>
        <w:rPr>
          <w:rFonts w:hint="eastAsia"/>
        </w:rPr>
        <w:t>支撑聊天图片文件安全校验，提供聊天图片文件的格式、大小检查，仅允许指定的聊天图片格式（</w:t>
      </w:r>
      <w:r>
        <w:rPr>
          <w:rFonts w:hint="eastAsia"/>
        </w:rPr>
        <w:t>jpg</w:t>
      </w:r>
      <w:r>
        <w:rPr>
          <w:rFonts w:hint="eastAsia"/>
        </w:rPr>
        <w:t>、</w:t>
      </w:r>
      <w:r>
        <w:rPr>
          <w:rFonts w:hint="eastAsia"/>
        </w:rPr>
        <w:t>png</w:t>
      </w:r>
      <w:r>
        <w:rPr>
          <w:rFonts w:hint="eastAsia"/>
        </w:rPr>
        <w:t>等）及指定大小的文件允许上传。</w:t>
      </w:r>
    </w:p>
    <w:p w:rsidR="00F405BA" w:rsidRDefault="00F405BA" w:rsidP="00F405BA">
      <w:pPr>
        <w:pStyle w:val="7"/>
      </w:pPr>
      <w:bookmarkStart w:id="2459" w:name="_Toc130047041"/>
      <w:bookmarkStart w:id="2460" w:name="_Toc130155555"/>
      <w:r>
        <w:rPr>
          <w:rFonts w:hint="eastAsia"/>
        </w:rPr>
        <w:t>聊天图片文件上传</w:t>
      </w:r>
      <w:bookmarkEnd w:id="2459"/>
      <w:bookmarkEnd w:id="2460"/>
    </w:p>
    <w:p w:rsidR="00F405BA" w:rsidRPr="009F584D" w:rsidRDefault="00F405BA" w:rsidP="00F405BA">
      <w:pPr>
        <w:ind w:firstLine="480"/>
      </w:pPr>
      <w:r>
        <w:rPr>
          <w:rFonts w:hint="eastAsia"/>
        </w:rPr>
        <w:t>支撑聊天图片文件上传，聊天图片文件安全校验通过后，将聊天图片文件上</w:t>
      </w:r>
      <w:r>
        <w:rPr>
          <w:rFonts w:hint="eastAsia"/>
        </w:rPr>
        <w:lastRenderedPageBreak/>
        <w:t>传到聊天图片文件服务器，文件与消息关系数据存入数据库。</w:t>
      </w:r>
    </w:p>
    <w:p w:rsidR="00F405BA" w:rsidRDefault="00F405BA" w:rsidP="00F405BA">
      <w:pPr>
        <w:pStyle w:val="7"/>
      </w:pPr>
      <w:bookmarkStart w:id="2461" w:name="_Toc130047042"/>
      <w:bookmarkStart w:id="2462" w:name="_Toc130155556"/>
      <w:r>
        <w:rPr>
          <w:rFonts w:hint="eastAsia"/>
        </w:rPr>
        <w:t>聊天图片消息推送</w:t>
      </w:r>
      <w:bookmarkEnd w:id="2461"/>
      <w:bookmarkEnd w:id="2462"/>
    </w:p>
    <w:p w:rsidR="00F405BA" w:rsidRDefault="00F405BA" w:rsidP="00F405BA">
      <w:pPr>
        <w:ind w:firstLine="480"/>
      </w:pPr>
      <w:r>
        <w:rPr>
          <w:rFonts w:hint="eastAsia"/>
        </w:rPr>
        <w:t>支撑聊天图片消息推送，聊天图片消息生成后，调用消息平台推送聊天图片消息给接收对象，根据接收对象的消息读取情况，标记消息状态。</w:t>
      </w:r>
    </w:p>
    <w:p w:rsidR="00F405BA" w:rsidRDefault="00F405BA" w:rsidP="00F405BA">
      <w:pPr>
        <w:pStyle w:val="7"/>
      </w:pPr>
      <w:bookmarkStart w:id="2463" w:name="_Toc130047043"/>
      <w:bookmarkStart w:id="2464" w:name="_Toc130155557"/>
      <w:r>
        <w:rPr>
          <w:rFonts w:hint="eastAsia"/>
        </w:rPr>
        <w:t>聊天图片消息呈现</w:t>
      </w:r>
      <w:bookmarkEnd w:id="2463"/>
      <w:bookmarkEnd w:id="2464"/>
    </w:p>
    <w:p w:rsidR="00F405BA" w:rsidRDefault="00F405BA" w:rsidP="00F405BA">
      <w:pPr>
        <w:ind w:firstLine="480"/>
      </w:pPr>
      <w:r>
        <w:rPr>
          <w:rFonts w:hint="eastAsia"/>
        </w:rPr>
        <w:t>支撑聊天图片消息呈现，问答过程中，聊天图片消息推送成功后，在问答会话中，如果接受对象在线，实时读取聊天图片消息并呈现；如果接收对象不在线，记录消息状态未读，当监听到接收对象上线，会话提示有新消息，进入聊天会话，查询并显示聊天图片消息。</w:t>
      </w:r>
    </w:p>
    <w:p w:rsidR="00F405BA" w:rsidRDefault="00F405BA" w:rsidP="00F405BA">
      <w:pPr>
        <w:pStyle w:val="7"/>
      </w:pPr>
      <w:bookmarkStart w:id="2465" w:name="_Toc130047044"/>
      <w:bookmarkStart w:id="2466" w:name="_Toc130155558"/>
      <w:r>
        <w:rPr>
          <w:rFonts w:hint="eastAsia"/>
        </w:rPr>
        <w:t>聊天图片预览</w:t>
      </w:r>
      <w:bookmarkEnd w:id="2465"/>
      <w:bookmarkEnd w:id="2466"/>
    </w:p>
    <w:p w:rsidR="00F405BA" w:rsidRPr="000D5D7F" w:rsidRDefault="00F405BA" w:rsidP="00F405BA">
      <w:pPr>
        <w:ind w:firstLine="480"/>
      </w:pPr>
      <w:r>
        <w:rPr>
          <w:rFonts w:hint="eastAsia"/>
        </w:rPr>
        <w:t>支撑聊天图片预览，问答对象接收到聊天图片消息后，双击聊天图片消息中的聊天图片，聊天图片可以进行预览，调节聊天图片大小、翻转操作。</w:t>
      </w:r>
    </w:p>
    <w:p w:rsidR="00F405BA" w:rsidRPr="00A82BF5" w:rsidRDefault="00F405BA" w:rsidP="00F405BA">
      <w:pPr>
        <w:ind w:firstLine="480"/>
      </w:pPr>
    </w:p>
    <w:p w:rsidR="00F405BA" w:rsidRDefault="00F405BA" w:rsidP="00F405BA">
      <w:pPr>
        <w:pStyle w:val="6"/>
      </w:pPr>
      <w:bookmarkStart w:id="2467" w:name="_Toc130047045"/>
      <w:bookmarkStart w:id="2468" w:name="_Toc130155559"/>
      <w:r>
        <w:rPr>
          <w:rFonts w:hint="eastAsia"/>
        </w:rPr>
        <w:t>发送文本</w:t>
      </w:r>
      <w:bookmarkEnd w:id="2467"/>
      <w:bookmarkEnd w:id="2468"/>
    </w:p>
    <w:p w:rsidR="00F405BA" w:rsidRDefault="00F405BA" w:rsidP="00F405BA">
      <w:pPr>
        <w:ind w:firstLine="480"/>
      </w:pPr>
      <w:r w:rsidRPr="00A175F8">
        <w:rPr>
          <w:rFonts w:hint="eastAsia"/>
        </w:rPr>
        <w:t>支撑输入</w:t>
      </w:r>
      <w:r>
        <w:rPr>
          <w:rFonts w:hint="eastAsia"/>
        </w:rPr>
        <w:t>文本</w:t>
      </w:r>
      <w:r w:rsidRPr="00A175F8">
        <w:rPr>
          <w:rFonts w:hint="eastAsia"/>
        </w:rPr>
        <w:t>消息发送</w:t>
      </w:r>
      <w:r w:rsidRPr="00A175F8">
        <w:rPr>
          <w:rFonts w:hint="eastAsia"/>
        </w:rPr>
        <w:t>,</w:t>
      </w:r>
      <w:r w:rsidRPr="00A175F8">
        <w:rPr>
          <w:rFonts w:hint="eastAsia"/>
        </w:rPr>
        <w:t>接收显示</w:t>
      </w:r>
      <w:r>
        <w:rPr>
          <w:rFonts w:hint="eastAsia"/>
        </w:rPr>
        <w:t>文本</w:t>
      </w:r>
      <w:r w:rsidRPr="00A175F8">
        <w:rPr>
          <w:rFonts w:hint="eastAsia"/>
        </w:rPr>
        <w:t>消息</w:t>
      </w:r>
      <w:r w:rsidRPr="00A175F8">
        <w:rPr>
          <w:rFonts w:hint="eastAsia"/>
        </w:rPr>
        <w:t>,</w:t>
      </w:r>
      <w:r>
        <w:rPr>
          <w:rFonts w:hint="eastAsia"/>
        </w:rPr>
        <w:t>文本</w:t>
      </w:r>
      <w:r w:rsidRPr="00A175F8">
        <w:rPr>
          <w:rFonts w:hint="eastAsia"/>
        </w:rPr>
        <w:t>消息保存。</w:t>
      </w:r>
    </w:p>
    <w:p w:rsidR="00F405BA" w:rsidRDefault="00F405BA" w:rsidP="00F405BA">
      <w:pPr>
        <w:pStyle w:val="7"/>
      </w:pPr>
      <w:bookmarkStart w:id="2469" w:name="_Toc130047046"/>
      <w:bookmarkStart w:id="2470" w:name="_Toc130155560"/>
      <w:r>
        <w:rPr>
          <w:rFonts w:hint="eastAsia"/>
        </w:rPr>
        <w:t>文本内容输入</w:t>
      </w:r>
      <w:bookmarkEnd w:id="2469"/>
      <w:bookmarkEnd w:id="2470"/>
    </w:p>
    <w:p w:rsidR="00F405BA" w:rsidRDefault="00F405BA" w:rsidP="00F405BA">
      <w:pPr>
        <w:ind w:firstLine="480"/>
      </w:pPr>
      <w:r>
        <w:rPr>
          <w:rFonts w:hint="eastAsia"/>
        </w:rPr>
        <w:t>支撑文本输入，问答过程中，可以手工录入文本内容，也可以粘贴其它工具或文档中复制的文本内容，输入后生成文本消息，存储文本消息。</w:t>
      </w:r>
    </w:p>
    <w:p w:rsidR="00F405BA" w:rsidRDefault="00F405BA" w:rsidP="00F405BA">
      <w:pPr>
        <w:pStyle w:val="7"/>
      </w:pPr>
      <w:bookmarkStart w:id="2471" w:name="_Toc130047047"/>
      <w:bookmarkStart w:id="2472" w:name="_Toc130155561"/>
      <w:r>
        <w:rPr>
          <w:rFonts w:hint="eastAsia"/>
        </w:rPr>
        <w:t>文本消息推送</w:t>
      </w:r>
      <w:bookmarkEnd w:id="2471"/>
      <w:bookmarkEnd w:id="2472"/>
    </w:p>
    <w:p w:rsidR="00F405BA" w:rsidRDefault="00F405BA" w:rsidP="00F405BA">
      <w:pPr>
        <w:ind w:firstLine="480"/>
      </w:pPr>
      <w:r>
        <w:rPr>
          <w:rFonts w:hint="eastAsia"/>
        </w:rPr>
        <w:t>支撑文本消息推送，文本消息生成后，调用消息平台推送文本消息给接收对象，根据接收对象的消息读取情况，标记消息状态。</w:t>
      </w:r>
    </w:p>
    <w:p w:rsidR="00F405BA" w:rsidRDefault="00F405BA" w:rsidP="00F405BA">
      <w:pPr>
        <w:pStyle w:val="7"/>
      </w:pPr>
      <w:bookmarkStart w:id="2473" w:name="_Toc130047048"/>
      <w:bookmarkStart w:id="2474" w:name="_Toc130155562"/>
      <w:r>
        <w:rPr>
          <w:rFonts w:hint="eastAsia"/>
        </w:rPr>
        <w:lastRenderedPageBreak/>
        <w:t>文本消息呈现</w:t>
      </w:r>
      <w:bookmarkEnd w:id="2473"/>
      <w:bookmarkEnd w:id="2474"/>
    </w:p>
    <w:p w:rsidR="00F405BA" w:rsidRPr="00A175F8" w:rsidRDefault="00F405BA" w:rsidP="00F405BA">
      <w:pPr>
        <w:ind w:firstLine="480"/>
      </w:pPr>
      <w:r>
        <w:rPr>
          <w:rFonts w:hint="eastAsia"/>
        </w:rPr>
        <w:t>支撑文本消息呈现，问答过程中，文本消息推送成功后，在问答会话中，如果接收对象在线，实时读取文本消息并呈现；如果接收对象不在线，记录消息状态未读，当监听到接收对象上线，会话提示有新消息，点击进入聊天会话，查询并显示文本消息。</w:t>
      </w:r>
    </w:p>
    <w:p w:rsidR="00F405BA" w:rsidRDefault="00F405BA" w:rsidP="00F405BA">
      <w:pPr>
        <w:pStyle w:val="6"/>
      </w:pPr>
      <w:bookmarkStart w:id="2475" w:name="_Toc130047049"/>
      <w:bookmarkStart w:id="2476" w:name="_Toc130155563"/>
      <w:r>
        <w:rPr>
          <w:rFonts w:hint="eastAsia"/>
        </w:rPr>
        <w:t>即时聊天语音消息</w:t>
      </w:r>
      <w:bookmarkEnd w:id="2475"/>
      <w:bookmarkEnd w:id="2476"/>
    </w:p>
    <w:p w:rsidR="00F405BA" w:rsidRPr="000D5D7F" w:rsidRDefault="00F405BA" w:rsidP="00F405BA">
      <w:pPr>
        <w:ind w:firstLine="480"/>
      </w:pPr>
      <w:r w:rsidRPr="00A175F8">
        <w:rPr>
          <w:rFonts w:hint="eastAsia"/>
        </w:rPr>
        <w:t>支撑录音</w:t>
      </w:r>
      <w:r w:rsidRPr="00A175F8">
        <w:rPr>
          <w:rFonts w:hint="eastAsia"/>
        </w:rPr>
        <w:t>,</w:t>
      </w:r>
      <w:r w:rsidRPr="00A175F8">
        <w:rPr>
          <w:rFonts w:hint="eastAsia"/>
        </w:rPr>
        <w:t>接收播放语音消息</w:t>
      </w:r>
      <w:r w:rsidRPr="00A175F8">
        <w:rPr>
          <w:rFonts w:hint="eastAsia"/>
        </w:rPr>
        <w:t>,</w:t>
      </w:r>
      <w:r w:rsidRPr="00A175F8">
        <w:rPr>
          <w:rFonts w:hint="eastAsia"/>
        </w:rPr>
        <w:t>语音数据文件</w:t>
      </w:r>
      <w:r w:rsidRPr="00A175F8">
        <w:rPr>
          <w:rFonts w:hint="eastAsia"/>
        </w:rPr>
        <w:t>,</w:t>
      </w:r>
      <w:r w:rsidRPr="00A175F8">
        <w:rPr>
          <w:rFonts w:hint="eastAsia"/>
        </w:rPr>
        <w:t>语音数据保存</w:t>
      </w:r>
      <w:r w:rsidRPr="00A175F8">
        <w:rPr>
          <w:rFonts w:hint="eastAsia"/>
        </w:rPr>
        <w:t>,</w:t>
      </w:r>
      <w:r w:rsidRPr="00A175F8">
        <w:rPr>
          <w:rFonts w:hint="eastAsia"/>
        </w:rPr>
        <w:t>语音发送。</w:t>
      </w:r>
    </w:p>
    <w:p w:rsidR="00F405BA" w:rsidRDefault="00F405BA" w:rsidP="00F405BA">
      <w:pPr>
        <w:pStyle w:val="7"/>
      </w:pPr>
      <w:bookmarkStart w:id="2477" w:name="_Toc130047050"/>
      <w:bookmarkStart w:id="2478" w:name="_Toc130155564"/>
      <w:r>
        <w:rPr>
          <w:rFonts w:hint="eastAsia"/>
        </w:rPr>
        <w:t>即时聊天语音录入</w:t>
      </w:r>
      <w:bookmarkEnd w:id="2477"/>
      <w:bookmarkEnd w:id="2478"/>
    </w:p>
    <w:p w:rsidR="00F405BA" w:rsidRDefault="00F405BA" w:rsidP="00F405BA">
      <w:pPr>
        <w:ind w:firstLine="480"/>
      </w:pPr>
      <w:r>
        <w:rPr>
          <w:rFonts w:hint="eastAsia"/>
        </w:rPr>
        <w:t>支撑录入即时聊天语音，问答过程中，可以即时录入语音，录入完成提交后生成即时聊天语音消息，存储即时聊天语音消息、即时聊天语音消息数据。</w:t>
      </w:r>
    </w:p>
    <w:p w:rsidR="00F405BA" w:rsidRDefault="00F405BA" w:rsidP="00F405BA">
      <w:pPr>
        <w:pStyle w:val="7"/>
      </w:pPr>
      <w:bookmarkStart w:id="2479" w:name="_Toc130047051"/>
      <w:bookmarkStart w:id="2480" w:name="_Toc130155565"/>
      <w:r>
        <w:rPr>
          <w:rFonts w:hint="eastAsia"/>
        </w:rPr>
        <w:t>即时聊天语音文件上传</w:t>
      </w:r>
      <w:bookmarkEnd w:id="2479"/>
      <w:bookmarkEnd w:id="2480"/>
    </w:p>
    <w:p w:rsidR="00F405BA" w:rsidRPr="009F584D" w:rsidRDefault="00F405BA" w:rsidP="00F405BA">
      <w:pPr>
        <w:ind w:firstLine="480"/>
      </w:pPr>
      <w:r>
        <w:rPr>
          <w:rFonts w:hint="eastAsia"/>
        </w:rPr>
        <w:t>支撑即时聊天语音文件上传，即时聊天语音文件生成后，将即时聊天语音文件上传到即时聊天语音文件服务器，文件与消息关系数据存入数据库。</w:t>
      </w:r>
    </w:p>
    <w:p w:rsidR="00F405BA" w:rsidRDefault="00F405BA" w:rsidP="00F405BA">
      <w:pPr>
        <w:pStyle w:val="7"/>
      </w:pPr>
      <w:bookmarkStart w:id="2481" w:name="_Toc130047052"/>
      <w:bookmarkStart w:id="2482" w:name="_Toc130155566"/>
      <w:r>
        <w:rPr>
          <w:rFonts w:hint="eastAsia"/>
        </w:rPr>
        <w:t>即时聊天语音消息推送</w:t>
      </w:r>
      <w:bookmarkEnd w:id="2481"/>
      <w:bookmarkEnd w:id="2482"/>
    </w:p>
    <w:p w:rsidR="00F405BA" w:rsidRDefault="00F405BA" w:rsidP="00F405BA">
      <w:pPr>
        <w:ind w:firstLine="480"/>
      </w:pPr>
      <w:r>
        <w:rPr>
          <w:rFonts w:hint="eastAsia"/>
        </w:rPr>
        <w:t>支撑即时聊天语音消息推送，即时聊天语音消息生成后，调用消息平台推送即时聊天语音消息给接收对象，根据接收对象的消息读取情况，标记消息状态。</w:t>
      </w:r>
    </w:p>
    <w:p w:rsidR="00F405BA" w:rsidRDefault="00F405BA" w:rsidP="00F405BA">
      <w:pPr>
        <w:pStyle w:val="7"/>
      </w:pPr>
      <w:bookmarkStart w:id="2483" w:name="_Toc130047053"/>
      <w:bookmarkStart w:id="2484" w:name="_Toc130155567"/>
      <w:r>
        <w:rPr>
          <w:rFonts w:hint="eastAsia"/>
        </w:rPr>
        <w:t>即时聊天语音消息呈现</w:t>
      </w:r>
      <w:bookmarkEnd w:id="2483"/>
      <w:bookmarkEnd w:id="2484"/>
    </w:p>
    <w:p w:rsidR="00F405BA" w:rsidRDefault="00F405BA" w:rsidP="00F405BA">
      <w:pPr>
        <w:ind w:firstLine="480"/>
      </w:pPr>
      <w:r>
        <w:rPr>
          <w:rFonts w:hint="eastAsia"/>
        </w:rPr>
        <w:t>支撑即时聊天语音消息呈现，问答过程中，即时聊天语音消息推送成功后，在问答会话中，如果接受对象在线，实时读取即时聊天语音消息并呈现；如果接收对象不在线，记录消息状态未读，当监听到接收对象上线，会话提示有新消息，进入聊天会话，查询并显示即时聊天语音消息。</w:t>
      </w:r>
    </w:p>
    <w:p w:rsidR="00F405BA" w:rsidRDefault="00F405BA" w:rsidP="00F405BA">
      <w:pPr>
        <w:pStyle w:val="7"/>
      </w:pPr>
      <w:bookmarkStart w:id="2485" w:name="_Toc130047054"/>
      <w:bookmarkStart w:id="2486" w:name="_Toc130155568"/>
      <w:r>
        <w:rPr>
          <w:rFonts w:hint="eastAsia"/>
        </w:rPr>
        <w:lastRenderedPageBreak/>
        <w:t>即时聊天语音在线播放</w:t>
      </w:r>
      <w:bookmarkEnd w:id="2485"/>
      <w:bookmarkEnd w:id="2486"/>
    </w:p>
    <w:p w:rsidR="00F405BA" w:rsidRPr="00393347" w:rsidRDefault="00F405BA" w:rsidP="00F405BA">
      <w:pPr>
        <w:ind w:firstLine="480"/>
      </w:pPr>
      <w:r>
        <w:rPr>
          <w:rFonts w:hint="eastAsia"/>
        </w:rPr>
        <w:t>支撑即时聊天语音在线，问答对象接收到即时聊天语音消息后，点击即时聊天语音消息中的即时聊天语音，可以在线播放即时聊天语音内容。</w:t>
      </w:r>
    </w:p>
    <w:p w:rsidR="00F405BA" w:rsidRDefault="00F405BA" w:rsidP="00F405BA">
      <w:pPr>
        <w:pStyle w:val="6"/>
      </w:pPr>
      <w:bookmarkStart w:id="2487" w:name="_Toc130047055"/>
      <w:bookmarkStart w:id="2488" w:name="_Toc130155569"/>
      <w:r>
        <w:rPr>
          <w:rFonts w:hint="eastAsia"/>
        </w:rPr>
        <w:t>协办申请</w:t>
      </w:r>
      <w:bookmarkEnd w:id="2487"/>
      <w:bookmarkEnd w:id="2488"/>
    </w:p>
    <w:p w:rsidR="00F405BA" w:rsidRPr="007D4492" w:rsidRDefault="00F405BA" w:rsidP="00F405BA">
      <w:pPr>
        <w:ind w:firstLine="480"/>
      </w:pPr>
      <w:r w:rsidRPr="00D8734C">
        <w:rPr>
          <w:rFonts w:hint="eastAsia"/>
        </w:rPr>
        <w:t>支撑协办原因配置</w:t>
      </w:r>
      <w:r w:rsidRPr="00D8734C">
        <w:rPr>
          <w:rFonts w:hint="eastAsia"/>
        </w:rPr>
        <w:t>,</w:t>
      </w:r>
      <w:r w:rsidRPr="00D8734C">
        <w:rPr>
          <w:rFonts w:hint="eastAsia"/>
        </w:rPr>
        <w:t>协办操作信息存储</w:t>
      </w:r>
      <w:r w:rsidRPr="00D8734C">
        <w:rPr>
          <w:rFonts w:hint="eastAsia"/>
        </w:rPr>
        <w:t>,</w:t>
      </w:r>
      <w:r w:rsidRPr="00D8734C">
        <w:rPr>
          <w:rFonts w:hint="eastAsia"/>
        </w:rPr>
        <w:t>查询协办人员</w:t>
      </w:r>
      <w:r w:rsidRPr="00D8734C">
        <w:rPr>
          <w:rFonts w:hint="eastAsia"/>
        </w:rPr>
        <w:t>,</w:t>
      </w:r>
      <w:r w:rsidRPr="00D8734C">
        <w:rPr>
          <w:rFonts w:hint="eastAsia"/>
        </w:rPr>
        <w:t>计算获取可协办人员</w:t>
      </w:r>
      <w:r w:rsidRPr="00D8734C">
        <w:rPr>
          <w:rFonts w:hint="eastAsia"/>
        </w:rPr>
        <w:t>,</w:t>
      </w:r>
      <w:r w:rsidRPr="00D8734C">
        <w:rPr>
          <w:rFonts w:hint="eastAsia"/>
        </w:rPr>
        <w:t>发起协办操作。</w:t>
      </w:r>
    </w:p>
    <w:p w:rsidR="00F405BA" w:rsidRDefault="00F405BA" w:rsidP="00F405BA">
      <w:pPr>
        <w:pStyle w:val="6"/>
      </w:pPr>
      <w:bookmarkStart w:id="2489" w:name="_Toc130047056"/>
      <w:bookmarkStart w:id="2490" w:name="_Toc130155570"/>
      <w:r>
        <w:rPr>
          <w:rFonts w:hint="eastAsia"/>
        </w:rPr>
        <w:t>转办申请</w:t>
      </w:r>
      <w:bookmarkEnd w:id="2489"/>
      <w:bookmarkEnd w:id="2490"/>
    </w:p>
    <w:p w:rsidR="00F405BA" w:rsidRPr="00D8734C" w:rsidRDefault="00F405BA" w:rsidP="00F405BA">
      <w:pPr>
        <w:ind w:firstLine="480"/>
      </w:pPr>
      <w:r w:rsidRPr="00D8734C">
        <w:rPr>
          <w:rFonts w:hint="eastAsia"/>
        </w:rPr>
        <w:t>支撑转办原因配置</w:t>
      </w:r>
      <w:r w:rsidRPr="00D8734C">
        <w:rPr>
          <w:rFonts w:hint="eastAsia"/>
        </w:rPr>
        <w:t>,</w:t>
      </w:r>
      <w:r w:rsidRPr="00D8734C">
        <w:rPr>
          <w:rFonts w:hint="eastAsia"/>
        </w:rPr>
        <w:t>转办操作信息存储</w:t>
      </w:r>
      <w:r w:rsidRPr="00D8734C">
        <w:rPr>
          <w:rFonts w:hint="eastAsia"/>
        </w:rPr>
        <w:t>,</w:t>
      </w:r>
      <w:r w:rsidRPr="00D8734C">
        <w:rPr>
          <w:rFonts w:hint="eastAsia"/>
        </w:rPr>
        <w:t>查询转办人员</w:t>
      </w:r>
      <w:r w:rsidRPr="00D8734C">
        <w:rPr>
          <w:rFonts w:hint="eastAsia"/>
        </w:rPr>
        <w:t>,</w:t>
      </w:r>
      <w:r w:rsidRPr="00D8734C">
        <w:rPr>
          <w:rFonts w:hint="eastAsia"/>
        </w:rPr>
        <w:t>计算获取可转办人员</w:t>
      </w:r>
      <w:r w:rsidRPr="00D8734C">
        <w:rPr>
          <w:rFonts w:hint="eastAsia"/>
        </w:rPr>
        <w:t>,</w:t>
      </w:r>
      <w:r w:rsidRPr="00D8734C">
        <w:rPr>
          <w:rFonts w:hint="eastAsia"/>
        </w:rPr>
        <w:t>发起转办操作。</w:t>
      </w:r>
    </w:p>
    <w:p w:rsidR="00F405BA" w:rsidRDefault="00F405BA" w:rsidP="00F405BA">
      <w:pPr>
        <w:pStyle w:val="6"/>
      </w:pPr>
      <w:bookmarkStart w:id="2491" w:name="_Toc130047057"/>
      <w:bookmarkStart w:id="2492" w:name="_Toc130155571"/>
      <w:r>
        <w:rPr>
          <w:rFonts w:hint="eastAsia"/>
        </w:rPr>
        <w:t>办结申请</w:t>
      </w:r>
      <w:bookmarkEnd w:id="2491"/>
      <w:bookmarkEnd w:id="2492"/>
    </w:p>
    <w:p w:rsidR="00F405BA" w:rsidRPr="00D8734C" w:rsidRDefault="00F405BA" w:rsidP="00F405BA">
      <w:pPr>
        <w:ind w:firstLine="480"/>
      </w:pPr>
      <w:r w:rsidRPr="00D8734C">
        <w:rPr>
          <w:rFonts w:hint="eastAsia"/>
        </w:rPr>
        <w:t>支撑问题定性原因配置</w:t>
      </w:r>
      <w:r w:rsidRPr="00D8734C">
        <w:rPr>
          <w:rFonts w:hint="eastAsia"/>
        </w:rPr>
        <w:t>,</w:t>
      </w:r>
      <w:r w:rsidRPr="00D8734C">
        <w:rPr>
          <w:rFonts w:hint="eastAsia"/>
        </w:rPr>
        <w:t>工单办结信息存储</w:t>
      </w:r>
      <w:r w:rsidRPr="00D8734C">
        <w:rPr>
          <w:rFonts w:hint="eastAsia"/>
        </w:rPr>
        <w:t>,</w:t>
      </w:r>
      <w:r w:rsidRPr="00D8734C">
        <w:rPr>
          <w:rFonts w:hint="eastAsia"/>
        </w:rPr>
        <w:t>调用流程平台派单</w:t>
      </w:r>
      <w:r w:rsidRPr="00D8734C">
        <w:rPr>
          <w:rFonts w:hint="eastAsia"/>
        </w:rPr>
        <w:t>,</w:t>
      </w:r>
      <w:r w:rsidRPr="00D8734C">
        <w:rPr>
          <w:rFonts w:hint="eastAsia"/>
        </w:rPr>
        <w:t>计算工单评价收单人</w:t>
      </w:r>
      <w:r w:rsidRPr="00D8734C">
        <w:rPr>
          <w:rFonts w:hint="eastAsia"/>
        </w:rPr>
        <w:t>,</w:t>
      </w:r>
      <w:r w:rsidRPr="00D8734C">
        <w:rPr>
          <w:rFonts w:hint="eastAsia"/>
        </w:rPr>
        <w:t>查询装维评价标签</w:t>
      </w:r>
      <w:r w:rsidRPr="00D8734C">
        <w:rPr>
          <w:rFonts w:hint="eastAsia"/>
        </w:rPr>
        <w:t>,</w:t>
      </w:r>
      <w:r w:rsidRPr="00D8734C">
        <w:rPr>
          <w:rFonts w:hint="eastAsia"/>
        </w:rPr>
        <w:t>查询问题定性原因</w:t>
      </w:r>
      <w:r w:rsidRPr="00D8734C">
        <w:rPr>
          <w:rFonts w:hint="eastAsia"/>
        </w:rPr>
        <w:t>,</w:t>
      </w:r>
      <w:r w:rsidRPr="00D8734C">
        <w:rPr>
          <w:rFonts w:hint="eastAsia"/>
        </w:rPr>
        <w:t>支撑人员发起工单办结</w:t>
      </w:r>
      <w:r w:rsidRPr="00D8734C">
        <w:rPr>
          <w:rFonts w:hint="eastAsia"/>
        </w:rPr>
        <w:t>,</w:t>
      </w:r>
      <w:r w:rsidRPr="00D8734C">
        <w:rPr>
          <w:rFonts w:hint="eastAsia"/>
        </w:rPr>
        <w:t>装维评价标签配置。</w:t>
      </w:r>
    </w:p>
    <w:p w:rsidR="00F405BA" w:rsidRDefault="00F405BA" w:rsidP="00F405BA">
      <w:pPr>
        <w:pStyle w:val="6"/>
      </w:pPr>
      <w:bookmarkStart w:id="2493" w:name="_Toc130047058"/>
      <w:bookmarkStart w:id="2494" w:name="_Toc130155572"/>
      <w:r>
        <w:rPr>
          <w:rFonts w:hint="eastAsia"/>
        </w:rPr>
        <w:t>办结确认</w:t>
      </w:r>
      <w:bookmarkEnd w:id="2493"/>
      <w:bookmarkEnd w:id="2494"/>
    </w:p>
    <w:p w:rsidR="00F405BA" w:rsidRPr="00D8734C" w:rsidRDefault="00F405BA" w:rsidP="00F405BA">
      <w:pPr>
        <w:ind w:firstLine="480"/>
      </w:pPr>
      <w:r w:rsidRPr="00D8734C">
        <w:rPr>
          <w:rFonts w:hint="eastAsia"/>
        </w:rPr>
        <w:t>支撑接收工单评价消息</w:t>
      </w:r>
      <w:r w:rsidRPr="00D8734C">
        <w:rPr>
          <w:rFonts w:hint="eastAsia"/>
        </w:rPr>
        <w:t>,</w:t>
      </w:r>
      <w:r w:rsidRPr="00D8734C">
        <w:rPr>
          <w:rFonts w:hint="eastAsia"/>
        </w:rPr>
        <w:t>显示个人待办工单</w:t>
      </w:r>
      <w:r w:rsidRPr="00D8734C">
        <w:rPr>
          <w:rFonts w:hint="eastAsia"/>
        </w:rPr>
        <w:t>,</w:t>
      </w:r>
      <w:r w:rsidRPr="00D8734C">
        <w:rPr>
          <w:rFonts w:hint="eastAsia"/>
        </w:rPr>
        <w:t>查询个人待办工单</w:t>
      </w:r>
      <w:r w:rsidRPr="00D8734C">
        <w:rPr>
          <w:rFonts w:hint="eastAsia"/>
        </w:rPr>
        <w:t>,</w:t>
      </w:r>
      <w:r w:rsidRPr="00D8734C">
        <w:rPr>
          <w:rFonts w:hint="eastAsia"/>
        </w:rPr>
        <w:t>工单评价信息存储</w:t>
      </w:r>
      <w:r w:rsidRPr="00D8734C">
        <w:rPr>
          <w:rFonts w:hint="eastAsia"/>
        </w:rPr>
        <w:t>,</w:t>
      </w:r>
      <w:r w:rsidRPr="00D8734C">
        <w:rPr>
          <w:rFonts w:hint="eastAsia"/>
        </w:rPr>
        <w:t>调用消息平台推送消息给工单接收人</w:t>
      </w:r>
      <w:r w:rsidRPr="00D8734C">
        <w:rPr>
          <w:rFonts w:hint="eastAsia"/>
        </w:rPr>
        <w:t>,</w:t>
      </w:r>
      <w:r w:rsidRPr="00D8734C">
        <w:rPr>
          <w:rFonts w:hint="eastAsia"/>
        </w:rPr>
        <w:t>聊天会话创建</w:t>
      </w:r>
      <w:r w:rsidRPr="00D8734C">
        <w:rPr>
          <w:rFonts w:hint="eastAsia"/>
        </w:rPr>
        <w:t>,</w:t>
      </w:r>
      <w:r w:rsidRPr="00D8734C">
        <w:rPr>
          <w:rFonts w:hint="eastAsia"/>
        </w:rPr>
        <w:t>计算获取驳回工单接收人</w:t>
      </w:r>
      <w:r w:rsidRPr="00D8734C">
        <w:rPr>
          <w:rFonts w:hint="eastAsia"/>
        </w:rPr>
        <w:t>,</w:t>
      </w:r>
      <w:r w:rsidRPr="00D8734C">
        <w:rPr>
          <w:rFonts w:hint="eastAsia"/>
        </w:rPr>
        <w:t>评价不通过调用流程平台驳回工单</w:t>
      </w:r>
      <w:r w:rsidRPr="00D8734C">
        <w:rPr>
          <w:rFonts w:hint="eastAsia"/>
        </w:rPr>
        <w:t>,</w:t>
      </w:r>
      <w:r w:rsidRPr="00D8734C">
        <w:rPr>
          <w:rFonts w:hint="eastAsia"/>
        </w:rPr>
        <w:t>评价通过调用流程平台归档工单。</w:t>
      </w:r>
    </w:p>
    <w:p w:rsidR="00F405BA" w:rsidRDefault="00F405BA" w:rsidP="00F405BA">
      <w:pPr>
        <w:pStyle w:val="6"/>
      </w:pPr>
      <w:bookmarkStart w:id="2495" w:name="_Toc130047059"/>
      <w:bookmarkStart w:id="2496" w:name="_Toc130155573"/>
      <w:r>
        <w:rPr>
          <w:rFonts w:hint="eastAsia"/>
        </w:rPr>
        <w:t>故障工具</w:t>
      </w:r>
      <w:bookmarkEnd w:id="2495"/>
      <w:bookmarkEnd w:id="2496"/>
    </w:p>
    <w:p w:rsidR="00F405BA" w:rsidRDefault="00F405BA" w:rsidP="00F405BA">
      <w:pPr>
        <w:pStyle w:val="7"/>
      </w:pPr>
      <w:bookmarkStart w:id="2497" w:name="_Toc130047060"/>
      <w:bookmarkStart w:id="2498" w:name="_Toc130155574"/>
      <w:r>
        <w:rPr>
          <w:rFonts w:hint="eastAsia"/>
        </w:rPr>
        <w:t>家庭网络信息查询</w:t>
      </w:r>
      <w:bookmarkEnd w:id="2497"/>
      <w:bookmarkEnd w:id="2498"/>
    </w:p>
    <w:p w:rsidR="00F405BA" w:rsidRPr="00D8734C" w:rsidRDefault="00F405BA" w:rsidP="00F405BA">
      <w:pPr>
        <w:ind w:firstLine="480"/>
      </w:pPr>
      <w:r w:rsidRPr="00D8734C">
        <w:rPr>
          <w:rFonts w:hint="eastAsia"/>
        </w:rPr>
        <w:t>支撑工具家庭网络信息查询</w:t>
      </w:r>
      <w:r w:rsidRPr="00D8734C">
        <w:rPr>
          <w:rFonts w:hint="eastAsia"/>
        </w:rPr>
        <w:t>,</w:t>
      </w:r>
      <w:r w:rsidRPr="00D8734C">
        <w:rPr>
          <w:rFonts w:hint="eastAsia"/>
        </w:rPr>
        <w:t>家庭网络信息展示</w:t>
      </w:r>
      <w:r w:rsidRPr="00D8734C">
        <w:rPr>
          <w:rFonts w:hint="eastAsia"/>
        </w:rPr>
        <w:t>,</w:t>
      </w:r>
      <w:r w:rsidRPr="00D8734C">
        <w:rPr>
          <w:rFonts w:hint="eastAsia"/>
        </w:rPr>
        <w:t>调用综调中心南向接口服务家庭网络信息查询接口。</w:t>
      </w:r>
    </w:p>
    <w:p w:rsidR="00F405BA" w:rsidRDefault="00F405BA" w:rsidP="00F405BA">
      <w:pPr>
        <w:pStyle w:val="7"/>
      </w:pPr>
      <w:bookmarkStart w:id="2499" w:name="_Toc130047061"/>
      <w:bookmarkStart w:id="2500" w:name="_Toc130155575"/>
      <w:r>
        <w:rPr>
          <w:rFonts w:hint="eastAsia"/>
        </w:rPr>
        <w:lastRenderedPageBreak/>
        <w:t>AP</w:t>
      </w:r>
      <w:r>
        <w:rPr>
          <w:rFonts w:hint="eastAsia"/>
        </w:rPr>
        <w:t>路由器重启</w:t>
      </w:r>
      <w:bookmarkEnd w:id="2499"/>
      <w:bookmarkEnd w:id="2500"/>
    </w:p>
    <w:p w:rsidR="00F405BA" w:rsidRPr="00D8734C" w:rsidRDefault="00F405BA" w:rsidP="00F405BA">
      <w:pPr>
        <w:ind w:firstLine="480"/>
      </w:pPr>
      <w:r w:rsidRPr="00D8734C">
        <w:rPr>
          <w:rFonts w:hint="eastAsia"/>
        </w:rPr>
        <w:t>支撑工具</w:t>
      </w:r>
      <w:r w:rsidRPr="00D8734C">
        <w:rPr>
          <w:rFonts w:hint="eastAsia"/>
        </w:rPr>
        <w:t>AP</w:t>
      </w:r>
      <w:r w:rsidRPr="00D8734C">
        <w:rPr>
          <w:rFonts w:hint="eastAsia"/>
        </w:rPr>
        <w:t>路由器重启</w:t>
      </w:r>
      <w:r w:rsidRPr="00D8734C">
        <w:rPr>
          <w:rFonts w:hint="eastAsia"/>
        </w:rPr>
        <w:t>,AP</w:t>
      </w:r>
      <w:r w:rsidRPr="00D8734C">
        <w:rPr>
          <w:rFonts w:hint="eastAsia"/>
        </w:rPr>
        <w:t>路由器重启操作结果展示</w:t>
      </w:r>
      <w:r w:rsidRPr="00D8734C">
        <w:rPr>
          <w:rFonts w:hint="eastAsia"/>
        </w:rPr>
        <w:t>,</w:t>
      </w:r>
      <w:r w:rsidRPr="00D8734C">
        <w:rPr>
          <w:rFonts w:hint="eastAsia"/>
        </w:rPr>
        <w:t>调用综调中心南向接口服务</w:t>
      </w:r>
      <w:r w:rsidRPr="00D8734C">
        <w:rPr>
          <w:rFonts w:hint="eastAsia"/>
        </w:rPr>
        <w:t>AP</w:t>
      </w:r>
      <w:r w:rsidRPr="00D8734C">
        <w:rPr>
          <w:rFonts w:hint="eastAsia"/>
        </w:rPr>
        <w:t>路由器重启接口。</w:t>
      </w:r>
    </w:p>
    <w:p w:rsidR="00F405BA" w:rsidRDefault="00F405BA" w:rsidP="00F405BA">
      <w:pPr>
        <w:pStyle w:val="7"/>
      </w:pPr>
      <w:bookmarkStart w:id="2501" w:name="_Toc130047062"/>
      <w:bookmarkStart w:id="2502" w:name="_Toc130155576"/>
      <w:r>
        <w:rPr>
          <w:rFonts w:hint="eastAsia"/>
        </w:rPr>
        <w:t>AP</w:t>
      </w:r>
      <w:r>
        <w:rPr>
          <w:rFonts w:hint="eastAsia"/>
        </w:rPr>
        <w:t>路由器账号密码重置</w:t>
      </w:r>
      <w:bookmarkEnd w:id="2501"/>
      <w:bookmarkEnd w:id="2502"/>
    </w:p>
    <w:p w:rsidR="00F405BA" w:rsidRPr="00D8734C" w:rsidRDefault="00F405BA" w:rsidP="00F405BA">
      <w:pPr>
        <w:ind w:firstLine="480"/>
      </w:pPr>
      <w:r w:rsidRPr="00D8734C">
        <w:rPr>
          <w:rFonts w:hint="eastAsia"/>
        </w:rPr>
        <w:t>支撑</w:t>
      </w:r>
      <w:r w:rsidRPr="00D8734C">
        <w:rPr>
          <w:rFonts w:hint="eastAsia"/>
        </w:rPr>
        <w:t>AP</w:t>
      </w:r>
      <w:r w:rsidRPr="00D8734C">
        <w:rPr>
          <w:rFonts w:hint="eastAsia"/>
        </w:rPr>
        <w:t>路由器账号密码重置</w:t>
      </w:r>
      <w:r w:rsidRPr="00D8734C">
        <w:rPr>
          <w:rFonts w:hint="eastAsia"/>
        </w:rPr>
        <w:t>,AP</w:t>
      </w:r>
      <w:r w:rsidRPr="00D8734C">
        <w:rPr>
          <w:rFonts w:hint="eastAsia"/>
        </w:rPr>
        <w:t>路由器账号密码重置操作结果展示</w:t>
      </w:r>
      <w:r w:rsidRPr="00D8734C">
        <w:rPr>
          <w:rFonts w:hint="eastAsia"/>
        </w:rPr>
        <w:t>,</w:t>
      </w:r>
      <w:r w:rsidRPr="00D8734C">
        <w:rPr>
          <w:rFonts w:hint="eastAsia"/>
        </w:rPr>
        <w:t>调用综调中心南向接口服务</w:t>
      </w:r>
      <w:r w:rsidRPr="00D8734C">
        <w:rPr>
          <w:rFonts w:hint="eastAsia"/>
        </w:rPr>
        <w:t>AP</w:t>
      </w:r>
      <w:r w:rsidRPr="00D8734C">
        <w:rPr>
          <w:rFonts w:hint="eastAsia"/>
        </w:rPr>
        <w:t>路由器账号密码重置接口。</w:t>
      </w:r>
    </w:p>
    <w:p w:rsidR="00F405BA" w:rsidRDefault="00F405BA" w:rsidP="00F405BA">
      <w:pPr>
        <w:pStyle w:val="7"/>
      </w:pPr>
      <w:bookmarkStart w:id="2503" w:name="_Toc130047063"/>
      <w:bookmarkStart w:id="2504" w:name="_Toc130155577"/>
      <w:r>
        <w:rPr>
          <w:rFonts w:hint="eastAsia"/>
        </w:rPr>
        <w:t>AP</w:t>
      </w:r>
      <w:r>
        <w:rPr>
          <w:rFonts w:hint="eastAsia"/>
        </w:rPr>
        <w:t>配置信息查询</w:t>
      </w:r>
      <w:bookmarkEnd w:id="2503"/>
      <w:bookmarkEnd w:id="2504"/>
    </w:p>
    <w:p w:rsidR="00F405BA" w:rsidRPr="00D8734C" w:rsidRDefault="00F405BA" w:rsidP="00F405BA">
      <w:pPr>
        <w:ind w:firstLine="480"/>
      </w:pPr>
      <w:r w:rsidRPr="00D8734C">
        <w:rPr>
          <w:rFonts w:hint="eastAsia"/>
        </w:rPr>
        <w:t>支撑</w:t>
      </w:r>
      <w:r w:rsidRPr="00D8734C">
        <w:rPr>
          <w:rFonts w:hint="eastAsia"/>
        </w:rPr>
        <w:t>AP</w:t>
      </w:r>
      <w:r w:rsidRPr="00D8734C">
        <w:rPr>
          <w:rFonts w:hint="eastAsia"/>
        </w:rPr>
        <w:t>配置信息查询</w:t>
      </w:r>
      <w:r w:rsidRPr="00D8734C">
        <w:rPr>
          <w:rFonts w:hint="eastAsia"/>
        </w:rPr>
        <w:t>,AP</w:t>
      </w:r>
      <w:r w:rsidRPr="00D8734C">
        <w:rPr>
          <w:rFonts w:hint="eastAsia"/>
        </w:rPr>
        <w:t>配置信息展示</w:t>
      </w:r>
      <w:r w:rsidRPr="00D8734C">
        <w:rPr>
          <w:rFonts w:hint="eastAsia"/>
        </w:rPr>
        <w:t>,</w:t>
      </w:r>
      <w:r w:rsidRPr="00D8734C">
        <w:rPr>
          <w:rFonts w:hint="eastAsia"/>
        </w:rPr>
        <w:t>调用综调中心南向接口服务</w:t>
      </w:r>
      <w:r w:rsidRPr="00D8734C">
        <w:rPr>
          <w:rFonts w:hint="eastAsia"/>
        </w:rPr>
        <w:t>AP</w:t>
      </w:r>
      <w:r w:rsidRPr="00D8734C">
        <w:rPr>
          <w:rFonts w:hint="eastAsia"/>
        </w:rPr>
        <w:t>配置信息查询接口。</w:t>
      </w:r>
    </w:p>
    <w:p w:rsidR="00F405BA" w:rsidRDefault="00F405BA" w:rsidP="00F405BA">
      <w:pPr>
        <w:pStyle w:val="7"/>
      </w:pPr>
      <w:bookmarkStart w:id="2505" w:name="_Toc130047064"/>
      <w:bookmarkStart w:id="2506" w:name="_Toc130155578"/>
      <w:r>
        <w:rPr>
          <w:rFonts w:hint="eastAsia"/>
        </w:rPr>
        <w:t>AP</w:t>
      </w:r>
      <w:r>
        <w:rPr>
          <w:rFonts w:hint="eastAsia"/>
        </w:rPr>
        <w:t>指示灯开关</w:t>
      </w:r>
      <w:bookmarkEnd w:id="2505"/>
      <w:bookmarkEnd w:id="2506"/>
    </w:p>
    <w:p w:rsidR="00F405BA" w:rsidRPr="00D8734C" w:rsidRDefault="00F405BA" w:rsidP="00F405BA">
      <w:pPr>
        <w:ind w:firstLine="480"/>
      </w:pPr>
      <w:r w:rsidRPr="00D8734C">
        <w:rPr>
          <w:rFonts w:hint="eastAsia"/>
        </w:rPr>
        <w:t>支撑</w:t>
      </w:r>
      <w:r w:rsidRPr="00D8734C">
        <w:rPr>
          <w:rFonts w:hint="eastAsia"/>
        </w:rPr>
        <w:t>AP</w:t>
      </w:r>
      <w:r w:rsidRPr="00D8734C">
        <w:rPr>
          <w:rFonts w:hint="eastAsia"/>
        </w:rPr>
        <w:t>指示灯开关</w:t>
      </w:r>
      <w:r w:rsidRPr="00D8734C">
        <w:rPr>
          <w:rFonts w:hint="eastAsia"/>
        </w:rPr>
        <w:t>,AP</w:t>
      </w:r>
      <w:r w:rsidRPr="00D8734C">
        <w:rPr>
          <w:rFonts w:hint="eastAsia"/>
        </w:rPr>
        <w:t>指示灯开关操作结果展示</w:t>
      </w:r>
      <w:r w:rsidRPr="00D8734C">
        <w:rPr>
          <w:rFonts w:hint="eastAsia"/>
        </w:rPr>
        <w:t>,</w:t>
      </w:r>
      <w:r w:rsidRPr="00D8734C">
        <w:rPr>
          <w:rFonts w:hint="eastAsia"/>
        </w:rPr>
        <w:t>调用综调中心南向接口服务</w:t>
      </w:r>
      <w:r w:rsidRPr="00D8734C">
        <w:rPr>
          <w:rFonts w:hint="eastAsia"/>
        </w:rPr>
        <w:t>AP</w:t>
      </w:r>
      <w:r w:rsidRPr="00D8734C">
        <w:rPr>
          <w:rFonts w:hint="eastAsia"/>
        </w:rPr>
        <w:t>指示灯开关接口。</w:t>
      </w:r>
    </w:p>
    <w:p w:rsidR="00F405BA" w:rsidRDefault="00F405BA" w:rsidP="00F405BA">
      <w:pPr>
        <w:pStyle w:val="7"/>
      </w:pPr>
      <w:bookmarkStart w:id="2507" w:name="_Toc130047065"/>
      <w:bookmarkStart w:id="2508" w:name="_Toc130155579"/>
      <w:r>
        <w:rPr>
          <w:rFonts w:hint="eastAsia"/>
        </w:rPr>
        <w:t>AP WIFI</w:t>
      </w:r>
      <w:r>
        <w:rPr>
          <w:rFonts w:hint="eastAsia"/>
        </w:rPr>
        <w:t>开关</w:t>
      </w:r>
      <w:bookmarkEnd w:id="2507"/>
      <w:bookmarkEnd w:id="2508"/>
    </w:p>
    <w:p w:rsidR="00F405BA" w:rsidRPr="00D8734C" w:rsidRDefault="00F405BA" w:rsidP="00F405BA">
      <w:pPr>
        <w:ind w:firstLine="480"/>
      </w:pPr>
      <w:r w:rsidRPr="00D8734C">
        <w:rPr>
          <w:rFonts w:hint="eastAsia"/>
        </w:rPr>
        <w:t>支撑</w:t>
      </w:r>
      <w:r w:rsidRPr="00D8734C">
        <w:rPr>
          <w:rFonts w:hint="eastAsia"/>
        </w:rPr>
        <w:t>AP WIFI</w:t>
      </w:r>
      <w:r w:rsidRPr="00D8734C">
        <w:rPr>
          <w:rFonts w:hint="eastAsia"/>
        </w:rPr>
        <w:t>开关</w:t>
      </w:r>
      <w:r w:rsidRPr="00D8734C">
        <w:rPr>
          <w:rFonts w:hint="eastAsia"/>
        </w:rPr>
        <w:t>,AP WIFI</w:t>
      </w:r>
      <w:r w:rsidRPr="00D8734C">
        <w:rPr>
          <w:rFonts w:hint="eastAsia"/>
        </w:rPr>
        <w:t>开关操作结果展示</w:t>
      </w:r>
      <w:r w:rsidRPr="00D8734C">
        <w:rPr>
          <w:rFonts w:hint="eastAsia"/>
        </w:rPr>
        <w:t>,</w:t>
      </w:r>
      <w:r w:rsidRPr="00D8734C">
        <w:rPr>
          <w:rFonts w:hint="eastAsia"/>
        </w:rPr>
        <w:t>调用综调中心南向接口服务</w:t>
      </w:r>
      <w:r w:rsidRPr="00D8734C">
        <w:rPr>
          <w:rFonts w:hint="eastAsia"/>
        </w:rPr>
        <w:t>AP WIFI</w:t>
      </w:r>
      <w:r w:rsidRPr="00D8734C">
        <w:rPr>
          <w:rFonts w:hint="eastAsia"/>
        </w:rPr>
        <w:t>开关接口。</w:t>
      </w:r>
    </w:p>
    <w:p w:rsidR="00F405BA" w:rsidRDefault="00F405BA" w:rsidP="00F405BA">
      <w:pPr>
        <w:pStyle w:val="7"/>
      </w:pPr>
      <w:bookmarkStart w:id="2509" w:name="_Toc130047066"/>
      <w:bookmarkStart w:id="2510" w:name="_Toc130155580"/>
      <w:r>
        <w:rPr>
          <w:rFonts w:hint="eastAsia"/>
        </w:rPr>
        <w:t>AP</w:t>
      </w:r>
      <w:r>
        <w:rPr>
          <w:rFonts w:hint="eastAsia"/>
        </w:rPr>
        <w:t>黑白名单设置</w:t>
      </w:r>
      <w:bookmarkEnd w:id="2509"/>
      <w:bookmarkEnd w:id="2510"/>
    </w:p>
    <w:p w:rsidR="00F405BA" w:rsidRPr="00D8734C" w:rsidRDefault="00F405BA" w:rsidP="00F405BA">
      <w:pPr>
        <w:ind w:firstLine="480"/>
      </w:pPr>
      <w:r w:rsidRPr="00D8734C">
        <w:rPr>
          <w:rFonts w:hint="eastAsia"/>
        </w:rPr>
        <w:t>支撑</w:t>
      </w:r>
      <w:r w:rsidRPr="00D8734C">
        <w:rPr>
          <w:rFonts w:hint="eastAsia"/>
        </w:rPr>
        <w:t>AP</w:t>
      </w:r>
      <w:r w:rsidRPr="00D8734C">
        <w:rPr>
          <w:rFonts w:hint="eastAsia"/>
        </w:rPr>
        <w:t>黑白名单设置</w:t>
      </w:r>
      <w:r w:rsidRPr="00D8734C">
        <w:rPr>
          <w:rFonts w:hint="eastAsia"/>
        </w:rPr>
        <w:t>,AP</w:t>
      </w:r>
      <w:r w:rsidRPr="00D8734C">
        <w:rPr>
          <w:rFonts w:hint="eastAsia"/>
        </w:rPr>
        <w:t>黑白名单设置操作结果展示</w:t>
      </w:r>
      <w:r w:rsidRPr="00D8734C">
        <w:rPr>
          <w:rFonts w:hint="eastAsia"/>
        </w:rPr>
        <w:t>,</w:t>
      </w:r>
      <w:r w:rsidRPr="00D8734C">
        <w:rPr>
          <w:rFonts w:hint="eastAsia"/>
        </w:rPr>
        <w:t>调用综调中心南向接口服务</w:t>
      </w:r>
      <w:r w:rsidRPr="00D8734C">
        <w:rPr>
          <w:rFonts w:hint="eastAsia"/>
        </w:rPr>
        <w:t>AP</w:t>
      </w:r>
      <w:r w:rsidRPr="00D8734C">
        <w:rPr>
          <w:rFonts w:hint="eastAsia"/>
        </w:rPr>
        <w:t>黑白名单设置接口。</w:t>
      </w:r>
    </w:p>
    <w:p w:rsidR="00F405BA" w:rsidRDefault="00F405BA" w:rsidP="00F405BA">
      <w:pPr>
        <w:pStyle w:val="7"/>
      </w:pPr>
      <w:bookmarkStart w:id="2511" w:name="_Toc130047067"/>
      <w:bookmarkStart w:id="2512" w:name="_Toc130155581"/>
      <w:r>
        <w:rPr>
          <w:rFonts w:hint="eastAsia"/>
        </w:rPr>
        <w:t>AP</w:t>
      </w:r>
      <w:r>
        <w:rPr>
          <w:rFonts w:hint="eastAsia"/>
        </w:rPr>
        <w:t>家庭网络信息查询</w:t>
      </w:r>
      <w:bookmarkEnd w:id="2511"/>
      <w:bookmarkEnd w:id="2512"/>
    </w:p>
    <w:p w:rsidR="00F405BA" w:rsidRPr="00D8734C" w:rsidRDefault="00F405BA" w:rsidP="00F405BA">
      <w:pPr>
        <w:ind w:firstLine="480"/>
      </w:pPr>
      <w:r w:rsidRPr="00D8734C">
        <w:rPr>
          <w:rFonts w:hint="eastAsia"/>
        </w:rPr>
        <w:t>支撑</w:t>
      </w:r>
      <w:r w:rsidRPr="00D8734C">
        <w:rPr>
          <w:rFonts w:hint="eastAsia"/>
        </w:rPr>
        <w:t>AP</w:t>
      </w:r>
      <w:r w:rsidRPr="00D8734C">
        <w:rPr>
          <w:rFonts w:hint="eastAsia"/>
        </w:rPr>
        <w:t>家庭网络信息查询</w:t>
      </w:r>
      <w:r w:rsidRPr="00D8734C">
        <w:rPr>
          <w:rFonts w:hint="eastAsia"/>
        </w:rPr>
        <w:t>,AP</w:t>
      </w:r>
      <w:r w:rsidRPr="00D8734C">
        <w:rPr>
          <w:rFonts w:hint="eastAsia"/>
        </w:rPr>
        <w:t>家庭网络信息展示</w:t>
      </w:r>
      <w:r w:rsidRPr="00D8734C">
        <w:rPr>
          <w:rFonts w:hint="eastAsia"/>
        </w:rPr>
        <w:t>,</w:t>
      </w:r>
      <w:r w:rsidRPr="00D8734C">
        <w:rPr>
          <w:rFonts w:hint="eastAsia"/>
        </w:rPr>
        <w:t>调用综调中心南向接口服务</w:t>
      </w:r>
      <w:r w:rsidRPr="00D8734C">
        <w:rPr>
          <w:rFonts w:hint="eastAsia"/>
        </w:rPr>
        <w:t>AP</w:t>
      </w:r>
      <w:r w:rsidRPr="00D8734C">
        <w:rPr>
          <w:rFonts w:hint="eastAsia"/>
        </w:rPr>
        <w:t>家庭网络信息查询接口。</w:t>
      </w:r>
    </w:p>
    <w:p w:rsidR="00F405BA" w:rsidRDefault="00F405BA" w:rsidP="00F405BA">
      <w:pPr>
        <w:pStyle w:val="7"/>
      </w:pPr>
      <w:bookmarkStart w:id="2513" w:name="_Toc130047068"/>
      <w:bookmarkStart w:id="2514" w:name="_Toc130155582"/>
      <w:r>
        <w:rPr>
          <w:rFonts w:hint="eastAsia"/>
        </w:rPr>
        <w:lastRenderedPageBreak/>
        <w:t>AP WiFi</w:t>
      </w:r>
      <w:r>
        <w:rPr>
          <w:rFonts w:hint="eastAsia"/>
        </w:rPr>
        <w:t>功率设置接</w:t>
      </w:r>
      <w:bookmarkEnd w:id="2513"/>
      <w:bookmarkEnd w:id="2514"/>
    </w:p>
    <w:p w:rsidR="00F405BA" w:rsidRPr="00D8734C" w:rsidRDefault="00F405BA" w:rsidP="00F405BA">
      <w:pPr>
        <w:ind w:firstLine="480"/>
      </w:pPr>
      <w:r w:rsidRPr="00D8734C">
        <w:rPr>
          <w:rFonts w:hint="eastAsia"/>
        </w:rPr>
        <w:t>支撑</w:t>
      </w:r>
      <w:r w:rsidRPr="00D8734C">
        <w:rPr>
          <w:rFonts w:hint="eastAsia"/>
        </w:rPr>
        <w:t>AP WiFi</w:t>
      </w:r>
      <w:r w:rsidRPr="00D8734C">
        <w:rPr>
          <w:rFonts w:hint="eastAsia"/>
        </w:rPr>
        <w:t>功率设置接</w:t>
      </w:r>
      <w:r w:rsidRPr="00D8734C">
        <w:rPr>
          <w:rFonts w:hint="eastAsia"/>
        </w:rPr>
        <w:t>,AP WiFi</w:t>
      </w:r>
      <w:r w:rsidRPr="00D8734C">
        <w:rPr>
          <w:rFonts w:hint="eastAsia"/>
        </w:rPr>
        <w:t>功率设置接操作结果展示</w:t>
      </w:r>
      <w:r w:rsidRPr="00D8734C">
        <w:rPr>
          <w:rFonts w:hint="eastAsia"/>
        </w:rPr>
        <w:t>,</w:t>
      </w:r>
      <w:r w:rsidRPr="00D8734C">
        <w:rPr>
          <w:rFonts w:hint="eastAsia"/>
        </w:rPr>
        <w:t>调用综调中心南向接口服务</w:t>
      </w:r>
      <w:r w:rsidRPr="00D8734C">
        <w:rPr>
          <w:rFonts w:hint="eastAsia"/>
        </w:rPr>
        <w:t>AP WiFi</w:t>
      </w:r>
      <w:r w:rsidRPr="00D8734C">
        <w:rPr>
          <w:rFonts w:hint="eastAsia"/>
        </w:rPr>
        <w:t>功率设置接接口。</w:t>
      </w:r>
    </w:p>
    <w:p w:rsidR="00F405BA" w:rsidRDefault="00F405BA" w:rsidP="00F405BA">
      <w:pPr>
        <w:pStyle w:val="7"/>
      </w:pPr>
      <w:bookmarkStart w:id="2515" w:name="_Toc130047069"/>
      <w:bookmarkStart w:id="2516" w:name="_Toc130155583"/>
      <w:r>
        <w:rPr>
          <w:rFonts w:hint="eastAsia"/>
        </w:rPr>
        <w:t>AP STA</w:t>
      </w:r>
      <w:r>
        <w:rPr>
          <w:rFonts w:hint="eastAsia"/>
        </w:rPr>
        <w:t>漫游设置</w:t>
      </w:r>
      <w:bookmarkEnd w:id="2515"/>
      <w:bookmarkEnd w:id="2516"/>
    </w:p>
    <w:p w:rsidR="00F405BA" w:rsidRPr="00D8734C" w:rsidRDefault="00F405BA" w:rsidP="00F405BA">
      <w:pPr>
        <w:ind w:firstLine="480"/>
      </w:pPr>
      <w:r w:rsidRPr="00D8734C">
        <w:rPr>
          <w:rFonts w:hint="eastAsia"/>
        </w:rPr>
        <w:t>支撑</w:t>
      </w:r>
      <w:r w:rsidRPr="00D8734C">
        <w:rPr>
          <w:rFonts w:hint="eastAsia"/>
        </w:rPr>
        <w:t>AP STA</w:t>
      </w:r>
      <w:r w:rsidRPr="00D8734C">
        <w:rPr>
          <w:rFonts w:hint="eastAsia"/>
        </w:rPr>
        <w:t>漫游设置操作结果展示</w:t>
      </w:r>
      <w:r w:rsidRPr="00D8734C">
        <w:rPr>
          <w:rFonts w:hint="eastAsia"/>
        </w:rPr>
        <w:t>,</w:t>
      </w:r>
      <w:r w:rsidRPr="00D8734C">
        <w:rPr>
          <w:rFonts w:hint="eastAsia"/>
        </w:rPr>
        <w:t>调用综调中心南向接口服务</w:t>
      </w:r>
      <w:r w:rsidRPr="00D8734C">
        <w:rPr>
          <w:rFonts w:hint="eastAsia"/>
        </w:rPr>
        <w:t>AP STA</w:t>
      </w:r>
      <w:r w:rsidRPr="00D8734C">
        <w:rPr>
          <w:rFonts w:hint="eastAsia"/>
        </w:rPr>
        <w:t>漫游设置接口</w:t>
      </w:r>
      <w:r w:rsidRPr="00D8734C">
        <w:rPr>
          <w:rFonts w:hint="eastAsia"/>
        </w:rPr>
        <w:t>,AP STA</w:t>
      </w:r>
      <w:r w:rsidRPr="00D8734C">
        <w:rPr>
          <w:rFonts w:hint="eastAsia"/>
        </w:rPr>
        <w:t>漫游设置。</w:t>
      </w:r>
    </w:p>
    <w:p w:rsidR="00F405BA" w:rsidRDefault="00F405BA" w:rsidP="00F405BA">
      <w:pPr>
        <w:pStyle w:val="7"/>
      </w:pPr>
      <w:bookmarkStart w:id="2517" w:name="_Toc130047070"/>
      <w:bookmarkStart w:id="2518" w:name="_Toc130155584"/>
      <w:r>
        <w:rPr>
          <w:rFonts w:hint="eastAsia"/>
        </w:rPr>
        <w:t>AP</w:t>
      </w:r>
      <w:r>
        <w:rPr>
          <w:rFonts w:hint="eastAsia"/>
        </w:rPr>
        <w:t>挂设备查询</w:t>
      </w:r>
      <w:bookmarkEnd w:id="2517"/>
      <w:bookmarkEnd w:id="2518"/>
    </w:p>
    <w:p w:rsidR="00F405BA" w:rsidRPr="00D8734C" w:rsidRDefault="00F405BA" w:rsidP="00F405BA">
      <w:pPr>
        <w:ind w:firstLine="480"/>
      </w:pPr>
      <w:r w:rsidRPr="00D8734C">
        <w:rPr>
          <w:rFonts w:hint="eastAsia"/>
        </w:rPr>
        <w:t>支撑</w:t>
      </w:r>
      <w:r w:rsidRPr="00D8734C">
        <w:rPr>
          <w:rFonts w:hint="eastAsia"/>
        </w:rPr>
        <w:t>AP</w:t>
      </w:r>
      <w:r w:rsidRPr="00D8734C">
        <w:rPr>
          <w:rFonts w:hint="eastAsia"/>
        </w:rPr>
        <w:t>挂设备查询</w:t>
      </w:r>
      <w:r w:rsidRPr="00D8734C">
        <w:rPr>
          <w:rFonts w:hint="eastAsia"/>
        </w:rPr>
        <w:t>,AP</w:t>
      </w:r>
      <w:r w:rsidRPr="00D8734C">
        <w:rPr>
          <w:rFonts w:hint="eastAsia"/>
        </w:rPr>
        <w:t>挂设备展示</w:t>
      </w:r>
      <w:r w:rsidRPr="00D8734C">
        <w:rPr>
          <w:rFonts w:hint="eastAsia"/>
        </w:rPr>
        <w:t>,</w:t>
      </w:r>
      <w:r w:rsidRPr="00D8734C">
        <w:rPr>
          <w:rFonts w:hint="eastAsia"/>
        </w:rPr>
        <w:t>调用综调中心南向接口服务</w:t>
      </w:r>
      <w:r w:rsidRPr="00D8734C">
        <w:rPr>
          <w:rFonts w:hint="eastAsia"/>
        </w:rPr>
        <w:t>AP</w:t>
      </w:r>
      <w:r w:rsidRPr="00D8734C">
        <w:rPr>
          <w:rFonts w:hint="eastAsia"/>
        </w:rPr>
        <w:t>挂设备查询接口。</w:t>
      </w:r>
    </w:p>
    <w:p w:rsidR="00F405BA" w:rsidRDefault="00F405BA" w:rsidP="00F405BA">
      <w:pPr>
        <w:pStyle w:val="7"/>
      </w:pPr>
      <w:bookmarkStart w:id="2519" w:name="_Toc130047071"/>
      <w:bookmarkStart w:id="2520" w:name="_Toc130155585"/>
      <w:r>
        <w:rPr>
          <w:rFonts w:hint="eastAsia"/>
        </w:rPr>
        <w:t>ONU</w:t>
      </w:r>
      <w:r>
        <w:rPr>
          <w:rFonts w:hint="eastAsia"/>
        </w:rPr>
        <w:t>光模块查询</w:t>
      </w:r>
      <w:bookmarkEnd w:id="2519"/>
      <w:bookmarkEnd w:id="2520"/>
    </w:p>
    <w:p w:rsidR="00F405BA" w:rsidRPr="00D8734C" w:rsidRDefault="00F405BA" w:rsidP="00F405BA">
      <w:pPr>
        <w:ind w:firstLine="480"/>
      </w:pPr>
      <w:r w:rsidRPr="00D8734C">
        <w:rPr>
          <w:rFonts w:hint="eastAsia"/>
        </w:rPr>
        <w:t>支撑</w:t>
      </w:r>
      <w:r w:rsidRPr="00D8734C">
        <w:rPr>
          <w:rFonts w:hint="eastAsia"/>
        </w:rPr>
        <w:t>ONU</w:t>
      </w:r>
      <w:r w:rsidRPr="00D8734C">
        <w:rPr>
          <w:rFonts w:hint="eastAsia"/>
        </w:rPr>
        <w:t>光模块查询</w:t>
      </w:r>
      <w:r w:rsidRPr="00D8734C">
        <w:rPr>
          <w:rFonts w:hint="eastAsia"/>
        </w:rPr>
        <w:t>,ONU</w:t>
      </w:r>
      <w:r w:rsidRPr="00D8734C">
        <w:rPr>
          <w:rFonts w:hint="eastAsia"/>
        </w:rPr>
        <w:t>光模块展示</w:t>
      </w:r>
      <w:r w:rsidRPr="00D8734C">
        <w:rPr>
          <w:rFonts w:hint="eastAsia"/>
        </w:rPr>
        <w:t>,</w:t>
      </w:r>
      <w:r w:rsidRPr="00D8734C">
        <w:rPr>
          <w:rFonts w:hint="eastAsia"/>
        </w:rPr>
        <w:t>调用综调中心南向接口服务</w:t>
      </w:r>
      <w:r w:rsidRPr="00D8734C">
        <w:rPr>
          <w:rFonts w:hint="eastAsia"/>
        </w:rPr>
        <w:t>ONU</w:t>
      </w:r>
      <w:r w:rsidRPr="00D8734C">
        <w:rPr>
          <w:rFonts w:hint="eastAsia"/>
        </w:rPr>
        <w:t>光模块查询接口。</w:t>
      </w:r>
    </w:p>
    <w:p w:rsidR="00F405BA" w:rsidRDefault="00F405BA" w:rsidP="00F405BA">
      <w:pPr>
        <w:pStyle w:val="7"/>
      </w:pPr>
      <w:bookmarkStart w:id="2521" w:name="_Toc130047072"/>
      <w:bookmarkStart w:id="2522" w:name="_Toc130155586"/>
      <w:r>
        <w:rPr>
          <w:rFonts w:hint="eastAsia"/>
        </w:rPr>
        <w:t>ONU</w:t>
      </w:r>
      <w:r>
        <w:rPr>
          <w:rFonts w:hint="eastAsia"/>
        </w:rPr>
        <w:t>链路质量查询</w:t>
      </w:r>
      <w:bookmarkEnd w:id="2521"/>
      <w:bookmarkEnd w:id="2522"/>
    </w:p>
    <w:p w:rsidR="00F405BA" w:rsidRPr="00D8734C" w:rsidRDefault="00F405BA" w:rsidP="00F405BA">
      <w:pPr>
        <w:ind w:firstLine="480"/>
      </w:pPr>
      <w:r w:rsidRPr="00D8734C">
        <w:rPr>
          <w:rFonts w:hint="eastAsia"/>
        </w:rPr>
        <w:t>支撑</w:t>
      </w:r>
      <w:r w:rsidRPr="00D8734C">
        <w:rPr>
          <w:rFonts w:hint="eastAsia"/>
        </w:rPr>
        <w:t>ONU</w:t>
      </w:r>
      <w:r w:rsidRPr="00D8734C">
        <w:rPr>
          <w:rFonts w:hint="eastAsia"/>
        </w:rPr>
        <w:t>链路质量查询</w:t>
      </w:r>
      <w:r w:rsidRPr="00D8734C">
        <w:rPr>
          <w:rFonts w:hint="eastAsia"/>
        </w:rPr>
        <w:t>,ONU</w:t>
      </w:r>
      <w:r w:rsidRPr="00D8734C">
        <w:rPr>
          <w:rFonts w:hint="eastAsia"/>
        </w:rPr>
        <w:t>链路质量展示</w:t>
      </w:r>
      <w:r w:rsidRPr="00D8734C">
        <w:rPr>
          <w:rFonts w:hint="eastAsia"/>
        </w:rPr>
        <w:t>,</w:t>
      </w:r>
      <w:r w:rsidRPr="00D8734C">
        <w:rPr>
          <w:rFonts w:hint="eastAsia"/>
        </w:rPr>
        <w:t>调用综调中心南向接口服务</w:t>
      </w:r>
      <w:r w:rsidRPr="00D8734C">
        <w:rPr>
          <w:rFonts w:hint="eastAsia"/>
        </w:rPr>
        <w:t>ONU</w:t>
      </w:r>
      <w:r w:rsidRPr="00D8734C">
        <w:rPr>
          <w:rFonts w:hint="eastAsia"/>
        </w:rPr>
        <w:t>链路质量查询接口。</w:t>
      </w:r>
    </w:p>
    <w:p w:rsidR="00F405BA" w:rsidRDefault="00F405BA" w:rsidP="00F405BA">
      <w:pPr>
        <w:pStyle w:val="7"/>
      </w:pPr>
      <w:bookmarkStart w:id="2523" w:name="_Toc130047073"/>
      <w:bookmarkStart w:id="2524" w:name="_Toc130155587"/>
      <w:r>
        <w:rPr>
          <w:rFonts w:hint="eastAsia"/>
        </w:rPr>
        <w:t>数据网管群障单点查询</w:t>
      </w:r>
      <w:bookmarkEnd w:id="2523"/>
      <w:bookmarkEnd w:id="2524"/>
    </w:p>
    <w:p w:rsidR="00F405BA" w:rsidRPr="00D8734C" w:rsidRDefault="00F405BA" w:rsidP="00F405BA">
      <w:pPr>
        <w:ind w:firstLine="480"/>
      </w:pPr>
      <w:r w:rsidRPr="00D8734C">
        <w:rPr>
          <w:rFonts w:hint="eastAsia"/>
        </w:rPr>
        <w:t>支撑数据网管群障单点查询</w:t>
      </w:r>
      <w:r w:rsidRPr="00D8734C">
        <w:rPr>
          <w:rFonts w:hint="eastAsia"/>
        </w:rPr>
        <w:t>,</w:t>
      </w:r>
      <w:r w:rsidRPr="00D8734C">
        <w:rPr>
          <w:rFonts w:hint="eastAsia"/>
        </w:rPr>
        <w:t>数据网管群障信息展示</w:t>
      </w:r>
      <w:r w:rsidRPr="00D8734C">
        <w:rPr>
          <w:rFonts w:hint="eastAsia"/>
        </w:rPr>
        <w:t>,</w:t>
      </w:r>
      <w:r w:rsidRPr="00D8734C">
        <w:rPr>
          <w:rFonts w:hint="eastAsia"/>
        </w:rPr>
        <w:t>调用综调中心南向接口服务数据网管群障单点查询接口。</w:t>
      </w:r>
    </w:p>
    <w:p w:rsidR="00F405BA" w:rsidRDefault="00F405BA" w:rsidP="00F405BA">
      <w:pPr>
        <w:pStyle w:val="7"/>
      </w:pPr>
      <w:bookmarkStart w:id="2525" w:name="_Toc130047074"/>
      <w:bookmarkStart w:id="2526" w:name="_Toc130155588"/>
      <w:r>
        <w:rPr>
          <w:rFonts w:hint="eastAsia"/>
        </w:rPr>
        <w:t>用户历史工单查询</w:t>
      </w:r>
      <w:bookmarkEnd w:id="2525"/>
      <w:bookmarkEnd w:id="2526"/>
    </w:p>
    <w:p w:rsidR="00F405BA" w:rsidRPr="00D8734C" w:rsidRDefault="00F405BA" w:rsidP="00F405BA">
      <w:pPr>
        <w:ind w:firstLine="480"/>
      </w:pPr>
      <w:r w:rsidRPr="00D8734C">
        <w:rPr>
          <w:rFonts w:hint="eastAsia"/>
        </w:rPr>
        <w:t>支撑用户历史工单查询</w:t>
      </w:r>
      <w:r w:rsidRPr="00D8734C">
        <w:rPr>
          <w:rFonts w:hint="eastAsia"/>
        </w:rPr>
        <w:t>,</w:t>
      </w:r>
      <w:r w:rsidRPr="00D8734C">
        <w:rPr>
          <w:rFonts w:hint="eastAsia"/>
        </w:rPr>
        <w:t>用户历史工单信息展示</w:t>
      </w:r>
      <w:r w:rsidRPr="00D8734C">
        <w:rPr>
          <w:rFonts w:hint="eastAsia"/>
        </w:rPr>
        <w:t>,</w:t>
      </w:r>
      <w:r w:rsidRPr="00D8734C">
        <w:rPr>
          <w:rFonts w:hint="eastAsia"/>
        </w:rPr>
        <w:t>调用综调中心南向接口服务用户历史工单查询接口。</w:t>
      </w:r>
    </w:p>
    <w:p w:rsidR="00F405BA" w:rsidRDefault="00F405BA" w:rsidP="00F405BA">
      <w:pPr>
        <w:pStyle w:val="7"/>
      </w:pPr>
      <w:bookmarkStart w:id="2527" w:name="_Toc130047075"/>
      <w:bookmarkStart w:id="2528" w:name="_Toc130155589"/>
      <w:r>
        <w:rPr>
          <w:rFonts w:hint="eastAsia"/>
        </w:rPr>
        <w:lastRenderedPageBreak/>
        <w:t>CID</w:t>
      </w:r>
      <w:r>
        <w:rPr>
          <w:rFonts w:hint="eastAsia"/>
        </w:rPr>
        <w:t>信息查询</w:t>
      </w:r>
      <w:bookmarkEnd w:id="2527"/>
      <w:bookmarkEnd w:id="2528"/>
    </w:p>
    <w:p w:rsidR="00F405BA" w:rsidRPr="00D8734C" w:rsidRDefault="00F405BA" w:rsidP="00F405BA">
      <w:pPr>
        <w:ind w:firstLine="480"/>
      </w:pPr>
      <w:r w:rsidRPr="00D8734C">
        <w:rPr>
          <w:rFonts w:hint="eastAsia"/>
        </w:rPr>
        <w:t>支撑</w:t>
      </w:r>
      <w:r w:rsidRPr="00D8734C">
        <w:rPr>
          <w:rFonts w:hint="eastAsia"/>
        </w:rPr>
        <w:t>CID</w:t>
      </w:r>
      <w:r w:rsidRPr="00D8734C">
        <w:rPr>
          <w:rFonts w:hint="eastAsia"/>
        </w:rPr>
        <w:t>信息查询</w:t>
      </w:r>
      <w:r w:rsidRPr="00D8734C">
        <w:rPr>
          <w:rFonts w:hint="eastAsia"/>
        </w:rPr>
        <w:t>,CID</w:t>
      </w:r>
      <w:r w:rsidRPr="00D8734C">
        <w:rPr>
          <w:rFonts w:hint="eastAsia"/>
        </w:rPr>
        <w:t>信息展示</w:t>
      </w:r>
      <w:r w:rsidRPr="00D8734C">
        <w:rPr>
          <w:rFonts w:hint="eastAsia"/>
        </w:rPr>
        <w:t>,</w:t>
      </w:r>
      <w:r w:rsidRPr="00D8734C">
        <w:rPr>
          <w:rFonts w:hint="eastAsia"/>
        </w:rPr>
        <w:t>调用综调中心南向接口服务</w:t>
      </w:r>
      <w:r w:rsidRPr="00D8734C">
        <w:rPr>
          <w:rFonts w:hint="eastAsia"/>
        </w:rPr>
        <w:t>CID</w:t>
      </w:r>
      <w:r w:rsidRPr="00D8734C">
        <w:rPr>
          <w:rFonts w:hint="eastAsia"/>
        </w:rPr>
        <w:t>信息查询接口。</w:t>
      </w:r>
    </w:p>
    <w:p w:rsidR="00F405BA" w:rsidRDefault="00F405BA" w:rsidP="00F405BA">
      <w:pPr>
        <w:pStyle w:val="7"/>
      </w:pPr>
      <w:bookmarkStart w:id="2529" w:name="_Toc130047076"/>
      <w:bookmarkStart w:id="2530" w:name="_Toc130155590"/>
      <w:r>
        <w:rPr>
          <w:rFonts w:hint="eastAsia"/>
        </w:rPr>
        <w:t>同步</w:t>
      </w:r>
      <w:r>
        <w:rPr>
          <w:rFonts w:hint="eastAsia"/>
        </w:rPr>
        <w:t>AAA</w:t>
      </w:r>
      <w:r>
        <w:rPr>
          <w:rFonts w:hint="eastAsia"/>
        </w:rPr>
        <w:t>用户速率</w:t>
      </w:r>
      <w:bookmarkEnd w:id="2529"/>
      <w:bookmarkEnd w:id="2530"/>
    </w:p>
    <w:p w:rsidR="00F405BA" w:rsidRPr="00D8734C" w:rsidRDefault="00F405BA" w:rsidP="00F405BA">
      <w:pPr>
        <w:ind w:firstLine="480"/>
      </w:pPr>
      <w:r w:rsidRPr="00D8734C">
        <w:rPr>
          <w:rFonts w:hint="eastAsia"/>
        </w:rPr>
        <w:t>支撑同步</w:t>
      </w:r>
      <w:r w:rsidRPr="00D8734C">
        <w:rPr>
          <w:rFonts w:hint="eastAsia"/>
        </w:rPr>
        <w:t>AAA</w:t>
      </w:r>
      <w:r w:rsidRPr="00D8734C">
        <w:rPr>
          <w:rFonts w:hint="eastAsia"/>
        </w:rPr>
        <w:t>用户速率</w:t>
      </w:r>
      <w:r w:rsidRPr="00D8734C">
        <w:rPr>
          <w:rFonts w:hint="eastAsia"/>
        </w:rPr>
        <w:t>,</w:t>
      </w:r>
      <w:r w:rsidRPr="00D8734C">
        <w:rPr>
          <w:rFonts w:hint="eastAsia"/>
        </w:rPr>
        <w:t>同步</w:t>
      </w:r>
      <w:r w:rsidRPr="00D8734C">
        <w:rPr>
          <w:rFonts w:hint="eastAsia"/>
        </w:rPr>
        <w:t>AAA</w:t>
      </w:r>
      <w:r w:rsidRPr="00D8734C">
        <w:rPr>
          <w:rFonts w:hint="eastAsia"/>
        </w:rPr>
        <w:t>用户速率操作结果展示</w:t>
      </w:r>
      <w:r w:rsidRPr="00D8734C">
        <w:rPr>
          <w:rFonts w:hint="eastAsia"/>
        </w:rPr>
        <w:t>,</w:t>
      </w:r>
      <w:r w:rsidRPr="00D8734C">
        <w:rPr>
          <w:rFonts w:hint="eastAsia"/>
        </w:rPr>
        <w:t>调用综调中心南向接口服务同步</w:t>
      </w:r>
      <w:r w:rsidRPr="00D8734C">
        <w:rPr>
          <w:rFonts w:hint="eastAsia"/>
        </w:rPr>
        <w:t>AAA</w:t>
      </w:r>
      <w:r w:rsidRPr="00D8734C">
        <w:rPr>
          <w:rFonts w:hint="eastAsia"/>
        </w:rPr>
        <w:t>用户速率接口。</w:t>
      </w:r>
    </w:p>
    <w:p w:rsidR="00F405BA" w:rsidRDefault="00F405BA" w:rsidP="00F405BA">
      <w:pPr>
        <w:pStyle w:val="7"/>
      </w:pPr>
      <w:bookmarkStart w:id="2531" w:name="_Toc130047077"/>
      <w:bookmarkStart w:id="2532" w:name="_Toc130155591"/>
      <w:r>
        <w:rPr>
          <w:rFonts w:hint="eastAsia"/>
        </w:rPr>
        <w:t>智能设备</w:t>
      </w:r>
      <w:r>
        <w:rPr>
          <w:rFonts w:hint="eastAsia"/>
        </w:rPr>
        <w:t>30</w:t>
      </w:r>
      <w:r>
        <w:rPr>
          <w:rFonts w:hint="eastAsia"/>
        </w:rPr>
        <w:t>商品列表查询</w:t>
      </w:r>
      <w:bookmarkEnd w:id="2531"/>
      <w:bookmarkEnd w:id="2532"/>
    </w:p>
    <w:p w:rsidR="00F405BA" w:rsidRPr="00D8734C" w:rsidRDefault="00F405BA" w:rsidP="00F405BA">
      <w:pPr>
        <w:ind w:firstLine="480"/>
      </w:pPr>
      <w:r w:rsidRPr="00D8734C">
        <w:rPr>
          <w:rFonts w:hint="eastAsia"/>
        </w:rPr>
        <w:t>支撑智能设备</w:t>
      </w:r>
      <w:r w:rsidRPr="00D8734C">
        <w:rPr>
          <w:rFonts w:hint="eastAsia"/>
        </w:rPr>
        <w:t>30</w:t>
      </w:r>
      <w:r w:rsidRPr="00D8734C">
        <w:rPr>
          <w:rFonts w:hint="eastAsia"/>
        </w:rPr>
        <w:t>商品列表查询</w:t>
      </w:r>
      <w:r w:rsidRPr="00D8734C">
        <w:rPr>
          <w:rFonts w:hint="eastAsia"/>
        </w:rPr>
        <w:t>,</w:t>
      </w:r>
      <w:r w:rsidRPr="00D8734C">
        <w:rPr>
          <w:rFonts w:hint="eastAsia"/>
        </w:rPr>
        <w:t>智能设备</w:t>
      </w:r>
      <w:r w:rsidRPr="00D8734C">
        <w:rPr>
          <w:rFonts w:hint="eastAsia"/>
        </w:rPr>
        <w:t>30</w:t>
      </w:r>
      <w:r w:rsidRPr="00D8734C">
        <w:rPr>
          <w:rFonts w:hint="eastAsia"/>
        </w:rPr>
        <w:t>商品列表展示</w:t>
      </w:r>
      <w:r w:rsidRPr="00D8734C">
        <w:rPr>
          <w:rFonts w:hint="eastAsia"/>
        </w:rPr>
        <w:t>,</w:t>
      </w:r>
      <w:r w:rsidRPr="00D8734C">
        <w:rPr>
          <w:rFonts w:hint="eastAsia"/>
        </w:rPr>
        <w:t>调用综调中心南向接口服务智能设备</w:t>
      </w:r>
      <w:r w:rsidRPr="00D8734C">
        <w:rPr>
          <w:rFonts w:hint="eastAsia"/>
        </w:rPr>
        <w:t>30</w:t>
      </w:r>
      <w:r w:rsidRPr="00D8734C">
        <w:rPr>
          <w:rFonts w:hint="eastAsia"/>
        </w:rPr>
        <w:t>商品列表查询接口。</w:t>
      </w:r>
    </w:p>
    <w:p w:rsidR="00F405BA" w:rsidRDefault="00F405BA" w:rsidP="00F405BA">
      <w:pPr>
        <w:pStyle w:val="7"/>
      </w:pPr>
      <w:bookmarkStart w:id="2533" w:name="_Toc130047078"/>
      <w:bookmarkStart w:id="2534" w:name="_Toc130155592"/>
      <w:r>
        <w:rPr>
          <w:rFonts w:hint="eastAsia"/>
        </w:rPr>
        <w:t>智能设备详情查询</w:t>
      </w:r>
      <w:bookmarkEnd w:id="2533"/>
      <w:bookmarkEnd w:id="2534"/>
    </w:p>
    <w:p w:rsidR="00F405BA" w:rsidRPr="00D8734C" w:rsidRDefault="00F405BA" w:rsidP="00F405BA">
      <w:pPr>
        <w:ind w:firstLine="480"/>
      </w:pPr>
      <w:r w:rsidRPr="00D8734C">
        <w:rPr>
          <w:rFonts w:hint="eastAsia"/>
        </w:rPr>
        <w:t>支撑智能设备详情查询</w:t>
      </w:r>
      <w:r w:rsidRPr="00D8734C">
        <w:rPr>
          <w:rFonts w:hint="eastAsia"/>
        </w:rPr>
        <w:t>,</w:t>
      </w:r>
      <w:r w:rsidRPr="00D8734C">
        <w:rPr>
          <w:rFonts w:hint="eastAsia"/>
        </w:rPr>
        <w:t>智能设备详情展示</w:t>
      </w:r>
      <w:r w:rsidRPr="00D8734C">
        <w:rPr>
          <w:rFonts w:hint="eastAsia"/>
        </w:rPr>
        <w:t>,</w:t>
      </w:r>
      <w:r w:rsidRPr="00D8734C">
        <w:rPr>
          <w:rFonts w:hint="eastAsia"/>
        </w:rPr>
        <w:t>调用综调中心南向接口服务智能设备详情查询接口。</w:t>
      </w:r>
    </w:p>
    <w:p w:rsidR="00F405BA" w:rsidRDefault="00F405BA" w:rsidP="00F405BA">
      <w:pPr>
        <w:pStyle w:val="7"/>
      </w:pPr>
      <w:bookmarkStart w:id="2535" w:name="_Toc130047079"/>
      <w:bookmarkStart w:id="2536" w:name="_Toc130155593"/>
      <w:r>
        <w:rPr>
          <w:rFonts w:hint="eastAsia"/>
        </w:rPr>
        <w:t>宽带基础信息查询</w:t>
      </w:r>
      <w:bookmarkEnd w:id="2535"/>
      <w:bookmarkEnd w:id="2536"/>
    </w:p>
    <w:p w:rsidR="00F405BA" w:rsidRPr="00D8734C" w:rsidRDefault="00F405BA" w:rsidP="00F405BA">
      <w:pPr>
        <w:ind w:firstLine="480"/>
      </w:pPr>
      <w:r w:rsidRPr="00D8734C">
        <w:rPr>
          <w:rFonts w:hint="eastAsia"/>
        </w:rPr>
        <w:t>支撑宽带基础信息查询</w:t>
      </w:r>
      <w:r w:rsidRPr="00D8734C">
        <w:rPr>
          <w:rFonts w:hint="eastAsia"/>
        </w:rPr>
        <w:t>,</w:t>
      </w:r>
      <w:r w:rsidRPr="00D8734C">
        <w:rPr>
          <w:rFonts w:hint="eastAsia"/>
        </w:rPr>
        <w:t>宽带基础信息展示</w:t>
      </w:r>
      <w:r w:rsidRPr="00D8734C">
        <w:rPr>
          <w:rFonts w:hint="eastAsia"/>
        </w:rPr>
        <w:t>,</w:t>
      </w:r>
      <w:r w:rsidRPr="00D8734C">
        <w:rPr>
          <w:rFonts w:hint="eastAsia"/>
        </w:rPr>
        <w:t>调用综调中心南向接口服务宽带基础信息查询接口。</w:t>
      </w:r>
    </w:p>
    <w:p w:rsidR="00F405BA" w:rsidRDefault="00F405BA" w:rsidP="00F405BA">
      <w:pPr>
        <w:pStyle w:val="7"/>
      </w:pPr>
      <w:bookmarkStart w:id="2537" w:name="_Toc130047080"/>
      <w:bookmarkStart w:id="2538" w:name="_Toc130155594"/>
      <w:r>
        <w:rPr>
          <w:rFonts w:hint="eastAsia"/>
        </w:rPr>
        <w:t>宽带账号计费查询</w:t>
      </w:r>
      <w:bookmarkEnd w:id="2537"/>
      <w:bookmarkEnd w:id="2538"/>
    </w:p>
    <w:p w:rsidR="00F405BA" w:rsidRPr="00D8734C" w:rsidRDefault="00F405BA" w:rsidP="00F405BA">
      <w:pPr>
        <w:ind w:firstLine="480"/>
      </w:pPr>
      <w:r w:rsidRPr="00D8734C">
        <w:rPr>
          <w:rFonts w:hint="eastAsia"/>
        </w:rPr>
        <w:t>支撑宽带账号计费查询</w:t>
      </w:r>
      <w:r w:rsidRPr="00D8734C">
        <w:rPr>
          <w:rFonts w:hint="eastAsia"/>
        </w:rPr>
        <w:t>,</w:t>
      </w:r>
      <w:r w:rsidRPr="00D8734C">
        <w:rPr>
          <w:rFonts w:hint="eastAsia"/>
        </w:rPr>
        <w:t>宽带账号计费展示</w:t>
      </w:r>
      <w:r w:rsidRPr="00D8734C">
        <w:rPr>
          <w:rFonts w:hint="eastAsia"/>
        </w:rPr>
        <w:t>,</w:t>
      </w:r>
      <w:r w:rsidRPr="00D8734C">
        <w:rPr>
          <w:rFonts w:hint="eastAsia"/>
        </w:rPr>
        <w:t>调用综调中心南向接口服务宽带账号计费查询接口。</w:t>
      </w:r>
    </w:p>
    <w:p w:rsidR="00F405BA" w:rsidRDefault="00F405BA" w:rsidP="00F405BA">
      <w:pPr>
        <w:pStyle w:val="7"/>
      </w:pPr>
      <w:bookmarkStart w:id="2539" w:name="_Toc130047081"/>
      <w:bookmarkStart w:id="2540" w:name="_Toc130155595"/>
      <w:r>
        <w:rPr>
          <w:rFonts w:hint="eastAsia"/>
        </w:rPr>
        <w:t>用户在用机顶盒查询</w:t>
      </w:r>
      <w:bookmarkEnd w:id="2539"/>
      <w:bookmarkEnd w:id="2540"/>
    </w:p>
    <w:p w:rsidR="00F405BA" w:rsidRPr="00354F04" w:rsidRDefault="00F405BA" w:rsidP="00F405BA">
      <w:pPr>
        <w:ind w:firstLine="480"/>
      </w:pPr>
      <w:r w:rsidRPr="00354F04">
        <w:rPr>
          <w:rFonts w:hint="eastAsia"/>
        </w:rPr>
        <w:t>支撑用户在用机顶盒查询</w:t>
      </w:r>
      <w:r w:rsidRPr="00354F04">
        <w:rPr>
          <w:rFonts w:hint="eastAsia"/>
        </w:rPr>
        <w:t>,</w:t>
      </w:r>
      <w:r w:rsidRPr="00354F04">
        <w:rPr>
          <w:rFonts w:hint="eastAsia"/>
        </w:rPr>
        <w:t>用户在用机顶盒展示</w:t>
      </w:r>
      <w:r w:rsidRPr="00354F04">
        <w:rPr>
          <w:rFonts w:hint="eastAsia"/>
        </w:rPr>
        <w:t>,</w:t>
      </w:r>
      <w:r w:rsidRPr="00354F04">
        <w:rPr>
          <w:rFonts w:hint="eastAsia"/>
        </w:rPr>
        <w:t>调用综调中心南向接口服务用户在用机顶盒查询接口。</w:t>
      </w:r>
    </w:p>
    <w:p w:rsidR="00F405BA" w:rsidRDefault="00F405BA" w:rsidP="00F405BA">
      <w:pPr>
        <w:pStyle w:val="7"/>
      </w:pPr>
      <w:bookmarkStart w:id="2541" w:name="_Toc130047082"/>
      <w:bookmarkStart w:id="2542" w:name="_Toc130155596"/>
      <w:r>
        <w:rPr>
          <w:rFonts w:hint="eastAsia"/>
        </w:rPr>
        <w:lastRenderedPageBreak/>
        <w:t>光猫设备信息查询</w:t>
      </w:r>
      <w:bookmarkEnd w:id="2541"/>
      <w:bookmarkEnd w:id="2542"/>
    </w:p>
    <w:p w:rsidR="00F405BA" w:rsidRPr="00354F04" w:rsidRDefault="00F405BA" w:rsidP="00F405BA">
      <w:pPr>
        <w:ind w:firstLine="480"/>
      </w:pPr>
      <w:r w:rsidRPr="00354F04">
        <w:rPr>
          <w:rFonts w:hint="eastAsia"/>
        </w:rPr>
        <w:t>支撑光猫设备信息查询</w:t>
      </w:r>
      <w:r w:rsidRPr="00354F04">
        <w:rPr>
          <w:rFonts w:hint="eastAsia"/>
        </w:rPr>
        <w:t>,</w:t>
      </w:r>
      <w:r w:rsidRPr="00354F04">
        <w:rPr>
          <w:rFonts w:hint="eastAsia"/>
        </w:rPr>
        <w:t>光猫设备信息展示</w:t>
      </w:r>
      <w:r w:rsidRPr="00354F04">
        <w:rPr>
          <w:rFonts w:hint="eastAsia"/>
        </w:rPr>
        <w:t>,</w:t>
      </w:r>
      <w:r w:rsidRPr="00354F04">
        <w:rPr>
          <w:rFonts w:hint="eastAsia"/>
        </w:rPr>
        <w:t>调用综调中心南向接口服务光猫设备信息查询接口。</w:t>
      </w:r>
    </w:p>
    <w:p w:rsidR="00F405BA" w:rsidRDefault="00F405BA" w:rsidP="00F405BA">
      <w:pPr>
        <w:pStyle w:val="7"/>
      </w:pPr>
      <w:bookmarkStart w:id="2543" w:name="_Toc130047083"/>
      <w:bookmarkStart w:id="2544" w:name="_Toc130155597"/>
      <w:r>
        <w:rPr>
          <w:rFonts w:hint="eastAsia"/>
        </w:rPr>
        <w:t>家庭网关在线状态查询</w:t>
      </w:r>
      <w:bookmarkEnd w:id="2543"/>
      <w:bookmarkEnd w:id="2544"/>
    </w:p>
    <w:p w:rsidR="00F405BA" w:rsidRPr="00354F04" w:rsidRDefault="00F405BA" w:rsidP="00F405BA">
      <w:pPr>
        <w:ind w:firstLine="480"/>
      </w:pPr>
      <w:r w:rsidRPr="00354F04">
        <w:rPr>
          <w:rFonts w:hint="eastAsia"/>
        </w:rPr>
        <w:t>支撑家庭网关在线状态查询</w:t>
      </w:r>
      <w:r w:rsidRPr="00354F04">
        <w:rPr>
          <w:rFonts w:hint="eastAsia"/>
        </w:rPr>
        <w:t>,</w:t>
      </w:r>
      <w:r w:rsidRPr="00354F04">
        <w:rPr>
          <w:rFonts w:hint="eastAsia"/>
        </w:rPr>
        <w:t>家庭网关在线状态展示</w:t>
      </w:r>
      <w:r w:rsidRPr="00354F04">
        <w:rPr>
          <w:rFonts w:hint="eastAsia"/>
        </w:rPr>
        <w:t>,</w:t>
      </w:r>
      <w:r w:rsidRPr="00354F04">
        <w:rPr>
          <w:rFonts w:hint="eastAsia"/>
        </w:rPr>
        <w:t>调用综调中心南向接口服务家庭网关在线状态查询接口。</w:t>
      </w:r>
    </w:p>
    <w:p w:rsidR="00F405BA" w:rsidRDefault="00F405BA" w:rsidP="00F405BA">
      <w:pPr>
        <w:pStyle w:val="7"/>
      </w:pPr>
      <w:bookmarkStart w:id="2545" w:name="_Toc130047084"/>
      <w:bookmarkStart w:id="2546" w:name="_Toc130155598"/>
      <w:r>
        <w:rPr>
          <w:rFonts w:hint="eastAsia"/>
        </w:rPr>
        <w:t>家庭网关重启</w:t>
      </w:r>
      <w:bookmarkEnd w:id="2545"/>
      <w:bookmarkEnd w:id="2546"/>
    </w:p>
    <w:p w:rsidR="00F405BA" w:rsidRPr="00354F04" w:rsidRDefault="00F405BA" w:rsidP="00F405BA">
      <w:pPr>
        <w:ind w:firstLine="480"/>
      </w:pPr>
      <w:r w:rsidRPr="00354F04">
        <w:rPr>
          <w:rFonts w:hint="eastAsia"/>
        </w:rPr>
        <w:t>支撑家庭网关重启</w:t>
      </w:r>
      <w:r w:rsidRPr="00354F04">
        <w:rPr>
          <w:rFonts w:hint="eastAsia"/>
        </w:rPr>
        <w:t>,</w:t>
      </w:r>
      <w:r w:rsidRPr="00354F04">
        <w:rPr>
          <w:rFonts w:hint="eastAsia"/>
        </w:rPr>
        <w:t>家庭网关重启操作结果展示</w:t>
      </w:r>
      <w:r w:rsidRPr="00354F04">
        <w:rPr>
          <w:rFonts w:hint="eastAsia"/>
        </w:rPr>
        <w:t>,</w:t>
      </w:r>
      <w:r w:rsidRPr="00354F04">
        <w:rPr>
          <w:rFonts w:hint="eastAsia"/>
        </w:rPr>
        <w:t>调用综调中心南向接口服务家庭网关重启接口。</w:t>
      </w:r>
    </w:p>
    <w:p w:rsidR="00F405BA" w:rsidRDefault="00F405BA" w:rsidP="00F405BA">
      <w:pPr>
        <w:pStyle w:val="7"/>
      </w:pPr>
      <w:bookmarkStart w:id="2547" w:name="_Toc130047085"/>
      <w:bookmarkStart w:id="2548" w:name="_Toc130155599"/>
      <w:r>
        <w:rPr>
          <w:rFonts w:hint="eastAsia"/>
        </w:rPr>
        <w:t>光猫端口状态查询</w:t>
      </w:r>
      <w:bookmarkEnd w:id="2547"/>
      <w:bookmarkEnd w:id="2548"/>
    </w:p>
    <w:p w:rsidR="00F405BA" w:rsidRPr="00354F04" w:rsidRDefault="00F405BA" w:rsidP="00F405BA">
      <w:pPr>
        <w:ind w:firstLine="480"/>
      </w:pPr>
      <w:r w:rsidRPr="00354F04">
        <w:rPr>
          <w:rFonts w:hint="eastAsia"/>
        </w:rPr>
        <w:t>支撑光猫端口状态查询</w:t>
      </w:r>
      <w:r w:rsidRPr="00354F04">
        <w:rPr>
          <w:rFonts w:hint="eastAsia"/>
        </w:rPr>
        <w:t>,</w:t>
      </w:r>
      <w:r w:rsidRPr="00354F04">
        <w:rPr>
          <w:rFonts w:hint="eastAsia"/>
        </w:rPr>
        <w:t>光猫端口状态信息展示</w:t>
      </w:r>
      <w:r w:rsidRPr="00354F04">
        <w:rPr>
          <w:rFonts w:hint="eastAsia"/>
        </w:rPr>
        <w:t>,</w:t>
      </w:r>
      <w:r w:rsidRPr="00354F04">
        <w:rPr>
          <w:rFonts w:hint="eastAsia"/>
        </w:rPr>
        <w:t>调用综调中心南向接口服务光猫端口状态查询接口。</w:t>
      </w:r>
    </w:p>
    <w:p w:rsidR="00F405BA" w:rsidRDefault="00F405BA" w:rsidP="00F405BA">
      <w:pPr>
        <w:pStyle w:val="7"/>
      </w:pPr>
      <w:bookmarkStart w:id="2549" w:name="_Toc130047086"/>
      <w:bookmarkStart w:id="2550" w:name="_Toc130155600"/>
      <w:r>
        <w:rPr>
          <w:rFonts w:hint="eastAsia"/>
        </w:rPr>
        <w:t>光猫</w:t>
      </w:r>
      <w:r>
        <w:rPr>
          <w:rFonts w:hint="eastAsia"/>
        </w:rPr>
        <w:t>PING</w:t>
      </w:r>
      <w:r>
        <w:rPr>
          <w:rFonts w:hint="eastAsia"/>
        </w:rPr>
        <w:t>测试</w:t>
      </w:r>
      <w:bookmarkEnd w:id="2549"/>
      <w:bookmarkEnd w:id="2550"/>
    </w:p>
    <w:p w:rsidR="00F405BA" w:rsidRPr="00354F04" w:rsidRDefault="00F405BA" w:rsidP="00F405BA">
      <w:pPr>
        <w:ind w:firstLine="480"/>
      </w:pPr>
      <w:r w:rsidRPr="00354F04">
        <w:rPr>
          <w:rFonts w:hint="eastAsia"/>
        </w:rPr>
        <w:t>支撑光猫</w:t>
      </w:r>
      <w:r w:rsidRPr="00354F04">
        <w:rPr>
          <w:rFonts w:hint="eastAsia"/>
        </w:rPr>
        <w:t>PING</w:t>
      </w:r>
      <w:r w:rsidRPr="00354F04">
        <w:rPr>
          <w:rFonts w:hint="eastAsia"/>
        </w:rPr>
        <w:t>测试</w:t>
      </w:r>
      <w:r w:rsidRPr="00354F04">
        <w:rPr>
          <w:rFonts w:hint="eastAsia"/>
        </w:rPr>
        <w:t>,</w:t>
      </w:r>
      <w:r w:rsidRPr="00354F04">
        <w:rPr>
          <w:rFonts w:hint="eastAsia"/>
        </w:rPr>
        <w:t>光猫</w:t>
      </w:r>
      <w:r w:rsidRPr="00354F04">
        <w:rPr>
          <w:rFonts w:hint="eastAsia"/>
        </w:rPr>
        <w:t>PING</w:t>
      </w:r>
      <w:r w:rsidRPr="00354F04">
        <w:rPr>
          <w:rFonts w:hint="eastAsia"/>
        </w:rPr>
        <w:t>测试操作结果展示</w:t>
      </w:r>
      <w:r w:rsidRPr="00354F04">
        <w:rPr>
          <w:rFonts w:hint="eastAsia"/>
        </w:rPr>
        <w:t>,</w:t>
      </w:r>
      <w:r w:rsidRPr="00354F04">
        <w:rPr>
          <w:rFonts w:hint="eastAsia"/>
        </w:rPr>
        <w:t>调用综调中心南向接口服务光猫</w:t>
      </w:r>
      <w:r w:rsidRPr="00354F04">
        <w:rPr>
          <w:rFonts w:hint="eastAsia"/>
        </w:rPr>
        <w:t>PING</w:t>
      </w:r>
      <w:r w:rsidRPr="00354F04">
        <w:rPr>
          <w:rFonts w:hint="eastAsia"/>
        </w:rPr>
        <w:t>测试接口。</w:t>
      </w:r>
    </w:p>
    <w:p w:rsidR="00F405BA" w:rsidRDefault="00F405BA" w:rsidP="00F405BA">
      <w:pPr>
        <w:pStyle w:val="7"/>
      </w:pPr>
      <w:bookmarkStart w:id="2551" w:name="_Toc130047087"/>
      <w:bookmarkStart w:id="2552" w:name="_Toc130155601"/>
      <w:r>
        <w:rPr>
          <w:rFonts w:hint="eastAsia"/>
        </w:rPr>
        <w:t>ONU</w:t>
      </w:r>
      <w:r>
        <w:rPr>
          <w:rFonts w:hint="eastAsia"/>
        </w:rPr>
        <w:t>配置查询</w:t>
      </w:r>
      <w:bookmarkEnd w:id="2551"/>
      <w:bookmarkEnd w:id="2552"/>
    </w:p>
    <w:p w:rsidR="00F405BA" w:rsidRPr="00354F04" w:rsidRDefault="00F405BA" w:rsidP="00F405BA">
      <w:pPr>
        <w:ind w:firstLine="480"/>
      </w:pPr>
      <w:r w:rsidRPr="00354F04">
        <w:rPr>
          <w:rFonts w:hint="eastAsia"/>
        </w:rPr>
        <w:t>支撑</w:t>
      </w:r>
      <w:r w:rsidRPr="00354F04">
        <w:rPr>
          <w:rFonts w:hint="eastAsia"/>
        </w:rPr>
        <w:t>ONU</w:t>
      </w:r>
      <w:r w:rsidRPr="00354F04">
        <w:rPr>
          <w:rFonts w:hint="eastAsia"/>
        </w:rPr>
        <w:t>配置查询</w:t>
      </w:r>
      <w:r w:rsidRPr="00354F04">
        <w:rPr>
          <w:rFonts w:hint="eastAsia"/>
        </w:rPr>
        <w:t>,ONU</w:t>
      </w:r>
      <w:r w:rsidRPr="00354F04">
        <w:rPr>
          <w:rFonts w:hint="eastAsia"/>
        </w:rPr>
        <w:t>配置信息展示</w:t>
      </w:r>
      <w:r w:rsidRPr="00354F04">
        <w:rPr>
          <w:rFonts w:hint="eastAsia"/>
        </w:rPr>
        <w:t>,</w:t>
      </w:r>
      <w:r w:rsidRPr="00354F04">
        <w:rPr>
          <w:rFonts w:hint="eastAsia"/>
        </w:rPr>
        <w:t>调用综调中心南向接口服务</w:t>
      </w:r>
      <w:r w:rsidRPr="00354F04">
        <w:rPr>
          <w:rFonts w:hint="eastAsia"/>
        </w:rPr>
        <w:t>ONU</w:t>
      </w:r>
      <w:r w:rsidRPr="00354F04">
        <w:rPr>
          <w:rFonts w:hint="eastAsia"/>
        </w:rPr>
        <w:t>配置查询接口。</w:t>
      </w:r>
    </w:p>
    <w:p w:rsidR="00F405BA" w:rsidRDefault="00F405BA" w:rsidP="00F405BA">
      <w:pPr>
        <w:pStyle w:val="7"/>
      </w:pPr>
      <w:bookmarkStart w:id="2553" w:name="_Toc130047088"/>
      <w:bookmarkStart w:id="2554" w:name="_Toc130155602"/>
      <w:r>
        <w:rPr>
          <w:rFonts w:hint="eastAsia"/>
        </w:rPr>
        <w:t>家庭网关</w:t>
      </w:r>
      <w:r>
        <w:rPr>
          <w:rFonts w:hint="eastAsia"/>
        </w:rPr>
        <w:t>TRACEROUTE</w:t>
      </w:r>
      <w:bookmarkEnd w:id="2553"/>
      <w:bookmarkEnd w:id="2554"/>
    </w:p>
    <w:p w:rsidR="00F405BA" w:rsidRPr="00354F04" w:rsidRDefault="00F405BA" w:rsidP="00F405BA">
      <w:pPr>
        <w:ind w:firstLine="480"/>
      </w:pPr>
      <w:r w:rsidRPr="00354F04">
        <w:rPr>
          <w:rFonts w:hint="eastAsia"/>
        </w:rPr>
        <w:t>支撑家庭网关</w:t>
      </w:r>
      <w:r w:rsidRPr="00354F04">
        <w:rPr>
          <w:rFonts w:hint="eastAsia"/>
        </w:rPr>
        <w:t>TRACEROUTE,</w:t>
      </w:r>
      <w:r w:rsidRPr="00354F04">
        <w:rPr>
          <w:rFonts w:hint="eastAsia"/>
        </w:rPr>
        <w:t>家庭网关</w:t>
      </w:r>
      <w:r w:rsidRPr="00354F04">
        <w:rPr>
          <w:rFonts w:hint="eastAsia"/>
        </w:rPr>
        <w:t>TRACEROUTE</w:t>
      </w:r>
      <w:r w:rsidRPr="00354F04">
        <w:rPr>
          <w:rFonts w:hint="eastAsia"/>
        </w:rPr>
        <w:t>操作结果展示</w:t>
      </w:r>
      <w:r w:rsidRPr="00354F04">
        <w:rPr>
          <w:rFonts w:hint="eastAsia"/>
        </w:rPr>
        <w:t>,</w:t>
      </w:r>
      <w:r w:rsidRPr="00354F04">
        <w:rPr>
          <w:rFonts w:hint="eastAsia"/>
        </w:rPr>
        <w:t>调用综调中心南向接口服务家庭网关</w:t>
      </w:r>
      <w:r w:rsidRPr="00354F04">
        <w:rPr>
          <w:rFonts w:hint="eastAsia"/>
        </w:rPr>
        <w:t>TRACEROUTE</w:t>
      </w:r>
      <w:r w:rsidRPr="00354F04">
        <w:rPr>
          <w:rFonts w:hint="eastAsia"/>
        </w:rPr>
        <w:t>接口。</w:t>
      </w:r>
    </w:p>
    <w:p w:rsidR="00F405BA" w:rsidRDefault="00F405BA" w:rsidP="00F405BA">
      <w:pPr>
        <w:pStyle w:val="7"/>
      </w:pPr>
      <w:bookmarkStart w:id="2555" w:name="_Toc130047089"/>
      <w:bookmarkStart w:id="2556" w:name="_Toc130155603"/>
      <w:r>
        <w:rPr>
          <w:rFonts w:hint="eastAsia"/>
        </w:rPr>
        <w:lastRenderedPageBreak/>
        <w:t>LAN</w:t>
      </w:r>
      <w:r>
        <w:rPr>
          <w:rFonts w:hint="eastAsia"/>
        </w:rPr>
        <w:t>端口关闭开通</w:t>
      </w:r>
      <w:bookmarkEnd w:id="2555"/>
      <w:bookmarkEnd w:id="2556"/>
    </w:p>
    <w:p w:rsidR="00F405BA" w:rsidRPr="00354F04" w:rsidRDefault="00F405BA" w:rsidP="00F405BA">
      <w:pPr>
        <w:ind w:firstLine="480"/>
      </w:pPr>
      <w:r w:rsidRPr="00354F04">
        <w:rPr>
          <w:rFonts w:hint="eastAsia"/>
        </w:rPr>
        <w:t>支撑</w:t>
      </w:r>
      <w:r w:rsidRPr="00354F04">
        <w:rPr>
          <w:rFonts w:hint="eastAsia"/>
        </w:rPr>
        <w:t>LAN</w:t>
      </w:r>
      <w:r w:rsidRPr="00354F04">
        <w:rPr>
          <w:rFonts w:hint="eastAsia"/>
        </w:rPr>
        <w:t>端口关闭开通</w:t>
      </w:r>
      <w:r w:rsidRPr="00354F04">
        <w:rPr>
          <w:rFonts w:hint="eastAsia"/>
        </w:rPr>
        <w:t>,LAN</w:t>
      </w:r>
      <w:r w:rsidRPr="00354F04">
        <w:rPr>
          <w:rFonts w:hint="eastAsia"/>
        </w:rPr>
        <w:t>端口关闭开通操作结果展示</w:t>
      </w:r>
      <w:r w:rsidRPr="00354F04">
        <w:rPr>
          <w:rFonts w:hint="eastAsia"/>
        </w:rPr>
        <w:t>,</w:t>
      </w:r>
      <w:r w:rsidRPr="00354F04">
        <w:rPr>
          <w:rFonts w:hint="eastAsia"/>
        </w:rPr>
        <w:t>调用综调中心南向接口服务</w:t>
      </w:r>
      <w:r w:rsidRPr="00354F04">
        <w:rPr>
          <w:rFonts w:hint="eastAsia"/>
        </w:rPr>
        <w:t>LAN</w:t>
      </w:r>
      <w:r w:rsidRPr="00354F04">
        <w:rPr>
          <w:rFonts w:hint="eastAsia"/>
        </w:rPr>
        <w:t>端口关闭开通接口。</w:t>
      </w:r>
    </w:p>
    <w:p w:rsidR="00F405BA" w:rsidRDefault="00F405BA" w:rsidP="00F405BA">
      <w:pPr>
        <w:pStyle w:val="7"/>
      </w:pPr>
      <w:bookmarkStart w:id="2557" w:name="_Toc130047090"/>
      <w:bookmarkStart w:id="2558" w:name="_Toc130155604"/>
      <w:r>
        <w:rPr>
          <w:rFonts w:hint="eastAsia"/>
        </w:rPr>
        <w:t>OLT</w:t>
      </w:r>
      <w:r>
        <w:rPr>
          <w:rFonts w:hint="eastAsia"/>
        </w:rPr>
        <w:t>板卡列表查询</w:t>
      </w:r>
      <w:bookmarkEnd w:id="2557"/>
      <w:bookmarkEnd w:id="2558"/>
    </w:p>
    <w:p w:rsidR="00F405BA" w:rsidRPr="00354F04" w:rsidRDefault="00F405BA" w:rsidP="00F405BA">
      <w:pPr>
        <w:ind w:firstLine="480"/>
      </w:pPr>
      <w:r w:rsidRPr="00354F04">
        <w:rPr>
          <w:rFonts w:hint="eastAsia"/>
        </w:rPr>
        <w:t>支撑</w:t>
      </w:r>
      <w:r w:rsidRPr="00354F04">
        <w:rPr>
          <w:rFonts w:hint="eastAsia"/>
        </w:rPr>
        <w:t>OLT</w:t>
      </w:r>
      <w:r w:rsidRPr="00354F04">
        <w:rPr>
          <w:rFonts w:hint="eastAsia"/>
        </w:rPr>
        <w:t>板卡列表查询</w:t>
      </w:r>
      <w:r w:rsidRPr="00354F04">
        <w:rPr>
          <w:rFonts w:hint="eastAsia"/>
        </w:rPr>
        <w:t xml:space="preserve"> ,OLT</w:t>
      </w:r>
      <w:r w:rsidRPr="00354F04">
        <w:rPr>
          <w:rFonts w:hint="eastAsia"/>
        </w:rPr>
        <w:t>板卡列表信息展示</w:t>
      </w:r>
      <w:r w:rsidRPr="00354F04">
        <w:rPr>
          <w:rFonts w:hint="eastAsia"/>
        </w:rPr>
        <w:t>,</w:t>
      </w:r>
      <w:r w:rsidRPr="00354F04">
        <w:rPr>
          <w:rFonts w:hint="eastAsia"/>
        </w:rPr>
        <w:t>调用综调中心南向接口服务</w:t>
      </w:r>
      <w:r w:rsidRPr="00354F04">
        <w:rPr>
          <w:rFonts w:hint="eastAsia"/>
        </w:rPr>
        <w:t>OLT</w:t>
      </w:r>
      <w:r w:rsidRPr="00354F04">
        <w:rPr>
          <w:rFonts w:hint="eastAsia"/>
        </w:rPr>
        <w:t>板卡列表查询</w:t>
      </w:r>
      <w:r w:rsidRPr="00354F04">
        <w:rPr>
          <w:rFonts w:hint="eastAsia"/>
        </w:rPr>
        <w:t xml:space="preserve"> </w:t>
      </w:r>
      <w:r w:rsidRPr="00354F04">
        <w:rPr>
          <w:rFonts w:hint="eastAsia"/>
        </w:rPr>
        <w:t>接口。</w:t>
      </w:r>
    </w:p>
    <w:p w:rsidR="00F405BA" w:rsidRDefault="00F405BA" w:rsidP="00F405BA">
      <w:pPr>
        <w:pStyle w:val="7"/>
      </w:pPr>
      <w:bookmarkStart w:id="2559" w:name="_Toc130047091"/>
      <w:bookmarkStart w:id="2560" w:name="_Toc130155605"/>
      <w:r>
        <w:rPr>
          <w:rFonts w:hint="eastAsia"/>
        </w:rPr>
        <w:t>PON</w:t>
      </w:r>
      <w:r>
        <w:rPr>
          <w:rFonts w:hint="eastAsia"/>
        </w:rPr>
        <w:t>口光猫注册情况查询</w:t>
      </w:r>
      <w:bookmarkEnd w:id="2559"/>
      <w:bookmarkEnd w:id="2560"/>
    </w:p>
    <w:p w:rsidR="00F405BA" w:rsidRPr="00354F04" w:rsidRDefault="00F405BA" w:rsidP="00F405BA">
      <w:pPr>
        <w:ind w:firstLine="480"/>
      </w:pPr>
      <w:r w:rsidRPr="00354F04">
        <w:rPr>
          <w:rFonts w:hint="eastAsia"/>
        </w:rPr>
        <w:t>支撑</w:t>
      </w:r>
      <w:r w:rsidRPr="00354F04">
        <w:rPr>
          <w:rFonts w:hint="eastAsia"/>
        </w:rPr>
        <w:t>PON</w:t>
      </w:r>
      <w:r w:rsidRPr="00354F04">
        <w:rPr>
          <w:rFonts w:hint="eastAsia"/>
        </w:rPr>
        <w:t>口光猫注册情况查询</w:t>
      </w:r>
      <w:r w:rsidRPr="00354F04">
        <w:rPr>
          <w:rFonts w:hint="eastAsia"/>
        </w:rPr>
        <w:t xml:space="preserve"> ,PON</w:t>
      </w:r>
      <w:r w:rsidRPr="00354F04">
        <w:rPr>
          <w:rFonts w:hint="eastAsia"/>
        </w:rPr>
        <w:t>口光猫注册情况信息展示</w:t>
      </w:r>
      <w:r w:rsidRPr="00354F04">
        <w:rPr>
          <w:rFonts w:hint="eastAsia"/>
        </w:rPr>
        <w:t>,</w:t>
      </w:r>
      <w:r w:rsidRPr="00354F04">
        <w:rPr>
          <w:rFonts w:hint="eastAsia"/>
        </w:rPr>
        <w:t>调用综调中心南向接口服务</w:t>
      </w:r>
      <w:r w:rsidRPr="00354F04">
        <w:rPr>
          <w:rFonts w:hint="eastAsia"/>
        </w:rPr>
        <w:t>PON</w:t>
      </w:r>
      <w:r w:rsidRPr="00354F04">
        <w:rPr>
          <w:rFonts w:hint="eastAsia"/>
        </w:rPr>
        <w:t>口光猫注册情况查询</w:t>
      </w:r>
      <w:r w:rsidRPr="00354F04">
        <w:rPr>
          <w:rFonts w:hint="eastAsia"/>
        </w:rPr>
        <w:t xml:space="preserve"> </w:t>
      </w:r>
      <w:r w:rsidRPr="00354F04">
        <w:rPr>
          <w:rFonts w:hint="eastAsia"/>
        </w:rPr>
        <w:t>接口。</w:t>
      </w:r>
    </w:p>
    <w:p w:rsidR="00F405BA" w:rsidRDefault="00F405BA" w:rsidP="00F405BA">
      <w:pPr>
        <w:pStyle w:val="7"/>
      </w:pPr>
      <w:bookmarkStart w:id="2561" w:name="_Toc130047092"/>
      <w:bookmarkStart w:id="2562" w:name="_Toc130155606"/>
      <w:r>
        <w:rPr>
          <w:rFonts w:hint="eastAsia"/>
        </w:rPr>
        <w:t>OLT</w:t>
      </w:r>
      <w:r>
        <w:rPr>
          <w:rFonts w:hint="eastAsia"/>
        </w:rPr>
        <w:t>未注册光猫查询</w:t>
      </w:r>
      <w:bookmarkEnd w:id="2561"/>
      <w:bookmarkEnd w:id="2562"/>
    </w:p>
    <w:p w:rsidR="00F405BA" w:rsidRPr="00354F04" w:rsidRDefault="00F405BA" w:rsidP="00F405BA">
      <w:pPr>
        <w:ind w:firstLine="480"/>
      </w:pPr>
      <w:r w:rsidRPr="00354F04">
        <w:rPr>
          <w:rFonts w:hint="eastAsia"/>
        </w:rPr>
        <w:t>支撑</w:t>
      </w:r>
      <w:r w:rsidRPr="00354F04">
        <w:rPr>
          <w:rFonts w:hint="eastAsia"/>
        </w:rPr>
        <w:t>OLT</w:t>
      </w:r>
      <w:r w:rsidRPr="00354F04">
        <w:rPr>
          <w:rFonts w:hint="eastAsia"/>
        </w:rPr>
        <w:t>未注册光猫查询</w:t>
      </w:r>
      <w:r w:rsidRPr="00354F04">
        <w:rPr>
          <w:rFonts w:hint="eastAsia"/>
        </w:rPr>
        <w:t xml:space="preserve"> ,OLT</w:t>
      </w:r>
      <w:r w:rsidRPr="00354F04">
        <w:rPr>
          <w:rFonts w:hint="eastAsia"/>
        </w:rPr>
        <w:t>未注册光猫信息展示</w:t>
      </w:r>
      <w:r w:rsidRPr="00354F04">
        <w:rPr>
          <w:rFonts w:hint="eastAsia"/>
        </w:rPr>
        <w:t>,</w:t>
      </w:r>
      <w:r w:rsidRPr="00354F04">
        <w:rPr>
          <w:rFonts w:hint="eastAsia"/>
        </w:rPr>
        <w:t>调用综调中心南向接口服务</w:t>
      </w:r>
      <w:r w:rsidRPr="00354F04">
        <w:rPr>
          <w:rFonts w:hint="eastAsia"/>
        </w:rPr>
        <w:t>OLT</w:t>
      </w:r>
      <w:r w:rsidRPr="00354F04">
        <w:rPr>
          <w:rFonts w:hint="eastAsia"/>
        </w:rPr>
        <w:t>未注册光猫查询</w:t>
      </w:r>
      <w:r w:rsidRPr="00354F04">
        <w:rPr>
          <w:rFonts w:hint="eastAsia"/>
        </w:rPr>
        <w:t xml:space="preserve"> </w:t>
      </w:r>
      <w:r w:rsidRPr="00354F04">
        <w:rPr>
          <w:rFonts w:hint="eastAsia"/>
        </w:rPr>
        <w:t>接口。</w:t>
      </w:r>
    </w:p>
    <w:p w:rsidR="00F405BA" w:rsidRDefault="00F405BA" w:rsidP="00F405BA">
      <w:pPr>
        <w:pStyle w:val="7"/>
      </w:pPr>
      <w:bookmarkStart w:id="2563" w:name="_Toc130047093"/>
      <w:bookmarkStart w:id="2564" w:name="_Toc130155607"/>
      <w:r>
        <w:rPr>
          <w:rFonts w:hint="eastAsia"/>
        </w:rPr>
        <w:t>互联网电视指标查询</w:t>
      </w:r>
      <w:bookmarkEnd w:id="2563"/>
      <w:bookmarkEnd w:id="2564"/>
    </w:p>
    <w:p w:rsidR="00F405BA" w:rsidRPr="00354F04" w:rsidRDefault="00F405BA" w:rsidP="00F405BA">
      <w:pPr>
        <w:ind w:firstLine="480"/>
      </w:pPr>
      <w:r w:rsidRPr="00354F04">
        <w:rPr>
          <w:rFonts w:hint="eastAsia"/>
        </w:rPr>
        <w:t>支撑互联网电视指标查询</w:t>
      </w:r>
      <w:r w:rsidRPr="00354F04">
        <w:rPr>
          <w:rFonts w:hint="eastAsia"/>
        </w:rPr>
        <w:t xml:space="preserve"> ,</w:t>
      </w:r>
      <w:r w:rsidRPr="00354F04">
        <w:rPr>
          <w:rFonts w:hint="eastAsia"/>
        </w:rPr>
        <w:t>互联网电视指标信息展示</w:t>
      </w:r>
      <w:r w:rsidRPr="00354F04">
        <w:rPr>
          <w:rFonts w:hint="eastAsia"/>
        </w:rPr>
        <w:t>,</w:t>
      </w:r>
      <w:r w:rsidRPr="00354F04">
        <w:rPr>
          <w:rFonts w:hint="eastAsia"/>
        </w:rPr>
        <w:t>调用综调中心南向接口服务互联网电视指标查询</w:t>
      </w:r>
      <w:r w:rsidRPr="00354F04">
        <w:rPr>
          <w:rFonts w:hint="eastAsia"/>
        </w:rPr>
        <w:t xml:space="preserve"> </w:t>
      </w:r>
      <w:r w:rsidRPr="00354F04">
        <w:rPr>
          <w:rFonts w:hint="eastAsia"/>
        </w:rPr>
        <w:t>接口。</w:t>
      </w:r>
    </w:p>
    <w:p w:rsidR="00F405BA" w:rsidRDefault="00F405BA" w:rsidP="00F405BA">
      <w:pPr>
        <w:pStyle w:val="7"/>
      </w:pPr>
      <w:bookmarkStart w:id="2565" w:name="_Toc130047094"/>
      <w:bookmarkStart w:id="2566" w:name="_Toc130155608"/>
      <w:r>
        <w:rPr>
          <w:rFonts w:hint="eastAsia"/>
        </w:rPr>
        <w:t>互联网电视播放记录查询</w:t>
      </w:r>
      <w:bookmarkEnd w:id="2565"/>
      <w:bookmarkEnd w:id="2566"/>
    </w:p>
    <w:p w:rsidR="00F405BA" w:rsidRPr="00354F04" w:rsidRDefault="00F405BA" w:rsidP="00F405BA">
      <w:pPr>
        <w:ind w:firstLine="480"/>
      </w:pPr>
      <w:r w:rsidRPr="00354F04">
        <w:rPr>
          <w:rFonts w:hint="eastAsia"/>
        </w:rPr>
        <w:t>支撑互联网电视播放记录查询</w:t>
      </w:r>
      <w:r w:rsidRPr="00354F04">
        <w:rPr>
          <w:rFonts w:hint="eastAsia"/>
        </w:rPr>
        <w:t xml:space="preserve"> ,</w:t>
      </w:r>
      <w:r w:rsidRPr="00354F04">
        <w:rPr>
          <w:rFonts w:hint="eastAsia"/>
        </w:rPr>
        <w:t>互联网电视播放记录信息展示</w:t>
      </w:r>
      <w:r w:rsidRPr="00354F04">
        <w:rPr>
          <w:rFonts w:hint="eastAsia"/>
        </w:rPr>
        <w:t>,</w:t>
      </w:r>
      <w:r w:rsidRPr="00354F04">
        <w:rPr>
          <w:rFonts w:hint="eastAsia"/>
        </w:rPr>
        <w:t>调用综调中心南向接口服务互联网电视播放记录查询</w:t>
      </w:r>
      <w:r w:rsidRPr="00354F04">
        <w:rPr>
          <w:rFonts w:hint="eastAsia"/>
        </w:rPr>
        <w:t xml:space="preserve"> </w:t>
      </w:r>
      <w:r w:rsidRPr="00354F04">
        <w:rPr>
          <w:rFonts w:hint="eastAsia"/>
        </w:rPr>
        <w:t>接口。</w:t>
      </w:r>
    </w:p>
    <w:p w:rsidR="00F405BA" w:rsidRDefault="00F405BA" w:rsidP="00F405BA">
      <w:pPr>
        <w:pStyle w:val="7"/>
      </w:pPr>
      <w:bookmarkStart w:id="2567" w:name="_Toc130047095"/>
      <w:bookmarkStart w:id="2568" w:name="_Toc130155609"/>
      <w:r>
        <w:rPr>
          <w:rFonts w:hint="eastAsia"/>
        </w:rPr>
        <w:t>宽带账号在线查询</w:t>
      </w:r>
      <w:bookmarkEnd w:id="2567"/>
      <w:bookmarkEnd w:id="2568"/>
    </w:p>
    <w:p w:rsidR="00F405BA" w:rsidRPr="00354F04" w:rsidRDefault="00F405BA" w:rsidP="00F405BA">
      <w:pPr>
        <w:ind w:firstLine="480"/>
      </w:pPr>
      <w:r w:rsidRPr="00354F04">
        <w:rPr>
          <w:rFonts w:hint="eastAsia"/>
        </w:rPr>
        <w:t>支撑宽带账号在线查询</w:t>
      </w:r>
      <w:r w:rsidRPr="00354F04">
        <w:rPr>
          <w:rFonts w:hint="eastAsia"/>
        </w:rPr>
        <w:t xml:space="preserve"> ,</w:t>
      </w:r>
      <w:r w:rsidRPr="00354F04">
        <w:rPr>
          <w:rFonts w:hint="eastAsia"/>
        </w:rPr>
        <w:t>宽带账号在线信息展示</w:t>
      </w:r>
      <w:r w:rsidRPr="00354F04">
        <w:rPr>
          <w:rFonts w:hint="eastAsia"/>
        </w:rPr>
        <w:t>,</w:t>
      </w:r>
      <w:r w:rsidRPr="00354F04">
        <w:rPr>
          <w:rFonts w:hint="eastAsia"/>
        </w:rPr>
        <w:t>调用综调中心南向接口服务宽带账号在线查询</w:t>
      </w:r>
      <w:r w:rsidRPr="00354F04">
        <w:rPr>
          <w:rFonts w:hint="eastAsia"/>
        </w:rPr>
        <w:t xml:space="preserve"> </w:t>
      </w:r>
      <w:r w:rsidRPr="00354F04">
        <w:rPr>
          <w:rFonts w:hint="eastAsia"/>
        </w:rPr>
        <w:t>接口。</w:t>
      </w:r>
    </w:p>
    <w:p w:rsidR="00F405BA" w:rsidRDefault="00F405BA" w:rsidP="00F405BA">
      <w:pPr>
        <w:pStyle w:val="7"/>
      </w:pPr>
      <w:bookmarkStart w:id="2569" w:name="_Toc130047096"/>
      <w:bookmarkStart w:id="2570" w:name="_Toc130155610"/>
      <w:r>
        <w:rPr>
          <w:rFonts w:hint="eastAsia"/>
        </w:rPr>
        <w:lastRenderedPageBreak/>
        <w:t>宽带认证账号解绑</w:t>
      </w:r>
      <w:bookmarkEnd w:id="2569"/>
      <w:bookmarkEnd w:id="2570"/>
    </w:p>
    <w:p w:rsidR="00F405BA" w:rsidRPr="00354F04" w:rsidRDefault="00F405BA" w:rsidP="00F405BA">
      <w:pPr>
        <w:ind w:firstLine="480"/>
      </w:pPr>
      <w:r w:rsidRPr="00354F04">
        <w:rPr>
          <w:rFonts w:hint="eastAsia"/>
        </w:rPr>
        <w:t>支撑宽带认证账号解绑</w:t>
      </w:r>
      <w:r w:rsidRPr="00354F04">
        <w:rPr>
          <w:rFonts w:hint="eastAsia"/>
        </w:rPr>
        <w:t>,</w:t>
      </w:r>
      <w:r w:rsidRPr="00354F04">
        <w:rPr>
          <w:rFonts w:hint="eastAsia"/>
        </w:rPr>
        <w:t>宽带认证账号解绑操作结果展示</w:t>
      </w:r>
      <w:r w:rsidRPr="00354F04">
        <w:rPr>
          <w:rFonts w:hint="eastAsia"/>
        </w:rPr>
        <w:t>,</w:t>
      </w:r>
      <w:r w:rsidRPr="00354F04">
        <w:rPr>
          <w:rFonts w:hint="eastAsia"/>
        </w:rPr>
        <w:t>调用综调中心南向接口服务宽带认证账号解绑接口。</w:t>
      </w:r>
    </w:p>
    <w:p w:rsidR="00F405BA" w:rsidRDefault="00F405BA" w:rsidP="00F405BA">
      <w:pPr>
        <w:pStyle w:val="7"/>
      </w:pPr>
      <w:bookmarkStart w:id="2571" w:name="_Toc130047097"/>
      <w:bookmarkStart w:id="2572" w:name="_Toc130155611"/>
      <w:r>
        <w:rPr>
          <w:rFonts w:hint="eastAsia"/>
        </w:rPr>
        <w:t>宽带认证账号剔除</w:t>
      </w:r>
      <w:bookmarkEnd w:id="2571"/>
      <w:bookmarkEnd w:id="2572"/>
    </w:p>
    <w:p w:rsidR="00F405BA" w:rsidRPr="00354F04" w:rsidRDefault="00F405BA" w:rsidP="00F405BA">
      <w:pPr>
        <w:ind w:firstLine="480"/>
      </w:pPr>
      <w:r w:rsidRPr="00354F04">
        <w:rPr>
          <w:rFonts w:hint="eastAsia"/>
        </w:rPr>
        <w:t>支撑宽带认证账号剔除</w:t>
      </w:r>
      <w:r w:rsidRPr="00354F04">
        <w:rPr>
          <w:rFonts w:hint="eastAsia"/>
        </w:rPr>
        <w:t>,</w:t>
      </w:r>
      <w:r w:rsidRPr="00354F04">
        <w:rPr>
          <w:rFonts w:hint="eastAsia"/>
        </w:rPr>
        <w:t>宽带认证账号剔除操作结果展示</w:t>
      </w:r>
      <w:r w:rsidRPr="00354F04">
        <w:rPr>
          <w:rFonts w:hint="eastAsia"/>
        </w:rPr>
        <w:t>,</w:t>
      </w:r>
      <w:r w:rsidRPr="00354F04">
        <w:rPr>
          <w:rFonts w:hint="eastAsia"/>
        </w:rPr>
        <w:t>调用综调中心南向接口服务宽带认证账号剔除接口。</w:t>
      </w:r>
    </w:p>
    <w:p w:rsidR="00F405BA" w:rsidRDefault="00F405BA" w:rsidP="00F405BA">
      <w:pPr>
        <w:pStyle w:val="7"/>
      </w:pPr>
      <w:bookmarkStart w:id="2573" w:name="_Toc130047098"/>
      <w:bookmarkStart w:id="2574" w:name="_Toc130155612"/>
      <w:r>
        <w:rPr>
          <w:rFonts w:hint="eastAsia"/>
        </w:rPr>
        <w:t>宽带强制下线</w:t>
      </w:r>
      <w:bookmarkEnd w:id="2573"/>
      <w:bookmarkEnd w:id="2574"/>
    </w:p>
    <w:p w:rsidR="00F405BA" w:rsidRPr="00354F04" w:rsidRDefault="00F405BA" w:rsidP="00F405BA">
      <w:pPr>
        <w:ind w:firstLine="480"/>
      </w:pPr>
      <w:r w:rsidRPr="00354F04">
        <w:rPr>
          <w:rFonts w:hint="eastAsia"/>
        </w:rPr>
        <w:t>支撑宽带强制下线</w:t>
      </w:r>
      <w:r w:rsidRPr="00354F04">
        <w:rPr>
          <w:rFonts w:hint="eastAsia"/>
        </w:rPr>
        <w:t>,</w:t>
      </w:r>
      <w:r w:rsidRPr="00354F04">
        <w:rPr>
          <w:rFonts w:hint="eastAsia"/>
        </w:rPr>
        <w:t>宽带强制下线操作结果展示</w:t>
      </w:r>
      <w:r w:rsidRPr="00354F04">
        <w:rPr>
          <w:rFonts w:hint="eastAsia"/>
        </w:rPr>
        <w:t>,</w:t>
      </w:r>
      <w:r w:rsidRPr="00354F04">
        <w:rPr>
          <w:rFonts w:hint="eastAsia"/>
        </w:rPr>
        <w:t>调用综调中心南向接口服务宽带强制下线接口。</w:t>
      </w:r>
    </w:p>
    <w:p w:rsidR="00F405BA" w:rsidRDefault="00F405BA" w:rsidP="00F405BA">
      <w:pPr>
        <w:pStyle w:val="7"/>
      </w:pPr>
      <w:bookmarkStart w:id="2575" w:name="_Toc130047099"/>
      <w:bookmarkStart w:id="2576" w:name="_Toc130155613"/>
      <w:r>
        <w:rPr>
          <w:rFonts w:hint="eastAsia"/>
        </w:rPr>
        <w:t>宽带</w:t>
      </w:r>
      <w:r>
        <w:rPr>
          <w:rFonts w:hint="eastAsia"/>
        </w:rPr>
        <w:t>AAA</w:t>
      </w:r>
      <w:r>
        <w:rPr>
          <w:rFonts w:hint="eastAsia"/>
        </w:rPr>
        <w:t>操作</w:t>
      </w:r>
      <w:bookmarkEnd w:id="2575"/>
      <w:bookmarkEnd w:id="2576"/>
    </w:p>
    <w:p w:rsidR="00F405BA" w:rsidRPr="00354F04" w:rsidRDefault="00F405BA" w:rsidP="00F405BA">
      <w:pPr>
        <w:ind w:firstLine="480"/>
      </w:pPr>
      <w:r w:rsidRPr="00354F04">
        <w:rPr>
          <w:rFonts w:hint="eastAsia"/>
        </w:rPr>
        <w:t>支撑宽带</w:t>
      </w:r>
      <w:r w:rsidRPr="00354F04">
        <w:rPr>
          <w:rFonts w:hint="eastAsia"/>
        </w:rPr>
        <w:t>AAA</w:t>
      </w:r>
      <w:r w:rsidRPr="00354F04">
        <w:rPr>
          <w:rFonts w:hint="eastAsia"/>
        </w:rPr>
        <w:t>操作</w:t>
      </w:r>
      <w:r w:rsidRPr="00354F04">
        <w:rPr>
          <w:rFonts w:hint="eastAsia"/>
        </w:rPr>
        <w:t>,</w:t>
      </w:r>
      <w:r w:rsidRPr="00354F04">
        <w:rPr>
          <w:rFonts w:hint="eastAsia"/>
        </w:rPr>
        <w:t>宽带</w:t>
      </w:r>
      <w:r w:rsidRPr="00354F04">
        <w:rPr>
          <w:rFonts w:hint="eastAsia"/>
        </w:rPr>
        <w:t>AAA</w:t>
      </w:r>
      <w:r w:rsidRPr="00354F04">
        <w:rPr>
          <w:rFonts w:hint="eastAsia"/>
        </w:rPr>
        <w:t>操作操作结果展示</w:t>
      </w:r>
      <w:r w:rsidRPr="00354F04">
        <w:rPr>
          <w:rFonts w:hint="eastAsia"/>
        </w:rPr>
        <w:t>,</w:t>
      </w:r>
      <w:r w:rsidRPr="00354F04">
        <w:rPr>
          <w:rFonts w:hint="eastAsia"/>
        </w:rPr>
        <w:t>调用综调中心南向接口服务宽带</w:t>
      </w:r>
      <w:r w:rsidRPr="00354F04">
        <w:rPr>
          <w:rFonts w:hint="eastAsia"/>
        </w:rPr>
        <w:t>AAA</w:t>
      </w:r>
      <w:r w:rsidRPr="00354F04">
        <w:rPr>
          <w:rFonts w:hint="eastAsia"/>
        </w:rPr>
        <w:t>操作接口。</w:t>
      </w:r>
    </w:p>
    <w:p w:rsidR="00F405BA" w:rsidRDefault="00F405BA" w:rsidP="00F405BA">
      <w:pPr>
        <w:pStyle w:val="7"/>
      </w:pPr>
      <w:bookmarkStart w:id="2577" w:name="_Toc130047100"/>
      <w:bookmarkStart w:id="2578" w:name="_Toc130155614"/>
      <w:r>
        <w:rPr>
          <w:rFonts w:hint="eastAsia"/>
        </w:rPr>
        <w:t>宽带使用记录查询</w:t>
      </w:r>
      <w:bookmarkEnd w:id="2577"/>
      <w:bookmarkEnd w:id="2578"/>
    </w:p>
    <w:p w:rsidR="00F405BA" w:rsidRPr="00354F04" w:rsidRDefault="00F405BA" w:rsidP="00F405BA">
      <w:pPr>
        <w:ind w:firstLine="480"/>
      </w:pPr>
      <w:r w:rsidRPr="00354F04">
        <w:rPr>
          <w:rFonts w:hint="eastAsia"/>
        </w:rPr>
        <w:t>支撑宽带使用记录查询</w:t>
      </w:r>
      <w:r w:rsidRPr="00354F04">
        <w:rPr>
          <w:rFonts w:hint="eastAsia"/>
        </w:rPr>
        <w:t xml:space="preserve"> ,</w:t>
      </w:r>
      <w:r w:rsidRPr="00354F04">
        <w:rPr>
          <w:rFonts w:hint="eastAsia"/>
        </w:rPr>
        <w:t>宽带使用记录信息展示</w:t>
      </w:r>
      <w:r w:rsidRPr="00354F04">
        <w:rPr>
          <w:rFonts w:hint="eastAsia"/>
        </w:rPr>
        <w:t>,</w:t>
      </w:r>
      <w:r w:rsidRPr="00354F04">
        <w:rPr>
          <w:rFonts w:hint="eastAsia"/>
        </w:rPr>
        <w:t>调用综调中心南向接口服务宽带使用记录查询</w:t>
      </w:r>
      <w:r w:rsidRPr="00354F04">
        <w:rPr>
          <w:rFonts w:hint="eastAsia"/>
        </w:rPr>
        <w:t xml:space="preserve"> </w:t>
      </w:r>
      <w:r w:rsidRPr="00354F04">
        <w:rPr>
          <w:rFonts w:hint="eastAsia"/>
        </w:rPr>
        <w:t>接口。</w:t>
      </w:r>
    </w:p>
    <w:p w:rsidR="00F405BA" w:rsidRDefault="00F405BA" w:rsidP="00F405BA">
      <w:pPr>
        <w:pStyle w:val="7"/>
      </w:pPr>
      <w:bookmarkStart w:id="2579" w:name="_Toc130047101"/>
      <w:bookmarkStart w:id="2580" w:name="_Toc130155615"/>
      <w:r>
        <w:rPr>
          <w:rFonts w:hint="eastAsia"/>
        </w:rPr>
        <w:t>宽带密码重置</w:t>
      </w:r>
      <w:bookmarkEnd w:id="2579"/>
      <w:bookmarkEnd w:id="2580"/>
    </w:p>
    <w:p w:rsidR="00F405BA" w:rsidRPr="00354F04" w:rsidRDefault="00F405BA" w:rsidP="00F405BA">
      <w:pPr>
        <w:ind w:firstLine="480"/>
      </w:pPr>
      <w:r w:rsidRPr="00354F04">
        <w:rPr>
          <w:rFonts w:hint="eastAsia"/>
        </w:rPr>
        <w:t>支撑宽带密码重置操作说明查询。</w:t>
      </w:r>
    </w:p>
    <w:p w:rsidR="00F405BA" w:rsidRDefault="00F405BA" w:rsidP="00F405BA">
      <w:pPr>
        <w:pStyle w:val="7"/>
      </w:pPr>
      <w:bookmarkStart w:id="2581" w:name="_Toc130047102"/>
      <w:bookmarkStart w:id="2582" w:name="_Toc130155616"/>
      <w:r>
        <w:rPr>
          <w:rFonts w:hint="eastAsia"/>
        </w:rPr>
        <w:t>宽带测速</w:t>
      </w:r>
      <w:bookmarkEnd w:id="2581"/>
      <w:bookmarkEnd w:id="2582"/>
    </w:p>
    <w:p w:rsidR="00F405BA" w:rsidRPr="00354F04" w:rsidRDefault="00F405BA" w:rsidP="00F405BA">
      <w:pPr>
        <w:ind w:firstLine="480"/>
      </w:pPr>
      <w:r w:rsidRPr="00354F04">
        <w:rPr>
          <w:rFonts w:hint="eastAsia"/>
        </w:rPr>
        <w:t>支撑宽带测速任务下发</w:t>
      </w:r>
      <w:r w:rsidRPr="00354F04">
        <w:rPr>
          <w:rFonts w:hint="eastAsia"/>
        </w:rPr>
        <w:t>,</w:t>
      </w:r>
      <w:r w:rsidRPr="00354F04">
        <w:rPr>
          <w:rFonts w:hint="eastAsia"/>
        </w:rPr>
        <w:t>宽宽带测速结果信息展示</w:t>
      </w:r>
      <w:r w:rsidRPr="00354F04">
        <w:rPr>
          <w:rFonts w:hint="eastAsia"/>
        </w:rPr>
        <w:t>,</w:t>
      </w:r>
      <w:r w:rsidRPr="00354F04">
        <w:rPr>
          <w:rFonts w:hint="eastAsia"/>
        </w:rPr>
        <w:t>调用综调中心南向接口服务宽宽带测速结果查询</w:t>
      </w:r>
      <w:r w:rsidRPr="00354F04">
        <w:rPr>
          <w:rFonts w:hint="eastAsia"/>
        </w:rPr>
        <w:t xml:space="preserve"> </w:t>
      </w:r>
      <w:r w:rsidRPr="00354F04">
        <w:rPr>
          <w:rFonts w:hint="eastAsia"/>
        </w:rPr>
        <w:t>接口</w:t>
      </w:r>
      <w:r w:rsidRPr="00354F04">
        <w:rPr>
          <w:rFonts w:hint="eastAsia"/>
        </w:rPr>
        <w:t>,</w:t>
      </w:r>
      <w:r w:rsidRPr="00354F04">
        <w:rPr>
          <w:rFonts w:hint="eastAsia"/>
        </w:rPr>
        <w:t>宽宽带测速结果查询</w:t>
      </w:r>
      <w:r w:rsidRPr="00354F04">
        <w:rPr>
          <w:rFonts w:hint="eastAsia"/>
        </w:rPr>
        <w:t xml:space="preserve"> ,</w:t>
      </w:r>
      <w:r w:rsidRPr="00354F04">
        <w:rPr>
          <w:rFonts w:hint="eastAsia"/>
        </w:rPr>
        <w:t>宽带测速任务下发操作结果展示</w:t>
      </w:r>
      <w:r w:rsidRPr="00354F04">
        <w:rPr>
          <w:rFonts w:hint="eastAsia"/>
        </w:rPr>
        <w:t>,</w:t>
      </w:r>
      <w:r w:rsidRPr="00354F04">
        <w:rPr>
          <w:rFonts w:hint="eastAsia"/>
        </w:rPr>
        <w:t>调用综调中心南向接口服务宽带测速任务下发接口。</w:t>
      </w:r>
    </w:p>
    <w:p w:rsidR="00F405BA" w:rsidRDefault="00F405BA" w:rsidP="00F405BA">
      <w:pPr>
        <w:pStyle w:val="6"/>
      </w:pPr>
      <w:bookmarkStart w:id="2583" w:name="_Toc130047103"/>
      <w:bookmarkStart w:id="2584" w:name="_Toc130155617"/>
      <w:r>
        <w:rPr>
          <w:rFonts w:hint="eastAsia"/>
        </w:rPr>
        <w:lastRenderedPageBreak/>
        <w:t>故障场景</w:t>
      </w:r>
      <w:bookmarkEnd w:id="2583"/>
      <w:bookmarkEnd w:id="2584"/>
    </w:p>
    <w:p w:rsidR="00F405BA" w:rsidRDefault="00F405BA" w:rsidP="00F405BA">
      <w:pPr>
        <w:pStyle w:val="7"/>
      </w:pPr>
      <w:bookmarkStart w:id="2585" w:name="_Toc130047104"/>
      <w:bookmarkStart w:id="2586" w:name="_Toc130155618"/>
      <w:r>
        <w:rPr>
          <w:rFonts w:hint="eastAsia"/>
        </w:rPr>
        <w:t>光猫及自带</w:t>
      </w:r>
      <w:r>
        <w:rPr>
          <w:rFonts w:hint="eastAsia"/>
        </w:rPr>
        <w:t>WIFI</w:t>
      </w:r>
      <w:r>
        <w:rPr>
          <w:rFonts w:hint="eastAsia"/>
        </w:rPr>
        <w:t>问题</w:t>
      </w:r>
      <w:bookmarkEnd w:id="2585"/>
      <w:bookmarkEnd w:id="2586"/>
    </w:p>
    <w:p w:rsidR="00F405BA" w:rsidRPr="004A56ED" w:rsidRDefault="00F405BA" w:rsidP="00F405BA">
      <w:pPr>
        <w:ind w:firstLine="480"/>
      </w:pPr>
      <w:r w:rsidRPr="004A56ED">
        <w:rPr>
          <w:rFonts w:hint="eastAsia"/>
        </w:rPr>
        <w:t>支撑光猫及自带</w:t>
      </w:r>
      <w:r w:rsidRPr="004A56ED">
        <w:rPr>
          <w:rFonts w:hint="eastAsia"/>
        </w:rPr>
        <w:t>WIFI</w:t>
      </w:r>
      <w:r w:rsidRPr="004A56ED">
        <w:rPr>
          <w:rFonts w:hint="eastAsia"/>
        </w:rPr>
        <w:t>问题场景工具查询</w:t>
      </w:r>
      <w:r w:rsidRPr="004A56ED">
        <w:rPr>
          <w:rFonts w:hint="eastAsia"/>
        </w:rPr>
        <w:t>,</w:t>
      </w:r>
      <w:r w:rsidRPr="004A56ED">
        <w:rPr>
          <w:rFonts w:hint="eastAsia"/>
        </w:rPr>
        <w:t>光猫及自带</w:t>
      </w:r>
      <w:r w:rsidRPr="004A56ED">
        <w:rPr>
          <w:rFonts w:hint="eastAsia"/>
        </w:rPr>
        <w:t>WIFI</w:t>
      </w:r>
      <w:r w:rsidRPr="004A56ED">
        <w:rPr>
          <w:rFonts w:hint="eastAsia"/>
        </w:rPr>
        <w:t>问题场景工具显示。</w:t>
      </w:r>
    </w:p>
    <w:p w:rsidR="00F405BA" w:rsidRDefault="00F405BA" w:rsidP="00F405BA">
      <w:pPr>
        <w:pStyle w:val="7"/>
      </w:pPr>
      <w:bookmarkStart w:id="2587" w:name="_Toc130047105"/>
      <w:bookmarkStart w:id="2588" w:name="_Toc130155619"/>
      <w:r>
        <w:rPr>
          <w:rFonts w:hint="eastAsia"/>
        </w:rPr>
        <w:t>鉴权问题</w:t>
      </w:r>
      <w:bookmarkEnd w:id="2587"/>
      <w:bookmarkEnd w:id="2588"/>
    </w:p>
    <w:p w:rsidR="00F405BA" w:rsidRPr="004A56ED" w:rsidRDefault="00F405BA" w:rsidP="00F405BA">
      <w:pPr>
        <w:ind w:firstLine="480"/>
      </w:pPr>
      <w:r w:rsidRPr="004A56ED">
        <w:rPr>
          <w:rFonts w:hint="eastAsia"/>
        </w:rPr>
        <w:t>支撑鉴权问题场景工具查询</w:t>
      </w:r>
      <w:r w:rsidRPr="004A56ED">
        <w:rPr>
          <w:rFonts w:hint="eastAsia"/>
        </w:rPr>
        <w:t>,</w:t>
      </w:r>
      <w:r w:rsidRPr="004A56ED">
        <w:rPr>
          <w:rFonts w:hint="eastAsia"/>
        </w:rPr>
        <w:t>鉴权问题场景工具显示。</w:t>
      </w:r>
    </w:p>
    <w:p w:rsidR="00F405BA" w:rsidRDefault="00F405BA" w:rsidP="00F405BA">
      <w:pPr>
        <w:pStyle w:val="7"/>
      </w:pPr>
      <w:bookmarkStart w:id="2589" w:name="_Toc130047106"/>
      <w:bookmarkStart w:id="2590" w:name="_Toc130155620"/>
      <w:r>
        <w:rPr>
          <w:rFonts w:hint="eastAsia"/>
        </w:rPr>
        <w:t>网络速率问题</w:t>
      </w:r>
      <w:bookmarkEnd w:id="2589"/>
      <w:bookmarkEnd w:id="2590"/>
    </w:p>
    <w:p w:rsidR="00F405BA" w:rsidRPr="004A56ED" w:rsidRDefault="00F405BA" w:rsidP="00F405BA">
      <w:pPr>
        <w:ind w:firstLine="480"/>
      </w:pPr>
      <w:r w:rsidRPr="004A56ED">
        <w:rPr>
          <w:rFonts w:hint="eastAsia"/>
        </w:rPr>
        <w:t>支撑网络速率问题场景工具查询</w:t>
      </w:r>
      <w:r w:rsidRPr="004A56ED">
        <w:rPr>
          <w:rFonts w:hint="eastAsia"/>
        </w:rPr>
        <w:t>,</w:t>
      </w:r>
      <w:r w:rsidRPr="004A56ED">
        <w:rPr>
          <w:rFonts w:hint="eastAsia"/>
        </w:rPr>
        <w:t>网络速率问题场景工具显示。</w:t>
      </w:r>
    </w:p>
    <w:p w:rsidR="00F405BA" w:rsidRDefault="00F405BA" w:rsidP="00F405BA">
      <w:pPr>
        <w:pStyle w:val="7"/>
      </w:pPr>
      <w:bookmarkStart w:id="2591" w:name="_Toc130047107"/>
      <w:bookmarkStart w:id="2592" w:name="_Toc130155621"/>
      <w:r>
        <w:rPr>
          <w:rFonts w:hint="eastAsia"/>
        </w:rPr>
        <w:t>光猫路由器问题</w:t>
      </w:r>
      <w:bookmarkEnd w:id="2591"/>
      <w:bookmarkEnd w:id="2592"/>
    </w:p>
    <w:p w:rsidR="00F405BA" w:rsidRPr="004A56ED" w:rsidRDefault="00F405BA" w:rsidP="00F405BA">
      <w:pPr>
        <w:ind w:firstLine="480"/>
      </w:pPr>
      <w:r w:rsidRPr="004A56ED">
        <w:rPr>
          <w:rFonts w:hint="eastAsia"/>
        </w:rPr>
        <w:t>支撑光猫路由器问题场景工具查询</w:t>
      </w:r>
      <w:r w:rsidRPr="004A56ED">
        <w:rPr>
          <w:rFonts w:hint="eastAsia"/>
        </w:rPr>
        <w:t>,</w:t>
      </w:r>
      <w:r w:rsidRPr="004A56ED">
        <w:rPr>
          <w:rFonts w:hint="eastAsia"/>
        </w:rPr>
        <w:t>光猫路由器问题场景工具显示。</w:t>
      </w:r>
    </w:p>
    <w:p w:rsidR="00F405BA" w:rsidRDefault="00F405BA" w:rsidP="00F405BA">
      <w:pPr>
        <w:pStyle w:val="7"/>
      </w:pPr>
      <w:bookmarkStart w:id="2593" w:name="_Toc130047108"/>
      <w:bookmarkStart w:id="2594" w:name="_Toc130155622"/>
      <w:r>
        <w:rPr>
          <w:rFonts w:hint="eastAsia"/>
        </w:rPr>
        <w:t>互联网电视问题</w:t>
      </w:r>
      <w:bookmarkEnd w:id="2593"/>
      <w:bookmarkEnd w:id="2594"/>
    </w:p>
    <w:p w:rsidR="00F405BA" w:rsidRPr="004A56ED" w:rsidRDefault="00F405BA" w:rsidP="00F405BA">
      <w:pPr>
        <w:ind w:firstLine="480"/>
      </w:pPr>
      <w:r w:rsidRPr="004A56ED">
        <w:rPr>
          <w:rFonts w:hint="eastAsia"/>
        </w:rPr>
        <w:t>支撑互联网电视问题场景工具查询</w:t>
      </w:r>
      <w:r w:rsidRPr="004A56ED">
        <w:rPr>
          <w:rFonts w:hint="eastAsia"/>
        </w:rPr>
        <w:t>,</w:t>
      </w:r>
      <w:r w:rsidRPr="004A56ED">
        <w:rPr>
          <w:rFonts w:hint="eastAsia"/>
        </w:rPr>
        <w:t>互联网电视问题场景工具显示。</w:t>
      </w:r>
    </w:p>
    <w:p w:rsidR="00F405BA" w:rsidRDefault="00F405BA" w:rsidP="00F405BA">
      <w:pPr>
        <w:pStyle w:val="7"/>
      </w:pPr>
      <w:bookmarkStart w:id="2595" w:name="_Toc130047109"/>
      <w:bookmarkStart w:id="2596" w:name="_Toc130155623"/>
      <w:r>
        <w:rPr>
          <w:rFonts w:hint="eastAsia"/>
        </w:rPr>
        <w:t>部分内容故障问题</w:t>
      </w:r>
      <w:bookmarkEnd w:id="2595"/>
      <w:bookmarkEnd w:id="2596"/>
    </w:p>
    <w:p w:rsidR="00F405BA" w:rsidRPr="004A56ED" w:rsidRDefault="00F405BA" w:rsidP="00F405BA">
      <w:pPr>
        <w:ind w:firstLine="480"/>
      </w:pPr>
      <w:r w:rsidRPr="004A56ED">
        <w:rPr>
          <w:rFonts w:hint="eastAsia"/>
        </w:rPr>
        <w:t>支撑部分内容故障问题场景工具查询</w:t>
      </w:r>
      <w:r w:rsidRPr="004A56ED">
        <w:rPr>
          <w:rFonts w:hint="eastAsia"/>
        </w:rPr>
        <w:t>,</w:t>
      </w:r>
      <w:r w:rsidRPr="004A56ED">
        <w:rPr>
          <w:rFonts w:hint="eastAsia"/>
        </w:rPr>
        <w:t>部分内容故障问题场景工具显示。</w:t>
      </w:r>
    </w:p>
    <w:p w:rsidR="00F405BA" w:rsidRDefault="00F405BA" w:rsidP="00F405BA">
      <w:pPr>
        <w:pStyle w:val="7"/>
      </w:pPr>
      <w:bookmarkStart w:id="2597" w:name="_Toc130047110"/>
      <w:bookmarkStart w:id="2598" w:name="_Toc130155624"/>
      <w:r>
        <w:rPr>
          <w:rFonts w:hint="eastAsia"/>
        </w:rPr>
        <w:t>线路连接问题</w:t>
      </w:r>
      <w:bookmarkEnd w:id="2597"/>
      <w:bookmarkEnd w:id="2598"/>
    </w:p>
    <w:p w:rsidR="00F405BA" w:rsidRPr="004A56ED" w:rsidRDefault="00F405BA" w:rsidP="00F405BA">
      <w:pPr>
        <w:ind w:firstLine="480"/>
      </w:pPr>
      <w:r w:rsidRPr="004A56ED">
        <w:rPr>
          <w:rFonts w:hint="eastAsia"/>
        </w:rPr>
        <w:t>支撑线路连接问题场景工具查询</w:t>
      </w:r>
      <w:r w:rsidRPr="004A56ED">
        <w:rPr>
          <w:rFonts w:hint="eastAsia"/>
        </w:rPr>
        <w:t>,</w:t>
      </w:r>
      <w:r w:rsidRPr="004A56ED">
        <w:rPr>
          <w:rFonts w:hint="eastAsia"/>
        </w:rPr>
        <w:t>线路连接问题场景工具显示。</w:t>
      </w:r>
    </w:p>
    <w:p w:rsidR="00F405BA" w:rsidRDefault="00F405BA" w:rsidP="00F405BA">
      <w:pPr>
        <w:pStyle w:val="6"/>
      </w:pPr>
      <w:bookmarkStart w:id="2599" w:name="_Toc130047111"/>
      <w:bookmarkStart w:id="2600" w:name="_Toc130155625"/>
      <w:r>
        <w:rPr>
          <w:rFonts w:hint="eastAsia"/>
        </w:rPr>
        <w:t>经验检索</w:t>
      </w:r>
      <w:bookmarkEnd w:id="2599"/>
      <w:bookmarkEnd w:id="2600"/>
    </w:p>
    <w:p w:rsidR="00F405BA" w:rsidRPr="004A56ED" w:rsidRDefault="00F405BA" w:rsidP="00F405BA">
      <w:pPr>
        <w:ind w:firstLine="480"/>
      </w:pPr>
      <w:r w:rsidRPr="004A56ED">
        <w:rPr>
          <w:rFonts w:hint="eastAsia"/>
        </w:rPr>
        <w:t>支撑调用搜索引擎模糊检索经验</w:t>
      </w:r>
      <w:r w:rsidRPr="004A56ED">
        <w:rPr>
          <w:rFonts w:hint="eastAsia"/>
        </w:rPr>
        <w:t>,</w:t>
      </w:r>
      <w:r w:rsidRPr="004A56ED">
        <w:rPr>
          <w:rFonts w:hint="eastAsia"/>
        </w:rPr>
        <w:t>显示经验详情</w:t>
      </w:r>
      <w:r w:rsidRPr="004A56ED">
        <w:rPr>
          <w:rFonts w:hint="eastAsia"/>
        </w:rPr>
        <w:t>,</w:t>
      </w:r>
      <w:r w:rsidRPr="004A56ED">
        <w:rPr>
          <w:rFonts w:hint="eastAsia"/>
        </w:rPr>
        <w:t>查询选中的经验</w:t>
      </w:r>
      <w:r w:rsidRPr="004A56ED">
        <w:rPr>
          <w:rFonts w:hint="eastAsia"/>
        </w:rPr>
        <w:t>,</w:t>
      </w:r>
      <w:r w:rsidRPr="004A56ED">
        <w:rPr>
          <w:rFonts w:hint="eastAsia"/>
        </w:rPr>
        <w:t>显示关联联想的经验。</w:t>
      </w:r>
    </w:p>
    <w:p w:rsidR="00F405BA" w:rsidRDefault="00F405BA" w:rsidP="00F405BA">
      <w:pPr>
        <w:pStyle w:val="5"/>
      </w:pPr>
      <w:bookmarkStart w:id="2601" w:name="_Toc129957981"/>
      <w:bookmarkStart w:id="2602" w:name="_Toc130047112"/>
      <w:bookmarkStart w:id="2603" w:name="_Toc130155626"/>
      <w:r>
        <w:rPr>
          <w:rFonts w:hint="eastAsia"/>
        </w:rPr>
        <w:lastRenderedPageBreak/>
        <w:t>故障场景分类管理</w:t>
      </w:r>
      <w:bookmarkEnd w:id="2601"/>
      <w:bookmarkEnd w:id="2602"/>
      <w:bookmarkEnd w:id="2603"/>
    </w:p>
    <w:p w:rsidR="00F405BA" w:rsidRPr="00CD1746" w:rsidRDefault="00F405BA" w:rsidP="00F405BA">
      <w:pPr>
        <w:ind w:firstLine="480"/>
      </w:pPr>
      <w:r w:rsidRPr="00CD1746">
        <w:rPr>
          <w:rFonts w:hint="eastAsia"/>
        </w:rPr>
        <w:t>支持场景分类管理，以树型结构形式对场景分类进行多级组织管理，包括场景分类的增加、删除、修改、移动操作</w:t>
      </w:r>
      <w:r>
        <w:rPr>
          <w:rFonts w:hint="eastAsia"/>
        </w:rPr>
        <w:t>。</w:t>
      </w:r>
      <w:r w:rsidRPr="00CD1746">
        <w:rPr>
          <w:rFonts w:hint="eastAsia"/>
        </w:rPr>
        <w:t xml:space="preserve"> </w:t>
      </w:r>
    </w:p>
    <w:p w:rsidR="00F405BA" w:rsidRDefault="00F405BA" w:rsidP="00F405BA">
      <w:pPr>
        <w:pStyle w:val="6"/>
      </w:pPr>
      <w:bookmarkStart w:id="2604" w:name="_Toc130047113"/>
      <w:bookmarkStart w:id="2605" w:name="_Toc130155627"/>
      <w:r>
        <w:rPr>
          <w:rFonts w:hint="eastAsia"/>
        </w:rPr>
        <w:t>故障场景分类新增</w:t>
      </w:r>
      <w:bookmarkEnd w:id="2604"/>
      <w:bookmarkEnd w:id="2605"/>
    </w:p>
    <w:p w:rsidR="00F405BA" w:rsidRPr="004A56ED" w:rsidRDefault="00F405BA" w:rsidP="00F405BA">
      <w:pPr>
        <w:ind w:firstLine="480"/>
      </w:pPr>
      <w:r w:rsidRPr="004A56ED">
        <w:rPr>
          <w:rFonts w:hint="eastAsia"/>
        </w:rPr>
        <w:t>支撑场景分类新增</w:t>
      </w:r>
      <w:r w:rsidRPr="004A56ED">
        <w:rPr>
          <w:rFonts w:hint="eastAsia"/>
        </w:rPr>
        <w:t>,</w:t>
      </w:r>
      <w:r w:rsidRPr="004A56ED">
        <w:rPr>
          <w:rFonts w:hint="eastAsia"/>
        </w:rPr>
        <w:t>场景分类新增分类查询</w:t>
      </w:r>
      <w:r w:rsidRPr="004A56ED">
        <w:rPr>
          <w:rFonts w:hint="eastAsia"/>
        </w:rPr>
        <w:t>,</w:t>
      </w:r>
      <w:r w:rsidRPr="004A56ED">
        <w:rPr>
          <w:rFonts w:hint="eastAsia"/>
        </w:rPr>
        <w:t>场景分类新增数据存储。</w:t>
      </w:r>
    </w:p>
    <w:p w:rsidR="00F405BA" w:rsidRDefault="00F405BA" w:rsidP="00F405BA">
      <w:pPr>
        <w:pStyle w:val="6"/>
      </w:pPr>
      <w:bookmarkStart w:id="2606" w:name="_Toc130047114"/>
      <w:bookmarkStart w:id="2607" w:name="_Toc130155628"/>
      <w:r>
        <w:rPr>
          <w:rFonts w:hint="eastAsia"/>
        </w:rPr>
        <w:t>故障场景分类修改</w:t>
      </w:r>
      <w:bookmarkEnd w:id="2606"/>
      <w:bookmarkEnd w:id="2607"/>
    </w:p>
    <w:p w:rsidR="00F405BA" w:rsidRPr="004A56ED" w:rsidRDefault="00F405BA" w:rsidP="00F405BA">
      <w:pPr>
        <w:ind w:firstLine="480"/>
      </w:pPr>
      <w:r w:rsidRPr="004A56ED">
        <w:rPr>
          <w:rFonts w:hint="eastAsia"/>
        </w:rPr>
        <w:t>支撑场景分类修改</w:t>
      </w:r>
      <w:r w:rsidRPr="004A56ED">
        <w:rPr>
          <w:rFonts w:hint="eastAsia"/>
        </w:rPr>
        <w:t>,</w:t>
      </w:r>
      <w:r w:rsidRPr="004A56ED">
        <w:rPr>
          <w:rFonts w:hint="eastAsia"/>
        </w:rPr>
        <w:t>场景分类修改分类查询</w:t>
      </w:r>
      <w:r w:rsidRPr="004A56ED">
        <w:rPr>
          <w:rFonts w:hint="eastAsia"/>
        </w:rPr>
        <w:t>,</w:t>
      </w:r>
      <w:r w:rsidRPr="004A56ED">
        <w:rPr>
          <w:rFonts w:hint="eastAsia"/>
        </w:rPr>
        <w:t>场景分类修改数据存储。</w:t>
      </w:r>
    </w:p>
    <w:p w:rsidR="00F405BA" w:rsidRDefault="00F405BA" w:rsidP="00F405BA">
      <w:pPr>
        <w:pStyle w:val="6"/>
      </w:pPr>
      <w:bookmarkStart w:id="2608" w:name="_Toc130047115"/>
      <w:bookmarkStart w:id="2609" w:name="_Toc130155629"/>
      <w:r>
        <w:rPr>
          <w:rFonts w:hint="eastAsia"/>
        </w:rPr>
        <w:t>故障场景分类移动</w:t>
      </w:r>
      <w:bookmarkEnd w:id="2608"/>
      <w:bookmarkEnd w:id="2609"/>
    </w:p>
    <w:p w:rsidR="00F405BA" w:rsidRPr="004A56ED" w:rsidRDefault="00F405BA" w:rsidP="00F405BA">
      <w:pPr>
        <w:ind w:firstLine="480"/>
      </w:pPr>
      <w:r w:rsidRPr="004A56ED">
        <w:rPr>
          <w:rFonts w:hint="eastAsia"/>
        </w:rPr>
        <w:t>支撑场景分类移动</w:t>
      </w:r>
      <w:r w:rsidRPr="004A56ED">
        <w:rPr>
          <w:rFonts w:hint="eastAsia"/>
        </w:rPr>
        <w:t>,</w:t>
      </w:r>
      <w:r w:rsidRPr="004A56ED">
        <w:rPr>
          <w:rFonts w:hint="eastAsia"/>
        </w:rPr>
        <w:t>场景分类移动分类查询</w:t>
      </w:r>
      <w:r w:rsidRPr="004A56ED">
        <w:rPr>
          <w:rFonts w:hint="eastAsia"/>
        </w:rPr>
        <w:t>,</w:t>
      </w:r>
      <w:r w:rsidRPr="004A56ED">
        <w:rPr>
          <w:rFonts w:hint="eastAsia"/>
        </w:rPr>
        <w:t>场景分类移动数据存储。</w:t>
      </w:r>
    </w:p>
    <w:p w:rsidR="00F405BA" w:rsidRDefault="00F405BA" w:rsidP="00F405BA">
      <w:pPr>
        <w:pStyle w:val="6"/>
      </w:pPr>
      <w:bookmarkStart w:id="2610" w:name="_Toc130047116"/>
      <w:bookmarkStart w:id="2611" w:name="_Toc130155630"/>
      <w:r>
        <w:rPr>
          <w:rFonts w:hint="eastAsia"/>
        </w:rPr>
        <w:t>故障场景分类删除</w:t>
      </w:r>
      <w:bookmarkEnd w:id="2610"/>
      <w:bookmarkEnd w:id="2611"/>
    </w:p>
    <w:p w:rsidR="00F405BA" w:rsidRPr="004A56ED" w:rsidRDefault="00F405BA" w:rsidP="00F405BA">
      <w:pPr>
        <w:ind w:firstLine="480"/>
      </w:pPr>
      <w:r w:rsidRPr="004A56ED">
        <w:rPr>
          <w:rFonts w:hint="eastAsia"/>
        </w:rPr>
        <w:t>支撑场景分类删除</w:t>
      </w:r>
      <w:r w:rsidRPr="004A56ED">
        <w:rPr>
          <w:rFonts w:hint="eastAsia"/>
        </w:rPr>
        <w:t>,</w:t>
      </w:r>
      <w:r w:rsidRPr="004A56ED">
        <w:rPr>
          <w:rFonts w:hint="eastAsia"/>
        </w:rPr>
        <w:t>场景分类删除结果查询</w:t>
      </w:r>
      <w:r w:rsidRPr="004A56ED">
        <w:rPr>
          <w:rFonts w:hint="eastAsia"/>
        </w:rPr>
        <w:t>,</w:t>
      </w:r>
      <w:r w:rsidRPr="004A56ED">
        <w:rPr>
          <w:rFonts w:hint="eastAsia"/>
        </w:rPr>
        <w:t>场景分类删除数据存储。</w:t>
      </w:r>
    </w:p>
    <w:p w:rsidR="00F405BA" w:rsidRDefault="00F405BA" w:rsidP="00F405BA">
      <w:pPr>
        <w:pStyle w:val="5"/>
      </w:pPr>
      <w:bookmarkStart w:id="2612" w:name="_Toc129957982"/>
      <w:bookmarkStart w:id="2613" w:name="_Toc130047117"/>
      <w:bookmarkStart w:id="2614" w:name="_Toc130155631"/>
      <w:r w:rsidRPr="0013531A">
        <w:rPr>
          <w:rFonts w:hint="eastAsia"/>
        </w:rPr>
        <w:t>故障场景管理</w:t>
      </w:r>
      <w:bookmarkEnd w:id="2612"/>
      <w:bookmarkEnd w:id="2613"/>
      <w:bookmarkEnd w:id="2614"/>
    </w:p>
    <w:p w:rsidR="00F405BA" w:rsidRPr="00BF04A3" w:rsidRDefault="00F405BA" w:rsidP="00F405BA">
      <w:pPr>
        <w:ind w:firstLine="480"/>
      </w:pPr>
      <w:r w:rsidRPr="00CD1746">
        <w:rPr>
          <w:rFonts w:hint="eastAsia"/>
        </w:rPr>
        <w:t>支持场景场景的定义，包括故障场景的增加、删除、修改、分类移动操作；创建生成预置故障场景</w:t>
      </w:r>
      <w:r>
        <w:rPr>
          <w:rFonts w:hint="eastAsia"/>
        </w:rPr>
        <w:t>。</w:t>
      </w:r>
      <w:r w:rsidRPr="00BF04A3">
        <w:rPr>
          <w:rFonts w:hint="eastAsia"/>
        </w:rPr>
        <w:t>场景字段：字段：场景编码、场景名称、场景说明、创建时间、修改时间。</w:t>
      </w:r>
    </w:p>
    <w:p w:rsidR="00F405BA" w:rsidRPr="00BF04A3" w:rsidRDefault="00F405BA" w:rsidP="00F405BA">
      <w:pPr>
        <w:ind w:firstLine="480"/>
      </w:pPr>
      <w:r w:rsidRPr="00BF04A3">
        <w:rPr>
          <w:rFonts w:hint="eastAsia"/>
        </w:rPr>
        <w:t>支持场景工具能力编排能力，通过配置指定的故障场景所涉及到的工具以及这些工具的显示顺序，实现具体的场景工具能力的聚合。</w:t>
      </w:r>
    </w:p>
    <w:p w:rsidR="00F405BA" w:rsidRPr="00BF04A3" w:rsidRDefault="00F405BA" w:rsidP="00F405BA">
      <w:pPr>
        <w:ind w:firstLine="480"/>
      </w:pPr>
    </w:p>
    <w:p w:rsidR="00F405BA" w:rsidRDefault="00F405BA" w:rsidP="00F405BA">
      <w:pPr>
        <w:pStyle w:val="6"/>
      </w:pPr>
      <w:bookmarkStart w:id="2615" w:name="_Toc130047118"/>
      <w:bookmarkStart w:id="2616" w:name="_Toc130155632"/>
      <w:r>
        <w:rPr>
          <w:rFonts w:hint="eastAsia"/>
        </w:rPr>
        <w:t>故障场景新增</w:t>
      </w:r>
      <w:bookmarkEnd w:id="2615"/>
      <w:bookmarkEnd w:id="2616"/>
    </w:p>
    <w:p w:rsidR="00F405BA" w:rsidRPr="004A56ED" w:rsidRDefault="00F405BA" w:rsidP="00F405BA">
      <w:pPr>
        <w:ind w:firstLine="480"/>
      </w:pPr>
      <w:r w:rsidRPr="004A56ED">
        <w:rPr>
          <w:rFonts w:hint="eastAsia"/>
        </w:rPr>
        <w:lastRenderedPageBreak/>
        <w:t>支撑场景新增</w:t>
      </w:r>
      <w:r w:rsidRPr="004A56ED">
        <w:rPr>
          <w:rFonts w:hint="eastAsia"/>
        </w:rPr>
        <w:t>,</w:t>
      </w:r>
      <w:r w:rsidRPr="004A56ED">
        <w:rPr>
          <w:rFonts w:hint="eastAsia"/>
        </w:rPr>
        <w:t>场景新增查询</w:t>
      </w:r>
      <w:r w:rsidRPr="004A56ED">
        <w:rPr>
          <w:rFonts w:hint="eastAsia"/>
        </w:rPr>
        <w:t>,</w:t>
      </w:r>
      <w:r w:rsidRPr="004A56ED">
        <w:rPr>
          <w:rFonts w:hint="eastAsia"/>
        </w:rPr>
        <w:t>场景新增数据存储。</w:t>
      </w:r>
    </w:p>
    <w:p w:rsidR="00F405BA" w:rsidRDefault="00F405BA" w:rsidP="00F405BA">
      <w:pPr>
        <w:pStyle w:val="6"/>
      </w:pPr>
      <w:bookmarkStart w:id="2617" w:name="_Toc130047119"/>
      <w:bookmarkStart w:id="2618" w:name="_Toc130155633"/>
      <w:r>
        <w:rPr>
          <w:rFonts w:hint="eastAsia"/>
        </w:rPr>
        <w:t>故障场景修改</w:t>
      </w:r>
      <w:bookmarkEnd w:id="2617"/>
      <w:bookmarkEnd w:id="2618"/>
    </w:p>
    <w:p w:rsidR="00F405BA" w:rsidRPr="004A56ED" w:rsidRDefault="00F405BA" w:rsidP="00F405BA">
      <w:pPr>
        <w:ind w:firstLine="480"/>
      </w:pPr>
      <w:r w:rsidRPr="004A56ED">
        <w:rPr>
          <w:rFonts w:hint="eastAsia"/>
        </w:rPr>
        <w:t>支撑场景修改</w:t>
      </w:r>
      <w:r w:rsidRPr="004A56ED">
        <w:rPr>
          <w:rFonts w:hint="eastAsia"/>
        </w:rPr>
        <w:t>,</w:t>
      </w:r>
      <w:r w:rsidRPr="004A56ED">
        <w:rPr>
          <w:rFonts w:hint="eastAsia"/>
        </w:rPr>
        <w:t>场景修改查询</w:t>
      </w:r>
      <w:r w:rsidRPr="004A56ED">
        <w:rPr>
          <w:rFonts w:hint="eastAsia"/>
        </w:rPr>
        <w:t>,</w:t>
      </w:r>
      <w:r w:rsidRPr="004A56ED">
        <w:rPr>
          <w:rFonts w:hint="eastAsia"/>
        </w:rPr>
        <w:t>场景修改数据存储。</w:t>
      </w:r>
    </w:p>
    <w:p w:rsidR="00F405BA" w:rsidRDefault="00F405BA" w:rsidP="00F405BA">
      <w:pPr>
        <w:pStyle w:val="6"/>
      </w:pPr>
      <w:bookmarkStart w:id="2619" w:name="_Toc130047120"/>
      <w:bookmarkStart w:id="2620" w:name="_Toc130155634"/>
      <w:r>
        <w:rPr>
          <w:rFonts w:hint="eastAsia"/>
        </w:rPr>
        <w:t>故障场景删除</w:t>
      </w:r>
      <w:bookmarkEnd w:id="2619"/>
      <w:bookmarkEnd w:id="2620"/>
    </w:p>
    <w:p w:rsidR="00F405BA" w:rsidRPr="004A56ED" w:rsidRDefault="00F405BA" w:rsidP="00F405BA">
      <w:pPr>
        <w:ind w:firstLine="480"/>
      </w:pPr>
      <w:r w:rsidRPr="004A56ED">
        <w:rPr>
          <w:rFonts w:hint="eastAsia"/>
        </w:rPr>
        <w:t>支撑场景删除</w:t>
      </w:r>
      <w:r w:rsidRPr="004A56ED">
        <w:rPr>
          <w:rFonts w:hint="eastAsia"/>
        </w:rPr>
        <w:t>,</w:t>
      </w:r>
      <w:r w:rsidRPr="004A56ED">
        <w:rPr>
          <w:rFonts w:hint="eastAsia"/>
        </w:rPr>
        <w:t>场景删除结果查询</w:t>
      </w:r>
      <w:r w:rsidRPr="004A56ED">
        <w:rPr>
          <w:rFonts w:hint="eastAsia"/>
        </w:rPr>
        <w:t>,</w:t>
      </w:r>
      <w:r w:rsidRPr="004A56ED">
        <w:rPr>
          <w:rFonts w:hint="eastAsia"/>
        </w:rPr>
        <w:t>场景删除数据存储。</w:t>
      </w:r>
    </w:p>
    <w:p w:rsidR="00F405BA" w:rsidRDefault="00F405BA" w:rsidP="00F405BA">
      <w:pPr>
        <w:pStyle w:val="5"/>
      </w:pPr>
      <w:bookmarkStart w:id="2621" w:name="_Toc129957983"/>
      <w:bookmarkStart w:id="2622" w:name="_Toc130047121"/>
      <w:bookmarkStart w:id="2623" w:name="_Toc130155635"/>
      <w:r>
        <w:rPr>
          <w:rFonts w:hint="eastAsia"/>
        </w:rPr>
        <w:t>故障工具分类管理</w:t>
      </w:r>
      <w:bookmarkEnd w:id="2621"/>
      <w:bookmarkEnd w:id="2622"/>
      <w:bookmarkEnd w:id="2623"/>
    </w:p>
    <w:p w:rsidR="00F405BA" w:rsidRPr="00CD1746" w:rsidRDefault="00F405BA" w:rsidP="00F405BA">
      <w:pPr>
        <w:ind w:firstLine="480"/>
      </w:pPr>
      <w:r w:rsidRPr="00CD1746">
        <w:rPr>
          <w:rFonts w:hint="eastAsia"/>
        </w:rPr>
        <w:t>支持工具分类管理，以树型结构形式对工具分类进行多级组织管理，包括工具分类的增加、删除、修改操作</w:t>
      </w:r>
      <w:r>
        <w:rPr>
          <w:rFonts w:hint="eastAsia"/>
        </w:rPr>
        <w:t>。</w:t>
      </w:r>
    </w:p>
    <w:p w:rsidR="00F405BA" w:rsidRDefault="00F405BA" w:rsidP="00F405BA">
      <w:pPr>
        <w:pStyle w:val="6"/>
      </w:pPr>
      <w:bookmarkStart w:id="2624" w:name="_Toc130047122"/>
      <w:bookmarkStart w:id="2625" w:name="_Toc130155636"/>
      <w:r>
        <w:rPr>
          <w:rFonts w:hint="eastAsia"/>
        </w:rPr>
        <w:t>故障工具分类新增</w:t>
      </w:r>
      <w:bookmarkEnd w:id="2624"/>
      <w:bookmarkEnd w:id="2625"/>
    </w:p>
    <w:p w:rsidR="00F405BA" w:rsidRPr="004A56ED" w:rsidRDefault="00F405BA" w:rsidP="00F405BA">
      <w:pPr>
        <w:ind w:firstLine="480"/>
      </w:pPr>
      <w:r w:rsidRPr="004A56ED">
        <w:rPr>
          <w:rFonts w:hint="eastAsia"/>
        </w:rPr>
        <w:t>支撑工具分类新增</w:t>
      </w:r>
      <w:r w:rsidRPr="004A56ED">
        <w:rPr>
          <w:rFonts w:hint="eastAsia"/>
        </w:rPr>
        <w:t>,</w:t>
      </w:r>
      <w:r w:rsidRPr="004A56ED">
        <w:rPr>
          <w:rFonts w:hint="eastAsia"/>
        </w:rPr>
        <w:t>工具分类新增分类查询</w:t>
      </w:r>
      <w:r w:rsidRPr="004A56ED">
        <w:rPr>
          <w:rFonts w:hint="eastAsia"/>
        </w:rPr>
        <w:t>,</w:t>
      </w:r>
      <w:r w:rsidRPr="004A56ED">
        <w:rPr>
          <w:rFonts w:hint="eastAsia"/>
        </w:rPr>
        <w:t>工具分类新增数据存储。</w:t>
      </w:r>
    </w:p>
    <w:p w:rsidR="00F405BA" w:rsidRDefault="00F405BA" w:rsidP="00F405BA">
      <w:pPr>
        <w:pStyle w:val="6"/>
      </w:pPr>
      <w:bookmarkStart w:id="2626" w:name="_Toc130047123"/>
      <w:bookmarkStart w:id="2627" w:name="_Toc130155637"/>
      <w:r>
        <w:rPr>
          <w:rFonts w:hint="eastAsia"/>
        </w:rPr>
        <w:t>故障工具分类修改</w:t>
      </w:r>
      <w:bookmarkEnd w:id="2626"/>
      <w:bookmarkEnd w:id="2627"/>
    </w:p>
    <w:p w:rsidR="00F405BA" w:rsidRPr="004A56ED" w:rsidRDefault="00F405BA" w:rsidP="00F405BA">
      <w:pPr>
        <w:ind w:firstLine="480"/>
      </w:pPr>
      <w:r w:rsidRPr="004A56ED">
        <w:rPr>
          <w:rFonts w:hint="eastAsia"/>
        </w:rPr>
        <w:t>支撑工具分类修改</w:t>
      </w:r>
      <w:r w:rsidRPr="004A56ED">
        <w:rPr>
          <w:rFonts w:hint="eastAsia"/>
        </w:rPr>
        <w:t>,</w:t>
      </w:r>
      <w:r w:rsidRPr="004A56ED">
        <w:rPr>
          <w:rFonts w:hint="eastAsia"/>
        </w:rPr>
        <w:t>工具分类修改分类查询</w:t>
      </w:r>
      <w:r w:rsidRPr="004A56ED">
        <w:rPr>
          <w:rFonts w:hint="eastAsia"/>
        </w:rPr>
        <w:t>,</w:t>
      </w:r>
      <w:r w:rsidRPr="004A56ED">
        <w:rPr>
          <w:rFonts w:hint="eastAsia"/>
        </w:rPr>
        <w:t>工具分类修改数据存储。</w:t>
      </w:r>
    </w:p>
    <w:p w:rsidR="00F405BA" w:rsidRDefault="00F405BA" w:rsidP="00F405BA">
      <w:pPr>
        <w:pStyle w:val="6"/>
      </w:pPr>
      <w:bookmarkStart w:id="2628" w:name="_Toc130047124"/>
      <w:bookmarkStart w:id="2629" w:name="_Toc130155638"/>
      <w:r>
        <w:rPr>
          <w:rFonts w:hint="eastAsia"/>
        </w:rPr>
        <w:t>故障工具分类移动</w:t>
      </w:r>
      <w:bookmarkEnd w:id="2628"/>
      <w:bookmarkEnd w:id="2629"/>
    </w:p>
    <w:p w:rsidR="00F405BA" w:rsidRPr="004A56ED" w:rsidRDefault="00F405BA" w:rsidP="00F405BA">
      <w:pPr>
        <w:ind w:firstLine="480"/>
      </w:pPr>
      <w:r w:rsidRPr="004A56ED">
        <w:rPr>
          <w:rFonts w:hint="eastAsia"/>
        </w:rPr>
        <w:t>支撑工具分类移动</w:t>
      </w:r>
      <w:r w:rsidRPr="004A56ED">
        <w:rPr>
          <w:rFonts w:hint="eastAsia"/>
        </w:rPr>
        <w:t>,</w:t>
      </w:r>
      <w:r w:rsidRPr="004A56ED">
        <w:rPr>
          <w:rFonts w:hint="eastAsia"/>
        </w:rPr>
        <w:t>工具分类移动分类查询</w:t>
      </w:r>
      <w:r w:rsidRPr="004A56ED">
        <w:rPr>
          <w:rFonts w:hint="eastAsia"/>
        </w:rPr>
        <w:t>,</w:t>
      </w:r>
      <w:r w:rsidRPr="004A56ED">
        <w:rPr>
          <w:rFonts w:hint="eastAsia"/>
        </w:rPr>
        <w:t>工具分类移动数据存储。</w:t>
      </w:r>
    </w:p>
    <w:p w:rsidR="00F405BA" w:rsidRDefault="00F405BA" w:rsidP="00F405BA">
      <w:pPr>
        <w:pStyle w:val="6"/>
      </w:pPr>
      <w:bookmarkStart w:id="2630" w:name="_Toc130047125"/>
      <w:bookmarkStart w:id="2631" w:name="_Toc130155639"/>
      <w:r>
        <w:rPr>
          <w:rFonts w:hint="eastAsia"/>
        </w:rPr>
        <w:t>故障工具分类删除</w:t>
      </w:r>
      <w:bookmarkEnd w:id="2630"/>
      <w:bookmarkEnd w:id="2631"/>
    </w:p>
    <w:p w:rsidR="00F405BA" w:rsidRPr="004A56ED" w:rsidRDefault="00F405BA" w:rsidP="00F405BA">
      <w:pPr>
        <w:ind w:firstLine="480"/>
      </w:pPr>
      <w:r w:rsidRPr="004A56ED">
        <w:rPr>
          <w:rFonts w:hint="eastAsia"/>
        </w:rPr>
        <w:t>支撑工具分类删除</w:t>
      </w:r>
      <w:r w:rsidRPr="004A56ED">
        <w:rPr>
          <w:rFonts w:hint="eastAsia"/>
        </w:rPr>
        <w:t>,</w:t>
      </w:r>
      <w:r w:rsidRPr="004A56ED">
        <w:rPr>
          <w:rFonts w:hint="eastAsia"/>
        </w:rPr>
        <w:t>工具分类删除结果查询</w:t>
      </w:r>
      <w:r w:rsidRPr="004A56ED">
        <w:rPr>
          <w:rFonts w:hint="eastAsia"/>
        </w:rPr>
        <w:t>,</w:t>
      </w:r>
      <w:r w:rsidRPr="004A56ED">
        <w:rPr>
          <w:rFonts w:hint="eastAsia"/>
        </w:rPr>
        <w:t>工具分类删除数据存储。</w:t>
      </w:r>
    </w:p>
    <w:p w:rsidR="00F405BA" w:rsidRDefault="00F405BA" w:rsidP="00F405BA">
      <w:pPr>
        <w:pStyle w:val="5"/>
      </w:pPr>
      <w:bookmarkStart w:id="2632" w:name="_Toc129957984"/>
      <w:bookmarkStart w:id="2633" w:name="_Toc130047126"/>
      <w:bookmarkStart w:id="2634" w:name="_Toc130155640"/>
      <w:r w:rsidRPr="0013531A">
        <w:rPr>
          <w:rFonts w:hint="eastAsia"/>
        </w:rPr>
        <w:t>故障工具管理</w:t>
      </w:r>
      <w:bookmarkEnd w:id="2632"/>
      <w:bookmarkEnd w:id="2633"/>
      <w:bookmarkEnd w:id="2634"/>
    </w:p>
    <w:p w:rsidR="00F405BA" w:rsidRPr="00CD1746" w:rsidRDefault="00F405BA" w:rsidP="00F405BA">
      <w:pPr>
        <w:ind w:firstLine="480"/>
      </w:pPr>
      <w:r w:rsidRPr="00CD1746">
        <w:rPr>
          <w:rFonts w:hint="eastAsia"/>
        </w:rPr>
        <w:t>支持工具的定义，包括工具的增加、删除、修改操作，创建生成预置基础工具。</w:t>
      </w:r>
    </w:p>
    <w:p w:rsidR="00F405BA" w:rsidRDefault="00F405BA" w:rsidP="00F405BA">
      <w:pPr>
        <w:pStyle w:val="6"/>
      </w:pPr>
      <w:bookmarkStart w:id="2635" w:name="_Toc130047127"/>
      <w:bookmarkStart w:id="2636" w:name="_Toc130155641"/>
      <w:r>
        <w:rPr>
          <w:rFonts w:hint="eastAsia"/>
        </w:rPr>
        <w:lastRenderedPageBreak/>
        <w:t>故障工具新增</w:t>
      </w:r>
      <w:bookmarkEnd w:id="2635"/>
      <w:bookmarkEnd w:id="2636"/>
    </w:p>
    <w:p w:rsidR="00F405BA" w:rsidRPr="004A56ED" w:rsidRDefault="00F405BA" w:rsidP="00F405BA">
      <w:pPr>
        <w:ind w:firstLine="480"/>
      </w:pPr>
      <w:r w:rsidRPr="004A56ED">
        <w:rPr>
          <w:rFonts w:hint="eastAsia"/>
        </w:rPr>
        <w:t>支撑工具新增</w:t>
      </w:r>
      <w:r w:rsidRPr="004A56ED">
        <w:rPr>
          <w:rFonts w:hint="eastAsia"/>
        </w:rPr>
        <w:t>,</w:t>
      </w:r>
      <w:r w:rsidRPr="004A56ED">
        <w:rPr>
          <w:rFonts w:hint="eastAsia"/>
        </w:rPr>
        <w:t>工具新增查询</w:t>
      </w:r>
      <w:r w:rsidRPr="004A56ED">
        <w:rPr>
          <w:rFonts w:hint="eastAsia"/>
        </w:rPr>
        <w:t>,</w:t>
      </w:r>
      <w:r w:rsidRPr="004A56ED">
        <w:rPr>
          <w:rFonts w:hint="eastAsia"/>
        </w:rPr>
        <w:t>工具新增数据存储。</w:t>
      </w:r>
    </w:p>
    <w:p w:rsidR="00F405BA" w:rsidRDefault="00F405BA" w:rsidP="00F405BA">
      <w:pPr>
        <w:pStyle w:val="6"/>
      </w:pPr>
      <w:bookmarkStart w:id="2637" w:name="_Toc130047128"/>
      <w:bookmarkStart w:id="2638" w:name="_Toc130155642"/>
      <w:r>
        <w:rPr>
          <w:rFonts w:hint="eastAsia"/>
        </w:rPr>
        <w:t>故障工具修改</w:t>
      </w:r>
      <w:bookmarkEnd w:id="2637"/>
      <w:bookmarkEnd w:id="2638"/>
    </w:p>
    <w:p w:rsidR="00F405BA" w:rsidRPr="004A56ED" w:rsidRDefault="00F405BA" w:rsidP="00F405BA">
      <w:pPr>
        <w:ind w:firstLine="480"/>
      </w:pPr>
      <w:r w:rsidRPr="004A56ED">
        <w:rPr>
          <w:rFonts w:hint="eastAsia"/>
        </w:rPr>
        <w:t>支撑工具修改</w:t>
      </w:r>
      <w:r w:rsidRPr="004A56ED">
        <w:rPr>
          <w:rFonts w:hint="eastAsia"/>
        </w:rPr>
        <w:t>,</w:t>
      </w:r>
      <w:r w:rsidRPr="004A56ED">
        <w:rPr>
          <w:rFonts w:hint="eastAsia"/>
        </w:rPr>
        <w:t>工具修改查询</w:t>
      </w:r>
      <w:r w:rsidRPr="004A56ED">
        <w:rPr>
          <w:rFonts w:hint="eastAsia"/>
        </w:rPr>
        <w:t>,</w:t>
      </w:r>
      <w:r w:rsidRPr="004A56ED">
        <w:rPr>
          <w:rFonts w:hint="eastAsia"/>
        </w:rPr>
        <w:t>工具修改数据存储。</w:t>
      </w:r>
    </w:p>
    <w:p w:rsidR="00F405BA" w:rsidRDefault="00F405BA" w:rsidP="00F405BA">
      <w:pPr>
        <w:pStyle w:val="6"/>
      </w:pPr>
      <w:bookmarkStart w:id="2639" w:name="_Toc130047129"/>
      <w:bookmarkStart w:id="2640" w:name="_Toc130155643"/>
      <w:r>
        <w:rPr>
          <w:rFonts w:hint="eastAsia"/>
        </w:rPr>
        <w:t>故障工具删除</w:t>
      </w:r>
      <w:bookmarkEnd w:id="2639"/>
      <w:bookmarkEnd w:id="2640"/>
    </w:p>
    <w:p w:rsidR="00F405BA" w:rsidRPr="004A56ED" w:rsidRDefault="00F405BA" w:rsidP="00F405BA">
      <w:pPr>
        <w:ind w:firstLine="480"/>
      </w:pPr>
      <w:r w:rsidRPr="004A56ED">
        <w:rPr>
          <w:rFonts w:hint="eastAsia"/>
        </w:rPr>
        <w:t>支撑工具删除</w:t>
      </w:r>
      <w:r w:rsidRPr="004A56ED">
        <w:rPr>
          <w:rFonts w:hint="eastAsia"/>
        </w:rPr>
        <w:t>,</w:t>
      </w:r>
      <w:r w:rsidRPr="004A56ED">
        <w:rPr>
          <w:rFonts w:hint="eastAsia"/>
        </w:rPr>
        <w:t>工具删除结果查询</w:t>
      </w:r>
      <w:r w:rsidRPr="004A56ED">
        <w:rPr>
          <w:rFonts w:hint="eastAsia"/>
        </w:rPr>
        <w:t>,</w:t>
      </w:r>
      <w:r w:rsidRPr="004A56ED">
        <w:rPr>
          <w:rFonts w:hint="eastAsia"/>
        </w:rPr>
        <w:t>工具删除数据存储。</w:t>
      </w:r>
    </w:p>
    <w:p w:rsidR="00F405BA" w:rsidRDefault="00F405BA" w:rsidP="00F405BA">
      <w:pPr>
        <w:pStyle w:val="5"/>
      </w:pPr>
      <w:bookmarkStart w:id="2641" w:name="_Toc129957985"/>
      <w:bookmarkStart w:id="2642" w:name="_Toc130047130"/>
      <w:bookmarkStart w:id="2643" w:name="_Toc130155644"/>
      <w:r>
        <w:rPr>
          <w:rFonts w:hint="eastAsia"/>
        </w:rPr>
        <w:t>案例库管理</w:t>
      </w:r>
      <w:bookmarkEnd w:id="2641"/>
      <w:bookmarkEnd w:id="2642"/>
      <w:bookmarkEnd w:id="2643"/>
    </w:p>
    <w:p w:rsidR="00F405BA" w:rsidRPr="00824DC1" w:rsidRDefault="00F405BA" w:rsidP="00F405BA">
      <w:pPr>
        <w:ind w:firstLine="480"/>
      </w:pPr>
      <w:r w:rsidRPr="00824DC1">
        <w:rPr>
          <w:rFonts w:hint="eastAsia"/>
        </w:rPr>
        <w:t>支持案例按照案例库的维度进行案例管理，具备案例分类、案例的管理功能，包括增加、删除、修改等，提供案例的审核、发布、查询、检索。</w:t>
      </w:r>
    </w:p>
    <w:p w:rsidR="00F405BA" w:rsidRDefault="00F405BA" w:rsidP="00F405BA">
      <w:pPr>
        <w:pStyle w:val="6"/>
      </w:pPr>
      <w:bookmarkStart w:id="2644" w:name="_Toc130047131"/>
      <w:bookmarkStart w:id="2645" w:name="_Toc130155645"/>
      <w:r>
        <w:rPr>
          <w:rFonts w:hint="eastAsia"/>
        </w:rPr>
        <w:t>案例库配置</w:t>
      </w:r>
      <w:bookmarkEnd w:id="2644"/>
      <w:bookmarkEnd w:id="2645"/>
    </w:p>
    <w:p w:rsidR="00F405BA" w:rsidRPr="00DC56D7" w:rsidRDefault="00F405BA" w:rsidP="00F405BA">
      <w:pPr>
        <w:ind w:firstLine="480"/>
      </w:pPr>
      <w:r w:rsidRPr="00DC56D7">
        <w:rPr>
          <w:rFonts w:hint="eastAsia"/>
        </w:rPr>
        <w:t>案例库是用于隔离不同部门、不同类别案例的存储仓库，实现库名称、显示顺序、库说明基本信息的维护。</w:t>
      </w:r>
    </w:p>
    <w:p w:rsidR="00F405BA" w:rsidRPr="00DC56D7" w:rsidRDefault="00F405BA" w:rsidP="00F405BA">
      <w:pPr>
        <w:ind w:firstLine="480"/>
      </w:pPr>
      <w:r w:rsidRPr="00DC56D7">
        <w:rPr>
          <w:rFonts w:hint="eastAsia"/>
        </w:rPr>
        <w:t>支持案例库的新增、修改、删除、查询功能，字段：库名称、显示顺序、库说明。</w:t>
      </w:r>
    </w:p>
    <w:p w:rsidR="00F405BA" w:rsidRPr="00DC56D7" w:rsidRDefault="00F405BA" w:rsidP="00F405BA">
      <w:pPr>
        <w:ind w:firstLine="480"/>
      </w:pPr>
      <w:r w:rsidRPr="00DC56D7">
        <w:rPr>
          <w:rFonts w:hint="eastAsia"/>
        </w:rPr>
        <w:t>支持案例库的授权功能，支持：人员、岗位、部门三个维度。</w:t>
      </w:r>
    </w:p>
    <w:p w:rsidR="00F405BA" w:rsidRPr="00DC56D7" w:rsidRDefault="00F405BA" w:rsidP="00F405BA">
      <w:pPr>
        <w:ind w:firstLine="480"/>
      </w:pPr>
    </w:p>
    <w:p w:rsidR="00F405BA" w:rsidRDefault="00F405BA" w:rsidP="00F405BA">
      <w:pPr>
        <w:pStyle w:val="7"/>
      </w:pPr>
      <w:bookmarkStart w:id="2646" w:name="_Toc130047132"/>
      <w:bookmarkStart w:id="2647" w:name="_Toc130155646"/>
      <w:r>
        <w:rPr>
          <w:rFonts w:hint="eastAsia"/>
        </w:rPr>
        <w:t>案例库配置</w:t>
      </w:r>
      <w:r>
        <w:rPr>
          <w:rFonts w:hint="eastAsia"/>
        </w:rPr>
        <w:t>-</w:t>
      </w:r>
      <w:r>
        <w:rPr>
          <w:rFonts w:hint="eastAsia"/>
        </w:rPr>
        <w:t>查询</w:t>
      </w:r>
      <w:bookmarkEnd w:id="2646"/>
      <w:bookmarkEnd w:id="2647"/>
    </w:p>
    <w:p w:rsidR="00F405BA" w:rsidRPr="004A56ED" w:rsidRDefault="00F405BA" w:rsidP="00F405BA">
      <w:pPr>
        <w:ind w:firstLine="480"/>
      </w:pPr>
      <w:r w:rsidRPr="004A56ED">
        <w:rPr>
          <w:rFonts w:hint="eastAsia"/>
        </w:rPr>
        <w:t>支撑案例库查询</w:t>
      </w:r>
      <w:r w:rsidRPr="004A56ED">
        <w:rPr>
          <w:rFonts w:hint="eastAsia"/>
        </w:rPr>
        <w:t>,</w:t>
      </w:r>
      <w:r w:rsidRPr="004A56ED">
        <w:rPr>
          <w:rFonts w:hint="eastAsia"/>
        </w:rPr>
        <w:t>案例库查询结果展示。</w:t>
      </w:r>
    </w:p>
    <w:p w:rsidR="00F405BA" w:rsidRDefault="00F405BA" w:rsidP="00F405BA">
      <w:pPr>
        <w:pStyle w:val="7"/>
      </w:pPr>
      <w:bookmarkStart w:id="2648" w:name="_Toc130047133"/>
      <w:bookmarkStart w:id="2649" w:name="_Toc130155647"/>
      <w:r>
        <w:rPr>
          <w:rFonts w:hint="eastAsia"/>
        </w:rPr>
        <w:t>案例库配置</w:t>
      </w:r>
      <w:r>
        <w:rPr>
          <w:rFonts w:hint="eastAsia"/>
        </w:rPr>
        <w:t>-</w:t>
      </w:r>
      <w:r>
        <w:rPr>
          <w:rFonts w:hint="eastAsia"/>
        </w:rPr>
        <w:t>新增</w:t>
      </w:r>
      <w:bookmarkEnd w:id="2648"/>
      <w:bookmarkEnd w:id="2649"/>
    </w:p>
    <w:p w:rsidR="00F405BA" w:rsidRPr="004A56ED" w:rsidRDefault="00F405BA" w:rsidP="00F405BA">
      <w:pPr>
        <w:ind w:firstLine="480"/>
      </w:pPr>
      <w:r w:rsidRPr="004A56ED">
        <w:rPr>
          <w:rFonts w:hint="eastAsia"/>
        </w:rPr>
        <w:lastRenderedPageBreak/>
        <w:t>支撑案例库新增</w:t>
      </w:r>
      <w:r w:rsidRPr="004A56ED">
        <w:rPr>
          <w:rFonts w:hint="eastAsia"/>
        </w:rPr>
        <w:t>,</w:t>
      </w:r>
      <w:r w:rsidRPr="004A56ED">
        <w:rPr>
          <w:rFonts w:hint="eastAsia"/>
        </w:rPr>
        <w:t>案例库新增查询</w:t>
      </w:r>
      <w:r w:rsidRPr="004A56ED">
        <w:rPr>
          <w:rFonts w:hint="eastAsia"/>
        </w:rPr>
        <w:t>,</w:t>
      </w:r>
      <w:r w:rsidRPr="004A56ED">
        <w:rPr>
          <w:rFonts w:hint="eastAsia"/>
        </w:rPr>
        <w:t>案例库新增数据存储。</w:t>
      </w:r>
    </w:p>
    <w:p w:rsidR="00F405BA" w:rsidRDefault="00F405BA" w:rsidP="00F405BA">
      <w:pPr>
        <w:pStyle w:val="7"/>
      </w:pPr>
      <w:bookmarkStart w:id="2650" w:name="_Toc130047134"/>
      <w:bookmarkStart w:id="2651" w:name="_Toc130155648"/>
      <w:r>
        <w:rPr>
          <w:rFonts w:hint="eastAsia"/>
        </w:rPr>
        <w:t>案例库配置</w:t>
      </w:r>
      <w:r>
        <w:rPr>
          <w:rFonts w:hint="eastAsia"/>
        </w:rPr>
        <w:t>-</w:t>
      </w:r>
      <w:r>
        <w:rPr>
          <w:rFonts w:hint="eastAsia"/>
        </w:rPr>
        <w:t>修改</w:t>
      </w:r>
      <w:bookmarkEnd w:id="2650"/>
      <w:bookmarkEnd w:id="2651"/>
    </w:p>
    <w:p w:rsidR="00F405BA" w:rsidRPr="004A56ED" w:rsidRDefault="00F405BA" w:rsidP="00F405BA">
      <w:pPr>
        <w:ind w:firstLine="480"/>
      </w:pPr>
      <w:r w:rsidRPr="004A56ED">
        <w:rPr>
          <w:rFonts w:hint="eastAsia"/>
        </w:rPr>
        <w:t>支撑案例库修改</w:t>
      </w:r>
      <w:r w:rsidRPr="004A56ED">
        <w:rPr>
          <w:rFonts w:hint="eastAsia"/>
        </w:rPr>
        <w:t>,</w:t>
      </w:r>
      <w:r w:rsidRPr="004A56ED">
        <w:rPr>
          <w:rFonts w:hint="eastAsia"/>
        </w:rPr>
        <w:t>案例库修改查询</w:t>
      </w:r>
      <w:r w:rsidRPr="004A56ED">
        <w:rPr>
          <w:rFonts w:hint="eastAsia"/>
        </w:rPr>
        <w:t>,</w:t>
      </w:r>
      <w:r w:rsidRPr="004A56ED">
        <w:rPr>
          <w:rFonts w:hint="eastAsia"/>
        </w:rPr>
        <w:t>案例库修改数据存储。</w:t>
      </w:r>
    </w:p>
    <w:p w:rsidR="00F405BA" w:rsidRDefault="00F405BA" w:rsidP="00F405BA">
      <w:pPr>
        <w:pStyle w:val="7"/>
      </w:pPr>
      <w:bookmarkStart w:id="2652" w:name="_Toc130047135"/>
      <w:bookmarkStart w:id="2653" w:name="_Toc130155649"/>
      <w:r>
        <w:rPr>
          <w:rFonts w:hint="eastAsia"/>
        </w:rPr>
        <w:t>案例库配置</w:t>
      </w:r>
      <w:r>
        <w:rPr>
          <w:rFonts w:hint="eastAsia"/>
        </w:rPr>
        <w:t>-</w:t>
      </w:r>
      <w:r>
        <w:rPr>
          <w:rFonts w:hint="eastAsia"/>
        </w:rPr>
        <w:t>删除</w:t>
      </w:r>
      <w:bookmarkEnd w:id="2652"/>
      <w:bookmarkEnd w:id="2653"/>
    </w:p>
    <w:p w:rsidR="00F405BA" w:rsidRPr="004A56ED" w:rsidRDefault="00F405BA" w:rsidP="00F405BA">
      <w:pPr>
        <w:ind w:firstLine="480"/>
      </w:pPr>
      <w:r w:rsidRPr="004A56ED">
        <w:rPr>
          <w:rFonts w:hint="eastAsia"/>
        </w:rPr>
        <w:t>支撑案例库删除</w:t>
      </w:r>
      <w:r w:rsidRPr="004A56ED">
        <w:rPr>
          <w:rFonts w:hint="eastAsia"/>
        </w:rPr>
        <w:t>,</w:t>
      </w:r>
      <w:r w:rsidRPr="004A56ED">
        <w:rPr>
          <w:rFonts w:hint="eastAsia"/>
        </w:rPr>
        <w:t>案例库删除结果查询</w:t>
      </w:r>
      <w:r w:rsidRPr="004A56ED">
        <w:rPr>
          <w:rFonts w:hint="eastAsia"/>
        </w:rPr>
        <w:t>,</w:t>
      </w:r>
      <w:r w:rsidRPr="004A56ED">
        <w:rPr>
          <w:rFonts w:hint="eastAsia"/>
        </w:rPr>
        <w:t>案例库删除数据存储。</w:t>
      </w:r>
    </w:p>
    <w:p w:rsidR="00F405BA" w:rsidRDefault="00F405BA" w:rsidP="00F405BA">
      <w:pPr>
        <w:pStyle w:val="7"/>
      </w:pPr>
      <w:bookmarkStart w:id="2654" w:name="_Toc130047136"/>
      <w:bookmarkStart w:id="2655" w:name="_Toc130155650"/>
      <w:r>
        <w:rPr>
          <w:rFonts w:hint="eastAsia"/>
        </w:rPr>
        <w:t>案例库配置</w:t>
      </w:r>
      <w:r>
        <w:rPr>
          <w:rFonts w:hint="eastAsia"/>
        </w:rPr>
        <w:t>-</w:t>
      </w:r>
      <w:r>
        <w:rPr>
          <w:rFonts w:hint="eastAsia"/>
        </w:rPr>
        <w:t>授权</w:t>
      </w:r>
      <w:bookmarkEnd w:id="2654"/>
      <w:bookmarkEnd w:id="2655"/>
    </w:p>
    <w:p w:rsidR="00F405BA" w:rsidRPr="004A56ED" w:rsidRDefault="00F405BA" w:rsidP="00F405BA">
      <w:pPr>
        <w:ind w:firstLine="480"/>
      </w:pPr>
      <w:r w:rsidRPr="004A56ED">
        <w:rPr>
          <w:rFonts w:hint="eastAsia"/>
        </w:rPr>
        <w:t>支撑查询待授权组织</w:t>
      </w:r>
      <w:r w:rsidRPr="004A56ED">
        <w:rPr>
          <w:rFonts w:hint="eastAsia"/>
        </w:rPr>
        <w:t>/</w:t>
      </w:r>
      <w:r w:rsidRPr="004A56ED">
        <w:rPr>
          <w:rFonts w:hint="eastAsia"/>
        </w:rPr>
        <w:t>职位</w:t>
      </w:r>
      <w:r w:rsidRPr="004A56ED">
        <w:rPr>
          <w:rFonts w:hint="eastAsia"/>
        </w:rPr>
        <w:t>,</w:t>
      </w:r>
      <w:r w:rsidRPr="004A56ED">
        <w:rPr>
          <w:rFonts w:hint="eastAsia"/>
        </w:rPr>
        <w:t>授权数据存储</w:t>
      </w:r>
      <w:r w:rsidRPr="004A56ED">
        <w:rPr>
          <w:rFonts w:hint="eastAsia"/>
        </w:rPr>
        <w:t>,</w:t>
      </w:r>
      <w:r w:rsidRPr="004A56ED">
        <w:rPr>
          <w:rFonts w:hint="eastAsia"/>
        </w:rPr>
        <w:t>查询已授权人员</w:t>
      </w:r>
      <w:r w:rsidRPr="004A56ED">
        <w:rPr>
          <w:rFonts w:hint="eastAsia"/>
        </w:rPr>
        <w:t>,</w:t>
      </w:r>
      <w:r w:rsidRPr="004A56ED">
        <w:rPr>
          <w:rFonts w:hint="eastAsia"/>
        </w:rPr>
        <w:t>查询待授权人员。</w:t>
      </w:r>
    </w:p>
    <w:p w:rsidR="00F405BA" w:rsidRDefault="00F405BA" w:rsidP="00F405BA">
      <w:pPr>
        <w:pStyle w:val="6"/>
      </w:pPr>
      <w:bookmarkStart w:id="2656" w:name="_Toc130047137"/>
      <w:bookmarkStart w:id="2657" w:name="_Toc130155651"/>
      <w:r>
        <w:rPr>
          <w:rFonts w:hint="eastAsia"/>
        </w:rPr>
        <w:t>案例分类配置</w:t>
      </w:r>
      <w:bookmarkEnd w:id="2656"/>
      <w:bookmarkEnd w:id="2657"/>
    </w:p>
    <w:p w:rsidR="00F405BA" w:rsidRPr="00DC56D7" w:rsidRDefault="00F405BA" w:rsidP="00F405BA">
      <w:pPr>
        <w:ind w:firstLine="480"/>
      </w:pPr>
      <w:r w:rsidRPr="00DC56D7">
        <w:rPr>
          <w:rFonts w:hint="eastAsia"/>
        </w:rPr>
        <w:t>采用树状图将排障案例进行分类，通过分类树，用户可以直观便捷地定位所需的排障案例；可以通过双击分类树子节点展开分类，或者对分类进行重命名，查看分类属性，删除分类，编辑分类，增加分类，添加新的同级分类或子级分类等。</w:t>
      </w:r>
    </w:p>
    <w:p w:rsidR="00F405BA" w:rsidRPr="00DC56D7" w:rsidRDefault="00F405BA" w:rsidP="00F405BA">
      <w:pPr>
        <w:ind w:firstLine="480"/>
      </w:pPr>
      <w:r w:rsidRPr="00DC56D7">
        <w:rPr>
          <w:rFonts w:hint="eastAsia"/>
        </w:rPr>
        <w:t>具体功能包括：</w:t>
      </w:r>
    </w:p>
    <w:p w:rsidR="00F405BA" w:rsidRPr="00DC56D7" w:rsidRDefault="00F405BA" w:rsidP="00F405BA">
      <w:pPr>
        <w:ind w:firstLine="480"/>
      </w:pPr>
      <w:r w:rsidRPr="00DC56D7">
        <w:rPr>
          <w:rFonts w:hint="eastAsia"/>
        </w:rPr>
        <w:t>案例分类以树形展示、存储；</w:t>
      </w:r>
    </w:p>
    <w:p w:rsidR="00F405BA" w:rsidRPr="00DC56D7" w:rsidRDefault="00F405BA" w:rsidP="00F405BA">
      <w:pPr>
        <w:ind w:firstLine="480"/>
      </w:pPr>
      <w:r w:rsidRPr="00DC56D7">
        <w:rPr>
          <w:rFonts w:hint="eastAsia"/>
        </w:rPr>
        <w:t>在分类树上可以直接重命名分类、查看分类属性、删除分类、编辑分类等维护功能；</w:t>
      </w:r>
    </w:p>
    <w:p w:rsidR="00F405BA" w:rsidRPr="00DC56D7" w:rsidRDefault="00F405BA" w:rsidP="00F405BA">
      <w:pPr>
        <w:ind w:firstLine="480"/>
      </w:pPr>
      <w:r w:rsidRPr="00DC56D7">
        <w:rPr>
          <w:rFonts w:hint="eastAsia"/>
        </w:rPr>
        <w:t>在分类树上可以添加新的同级分类或子级分类；</w:t>
      </w:r>
    </w:p>
    <w:p w:rsidR="00F405BA" w:rsidRPr="00DC56D7" w:rsidRDefault="00F405BA" w:rsidP="00F405BA">
      <w:pPr>
        <w:ind w:firstLine="480"/>
      </w:pPr>
      <w:r w:rsidRPr="00DC56D7">
        <w:rPr>
          <w:rFonts w:hint="eastAsia"/>
        </w:rPr>
        <w:t>在分类树上维护案例点（增加、修改、删除）；</w:t>
      </w:r>
    </w:p>
    <w:p w:rsidR="00F405BA" w:rsidRPr="00DC56D7" w:rsidRDefault="00F405BA" w:rsidP="00F405BA">
      <w:pPr>
        <w:ind w:firstLine="480"/>
      </w:pPr>
      <w:r w:rsidRPr="00DC56D7">
        <w:rPr>
          <w:rFonts w:hint="eastAsia"/>
        </w:rPr>
        <w:t>在分类树上应支持案例点移动功能，通过拖拉案例点将案例点重新移动到其他的分类，重新建立分类与案例点的父子关系；</w:t>
      </w:r>
    </w:p>
    <w:p w:rsidR="00F405BA" w:rsidRPr="00DC56D7" w:rsidRDefault="00F405BA" w:rsidP="00F405BA">
      <w:pPr>
        <w:ind w:firstLine="480"/>
      </w:pPr>
      <w:r w:rsidRPr="00DC56D7">
        <w:rPr>
          <w:rFonts w:hint="eastAsia"/>
        </w:rPr>
        <w:lastRenderedPageBreak/>
        <w:t>在分类树上应支持排障案例分类移动功能，通过拖拉案例分类将分类子树重新移动到其他的分类；</w:t>
      </w:r>
    </w:p>
    <w:p w:rsidR="00F405BA" w:rsidRPr="00DC56D7" w:rsidRDefault="00F405BA" w:rsidP="00F405BA">
      <w:pPr>
        <w:ind w:firstLine="480"/>
      </w:pPr>
      <w:r w:rsidRPr="00DC56D7">
        <w:rPr>
          <w:rFonts w:hint="eastAsia"/>
        </w:rPr>
        <w:t>重新建立分类间的父子关系；</w:t>
      </w:r>
    </w:p>
    <w:p w:rsidR="00F405BA" w:rsidRPr="00DC56D7" w:rsidRDefault="00F405BA" w:rsidP="00F405BA">
      <w:pPr>
        <w:ind w:firstLine="480"/>
      </w:pPr>
      <w:r w:rsidRPr="00DC56D7">
        <w:rPr>
          <w:rFonts w:hint="eastAsia"/>
        </w:rPr>
        <w:t>分类树展开时，应按分类逐级查询数据并展开。</w:t>
      </w:r>
    </w:p>
    <w:p w:rsidR="00F405BA" w:rsidRPr="00DC56D7" w:rsidRDefault="00F405BA" w:rsidP="00F405BA">
      <w:pPr>
        <w:ind w:firstLine="480"/>
      </w:pPr>
    </w:p>
    <w:p w:rsidR="00F405BA" w:rsidRDefault="00F405BA" w:rsidP="00F405BA">
      <w:pPr>
        <w:pStyle w:val="7"/>
      </w:pPr>
      <w:bookmarkStart w:id="2658" w:name="_Toc130047138"/>
      <w:bookmarkStart w:id="2659" w:name="_Toc130155652"/>
      <w:r>
        <w:rPr>
          <w:rFonts w:hint="eastAsia"/>
        </w:rPr>
        <w:t>案例分类配置</w:t>
      </w:r>
      <w:r>
        <w:rPr>
          <w:rFonts w:hint="eastAsia"/>
        </w:rPr>
        <w:t>-</w:t>
      </w:r>
      <w:r>
        <w:rPr>
          <w:rFonts w:hint="eastAsia"/>
        </w:rPr>
        <w:t>查询</w:t>
      </w:r>
      <w:bookmarkEnd w:id="2658"/>
      <w:bookmarkEnd w:id="2659"/>
    </w:p>
    <w:p w:rsidR="00F405BA" w:rsidRPr="004A56ED" w:rsidRDefault="00F405BA" w:rsidP="00F405BA">
      <w:pPr>
        <w:ind w:firstLine="480"/>
      </w:pPr>
      <w:r w:rsidRPr="004A56ED">
        <w:rPr>
          <w:rFonts w:hint="eastAsia"/>
        </w:rPr>
        <w:t>支撑案例库查询</w:t>
      </w:r>
      <w:r w:rsidRPr="004A56ED">
        <w:rPr>
          <w:rFonts w:hint="eastAsia"/>
        </w:rPr>
        <w:t>,</w:t>
      </w:r>
      <w:r w:rsidRPr="004A56ED">
        <w:rPr>
          <w:rFonts w:hint="eastAsia"/>
        </w:rPr>
        <w:t>案例分类查询结果展示</w:t>
      </w:r>
      <w:r w:rsidRPr="004A56ED">
        <w:rPr>
          <w:rFonts w:hint="eastAsia"/>
        </w:rPr>
        <w:t>,</w:t>
      </w:r>
      <w:r w:rsidRPr="004A56ED">
        <w:rPr>
          <w:rFonts w:hint="eastAsia"/>
        </w:rPr>
        <w:t>案例分类查询。</w:t>
      </w:r>
    </w:p>
    <w:p w:rsidR="00F405BA" w:rsidRDefault="00F405BA" w:rsidP="00F405BA">
      <w:pPr>
        <w:pStyle w:val="7"/>
      </w:pPr>
      <w:bookmarkStart w:id="2660" w:name="_Toc130047139"/>
      <w:bookmarkStart w:id="2661" w:name="_Toc130155653"/>
      <w:r>
        <w:rPr>
          <w:rFonts w:hint="eastAsia"/>
        </w:rPr>
        <w:t>案例分类配置</w:t>
      </w:r>
      <w:r>
        <w:rPr>
          <w:rFonts w:hint="eastAsia"/>
        </w:rPr>
        <w:t>-</w:t>
      </w:r>
      <w:r>
        <w:rPr>
          <w:rFonts w:hint="eastAsia"/>
        </w:rPr>
        <w:t>新增同级</w:t>
      </w:r>
      <w:bookmarkEnd w:id="2660"/>
      <w:bookmarkEnd w:id="2661"/>
    </w:p>
    <w:p w:rsidR="00F405BA" w:rsidRPr="004A56ED" w:rsidRDefault="00F405BA" w:rsidP="00F405BA">
      <w:pPr>
        <w:ind w:firstLine="480"/>
      </w:pPr>
      <w:r w:rsidRPr="004A56ED">
        <w:rPr>
          <w:rFonts w:hint="eastAsia"/>
        </w:rPr>
        <w:t>支撑案例分类同级新增</w:t>
      </w:r>
      <w:r w:rsidRPr="004A56ED">
        <w:rPr>
          <w:rFonts w:hint="eastAsia"/>
        </w:rPr>
        <w:t>,</w:t>
      </w:r>
      <w:r w:rsidRPr="004A56ED">
        <w:rPr>
          <w:rFonts w:hint="eastAsia"/>
        </w:rPr>
        <w:t>案例分类同级新增查询</w:t>
      </w:r>
      <w:r w:rsidRPr="004A56ED">
        <w:rPr>
          <w:rFonts w:hint="eastAsia"/>
        </w:rPr>
        <w:t>,</w:t>
      </w:r>
      <w:r w:rsidRPr="004A56ED">
        <w:rPr>
          <w:rFonts w:hint="eastAsia"/>
        </w:rPr>
        <w:t>案例分类同级新增数据存储。</w:t>
      </w:r>
    </w:p>
    <w:p w:rsidR="00F405BA" w:rsidRDefault="00F405BA" w:rsidP="00F405BA">
      <w:pPr>
        <w:pStyle w:val="7"/>
      </w:pPr>
      <w:bookmarkStart w:id="2662" w:name="_Toc130047140"/>
      <w:bookmarkStart w:id="2663" w:name="_Toc130155654"/>
      <w:r>
        <w:rPr>
          <w:rFonts w:hint="eastAsia"/>
        </w:rPr>
        <w:t>案例分类配置</w:t>
      </w:r>
      <w:r>
        <w:rPr>
          <w:rFonts w:hint="eastAsia"/>
        </w:rPr>
        <w:t>-</w:t>
      </w:r>
      <w:r>
        <w:rPr>
          <w:rFonts w:hint="eastAsia"/>
        </w:rPr>
        <w:t>新增子级</w:t>
      </w:r>
      <w:bookmarkEnd w:id="2662"/>
      <w:bookmarkEnd w:id="2663"/>
    </w:p>
    <w:p w:rsidR="00F405BA" w:rsidRPr="004A56ED" w:rsidRDefault="00F405BA" w:rsidP="00F405BA">
      <w:pPr>
        <w:ind w:firstLine="480"/>
      </w:pPr>
      <w:r w:rsidRPr="004A56ED">
        <w:rPr>
          <w:rFonts w:hint="eastAsia"/>
        </w:rPr>
        <w:t>支撑案例分类子级新增</w:t>
      </w:r>
      <w:r w:rsidRPr="004A56ED">
        <w:rPr>
          <w:rFonts w:hint="eastAsia"/>
        </w:rPr>
        <w:t>,</w:t>
      </w:r>
      <w:r w:rsidRPr="004A56ED">
        <w:rPr>
          <w:rFonts w:hint="eastAsia"/>
        </w:rPr>
        <w:t>案例分类子级新增查询</w:t>
      </w:r>
      <w:r w:rsidRPr="004A56ED">
        <w:rPr>
          <w:rFonts w:hint="eastAsia"/>
        </w:rPr>
        <w:t>,</w:t>
      </w:r>
      <w:r w:rsidRPr="004A56ED">
        <w:rPr>
          <w:rFonts w:hint="eastAsia"/>
        </w:rPr>
        <w:t>案例分类子级新增数据存储。</w:t>
      </w:r>
    </w:p>
    <w:p w:rsidR="00F405BA" w:rsidRDefault="00F405BA" w:rsidP="00F405BA">
      <w:pPr>
        <w:pStyle w:val="7"/>
      </w:pPr>
      <w:bookmarkStart w:id="2664" w:name="_Toc130047141"/>
      <w:bookmarkStart w:id="2665" w:name="_Toc130155655"/>
      <w:r>
        <w:rPr>
          <w:rFonts w:hint="eastAsia"/>
        </w:rPr>
        <w:t>案例分类配置</w:t>
      </w:r>
      <w:r>
        <w:rPr>
          <w:rFonts w:hint="eastAsia"/>
        </w:rPr>
        <w:t>-</w:t>
      </w:r>
      <w:r>
        <w:rPr>
          <w:rFonts w:hint="eastAsia"/>
        </w:rPr>
        <w:t>编辑</w:t>
      </w:r>
      <w:bookmarkEnd w:id="2664"/>
      <w:bookmarkEnd w:id="2665"/>
    </w:p>
    <w:p w:rsidR="00F405BA" w:rsidRPr="004A56ED" w:rsidRDefault="00F405BA" w:rsidP="00F405BA">
      <w:pPr>
        <w:ind w:firstLine="480"/>
      </w:pPr>
      <w:r w:rsidRPr="004A56ED">
        <w:rPr>
          <w:rFonts w:hint="eastAsia"/>
        </w:rPr>
        <w:t>支撑案例分类编辑</w:t>
      </w:r>
      <w:r w:rsidRPr="004A56ED">
        <w:rPr>
          <w:rFonts w:hint="eastAsia"/>
        </w:rPr>
        <w:t>,</w:t>
      </w:r>
      <w:r w:rsidRPr="004A56ED">
        <w:rPr>
          <w:rFonts w:hint="eastAsia"/>
        </w:rPr>
        <w:t>案例分类编辑分类查询</w:t>
      </w:r>
      <w:r w:rsidRPr="004A56ED">
        <w:rPr>
          <w:rFonts w:hint="eastAsia"/>
        </w:rPr>
        <w:t>,</w:t>
      </w:r>
      <w:r w:rsidRPr="004A56ED">
        <w:rPr>
          <w:rFonts w:hint="eastAsia"/>
        </w:rPr>
        <w:t>案例分类编辑数据存储。</w:t>
      </w:r>
    </w:p>
    <w:p w:rsidR="00F405BA" w:rsidRDefault="00F405BA" w:rsidP="00F405BA">
      <w:pPr>
        <w:pStyle w:val="7"/>
      </w:pPr>
      <w:bookmarkStart w:id="2666" w:name="_Toc130047142"/>
      <w:bookmarkStart w:id="2667" w:name="_Toc130155656"/>
      <w:r>
        <w:rPr>
          <w:rFonts w:hint="eastAsia"/>
        </w:rPr>
        <w:t>案例分类配置</w:t>
      </w:r>
      <w:r>
        <w:rPr>
          <w:rFonts w:hint="eastAsia"/>
        </w:rPr>
        <w:t>-</w:t>
      </w:r>
      <w:r>
        <w:rPr>
          <w:rFonts w:hint="eastAsia"/>
        </w:rPr>
        <w:t>移动</w:t>
      </w:r>
      <w:bookmarkEnd w:id="2666"/>
      <w:bookmarkEnd w:id="2667"/>
    </w:p>
    <w:p w:rsidR="00F405BA" w:rsidRPr="004A56ED" w:rsidRDefault="00F405BA" w:rsidP="00F405BA">
      <w:pPr>
        <w:ind w:firstLine="480"/>
      </w:pPr>
      <w:r w:rsidRPr="004A56ED">
        <w:rPr>
          <w:rFonts w:hint="eastAsia"/>
        </w:rPr>
        <w:t>支撑案例分类移动</w:t>
      </w:r>
      <w:r w:rsidRPr="004A56ED">
        <w:rPr>
          <w:rFonts w:hint="eastAsia"/>
        </w:rPr>
        <w:t>,</w:t>
      </w:r>
      <w:r w:rsidRPr="004A56ED">
        <w:rPr>
          <w:rFonts w:hint="eastAsia"/>
        </w:rPr>
        <w:t>案例分类移动分类查询</w:t>
      </w:r>
      <w:r w:rsidRPr="004A56ED">
        <w:rPr>
          <w:rFonts w:hint="eastAsia"/>
        </w:rPr>
        <w:t>,</w:t>
      </w:r>
      <w:r w:rsidRPr="004A56ED">
        <w:rPr>
          <w:rFonts w:hint="eastAsia"/>
        </w:rPr>
        <w:t>案例分类移动数据存储。</w:t>
      </w:r>
    </w:p>
    <w:p w:rsidR="00F405BA" w:rsidRDefault="00F405BA" w:rsidP="00F405BA">
      <w:pPr>
        <w:pStyle w:val="7"/>
      </w:pPr>
      <w:bookmarkStart w:id="2668" w:name="_Toc130047143"/>
      <w:bookmarkStart w:id="2669" w:name="_Toc130155657"/>
      <w:r>
        <w:rPr>
          <w:rFonts w:hint="eastAsia"/>
        </w:rPr>
        <w:t>案例分类配置</w:t>
      </w:r>
      <w:r>
        <w:rPr>
          <w:rFonts w:hint="eastAsia"/>
        </w:rPr>
        <w:t>-</w:t>
      </w:r>
      <w:r>
        <w:rPr>
          <w:rFonts w:hint="eastAsia"/>
        </w:rPr>
        <w:t>授权</w:t>
      </w:r>
      <w:bookmarkEnd w:id="2668"/>
      <w:bookmarkEnd w:id="2669"/>
    </w:p>
    <w:p w:rsidR="00F405BA" w:rsidRPr="004A56ED" w:rsidRDefault="00F405BA" w:rsidP="00F405BA">
      <w:pPr>
        <w:ind w:firstLine="480"/>
      </w:pPr>
      <w:r w:rsidRPr="004A56ED">
        <w:rPr>
          <w:rFonts w:hint="eastAsia"/>
        </w:rPr>
        <w:t>支撑查询待授权组织</w:t>
      </w:r>
      <w:r w:rsidRPr="004A56ED">
        <w:rPr>
          <w:rFonts w:hint="eastAsia"/>
        </w:rPr>
        <w:t>/</w:t>
      </w:r>
      <w:r w:rsidRPr="004A56ED">
        <w:rPr>
          <w:rFonts w:hint="eastAsia"/>
        </w:rPr>
        <w:t>职位</w:t>
      </w:r>
      <w:r w:rsidRPr="004A56ED">
        <w:rPr>
          <w:rFonts w:hint="eastAsia"/>
        </w:rPr>
        <w:t>,</w:t>
      </w:r>
      <w:r w:rsidRPr="004A56ED">
        <w:rPr>
          <w:rFonts w:hint="eastAsia"/>
        </w:rPr>
        <w:t>授权数据存储</w:t>
      </w:r>
      <w:r w:rsidRPr="004A56ED">
        <w:rPr>
          <w:rFonts w:hint="eastAsia"/>
        </w:rPr>
        <w:t>,</w:t>
      </w:r>
      <w:r w:rsidRPr="004A56ED">
        <w:rPr>
          <w:rFonts w:hint="eastAsia"/>
        </w:rPr>
        <w:t>查询已授权人员</w:t>
      </w:r>
      <w:r w:rsidRPr="004A56ED">
        <w:rPr>
          <w:rFonts w:hint="eastAsia"/>
        </w:rPr>
        <w:t>,</w:t>
      </w:r>
      <w:r w:rsidRPr="004A56ED">
        <w:rPr>
          <w:rFonts w:hint="eastAsia"/>
        </w:rPr>
        <w:t>查询待授权人员。</w:t>
      </w:r>
    </w:p>
    <w:p w:rsidR="00F405BA" w:rsidRDefault="00F405BA" w:rsidP="00F405BA">
      <w:pPr>
        <w:pStyle w:val="7"/>
      </w:pPr>
      <w:bookmarkStart w:id="2670" w:name="_Toc130047144"/>
      <w:bookmarkStart w:id="2671" w:name="_Toc130155658"/>
      <w:r>
        <w:rPr>
          <w:rFonts w:hint="eastAsia"/>
        </w:rPr>
        <w:t>案例分类配置</w:t>
      </w:r>
      <w:r>
        <w:rPr>
          <w:rFonts w:hint="eastAsia"/>
        </w:rPr>
        <w:t>-</w:t>
      </w:r>
      <w:r>
        <w:rPr>
          <w:rFonts w:hint="eastAsia"/>
        </w:rPr>
        <w:t>删除</w:t>
      </w:r>
      <w:bookmarkEnd w:id="2670"/>
      <w:bookmarkEnd w:id="2671"/>
    </w:p>
    <w:p w:rsidR="00F405BA" w:rsidRPr="004A56ED" w:rsidRDefault="00F405BA" w:rsidP="00F405BA">
      <w:pPr>
        <w:ind w:firstLine="480"/>
      </w:pPr>
      <w:r w:rsidRPr="004A56ED">
        <w:rPr>
          <w:rFonts w:hint="eastAsia"/>
        </w:rPr>
        <w:t>支撑案例分类删除</w:t>
      </w:r>
      <w:r w:rsidRPr="004A56ED">
        <w:rPr>
          <w:rFonts w:hint="eastAsia"/>
        </w:rPr>
        <w:t>,</w:t>
      </w:r>
      <w:r w:rsidRPr="004A56ED">
        <w:rPr>
          <w:rFonts w:hint="eastAsia"/>
        </w:rPr>
        <w:t>案例分类删除结果查询</w:t>
      </w:r>
      <w:r w:rsidRPr="004A56ED">
        <w:rPr>
          <w:rFonts w:hint="eastAsia"/>
        </w:rPr>
        <w:t>,</w:t>
      </w:r>
      <w:r w:rsidRPr="004A56ED">
        <w:rPr>
          <w:rFonts w:hint="eastAsia"/>
        </w:rPr>
        <w:t>案例分类删除数据存储。</w:t>
      </w:r>
    </w:p>
    <w:p w:rsidR="00F405BA" w:rsidRDefault="00F405BA" w:rsidP="00F405BA">
      <w:pPr>
        <w:pStyle w:val="6"/>
      </w:pPr>
      <w:bookmarkStart w:id="2672" w:name="_Toc130047145"/>
      <w:bookmarkStart w:id="2673" w:name="_Toc130155659"/>
      <w:r>
        <w:rPr>
          <w:rFonts w:hint="eastAsia"/>
        </w:rPr>
        <w:lastRenderedPageBreak/>
        <w:t>案例管理</w:t>
      </w:r>
      <w:bookmarkEnd w:id="2672"/>
      <w:bookmarkEnd w:id="2673"/>
    </w:p>
    <w:p w:rsidR="00F405BA" w:rsidRPr="00E35E10" w:rsidRDefault="00F405BA" w:rsidP="00F405BA">
      <w:pPr>
        <w:ind w:firstLine="480"/>
      </w:pPr>
      <w:r w:rsidRPr="00E35E10">
        <w:rPr>
          <w:rFonts w:hint="eastAsia"/>
        </w:rPr>
        <w:t>案例维护实现对案例库中的案例进行增加、修改、删除等维护功能。</w:t>
      </w:r>
    </w:p>
    <w:p w:rsidR="00F405BA" w:rsidRPr="00E35E10" w:rsidRDefault="00F405BA" w:rsidP="00F405BA">
      <w:pPr>
        <w:ind w:firstLine="480"/>
      </w:pPr>
      <w:r w:rsidRPr="00E35E10">
        <w:rPr>
          <w:rFonts w:hint="eastAsia"/>
        </w:rPr>
        <w:t>具体功能包括：</w:t>
      </w:r>
    </w:p>
    <w:p w:rsidR="00F405BA" w:rsidRPr="00E35E10" w:rsidRDefault="00F405BA" w:rsidP="00F405BA">
      <w:pPr>
        <w:ind w:firstLine="480"/>
      </w:pPr>
      <w:r w:rsidRPr="00E35E10">
        <w:rPr>
          <w:rFonts w:hint="eastAsia"/>
        </w:rPr>
        <w:t>为案例点添加附件，插入图片等；</w:t>
      </w:r>
    </w:p>
    <w:p w:rsidR="00F405BA" w:rsidRPr="00E35E10" w:rsidRDefault="00F405BA" w:rsidP="00F405BA">
      <w:pPr>
        <w:ind w:firstLine="480"/>
      </w:pPr>
      <w:r w:rsidRPr="00E35E10">
        <w:rPr>
          <w:rFonts w:hint="eastAsia"/>
        </w:rPr>
        <w:t>新案例录入时应支持案例内容模板选择，提供按模板创建案例的功能；</w:t>
      </w:r>
    </w:p>
    <w:p w:rsidR="00F405BA" w:rsidRPr="00E35E10" w:rsidRDefault="00F405BA" w:rsidP="00F405BA">
      <w:pPr>
        <w:ind w:firstLine="480"/>
      </w:pPr>
      <w:r w:rsidRPr="00E35E10">
        <w:rPr>
          <w:rFonts w:hint="eastAsia"/>
        </w:rPr>
        <w:t>支持案例批量导入。</w:t>
      </w:r>
    </w:p>
    <w:p w:rsidR="00F405BA" w:rsidRPr="00E35E10" w:rsidRDefault="00F405BA" w:rsidP="00F405BA">
      <w:pPr>
        <w:ind w:firstLine="480"/>
      </w:pPr>
    </w:p>
    <w:p w:rsidR="00F405BA" w:rsidRDefault="00F405BA" w:rsidP="00F405BA">
      <w:pPr>
        <w:pStyle w:val="7"/>
      </w:pPr>
      <w:bookmarkStart w:id="2674" w:name="_Toc130047146"/>
      <w:bookmarkStart w:id="2675" w:name="_Toc130155660"/>
      <w:r>
        <w:rPr>
          <w:rFonts w:hint="eastAsia"/>
        </w:rPr>
        <w:t>案例管理</w:t>
      </w:r>
      <w:r>
        <w:rPr>
          <w:rFonts w:hint="eastAsia"/>
        </w:rPr>
        <w:t>-</w:t>
      </w:r>
      <w:r>
        <w:rPr>
          <w:rFonts w:hint="eastAsia"/>
        </w:rPr>
        <w:t>查询</w:t>
      </w:r>
      <w:bookmarkEnd w:id="2674"/>
      <w:bookmarkEnd w:id="2675"/>
    </w:p>
    <w:p w:rsidR="00F405BA" w:rsidRPr="004A56ED" w:rsidRDefault="00F405BA" w:rsidP="00F405BA">
      <w:pPr>
        <w:ind w:firstLine="480"/>
      </w:pPr>
      <w:r w:rsidRPr="004A56ED">
        <w:rPr>
          <w:rFonts w:hint="eastAsia"/>
        </w:rPr>
        <w:t>支撑案例库查询</w:t>
      </w:r>
      <w:r w:rsidRPr="004A56ED">
        <w:rPr>
          <w:rFonts w:hint="eastAsia"/>
        </w:rPr>
        <w:t>,</w:t>
      </w:r>
      <w:r w:rsidRPr="004A56ED">
        <w:rPr>
          <w:rFonts w:hint="eastAsia"/>
        </w:rPr>
        <w:t>案例查询结果展示</w:t>
      </w:r>
      <w:r w:rsidRPr="004A56ED">
        <w:rPr>
          <w:rFonts w:hint="eastAsia"/>
        </w:rPr>
        <w:t>,</w:t>
      </w:r>
      <w:r w:rsidRPr="004A56ED">
        <w:rPr>
          <w:rFonts w:hint="eastAsia"/>
        </w:rPr>
        <w:t>案例查询</w:t>
      </w:r>
      <w:r w:rsidRPr="004A56ED">
        <w:rPr>
          <w:rFonts w:hint="eastAsia"/>
        </w:rPr>
        <w:t>,</w:t>
      </w:r>
      <w:r w:rsidRPr="004A56ED">
        <w:rPr>
          <w:rFonts w:hint="eastAsia"/>
        </w:rPr>
        <w:t>案例分类查询。</w:t>
      </w:r>
    </w:p>
    <w:p w:rsidR="00F405BA" w:rsidRDefault="00F405BA" w:rsidP="00F405BA">
      <w:pPr>
        <w:pStyle w:val="7"/>
      </w:pPr>
      <w:bookmarkStart w:id="2676" w:name="_Toc130047147"/>
      <w:bookmarkStart w:id="2677" w:name="_Toc130155661"/>
      <w:r>
        <w:rPr>
          <w:rFonts w:hint="eastAsia"/>
        </w:rPr>
        <w:t>案例管理</w:t>
      </w:r>
      <w:r>
        <w:rPr>
          <w:rFonts w:hint="eastAsia"/>
        </w:rPr>
        <w:t>-</w:t>
      </w:r>
      <w:r>
        <w:rPr>
          <w:rFonts w:hint="eastAsia"/>
        </w:rPr>
        <w:t>导入</w:t>
      </w:r>
      <w:bookmarkEnd w:id="2676"/>
      <w:bookmarkEnd w:id="2677"/>
    </w:p>
    <w:p w:rsidR="00F405BA" w:rsidRPr="004A56ED" w:rsidRDefault="00F405BA" w:rsidP="00F405BA">
      <w:pPr>
        <w:ind w:firstLine="480"/>
      </w:pPr>
      <w:r w:rsidRPr="004A56ED">
        <w:rPr>
          <w:rFonts w:hint="eastAsia"/>
        </w:rPr>
        <w:t>支撑案例导入模板下载</w:t>
      </w:r>
      <w:r w:rsidRPr="004A56ED">
        <w:rPr>
          <w:rFonts w:hint="eastAsia"/>
        </w:rPr>
        <w:t>,</w:t>
      </w:r>
      <w:r w:rsidRPr="004A56ED">
        <w:rPr>
          <w:rFonts w:hint="eastAsia"/>
        </w:rPr>
        <w:t>案例导入结果展示</w:t>
      </w:r>
      <w:r w:rsidRPr="004A56ED">
        <w:rPr>
          <w:rFonts w:hint="eastAsia"/>
        </w:rPr>
        <w:t>,</w:t>
      </w:r>
      <w:r w:rsidRPr="004A56ED">
        <w:rPr>
          <w:rFonts w:hint="eastAsia"/>
        </w:rPr>
        <w:t>案例数据存储</w:t>
      </w:r>
      <w:r w:rsidRPr="004A56ED">
        <w:rPr>
          <w:rFonts w:hint="eastAsia"/>
        </w:rPr>
        <w:t>,</w:t>
      </w:r>
      <w:r w:rsidRPr="004A56ED">
        <w:rPr>
          <w:rFonts w:hint="eastAsia"/>
        </w:rPr>
        <w:t>案例数据导入</w:t>
      </w:r>
      <w:r w:rsidRPr="004A56ED">
        <w:rPr>
          <w:rFonts w:hint="eastAsia"/>
        </w:rPr>
        <w:t>,</w:t>
      </w:r>
      <w:r w:rsidRPr="004A56ED">
        <w:rPr>
          <w:rFonts w:hint="eastAsia"/>
        </w:rPr>
        <w:t>案例模板。</w:t>
      </w:r>
    </w:p>
    <w:p w:rsidR="00F405BA" w:rsidRDefault="00F405BA" w:rsidP="00F405BA">
      <w:pPr>
        <w:pStyle w:val="7"/>
      </w:pPr>
      <w:bookmarkStart w:id="2678" w:name="_Toc130047148"/>
      <w:bookmarkStart w:id="2679" w:name="_Toc130155662"/>
      <w:r>
        <w:rPr>
          <w:rFonts w:hint="eastAsia"/>
        </w:rPr>
        <w:t>案例管理</w:t>
      </w:r>
      <w:r>
        <w:rPr>
          <w:rFonts w:hint="eastAsia"/>
        </w:rPr>
        <w:t>-</w:t>
      </w:r>
      <w:r>
        <w:rPr>
          <w:rFonts w:hint="eastAsia"/>
        </w:rPr>
        <w:t>导出</w:t>
      </w:r>
      <w:bookmarkEnd w:id="2678"/>
      <w:bookmarkEnd w:id="2679"/>
    </w:p>
    <w:p w:rsidR="00F405BA" w:rsidRPr="004A56ED" w:rsidRDefault="00F405BA" w:rsidP="00F405BA">
      <w:pPr>
        <w:ind w:firstLine="480"/>
      </w:pPr>
      <w:r w:rsidRPr="004A56ED">
        <w:rPr>
          <w:rFonts w:hint="eastAsia"/>
        </w:rPr>
        <w:t>支撑案例导出数据查询</w:t>
      </w:r>
      <w:r w:rsidRPr="004A56ED">
        <w:rPr>
          <w:rFonts w:hint="eastAsia"/>
        </w:rPr>
        <w:t>,</w:t>
      </w:r>
      <w:r w:rsidRPr="004A56ED">
        <w:rPr>
          <w:rFonts w:hint="eastAsia"/>
        </w:rPr>
        <w:t>案例数据文件</w:t>
      </w:r>
      <w:r w:rsidRPr="004A56ED">
        <w:rPr>
          <w:rFonts w:hint="eastAsia"/>
        </w:rPr>
        <w:t>,</w:t>
      </w:r>
      <w:r w:rsidRPr="004A56ED">
        <w:rPr>
          <w:rFonts w:hint="eastAsia"/>
        </w:rPr>
        <w:t>案例数据导出</w:t>
      </w:r>
      <w:r w:rsidRPr="004A56ED">
        <w:rPr>
          <w:rFonts w:hint="eastAsia"/>
        </w:rPr>
        <w:t>,</w:t>
      </w:r>
      <w:r w:rsidRPr="004A56ED">
        <w:rPr>
          <w:rFonts w:hint="eastAsia"/>
        </w:rPr>
        <w:t>查询金库审批授权信息。</w:t>
      </w:r>
    </w:p>
    <w:p w:rsidR="00F405BA" w:rsidRDefault="00F405BA" w:rsidP="00F405BA">
      <w:pPr>
        <w:pStyle w:val="7"/>
      </w:pPr>
      <w:bookmarkStart w:id="2680" w:name="_Toc130047149"/>
      <w:bookmarkStart w:id="2681" w:name="_Toc130155663"/>
      <w:r>
        <w:rPr>
          <w:rFonts w:hint="eastAsia"/>
        </w:rPr>
        <w:t>案例管理</w:t>
      </w:r>
      <w:r>
        <w:rPr>
          <w:rFonts w:hint="eastAsia"/>
        </w:rPr>
        <w:t>-</w:t>
      </w:r>
      <w:r>
        <w:rPr>
          <w:rFonts w:hint="eastAsia"/>
        </w:rPr>
        <w:t>新增</w:t>
      </w:r>
      <w:bookmarkEnd w:id="2680"/>
      <w:bookmarkEnd w:id="2681"/>
    </w:p>
    <w:p w:rsidR="00F405BA" w:rsidRPr="004A56ED" w:rsidRDefault="00F405BA" w:rsidP="00F405BA">
      <w:pPr>
        <w:ind w:firstLine="480"/>
      </w:pPr>
      <w:r w:rsidRPr="004A56ED">
        <w:rPr>
          <w:rFonts w:hint="eastAsia"/>
        </w:rPr>
        <w:t>支撑案例新增</w:t>
      </w:r>
      <w:r w:rsidRPr="004A56ED">
        <w:rPr>
          <w:rFonts w:hint="eastAsia"/>
        </w:rPr>
        <w:t>,</w:t>
      </w:r>
      <w:r w:rsidRPr="004A56ED">
        <w:rPr>
          <w:rFonts w:hint="eastAsia"/>
        </w:rPr>
        <w:t>案例新增查询</w:t>
      </w:r>
      <w:r w:rsidRPr="004A56ED">
        <w:rPr>
          <w:rFonts w:hint="eastAsia"/>
        </w:rPr>
        <w:t>,</w:t>
      </w:r>
      <w:r w:rsidRPr="004A56ED">
        <w:rPr>
          <w:rFonts w:hint="eastAsia"/>
        </w:rPr>
        <w:t>案例新增数据存储。</w:t>
      </w:r>
    </w:p>
    <w:p w:rsidR="00F405BA" w:rsidRDefault="00F405BA" w:rsidP="00F405BA">
      <w:pPr>
        <w:pStyle w:val="7"/>
      </w:pPr>
      <w:bookmarkStart w:id="2682" w:name="_Toc130047150"/>
      <w:bookmarkStart w:id="2683" w:name="_Toc130155664"/>
      <w:r>
        <w:rPr>
          <w:rFonts w:hint="eastAsia"/>
        </w:rPr>
        <w:t>案例管理</w:t>
      </w:r>
      <w:r>
        <w:rPr>
          <w:rFonts w:hint="eastAsia"/>
        </w:rPr>
        <w:t>-</w:t>
      </w:r>
      <w:r>
        <w:rPr>
          <w:rFonts w:hint="eastAsia"/>
        </w:rPr>
        <w:t>上线</w:t>
      </w:r>
      <w:bookmarkEnd w:id="2682"/>
      <w:bookmarkEnd w:id="2683"/>
    </w:p>
    <w:p w:rsidR="00F405BA" w:rsidRPr="004A56ED" w:rsidRDefault="00F405BA" w:rsidP="00F405BA">
      <w:pPr>
        <w:ind w:firstLine="480"/>
      </w:pPr>
      <w:r w:rsidRPr="004A56ED">
        <w:rPr>
          <w:rFonts w:hint="eastAsia"/>
        </w:rPr>
        <w:t>支撑案例上线</w:t>
      </w:r>
      <w:r w:rsidRPr="004A56ED">
        <w:rPr>
          <w:rFonts w:hint="eastAsia"/>
        </w:rPr>
        <w:t>,</w:t>
      </w:r>
      <w:r w:rsidRPr="004A56ED">
        <w:rPr>
          <w:rFonts w:hint="eastAsia"/>
        </w:rPr>
        <w:t>案例上线状态查询</w:t>
      </w:r>
      <w:r w:rsidRPr="004A56ED">
        <w:rPr>
          <w:rFonts w:hint="eastAsia"/>
        </w:rPr>
        <w:t>,</w:t>
      </w:r>
      <w:r w:rsidRPr="004A56ED">
        <w:rPr>
          <w:rFonts w:hint="eastAsia"/>
        </w:rPr>
        <w:t>案例上线数据存储。</w:t>
      </w:r>
    </w:p>
    <w:p w:rsidR="00F405BA" w:rsidRDefault="00F405BA" w:rsidP="00F405BA">
      <w:pPr>
        <w:pStyle w:val="7"/>
      </w:pPr>
      <w:bookmarkStart w:id="2684" w:name="_Toc130047151"/>
      <w:bookmarkStart w:id="2685" w:name="_Toc130155665"/>
      <w:r>
        <w:rPr>
          <w:rFonts w:hint="eastAsia"/>
        </w:rPr>
        <w:t>案例管理</w:t>
      </w:r>
      <w:r>
        <w:rPr>
          <w:rFonts w:hint="eastAsia"/>
        </w:rPr>
        <w:t>-</w:t>
      </w:r>
      <w:r>
        <w:rPr>
          <w:rFonts w:hint="eastAsia"/>
        </w:rPr>
        <w:t>下线</w:t>
      </w:r>
      <w:bookmarkEnd w:id="2684"/>
      <w:bookmarkEnd w:id="2685"/>
    </w:p>
    <w:p w:rsidR="00F405BA" w:rsidRPr="004A56ED" w:rsidRDefault="00F405BA" w:rsidP="00F405BA">
      <w:pPr>
        <w:ind w:firstLine="480"/>
      </w:pPr>
      <w:r w:rsidRPr="004A56ED">
        <w:rPr>
          <w:rFonts w:hint="eastAsia"/>
        </w:rPr>
        <w:lastRenderedPageBreak/>
        <w:t>支撑案例下线</w:t>
      </w:r>
      <w:r w:rsidRPr="004A56ED">
        <w:rPr>
          <w:rFonts w:hint="eastAsia"/>
        </w:rPr>
        <w:t>,</w:t>
      </w:r>
      <w:r w:rsidRPr="004A56ED">
        <w:rPr>
          <w:rFonts w:hint="eastAsia"/>
        </w:rPr>
        <w:t>案例下线状态查询</w:t>
      </w:r>
      <w:r w:rsidRPr="004A56ED">
        <w:rPr>
          <w:rFonts w:hint="eastAsia"/>
        </w:rPr>
        <w:t>,</w:t>
      </w:r>
      <w:r w:rsidRPr="004A56ED">
        <w:rPr>
          <w:rFonts w:hint="eastAsia"/>
        </w:rPr>
        <w:t>案例下线数据存储。</w:t>
      </w:r>
    </w:p>
    <w:p w:rsidR="00F405BA" w:rsidRDefault="00F405BA" w:rsidP="00F405BA">
      <w:pPr>
        <w:pStyle w:val="7"/>
      </w:pPr>
      <w:bookmarkStart w:id="2686" w:name="_Toc130047152"/>
      <w:bookmarkStart w:id="2687" w:name="_Toc130155666"/>
      <w:r>
        <w:rPr>
          <w:rFonts w:hint="eastAsia"/>
        </w:rPr>
        <w:t>案例管理</w:t>
      </w:r>
      <w:r>
        <w:rPr>
          <w:rFonts w:hint="eastAsia"/>
        </w:rPr>
        <w:t>-</w:t>
      </w:r>
      <w:r>
        <w:rPr>
          <w:rFonts w:hint="eastAsia"/>
        </w:rPr>
        <w:t>删除</w:t>
      </w:r>
      <w:bookmarkEnd w:id="2686"/>
      <w:bookmarkEnd w:id="2687"/>
    </w:p>
    <w:p w:rsidR="00F405BA" w:rsidRPr="004A56ED" w:rsidRDefault="00F405BA" w:rsidP="00F405BA">
      <w:pPr>
        <w:ind w:firstLine="480"/>
      </w:pPr>
      <w:r w:rsidRPr="004A56ED">
        <w:rPr>
          <w:rFonts w:hint="eastAsia"/>
        </w:rPr>
        <w:t>支撑案例删除</w:t>
      </w:r>
      <w:r w:rsidRPr="004A56ED">
        <w:rPr>
          <w:rFonts w:hint="eastAsia"/>
        </w:rPr>
        <w:t>,</w:t>
      </w:r>
      <w:r w:rsidRPr="004A56ED">
        <w:rPr>
          <w:rFonts w:hint="eastAsia"/>
        </w:rPr>
        <w:t>案例删除结果查询</w:t>
      </w:r>
      <w:r w:rsidRPr="004A56ED">
        <w:rPr>
          <w:rFonts w:hint="eastAsia"/>
        </w:rPr>
        <w:t>,</w:t>
      </w:r>
      <w:r w:rsidRPr="004A56ED">
        <w:rPr>
          <w:rFonts w:hint="eastAsia"/>
        </w:rPr>
        <w:t>案例删除数据存储。</w:t>
      </w:r>
    </w:p>
    <w:p w:rsidR="00F405BA" w:rsidRDefault="00F405BA" w:rsidP="00F405BA">
      <w:pPr>
        <w:pStyle w:val="7"/>
      </w:pPr>
      <w:bookmarkStart w:id="2688" w:name="_Toc130047153"/>
      <w:bookmarkStart w:id="2689" w:name="_Toc130155667"/>
      <w:r>
        <w:rPr>
          <w:rFonts w:hint="eastAsia"/>
        </w:rPr>
        <w:t>案例管理</w:t>
      </w:r>
      <w:r>
        <w:rPr>
          <w:rFonts w:hint="eastAsia"/>
        </w:rPr>
        <w:t>-</w:t>
      </w:r>
      <w:r>
        <w:rPr>
          <w:rFonts w:hint="eastAsia"/>
        </w:rPr>
        <w:t>查看详情</w:t>
      </w:r>
      <w:bookmarkEnd w:id="2688"/>
      <w:bookmarkEnd w:id="2689"/>
    </w:p>
    <w:p w:rsidR="00F405BA" w:rsidRPr="004A56ED" w:rsidRDefault="00F405BA" w:rsidP="00F405BA">
      <w:pPr>
        <w:ind w:firstLine="480"/>
      </w:pPr>
      <w:r w:rsidRPr="004A56ED">
        <w:rPr>
          <w:rFonts w:hint="eastAsia"/>
        </w:rPr>
        <w:t>支撑案例查看详情</w:t>
      </w:r>
      <w:r w:rsidRPr="004A56ED">
        <w:rPr>
          <w:rFonts w:hint="eastAsia"/>
        </w:rPr>
        <w:t>,</w:t>
      </w:r>
      <w:r w:rsidRPr="004A56ED">
        <w:rPr>
          <w:rFonts w:hint="eastAsia"/>
        </w:rPr>
        <w:t>案例详情展示。</w:t>
      </w:r>
    </w:p>
    <w:p w:rsidR="00F405BA" w:rsidRDefault="00F405BA" w:rsidP="00F405BA">
      <w:pPr>
        <w:pStyle w:val="7"/>
      </w:pPr>
      <w:bookmarkStart w:id="2690" w:name="_Toc130047154"/>
      <w:bookmarkStart w:id="2691" w:name="_Toc130155668"/>
      <w:r>
        <w:rPr>
          <w:rFonts w:hint="eastAsia"/>
        </w:rPr>
        <w:t>案例管理</w:t>
      </w:r>
      <w:r>
        <w:rPr>
          <w:rFonts w:hint="eastAsia"/>
        </w:rPr>
        <w:t>-</w:t>
      </w:r>
      <w:r>
        <w:rPr>
          <w:rFonts w:hint="eastAsia"/>
        </w:rPr>
        <w:t>移动</w:t>
      </w:r>
      <w:bookmarkEnd w:id="2690"/>
      <w:bookmarkEnd w:id="2691"/>
    </w:p>
    <w:p w:rsidR="00F405BA" w:rsidRPr="004A56ED" w:rsidRDefault="00F405BA" w:rsidP="00F405BA">
      <w:pPr>
        <w:ind w:firstLine="480"/>
      </w:pPr>
      <w:r w:rsidRPr="004A56ED">
        <w:rPr>
          <w:rFonts w:hint="eastAsia"/>
        </w:rPr>
        <w:t>支撑案例移动</w:t>
      </w:r>
      <w:r w:rsidRPr="004A56ED">
        <w:rPr>
          <w:rFonts w:hint="eastAsia"/>
        </w:rPr>
        <w:t>,</w:t>
      </w:r>
      <w:r w:rsidRPr="004A56ED">
        <w:rPr>
          <w:rFonts w:hint="eastAsia"/>
        </w:rPr>
        <w:t>案例移动查询</w:t>
      </w:r>
      <w:r w:rsidRPr="004A56ED">
        <w:rPr>
          <w:rFonts w:hint="eastAsia"/>
        </w:rPr>
        <w:t>,</w:t>
      </w:r>
      <w:r w:rsidRPr="004A56ED">
        <w:rPr>
          <w:rFonts w:hint="eastAsia"/>
        </w:rPr>
        <w:t>案例移动数据存储。</w:t>
      </w:r>
    </w:p>
    <w:p w:rsidR="00F405BA" w:rsidRDefault="00F405BA" w:rsidP="00F405BA">
      <w:pPr>
        <w:pStyle w:val="7"/>
      </w:pPr>
      <w:bookmarkStart w:id="2692" w:name="_Toc130047155"/>
      <w:bookmarkStart w:id="2693" w:name="_Toc130155669"/>
      <w:r>
        <w:rPr>
          <w:rFonts w:hint="eastAsia"/>
        </w:rPr>
        <w:t>案例管理</w:t>
      </w:r>
      <w:r>
        <w:rPr>
          <w:rFonts w:hint="eastAsia"/>
        </w:rPr>
        <w:t>-</w:t>
      </w:r>
      <w:r>
        <w:rPr>
          <w:rFonts w:hint="eastAsia"/>
        </w:rPr>
        <w:t>查看历史版本</w:t>
      </w:r>
      <w:bookmarkEnd w:id="2692"/>
      <w:bookmarkEnd w:id="2693"/>
    </w:p>
    <w:p w:rsidR="00F405BA" w:rsidRPr="004A56ED" w:rsidRDefault="00F405BA" w:rsidP="00F405BA">
      <w:pPr>
        <w:ind w:firstLine="480"/>
      </w:pPr>
      <w:r w:rsidRPr="004A56ED">
        <w:rPr>
          <w:rFonts w:hint="eastAsia"/>
        </w:rPr>
        <w:t>支撑案例查看历史版本</w:t>
      </w:r>
      <w:r w:rsidRPr="004A56ED">
        <w:rPr>
          <w:rFonts w:hint="eastAsia"/>
        </w:rPr>
        <w:t>,</w:t>
      </w:r>
      <w:r w:rsidRPr="004A56ED">
        <w:rPr>
          <w:rFonts w:hint="eastAsia"/>
        </w:rPr>
        <w:t>案例历史版本展示。</w:t>
      </w:r>
    </w:p>
    <w:p w:rsidR="00F405BA" w:rsidRDefault="00F405BA" w:rsidP="00F405BA">
      <w:pPr>
        <w:pStyle w:val="7"/>
      </w:pPr>
      <w:bookmarkStart w:id="2694" w:name="_Toc130047156"/>
      <w:bookmarkStart w:id="2695" w:name="_Toc130155670"/>
      <w:r>
        <w:rPr>
          <w:rFonts w:hint="eastAsia"/>
        </w:rPr>
        <w:t>案例管理</w:t>
      </w:r>
      <w:r>
        <w:rPr>
          <w:rFonts w:hint="eastAsia"/>
        </w:rPr>
        <w:t>-</w:t>
      </w:r>
      <w:r>
        <w:rPr>
          <w:rFonts w:hint="eastAsia"/>
        </w:rPr>
        <w:t>授权</w:t>
      </w:r>
      <w:bookmarkEnd w:id="2694"/>
      <w:bookmarkEnd w:id="2695"/>
    </w:p>
    <w:p w:rsidR="00F405BA" w:rsidRPr="004A56ED" w:rsidRDefault="00F405BA" w:rsidP="00F405BA">
      <w:pPr>
        <w:ind w:firstLine="480"/>
      </w:pPr>
      <w:r w:rsidRPr="004A56ED">
        <w:rPr>
          <w:rFonts w:hint="eastAsia"/>
        </w:rPr>
        <w:t>支撑查询待授权组织</w:t>
      </w:r>
      <w:r w:rsidRPr="004A56ED">
        <w:rPr>
          <w:rFonts w:hint="eastAsia"/>
        </w:rPr>
        <w:t>/</w:t>
      </w:r>
      <w:r w:rsidRPr="004A56ED">
        <w:rPr>
          <w:rFonts w:hint="eastAsia"/>
        </w:rPr>
        <w:t>职位</w:t>
      </w:r>
      <w:r w:rsidRPr="004A56ED">
        <w:rPr>
          <w:rFonts w:hint="eastAsia"/>
        </w:rPr>
        <w:t>,</w:t>
      </w:r>
      <w:r w:rsidRPr="004A56ED">
        <w:rPr>
          <w:rFonts w:hint="eastAsia"/>
        </w:rPr>
        <w:t>授权数据存储</w:t>
      </w:r>
      <w:r w:rsidRPr="004A56ED">
        <w:rPr>
          <w:rFonts w:hint="eastAsia"/>
        </w:rPr>
        <w:t>,</w:t>
      </w:r>
      <w:r w:rsidRPr="004A56ED">
        <w:rPr>
          <w:rFonts w:hint="eastAsia"/>
        </w:rPr>
        <w:t>查询已授权人员</w:t>
      </w:r>
      <w:r w:rsidRPr="004A56ED">
        <w:rPr>
          <w:rFonts w:hint="eastAsia"/>
        </w:rPr>
        <w:t>,</w:t>
      </w:r>
      <w:r w:rsidRPr="004A56ED">
        <w:rPr>
          <w:rFonts w:hint="eastAsia"/>
        </w:rPr>
        <w:t>查询待授权人员。</w:t>
      </w:r>
    </w:p>
    <w:p w:rsidR="00F405BA" w:rsidRDefault="00F405BA" w:rsidP="00F405BA">
      <w:pPr>
        <w:pStyle w:val="7"/>
      </w:pPr>
      <w:bookmarkStart w:id="2696" w:name="_Toc130047157"/>
      <w:bookmarkStart w:id="2697" w:name="_Toc130155671"/>
      <w:r>
        <w:rPr>
          <w:rFonts w:hint="eastAsia"/>
        </w:rPr>
        <w:t>案例管理</w:t>
      </w:r>
      <w:r>
        <w:rPr>
          <w:rFonts w:hint="eastAsia"/>
        </w:rPr>
        <w:t>-</w:t>
      </w:r>
      <w:r>
        <w:rPr>
          <w:rFonts w:hint="eastAsia"/>
        </w:rPr>
        <w:t>新增版本</w:t>
      </w:r>
      <w:bookmarkEnd w:id="2696"/>
      <w:bookmarkEnd w:id="2697"/>
    </w:p>
    <w:p w:rsidR="00F405BA" w:rsidRPr="004A56ED" w:rsidRDefault="00F405BA" w:rsidP="00F405BA">
      <w:pPr>
        <w:ind w:firstLine="480"/>
      </w:pPr>
      <w:r w:rsidRPr="004A56ED">
        <w:rPr>
          <w:rFonts w:hint="eastAsia"/>
        </w:rPr>
        <w:t>支撑新增案例版本请求发起</w:t>
      </w:r>
      <w:r w:rsidRPr="004A56ED">
        <w:rPr>
          <w:rFonts w:hint="eastAsia"/>
        </w:rPr>
        <w:t>,</w:t>
      </w:r>
      <w:r w:rsidRPr="004A56ED">
        <w:rPr>
          <w:rFonts w:hint="eastAsia"/>
        </w:rPr>
        <w:t>案例审核记录生成</w:t>
      </w:r>
      <w:r w:rsidRPr="004A56ED">
        <w:rPr>
          <w:rFonts w:hint="eastAsia"/>
        </w:rPr>
        <w:t>,</w:t>
      </w:r>
      <w:r w:rsidRPr="004A56ED">
        <w:rPr>
          <w:rFonts w:hint="eastAsia"/>
        </w:rPr>
        <w:t>案例数据存储</w:t>
      </w:r>
      <w:r w:rsidRPr="004A56ED">
        <w:rPr>
          <w:rFonts w:hint="eastAsia"/>
        </w:rPr>
        <w:t>,</w:t>
      </w:r>
      <w:r w:rsidRPr="004A56ED">
        <w:rPr>
          <w:rFonts w:hint="eastAsia"/>
        </w:rPr>
        <w:t>案例图片文件</w:t>
      </w:r>
      <w:r w:rsidRPr="004A56ED">
        <w:rPr>
          <w:rFonts w:hint="eastAsia"/>
        </w:rPr>
        <w:t>,</w:t>
      </w:r>
      <w:r w:rsidRPr="004A56ED">
        <w:rPr>
          <w:rFonts w:hint="eastAsia"/>
        </w:rPr>
        <w:t>案例图片上传</w:t>
      </w:r>
      <w:r w:rsidRPr="004A56ED">
        <w:rPr>
          <w:rFonts w:hint="eastAsia"/>
        </w:rPr>
        <w:t>,</w:t>
      </w:r>
      <w:r w:rsidRPr="004A56ED">
        <w:rPr>
          <w:rFonts w:hint="eastAsia"/>
        </w:rPr>
        <w:t>案例图片预览</w:t>
      </w:r>
      <w:r w:rsidRPr="004A56ED">
        <w:rPr>
          <w:rFonts w:hint="eastAsia"/>
        </w:rPr>
        <w:t>,</w:t>
      </w:r>
      <w:r w:rsidRPr="004A56ED">
        <w:rPr>
          <w:rFonts w:hint="eastAsia"/>
        </w:rPr>
        <w:t>查询关键字</w:t>
      </w:r>
      <w:r w:rsidRPr="004A56ED">
        <w:rPr>
          <w:rFonts w:hint="eastAsia"/>
        </w:rPr>
        <w:t>,</w:t>
      </w:r>
      <w:r w:rsidRPr="004A56ED">
        <w:rPr>
          <w:rFonts w:hint="eastAsia"/>
        </w:rPr>
        <w:t>查询发布渠道。</w:t>
      </w:r>
    </w:p>
    <w:p w:rsidR="00F405BA" w:rsidRDefault="00F405BA" w:rsidP="00F405BA">
      <w:pPr>
        <w:pStyle w:val="7"/>
      </w:pPr>
      <w:bookmarkStart w:id="2698" w:name="_Toc130047158"/>
      <w:bookmarkStart w:id="2699" w:name="_Toc130155672"/>
      <w:r>
        <w:rPr>
          <w:rFonts w:hint="eastAsia"/>
        </w:rPr>
        <w:t>案例管理</w:t>
      </w:r>
      <w:r>
        <w:rPr>
          <w:rFonts w:hint="eastAsia"/>
        </w:rPr>
        <w:t>-</w:t>
      </w:r>
      <w:r>
        <w:rPr>
          <w:rFonts w:hint="eastAsia"/>
        </w:rPr>
        <w:t>修改</w:t>
      </w:r>
      <w:bookmarkEnd w:id="2698"/>
      <w:bookmarkEnd w:id="2699"/>
    </w:p>
    <w:p w:rsidR="00F405BA" w:rsidRPr="004A56ED" w:rsidRDefault="00F405BA" w:rsidP="00F405BA">
      <w:pPr>
        <w:ind w:firstLine="480"/>
      </w:pPr>
      <w:r w:rsidRPr="004A56ED">
        <w:rPr>
          <w:rFonts w:hint="eastAsia"/>
        </w:rPr>
        <w:t>支撑案例修改</w:t>
      </w:r>
      <w:r w:rsidRPr="004A56ED">
        <w:rPr>
          <w:rFonts w:hint="eastAsia"/>
        </w:rPr>
        <w:t>,</w:t>
      </w:r>
      <w:r w:rsidRPr="004A56ED">
        <w:rPr>
          <w:rFonts w:hint="eastAsia"/>
        </w:rPr>
        <w:t>案例修改查询</w:t>
      </w:r>
      <w:r w:rsidRPr="004A56ED">
        <w:rPr>
          <w:rFonts w:hint="eastAsia"/>
        </w:rPr>
        <w:t>,</w:t>
      </w:r>
      <w:r w:rsidRPr="004A56ED">
        <w:rPr>
          <w:rFonts w:hint="eastAsia"/>
        </w:rPr>
        <w:t>案例修改数据存储。</w:t>
      </w:r>
    </w:p>
    <w:p w:rsidR="00F405BA" w:rsidRDefault="00F405BA" w:rsidP="00F405BA">
      <w:pPr>
        <w:pStyle w:val="7"/>
      </w:pPr>
      <w:bookmarkStart w:id="2700" w:name="_Toc130047159"/>
      <w:bookmarkStart w:id="2701" w:name="_Toc130155673"/>
      <w:r>
        <w:rPr>
          <w:rFonts w:hint="eastAsia"/>
        </w:rPr>
        <w:t>案例管理</w:t>
      </w:r>
      <w:r>
        <w:rPr>
          <w:rFonts w:hint="eastAsia"/>
        </w:rPr>
        <w:t>-</w:t>
      </w:r>
      <w:r>
        <w:rPr>
          <w:rFonts w:hint="eastAsia"/>
        </w:rPr>
        <w:t>审核记录</w:t>
      </w:r>
      <w:bookmarkEnd w:id="2700"/>
      <w:bookmarkEnd w:id="2701"/>
    </w:p>
    <w:p w:rsidR="00F405BA" w:rsidRPr="004A56ED" w:rsidRDefault="00F405BA" w:rsidP="00F405BA">
      <w:pPr>
        <w:ind w:firstLine="480"/>
      </w:pPr>
      <w:r w:rsidRPr="004A56ED">
        <w:rPr>
          <w:rFonts w:hint="eastAsia"/>
        </w:rPr>
        <w:t>支撑案例审核记录查询</w:t>
      </w:r>
      <w:r w:rsidRPr="004A56ED">
        <w:rPr>
          <w:rFonts w:hint="eastAsia"/>
        </w:rPr>
        <w:t>,</w:t>
      </w:r>
      <w:r w:rsidRPr="004A56ED">
        <w:rPr>
          <w:rFonts w:hint="eastAsia"/>
        </w:rPr>
        <w:t>案例审核记录展示。</w:t>
      </w:r>
    </w:p>
    <w:p w:rsidR="00F405BA" w:rsidRDefault="00F405BA" w:rsidP="00F405BA">
      <w:pPr>
        <w:pStyle w:val="6"/>
      </w:pPr>
      <w:bookmarkStart w:id="2702" w:name="_Toc130047160"/>
      <w:bookmarkStart w:id="2703" w:name="_Toc130155674"/>
      <w:r>
        <w:rPr>
          <w:rFonts w:hint="eastAsia"/>
        </w:rPr>
        <w:t>案例审核</w:t>
      </w:r>
      <w:bookmarkEnd w:id="2702"/>
      <w:bookmarkEnd w:id="2703"/>
    </w:p>
    <w:p w:rsidR="00F405BA" w:rsidRPr="00637929" w:rsidRDefault="00F405BA" w:rsidP="00F405BA">
      <w:pPr>
        <w:ind w:firstLine="480"/>
      </w:pPr>
      <w:r w:rsidRPr="00637929">
        <w:rPr>
          <w:rFonts w:hint="eastAsia"/>
        </w:rPr>
        <w:lastRenderedPageBreak/>
        <w:t>新增到案例库中的知识，一般需经过案例审核这一环节，以确保故障排查案例的准确性和权威性。</w:t>
      </w:r>
    </w:p>
    <w:p w:rsidR="00F405BA" w:rsidRPr="00637929" w:rsidRDefault="00F405BA" w:rsidP="00F405BA">
      <w:pPr>
        <w:ind w:firstLine="480"/>
      </w:pPr>
      <w:r w:rsidRPr="00637929">
        <w:rPr>
          <w:rFonts w:hint="eastAsia"/>
        </w:rPr>
        <w:t>具体功能包括：</w:t>
      </w:r>
    </w:p>
    <w:p w:rsidR="00F405BA" w:rsidRPr="00637929" w:rsidRDefault="00F405BA" w:rsidP="00F405BA">
      <w:pPr>
        <w:ind w:firstLine="480"/>
      </w:pPr>
      <w:r w:rsidRPr="00637929">
        <w:rPr>
          <w:rFonts w:hint="eastAsia"/>
        </w:rPr>
        <w:t>案例库应设置案例审核角色；</w:t>
      </w:r>
    </w:p>
    <w:p w:rsidR="00F405BA" w:rsidRPr="00637929" w:rsidRDefault="00F405BA" w:rsidP="00F405BA">
      <w:pPr>
        <w:ind w:firstLine="480"/>
      </w:pPr>
      <w:r w:rsidRPr="00637929">
        <w:rPr>
          <w:rFonts w:hint="eastAsia"/>
        </w:rPr>
        <w:t>经审核后的案例应标识为已审核；</w:t>
      </w:r>
    </w:p>
    <w:p w:rsidR="00F405BA" w:rsidRPr="00637929" w:rsidRDefault="00F405BA" w:rsidP="00F405BA">
      <w:pPr>
        <w:ind w:firstLine="480"/>
      </w:pPr>
      <w:r w:rsidRPr="00637929">
        <w:rPr>
          <w:rFonts w:hint="eastAsia"/>
        </w:rPr>
        <w:t>支持案例批量审核。</w:t>
      </w:r>
    </w:p>
    <w:p w:rsidR="00F405BA" w:rsidRPr="00637929" w:rsidRDefault="00F405BA" w:rsidP="00F405BA">
      <w:pPr>
        <w:ind w:firstLine="480"/>
      </w:pPr>
    </w:p>
    <w:p w:rsidR="00F405BA" w:rsidRDefault="00F405BA" w:rsidP="00F405BA">
      <w:pPr>
        <w:pStyle w:val="7"/>
      </w:pPr>
      <w:bookmarkStart w:id="2704" w:name="_Toc130047161"/>
      <w:bookmarkStart w:id="2705" w:name="_Toc130155675"/>
      <w:r>
        <w:rPr>
          <w:rFonts w:hint="eastAsia"/>
        </w:rPr>
        <w:t>案例审核</w:t>
      </w:r>
      <w:r>
        <w:rPr>
          <w:rFonts w:hint="eastAsia"/>
        </w:rPr>
        <w:t>-</w:t>
      </w:r>
      <w:r>
        <w:rPr>
          <w:rFonts w:hint="eastAsia"/>
        </w:rPr>
        <w:t>待审核案例查询</w:t>
      </w:r>
      <w:bookmarkEnd w:id="2704"/>
      <w:bookmarkEnd w:id="2705"/>
    </w:p>
    <w:p w:rsidR="00F405BA" w:rsidRPr="004A56ED" w:rsidRDefault="00F405BA" w:rsidP="00F405BA">
      <w:pPr>
        <w:ind w:firstLine="480"/>
      </w:pPr>
      <w:r w:rsidRPr="004A56ED">
        <w:rPr>
          <w:rFonts w:hint="eastAsia"/>
        </w:rPr>
        <w:t>支撑待审核案例库查询</w:t>
      </w:r>
      <w:r w:rsidRPr="004A56ED">
        <w:rPr>
          <w:rFonts w:hint="eastAsia"/>
        </w:rPr>
        <w:t>,</w:t>
      </w:r>
      <w:r w:rsidRPr="004A56ED">
        <w:rPr>
          <w:rFonts w:hint="eastAsia"/>
        </w:rPr>
        <w:t>待审核案例查询结果展示</w:t>
      </w:r>
      <w:r w:rsidRPr="004A56ED">
        <w:rPr>
          <w:rFonts w:hint="eastAsia"/>
        </w:rPr>
        <w:t>,</w:t>
      </w:r>
      <w:r w:rsidRPr="004A56ED">
        <w:rPr>
          <w:rFonts w:hint="eastAsia"/>
        </w:rPr>
        <w:t>待审核案例查询</w:t>
      </w:r>
      <w:r w:rsidRPr="004A56ED">
        <w:rPr>
          <w:rFonts w:hint="eastAsia"/>
        </w:rPr>
        <w:t>,</w:t>
      </w:r>
      <w:r w:rsidRPr="004A56ED">
        <w:rPr>
          <w:rFonts w:hint="eastAsia"/>
        </w:rPr>
        <w:t>待审核案例分类查询。</w:t>
      </w:r>
    </w:p>
    <w:p w:rsidR="00F405BA" w:rsidRDefault="00F405BA" w:rsidP="00F405BA">
      <w:pPr>
        <w:pStyle w:val="7"/>
      </w:pPr>
      <w:bookmarkStart w:id="2706" w:name="_Toc130047162"/>
      <w:bookmarkStart w:id="2707" w:name="_Toc130155676"/>
      <w:r>
        <w:rPr>
          <w:rFonts w:hint="eastAsia"/>
        </w:rPr>
        <w:t>案例审核</w:t>
      </w:r>
      <w:r>
        <w:rPr>
          <w:rFonts w:hint="eastAsia"/>
        </w:rPr>
        <w:t>-</w:t>
      </w:r>
      <w:r>
        <w:rPr>
          <w:rFonts w:hint="eastAsia"/>
        </w:rPr>
        <w:t>待审核案例批量审核</w:t>
      </w:r>
      <w:bookmarkEnd w:id="2706"/>
      <w:bookmarkEnd w:id="2707"/>
    </w:p>
    <w:p w:rsidR="00F405BA" w:rsidRPr="004A56ED" w:rsidRDefault="00F405BA" w:rsidP="00F405BA">
      <w:pPr>
        <w:ind w:firstLine="480"/>
      </w:pPr>
      <w:r w:rsidRPr="004A56ED">
        <w:rPr>
          <w:rFonts w:hint="eastAsia"/>
        </w:rPr>
        <w:t>支撑待审核案例批量审核</w:t>
      </w:r>
      <w:r w:rsidRPr="004A56ED">
        <w:rPr>
          <w:rFonts w:hint="eastAsia"/>
        </w:rPr>
        <w:t>,</w:t>
      </w:r>
      <w:r w:rsidRPr="004A56ED">
        <w:rPr>
          <w:rFonts w:hint="eastAsia"/>
        </w:rPr>
        <w:t>待审核案例批量审核结果显示</w:t>
      </w:r>
      <w:r w:rsidRPr="004A56ED">
        <w:rPr>
          <w:rFonts w:hint="eastAsia"/>
        </w:rPr>
        <w:t>,</w:t>
      </w:r>
      <w:r w:rsidRPr="004A56ED">
        <w:rPr>
          <w:rFonts w:hint="eastAsia"/>
        </w:rPr>
        <w:t>待审核案例批量数据存储。</w:t>
      </w:r>
    </w:p>
    <w:p w:rsidR="00F405BA" w:rsidRDefault="00F405BA" w:rsidP="00F405BA">
      <w:pPr>
        <w:pStyle w:val="7"/>
      </w:pPr>
      <w:bookmarkStart w:id="2708" w:name="_Toc130047163"/>
      <w:bookmarkStart w:id="2709" w:name="_Toc130155677"/>
      <w:r>
        <w:rPr>
          <w:rFonts w:hint="eastAsia"/>
        </w:rPr>
        <w:t>案例审核</w:t>
      </w:r>
      <w:r>
        <w:rPr>
          <w:rFonts w:hint="eastAsia"/>
        </w:rPr>
        <w:t>-</w:t>
      </w:r>
      <w:r>
        <w:rPr>
          <w:rFonts w:hint="eastAsia"/>
        </w:rPr>
        <w:t>待审核案例审核</w:t>
      </w:r>
      <w:bookmarkEnd w:id="2708"/>
      <w:bookmarkEnd w:id="2709"/>
    </w:p>
    <w:p w:rsidR="00F405BA" w:rsidRPr="004A56ED" w:rsidRDefault="00F405BA" w:rsidP="00F405BA">
      <w:pPr>
        <w:ind w:firstLine="480"/>
      </w:pPr>
      <w:r w:rsidRPr="004A56ED">
        <w:rPr>
          <w:rFonts w:hint="eastAsia"/>
        </w:rPr>
        <w:t>支撑待审核案例审核</w:t>
      </w:r>
      <w:r w:rsidRPr="004A56ED">
        <w:rPr>
          <w:rFonts w:hint="eastAsia"/>
        </w:rPr>
        <w:t>,</w:t>
      </w:r>
      <w:r w:rsidRPr="004A56ED">
        <w:rPr>
          <w:rFonts w:hint="eastAsia"/>
        </w:rPr>
        <w:t>待审核案例审核结果显示</w:t>
      </w:r>
      <w:r w:rsidRPr="004A56ED">
        <w:rPr>
          <w:rFonts w:hint="eastAsia"/>
        </w:rPr>
        <w:t>,</w:t>
      </w:r>
      <w:r w:rsidRPr="004A56ED">
        <w:rPr>
          <w:rFonts w:hint="eastAsia"/>
        </w:rPr>
        <w:t>待审核案例数据存储。</w:t>
      </w:r>
    </w:p>
    <w:p w:rsidR="00F405BA" w:rsidRDefault="00F405BA" w:rsidP="00F405BA">
      <w:pPr>
        <w:pStyle w:val="7"/>
      </w:pPr>
      <w:bookmarkStart w:id="2710" w:name="_Toc130047164"/>
      <w:bookmarkStart w:id="2711" w:name="_Toc130155678"/>
      <w:r>
        <w:rPr>
          <w:rFonts w:hint="eastAsia"/>
        </w:rPr>
        <w:t>案例审核</w:t>
      </w:r>
      <w:r>
        <w:rPr>
          <w:rFonts w:hint="eastAsia"/>
        </w:rPr>
        <w:t>-</w:t>
      </w:r>
      <w:r>
        <w:rPr>
          <w:rFonts w:hint="eastAsia"/>
        </w:rPr>
        <w:t>待审核案例详情查看</w:t>
      </w:r>
      <w:bookmarkEnd w:id="2710"/>
      <w:bookmarkEnd w:id="2711"/>
    </w:p>
    <w:p w:rsidR="00F405BA" w:rsidRPr="004A56ED" w:rsidRDefault="00F405BA" w:rsidP="00F405BA">
      <w:pPr>
        <w:ind w:firstLine="480"/>
      </w:pPr>
      <w:r w:rsidRPr="004A56ED">
        <w:rPr>
          <w:rFonts w:hint="eastAsia"/>
        </w:rPr>
        <w:t>支撑待审核案例案例查看详情</w:t>
      </w:r>
      <w:r w:rsidRPr="004A56ED">
        <w:rPr>
          <w:rFonts w:hint="eastAsia"/>
        </w:rPr>
        <w:t>,</w:t>
      </w:r>
      <w:r w:rsidRPr="004A56ED">
        <w:rPr>
          <w:rFonts w:hint="eastAsia"/>
        </w:rPr>
        <w:t>待审核案例案例详情展示。</w:t>
      </w:r>
    </w:p>
    <w:p w:rsidR="00F405BA" w:rsidRDefault="00F405BA" w:rsidP="00F405BA">
      <w:pPr>
        <w:pStyle w:val="7"/>
      </w:pPr>
      <w:bookmarkStart w:id="2712" w:name="_Toc130047165"/>
      <w:bookmarkStart w:id="2713" w:name="_Toc130155679"/>
      <w:r>
        <w:rPr>
          <w:rFonts w:hint="eastAsia"/>
        </w:rPr>
        <w:t>案例审核</w:t>
      </w:r>
      <w:r>
        <w:rPr>
          <w:rFonts w:hint="eastAsia"/>
        </w:rPr>
        <w:t>-</w:t>
      </w:r>
      <w:r>
        <w:rPr>
          <w:rFonts w:hint="eastAsia"/>
        </w:rPr>
        <w:t>已审核案例查询</w:t>
      </w:r>
      <w:bookmarkEnd w:id="2712"/>
      <w:bookmarkEnd w:id="2713"/>
    </w:p>
    <w:p w:rsidR="00F405BA" w:rsidRPr="004A56ED" w:rsidRDefault="00F405BA" w:rsidP="00F405BA">
      <w:pPr>
        <w:ind w:firstLine="480"/>
      </w:pPr>
      <w:r w:rsidRPr="004A56ED">
        <w:rPr>
          <w:rFonts w:hint="eastAsia"/>
        </w:rPr>
        <w:t>支撑已审核案例库查询</w:t>
      </w:r>
      <w:r w:rsidRPr="004A56ED">
        <w:rPr>
          <w:rFonts w:hint="eastAsia"/>
        </w:rPr>
        <w:t>,</w:t>
      </w:r>
      <w:r w:rsidRPr="004A56ED">
        <w:rPr>
          <w:rFonts w:hint="eastAsia"/>
        </w:rPr>
        <w:t>已审核案例查询结果展示</w:t>
      </w:r>
      <w:r w:rsidRPr="004A56ED">
        <w:rPr>
          <w:rFonts w:hint="eastAsia"/>
        </w:rPr>
        <w:t>,</w:t>
      </w:r>
      <w:r w:rsidRPr="004A56ED">
        <w:rPr>
          <w:rFonts w:hint="eastAsia"/>
        </w:rPr>
        <w:t>已审核案例查询</w:t>
      </w:r>
      <w:r w:rsidRPr="004A56ED">
        <w:rPr>
          <w:rFonts w:hint="eastAsia"/>
        </w:rPr>
        <w:t>,</w:t>
      </w:r>
      <w:r w:rsidRPr="004A56ED">
        <w:rPr>
          <w:rFonts w:hint="eastAsia"/>
        </w:rPr>
        <w:t>已审核案例分类查询。</w:t>
      </w:r>
    </w:p>
    <w:p w:rsidR="00F405BA" w:rsidRDefault="00F405BA" w:rsidP="00F405BA">
      <w:pPr>
        <w:pStyle w:val="7"/>
      </w:pPr>
      <w:bookmarkStart w:id="2714" w:name="_Toc130047166"/>
      <w:bookmarkStart w:id="2715" w:name="_Toc130155680"/>
      <w:r>
        <w:rPr>
          <w:rFonts w:hint="eastAsia"/>
        </w:rPr>
        <w:lastRenderedPageBreak/>
        <w:t>案例审核</w:t>
      </w:r>
      <w:r>
        <w:rPr>
          <w:rFonts w:hint="eastAsia"/>
        </w:rPr>
        <w:t>-</w:t>
      </w:r>
      <w:r>
        <w:rPr>
          <w:rFonts w:hint="eastAsia"/>
        </w:rPr>
        <w:t>已审核案例详情查看</w:t>
      </w:r>
      <w:bookmarkEnd w:id="2714"/>
      <w:bookmarkEnd w:id="2715"/>
    </w:p>
    <w:p w:rsidR="00F405BA" w:rsidRPr="004A56ED" w:rsidRDefault="00F405BA" w:rsidP="00F405BA">
      <w:pPr>
        <w:ind w:firstLine="480"/>
      </w:pPr>
      <w:r w:rsidRPr="004A56ED">
        <w:rPr>
          <w:rFonts w:hint="eastAsia"/>
        </w:rPr>
        <w:t>支撑已审核案例案例查看详情</w:t>
      </w:r>
      <w:r w:rsidRPr="004A56ED">
        <w:rPr>
          <w:rFonts w:hint="eastAsia"/>
        </w:rPr>
        <w:t>,</w:t>
      </w:r>
      <w:r w:rsidRPr="004A56ED">
        <w:rPr>
          <w:rFonts w:hint="eastAsia"/>
        </w:rPr>
        <w:t>已审核案例案例详情展示。</w:t>
      </w:r>
    </w:p>
    <w:p w:rsidR="00F405BA" w:rsidRPr="00130960" w:rsidRDefault="00F405BA" w:rsidP="00F405BA">
      <w:pPr>
        <w:pStyle w:val="6"/>
      </w:pPr>
      <w:bookmarkStart w:id="2716" w:name="_Toc130047167"/>
      <w:bookmarkStart w:id="2717" w:name="_Toc130155681"/>
      <w:r>
        <w:rPr>
          <w:rFonts w:hint="eastAsia"/>
        </w:rPr>
        <w:t>案例概览</w:t>
      </w:r>
      <w:bookmarkEnd w:id="2716"/>
      <w:bookmarkEnd w:id="2717"/>
    </w:p>
    <w:p w:rsidR="00F405BA" w:rsidRDefault="00F405BA" w:rsidP="00F405BA">
      <w:pPr>
        <w:pStyle w:val="7"/>
      </w:pPr>
      <w:bookmarkStart w:id="2718" w:name="_Toc130047168"/>
      <w:bookmarkStart w:id="2719" w:name="_Toc130155682"/>
      <w:r>
        <w:rPr>
          <w:rFonts w:hint="eastAsia"/>
        </w:rPr>
        <w:t>案例概览</w:t>
      </w:r>
      <w:r>
        <w:rPr>
          <w:rFonts w:hint="eastAsia"/>
        </w:rPr>
        <w:t>-</w:t>
      </w:r>
      <w:r>
        <w:rPr>
          <w:rFonts w:hint="eastAsia"/>
        </w:rPr>
        <w:t>总经验数</w:t>
      </w:r>
      <w:bookmarkEnd w:id="2718"/>
      <w:bookmarkEnd w:id="2719"/>
    </w:p>
    <w:p w:rsidR="00F405BA" w:rsidRPr="004A56ED" w:rsidRDefault="00F405BA" w:rsidP="00F405BA">
      <w:pPr>
        <w:ind w:firstLine="480"/>
      </w:pPr>
      <w:r w:rsidRPr="004A56ED">
        <w:rPr>
          <w:rFonts w:hint="eastAsia"/>
        </w:rPr>
        <w:t>支撑总经验数查询</w:t>
      </w:r>
      <w:r w:rsidRPr="004A56ED">
        <w:rPr>
          <w:rFonts w:hint="eastAsia"/>
        </w:rPr>
        <w:t>,</w:t>
      </w:r>
      <w:r w:rsidRPr="004A56ED">
        <w:rPr>
          <w:rFonts w:hint="eastAsia"/>
        </w:rPr>
        <w:t>总经验数展示</w:t>
      </w:r>
      <w:r w:rsidRPr="004A56ED">
        <w:rPr>
          <w:rFonts w:hint="eastAsia"/>
        </w:rPr>
        <w:t>,</w:t>
      </w:r>
      <w:r w:rsidRPr="004A56ED">
        <w:rPr>
          <w:rFonts w:hint="eastAsia"/>
        </w:rPr>
        <w:t>总经验数统计。</w:t>
      </w:r>
    </w:p>
    <w:p w:rsidR="00F405BA" w:rsidRDefault="00F405BA" w:rsidP="00F405BA">
      <w:pPr>
        <w:pStyle w:val="7"/>
      </w:pPr>
      <w:bookmarkStart w:id="2720" w:name="_Toc130047169"/>
      <w:bookmarkStart w:id="2721" w:name="_Toc130155683"/>
      <w:r>
        <w:rPr>
          <w:rFonts w:hint="eastAsia"/>
        </w:rPr>
        <w:t>案例概览</w:t>
      </w:r>
      <w:r>
        <w:rPr>
          <w:rFonts w:hint="eastAsia"/>
        </w:rPr>
        <w:t>-</w:t>
      </w:r>
      <w:r>
        <w:rPr>
          <w:rFonts w:hint="eastAsia"/>
        </w:rPr>
        <w:t>总已发布经验数</w:t>
      </w:r>
      <w:bookmarkEnd w:id="2720"/>
      <w:bookmarkEnd w:id="2721"/>
    </w:p>
    <w:p w:rsidR="00F405BA" w:rsidRPr="004A56ED" w:rsidRDefault="00F405BA" w:rsidP="00F405BA">
      <w:pPr>
        <w:ind w:firstLine="480"/>
      </w:pPr>
      <w:r w:rsidRPr="004A56ED">
        <w:rPr>
          <w:rFonts w:hint="eastAsia"/>
        </w:rPr>
        <w:t>支撑总已发布经验数查询</w:t>
      </w:r>
      <w:r w:rsidRPr="004A56ED">
        <w:rPr>
          <w:rFonts w:hint="eastAsia"/>
        </w:rPr>
        <w:t>,</w:t>
      </w:r>
      <w:r w:rsidRPr="004A56ED">
        <w:rPr>
          <w:rFonts w:hint="eastAsia"/>
        </w:rPr>
        <w:t>总已发布经验数展示</w:t>
      </w:r>
      <w:r w:rsidRPr="004A56ED">
        <w:rPr>
          <w:rFonts w:hint="eastAsia"/>
        </w:rPr>
        <w:t>,</w:t>
      </w:r>
      <w:r w:rsidRPr="004A56ED">
        <w:rPr>
          <w:rFonts w:hint="eastAsia"/>
        </w:rPr>
        <w:t>总已发布经验数统计。</w:t>
      </w:r>
    </w:p>
    <w:p w:rsidR="00F405BA" w:rsidRDefault="00F405BA" w:rsidP="00F405BA">
      <w:pPr>
        <w:pStyle w:val="7"/>
      </w:pPr>
      <w:bookmarkStart w:id="2722" w:name="_Toc130047170"/>
      <w:bookmarkStart w:id="2723" w:name="_Toc130155684"/>
      <w:r>
        <w:rPr>
          <w:rFonts w:hint="eastAsia"/>
        </w:rPr>
        <w:t>案例概览</w:t>
      </w:r>
      <w:r>
        <w:rPr>
          <w:rFonts w:hint="eastAsia"/>
        </w:rPr>
        <w:t>-</w:t>
      </w:r>
      <w:r>
        <w:rPr>
          <w:rFonts w:hint="eastAsia"/>
        </w:rPr>
        <w:t>总待审核数</w:t>
      </w:r>
      <w:bookmarkEnd w:id="2722"/>
      <w:bookmarkEnd w:id="2723"/>
    </w:p>
    <w:p w:rsidR="00F405BA" w:rsidRPr="004A56ED" w:rsidRDefault="00F405BA" w:rsidP="00F405BA">
      <w:pPr>
        <w:ind w:firstLine="480"/>
      </w:pPr>
      <w:r w:rsidRPr="004A56ED">
        <w:rPr>
          <w:rFonts w:hint="eastAsia"/>
        </w:rPr>
        <w:t>支撑总待审核数查询</w:t>
      </w:r>
      <w:r w:rsidRPr="004A56ED">
        <w:rPr>
          <w:rFonts w:hint="eastAsia"/>
        </w:rPr>
        <w:t>,</w:t>
      </w:r>
      <w:r w:rsidRPr="004A56ED">
        <w:rPr>
          <w:rFonts w:hint="eastAsia"/>
        </w:rPr>
        <w:t>总待审核数展示</w:t>
      </w:r>
      <w:r w:rsidRPr="004A56ED">
        <w:rPr>
          <w:rFonts w:hint="eastAsia"/>
        </w:rPr>
        <w:t>,</w:t>
      </w:r>
      <w:r w:rsidRPr="004A56ED">
        <w:rPr>
          <w:rFonts w:hint="eastAsia"/>
        </w:rPr>
        <w:t>总待审核数统计。</w:t>
      </w:r>
    </w:p>
    <w:p w:rsidR="00F405BA" w:rsidRDefault="00F405BA" w:rsidP="00F405BA">
      <w:pPr>
        <w:pStyle w:val="7"/>
      </w:pPr>
      <w:bookmarkStart w:id="2724" w:name="_Toc130047171"/>
      <w:bookmarkStart w:id="2725" w:name="_Toc130155685"/>
      <w:r>
        <w:rPr>
          <w:rFonts w:hint="eastAsia"/>
        </w:rPr>
        <w:t>案例概览</w:t>
      </w:r>
      <w:r>
        <w:rPr>
          <w:rFonts w:hint="eastAsia"/>
        </w:rPr>
        <w:t>-</w:t>
      </w:r>
      <w:r>
        <w:rPr>
          <w:rFonts w:hint="eastAsia"/>
        </w:rPr>
        <w:t>总分类数</w:t>
      </w:r>
      <w:bookmarkEnd w:id="2724"/>
      <w:bookmarkEnd w:id="2725"/>
    </w:p>
    <w:p w:rsidR="00F405BA" w:rsidRPr="004A56ED" w:rsidRDefault="00F405BA" w:rsidP="00F405BA">
      <w:pPr>
        <w:ind w:firstLine="480"/>
      </w:pPr>
      <w:r w:rsidRPr="004A56ED">
        <w:rPr>
          <w:rFonts w:hint="eastAsia"/>
        </w:rPr>
        <w:t>支撑总分类数查询</w:t>
      </w:r>
      <w:r w:rsidRPr="004A56ED">
        <w:rPr>
          <w:rFonts w:hint="eastAsia"/>
        </w:rPr>
        <w:t>,</w:t>
      </w:r>
      <w:r w:rsidRPr="004A56ED">
        <w:rPr>
          <w:rFonts w:hint="eastAsia"/>
        </w:rPr>
        <w:t>总分类数展示</w:t>
      </w:r>
      <w:r w:rsidRPr="004A56ED">
        <w:rPr>
          <w:rFonts w:hint="eastAsia"/>
        </w:rPr>
        <w:t>,</w:t>
      </w:r>
      <w:r w:rsidRPr="004A56ED">
        <w:rPr>
          <w:rFonts w:hint="eastAsia"/>
        </w:rPr>
        <w:t>总分类数统计。</w:t>
      </w:r>
    </w:p>
    <w:p w:rsidR="00F405BA" w:rsidRDefault="00F405BA" w:rsidP="00F405BA">
      <w:pPr>
        <w:pStyle w:val="7"/>
      </w:pPr>
      <w:bookmarkStart w:id="2726" w:name="_Toc130047172"/>
      <w:bookmarkStart w:id="2727" w:name="_Toc130155686"/>
      <w:r>
        <w:rPr>
          <w:rFonts w:hint="eastAsia"/>
        </w:rPr>
        <w:t>案例概览</w:t>
      </w:r>
      <w:r>
        <w:rPr>
          <w:rFonts w:hint="eastAsia"/>
        </w:rPr>
        <w:t>-</w:t>
      </w:r>
      <w:r>
        <w:rPr>
          <w:rFonts w:hint="eastAsia"/>
        </w:rPr>
        <w:t>经验库数</w:t>
      </w:r>
      <w:bookmarkEnd w:id="2726"/>
      <w:bookmarkEnd w:id="2727"/>
    </w:p>
    <w:p w:rsidR="00F405BA" w:rsidRPr="004A56ED" w:rsidRDefault="00F405BA" w:rsidP="00F405BA">
      <w:pPr>
        <w:ind w:firstLine="480"/>
      </w:pPr>
      <w:r w:rsidRPr="004A56ED">
        <w:rPr>
          <w:rFonts w:hint="eastAsia"/>
        </w:rPr>
        <w:t>支撑经验库数查询</w:t>
      </w:r>
      <w:r w:rsidRPr="004A56ED">
        <w:rPr>
          <w:rFonts w:hint="eastAsia"/>
        </w:rPr>
        <w:t>,</w:t>
      </w:r>
      <w:r w:rsidRPr="004A56ED">
        <w:rPr>
          <w:rFonts w:hint="eastAsia"/>
        </w:rPr>
        <w:t>经验库数展示</w:t>
      </w:r>
      <w:r w:rsidRPr="004A56ED">
        <w:rPr>
          <w:rFonts w:hint="eastAsia"/>
        </w:rPr>
        <w:t>,</w:t>
      </w:r>
      <w:r w:rsidRPr="004A56ED">
        <w:rPr>
          <w:rFonts w:hint="eastAsia"/>
        </w:rPr>
        <w:t>经验库数统计。</w:t>
      </w:r>
    </w:p>
    <w:p w:rsidR="00F405BA" w:rsidRDefault="00F405BA" w:rsidP="00F405BA">
      <w:pPr>
        <w:pStyle w:val="7"/>
      </w:pPr>
      <w:bookmarkStart w:id="2728" w:name="_Toc130047173"/>
      <w:bookmarkStart w:id="2729" w:name="_Toc130155687"/>
      <w:r>
        <w:rPr>
          <w:rFonts w:hint="eastAsia"/>
        </w:rPr>
        <w:t>案例概览</w:t>
      </w:r>
      <w:r>
        <w:rPr>
          <w:rFonts w:hint="eastAsia"/>
        </w:rPr>
        <w:t>-</w:t>
      </w:r>
      <w:r>
        <w:rPr>
          <w:rFonts w:hint="eastAsia"/>
        </w:rPr>
        <w:t>分类经验数量</w:t>
      </w:r>
      <w:r>
        <w:rPr>
          <w:rFonts w:hint="eastAsia"/>
        </w:rPr>
        <w:t>TOP5</w:t>
      </w:r>
      <w:r>
        <w:rPr>
          <w:rFonts w:hint="eastAsia"/>
        </w:rPr>
        <w:t>数</w:t>
      </w:r>
      <w:bookmarkEnd w:id="2728"/>
      <w:bookmarkEnd w:id="2729"/>
    </w:p>
    <w:p w:rsidR="00F405BA" w:rsidRPr="004A56ED" w:rsidRDefault="00F405BA" w:rsidP="00F405BA">
      <w:pPr>
        <w:ind w:firstLine="480"/>
      </w:pPr>
      <w:r w:rsidRPr="004A56ED">
        <w:rPr>
          <w:rFonts w:hint="eastAsia"/>
        </w:rPr>
        <w:t>支撑分类经验数量</w:t>
      </w:r>
      <w:r w:rsidRPr="004A56ED">
        <w:rPr>
          <w:rFonts w:hint="eastAsia"/>
        </w:rPr>
        <w:t>TOP5</w:t>
      </w:r>
      <w:r w:rsidRPr="004A56ED">
        <w:rPr>
          <w:rFonts w:hint="eastAsia"/>
        </w:rPr>
        <w:t>数查询</w:t>
      </w:r>
      <w:r w:rsidRPr="004A56ED">
        <w:rPr>
          <w:rFonts w:hint="eastAsia"/>
        </w:rPr>
        <w:t>,</w:t>
      </w:r>
      <w:r w:rsidRPr="004A56ED">
        <w:rPr>
          <w:rFonts w:hint="eastAsia"/>
        </w:rPr>
        <w:t>分类经验数量</w:t>
      </w:r>
      <w:r w:rsidRPr="004A56ED">
        <w:rPr>
          <w:rFonts w:hint="eastAsia"/>
        </w:rPr>
        <w:t>TOP5</w:t>
      </w:r>
      <w:r w:rsidRPr="004A56ED">
        <w:rPr>
          <w:rFonts w:hint="eastAsia"/>
        </w:rPr>
        <w:t>数展示</w:t>
      </w:r>
      <w:r w:rsidRPr="004A56ED">
        <w:rPr>
          <w:rFonts w:hint="eastAsia"/>
        </w:rPr>
        <w:t>,</w:t>
      </w:r>
      <w:r w:rsidRPr="004A56ED">
        <w:rPr>
          <w:rFonts w:hint="eastAsia"/>
        </w:rPr>
        <w:t>分类经验数量</w:t>
      </w:r>
      <w:r w:rsidRPr="004A56ED">
        <w:rPr>
          <w:rFonts w:hint="eastAsia"/>
        </w:rPr>
        <w:t>TOP5</w:t>
      </w:r>
      <w:r w:rsidRPr="004A56ED">
        <w:rPr>
          <w:rFonts w:hint="eastAsia"/>
        </w:rPr>
        <w:t>数计算。</w:t>
      </w:r>
    </w:p>
    <w:p w:rsidR="00F405BA" w:rsidRDefault="00F405BA" w:rsidP="00F405BA">
      <w:pPr>
        <w:pStyle w:val="7"/>
      </w:pPr>
      <w:bookmarkStart w:id="2730" w:name="_Toc130047174"/>
      <w:bookmarkStart w:id="2731" w:name="_Toc130155688"/>
      <w:r>
        <w:rPr>
          <w:rFonts w:hint="eastAsia"/>
        </w:rPr>
        <w:t>案例概览</w:t>
      </w:r>
      <w:r>
        <w:rPr>
          <w:rFonts w:hint="eastAsia"/>
        </w:rPr>
        <w:t>-</w:t>
      </w:r>
      <w:r>
        <w:rPr>
          <w:rFonts w:hint="eastAsia"/>
        </w:rPr>
        <w:t>经验状态数量占比数</w:t>
      </w:r>
      <w:bookmarkEnd w:id="2730"/>
      <w:bookmarkEnd w:id="2731"/>
    </w:p>
    <w:p w:rsidR="00F405BA" w:rsidRPr="009D2A72" w:rsidRDefault="00F405BA" w:rsidP="00F405BA">
      <w:pPr>
        <w:ind w:firstLine="480"/>
      </w:pPr>
      <w:r w:rsidRPr="009D2A72">
        <w:rPr>
          <w:rFonts w:hint="eastAsia"/>
        </w:rPr>
        <w:t>支撑经验状态数量占比数查询</w:t>
      </w:r>
      <w:r w:rsidRPr="009D2A72">
        <w:rPr>
          <w:rFonts w:hint="eastAsia"/>
        </w:rPr>
        <w:t>,</w:t>
      </w:r>
      <w:r w:rsidRPr="009D2A72">
        <w:rPr>
          <w:rFonts w:hint="eastAsia"/>
        </w:rPr>
        <w:t>经验状态数量占比数展示</w:t>
      </w:r>
      <w:r w:rsidRPr="009D2A72">
        <w:rPr>
          <w:rFonts w:hint="eastAsia"/>
        </w:rPr>
        <w:t>,</w:t>
      </w:r>
      <w:r w:rsidRPr="009D2A72">
        <w:rPr>
          <w:rFonts w:hint="eastAsia"/>
        </w:rPr>
        <w:t>经验驳回状态占比计算</w:t>
      </w:r>
      <w:r w:rsidRPr="009D2A72">
        <w:rPr>
          <w:rFonts w:hint="eastAsia"/>
        </w:rPr>
        <w:t>,</w:t>
      </w:r>
      <w:r w:rsidRPr="009D2A72">
        <w:rPr>
          <w:rFonts w:hint="eastAsia"/>
        </w:rPr>
        <w:t>经验下线状态占比计算</w:t>
      </w:r>
      <w:r w:rsidRPr="009D2A72">
        <w:rPr>
          <w:rFonts w:hint="eastAsia"/>
        </w:rPr>
        <w:t>,</w:t>
      </w:r>
      <w:r w:rsidRPr="009D2A72">
        <w:rPr>
          <w:rFonts w:hint="eastAsia"/>
        </w:rPr>
        <w:t>经验待审核状态占比计算</w:t>
      </w:r>
      <w:r w:rsidRPr="009D2A72">
        <w:rPr>
          <w:rFonts w:hint="eastAsia"/>
        </w:rPr>
        <w:t>,</w:t>
      </w:r>
      <w:r w:rsidRPr="009D2A72">
        <w:rPr>
          <w:rFonts w:hint="eastAsia"/>
        </w:rPr>
        <w:t>经验已发布状态占比计算</w:t>
      </w:r>
      <w:r w:rsidRPr="009D2A72">
        <w:rPr>
          <w:rFonts w:hint="eastAsia"/>
        </w:rPr>
        <w:t>,</w:t>
      </w:r>
      <w:r w:rsidRPr="009D2A72">
        <w:rPr>
          <w:rFonts w:hint="eastAsia"/>
        </w:rPr>
        <w:t>经验总数统计。</w:t>
      </w:r>
    </w:p>
    <w:p w:rsidR="00F405BA" w:rsidRDefault="00F405BA" w:rsidP="00F405BA">
      <w:pPr>
        <w:pStyle w:val="7"/>
      </w:pPr>
      <w:bookmarkStart w:id="2732" w:name="_Toc130047175"/>
      <w:bookmarkStart w:id="2733" w:name="_Toc130155689"/>
      <w:r>
        <w:rPr>
          <w:rFonts w:hint="eastAsia"/>
        </w:rPr>
        <w:lastRenderedPageBreak/>
        <w:t>案例概览</w:t>
      </w:r>
      <w:r>
        <w:rPr>
          <w:rFonts w:hint="eastAsia"/>
        </w:rPr>
        <w:t>-</w:t>
      </w:r>
      <w:r>
        <w:rPr>
          <w:rFonts w:hint="eastAsia"/>
        </w:rPr>
        <w:t>经验检索</w:t>
      </w:r>
      <w:r>
        <w:rPr>
          <w:rFonts w:hint="eastAsia"/>
        </w:rPr>
        <w:t>TOP5</w:t>
      </w:r>
      <w:r>
        <w:rPr>
          <w:rFonts w:hint="eastAsia"/>
        </w:rPr>
        <w:t>数</w:t>
      </w:r>
      <w:bookmarkEnd w:id="2732"/>
      <w:bookmarkEnd w:id="2733"/>
    </w:p>
    <w:p w:rsidR="00F405BA" w:rsidRPr="009D2A72" w:rsidRDefault="00F405BA" w:rsidP="00F405BA">
      <w:pPr>
        <w:ind w:firstLine="480"/>
      </w:pPr>
      <w:r w:rsidRPr="009D2A72">
        <w:rPr>
          <w:rFonts w:hint="eastAsia"/>
        </w:rPr>
        <w:t>支撑经验检索</w:t>
      </w:r>
      <w:r w:rsidRPr="009D2A72">
        <w:rPr>
          <w:rFonts w:hint="eastAsia"/>
        </w:rPr>
        <w:t>TOP5</w:t>
      </w:r>
      <w:r w:rsidRPr="009D2A72">
        <w:rPr>
          <w:rFonts w:hint="eastAsia"/>
        </w:rPr>
        <w:t>数查询</w:t>
      </w:r>
      <w:r w:rsidRPr="009D2A72">
        <w:rPr>
          <w:rFonts w:hint="eastAsia"/>
        </w:rPr>
        <w:t>,</w:t>
      </w:r>
      <w:r w:rsidRPr="009D2A72">
        <w:rPr>
          <w:rFonts w:hint="eastAsia"/>
        </w:rPr>
        <w:t>经验检索</w:t>
      </w:r>
      <w:r w:rsidRPr="009D2A72">
        <w:rPr>
          <w:rFonts w:hint="eastAsia"/>
        </w:rPr>
        <w:t>TOP5</w:t>
      </w:r>
      <w:r w:rsidRPr="009D2A72">
        <w:rPr>
          <w:rFonts w:hint="eastAsia"/>
        </w:rPr>
        <w:t>数展示</w:t>
      </w:r>
      <w:r w:rsidRPr="009D2A72">
        <w:rPr>
          <w:rFonts w:hint="eastAsia"/>
        </w:rPr>
        <w:t>,</w:t>
      </w:r>
      <w:r w:rsidRPr="009D2A72">
        <w:rPr>
          <w:rFonts w:hint="eastAsia"/>
        </w:rPr>
        <w:t>经验检索</w:t>
      </w:r>
      <w:r w:rsidRPr="009D2A72">
        <w:rPr>
          <w:rFonts w:hint="eastAsia"/>
        </w:rPr>
        <w:t>TOP5</w:t>
      </w:r>
      <w:r w:rsidRPr="009D2A72">
        <w:rPr>
          <w:rFonts w:hint="eastAsia"/>
        </w:rPr>
        <w:t>数计算。</w:t>
      </w:r>
    </w:p>
    <w:p w:rsidR="00F405BA" w:rsidRDefault="00F405BA" w:rsidP="00F405BA">
      <w:pPr>
        <w:pStyle w:val="7"/>
      </w:pPr>
      <w:bookmarkStart w:id="2734" w:name="_Toc130047176"/>
      <w:bookmarkStart w:id="2735" w:name="_Toc130155690"/>
      <w:r>
        <w:rPr>
          <w:rFonts w:hint="eastAsia"/>
        </w:rPr>
        <w:t>案例概览</w:t>
      </w:r>
      <w:r>
        <w:rPr>
          <w:rFonts w:hint="eastAsia"/>
        </w:rPr>
        <w:t>-</w:t>
      </w:r>
      <w:r>
        <w:rPr>
          <w:rFonts w:hint="eastAsia"/>
        </w:rPr>
        <w:t>案例搜索</w:t>
      </w:r>
      <w:bookmarkEnd w:id="2734"/>
      <w:bookmarkEnd w:id="2735"/>
    </w:p>
    <w:p w:rsidR="00F405BA" w:rsidRPr="009D2A72" w:rsidRDefault="00F405BA" w:rsidP="00F405BA">
      <w:pPr>
        <w:ind w:firstLine="480"/>
      </w:pPr>
      <w:r w:rsidRPr="009D2A72">
        <w:rPr>
          <w:rFonts w:hint="eastAsia"/>
        </w:rPr>
        <w:t>支撑案例搜索</w:t>
      </w:r>
      <w:r w:rsidRPr="009D2A72">
        <w:rPr>
          <w:rFonts w:hint="eastAsia"/>
        </w:rPr>
        <w:t>,</w:t>
      </w:r>
      <w:r w:rsidRPr="009D2A72">
        <w:rPr>
          <w:rFonts w:hint="eastAsia"/>
        </w:rPr>
        <w:t>案例搜索展示</w:t>
      </w:r>
      <w:r w:rsidRPr="009D2A72">
        <w:rPr>
          <w:rFonts w:hint="eastAsia"/>
        </w:rPr>
        <w:t>,</w:t>
      </w:r>
      <w:r w:rsidRPr="009D2A72">
        <w:rPr>
          <w:rFonts w:hint="eastAsia"/>
        </w:rPr>
        <w:t>案例搜索输入关键字联想查询案例</w:t>
      </w:r>
      <w:r w:rsidRPr="009D2A72">
        <w:rPr>
          <w:rFonts w:hint="eastAsia"/>
        </w:rPr>
        <w:t>,</w:t>
      </w:r>
      <w:r w:rsidRPr="009D2A72">
        <w:rPr>
          <w:rFonts w:hint="eastAsia"/>
        </w:rPr>
        <w:t>案例搜索常用关键字查询。</w:t>
      </w:r>
    </w:p>
    <w:p w:rsidR="00F405BA" w:rsidRDefault="00F405BA" w:rsidP="00F405BA">
      <w:pPr>
        <w:pStyle w:val="7"/>
      </w:pPr>
      <w:bookmarkStart w:id="2736" w:name="_Toc130047177"/>
      <w:bookmarkStart w:id="2737" w:name="_Toc130155691"/>
      <w:r>
        <w:rPr>
          <w:rFonts w:hint="eastAsia"/>
        </w:rPr>
        <w:t>案例概览</w:t>
      </w:r>
      <w:r>
        <w:rPr>
          <w:rFonts w:hint="eastAsia"/>
        </w:rPr>
        <w:t>-</w:t>
      </w:r>
      <w:r>
        <w:rPr>
          <w:rFonts w:hint="eastAsia"/>
        </w:rPr>
        <w:t>案例热门搜索</w:t>
      </w:r>
      <w:bookmarkEnd w:id="2736"/>
      <w:bookmarkEnd w:id="2737"/>
    </w:p>
    <w:p w:rsidR="00F405BA" w:rsidRPr="009D2A72" w:rsidRDefault="00F405BA" w:rsidP="00F405BA">
      <w:pPr>
        <w:ind w:firstLine="480"/>
      </w:pPr>
      <w:r w:rsidRPr="009D2A72">
        <w:rPr>
          <w:rFonts w:hint="eastAsia"/>
        </w:rPr>
        <w:t>支撑案例热门搜索</w:t>
      </w:r>
      <w:r w:rsidRPr="009D2A72">
        <w:rPr>
          <w:rFonts w:hint="eastAsia"/>
        </w:rPr>
        <w:t>,</w:t>
      </w:r>
      <w:r w:rsidRPr="009D2A72">
        <w:rPr>
          <w:rFonts w:hint="eastAsia"/>
        </w:rPr>
        <w:t>案例热门搜索展示</w:t>
      </w:r>
      <w:r w:rsidRPr="009D2A72">
        <w:rPr>
          <w:rFonts w:hint="eastAsia"/>
        </w:rPr>
        <w:t>,</w:t>
      </w:r>
      <w:r w:rsidRPr="009D2A72">
        <w:rPr>
          <w:rFonts w:hint="eastAsia"/>
        </w:rPr>
        <w:t>调用搜索引擎查询热门搜索案例。</w:t>
      </w:r>
    </w:p>
    <w:p w:rsidR="00F405BA" w:rsidRDefault="00F405BA" w:rsidP="00F405BA">
      <w:pPr>
        <w:pStyle w:val="7"/>
      </w:pPr>
      <w:bookmarkStart w:id="2738" w:name="_Toc130047178"/>
      <w:bookmarkStart w:id="2739" w:name="_Toc130155692"/>
      <w:r>
        <w:rPr>
          <w:rFonts w:hint="eastAsia"/>
        </w:rPr>
        <w:t>案例概览</w:t>
      </w:r>
      <w:r>
        <w:rPr>
          <w:rFonts w:hint="eastAsia"/>
        </w:rPr>
        <w:t>-</w:t>
      </w:r>
      <w:r>
        <w:rPr>
          <w:rFonts w:hint="eastAsia"/>
        </w:rPr>
        <w:t>案例热门刷新</w:t>
      </w:r>
      <w:bookmarkEnd w:id="2738"/>
      <w:bookmarkEnd w:id="2739"/>
    </w:p>
    <w:p w:rsidR="00F405BA" w:rsidRPr="009D2A72" w:rsidRDefault="00F405BA" w:rsidP="00F405BA">
      <w:pPr>
        <w:ind w:firstLine="480"/>
      </w:pPr>
      <w:r w:rsidRPr="009D2A72">
        <w:rPr>
          <w:rFonts w:hint="eastAsia"/>
        </w:rPr>
        <w:t>支撑案例热门刷新</w:t>
      </w:r>
      <w:r w:rsidRPr="009D2A72">
        <w:rPr>
          <w:rFonts w:hint="eastAsia"/>
        </w:rPr>
        <w:t>,</w:t>
      </w:r>
      <w:r w:rsidRPr="009D2A72">
        <w:rPr>
          <w:rFonts w:hint="eastAsia"/>
        </w:rPr>
        <w:t>案例热门刷新展示</w:t>
      </w:r>
      <w:r w:rsidRPr="009D2A72">
        <w:rPr>
          <w:rFonts w:hint="eastAsia"/>
        </w:rPr>
        <w:t>,</w:t>
      </w:r>
      <w:r w:rsidRPr="009D2A72">
        <w:rPr>
          <w:rFonts w:hint="eastAsia"/>
        </w:rPr>
        <w:t>调用搜索引擎查询热门搜索案例。</w:t>
      </w:r>
    </w:p>
    <w:p w:rsidR="00F405BA" w:rsidRDefault="00F405BA" w:rsidP="00F405BA">
      <w:pPr>
        <w:pStyle w:val="6"/>
      </w:pPr>
      <w:bookmarkStart w:id="2740" w:name="_Toc130047179"/>
      <w:bookmarkStart w:id="2741" w:name="_Toc130155693"/>
      <w:r>
        <w:rPr>
          <w:rFonts w:hint="eastAsia"/>
        </w:rPr>
        <w:t>搜索参数配置</w:t>
      </w:r>
      <w:bookmarkEnd w:id="2740"/>
      <w:bookmarkEnd w:id="2741"/>
    </w:p>
    <w:p w:rsidR="00F405BA" w:rsidRDefault="00F405BA" w:rsidP="00F405BA">
      <w:pPr>
        <w:pStyle w:val="7"/>
      </w:pPr>
      <w:bookmarkStart w:id="2742" w:name="_Toc130047180"/>
      <w:bookmarkStart w:id="2743" w:name="_Toc130155694"/>
      <w:r w:rsidRPr="00D851DA">
        <w:rPr>
          <w:rFonts w:hint="eastAsia"/>
        </w:rPr>
        <w:t>搜索参数配置</w:t>
      </w:r>
      <w:bookmarkEnd w:id="2742"/>
      <w:bookmarkEnd w:id="2743"/>
    </w:p>
    <w:p w:rsidR="00F405BA" w:rsidRPr="009D2A72" w:rsidRDefault="00F405BA" w:rsidP="00F405BA">
      <w:pPr>
        <w:ind w:firstLine="480"/>
      </w:pPr>
      <w:r w:rsidRPr="009D2A72">
        <w:rPr>
          <w:rFonts w:hint="eastAsia"/>
        </w:rPr>
        <w:t>支撑搜索配置参数查询</w:t>
      </w:r>
      <w:r w:rsidRPr="009D2A72">
        <w:rPr>
          <w:rFonts w:hint="eastAsia"/>
        </w:rPr>
        <w:t>,</w:t>
      </w:r>
      <w:r w:rsidRPr="009D2A72">
        <w:rPr>
          <w:rFonts w:hint="eastAsia"/>
        </w:rPr>
        <w:t>搜索参数配置结果显示</w:t>
      </w:r>
      <w:r w:rsidRPr="009D2A72">
        <w:rPr>
          <w:rFonts w:hint="eastAsia"/>
        </w:rPr>
        <w:t>,</w:t>
      </w:r>
      <w:r w:rsidRPr="009D2A72">
        <w:rPr>
          <w:rFonts w:hint="eastAsia"/>
        </w:rPr>
        <w:t>配置参数数据写入</w:t>
      </w:r>
      <w:r w:rsidRPr="009D2A72">
        <w:rPr>
          <w:rFonts w:hint="eastAsia"/>
        </w:rPr>
        <w:t>redis,</w:t>
      </w:r>
      <w:r w:rsidRPr="009D2A72">
        <w:rPr>
          <w:rFonts w:hint="eastAsia"/>
        </w:rPr>
        <w:t>配置参数数据存储。</w:t>
      </w:r>
    </w:p>
    <w:p w:rsidR="00F405BA" w:rsidRDefault="00F405BA" w:rsidP="00F405BA">
      <w:pPr>
        <w:pStyle w:val="6"/>
      </w:pPr>
      <w:bookmarkStart w:id="2744" w:name="_Toc130047181"/>
      <w:bookmarkStart w:id="2745" w:name="_Toc130155695"/>
      <w:r>
        <w:rPr>
          <w:rFonts w:hint="eastAsia"/>
        </w:rPr>
        <w:t>搜索分类配置</w:t>
      </w:r>
      <w:bookmarkEnd w:id="2744"/>
      <w:bookmarkEnd w:id="2745"/>
    </w:p>
    <w:p w:rsidR="00F405BA" w:rsidRDefault="00F405BA" w:rsidP="00F405BA">
      <w:pPr>
        <w:pStyle w:val="7"/>
      </w:pPr>
      <w:bookmarkStart w:id="2746" w:name="_Toc130047182"/>
      <w:bookmarkStart w:id="2747" w:name="_Toc130155696"/>
      <w:r>
        <w:rPr>
          <w:rFonts w:hint="eastAsia"/>
        </w:rPr>
        <w:t>搜索分类配置</w:t>
      </w:r>
      <w:r>
        <w:rPr>
          <w:rFonts w:hint="eastAsia"/>
        </w:rPr>
        <w:t>-</w:t>
      </w:r>
      <w:r>
        <w:rPr>
          <w:rFonts w:hint="eastAsia"/>
        </w:rPr>
        <w:t>查询</w:t>
      </w:r>
      <w:bookmarkEnd w:id="2746"/>
      <w:bookmarkEnd w:id="2747"/>
    </w:p>
    <w:p w:rsidR="00F405BA" w:rsidRPr="00D1410E" w:rsidRDefault="00F405BA" w:rsidP="00F405BA">
      <w:pPr>
        <w:ind w:firstLine="480"/>
      </w:pPr>
      <w:r w:rsidRPr="00D1410E">
        <w:rPr>
          <w:rFonts w:hint="eastAsia"/>
        </w:rPr>
        <w:t>支撑搜索分类查询</w:t>
      </w:r>
      <w:r w:rsidRPr="00D1410E">
        <w:rPr>
          <w:rFonts w:hint="eastAsia"/>
        </w:rPr>
        <w:t>,</w:t>
      </w:r>
      <w:r w:rsidRPr="00D1410E">
        <w:rPr>
          <w:rFonts w:hint="eastAsia"/>
        </w:rPr>
        <w:t>搜索分类展示。</w:t>
      </w:r>
    </w:p>
    <w:p w:rsidR="00F405BA" w:rsidRDefault="00F405BA" w:rsidP="00F405BA">
      <w:pPr>
        <w:pStyle w:val="7"/>
      </w:pPr>
      <w:bookmarkStart w:id="2748" w:name="_Toc130047183"/>
      <w:bookmarkStart w:id="2749" w:name="_Toc130155697"/>
      <w:r>
        <w:rPr>
          <w:rFonts w:hint="eastAsia"/>
        </w:rPr>
        <w:t>搜索分类配置</w:t>
      </w:r>
      <w:r>
        <w:rPr>
          <w:rFonts w:hint="eastAsia"/>
        </w:rPr>
        <w:t>-</w:t>
      </w:r>
      <w:r>
        <w:rPr>
          <w:rFonts w:hint="eastAsia"/>
        </w:rPr>
        <w:t>新增</w:t>
      </w:r>
      <w:bookmarkEnd w:id="2748"/>
      <w:bookmarkEnd w:id="2749"/>
    </w:p>
    <w:p w:rsidR="00F405BA" w:rsidRPr="00D1410E" w:rsidRDefault="00F405BA" w:rsidP="00F405BA">
      <w:pPr>
        <w:ind w:firstLine="480"/>
      </w:pPr>
      <w:r w:rsidRPr="00D1410E">
        <w:rPr>
          <w:rFonts w:hint="eastAsia"/>
        </w:rPr>
        <w:t>支撑搜索分类新增</w:t>
      </w:r>
      <w:r w:rsidRPr="00D1410E">
        <w:rPr>
          <w:rFonts w:hint="eastAsia"/>
        </w:rPr>
        <w:t>,</w:t>
      </w:r>
      <w:r w:rsidRPr="00D1410E">
        <w:rPr>
          <w:rFonts w:hint="eastAsia"/>
        </w:rPr>
        <w:t>搜索分类新增查询</w:t>
      </w:r>
      <w:r w:rsidRPr="00D1410E">
        <w:rPr>
          <w:rFonts w:hint="eastAsia"/>
        </w:rPr>
        <w:t>,</w:t>
      </w:r>
      <w:r w:rsidRPr="00D1410E">
        <w:rPr>
          <w:rFonts w:hint="eastAsia"/>
        </w:rPr>
        <w:t>搜索分类新增数据存储。</w:t>
      </w:r>
    </w:p>
    <w:p w:rsidR="00F405BA" w:rsidRDefault="00F405BA" w:rsidP="00F405BA">
      <w:pPr>
        <w:pStyle w:val="7"/>
      </w:pPr>
      <w:bookmarkStart w:id="2750" w:name="_Toc130047184"/>
      <w:bookmarkStart w:id="2751" w:name="_Toc130155698"/>
      <w:r>
        <w:rPr>
          <w:rFonts w:hint="eastAsia"/>
        </w:rPr>
        <w:t>搜索分类配置</w:t>
      </w:r>
      <w:r>
        <w:rPr>
          <w:rFonts w:hint="eastAsia"/>
        </w:rPr>
        <w:t>-</w:t>
      </w:r>
      <w:r>
        <w:rPr>
          <w:rFonts w:hint="eastAsia"/>
        </w:rPr>
        <w:t>编辑</w:t>
      </w:r>
      <w:bookmarkEnd w:id="2750"/>
      <w:bookmarkEnd w:id="2751"/>
    </w:p>
    <w:p w:rsidR="00F405BA" w:rsidRPr="00D1410E" w:rsidRDefault="00F405BA" w:rsidP="00F405BA">
      <w:pPr>
        <w:ind w:firstLine="480"/>
      </w:pPr>
      <w:r w:rsidRPr="00D1410E">
        <w:rPr>
          <w:rFonts w:hint="eastAsia"/>
        </w:rPr>
        <w:t>支撑搜索分类编辑</w:t>
      </w:r>
      <w:r w:rsidRPr="00D1410E">
        <w:rPr>
          <w:rFonts w:hint="eastAsia"/>
        </w:rPr>
        <w:t>,</w:t>
      </w:r>
      <w:r w:rsidRPr="00D1410E">
        <w:rPr>
          <w:rFonts w:hint="eastAsia"/>
        </w:rPr>
        <w:t>搜索分类编辑查询</w:t>
      </w:r>
      <w:r w:rsidRPr="00D1410E">
        <w:rPr>
          <w:rFonts w:hint="eastAsia"/>
        </w:rPr>
        <w:t>,</w:t>
      </w:r>
      <w:r w:rsidRPr="00D1410E">
        <w:rPr>
          <w:rFonts w:hint="eastAsia"/>
        </w:rPr>
        <w:t>搜索分类编辑数据存储。</w:t>
      </w:r>
    </w:p>
    <w:p w:rsidR="00F405BA" w:rsidRDefault="00F405BA" w:rsidP="00F405BA">
      <w:pPr>
        <w:pStyle w:val="7"/>
      </w:pPr>
      <w:bookmarkStart w:id="2752" w:name="_Toc130047185"/>
      <w:bookmarkStart w:id="2753" w:name="_Toc130155699"/>
      <w:r>
        <w:rPr>
          <w:rFonts w:hint="eastAsia"/>
        </w:rPr>
        <w:lastRenderedPageBreak/>
        <w:t>搜索分类配置</w:t>
      </w:r>
      <w:r>
        <w:rPr>
          <w:rFonts w:hint="eastAsia"/>
        </w:rPr>
        <w:t>-</w:t>
      </w:r>
      <w:r>
        <w:rPr>
          <w:rFonts w:hint="eastAsia"/>
        </w:rPr>
        <w:t>删除</w:t>
      </w:r>
      <w:bookmarkEnd w:id="2752"/>
      <w:bookmarkEnd w:id="2753"/>
    </w:p>
    <w:p w:rsidR="00F405BA" w:rsidRPr="00D1410E" w:rsidRDefault="00F405BA" w:rsidP="00F405BA">
      <w:pPr>
        <w:ind w:firstLine="480"/>
      </w:pPr>
      <w:r w:rsidRPr="00D1410E">
        <w:rPr>
          <w:rFonts w:hint="eastAsia"/>
        </w:rPr>
        <w:t>支撑搜索分类删除</w:t>
      </w:r>
      <w:r w:rsidRPr="00D1410E">
        <w:rPr>
          <w:rFonts w:hint="eastAsia"/>
        </w:rPr>
        <w:t>,</w:t>
      </w:r>
      <w:r w:rsidRPr="00D1410E">
        <w:rPr>
          <w:rFonts w:hint="eastAsia"/>
        </w:rPr>
        <w:t>搜索分类删除结果查询</w:t>
      </w:r>
      <w:r w:rsidRPr="00D1410E">
        <w:rPr>
          <w:rFonts w:hint="eastAsia"/>
        </w:rPr>
        <w:t>,</w:t>
      </w:r>
      <w:r w:rsidRPr="00D1410E">
        <w:rPr>
          <w:rFonts w:hint="eastAsia"/>
        </w:rPr>
        <w:t>搜索分类删除数据存储。</w:t>
      </w:r>
    </w:p>
    <w:p w:rsidR="00F405BA" w:rsidRDefault="00F405BA" w:rsidP="00F405BA">
      <w:pPr>
        <w:pStyle w:val="6"/>
      </w:pPr>
      <w:bookmarkStart w:id="2754" w:name="_Toc130047186"/>
      <w:bookmarkStart w:id="2755" w:name="_Toc130155700"/>
      <w:r>
        <w:rPr>
          <w:rFonts w:hint="eastAsia"/>
        </w:rPr>
        <w:t>APP</w:t>
      </w:r>
      <w:r>
        <w:rPr>
          <w:rFonts w:hint="eastAsia"/>
        </w:rPr>
        <w:t>案例检索</w:t>
      </w:r>
      <w:bookmarkEnd w:id="2754"/>
      <w:bookmarkEnd w:id="2755"/>
    </w:p>
    <w:p w:rsidR="00F405BA" w:rsidRDefault="00F405BA" w:rsidP="00F405BA">
      <w:pPr>
        <w:pStyle w:val="7"/>
      </w:pPr>
      <w:bookmarkStart w:id="2756" w:name="_Toc130047187"/>
      <w:bookmarkStart w:id="2757" w:name="_Toc130155701"/>
      <w:r w:rsidRPr="00301001">
        <w:rPr>
          <w:rFonts w:hint="eastAsia"/>
        </w:rPr>
        <w:t>APP</w:t>
      </w:r>
      <w:r w:rsidRPr="00301001">
        <w:rPr>
          <w:rFonts w:hint="eastAsia"/>
        </w:rPr>
        <w:t>案例查询</w:t>
      </w:r>
      <w:bookmarkEnd w:id="2756"/>
      <w:bookmarkEnd w:id="2757"/>
    </w:p>
    <w:p w:rsidR="00F405BA" w:rsidRDefault="00F405BA" w:rsidP="00F405BA">
      <w:pPr>
        <w:ind w:firstLine="480"/>
      </w:pPr>
      <w:r>
        <w:rPr>
          <w:rFonts w:hint="eastAsia"/>
        </w:rPr>
        <w:t>支撑</w:t>
      </w:r>
      <w:r>
        <w:rPr>
          <w:rFonts w:hint="eastAsia"/>
        </w:rPr>
        <w:t>A</w:t>
      </w:r>
      <w:r>
        <w:t>PP</w:t>
      </w:r>
      <w:r>
        <w:rPr>
          <w:rFonts w:hint="eastAsia"/>
        </w:rPr>
        <w:t>一线直通车查询案例库案例，返回案例可查看案例详情。</w:t>
      </w:r>
    </w:p>
    <w:p w:rsidR="00F405BA" w:rsidRDefault="00F405BA" w:rsidP="00F405BA">
      <w:pPr>
        <w:ind w:firstLine="480"/>
      </w:pPr>
    </w:p>
    <w:p w:rsidR="00B17B85" w:rsidRPr="00F405BA" w:rsidRDefault="00B17B85" w:rsidP="00513B86">
      <w:pPr>
        <w:jc w:val="both"/>
        <w:rPr>
          <w:rFonts w:ascii="宋体" w:hAnsi="宋体"/>
        </w:rPr>
      </w:pPr>
    </w:p>
    <w:p w:rsidR="00513B86" w:rsidRDefault="00513B86" w:rsidP="00513B86">
      <w:pPr>
        <w:jc w:val="both"/>
        <w:rPr>
          <w:rFonts w:ascii="宋体" w:hAnsi="宋体"/>
          <w:lang w:val="x-none"/>
        </w:rPr>
      </w:pPr>
    </w:p>
    <w:p w:rsidR="00513B86" w:rsidRPr="00513B86" w:rsidRDefault="00513B86" w:rsidP="00513B86">
      <w:pPr>
        <w:jc w:val="both"/>
        <w:rPr>
          <w:rFonts w:ascii="宋体" w:hAnsi="宋体"/>
          <w:lang w:val="x-none"/>
        </w:rPr>
      </w:pPr>
    </w:p>
    <w:p w:rsidR="00770F20" w:rsidRPr="00050325" w:rsidRDefault="00770F20" w:rsidP="00770F20">
      <w:pPr>
        <w:pStyle w:val="24"/>
      </w:pPr>
      <w:bookmarkStart w:id="2758" w:name="_Toc129957986"/>
      <w:bookmarkStart w:id="2759" w:name="_Toc130155702"/>
      <w:r w:rsidRPr="005A4E93">
        <w:t>家宽满意度修复能力支撑</w:t>
      </w:r>
      <w:bookmarkEnd w:id="2758"/>
      <w:bookmarkEnd w:id="2759"/>
    </w:p>
    <w:p w:rsidR="00770F20" w:rsidRPr="005A4E93" w:rsidRDefault="00770F20" w:rsidP="00770F20">
      <w:pPr>
        <w:pStyle w:val="30"/>
      </w:pPr>
      <w:bookmarkStart w:id="2760" w:name="_Toc129957987"/>
      <w:bookmarkStart w:id="2761" w:name="_Toc130155703"/>
      <w:r w:rsidRPr="005A4E93">
        <w:t>低满意度用户数据分析能力</w:t>
      </w:r>
      <w:bookmarkEnd w:id="2760"/>
      <w:r w:rsidR="00D01EC1">
        <w:rPr>
          <w:rFonts w:hint="eastAsia"/>
        </w:rPr>
        <w:t>支撑</w:t>
      </w:r>
      <w:bookmarkEnd w:id="2761"/>
    </w:p>
    <w:p w:rsidR="00770F20" w:rsidRPr="0049183A" w:rsidRDefault="00770F20" w:rsidP="00770F20">
      <w:pPr>
        <w:pStyle w:val="40"/>
      </w:pPr>
      <w:bookmarkStart w:id="2762" w:name="_Toc129957988"/>
      <w:bookmarkStart w:id="2763" w:name="_Toc130155704"/>
      <w:r w:rsidRPr="0049183A">
        <w:rPr>
          <w:rFonts w:hint="eastAsia"/>
        </w:rPr>
        <w:t>低满意度用户数据</w:t>
      </w:r>
      <w:r>
        <w:rPr>
          <w:rFonts w:hint="eastAsia"/>
        </w:rPr>
        <w:t>库</w:t>
      </w:r>
      <w:bookmarkEnd w:id="2762"/>
      <w:bookmarkEnd w:id="2763"/>
    </w:p>
    <w:p w:rsidR="00770F20" w:rsidRPr="005A4E93" w:rsidRDefault="00770F20" w:rsidP="00770F20">
      <w:pPr>
        <w:pStyle w:val="5"/>
        <w:rPr>
          <w:b/>
          <w:bCs/>
        </w:rPr>
      </w:pPr>
      <w:bookmarkStart w:id="2764" w:name="_Toc130155705"/>
      <w:r w:rsidRPr="005A4E93">
        <w:rPr>
          <w:rFonts w:hint="eastAsia"/>
        </w:rPr>
        <w:t>场景式满意度数据表</w:t>
      </w:r>
      <w:bookmarkEnd w:id="2764"/>
    </w:p>
    <w:p w:rsidR="00770F20" w:rsidRPr="005A4E93" w:rsidRDefault="00770F20" w:rsidP="00770F20">
      <w:pPr>
        <w:ind w:firstLine="480"/>
      </w:pPr>
      <w:r w:rsidRPr="005A4E93">
        <w:rPr>
          <w:rFonts w:hint="eastAsia"/>
        </w:rPr>
        <w:t>用于记录场景式满意度数据信息，包括统计日期、工单流水号、宽带归属地市、宽带归属区县、工单</w:t>
      </w:r>
      <w:r w:rsidRPr="005A4E93">
        <w:rPr>
          <w:rFonts w:hint="eastAsia"/>
        </w:rPr>
        <w:t>I</w:t>
      </w:r>
      <w:r w:rsidRPr="005A4E93">
        <w:t>D</w:t>
      </w:r>
      <w:r w:rsidRPr="005A4E93">
        <w:rPr>
          <w:rFonts w:hint="eastAsia"/>
        </w:rPr>
        <w:t>、受理渠道等字段。</w:t>
      </w:r>
    </w:p>
    <w:p w:rsidR="00770F20" w:rsidRPr="005A4E93" w:rsidRDefault="00770F20" w:rsidP="00770F20">
      <w:pPr>
        <w:pStyle w:val="5"/>
        <w:rPr>
          <w:b/>
          <w:bCs/>
        </w:rPr>
      </w:pPr>
      <w:bookmarkStart w:id="2765" w:name="_Toc130155706"/>
      <w:r w:rsidRPr="005A4E93">
        <w:rPr>
          <w:rFonts w:hint="eastAsia"/>
        </w:rPr>
        <w:t>低满升级投诉数据表</w:t>
      </w:r>
      <w:bookmarkEnd w:id="2765"/>
    </w:p>
    <w:p w:rsidR="00770F20" w:rsidRPr="005A4E93" w:rsidRDefault="00770F20" w:rsidP="00770F20">
      <w:pPr>
        <w:ind w:firstLine="480"/>
      </w:pPr>
      <w:r w:rsidRPr="005A4E93">
        <w:rPr>
          <w:rFonts w:hint="eastAsia"/>
        </w:rPr>
        <w:t>用于记录低满升级投诉数据信息，包括地市、区县、工单流水号、联系电话、申诉涉及号码、用户姓名、通讯地址、申诉日期等字段。</w:t>
      </w:r>
    </w:p>
    <w:p w:rsidR="00770F20" w:rsidRPr="005A4E93" w:rsidRDefault="00770F20" w:rsidP="00770F20">
      <w:pPr>
        <w:pStyle w:val="5"/>
        <w:rPr>
          <w:b/>
          <w:bCs/>
        </w:rPr>
      </w:pPr>
      <w:bookmarkStart w:id="2766" w:name="_Toc130155707"/>
      <w:r w:rsidRPr="005A4E93">
        <w:rPr>
          <w:rFonts w:hint="eastAsia"/>
        </w:rPr>
        <w:lastRenderedPageBreak/>
        <w:t>重复投诉数据表</w:t>
      </w:r>
      <w:bookmarkEnd w:id="2766"/>
    </w:p>
    <w:p w:rsidR="00770F20" w:rsidRPr="005A4E93" w:rsidRDefault="00770F20" w:rsidP="00770F20">
      <w:pPr>
        <w:ind w:firstLine="480"/>
      </w:pPr>
      <w:r w:rsidRPr="005A4E93">
        <w:rPr>
          <w:rFonts w:hint="eastAsia"/>
        </w:rPr>
        <w:t>用于记录重复投诉数据信息，包括州市、当日投诉量、当日</w:t>
      </w:r>
      <w:r w:rsidRPr="005A4E93">
        <w:rPr>
          <w:rFonts w:hint="eastAsia"/>
        </w:rPr>
        <w:t>9</w:t>
      </w:r>
      <w:r w:rsidRPr="005A4E93">
        <w:t>0</w:t>
      </w:r>
      <w:r w:rsidRPr="005A4E93">
        <w:rPr>
          <w:rFonts w:hint="eastAsia"/>
        </w:rPr>
        <w:t>天重复投诉率、当日频繁故障量等字段。</w:t>
      </w:r>
    </w:p>
    <w:p w:rsidR="00770F20" w:rsidRPr="005A4E93" w:rsidRDefault="00770F20" w:rsidP="00770F20">
      <w:pPr>
        <w:pStyle w:val="5"/>
        <w:rPr>
          <w:b/>
          <w:bCs/>
        </w:rPr>
      </w:pPr>
      <w:bookmarkStart w:id="2767" w:name="_Toc130155708"/>
      <w:r w:rsidRPr="005A4E93">
        <w:rPr>
          <w:rFonts w:hint="eastAsia"/>
        </w:rPr>
        <w:t>低满意度功能模块单点登录数据记录表</w:t>
      </w:r>
      <w:bookmarkEnd w:id="2767"/>
    </w:p>
    <w:p w:rsidR="00770F20" w:rsidRPr="005A4E93" w:rsidRDefault="00770F20" w:rsidP="00770F20">
      <w:pPr>
        <w:ind w:firstLine="480"/>
      </w:pPr>
      <w:r w:rsidRPr="005A4E93">
        <w:rPr>
          <w:rFonts w:hint="eastAsia"/>
        </w:rPr>
        <w:t>用于记录低满意度功能模块单点登录记录数据信息，包括访问时间、访问人员姓名、访问人员账号、单点登录时间、登录访问结果等字段。</w:t>
      </w:r>
    </w:p>
    <w:p w:rsidR="00770F20" w:rsidRDefault="00770F20" w:rsidP="00770F20">
      <w:pPr>
        <w:pStyle w:val="40"/>
      </w:pPr>
      <w:bookmarkStart w:id="2768" w:name="_Toc129957989"/>
      <w:bookmarkStart w:id="2769" w:name="_Toc130155709"/>
      <w:r w:rsidRPr="0049183A">
        <w:rPr>
          <w:rFonts w:hint="eastAsia"/>
        </w:rPr>
        <w:t>低满意度用户</w:t>
      </w:r>
      <w:r>
        <w:rPr>
          <w:rFonts w:hint="eastAsia"/>
        </w:rPr>
        <w:t>功能说明</w:t>
      </w:r>
      <w:bookmarkEnd w:id="2768"/>
      <w:bookmarkEnd w:id="2769"/>
    </w:p>
    <w:p w:rsidR="00770F20" w:rsidRPr="005A4E93" w:rsidRDefault="00770F20" w:rsidP="00770F20">
      <w:pPr>
        <w:pStyle w:val="5"/>
        <w:rPr>
          <w:bCs/>
          <w:szCs w:val="24"/>
        </w:rPr>
      </w:pPr>
      <w:bookmarkStart w:id="2770" w:name="_Toc130155710"/>
      <w:r w:rsidRPr="005A4E93">
        <w:rPr>
          <w:rFonts w:hint="eastAsia"/>
          <w:szCs w:val="24"/>
        </w:rPr>
        <w:t>场景式调研不满意客户清单</w:t>
      </w:r>
      <w:bookmarkEnd w:id="2770"/>
    </w:p>
    <w:p w:rsidR="00770F20" w:rsidRPr="005A4E93" w:rsidRDefault="00770F20" w:rsidP="00770F20">
      <w:pPr>
        <w:pStyle w:val="6"/>
        <w:rPr>
          <w:b/>
          <w:bCs/>
        </w:rPr>
      </w:pPr>
      <w:bookmarkStart w:id="2771" w:name="_Toc130155711"/>
      <w:r w:rsidRPr="005A4E93">
        <w:rPr>
          <w:rFonts w:hint="eastAsia"/>
        </w:rPr>
        <w:t>单点登录内容</w:t>
      </w:r>
      <w:bookmarkEnd w:id="2771"/>
    </w:p>
    <w:p w:rsidR="00770F20" w:rsidRPr="005A4E93" w:rsidRDefault="00F950C1" w:rsidP="00770F20">
      <w:pPr>
        <w:ind w:firstLine="480"/>
      </w:pPr>
      <w:r w:rsidRPr="005A4E93">
        <w:rPr>
          <w:rFonts w:hint="eastAsia"/>
        </w:rPr>
        <w:t>输入菜单信息</w:t>
      </w:r>
      <w:r>
        <w:rPr>
          <w:rFonts w:hint="eastAsia"/>
        </w:rPr>
        <w:t>，</w:t>
      </w:r>
      <w:r w:rsidR="00770F20" w:rsidRPr="005A4E93">
        <w:rPr>
          <w:rFonts w:hint="eastAsia"/>
        </w:rPr>
        <w:t>常用功能快捷菜单查询，支持搜索关键字段过滤菜单信息，</w:t>
      </w:r>
      <w:r>
        <w:rPr>
          <w:rFonts w:hint="eastAsia"/>
        </w:rPr>
        <w:t>选择单点登录</w:t>
      </w:r>
      <w:r w:rsidR="000C057F">
        <w:rPr>
          <w:rFonts w:hint="eastAsia"/>
        </w:rPr>
        <w:t>访问对应的功能</w:t>
      </w:r>
      <w:r w:rsidR="00770F20" w:rsidRPr="005A4E93">
        <w:rPr>
          <w:rFonts w:hint="eastAsia"/>
        </w:rPr>
        <w:t>。</w:t>
      </w:r>
    </w:p>
    <w:p w:rsidR="00770F20" w:rsidRPr="005A4E93" w:rsidRDefault="00770F20" w:rsidP="00770F20">
      <w:pPr>
        <w:pStyle w:val="6"/>
        <w:rPr>
          <w:b/>
          <w:bCs/>
        </w:rPr>
      </w:pPr>
      <w:bookmarkStart w:id="2772" w:name="_Toc130155712"/>
      <w:r w:rsidRPr="005A4E93">
        <w:rPr>
          <w:rFonts w:hint="eastAsia"/>
        </w:rPr>
        <w:t>场景式类型信息录入</w:t>
      </w:r>
      <w:bookmarkEnd w:id="2772"/>
    </w:p>
    <w:p w:rsidR="00770F20" w:rsidRPr="005A4E93" w:rsidRDefault="00770F20" w:rsidP="00770F20">
      <w:pPr>
        <w:ind w:firstLine="480"/>
      </w:pPr>
      <w:r w:rsidRPr="005A4E93">
        <w:rPr>
          <w:rFonts w:hint="eastAsia"/>
        </w:rPr>
        <w:t>录入场景式类型信息，录入完成同步存储数据信息。</w:t>
      </w:r>
    </w:p>
    <w:p w:rsidR="00770F20" w:rsidRPr="005A4E93" w:rsidRDefault="00770F20" w:rsidP="00770F20">
      <w:pPr>
        <w:pStyle w:val="6"/>
        <w:rPr>
          <w:b/>
          <w:bCs/>
        </w:rPr>
      </w:pPr>
      <w:bookmarkStart w:id="2773" w:name="_Toc130155713"/>
      <w:r w:rsidRPr="005A4E93">
        <w:rPr>
          <w:rFonts w:hint="eastAsia"/>
        </w:rPr>
        <w:t>场景式满意度统计时间</w:t>
      </w:r>
      <w:r w:rsidR="008C7795">
        <w:rPr>
          <w:rFonts w:hint="eastAsia"/>
        </w:rPr>
        <w:t>查询</w:t>
      </w:r>
      <w:bookmarkEnd w:id="2773"/>
    </w:p>
    <w:p w:rsidR="00770F20" w:rsidRPr="005A4E93" w:rsidRDefault="008C7795" w:rsidP="00770F20">
      <w:pPr>
        <w:ind w:firstLine="480"/>
      </w:pPr>
      <w:r>
        <w:rPr>
          <w:rFonts w:hint="eastAsia"/>
        </w:rPr>
        <w:t>输入</w:t>
      </w:r>
      <w:r w:rsidR="00770F20" w:rsidRPr="005A4E93">
        <w:rPr>
          <w:rFonts w:hint="eastAsia"/>
        </w:rPr>
        <w:t>场景式满意度统计开始时间、结束时间信息，</w:t>
      </w:r>
      <w:r>
        <w:rPr>
          <w:rFonts w:hint="eastAsia"/>
        </w:rPr>
        <w:t>查询</w:t>
      </w:r>
      <w:r w:rsidR="00770F20" w:rsidRPr="005A4E93">
        <w:rPr>
          <w:rFonts w:hint="eastAsia"/>
        </w:rPr>
        <w:t>成功记录展示</w:t>
      </w:r>
      <w:r w:rsidR="008125FD" w:rsidRPr="005A4E93">
        <w:rPr>
          <w:rFonts w:hint="eastAsia"/>
        </w:rPr>
        <w:t>场景式满意度</w:t>
      </w:r>
      <w:r w:rsidR="008125FD">
        <w:rPr>
          <w:rFonts w:hint="eastAsia"/>
        </w:rPr>
        <w:t>统计</w:t>
      </w:r>
      <w:r w:rsidR="00770F20" w:rsidRPr="005A4E93">
        <w:rPr>
          <w:rFonts w:hint="eastAsia"/>
        </w:rPr>
        <w:t>时间内容。</w:t>
      </w:r>
    </w:p>
    <w:p w:rsidR="00770F20" w:rsidRPr="005A4E93" w:rsidRDefault="00770F20" w:rsidP="00770F20">
      <w:pPr>
        <w:pStyle w:val="6"/>
        <w:rPr>
          <w:b/>
          <w:bCs/>
        </w:rPr>
      </w:pPr>
      <w:bookmarkStart w:id="2774" w:name="_Toc130155714"/>
      <w:r w:rsidRPr="005A4E93">
        <w:rPr>
          <w:rFonts w:hint="eastAsia"/>
        </w:rPr>
        <w:t>场景式满意度数据查询</w:t>
      </w:r>
      <w:bookmarkEnd w:id="2774"/>
    </w:p>
    <w:p w:rsidR="00770F20" w:rsidRPr="005A4E93" w:rsidRDefault="008125FD" w:rsidP="00770F20">
      <w:pPr>
        <w:ind w:firstLine="480"/>
      </w:pPr>
      <w:r>
        <w:rPr>
          <w:rFonts w:hint="eastAsia"/>
        </w:rPr>
        <w:t>输入场景式满意度流水号、区域等查询条件，</w:t>
      </w:r>
      <w:r w:rsidR="00770F20" w:rsidRPr="005A4E93">
        <w:rPr>
          <w:rFonts w:hint="eastAsia"/>
        </w:rPr>
        <w:t>选择查询场景式满意度数据，包括客户已反馈满意度数据信息展示、超出反馈时限，客户未反馈满意度数据信息展示、未通过白名单校验满意度数据信息展示、未通过免打扰校验满意度数据</w:t>
      </w:r>
      <w:r w:rsidR="00770F20" w:rsidRPr="005A4E93">
        <w:rPr>
          <w:rFonts w:hint="eastAsia"/>
        </w:rPr>
        <w:lastRenderedPageBreak/>
        <w:t>信息展示、业务调研关闭满意度数据信息展示、其他满意度数据信息展示。</w:t>
      </w:r>
    </w:p>
    <w:p w:rsidR="00770F20" w:rsidRPr="005A4E93" w:rsidRDefault="00770F20" w:rsidP="00770F20">
      <w:pPr>
        <w:pStyle w:val="6"/>
        <w:rPr>
          <w:b/>
          <w:bCs/>
        </w:rPr>
      </w:pPr>
      <w:bookmarkStart w:id="2775" w:name="_Toc130155715"/>
      <w:r w:rsidRPr="005A4E93">
        <w:rPr>
          <w:rFonts w:hint="eastAsia"/>
        </w:rPr>
        <w:t>场景式满意度数据导出</w:t>
      </w:r>
      <w:bookmarkEnd w:id="2775"/>
    </w:p>
    <w:p w:rsidR="00770F20" w:rsidRPr="005A4E93" w:rsidRDefault="00770F20" w:rsidP="00770F20">
      <w:pPr>
        <w:ind w:firstLine="480"/>
      </w:pPr>
      <w:r w:rsidRPr="005A4E93">
        <w:rPr>
          <w:rFonts w:hint="eastAsia"/>
        </w:rPr>
        <w:t>选择场景式满意度数据导出，生成生成场景式满意度数据明细工单导出文件。</w:t>
      </w:r>
    </w:p>
    <w:p w:rsidR="00770F20" w:rsidRPr="005A4E93" w:rsidRDefault="00770F20" w:rsidP="00770F20">
      <w:pPr>
        <w:pStyle w:val="6"/>
        <w:rPr>
          <w:b/>
          <w:bCs/>
        </w:rPr>
      </w:pPr>
      <w:bookmarkStart w:id="2776" w:name="_Toc130155716"/>
      <w:r w:rsidRPr="005A4E93">
        <w:rPr>
          <w:rFonts w:hint="eastAsia"/>
        </w:rPr>
        <w:t>场景式满意度数据金库认证导出</w:t>
      </w:r>
      <w:bookmarkEnd w:id="2776"/>
    </w:p>
    <w:p w:rsidR="00770F20" w:rsidRPr="005A4E93" w:rsidRDefault="00770F20" w:rsidP="00770F20">
      <w:pPr>
        <w:ind w:firstLine="480"/>
      </w:pPr>
      <w:r w:rsidRPr="005A4E93">
        <w:rPr>
          <w:rFonts w:hint="eastAsia"/>
        </w:rPr>
        <w:t>选择金库审批导出场景式满意度明细数据，</w:t>
      </w:r>
      <w:r w:rsidR="0055060A">
        <w:rPr>
          <w:rFonts w:hint="eastAsia"/>
        </w:rPr>
        <w:t>启动金库</w:t>
      </w:r>
      <w:r w:rsidRPr="005A4E93">
        <w:rPr>
          <w:rFonts w:hint="eastAsia"/>
        </w:rPr>
        <w:t>导出接口发起金库请求，接收返回结果信息，保存金库审批结果，获取场景式满意度明细数据明细工单数据，</w:t>
      </w:r>
      <w:r w:rsidR="0055060A">
        <w:rPr>
          <w:rFonts w:hint="eastAsia"/>
        </w:rPr>
        <w:t>启动脱敏算法</w:t>
      </w:r>
      <w:r w:rsidRPr="005A4E93">
        <w:rPr>
          <w:rFonts w:hint="eastAsia"/>
        </w:rPr>
        <w:t>脱敏数据，接收返回脱敏结果，生成生成场景式满意度明细数据明细工单导出文件。</w:t>
      </w:r>
    </w:p>
    <w:p w:rsidR="00770F20" w:rsidRPr="005A4E93" w:rsidRDefault="00770F20" w:rsidP="00770F20">
      <w:pPr>
        <w:pStyle w:val="5"/>
        <w:rPr>
          <w:bCs/>
          <w:szCs w:val="24"/>
        </w:rPr>
      </w:pPr>
      <w:bookmarkStart w:id="2777" w:name="_Toc130155717"/>
      <w:r w:rsidRPr="005A4E93">
        <w:rPr>
          <w:rFonts w:hint="eastAsia"/>
          <w:szCs w:val="24"/>
        </w:rPr>
        <w:t>升级</w:t>
      </w:r>
      <w:r w:rsidRPr="00B12629">
        <w:rPr>
          <w:rFonts w:hint="eastAsia"/>
        </w:rPr>
        <w:t>投诉</w:t>
      </w:r>
      <w:r w:rsidRPr="005A4E93">
        <w:rPr>
          <w:rFonts w:hint="eastAsia"/>
          <w:szCs w:val="24"/>
        </w:rPr>
        <w:t>客户清单</w:t>
      </w:r>
      <w:bookmarkEnd w:id="2777"/>
    </w:p>
    <w:p w:rsidR="00770F20" w:rsidRPr="005A4E93" w:rsidRDefault="00770F20" w:rsidP="00770F20">
      <w:pPr>
        <w:pStyle w:val="6"/>
        <w:rPr>
          <w:b/>
          <w:bCs/>
        </w:rPr>
      </w:pPr>
      <w:bookmarkStart w:id="2778" w:name="_Toc130155718"/>
      <w:r w:rsidRPr="005A4E93">
        <w:rPr>
          <w:rFonts w:hint="eastAsia"/>
        </w:rPr>
        <w:t>低满升级申诉时间</w:t>
      </w:r>
      <w:r w:rsidR="00A7626D">
        <w:rPr>
          <w:rFonts w:hint="eastAsia"/>
        </w:rPr>
        <w:t>查询</w:t>
      </w:r>
      <w:bookmarkEnd w:id="2778"/>
    </w:p>
    <w:p w:rsidR="00770F20" w:rsidRPr="005A4E93" w:rsidRDefault="00A7626D" w:rsidP="000403BF">
      <w:pPr>
        <w:ind w:firstLine="480"/>
        <w:jc w:val="both"/>
      </w:pPr>
      <w:r>
        <w:rPr>
          <w:rFonts w:hint="eastAsia"/>
        </w:rPr>
        <w:t>输入</w:t>
      </w:r>
      <w:r w:rsidR="00770F20" w:rsidRPr="005A4E93">
        <w:rPr>
          <w:rFonts w:hint="eastAsia"/>
        </w:rPr>
        <w:t>低满升级申诉开始时间、结束时间信息，</w:t>
      </w:r>
      <w:r>
        <w:rPr>
          <w:rFonts w:hint="eastAsia"/>
        </w:rPr>
        <w:t>查询完成</w:t>
      </w:r>
      <w:r w:rsidR="00770F20" w:rsidRPr="005A4E93">
        <w:rPr>
          <w:rFonts w:hint="eastAsia"/>
        </w:rPr>
        <w:t>记录展示</w:t>
      </w:r>
      <w:r>
        <w:rPr>
          <w:rFonts w:hint="eastAsia"/>
        </w:rPr>
        <w:t>低满升级申诉</w:t>
      </w:r>
      <w:r w:rsidR="00770F20" w:rsidRPr="005A4E93">
        <w:rPr>
          <w:rFonts w:hint="eastAsia"/>
        </w:rPr>
        <w:t>时间内容</w:t>
      </w:r>
      <w:r w:rsidR="00EE1845">
        <w:rPr>
          <w:rFonts w:hint="eastAsia"/>
        </w:rPr>
        <w:t>，只能查询申请受理范围内的时间，不满足申请受理时间则查询无效。</w:t>
      </w:r>
    </w:p>
    <w:p w:rsidR="00770F20" w:rsidRPr="005A4E93" w:rsidRDefault="00770F20" w:rsidP="00770F20">
      <w:pPr>
        <w:pStyle w:val="6"/>
        <w:rPr>
          <w:b/>
          <w:bCs/>
        </w:rPr>
      </w:pPr>
      <w:bookmarkStart w:id="2779" w:name="_Toc130155719"/>
      <w:r w:rsidRPr="005A4E93">
        <w:rPr>
          <w:rFonts w:hint="eastAsia"/>
        </w:rPr>
        <w:t>低满升级投诉数据模板</w:t>
      </w:r>
      <w:r w:rsidR="00383C72">
        <w:rPr>
          <w:rFonts w:hint="eastAsia"/>
        </w:rPr>
        <w:t>下载</w:t>
      </w:r>
      <w:bookmarkEnd w:id="2779"/>
    </w:p>
    <w:p w:rsidR="00770F20" w:rsidRPr="00383C72" w:rsidRDefault="00383C72" w:rsidP="00383C72">
      <w:pPr>
        <w:ind w:firstLineChars="200" w:firstLine="480"/>
        <w:rPr>
          <w:iCs/>
        </w:rPr>
      </w:pPr>
      <w:r>
        <w:rPr>
          <w:rFonts w:hint="eastAsia"/>
          <w:iCs/>
        </w:rPr>
        <w:t>提供</w:t>
      </w:r>
      <w:r w:rsidRPr="005A4E93">
        <w:rPr>
          <w:rFonts w:hint="eastAsia"/>
        </w:rPr>
        <w:t>低满升级投诉数据</w:t>
      </w:r>
      <w:r>
        <w:rPr>
          <w:rFonts w:hint="eastAsia"/>
          <w:iCs/>
        </w:rPr>
        <w:t>模板文件的文件预览，下载功能，随时查看最新的文件内容。</w:t>
      </w:r>
    </w:p>
    <w:p w:rsidR="00770F20" w:rsidRPr="005A4E93" w:rsidRDefault="00770F20" w:rsidP="00770F20">
      <w:pPr>
        <w:pStyle w:val="6"/>
        <w:rPr>
          <w:b/>
          <w:bCs/>
        </w:rPr>
      </w:pPr>
      <w:bookmarkStart w:id="2780" w:name="_Toc130155720"/>
      <w:r w:rsidRPr="005A4E93">
        <w:rPr>
          <w:rFonts w:hint="eastAsia"/>
        </w:rPr>
        <w:t>低满升级投诉数据导入</w:t>
      </w:r>
      <w:bookmarkEnd w:id="2780"/>
    </w:p>
    <w:p w:rsidR="00770F20" w:rsidRDefault="00770F20" w:rsidP="00770F20">
      <w:pPr>
        <w:ind w:firstLine="480"/>
      </w:pPr>
      <w:r w:rsidRPr="005A4E93">
        <w:rPr>
          <w:rFonts w:hint="eastAsia"/>
        </w:rPr>
        <w:t>选择低满升级投诉数据导入，低满升级投诉数据导入校验拦截提示展示，低满省级投诉数据导入执行成功。</w:t>
      </w:r>
    </w:p>
    <w:p w:rsidR="00A646CB" w:rsidRPr="005A4E93" w:rsidRDefault="00A646CB" w:rsidP="00A646CB">
      <w:pPr>
        <w:pStyle w:val="6"/>
        <w:rPr>
          <w:b/>
          <w:bCs/>
        </w:rPr>
      </w:pPr>
      <w:bookmarkStart w:id="2781" w:name="_Toc130155721"/>
      <w:r w:rsidRPr="005A4E93">
        <w:rPr>
          <w:rFonts w:hint="eastAsia"/>
        </w:rPr>
        <w:t>低满升级投诉数据导入</w:t>
      </w:r>
      <w:r>
        <w:rPr>
          <w:rFonts w:hint="eastAsia"/>
        </w:rPr>
        <w:t>校验</w:t>
      </w:r>
      <w:bookmarkEnd w:id="2781"/>
    </w:p>
    <w:p w:rsidR="00A646CB" w:rsidRPr="00A646CB" w:rsidRDefault="00A646CB" w:rsidP="00A646CB">
      <w:pPr>
        <w:ind w:firstLineChars="200" w:firstLine="480"/>
        <w:jc w:val="both"/>
        <w:rPr>
          <w:rFonts w:ascii="宋体" w:hAnsi="宋体"/>
          <w:lang w:val="x-none"/>
        </w:rPr>
      </w:pPr>
      <w:r w:rsidRPr="005A4E93">
        <w:rPr>
          <w:rFonts w:hint="eastAsia"/>
        </w:rPr>
        <w:t>低满升级投诉数据导入</w:t>
      </w:r>
      <w:r>
        <w:rPr>
          <w:rFonts w:hint="eastAsia"/>
        </w:rPr>
        <w:t>完成</w:t>
      </w:r>
      <w:r>
        <w:t>后，系统会对</w:t>
      </w:r>
      <w:r>
        <w:rPr>
          <w:rFonts w:hint="eastAsia"/>
        </w:rPr>
        <w:t>导入的低满升级投诉数据信息</w:t>
      </w:r>
      <w:r>
        <w:t>的名称</w:t>
      </w:r>
      <w:r>
        <w:rPr>
          <w:rFonts w:hint="eastAsia"/>
        </w:rPr>
        <w:t>、</w:t>
      </w:r>
      <w:r>
        <w:rPr>
          <w:rFonts w:hint="eastAsia"/>
        </w:rPr>
        <w:lastRenderedPageBreak/>
        <w:t>字段、数据文件类型、文件编码、</w:t>
      </w:r>
      <w:r w:rsidR="00A95BB0">
        <w:rPr>
          <w:rFonts w:hint="eastAsia"/>
        </w:rPr>
        <w:t>启用</w:t>
      </w:r>
      <w:r>
        <w:rPr>
          <w:rFonts w:hint="eastAsia"/>
        </w:rPr>
        <w:t>参数等信息进行校验，判断</w:t>
      </w:r>
      <w:r>
        <w:t>系统中是否已经存在了相同的</w:t>
      </w:r>
      <w:r w:rsidR="00FD6FC5">
        <w:rPr>
          <w:rFonts w:hint="eastAsia"/>
        </w:rPr>
        <w:t>低满升级投诉</w:t>
      </w:r>
      <w:r w:rsidR="00B63A83">
        <w:rPr>
          <w:rFonts w:hint="eastAsia"/>
        </w:rPr>
        <w:t>数据</w:t>
      </w:r>
      <w:r>
        <w:rPr>
          <w:rFonts w:hint="eastAsia"/>
        </w:rPr>
        <w:t>等记录信息</w:t>
      </w:r>
      <w:r>
        <w:t>，如存在，则系统提示已经存在，并且不允许继续进行后续</w:t>
      </w:r>
      <w:r>
        <w:rPr>
          <w:rFonts w:hint="eastAsia"/>
        </w:rPr>
        <w:t>导入</w:t>
      </w:r>
      <w:r>
        <w:t>处理。</w:t>
      </w:r>
    </w:p>
    <w:p w:rsidR="00770F20" w:rsidRPr="005A4E93" w:rsidRDefault="00770F20" w:rsidP="00770F20">
      <w:pPr>
        <w:pStyle w:val="6"/>
        <w:rPr>
          <w:b/>
          <w:bCs/>
        </w:rPr>
      </w:pPr>
      <w:bookmarkStart w:id="2782" w:name="_Toc130155722"/>
      <w:r w:rsidRPr="005A4E93">
        <w:rPr>
          <w:rFonts w:hint="eastAsia"/>
        </w:rPr>
        <w:t>低满升级投诉数据查询</w:t>
      </w:r>
      <w:bookmarkEnd w:id="2782"/>
    </w:p>
    <w:p w:rsidR="00EE1845" w:rsidRPr="005A4E93" w:rsidRDefault="00EE1845" w:rsidP="00A1527F">
      <w:pPr>
        <w:ind w:firstLine="480"/>
      </w:pPr>
      <w:r>
        <w:rPr>
          <w:rFonts w:hint="eastAsia"/>
        </w:rPr>
        <w:t>输入区域、工单流水号、申请日期</w:t>
      </w:r>
      <w:r w:rsidR="00A1527F">
        <w:rPr>
          <w:rFonts w:hint="eastAsia"/>
        </w:rPr>
        <w:t>等查询条件，</w:t>
      </w:r>
      <w:r w:rsidR="00770F20" w:rsidRPr="005A4E93">
        <w:rPr>
          <w:rFonts w:hint="eastAsia"/>
        </w:rPr>
        <w:t>选择查询低满升级投诉数据，</w:t>
      </w:r>
      <w:r w:rsidR="00A1527F">
        <w:rPr>
          <w:rFonts w:hint="eastAsia"/>
        </w:rPr>
        <w:t>展示</w:t>
      </w:r>
      <w:r w:rsidR="00770F20" w:rsidRPr="005A4E93">
        <w:rPr>
          <w:rFonts w:hint="eastAsia"/>
        </w:rPr>
        <w:t>包括</w:t>
      </w:r>
      <w:r w:rsidR="00A1527F">
        <w:rPr>
          <w:rFonts w:hint="eastAsia"/>
        </w:rPr>
        <w:t>地市、区县、工单流水号、联系电话等</w:t>
      </w:r>
      <w:r w:rsidR="00770F20" w:rsidRPr="005A4E93">
        <w:rPr>
          <w:rFonts w:hint="eastAsia"/>
        </w:rPr>
        <w:t>低满升级投诉数据信息。</w:t>
      </w:r>
    </w:p>
    <w:p w:rsidR="00770F20" w:rsidRPr="005A4E93" w:rsidRDefault="00770F20" w:rsidP="00770F20">
      <w:pPr>
        <w:pStyle w:val="6"/>
        <w:rPr>
          <w:b/>
          <w:bCs/>
        </w:rPr>
      </w:pPr>
      <w:bookmarkStart w:id="2783" w:name="_Toc130155723"/>
      <w:r w:rsidRPr="005A4E93">
        <w:rPr>
          <w:rFonts w:hint="eastAsia"/>
        </w:rPr>
        <w:t>低满升级投诉</w:t>
      </w:r>
      <w:r w:rsidR="00B6530C">
        <w:rPr>
          <w:rFonts w:hint="eastAsia"/>
        </w:rPr>
        <w:t>明细</w:t>
      </w:r>
      <w:r w:rsidRPr="005A4E93">
        <w:rPr>
          <w:rFonts w:hint="eastAsia"/>
        </w:rPr>
        <w:t>数据</w:t>
      </w:r>
      <w:r w:rsidR="00543C8C">
        <w:rPr>
          <w:rFonts w:hint="eastAsia"/>
        </w:rPr>
        <w:t>导出</w:t>
      </w:r>
      <w:bookmarkEnd w:id="2783"/>
    </w:p>
    <w:p w:rsidR="00770F20" w:rsidRPr="005A4E93" w:rsidRDefault="00770F20" w:rsidP="00770F20">
      <w:pPr>
        <w:ind w:firstLine="480"/>
      </w:pPr>
      <w:r w:rsidRPr="005A4E93">
        <w:rPr>
          <w:rFonts w:hint="eastAsia"/>
        </w:rPr>
        <w:t>选择低满升级投诉数据导出，生成生成低满升级投诉数据明细工单导出文件。</w:t>
      </w:r>
    </w:p>
    <w:p w:rsidR="00770F20" w:rsidRPr="005A4E93" w:rsidRDefault="00770F20" w:rsidP="00770F20">
      <w:pPr>
        <w:pStyle w:val="6"/>
        <w:rPr>
          <w:b/>
          <w:bCs/>
        </w:rPr>
      </w:pPr>
      <w:bookmarkStart w:id="2784" w:name="_Toc130155724"/>
      <w:r w:rsidRPr="005A4E93">
        <w:rPr>
          <w:rFonts w:hint="eastAsia"/>
        </w:rPr>
        <w:t>低满升级投诉数据金库认证导出</w:t>
      </w:r>
      <w:bookmarkEnd w:id="2784"/>
    </w:p>
    <w:p w:rsidR="00770F20" w:rsidRPr="005A4E93" w:rsidRDefault="00770F20" w:rsidP="00770F20">
      <w:pPr>
        <w:ind w:firstLine="480"/>
      </w:pPr>
      <w:r w:rsidRPr="005A4E93">
        <w:rPr>
          <w:rFonts w:hint="eastAsia"/>
        </w:rPr>
        <w:t>选择金库审批导出低满升级投诉数据明细数据，</w:t>
      </w:r>
      <w:r w:rsidR="0055060A">
        <w:rPr>
          <w:rFonts w:hint="eastAsia"/>
        </w:rPr>
        <w:t>启动金库</w:t>
      </w:r>
      <w:r w:rsidRPr="005A4E93">
        <w:rPr>
          <w:rFonts w:hint="eastAsia"/>
        </w:rPr>
        <w:t>导出接口发起金库请求，接收返回结果信息，保存金库审批结果，获取低满升级投诉数据明细数据明细工单数据，</w:t>
      </w:r>
      <w:r w:rsidR="0055060A">
        <w:rPr>
          <w:rFonts w:hint="eastAsia"/>
        </w:rPr>
        <w:t>启动脱敏算法</w:t>
      </w:r>
      <w:r w:rsidRPr="005A4E93">
        <w:rPr>
          <w:rFonts w:hint="eastAsia"/>
        </w:rPr>
        <w:t>脱敏数据，接收返回脱敏结果，生成生成低满升级投诉数据明细数据明细工单导出文件。</w:t>
      </w:r>
    </w:p>
    <w:p w:rsidR="00770F20" w:rsidRPr="005A4E93" w:rsidRDefault="00770F20" w:rsidP="00770F20">
      <w:pPr>
        <w:pStyle w:val="5"/>
        <w:rPr>
          <w:bCs/>
          <w:szCs w:val="24"/>
        </w:rPr>
      </w:pPr>
      <w:bookmarkStart w:id="2785" w:name="_Toc130155725"/>
      <w:r w:rsidRPr="005A4E93">
        <w:rPr>
          <w:rFonts w:hint="eastAsia"/>
          <w:szCs w:val="24"/>
        </w:rPr>
        <w:t>重复投诉清单</w:t>
      </w:r>
      <w:bookmarkEnd w:id="2785"/>
    </w:p>
    <w:p w:rsidR="00770F20" w:rsidRPr="005A4E93" w:rsidRDefault="00770F20" w:rsidP="00770F20">
      <w:pPr>
        <w:pStyle w:val="6"/>
        <w:rPr>
          <w:b/>
          <w:bCs/>
        </w:rPr>
      </w:pPr>
      <w:bookmarkStart w:id="2786" w:name="_Toc130155726"/>
      <w:r w:rsidRPr="005A4E93">
        <w:rPr>
          <w:rFonts w:hint="eastAsia"/>
        </w:rPr>
        <w:t>重复投诉申诉时间</w:t>
      </w:r>
      <w:r w:rsidR="00AB71B0">
        <w:rPr>
          <w:rFonts w:hint="eastAsia"/>
        </w:rPr>
        <w:t>查询</w:t>
      </w:r>
      <w:bookmarkEnd w:id="2786"/>
    </w:p>
    <w:p w:rsidR="00770F20" w:rsidRDefault="007F6B90" w:rsidP="007F6B90">
      <w:pPr>
        <w:ind w:firstLine="480"/>
        <w:jc w:val="both"/>
      </w:pPr>
      <w:r>
        <w:rPr>
          <w:rFonts w:hint="eastAsia"/>
        </w:rPr>
        <w:t>输入重复投诉</w:t>
      </w:r>
      <w:r w:rsidRPr="005A4E93">
        <w:rPr>
          <w:rFonts w:hint="eastAsia"/>
        </w:rPr>
        <w:t>申诉开始时间、结束时间信息，</w:t>
      </w:r>
      <w:r>
        <w:rPr>
          <w:rFonts w:hint="eastAsia"/>
        </w:rPr>
        <w:t>查询完成</w:t>
      </w:r>
      <w:r w:rsidRPr="005A4E93">
        <w:rPr>
          <w:rFonts w:hint="eastAsia"/>
        </w:rPr>
        <w:t>记录展示</w:t>
      </w:r>
      <w:r>
        <w:rPr>
          <w:rFonts w:hint="eastAsia"/>
        </w:rPr>
        <w:t>重复投诉申诉</w:t>
      </w:r>
      <w:r w:rsidRPr="005A4E93">
        <w:rPr>
          <w:rFonts w:hint="eastAsia"/>
        </w:rPr>
        <w:t>时间内容</w:t>
      </w:r>
      <w:r>
        <w:rPr>
          <w:rFonts w:hint="eastAsia"/>
        </w:rPr>
        <w:t>，只能查询申请受理范围内的时间，不满足申请受理时间则查询无效。</w:t>
      </w:r>
    </w:p>
    <w:p w:rsidR="00C71178" w:rsidRPr="005A4E93" w:rsidRDefault="00C71178" w:rsidP="00C71178">
      <w:pPr>
        <w:pStyle w:val="6"/>
        <w:rPr>
          <w:b/>
          <w:bCs/>
        </w:rPr>
      </w:pPr>
      <w:bookmarkStart w:id="2787" w:name="_Toc130155727"/>
      <w:r>
        <w:rPr>
          <w:rFonts w:hint="eastAsia"/>
        </w:rPr>
        <w:t>重复投诉</w:t>
      </w:r>
      <w:r w:rsidRPr="005A4E93">
        <w:rPr>
          <w:rFonts w:hint="eastAsia"/>
        </w:rPr>
        <w:t>投诉数据模板</w:t>
      </w:r>
      <w:r>
        <w:rPr>
          <w:rFonts w:hint="eastAsia"/>
        </w:rPr>
        <w:t>下载</w:t>
      </w:r>
      <w:bookmarkEnd w:id="2787"/>
    </w:p>
    <w:p w:rsidR="00C71178" w:rsidRDefault="00C71178" w:rsidP="00C71178">
      <w:pPr>
        <w:ind w:firstLineChars="200" w:firstLine="480"/>
        <w:jc w:val="both"/>
        <w:rPr>
          <w:iCs/>
        </w:rPr>
      </w:pPr>
      <w:r>
        <w:rPr>
          <w:rFonts w:hint="eastAsia"/>
          <w:iCs/>
        </w:rPr>
        <w:t>提供</w:t>
      </w:r>
      <w:r>
        <w:rPr>
          <w:rFonts w:hint="eastAsia"/>
        </w:rPr>
        <w:t>重复投诉</w:t>
      </w:r>
      <w:r w:rsidRPr="005A4E93">
        <w:rPr>
          <w:rFonts w:hint="eastAsia"/>
        </w:rPr>
        <w:t>投诉数据</w:t>
      </w:r>
      <w:r>
        <w:rPr>
          <w:rFonts w:hint="eastAsia"/>
          <w:iCs/>
        </w:rPr>
        <w:t>模板文件的文件预览，下载功能，随时查看最新的文件内容。</w:t>
      </w:r>
    </w:p>
    <w:p w:rsidR="00C71178" w:rsidRPr="005A4E93" w:rsidRDefault="00C71178" w:rsidP="00C71178">
      <w:pPr>
        <w:pStyle w:val="6"/>
        <w:rPr>
          <w:b/>
          <w:bCs/>
        </w:rPr>
      </w:pPr>
      <w:bookmarkStart w:id="2788" w:name="_Toc130155728"/>
      <w:r>
        <w:rPr>
          <w:rFonts w:hint="eastAsia"/>
        </w:rPr>
        <w:lastRenderedPageBreak/>
        <w:t>重复投诉</w:t>
      </w:r>
      <w:r w:rsidRPr="005A4E93">
        <w:rPr>
          <w:rFonts w:hint="eastAsia"/>
        </w:rPr>
        <w:t>投诉数据导入</w:t>
      </w:r>
      <w:bookmarkEnd w:id="2788"/>
    </w:p>
    <w:p w:rsidR="00C71178" w:rsidRDefault="00C71178" w:rsidP="00C71178">
      <w:pPr>
        <w:ind w:firstLineChars="200" w:firstLine="480"/>
        <w:jc w:val="both"/>
      </w:pPr>
      <w:r w:rsidRPr="005A4E93">
        <w:rPr>
          <w:rFonts w:hint="eastAsia"/>
        </w:rPr>
        <w:t>选择</w:t>
      </w:r>
      <w:r>
        <w:rPr>
          <w:rFonts w:hint="eastAsia"/>
        </w:rPr>
        <w:t>重复投诉</w:t>
      </w:r>
      <w:r w:rsidRPr="005A4E93">
        <w:rPr>
          <w:rFonts w:hint="eastAsia"/>
        </w:rPr>
        <w:t>投诉数据导入，</w:t>
      </w:r>
      <w:r>
        <w:rPr>
          <w:rFonts w:hint="eastAsia"/>
        </w:rPr>
        <w:t>重复投诉</w:t>
      </w:r>
      <w:r w:rsidRPr="005A4E93">
        <w:rPr>
          <w:rFonts w:hint="eastAsia"/>
        </w:rPr>
        <w:t>投诉数据导入校验拦截提示展示，低满省级投诉数据导入执行成功。</w:t>
      </w:r>
    </w:p>
    <w:p w:rsidR="00C71178" w:rsidRPr="005A4E93" w:rsidRDefault="00C71178" w:rsidP="00C71178">
      <w:pPr>
        <w:pStyle w:val="6"/>
        <w:rPr>
          <w:b/>
          <w:bCs/>
        </w:rPr>
      </w:pPr>
      <w:bookmarkStart w:id="2789" w:name="_Toc130155729"/>
      <w:r>
        <w:rPr>
          <w:rFonts w:hint="eastAsia"/>
        </w:rPr>
        <w:t>重复投诉</w:t>
      </w:r>
      <w:r w:rsidRPr="005A4E93">
        <w:rPr>
          <w:rFonts w:hint="eastAsia"/>
        </w:rPr>
        <w:t>投诉数据导入</w:t>
      </w:r>
      <w:r>
        <w:rPr>
          <w:rFonts w:hint="eastAsia"/>
        </w:rPr>
        <w:t>校验</w:t>
      </w:r>
      <w:bookmarkEnd w:id="2789"/>
    </w:p>
    <w:p w:rsidR="00C71178" w:rsidRPr="005A4E93" w:rsidRDefault="00C71178" w:rsidP="00C71178">
      <w:pPr>
        <w:ind w:firstLineChars="200" w:firstLine="480"/>
        <w:jc w:val="both"/>
      </w:pPr>
      <w:r>
        <w:rPr>
          <w:rFonts w:hint="eastAsia"/>
        </w:rPr>
        <w:t>重复投诉</w:t>
      </w:r>
      <w:r w:rsidRPr="005A4E93">
        <w:rPr>
          <w:rFonts w:hint="eastAsia"/>
        </w:rPr>
        <w:t>投诉数据导入</w:t>
      </w:r>
      <w:r>
        <w:rPr>
          <w:rFonts w:hint="eastAsia"/>
        </w:rPr>
        <w:t>完成</w:t>
      </w:r>
      <w:r>
        <w:t>后，系统会对</w:t>
      </w:r>
      <w:r>
        <w:rPr>
          <w:rFonts w:hint="eastAsia"/>
        </w:rPr>
        <w:t>导入的重复投诉投诉数据信息</w:t>
      </w:r>
      <w:r>
        <w:t>的名称</w:t>
      </w:r>
      <w:r>
        <w:rPr>
          <w:rFonts w:hint="eastAsia"/>
        </w:rPr>
        <w:t>、字段、数据文件类型、文件编码、</w:t>
      </w:r>
      <w:r w:rsidR="00A95BB0">
        <w:rPr>
          <w:rFonts w:hint="eastAsia"/>
        </w:rPr>
        <w:t>启用</w:t>
      </w:r>
      <w:r>
        <w:rPr>
          <w:rFonts w:hint="eastAsia"/>
        </w:rPr>
        <w:t>参数等信息进行校验，判断</w:t>
      </w:r>
      <w:r>
        <w:t>系统中是否已经存在了相同的</w:t>
      </w:r>
      <w:r>
        <w:rPr>
          <w:rFonts w:hint="eastAsia"/>
        </w:rPr>
        <w:t>重复投诉投诉数据等记录信息</w:t>
      </w:r>
      <w:r>
        <w:t>，如存在，则系统提示已经存在，并且不允许继续进行后续</w:t>
      </w:r>
      <w:r>
        <w:rPr>
          <w:rFonts w:hint="eastAsia"/>
        </w:rPr>
        <w:t>导入</w:t>
      </w:r>
      <w:r>
        <w:t>处理。</w:t>
      </w:r>
    </w:p>
    <w:p w:rsidR="00770F20" w:rsidRPr="005A4E93" w:rsidRDefault="00770F20" w:rsidP="00770F20">
      <w:pPr>
        <w:pStyle w:val="6"/>
        <w:rPr>
          <w:b/>
          <w:bCs/>
        </w:rPr>
      </w:pPr>
      <w:bookmarkStart w:id="2790" w:name="_Toc130155730"/>
      <w:r w:rsidRPr="005A4E93">
        <w:rPr>
          <w:rFonts w:hint="eastAsia"/>
        </w:rPr>
        <w:t>重复投诉数据查询</w:t>
      </w:r>
      <w:bookmarkEnd w:id="2790"/>
    </w:p>
    <w:p w:rsidR="00922589" w:rsidRPr="005A4E93" w:rsidRDefault="00922589" w:rsidP="00922589">
      <w:pPr>
        <w:ind w:firstLine="480"/>
      </w:pPr>
      <w:r>
        <w:rPr>
          <w:rFonts w:hint="eastAsia"/>
        </w:rPr>
        <w:t>输入归属区域、投诉日期等查询条件，</w:t>
      </w:r>
      <w:r w:rsidRPr="005A4E93">
        <w:rPr>
          <w:rFonts w:hint="eastAsia"/>
        </w:rPr>
        <w:t>选择查询</w:t>
      </w:r>
      <w:r>
        <w:rPr>
          <w:rFonts w:hint="eastAsia"/>
        </w:rPr>
        <w:t>重复投诉</w:t>
      </w:r>
      <w:r w:rsidRPr="005A4E93">
        <w:rPr>
          <w:rFonts w:hint="eastAsia"/>
        </w:rPr>
        <w:t>数据，</w:t>
      </w:r>
      <w:r>
        <w:rPr>
          <w:rFonts w:hint="eastAsia"/>
        </w:rPr>
        <w:t>展示</w:t>
      </w:r>
      <w:r w:rsidRPr="005A4E93">
        <w:rPr>
          <w:rFonts w:hint="eastAsia"/>
        </w:rPr>
        <w:t>包括</w:t>
      </w:r>
      <w:r>
        <w:rPr>
          <w:rFonts w:hint="eastAsia"/>
        </w:rPr>
        <w:t>地市、区县、</w:t>
      </w:r>
      <w:r w:rsidR="009604D6">
        <w:rPr>
          <w:rFonts w:hint="eastAsia"/>
        </w:rPr>
        <w:t>当日投诉量、当日</w:t>
      </w:r>
      <w:r w:rsidR="009604D6">
        <w:rPr>
          <w:rFonts w:hint="eastAsia"/>
        </w:rPr>
        <w:t>9</w:t>
      </w:r>
      <w:r w:rsidR="009604D6">
        <w:t>0</w:t>
      </w:r>
      <w:r w:rsidR="009604D6">
        <w:rPr>
          <w:rFonts w:hint="eastAsia"/>
        </w:rPr>
        <w:t>天重复投诉率</w:t>
      </w:r>
      <w:r>
        <w:rPr>
          <w:rFonts w:hint="eastAsia"/>
        </w:rPr>
        <w:t>等重复投诉</w:t>
      </w:r>
      <w:r w:rsidRPr="005A4E93">
        <w:rPr>
          <w:rFonts w:hint="eastAsia"/>
        </w:rPr>
        <w:t>数据信息。</w:t>
      </w:r>
    </w:p>
    <w:p w:rsidR="00770F20" w:rsidRPr="005A4E93" w:rsidRDefault="00770F20" w:rsidP="00770F20">
      <w:pPr>
        <w:pStyle w:val="6"/>
        <w:rPr>
          <w:b/>
          <w:bCs/>
        </w:rPr>
      </w:pPr>
      <w:bookmarkStart w:id="2791" w:name="_Toc130155731"/>
      <w:r w:rsidRPr="005A4E93">
        <w:rPr>
          <w:rFonts w:hint="eastAsia"/>
        </w:rPr>
        <w:t>重复投诉数据导出</w:t>
      </w:r>
      <w:bookmarkEnd w:id="2791"/>
    </w:p>
    <w:p w:rsidR="00770F20" w:rsidRPr="005A4E93" w:rsidRDefault="00770F20" w:rsidP="00770F20">
      <w:pPr>
        <w:ind w:firstLine="480"/>
      </w:pPr>
      <w:r w:rsidRPr="005A4E93">
        <w:rPr>
          <w:rFonts w:hint="eastAsia"/>
        </w:rPr>
        <w:t>选择重复投诉数据导出，生成生成重复投诉数据明细工单导出文件。</w:t>
      </w:r>
    </w:p>
    <w:p w:rsidR="00770F20" w:rsidRPr="005A4E93" w:rsidRDefault="00770F20" w:rsidP="00770F20">
      <w:pPr>
        <w:pStyle w:val="6"/>
        <w:rPr>
          <w:b/>
          <w:bCs/>
        </w:rPr>
      </w:pPr>
      <w:bookmarkStart w:id="2792" w:name="_Toc130155732"/>
      <w:r w:rsidRPr="005A4E93">
        <w:rPr>
          <w:rFonts w:hint="eastAsia"/>
        </w:rPr>
        <w:t>重复投诉数据金库认证导出</w:t>
      </w:r>
      <w:bookmarkEnd w:id="2792"/>
    </w:p>
    <w:p w:rsidR="00770F20" w:rsidRDefault="00770F20" w:rsidP="00770F20">
      <w:pPr>
        <w:ind w:firstLine="480"/>
      </w:pPr>
      <w:r w:rsidRPr="005A4E93">
        <w:rPr>
          <w:rFonts w:hint="eastAsia"/>
        </w:rPr>
        <w:t>选择金库审批导出重复投诉数据明细数据，</w:t>
      </w:r>
      <w:r w:rsidR="0055060A">
        <w:rPr>
          <w:rFonts w:hint="eastAsia"/>
        </w:rPr>
        <w:t>启动金库</w:t>
      </w:r>
      <w:r w:rsidRPr="005A4E93">
        <w:rPr>
          <w:rFonts w:hint="eastAsia"/>
        </w:rPr>
        <w:t>导出接口发起金库请求，接收返回结果信息，保存金库审批结果，获取重复投诉数据明细数据明细工单数据，</w:t>
      </w:r>
      <w:r w:rsidR="0055060A">
        <w:rPr>
          <w:rFonts w:hint="eastAsia"/>
        </w:rPr>
        <w:t>启动脱敏算法</w:t>
      </w:r>
      <w:r w:rsidRPr="005A4E93">
        <w:rPr>
          <w:rFonts w:hint="eastAsia"/>
        </w:rPr>
        <w:t>脱敏数据，接收返回脱敏结果，生成生成重复投诉数据明细数据明细工单导出文件。</w:t>
      </w:r>
    </w:p>
    <w:p w:rsidR="0013063E" w:rsidRPr="005A4E93" w:rsidRDefault="0013063E" w:rsidP="0013063E">
      <w:pPr>
        <w:pStyle w:val="5"/>
        <w:rPr>
          <w:bCs/>
          <w:szCs w:val="24"/>
        </w:rPr>
      </w:pPr>
      <w:bookmarkStart w:id="2793" w:name="_Toc130155733"/>
      <w:r>
        <w:rPr>
          <w:rFonts w:hint="eastAsia"/>
          <w:szCs w:val="24"/>
        </w:rPr>
        <w:t>投诉实时满意度</w:t>
      </w:r>
      <w:r w:rsidRPr="005A4E93">
        <w:rPr>
          <w:rFonts w:hint="eastAsia"/>
          <w:szCs w:val="24"/>
        </w:rPr>
        <w:t>清单</w:t>
      </w:r>
      <w:bookmarkEnd w:id="2793"/>
    </w:p>
    <w:p w:rsidR="0013063E" w:rsidRPr="005A4E93" w:rsidRDefault="0013063E" w:rsidP="0013063E">
      <w:pPr>
        <w:pStyle w:val="6"/>
        <w:rPr>
          <w:b/>
          <w:bCs/>
        </w:rPr>
      </w:pPr>
      <w:bookmarkStart w:id="2794" w:name="_Toc130155734"/>
      <w:r>
        <w:rPr>
          <w:rFonts w:hint="eastAsia"/>
        </w:rPr>
        <w:t>投诉实时满意度</w:t>
      </w:r>
      <w:r w:rsidRPr="005A4E93">
        <w:rPr>
          <w:rFonts w:hint="eastAsia"/>
        </w:rPr>
        <w:t>申诉时间</w:t>
      </w:r>
      <w:r>
        <w:rPr>
          <w:rFonts w:hint="eastAsia"/>
        </w:rPr>
        <w:t>查询</w:t>
      </w:r>
      <w:bookmarkEnd w:id="2794"/>
    </w:p>
    <w:p w:rsidR="0013063E" w:rsidRDefault="0013063E" w:rsidP="0013063E">
      <w:pPr>
        <w:ind w:firstLine="480"/>
        <w:jc w:val="both"/>
      </w:pPr>
      <w:r>
        <w:rPr>
          <w:rFonts w:hint="eastAsia"/>
        </w:rPr>
        <w:t>输入投诉实时满意度</w:t>
      </w:r>
      <w:r w:rsidRPr="005A4E93">
        <w:rPr>
          <w:rFonts w:hint="eastAsia"/>
        </w:rPr>
        <w:t>申诉开始时间、结束时间信息，</w:t>
      </w:r>
      <w:r>
        <w:rPr>
          <w:rFonts w:hint="eastAsia"/>
        </w:rPr>
        <w:t>查询完成</w:t>
      </w:r>
      <w:r w:rsidRPr="005A4E93">
        <w:rPr>
          <w:rFonts w:hint="eastAsia"/>
        </w:rPr>
        <w:t>记录展示</w:t>
      </w:r>
      <w:r>
        <w:rPr>
          <w:rFonts w:hint="eastAsia"/>
        </w:rPr>
        <w:t>投诉实</w:t>
      </w:r>
      <w:r>
        <w:rPr>
          <w:rFonts w:hint="eastAsia"/>
        </w:rPr>
        <w:lastRenderedPageBreak/>
        <w:t>时满意度申诉</w:t>
      </w:r>
      <w:r w:rsidRPr="005A4E93">
        <w:rPr>
          <w:rFonts w:hint="eastAsia"/>
        </w:rPr>
        <w:t>时间内容</w:t>
      </w:r>
      <w:r>
        <w:rPr>
          <w:rFonts w:hint="eastAsia"/>
        </w:rPr>
        <w:t>，只能查询申请受理范围内的时间，不满足申请受理时间则查询无效。</w:t>
      </w:r>
    </w:p>
    <w:p w:rsidR="0013063E" w:rsidRPr="005A4E93" w:rsidRDefault="0013063E" w:rsidP="0013063E">
      <w:pPr>
        <w:pStyle w:val="6"/>
        <w:rPr>
          <w:b/>
          <w:bCs/>
        </w:rPr>
      </w:pPr>
      <w:bookmarkStart w:id="2795" w:name="_Toc130155735"/>
      <w:r>
        <w:rPr>
          <w:rFonts w:hint="eastAsia"/>
        </w:rPr>
        <w:t>投诉实时满意度</w:t>
      </w:r>
      <w:r w:rsidRPr="005A4E93">
        <w:rPr>
          <w:rFonts w:hint="eastAsia"/>
        </w:rPr>
        <w:t>投诉数据模板</w:t>
      </w:r>
      <w:r>
        <w:rPr>
          <w:rFonts w:hint="eastAsia"/>
        </w:rPr>
        <w:t>下载</w:t>
      </w:r>
      <w:bookmarkEnd w:id="2795"/>
    </w:p>
    <w:p w:rsidR="0013063E" w:rsidRDefault="0013063E" w:rsidP="0013063E">
      <w:pPr>
        <w:ind w:firstLineChars="200" w:firstLine="480"/>
        <w:jc w:val="both"/>
        <w:rPr>
          <w:iCs/>
        </w:rPr>
      </w:pPr>
      <w:r>
        <w:rPr>
          <w:rFonts w:hint="eastAsia"/>
          <w:iCs/>
        </w:rPr>
        <w:t>提供</w:t>
      </w:r>
      <w:r>
        <w:rPr>
          <w:rFonts w:hint="eastAsia"/>
        </w:rPr>
        <w:t>投诉实时满意度</w:t>
      </w:r>
      <w:r w:rsidRPr="005A4E93">
        <w:rPr>
          <w:rFonts w:hint="eastAsia"/>
        </w:rPr>
        <w:t>投诉数据</w:t>
      </w:r>
      <w:r>
        <w:rPr>
          <w:rFonts w:hint="eastAsia"/>
          <w:iCs/>
        </w:rPr>
        <w:t>模板文件的文件预览，下载功能，随时查看最新的文件内容。</w:t>
      </w:r>
    </w:p>
    <w:p w:rsidR="0013063E" w:rsidRPr="005A4E93" w:rsidRDefault="0013063E" w:rsidP="0013063E">
      <w:pPr>
        <w:pStyle w:val="6"/>
        <w:rPr>
          <w:b/>
          <w:bCs/>
        </w:rPr>
      </w:pPr>
      <w:bookmarkStart w:id="2796" w:name="_Toc130155736"/>
      <w:r>
        <w:rPr>
          <w:rFonts w:hint="eastAsia"/>
        </w:rPr>
        <w:t>投诉实时满意度</w:t>
      </w:r>
      <w:r w:rsidRPr="005A4E93">
        <w:rPr>
          <w:rFonts w:hint="eastAsia"/>
        </w:rPr>
        <w:t>投诉数据导入</w:t>
      </w:r>
      <w:bookmarkEnd w:id="2796"/>
    </w:p>
    <w:p w:rsidR="0013063E" w:rsidRDefault="0013063E" w:rsidP="0013063E">
      <w:pPr>
        <w:ind w:firstLineChars="200" w:firstLine="480"/>
        <w:jc w:val="both"/>
      </w:pPr>
      <w:r w:rsidRPr="005A4E93">
        <w:rPr>
          <w:rFonts w:hint="eastAsia"/>
        </w:rPr>
        <w:t>选择</w:t>
      </w:r>
      <w:r>
        <w:rPr>
          <w:rFonts w:hint="eastAsia"/>
        </w:rPr>
        <w:t>投诉实时满意度</w:t>
      </w:r>
      <w:r w:rsidRPr="005A4E93">
        <w:rPr>
          <w:rFonts w:hint="eastAsia"/>
        </w:rPr>
        <w:t>投诉数据导入，</w:t>
      </w:r>
      <w:r>
        <w:rPr>
          <w:rFonts w:hint="eastAsia"/>
        </w:rPr>
        <w:t>投诉实时满意度</w:t>
      </w:r>
      <w:r w:rsidRPr="005A4E93">
        <w:rPr>
          <w:rFonts w:hint="eastAsia"/>
        </w:rPr>
        <w:t>投诉数据导入校验拦截提示展示，低满省级投诉数据导入执行成功。</w:t>
      </w:r>
    </w:p>
    <w:p w:rsidR="0013063E" w:rsidRPr="005A4E93" w:rsidRDefault="0013063E" w:rsidP="0013063E">
      <w:pPr>
        <w:pStyle w:val="6"/>
        <w:rPr>
          <w:b/>
          <w:bCs/>
        </w:rPr>
      </w:pPr>
      <w:bookmarkStart w:id="2797" w:name="_Toc130155737"/>
      <w:r>
        <w:rPr>
          <w:rFonts w:hint="eastAsia"/>
        </w:rPr>
        <w:t>投诉实时满意度</w:t>
      </w:r>
      <w:r w:rsidRPr="005A4E93">
        <w:rPr>
          <w:rFonts w:hint="eastAsia"/>
        </w:rPr>
        <w:t>投诉数据导入</w:t>
      </w:r>
      <w:r>
        <w:rPr>
          <w:rFonts w:hint="eastAsia"/>
        </w:rPr>
        <w:t>校验</w:t>
      </w:r>
      <w:bookmarkEnd w:id="2797"/>
    </w:p>
    <w:p w:rsidR="0013063E" w:rsidRPr="005A4E93" w:rsidRDefault="0013063E" w:rsidP="0013063E">
      <w:pPr>
        <w:ind w:firstLineChars="200" w:firstLine="480"/>
        <w:jc w:val="both"/>
      </w:pPr>
      <w:r>
        <w:rPr>
          <w:rFonts w:hint="eastAsia"/>
        </w:rPr>
        <w:t>投诉实时满意度</w:t>
      </w:r>
      <w:r w:rsidRPr="005A4E93">
        <w:rPr>
          <w:rFonts w:hint="eastAsia"/>
        </w:rPr>
        <w:t>投诉数据导入</w:t>
      </w:r>
      <w:r>
        <w:rPr>
          <w:rFonts w:hint="eastAsia"/>
        </w:rPr>
        <w:t>完成</w:t>
      </w:r>
      <w:r>
        <w:t>后，系统会对</w:t>
      </w:r>
      <w:r>
        <w:rPr>
          <w:rFonts w:hint="eastAsia"/>
        </w:rPr>
        <w:t>导入的投诉实时满意度投诉数据信息</w:t>
      </w:r>
      <w:r>
        <w:t>的名称</w:t>
      </w:r>
      <w:r>
        <w:rPr>
          <w:rFonts w:hint="eastAsia"/>
        </w:rPr>
        <w:t>、字段、数据文件类型、文件编码、</w:t>
      </w:r>
      <w:r w:rsidR="00A95BB0">
        <w:rPr>
          <w:rFonts w:hint="eastAsia"/>
        </w:rPr>
        <w:t>启用</w:t>
      </w:r>
      <w:r>
        <w:rPr>
          <w:rFonts w:hint="eastAsia"/>
        </w:rPr>
        <w:t>参数等信息进行校验，判断</w:t>
      </w:r>
      <w:r>
        <w:t>系统中是否已经存在了相同的</w:t>
      </w:r>
      <w:r>
        <w:rPr>
          <w:rFonts w:hint="eastAsia"/>
        </w:rPr>
        <w:t>投诉实时满意度投诉数据等记录信息</w:t>
      </w:r>
      <w:r>
        <w:t>，如存在，则系统提示已经存在，并且不允许继续进行后续</w:t>
      </w:r>
      <w:r>
        <w:rPr>
          <w:rFonts w:hint="eastAsia"/>
        </w:rPr>
        <w:t>导入</w:t>
      </w:r>
      <w:r>
        <w:t>处理。</w:t>
      </w:r>
    </w:p>
    <w:p w:rsidR="0013063E" w:rsidRPr="005A4E93" w:rsidRDefault="0013063E" w:rsidP="0013063E">
      <w:pPr>
        <w:pStyle w:val="6"/>
        <w:rPr>
          <w:b/>
          <w:bCs/>
        </w:rPr>
      </w:pPr>
      <w:bookmarkStart w:id="2798" w:name="_Toc130155738"/>
      <w:r>
        <w:rPr>
          <w:rFonts w:hint="eastAsia"/>
        </w:rPr>
        <w:t>投诉实时满意度</w:t>
      </w:r>
      <w:r w:rsidRPr="005A4E93">
        <w:rPr>
          <w:rFonts w:hint="eastAsia"/>
        </w:rPr>
        <w:t>数据查询</w:t>
      </w:r>
      <w:bookmarkEnd w:id="2798"/>
    </w:p>
    <w:p w:rsidR="0013063E" w:rsidRPr="005A4E93" w:rsidRDefault="0013063E" w:rsidP="0013063E">
      <w:pPr>
        <w:ind w:firstLine="480"/>
      </w:pPr>
      <w:r>
        <w:rPr>
          <w:rFonts w:hint="eastAsia"/>
        </w:rPr>
        <w:t>输入归属区域、投诉日期等查询条件，</w:t>
      </w:r>
      <w:r w:rsidRPr="005A4E93">
        <w:rPr>
          <w:rFonts w:hint="eastAsia"/>
        </w:rPr>
        <w:t>选择查询</w:t>
      </w:r>
      <w:r>
        <w:rPr>
          <w:rFonts w:hint="eastAsia"/>
        </w:rPr>
        <w:t>投诉实时满意度</w:t>
      </w:r>
      <w:r w:rsidRPr="005A4E93">
        <w:rPr>
          <w:rFonts w:hint="eastAsia"/>
        </w:rPr>
        <w:t>数据，</w:t>
      </w:r>
      <w:r>
        <w:rPr>
          <w:rFonts w:hint="eastAsia"/>
        </w:rPr>
        <w:t>展示</w:t>
      </w:r>
      <w:r w:rsidRPr="005A4E93">
        <w:rPr>
          <w:rFonts w:hint="eastAsia"/>
        </w:rPr>
        <w:t>包括</w:t>
      </w:r>
      <w:r>
        <w:rPr>
          <w:rFonts w:hint="eastAsia"/>
        </w:rPr>
        <w:t>地市、区县、当日投诉量、当日</w:t>
      </w:r>
      <w:r>
        <w:rPr>
          <w:rFonts w:hint="eastAsia"/>
        </w:rPr>
        <w:t>9</w:t>
      </w:r>
      <w:r>
        <w:t>0</w:t>
      </w:r>
      <w:r>
        <w:rPr>
          <w:rFonts w:hint="eastAsia"/>
        </w:rPr>
        <w:t>天投诉实时满意度率等投诉实时满意度</w:t>
      </w:r>
      <w:r w:rsidRPr="005A4E93">
        <w:rPr>
          <w:rFonts w:hint="eastAsia"/>
        </w:rPr>
        <w:t>数据信息。</w:t>
      </w:r>
    </w:p>
    <w:p w:rsidR="0013063E" w:rsidRPr="005A4E93" w:rsidRDefault="0013063E" w:rsidP="0013063E">
      <w:pPr>
        <w:pStyle w:val="6"/>
        <w:rPr>
          <w:b/>
          <w:bCs/>
        </w:rPr>
      </w:pPr>
      <w:bookmarkStart w:id="2799" w:name="_Toc130155739"/>
      <w:r>
        <w:rPr>
          <w:rFonts w:hint="eastAsia"/>
        </w:rPr>
        <w:t>投诉实时满意度</w:t>
      </w:r>
      <w:r w:rsidRPr="005A4E93">
        <w:rPr>
          <w:rFonts w:hint="eastAsia"/>
        </w:rPr>
        <w:t>数据导出</w:t>
      </w:r>
      <w:bookmarkEnd w:id="2799"/>
    </w:p>
    <w:p w:rsidR="0013063E" w:rsidRPr="005A4E93" w:rsidRDefault="0013063E" w:rsidP="0013063E">
      <w:pPr>
        <w:ind w:firstLine="480"/>
      </w:pPr>
      <w:r w:rsidRPr="005A4E93">
        <w:rPr>
          <w:rFonts w:hint="eastAsia"/>
        </w:rPr>
        <w:t>选择</w:t>
      </w:r>
      <w:r>
        <w:rPr>
          <w:rFonts w:hint="eastAsia"/>
        </w:rPr>
        <w:t>投诉实时满意度</w:t>
      </w:r>
      <w:r w:rsidRPr="005A4E93">
        <w:rPr>
          <w:rFonts w:hint="eastAsia"/>
        </w:rPr>
        <w:t>数据导出，生成生成</w:t>
      </w:r>
      <w:r>
        <w:rPr>
          <w:rFonts w:hint="eastAsia"/>
        </w:rPr>
        <w:t>投诉实时满意度</w:t>
      </w:r>
      <w:r w:rsidRPr="005A4E93">
        <w:rPr>
          <w:rFonts w:hint="eastAsia"/>
        </w:rPr>
        <w:t>数据明细工单导出文件。</w:t>
      </w:r>
    </w:p>
    <w:p w:rsidR="0013063E" w:rsidRPr="005A4E93" w:rsidRDefault="0013063E" w:rsidP="0013063E">
      <w:pPr>
        <w:pStyle w:val="6"/>
        <w:rPr>
          <w:b/>
          <w:bCs/>
        </w:rPr>
      </w:pPr>
      <w:bookmarkStart w:id="2800" w:name="_Toc130155740"/>
      <w:r>
        <w:rPr>
          <w:rFonts w:hint="eastAsia"/>
        </w:rPr>
        <w:t>投诉实时满意度</w:t>
      </w:r>
      <w:r w:rsidRPr="005A4E93">
        <w:rPr>
          <w:rFonts w:hint="eastAsia"/>
        </w:rPr>
        <w:t>数据金库认证导出</w:t>
      </w:r>
      <w:bookmarkEnd w:id="2800"/>
    </w:p>
    <w:p w:rsidR="0013063E" w:rsidRPr="005A4E93" w:rsidRDefault="0013063E" w:rsidP="0013063E">
      <w:pPr>
        <w:ind w:firstLine="480"/>
      </w:pPr>
      <w:r w:rsidRPr="005A4E93">
        <w:rPr>
          <w:rFonts w:hint="eastAsia"/>
        </w:rPr>
        <w:lastRenderedPageBreak/>
        <w:t>选择金库审批导出</w:t>
      </w:r>
      <w:r>
        <w:rPr>
          <w:rFonts w:hint="eastAsia"/>
        </w:rPr>
        <w:t>投诉实时满意度</w:t>
      </w:r>
      <w:r w:rsidRPr="005A4E93">
        <w:rPr>
          <w:rFonts w:hint="eastAsia"/>
        </w:rPr>
        <w:t>数据明细数据，</w:t>
      </w:r>
      <w:r>
        <w:rPr>
          <w:rFonts w:hint="eastAsia"/>
        </w:rPr>
        <w:t>启动金库</w:t>
      </w:r>
      <w:r w:rsidRPr="005A4E93">
        <w:rPr>
          <w:rFonts w:hint="eastAsia"/>
        </w:rPr>
        <w:t>导出接口发起金库请求，接收返回结果信息，保存金库审批结果，获取</w:t>
      </w:r>
      <w:r>
        <w:rPr>
          <w:rFonts w:hint="eastAsia"/>
        </w:rPr>
        <w:t>投诉实时满意度</w:t>
      </w:r>
      <w:r w:rsidRPr="005A4E93">
        <w:rPr>
          <w:rFonts w:hint="eastAsia"/>
        </w:rPr>
        <w:t>数据明细数据明细工单数据，</w:t>
      </w:r>
      <w:r>
        <w:rPr>
          <w:rFonts w:hint="eastAsia"/>
        </w:rPr>
        <w:t>启动脱敏算法</w:t>
      </w:r>
      <w:r w:rsidRPr="005A4E93">
        <w:rPr>
          <w:rFonts w:hint="eastAsia"/>
        </w:rPr>
        <w:t>脱敏数据，接收返回脱敏结果，生成生成</w:t>
      </w:r>
      <w:r>
        <w:rPr>
          <w:rFonts w:hint="eastAsia"/>
        </w:rPr>
        <w:t>投诉实时满意度</w:t>
      </w:r>
      <w:r w:rsidRPr="005A4E93">
        <w:rPr>
          <w:rFonts w:hint="eastAsia"/>
        </w:rPr>
        <w:t>数据明细数据明细工单导出文件。</w:t>
      </w:r>
    </w:p>
    <w:p w:rsidR="0013063E" w:rsidRPr="005A4E93" w:rsidRDefault="0013063E" w:rsidP="0013063E">
      <w:pPr>
        <w:pStyle w:val="5"/>
        <w:rPr>
          <w:bCs/>
          <w:szCs w:val="24"/>
        </w:rPr>
      </w:pPr>
      <w:bookmarkStart w:id="2801" w:name="_Toc130155741"/>
      <w:r>
        <w:rPr>
          <w:rFonts w:hint="eastAsia"/>
          <w:szCs w:val="24"/>
        </w:rPr>
        <w:t>装机H5满意度</w:t>
      </w:r>
      <w:r w:rsidRPr="005A4E93">
        <w:rPr>
          <w:rFonts w:hint="eastAsia"/>
          <w:szCs w:val="24"/>
        </w:rPr>
        <w:t>清单</w:t>
      </w:r>
      <w:bookmarkEnd w:id="2801"/>
    </w:p>
    <w:p w:rsidR="0013063E" w:rsidRPr="005A4E93" w:rsidRDefault="0013063E" w:rsidP="0013063E">
      <w:pPr>
        <w:pStyle w:val="6"/>
        <w:rPr>
          <w:b/>
          <w:bCs/>
        </w:rPr>
      </w:pPr>
      <w:bookmarkStart w:id="2802" w:name="_Toc130155742"/>
      <w:r>
        <w:rPr>
          <w:rFonts w:hint="eastAsia"/>
        </w:rPr>
        <w:t>装机</w:t>
      </w:r>
      <w:r>
        <w:rPr>
          <w:rFonts w:hint="eastAsia"/>
        </w:rPr>
        <w:t>H5</w:t>
      </w:r>
      <w:r>
        <w:rPr>
          <w:rFonts w:hint="eastAsia"/>
        </w:rPr>
        <w:t>满意度</w:t>
      </w:r>
      <w:r w:rsidRPr="005A4E93">
        <w:rPr>
          <w:rFonts w:hint="eastAsia"/>
        </w:rPr>
        <w:t>申诉时间</w:t>
      </w:r>
      <w:r>
        <w:rPr>
          <w:rFonts w:hint="eastAsia"/>
        </w:rPr>
        <w:t>查询</w:t>
      </w:r>
      <w:bookmarkEnd w:id="2802"/>
    </w:p>
    <w:p w:rsidR="0013063E" w:rsidRDefault="0013063E" w:rsidP="0013063E">
      <w:pPr>
        <w:ind w:firstLine="480"/>
        <w:jc w:val="both"/>
      </w:pPr>
      <w:r>
        <w:rPr>
          <w:rFonts w:hint="eastAsia"/>
        </w:rPr>
        <w:t>输入装机</w:t>
      </w:r>
      <w:r>
        <w:rPr>
          <w:rFonts w:hint="eastAsia"/>
        </w:rPr>
        <w:t>H5</w:t>
      </w:r>
      <w:r>
        <w:rPr>
          <w:rFonts w:hint="eastAsia"/>
        </w:rPr>
        <w:t>满意度</w:t>
      </w:r>
      <w:r w:rsidRPr="005A4E93">
        <w:rPr>
          <w:rFonts w:hint="eastAsia"/>
        </w:rPr>
        <w:t>申诉开始时间、结束时间信息，</w:t>
      </w:r>
      <w:r>
        <w:rPr>
          <w:rFonts w:hint="eastAsia"/>
        </w:rPr>
        <w:t>查询完成</w:t>
      </w:r>
      <w:r w:rsidRPr="005A4E93">
        <w:rPr>
          <w:rFonts w:hint="eastAsia"/>
        </w:rPr>
        <w:t>记录展示</w:t>
      </w:r>
      <w:r>
        <w:rPr>
          <w:rFonts w:hint="eastAsia"/>
        </w:rPr>
        <w:t>装机</w:t>
      </w:r>
      <w:r>
        <w:rPr>
          <w:rFonts w:hint="eastAsia"/>
        </w:rPr>
        <w:t>H5</w:t>
      </w:r>
      <w:r>
        <w:rPr>
          <w:rFonts w:hint="eastAsia"/>
        </w:rPr>
        <w:t>满意度申诉</w:t>
      </w:r>
      <w:r w:rsidRPr="005A4E93">
        <w:rPr>
          <w:rFonts w:hint="eastAsia"/>
        </w:rPr>
        <w:t>时间内容</w:t>
      </w:r>
      <w:r>
        <w:rPr>
          <w:rFonts w:hint="eastAsia"/>
        </w:rPr>
        <w:t>，只能查询申请受理范围内的时间，不满足申请受理时间则查询无效。</w:t>
      </w:r>
    </w:p>
    <w:p w:rsidR="0013063E" w:rsidRPr="005A4E93" w:rsidRDefault="0013063E" w:rsidP="0013063E">
      <w:pPr>
        <w:pStyle w:val="6"/>
        <w:rPr>
          <w:b/>
          <w:bCs/>
        </w:rPr>
      </w:pPr>
      <w:bookmarkStart w:id="2803" w:name="_Toc130155743"/>
      <w:r>
        <w:rPr>
          <w:rFonts w:hint="eastAsia"/>
        </w:rPr>
        <w:t>装机</w:t>
      </w:r>
      <w:r>
        <w:rPr>
          <w:rFonts w:hint="eastAsia"/>
        </w:rPr>
        <w:t>H5</w:t>
      </w:r>
      <w:r>
        <w:rPr>
          <w:rFonts w:hint="eastAsia"/>
        </w:rPr>
        <w:t>满意度</w:t>
      </w:r>
      <w:r w:rsidRPr="005A4E93">
        <w:rPr>
          <w:rFonts w:hint="eastAsia"/>
        </w:rPr>
        <w:t>投诉数据模板</w:t>
      </w:r>
      <w:r>
        <w:rPr>
          <w:rFonts w:hint="eastAsia"/>
        </w:rPr>
        <w:t>下载</w:t>
      </w:r>
      <w:bookmarkEnd w:id="2803"/>
    </w:p>
    <w:p w:rsidR="0013063E" w:rsidRDefault="0013063E" w:rsidP="0013063E">
      <w:pPr>
        <w:ind w:firstLineChars="200" w:firstLine="480"/>
        <w:jc w:val="both"/>
        <w:rPr>
          <w:iCs/>
        </w:rPr>
      </w:pPr>
      <w:r>
        <w:rPr>
          <w:rFonts w:hint="eastAsia"/>
          <w:iCs/>
        </w:rPr>
        <w:t>提供</w:t>
      </w:r>
      <w:r>
        <w:rPr>
          <w:rFonts w:hint="eastAsia"/>
        </w:rPr>
        <w:t>装机</w:t>
      </w:r>
      <w:r>
        <w:rPr>
          <w:rFonts w:hint="eastAsia"/>
        </w:rPr>
        <w:t>H5</w:t>
      </w:r>
      <w:r>
        <w:rPr>
          <w:rFonts w:hint="eastAsia"/>
        </w:rPr>
        <w:t>满意度</w:t>
      </w:r>
      <w:r w:rsidRPr="005A4E93">
        <w:rPr>
          <w:rFonts w:hint="eastAsia"/>
        </w:rPr>
        <w:t>投诉数据</w:t>
      </w:r>
      <w:r>
        <w:rPr>
          <w:rFonts w:hint="eastAsia"/>
          <w:iCs/>
        </w:rPr>
        <w:t>模板文件的文件预览，下载功能，随时查看最新的文件内容。</w:t>
      </w:r>
    </w:p>
    <w:p w:rsidR="0013063E" w:rsidRPr="005A4E93" w:rsidRDefault="0013063E" w:rsidP="0013063E">
      <w:pPr>
        <w:pStyle w:val="6"/>
        <w:rPr>
          <w:b/>
          <w:bCs/>
        </w:rPr>
      </w:pPr>
      <w:bookmarkStart w:id="2804" w:name="_Toc130155744"/>
      <w:r>
        <w:rPr>
          <w:rFonts w:hint="eastAsia"/>
        </w:rPr>
        <w:t>装机</w:t>
      </w:r>
      <w:r>
        <w:rPr>
          <w:rFonts w:hint="eastAsia"/>
        </w:rPr>
        <w:t>H5</w:t>
      </w:r>
      <w:r>
        <w:rPr>
          <w:rFonts w:hint="eastAsia"/>
        </w:rPr>
        <w:t>满意度</w:t>
      </w:r>
      <w:r w:rsidRPr="005A4E93">
        <w:rPr>
          <w:rFonts w:hint="eastAsia"/>
        </w:rPr>
        <w:t>投诉数据导入</w:t>
      </w:r>
      <w:bookmarkEnd w:id="2804"/>
    </w:p>
    <w:p w:rsidR="0013063E" w:rsidRDefault="0013063E" w:rsidP="0013063E">
      <w:pPr>
        <w:ind w:firstLineChars="200" w:firstLine="480"/>
        <w:jc w:val="both"/>
      </w:pPr>
      <w:r w:rsidRPr="005A4E93">
        <w:rPr>
          <w:rFonts w:hint="eastAsia"/>
        </w:rPr>
        <w:t>选择</w:t>
      </w:r>
      <w:r>
        <w:rPr>
          <w:rFonts w:hint="eastAsia"/>
        </w:rPr>
        <w:t>装机</w:t>
      </w:r>
      <w:r>
        <w:rPr>
          <w:rFonts w:hint="eastAsia"/>
        </w:rPr>
        <w:t>H5</w:t>
      </w:r>
      <w:r>
        <w:rPr>
          <w:rFonts w:hint="eastAsia"/>
        </w:rPr>
        <w:t>满意度</w:t>
      </w:r>
      <w:r w:rsidRPr="005A4E93">
        <w:rPr>
          <w:rFonts w:hint="eastAsia"/>
        </w:rPr>
        <w:t>投诉数据导入，</w:t>
      </w:r>
      <w:r>
        <w:rPr>
          <w:rFonts w:hint="eastAsia"/>
        </w:rPr>
        <w:t>装机</w:t>
      </w:r>
      <w:r>
        <w:rPr>
          <w:rFonts w:hint="eastAsia"/>
        </w:rPr>
        <w:t>H5</w:t>
      </w:r>
      <w:r>
        <w:rPr>
          <w:rFonts w:hint="eastAsia"/>
        </w:rPr>
        <w:t>满意度</w:t>
      </w:r>
      <w:r w:rsidRPr="005A4E93">
        <w:rPr>
          <w:rFonts w:hint="eastAsia"/>
        </w:rPr>
        <w:t>投诉数据导入校验拦截提示展示，低满省级投诉数据导入执行成功。</w:t>
      </w:r>
    </w:p>
    <w:p w:rsidR="0013063E" w:rsidRPr="005A4E93" w:rsidRDefault="0013063E" w:rsidP="0013063E">
      <w:pPr>
        <w:pStyle w:val="6"/>
        <w:rPr>
          <w:b/>
          <w:bCs/>
        </w:rPr>
      </w:pPr>
      <w:bookmarkStart w:id="2805" w:name="_Toc130155745"/>
      <w:r>
        <w:rPr>
          <w:rFonts w:hint="eastAsia"/>
        </w:rPr>
        <w:t>装机</w:t>
      </w:r>
      <w:r>
        <w:rPr>
          <w:rFonts w:hint="eastAsia"/>
        </w:rPr>
        <w:t>H5</w:t>
      </w:r>
      <w:r>
        <w:rPr>
          <w:rFonts w:hint="eastAsia"/>
        </w:rPr>
        <w:t>满意度</w:t>
      </w:r>
      <w:r w:rsidRPr="005A4E93">
        <w:rPr>
          <w:rFonts w:hint="eastAsia"/>
        </w:rPr>
        <w:t>投诉数据导入</w:t>
      </w:r>
      <w:r>
        <w:rPr>
          <w:rFonts w:hint="eastAsia"/>
        </w:rPr>
        <w:t>校验</w:t>
      </w:r>
      <w:bookmarkEnd w:id="2805"/>
    </w:p>
    <w:p w:rsidR="0013063E" w:rsidRPr="005A4E93" w:rsidRDefault="0013063E" w:rsidP="0013063E">
      <w:pPr>
        <w:ind w:firstLineChars="200" w:firstLine="480"/>
        <w:jc w:val="both"/>
      </w:pPr>
      <w:r>
        <w:rPr>
          <w:rFonts w:hint="eastAsia"/>
        </w:rPr>
        <w:t>装机</w:t>
      </w:r>
      <w:r>
        <w:rPr>
          <w:rFonts w:hint="eastAsia"/>
        </w:rPr>
        <w:t>H5</w:t>
      </w:r>
      <w:r>
        <w:rPr>
          <w:rFonts w:hint="eastAsia"/>
        </w:rPr>
        <w:t>满意度</w:t>
      </w:r>
      <w:r w:rsidRPr="005A4E93">
        <w:rPr>
          <w:rFonts w:hint="eastAsia"/>
        </w:rPr>
        <w:t>投诉数据导入</w:t>
      </w:r>
      <w:r>
        <w:rPr>
          <w:rFonts w:hint="eastAsia"/>
        </w:rPr>
        <w:t>完成</w:t>
      </w:r>
      <w:r>
        <w:t>后，系统会对</w:t>
      </w:r>
      <w:r>
        <w:rPr>
          <w:rFonts w:hint="eastAsia"/>
        </w:rPr>
        <w:t>导入的装机</w:t>
      </w:r>
      <w:r>
        <w:rPr>
          <w:rFonts w:hint="eastAsia"/>
        </w:rPr>
        <w:t>H5</w:t>
      </w:r>
      <w:r>
        <w:rPr>
          <w:rFonts w:hint="eastAsia"/>
        </w:rPr>
        <w:t>满意度投诉数据信息</w:t>
      </w:r>
      <w:r>
        <w:t>的名称</w:t>
      </w:r>
      <w:r>
        <w:rPr>
          <w:rFonts w:hint="eastAsia"/>
        </w:rPr>
        <w:t>、字段、数据文件类型、文件编码、</w:t>
      </w:r>
      <w:r w:rsidR="00A95BB0">
        <w:rPr>
          <w:rFonts w:hint="eastAsia"/>
        </w:rPr>
        <w:t>启用</w:t>
      </w:r>
      <w:r>
        <w:rPr>
          <w:rFonts w:hint="eastAsia"/>
        </w:rPr>
        <w:t>参数等信息进行校验，判断</w:t>
      </w:r>
      <w:r>
        <w:t>系统中是否已经存在了相同的</w:t>
      </w:r>
      <w:r>
        <w:rPr>
          <w:rFonts w:hint="eastAsia"/>
        </w:rPr>
        <w:t>装机</w:t>
      </w:r>
      <w:r>
        <w:rPr>
          <w:rFonts w:hint="eastAsia"/>
        </w:rPr>
        <w:t>H5</w:t>
      </w:r>
      <w:r>
        <w:rPr>
          <w:rFonts w:hint="eastAsia"/>
        </w:rPr>
        <w:t>满意度投诉数据等记录信息</w:t>
      </w:r>
      <w:r>
        <w:t>，如存在，则系统提示已经存在，并且不允许继续进行后续</w:t>
      </w:r>
      <w:r>
        <w:rPr>
          <w:rFonts w:hint="eastAsia"/>
        </w:rPr>
        <w:t>导入</w:t>
      </w:r>
      <w:r>
        <w:t>处理。</w:t>
      </w:r>
    </w:p>
    <w:p w:rsidR="0013063E" w:rsidRPr="005A4E93" w:rsidRDefault="0013063E" w:rsidP="0013063E">
      <w:pPr>
        <w:pStyle w:val="6"/>
        <w:rPr>
          <w:b/>
          <w:bCs/>
        </w:rPr>
      </w:pPr>
      <w:bookmarkStart w:id="2806" w:name="_Toc130155746"/>
      <w:r>
        <w:rPr>
          <w:rFonts w:hint="eastAsia"/>
        </w:rPr>
        <w:t>装机</w:t>
      </w:r>
      <w:r>
        <w:rPr>
          <w:rFonts w:hint="eastAsia"/>
        </w:rPr>
        <w:t>H5</w:t>
      </w:r>
      <w:r>
        <w:rPr>
          <w:rFonts w:hint="eastAsia"/>
        </w:rPr>
        <w:t>满意度</w:t>
      </w:r>
      <w:r w:rsidRPr="005A4E93">
        <w:rPr>
          <w:rFonts w:hint="eastAsia"/>
        </w:rPr>
        <w:t>数据查询</w:t>
      </w:r>
      <w:bookmarkEnd w:id="2806"/>
    </w:p>
    <w:p w:rsidR="0013063E" w:rsidRPr="005A4E93" w:rsidRDefault="0013063E" w:rsidP="0013063E">
      <w:pPr>
        <w:ind w:firstLine="480"/>
      </w:pPr>
      <w:r>
        <w:rPr>
          <w:rFonts w:hint="eastAsia"/>
        </w:rPr>
        <w:t>输入归属区域、投诉日期等查询条件，</w:t>
      </w:r>
      <w:r w:rsidRPr="005A4E93">
        <w:rPr>
          <w:rFonts w:hint="eastAsia"/>
        </w:rPr>
        <w:t>选择查询</w:t>
      </w:r>
      <w:r>
        <w:rPr>
          <w:rFonts w:hint="eastAsia"/>
        </w:rPr>
        <w:t>装机</w:t>
      </w:r>
      <w:r>
        <w:rPr>
          <w:rFonts w:hint="eastAsia"/>
        </w:rPr>
        <w:t>H5</w:t>
      </w:r>
      <w:r>
        <w:rPr>
          <w:rFonts w:hint="eastAsia"/>
        </w:rPr>
        <w:t>满意度</w:t>
      </w:r>
      <w:r w:rsidRPr="005A4E93">
        <w:rPr>
          <w:rFonts w:hint="eastAsia"/>
        </w:rPr>
        <w:t>数据，</w:t>
      </w:r>
      <w:r>
        <w:rPr>
          <w:rFonts w:hint="eastAsia"/>
        </w:rPr>
        <w:t>展示</w:t>
      </w:r>
      <w:r w:rsidRPr="005A4E93">
        <w:rPr>
          <w:rFonts w:hint="eastAsia"/>
        </w:rPr>
        <w:t>包</w:t>
      </w:r>
      <w:r w:rsidRPr="005A4E93">
        <w:rPr>
          <w:rFonts w:hint="eastAsia"/>
        </w:rPr>
        <w:lastRenderedPageBreak/>
        <w:t>括</w:t>
      </w:r>
      <w:r>
        <w:rPr>
          <w:rFonts w:hint="eastAsia"/>
        </w:rPr>
        <w:t>地市、区县、当日投诉量、当日</w:t>
      </w:r>
      <w:r>
        <w:rPr>
          <w:rFonts w:hint="eastAsia"/>
        </w:rPr>
        <w:t>9</w:t>
      </w:r>
      <w:r>
        <w:t>0</w:t>
      </w:r>
      <w:r>
        <w:rPr>
          <w:rFonts w:hint="eastAsia"/>
        </w:rPr>
        <w:t>天装机</w:t>
      </w:r>
      <w:r>
        <w:rPr>
          <w:rFonts w:hint="eastAsia"/>
        </w:rPr>
        <w:t>H5</w:t>
      </w:r>
      <w:r>
        <w:rPr>
          <w:rFonts w:hint="eastAsia"/>
        </w:rPr>
        <w:t>满意度率等装机</w:t>
      </w:r>
      <w:r>
        <w:rPr>
          <w:rFonts w:hint="eastAsia"/>
        </w:rPr>
        <w:t>H5</w:t>
      </w:r>
      <w:r>
        <w:rPr>
          <w:rFonts w:hint="eastAsia"/>
        </w:rPr>
        <w:t>满意度</w:t>
      </w:r>
      <w:r w:rsidRPr="005A4E93">
        <w:rPr>
          <w:rFonts w:hint="eastAsia"/>
        </w:rPr>
        <w:t>数据信息。</w:t>
      </w:r>
    </w:p>
    <w:p w:rsidR="0013063E" w:rsidRPr="005A4E93" w:rsidRDefault="0013063E" w:rsidP="0013063E">
      <w:pPr>
        <w:pStyle w:val="6"/>
        <w:rPr>
          <w:b/>
          <w:bCs/>
        </w:rPr>
      </w:pPr>
      <w:bookmarkStart w:id="2807" w:name="_Toc130155747"/>
      <w:r>
        <w:rPr>
          <w:rFonts w:hint="eastAsia"/>
        </w:rPr>
        <w:t>装机</w:t>
      </w:r>
      <w:r>
        <w:rPr>
          <w:rFonts w:hint="eastAsia"/>
        </w:rPr>
        <w:t>H5</w:t>
      </w:r>
      <w:r>
        <w:rPr>
          <w:rFonts w:hint="eastAsia"/>
        </w:rPr>
        <w:t>满意度</w:t>
      </w:r>
      <w:r w:rsidRPr="005A4E93">
        <w:rPr>
          <w:rFonts w:hint="eastAsia"/>
        </w:rPr>
        <w:t>数据导出</w:t>
      </w:r>
      <w:bookmarkEnd w:id="2807"/>
    </w:p>
    <w:p w:rsidR="0013063E" w:rsidRPr="005A4E93" w:rsidRDefault="0013063E" w:rsidP="0013063E">
      <w:pPr>
        <w:ind w:firstLine="480"/>
      </w:pPr>
      <w:r w:rsidRPr="005A4E93">
        <w:rPr>
          <w:rFonts w:hint="eastAsia"/>
        </w:rPr>
        <w:t>选择</w:t>
      </w:r>
      <w:r>
        <w:rPr>
          <w:rFonts w:hint="eastAsia"/>
        </w:rPr>
        <w:t>装机</w:t>
      </w:r>
      <w:r>
        <w:rPr>
          <w:rFonts w:hint="eastAsia"/>
        </w:rPr>
        <w:t>H5</w:t>
      </w:r>
      <w:r>
        <w:rPr>
          <w:rFonts w:hint="eastAsia"/>
        </w:rPr>
        <w:t>满意度</w:t>
      </w:r>
      <w:r w:rsidRPr="005A4E93">
        <w:rPr>
          <w:rFonts w:hint="eastAsia"/>
        </w:rPr>
        <w:t>数据导出，生成生成</w:t>
      </w:r>
      <w:r>
        <w:rPr>
          <w:rFonts w:hint="eastAsia"/>
        </w:rPr>
        <w:t>装机</w:t>
      </w:r>
      <w:r>
        <w:rPr>
          <w:rFonts w:hint="eastAsia"/>
        </w:rPr>
        <w:t>H5</w:t>
      </w:r>
      <w:r>
        <w:rPr>
          <w:rFonts w:hint="eastAsia"/>
        </w:rPr>
        <w:t>满意度</w:t>
      </w:r>
      <w:r w:rsidRPr="005A4E93">
        <w:rPr>
          <w:rFonts w:hint="eastAsia"/>
        </w:rPr>
        <w:t>数据明细工单导出文件。</w:t>
      </w:r>
    </w:p>
    <w:p w:rsidR="0013063E" w:rsidRPr="005A4E93" w:rsidRDefault="0013063E" w:rsidP="0013063E">
      <w:pPr>
        <w:pStyle w:val="6"/>
        <w:rPr>
          <w:b/>
          <w:bCs/>
        </w:rPr>
      </w:pPr>
      <w:bookmarkStart w:id="2808" w:name="_Toc130155748"/>
      <w:r>
        <w:rPr>
          <w:rFonts w:hint="eastAsia"/>
        </w:rPr>
        <w:t>装机</w:t>
      </w:r>
      <w:r>
        <w:rPr>
          <w:rFonts w:hint="eastAsia"/>
        </w:rPr>
        <w:t>H5</w:t>
      </w:r>
      <w:r>
        <w:rPr>
          <w:rFonts w:hint="eastAsia"/>
        </w:rPr>
        <w:t>满意度</w:t>
      </w:r>
      <w:r w:rsidRPr="005A4E93">
        <w:rPr>
          <w:rFonts w:hint="eastAsia"/>
        </w:rPr>
        <w:t>数据金库认证导出</w:t>
      </w:r>
      <w:bookmarkEnd w:id="2808"/>
    </w:p>
    <w:p w:rsidR="0013063E" w:rsidRPr="005A4E93" w:rsidRDefault="0013063E" w:rsidP="0013063E">
      <w:pPr>
        <w:ind w:firstLine="480"/>
      </w:pPr>
      <w:r w:rsidRPr="005A4E93">
        <w:rPr>
          <w:rFonts w:hint="eastAsia"/>
        </w:rPr>
        <w:t>选择金库审批导出</w:t>
      </w:r>
      <w:r>
        <w:rPr>
          <w:rFonts w:hint="eastAsia"/>
        </w:rPr>
        <w:t>装机</w:t>
      </w:r>
      <w:r>
        <w:rPr>
          <w:rFonts w:hint="eastAsia"/>
        </w:rPr>
        <w:t>H5</w:t>
      </w:r>
      <w:r>
        <w:rPr>
          <w:rFonts w:hint="eastAsia"/>
        </w:rPr>
        <w:t>满意度</w:t>
      </w:r>
      <w:r w:rsidRPr="005A4E93">
        <w:rPr>
          <w:rFonts w:hint="eastAsia"/>
        </w:rPr>
        <w:t>数据明细数据，</w:t>
      </w:r>
      <w:r>
        <w:rPr>
          <w:rFonts w:hint="eastAsia"/>
        </w:rPr>
        <w:t>启动金库</w:t>
      </w:r>
      <w:r w:rsidRPr="005A4E93">
        <w:rPr>
          <w:rFonts w:hint="eastAsia"/>
        </w:rPr>
        <w:t>导出接口发起金库请求，接收返回结果信息，保存金库审批结果，获取</w:t>
      </w:r>
      <w:r>
        <w:rPr>
          <w:rFonts w:hint="eastAsia"/>
        </w:rPr>
        <w:t>装机</w:t>
      </w:r>
      <w:r>
        <w:rPr>
          <w:rFonts w:hint="eastAsia"/>
        </w:rPr>
        <w:t>H5</w:t>
      </w:r>
      <w:r>
        <w:rPr>
          <w:rFonts w:hint="eastAsia"/>
        </w:rPr>
        <w:t>满意度</w:t>
      </w:r>
      <w:r w:rsidRPr="005A4E93">
        <w:rPr>
          <w:rFonts w:hint="eastAsia"/>
        </w:rPr>
        <w:t>数据明细数据明细工单数据，</w:t>
      </w:r>
      <w:r>
        <w:rPr>
          <w:rFonts w:hint="eastAsia"/>
        </w:rPr>
        <w:t>启动脱敏算法</w:t>
      </w:r>
      <w:r w:rsidRPr="005A4E93">
        <w:rPr>
          <w:rFonts w:hint="eastAsia"/>
        </w:rPr>
        <w:t>脱敏数据，接收返回脱敏结果，生成生成</w:t>
      </w:r>
      <w:r>
        <w:rPr>
          <w:rFonts w:hint="eastAsia"/>
        </w:rPr>
        <w:t>装机</w:t>
      </w:r>
      <w:r>
        <w:rPr>
          <w:rFonts w:hint="eastAsia"/>
        </w:rPr>
        <w:t>H5</w:t>
      </w:r>
      <w:r>
        <w:rPr>
          <w:rFonts w:hint="eastAsia"/>
        </w:rPr>
        <w:t>满意度</w:t>
      </w:r>
      <w:r w:rsidRPr="005A4E93">
        <w:rPr>
          <w:rFonts w:hint="eastAsia"/>
        </w:rPr>
        <w:t>数据明细数据明细工单导出文件。</w:t>
      </w:r>
    </w:p>
    <w:p w:rsidR="0013063E" w:rsidRPr="005A4E93" w:rsidRDefault="0013063E" w:rsidP="0013063E">
      <w:pPr>
        <w:pStyle w:val="5"/>
        <w:rPr>
          <w:bCs/>
          <w:szCs w:val="24"/>
        </w:rPr>
      </w:pPr>
      <w:bookmarkStart w:id="2809" w:name="_Toc130155749"/>
      <w:r>
        <w:rPr>
          <w:rFonts w:hint="eastAsia"/>
          <w:szCs w:val="24"/>
        </w:rPr>
        <w:t>投诉H5满意度</w:t>
      </w:r>
      <w:r w:rsidRPr="005A4E93">
        <w:rPr>
          <w:rFonts w:hint="eastAsia"/>
          <w:szCs w:val="24"/>
        </w:rPr>
        <w:t>清单</w:t>
      </w:r>
      <w:bookmarkEnd w:id="2809"/>
    </w:p>
    <w:p w:rsidR="0013063E" w:rsidRPr="005A4E93" w:rsidRDefault="0013063E" w:rsidP="0013063E">
      <w:pPr>
        <w:pStyle w:val="6"/>
        <w:rPr>
          <w:b/>
          <w:bCs/>
        </w:rPr>
      </w:pPr>
      <w:bookmarkStart w:id="2810" w:name="_Toc130155750"/>
      <w:r>
        <w:rPr>
          <w:rFonts w:hint="eastAsia"/>
        </w:rPr>
        <w:t>投诉</w:t>
      </w:r>
      <w:r>
        <w:rPr>
          <w:rFonts w:hint="eastAsia"/>
        </w:rPr>
        <w:t>H5</w:t>
      </w:r>
      <w:r>
        <w:rPr>
          <w:rFonts w:hint="eastAsia"/>
        </w:rPr>
        <w:t>满意度</w:t>
      </w:r>
      <w:r w:rsidRPr="005A4E93">
        <w:rPr>
          <w:rFonts w:hint="eastAsia"/>
        </w:rPr>
        <w:t>申诉时间</w:t>
      </w:r>
      <w:r>
        <w:rPr>
          <w:rFonts w:hint="eastAsia"/>
        </w:rPr>
        <w:t>查询</w:t>
      </w:r>
      <w:bookmarkEnd w:id="2810"/>
    </w:p>
    <w:p w:rsidR="0013063E" w:rsidRDefault="0013063E" w:rsidP="0013063E">
      <w:pPr>
        <w:ind w:firstLine="480"/>
        <w:jc w:val="both"/>
      </w:pPr>
      <w:r>
        <w:rPr>
          <w:rFonts w:hint="eastAsia"/>
        </w:rPr>
        <w:t>输入投诉</w:t>
      </w:r>
      <w:r>
        <w:rPr>
          <w:rFonts w:hint="eastAsia"/>
        </w:rPr>
        <w:t>H5</w:t>
      </w:r>
      <w:r>
        <w:rPr>
          <w:rFonts w:hint="eastAsia"/>
        </w:rPr>
        <w:t>满意度</w:t>
      </w:r>
      <w:r w:rsidRPr="005A4E93">
        <w:rPr>
          <w:rFonts w:hint="eastAsia"/>
        </w:rPr>
        <w:t>申诉开始时间、结束时间信息，</w:t>
      </w:r>
      <w:r>
        <w:rPr>
          <w:rFonts w:hint="eastAsia"/>
        </w:rPr>
        <w:t>查询完成</w:t>
      </w:r>
      <w:r w:rsidRPr="005A4E93">
        <w:rPr>
          <w:rFonts w:hint="eastAsia"/>
        </w:rPr>
        <w:t>记录展示</w:t>
      </w:r>
      <w:r>
        <w:rPr>
          <w:rFonts w:hint="eastAsia"/>
        </w:rPr>
        <w:t>投诉</w:t>
      </w:r>
      <w:r>
        <w:rPr>
          <w:rFonts w:hint="eastAsia"/>
        </w:rPr>
        <w:t>H5</w:t>
      </w:r>
      <w:r>
        <w:rPr>
          <w:rFonts w:hint="eastAsia"/>
        </w:rPr>
        <w:t>满意度申诉</w:t>
      </w:r>
      <w:r w:rsidRPr="005A4E93">
        <w:rPr>
          <w:rFonts w:hint="eastAsia"/>
        </w:rPr>
        <w:t>时间内容</w:t>
      </w:r>
      <w:r>
        <w:rPr>
          <w:rFonts w:hint="eastAsia"/>
        </w:rPr>
        <w:t>，只能查询申请受理范围内的时间，不满足申请受理时间则查询无效。</w:t>
      </w:r>
    </w:p>
    <w:p w:rsidR="0013063E" w:rsidRPr="005A4E93" w:rsidRDefault="0013063E" w:rsidP="0013063E">
      <w:pPr>
        <w:pStyle w:val="6"/>
        <w:rPr>
          <w:b/>
          <w:bCs/>
        </w:rPr>
      </w:pPr>
      <w:bookmarkStart w:id="2811" w:name="_Toc130155751"/>
      <w:r>
        <w:rPr>
          <w:rFonts w:hint="eastAsia"/>
        </w:rPr>
        <w:t>投诉</w:t>
      </w:r>
      <w:r>
        <w:rPr>
          <w:rFonts w:hint="eastAsia"/>
        </w:rPr>
        <w:t>H5</w:t>
      </w:r>
      <w:r>
        <w:rPr>
          <w:rFonts w:hint="eastAsia"/>
        </w:rPr>
        <w:t>满意度</w:t>
      </w:r>
      <w:r w:rsidRPr="005A4E93">
        <w:rPr>
          <w:rFonts w:hint="eastAsia"/>
        </w:rPr>
        <w:t>投诉数据模板</w:t>
      </w:r>
      <w:r>
        <w:rPr>
          <w:rFonts w:hint="eastAsia"/>
        </w:rPr>
        <w:t>下载</w:t>
      </w:r>
      <w:bookmarkEnd w:id="2811"/>
    </w:p>
    <w:p w:rsidR="0013063E" w:rsidRDefault="0013063E" w:rsidP="0013063E">
      <w:pPr>
        <w:ind w:firstLineChars="200" w:firstLine="480"/>
        <w:jc w:val="both"/>
        <w:rPr>
          <w:iCs/>
        </w:rPr>
      </w:pPr>
      <w:r>
        <w:rPr>
          <w:rFonts w:hint="eastAsia"/>
          <w:iCs/>
        </w:rPr>
        <w:t>提供</w:t>
      </w:r>
      <w:r>
        <w:rPr>
          <w:rFonts w:hint="eastAsia"/>
        </w:rPr>
        <w:t>投诉</w:t>
      </w:r>
      <w:r>
        <w:rPr>
          <w:rFonts w:hint="eastAsia"/>
        </w:rPr>
        <w:t>H5</w:t>
      </w:r>
      <w:r>
        <w:rPr>
          <w:rFonts w:hint="eastAsia"/>
        </w:rPr>
        <w:t>满意度</w:t>
      </w:r>
      <w:r w:rsidRPr="005A4E93">
        <w:rPr>
          <w:rFonts w:hint="eastAsia"/>
        </w:rPr>
        <w:t>投诉数据</w:t>
      </w:r>
      <w:r>
        <w:rPr>
          <w:rFonts w:hint="eastAsia"/>
          <w:iCs/>
        </w:rPr>
        <w:t>模板文件的文件预览，下载功能，随时查看最新的文件内容。</w:t>
      </w:r>
    </w:p>
    <w:p w:rsidR="0013063E" w:rsidRPr="005A4E93" w:rsidRDefault="0013063E" w:rsidP="0013063E">
      <w:pPr>
        <w:pStyle w:val="6"/>
        <w:rPr>
          <w:b/>
          <w:bCs/>
        </w:rPr>
      </w:pPr>
      <w:bookmarkStart w:id="2812" w:name="_Toc130155752"/>
      <w:r>
        <w:rPr>
          <w:rFonts w:hint="eastAsia"/>
        </w:rPr>
        <w:t>投诉</w:t>
      </w:r>
      <w:r>
        <w:rPr>
          <w:rFonts w:hint="eastAsia"/>
        </w:rPr>
        <w:t>H5</w:t>
      </w:r>
      <w:r>
        <w:rPr>
          <w:rFonts w:hint="eastAsia"/>
        </w:rPr>
        <w:t>满意度</w:t>
      </w:r>
      <w:r w:rsidRPr="005A4E93">
        <w:rPr>
          <w:rFonts w:hint="eastAsia"/>
        </w:rPr>
        <w:t>投诉数据导入</w:t>
      </w:r>
      <w:bookmarkEnd w:id="2812"/>
    </w:p>
    <w:p w:rsidR="0013063E" w:rsidRDefault="0013063E" w:rsidP="0013063E">
      <w:pPr>
        <w:ind w:firstLineChars="200" w:firstLine="480"/>
        <w:jc w:val="both"/>
      </w:pPr>
      <w:r w:rsidRPr="005A4E93">
        <w:rPr>
          <w:rFonts w:hint="eastAsia"/>
        </w:rPr>
        <w:t>选择</w:t>
      </w:r>
      <w:r>
        <w:rPr>
          <w:rFonts w:hint="eastAsia"/>
        </w:rPr>
        <w:t>投诉</w:t>
      </w:r>
      <w:r>
        <w:rPr>
          <w:rFonts w:hint="eastAsia"/>
        </w:rPr>
        <w:t>H5</w:t>
      </w:r>
      <w:r>
        <w:rPr>
          <w:rFonts w:hint="eastAsia"/>
        </w:rPr>
        <w:t>满意度</w:t>
      </w:r>
      <w:r w:rsidRPr="005A4E93">
        <w:rPr>
          <w:rFonts w:hint="eastAsia"/>
        </w:rPr>
        <w:t>投诉数据导入，</w:t>
      </w:r>
      <w:r>
        <w:rPr>
          <w:rFonts w:hint="eastAsia"/>
        </w:rPr>
        <w:t>投诉</w:t>
      </w:r>
      <w:r>
        <w:rPr>
          <w:rFonts w:hint="eastAsia"/>
        </w:rPr>
        <w:t>H5</w:t>
      </w:r>
      <w:r>
        <w:rPr>
          <w:rFonts w:hint="eastAsia"/>
        </w:rPr>
        <w:t>满意度</w:t>
      </w:r>
      <w:r w:rsidRPr="005A4E93">
        <w:rPr>
          <w:rFonts w:hint="eastAsia"/>
        </w:rPr>
        <w:t>投诉数据导入校验拦截提示展示，低满省级投诉数据导入执行成功。</w:t>
      </w:r>
    </w:p>
    <w:p w:rsidR="0013063E" w:rsidRPr="005A4E93" w:rsidRDefault="0013063E" w:rsidP="0013063E">
      <w:pPr>
        <w:pStyle w:val="6"/>
        <w:rPr>
          <w:b/>
          <w:bCs/>
        </w:rPr>
      </w:pPr>
      <w:bookmarkStart w:id="2813" w:name="_Toc130155753"/>
      <w:r>
        <w:rPr>
          <w:rFonts w:hint="eastAsia"/>
        </w:rPr>
        <w:lastRenderedPageBreak/>
        <w:t>投诉</w:t>
      </w:r>
      <w:r>
        <w:rPr>
          <w:rFonts w:hint="eastAsia"/>
        </w:rPr>
        <w:t>H5</w:t>
      </w:r>
      <w:r>
        <w:rPr>
          <w:rFonts w:hint="eastAsia"/>
        </w:rPr>
        <w:t>满意度</w:t>
      </w:r>
      <w:r w:rsidRPr="005A4E93">
        <w:rPr>
          <w:rFonts w:hint="eastAsia"/>
        </w:rPr>
        <w:t>投诉数据导入</w:t>
      </w:r>
      <w:r>
        <w:rPr>
          <w:rFonts w:hint="eastAsia"/>
        </w:rPr>
        <w:t>校验</w:t>
      </w:r>
      <w:bookmarkEnd w:id="2813"/>
    </w:p>
    <w:p w:rsidR="0013063E" w:rsidRPr="005A4E93" w:rsidRDefault="0013063E" w:rsidP="0013063E">
      <w:pPr>
        <w:ind w:firstLineChars="200" w:firstLine="480"/>
        <w:jc w:val="both"/>
      </w:pPr>
      <w:r>
        <w:rPr>
          <w:rFonts w:hint="eastAsia"/>
        </w:rPr>
        <w:t>投诉</w:t>
      </w:r>
      <w:r>
        <w:rPr>
          <w:rFonts w:hint="eastAsia"/>
        </w:rPr>
        <w:t>H5</w:t>
      </w:r>
      <w:r>
        <w:rPr>
          <w:rFonts w:hint="eastAsia"/>
        </w:rPr>
        <w:t>满意度</w:t>
      </w:r>
      <w:r w:rsidRPr="005A4E93">
        <w:rPr>
          <w:rFonts w:hint="eastAsia"/>
        </w:rPr>
        <w:t>投诉数据导入</w:t>
      </w:r>
      <w:r>
        <w:rPr>
          <w:rFonts w:hint="eastAsia"/>
        </w:rPr>
        <w:t>完成</w:t>
      </w:r>
      <w:r>
        <w:t>后，系统会对</w:t>
      </w:r>
      <w:r>
        <w:rPr>
          <w:rFonts w:hint="eastAsia"/>
        </w:rPr>
        <w:t>导入的投诉</w:t>
      </w:r>
      <w:r>
        <w:rPr>
          <w:rFonts w:hint="eastAsia"/>
        </w:rPr>
        <w:t>H5</w:t>
      </w:r>
      <w:r>
        <w:rPr>
          <w:rFonts w:hint="eastAsia"/>
        </w:rPr>
        <w:t>满意度投诉数据信息</w:t>
      </w:r>
      <w:r>
        <w:t>的名称</w:t>
      </w:r>
      <w:r>
        <w:rPr>
          <w:rFonts w:hint="eastAsia"/>
        </w:rPr>
        <w:t>、字段、数据文件类型、文件编码、</w:t>
      </w:r>
      <w:r w:rsidR="00A95BB0">
        <w:rPr>
          <w:rFonts w:hint="eastAsia"/>
        </w:rPr>
        <w:t>启用</w:t>
      </w:r>
      <w:r>
        <w:rPr>
          <w:rFonts w:hint="eastAsia"/>
        </w:rPr>
        <w:t>参数等信息进行校验，判断</w:t>
      </w:r>
      <w:r>
        <w:t>系统中是否已经存在了相同的</w:t>
      </w:r>
      <w:r>
        <w:rPr>
          <w:rFonts w:hint="eastAsia"/>
        </w:rPr>
        <w:t>投诉</w:t>
      </w:r>
      <w:r>
        <w:rPr>
          <w:rFonts w:hint="eastAsia"/>
        </w:rPr>
        <w:t>H5</w:t>
      </w:r>
      <w:r>
        <w:rPr>
          <w:rFonts w:hint="eastAsia"/>
        </w:rPr>
        <w:t>满意度投诉数据等记录信息</w:t>
      </w:r>
      <w:r>
        <w:t>，如存在，则系统提示已经存在，并且不允许继续进行后续</w:t>
      </w:r>
      <w:r>
        <w:rPr>
          <w:rFonts w:hint="eastAsia"/>
        </w:rPr>
        <w:t>导入</w:t>
      </w:r>
      <w:r>
        <w:t>处理。</w:t>
      </w:r>
    </w:p>
    <w:p w:rsidR="0013063E" w:rsidRPr="005A4E93" w:rsidRDefault="0013063E" w:rsidP="0013063E">
      <w:pPr>
        <w:pStyle w:val="6"/>
        <w:rPr>
          <w:b/>
          <w:bCs/>
        </w:rPr>
      </w:pPr>
      <w:bookmarkStart w:id="2814" w:name="_Toc130155754"/>
      <w:r>
        <w:rPr>
          <w:rFonts w:hint="eastAsia"/>
        </w:rPr>
        <w:t>投诉</w:t>
      </w:r>
      <w:r>
        <w:rPr>
          <w:rFonts w:hint="eastAsia"/>
        </w:rPr>
        <w:t>H5</w:t>
      </w:r>
      <w:r>
        <w:rPr>
          <w:rFonts w:hint="eastAsia"/>
        </w:rPr>
        <w:t>满意度</w:t>
      </w:r>
      <w:r w:rsidRPr="005A4E93">
        <w:rPr>
          <w:rFonts w:hint="eastAsia"/>
        </w:rPr>
        <w:t>数据查询</w:t>
      </w:r>
      <w:bookmarkEnd w:id="2814"/>
    </w:p>
    <w:p w:rsidR="0013063E" w:rsidRPr="005A4E93" w:rsidRDefault="0013063E" w:rsidP="0013063E">
      <w:pPr>
        <w:ind w:firstLine="480"/>
      </w:pPr>
      <w:r>
        <w:rPr>
          <w:rFonts w:hint="eastAsia"/>
        </w:rPr>
        <w:t>输入归属区域、投诉日期等查询条件，</w:t>
      </w:r>
      <w:r w:rsidRPr="005A4E93">
        <w:rPr>
          <w:rFonts w:hint="eastAsia"/>
        </w:rPr>
        <w:t>选择查询</w:t>
      </w:r>
      <w:r>
        <w:rPr>
          <w:rFonts w:hint="eastAsia"/>
        </w:rPr>
        <w:t>投诉</w:t>
      </w:r>
      <w:r>
        <w:rPr>
          <w:rFonts w:hint="eastAsia"/>
        </w:rPr>
        <w:t>H5</w:t>
      </w:r>
      <w:r>
        <w:rPr>
          <w:rFonts w:hint="eastAsia"/>
        </w:rPr>
        <w:t>满意度</w:t>
      </w:r>
      <w:r w:rsidRPr="005A4E93">
        <w:rPr>
          <w:rFonts w:hint="eastAsia"/>
        </w:rPr>
        <w:t>数据，</w:t>
      </w:r>
      <w:r>
        <w:rPr>
          <w:rFonts w:hint="eastAsia"/>
        </w:rPr>
        <w:t>展示</w:t>
      </w:r>
      <w:r w:rsidRPr="005A4E93">
        <w:rPr>
          <w:rFonts w:hint="eastAsia"/>
        </w:rPr>
        <w:t>包括</w:t>
      </w:r>
      <w:r>
        <w:rPr>
          <w:rFonts w:hint="eastAsia"/>
        </w:rPr>
        <w:t>地市、区县、当日投诉量、当日</w:t>
      </w:r>
      <w:r>
        <w:rPr>
          <w:rFonts w:hint="eastAsia"/>
        </w:rPr>
        <w:t>9</w:t>
      </w:r>
      <w:r>
        <w:t>0</w:t>
      </w:r>
      <w:r>
        <w:rPr>
          <w:rFonts w:hint="eastAsia"/>
        </w:rPr>
        <w:t>天投诉</w:t>
      </w:r>
      <w:r>
        <w:rPr>
          <w:rFonts w:hint="eastAsia"/>
        </w:rPr>
        <w:t>H5</w:t>
      </w:r>
      <w:r>
        <w:rPr>
          <w:rFonts w:hint="eastAsia"/>
        </w:rPr>
        <w:t>满意度率等投诉</w:t>
      </w:r>
      <w:r>
        <w:rPr>
          <w:rFonts w:hint="eastAsia"/>
        </w:rPr>
        <w:t>H5</w:t>
      </w:r>
      <w:r>
        <w:rPr>
          <w:rFonts w:hint="eastAsia"/>
        </w:rPr>
        <w:t>满意度</w:t>
      </w:r>
      <w:r w:rsidRPr="005A4E93">
        <w:rPr>
          <w:rFonts w:hint="eastAsia"/>
        </w:rPr>
        <w:t>数据信息。</w:t>
      </w:r>
    </w:p>
    <w:p w:rsidR="0013063E" w:rsidRPr="005A4E93" w:rsidRDefault="0013063E" w:rsidP="0013063E">
      <w:pPr>
        <w:pStyle w:val="6"/>
        <w:rPr>
          <w:b/>
          <w:bCs/>
        </w:rPr>
      </w:pPr>
      <w:bookmarkStart w:id="2815" w:name="_Toc130155755"/>
      <w:r>
        <w:rPr>
          <w:rFonts w:hint="eastAsia"/>
        </w:rPr>
        <w:t>投诉</w:t>
      </w:r>
      <w:r>
        <w:rPr>
          <w:rFonts w:hint="eastAsia"/>
        </w:rPr>
        <w:t>H5</w:t>
      </w:r>
      <w:r>
        <w:rPr>
          <w:rFonts w:hint="eastAsia"/>
        </w:rPr>
        <w:t>满意度</w:t>
      </w:r>
      <w:r w:rsidRPr="005A4E93">
        <w:rPr>
          <w:rFonts w:hint="eastAsia"/>
        </w:rPr>
        <w:t>数据导出</w:t>
      </w:r>
      <w:bookmarkEnd w:id="2815"/>
    </w:p>
    <w:p w:rsidR="0013063E" w:rsidRPr="005A4E93" w:rsidRDefault="0013063E" w:rsidP="0013063E">
      <w:pPr>
        <w:ind w:firstLine="480"/>
      </w:pPr>
      <w:r w:rsidRPr="005A4E93">
        <w:rPr>
          <w:rFonts w:hint="eastAsia"/>
        </w:rPr>
        <w:t>选择</w:t>
      </w:r>
      <w:r>
        <w:rPr>
          <w:rFonts w:hint="eastAsia"/>
        </w:rPr>
        <w:t>投诉</w:t>
      </w:r>
      <w:r>
        <w:rPr>
          <w:rFonts w:hint="eastAsia"/>
        </w:rPr>
        <w:t>H5</w:t>
      </w:r>
      <w:r>
        <w:rPr>
          <w:rFonts w:hint="eastAsia"/>
        </w:rPr>
        <w:t>满意度</w:t>
      </w:r>
      <w:r w:rsidRPr="005A4E93">
        <w:rPr>
          <w:rFonts w:hint="eastAsia"/>
        </w:rPr>
        <w:t>数据导出，生成生成</w:t>
      </w:r>
      <w:r>
        <w:rPr>
          <w:rFonts w:hint="eastAsia"/>
        </w:rPr>
        <w:t>投诉</w:t>
      </w:r>
      <w:r>
        <w:rPr>
          <w:rFonts w:hint="eastAsia"/>
        </w:rPr>
        <w:t>H5</w:t>
      </w:r>
      <w:r>
        <w:rPr>
          <w:rFonts w:hint="eastAsia"/>
        </w:rPr>
        <w:t>满意度</w:t>
      </w:r>
      <w:r w:rsidRPr="005A4E93">
        <w:rPr>
          <w:rFonts w:hint="eastAsia"/>
        </w:rPr>
        <w:t>数据明细工单导出文件。</w:t>
      </w:r>
    </w:p>
    <w:p w:rsidR="0013063E" w:rsidRPr="005A4E93" w:rsidRDefault="0013063E" w:rsidP="0013063E">
      <w:pPr>
        <w:pStyle w:val="6"/>
        <w:rPr>
          <w:b/>
          <w:bCs/>
        </w:rPr>
      </w:pPr>
      <w:bookmarkStart w:id="2816" w:name="_Toc130155756"/>
      <w:r>
        <w:rPr>
          <w:rFonts w:hint="eastAsia"/>
        </w:rPr>
        <w:t>投诉</w:t>
      </w:r>
      <w:r>
        <w:rPr>
          <w:rFonts w:hint="eastAsia"/>
        </w:rPr>
        <w:t>H5</w:t>
      </w:r>
      <w:r>
        <w:rPr>
          <w:rFonts w:hint="eastAsia"/>
        </w:rPr>
        <w:t>满意度</w:t>
      </w:r>
      <w:r w:rsidRPr="005A4E93">
        <w:rPr>
          <w:rFonts w:hint="eastAsia"/>
        </w:rPr>
        <w:t>数据金库认证导出</w:t>
      </w:r>
      <w:bookmarkEnd w:id="2816"/>
    </w:p>
    <w:p w:rsidR="0013063E" w:rsidRPr="005A4E93" w:rsidRDefault="0013063E" w:rsidP="0013063E">
      <w:pPr>
        <w:ind w:firstLine="480"/>
      </w:pPr>
      <w:r w:rsidRPr="005A4E93">
        <w:rPr>
          <w:rFonts w:hint="eastAsia"/>
        </w:rPr>
        <w:t>选择金库审批导出</w:t>
      </w:r>
      <w:r>
        <w:rPr>
          <w:rFonts w:hint="eastAsia"/>
        </w:rPr>
        <w:t>投诉</w:t>
      </w:r>
      <w:r>
        <w:rPr>
          <w:rFonts w:hint="eastAsia"/>
        </w:rPr>
        <w:t>H5</w:t>
      </w:r>
      <w:r>
        <w:rPr>
          <w:rFonts w:hint="eastAsia"/>
        </w:rPr>
        <w:t>满意度</w:t>
      </w:r>
      <w:r w:rsidRPr="005A4E93">
        <w:rPr>
          <w:rFonts w:hint="eastAsia"/>
        </w:rPr>
        <w:t>数据明细数据，</w:t>
      </w:r>
      <w:r>
        <w:rPr>
          <w:rFonts w:hint="eastAsia"/>
        </w:rPr>
        <w:t>启动金库</w:t>
      </w:r>
      <w:r w:rsidRPr="005A4E93">
        <w:rPr>
          <w:rFonts w:hint="eastAsia"/>
        </w:rPr>
        <w:t>导出接口发起金库请求，接收返回结果信息，保存金库审批结果，获取</w:t>
      </w:r>
      <w:r>
        <w:rPr>
          <w:rFonts w:hint="eastAsia"/>
        </w:rPr>
        <w:t>投诉</w:t>
      </w:r>
      <w:r>
        <w:rPr>
          <w:rFonts w:hint="eastAsia"/>
        </w:rPr>
        <w:t>H5</w:t>
      </w:r>
      <w:r>
        <w:rPr>
          <w:rFonts w:hint="eastAsia"/>
        </w:rPr>
        <w:t>满意度</w:t>
      </w:r>
      <w:r w:rsidRPr="005A4E93">
        <w:rPr>
          <w:rFonts w:hint="eastAsia"/>
        </w:rPr>
        <w:t>数据明细数据明细工单数据，</w:t>
      </w:r>
      <w:r>
        <w:rPr>
          <w:rFonts w:hint="eastAsia"/>
        </w:rPr>
        <w:t>启动脱敏算法</w:t>
      </w:r>
      <w:r w:rsidRPr="005A4E93">
        <w:rPr>
          <w:rFonts w:hint="eastAsia"/>
        </w:rPr>
        <w:t>脱敏数据，接收返回脱敏结果，生成生成</w:t>
      </w:r>
      <w:r>
        <w:rPr>
          <w:rFonts w:hint="eastAsia"/>
        </w:rPr>
        <w:t>投诉</w:t>
      </w:r>
      <w:r>
        <w:rPr>
          <w:rFonts w:hint="eastAsia"/>
        </w:rPr>
        <w:t>H5</w:t>
      </w:r>
      <w:r>
        <w:rPr>
          <w:rFonts w:hint="eastAsia"/>
        </w:rPr>
        <w:t>满意度</w:t>
      </w:r>
      <w:r w:rsidRPr="005A4E93">
        <w:rPr>
          <w:rFonts w:hint="eastAsia"/>
        </w:rPr>
        <w:t>数据明细数据明细工单导出文件。</w:t>
      </w:r>
    </w:p>
    <w:p w:rsidR="0013063E" w:rsidRPr="0013063E" w:rsidRDefault="0013063E" w:rsidP="0013063E"/>
    <w:p w:rsidR="0013063E" w:rsidRPr="0013063E" w:rsidRDefault="0013063E" w:rsidP="0013063E"/>
    <w:p w:rsidR="0013063E" w:rsidRPr="0013063E" w:rsidRDefault="0013063E" w:rsidP="0013063E"/>
    <w:p w:rsidR="0013063E" w:rsidRPr="0013063E" w:rsidRDefault="0013063E" w:rsidP="0013063E"/>
    <w:p w:rsidR="00770F20" w:rsidRPr="005A4E93" w:rsidRDefault="00770F20" w:rsidP="00770F20">
      <w:pPr>
        <w:pStyle w:val="5"/>
        <w:rPr>
          <w:bCs/>
          <w:szCs w:val="24"/>
        </w:rPr>
      </w:pPr>
      <w:bookmarkStart w:id="2817" w:name="_Toc130155757"/>
      <w:r w:rsidRPr="005A4E93">
        <w:rPr>
          <w:rFonts w:hint="eastAsia"/>
          <w:szCs w:val="24"/>
        </w:rPr>
        <w:lastRenderedPageBreak/>
        <w:t>用户统计分析</w:t>
      </w:r>
      <w:bookmarkEnd w:id="2817"/>
    </w:p>
    <w:p w:rsidR="00770F20" w:rsidRPr="005A4E93" w:rsidRDefault="00770F20" w:rsidP="00770F20">
      <w:pPr>
        <w:pStyle w:val="6"/>
        <w:rPr>
          <w:b/>
          <w:bCs/>
        </w:rPr>
      </w:pPr>
      <w:bookmarkStart w:id="2818" w:name="_Toc130155758"/>
      <w:r w:rsidRPr="005A4E93">
        <w:rPr>
          <w:rFonts w:hint="eastAsia"/>
        </w:rPr>
        <w:t>用户统计分析</w:t>
      </w:r>
      <w:r w:rsidR="00005AF5">
        <w:rPr>
          <w:rFonts w:hint="eastAsia"/>
        </w:rPr>
        <w:t>清单</w:t>
      </w:r>
      <w:bookmarkEnd w:id="2818"/>
    </w:p>
    <w:p w:rsidR="00770F20" w:rsidRDefault="00770F20" w:rsidP="00770F20">
      <w:pPr>
        <w:ind w:firstLine="480"/>
      </w:pPr>
      <w:r w:rsidRPr="005A4E93">
        <w:rPr>
          <w:rFonts w:hint="eastAsia"/>
        </w:rPr>
        <w:t>选择用户统计分析菜单，</w:t>
      </w:r>
      <w:r w:rsidRPr="005A4E93">
        <w:rPr>
          <w:rFonts w:hint="eastAsia"/>
        </w:rPr>
        <w:t xml:space="preserve"> </w:t>
      </w:r>
      <w:r w:rsidRPr="005A4E93">
        <w:rPr>
          <w:rFonts w:hint="eastAsia"/>
        </w:rPr>
        <w:t>一键单点登录访问用户统计分析报表。</w:t>
      </w:r>
    </w:p>
    <w:p w:rsidR="00005AF5" w:rsidRPr="005A4E93" w:rsidRDefault="00005AF5" w:rsidP="00005AF5">
      <w:pPr>
        <w:pStyle w:val="6"/>
        <w:rPr>
          <w:b/>
          <w:bCs/>
        </w:rPr>
      </w:pPr>
      <w:bookmarkStart w:id="2819" w:name="_Toc130155759"/>
      <w:r w:rsidRPr="005A4E93">
        <w:rPr>
          <w:rFonts w:hint="eastAsia"/>
        </w:rPr>
        <w:t>用户统计分析</w:t>
      </w:r>
      <w:r>
        <w:rPr>
          <w:rFonts w:hint="eastAsia"/>
        </w:rPr>
        <w:t>数据查询</w:t>
      </w:r>
      <w:bookmarkEnd w:id="2819"/>
    </w:p>
    <w:p w:rsidR="00005AF5" w:rsidRPr="00005AF5" w:rsidRDefault="00005AF5" w:rsidP="00005AF5">
      <w:pPr>
        <w:ind w:firstLine="480"/>
      </w:pPr>
      <w:r>
        <w:rPr>
          <w:rFonts w:hint="eastAsia"/>
        </w:rPr>
        <w:t>输入归属区域、日期等查询条件，</w:t>
      </w:r>
      <w:r w:rsidRPr="005A4E93">
        <w:rPr>
          <w:rFonts w:hint="eastAsia"/>
        </w:rPr>
        <w:t>选择查询</w:t>
      </w:r>
      <w:r>
        <w:rPr>
          <w:rFonts w:hint="eastAsia"/>
        </w:rPr>
        <w:t>用户统计分析</w:t>
      </w:r>
      <w:r w:rsidRPr="005A4E93">
        <w:rPr>
          <w:rFonts w:hint="eastAsia"/>
        </w:rPr>
        <w:t>数据，</w:t>
      </w:r>
      <w:r>
        <w:rPr>
          <w:rFonts w:hint="eastAsia"/>
        </w:rPr>
        <w:t>展示</w:t>
      </w:r>
      <w:r w:rsidRPr="005A4E93">
        <w:rPr>
          <w:rFonts w:hint="eastAsia"/>
        </w:rPr>
        <w:t>包括</w:t>
      </w:r>
      <w:r>
        <w:rPr>
          <w:rFonts w:hint="eastAsia"/>
        </w:rPr>
        <w:t>地市、区县、用户统计分析率等用户统计分析</w:t>
      </w:r>
      <w:r w:rsidRPr="005A4E93">
        <w:rPr>
          <w:rFonts w:hint="eastAsia"/>
        </w:rPr>
        <w:t>数据信息。</w:t>
      </w:r>
    </w:p>
    <w:p w:rsidR="00770F20" w:rsidRPr="005A4E93" w:rsidRDefault="00770F20" w:rsidP="00770F20">
      <w:pPr>
        <w:pStyle w:val="5"/>
        <w:rPr>
          <w:bCs/>
          <w:szCs w:val="24"/>
        </w:rPr>
      </w:pPr>
      <w:bookmarkStart w:id="2820" w:name="_Toc130155760"/>
      <w:r w:rsidRPr="005A4E93">
        <w:rPr>
          <w:rFonts w:hint="eastAsia"/>
          <w:szCs w:val="24"/>
        </w:rPr>
        <w:t>家宽单用户质量画像</w:t>
      </w:r>
      <w:bookmarkEnd w:id="2820"/>
    </w:p>
    <w:p w:rsidR="00770F20" w:rsidRPr="005A4E93" w:rsidRDefault="00770F20" w:rsidP="00770F20">
      <w:pPr>
        <w:pStyle w:val="6"/>
        <w:rPr>
          <w:b/>
          <w:bCs/>
        </w:rPr>
      </w:pPr>
      <w:bookmarkStart w:id="2821" w:name="_Toc130155761"/>
      <w:r w:rsidRPr="005A4E93">
        <w:rPr>
          <w:rFonts w:hint="eastAsia"/>
        </w:rPr>
        <w:t>家宽单用户质量画像</w:t>
      </w:r>
      <w:r w:rsidR="00DD4E34">
        <w:rPr>
          <w:rFonts w:hint="eastAsia"/>
        </w:rPr>
        <w:t>清单</w:t>
      </w:r>
      <w:bookmarkEnd w:id="2821"/>
    </w:p>
    <w:p w:rsidR="00770F20" w:rsidRDefault="00770F20" w:rsidP="00770F20">
      <w:pPr>
        <w:ind w:firstLine="480"/>
      </w:pPr>
      <w:r w:rsidRPr="005A4E93">
        <w:rPr>
          <w:rFonts w:hint="eastAsia"/>
        </w:rPr>
        <w:t>选择家宽单用户质量画像菜单，</w:t>
      </w:r>
      <w:r w:rsidRPr="005A4E93">
        <w:rPr>
          <w:rFonts w:hint="eastAsia"/>
        </w:rPr>
        <w:t xml:space="preserve"> </w:t>
      </w:r>
      <w:r w:rsidRPr="005A4E93">
        <w:rPr>
          <w:rFonts w:hint="eastAsia"/>
        </w:rPr>
        <w:t>一键单点登录访问家宽单用户质量画像报表。</w:t>
      </w:r>
    </w:p>
    <w:p w:rsidR="00DD4E34" w:rsidRPr="005A4E93" w:rsidRDefault="00DD4E34" w:rsidP="00DD4E34">
      <w:pPr>
        <w:pStyle w:val="6"/>
        <w:rPr>
          <w:b/>
          <w:bCs/>
        </w:rPr>
      </w:pPr>
      <w:bookmarkStart w:id="2822" w:name="_Toc130155762"/>
      <w:r>
        <w:rPr>
          <w:rFonts w:hint="eastAsia"/>
        </w:rPr>
        <w:t>家宽单用户质量画像数据查询</w:t>
      </w:r>
      <w:bookmarkEnd w:id="2822"/>
    </w:p>
    <w:p w:rsidR="00DD4E34" w:rsidRPr="00DD4E34" w:rsidRDefault="00DD4E34" w:rsidP="00DD4E34">
      <w:pPr>
        <w:ind w:firstLine="480"/>
      </w:pPr>
      <w:r>
        <w:rPr>
          <w:rFonts w:hint="eastAsia"/>
        </w:rPr>
        <w:t>输入归属区域、日期等查询条件，</w:t>
      </w:r>
      <w:r w:rsidRPr="005A4E93">
        <w:rPr>
          <w:rFonts w:hint="eastAsia"/>
        </w:rPr>
        <w:t>选择查询</w:t>
      </w:r>
      <w:r>
        <w:rPr>
          <w:rFonts w:hint="eastAsia"/>
        </w:rPr>
        <w:t>家宽单用户质量画像</w:t>
      </w:r>
      <w:r w:rsidRPr="005A4E93">
        <w:rPr>
          <w:rFonts w:hint="eastAsia"/>
        </w:rPr>
        <w:t>数据，</w:t>
      </w:r>
      <w:r>
        <w:rPr>
          <w:rFonts w:hint="eastAsia"/>
        </w:rPr>
        <w:t>展示</w:t>
      </w:r>
      <w:r w:rsidRPr="005A4E93">
        <w:rPr>
          <w:rFonts w:hint="eastAsia"/>
        </w:rPr>
        <w:t>包括</w:t>
      </w:r>
      <w:r>
        <w:rPr>
          <w:rFonts w:hint="eastAsia"/>
        </w:rPr>
        <w:t>地市、区县、家宽单用户质量画像率等家宽单用户质量画像</w:t>
      </w:r>
      <w:r w:rsidRPr="005A4E93">
        <w:rPr>
          <w:rFonts w:hint="eastAsia"/>
        </w:rPr>
        <w:t>数据信息。</w:t>
      </w:r>
    </w:p>
    <w:p w:rsidR="00770F20" w:rsidRPr="005A4E93" w:rsidRDefault="00770F20" w:rsidP="00770F20">
      <w:pPr>
        <w:pStyle w:val="5"/>
        <w:rPr>
          <w:bCs/>
          <w:szCs w:val="24"/>
        </w:rPr>
      </w:pPr>
      <w:bookmarkStart w:id="2823" w:name="_Toc130155763"/>
      <w:r w:rsidRPr="005A4E93">
        <w:rPr>
          <w:rFonts w:hint="eastAsia"/>
          <w:szCs w:val="24"/>
        </w:rPr>
        <w:t>重要用户质差分析</w:t>
      </w:r>
      <w:bookmarkEnd w:id="2823"/>
    </w:p>
    <w:p w:rsidR="00770F20" w:rsidRPr="005A4E93" w:rsidRDefault="00770F20" w:rsidP="00770F20">
      <w:pPr>
        <w:pStyle w:val="6"/>
        <w:rPr>
          <w:b/>
          <w:bCs/>
        </w:rPr>
      </w:pPr>
      <w:bookmarkStart w:id="2824" w:name="_Toc130155764"/>
      <w:r w:rsidRPr="005A4E93">
        <w:rPr>
          <w:rFonts w:hint="eastAsia"/>
        </w:rPr>
        <w:t>重要用户质差分析菜单</w:t>
      </w:r>
      <w:bookmarkEnd w:id="2824"/>
    </w:p>
    <w:p w:rsidR="00770F20" w:rsidRDefault="00770F20" w:rsidP="00DD4E34">
      <w:pPr>
        <w:ind w:firstLine="480"/>
      </w:pPr>
      <w:r w:rsidRPr="005A4E93">
        <w:rPr>
          <w:rFonts w:hint="eastAsia"/>
        </w:rPr>
        <w:t>选择重要用户质差分析菜单，</w:t>
      </w:r>
      <w:r w:rsidRPr="005A4E93">
        <w:rPr>
          <w:rFonts w:hint="eastAsia"/>
        </w:rPr>
        <w:t xml:space="preserve"> </w:t>
      </w:r>
      <w:r w:rsidRPr="005A4E93">
        <w:rPr>
          <w:rFonts w:hint="eastAsia"/>
        </w:rPr>
        <w:t>一键单点登录访问重要用户质差分析报表。</w:t>
      </w:r>
    </w:p>
    <w:p w:rsidR="00DD4E34" w:rsidRPr="005A4E93" w:rsidRDefault="00DD4E34" w:rsidP="00DD4E34">
      <w:pPr>
        <w:pStyle w:val="6"/>
        <w:rPr>
          <w:b/>
          <w:bCs/>
        </w:rPr>
      </w:pPr>
      <w:bookmarkStart w:id="2825" w:name="_Toc130155765"/>
      <w:r>
        <w:rPr>
          <w:rFonts w:hint="eastAsia"/>
        </w:rPr>
        <w:t>重要用户质差分析数据查询</w:t>
      </w:r>
      <w:bookmarkEnd w:id="2825"/>
    </w:p>
    <w:p w:rsidR="00770F20" w:rsidRPr="005A4E93" w:rsidRDefault="00DD4E34" w:rsidP="00DD4E34">
      <w:pPr>
        <w:ind w:firstLineChars="200" w:firstLine="480"/>
      </w:pPr>
      <w:r>
        <w:rPr>
          <w:rFonts w:hint="eastAsia"/>
        </w:rPr>
        <w:t>输入归属区域、日期等查询条件，</w:t>
      </w:r>
      <w:r w:rsidRPr="005A4E93">
        <w:rPr>
          <w:rFonts w:hint="eastAsia"/>
        </w:rPr>
        <w:t>选择查询</w:t>
      </w:r>
      <w:r>
        <w:rPr>
          <w:rFonts w:hint="eastAsia"/>
        </w:rPr>
        <w:t>重要用户质差分析</w:t>
      </w:r>
      <w:r w:rsidRPr="005A4E93">
        <w:rPr>
          <w:rFonts w:hint="eastAsia"/>
        </w:rPr>
        <w:t>数据，</w:t>
      </w:r>
      <w:r>
        <w:rPr>
          <w:rFonts w:hint="eastAsia"/>
        </w:rPr>
        <w:t>展示</w:t>
      </w:r>
      <w:r w:rsidRPr="005A4E93">
        <w:rPr>
          <w:rFonts w:hint="eastAsia"/>
        </w:rPr>
        <w:t>包括</w:t>
      </w:r>
      <w:r>
        <w:rPr>
          <w:rFonts w:hint="eastAsia"/>
        </w:rPr>
        <w:t>地市、区县、重要用户质差分析率等重要用户质差分析</w:t>
      </w:r>
      <w:r w:rsidRPr="005A4E93">
        <w:rPr>
          <w:rFonts w:hint="eastAsia"/>
        </w:rPr>
        <w:t>数据信息。</w:t>
      </w:r>
    </w:p>
    <w:p w:rsidR="00770F20" w:rsidRPr="005A4E93" w:rsidRDefault="00770F20" w:rsidP="00770F20">
      <w:pPr>
        <w:pStyle w:val="30"/>
      </w:pPr>
      <w:bookmarkStart w:id="2826" w:name="_Toc129957990"/>
      <w:bookmarkStart w:id="2827" w:name="_Toc130155766"/>
      <w:r w:rsidRPr="005A4E93">
        <w:t>一户一档支撑流程支撑</w:t>
      </w:r>
      <w:bookmarkEnd w:id="2826"/>
      <w:bookmarkEnd w:id="2827"/>
    </w:p>
    <w:p w:rsidR="00770F20" w:rsidRPr="009263A6" w:rsidRDefault="00770F20" w:rsidP="00770F20">
      <w:pPr>
        <w:pStyle w:val="40"/>
      </w:pPr>
      <w:bookmarkStart w:id="2828" w:name="_Toc129957991"/>
      <w:bookmarkStart w:id="2829" w:name="_Toc130155767"/>
      <w:r w:rsidRPr="009263A6">
        <w:rPr>
          <w:rFonts w:hint="eastAsia"/>
        </w:rPr>
        <w:lastRenderedPageBreak/>
        <w:t>一户一档流程数据库</w:t>
      </w:r>
      <w:bookmarkEnd w:id="2828"/>
      <w:bookmarkEnd w:id="2829"/>
    </w:p>
    <w:p w:rsidR="00770F20" w:rsidRPr="005A4E93" w:rsidRDefault="00770F20" w:rsidP="00770F20">
      <w:pPr>
        <w:pStyle w:val="5"/>
        <w:rPr>
          <w:b/>
          <w:bCs/>
        </w:rPr>
      </w:pPr>
      <w:bookmarkStart w:id="2830" w:name="_Toc130155768"/>
      <w:r w:rsidRPr="005A4E93">
        <w:rPr>
          <w:rFonts w:hint="eastAsia"/>
        </w:rPr>
        <w:t>一户一档派单数据表</w:t>
      </w:r>
      <w:bookmarkEnd w:id="2830"/>
    </w:p>
    <w:p w:rsidR="00770F20" w:rsidRPr="005A4E93" w:rsidRDefault="00770F20" w:rsidP="00770F20">
      <w:pPr>
        <w:ind w:firstLine="480"/>
      </w:pPr>
      <w:r w:rsidRPr="005A4E93">
        <w:rPr>
          <w:rFonts w:hint="eastAsia"/>
        </w:rPr>
        <w:t>用于记录一户一档派单数据信息，包括工单号、省份、地市、区域、数据统计时间、用户唯一标识、用户类型、用户主诉现象、上网账号、宽带信息等字段。</w:t>
      </w:r>
    </w:p>
    <w:p w:rsidR="00770F20" w:rsidRPr="005A4E93" w:rsidRDefault="00770F20" w:rsidP="00770F20">
      <w:pPr>
        <w:pStyle w:val="5"/>
        <w:rPr>
          <w:b/>
          <w:bCs/>
        </w:rPr>
      </w:pPr>
      <w:bookmarkStart w:id="2831" w:name="_Toc130155769"/>
      <w:r w:rsidRPr="005A4E93">
        <w:rPr>
          <w:rFonts w:hint="eastAsia"/>
        </w:rPr>
        <w:t>一户一档待办短信数据表</w:t>
      </w:r>
      <w:bookmarkEnd w:id="2831"/>
    </w:p>
    <w:p w:rsidR="00770F20" w:rsidRPr="005A4E93" w:rsidRDefault="00770F20" w:rsidP="00770F20">
      <w:pPr>
        <w:ind w:firstLine="480"/>
      </w:pPr>
      <w:r w:rsidRPr="005A4E93">
        <w:rPr>
          <w:rFonts w:hint="eastAsia"/>
        </w:rPr>
        <w:t>用于记录一户一档待办短信数据信息，包括下发时间、下发号码、下发端口、短信内容等字段。</w:t>
      </w:r>
    </w:p>
    <w:p w:rsidR="00770F20" w:rsidRPr="005A4E93" w:rsidRDefault="00770F20" w:rsidP="00770F20">
      <w:pPr>
        <w:ind w:firstLine="480"/>
      </w:pPr>
    </w:p>
    <w:p w:rsidR="00770F20" w:rsidRPr="005A4E93" w:rsidRDefault="00770F20" w:rsidP="00770F20">
      <w:pPr>
        <w:pStyle w:val="5"/>
        <w:rPr>
          <w:b/>
          <w:bCs/>
        </w:rPr>
      </w:pPr>
      <w:bookmarkStart w:id="2832" w:name="_Toc130155770"/>
      <w:r w:rsidRPr="005A4E93">
        <w:rPr>
          <w:rFonts w:hint="eastAsia"/>
        </w:rPr>
        <w:t>WEB端一户一档一次核实数据表</w:t>
      </w:r>
      <w:bookmarkEnd w:id="2832"/>
    </w:p>
    <w:p w:rsidR="00770F20" w:rsidRPr="005A4E93" w:rsidRDefault="00770F20" w:rsidP="00770F20">
      <w:pPr>
        <w:ind w:firstLine="480"/>
      </w:pPr>
      <w:r w:rsidRPr="005A4E93">
        <w:rPr>
          <w:rFonts w:hint="eastAsia"/>
        </w:rPr>
        <w:t>用于记录一户一档一次核实数据信息，包括是否安排外呼、外呼是否呼通、用户主诉现象、归属小区、是否安排装维上门、网格信息等字段。</w:t>
      </w:r>
    </w:p>
    <w:p w:rsidR="00770F20" w:rsidRPr="005A4E93" w:rsidRDefault="00770F20" w:rsidP="00770F20">
      <w:pPr>
        <w:ind w:firstLine="480"/>
      </w:pPr>
    </w:p>
    <w:p w:rsidR="00770F20" w:rsidRPr="005A4E93" w:rsidRDefault="00770F20" w:rsidP="00770F20">
      <w:pPr>
        <w:ind w:firstLine="480"/>
      </w:pPr>
    </w:p>
    <w:p w:rsidR="00770F20" w:rsidRPr="005A4E93" w:rsidRDefault="00770F20" w:rsidP="00770F20">
      <w:pPr>
        <w:pStyle w:val="5"/>
        <w:rPr>
          <w:b/>
          <w:bCs/>
        </w:rPr>
      </w:pPr>
      <w:bookmarkStart w:id="2833" w:name="_Toc130155771"/>
      <w:r w:rsidRPr="005A4E93">
        <w:rPr>
          <w:rFonts w:hint="eastAsia"/>
        </w:rPr>
        <w:t>WEB端一户一档二次核实数据表</w:t>
      </w:r>
      <w:bookmarkEnd w:id="2833"/>
    </w:p>
    <w:p w:rsidR="00770F20" w:rsidRPr="005A4E93" w:rsidRDefault="00770F20" w:rsidP="00770F20">
      <w:pPr>
        <w:ind w:firstLine="480"/>
      </w:pPr>
      <w:r w:rsidRPr="005A4E93">
        <w:rPr>
          <w:rFonts w:hint="eastAsia"/>
        </w:rPr>
        <w:t>用于记录一户一档二次核实数据信息，包括工单号、省份、地市、是否安排外呼、外呼是否呼通、工单到单时间、是否安排装维上门、装维人员、网格等字段。</w:t>
      </w:r>
    </w:p>
    <w:p w:rsidR="00770F20" w:rsidRPr="005A4E93" w:rsidRDefault="00770F20" w:rsidP="00770F20">
      <w:pPr>
        <w:pStyle w:val="5"/>
        <w:rPr>
          <w:b/>
          <w:bCs/>
        </w:rPr>
      </w:pPr>
      <w:bookmarkStart w:id="2834" w:name="_Toc130155772"/>
      <w:r w:rsidRPr="005A4E93">
        <w:rPr>
          <w:rFonts w:hint="eastAsia"/>
        </w:rPr>
        <w:t>WEB端一户一档</w:t>
      </w:r>
      <w:r w:rsidRPr="009263A6">
        <w:rPr>
          <w:rFonts w:hint="eastAsia"/>
          <w:szCs w:val="24"/>
        </w:rPr>
        <w:t>待办</w:t>
      </w:r>
      <w:r w:rsidRPr="005A4E93">
        <w:rPr>
          <w:rFonts w:hint="eastAsia"/>
        </w:rPr>
        <w:t>处理数据表</w:t>
      </w:r>
      <w:bookmarkEnd w:id="2834"/>
    </w:p>
    <w:p w:rsidR="00770F20" w:rsidRPr="005A4E93" w:rsidRDefault="00770F20" w:rsidP="00770F20">
      <w:pPr>
        <w:ind w:firstLine="480"/>
      </w:pPr>
      <w:r w:rsidRPr="005A4E93">
        <w:rPr>
          <w:rFonts w:hint="eastAsia"/>
        </w:rPr>
        <w:lastRenderedPageBreak/>
        <w:t>用于记录一户一档待办处理数据信息，包括接单人员、接单时间、接单处理结果、转派人员、转派时间、转派处理结果等字段。</w:t>
      </w:r>
    </w:p>
    <w:p w:rsidR="00770F20" w:rsidRPr="005A4E93" w:rsidRDefault="00770F20" w:rsidP="00770F20">
      <w:pPr>
        <w:pStyle w:val="5"/>
        <w:rPr>
          <w:b/>
          <w:bCs/>
        </w:rPr>
      </w:pPr>
      <w:bookmarkStart w:id="2835" w:name="_Toc130155773"/>
      <w:r w:rsidRPr="005A4E93">
        <w:t>APP</w:t>
      </w:r>
      <w:r w:rsidRPr="005A4E93">
        <w:rPr>
          <w:rFonts w:hint="eastAsia"/>
        </w:rPr>
        <w:t>端一户一档</w:t>
      </w:r>
      <w:r w:rsidRPr="009263A6">
        <w:rPr>
          <w:rFonts w:hint="eastAsia"/>
          <w:szCs w:val="24"/>
        </w:rPr>
        <w:t>现场</w:t>
      </w:r>
      <w:r w:rsidRPr="005A4E93">
        <w:rPr>
          <w:rFonts w:hint="eastAsia"/>
        </w:rPr>
        <w:t>实施图片数据表</w:t>
      </w:r>
      <w:bookmarkEnd w:id="2835"/>
    </w:p>
    <w:p w:rsidR="00770F20" w:rsidRPr="005A4E93" w:rsidRDefault="00770F20" w:rsidP="00770F20">
      <w:pPr>
        <w:ind w:firstLine="480"/>
      </w:pPr>
      <w:r w:rsidRPr="005A4E93">
        <w:rPr>
          <w:rFonts w:hint="eastAsia"/>
        </w:rPr>
        <w:t>用于记录</w:t>
      </w:r>
      <w:r w:rsidRPr="005A4E93">
        <w:rPr>
          <w:rFonts w:hint="eastAsia"/>
        </w:rPr>
        <w:t>A</w:t>
      </w:r>
      <w:r w:rsidRPr="005A4E93">
        <w:t>PP</w:t>
      </w:r>
      <w:r w:rsidRPr="005A4E93">
        <w:rPr>
          <w:rFonts w:hint="eastAsia"/>
        </w:rPr>
        <w:t>端一户一档图片数据信息，包括图片大小、图片</w:t>
      </w:r>
      <w:r w:rsidRPr="005A4E93">
        <w:rPr>
          <w:rFonts w:hint="eastAsia"/>
        </w:rPr>
        <w:t>url</w:t>
      </w:r>
      <w:r w:rsidRPr="005A4E93">
        <w:rPr>
          <w:rFonts w:hint="eastAsia"/>
        </w:rPr>
        <w:t>等字段。</w:t>
      </w:r>
    </w:p>
    <w:p w:rsidR="00770F20" w:rsidRPr="005A4E93" w:rsidRDefault="00770F20" w:rsidP="00770F20">
      <w:pPr>
        <w:pStyle w:val="5"/>
        <w:rPr>
          <w:b/>
          <w:bCs/>
        </w:rPr>
      </w:pPr>
      <w:bookmarkStart w:id="2836" w:name="_Toc130155774"/>
      <w:r w:rsidRPr="005A4E93">
        <w:rPr>
          <w:rFonts w:hint="eastAsia"/>
        </w:rPr>
        <w:t>A</w:t>
      </w:r>
      <w:r w:rsidRPr="005A4E93">
        <w:t>PP</w:t>
      </w:r>
      <w:r w:rsidRPr="005A4E93">
        <w:rPr>
          <w:rFonts w:hint="eastAsia"/>
        </w:rPr>
        <w:t>端一户一档现场实施数据表</w:t>
      </w:r>
      <w:bookmarkEnd w:id="2836"/>
    </w:p>
    <w:p w:rsidR="00770F20" w:rsidRPr="005A4E93" w:rsidRDefault="00770F20" w:rsidP="00770F20">
      <w:pPr>
        <w:ind w:firstLine="480"/>
      </w:pPr>
      <w:r w:rsidRPr="005A4E93">
        <w:rPr>
          <w:rFonts w:hint="eastAsia"/>
        </w:rPr>
        <w:t>用于记录</w:t>
      </w:r>
      <w:r w:rsidRPr="005A4E93">
        <w:rPr>
          <w:rFonts w:hint="eastAsia"/>
        </w:rPr>
        <w:t>A</w:t>
      </w:r>
      <w:r w:rsidRPr="005A4E93">
        <w:t>PP</w:t>
      </w:r>
      <w:r w:rsidRPr="005A4E93">
        <w:rPr>
          <w:rFonts w:hint="eastAsia"/>
        </w:rPr>
        <w:t>端一户一档现场实施数据信息，包括</w:t>
      </w:r>
      <w:r w:rsidRPr="005A4E93">
        <w:t>用户手机、平板、电脑等上网设备是否质差</w:t>
      </w:r>
      <w:r w:rsidRPr="005A4E93">
        <w:rPr>
          <w:rFonts w:hint="eastAsia"/>
        </w:rPr>
        <w:t>、</w:t>
      </w:r>
      <w:r w:rsidRPr="005A4E93">
        <w:t>网关是否质差</w:t>
      </w:r>
      <w:r w:rsidRPr="005A4E93">
        <w:rPr>
          <w:rFonts w:hint="eastAsia"/>
        </w:rPr>
        <w:t>、</w:t>
      </w:r>
      <w:r w:rsidRPr="005A4E93">
        <w:t>机顶盒是否质差</w:t>
      </w:r>
      <w:r w:rsidRPr="005A4E93">
        <w:rPr>
          <w:rFonts w:hint="eastAsia"/>
        </w:rPr>
        <w:t>、</w:t>
      </w:r>
      <w:r w:rsidRPr="005A4E93">
        <w:t>机顶盒质差原因</w:t>
      </w:r>
      <w:r w:rsidRPr="005A4E93">
        <w:rPr>
          <w:rFonts w:hint="eastAsia"/>
        </w:rPr>
        <w:t>、</w:t>
      </w:r>
      <w:r w:rsidRPr="005A4E93">
        <w:t>机顶盒设备</w:t>
      </w:r>
      <w:r w:rsidRPr="005A4E93">
        <w:t>SN</w:t>
      </w:r>
      <w:r w:rsidRPr="005A4E93">
        <w:rPr>
          <w:rFonts w:hint="eastAsia"/>
        </w:rPr>
        <w:t>等字段。</w:t>
      </w:r>
    </w:p>
    <w:p w:rsidR="00770F20" w:rsidRPr="005A4E93" w:rsidRDefault="00770F20" w:rsidP="00770F20">
      <w:pPr>
        <w:pStyle w:val="5"/>
        <w:rPr>
          <w:b/>
          <w:bCs/>
        </w:rPr>
      </w:pPr>
      <w:bookmarkStart w:id="2837" w:name="_Toc130155775"/>
      <w:r w:rsidRPr="005A4E93">
        <w:rPr>
          <w:rFonts w:hint="eastAsia"/>
        </w:rPr>
        <w:t>一户一档设备信息数据表</w:t>
      </w:r>
      <w:bookmarkEnd w:id="2837"/>
    </w:p>
    <w:p w:rsidR="00770F20" w:rsidRPr="005A4E93" w:rsidRDefault="00770F20" w:rsidP="00770F20">
      <w:pPr>
        <w:ind w:firstLine="480"/>
      </w:pPr>
      <w:r w:rsidRPr="005A4E93">
        <w:rPr>
          <w:rFonts w:hint="eastAsia"/>
        </w:rPr>
        <w:t>用于记录</w:t>
      </w:r>
      <w:r w:rsidRPr="005A4E93">
        <w:rPr>
          <w:rFonts w:hint="eastAsia"/>
        </w:rPr>
        <w:t>A</w:t>
      </w:r>
      <w:r w:rsidRPr="005A4E93">
        <w:t>PP</w:t>
      </w:r>
      <w:r w:rsidRPr="005A4E93">
        <w:rPr>
          <w:rFonts w:hint="eastAsia"/>
        </w:rPr>
        <w:t>端一户一档设备信息数据信息，包括设备类型、设备型号、网关厂家、单频</w:t>
      </w:r>
      <w:r w:rsidRPr="005A4E93">
        <w:rPr>
          <w:rFonts w:hint="eastAsia"/>
        </w:rPr>
        <w:t>/</w:t>
      </w:r>
      <w:r w:rsidRPr="005A4E93">
        <w:rPr>
          <w:rFonts w:hint="eastAsia"/>
        </w:rPr>
        <w:t>双频网关、</w:t>
      </w:r>
      <w:r w:rsidRPr="005A4E93">
        <w:rPr>
          <w:rFonts w:hint="eastAsia"/>
        </w:rPr>
        <w:t>M</w:t>
      </w:r>
      <w:r w:rsidRPr="005A4E93">
        <w:t>AC</w:t>
      </w:r>
      <w:r w:rsidRPr="005A4E93">
        <w:rPr>
          <w:rFonts w:hint="eastAsia"/>
        </w:rPr>
        <w:t>、</w:t>
      </w:r>
      <w:r w:rsidRPr="005A4E93">
        <w:rPr>
          <w:rFonts w:hint="eastAsia"/>
        </w:rPr>
        <w:t>O</w:t>
      </w:r>
      <w:r w:rsidRPr="005A4E93">
        <w:t>UN</w:t>
      </w:r>
      <w:r w:rsidRPr="005A4E93">
        <w:rPr>
          <w:rFonts w:hint="eastAsia"/>
        </w:rPr>
        <w:t>设备</w:t>
      </w:r>
      <w:r w:rsidRPr="005A4E93">
        <w:rPr>
          <w:rFonts w:hint="eastAsia"/>
        </w:rPr>
        <w:t>S</w:t>
      </w:r>
      <w:r w:rsidRPr="005A4E93">
        <w:t>N</w:t>
      </w:r>
      <w:r w:rsidRPr="005A4E93">
        <w:rPr>
          <w:rFonts w:hint="eastAsia"/>
        </w:rPr>
        <w:t>等字段。</w:t>
      </w:r>
    </w:p>
    <w:p w:rsidR="00770F20" w:rsidRPr="005A4E93" w:rsidRDefault="00770F20" w:rsidP="00770F20">
      <w:pPr>
        <w:ind w:firstLine="480"/>
      </w:pPr>
    </w:p>
    <w:p w:rsidR="00770F20" w:rsidRPr="005A4E93" w:rsidRDefault="00770F20" w:rsidP="00770F20">
      <w:pPr>
        <w:pStyle w:val="5"/>
        <w:rPr>
          <w:b/>
          <w:bCs/>
        </w:rPr>
      </w:pPr>
      <w:bookmarkStart w:id="2838" w:name="_Toc130155776"/>
      <w:r w:rsidRPr="005A4E93">
        <w:rPr>
          <w:rFonts w:hint="eastAsia"/>
        </w:rPr>
        <w:t>一户一档用户侧质差问题</w:t>
      </w:r>
      <w:r w:rsidRPr="009263A6">
        <w:rPr>
          <w:rFonts w:hint="eastAsia"/>
          <w:szCs w:val="24"/>
        </w:rPr>
        <w:t>信息</w:t>
      </w:r>
      <w:r w:rsidRPr="005A4E93">
        <w:rPr>
          <w:rFonts w:hint="eastAsia"/>
        </w:rPr>
        <w:t>数据表</w:t>
      </w:r>
      <w:bookmarkEnd w:id="2838"/>
    </w:p>
    <w:p w:rsidR="00770F20" w:rsidRPr="005A4E93" w:rsidRDefault="00770F20" w:rsidP="00770F20">
      <w:pPr>
        <w:ind w:firstLine="480"/>
      </w:pPr>
      <w:r w:rsidRPr="005A4E93">
        <w:rPr>
          <w:rFonts w:hint="eastAsia"/>
        </w:rPr>
        <w:t>用于记录一户一档用户侧质差问题数据信息，包括</w:t>
      </w:r>
      <w:r w:rsidRPr="005A4E93">
        <w:t>用户手机、平板、电脑等上网设备是否质差</w:t>
      </w:r>
      <w:r w:rsidRPr="005A4E93">
        <w:rPr>
          <w:rFonts w:hint="eastAsia"/>
        </w:rPr>
        <w:t>、用户终端质差主要原因、用户路由器是否质差、路由器型号、路由器厂家等内容。</w:t>
      </w:r>
    </w:p>
    <w:p w:rsidR="00770F20" w:rsidRPr="005A4E93" w:rsidRDefault="00770F20" w:rsidP="00770F20">
      <w:pPr>
        <w:ind w:firstLine="480"/>
      </w:pPr>
    </w:p>
    <w:p w:rsidR="00770F20" w:rsidRPr="005A4E93" w:rsidRDefault="00770F20" w:rsidP="00770F20">
      <w:pPr>
        <w:pStyle w:val="5"/>
        <w:rPr>
          <w:b/>
          <w:bCs/>
        </w:rPr>
      </w:pPr>
      <w:bookmarkStart w:id="2839" w:name="_Toc130155777"/>
      <w:r w:rsidRPr="005A4E93">
        <w:rPr>
          <w:rFonts w:hint="eastAsia"/>
        </w:rPr>
        <w:t>一户一档网络侧质差问题数据表</w:t>
      </w:r>
      <w:bookmarkEnd w:id="2839"/>
    </w:p>
    <w:p w:rsidR="00770F20" w:rsidRPr="005A4E93" w:rsidRDefault="00770F20" w:rsidP="00770F20">
      <w:pPr>
        <w:ind w:firstLine="480"/>
      </w:pPr>
      <w:r w:rsidRPr="005A4E93">
        <w:rPr>
          <w:rFonts w:hint="eastAsia"/>
        </w:rPr>
        <w:t>用于记录一户一档网络侧质差问题数据信息，包括是否红线内故障、红线内质差原因、是否红线外主干光缆故障、红线外质差原因等字段。</w:t>
      </w:r>
    </w:p>
    <w:p w:rsidR="00770F20" w:rsidRPr="005A4E93" w:rsidRDefault="00770F20" w:rsidP="00770F20">
      <w:pPr>
        <w:ind w:firstLine="480"/>
      </w:pPr>
    </w:p>
    <w:p w:rsidR="00770F20" w:rsidRPr="005A4E93" w:rsidRDefault="00770F20" w:rsidP="00770F20">
      <w:pPr>
        <w:pStyle w:val="5"/>
        <w:rPr>
          <w:b/>
          <w:bCs/>
        </w:rPr>
      </w:pPr>
      <w:bookmarkStart w:id="2840" w:name="_Toc130155778"/>
      <w:r w:rsidRPr="005A4E93">
        <w:rPr>
          <w:rFonts w:hint="eastAsia"/>
        </w:rPr>
        <w:t>一户一档互联网</w:t>
      </w:r>
      <w:r w:rsidRPr="009263A6">
        <w:rPr>
          <w:rFonts w:hint="eastAsia"/>
          <w:szCs w:val="24"/>
        </w:rPr>
        <w:t>业务</w:t>
      </w:r>
      <w:r w:rsidRPr="005A4E93">
        <w:rPr>
          <w:rFonts w:hint="eastAsia"/>
        </w:rPr>
        <w:t>质差问题数据表</w:t>
      </w:r>
      <w:bookmarkEnd w:id="2840"/>
    </w:p>
    <w:p w:rsidR="00770F20" w:rsidRPr="005A4E93" w:rsidRDefault="00770F20" w:rsidP="00770F20">
      <w:pPr>
        <w:ind w:firstLine="480"/>
      </w:pPr>
      <w:r w:rsidRPr="005A4E93">
        <w:rPr>
          <w:rFonts w:hint="eastAsia"/>
        </w:rPr>
        <w:t>用于记录一户一档工单互联网业务质差问题数据信息、包括互联网电视是否存在质差、互联网电视质差具体现象、互联网电视质差原因、具体网站等字段。</w:t>
      </w:r>
    </w:p>
    <w:p w:rsidR="00770F20" w:rsidRPr="005A4E93" w:rsidRDefault="00770F20" w:rsidP="00770F20">
      <w:pPr>
        <w:ind w:firstLine="480"/>
      </w:pPr>
    </w:p>
    <w:p w:rsidR="00770F20" w:rsidRPr="005A4E93" w:rsidRDefault="00770F20" w:rsidP="00770F20">
      <w:pPr>
        <w:pStyle w:val="5"/>
        <w:rPr>
          <w:b/>
          <w:bCs/>
        </w:rPr>
      </w:pPr>
      <w:bookmarkStart w:id="2841" w:name="_Toc130155779"/>
      <w:r w:rsidRPr="005A4E93">
        <w:rPr>
          <w:rFonts w:hint="eastAsia"/>
        </w:rPr>
        <w:t>一户一档装维服务</w:t>
      </w:r>
      <w:r w:rsidRPr="009263A6">
        <w:rPr>
          <w:rFonts w:hint="eastAsia"/>
          <w:szCs w:val="24"/>
        </w:rPr>
        <w:t>问题</w:t>
      </w:r>
      <w:r w:rsidRPr="005A4E93">
        <w:rPr>
          <w:rFonts w:hint="eastAsia"/>
        </w:rPr>
        <w:t>数据表</w:t>
      </w:r>
      <w:bookmarkEnd w:id="2841"/>
    </w:p>
    <w:p w:rsidR="00770F20" w:rsidRPr="005A4E93" w:rsidRDefault="00770F20" w:rsidP="00770F20">
      <w:pPr>
        <w:ind w:firstLine="480"/>
      </w:pPr>
      <w:r w:rsidRPr="005A4E93">
        <w:rPr>
          <w:rFonts w:hint="eastAsia"/>
        </w:rPr>
        <w:t>用于记录一户一档工单装维服务问题信息数据，包括装维服务是否存在问题、装维服务问题等字段。</w:t>
      </w:r>
    </w:p>
    <w:p w:rsidR="00770F20" w:rsidRPr="005A4E93" w:rsidRDefault="00770F20" w:rsidP="00770F20">
      <w:pPr>
        <w:ind w:firstLine="480"/>
      </w:pPr>
    </w:p>
    <w:p w:rsidR="00770F20" w:rsidRPr="005A4E93" w:rsidRDefault="00770F20" w:rsidP="00770F20">
      <w:pPr>
        <w:pStyle w:val="5"/>
        <w:rPr>
          <w:b/>
          <w:bCs/>
        </w:rPr>
      </w:pPr>
      <w:bookmarkStart w:id="2842" w:name="_Toc130155780"/>
      <w:r w:rsidRPr="005A4E93">
        <w:rPr>
          <w:rFonts w:hint="eastAsia"/>
        </w:rPr>
        <w:t>一户一档工单整治</w:t>
      </w:r>
      <w:r w:rsidRPr="009263A6">
        <w:rPr>
          <w:rFonts w:hint="eastAsia"/>
          <w:szCs w:val="24"/>
        </w:rPr>
        <w:t>情况</w:t>
      </w:r>
      <w:r w:rsidRPr="005A4E93">
        <w:rPr>
          <w:rFonts w:hint="eastAsia"/>
        </w:rPr>
        <w:t>信息数据表</w:t>
      </w:r>
      <w:bookmarkEnd w:id="2842"/>
    </w:p>
    <w:p w:rsidR="00770F20" w:rsidRPr="005A4E93" w:rsidRDefault="00770F20" w:rsidP="00770F20">
      <w:pPr>
        <w:ind w:firstLine="480"/>
      </w:pPr>
      <w:r w:rsidRPr="005A4E93">
        <w:rPr>
          <w:rFonts w:hint="eastAsia"/>
        </w:rPr>
        <w:t>用于记录一户一档工单整治情况信息数据，包括家庭侧问题是否完成上门整治、具体整治举措、接入网以上问题是否完成优化、下一步整治计划等内容。</w:t>
      </w:r>
    </w:p>
    <w:p w:rsidR="00770F20" w:rsidRPr="005A4E93" w:rsidRDefault="00770F20" w:rsidP="00770F20">
      <w:pPr>
        <w:ind w:firstLine="480"/>
      </w:pPr>
    </w:p>
    <w:p w:rsidR="00770F20" w:rsidRDefault="00770F20" w:rsidP="00770F20">
      <w:pPr>
        <w:pStyle w:val="40"/>
      </w:pPr>
      <w:bookmarkStart w:id="2843" w:name="_Toc129957992"/>
      <w:bookmarkStart w:id="2844" w:name="_Toc130155781"/>
      <w:r w:rsidRPr="009263A6">
        <w:rPr>
          <w:rFonts w:hint="eastAsia"/>
        </w:rPr>
        <w:t>一户一档流程</w:t>
      </w:r>
      <w:r>
        <w:rPr>
          <w:rFonts w:hint="eastAsia"/>
        </w:rPr>
        <w:t>功能说明</w:t>
      </w:r>
      <w:bookmarkEnd w:id="2843"/>
      <w:bookmarkEnd w:id="2844"/>
    </w:p>
    <w:p w:rsidR="00770F20" w:rsidRPr="005A4E93" w:rsidRDefault="00770F20" w:rsidP="00770F20">
      <w:pPr>
        <w:pStyle w:val="5"/>
        <w:rPr>
          <w:bCs/>
          <w:szCs w:val="24"/>
        </w:rPr>
      </w:pPr>
      <w:bookmarkStart w:id="2845" w:name="_Toc130155782"/>
      <w:r w:rsidRPr="005A4E93">
        <w:rPr>
          <w:rFonts w:hint="eastAsia"/>
          <w:szCs w:val="24"/>
        </w:rPr>
        <w:t>接收端到端派发一户一档工单</w:t>
      </w:r>
      <w:bookmarkEnd w:id="2845"/>
    </w:p>
    <w:p w:rsidR="00770F20" w:rsidRPr="005A4E93" w:rsidRDefault="00770F20" w:rsidP="00770F20">
      <w:pPr>
        <w:pStyle w:val="6"/>
        <w:rPr>
          <w:b/>
          <w:bCs/>
        </w:rPr>
      </w:pPr>
      <w:bookmarkStart w:id="2846" w:name="_Toc130155783"/>
      <w:r w:rsidRPr="005A4E93">
        <w:rPr>
          <w:rFonts w:hint="eastAsia"/>
        </w:rPr>
        <w:t>一户一档流程图配置</w:t>
      </w:r>
      <w:bookmarkEnd w:id="2846"/>
    </w:p>
    <w:p w:rsidR="00770F20" w:rsidRPr="005A4E93" w:rsidRDefault="00770F20" w:rsidP="00770F20">
      <w:pPr>
        <w:ind w:firstLine="480"/>
      </w:pPr>
      <w:r w:rsidRPr="005A4E93">
        <w:rPr>
          <w:rFonts w:hint="eastAsia"/>
        </w:rPr>
        <w:t>管理人员选择配置一户一档流程图配置，一户一档流程图保存。</w:t>
      </w:r>
    </w:p>
    <w:p w:rsidR="00770F20" w:rsidRPr="005A4E93" w:rsidRDefault="00770F20" w:rsidP="00770F20">
      <w:pPr>
        <w:pStyle w:val="6"/>
        <w:rPr>
          <w:b/>
          <w:bCs/>
        </w:rPr>
      </w:pPr>
      <w:bookmarkStart w:id="2847" w:name="_Toc130155784"/>
      <w:r w:rsidRPr="005A4E93">
        <w:rPr>
          <w:rFonts w:hint="eastAsia"/>
        </w:rPr>
        <w:t>端到端系统派发一户一档工单</w:t>
      </w:r>
      <w:bookmarkEnd w:id="2847"/>
    </w:p>
    <w:p w:rsidR="00770F20" w:rsidRPr="005A4E93" w:rsidRDefault="00770F20" w:rsidP="00770F20">
      <w:pPr>
        <w:ind w:firstLine="480"/>
      </w:pPr>
      <w:r w:rsidRPr="005A4E93">
        <w:rPr>
          <w:rFonts w:hint="eastAsia"/>
        </w:rPr>
        <w:t>接收端到端系统派发一户一档工单，</w:t>
      </w:r>
      <w:r w:rsidR="00FE4BBC">
        <w:rPr>
          <w:rFonts w:hint="eastAsia"/>
        </w:rPr>
        <w:t>启用</w:t>
      </w:r>
      <w:r w:rsidRPr="005A4E93">
        <w:rPr>
          <w:rFonts w:hint="eastAsia"/>
        </w:rPr>
        <w:t>一户一档任务信息同步接口，接收</w:t>
      </w:r>
      <w:r w:rsidRPr="005A4E93">
        <w:rPr>
          <w:rFonts w:hint="eastAsia"/>
        </w:rPr>
        <w:lastRenderedPageBreak/>
        <w:t>一户一档任务信息同步接口</w:t>
      </w:r>
      <w:r w:rsidR="00973E1B">
        <w:rPr>
          <w:rFonts w:hint="eastAsia"/>
        </w:rPr>
        <w:t>结果</w:t>
      </w:r>
      <w:r w:rsidRPr="005A4E93">
        <w:rPr>
          <w:rFonts w:hint="eastAsia"/>
        </w:rPr>
        <w:t>。</w:t>
      </w:r>
    </w:p>
    <w:p w:rsidR="00770F20" w:rsidRPr="005A4E93" w:rsidRDefault="00770F20" w:rsidP="00770F20">
      <w:pPr>
        <w:pStyle w:val="6"/>
        <w:rPr>
          <w:b/>
          <w:bCs/>
        </w:rPr>
      </w:pPr>
      <w:bookmarkStart w:id="2848" w:name="_Toc130155785"/>
      <w:r w:rsidRPr="005A4E93">
        <w:rPr>
          <w:rFonts w:hint="eastAsia"/>
        </w:rPr>
        <w:t>一户一档任务信息同步接口</w:t>
      </w:r>
      <w:bookmarkEnd w:id="2848"/>
    </w:p>
    <w:p w:rsidR="00770F20" w:rsidRDefault="00770F20" w:rsidP="00770F20">
      <w:pPr>
        <w:ind w:firstLine="480"/>
      </w:pPr>
      <w:r w:rsidRPr="005A4E93">
        <w:rPr>
          <w:rFonts w:hint="eastAsia"/>
        </w:rPr>
        <w:t>接收端到端派发工单请求，判断工单是否重复派发，保存一户一档工单结果，</w:t>
      </w:r>
      <w:r w:rsidRPr="005A4E93">
        <w:rPr>
          <w:rFonts w:hint="eastAsia"/>
        </w:rPr>
        <w:t xml:space="preserve"> </w:t>
      </w:r>
      <w:r w:rsidRPr="005A4E93">
        <w:rPr>
          <w:rFonts w:hint="eastAsia"/>
        </w:rPr>
        <w:t>一户一档任务信息同步接口返回结果。</w:t>
      </w:r>
    </w:p>
    <w:p w:rsidR="00FE4BBC" w:rsidRPr="005A4E93" w:rsidRDefault="00FE4BBC" w:rsidP="00FE4BBC">
      <w:pPr>
        <w:pStyle w:val="6"/>
        <w:rPr>
          <w:b/>
          <w:bCs/>
        </w:rPr>
      </w:pPr>
      <w:bookmarkStart w:id="2849" w:name="_Toc130155786"/>
      <w:r w:rsidRPr="005A4E93">
        <w:rPr>
          <w:rFonts w:hint="eastAsia"/>
        </w:rPr>
        <w:t>一户一档工单派单规则</w:t>
      </w:r>
      <w:r>
        <w:rPr>
          <w:rFonts w:hint="eastAsia"/>
        </w:rPr>
        <w:t>管理</w:t>
      </w:r>
      <w:bookmarkEnd w:id="2849"/>
    </w:p>
    <w:p w:rsidR="00FE4BBC" w:rsidRPr="00FE4BBC" w:rsidRDefault="00FE4BBC" w:rsidP="00FE4BBC">
      <w:pPr>
        <w:ind w:firstLineChars="200" w:firstLine="480"/>
      </w:pPr>
      <w:r>
        <w:t>根据</w:t>
      </w:r>
      <w:r>
        <w:rPr>
          <w:rFonts w:hint="eastAsia"/>
        </w:rPr>
        <w:t>一户一档派单规则</w:t>
      </w:r>
      <w:r>
        <w:t>说明文档，分析</w:t>
      </w:r>
      <w:r>
        <w:rPr>
          <w:rFonts w:hint="eastAsia"/>
        </w:rPr>
        <w:t>派单规则</w:t>
      </w:r>
      <w:r>
        <w:t>口径，在系统中录入统计规则，并提供</w:t>
      </w:r>
      <w:r>
        <w:rPr>
          <w:rFonts w:hint="eastAsia"/>
        </w:rPr>
        <w:t>派单</w:t>
      </w:r>
      <w:r>
        <w:t>规则的增加、删除、修改功能</w:t>
      </w:r>
      <w:r>
        <w:rPr>
          <w:rFonts w:hint="eastAsia"/>
        </w:rPr>
        <w:t>。</w:t>
      </w:r>
    </w:p>
    <w:p w:rsidR="00770F20" w:rsidRPr="005A4E93" w:rsidRDefault="00770F20" w:rsidP="00770F20">
      <w:pPr>
        <w:pStyle w:val="6"/>
        <w:rPr>
          <w:b/>
          <w:bCs/>
        </w:rPr>
      </w:pPr>
      <w:bookmarkStart w:id="2850" w:name="_Toc130155787"/>
      <w:r w:rsidRPr="005A4E93">
        <w:rPr>
          <w:rFonts w:hint="eastAsia"/>
        </w:rPr>
        <w:t>一户一档工单派单规则入库</w:t>
      </w:r>
      <w:bookmarkEnd w:id="2850"/>
    </w:p>
    <w:p w:rsidR="00770F20" w:rsidRPr="005A4E93" w:rsidRDefault="00770F20" w:rsidP="00770F20">
      <w:pPr>
        <w:ind w:firstLine="480"/>
      </w:pPr>
      <w:r w:rsidRPr="005A4E93">
        <w:rPr>
          <w:rFonts w:hint="eastAsia"/>
        </w:rPr>
        <w:t>一户一档工单派单规则录入，一户一档工单派单规则存储。</w:t>
      </w:r>
    </w:p>
    <w:p w:rsidR="00770F20" w:rsidRPr="005A4E93" w:rsidRDefault="00B02337" w:rsidP="00770F20">
      <w:pPr>
        <w:pStyle w:val="6"/>
        <w:rPr>
          <w:b/>
          <w:bCs/>
        </w:rPr>
      </w:pPr>
      <w:bookmarkStart w:id="2851" w:name="_Toc130155788"/>
      <w:r>
        <w:rPr>
          <w:rFonts w:hint="eastAsia"/>
        </w:rPr>
        <w:t>一户一档</w:t>
      </w:r>
      <w:r w:rsidR="00770F20" w:rsidRPr="005A4E93">
        <w:rPr>
          <w:rFonts w:hint="eastAsia"/>
        </w:rPr>
        <w:t>启动</w:t>
      </w:r>
      <w:r>
        <w:rPr>
          <w:rFonts w:hint="eastAsia"/>
        </w:rPr>
        <w:t>派单装维流程</w:t>
      </w:r>
      <w:bookmarkEnd w:id="2851"/>
    </w:p>
    <w:p w:rsidR="00770F20" w:rsidRPr="005A4E93" w:rsidRDefault="00770F20" w:rsidP="00770F20">
      <w:pPr>
        <w:ind w:firstLine="480"/>
      </w:pPr>
      <w:r w:rsidRPr="005A4E93">
        <w:rPr>
          <w:rFonts w:hint="eastAsia"/>
        </w:rPr>
        <w:t>定时启动一户一档流程，</w:t>
      </w:r>
      <w:r w:rsidR="00973E1B">
        <w:rPr>
          <w:rFonts w:hint="eastAsia"/>
        </w:rPr>
        <w:t>启动流程平台</w:t>
      </w:r>
      <w:r w:rsidRPr="005A4E93">
        <w:rPr>
          <w:rFonts w:hint="eastAsia"/>
        </w:rPr>
        <w:t>派单至</w:t>
      </w:r>
      <w:r w:rsidRPr="005A4E93">
        <w:rPr>
          <w:rFonts w:hint="eastAsia"/>
        </w:rPr>
        <w:t>WEB</w:t>
      </w:r>
      <w:r w:rsidRPr="005A4E93">
        <w:rPr>
          <w:rFonts w:hint="eastAsia"/>
        </w:rPr>
        <w:t>端，接收流程平台派单结果，一户一档工单派发成功展示。</w:t>
      </w:r>
    </w:p>
    <w:p w:rsidR="00770F20" w:rsidRPr="005A4E93" w:rsidRDefault="00770F20" w:rsidP="00770F20">
      <w:pPr>
        <w:pStyle w:val="6"/>
        <w:rPr>
          <w:b/>
          <w:bCs/>
        </w:rPr>
      </w:pPr>
      <w:bookmarkStart w:id="2852" w:name="_Toc130155789"/>
      <w:r w:rsidRPr="005A4E93">
        <w:rPr>
          <w:rFonts w:hint="eastAsia"/>
        </w:rPr>
        <w:t>一户一档待办短信下发</w:t>
      </w:r>
      <w:bookmarkEnd w:id="2852"/>
    </w:p>
    <w:p w:rsidR="00770F20" w:rsidRDefault="00770F20" w:rsidP="00770F20">
      <w:pPr>
        <w:ind w:firstLine="480"/>
      </w:pPr>
      <w:r w:rsidRPr="005A4E93">
        <w:rPr>
          <w:rFonts w:hint="eastAsia"/>
        </w:rPr>
        <w:t>流程</w:t>
      </w:r>
      <w:r w:rsidR="005E42D0">
        <w:rPr>
          <w:rFonts w:hint="eastAsia"/>
        </w:rPr>
        <w:t>启动</w:t>
      </w:r>
      <w:r w:rsidRPr="005A4E93">
        <w:rPr>
          <w:rFonts w:hint="eastAsia"/>
        </w:rPr>
        <w:t>完成，同步触发</w:t>
      </w:r>
      <w:r w:rsidR="005E42D0">
        <w:rPr>
          <w:rFonts w:hint="eastAsia"/>
        </w:rPr>
        <w:t>启用</w:t>
      </w:r>
      <w:r w:rsidRPr="005A4E93">
        <w:rPr>
          <w:rFonts w:hint="eastAsia"/>
        </w:rPr>
        <w:t>短信平台下发短信，一户一档待办短信提醒通知。</w:t>
      </w:r>
    </w:p>
    <w:p w:rsidR="00770F20" w:rsidRPr="005A4E93" w:rsidRDefault="00770F20" w:rsidP="00770F20">
      <w:pPr>
        <w:pStyle w:val="5"/>
        <w:rPr>
          <w:bCs/>
          <w:szCs w:val="24"/>
        </w:rPr>
      </w:pPr>
      <w:bookmarkStart w:id="2853" w:name="_Toc130155790"/>
      <w:r w:rsidRPr="005A4E93">
        <w:rPr>
          <w:rFonts w:hint="eastAsia"/>
          <w:szCs w:val="24"/>
        </w:rPr>
        <w:t>WEB端一户一档待办查询</w:t>
      </w:r>
      <w:bookmarkEnd w:id="2853"/>
    </w:p>
    <w:p w:rsidR="00770F20" w:rsidRPr="005A4E93" w:rsidRDefault="00770F20" w:rsidP="00770F20">
      <w:pPr>
        <w:pStyle w:val="6"/>
        <w:rPr>
          <w:b/>
          <w:bCs/>
        </w:rPr>
      </w:pPr>
      <w:bookmarkStart w:id="2854" w:name="_Toc130155791"/>
      <w:r w:rsidRPr="005A4E93">
        <w:rPr>
          <w:rFonts w:hint="eastAsia"/>
        </w:rPr>
        <w:t>WEB</w:t>
      </w:r>
      <w:r w:rsidRPr="005A4E93">
        <w:rPr>
          <w:rFonts w:hint="eastAsia"/>
        </w:rPr>
        <w:t>端一户一档待办菜单查询</w:t>
      </w:r>
      <w:bookmarkEnd w:id="2854"/>
    </w:p>
    <w:p w:rsidR="00770F20" w:rsidRPr="005A4E93" w:rsidRDefault="00770F20" w:rsidP="00770F20">
      <w:pPr>
        <w:ind w:firstLine="480"/>
      </w:pPr>
      <w:r w:rsidRPr="005A4E93">
        <w:rPr>
          <w:rFonts w:hint="eastAsia"/>
        </w:rPr>
        <w:t>人员操作权限规则入库，登录访问时按照对应职位查询展示</w:t>
      </w:r>
      <w:r w:rsidRPr="005A4E93">
        <w:rPr>
          <w:rFonts w:hint="eastAsia"/>
        </w:rPr>
        <w:t>WEB</w:t>
      </w:r>
      <w:r w:rsidRPr="005A4E93">
        <w:rPr>
          <w:rFonts w:hint="eastAsia"/>
        </w:rPr>
        <w:t>端一户一档待办菜单。</w:t>
      </w:r>
    </w:p>
    <w:p w:rsidR="00770F20" w:rsidRPr="005A4E93" w:rsidRDefault="00770F20" w:rsidP="00770F20">
      <w:pPr>
        <w:pStyle w:val="6"/>
        <w:rPr>
          <w:b/>
          <w:bCs/>
        </w:rPr>
      </w:pPr>
      <w:bookmarkStart w:id="2855" w:name="_Toc130155792"/>
      <w:r w:rsidRPr="005A4E93">
        <w:rPr>
          <w:rFonts w:hint="eastAsia"/>
        </w:rPr>
        <w:t>WEB</w:t>
      </w:r>
      <w:r w:rsidRPr="005A4E93">
        <w:rPr>
          <w:rFonts w:hint="eastAsia"/>
        </w:rPr>
        <w:t>端一户一档待办工单查询</w:t>
      </w:r>
      <w:bookmarkEnd w:id="2855"/>
    </w:p>
    <w:p w:rsidR="00770F20" w:rsidRPr="005A4E93" w:rsidRDefault="0013063E" w:rsidP="00770F20">
      <w:pPr>
        <w:ind w:firstLine="480"/>
      </w:pPr>
      <w:r>
        <w:rPr>
          <w:rFonts w:hint="eastAsia"/>
        </w:rPr>
        <w:lastRenderedPageBreak/>
        <w:t>输入</w:t>
      </w:r>
      <w:r w:rsidR="00D30B8E">
        <w:rPr>
          <w:rFonts w:hint="eastAsia"/>
        </w:rPr>
        <w:t>区域、工单编码、上网账号等查询条件</w:t>
      </w:r>
      <w:r>
        <w:rPr>
          <w:rFonts w:hint="eastAsia"/>
        </w:rPr>
        <w:t>，</w:t>
      </w:r>
      <w:r w:rsidR="00770F20" w:rsidRPr="005A4E93">
        <w:rPr>
          <w:rFonts w:hint="eastAsia"/>
        </w:rPr>
        <w:t>查询</w:t>
      </w:r>
      <w:r w:rsidR="00770F20" w:rsidRPr="005A4E93">
        <w:rPr>
          <w:rFonts w:hint="eastAsia"/>
        </w:rPr>
        <w:t>WEB</w:t>
      </w:r>
      <w:r w:rsidR="00770F20" w:rsidRPr="005A4E93">
        <w:rPr>
          <w:rFonts w:hint="eastAsia"/>
        </w:rPr>
        <w:t>端一户一档待办工单，包括</w:t>
      </w:r>
      <w:r w:rsidR="00770F20" w:rsidRPr="005A4E93">
        <w:rPr>
          <w:rFonts w:hint="eastAsia"/>
        </w:rPr>
        <w:t>WEB</w:t>
      </w:r>
      <w:r w:rsidR="00770F20" w:rsidRPr="005A4E93">
        <w:rPr>
          <w:rFonts w:hint="eastAsia"/>
        </w:rPr>
        <w:t>端一户一档待办工单查询、一户一档待办</w:t>
      </w:r>
      <w:r w:rsidR="00791FC4">
        <w:rPr>
          <w:rFonts w:hint="eastAsia"/>
        </w:rPr>
        <w:t>工单</w:t>
      </w:r>
      <w:r w:rsidR="00770F20" w:rsidRPr="005A4E93">
        <w:rPr>
          <w:rFonts w:hint="eastAsia"/>
        </w:rPr>
        <w:t>状态查询。</w:t>
      </w:r>
    </w:p>
    <w:p w:rsidR="00770F20" w:rsidRPr="005A4E93" w:rsidRDefault="00770F20" w:rsidP="00770F20">
      <w:pPr>
        <w:pStyle w:val="6"/>
        <w:rPr>
          <w:b/>
          <w:bCs/>
        </w:rPr>
      </w:pPr>
      <w:bookmarkStart w:id="2856" w:name="_Toc130155793"/>
      <w:r w:rsidRPr="005A4E93">
        <w:rPr>
          <w:rFonts w:hint="eastAsia"/>
        </w:rPr>
        <w:t>WEB</w:t>
      </w:r>
      <w:r w:rsidRPr="005A4E93">
        <w:rPr>
          <w:rFonts w:hint="eastAsia"/>
        </w:rPr>
        <w:t>端一户一档待办环节流程查询</w:t>
      </w:r>
      <w:bookmarkEnd w:id="2856"/>
    </w:p>
    <w:p w:rsidR="00770F20" w:rsidRPr="005A4E93" w:rsidRDefault="00770F20" w:rsidP="00D30B8E">
      <w:pPr>
        <w:ind w:firstLineChars="200" w:firstLine="480"/>
      </w:pPr>
      <w:r w:rsidRPr="005A4E93">
        <w:rPr>
          <w:rFonts w:hint="eastAsia"/>
        </w:rPr>
        <w:t>查询</w:t>
      </w:r>
      <w:r w:rsidRPr="005A4E93">
        <w:rPr>
          <w:rFonts w:hint="eastAsia"/>
        </w:rPr>
        <w:t>WEB</w:t>
      </w:r>
      <w:r w:rsidRPr="005A4E93">
        <w:rPr>
          <w:rFonts w:hint="eastAsia"/>
        </w:rPr>
        <w:t>端一户一档待办环节流程查询、展示一户一档环节流转信息，包括处理环节、地市中台核实、一线装维处理、地市中台二次核实、一户一档归档等内容。</w:t>
      </w:r>
    </w:p>
    <w:p w:rsidR="00770F20" w:rsidRPr="005A4E93" w:rsidRDefault="00770F20" w:rsidP="00770F20">
      <w:pPr>
        <w:pStyle w:val="6"/>
        <w:rPr>
          <w:b/>
          <w:bCs/>
        </w:rPr>
      </w:pPr>
      <w:bookmarkStart w:id="2857" w:name="_Toc130155794"/>
      <w:r w:rsidRPr="005A4E93">
        <w:rPr>
          <w:rFonts w:hint="eastAsia"/>
        </w:rPr>
        <w:t>WEB</w:t>
      </w:r>
      <w:r w:rsidRPr="005A4E93">
        <w:rPr>
          <w:rFonts w:hint="eastAsia"/>
        </w:rPr>
        <w:t>端一户一档待办详情用户信息查询</w:t>
      </w:r>
      <w:bookmarkEnd w:id="2857"/>
    </w:p>
    <w:p w:rsidR="00770F20" w:rsidRPr="005A4E93" w:rsidRDefault="00770F20" w:rsidP="00D30B8E">
      <w:pPr>
        <w:ind w:firstLine="480"/>
      </w:pPr>
      <w:r w:rsidRPr="005A4E93">
        <w:rPr>
          <w:rFonts w:hint="eastAsia"/>
        </w:rPr>
        <w:t>查询</w:t>
      </w:r>
      <w:r w:rsidRPr="005A4E93">
        <w:rPr>
          <w:rFonts w:hint="eastAsia"/>
        </w:rPr>
        <w:t>WEB</w:t>
      </w:r>
      <w:r w:rsidRPr="005A4E93">
        <w:rPr>
          <w:rFonts w:hint="eastAsia"/>
        </w:rPr>
        <w:t>端一户一档待办详情用户信息查询、展示一户一档用户信息，包括处理人员、处理人员账号、处理人员单位、装维人员、装维人员联系电话、归属小区等内容。</w:t>
      </w:r>
    </w:p>
    <w:p w:rsidR="00770F20" w:rsidRPr="005A4E93" w:rsidRDefault="00770F20" w:rsidP="00770F20">
      <w:pPr>
        <w:pStyle w:val="6"/>
        <w:rPr>
          <w:b/>
          <w:bCs/>
        </w:rPr>
      </w:pPr>
      <w:bookmarkStart w:id="2858" w:name="_Toc130155795"/>
      <w:r w:rsidRPr="005A4E93">
        <w:rPr>
          <w:rFonts w:hint="eastAsia"/>
        </w:rPr>
        <w:t>WEB</w:t>
      </w:r>
      <w:r w:rsidRPr="005A4E93">
        <w:rPr>
          <w:rFonts w:hint="eastAsia"/>
        </w:rPr>
        <w:t>端一户一档待办定单轨迹信息查询</w:t>
      </w:r>
      <w:bookmarkEnd w:id="2858"/>
    </w:p>
    <w:p w:rsidR="00770F20" w:rsidRPr="005A4E93" w:rsidRDefault="00770F20" w:rsidP="0036197B">
      <w:pPr>
        <w:ind w:firstLine="480"/>
      </w:pPr>
      <w:r w:rsidRPr="005A4E93">
        <w:rPr>
          <w:rFonts w:hint="eastAsia"/>
        </w:rPr>
        <w:t>查询</w:t>
      </w:r>
      <w:r w:rsidRPr="005A4E93">
        <w:rPr>
          <w:rFonts w:hint="eastAsia"/>
        </w:rPr>
        <w:t>WEB</w:t>
      </w:r>
      <w:r w:rsidRPr="005A4E93">
        <w:rPr>
          <w:rFonts w:hint="eastAsia"/>
        </w:rPr>
        <w:t>端一户一档待办定单轨迹信息查询、展示一户一档定单轨迹执行信息，包括处理人、派单结果、接单执行情况、转派执行情况、处理时间等内容。</w:t>
      </w:r>
    </w:p>
    <w:p w:rsidR="00770F20" w:rsidRPr="005A4E93" w:rsidRDefault="00770F20" w:rsidP="00770F20">
      <w:pPr>
        <w:pStyle w:val="6"/>
        <w:rPr>
          <w:b/>
          <w:bCs/>
        </w:rPr>
      </w:pPr>
      <w:bookmarkStart w:id="2859" w:name="_Toc130155796"/>
      <w:r w:rsidRPr="005A4E93">
        <w:rPr>
          <w:rFonts w:hint="eastAsia"/>
        </w:rPr>
        <w:t>WEB</w:t>
      </w:r>
      <w:r w:rsidRPr="005A4E93">
        <w:rPr>
          <w:rFonts w:hint="eastAsia"/>
        </w:rPr>
        <w:t>端一户一档待办工单列表查询</w:t>
      </w:r>
      <w:bookmarkEnd w:id="2859"/>
    </w:p>
    <w:p w:rsidR="00770F20" w:rsidRPr="005A4E93" w:rsidRDefault="00770F20" w:rsidP="0036197B">
      <w:pPr>
        <w:ind w:firstLine="480"/>
      </w:pPr>
      <w:r w:rsidRPr="005A4E93">
        <w:rPr>
          <w:rFonts w:hint="eastAsia"/>
        </w:rPr>
        <w:t>查询</w:t>
      </w:r>
      <w:r w:rsidRPr="005A4E93">
        <w:rPr>
          <w:rFonts w:hint="eastAsia"/>
        </w:rPr>
        <w:t>WEB</w:t>
      </w:r>
      <w:r w:rsidRPr="005A4E93">
        <w:rPr>
          <w:rFonts w:hint="eastAsia"/>
        </w:rPr>
        <w:t>端一户一档待办工单列表信息查询、展示工单列表信息，包括工单环节列表，处理环节、工单类型、执行人、工单处理时限等内容。</w:t>
      </w:r>
    </w:p>
    <w:p w:rsidR="00770F20" w:rsidRPr="005A4E93" w:rsidRDefault="00770F20" w:rsidP="00770F20">
      <w:pPr>
        <w:pStyle w:val="6"/>
        <w:rPr>
          <w:b/>
          <w:bCs/>
        </w:rPr>
      </w:pPr>
      <w:bookmarkStart w:id="2860" w:name="_Toc130155797"/>
      <w:r w:rsidRPr="005A4E93">
        <w:rPr>
          <w:rFonts w:hint="eastAsia"/>
        </w:rPr>
        <w:t>WEB</w:t>
      </w:r>
      <w:r w:rsidRPr="005A4E93">
        <w:rPr>
          <w:rFonts w:hint="eastAsia"/>
        </w:rPr>
        <w:t>端一户一档待办设备信息查询</w:t>
      </w:r>
      <w:bookmarkEnd w:id="2860"/>
    </w:p>
    <w:p w:rsidR="00770F20" w:rsidRPr="005A4E93" w:rsidRDefault="00770F20" w:rsidP="0036197B">
      <w:pPr>
        <w:ind w:firstLineChars="300" w:firstLine="720"/>
      </w:pPr>
      <w:r w:rsidRPr="005A4E93">
        <w:rPr>
          <w:rFonts w:hint="eastAsia"/>
        </w:rPr>
        <w:t>查询</w:t>
      </w:r>
      <w:r w:rsidRPr="005A4E93">
        <w:rPr>
          <w:rFonts w:hint="eastAsia"/>
        </w:rPr>
        <w:t>WEB</w:t>
      </w:r>
      <w:r w:rsidRPr="005A4E93">
        <w:rPr>
          <w:rFonts w:hint="eastAsia"/>
        </w:rPr>
        <w:t>端一户一档待办工单设备信息查询、展示一户一档设备信息，包括设备类型、设备型号、网关厂家、单频</w:t>
      </w:r>
      <w:r w:rsidRPr="005A4E93">
        <w:rPr>
          <w:rFonts w:hint="eastAsia"/>
        </w:rPr>
        <w:t>/</w:t>
      </w:r>
      <w:r w:rsidRPr="005A4E93">
        <w:rPr>
          <w:rFonts w:hint="eastAsia"/>
        </w:rPr>
        <w:t>双频网关、</w:t>
      </w:r>
      <w:r w:rsidRPr="005A4E93">
        <w:rPr>
          <w:rFonts w:hint="eastAsia"/>
        </w:rPr>
        <w:t>M</w:t>
      </w:r>
      <w:r w:rsidRPr="005A4E93">
        <w:t>AC</w:t>
      </w:r>
      <w:r w:rsidRPr="005A4E93">
        <w:rPr>
          <w:rFonts w:hint="eastAsia"/>
        </w:rPr>
        <w:t>、</w:t>
      </w:r>
      <w:r w:rsidRPr="005A4E93">
        <w:rPr>
          <w:rFonts w:hint="eastAsia"/>
        </w:rPr>
        <w:t>O</w:t>
      </w:r>
      <w:r w:rsidRPr="005A4E93">
        <w:t>UN</w:t>
      </w:r>
      <w:r w:rsidRPr="005A4E93">
        <w:rPr>
          <w:rFonts w:hint="eastAsia"/>
        </w:rPr>
        <w:t>设备</w:t>
      </w:r>
      <w:r w:rsidRPr="005A4E93">
        <w:rPr>
          <w:rFonts w:hint="eastAsia"/>
        </w:rPr>
        <w:t>S</w:t>
      </w:r>
      <w:r w:rsidRPr="005A4E93">
        <w:t>N</w:t>
      </w:r>
      <w:r w:rsidRPr="005A4E93">
        <w:rPr>
          <w:rFonts w:hint="eastAsia"/>
        </w:rPr>
        <w:t>等内容。</w:t>
      </w:r>
    </w:p>
    <w:p w:rsidR="00770F20" w:rsidRPr="005A4E93" w:rsidRDefault="00770F20" w:rsidP="00770F20">
      <w:pPr>
        <w:pStyle w:val="6"/>
        <w:rPr>
          <w:b/>
          <w:bCs/>
        </w:rPr>
      </w:pPr>
      <w:bookmarkStart w:id="2861" w:name="_Toc130155798"/>
      <w:r w:rsidRPr="005A4E93">
        <w:rPr>
          <w:rFonts w:hint="eastAsia"/>
        </w:rPr>
        <w:t>WEB</w:t>
      </w:r>
      <w:r w:rsidRPr="005A4E93">
        <w:rPr>
          <w:rFonts w:hint="eastAsia"/>
        </w:rPr>
        <w:t>端一户一档待办用户侧质差问题信息查询</w:t>
      </w:r>
      <w:bookmarkEnd w:id="2861"/>
    </w:p>
    <w:p w:rsidR="00770F20" w:rsidRPr="005A4E93" w:rsidRDefault="00770F20" w:rsidP="0036197B">
      <w:pPr>
        <w:ind w:firstLine="480"/>
      </w:pPr>
      <w:r w:rsidRPr="005A4E93">
        <w:rPr>
          <w:rFonts w:hint="eastAsia"/>
        </w:rPr>
        <w:lastRenderedPageBreak/>
        <w:t>查询</w:t>
      </w:r>
      <w:r w:rsidRPr="005A4E93">
        <w:rPr>
          <w:rFonts w:hint="eastAsia"/>
        </w:rPr>
        <w:t>WEB</w:t>
      </w:r>
      <w:r w:rsidRPr="005A4E93">
        <w:rPr>
          <w:rFonts w:hint="eastAsia"/>
        </w:rPr>
        <w:t>端一户一档待办工单用户侧质差问题信息查询、展示一户一档用户侧质差问题信息，包括</w:t>
      </w:r>
      <w:r w:rsidRPr="005A4E93">
        <w:t>用户手机、平板、电脑等上网设备是否质差</w:t>
      </w:r>
      <w:r w:rsidRPr="005A4E93">
        <w:rPr>
          <w:rFonts w:hint="eastAsia"/>
        </w:rPr>
        <w:t>、用户终端质差主要原因、用户路由器是否质差、路由器型号、路由器厂家等内容。</w:t>
      </w:r>
    </w:p>
    <w:p w:rsidR="00770F20" w:rsidRPr="005A4E93" w:rsidRDefault="00770F20" w:rsidP="00770F20">
      <w:pPr>
        <w:pStyle w:val="6"/>
        <w:rPr>
          <w:b/>
          <w:bCs/>
        </w:rPr>
      </w:pPr>
      <w:bookmarkStart w:id="2862" w:name="_Toc130155799"/>
      <w:r w:rsidRPr="005A4E93">
        <w:rPr>
          <w:rFonts w:hint="eastAsia"/>
        </w:rPr>
        <w:t>WEB</w:t>
      </w:r>
      <w:r w:rsidRPr="005A4E93">
        <w:rPr>
          <w:rFonts w:hint="eastAsia"/>
        </w:rPr>
        <w:t>端一户一档待办网络侧质差问题查询</w:t>
      </w:r>
      <w:bookmarkEnd w:id="2862"/>
    </w:p>
    <w:p w:rsidR="00770F20" w:rsidRPr="005A4E93" w:rsidRDefault="00770F20" w:rsidP="0036197B">
      <w:pPr>
        <w:ind w:firstLine="480"/>
      </w:pPr>
      <w:r w:rsidRPr="005A4E93">
        <w:rPr>
          <w:rFonts w:hint="eastAsia"/>
        </w:rPr>
        <w:t>查询</w:t>
      </w:r>
      <w:r w:rsidRPr="005A4E93">
        <w:rPr>
          <w:rFonts w:hint="eastAsia"/>
        </w:rPr>
        <w:t>WEB</w:t>
      </w:r>
      <w:r w:rsidRPr="005A4E93">
        <w:rPr>
          <w:rFonts w:hint="eastAsia"/>
        </w:rPr>
        <w:t>端一户一档待办工单网络侧质差问题信息查询、展示网络侧质差问题信息，包括是否红线内故障、红线内质差原因、是否红线外主干光缆故障、红线外质差原因等内容。</w:t>
      </w:r>
    </w:p>
    <w:p w:rsidR="00770F20" w:rsidRPr="005A4E93" w:rsidRDefault="00770F20" w:rsidP="00770F20">
      <w:pPr>
        <w:pStyle w:val="6"/>
        <w:rPr>
          <w:b/>
          <w:bCs/>
        </w:rPr>
      </w:pPr>
      <w:bookmarkStart w:id="2863" w:name="_Toc130155800"/>
      <w:r w:rsidRPr="005A4E93">
        <w:rPr>
          <w:rFonts w:hint="eastAsia"/>
        </w:rPr>
        <w:t>WEB</w:t>
      </w:r>
      <w:r w:rsidRPr="005A4E93">
        <w:rPr>
          <w:rFonts w:hint="eastAsia"/>
        </w:rPr>
        <w:t>端一户一档待办互联网业务质差问题查询</w:t>
      </w:r>
      <w:bookmarkEnd w:id="2863"/>
    </w:p>
    <w:p w:rsidR="00770F20" w:rsidRPr="005A4E93" w:rsidRDefault="00770F20" w:rsidP="0036197B">
      <w:pPr>
        <w:ind w:firstLine="480"/>
      </w:pPr>
      <w:r w:rsidRPr="005A4E93">
        <w:rPr>
          <w:rFonts w:hint="eastAsia"/>
        </w:rPr>
        <w:t>查询</w:t>
      </w:r>
      <w:r w:rsidRPr="005A4E93">
        <w:rPr>
          <w:rFonts w:hint="eastAsia"/>
        </w:rPr>
        <w:t>WEB</w:t>
      </w:r>
      <w:r w:rsidRPr="005A4E93">
        <w:rPr>
          <w:rFonts w:hint="eastAsia"/>
        </w:rPr>
        <w:t>端一户一档待办工单互联网业务质差问题信息查询、展示一户一档互联网业务质差问题信息，包括互联网电视是否存在质差、互联网电视质差具体现象、互联网电视质差原因、具体网站等内容。</w:t>
      </w:r>
    </w:p>
    <w:p w:rsidR="00770F20" w:rsidRPr="005A4E93" w:rsidRDefault="00770F20" w:rsidP="00770F20">
      <w:pPr>
        <w:pStyle w:val="6"/>
        <w:rPr>
          <w:b/>
          <w:bCs/>
        </w:rPr>
      </w:pPr>
      <w:bookmarkStart w:id="2864" w:name="_Toc130155801"/>
      <w:r w:rsidRPr="005A4E93">
        <w:rPr>
          <w:rFonts w:hint="eastAsia"/>
        </w:rPr>
        <w:t>WEB</w:t>
      </w:r>
      <w:r w:rsidRPr="005A4E93">
        <w:rPr>
          <w:rFonts w:hint="eastAsia"/>
        </w:rPr>
        <w:t>端一户一档待办装维服务问题查询</w:t>
      </w:r>
      <w:bookmarkEnd w:id="2864"/>
    </w:p>
    <w:p w:rsidR="00770F20" w:rsidRPr="005A4E93" w:rsidRDefault="00770F20" w:rsidP="0036197B">
      <w:pPr>
        <w:ind w:firstLine="480"/>
      </w:pPr>
      <w:r w:rsidRPr="005A4E93">
        <w:rPr>
          <w:rFonts w:hint="eastAsia"/>
        </w:rPr>
        <w:t>查询</w:t>
      </w:r>
      <w:r w:rsidRPr="005A4E93">
        <w:rPr>
          <w:rFonts w:hint="eastAsia"/>
        </w:rPr>
        <w:t>WEB</w:t>
      </w:r>
      <w:r w:rsidRPr="005A4E93">
        <w:rPr>
          <w:rFonts w:hint="eastAsia"/>
        </w:rPr>
        <w:t>端一户一档待办工单装维服务问题信息查询、展示一户一档装维服务问题信息，包括装维服务是否存在问题、装维服务问题等内容。</w:t>
      </w:r>
    </w:p>
    <w:p w:rsidR="00770F20" w:rsidRPr="005A4E93" w:rsidRDefault="00770F20" w:rsidP="00770F20">
      <w:pPr>
        <w:pStyle w:val="6"/>
        <w:rPr>
          <w:b/>
          <w:bCs/>
        </w:rPr>
      </w:pPr>
      <w:bookmarkStart w:id="2865" w:name="_Toc130155802"/>
      <w:r w:rsidRPr="005A4E93">
        <w:rPr>
          <w:rFonts w:hint="eastAsia"/>
        </w:rPr>
        <w:t>WEB</w:t>
      </w:r>
      <w:r w:rsidRPr="005A4E93">
        <w:rPr>
          <w:rFonts w:hint="eastAsia"/>
        </w:rPr>
        <w:t>端一户一档待办工单整治情况信息查询</w:t>
      </w:r>
      <w:bookmarkEnd w:id="2865"/>
    </w:p>
    <w:p w:rsidR="00770F20" w:rsidRPr="005A4E93" w:rsidRDefault="00770F20" w:rsidP="00770F20">
      <w:pPr>
        <w:ind w:firstLine="480"/>
      </w:pPr>
      <w:r w:rsidRPr="005A4E93">
        <w:rPr>
          <w:rFonts w:hint="eastAsia"/>
        </w:rPr>
        <w:t>查询</w:t>
      </w:r>
      <w:r w:rsidRPr="005A4E93">
        <w:rPr>
          <w:rFonts w:hint="eastAsia"/>
        </w:rPr>
        <w:t>WEB</w:t>
      </w:r>
      <w:r w:rsidRPr="005A4E93">
        <w:rPr>
          <w:rFonts w:hint="eastAsia"/>
        </w:rPr>
        <w:t>端一户一档待办工单整治情况信息查询，展示一户一档工单整治情况信息，包括家庭侧问题是否完成上门整治、具体整治举措、接入网以上问题是否完成优化、下一步整治计划等内容。</w:t>
      </w:r>
    </w:p>
    <w:p w:rsidR="00770F20" w:rsidRPr="005A4E93" w:rsidRDefault="00770F20" w:rsidP="00770F20">
      <w:pPr>
        <w:ind w:firstLine="480"/>
      </w:pPr>
    </w:p>
    <w:p w:rsidR="00770F20" w:rsidRPr="005A4E93" w:rsidRDefault="00770F20" w:rsidP="00770F20">
      <w:pPr>
        <w:pStyle w:val="5"/>
        <w:rPr>
          <w:bCs/>
          <w:szCs w:val="24"/>
        </w:rPr>
      </w:pPr>
      <w:bookmarkStart w:id="2866" w:name="_Toc130155803"/>
      <w:r w:rsidRPr="005A4E93">
        <w:rPr>
          <w:rFonts w:hint="eastAsia"/>
          <w:szCs w:val="24"/>
        </w:rPr>
        <w:t>WEB端一户一档待办处理</w:t>
      </w:r>
      <w:bookmarkEnd w:id="2866"/>
    </w:p>
    <w:p w:rsidR="00770F20" w:rsidRPr="005A4E93" w:rsidRDefault="00770F20" w:rsidP="00770F20">
      <w:pPr>
        <w:pStyle w:val="6"/>
        <w:rPr>
          <w:b/>
          <w:bCs/>
        </w:rPr>
      </w:pPr>
      <w:bookmarkStart w:id="2867" w:name="_Toc130155804"/>
      <w:r w:rsidRPr="005A4E93">
        <w:rPr>
          <w:rFonts w:hint="eastAsia"/>
        </w:rPr>
        <w:t>WEB</w:t>
      </w:r>
      <w:r w:rsidRPr="005A4E93">
        <w:rPr>
          <w:rFonts w:hint="eastAsia"/>
        </w:rPr>
        <w:t>端一户一档待办接单</w:t>
      </w:r>
      <w:bookmarkEnd w:id="2867"/>
    </w:p>
    <w:p w:rsidR="00810489" w:rsidRPr="005A4E93" w:rsidRDefault="00770F20" w:rsidP="00810489">
      <w:pPr>
        <w:ind w:firstLine="480"/>
      </w:pPr>
      <w:r w:rsidRPr="005A4E93">
        <w:rPr>
          <w:rFonts w:hint="eastAsia"/>
        </w:rPr>
        <w:lastRenderedPageBreak/>
        <w:t>选择一户一档待办接单，接单成功，展示</w:t>
      </w:r>
      <w:r w:rsidRPr="005A4E93">
        <w:rPr>
          <w:rFonts w:hint="eastAsia"/>
        </w:rPr>
        <w:t>WEB</w:t>
      </w:r>
      <w:r w:rsidRPr="005A4E93">
        <w:rPr>
          <w:rFonts w:hint="eastAsia"/>
        </w:rPr>
        <w:t>一户一档接单成功提示，同步存储接单处理信息。</w:t>
      </w:r>
    </w:p>
    <w:p w:rsidR="00770F20" w:rsidRPr="005A4E93" w:rsidRDefault="00770F20" w:rsidP="00770F20">
      <w:pPr>
        <w:pStyle w:val="6"/>
        <w:rPr>
          <w:b/>
          <w:bCs/>
        </w:rPr>
      </w:pPr>
      <w:bookmarkStart w:id="2868" w:name="_Toc130155805"/>
      <w:r w:rsidRPr="005A4E93">
        <w:rPr>
          <w:rFonts w:hint="eastAsia"/>
        </w:rPr>
        <w:t>WEB</w:t>
      </w:r>
      <w:r w:rsidRPr="005A4E93">
        <w:rPr>
          <w:rFonts w:hint="eastAsia"/>
        </w:rPr>
        <w:t>端一户一档待办转派</w:t>
      </w:r>
      <w:bookmarkEnd w:id="2868"/>
    </w:p>
    <w:p w:rsidR="00770F20" w:rsidRDefault="00770F20" w:rsidP="00770F20">
      <w:pPr>
        <w:ind w:firstLine="480"/>
      </w:pPr>
      <w:r w:rsidRPr="005A4E93">
        <w:rPr>
          <w:rFonts w:hint="eastAsia"/>
        </w:rPr>
        <w:t>选择一户一档待办转派，转派成功，展示</w:t>
      </w:r>
      <w:r w:rsidRPr="005A4E93">
        <w:rPr>
          <w:rFonts w:hint="eastAsia"/>
        </w:rPr>
        <w:t>WEB</w:t>
      </w:r>
      <w:r w:rsidRPr="005A4E93">
        <w:rPr>
          <w:rFonts w:hint="eastAsia"/>
        </w:rPr>
        <w:t>一户一档转派成功提示，同步存储转派处理信息。</w:t>
      </w:r>
    </w:p>
    <w:p w:rsidR="00810489" w:rsidRPr="00CB194D" w:rsidRDefault="00810489" w:rsidP="00CB194D">
      <w:pPr>
        <w:pStyle w:val="6"/>
        <w:rPr>
          <w:b/>
          <w:bCs/>
        </w:rPr>
      </w:pPr>
      <w:bookmarkStart w:id="2869" w:name="_Toc130155806"/>
      <w:r w:rsidRPr="005A4E93">
        <w:rPr>
          <w:rFonts w:hint="eastAsia"/>
        </w:rPr>
        <w:t>WEB</w:t>
      </w:r>
      <w:r w:rsidRPr="005A4E93">
        <w:rPr>
          <w:rFonts w:hint="eastAsia"/>
        </w:rPr>
        <w:t>端一户一档待办</w:t>
      </w:r>
      <w:r>
        <w:rPr>
          <w:rFonts w:hint="eastAsia"/>
        </w:rPr>
        <w:t>转派规则</w:t>
      </w:r>
      <w:r w:rsidR="00420CA5">
        <w:rPr>
          <w:rFonts w:hint="eastAsia"/>
        </w:rPr>
        <w:t>管理</w:t>
      </w:r>
      <w:bookmarkEnd w:id="2869"/>
    </w:p>
    <w:p w:rsidR="00CB194D" w:rsidRPr="00CB194D" w:rsidRDefault="00CB194D" w:rsidP="00CB194D">
      <w:pPr>
        <w:ind w:firstLineChars="200" w:firstLine="480"/>
        <w:jc w:val="both"/>
      </w:pPr>
      <w:r>
        <w:t>根据</w:t>
      </w:r>
      <w:r>
        <w:rPr>
          <w:rFonts w:hint="eastAsia"/>
        </w:rPr>
        <w:t>一户一档转派规则</w:t>
      </w:r>
      <w:r>
        <w:t>说明文档，在系统中录入</w:t>
      </w:r>
      <w:r>
        <w:rPr>
          <w:rFonts w:hint="eastAsia"/>
        </w:rPr>
        <w:t>转派</w:t>
      </w:r>
      <w:r>
        <w:t>规则，并提供</w:t>
      </w:r>
      <w:r>
        <w:rPr>
          <w:rFonts w:hint="eastAsia"/>
        </w:rPr>
        <w:t>转派算法</w:t>
      </w:r>
      <w:r>
        <w:t>规则的增加、删除、修改功能</w:t>
      </w:r>
      <w:r>
        <w:rPr>
          <w:rFonts w:hint="eastAsia"/>
        </w:rPr>
        <w:t>，转派规则信息文件入库。</w:t>
      </w:r>
    </w:p>
    <w:p w:rsidR="00810489" w:rsidRPr="005A4E93" w:rsidRDefault="00810489" w:rsidP="00810489">
      <w:pPr>
        <w:pStyle w:val="6"/>
        <w:rPr>
          <w:b/>
          <w:bCs/>
        </w:rPr>
      </w:pPr>
      <w:bookmarkStart w:id="2870" w:name="_Toc130155807"/>
      <w:r w:rsidRPr="005A4E93">
        <w:rPr>
          <w:rFonts w:hint="eastAsia"/>
        </w:rPr>
        <w:t>WEB</w:t>
      </w:r>
      <w:r w:rsidRPr="005A4E93">
        <w:rPr>
          <w:rFonts w:hint="eastAsia"/>
        </w:rPr>
        <w:t>端一户一档待办</w:t>
      </w:r>
      <w:r>
        <w:rPr>
          <w:rFonts w:hint="eastAsia"/>
        </w:rPr>
        <w:t>转派校验</w:t>
      </w:r>
      <w:bookmarkEnd w:id="2870"/>
    </w:p>
    <w:p w:rsidR="00810489" w:rsidRPr="005A4E93" w:rsidRDefault="00810489" w:rsidP="00810489">
      <w:pPr>
        <w:ind w:firstLineChars="200" w:firstLine="480"/>
        <w:jc w:val="both"/>
      </w:pPr>
      <w:r>
        <w:rPr>
          <w:rFonts w:hint="eastAsia"/>
        </w:rPr>
        <w:t>转派完成</w:t>
      </w:r>
      <w:r>
        <w:t>，系统会对</w:t>
      </w:r>
      <w:r>
        <w:rPr>
          <w:rFonts w:hint="eastAsia"/>
        </w:rPr>
        <w:t>转派的人员及组织等信息进行校验，判断是否是同组织、同职位质检的转派</w:t>
      </w:r>
      <w:r>
        <w:t>，如存在，</w:t>
      </w:r>
      <w:r>
        <w:rPr>
          <w:rFonts w:hint="eastAsia"/>
        </w:rPr>
        <w:t>如不满足转派规则则系统</w:t>
      </w:r>
      <w:r>
        <w:t>不允许继续进行后续的</w:t>
      </w:r>
      <w:r>
        <w:rPr>
          <w:rFonts w:hint="eastAsia"/>
        </w:rPr>
        <w:t>操作</w:t>
      </w:r>
      <w:r>
        <w:t>处理。</w:t>
      </w:r>
    </w:p>
    <w:p w:rsidR="00770F20" w:rsidRPr="005A4E93" w:rsidRDefault="00770F20" w:rsidP="00770F20">
      <w:pPr>
        <w:pStyle w:val="6"/>
        <w:rPr>
          <w:b/>
          <w:bCs/>
        </w:rPr>
      </w:pPr>
      <w:bookmarkStart w:id="2871" w:name="_Toc130155808"/>
      <w:r w:rsidRPr="005A4E93">
        <w:rPr>
          <w:rFonts w:hint="eastAsia"/>
        </w:rPr>
        <w:t>WEB</w:t>
      </w:r>
      <w:r w:rsidRPr="005A4E93">
        <w:rPr>
          <w:rFonts w:hint="eastAsia"/>
        </w:rPr>
        <w:t>端一户一档待办中台核实处理</w:t>
      </w:r>
      <w:bookmarkEnd w:id="2871"/>
    </w:p>
    <w:p w:rsidR="000D07F9" w:rsidRPr="005A4E93" w:rsidRDefault="00770F20" w:rsidP="000D07F9">
      <w:pPr>
        <w:ind w:firstLine="480"/>
      </w:pPr>
      <w:r w:rsidRPr="005A4E93">
        <w:rPr>
          <w:rFonts w:hint="eastAsia"/>
        </w:rPr>
        <w:t>选择一户一档待办中台核实处理</w:t>
      </w:r>
      <w:r w:rsidR="000D07F9">
        <w:rPr>
          <w:rFonts w:hint="eastAsia"/>
        </w:rPr>
        <w:t>，输入是否安排外呼、外呼是否呼通、用户主诉现象等内容。</w:t>
      </w:r>
    </w:p>
    <w:p w:rsidR="00770F20" w:rsidRPr="005A4E93" w:rsidRDefault="00770F20" w:rsidP="00770F20">
      <w:pPr>
        <w:pStyle w:val="6"/>
        <w:rPr>
          <w:b/>
          <w:bCs/>
        </w:rPr>
      </w:pPr>
      <w:bookmarkStart w:id="2872" w:name="_Toc130155809"/>
      <w:r w:rsidRPr="005A4E93">
        <w:rPr>
          <w:rFonts w:hint="eastAsia"/>
        </w:rPr>
        <w:t>网格信息查询</w:t>
      </w:r>
      <w:bookmarkEnd w:id="2872"/>
    </w:p>
    <w:p w:rsidR="00770F20" w:rsidRPr="005A4E93" w:rsidRDefault="00770F20" w:rsidP="00770F20">
      <w:pPr>
        <w:ind w:firstLine="480"/>
      </w:pPr>
      <w:r w:rsidRPr="005A4E93">
        <w:rPr>
          <w:rFonts w:hint="eastAsia"/>
        </w:rPr>
        <w:t>选择网格信息查询，</w:t>
      </w:r>
      <w:r w:rsidR="00810489">
        <w:rPr>
          <w:rFonts w:hint="eastAsia"/>
        </w:rPr>
        <w:t>启动</w:t>
      </w:r>
      <w:r w:rsidRPr="005A4E93">
        <w:rPr>
          <w:rFonts w:hint="eastAsia"/>
        </w:rPr>
        <w:t>资管网格信息查询接口，接收资管网格信息查询接口</w:t>
      </w:r>
      <w:r w:rsidR="00973E1B">
        <w:rPr>
          <w:rFonts w:hint="eastAsia"/>
        </w:rPr>
        <w:t>结果</w:t>
      </w:r>
      <w:r w:rsidRPr="005A4E93">
        <w:rPr>
          <w:rFonts w:hint="eastAsia"/>
        </w:rPr>
        <w:t>，获取网格信息并展示。</w:t>
      </w:r>
    </w:p>
    <w:p w:rsidR="00770F20" w:rsidRPr="005A4E93" w:rsidRDefault="00770F20" w:rsidP="00770F20">
      <w:pPr>
        <w:pStyle w:val="6"/>
        <w:rPr>
          <w:b/>
          <w:bCs/>
        </w:rPr>
      </w:pPr>
      <w:bookmarkStart w:id="2873" w:name="_Toc130155810"/>
      <w:r w:rsidRPr="005A4E93">
        <w:rPr>
          <w:rFonts w:hint="eastAsia"/>
        </w:rPr>
        <w:t>WEB</w:t>
      </w:r>
      <w:r w:rsidRPr="005A4E93">
        <w:rPr>
          <w:rFonts w:hint="eastAsia"/>
        </w:rPr>
        <w:t>端一户一档选择装维无需上门</w:t>
      </w:r>
      <w:bookmarkEnd w:id="2873"/>
    </w:p>
    <w:p w:rsidR="00770F20" w:rsidRPr="005A4E93" w:rsidRDefault="00770F20" w:rsidP="00770F20">
      <w:pPr>
        <w:ind w:firstLine="480"/>
      </w:pPr>
      <w:r w:rsidRPr="005A4E93">
        <w:rPr>
          <w:rFonts w:hint="eastAsia"/>
        </w:rPr>
        <w:t>选择</w:t>
      </w:r>
      <w:r w:rsidRPr="005A4E93">
        <w:rPr>
          <w:rFonts w:hint="eastAsia"/>
        </w:rPr>
        <w:t>WEB</w:t>
      </w:r>
      <w:r w:rsidRPr="005A4E93">
        <w:rPr>
          <w:rFonts w:hint="eastAsia"/>
        </w:rPr>
        <w:t>端一户一档选择装维无需上门，则流程无需向下处理直接派发归档，</w:t>
      </w:r>
      <w:r w:rsidR="00973E1B">
        <w:rPr>
          <w:rFonts w:hint="eastAsia"/>
        </w:rPr>
        <w:t>启动流程平台</w:t>
      </w:r>
      <w:r w:rsidRPr="005A4E93">
        <w:rPr>
          <w:rFonts w:hint="eastAsia"/>
        </w:rPr>
        <w:t>派发工单归档环节，接收流程平台处理</w:t>
      </w:r>
      <w:r w:rsidR="00973E1B">
        <w:rPr>
          <w:rFonts w:hint="eastAsia"/>
        </w:rPr>
        <w:t>结果</w:t>
      </w:r>
      <w:r w:rsidRPr="005A4E93">
        <w:rPr>
          <w:rFonts w:hint="eastAsia"/>
        </w:rPr>
        <w:t>。</w:t>
      </w:r>
    </w:p>
    <w:p w:rsidR="00770F20" w:rsidRPr="005A4E93" w:rsidRDefault="00770F20" w:rsidP="00770F20">
      <w:pPr>
        <w:pStyle w:val="6"/>
        <w:rPr>
          <w:b/>
          <w:bCs/>
        </w:rPr>
      </w:pPr>
      <w:bookmarkStart w:id="2874" w:name="_Toc130155811"/>
      <w:r w:rsidRPr="005A4E93">
        <w:rPr>
          <w:rFonts w:hint="eastAsia"/>
        </w:rPr>
        <w:lastRenderedPageBreak/>
        <w:t>WEB</w:t>
      </w:r>
      <w:r w:rsidRPr="005A4E93">
        <w:rPr>
          <w:rFonts w:hint="eastAsia"/>
        </w:rPr>
        <w:t>端一户一档选择派装维上门</w:t>
      </w:r>
      <w:bookmarkEnd w:id="2874"/>
    </w:p>
    <w:p w:rsidR="00770F20" w:rsidRPr="005A4E93" w:rsidRDefault="00770F20" w:rsidP="00770F20">
      <w:pPr>
        <w:ind w:firstLine="480"/>
      </w:pPr>
      <w:r w:rsidRPr="005A4E93">
        <w:rPr>
          <w:rFonts w:hint="eastAsia"/>
        </w:rPr>
        <w:t>选择</w:t>
      </w:r>
      <w:r w:rsidRPr="005A4E93">
        <w:rPr>
          <w:rFonts w:hint="eastAsia"/>
        </w:rPr>
        <w:t>WEB</w:t>
      </w:r>
      <w:r w:rsidRPr="005A4E93">
        <w:rPr>
          <w:rFonts w:hint="eastAsia"/>
        </w:rPr>
        <w:t>端一户一档选择派装维上门，则流程派发至</w:t>
      </w:r>
      <w:r w:rsidRPr="005A4E93">
        <w:rPr>
          <w:rFonts w:hint="eastAsia"/>
        </w:rPr>
        <w:t>A</w:t>
      </w:r>
      <w:r w:rsidRPr="005A4E93">
        <w:t>PP</w:t>
      </w:r>
      <w:r w:rsidRPr="005A4E93">
        <w:rPr>
          <w:rFonts w:hint="eastAsia"/>
        </w:rPr>
        <w:t>端且生成待办，</w:t>
      </w:r>
      <w:r w:rsidR="00973E1B">
        <w:rPr>
          <w:rFonts w:hint="eastAsia"/>
        </w:rPr>
        <w:t>启动流程平台</w:t>
      </w:r>
      <w:r w:rsidRPr="005A4E93">
        <w:rPr>
          <w:rFonts w:hint="eastAsia"/>
        </w:rPr>
        <w:t>派发至现场实施环节，接收流程平台处理</w:t>
      </w:r>
      <w:r w:rsidR="00973E1B">
        <w:rPr>
          <w:rFonts w:hint="eastAsia"/>
        </w:rPr>
        <w:t>结果</w:t>
      </w:r>
      <w:r w:rsidRPr="005A4E93">
        <w:rPr>
          <w:rFonts w:hint="eastAsia"/>
        </w:rPr>
        <w:t>。</w:t>
      </w:r>
    </w:p>
    <w:p w:rsidR="00770F20" w:rsidRPr="005A4E93" w:rsidRDefault="00770F20" w:rsidP="00770F20">
      <w:pPr>
        <w:pStyle w:val="6"/>
        <w:rPr>
          <w:b/>
          <w:bCs/>
        </w:rPr>
      </w:pPr>
      <w:bookmarkStart w:id="2875" w:name="_Toc130155812"/>
      <w:r w:rsidRPr="005A4E93">
        <w:rPr>
          <w:rFonts w:hint="eastAsia"/>
        </w:rPr>
        <w:t>WEB</w:t>
      </w:r>
      <w:r w:rsidRPr="005A4E93">
        <w:rPr>
          <w:rFonts w:hint="eastAsia"/>
        </w:rPr>
        <w:t>端一户一档二次核实接单</w:t>
      </w:r>
      <w:bookmarkEnd w:id="2875"/>
    </w:p>
    <w:p w:rsidR="00770F20" w:rsidRPr="005A4E93" w:rsidRDefault="00770F20" w:rsidP="00770F20">
      <w:pPr>
        <w:ind w:firstLine="480"/>
      </w:pPr>
      <w:r w:rsidRPr="005A4E93">
        <w:rPr>
          <w:rFonts w:hint="eastAsia"/>
        </w:rPr>
        <w:t>选择一户一档二次核实接单，接单成功，展示</w:t>
      </w:r>
      <w:r w:rsidRPr="005A4E93">
        <w:rPr>
          <w:rFonts w:hint="eastAsia"/>
        </w:rPr>
        <w:t>WEB</w:t>
      </w:r>
      <w:r w:rsidRPr="005A4E93">
        <w:rPr>
          <w:rFonts w:hint="eastAsia"/>
        </w:rPr>
        <w:t>一户一档接单成功提示，同步存储接单处理信息。</w:t>
      </w:r>
    </w:p>
    <w:p w:rsidR="00770F20" w:rsidRPr="005A4E93" w:rsidRDefault="00770F20" w:rsidP="00770F20">
      <w:pPr>
        <w:pStyle w:val="6"/>
        <w:rPr>
          <w:b/>
          <w:bCs/>
        </w:rPr>
      </w:pPr>
      <w:bookmarkStart w:id="2876" w:name="_Toc130155813"/>
      <w:r w:rsidRPr="005A4E93">
        <w:rPr>
          <w:rFonts w:hint="eastAsia"/>
        </w:rPr>
        <w:t>WEB</w:t>
      </w:r>
      <w:r w:rsidRPr="005A4E93">
        <w:rPr>
          <w:rFonts w:hint="eastAsia"/>
        </w:rPr>
        <w:t>端一户一档二次核实转派</w:t>
      </w:r>
      <w:bookmarkEnd w:id="2876"/>
    </w:p>
    <w:p w:rsidR="00770F20" w:rsidRPr="005A4E93" w:rsidRDefault="00770F20" w:rsidP="00770F20">
      <w:pPr>
        <w:ind w:firstLine="480"/>
      </w:pPr>
      <w:r w:rsidRPr="005A4E93">
        <w:rPr>
          <w:rFonts w:hint="eastAsia"/>
        </w:rPr>
        <w:t>选择一户一档二次核实转派，转派成功，展示</w:t>
      </w:r>
      <w:r w:rsidRPr="005A4E93">
        <w:rPr>
          <w:rFonts w:hint="eastAsia"/>
        </w:rPr>
        <w:t>WEB</w:t>
      </w:r>
      <w:r w:rsidRPr="005A4E93">
        <w:rPr>
          <w:rFonts w:hint="eastAsia"/>
        </w:rPr>
        <w:t>一户一档转派成功提示，同步存储转派处理信息。</w:t>
      </w:r>
    </w:p>
    <w:p w:rsidR="00770F20" w:rsidRPr="005A4E93" w:rsidRDefault="00770F20" w:rsidP="00770F20">
      <w:pPr>
        <w:pStyle w:val="6"/>
        <w:rPr>
          <w:b/>
          <w:bCs/>
        </w:rPr>
      </w:pPr>
      <w:bookmarkStart w:id="2877" w:name="_Toc130155814"/>
      <w:r w:rsidRPr="005A4E93">
        <w:rPr>
          <w:rFonts w:hint="eastAsia"/>
        </w:rPr>
        <w:t>WEB</w:t>
      </w:r>
      <w:r w:rsidRPr="005A4E93">
        <w:rPr>
          <w:rFonts w:hint="eastAsia"/>
        </w:rPr>
        <w:t>端一户一档二次核实中台核实处理</w:t>
      </w:r>
      <w:bookmarkEnd w:id="2877"/>
    </w:p>
    <w:p w:rsidR="00770F20" w:rsidRPr="005A4E93" w:rsidRDefault="00770F20" w:rsidP="00770F20">
      <w:pPr>
        <w:ind w:firstLine="480"/>
      </w:pPr>
      <w:r w:rsidRPr="005A4E93">
        <w:rPr>
          <w:rFonts w:hint="eastAsia"/>
        </w:rPr>
        <w:t>选择一户一档二次核实中台核实处理，</w:t>
      </w:r>
      <w:r w:rsidR="00973E1B">
        <w:rPr>
          <w:rFonts w:hint="eastAsia"/>
        </w:rPr>
        <w:t>启动流程平台</w:t>
      </w:r>
      <w:r w:rsidRPr="005A4E93">
        <w:rPr>
          <w:rFonts w:hint="eastAsia"/>
        </w:rPr>
        <w:t>派发工单归档环节，接收流程平台处理</w:t>
      </w:r>
      <w:r w:rsidR="00973E1B">
        <w:rPr>
          <w:rFonts w:hint="eastAsia"/>
        </w:rPr>
        <w:t>结果</w:t>
      </w:r>
      <w:r w:rsidRPr="005A4E93">
        <w:rPr>
          <w:rFonts w:hint="eastAsia"/>
        </w:rPr>
        <w:t>，二次核实完成，展示</w:t>
      </w:r>
      <w:r w:rsidRPr="005A4E93">
        <w:rPr>
          <w:rFonts w:hint="eastAsia"/>
        </w:rPr>
        <w:t>WEB</w:t>
      </w:r>
      <w:r w:rsidRPr="005A4E93">
        <w:rPr>
          <w:rFonts w:hint="eastAsia"/>
        </w:rPr>
        <w:t>端一户一档待办中台二次核实成功，同步存储二次核实结果信息。</w:t>
      </w:r>
    </w:p>
    <w:p w:rsidR="00770F20" w:rsidRPr="005A4E93" w:rsidRDefault="00770F20" w:rsidP="00770F20">
      <w:pPr>
        <w:pStyle w:val="5"/>
        <w:rPr>
          <w:bCs/>
          <w:szCs w:val="24"/>
        </w:rPr>
      </w:pPr>
      <w:bookmarkStart w:id="2878" w:name="_Toc130155815"/>
      <w:r w:rsidRPr="005A4E93">
        <w:rPr>
          <w:rFonts w:hint="eastAsia"/>
          <w:szCs w:val="24"/>
        </w:rPr>
        <w:t>WEB端一户一档工单归档</w:t>
      </w:r>
      <w:bookmarkEnd w:id="2878"/>
    </w:p>
    <w:p w:rsidR="00770F20" w:rsidRPr="005A4E93" w:rsidRDefault="00770F20" w:rsidP="00770F20">
      <w:pPr>
        <w:pStyle w:val="6"/>
        <w:rPr>
          <w:b/>
          <w:bCs/>
        </w:rPr>
      </w:pPr>
      <w:bookmarkStart w:id="2879" w:name="_Toc130155816"/>
      <w:r w:rsidRPr="005A4E93">
        <w:rPr>
          <w:rFonts w:hint="eastAsia"/>
        </w:rPr>
        <w:t>WEB</w:t>
      </w:r>
      <w:r w:rsidRPr="005A4E93">
        <w:rPr>
          <w:rFonts w:hint="eastAsia"/>
        </w:rPr>
        <w:t>端一户一档工单</w:t>
      </w:r>
      <w:r w:rsidR="006F300E">
        <w:rPr>
          <w:rFonts w:hint="eastAsia"/>
        </w:rPr>
        <w:t>归档</w:t>
      </w:r>
      <w:bookmarkEnd w:id="2879"/>
    </w:p>
    <w:p w:rsidR="006F300E" w:rsidRPr="006F300E" w:rsidRDefault="006F300E" w:rsidP="006F300E">
      <w:pPr>
        <w:pStyle w:val="QB0"/>
        <w:ind w:firstLine="480"/>
        <w:rPr>
          <w:lang w:val="en-US"/>
        </w:rPr>
      </w:pPr>
      <w:r>
        <w:rPr>
          <w:rFonts w:hint="eastAsia"/>
          <w:lang w:val="en-US"/>
        </w:rPr>
        <w:t>支撑</w:t>
      </w:r>
      <w:r>
        <w:t>一户一档</w:t>
      </w:r>
      <w:r>
        <w:rPr>
          <w:rFonts w:hint="eastAsia"/>
          <w:lang w:val="en-US"/>
        </w:rPr>
        <w:t>归档信息新增，在</w:t>
      </w:r>
      <w:r>
        <w:t>一户一档</w:t>
      </w:r>
      <w:r>
        <w:rPr>
          <w:rFonts w:hint="eastAsia"/>
          <w:lang w:val="en-US"/>
        </w:rPr>
        <w:t>完成后需要录入归档信息，子单归档，回调主单归档，更新主单状态。系统提供</w:t>
      </w:r>
      <w:r>
        <w:t>一户一档</w:t>
      </w:r>
      <w:r>
        <w:rPr>
          <w:rFonts w:hint="eastAsia"/>
          <w:lang w:val="en-US"/>
        </w:rPr>
        <w:t>归档信息录入并将</w:t>
      </w:r>
      <w:r>
        <w:t>一户一档</w:t>
      </w:r>
      <w:r>
        <w:rPr>
          <w:rFonts w:hint="eastAsia"/>
          <w:lang w:val="en-US"/>
        </w:rPr>
        <w:t>环节数据文件入库。</w:t>
      </w:r>
    </w:p>
    <w:p w:rsidR="006F300E" w:rsidRPr="005A4E93" w:rsidRDefault="006F300E" w:rsidP="006F300E">
      <w:pPr>
        <w:pStyle w:val="6"/>
        <w:rPr>
          <w:b/>
          <w:bCs/>
        </w:rPr>
      </w:pPr>
      <w:bookmarkStart w:id="2880" w:name="_Toc130155817"/>
      <w:r w:rsidRPr="005A4E93">
        <w:rPr>
          <w:rFonts w:hint="eastAsia"/>
        </w:rPr>
        <w:t>WEB</w:t>
      </w:r>
      <w:r w:rsidRPr="005A4E93">
        <w:rPr>
          <w:rFonts w:hint="eastAsia"/>
        </w:rPr>
        <w:t>端一户一档工单派发端到端</w:t>
      </w:r>
      <w:bookmarkEnd w:id="2880"/>
    </w:p>
    <w:p w:rsidR="006F300E" w:rsidRPr="005A4E93" w:rsidRDefault="006F300E" w:rsidP="006F300E">
      <w:pPr>
        <w:ind w:firstLine="480"/>
      </w:pPr>
      <w:r w:rsidRPr="005A4E93">
        <w:rPr>
          <w:rFonts w:hint="eastAsia"/>
        </w:rPr>
        <w:t>一户一档工单归档，将工单派发至端到端系统，</w:t>
      </w:r>
      <w:r w:rsidR="005E42D0">
        <w:rPr>
          <w:rFonts w:hint="eastAsia"/>
        </w:rPr>
        <w:t>启用</w:t>
      </w:r>
      <w:r w:rsidRPr="005A4E93">
        <w:rPr>
          <w:rFonts w:hint="eastAsia"/>
        </w:rPr>
        <w:t>端到端接收一户一档工单信息接口，接收端到端接收一户一档工单信息接口</w:t>
      </w:r>
      <w:r>
        <w:rPr>
          <w:rFonts w:hint="eastAsia"/>
        </w:rPr>
        <w:t>结果</w:t>
      </w:r>
      <w:r w:rsidRPr="005A4E93">
        <w:rPr>
          <w:rFonts w:hint="eastAsia"/>
        </w:rPr>
        <w:t>，一户一档工单成功归</w:t>
      </w:r>
      <w:r w:rsidRPr="005A4E93">
        <w:rPr>
          <w:rFonts w:hint="eastAsia"/>
        </w:rPr>
        <w:lastRenderedPageBreak/>
        <w:t>档展示。</w:t>
      </w:r>
    </w:p>
    <w:p w:rsidR="000B259E" w:rsidRPr="005A4E93" w:rsidRDefault="000B259E" w:rsidP="000B259E">
      <w:pPr>
        <w:pStyle w:val="6"/>
        <w:rPr>
          <w:b/>
          <w:bCs/>
        </w:rPr>
      </w:pPr>
      <w:bookmarkStart w:id="2881" w:name="_Toc130155818"/>
      <w:r w:rsidRPr="005A4E93">
        <w:rPr>
          <w:rFonts w:hint="eastAsia"/>
        </w:rPr>
        <w:t>WEB</w:t>
      </w:r>
      <w:r w:rsidRPr="005A4E93">
        <w:rPr>
          <w:rFonts w:hint="eastAsia"/>
        </w:rPr>
        <w:t>端一户一档工单派发端到端</w:t>
      </w:r>
      <w:r>
        <w:rPr>
          <w:rFonts w:hint="eastAsia"/>
        </w:rPr>
        <w:t>结果信息查询</w:t>
      </w:r>
      <w:bookmarkEnd w:id="2881"/>
    </w:p>
    <w:p w:rsidR="00770F20" w:rsidRPr="006F300E" w:rsidRDefault="000B259E" w:rsidP="000B259E">
      <w:pPr>
        <w:ind w:firstLineChars="200" w:firstLine="480"/>
      </w:pPr>
      <w:r w:rsidRPr="005A4E93">
        <w:rPr>
          <w:rFonts w:hint="eastAsia"/>
        </w:rPr>
        <w:t>一户一档工单归档，将工单派发至端到端系统，</w:t>
      </w:r>
      <w:r>
        <w:rPr>
          <w:rFonts w:hint="eastAsia"/>
        </w:rPr>
        <w:t>端到端接收成功并反馈通知信息至综调系统，综调系统呈现端到端结果信息内容展示。</w:t>
      </w:r>
    </w:p>
    <w:p w:rsidR="00770F20" w:rsidRPr="005A4E93" w:rsidRDefault="00770F20" w:rsidP="00770F20">
      <w:pPr>
        <w:pStyle w:val="5"/>
        <w:rPr>
          <w:bCs/>
          <w:szCs w:val="24"/>
        </w:rPr>
      </w:pPr>
      <w:bookmarkStart w:id="2882" w:name="_Toc130155819"/>
      <w:r w:rsidRPr="005A4E93">
        <w:rPr>
          <w:rFonts w:hint="eastAsia"/>
          <w:szCs w:val="24"/>
        </w:rPr>
        <w:t>WEB端一户一档监控查询</w:t>
      </w:r>
      <w:bookmarkEnd w:id="2882"/>
    </w:p>
    <w:p w:rsidR="00770F20" w:rsidRPr="005A4E93" w:rsidRDefault="00770F20" w:rsidP="00770F20">
      <w:pPr>
        <w:pStyle w:val="6"/>
        <w:rPr>
          <w:b/>
          <w:bCs/>
        </w:rPr>
      </w:pPr>
      <w:bookmarkStart w:id="2883" w:name="_Toc130155820"/>
      <w:r w:rsidRPr="005A4E93">
        <w:rPr>
          <w:rFonts w:hint="eastAsia"/>
        </w:rPr>
        <w:t>WEB</w:t>
      </w:r>
      <w:r w:rsidRPr="005A4E93">
        <w:rPr>
          <w:rFonts w:hint="eastAsia"/>
        </w:rPr>
        <w:t>端一户一档监控菜单查询</w:t>
      </w:r>
      <w:bookmarkEnd w:id="2883"/>
    </w:p>
    <w:p w:rsidR="00770F20" w:rsidRPr="005A4E93" w:rsidRDefault="00770F20" w:rsidP="00770F20">
      <w:pPr>
        <w:ind w:firstLine="480"/>
      </w:pPr>
      <w:r w:rsidRPr="005A4E93">
        <w:rPr>
          <w:rFonts w:hint="eastAsia"/>
        </w:rPr>
        <w:t>人员操作权限规则入库，登录访问时按照对应职位查询展示</w:t>
      </w:r>
      <w:r w:rsidRPr="005A4E93">
        <w:rPr>
          <w:rFonts w:hint="eastAsia"/>
        </w:rPr>
        <w:t>WEB</w:t>
      </w:r>
      <w:r w:rsidRPr="005A4E93">
        <w:rPr>
          <w:rFonts w:hint="eastAsia"/>
        </w:rPr>
        <w:t>端一户一档监控菜单。</w:t>
      </w:r>
    </w:p>
    <w:p w:rsidR="00770F20" w:rsidRPr="005A4E93" w:rsidRDefault="00770F20" w:rsidP="00770F20">
      <w:pPr>
        <w:pStyle w:val="6"/>
        <w:rPr>
          <w:b/>
          <w:bCs/>
        </w:rPr>
      </w:pPr>
      <w:bookmarkStart w:id="2884" w:name="_Toc130155821"/>
      <w:r w:rsidRPr="005A4E93">
        <w:rPr>
          <w:rFonts w:hint="eastAsia"/>
        </w:rPr>
        <w:t>WEB</w:t>
      </w:r>
      <w:r w:rsidRPr="005A4E93">
        <w:rPr>
          <w:rFonts w:hint="eastAsia"/>
        </w:rPr>
        <w:t>端一户一档监控工单查询</w:t>
      </w:r>
      <w:bookmarkEnd w:id="2884"/>
    </w:p>
    <w:p w:rsidR="00770F20" w:rsidRPr="005A4E93" w:rsidRDefault="008E2A00" w:rsidP="00770F20">
      <w:pPr>
        <w:ind w:firstLine="480"/>
      </w:pPr>
      <w:r>
        <w:rPr>
          <w:rFonts w:hint="eastAsia"/>
        </w:rPr>
        <w:t>输入工单编号、定单状态、用户类型等查询信息，</w:t>
      </w:r>
      <w:r w:rsidR="00770F20" w:rsidRPr="005A4E93">
        <w:rPr>
          <w:rFonts w:hint="eastAsia"/>
        </w:rPr>
        <w:t>查询</w:t>
      </w:r>
      <w:r w:rsidR="00770F20" w:rsidRPr="005A4E93">
        <w:rPr>
          <w:rFonts w:hint="eastAsia"/>
        </w:rPr>
        <w:t>WEB</w:t>
      </w:r>
      <w:r w:rsidR="00770F20" w:rsidRPr="005A4E93">
        <w:rPr>
          <w:rFonts w:hint="eastAsia"/>
        </w:rPr>
        <w:t>端一户一档监控工单，包括</w:t>
      </w:r>
      <w:r w:rsidR="00770F20" w:rsidRPr="005A4E93">
        <w:rPr>
          <w:rFonts w:hint="eastAsia"/>
        </w:rPr>
        <w:t>WEB</w:t>
      </w:r>
      <w:r w:rsidR="00770F20" w:rsidRPr="005A4E93">
        <w:rPr>
          <w:rFonts w:hint="eastAsia"/>
        </w:rPr>
        <w:t>端一户一档监控工单查询、一户一档监控</w:t>
      </w:r>
      <w:r w:rsidR="00791FC4">
        <w:rPr>
          <w:rFonts w:hint="eastAsia"/>
        </w:rPr>
        <w:t>工单</w:t>
      </w:r>
      <w:r w:rsidR="00770F20" w:rsidRPr="005A4E93">
        <w:rPr>
          <w:rFonts w:hint="eastAsia"/>
        </w:rPr>
        <w:t>状态查询。</w:t>
      </w:r>
    </w:p>
    <w:p w:rsidR="00770F20" w:rsidRPr="005A4E93" w:rsidRDefault="00770F20" w:rsidP="00770F20">
      <w:pPr>
        <w:pStyle w:val="6"/>
        <w:rPr>
          <w:b/>
          <w:bCs/>
        </w:rPr>
      </w:pPr>
      <w:bookmarkStart w:id="2885" w:name="_Toc130155822"/>
      <w:r w:rsidRPr="005A4E93">
        <w:rPr>
          <w:rFonts w:hint="eastAsia"/>
        </w:rPr>
        <w:t>WEB</w:t>
      </w:r>
      <w:r w:rsidRPr="005A4E93">
        <w:rPr>
          <w:rFonts w:hint="eastAsia"/>
        </w:rPr>
        <w:t>端一户一档监控环节流程查询</w:t>
      </w:r>
      <w:bookmarkEnd w:id="2885"/>
    </w:p>
    <w:p w:rsidR="00770F20" w:rsidRPr="005A4E93" w:rsidRDefault="00770F20" w:rsidP="00847CE2">
      <w:pPr>
        <w:ind w:firstLineChars="300" w:firstLine="720"/>
      </w:pPr>
      <w:r w:rsidRPr="005A4E93">
        <w:rPr>
          <w:rFonts w:hint="eastAsia"/>
        </w:rPr>
        <w:t>查询</w:t>
      </w:r>
      <w:r w:rsidRPr="005A4E93">
        <w:rPr>
          <w:rFonts w:hint="eastAsia"/>
        </w:rPr>
        <w:t>WEB</w:t>
      </w:r>
      <w:r w:rsidRPr="005A4E93">
        <w:rPr>
          <w:rFonts w:hint="eastAsia"/>
        </w:rPr>
        <w:t>端一户一档监控环节流程查询、展示一户一档环节流转信息，包括处理环节、地市中台核实、一线装维处理、地市中台二次核实、一户一档归档等内容。</w:t>
      </w:r>
    </w:p>
    <w:p w:rsidR="00770F20" w:rsidRPr="005A4E93" w:rsidRDefault="00770F20" w:rsidP="00770F20">
      <w:pPr>
        <w:pStyle w:val="6"/>
        <w:rPr>
          <w:b/>
          <w:bCs/>
        </w:rPr>
      </w:pPr>
      <w:bookmarkStart w:id="2886" w:name="_Toc130155823"/>
      <w:r w:rsidRPr="005A4E93">
        <w:rPr>
          <w:rFonts w:hint="eastAsia"/>
        </w:rPr>
        <w:t>WEB</w:t>
      </w:r>
      <w:r w:rsidRPr="005A4E93">
        <w:rPr>
          <w:rFonts w:hint="eastAsia"/>
        </w:rPr>
        <w:t>端一户一档监控详情用户信息查询</w:t>
      </w:r>
      <w:bookmarkEnd w:id="2886"/>
    </w:p>
    <w:p w:rsidR="00770F20" w:rsidRPr="005A4E93" w:rsidRDefault="00770F20" w:rsidP="00847CE2">
      <w:pPr>
        <w:ind w:firstLine="480"/>
      </w:pPr>
      <w:r w:rsidRPr="005A4E93">
        <w:rPr>
          <w:rFonts w:hint="eastAsia"/>
        </w:rPr>
        <w:t>查询</w:t>
      </w:r>
      <w:r w:rsidRPr="005A4E93">
        <w:rPr>
          <w:rFonts w:hint="eastAsia"/>
        </w:rPr>
        <w:t>WEB</w:t>
      </w:r>
      <w:r w:rsidRPr="005A4E93">
        <w:rPr>
          <w:rFonts w:hint="eastAsia"/>
        </w:rPr>
        <w:t>端一户一档监控详情用户信息查询、展示一户一档用户信息，包括处理人员、处理人员账号、处理人员单位、装维人员、装维人员联系电话、归属小区等内容。</w:t>
      </w:r>
    </w:p>
    <w:p w:rsidR="00770F20" w:rsidRPr="005A4E93" w:rsidRDefault="00770F20" w:rsidP="00770F20">
      <w:pPr>
        <w:pStyle w:val="6"/>
        <w:rPr>
          <w:b/>
          <w:bCs/>
        </w:rPr>
      </w:pPr>
      <w:bookmarkStart w:id="2887" w:name="_Toc130155824"/>
      <w:r w:rsidRPr="005A4E93">
        <w:rPr>
          <w:rFonts w:hint="eastAsia"/>
        </w:rPr>
        <w:t>WEB</w:t>
      </w:r>
      <w:r w:rsidRPr="005A4E93">
        <w:rPr>
          <w:rFonts w:hint="eastAsia"/>
        </w:rPr>
        <w:t>端一户一档监控定单轨迹信息查询</w:t>
      </w:r>
      <w:bookmarkEnd w:id="2887"/>
    </w:p>
    <w:p w:rsidR="00770F20" w:rsidRPr="005A4E93" w:rsidRDefault="00770F20" w:rsidP="00847CE2">
      <w:pPr>
        <w:ind w:firstLine="480"/>
      </w:pPr>
      <w:r w:rsidRPr="005A4E93">
        <w:rPr>
          <w:rFonts w:hint="eastAsia"/>
        </w:rPr>
        <w:t>查询</w:t>
      </w:r>
      <w:r w:rsidRPr="005A4E93">
        <w:rPr>
          <w:rFonts w:hint="eastAsia"/>
        </w:rPr>
        <w:t>WEB</w:t>
      </w:r>
      <w:r w:rsidRPr="005A4E93">
        <w:rPr>
          <w:rFonts w:hint="eastAsia"/>
        </w:rPr>
        <w:t>端一户一档监控定单轨迹信息查询、展示一户一档定单轨迹执行信</w:t>
      </w:r>
      <w:r w:rsidRPr="005A4E93">
        <w:rPr>
          <w:rFonts w:hint="eastAsia"/>
        </w:rPr>
        <w:lastRenderedPageBreak/>
        <w:t>息，包括处理人、派单结果、接单执行情况、转派执行情况、处理时间等内容。</w:t>
      </w:r>
    </w:p>
    <w:p w:rsidR="00770F20" w:rsidRPr="005A4E93" w:rsidRDefault="00770F20" w:rsidP="00770F20">
      <w:pPr>
        <w:pStyle w:val="6"/>
        <w:rPr>
          <w:b/>
          <w:bCs/>
        </w:rPr>
      </w:pPr>
      <w:bookmarkStart w:id="2888" w:name="_Toc130155825"/>
      <w:r w:rsidRPr="005A4E93">
        <w:rPr>
          <w:rFonts w:hint="eastAsia"/>
        </w:rPr>
        <w:t>WEB</w:t>
      </w:r>
      <w:r w:rsidRPr="005A4E93">
        <w:rPr>
          <w:rFonts w:hint="eastAsia"/>
        </w:rPr>
        <w:t>端一户一档监控工单列表查询</w:t>
      </w:r>
      <w:bookmarkEnd w:id="2888"/>
    </w:p>
    <w:p w:rsidR="00770F20" w:rsidRPr="005A4E93" w:rsidRDefault="00770F20" w:rsidP="00847CE2">
      <w:pPr>
        <w:ind w:firstLine="480"/>
      </w:pPr>
      <w:r w:rsidRPr="005A4E93">
        <w:rPr>
          <w:rFonts w:hint="eastAsia"/>
        </w:rPr>
        <w:t>查询</w:t>
      </w:r>
      <w:r w:rsidRPr="005A4E93">
        <w:rPr>
          <w:rFonts w:hint="eastAsia"/>
        </w:rPr>
        <w:t>WEB</w:t>
      </w:r>
      <w:r w:rsidRPr="005A4E93">
        <w:rPr>
          <w:rFonts w:hint="eastAsia"/>
        </w:rPr>
        <w:t>端一户一档监控工单列表信息查询、展示工单列表信息，包括工单环节列表，处理环节、工单类型、执行人、工单处理时限等内容。</w:t>
      </w:r>
    </w:p>
    <w:p w:rsidR="00770F20" w:rsidRPr="005A4E93" w:rsidRDefault="00770F20" w:rsidP="00770F20">
      <w:pPr>
        <w:pStyle w:val="6"/>
        <w:rPr>
          <w:b/>
          <w:bCs/>
        </w:rPr>
      </w:pPr>
      <w:bookmarkStart w:id="2889" w:name="_Toc130155826"/>
      <w:r w:rsidRPr="005A4E93">
        <w:rPr>
          <w:rFonts w:hint="eastAsia"/>
        </w:rPr>
        <w:t>WEB</w:t>
      </w:r>
      <w:r w:rsidRPr="005A4E93">
        <w:rPr>
          <w:rFonts w:hint="eastAsia"/>
        </w:rPr>
        <w:t>端一户一档监控设备信息查询</w:t>
      </w:r>
      <w:bookmarkEnd w:id="2889"/>
    </w:p>
    <w:p w:rsidR="00770F20" w:rsidRPr="005A4E93" w:rsidRDefault="00770F20" w:rsidP="00847CE2">
      <w:pPr>
        <w:ind w:firstLineChars="300" w:firstLine="720"/>
      </w:pPr>
      <w:r w:rsidRPr="005A4E93">
        <w:rPr>
          <w:rFonts w:hint="eastAsia"/>
        </w:rPr>
        <w:t>查询</w:t>
      </w:r>
      <w:r w:rsidRPr="005A4E93">
        <w:rPr>
          <w:rFonts w:hint="eastAsia"/>
        </w:rPr>
        <w:t>WEB</w:t>
      </w:r>
      <w:r w:rsidRPr="005A4E93">
        <w:rPr>
          <w:rFonts w:hint="eastAsia"/>
        </w:rPr>
        <w:t>端一户一档监控工单设备信息查询、展示一户一档设备信息，包括设备类型、设备型号、网关厂家、单频</w:t>
      </w:r>
      <w:r w:rsidRPr="005A4E93">
        <w:rPr>
          <w:rFonts w:hint="eastAsia"/>
        </w:rPr>
        <w:t>/</w:t>
      </w:r>
      <w:r w:rsidRPr="005A4E93">
        <w:rPr>
          <w:rFonts w:hint="eastAsia"/>
        </w:rPr>
        <w:t>双频网关、</w:t>
      </w:r>
      <w:r w:rsidRPr="005A4E93">
        <w:rPr>
          <w:rFonts w:hint="eastAsia"/>
        </w:rPr>
        <w:t>M</w:t>
      </w:r>
      <w:r w:rsidRPr="005A4E93">
        <w:t>AC</w:t>
      </w:r>
      <w:r w:rsidRPr="005A4E93">
        <w:rPr>
          <w:rFonts w:hint="eastAsia"/>
        </w:rPr>
        <w:t>、</w:t>
      </w:r>
      <w:r w:rsidRPr="005A4E93">
        <w:rPr>
          <w:rFonts w:hint="eastAsia"/>
        </w:rPr>
        <w:t>O</w:t>
      </w:r>
      <w:r w:rsidRPr="005A4E93">
        <w:t>UN</w:t>
      </w:r>
      <w:r w:rsidRPr="005A4E93">
        <w:rPr>
          <w:rFonts w:hint="eastAsia"/>
        </w:rPr>
        <w:t>设备</w:t>
      </w:r>
      <w:r w:rsidRPr="005A4E93">
        <w:rPr>
          <w:rFonts w:hint="eastAsia"/>
        </w:rPr>
        <w:t>S</w:t>
      </w:r>
      <w:r w:rsidRPr="005A4E93">
        <w:t>N</w:t>
      </w:r>
      <w:r w:rsidRPr="005A4E93">
        <w:rPr>
          <w:rFonts w:hint="eastAsia"/>
        </w:rPr>
        <w:t>等内容。</w:t>
      </w:r>
    </w:p>
    <w:p w:rsidR="00770F20" w:rsidRPr="005A4E93" w:rsidRDefault="00770F20" w:rsidP="00770F20">
      <w:pPr>
        <w:pStyle w:val="6"/>
        <w:rPr>
          <w:b/>
          <w:bCs/>
        </w:rPr>
      </w:pPr>
      <w:bookmarkStart w:id="2890" w:name="_Toc130155827"/>
      <w:r w:rsidRPr="005A4E93">
        <w:rPr>
          <w:rFonts w:hint="eastAsia"/>
        </w:rPr>
        <w:t>WEB</w:t>
      </w:r>
      <w:r w:rsidRPr="005A4E93">
        <w:rPr>
          <w:rFonts w:hint="eastAsia"/>
        </w:rPr>
        <w:t>端一户一档监控用户侧质差问题信息查询</w:t>
      </w:r>
      <w:bookmarkEnd w:id="2890"/>
    </w:p>
    <w:p w:rsidR="00770F20" w:rsidRPr="005A4E93" w:rsidRDefault="00770F20" w:rsidP="00770F20">
      <w:pPr>
        <w:ind w:firstLine="480"/>
      </w:pPr>
      <w:r w:rsidRPr="005A4E93">
        <w:rPr>
          <w:rFonts w:hint="eastAsia"/>
        </w:rPr>
        <w:t>查询</w:t>
      </w:r>
      <w:r w:rsidRPr="005A4E93">
        <w:rPr>
          <w:rFonts w:hint="eastAsia"/>
        </w:rPr>
        <w:t>WEB</w:t>
      </w:r>
      <w:r w:rsidRPr="005A4E93">
        <w:rPr>
          <w:rFonts w:hint="eastAsia"/>
        </w:rPr>
        <w:t>端一户一档监控工单用户侧质差问题信息查询、展示一户一档用户侧质差问题信息，包括</w:t>
      </w:r>
      <w:r w:rsidRPr="005A4E93">
        <w:t>用户手机、平板、电脑等上网设备是否质差</w:t>
      </w:r>
      <w:r w:rsidRPr="005A4E93">
        <w:rPr>
          <w:rFonts w:hint="eastAsia"/>
        </w:rPr>
        <w:t>、用户终端质差主要原因、用户路由器是否质差、路由器型号、路由器厂家等内容。</w:t>
      </w:r>
    </w:p>
    <w:p w:rsidR="00770F20" w:rsidRPr="005A4E93" w:rsidRDefault="00770F20" w:rsidP="00770F20">
      <w:pPr>
        <w:ind w:firstLine="480"/>
      </w:pPr>
    </w:p>
    <w:p w:rsidR="00770F20" w:rsidRPr="005A4E93" w:rsidRDefault="00770F20" w:rsidP="00770F20">
      <w:pPr>
        <w:pStyle w:val="6"/>
        <w:rPr>
          <w:b/>
          <w:bCs/>
        </w:rPr>
      </w:pPr>
      <w:bookmarkStart w:id="2891" w:name="_Toc130155828"/>
      <w:r w:rsidRPr="005A4E93">
        <w:rPr>
          <w:rFonts w:hint="eastAsia"/>
        </w:rPr>
        <w:t>WEB</w:t>
      </w:r>
      <w:r w:rsidRPr="005A4E93">
        <w:rPr>
          <w:rFonts w:hint="eastAsia"/>
        </w:rPr>
        <w:t>端一户一档监控网络侧质差问题查询</w:t>
      </w:r>
      <w:bookmarkEnd w:id="2891"/>
    </w:p>
    <w:p w:rsidR="00770F20" w:rsidRPr="005A4E93" w:rsidRDefault="00770F20" w:rsidP="00847CE2">
      <w:pPr>
        <w:ind w:firstLine="480"/>
      </w:pPr>
      <w:r w:rsidRPr="005A4E93">
        <w:rPr>
          <w:rFonts w:hint="eastAsia"/>
        </w:rPr>
        <w:t>查询</w:t>
      </w:r>
      <w:r w:rsidRPr="005A4E93">
        <w:rPr>
          <w:rFonts w:hint="eastAsia"/>
        </w:rPr>
        <w:t>WEB</w:t>
      </w:r>
      <w:r w:rsidRPr="005A4E93">
        <w:rPr>
          <w:rFonts w:hint="eastAsia"/>
        </w:rPr>
        <w:t>端一户一档监控工单网络侧质差问题信息查询、展示网络侧质差问题信息，包括是否红线内故障、红线内质差原因、是否红线外主干光缆故障、红线外质差原因等内容。</w:t>
      </w:r>
    </w:p>
    <w:p w:rsidR="00770F20" w:rsidRPr="005A4E93" w:rsidRDefault="00770F20" w:rsidP="00770F20">
      <w:pPr>
        <w:pStyle w:val="6"/>
        <w:rPr>
          <w:b/>
          <w:bCs/>
        </w:rPr>
      </w:pPr>
      <w:bookmarkStart w:id="2892" w:name="_Toc130155829"/>
      <w:r w:rsidRPr="005A4E93">
        <w:rPr>
          <w:rFonts w:hint="eastAsia"/>
        </w:rPr>
        <w:t>WEB</w:t>
      </w:r>
      <w:r w:rsidRPr="005A4E93">
        <w:rPr>
          <w:rFonts w:hint="eastAsia"/>
        </w:rPr>
        <w:t>端一户一档监控互联网业务质差问题查询</w:t>
      </w:r>
      <w:bookmarkEnd w:id="2892"/>
    </w:p>
    <w:p w:rsidR="00770F20" w:rsidRPr="005A4E93" w:rsidRDefault="00770F20" w:rsidP="00847CE2">
      <w:pPr>
        <w:ind w:firstLine="480"/>
      </w:pPr>
      <w:r w:rsidRPr="005A4E93">
        <w:rPr>
          <w:rFonts w:hint="eastAsia"/>
        </w:rPr>
        <w:t>查询</w:t>
      </w:r>
      <w:r w:rsidRPr="005A4E93">
        <w:rPr>
          <w:rFonts w:hint="eastAsia"/>
        </w:rPr>
        <w:t>WEB</w:t>
      </w:r>
      <w:r w:rsidRPr="005A4E93">
        <w:rPr>
          <w:rFonts w:hint="eastAsia"/>
        </w:rPr>
        <w:t>端一户一档监控工单互联网业务质差问题信息查询、展示一户一档互联网业务质差问题信息，包括互联网电视是否存在质差、互联网电视质差具体现象、互联网电视质差原因、具体网站等内容。</w:t>
      </w:r>
    </w:p>
    <w:p w:rsidR="00770F20" w:rsidRPr="005A4E93" w:rsidRDefault="00770F20" w:rsidP="00770F20">
      <w:pPr>
        <w:pStyle w:val="6"/>
        <w:rPr>
          <w:b/>
          <w:bCs/>
        </w:rPr>
      </w:pPr>
      <w:bookmarkStart w:id="2893" w:name="_Toc130155830"/>
      <w:r w:rsidRPr="005A4E93">
        <w:rPr>
          <w:rFonts w:hint="eastAsia"/>
        </w:rPr>
        <w:lastRenderedPageBreak/>
        <w:t>WEB</w:t>
      </w:r>
      <w:r w:rsidRPr="005A4E93">
        <w:rPr>
          <w:rFonts w:hint="eastAsia"/>
        </w:rPr>
        <w:t>端一户一档监控装维服务问题查询</w:t>
      </w:r>
      <w:bookmarkEnd w:id="2893"/>
    </w:p>
    <w:p w:rsidR="00770F20" w:rsidRPr="005A4E93" w:rsidRDefault="00770F20" w:rsidP="00847CE2">
      <w:pPr>
        <w:ind w:firstLine="480"/>
      </w:pPr>
      <w:r w:rsidRPr="005A4E93">
        <w:rPr>
          <w:rFonts w:hint="eastAsia"/>
        </w:rPr>
        <w:t>查询</w:t>
      </w:r>
      <w:r w:rsidRPr="005A4E93">
        <w:rPr>
          <w:rFonts w:hint="eastAsia"/>
        </w:rPr>
        <w:t>WEB</w:t>
      </w:r>
      <w:r w:rsidRPr="005A4E93">
        <w:rPr>
          <w:rFonts w:hint="eastAsia"/>
        </w:rPr>
        <w:t>端一户一档监控工单装维服务问题信息查询、展示一户一档装维服务问题信息，包括装维服务是否存在问题、装维服务问题等内容。</w:t>
      </w:r>
    </w:p>
    <w:p w:rsidR="00770F20" w:rsidRPr="005A4E93" w:rsidRDefault="00770F20" w:rsidP="00770F20">
      <w:pPr>
        <w:pStyle w:val="6"/>
        <w:rPr>
          <w:b/>
          <w:bCs/>
        </w:rPr>
      </w:pPr>
      <w:bookmarkStart w:id="2894" w:name="_Toc130155831"/>
      <w:r w:rsidRPr="005A4E93">
        <w:rPr>
          <w:rFonts w:hint="eastAsia"/>
        </w:rPr>
        <w:t>WEB</w:t>
      </w:r>
      <w:r w:rsidRPr="005A4E93">
        <w:rPr>
          <w:rFonts w:hint="eastAsia"/>
        </w:rPr>
        <w:t>端一户一档监控工单整治情况信息查询</w:t>
      </w:r>
      <w:bookmarkEnd w:id="2894"/>
    </w:p>
    <w:p w:rsidR="00770F20" w:rsidRPr="005A4E93" w:rsidRDefault="00770F20" w:rsidP="00847CE2">
      <w:pPr>
        <w:ind w:firstLine="480"/>
      </w:pPr>
      <w:r w:rsidRPr="005A4E93">
        <w:rPr>
          <w:rFonts w:hint="eastAsia"/>
        </w:rPr>
        <w:t>查询</w:t>
      </w:r>
      <w:r w:rsidRPr="005A4E93">
        <w:rPr>
          <w:rFonts w:hint="eastAsia"/>
        </w:rPr>
        <w:t>WEB</w:t>
      </w:r>
      <w:r w:rsidRPr="005A4E93">
        <w:rPr>
          <w:rFonts w:hint="eastAsia"/>
        </w:rPr>
        <w:t>端一户一档监控工单整治情况信息查询，展示一户一档工单整治情况信息，包括家庭侧问题是否完成上门整治、具体整治举措、接入网以上问题是否完成优化、下一步整治计划等内容。</w:t>
      </w:r>
    </w:p>
    <w:p w:rsidR="00770F20" w:rsidRPr="005A4E93" w:rsidRDefault="00770F20" w:rsidP="00770F20">
      <w:pPr>
        <w:pStyle w:val="5"/>
        <w:rPr>
          <w:bCs/>
          <w:szCs w:val="24"/>
        </w:rPr>
      </w:pPr>
      <w:bookmarkStart w:id="2895" w:name="_Toc130155832"/>
      <w:r w:rsidRPr="005A4E93">
        <w:rPr>
          <w:rFonts w:hint="eastAsia"/>
          <w:szCs w:val="24"/>
        </w:rPr>
        <w:t>APP端一户一档待办处理</w:t>
      </w:r>
      <w:bookmarkEnd w:id="2895"/>
    </w:p>
    <w:p w:rsidR="00770F20" w:rsidRPr="005A4E93" w:rsidRDefault="00770F20" w:rsidP="00770F20">
      <w:pPr>
        <w:pStyle w:val="6"/>
        <w:rPr>
          <w:b/>
          <w:bCs/>
        </w:rPr>
      </w:pPr>
      <w:bookmarkStart w:id="2896" w:name="_Toc130155833"/>
      <w:r w:rsidRPr="005A4E93">
        <w:rPr>
          <w:rFonts w:hint="eastAsia"/>
        </w:rPr>
        <w:t>APP</w:t>
      </w:r>
      <w:r w:rsidRPr="005A4E93">
        <w:rPr>
          <w:rFonts w:hint="eastAsia"/>
        </w:rPr>
        <w:t>端一户一档待办查询</w:t>
      </w:r>
      <w:bookmarkEnd w:id="2896"/>
    </w:p>
    <w:p w:rsidR="00770F20" w:rsidRPr="005A4E93" w:rsidRDefault="00770F20" w:rsidP="00770F20">
      <w:pPr>
        <w:ind w:firstLine="480"/>
      </w:pPr>
      <w:r w:rsidRPr="005A4E93">
        <w:rPr>
          <w:rFonts w:hint="eastAsia"/>
        </w:rPr>
        <w:t>中台一次核实派发装维</w:t>
      </w:r>
      <w:r w:rsidRPr="005A4E93">
        <w:rPr>
          <w:rFonts w:hint="eastAsia"/>
        </w:rPr>
        <w:t>A</w:t>
      </w:r>
      <w:r w:rsidRPr="005A4E93">
        <w:t>PP</w:t>
      </w:r>
      <w:r w:rsidRPr="005A4E93">
        <w:rPr>
          <w:rFonts w:hint="eastAsia"/>
        </w:rPr>
        <w:t>，选择查询一户一档待办信息。</w:t>
      </w:r>
    </w:p>
    <w:p w:rsidR="00770F20" w:rsidRPr="005A4E93" w:rsidRDefault="00770F20" w:rsidP="00770F20">
      <w:pPr>
        <w:pStyle w:val="6"/>
        <w:rPr>
          <w:b/>
          <w:bCs/>
        </w:rPr>
      </w:pPr>
      <w:bookmarkStart w:id="2897" w:name="_Toc130155834"/>
      <w:r w:rsidRPr="005A4E93">
        <w:rPr>
          <w:rFonts w:hint="eastAsia"/>
        </w:rPr>
        <w:t>APP</w:t>
      </w:r>
      <w:r w:rsidRPr="005A4E93">
        <w:rPr>
          <w:rFonts w:hint="eastAsia"/>
        </w:rPr>
        <w:t>端一户一档工单接单</w:t>
      </w:r>
      <w:bookmarkEnd w:id="2897"/>
    </w:p>
    <w:p w:rsidR="00770F20" w:rsidRPr="005A4E93" w:rsidRDefault="00770F20" w:rsidP="00770F20">
      <w:pPr>
        <w:ind w:firstLine="480"/>
      </w:pPr>
      <w:r w:rsidRPr="005A4E93">
        <w:rPr>
          <w:rFonts w:hint="eastAsia"/>
        </w:rPr>
        <w:t>选择</w:t>
      </w:r>
      <w:r w:rsidRPr="005A4E93">
        <w:rPr>
          <w:rFonts w:hint="eastAsia"/>
        </w:rPr>
        <w:t>APP</w:t>
      </w:r>
      <w:r w:rsidRPr="005A4E93">
        <w:rPr>
          <w:rFonts w:hint="eastAsia"/>
        </w:rPr>
        <w:t>端一户一档工单接单，</w:t>
      </w:r>
      <w:r w:rsidR="005E42D0">
        <w:rPr>
          <w:rFonts w:hint="eastAsia"/>
        </w:rPr>
        <w:t>启用</w:t>
      </w:r>
      <w:r w:rsidRPr="005A4E93">
        <w:rPr>
          <w:rFonts w:hint="eastAsia"/>
        </w:rPr>
        <w:t>一户一档接单接口，接收一户一档接单接口</w:t>
      </w:r>
      <w:r w:rsidR="00973E1B">
        <w:rPr>
          <w:rFonts w:hint="eastAsia"/>
        </w:rPr>
        <w:t>结果</w:t>
      </w:r>
      <w:r w:rsidRPr="005A4E93">
        <w:rPr>
          <w:rFonts w:hint="eastAsia"/>
        </w:rPr>
        <w:t>，接单完成，</w:t>
      </w:r>
      <w:r w:rsidRPr="005A4E93">
        <w:rPr>
          <w:rFonts w:hint="eastAsia"/>
        </w:rPr>
        <w:t>APP</w:t>
      </w:r>
      <w:r w:rsidRPr="005A4E93">
        <w:rPr>
          <w:rFonts w:hint="eastAsia"/>
        </w:rPr>
        <w:t>端一户一档接单成功展示，同步保存接单处理信息。</w:t>
      </w:r>
    </w:p>
    <w:p w:rsidR="00770F20" w:rsidRPr="005A4E93" w:rsidRDefault="00770F20" w:rsidP="00770F20">
      <w:pPr>
        <w:pStyle w:val="6"/>
        <w:rPr>
          <w:b/>
          <w:bCs/>
        </w:rPr>
      </w:pPr>
      <w:bookmarkStart w:id="2898" w:name="_Toc130155835"/>
      <w:r w:rsidRPr="005A4E93">
        <w:rPr>
          <w:rFonts w:hint="eastAsia"/>
        </w:rPr>
        <w:t>APP</w:t>
      </w:r>
      <w:r w:rsidRPr="005A4E93">
        <w:rPr>
          <w:rFonts w:hint="eastAsia"/>
        </w:rPr>
        <w:t>端一户一档工单转派</w:t>
      </w:r>
      <w:bookmarkEnd w:id="2898"/>
    </w:p>
    <w:p w:rsidR="00770F20" w:rsidRDefault="00770F20" w:rsidP="00770F20">
      <w:pPr>
        <w:ind w:firstLineChars="300" w:firstLine="720"/>
      </w:pPr>
      <w:r w:rsidRPr="005A4E93">
        <w:rPr>
          <w:rFonts w:hint="eastAsia"/>
        </w:rPr>
        <w:t>选择</w:t>
      </w:r>
      <w:r w:rsidRPr="005A4E93">
        <w:rPr>
          <w:rFonts w:hint="eastAsia"/>
        </w:rPr>
        <w:t>APP</w:t>
      </w:r>
      <w:r w:rsidRPr="005A4E93">
        <w:rPr>
          <w:rFonts w:hint="eastAsia"/>
        </w:rPr>
        <w:t>端一户一档工单转派，</w:t>
      </w:r>
      <w:r w:rsidR="001C42C0">
        <w:rPr>
          <w:rFonts w:hint="eastAsia"/>
        </w:rPr>
        <w:t>启用</w:t>
      </w:r>
      <w:r w:rsidRPr="005A4E93">
        <w:rPr>
          <w:rFonts w:hint="eastAsia"/>
        </w:rPr>
        <w:t>一户一档转派接口，接收一户一档转派接口</w:t>
      </w:r>
      <w:r w:rsidR="00973E1B">
        <w:rPr>
          <w:rFonts w:hint="eastAsia"/>
        </w:rPr>
        <w:t>结果</w:t>
      </w:r>
      <w:r w:rsidRPr="005A4E93">
        <w:rPr>
          <w:rFonts w:hint="eastAsia"/>
        </w:rPr>
        <w:t>，转派完成，</w:t>
      </w:r>
      <w:r w:rsidRPr="005A4E93">
        <w:rPr>
          <w:rFonts w:hint="eastAsia"/>
        </w:rPr>
        <w:t>APP</w:t>
      </w:r>
      <w:r w:rsidRPr="005A4E93">
        <w:rPr>
          <w:rFonts w:hint="eastAsia"/>
        </w:rPr>
        <w:t>端一户一档转派成功展示，同步保存转派处理信息。</w:t>
      </w:r>
    </w:p>
    <w:p w:rsidR="008D01DF" w:rsidRPr="00CB194D" w:rsidRDefault="008D01DF" w:rsidP="008D01DF">
      <w:pPr>
        <w:pStyle w:val="6"/>
        <w:rPr>
          <w:b/>
          <w:bCs/>
        </w:rPr>
      </w:pPr>
      <w:bookmarkStart w:id="2899" w:name="_Toc130155836"/>
      <w:r>
        <w:t>APP</w:t>
      </w:r>
      <w:r>
        <w:rPr>
          <w:rFonts w:hint="eastAsia"/>
        </w:rPr>
        <w:t>端</w:t>
      </w:r>
      <w:r w:rsidRPr="005A4E93">
        <w:rPr>
          <w:rFonts w:hint="eastAsia"/>
        </w:rPr>
        <w:t>端一户一档待办</w:t>
      </w:r>
      <w:r>
        <w:rPr>
          <w:rFonts w:hint="eastAsia"/>
        </w:rPr>
        <w:t>转派规则管理</w:t>
      </w:r>
      <w:bookmarkEnd w:id="2899"/>
    </w:p>
    <w:p w:rsidR="008D01DF" w:rsidRPr="00CB194D" w:rsidRDefault="008D01DF" w:rsidP="008D01DF">
      <w:pPr>
        <w:ind w:firstLineChars="200" w:firstLine="480"/>
        <w:jc w:val="both"/>
      </w:pPr>
      <w:r>
        <w:t>根据</w:t>
      </w:r>
      <w:r>
        <w:rPr>
          <w:rFonts w:hint="eastAsia"/>
        </w:rPr>
        <w:t>一户一档转派规则</w:t>
      </w:r>
      <w:r>
        <w:t>说明文档，在系统中录入</w:t>
      </w:r>
      <w:r>
        <w:rPr>
          <w:rFonts w:hint="eastAsia"/>
        </w:rPr>
        <w:t>转派</w:t>
      </w:r>
      <w:r>
        <w:t>规则，并提供</w:t>
      </w:r>
      <w:r>
        <w:rPr>
          <w:rFonts w:hint="eastAsia"/>
        </w:rPr>
        <w:t>转派算法</w:t>
      </w:r>
      <w:r>
        <w:t>规则的增加、删除、修改功能</w:t>
      </w:r>
      <w:r>
        <w:rPr>
          <w:rFonts w:hint="eastAsia"/>
        </w:rPr>
        <w:t>，转派规则信息文件入库。</w:t>
      </w:r>
    </w:p>
    <w:p w:rsidR="006E68E8" w:rsidRPr="005A4E93" w:rsidRDefault="006E68E8" w:rsidP="006E68E8">
      <w:pPr>
        <w:pStyle w:val="6"/>
        <w:rPr>
          <w:b/>
          <w:bCs/>
        </w:rPr>
      </w:pPr>
      <w:bookmarkStart w:id="2900" w:name="_Toc130155837"/>
      <w:r>
        <w:t>APP</w:t>
      </w:r>
      <w:r w:rsidRPr="005A4E93">
        <w:rPr>
          <w:rFonts w:hint="eastAsia"/>
        </w:rPr>
        <w:t>端一户一档待办</w:t>
      </w:r>
      <w:r>
        <w:rPr>
          <w:rFonts w:hint="eastAsia"/>
        </w:rPr>
        <w:t>转派校验</w:t>
      </w:r>
      <w:bookmarkEnd w:id="2900"/>
    </w:p>
    <w:p w:rsidR="00770F20" w:rsidRPr="005A4E93" w:rsidRDefault="006E68E8" w:rsidP="006E68E8">
      <w:pPr>
        <w:ind w:firstLineChars="200" w:firstLine="480"/>
        <w:jc w:val="both"/>
      </w:pPr>
      <w:r>
        <w:rPr>
          <w:rFonts w:hint="eastAsia"/>
        </w:rPr>
        <w:lastRenderedPageBreak/>
        <w:t>转派完成</w:t>
      </w:r>
      <w:r>
        <w:t>，系统会对</w:t>
      </w:r>
      <w:r>
        <w:rPr>
          <w:rFonts w:hint="eastAsia"/>
        </w:rPr>
        <w:t>转派的人员及组织等信息进行校验，判断是否是同组织、同职位质检的转派</w:t>
      </w:r>
      <w:r>
        <w:t>，如存在，</w:t>
      </w:r>
      <w:r>
        <w:rPr>
          <w:rFonts w:hint="eastAsia"/>
        </w:rPr>
        <w:t>如不满足转派规则则系统</w:t>
      </w:r>
      <w:r>
        <w:t>不允许继续进行后续的</w:t>
      </w:r>
      <w:r>
        <w:rPr>
          <w:rFonts w:hint="eastAsia"/>
        </w:rPr>
        <w:t>操作</w:t>
      </w:r>
      <w:r>
        <w:t>处理。</w:t>
      </w:r>
    </w:p>
    <w:p w:rsidR="00770F20" w:rsidRPr="005A4E93" w:rsidRDefault="00770F20" w:rsidP="00770F20">
      <w:pPr>
        <w:pStyle w:val="6"/>
        <w:rPr>
          <w:b/>
          <w:bCs/>
        </w:rPr>
      </w:pPr>
      <w:bookmarkStart w:id="2901" w:name="_Toc130155838"/>
      <w:r w:rsidRPr="005A4E93">
        <w:rPr>
          <w:rFonts w:hint="eastAsia"/>
        </w:rPr>
        <w:t>APP</w:t>
      </w:r>
      <w:r w:rsidRPr="005A4E93">
        <w:rPr>
          <w:rFonts w:hint="eastAsia"/>
        </w:rPr>
        <w:t>端一户一档回单处理</w:t>
      </w:r>
      <w:bookmarkEnd w:id="2901"/>
    </w:p>
    <w:p w:rsidR="00770F20" w:rsidRPr="005A4E93" w:rsidRDefault="00770F20" w:rsidP="00AA21FF">
      <w:pPr>
        <w:ind w:firstLine="480"/>
      </w:pPr>
      <w:r w:rsidRPr="005A4E93">
        <w:rPr>
          <w:rFonts w:hint="eastAsia"/>
        </w:rPr>
        <w:t>选择</w:t>
      </w:r>
      <w:r w:rsidRPr="005A4E93">
        <w:rPr>
          <w:rFonts w:hint="eastAsia"/>
        </w:rPr>
        <w:t>APP</w:t>
      </w:r>
      <w:r w:rsidRPr="005A4E93">
        <w:rPr>
          <w:rFonts w:hint="eastAsia"/>
        </w:rPr>
        <w:t>端一户一档回单处理，</w:t>
      </w:r>
      <w:r w:rsidR="001C42C0">
        <w:rPr>
          <w:rFonts w:hint="eastAsia"/>
        </w:rPr>
        <w:t>启用</w:t>
      </w:r>
      <w:r w:rsidRPr="005A4E93">
        <w:rPr>
          <w:rFonts w:hint="eastAsia"/>
        </w:rPr>
        <w:t>一户一档回单接口，接收一户一档回单接口</w:t>
      </w:r>
      <w:r w:rsidR="00973E1B">
        <w:rPr>
          <w:rFonts w:hint="eastAsia"/>
        </w:rPr>
        <w:t>结果</w:t>
      </w:r>
      <w:r w:rsidRPr="005A4E93">
        <w:rPr>
          <w:rFonts w:hint="eastAsia"/>
        </w:rPr>
        <w:t>，回单完成，</w:t>
      </w:r>
      <w:r w:rsidRPr="005A4E93">
        <w:rPr>
          <w:rFonts w:hint="eastAsia"/>
        </w:rPr>
        <w:t>APP</w:t>
      </w:r>
      <w:r w:rsidRPr="005A4E93">
        <w:rPr>
          <w:rFonts w:hint="eastAsia"/>
        </w:rPr>
        <w:t>端一户一档回单成功展示，同步保存回单处理信息。</w:t>
      </w:r>
    </w:p>
    <w:p w:rsidR="00770F20" w:rsidRPr="005A4E93" w:rsidRDefault="00770F20" w:rsidP="00770F20">
      <w:pPr>
        <w:pStyle w:val="6"/>
        <w:rPr>
          <w:b/>
          <w:bCs/>
        </w:rPr>
      </w:pPr>
      <w:bookmarkStart w:id="2902" w:name="_Toc130155839"/>
      <w:r w:rsidRPr="005A4E93">
        <w:rPr>
          <w:rFonts w:hint="eastAsia"/>
        </w:rPr>
        <w:t>APP</w:t>
      </w:r>
      <w:r w:rsidRPr="005A4E93">
        <w:rPr>
          <w:rFonts w:hint="eastAsia"/>
        </w:rPr>
        <w:t>端一户一档现场实施照片采集</w:t>
      </w:r>
      <w:bookmarkEnd w:id="2902"/>
    </w:p>
    <w:p w:rsidR="00770F20" w:rsidRDefault="00770F20" w:rsidP="00AA21FF">
      <w:pPr>
        <w:ind w:firstLine="480"/>
      </w:pPr>
      <w:r w:rsidRPr="005A4E93">
        <w:rPr>
          <w:rFonts w:hint="eastAsia"/>
        </w:rPr>
        <w:t>选择</w:t>
      </w:r>
      <w:r w:rsidRPr="005A4E93">
        <w:rPr>
          <w:rFonts w:hint="eastAsia"/>
        </w:rPr>
        <w:t>APP</w:t>
      </w:r>
      <w:r w:rsidRPr="005A4E93">
        <w:rPr>
          <w:rFonts w:hint="eastAsia"/>
        </w:rPr>
        <w:t>端一户一档现场实施照片采集，选择访问相册图片，照片暂存</w:t>
      </w:r>
      <w:r w:rsidRPr="005A4E93">
        <w:rPr>
          <w:rFonts w:hint="eastAsia"/>
        </w:rPr>
        <w:t>APP</w:t>
      </w:r>
      <w:r w:rsidRPr="005A4E93">
        <w:rPr>
          <w:rFonts w:hint="eastAsia"/>
        </w:rPr>
        <w:t>端，</w:t>
      </w:r>
      <w:r w:rsidR="00AA21FF">
        <w:rPr>
          <w:rFonts w:hint="eastAsia"/>
        </w:rPr>
        <w:t>启用</w:t>
      </w:r>
      <w:r w:rsidRPr="005A4E93">
        <w:rPr>
          <w:rFonts w:hint="eastAsia"/>
        </w:rPr>
        <w:t>图片压缩接口，图片上传到服务器保存。</w:t>
      </w:r>
    </w:p>
    <w:p w:rsidR="00AA21FF" w:rsidRPr="005A4E93" w:rsidRDefault="00AA21FF" w:rsidP="00AA21FF">
      <w:pPr>
        <w:pStyle w:val="6"/>
        <w:rPr>
          <w:b/>
          <w:bCs/>
        </w:rPr>
      </w:pPr>
      <w:bookmarkStart w:id="2903" w:name="_Toc130155840"/>
      <w:r w:rsidRPr="005A4E93">
        <w:rPr>
          <w:rFonts w:hint="eastAsia"/>
        </w:rPr>
        <w:t>APP</w:t>
      </w:r>
      <w:r w:rsidRPr="005A4E93">
        <w:rPr>
          <w:rFonts w:hint="eastAsia"/>
        </w:rPr>
        <w:t>端一户一档</w:t>
      </w:r>
      <w:r w:rsidRPr="001A18FF">
        <w:rPr>
          <w:rFonts w:hint="eastAsia"/>
        </w:rPr>
        <w:t>现场实施照片</w:t>
      </w:r>
      <w:r w:rsidR="00386180" w:rsidRPr="001A18FF">
        <w:rPr>
          <w:rFonts w:hint="eastAsia"/>
        </w:rPr>
        <w:t>保存</w:t>
      </w:r>
      <w:bookmarkEnd w:id="2903"/>
    </w:p>
    <w:p w:rsidR="00847CE2" w:rsidRPr="005A4E93" w:rsidRDefault="00847CE2" w:rsidP="00847CE2">
      <w:pPr>
        <w:ind w:firstLineChars="200" w:firstLine="480"/>
      </w:pPr>
      <w:r>
        <w:t>APP</w:t>
      </w:r>
      <w:r>
        <w:rPr>
          <w:rFonts w:hint="eastAsia"/>
        </w:rPr>
        <w:t>端一户一档现场实施照片采集完成，照片文件信息入库</w:t>
      </w:r>
      <w:r w:rsidR="00AA21FF" w:rsidRPr="005A4E93">
        <w:rPr>
          <w:rFonts w:hint="eastAsia"/>
        </w:rPr>
        <w:t>。</w:t>
      </w:r>
    </w:p>
    <w:p w:rsidR="00770F20" w:rsidRPr="005A4E93" w:rsidRDefault="00770F20" w:rsidP="00770F20">
      <w:pPr>
        <w:pStyle w:val="5"/>
        <w:rPr>
          <w:bCs/>
          <w:szCs w:val="24"/>
        </w:rPr>
      </w:pPr>
      <w:bookmarkStart w:id="2904" w:name="_Toc130155841"/>
      <w:r w:rsidRPr="005A4E93">
        <w:rPr>
          <w:rFonts w:hint="eastAsia"/>
          <w:szCs w:val="24"/>
        </w:rPr>
        <w:t>APP端一户一档监控查询</w:t>
      </w:r>
      <w:bookmarkEnd w:id="2904"/>
    </w:p>
    <w:p w:rsidR="00770F20" w:rsidRPr="005A4E93" w:rsidRDefault="00770F20" w:rsidP="00770F20">
      <w:pPr>
        <w:pStyle w:val="6"/>
        <w:rPr>
          <w:b/>
          <w:bCs/>
        </w:rPr>
      </w:pPr>
      <w:bookmarkStart w:id="2905" w:name="_Toc130155842"/>
      <w:r w:rsidRPr="005A4E93">
        <w:t>APP</w:t>
      </w:r>
      <w:r w:rsidRPr="005A4E93">
        <w:rPr>
          <w:rFonts w:hint="eastAsia"/>
        </w:rPr>
        <w:t>端一户一档监控菜单查询</w:t>
      </w:r>
      <w:bookmarkEnd w:id="2905"/>
    </w:p>
    <w:p w:rsidR="00770F20" w:rsidRPr="005A4E93" w:rsidRDefault="00770F20" w:rsidP="00770F20">
      <w:pPr>
        <w:ind w:firstLine="480"/>
      </w:pPr>
      <w:r w:rsidRPr="005A4E93">
        <w:rPr>
          <w:rFonts w:hint="eastAsia"/>
        </w:rPr>
        <w:t>人员操作权限规则入库，登录访问时按照对应职位查询展示</w:t>
      </w:r>
      <w:r w:rsidRPr="005A4E93">
        <w:rPr>
          <w:rFonts w:hint="eastAsia"/>
        </w:rPr>
        <w:t>APP</w:t>
      </w:r>
      <w:r w:rsidRPr="005A4E93">
        <w:rPr>
          <w:rFonts w:hint="eastAsia"/>
        </w:rPr>
        <w:t>端一户一档监控菜单。</w:t>
      </w:r>
    </w:p>
    <w:p w:rsidR="00770F20" w:rsidRPr="005A4E93" w:rsidRDefault="00770F20" w:rsidP="00770F20">
      <w:pPr>
        <w:pStyle w:val="6"/>
        <w:rPr>
          <w:b/>
          <w:bCs/>
        </w:rPr>
      </w:pPr>
      <w:bookmarkStart w:id="2906" w:name="_Toc130155843"/>
      <w:r w:rsidRPr="005A4E93">
        <w:rPr>
          <w:rFonts w:hint="eastAsia"/>
        </w:rPr>
        <w:t>APP</w:t>
      </w:r>
      <w:r w:rsidRPr="005A4E93">
        <w:rPr>
          <w:rFonts w:hint="eastAsia"/>
        </w:rPr>
        <w:t>端一户一档监控工单查询</w:t>
      </w:r>
      <w:bookmarkEnd w:id="2906"/>
    </w:p>
    <w:p w:rsidR="00770F20" w:rsidRPr="005A4E93" w:rsidRDefault="00D0756A" w:rsidP="00770F20">
      <w:pPr>
        <w:ind w:firstLine="480"/>
      </w:pPr>
      <w:r>
        <w:rPr>
          <w:rFonts w:hint="eastAsia"/>
        </w:rPr>
        <w:t>输入区域、工单编码等信息，</w:t>
      </w:r>
      <w:r w:rsidR="00770F20" w:rsidRPr="005A4E93">
        <w:rPr>
          <w:rFonts w:hint="eastAsia"/>
        </w:rPr>
        <w:t>查询</w:t>
      </w:r>
      <w:r w:rsidR="00770F20" w:rsidRPr="005A4E93">
        <w:rPr>
          <w:rFonts w:hint="eastAsia"/>
        </w:rPr>
        <w:t>APP</w:t>
      </w:r>
      <w:r w:rsidR="00770F20" w:rsidRPr="005A4E93">
        <w:rPr>
          <w:rFonts w:hint="eastAsia"/>
        </w:rPr>
        <w:t>端一户一档监控工单，包括</w:t>
      </w:r>
      <w:r w:rsidR="00770F20" w:rsidRPr="005A4E93">
        <w:rPr>
          <w:rFonts w:hint="eastAsia"/>
        </w:rPr>
        <w:t>APP</w:t>
      </w:r>
      <w:r w:rsidR="00770F20" w:rsidRPr="005A4E93">
        <w:rPr>
          <w:rFonts w:hint="eastAsia"/>
        </w:rPr>
        <w:t>端一户一档监控工单查询、一户一档监控</w:t>
      </w:r>
      <w:r w:rsidR="00791FC4">
        <w:rPr>
          <w:rFonts w:hint="eastAsia"/>
        </w:rPr>
        <w:t>工单</w:t>
      </w:r>
      <w:r w:rsidR="00770F20" w:rsidRPr="005A4E93">
        <w:rPr>
          <w:rFonts w:hint="eastAsia"/>
        </w:rPr>
        <w:t>状态查询。</w:t>
      </w:r>
    </w:p>
    <w:p w:rsidR="00770F20" w:rsidRPr="005A4E93" w:rsidRDefault="00770F20" w:rsidP="00770F20">
      <w:pPr>
        <w:pStyle w:val="6"/>
        <w:rPr>
          <w:b/>
          <w:bCs/>
        </w:rPr>
      </w:pPr>
      <w:bookmarkStart w:id="2907" w:name="_Toc130155844"/>
      <w:r w:rsidRPr="005A4E93">
        <w:rPr>
          <w:rFonts w:hint="eastAsia"/>
        </w:rPr>
        <w:t>APP</w:t>
      </w:r>
      <w:r w:rsidRPr="005A4E93">
        <w:rPr>
          <w:rFonts w:hint="eastAsia"/>
        </w:rPr>
        <w:t>端一户一档监控环节流程查询</w:t>
      </w:r>
      <w:bookmarkEnd w:id="2907"/>
    </w:p>
    <w:p w:rsidR="00770F20" w:rsidRPr="005A4E93" w:rsidRDefault="00770F20" w:rsidP="00043B4F">
      <w:pPr>
        <w:ind w:firstLineChars="300" w:firstLine="720"/>
      </w:pPr>
      <w:r w:rsidRPr="005A4E93">
        <w:rPr>
          <w:rFonts w:hint="eastAsia"/>
        </w:rPr>
        <w:t>查询</w:t>
      </w:r>
      <w:r w:rsidRPr="005A4E93">
        <w:rPr>
          <w:rFonts w:hint="eastAsia"/>
        </w:rPr>
        <w:t>APP</w:t>
      </w:r>
      <w:r w:rsidRPr="005A4E93">
        <w:rPr>
          <w:rFonts w:hint="eastAsia"/>
        </w:rPr>
        <w:t>端一户一档监控环节流程查询、展示一户一档环节流转信息，包括处理环节、地市中台核实、一线装维处理、地市中台二次核实、一户一档归档</w:t>
      </w:r>
      <w:r w:rsidRPr="005A4E93">
        <w:rPr>
          <w:rFonts w:hint="eastAsia"/>
        </w:rPr>
        <w:lastRenderedPageBreak/>
        <w:t>等内容。</w:t>
      </w:r>
    </w:p>
    <w:p w:rsidR="00770F20" w:rsidRPr="005A4E93" w:rsidRDefault="00770F20" w:rsidP="00770F20">
      <w:pPr>
        <w:pStyle w:val="6"/>
        <w:rPr>
          <w:b/>
          <w:bCs/>
        </w:rPr>
      </w:pPr>
      <w:bookmarkStart w:id="2908" w:name="_Toc130155845"/>
      <w:r w:rsidRPr="005A4E93">
        <w:rPr>
          <w:rFonts w:hint="eastAsia"/>
        </w:rPr>
        <w:t>APP</w:t>
      </w:r>
      <w:r w:rsidRPr="005A4E93">
        <w:rPr>
          <w:rFonts w:hint="eastAsia"/>
        </w:rPr>
        <w:t>端一户一档监控详情用户信息查询</w:t>
      </w:r>
      <w:bookmarkEnd w:id="2908"/>
    </w:p>
    <w:p w:rsidR="00770F20" w:rsidRPr="005A4E93" w:rsidRDefault="00770F20" w:rsidP="00770F20">
      <w:pPr>
        <w:ind w:firstLine="480"/>
      </w:pPr>
      <w:r w:rsidRPr="005A4E93">
        <w:rPr>
          <w:rFonts w:hint="eastAsia"/>
        </w:rPr>
        <w:t>查询</w:t>
      </w:r>
      <w:r w:rsidRPr="005A4E93">
        <w:rPr>
          <w:rFonts w:hint="eastAsia"/>
        </w:rPr>
        <w:t>APP</w:t>
      </w:r>
      <w:r w:rsidRPr="005A4E93">
        <w:rPr>
          <w:rFonts w:hint="eastAsia"/>
        </w:rPr>
        <w:t>端一户一档监控详情用户信息查询、展示一户一档用户信息，包括处理人员、处理人员账号、处理人员单位、装维人员、装维人员联系电话、归属小区等内容。</w:t>
      </w:r>
    </w:p>
    <w:p w:rsidR="00770F20" w:rsidRPr="005A4E93" w:rsidRDefault="00770F20" w:rsidP="00770F20">
      <w:pPr>
        <w:ind w:firstLine="480"/>
      </w:pPr>
    </w:p>
    <w:p w:rsidR="00770F20" w:rsidRPr="005A4E93" w:rsidRDefault="00770F20" w:rsidP="00770F20">
      <w:pPr>
        <w:pStyle w:val="6"/>
        <w:rPr>
          <w:b/>
          <w:bCs/>
        </w:rPr>
      </w:pPr>
      <w:bookmarkStart w:id="2909" w:name="_Toc130155846"/>
      <w:r w:rsidRPr="005A4E93">
        <w:rPr>
          <w:rFonts w:hint="eastAsia"/>
        </w:rPr>
        <w:t>APP</w:t>
      </w:r>
      <w:r w:rsidRPr="005A4E93">
        <w:rPr>
          <w:rFonts w:hint="eastAsia"/>
        </w:rPr>
        <w:t>端一户一档监控定单轨迹信息查询</w:t>
      </w:r>
      <w:bookmarkEnd w:id="2909"/>
    </w:p>
    <w:p w:rsidR="00770F20" w:rsidRPr="005A4E93" w:rsidRDefault="00770F20" w:rsidP="00043B4F">
      <w:pPr>
        <w:ind w:firstLine="480"/>
      </w:pPr>
      <w:r w:rsidRPr="005A4E93">
        <w:rPr>
          <w:rFonts w:hint="eastAsia"/>
        </w:rPr>
        <w:t>查询</w:t>
      </w:r>
      <w:r w:rsidRPr="005A4E93">
        <w:rPr>
          <w:rFonts w:hint="eastAsia"/>
        </w:rPr>
        <w:t>APP</w:t>
      </w:r>
      <w:r w:rsidRPr="005A4E93">
        <w:rPr>
          <w:rFonts w:hint="eastAsia"/>
        </w:rPr>
        <w:t>端一户一档监控定单轨迹信息查询、展示一户一档定单轨迹执行信息，包括处理人、派单结果、接单执行情况、转派执行情况、处理时间等内容。</w:t>
      </w:r>
    </w:p>
    <w:p w:rsidR="00770F20" w:rsidRPr="005A4E93" w:rsidRDefault="00770F20" w:rsidP="00770F20">
      <w:pPr>
        <w:pStyle w:val="6"/>
        <w:rPr>
          <w:b/>
          <w:bCs/>
        </w:rPr>
      </w:pPr>
      <w:bookmarkStart w:id="2910" w:name="_Toc130155847"/>
      <w:r w:rsidRPr="005A4E93">
        <w:rPr>
          <w:rFonts w:hint="eastAsia"/>
        </w:rPr>
        <w:t>APP</w:t>
      </w:r>
      <w:r w:rsidRPr="005A4E93">
        <w:rPr>
          <w:rFonts w:hint="eastAsia"/>
        </w:rPr>
        <w:t>端一户一档监控工单列表查询</w:t>
      </w:r>
      <w:bookmarkEnd w:id="2910"/>
    </w:p>
    <w:p w:rsidR="00770F20" w:rsidRPr="005A4E93" w:rsidRDefault="00770F20" w:rsidP="00043B4F">
      <w:pPr>
        <w:ind w:firstLine="480"/>
      </w:pPr>
      <w:r w:rsidRPr="005A4E93">
        <w:rPr>
          <w:rFonts w:hint="eastAsia"/>
        </w:rPr>
        <w:t>查询</w:t>
      </w:r>
      <w:r w:rsidRPr="005A4E93">
        <w:rPr>
          <w:rFonts w:hint="eastAsia"/>
        </w:rPr>
        <w:t>APP</w:t>
      </w:r>
      <w:r w:rsidRPr="005A4E93">
        <w:rPr>
          <w:rFonts w:hint="eastAsia"/>
        </w:rPr>
        <w:t>端一户一档监控工单列表信息查询、展示工单列表信息，包括工单环节列表，处理环节、工单类型、执行人、工单处理时限等内容。</w:t>
      </w:r>
    </w:p>
    <w:p w:rsidR="00770F20" w:rsidRPr="005A4E93" w:rsidRDefault="00770F20" w:rsidP="00770F20">
      <w:pPr>
        <w:pStyle w:val="6"/>
        <w:rPr>
          <w:b/>
          <w:bCs/>
        </w:rPr>
      </w:pPr>
      <w:bookmarkStart w:id="2911" w:name="_Toc130155848"/>
      <w:r w:rsidRPr="005A4E93">
        <w:rPr>
          <w:rFonts w:hint="eastAsia"/>
        </w:rPr>
        <w:t>APP</w:t>
      </w:r>
      <w:r w:rsidRPr="005A4E93">
        <w:rPr>
          <w:rFonts w:hint="eastAsia"/>
        </w:rPr>
        <w:t>端一户一档监控设备信息查询</w:t>
      </w:r>
      <w:bookmarkEnd w:id="2911"/>
    </w:p>
    <w:p w:rsidR="00770F20" w:rsidRPr="005A4E93" w:rsidRDefault="00770F20" w:rsidP="00043B4F">
      <w:pPr>
        <w:ind w:firstLineChars="300" w:firstLine="720"/>
      </w:pPr>
      <w:r w:rsidRPr="005A4E93">
        <w:rPr>
          <w:rFonts w:hint="eastAsia"/>
        </w:rPr>
        <w:t>查询</w:t>
      </w:r>
      <w:r w:rsidRPr="005A4E93">
        <w:rPr>
          <w:rFonts w:hint="eastAsia"/>
        </w:rPr>
        <w:t>APP</w:t>
      </w:r>
      <w:r w:rsidRPr="005A4E93">
        <w:rPr>
          <w:rFonts w:hint="eastAsia"/>
        </w:rPr>
        <w:t>端一户一档监控工单设备信息查询、展示一户一档设备信息，包括设备类型、设备型号、网关厂家、单频</w:t>
      </w:r>
      <w:r w:rsidRPr="005A4E93">
        <w:rPr>
          <w:rFonts w:hint="eastAsia"/>
        </w:rPr>
        <w:t>/</w:t>
      </w:r>
      <w:r w:rsidRPr="005A4E93">
        <w:rPr>
          <w:rFonts w:hint="eastAsia"/>
        </w:rPr>
        <w:t>双频网关、</w:t>
      </w:r>
      <w:r w:rsidRPr="005A4E93">
        <w:rPr>
          <w:rFonts w:hint="eastAsia"/>
        </w:rPr>
        <w:t>M</w:t>
      </w:r>
      <w:r w:rsidRPr="005A4E93">
        <w:t>AC</w:t>
      </w:r>
      <w:r w:rsidRPr="005A4E93">
        <w:rPr>
          <w:rFonts w:hint="eastAsia"/>
        </w:rPr>
        <w:t>、</w:t>
      </w:r>
      <w:r w:rsidRPr="005A4E93">
        <w:rPr>
          <w:rFonts w:hint="eastAsia"/>
        </w:rPr>
        <w:t>O</w:t>
      </w:r>
      <w:r w:rsidRPr="005A4E93">
        <w:t>UN</w:t>
      </w:r>
      <w:r w:rsidRPr="005A4E93">
        <w:rPr>
          <w:rFonts w:hint="eastAsia"/>
        </w:rPr>
        <w:t>设备</w:t>
      </w:r>
      <w:r w:rsidRPr="005A4E93">
        <w:rPr>
          <w:rFonts w:hint="eastAsia"/>
        </w:rPr>
        <w:t>S</w:t>
      </w:r>
      <w:r w:rsidRPr="005A4E93">
        <w:t>N</w:t>
      </w:r>
      <w:r w:rsidRPr="005A4E93">
        <w:rPr>
          <w:rFonts w:hint="eastAsia"/>
        </w:rPr>
        <w:t>等内容。</w:t>
      </w:r>
    </w:p>
    <w:p w:rsidR="00770F20" w:rsidRPr="005A4E93" w:rsidRDefault="00770F20" w:rsidP="00770F20">
      <w:pPr>
        <w:pStyle w:val="6"/>
        <w:rPr>
          <w:b/>
          <w:bCs/>
        </w:rPr>
      </w:pPr>
      <w:bookmarkStart w:id="2912" w:name="_Toc130155849"/>
      <w:r w:rsidRPr="005A4E93">
        <w:rPr>
          <w:rFonts w:hint="eastAsia"/>
        </w:rPr>
        <w:t>APP</w:t>
      </w:r>
      <w:r w:rsidRPr="005A4E93">
        <w:rPr>
          <w:rFonts w:hint="eastAsia"/>
        </w:rPr>
        <w:t>端一户一档监控用户侧质差问题信息查询</w:t>
      </w:r>
      <w:bookmarkEnd w:id="2912"/>
    </w:p>
    <w:p w:rsidR="00770F20" w:rsidRPr="005A4E93" w:rsidRDefault="00770F20" w:rsidP="00043B4F">
      <w:pPr>
        <w:ind w:firstLine="480"/>
      </w:pPr>
      <w:r w:rsidRPr="005A4E93">
        <w:rPr>
          <w:rFonts w:hint="eastAsia"/>
        </w:rPr>
        <w:t>查询</w:t>
      </w:r>
      <w:r w:rsidRPr="005A4E93">
        <w:rPr>
          <w:rFonts w:hint="eastAsia"/>
        </w:rPr>
        <w:t>APP</w:t>
      </w:r>
      <w:r w:rsidRPr="005A4E93">
        <w:rPr>
          <w:rFonts w:hint="eastAsia"/>
        </w:rPr>
        <w:t>端一户一档监控工单用户侧质差问题信息查询、展示一户一档用户侧质差问题信息，包括</w:t>
      </w:r>
      <w:r w:rsidRPr="005A4E93">
        <w:t>用户手机、平板、电脑等上网设备是否质差</w:t>
      </w:r>
      <w:r w:rsidRPr="005A4E93">
        <w:rPr>
          <w:rFonts w:hint="eastAsia"/>
        </w:rPr>
        <w:t>、用户终端质差主要原因、用户路由器是否质差、路由器型号、路由器厂家等内容。</w:t>
      </w:r>
    </w:p>
    <w:p w:rsidR="00770F20" w:rsidRPr="005A4E93" w:rsidRDefault="00770F20" w:rsidP="00770F20">
      <w:pPr>
        <w:pStyle w:val="6"/>
        <w:rPr>
          <w:b/>
          <w:bCs/>
        </w:rPr>
      </w:pPr>
      <w:bookmarkStart w:id="2913" w:name="_Toc130155850"/>
      <w:r w:rsidRPr="005A4E93">
        <w:rPr>
          <w:rFonts w:hint="eastAsia"/>
        </w:rPr>
        <w:t>APP</w:t>
      </w:r>
      <w:r w:rsidRPr="005A4E93">
        <w:rPr>
          <w:rFonts w:hint="eastAsia"/>
        </w:rPr>
        <w:t>端一户一档监控网络侧质差问题查询</w:t>
      </w:r>
      <w:bookmarkEnd w:id="2913"/>
    </w:p>
    <w:p w:rsidR="00770F20" w:rsidRPr="005A4E93" w:rsidRDefault="00770F20" w:rsidP="00043B4F">
      <w:pPr>
        <w:ind w:firstLine="480"/>
      </w:pPr>
      <w:r w:rsidRPr="005A4E93">
        <w:rPr>
          <w:rFonts w:hint="eastAsia"/>
        </w:rPr>
        <w:lastRenderedPageBreak/>
        <w:t>查询</w:t>
      </w:r>
      <w:r w:rsidRPr="005A4E93">
        <w:rPr>
          <w:rFonts w:hint="eastAsia"/>
        </w:rPr>
        <w:t>APP</w:t>
      </w:r>
      <w:r w:rsidRPr="005A4E93">
        <w:rPr>
          <w:rFonts w:hint="eastAsia"/>
        </w:rPr>
        <w:t>端一户一档监控工单网络侧质差问题信息查询、展示网络侧质差问题信息，包括是否红线内故障、红线内质差原因、是否红线外主干光缆故障、红线外质差原因等内容。</w:t>
      </w:r>
    </w:p>
    <w:p w:rsidR="00770F20" w:rsidRPr="005A4E93" w:rsidRDefault="00770F20" w:rsidP="00770F20">
      <w:pPr>
        <w:pStyle w:val="6"/>
        <w:rPr>
          <w:b/>
          <w:bCs/>
        </w:rPr>
      </w:pPr>
      <w:bookmarkStart w:id="2914" w:name="_Toc130155851"/>
      <w:r w:rsidRPr="005A4E93">
        <w:rPr>
          <w:rFonts w:hint="eastAsia"/>
        </w:rPr>
        <w:t>APP</w:t>
      </w:r>
      <w:r w:rsidRPr="005A4E93">
        <w:rPr>
          <w:rFonts w:hint="eastAsia"/>
        </w:rPr>
        <w:t>端一户一档监控互联网业务质差问题查询</w:t>
      </w:r>
      <w:bookmarkEnd w:id="2914"/>
    </w:p>
    <w:p w:rsidR="00770F20" w:rsidRPr="005A4E93" w:rsidRDefault="00770F20" w:rsidP="00043B4F">
      <w:pPr>
        <w:ind w:firstLine="480"/>
      </w:pPr>
      <w:r w:rsidRPr="005A4E93">
        <w:rPr>
          <w:rFonts w:hint="eastAsia"/>
        </w:rPr>
        <w:t>查询</w:t>
      </w:r>
      <w:r w:rsidRPr="005A4E93">
        <w:rPr>
          <w:rFonts w:hint="eastAsia"/>
        </w:rPr>
        <w:t>APP</w:t>
      </w:r>
      <w:r w:rsidRPr="005A4E93">
        <w:rPr>
          <w:rFonts w:hint="eastAsia"/>
        </w:rPr>
        <w:t>端一户一档监控工单互联网业务质差问题信息查询、展示一户一档互联网业务质差问题信息，包括互联网电视是否存在质差、互联网电视质差具体现象、互联网电视质差原因、具体网站等内容。</w:t>
      </w:r>
    </w:p>
    <w:p w:rsidR="00770F20" w:rsidRPr="005A4E93" w:rsidRDefault="00770F20" w:rsidP="00770F20">
      <w:pPr>
        <w:pStyle w:val="6"/>
        <w:rPr>
          <w:b/>
          <w:bCs/>
        </w:rPr>
      </w:pPr>
      <w:bookmarkStart w:id="2915" w:name="_Toc130155852"/>
      <w:r w:rsidRPr="005A4E93">
        <w:rPr>
          <w:rFonts w:hint="eastAsia"/>
        </w:rPr>
        <w:t>APP</w:t>
      </w:r>
      <w:r w:rsidRPr="005A4E93">
        <w:rPr>
          <w:rFonts w:hint="eastAsia"/>
        </w:rPr>
        <w:t>端一户一档监控装维服务问题查询</w:t>
      </w:r>
      <w:bookmarkEnd w:id="2915"/>
    </w:p>
    <w:p w:rsidR="00770F20" w:rsidRPr="005A4E93" w:rsidRDefault="00770F20" w:rsidP="00043B4F">
      <w:pPr>
        <w:ind w:firstLine="480"/>
      </w:pPr>
      <w:r w:rsidRPr="005A4E93">
        <w:rPr>
          <w:rFonts w:hint="eastAsia"/>
        </w:rPr>
        <w:t>查询</w:t>
      </w:r>
      <w:r w:rsidRPr="005A4E93">
        <w:rPr>
          <w:rFonts w:hint="eastAsia"/>
        </w:rPr>
        <w:t>APP</w:t>
      </w:r>
      <w:r w:rsidRPr="005A4E93">
        <w:rPr>
          <w:rFonts w:hint="eastAsia"/>
        </w:rPr>
        <w:t>端一户一档监控工单装维服务问题信息查询、展示一户一档装维服务问题信息，包括装维服务是否存在问题、装维服务问题等内容。</w:t>
      </w:r>
    </w:p>
    <w:p w:rsidR="00770F20" w:rsidRPr="005A4E93" w:rsidRDefault="00770F20" w:rsidP="00770F20">
      <w:pPr>
        <w:pStyle w:val="6"/>
        <w:rPr>
          <w:b/>
          <w:bCs/>
        </w:rPr>
      </w:pPr>
      <w:bookmarkStart w:id="2916" w:name="_Toc130155853"/>
      <w:r w:rsidRPr="005A4E93">
        <w:rPr>
          <w:rFonts w:hint="eastAsia"/>
        </w:rPr>
        <w:t>APP</w:t>
      </w:r>
      <w:r w:rsidRPr="005A4E93">
        <w:rPr>
          <w:rFonts w:hint="eastAsia"/>
        </w:rPr>
        <w:t>端一户一档监控工单整治情况信息查询</w:t>
      </w:r>
      <w:bookmarkEnd w:id="2916"/>
    </w:p>
    <w:p w:rsidR="00770F20" w:rsidRPr="005A4E93" w:rsidRDefault="00770F20" w:rsidP="00770F20">
      <w:pPr>
        <w:ind w:firstLine="480"/>
      </w:pPr>
      <w:r w:rsidRPr="005A4E93">
        <w:rPr>
          <w:rFonts w:hint="eastAsia"/>
        </w:rPr>
        <w:t>查询</w:t>
      </w:r>
      <w:r w:rsidRPr="005A4E93">
        <w:rPr>
          <w:rFonts w:hint="eastAsia"/>
        </w:rPr>
        <w:t>APP</w:t>
      </w:r>
      <w:r w:rsidRPr="005A4E93">
        <w:rPr>
          <w:rFonts w:hint="eastAsia"/>
        </w:rPr>
        <w:t>端一户一档监控工单整治情况信息查询，展示一户一档工单整治情况信息，包括家庭侧问题是否完成上门整治、具体整治举措、接入网以上问题是否完成优化、下一步整治计划等内容。</w:t>
      </w:r>
    </w:p>
    <w:p w:rsidR="00770F20" w:rsidRPr="005A4E93" w:rsidRDefault="00770F20" w:rsidP="00770F20">
      <w:pPr>
        <w:pStyle w:val="6"/>
        <w:rPr>
          <w:b/>
          <w:bCs/>
        </w:rPr>
      </w:pPr>
      <w:bookmarkStart w:id="2917" w:name="_Toc130155854"/>
      <w:r w:rsidRPr="005A4E93">
        <w:rPr>
          <w:rFonts w:hint="eastAsia"/>
        </w:rPr>
        <w:t>一户一档监控工单用户侧质差问题信息查询接口</w:t>
      </w:r>
      <w:bookmarkEnd w:id="2917"/>
    </w:p>
    <w:p w:rsidR="00770F20" w:rsidRPr="005A4E93" w:rsidRDefault="00770F20" w:rsidP="00043B4F">
      <w:pPr>
        <w:ind w:firstLine="480"/>
      </w:pPr>
      <w:r w:rsidRPr="005A4E93">
        <w:rPr>
          <w:rFonts w:hint="eastAsia"/>
        </w:rPr>
        <w:t>一户一档监控工单用户侧质差问题信息查询接口，用于</w:t>
      </w:r>
      <w:r w:rsidRPr="005A4E93">
        <w:rPr>
          <w:rFonts w:hint="eastAsia"/>
        </w:rPr>
        <w:t>A</w:t>
      </w:r>
      <w:r w:rsidRPr="005A4E93">
        <w:t>PP</w:t>
      </w:r>
      <w:r w:rsidRPr="005A4E93">
        <w:rPr>
          <w:rFonts w:hint="eastAsia"/>
        </w:rPr>
        <w:t>端与</w:t>
      </w:r>
      <w:r w:rsidRPr="005A4E93">
        <w:rPr>
          <w:rFonts w:hint="eastAsia"/>
        </w:rPr>
        <w:t>W</w:t>
      </w:r>
      <w:r w:rsidRPr="005A4E93">
        <w:t>EB</w:t>
      </w:r>
      <w:r w:rsidRPr="005A4E93">
        <w:rPr>
          <w:rFonts w:hint="eastAsia"/>
        </w:rPr>
        <w:t>端交互一户一档监控工单用户侧质差问题信息</w:t>
      </w:r>
      <w:r w:rsidR="00043B4F">
        <w:rPr>
          <w:rFonts w:hint="eastAsia"/>
        </w:rPr>
        <w:t>，查询工单用户侧质差问题信息。</w:t>
      </w:r>
    </w:p>
    <w:p w:rsidR="00770F20" w:rsidRPr="005A4E93" w:rsidRDefault="00770F20" w:rsidP="00770F20">
      <w:pPr>
        <w:pStyle w:val="6"/>
        <w:rPr>
          <w:b/>
          <w:bCs/>
        </w:rPr>
      </w:pPr>
      <w:bookmarkStart w:id="2918" w:name="_Toc130155855"/>
      <w:r w:rsidRPr="005A4E93">
        <w:rPr>
          <w:rFonts w:hint="eastAsia"/>
        </w:rPr>
        <w:t>一户一档监控工单</w:t>
      </w:r>
      <w:r w:rsidR="00043B4F">
        <w:rPr>
          <w:rFonts w:hint="eastAsia"/>
        </w:rPr>
        <w:t>网络</w:t>
      </w:r>
      <w:r w:rsidRPr="005A4E93">
        <w:rPr>
          <w:rFonts w:hint="eastAsia"/>
        </w:rPr>
        <w:t>业务质差问题信息查询接口</w:t>
      </w:r>
      <w:bookmarkEnd w:id="2918"/>
    </w:p>
    <w:p w:rsidR="00770F20" w:rsidRPr="005A4E93" w:rsidRDefault="00770F20" w:rsidP="00043B4F">
      <w:pPr>
        <w:ind w:firstLine="480"/>
      </w:pPr>
      <w:r w:rsidRPr="005A4E93">
        <w:rPr>
          <w:rFonts w:hint="eastAsia"/>
        </w:rPr>
        <w:t>一户一档监控工单</w:t>
      </w:r>
      <w:r w:rsidR="00043B4F">
        <w:rPr>
          <w:rFonts w:hint="eastAsia"/>
        </w:rPr>
        <w:t>网络</w:t>
      </w:r>
      <w:r w:rsidRPr="005A4E93">
        <w:rPr>
          <w:rFonts w:hint="eastAsia"/>
        </w:rPr>
        <w:t>业务质差问题信息查询接口，用于</w:t>
      </w:r>
      <w:r w:rsidRPr="005A4E93">
        <w:rPr>
          <w:rFonts w:hint="eastAsia"/>
        </w:rPr>
        <w:t>A</w:t>
      </w:r>
      <w:r w:rsidRPr="005A4E93">
        <w:t>PP</w:t>
      </w:r>
      <w:r w:rsidRPr="005A4E93">
        <w:rPr>
          <w:rFonts w:hint="eastAsia"/>
        </w:rPr>
        <w:t>端与</w:t>
      </w:r>
      <w:r w:rsidRPr="005A4E93">
        <w:rPr>
          <w:rFonts w:hint="eastAsia"/>
        </w:rPr>
        <w:t>W</w:t>
      </w:r>
      <w:r w:rsidRPr="005A4E93">
        <w:t>EB</w:t>
      </w:r>
      <w:r w:rsidRPr="005A4E93">
        <w:rPr>
          <w:rFonts w:hint="eastAsia"/>
        </w:rPr>
        <w:t>端交互一户一档监控工单</w:t>
      </w:r>
      <w:r w:rsidR="00043B4F">
        <w:rPr>
          <w:rFonts w:hint="eastAsia"/>
        </w:rPr>
        <w:t>网络</w:t>
      </w:r>
      <w:r w:rsidRPr="005A4E93">
        <w:rPr>
          <w:rFonts w:hint="eastAsia"/>
        </w:rPr>
        <w:t>业务质差问题信息</w:t>
      </w:r>
      <w:r w:rsidR="00043B4F">
        <w:rPr>
          <w:rFonts w:hint="eastAsia"/>
        </w:rPr>
        <w:t>，查询工单网络业务侧质差问题信息。</w:t>
      </w:r>
    </w:p>
    <w:p w:rsidR="00770F20" w:rsidRPr="005A4E93" w:rsidRDefault="00770F20" w:rsidP="00770F20">
      <w:pPr>
        <w:pStyle w:val="6"/>
        <w:rPr>
          <w:b/>
          <w:bCs/>
        </w:rPr>
      </w:pPr>
      <w:bookmarkStart w:id="2919" w:name="_Toc130155856"/>
      <w:r w:rsidRPr="005A4E93">
        <w:rPr>
          <w:rFonts w:hint="eastAsia"/>
        </w:rPr>
        <w:t>一户一档监控工单互联网业务质差问题信息查询接口</w:t>
      </w:r>
      <w:bookmarkEnd w:id="2919"/>
    </w:p>
    <w:p w:rsidR="00770F20" w:rsidRPr="005A4E93" w:rsidRDefault="00770F20" w:rsidP="00043B4F">
      <w:pPr>
        <w:ind w:firstLineChars="300" w:firstLine="720"/>
      </w:pPr>
      <w:r w:rsidRPr="005A4E93">
        <w:rPr>
          <w:rFonts w:hint="eastAsia"/>
        </w:rPr>
        <w:lastRenderedPageBreak/>
        <w:t>一户一档监控工单互联网业务质差问题信息查询接口，用于</w:t>
      </w:r>
      <w:r w:rsidRPr="005A4E93">
        <w:rPr>
          <w:rFonts w:hint="eastAsia"/>
        </w:rPr>
        <w:t>A</w:t>
      </w:r>
      <w:r w:rsidRPr="005A4E93">
        <w:t>PP</w:t>
      </w:r>
      <w:r w:rsidRPr="005A4E93">
        <w:rPr>
          <w:rFonts w:hint="eastAsia"/>
        </w:rPr>
        <w:t>端与</w:t>
      </w:r>
      <w:r w:rsidRPr="005A4E93">
        <w:rPr>
          <w:rFonts w:hint="eastAsia"/>
        </w:rPr>
        <w:t>W</w:t>
      </w:r>
      <w:r w:rsidRPr="005A4E93">
        <w:t>EB</w:t>
      </w:r>
      <w:r w:rsidRPr="005A4E93">
        <w:rPr>
          <w:rFonts w:hint="eastAsia"/>
        </w:rPr>
        <w:t>端交互一户一档监控工单互联网业务质差问题信息</w:t>
      </w:r>
      <w:r w:rsidR="00043B4F">
        <w:rPr>
          <w:rFonts w:hint="eastAsia"/>
        </w:rPr>
        <w:t>，查询工单用户侧质差问题信息。</w:t>
      </w:r>
    </w:p>
    <w:p w:rsidR="00770F20" w:rsidRPr="005A4E93" w:rsidRDefault="00770F20" w:rsidP="00770F20">
      <w:pPr>
        <w:pStyle w:val="6"/>
        <w:rPr>
          <w:b/>
          <w:bCs/>
        </w:rPr>
      </w:pPr>
      <w:bookmarkStart w:id="2920" w:name="_Toc130155857"/>
      <w:r w:rsidRPr="005A4E93">
        <w:rPr>
          <w:rFonts w:hint="eastAsia"/>
        </w:rPr>
        <w:t>一户一档监控工单装维服务问题信息查询接口</w:t>
      </w:r>
      <w:bookmarkEnd w:id="2920"/>
    </w:p>
    <w:p w:rsidR="00770F20" w:rsidRPr="00567023" w:rsidRDefault="00770F20" w:rsidP="00567023">
      <w:pPr>
        <w:ind w:firstLineChars="300" w:firstLine="720"/>
      </w:pPr>
      <w:r w:rsidRPr="005A4E93">
        <w:rPr>
          <w:rFonts w:hint="eastAsia"/>
        </w:rPr>
        <w:t>一户一档监控工单装维服务问题信息查询接口，用于</w:t>
      </w:r>
      <w:r w:rsidRPr="005A4E93">
        <w:rPr>
          <w:rFonts w:hint="eastAsia"/>
        </w:rPr>
        <w:t>A</w:t>
      </w:r>
      <w:r w:rsidRPr="005A4E93">
        <w:t>PP</w:t>
      </w:r>
      <w:r w:rsidRPr="005A4E93">
        <w:rPr>
          <w:rFonts w:hint="eastAsia"/>
        </w:rPr>
        <w:t>端与</w:t>
      </w:r>
      <w:r w:rsidRPr="005A4E93">
        <w:rPr>
          <w:rFonts w:hint="eastAsia"/>
        </w:rPr>
        <w:t>W</w:t>
      </w:r>
      <w:r w:rsidRPr="005A4E93">
        <w:t>EB</w:t>
      </w:r>
      <w:r w:rsidRPr="005A4E93">
        <w:rPr>
          <w:rFonts w:hint="eastAsia"/>
        </w:rPr>
        <w:t>端交互一户一档监控工单装维服务问题信息</w:t>
      </w:r>
      <w:r w:rsidR="00567023">
        <w:rPr>
          <w:rFonts w:hint="eastAsia"/>
        </w:rPr>
        <w:t>，查询</w:t>
      </w:r>
      <w:r w:rsidR="00567023" w:rsidRPr="005A4E93">
        <w:rPr>
          <w:rFonts w:hint="eastAsia"/>
        </w:rPr>
        <w:t>工单装维服务问题信息</w:t>
      </w:r>
      <w:r w:rsidR="00567023">
        <w:rPr>
          <w:rFonts w:hint="eastAsia"/>
        </w:rPr>
        <w:t>。</w:t>
      </w:r>
    </w:p>
    <w:p w:rsidR="00770F20" w:rsidRPr="00050325" w:rsidRDefault="00770F20" w:rsidP="00770F20">
      <w:pPr>
        <w:pStyle w:val="24"/>
      </w:pPr>
      <w:bookmarkStart w:id="2921" w:name="_Toc129957993"/>
      <w:bookmarkStart w:id="2922" w:name="_Toc130155858"/>
      <w:r w:rsidRPr="005A4E93">
        <w:t>家宽装维质量验证功能支撑</w:t>
      </w:r>
      <w:bookmarkEnd w:id="2921"/>
      <w:bookmarkEnd w:id="2922"/>
    </w:p>
    <w:p w:rsidR="00770F20" w:rsidRPr="005A4E93" w:rsidRDefault="00770F20" w:rsidP="00770F20">
      <w:pPr>
        <w:pStyle w:val="30"/>
      </w:pPr>
      <w:bookmarkStart w:id="2923" w:name="_Toc129957994"/>
      <w:bookmarkStart w:id="2924" w:name="_Toc130155859"/>
      <w:r w:rsidRPr="005A4E93">
        <w:t>质量验证质检能力</w:t>
      </w:r>
      <w:bookmarkEnd w:id="2923"/>
      <w:r w:rsidR="001C42C0">
        <w:rPr>
          <w:rFonts w:hint="eastAsia"/>
        </w:rPr>
        <w:t>管理</w:t>
      </w:r>
      <w:bookmarkEnd w:id="2924"/>
    </w:p>
    <w:p w:rsidR="00770F20" w:rsidRPr="001A3082" w:rsidRDefault="00770F20" w:rsidP="00770F20">
      <w:pPr>
        <w:pStyle w:val="40"/>
      </w:pPr>
      <w:bookmarkStart w:id="2925" w:name="_Toc129957995"/>
      <w:bookmarkStart w:id="2926" w:name="_Toc130155860"/>
      <w:r w:rsidRPr="001A3082">
        <w:rPr>
          <w:rFonts w:hint="eastAsia"/>
        </w:rPr>
        <w:t>质量验证质检数据库</w:t>
      </w:r>
      <w:bookmarkEnd w:id="2925"/>
      <w:bookmarkEnd w:id="2926"/>
    </w:p>
    <w:p w:rsidR="00770F20" w:rsidRPr="005A4E93" w:rsidRDefault="00770F20" w:rsidP="00770F20">
      <w:pPr>
        <w:pStyle w:val="5"/>
        <w:rPr>
          <w:b/>
          <w:bCs/>
        </w:rPr>
      </w:pPr>
      <w:bookmarkStart w:id="2927" w:name="_Toc130155861"/>
      <w:r w:rsidRPr="005A4E93">
        <w:rPr>
          <w:rFonts w:hint="eastAsia"/>
        </w:rPr>
        <w:t>开通全量信息数据表</w:t>
      </w:r>
      <w:bookmarkEnd w:id="2927"/>
    </w:p>
    <w:p w:rsidR="00770F20" w:rsidRPr="005A4E93" w:rsidRDefault="00770F20" w:rsidP="00770F20">
      <w:pPr>
        <w:ind w:firstLine="480"/>
      </w:pPr>
      <w:r w:rsidRPr="005A4E93">
        <w:rPr>
          <w:rFonts w:hint="eastAsia"/>
        </w:rPr>
        <w:t>用于记录开通全量数据信息，包括地市、区域、开通工单类型、定单编码、上网主账号、别名账号、工单类型、装维人员等字段。</w:t>
      </w:r>
    </w:p>
    <w:p w:rsidR="00770F20" w:rsidRPr="005A4E93" w:rsidRDefault="00770F20" w:rsidP="00770F20">
      <w:pPr>
        <w:ind w:firstLine="480"/>
      </w:pPr>
    </w:p>
    <w:p w:rsidR="00770F20" w:rsidRPr="005A4E93" w:rsidRDefault="00770F20" w:rsidP="00770F20">
      <w:pPr>
        <w:pStyle w:val="5"/>
        <w:rPr>
          <w:b/>
          <w:bCs/>
        </w:rPr>
      </w:pPr>
      <w:bookmarkStart w:id="2928" w:name="_Toc130155862"/>
      <w:r w:rsidRPr="005A4E93">
        <w:rPr>
          <w:rFonts w:hint="eastAsia"/>
        </w:rPr>
        <w:t>投诉全量信息数据表</w:t>
      </w:r>
      <w:bookmarkEnd w:id="2928"/>
    </w:p>
    <w:p w:rsidR="00770F20" w:rsidRPr="005A4E93" w:rsidRDefault="00770F20" w:rsidP="00770F20">
      <w:pPr>
        <w:ind w:firstLine="480"/>
      </w:pPr>
      <w:r w:rsidRPr="005A4E93">
        <w:rPr>
          <w:rFonts w:hint="eastAsia"/>
        </w:rPr>
        <w:t>用于记录开通全量数据信息，包括地市、区域、开通工单类型、定单编码、上网主账号、别名账号、工单类型、装维人员等字段。</w:t>
      </w:r>
    </w:p>
    <w:p w:rsidR="00770F20" w:rsidRPr="005A4E93" w:rsidRDefault="00770F20" w:rsidP="00770F20">
      <w:pPr>
        <w:pStyle w:val="5"/>
        <w:rPr>
          <w:b/>
          <w:bCs/>
        </w:rPr>
      </w:pPr>
      <w:bookmarkStart w:id="2929" w:name="_Toc130155863"/>
      <w:r w:rsidRPr="005A4E93">
        <w:rPr>
          <w:rFonts w:hint="eastAsia"/>
        </w:rPr>
        <w:t>开通质检数据表</w:t>
      </w:r>
      <w:bookmarkEnd w:id="2929"/>
    </w:p>
    <w:p w:rsidR="00770F20" w:rsidRPr="005A4E93" w:rsidRDefault="00770F20" w:rsidP="00770F20">
      <w:pPr>
        <w:ind w:firstLine="480"/>
      </w:pPr>
      <w:r w:rsidRPr="005A4E93">
        <w:rPr>
          <w:rFonts w:hint="eastAsia"/>
        </w:rPr>
        <w:t>用于记录开通质检数据信息，包括地市、区域、开通工单类型、定单编码、开通不达标类型、等字段。</w:t>
      </w:r>
    </w:p>
    <w:p w:rsidR="00770F20" w:rsidRPr="005A4E93" w:rsidRDefault="00770F20" w:rsidP="00770F20">
      <w:pPr>
        <w:pStyle w:val="5"/>
        <w:rPr>
          <w:b/>
          <w:bCs/>
        </w:rPr>
      </w:pPr>
      <w:bookmarkStart w:id="2930" w:name="_Toc130155864"/>
      <w:r w:rsidRPr="005A4E93">
        <w:rPr>
          <w:rFonts w:hint="eastAsia"/>
        </w:rPr>
        <w:lastRenderedPageBreak/>
        <w:t>投诉质检数据表</w:t>
      </w:r>
      <w:bookmarkEnd w:id="2930"/>
    </w:p>
    <w:p w:rsidR="00770F20" w:rsidRPr="005A4E93" w:rsidRDefault="00770F20" w:rsidP="00770F20">
      <w:pPr>
        <w:ind w:firstLine="480"/>
      </w:pPr>
      <w:r w:rsidRPr="005A4E93">
        <w:rPr>
          <w:rFonts w:hint="eastAsia"/>
        </w:rPr>
        <w:t>用于记录开通质检数据信息，包括地市、区域、投诉工单类型、定单编码、投诉不达标类型等字段。</w:t>
      </w:r>
    </w:p>
    <w:p w:rsidR="00770F20" w:rsidRPr="005A4E93" w:rsidRDefault="00770F20" w:rsidP="00770F20">
      <w:pPr>
        <w:pStyle w:val="5"/>
        <w:rPr>
          <w:b/>
          <w:bCs/>
        </w:rPr>
      </w:pPr>
      <w:bookmarkStart w:id="2931" w:name="_Toc130155865"/>
      <w:r w:rsidRPr="005A4E93">
        <w:rPr>
          <w:rFonts w:hint="eastAsia"/>
        </w:rPr>
        <w:t>下载语音质检信息数据表</w:t>
      </w:r>
      <w:bookmarkEnd w:id="2931"/>
    </w:p>
    <w:p w:rsidR="00770F20" w:rsidRPr="005A4E93" w:rsidRDefault="00770F20" w:rsidP="00770F20">
      <w:pPr>
        <w:ind w:firstLine="480"/>
      </w:pPr>
      <w:r w:rsidRPr="005A4E93">
        <w:rPr>
          <w:rFonts w:hint="eastAsia"/>
        </w:rPr>
        <w:t>用于记录下载语音质检信息数据信息，包括主叫号码、被叫号码、呼入时间、接通时间、挂断时间、通话时长、是否接通、录音文件等字段。</w:t>
      </w:r>
    </w:p>
    <w:p w:rsidR="00770F20" w:rsidRPr="005A4E93" w:rsidRDefault="00770F20" w:rsidP="00770F20">
      <w:pPr>
        <w:pStyle w:val="5"/>
        <w:rPr>
          <w:b/>
          <w:bCs/>
        </w:rPr>
      </w:pPr>
      <w:bookmarkStart w:id="2932" w:name="_Toc130155866"/>
      <w:r w:rsidRPr="005A4E93">
        <w:rPr>
          <w:rFonts w:hint="eastAsia"/>
        </w:rPr>
        <w:t>语音质检信息数据表</w:t>
      </w:r>
      <w:bookmarkEnd w:id="2932"/>
    </w:p>
    <w:p w:rsidR="00770F20" w:rsidRPr="005A4E93" w:rsidRDefault="00770F20" w:rsidP="00770F20">
      <w:pPr>
        <w:ind w:firstLine="480"/>
      </w:pPr>
      <w:r w:rsidRPr="005A4E93">
        <w:rPr>
          <w:rFonts w:hint="eastAsia"/>
        </w:rPr>
        <w:t>用于记录语音质检信息数据信息，包括定单编码、语音质检单号、质检时间、质检结果等字段。</w:t>
      </w:r>
    </w:p>
    <w:p w:rsidR="00770F20" w:rsidRPr="005A4E93" w:rsidRDefault="00770F20" w:rsidP="00770F20">
      <w:pPr>
        <w:pStyle w:val="5"/>
        <w:rPr>
          <w:b/>
          <w:bCs/>
        </w:rPr>
      </w:pPr>
      <w:bookmarkStart w:id="2933" w:name="_Toc130155867"/>
      <w:r w:rsidRPr="005A4E93">
        <w:rPr>
          <w:rFonts w:hint="eastAsia"/>
        </w:rPr>
        <w:t>质检单抽取信息数据表</w:t>
      </w:r>
      <w:bookmarkEnd w:id="2933"/>
    </w:p>
    <w:p w:rsidR="00770F20" w:rsidRPr="005A4E93" w:rsidRDefault="00770F20" w:rsidP="00770F20">
      <w:pPr>
        <w:ind w:firstLine="480"/>
      </w:pPr>
      <w:r w:rsidRPr="005A4E93">
        <w:rPr>
          <w:rFonts w:hint="eastAsia"/>
        </w:rPr>
        <w:t>用于记录质检单抽取信息数据信息，包括定单编码、质检单来源、工单类型、装维人员、抽取范围、抽取次数、最近抽取批次号、最近抽取人、最近抽取时间等字段。</w:t>
      </w:r>
    </w:p>
    <w:p w:rsidR="00770F20" w:rsidRPr="005A4E93" w:rsidRDefault="00770F20" w:rsidP="00770F20">
      <w:pPr>
        <w:pStyle w:val="5"/>
        <w:rPr>
          <w:b/>
          <w:bCs/>
        </w:rPr>
      </w:pPr>
      <w:bookmarkStart w:id="2934" w:name="_Toc130155868"/>
      <w:r w:rsidRPr="005A4E93">
        <w:rPr>
          <w:rFonts w:hint="eastAsia"/>
        </w:rPr>
        <w:t>质检待办处理信息数据表</w:t>
      </w:r>
      <w:bookmarkEnd w:id="2934"/>
    </w:p>
    <w:p w:rsidR="00770F20" w:rsidRPr="005A4E93" w:rsidRDefault="00770F20" w:rsidP="00770F20">
      <w:pPr>
        <w:ind w:firstLine="480"/>
      </w:pPr>
      <w:r w:rsidRPr="005A4E93">
        <w:rPr>
          <w:rFonts w:hint="eastAsia"/>
        </w:rPr>
        <w:t>用于记录质检待办处理信息数据信息，包括接单、接单时间、接单人、转派、转派时间、转派人等字段。</w:t>
      </w:r>
    </w:p>
    <w:p w:rsidR="00770F20" w:rsidRPr="005A4E93" w:rsidRDefault="00770F20" w:rsidP="00770F20">
      <w:pPr>
        <w:pStyle w:val="5"/>
        <w:rPr>
          <w:b/>
          <w:bCs/>
        </w:rPr>
      </w:pPr>
      <w:bookmarkStart w:id="2935" w:name="_Toc130155869"/>
      <w:r w:rsidRPr="005A4E93">
        <w:rPr>
          <w:rFonts w:hint="eastAsia"/>
        </w:rPr>
        <w:t>质检待办质检处理信息数据表</w:t>
      </w:r>
      <w:bookmarkEnd w:id="2935"/>
    </w:p>
    <w:p w:rsidR="00770F20" w:rsidRPr="005A4E93" w:rsidRDefault="00770F20" w:rsidP="00770F20">
      <w:pPr>
        <w:ind w:firstLine="480"/>
      </w:pPr>
      <w:r w:rsidRPr="005A4E93">
        <w:rPr>
          <w:rFonts w:hint="eastAsia"/>
        </w:rPr>
        <w:t>用于记录质检待办处理信息数据信息，包括定单编码、问题类型、问题详细信息描述、装维人员、质检内容、质检结果、质检方式说明、人工核实说明等字段。</w:t>
      </w:r>
    </w:p>
    <w:tbl>
      <w:tblPr>
        <w:tblW w:w="9209" w:type="dxa"/>
        <w:tblInd w:w="113" w:type="dxa"/>
        <w:tblLook w:val="04A0" w:firstRow="1" w:lastRow="0" w:firstColumn="1" w:lastColumn="0" w:noHBand="0" w:noVBand="1"/>
      </w:tblPr>
      <w:tblGrid>
        <w:gridCol w:w="2920"/>
        <w:gridCol w:w="1656"/>
        <w:gridCol w:w="1176"/>
        <w:gridCol w:w="4133"/>
      </w:tblGrid>
      <w:tr w:rsidR="00770F20" w:rsidRPr="005A4E93" w:rsidTr="0058245B">
        <w:trPr>
          <w:trHeight w:val="280"/>
        </w:trPr>
        <w:tc>
          <w:tcPr>
            <w:tcW w:w="29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2"/>
              <w:rPr>
                <w:rFonts w:ascii="宋体" w:hAnsi="宋体" w:cs="宋体"/>
                <w:b/>
                <w:bCs/>
                <w:color w:val="000000"/>
              </w:rPr>
            </w:pPr>
            <w:r w:rsidRPr="005A4E93">
              <w:rPr>
                <w:rFonts w:ascii="宋体" w:hAnsi="宋体" w:cs="宋体" w:hint="eastAsia"/>
                <w:b/>
                <w:bCs/>
                <w:color w:val="000000"/>
              </w:rPr>
              <w:lastRenderedPageBreak/>
              <w:t>字段名</w:t>
            </w:r>
          </w:p>
        </w:tc>
        <w:tc>
          <w:tcPr>
            <w:tcW w:w="1096" w:type="dxa"/>
            <w:tcBorders>
              <w:top w:val="single" w:sz="4" w:space="0" w:color="auto"/>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2"/>
              <w:rPr>
                <w:rFonts w:ascii="宋体" w:hAnsi="宋体" w:cs="宋体"/>
                <w:b/>
                <w:bCs/>
                <w:color w:val="000000"/>
              </w:rPr>
            </w:pPr>
            <w:r w:rsidRPr="005A4E93">
              <w:rPr>
                <w:rFonts w:ascii="宋体" w:hAnsi="宋体" w:cs="宋体" w:hint="eastAsia"/>
                <w:b/>
                <w:bCs/>
                <w:color w:val="000000"/>
              </w:rPr>
              <w:t>类型</w:t>
            </w:r>
          </w:p>
        </w:tc>
        <w:tc>
          <w:tcPr>
            <w:tcW w:w="1060" w:type="dxa"/>
            <w:tcBorders>
              <w:top w:val="single" w:sz="4" w:space="0" w:color="auto"/>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2"/>
              <w:rPr>
                <w:rFonts w:ascii="宋体" w:hAnsi="宋体" w:cs="宋体"/>
                <w:b/>
                <w:bCs/>
                <w:color w:val="000000"/>
              </w:rPr>
            </w:pPr>
            <w:r w:rsidRPr="005A4E93">
              <w:rPr>
                <w:rFonts w:ascii="宋体" w:hAnsi="宋体" w:cs="宋体" w:hint="eastAsia"/>
                <w:b/>
                <w:bCs/>
                <w:color w:val="000000"/>
              </w:rPr>
              <w:t>字段长度</w:t>
            </w:r>
          </w:p>
        </w:tc>
        <w:tc>
          <w:tcPr>
            <w:tcW w:w="4133" w:type="dxa"/>
            <w:tcBorders>
              <w:top w:val="single" w:sz="4" w:space="0" w:color="auto"/>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2"/>
              <w:rPr>
                <w:rFonts w:ascii="宋体" w:hAnsi="宋体" w:cs="宋体"/>
                <w:b/>
                <w:bCs/>
                <w:color w:val="000000"/>
              </w:rPr>
            </w:pPr>
            <w:r w:rsidRPr="005A4E93">
              <w:rPr>
                <w:rFonts w:ascii="宋体" w:hAnsi="宋体" w:cs="宋体" w:hint="eastAsia"/>
                <w:b/>
                <w:bCs/>
                <w:color w:val="000000"/>
              </w:rPr>
              <w:t>字段说明</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WORK_RESULT</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060"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4000</w:t>
            </w:r>
          </w:p>
        </w:tc>
        <w:tc>
          <w:tcPr>
            <w:tcW w:w="4133"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回单备注</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WWO_LIMIT_DATE</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DATE</w:t>
            </w:r>
          </w:p>
        </w:tc>
        <w:tc>
          <w:tcPr>
            <w:tcW w:w="1060"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7</w:t>
            </w:r>
          </w:p>
        </w:tc>
        <w:tc>
          <w:tcPr>
            <w:tcW w:w="4133"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工单处理时限</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WWO_FINISH_DATE</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DATE</w:t>
            </w:r>
          </w:p>
        </w:tc>
        <w:tc>
          <w:tcPr>
            <w:tcW w:w="1060"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7</w:t>
            </w:r>
          </w:p>
        </w:tc>
        <w:tc>
          <w:tcPr>
            <w:tcW w:w="4133"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工单完成时限</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DSPS_OPIN_CUTT</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060"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4000</w:t>
            </w:r>
          </w:p>
        </w:tc>
        <w:tc>
          <w:tcPr>
            <w:tcW w:w="4133"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故障处理措施</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IS_REPEAT_SEND</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060"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10</w:t>
            </w:r>
          </w:p>
        </w:tc>
        <w:tc>
          <w:tcPr>
            <w:tcW w:w="4133"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是否重复投诉</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FIRSTRESPONSEDATE</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DATE</w:t>
            </w:r>
          </w:p>
        </w:tc>
        <w:tc>
          <w:tcPr>
            <w:tcW w:w="1060"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7</w:t>
            </w:r>
          </w:p>
        </w:tc>
        <w:tc>
          <w:tcPr>
            <w:tcW w:w="4133"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首次响应时间</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QC_STAFF_ID</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NUMBER</w:t>
            </w:r>
          </w:p>
        </w:tc>
        <w:tc>
          <w:tcPr>
            <w:tcW w:w="1060"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22</w:t>
            </w:r>
          </w:p>
        </w:tc>
        <w:tc>
          <w:tcPr>
            <w:tcW w:w="4133"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质检人ID</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QC_STAFF_NAME</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060"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100</w:t>
            </w:r>
          </w:p>
        </w:tc>
        <w:tc>
          <w:tcPr>
            <w:tcW w:w="4133"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质检人姓名</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OPER_STAFF_ID</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NUMBER</w:t>
            </w:r>
          </w:p>
        </w:tc>
        <w:tc>
          <w:tcPr>
            <w:tcW w:w="1060"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22</w:t>
            </w:r>
          </w:p>
        </w:tc>
        <w:tc>
          <w:tcPr>
            <w:tcW w:w="4133"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回单人ID</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OPER_STAFF_NAME</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060"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100</w:t>
            </w:r>
          </w:p>
        </w:tc>
        <w:tc>
          <w:tcPr>
            <w:tcW w:w="4133"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回单人姓名</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OPER_ORG_NAME</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060"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200</w:t>
            </w:r>
          </w:p>
        </w:tc>
        <w:tc>
          <w:tcPr>
            <w:tcW w:w="4133"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回单人组织</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REPEAT_SEND_A</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060"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10</w:t>
            </w:r>
          </w:p>
        </w:tc>
        <w:tc>
          <w:tcPr>
            <w:tcW w:w="4133"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是否重复投诉</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lastRenderedPageBreak/>
              <w:t>REPEAT_SEND_B</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060"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10</w:t>
            </w:r>
          </w:p>
        </w:tc>
        <w:tc>
          <w:tcPr>
            <w:tcW w:w="4133"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是否48小时重复投诉</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QC_ORG_NAME</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060"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200</w:t>
            </w:r>
          </w:p>
        </w:tc>
        <w:tc>
          <w:tcPr>
            <w:tcW w:w="4133"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质检人组织名称</w:t>
            </w:r>
          </w:p>
        </w:tc>
      </w:tr>
    </w:tbl>
    <w:p w:rsidR="00770F20" w:rsidRPr="005A4E93" w:rsidRDefault="00770F20" w:rsidP="00770F20">
      <w:pPr>
        <w:ind w:firstLine="480"/>
      </w:pPr>
    </w:p>
    <w:p w:rsidR="00770F20" w:rsidRPr="005A4E93" w:rsidRDefault="00770F20" w:rsidP="00770F20">
      <w:pPr>
        <w:pStyle w:val="5"/>
        <w:rPr>
          <w:b/>
          <w:bCs/>
        </w:rPr>
      </w:pPr>
      <w:bookmarkStart w:id="2936" w:name="_Toc130155870"/>
      <w:r w:rsidRPr="005A4E93">
        <w:rPr>
          <w:rFonts w:hint="eastAsia"/>
        </w:rPr>
        <w:t>质检待办详情信息数据表</w:t>
      </w:r>
      <w:bookmarkEnd w:id="2936"/>
    </w:p>
    <w:p w:rsidR="00770F20" w:rsidRPr="005A4E93" w:rsidRDefault="00770F20" w:rsidP="00770F20">
      <w:pPr>
        <w:ind w:firstLine="480"/>
      </w:pPr>
      <w:r w:rsidRPr="005A4E93">
        <w:rPr>
          <w:rFonts w:hint="eastAsia"/>
        </w:rPr>
        <w:t>用于记录质检待办详情数据信息，包括定单编码、工单类别、订单状态、定单受理时间、归属区域、服务、处理级别、工单类别、订单状态、定单受理时间、归属区域、服务、处理级别、认证类型、认证信息、产品接入方式、设备厂商网管编码、工单信息、用户信息、工单号、装维人员、装维手机、宽带账号、接入宽带、地址、户型信息、建筑面积等字段。</w:t>
      </w:r>
    </w:p>
    <w:p w:rsidR="00770F20" w:rsidRPr="005A4E93" w:rsidRDefault="00770F20" w:rsidP="00770F20">
      <w:pPr>
        <w:pStyle w:val="5"/>
        <w:rPr>
          <w:b/>
          <w:bCs/>
        </w:rPr>
      </w:pPr>
      <w:bookmarkStart w:id="2937" w:name="_Toc130155871"/>
      <w:r w:rsidRPr="005A4E93">
        <w:rPr>
          <w:rFonts w:hint="eastAsia"/>
        </w:rPr>
        <w:t>质检回单处理数据表</w:t>
      </w:r>
      <w:bookmarkEnd w:id="2937"/>
    </w:p>
    <w:p w:rsidR="00770F20" w:rsidRPr="005A4E93" w:rsidRDefault="00770F20" w:rsidP="00770F20">
      <w:pPr>
        <w:ind w:firstLine="480"/>
      </w:pPr>
      <w:r w:rsidRPr="005A4E93">
        <w:rPr>
          <w:rFonts w:hint="eastAsia"/>
        </w:rPr>
        <w:t>用于记录质检回单处理信息数据。</w:t>
      </w:r>
    </w:p>
    <w:tbl>
      <w:tblPr>
        <w:tblW w:w="8926" w:type="dxa"/>
        <w:tblInd w:w="113" w:type="dxa"/>
        <w:tblLook w:val="04A0" w:firstRow="1" w:lastRow="0" w:firstColumn="1" w:lastColumn="0" w:noHBand="0" w:noVBand="1"/>
      </w:tblPr>
      <w:tblGrid>
        <w:gridCol w:w="2920"/>
        <w:gridCol w:w="1656"/>
        <w:gridCol w:w="1791"/>
        <w:gridCol w:w="3119"/>
      </w:tblGrid>
      <w:tr w:rsidR="00770F20" w:rsidRPr="005A4E93" w:rsidTr="0058245B">
        <w:trPr>
          <w:trHeight w:val="280"/>
        </w:trPr>
        <w:tc>
          <w:tcPr>
            <w:tcW w:w="29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2"/>
              <w:rPr>
                <w:rFonts w:ascii="宋体" w:hAnsi="宋体" w:cs="宋体"/>
                <w:b/>
                <w:bCs/>
                <w:color w:val="000000"/>
              </w:rPr>
            </w:pPr>
            <w:r w:rsidRPr="005A4E93">
              <w:rPr>
                <w:rFonts w:ascii="宋体" w:hAnsi="宋体" w:cs="宋体" w:hint="eastAsia"/>
                <w:b/>
                <w:bCs/>
                <w:color w:val="000000"/>
              </w:rPr>
              <w:t>字段名</w:t>
            </w:r>
          </w:p>
        </w:tc>
        <w:tc>
          <w:tcPr>
            <w:tcW w:w="1096" w:type="dxa"/>
            <w:tcBorders>
              <w:top w:val="single" w:sz="4" w:space="0" w:color="auto"/>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2"/>
              <w:rPr>
                <w:rFonts w:ascii="宋体" w:hAnsi="宋体" w:cs="宋体"/>
                <w:b/>
                <w:bCs/>
                <w:color w:val="000000"/>
              </w:rPr>
            </w:pPr>
            <w:r w:rsidRPr="005A4E93">
              <w:rPr>
                <w:rFonts w:ascii="宋体" w:hAnsi="宋体" w:cs="宋体" w:hint="eastAsia"/>
                <w:b/>
                <w:bCs/>
                <w:color w:val="000000"/>
              </w:rPr>
              <w:t>类型</w:t>
            </w:r>
          </w:p>
        </w:tc>
        <w:tc>
          <w:tcPr>
            <w:tcW w:w="1791" w:type="dxa"/>
            <w:tcBorders>
              <w:top w:val="single" w:sz="4" w:space="0" w:color="auto"/>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2"/>
              <w:rPr>
                <w:rFonts w:ascii="宋体" w:hAnsi="宋体" w:cs="宋体"/>
                <w:b/>
                <w:bCs/>
                <w:color w:val="000000"/>
              </w:rPr>
            </w:pPr>
            <w:r w:rsidRPr="005A4E93">
              <w:rPr>
                <w:rFonts w:ascii="宋体" w:hAnsi="宋体" w:cs="宋体" w:hint="eastAsia"/>
                <w:b/>
                <w:bCs/>
                <w:color w:val="000000"/>
              </w:rPr>
              <w:t>字段长度</w:t>
            </w:r>
          </w:p>
        </w:tc>
        <w:tc>
          <w:tcPr>
            <w:tcW w:w="3119" w:type="dxa"/>
            <w:tcBorders>
              <w:top w:val="single" w:sz="4" w:space="0" w:color="auto"/>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2"/>
              <w:rPr>
                <w:rFonts w:ascii="宋体" w:hAnsi="宋体" w:cs="宋体"/>
                <w:b/>
                <w:bCs/>
                <w:color w:val="000000"/>
              </w:rPr>
            </w:pPr>
            <w:r w:rsidRPr="005A4E93">
              <w:rPr>
                <w:rFonts w:ascii="宋体" w:hAnsi="宋体" w:cs="宋体" w:hint="eastAsia"/>
                <w:b/>
                <w:bCs/>
                <w:color w:val="000000"/>
              </w:rPr>
              <w:t>字段说明</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WORK_RESULT</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791"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4000</w:t>
            </w:r>
          </w:p>
        </w:tc>
        <w:tc>
          <w:tcPr>
            <w:tcW w:w="3119"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回单备注</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WWO_LIMIT_DATE</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DATE</w:t>
            </w:r>
          </w:p>
        </w:tc>
        <w:tc>
          <w:tcPr>
            <w:tcW w:w="1791"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7</w:t>
            </w:r>
          </w:p>
        </w:tc>
        <w:tc>
          <w:tcPr>
            <w:tcW w:w="3119"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工单处理时限</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WWO_FINISH_DATE</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DATE</w:t>
            </w:r>
          </w:p>
        </w:tc>
        <w:tc>
          <w:tcPr>
            <w:tcW w:w="1791"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7</w:t>
            </w:r>
          </w:p>
        </w:tc>
        <w:tc>
          <w:tcPr>
            <w:tcW w:w="3119"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工单完成时限</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DSPS_OPIN_CUTT</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791"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4000</w:t>
            </w:r>
          </w:p>
        </w:tc>
        <w:tc>
          <w:tcPr>
            <w:tcW w:w="3119"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故障处理措施</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lastRenderedPageBreak/>
              <w:t>IS_REPEAT_SEND</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791"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10</w:t>
            </w:r>
          </w:p>
        </w:tc>
        <w:tc>
          <w:tcPr>
            <w:tcW w:w="3119"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是否重复投诉</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FIRSTRESPONSEDATE</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DATE</w:t>
            </w:r>
          </w:p>
        </w:tc>
        <w:tc>
          <w:tcPr>
            <w:tcW w:w="1791"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7</w:t>
            </w:r>
          </w:p>
        </w:tc>
        <w:tc>
          <w:tcPr>
            <w:tcW w:w="3119"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首次响应时间</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QC_STAFF_ID</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NUMBER</w:t>
            </w:r>
          </w:p>
        </w:tc>
        <w:tc>
          <w:tcPr>
            <w:tcW w:w="1791"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22</w:t>
            </w:r>
          </w:p>
        </w:tc>
        <w:tc>
          <w:tcPr>
            <w:tcW w:w="3119"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质检人ID</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QC_STAFF_NAME</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791"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100</w:t>
            </w:r>
          </w:p>
        </w:tc>
        <w:tc>
          <w:tcPr>
            <w:tcW w:w="3119"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质检人姓名</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OPER_STAFF_ID</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NUMBER</w:t>
            </w:r>
          </w:p>
        </w:tc>
        <w:tc>
          <w:tcPr>
            <w:tcW w:w="1791"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22</w:t>
            </w:r>
          </w:p>
        </w:tc>
        <w:tc>
          <w:tcPr>
            <w:tcW w:w="3119"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回单人ID</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OPER_STAFF_NAME</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791"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100</w:t>
            </w:r>
          </w:p>
        </w:tc>
        <w:tc>
          <w:tcPr>
            <w:tcW w:w="3119"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回单人姓名</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OPER_ORG_NAME</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791"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200</w:t>
            </w:r>
          </w:p>
        </w:tc>
        <w:tc>
          <w:tcPr>
            <w:tcW w:w="3119"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回单人组织</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REPEAT_SEND_A</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791"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10</w:t>
            </w:r>
          </w:p>
        </w:tc>
        <w:tc>
          <w:tcPr>
            <w:tcW w:w="3119"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是否重复投诉</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REPEAT_SEND_B</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791"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10</w:t>
            </w:r>
          </w:p>
        </w:tc>
        <w:tc>
          <w:tcPr>
            <w:tcW w:w="3119"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是否48小时重复投诉</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QC_ORG_NAME</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791"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200</w:t>
            </w:r>
          </w:p>
        </w:tc>
        <w:tc>
          <w:tcPr>
            <w:tcW w:w="3119"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质检人组织名称</w:t>
            </w:r>
          </w:p>
        </w:tc>
      </w:tr>
    </w:tbl>
    <w:p w:rsidR="00770F20" w:rsidRPr="005A4E93" w:rsidRDefault="00770F20" w:rsidP="00770F20">
      <w:pPr>
        <w:ind w:firstLine="480"/>
      </w:pPr>
    </w:p>
    <w:p w:rsidR="00770F20" w:rsidRPr="005A4E93" w:rsidRDefault="00770F20" w:rsidP="00770F20">
      <w:pPr>
        <w:pStyle w:val="5"/>
        <w:rPr>
          <w:b/>
          <w:bCs/>
        </w:rPr>
      </w:pPr>
      <w:bookmarkStart w:id="2938" w:name="_Toc130155872"/>
      <w:r w:rsidRPr="005A4E93">
        <w:rPr>
          <w:rFonts w:hint="eastAsia"/>
        </w:rPr>
        <w:t>质检测速信息数据表</w:t>
      </w:r>
      <w:bookmarkEnd w:id="2938"/>
    </w:p>
    <w:p w:rsidR="00770F20" w:rsidRPr="005A4E93" w:rsidRDefault="00770F20" w:rsidP="00770F20">
      <w:pPr>
        <w:ind w:firstLine="480"/>
      </w:pPr>
      <w:r w:rsidRPr="005A4E93">
        <w:rPr>
          <w:rFonts w:hint="eastAsia"/>
        </w:rPr>
        <w:t>用于记录质检测速信息数据。</w:t>
      </w:r>
    </w:p>
    <w:p w:rsidR="00770F20" w:rsidRPr="005A4E93" w:rsidRDefault="00770F20" w:rsidP="00770F20">
      <w:pPr>
        <w:ind w:firstLine="480"/>
      </w:pPr>
    </w:p>
    <w:tbl>
      <w:tblPr>
        <w:tblW w:w="9209" w:type="dxa"/>
        <w:tblInd w:w="113" w:type="dxa"/>
        <w:tblLook w:val="04A0" w:firstRow="1" w:lastRow="0" w:firstColumn="1" w:lastColumn="0" w:noHBand="0" w:noVBand="1"/>
      </w:tblPr>
      <w:tblGrid>
        <w:gridCol w:w="3576"/>
        <w:gridCol w:w="1656"/>
        <w:gridCol w:w="1933"/>
        <w:gridCol w:w="3260"/>
      </w:tblGrid>
      <w:tr w:rsidR="00770F20" w:rsidRPr="005A4E93" w:rsidTr="0058245B">
        <w:trPr>
          <w:trHeight w:val="280"/>
        </w:trPr>
        <w:tc>
          <w:tcPr>
            <w:tcW w:w="29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2"/>
              <w:rPr>
                <w:rFonts w:ascii="宋体" w:hAnsi="宋体" w:cs="宋体"/>
                <w:b/>
                <w:bCs/>
                <w:color w:val="000000"/>
              </w:rPr>
            </w:pPr>
            <w:r w:rsidRPr="005A4E93">
              <w:rPr>
                <w:rFonts w:ascii="宋体" w:hAnsi="宋体" w:cs="宋体" w:hint="eastAsia"/>
                <w:b/>
                <w:bCs/>
                <w:color w:val="000000"/>
              </w:rPr>
              <w:lastRenderedPageBreak/>
              <w:t>字段名</w:t>
            </w:r>
          </w:p>
        </w:tc>
        <w:tc>
          <w:tcPr>
            <w:tcW w:w="1096" w:type="dxa"/>
            <w:tcBorders>
              <w:top w:val="single" w:sz="4" w:space="0" w:color="auto"/>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2"/>
              <w:rPr>
                <w:rFonts w:ascii="宋体" w:hAnsi="宋体" w:cs="宋体"/>
                <w:b/>
                <w:bCs/>
                <w:color w:val="000000"/>
              </w:rPr>
            </w:pPr>
            <w:r w:rsidRPr="005A4E93">
              <w:rPr>
                <w:rFonts w:ascii="宋体" w:hAnsi="宋体" w:cs="宋体" w:hint="eastAsia"/>
                <w:b/>
                <w:bCs/>
                <w:color w:val="000000"/>
              </w:rPr>
              <w:t>类型</w:t>
            </w:r>
          </w:p>
        </w:tc>
        <w:tc>
          <w:tcPr>
            <w:tcW w:w="1933" w:type="dxa"/>
            <w:tcBorders>
              <w:top w:val="single" w:sz="4" w:space="0" w:color="auto"/>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2"/>
              <w:rPr>
                <w:rFonts w:ascii="宋体" w:hAnsi="宋体" w:cs="宋体"/>
                <w:b/>
                <w:bCs/>
                <w:color w:val="000000"/>
              </w:rPr>
            </w:pPr>
            <w:r w:rsidRPr="005A4E93">
              <w:rPr>
                <w:rFonts w:ascii="宋体" w:hAnsi="宋体" w:cs="宋体" w:hint="eastAsia"/>
                <w:b/>
                <w:bCs/>
                <w:color w:val="000000"/>
              </w:rPr>
              <w:t>字段长度</w:t>
            </w:r>
          </w:p>
        </w:tc>
        <w:tc>
          <w:tcPr>
            <w:tcW w:w="3260" w:type="dxa"/>
            <w:tcBorders>
              <w:top w:val="single" w:sz="4" w:space="0" w:color="auto"/>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2"/>
              <w:rPr>
                <w:rFonts w:ascii="宋体" w:hAnsi="宋体" w:cs="宋体"/>
                <w:b/>
                <w:bCs/>
                <w:color w:val="000000"/>
              </w:rPr>
            </w:pPr>
            <w:r w:rsidRPr="005A4E93">
              <w:rPr>
                <w:rFonts w:ascii="宋体" w:hAnsi="宋体" w:cs="宋体" w:hint="eastAsia"/>
                <w:b/>
                <w:bCs/>
                <w:color w:val="000000"/>
              </w:rPr>
              <w:t>字段说明</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IS_ADD_FAULT</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933"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200</w:t>
            </w:r>
          </w:p>
        </w:tc>
        <w:tc>
          <w:tcPr>
            <w:tcW w:w="3260"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是否新装30天投诉</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IS_RQRJ</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933"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200</w:t>
            </w:r>
          </w:p>
        </w:tc>
        <w:tc>
          <w:tcPr>
            <w:tcW w:w="3260"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是否日清日结</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IS_DEAL</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933"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200</w:t>
            </w:r>
          </w:p>
        </w:tc>
        <w:tc>
          <w:tcPr>
            <w:tcW w:w="3260"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是否建议时限内处理完成</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IS_GJ</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933"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200</w:t>
            </w:r>
          </w:p>
        </w:tc>
        <w:tc>
          <w:tcPr>
            <w:tcW w:w="3260"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是否匹配告警</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SERIAL_NO</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933"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200</w:t>
            </w:r>
          </w:p>
        </w:tc>
        <w:tc>
          <w:tcPr>
            <w:tcW w:w="3260"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告警单号</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CUST_VILLAGE</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933"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200</w:t>
            </w:r>
          </w:p>
        </w:tc>
        <w:tc>
          <w:tcPr>
            <w:tcW w:w="3260"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用户小区</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VISIT_DATE</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DATE</w:t>
            </w:r>
          </w:p>
        </w:tc>
        <w:tc>
          <w:tcPr>
            <w:tcW w:w="1933"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7</w:t>
            </w:r>
          </w:p>
        </w:tc>
        <w:tc>
          <w:tcPr>
            <w:tcW w:w="3260"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 xml:space="preserve">回访时间    </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IS_SATISFY</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933"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10</w:t>
            </w:r>
          </w:p>
        </w:tc>
        <w:tc>
          <w:tcPr>
            <w:tcW w:w="3260"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 xml:space="preserve">回访是否满意    </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ACTIVE_DATE</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DATE</w:t>
            </w:r>
          </w:p>
        </w:tc>
        <w:tc>
          <w:tcPr>
            <w:tcW w:w="1933"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7</w:t>
            </w:r>
          </w:p>
        </w:tc>
        <w:tc>
          <w:tcPr>
            <w:tcW w:w="3260"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计划解决激活时间</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FAULT_SEND_DATE</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DATE</w:t>
            </w:r>
          </w:p>
        </w:tc>
        <w:tc>
          <w:tcPr>
            <w:tcW w:w="1933"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7</w:t>
            </w:r>
          </w:p>
        </w:tc>
        <w:tc>
          <w:tcPr>
            <w:tcW w:w="3260"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 xml:space="preserve">投诉派发时间     </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IS_PASS</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933"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2</w:t>
            </w:r>
          </w:p>
        </w:tc>
        <w:tc>
          <w:tcPr>
            <w:tcW w:w="3260"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 xml:space="preserve">质检是否通过 </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FAULT_NAME</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933"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10</w:t>
            </w:r>
          </w:p>
        </w:tc>
        <w:tc>
          <w:tcPr>
            <w:tcW w:w="3260"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投诉类型</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lastRenderedPageBreak/>
              <w:t>PLAN_CREATE_DATE</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DATE</w:t>
            </w:r>
          </w:p>
        </w:tc>
        <w:tc>
          <w:tcPr>
            <w:tcW w:w="1933"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7</w:t>
            </w:r>
          </w:p>
        </w:tc>
        <w:tc>
          <w:tcPr>
            <w:tcW w:w="3260"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 xml:space="preserve">计划解决提交时间 </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ACTIVE_TYPE</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933"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20</w:t>
            </w:r>
          </w:p>
        </w:tc>
        <w:tc>
          <w:tcPr>
            <w:tcW w:w="3260"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 xml:space="preserve">计划解决激活方式 </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PLAN_RESOLVE_COUNT</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933"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10</w:t>
            </w:r>
          </w:p>
        </w:tc>
        <w:tc>
          <w:tcPr>
            <w:tcW w:w="3260"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计划解决提交次数</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PLAN_RESOLVE_DURATION</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933"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10</w:t>
            </w:r>
          </w:p>
        </w:tc>
        <w:tc>
          <w:tcPr>
            <w:tcW w:w="3260"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 xml:space="preserve"> 计划解决时长(含夜服)</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PLAN_NOTNIGHT_DURATION</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933"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10</w:t>
            </w:r>
          </w:p>
        </w:tc>
        <w:tc>
          <w:tcPr>
            <w:tcW w:w="3260"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计划解决时长(不含夜服)</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FAULT_NOTNIGHT_DURATION</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933"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10</w:t>
            </w:r>
          </w:p>
        </w:tc>
        <w:tc>
          <w:tcPr>
            <w:tcW w:w="3260"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投诉处理时长</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IS_TIMEOUT</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933"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2</w:t>
            </w:r>
          </w:p>
        </w:tc>
        <w:tc>
          <w:tcPr>
            <w:tcW w:w="3260"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是否超时</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USER_LEVEL_NAME</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933"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200</w:t>
            </w:r>
          </w:p>
        </w:tc>
        <w:tc>
          <w:tcPr>
            <w:tcW w:w="3260"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客户类型</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CUST_LEVEL</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933"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200</w:t>
            </w:r>
          </w:p>
        </w:tc>
        <w:tc>
          <w:tcPr>
            <w:tcW w:w="3260"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 xml:space="preserve">客户等级      </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IS_UPPER_DOOR</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933"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200</w:t>
            </w:r>
          </w:p>
        </w:tc>
        <w:tc>
          <w:tcPr>
            <w:tcW w:w="3260"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 xml:space="preserve">是否上门 </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IS_PLAN_RESOLVE</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933"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200</w:t>
            </w:r>
          </w:p>
        </w:tc>
        <w:tc>
          <w:tcPr>
            <w:tcW w:w="3260"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是否改约/计划解决</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PLAN_RESOLVE_RESULT</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933"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200</w:t>
            </w:r>
          </w:p>
        </w:tc>
        <w:tc>
          <w:tcPr>
            <w:tcW w:w="3260"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改约/计划解决审核结果</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PLAN_RESOLVE_DEC</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933"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4000</w:t>
            </w:r>
          </w:p>
        </w:tc>
        <w:tc>
          <w:tcPr>
            <w:tcW w:w="3260"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 xml:space="preserve">改约/计划解决审核备注 </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lastRenderedPageBreak/>
              <w:t>QC_IS_SOLVE</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933"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200</w:t>
            </w:r>
          </w:p>
        </w:tc>
        <w:tc>
          <w:tcPr>
            <w:tcW w:w="3260"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 xml:space="preserve">故障是否解决  </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QC_IS_PASS</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933"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200</w:t>
            </w:r>
          </w:p>
        </w:tc>
        <w:tc>
          <w:tcPr>
            <w:tcW w:w="3260"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质检是否通过</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SPEED</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933"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200</w:t>
            </w:r>
          </w:p>
        </w:tc>
        <w:tc>
          <w:tcPr>
            <w:tcW w:w="3260"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签约带宽</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TEST_TIME</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DATE</w:t>
            </w:r>
          </w:p>
        </w:tc>
        <w:tc>
          <w:tcPr>
            <w:tcW w:w="1933"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7</w:t>
            </w:r>
          </w:p>
        </w:tc>
        <w:tc>
          <w:tcPr>
            <w:tcW w:w="3260"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测速时间</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DOWN_SPEED</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933"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200</w:t>
            </w:r>
          </w:p>
        </w:tc>
        <w:tc>
          <w:tcPr>
            <w:tcW w:w="3260"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 xml:space="preserve">测速结果   </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QUALIFIED</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933"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200</w:t>
            </w:r>
          </w:p>
        </w:tc>
        <w:tc>
          <w:tcPr>
            <w:tcW w:w="3260"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测速结果是否达标</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PON_RESULT</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933"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200</w:t>
            </w:r>
          </w:p>
        </w:tc>
        <w:tc>
          <w:tcPr>
            <w:tcW w:w="3260"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 xml:space="preserve">光功率测试结果 </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PON_IS_GOOD</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933"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200</w:t>
            </w:r>
          </w:p>
        </w:tc>
        <w:tc>
          <w:tcPr>
            <w:tcW w:w="3260"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光功率测试结果是否达标</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STATE_DESC</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933"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200</w:t>
            </w:r>
          </w:p>
        </w:tc>
        <w:tc>
          <w:tcPr>
            <w:tcW w:w="3260"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状态描述</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PLAN_RESOLVE_CREATE_DATE</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DATE</w:t>
            </w:r>
          </w:p>
        </w:tc>
        <w:tc>
          <w:tcPr>
            <w:tcW w:w="1933"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7</w:t>
            </w:r>
          </w:p>
        </w:tc>
        <w:tc>
          <w:tcPr>
            <w:tcW w:w="3260"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首响提交时间</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PLAN_RESOLUTION_REASON</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933"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200</w:t>
            </w:r>
          </w:p>
        </w:tc>
        <w:tc>
          <w:tcPr>
            <w:tcW w:w="3260"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 xml:space="preserve">首响提交原因 </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FIRST_PLAN_RESOLVE_DATE</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DATE</w:t>
            </w:r>
          </w:p>
        </w:tc>
        <w:tc>
          <w:tcPr>
            <w:tcW w:w="1933"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7</w:t>
            </w:r>
          </w:p>
        </w:tc>
        <w:tc>
          <w:tcPr>
            <w:tcW w:w="3260"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 xml:space="preserve">首响预约上门时间 </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PERFORMANCE_VISIT_TIME</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DATE</w:t>
            </w:r>
          </w:p>
        </w:tc>
        <w:tc>
          <w:tcPr>
            <w:tcW w:w="1933"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7</w:t>
            </w:r>
          </w:p>
        </w:tc>
        <w:tc>
          <w:tcPr>
            <w:tcW w:w="3260"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 xml:space="preserve">履约上门时间 </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lastRenderedPageBreak/>
              <w:t>LAST_INTERNET_DATE</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DATE</w:t>
            </w:r>
          </w:p>
        </w:tc>
        <w:tc>
          <w:tcPr>
            <w:tcW w:w="1933"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7</w:t>
            </w:r>
          </w:p>
        </w:tc>
        <w:tc>
          <w:tcPr>
            <w:tcW w:w="3260"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最终联网时间</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CHECK_IN_DATE</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DATE</w:t>
            </w:r>
          </w:p>
        </w:tc>
        <w:tc>
          <w:tcPr>
            <w:tcW w:w="1933"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7</w:t>
            </w:r>
          </w:p>
        </w:tc>
        <w:tc>
          <w:tcPr>
            <w:tcW w:w="3260"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实际上门时间</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ORDER_DUE_DATE</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DATE</w:t>
            </w:r>
          </w:p>
        </w:tc>
        <w:tc>
          <w:tcPr>
            <w:tcW w:w="1933"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7</w:t>
            </w:r>
          </w:p>
        </w:tc>
        <w:tc>
          <w:tcPr>
            <w:tcW w:w="3260"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 xml:space="preserve">工单到期时间  </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FIRST_SOUND_DURATION</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933"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200</w:t>
            </w:r>
          </w:p>
        </w:tc>
        <w:tc>
          <w:tcPr>
            <w:tcW w:w="3260"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 xml:space="preserve">首响时长  </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PROCESSING_TIME</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933"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200</w:t>
            </w:r>
          </w:p>
        </w:tc>
        <w:tc>
          <w:tcPr>
            <w:tcW w:w="3260"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工单处理时长</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TOTAL_DURATION</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933"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200</w:t>
            </w:r>
          </w:p>
        </w:tc>
        <w:tc>
          <w:tcPr>
            <w:tcW w:w="3260"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 xml:space="preserve">工单总历时  </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FIRST_IS_TIMEOUT</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933"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200</w:t>
            </w:r>
          </w:p>
        </w:tc>
        <w:tc>
          <w:tcPr>
            <w:tcW w:w="3260"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首响是否超时</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PERFORMANCE_IS_TIMEOUT</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933"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200</w:t>
            </w:r>
          </w:p>
        </w:tc>
        <w:tc>
          <w:tcPr>
            <w:tcW w:w="3260"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履约是否超时</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ORDER_IS_TIMEOUT</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933"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200</w:t>
            </w:r>
          </w:p>
        </w:tc>
        <w:tc>
          <w:tcPr>
            <w:tcW w:w="3260"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工单回单是否超时</w:t>
            </w:r>
          </w:p>
        </w:tc>
      </w:tr>
    </w:tbl>
    <w:p w:rsidR="00770F20" w:rsidRPr="005A4E93" w:rsidRDefault="00770F20" w:rsidP="00770F20">
      <w:pPr>
        <w:ind w:firstLine="480"/>
      </w:pPr>
    </w:p>
    <w:p w:rsidR="00770F20" w:rsidRPr="005A4E93" w:rsidRDefault="00770F20" w:rsidP="00770F20">
      <w:pPr>
        <w:pStyle w:val="5"/>
        <w:rPr>
          <w:b/>
          <w:bCs/>
        </w:rPr>
      </w:pPr>
      <w:bookmarkStart w:id="2939" w:name="_Toc130155873"/>
      <w:r w:rsidRPr="005A4E93">
        <w:rPr>
          <w:rFonts w:hint="eastAsia"/>
        </w:rPr>
        <w:t>质检工单客户信息数据表</w:t>
      </w:r>
      <w:bookmarkEnd w:id="2939"/>
    </w:p>
    <w:p w:rsidR="00770F20" w:rsidRPr="005A4E93" w:rsidRDefault="00770F20" w:rsidP="00770F20">
      <w:pPr>
        <w:ind w:firstLine="480"/>
      </w:pPr>
      <w:r w:rsidRPr="005A4E93">
        <w:rPr>
          <w:rFonts w:hint="eastAsia"/>
        </w:rPr>
        <w:t>用于记录质检工单客户信息数据。</w:t>
      </w:r>
    </w:p>
    <w:tbl>
      <w:tblPr>
        <w:tblW w:w="9209" w:type="dxa"/>
        <w:tblInd w:w="113" w:type="dxa"/>
        <w:tblLook w:val="04A0" w:firstRow="1" w:lastRow="0" w:firstColumn="1" w:lastColumn="0" w:noHBand="0" w:noVBand="1"/>
      </w:tblPr>
      <w:tblGrid>
        <w:gridCol w:w="2920"/>
        <w:gridCol w:w="1656"/>
        <w:gridCol w:w="1649"/>
        <w:gridCol w:w="3544"/>
      </w:tblGrid>
      <w:tr w:rsidR="00770F20" w:rsidRPr="005A4E93" w:rsidTr="0058245B">
        <w:trPr>
          <w:trHeight w:val="280"/>
        </w:trPr>
        <w:tc>
          <w:tcPr>
            <w:tcW w:w="29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2"/>
              <w:rPr>
                <w:rFonts w:ascii="宋体" w:hAnsi="宋体" w:cs="宋体"/>
                <w:b/>
                <w:bCs/>
                <w:color w:val="000000"/>
              </w:rPr>
            </w:pPr>
            <w:r w:rsidRPr="005A4E93">
              <w:rPr>
                <w:rFonts w:ascii="宋体" w:hAnsi="宋体" w:cs="宋体" w:hint="eastAsia"/>
                <w:b/>
                <w:bCs/>
                <w:color w:val="000000"/>
              </w:rPr>
              <w:t>字段名</w:t>
            </w:r>
          </w:p>
        </w:tc>
        <w:tc>
          <w:tcPr>
            <w:tcW w:w="1096" w:type="dxa"/>
            <w:tcBorders>
              <w:top w:val="single" w:sz="4" w:space="0" w:color="auto"/>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2"/>
              <w:rPr>
                <w:rFonts w:ascii="宋体" w:hAnsi="宋体" w:cs="宋体"/>
                <w:b/>
                <w:bCs/>
                <w:color w:val="000000"/>
              </w:rPr>
            </w:pPr>
            <w:r w:rsidRPr="005A4E93">
              <w:rPr>
                <w:rFonts w:ascii="宋体" w:hAnsi="宋体" w:cs="宋体" w:hint="eastAsia"/>
                <w:b/>
                <w:bCs/>
                <w:color w:val="000000"/>
              </w:rPr>
              <w:t>类型</w:t>
            </w:r>
          </w:p>
        </w:tc>
        <w:tc>
          <w:tcPr>
            <w:tcW w:w="1649" w:type="dxa"/>
            <w:tcBorders>
              <w:top w:val="single" w:sz="4" w:space="0" w:color="auto"/>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2"/>
              <w:rPr>
                <w:rFonts w:ascii="宋体" w:hAnsi="宋体" w:cs="宋体"/>
                <w:b/>
                <w:bCs/>
                <w:color w:val="000000"/>
              </w:rPr>
            </w:pPr>
            <w:r w:rsidRPr="005A4E93">
              <w:rPr>
                <w:rFonts w:ascii="宋体" w:hAnsi="宋体" w:cs="宋体" w:hint="eastAsia"/>
                <w:b/>
                <w:bCs/>
                <w:color w:val="000000"/>
              </w:rPr>
              <w:t>字段长度</w:t>
            </w:r>
          </w:p>
        </w:tc>
        <w:tc>
          <w:tcPr>
            <w:tcW w:w="3544" w:type="dxa"/>
            <w:tcBorders>
              <w:top w:val="single" w:sz="4" w:space="0" w:color="auto"/>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2"/>
              <w:rPr>
                <w:rFonts w:ascii="宋体" w:hAnsi="宋体" w:cs="宋体"/>
                <w:b/>
                <w:bCs/>
                <w:color w:val="000000"/>
              </w:rPr>
            </w:pPr>
            <w:r w:rsidRPr="005A4E93">
              <w:rPr>
                <w:rFonts w:ascii="宋体" w:hAnsi="宋体" w:cs="宋体" w:hint="eastAsia"/>
                <w:b/>
                <w:bCs/>
                <w:color w:val="000000"/>
              </w:rPr>
              <w:t>字段说明</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lastRenderedPageBreak/>
              <w:t>ID</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NUMBER</w:t>
            </w:r>
          </w:p>
        </w:tc>
        <w:tc>
          <w:tcPr>
            <w:tcW w:w="1649"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22</w:t>
            </w:r>
          </w:p>
        </w:tc>
        <w:tc>
          <w:tcPr>
            <w:tcW w:w="3544"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ID</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ORDER_ID</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NUMBER</w:t>
            </w:r>
          </w:p>
        </w:tc>
        <w:tc>
          <w:tcPr>
            <w:tcW w:w="1649"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22</w:t>
            </w:r>
          </w:p>
        </w:tc>
        <w:tc>
          <w:tcPr>
            <w:tcW w:w="3544"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定单ID</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KF_ORDER_ID</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649"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255</w:t>
            </w:r>
          </w:p>
        </w:tc>
        <w:tc>
          <w:tcPr>
            <w:tcW w:w="3544"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流水号</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WORK_ID</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NUMBER</w:t>
            </w:r>
          </w:p>
        </w:tc>
        <w:tc>
          <w:tcPr>
            <w:tcW w:w="1649"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22</w:t>
            </w:r>
          </w:p>
        </w:tc>
        <w:tc>
          <w:tcPr>
            <w:tcW w:w="3544"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工单ID</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EXC_CODE</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649"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50</w:t>
            </w:r>
          </w:p>
        </w:tc>
        <w:tc>
          <w:tcPr>
            <w:tcW w:w="3544"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异常单编码</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EXC_TYPE</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649"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50</w:t>
            </w:r>
          </w:p>
        </w:tc>
        <w:tc>
          <w:tcPr>
            <w:tcW w:w="3544"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异常单类型</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TACHE_CODE</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NUMBER</w:t>
            </w:r>
          </w:p>
        </w:tc>
        <w:tc>
          <w:tcPr>
            <w:tcW w:w="1649"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22</w:t>
            </w:r>
          </w:p>
        </w:tc>
        <w:tc>
          <w:tcPr>
            <w:tcW w:w="3544"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环节编码</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TACHE_NAME</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649"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255</w:t>
            </w:r>
          </w:p>
        </w:tc>
        <w:tc>
          <w:tcPr>
            <w:tcW w:w="3544"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环节名称</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CREATE_DATE</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DATE</w:t>
            </w:r>
          </w:p>
        </w:tc>
        <w:tc>
          <w:tcPr>
            <w:tcW w:w="1649"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7</w:t>
            </w:r>
          </w:p>
        </w:tc>
        <w:tc>
          <w:tcPr>
            <w:tcW w:w="3544"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创建时间</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UPDATE_DATE</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DATE</w:t>
            </w:r>
          </w:p>
        </w:tc>
        <w:tc>
          <w:tcPr>
            <w:tcW w:w="1649"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7</w:t>
            </w:r>
          </w:p>
        </w:tc>
        <w:tc>
          <w:tcPr>
            <w:tcW w:w="3544"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更新时间</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ORG_ID</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649"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50</w:t>
            </w:r>
          </w:p>
        </w:tc>
        <w:tc>
          <w:tcPr>
            <w:tcW w:w="3544"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组织ID</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PARTY_TYPE</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649"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50</w:t>
            </w:r>
          </w:p>
        </w:tc>
        <w:tc>
          <w:tcPr>
            <w:tcW w:w="3544"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环节类型</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PARTY_ID</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649"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50</w:t>
            </w:r>
          </w:p>
        </w:tc>
        <w:tc>
          <w:tcPr>
            <w:tcW w:w="3544"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环节ID</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lastRenderedPageBreak/>
              <w:t>PARTY_NAME</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649"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255</w:t>
            </w:r>
          </w:p>
        </w:tc>
        <w:tc>
          <w:tcPr>
            <w:tcW w:w="3544"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环节名称</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STATE</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649"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50</w:t>
            </w:r>
          </w:p>
        </w:tc>
        <w:tc>
          <w:tcPr>
            <w:tcW w:w="3544"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状态</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ACT_NO</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649"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255</w:t>
            </w:r>
          </w:p>
        </w:tc>
        <w:tc>
          <w:tcPr>
            <w:tcW w:w="3544"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上网主账号</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ALIAS_NBR</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649"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255</w:t>
            </w:r>
          </w:p>
        </w:tc>
        <w:tc>
          <w:tcPr>
            <w:tcW w:w="3544"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别名账号</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AREA_ID</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NUMBER</w:t>
            </w:r>
          </w:p>
        </w:tc>
        <w:tc>
          <w:tcPr>
            <w:tcW w:w="1649"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22</w:t>
            </w:r>
          </w:p>
        </w:tc>
        <w:tc>
          <w:tcPr>
            <w:tcW w:w="3544"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区域ID</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CITY_AREA_NAME</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649"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255</w:t>
            </w:r>
          </w:p>
        </w:tc>
        <w:tc>
          <w:tcPr>
            <w:tcW w:w="3544"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州市</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COUNTY_AREA_NAME</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649"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255</w:t>
            </w:r>
          </w:p>
        </w:tc>
        <w:tc>
          <w:tcPr>
            <w:tcW w:w="3544"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区县</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GRID_ID</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NUMBER</w:t>
            </w:r>
          </w:p>
        </w:tc>
        <w:tc>
          <w:tcPr>
            <w:tcW w:w="1649"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22</w:t>
            </w:r>
          </w:p>
        </w:tc>
        <w:tc>
          <w:tcPr>
            <w:tcW w:w="3544"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网格ID</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GRID_NAME</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649"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255</w:t>
            </w:r>
          </w:p>
        </w:tc>
        <w:tc>
          <w:tcPr>
            <w:tcW w:w="3544"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网格名称</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ADDR_NAME</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649"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255</w:t>
            </w:r>
          </w:p>
        </w:tc>
        <w:tc>
          <w:tcPr>
            <w:tcW w:w="3544"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地址</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CONTACT_NAME</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649"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255</w:t>
            </w:r>
          </w:p>
        </w:tc>
        <w:tc>
          <w:tcPr>
            <w:tcW w:w="3544"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客户名称</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CONTACT_NBR</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649"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255</w:t>
            </w:r>
          </w:p>
        </w:tc>
        <w:tc>
          <w:tcPr>
            <w:tcW w:w="3544"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客户联系方式</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FAULT_TYPE</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649"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255</w:t>
            </w:r>
          </w:p>
        </w:tc>
        <w:tc>
          <w:tcPr>
            <w:tcW w:w="3544"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投诉节点ID</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lastRenderedPageBreak/>
              <w:t>FAULT_TYPE_NAME</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649"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255</w:t>
            </w:r>
          </w:p>
        </w:tc>
        <w:tc>
          <w:tcPr>
            <w:tcW w:w="3544"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投诉节点名称</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USER_LEVEL</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649"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255</w:t>
            </w:r>
          </w:p>
        </w:tc>
        <w:tc>
          <w:tcPr>
            <w:tcW w:w="3544"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客户等级</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HANDLE_DATE</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DATE</w:t>
            </w:r>
          </w:p>
        </w:tc>
        <w:tc>
          <w:tcPr>
            <w:tcW w:w="1649"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7</w:t>
            </w:r>
          </w:p>
        </w:tc>
        <w:tc>
          <w:tcPr>
            <w:tcW w:w="3544"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处理时限</w:t>
            </w:r>
          </w:p>
        </w:tc>
      </w:tr>
      <w:tr w:rsidR="00770F20" w:rsidRPr="005A4E93" w:rsidTr="0058245B">
        <w:trPr>
          <w:trHeight w:val="280"/>
        </w:trPr>
        <w:tc>
          <w:tcPr>
            <w:tcW w:w="2920" w:type="dxa"/>
            <w:tcBorders>
              <w:top w:val="nil"/>
              <w:left w:val="single" w:sz="4" w:space="0" w:color="auto"/>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REMARKS</w:t>
            </w:r>
          </w:p>
        </w:tc>
        <w:tc>
          <w:tcPr>
            <w:tcW w:w="1096"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649"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255</w:t>
            </w:r>
          </w:p>
        </w:tc>
        <w:tc>
          <w:tcPr>
            <w:tcW w:w="3544" w:type="dxa"/>
            <w:tcBorders>
              <w:top w:val="nil"/>
              <w:left w:val="nil"/>
              <w:bottom w:val="single" w:sz="4" w:space="0" w:color="auto"/>
              <w:right w:val="single" w:sz="4" w:space="0" w:color="auto"/>
            </w:tcBorders>
            <w:shd w:val="clear" w:color="000000" w:fill="FFFFFF"/>
            <w:noWrap/>
            <w:vAlign w:val="bottom"/>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备注</w:t>
            </w:r>
          </w:p>
        </w:tc>
      </w:tr>
    </w:tbl>
    <w:p w:rsidR="00770F20" w:rsidRPr="005A4E93" w:rsidRDefault="00770F20" w:rsidP="00770F20">
      <w:pPr>
        <w:ind w:firstLine="480"/>
      </w:pPr>
    </w:p>
    <w:p w:rsidR="00770F20" w:rsidRDefault="00770F20" w:rsidP="00770F20">
      <w:pPr>
        <w:pStyle w:val="40"/>
      </w:pPr>
      <w:bookmarkStart w:id="2940" w:name="_Toc129957996"/>
      <w:bookmarkStart w:id="2941" w:name="_Toc130155874"/>
      <w:r w:rsidRPr="001A3082">
        <w:rPr>
          <w:rFonts w:hint="eastAsia"/>
        </w:rPr>
        <w:t>质量验证质检</w:t>
      </w:r>
      <w:r>
        <w:rPr>
          <w:rFonts w:hint="eastAsia"/>
        </w:rPr>
        <w:t>功能说明</w:t>
      </w:r>
      <w:bookmarkEnd w:id="2940"/>
      <w:bookmarkEnd w:id="2941"/>
    </w:p>
    <w:p w:rsidR="00770F20" w:rsidRDefault="00770F20" w:rsidP="00770F20">
      <w:pPr>
        <w:pStyle w:val="5"/>
        <w:rPr>
          <w:szCs w:val="24"/>
        </w:rPr>
      </w:pPr>
      <w:bookmarkStart w:id="2942" w:name="_Toc130155875"/>
      <w:r w:rsidRPr="005A4E93">
        <w:rPr>
          <w:rFonts w:hint="eastAsia"/>
          <w:szCs w:val="24"/>
        </w:rPr>
        <w:t>质检开通全量数据处理</w:t>
      </w:r>
      <w:bookmarkEnd w:id="2942"/>
    </w:p>
    <w:p w:rsidR="00A87B80" w:rsidRPr="005A4E93" w:rsidRDefault="00A87B80" w:rsidP="00A87B80">
      <w:pPr>
        <w:pStyle w:val="6"/>
        <w:rPr>
          <w:b/>
          <w:bCs/>
        </w:rPr>
      </w:pPr>
      <w:bookmarkStart w:id="2943" w:name="_Toc130155876"/>
      <w:r w:rsidRPr="005A4E93">
        <w:rPr>
          <w:rFonts w:hint="eastAsia"/>
        </w:rPr>
        <w:t>开通装机首响超时工单数据</w:t>
      </w:r>
      <w:r>
        <w:rPr>
          <w:rFonts w:hint="eastAsia"/>
        </w:rPr>
        <w:t>计算规则管理</w:t>
      </w:r>
      <w:bookmarkEnd w:id="2943"/>
    </w:p>
    <w:p w:rsidR="00A87B80" w:rsidRPr="00A87B80" w:rsidRDefault="00A87B80" w:rsidP="00A87B80">
      <w:pPr>
        <w:ind w:firstLine="480"/>
        <w:jc w:val="both"/>
      </w:pPr>
      <w:r>
        <w:t>根据</w:t>
      </w:r>
      <w:r>
        <w:rPr>
          <w:rFonts w:hint="eastAsia"/>
        </w:rPr>
        <w:t>开通装机首响</w:t>
      </w:r>
      <w:r w:rsidR="003A3B55">
        <w:rPr>
          <w:rFonts w:hint="eastAsia"/>
        </w:rPr>
        <w:t>超时</w:t>
      </w:r>
      <w:r>
        <w:rPr>
          <w:rFonts w:hint="eastAsia"/>
        </w:rPr>
        <w:t>工单</w:t>
      </w:r>
      <w:r>
        <w:t>指标说明文档，分析统计口径，将文字统计口径转化为口径数据，在系统中录入统计规则，并提供计算规则的增加、删除、修改功能</w:t>
      </w:r>
      <w:r>
        <w:rPr>
          <w:rFonts w:hint="eastAsia"/>
        </w:rPr>
        <w:t>，开通装机首响</w:t>
      </w:r>
      <w:r w:rsidR="003A3B55">
        <w:rPr>
          <w:rFonts w:hint="eastAsia"/>
        </w:rPr>
        <w:t>超时</w:t>
      </w:r>
      <w:r>
        <w:rPr>
          <w:rFonts w:hint="eastAsia"/>
        </w:rPr>
        <w:t>工单指标计算规则信息文件入库。</w:t>
      </w:r>
    </w:p>
    <w:p w:rsidR="00770F20" w:rsidRPr="005A4E93" w:rsidRDefault="00770F20" w:rsidP="00770F20">
      <w:pPr>
        <w:pStyle w:val="6"/>
        <w:rPr>
          <w:b/>
          <w:bCs/>
        </w:rPr>
      </w:pPr>
      <w:bookmarkStart w:id="2944" w:name="_Toc130155877"/>
      <w:r w:rsidRPr="005A4E93">
        <w:rPr>
          <w:rFonts w:hint="eastAsia"/>
        </w:rPr>
        <w:t>开通装机首响超时工单数据</w:t>
      </w:r>
      <w:r w:rsidR="0018012B" w:rsidRPr="005A4E93">
        <w:rPr>
          <w:rFonts w:hint="eastAsia"/>
        </w:rPr>
        <w:t>抽取</w:t>
      </w:r>
      <w:bookmarkEnd w:id="2944"/>
    </w:p>
    <w:p w:rsidR="00770F20" w:rsidRDefault="00770F20" w:rsidP="00770F20">
      <w:pPr>
        <w:ind w:firstLine="480"/>
      </w:pPr>
      <w:r w:rsidRPr="005A4E93">
        <w:rPr>
          <w:rFonts w:hint="eastAsia"/>
        </w:rPr>
        <w:t>从综调系统抽取开通装机首响超时工单数据，按照</w:t>
      </w:r>
      <w:r w:rsidR="00A87B80">
        <w:rPr>
          <w:rFonts w:hint="eastAsia"/>
        </w:rPr>
        <w:t>开通装机首响超时</w:t>
      </w:r>
      <w:r w:rsidRPr="005A4E93">
        <w:rPr>
          <w:rFonts w:hint="eastAsia"/>
        </w:rPr>
        <w:t>规则整合开通装机首响超时工单数据。</w:t>
      </w:r>
    </w:p>
    <w:p w:rsidR="00812566" w:rsidRPr="005A4E93" w:rsidRDefault="00812566" w:rsidP="00812566">
      <w:pPr>
        <w:pStyle w:val="6"/>
        <w:rPr>
          <w:b/>
          <w:bCs/>
        </w:rPr>
      </w:pPr>
      <w:bookmarkStart w:id="2945" w:name="_Toc130155878"/>
      <w:r w:rsidRPr="005A4E93">
        <w:rPr>
          <w:rFonts w:hint="eastAsia"/>
        </w:rPr>
        <w:t>开通装机首响超时工单数据</w:t>
      </w:r>
      <w:r>
        <w:rPr>
          <w:rFonts w:hint="eastAsia"/>
        </w:rPr>
        <w:t>计算</w:t>
      </w:r>
      <w:bookmarkEnd w:id="2945"/>
    </w:p>
    <w:p w:rsidR="00812566" w:rsidRDefault="00A87B80" w:rsidP="00A87B80">
      <w:pPr>
        <w:ind w:firstLineChars="200" w:firstLine="480"/>
      </w:pPr>
      <w:r w:rsidRPr="005A4E93">
        <w:rPr>
          <w:rFonts w:hint="eastAsia"/>
        </w:rPr>
        <w:t>开通装机首响超时工单数据</w:t>
      </w:r>
      <w:r>
        <w:rPr>
          <w:rFonts w:hint="eastAsia"/>
        </w:rPr>
        <w:t>数据</w:t>
      </w:r>
      <w:r w:rsidRPr="00DB19FB">
        <w:rPr>
          <w:rFonts w:ascii="宋体" w:hAnsi="宋体" w:hint="eastAsia"/>
          <w:lang w:val="x-none"/>
        </w:rPr>
        <w:t>解析</w:t>
      </w:r>
      <w:r>
        <w:rPr>
          <w:rFonts w:hint="eastAsia"/>
        </w:rPr>
        <w:t>成功，根据</w:t>
      </w:r>
      <w:r w:rsidRPr="005A4E93">
        <w:rPr>
          <w:rFonts w:hint="eastAsia"/>
        </w:rPr>
        <w:t>开通装机首响超时</w:t>
      </w:r>
      <w:r>
        <w:rPr>
          <w:rFonts w:hint="eastAsia"/>
        </w:rPr>
        <w:t>计算规则，</w:t>
      </w:r>
      <w:r>
        <w:rPr>
          <w:rFonts w:ascii="宋体" w:hAnsi="宋体" w:hint="eastAsia"/>
          <w:lang w:val="x-none"/>
        </w:rPr>
        <w:t>匹配对应的</w:t>
      </w:r>
      <w:r w:rsidRPr="00DB19FB">
        <w:rPr>
          <w:rFonts w:ascii="宋体" w:hAnsi="宋体" w:hint="eastAsia"/>
          <w:lang w:val="x-none"/>
        </w:rPr>
        <w:t>地市、区县编码</w:t>
      </w:r>
      <w:r w:rsidR="00AA07F5">
        <w:rPr>
          <w:rFonts w:ascii="宋体" w:hAnsi="宋体" w:hint="eastAsia"/>
          <w:lang w:val="x-none"/>
        </w:rPr>
        <w:t>、逻辑编码</w:t>
      </w:r>
      <w:r w:rsidRPr="00DB19FB">
        <w:rPr>
          <w:rFonts w:ascii="宋体" w:hAnsi="宋体" w:hint="eastAsia"/>
          <w:lang w:val="x-none"/>
        </w:rPr>
        <w:t>值</w:t>
      </w:r>
      <w:r w:rsidR="00AA07F5">
        <w:rPr>
          <w:rFonts w:ascii="宋体" w:hAnsi="宋体" w:hint="eastAsia"/>
          <w:lang w:val="x-none"/>
        </w:rPr>
        <w:t>等</w:t>
      </w:r>
      <w:r>
        <w:rPr>
          <w:rFonts w:ascii="宋体" w:hAnsi="宋体" w:hint="eastAsia"/>
          <w:lang w:val="x-none"/>
        </w:rPr>
        <w:t>并</w:t>
      </w:r>
      <w:r w:rsidRPr="00DB19FB">
        <w:rPr>
          <w:rFonts w:ascii="宋体" w:hAnsi="宋体" w:hint="eastAsia"/>
          <w:lang w:val="x-none"/>
        </w:rPr>
        <w:t>对</w:t>
      </w:r>
      <w:r w:rsidR="00AA07F5">
        <w:rPr>
          <w:rFonts w:ascii="宋体" w:hAnsi="宋体" w:hint="eastAsia"/>
          <w:lang w:val="x-none"/>
        </w:rPr>
        <w:t>工单</w:t>
      </w:r>
      <w:r w:rsidRPr="00DB19FB">
        <w:rPr>
          <w:rFonts w:ascii="宋体" w:hAnsi="宋体" w:hint="eastAsia"/>
          <w:lang w:val="x-none"/>
        </w:rPr>
        <w:t>数据进行关联</w:t>
      </w:r>
      <w:r w:rsidR="004411FB">
        <w:rPr>
          <w:rFonts w:hint="eastAsia"/>
        </w:rPr>
        <w:t>。</w:t>
      </w:r>
    </w:p>
    <w:p w:rsidR="00A87B80" w:rsidRPr="005A4E93" w:rsidRDefault="00A87B80" w:rsidP="00A87B80">
      <w:pPr>
        <w:pStyle w:val="6"/>
        <w:rPr>
          <w:b/>
          <w:bCs/>
        </w:rPr>
      </w:pPr>
      <w:bookmarkStart w:id="2946" w:name="_Toc130155879"/>
      <w:r w:rsidRPr="005A4E93">
        <w:rPr>
          <w:rFonts w:hint="eastAsia"/>
        </w:rPr>
        <w:t>开通装机首响超时工单数据</w:t>
      </w:r>
      <w:r w:rsidR="004411FB">
        <w:rPr>
          <w:rFonts w:hint="eastAsia"/>
        </w:rPr>
        <w:t>保存</w:t>
      </w:r>
      <w:bookmarkEnd w:id="2946"/>
    </w:p>
    <w:p w:rsidR="00A87B80" w:rsidRDefault="0067061A" w:rsidP="00A87B80">
      <w:pPr>
        <w:ind w:firstLineChars="200" w:firstLine="480"/>
        <w:rPr>
          <w:rFonts w:ascii="宋体" w:hAnsi="宋体"/>
          <w:lang w:val="x-none"/>
        </w:rPr>
      </w:pPr>
      <w:r w:rsidRPr="005A4E93">
        <w:rPr>
          <w:rFonts w:hint="eastAsia"/>
        </w:rPr>
        <w:lastRenderedPageBreak/>
        <w:t>开通装机首响超时工单</w:t>
      </w:r>
      <w:r>
        <w:rPr>
          <w:rFonts w:hint="eastAsia"/>
        </w:rPr>
        <w:t>抽取计算</w:t>
      </w:r>
      <w:r w:rsidRPr="00DB19FB">
        <w:rPr>
          <w:rFonts w:ascii="宋体" w:hAnsi="宋体" w:hint="eastAsia"/>
          <w:lang w:val="x-none"/>
        </w:rPr>
        <w:t>关联完成</w:t>
      </w:r>
      <w:r>
        <w:rPr>
          <w:rFonts w:ascii="宋体" w:hAnsi="宋体" w:hint="eastAsia"/>
          <w:lang w:val="x-none"/>
        </w:rPr>
        <w:t>，</w:t>
      </w:r>
      <w:r w:rsidRPr="005A4E93">
        <w:rPr>
          <w:rFonts w:hint="eastAsia"/>
        </w:rPr>
        <w:t>开通装机首响超时工单</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17365B" w:rsidRPr="005A4E93" w:rsidRDefault="0017365B" w:rsidP="0017365B">
      <w:pPr>
        <w:pStyle w:val="6"/>
        <w:rPr>
          <w:b/>
          <w:bCs/>
        </w:rPr>
      </w:pPr>
      <w:bookmarkStart w:id="2947" w:name="_Toc130155880"/>
      <w:r>
        <w:rPr>
          <w:rFonts w:hint="eastAsia"/>
        </w:rPr>
        <w:t>开通装机超时</w:t>
      </w:r>
      <w:r w:rsidRPr="005A4E93">
        <w:rPr>
          <w:rFonts w:hint="eastAsia"/>
        </w:rPr>
        <w:t>工单数据</w:t>
      </w:r>
      <w:r>
        <w:rPr>
          <w:rFonts w:hint="eastAsia"/>
        </w:rPr>
        <w:t>计算规则管理</w:t>
      </w:r>
      <w:bookmarkEnd w:id="2947"/>
    </w:p>
    <w:p w:rsidR="0017365B" w:rsidRPr="00A87B80" w:rsidRDefault="0017365B" w:rsidP="0017365B">
      <w:pPr>
        <w:ind w:firstLine="480"/>
        <w:jc w:val="both"/>
      </w:pPr>
      <w:r>
        <w:t>根据</w:t>
      </w:r>
      <w:r>
        <w:rPr>
          <w:rFonts w:hint="eastAsia"/>
        </w:rPr>
        <w:t>开通装机超时工单</w:t>
      </w:r>
      <w:r>
        <w:t>指标说明文档，分析统计口径，将文字统计口径转化为口径数据，在系统中录入统计规则，并提供计算规则的增加、删除、修改功能</w:t>
      </w:r>
      <w:r>
        <w:rPr>
          <w:rFonts w:hint="eastAsia"/>
        </w:rPr>
        <w:t>，开通装机超时工单指标计算规则信息文件入库。</w:t>
      </w:r>
    </w:p>
    <w:p w:rsidR="0017365B" w:rsidRPr="005A4E93" w:rsidRDefault="00471B35" w:rsidP="0017365B">
      <w:pPr>
        <w:pStyle w:val="6"/>
        <w:rPr>
          <w:b/>
          <w:bCs/>
        </w:rPr>
      </w:pPr>
      <w:bookmarkStart w:id="2948" w:name="_Toc130155881"/>
      <w:r>
        <w:rPr>
          <w:rFonts w:hint="eastAsia"/>
        </w:rPr>
        <w:t>开通装机超时</w:t>
      </w:r>
      <w:r w:rsidR="0017365B" w:rsidRPr="005A4E93">
        <w:rPr>
          <w:rFonts w:hint="eastAsia"/>
        </w:rPr>
        <w:t>工单数据抽取</w:t>
      </w:r>
      <w:bookmarkEnd w:id="2948"/>
    </w:p>
    <w:p w:rsidR="0017365B" w:rsidRDefault="0017365B" w:rsidP="0017365B">
      <w:pPr>
        <w:ind w:firstLine="480"/>
      </w:pPr>
      <w:r w:rsidRPr="005A4E93">
        <w:rPr>
          <w:rFonts w:hint="eastAsia"/>
        </w:rPr>
        <w:t>从综调系统抽取</w:t>
      </w:r>
      <w:r w:rsidR="00471B35">
        <w:rPr>
          <w:rFonts w:hint="eastAsia"/>
        </w:rPr>
        <w:t>开通装机超时</w:t>
      </w:r>
      <w:r w:rsidRPr="005A4E93">
        <w:rPr>
          <w:rFonts w:hint="eastAsia"/>
        </w:rPr>
        <w:t>工单数据，按照</w:t>
      </w:r>
      <w:r w:rsidR="00471B35">
        <w:rPr>
          <w:rFonts w:hint="eastAsia"/>
        </w:rPr>
        <w:t>开通装机超时</w:t>
      </w:r>
      <w:r w:rsidRPr="005A4E93">
        <w:rPr>
          <w:rFonts w:hint="eastAsia"/>
        </w:rPr>
        <w:t>规则整合</w:t>
      </w:r>
      <w:r w:rsidR="00471B35">
        <w:rPr>
          <w:rFonts w:hint="eastAsia"/>
        </w:rPr>
        <w:t>开通装机超时</w:t>
      </w:r>
      <w:r w:rsidRPr="005A4E93">
        <w:rPr>
          <w:rFonts w:hint="eastAsia"/>
        </w:rPr>
        <w:t>工单数据。</w:t>
      </w:r>
    </w:p>
    <w:p w:rsidR="0017365B" w:rsidRPr="005A4E93" w:rsidRDefault="00471B35" w:rsidP="0017365B">
      <w:pPr>
        <w:pStyle w:val="6"/>
        <w:rPr>
          <w:b/>
          <w:bCs/>
        </w:rPr>
      </w:pPr>
      <w:bookmarkStart w:id="2949" w:name="_Toc130155882"/>
      <w:r>
        <w:rPr>
          <w:rFonts w:hint="eastAsia"/>
        </w:rPr>
        <w:t>开通装机超时</w:t>
      </w:r>
      <w:r w:rsidR="0017365B" w:rsidRPr="005A4E93">
        <w:rPr>
          <w:rFonts w:hint="eastAsia"/>
        </w:rPr>
        <w:t>工单数据</w:t>
      </w:r>
      <w:r w:rsidR="0017365B">
        <w:rPr>
          <w:rFonts w:hint="eastAsia"/>
        </w:rPr>
        <w:t>计算</w:t>
      </w:r>
      <w:bookmarkEnd w:id="2949"/>
    </w:p>
    <w:p w:rsidR="0017365B" w:rsidRDefault="00471B35" w:rsidP="0017365B">
      <w:pPr>
        <w:ind w:firstLineChars="200" w:firstLine="480"/>
      </w:pPr>
      <w:r>
        <w:rPr>
          <w:rFonts w:hint="eastAsia"/>
        </w:rPr>
        <w:t>开通装机超时</w:t>
      </w:r>
      <w:r w:rsidR="0017365B" w:rsidRPr="005A4E93">
        <w:rPr>
          <w:rFonts w:hint="eastAsia"/>
        </w:rPr>
        <w:t>工单数据</w:t>
      </w:r>
      <w:r w:rsidR="0017365B">
        <w:rPr>
          <w:rFonts w:hint="eastAsia"/>
        </w:rPr>
        <w:t>数据</w:t>
      </w:r>
      <w:r w:rsidR="0017365B" w:rsidRPr="00DB19FB">
        <w:rPr>
          <w:rFonts w:ascii="宋体" w:hAnsi="宋体" w:hint="eastAsia"/>
          <w:lang w:val="x-none"/>
        </w:rPr>
        <w:t>解析</w:t>
      </w:r>
      <w:r w:rsidR="0017365B">
        <w:rPr>
          <w:rFonts w:hint="eastAsia"/>
        </w:rPr>
        <w:t>成功，根据</w:t>
      </w:r>
      <w:r>
        <w:rPr>
          <w:rFonts w:hint="eastAsia"/>
        </w:rPr>
        <w:t>开通装机超时</w:t>
      </w:r>
      <w:r w:rsidR="0017365B">
        <w:rPr>
          <w:rFonts w:hint="eastAsia"/>
        </w:rPr>
        <w:t>计算规则，</w:t>
      </w:r>
      <w:r w:rsidR="0017365B">
        <w:rPr>
          <w:rFonts w:ascii="宋体" w:hAnsi="宋体" w:hint="eastAsia"/>
          <w:lang w:val="x-none"/>
        </w:rPr>
        <w:t>匹配对应的</w:t>
      </w:r>
      <w:r w:rsidR="0017365B" w:rsidRPr="00DB19FB">
        <w:rPr>
          <w:rFonts w:ascii="宋体" w:hAnsi="宋体" w:hint="eastAsia"/>
          <w:lang w:val="x-none"/>
        </w:rPr>
        <w:t>地市、区县编码</w:t>
      </w:r>
      <w:r w:rsidR="0017365B">
        <w:rPr>
          <w:rFonts w:ascii="宋体" w:hAnsi="宋体" w:hint="eastAsia"/>
          <w:lang w:val="x-none"/>
        </w:rPr>
        <w:t>、逻辑编码</w:t>
      </w:r>
      <w:r w:rsidR="0017365B" w:rsidRPr="00DB19FB">
        <w:rPr>
          <w:rFonts w:ascii="宋体" w:hAnsi="宋体" w:hint="eastAsia"/>
          <w:lang w:val="x-none"/>
        </w:rPr>
        <w:t>值</w:t>
      </w:r>
      <w:r w:rsidR="0017365B">
        <w:rPr>
          <w:rFonts w:ascii="宋体" w:hAnsi="宋体" w:hint="eastAsia"/>
          <w:lang w:val="x-none"/>
        </w:rPr>
        <w:t>等并</w:t>
      </w:r>
      <w:r w:rsidR="0017365B" w:rsidRPr="00DB19FB">
        <w:rPr>
          <w:rFonts w:ascii="宋体" w:hAnsi="宋体" w:hint="eastAsia"/>
          <w:lang w:val="x-none"/>
        </w:rPr>
        <w:t>对</w:t>
      </w:r>
      <w:r w:rsidR="0017365B">
        <w:rPr>
          <w:rFonts w:ascii="宋体" w:hAnsi="宋体" w:hint="eastAsia"/>
          <w:lang w:val="x-none"/>
        </w:rPr>
        <w:t>工单</w:t>
      </w:r>
      <w:r w:rsidR="0017365B" w:rsidRPr="00DB19FB">
        <w:rPr>
          <w:rFonts w:ascii="宋体" w:hAnsi="宋体" w:hint="eastAsia"/>
          <w:lang w:val="x-none"/>
        </w:rPr>
        <w:t>数据进行关联</w:t>
      </w:r>
      <w:r w:rsidR="0017365B">
        <w:rPr>
          <w:rFonts w:hint="eastAsia"/>
        </w:rPr>
        <w:t>。</w:t>
      </w:r>
    </w:p>
    <w:p w:rsidR="0017365B" w:rsidRPr="005A4E93" w:rsidRDefault="00471B35" w:rsidP="0017365B">
      <w:pPr>
        <w:pStyle w:val="6"/>
        <w:rPr>
          <w:b/>
          <w:bCs/>
        </w:rPr>
      </w:pPr>
      <w:bookmarkStart w:id="2950" w:name="_Toc130155883"/>
      <w:r>
        <w:rPr>
          <w:rFonts w:hint="eastAsia"/>
        </w:rPr>
        <w:t>开通装机超时</w:t>
      </w:r>
      <w:r w:rsidR="0017365B" w:rsidRPr="005A4E93">
        <w:rPr>
          <w:rFonts w:hint="eastAsia"/>
        </w:rPr>
        <w:t>工单数据</w:t>
      </w:r>
      <w:r w:rsidR="0017365B">
        <w:rPr>
          <w:rFonts w:hint="eastAsia"/>
        </w:rPr>
        <w:t>保存</w:t>
      </w:r>
      <w:bookmarkEnd w:id="2950"/>
    </w:p>
    <w:p w:rsidR="0017365B" w:rsidRDefault="00471B35" w:rsidP="0017365B">
      <w:pPr>
        <w:ind w:firstLineChars="200" w:firstLine="480"/>
        <w:rPr>
          <w:rFonts w:ascii="宋体" w:hAnsi="宋体"/>
          <w:lang w:val="x-none"/>
        </w:rPr>
      </w:pPr>
      <w:r>
        <w:rPr>
          <w:rFonts w:hint="eastAsia"/>
        </w:rPr>
        <w:t>开通装机超时</w:t>
      </w:r>
      <w:r w:rsidR="0017365B" w:rsidRPr="005A4E93">
        <w:rPr>
          <w:rFonts w:hint="eastAsia"/>
        </w:rPr>
        <w:t>工单</w:t>
      </w:r>
      <w:r w:rsidR="0017365B">
        <w:rPr>
          <w:rFonts w:hint="eastAsia"/>
        </w:rPr>
        <w:t>抽取计算</w:t>
      </w:r>
      <w:r w:rsidR="0017365B" w:rsidRPr="00DB19FB">
        <w:rPr>
          <w:rFonts w:ascii="宋体" w:hAnsi="宋体" w:hint="eastAsia"/>
          <w:lang w:val="x-none"/>
        </w:rPr>
        <w:t>关联完成</w:t>
      </w:r>
      <w:r w:rsidR="0017365B">
        <w:rPr>
          <w:rFonts w:ascii="宋体" w:hAnsi="宋体" w:hint="eastAsia"/>
          <w:lang w:val="x-none"/>
        </w:rPr>
        <w:t>，</w:t>
      </w:r>
      <w:r>
        <w:rPr>
          <w:rFonts w:hint="eastAsia"/>
        </w:rPr>
        <w:t>开通装机超时</w:t>
      </w:r>
      <w:r w:rsidR="0017365B" w:rsidRPr="005A4E93">
        <w:rPr>
          <w:rFonts w:hint="eastAsia"/>
        </w:rPr>
        <w:t>工单</w:t>
      </w:r>
      <w:r w:rsidR="0017365B" w:rsidRPr="00DB19FB">
        <w:rPr>
          <w:rFonts w:ascii="宋体" w:hAnsi="宋体" w:hint="eastAsia"/>
          <w:lang w:val="x-none"/>
        </w:rPr>
        <w:t>数据</w:t>
      </w:r>
      <w:r w:rsidR="0017365B">
        <w:rPr>
          <w:rFonts w:ascii="宋体" w:hAnsi="宋体" w:hint="eastAsia"/>
          <w:lang w:val="x-none"/>
        </w:rPr>
        <w:t>文件信息入库</w:t>
      </w:r>
      <w:r w:rsidR="0017365B" w:rsidRPr="00DB19FB">
        <w:rPr>
          <w:rFonts w:ascii="宋体" w:hAnsi="宋体" w:hint="eastAsia"/>
          <w:lang w:val="x-none"/>
        </w:rPr>
        <w:t>。</w:t>
      </w:r>
    </w:p>
    <w:p w:rsidR="00471B35" w:rsidRPr="005A4E93" w:rsidRDefault="00471B35" w:rsidP="00471B35">
      <w:pPr>
        <w:pStyle w:val="6"/>
        <w:rPr>
          <w:b/>
          <w:bCs/>
        </w:rPr>
      </w:pPr>
      <w:bookmarkStart w:id="2951" w:name="_Toc130155884"/>
      <w:r>
        <w:rPr>
          <w:rFonts w:hint="eastAsia"/>
        </w:rPr>
        <w:t>开通装移机多次改约</w:t>
      </w:r>
      <w:r w:rsidRPr="005A4E93">
        <w:rPr>
          <w:rFonts w:hint="eastAsia"/>
        </w:rPr>
        <w:t>工单数据</w:t>
      </w:r>
      <w:r>
        <w:rPr>
          <w:rFonts w:hint="eastAsia"/>
        </w:rPr>
        <w:t>计算规则管理</w:t>
      </w:r>
      <w:bookmarkEnd w:id="2951"/>
    </w:p>
    <w:p w:rsidR="00471B35" w:rsidRPr="00A87B80" w:rsidRDefault="00471B35" w:rsidP="00471B35">
      <w:pPr>
        <w:ind w:firstLine="480"/>
        <w:jc w:val="both"/>
      </w:pPr>
      <w:r>
        <w:t>根据</w:t>
      </w:r>
      <w:r>
        <w:rPr>
          <w:rFonts w:hint="eastAsia"/>
        </w:rPr>
        <w:t>开通装移机多次改约工单</w:t>
      </w:r>
      <w:r>
        <w:t>指标说明文档，分析统计口径，将文字统计口径转化为口径数据，在系统中录入统计规则，并提供计算规则的增加、删除、修改功能</w:t>
      </w:r>
      <w:r>
        <w:rPr>
          <w:rFonts w:hint="eastAsia"/>
        </w:rPr>
        <w:t>，开通装移机多次改约工单指标计算规则信息文件入库。</w:t>
      </w:r>
    </w:p>
    <w:p w:rsidR="00471B35" w:rsidRPr="005A4E93" w:rsidRDefault="00471B35" w:rsidP="00471B35">
      <w:pPr>
        <w:pStyle w:val="6"/>
        <w:rPr>
          <w:b/>
          <w:bCs/>
        </w:rPr>
      </w:pPr>
      <w:bookmarkStart w:id="2952" w:name="_Toc130155885"/>
      <w:r>
        <w:rPr>
          <w:rFonts w:hint="eastAsia"/>
        </w:rPr>
        <w:t>开通装移机多次改约</w:t>
      </w:r>
      <w:r w:rsidRPr="005A4E93">
        <w:rPr>
          <w:rFonts w:hint="eastAsia"/>
        </w:rPr>
        <w:t>工单数据抽取</w:t>
      </w:r>
      <w:bookmarkEnd w:id="2952"/>
    </w:p>
    <w:p w:rsidR="0017365B" w:rsidRPr="00471B35" w:rsidRDefault="00471B35" w:rsidP="00471B35">
      <w:pPr>
        <w:ind w:firstLineChars="200" w:firstLine="480"/>
        <w:rPr>
          <w:rFonts w:ascii="宋体" w:hAnsi="宋体"/>
        </w:rPr>
      </w:pPr>
      <w:r w:rsidRPr="005A4E93">
        <w:rPr>
          <w:rFonts w:hint="eastAsia"/>
        </w:rPr>
        <w:t>从综调系统抽取</w:t>
      </w:r>
      <w:r>
        <w:rPr>
          <w:rFonts w:hint="eastAsia"/>
        </w:rPr>
        <w:t>开通装移机多次改约</w:t>
      </w:r>
      <w:r w:rsidRPr="005A4E93">
        <w:rPr>
          <w:rFonts w:hint="eastAsia"/>
        </w:rPr>
        <w:t>工单数据，按照</w:t>
      </w:r>
      <w:r>
        <w:rPr>
          <w:rFonts w:hint="eastAsia"/>
        </w:rPr>
        <w:t>开通装移机多次改约</w:t>
      </w:r>
      <w:r w:rsidRPr="005A4E93">
        <w:rPr>
          <w:rFonts w:hint="eastAsia"/>
        </w:rPr>
        <w:t>规</w:t>
      </w:r>
      <w:r w:rsidRPr="005A4E93">
        <w:rPr>
          <w:rFonts w:hint="eastAsia"/>
        </w:rPr>
        <w:lastRenderedPageBreak/>
        <w:t>则整合</w:t>
      </w:r>
      <w:r>
        <w:rPr>
          <w:rFonts w:hint="eastAsia"/>
        </w:rPr>
        <w:t>开通装移机多次改约</w:t>
      </w:r>
      <w:r w:rsidRPr="005A4E93">
        <w:rPr>
          <w:rFonts w:hint="eastAsia"/>
        </w:rPr>
        <w:t>工单数据。</w:t>
      </w:r>
    </w:p>
    <w:p w:rsidR="00471B35" w:rsidRPr="005A4E93" w:rsidRDefault="00471B35" w:rsidP="00471B35">
      <w:pPr>
        <w:pStyle w:val="6"/>
        <w:rPr>
          <w:b/>
          <w:bCs/>
        </w:rPr>
      </w:pPr>
      <w:bookmarkStart w:id="2953" w:name="_Toc130155886"/>
      <w:r>
        <w:rPr>
          <w:rFonts w:hint="eastAsia"/>
        </w:rPr>
        <w:t>开通装移机多次改约</w:t>
      </w:r>
      <w:r w:rsidRPr="005A4E93">
        <w:rPr>
          <w:rFonts w:hint="eastAsia"/>
        </w:rPr>
        <w:t>工单数据</w:t>
      </w:r>
      <w:r>
        <w:rPr>
          <w:rFonts w:hint="eastAsia"/>
        </w:rPr>
        <w:t>计算</w:t>
      </w:r>
      <w:bookmarkEnd w:id="2953"/>
    </w:p>
    <w:p w:rsidR="00770F20" w:rsidRDefault="00471B35" w:rsidP="00471B35">
      <w:pPr>
        <w:ind w:firstLine="480"/>
      </w:pPr>
      <w:r>
        <w:rPr>
          <w:rFonts w:hint="eastAsia"/>
        </w:rPr>
        <w:t>开通装移机多次改约</w:t>
      </w:r>
      <w:r w:rsidRPr="005A4E93">
        <w:rPr>
          <w:rFonts w:hint="eastAsia"/>
        </w:rPr>
        <w:t>工单数据</w:t>
      </w:r>
      <w:r>
        <w:rPr>
          <w:rFonts w:hint="eastAsia"/>
        </w:rPr>
        <w:t>数据</w:t>
      </w:r>
      <w:r w:rsidRPr="00DB19FB">
        <w:rPr>
          <w:rFonts w:ascii="宋体" w:hAnsi="宋体" w:hint="eastAsia"/>
          <w:lang w:val="x-none"/>
        </w:rPr>
        <w:t>解析</w:t>
      </w:r>
      <w:r>
        <w:rPr>
          <w:rFonts w:hint="eastAsia"/>
        </w:rPr>
        <w:t>成功，根据开通装移机多次改约计算规则，</w:t>
      </w:r>
      <w:r>
        <w:rPr>
          <w:rFonts w:ascii="宋体" w:hAnsi="宋体" w:hint="eastAsia"/>
          <w:lang w:val="x-none"/>
        </w:rPr>
        <w:t>匹配对应的</w:t>
      </w:r>
      <w:r w:rsidRPr="00DB19FB">
        <w:rPr>
          <w:rFonts w:ascii="宋体" w:hAnsi="宋体" w:hint="eastAsia"/>
          <w:lang w:val="x-none"/>
        </w:rPr>
        <w:t>地市、区县编码</w:t>
      </w:r>
      <w:r>
        <w:rPr>
          <w:rFonts w:ascii="宋体" w:hAnsi="宋体" w:hint="eastAsia"/>
          <w:lang w:val="x-none"/>
        </w:rPr>
        <w:t>、逻辑编码</w:t>
      </w:r>
      <w:r w:rsidRPr="00DB19FB">
        <w:rPr>
          <w:rFonts w:ascii="宋体" w:hAnsi="宋体" w:hint="eastAsia"/>
          <w:lang w:val="x-none"/>
        </w:rPr>
        <w:t>值</w:t>
      </w:r>
      <w:r>
        <w:rPr>
          <w:rFonts w:ascii="宋体" w:hAnsi="宋体" w:hint="eastAsia"/>
          <w:lang w:val="x-none"/>
        </w:rPr>
        <w:t>等并</w:t>
      </w:r>
      <w:r w:rsidRPr="00DB19FB">
        <w:rPr>
          <w:rFonts w:ascii="宋体" w:hAnsi="宋体" w:hint="eastAsia"/>
          <w:lang w:val="x-none"/>
        </w:rPr>
        <w:t>对</w:t>
      </w:r>
      <w:r>
        <w:rPr>
          <w:rFonts w:ascii="宋体" w:hAnsi="宋体" w:hint="eastAsia"/>
          <w:lang w:val="x-none"/>
        </w:rPr>
        <w:t>工单</w:t>
      </w:r>
      <w:r w:rsidRPr="00DB19FB">
        <w:rPr>
          <w:rFonts w:ascii="宋体" w:hAnsi="宋体" w:hint="eastAsia"/>
          <w:lang w:val="x-none"/>
        </w:rPr>
        <w:t>数据进行关联</w:t>
      </w:r>
      <w:r>
        <w:rPr>
          <w:rFonts w:hint="eastAsia"/>
        </w:rPr>
        <w:t>。</w:t>
      </w:r>
    </w:p>
    <w:p w:rsidR="00471B35" w:rsidRPr="005A4E93" w:rsidRDefault="00471B35" w:rsidP="00471B35">
      <w:pPr>
        <w:pStyle w:val="6"/>
        <w:rPr>
          <w:b/>
          <w:bCs/>
        </w:rPr>
      </w:pPr>
      <w:bookmarkStart w:id="2954" w:name="_Toc130155887"/>
      <w:r>
        <w:rPr>
          <w:rFonts w:hint="eastAsia"/>
        </w:rPr>
        <w:t>开通装移机多次改约</w:t>
      </w:r>
      <w:r w:rsidRPr="005A4E93">
        <w:rPr>
          <w:rFonts w:hint="eastAsia"/>
        </w:rPr>
        <w:t>工单数据</w:t>
      </w:r>
      <w:r>
        <w:rPr>
          <w:rFonts w:hint="eastAsia"/>
        </w:rPr>
        <w:t>保存</w:t>
      </w:r>
      <w:bookmarkEnd w:id="2954"/>
    </w:p>
    <w:p w:rsidR="00471B35" w:rsidRDefault="00471B35" w:rsidP="00471B35">
      <w:pPr>
        <w:ind w:firstLineChars="200" w:firstLine="480"/>
        <w:rPr>
          <w:rFonts w:ascii="宋体" w:hAnsi="宋体"/>
          <w:lang w:val="x-none"/>
        </w:rPr>
      </w:pPr>
      <w:r>
        <w:rPr>
          <w:rFonts w:hint="eastAsia"/>
        </w:rPr>
        <w:t>开通装移机多次改约</w:t>
      </w:r>
      <w:r w:rsidRPr="005A4E93">
        <w:rPr>
          <w:rFonts w:hint="eastAsia"/>
        </w:rPr>
        <w:t>工单</w:t>
      </w:r>
      <w:r>
        <w:rPr>
          <w:rFonts w:hint="eastAsia"/>
        </w:rPr>
        <w:t>抽取计算</w:t>
      </w:r>
      <w:r w:rsidRPr="00DB19FB">
        <w:rPr>
          <w:rFonts w:ascii="宋体" w:hAnsi="宋体" w:hint="eastAsia"/>
          <w:lang w:val="x-none"/>
        </w:rPr>
        <w:t>关联完成</w:t>
      </w:r>
      <w:r>
        <w:rPr>
          <w:rFonts w:ascii="宋体" w:hAnsi="宋体" w:hint="eastAsia"/>
          <w:lang w:val="x-none"/>
        </w:rPr>
        <w:t>，</w:t>
      </w:r>
      <w:r>
        <w:rPr>
          <w:rFonts w:hint="eastAsia"/>
        </w:rPr>
        <w:t>开通装移机多次改约</w:t>
      </w:r>
      <w:r w:rsidRPr="005A4E93">
        <w:rPr>
          <w:rFonts w:hint="eastAsia"/>
        </w:rPr>
        <w:t>工单</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471B35" w:rsidRPr="005A4E93" w:rsidRDefault="00471B35" w:rsidP="00471B35">
      <w:pPr>
        <w:pStyle w:val="6"/>
        <w:rPr>
          <w:b/>
          <w:bCs/>
        </w:rPr>
      </w:pPr>
      <w:bookmarkStart w:id="2955" w:name="_Toc130155888"/>
      <w:r>
        <w:rPr>
          <w:rFonts w:hint="eastAsia"/>
        </w:rPr>
        <w:t>新装光功率不达标超时</w:t>
      </w:r>
      <w:r w:rsidRPr="005A4E93">
        <w:rPr>
          <w:rFonts w:hint="eastAsia"/>
        </w:rPr>
        <w:t>工单数据</w:t>
      </w:r>
      <w:r>
        <w:rPr>
          <w:rFonts w:hint="eastAsia"/>
        </w:rPr>
        <w:t>计算规则管理</w:t>
      </w:r>
      <w:bookmarkEnd w:id="2955"/>
    </w:p>
    <w:p w:rsidR="00471B35" w:rsidRPr="00A87B80" w:rsidRDefault="00471B35" w:rsidP="00471B35">
      <w:pPr>
        <w:ind w:firstLine="480"/>
        <w:jc w:val="both"/>
      </w:pPr>
      <w:r>
        <w:t>根据</w:t>
      </w:r>
      <w:r>
        <w:rPr>
          <w:rFonts w:hint="eastAsia"/>
        </w:rPr>
        <w:t>新装光功率不达标超时工单</w:t>
      </w:r>
      <w:r>
        <w:t>指标说明文档，分析统计口径，将文字统计口径转化为口径数据，在系统中录入统计规则，并提供计算规则的增加、删除、修改功能</w:t>
      </w:r>
      <w:r>
        <w:rPr>
          <w:rFonts w:hint="eastAsia"/>
        </w:rPr>
        <w:t>，新装光功率不达标超时工单指标计算规则信息文件入库。</w:t>
      </w:r>
    </w:p>
    <w:p w:rsidR="00471B35" w:rsidRPr="005A4E93" w:rsidRDefault="00471B35" w:rsidP="00471B35">
      <w:pPr>
        <w:pStyle w:val="6"/>
        <w:rPr>
          <w:b/>
          <w:bCs/>
        </w:rPr>
      </w:pPr>
      <w:bookmarkStart w:id="2956" w:name="_Toc130155889"/>
      <w:r>
        <w:rPr>
          <w:rFonts w:hint="eastAsia"/>
        </w:rPr>
        <w:t>新装光功率不达标超时</w:t>
      </w:r>
      <w:r w:rsidRPr="005A4E93">
        <w:rPr>
          <w:rFonts w:hint="eastAsia"/>
        </w:rPr>
        <w:t>工单数据抽取</w:t>
      </w:r>
      <w:bookmarkEnd w:id="2956"/>
    </w:p>
    <w:p w:rsidR="00471B35" w:rsidRPr="00471B35" w:rsidRDefault="00471B35" w:rsidP="00471B35">
      <w:pPr>
        <w:ind w:firstLineChars="200" w:firstLine="480"/>
        <w:rPr>
          <w:rFonts w:ascii="宋体" w:hAnsi="宋体"/>
        </w:rPr>
      </w:pPr>
      <w:r w:rsidRPr="005A4E93">
        <w:rPr>
          <w:rFonts w:hint="eastAsia"/>
        </w:rPr>
        <w:t>从综调系统抽取</w:t>
      </w:r>
      <w:r>
        <w:rPr>
          <w:rFonts w:hint="eastAsia"/>
        </w:rPr>
        <w:t>新装光功率不达标超时</w:t>
      </w:r>
      <w:r w:rsidRPr="005A4E93">
        <w:rPr>
          <w:rFonts w:hint="eastAsia"/>
        </w:rPr>
        <w:t>工单数据，按照</w:t>
      </w:r>
      <w:r>
        <w:rPr>
          <w:rFonts w:hint="eastAsia"/>
        </w:rPr>
        <w:t>新装光功率不达标超时</w:t>
      </w:r>
      <w:r w:rsidRPr="005A4E93">
        <w:rPr>
          <w:rFonts w:hint="eastAsia"/>
        </w:rPr>
        <w:t>规则整合</w:t>
      </w:r>
      <w:r>
        <w:rPr>
          <w:rFonts w:hint="eastAsia"/>
        </w:rPr>
        <w:t>新装光功率不达标超时</w:t>
      </w:r>
      <w:r w:rsidRPr="005A4E93">
        <w:rPr>
          <w:rFonts w:hint="eastAsia"/>
        </w:rPr>
        <w:t>工单数据。</w:t>
      </w:r>
    </w:p>
    <w:p w:rsidR="00471B35" w:rsidRPr="005A4E93" w:rsidRDefault="00471B35" w:rsidP="00471B35">
      <w:pPr>
        <w:pStyle w:val="6"/>
        <w:rPr>
          <w:b/>
          <w:bCs/>
        </w:rPr>
      </w:pPr>
      <w:bookmarkStart w:id="2957" w:name="_Toc130155890"/>
      <w:r>
        <w:rPr>
          <w:rFonts w:hint="eastAsia"/>
        </w:rPr>
        <w:t>新装光功率不达标超时</w:t>
      </w:r>
      <w:r w:rsidRPr="005A4E93">
        <w:rPr>
          <w:rFonts w:hint="eastAsia"/>
        </w:rPr>
        <w:t>工单数据</w:t>
      </w:r>
      <w:r>
        <w:rPr>
          <w:rFonts w:hint="eastAsia"/>
        </w:rPr>
        <w:t>计算</w:t>
      </w:r>
      <w:bookmarkEnd w:id="2957"/>
    </w:p>
    <w:p w:rsidR="00471B35" w:rsidRDefault="00471B35" w:rsidP="00471B35">
      <w:pPr>
        <w:ind w:firstLine="480"/>
      </w:pPr>
      <w:r>
        <w:rPr>
          <w:rFonts w:hint="eastAsia"/>
        </w:rPr>
        <w:t>新装光功率不达标超时</w:t>
      </w:r>
      <w:r w:rsidRPr="005A4E93">
        <w:rPr>
          <w:rFonts w:hint="eastAsia"/>
        </w:rPr>
        <w:t>工单数据</w:t>
      </w:r>
      <w:r>
        <w:rPr>
          <w:rFonts w:hint="eastAsia"/>
        </w:rPr>
        <w:t>数据</w:t>
      </w:r>
      <w:r w:rsidRPr="00DB19FB">
        <w:rPr>
          <w:rFonts w:ascii="宋体" w:hAnsi="宋体" w:hint="eastAsia"/>
          <w:lang w:val="x-none"/>
        </w:rPr>
        <w:t>解析</w:t>
      </w:r>
      <w:r>
        <w:rPr>
          <w:rFonts w:hint="eastAsia"/>
        </w:rPr>
        <w:t>成功，根据新装光功率不达标超时计算规则，</w:t>
      </w:r>
      <w:r>
        <w:rPr>
          <w:rFonts w:ascii="宋体" w:hAnsi="宋体" w:hint="eastAsia"/>
          <w:lang w:val="x-none"/>
        </w:rPr>
        <w:t>匹配对应的</w:t>
      </w:r>
      <w:r w:rsidRPr="00DB19FB">
        <w:rPr>
          <w:rFonts w:ascii="宋体" w:hAnsi="宋体" w:hint="eastAsia"/>
          <w:lang w:val="x-none"/>
        </w:rPr>
        <w:t>地市、区县编码</w:t>
      </w:r>
      <w:r>
        <w:rPr>
          <w:rFonts w:ascii="宋体" w:hAnsi="宋体" w:hint="eastAsia"/>
          <w:lang w:val="x-none"/>
        </w:rPr>
        <w:t>、逻辑编码</w:t>
      </w:r>
      <w:r w:rsidRPr="00DB19FB">
        <w:rPr>
          <w:rFonts w:ascii="宋体" w:hAnsi="宋体" w:hint="eastAsia"/>
          <w:lang w:val="x-none"/>
        </w:rPr>
        <w:t>值</w:t>
      </w:r>
      <w:r>
        <w:rPr>
          <w:rFonts w:ascii="宋体" w:hAnsi="宋体" w:hint="eastAsia"/>
          <w:lang w:val="x-none"/>
        </w:rPr>
        <w:t>等并</w:t>
      </w:r>
      <w:r w:rsidRPr="00DB19FB">
        <w:rPr>
          <w:rFonts w:ascii="宋体" w:hAnsi="宋体" w:hint="eastAsia"/>
          <w:lang w:val="x-none"/>
        </w:rPr>
        <w:t>对</w:t>
      </w:r>
      <w:r>
        <w:rPr>
          <w:rFonts w:ascii="宋体" w:hAnsi="宋体" w:hint="eastAsia"/>
          <w:lang w:val="x-none"/>
        </w:rPr>
        <w:t>工单</w:t>
      </w:r>
      <w:r w:rsidRPr="00DB19FB">
        <w:rPr>
          <w:rFonts w:ascii="宋体" w:hAnsi="宋体" w:hint="eastAsia"/>
          <w:lang w:val="x-none"/>
        </w:rPr>
        <w:t>数据进行关联</w:t>
      </w:r>
      <w:r>
        <w:rPr>
          <w:rFonts w:hint="eastAsia"/>
        </w:rPr>
        <w:t>。</w:t>
      </w:r>
    </w:p>
    <w:p w:rsidR="00471B35" w:rsidRPr="005A4E93" w:rsidRDefault="00471B35" w:rsidP="00471B35">
      <w:pPr>
        <w:pStyle w:val="6"/>
        <w:rPr>
          <w:b/>
          <w:bCs/>
        </w:rPr>
      </w:pPr>
      <w:bookmarkStart w:id="2958" w:name="_Toc130155891"/>
      <w:r>
        <w:rPr>
          <w:rFonts w:hint="eastAsia"/>
        </w:rPr>
        <w:t>新装光功率不达标超时</w:t>
      </w:r>
      <w:r w:rsidRPr="005A4E93">
        <w:rPr>
          <w:rFonts w:hint="eastAsia"/>
        </w:rPr>
        <w:t>工单数据</w:t>
      </w:r>
      <w:r>
        <w:rPr>
          <w:rFonts w:hint="eastAsia"/>
        </w:rPr>
        <w:t>保存</w:t>
      </w:r>
      <w:bookmarkEnd w:id="2958"/>
    </w:p>
    <w:p w:rsidR="00471B35" w:rsidRDefault="00471B35" w:rsidP="00471B35">
      <w:pPr>
        <w:ind w:firstLineChars="200" w:firstLine="480"/>
        <w:rPr>
          <w:rFonts w:ascii="宋体" w:hAnsi="宋体"/>
          <w:lang w:val="x-none"/>
        </w:rPr>
      </w:pPr>
      <w:r>
        <w:rPr>
          <w:rFonts w:hint="eastAsia"/>
        </w:rPr>
        <w:t>新装光功率不达标超时</w:t>
      </w:r>
      <w:r w:rsidRPr="005A4E93">
        <w:rPr>
          <w:rFonts w:hint="eastAsia"/>
        </w:rPr>
        <w:t>工单</w:t>
      </w:r>
      <w:r>
        <w:rPr>
          <w:rFonts w:hint="eastAsia"/>
        </w:rPr>
        <w:t>抽取计算</w:t>
      </w:r>
      <w:r w:rsidRPr="00DB19FB">
        <w:rPr>
          <w:rFonts w:ascii="宋体" w:hAnsi="宋体" w:hint="eastAsia"/>
          <w:lang w:val="x-none"/>
        </w:rPr>
        <w:t>关联完成</w:t>
      </w:r>
      <w:r>
        <w:rPr>
          <w:rFonts w:ascii="宋体" w:hAnsi="宋体" w:hint="eastAsia"/>
          <w:lang w:val="x-none"/>
        </w:rPr>
        <w:t>，</w:t>
      </w:r>
      <w:r>
        <w:rPr>
          <w:rFonts w:hint="eastAsia"/>
        </w:rPr>
        <w:t>新装光功率不达标超时</w:t>
      </w:r>
      <w:r w:rsidRPr="005A4E93">
        <w:rPr>
          <w:rFonts w:hint="eastAsia"/>
        </w:rPr>
        <w:t>工单</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471B35" w:rsidRPr="005A4E93" w:rsidRDefault="00471B35" w:rsidP="00471B35">
      <w:pPr>
        <w:pStyle w:val="6"/>
        <w:rPr>
          <w:b/>
          <w:bCs/>
        </w:rPr>
      </w:pPr>
      <w:bookmarkStart w:id="2959" w:name="_Toc130155892"/>
      <w:r>
        <w:rPr>
          <w:rFonts w:hint="eastAsia"/>
        </w:rPr>
        <w:t>开通</w:t>
      </w:r>
      <w:r>
        <w:rPr>
          <w:rFonts w:hint="eastAsia"/>
        </w:rPr>
        <w:t>IVR</w:t>
      </w:r>
      <w:r>
        <w:rPr>
          <w:rFonts w:hint="eastAsia"/>
        </w:rPr>
        <w:t>语音质检不合格超时</w:t>
      </w:r>
      <w:r w:rsidRPr="005A4E93">
        <w:rPr>
          <w:rFonts w:hint="eastAsia"/>
        </w:rPr>
        <w:t>工单数据</w:t>
      </w:r>
      <w:r>
        <w:rPr>
          <w:rFonts w:hint="eastAsia"/>
        </w:rPr>
        <w:t>计算规则管理</w:t>
      </w:r>
      <w:bookmarkEnd w:id="2959"/>
    </w:p>
    <w:p w:rsidR="00471B35" w:rsidRPr="00A87B80" w:rsidRDefault="00471B35" w:rsidP="00471B35">
      <w:pPr>
        <w:ind w:firstLine="480"/>
        <w:jc w:val="both"/>
      </w:pPr>
      <w:r>
        <w:lastRenderedPageBreak/>
        <w:t>根据</w:t>
      </w:r>
      <w:r>
        <w:rPr>
          <w:rFonts w:hint="eastAsia"/>
        </w:rPr>
        <w:t>开通</w:t>
      </w:r>
      <w:r>
        <w:rPr>
          <w:rFonts w:hint="eastAsia"/>
        </w:rPr>
        <w:t>IVR</w:t>
      </w:r>
      <w:r>
        <w:rPr>
          <w:rFonts w:hint="eastAsia"/>
        </w:rPr>
        <w:t>语音质检不合格超时工单</w:t>
      </w:r>
      <w:r>
        <w:t>指标说明文档，分析统计口径，将文字统计口径转化为口径数据，在系统中录入统计规则，并提供计算规则的增加、删除、修改功能</w:t>
      </w:r>
      <w:r>
        <w:rPr>
          <w:rFonts w:hint="eastAsia"/>
        </w:rPr>
        <w:t>，开通</w:t>
      </w:r>
      <w:r>
        <w:rPr>
          <w:rFonts w:hint="eastAsia"/>
        </w:rPr>
        <w:t>IVR</w:t>
      </w:r>
      <w:r>
        <w:rPr>
          <w:rFonts w:hint="eastAsia"/>
        </w:rPr>
        <w:t>语音质检不合格超时工单指标计算规则信息文件入库。</w:t>
      </w:r>
    </w:p>
    <w:p w:rsidR="00471B35" w:rsidRPr="005A4E93" w:rsidRDefault="00471B35" w:rsidP="00471B35">
      <w:pPr>
        <w:pStyle w:val="6"/>
        <w:rPr>
          <w:b/>
          <w:bCs/>
        </w:rPr>
      </w:pPr>
      <w:bookmarkStart w:id="2960" w:name="_Toc130155893"/>
      <w:r>
        <w:rPr>
          <w:rFonts w:hint="eastAsia"/>
        </w:rPr>
        <w:t>开通</w:t>
      </w:r>
      <w:r>
        <w:rPr>
          <w:rFonts w:hint="eastAsia"/>
        </w:rPr>
        <w:t>IVR</w:t>
      </w:r>
      <w:r>
        <w:rPr>
          <w:rFonts w:hint="eastAsia"/>
        </w:rPr>
        <w:t>语音质检不合格超时</w:t>
      </w:r>
      <w:r w:rsidRPr="005A4E93">
        <w:rPr>
          <w:rFonts w:hint="eastAsia"/>
        </w:rPr>
        <w:t>工单数据抽取</w:t>
      </w:r>
      <w:bookmarkEnd w:id="2960"/>
    </w:p>
    <w:p w:rsidR="00471B35" w:rsidRPr="00471B35" w:rsidRDefault="00471B35" w:rsidP="00471B35">
      <w:pPr>
        <w:ind w:firstLineChars="200" w:firstLine="480"/>
        <w:rPr>
          <w:rFonts w:ascii="宋体" w:hAnsi="宋体"/>
        </w:rPr>
      </w:pPr>
      <w:r w:rsidRPr="005A4E93">
        <w:rPr>
          <w:rFonts w:hint="eastAsia"/>
        </w:rPr>
        <w:t>从综调系统抽取</w:t>
      </w:r>
      <w:r>
        <w:rPr>
          <w:rFonts w:hint="eastAsia"/>
        </w:rPr>
        <w:t>开通</w:t>
      </w:r>
      <w:r>
        <w:rPr>
          <w:rFonts w:hint="eastAsia"/>
        </w:rPr>
        <w:t>IVR</w:t>
      </w:r>
      <w:r>
        <w:rPr>
          <w:rFonts w:hint="eastAsia"/>
        </w:rPr>
        <w:t>语音质检不合格超时</w:t>
      </w:r>
      <w:r w:rsidRPr="005A4E93">
        <w:rPr>
          <w:rFonts w:hint="eastAsia"/>
        </w:rPr>
        <w:t>工单数据，按照</w:t>
      </w:r>
      <w:r>
        <w:rPr>
          <w:rFonts w:hint="eastAsia"/>
        </w:rPr>
        <w:t>开通</w:t>
      </w:r>
      <w:r>
        <w:rPr>
          <w:rFonts w:hint="eastAsia"/>
        </w:rPr>
        <w:t>IVR</w:t>
      </w:r>
      <w:r>
        <w:rPr>
          <w:rFonts w:hint="eastAsia"/>
        </w:rPr>
        <w:t>语音质检不合格超时</w:t>
      </w:r>
      <w:r w:rsidRPr="005A4E93">
        <w:rPr>
          <w:rFonts w:hint="eastAsia"/>
        </w:rPr>
        <w:t>规则整合</w:t>
      </w:r>
      <w:r>
        <w:rPr>
          <w:rFonts w:hint="eastAsia"/>
        </w:rPr>
        <w:t>开通</w:t>
      </w:r>
      <w:r>
        <w:rPr>
          <w:rFonts w:hint="eastAsia"/>
        </w:rPr>
        <w:t>IVR</w:t>
      </w:r>
      <w:r>
        <w:rPr>
          <w:rFonts w:hint="eastAsia"/>
        </w:rPr>
        <w:t>语音质检不合格超时</w:t>
      </w:r>
      <w:r w:rsidRPr="005A4E93">
        <w:rPr>
          <w:rFonts w:hint="eastAsia"/>
        </w:rPr>
        <w:t>工单数据。</w:t>
      </w:r>
    </w:p>
    <w:p w:rsidR="00471B35" w:rsidRPr="005A4E93" w:rsidRDefault="00471B35" w:rsidP="00471B35">
      <w:pPr>
        <w:pStyle w:val="6"/>
        <w:rPr>
          <w:b/>
          <w:bCs/>
        </w:rPr>
      </w:pPr>
      <w:bookmarkStart w:id="2961" w:name="_Toc130155894"/>
      <w:r>
        <w:rPr>
          <w:rFonts w:hint="eastAsia"/>
        </w:rPr>
        <w:t>开通</w:t>
      </w:r>
      <w:r>
        <w:rPr>
          <w:rFonts w:hint="eastAsia"/>
        </w:rPr>
        <w:t>IVR</w:t>
      </w:r>
      <w:r>
        <w:rPr>
          <w:rFonts w:hint="eastAsia"/>
        </w:rPr>
        <w:t>语音质检不合格超时</w:t>
      </w:r>
      <w:r w:rsidRPr="005A4E93">
        <w:rPr>
          <w:rFonts w:hint="eastAsia"/>
        </w:rPr>
        <w:t>工单数据</w:t>
      </w:r>
      <w:r>
        <w:rPr>
          <w:rFonts w:hint="eastAsia"/>
        </w:rPr>
        <w:t>计算</w:t>
      </w:r>
      <w:bookmarkEnd w:id="2961"/>
    </w:p>
    <w:p w:rsidR="00471B35" w:rsidRPr="00471B35" w:rsidRDefault="00471B35" w:rsidP="00471B35">
      <w:pPr>
        <w:ind w:firstLine="480"/>
      </w:pPr>
      <w:r>
        <w:rPr>
          <w:rFonts w:hint="eastAsia"/>
        </w:rPr>
        <w:t>开通</w:t>
      </w:r>
      <w:r>
        <w:rPr>
          <w:rFonts w:hint="eastAsia"/>
        </w:rPr>
        <w:t>IVR</w:t>
      </w:r>
      <w:r>
        <w:rPr>
          <w:rFonts w:hint="eastAsia"/>
        </w:rPr>
        <w:t>语音质检不合格超时</w:t>
      </w:r>
      <w:r w:rsidRPr="005A4E93">
        <w:rPr>
          <w:rFonts w:hint="eastAsia"/>
        </w:rPr>
        <w:t>工单数据</w:t>
      </w:r>
      <w:r>
        <w:rPr>
          <w:rFonts w:hint="eastAsia"/>
        </w:rPr>
        <w:t>数据</w:t>
      </w:r>
      <w:r w:rsidRPr="00DB19FB">
        <w:rPr>
          <w:rFonts w:ascii="宋体" w:hAnsi="宋体" w:hint="eastAsia"/>
          <w:lang w:val="x-none"/>
        </w:rPr>
        <w:t>解析</w:t>
      </w:r>
      <w:r>
        <w:rPr>
          <w:rFonts w:hint="eastAsia"/>
        </w:rPr>
        <w:t>成功，根据开通</w:t>
      </w:r>
      <w:r>
        <w:rPr>
          <w:rFonts w:hint="eastAsia"/>
        </w:rPr>
        <w:t>IVR</w:t>
      </w:r>
      <w:r>
        <w:rPr>
          <w:rFonts w:hint="eastAsia"/>
        </w:rPr>
        <w:t>语音质检不合格超时计算规则，</w:t>
      </w:r>
      <w:r>
        <w:rPr>
          <w:rFonts w:ascii="宋体" w:hAnsi="宋体" w:hint="eastAsia"/>
          <w:lang w:val="x-none"/>
        </w:rPr>
        <w:t>匹配对应的</w:t>
      </w:r>
      <w:r w:rsidRPr="00DB19FB">
        <w:rPr>
          <w:rFonts w:ascii="宋体" w:hAnsi="宋体" w:hint="eastAsia"/>
          <w:lang w:val="x-none"/>
        </w:rPr>
        <w:t>地市、区县编码</w:t>
      </w:r>
      <w:r>
        <w:rPr>
          <w:rFonts w:ascii="宋体" w:hAnsi="宋体" w:hint="eastAsia"/>
          <w:lang w:val="x-none"/>
        </w:rPr>
        <w:t>、逻辑编码</w:t>
      </w:r>
      <w:r w:rsidRPr="00DB19FB">
        <w:rPr>
          <w:rFonts w:ascii="宋体" w:hAnsi="宋体" w:hint="eastAsia"/>
          <w:lang w:val="x-none"/>
        </w:rPr>
        <w:t>值</w:t>
      </w:r>
      <w:r>
        <w:rPr>
          <w:rFonts w:ascii="宋体" w:hAnsi="宋体" w:hint="eastAsia"/>
          <w:lang w:val="x-none"/>
        </w:rPr>
        <w:t>等并</w:t>
      </w:r>
      <w:r w:rsidRPr="00DB19FB">
        <w:rPr>
          <w:rFonts w:ascii="宋体" w:hAnsi="宋体" w:hint="eastAsia"/>
          <w:lang w:val="x-none"/>
        </w:rPr>
        <w:t>对</w:t>
      </w:r>
      <w:r>
        <w:rPr>
          <w:rFonts w:ascii="宋体" w:hAnsi="宋体" w:hint="eastAsia"/>
          <w:lang w:val="x-none"/>
        </w:rPr>
        <w:t>工单</w:t>
      </w:r>
      <w:r w:rsidRPr="00DB19FB">
        <w:rPr>
          <w:rFonts w:ascii="宋体" w:hAnsi="宋体" w:hint="eastAsia"/>
          <w:lang w:val="x-none"/>
        </w:rPr>
        <w:t>数据进行关联</w:t>
      </w:r>
      <w:r>
        <w:rPr>
          <w:rFonts w:hint="eastAsia"/>
        </w:rPr>
        <w:t>。</w:t>
      </w:r>
    </w:p>
    <w:p w:rsidR="00471B35" w:rsidRPr="005A4E93" w:rsidRDefault="00471B35" w:rsidP="00471B35">
      <w:pPr>
        <w:pStyle w:val="6"/>
        <w:rPr>
          <w:b/>
          <w:bCs/>
        </w:rPr>
      </w:pPr>
      <w:bookmarkStart w:id="2962" w:name="_Toc130155895"/>
      <w:r>
        <w:rPr>
          <w:rFonts w:hint="eastAsia"/>
        </w:rPr>
        <w:t>开通</w:t>
      </w:r>
      <w:r>
        <w:rPr>
          <w:rFonts w:hint="eastAsia"/>
        </w:rPr>
        <w:t>IVR</w:t>
      </w:r>
      <w:r>
        <w:rPr>
          <w:rFonts w:hint="eastAsia"/>
        </w:rPr>
        <w:t>语音质检不合格超时</w:t>
      </w:r>
      <w:r w:rsidRPr="005A4E93">
        <w:rPr>
          <w:rFonts w:hint="eastAsia"/>
        </w:rPr>
        <w:t>工单数据</w:t>
      </w:r>
      <w:r>
        <w:rPr>
          <w:rFonts w:hint="eastAsia"/>
        </w:rPr>
        <w:t>保存</w:t>
      </w:r>
      <w:bookmarkEnd w:id="2962"/>
    </w:p>
    <w:p w:rsidR="00471B35" w:rsidRPr="00471B35" w:rsidRDefault="00471B35" w:rsidP="00471B35">
      <w:pPr>
        <w:ind w:firstLineChars="200" w:firstLine="480"/>
        <w:rPr>
          <w:rFonts w:ascii="宋体" w:hAnsi="宋体"/>
          <w:lang w:val="x-none"/>
        </w:rPr>
      </w:pPr>
      <w:r>
        <w:rPr>
          <w:rFonts w:hint="eastAsia"/>
        </w:rPr>
        <w:t>开通</w:t>
      </w:r>
      <w:r>
        <w:rPr>
          <w:rFonts w:hint="eastAsia"/>
        </w:rPr>
        <w:t>IVR</w:t>
      </w:r>
      <w:r>
        <w:rPr>
          <w:rFonts w:hint="eastAsia"/>
        </w:rPr>
        <w:t>语音质检不合格超时</w:t>
      </w:r>
      <w:r w:rsidRPr="005A4E93">
        <w:rPr>
          <w:rFonts w:hint="eastAsia"/>
        </w:rPr>
        <w:t>工单</w:t>
      </w:r>
      <w:r>
        <w:rPr>
          <w:rFonts w:hint="eastAsia"/>
        </w:rPr>
        <w:t>抽取计算</w:t>
      </w:r>
      <w:r w:rsidRPr="00DB19FB">
        <w:rPr>
          <w:rFonts w:ascii="宋体" w:hAnsi="宋体" w:hint="eastAsia"/>
          <w:lang w:val="x-none"/>
        </w:rPr>
        <w:t>关联完成</w:t>
      </w:r>
      <w:r>
        <w:rPr>
          <w:rFonts w:ascii="宋体" w:hAnsi="宋体" w:hint="eastAsia"/>
          <w:lang w:val="x-none"/>
        </w:rPr>
        <w:t>，</w:t>
      </w:r>
      <w:r>
        <w:rPr>
          <w:rFonts w:hint="eastAsia"/>
        </w:rPr>
        <w:t>开通</w:t>
      </w:r>
      <w:r>
        <w:rPr>
          <w:rFonts w:hint="eastAsia"/>
        </w:rPr>
        <w:t>IVR</w:t>
      </w:r>
      <w:r>
        <w:rPr>
          <w:rFonts w:hint="eastAsia"/>
        </w:rPr>
        <w:t>语音质检不合格超时</w:t>
      </w:r>
      <w:r w:rsidRPr="005A4E93">
        <w:rPr>
          <w:rFonts w:hint="eastAsia"/>
        </w:rPr>
        <w:t>工单</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471B35" w:rsidRPr="005A4E93" w:rsidRDefault="00471B35" w:rsidP="00471B35">
      <w:pPr>
        <w:pStyle w:val="6"/>
        <w:rPr>
          <w:b/>
          <w:bCs/>
        </w:rPr>
      </w:pPr>
      <w:bookmarkStart w:id="2963" w:name="_Toc130155896"/>
      <w:r w:rsidRPr="005A4E93">
        <w:rPr>
          <w:rFonts w:hint="eastAsia"/>
        </w:rPr>
        <w:t>开通语音文件</w:t>
      </w:r>
      <w:r>
        <w:rPr>
          <w:rFonts w:hint="eastAsia"/>
        </w:rPr>
        <w:t>路径查询</w:t>
      </w:r>
      <w:bookmarkEnd w:id="2963"/>
    </w:p>
    <w:p w:rsidR="00770F20" w:rsidRPr="005A4E93" w:rsidRDefault="00471B35" w:rsidP="000C6CE3">
      <w:pPr>
        <w:ind w:firstLineChars="200" w:firstLine="480"/>
      </w:pPr>
      <w:r w:rsidRPr="005A4E93">
        <w:rPr>
          <w:rFonts w:hint="eastAsia"/>
        </w:rPr>
        <w:t>登录语音质检平台</w:t>
      </w:r>
      <w:r w:rsidRPr="005A4E93">
        <w:rPr>
          <w:rFonts w:hint="eastAsia"/>
        </w:rPr>
        <w:t>FTP</w:t>
      </w:r>
      <w:r w:rsidRPr="005A4E93">
        <w:rPr>
          <w:rFonts w:hint="eastAsia"/>
        </w:rPr>
        <w:t>服务器，查</w:t>
      </w:r>
      <w:r>
        <w:rPr>
          <w:rFonts w:hint="eastAsia"/>
        </w:rPr>
        <w:t>输入服务器</w:t>
      </w:r>
      <w:r>
        <w:rPr>
          <w:rFonts w:hint="eastAsia"/>
        </w:rPr>
        <w:t>I</w:t>
      </w:r>
      <w:r>
        <w:t>P</w:t>
      </w:r>
      <w:r w:rsidR="000C6CE3">
        <w:rPr>
          <w:rFonts w:hint="eastAsia"/>
        </w:rPr>
        <w:t>、用户名、</w:t>
      </w:r>
      <w:r>
        <w:rPr>
          <w:rFonts w:hint="eastAsia"/>
        </w:rPr>
        <w:t>密码等信息，</w:t>
      </w:r>
      <w:r w:rsidR="000C6CE3">
        <w:rPr>
          <w:rFonts w:hint="eastAsia"/>
        </w:rPr>
        <w:t>查询并展示开通文件路径信息。</w:t>
      </w:r>
    </w:p>
    <w:p w:rsidR="00770F20" w:rsidRPr="005A4E93" w:rsidRDefault="00770F20" w:rsidP="00770F20">
      <w:pPr>
        <w:pStyle w:val="6"/>
        <w:rPr>
          <w:b/>
          <w:bCs/>
        </w:rPr>
      </w:pPr>
      <w:bookmarkStart w:id="2964" w:name="_Toc130155897"/>
      <w:r w:rsidRPr="005A4E93">
        <w:rPr>
          <w:rFonts w:hint="eastAsia"/>
        </w:rPr>
        <w:t>开通语音文件下载</w:t>
      </w:r>
      <w:bookmarkEnd w:id="2964"/>
    </w:p>
    <w:p w:rsidR="00770F20" w:rsidRDefault="00770F20" w:rsidP="00770F20">
      <w:pPr>
        <w:ind w:firstLine="480"/>
      </w:pPr>
      <w:r w:rsidRPr="005A4E93">
        <w:rPr>
          <w:rFonts w:hint="eastAsia"/>
        </w:rPr>
        <w:t>登录语音质检平台</w:t>
      </w:r>
      <w:r w:rsidRPr="005A4E93">
        <w:rPr>
          <w:rFonts w:hint="eastAsia"/>
        </w:rPr>
        <w:t>FTP</w:t>
      </w:r>
      <w:r w:rsidRPr="005A4E93">
        <w:rPr>
          <w:rFonts w:hint="eastAsia"/>
        </w:rPr>
        <w:t>服务器，查询登录信息，接收登录返回结果，获取文件路径信息，下载语音质检信息数据文件，同步存储语音文件信息。</w:t>
      </w:r>
    </w:p>
    <w:p w:rsidR="000C6CE3" w:rsidRPr="005A4E93" w:rsidRDefault="000C6CE3" w:rsidP="000C6CE3">
      <w:pPr>
        <w:pStyle w:val="6"/>
        <w:rPr>
          <w:b/>
          <w:bCs/>
        </w:rPr>
      </w:pPr>
      <w:bookmarkStart w:id="2965" w:name="_Toc130155898"/>
      <w:r w:rsidRPr="005A4E93">
        <w:rPr>
          <w:rFonts w:hint="eastAsia"/>
        </w:rPr>
        <w:t>开通语音文件</w:t>
      </w:r>
      <w:r>
        <w:rPr>
          <w:rFonts w:hint="eastAsia"/>
        </w:rPr>
        <w:t>保存</w:t>
      </w:r>
      <w:bookmarkEnd w:id="2965"/>
    </w:p>
    <w:p w:rsidR="000C6CE3" w:rsidRPr="007D08D3" w:rsidRDefault="000C6CE3" w:rsidP="007D08D3">
      <w:pPr>
        <w:ind w:firstLineChars="200" w:firstLine="480"/>
        <w:rPr>
          <w:rFonts w:ascii="宋体" w:hAnsi="宋体"/>
          <w:lang w:val="x-none"/>
        </w:rPr>
      </w:pPr>
      <w:r>
        <w:rPr>
          <w:rFonts w:hint="eastAsia"/>
        </w:rPr>
        <w:t>开通语音文件下载完成，</w:t>
      </w:r>
      <w:r w:rsidR="007D08D3">
        <w:rPr>
          <w:rFonts w:hint="eastAsia"/>
        </w:rPr>
        <w:t>开通</w:t>
      </w:r>
      <w:r w:rsidR="007D08D3">
        <w:rPr>
          <w:rFonts w:hint="eastAsia"/>
        </w:rPr>
        <w:t>IVR</w:t>
      </w:r>
      <w:r w:rsidR="007D08D3">
        <w:rPr>
          <w:rFonts w:hint="eastAsia"/>
        </w:rPr>
        <w:t>语音</w:t>
      </w:r>
      <w:r w:rsidR="007D08D3">
        <w:rPr>
          <w:rFonts w:ascii="宋体" w:hAnsi="宋体" w:hint="eastAsia"/>
          <w:lang w:val="x-none"/>
        </w:rPr>
        <w:t>文件信息入库</w:t>
      </w:r>
      <w:r w:rsidR="007D08D3" w:rsidRPr="00DB19FB">
        <w:rPr>
          <w:rFonts w:ascii="宋体" w:hAnsi="宋体" w:hint="eastAsia"/>
          <w:lang w:val="x-none"/>
        </w:rPr>
        <w:t>。</w:t>
      </w:r>
    </w:p>
    <w:p w:rsidR="00770F20" w:rsidRDefault="00770F20" w:rsidP="00770F20">
      <w:pPr>
        <w:pStyle w:val="5"/>
        <w:rPr>
          <w:szCs w:val="24"/>
        </w:rPr>
      </w:pPr>
      <w:bookmarkStart w:id="2966" w:name="_Toc130155899"/>
      <w:r w:rsidRPr="005A4E93">
        <w:rPr>
          <w:rFonts w:hint="eastAsia"/>
          <w:szCs w:val="24"/>
        </w:rPr>
        <w:lastRenderedPageBreak/>
        <w:t>质检投诉全量数据处理</w:t>
      </w:r>
      <w:bookmarkEnd w:id="2966"/>
    </w:p>
    <w:p w:rsidR="00055C45" w:rsidRPr="005A4E93" w:rsidRDefault="00055C45" w:rsidP="00055C45">
      <w:pPr>
        <w:pStyle w:val="6"/>
        <w:rPr>
          <w:b/>
          <w:bCs/>
        </w:rPr>
      </w:pPr>
      <w:bookmarkStart w:id="2967" w:name="_Toc130155900"/>
      <w:r>
        <w:rPr>
          <w:rFonts w:hint="eastAsia"/>
        </w:rPr>
        <w:t>投诉装机上门超时</w:t>
      </w:r>
      <w:r w:rsidRPr="005A4E93">
        <w:rPr>
          <w:rFonts w:hint="eastAsia"/>
        </w:rPr>
        <w:t>工单数据</w:t>
      </w:r>
      <w:r>
        <w:rPr>
          <w:rFonts w:hint="eastAsia"/>
        </w:rPr>
        <w:t>计算规则管理</w:t>
      </w:r>
      <w:bookmarkEnd w:id="2967"/>
    </w:p>
    <w:p w:rsidR="00055C45" w:rsidRPr="00A87B80" w:rsidRDefault="00055C45" w:rsidP="00055C45">
      <w:pPr>
        <w:ind w:firstLine="480"/>
        <w:jc w:val="both"/>
      </w:pPr>
      <w:r>
        <w:t>根据</w:t>
      </w:r>
      <w:r>
        <w:rPr>
          <w:rFonts w:hint="eastAsia"/>
        </w:rPr>
        <w:t>投诉装机上门超时工单</w:t>
      </w:r>
      <w:r>
        <w:t>指标说明文档，分析统计口径，将文字统计口径转化为口径数据，在系统中录入统计规则，并提供计算规则的增加、删除、修改功能</w:t>
      </w:r>
      <w:r>
        <w:rPr>
          <w:rFonts w:hint="eastAsia"/>
        </w:rPr>
        <w:t>，投诉装机上门超时工单指标计算规则信息文件入库。</w:t>
      </w:r>
    </w:p>
    <w:p w:rsidR="00055C45" w:rsidRPr="005A4E93" w:rsidRDefault="00055C45" w:rsidP="00055C45">
      <w:pPr>
        <w:pStyle w:val="6"/>
        <w:rPr>
          <w:b/>
          <w:bCs/>
        </w:rPr>
      </w:pPr>
      <w:bookmarkStart w:id="2968" w:name="_Toc130155901"/>
      <w:r>
        <w:rPr>
          <w:rFonts w:hint="eastAsia"/>
        </w:rPr>
        <w:t>投诉装机上门超时</w:t>
      </w:r>
      <w:r w:rsidRPr="005A4E93">
        <w:rPr>
          <w:rFonts w:hint="eastAsia"/>
        </w:rPr>
        <w:t>工单数据抽取</w:t>
      </w:r>
      <w:bookmarkEnd w:id="2968"/>
    </w:p>
    <w:p w:rsidR="00055C45" w:rsidRPr="00471B35" w:rsidRDefault="00055C45" w:rsidP="00055C45">
      <w:pPr>
        <w:ind w:firstLineChars="200" w:firstLine="480"/>
        <w:rPr>
          <w:rFonts w:ascii="宋体" w:hAnsi="宋体"/>
        </w:rPr>
      </w:pPr>
      <w:r w:rsidRPr="005A4E93">
        <w:rPr>
          <w:rFonts w:hint="eastAsia"/>
        </w:rPr>
        <w:t>从综调系统抽取</w:t>
      </w:r>
      <w:r>
        <w:rPr>
          <w:rFonts w:hint="eastAsia"/>
        </w:rPr>
        <w:t>投诉装机上门超时</w:t>
      </w:r>
      <w:r w:rsidRPr="005A4E93">
        <w:rPr>
          <w:rFonts w:hint="eastAsia"/>
        </w:rPr>
        <w:t>工单数据，按照</w:t>
      </w:r>
      <w:r>
        <w:rPr>
          <w:rFonts w:hint="eastAsia"/>
        </w:rPr>
        <w:t>投诉装机上门超时</w:t>
      </w:r>
      <w:r w:rsidRPr="005A4E93">
        <w:rPr>
          <w:rFonts w:hint="eastAsia"/>
        </w:rPr>
        <w:t>规则整合</w:t>
      </w:r>
      <w:r>
        <w:rPr>
          <w:rFonts w:hint="eastAsia"/>
        </w:rPr>
        <w:t>投诉装机上门超时</w:t>
      </w:r>
      <w:r w:rsidRPr="005A4E93">
        <w:rPr>
          <w:rFonts w:hint="eastAsia"/>
        </w:rPr>
        <w:t>工单数据。</w:t>
      </w:r>
    </w:p>
    <w:p w:rsidR="00055C45" w:rsidRPr="005A4E93" w:rsidRDefault="00055C45" w:rsidP="00055C45">
      <w:pPr>
        <w:pStyle w:val="6"/>
        <w:rPr>
          <w:b/>
          <w:bCs/>
        </w:rPr>
      </w:pPr>
      <w:bookmarkStart w:id="2969" w:name="_Toc130155902"/>
      <w:r>
        <w:rPr>
          <w:rFonts w:hint="eastAsia"/>
        </w:rPr>
        <w:t>投诉装机上门超时</w:t>
      </w:r>
      <w:r w:rsidRPr="005A4E93">
        <w:rPr>
          <w:rFonts w:hint="eastAsia"/>
        </w:rPr>
        <w:t>工单数据</w:t>
      </w:r>
      <w:r>
        <w:rPr>
          <w:rFonts w:hint="eastAsia"/>
        </w:rPr>
        <w:t>计算</w:t>
      </w:r>
      <w:bookmarkEnd w:id="2969"/>
    </w:p>
    <w:p w:rsidR="00055C45" w:rsidRPr="00471B35" w:rsidRDefault="00055C45" w:rsidP="00055C45">
      <w:pPr>
        <w:ind w:firstLine="480"/>
      </w:pPr>
      <w:r>
        <w:rPr>
          <w:rFonts w:hint="eastAsia"/>
        </w:rPr>
        <w:t>投诉装机上门超时</w:t>
      </w:r>
      <w:r w:rsidRPr="005A4E93">
        <w:rPr>
          <w:rFonts w:hint="eastAsia"/>
        </w:rPr>
        <w:t>工单数据</w:t>
      </w:r>
      <w:r>
        <w:rPr>
          <w:rFonts w:hint="eastAsia"/>
        </w:rPr>
        <w:t>数据</w:t>
      </w:r>
      <w:r w:rsidRPr="00DB19FB">
        <w:rPr>
          <w:rFonts w:ascii="宋体" w:hAnsi="宋体" w:hint="eastAsia"/>
          <w:lang w:val="x-none"/>
        </w:rPr>
        <w:t>解析</w:t>
      </w:r>
      <w:r>
        <w:rPr>
          <w:rFonts w:hint="eastAsia"/>
        </w:rPr>
        <w:t>成功，根据投诉装机上门超时计算规则，</w:t>
      </w:r>
      <w:r>
        <w:rPr>
          <w:rFonts w:ascii="宋体" w:hAnsi="宋体" w:hint="eastAsia"/>
          <w:lang w:val="x-none"/>
        </w:rPr>
        <w:t>匹配对应的</w:t>
      </w:r>
      <w:r w:rsidRPr="00DB19FB">
        <w:rPr>
          <w:rFonts w:ascii="宋体" w:hAnsi="宋体" w:hint="eastAsia"/>
          <w:lang w:val="x-none"/>
        </w:rPr>
        <w:t>地市、区县编码</w:t>
      </w:r>
      <w:r>
        <w:rPr>
          <w:rFonts w:ascii="宋体" w:hAnsi="宋体" w:hint="eastAsia"/>
          <w:lang w:val="x-none"/>
        </w:rPr>
        <w:t>、逻辑编码</w:t>
      </w:r>
      <w:r w:rsidRPr="00DB19FB">
        <w:rPr>
          <w:rFonts w:ascii="宋体" w:hAnsi="宋体" w:hint="eastAsia"/>
          <w:lang w:val="x-none"/>
        </w:rPr>
        <w:t>值</w:t>
      </w:r>
      <w:r>
        <w:rPr>
          <w:rFonts w:ascii="宋体" w:hAnsi="宋体" w:hint="eastAsia"/>
          <w:lang w:val="x-none"/>
        </w:rPr>
        <w:t>等并</w:t>
      </w:r>
      <w:r w:rsidRPr="00DB19FB">
        <w:rPr>
          <w:rFonts w:ascii="宋体" w:hAnsi="宋体" w:hint="eastAsia"/>
          <w:lang w:val="x-none"/>
        </w:rPr>
        <w:t>对</w:t>
      </w:r>
      <w:r>
        <w:rPr>
          <w:rFonts w:ascii="宋体" w:hAnsi="宋体" w:hint="eastAsia"/>
          <w:lang w:val="x-none"/>
        </w:rPr>
        <w:t>工单</w:t>
      </w:r>
      <w:r w:rsidRPr="00DB19FB">
        <w:rPr>
          <w:rFonts w:ascii="宋体" w:hAnsi="宋体" w:hint="eastAsia"/>
          <w:lang w:val="x-none"/>
        </w:rPr>
        <w:t>数据进行关联</w:t>
      </w:r>
      <w:r>
        <w:rPr>
          <w:rFonts w:hint="eastAsia"/>
        </w:rPr>
        <w:t>。</w:t>
      </w:r>
    </w:p>
    <w:p w:rsidR="00055C45" w:rsidRPr="005A4E93" w:rsidRDefault="00055C45" w:rsidP="00055C45">
      <w:pPr>
        <w:pStyle w:val="6"/>
        <w:rPr>
          <w:b/>
          <w:bCs/>
        </w:rPr>
      </w:pPr>
      <w:bookmarkStart w:id="2970" w:name="_Toc130155903"/>
      <w:r>
        <w:rPr>
          <w:rFonts w:hint="eastAsia"/>
        </w:rPr>
        <w:t>投诉装机上门超时</w:t>
      </w:r>
      <w:r w:rsidRPr="005A4E93">
        <w:rPr>
          <w:rFonts w:hint="eastAsia"/>
        </w:rPr>
        <w:t>工单数据</w:t>
      </w:r>
      <w:r>
        <w:rPr>
          <w:rFonts w:hint="eastAsia"/>
        </w:rPr>
        <w:t>保存</w:t>
      </w:r>
      <w:bookmarkEnd w:id="2970"/>
    </w:p>
    <w:p w:rsidR="00055C45" w:rsidRPr="00471B35" w:rsidRDefault="00055C45" w:rsidP="00055C45">
      <w:pPr>
        <w:ind w:firstLineChars="200" w:firstLine="480"/>
        <w:rPr>
          <w:rFonts w:ascii="宋体" w:hAnsi="宋体"/>
          <w:lang w:val="x-none"/>
        </w:rPr>
      </w:pPr>
      <w:r>
        <w:rPr>
          <w:rFonts w:hint="eastAsia"/>
        </w:rPr>
        <w:t>投诉装机上门超时</w:t>
      </w:r>
      <w:r w:rsidRPr="005A4E93">
        <w:rPr>
          <w:rFonts w:hint="eastAsia"/>
        </w:rPr>
        <w:t>工单</w:t>
      </w:r>
      <w:r>
        <w:rPr>
          <w:rFonts w:hint="eastAsia"/>
        </w:rPr>
        <w:t>抽取计算</w:t>
      </w:r>
      <w:r w:rsidRPr="00DB19FB">
        <w:rPr>
          <w:rFonts w:ascii="宋体" w:hAnsi="宋体" w:hint="eastAsia"/>
          <w:lang w:val="x-none"/>
        </w:rPr>
        <w:t>关联完成</w:t>
      </w:r>
      <w:r>
        <w:rPr>
          <w:rFonts w:ascii="宋体" w:hAnsi="宋体" w:hint="eastAsia"/>
          <w:lang w:val="x-none"/>
        </w:rPr>
        <w:t>，</w:t>
      </w:r>
      <w:r>
        <w:rPr>
          <w:rFonts w:hint="eastAsia"/>
        </w:rPr>
        <w:t>投诉装机上门超时</w:t>
      </w:r>
      <w:r w:rsidRPr="005A4E93">
        <w:rPr>
          <w:rFonts w:hint="eastAsia"/>
        </w:rPr>
        <w:t>工单</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055C45" w:rsidRPr="005A4E93" w:rsidRDefault="00055C45" w:rsidP="00055C45">
      <w:pPr>
        <w:pStyle w:val="6"/>
        <w:rPr>
          <w:b/>
          <w:bCs/>
        </w:rPr>
      </w:pPr>
      <w:bookmarkStart w:id="2971" w:name="_Toc130155904"/>
      <w:r>
        <w:rPr>
          <w:rFonts w:hint="eastAsia"/>
        </w:rPr>
        <w:t>投诉装机回单超时</w:t>
      </w:r>
      <w:r w:rsidRPr="005A4E93">
        <w:rPr>
          <w:rFonts w:hint="eastAsia"/>
        </w:rPr>
        <w:t>工单数据</w:t>
      </w:r>
      <w:r>
        <w:rPr>
          <w:rFonts w:hint="eastAsia"/>
        </w:rPr>
        <w:t>计算规则管理</w:t>
      </w:r>
      <w:bookmarkEnd w:id="2971"/>
    </w:p>
    <w:p w:rsidR="00055C45" w:rsidRPr="00A87B80" w:rsidRDefault="00055C45" w:rsidP="00055C45">
      <w:pPr>
        <w:ind w:firstLine="480"/>
        <w:jc w:val="both"/>
      </w:pPr>
      <w:r>
        <w:t>根据</w:t>
      </w:r>
      <w:r>
        <w:rPr>
          <w:rFonts w:hint="eastAsia"/>
        </w:rPr>
        <w:t>投诉装机回单超时工单</w:t>
      </w:r>
      <w:r>
        <w:t>指标说明文档，分析统计口径，将文字统计口径转化为口径数据，在系统中录入统计规则，并提供计算规则的增加、删除、修改功能</w:t>
      </w:r>
      <w:r>
        <w:rPr>
          <w:rFonts w:hint="eastAsia"/>
        </w:rPr>
        <w:t>，投诉装机回单超时工单指标计算规则信息文件入库。</w:t>
      </w:r>
    </w:p>
    <w:p w:rsidR="00055C45" w:rsidRPr="005A4E93" w:rsidRDefault="00055C45" w:rsidP="00055C45">
      <w:pPr>
        <w:pStyle w:val="6"/>
        <w:rPr>
          <w:b/>
          <w:bCs/>
        </w:rPr>
      </w:pPr>
      <w:bookmarkStart w:id="2972" w:name="_Toc130155905"/>
      <w:r>
        <w:rPr>
          <w:rFonts w:hint="eastAsia"/>
        </w:rPr>
        <w:t>投诉装机回单超时</w:t>
      </w:r>
      <w:r w:rsidRPr="005A4E93">
        <w:rPr>
          <w:rFonts w:hint="eastAsia"/>
        </w:rPr>
        <w:t>工单数据抽取</w:t>
      </w:r>
      <w:bookmarkEnd w:id="2972"/>
    </w:p>
    <w:p w:rsidR="00055C45" w:rsidRPr="00471B35" w:rsidRDefault="00055C45" w:rsidP="00055C45">
      <w:pPr>
        <w:ind w:firstLineChars="200" w:firstLine="480"/>
        <w:rPr>
          <w:rFonts w:ascii="宋体" w:hAnsi="宋体"/>
        </w:rPr>
      </w:pPr>
      <w:r w:rsidRPr="005A4E93">
        <w:rPr>
          <w:rFonts w:hint="eastAsia"/>
        </w:rPr>
        <w:t>从综调系统抽取</w:t>
      </w:r>
      <w:r>
        <w:rPr>
          <w:rFonts w:hint="eastAsia"/>
        </w:rPr>
        <w:t>投诉装机回单超时</w:t>
      </w:r>
      <w:r w:rsidRPr="005A4E93">
        <w:rPr>
          <w:rFonts w:hint="eastAsia"/>
        </w:rPr>
        <w:t>工单数据，按照</w:t>
      </w:r>
      <w:r>
        <w:rPr>
          <w:rFonts w:hint="eastAsia"/>
        </w:rPr>
        <w:t>投诉装机回单超时</w:t>
      </w:r>
      <w:r w:rsidRPr="005A4E93">
        <w:rPr>
          <w:rFonts w:hint="eastAsia"/>
        </w:rPr>
        <w:t>规则整合</w:t>
      </w:r>
      <w:r>
        <w:rPr>
          <w:rFonts w:hint="eastAsia"/>
        </w:rPr>
        <w:t>投诉装机回单超时</w:t>
      </w:r>
      <w:r w:rsidRPr="005A4E93">
        <w:rPr>
          <w:rFonts w:hint="eastAsia"/>
        </w:rPr>
        <w:t>工单数据。</w:t>
      </w:r>
    </w:p>
    <w:p w:rsidR="00055C45" w:rsidRPr="005A4E93" w:rsidRDefault="00055C45" w:rsidP="00055C45">
      <w:pPr>
        <w:pStyle w:val="6"/>
        <w:rPr>
          <w:b/>
          <w:bCs/>
        </w:rPr>
      </w:pPr>
      <w:bookmarkStart w:id="2973" w:name="_Toc130155906"/>
      <w:r>
        <w:rPr>
          <w:rFonts w:hint="eastAsia"/>
        </w:rPr>
        <w:lastRenderedPageBreak/>
        <w:t>投诉装机回单超时</w:t>
      </w:r>
      <w:r w:rsidRPr="005A4E93">
        <w:rPr>
          <w:rFonts w:hint="eastAsia"/>
        </w:rPr>
        <w:t>工单数据</w:t>
      </w:r>
      <w:r>
        <w:rPr>
          <w:rFonts w:hint="eastAsia"/>
        </w:rPr>
        <w:t>计算</w:t>
      </w:r>
      <w:bookmarkEnd w:id="2973"/>
    </w:p>
    <w:p w:rsidR="00055C45" w:rsidRPr="00471B35" w:rsidRDefault="00055C45" w:rsidP="00055C45">
      <w:pPr>
        <w:ind w:firstLine="480"/>
      </w:pPr>
      <w:r>
        <w:rPr>
          <w:rFonts w:hint="eastAsia"/>
        </w:rPr>
        <w:t>投诉装机回单超时</w:t>
      </w:r>
      <w:r w:rsidRPr="005A4E93">
        <w:rPr>
          <w:rFonts w:hint="eastAsia"/>
        </w:rPr>
        <w:t>工单数据</w:t>
      </w:r>
      <w:r>
        <w:rPr>
          <w:rFonts w:hint="eastAsia"/>
        </w:rPr>
        <w:t>数据</w:t>
      </w:r>
      <w:r w:rsidRPr="00DB19FB">
        <w:rPr>
          <w:rFonts w:ascii="宋体" w:hAnsi="宋体" w:hint="eastAsia"/>
          <w:lang w:val="x-none"/>
        </w:rPr>
        <w:t>解析</w:t>
      </w:r>
      <w:r>
        <w:rPr>
          <w:rFonts w:hint="eastAsia"/>
        </w:rPr>
        <w:t>成功，根据投诉装机回单超时计算规则，</w:t>
      </w:r>
      <w:r>
        <w:rPr>
          <w:rFonts w:ascii="宋体" w:hAnsi="宋体" w:hint="eastAsia"/>
          <w:lang w:val="x-none"/>
        </w:rPr>
        <w:t>匹配对应的</w:t>
      </w:r>
      <w:r w:rsidRPr="00DB19FB">
        <w:rPr>
          <w:rFonts w:ascii="宋体" w:hAnsi="宋体" w:hint="eastAsia"/>
          <w:lang w:val="x-none"/>
        </w:rPr>
        <w:t>地市、区县编码</w:t>
      </w:r>
      <w:r>
        <w:rPr>
          <w:rFonts w:ascii="宋体" w:hAnsi="宋体" w:hint="eastAsia"/>
          <w:lang w:val="x-none"/>
        </w:rPr>
        <w:t>、逻辑编码</w:t>
      </w:r>
      <w:r w:rsidRPr="00DB19FB">
        <w:rPr>
          <w:rFonts w:ascii="宋体" w:hAnsi="宋体" w:hint="eastAsia"/>
          <w:lang w:val="x-none"/>
        </w:rPr>
        <w:t>值</w:t>
      </w:r>
      <w:r>
        <w:rPr>
          <w:rFonts w:ascii="宋体" w:hAnsi="宋体" w:hint="eastAsia"/>
          <w:lang w:val="x-none"/>
        </w:rPr>
        <w:t>等并</w:t>
      </w:r>
      <w:r w:rsidRPr="00DB19FB">
        <w:rPr>
          <w:rFonts w:ascii="宋体" w:hAnsi="宋体" w:hint="eastAsia"/>
          <w:lang w:val="x-none"/>
        </w:rPr>
        <w:t>对</w:t>
      </w:r>
      <w:r>
        <w:rPr>
          <w:rFonts w:ascii="宋体" w:hAnsi="宋体" w:hint="eastAsia"/>
          <w:lang w:val="x-none"/>
        </w:rPr>
        <w:t>工单</w:t>
      </w:r>
      <w:r w:rsidRPr="00DB19FB">
        <w:rPr>
          <w:rFonts w:ascii="宋体" w:hAnsi="宋体" w:hint="eastAsia"/>
          <w:lang w:val="x-none"/>
        </w:rPr>
        <w:t>数据进行关联</w:t>
      </w:r>
      <w:r>
        <w:rPr>
          <w:rFonts w:hint="eastAsia"/>
        </w:rPr>
        <w:t>。</w:t>
      </w:r>
    </w:p>
    <w:p w:rsidR="00055C45" w:rsidRPr="005A4E93" w:rsidRDefault="00055C45" w:rsidP="00055C45">
      <w:pPr>
        <w:pStyle w:val="6"/>
        <w:rPr>
          <w:b/>
          <w:bCs/>
        </w:rPr>
      </w:pPr>
      <w:bookmarkStart w:id="2974" w:name="_Toc130155907"/>
      <w:r>
        <w:rPr>
          <w:rFonts w:hint="eastAsia"/>
        </w:rPr>
        <w:t>投诉装机回单超时</w:t>
      </w:r>
      <w:r w:rsidRPr="005A4E93">
        <w:rPr>
          <w:rFonts w:hint="eastAsia"/>
        </w:rPr>
        <w:t>工单数据</w:t>
      </w:r>
      <w:r>
        <w:rPr>
          <w:rFonts w:hint="eastAsia"/>
        </w:rPr>
        <w:t>保存</w:t>
      </w:r>
      <w:bookmarkEnd w:id="2974"/>
    </w:p>
    <w:p w:rsidR="00055C45" w:rsidRPr="00471B35" w:rsidRDefault="00055C45" w:rsidP="00055C45">
      <w:pPr>
        <w:ind w:firstLineChars="200" w:firstLine="480"/>
        <w:rPr>
          <w:rFonts w:ascii="宋体" w:hAnsi="宋体"/>
          <w:lang w:val="x-none"/>
        </w:rPr>
      </w:pPr>
      <w:r>
        <w:rPr>
          <w:rFonts w:hint="eastAsia"/>
        </w:rPr>
        <w:t>投诉装机回单超时</w:t>
      </w:r>
      <w:r w:rsidRPr="005A4E93">
        <w:rPr>
          <w:rFonts w:hint="eastAsia"/>
        </w:rPr>
        <w:t>工单</w:t>
      </w:r>
      <w:r>
        <w:rPr>
          <w:rFonts w:hint="eastAsia"/>
        </w:rPr>
        <w:t>抽取计算</w:t>
      </w:r>
      <w:r w:rsidRPr="00DB19FB">
        <w:rPr>
          <w:rFonts w:ascii="宋体" w:hAnsi="宋体" w:hint="eastAsia"/>
          <w:lang w:val="x-none"/>
        </w:rPr>
        <w:t>关联完成</w:t>
      </w:r>
      <w:r>
        <w:rPr>
          <w:rFonts w:ascii="宋体" w:hAnsi="宋体" w:hint="eastAsia"/>
          <w:lang w:val="x-none"/>
        </w:rPr>
        <w:t>，</w:t>
      </w:r>
      <w:r>
        <w:rPr>
          <w:rFonts w:hint="eastAsia"/>
        </w:rPr>
        <w:t>投诉装机回单超时</w:t>
      </w:r>
      <w:r w:rsidRPr="005A4E93">
        <w:rPr>
          <w:rFonts w:hint="eastAsia"/>
        </w:rPr>
        <w:t>工单</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055C45" w:rsidRPr="005A4E93" w:rsidRDefault="00055C45" w:rsidP="00055C45">
      <w:pPr>
        <w:pStyle w:val="6"/>
        <w:rPr>
          <w:b/>
          <w:bCs/>
        </w:rPr>
      </w:pPr>
      <w:bookmarkStart w:id="2975" w:name="_Toc130155908"/>
      <w:r>
        <w:rPr>
          <w:rFonts w:hint="eastAsia"/>
        </w:rPr>
        <w:t>开通投诉</w:t>
      </w:r>
      <w:r>
        <w:rPr>
          <w:rFonts w:hint="eastAsia"/>
        </w:rPr>
        <w:t>30</w:t>
      </w:r>
      <w:r>
        <w:rPr>
          <w:rFonts w:hint="eastAsia"/>
        </w:rPr>
        <w:t>天投诉</w:t>
      </w:r>
      <w:r w:rsidR="00791FC4">
        <w:rPr>
          <w:rFonts w:hint="eastAsia"/>
        </w:rPr>
        <w:t>工单</w:t>
      </w:r>
      <w:r w:rsidRPr="005A4E93">
        <w:rPr>
          <w:rFonts w:hint="eastAsia"/>
        </w:rPr>
        <w:t>数据</w:t>
      </w:r>
      <w:r>
        <w:rPr>
          <w:rFonts w:hint="eastAsia"/>
        </w:rPr>
        <w:t>计算规则管理</w:t>
      </w:r>
      <w:bookmarkEnd w:id="2975"/>
    </w:p>
    <w:p w:rsidR="00055C45" w:rsidRPr="00A87B80" w:rsidRDefault="00055C45" w:rsidP="00055C45">
      <w:pPr>
        <w:ind w:firstLine="480"/>
        <w:jc w:val="both"/>
      </w:pPr>
      <w:r>
        <w:t>根据</w:t>
      </w:r>
      <w:r>
        <w:rPr>
          <w:rFonts w:hint="eastAsia"/>
        </w:rPr>
        <w:t>开通投诉</w:t>
      </w:r>
      <w:r>
        <w:rPr>
          <w:rFonts w:hint="eastAsia"/>
        </w:rPr>
        <w:t>30</w:t>
      </w:r>
      <w:r>
        <w:rPr>
          <w:rFonts w:hint="eastAsia"/>
        </w:rPr>
        <w:t>天投诉</w:t>
      </w:r>
      <w:r w:rsidR="00791FC4">
        <w:rPr>
          <w:rFonts w:hint="eastAsia"/>
        </w:rPr>
        <w:t>工单</w:t>
      </w:r>
      <w:r>
        <w:t>指标说明文档，分析统计口径，将文字统计口径转化为口径数据，在系统中录入统计规则，并提供计算规则的增加、删除、修改功能</w:t>
      </w:r>
      <w:r>
        <w:rPr>
          <w:rFonts w:hint="eastAsia"/>
        </w:rPr>
        <w:t>，开通投诉</w:t>
      </w:r>
      <w:r>
        <w:rPr>
          <w:rFonts w:hint="eastAsia"/>
        </w:rPr>
        <w:t>30</w:t>
      </w:r>
      <w:r>
        <w:rPr>
          <w:rFonts w:hint="eastAsia"/>
        </w:rPr>
        <w:t>天投诉</w:t>
      </w:r>
      <w:r w:rsidR="00791FC4">
        <w:rPr>
          <w:rFonts w:hint="eastAsia"/>
        </w:rPr>
        <w:t>工单</w:t>
      </w:r>
      <w:r>
        <w:rPr>
          <w:rFonts w:hint="eastAsia"/>
        </w:rPr>
        <w:t>指标计算规则信息文件入库。</w:t>
      </w:r>
    </w:p>
    <w:p w:rsidR="00055C45" w:rsidRPr="005A4E93" w:rsidRDefault="00055C45" w:rsidP="00055C45">
      <w:pPr>
        <w:pStyle w:val="6"/>
        <w:rPr>
          <w:b/>
          <w:bCs/>
        </w:rPr>
      </w:pPr>
      <w:bookmarkStart w:id="2976" w:name="_Toc130155909"/>
      <w:r>
        <w:rPr>
          <w:rFonts w:hint="eastAsia"/>
        </w:rPr>
        <w:t>开通投诉</w:t>
      </w:r>
      <w:r>
        <w:rPr>
          <w:rFonts w:hint="eastAsia"/>
        </w:rPr>
        <w:t>30</w:t>
      </w:r>
      <w:r>
        <w:rPr>
          <w:rFonts w:hint="eastAsia"/>
        </w:rPr>
        <w:t>天投诉</w:t>
      </w:r>
      <w:r w:rsidR="00791FC4">
        <w:rPr>
          <w:rFonts w:hint="eastAsia"/>
        </w:rPr>
        <w:t>工单</w:t>
      </w:r>
      <w:r w:rsidRPr="005A4E93">
        <w:rPr>
          <w:rFonts w:hint="eastAsia"/>
        </w:rPr>
        <w:t>数据抽取</w:t>
      </w:r>
      <w:bookmarkEnd w:id="2976"/>
    </w:p>
    <w:p w:rsidR="00055C45" w:rsidRPr="00471B35" w:rsidRDefault="00055C45" w:rsidP="00055C45">
      <w:pPr>
        <w:ind w:firstLineChars="200" w:firstLine="480"/>
        <w:rPr>
          <w:rFonts w:ascii="宋体" w:hAnsi="宋体"/>
        </w:rPr>
      </w:pPr>
      <w:r w:rsidRPr="005A4E93">
        <w:rPr>
          <w:rFonts w:hint="eastAsia"/>
        </w:rPr>
        <w:t>从综调系统抽取</w:t>
      </w:r>
      <w:r>
        <w:rPr>
          <w:rFonts w:hint="eastAsia"/>
        </w:rPr>
        <w:t>开通投诉</w:t>
      </w:r>
      <w:r>
        <w:rPr>
          <w:rFonts w:hint="eastAsia"/>
        </w:rPr>
        <w:t>30</w:t>
      </w:r>
      <w:r>
        <w:rPr>
          <w:rFonts w:hint="eastAsia"/>
        </w:rPr>
        <w:t>天投诉</w:t>
      </w:r>
      <w:r w:rsidR="00791FC4">
        <w:rPr>
          <w:rFonts w:hint="eastAsia"/>
        </w:rPr>
        <w:t>工单</w:t>
      </w:r>
      <w:r w:rsidRPr="005A4E93">
        <w:rPr>
          <w:rFonts w:hint="eastAsia"/>
        </w:rPr>
        <w:t>数据，按照</w:t>
      </w:r>
      <w:r>
        <w:rPr>
          <w:rFonts w:hint="eastAsia"/>
        </w:rPr>
        <w:t>开通投诉</w:t>
      </w:r>
      <w:r>
        <w:rPr>
          <w:rFonts w:hint="eastAsia"/>
        </w:rPr>
        <w:t>30</w:t>
      </w:r>
      <w:r>
        <w:rPr>
          <w:rFonts w:hint="eastAsia"/>
        </w:rPr>
        <w:t>天投诉工单</w:t>
      </w:r>
      <w:r w:rsidRPr="005A4E93">
        <w:rPr>
          <w:rFonts w:hint="eastAsia"/>
        </w:rPr>
        <w:t>规则整合</w:t>
      </w:r>
      <w:r>
        <w:rPr>
          <w:rFonts w:hint="eastAsia"/>
        </w:rPr>
        <w:t>开通投诉</w:t>
      </w:r>
      <w:r>
        <w:rPr>
          <w:rFonts w:hint="eastAsia"/>
        </w:rPr>
        <w:t>30</w:t>
      </w:r>
      <w:r>
        <w:rPr>
          <w:rFonts w:hint="eastAsia"/>
        </w:rPr>
        <w:t>天投诉</w:t>
      </w:r>
      <w:r w:rsidR="00791FC4">
        <w:rPr>
          <w:rFonts w:hint="eastAsia"/>
        </w:rPr>
        <w:t>工单</w:t>
      </w:r>
      <w:r w:rsidRPr="005A4E93">
        <w:rPr>
          <w:rFonts w:hint="eastAsia"/>
        </w:rPr>
        <w:t>数据。</w:t>
      </w:r>
    </w:p>
    <w:p w:rsidR="00055C45" w:rsidRPr="005A4E93" w:rsidRDefault="00055C45" w:rsidP="00055C45">
      <w:pPr>
        <w:pStyle w:val="6"/>
        <w:rPr>
          <w:b/>
          <w:bCs/>
        </w:rPr>
      </w:pPr>
      <w:bookmarkStart w:id="2977" w:name="_Toc130155910"/>
      <w:r>
        <w:rPr>
          <w:rFonts w:hint="eastAsia"/>
        </w:rPr>
        <w:t>开通投诉</w:t>
      </w:r>
      <w:r>
        <w:rPr>
          <w:rFonts w:hint="eastAsia"/>
        </w:rPr>
        <w:t>30</w:t>
      </w:r>
      <w:r>
        <w:rPr>
          <w:rFonts w:hint="eastAsia"/>
        </w:rPr>
        <w:t>天投诉</w:t>
      </w:r>
      <w:r w:rsidR="00791FC4">
        <w:rPr>
          <w:rFonts w:hint="eastAsia"/>
        </w:rPr>
        <w:t>工单</w:t>
      </w:r>
      <w:r w:rsidRPr="005A4E93">
        <w:rPr>
          <w:rFonts w:hint="eastAsia"/>
        </w:rPr>
        <w:t>数据</w:t>
      </w:r>
      <w:r>
        <w:rPr>
          <w:rFonts w:hint="eastAsia"/>
        </w:rPr>
        <w:t>计算</w:t>
      </w:r>
      <w:bookmarkEnd w:id="2977"/>
    </w:p>
    <w:p w:rsidR="00055C45" w:rsidRPr="00471B35" w:rsidRDefault="00055C45" w:rsidP="00055C45">
      <w:pPr>
        <w:ind w:firstLine="480"/>
      </w:pPr>
      <w:r>
        <w:rPr>
          <w:rFonts w:hint="eastAsia"/>
        </w:rPr>
        <w:t>开通投诉</w:t>
      </w:r>
      <w:r>
        <w:rPr>
          <w:rFonts w:hint="eastAsia"/>
        </w:rPr>
        <w:t>30</w:t>
      </w:r>
      <w:r>
        <w:rPr>
          <w:rFonts w:hint="eastAsia"/>
        </w:rPr>
        <w:t>天投诉</w:t>
      </w:r>
      <w:r w:rsidR="00791FC4">
        <w:rPr>
          <w:rFonts w:hint="eastAsia"/>
        </w:rPr>
        <w:t>工单</w:t>
      </w:r>
      <w:r w:rsidRPr="005A4E93">
        <w:rPr>
          <w:rFonts w:hint="eastAsia"/>
        </w:rPr>
        <w:t>数据</w:t>
      </w:r>
      <w:r>
        <w:rPr>
          <w:rFonts w:hint="eastAsia"/>
        </w:rPr>
        <w:t>数据</w:t>
      </w:r>
      <w:r w:rsidRPr="00DB19FB">
        <w:rPr>
          <w:rFonts w:ascii="宋体" w:hAnsi="宋体" w:hint="eastAsia"/>
          <w:lang w:val="x-none"/>
        </w:rPr>
        <w:t>解析</w:t>
      </w:r>
      <w:r>
        <w:rPr>
          <w:rFonts w:hint="eastAsia"/>
        </w:rPr>
        <w:t>成功，根据开通投诉</w:t>
      </w:r>
      <w:r>
        <w:rPr>
          <w:rFonts w:hint="eastAsia"/>
        </w:rPr>
        <w:t>30</w:t>
      </w:r>
      <w:r>
        <w:rPr>
          <w:rFonts w:hint="eastAsia"/>
        </w:rPr>
        <w:t>天投诉工单计算规则，</w:t>
      </w:r>
      <w:r>
        <w:rPr>
          <w:rFonts w:ascii="宋体" w:hAnsi="宋体" w:hint="eastAsia"/>
          <w:lang w:val="x-none"/>
        </w:rPr>
        <w:t>匹配对应的</w:t>
      </w:r>
      <w:r w:rsidRPr="00DB19FB">
        <w:rPr>
          <w:rFonts w:ascii="宋体" w:hAnsi="宋体" w:hint="eastAsia"/>
          <w:lang w:val="x-none"/>
        </w:rPr>
        <w:t>地市、区县编码</w:t>
      </w:r>
      <w:r>
        <w:rPr>
          <w:rFonts w:ascii="宋体" w:hAnsi="宋体" w:hint="eastAsia"/>
          <w:lang w:val="x-none"/>
        </w:rPr>
        <w:t>、逻辑编码</w:t>
      </w:r>
      <w:r w:rsidRPr="00DB19FB">
        <w:rPr>
          <w:rFonts w:ascii="宋体" w:hAnsi="宋体" w:hint="eastAsia"/>
          <w:lang w:val="x-none"/>
        </w:rPr>
        <w:t>值</w:t>
      </w:r>
      <w:r>
        <w:rPr>
          <w:rFonts w:ascii="宋体" w:hAnsi="宋体" w:hint="eastAsia"/>
          <w:lang w:val="x-none"/>
        </w:rPr>
        <w:t>等并</w:t>
      </w:r>
      <w:r w:rsidRPr="00DB19FB">
        <w:rPr>
          <w:rFonts w:ascii="宋体" w:hAnsi="宋体" w:hint="eastAsia"/>
          <w:lang w:val="x-none"/>
        </w:rPr>
        <w:t>对</w:t>
      </w:r>
      <w:r>
        <w:rPr>
          <w:rFonts w:ascii="宋体" w:hAnsi="宋体" w:hint="eastAsia"/>
          <w:lang w:val="x-none"/>
        </w:rPr>
        <w:t>工单</w:t>
      </w:r>
      <w:r w:rsidRPr="00DB19FB">
        <w:rPr>
          <w:rFonts w:ascii="宋体" w:hAnsi="宋体" w:hint="eastAsia"/>
          <w:lang w:val="x-none"/>
        </w:rPr>
        <w:t>数据进行关联</w:t>
      </w:r>
      <w:r>
        <w:rPr>
          <w:rFonts w:hint="eastAsia"/>
        </w:rPr>
        <w:t>。</w:t>
      </w:r>
    </w:p>
    <w:p w:rsidR="00055C45" w:rsidRPr="005A4E93" w:rsidRDefault="00055C45" w:rsidP="00055C45">
      <w:pPr>
        <w:pStyle w:val="6"/>
        <w:rPr>
          <w:b/>
          <w:bCs/>
        </w:rPr>
      </w:pPr>
      <w:bookmarkStart w:id="2978" w:name="_Toc130155911"/>
      <w:r>
        <w:rPr>
          <w:rFonts w:hint="eastAsia"/>
        </w:rPr>
        <w:t>开通投诉</w:t>
      </w:r>
      <w:r>
        <w:rPr>
          <w:rFonts w:hint="eastAsia"/>
        </w:rPr>
        <w:t>30</w:t>
      </w:r>
      <w:r>
        <w:rPr>
          <w:rFonts w:hint="eastAsia"/>
        </w:rPr>
        <w:t>天投诉</w:t>
      </w:r>
      <w:r w:rsidR="00791FC4">
        <w:rPr>
          <w:rFonts w:hint="eastAsia"/>
        </w:rPr>
        <w:t>工单</w:t>
      </w:r>
      <w:r w:rsidRPr="005A4E93">
        <w:rPr>
          <w:rFonts w:hint="eastAsia"/>
        </w:rPr>
        <w:t>数据</w:t>
      </w:r>
      <w:r>
        <w:rPr>
          <w:rFonts w:hint="eastAsia"/>
        </w:rPr>
        <w:t>保存</w:t>
      </w:r>
      <w:bookmarkEnd w:id="2978"/>
    </w:p>
    <w:p w:rsidR="00055C45" w:rsidRPr="00471B35" w:rsidRDefault="00055C45" w:rsidP="00055C45">
      <w:pPr>
        <w:ind w:firstLineChars="200" w:firstLine="480"/>
        <w:rPr>
          <w:rFonts w:ascii="宋体" w:hAnsi="宋体"/>
          <w:lang w:val="x-none"/>
        </w:rPr>
      </w:pPr>
      <w:r>
        <w:rPr>
          <w:rFonts w:hint="eastAsia"/>
        </w:rPr>
        <w:t>开通投诉</w:t>
      </w:r>
      <w:r>
        <w:rPr>
          <w:rFonts w:hint="eastAsia"/>
        </w:rPr>
        <w:t>30</w:t>
      </w:r>
      <w:r>
        <w:rPr>
          <w:rFonts w:hint="eastAsia"/>
        </w:rPr>
        <w:t>天投诉</w:t>
      </w:r>
      <w:r w:rsidR="00791FC4">
        <w:rPr>
          <w:rFonts w:hint="eastAsia"/>
        </w:rPr>
        <w:t>工单</w:t>
      </w:r>
      <w:r>
        <w:rPr>
          <w:rFonts w:hint="eastAsia"/>
        </w:rPr>
        <w:t>抽取计算</w:t>
      </w:r>
      <w:r w:rsidRPr="00DB19FB">
        <w:rPr>
          <w:rFonts w:ascii="宋体" w:hAnsi="宋体" w:hint="eastAsia"/>
          <w:lang w:val="x-none"/>
        </w:rPr>
        <w:t>关联完成</w:t>
      </w:r>
      <w:r>
        <w:rPr>
          <w:rFonts w:ascii="宋体" w:hAnsi="宋体" w:hint="eastAsia"/>
          <w:lang w:val="x-none"/>
        </w:rPr>
        <w:t>，</w:t>
      </w:r>
      <w:r>
        <w:rPr>
          <w:rFonts w:hint="eastAsia"/>
        </w:rPr>
        <w:t>开通投诉</w:t>
      </w:r>
      <w:r>
        <w:rPr>
          <w:rFonts w:hint="eastAsia"/>
        </w:rPr>
        <w:t>30</w:t>
      </w:r>
      <w:r>
        <w:rPr>
          <w:rFonts w:hint="eastAsia"/>
        </w:rPr>
        <w:t>天投诉</w:t>
      </w:r>
      <w:r w:rsidR="00791FC4">
        <w:rPr>
          <w:rFonts w:hint="eastAsia"/>
        </w:rPr>
        <w:t>工单</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055C45" w:rsidRPr="005A4E93" w:rsidRDefault="00055C45" w:rsidP="00055C45">
      <w:pPr>
        <w:pStyle w:val="6"/>
        <w:rPr>
          <w:b/>
          <w:bCs/>
        </w:rPr>
      </w:pPr>
      <w:bookmarkStart w:id="2979" w:name="_Toc130155912"/>
      <w:r>
        <w:rPr>
          <w:rFonts w:hint="eastAsia"/>
        </w:rPr>
        <w:t>投诉上网日志质检不达标</w:t>
      </w:r>
      <w:r w:rsidRPr="005A4E93">
        <w:rPr>
          <w:rFonts w:hint="eastAsia"/>
        </w:rPr>
        <w:t>工单数据</w:t>
      </w:r>
      <w:r>
        <w:rPr>
          <w:rFonts w:hint="eastAsia"/>
        </w:rPr>
        <w:t>计算规则管理</w:t>
      </w:r>
      <w:bookmarkEnd w:id="2979"/>
    </w:p>
    <w:p w:rsidR="00055C45" w:rsidRPr="00A87B80" w:rsidRDefault="00055C45" w:rsidP="00055C45">
      <w:pPr>
        <w:ind w:firstLine="480"/>
        <w:jc w:val="both"/>
      </w:pPr>
      <w:r>
        <w:t>根据</w:t>
      </w:r>
      <w:r>
        <w:rPr>
          <w:rFonts w:hint="eastAsia"/>
        </w:rPr>
        <w:t>投诉上网日志质检不达标工单</w:t>
      </w:r>
      <w:r>
        <w:t>指标说明文档，分析统计口径，将文字统计</w:t>
      </w:r>
      <w:r>
        <w:lastRenderedPageBreak/>
        <w:t>口径转化为口径数据，在系统中录入统计规则，并提供计算规则的增加、删除、修改功能</w:t>
      </w:r>
      <w:r>
        <w:rPr>
          <w:rFonts w:hint="eastAsia"/>
        </w:rPr>
        <w:t>，投诉上网日志质检不达标工单指标计算规则信息文件入库。</w:t>
      </w:r>
    </w:p>
    <w:p w:rsidR="00055C45" w:rsidRPr="005A4E93" w:rsidRDefault="00055C45" w:rsidP="00055C45">
      <w:pPr>
        <w:pStyle w:val="6"/>
        <w:rPr>
          <w:b/>
          <w:bCs/>
        </w:rPr>
      </w:pPr>
      <w:bookmarkStart w:id="2980" w:name="_Toc130155913"/>
      <w:r>
        <w:rPr>
          <w:rFonts w:hint="eastAsia"/>
        </w:rPr>
        <w:t>投诉上网日志质检不达标</w:t>
      </w:r>
      <w:r w:rsidRPr="005A4E93">
        <w:rPr>
          <w:rFonts w:hint="eastAsia"/>
        </w:rPr>
        <w:t>工单数据抽取</w:t>
      </w:r>
      <w:bookmarkEnd w:id="2980"/>
    </w:p>
    <w:p w:rsidR="00055C45" w:rsidRPr="00471B35" w:rsidRDefault="00055C45" w:rsidP="00055C45">
      <w:pPr>
        <w:ind w:firstLineChars="200" w:firstLine="480"/>
        <w:rPr>
          <w:rFonts w:ascii="宋体" w:hAnsi="宋体"/>
        </w:rPr>
      </w:pPr>
      <w:r w:rsidRPr="005A4E93">
        <w:rPr>
          <w:rFonts w:hint="eastAsia"/>
        </w:rPr>
        <w:t>从综调系统抽取</w:t>
      </w:r>
      <w:r>
        <w:rPr>
          <w:rFonts w:hint="eastAsia"/>
        </w:rPr>
        <w:t>投诉上网日志质检不达标</w:t>
      </w:r>
      <w:r w:rsidRPr="005A4E93">
        <w:rPr>
          <w:rFonts w:hint="eastAsia"/>
        </w:rPr>
        <w:t>工单数据，按照</w:t>
      </w:r>
      <w:r>
        <w:rPr>
          <w:rFonts w:hint="eastAsia"/>
        </w:rPr>
        <w:t>投诉上网日志质检不达标</w:t>
      </w:r>
      <w:r w:rsidRPr="005A4E93">
        <w:rPr>
          <w:rFonts w:hint="eastAsia"/>
        </w:rPr>
        <w:t>规则整合</w:t>
      </w:r>
      <w:r>
        <w:rPr>
          <w:rFonts w:hint="eastAsia"/>
        </w:rPr>
        <w:t>投诉上网日志质检不达标</w:t>
      </w:r>
      <w:r w:rsidRPr="005A4E93">
        <w:rPr>
          <w:rFonts w:hint="eastAsia"/>
        </w:rPr>
        <w:t>工单数据。</w:t>
      </w:r>
    </w:p>
    <w:p w:rsidR="00055C45" w:rsidRPr="005A4E93" w:rsidRDefault="00055C45" w:rsidP="00055C45">
      <w:pPr>
        <w:pStyle w:val="6"/>
        <w:rPr>
          <w:b/>
          <w:bCs/>
        </w:rPr>
      </w:pPr>
      <w:bookmarkStart w:id="2981" w:name="_Toc130155914"/>
      <w:r>
        <w:rPr>
          <w:rFonts w:hint="eastAsia"/>
        </w:rPr>
        <w:t>投诉上网日志质检不达标</w:t>
      </w:r>
      <w:r w:rsidRPr="005A4E93">
        <w:rPr>
          <w:rFonts w:hint="eastAsia"/>
        </w:rPr>
        <w:t>工单数据</w:t>
      </w:r>
      <w:r>
        <w:rPr>
          <w:rFonts w:hint="eastAsia"/>
        </w:rPr>
        <w:t>计算</w:t>
      </w:r>
      <w:bookmarkEnd w:id="2981"/>
    </w:p>
    <w:p w:rsidR="00055C45" w:rsidRDefault="00055C45" w:rsidP="00055C45">
      <w:pPr>
        <w:ind w:firstLine="480"/>
      </w:pPr>
      <w:r>
        <w:rPr>
          <w:rFonts w:hint="eastAsia"/>
        </w:rPr>
        <w:t>投诉上网日志质检不达标</w:t>
      </w:r>
      <w:r w:rsidRPr="005A4E93">
        <w:rPr>
          <w:rFonts w:hint="eastAsia"/>
        </w:rPr>
        <w:t>工单数据</w:t>
      </w:r>
      <w:r>
        <w:rPr>
          <w:rFonts w:hint="eastAsia"/>
        </w:rPr>
        <w:t>数据</w:t>
      </w:r>
      <w:r w:rsidRPr="00DB19FB">
        <w:rPr>
          <w:rFonts w:ascii="宋体" w:hAnsi="宋体" w:hint="eastAsia"/>
          <w:lang w:val="x-none"/>
        </w:rPr>
        <w:t>解析</w:t>
      </w:r>
      <w:r>
        <w:rPr>
          <w:rFonts w:hint="eastAsia"/>
        </w:rPr>
        <w:t>成功，根据投诉上网日志质检不达标计算规则，</w:t>
      </w:r>
      <w:r>
        <w:rPr>
          <w:rFonts w:ascii="宋体" w:hAnsi="宋体" w:hint="eastAsia"/>
          <w:lang w:val="x-none"/>
        </w:rPr>
        <w:t>匹配对应的</w:t>
      </w:r>
      <w:r w:rsidRPr="00DB19FB">
        <w:rPr>
          <w:rFonts w:ascii="宋体" w:hAnsi="宋体" w:hint="eastAsia"/>
          <w:lang w:val="x-none"/>
        </w:rPr>
        <w:t>地市、区县编码</w:t>
      </w:r>
      <w:r>
        <w:rPr>
          <w:rFonts w:ascii="宋体" w:hAnsi="宋体" w:hint="eastAsia"/>
          <w:lang w:val="x-none"/>
        </w:rPr>
        <w:t>、逻辑编码</w:t>
      </w:r>
      <w:r w:rsidRPr="00DB19FB">
        <w:rPr>
          <w:rFonts w:ascii="宋体" w:hAnsi="宋体" w:hint="eastAsia"/>
          <w:lang w:val="x-none"/>
        </w:rPr>
        <w:t>值</w:t>
      </w:r>
      <w:r>
        <w:rPr>
          <w:rFonts w:ascii="宋体" w:hAnsi="宋体" w:hint="eastAsia"/>
          <w:lang w:val="x-none"/>
        </w:rPr>
        <w:t>等并</w:t>
      </w:r>
      <w:r w:rsidRPr="00DB19FB">
        <w:rPr>
          <w:rFonts w:ascii="宋体" w:hAnsi="宋体" w:hint="eastAsia"/>
          <w:lang w:val="x-none"/>
        </w:rPr>
        <w:t>对</w:t>
      </w:r>
      <w:r>
        <w:rPr>
          <w:rFonts w:ascii="宋体" w:hAnsi="宋体" w:hint="eastAsia"/>
          <w:lang w:val="x-none"/>
        </w:rPr>
        <w:t>工单</w:t>
      </w:r>
      <w:r w:rsidRPr="00DB19FB">
        <w:rPr>
          <w:rFonts w:ascii="宋体" w:hAnsi="宋体" w:hint="eastAsia"/>
          <w:lang w:val="x-none"/>
        </w:rPr>
        <w:t>数据进行关联</w:t>
      </w:r>
      <w:r>
        <w:rPr>
          <w:rFonts w:hint="eastAsia"/>
        </w:rPr>
        <w:t>。</w:t>
      </w:r>
    </w:p>
    <w:p w:rsidR="00055C45" w:rsidRPr="005A4E93" w:rsidRDefault="00055C45" w:rsidP="00055C45">
      <w:pPr>
        <w:pStyle w:val="6"/>
        <w:rPr>
          <w:b/>
          <w:bCs/>
        </w:rPr>
      </w:pPr>
      <w:bookmarkStart w:id="2982" w:name="_Toc130155915"/>
      <w:r>
        <w:rPr>
          <w:rFonts w:hint="eastAsia"/>
        </w:rPr>
        <w:t>投诉上网日志质检不达标</w:t>
      </w:r>
      <w:r w:rsidRPr="005A4E93">
        <w:rPr>
          <w:rFonts w:hint="eastAsia"/>
        </w:rPr>
        <w:t>工单数据</w:t>
      </w:r>
      <w:r>
        <w:rPr>
          <w:rFonts w:hint="eastAsia"/>
        </w:rPr>
        <w:t>保存</w:t>
      </w:r>
      <w:bookmarkEnd w:id="2982"/>
    </w:p>
    <w:p w:rsidR="00770F20" w:rsidRPr="000B62D5" w:rsidRDefault="00055C45" w:rsidP="000B62D5">
      <w:pPr>
        <w:ind w:firstLineChars="200" w:firstLine="480"/>
        <w:rPr>
          <w:rFonts w:ascii="宋体" w:hAnsi="宋体"/>
          <w:lang w:val="x-none"/>
        </w:rPr>
      </w:pPr>
      <w:r>
        <w:rPr>
          <w:rFonts w:hint="eastAsia"/>
        </w:rPr>
        <w:t>投诉上网日志质检不达标</w:t>
      </w:r>
      <w:r w:rsidRPr="005A4E93">
        <w:rPr>
          <w:rFonts w:hint="eastAsia"/>
        </w:rPr>
        <w:t>工单</w:t>
      </w:r>
      <w:r>
        <w:rPr>
          <w:rFonts w:hint="eastAsia"/>
        </w:rPr>
        <w:t>抽取计算</w:t>
      </w:r>
      <w:r w:rsidRPr="00DB19FB">
        <w:rPr>
          <w:rFonts w:ascii="宋体" w:hAnsi="宋体" w:hint="eastAsia"/>
          <w:lang w:val="x-none"/>
        </w:rPr>
        <w:t>关联完成</w:t>
      </w:r>
      <w:r>
        <w:rPr>
          <w:rFonts w:ascii="宋体" w:hAnsi="宋体" w:hint="eastAsia"/>
          <w:lang w:val="x-none"/>
        </w:rPr>
        <w:t>，</w:t>
      </w:r>
      <w:r>
        <w:rPr>
          <w:rFonts w:hint="eastAsia"/>
        </w:rPr>
        <w:t>投诉上网日志质检不达标</w:t>
      </w:r>
      <w:r w:rsidRPr="005A4E93">
        <w:rPr>
          <w:rFonts w:hint="eastAsia"/>
        </w:rPr>
        <w:t>工单</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770F20" w:rsidRPr="005A4E93" w:rsidRDefault="00770F20" w:rsidP="00770F20">
      <w:pPr>
        <w:pStyle w:val="5"/>
        <w:rPr>
          <w:bCs/>
          <w:szCs w:val="24"/>
        </w:rPr>
      </w:pPr>
      <w:bookmarkStart w:id="2983" w:name="_Toc130155916"/>
      <w:r w:rsidRPr="005A4E93">
        <w:rPr>
          <w:rFonts w:hint="eastAsia"/>
          <w:szCs w:val="24"/>
        </w:rPr>
        <w:t>不达标数据汇入质检抽取池</w:t>
      </w:r>
      <w:bookmarkEnd w:id="2983"/>
    </w:p>
    <w:p w:rsidR="00770F20" w:rsidRPr="005A4E93" w:rsidRDefault="00770F20" w:rsidP="00770F20">
      <w:pPr>
        <w:pStyle w:val="6"/>
        <w:rPr>
          <w:b/>
          <w:bCs/>
        </w:rPr>
      </w:pPr>
      <w:bookmarkStart w:id="2984" w:name="_Toc130155917"/>
      <w:r w:rsidRPr="005A4E93">
        <w:rPr>
          <w:rFonts w:hint="eastAsia"/>
        </w:rPr>
        <w:t>综调系统开通不达标全量数据</w:t>
      </w:r>
      <w:r w:rsidR="00CB055C">
        <w:rPr>
          <w:rFonts w:hint="eastAsia"/>
        </w:rPr>
        <w:t>同步综调中心</w:t>
      </w:r>
      <w:bookmarkEnd w:id="2984"/>
    </w:p>
    <w:p w:rsidR="00770F20" w:rsidRDefault="00770F20" w:rsidP="00966FD2">
      <w:pPr>
        <w:ind w:firstLine="480"/>
        <w:jc w:val="both"/>
      </w:pPr>
      <w:r w:rsidRPr="005A4E93">
        <w:rPr>
          <w:rFonts w:hint="eastAsia"/>
        </w:rPr>
        <w:t>开通不达标全量数据同步至综调中心</w:t>
      </w:r>
      <w:r w:rsidR="00CB055C">
        <w:rPr>
          <w:rFonts w:hint="eastAsia"/>
        </w:rPr>
        <w:t>系统</w:t>
      </w:r>
      <w:r w:rsidRPr="005A4E93">
        <w:rPr>
          <w:rFonts w:hint="eastAsia"/>
        </w:rPr>
        <w:t>库，综调中心库存储开通不达标全量数据。</w:t>
      </w:r>
    </w:p>
    <w:p w:rsidR="00894F19" w:rsidRPr="005A4E93" w:rsidRDefault="00894F19" w:rsidP="00894F19">
      <w:pPr>
        <w:pStyle w:val="6"/>
        <w:rPr>
          <w:b/>
          <w:bCs/>
        </w:rPr>
      </w:pPr>
      <w:bookmarkStart w:id="2985" w:name="_Toc130155918"/>
      <w:r w:rsidRPr="005A4E93">
        <w:rPr>
          <w:rFonts w:hint="eastAsia"/>
        </w:rPr>
        <w:t>综调系统开通不达标全量数据</w:t>
      </w:r>
      <w:r w:rsidR="008B4D55">
        <w:rPr>
          <w:rFonts w:hint="eastAsia"/>
        </w:rPr>
        <w:t>新增至</w:t>
      </w:r>
      <w:r w:rsidRPr="005A4E93">
        <w:rPr>
          <w:rFonts w:hint="eastAsia"/>
        </w:rPr>
        <w:t>质检抽取池</w:t>
      </w:r>
      <w:bookmarkEnd w:id="2985"/>
    </w:p>
    <w:p w:rsidR="008B4D55" w:rsidRDefault="00D841F7" w:rsidP="00894F19">
      <w:pPr>
        <w:ind w:firstLineChars="200" w:firstLine="480"/>
        <w:jc w:val="both"/>
      </w:pPr>
      <w:r w:rsidRPr="005A4E93">
        <w:rPr>
          <w:rFonts w:hint="eastAsia"/>
        </w:rPr>
        <w:t>开通不达标全量数据</w:t>
      </w:r>
      <w:r w:rsidR="008B4D55">
        <w:t>新增功能，</w:t>
      </w:r>
      <w:r w:rsidR="005F4214" w:rsidRPr="005A4E93">
        <w:rPr>
          <w:rFonts w:hint="eastAsia"/>
        </w:rPr>
        <w:t>开通不达标全量数据</w:t>
      </w:r>
      <w:r w:rsidR="004B7B7D">
        <w:rPr>
          <w:rFonts w:hint="eastAsia"/>
        </w:rPr>
        <w:t>同步完成</w:t>
      </w:r>
      <w:r w:rsidR="008B4D55">
        <w:t>，</w:t>
      </w:r>
      <w:r w:rsidR="008B4D55">
        <w:rPr>
          <w:rFonts w:hint="eastAsia"/>
        </w:rPr>
        <w:t>依据</w:t>
      </w:r>
      <w:r w:rsidR="004B7B7D">
        <w:rPr>
          <w:rFonts w:hint="eastAsia"/>
        </w:rPr>
        <w:t>工单数据不重复</w:t>
      </w:r>
      <w:r w:rsidR="008B4D55">
        <w:t>规则</w:t>
      </w:r>
      <w:r w:rsidR="008B4D55">
        <w:rPr>
          <w:rFonts w:hint="eastAsia"/>
        </w:rPr>
        <w:t>，</w:t>
      </w:r>
      <w:r w:rsidR="004B7B7D">
        <w:rPr>
          <w:rFonts w:hint="eastAsia"/>
        </w:rPr>
        <w:t>系统</w:t>
      </w:r>
      <w:r w:rsidR="008B4D55">
        <w:t>确认</w:t>
      </w:r>
      <w:r w:rsidR="008B4D55">
        <w:rPr>
          <w:rFonts w:hint="eastAsia"/>
        </w:rPr>
        <w:t>并</w:t>
      </w:r>
      <w:r w:rsidR="008B4D55">
        <w:t>比对原始数据，将原始的数据和</w:t>
      </w:r>
      <w:r w:rsidR="00003F3D">
        <w:rPr>
          <w:rFonts w:hint="eastAsia"/>
        </w:rPr>
        <w:t>新增</w:t>
      </w:r>
      <w:r w:rsidR="008B4D55">
        <w:t>数据</w:t>
      </w:r>
      <w:r w:rsidR="008B4D55">
        <w:rPr>
          <w:rFonts w:hint="eastAsia"/>
        </w:rPr>
        <w:t>对应的指标计算规则</w:t>
      </w:r>
      <w:r w:rsidR="008B4D55">
        <w:t>新增进系统库</w:t>
      </w:r>
      <w:r w:rsidR="008B4D55">
        <w:rPr>
          <w:rFonts w:hint="eastAsia"/>
        </w:rPr>
        <w:t>，</w:t>
      </w:r>
      <w:r w:rsidR="008B4D55">
        <w:t>并完成数据文件</w:t>
      </w:r>
      <w:r w:rsidR="008B4D55">
        <w:rPr>
          <w:rFonts w:hint="eastAsia"/>
        </w:rPr>
        <w:t>信息</w:t>
      </w:r>
      <w:r w:rsidR="008B4D55">
        <w:t>入库。</w:t>
      </w:r>
    </w:p>
    <w:p w:rsidR="00003F3D" w:rsidRPr="005A4E93" w:rsidRDefault="00003F3D" w:rsidP="00003F3D">
      <w:pPr>
        <w:pStyle w:val="6"/>
        <w:rPr>
          <w:b/>
          <w:bCs/>
        </w:rPr>
      </w:pPr>
      <w:bookmarkStart w:id="2986" w:name="_Toc130155919"/>
      <w:r w:rsidRPr="005A4E93">
        <w:rPr>
          <w:rFonts w:hint="eastAsia"/>
        </w:rPr>
        <w:t>综调系统开通不达标全量数据</w:t>
      </w:r>
      <w:r w:rsidR="00A459D0">
        <w:rPr>
          <w:rFonts w:hint="eastAsia"/>
        </w:rPr>
        <w:t>保存</w:t>
      </w:r>
      <w:bookmarkEnd w:id="2986"/>
    </w:p>
    <w:p w:rsidR="00F97DAC" w:rsidRPr="005A4E93" w:rsidRDefault="00A459D0" w:rsidP="00003F3D">
      <w:pPr>
        <w:ind w:firstLineChars="200" w:firstLine="480"/>
        <w:jc w:val="both"/>
      </w:pPr>
      <w:r w:rsidRPr="005A4E93">
        <w:rPr>
          <w:rFonts w:hint="eastAsia"/>
        </w:rPr>
        <w:lastRenderedPageBreak/>
        <w:t>开通不达标全量</w:t>
      </w:r>
      <w:r>
        <w:rPr>
          <w:rFonts w:ascii="宋体" w:hAnsi="宋体" w:hint="eastAsia"/>
          <w:lang w:val="x-none"/>
        </w:rPr>
        <w:t>数据新增</w:t>
      </w:r>
      <w:r w:rsidRPr="00DB19FB">
        <w:rPr>
          <w:rFonts w:ascii="宋体" w:hAnsi="宋体" w:hint="eastAsia"/>
          <w:lang w:val="x-none"/>
        </w:rPr>
        <w:t>完成</w:t>
      </w:r>
      <w:r>
        <w:rPr>
          <w:rFonts w:ascii="宋体" w:hAnsi="宋体" w:hint="eastAsia"/>
          <w:lang w:val="x-none"/>
        </w:rPr>
        <w:t>，</w:t>
      </w:r>
      <w:r w:rsidRPr="005A4E93">
        <w:rPr>
          <w:rFonts w:hint="eastAsia"/>
        </w:rPr>
        <w:t>开通不达标全量</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D36B66" w:rsidRPr="005A4E93" w:rsidRDefault="00D36B66" w:rsidP="00D36B66">
      <w:pPr>
        <w:pStyle w:val="6"/>
        <w:rPr>
          <w:b/>
          <w:bCs/>
        </w:rPr>
      </w:pPr>
      <w:bookmarkStart w:id="2987" w:name="_Toc130155920"/>
      <w:r w:rsidRPr="005A4E93">
        <w:rPr>
          <w:rFonts w:hint="eastAsia"/>
        </w:rPr>
        <w:t>综调系统</w:t>
      </w:r>
      <w:r>
        <w:rPr>
          <w:rFonts w:hint="eastAsia"/>
        </w:rPr>
        <w:t>投诉</w:t>
      </w:r>
      <w:r w:rsidRPr="005A4E93">
        <w:rPr>
          <w:rFonts w:hint="eastAsia"/>
        </w:rPr>
        <w:t>不达标全量数据</w:t>
      </w:r>
      <w:r>
        <w:rPr>
          <w:rFonts w:hint="eastAsia"/>
        </w:rPr>
        <w:t>同步综调中心</w:t>
      </w:r>
      <w:bookmarkEnd w:id="2987"/>
    </w:p>
    <w:p w:rsidR="00D36B66" w:rsidRDefault="00D36B66" w:rsidP="00D36B66">
      <w:pPr>
        <w:ind w:firstLine="480"/>
        <w:jc w:val="both"/>
      </w:pPr>
      <w:r>
        <w:rPr>
          <w:rFonts w:hint="eastAsia"/>
        </w:rPr>
        <w:t>投诉</w:t>
      </w:r>
      <w:r w:rsidRPr="005A4E93">
        <w:rPr>
          <w:rFonts w:hint="eastAsia"/>
        </w:rPr>
        <w:t>不达标全量数据同步至综调中心</w:t>
      </w:r>
      <w:r>
        <w:rPr>
          <w:rFonts w:hint="eastAsia"/>
        </w:rPr>
        <w:t>系统</w:t>
      </w:r>
      <w:r w:rsidRPr="005A4E93">
        <w:rPr>
          <w:rFonts w:hint="eastAsia"/>
        </w:rPr>
        <w:t>库，综调中心库存储</w:t>
      </w:r>
      <w:r>
        <w:rPr>
          <w:rFonts w:hint="eastAsia"/>
        </w:rPr>
        <w:t>投诉</w:t>
      </w:r>
      <w:r w:rsidRPr="005A4E93">
        <w:rPr>
          <w:rFonts w:hint="eastAsia"/>
        </w:rPr>
        <w:t>不达标全量数据。</w:t>
      </w:r>
    </w:p>
    <w:p w:rsidR="00D36B66" w:rsidRPr="005A4E93" w:rsidRDefault="00D36B66" w:rsidP="00D36B66">
      <w:pPr>
        <w:pStyle w:val="6"/>
        <w:rPr>
          <w:b/>
          <w:bCs/>
        </w:rPr>
      </w:pPr>
      <w:bookmarkStart w:id="2988" w:name="_Toc130155921"/>
      <w:r w:rsidRPr="005A4E93">
        <w:rPr>
          <w:rFonts w:hint="eastAsia"/>
        </w:rPr>
        <w:t>综调系统</w:t>
      </w:r>
      <w:r>
        <w:rPr>
          <w:rFonts w:hint="eastAsia"/>
        </w:rPr>
        <w:t>投诉</w:t>
      </w:r>
      <w:r w:rsidRPr="005A4E93">
        <w:rPr>
          <w:rFonts w:hint="eastAsia"/>
        </w:rPr>
        <w:t>不达标全量数据</w:t>
      </w:r>
      <w:r>
        <w:rPr>
          <w:rFonts w:hint="eastAsia"/>
        </w:rPr>
        <w:t>新增至</w:t>
      </w:r>
      <w:r w:rsidRPr="005A4E93">
        <w:rPr>
          <w:rFonts w:hint="eastAsia"/>
        </w:rPr>
        <w:t>质检抽取池</w:t>
      </w:r>
      <w:bookmarkEnd w:id="2988"/>
    </w:p>
    <w:p w:rsidR="00D36B66" w:rsidRDefault="00D36B66" w:rsidP="00D36B66">
      <w:pPr>
        <w:ind w:firstLineChars="200" w:firstLine="480"/>
        <w:jc w:val="both"/>
      </w:pPr>
      <w:r>
        <w:rPr>
          <w:rFonts w:hint="eastAsia"/>
        </w:rPr>
        <w:t>投诉</w:t>
      </w:r>
      <w:r w:rsidRPr="005A4E93">
        <w:rPr>
          <w:rFonts w:hint="eastAsia"/>
        </w:rPr>
        <w:t>不达标全量数据</w:t>
      </w:r>
      <w:r>
        <w:t>新增功能，</w:t>
      </w:r>
      <w:r>
        <w:rPr>
          <w:rFonts w:hint="eastAsia"/>
        </w:rPr>
        <w:t>投诉</w:t>
      </w:r>
      <w:r w:rsidRPr="005A4E93">
        <w:rPr>
          <w:rFonts w:hint="eastAsia"/>
        </w:rPr>
        <w:t>不达标全量数据</w:t>
      </w:r>
      <w:r>
        <w:rPr>
          <w:rFonts w:hint="eastAsia"/>
        </w:rPr>
        <w:t>同步完成</w:t>
      </w:r>
      <w:r>
        <w:t>，</w:t>
      </w:r>
      <w:r>
        <w:rPr>
          <w:rFonts w:hint="eastAsia"/>
        </w:rPr>
        <w:t>依据工单数据不重复</w:t>
      </w:r>
      <w:r>
        <w:t>规则</w:t>
      </w:r>
      <w:r>
        <w:rPr>
          <w:rFonts w:hint="eastAsia"/>
        </w:rPr>
        <w:t>，系统</w:t>
      </w:r>
      <w:r>
        <w:t>确认</w:t>
      </w:r>
      <w:r>
        <w:rPr>
          <w:rFonts w:hint="eastAsia"/>
        </w:rPr>
        <w:t>并</w:t>
      </w:r>
      <w:r>
        <w:t>比对原始数据，将原始的数据和</w:t>
      </w:r>
      <w:r>
        <w:rPr>
          <w:rFonts w:hint="eastAsia"/>
        </w:rPr>
        <w:t>新增</w:t>
      </w:r>
      <w:r>
        <w:t>数据</w:t>
      </w:r>
      <w:r>
        <w:rPr>
          <w:rFonts w:hint="eastAsia"/>
        </w:rPr>
        <w:t>对应的指标计算规则</w:t>
      </w:r>
      <w:r>
        <w:t>新增进系统库</w:t>
      </w:r>
      <w:r>
        <w:rPr>
          <w:rFonts w:hint="eastAsia"/>
        </w:rPr>
        <w:t>，</w:t>
      </w:r>
      <w:r>
        <w:t>并完成数据文件</w:t>
      </w:r>
      <w:r>
        <w:rPr>
          <w:rFonts w:hint="eastAsia"/>
        </w:rPr>
        <w:t>信息</w:t>
      </w:r>
      <w:r>
        <w:t>入库。</w:t>
      </w:r>
    </w:p>
    <w:p w:rsidR="00D36B66" w:rsidRPr="005A4E93" w:rsidRDefault="00D36B66" w:rsidP="00D36B66">
      <w:pPr>
        <w:pStyle w:val="6"/>
        <w:rPr>
          <w:b/>
          <w:bCs/>
        </w:rPr>
      </w:pPr>
      <w:bookmarkStart w:id="2989" w:name="_Toc130155922"/>
      <w:r w:rsidRPr="005A4E93">
        <w:rPr>
          <w:rFonts w:hint="eastAsia"/>
        </w:rPr>
        <w:t>综调系统</w:t>
      </w:r>
      <w:r>
        <w:rPr>
          <w:rFonts w:hint="eastAsia"/>
        </w:rPr>
        <w:t>投诉</w:t>
      </w:r>
      <w:r w:rsidRPr="005A4E93">
        <w:rPr>
          <w:rFonts w:hint="eastAsia"/>
        </w:rPr>
        <w:t>不达标全量数据</w:t>
      </w:r>
      <w:r>
        <w:rPr>
          <w:rFonts w:hint="eastAsia"/>
        </w:rPr>
        <w:t>保存</w:t>
      </w:r>
      <w:bookmarkEnd w:id="2989"/>
    </w:p>
    <w:p w:rsidR="00770F20" w:rsidRPr="005A4E93" w:rsidRDefault="00D36B66" w:rsidP="00D36B66">
      <w:pPr>
        <w:jc w:val="both"/>
      </w:pPr>
      <w:r>
        <w:rPr>
          <w:rFonts w:hint="eastAsia"/>
        </w:rPr>
        <w:t>投诉</w:t>
      </w:r>
      <w:r w:rsidRPr="005A4E93">
        <w:rPr>
          <w:rFonts w:hint="eastAsia"/>
        </w:rPr>
        <w:t>不达标全量</w:t>
      </w:r>
      <w:r>
        <w:rPr>
          <w:rFonts w:ascii="宋体" w:hAnsi="宋体" w:hint="eastAsia"/>
          <w:lang w:val="x-none"/>
        </w:rPr>
        <w:t>数据新增</w:t>
      </w:r>
      <w:r w:rsidRPr="00DB19FB">
        <w:rPr>
          <w:rFonts w:ascii="宋体" w:hAnsi="宋体" w:hint="eastAsia"/>
          <w:lang w:val="x-none"/>
        </w:rPr>
        <w:t>完成</w:t>
      </w:r>
      <w:r>
        <w:rPr>
          <w:rFonts w:ascii="宋体" w:hAnsi="宋体" w:hint="eastAsia"/>
          <w:lang w:val="x-none"/>
        </w:rPr>
        <w:t>，</w:t>
      </w:r>
      <w:r>
        <w:rPr>
          <w:rFonts w:hint="eastAsia"/>
        </w:rPr>
        <w:t>投诉</w:t>
      </w:r>
      <w:r w:rsidRPr="005A4E93">
        <w:rPr>
          <w:rFonts w:hint="eastAsia"/>
        </w:rPr>
        <w:t>不达标全量</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770F20" w:rsidRPr="005A4E93" w:rsidRDefault="00770F20" w:rsidP="00770F20">
      <w:pPr>
        <w:pStyle w:val="5"/>
        <w:rPr>
          <w:bCs/>
          <w:szCs w:val="24"/>
        </w:rPr>
      </w:pPr>
      <w:bookmarkStart w:id="2990" w:name="_Toc130155923"/>
      <w:r w:rsidRPr="005A4E93">
        <w:rPr>
          <w:rFonts w:hint="eastAsia"/>
          <w:szCs w:val="24"/>
        </w:rPr>
        <w:t>质检单抽取查询</w:t>
      </w:r>
      <w:bookmarkEnd w:id="2990"/>
    </w:p>
    <w:p w:rsidR="00770F20" w:rsidRPr="005A4E93" w:rsidRDefault="00770F20" w:rsidP="00770F20">
      <w:pPr>
        <w:pStyle w:val="6"/>
        <w:rPr>
          <w:b/>
          <w:bCs/>
        </w:rPr>
      </w:pPr>
      <w:bookmarkStart w:id="2991" w:name="_Toc130155924"/>
      <w:r w:rsidRPr="005A4E93">
        <w:rPr>
          <w:rFonts w:hint="eastAsia"/>
        </w:rPr>
        <w:t>质检单来源信息录入</w:t>
      </w:r>
      <w:bookmarkEnd w:id="2991"/>
    </w:p>
    <w:p w:rsidR="00770F20" w:rsidRPr="005A4E93" w:rsidRDefault="00770F20" w:rsidP="00770F20">
      <w:pPr>
        <w:ind w:firstLine="480"/>
      </w:pPr>
      <w:r w:rsidRPr="005A4E93">
        <w:rPr>
          <w:rFonts w:hint="eastAsia"/>
        </w:rPr>
        <w:t>录入质检单来源信息，录入完成同步存储数据信息。</w:t>
      </w:r>
    </w:p>
    <w:p w:rsidR="00770F20" w:rsidRPr="005A4E93" w:rsidRDefault="00770F20" w:rsidP="00770F20">
      <w:pPr>
        <w:pStyle w:val="6"/>
        <w:rPr>
          <w:b/>
          <w:bCs/>
        </w:rPr>
      </w:pPr>
      <w:bookmarkStart w:id="2992" w:name="_Toc130155925"/>
      <w:r w:rsidRPr="005A4E93">
        <w:rPr>
          <w:rFonts w:hint="eastAsia"/>
        </w:rPr>
        <w:t>开通问题类型信息录入</w:t>
      </w:r>
      <w:bookmarkEnd w:id="2992"/>
    </w:p>
    <w:p w:rsidR="00770F20" w:rsidRPr="005A4E93" w:rsidRDefault="00770F20" w:rsidP="00770F20">
      <w:pPr>
        <w:ind w:firstLine="480"/>
      </w:pPr>
      <w:r w:rsidRPr="005A4E93">
        <w:rPr>
          <w:rFonts w:hint="eastAsia"/>
        </w:rPr>
        <w:t>录入开通问题类型信息，录入完成同步存储数据信息。</w:t>
      </w:r>
    </w:p>
    <w:p w:rsidR="00770F20" w:rsidRPr="005A4E93" w:rsidRDefault="00770F20" w:rsidP="00770F20">
      <w:pPr>
        <w:pStyle w:val="6"/>
        <w:rPr>
          <w:b/>
          <w:bCs/>
        </w:rPr>
      </w:pPr>
      <w:bookmarkStart w:id="2993" w:name="_Toc130155926"/>
      <w:r w:rsidRPr="005A4E93">
        <w:rPr>
          <w:rFonts w:hint="eastAsia"/>
        </w:rPr>
        <w:t>投诉问题类型信息录入</w:t>
      </w:r>
      <w:bookmarkEnd w:id="2993"/>
    </w:p>
    <w:p w:rsidR="00770F20" w:rsidRPr="005A4E93" w:rsidRDefault="00770F20" w:rsidP="00770F20">
      <w:pPr>
        <w:ind w:firstLine="480"/>
      </w:pPr>
      <w:r w:rsidRPr="005A4E93">
        <w:rPr>
          <w:rFonts w:hint="eastAsia"/>
        </w:rPr>
        <w:t>录入投诉问题类型信息，录入完成同步存储数据信息。</w:t>
      </w:r>
    </w:p>
    <w:p w:rsidR="00770F20" w:rsidRPr="005A4E93" w:rsidRDefault="00770F20" w:rsidP="00770F20">
      <w:pPr>
        <w:pStyle w:val="6"/>
        <w:rPr>
          <w:b/>
          <w:bCs/>
        </w:rPr>
      </w:pPr>
      <w:bookmarkStart w:id="2994" w:name="_Toc130155927"/>
      <w:r w:rsidRPr="005A4E93">
        <w:rPr>
          <w:rFonts w:hint="eastAsia"/>
        </w:rPr>
        <w:t>地市是否已抽取信息录入</w:t>
      </w:r>
      <w:bookmarkEnd w:id="2994"/>
    </w:p>
    <w:p w:rsidR="00770F20" w:rsidRPr="005A4E93" w:rsidRDefault="00770F20" w:rsidP="00770F20">
      <w:pPr>
        <w:ind w:firstLine="480"/>
      </w:pPr>
      <w:r w:rsidRPr="005A4E93">
        <w:rPr>
          <w:rFonts w:hint="eastAsia"/>
        </w:rPr>
        <w:t>录入地市是否已抽取信息，录入完成同步存储数据信息。</w:t>
      </w:r>
    </w:p>
    <w:p w:rsidR="00770F20" w:rsidRPr="005A4E93" w:rsidRDefault="00770F20" w:rsidP="00770F20">
      <w:pPr>
        <w:pStyle w:val="6"/>
        <w:rPr>
          <w:b/>
          <w:bCs/>
        </w:rPr>
      </w:pPr>
      <w:bookmarkStart w:id="2995" w:name="_Toc130155928"/>
      <w:r w:rsidRPr="005A4E93">
        <w:rPr>
          <w:rFonts w:hint="eastAsia"/>
        </w:rPr>
        <w:lastRenderedPageBreak/>
        <w:t>时间类型信息录入</w:t>
      </w:r>
      <w:bookmarkEnd w:id="2995"/>
    </w:p>
    <w:p w:rsidR="00770F20" w:rsidRPr="005A4E93" w:rsidRDefault="00770F20" w:rsidP="00770F20">
      <w:pPr>
        <w:ind w:firstLine="480"/>
      </w:pPr>
      <w:r w:rsidRPr="005A4E93">
        <w:rPr>
          <w:rFonts w:hint="eastAsia"/>
        </w:rPr>
        <w:t>录入时间类型信息，录入完成同步存储数据信息。</w:t>
      </w:r>
    </w:p>
    <w:p w:rsidR="00770F20" w:rsidRPr="005A4E93" w:rsidRDefault="00770F20" w:rsidP="00770F20">
      <w:pPr>
        <w:pStyle w:val="6"/>
        <w:rPr>
          <w:b/>
          <w:bCs/>
        </w:rPr>
      </w:pPr>
      <w:bookmarkStart w:id="2996" w:name="_Toc130155929"/>
      <w:r w:rsidRPr="005A4E93">
        <w:rPr>
          <w:rFonts w:hint="eastAsia"/>
        </w:rPr>
        <w:t>质检单查询抽取规则信息录入</w:t>
      </w:r>
      <w:bookmarkEnd w:id="2996"/>
    </w:p>
    <w:p w:rsidR="00770F20" w:rsidRPr="005A4E93" w:rsidRDefault="00770F20" w:rsidP="00770F20">
      <w:pPr>
        <w:ind w:firstLine="480"/>
      </w:pPr>
      <w:r w:rsidRPr="005A4E93">
        <w:rPr>
          <w:rFonts w:hint="eastAsia"/>
        </w:rPr>
        <w:t>录入质检单查询抽取规则信息，录入完成同步存储数据信息。</w:t>
      </w:r>
    </w:p>
    <w:p w:rsidR="00770F20" w:rsidRPr="005A4E93" w:rsidRDefault="00770F20" w:rsidP="00770F20">
      <w:pPr>
        <w:pStyle w:val="6"/>
        <w:rPr>
          <w:b/>
          <w:bCs/>
        </w:rPr>
      </w:pPr>
      <w:bookmarkStart w:id="2997" w:name="_Toc130155930"/>
      <w:r w:rsidRPr="005A4E93">
        <w:rPr>
          <w:rFonts w:hint="eastAsia"/>
        </w:rPr>
        <w:t>质检单抽取菜单查询查询</w:t>
      </w:r>
      <w:bookmarkEnd w:id="2997"/>
    </w:p>
    <w:p w:rsidR="00770F20" w:rsidRPr="005A4E93" w:rsidRDefault="00770F20" w:rsidP="00770F20">
      <w:pPr>
        <w:ind w:firstLine="480"/>
      </w:pPr>
      <w:r w:rsidRPr="005A4E93">
        <w:rPr>
          <w:rFonts w:hint="eastAsia"/>
        </w:rPr>
        <w:t>登录访问时按照对应职位查询展示质检单抽取菜单查询菜单。</w:t>
      </w:r>
    </w:p>
    <w:p w:rsidR="00770F20" w:rsidRPr="005A4E93" w:rsidRDefault="00770F20" w:rsidP="00770F20">
      <w:pPr>
        <w:pStyle w:val="6"/>
        <w:rPr>
          <w:b/>
          <w:bCs/>
        </w:rPr>
      </w:pPr>
      <w:bookmarkStart w:id="2998" w:name="_Toc130155931"/>
      <w:r w:rsidRPr="005A4E93">
        <w:rPr>
          <w:rFonts w:hint="eastAsia"/>
        </w:rPr>
        <w:t>质检单抽取工单查询</w:t>
      </w:r>
      <w:bookmarkEnd w:id="2998"/>
    </w:p>
    <w:p w:rsidR="00770F20" w:rsidRPr="005A4E93" w:rsidRDefault="00770F20" w:rsidP="00770F20">
      <w:pPr>
        <w:ind w:firstLine="480"/>
      </w:pPr>
      <w:r w:rsidRPr="005A4E93">
        <w:rPr>
          <w:rFonts w:hint="eastAsia"/>
        </w:rPr>
        <w:t>选择查询</w:t>
      </w:r>
      <w:r w:rsidRPr="005A4E93">
        <w:rPr>
          <w:rFonts w:hint="eastAsia"/>
        </w:rPr>
        <w:t>WEB</w:t>
      </w:r>
      <w:r w:rsidRPr="005A4E93">
        <w:rPr>
          <w:rFonts w:hint="eastAsia"/>
        </w:rPr>
        <w:t>端质检单抽取工单查询、质检单抽取工单明细数据查询，展示</w:t>
      </w:r>
      <w:r w:rsidRPr="005A4E93">
        <w:rPr>
          <w:rFonts w:hint="eastAsia"/>
        </w:rPr>
        <w:t>WEB</w:t>
      </w:r>
      <w:r w:rsidRPr="005A4E93">
        <w:rPr>
          <w:rFonts w:hint="eastAsia"/>
        </w:rPr>
        <w:t>端质检单抽取工单信息，包括地市、区县、网格、定单编码、上网主账号、别名账号、质检单来源等内容。</w:t>
      </w:r>
    </w:p>
    <w:p w:rsidR="00770F20" w:rsidRPr="005A4E93" w:rsidRDefault="00770F20" w:rsidP="00770F20">
      <w:pPr>
        <w:pStyle w:val="6"/>
        <w:rPr>
          <w:b/>
          <w:bCs/>
        </w:rPr>
      </w:pPr>
      <w:bookmarkStart w:id="2999" w:name="_Toc130155932"/>
      <w:r w:rsidRPr="005A4E93">
        <w:rPr>
          <w:rFonts w:hint="eastAsia"/>
        </w:rPr>
        <w:t>质检工单历史抽取记录查询</w:t>
      </w:r>
      <w:bookmarkEnd w:id="2999"/>
    </w:p>
    <w:p w:rsidR="00770F20" w:rsidRPr="005A4E93" w:rsidRDefault="00770F20" w:rsidP="00770F20">
      <w:pPr>
        <w:ind w:firstLine="480"/>
      </w:pPr>
      <w:r w:rsidRPr="005A4E93">
        <w:rPr>
          <w:rFonts w:hint="eastAsia"/>
        </w:rPr>
        <w:t>选择查询</w:t>
      </w:r>
      <w:r w:rsidRPr="005A4E93">
        <w:rPr>
          <w:rFonts w:hint="eastAsia"/>
        </w:rPr>
        <w:t>WEB</w:t>
      </w:r>
      <w:r w:rsidRPr="005A4E93">
        <w:rPr>
          <w:rFonts w:hint="eastAsia"/>
        </w:rPr>
        <w:t>端质检工单历史抽取记录查询、抽取轨迹数据信息查询，展示</w:t>
      </w:r>
      <w:r w:rsidRPr="005A4E93">
        <w:rPr>
          <w:rFonts w:hint="eastAsia"/>
        </w:rPr>
        <w:t>WEB</w:t>
      </w:r>
      <w:r w:rsidRPr="005A4E93">
        <w:rPr>
          <w:rFonts w:hint="eastAsia"/>
        </w:rPr>
        <w:t>端质检工单历史抽取记录信息及抽取轨迹数据信息，包括历史抽取记录、抽取人、抽取人部门、抽取时间、抽取批次号等内容。</w:t>
      </w:r>
    </w:p>
    <w:p w:rsidR="00770F20" w:rsidRPr="005A4E93" w:rsidRDefault="00770F20" w:rsidP="00770F20">
      <w:pPr>
        <w:pStyle w:val="6"/>
        <w:rPr>
          <w:b/>
          <w:bCs/>
        </w:rPr>
      </w:pPr>
      <w:bookmarkStart w:id="3000" w:name="_Toc130155933"/>
      <w:r w:rsidRPr="005A4E93">
        <w:rPr>
          <w:rFonts w:hint="eastAsia"/>
        </w:rPr>
        <w:t>质检工单历史质检结果查询</w:t>
      </w:r>
      <w:bookmarkEnd w:id="3000"/>
    </w:p>
    <w:p w:rsidR="00770F20" w:rsidRPr="005A4E93" w:rsidRDefault="00770F20" w:rsidP="00770F20">
      <w:pPr>
        <w:ind w:firstLine="480"/>
      </w:pPr>
      <w:r w:rsidRPr="005A4E93">
        <w:rPr>
          <w:rFonts w:hint="eastAsia"/>
        </w:rPr>
        <w:t>选择查询</w:t>
      </w:r>
      <w:r w:rsidRPr="005A4E93">
        <w:rPr>
          <w:rFonts w:hint="eastAsia"/>
        </w:rPr>
        <w:t>WEB</w:t>
      </w:r>
      <w:r w:rsidRPr="005A4E93">
        <w:rPr>
          <w:rFonts w:hint="eastAsia"/>
        </w:rPr>
        <w:t>端质检工单历史质检结果查询、质检轨迹数据信息查询，展示</w:t>
      </w:r>
      <w:r w:rsidRPr="005A4E93">
        <w:rPr>
          <w:rFonts w:hint="eastAsia"/>
        </w:rPr>
        <w:t>WEB</w:t>
      </w:r>
      <w:r w:rsidRPr="005A4E93">
        <w:rPr>
          <w:rFonts w:hint="eastAsia"/>
        </w:rPr>
        <w:t>端质检工单历史质检结果信息及质检轨迹数据信息，包括历史质检结果、质检人部门、质检时间、质检结果、质检不规范一级原因、质检不规范二级原因等内容。</w:t>
      </w:r>
    </w:p>
    <w:p w:rsidR="00770F20" w:rsidRPr="005A4E93" w:rsidRDefault="00770F20" w:rsidP="00770F20">
      <w:pPr>
        <w:pStyle w:val="6"/>
        <w:rPr>
          <w:b/>
          <w:bCs/>
        </w:rPr>
      </w:pPr>
      <w:bookmarkStart w:id="3001" w:name="_Toc130155934"/>
      <w:r w:rsidRPr="005A4E93">
        <w:rPr>
          <w:rFonts w:hint="eastAsia"/>
        </w:rPr>
        <w:t>质检单抽取明细数据导出</w:t>
      </w:r>
      <w:bookmarkEnd w:id="3001"/>
    </w:p>
    <w:p w:rsidR="00770F20" w:rsidRPr="005A4E93" w:rsidRDefault="00770F20" w:rsidP="00770F20">
      <w:pPr>
        <w:ind w:firstLine="480"/>
      </w:pPr>
      <w:r w:rsidRPr="005A4E93">
        <w:rPr>
          <w:rFonts w:hint="eastAsia"/>
        </w:rPr>
        <w:t>选择质检单抽取明细数据导出，生成生成质检单抽取明细数据明细工单导出</w:t>
      </w:r>
      <w:r w:rsidRPr="005A4E93">
        <w:rPr>
          <w:rFonts w:hint="eastAsia"/>
        </w:rPr>
        <w:lastRenderedPageBreak/>
        <w:t>文件。</w:t>
      </w:r>
    </w:p>
    <w:p w:rsidR="00770F20" w:rsidRPr="005A4E93" w:rsidRDefault="00770F20" w:rsidP="00770F20">
      <w:pPr>
        <w:pStyle w:val="6"/>
        <w:rPr>
          <w:b/>
          <w:bCs/>
        </w:rPr>
      </w:pPr>
      <w:bookmarkStart w:id="3002" w:name="_Toc130155935"/>
      <w:r w:rsidRPr="005A4E93">
        <w:rPr>
          <w:rFonts w:hint="eastAsia"/>
        </w:rPr>
        <w:t>质检单抽取明细数据金库认证导出</w:t>
      </w:r>
      <w:bookmarkEnd w:id="3002"/>
    </w:p>
    <w:p w:rsidR="00770F20" w:rsidRPr="005A4E93" w:rsidRDefault="00770F20" w:rsidP="00770F20">
      <w:pPr>
        <w:ind w:firstLine="480"/>
      </w:pPr>
      <w:r w:rsidRPr="005A4E93">
        <w:rPr>
          <w:rFonts w:hint="eastAsia"/>
        </w:rPr>
        <w:t>选择金库审批导出质检单抽取明细数据，</w:t>
      </w:r>
      <w:r w:rsidR="0055060A">
        <w:rPr>
          <w:rFonts w:hint="eastAsia"/>
        </w:rPr>
        <w:t>启动金库</w:t>
      </w:r>
      <w:r w:rsidRPr="005A4E93">
        <w:rPr>
          <w:rFonts w:hint="eastAsia"/>
        </w:rPr>
        <w:t>导出接口发起金库请求，接收返回结果信息，保存金库审批结果，获取质检单抽取明细数据明细工单数据，</w:t>
      </w:r>
      <w:r w:rsidR="0055060A">
        <w:rPr>
          <w:rFonts w:hint="eastAsia"/>
        </w:rPr>
        <w:t>启动脱敏算法</w:t>
      </w:r>
      <w:r w:rsidRPr="005A4E93">
        <w:rPr>
          <w:rFonts w:hint="eastAsia"/>
        </w:rPr>
        <w:t>脱敏数据，接收返回脱敏结果，生成生成质检单抽取明细数据明细工单导出文件。</w:t>
      </w:r>
    </w:p>
    <w:p w:rsidR="00770F20" w:rsidRPr="005A4E93" w:rsidRDefault="00770F20" w:rsidP="00770F20">
      <w:pPr>
        <w:ind w:firstLine="480"/>
      </w:pPr>
    </w:p>
    <w:p w:rsidR="00770F20" w:rsidRPr="005A4E93" w:rsidRDefault="00770F20" w:rsidP="00770F20">
      <w:pPr>
        <w:pStyle w:val="5"/>
        <w:rPr>
          <w:bCs/>
          <w:szCs w:val="24"/>
        </w:rPr>
      </w:pPr>
      <w:bookmarkStart w:id="3003" w:name="_Toc130155936"/>
      <w:r w:rsidRPr="005A4E93">
        <w:rPr>
          <w:rFonts w:hint="eastAsia"/>
          <w:szCs w:val="24"/>
        </w:rPr>
        <w:t>质检单抽取</w:t>
      </w:r>
      <w:bookmarkEnd w:id="3003"/>
    </w:p>
    <w:p w:rsidR="00770F20" w:rsidRPr="005A4E93" w:rsidRDefault="00770F20" w:rsidP="00770F20">
      <w:pPr>
        <w:pStyle w:val="6"/>
        <w:rPr>
          <w:b/>
          <w:bCs/>
        </w:rPr>
      </w:pPr>
      <w:bookmarkStart w:id="3004" w:name="_Toc130155937"/>
      <w:r w:rsidRPr="005A4E93">
        <w:rPr>
          <w:rFonts w:hint="eastAsia"/>
        </w:rPr>
        <w:t>质量验证质检流程图配置</w:t>
      </w:r>
      <w:bookmarkEnd w:id="3004"/>
    </w:p>
    <w:p w:rsidR="00770F20" w:rsidRPr="005A4E93" w:rsidRDefault="00770F20" w:rsidP="00770F20">
      <w:pPr>
        <w:ind w:firstLine="480"/>
      </w:pPr>
      <w:r w:rsidRPr="005A4E93">
        <w:rPr>
          <w:rFonts w:hint="eastAsia"/>
        </w:rPr>
        <w:t>管理人员选择配置质量验证质检流程图配置，质量验证质检流程图保存。</w:t>
      </w:r>
    </w:p>
    <w:p w:rsidR="00770F20" w:rsidRPr="005A4E93" w:rsidRDefault="00770F20" w:rsidP="00770F20">
      <w:pPr>
        <w:pStyle w:val="6"/>
        <w:rPr>
          <w:b/>
          <w:bCs/>
        </w:rPr>
      </w:pPr>
      <w:bookmarkStart w:id="3005" w:name="_Toc130155938"/>
      <w:r w:rsidRPr="005A4E93">
        <w:rPr>
          <w:rFonts w:hint="eastAsia"/>
        </w:rPr>
        <w:t>质检单抽取规则</w:t>
      </w:r>
      <w:r w:rsidR="00813353">
        <w:rPr>
          <w:rFonts w:hint="eastAsia"/>
        </w:rPr>
        <w:t>信息管理</w:t>
      </w:r>
      <w:bookmarkEnd w:id="3005"/>
    </w:p>
    <w:p w:rsidR="00086140" w:rsidRPr="005A4E93" w:rsidRDefault="00086140" w:rsidP="00813353">
      <w:pPr>
        <w:ind w:firstLine="480"/>
        <w:jc w:val="both"/>
      </w:pPr>
      <w:r>
        <w:t>根据</w:t>
      </w:r>
      <w:r>
        <w:rPr>
          <w:rFonts w:hint="eastAsia"/>
        </w:rPr>
        <w:t>质检单抽取</w:t>
      </w:r>
      <w:r w:rsidR="00813353">
        <w:rPr>
          <w:rFonts w:hint="eastAsia"/>
        </w:rPr>
        <w:t>规则</w:t>
      </w:r>
      <w:r>
        <w:t>说明文档，分析统计口径，将文字统计口径转化为口径数据，在系统中录入统计规则，并提供计算规则的增加、删除、修改功能</w:t>
      </w:r>
      <w:r>
        <w:rPr>
          <w:rFonts w:hint="eastAsia"/>
        </w:rPr>
        <w:t>，</w:t>
      </w:r>
      <w:r w:rsidR="00813353">
        <w:rPr>
          <w:rFonts w:hint="eastAsia"/>
        </w:rPr>
        <w:t>质检单抽取</w:t>
      </w:r>
      <w:r>
        <w:rPr>
          <w:rFonts w:hint="eastAsia"/>
        </w:rPr>
        <w:t>规则信息文件入库。</w:t>
      </w:r>
    </w:p>
    <w:p w:rsidR="00770F20" w:rsidRPr="005A4E93" w:rsidRDefault="00770F20" w:rsidP="00770F20">
      <w:pPr>
        <w:pStyle w:val="6"/>
        <w:rPr>
          <w:b/>
          <w:bCs/>
        </w:rPr>
      </w:pPr>
      <w:bookmarkStart w:id="3006" w:name="_Toc130155939"/>
      <w:r w:rsidRPr="005A4E93">
        <w:rPr>
          <w:rFonts w:hint="eastAsia"/>
        </w:rPr>
        <w:t>质检单抽取</w:t>
      </w:r>
      <w:bookmarkEnd w:id="3006"/>
    </w:p>
    <w:p w:rsidR="00D45B94" w:rsidRPr="005A4E93" w:rsidRDefault="00770F20" w:rsidP="00D45B94">
      <w:pPr>
        <w:ind w:firstLine="480"/>
      </w:pPr>
      <w:r w:rsidRPr="005A4E93">
        <w:rPr>
          <w:rFonts w:hint="eastAsia"/>
        </w:rPr>
        <w:t>选择质检单抽取，质检单抽取执行成功提示，</w:t>
      </w:r>
      <w:r w:rsidR="00973E1B">
        <w:rPr>
          <w:rFonts w:hint="eastAsia"/>
        </w:rPr>
        <w:t>启动流程平台</w:t>
      </w:r>
      <w:r w:rsidRPr="005A4E93">
        <w:rPr>
          <w:rFonts w:hint="eastAsia"/>
        </w:rPr>
        <w:t>生成并派发质检待办环节，接收流程平台派单结果，短信记录表存储短信下发记录。</w:t>
      </w:r>
    </w:p>
    <w:p w:rsidR="00770F20" w:rsidRPr="005A4E93" w:rsidRDefault="00D45B94" w:rsidP="00770F20">
      <w:pPr>
        <w:pStyle w:val="6"/>
        <w:rPr>
          <w:b/>
          <w:bCs/>
        </w:rPr>
      </w:pPr>
      <w:bookmarkStart w:id="3007" w:name="_Toc130155940"/>
      <w:r>
        <w:rPr>
          <w:rFonts w:hint="eastAsia"/>
        </w:rPr>
        <w:t>质检</w:t>
      </w:r>
      <w:r w:rsidR="00770F20" w:rsidRPr="005A4E93">
        <w:rPr>
          <w:rFonts w:hint="eastAsia"/>
        </w:rPr>
        <w:t>待办短信提醒通知</w:t>
      </w:r>
      <w:bookmarkEnd w:id="3007"/>
    </w:p>
    <w:p w:rsidR="00770F20" w:rsidRDefault="00770F20" w:rsidP="00770F20">
      <w:pPr>
        <w:ind w:firstLine="480"/>
      </w:pPr>
      <w:r w:rsidRPr="005A4E93">
        <w:rPr>
          <w:rFonts w:hint="eastAsia"/>
        </w:rPr>
        <w:t>质检抽取成功，定时触发待办短信提醒，获取待办短信联系人信息，获取发送待办短信信息生成短信，</w:t>
      </w:r>
      <w:r w:rsidR="001C42C0">
        <w:rPr>
          <w:rFonts w:hint="eastAsia"/>
        </w:rPr>
        <w:t>启用</w:t>
      </w:r>
      <w:r w:rsidRPr="005A4E93">
        <w:rPr>
          <w:rFonts w:hint="eastAsia"/>
        </w:rPr>
        <w:t>短信平台下发短信，接收短信下发结果。</w:t>
      </w:r>
    </w:p>
    <w:p w:rsidR="00D45B94" w:rsidRPr="005A4E93" w:rsidRDefault="00D45B94" w:rsidP="00D45B94">
      <w:pPr>
        <w:pStyle w:val="6"/>
        <w:rPr>
          <w:b/>
          <w:bCs/>
        </w:rPr>
      </w:pPr>
      <w:bookmarkStart w:id="3008" w:name="_Toc130155941"/>
      <w:r>
        <w:rPr>
          <w:rFonts w:hint="eastAsia"/>
        </w:rPr>
        <w:t>质检</w:t>
      </w:r>
      <w:r w:rsidRPr="005A4E93">
        <w:rPr>
          <w:rFonts w:hint="eastAsia"/>
        </w:rPr>
        <w:t>待办短信</w:t>
      </w:r>
      <w:r>
        <w:rPr>
          <w:rFonts w:hint="eastAsia"/>
        </w:rPr>
        <w:t>信息保存</w:t>
      </w:r>
      <w:bookmarkEnd w:id="3008"/>
    </w:p>
    <w:p w:rsidR="00D45B94" w:rsidRPr="005A4E93" w:rsidRDefault="00D45B94" w:rsidP="00D45B94">
      <w:pPr>
        <w:ind w:firstLineChars="400" w:firstLine="960"/>
      </w:pPr>
      <w:r>
        <w:rPr>
          <w:rFonts w:ascii="宋体" w:hAnsi="宋体" w:hint="eastAsia"/>
          <w:lang w:val="x-none"/>
        </w:rPr>
        <w:lastRenderedPageBreak/>
        <w:t>质检待办短信下发完成，质检待办短信</w:t>
      </w:r>
      <w:r w:rsidRPr="00DB19FB">
        <w:rPr>
          <w:rFonts w:ascii="宋体" w:hAnsi="宋体" w:hint="eastAsia"/>
          <w:lang w:val="x-none"/>
        </w:rPr>
        <w:t>数据</w:t>
      </w:r>
      <w:r>
        <w:rPr>
          <w:rFonts w:ascii="宋体" w:hAnsi="宋体" w:hint="eastAsia"/>
          <w:lang w:val="x-none"/>
        </w:rPr>
        <w:t>文件信息入库</w:t>
      </w:r>
      <w:r w:rsidR="009C4B62">
        <w:rPr>
          <w:rFonts w:ascii="宋体" w:hAnsi="宋体" w:hint="eastAsia"/>
          <w:lang w:val="x-none"/>
        </w:rPr>
        <w:t>。</w:t>
      </w:r>
    </w:p>
    <w:p w:rsidR="00770F20" w:rsidRPr="005A4E93" w:rsidRDefault="00770F20" w:rsidP="00770F20">
      <w:pPr>
        <w:pStyle w:val="5"/>
        <w:rPr>
          <w:bCs/>
          <w:szCs w:val="24"/>
        </w:rPr>
      </w:pPr>
      <w:bookmarkStart w:id="3009" w:name="_Toc130155942"/>
      <w:r w:rsidRPr="005A4E93">
        <w:rPr>
          <w:rFonts w:hint="eastAsia"/>
          <w:szCs w:val="24"/>
        </w:rPr>
        <w:t>质检待办查询</w:t>
      </w:r>
      <w:bookmarkEnd w:id="3009"/>
    </w:p>
    <w:p w:rsidR="00770F20" w:rsidRPr="005A4E93" w:rsidRDefault="00770F20" w:rsidP="00770F20">
      <w:pPr>
        <w:pStyle w:val="6"/>
        <w:rPr>
          <w:b/>
          <w:bCs/>
        </w:rPr>
      </w:pPr>
      <w:bookmarkStart w:id="3010" w:name="_Toc130155943"/>
      <w:r w:rsidRPr="005A4E93">
        <w:rPr>
          <w:rFonts w:hint="eastAsia"/>
        </w:rPr>
        <w:t>工单状态信息录入</w:t>
      </w:r>
      <w:bookmarkEnd w:id="3010"/>
    </w:p>
    <w:p w:rsidR="00770F20" w:rsidRPr="005A4E93" w:rsidRDefault="00C57D52" w:rsidP="00770F20">
      <w:pPr>
        <w:ind w:firstLine="480"/>
      </w:pPr>
      <w:r>
        <w:rPr>
          <w:rFonts w:hint="eastAsia"/>
        </w:rPr>
        <w:t>录入</w:t>
      </w:r>
      <w:r w:rsidR="00770F20" w:rsidRPr="005A4E93">
        <w:rPr>
          <w:rFonts w:hint="eastAsia"/>
        </w:rPr>
        <w:t>工单状态信息，录入完成同步存储数据信息。</w:t>
      </w:r>
    </w:p>
    <w:p w:rsidR="00770F20" w:rsidRPr="005A4E93" w:rsidRDefault="00770F20" w:rsidP="00770F20">
      <w:pPr>
        <w:pStyle w:val="6"/>
        <w:rPr>
          <w:b/>
          <w:bCs/>
        </w:rPr>
      </w:pPr>
      <w:bookmarkStart w:id="3011" w:name="_Toc130155944"/>
      <w:r w:rsidRPr="005A4E93">
        <w:rPr>
          <w:rFonts w:hint="eastAsia"/>
        </w:rPr>
        <w:t>时间状态信息录入</w:t>
      </w:r>
      <w:bookmarkEnd w:id="3011"/>
    </w:p>
    <w:p w:rsidR="00770F20" w:rsidRPr="005A4E93" w:rsidRDefault="00770F20" w:rsidP="00770F20">
      <w:pPr>
        <w:ind w:firstLine="480"/>
      </w:pPr>
      <w:r w:rsidRPr="005A4E93">
        <w:rPr>
          <w:rFonts w:hint="eastAsia"/>
        </w:rPr>
        <w:t>录入时间状态信息，录入完成同步存储数据信息。</w:t>
      </w:r>
    </w:p>
    <w:p w:rsidR="00770F20" w:rsidRPr="005A4E93" w:rsidRDefault="00770F20" w:rsidP="00770F20">
      <w:pPr>
        <w:pStyle w:val="6"/>
        <w:rPr>
          <w:b/>
          <w:bCs/>
        </w:rPr>
      </w:pPr>
      <w:bookmarkStart w:id="3012" w:name="_Toc130155945"/>
      <w:r w:rsidRPr="005A4E93">
        <w:rPr>
          <w:rFonts w:hint="eastAsia"/>
        </w:rPr>
        <w:t>中台质检待办工单查询</w:t>
      </w:r>
      <w:bookmarkEnd w:id="3012"/>
    </w:p>
    <w:p w:rsidR="00770F20" w:rsidRPr="005A4E93" w:rsidRDefault="00D31D52" w:rsidP="00770F20">
      <w:pPr>
        <w:ind w:firstLine="480"/>
      </w:pPr>
      <w:r>
        <w:rPr>
          <w:rFonts w:hint="eastAsia"/>
        </w:rPr>
        <w:t>输入区域、工单编码、时间等查询条件，</w:t>
      </w:r>
      <w:r w:rsidR="00770F20" w:rsidRPr="005A4E93">
        <w:rPr>
          <w:rFonts w:hint="eastAsia"/>
        </w:rPr>
        <w:t>选择中台质检待办工单查询，包括质检待办质检详情查询，不规范一级原因信息展示，不规范二级原因信息展示。</w:t>
      </w:r>
    </w:p>
    <w:p w:rsidR="00770F20" w:rsidRPr="005A4E93" w:rsidRDefault="00770F20" w:rsidP="00770F20">
      <w:pPr>
        <w:pStyle w:val="6"/>
        <w:rPr>
          <w:b/>
          <w:bCs/>
        </w:rPr>
      </w:pPr>
      <w:bookmarkStart w:id="3013" w:name="_Toc130155946"/>
      <w:r w:rsidRPr="005A4E93">
        <w:rPr>
          <w:rFonts w:hint="eastAsia"/>
        </w:rPr>
        <w:t>质检待办定单详情查询</w:t>
      </w:r>
      <w:bookmarkEnd w:id="3013"/>
    </w:p>
    <w:p w:rsidR="00770F20" w:rsidRPr="005A4E93" w:rsidRDefault="00770F20" w:rsidP="00770F20">
      <w:pPr>
        <w:ind w:firstLine="480"/>
      </w:pPr>
      <w:r w:rsidRPr="005A4E93">
        <w:rPr>
          <w:rFonts w:hint="eastAsia"/>
        </w:rPr>
        <w:t>选择质检待办定单详情查询，包括基本信息、产品信息、资源配置信息、工单信息、测速信息、下发信息、品质检查信息等内容。</w:t>
      </w:r>
    </w:p>
    <w:p w:rsidR="00770F20" w:rsidRPr="005A4E93" w:rsidRDefault="00770F20" w:rsidP="00770F20">
      <w:pPr>
        <w:pStyle w:val="6"/>
        <w:rPr>
          <w:b/>
          <w:bCs/>
        </w:rPr>
      </w:pPr>
      <w:bookmarkStart w:id="3014" w:name="_Toc130155947"/>
      <w:r w:rsidRPr="005A4E93">
        <w:rPr>
          <w:rFonts w:hint="eastAsia"/>
        </w:rPr>
        <w:t>质检待办基本详情查询</w:t>
      </w:r>
      <w:bookmarkEnd w:id="3014"/>
    </w:p>
    <w:p w:rsidR="00770F20" w:rsidRPr="005A4E93" w:rsidRDefault="00770F20" w:rsidP="00770F20">
      <w:pPr>
        <w:ind w:firstLine="480"/>
      </w:pPr>
      <w:r w:rsidRPr="005A4E93">
        <w:rPr>
          <w:rFonts w:hint="eastAsia"/>
        </w:rPr>
        <w:t>选择质检待办基本信息查询，包括定单编码、工单类别、订单状态、定单受理时间、归属区域、服务、处理级别等内容。</w:t>
      </w:r>
    </w:p>
    <w:p w:rsidR="00770F20" w:rsidRPr="005A4E93" w:rsidRDefault="00770F20" w:rsidP="00770F20">
      <w:pPr>
        <w:pStyle w:val="6"/>
        <w:rPr>
          <w:b/>
          <w:bCs/>
        </w:rPr>
      </w:pPr>
      <w:bookmarkStart w:id="3015" w:name="_Toc130155948"/>
      <w:r w:rsidRPr="005A4E93">
        <w:rPr>
          <w:rFonts w:hint="eastAsia"/>
        </w:rPr>
        <w:t>质检待办产品信息查询</w:t>
      </w:r>
      <w:bookmarkEnd w:id="3015"/>
    </w:p>
    <w:p w:rsidR="00770F20" w:rsidRPr="005A4E93" w:rsidRDefault="00770F20" w:rsidP="00770F20">
      <w:pPr>
        <w:ind w:firstLine="480"/>
      </w:pPr>
      <w:r w:rsidRPr="005A4E93">
        <w:rPr>
          <w:rFonts w:hint="eastAsia"/>
        </w:rPr>
        <w:t>选择质检待办产品信息查询，包括主产品事件、特征名称、特征取值、特征取值描述、原特征取值、原特征取值描述等内容。</w:t>
      </w:r>
    </w:p>
    <w:p w:rsidR="00770F20" w:rsidRPr="005A4E93" w:rsidRDefault="00770F20" w:rsidP="00770F20">
      <w:pPr>
        <w:pStyle w:val="6"/>
        <w:rPr>
          <w:b/>
          <w:bCs/>
        </w:rPr>
      </w:pPr>
      <w:bookmarkStart w:id="3016" w:name="_Toc130155949"/>
      <w:r w:rsidRPr="005A4E93">
        <w:rPr>
          <w:rFonts w:hint="eastAsia"/>
        </w:rPr>
        <w:t>质检待办资源信息查询</w:t>
      </w:r>
      <w:bookmarkEnd w:id="3016"/>
    </w:p>
    <w:p w:rsidR="00770F20" w:rsidRPr="005A4E93" w:rsidRDefault="00770F20" w:rsidP="00770F20">
      <w:pPr>
        <w:ind w:firstLine="480"/>
      </w:pPr>
      <w:r w:rsidRPr="005A4E93">
        <w:rPr>
          <w:rFonts w:hint="eastAsia"/>
        </w:rPr>
        <w:t>选择质检待办资源信息查询，包括认证类型、认证信息、产品接入方式、设</w:t>
      </w:r>
      <w:r w:rsidRPr="005A4E93">
        <w:rPr>
          <w:rFonts w:hint="eastAsia"/>
        </w:rPr>
        <w:lastRenderedPageBreak/>
        <w:t>备厂商网管编码等内容。</w:t>
      </w:r>
    </w:p>
    <w:p w:rsidR="00770F20" w:rsidRPr="005A4E93" w:rsidRDefault="00770F20" w:rsidP="00770F20">
      <w:pPr>
        <w:ind w:firstLine="480"/>
      </w:pPr>
    </w:p>
    <w:p w:rsidR="00770F20" w:rsidRPr="005A4E93" w:rsidRDefault="00770F20" w:rsidP="00770F20">
      <w:pPr>
        <w:pStyle w:val="6"/>
        <w:rPr>
          <w:b/>
          <w:bCs/>
        </w:rPr>
      </w:pPr>
      <w:bookmarkStart w:id="3017" w:name="_Toc130155950"/>
      <w:r w:rsidRPr="005A4E93">
        <w:rPr>
          <w:rFonts w:hint="eastAsia"/>
        </w:rPr>
        <w:t>质检待办工单信息查询</w:t>
      </w:r>
      <w:bookmarkEnd w:id="3017"/>
    </w:p>
    <w:p w:rsidR="00770F20" w:rsidRPr="005A4E93" w:rsidRDefault="00770F20" w:rsidP="00770F20">
      <w:pPr>
        <w:ind w:firstLine="480"/>
      </w:pPr>
      <w:r w:rsidRPr="005A4E93">
        <w:rPr>
          <w:rFonts w:hint="eastAsia"/>
        </w:rPr>
        <w:t>选择质检待办工单信息查询，包括回填信息、图片展示、图片质检、装维录音、工作号录音、语音质检、改约记录等内容。</w:t>
      </w:r>
    </w:p>
    <w:p w:rsidR="00770F20" w:rsidRPr="005A4E93" w:rsidRDefault="00770F20" w:rsidP="00770F20">
      <w:pPr>
        <w:pStyle w:val="6"/>
        <w:rPr>
          <w:b/>
          <w:bCs/>
        </w:rPr>
      </w:pPr>
      <w:bookmarkStart w:id="3018" w:name="_Toc130155951"/>
      <w:r w:rsidRPr="005A4E93">
        <w:rPr>
          <w:rFonts w:hint="eastAsia"/>
        </w:rPr>
        <w:t>质检待办测速信息查询</w:t>
      </w:r>
      <w:bookmarkEnd w:id="3018"/>
    </w:p>
    <w:p w:rsidR="00770F20" w:rsidRPr="005A4E93" w:rsidRDefault="00770F20" w:rsidP="00770F20">
      <w:pPr>
        <w:ind w:firstLine="480"/>
      </w:pPr>
      <w:r w:rsidRPr="005A4E93">
        <w:rPr>
          <w:rFonts w:hint="eastAsia"/>
        </w:rPr>
        <w:t>选择质检待办测速信息查询，包括账号、宽带、下载、合格、</w:t>
      </w:r>
      <w:r w:rsidRPr="005A4E93">
        <w:rPr>
          <w:rFonts w:hint="eastAsia"/>
        </w:rPr>
        <w:t>M</w:t>
      </w:r>
      <w:r w:rsidRPr="005A4E93">
        <w:t>AC</w:t>
      </w:r>
      <w:r w:rsidRPr="005A4E93">
        <w:rPr>
          <w:rFonts w:hint="eastAsia"/>
        </w:rPr>
        <w:t>地址、背景流量等内容。</w:t>
      </w:r>
    </w:p>
    <w:p w:rsidR="00770F20" w:rsidRPr="005A4E93" w:rsidRDefault="00770F20" w:rsidP="00770F20">
      <w:pPr>
        <w:pStyle w:val="6"/>
        <w:rPr>
          <w:b/>
          <w:bCs/>
        </w:rPr>
      </w:pPr>
      <w:bookmarkStart w:id="3019" w:name="_Toc130155952"/>
      <w:r w:rsidRPr="005A4E93">
        <w:rPr>
          <w:rFonts w:hint="eastAsia"/>
        </w:rPr>
        <w:t>质检待办测速信息查询</w:t>
      </w:r>
      <w:bookmarkEnd w:id="3019"/>
    </w:p>
    <w:p w:rsidR="00770F20" w:rsidRPr="005A4E93" w:rsidRDefault="00770F20" w:rsidP="00770F20">
      <w:pPr>
        <w:ind w:firstLine="480"/>
      </w:pPr>
      <w:r w:rsidRPr="005A4E93">
        <w:rPr>
          <w:rFonts w:hint="eastAsia"/>
        </w:rPr>
        <w:t>选择质检待办测速信息查询，包括类型、下发时间、下发号码、下发端口、短信内容等内容。</w:t>
      </w:r>
    </w:p>
    <w:p w:rsidR="00770F20" w:rsidRPr="005A4E93" w:rsidRDefault="00770F20" w:rsidP="00770F20">
      <w:pPr>
        <w:pStyle w:val="6"/>
        <w:rPr>
          <w:b/>
          <w:bCs/>
        </w:rPr>
      </w:pPr>
      <w:bookmarkStart w:id="3020" w:name="_Toc130155953"/>
      <w:r w:rsidRPr="005A4E93">
        <w:rPr>
          <w:rFonts w:hint="eastAsia"/>
        </w:rPr>
        <w:t>质检待办品质检测信息查询</w:t>
      </w:r>
      <w:bookmarkEnd w:id="3020"/>
    </w:p>
    <w:p w:rsidR="00770F20" w:rsidRPr="005A4E93" w:rsidRDefault="00770F20" w:rsidP="00770F20">
      <w:pPr>
        <w:ind w:firstLine="480"/>
      </w:pPr>
      <w:r w:rsidRPr="005A4E93">
        <w:rPr>
          <w:rFonts w:hint="eastAsia"/>
        </w:rPr>
        <w:t>选择质检待办品质检测信息查询，包括光功率检测结果、查询时间、</w:t>
      </w:r>
      <w:r w:rsidRPr="005A4E93">
        <w:rPr>
          <w:rFonts w:hint="eastAsia"/>
        </w:rPr>
        <w:t>O</w:t>
      </w:r>
      <w:r w:rsidRPr="005A4E93">
        <w:t>NUNO</w:t>
      </w:r>
      <w:r w:rsidRPr="005A4E93">
        <w:rPr>
          <w:rFonts w:hint="eastAsia"/>
        </w:rPr>
        <w:t>、</w:t>
      </w:r>
      <w:r w:rsidRPr="005A4E93">
        <w:rPr>
          <w:rFonts w:hint="eastAsia"/>
        </w:rPr>
        <w:t>O</w:t>
      </w:r>
      <w:r w:rsidRPr="005A4E93">
        <w:t>NU</w:t>
      </w:r>
      <w:r w:rsidRPr="005A4E93">
        <w:rPr>
          <w:rFonts w:hint="eastAsia"/>
        </w:rPr>
        <w:t>接收光功率、</w:t>
      </w:r>
      <w:r w:rsidRPr="005A4E93">
        <w:rPr>
          <w:rFonts w:hint="eastAsia"/>
        </w:rPr>
        <w:t>O</w:t>
      </w:r>
      <w:r w:rsidRPr="005A4E93">
        <w:t>NU</w:t>
      </w:r>
      <w:r w:rsidRPr="005A4E93">
        <w:rPr>
          <w:rFonts w:hint="eastAsia"/>
        </w:rPr>
        <w:t>发送光功率等内容。</w:t>
      </w:r>
    </w:p>
    <w:p w:rsidR="00770F20" w:rsidRPr="005A4E93" w:rsidRDefault="00770F20" w:rsidP="00770F20">
      <w:pPr>
        <w:ind w:firstLine="480"/>
      </w:pPr>
    </w:p>
    <w:p w:rsidR="00770F20" w:rsidRPr="005A4E93" w:rsidRDefault="00770F20" w:rsidP="00770F20">
      <w:pPr>
        <w:pStyle w:val="6"/>
        <w:rPr>
          <w:b/>
          <w:bCs/>
        </w:rPr>
      </w:pPr>
      <w:bookmarkStart w:id="3021" w:name="_Toc130155954"/>
      <w:r w:rsidRPr="005A4E93">
        <w:rPr>
          <w:rFonts w:hint="eastAsia"/>
        </w:rPr>
        <w:t>质检待办智能组网信息查询</w:t>
      </w:r>
      <w:bookmarkEnd w:id="3021"/>
    </w:p>
    <w:p w:rsidR="00770F20" w:rsidRPr="005A4E93" w:rsidRDefault="00770F20" w:rsidP="00770F20">
      <w:pPr>
        <w:ind w:firstLine="480"/>
      </w:pPr>
      <w:r w:rsidRPr="005A4E93">
        <w:rPr>
          <w:rFonts w:hint="eastAsia"/>
        </w:rPr>
        <w:t>选择质检待办智能组网信息查询，包括工单信息、用户信息、工单号、装维人员、装维手机、宽带账号、接入宽带、地址、户型信息、建筑面积等内容。</w:t>
      </w:r>
    </w:p>
    <w:p w:rsidR="00770F20" w:rsidRPr="005A4E93" w:rsidRDefault="00770F20" w:rsidP="00770F20">
      <w:pPr>
        <w:pStyle w:val="5"/>
        <w:rPr>
          <w:bCs/>
          <w:szCs w:val="24"/>
        </w:rPr>
      </w:pPr>
      <w:bookmarkStart w:id="3022" w:name="_Toc130155955"/>
      <w:r w:rsidRPr="005A4E93">
        <w:rPr>
          <w:rFonts w:hint="eastAsia"/>
          <w:szCs w:val="24"/>
        </w:rPr>
        <w:t>质检待办处理</w:t>
      </w:r>
      <w:bookmarkEnd w:id="3022"/>
    </w:p>
    <w:p w:rsidR="00770F20" w:rsidRPr="005A4E93" w:rsidRDefault="00770F20" w:rsidP="00770F20">
      <w:pPr>
        <w:pStyle w:val="6"/>
        <w:rPr>
          <w:b/>
          <w:bCs/>
        </w:rPr>
      </w:pPr>
      <w:bookmarkStart w:id="3023" w:name="_Toc130155956"/>
      <w:r w:rsidRPr="005A4E93">
        <w:rPr>
          <w:rFonts w:hint="eastAsia"/>
        </w:rPr>
        <w:t>质检结果信息录入</w:t>
      </w:r>
      <w:bookmarkEnd w:id="3023"/>
    </w:p>
    <w:p w:rsidR="00770F20" w:rsidRPr="005A4E93" w:rsidRDefault="00770F20" w:rsidP="00770F20">
      <w:pPr>
        <w:ind w:firstLine="480"/>
      </w:pPr>
      <w:r w:rsidRPr="005A4E93">
        <w:rPr>
          <w:rFonts w:hint="eastAsia"/>
        </w:rPr>
        <w:lastRenderedPageBreak/>
        <w:t>录入质检结果信息，录入完成同步存储数据信息。</w:t>
      </w:r>
    </w:p>
    <w:p w:rsidR="00770F20" w:rsidRPr="005A4E93" w:rsidRDefault="00770F20" w:rsidP="00770F20">
      <w:pPr>
        <w:pStyle w:val="6"/>
        <w:rPr>
          <w:b/>
          <w:bCs/>
        </w:rPr>
      </w:pPr>
      <w:bookmarkStart w:id="3024" w:name="_Toc130155957"/>
      <w:r w:rsidRPr="005A4E93">
        <w:rPr>
          <w:rFonts w:hint="eastAsia"/>
        </w:rPr>
        <w:t>质检方式说明信息录入</w:t>
      </w:r>
      <w:bookmarkEnd w:id="3024"/>
    </w:p>
    <w:p w:rsidR="00770F20" w:rsidRPr="005A4E93" w:rsidRDefault="00770F20" w:rsidP="00770F20">
      <w:pPr>
        <w:ind w:firstLine="480"/>
      </w:pPr>
      <w:r w:rsidRPr="005A4E93">
        <w:rPr>
          <w:rFonts w:hint="eastAsia"/>
        </w:rPr>
        <w:t>录入质检方式说明信息，录入完成同步存储数据信息。</w:t>
      </w:r>
    </w:p>
    <w:p w:rsidR="00770F20" w:rsidRPr="005A4E93" w:rsidRDefault="00770F20" w:rsidP="00770F20">
      <w:pPr>
        <w:pStyle w:val="6"/>
        <w:rPr>
          <w:b/>
          <w:bCs/>
        </w:rPr>
      </w:pPr>
      <w:bookmarkStart w:id="3025" w:name="_Toc130155958"/>
      <w:r w:rsidRPr="005A4E93">
        <w:rPr>
          <w:rFonts w:hint="eastAsia"/>
        </w:rPr>
        <w:t>质检不规范一级原因信息录入</w:t>
      </w:r>
      <w:bookmarkEnd w:id="3025"/>
    </w:p>
    <w:p w:rsidR="00770F20" w:rsidRPr="005A4E93" w:rsidRDefault="00770F20" w:rsidP="00770F20">
      <w:pPr>
        <w:ind w:firstLine="480"/>
      </w:pPr>
      <w:r w:rsidRPr="005A4E93">
        <w:rPr>
          <w:rFonts w:hint="eastAsia"/>
        </w:rPr>
        <w:t>录入质检不规范一级原因信息，录入完成同步存储数据信息。</w:t>
      </w:r>
    </w:p>
    <w:p w:rsidR="00770F20" w:rsidRPr="005A4E93" w:rsidRDefault="00770F20" w:rsidP="00770F20">
      <w:pPr>
        <w:pStyle w:val="6"/>
        <w:rPr>
          <w:b/>
          <w:bCs/>
        </w:rPr>
      </w:pPr>
      <w:bookmarkStart w:id="3026" w:name="_Toc130155959"/>
      <w:r w:rsidRPr="005A4E93">
        <w:rPr>
          <w:rFonts w:hint="eastAsia"/>
        </w:rPr>
        <w:t>质检不规范二级原因信息录入</w:t>
      </w:r>
      <w:bookmarkEnd w:id="3026"/>
    </w:p>
    <w:p w:rsidR="00770F20" w:rsidRPr="005A4E93" w:rsidRDefault="00770F20" w:rsidP="00770F20">
      <w:pPr>
        <w:ind w:firstLine="480"/>
      </w:pPr>
      <w:r w:rsidRPr="005A4E93">
        <w:rPr>
          <w:rFonts w:hint="eastAsia"/>
        </w:rPr>
        <w:t>录入质检不规范二级原因信息，录入完成同步存储数据信息。</w:t>
      </w:r>
    </w:p>
    <w:p w:rsidR="00770F20" w:rsidRPr="005A4E93" w:rsidRDefault="00770F20" w:rsidP="00770F20">
      <w:pPr>
        <w:pStyle w:val="6"/>
        <w:rPr>
          <w:b/>
          <w:bCs/>
        </w:rPr>
      </w:pPr>
      <w:bookmarkStart w:id="3027" w:name="_Toc130155960"/>
      <w:r w:rsidRPr="005A4E93">
        <w:rPr>
          <w:rFonts w:hint="eastAsia"/>
        </w:rPr>
        <w:t>中台质检待办工单查询</w:t>
      </w:r>
      <w:bookmarkEnd w:id="3027"/>
    </w:p>
    <w:p w:rsidR="00770F20" w:rsidRPr="005A4E93" w:rsidRDefault="00770F20" w:rsidP="00770F20">
      <w:pPr>
        <w:ind w:firstLine="480"/>
      </w:pPr>
      <w:r w:rsidRPr="005A4E93">
        <w:rPr>
          <w:rFonts w:hint="eastAsia"/>
        </w:rPr>
        <w:t>选择中台质检待办工单查询，包括质检待办质检详情查询，不规范一级原因信息展示，不规范二级原因信息展示。</w:t>
      </w:r>
    </w:p>
    <w:p w:rsidR="00770F20" w:rsidRPr="005A4E93" w:rsidRDefault="00770F20" w:rsidP="00770F20">
      <w:pPr>
        <w:pStyle w:val="6"/>
        <w:rPr>
          <w:b/>
          <w:bCs/>
        </w:rPr>
      </w:pPr>
      <w:bookmarkStart w:id="3028" w:name="_Toc130155961"/>
      <w:r w:rsidRPr="005A4E93">
        <w:rPr>
          <w:rFonts w:hint="eastAsia"/>
        </w:rPr>
        <w:t>WEB</w:t>
      </w:r>
      <w:r w:rsidRPr="005A4E93">
        <w:rPr>
          <w:rFonts w:hint="eastAsia"/>
        </w:rPr>
        <w:t>端中台质检待办接单</w:t>
      </w:r>
      <w:bookmarkEnd w:id="3028"/>
    </w:p>
    <w:p w:rsidR="00770F20" w:rsidRPr="005A4E93" w:rsidRDefault="00770F20" w:rsidP="00770F20">
      <w:pPr>
        <w:ind w:firstLine="480"/>
      </w:pPr>
      <w:r w:rsidRPr="005A4E93">
        <w:rPr>
          <w:rFonts w:hint="eastAsia"/>
        </w:rPr>
        <w:t>选择中台质检待办接单，接单成功，展示</w:t>
      </w:r>
      <w:r w:rsidRPr="005A4E93">
        <w:rPr>
          <w:rFonts w:hint="eastAsia"/>
        </w:rPr>
        <w:t>WEB</w:t>
      </w:r>
      <w:r w:rsidRPr="005A4E93">
        <w:rPr>
          <w:rFonts w:hint="eastAsia"/>
        </w:rPr>
        <w:t>中台质检接单成功提示，同步存储接单处理信息。</w:t>
      </w:r>
    </w:p>
    <w:p w:rsidR="00770F20" w:rsidRPr="005A4E93" w:rsidRDefault="00770F20" w:rsidP="00770F20">
      <w:pPr>
        <w:pStyle w:val="6"/>
        <w:rPr>
          <w:b/>
          <w:bCs/>
        </w:rPr>
      </w:pPr>
      <w:bookmarkStart w:id="3029" w:name="_Toc130155962"/>
      <w:r w:rsidRPr="005A4E93">
        <w:rPr>
          <w:rFonts w:hint="eastAsia"/>
        </w:rPr>
        <w:t>WEB</w:t>
      </w:r>
      <w:r w:rsidRPr="005A4E93">
        <w:rPr>
          <w:rFonts w:hint="eastAsia"/>
        </w:rPr>
        <w:t>端中台质检待办转派</w:t>
      </w:r>
      <w:bookmarkEnd w:id="3029"/>
    </w:p>
    <w:p w:rsidR="00770F20" w:rsidRDefault="00770F20" w:rsidP="00770F20">
      <w:pPr>
        <w:ind w:firstLine="480"/>
      </w:pPr>
      <w:r w:rsidRPr="005A4E93">
        <w:rPr>
          <w:rFonts w:hint="eastAsia"/>
        </w:rPr>
        <w:t>选择中台质检待办转派，转派成功，展示</w:t>
      </w:r>
      <w:r w:rsidRPr="005A4E93">
        <w:rPr>
          <w:rFonts w:hint="eastAsia"/>
        </w:rPr>
        <w:t>WEB</w:t>
      </w:r>
      <w:r w:rsidRPr="005A4E93">
        <w:rPr>
          <w:rFonts w:hint="eastAsia"/>
        </w:rPr>
        <w:t>中台质检转派成功提示，同步存储转派处理信息。</w:t>
      </w:r>
    </w:p>
    <w:p w:rsidR="00BC578F" w:rsidRPr="00CB194D" w:rsidRDefault="00BC578F" w:rsidP="00BC578F">
      <w:pPr>
        <w:pStyle w:val="6"/>
        <w:rPr>
          <w:b/>
          <w:bCs/>
        </w:rPr>
      </w:pPr>
      <w:bookmarkStart w:id="3030" w:name="_Toc130155963"/>
      <w:r w:rsidRPr="005A4E93">
        <w:rPr>
          <w:rFonts w:hint="eastAsia"/>
        </w:rPr>
        <w:t>WEB</w:t>
      </w:r>
      <w:r w:rsidRPr="005A4E93">
        <w:rPr>
          <w:rFonts w:hint="eastAsia"/>
        </w:rPr>
        <w:t>端</w:t>
      </w:r>
      <w:r>
        <w:rPr>
          <w:rFonts w:hint="eastAsia"/>
        </w:rPr>
        <w:t>中台质检待办</w:t>
      </w:r>
      <w:r w:rsidRPr="005A4E93">
        <w:rPr>
          <w:rFonts w:hint="eastAsia"/>
        </w:rPr>
        <w:t>待办</w:t>
      </w:r>
      <w:r>
        <w:rPr>
          <w:rFonts w:hint="eastAsia"/>
        </w:rPr>
        <w:t>转派规则管理</w:t>
      </w:r>
      <w:bookmarkEnd w:id="3030"/>
    </w:p>
    <w:p w:rsidR="00BC578F" w:rsidRPr="00CB194D" w:rsidRDefault="00BC578F" w:rsidP="00BC578F">
      <w:pPr>
        <w:ind w:firstLineChars="200" w:firstLine="480"/>
        <w:jc w:val="both"/>
      </w:pPr>
      <w:r>
        <w:t>根据</w:t>
      </w:r>
      <w:r>
        <w:rPr>
          <w:rFonts w:hint="eastAsia"/>
        </w:rPr>
        <w:t>中台质检待办转派规则</w:t>
      </w:r>
      <w:r>
        <w:t>说明文档，在系统中录入</w:t>
      </w:r>
      <w:r>
        <w:rPr>
          <w:rFonts w:hint="eastAsia"/>
        </w:rPr>
        <w:t>转派</w:t>
      </w:r>
      <w:r>
        <w:t>规则，并提供</w:t>
      </w:r>
      <w:r>
        <w:rPr>
          <w:rFonts w:hint="eastAsia"/>
        </w:rPr>
        <w:t>转派算法</w:t>
      </w:r>
      <w:r>
        <w:t>规则的增加、删除、修改功能</w:t>
      </w:r>
      <w:r>
        <w:rPr>
          <w:rFonts w:hint="eastAsia"/>
        </w:rPr>
        <w:t>，转派规则信息文件入库。</w:t>
      </w:r>
    </w:p>
    <w:p w:rsidR="00BC578F" w:rsidRPr="005A4E93" w:rsidRDefault="00BC578F" w:rsidP="00BC578F">
      <w:pPr>
        <w:pStyle w:val="6"/>
        <w:rPr>
          <w:b/>
          <w:bCs/>
        </w:rPr>
      </w:pPr>
      <w:bookmarkStart w:id="3031" w:name="_Toc130155964"/>
      <w:r w:rsidRPr="005A4E93">
        <w:rPr>
          <w:rFonts w:hint="eastAsia"/>
        </w:rPr>
        <w:t>WEB</w:t>
      </w:r>
      <w:r w:rsidRPr="005A4E93">
        <w:rPr>
          <w:rFonts w:hint="eastAsia"/>
        </w:rPr>
        <w:t>端</w:t>
      </w:r>
      <w:r>
        <w:rPr>
          <w:rFonts w:hint="eastAsia"/>
        </w:rPr>
        <w:t>中台质检待办</w:t>
      </w:r>
      <w:r w:rsidRPr="005A4E93">
        <w:rPr>
          <w:rFonts w:hint="eastAsia"/>
        </w:rPr>
        <w:t>待办</w:t>
      </w:r>
      <w:r>
        <w:rPr>
          <w:rFonts w:hint="eastAsia"/>
        </w:rPr>
        <w:t>转派校验</w:t>
      </w:r>
      <w:bookmarkEnd w:id="3031"/>
    </w:p>
    <w:p w:rsidR="00BC578F" w:rsidRPr="005A4E93" w:rsidRDefault="00BC578F" w:rsidP="00BC578F">
      <w:pPr>
        <w:ind w:firstLineChars="200" w:firstLine="480"/>
      </w:pPr>
      <w:r>
        <w:rPr>
          <w:rFonts w:hint="eastAsia"/>
        </w:rPr>
        <w:lastRenderedPageBreak/>
        <w:t>转派完成</w:t>
      </w:r>
      <w:r>
        <w:t>，系统会对</w:t>
      </w:r>
      <w:r>
        <w:rPr>
          <w:rFonts w:hint="eastAsia"/>
        </w:rPr>
        <w:t>转派的人员及组织等信息进行校验，判断是否是同组织、同职位质检的转派</w:t>
      </w:r>
      <w:r>
        <w:t>，如存在，</w:t>
      </w:r>
      <w:r>
        <w:rPr>
          <w:rFonts w:hint="eastAsia"/>
        </w:rPr>
        <w:t>如不满足转派规则则系统</w:t>
      </w:r>
      <w:r>
        <w:t>不允许继续进行后续的</w:t>
      </w:r>
      <w:r>
        <w:rPr>
          <w:rFonts w:hint="eastAsia"/>
        </w:rPr>
        <w:t>操作</w:t>
      </w:r>
      <w:r>
        <w:t>处理。</w:t>
      </w:r>
    </w:p>
    <w:p w:rsidR="00770F20" w:rsidRPr="005A4E93" w:rsidRDefault="00770F20" w:rsidP="00770F20">
      <w:pPr>
        <w:pStyle w:val="6"/>
        <w:rPr>
          <w:b/>
          <w:bCs/>
        </w:rPr>
      </w:pPr>
      <w:bookmarkStart w:id="3032" w:name="_Toc130155965"/>
      <w:r w:rsidRPr="005A4E93">
        <w:rPr>
          <w:rFonts w:hint="eastAsia"/>
        </w:rPr>
        <w:t>WEB</w:t>
      </w:r>
      <w:r w:rsidRPr="005A4E93">
        <w:rPr>
          <w:rFonts w:hint="eastAsia"/>
        </w:rPr>
        <w:t>端中台质检待办质检通过</w:t>
      </w:r>
      <w:bookmarkEnd w:id="3032"/>
    </w:p>
    <w:p w:rsidR="00770F20" w:rsidRPr="005A4E93" w:rsidRDefault="00770F20" w:rsidP="00770F20">
      <w:pPr>
        <w:ind w:firstLine="480"/>
      </w:pPr>
      <w:r w:rsidRPr="005A4E93">
        <w:rPr>
          <w:rFonts w:hint="eastAsia"/>
        </w:rPr>
        <w:t>选择中台质检待办质检通过，质检通过成功，展示</w:t>
      </w:r>
      <w:r w:rsidRPr="005A4E93">
        <w:rPr>
          <w:rFonts w:hint="eastAsia"/>
        </w:rPr>
        <w:t>WEB</w:t>
      </w:r>
      <w:r w:rsidRPr="005A4E93">
        <w:rPr>
          <w:rFonts w:hint="eastAsia"/>
        </w:rPr>
        <w:t>中台质检质检通过成功提示，同步存储质检通过处理信息，</w:t>
      </w:r>
      <w:r w:rsidR="00973E1B">
        <w:rPr>
          <w:rFonts w:hint="eastAsia"/>
        </w:rPr>
        <w:t>启动流程平台</w:t>
      </w:r>
      <w:r w:rsidRPr="005A4E93">
        <w:rPr>
          <w:rFonts w:hint="eastAsia"/>
        </w:rPr>
        <w:t>触发归档环节，接收流程平台派单结果。</w:t>
      </w:r>
    </w:p>
    <w:p w:rsidR="00770F20" w:rsidRPr="005A4E93" w:rsidRDefault="00770F20" w:rsidP="00770F20">
      <w:pPr>
        <w:pStyle w:val="6"/>
        <w:rPr>
          <w:b/>
          <w:bCs/>
        </w:rPr>
      </w:pPr>
      <w:bookmarkStart w:id="3033" w:name="_Toc130155966"/>
      <w:r w:rsidRPr="005A4E93">
        <w:rPr>
          <w:rFonts w:hint="eastAsia"/>
        </w:rPr>
        <w:t>质检附件上传</w:t>
      </w:r>
      <w:bookmarkEnd w:id="3033"/>
    </w:p>
    <w:p w:rsidR="00770F20" w:rsidRDefault="00770F20" w:rsidP="00770F20">
      <w:pPr>
        <w:ind w:firstLine="480"/>
      </w:pPr>
      <w:r w:rsidRPr="005A4E93">
        <w:rPr>
          <w:rFonts w:hint="eastAsia"/>
        </w:rPr>
        <w:t>选择质检附件上传，质检原始文件存储到文件服务器，数据库记录质检文件存储路径，解析质检文件入库，上传输出错误提示。</w:t>
      </w:r>
    </w:p>
    <w:p w:rsidR="00182146" w:rsidRPr="005A4E93" w:rsidRDefault="00182146" w:rsidP="00182146">
      <w:pPr>
        <w:pStyle w:val="6"/>
        <w:rPr>
          <w:b/>
          <w:bCs/>
        </w:rPr>
      </w:pPr>
      <w:bookmarkStart w:id="3034" w:name="_Toc130155967"/>
      <w:r w:rsidRPr="005A4E93">
        <w:rPr>
          <w:rFonts w:hint="eastAsia"/>
        </w:rPr>
        <w:t>质检</w:t>
      </w:r>
      <w:r>
        <w:rPr>
          <w:rFonts w:hint="eastAsia"/>
        </w:rPr>
        <w:t>文件保存</w:t>
      </w:r>
      <w:bookmarkEnd w:id="3034"/>
    </w:p>
    <w:p w:rsidR="00182146" w:rsidRPr="005A4E93" w:rsidRDefault="00182146" w:rsidP="00182146">
      <w:pPr>
        <w:ind w:firstLineChars="200" w:firstLine="480"/>
      </w:pPr>
      <w:r>
        <w:rPr>
          <w:rFonts w:hint="eastAsia"/>
        </w:rPr>
        <w:t>质检附件上传成功，质检文件</w:t>
      </w:r>
      <w:r>
        <w:rPr>
          <w:rFonts w:ascii="宋体" w:hAnsi="宋体" w:hint="eastAsia"/>
          <w:lang w:val="x-none"/>
        </w:rPr>
        <w:t>信息入库</w:t>
      </w:r>
      <w:r w:rsidRPr="005A4E93">
        <w:rPr>
          <w:rFonts w:hint="eastAsia"/>
        </w:rPr>
        <w:t>。</w:t>
      </w:r>
    </w:p>
    <w:p w:rsidR="00770F20" w:rsidRPr="005A4E93" w:rsidRDefault="00770F20" w:rsidP="00770F20">
      <w:pPr>
        <w:pStyle w:val="6"/>
        <w:rPr>
          <w:b/>
          <w:bCs/>
        </w:rPr>
      </w:pPr>
      <w:bookmarkStart w:id="3035" w:name="_Toc130155968"/>
      <w:r w:rsidRPr="005A4E93">
        <w:rPr>
          <w:rFonts w:hint="eastAsia"/>
        </w:rPr>
        <w:t>WEB</w:t>
      </w:r>
      <w:r w:rsidRPr="005A4E93">
        <w:rPr>
          <w:rFonts w:hint="eastAsia"/>
        </w:rPr>
        <w:t>端中台质检待办质检不通过</w:t>
      </w:r>
      <w:bookmarkEnd w:id="3035"/>
    </w:p>
    <w:p w:rsidR="00770F20" w:rsidRPr="005A4E93" w:rsidRDefault="00770F20" w:rsidP="00770F20">
      <w:pPr>
        <w:ind w:firstLine="480"/>
      </w:pPr>
      <w:r w:rsidRPr="005A4E93">
        <w:rPr>
          <w:rFonts w:hint="eastAsia"/>
        </w:rPr>
        <w:t>选择中台质检待办质检不通过，质检不通过成功，</w:t>
      </w:r>
      <w:r w:rsidR="00973E1B">
        <w:rPr>
          <w:rFonts w:hint="eastAsia"/>
        </w:rPr>
        <w:t>启动流程平台</w:t>
      </w:r>
      <w:r w:rsidRPr="005A4E93">
        <w:rPr>
          <w:rFonts w:hint="eastAsia"/>
        </w:rPr>
        <w:t>派发复盘，接收流程平台派单结果，派发成功</w:t>
      </w:r>
      <w:r w:rsidR="00973E1B">
        <w:rPr>
          <w:rFonts w:hint="eastAsia"/>
        </w:rPr>
        <w:t>启动流程平台</w:t>
      </w:r>
      <w:r w:rsidRPr="005A4E93">
        <w:rPr>
          <w:rFonts w:hint="eastAsia"/>
        </w:rPr>
        <w:t>触发归档环节，接收流程平台派单结果。</w:t>
      </w:r>
    </w:p>
    <w:p w:rsidR="00770F20" w:rsidRPr="005A4E93" w:rsidRDefault="00770F20" w:rsidP="00770F20">
      <w:pPr>
        <w:pStyle w:val="5"/>
        <w:rPr>
          <w:bCs/>
          <w:szCs w:val="24"/>
        </w:rPr>
      </w:pPr>
      <w:bookmarkStart w:id="3036" w:name="_Toc130155969"/>
      <w:r w:rsidRPr="005A4E93">
        <w:rPr>
          <w:rFonts w:hint="eastAsia"/>
          <w:szCs w:val="24"/>
        </w:rPr>
        <w:t>质检监控查询</w:t>
      </w:r>
      <w:bookmarkEnd w:id="3036"/>
    </w:p>
    <w:p w:rsidR="00770F20" w:rsidRPr="005A4E93" w:rsidRDefault="00770F20" w:rsidP="00770F20">
      <w:pPr>
        <w:pStyle w:val="6"/>
        <w:rPr>
          <w:b/>
          <w:bCs/>
        </w:rPr>
      </w:pPr>
      <w:bookmarkStart w:id="3037" w:name="_Toc130155970"/>
      <w:r w:rsidRPr="005A4E93">
        <w:rPr>
          <w:rFonts w:hint="eastAsia"/>
        </w:rPr>
        <w:t>中台质检监控工单查询</w:t>
      </w:r>
      <w:bookmarkEnd w:id="3037"/>
    </w:p>
    <w:p w:rsidR="00770F20" w:rsidRPr="005A4E93" w:rsidRDefault="00770F20" w:rsidP="00770F20">
      <w:pPr>
        <w:ind w:firstLine="480"/>
      </w:pPr>
      <w:r w:rsidRPr="005A4E93">
        <w:rPr>
          <w:rFonts w:hint="eastAsia"/>
        </w:rPr>
        <w:t>选择中台质检监控工单查询，包括质检监控质检详情查询，不规范一级原因信息展示，不规范二级原因信息展示。</w:t>
      </w:r>
    </w:p>
    <w:p w:rsidR="00770F20" w:rsidRPr="005A4E93" w:rsidRDefault="00770F20" w:rsidP="00770F20">
      <w:pPr>
        <w:pStyle w:val="6"/>
        <w:rPr>
          <w:b/>
          <w:bCs/>
        </w:rPr>
      </w:pPr>
      <w:bookmarkStart w:id="3038" w:name="_Toc130155971"/>
      <w:r w:rsidRPr="005A4E93">
        <w:rPr>
          <w:rFonts w:hint="eastAsia"/>
        </w:rPr>
        <w:t>质检监控定单详情查询</w:t>
      </w:r>
      <w:bookmarkEnd w:id="3038"/>
    </w:p>
    <w:p w:rsidR="00770F20" w:rsidRPr="005A4E93" w:rsidRDefault="00770F20" w:rsidP="00770F20">
      <w:pPr>
        <w:ind w:firstLine="480"/>
      </w:pPr>
      <w:r w:rsidRPr="005A4E93">
        <w:rPr>
          <w:rFonts w:hint="eastAsia"/>
        </w:rPr>
        <w:lastRenderedPageBreak/>
        <w:t>选择质检监控定单详情查询，包括基本信息、产品信息、资源配置信息、工单信息、测速信息、下发信息、品质检查信息等内容。</w:t>
      </w:r>
    </w:p>
    <w:p w:rsidR="00770F20" w:rsidRPr="005A4E93" w:rsidRDefault="00770F20" w:rsidP="00770F20">
      <w:pPr>
        <w:pStyle w:val="6"/>
        <w:rPr>
          <w:b/>
          <w:bCs/>
        </w:rPr>
      </w:pPr>
      <w:bookmarkStart w:id="3039" w:name="_Toc130155972"/>
      <w:r w:rsidRPr="005A4E93">
        <w:rPr>
          <w:rFonts w:hint="eastAsia"/>
        </w:rPr>
        <w:t>质检监控基本详情查询</w:t>
      </w:r>
      <w:bookmarkEnd w:id="3039"/>
    </w:p>
    <w:p w:rsidR="00770F20" w:rsidRPr="005A4E93" w:rsidRDefault="00770F20" w:rsidP="00770F20">
      <w:pPr>
        <w:ind w:firstLine="480"/>
      </w:pPr>
      <w:r w:rsidRPr="005A4E93">
        <w:rPr>
          <w:rFonts w:hint="eastAsia"/>
        </w:rPr>
        <w:t>选择质检监控基本信息查询，包括定单编码、工单类别、订单状态、定单受理时间、归属区域、服务、处理级别等内容。</w:t>
      </w:r>
    </w:p>
    <w:p w:rsidR="00770F20" w:rsidRPr="005A4E93" w:rsidRDefault="00770F20" w:rsidP="00770F20">
      <w:pPr>
        <w:pStyle w:val="6"/>
        <w:rPr>
          <w:b/>
          <w:bCs/>
        </w:rPr>
      </w:pPr>
      <w:bookmarkStart w:id="3040" w:name="_Toc130155973"/>
      <w:r w:rsidRPr="005A4E93">
        <w:rPr>
          <w:rFonts w:hint="eastAsia"/>
        </w:rPr>
        <w:t>质检监控产品信息查询</w:t>
      </w:r>
      <w:bookmarkEnd w:id="3040"/>
    </w:p>
    <w:p w:rsidR="00770F20" w:rsidRPr="005A4E93" w:rsidRDefault="00770F20" w:rsidP="00770F20">
      <w:pPr>
        <w:ind w:firstLine="480"/>
      </w:pPr>
      <w:r w:rsidRPr="005A4E93">
        <w:rPr>
          <w:rFonts w:hint="eastAsia"/>
        </w:rPr>
        <w:t>选择质检监控产品信息查询，包括主产品事件、特征名称、特征取值、特征取值描述、原特征取值、原特征取值描述等内容。</w:t>
      </w:r>
    </w:p>
    <w:p w:rsidR="00770F20" w:rsidRPr="005A4E93" w:rsidRDefault="00770F20" w:rsidP="00770F20">
      <w:pPr>
        <w:pStyle w:val="6"/>
        <w:rPr>
          <w:b/>
          <w:bCs/>
        </w:rPr>
      </w:pPr>
      <w:bookmarkStart w:id="3041" w:name="_Toc130155974"/>
      <w:r w:rsidRPr="005A4E93">
        <w:rPr>
          <w:rFonts w:hint="eastAsia"/>
        </w:rPr>
        <w:t>质检监控资源信息查询</w:t>
      </w:r>
      <w:bookmarkEnd w:id="3041"/>
    </w:p>
    <w:p w:rsidR="00770F20" w:rsidRPr="005A4E93" w:rsidRDefault="00770F20" w:rsidP="00DD6977">
      <w:pPr>
        <w:ind w:firstLine="480"/>
      </w:pPr>
      <w:r w:rsidRPr="005A4E93">
        <w:rPr>
          <w:rFonts w:hint="eastAsia"/>
        </w:rPr>
        <w:t>选择质检监控资源信息查询，包括认证类型、认证信息、产品接入方式、设备厂商网管编码等内容。</w:t>
      </w:r>
    </w:p>
    <w:p w:rsidR="00770F20" w:rsidRPr="005A4E93" w:rsidRDefault="00770F20" w:rsidP="00770F20">
      <w:pPr>
        <w:pStyle w:val="6"/>
        <w:rPr>
          <w:b/>
          <w:bCs/>
        </w:rPr>
      </w:pPr>
      <w:bookmarkStart w:id="3042" w:name="_Toc130155975"/>
      <w:r w:rsidRPr="005A4E93">
        <w:rPr>
          <w:rFonts w:hint="eastAsia"/>
        </w:rPr>
        <w:t>质检监控工单信息查询</w:t>
      </w:r>
      <w:bookmarkEnd w:id="3042"/>
    </w:p>
    <w:p w:rsidR="00770F20" w:rsidRPr="005A4E93" w:rsidRDefault="00770F20" w:rsidP="00770F20">
      <w:pPr>
        <w:ind w:firstLine="480"/>
      </w:pPr>
      <w:r w:rsidRPr="005A4E93">
        <w:rPr>
          <w:rFonts w:hint="eastAsia"/>
        </w:rPr>
        <w:t>选择质检监控工单信息查询，包括回填信息、图片展示、图片质检、装维录音、工作号录音、语音质检、改约记录等内容。</w:t>
      </w:r>
    </w:p>
    <w:p w:rsidR="00770F20" w:rsidRPr="005A4E93" w:rsidRDefault="00770F20" w:rsidP="00770F20">
      <w:pPr>
        <w:pStyle w:val="6"/>
        <w:rPr>
          <w:b/>
          <w:bCs/>
        </w:rPr>
      </w:pPr>
      <w:bookmarkStart w:id="3043" w:name="_Toc130155976"/>
      <w:r w:rsidRPr="005A4E93">
        <w:rPr>
          <w:rFonts w:hint="eastAsia"/>
        </w:rPr>
        <w:t>质检监控测速信息查询</w:t>
      </w:r>
      <w:bookmarkEnd w:id="3043"/>
    </w:p>
    <w:p w:rsidR="00770F20" w:rsidRPr="005A4E93" w:rsidRDefault="00770F20" w:rsidP="00770F20">
      <w:pPr>
        <w:ind w:firstLine="480"/>
      </w:pPr>
      <w:r w:rsidRPr="005A4E93">
        <w:rPr>
          <w:rFonts w:hint="eastAsia"/>
        </w:rPr>
        <w:t>选择质检监控测速信息查询，包括账号、宽带、下载、合格、</w:t>
      </w:r>
      <w:r w:rsidRPr="005A4E93">
        <w:rPr>
          <w:rFonts w:hint="eastAsia"/>
        </w:rPr>
        <w:t>M</w:t>
      </w:r>
      <w:r w:rsidRPr="005A4E93">
        <w:t>AC</w:t>
      </w:r>
      <w:r w:rsidRPr="005A4E93">
        <w:rPr>
          <w:rFonts w:hint="eastAsia"/>
        </w:rPr>
        <w:t>地址、背景流量等内容。</w:t>
      </w:r>
    </w:p>
    <w:p w:rsidR="00770F20" w:rsidRPr="005A4E93" w:rsidRDefault="00770F20" w:rsidP="00770F20">
      <w:pPr>
        <w:pStyle w:val="6"/>
        <w:rPr>
          <w:b/>
          <w:bCs/>
        </w:rPr>
      </w:pPr>
      <w:bookmarkStart w:id="3044" w:name="_Toc130155977"/>
      <w:r w:rsidRPr="005A4E93">
        <w:rPr>
          <w:rFonts w:hint="eastAsia"/>
        </w:rPr>
        <w:t>质检监控测速信息查询</w:t>
      </w:r>
      <w:bookmarkEnd w:id="3044"/>
    </w:p>
    <w:p w:rsidR="00770F20" w:rsidRPr="005A4E93" w:rsidRDefault="00770F20" w:rsidP="00770F20">
      <w:pPr>
        <w:ind w:firstLine="480"/>
      </w:pPr>
      <w:r w:rsidRPr="005A4E93">
        <w:rPr>
          <w:rFonts w:hint="eastAsia"/>
        </w:rPr>
        <w:t>选择质检监控测速信息查询，包括类型、下发时间、下发号码、下发端口、短信内容等内容。</w:t>
      </w:r>
    </w:p>
    <w:p w:rsidR="00770F20" w:rsidRPr="005A4E93" w:rsidRDefault="00770F20" w:rsidP="00770F20">
      <w:pPr>
        <w:pStyle w:val="6"/>
        <w:rPr>
          <w:b/>
          <w:bCs/>
        </w:rPr>
      </w:pPr>
      <w:bookmarkStart w:id="3045" w:name="_Toc130155978"/>
      <w:r w:rsidRPr="005A4E93">
        <w:rPr>
          <w:rFonts w:hint="eastAsia"/>
        </w:rPr>
        <w:t>质检监控品质检测信息查询</w:t>
      </w:r>
      <w:bookmarkEnd w:id="3045"/>
    </w:p>
    <w:p w:rsidR="00770F20" w:rsidRPr="005A4E93" w:rsidRDefault="00770F20" w:rsidP="00DD6977">
      <w:pPr>
        <w:ind w:firstLine="480"/>
      </w:pPr>
      <w:r w:rsidRPr="005A4E93">
        <w:rPr>
          <w:rFonts w:hint="eastAsia"/>
        </w:rPr>
        <w:lastRenderedPageBreak/>
        <w:t>选择质检监控品质检测信息查询，包括光功率检测结果、查询时间、</w:t>
      </w:r>
      <w:r w:rsidRPr="005A4E93">
        <w:rPr>
          <w:rFonts w:hint="eastAsia"/>
        </w:rPr>
        <w:t>O</w:t>
      </w:r>
      <w:r w:rsidRPr="005A4E93">
        <w:t>NUNO</w:t>
      </w:r>
      <w:r w:rsidRPr="005A4E93">
        <w:rPr>
          <w:rFonts w:hint="eastAsia"/>
        </w:rPr>
        <w:t>、</w:t>
      </w:r>
      <w:r w:rsidRPr="005A4E93">
        <w:rPr>
          <w:rFonts w:hint="eastAsia"/>
        </w:rPr>
        <w:t>O</w:t>
      </w:r>
      <w:r w:rsidRPr="005A4E93">
        <w:t>NU</w:t>
      </w:r>
      <w:r w:rsidRPr="005A4E93">
        <w:rPr>
          <w:rFonts w:hint="eastAsia"/>
        </w:rPr>
        <w:t>接收光功率、</w:t>
      </w:r>
      <w:r w:rsidRPr="005A4E93">
        <w:rPr>
          <w:rFonts w:hint="eastAsia"/>
        </w:rPr>
        <w:t>O</w:t>
      </w:r>
      <w:r w:rsidRPr="005A4E93">
        <w:t>NU</w:t>
      </w:r>
      <w:r w:rsidRPr="005A4E93">
        <w:rPr>
          <w:rFonts w:hint="eastAsia"/>
        </w:rPr>
        <w:t>发送光功率等内容。</w:t>
      </w:r>
    </w:p>
    <w:p w:rsidR="00770F20" w:rsidRPr="005A4E93" w:rsidRDefault="00770F20" w:rsidP="00770F20">
      <w:pPr>
        <w:pStyle w:val="6"/>
        <w:rPr>
          <w:b/>
          <w:bCs/>
        </w:rPr>
      </w:pPr>
      <w:bookmarkStart w:id="3046" w:name="_Toc130155979"/>
      <w:r w:rsidRPr="005A4E93">
        <w:rPr>
          <w:rFonts w:hint="eastAsia"/>
        </w:rPr>
        <w:t>质检监控智能组网信息查询</w:t>
      </w:r>
      <w:bookmarkEnd w:id="3046"/>
    </w:p>
    <w:p w:rsidR="00770F20" w:rsidRPr="005A4E93" w:rsidRDefault="00770F20" w:rsidP="00DD6977">
      <w:pPr>
        <w:ind w:firstLine="480"/>
      </w:pPr>
      <w:r w:rsidRPr="005A4E93">
        <w:rPr>
          <w:rFonts w:hint="eastAsia"/>
        </w:rPr>
        <w:t>选择质检监控智能组网信息查询，包括工单信息、用户信息、工单号、装维人员、装维手机、宽带账号、接入宽带、地址、户型信息、建筑面积等内容。</w:t>
      </w:r>
    </w:p>
    <w:p w:rsidR="00770F20" w:rsidRPr="005A4E93" w:rsidRDefault="00770F20" w:rsidP="00770F20">
      <w:pPr>
        <w:pStyle w:val="6"/>
        <w:rPr>
          <w:b/>
          <w:bCs/>
        </w:rPr>
      </w:pPr>
      <w:bookmarkStart w:id="3047" w:name="_Toc130155980"/>
      <w:r w:rsidRPr="005A4E93">
        <w:rPr>
          <w:rFonts w:hint="eastAsia"/>
        </w:rPr>
        <w:t>质检工单明细明细数据导出</w:t>
      </w:r>
      <w:bookmarkEnd w:id="3047"/>
    </w:p>
    <w:p w:rsidR="00770F20" w:rsidRPr="005A4E93" w:rsidRDefault="00770F20" w:rsidP="00770F20">
      <w:pPr>
        <w:ind w:firstLine="480"/>
      </w:pPr>
      <w:r w:rsidRPr="005A4E93">
        <w:rPr>
          <w:rFonts w:hint="eastAsia"/>
        </w:rPr>
        <w:t>选择质检工单明细明细数据导出，生成生成质检工单明细明细数据明细工单导出文件。</w:t>
      </w:r>
    </w:p>
    <w:p w:rsidR="00770F20" w:rsidRPr="005A4E93" w:rsidRDefault="00770F20" w:rsidP="00770F20">
      <w:pPr>
        <w:pStyle w:val="6"/>
        <w:rPr>
          <w:b/>
          <w:bCs/>
        </w:rPr>
      </w:pPr>
      <w:bookmarkStart w:id="3048" w:name="_Toc130155981"/>
      <w:r w:rsidRPr="005A4E93">
        <w:rPr>
          <w:rFonts w:hint="eastAsia"/>
        </w:rPr>
        <w:t>质检工单明细明细数据金库认证导出</w:t>
      </w:r>
      <w:bookmarkEnd w:id="3048"/>
    </w:p>
    <w:p w:rsidR="00770F20" w:rsidRPr="005A4E93" w:rsidRDefault="00770F20" w:rsidP="00192313">
      <w:pPr>
        <w:ind w:firstLine="480"/>
      </w:pPr>
      <w:r w:rsidRPr="005A4E93">
        <w:rPr>
          <w:rFonts w:hint="eastAsia"/>
        </w:rPr>
        <w:t>选择金库审批导出质检工单明细明细数据，</w:t>
      </w:r>
      <w:r w:rsidR="0055060A">
        <w:rPr>
          <w:rFonts w:hint="eastAsia"/>
        </w:rPr>
        <w:t>启动金库</w:t>
      </w:r>
      <w:r w:rsidRPr="005A4E93">
        <w:rPr>
          <w:rFonts w:hint="eastAsia"/>
        </w:rPr>
        <w:t>导出接口发起金库请求，接收返回结果信息，保存金库审批结果，获取质检工单明细明细数据明细工单数据，</w:t>
      </w:r>
      <w:r w:rsidR="0055060A">
        <w:rPr>
          <w:rFonts w:hint="eastAsia"/>
        </w:rPr>
        <w:t>启动脱敏算法</w:t>
      </w:r>
      <w:r w:rsidRPr="005A4E93">
        <w:rPr>
          <w:rFonts w:hint="eastAsia"/>
        </w:rPr>
        <w:t>脱敏数据，接收返回脱敏结果，生成生成质检工单明细明细数据明细工单导出文件。</w:t>
      </w:r>
    </w:p>
    <w:p w:rsidR="00770F20" w:rsidRPr="005A4E93" w:rsidRDefault="00770F20" w:rsidP="00770F20">
      <w:pPr>
        <w:pStyle w:val="30"/>
      </w:pPr>
      <w:bookmarkStart w:id="3049" w:name="_Toc129957997"/>
      <w:bookmarkStart w:id="3050" w:name="_Toc130155982"/>
      <w:r w:rsidRPr="005A4E93">
        <w:t>质检结果查询展示及对比能力支撑</w:t>
      </w:r>
      <w:bookmarkEnd w:id="3049"/>
      <w:bookmarkEnd w:id="3050"/>
    </w:p>
    <w:p w:rsidR="00770F20" w:rsidRPr="009041F6" w:rsidRDefault="00770F20" w:rsidP="00770F20">
      <w:pPr>
        <w:pStyle w:val="40"/>
      </w:pPr>
      <w:bookmarkStart w:id="3051" w:name="_Toc129957998"/>
      <w:bookmarkStart w:id="3052" w:name="_Toc130155983"/>
      <w:r w:rsidRPr="009041F6">
        <w:rPr>
          <w:rFonts w:hint="eastAsia"/>
        </w:rPr>
        <w:t>质检结果及对比能力支撑数据库</w:t>
      </w:r>
      <w:bookmarkEnd w:id="3051"/>
      <w:bookmarkEnd w:id="3052"/>
    </w:p>
    <w:p w:rsidR="00770F20" w:rsidRPr="005A4E93" w:rsidRDefault="00770F20" w:rsidP="00770F20">
      <w:pPr>
        <w:pStyle w:val="5"/>
        <w:rPr>
          <w:b/>
          <w:bCs/>
        </w:rPr>
      </w:pPr>
      <w:bookmarkStart w:id="3053" w:name="_Toc130155984"/>
      <w:r w:rsidRPr="005A4E93">
        <w:rPr>
          <w:rFonts w:hint="eastAsia"/>
        </w:rPr>
        <w:t>质检工单数据表</w:t>
      </w:r>
      <w:bookmarkEnd w:id="3053"/>
    </w:p>
    <w:p w:rsidR="00770F20" w:rsidRPr="005A4E93" w:rsidRDefault="00770F20" w:rsidP="00770F20">
      <w:pPr>
        <w:ind w:firstLine="480"/>
      </w:pPr>
      <w:r w:rsidRPr="005A4E93">
        <w:rPr>
          <w:rFonts w:hint="eastAsia"/>
        </w:rPr>
        <w:t>用于记录质检工单数据信息，包括地市、区县、网格、工单类型、问题类型、订单编码、抽检开始时间、抽检结束时间、抽检结果等字段。</w:t>
      </w:r>
    </w:p>
    <w:p w:rsidR="00770F20" w:rsidRPr="005A4E93" w:rsidRDefault="00770F20" w:rsidP="00770F20">
      <w:pPr>
        <w:pStyle w:val="5"/>
        <w:rPr>
          <w:b/>
          <w:bCs/>
        </w:rPr>
      </w:pPr>
      <w:bookmarkStart w:id="3054" w:name="_Toc130155985"/>
      <w:r w:rsidRPr="005A4E93">
        <w:rPr>
          <w:rFonts w:hint="eastAsia"/>
        </w:rPr>
        <w:t>质检工单明细数据表</w:t>
      </w:r>
      <w:bookmarkEnd w:id="3054"/>
    </w:p>
    <w:p w:rsidR="00770F20" w:rsidRPr="005A4E93" w:rsidRDefault="00770F20" w:rsidP="00770F20">
      <w:pPr>
        <w:ind w:firstLine="480"/>
      </w:pPr>
      <w:r w:rsidRPr="005A4E93">
        <w:rPr>
          <w:rFonts w:hint="eastAsia"/>
        </w:rPr>
        <w:t>用于记录质检工单明细数据信息，包括工单编码、订单到单时间、订单竣工</w:t>
      </w:r>
      <w:r w:rsidRPr="005A4E93">
        <w:rPr>
          <w:rFonts w:hint="eastAsia"/>
        </w:rPr>
        <w:lastRenderedPageBreak/>
        <w:t>时间、被抽检装维、被抽检装维账号、被抽检次数、质检不规范原因、问题详细信息等字段。</w:t>
      </w:r>
    </w:p>
    <w:p w:rsidR="00770F20" w:rsidRPr="005A4E93" w:rsidRDefault="00770F20" w:rsidP="00770F20">
      <w:pPr>
        <w:pStyle w:val="5"/>
        <w:rPr>
          <w:b/>
          <w:bCs/>
        </w:rPr>
      </w:pPr>
      <w:bookmarkStart w:id="3055" w:name="_Toc130155986"/>
      <w:r w:rsidRPr="005A4E93">
        <w:rPr>
          <w:rFonts w:hint="eastAsia"/>
        </w:rPr>
        <w:t>质检工单统计数据表</w:t>
      </w:r>
      <w:bookmarkEnd w:id="3055"/>
    </w:p>
    <w:p w:rsidR="00770F20" w:rsidRPr="005A4E93" w:rsidRDefault="00770F20" w:rsidP="00770F20">
      <w:pPr>
        <w:ind w:firstLine="480"/>
      </w:pPr>
      <w:r w:rsidRPr="005A4E93">
        <w:rPr>
          <w:rFonts w:hint="eastAsia"/>
        </w:rPr>
        <w:t>用于记录质检工单明细数据信息，包括地市、质检合格量、质检不合格量、质检完成总量、质检合格率、质检不合格率等字段。</w:t>
      </w:r>
    </w:p>
    <w:p w:rsidR="00770F20" w:rsidRPr="005A4E93" w:rsidRDefault="00770F20" w:rsidP="00770F20">
      <w:pPr>
        <w:ind w:firstLine="480"/>
      </w:pPr>
    </w:p>
    <w:p w:rsidR="00770F20" w:rsidRDefault="00770F20" w:rsidP="00770F20">
      <w:pPr>
        <w:pStyle w:val="40"/>
      </w:pPr>
      <w:bookmarkStart w:id="3056" w:name="_Toc129957999"/>
      <w:bookmarkStart w:id="3057" w:name="_Toc130155987"/>
      <w:r w:rsidRPr="009041F6">
        <w:rPr>
          <w:rFonts w:hint="eastAsia"/>
        </w:rPr>
        <w:t>质检结果及对比能力支撑</w:t>
      </w:r>
      <w:r>
        <w:rPr>
          <w:rFonts w:hint="eastAsia"/>
        </w:rPr>
        <w:t>功能说明</w:t>
      </w:r>
      <w:bookmarkEnd w:id="3056"/>
      <w:bookmarkEnd w:id="3057"/>
    </w:p>
    <w:p w:rsidR="00770F20" w:rsidRDefault="00770F20" w:rsidP="00770F20">
      <w:pPr>
        <w:pStyle w:val="5"/>
        <w:rPr>
          <w:szCs w:val="24"/>
        </w:rPr>
      </w:pPr>
      <w:bookmarkStart w:id="3058" w:name="_Toc130155988"/>
      <w:r w:rsidRPr="005A4E93">
        <w:rPr>
          <w:rFonts w:hint="eastAsia"/>
          <w:szCs w:val="24"/>
        </w:rPr>
        <w:t>质检数据处理</w:t>
      </w:r>
      <w:bookmarkEnd w:id="3058"/>
    </w:p>
    <w:p w:rsidR="00F3137A" w:rsidRPr="005A4E93" w:rsidRDefault="00F3137A" w:rsidP="00F3137A">
      <w:pPr>
        <w:pStyle w:val="6"/>
        <w:rPr>
          <w:b/>
          <w:bCs/>
        </w:rPr>
      </w:pPr>
      <w:bookmarkStart w:id="3059" w:name="_Toc130155989"/>
      <w:r>
        <w:rPr>
          <w:rFonts w:hint="eastAsia"/>
        </w:rPr>
        <w:t>开通类质检完成</w:t>
      </w:r>
      <w:r w:rsidRPr="005A4E93">
        <w:rPr>
          <w:rFonts w:hint="eastAsia"/>
        </w:rPr>
        <w:t>工单数据</w:t>
      </w:r>
      <w:r>
        <w:rPr>
          <w:rFonts w:hint="eastAsia"/>
        </w:rPr>
        <w:t>计算规则管理</w:t>
      </w:r>
      <w:bookmarkEnd w:id="3059"/>
    </w:p>
    <w:p w:rsidR="00F3137A" w:rsidRDefault="00F3137A" w:rsidP="00F3137A">
      <w:pPr>
        <w:ind w:firstLine="480"/>
        <w:jc w:val="both"/>
      </w:pPr>
      <w:r>
        <w:t>根据</w:t>
      </w:r>
      <w:r>
        <w:rPr>
          <w:rFonts w:hint="eastAsia"/>
        </w:rPr>
        <w:t>开通类质检完成工单</w:t>
      </w:r>
      <w:r>
        <w:t>指标说明文档，分析统计口径，将文字统计口径转化为口径数据，在系统中录入统计规则，并提供计算规则的增加、删除、修改功能</w:t>
      </w:r>
      <w:r>
        <w:rPr>
          <w:rFonts w:hint="eastAsia"/>
        </w:rPr>
        <w:t>，开通类质检完成工单指标计算规则信息文件入库。</w:t>
      </w:r>
    </w:p>
    <w:p w:rsidR="00F3137A" w:rsidRPr="005A4E93" w:rsidRDefault="00F3137A" w:rsidP="00F3137A">
      <w:pPr>
        <w:pStyle w:val="6"/>
        <w:rPr>
          <w:b/>
          <w:bCs/>
        </w:rPr>
      </w:pPr>
      <w:bookmarkStart w:id="3060" w:name="_Toc130155990"/>
      <w:r>
        <w:rPr>
          <w:rFonts w:hint="eastAsia"/>
        </w:rPr>
        <w:t>开通类质检完成</w:t>
      </w:r>
      <w:r w:rsidRPr="005A4E93">
        <w:rPr>
          <w:rFonts w:hint="eastAsia"/>
        </w:rPr>
        <w:t>工单数据抽取</w:t>
      </w:r>
      <w:bookmarkEnd w:id="3060"/>
    </w:p>
    <w:p w:rsidR="00F3137A" w:rsidRPr="00471B35" w:rsidRDefault="00F3137A" w:rsidP="00F3137A">
      <w:pPr>
        <w:ind w:firstLineChars="200" w:firstLine="480"/>
        <w:rPr>
          <w:rFonts w:ascii="宋体" w:hAnsi="宋体"/>
        </w:rPr>
      </w:pPr>
      <w:r w:rsidRPr="005A4E93">
        <w:rPr>
          <w:rFonts w:hint="eastAsia"/>
        </w:rPr>
        <w:t>从综调系统抽取</w:t>
      </w:r>
      <w:r>
        <w:rPr>
          <w:rFonts w:hint="eastAsia"/>
        </w:rPr>
        <w:t>开通类质检完成</w:t>
      </w:r>
      <w:r w:rsidRPr="005A4E93">
        <w:rPr>
          <w:rFonts w:hint="eastAsia"/>
        </w:rPr>
        <w:t>工单数据，按照</w:t>
      </w:r>
      <w:r>
        <w:rPr>
          <w:rFonts w:hint="eastAsia"/>
        </w:rPr>
        <w:t>开通类质检完成</w:t>
      </w:r>
      <w:r w:rsidRPr="005A4E93">
        <w:rPr>
          <w:rFonts w:hint="eastAsia"/>
        </w:rPr>
        <w:t>规则整合</w:t>
      </w:r>
      <w:r>
        <w:rPr>
          <w:rFonts w:hint="eastAsia"/>
        </w:rPr>
        <w:t>开通类质检完成</w:t>
      </w:r>
      <w:r w:rsidRPr="005A4E93">
        <w:rPr>
          <w:rFonts w:hint="eastAsia"/>
        </w:rPr>
        <w:t>工单数据。</w:t>
      </w:r>
    </w:p>
    <w:p w:rsidR="00F3137A" w:rsidRPr="005A4E93" w:rsidRDefault="00F3137A" w:rsidP="00F3137A">
      <w:pPr>
        <w:pStyle w:val="6"/>
        <w:rPr>
          <w:b/>
          <w:bCs/>
        </w:rPr>
      </w:pPr>
      <w:bookmarkStart w:id="3061" w:name="_Toc130155991"/>
      <w:r>
        <w:rPr>
          <w:rFonts w:hint="eastAsia"/>
        </w:rPr>
        <w:t>开通类质检完成</w:t>
      </w:r>
      <w:r w:rsidRPr="005A4E93">
        <w:rPr>
          <w:rFonts w:hint="eastAsia"/>
        </w:rPr>
        <w:t>工单数据</w:t>
      </w:r>
      <w:r>
        <w:rPr>
          <w:rFonts w:hint="eastAsia"/>
        </w:rPr>
        <w:t>计算</w:t>
      </w:r>
      <w:bookmarkEnd w:id="3061"/>
    </w:p>
    <w:p w:rsidR="00F3137A" w:rsidRDefault="00F3137A" w:rsidP="00F3137A">
      <w:pPr>
        <w:ind w:firstLine="480"/>
      </w:pPr>
      <w:r>
        <w:rPr>
          <w:rFonts w:hint="eastAsia"/>
        </w:rPr>
        <w:t>开通类质检完成</w:t>
      </w:r>
      <w:r w:rsidRPr="005A4E93">
        <w:rPr>
          <w:rFonts w:hint="eastAsia"/>
        </w:rPr>
        <w:t>工单数据</w:t>
      </w:r>
      <w:r>
        <w:rPr>
          <w:rFonts w:hint="eastAsia"/>
        </w:rPr>
        <w:t>数据</w:t>
      </w:r>
      <w:r w:rsidRPr="00DB19FB">
        <w:rPr>
          <w:rFonts w:ascii="宋体" w:hAnsi="宋体" w:hint="eastAsia"/>
          <w:lang w:val="x-none"/>
        </w:rPr>
        <w:t>解析</w:t>
      </w:r>
      <w:r>
        <w:rPr>
          <w:rFonts w:hint="eastAsia"/>
        </w:rPr>
        <w:t>成功，根据开通类质检完成计算规则，</w:t>
      </w:r>
      <w:r>
        <w:rPr>
          <w:rFonts w:ascii="宋体" w:hAnsi="宋体" w:hint="eastAsia"/>
          <w:lang w:val="x-none"/>
        </w:rPr>
        <w:t>匹配对应的</w:t>
      </w:r>
      <w:r w:rsidRPr="00DB19FB">
        <w:rPr>
          <w:rFonts w:ascii="宋体" w:hAnsi="宋体" w:hint="eastAsia"/>
          <w:lang w:val="x-none"/>
        </w:rPr>
        <w:t>地市、区县编码</w:t>
      </w:r>
      <w:r>
        <w:rPr>
          <w:rFonts w:ascii="宋体" w:hAnsi="宋体" w:hint="eastAsia"/>
          <w:lang w:val="x-none"/>
        </w:rPr>
        <w:t>、逻辑编码</w:t>
      </w:r>
      <w:r w:rsidRPr="00DB19FB">
        <w:rPr>
          <w:rFonts w:ascii="宋体" w:hAnsi="宋体" w:hint="eastAsia"/>
          <w:lang w:val="x-none"/>
        </w:rPr>
        <w:t>值</w:t>
      </w:r>
      <w:r>
        <w:rPr>
          <w:rFonts w:ascii="宋体" w:hAnsi="宋体" w:hint="eastAsia"/>
          <w:lang w:val="x-none"/>
        </w:rPr>
        <w:t>等并</w:t>
      </w:r>
      <w:r w:rsidRPr="00DB19FB">
        <w:rPr>
          <w:rFonts w:ascii="宋体" w:hAnsi="宋体" w:hint="eastAsia"/>
          <w:lang w:val="x-none"/>
        </w:rPr>
        <w:t>对</w:t>
      </w:r>
      <w:r>
        <w:rPr>
          <w:rFonts w:ascii="宋体" w:hAnsi="宋体" w:hint="eastAsia"/>
          <w:lang w:val="x-none"/>
        </w:rPr>
        <w:t>工单</w:t>
      </w:r>
      <w:r w:rsidRPr="00DB19FB">
        <w:rPr>
          <w:rFonts w:ascii="宋体" w:hAnsi="宋体" w:hint="eastAsia"/>
          <w:lang w:val="x-none"/>
        </w:rPr>
        <w:t>数据进行关联</w:t>
      </w:r>
      <w:r>
        <w:rPr>
          <w:rFonts w:hint="eastAsia"/>
        </w:rPr>
        <w:t>。</w:t>
      </w:r>
    </w:p>
    <w:p w:rsidR="00F3137A" w:rsidRPr="005A4E93" w:rsidRDefault="00F3137A" w:rsidP="00F3137A">
      <w:pPr>
        <w:pStyle w:val="6"/>
        <w:rPr>
          <w:b/>
          <w:bCs/>
        </w:rPr>
      </w:pPr>
      <w:bookmarkStart w:id="3062" w:name="_Toc130155992"/>
      <w:r>
        <w:rPr>
          <w:rFonts w:hint="eastAsia"/>
        </w:rPr>
        <w:t>开通类质检完成</w:t>
      </w:r>
      <w:r w:rsidRPr="005A4E93">
        <w:rPr>
          <w:rFonts w:hint="eastAsia"/>
        </w:rPr>
        <w:t>工单数据</w:t>
      </w:r>
      <w:r>
        <w:rPr>
          <w:rFonts w:hint="eastAsia"/>
        </w:rPr>
        <w:t>保存</w:t>
      </w:r>
      <w:bookmarkEnd w:id="3062"/>
    </w:p>
    <w:p w:rsidR="00F3137A" w:rsidRPr="000B62D5" w:rsidRDefault="00F3137A" w:rsidP="00F3137A">
      <w:pPr>
        <w:ind w:firstLineChars="200" w:firstLine="480"/>
        <w:rPr>
          <w:rFonts w:ascii="宋体" w:hAnsi="宋体"/>
          <w:lang w:val="x-none"/>
        </w:rPr>
      </w:pPr>
      <w:r>
        <w:rPr>
          <w:rFonts w:hint="eastAsia"/>
        </w:rPr>
        <w:t>开通类质检完成</w:t>
      </w:r>
      <w:r w:rsidRPr="005A4E93">
        <w:rPr>
          <w:rFonts w:hint="eastAsia"/>
        </w:rPr>
        <w:t>工单</w:t>
      </w:r>
      <w:r>
        <w:rPr>
          <w:rFonts w:hint="eastAsia"/>
        </w:rPr>
        <w:t>抽取计算</w:t>
      </w:r>
      <w:r w:rsidRPr="00DB19FB">
        <w:rPr>
          <w:rFonts w:ascii="宋体" w:hAnsi="宋体" w:hint="eastAsia"/>
          <w:lang w:val="x-none"/>
        </w:rPr>
        <w:t>关联完成</w:t>
      </w:r>
      <w:r>
        <w:rPr>
          <w:rFonts w:ascii="宋体" w:hAnsi="宋体" w:hint="eastAsia"/>
          <w:lang w:val="x-none"/>
        </w:rPr>
        <w:t>，</w:t>
      </w:r>
      <w:r>
        <w:rPr>
          <w:rFonts w:hint="eastAsia"/>
        </w:rPr>
        <w:t>开通类质检完成</w:t>
      </w:r>
      <w:r w:rsidRPr="005A4E93">
        <w:rPr>
          <w:rFonts w:hint="eastAsia"/>
        </w:rPr>
        <w:t>工单</w:t>
      </w:r>
      <w:r w:rsidRPr="00DB19FB">
        <w:rPr>
          <w:rFonts w:ascii="宋体" w:hAnsi="宋体" w:hint="eastAsia"/>
          <w:lang w:val="x-none"/>
        </w:rPr>
        <w:t>数据</w:t>
      </w:r>
      <w:r>
        <w:rPr>
          <w:rFonts w:ascii="宋体" w:hAnsi="宋体" w:hint="eastAsia"/>
          <w:lang w:val="x-none"/>
        </w:rPr>
        <w:t>文件信息</w:t>
      </w:r>
      <w:r>
        <w:rPr>
          <w:rFonts w:ascii="宋体" w:hAnsi="宋体" w:hint="eastAsia"/>
          <w:lang w:val="x-none"/>
        </w:rPr>
        <w:lastRenderedPageBreak/>
        <w:t>入库</w:t>
      </w:r>
      <w:r w:rsidRPr="00DB19FB">
        <w:rPr>
          <w:rFonts w:ascii="宋体" w:hAnsi="宋体" w:hint="eastAsia"/>
          <w:lang w:val="x-none"/>
        </w:rPr>
        <w:t>。</w:t>
      </w:r>
    </w:p>
    <w:p w:rsidR="00F3137A" w:rsidRPr="005A4E93" w:rsidRDefault="00F3137A" w:rsidP="00F3137A">
      <w:pPr>
        <w:pStyle w:val="6"/>
        <w:rPr>
          <w:b/>
          <w:bCs/>
        </w:rPr>
      </w:pPr>
      <w:bookmarkStart w:id="3063" w:name="_Toc130155993"/>
      <w:r>
        <w:rPr>
          <w:rFonts w:hint="eastAsia"/>
        </w:rPr>
        <w:t>投诉类质检完成</w:t>
      </w:r>
      <w:r w:rsidRPr="005A4E93">
        <w:rPr>
          <w:rFonts w:hint="eastAsia"/>
        </w:rPr>
        <w:t>工单数据</w:t>
      </w:r>
      <w:r>
        <w:rPr>
          <w:rFonts w:hint="eastAsia"/>
        </w:rPr>
        <w:t>计算规则管理</w:t>
      </w:r>
      <w:bookmarkEnd w:id="3063"/>
    </w:p>
    <w:p w:rsidR="00F3137A" w:rsidRDefault="00F3137A" w:rsidP="00F3137A">
      <w:pPr>
        <w:ind w:firstLine="480"/>
        <w:jc w:val="both"/>
      </w:pPr>
      <w:r>
        <w:t>根据</w:t>
      </w:r>
      <w:r>
        <w:rPr>
          <w:rFonts w:hint="eastAsia"/>
        </w:rPr>
        <w:t>投诉类质检完成工单</w:t>
      </w:r>
      <w:r>
        <w:t>指标说明文档，分析统计口径，将文字统计口径转化为口径数据，在系统中录入统计规则，并提供计算规则的增加、删除、修改功能</w:t>
      </w:r>
      <w:r>
        <w:rPr>
          <w:rFonts w:hint="eastAsia"/>
        </w:rPr>
        <w:t>，投诉类质检完成工单指标计算规则信息文件入库。</w:t>
      </w:r>
    </w:p>
    <w:p w:rsidR="00F3137A" w:rsidRPr="005A4E93" w:rsidRDefault="00F3137A" w:rsidP="00F3137A">
      <w:pPr>
        <w:pStyle w:val="6"/>
        <w:rPr>
          <w:b/>
          <w:bCs/>
        </w:rPr>
      </w:pPr>
      <w:bookmarkStart w:id="3064" w:name="_Toc130155994"/>
      <w:r>
        <w:rPr>
          <w:rFonts w:hint="eastAsia"/>
        </w:rPr>
        <w:t>投诉类质检完成</w:t>
      </w:r>
      <w:r w:rsidRPr="005A4E93">
        <w:rPr>
          <w:rFonts w:hint="eastAsia"/>
        </w:rPr>
        <w:t>工单数据抽取</w:t>
      </w:r>
      <w:bookmarkEnd w:id="3064"/>
    </w:p>
    <w:p w:rsidR="00F3137A" w:rsidRPr="00471B35" w:rsidRDefault="00F3137A" w:rsidP="00F3137A">
      <w:pPr>
        <w:ind w:firstLineChars="200" w:firstLine="480"/>
        <w:rPr>
          <w:rFonts w:ascii="宋体" w:hAnsi="宋体"/>
        </w:rPr>
      </w:pPr>
      <w:r w:rsidRPr="005A4E93">
        <w:rPr>
          <w:rFonts w:hint="eastAsia"/>
        </w:rPr>
        <w:t>从综调系统抽取</w:t>
      </w:r>
      <w:r>
        <w:rPr>
          <w:rFonts w:hint="eastAsia"/>
        </w:rPr>
        <w:t>投诉类质检完成</w:t>
      </w:r>
      <w:r w:rsidRPr="005A4E93">
        <w:rPr>
          <w:rFonts w:hint="eastAsia"/>
        </w:rPr>
        <w:t>工单数据，按照</w:t>
      </w:r>
      <w:r>
        <w:rPr>
          <w:rFonts w:hint="eastAsia"/>
        </w:rPr>
        <w:t>投诉类质检完成</w:t>
      </w:r>
      <w:r w:rsidRPr="005A4E93">
        <w:rPr>
          <w:rFonts w:hint="eastAsia"/>
        </w:rPr>
        <w:t>规则整合</w:t>
      </w:r>
      <w:r>
        <w:rPr>
          <w:rFonts w:hint="eastAsia"/>
        </w:rPr>
        <w:t>投诉类质检完成</w:t>
      </w:r>
      <w:r w:rsidRPr="005A4E93">
        <w:rPr>
          <w:rFonts w:hint="eastAsia"/>
        </w:rPr>
        <w:t>工单数据。</w:t>
      </w:r>
    </w:p>
    <w:p w:rsidR="00F3137A" w:rsidRPr="005A4E93" w:rsidRDefault="00F3137A" w:rsidP="00F3137A">
      <w:pPr>
        <w:pStyle w:val="6"/>
        <w:rPr>
          <w:b/>
          <w:bCs/>
        </w:rPr>
      </w:pPr>
      <w:bookmarkStart w:id="3065" w:name="_Toc130155995"/>
      <w:r>
        <w:rPr>
          <w:rFonts w:hint="eastAsia"/>
        </w:rPr>
        <w:t>投诉类质检完成</w:t>
      </w:r>
      <w:r w:rsidRPr="005A4E93">
        <w:rPr>
          <w:rFonts w:hint="eastAsia"/>
        </w:rPr>
        <w:t>工单数据</w:t>
      </w:r>
      <w:r>
        <w:rPr>
          <w:rFonts w:hint="eastAsia"/>
        </w:rPr>
        <w:t>计算</w:t>
      </w:r>
      <w:bookmarkEnd w:id="3065"/>
    </w:p>
    <w:p w:rsidR="00F3137A" w:rsidRDefault="00F3137A" w:rsidP="00F3137A">
      <w:pPr>
        <w:ind w:firstLine="480"/>
      </w:pPr>
      <w:r>
        <w:rPr>
          <w:rFonts w:hint="eastAsia"/>
        </w:rPr>
        <w:t>投诉类质检完成</w:t>
      </w:r>
      <w:r w:rsidRPr="005A4E93">
        <w:rPr>
          <w:rFonts w:hint="eastAsia"/>
        </w:rPr>
        <w:t>工单数据</w:t>
      </w:r>
      <w:r>
        <w:rPr>
          <w:rFonts w:hint="eastAsia"/>
        </w:rPr>
        <w:t>数据</w:t>
      </w:r>
      <w:r w:rsidRPr="00DB19FB">
        <w:rPr>
          <w:rFonts w:ascii="宋体" w:hAnsi="宋体" w:hint="eastAsia"/>
          <w:lang w:val="x-none"/>
        </w:rPr>
        <w:t>解析</w:t>
      </w:r>
      <w:r>
        <w:rPr>
          <w:rFonts w:hint="eastAsia"/>
        </w:rPr>
        <w:t>成功，根据投诉类质检完成计算规则，</w:t>
      </w:r>
      <w:r>
        <w:rPr>
          <w:rFonts w:ascii="宋体" w:hAnsi="宋体" w:hint="eastAsia"/>
          <w:lang w:val="x-none"/>
        </w:rPr>
        <w:t>匹配对应的</w:t>
      </w:r>
      <w:r w:rsidRPr="00DB19FB">
        <w:rPr>
          <w:rFonts w:ascii="宋体" w:hAnsi="宋体" w:hint="eastAsia"/>
          <w:lang w:val="x-none"/>
        </w:rPr>
        <w:t>地市、区县编码</w:t>
      </w:r>
      <w:r>
        <w:rPr>
          <w:rFonts w:ascii="宋体" w:hAnsi="宋体" w:hint="eastAsia"/>
          <w:lang w:val="x-none"/>
        </w:rPr>
        <w:t>、逻辑编码</w:t>
      </w:r>
      <w:r w:rsidRPr="00DB19FB">
        <w:rPr>
          <w:rFonts w:ascii="宋体" w:hAnsi="宋体" w:hint="eastAsia"/>
          <w:lang w:val="x-none"/>
        </w:rPr>
        <w:t>值</w:t>
      </w:r>
      <w:r>
        <w:rPr>
          <w:rFonts w:ascii="宋体" w:hAnsi="宋体" w:hint="eastAsia"/>
          <w:lang w:val="x-none"/>
        </w:rPr>
        <w:t>等并</w:t>
      </w:r>
      <w:r w:rsidRPr="00DB19FB">
        <w:rPr>
          <w:rFonts w:ascii="宋体" w:hAnsi="宋体" w:hint="eastAsia"/>
          <w:lang w:val="x-none"/>
        </w:rPr>
        <w:t>对</w:t>
      </w:r>
      <w:r>
        <w:rPr>
          <w:rFonts w:ascii="宋体" w:hAnsi="宋体" w:hint="eastAsia"/>
          <w:lang w:val="x-none"/>
        </w:rPr>
        <w:t>工单</w:t>
      </w:r>
      <w:r w:rsidRPr="00DB19FB">
        <w:rPr>
          <w:rFonts w:ascii="宋体" w:hAnsi="宋体" w:hint="eastAsia"/>
          <w:lang w:val="x-none"/>
        </w:rPr>
        <w:t>数据进行关联</w:t>
      </w:r>
      <w:r>
        <w:rPr>
          <w:rFonts w:hint="eastAsia"/>
        </w:rPr>
        <w:t>。</w:t>
      </w:r>
    </w:p>
    <w:p w:rsidR="00F3137A" w:rsidRPr="005A4E93" w:rsidRDefault="00F3137A" w:rsidP="00F3137A">
      <w:pPr>
        <w:pStyle w:val="6"/>
        <w:rPr>
          <w:b/>
          <w:bCs/>
        </w:rPr>
      </w:pPr>
      <w:bookmarkStart w:id="3066" w:name="_Toc130155996"/>
      <w:r>
        <w:rPr>
          <w:rFonts w:hint="eastAsia"/>
        </w:rPr>
        <w:t>投诉类质检完成</w:t>
      </w:r>
      <w:r w:rsidRPr="005A4E93">
        <w:rPr>
          <w:rFonts w:hint="eastAsia"/>
        </w:rPr>
        <w:t>工单数据</w:t>
      </w:r>
      <w:r>
        <w:rPr>
          <w:rFonts w:hint="eastAsia"/>
        </w:rPr>
        <w:t>保存</w:t>
      </w:r>
      <w:bookmarkEnd w:id="3066"/>
    </w:p>
    <w:p w:rsidR="00770F20" w:rsidRPr="00476480" w:rsidRDefault="00F3137A" w:rsidP="00476480">
      <w:pPr>
        <w:ind w:firstLineChars="200" w:firstLine="480"/>
        <w:rPr>
          <w:rFonts w:ascii="宋体" w:hAnsi="宋体"/>
          <w:lang w:val="x-none"/>
        </w:rPr>
      </w:pPr>
      <w:r>
        <w:rPr>
          <w:rFonts w:hint="eastAsia"/>
        </w:rPr>
        <w:t>投诉类质检完成</w:t>
      </w:r>
      <w:r w:rsidRPr="005A4E93">
        <w:rPr>
          <w:rFonts w:hint="eastAsia"/>
        </w:rPr>
        <w:t>工单</w:t>
      </w:r>
      <w:r>
        <w:rPr>
          <w:rFonts w:hint="eastAsia"/>
        </w:rPr>
        <w:t>抽取计算</w:t>
      </w:r>
      <w:r w:rsidRPr="00DB19FB">
        <w:rPr>
          <w:rFonts w:ascii="宋体" w:hAnsi="宋体" w:hint="eastAsia"/>
          <w:lang w:val="x-none"/>
        </w:rPr>
        <w:t>关联完成</w:t>
      </w:r>
      <w:r>
        <w:rPr>
          <w:rFonts w:ascii="宋体" w:hAnsi="宋体" w:hint="eastAsia"/>
          <w:lang w:val="x-none"/>
        </w:rPr>
        <w:t>，</w:t>
      </w:r>
      <w:r>
        <w:rPr>
          <w:rFonts w:hint="eastAsia"/>
        </w:rPr>
        <w:t>投诉类质检完成</w:t>
      </w:r>
      <w:r w:rsidRPr="005A4E93">
        <w:rPr>
          <w:rFonts w:hint="eastAsia"/>
        </w:rPr>
        <w:t>工单</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770F20" w:rsidRPr="005A4E93" w:rsidRDefault="00770F20" w:rsidP="00770F20">
      <w:pPr>
        <w:pStyle w:val="6"/>
        <w:rPr>
          <w:b/>
          <w:bCs/>
        </w:rPr>
      </w:pPr>
      <w:bookmarkStart w:id="3067" w:name="_Toc130155997"/>
      <w:r w:rsidRPr="005A4E93">
        <w:rPr>
          <w:rFonts w:hint="eastAsia"/>
        </w:rPr>
        <w:t>质检工单数据同步</w:t>
      </w:r>
      <w:r w:rsidR="00476480" w:rsidRPr="005A4E93">
        <w:rPr>
          <w:rFonts w:hint="eastAsia"/>
        </w:rPr>
        <w:t>整合</w:t>
      </w:r>
      <w:bookmarkEnd w:id="3067"/>
    </w:p>
    <w:p w:rsidR="00770F20" w:rsidRPr="00476480" w:rsidRDefault="00476480" w:rsidP="00476480">
      <w:pPr>
        <w:ind w:firstLine="480"/>
        <w:jc w:val="both"/>
      </w:pPr>
      <w:r>
        <w:rPr>
          <w:rFonts w:hint="eastAsia"/>
        </w:rPr>
        <w:t>开通类质检</w:t>
      </w:r>
      <w:r w:rsidRPr="005A4E93">
        <w:rPr>
          <w:rFonts w:hint="eastAsia"/>
        </w:rPr>
        <w:t>全量数据</w:t>
      </w:r>
      <w:r>
        <w:rPr>
          <w:rFonts w:hint="eastAsia"/>
        </w:rPr>
        <w:t>、投诉类质检全量数据</w:t>
      </w:r>
      <w:r w:rsidRPr="005A4E93">
        <w:rPr>
          <w:rFonts w:hint="eastAsia"/>
        </w:rPr>
        <w:t>同步至综调中心</w:t>
      </w:r>
      <w:r>
        <w:rPr>
          <w:rFonts w:hint="eastAsia"/>
        </w:rPr>
        <w:t>系统</w:t>
      </w:r>
      <w:r w:rsidRPr="005A4E93">
        <w:rPr>
          <w:rFonts w:hint="eastAsia"/>
        </w:rPr>
        <w:t>库，综调中心库存储</w:t>
      </w:r>
      <w:r>
        <w:rPr>
          <w:rFonts w:hint="eastAsia"/>
        </w:rPr>
        <w:t>开通类质检</w:t>
      </w:r>
      <w:r w:rsidRPr="005A4E93">
        <w:rPr>
          <w:rFonts w:hint="eastAsia"/>
        </w:rPr>
        <w:t>全量数据</w:t>
      </w:r>
      <w:r>
        <w:rPr>
          <w:rFonts w:hint="eastAsia"/>
        </w:rPr>
        <w:t>、投诉类质检全量数据</w:t>
      </w:r>
      <w:r w:rsidRPr="005A4E93">
        <w:rPr>
          <w:rFonts w:hint="eastAsia"/>
        </w:rPr>
        <w:t>。</w:t>
      </w:r>
    </w:p>
    <w:p w:rsidR="00476480" w:rsidRPr="005A4E93" w:rsidRDefault="009D5DCB" w:rsidP="00476480">
      <w:pPr>
        <w:pStyle w:val="6"/>
        <w:rPr>
          <w:b/>
          <w:bCs/>
        </w:rPr>
      </w:pPr>
      <w:bookmarkStart w:id="3068" w:name="_Toc130155998"/>
      <w:r>
        <w:rPr>
          <w:rFonts w:hint="eastAsia"/>
        </w:rPr>
        <w:t>开通类质检全量数据、投诉类质检全量数据</w:t>
      </w:r>
      <w:r w:rsidR="00476480">
        <w:rPr>
          <w:rFonts w:hint="eastAsia"/>
        </w:rPr>
        <w:t>新增至</w:t>
      </w:r>
      <w:r w:rsidR="00476480" w:rsidRPr="005A4E93">
        <w:rPr>
          <w:rFonts w:hint="eastAsia"/>
        </w:rPr>
        <w:t>质检池</w:t>
      </w:r>
      <w:bookmarkEnd w:id="3068"/>
    </w:p>
    <w:p w:rsidR="00476480" w:rsidRDefault="009D5DCB" w:rsidP="00476480">
      <w:pPr>
        <w:ind w:firstLineChars="200" w:firstLine="480"/>
        <w:jc w:val="both"/>
      </w:pPr>
      <w:r>
        <w:rPr>
          <w:rFonts w:hint="eastAsia"/>
        </w:rPr>
        <w:t>开通类质检全量数据、投诉类质检全量数据</w:t>
      </w:r>
      <w:r w:rsidR="00476480">
        <w:t>新增功能，</w:t>
      </w:r>
      <w:r>
        <w:rPr>
          <w:rFonts w:hint="eastAsia"/>
        </w:rPr>
        <w:t>开通类质检全量数据、投诉类质检全量数据</w:t>
      </w:r>
      <w:r w:rsidR="00476480">
        <w:rPr>
          <w:rFonts w:hint="eastAsia"/>
        </w:rPr>
        <w:t>同步完成</w:t>
      </w:r>
      <w:r w:rsidR="00476480">
        <w:t>，</w:t>
      </w:r>
      <w:r w:rsidR="00476480">
        <w:rPr>
          <w:rFonts w:hint="eastAsia"/>
        </w:rPr>
        <w:t>依据工单数据不重复</w:t>
      </w:r>
      <w:r w:rsidR="00476480">
        <w:t>规则</w:t>
      </w:r>
      <w:r w:rsidR="00476480">
        <w:rPr>
          <w:rFonts w:hint="eastAsia"/>
        </w:rPr>
        <w:t>，系统</w:t>
      </w:r>
      <w:r w:rsidR="00476480">
        <w:t>确认</w:t>
      </w:r>
      <w:r w:rsidR="00476480">
        <w:rPr>
          <w:rFonts w:hint="eastAsia"/>
        </w:rPr>
        <w:t>并</w:t>
      </w:r>
      <w:r w:rsidR="00476480">
        <w:t>比对原始数据，将原始的数据和</w:t>
      </w:r>
      <w:r w:rsidR="00476480">
        <w:rPr>
          <w:rFonts w:hint="eastAsia"/>
        </w:rPr>
        <w:t>新增</w:t>
      </w:r>
      <w:r w:rsidR="00476480">
        <w:t>数据</w:t>
      </w:r>
      <w:r w:rsidR="00476480">
        <w:rPr>
          <w:rFonts w:hint="eastAsia"/>
        </w:rPr>
        <w:t>对应的指标计算规则</w:t>
      </w:r>
      <w:r w:rsidR="00476480">
        <w:t>新增进系统库</w:t>
      </w:r>
      <w:r w:rsidR="00476480">
        <w:rPr>
          <w:rFonts w:hint="eastAsia"/>
        </w:rPr>
        <w:t>，</w:t>
      </w:r>
      <w:r w:rsidR="00476480">
        <w:t>并完成数据文件</w:t>
      </w:r>
      <w:r w:rsidR="00476480">
        <w:rPr>
          <w:rFonts w:hint="eastAsia"/>
        </w:rPr>
        <w:lastRenderedPageBreak/>
        <w:t>信息</w:t>
      </w:r>
      <w:r w:rsidR="00476480">
        <w:t>入库。</w:t>
      </w:r>
    </w:p>
    <w:p w:rsidR="00067B2E" w:rsidRPr="005A4E93" w:rsidRDefault="00067B2E" w:rsidP="00067B2E">
      <w:pPr>
        <w:pStyle w:val="6"/>
        <w:rPr>
          <w:b/>
          <w:bCs/>
        </w:rPr>
      </w:pPr>
      <w:bookmarkStart w:id="3069" w:name="_Toc130155999"/>
      <w:r>
        <w:rPr>
          <w:rFonts w:hint="eastAsia"/>
        </w:rPr>
        <w:t>开通类质检全量数据、投诉类质检全量数据保存</w:t>
      </w:r>
      <w:bookmarkEnd w:id="3069"/>
    </w:p>
    <w:p w:rsidR="00476480" w:rsidRPr="00067B2E" w:rsidRDefault="00067B2E" w:rsidP="00067B2E">
      <w:pPr>
        <w:ind w:firstLineChars="200" w:firstLine="480"/>
        <w:jc w:val="both"/>
      </w:pPr>
      <w:r>
        <w:rPr>
          <w:rFonts w:hint="eastAsia"/>
        </w:rPr>
        <w:t>投开通类质检全量数据、投诉类质检全量数据</w:t>
      </w:r>
      <w:r>
        <w:rPr>
          <w:rFonts w:ascii="宋体" w:hAnsi="宋体" w:hint="eastAsia"/>
          <w:lang w:val="x-none"/>
        </w:rPr>
        <w:t>新增</w:t>
      </w:r>
      <w:r w:rsidRPr="00DB19FB">
        <w:rPr>
          <w:rFonts w:ascii="宋体" w:hAnsi="宋体" w:hint="eastAsia"/>
          <w:lang w:val="x-none"/>
        </w:rPr>
        <w:t>完成</w:t>
      </w:r>
      <w:r>
        <w:rPr>
          <w:rFonts w:ascii="宋体" w:hAnsi="宋体" w:hint="eastAsia"/>
          <w:lang w:val="x-none"/>
        </w:rPr>
        <w:t>，</w:t>
      </w:r>
      <w:r>
        <w:rPr>
          <w:rFonts w:hint="eastAsia"/>
        </w:rPr>
        <w:t>开通类质检全量数据、投诉类质检全量数据</w:t>
      </w:r>
      <w:r>
        <w:rPr>
          <w:rFonts w:ascii="宋体" w:hAnsi="宋体" w:hint="eastAsia"/>
          <w:lang w:val="x-none"/>
        </w:rPr>
        <w:t>文件信息入库</w:t>
      </w:r>
      <w:r w:rsidRPr="00DB19FB">
        <w:rPr>
          <w:rFonts w:ascii="宋体" w:hAnsi="宋体" w:hint="eastAsia"/>
          <w:lang w:val="x-none"/>
        </w:rPr>
        <w:t>。</w:t>
      </w:r>
    </w:p>
    <w:p w:rsidR="00770F20" w:rsidRPr="005A4E93" w:rsidRDefault="00770F20" w:rsidP="00770F20">
      <w:pPr>
        <w:pStyle w:val="5"/>
        <w:rPr>
          <w:bCs/>
          <w:szCs w:val="24"/>
        </w:rPr>
      </w:pPr>
      <w:bookmarkStart w:id="3070" w:name="_Toc130156000"/>
      <w:r w:rsidRPr="005A4E93">
        <w:rPr>
          <w:rFonts w:hint="eastAsia"/>
          <w:szCs w:val="24"/>
        </w:rPr>
        <w:t>开通质检明细报表查询</w:t>
      </w:r>
      <w:bookmarkEnd w:id="3070"/>
    </w:p>
    <w:p w:rsidR="00770F20" w:rsidRPr="005A4E93" w:rsidRDefault="00770F20" w:rsidP="00770F20">
      <w:pPr>
        <w:pStyle w:val="6"/>
        <w:rPr>
          <w:b/>
          <w:bCs/>
        </w:rPr>
      </w:pPr>
      <w:bookmarkStart w:id="3071" w:name="_Toc130156001"/>
      <w:r w:rsidRPr="005A4E93">
        <w:rPr>
          <w:rFonts w:hint="eastAsia"/>
        </w:rPr>
        <w:t>开通缓装工单质检明细数据查询</w:t>
      </w:r>
      <w:bookmarkEnd w:id="3071"/>
    </w:p>
    <w:p w:rsidR="00770F20" w:rsidRPr="005A4E93" w:rsidRDefault="00797ED4" w:rsidP="00770F20">
      <w:pPr>
        <w:ind w:firstLine="480"/>
      </w:pPr>
      <w:r>
        <w:rPr>
          <w:rFonts w:hint="eastAsia"/>
        </w:rPr>
        <w:t>输入定单编码、被抽取装维人员、问题编码等查询条件，</w:t>
      </w:r>
      <w:r w:rsidR="00770F20" w:rsidRPr="005A4E93">
        <w:rPr>
          <w:rFonts w:hint="eastAsia"/>
        </w:rPr>
        <w:t>选择开通缓装工单质检明细数据查询，展示查询结果信息。</w:t>
      </w:r>
    </w:p>
    <w:p w:rsidR="00770F20" w:rsidRPr="005A4E93" w:rsidRDefault="00770F20" w:rsidP="00770F20">
      <w:pPr>
        <w:pStyle w:val="6"/>
        <w:rPr>
          <w:b/>
          <w:bCs/>
        </w:rPr>
      </w:pPr>
      <w:bookmarkStart w:id="3072" w:name="_Toc130156002"/>
      <w:r w:rsidRPr="005A4E93">
        <w:rPr>
          <w:rFonts w:hint="eastAsia"/>
        </w:rPr>
        <w:t>开通新装光功率不达标质检明细数据查询</w:t>
      </w:r>
      <w:bookmarkEnd w:id="3072"/>
    </w:p>
    <w:p w:rsidR="00770F20" w:rsidRPr="005A4E93" w:rsidRDefault="00797ED4" w:rsidP="00770F20">
      <w:pPr>
        <w:ind w:firstLine="480"/>
      </w:pPr>
      <w:r>
        <w:rPr>
          <w:rFonts w:hint="eastAsia"/>
        </w:rPr>
        <w:t>输入定单编码、被抽取装维人员、问题编码等查询条件，</w:t>
      </w:r>
      <w:r w:rsidR="00770F20" w:rsidRPr="005A4E93">
        <w:rPr>
          <w:rFonts w:hint="eastAsia"/>
        </w:rPr>
        <w:t>选择开通新装光功率不达标质检明细数据查询，展示查询结果信息。</w:t>
      </w:r>
    </w:p>
    <w:p w:rsidR="00770F20" w:rsidRPr="005A4E93" w:rsidRDefault="00770F20" w:rsidP="00770F20">
      <w:pPr>
        <w:pStyle w:val="6"/>
        <w:rPr>
          <w:b/>
          <w:bCs/>
        </w:rPr>
      </w:pPr>
      <w:bookmarkStart w:id="3073" w:name="_Toc130156003"/>
      <w:r w:rsidRPr="005A4E93">
        <w:rPr>
          <w:rFonts w:hint="eastAsia"/>
        </w:rPr>
        <w:t>开通机顶盒非有线专网连接质检明细数据查询</w:t>
      </w:r>
      <w:bookmarkEnd w:id="3073"/>
    </w:p>
    <w:p w:rsidR="00770F20" w:rsidRPr="005A4E93" w:rsidRDefault="00797ED4" w:rsidP="00770F20">
      <w:pPr>
        <w:ind w:firstLine="480"/>
      </w:pPr>
      <w:r>
        <w:rPr>
          <w:rFonts w:hint="eastAsia"/>
        </w:rPr>
        <w:t>输入定单编码、被抽取装维人员、问题编码等查询条件，</w:t>
      </w:r>
      <w:r w:rsidR="00770F20" w:rsidRPr="005A4E93">
        <w:rPr>
          <w:rFonts w:hint="eastAsia"/>
        </w:rPr>
        <w:t>选择开通机顶盒非有线专网连接质检明细数据查询，展示查询结果信息。</w:t>
      </w:r>
    </w:p>
    <w:p w:rsidR="00770F20" w:rsidRPr="005A4E93" w:rsidRDefault="00770F20" w:rsidP="00770F20">
      <w:pPr>
        <w:pStyle w:val="6"/>
        <w:rPr>
          <w:b/>
          <w:bCs/>
        </w:rPr>
      </w:pPr>
      <w:bookmarkStart w:id="3074" w:name="_Toc130156004"/>
      <w:r w:rsidRPr="005A4E93">
        <w:rPr>
          <w:rFonts w:hint="eastAsia"/>
        </w:rPr>
        <w:t>开通装机首响超时质检明细数据查询</w:t>
      </w:r>
      <w:bookmarkEnd w:id="3074"/>
    </w:p>
    <w:p w:rsidR="00770F20" w:rsidRPr="005A4E93" w:rsidRDefault="00797ED4" w:rsidP="00770F20">
      <w:pPr>
        <w:ind w:firstLine="480"/>
      </w:pPr>
      <w:r>
        <w:rPr>
          <w:rFonts w:hint="eastAsia"/>
        </w:rPr>
        <w:t>输入定单编码、被抽取装维人员、问题编码等查询条件，</w:t>
      </w:r>
      <w:r w:rsidR="00770F20" w:rsidRPr="005A4E93">
        <w:rPr>
          <w:rFonts w:hint="eastAsia"/>
        </w:rPr>
        <w:t>选择开通装机首响超时质检明细数据查询，展示查询结果信息。</w:t>
      </w:r>
    </w:p>
    <w:p w:rsidR="00770F20" w:rsidRPr="005A4E93" w:rsidRDefault="00770F20" w:rsidP="00770F20">
      <w:pPr>
        <w:pStyle w:val="6"/>
        <w:rPr>
          <w:b/>
          <w:bCs/>
        </w:rPr>
      </w:pPr>
      <w:bookmarkStart w:id="3075" w:name="_Toc130156005"/>
      <w:r w:rsidRPr="005A4E93">
        <w:rPr>
          <w:rFonts w:hint="eastAsia"/>
        </w:rPr>
        <w:t>开通装机回单超时质检明细数据查询</w:t>
      </w:r>
      <w:bookmarkEnd w:id="3075"/>
    </w:p>
    <w:p w:rsidR="00770F20" w:rsidRPr="005A4E93" w:rsidRDefault="00797ED4" w:rsidP="00770F20">
      <w:pPr>
        <w:ind w:firstLine="480"/>
      </w:pPr>
      <w:r>
        <w:rPr>
          <w:rFonts w:hint="eastAsia"/>
        </w:rPr>
        <w:t>输入定单编码、被抽取装维人员、问题编码等查询条件，</w:t>
      </w:r>
      <w:r w:rsidR="00770F20" w:rsidRPr="005A4E93">
        <w:rPr>
          <w:rFonts w:hint="eastAsia"/>
        </w:rPr>
        <w:t>选择开通装机回单超时质检明细数据查询，展示查询结果信息。</w:t>
      </w:r>
    </w:p>
    <w:p w:rsidR="00770F20" w:rsidRPr="005A4E93" w:rsidRDefault="00770F20" w:rsidP="00770F20">
      <w:pPr>
        <w:pStyle w:val="6"/>
        <w:rPr>
          <w:b/>
          <w:bCs/>
        </w:rPr>
      </w:pPr>
      <w:bookmarkStart w:id="3076" w:name="_Toc130156006"/>
      <w:r w:rsidRPr="005A4E93">
        <w:rPr>
          <w:rFonts w:hint="eastAsia"/>
        </w:rPr>
        <w:lastRenderedPageBreak/>
        <w:t>开通网络回捞池超时质检明细数据查询</w:t>
      </w:r>
      <w:bookmarkEnd w:id="3076"/>
    </w:p>
    <w:p w:rsidR="00770F20" w:rsidRPr="005A4E93" w:rsidRDefault="00797ED4" w:rsidP="00770F20">
      <w:pPr>
        <w:ind w:firstLine="480"/>
      </w:pPr>
      <w:r>
        <w:rPr>
          <w:rFonts w:hint="eastAsia"/>
        </w:rPr>
        <w:t>输入定单编码、被抽取装维人员、问题编码等查询条件，</w:t>
      </w:r>
      <w:r w:rsidR="00770F20" w:rsidRPr="005A4E93">
        <w:rPr>
          <w:rFonts w:hint="eastAsia"/>
        </w:rPr>
        <w:t>选择开通网络回捞池超时质检明细数据查询，展示查询结果信息。</w:t>
      </w:r>
    </w:p>
    <w:p w:rsidR="00770F20" w:rsidRPr="005A4E93" w:rsidRDefault="00770F20" w:rsidP="00770F20">
      <w:pPr>
        <w:pStyle w:val="6"/>
        <w:rPr>
          <w:b/>
          <w:bCs/>
        </w:rPr>
      </w:pPr>
      <w:bookmarkStart w:id="3077" w:name="_Toc130156007"/>
      <w:r w:rsidRPr="005A4E93">
        <w:rPr>
          <w:rFonts w:hint="eastAsia"/>
        </w:rPr>
        <w:t>开通</w:t>
      </w:r>
      <w:r w:rsidRPr="005A4E93">
        <w:rPr>
          <w:rFonts w:hint="eastAsia"/>
        </w:rPr>
        <w:t>IVR</w:t>
      </w:r>
      <w:r w:rsidRPr="005A4E93">
        <w:rPr>
          <w:rFonts w:hint="eastAsia"/>
        </w:rPr>
        <w:t>语音质检不合格质检明细数据查询</w:t>
      </w:r>
      <w:bookmarkEnd w:id="3077"/>
    </w:p>
    <w:p w:rsidR="00770F20" w:rsidRPr="00797ED4" w:rsidRDefault="00797ED4" w:rsidP="00797ED4">
      <w:pPr>
        <w:ind w:firstLine="480"/>
      </w:pPr>
      <w:r>
        <w:rPr>
          <w:rFonts w:hint="eastAsia"/>
        </w:rPr>
        <w:t>输入定单编码、被抽取装维人员、问题编码等查询条件，</w:t>
      </w:r>
      <w:r w:rsidR="00770F20" w:rsidRPr="005A4E93">
        <w:rPr>
          <w:rFonts w:hint="eastAsia"/>
        </w:rPr>
        <w:t>选择开通</w:t>
      </w:r>
      <w:r w:rsidR="00770F20" w:rsidRPr="005A4E93">
        <w:rPr>
          <w:rFonts w:hint="eastAsia"/>
        </w:rPr>
        <w:t>IVR</w:t>
      </w:r>
      <w:r w:rsidR="00770F20" w:rsidRPr="005A4E93">
        <w:rPr>
          <w:rFonts w:hint="eastAsia"/>
        </w:rPr>
        <w:t>语音质检不合格质检明细数据查询，展示查询结果信息。</w:t>
      </w:r>
    </w:p>
    <w:p w:rsidR="00770F20" w:rsidRPr="005A4E93" w:rsidRDefault="00770F20" w:rsidP="00770F20">
      <w:pPr>
        <w:pStyle w:val="6"/>
        <w:rPr>
          <w:b/>
          <w:bCs/>
        </w:rPr>
      </w:pPr>
      <w:bookmarkStart w:id="3078" w:name="_Toc130156008"/>
      <w:r w:rsidRPr="005A4E93">
        <w:rPr>
          <w:rFonts w:hint="eastAsia"/>
        </w:rPr>
        <w:t>开通建设回捞池超时质检明细数据查询</w:t>
      </w:r>
      <w:bookmarkEnd w:id="3078"/>
    </w:p>
    <w:p w:rsidR="00770F20" w:rsidRPr="005A4E93" w:rsidRDefault="00797ED4" w:rsidP="00770F20">
      <w:pPr>
        <w:ind w:firstLine="480"/>
      </w:pPr>
      <w:r>
        <w:rPr>
          <w:rFonts w:hint="eastAsia"/>
        </w:rPr>
        <w:t>输入定单编码、被抽取装维人员、问题编码等查询条件，</w:t>
      </w:r>
      <w:r w:rsidR="00770F20" w:rsidRPr="005A4E93">
        <w:rPr>
          <w:rFonts w:hint="eastAsia"/>
        </w:rPr>
        <w:t>选择开通建设回捞池超时质检明细数据查询，展示查询结果信息。</w:t>
      </w:r>
    </w:p>
    <w:p w:rsidR="00770F20" w:rsidRPr="005A4E93" w:rsidRDefault="00770F20" w:rsidP="00770F20">
      <w:pPr>
        <w:pStyle w:val="6"/>
        <w:rPr>
          <w:b/>
          <w:bCs/>
        </w:rPr>
      </w:pPr>
      <w:bookmarkStart w:id="3079" w:name="_Toc130156009"/>
      <w:r w:rsidRPr="005A4E93">
        <w:rPr>
          <w:rFonts w:hint="eastAsia"/>
        </w:rPr>
        <w:t>开通装机超长在途质检明细数据查询</w:t>
      </w:r>
      <w:bookmarkEnd w:id="3079"/>
    </w:p>
    <w:p w:rsidR="00770F20" w:rsidRPr="005A4E93" w:rsidRDefault="00797ED4" w:rsidP="00770F20">
      <w:pPr>
        <w:ind w:firstLine="480"/>
      </w:pPr>
      <w:r>
        <w:rPr>
          <w:rFonts w:hint="eastAsia"/>
        </w:rPr>
        <w:t>输入定单编码、被抽取装维人员、问题编码等查询条件，</w:t>
      </w:r>
      <w:r w:rsidR="00770F20" w:rsidRPr="005A4E93">
        <w:rPr>
          <w:rFonts w:hint="eastAsia"/>
        </w:rPr>
        <w:t>选择开通装机超长在途质检明细数据查询，展示查询结果信息。</w:t>
      </w:r>
    </w:p>
    <w:p w:rsidR="00770F20" w:rsidRPr="005A4E93" w:rsidRDefault="00770F20" w:rsidP="00770F20">
      <w:pPr>
        <w:pStyle w:val="6"/>
        <w:rPr>
          <w:b/>
          <w:bCs/>
        </w:rPr>
      </w:pPr>
      <w:bookmarkStart w:id="3080" w:name="_Toc130156010"/>
      <w:r w:rsidRPr="005A4E93">
        <w:rPr>
          <w:rFonts w:hint="eastAsia"/>
        </w:rPr>
        <w:t>开通装移机正常单质检明细数据查询</w:t>
      </w:r>
      <w:bookmarkEnd w:id="3080"/>
    </w:p>
    <w:p w:rsidR="00770F20" w:rsidRPr="005A4E93" w:rsidRDefault="00797ED4" w:rsidP="00770F20">
      <w:pPr>
        <w:ind w:firstLine="480"/>
      </w:pPr>
      <w:r>
        <w:rPr>
          <w:rFonts w:hint="eastAsia"/>
        </w:rPr>
        <w:t>输入定单编码、被抽取装维人员、问题编码等查询条件，</w:t>
      </w:r>
      <w:r w:rsidR="00770F20" w:rsidRPr="005A4E93">
        <w:rPr>
          <w:rFonts w:hint="eastAsia"/>
        </w:rPr>
        <w:t>选择开通装移机正常单质检明细数据查询，展示查询结果信息。</w:t>
      </w:r>
    </w:p>
    <w:p w:rsidR="00770F20" w:rsidRPr="005A4E93" w:rsidRDefault="00770F20" w:rsidP="00770F20">
      <w:pPr>
        <w:pStyle w:val="6"/>
        <w:rPr>
          <w:b/>
          <w:bCs/>
        </w:rPr>
      </w:pPr>
      <w:bookmarkStart w:id="3081" w:name="_Toc130156011"/>
      <w:r w:rsidRPr="005A4E93">
        <w:rPr>
          <w:rFonts w:hint="eastAsia"/>
        </w:rPr>
        <w:t>开通支撑池工单质检明细数据查询</w:t>
      </w:r>
      <w:bookmarkEnd w:id="3081"/>
    </w:p>
    <w:p w:rsidR="00770F20" w:rsidRPr="005A4E93" w:rsidRDefault="00797ED4" w:rsidP="00770F20">
      <w:pPr>
        <w:ind w:firstLine="480"/>
      </w:pPr>
      <w:r>
        <w:rPr>
          <w:rFonts w:hint="eastAsia"/>
        </w:rPr>
        <w:t>输入定单编码、被抽取装维人员、问题编码等查询条件，</w:t>
      </w:r>
      <w:r w:rsidR="00770F20" w:rsidRPr="005A4E93">
        <w:rPr>
          <w:rFonts w:hint="eastAsia"/>
        </w:rPr>
        <w:t>选择开通支撑池工单质检明细数据查询，展示查询结果信息。</w:t>
      </w:r>
    </w:p>
    <w:p w:rsidR="00770F20" w:rsidRPr="005A4E93" w:rsidRDefault="00770F20" w:rsidP="00770F20">
      <w:pPr>
        <w:pStyle w:val="6"/>
        <w:rPr>
          <w:b/>
          <w:bCs/>
        </w:rPr>
      </w:pPr>
      <w:bookmarkStart w:id="3082" w:name="_Toc130156012"/>
      <w:r w:rsidRPr="005A4E93">
        <w:rPr>
          <w:rFonts w:hint="eastAsia"/>
        </w:rPr>
        <w:t>开通装机图片质检不通过质检明细数据查询</w:t>
      </w:r>
      <w:bookmarkEnd w:id="3082"/>
    </w:p>
    <w:p w:rsidR="00770F20" w:rsidRPr="005A4E93" w:rsidRDefault="00797ED4" w:rsidP="00770F20">
      <w:pPr>
        <w:ind w:firstLine="480"/>
      </w:pPr>
      <w:r>
        <w:rPr>
          <w:rFonts w:hint="eastAsia"/>
        </w:rPr>
        <w:t>输入定单编码、被抽取装维人员、问题编码等查询条件，</w:t>
      </w:r>
      <w:r w:rsidR="00770F20" w:rsidRPr="005A4E93">
        <w:rPr>
          <w:rFonts w:hint="eastAsia"/>
        </w:rPr>
        <w:t>选择开通支撑池工单质检明细数据查询，展示查询结果信息。</w:t>
      </w:r>
    </w:p>
    <w:p w:rsidR="00770F20" w:rsidRPr="005A4E93" w:rsidRDefault="00770F20" w:rsidP="00770F20">
      <w:pPr>
        <w:pStyle w:val="6"/>
        <w:rPr>
          <w:b/>
          <w:bCs/>
        </w:rPr>
      </w:pPr>
      <w:bookmarkStart w:id="3083" w:name="_Toc130156013"/>
      <w:r w:rsidRPr="005A4E93">
        <w:rPr>
          <w:rFonts w:hint="eastAsia"/>
        </w:rPr>
        <w:lastRenderedPageBreak/>
        <w:t>开通装移机多次改约质检明细数据查询</w:t>
      </w:r>
      <w:bookmarkEnd w:id="3083"/>
    </w:p>
    <w:p w:rsidR="00770F20" w:rsidRPr="005A4E93" w:rsidRDefault="00797ED4" w:rsidP="00770F20">
      <w:pPr>
        <w:ind w:firstLine="480"/>
      </w:pPr>
      <w:r>
        <w:rPr>
          <w:rFonts w:hint="eastAsia"/>
        </w:rPr>
        <w:t>输入定单编码、被抽取装维人员、问题编码等查询条件，</w:t>
      </w:r>
      <w:r w:rsidR="00770F20" w:rsidRPr="005A4E93">
        <w:rPr>
          <w:rFonts w:hint="eastAsia"/>
        </w:rPr>
        <w:t>选择开通装移机多次改约质检明细数据查询，展示查询结果信息。</w:t>
      </w:r>
    </w:p>
    <w:p w:rsidR="00770F20" w:rsidRPr="005A4E93" w:rsidRDefault="00770F20" w:rsidP="00770F20">
      <w:pPr>
        <w:pStyle w:val="6"/>
        <w:rPr>
          <w:b/>
          <w:bCs/>
        </w:rPr>
      </w:pPr>
      <w:bookmarkStart w:id="3084" w:name="_Toc130156014"/>
      <w:r w:rsidRPr="005A4E93">
        <w:rPr>
          <w:rFonts w:hint="eastAsia"/>
        </w:rPr>
        <w:t>开通改约</w:t>
      </w:r>
      <w:r w:rsidRPr="005A4E93">
        <w:rPr>
          <w:rFonts w:hint="eastAsia"/>
        </w:rPr>
        <w:t>IVR</w:t>
      </w:r>
      <w:r w:rsidRPr="005A4E93">
        <w:rPr>
          <w:rFonts w:hint="eastAsia"/>
        </w:rPr>
        <w:t>回访不通过质检明细数据查询</w:t>
      </w:r>
      <w:bookmarkEnd w:id="3084"/>
    </w:p>
    <w:p w:rsidR="00770F20" w:rsidRPr="005A4E93" w:rsidRDefault="00797ED4" w:rsidP="00770F20">
      <w:pPr>
        <w:ind w:firstLine="480"/>
      </w:pPr>
      <w:r>
        <w:rPr>
          <w:rFonts w:hint="eastAsia"/>
        </w:rPr>
        <w:t>输入定单编码、被抽取装维人员、问题编码等查询条件，</w:t>
      </w:r>
      <w:r w:rsidR="00770F20" w:rsidRPr="005A4E93">
        <w:rPr>
          <w:rFonts w:hint="eastAsia"/>
        </w:rPr>
        <w:t>选择开通改约</w:t>
      </w:r>
      <w:r w:rsidR="00770F20" w:rsidRPr="005A4E93">
        <w:rPr>
          <w:rFonts w:hint="eastAsia"/>
        </w:rPr>
        <w:t>IVR</w:t>
      </w:r>
      <w:r w:rsidR="00770F20" w:rsidRPr="005A4E93">
        <w:rPr>
          <w:rFonts w:hint="eastAsia"/>
        </w:rPr>
        <w:t>回访不通过质检明细数据查询，展示查询结果信息。</w:t>
      </w:r>
    </w:p>
    <w:p w:rsidR="00770F20" w:rsidRPr="005A4E93" w:rsidRDefault="00770F20" w:rsidP="00770F20">
      <w:pPr>
        <w:pStyle w:val="6"/>
        <w:rPr>
          <w:b/>
          <w:bCs/>
        </w:rPr>
      </w:pPr>
      <w:bookmarkStart w:id="3085" w:name="_Toc130156015"/>
      <w:r w:rsidRPr="005A4E93">
        <w:rPr>
          <w:rFonts w:hint="eastAsia"/>
        </w:rPr>
        <w:t>开通新装测试不达标质检明细数据查询</w:t>
      </w:r>
      <w:bookmarkEnd w:id="3085"/>
    </w:p>
    <w:p w:rsidR="00770F20" w:rsidRPr="00797ED4" w:rsidRDefault="00797ED4" w:rsidP="00BA5BAA">
      <w:pPr>
        <w:ind w:firstLine="480"/>
        <w:rPr>
          <w:rFonts w:hint="eastAsia"/>
        </w:rPr>
      </w:pPr>
      <w:r>
        <w:rPr>
          <w:rFonts w:hint="eastAsia"/>
        </w:rPr>
        <w:t>输入定单编码、被抽取装维人员、问题编码等查询条件，</w:t>
      </w:r>
      <w:r w:rsidR="00770F20" w:rsidRPr="005A4E93">
        <w:rPr>
          <w:rFonts w:hint="eastAsia"/>
        </w:rPr>
        <w:t>选择开通新装测试不达标质检明细数据查询，展示查询结果信息。</w:t>
      </w:r>
    </w:p>
    <w:p w:rsidR="00770F20" w:rsidRPr="005A4E93" w:rsidRDefault="00770F20" w:rsidP="00770F20">
      <w:pPr>
        <w:pStyle w:val="5"/>
        <w:rPr>
          <w:bCs/>
          <w:szCs w:val="24"/>
        </w:rPr>
      </w:pPr>
      <w:bookmarkStart w:id="3086" w:name="_Toc130156016"/>
      <w:r w:rsidRPr="005A4E93">
        <w:rPr>
          <w:rFonts w:hint="eastAsia"/>
          <w:szCs w:val="24"/>
        </w:rPr>
        <w:t>投诉质检明细报表查询</w:t>
      </w:r>
      <w:bookmarkEnd w:id="3086"/>
    </w:p>
    <w:p w:rsidR="00770F20" w:rsidRPr="005A4E93" w:rsidRDefault="00770F20" w:rsidP="00770F20">
      <w:pPr>
        <w:pStyle w:val="6"/>
        <w:rPr>
          <w:b/>
          <w:bCs/>
        </w:rPr>
      </w:pPr>
      <w:bookmarkStart w:id="3087" w:name="_Toc130156017"/>
      <w:r w:rsidRPr="005A4E93">
        <w:rPr>
          <w:rFonts w:hint="eastAsia"/>
        </w:rPr>
        <w:t>投诉正常工单质检明细数据查询</w:t>
      </w:r>
      <w:bookmarkEnd w:id="3087"/>
    </w:p>
    <w:p w:rsidR="00770F20" w:rsidRPr="005A4E93" w:rsidRDefault="00444606" w:rsidP="00770F20">
      <w:pPr>
        <w:ind w:firstLine="480"/>
      </w:pPr>
      <w:r>
        <w:rPr>
          <w:rFonts w:hint="eastAsia"/>
        </w:rPr>
        <w:t>输入定单编码、被抽取装维人员、质检原因等查询条件，</w:t>
      </w:r>
      <w:r w:rsidR="00770F20" w:rsidRPr="005A4E93">
        <w:rPr>
          <w:rFonts w:hint="eastAsia"/>
        </w:rPr>
        <w:t>选择投诉正常工单质检明细数据查询，展示查询结果信息。</w:t>
      </w:r>
    </w:p>
    <w:p w:rsidR="00770F20" w:rsidRPr="005A4E93" w:rsidRDefault="00770F20" w:rsidP="00770F20">
      <w:pPr>
        <w:pStyle w:val="6"/>
        <w:rPr>
          <w:b/>
          <w:bCs/>
        </w:rPr>
      </w:pPr>
      <w:bookmarkStart w:id="3088" w:name="_Toc130156018"/>
      <w:r w:rsidRPr="005A4E93">
        <w:rPr>
          <w:rFonts w:hint="eastAsia"/>
        </w:rPr>
        <w:t>投诉超长在途质检明细数据查询</w:t>
      </w:r>
      <w:bookmarkEnd w:id="3088"/>
    </w:p>
    <w:p w:rsidR="00770F20" w:rsidRPr="005A4E93" w:rsidRDefault="00444606" w:rsidP="00770F20">
      <w:pPr>
        <w:ind w:firstLine="480"/>
      </w:pPr>
      <w:r>
        <w:rPr>
          <w:rFonts w:hint="eastAsia"/>
        </w:rPr>
        <w:t>输入定单编码、被抽取装维人员、质检原因等查询条件，</w:t>
      </w:r>
      <w:r w:rsidR="00770F20" w:rsidRPr="005A4E93">
        <w:rPr>
          <w:rFonts w:hint="eastAsia"/>
        </w:rPr>
        <w:t>选择投诉超长在途质检明细数据查询，展示查询结果信息。</w:t>
      </w:r>
    </w:p>
    <w:p w:rsidR="00770F20" w:rsidRPr="005A4E93" w:rsidRDefault="00770F20" w:rsidP="00770F20">
      <w:pPr>
        <w:pStyle w:val="6"/>
        <w:rPr>
          <w:b/>
          <w:bCs/>
        </w:rPr>
      </w:pPr>
      <w:bookmarkStart w:id="3089" w:name="_Toc130156019"/>
      <w:r w:rsidRPr="005A4E93">
        <w:rPr>
          <w:rFonts w:hint="eastAsia"/>
        </w:rPr>
        <w:t>投诉超长在途质检明细数据查询</w:t>
      </w:r>
      <w:bookmarkEnd w:id="3089"/>
    </w:p>
    <w:p w:rsidR="00770F20" w:rsidRPr="005A4E93" w:rsidRDefault="00444606" w:rsidP="00770F20">
      <w:pPr>
        <w:ind w:firstLine="480"/>
      </w:pPr>
      <w:r>
        <w:rPr>
          <w:rFonts w:hint="eastAsia"/>
        </w:rPr>
        <w:t>输入定单编码、被抽取装维人员、质检原因等查询条件，</w:t>
      </w:r>
      <w:r w:rsidR="00770F20" w:rsidRPr="005A4E93">
        <w:rPr>
          <w:rFonts w:hint="eastAsia"/>
        </w:rPr>
        <w:t>选择投诉超长在途质检明细数据查询，展示查询结果信息。</w:t>
      </w:r>
    </w:p>
    <w:p w:rsidR="00770F20" w:rsidRPr="005A4E93" w:rsidRDefault="00770F20" w:rsidP="00770F20">
      <w:pPr>
        <w:pStyle w:val="6"/>
        <w:rPr>
          <w:b/>
          <w:bCs/>
        </w:rPr>
      </w:pPr>
      <w:bookmarkStart w:id="3090" w:name="_Toc130156020"/>
      <w:r w:rsidRPr="005A4E93">
        <w:rPr>
          <w:rFonts w:hint="eastAsia"/>
        </w:rPr>
        <w:t>投诉新装</w:t>
      </w:r>
      <w:r w:rsidRPr="005A4E93">
        <w:rPr>
          <w:rFonts w:hint="eastAsia"/>
        </w:rPr>
        <w:t>30</w:t>
      </w:r>
      <w:r w:rsidRPr="005A4E93">
        <w:rPr>
          <w:rFonts w:hint="eastAsia"/>
        </w:rPr>
        <w:t>天投诉质检明细数据查询</w:t>
      </w:r>
      <w:bookmarkEnd w:id="3090"/>
    </w:p>
    <w:p w:rsidR="00770F20" w:rsidRPr="005A4E93" w:rsidRDefault="00444606" w:rsidP="00770F20">
      <w:pPr>
        <w:ind w:firstLine="480"/>
      </w:pPr>
      <w:r>
        <w:rPr>
          <w:rFonts w:hint="eastAsia"/>
        </w:rPr>
        <w:lastRenderedPageBreak/>
        <w:t>输入定单编码、被抽取装维人员、质检原因等查询条件，</w:t>
      </w:r>
      <w:r w:rsidR="00770F20" w:rsidRPr="005A4E93">
        <w:rPr>
          <w:rFonts w:hint="eastAsia"/>
        </w:rPr>
        <w:t>选择投诉新装</w:t>
      </w:r>
      <w:r w:rsidR="00770F20" w:rsidRPr="005A4E93">
        <w:rPr>
          <w:rFonts w:hint="eastAsia"/>
        </w:rPr>
        <w:t>30</w:t>
      </w:r>
      <w:r w:rsidR="00770F20" w:rsidRPr="005A4E93">
        <w:rPr>
          <w:rFonts w:hint="eastAsia"/>
        </w:rPr>
        <w:t>天投诉质检明细数据查询，展示查询结果信息。</w:t>
      </w:r>
    </w:p>
    <w:p w:rsidR="00770F20" w:rsidRPr="005A4E93" w:rsidRDefault="00770F20" w:rsidP="00770F20">
      <w:pPr>
        <w:pStyle w:val="6"/>
        <w:rPr>
          <w:b/>
          <w:bCs/>
        </w:rPr>
      </w:pPr>
      <w:bookmarkStart w:id="3091" w:name="_Toc130156021"/>
      <w:r w:rsidRPr="005A4E93">
        <w:rPr>
          <w:rFonts w:hint="eastAsia"/>
        </w:rPr>
        <w:t>投诉光功率不达标质检明细数据查询</w:t>
      </w:r>
      <w:bookmarkEnd w:id="3091"/>
    </w:p>
    <w:p w:rsidR="00770F20" w:rsidRPr="005A4E93" w:rsidRDefault="00444606" w:rsidP="00770F20">
      <w:pPr>
        <w:ind w:firstLine="480"/>
      </w:pPr>
      <w:r>
        <w:rPr>
          <w:rFonts w:hint="eastAsia"/>
        </w:rPr>
        <w:t>输入定单编码、被抽取装维人员、质检原因等查询条件，</w:t>
      </w:r>
      <w:r w:rsidR="00770F20" w:rsidRPr="005A4E93">
        <w:rPr>
          <w:rFonts w:hint="eastAsia"/>
        </w:rPr>
        <w:t>选择投诉光功率不达标质检明细数据查询，展示查询结果信息。</w:t>
      </w:r>
    </w:p>
    <w:p w:rsidR="00770F20" w:rsidRPr="005A4E93" w:rsidRDefault="00770F20" w:rsidP="00770F20">
      <w:pPr>
        <w:pStyle w:val="6"/>
        <w:rPr>
          <w:b/>
          <w:bCs/>
        </w:rPr>
      </w:pPr>
      <w:bookmarkStart w:id="3092" w:name="_Toc130156022"/>
      <w:r w:rsidRPr="005A4E93">
        <w:rPr>
          <w:rFonts w:hint="eastAsia"/>
        </w:rPr>
        <w:t>投诉光功率不达标质检明细数据查询</w:t>
      </w:r>
      <w:bookmarkEnd w:id="3092"/>
    </w:p>
    <w:p w:rsidR="00770F20" w:rsidRPr="005A4E93" w:rsidRDefault="00444606" w:rsidP="00770F20">
      <w:pPr>
        <w:ind w:firstLine="480"/>
      </w:pPr>
      <w:r>
        <w:rPr>
          <w:rFonts w:hint="eastAsia"/>
        </w:rPr>
        <w:t>输入定单编码、被抽取装维人员、质检原因等查询条件，</w:t>
      </w:r>
      <w:r w:rsidR="00770F20" w:rsidRPr="005A4E93">
        <w:rPr>
          <w:rFonts w:hint="eastAsia"/>
        </w:rPr>
        <w:t>选择投诉光功率不达标质检明细数据查询，展示查询结果信息。</w:t>
      </w:r>
    </w:p>
    <w:p w:rsidR="00770F20" w:rsidRPr="005A4E93" w:rsidRDefault="00770F20" w:rsidP="00770F20">
      <w:pPr>
        <w:pStyle w:val="6"/>
        <w:rPr>
          <w:b/>
          <w:bCs/>
        </w:rPr>
      </w:pPr>
      <w:bookmarkStart w:id="3093" w:name="_Toc130156023"/>
      <w:r w:rsidRPr="005A4E93">
        <w:rPr>
          <w:rFonts w:hint="eastAsia"/>
        </w:rPr>
        <w:t>投诉上网日志质检不达标质检明细数据查询</w:t>
      </w:r>
      <w:bookmarkEnd w:id="3093"/>
    </w:p>
    <w:p w:rsidR="00770F20" w:rsidRPr="00444606" w:rsidRDefault="00444606" w:rsidP="00444606">
      <w:pPr>
        <w:ind w:firstLine="480"/>
      </w:pPr>
      <w:r>
        <w:rPr>
          <w:rFonts w:hint="eastAsia"/>
        </w:rPr>
        <w:t>输入定单编码、被抽取装维人员、质检原因等查询条件，</w:t>
      </w:r>
      <w:r w:rsidR="00770F20" w:rsidRPr="005A4E93">
        <w:rPr>
          <w:rFonts w:hint="eastAsia"/>
        </w:rPr>
        <w:t>选择投诉上网日志质检不达标质检明细数据查询，展示查询结果信息。</w:t>
      </w:r>
    </w:p>
    <w:p w:rsidR="00770F20" w:rsidRPr="005A4E93" w:rsidRDefault="00770F20" w:rsidP="00770F20">
      <w:pPr>
        <w:pStyle w:val="6"/>
        <w:rPr>
          <w:b/>
          <w:bCs/>
        </w:rPr>
      </w:pPr>
      <w:bookmarkStart w:id="3094" w:name="_Toc130156024"/>
      <w:r w:rsidRPr="005A4E93">
        <w:rPr>
          <w:rFonts w:hint="eastAsia"/>
        </w:rPr>
        <w:t>投诉首响超时质检明细数据查询</w:t>
      </w:r>
      <w:bookmarkEnd w:id="3094"/>
    </w:p>
    <w:p w:rsidR="00770F20" w:rsidRPr="005A4E93" w:rsidRDefault="00444606" w:rsidP="00770F20">
      <w:pPr>
        <w:ind w:firstLine="480"/>
      </w:pPr>
      <w:r>
        <w:rPr>
          <w:rFonts w:hint="eastAsia"/>
        </w:rPr>
        <w:t>输入定单编码、被抽取装维人员、质检原因等查询条件，</w:t>
      </w:r>
      <w:r w:rsidR="00770F20" w:rsidRPr="005A4E93">
        <w:rPr>
          <w:rFonts w:hint="eastAsia"/>
        </w:rPr>
        <w:t>选择投诉首响超时质检明细数据查询，展示查询结果信息。</w:t>
      </w:r>
    </w:p>
    <w:p w:rsidR="00770F20" w:rsidRPr="005A4E93" w:rsidRDefault="00770F20" w:rsidP="00770F20">
      <w:pPr>
        <w:pStyle w:val="6"/>
        <w:rPr>
          <w:b/>
          <w:bCs/>
        </w:rPr>
      </w:pPr>
      <w:bookmarkStart w:id="3095" w:name="_Toc130156025"/>
      <w:r w:rsidRPr="005A4E93">
        <w:rPr>
          <w:rFonts w:hint="eastAsia"/>
        </w:rPr>
        <w:t>投诉测速不达标质检明细数据查询</w:t>
      </w:r>
      <w:bookmarkEnd w:id="3095"/>
    </w:p>
    <w:p w:rsidR="00770F20" w:rsidRPr="005A4E93" w:rsidRDefault="00444606" w:rsidP="00770F20">
      <w:pPr>
        <w:ind w:firstLine="480"/>
      </w:pPr>
      <w:r>
        <w:rPr>
          <w:rFonts w:hint="eastAsia"/>
        </w:rPr>
        <w:t>输入定单编码、被抽取装维人员、质检原因等查询条件，</w:t>
      </w:r>
      <w:r w:rsidR="00770F20" w:rsidRPr="005A4E93">
        <w:rPr>
          <w:rFonts w:hint="eastAsia"/>
        </w:rPr>
        <w:t>选择投诉测速不达标质检明细数据查询，展示查询结果信息。</w:t>
      </w:r>
    </w:p>
    <w:p w:rsidR="00770F20" w:rsidRPr="005A4E93" w:rsidRDefault="00770F20" w:rsidP="00770F20">
      <w:pPr>
        <w:pStyle w:val="6"/>
        <w:rPr>
          <w:b/>
          <w:bCs/>
        </w:rPr>
      </w:pPr>
      <w:bookmarkStart w:id="3096" w:name="_Toc130156026"/>
      <w:r w:rsidRPr="005A4E93">
        <w:rPr>
          <w:rFonts w:hint="eastAsia"/>
        </w:rPr>
        <w:t>投诉多次改约质检明细数据查询</w:t>
      </w:r>
      <w:bookmarkEnd w:id="3096"/>
    </w:p>
    <w:p w:rsidR="00770F20" w:rsidRPr="005A4E93" w:rsidRDefault="00444606" w:rsidP="00770F20">
      <w:pPr>
        <w:ind w:firstLine="480"/>
      </w:pPr>
      <w:r>
        <w:rPr>
          <w:rFonts w:hint="eastAsia"/>
        </w:rPr>
        <w:t>输入定单编码、被抽取装维人员、质检原因等查询条件，</w:t>
      </w:r>
      <w:r w:rsidR="00770F20" w:rsidRPr="005A4E93">
        <w:rPr>
          <w:rFonts w:hint="eastAsia"/>
        </w:rPr>
        <w:t>选择投诉多次改约质检明细数据查询，展示查询结果信息。</w:t>
      </w:r>
    </w:p>
    <w:p w:rsidR="00770F20" w:rsidRPr="005A4E93" w:rsidRDefault="00770F20" w:rsidP="00770F20">
      <w:pPr>
        <w:pStyle w:val="6"/>
        <w:rPr>
          <w:b/>
          <w:bCs/>
        </w:rPr>
      </w:pPr>
      <w:bookmarkStart w:id="3097" w:name="_Toc130156027"/>
      <w:r w:rsidRPr="005A4E93">
        <w:rPr>
          <w:rFonts w:hint="eastAsia"/>
        </w:rPr>
        <w:t>投诉回单超时质检明细数据查询</w:t>
      </w:r>
      <w:bookmarkEnd w:id="3097"/>
    </w:p>
    <w:p w:rsidR="00770F20" w:rsidRPr="005A4E93" w:rsidRDefault="00444606" w:rsidP="00770F20">
      <w:pPr>
        <w:ind w:firstLine="480"/>
      </w:pPr>
      <w:r>
        <w:rPr>
          <w:rFonts w:hint="eastAsia"/>
        </w:rPr>
        <w:lastRenderedPageBreak/>
        <w:t>输入定单编码、被抽取装维人员、质检原因等查询条件，</w:t>
      </w:r>
      <w:r w:rsidR="00770F20" w:rsidRPr="005A4E93">
        <w:rPr>
          <w:rFonts w:hint="eastAsia"/>
        </w:rPr>
        <w:t>选择投诉回单超时质检明细数据查询，展示查询结果信息。</w:t>
      </w:r>
    </w:p>
    <w:p w:rsidR="00770F20" w:rsidRPr="005A4E93" w:rsidRDefault="00770F20" w:rsidP="00770F20">
      <w:pPr>
        <w:pStyle w:val="6"/>
        <w:rPr>
          <w:b/>
          <w:bCs/>
        </w:rPr>
      </w:pPr>
      <w:bookmarkStart w:id="3098" w:name="_Toc130156028"/>
      <w:r w:rsidRPr="005A4E93">
        <w:rPr>
          <w:rFonts w:hint="eastAsia"/>
        </w:rPr>
        <w:t>投诉上门超时质检明细数据查询</w:t>
      </w:r>
      <w:bookmarkEnd w:id="3098"/>
    </w:p>
    <w:p w:rsidR="00770F20" w:rsidRPr="005A4E93" w:rsidRDefault="00444606" w:rsidP="00770F20">
      <w:pPr>
        <w:ind w:firstLine="480"/>
      </w:pPr>
      <w:r>
        <w:rPr>
          <w:rFonts w:hint="eastAsia"/>
        </w:rPr>
        <w:t>输入定单编码、被抽取装维人员、质检原因等查询条件，</w:t>
      </w:r>
      <w:r w:rsidR="00770F20" w:rsidRPr="005A4E93">
        <w:rPr>
          <w:rFonts w:hint="eastAsia"/>
        </w:rPr>
        <w:t>选择投诉上门超时质检明细数据查询，展示查询结果信息。</w:t>
      </w:r>
    </w:p>
    <w:p w:rsidR="00770F20" w:rsidRPr="005A4E93" w:rsidRDefault="00770F20" w:rsidP="00770F20">
      <w:pPr>
        <w:pStyle w:val="5"/>
        <w:rPr>
          <w:bCs/>
          <w:szCs w:val="24"/>
        </w:rPr>
      </w:pPr>
      <w:bookmarkStart w:id="3099" w:name="_Toc130156029"/>
      <w:r w:rsidRPr="005A4E93">
        <w:rPr>
          <w:rFonts w:hint="eastAsia"/>
          <w:szCs w:val="24"/>
        </w:rPr>
        <w:t>质检明细报表导出</w:t>
      </w:r>
      <w:bookmarkEnd w:id="3099"/>
    </w:p>
    <w:p w:rsidR="00770F20" w:rsidRPr="005A4E93" w:rsidRDefault="00770F20" w:rsidP="00770F20">
      <w:pPr>
        <w:pStyle w:val="6"/>
        <w:rPr>
          <w:b/>
          <w:bCs/>
        </w:rPr>
      </w:pPr>
      <w:bookmarkStart w:id="3100" w:name="_Toc130156030"/>
      <w:r w:rsidRPr="005A4E93">
        <w:rPr>
          <w:rFonts w:hint="eastAsia"/>
        </w:rPr>
        <w:t>开通质检明细数据导出</w:t>
      </w:r>
      <w:bookmarkEnd w:id="3100"/>
    </w:p>
    <w:p w:rsidR="00770F20" w:rsidRPr="005A4E93" w:rsidRDefault="00770F20" w:rsidP="00770F20">
      <w:pPr>
        <w:ind w:firstLine="480"/>
      </w:pPr>
      <w:r w:rsidRPr="005A4E93">
        <w:rPr>
          <w:rFonts w:hint="eastAsia"/>
        </w:rPr>
        <w:t>选择开通质检明细数据导出，生成生成开通质检明细数据明细工单导出文件。</w:t>
      </w:r>
    </w:p>
    <w:p w:rsidR="00770F20" w:rsidRPr="005A4E93" w:rsidRDefault="00770F20" w:rsidP="00770F20">
      <w:pPr>
        <w:pStyle w:val="6"/>
        <w:rPr>
          <w:b/>
          <w:bCs/>
        </w:rPr>
      </w:pPr>
      <w:bookmarkStart w:id="3101" w:name="_Toc130156031"/>
      <w:r w:rsidRPr="005A4E93">
        <w:rPr>
          <w:rFonts w:hint="eastAsia"/>
        </w:rPr>
        <w:t>开通质检明细数据金库认证导出</w:t>
      </w:r>
      <w:bookmarkEnd w:id="3101"/>
    </w:p>
    <w:p w:rsidR="00770F20" w:rsidRPr="005A4E93" w:rsidRDefault="00770F20" w:rsidP="00770F20">
      <w:pPr>
        <w:ind w:firstLine="480"/>
      </w:pPr>
      <w:r w:rsidRPr="005A4E93">
        <w:rPr>
          <w:rFonts w:hint="eastAsia"/>
        </w:rPr>
        <w:t>选择金库审批导出开通质检明细数据，</w:t>
      </w:r>
      <w:r w:rsidR="0055060A">
        <w:rPr>
          <w:rFonts w:hint="eastAsia"/>
        </w:rPr>
        <w:t>启动金库</w:t>
      </w:r>
      <w:r w:rsidRPr="005A4E93">
        <w:rPr>
          <w:rFonts w:hint="eastAsia"/>
        </w:rPr>
        <w:t>导出接口发起金库请求，接收返回结果信息，保存金库审批结果，获取开通质检明细数据明细工单数据，</w:t>
      </w:r>
      <w:r w:rsidR="0055060A">
        <w:rPr>
          <w:rFonts w:hint="eastAsia"/>
        </w:rPr>
        <w:t>启动脱敏算法</w:t>
      </w:r>
      <w:r w:rsidRPr="005A4E93">
        <w:rPr>
          <w:rFonts w:hint="eastAsia"/>
        </w:rPr>
        <w:t>脱敏数据，接收返回脱敏结果，生成生成开通质检明细数据明细工单导出文件。</w:t>
      </w:r>
    </w:p>
    <w:p w:rsidR="00770F20" w:rsidRPr="005A4E93" w:rsidRDefault="00770F20" w:rsidP="00770F20">
      <w:pPr>
        <w:ind w:firstLine="480"/>
      </w:pPr>
    </w:p>
    <w:p w:rsidR="00770F20" w:rsidRPr="005A4E93" w:rsidRDefault="00770F20" w:rsidP="00770F20">
      <w:pPr>
        <w:pStyle w:val="6"/>
        <w:rPr>
          <w:b/>
          <w:bCs/>
        </w:rPr>
      </w:pPr>
      <w:bookmarkStart w:id="3102" w:name="_Toc130156032"/>
      <w:r w:rsidRPr="005A4E93">
        <w:rPr>
          <w:rFonts w:hint="eastAsia"/>
        </w:rPr>
        <w:t>投诉质检明细数据导出</w:t>
      </w:r>
      <w:bookmarkEnd w:id="3102"/>
    </w:p>
    <w:p w:rsidR="00770F20" w:rsidRPr="005A4E93" w:rsidRDefault="00770F20" w:rsidP="00770F20">
      <w:pPr>
        <w:ind w:firstLine="480"/>
      </w:pPr>
      <w:r w:rsidRPr="005A4E93">
        <w:rPr>
          <w:rFonts w:hint="eastAsia"/>
        </w:rPr>
        <w:t>选择投诉质检明细数据导出，生成生成投诉质检明细数据明细工单导出文件。</w:t>
      </w:r>
    </w:p>
    <w:p w:rsidR="00770F20" w:rsidRPr="005A4E93" w:rsidRDefault="00770F20" w:rsidP="00770F20">
      <w:pPr>
        <w:pStyle w:val="6"/>
        <w:rPr>
          <w:b/>
          <w:bCs/>
        </w:rPr>
      </w:pPr>
      <w:bookmarkStart w:id="3103" w:name="_Toc130156033"/>
      <w:r w:rsidRPr="005A4E93">
        <w:rPr>
          <w:rFonts w:hint="eastAsia"/>
        </w:rPr>
        <w:t>投诉质检明细数据金库认证导出</w:t>
      </w:r>
      <w:bookmarkEnd w:id="3103"/>
    </w:p>
    <w:p w:rsidR="00770F20" w:rsidRPr="005A4E93" w:rsidRDefault="00770F20" w:rsidP="00770F20">
      <w:pPr>
        <w:ind w:firstLine="480"/>
      </w:pPr>
      <w:r w:rsidRPr="005A4E93">
        <w:rPr>
          <w:rFonts w:hint="eastAsia"/>
        </w:rPr>
        <w:t>选择金库审批导出投诉质检明细数据，</w:t>
      </w:r>
      <w:r w:rsidR="0055060A">
        <w:rPr>
          <w:rFonts w:hint="eastAsia"/>
        </w:rPr>
        <w:t>启动金库</w:t>
      </w:r>
      <w:r w:rsidRPr="005A4E93">
        <w:rPr>
          <w:rFonts w:hint="eastAsia"/>
        </w:rPr>
        <w:t>导出接口发起金库请求，接收返回结果信息，保存金库审批结果，获取投诉质检明细数据明细工单数据，</w:t>
      </w:r>
      <w:r w:rsidR="0055060A">
        <w:rPr>
          <w:rFonts w:hint="eastAsia"/>
        </w:rPr>
        <w:t>启</w:t>
      </w:r>
      <w:r w:rsidR="0055060A">
        <w:rPr>
          <w:rFonts w:hint="eastAsia"/>
        </w:rPr>
        <w:lastRenderedPageBreak/>
        <w:t>动脱敏算法</w:t>
      </w:r>
      <w:r w:rsidRPr="005A4E93">
        <w:rPr>
          <w:rFonts w:hint="eastAsia"/>
        </w:rPr>
        <w:t>脱敏数据，接收返回脱敏结果，生成生成投诉质检明细数据明细工单导出文件。</w:t>
      </w:r>
    </w:p>
    <w:p w:rsidR="00770F20" w:rsidRDefault="00770F20" w:rsidP="00770F20">
      <w:pPr>
        <w:pStyle w:val="5"/>
        <w:rPr>
          <w:szCs w:val="24"/>
        </w:rPr>
      </w:pPr>
      <w:bookmarkStart w:id="3104" w:name="_Toc130156034"/>
      <w:r w:rsidRPr="005A4E93">
        <w:rPr>
          <w:rFonts w:hint="eastAsia"/>
          <w:szCs w:val="24"/>
        </w:rPr>
        <w:t>质检统计报表指标统计及导出</w:t>
      </w:r>
      <w:bookmarkEnd w:id="3104"/>
    </w:p>
    <w:p w:rsidR="00791FC4" w:rsidRPr="005A4E93" w:rsidRDefault="00791FC4" w:rsidP="00791FC4">
      <w:pPr>
        <w:pStyle w:val="6"/>
        <w:rPr>
          <w:b/>
          <w:bCs/>
        </w:rPr>
      </w:pPr>
      <w:bookmarkStart w:id="3105" w:name="_Toc130156035"/>
      <w:r>
        <w:rPr>
          <w:rFonts w:hint="eastAsia"/>
        </w:rPr>
        <w:t>质检合格量工单指标</w:t>
      </w:r>
      <w:r>
        <w:rPr>
          <w:rFonts w:hint="eastAsia"/>
        </w:rPr>
        <w:t>-</w:t>
      </w:r>
      <w:r>
        <w:rPr>
          <w:rFonts w:hint="eastAsia"/>
        </w:rPr>
        <w:t>天粒度</w:t>
      </w:r>
      <w:r w:rsidRPr="005A4E93">
        <w:rPr>
          <w:rFonts w:hint="eastAsia"/>
        </w:rPr>
        <w:t>数据</w:t>
      </w:r>
      <w:r>
        <w:rPr>
          <w:rFonts w:hint="eastAsia"/>
        </w:rPr>
        <w:t>计算规则管理</w:t>
      </w:r>
      <w:bookmarkEnd w:id="3105"/>
    </w:p>
    <w:p w:rsidR="00791FC4" w:rsidRPr="00A87B80" w:rsidRDefault="00791FC4" w:rsidP="00791FC4">
      <w:pPr>
        <w:ind w:firstLine="480"/>
        <w:jc w:val="both"/>
      </w:pPr>
      <w:r>
        <w:t>根据</w:t>
      </w:r>
      <w:r>
        <w:rPr>
          <w:rFonts w:hint="eastAsia"/>
        </w:rPr>
        <w:t>质检合格量工单指标</w:t>
      </w:r>
      <w:r>
        <w:rPr>
          <w:rFonts w:hint="eastAsia"/>
        </w:rPr>
        <w:t>-</w:t>
      </w:r>
      <w:r>
        <w:rPr>
          <w:rFonts w:hint="eastAsia"/>
        </w:rPr>
        <w:t>天粒度工单</w:t>
      </w:r>
      <w:r>
        <w:t>指标说明文档，分析统计口径，将文字统计口径转化为口径数据，在系统中录入统计规则，并提供计算规则的增加、删除、修改功能</w:t>
      </w:r>
      <w:r>
        <w:rPr>
          <w:rFonts w:hint="eastAsia"/>
        </w:rPr>
        <w:t>，质检合格量工单指标</w:t>
      </w:r>
      <w:r>
        <w:rPr>
          <w:rFonts w:hint="eastAsia"/>
        </w:rPr>
        <w:t>-</w:t>
      </w:r>
      <w:r>
        <w:rPr>
          <w:rFonts w:hint="eastAsia"/>
        </w:rPr>
        <w:t>天粒度工单指标计算规则信息文件入库。</w:t>
      </w:r>
    </w:p>
    <w:p w:rsidR="00791FC4" w:rsidRPr="005A4E93" w:rsidRDefault="00791FC4" w:rsidP="00791FC4">
      <w:pPr>
        <w:pStyle w:val="6"/>
        <w:rPr>
          <w:b/>
          <w:bCs/>
        </w:rPr>
      </w:pPr>
      <w:bookmarkStart w:id="3106" w:name="_Toc130156036"/>
      <w:r>
        <w:rPr>
          <w:rFonts w:hint="eastAsia"/>
        </w:rPr>
        <w:t>质检合格量工单指标</w:t>
      </w:r>
      <w:r>
        <w:rPr>
          <w:rFonts w:hint="eastAsia"/>
        </w:rPr>
        <w:t>-</w:t>
      </w:r>
      <w:r>
        <w:rPr>
          <w:rFonts w:hint="eastAsia"/>
        </w:rPr>
        <w:t>天粒度工单</w:t>
      </w:r>
      <w:r w:rsidRPr="005A4E93">
        <w:rPr>
          <w:rFonts w:hint="eastAsia"/>
        </w:rPr>
        <w:t>数据抽取</w:t>
      </w:r>
      <w:bookmarkEnd w:id="3106"/>
    </w:p>
    <w:p w:rsidR="00791FC4" w:rsidRPr="00471B35" w:rsidRDefault="00791FC4" w:rsidP="00791FC4">
      <w:pPr>
        <w:ind w:firstLineChars="200" w:firstLine="480"/>
        <w:rPr>
          <w:rFonts w:ascii="宋体" w:hAnsi="宋体"/>
        </w:rPr>
      </w:pPr>
      <w:r w:rsidRPr="005A4E93">
        <w:rPr>
          <w:rFonts w:hint="eastAsia"/>
        </w:rPr>
        <w:t>从综调系统抽取</w:t>
      </w:r>
      <w:r>
        <w:rPr>
          <w:rFonts w:hint="eastAsia"/>
        </w:rPr>
        <w:t>质检合格量工单指标</w:t>
      </w:r>
      <w:r>
        <w:rPr>
          <w:rFonts w:hint="eastAsia"/>
        </w:rPr>
        <w:t>-</w:t>
      </w:r>
      <w:r>
        <w:rPr>
          <w:rFonts w:hint="eastAsia"/>
        </w:rPr>
        <w:t>天粒度工单</w:t>
      </w:r>
      <w:r w:rsidRPr="005A4E93">
        <w:rPr>
          <w:rFonts w:hint="eastAsia"/>
        </w:rPr>
        <w:t>数据，按照</w:t>
      </w:r>
      <w:r>
        <w:rPr>
          <w:rFonts w:hint="eastAsia"/>
        </w:rPr>
        <w:t>质检合格量工单指标</w:t>
      </w:r>
      <w:r>
        <w:rPr>
          <w:rFonts w:hint="eastAsia"/>
        </w:rPr>
        <w:t>-</w:t>
      </w:r>
      <w:r>
        <w:rPr>
          <w:rFonts w:hint="eastAsia"/>
        </w:rPr>
        <w:t>天粒度工单</w:t>
      </w:r>
      <w:r w:rsidRPr="005A4E93">
        <w:rPr>
          <w:rFonts w:hint="eastAsia"/>
        </w:rPr>
        <w:t>规则整合</w:t>
      </w:r>
      <w:r>
        <w:rPr>
          <w:rFonts w:hint="eastAsia"/>
        </w:rPr>
        <w:t>质检合格量工单指标</w:t>
      </w:r>
      <w:r>
        <w:rPr>
          <w:rFonts w:hint="eastAsia"/>
        </w:rPr>
        <w:t>-</w:t>
      </w:r>
      <w:r>
        <w:rPr>
          <w:rFonts w:hint="eastAsia"/>
        </w:rPr>
        <w:t>天粒度工单</w:t>
      </w:r>
      <w:r w:rsidRPr="005A4E93">
        <w:rPr>
          <w:rFonts w:hint="eastAsia"/>
        </w:rPr>
        <w:t>数据。</w:t>
      </w:r>
    </w:p>
    <w:p w:rsidR="00791FC4" w:rsidRPr="005A4E93" w:rsidRDefault="00791FC4" w:rsidP="00791FC4">
      <w:pPr>
        <w:pStyle w:val="6"/>
        <w:rPr>
          <w:b/>
          <w:bCs/>
        </w:rPr>
      </w:pPr>
      <w:bookmarkStart w:id="3107" w:name="_Toc130156037"/>
      <w:r>
        <w:rPr>
          <w:rFonts w:hint="eastAsia"/>
        </w:rPr>
        <w:t>质检合格量工单指标</w:t>
      </w:r>
      <w:r>
        <w:rPr>
          <w:rFonts w:hint="eastAsia"/>
        </w:rPr>
        <w:t>-</w:t>
      </w:r>
      <w:r>
        <w:rPr>
          <w:rFonts w:hint="eastAsia"/>
        </w:rPr>
        <w:t>天粒度工单</w:t>
      </w:r>
      <w:r w:rsidRPr="005A4E93">
        <w:rPr>
          <w:rFonts w:hint="eastAsia"/>
        </w:rPr>
        <w:t>数据</w:t>
      </w:r>
      <w:r>
        <w:rPr>
          <w:rFonts w:hint="eastAsia"/>
        </w:rPr>
        <w:t>计算</w:t>
      </w:r>
      <w:bookmarkEnd w:id="3107"/>
    </w:p>
    <w:p w:rsidR="00791FC4" w:rsidRPr="00471B35" w:rsidRDefault="00791FC4" w:rsidP="00791FC4">
      <w:pPr>
        <w:ind w:firstLine="480"/>
      </w:pPr>
      <w:r>
        <w:rPr>
          <w:rFonts w:hint="eastAsia"/>
        </w:rPr>
        <w:t>质检合格量工单指标</w:t>
      </w:r>
      <w:r>
        <w:rPr>
          <w:rFonts w:hint="eastAsia"/>
        </w:rPr>
        <w:t>-</w:t>
      </w:r>
      <w:r>
        <w:rPr>
          <w:rFonts w:hint="eastAsia"/>
        </w:rPr>
        <w:t>天粒度工单</w:t>
      </w:r>
      <w:r w:rsidRPr="005A4E93">
        <w:rPr>
          <w:rFonts w:hint="eastAsia"/>
        </w:rPr>
        <w:t>数据</w:t>
      </w:r>
      <w:r>
        <w:rPr>
          <w:rFonts w:hint="eastAsia"/>
        </w:rPr>
        <w:t>数据</w:t>
      </w:r>
      <w:r w:rsidRPr="00DB19FB">
        <w:rPr>
          <w:rFonts w:ascii="宋体" w:hAnsi="宋体" w:hint="eastAsia"/>
          <w:lang w:val="x-none"/>
        </w:rPr>
        <w:t>解析</w:t>
      </w:r>
      <w:r>
        <w:rPr>
          <w:rFonts w:hint="eastAsia"/>
        </w:rPr>
        <w:t>成功，根据质检合格量工单指标</w:t>
      </w:r>
      <w:r>
        <w:rPr>
          <w:rFonts w:hint="eastAsia"/>
        </w:rPr>
        <w:t>-</w:t>
      </w:r>
      <w:r>
        <w:rPr>
          <w:rFonts w:hint="eastAsia"/>
        </w:rPr>
        <w:t>天粒度工单计算规则，</w:t>
      </w:r>
      <w:r>
        <w:rPr>
          <w:rFonts w:ascii="宋体" w:hAnsi="宋体" w:hint="eastAsia"/>
          <w:lang w:val="x-none"/>
        </w:rPr>
        <w:t>匹配对应的</w:t>
      </w:r>
      <w:r w:rsidRPr="00DB19FB">
        <w:rPr>
          <w:rFonts w:ascii="宋体" w:hAnsi="宋体" w:hint="eastAsia"/>
          <w:lang w:val="x-none"/>
        </w:rPr>
        <w:t>地市、区县编码</w:t>
      </w:r>
      <w:r>
        <w:rPr>
          <w:rFonts w:ascii="宋体" w:hAnsi="宋体" w:hint="eastAsia"/>
          <w:lang w:val="x-none"/>
        </w:rPr>
        <w:t>等并</w:t>
      </w:r>
      <w:r w:rsidRPr="00DB19FB">
        <w:rPr>
          <w:rFonts w:ascii="宋体" w:hAnsi="宋体" w:hint="eastAsia"/>
          <w:lang w:val="x-none"/>
        </w:rPr>
        <w:t>对</w:t>
      </w:r>
      <w:r>
        <w:rPr>
          <w:rFonts w:ascii="宋体" w:hAnsi="宋体" w:hint="eastAsia"/>
          <w:lang w:val="x-none"/>
        </w:rPr>
        <w:t>工单</w:t>
      </w:r>
      <w:r w:rsidRPr="00DB19FB">
        <w:rPr>
          <w:rFonts w:ascii="宋体" w:hAnsi="宋体" w:hint="eastAsia"/>
          <w:lang w:val="x-none"/>
        </w:rPr>
        <w:t>数据进行关联</w:t>
      </w:r>
      <w:r>
        <w:rPr>
          <w:rFonts w:hint="eastAsia"/>
        </w:rPr>
        <w:t>。</w:t>
      </w:r>
    </w:p>
    <w:p w:rsidR="00791FC4" w:rsidRPr="005A4E93" w:rsidRDefault="00791FC4" w:rsidP="00791FC4">
      <w:pPr>
        <w:pStyle w:val="6"/>
        <w:rPr>
          <w:b/>
          <w:bCs/>
        </w:rPr>
      </w:pPr>
      <w:bookmarkStart w:id="3108" w:name="_Toc130156038"/>
      <w:r>
        <w:rPr>
          <w:rFonts w:hint="eastAsia"/>
        </w:rPr>
        <w:t>质检合格量工单指标</w:t>
      </w:r>
      <w:r>
        <w:rPr>
          <w:rFonts w:hint="eastAsia"/>
        </w:rPr>
        <w:t>-</w:t>
      </w:r>
      <w:r>
        <w:rPr>
          <w:rFonts w:hint="eastAsia"/>
        </w:rPr>
        <w:t>天粒度工单</w:t>
      </w:r>
      <w:r w:rsidRPr="005A4E93">
        <w:rPr>
          <w:rFonts w:hint="eastAsia"/>
        </w:rPr>
        <w:t>数据</w:t>
      </w:r>
      <w:r>
        <w:rPr>
          <w:rFonts w:hint="eastAsia"/>
        </w:rPr>
        <w:t>保存</w:t>
      </w:r>
      <w:bookmarkEnd w:id="3108"/>
    </w:p>
    <w:p w:rsidR="00791FC4" w:rsidRDefault="00791FC4" w:rsidP="00791FC4">
      <w:pPr>
        <w:ind w:firstLineChars="200" w:firstLine="480"/>
        <w:rPr>
          <w:rFonts w:ascii="宋体" w:hAnsi="宋体"/>
          <w:lang w:val="x-none"/>
        </w:rPr>
      </w:pPr>
      <w:r>
        <w:rPr>
          <w:rFonts w:hint="eastAsia"/>
        </w:rPr>
        <w:t>质检合格量工单指标</w:t>
      </w:r>
      <w:r>
        <w:rPr>
          <w:rFonts w:hint="eastAsia"/>
        </w:rPr>
        <w:t>-</w:t>
      </w:r>
      <w:r>
        <w:rPr>
          <w:rFonts w:hint="eastAsia"/>
        </w:rPr>
        <w:t>天粒度工单抽取计算</w:t>
      </w:r>
      <w:r w:rsidRPr="00DB19FB">
        <w:rPr>
          <w:rFonts w:ascii="宋体" w:hAnsi="宋体" w:hint="eastAsia"/>
          <w:lang w:val="x-none"/>
        </w:rPr>
        <w:t>关联完成</w:t>
      </w:r>
      <w:r>
        <w:rPr>
          <w:rFonts w:ascii="宋体" w:hAnsi="宋体" w:hint="eastAsia"/>
          <w:lang w:val="x-none"/>
        </w:rPr>
        <w:t>，</w:t>
      </w:r>
      <w:r>
        <w:rPr>
          <w:rFonts w:hint="eastAsia"/>
        </w:rPr>
        <w:t>质检合格量工单指标</w:t>
      </w:r>
      <w:r>
        <w:rPr>
          <w:rFonts w:hint="eastAsia"/>
        </w:rPr>
        <w:t>-</w:t>
      </w:r>
      <w:r>
        <w:rPr>
          <w:rFonts w:hint="eastAsia"/>
        </w:rPr>
        <w:t>天粒度工单</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0D0223" w:rsidRPr="005A4E93" w:rsidRDefault="000D0223" w:rsidP="000D0223">
      <w:pPr>
        <w:pStyle w:val="6"/>
        <w:rPr>
          <w:b/>
          <w:bCs/>
        </w:rPr>
      </w:pPr>
      <w:bookmarkStart w:id="3109" w:name="_Toc130156039"/>
      <w:r>
        <w:rPr>
          <w:rFonts w:hint="eastAsia"/>
        </w:rPr>
        <w:t>质检合格量工单指标</w:t>
      </w:r>
      <w:r>
        <w:rPr>
          <w:rFonts w:hint="eastAsia"/>
        </w:rPr>
        <w:t>-</w:t>
      </w:r>
      <w:r>
        <w:rPr>
          <w:rFonts w:hint="eastAsia"/>
        </w:rPr>
        <w:t>月粒度</w:t>
      </w:r>
      <w:r w:rsidRPr="005A4E93">
        <w:rPr>
          <w:rFonts w:hint="eastAsia"/>
        </w:rPr>
        <w:t>数据</w:t>
      </w:r>
      <w:r>
        <w:rPr>
          <w:rFonts w:hint="eastAsia"/>
        </w:rPr>
        <w:t>计算规则管理</w:t>
      </w:r>
      <w:bookmarkEnd w:id="3109"/>
    </w:p>
    <w:p w:rsidR="000D0223" w:rsidRPr="00A87B80" w:rsidRDefault="000D0223" w:rsidP="000D0223">
      <w:pPr>
        <w:ind w:firstLine="480"/>
        <w:jc w:val="both"/>
      </w:pPr>
      <w:r>
        <w:t>根据</w:t>
      </w:r>
      <w:r>
        <w:rPr>
          <w:rFonts w:hint="eastAsia"/>
        </w:rPr>
        <w:t>质检合格量工单指标</w:t>
      </w:r>
      <w:r>
        <w:rPr>
          <w:rFonts w:hint="eastAsia"/>
        </w:rPr>
        <w:t>-</w:t>
      </w:r>
      <w:r>
        <w:rPr>
          <w:rFonts w:hint="eastAsia"/>
        </w:rPr>
        <w:t>月粒度工单</w:t>
      </w:r>
      <w:r>
        <w:t>指标说明文档，分析统计口径，将文字统计口径转化为口径数据，在系统中录入统计规则，并提供计算规则的增加、删除、修改功能</w:t>
      </w:r>
      <w:r>
        <w:rPr>
          <w:rFonts w:hint="eastAsia"/>
        </w:rPr>
        <w:t>，质检合格量工单指标</w:t>
      </w:r>
      <w:r>
        <w:rPr>
          <w:rFonts w:hint="eastAsia"/>
        </w:rPr>
        <w:t>-</w:t>
      </w:r>
      <w:r>
        <w:rPr>
          <w:rFonts w:hint="eastAsia"/>
        </w:rPr>
        <w:t>月粒度工单指标计算规则信息文件入库。</w:t>
      </w:r>
    </w:p>
    <w:p w:rsidR="000D0223" w:rsidRPr="005A4E93" w:rsidRDefault="000D0223" w:rsidP="000D0223">
      <w:pPr>
        <w:pStyle w:val="6"/>
        <w:rPr>
          <w:b/>
          <w:bCs/>
        </w:rPr>
      </w:pPr>
      <w:bookmarkStart w:id="3110" w:name="_Toc130156040"/>
      <w:r>
        <w:rPr>
          <w:rFonts w:hint="eastAsia"/>
        </w:rPr>
        <w:t>质检合格量工单指标</w:t>
      </w:r>
      <w:r>
        <w:rPr>
          <w:rFonts w:hint="eastAsia"/>
        </w:rPr>
        <w:t>-</w:t>
      </w:r>
      <w:r>
        <w:rPr>
          <w:rFonts w:hint="eastAsia"/>
        </w:rPr>
        <w:t>月粒度工单</w:t>
      </w:r>
      <w:r w:rsidRPr="005A4E93">
        <w:rPr>
          <w:rFonts w:hint="eastAsia"/>
        </w:rPr>
        <w:t>数据抽取</w:t>
      </w:r>
      <w:bookmarkEnd w:id="3110"/>
    </w:p>
    <w:p w:rsidR="000D0223" w:rsidRPr="00471B35" w:rsidRDefault="000D0223" w:rsidP="000D0223">
      <w:pPr>
        <w:ind w:firstLineChars="200" w:firstLine="480"/>
        <w:rPr>
          <w:rFonts w:ascii="宋体" w:hAnsi="宋体"/>
        </w:rPr>
      </w:pPr>
      <w:r w:rsidRPr="005A4E93">
        <w:rPr>
          <w:rFonts w:hint="eastAsia"/>
        </w:rPr>
        <w:lastRenderedPageBreak/>
        <w:t>从综调系统抽取</w:t>
      </w:r>
      <w:r>
        <w:rPr>
          <w:rFonts w:hint="eastAsia"/>
        </w:rPr>
        <w:t>质检合格量工单指标</w:t>
      </w:r>
      <w:r>
        <w:rPr>
          <w:rFonts w:hint="eastAsia"/>
        </w:rPr>
        <w:t>-</w:t>
      </w:r>
      <w:r>
        <w:rPr>
          <w:rFonts w:hint="eastAsia"/>
        </w:rPr>
        <w:t>月粒度工单</w:t>
      </w:r>
      <w:r w:rsidRPr="005A4E93">
        <w:rPr>
          <w:rFonts w:hint="eastAsia"/>
        </w:rPr>
        <w:t>数据，按照</w:t>
      </w:r>
      <w:r>
        <w:rPr>
          <w:rFonts w:hint="eastAsia"/>
        </w:rPr>
        <w:t>质检合格量工单指标</w:t>
      </w:r>
      <w:r>
        <w:rPr>
          <w:rFonts w:hint="eastAsia"/>
        </w:rPr>
        <w:t>-</w:t>
      </w:r>
      <w:r>
        <w:rPr>
          <w:rFonts w:hint="eastAsia"/>
        </w:rPr>
        <w:t>月粒度工单</w:t>
      </w:r>
      <w:r w:rsidRPr="005A4E93">
        <w:rPr>
          <w:rFonts w:hint="eastAsia"/>
        </w:rPr>
        <w:t>规则整合</w:t>
      </w:r>
      <w:r>
        <w:rPr>
          <w:rFonts w:hint="eastAsia"/>
        </w:rPr>
        <w:t>质检合格量工单指标</w:t>
      </w:r>
      <w:r>
        <w:rPr>
          <w:rFonts w:hint="eastAsia"/>
        </w:rPr>
        <w:t>-</w:t>
      </w:r>
      <w:r>
        <w:rPr>
          <w:rFonts w:hint="eastAsia"/>
        </w:rPr>
        <w:t>月粒度工单</w:t>
      </w:r>
      <w:r w:rsidRPr="005A4E93">
        <w:rPr>
          <w:rFonts w:hint="eastAsia"/>
        </w:rPr>
        <w:t>数据。</w:t>
      </w:r>
    </w:p>
    <w:p w:rsidR="000D0223" w:rsidRPr="005A4E93" w:rsidRDefault="000D0223" w:rsidP="000D0223">
      <w:pPr>
        <w:pStyle w:val="6"/>
        <w:rPr>
          <w:b/>
          <w:bCs/>
        </w:rPr>
      </w:pPr>
      <w:bookmarkStart w:id="3111" w:name="_Toc130156041"/>
      <w:r>
        <w:rPr>
          <w:rFonts w:hint="eastAsia"/>
        </w:rPr>
        <w:t>质检合格量工单指标</w:t>
      </w:r>
      <w:r>
        <w:rPr>
          <w:rFonts w:hint="eastAsia"/>
        </w:rPr>
        <w:t>-</w:t>
      </w:r>
      <w:r>
        <w:rPr>
          <w:rFonts w:hint="eastAsia"/>
        </w:rPr>
        <w:t>月粒度工单</w:t>
      </w:r>
      <w:r w:rsidRPr="005A4E93">
        <w:rPr>
          <w:rFonts w:hint="eastAsia"/>
        </w:rPr>
        <w:t>数据</w:t>
      </w:r>
      <w:r>
        <w:rPr>
          <w:rFonts w:hint="eastAsia"/>
        </w:rPr>
        <w:t>计算</w:t>
      </w:r>
      <w:bookmarkEnd w:id="3111"/>
    </w:p>
    <w:p w:rsidR="000D0223" w:rsidRPr="00471B35" w:rsidRDefault="000D0223" w:rsidP="000D0223">
      <w:pPr>
        <w:ind w:firstLine="480"/>
      </w:pPr>
      <w:r>
        <w:rPr>
          <w:rFonts w:hint="eastAsia"/>
        </w:rPr>
        <w:t>质检合格量工单指标</w:t>
      </w:r>
      <w:r>
        <w:rPr>
          <w:rFonts w:hint="eastAsia"/>
        </w:rPr>
        <w:t>-</w:t>
      </w:r>
      <w:r>
        <w:rPr>
          <w:rFonts w:hint="eastAsia"/>
        </w:rPr>
        <w:t>月粒度工单</w:t>
      </w:r>
      <w:r w:rsidRPr="005A4E93">
        <w:rPr>
          <w:rFonts w:hint="eastAsia"/>
        </w:rPr>
        <w:t>数据</w:t>
      </w:r>
      <w:r>
        <w:rPr>
          <w:rFonts w:hint="eastAsia"/>
        </w:rPr>
        <w:t>数据</w:t>
      </w:r>
      <w:r w:rsidRPr="00DB19FB">
        <w:rPr>
          <w:rFonts w:ascii="宋体" w:hAnsi="宋体" w:hint="eastAsia"/>
          <w:lang w:val="x-none"/>
        </w:rPr>
        <w:t>解析</w:t>
      </w:r>
      <w:r>
        <w:rPr>
          <w:rFonts w:hint="eastAsia"/>
        </w:rPr>
        <w:t>成功，根据质检合格量工单指标</w:t>
      </w:r>
      <w:r>
        <w:rPr>
          <w:rFonts w:hint="eastAsia"/>
        </w:rPr>
        <w:t>-</w:t>
      </w:r>
      <w:r>
        <w:rPr>
          <w:rFonts w:hint="eastAsia"/>
        </w:rPr>
        <w:t>月粒度工单计算规则，</w:t>
      </w:r>
      <w:r>
        <w:rPr>
          <w:rFonts w:ascii="宋体" w:hAnsi="宋体" w:hint="eastAsia"/>
          <w:lang w:val="x-none"/>
        </w:rPr>
        <w:t>匹配对应的</w:t>
      </w:r>
      <w:r w:rsidRPr="00DB19FB">
        <w:rPr>
          <w:rFonts w:ascii="宋体" w:hAnsi="宋体" w:hint="eastAsia"/>
          <w:lang w:val="x-none"/>
        </w:rPr>
        <w:t>地市、区县编码</w:t>
      </w:r>
      <w:r>
        <w:rPr>
          <w:rFonts w:ascii="宋体" w:hAnsi="宋体" w:hint="eastAsia"/>
          <w:lang w:val="x-none"/>
        </w:rPr>
        <w:t>等并</w:t>
      </w:r>
      <w:r w:rsidRPr="00DB19FB">
        <w:rPr>
          <w:rFonts w:ascii="宋体" w:hAnsi="宋体" w:hint="eastAsia"/>
          <w:lang w:val="x-none"/>
        </w:rPr>
        <w:t>对</w:t>
      </w:r>
      <w:r>
        <w:rPr>
          <w:rFonts w:ascii="宋体" w:hAnsi="宋体" w:hint="eastAsia"/>
          <w:lang w:val="x-none"/>
        </w:rPr>
        <w:t>工单</w:t>
      </w:r>
      <w:r w:rsidRPr="00DB19FB">
        <w:rPr>
          <w:rFonts w:ascii="宋体" w:hAnsi="宋体" w:hint="eastAsia"/>
          <w:lang w:val="x-none"/>
        </w:rPr>
        <w:t>数据进行关联</w:t>
      </w:r>
      <w:r>
        <w:rPr>
          <w:rFonts w:hint="eastAsia"/>
        </w:rPr>
        <w:t>。</w:t>
      </w:r>
    </w:p>
    <w:p w:rsidR="000D0223" w:rsidRPr="005A4E93" w:rsidRDefault="000D0223" w:rsidP="000D0223">
      <w:pPr>
        <w:pStyle w:val="6"/>
        <w:rPr>
          <w:b/>
          <w:bCs/>
        </w:rPr>
      </w:pPr>
      <w:bookmarkStart w:id="3112" w:name="_Toc130156042"/>
      <w:r>
        <w:rPr>
          <w:rFonts w:hint="eastAsia"/>
        </w:rPr>
        <w:t>质检合格量工单指标</w:t>
      </w:r>
      <w:r>
        <w:rPr>
          <w:rFonts w:hint="eastAsia"/>
        </w:rPr>
        <w:t>-</w:t>
      </w:r>
      <w:r>
        <w:rPr>
          <w:rFonts w:hint="eastAsia"/>
        </w:rPr>
        <w:t>月粒度工单</w:t>
      </w:r>
      <w:r w:rsidRPr="005A4E93">
        <w:rPr>
          <w:rFonts w:hint="eastAsia"/>
        </w:rPr>
        <w:t>数据</w:t>
      </w:r>
      <w:r>
        <w:rPr>
          <w:rFonts w:hint="eastAsia"/>
        </w:rPr>
        <w:t>保存</w:t>
      </w:r>
      <w:bookmarkEnd w:id="3112"/>
    </w:p>
    <w:p w:rsidR="000D0223" w:rsidRPr="00471B35" w:rsidRDefault="000D0223" w:rsidP="000D0223">
      <w:pPr>
        <w:ind w:firstLineChars="200" w:firstLine="480"/>
        <w:rPr>
          <w:rFonts w:ascii="宋体" w:hAnsi="宋体"/>
          <w:lang w:val="x-none"/>
        </w:rPr>
      </w:pPr>
      <w:r>
        <w:rPr>
          <w:rFonts w:hint="eastAsia"/>
        </w:rPr>
        <w:t>质检合格量工单指标</w:t>
      </w:r>
      <w:r>
        <w:rPr>
          <w:rFonts w:hint="eastAsia"/>
        </w:rPr>
        <w:t>-</w:t>
      </w:r>
      <w:r>
        <w:rPr>
          <w:rFonts w:hint="eastAsia"/>
        </w:rPr>
        <w:t>月粒度工单抽取计算</w:t>
      </w:r>
      <w:r w:rsidRPr="00DB19FB">
        <w:rPr>
          <w:rFonts w:ascii="宋体" w:hAnsi="宋体" w:hint="eastAsia"/>
          <w:lang w:val="x-none"/>
        </w:rPr>
        <w:t>关联完成</w:t>
      </w:r>
      <w:r>
        <w:rPr>
          <w:rFonts w:ascii="宋体" w:hAnsi="宋体" w:hint="eastAsia"/>
          <w:lang w:val="x-none"/>
        </w:rPr>
        <w:t>，</w:t>
      </w:r>
      <w:r>
        <w:rPr>
          <w:rFonts w:hint="eastAsia"/>
        </w:rPr>
        <w:t>质检合格量工单指标</w:t>
      </w:r>
      <w:r>
        <w:rPr>
          <w:rFonts w:hint="eastAsia"/>
        </w:rPr>
        <w:t>-</w:t>
      </w:r>
      <w:r>
        <w:rPr>
          <w:rFonts w:hint="eastAsia"/>
        </w:rPr>
        <w:t>月粒度工单</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0D0223" w:rsidRPr="005A4E93" w:rsidRDefault="000D0223" w:rsidP="000D0223">
      <w:pPr>
        <w:pStyle w:val="6"/>
        <w:rPr>
          <w:b/>
          <w:bCs/>
        </w:rPr>
      </w:pPr>
      <w:bookmarkStart w:id="3113" w:name="_Toc130156043"/>
      <w:r>
        <w:rPr>
          <w:rFonts w:hint="eastAsia"/>
        </w:rPr>
        <w:t>质检不合格量工单指标</w:t>
      </w:r>
      <w:r>
        <w:rPr>
          <w:rFonts w:hint="eastAsia"/>
        </w:rPr>
        <w:t>-</w:t>
      </w:r>
      <w:r>
        <w:rPr>
          <w:rFonts w:hint="eastAsia"/>
        </w:rPr>
        <w:t>天粒度</w:t>
      </w:r>
      <w:r w:rsidRPr="005A4E93">
        <w:rPr>
          <w:rFonts w:hint="eastAsia"/>
        </w:rPr>
        <w:t>数据</w:t>
      </w:r>
      <w:r>
        <w:rPr>
          <w:rFonts w:hint="eastAsia"/>
        </w:rPr>
        <w:t>计算规则管理</w:t>
      </w:r>
      <w:bookmarkEnd w:id="3113"/>
    </w:p>
    <w:p w:rsidR="000D0223" w:rsidRPr="00A87B80" w:rsidRDefault="000D0223" w:rsidP="000D0223">
      <w:pPr>
        <w:ind w:firstLine="480"/>
        <w:jc w:val="both"/>
      </w:pPr>
      <w:r>
        <w:t>根据</w:t>
      </w:r>
      <w:r>
        <w:rPr>
          <w:rFonts w:hint="eastAsia"/>
        </w:rPr>
        <w:t>质检不合格量工单指标</w:t>
      </w:r>
      <w:r>
        <w:rPr>
          <w:rFonts w:hint="eastAsia"/>
        </w:rPr>
        <w:t>-</w:t>
      </w:r>
      <w:r>
        <w:rPr>
          <w:rFonts w:hint="eastAsia"/>
        </w:rPr>
        <w:t>天粒度工单</w:t>
      </w:r>
      <w:r>
        <w:t>指标说明文档，分析统计口径，将文字统计口径转化为口径数据，在系统中录入统计规则，并提供计算规则的增加、删除、修改功能</w:t>
      </w:r>
      <w:r>
        <w:rPr>
          <w:rFonts w:hint="eastAsia"/>
        </w:rPr>
        <w:t>，质检不合格量工单指标</w:t>
      </w:r>
      <w:r>
        <w:rPr>
          <w:rFonts w:hint="eastAsia"/>
        </w:rPr>
        <w:t>-</w:t>
      </w:r>
      <w:r>
        <w:rPr>
          <w:rFonts w:hint="eastAsia"/>
        </w:rPr>
        <w:t>天粒度工单指标计算规则信息文件入库。</w:t>
      </w:r>
    </w:p>
    <w:p w:rsidR="000D0223" w:rsidRPr="005A4E93" w:rsidRDefault="000D0223" w:rsidP="000D0223">
      <w:pPr>
        <w:pStyle w:val="6"/>
        <w:rPr>
          <w:b/>
          <w:bCs/>
        </w:rPr>
      </w:pPr>
      <w:bookmarkStart w:id="3114" w:name="_Toc130156044"/>
      <w:r>
        <w:rPr>
          <w:rFonts w:hint="eastAsia"/>
        </w:rPr>
        <w:t>质检不合格量工单指标</w:t>
      </w:r>
      <w:r>
        <w:rPr>
          <w:rFonts w:hint="eastAsia"/>
        </w:rPr>
        <w:t>-</w:t>
      </w:r>
      <w:r>
        <w:rPr>
          <w:rFonts w:hint="eastAsia"/>
        </w:rPr>
        <w:t>天粒度工单</w:t>
      </w:r>
      <w:r w:rsidRPr="005A4E93">
        <w:rPr>
          <w:rFonts w:hint="eastAsia"/>
        </w:rPr>
        <w:t>数据抽取</w:t>
      </w:r>
      <w:bookmarkEnd w:id="3114"/>
    </w:p>
    <w:p w:rsidR="000D0223" w:rsidRPr="00471B35" w:rsidRDefault="000D0223" w:rsidP="000D0223">
      <w:pPr>
        <w:ind w:firstLineChars="200" w:firstLine="480"/>
        <w:rPr>
          <w:rFonts w:ascii="宋体" w:hAnsi="宋体"/>
        </w:rPr>
      </w:pPr>
      <w:r w:rsidRPr="005A4E93">
        <w:rPr>
          <w:rFonts w:hint="eastAsia"/>
        </w:rPr>
        <w:t>从综调系统抽取</w:t>
      </w:r>
      <w:r>
        <w:rPr>
          <w:rFonts w:hint="eastAsia"/>
        </w:rPr>
        <w:t>质检不合格量工单指标</w:t>
      </w:r>
      <w:r>
        <w:rPr>
          <w:rFonts w:hint="eastAsia"/>
        </w:rPr>
        <w:t>-</w:t>
      </w:r>
      <w:r>
        <w:rPr>
          <w:rFonts w:hint="eastAsia"/>
        </w:rPr>
        <w:t>天粒度工单</w:t>
      </w:r>
      <w:r w:rsidRPr="005A4E93">
        <w:rPr>
          <w:rFonts w:hint="eastAsia"/>
        </w:rPr>
        <w:t>数据，按照</w:t>
      </w:r>
      <w:r>
        <w:rPr>
          <w:rFonts w:hint="eastAsia"/>
        </w:rPr>
        <w:t>质检不合格量工单指标</w:t>
      </w:r>
      <w:r>
        <w:rPr>
          <w:rFonts w:hint="eastAsia"/>
        </w:rPr>
        <w:t>-</w:t>
      </w:r>
      <w:r>
        <w:rPr>
          <w:rFonts w:hint="eastAsia"/>
        </w:rPr>
        <w:t>天粒度工单</w:t>
      </w:r>
      <w:r w:rsidRPr="005A4E93">
        <w:rPr>
          <w:rFonts w:hint="eastAsia"/>
        </w:rPr>
        <w:t>规则整合</w:t>
      </w:r>
      <w:r>
        <w:rPr>
          <w:rFonts w:hint="eastAsia"/>
        </w:rPr>
        <w:t>质检不合格量工单指标</w:t>
      </w:r>
      <w:r>
        <w:rPr>
          <w:rFonts w:hint="eastAsia"/>
        </w:rPr>
        <w:t>-</w:t>
      </w:r>
      <w:r>
        <w:rPr>
          <w:rFonts w:hint="eastAsia"/>
        </w:rPr>
        <w:t>天粒度工单</w:t>
      </w:r>
      <w:r w:rsidRPr="005A4E93">
        <w:rPr>
          <w:rFonts w:hint="eastAsia"/>
        </w:rPr>
        <w:t>数据。</w:t>
      </w:r>
    </w:p>
    <w:p w:rsidR="000D0223" w:rsidRPr="005A4E93" w:rsidRDefault="000D0223" w:rsidP="000D0223">
      <w:pPr>
        <w:pStyle w:val="6"/>
        <w:rPr>
          <w:b/>
          <w:bCs/>
        </w:rPr>
      </w:pPr>
      <w:bookmarkStart w:id="3115" w:name="_Toc130156045"/>
      <w:r>
        <w:rPr>
          <w:rFonts w:hint="eastAsia"/>
        </w:rPr>
        <w:t>质检不合格量工单指标</w:t>
      </w:r>
      <w:r>
        <w:rPr>
          <w:rFonts w:hint="eastAsia"/>
        </w:rPr>
        <w:t>-</w:t>
      </w:r>
      <w:r>
        <w:rPr>
          <w:rFonts w:hint="eastAsia"/>
        </w:rPr>
        <w:t>天粒度工单</w:t>
      </w:r>
      <w:r w:rsidRPr="005A4E93">
        <w:rPr>
          <w:rFonts w:hint="eastAsia"/>
        </w:rPr>
        <w:t>数据</w:t>
      </w:r>
      <w:r>
        <w:rPr>
          <w:rFonts w:hint="eastAsia"/>
        </w:rPr>
        <w:t>计算</w:t>
      </w:r>
      <w:bookmarkEnd w:id="3115"/>
    </w:p>
    <w:p w:rsidR="000D0223" w:rsidRPr="00471B35" w:rsidRDefault="000D0223" w:rsidP="000D0223">
      <w:pPr>
        <w:ind w:firstLine="480"/>
      </w:pPr>
      <w:r>
        <w:rPr>
          <w:rFonts w:hint="eastAsia"/>
        </w:rPr>
        <w:t>质检不合格量工单指标</w:t>
      </w:r>
      <w:r>
        <w:rPr>
          <w:rFonts w:hint="eastAsia"/>
        </w:rPr>
        <w:t>-</w:t>
      </w:r>
      <w:r>
        <w:rPr>
          <w:rFonts w:hint="eastAsia"/>
        </w:rPr>
        <w:t>天粒度工单</w:t>
      </w:r>
      <w:r w:rsidRPr="005A4E93">
        <w:rPr>
          <w:rFonts w:hint="eastAsia"/>
        </w:rPr>
        <w:t>数据</w:t>
      </w:r>
      <w:r>
        <w:rPr>
          <w:rFonts w:hint="eastAsia"/>
        </w:rPr>
        <w:t>数据</w:t>
      </w:r>
      <w:r w:rsidRPr="00DB19FB">
        <w:rPr>
          <w:rFonts w:ascii="宋体" w:hAnsi="宋体" w:hint="eastAsia"/>
          <w:lang w:val="x-none"/>
        </w:rPr>
        <w:t>解析</w:t>
      </w:r>
      <w:r>
        <w:rPr>
          <w:rFonts w:hint="eastAsia"/>
        </w:rPr>
        <w:t>成功，根据质检不合格量工单指标</w:t>
      </w:r>
      <w:r>
        <w:rPr>
          <w:rFonts w:hint="eastAsia"/>
        </w:rPr>
        <w:t>-</w:t>
      </w:r>
      <w:r>
        <w:rPr>
          <w:rFonts w:hint="eastAsia"/>
        </w:rPr>
        <w:t>天粒度工单计算规则，</w:t>
      </w:r>
      <w:r>
        <w:rPr>
          <w:rFonts w:ascii="宋体" w:hAnsi="宋体" w:hint="eastAsia"/>
          <w:lang w:val="x-none"/>
        </w:rPr>
        <w:t>匹配对应的</w:t>
      </w:r>
      <w:r w:rsidRPr="00DB19FB">
        <w:rPr>
          <w:rFonts w:ascii="宋体" w:hAnsi="宋体" w:hint="eastAsia"/>
          <w:lang w:val="x-none"/>
        </w:rPr>
        <w:t>地市、区县编码</w:t>
      </w:r>
      <w:r>
        <w:rPr>
          <w:rFonts w:ascii="宋体" w:hAnsi="宋体" w:hint="eastAsia"/>
          <w:lang w:val="x-none"/>
        </w:rPr>
        <w:t>等并</w:t>
      </w:r>
      <w:r w:rsidRPr="00DB19FB">
        <w:rPr>
          <w:rFonts w:ascii="宋体" w:hAnsi="宋体" w:hint="eastAsia"/>
          <w:lang w:val="x-none"/>
        </w:rPr>
        <w:t>对</w:t>
      </w:r>
      <w:r>
        <w:rPr>
          <w:rFonts w:ascii="宋体" w:hAnsi="宋体" w:hint="eastAsia"/>
          <w:lang w:val="x-none"/>
        </w:rPr>
        <w:t>工单</w:t>
      </w:r>
      <w:r w:rsidRPr="00DB19FB">
        <w:rPr>
          <w:rFonts w:ascii="宋体" w:hAnsi="宋体" w:hint="eastAsia"/>
          <w:lang w:val="x-none"/>
        </w:rPr>
        <w:t>数据进行关联</w:t>
      </w:r>
      <w:r>
        <w:rPr>
          <w:rFonts w:hint="eastAsia"/>
        </w:rPr>
        <w:t>。</w:t>
      </w:r>
    </w:p>
    <w:p w:rsidR="000D0223" w:rsidRPr="005A4E93" w:rsidRDefault="000D0223" w:rsidP="000D0223">
      <w:pPr>
        <w:pStyle w:val="6"/>
        <w:rPr>
          <w:b/>
          <w:bCs/>
        </w:rPr>
      </w:pPr>
      <w:bookmarkStart w:id="3116" w:name="_Toc130156046"/>
      <w:r>
        <w:rPr>
          <w:rFonts w:hint="eastAsia"/>
        </w:rPr>
        <w:t>质检不合格量工单指标</w:t>
      </w:r>
      <w:r>
        <w:rPr>
          <w:rFonts w:hint="eastAsia"/>
        </w:rPr>
        <w:t>-</w:t>
      </w:r>
      <w:r>
        <w:rPr>
          <w:rFonts w:hint="eastAsia"/>
        </w:rPr>
        <w:t>天粒度工单</w:t>
      </w:r>
      <w:r w:rsidRPr="005A4E93">
        <w:rPr>
          <w:rFonts w:hint="eastAsia"/>
        </w:rPr>
        <w:t>数据</w:t>
      </w:r>
      <w:r>
        <w:rPr>
          <w:rFonts w:hint="eastAsia"/>
        </w:rPr>
        <w:t>保存</w:t>
      </w:r>
      <w:bookmarkEnd w:id="3116"/>
    </w:p>
    <w:p w:rsidR="000D0223" w:rsidRDefault="000D0223" w:rsidP="000D0223">
      <w:pPr>
        <w:ind w:firstLineChars="200" w:firstLine="480"/>
        <w:rPr>
          <w:rFonts w:ascii="宋体" w:hAnsi="宋体"/>
          <w:lang w:val="x-none"/>
        </w:rPr>
      </w:pPr>
      <w:r>
        <w:rPr>
          <w:rFonts w:hint="eastAsia"/>
        </w:rPr>
        <w:t>质检不合格量工单指标</w:t>
      </w:r>
      <w:r>
        <w:rPr>
          <w:rFonts w:hint="eastAsia"/>
        </w:rPr>
        <w:t>-</w:t>
      </w:r>
      <w:r>
        <w:rPr>
          <w:rFonts w:hint="eastAsia"/>
        </w:rPr>
        <w:t>天粒度工单抽取计算</w:t>
      </w:r>
      <w:r w:rsidRPr="00DB19FB">
        <w:rPr>
          <w:rFonts w:ascii="宋体" w:hAnsi="宋体" w:hint="eastAsia"/>
          <w:lang w:val="x-none"/>
        </w:rPr>
        <w:t>关联完成</w:t>
      </w:r>
      <w:r>
        <w:rPr>
          <w:rFonts w:ascii="宋体" w:hAnsi="宋体" w:hint="eastAsia"/>
          <w:lang w:val="x-none"/>
        </w:rPr>
        <w:t>，</w:t>
      </w:r>
      <w:r>
        <w:rPr>
          <w:rFonts w:hint="eastAsia"/>
        </w:rPr>
        <w:t>质检不合格量工单指</w:t>
      </w:r>
      <w:r>
        <w:rPr>
          <w:rFonts w:hint="eastAsia"/>
        </w:rPr>
        <w:lastRenderedPageBreak/>
        <w:t>标</w:t>
      </w:r>
      <w:r>
        <w:rPr>
          <w:rFonts w:hint="eastAsia"/>
        </w:rPr>
        <w:t>-</w:t>
      </w:r>
      <w:r>
        <w:rPr>
          <w:rFonts w:hint="eastAsia"/>
        </w:rPr>
        <w:t>天粒度工单</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0D0223" w:rsidRPr="005A4E93" w:rsidRDefault="000D0223" w:rsidP="000D0223">
      <w:pPr>
        <w:pStyle w:val="6"/>
        <w:rPr>
          <w:b/>
          <w:bCs/>
        </w:rPr>
      </w:pPr>
      <w:bookmarkStart w:id="3117" w:name="_Toc130156047"/>
      <w:r>
        <w:rPr>
          <w:rFonts w:hint="eastAsia"/>
        </w:rPr>
        <w:t>质检不合格量工单指标</w:t>
      </w:r>
      <w:r>
        <w:rPr>
          <w:rFonts w:hint="eastAsia"/>
        </w:rPr>
        <w:t>-</w:t>
      </w:r>
      <w:r>
        <w:rPr>
          <w:rFonts w:hint="eastAsia"/>
        </w:rPr>
        <w:t>月粒度</w:t>
      </w:r>
      <w:r w:rsidRPr="005A4E93">
        <w:rPr>
          <w:rFonts w:hint="eastAsia"/>
        </w:rPr>
        <w:t>数据</w:t>
      </w:r>
      <w:r>
        <w:rPr>
          <w:rFonts w:hint="eastAsia"/>
        </w:rPr>
        <w:t>计算规则管理</w:t>
      </w:r>
      <w:bookmarkEnd w:id="3117"/>
    </w:p>
    <w:p w:rsidR="000D0223" w:rsidRPr="00A87B80" w:rsidRDefault="000D0223" w:rsidP="000D0223">
      <w:pPr>
        <w:ind w:firstLine="480"/>
        <w:jc w:val="both"/>
      </w:pPr>
      <w:r>
        <w:t>根据</w:t>
      </w:r>
      <w:r>
        <w:rPr>
          <w:rFonts w:hint="eastAsia"/>
        </w:rPr>
        <w:t>质检不合格量工单指标</w:t>
      </w:r>
      <w:r>
        <w:rPr>
          <w:rFonts w:hint="eastAsia"/>
        </w:rPr>
        <w:t>-</w:t>
      </w:r>
      <w:r>
        <w:rPr>
          <w:rFonts w:hint="eastAsia"/>
        </w:rPr>
        <w:t>月粒度工单</w:t>
      </w:r>
      <w:r>
        <w:t>指标说明文档，分析统计口径，将文字统计口径转化为口径数据，在系统中录入统计规则，并提供计算规则的增加、删除、修改功能</w:t>
      </w:r>
      <w:r>
        <w:rPr>
          <w:rFonts w:hint="eastAsia"/>
        </w:rPr>
        <w:t>，质检不合格量工单指标</w:t>
      </w:r>
      <w:r>
        <w:rPr>
          <w:rFonts w:hint="eastAsia"/>
        </w:rPr>
        <w:t>-</w:t>
      </w:r>
      <w:r>
        <w:rPr>
          <w:rFonts w:hint="eastAsia"/>
        </w:rPr>
        <w:t>月粒度工单指标计算规则信息文件入库。</w:t>
      </w:r>
    </w:p>
    <w:p w:rsidR="000D0223" w:rsidRPr="005A4E93" w:rsidRDefault="000D0223" w:rsidP="000D0223">
      <w:pPr>
        <w:pStyle w:val="6"/>
        <w:rPr>
          <w:b/>
          <w:bCs/>
        </w:rPr>
      </w:pPr>
      <w:bookmarkStart w:id="3118" w:name="_Toc130156048"/>
      <w:r>
        <w:rPr>
          <w:rFonts w:hint="eastAsia"/>
        </w:rPr>
        <w:t>质检不合格量工单指标</w:t>
      </w:r>
      <w:r>
        <w:rPr>
          <w:rFonts w:hint="eastAsia"/>
        </w:rPr>
        <w:t>-</w:t>
      </w:r>
      <w:r>
        <w:rPr>
          <w:rFonts w:hint="eastAsia"/>
        </w:rPr>
        <w:t>月粒度工单</w:t>
      </w:r>
      <w:r w:rsidRPr="005A4E93">
        <w:rPr>
          <w:rFonts w:hint="eastAsia"/>
        </w:rPr>
        <w:t>数据抽取</w:t>
      </w:r>
      <w:bookmarkEnd w:id="3118"/>
    </w:p>
    <w:p w:rsidR="000D0223" w:rsidRPr="00471B35" w:rsidRDefault="000D0223" w:rsidP="000D0223">
      <w:pPr>
        <w:ind w:firstLineChars="200" w:firstLine="480"/>
        <w:rPr>
          <w:rFonts w:ascii="宋体" w:hAnsi="宋体"/>
        </w:rPr>
      </w:pPr>
      <w:r w:rsidRPr="005A4E93">
        <w:rPr>
          <w:rFonts w:hint="eastAsia"/>
        </w:rPr>
        <w:t>从综调系统抽取</w:t>
      </w:r>
      <w:r>
        <w:rPr>
          <w:rFonts w:hint="eastAsia"/>
        </w:rPr>
        <w:t>质检不合格量工单指标</w:t>
      </w:r>
      <w:r>
        <w:rPr>
          <w:rFonts w:hint="eastAsia"/>
        </w:rPr>
        <w:t>-</w:t>
      </w:r>
      <w:r>
        <w:rPr>
          <w:rFonts w:hint="eastAsia"/>
        </w:rPr>
        <w:t>月粒度工单</w:t>
      </w:r>
      <w:r w:rsidRPr="005A4E93">
        <w:rPr>
          <w:rFonts w:hint="eastAsia"/>
        </w:rPr>
        <w:t>数据，按照</w:t>
      </w:r>
      <w:r>
        <w:rPr>
          <w:rFonts w:hint="eastAsia"/>
        </w:rPr>
        <w:t>质检不合格量工单指标</w:t>
      </w:r>
      <w:r>
        <w:rPr>
          <w:rFonts w:hint="eastAsia"/>
        </w:rPr>
        <w:t>-</w:t>
      </w:r>
      <w:r>
        <w:rPr>
          <w:rFonts w:hint="eastAsia"/>
        </w:rPr>
        <w:t>月粒度工单</w:t>
      </w:r>
      <w:r w:rsidRPr="005A4E93">
        <w:rPr>
          <w:rFonts w:hint="eastAsia"/>
        </w:rPr>
        <w:t>规则整合</w:t>
      </w:r>
      <w:r>
        <w:rPr>
          <w:rFonts w:hint="eastAsia"/>
        </w:rPr>
        <w:t>质检不合格量工单指标</w:t>
      </w:r>
      <w:r>
        <w:rPr>
          <w:rFonts w:hint="eastAsia"/>
        </w:rPr>
        <w:t>-</w:t>
      </w:r>
      <w:r>
        <w:rPr>
          <w:rFonts w:hint="eastAsia"/>
        </w:rPr>
        <w:t>月粒度工单</w:t>
      </w:r>
      <w:r w:rsidRPr="005A4E93">
        <w:rPr>
          <w:rFonts w:hint="eastAsia"/>
        </w:rPr>
        <w:t>数据。</w:t>
      </w:r>
    </w:p>
    <w:p w:rsidR="000D0223" w:rsidRPr="005A4E93" w:rsidRDefault="000D0223" w:rsidP="000D0223">
      <w:pPr>
        <w:pStyle w:val="6"/>
        <w:rPr>
          <w:b/>
          <w:bCs/>
        </w:rPr>
      </w:pPr>
      <w:bookmarkStart w:id="3119" w:name="_Toc130156049"/>
      <w:r>
        <w:rPr>
          <w:rFonts w:hint="eastAsia"/>
        </w:rPr>
        <w:t>质检不合格量工单指标</w:t>
      </w:r>
      <w:r>
        <w:rPr>
          <w:rFonts w:hint="eastAsia"/>
        </w:rPr>
        <w:t>-</w:t>
      </w:r>
      <w:r>
        <w:rPr>
          <w:rFonts w:hint="eastAsia"/>
        </w:rPr>
        <w:t>月粒度工单</w:t>
      </w:r>
      <w:r w:rsidRPr="005A4E93">
        <w:rPr>
          <w:rFonts w:hint="eastAsia"/>
        </w:rPr>
        <w:t>数据</w:t>
      </w:r>
      <w:r>
        <w:rPr>
          <w:rFonts w:hint="eastAsia"/>
        </w:rPr>
        <w:t>计算</w:t>
      </w:r>
      <w:bookmarkEnd w:id="3119"/>
    </w:p>
    <w:p w:rsidR="000D0223" w:rsidRPr="00471B35" w:rsidRDefault="000D0223" w:rsidP="000D0223">
      <w:pPr>
        <w:ind w:firstLine="480"/>
      </w:pPr>
      <w:r>
        <w:rPr>
          <w:rFonts w:hint="eastAsia"/>
        </w:rPr>
        <w:t>质检不合格量工单指标</w:t>
      </w:r>
      <w:r>
        <w:rPr>
          <w:rFonts w:hint="eastAsia"/>
        </w:rPr>
        <w:t>-</w:t>
      </w:r>
      <w:r>
        <w:rPr>
          <w:rFonts w:hint="eastAsia"/>
        </w:rPr>
        <w:t>月粒度工单</w:t>
      </w:r>
      <w:r w:rsidRPr="005A4E93">
        <w:rPr>
          <w:rFonts w:hint="eastAsia"/>
        </w:rPr>
        <w:t>数据</w:t>
      </w:r>
      <w:r>
        <w:rPr>
          <w:rFonts w:hint="eastAsia"/>
        </w:rPr>
        <w:t>数据</w:t>
      </w:r>
      <w:r w:rsidRPr="00DB19FB">
        <w:rPr>
          <w:rFonts w:ascii="宋体" w:hAnsi="宋体" w:hint="eastAsia"/>
          <w:lang w:val="x-none"/>
        </w:rPr>
        <w:t>解析</w:t>
      </w:r>
      <w:r>
        <w:rPr>
          <w:rFonts w:hint="eastAsia"/>
        </w:rPr>
        <w:t>成功，根据质检不合格量工单指标</w:t>
      </w:r>
      <w:r>
        <w:rPr>
          <w:rFonts w:hint="eastAsia"/>
        </w:rPr>
        <w:t>-</w:t>
      </w:r>
      <w:r>
        <w:rPr>
          <w:rFonts w:hint="eastAsia"/>
        </w:rPr>
        <w:t>月粒度工单计算规则，</w:t>
      </w:r>
      <w:r>
        <w:rPr>
          <w:rFonts w:ascii="宋体" w:hAnsi="宋体" w:hint="eastAsia"/>
          <w:lang w:val="x-none"/>
        </w:rPr>
        <w:t>匹配对应的</w:t>
      </w:r>
      <w:r w:rsidRPr="00DB19FB">
        <w:rPr>
          <w:rFonts w:ascii="宋体" w:hAnsi="宋体" w:hint="eastAsia"/>
          <w:lang w:val="x-none"/>
        </w:rPr>
        <w:t>地市、区县编码</w:t>
      </w:r>
      <w:r>
        <w:rPr>
          <w:rFonts w:ascii="宋体" w:hAnsi="宋体" w:hint="eastAsia"/>
          <w:lang w:val="x-none"/>
        </w:rPr>
        <w:t>等并</w:t>
      </w:r>
      <w:r w:rsidRPr="00DB19FB">
        <w:rPr>
          <w:rFonts w:ascii="宋体" w:hAnsi="宋体" w:hint="eastAsia"/>
          <w:lang w:val="x-none"/>
        </w:rPr>
        <w:t>对</w:t>
      </w:r>
      <w:r>
        <w:rPr>
          <w:rFonts w:ascii="宋体" w:hAnsi="宋体" w:hint="eastAsia"/>
          <w:lang w:val="x-none"/>
        </w:rPr>
        <w:t>工单</w:t>
      </w:r>
      <w:r w:rsidRPr="00DB19FB">
        <w:rPr>
          <w:rFonts w:ascii="宋体" w:hAnsi="宋体" w:hint="eastAsia"/>
          <w:lang w:val="x-none"/>
        </w:rPr>
        <w:t>数据进行关联</w:t>
      </w:r>
      <w:r>
        <w:rPr>
          <w:rFonts w:hint="eastAsia"/>
        </w:rPr>
        <w:t>。</w:t>
      </w:r>
    </w:p>
    <w:p w:rsidR="000D0223" w:rsidRPr="005A4E93" w:rsidRDefault="000D0223" w:rsidP="000D0223">
      <w:pPr>
        <w:pStyle w:val="6"/>
        <w:rPr>
          <w:b/>
          <w:bCs/>
        </w:rPr>
      </w:pPr>
      <w:bookmarkStart w:id="3120" w:name="_Toc130156050"/>
      <w:r>
        <w:rPr>
          <w:rFonts w:hint="eastAsia"/>
        </w:rPr>
        <w:t>质检不合格量工单指标</w:t>
      </w:r>
      <w:r>
        <w:rPr>
          <w:rFonts w:hint="eastAsia"/>
        </w:rPr>
        <w:t>-</w:t>
      </w:r>
      <w:r>
        <w:rPr>
          <w:rFonts w:hint="eastAsia"/>
        </w:rPr>
        <w:t>月粒度工单</w:t>
      </w:r>
      <w:r w:rsidRPr="005A4E93">
        <w:rPr>
          <w:rFonts w:hint="eastAsia"/>
        </w:rPr>
        <w:t>数据</w:t>
      </w:r>
      <w:r>
        <w:rPr>
          <w:rFonts w:hint="eastAsia"/>
        </w:rPr>
        <w:t>保存</w:t>
      </w:r>
      <w:bookmarkEnd w:id="3120"/>
    </w:p>
    <w:p w:rsidR="000D0223" w:rsidRPr="00471B35" w:rsidRDefault="000D0223" w:rsidP="000D0223">
      <w:pPr>
        <w:ind w:firstLineChars="200" w:firstLine="480"/>
        <w:rPr>
          <w:rFonts w:ascii="宋体" w:hAnsi="宋体"/>
          <w:lang w:val="x-none"/>
        </w:rPr>
      </w:pPr>
      <w:r>
        <w:rPr>
          <w:rFonts w:hint="eastAsia"/>
        </w:rPr>
        <w:t>质检不合格量工单指标</w:t>
      </w:r>
      <w:r>
        <w:rPr>
          <w:rFonts w:hint="eastAsia"/>
        </w:rPr>
        <w:t>-</w:t>
      </w:r>
      <w:r>
        <w:rPr>
          <w:rFonts w:hint="eastAsia"/>
        </w:rPr>
        <w:t>月粒度工单抽取计算</w:t>
      </w:r>
      <w:r w:rsidRPr="00DB19FB">
        <w:rPr>
          <w:rFonts w:ascii="宋体" w:hAnsi="宋体" w:hint="eastAsia"/>
          <w:lang w:val="x-none"/>
        </w:rPr>
        <w:t>关联完成</w:t>
      </w:r>
      <w:r>
        <w:rPr>
          <w:rFonts w:ascii="宋体" w:hAnsi="宋体" w:hint="eastAsia"/>
          <w:lang w:val="x-none"/>
        </w:rPr>
        <w:t>，</w:t>
      </w:r>
      <w:r>
        <w:rPr>
          <w:rFonts w:hint="eastAsia"/>
        </w:rPr>
        <w:t>质检不合格量工单指标</w:t>
      </w:r>
      <w:r>
        <w:rPr>
          <w:rFonts w:hint="eastAsia"/>
        </w:rPr>
        <w:t>-</w:t>
      </w:r>
      <w:r>
        <w:rPr>
          <w:rFonts w:hint="eastAsia"/>
        </w:rPr>
        <w:t>月粒度工单</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0D0223" w:rsidRPr="005A4E93" w:rsidRDefault="000D0223" w:rsidP="000D0223">
      <w:pPr>
        <w:pStyle w:val="6"/>
        <w:rPr>
          <w:b/>
          <w:bCs/>
        </w:rPr>
      </w:pPr>
      <w:bookmarkStart w:id="3121" w:name="_Toc130156051"/>
      <w:r>
        <w:rPr>
          <w:rFonts w:hint="eastAsia"/>
        </w:rPr>
        <w:t>质检合格率工单指标</w:t>
      </w:r>
      <w:r>
        <w:rPr>
          <w:rFonts w:hint="eastAsia"/>
        </w:rPr>
        <w:t>-</w:t>
      </w:r>
      <w:r>
        <w:rPr>
          <w:rFonts w:hint="eastAsia"/>
        </w:rPr>
        <w:t>天粒度</w:t>
      </w:r>
      <w:r w:rsidRPr="005A4E93">
        <w:rPr>
          <w:rFonts w:hint="eastAsia"/>
        </w:rPr>
        <w:t>数据</w:t>
      </w:r>
      <w:r>
        <w:rPr>
          <w:rFonts w:hint="eastAsia"/>
        </w:rPr>
        <w:t>计算规则管理</w:t>
      </w:r>
      <w:bookmarkEnd w:id="3121"/>
    </w:p>
    <w:p w:rsidR="000D0223" w:rsidRPr="00A87B80" w:rsidRDefault="000D0223" w:rsidP="000D0223">
      <w:pPr>
        <w:ind w:firstLine="480"/>
        <w:jc w:val="both"/>
      </w:pPr>
      <w:r>
        <w:t>根据</w:t>
      </w:r>
      <w:r>
        <w:rPr>
          <w:rFonts w:hint="eastAsia"/>
        </w:rPr>
        <w:t>质检合格率工单指标</w:t>
      </w:r>
      <w:r>
        <w:rPr>
          <w:rFonts w:hint="eastAsia"/>
        </w:rPr>
        <w:t>-</w:t>
      </w:r>
      <w:r>
        <w:rPr>
          <w:rFonts w:hint="eastAsia"/>
        </w:rPr>
        <w:t>天粒度工单</w:t>
      </w:r>
      <w:r>
        <w:t>指标说明文档，分析统计口径，将文字统计口径转化为口径数据，在系统中录入统计规则，并提供计算规则的增加、删除、修改功能</w:t>
      </w:r>
      <w:r>
        <w:rPr>
          <w:rFonts w:hint="eastAsia"/>
        </w:rPr>
        <w:t>，质检合格率工单指标</w:t>
      </w:r>
      <w:r>
        <w:rPr>
          <w:rFonts w:hint="eastAsia"/>
        </w:rPr>
        <w:t>-</w:t>
      </w:r>
      <w:r>
        <w:rPr>
          <w:rFonts w:hint="eastAsia"/>
        </w:rPr>
        <w:t>天粒度工单指标计算规则信息文件入库。</w:t>
      </w:r>
    </w:p>
    <w:p w:rsidR="000D0223" w:rsidRPr="005A4E93" w:rsidRDefault="000D0223" w:rsidP="000D0223">
      <w:pPr>
        <w:pStyle w:val="6"/>
        <w:rPr>
          <w:b/>
          <w:bCs/>
        </w:rPr>
      </w:pPr>
      <w:bookmarkStart w:id="3122" w:name="_Toc130156052"/>
      <w:r>
        <w:rPr>
          <w:rFonts w:hint="eastAsia"/>
        </w:rPr>
        <w:t>质检合格率工单指标</w:t>
      </w:r>
      <w:r>
        <w:rPr>
          <w:rFonts w:hint="eastAsia"/>
        </w:rPr>
        <w:t>-</w:t>
      </w:r>
      <w:r>
        <w:rPr>
          <w:rFonts w:hint="eastAsia"/>
        </w:rPr>
        <w:t>天粒度工单</w:t>
      </w:r>
      <w:r w:rsidRPr="005A4E93">
        <w:rPr>
          <w:rFonts w:hint="eastAsia"/>
        </w:rPr>
        <w:t>数据抽取</w:t>
      </w:r>
      <w:bookmarkEnd w:id="3122"/>
    </w:p>
    <w:p w:rsidR="000D0223" w:rsidRPr="00471B35" w:rsidRDefault="000D0223" w:rsidP="000D0223">
      <w:pPr>
        <w:ind w:firstLineChars="200" w:firstLine="480"/>
        <w:rPr>
          <w:rFonts w:ascii="宋体" w:hAnsi="宋体"/>
        </w:rPr>
      </w:pPr>
      <w:r w:rsidRPr="005A4E93">
        <w:rPr>
          <w:rFonts w:hint="eastAsia"/>
        </w:rPr>
        <w:t>从综调系统抽取</w:t>
      </w:r>
      <w:r>
        <w:rPr>
          <w:rFonts w:hint="eastAsia"/>
        </w:rPr>
        <w:t>质检合格率工单指标</w:t>
      </w:r>
      <w:r>
        <w:rPr>
          <w:rFonts w:hint="eastAsia"/>
        </w:rPr>
        <w:t>-</w:t>
      </w:r>
      <w:r>
        <w:rPr>
          <w:rFonts w:hint="eastAsia"/>
        </w:rPr>
        <w:t>天粒度工单</w:t>
      </w:r>
      <w:r w:rsidRPr="005A4E93">
        <w:rPr>
          <w:rFonts w:hint="eastAsia"/>
        </w:rPr>
        <w:t>数据，按照</w:t>
      </w:r>
      <w:r>
        <w:rPr>
          <w:rFonts w:hint="eastAsia"/>
        </w:rPr>
        <w:t>质检合格率工单</w:t>
      </w:r>
      <w:r>
        <w:rPr>
          <w:rFonts w:hint="eastAsia"/>
        </w:rPr>
        <w:lastRenderedPageBreak/>
        <w:t>指标</w:t>
      </w:r>
      <w:r>
        <w:rPr>
          <w:rFonts w:hint="eastAsia"/>
        </w:rPr>
        <w:t>-</w:t>
      </w:r>
      <w:r>
        <w:rPr>
          <w:rFonts w:hint="eastAsia"/>
        </w:rPr>
        <w:t>天粒度工单</w:t>
      </w:r>
      <w:r w:rsidRPr="005A4E93">
        <w:rPr>
          <w:rFonts w:hint="eastAsia"/>
        </w:rPr>
        <w:t>规则整合</w:t>
      </w:r>
      <w:r>
        <w:rPr>
          <w:rFonts w:hint="eastAsia"/>
        </w:rPr>
        <w:t>质检合格率工单指标</w:t>
      </w:r>
      <w:r>
        <w:rPr>
          <w:rFonts w:hint="eastAsia"/>
        </w:rPr>
        <w:t>-</w:t>
      </w:r>
      <w:r>
        <w:rPr>
          <w:rFonts w:hint="eastAsia"/>
        </w:rPr>
        <w:t>天粒度工单</w:t>
      </w:r>
      <w:r w:rsidRPr="005A4E93">
        <w:rPr>
          <w:rFonts w:hint="eastAsia"/>
        </w:rPr>
        <w:t>数据。</w:t>
      </w:r>
    </w:p>
    <w:p w:rsidR="000D0223" w:rsidRPr="005A4E93" w:rsidRDefault="000D0223" w:rsidP="000D0223">
      <w:pPr>
        <w:pStyle w:val="6"/>
        <w:rPr>
          <w:b/>
          <w:bCs/>
        </w:rPr>
      </w:pPr>
      <w:bookmarkStart w:id="3123" w:name="_Toc130156053"/>
      <w:r>
        <w:rPr>
          <w:rFonts w:hint="eastAsia"/>
        </w:rPr>
        <w:t>质检合格率工单指标</w:t>
      </w:r>
      <w:r>
        <w:rPr>
          <w:rFonts w:hint="eastAsia"/>
        </w:rPr>
        <w:t>-</w:t>
      </w:r>
      <w:r>
        <w:rPr>
          <w:rFonts w:hint="eastAsia"/>
        </w:rPr>
        <w:t>天粒度工单</w:t>
      </w:r>
      <w:r w:rsidRPr="005A4E93">
        <w:rPr>
          <w:rFonts w:hint="eastAsia"/>
        </w:rPr>
        <w:t>数据</w:t>
      </w:r>
      <w:r>
        <w:rPr>
          <w:rFonts w:hint="eastAsia"/>
        </w:rPr>
        <w:t>计算</w:t>
      </w:r>
      <w:bookmarkEnd w:id="3123"/>
    </w:p>
    <w:p w:rsidR="000D0223" w:rsidRPr="00471B35" w:rsidRDefault="000D0223" w:rsidP="000D0223">
      <w:pPr>
        <w:ind w:firstLine="480"/>
      </w:pPr>
      <w:r>
        <w:rPr>
          <w:rFonts w:hint="eastAsia"/>
        </w:rPr>
        <w:t>质检合格率工单指标</w:t>
      </w:r>
      <w:r>
        <w:rPr>
          <w:rFonts w:hint="eastAsia"/>
        </w:rPr>
        <w:t>-</w:t>
      </w:r>
      <w:r>
        <w:rPr>
          <w:rFonts w:hint="eastAsia"/>
        </w:rPr>
        <w:t>天粒度工单</w:t>
      </w:r>
      <w:r w:rsidRPr="005A4E93">
        <w:rPr>
          <w:rFonts w:hint="eastAsia"/>
        </w:rPr>
        <w:t>数据</w:t>
      </w:r>
      <w:r>
        <w:rPr>
          <w:rFonts w:hint="eastAsia"/>
        </w:rPr>
        <w:t>数据</w:t>
      </w:r>
      <w:r w:rsidRPr="00DB19FB">
        <w:rPr>
          <w:rFonts w:ascii="宋体" w:hAnsi="宋体" w:hint="eastAsia"/>
          <w:lang w:val="x-none"/>
        </w:rPr>
        <w:t>解析</w:t>
      </w:r>
      <w:r>
        <w:rPr>
          <w:rFonts w:hint="eastAsia"/>
        </w:rPr>
        <w:t>成功，根据质检合格率工单指标</w:t>
      </w:r>
      <w:r>
        <w:rPr>
          <w:rFonts w:hint="eastAsia"/>
        </w:rPr>
        <w:t>-</w:t>
      </w:r>
      <w:r>
        <w:rPr>
          <w:rFonts w:hint="eastAsia"/>
        </w:rPr>
        <w:t>天粒度工单计算规则，</w:t>
      </w:r>
      <w:r>
        <w:rPr>
          <w:rFonts w:ascii="宋体" w:hAnsi="宋体" w:hint="eastAsia"/>
          <w:lang w:val="x-none"/>
        </w:rPr>
        <w:t>匹配对应的</w:t>
      </w:r>
      <w:r w:rsidRPr="00DB19FB">
        <w:rPr>
          <w:rFonts w:ascii="宋体" w:hAnsi="宋体" w:hint="eastAsia"/>
          <w:lang w:val="x-none"/>
        </w:rPr>
        <w:t>地市、区县编码</w:t>
      </w:r>
      <w:r>
        <w:rPr>
          <w:rFonts w:ascii="宋体" w:hAnsi="宋体" w:hint="eastAsia"/>
          <w:lang w:val="x-none"/>
        </w:rPr>
        <w:t>等并</w:t>
      </w:r>
      <w:r w:rsidRPr="00DB19FB">
        <w:rPr>
          <w:rFonts w:ascii="宋体" w:hAnsi="宋体" w:hint="eastAsia"/>
          <w:lang w:val="x-none"/>
        </w:rPr>
        <w:t>对</w:t>
      </w:r>
      <w:r>
        <w:rPr>
          <w:rFonts w:ascii="宋体" w:hAnsi="宋体" w:hint="eastAsia"/>
          <w:lang w:val="x-none"/>
        </w:rPr>
        <w:t>工单</w:t>
      </w:r>
      <w:r w:rsidRPr="00DB19FB">
        <w:rPr>
          <w:rFonts w:ascii="宋体" w:hAnsi="宋体" w:hint="eastAsia"/>
          <w:lang w:val="x-none"/>
        </w:rPr>
        <w:t>数据进行关联</w:t>
      </w:r>
      <w:r>
        <w:rPr>
          <w:rFonts w:hint="eastAsia"/>
        </w:rPr>
        <w:t>。</w:t>
      </w:r>
    </w:p>
    <w:p w:rsidR="000D0223" w:rsidRPr="005A4E93" w:rsidRDefault="000D0223" w:rsidP="000D0223">
      <w:pPr>
        <w:pStyle w:val="6"/>
        <w:rPr>
          <w:b/>
          <w:bCs/>
        </w:rPr>
      </w:pPr>
      <w:bookmarkStart w:id="3124" w:name="_Toc130156054"/>
      <w:r>
        <w:rPr>
          <w:rFonts w:hint="eastAsia"/>
        </w:rPr>
        <w:t>质检合格率工单指标</w:t>
      </w:r>
      <w:r>
        <w:rPr>
          <w:rFonts w:hint="eastAsia"/>
        </w:rPr>
        <w:t>-</w:t>
      </w:r>
      <w:r>
        <w:rPr>
          <w:rFonts w:hint="eastAsia"/>
        </w:rPr>
        <w:t>天粒度工单</w:t>
      </w:r>
      <w:r w:rsidRPr="005A4E93">
        <w:rPr>
          <w:rFonts w:hint="eastAsia"/>
        </w:rPr>
        <w:t>数据</w:t>
      </w:r>
      <w:r>
        <w:rPr>
          <w:rFonts w:hint="eastAsia"/>
        </w:rPr>
        <w:t>保存</w:t>
      </w:r>
      <w:bookmarkEnd w:id="3124"/>
    </w:p>
    <w:p w:rsidR="000D0223" w:rsidRDefault="000D0223" w:rsidP="000D0223">
      <w:pPr>
        <w:ind w:firstLineChars="200" w:firstLine="480"/>
        <w:rPr>
          <w:rFonts w:ascii="宋体" w:hAnsi="宋体"/>
          <w:lang w:val="x-none"/>
        </w:rPr>
      </w:pPr>
      <w:r>
        <w:rPr>
          <w:rFonts w:hint="eastAsia"/>
        </w:rPr>
        <w:t>质检合格率工单指标</w:t>
      </w:r>
      <w:r>
        <w:rPr>
          <w:rFonts w:hint="eastAsia"/>
        </w:rPr>
        <w:t>-</w:t>
      </w:r>
      <w:r>
        <w:rPr>
          <w:rFonts w:hint="eastAsia"/>
        </w:rPr>
        <w:t>天粒度工单抽取计算</w:t>
      </w:r>
      <w:r w:rsidRPr="00DB19FB">
        <w:rPr>
          <w:rFonts w:ascii="宋体" w:hAnsi="宋体" w:hint="eastAsia"/>
          <w:lang w:val="x-none"/>
        </w:rPr>
        <w:t>关联完成</w:t>
      </w:r>
      <w:r>
        <w:rPr>
          <w:rFonts w:ascii="宋体" w:hAnsi="宋体" w:hint="eastAsia"/>
          <w:lang w:val="x-none"/>
        </w:rPr>
        <w:t>，</w:t>
      </w:r>
      <w:r>
        <w:rPr>
          <w:rFonts w:hint="eastAsia"/>
        </w:rPr>
        <w:t>质检合格率工单指标</w:t>
      </w:r>
      <w:r>
        <w:rPr>
          <w:rFonts w:hint="eastAsia"/>
        </w:rPr>
        <w:t>-</w:t>
      </w:r>
      <w:r>
        <w:rPr>
          <w:rFonts w:hint="eastAsia"/>
        </w:rPr>
        <w:t>天粒度工单</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0D0223" w:rsidRPr="005A4E93" w:rsidRDefault="000D0223" w:rsidP="000D0223">
      <w:pPr>
        <w:pStyle w:val="6"/>
        <w:rPr>
          <w:b/>
          <w:bCs/>
        </w:rPr>
      </w:pPr>
      <w:bookmarkStart w:id="3125" w:name="_Toc130156055"/>
      <w:r>
        <w:rPr>
          <w:rFonts w:hint="eastAsia"/>
        </w:rPr>
        <w:t>质检合格率工单指标</w:t>
      </w:r>
      <w:r>
        <w:rPr>
          <w:rFonts w:hint="eastAsia"/>
        </w:rPr>
        <w:t>-</w:t>
      </w:r>
      <w:r>
        <w:rPr>
          <w:rFonts w:hint="eastAsia"/>
        </w:rPr>
        <w:t>月粒度</w:t>
      </w:r>
      <w:r w:rsidRPr="005A4E93">
        <w:rPr>
          <w:rFonts w:hint="eastAsia"/>
        </w:rPr>
        <w:t>数据</w:t>
      </w:r>
      <w:r>
        <w:rPr>
          <w:rFonts w:hint="eastAsia"/>
        </w:rPr>
        <w:t>计算规则管理</w:t>
      </w:r>
      <w:bookmarkEnd w:id="3125"/>
    </w:p>
    <w:p w:rsidR="000D0223" w:rsidRPr="00A87B80" w:rsidRDefault="000D0223" w:rsidP="000D0223">
      <w:pPr>
        <w:ind w:firstLine="480"/>
        <w:jc w:val="both"/>
      </w:pPr>
      <w:r>
        <w:t>根据</w:t>
      </w:r>
      <w:r>
        <w:rPr>
          <w:rFonts w:hint="eastAsia"/>
        </w:rPr>
        <w:t>质检合格率工单指标</w:t>
      </w:r>
      <w:r>
        <w:rPr>
          <w:rFonts w:hint="eastAsia"/>
        </w:rPr>
        <w:t>-</w:t>
      </w:r>
      <w:r>
        <w:rPr>
          <w:rFonts w:hint="eastAsia"/>
        </w:rPr>
        <w:t>月粒度工单</w:t>
      </w:r>
      <w:r>
        <w:t>指标说明文档，分析统计口径，将文字统计口径转化为口径数据，在系统中录入统计规则，并提供计算规则的增加、删除、修改功能</w:t>
      </w:r>
      <w:r>
        <w:rPr>
          <w:rFonts w:hint="eastAsia"/>
        </w:rPr>
        <w:t>，质检合格率工单指标</w:t>
      </w:r>
      <w:r>
        <w:rPr>
          <w:rFonts w:hint="eastAsia"/>
        </w:rPr>
        <w:t>-</w:t>
      </w:r>
      <w:r>
        <w:rPr>
          <w:rFonts w:hint="eastAsia"/>
        </w:rPr>
        <w:t>月粒度工单指标计算规则信息文件入库。</w:t>
      </w:r>
    </w:p>
    <w:p w:rsidR="000D0223" w:rsidRPr="005A4E93" w:rsidRDefault="000D0223" w:rsidP="000D0223">
      <w:pPr>
        <w:pStyle w:val="6"/>
        <w:rPr>
          <w:b/>
          <w:bCs/>
        </w:rPr>
      </w:pPr>
      <w:bookmarkStart w:id="3126" w:name="_Toc130156056"/>
      <w:r>
        <w:rPr>
          <w:rFonts w:hint="eastAsia"/>
        </w:rPr>
        <w:t>质检合格率工单指标</w:t>
      </w:r>
      <w:r>
        <w:rPr>
          <w:rFonts w:hint="eastAsia"/>
        </w:rPr>
        <w:t>-</w:t>
      </w:r>
      <w:r>
        <w:rPr>
          <w:rFonts w:hint="eastAsia"/>
        </w:rPr>
        <w:t>月粒度工单</w:t>
      </w:r>
      <w:r w:rsidRPr="005A4E93">
        <w:rPr>
          <w:rFonts w:hint="eastAsia"/>
        </w:rPr>
        <w:t>数据抽取</w:t>
      </w:r>
      <w:bookmarkEnd w:id="3126"/>
    </w:p>
    <w:p w:rsidR="000D0223" w:rsidRPr="00471B35" w:rsidRDefault="000D0223" w:rsidP="000D0223">
      <w:pPr>
        <w:ind w:firstLineChars="200" w:firstLine="480"/>
        <w:rPr>
          <w:rFonts w:ascii="宋体" w:hAnsi="宋体"/>
        </w:rPr>
      </w:pPr>
      <w:r w:rsidRPr="005A4E93">
        <w:rPr>
          <w:rFonts w:hint="eastAsia"/>
        </w:rPr>
        <w:t>从综调系统抽取</w:t>
      </w:r>
      <w:r>
        <w:rPr>
          <w:rFonts w:hint="eastAsia"/>
        </w:rPr>
        <w:t>质检合格率工单指标</w:t>
      </w:r>
      <w:r>
        <w:rPr>
          <w:rFonts w:hint="eastAsia"/>
        </w:rPr>
        <w:t>-</w:t>
      </w:r>
      <w:r>
        <w:rPr>
          <w:rFonts w:hint="eastAsia"/>
        </w:rPr>
        <w:t>月粒度工单</w:t>
      </w:r>
      <w:r w:rsidRPr="005A4E93">
        <w:rPr>
          <w:rFonts w:hint="eastAsia"/>
        </w:rPr>
        <w:t>数据，按照</w:t>
      </w:r>
      <w:r>
        <w:rPr>
          <w:rFonts w:hint="eastAsia"/>
        </w:rPr>
        <w:t>质检合格率工单指标</w:t>
      </w:r>
      <w:r>
        <w:rPr>
          <w:rFonts w:hint="eastAsia"/>
        </w:rPr>
        <w:t>-</w:t>
      </w:r>
      <w:r>
        <w:rPr>
          <w:rFonts w:hint="eastAsia"/>
        </w:rPr>
        <w:t>月粒度工单</w:t>
      </w:r>
      <w:r w:rsidRPr="005A4E93">
        <w:rPr>
          <w:rFonts w:hint="eastAsia"/>
        </w:rPr>
        <w:t>规则整合</w:t>
      </w:r>
      <w:r>
        <w:rPr>
          <w:rFonts w:hint="eastAsia"/>
        </w:rPr>
        <w:t>质检合格率工单指标</w:t>
      </w:r>
      <w:r>
        <w:rPr>
          <w:rFonts w:hint="eastAsia"/>
        </w:rPr>
        <w:t>-</w:t>
      </w:r>
      <w:r>
        <w:rPr>
          <w:rFonts w:hint="eastAsia"/>
        </w:rPr>
        <w:t>月粒度工单</w:t>
      </w:r>
      <w:r w:rsidRPr="005A4E93">
        <w:rPr>
          <w:rFonts w:hint="eastAsia"/>
        </w:rPr>
        <w:t>数据。</w:t>
      </w:r>
    </w:p>
    <w:p w:rsidR="000D0223" w:rsidRPr="005A4E93" w:rsidRDefault="000D0223" w:rsidP="000D0223">
      <w:pPr>
        <w:pStyle w:val="6"/>
        <w:rPr>
          <w:b/>
          <w:bCs/>
        </w:rPr>
      </w:pPr>
      <w:bookmarkStart w:id="3127" w:name="_Toc130156057"/>
      <w:r>
        <w:rPr>
          <w:rFonts w:hint="eastAsia"/>
        </w:rPr>
        <w:t>质检合格率工单指标</w:t>
      </w:r>
      <w:r>
        <w:rPr>
          <w:rFonts w:hint="eastAsia"/>
        </w:rPr>
        <w:t>-</w:t>
      </w:r>
      <w:r>
        <w:rPr>
          <w:rFonts w:hint="eastAsia"/>
        </w:rPr>
        <w:t>月粒度工单</w:t>
      </w:r>
      <w:r w:rsidRPr="005A4E93">
        <w:rPr>
          <w:rFonts w:hint="eastAsia"/>
        </w:rPr>
        <w:t>数据</w:t>
      </w:r>
      <w:r>
        <w:rPr>
          <w:rFonts w:hint="eastAsia"/>
        </w:rPr>
        <w:t>计算</w:t>
      </w:r>
      <w:bookmarkEnd w:id="3127"/>
    </w:p>
    <w:p w:rsidR="000D0223" w:rsidRPr="00471B35" w:rsidRDefault="000D0223" w:rsidP="000D0223">
      <w:pPr>
        <w:ind w:firstLine="480"/>
      </w:pPr>
      <w:r>
        <w:rPr>
          <w:rFonts w:hint="eastAsia"/>
        </w:rPr>
        <w:t>质检合格率工单指标</w:t>
      </w:r>
      <w:r>
        <w:rPr>
          <w:rFonts w:hint="eastAsia"/>
        </w:rPr>
        <w:t>-</w:t>
      </w:r>
      <w:r>
        <w:rPr>
          <w:rFonts w:hint="eastAsia"/>
        </w:rPr>
        <w:t>月粒度工单</w:t>
      </w:r>
      <w:r w:rsidRPr="005A4E93">
        <w:rPr>
          <w:rFonts w:hint="eastAsia"/>
        </w:rPr>
        <w:t>数据</w:t>
      </w:r>
      <w:r>
        <w:rPr>
          <w:rFonts w:hint="eastAsia"/>
        </w:rPr>
        <w:t>数据</w:t>
      </w:r>
      <w:r w:rsidRPr="00DB19FB">
        <w:rPr>
          <w:rFonts w:ascii="宋体" w:hAnsi="宋体" w:hint="eastAsia"/>
          <w:lang w:val="x-none"/>
        </w:rPr>
        <w:t>解析</w:t>
      </w:r>
      <w:r>
        <w:rPr>
          <w:rFonts w:hint="eastAsia"/>
        </w:rPr>
        <w:t>成功，根据质检合格率工单指标</w:t>
      </w:r>
      <w:r>
        <w:rPr>
          <w:rFonts w:hint="eastAsia"/>
        </w:rPr>
        <w:t>-</w:t>
      </w:r>
      <w:r>
        <w:rPr>
          <w:rFonts w:hint="eastAsia"/>
        </w:rPr>
        <w:t>月粒度工单计算规则，</w:t>
      </w:r>
      <w:r>
        <w:rPr>
          <w:rFonts w:ascii="宋体" w:hAnsi="宋体" w:hint="eastAsia"/>
          <w:lang w:val="x-none"/>
        </w:rPr>
        <w:t>匹配对应的</w:t>
      </w:r>
      <w:r w:rsidRPr="00DB19FB">
        <w:rPr>
          <w:rFonts w:ascii="宋体" w:hAnsi="宋体" w:hint="eastAsia"/>
          <w:lang w:val="x-none"/>
        </w:rPr>
        <w:t>地市、区县编码</w:t>
      </w:r>
      <w:r>
        <w:rPr>
          <w:rFonts w:ascii="宋体" w:hAnsi="宋体" w:hint="eastAsia"/>
          <w:lang w:val="x-none"/>
        </w:rPr>
        <w:t>等并</w:t>
      </w:r>
      <w:r w:rsidRPr="00DB19FB">
        <w:rPr>
          <w:rFonts w:ascii="宋体" w:hAnsi="宋体" w:hint="eastAsia"/>
          <w:lang w:val="x-none"/>
        </w:rPr>
        <w:t>对</w:t>
      </w:r>
      <w:r>
        <w:rPr>
          <w:rFonts w:ascii="宋体" w:hAnsi="宋体" w:hint="eastAsia"/>
          <w:lang w:val="x-none"/>
        </w:rPr>
        <w:t>工单</w:t>
      </w:r>
      <w:r w:rsidRPr="00DB19FB">
        <w:rPr>
          <w:rFonts w:ascii="宋体" w:hAnsi="宋体" w:hint="eastAsia"/>
          <w:lang w:val="x-none"/>
        </w:rPr>
        <w:t>数据进行关联</w:t>
      </w:r>
      <w:r>
        <w:rPr>
          <w:rFonts w:hint="eastAsia"/>
        </w:rPr>
        <w:t>。</w:t>
      </w:r>
    </w:p>
    <w:p w:rsidR="000D0223" w:rsidRPr="005A4E93" w:rsidRDefault="000D0223" w:rsidP="000D0223">
      <w:pPr>
        <w:pStyle w:val="6"/>
        <w:rPr>
          <w:b/>
          <w:bCs/>
        </w:rPr>
      </w:pPr>
      <w:bookmarkStart w:id="3128" w:name="_Toc130156058"/>
      <w:r>
        <w:rPr>
          <w:rFonts w:hint="eastAsia"/>
        </w:rPr>
        <w:t>质检合格率工单指标</w:t>
      </w:r>
      <w:r>
        <w:rPr>
          <w:rFonts w:hint="eastAsia"/>
        </w:rPr>
        <w:t>-</w:t>
      </w:r>
      <w:r>
        <w:rPr>
          <w:rFonts w:hint="eastAsia"/>
        </w:rPr>
        <w:t>月粒度工单</w:t>
      </w:r>
      <w:r w:rsidRPr="005A4E93">
        <w:rPr>
          <w:rFonts w:hint="eastAsia"/>
        </w:rPr>
        <w:t>数据</w:t>
      </w:r>
      <w:r>
        <w:rPr>
          <w:rFonts w:hint="eastAsia"/>
        </w:rPr>
        <w:t>保存</w:t>
      </w:r>
      <w:bookmarkEnd w:id="3128"/>
    </w:p>
    <w:p w:rsidR="000D0223" w:rsidRPr="00471B35" w:rsidRDefault="000D0223" w:rsidP="000D0223">
      <w:pPr>
        <w:ind w:firstLineChars="200" w:firstLine="480"/>
        <w:rPr>
          <w:rFonts w:ascii="宋体" w:hAnsi="宋体"/>
          <w:lang w:val="x-none"/>
        </w:rPr>
      </w:pPr>
      <w:r>
        <w:rPr>
          <w:rFonts w:hint="eastAsia"/>
        </w:rPr>
        <w:t>质检合格率工单指标</w:t>
      </w:r>
      <w:r>
        <w:rPr>
          <w:rFonts w:hint="eastAsia"/>
        </w:rPr>
        <w:t>-</w:t>
      </w:r>
      <w:r>
        <w:rPr>
          <w:rFonts w:hint="eastAsia"/>
        </w:rPr>
        <w:t>月粒度工单抽取计算</w:t>
      </w:r>
      <w:r w:rsidRPr="00DB19FB">
        <w:rPr>
          <w:rFonts w:ascii="宋体" w:hAnsi="宋体" w:hint="eastAsia"/>
          <w:lang w:val="x-none"/>
        </w:rPr>
        <w:t>关联完成</w:t>
      </w:r>
      <w:r>
        <w:rPr>
          <w:rFonts w:ascii="宋体" w:hAnsi="宋体" w:hint="eastAsia"/>
          <w:lang w:val="x-none"/>
        </w:rPr>
        <w:t>，</w:t>
      </w:r>
      <w:r>
        <w:rPr>
          <w:rFonts w:hint="eastAsia"/>
        </w:rPr>
        <w:t>质检合格率工单指标</w:t>
      </w:r>
      <w:r>
        <w:rPr>
          <w:rFonts w:hint="eastAsia"/>
        </w:rPr>
        <w:t>-</w:t>
      </w:r>
      <w:r>
        <w:rPr>
          <w:rFonts w:hint="eastAsia"/>
        </w:rPr>
        <w:t>月粒度工单</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0D0223" w:rsidRPr="005A4E93" w:rsidRDefault="000D0223" w:rsidP="000D0223">
      <w:pPr>
        <w:pStyle w:val="6"/>
        <w:rPr>
          <w:b/>
          <w:bCs/>
        </w:rPr>
      </w:pPr>
      <w:bookmarkStart w:id="3129" w:name="_Toc130156059"/>
      <w:r>
        <w:rPr>
          <w:rFonts w:hint="eastAsia"/>
        </w:rPr>
        <w:t>质检不合格率工单指标</w:t>
      </w:r>
      <w:r>
        <w:rPr>
          <w:rFonts w:hint="eastAsia"/>
        </w:rPr>
        <w:t>-</w:t>
      </w:r>
      <w:r>
        <w:rPr>
          <w:rFonts w:hint="eastAsia"/>
        </w:rPr>
        <w:t>天粒度</w:t>
      </w:r>
      <w:r w:rsidRPr="005A4E93">
        <w:rPr>
          <w:rFonts w:hint="eastAsia"/>
        </w:rPr>
        <w:t>数据</w:t>
      </w:r>
      <w:r>
        <w:rPr>
          <w:rFonts w:hint="eastAsia"/>
        </w:rPr>
        <w:t>计算规则管理</w:t>
      </w:r>
      <w:bookmarkEnd w:id="3129"/>
    </w:p>
    <w:p w:rsidR="000D0223" w:rsidRPr="00A87B80" w:rsidRDefault="000D0223" w:rsidP="000D0223">
      <w:pPr>
        <w:ind w:firstLine="480"/>
        <w:jc w:val="both"/>
      </w:pPr>
      <w:r>
        <w:lastRenderedPageBreak/>
        <w:t>根据</w:t>
      </w:r>
      <w:r>
        <w:rPr>
          <w:rFonts w:hint="eastAsia"/>
        </w:rPr>
        <w:t>质检不合格率工单指标</w:t>
      </w:r>
      <w:r>
        <w:rPr>
          <w:rFonts w:hint="eastAsia"/>
        </w:rPr>
        <w:t>-</w:t>
      </w:r>
      <w:r>
        <w:rPr>
          <w:rFonts w:hint="eastAsia"/>
        </w:rPr>
        <w:t>天粒度工单</w:t>
      </w:r>
      <w:r>
        <w:t>指标说明文档，分析统计口径，将文字统计口径转化为口径数据，在系统中录入统计规则，并提供计算规则的增加、删除、修改功能</w:t>
      </w:r>
      <w:r>
        <w:rPr>
          <w:rFonts w:hint="eastAsia"/>
        </w:rPr>
        <w:t>，质检不合格率工单指标</w:t>
      </w:r>
      <w:r>
        <w:rPr>
          <w:rFonts w:hint="eastAsia"/>
        </w:rPr>
        <w:t>-</w:t>
      </w:r>
      <w:r>
        <w:rPr>
          <w:rFonts w:hint="eastAsia"/>
        </w:rPr>
        <w:t>天粒度工单指标计算规则信息文件入库。</w:t>
      </w:r>
    </w:p>
    <w:p w:rsidR="000D0223" w:rsidRPr="005A4E93" w:rsidRDefault="000D0223" w:rsidP="000D0223">
      <w:pPr>
        <w:pStyle w:val="6"/>
        <w:rPr>
          <w:b/>
          <w:bCs/>
        </w:rPr>
      </w:pPr>
      <w:bookmarkStart w:id="3130" w:name="_Toc130156060"/>
      <w:r>
        <w:rPr>
          <w:rFonts w:hint="eastAsia"/>
        </w:rPr>
        <w:t>质检不合格率工单指标</w:t>
      </w:r>
      <w:r>
        <w:rPr>
          <w:rFonts w:hint="eastAsia"/>
        </w:rPr>
        <w:t>-</w:t>
      </w:r>
      <w:r>
        <w:rPr>
          <w:rFonts w:hint="eastAsia"/>
        </w:rPr>
        <w:t>天粒度工单</w:t>
      </w:r>
      <w:r w:rsidRPr="005A4E93">
        <w:rPr>
          <w:rFonts w:hint="eastAsia"/>
        </w:rPr>
        <w:t>数据抽取</w:t>
      </w:r>
      <w:bookmarkEnd w:id="3130"/>
    </w:p>
    <w:p w:rsidR="000D0223" w:rsidRPr="00471B35" w:rsidRDefault="000D0223" w:rsidP="000D0223">
      <w:pPr>
        <w:ind w:firstLineChars="200" w:firstLine="480"/>
        <w:rPr>
          <w:rFonts w:ascii="宋体" w:hAnsi="宋体"/>
        </w:rPr>
      </w:pPr>
      <w:r w:rsidRPr="005A4E93">
        <w:rPr>
          <w:rFonts w:hint="eastAsia"/>
        </w:rPr>
        <w:t>从综调系统抽取</w:t>
      </w:r>
      <w:r>
        <w:rPr>
          <w:rFonts w:hint="eastAsia"/>
        </w:rPr>
        <w:t>质检不合格率工单指标</w:t>
      </w:r>
      <w:r>
        <w:rPr>
          <w:rFonts w:hint="eastAsia"/>
        </w:rPr>
        <w:t>-</w:t>
      </w:r>
      <w:r>
        <w:rPr>
          <w:rFonts w:hint="eastAsia"/>
        </w:rPr>
        <w:t>天粒度工单</w:t>
      </w:r>
      <w:r w:rsidRPr="005A4E93">
        <w:rPr>
          <w:rFonts w:hint="eastAsia"/>
        </w:rPr>
        <w:t>数据，按照</w:t>
      </w:r>
      <w:r>
        <w:rPr>
          <w:rFonts w:hint="eastAsia"/>
        </w:rPr>
        <w:t>质检不合格率工单指标</w:t>
      </w:r>
      <w:r>
        <w:rPr>
          <w:rFonts w:hint="eastAsia"/>
        </w:rPr>
        <w:t>-</w:t>
      </w:r>
      <w:r>
        <w:rPr>
          <w:rFonts w:hint="eastAsia"/>
        </w:rPr>
        <w:t>天粒度工单</w:t>
      </w:r>
      <w:r w:rsidRPr="005A4E93">
        <w:rPr>
          <w:rFonts w:hint="eastAsia"/>
        </w:rPr>
        <w:t>规则整合</w:t>
      </w:r>
      <w:r>
        <w:rPr>
          <w:rFonts w:hint="eastAsia"/>
        </w:rPr>
        <w:t>质检不合格率工单指标</w:t>
      </w:r>
      <w:r>
        <w:rPr>
          <w:rFonts w:hint="eastAsia"/>
        </w:rPr>
        <w:t>-</w:t>
      </w:r>
      <w:r>
        <w:rPr>
          <w:rFonts w:hint="eastAsia"/>
        </w:rPr>
        <w:t>天粒度工单</w:t>
      </w:r>
      <w:r w:rsidRPr="005A4E93">
        <w:rPr>
          <w:rFonts w:hint="eastAsia"/>
        </w:rPr>
        <w:t>数据。</w:t>
      </w:r>
    </w:p>
    <w:p w:rsidR="000D0223" w:rsidRPr="005A4E93" w:rsidRDefault="000D0223" w:rsidP="000D0223">
      <w:pPr>
        <w:pStyle w:val="6"/>
        <w:rPr>
          <w:b/>
          <w:bCs/>
        </w:rPr>
      </w:pPr>
      <w:bookmarkStart w:id="3131" w:name="_Toc130156061"/>
      <w:r>
        <w:rPr>
          <w:rFonts w:hint="eastAsia"/>
        </w:rPr>
        <w:t>质检不合格率工单指标</w:t>
      </w:r>
      <w:r>
        <w:rPr>
          <w:rFonts w:hint="eastAsia"/>
        </w:rPr>
        <w:t>-</w:t>
      </w:r>
      <w:r>
        <w:rPr>
          <w:rFonts w:hint="eastAsia"/>
        </w:rPr>
        <w:t>天粒度工单</w:t>
      </w:r>
      <w:r w:rsidRPr="005A4E93">
        <w:rPr>
          <w:rFonts w:hint="eastAsia"/>
        </w:rPr>
        <w:t>数据</w:t>
      </w:r>
      <w:r>
        <w:rPr>
          <w:rFonts w:hint="eastAsia"/>
        </w:rPr>
        <w:t>计算</w:t>
      </w:r>
      <w:bookmarkEnd w:id="3131"/>
    </w:p>
    <w:p w:rsidR="000D0223" w:rsidRPr="00471B35" w:rsidRDefault="000D0223" w:rsidP="000D0223">
      <w:pPr>
        <w:ind w:firstLine="480"/>
      </w:pPr>
      <w:r>
        <w:rPr>
          <w:rFonts w:hint="eastAsia"/>
        </w:rPr>
        <w:t>质检不合格率工单指标</w:t>
      </w:r>
      <w:r>
        <w:rPr>
          <w:rFonts w:hint="eastAsia"/>
        </w:rPr>
        <w:t>-</w:t>
      </w:r>
      <w:r>
        <w:rPr>
          <w:rFonts w:hint="eastAsia"/>
        </w:rPr>
        <w:t>天粒度工单</w:t>
      </w:r>
      <w:r w:rsidRPr="005A4E93">
        <w:rPr>
          <w:rFonts w:hint="eastAsia"/>
        </w:rPr>
        <w:t>数据</w:t>
      </w:r>
      <w:r>
        <w:rPr>
          <w:rFonts w:hint="eastAsia"/>
        </w:rPr>
        <w:t>数据</w:t>
      </w:r>
      <w:r w:rsidRPr="00DB19FB">
        <w:rPr>
          <w:rFonts w:ascii="宋体" w:hAnsi="宋体" w:hint="eastAsia"/>
          <w:lang w:val="x-none"/>
        </w:rPr>
        <w:t>解析</w:t>
      </w:r>
      <w:r>
        <w:rPr>
          <w:rFonts w:hint="eastAsia"/>
        </w:rPr>
        <w:t>成功，根据质检不合格率工单指标</w:t>
      </w:r>
      <w:r>
        <w:rPr>
          <w:rFonts w:hint="eastAsia"/>
        </w:rPr>
        <w:t>-</w:t>
      </w:r>
      <w:r>
        <w:rPr>
          <w:rFonts w:hint="eastAsia"/>
        </w:rPr>
        <w:t>天粒度工单计算规则，</w:t>
      </w:r>
      <w:r>
        <w:rPr>
          <w:rFonts w:ascii="宋体" w:hAnsi="宋体" w:hint="eastAsia"/>
          <w:lang w:val="x-none"/>
        </w:rPr>
        <w:t>匹配对应的</w:t>
      </w:r>
      <w:r w:rsidRPr="00DB19FB">
        <w:rPr>
          <w:rFonts w:ascii="宋体" w:hAnsi="宋体" w:hint="eastAsia"/>
          <w:lang w:val="x-none"/>
        </w:rPr>
        <w:t>地市、区县编码</w:t>
      </w:r>
      <w:r>
        <w:rPr>
          <w:rFonts w:ascii="宋体" w:hAnsi="宋体" w:hint="eastAsia"/>
          <w:lang w:val="x-none"/>
        </w:rPr>
        <w:t>等并</w:t>
      </w:r>
      <w:r w:rsidRPr="00DB19FB">
        <w:rPr>
          <w:rFonts w:ascii="宋体" w:hAnsi="宋体" w:hint="eastAsia"/>
          <w:lang w:val="x-none"/>
        </w:rPr>
        <w:t>对</w:t>
      </w:r>
      <w:r>
        <w:rPr>
          <w:rFonts w:ascii="宋体" w:hAnsi="宋体" w:hint="eastAsia"/>
          <w:lang w:val="x-none"/>
        </w:rPr>
        <w:t>工单</w:t>
      </w:r>
      <w:r w:rsidRPr="00DB19FB">
        <w:rPr>
          <w:rFonts w:ascii="宋体" w:hAnsi="宋体" w:hint="eastAsia"/>
          <w:lang w:val="x-none"/>
        </w:rPr>
        <w:t>数据进行关联</w:t>
      </w:r>
      <w:r>
        <w:rPr>
          <w:rFonts w:hint="eastAsia"/>
        </w:rPr>
        <w:t>。</w:t>
      </w:r>
    </w:p>
    <w:p w:rsidR="000D0223" w:rsidRPr="005A4E93" w:rsidRDefault="000D0223" w:rsidP="000D0223">
      <w:pPr>
        <w:pStyle w:val="6"/>
        <w:rPr>
          <w:b/>
          <w:bCs/>
        </w:rPr>
      </w:pPr>
      <w:bookmarkStart w:id="3132" w:name="_Toc130156062"/>
      <w:r>
        <w:rPr>
          <w:rFonts w:hint="eastAsia"/>
        </w:rPr>
        <w:t>质检不合格率工单指标</w:t>
      </w:r>
      <w:r>
        <w:rPr>
          <w:rFonts w:hint="eastAsia"/>
        </w:rPr>
        <w:t>-</w:t>
      </w:r>
      <w:r>
        <w:rPr>
          <w:rFonts w:hint="eastAsia"/>
        </w:rPr>
        <w:t>天粒度工单</w:t>
      </w:r>
      <w:r w:rsidRPr="005A4E93">
        <w:rPr>
          <w:rFonts w:hint="eastAsia"/>
        </w:rPr>
        <w:t>数据</w:t>
      </w:r>
      <w:r>
        <w:rPr>
          <w:rFonts w:hint="eastAsia"/>
        </w:rPr>
        <w:t>保存</w:t>
      </w:r>
      <w:bookmarkEnd w:id="3132"/>
    </w:p>
    <w:p w:rsidR="000D0223" w:rsidRDefault="000D0223" w:rsidP="000D0223">
      <w:pPr>
        <w:ind w:firstLineChars="200" w:firstLine="480"/>
        <w:rPr>
          <w:rFonts w:ascii="宋体" w:hAnsi="宋体"/>
          <w:lang w:val="x-none"/>
        </w:rPr>
      </w:pPr>
      <w:r>
        <w:rPr>
          <w:rFonts w:hint="eastAsia"/>
        </w:rPr>
        <w:t>质检不合格率工单指标</w:t>
      </w:r>
      <w:r>
        <w:rPr>
          <w:rFonts w:hint="eastAsia"/>
        </w:rPr>
        <w:t>-</w:t>
      </w:r>
      <w:r>
        <w:rPr>
          <w:rFonts w:hint="eastAsia"/>
        </w:rPr>
        <w:t>天粒度工单抽取计算</w:t>
      </w:r>
      <w:r w:rsidRPr="00DB19FB">
        <w:rPr>
          <w:rFonts w:ascii="宋体" w:hAnsi="宋体" w:hint="eastAsia"/>
          <w:lang w:val="x-none"/>
        </w:rPr>
        <w:t>关联完成</w:t>
      </w:r>
      <w:r>
        <w:rPr>
          <w:rFonts w:ascii="宋体" w:hAnsi="宋体" w:hint="eastAsia"/>
          <w:lang w:val="x-none"/>
        </w:rPr>
        <w:t>，</w:t>
      </w:r>
      <w:r>
        <w:rPr>
          <w:rFonts w:hint="eastAsia"/>
        </w:rPr>
        <w:t>质检不合格率工单指标</w:t>
      </w:r>
      <w:r>
        <w:rPr>
          <w:rFonts w:hint="eastAsia"/>
        </w:rPr>
        <w:t>-</w:t>
      </w:r>
      <w:r>
        <w:rPr>
          <w:rFonts w:hint="eastAsia"/>
        </w:rPr>
        <w:t>天粒度工单</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0D0223" w:rsidRPr="005A4E93" w:rsidRDefault="000D0223" w:rsidP="000D0223">
      <w:pPr>
        <w:pStyle w:val="6"/>
        <w:rPr>
          <w:b/>
          <w:bCs/>
        </w:rPr>
      </w:pPr>
      <w:bookmarkStart w:id="3133" w:name="_Toc130156063"/>
      <w:r>
        <w:rPr>
          <w:rFonts w:hint="eastAsia"/>
        </w:rPr>
        <w:t>质检不合格率工单指标</w:t>
      </w:r>
      <w:r>
        <w:rPr>
          <w:rFonts w:hint="eastAsia"/>
        </w:rPr>
        <w:t>-</w:t>
      </w:r>
      <w:r>
        <w:rPr>
          <w:rFonts w:hint="eastAsia"/>
        </w:rPr>
        <w:t>月粒度</w:t>
      </w:r>
      <w:r w:rsidRPr="005A4E93">
        <w:rPr>
          <w:rFonts w:hint="eastAsia"/>
        </w:rPr>
        <w:t>数据</w:t>
      </w:r>
      <w:r>
        <w:rPr>
          <w:rFonts w:hint="eastAsia"/>
        </w:rPr>
        <w:t>计算规则管理</w:t>
      </w:r>
      <w:bookmarkEnd w:id="3133"/>
    </w:p>
    <w:p w:rsidR="000D0223" w:rsidRPr="00A87B80" w:rsidRDefault="000D0223" w:rsidP="000D0223">
      <w:pPr>
        <w:ind w:firstLine="480"/>
        <w:jc w:val="both"/>
      </w:pPr>
      <w:r>
        <w:t>根据</w:t>
      </w:r>
      <w:r>
        <w:rPr>
          <w:rFonts w:hint="eastAsia"/>
        </w:rPr>
        <w:t>质检不合格率工单指标</w:t>
      </w:r>
      <w:r>
        <w:rPr>
          <w:rFonts w:hint="eastAsia"/>
        </w:rPr>
        <w:t>-</w:t>
      </w:r>
      <w:r>
        <w:rPr>
          <w:rFonts w:hint="eastAsia"/>
        </w:rPr>
        <w:t>月粒度工单</w:t>
      </w:r>
      <w:r>
        <w:t>指标说明文档，分析统计口径，将文字统计口径转化为口径数据，在系统中录入统计规则，并提供计算规则的增加、删除、修改功能</w:t>
      </w:r>
      <w:r>
        <w:rPr>
          <w:rFonts w:hint="eastAsia"/>
        </w:rPr>
        <w:t>，质检不合格率工单指标</w:t>
      </w:r>
      <w:r>
        <w:rPr>
          <w:rFonts w:hint="eastAsia"/>
        </w:rPr>
        <w:t>-</w:t>
      </w:r>
      <w:r>
        <w:rPr>
          <w:rFonts w:hint="eastAsia"/>
        </w:rPr>
        <w:t>月粒度工单指标计算规则信息文件入库。</w:t>
      </w:r>
    </w:p>
    <w:p w:rsidR="000D0223" w:rsidRPr="005A4E93" w:rsidRDefault="000D0223" w:rsidP="000D0223">
      <w:pPr>
        <w:pStyle w:val="6"/>
        <w:rPr>
          <w:b/>
          <w:bCs/>
        </w:rPr>
      </w:pPr>
      <w:bookmarkStart w:id="3134" w:name="_Toc130156064"/>
      <w:r>
        <w:rPr>
          <w:rFonts w:hint="eastAsia"/>
        </w:rPr>
        <w:t>质检不合格率工单指标</w:t>
      </w:r>
      <w:r>
        <w:rPr>
          <w:rFonts w:hint="eastAsia"/>
        </w:rPr>
        <w:t>-</w:t>
      </w:r>
      <w:r>
        <w:rPr>
          <w:rFonts w:hint="eastAsia"/>
        </w:rPr>
        <w:t>月粒度工单</w:t>
      </w:r>
      <w:r w:rsidRPr="005A4E93">
        <w:rPr>
          <w:rFonts w:hint="eastAsia"/>
        </w:rPr>
        <w:t>数据抽取</w:t>
      </w:r>
      <w:bookmarkEnd w:id="3134"/>
    </w:p>
    <w:p w:rsidR="000D0223" w:rsidRPr="00471B35" w:rsidRDefault="000D0223" w:rsidP="000D0223">
      <w:pPr>
        <w:ind w:firstLineChars="200" w:firstLine="480"/>
        <w:rPr>
          <w:rFonts w:ascii="宋体" w:hAnsi="宋体"/>
        </w:rPr>
      </w:pPr>
      <w:r w:rsidRPr="005A4E93">
        <w:rPr>
          <w:rFonts w:hint="eastAsia"/>
        </w:rPr>
        <w:t>从综调系统抽取</w:t>
      </w:r>
      <w:r>
        <w:rPr>
          <w:rFonts w:hint="eastAsia"/>
        </w:rPr>
        <w:t>质检不合格率工单指标</w:t>
      </w:r>
      <w:r>
        <w:rPr>
          <w:rFonts w:hint="eastAsia"/>
        </w:rPr>
        <w:t>-</w:t>
      </w:r>
      <w:r>
        <w:rPr>
          <w:rFonts w:hint="eastAsia"/>
        </w:rPr>
        <w:t>月粒度工单</w:t>
      </w:r>
      <w:r w:rsidRPr="005A4E93">
        <w:rPr>
          <w:rFonts w:hint="eastAsia"/>
        </w:rPr>
        <w:t>数据，按照</w:t>
      </w:r>
      <w:r>
        <w:rPr>
          <w:rFonts w:hint="eastAsia"/>
        </w:rPr>
        <w:t>质检不合格率工单指标</w:t>
      </w:r>
      <w:r>
        <w:rPr>
          <w:rFonts w:hint="eastAsia"/>
        </w:rPr>
        <w:t>-</w:t>
      </w:r>
      <w:r>
        <w:rPr>
          <w:rFonts w:hint="eastAsia"/>
        </w:rPr>
        <w:t>月粒度工单</w:t>
      </w:r>
      <w:r w:rsidRPr="005A4E93">
        <w:rPr>
          <w:rFonts w:hint="eastAsia"/>
        </w:rPr>
        <w:t>规则整合</w:t>
      </w:r>
      <w:r>
        <w:rPr>
          <w:rFonts w:hint="eastAsia"/>
        </w:rPr>
        <w:t>质检不合格率工单指标</w:t>
      </w:r>
      <w:r>
        <w:rPr>
          <w:rFonts w:hint="eastAsia"/>
        </w:rPr>
        <w:t>-</w:t>
      </w:r>
      <w:r>
        <w:rPr>
          <w:rFonts w:hint="eastAsia"/>
        </w:rPr>
        <w:t>月粒度工单</w:t>
      </w:r>
      <w:r w:rsidRPr="005A4E93">
        <w:rPr>
          <w:rFonts w:hint="eastAsia"/>
        </w:rPr>
        <w:t>数据。</w:t>
      </w:r>
    </w:p>
    <w:p w:rsidR="000D0223" w:rsidRPr="005A4E93" w:rsidRDefault="000D0223" w:rsidP="000D0223">
      <w:pPr>
        <w:pStyle w:val="6"/>
        <w:rPr>
          <w:b/>
          <w:bCs/>
        </w:rPr>
      </w:pPr>
      <w:bookmarkStart w:id="3135" w:name="_Toc130156065"/>
      <w:r>
        <w:rPr>
          <w:rFonts w:hint="eastAsia"/>
        </w:rPr>
        <w:t>质检不合格率工单指标</w:t>
      </w:r>
      <w:r>
        <w:rPr>
          <w:rFonts w:hint="eastAsia"/>
        </w:rPr>
        <w:t>-</w:t>
      </w:r>
      <w:r>
        <w:rPr>
          <w:rFonts w:hint="eastAsia"/>
        </w:rPr>
        <w:t>月粒度工单</w:t>
      </w:r>
      <w:r w:rsidRPr="005A4E93">
        <w:rPr>
          <w:rFonts w:hint="eastAsia"/>
        </w:rPr>
        <w:t>数据</w:t>
      </w:r>
      <w:r>
        <w:rPr>
          <w:rFonts w:hint="eastAsia"/>
        </w:rPr>
        <w:t>计算</w:t>
      </w:r>
      <w:bookmarkEnd w:id="3135"/>
    </w:p>
    <w:p w:rsidR="000D0223" w:rsidRPr="00471B35" w:rsidRDefault="000D0223" w:rsidP="000D0223">
      <w:pPr>
        <w:ind w:firstLine="480"/>
      </w:pPr>
      <w:r>
        <w:rPr>
          <w:rFonts w:hint="eastAsia"/>
        </w:rPr>
        <w:lastRenderedPageBreak/>
        <w:t>质检不合格率工单指标</w:t>
      </w:r>
      <w:r>
        <w:rPr>
          <w:rFonts w:hint="eastAsia"/>
        </w:rPr>
        <w:t>-</w:t>
      </w:r>
      <w:r>
        <w:rPr>
          <w:rFonts w:hint="eastAsia"/>
        </w:rPr>
        <w:t>月粒度工单</w:t>
      </w:r>
      <w:r w:rsidRPr="005A4E93">
        <w:rPr>
          <w:rFonts w:hint="eastAsia"/>
        </w:rPr>
        <w:t>数据</w:t>
      </w:r>
      <w:r>
        <w:rPr>
          <w:rFonts w:hint="eastAsia"/>
        </w:rPr>
        <w:t>数据</w:t>
      </w:r>
      <w:r w:rsidRPr="00DB19FB">
        <w:rPr>
          <w:rFonts w:ascii="宋体" w:hAnsi="宋体" w:hint="eastAsia"/>
          <w:lang w:val="x-none"/>
        </w:rPr>
        <w:t>解析</w:t>
      </w:r>
      <w:r>
        <w:rPr>
          <w:rFonts w:hint="eastAsia"/>
        </w:rPr>
        <w:t>成功，根据质检不合格率工单指标</w:t>
      </w:r>
      <w:r>
        <w:rPr>
          <w:rFonts w:hint="eastAsia"/>
        </w:rPr>
        <w:t>-</w:t>
      </w:r>
      <w:r>
        <w:rPr>
          <w:rFonts w:hint="eastAsia"/>
        </w:rPr>
        <w:t>月粒度工单计算规则，</w:t>
      </w:r>
      <w:r>
        <w:rPr>
          <w:rFonts w:ascii="宋体" w:hAnsi="宋体" w:hint="eastAsia"/>
          <w:lang w:val="x-none"/>
        </w:rPr>
        <w:t>匹配对应的</w:t>
      </w:r>
      <w:r w:rsidRPr="00DB19FB">
        <w:rPr>
          <w:rFonts w:ascii="宋体" w:hAnsi="宋体" w:hint="eastAsia"/>
          <w:lang w:val="x-none"/>
        </w:rPr>
        <w:t>地市、区县编码</w:t>
      </w:r>
      <w:r>
        <w:rPr>
          <w:rFonts w:ascii="宋体" w:hAnsi="宋体" w:hint="eastAsia"/>
          <w:lang w:val="x-none"/>
        </w:rPr>
        <w:t>等并</w:t>
      </w:r>
      <w:r w:rsidRPr="00DB19FB">
        <w:rPr>
          <w:rFonts w:ascii="宋体" w:hAnsi="宋体" w:hint="eastAsia"/>
          <w:lang w:val="x-none"/>
        </w:rPr>
        <w:t>对</w:t>
      </w:r>
      <w:r>
        <w:rPr>
          <w:rFonts w:ascii="宋体" w:hAnsi="宋体" w:hint="eastAsia"/>
          <w:lang w:val="x-none"/>
        </w:rPr>
        <w:t>工单</w:t>
      </w:r>
      <w:r w:rsidRPr="00DB19FB">
        <w:rPr>
          <w:rFonts w:ascii="宋体" w:hAnsi="宋体" w:hint="eastAsia"/>
          <w:lang w:val="x-none"/>
        </w:rPr>
        <w:t>数据进行关联</w:t>
      </w:r>
      <w:r>
        <w:rPr>
          <w:rFonts w:hint="eastAsia"/>
        </w:rPr>
        <w:t>。</w:t>
      </w:r>
    </w:p>
    <w:p w:rsidR="000D0223" w:rsidRPr="005A4E93" w:rsidRDefault="000D0223" w:rsidP="000D0223">
      <w:pPr>
        <w:pStyle w:val="6"/>
        <w:rPr>
          <w:b/>
          <w:bCs/>
        </w:rPr>
      </w:pPr>
      <w:bookmarkStart w:id="3136" w:name="_Toc130156066"/>
      <w:r>
        <w:rPr>
          <w:rFonts w:hint="eastAsia"/>
        </w:rPr>
        <w:t>质检不合格率工单指标</w:t>
      </w:r>
      <w:r>
        <w:rPr>
          <w:rFonts w:hint="eastAsia"/>
        </w:rPr>
        <w:t>-</w:t>
      </w:r>
      <w:r>
        <w:rPr>
          <w:rFonts w:hint="eastAsia"/>
        </w:rPr>
        <w:t>月粒度工单</w:t>
      </w:r>
      <w:r w:rsidRPr="005A4E93">
        <w:rPr>
          <w:rFonts w:hint="eastAsia"/>
        </w:rPr>
        <w:t>数据</w:t>
      </w:r>
      <w:r>
        <w:rPr>
          <w:rFonts w:hint="eastAsia"/>
        </w:rPr>
        <w:t>保存</w:t>
      </w:r>
      <w:bookmarkEnd w:id="3136"/>
    </w:p>
    <w:p w:rsidR="000D0223" w:rsidRPr="00471B35" w:rsidRDefault="000D0223" w:rsidP="000D0223">
      <w:pPr>
        <w:ind w:firstLineChars="200" w:firstLine="480"/>
        <w:rPr>
          <w:rFonts w:ascii="宋体" w:hAnsi="宋体"/>
          <w:lang w:val="x-none"/>
        </w:rPr>
      </w:pPr>
      <w:r>
        <w:rPr>
          <w:rFonts w:hint="eastAsia"/>
        </w:rPr>
        <w:t>质检不合格率工单指标</w:t>
      </w:r>
      <w:r>
        <w:rPr>
          <w:rFonts w:hint="eastAsia"/>
        </w:rPr>
        <w:t>-</w:t>
      </w:r>
      <w:r>
        <w:rPr>
          <w:rFonts w:hint="eastAsia"/>
        </w:rPr>
        <w:t>月粒度工单抽取计算</w:t>
      </w:r>
      <w:r w:rsidRPr="00DB19FB">
        <w:rPr>
          <w:rFonts w:ascii="宋体" w:hAnsi="宋体" w:hint="eastAsia"/>
          <w:lang w:val="x-none"/>
        </w:rPr>
        <w:t>关联完成</w:t>
      </w:r>
      <w:r>
        <w:rPr>
          <w:rFonts w:ascii="宋体" w:hAnsi="宋体" w:hint="eastAsia"/>
          <w:lang w:val="x-none"/>
        </w:rPr>
        <w:t>，</w:t>
      </w:r>
      <w:r>
        <w:rPr>
          <w:rFonts w:hint="eastAsia"/>
        </w:rPr>
        <w:t>质检不合格率工单指标</w:t>
      </w:r>
      <w:r>
        <w:rPr>
          <w:rFonts w:hint="eastAsia"/>
        </w:rPr>
        <w:t>-</w:t>
      </w:r>
      <w:r>
        <w:rPr>
          <w:rFonts w:hint="eastAsia"/>
        </w:rPr>
        <w:t>月粒度工单</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0D0223" w:rsidRPr="005A4E93" w:rsidRDefault="000D0223" w:rsidP="000D0223">
      <w:pPr>
        <w:pStyle w:val="6"/>
        <w:rPr>
          <w:b/>
          <w:bCs/>
        </w:rPr>
      </w:pPr>
      <w:bookmarkStart w:id="3137" w:name="_Toc130156067"/>
      <w:r>
        <w:rPr>
          <w:rFonts w:hint="eastAsia"/>
        </w:rPr>
        <w:t>质检完成总量工单指标</w:t>
      </w:r>
      <w:r>
        <w:rPr>
          <w:rFonts w:hint="eastAsia"/>
        </w:rPr>
        <w:t>-</w:t>
      </w:r>
      <w:r>
        <w:rPr>
          <w:rFonts w:hint="eastAsia"/>
        </w:rPr>
        <w:t>天粒度</w:t>
      </w:r>
      <w:r w:rsidRPr="005A4E93">
        <w:rPr>
          <w:rFonts w:hint="eastAsia"/>
        </w:rPr>
        <w:t>数据</w:t>
      </w:r>
      <w:r>
        <w:rPr>
          <w:rFonts w:hint="eastAsia"/>
        </w:rPr>
        <w:t>计算规则管理</w:t>
      </w:r>
      <w:bookmarkEnd w:id="3137"/>
    </w:p>
    <w:p w:rsidR="000D0223" w:rsidRPr="00A87B80" w:rsidRDefault="000D0223" w:rsidP="000D0223">
      <w:pPr>
        <w:ind w:firstLine="480"/>
        <w:jc w:val="both"/>
      </w:pPr>
      <w:r>
        <w:t>根据</w:t>
      </w:r>
      <w:r>
        <w:rPr>
          <w:rFonts w:hint="eastAsia"/>
        </w:rPr>
        <w:t>质检完成总量工单指标</w:t>
      </w:r>
      <w:r>
        <w:rPr>
          <w:rFonts w:hint="eastAsia"/>
        </w:rPr>
        <w:t>-</w:t>
      </w:r>
      <w:r>
        <w:rPr>
          <w:rFonts w:hint="eastAsia"/>
        </w:rPr>
        <w:t>天粒度工单</w:t>
      </w:r>
      <w:r>
        <w:t>指标说明文档，分析统计口径，将文字统计口径转化为口径数据，在系统中录入统计规则，并提供计算规则的增加、删除、修改功能</w:t>
      </w:r>
      <w:r>
        <w:rPr>
          <w:rFonts w:hint="eastAsia"/>
        </w:rPr>
        <w:t>，质检完成总量工单指标</w:t>
      </w:r>
      <w:r>
        <w:rPr>
          <w:rFonts w:hint="eastAsia"/>
        </w:rPr>
        <w:t>-</w:t>
      </w:r>
      <w:r>
        <w:rPr>
          <w:rFonts w:hint="eastAsia"/>
        </w:rPr>
        <w:t>天粒度工单指标计算规则信息文件入库。</w:t>
      </w:r>
    </w:p>
    <w:p w:rsidR="000D0223" w:rsidRPr="005A4E93" w:rsidRDefault="000D0223" w:rsidP="000D0223">
      <w:pPr>
        <w:pStyle w:val="6"/>
        <w:rPr>
          <w:b/>
          <w:bCs/>
        </w:rPr>
      </w:pPr>
      <w:bookmarkStart w:id="3138" w:name="_Toc130156068"/>
      <w:r>
        <w:rPr>
          <w:rFonts w:hint="eastAsia"/>
        </w:rPr>
        <w:t>质检完成总量工单指标</w:t>
      </w:r>
      <w:r>
        <w:rPr>
          <w:rFonts w:hint="eastAsia"/>
        </w:rPr>
        <w:t>-</w:t>
      </w:r>
      <w:r>
        <w:rPr>
          <w:rFonts w:hint="eastAsia"/>
        </w:rPr>
        <w:t>天粒度工单</w:t>
      </w:r>
      <w:r w:rsidRPr="005A4E93">
        <w:rPr>
          <w:rFonts w:hint="eastAsia"/>
        </w:rPr>
        <w:t>数据抽取</w:t>
      </w:r>
      <w:bookmarkEnd w:id="3138"/>
    </w:p>
    <w:p w:rsidR="000D0223" w:rsidRPr="00471B35" w:rsidRDefault="000D0223" w:rsidP="000D0223">
      <w:pPr>
        <w:ind w:firstLineChars="200" w:firstLine="480"/>
        <w:rPr>
          <w:rFonts w:ascii="宋体" w:hAnsi="宋体"/>
        </w:rPr>
      </w:pPr>
      <w:r w:rsidRPr="005A4E93">
        <w:rPr>
          <w:rFonts w:hint="eastAsia"/>
        </w:rPr>
        <w:t>从综调系统抽取</w:t>
      </w:r>
      <w:r>
        <w:rPr>
          <w:rFonts w:hint="eastAsia"/>
        </w:rPr>
        <w:t>质检完成总量工单指标</w:t>
      </w:r>
      <w:r>
        <w:rPr>
          <w:rFonts w:hint="eastAsia"/>
        </w:rPr>
        <w:t>-</w:t>
      </w:r>
      <w:r>
        <w:rPr>
          <w:rFonts w:hint="eastAsia"/>
        </w:rPr>
        <w:t>天粒度工单</w:t>
      </w:r>
      <w:r w:rsidRPr="005A4E93">
        <w:rPr>
          <w:rFonts w:hint="eastAsia"/>
        </w:rPr>
        <w:t>数据，按照</w:t>
      </w:r>
      <w:r>
        <w:rPr>
          <w:rFonts w:hint="eastAsia"/>
        </w:rPr>
        <w:t>质检完成总量工单指标</w:t>
      </w:r>
      <w:r>
        <w:rPr>
          <w:rFonts w:hint="eastAsia"/>
        </w:rPr>
        <w:t>-</w:t>
      </w:r>
      <w:r>
        <w:rPr>
          <w:rFonts w:hint="eastAsia"/>
        </w:rPr>
        <w:t>天粒度工单</w:t>
      </w:r>
      <w:r w:rsidRPr="005A4E93">
        <w:rPr>
          <w:rFonts w:hint="eastAsia"/>
        </w:rPr>
        <w:t>规则整合</w:t>
      </w:r>
      <w:r>
        <w:rPr>
          <w:rFonts w:hint="eastAsia"/>
        </w:rPr>
        <w:t>质检完成总量工单指标</w:t>
      </w:r>
      <w:r>
        <w:rPr>
          <w:rFonts w:hint="eastAsia"/>
        </w:rPr>
        <w:t>-</w:t>
      </w:r>
      <w:r>
        <w:rPr>
          <w:rFonts w:hint="eastAsia"/>
        </w:rPr>
        <w:t>天粒度工单</w:t>
      </w:r>
      <w:r w:rsidRPr="005A4E93">
        <w:rPr>
          <w:rFonts w:hint="eastAsia"/>
        </w:rPr>
        <w:t>数据。</w:t>
      </w:r>
    </w:p>
    <w:p w:rsidR="000D0223" w:rsidRPr="005A4E93" w:rsidRDefault="000D0223" w:rsidP="000D0223">
      <w:pPr>
        <w:pStyle w:val="6"/>
        <w:rPr>
          <w:b/>
          <w:bCs/>
        </w:rPr>
      </w:pPr>
      <w:bookmarkStart w:id="3139" w:name="_Toc130156069"/>
      <w:r>
        <w:rPr>
          <w:rFonts w:hint="eastAsia"/>
        </w:rPr>
        <w:t>质检完成总量工单指标</w:t>
      </w:r>
      <w:r>
        <w:rPr>
          <w:rFonts w:hint="eastAsia"/>
        </w:rPr>
        <w:t>-</w:t>
      </w:r>
      <w:r>
        <w:rPr>
          <w:rFonts w:hint="eastAsia"/>
        </w:rPr>
        <w:t>天粒度工单</w:t>
      </w:r>
      <w:r w:rsidRPr="005A4E93">
        <w:rPr>
          <w:rFonts w:hint="eastAsia"/>
        </w:rPr>
        <w:t>数据</w:t>
      </w:r>
      <w:r>
        <w:rPr>
          <w:rFonts w:hint="eastAsia"/>
        </w:rPr>
        <w:t>计算</w:t>
      </w:r>
      <w:bookmarkEnd w:id="3139"/>
    </w:p>
    <w:p w:rsidR="000D0223" w:rsidRPr="00471B35" w:rsidRDefault="000D0223" w:rsidP="000D0223">
      <w:pPr>
        <w:ind w:firstLine="480"/>
      </w:pPr>
      <w:r>
        <w:rPr>
          <w:rFonts w:hint="eastAsia"/>
        </w:rPr>
        <w:t>质检完成总量工单指标</w:t>
      </w:r>
      <w:r>
        <w:rPr>
          <w:rFonts w:hint="eastAsia"/>
        </w:rPr>
        <w:t>-</w:t>
      </w:r>
      <w:r>
        <w:rPr>
          <w:rFonts w:hint="eastAsia"/>
        </w:rPr>
        <w:t>天粒度工单</w:t>
      </w:r>
      <w:r w:rsidRPr="005A4E93">
        <w:rPr>
          <w:rFonts w:hint="eastAsia"/>
        </w:rPr>
        <w:t>数据</w:t>
      </w:r>
      <w:r>
        <w:rPr>
          <w:rFonts w:hint="eastAsia"/>
        </w:rPr>
        <w:t>数据</w:t>
      </w:r>
      <w:r w:rsidRPr="00DB19FB">
        <w:rPr>
          <w:rFonts w:ascii="宋体" w:hAnsi="宋体" w:hint="eastAsia"/>
          <w:lang w:val="x-none"/>
        </w:rPr>
        <w:t>解析</w:t>
      </w:r>
      <w:r>
        <w:rPr>
          <w:rFonts w:hint="eastAsia"/>
        </w:rPr>
        <w:t>成功，根据质检完成总量工单指标</w:t>
      </w:r>
      <w:r>
        <w:rPr>
          <w:rFonts w:hint="eastAsia"/>
        </w:rPr>
        <w:t>-</w:t>
      </w:r>
      <w:r>
        <w:rPr>
          <w:rFonts w:hint="eastAsia"/>
        </w:rPr>
        <w:t>天粒度工单计算规则，</w:t>
      </w:r>
      <w:r>
        <w:rPr>
          <w:rFonts w:ascii="宋体" w:hAnsi="宋体" w:hint="eastAsia"/>
          <w:lang w:val="x-none"/>
        </w:rPr>
        <w:t>匹配对应的</w:t>
      </w:r>
      <w:r w:rsidRPr="00DB19FB">
        <w:rPr>
          <w:rFonts w:ascii="宋体" w:hAnsi="宋体" w:hint="eastAsia"/>
          <w:lang w:val="x-none"/>
        </w:rPr>
        <w:t>地市、区县编码</w:t>
      </w:r>
      <w:r>
        <w:rPr>
          <w:rFonts w:ascii="宋体" w:hAnsi="宋体" w:hint="eastAsia"/>
          <w:lang w:val="x-none"/>
        </w:rPr>
        <w:t>等并</w:t>
      </w:r>
      <w:r w:rsidRPr="00DB19FB">
        <w:rPr>
          <w:rFonts w:ascii="宋体" w:hAnsi="宋体" w:hint="eastAsia"/>
          <w:lang w:val="x-none"/>
        </w:rPr>
        <w:t>对</w:t>
      </w:r>
      <w:r>
        <w:rPr>
          <w:rFonts w:ascii="宋体" w:hAnsi="宋体" w:hint="eastAsia"/>
          <w:lang w:val="x-none"/>
        </w:rPr>
        <w:t>工单</w:t>
      </w:r>
      <w:r w:rsidRPr="00DB19FB">
        <w:rPr>
          <w:rFonts w:ascii="宋体" w:hAnsi="宋体" w:hint="eastAsia"/>
          <w:lang w:val="x-none"/>
        </w:rPr>
        <w:t>数据进行关联</w:t>
      </w:r>
      <w:r>
        <w:rPr>
          <w:rFonts w:hint="eastAsia"/>
        </w:rPr>
        <w:t>。</w:t>
      </w:r>
    </w:p>
    <w:p w:rsidR="000D0223" w:rsidRPr="005A4E93" w:rsidRDefault="000D0223" w:rsidP="000D0223">
      <w:pPr>
        <w:pStyle w:val="6"/>
        <w:rPr>
          <w:b/>
          <w:bCs/>
        </w:rPr>
      </w:pPr>
      <w:bookmarkStart w:id="3140" w:name="_Toc130156070"/>
      <w:r>
        <w:rPr>
          <w:rFonts w:hint="eastAsia"/>
        </w:rPr>
        <w:t>质检完成总量工单指标</w:t>
      </w:r>
      <w:r>
        <w:rPr>
          <w:rFonts w:hint="eastAsia"/>
        </w:rPr>
        <w:t>-</w:t>
      </w:r>
      <w:r>
        <w:rPr>
          <w:rFonts w:hint="eastAsia"/>
        </w:rPr>
        <w:t>天粒度工单</w:t>
      </w:r>
      <w:r w:rsidRPr="005A4E93">
        <w:rPr>
          <w:rFonts w:hint="eastAsia"/>
        </w:rPr>
        <w:t>数据</w:t>
      </w:r>
      <w:r>
        <w:rPr>
          <w:rFonts w:hint="eastAsia"/>
        </w:rPr>
        <w:t>保存</w:t>
      </w:r>
      <w:bookmarkEnd w:id="3140"/>
    </w:p>
    <w:p w:rsidR="000D0223" w:rsidRDefault="000D0223" w:rsidP="000D0223">
      <w:pPr>
        <w:ind w:firstLineChars="200" w:firstLine="480"/>
        <w:rPr>
          <w:rFonts w:ascii="宋体" w:hAnsi="宋体"/>
          <w:lang w:val="x-none"/>
        </w:rPr>
      </w:pPr>
      <w:r>
        <w:rPr>
          <w:rFonts w:hint="eastAsia"/>
        </w:rPr>
        <w:t>质检完成总量工单指标</w:t>
      </w:r>
      <w:r>
        <w:rPr>
          <w:rFonts w:hint="eastAsia"/>
        </w:rPr>
        <w:t>-</w:t>
      </w:r>
      <w:r>
        <w:rPr>
          <w:rFonts w:hint="eastAsia"/>
        </w:rPr>
        <w:t>天粒度工单抽取计算</w:t>
      </w:r>
      <w:r w:rsidRPr="00DB19FB">
        <w:rPr>
          <w:rFonts w:ascii="宋体" w:hAnsi="宋体" w:hint="eastAsia"/>
          <w:lang w:val="x-none"/>
        </w:rPr>
        <w:t>关联完成</w:t>
      </w:r>
      <w:r>
        <w:rPr>
          <w:rFonts w:ascii="宋体" w:hAnsi="宋体" w:hint="eastAsia"/>
          <w:lang w:val="x-none"/>
        </w:rPr>
        <w:t>，</w:t>
      </w:r>
      <w:r>
        <w:rPr>
          <w:rFonts w:hint="eastAsia"/>
        </w:rPr>
        <w:t>质检完成总量工单指标</w:t>
      </w:r>
      <w:r>
        <w:rPr>
          <w:rFonts w:hint="eastAsia"/>
        </w:rPr>
        <w:t>-</w:t>
      </w:r>
      <w:r>
        <w:rPr>
          <w:rFonts w:hint="eastAsia"/>
        </w:rPr>
        <w:t>天粒度工单</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0D0223" w:rsidRPr="005A4E93" w:rsidRDefault="000D0223" w:rsidP="000D0223">
      <w:pPr>
        <w:pStyle w:val="6"/>
        <w:rPr>
          <w:b/>
          <w:bCs/>
        </w:rPr>
      </w:pPr>
      <w:bookmarkStart w:id="3141" w:name="_Toc130156071"/>
      <w:r>
        <w:rPr>
          <w:rFonts w:hint="eastAsia"/>
        </w:rPr>
        <w:t>质检完成总量工单指标</w:t>
      </w:r>
      <w:r>
        <w:rPr>
          <w:rFonts w:hint="eastAsia"/>
        </w:rPr>
        <w:t>-</w:t>
      </w:r>
      <w:r>
        <w:rPr>
          <w:rFonts w:hint="eastAsia"/>
        </w:rPr>
        <w:t>月粒度</w:t>
      </w:r>
      <w:r w:rsidRPr="005A4E93">
        <w:rPr>
          <w:rFonts w:hint="eastAsia"/>
        </w:rPr>
        <w:t>数据</w:t>
      </w:r>
      <w:r>
        <w:rPr>
          <w:rFonts w:hint="eastAsia"/>
        </w:rPr>
        <w:t>计算规则管理</w:t>
      </w:r>
      <w:bookmarkEnd w:id="3141"/>
    </w:p>
    <w:p w:rsidR="000D0223" w:rsidRPr="00A87B80" w:rsidRDefault="000D0223" w:rsidP="000D0223">
      <w:pPr>
        <w:ind w:firstLine="480"/>
        <w:jc w:val="both"/>
      </w:pPr>
      <w:r>
        <w:lastRenderedPageBreak/>
        <w:t>根据</w:t>
      </w:r>
      <w:r>
        <w:rPr>
          <w:rFonts w:hint="eastAsia"/>
        </w:rPr>
        <w:t>质检完成总量工单指标</w:t>
      </w:r>
      <w:r>
        <w:rPr>
          <w:rFonts w:hint="eastAsia"/>
        </w:rPr>
        <w:t>-</w:t>
      </w:r>
      <w:r>
        <w:rPr>
          <w:rFonts w:hint="eastAsia"/>
        </w:rPr>
        <w:t>月粒度工单</w:t>
      </w:r>
      <w:r>
        <w:t>指标说明文档，分析统计口径，将文字统计口径转化为口径数据，在系统中录入统计规则，并提供计算规则的增加、删除、修改功能</w:t>
      </w:r>
      <w:r>
        <w:rPr>
          <w:rFonts w:hint="eastAsia"/>
        </w:rPr>
        <w:t>，质检完成总量工单指标</w:t>
      </w:r>
      <w:r>
        <w:rPr>
          <w:rFonts w:hint="eastAsia"/>
        </w:rPr>
        <w:t>-</w:t>
      </w:r>
      <w:r>
        <w:rPr>
          <w:rFonts w:hint="eastAsia"/>
        </w:rPr>
        <w:t>月粒度工单指标计算规则信息文件入库。</w:t>
      </w:r>
    </w:p>
    <w:p w:rsidR="000D0223" w:rsidRPr="005A4E93" w:rsidRDefault="000D0223" w:rsidP="000D0223">
      <w:pPr>
        <w:pStyle w:val="6"/>
        <w:rPr>
          <w:b/>
          <w:bCs/>
        </w:rPr>
      </w:pPr>
      <w:bookmarkStart w:id="3142" w:name="_Toc130156072"/>
      <w:r>
        <w:rPr>
          <w:rFonts w:hint="eastAsia"/>
        </w:rPr>
        <w:t>质检完成总量工单指标</w:t>
      </w:r>
      <w:r>
        <w:rPr>
          <w:rFonts w:hint="eastAsia"/>
        </w:rPr>
        <w:t>-</w:t>
      </w:r>
      <w:r>
        <w:rPr>
          <w:rFonts w:hint="eastAsia"/>
        </w:rPr>
        <w:t>月粒度工单</w:t>
      </w:r>
      <w:r w:rsidRPr="005A4E93">
        <w:rPr>
          <w:rFonts w:hint="eastAsia"/>
        </w:rPr>
        <w:t>数据抽取</w:t>
      </w:r>
      <w:bookmarkEnd w:id="3142"/>
    </w:p>
    <w:p w:rsidR="000D0223" w:rsidRPr="00471B35" w:rsidRDefault="000D0223" w:rsidP="000D0223">
      <w:pPr>
        <w:ind w:firstLineChars="200" w:firstLine="480"/>
        <w:rPr>
          <w:rFonts w:ascii="宋体" w:hAnsi="宋体"/>
        </w:rPr>
      </w:pPr>
      <w:r w:rsidRPr="005A4E93">
        <w:rPr>
          <w:rFonts w:hint="eastAsia"/>
        </w:rPr>
        <w:t>从综调系统抽取</w:t>
      </w:r>
      <w:r>
        <w:rPr>
          <w:rFonts w:hint="eastAsia"/>
        </w:rPr>
        <w:t>质检完成总量工单指标</w:t>
      </w:r>
      <w:r>
        <w:rPr>
          <w:rFonts w:hint="eastAsia"/>
        </w:rPr>
        <w:t>-</w:t>
      </w:r>
      <w:r>
        <w:rPr>
          <w:rFonts w:hint="eastAsia"/>
        </w:rPr>
        <w:t>月粒度工单</w:t>
      </w:r>
      <w:r w:rsidRPr="005A4E93">
        <w:rPr>
          <w:rFonts w:hint="eastAsia"/>
        </w:rPr>
        <w:t>数据，按照</w:t>
      </w:r>
      <w:r>
        <w:rPr>
          <w:rFonts w:hint="eastAsia"/>
        </w:rPr>
        <w:t>质检完成总量工单指标</w:t>
      </w:r>
      <w:r>
        <w:rPr>
          <w:rFonts w:hint="eastAsia"/>
        </w:rPr>
        <w:t>-</w:t>
      </w:r>
      <w:r>
        <w:rPr>
          <w:rFonts w:hint="eastAsia"/>
        </w:rPr>
        <w:t>月粒度工单</w:t>
      </w:r>
      <w:r w:rsidRPr="005A4E93">
        <w:rPr>
          <w:rFonts w:hint="eastAsia"/>
        </w:rPr>
        <w:t>规则整合</w:t>
      </w:r>
      <w:r>
        <w:rPr>
          <w:rFonts w:hint="eastAsia"/>
        </w:rPr>
        <w:t>质检完成总量工单指标</w:t>
      </w:r>
      <w:r>
        <w:rPr>
          <w:rFonts w:hint="eastAsia"/>
        </w:rPr>
        <w:t>-</w:t>
      </w:r>
      <w:r>
        <w:rPr>
          <w:rFonts w:hint="eastAsia"/>
        </w:rPr>
        <w:t>月粒度工单</w:t>
      </w:r>
      <w:r w:rsidRPr="005A4E93">
        <w:rPr>
          <w:rFonts w:hint="eastAsia"/>
        </w:rPr>
        <w:t>数据。</w:t>
      </w:r>
    </w:p>
    <w:p w:rsidR="000D0223" w:rsidRPr="005A4E93" w:rsidRDefault="000D0223" w:rsidP="000D0223">
      <w:pPr>
        <w:pStyle w:val="6"/>
        <w:rPr>
          <w:b/>
          <w:bCs/>
        </w:rPr>
      </w:pPr>
      <w:bookmarkStart w:id="3143" w:name="_Toc130156073"/>
      <w:r>
        <w:rPr>
          <w:rFonts w:hint="eastAsia"/>
        </w:rPr>
        <w:t>质检完成总量工单指标</w:t>
      </w:r>
      <w:r>
        <w:rPr>
          <w:rFonts w:hint="eastAsia"/>
        </w:rPr>
        <w:t>-</w:t>
      </w:r>
      <w:r>
        <w:rPr>
          <w:rFonts w:hint="eastAsia"/>
        </w:rPr>
        <w:t>月粒度工单</w:t>
      </w:r>
      <w:r w:rsidRPr="005A4E93">
        <w:rPr>
          <w:rFonts w:hint="eastAsia"/>
        </w:rPr>
        <w:t>数据</w:t>
      </w:r>
      <w:r>
        <w:rPr>
          <w:rFonts w:hint="eastAsia"/>
        </w:rPr>
        <w:t>计算</w:t>
      </w:r>
      <w:bookmarkEnd w:id="3143"/>
    </w:p>
    <w:p w:rsidR="000D0223" w:rsidRPr="00471B35" w:rsidRDefault="000D0223" w:rsidP="000D0223">
      <w:pPr>
        <w:ind w:firstLine="480"/>
      </w:pPr>
      <w:r>
        <w:rPr>
          <w:rFonts w:hint="eastAsia"/>
        </w:rPr>
        <w:t>质检完成总量工单指标</w:t>
      </w:r>
      <w:r>
        <w:rPr>
          <w:rFonts w:hint="eastAsia"/>
        </w:rPr>
        <w:t>-</w:t>
      </w:r>
      <w:r>
        <w:rPr>
          <w:rFonts w:hint="eastAsia"/>
        </w:rPr>
        <w:t>月粒度工单</w:t>
      </w:r>
      <w:r w:rsidRPr="005A4E93">
        <w:rPr>
          <w:rFonts w:hint="eastAsia"/>
        </w:rPr>
        <w:t>数据</w:t>
      </w:r>
      <w:r>
        <w:rPr>
          <w:rFonts w:hint="eastAsia"/>
        </w:rPr>
        <w:t>数据</w:t>
      </w:r>
      <w:r w:rsidRPr="00DB19FB">
        <w:rPr>
          <w:rFonts w:ascii="宋体" w:hAnsi="宋体" w:hint="eastAsia"/>
          <w:lang w:val="x-none"/>
        </w:rPr>
        <w:t>解析</w:t>
      </w:r>
      <w:r>
        <w:rPr>
          <w:rFonts w:hint="eastAsia"/>
        </w:rPr>
        <w:t>成功，根据质检完成总量工单指标</w:t>
      </w:r>
      <w:r>
        <w:rPr>
          <w:rFonts w:hint="eastAsia"/>
        </w:rPr>
        <w:t>-</w:t>
      </w:r>
      <w:r>
        <w:rPr>
          <w:rFonts w:hint="eastAsia"/>
        </w:rPr>
        <w:t>月粒度工单计算规则，</w:t>
      </w:r>
      <w:r>
        <w:rPr>
          <w:rFonts w:ascii="宋体" w:hAnsi="宋体" w:hint="eastAsia"/>
          <w:lang w:val="x-none"/>
        </w:rPr>
        <w:t>匹配对应的</w:t>
      </w:r>
      <w:r w:rsidRPr="00DB19FB">
        <w:rPr>
          <w:rFonts w:ascii="宋体" w:hAnsi="宋体" w:hint="eastAsia"/>
          <w:lang w:val="x-none"/>
        </w:rPr>
        <w:t>地市、区县编码</w:t>
      </w:r>
      <w:r>
        <w:rPr>
          <w:rFonts w:ascii="宋体" w:hAnsi="宋体" w:hint="eastAsia"/>
          <w:lang w:val="x-none"/>
        </w:rPr>
        <w:t>等并</w:t>
      </w:r>
      <w:r w:rsidRPr="00DB19FB">
        <w:rPr>
          <w:rFonts w:ascii="宋体" w:hAnsi="宋体" w:hint="eastAsia"/>
          <w:lang w:val="x-none"/>
        </w:rPr>
        <w:t>对</w:t>
      </w:r>
      <w:r>
        <w:rPr>
          <w:rFonts w:ascii="宋体" w:hAnsi="宋体" w:hint="eastAsia"/>
          <w:lang w:val="x-none"/>
        </w:rPr>
        <w:t>工单</w:t>
      </w:r>
      <w:r w:rsidRPr="00DB19FB">
        <w:rPr>
          <w:rFonts w:ascii="宋体" w:hAnsi="宋体" w:hint="eastAsia"/>
          <w:lang w:val="x-none"/>
        </w:rPr>
        <w:t>数据进行关联</w:t>
      </w:r>
      <w:r>
        <w:rPr>
          <w:rFonts w:hint="eastAsia"/>
        </w:rPr>
        <w:t>。</w:t>
      </w:r>
    </w:p>
    <w:p w:rsidR="000D0223" w:rsidRPr="005A4E93" w:rsidRDefault="000D0223" w:rsidP="000D0223">
      <w:pPr>
        <w:pStyle w:val="6"/>
        <w:rPr>
          <w:b/>
          <w:bCs/>
        </w:rPr>
      </w:pPr>
      <w:bookmarkStart w:id="3144" w:name="_Toc130156074"/>
      <w:r>
        <w:rPr>
          <w:rFonts w:hint="eastAsia"/>
        </w:rPr>
        <w:t>质检完成总量工单指标</w:t>
      </w:r>
      <w:r>
        <w:rPr>
          <w:rFonts w:hint="eastAsia"/>
        </w:rPr>
        <w:t>-</w:t>
      </w:r>
      <w:r>
        <w:rPr>
          <w:rFonts w:hint="eastAsia"/>
        </w:rPr>
        <w:t>月粒度工单</w:t>
      </w:r>
      <w:r w:rsidRPr="005A4E93">
        <w:rPr>
          <w:rFonts w:hint="eastAsia"/>
        </w:rPr>
        <w:t>数据</w:t>
      </w:r>
      <w:r>
        <w:rPr>
          <w:rFonts w:hint="eastAsia"/>
        </w:rPr>
        <w:t>保存</w:t>
      </w:r>
      <w:bookmarkEnd w:id="3144"/>
    </w:p>
    <w:p w:rsidR="000D0223" w:rsidRPr="00471B35" w:rsidRDefault="000D0223" w:rsidP="000D0223">
      <w:pPr>
        <w:ind w:firstLineChars="200" w:firstLine="480"/>
        <w:rPr>
          <w:rFonts w:ascii="宋体" w:hAnsi="宋体"/>
          <w:lang w:val="x-none"/>
        </w:rPr>
      </w:pPr>
      <w:r>
        <w:rPr>
          <w:rFonts w:hint="eastAsia"/>
        </w:rPr>
        <w:t>质检完成总量工单指标</w:t>
      </w:r>
      <w:r>
        <w:rPr>
          <w:rFonts w:hint="eastAsia"/>
        </w:rPr>
        <w:t>-</w:t>
      </w:r>
      <w:r>
        <w:rPr>
          <w:rFonts w:hint="eastAsia"/>
        </w:rPr>
        <w:t>月粒度工单抽取计算</w:t>
      </w:r>
      <w:r w:rsidRPr="00DB19FB">
        <w:rPr>
          <w:rFonts w:ascii="宋体" w:hAnsi="宋体" w:hint="eastAsia"/>
          <w:lang w:val="x-none"/>
        </w:rPr>
        <w:t>关联完成</w:t>
      </w:r>
      <w:r>
        <w:rPr>
          <w:rFonts w:ascii="宋体" w:hAnsi="宋体" w:hint="eastAsia"/>
          <w:lang w:val="x-none"/>
        </w:rPr>
        <w:t>，</w:t>
      </w:r>
      <w:r>
        <w:rPr>
          <w:rFonts w:hint="eastAsia"/>
        </w:rPr>
        <w:t>质检完成总量工单指标</w:t>
      </w:r>
      <w:r>
        <w:rPr>
          <w:rFonts w:hint="eastAsia"/>
        </w:rPr>
        <w:t>-</w:t>
      </w:r>
      <w:r>
        <w:rPr>
          <w:rFonts w:hint="eastAsia"/>
        </w:rPr>
        <w:t>月粒度工单</w:t>
      </w:r>
      <w:r w:rsidRPr="00DB19FB">
        <w:rPr>
          <w:rFonts w:ascii="宋体" w:hAnsi="宋体" w:hint="eastAsia"/>
          <w:lang w:val="x-none"/>
        </w:rPr>
        <w:t>数据</w:t>
      </w:r>
      <w:r>
        <w:rPr>
          <w:rFonts w:ascii="宋体" w:hAnsi="宋体" w:hint="eastAsia"/>
          <w:lang w:val="x-none"/>
        </w:rPr>
        <w:t>文件信息入库</w:t>
      </w:r>
      <w:r w:rsidRPr="00DB19FB">
        <w:rPr>
          <w:rFonts w:ascii="宋体" w:hAnsi="宋体" w:hint="eastAsia"/>
          <w:lang w:val="x-none"/>
        </w:rPr>
        <w:t>。</w:t>
      </w:r>
    </w:p>
    <w:p w:rsidR="000D0223" w:rsidRPr="000D0223" w:rsidRDefault="000D0223" w:rsidP="000D0223">
      <w:pPr>
        <w:rPr>
          <w:rFonts w:ascii="宋体" w:hAnsi="宋体"/>
          <w:lang w:val="x-none"/>
        </w:rPr>
      </w:pPr>
    </w:p>
    <w:p w:rsidR="00791FC4" w:rsidRPr="00791FC4" w:rsidRDefault="00791FC4" w:rsidP="00791FC4">
      <w:pPr>
        <w:rPr>
          <w:lang w:val="x-none"/>
        </w:rPr>
      </w:pPr>
    </w:p>
    <w:p w:rsidR="00770F20" w:rsidRPr="005A4E93" w:rsidRDefault="00770F20" w:rsidP="00770F20">
      <w:pPr>
        <w:ind w:firstLine="480"/>
      </w:pPr>
    </w:p>
    <w:p w:rsidR="00770F20" w:rsidRPr="005A4E93" w:rsidRDefault="00770F20" w:rsidP="00770F20">
      <w:pPr>
        <w:ind w:firstLine="480"/>
      </w:pPr>
    </w:p>
    <w:p w:rsidR="00770F20" w:rsidRPr="005A4E93" w:rsidRDefault="00770F20" w:rsidP="00770F20">
      <w:pPr>
        <w:ind w:firstLine="480"/>
      </w:pPr>
    </w:p>
    <w:p w:rsidR="00770F20" w:rsidRPr="005A4E93" w:rsidRDefault="00770F20" w:rsidP="00770F20">
      <w:pPr>
        <w:ind w:firstLine="480"/>
      </w:pPr>
    </w:p>
    <w:p w:rsidR="00770F20" w:rsidRPr="005A4E93" w:rsidRDefault="00770F20" w:rsidP="00770F20">
      <w:pPr>
        <w:pStyle w:val="6"/>
        <w:rPr>
          <w:b/>
          <w:bCs/>
        </w:rPr>
      </w:pPr>
      <w:bookmarkStart w:id="3145" w:name="_Toc130156075"/>
      <w:r w:rsidRPr="005A4E93">
        <w:rPr>
          <w:rFonts w:hint="eastAsia"/>
        </w:rPr>
        <w:t>地市质检统计数据导出</w:t>
      </w:r>
      <w:bookmarkEnd w:id="3145"/>
    </w:p>
    <w:p w:rsidR="00770F20" w:rsidRPr="005A4E93" w:rsidRDefault="00770F20" w:rsidP="00770F20">
      <w:pPr>
        <w:ind w:firstLine="480"/>
      </w:pPr>
      <w:r w:rsidRPr="005A4E93">
        <w:rPr>
          <w:rFonts w:hint="eastAsia"/>
        </w:rPr>
        <w:lastRenderedPageBreak/>
        <w:t>选择地市质检统计数据导出，生成生成地市质检统计数据明细工单导出文件。</w:t>
      </w:r>
    </w:p>
    <w:p w:rsidR="00770F20" w:rsidRPr="005A4E93" w:rsidRDefault="00770F20" w:rsidP="00770F20">
      <w:pPr>
        <w:pStyle w:val="6"/>
        <w:rPr>
          <w:b/>
          <w:bCs/>
        </w:rPr>
      </w:pPr>
      <w:bookmarkStart w:id="3146" w:name="_Toc130156076"/>
      <w:r w:rsidRPr="005A4E93">
        <w:rPr>
          <w:rFonts w:hint="eastAsia"/>
        </w:rPr>
        <w:t>地市质检统计数据金库认证导出</w:t>
      </w:r>
      <w:bookmarkEnd w:id="3146"/>
    </w:p>
    <w:p w:rsidR="00770F20" w:rsidRPr="005A4E93" w:rsidRDefault="00770F20" w:rsidP="00770F20">
      <w:pPr>
        <w:ind w:firstLine="480"/>
      </w:pPr>
      <w:r w:rsidRPr="005A4E93">
        <w:rPr>
          <w:rFonts w:hint="eastAsia"/>
        </w:rPr>
        <w:t>选择金库审批导出地市质检统计数据，</w:t>
      </w:r>
      <w:r w:rsidR="0055060A">
        <w:rPr>
          <w:rFonts w:hint="eastAsia"/>
        </w:rPr>
        <w:t>启动金库</w:t>
      </w:r>
      <w:r w:rsidRPr="005A4E93">
        <w:rPr>
          <w:rFonts w:hint="eastAsia"/>
        </w:rPr>
        <w:t>导出接口发起金库请求，接收返回结果信息，保存金库审批结果，获取地市质检统计数据明细工单数据，</w:t>
      </w:r>
      <w:r w:rsidR="0055060A">
        <w:rPr>
          <w:rFonts w:hint="eastAsia"/>
        </w:rPr>
        <w:t>启动脱敏算法</w:t>
      </w:r>
      <w:r w:rsidRPr="005A4E93">
        <w:rPr>
          <w:rFonts w:hint="eastAsia"/>
        </w:rPr>
        <w:t>脱敏数据，接收返回脱敏结果，生成生成地市质检统计数据明细工单导出文件。</w:t>
      </w:r>
    </w:p>
    <w:p w:rsidR="000B4456" w:rsidRPr="005A4E93" w:rsidRDefault="000B4456" w:rsidP="000B4456">
      <w:pPr>
        <w:pStyle w:val="6"/>
        <w:rPr>
          <w:b/>
          <w:bCs/>
        </w:rPr>
      </w:pPr>
      <w:bookmarkStart w:id="3147" w:name="_Toc130156077"/>
      <w:r>
        <w:rPr>
          <w:rFonts w:hint="eastAsia"/>
        </w:rPr>
        <w:t>区县</w:t>
      </w:r>
      <w:r w:rsidRPr="005A4E93">
        <w:rPr>
          <w:rFonts w:hint="eastAsia"/>
        </w:rPr>
        <w:t>质检统计数据导出</w:t>
      </w:r>
      <w:bookmarkEnd w:id="3147"/>
    </w:p>
    <w:p w:rsidR="000B4456" w:rsidRPr="005A4E93" w:rsidRDefault="000B4456" w:rsidP="000B4456">
      <w:pPr>
        <w:ind w:firstLine="480"/>
      </w:pPr>
      <w:r w:rsidRPr="005A4E93">
        <w:rPr>
          <w:rFonts w:hint="eastAsia"/>
        </w:rPr>
        <w:t>选择</w:t>
      </w:r>
      <w:r>
        <w:rPr>
          <w:rFonts w:hint="eastAsia"/>
        </w:rPr>
        <w:t>区县</w:t>
      </w:r>
      <w:r w:rsidRPr="005A4E93">
        <w:rPr>
          <w:rFonts w:hint="eastAsia"/>
        </w:rPr>
        <w:t>质检统计数据导出，生成生成</w:t>
      </w:r>
      <w:r>
        <w:rPr>
          <w:rFonts w:hint="eastAsia"/>
        </w:rPr>
        <w:t>区县</w:t>
      </w:r>
      <w:r w:rsidRPr="005A4E93">
        <w:rPr>
          <w:rFonts w:hint="eastAsia"/>
        </w:rPr>
        <w:t>质检统计数据明细工单导出文件。</w:t>
      </w:r>
    </w:p>
    <w:p w:rsidR="000B4456" w:rsidRPr="005A4E93" w:rsidRDefault="000B4456" w:rsidP="000B4456">
      <w:pPr>
        <w:pStyle w:val="6"/>
        <w:rPr>
          <w:b/>
          <w:bCs/>
        </w:rPr>
      </w:pPr>
      <w:bookmarkStart w:id="3148" w:name="_Toc130156078"/>
      <w:r>
        <w:rPr>
          <w:rFonts w:hint="eastAsia"/>
        </w:rPr>
        <w:t>区县</w:t>
      </w:r>
      <w:r w:rsidRPr="005A4E93">
        <w:rPr>
          <w:rFonts w:hint="eastAsia"/>
        </w:rPr>
        <w:t>质检统计数据金库认证导出</w:t>
      </w:r>
      <w:bookmarkEnd w:id="3148"/>
    </w:p>
    <w:p w:rsidR="00770F20" w:rsidRDefault="000B4456" w:rsidP="000B4456">
      <w:pPr>
        <w:ind w:firstLineChars="200" w:firstLine="480"/>
      </w:pPr>
      <w:r w:rsidRPr="005A4E93">
        <w:rPr>
          <w:rFonts w:hint="eastAsia"/>
        </w:rPr>
        <w:t>选择金库审批导出</w:t>
      </w:r>
      <w:r>
        <w:rPr>
          <w:rFonts w:hint="eastAsia"/>
        </w:rPr>
        <w:t>区县</w:t>
      </w:r>
      <w:r w:rsidRPr="005A4E93">
        <w:rPr>
          <w:rFonts w:hint="eastAsia"/>
        </w:rPr>
        <w:t>质检统计数据，</w:t>
      </w:r>
      <w:r>
        <w:rPr>
          <w:rFonts w:hint="eastAsia"/>
        </w:rPr>
        <w:t>启动金库</w:t>
      </w:r>
      <w:r w:rsidRPr="005A4E93">
        <w:rPr>
          <w:rFonts w:hint="eastAsia"/>
        </w:rPr>
        <w:t>导出接口发起金库请求，接收返回结果信息，保存金库审批结果，获取</w:t>
      </w:r>
      <w:r>
        <w:rPr>
          <w:rFonts w:hint="eastAsia"/>
        </w:rPr>
        <w:t>区县</w:t>
      </w:r>
      <w:r w:rsidRPr="005A4E93">
        <w:rPr>
          <w:rFonts w:hint="eastAsia"/>
        </w:rPr>
        <w:t>质检统计数据明细工单数据，</w:t>
      </w:r>
      <w:r>
        <w:rPr>
          <w:rFonts w:hint="eastAsia"/>
        </w:rPr>
        <w:t>启动脱敏算法</w:t>
      </w:r>
      <w:r w:rsidRPr="005A4E93">
        <w:rPr>
          <w:rFonts w:hint="eastAsia"/>
        </w:rPr>
        <w:t>脱敏数据，接收返回脱敏结果，生成生成</w:t>
      </w:r>
      <w:r>
        <w:rPr>
          <w:rFonts w:hint="eastAsia"/>
        </w:rPr>
        <w:t>区县</w:t>
      </w:r>
      <w:r w:rsidRPr="005A4E93">
        <w:rPr>
          <w:rFonts w:hint="eastAsia"/>
        </w:rPr>
        <w:t>质检统计数据明细工单导出文件</w:t>
      </w:r>
    </w:p>
    <w:p w:rsidR="001B5F3D" w:rsidRDefault="001B5F3D" w:rsidP="001B5F3D">
      <w:pPr>
        <w:pStyle w:val="24"/>
        <w:rPr>
          <w:rFonts w:ascii="宋体" w:eastAsia="宋体" w:hAnsi="宋体" w:cs="宋体"/>
          <w:bCs/>
          <w:lang w:val="en-GB"/>
        </w:rPr>
      </w:pPr>
      <w:bookmarkStart w:id="3149" w:name="_Toc130156079"/>
      <w:r>
        <w:rPr>
          <w:rFonts w:ascii="宋体" w:eastAsia="宋体" w:hAnsi="宋体" w:cs="宋体" w:hint="eastAsia"/>
          <w:bCs/>
          <w:lang w:val="en-GB"/>
        </w:rPr>
        <w:t>集团</w:t>
      </w:r>
      <w:r w:rsidR="004C2CDC">
        <w:rPr>
          <w:rFonts w:ascii="宋体" w:eastAsia="宋体" w:hAnsi="宋体" w:cs="宋体" w:hint="eastAsia"/>
          <w:bCs/>
          <w:lang w:val="en-GB"/>
        </w:rPr>
        <w:t>数据</w:t>
      </w:r>
      <w:r>
        <w:rPr>
          <w:rFonts w:ascii="宋体" w:eastAsia="宋体" w:hAnsi="宋体" w:cs="宋体" w:hint="eastAsia"/>
          <w:bCs/>
          <w:lang w:val="en-GB"/>
        </w:rPr>
        <w:t>采集扩容</w:t>
      </w:r>
      <w:bookmarkEnd w:id="3149"/>
    </w:p>
    <w:p w:rsidR="008A21A8" w:rsidRPr="008A21A8" w:rsidRDefault="008A21A8" w:rsidP="008A21A8">
      <w:pPr>
        <w:rPr>
          <w:lang w:val="en-GB"/>
        </w:rPr>
      </w:pPr>
    </w:p>
    <w:p w:rsidR="001B5F3D" w:rsidRDefault="001B5F3D" w:rsidP="001B5F3D">
      <w:pPr>
        <w:pStyle w:val="30"/>
      </w:pPr>
      <w:bookmarkStart w:id="3150" w:name="_Toc130156080"/>
      <w:r w:rsidRPr="0062790D">
        <w:rPr>
          <w:rFonts w:hint="eastAsia"/>
        </w:rPr>
        <w:t>家宽工单集团指标达标扩容</w:t>
      </w:r>
      <w:bookmarkEnd w:id="3150"/>
    </w:p>
    <w:p w:rsidR="001B5F3D" w:rsidRDefault="001B5F3D" w:rsidP="001B5F3D">
      <w:pPr>
        <w:pStyle w:val="40"/>
        <w:rPr>
          <w:rFonts w:ascii="宋体" w:hAnsi="宋体"/>
          <w:bCs w:val="0"/>
          <w:szCs w:val="24"/>
        </w:rPr>
      </w:pPr>
      <w:bookmarkStart w:id="3151" w:name="_Toc130156081"/>
      <w:r>
        <w:rPr>
          <w:rFonts w:ascii="宋体" w:hAnsi="宋体" w:hint="eastAsia"/>
          <w:szCs w:val="24"/>
        </w:rPr>
        <w:t>家宽工单集团指标达标扩容数据库</w:t>
      </w:r>
      <w:bookmarkEnd w:id="3151"/>
    </w:p>
    <w:p w:rsidR="001B5F3D" w:rsidRDefault="001B5F3D" w:rsidP="001B5F3D">
      <w:pPr>
        <w:pStyle w:val="5"/>
      </w:pPr>
      <w:bookmarkStart w:id="3152" w:name="_Toc130156082"/>
      <w:r>
        <w:rPr>
          <w:rFonts w:hint="eastAsia"/>
        </w:rPr>
        <w:t>家宽直采工单上报集团数据表</w:t>
      </w:r>
      <w:bookmarkEnd w:id="3152"/>
    </w:p>
    <w:p w:rsidR="001B5F3D" w:rsidRDefault="001B5F3D" w:rsidP="001B5F3D">
      <w:r>
        <w:rPr>
          <w:rFonts w:hint="eastAsia"/>
        </w:rPr>
        <w:lastRenderedPageBreak/>
        <w:t>新增</w:t>
      </w:r>
      <w:r>
        <w:rPr>
          <w:rFonts w:hint="eastAsia"/>
          <w:bCs/>
        </w:rPr>
        <w:t>家宽直采工单上报集团数据表</w:t>
      </w:r>
      <w:r>
        <w:rPr>
          <w:rFonts w:hint="eastAsia"/>
        </w:rPr>
        <w:t>，用于保存上报集团数据信息。保存字段包括：省份、地市、前台流水号、工单</w:t>
      </w:r>
      <w:r>
        <w:t>ID</w:t>
      </w:r>
      <w:r>
        <w:rPr>
          <w:rFonts w:hint="eastAsia"/>
        </w:rPr>
        <w:t>、业务类型、工单类型、工单状态、客户类型、地域属性、接入方式、用户场景、资产归属、预约时长、时长、工单时长、是否自动激活成功、工单派发时间、预约方式、预约时间、预约上门时间、改约最终上门时间、实际上门时间、完成时间、网络线条质检完成时间、客服用户回访完成时间、是否退单、退单原因、一线装维人员姓名、装维公司、网络线条质检人员姓名、质检结果、现场照片是否已上传、</w:t>
      </w:r>
      <w:r>
        <w:t>ONU</w:t>
      </w:r>
      <w:r>
        <w:rPr>
          <w:rFonts w:hint="eastAsia"/>
        </w:rPr>
        <w:t>设备</w:t>
      </w:r>
      <w:r>
        <w:t>MAC</w:t>
      </w:r>
      <w:r>
        <w:rPr>
          <w:rFonts w:hint="eastAsia"/>
        </w:rPr>
        <w:t>、</w:t>
      </w:r>
      <w:r>
        <w:t>ONU</w:t>
      </w:r>
      <w:r>
        <w:rPr>
          <w:rFonts w:hint="eastAsia"/>
        </w:rPr>
        <w:t>设备</w:t>
      </w:r>
      <w:r>
        <w:t>SN</w:t>
      </w:r>
      <w:r>
        <w:rPr>
          <w:rFonts w:hint="eastAsia"/>
        </w:rPr>
        <w:t>、</w:t>
      </w:r>
      <w:r>
        <w:t>ONU</w:t>
      </w:r>
      <w:r>
        <w:rPr>
          <w:rFonts w:hint="eastAsia"/>
        </w:rPr>
        <w:t>发放方式、</w:t>
      </w:r>
      <w:r>
        <w:t>ONU</w:t>
      </w:r>
      <w:r>
        <w:rPr>
          <w:rFonts w:hint="eastAsia"/>
        </w:rPr>
        <w:t>是否有押金、</w:t>
      </w:r>
      <w:r>
        <w:t>ONU</w:t>
      </w:r>
      <w:r>
        <w:rPr>
          <w:rFonts w:hint="eastAsia"/>
        </w:rPr>
        <w:t>生产厂商、机顶盒设备</w:t>
      </w:r>
      <w:r>
        <w:t>MAC</w:t>
      </w:r>
      <w:r>
        <w:rPr>
          <w:rFonts w:hint="eastAsia"/>
        </w:rPr>
        <w:t>、机顶盒设备</w:t>
      </w:r>
      <w:r>
        <w:t>SN</w:t>
      </w:r>
      <w:r>
        <w:rPr>
          <w:rFonts w:hint="eastAsia"/>
        </w:rPr>
        <w:t>、机顶盒发放方式、机顶盒是否有押金、机顶盒生产厂商、用户账号、地址、前台订单受理时间、回访是否满意、评测短信接收号码、签约带宽、测速时间、测速结果、测速结果是否达标、光功率测试结果、光功率是否达标、最后一次上线时间、催装发起人、催装发起时间、是否“当日装</w:t>
      </w:r>
      <w:r>
        <w:t>/</w:t>
      </w:r>
      <w:r>
        <w:rPr>
          <w:rFonts w:hint="eastAsia"/>
        </w:rPr>
        <w:t>快装快修”、区</w:t>
      </w:r>
      <w:r>
        <w:t>/</w:t>
      </w:r>
      <w:r>
        <w:rPr>
          <w:rFonts w:hint="eastAsia"/>
        </w:rPr>
        <w:t>县、小区、是否高价值小区、一线装维人员账号、智能组网终端数量、摄像头（有线）终端数量、摄像头（无线）终端数量、终端信息。</w:t>
      </w:r>
    </w:p>
    <w:p w:rsidR="001B5F3D" w:rsidRDefault="001B5F3D" w:rsidP="001B5F3D">
      <w:pPr>
        <w:pStyle w:val="5"/>
      </w:pPr>
      <w:bookmarkStart w:id="3153" w:name="_Toc130156083"/>
      <w:r>
        <w:rPr>
          <w:rFonts w:hint="eastAsia"/>
        </w:rPr>
        <w:t>工单光猫接口数据表</w:t>
      </w:r>
      <w:bookmarkEnd w:id="3153"/>
    </w:p>
    <w:p w:rsidR="001B5F3D" w:rsidRDefault="001B5F3D" w:rsidP="001B5F3D">
      <w:r>
        <w:rPr>
          <w:rFonts w:hint="eastAsia"/>
        </w:rPr>
        <w:t>新增工单光猫接口数据表，用于存储从激活接口接入的光猫</w:t>
      </w:r>
      <w:r>
        <w:rPr>
          <w:rFonts w:hint="eastAsia"/>
        </w:rPr>
        <w:t>S</w:t>
      </w:r>
      <w:r>
        <w:t>N</w:t>
      </w:r>
      <w:r>
        <w:rPr>
          <w:rFonts w:hint="eastAsia"/>
        </w:rPr>
        <w:t>、生产厂商、设备类型、设备型号等信息。</w:t>
      </w:r>
    </w:p>
    <w:p w:rsidR="001B5F3D" w:rsidRDefault="001B5F3D" w:rsidP="001B5F3D">
      <w:pPr>
        <w:pStyle w:val="5"/>
      </w:pPr>
      <w:bookmarkStart w:id="3154" w:name="_Toc130156084"/>
      <w:r>
        <w:rPr>
          <w:rFonts w:hint="eastAsia"/>
        </w:rPr>
        <w:t>工单机顶盒接口数据表</w:t>
      </w:r>
      <w:bookmarkEnd w:id="3154"/>
    </w:p>
    <w:p w:rsidR="001B5F3D" w:rsidRDefault="001B5F3D" w:rsidP="001B5F3D">
      <w:r>
        <w:rPr>
          <w:rFonts w:hint="eastAsia"/>
        </w:rPr>
        <w:t>新增工单光猫接口数据表，用于存储从激活接口接入的机顶盒</w:t>
      </w:r>
      <w:r>
        <w:rPr>
          <w:rFonts w:hint="eastAsia"/>
        </w:rPr>
        <w:t>M</w:t>
      </w:r>
      <w:r>
        <w:t>AC</w:t>
      </w:r>
      <w:r>
        <w:rPr>
          <w:rFonts w:hint="eastAsia"/>
        </w:rPr>
        <w:t>、生产厂商、设备类型、设备型号等信息。</w:t>
      </w:r>
    </w:p>
    <w:p w:rsidR="001B5F3D" w:rsidRDefault="001B5F3D" w:rsidP="001B5F3D">
      <w:pPr>
        <w:pStyle w:val="5"/>
      </w:pPr>
      <w:bookmarkStart w:id="3155" w:name="_Toc130156085"/>
      <w:r>
        <w:rPr>
          <w:rFonts w:hint="eastAsia"/>
        </w:rPr>
        <w:t>工单摄像头接口数据表</w:t>
      </w:r>
      <w:bookmarkEnd w:id="3155"/>
    </w:p>
    <w:p w:rsidR="001B5F3D" w:rsidRDefault="001B5F3D" w:rsidP="001B5F3D">
      <w:r>
        <w:rPr>
          <w:rFonts w:hint="eastAsia"/>
        </w:rPr>
        <w:t>新增工单光猫接口数据表，用于存储从激活接口接入的摄像头终端串号、摄像头</w:t>
      </w:r>
      <w:r>
        <w:t>CMEI</w:t>
      </w:r>
      <w:r>
        <w:rPr>
          <w:rFonts w:hint="eastAsia"/>
        </w:rPr>
        <w:t>、生产厂商、设备类型、设备型号等信息。</w:t>
      </w:r>
    </w:p>
    <w:p w:rsidR="001B5F3D" w:rsidRDefault="001B5F3D" w:rsidP="001B5F3D">
      <w:pPr>
        <w:pStyle w:val="5"/>
      </w:pPr>
      <w:bookmarkStart w:id="3156" w:name="_Toc130156086"/>
      <w:r>
        <w:rPr>
          <w:rFonts w:hint="eastAsia"/>
        </w:rPr>
        <w:lastRenderedPageBreak/>
        <w:t>工单路由器接口数据表</w:t>
      </w:r>
      <w:bookmarkEnd w:id="3156"/>
    </w:p>
    <w:p w:rsidR="001B5F3D" w:rsidRDefault="001B5F3D" w:rsidP="001B5F3D">
      <w:r>
        <w:rPr>
          <w:rFonts w:hint="eastAsia"/>
        </w:rPr>
        <w:t>新增工单光猫接口数据表，用于存储从激活接口接入的路由器</w:t>
      </w:r>
      <w:r>
        <w:rPr>
          <w:rFonts w:hint="eastAsia"/>
        </w:rPr>
        <w:t>S</w:t>
      </w:r>
      <w:r>
        <w:t>N</w:t>
      </w:r>
      <w:r>
        <w:rPr>
          <w:rFonts w:hint="eastAsia"/>
        </w:rPr>
        <w:t>、路由器</w:t>
      </w:r>
      <w:r>
        <w:t>CMEI</w:t>
      </w:r>
      <w:r>
        <w:rPr>
          <w:rFonts w:hint="eastAsia"/>
        </w:rPr>
        <w:t>、生产厂商、设备类型、设备型号等信息。</w:t>
      </w:r>
    </w:p>
    <w:p w:rsidR="001B5F3D" w:rsidRDefault="001B5F3D" w:rsidP="001B5F3D">
      <w:pPr>
        <w:pStyle w:val="5"/>
      </w:pPr>
      <w:bookmarkStart w:id="3157" w:name="_Toc130156087"/>
      <w:r>
        <w:rPr>
          <w:rFonts w:hint="eastAsia"/>
        </w:rPr>
        <w:t>工单测速信息数据表</w:t>
      </w:r>
      <w:bookmarkEnd w:id="3157"/>
    </w:p>
    <w:p w:rsidR="001B5F3D" w:rsidRDefault="001B5F3D" w:rsidP="001B5F3D">
      <w:r>
        <w:rPr>
          <w:rFonts w:hint="eastAsia"/>
        </w:rPr>
        <w:t>新增工单测速信息数据表，用于存储从测速平台接口接入的工单号、测速时间、测速结果等信息。</w:t>
      </w:r>
    </w:p>
    <w:p w:rsidR="001B5F3D" w:rsidRDefault="001B5F3D" w:rsidP="001B5F3D">
      <w:pPr>
        <w:pStyle w:val="5"/>
      </w:pPr>
      <w:bookmarkStart w:id="3158" w:name="_Toc130156088"/>
      <w:r>
        <w:rPr>
          <w:rFonts w:hint="eastAsia"/>
        </w:rPr>
        <w:t>工单光功率信息数据表</w:t>
      </w:r>
      <w:bookmarkEnd w:id="3158"/>
    </w:p>
    <w:p w:rsidR="001B5F3D" w:rsidRDefault="001B5F3D" w:rsidP="001B5F3D">
      <w:r>
        <w:rPr>
          <w:rFonts w:hint="eastAsia"/>
        </w:rPr>
        <w:t>新增工单光功率信息数据表，用于存储从测速平台接口接入的工单号、光功率信息。</w:t>
      </w:r>
    </w:p>
    <w:p w:rsidR="001B5F3D" w:rsidRDefault="001B5F3D" w:rsidP="001B5F3D">
      <w:pPr>
        <w:pStyle w:val="5"/>
      </w:pPr>
      <w:bookmarkStart w:id="3159" w:name="_Toc130156089"/>
      <w:r>
        <w:rPr>
          <w:rFonts w:hint="eastAsia"/>
        </w:rPr>
        <w:t>工单</w:t>
      </w:r>
      <w:r>
        <w:t>radius</w:t>
      </w:r>
      <w:r>
        <w:rPr>
          <w:rFonts w:hint="eastAsia"/>
        </w:rPr>
        <w:t>在线信息数据表</w:t>
      </w:r>
      <w:bookmarkEnd w:id="3159"/>
    </w:p>
    <w:p w:rsidR="001B5F3D" w:rsidRDefault="001B5F3D" w:rsidP="001B5F3D">
      <w:r>
        <w:rPr>
          <w:rFonts w:hint="eastAsia"/>
        </w:rPr>
        <w:t>新增工单</w:t>
      </w:r>
      <w:r>
        <w:t>radius</w:t>
      </w:r>
      <w:r>
        <w:rPr>
          <w:rFonts w:hint="eastAsia"/>
        </w:rPr>
        <w:t>在线信息数据表，用于存储从</w:t>
      </w:r>
      <w:r>
        <w:rPr>
          <w:rFonts w:hint="eastAsia"/>
        </w:rPr>
        <w:t>B</w:t>
      </w:r>
      <w:r>
        <w:t>OSS</w:t>
      </w:r>
      <w:r>
        <w:rPr>
          <w:rFonts w:hint="eastAsia"/>
        </w:rPr>
        <w:t>接口接入的工单号、</w:t>
      </w:r>
      <w:r>
        <w:t>radius</w:t>
      </w:r>
      <w:r>
        <w:rPr>
          <w:rFonts w:hint="eastAsia"/>
        </w:rPr>
        <w:t>在线信息。</w:t>
      </w:r>
    </w:p>
    <w:p w:rsidR="001B5F3D" w:rsidRPr="00B419AA" w:rsidRDefault="001B5F3D" w:rsidP="00B419AA">
      <w:pPr>
        <w:pStyle w:val="40"/>
        <w:rPr>
          <w:rFonts w:ascii="宋体" w:hAnsi="宋体"/>
          <w:szCs w:val="24"/>
        </w:rPr>
      </w:pPr>
      <w:bookmarkStart w:id="3160" w:name="_Toc130156090"/>
      <w:r w:rsidRPr="00B419AA">
        <w:rPr>
          <w:rFonts w:ascii="宋体" w:hAnsi="宋体" w:hint="eastAsia"/>
          <w:szCs w:val="24"/>
        </w:rPr>
        <w:t>家宽工单集团指标达标扩容功能说明</w:t>
      </w:r>
      <w:bookmarkEnd w:id="3160"/>
    </w:p>
    <w:p w:rsidR="001B5F3D" w:rsidRDefault="001B5F3D" w:rsidP="008A21A8">
      <w:pPr>
        <w:pStyle w:val="5"/>
      </w:pPr>
      <w:bookmarkStart w:id="3161" w:name="_Toc130156091"/>
      <w:r>
        <w:rPr>
          <w:rFonts w:hint="eastAsia"/>
        </w:rPr>
        <w:t>家宽直采装机日归档清单采集推送</w:t>
      </w:r>
      <w:bookmarkEnd w:id="3161"/>
    </w:p>
    <w:p w:rsidR="001B5F3D" w:rsidRPr="005B352C" w:rsidRDefault="001B5F3D" w:rsidP="008A21A8">
      <w:pPr>
        <w:ind w:firstLine="480"/>
        <w:rPr>
          <w:rFonts w:ascii="宋体" w:hAnsi="宋体"/>
        </w:rPr>
      </w:pPr>
      <w:r>
        <w:rPr>
          <w:rFonts w:hint="eastAsia"/>
        </w:rPr>
        <w:t>当日归档装机</w:t>
      </w:r>
      <w:r w:rsidRPr="008429C2">
        <w:t>工单</w:t>
      </w:r>
      <w:r>
        <w:rPr>
          <w:rFonts w:hint="eastAsia"/>
        </w:rPr>
        <w:t>清单</w:t>
      </w:r>
      <w:r w:rsidRPr="008429C2">
        <w:t>数据上传集团</w:t>
      </w:r>
      <w:r w:rsidRPr="008429C2">
        <w:rPr>
          <w:rFonts w:hint="eastAsia"/>
        </w:rPr>
        <w:t>，</w:t>
      </w:r>
      <w:r w:rsidRPr="008429C2">
        <w:t>汇总工单的数据以文件形式上传集团</w:t>
      </w:r>
      <w:r w:rsidRPr="00DB19FB">
        <w:rPr>
          <w:rFonts w:hint="eastAsia"/>
        </w:rPr>
        <w:t>。</w:t>
      </w:r>
      <w:r>
        <w:rPr>
          <w:rFonts w:hint="eastAsia"/>
        </w:rPr>
        <w:t>上传内容包括：</w:t>
      </w:r>
      <w:r>
        <w:rPr>
          <w:rFonts w:ascii="宋体" w:hAnsi="宋体" w:hint="eastAsia"/>
        </w:rPr>
        <w:t>省份、地市、前台流水号、装机工单</w:t>
      </w:r>
      <w:r>
        <w:t>ID</w:t>
      </w:r>
      <w:r>
        <w:rPr>
          <w:rFonts w:ascii="宋体" w:hAnsi="宋体" w:hint="eastAsia"/>
        </w:rPr>
        <w:t>、业务类型、装机工单类型、装机工单状态、客户类型、地域属性、接入方式、用户场景、资产归属、预约时长、装机时长、装机工单时长、是否自动激活成功、装机工单派发时间、预约方式、预约时间、预约上门时间、改约最终上门时间、实际上门时间、装机完成时间、网络线条质检完成时间、客服用户回访完成时间、是否退单、退</w:t>
      </w:r>
      <w:r>
        <w:rPr>
          <w:rFonts w:ascii="宋体" w:hAnsi="宋体" w:hint="eastAsia"/>
        </w:rPr>
        <w:lastRenderedPageBreak/>
        <w:t>单原因、一线装维人员姓名、装维公司、网络线条质检人员姓名、质检结果、现场照片是否已上传、</w:t>
      </w:r>
      <w:r>
        <w:t>ONU</w:t>
      </w:r>
      <w:r>
        <w:rPr>
          <w:rFonts w:ascii="宋体" w:hAnsi="宋体" w:hint="eastAsia"/>
        </w:rPr>
        <w:t>设备</w:t>
      </w:r>
      <w:r>
        <w:t>MAC</w:t>
      </w:r>
      <w:r>
        <w:rPr>
          <w:rFonts w:ascii="宋体" w:hAnsi="宋体" w:hint="eastAsia"/>
        </w:rPr>
        <w:t>、</w:t>
      </w:r>
      <w:r>
        <w:t>ONU</w:t>
      </w:r>
      <w:r>
        <w:rPr>
          <w:rFonts w:ascii="宋体" w:hAnsi="宋体" w:hint="eastAsia"/>
        </w:rPr>
        <w:t>设备</w:t>
      </w:r>
      <w:r>
        <w:t>SN</w:t>
      </w:r>
      <w:r>
        <w:rPr>
          <w:rFonts w:ascii="宋体" w:hAnsi="宋体" w:hint="eastAsia"/>
        </w:rPr>
        <w:t>、</w:t>
      </w:r>
      <w:r>
        <w:t>ONU</w:t>
      </w:r>
      <w:r>
        <w:rPr>
          <w:rFonts w:ascii="宋体" w:hAnsi="宋体" w:hint="eastAsia"/>
        </w:rPr>
        <w:t>发放方式、</w:t>
      </w:r>
      <w:r>
        <w:t>ONU</w:t>
      </w:r>
      <w:r>
        <w:rPr>
          <w:rFonts w:ascii="宋体" w:hAnsi="宋体" w:hint="eastAsia"/>
        </w:rPr>
        <w:t>是否有押金、</w:t>
      </w:r>
      <w:r>
        <w:t>ONU</w:t>
      </w:r>
      <w:r>
        <w:rPr>
          <w:rFonts w:ascii="宋体" w:hAnsi="宋体" w:hint="eastAsia"/>
        </w:rPr>
        <w:t>生产厂商、机顶盒设备</w:t>
      </w:r>
      <w:r>
        <w:t>MAC</w:t>
      </w:r>
      <w:r>
        <w:rPr>
          <w:rFonts w:ascii="宋体" w:hAnsi="宋体" w:hint="eastAsia"/>
        </w:rPr>
        <w:t>、机顶盒设备</w:t>
      </w:r>
      <w:r>
        <w:t>SN</w:t>
      </w:r>
      <w:r>
        <w:rPr>
          <w:rFonts w:ascii="宋体" w:hAnsi="宋体" w:hint="eastAsia"/>
        </w:rPr>
        <w:t>、机顶盒发放方式、机顶盒是否有押金、机顶盒生产厂商、用户账号、地址、前台订单受理时间、回访是否满意、评测短信接收号码、签约带宽、测速时间、测速结果、测速结果是否达标、光功率测试结果、光功率是否达标、最后一次上线时间、催装发起人、催装发起时间、是否“当日装</w:t>
      </w:r>
      <w:r>
        <w:t>/</w:t>
      </w:r>
      <w:r>
        <w:rPr>
          <w:rFonts w:ascii="宋体" w:hAnsi="宋体" w:hint="eastAsia"/>
        </w:rPr>
        <w:t>快装快修”、区</w:t>
      </w:r>
      <w:r>
        <w:t>/</w:t>
      </w:r>
      <w:r>
        <w:rPr>
          <w:rFonts w:ascii="宋体" w:hAnsi="宋体" w:hint="eastAsia"/>
        </w:rPr>
        <w:t>县、小区、是否高价值小区、一线装维人员账号、智能组网终端数量、摄像头（有线）终端数量、摄像头（无线）终端数量、终端信息。</w:t>
      </w:r>
    </w:p>
    <w:p w:rsidR="001B5F3D" w:rsidRDefault="001B5F3D" w:rsidP="008A21A8">
      <w:pPr>
        <w:pStyle w:val="6"/>
      </w:pPr>
      <w:bookmarkStart w:id="3162" w:name="_Toc130156092"/>
      <w:r>
        <w:rPr>
          <w:rFonts w:hint="eastAsia"/>
        </w:rPr>
        <w:t>抽取综调库当日归档的装机工单清单数据</w:t>
      </w:r>
      <w:bookmarkEnd w:id="3162"/>
    </w:p>
    <w:p w:rsidR="001B5F3D" w:rsidRPr="00C45A50" w:rsidRDefault="001B5F3D" w:rsidP="008A21A8">
      <w:pPr>
        <w:ind w:firstLine="420"/>
      </w:pPr>
      <w:r>
        <w:rPr>
          <w:rFonts w:ascii="宋体" w:hAnsi="宋体" w:hint="eastAsia"/>
        </w:rPr>
        <w:t>综调库抽取当日归档的工单信息，内容包括：省份、地市、前台流水号、装机工单</w:t>
      </w:r>
      <w:r>
        <w:t>ID</w:t>
      </w:r>
      <w:r>
        <w:rPr>
          <w:rFonts w:ascii="宋体" w:hAnsi="宋体" w:hint="eastAsia"/>
        </w:rPr>
        <w:t>、业务类型、装机工单类型、装机工单状态、客户类型、地域属性、接入方式、用户场景、资产归属、预约时长、装机时长、装机工单时长、是否自动激活成功、装机工单派发时间、预约方式、预约时间、预约上门时间、改约最终上门时间、实际上门时间、装机完成时间、网络线条质检完成时间、客服用户回访完成时间、是否退单、退单原因、一线装维人员姓名、装维公司、网络线条质检人员姓名、质检结果、现场照片是否已上传、用户账号、地址、前台订单受理时间、回访是否满意、评测短信接收号码、签约带宽、测速时间、测速结果、测速结果是否达标、光功率测试结果、光功率是否达标、最后一次上线时间、催装发起人、催装发起时间、是否“当日装</w:t>
      </w:r>
      <w:r>
        <w:t>/</w:t>
      </w:r>
      <w:r>
        <w:rPr>
          <w:rFonts w:ascii="宋体" w:hAnsi="宋体" w:hint="eastAsia"/>
        </w:rPr>
        <w:t>快装快修”、区</w:t>
      </w:r>
      <w:r>
        <w:t>/</w:t>
      </w:r>
      <w:r>
        <w:rPr>
          <w:rFonts w:ascii="宋体" w:hAnsi="宋体" w:hint="eastAsia"/>
        </w:rPr>
        <w:t>县、小区、是否高价值小区、一线装维人员账号、智能组网终端数量、摄像头（有线）终端数量、摄像头（无线）终端数量、终端信息。</w:t>
      </w:r>
    </w:p>
    <w:p w:rsidR="001B5F3D" w:rsidRDefault="001B5F3D" w:rsidP="008A21A8">
      <w:pPr>
        <w:pStyle w:val="6"/>
      </w:pPr>
      <w:bookmarkStart w:id="3163" w:name="_Toc130156093"/>
      <w:r>
        <w:rPr>
          <w:rFonts w:hint="eastAsia"/>
        </w:rPr>
        <w:t>激活系统接口抽取当日归档装机产品信息</w:t>
      </w:r>
      <w:bookmarkEnd w:id="3163"/>
    </w:p>
    <w:p w:rsidR="001B5F3D" w:rsidRPr="003E45E1" w:rsidRDefault="001B5F3D" w:rsidP="008A21A8">
      <w:pPr>
        <w:ind w:firstLine="420"/>
      </w:pPr>
      <w:r>
        <w:rPr>
          <w:rFonts w:ascii="宋体" w:hAnsi="宋体" w:hint="eastAsia"/>
        </w:rPr>
        <w:t>激活系统接口抽取当日归档的工单对应的产品信息，内容包括：</w:t>
      </w:r>
      <w:r>
        <w:t>ONU</w:t>
      </w:r>
      <w:r>
        <w:rPr>
          <w:rFonts w:ascii="宋体" w:hAnsi="宋体" w:hint="eastAsia"/>
        </w:rPr>
        <w:t>设备</w:t>
      </w:r>
      <w:r>
        <w:t>MAC</w:t>
      </w:r>
      <w:r>
        <w:rPr>
          <w:rFonts w:ascii="宋体" w:hAnsi="宋体" w:hint="eastAsia"/>
        </w:rPr>
        <w:t>、</w:t>
      </w:r>
      <w:r>
        <w:t>ONU</w:t>
      </w:r>
      <w:r>
        <w:rPr>
          <w:rFonts w:ascii="宋体" w:hAnsi="宋体" w:hint="eastAsia"/>
        </w:rPr>
        <w:t>设备</w:t>
      </w:r>
      <w:r>
        <w:t>SN</w:t>
      </w:r>
      <w:r>
        <w:rPr>
          <w:rFonts w:ascii="宋体" w:hAnsi="宋体" w:hint="eastAsia"/>
        </w:rPr>
        <w:t>、</w:t>
      </w:r>
      <w:r>
        <w:t>ONU</w:t>
      </w:r>
      <w:r>
        <w:rPr>
          <w:rFonts w:ascii="宋体" w:hAnsi="宋体" w:hint="eastAsia"/>
        </w:rPr>
        <w:t>发放方式、</w:t>
      </w:r>
      <w:r>
        <w:t>ONU</w:t>
      </w:r>
      <w:r>
        <w:rPr>
          <w:rFonts w:ascii="宋体" w:hAnsi="宋体" w:hint="eastAsia"/>
        </w:rPr>
        <w:t>是否有押金、</w:t>
      </w:r>
      <w:r>
        <w:t>ONU</w:t>
      </w:r>
      <w:r>
        <w:rPr>
          <w:rFonts w:ascii="宋体" w:hAnsi="宋体" w:hint="eastAsia"/>
        </w:rPr>
        <w:t>生产厂商、机顶</w:t>
      </w:r>
      <w:r>
        <w:rPr>
          <w:rFonts w:ascii="宋体" w:hAnsi="宋体" w:hint="eastAsia"/>
        </w:rPr>
        <w:lastRenderedPageBreak/>
        <w:t>盒设备</w:t>
      </w:r>
      <w:r>
        <w:t>MAC</w:t>
      </w:r>
      <w:r>
        <w:rPr>
          <w:rFonts w:ascii="宋体" w:hAnsi="宋体" w:hint="eastAsia"/>
        </w:rPr>
        <w:t>、机顶盒设备</w:t>
      </w:r>
      <w:r>
        <w:t>SN</w:t>
      </w:r>
      <w:r>
        <w:rPr>
          <w:rFonts w:ascii="宋体" w:hAnsi="宋体" w:hint="eastAsia"/>
        </w:rPr>
        <w:t>、机顶盒发放方式、机顶盒是否有押金、机顶盒生产厂商。</w:t>
      </w:r>
    </w:p>
    <w:p w:rsidR="001B5F3D" w:rsidRDefault="001B5F3D" w:rsidP="008A21A8">
      <w:pPr>
        <w:pStyle w:val="6"/>
      </w:pPr>
      <w:bookmarkStart w:id="3164" w:name="_Toc130156094"/>
      <w:r>
        <w:rPr>
          <w:rFonts w:hint="eastAsia"/>
        </w:rPr>
        <w:t>计算当日归档的装机工单数据</w:t>
      </w:r>
      <w:bookmarkEnd w:id="3164"/>
    </w:p>
    <w:p w:rsidR="001B5F3D" w:rsidRPr="00FD5E33" w:rsidRDefault="001B5F3D" w:rsidP="008A21A8">
      <w:pPr>
        <w:rPr>
          <w:rFonts w:ascii="宋体" w:hAnsi="宋体"/>
          <w:b/>
        </w:rPr>
      </w:pPr>
      <w:r w:rsidRPr="00FD5E33">
        <w:rPr>
          <w:rFonts w:ascii="宋体" w:hAnsi="宋体"/>
          <w:b/>
        </w:rPr>
        <w:t>计算规则如下</w:t>
      </w:r>
      <w:r w:rsidRPr="00FD5E33">
        <w:rPr>
          <w:rFonts w:ascii="宋体" w:hAnsi="宋体" w:hint="eastAsia"/>
          <w:b/>
        </w:rPr>
        <w:t>：</w:t>
      </w:r>
    </w:p>
    <w:p w:rsidR="001B5F3D" w:rsidRPr="00DB1219" w:rsidRDefault="001B5F3D" w:rsidP="008A21A8">
      <w:pPr>
        <w:rPr>
          <w:rFonts w:ascii="宋体" w:hAnsi="宋体"/>
        </w:rPr>
      </w:pPr>
      <w:r w:rsidRPr="00DB1219">
        <w:rPr>
          <w:rFonts w:ascii="宋体" w:hAnsi="宋体" w:hint="eastAsia"/>
        </w:rPr>
        <w:t>按照工单上产品来分类。上报工单范围：宽带新装、变更、换光猫、换加单。</w:t>
      </w:r>
    </w:p>
    <w:p w:rsidR="001B5F3D" w:rsidRPr="00DB1219" w:rsidRDefault="001B5F3D" w:rsidP="008A21A8">
      <w:pPr>
        <w:rPr>
          <w:rFonts w:ascii="宋体" w:hAnsi="宋体"/>
        </w:rPr>
      </w:pPr>
      <w:r w:rsidRPr="00DB1219">
        <w:rPr>
          <w:rFonts w:ascii="宋体" w:hAnsi="宋体" w:hint="eastAsia"/>
        </w:rPr>
        <w:t>1）将新装工单全量上传，若是同装，需按子产品类型拼装“宽带+电视+智能组网-wifi组网（全家wifi）”。</w:t>
      </w:r>
    </w:p>
    <w:p w:rsidR="001B5F3D" w:rsidRPr="00DB1219" w:rsidRDefault="001B5F3D" w:rsidP="008A21A8">
      <w:pPr>
        <w:rPr>
          <w:rFonts w:ascii="宋体" w:hAnsi="宋体"/>
        </w:rPr>
      </w:pPr>
      <w:r w:rsidRPr="00DB1219">
        <w:rPr>
          <w:rFonts w:ascii="宋体" w:hAnsi="宋体" w:hint="eastAsia"/>
        </w:rPr>
        <w:t>2）按子产品为ADD的，剔除新装单，将工单上报，若有多个子产品同装，则拼装“电视+智能组网-wifi组网（全家wifi）”</w:t>
      </w:r>
    </w:p>
    <w:p w:rsidR="001B5F3D" w:rsidRPr="00DB1219" w:rsidRDefault="001B5F3D" w:rsidP="008A21A8">
      <w:pPr>
        <w:rPr>
          <w:rFonts w:ascii="宋体" w:hAnsi="宋体"/>
        </w:rPr>
      </w:pPr>
      <w:r w:rsidRPr="00DB1219">
        <w:rPr>
          <w:rFonts w:ascii="宋体" w:hAnsi="宋体" w:hint="eastAsia"/>
        </w:rPr>
        <w:t>3）摄像头子产品中：室外安防监控对应集团“智能安防-智能摄像头（有线）”；室内安防监控对应集团“、智能安防-智能摄像头（无线）”、智能门铃对应集团“智能安防-智能猫眼”</w:t>
      </w:r>
    </w:p>
    <w:p w:rsidR="001B5F3D" w:rsidRDefault="001B5F3D" w:rsidP="008A21A8">
      <w:pPr>
        <w:rPr>
          <w:rFonts w:ascii="宋体" w:hAnsi="宋体"/>
        </w:rPr>
      </w:pPr>
      <w:r w:rsidRPr="00DB1219">
        <w:rPr>
          <w:rFonts w:ascii="宋体" w:hAnsi="宋体" w:hint="eastAsia"/>
        </w:rPr>
        <w:t>4）不变的子产品：电视对应电视；IMS电话对应语音</w:t>
      </w:r>
    </w:p>
    <w:p w:rsidR="001B5F3D" w:rsidRPr="00D25BC8" w:rsidRDefault="001B5F3D" w:rsidP="008A21A8">
      <w:pPr>
        <w:rPr>
          <w:rFonts w:ascii="宋体" w:hAnsi="宋体"/>
          <w:b/>
        </w:rPr>
      </w:pPr>
      <w:r w:rsidRPr="00D25BC8">
        <w:rPr>
          <w:rFonts w:ascii="宋体" w:hAnsi="宋体" w:hint="eastAsia"/>
          <w:b/>
        </w:rPr>
        <w:t>数据口径：</w:t>
      </w:r>
    </w:p>
    <w:p w:rsidR="001B5F3D" w:rsidRPr="00D25BC8" w:rsidRDefault="001B5F3D" w:rsidP="008A21A8">
      <w:pPr>
        <w:rPr>
          <w:rFonts w:ascii="宋体" w:hAnsi="宋体"/>
        </w:rPr>
      </w:pPr>
      <w:r w:rsidRPr="00D25BC8">
        <w:rPr>
          <w:rFonts w:ascii="宋体" w:hAnsi="宋体" w:hint="eastAsia"/>
        </w:rPr>
        <w:t>a</w:t>
      </w:r>
      <w:r>
        <w:rPr>
          <w:rFonts w:ascii="宋体" w:hAnsi="宋体" w:hint="eastAsia"/>
        </w:rPr>
        <w:t>、</w:t>
      </w:r>
      <w:r w:rsidRPr="00D25BC8">
        <w:rPr>
          <w:rFonts w:ascii="宋体" w:hAnsi="宋体" w:hint="eastAsia"/>
        </w:rPr>
        <w:t>按</w:t>
      </w:r>
      <w:r>
        <w:rPr>
          <w:rFonts w:ascii="宋体" w:hAnsi="宋体" w:hint="eastAsia"/>
        </w:rPr>
        <w:t>天抽取前一天竣工的装机工单进行计算</w:t>
      </w:r>
      <w:r w:rsidRPr="00D25BC8">
        <w:rPr>
          <w:rFonts w:ascii="宋体" w:hAnsi="宋体" w:hint="eastAsia"/>
        </w:rPr>
        <w:t>。</w:t>
      </w:r>
      <w:r w:rsidRPr="00D25BC8">
        <w:rPr>
          <w:rFonts w:ascii="宋体" w:hAnsi="宋体" w:hint="eastAsia"/>
        </w:rPr>
        <w:tab/>
      </w:r>
      <w:r w:rsidRPr="00D25BC8">
        <w:rPr>
          <w:rFonts w:ascii="宋体" w:hAnsi="宋体" w:hint="eastAsia"/>
        </w:rPr>
        <w:tab/>
      </w:r>
      <w:r w:rsidRPr="00D25BC8">
        <w:rPr>
          <w:rFonts w:ascii="宋体" w:hAnsi="宋体" w:hint="eastAsia"/>
        </w:rPr>
        <w:tab/>
      </w:r>
      <w:r w:rsidRPr="00D25BC8">
        <w:rPr>
          <w:rFonts w:ascii="宋体" w:hAnsi="宋体" w:hint="eastAsia"/>
        </w:rPr>
        <w:tab/>
      </w:r>
      <w:r w:rsidRPr="00D25BC8">
        <w:rPr>
          <w:rFonts w:ascii="宋体" w:hAnsi="宋体" w:hint="eastAsia"/>
        </w:rPr>
        <w:tab/>
      </w:r>
      <w:r w:rsidRPr="00D25BC8">
        <w:rPr>
          <w:rFonts w:ascii="宋体" w:hAnsi="宋体" w:hint="eastAsia"/>
        </w:rPr>
        <w:tab/>
      </w:r>
    </w:p>
    <w:p w:rsidR="001B5F3D" w:rsidRPr="008261E0" w:rsidRDefault="001B5F3D" w:rsidP="008A21A8">
      <w:r w:rsidRPr="00D25BC8">
        <w:rPr>
          <w:rFonts w:ascii="宋体" w:hAnsi="宋体"/>
        </w:rPr>
        <w:t>b</w:t>
      </w:r>
      <w:r w:rsidRPr="00D25BC8">
        <w:rPr>
          <w:rFonts w:ascii="宋体" w:hAnsi="宋体" w:hint="eastAsia"/>
        </w:rPr>
        <w:t>、</w:t>
      </w:r>
      <w:r>
        <w:rPr>
          <w:rFonts w:ascii="宋体" w:hAnsi="宋体" w:hint="eastAsia"/>
        </w:rPr>
        <w:t>数据按日粒度推送：一天推送一次。</w:t>
      </w:r>
    </w:p>
    <w:p w:rsidR="001B5F3D" w:rsidRDefault="001B5F3D" w:rsidP="008A21A8">
      <w:pPr>
        <w:pStyle w:val="6"/>
      </w:pPr>
      <w:bookmarkStart w:id="3165" w:name="_Toc130156095"/>
      <w:r>
        <w:rPr>
          <w:rFonts w:hint="eastAsia"/>
        </w:rPr>
        <w:t>采集当日归档的数据存储</w:t>
      </w:r>
      <w:bookmarkEnd w:id="3165"/>
    </w:p>
    <w:p w:rsidR="001B5F3D" w:rsidRPr="00D20378" w:rsidRDefault="001B5F3D" w:rsidP="008A21A8">
      <w:pPr>
        <w:ind w:firstLine="480"/>
      </w:pPr>
      <w:r>
        <w:t>上传集团数据存储到本地</w:t>
      </w:r>
      <w:r>
        <w:rPr>
          <w:rFonts w:hint="eastAsia"/>
        </w:rPr>
        <w:t>，</w:t>
      </w:r>
      <w:r>
        <w:t>以供后续数据稽核</w:t>
      </w:r>
      <w:r>
        <w:rPr>
          <w:rFonts w:hint="eastAsia"/>
        </w:rPr>
        <w:t>。</w:t>
      </w:r>
      <w:r>
        <w:t>数据存储字段包括</w:t>
      </w:r>
      <w:r>
        <w:rPr>
          <w:rFonts w:hint="eastAsia"/>
        </w:rPr>
        <w:t>：</w:t>
      </w:r>
      <w:r>
        <w:rPr>
          <w:rFonts w:ascii="宋体" w:hAnsi="宋体" w:hint="eastAsia"/>
        </w:rPr>
        <w:t>省份、地市、前台流水号、装机工单</w:t>
      </w:r>
      <w:r>
        <w:t>ID</w:t>
      </w:r>
      <w:r>
        <w:rPr>
          <w:rFonts w:ascii="宋体" w:hAnsi="宋体" w:hint="eastAsia"/>
        </w:rPr>
        <w:t>、业务类型、装机工单类型、装机工单状态、客户类型、地域属性、接入方式、用户场景、资产归属、预约时长、装机时长、装机工单时长、是否自动激活成功、装机工单派发时间、预约方式、预约时间、预</w:t>
      </w:r>
      <w:r>
        <w:rPr>
          <w:rFonts w:ascii="宋体" w:hAnsi="宋体" w:hint="eastAsia"/>
        </w:rPr>
        <w:lastRenderedPageBreak/>
        <w:t>约上门时间、改约最终上门时间、实际上门时间、装机完成时间、网络线条质检完成时间、客服用户回访完成时间、是否退单、退单原因、一线装维人员姓名、装维公司、网络线条质检人员姓名、质检结果、现场照片是否已上传、</w:t>
      </w:r>
      <w:r>
        <w:t>ONU</w:t>
      </w:r>
      <w:r>
        <w:rPr>
          <w:rFonts w:ascii="宋体" w:hAnsi="宋体" w:hint="eastAsia"/>
        </w:rPr>
        <w:t>设备</w:t>
      </w:r>
      <w:r>
        <w:t>MAC</w:t>
      </w:r>
      <w:r>
        <w:rPr>
          <w:rFonts w:ascii="宋体" w:hAnsi="宋体" w:hint="eastAsia"/>
        </w:rPr>
        <w:t>、</w:t>
      </w:r>
      <w:r>
        <w:t>ONU</w:t>
      </w:r>
      <w:r>
        <w:rPr>
          <w:rFonts w:ascii="宋体" w:hAnsi="宋体" w:hint="eastAsia"/>
        </w:rPr>
        <w:t>设备</w:t>
      </w:r>
      <w:r>
        <w:t>SN</w:t>
      </w:r>
      <w:r>
        <w:rPr>
          <w:rFonts w:ascii="宋体" w:hAnsi="宋体" w:hint="eastAsia"/>
        </w:rPr>
        <w:t>、</w:t>
      </w:r>
      <w:r>
        <w:t>ONU</w:t>
      </w:r>
      <w:r>
        <w:rPr>
          <w:rFonts w:ascii="宋体" w:hAnsi="宋体" w:hint="eastAsia"/>
        </w:rPr>
        <w:t>发放方式、</w:t>
      </w:r>
      <w:r>
        <w:t>ONU</w:t>
      </w:r>
      <w:r>
        <w:rPr>
          <w:rFonts w:ascii="宋体" w:hAnsi="宋体" w:hint="eastAsia"/>
        </w:rPr>
        <w:t>是否有押金、</w:t>
      </w:r>
      <w:r>
        <w:t>ONU</w:t>
      </w:r>
      <w:r>
        <w:rPr>
          <w:rFonts w:ascii="宋体" w:hAnsi="宋体" w:hint="eastAsia"/>
        </w:rPr>
        <w:t>生产厂商、机顶盒设备</w:t>
      </w:r>
      <w:r>
        <w:t>MAC</w:t>
      </w:r>
      <w:r>
        <w:rPr>
          <w:rFonts w:ascii="宋体" w:hAnsi="宋体" w:hint="eastAsia"/>
        </w:rPr>
        <w:t>、机顶盒设备</w:t>
      </w:r>
      <w:r>
        <w:t>SN</w:t>
      </w:r>
      <w:r>
        <w:rPr>
          <w:rFonts w:ascii="宋体" w:hAnsi="宋体" w:hint="eastAsia"/>
        </w:rPr>
        <w:t>、机顶盒发放方式、机顶盒是否有押金、机顶盒生产厂商、用户账号、地址、前台订单受理时间、回访是否满意、评测短信接收号码、签约带宽、测速时间、测速结果、测速结果是否达标、光功率测试结果、光功率是否达标、最后一次上线时间、催装发起人、催装发起时间、是否“当日装</w:t>
      </w:r>
      <w:r>
        <w:t>/</w:t>
      </w:r>
      <w:r>
        <w:rPr>
          <w:rFonts w:ascii="宋体" w:hAnsi="宋体" w:hint="eastAsia"/>
        </w:rPr>
        <w:t>快装快修”、区</w:t>
      </w:r>
      <w:r>
        <w:t>/</w:t>
      </w:r>
      <w:r>
        <w:rPr>
          <w:rFonts w:ascii="宋体" w:hAnsi="宋体" w:hint="eastAsia"/>
        </w:rPr>
        <w:t>县、小区、是否高价值小区、一线装维人员账号、智能组网终端数量、摄像头（有线）终端数量、摄像头（无线）终端数量、终端信息。</w:t>
      </w:r>
    </w:p>
    <w:p w:rsidR="001B5F3D" w:rsidRDefault="001B5F3D" w:rsidP="008A21A8">
      <w:pPr>
        <w:pStyle w:val="6"/>
      </w:pPr>
      <w:bookmarkStart w:id="3166" w:name="_Toc130156096"/>
      <w:r>
        <w:rPr>
          <w:rFonts w:hint="eastAsia"/>
        </w:rPr>
        <w:t>按规则剔除部分当日归档的清单数据</w:t>
      </w:r>
      <w:bookmarkEnd w:id="3166"/>
    </w:p>
    <w:p w:rsidR="001B5F3D" w:rsidRDefault="001B5F3D" w:rsidP="008A21A8">
      <w:pPr>
        <w:ind w:firstLine="420"/>
      </w:pPr>
      <w:r w:rsidRPr="00D20378">
        <w:rPr>
          <w:rFonts w:hint="eastAsia"/>
        </w:rPr>
        <w:t>FTTR</w:t>
      </w:r>
      <w:r w:rsidRPr="00D20378">
        <w:rPr>
          <w:rFonts w:hint="eastAsia"/>
        </w:rPr>
        <w:t>是过渡流程</w:t>
      </w:r>
      <w:r>
        <w:rPr>
          <w:rFonts w:hint="eastAsia"/>
        </w:rPr>
        <w:t>，</w:t>
      </w:r>
      <w:r w:rsidRPr="00D20378">
        <w:rPr>
          <w:rFonts w:hint="eastAsia"/>
        </w:rPr>
        <w:t>暂时不传</w:t>
      </w:r>
      <w:r>
        <w:rPr>
          <w:rFonts w:hint="eastAsia"/>
        </w:rPr>
        <w:t>集团，做剔除。</w:t>
      </w:r>
    </w:p>
    <w:p w:rsidR="001B5F3D" w:rsidRDefault="001B5F3D" w:rsidP="008A21A8">
      <w:pPr>
        <w:pStyle w:val="6"/>
      </w:pPr>
      <w:bookmarkStart w:id="3167" w:name="_Toc130156097"/>
      <w:r>
        <w:rPr>
          <w:rFonts w:hint="eastAsia"/>
        </w:rPr>
        <w:t>当日归档的装机工单涉敏字段脱敏</w:t>
      </w:r>
      <w:bookmarkEnd w:id="3167"/>
    </w:p>
    <w:p w:rsidR="001B5F3D" w:rsidRDefault="001B5F3D" w:rsidP="008A21A8">
      <w:pPr>
        <w:ind w:firstLine="420"/>
        <w:rPr>
          <w:rFonts w:ascii="宋体" w:hAnsi="宋体"/>
        </w:rPr>
      </w:pPr>
      <w:r>
        <w:rPr>
          <w:rFonts w:ascii="宋体" w:hAnsi="宋体" w:hint="eastAsia"/>
        </w:rPr>
        <w:t>根据集团要求，用户账号通过AES加密算法进行脱敏后输出，现将AES加密参数约定如下：</w:t>
      </w:r>
    </w:p>
    <w:p w:rsidR="001B5F3D" w:rsidRDefault="001B5F3D" w:rsidP="008A21A8">
      <w:pPr>
        <w:ind w:firstLine="420"/>
        <w:rPr>
          <w:rFonts w:ascii="宋体" w:hAnsi="宋体"/>
        </w:rPr>
      </w:pPr>
      <w:r>
        <w:rPr>
          <w:rFonts w:ascii="宋体" w:hAnsi="宋体" w:hint="eastAsia"/>
        </w:rPr>
        <w:t>1. 模式：ECB模式</w:t>
      </w:r>
    </w:p>
    <w:p w:rsidR="001B5F3D" w:rsidRDefault="001B5F3D" w:rsidP="008A21A8">
      <w:pPr>
        <w:ind w:firstLine="420"/>
        <w:rPr>
          <w:rFonts w:ascii="宋体" w:hAnsi="宋体"/>
        </w:rPr>
      </w:pPr>
      <w:r>
        <w:rPr>
          <w:rFonts w:ascii="宋体" w:hAnsi="宋体" w:hint="eastAsia"/>
        </w:rPr>
        <w:t>2. 填充：pkcs7padding</w:t>
      </w:r>
    </w:p>
    <w:p w:rsidR="001B5F3D" w:rsidRDefault="001B5F3D" w:rsidP="008A21A8">
      <w:pPr>
        <w:ind w:firstLine="420"/>
        <w:rPr>
          <w:rFonts w:ascii="宋体" w:hAnsi="宋体"/>
        </w:rPr>
      </w:pPr>
      <w:r>
        <w:rPr>
          <w:rFonts w:ascii="宋体" w:hAnsi="宋体" w:hint="eastAsia"/>
        </w:rPr>
        <w:t>3. 数据块：128位</w:t>
      </w:r>
    </w:p>
    <w:p w:rsidR="001B5F3D" w:rsidRDefault="001B5F3D" w:rsidP="008A21A8">
      <w:pPr>
        <w:ind w:firstLine="420"/>
        <w:rPr>
          <w:rFonts w:ascii="宋体" w:hAnsi="宋体"/>
        </w:rPr>
      </w:pPr>
      <w:r>
        <w:rPr>
          <w:rFonts w:ascii="宋体" w:hAnsi="宋体" w:hint="eastAsia"/>
        </w:rPr>
        <w:t>4. 密钥：另行下发</w:t>
      </w:r>
    </w:p>
    <w:p w:rsidR="001B5F3D" w:rsidRDefault="001B5F3D" w:rsidP="008A21A8">
      <w:pPr>
        <w:ind w:firstLine="420"/>
        <w:rPr>
          <w:rFonts w:ascii="宋体" w:hAnsi="宋体"/>
        </w:rPr>
      </w:pPr>
      <w:r>
        <w:rPr>
          <w:rFonts w:ascii="宋体" w:hAnsi="宋体" w:hint="eastAsia"/>
        </w:rPr>
        <w:t>5. 偏移量：无</w:t>
      </w:r>
    </w:p>
    <w:p w:rsidR="001B5F3D" w:rsidRDefault="001B5F3D" w:rsidP="008A21A8">
      <w:pPr>
        <w:ind w:firstLine="420"/>
        <w:rPr>
          <w:rFonts w:ascii="宋体" w:hAnsi="宋体"/>
        </w:rPr>
      </w:pPr>
      <w:r>
        <w:rPr>
          <w:rFonts w:ascii="宋体" w:hAnsi="宋体" w:hint="eastAsia"/>
        </w:rPr>
        <w:t>6. 输出：BASE64</w:t>
      </w:r>
    </w:p>
    <w:p w:rsidR="001B5F3D" w:rsidRDefault="001B5F3D" w:rsidP="008A21A8">
      <w:pPr>
        <w:ind w:firstLine="420"/>
        <w:rPr>
          <w:rFonts w:ascii="宋体" w:hAnsi="宋体"/>
        </w:rPr>
      </w:pPr>
      <w:r>
        <w:rPr>
          <w:rFonts w:ascii="宋体" w:hAnsi="宋体" w:hint="eastAsia"/>
        </w:rPr>
        <w:t>7. 字符集：utf8编码（unicode编码）</w:t>
      </w:r>
    </w:p>
    <w:p w:rsidR="001B5F3D" w:rsidRPr="00C343CC" w:rsidRDefault="001B5F3D" w:rsidP="008A21A8">
      <w:pPr>
        <w:ind w:firstLine="420"/>
      </w:pPr>
    </w:p>
    <w:p w:rsidR="001B5F3D" w:rsidRDefault="001B5F3D" w:rsidP="008A21A8">
      <w:pPr>
        <w:pStyle w:val="6"/>
      </w:pPr>
      <w:bookmarkStart w:id="3168" w:name="_Toc130156098"/>
      <w:r>
        <w:rPr>
          <w:rFonts w:hint="eastAsia"/>
        </w:rPr>
        <w:t>推送当日归档的装机工单数据给集团</w:t>
      </w:r>
      <w:bookmarkEnd w:id="3168"/>
    </w:p>
    <w:p w:rsidR="001B5F3D" w:rsidRDefault="001B5F3D" w:rsidP="008A21A8">
      <w:pPr>
        <w:ind w:firstLineChars="200" w:firstLine="480"/>
      </w:pPr>
      <w:r>
        <w:rPr>
          <w:rFonts w:ascii="宋体" w:hAnsi="宋体" w:hint="eastAsia"/>
          <w:lang w:bidi="ar"/>
        </w:rPr>
        <w:t>上报方式</w:t>
      </w:r>
      <w:r>
        <w:rPr>
          <w:rFonts w:cs="宋体" w:hint="eastAsia"/>
          <w:lang w:bidi="ar"/>
        </w:rPr>
        <w:t>采用文件接口，文件传输协议为</w:t>
      </w:r>
      <w:r>
        <w:rPr>
          <w:lang w:bidi="ar"/>
        </w:rPr>
        <w:t>FTP</w:t>
      </w:r>
      <w:r>
        <w:rPr>
          <w:rFonts w:cs="宋体" w:hint="eastAsia"/>
          <w:lang w:bidi="ar"/>
        </w:rPr>
        <w:t>，文件内容编码使用</w:t>
      </w:r>
      <w:r>
        <w:rPr>
          <w:b/>
          <w:bCs/>
          <w:lang w:bidi="ar"/>
        </w:rPr>
        <w:t>UTF-8</w:t>
      </w:r>
      <w:r>
        <w:rPr>
          <w:rFonts w:cs="宋体" w:hint="eastAsia"/>
          <w:lang w:bidi="ar"/>
        </w:rPr>
        <w:t>编码格式。总部质量管理系统作为</w:t>
      </w:r>
      <w:r>
        <w:rPr>
          <w:lang w:bidi="ar"/>
        </w:rPr>
        <w:t>FTP</w:t>
      </w:r>
      <w:r>
        <w:rPr>
          <w:rFonts w:cs="宋体" w:hint="eastAsia"/>
          <w:lang w:bidi="ar"/>
        </w:rPr>
        <w:t>服务端，为每个省分别建立</w:t>
      </w:r>
      <w:r>
        <w:rPr>
          <w:lang w:bidi="ar"/>
        </w:rPr>
        <w:t>FTP</w:t>
      </w:r>
      <w:r>
        <w:rPr>
          <w:rFonts w:cs="宋体" w:hint="eastAsia"/>
          <w:lang w:bidi="ar"/>
        </w:rPr>
        <w:t>文件目录及账号密码，省端系统作为客户端，省端主动向总部质量管理系统上报工单数据，通过</w:t>
      </w:r>
      <w:r>
        <w:rPr>
          <w:lang w:bidi="ar"/>
        </w:rPr>
        <w:t>FTP PUT</w:t>
      </w:r>
      <w:r>
        <w:rPr>
          <w:rFonts w:cs="宋体" w:hint="eastAsia"/>
          <w:lang w:bidi="ar"/>
        </w:rPr>
        <w:t>方式将文件传送到指定的位置。</w:t>
      </w:r>
      <w:r>
        <w:rPr>
          <w:rFonts w:ascii="宋体" w:hAnsi="宋体" w:cs="宋体" w:hint="eastAsia"/>
          <w:color w:val="000000"/>
          <w:lang w:bidi="ar"/>
        </w:rPr>
        <w:t>文件接口中的数据传输格式采用标准CSV文件。</w:t>
      </w:r>
    </w:p>
    <w:p w:rsidR="001B5F3D" w:rsidRDefault="001B5F3D" w:rsidP="008A21A8">
      <w:pPr>
        <w:ind w:firstLineChars="200" w:firstLine="480"/>
        <w:rPr>
          <w:rFonts w:ascii="宋体" w:hAnsi="宋体"/>
        </w:rPr>
      </w:pPr>
      <w:r w:rsidRPr="008D384E">
        <w:rPr>
          <w:rFonts w:ascii="宋体" w:hAnsi="宋体" w:hint="eastAsia"/>
        </w:rPr>
        <w:t>推送方式为推送到</w:t>
      </w:r>
      <w:r>
        <w:rPr>
          <w:rFonts w:ascii="宋体" w:hAnsi="宋体" w:hint="eastAsia"/>
        </w:rPr>
        <w:t>集团</w:t>
      </w:r>
      <w:r w:rsidRPr="008D384E">
        <w:rPr>
          <w:rFonts w:ascii="宋体" w:hAnsi="宋体" w:hint="eastAsia"/>
        </w:rPr>
        <w:t>FTP，推送时间为每</w:t>
      </w:r>
      <w:r>
        <w:rPr>
          <w:rFonts w:ascii="宋体" w:hAnsi="宋体" w:hint="eastAsia"/>
        </w:rPr>
        <w:t>天的</w:t>
      </w:r>
      <w:r>
        <w:rPr>
          <w:rFonts w:ascii="宋体" w:hAnsi="宋体"/>
        </w:rPr>
        <w:t>5</w:t>
      </w:r>
      <w:r>
        <w:rPr>
          <w:rFonts w:ascii="宋体" w:hAnsi="宋体" w:hint="eastAsia"/>
        </w:rPr>
        <w:t>点</w:t>
      </w:r>
      <w:r w:rsidRPr="008D384E">
        <w:rPr>
          <w:rFonts w:ascii="宋体" w:hAnsi="宋体" w:hint="eastAsia"/>
        </w:rPr>
        <w:t>，按</w:t>
      </w:r>
      <w:r>
        <w:rPr>
          <w:rFonts w:ascii="宋体" w:hAnsi="宋体" w:hint="eastAsia"/>
        </w:rPr>
        <w:t>天推送前一天</w:t>
      </w:r>
      <w:r w:rsidRPr="008D384E">
        <w:rPr>
          <w:rFonts w:ascii="宋体" w:hAnsi="宋体" w:hint="eastAsia"/>
        </w:rPr>
        <w:t>的数据，文件格式为CSV，文件分隔符为||，文件内容如下：</w:t>
      </w:r>
    </w:p>
    <w:p w:rsidR="001B5F3D" w:rsidRDefault="001B5F3D" w:rsidP="008A21A8">
      <w:pPr>
        <w:ind w:firstLineChars="200" w:firstLine="480"/>
        <w:rPr>
          <w:rFonts w:ascii="宋体" w:hAnsi="宋体"/>
        </w:rPr>
      </w:pPr>
      <w:r>
        <w:rPr>
          <w:rFonts w:ascii="宋体" w:hAnsi="宋体" w:hint="eastAsia"/>
        </w:rPr>
        <w:t>推送归档装机单字段：</w:t>
      </w:r>
    </w:p>
    <w:p w:rsidR="001B5F3D" w:rsidRPr="00C87FDF" w:rsidRDefault="001B5F3D" w:rsidP="008A21A8">
      <w:r>
        <w:rPr>
          <w:rFonts w:ascii="宋体" w:hAnsi="宋体" w:hint="eastAsia"/>
        </w:rPr>
        <w:t>省份、地市、前台流水号、装机工单</w:t>
      </w:r>
      <w:r>
        <w:t>ID</w:t>
      </w:r>
      <w:r>
        <w:rPr>
          <w:rFonts w:ascii="宋体" w:hAnsi="宋体" w:hint="eastAsia"/>
        </w:rPr>
        <w:t>、业务类型、装机工单类型、装机工单状态、客户类型、地域属性、接入方式、用户场景、资产归属、预约时长、装机时长、装机工单时长、是否自动激活成功、装机工单派发时间、预约方式、预约时间、预约上门时间、改约最终上门时间、实际上门时间、装机完成时间、网络线条质检完成时间、客服用户回访完成时间、是否退单、退单原因、一线装维人员姓名、装维公司、网络线条质检人员姓名、质检结果、现场照片是否已上传、</w:t>
      </w:r>
      <w:r>
        <w:t>ONU</w:t>
      </w:r>
      <w:r>
        <w:rPr>
          <w:rFonts w:ascii="宋体" w:hAnsi="宋体" w:hint="eastAsia"/>
        </w:rPr>
        <w:t>设备</w:t>
      </w:r>
      <w:r>
        <w:t>MAC</w:t>
      </w:r>
      <w:r>
        <w:rPr>
          <w:rFonts w:ascii="宋体" w:hAnsi="宋体" w:hint="eastAsia"/>
        </w:rPr>
        <w:t>、</w:t>
      </w:r>
      <w:r>
        <w:t>ONU</w:t>
      </w:r>
      <w:r>
        <w:rPr>
          <w:rFonts w:ascii="宋体" w:hAnsi="宋体" w:hint="eastAsia"/>
        </w:rPr>
        <w:t>设备</w:t>
      </w:r>
      <w:r>
        <w:t>SN</w:t>
      </w:r>
      <w:r>
        <w:rPr>
          <w:rFonts w:ascii="宋体" w:hAnsi="宋体" w:hint="eastAsia"/>
        </w:rPr>
        <w:t>、</w:t>
      </w:r>
      <w:r>
        <w:t>ONU</w:t>
      </w:r>
      <w:r>
        <w:rPr>
          <w:rFonts w:ascii="宋体" w:hAnsi="宋体" w:hint="eastAsia"/>
        </w:rPr>
        <w:t>发放方式、</w:t>
      </w:r>
      <w:r>
        <w:t>ONU</w:t>
      </w:r>
      <w:r>
        <w:rPr>
          <w:rFonts w:ascii="宋体" w:hAnsi="宋体" w:hint="eastAsia"/>
        </w:rPr>
        <w:t>是否有押金、</w:t>
      </w:r>
      <w:r>
        <w:t>ONU</w:t>
      </w:r>
      <w:r>
        <w:rPr>
          <w:rFonts w:ascii="宋体" w:hAnsi="宋体" w:hint="eastAsia"/>
        </w:rPr>
        <w:t>生产厂商、机顶盒设备</w:t>
      </w:r>
      <w:r>
        <w:t>MAC</w:t>
      </w:r>
      <w:r>
        <w:rPr>
          <w:rFonts w:ascii="宋体" w:hAnsi="宋体" w:hint="eastAsia"/>
        </w:rPr>
        <w:t>、机顶盒设备</w:t>
      </w:r>
      <w:r>
        <w:t>SN</w:t>
      </w:r>
      <w:r>
        <w:rPr>
          <w:rFonts w:ascii="宋体" w:hAnsi="宋体" w:hint="eastAsia"/>
        </w:rPr>
        <w:t>、机顶盒发放方式、机顶盒是否有押金、机顶盒生产厂商、用户账号、地址、前台订单受理时间、回访是否满意、评测短信接收号码、签约带宽、测速时间、测速结果、测速结果是否达标、光功率测试结果、光功率是否达标、最后一次上线时间、催装发起人、催装发起时间、是否“当日装</w:t>
      </w:r>
      <w:r>
        <w:t>/</w:t>
      </w:r>
      <w:r>
        <w:rPr>
          <w:rFonts w:ascii="宋体" w:hAnsi="宋体" w:hint="eastAsia"/>
        </w:rPr>
        <w:t>快装快修”、区</w:t>
      </w:r>
      <w:r>
        <w:t>/</w:t>
      </w:r>
      <w:r>
        <w:rPr>
          <w:rFonts w:ascii="宋体" w:hAnsi="宋体" w:hint="eastAsia"/>
        </w:rPr>
        <w:t>县、小区、是否高价值小区、一线装维人员账号、智能组网终端数量、摄像头（有线）终端数量、摄像头（无线）终端数量、终端信息。</w:t>
      </w:r>
    </w:p>
    <w:p w:rsidR="001B5F3D" w:rsidRDefault="001B5F3D" w:rsidP="008A21A8">
      <w:pPr>
        <w:pStyle w:val="5"/>
      </w:pPr>
      <w:bookmarkStart w:id="3169" w:name="_Toc130156099"/>
      <w:r>
        <w:rPr>
          <w:rFonts w:hint="eastAsia"/>
        </w:rPr>
        <w:lastRenderedPageBreak/>
        <w:t>家宽直采装机日在途清单采集推送</w:t>
      </w:r>
      <w:bookmarkEnd w:id="3169"/>
    </w:p>
    <w:p w:rsidR="001B5F3D" w:rsidRPr="00256589" w:rsidRDefault="001B5F3D" w:rsidP="008A21A8">
      <w:pPr>
        <w:ind w:firstLine="480"/>
        <w:rPr>
          <w:rFonts w:ascii="宋体" w:hAnsi="宋体"/>
        </w:rPr>
      </w:pPr>
      <w:r>
        <w:rPr>
          <w:rFonts w:hint="eastAsia"/>
        </w:rPr>
        <w:t>当日在途装机</w:t>
      </w:r>
      <w:r w:rsidRPr="008429C2">
        <w:t>工单</w:t>
      </w:r>
      <w:r>
        <w:rPr>
          <w:rFonts w:hint="eastAsia"/>
        </w:rPr>
        <w:t>清单</w:t>
      </w:r>
      <w:r w:rsidRPr="008429C2">
        <w:t>数据上传集团</w:t>
      </w:r>
      <w:r w:rsidRPr="008429C2">
        <w:rPr>
          <w:rFonts w:hint="eastAsia"/>
        </w:rPr>
        <w:t>，</w:t>
      </w:r>
      <w:r w:rsidRPr="008429C2">
        <w:t>汇总工单的数据以文件形式上传集团</w:t>
      </w:r>
      <w:r w:rsidRPr="00DB19FB">
        <w:rPr>
          <w:rFonts w:hint="eastAsia"/>
        </w:rPr>
        <w:t>。</w:t>
      </w:r>
      <w:r>
        <w:rPr>
          <w:rFonts w:hint="eastAsia"/>
        </w:rPr>
        <w:t>上传内容包括：</w:t>
      </w:r>
      <w:r>
        <w:rPr>
          <w:rFonts w:ascii="宋体" w:hAnsi="宋体" w:hint="eastAsia"/>
        </w:rPr>
        <w:t>省份、地市、前台流水号、装机工单</w:t>
      </w:r>
      <w:r>
        <w:t>ID</w:t>
      </w:r>
      <w:r>
        <w:rPr>
          <w:rFonts w:ascii="宋体" w:hAnsi="宋体" w:hint="eastAsia"/>
        </w:rPr>
        <w:t>、业务类型、装机工单类型、装机工单状态、客户类型、地域属性、接入方式、用户场景、资产归属、预约时长、装机时长、装机工单时长、是否自动激活成功、装机工单派发时间、预约方式、预约时间、预约上门时间、改约最终上门时间、实际上门时间、区</w:t>
      </w:r>
      <w:r>
        <w:t>/</w:t>
      </w:r>
      <w:r>
        <w:rPr>
          <w:rFonts w:ascii="宋体" w:hAnsi="宋体" w:hint="eastAsia"/>
        </w:rPr>
        <w:t>县、小区、是否高价值小区。</w:t>
      </w:r>
    </w:p>
    <w:p w:rsidR="001B5F3D" w:rsidRDefault="001B5F3D" w:rsidP="008A21A8">
      <w:pPr>
        <w:pStyle w:val="6"/>
      </w:pPr>
      <w:bookmarkStart w:id="3170" w:name="_Toc130156100"/>
      <w:r>
        <w:rPr>
          <w:rFonts w:hint="eastAsia"/>
        </w:rPr>
        <w:t>抽取综调库当前在途的装机工单清单数据</w:t>
      </w:r>
      <w:bookmarkEnd w:id="3170"/>
    </w:p>
    <w:p w:rsidR="001B5F3D" w:rsidRPr="00C45A50" w:rsidRDefault="001B5F3D" w:rsidP="008A21A8">
      <w:pPr>
        <w:ind w:firstLine="420"/>
      </w:pPr>
      <w:r>
        <w:rPr>
          <w:rFonts w:ascii="宋体" w:hAnsi="宋体" w:hint="eastAsia"/>
        </w:rPr>
        <w:t>综调库抽取当日在途的工单信息，内容包括：省份、地市、前台流水号、装机工单</w:t>
      </w:r>
      <w:r>
        <w:t>ID</w:t>
      </w:r>
      <w:r>
        <w:rPr>
          <w:rFonts w:ascii="宋体" w:hAnsi="宋体" w:hint="eastAsia"/>
        </w:rPr>
        <w:t>、业务类型、装机工单类型、装机工单状态、客户类型、地域属性、接入方式、用户场景、资产归属、预约时长、装机时长、装机工单时长、是否自动激活成功、装机工单派发时间、预约方式、预约时间、预约上门时间、改约最终上门时间、实际上门时间、区</w:t>
      </w:r>
      <w:r>
        <w:t>/</w:t>
      </w:r>
      <w:r>
        <w:rPr>
          <w:rFonts w:ascii="宋体" w:hAnsi="宋体" w:hint="eastAsia"/>
        </w:rPr>
        <w:t>县、小区、是否高价值小区。</w:t>
      </w:r>
    </w:p>
    <w:p w:rsidR="001B5F3D" w:rsidRDefault="001B5F3D" w:rsidP="008A21A8">
      <w:pPr>
        <w:pStyle w:val="6"/>
      </w:pPr>
      <w:bookmarkStart w:id="3171" w:name="_Toc130156101"/>
      <w:r>
        <w:rPr>
          <w:rFonts w:hint="eastAsia"/>
        </w:rPr>
        <w:t>计算当前在途的装机工单数据</w:t>
      </w:r>
      <w:bookmarkEnd w:id="3171"/>
    </w:p>
    <w:p w:rsidR="001B5F3D" w:rsidRPr="00FD5E33" w:rsidRDefault="001B5F3D" w:rsidP="008A21A8">
      <w:pPr>
        <w:rPr>
          <w:rFonts w:ascii="宋体" w:hAnsi="宋体"/>
          <w:b/>
        </w:rPr>
      </w:pPr>
      <w:r w:rsidRPr="00FD5E33">
        <w:rPr>
          <w:rFonts w:ascii="宋体" w:hAnsi="宋体"/>
          <w:b/>
        </w:rPr>
        <w:t>计算规则如下</w:t>
      </w:r>
      <w:r w:rsidRPr="00FD5E33">
        <w:rPr>
          <w:rFonts w:ascii="宋体" w:hAnsi="宋体" w:hint="eastAsia"/>
          <w:b/>
        </w:rPr>
        <w:t>：</w:t>
      </w:r>
    </w:p>
    <w:p w:rsidR="001B5F3D" w:rsidRPr="00DB1219" w:rsidRDefault="001B5F3D" w:rsidP="008A21A8">
      <w:pPr>
        <w:rPr>
          <w:rFonts w:ascii="宋体" w:hAnsi="宋体"/>
        </w:rPr>
      </w:pPr>
      <w:r w:rsidRPr="00DB1219">
        <w:rPr>
          <w:rFonts w:ascii="宋体" w:hAnsi="宋体" w:hint="eastAsia"/>
        </w:rPr>
        <w:t>按照工单上产品来分类。上报工单范围：宽带新装、变更、换光猫、换加单。</w:t>
      </w:r>
    </w:p>
    <w:p w:rsidR="001B5F3D" w:rsidRPr="00DB1219" w:rsidRDefault="001B5F3D" w:rsidP="008A21A8">
      <w:pPr>
        <w:rPr>
          <w:rFonts w:ascii="宋体" w:hAnsi="宋体"/>
        </w:rPr>
      </w:pPr>
      <w:r w:rsidRPr="00DB1219">
        <w:rPr>
          <w:rFonts w:ascii="宋体" w:hAnsi="宋体" w:hint="eastAsia"/>
        </w:rPr>
        <w:t>1）将新装工单全量上传，若是同装，需按子产品类型拼装“宽带+电视+智能组网-wifi组网（全家wifi）”。</w:t>
      </w:r>
    </w:p>
    <w:p w:rsidR="001B5F3D" w:rsidRPr="00DB1219" w:rsidRDefault="001B5F3D" w:rsidP="008A21A8">
      <w:pPr>
        <w:rPr>
          <w:rFonts w:ascii="宋体" w:hAnsi="宋体"/>
        </w:rPr>
      </w:pPr>
      <w:r w:rsidRPr="00DB1219">
        <w:rPr>
          <w:rFonts w:ascii="宋体" w:hAnsi="宋体" w:hint="eastAsia"/>
        </w:rPr>
        <w:t>2）按子产品为ADD的，剔除新装单，将工单上报，若有多个子产品同装，则拼装“电视+智能组网-wifi组网（全家wifi）”</w:t>
      </w:r>
    </w:p>
    <w:p w:rsidR="001B5F3D" w:rsidRPr="00DB1219" w:rsidRDefault="001B5F3D" w:rsidP="008A21A8">
      <w:pPr>
        <w:rPr>
          <w:rFonts w:ascii="宋体" w:hAnsi="宋体"/>
        </w:rPr>
      </w:pPr>
      <w:r w:rsidRPr="00DB1219">
        <w:rPr>
          <w:rFonts w:ascii="宋体" w:hAnsi="宋体" w:hint="eastAsia"/>
        </w:rPr>
        <w:t>3）摄像头子产品中：室外安防监控对应集团“智能安防-智能摄像头（有线）”；室内安防监控对应集团“、智能安防-智能摄像头（无线）”、智能门铃对应集团“智能安防-智能猫眼”</w:t>
      </w:r>
    </w:p>
    <w:p w:rsidR="001B5F3D" w:rsidRDefault="001B5F3D" w:rsidP="008A21A8">
      <w:pPr>
        <w:rPr>
          <w:rFonts w:ascii="宋体" w:hAnsi="宋体"/>
        </w:rPr>
      </w:pPr>
      <w:r w:rsidRPr="00DB1219">
        <w:rPr>
          <w:rFonts w:ascii="宋体" w:hAnsi="宋体" w:hint="eastAsia"/>
        </w:rPr>
        <w:lastRenderedPageBreak/>
        <w:t>4）不变的子产品：电视对应电视；IMS电话对应语音</w:t>
      </w:r>
    </w:p>
    <w:p w:rsidR="001B5F3D" w:rsidRPr="00D25BC8" w:rsidRDefault="001B5F3D" w:rsidP="008A21A8">
      <w:pPr>
        <w:rPr>
          <w:rFonts w:ascii="宋体" w:hAnsi="宋体"/>
          <w:b/>
        </w:rPr>
      </w:pPr>
      <w:r w:rsidRPr="00D25BC8">
        <w:rPr>
          <w:rFonts w:ascii="宋体" w:hAnsi="宋体" w:hint="eastAsia"/>
          <w:b/>
        </w:rPr>
        <w:t>数据口径：</w:t>
      </w:r>
    </w:p>
    <w:p w:rsidR="001B5F3D" w:rsidRPr="00D25BC8" w:rsidRDefault="001B5F3D" w:rsidP="008A21A8">
      <w:pPr>
        <w:rPr>
          <w:rFonts w:ascii="宋体" w:hAnsi="宋体"/>
        </w:rPr>
      </w:pPr>
      <w:r w:rsidRPr="00D25BC8">
        <w:rPr>
          <w:rFonts w:ascii="宋体" w:hAnsi="宋体" w:hint="eastAsia"/>
        </w:rPr>
        <w:t>a</w:t>
      </w:r>
      <w:r>
        <w:rPr>
          <w:rFonts w:ascii="宋体" w:hAnsi="宋体" w:hint="eastAsia"/>
        </w:rPr>
        <w:t>、</w:t>
      </w:r>
      <w:r w:rsidRPr="00D25BC8">
        <w:rPr>
          <w:rFonts w:ascii="宋体" w:hAnsi="宋体" w:hint="eastAsia"/>
        </w:rPr>
        <w:t>按</w:t>
      </w:r>
      <w:r>
        <w:rPr>
          <w:rFonts w:ascii="宋体" w:hAnsi="宋体" w:hint="eastAsia"/>
        </w:rPr>
        <w:t>天抽取当前在途的装机工单进行计算</w:t>
      </w:r>
      <w:r w:rsidRPr="00D25BC8">
        <w:rPr>
          <w:rFonts w:ascii="宋体" w:hAnsi="宋体" w:hint="eastAsia"/>
        </w:rPr>
        <w:t>。</w:t>
      </w:r>
      <w:r w:rsidRPr="00D25BC8">
        <w:rPr>
          <w:rFonts w:ascii="宋体" w:hAnsi="宋体" w:hint="eastAsia"/>
        </w:rPr>
        <w:tab/>
      </w:r>
      <w:r w:rsidRPr="00D25BC8">
        <w:rPr>
          <w:rFonts w:ascii="宋体" w:hAnsi="宋体" w:hint="eastAsia"/>
        </w:rPr>
        <w:tab/>
      </w:r>
      <w:r w:rsidRPr="00D25BC8">
        <w:rPr>
          <w:rFonts w:ascii="宋体" w:hAnsi="宋体" w:hint="eastAsia"/>
        </w:rPr>
        <w:tab/>
      </w:r>
      <w:r w:rsidRPr="00D25BC8">
        <w:rPr>
          <w:rFonts w:ascii="宋体" w:hAnsi="宋体" w:hint="eastAsia"/>
        </w:rPr>
        <w:tab/>
      </w:r>
      <w:r w:rsidRPr="00D25BC8">
        <w:rPr>
          <w:rFonts w:ascii="宋体" w:hAnsi="宋体" w:hint="eastAsia"/>
        </w:rPr>
        <w:tab/>
      </w:r>
      <w:r w:rsidRPr="00D25BC8">
        <w:rPr>
          <w:rFonts w:ascii="宋体" w:hAnsi="宋体" w:hint="eastAsia"/>
        </w:rPr>
        <w:tab/>
      </w:r>
    </w:p>
    <w:p w:rsidR="001B5F3D" w:rsidRPr="008261E0" w:rsidRDefault="001B5F3D" w:rsidP="008A21A8">
      <w:r w:rsidRPr="00D25BC8">
        <w:rPr>
          <w:rFonts w:ascii="宋体" w:hAnsi="宋体"/>
        </w:rPr>
        <w:t>b</w:t>
      </w:r>
      <w:r w:rsidRPr="00D25BC8">
        <w:rPr>
          <w:rFonts w:ascii="宋体" w:hAnsi="宋体" w:hint="eastAsia"/>
        </w:rPr>
        <w:t>、</w:t>
      </w:r>
      <w:r>
        <w:rPr>
          <w:rFonts w:ascii="宋体" w:hAnsi="宋体" w:hint="eastAsia"/>
        </w:rPr>
        <w:t>数据按日粒度推送：一天推送一次。</w:t>
      </w:r>
    </w:p>
    <w:p w:rsidR="001B5F3D" w:rsidRDefault="001B5F3D" w:rsidP="008A21A8">
      <w:pPr>
        <w:pStyle w:val="6"/>
      </w:pPr>
      <w:bookmarkStart w:id="3172" w:name="_Toc130156102"/>
      <w:r>
        <w:rPr>
          <w:rFonts w:hint="eastAsia"/>
        </w:rPr>
        <w:t>采集当前在途的装机工单数据存储</w:t>
      </w:r>
      <w:bookmarkEnd w:id="3172"/>
    </w:p>
    <w:p w:rsidR="001B5F3D" w:rsidRPr="00D20378" w:rsidRDefault="001B5F3D" w:rsidP="008A21A8">
      <w:pPr>
        <w:ind w:firstLine="480"/>
      </w:pPr>
      <w:r>
        <w:t>上传集团数据存储到本地</w:t>
      </w:r>
      <w:r>
        <w:rPr>
          <w:rFonts w:hint="eastAsia"/>
        </w:rPr>
        <w:t>，</w:t>
      </w:r>
      <w:r>
        <w:t>以供后续数据稽核</w:t>
      </w:r>
      <w:r>
        <w:rPr>
          <w:rFonts w:hint="eastAsia"/>
        </w:rPr>
        <w:t>。</w:t>
      </w:r>
      <w:r>
        <w:t>数据存储字段包括</w:t>
      </w:r>
      <w:r>
        <w:rPr>
          <w:rFonts w:hint="eastAsia"/>
        </w:rPr>
        <w:t>：</w:t>
      </w:r>
      <w:r>
        <w:rPr>
          <w:rFonts w:ascii="宋体" w:hAnsi="宋体" w:hint="eastAsia"/>
        </w:rPr>
        <w:t>省份、地市、前台流水号、装机工单</w:t>
      </w:r>
      <w:r>
        <w:t>ID</w:t>
      </w:r>
      <w:r>
        <w:rPr>
          <w:rFonts w:ascii="宋体" w:hAnsi="宋体" w:hint="eastAsia"/>
        </w:rPr>
        <w:t>、业务类型、装机工单类型、装机工单状态、客户类型、地域属性、接入方式、用户场景、资产归属、预约时长、装机时长、装机工单时长、是否自动激活成功、装机工单派发时间、预约方式、预约时间、预约上门时间、改约最终上门时间、实际上门时间、区</w:t>
      </w:r>
      <w:r>
        <w:t>/</w:t>
      </w:r>
      <w:r>
        <w:rPr>
          <w:rFonts w:ascii="宋体" w:hAnsi="宋体" w:hint="eastAsia"/>
        </w:rPr>
        <w:t>县、小区、是否高价值小区。</w:t>
      </w:r>
    </w:p>
    <w:p w:rsidR="001B5F3D" w:rsidRDefault="001B5F3D" w:rsidP="008A21A8">
      <w:pPr>
        <w:pStyle w:val="6"/>
      </w:pPr>
      <w:bookmarkStart w:id="3173" w:name="_Toc130156103"/>
      <w:r>
        <w:rPr>
          <w:rFonts w:hint="eastAsia"/>
        </w:rPr>
        <w:t>剔除部分当前在途的装机工单清单数据</w:t>
      </w:r>
      <w:bookmarkEnd w:id="3173"/>
    </w:p>
    <w:p w:rsidR="001B5F3D" w:rsidRPr="009040B1" w:rsidRDefault="001B5F3D" w:rsidP="008A21A8">
      <w:pPr>
        <w:ind w:firstLine="420"/>
        <w:rPr>
          <w:b/>
        </w:rPr>
      </w:pPr>
      <w:r w:rsidRPr="009040B1">
        <w:rPr>
          <w:rFonts w:hint="eastAsia"/>
          <w:b/>
        </w:rPr>
        <w:t>剔除规则：</w:t>
      </w:r>
    </w:p>
    <w:p w:rsidR="001B5F3D" w:rsidRDefault="001B5F3D" w:rsidP="00836654">
      <w:pPr>
        <w:pStyle w:val="affffff1"/>
        <w:numPr>
          <w:ilvl w:val="0"/>
          <w:numId w:val="242"/>
        </w:numPr>
        <w:ind w:firstLineChars="0"/>
      </w:pPr>
      <w:r w:rsidRPr="00D20378">
        <w:rPr>
          <w:rFonts w:hint="eastAsia"/>
        </w:rPr>
        <w:t>FTTR</w:t>
      </w:r>
      <w:r w:rsidRPr="00D20378">
        <w:rPr>
          <w:rFonts w:hint="eastAsia"/>
        </w:rPr>
        <w:t>是过渡流程</w:t>
      </w:r>
      <w:r>
        <w:rPr>
          <w:rFonts w:hint="eastAsia"/>
        </w:rPr>
        <w:t>，</w:t>
      </w:r>
      <w:r w:rsidRPr="00D20378">
        <w:rPr>
          <w:rFonts w:hint="eastAsia"/>
        </w:rPr>
        <w:t>暂时不传</w:t>
      </w:r>
      <w:r>
        <w:rPr>
          <w:rFonts w:hint="eastAsia"/>
        </w:rPr>
        <w:t>集团，做剔除。</w:t>
      </w:r>
    </w:p>
    <w:p w:rsidR="001B5F3D" w:rsidRDefault="001B5F3D" w:rsidP="00836654">
      <w:pPr>
        <w:pStyle w:val="affffff1"/>
        <w:numPr>
          <w:ilvl w:val="0"/>
          <w:numId w:val="242"/>
        </w:numPr>
        <w:ind w:firstLineChars="0"/>
      </w:pPr>
      <w:r>
        <w:rPr>
          <w:rFonts w:hint="eastAsia"/>
        </w:rPr>
        <w:t>卡单超过一个月的工单剔除。</w:t>
      </w:r>
    </w:p>
    <w:p w:rsidR="001B5F3D" w:rsidRDefault="001B5F3D" w:rsidP="008A21A8">
      <w:pPr>
        <w:pStyle w:val="6"/>
      </w:pPr>
      <w:bookmarkStart w:id="3174" w:name="_Toc130156104"/>
      <w:r>
        <w:rPr>
          <w:rFonts w:hint="eastAsia"/>
        </w:rPr>
        <w:t>当前在途的装机工单涉敏字段脱敏</w:t>
      </w:r>
      <w:bookmarkEnd w:id="3174"/>
    </w:p>
    <w:p w:rsidR="001B5F3D" w:rsidRDefault="001B5F3D" w:rsidP="008A21A8">
      <w:pPr>
        <w:ind w:firstLine="420"/>
        <w:rPr>
          <w:rFonts w:ascii="宋体" w:hAnsi="宋体"/>
        </w:rPr>
      </w:pPr>
      <w:r>
        <w:rPr>
          <w:rFonts w:ascii="宋体" w:hAnsi="宋体" w:hint="eastAsia"/>
        </w:rPr>
        <w:t>根据集团要求，用户账号通过AES加密算法进行脱敏后输出，现将AES加密参数约定如下：</w:t>
      </w:r>
    </w:p>
    <w:p w:rsidR="001B5F3D" w:rsidRDefault="001B5F3D" w:rsidP="008A21A8">
      <w:pPr>
        <w:ind w:firstLine="420"/>
        <w:rPr>
          <w:rFonts w:ascii="宋体" w:hAnsi="宋体"/>
        </w:rPr>
      </w:pPr>
      <w:r>
        <w:rPr>
          <w:rFonts w:ascii="宋体" w:hAnsi="宋体" w:hint="eastAsia"/>
        </w:rPr>
        <w:t>1. 模式：ECB模式</w:t>
      </w:r>
    </w:p>
    <w:p w:rsidR="001B5F3D" w:rsidRDefault="001B5F3D" w:rsidP="008A21A8">
      <w:pPr>
        <w:ind w:firstLine="420"/>
        <w:rPr>
          <w:rFonts w:ascii="宋体" w:hAnsi="宋体"/>
        </w:rPr>
      </w:pPr>
      <w:r>
        <w:rPr>
          <w:rFonts w:ascii="宋体" w:hAnsi="宋体" w:hint="eastAsia"/>
        </w:rPr>
        <w:t>2. 填充：pkcs7padding</w:t>
      </w:r>
    </w:p>
    <w:p w:rsidR="001B5F3D" w:rsidRDefault="001B5F3D" w:rsidP="008A21A8">
      <w:pPr>
        <w:ind w:firstLine="420"/>
        <w:rPr>
          <w:rFonts w:ascii="宋体" w:hAnsi="宋体"/>
        </w:rPr>
      </w:pPr>
      <w:r>
        <w:rPr>
          <w:rFonts w:ascii="宋体" w:hAnsi="宋体" w:hint="eastAsia"/>
        </w:rPr>
        <w:lastRenderedPageBreak/>
        <w:t>3. 数据块：128位</w:t>
      </w:r>
    </w:p>
    <w:p w:rsidR="001B5F3D" w:rsidRDefault="001B5F3D" w:rsidP="008A21A8">
      <w:pPr>
        <w:ind w:firstLine="420"/>
        <w:rPr>
          <w:rFonts w:ascii="宋体" w:hAnsi="宋体"/>
        </w:rPr>
      </w:pPr>
      <w:r>
        <w:rPr>
          <w:rFonts w:ascii="宋体" w:hAnsi="宋体" w:hint="eastAsia"/>
        </w:rPr>
        <w:t>4. 密钥：另行下发</w:t>
      </w:r>
    </w:p>
    <w:p w:rsidR="001B5F3D" w:rsidRDefault="001B5F3D" w:rsidP="008A21A8">
      <w:pPr>
        <w:ind w:firstLine="420"/>
        <w:rPr>
          <w:rFonts w:ascii="宋体" w:hAnsi="宋体"/>
        </w:rPr>
      </w:pPr>
      <w:r>
        <w:rPr>
          <w:rFonts w:ascii="宋体" w:hAnsi="宋体" w:hint="eastAsia"/>
        </w:rPr>
        <w:t>5. 偏移量：无</w:t>
      </w:r>
    </w:p>
    <w:p w:rsidR="001B5F3D" w:rsidRDefault="001B5F3D" w:rsidP="008A21A8">
      <w:pPr>
        <w:ind w:firstLine="420"/>
        <w:rPr>
          <w:rFonts w:ascii="宋体" w:hAnsi="宋体"/>
        </w:rPr>
      </w:pPr>
      <w:r>
        <w:rPr>
          <w:rFonts w:ascii="宋体" w:hAnsi="宋体" w:hint="eastAsia"/>
        </w:rPr>
        <w:t>6. 输出：BASE64</w:t>
      </w:r>
    </w:p>
    <w:p w:rsidR="001B5F3D" w:rsidRPr="00291988" w:rsidRDefault="001B5F3D" w:rsidP="008A21A8">
      <w:pPr>
        <w:ind w:firstLine="420"/>
        <w:rPr>
          <w:rFonts w:ascii="宋体" w:hAnsi="宋体"/>
        </w:rPr>
      </w:pPr>
      <w:r>
        <w:rPr>
          <w:rFonts w:ascii="宋体" w:hAnsi="宋体" w:hint="eastAsia"/>
        </w:rPr>
        <w:t>7. 字符集：utf8编码（unicode编码）</w:t>
      </w:r>
    </w:p>
    <w:p w:rsidR="001B5F3D" w:rsidRDefault="001B5F3D" w:rsidP="008A21A8">
      <w:pPr>
        <w:pStyle w:val="6"/>
      </w:pPr>
      <w:bookmarkStart w:id="3175" w:name="_Toc130156105"/>
      <w:r>
        <w:rPr>
          <w:rFonts w:hint="eastAsia"/>
        </w:rPr>
        <w:t>推送当前在途的装机工单数据给集团</w:t>
      </w:r>
      <w:bookmarkEnd w:id="3175"/>
    </w:p>
    <w:p w:rsidR="001B5F3D" w:rsidRPr="00696DD5" w:rsidRDefault="001B5F3D" w:rsidP="008A21A8">
      <w:pPr>
        <w:ind w:firstLineChars="200" w:firstLine="480"/>
      </w:pPr>
      <w:r>
        <w:rPr>
          <w:rFonts w:ascii="宋体" w:hAnsi="宋体" w:hint="eastAsia"/>
          <w:lang w:bidi="ar"/>
        </w:rPr>
        <w:t>上报方式</w:t>
      </w:r>
      <w:r>
        <w:rPr>
          <w:rFonts w:cs="宋体" w:hint="eastAsia"/>
          <w:lang w:bidi="ar"/>
        </w:rPr>
        <w:t>采用文件接口，文件传输协议为</w:t>
      </w:r>
      <w:r>
        <w:rPr>
          <w:lang w:bidi="ar"/>
        </w:rPr>
        <w:t>FTP</w:t>
      </w:r>
      <w:r>
        <w:rPr>
          <w:rFonts w:cs="宋体" w:hint="eastAsia"/>
          <w:lang w:bidi="ar"/>
        </w:rPr>
        <w:t>，文件内容编码使用</w:t>
      </w:r>
      <w:r>
        <w:rPr>
          <w:b/>
          <w:bCs/>
          <w:lang w:bidi="ar"/>
        </w:rPr>
        <w:t>UTF-8</w:t>
      </w:r>
      <w:r>
        <w:rPr>
          <w:rFonts w:cs="宋体" w:hint="eastAsia"/>
          <w:lang w:bidi="ar"/>
        </w:rPr>
        <w:t>编码格式。总部质量管理系统作为</w:t>
      </w:r>
      <w:r>
        <w:rPr>
          <w:lang w:bidi="ar"/>
        </w:rPr>
        <w:t>FTP</w:t>
      </w:r>
      <w:r>
        <w:rPr>
          <w:rFonts w:cs="宋体" w:hint="eastAsia"/>
          <w:lang w:bidi="ar"/>
        </w:rPr>
        <w:t>服务端，为每个省分别建立</w:t>
      </w:r>
      <w:r>
        <w:rPr>
          <w:lang w:bidi="ar"/>
        </w:rPr>
        <w:t>FTP</w:t>
      </w:r>
      <w:r>
        <w:rPr>
          <w:rFonts w:cs="宋体" w:hint="eastAsia"/>
          <w:lang w:bidi="ar"/>
        </w:rPr>
        <w:t>文件目录及账号密码，省端系统作为客户端，省端主动向总部质量管理系统上报工单数据，通过</w:t>
      </w:r>
      <w:r>
        <w:rPr>
          <w:lang w:bidi="ar"/>
        </w:rPr>
        <w:t>FTP PUT</w:t>
      </w:r>
      <w:r>
        <w:rPr>
          <w:rFonts w:cs="宋体" w:hint="eastAsia"/>
          <w:lang w:bidi="ar"/>
        </w:rPr>
        <w:t>方式将文件传送到指定的位置。</w:t>
      </w:r>
      <w:r>
        <w:rPr>
          <w:rFonts w:ascii="宋体" w:hAnsi="宋体" w:cs="宋体" w:hint="eastAsia"/>
          <w:color w:val="000000"/>
          <w:lang w:bidi="ar"/>
        </w:rPr>
        <w:t>文件接口中的数据传输格式采用标准CSV文件。</w:t>
      </w:r>
    </w:p>
    <w:p w:rsidR="001B5F3D" w:rsidRDefault="001B5F3D" w:rsidP="008A21A8">
      <w:pPr>
        <w:ind w:firstLineChars="200" w:firstLine="480"/>
        <w:rPr>
          <w:rFonts w:ascii="宋体" w:hAnsi="宋体"/>
        </w:rPr>
      </w:pPr>
      <w:r w:rsidRPr="008D384E">
        <w:rPr>
          <w:rFonts w:ascii="宋体" w:hAnsi="宋体" w:hint="eastAsia"/>
        </w:rPr>
        <w:t>推送方式为推送到</w:t>
      </w:r>
      <w:r>
        <w:rPr>
          <w:rFonts w:ascii="宋体" w:hAnsi="宋体" w:hint="eastAsia"/>
        </w:rPr>
        <w:t>集团</w:t>
      </w:r>
      <w:r w:rsidRPr="008D384E">
        <w:rPr>
          <w:rFonts w:ascii="宋体" w:hAnsi="宋体" w:hint="eastAsia"/>
        </w:rPr>
        <w:t>FTP，推送时间为每</w:t>
      </w:r>
      <w:r>
        <w:rPr>
          <w:rFonts w:ascii="宋体" w:hAnsi="宋体" w:hint="eastAsia"/>
        </w:rPr>
        <w:t>天的</w:t>
      </w:r>
      <w:r>
        <w:rPr>
          <w:rFonts w:ascii="宋体" w:hAnsi="宋体"/>
        </w:rPr>
        <w:t>5</w:t>
      </w:r>
      <w:r>
        <w:rPr>
          <w:rFonts w:ascii="宋体" w:hAnsi="宋体" w:hint="eastAsia"/>
        </w:rPr>
        <w:t>点</w:t>
      </w:r>
      <w:r w:rsidRPr="008D384E">
        <w:rPr>
          <w:rFonts w:ascii="宋体" w:hAnsi="宋体" w:hint="eastAsia"/>
        </w:rPr>
        <w:t>，按</w:t>
      </w:r>
      <w:r>
        <w:rPr>
          <w:rFonts w:ascii="宋体" w:hAnsi="宋体" w:hint="eastAsia"/>
        </w:rPr>
        <w:t>天推送前一天</w:t>
      </w:r>
      <w:r w:rsidRPr="008D384E">
        <w:rPr>
          <w:rFonts w:ascii="宋体" w:hAnsi="宋体" w:hint="eastAsia"/>
        </w:rPr>
        <w:t>的数据，文件格式为CSV，文件分隔符为||，文件内容如下：</w:t>
      </w:r>
    </w:p>
    <w:p w:rsidR="001B5F3D" w:rsidRDefault="001B5F3D" w:rsidP="008A21A8">
      <w:pPr>
        <w:ind w:firstLineChars="200" w:firstLine="480"/>
        <w:rPr>
          <w:rFonts w:ascii="宋体" w:hAnsi="宋体"/>
        </w:rPr>
      </w:pPr>
      <w:r>
        <w:rPr>
          <w:rFonts w:ascii="宋体" w:hAnsi="宋体" w:hint="eastAsia"/>
        </w:rPr>
        <w:t>推送在途装机单字段：</w:t>
      </w:r>
    </w:p>
    <w:p w:rsidR="001B5F3D" w:rsidRPr="008A7E47" w:rsidRDefault="001B5F3D" w:rsidP="008A21A8">
      <w:pPr>
        <w:ind w:firstLine="480"/>
      </w:pPr>
      <w:r>
        <w:rPr>
          <w:rFonts w:ascii="宋体" w:hAnsi="宋体" w:hint="eastAsia"/>
        </w:rPr>
        <w:t>省份、地市、前台流水号、装机工单</w:t>
      </w:r>
      <w:r>
        <w:t>ID</w:t>
      </w:r>
      <w:r>
        <w:rPr>
          <w:rFonts w:ascii="宋体" w:hAnsi="宋体" w:hint="eastAsia"/>
        </w:rPr>
        <w:t>、业务类型、装机工单类型、装机工单状态、客户类型、地域属性、接入方式、用户场景、资产归属、预约时长、装机时长、装机工单时长、是否自动激活成功、装机工单派发时间、预约方式、预约时间、预约上门时间、改约最终上门时间、实际上门时间、区</w:t>
      </w:r>
      <w:r>
        <w:t>/</w:t>
      </w:r>
      <w:r>
        <w:rPr>
          <w:rFonts w:ascii="宋体" w:hAnsi="宋体" w:hint="eastAsia"/>
        </w:rPr>
        <w:t>县、小区、是否高价值小区。</w:t>
      </w:r>
    </w:p>
    <w:p w:rsidR="001B5F3D" w:rsidRDefault="001B5F3D" w:rsidP="008A21A8">
      <w:pPr>
        <w:pStyle w:val="5"/>
      </w:pPr>
      <w:bookmarkStart w:id="3176" w:name="_Toc130156106"/>
      <w:r>
        <w:rPr>
          <w:rFonts w:hint="eastAsia"/>
        </w:rPr>
        <w:t>家宽直采移机日归档清单采集推送</w:t>
      </w:r>
      <w:bookmarkEnd w:id="3176"/>
    </w:p>
    <w:p w:rsidR="001B5F3D" w:rsidRDefault="001B5F3D" w:rsidP="008A21A8">
      <w:pPr>
        <w:ind w:firstLineChars="200" w:firstLine="480"/>
      </w:pPr>
      <w:r>
        <w:rPr>
          <w:rFonts w:hint="eastAsia"/>
        </w:rPr>
        <w:t>当日归档移机</w:t>
      </w:r>
      <w:r w:rsidRPr="008429C2">
        <w:t>工单</w:t>
      </w:r>
      <w:r>
        <w:rPr>
          <w:rFonts w:hint="eastAsia"/>
        </w:rPr>
        <w:t>清单</w:t>
      </w:r>
      <w:r w:rsidRPr="008429C2">
        <w:t>数据上传集团</w:t>
      </w:r>
      <w:r w:rsidRPr="008429C2">
        <w:rPr>
          <w:rFonts w:hint="eastAsia"/>
        </w:rPr>
        <w:t>，</w:t>
      </w:r>
      <w:r w:rsidRPr="008429C2">
        <w:t>汇总工单的数据以文件形式上传集团</w:t>
      </w:r>
      <w:r w:rsidRPr="00DB19FB">
        <w:rPr>
          <w:rFonts w:hint="eastAsia"/>
        </w:rPr>
        <w:t>。</w:t>
      </w:r>
      <w:r>
        <w:rPr>
          <w:rFonts w:hint="eastAsia"/>
        </w:rPr>
        <w:t>上传内容包括：</w:t>
      </w:r>
      <w:r>
        <w:rPr>
          <w:rFonts w:ascii="宋体" w:hAnsi="宋体" w:hint="eastAsia"/>
        </w:rPr>
        <w:t>省份、地市、前台流水号、移机工单</w:t>
      </w:r>
      <w:r>
        <w:t>ID</w:t>
      </w:r>
      <w:r>
        <w:rPr>
          <w:rFonts w:ascii="宋体" w:hAnsi="宋体" w:hint="eastAsia"/>
        </w:rPr>
        <w:t>、业务类型、移机工</w:t>
      </w:r>
      <w:r>
        <w:rPr>
          <w:rFonts w:ascii="宋体" w:hAnsi="宋体" w:hint="eastAsia"/>
        </w:rPr>
        <w:lastRenderedPageBreak/>
        <w:t>单类型、移机工单状态、客户类型、地域属性、接入方式、用户场景、资产归属、预约时长、移机时长、移机工单时长、是否自动激活成功、移机工单派发时间、预约方式、预约时间、预约上门时间、改约最终上门时间、实际上门时间、移机完成时间、网络线条质检完成时间、客服用户回访完成时间、是否退单、退单原因、一线装维人员姓名、装维公司、网络线条质检人员姓名、质检结果、现场照片是否已上传、</w:t>
      </w:r>
      <w:r>
        <w:t>ONU</w:t>
      </w:r>
      <w:r>
        <w:rPr>
          <w:rFonts w:ascii="宋体" w:hAnsi="宋体" w:hint="eastAsia"/>
        </w:rPr>
        <w:t>设备</w:t>
      </w:r>
      <w:r>
        <w:t>MAC</w:t>
      </w:r>
      <w:r>
        <w:rPr>
          <w:rFonts w:ascii="宋体" w:hAnsi="宋体" w:hint="eastAsia"/>
        </w:rPr>
        <w:t>、</w:t>
      </w:r>
      <w:r>
        <w:t>ONU</w:t>
      </w:r>
      <w:r>
        <w:rPr>
          <w:rFonts w:ascii="宋体" w:hAnsi="宋体" w:hint="eastAsia"/>
        </w:rPr>
        <w:t>设备</w:t>
      </w:r>
      <w:r>
        <w:t>SN</w:t>
      </w:r>
      <w:r>
        <w:rPr>
          <w:rFonts w:ascii="宋体" w:hAnsi="宋体" w:hint="eastAsia"/>
        </w:rPr>
        <w:t>、</w:t>
      </w:r>
      <w:r>
        <w:t>ONU</w:t>
      </w:r>
      <w:r>
        <w:rPr>
          <w:rFonts w:ascii="宋体" w:hAnsi="宋体" w:hint="eastAsia"/>
        </w:rPr>
        <w:t>发放方式、</w:t>
      </w:r>
      <w:r>
        <w:t>ONU</w:t>
      </w:r>
      <w:r>
        <w:rPr>
          <w:rFonts w:ascii="宋体" w:hAnsi="宋体" w:hint="eastAsia"/>
        </w:rPr>
        <w:t>是否有押金、</w:t>
      </w:r>
      <w:r>
        <w:t>ONU</w:t>
      </w:r>
      <w:r>
        <w:rPr>
          <w:rFonts w:ascii="宋体" w:hAnsi="宋体" w:hint="eastAsia"/>
        </w:rPr>
        <w:t>生产厂商、机顶盒设备</w:t>
      </w:r>
      <w:r>
        <w:t>MAC</w:t>
      </w:r>
      <w:r>
        <w:rPr>
          <w:rFonts w:ascii="宋体" w:hAnsi="宋体" w:hint="eastAsia"/>
        </w:rPr>
        <w:t>、机顶盒设备</w:t>
      </w:r>
      <w:r>
        <w:t>SN</w:t>
      </w:r>
      <w:r>
        <w:rPr>
          <w:rFonts w:ascii="宋体" w:hAnsi="宋体" w:hint="eastAsia"/>
        </w:rPr>
        <w:t>、机顶盒发放方式、机顶盒是否有押金、机顶盒生产厂商、用户账号、地址、前台订单受理时间、回访是否满意、评测短信接收号码、签约带宽、测速时间、测速结果、测速结果是否达标、光功率测试结果、光功率是否达标、最后一次上线时间、催装发起人、催装发起时间、是否“当日装</w:t>
      </w:r>
      <w:r>
        <w:t>/</w:t>
      </w:r>
      <w:r>
        <w:rPr>
          <w:rFonts w:ascii="宋体" w:hAnsi="宋体" w:hint="eastAsia"/>
        </w:rPr>
        <w:t>快装快修”、区</w:t>
      </w:r>
      <w:r>
        <w:t>/</w:t>
      </w:r>
      <w:r>
        <w:rPr>
          <w:rFonts w:ascii="宋体" w:hAnsi="宋体" w:hint="eastAsia"/>
        </w:rPr>
        <w:t>县、小区、是否高价值小区、一线装维人员账号、智能组网终端数量、摄像头（有线）终端数量、摄像头（无线）终端数量、终端信息。</w:t>
      </w:r>
    </w:p>
    <w:p w:rsidR="001B5F3D" w:rsidRDefault="001B5F3D" w:rsidP="008A21A8">
      <w:pPr>
        <w:pStyle w:val="6"/>
      </w:pPr>
      <w:bookmarkStart w:id="3177" w:name="_Toc130156107"/>
      <w:r>
        <w:rPr>
          <w:rFonts w:hint="eastAsia"/>
        </w:rPr>
        <w:t>抽取综调库当日归档的移机工单清单数据</w:t>
      </w:r>
      <w:bookmarkEnd w:id="3177"/>
    </w:p>
    <w:p w:rsidR="001B5F3D" w:rsidRPr="001531C3" w:rsidRDefault="001B5F3D" w:rsidP="008A21A8">
      <w:pPr>
        <w:ind w:firstLine="420"/>
      </w:pPr>
      <w:r>
        <w:rPr>
          <w:rFonts w:ascii="宋体" w:hAnsi="宋体" w:hint="eastAsia"/>
        </w:rPr>
        <w:t>综调库抽取当日归档的移机工单信息，内容包括：省份、地市、前台流水号、移机工单</w:t>
      </w:r>
      <w:r>
        <w:t>ID</w:t>
      </w:r>
      <w:r>
        <w:rPr>
          <w:rFonts w:ascii="宋体" w:hAnsi="宋体" w:hint="eastAsia"/>
        </w:rPr>
        <w:t>、业务类型、移机工单类型、移机工单状态、客户类型、地域属性、接入方式、用户场景、资产归属、预约时长、移机时长、移机工单时长、是否自动激活成功、移机工单派发时间、预约方式、预约时间、预约上门时间、改约最终上门时间、实际上门时间、移机完成时间、网络线条质检完成时间、客服用户回访完成时间、是否退单、退单原因、一线装维人员姓名、装维公司、网络线条质检人员姓名、质检结果、现场照片是否已上传、用户账号、地址、前台订单受理时间、回访是否满意、评测短信接收号码、签约带宽、测速时间、测速结果、测速结果是否达标、光功率测试结果、光功率是否达标、最后一次上线时间、催装发起人、催装发起时间、是否“当日装</w:t>
      </w:r>
      <w:r>
        <w:t>/</w:t>
      </w:r>
      <w:r>
        <w:rPr>
          <w:rFonts w:ascii="宋体" w:hAnsi="宋体" w:hint="eastAsia"/>
        </w:rPr>
        <w:t>快装快修”、区</w:t>
      </w:r>
      <w:r>
        <w:t>/</w:t>
      </w:r>
      <w:r>
        <w:rPr>
          <w:rFonts w:ascii="宋体" w:hAnsi="宋体" w:hint="eastAsia"/>
        </w:rPr>
        <w:t>县、小区、是否高价值小区、一线装维人员账号、智能组网终端数量、摄像头（有线）终端数量、摄像头（无线）终端数量、终端信息。</w:t>
      </w:r>
    </w:p>
    <w:p w:rsidR="001B5F3D" w:rsidRDefault="001B5F3D" w:rsidP="008A21A8">
      <w:pPr>
        <w:pStyle w:val="6"/>
      </w:pPr>
      <w:bookmarkStart w:id="3178" w:name="_Toc130156108"/>
      <w:r>
        <w:rPr>
          <w:rFonts w:hint="eastAsia"/>
        </w:rPr>
        <w:lastRenderedPageBreak/>
        <w:t>激活系统接口抽取当日归档的移机工单产品信息</w:t>
      </w:r>
      <w:bookmarkEnd w:id="3178"/>
    </w:p>
    <w:p w:rsidR="001B5F3D" w:rsidRPr="003E45E1" w:rsidRDefault="001B5F3D" w:rsidP="008A21A8">
      <w:pPr>
        <w:ind w:firstLine="420"/>
      </w:pPr>
      <w:r>
        <w:rPr>
          <w:rFonts w:ascii="宋体" w:hAnsi="宋体" w:hint="eastAsia"/>
        </w:rPr>
        <w:t>激活系统接口抽取当日归档的移机工单对应的产品信息，内容包括：</w:t>
      </w:r>
      <w:r>
        <w:t>ONU</w:t>
      </w:r>
      <w:r>
        <w:rPr>
          <w:rFonts w:ascii="宋体" w:hAnsi="宋体" w:hint="eastAsia"/>
        </w:rPr>
        <w:t>设备</w:t>
      </w:r>
      <w:r>
        <w:t>MAC</w:t>
      </w:r>
      <w:r>
        <w:rPr>
          <w:rFonts w:ascii="宋体" w:hAnsi="宋体" w:hint="eastAsia"/>
        </w:rPr>
        <w:t>、</w:t>
      </w:r>
      <w:r>
        <w:t>ONU</w:t>
      </w:r>
      <w:r>
        <w:rPr>
          <w:rFonts w:ascii="宋体" w:hAnsi="宋体" w:hint="eastAsia"/>
        </w:rPr>
        <w:t>设备</w:t>
      </w:r>
      <w:r>
        <w:t>SN</w:t>
      </w:r>
      <w:r>
        <w:rPr>
          <w:rFonts w:ascii="宋体" w:hAnsi="宋体" w:hint="eastAsia"/>
        </w:rPr>
        <w:t>、</w:t>
      </w:r>
      <w:r>
        <w:t>ONU</w:t>
      </w:r>
      <w:r>
        <w:rPr>
          <w:rFonts w:ascii="宋体" w:hAnsi="宋体" w:hint="eastAsia"/>
        </w:rPr>
        <w:t>发放方式、</w:t>
      </w:r>
      <w:r>
        <w:t>ONU</w:t>
      </w:r>
      <w:r>
        <w:rPr>
          <w:rFonts w:ascii="宋体" w:hAnsi="宋体" w:hint="eastAsia"/>
        </w:rPr>
        <w:t>是否有押金、</w:t>
      </w:r>
      <w:r>
        <w:t>ONU</w:t>
      </w:r>
      <w:r>
        <w:rPr>
          <w:rFonts w:ascii="宋体" w:hAnsi="宋体" w:hint="eastAsia"/>
        </w:rPr>
        <w:t>生产厂商、机顶盒设备</w:t>
      </w:r>
      <w:r>
        <w:t>MAC</w:t>
      </w:r>
      <w:r>
        <w:rPr>
          <w:rFonts w:ascii="宋体" w:hAnsi="宋体" w:hint="eastAsia"/>
        </w:rPr>
        <w:t>、机顶盒设备</w:t>
      </w:r>
      <w:r>
        <w:t>SN</w:t>
      </w:r>
      <w:r>
        <w:rPr>
          <w:rFonts w:ascii="宋体" w:hAnsi="宋体" w:hint="eastAsia"/>
        </w:rPr>
        <w:t>、机顶盒发放方式、机顶盒是否有押金、机顶盒生产厂商。</w:t>
      </w:r>
    </w:p>
    <w:p w:rsidR="001B5F3D" w:rsidRDefault="001B5F3D" w:rsidP="008A21A8">
      <w:pPr>
        <w:pStyle w:val="6"/>
      </w:pPr>
      <w:bookmarkStart w:id="3179" w:name="_Toc130156109"/>
      <w:r>
        <w:rPr>
          <w:rFonts w:hint="eastAsia"/>
        </w:rPr>
        <w:t>计算当日归档的移机工单数据</w:t>
      </w:r>
      <w:bookmarkEnd w:id="3179"/>
    </w:p>
    <w:p w:rsidR="001B5F3D" w:rsidRPr="00FD5E33" w:rsidRDefault="001B5F3D" w:rsidP="008A21A8">
      <w:pPr>
        <w:rPr>
          <w:rFonts w:ascii="宋体" w:hAnsi="宋体"/>
          <w:b/>
        </w:rPr>
      </w:pPr>
      <w:r w:rsidRPr="00FD5E33">
        <w:rPr>
          <w:rFonts w:ascii="宋体" w:hAnsi="宋体"/>
          <w:b/>
        </w:rPr>
        <w:t>计算规则如下</w:t>
      </w:r>
      <w:r w:rsidRPr="00FD5E33">
        <w:rPr>
          <w:rFonts w:ascii="宋体" w:hAnsi="宋体" w:hint="eastAsia"/>
          <w:b/>
        </w:rPr>
        <w:t>：</w:t>
      </w:r>
    </w:p>
    <w:p w:rsidR="001B5F3D" w:rsidRPr="00023C7D" w:rsidRDefault="001B5F3D" w:rsidP="00836654">
      <w:pPr>
        <w:pStyle w:val="affffff1"/>
        <w:numPr>
          <w:ilvl w:val="0"/>
          <w:numId w:val="243"/>
        </w:numPr>
        <w:ind w:firstLineChars="0"/>
        <w:rPr>
          <w:rFonts w:ascii="宋体" w:hAnsi="宋体"/>
        </w:rPr>
      </w:pPr>
      <w:r w:rsidRPr="009A4C9C">
        <w:rPr>
          <w:rFonts w:ascii="宋体" w:hAnsi="宋体" w:hint="eastAsia"/>
        </w:rPr>
        <w:t>移机工单时长</w:t>
      </w:r>
      <w:r>
        <w:rPr>
          <w:rFonts w:ascii="宋体" w:hAnsi="宋体" w:hint="eastAsia"/>
        </w:rPr>
        <w:t>=</w:t>
      </w:r>
      <w:r>
        <w:rPr>
          <w:rFonts w:ascii="宋体" w:hAnsi="宋体" w:hint="eastAsia"/>
        </w:rPr>
        <w:t>（</w:t>
      </w:r>
      <w:r w:rsidRPr="00023C7D">
        <w:rPr>
          <w:rFonts w:ascii="宋体" w:hAnsi="宋体" w:hint="eastAsia"/>
        </w:rPr>
        <w:t>移机装完成时间</w:t>
      </w:r>
      <w:r w:rsidRPr="00023C7D">
        <w:rPr>
          <w:rFonts w:ascii="宋体" w:hAnsi="宋体" w:hint="eastAsia"/>
        </w:rPr>
        <w:t>-</w:t>
      </w:r>
      <w:r w:rsidRPr="00023C7D">
        <w:rPr>
          <w:rFonts w:ascii="宋体" w:hAnsi="宋体" w:hint="eastAsia"/>
        </w:rPr>
        <w:t>工单派发时间）</w:t>
      </w:r>
      <w:r w:rsidRPr="00023C7D">
        <w:rPr>
          <w:rFonts w:ascii="宋体" w:hAnsi="宋体" w:hint="eastAsia"/>
        </w:rPr>
        <w:t>+</w:t>
      </w:r>
      <w:r w:rsidRPr="00023C7D">
        <w:rPr>
          <w:rFonts w:ascii="宋体" w:hAnsi="宋体" w:hint="eastAsia"/>
        </w:rPr>
        <w:t>（移机拆完成时间</w:t>
      </w:r>
      <w:r w:rsidRPr="00023C7D">
        <w:rPr>
          <w:rFonts w:ascii="宋体" w:hAnsi="宋体" w:hint="eastAsia"/>
        </w:rPr>
        <w:t>-</w:t>
      </w:r>
      <w:r w:rsidRPr="00023C7D">
        <w:rPr>
          <w:rFonts w:ascii="宋体" w:hAnsi="宋体" w:hint="eastAsia"/>
        </w:rPr>
        <w:t>移机拆到达时间</w:t>
      </w:r>
      <w:r w:rsidRPr="00023C7D">
        <w:rPr>
          <w:rFonts w:ascii="宋体" w:hAnsi="宋体" w:hint="eastAsia"/>
        </w:rPr>
        <w:t>)</w:t>
      </w:r>
    </w:p>
    <w:p w:rsidR="001B5F3D" w:rsidRDefault="001B5F3D" w:rsidP="00836654">
      <w:pPr>
        <w:pStyle w:val="affffff1"/>
        <w:numPr>
          <w:ilvl w:val="0"/>
          <w:numId w:val="243"/>
        </w:numPr>
        <w:ind w:firstLineChars="0"/>
        <w:rPr>
          <w:rFonts w:ascii="宋体" w:hAnsi="宋体"/>
        </w:rPr>
      </w:pPr>
      <w:r>
        <w:rPr>
          <w:rFonts w:ascii="宋体" w:hAnsi="宋体" w:hint="eastAsia"/>
        </w:rPr>
        <w:t>若“</w:t>
      </w:r>
      <w:r w:rsidRPr="00866D5F">
        <w:rPr>
          <w:rFonts w:ascii="宋体" w:hAnsi="宋体" w:hint="eastAsia"/>
        </w:rPr>
        <w:t>是否退单”为否，</w:t>
      </w:r>
      <w:r>
        <w:rPr>
          <w:rFonts w:ascii="宋体" w:hAnsi="宋体" w:hint="eastAsia"/>
        </w:rPr>
        <w:t>终端信息必填。按规则拼接</w:t>
      </w:r>
      <w:r w:rsidRPr="00866D5F">
        <w:rPr>
          <w:rFonts w:ascii="宋体" w:hAnsi="宋体" w:hint="eastAsia"/>
        </w:rPr>
        <w:t>上报该用户移机工单关联安装的终端信息，</w:t>
      </w:r>
      <w:r w:rsidRPr="00866D5F">
        <w:rPr>
          <w:rFonts w:ascii="宋体" w:hAnsi="宋体" w:hint="eastAsia"/>
        </w:rPr>
        <w:t>[</w:t>
      </w:r>
      <w:r w:rsidRPr="00866D5F">
        <w:rPr>
          <w:rFonts w:ascii="宋体" w:hAnsi="宋体" w:hint="eastAsia"/>
        </w:rPr>
        <w:t>设备类型</w:t>
      </w:r>
      <w:r w:rsidRPr="00866D5F">
        <w:rPr>
          <w:rFonts w:ascii="宋体" w:hAnsi="宋体" w:hint="eastAsia"/>
        </w:rPr>
        <w:t>][</w:t>
      </w:r>
      <w:r w:rsidRPr="00866D5F">
        <w:rPr>
          <w:rFonts w:ascii="宋体" w:hAnsi="宋体" w:hint="eastAsia"/>
        </w:rPr>
        <w:t>厂家名称</w:t>
      </w:r>
      <w:r w:rsidRPr="00866D5F">
        <w:rPr>
          <w:rFonts w:ascii="宋体" w:hAnsi="宋体" w:hint="eastAsia"/>
        </w:rPr>
        <w:t>][</w:t>
      </w:r>
      <w:r w:rsidRPr="00866D5F">
        <w:rPr>
          <w:rFonts w:ascii="宋体" w:hAnsi="宋体" w:hint="eastAsia"/>
        </w:rPr>
        <w:t>设备型号</w:t>
      </w:r>
      <w:r w:rsidRPr="00866D5F">
        <w:rPr>
          <w:rFonts w:ascii="宋体" w:hAnsi="宋体" w:hint="eastAsia"/>
        </w:rPr>
        <w:t>]</w:t>
      </w:r>
      <w:r w:rsidRPr="00866D5F">
        <w:rPr>
          <w:rFonts w:ascii="宋体" w:hAnsi="宋体" w:hint="eastAsia"/>
        </w:rPr>
        <w:t>，英文字符下的方括号，不同终端之间用</w:t>
      </w:r>
      <w:r w:rsidRPr="00866D5F">
        <w:rPr>
          <w:rFonts w:ascii="宋体" w:hAnsi="宋体" w:hint="eastAsia"/>
        </w:rPr>
        <w:t>/</w:t>
      </w:r>
      <w:r w:rsidRPr="00866D5F">
        <w:rPr>
          <w:rFonts w:ascii="宋体" w:hAnsi="宋体" w:hint="eastAsia"/>
        </w:rPr>
        <w:t>区分，如：</w:t>
      </w:r>
      <w:r w:rsidRPr="00866D5F">
        <w:rPr>
          <w:rFonts w:ascii="宋体" w:hAnsi="宋体" w:hint="eastAsia"/>
        </w:rPr>
        <w:t>[</w:t>
      </w:r>
      <w:r w:rsidRPr="00866D5F">
        <w:rPr>
          <w:rFonts w:ascii="宋体" w:hAnsi="宋体" w:hint="eastAsia"/>
        </w:rPr>
        <w:t>网关</w:t>
      </w:r>
      <w:r w:rsidRPr="00866D5F">
        <w:rPr>
          <w:rFonts w:ascii="宋体" w:hAnsi="宋体" w:hint="eastAsia"/>
        </w:rPr>
        <w:t>][</w:t>
      </w:r>
      <w:r w:rsidRPr="00866D5F">
        <w:rPr>
          <w:rFonts w:ascii="宋体" w:hAnsi="宋体" w:hint="eastAsia"/>
        </w:rPr>
        <w:t>物联网</w:t>
      </w:r>
      <w:r w:rsidRPr="00866D5F">
        <w:rPr>
          <w:rFonts w:ascii="宋体" w:hAnsi="宋体" w:hint="eastAsia"/>
        </w:rPr>
        <w:t>][GM630]/[</w:t>
      </w:r>
      <w:r w:rsidRPr="00866D5F">
        <w:rPr>
          <w:rFonts w:ascii="宋体" w:hAnsi="宋体" w:hint="eastAsia"/>
        </w:rPr>
        <w:t>机顶盒</w:t>
      </w:r>
      <w:r w:rsidRPr="00866D5F">
        <w:rPr>
          <w:rFonts w:ascii="宋体" w:hAnsi="宋体" w:hint="eastAsia"/>
        </w:rPr>
        <w:t>][</w:t>
      </w:r>
      <w:r w:rsidRPr="00866D5F">
        <w:rPr>
          <w:rFonts w:ascii="宋体" w:hAnsi="宋体" w:hint="eastAsia"/>
        </w:rPr>
        <w:t>终端公司</w:t>
      </w:r>
      <w:r w:rsidRPr="00866D5F">
        <w:rPr>
          <w:rFonts w:ascii="宋体" w:hAnsi="宋体" w:hint="eastAsia"/>
        </w:rPr>
        <w:t>][CM311-1]/[</w:t>
      </w:r>
      <w:r w:rsidRPr="00866D5F">
        <w:rPr>
          <w:rFonts w:ascii="宋体" w:hAnsi="宋体" w:hint="eastAsia"/>
        </w:rPr>
        <w:t>摄像头</w:t>
      </w:r>
      <w:r w:rsidRPr="00866D5F">
        <w:rPr>
          <w:rFonts w:ascii="宋体" w:hAnsi="宋体" w:hint="eastAsia"/>
        </w:rPr>
        <w:t>][</w:t>
      </w:r>
      <w:r w:rsidRPr="00866D5F">
        <w:rPr>
          <w:rFonts w:ascii="宋体" w:hAnsi="宋体" w:hint="eastAsia"/>
        </w:rPr>
        <w:t>物联网</w:t>
      </w:r>
      <w:r w:rsidRPr="00866D5F">
        <w:rPr>
          <w:rFonts w:ascii="宋体" w:hAnsi="宋体" w:hint="eastAsia"/>
        </w:rPr>
        <w:t>][C75]/...</w:t>
      </w:r>
    </w:p>
    <w:p w:rsidR="001B5F3D" w:rsidRDefault="001B5F3D" w:rsidP="00836654">
      <w:pPr>
        <w:pStyle w:val="affffff1"/>
        <w:numPr>
          <w:ilvl w:val="0"/>
          <w:numId w:val="243"/>
        </w:numPr>
        <w:ind w:firstLineChars="0"/>
        <w:rPr>
          <w:rFonts w:ascii="宋体" w:hAnsi="宋体"/>
        </w:rPr>
      </w:pPr>
      <w:r w:rsidRPr="00A50645">
        <w:rPr>
          <w:rFonts w:ascii="宋体" w:hAnsi="宋体" w:hint="eastAsia"/>
        </w:rPr>
        <w:t>H5</w:t>
      </w:r>
      <w:r w:rsidRPr="00A50645">
        <w:rPr>
          <w:rFonts w:ascii="宋体" w:hAnsi="宋体" w:hint="eastAsia"/>
        </w:rPr>
        <w:t>回访</w:t>
      </w:r>
      <w:r w:rsidRPr="00A50645">
        <w:rPr>
          <w:rFonts w:ascii="宋体" w:hAnsi="宋体" w:hint="eastAsia"/>
        </w:rPr>
        <w:t>8</w:t>
      </w:r>
      <w:r w:rsidRPr="00A50645">
        <w:rPr>
          <w:rFonts w:ascii="宋体" w:hAnsi="宋体" w:hint="eastAsia"/>
        </w:rPr>
        <w:t>分及以上算满意</w:t>
      </w:r>
    </w:p>
    <w:p w:rsidR="001B5F3D" w:rsidRPr="00D25BC8" w:rsidRDefault="001B5F3D" w:rsidP="008A21A8">
      <w:pPr>
        <w:rPr>
          <w:rFonts w:ascii="宋体" w:hAnsi="宋体"/>
          <w:b/>
        </w:rPr>
      </w:pPr>
      <w:r w:rsidRPr="00D25BC8">
        <w:rPr>
          <w:rFonts w:ascii="宋体" w:hAnsi="宋体" w:hint="eastAsia"/>
          <w:b/>
        </w:rPr>
        <w:t>数据口径：</w:t>
      </w:r>
    </w:p>
    <w:p w:rsidR="001B5F3D" w:rsidRPr="00D25BC8" w:rsidRDefault="001B5F3D" w:rsidP="008A21A8">
      <w:pPr>
        <w:rPr>
          <w:rFonts w:ascii="宋体" w:hAnsi="宋体"/>
        </w:rPr>
      </w:pPr>
      <w:r w:rsidRPr="00D25BC8">
        <w:rPr>
          <w:rFonts w:ascii="宋体" w:hAnsi="宋体" w:hint="eastAsia"/>
        </w:rPr>
        <w:t>a</w:t>
      </w:r>
      <w:r>
        <w:rPr>
          <w:rFonts w:ascii="宋体" w:hAnsi="宋体" w:hint="eastAsia"/>
        </w:rPr>
        <w:t>、</w:t>
      </w:r>
      <w:r w:rsidRPr="00D25BC8">
        <w:rPr>
          <w:rFonts w:ascii="宋体" w:hAnsi="宋体" w:hint="eastAsia"/>
        </w:rPr>
        <w:t>按</w:t>
      </w:r>
      <w:r>
        <w:rPr>
          <w:rFonts w:ascii="宋体" w:hAnsi="宋体" w:hint="eastAsia"/>
        </w:rPr>
        <w:t>天抽取前一天竣工的移机工单进行计算</w:t>
      </w:r>
      <w:r w:rsidRPr="00D25BC8">
        <w:rPr>
          <w:rFonts w:ascii="宋体" w:hAnsi="宋体" w:hint="eastAsia"/>
        </w:rPr>
        <w:t>。</w:t>
      </w:r>
      <w:r w:rsidRPr="00D25BC8">
        <w:rPr>
          <w:rFonts w:ascii="宋体" w:hAnsi="宋体" w:hint="eastAsia"/>
        </w:rPr>
        <w:tab/>
      </w:r>
      <w:r w:rsidRPr="00D25BC8">
        <w:rPr>
          <w:rFonts w:ascii="宋体" w:hAnsi="宋体" w:hint="eastAsia"/>
        </w:rPr>
        <w:tab/>
      </w:r>
      <w:r w:rsidRPr="00D25BC8">
        <w:rPr>
          <w:rFonts w:ascii="宋体" w:hAnsi="宋体" w:hint="eastAsia"/>
        </w:rPr>
        <w:tab/>
      </w:r>
      <w:r w:rsidRPr="00D25BC8">
        <w:rPr>
          <w:rFonts w:ascii="宋体" w:hAnsi="宋体" w:hint="eastAsia"/>
        </w:rPr>
        <w:tab/>
      </w:r>
      <w:r w:rsidRPr="00D25BC8">
        <w:rPr>
          <w:rFonts w:ascii="宋体" w:hAnsi="宋体" w:hint="eastAsia"/>
        </w:rPr>
        <w:tab/>
      </w:r>
      <w:r w:rsidRPr="00D25BC8">
        <w:rPr>
          <w:rFonts w:ascii="宋体" w:hAnsi="宋体" w:hint="eastAsia"/>
        </w:rPr>
        <w:tab/>
      </w:r>
    </w:p>
    <w:p w:rsidR="001B5F3D" w:rsidRPr="008261E0" w:rsidRDefault="001B5F3D" w:rsidP="008A21A8">
      <w:r w:rsidRPr="00D25BC8">
        <w:rPr>
          <w:rFonts w:ascii="宋体" w:hAnsi="宋体"/>
        </w:rPr>
        <w:t>b</w:t>
      </w:r>
      <w:r w:rsidRPr="00D25BC8">
        <w:rPr>
          <w:rFonts w:ascii="宋体" w:hAnsi="宋体" w:hint="eastAsia"/>
        </w:rPr>
        <w:t>、</w:t>
      </w:r>
      <w:r>
        <w:rPr>
          <w:rFonts w:ascii="宋体" w:hAnsi="宋体" w:hint="eastAsia"/>
        </w:rPr>
        <w:t>数据按日粒度推送：一天推送一次。</w:t>
      </w:r>
    </w:p>
    <w:p w:rsidR="001B5F3D" w:rsidRDefault="001B5F3D" w:rsidP="008A21A8">
      <w:pPr>
        <w:pStyle w:val="6"/>
      </w:pPr>
      <w:bookmarkStart w:id="3180" w:name="_Toc130156110"/>
      <w:r>
        <w:rPr>
          <w:rFonts w:hint="eastAsia"/>
        </w:rPr>
        <w:t>采集当日归档的移机工单数据存储</w:t>
      </w:r>
      <w:bookmarkEnd w:id="3180"/>
    </w:p>
    <w:p w:rsidR="001B5F3D" w:rsidRDefault="001B5F3D" w:rsidP="008A21A8">
      <w:pPr>
        <w:ind w:firstLineChars="200" w:firstLine="480"/>
      </w:pPr>
      <w:r>
        <w:t>上传集团数据存储到本地</w:t>
      </w:r>
      <w:r>
        <w:rPr>
          <w:rFonts w:hint="eastAsia"/>
        </w:rPr>
        <w:t>，</w:t>
      </w:r>
      <w:r>
        <w:t>以供后续数据稽核</w:t>
      </w:r>
      <w:r>
        <w:rPr>
          <w:rFonts w:hint="eastAsia"/>
        </w:rPr>
        <w:t>。</w:t>
      </w:r>
      <w:r>
        <w:t>数据存储字段包括</w:t>
      </w:r>
      <w:r>
        <w:rPr>
          <w:rFonts w:hint="eastAsia"/>
        </w:rPr>
        <w:t>：</w:t>
      </w:r>
      <w:r>
        <w:rPr>
          <w:rFonts w:ascii="宋体" w:hAnsi="宋体" w:hint="eastAsia"/>
        </w:rPr>
        <w:t>省份、地市、前台流水号、移机工单</w:t>
      </w:r>
      <w:r>
        <w:t>ID</w:t>
      </w:r>
      <w:r>
        <w:rPr>
          <w:rFonts w:ascii="宋体" w:hAnsi="宋体" w:hint="eastAsia"/>
        </w:rPr>
        <w:t>、业务类型、移机工单类型、移机工单状态、客户类型、地域属性、接入方式、用户场景、资产归属、预约时长、移机时长、移机工单时长、是否自动激活成功、移机工单派发时间、预约方式、预约时间、预约上门时间、改约最终上门时间、实际上门时间、移机完成时间、网络线条质检</w:t>
      </w:r>
      <w:r>
        <w:rPr>
          <w:rFonts w:ascii="宋体" w:hAnsi="宋体" w:hint="eastAsia"/>
        </w:rPr>
        <w:lastRenderedPageBreak/>
        <w:t>完成时间、客服用户回访完成时间、是否退单、退单原因、一线装维人员姓名、装维公司、网络线条质检人员姓名、质检结果、现场照片是否已上传、</w:t>
      </w:r>
      <w:r>
        <w:t>ONU</w:t>
      </w:r>
      <w:r>
        <w:rPr>
          <w:rFonts w:ascii="宋体" w:hAnsi="宋体" w:hint="eastAsia"/>
        </w:rPr>
        <w:t>设备</w:t>
      </w:r>
      <w:r>
        <w:t>MAC</w:t>
      </w:r>
      <w:r>
        <w:rPr>
          <w:rFonts w:ascii="宋体" w:hAnsi="宋体" w:hint="eastAsia"/>
        </w:rPr>
        <w:t>、</w:t>
      </w:r>
      <w:r>
        <w:t>ONU</w:t>
      </w:r>
      <w:r>
        <w:rPr>
          <w:rFonts w:ascii="宋体" w:hAnsi="宋体" w:hint="eastAsia"/>
        </w:rPr>
        <w:t>设备</w:t>
      </w:r>
      <w:r>
        <w:t>SN</w:t>
      </w:r>
      <w:r>
        <w:rPr>
          <w:rFonts w:ascii="宋体" w:hAnsi="宋体" w:hint="eastAsia"/>
        </w:rPr>
        <w:t>、</w:t>
      </w:r>
      <w:r>
        <w:t>ONU</w:t>
      </w:r>
      <w:r>
        <w:rPr>
          <w:rFonts w:ascii="宋体" w:hAnsi="宋体" w:hint="eastAsia"/>
        </w:rPr>
        <w:t>发放方式、</w:t>
      </w:r>
      <w:r>
        <w:t>ONU</w:t>
      </w:r>
      <w:r>
        <w:rPr>
          <w:rFonts w:ascii="宋体" w:hAnsi="宋体" w:hint="eastAsia"/>
        </w:rPr>
        <w:t>是否有押金、</w:t>
      </w:r>
      <w:r>
        <w:t>ONU</w:t>
      </w:r>
      <w:r>
        <w:rPr>
          <w:rFonts w:ascii="宋体" w:hAnsi="宋体" w:hint="eastAsia"/>
        </w:rPr>
        <w:t>生产厂商、机顶盒设备</w:t>
      </w:r>
      <w:r>
        <w:t>MAC</w:t>
      </w:r>
      <w:r>
        <w:rPr>
          <w:rFonts w:ascii="宋体" w:hAnsi="宋体" w:hint="eastAsia"/>
        </w:rPr>
        <w:t>、机顶盒设备</w:t>
      </w:r>
      <w:r>
        <w:t>SN</w:t>
      </w:r>
      <w:r>
        <w:rPr>
          <w:rFonts w:ascii="宋体" w:hAnsi="宋体" w:hint="eastAsia"/>
        </w:rPr>
        <w:t>、机顶盒发放方式、机顶盒是否有押金、机顶盒生产厂商、用户账号、地址、前台订单受理时间、回访是否满意、评测短信接收号码、签约带宽、测速时间、测速结果、测速结果是否达标、光功率测试结果、光功率是否达标、最后一次上线时间、催装发起人、催装发起时间、是否“当日装</w:t>
      </w:r>
      <w:r>
        <w:t>/</w:t>
      </w:r>
      <w:r>
        <w:rPr>
          <w:rFonts w:ascii="宋体" w:hAnsi="宋体" w:hint="eastAsia"/>
        </w:rPr>
        <w:t>快装快修”、区</w:t>
      </w:r>
      <w:r>
        <w:t>/</w:t>
      </w:r>
      <w:r>
        <w:rPr>
          <w:rFonts w:ascii="宋体" w:hAnsi="宋体" w:hint="eastAsia"/>
        </w:rPr>
        <w:t>县、小区、是否高价值小区、一线装维人员账号、智能组网终端数量、摄像头（有线）终端数量、摄像头（无线）终端数量、终端信息。</w:t>
      </w:r>
    </w:p>
    <w:p w:rsidR="001B5F3D" w:rsidRPr="00C131FE" w:rsidRDefault="001B5F3D" w:rsidP="008A21A8">
      <w:pPr>
        <w:ind w:firstLine="480"/>
      </w:pPr>
    </w:p>
    <w:p w:rsidR="001B5F3D" w:rsidRDefault="001B5F3D" w:rsidP="008A21A8">
      <w:pPr>
        <w:pStyle w:val="6"/>
      </w:pPr>
      <w:bookmarkStart w:id="3181" w:name="_Toc130156111"/>
      <w:r>
        <w:rPr>
          <w:rFonts w:hint="eastAsia"/>
        </w:rPr>
        <w:t>剔除部分当日归档的移机工单清单数据</w:t>
      </w:r>
      <w:bookmarkEnd w:id="3181"/>
    </w:p>
    <w:p w:rsidR="001B5F3D" w:rsidRDefault="001B5F3D" w:rsidP="008A21A8">
      <w:pPr>
        <w:ind w:firstLine="420"/>
      </w:pPr>
      <w:r w:rsidRPr="00D20378">
        <w:rPr>
          <w:rFonts w:hint="eastAsia"/>
        </w:rPr>
        <w:t>FTTR</w:t>
      </w:r>
      <w:r w:rsidRPr="00D20378">
        <w:rPr>
          <w:rFonts w:hint="eastAsia"/>
        </w:rPr>
        <w:t>是过渡流程</w:t>
      </w:r>
      <w:r>
        <w:rPr>
          <w:rFonts w:hint="eastAsia"/>
        </w:rPr>
        <w:t>，</w:t>
      </w:r>
      <w:r w:rsidRPr="00D20378">
        <w:rPr>
          <w:rFonts w:hint="eastAsia"/>
        </w:rPr>
        <w:t>暂时不传</w:t>
      </w:r>
      <w:r>
        <w:rPr>
          <w:rFonts w:hint="eastAsia"/>
        </w:rPr>
        <w:t>集团，做剔除。</w:t>
      </w:r>
    </w:p>
    <w:p w:rsidR="001B5F3D" w:rsidRDefault="001B5F3D" w:rsidP="008A21A8">
      <w:pPr>
        <w:pStyle w:val="6"/>
      </w:pPr>
      <w:bookmarkStart w:id="3182" w:name="_Toc130156112"/>
      <w:r>
        <w:rPr>
          <w:rFonts w:hint="eastAsia"/>
        </w:rPr>
        <w:t>当日归档的移机工单涉敏字段脱敏</w:t>
      </w:r>
      <w:bookmarkEnd w:id="3182"/>
    </w:p>
    <w:p w:rsidR="001B5F3D" w:rsidRDefault="001B5F3D" w:rsidP="008A21A8">
      <w:pPr>
        <w:ind w:firstLine="420"/>
        <w:rPr>
          <w:rFonts w:ascii="宋体" w:hAnsi="宋体"/>
        </w:rPr>
      </w:pPr>
      <w:r>
        <w:rPr>
          <w:rFonts w:ascii="宋体" w:hAnsi="宋体" w:hint="eastAsia"/>
        </w:rPr>
        <w:t>根据集团要求，用户账号通过AES加密算法进行脱敏后输出，现将AES加密参数约定如下：</w:t>
      </w:r>
    </w:p>
    <w:p w:rsidR="001B5F3D" w:rsidRDefault="001B5F3D" w:rsidP="008A21A8">
      <w:pPr>
        <w:ind w:firstLine="420"/>
        <w:rPr>
          <w:rFonts w:ascii="宋体" w:hAnsi="宋体"/>
        </w:rPr>
      </w:pPr>
      <w:r>
        <w:rPr>
          <w:rFonts w:ascii="宋体" w:hAnsi="宋体" w:hint="eastAsia"/>
        </w:rPr>
        <w:t>1. 模式：ECB模式</w:t>
      </w:r>
    </w:p>
    <w:p w:rsidR="001B5F3D" w:rsidRDefault="001B5F3D" w:rsidP="008A21A8">
      <w:pPr>
        <w:ind w:firstLine="420"/>
        <w:rPr>
          <w:rFonts w:ascii="宋体" w:hAnsi="宋体"/>
        </w:rPr>
      </w:pPr>
      <w:r>
        <w:rPr>
          <w:rFonts w:ascii="宋体" w:hAnsi="宋体" w:hint="eastAsia"/>
        </w:rPr>
        <w:t>2. 填充：pkcs7padding</w:t>
      </w:r>
    </w:p>
    <w:p w:rsidR="001B5F3D" w:rsidRDefault="001B5F3D" w:rsidP="008A21A8">
      <w:pPr>
        <w:ind w:firstLine="420"/>
        <w:rPr>
          <w:rFonts w:ascii="宋体" w:hAnsi="宋体"/>
        </w:rPr>
      </w:pPr>
      <w:r>
        <w:rPr>
          <w:rFonts w:ascii="宋体" w:hAnsi="宋体" w:hint="eastAsia"/>
        </w:rPr>
        <w:t>3. 数据块：128位</w:t>
      </w:r>
    </w:p>
    <w:p w:rsidR="001B5F3D" w:rsidRDefault="001B5F3D" w:rsidP="008A21A8">
      <w:pPr>
        <w:ind w:firstLine="420"/>
        <w:rPr>
          <w:rFonts w:ascii="宋体" w:hAnsi="宋体"/>
        </w:rPr>
      </w:pPr>
      <w:r>
        <w:rPr>
          <w:rFonts w:ascii="宋体" w:hAnsi="宋体" w:hint="eastAsia"/>
        </w:rPr>
        <w:t>4. 密钥：另行下发</w:t>
      </w:r>
    </w:p>
    <w:p w:rsidR="001B5F3D" w:rsidRDefault="001B5F3D" w:rsidP="008A21A8">
      <w:pPr>
        <w:ind w:firstLine="420"/>
        <w:rPr>
          <w:rFonts w:ascii="宋体" w:hAnsi="宋体"/>
        </w:rPr>
      </w:pPr>
      <w:r>
        <w:rPr>
          <w:rFonts w:ascii="宋体" w:hAnsi="宋体" w:hint="eastAsia"/>
        </w:rPr>
        <w:t>5. 偏移量：无</w:t>
      </w:r>
    </w:p>
    <w:p w:rsidR="001B5F3D" w:rsidRDefault="001B5F3D" w:rsidP="008A21A8">
      <w:pPr>
        <w:ind w:firstLine="420"/>
        <w:rPr>
          <w:rFonts w:ascii="宋体" w:hAnsi="宋体"/>
        </w:rPr>
      </w:pPr>
      <w:r>
        <w:rPr>
          <w:rFonts w:ascii="宋体" w:hAnsi="宋体" w:hint="eastAsia"/>
        </w:rPr>
        <w:t>6. 输出：BASE64</w:t>
      </w:r>
    </w:p>
    <w:p w:rsidR="001B5F3D" w:rsidRPr="008E170B" w:rsidRDefault="001B5F3D" w:rsidP="008A21A8">
      <w:pPr>
        <w:ind w:firstLine="420"/>
        <w:rPr>
          <w:rFonts w:ascii="宋体" w:hAnsi="宋体"/>
        </w:rPr>
      </w:pPr>
      <w:r>
        <w:rPr>
          <w:rFonts w:ascii="宋体" w:hAnsi="宋体" w:hint="eastAsia"/>
        </w:rPr>
        <w:lastRenderedPageBreak/>
        <w:t>7. 字符集：utf8编码（unicode编码）</w:t>
      </w:r>
    </w:p>
    <w:p w:rsidR="001B5F3D" w:rsidRDefault="001B5F3D" w:rsidP="008A21A8">
      <w:pPr>
        <w:pStyle w:val="6"/>
      </w:pPr>
      <w:bookmarkStart w:id="3183" w:name="_Toc130156113"/>
      <w:r>
        <w:rPr>
          <w:rFonts w:hint="eastAsia"/>
        </w:rPr>
        <w:t>推送当日归档的移机工单数据给集团</w:t>
      </w:r>
      <w:bookmarkEnd w:id="3183"/>
    </w:p>
    <w:p w:rsidR="001B5F3D" w:rsidRPr="008E170B" w:rsidRDefault="001B5F3D" w:rsidP="008A21A8">
      <w:pPr>
        <w:ind w:firstLineChars="200" w:firstLine="480"/>
      </w:pPr>
      <w:r>
        <w:rPr>
          <w:rFonts w:ascii="宋体" w:hAnsi="宋体" w:hint="eastAsia"/>
          <w:lang w:bidi="ar"/>
        </w:rPr>
        <w:t>上报方式</w:t>
      </w:r>
      <w:r>
        <w:rPr>
          <w:rFonts w:cs="宋体" w:hint="eastAsia"/>
          <w:lang w:bidi="ar"/>
        </w:rPr>
        <w:t>采用文件接口，文件传输协议为</w:t>
      </w:r>
      <w:r>
        <w:rPr>
          <w:lang w:bidi="ar"/>
        </w:rPr>
        <w:t>FTP</w:t>
      </w:r>
      <w:r>
        <w:rPr>
          <w:rFonts w:cs="宋体" w:hint="eastAsia"/>
          <w:lang w:bidi="ar"/>
        </w:rPr>
        <w:t>，文件内容编码使用</w:t>
      </w:r>
      <w:r>
        <w:rPr>
          <w:b/>
          <w:bCs/>
          <w:lang w:bidi="ar"/>
        </w:rPr>
        <w:t>UTF-8</w:t>
      </w:r>
      <w:r>
        <w:rPr>
          <w:rFonts w:cs="宋体" w:hint="eastAsia"/>
          <w:lang w:bidi="ar"/>
        </w:rPr>
        <w:t>编码格式。总部质量管理系统作为</w:t>
      </w:r>
      <w:r>
        <w:rPr>
          <w:lang w:bidi="ar"/>
        </w:rPr>
        <w:t>FTP</w:t>
      </w:r>
      <w:r>
        <w:rPr>
          <w:rFonts w:cs="宋体" w:hint="eastAsia"/>
          <w:lang w:bidi="ar"/>
        </w:rPr>
        <w:t>服务端，为每个省分别建立</w:t>
      </w:r>
      <w:r>
        <w:rPr>
          <w:lang w:bidi="ar"/>
        </w:rPr>
        <w:t>FTP</w:t>
      </w:r>
      <w:r>
        <w:rPr>
          <w:rFonts w:cs="宋体" w:hint="eastAsia"/>
          <w:lang w:bidi="ar"/>
        </w:rPr>
        <w:t>文件目录及账号密码，省端系统作为客户端，省端主动向总部质量管理系统上报工单数据，通过</w:t>
      </w:r>
      <w:r>
        <w:rPr>
          <w:lang w:bidi="ar"/>
        </w:rPr>
        <w:t>FTP PUT</w:t>
      </w:r>
      <w:r>
        <w:rPr>
          <w:rFonts w:cs="宋体" w:hint="eastAsia"/>
          <w:lang w:bidi="ar"/>
        </w:rPr>
        <w:t>方式将文件传送到指定的位置。</w:t>
      </w:r>
      <w:r>
        <w:rPr>
          <w:rFonts w:ascii="宋体" w:hAnsi="宋体" w:cs="宋体" w:hint="eastAsia"/>
          <w:color w:val="000000"/>
          <w:lang w:bidi="ar"/>
        </w:rPr>
        <w:t>文件接口中的数据传输格式采用标准CSV文件。</w:t>
      </w:r>
    </w:p>
    <w:p w:rsidR="001B5F3D" w:rsidRDefault="001B5F3D" w:rsidP="008A21A8">
      <w:pPr>
        <w:ind w:firstLineChars="200" w:firstLine="480"/>
        <w:rPr>
          <w:rFonts w:ascii="宋体" w:hAnsi="宋体"/>
        </w:rPr>
      </w:pPr>
      <w:r w:rsidRPr="008D384E">
        <w:rPr>
          <w:rFonts w:ascii="宋体" w:hAnsi="宋体" w:hint="eastAsia"/>
        </w:rPr>
        <w:t>推送方式为推送到</w:t>
      </w:r>
      <w:r>
        <w:rPr>
          <w:rFonts w:ascii="宋体" w:hAnsi="宋体" w:hint="eastAsia"/>
        </w:rPr>
        <w:t>集团</w:t>
      </w:r>
      <w:r w:rsidRPr="008D384E">
        <w:rPr>
          <w:rFonts w:ascii="宋体" w:hAnsi="宋体" w:hint="eastAsia"/>
        </w:rPr>
        <w:t>FTP，推送时间为每</w:t>
      </w:r>
      <w:r>
        <w:rPr>
          <w:rFonts w:ascii="宋体" w:hAnsi="宋体" w:hint="eastAsia"/>
        </w:rPr>
        <w:t>天的</w:t>
      </w:r>
      <w:r>
        <w:rPr>
          <w:rFonts w:ascii="宋体" w:hAnsi="宋体"/>
        </w:rPr>
        <w:t>5</w:t>
      </w:r>
      <w:r>
        <w:rPr>
          <w:rFonts w:ascii="宋体" w:hAnsi="宋体" w:hint="eastAsia"/>
        </w:rPr>
        <w:t>点</w:t>
      </w:r>
      <w:r w:rsidRPr="008D384E">
        <w:rPr>
          <w:rFonts w:ascii="宋体" w:hAnsi="宋体" w:hint="eastAsia"/>
        </w:rPr>
        <w:t>，按</w:t>
      </w:r>
      <w:r>
        <w:rPr>
          <w:rFonts w:ascii="宋体" w:hAnsi="宋体" w:hint="eastAsia"/>
        </w:rPr>
        <w:t>天推送前一天</w:t>
      </w:r>
      <w:r w:rsidRPr="008D384E">
        <w:rPr>
          <w:rFonts w:ascii="宋体" w:hAnsi="宋体" w:hint="eastAsia"/>
        </w:rPr>
        <w:t>的数据，文件格式为CSV，文件分隔符为||，文件内容如下：</w:t>
      </w:r>
    </w:p>
    <w:p w:rsidR="001B5F3D" w:rsidRDefault="001B5F3D" w:rsidP="008A21A8">
      <w:pPr>
        <w:ind w:firstLineChars="200" w:firstLine="480"/>
        <w:rPr>
          <w:rFonts w:ascii="宋体" w:hAnsi="宋体"/>
        </w:rPr>
      </w:pPr>
      <w:r>
        <w:rPr>
          <w:rFonts w:ascii="宋体" w:hAnsi="宋体" w:hint="eastAsia"/>
        </w:rPr>
        <w:t>推送归档移机单字段：</w:t>
      </w:r>
    </w:p>
    <w:p w:rsidR="001B5F3D" w:rsidRPr="00563E37" w:rsidRDefault="001B5F3D" w:rsidP="008A21A8">
      <w:r>
        <w:rPr>
          <w:rFonts w:ascii="宋体" w:hAnsi="宋体" w:hint="eastAsia"/>
        </w:rPr>
        <w:t>省份、地市、前台流水号、移机工单</w:t>
      </w:r>
      <w:r>
        <w:t>ID</w:t>
      </w:r>
      <w:r>
        <w:rPr>
          <w:rFonts w:ascii="宋体" w:hAnsi="宋体" w:hint="eastAsia"/>
        </w:rPr>
        <w:t>、业务类型、移机工单类型、移机工单状态、客户类型、地域属性、接入方式、用户场景、资产归属、预约时长、移机时长、移机工单时长、是否自动激活成功、移机工单派发时间、预约方式、预约时间、预约上门时间、改约最终上门时间、实际上门时间、移机完成时间、网络线条质检完成时间、客服用户回访完成时间、是否退单、退单原因、一线装维人员姓名、装维公司、网络线条质检人员姓名、质检结果、现场照片是否已上传、</w:t>
      </w:r>
      <w:r>
        <w:t>ONU</w:t>
      </w:r>
      <w:r>
        <w:rPr>
          <w:rFonts w:ascii="宋体" w:hAnsi="宋体" w:hint="eastAsia"/>
        </w:rPr>
        <w:t>设备</w:t>
      </w:r>
      <w:r>
        <w:t>MAC</w:t>
      </w:r>
      <w:r>
        <w:rPr>
          <w:rFonts w:ascii="宋体" w:hAnsi="宋体" w:hint="eastAsia"/>
        </w:rPr>
        <w:t>、</w:t>
      </w:r>
      <w:r>
        <w:t>ONU</w:t>
      </w:r>
      <w:r>
        <w:rPr>
          <w:rFonts w:ascii="宋体" w:hAnsi="宋体" w:hint="eastAsia"/>
        </w:rPr>
        <w:t>设备</w:t>
      </w:r>
      <w:r>
        <w:t>SN</w:t>
      </w:r>
      <w:r>
        <w:rPr>
          <w:rFonts w:ascii="宋体" w:hAnsi="宋体" w:hint="eastAsia"/>
        </w:rPr>
        <w:t>、</w:t>
      </w:r>
      <w:r>
        <w:t>ONU</w:t>
      </w:r>
      <w:r>
        <w:rPr>
          <w:rFonts w:ascii="宋体" w:hAnsi="宋体" w:hint="eastAsia"/>
        </w:rPr>
        <w:t>发放方式、</w:t>
      </w:r>
      <w:r>
        <w:t>ONU</w:t>
      </w:r>
      <w:r>
        <w:rPr>
          <w:rFonts w:ascii="宋体" w:hAnsi="宋体" w:hint="eastAsia"/>
        </w:rPr>
        <w:t>是否有押金、</w:t>
      </w:r>
      <w:r>
        <w:t>ONU</w:t>
      </w:r>
      <w:r>
        <w:rPr>
          <w:rFonts w:ascii="宋体" w:hAnsi="宋体" w:hint="eastAsia"/>
        </w:rPr>
        <w:t>生产厂商、机顶盒设备</w:t>
      </w:r>
      <w:r>
        <w:t>MAC</w:t>
      </w:r>
      <w:r>
        <w:rPr>
          <w:rFonts w:ascii="宋体" w:hAnsi="宋体" w:hint="eastAsia"/>
        </w:rPr>
        <w:t>、机顶盒设备</w:t>
      </w:r>
      <w:r>
        <w:t>SN</w:t>
      </w:r>
      <w:r>
        <w:rPr>
          <w:rFonts w:ascii="宋体" w:hAnsi="宋体" w:hint="eastAsia"/>
        </w:rPr>
        <w:t>、机顶盒发放方式、机顶盒是否有押金、机顶盒生产厂商、用户账号、地址、前台订单受理时间、回访是否满意、评测短信接收号码、签约带宽、测速时间、测速结果、测速结果是否达标、光功率测试结果、光功率是否达标、最后一次上线时间、催装发起人、催装发起时间、是否“当日装</w:t>
      </w:r>
      <w:r>
        <w:t>/</w:t>
      </w:r>
      <w:r>
        <w:rPr>
          <w:rFonts w:ascii="宋体" w:hAnsi="宋体" w:hint="eastAsia"/>
        </w:rPr>
        <w:t>快装快修”、区</w:t>
      </w:r>
      <w:r>
        <w:t>/</w:t>
      </w:r>
      <w:r>
        <w:rPr>
          <w:rFonts w:ascii="宋体" w:hAnsi="宋体" w:hint="eastAsia"/>
        </w:rPr>
        <w:t>县、小区、是否高价值小区、一线装维人员账号、智能组网终端数量、摄像头（有线）终端数量、摄像头（无线）终端数量、终端信息。</w:t>
      </w:r>
    </w:p>
    <w:p w:rsidR="001B5F3D" w:rsidRDefault="001B5F3D" w:rsidP="008A21A8">
      <w:pPr>
        <w:pStyle w:val="5"/>
      </w:pPr>
      <w:bookmarkStart w:id="3184" w:name="_Toc130156114"/>
      <w:r>
        <w:rPr>
          <w:rFonts w:hint="eastAsia"/>
        </w:rPr>
        <w:lastRenderedPageBreak/>
        <w:t>家宽直采移机日在途清单采集推送</w:t>
      </w:r>
      <w:bookmarkEnd w:id="3184"/>
    </w:p>
    <w:p w:rsidR="001B5F3D" w:rsidRDefault="001B5F3D" w:rsidP="008A21A8">
      <w:pPr>
        <w:ind w:firstLineChars="200" w:firstLine="480"/>
      </w:pPr>
      <w:r>
        <w:rPr>
          <w:rFonts w:hint="eastAsia"/>
        </w:rPr>
        <w:t>当日归档移机</w:t>
      </w:r>
      <w:r w:rsidRPr="008429C2">
        <w:t>工单</w:t>
      </w:r>
      <w:r>
        <w:rPr>
          <w:rFonts w:hint="eastAsia"/>
        </w:rPr>
        <w:t>清单</w:t>
      </w:r>
      <w:r w:rsidRPr="008429C2">
        <w:t>数据上传集团</w:t>
      </w:r>
      <w:r w:rsidRPr="008429C2">
        <w:rPr>
          <w:rFonts w:hint="eastAsia"/>
        </w:rPr>
        <w:t>，</w:t>
      </w:r>
      <w:r w:rsidRPr="008429C2">
        <w:t>汇总工单的数据以文件形式上传集团</w:t>
      </w:r>
      <w:r w:rsidRPr="00DB19FB">
        <w:rPr>
          <w:rFonts w:hint="eastAsia"/>
        </w:rPr>
        <w:t>。</w:t>
      </w:r>
      <w:r>
        <w:rPr>
          <w:rFonts w:hint="eastAsia"/>
        </w:rPr>
        <w:t>上传内容包括：</w:t>
      </w:r>
      <w:r>
        <w:rPr>
          <w:rFonts w:ascii="宋体" w:hAnsi="宋体" w:hint="eastAsia"/>
        </w:rPr>
        <w:t>省份、地市、前台流水号、移机工单</w:t>
      </w:r>
      <w:r>
        <w:t>ID</w:t>
      </w:r>
      <w:r>
        <w:rPr>
          <w:rFonts w:ascii="宋体" w:hAnsi="宋体" w:hint="eastAsia"/>
        </w:rPr>
        <w:t>、业务类型、移机工单类型、移机工单状态、客户类型、地域属性、接入方式、用户场景、资产归属、预约时长、移机时长、移机工单时长、是否自动激活成功、移机工单派发时间、预约方式、预约时间、预约上门时间、改约最终上门时间、实际上门时间、移机完成时间、网络线条质检完成时间、客服用户回访完成时间、是否退单、退单原因、一线装维人员姓名、装维公司、网络线条质检人员姓名、质检结果、现场照片是否已上传、</w:t>
      </w:r>
      <w:r>
        <w:t>ONU</w:t>
      </w:r>
      <w:r>
        <w:rPr>
          <w:rFonts w:ascii="宋体" w:hAnsi="宋体" w:hint="eastAsia"/>
        </w:rPr>
        <w:t>设备</w:t>
      </w:r>
      <w:r>
        <w:t>MAC</w:t>
      </w:r>
      <w:r>
        <w:rPr>
          <w:rFonts w:ascii="宋体" w:hAnsi="宋体" w:hint="eastAsia"/>
        </w:rPr>
        <w:t>、</w:t>
      </w:r>
      <w:r>
        <w:t>ONU</w:t>
      </w:r>
      <w:r>
        <w:rPr>
          <w:rFonts w:ascii="宋体" w:hAnsi="宋体" w:hint="eastAsia"/>
        </w:rPr>
        <w:t>设备</w:t>
      </w:r>
      <w:r>
        <w:t>SN</w:t>
      </w:r>
      <w:r>
        <w:rPr>
          <w:rFonts w:ascii="宋体" w:hAnsi="宋体" w:hint="eastAsia"/>
        </w:rPr>
        <w:t>、</w:t>
      </w:r>
      <w:r>
        <w:t>ONU</w:t>
      </w:r>
      <w:r>
        <w:rPr>
          <w:rFonts w:ascii="宋体" w:hAnsi="宋体" w:hint="eastAsia"/>
        </w:rPr>
        <w:t>发放方式、</w:t>
      </w:r>
      <w:r>
        <w:t>ONU</w:t>
      </w:r>
      <w:r>
        <w:rPr>
          <w:rFonts w:ascii="宋体" w:hAnsi="宋体" w:hint="eastAsia"/>
        </w:rPr>
        <w:t>是否有押金、</w:t>
      </w:r>
      <w:r>
        <w:t>ONU</w:t>
      </w:r>
      <w:r>
        <w:rPr>
          <w:rFonts w:ascii="宋体" w:hAnsi="宋体" w:hint="eastAsia"/>
        </w:rPr>
        <w:t>生产厂商、机顶盒设备</w:t>
      </w:r>
      <w:r>
        <w:t>MAC</w:t>
      </w:r>
      <w:r>
        <w:rPr>
          <w:rFonts w:ascii="宋体" w:hAnsi="宋体" w:hint="eastAsia"/>
        </w:rPr>
        <w:t>、机顶盒设备</w:t>
      </w:r>
      <w:r>
        <w:t>SN</w:t>
      </w:r>
      <w:r>
        <w:rPr>
          <w:rFonts w:ascii="宋体" w:hAnsi="宋体" w:hint="eastAsia"/>
        </w:rPr>
        <w:t>、机顶盒发放方式、机顶盒是否有押金、机顶盒生产厂商、用户账号、地址、前台订单受理时间、回访是否满意、评测短信接收号码、签约带宽、测速时间、测速结果、测速结果是否达标、光功率测试结果、光功率是否达标、最后一次上线时间、催装发起人、催装发起时间、是否“当日装</w:t>
      </w:r>
      <w:r>
        <w:t>/</w:t>
      </w:r>
      <w:r>
        <w:rPr>
          <w:rFonts w:ascii="宋体" w:hAnsi="宋体" w:hint="eastAsia"/>
        </w:rPr>
        <w:t>快装快修”、区</w:t>
      </w:r>
      <w:r>
        <w:t>/</w:t>
      </w:r>
      <w:r>
        <w:rPr>
          <w:rFonts w:ascii="宋体" w:hAnsi="宋体" w:hint="eastAsia"/>
        </w:rPr>
        <w:t>县、小区、是否高价值小区、一线装维人员账号、智能组网终端数量、摄像头（有线）终端数量、摄像头（无线）终端数量、终端信息。</w:t>
      </w:r>
    </w:p>
    <w:p w:rsidR="001B5F3D" w:rsidRDefault="001B5F3D" w:rsidP="008A21A8">
      <w:pPr>
        <w:pStyle w:val="6"/>
      </w:pPr>
      <w:bookmarkStart w:id="3185" w:name="_Toc130156115"/>
      <w:r>
        <w:rPr>
          <w:rFonts w:hint="eastAsia"/>
        </w:rPr>
        <w:t>综调库抽取当前在途的移机工单清单数据</w:t>
      </w:r>
      <w:bookmarkEnd w:id="3185"/>
    </w:p>
    <w:p w:rsidR="001B5F3D" w:rsidRPr="001531C3" w:rsidRDefault="001B5F3D" w:rsidP="008A21A8">
      <w:pPr>
        <w:ind w:firstLine="420"/>
      </w:pPr>
      <w:r>
        <w:rPr>
          <w:rFonts w:ascii="宋体" w:hAnsi="宋体" w:hint="eastAsia"/>
        </w:rPr>
        <w:t>综调库抽取当前在途的移机工单信息，内容包括：省份、地市、前台流水号、移机工单</w:t>
      </w:r>
      <w:r>
        <w:t>ID</w:t>
      </w:r>
      <w:r>
        <w:rPr>
          <w:rFonts w:ascii="宋体" w:hAnsi="宋体" w:hint="eastAsia"/>
        </w:rPr>
        <w:t>、业务类型、移机工单类型、移机工单状态、客户类型、地域属性、接入方式、用户场景、资产归属、预约时长、移机时长、移机工单时长、是否自动激活成功、移机工单派发时间、预约方式、预约时间、预约上门时间、改约最终上门时间、实际上门时间、签约带宽、催装发起人、催装发起时间、是否“当日装</w:t>
      </w:r>
      <w:r>
        <w:t>/</w:t>
      </w:r>
      <w:r>
        <w:rPr>
          <w:rFonts w:ascii="宋体" w:hAnsi="宋体" w:hint="eastAsia"/>
        </w:rPr>
        <w:t>快装快修”、区</w:t>
      </w:r>
      <w:r>
        <w:t>/</w:t>
      </w:r>
      <w:r>
        <w:rPr>
          <w:rFonts w:ascii="宋体" w:hAnsi="宋体" w:hint="eastAsia"/>
        </w:rPr>
        <w:t>县、小区、是否高价值小区。</w:t>
      </w:r>
    </w:p>
    <w:p w:rsidR="001B5F3D" w:rsidRDefault="001B5F3D" w:rsidP="008A21A8">
      <w:pPr>
        <w:pStyle w:val="6"/>
      </w:pPr>
      <w:bookmarkStart w:id="3186" w:name="_Toc130156116"/>
      <w:r>
        <w:rPr>
          <w:rFonts w:hint="eastAsia"/>
        </w:rPr>
        <w:t>计算当前在途的移机工单数据</w:t>
      </w:r>
      <w:bookmarkEnd w:id="3186"/>
    </w:p>
    <w:p w:rsidR="001B5F3D" w:rsidRPr="00FD5E33" w:rsidRDefault="001B5F3D" w:rsidP="008A21A8">
      <w:pPr>
        <w:rPr>
          <w:rFonts w:ascii="宋体" w:hAnsi="宋体"/>
          <w:b/>
        </w:rPr>
      </w:pPr>
      <w:r w:rsidRPr="00FD5E33">
        <w:rPr>
          <w:rFonts w:ascii="宋体" w:hAnsi="宋体"/>
          <w:b/>
        </w:rPr>
        <w:t>计算规则如下</w:t>
      </w:r>
      <w:r w:rsidRPr="00FD5E33">
        <w:rPr>
          <w:rFonts w:ascii="宋体" w:hAnsi="宋体" w:hint="eastAsia"/>
          <w:b/>
        </w:rPr>
        <w:t>：</w:t>
      </w:r>
    </w:p>
    <w:p w:rsidR="001B5F3D" w:rsidRDefault="001B5F3D" w:rsidP="00836654">
      <w:pPr>
        <w:pStyle w:val="affffff1"/>
        <w:numPr>
          <w:ilvl w:val="0"/>
          <w:numId w:val="244"/>
        </w:numPr>
        <w:ind w:firstLineChars="0"/>
        <w:rPr>
          <w:rFonts w:ascii="宋体" w:hAnsi="宋体"/>
        </w:rPr>
      </w:pPr>
      <w:r w:rsidRPr="001A7766">
        <w:rPr>
          <w:rFonts w:ascii="宋体" w:hAnsi="宋体" w:hint="eastAsia"/>
        </w:rPr>
        <w:lastRenderedPageBreak/>
        <w:t>客户等级为钻石、白金的为</w:t>
      </w:r>
      <w:r w:rsidRPr="001A7766">
        <w:rPr>
          <w:rFonts w:ascii="宋体" w:hAnsi="宋体" w:hint="eastAsia"/>
        </w:rPr>
        <w:t>VIP</w:t>
      </w:r>
      <w:r w:rsidRPr="001A7766">
        <w:rPr>
          <w:rFonts w:ascii="宋体" w:hAnsi="宋体" w:hint="eastAsia"/>
        </w:rPr>
        <w:t>；其他为普通。</w:t>
      </w:r>
    </w:p>
    <w:p w:rsidR="001B5F3D" w:rsidRDefault="001B5F3D" w:rsidP="00836654">
      <w:pPr>
        <w:pStyle w:val="affffff1"/>
        <w:numPr>
          <w:ilvl w:val="0"/>
          <w:numId w:val="244"/>
        </w:numPr>
        <w:ind w:firstLineChars="0"/>
        <w:rPr>
          <w:rFonts w:ascii="宋体" w:hAnsi="宋体"/>
        </w:rPr>
      </w:pPr>
      <w:r w:rsidRPr="00980158">
        <w:rPr>
          <w:rFonts w:ascii="宋体" w:hAnsi="宋体" w:hint="eastAsia"/>
        </w:rPr>
        <w:t>按照工单上产品来分类。上报工单范围：移机单，业务类型默认全部是宽带。不用含其他子产品枚举</w:t>
      </w:r>
    </w:p>
    <w:p w:rsidR="001B5F3D" w:rsidRDefault="001B5F3D" w:rsidP="00836654">
      <w:pPr>
        <w:pStyle w:val="affffff1"/>
        <w:numPr>
          <w:ilvl w:val="0"/>
          <w:numId w:val="244"/>
        </w:numPr>
        <w:ind w:firstLineChars="0"/>
        <w:rPr>
          <w:rFonts w:ascii="宋体" w:hAnsi="宋体"/>
        </w:rPr>
      </w:pPr>
      <w:r w:rsidRPr="00A50645">
        <w:rPr>
          <w:rFonts w:ascii="宋体" w:hAnsi="宋体" w:hint="eastAsia"/>
        </w:rPr>
        <w:t>H5</w:t>
      </w:r>
      <w:r w:rsidRPr="00A50645">
        <w:rPr>
          <w:rFonts w:ascii="宋体" w:hAnsi="宋体" w:hint="eastAsia"/>
        </w:rPr>
        <w:t>回访</w:t>
      </w:r>
      <w:r w:rsidRPr="00A50645">
        <w:rPr>
          <w:rFonts w:ascii="宋体" w:hAnsi="宋体" w:hint="eastAsia"/>
        </w:rPr>
        <w:t>8</w:t>
      </w:r>
      <w:r w:rsidRPr="00A50645">
        <w:rPr>
          <w:rFonts w:ascii="宋体" w:hAnsi="宋体" w:hint="eastAsia"/>
        </w:rPr>
        <w:t>分及以上算满意</w:t>
      </w:r>
    </w:p>
    <w:p w:rsidR="001B5F3D" w:rsidRPr="00D25BC8" w:rsidRDefault="001B5F3D" w:rsidP="008A21A8">
      <w:pPr>
        <w:rPr>
          <w:rFonts w:ascii="宋体" w:hAnsi="宋体"/>
          <w:b/>
        </w:rPr>
      </w:pPr>
      <w:r w:rsidRPr="00D25BC8">
        <w:rPr>
          <w:rFonts w:ascii="宋体" w:hAnsi="宋体" w:hint="eastAsia"/>
          <w:b/>
        </w:rPr>
        <w:t>数据口径：</w:t>
      </w:r>
    </w:p>
    <w:p w:rsidR="001B5F3D" w:rsidRPr="00D25BC8" w:rsidRDefault="001B5F3D" w:rsidP="008A21A8">
      <w:pPr>
        <w:rPr>
          <w:rFonts w:ascii="宋体" w:hAnsi="宋体"/>
        </w:rPr>
      </w:pPr>
      <w:r w:rsidRPr="00D25BC8">
        <w:rPr>
          <w:rFonts w:ascii="宋体" w:hAnsi="宋体" w:hint="eastAsia"/>
        </w:rPr>
        <w:t>a</w:t>
      </w:r>
      <w:r>
        <w:rPr>
          <w:rFonts w:ascii="宋体" w:hAnsi="宋体" w:hint="eastAsia"/>
        </w:rPr>
        <w:t>、</w:t>
      </w:r>
      <w:r w:rsidRPr="00D25BC8">
        <w:rPr>
          <w:rFonts w:ascii="宋体" w:hAnsi="宋体" w:hint="eastAsia"/>
        </w:rPr>
        <w:t>按</w:t>
      </w:r>
      <w:r>
        <w:rPr>
          <w:rFonts w:ascii="宋体" w:hAnsi="宋体" w:hint="eastAsia"/>
        </w:rPr>
        <w:t>天抽取当前在途的移机工单进行计算</w:t>
      </w:r>
      <w:r w:rsidRPr="00D25BC8">
        <w:rPr>
          <w:rFonts w:ascii="宋体" w:hAnsi="宋体" w:hint="eastAsia"/>
        </w:rPr>
        <w:t>。</w:t>
      </w:r>
      <w:r w:rsidRPr="00D25BC8">
        <w:rPr>
          <w:rFonts w:ascii="宋体" w:hAnsi="宋体" w:hint="eastAsia"/>
        </w:rPr>
        <w:tab/>
      </w:r>
      <w:r w:rsidRPr="00D25BC8">
        <w:rPr>
          <w:rFonts w:ascii="宋体" w:hAnsi="宋体" w:hint="eastAsia"/>
        </w:rPr>
        <w:tab/>
      </w:r>
      <w:r w:rsidRPr="00D25BC8">
        <w:rPr>
          <w:rFonts w:ascii="宋体" w:hAnsi="宋体" w:hint="eastAsia"/>
        </w:rPr>
        <w:tab/>
      </w:r>
      <w:r w:rsidRPr="00D25BC8">
        <w:rPr>
          <w:rFonts w:ascii="宋体" w:hAnsi="宋体" w:hint="eastAsia"/>
        </w:rPr>
        <w:tab/>
      </w:r>
      <w:r w:rsidRPr="00D25BC8">
        <w:rPr>
          <w:rFonts w:ascii="宋体" w:hAnsi="宋体" w:hint="eastAsia"/>
        </w:rPr>
        <w:tab/>
      </w:r>
      <w:r w:rsidRPr="00D25BC8">
        <w:rPr>
          <w:rFonts w:ascii="宋体" w:hAnsi="宋体" w:hint="eastAsia"/>
        </w:rPr>
        <w:tab/>
      </w:r>
    </w:p>
    <w:p w:rsidR="001B5F3D" w:rsidRPr="008261E0" w:rsidRDefault="001B5F3D" w:rsidP="008A21A8">
      <w:r w:rsidRPr="00D25BC8">
        <w:rPr>
          <w:rFonts w:ascii="宋体" w:hAnsi="宋体"/>
        </w:rPr>
        <w:t>b</w:t>
      </w:r>
      <w:r w:rsidRPr="00D25BC8">
        <w:rPr>
          <w:rFonts w:ascii="宋体" w:hAnsi="宋体" w:hint="eastAsia"/>
        </w:rPr>
        <w:t>、</w:t>
      </w:r>
      <w:r>
        <w:rPr>
          <w:rFonts w:ascii="宋体" w:hAnsi="宋体" w:hint="eastAsia"/>
        </w:rPr>
        <w:t>数据按日粒度推送：一天推送一次。</w:t>
      </w:r>
    </w:p>
    <w:p w:rsidR="001B5F3D" w:rsidRDefault="001B5F3D" w:rsidP="008A21A8">
      <w:pPr>
        <w:pStyle w:val="6"/>
      </w:pPr>
      <w:bookmarkStart w:id="3187" w:name="_Toc130156117"/>
      <w:r>
        <w:rPr>
          <w:rFonts w:hint="eastAsia"/>
        </w:rPr>
        <w:t>采集当前在途的移机工单数据存储</w:t>
      </w:r>
      <w:bookmarkEnd w:id="3187"/>
    </w:p>
    <w:p w:rsidR="001B5F3D" w:rsidRPr="009A5C8F" w:rsidRDefault="001B5F3D" w:rsidP="008A21A8">
      <w:pPr>
        <w:ind w:firstLineChars="200" w:firstLine="480"/>
      </w:pPr>
      <w:r>
        <w:t>上传集团数据存储到本地</w:t>
      </w:r>
      <w:r>
        <w:rPr>
          <w:rFonts w:hint="eastAsia"/>
        </w:rPr>
        <w:t>，</w:t>
      </w:r>
      <w:r>
        <w:t>以供后续数据稽核</w:t>
      </w:r>
      <w:r>
        <w:rPr>
          <w:rFonts w:hint="eastAsia"/>
        </w:rPr>
        <w:t>。</w:t>
      </w:r>
      <w:r>
        <w:t>数据存储字段包括</w:t>
      </w:r>
      <w:r>
        <w:rPr>
          <w:rFonts w:hint="eastAsia"/>
        </w:rPr>
        <w:t>：</w:t>
      </w:r>
      <w:r>
        <w:rPr>
          <w:rFonts w:ascii="宋体" w:hAnsi="宋体" w:hint="eastAsia"/>
        </w:rPr>
        <w:t>省份、地市、前台流水号、移机工单</w:t>
      </w:r>
      <w:r>
        <w:t>ID</w:t>
      </w:r>
      <w:r>
        <w:rPr>
          <w:rFonts w:ascii="宋体" w:hAnsi="宋体" w:hint="eastAsia"/>
        </w:rPr>
        <w:t>、业务类型、移机工单类型、移机工单状态、客户类型、地域属性、接入方式、用户场景、资产归属、预约时长、移机时长、移机工单时长、是否自动激活成功、移机工单派发时间、预约方式、预约时间、预约上门时间、改约最终上门时间、实际上门时间、签约带宽、催装发起人、催装发起时间、是否“当日装</w:t>
      </w:r>
      <w:r>
        <w:t>/</w:t>
      </w:r>
      <w:r>
        <w:rPr>
          <w:rFonts w:ascii="宋体" w:hAnsi="宋体" w:hint="eastAsia"/>
        </w:rPr>
        <w:t>快装快修”、区</w:t>
      </w:r>
      <w:r>
        <w:t>/</w:t>
      </w:r>
      <w:r>
        <w:rPr>
          <w:rFonts w:ascii="宋体" w:hAnsi="宋体" w:hint="eastAsia"/>
        </w:rPr>
        <w:t>县、小区、是否高价值小区。</w:t>
      </w:r>
    </w:p>
    <w:p w:rsidR="001B5F3D" w:rsidRDefault="001B5F3D" w:rsidP="008A21A8">
      <w:pPr>
        <w:pStyle w:val="6"/>
      </w:pPr>
      <w:bookmarkStart w:id="3188" w:name="_Toc130156118"/>
      <w:r>
        <w:rPr>
          <w:rFonts w:hint="eastAsia"/>
        </w:rPr>
        <w:t>剔除部分当前在途的移机工单清单数据</w:t>
      </w:r>
      <w:bookmarkEnd w:id="3188"/>
    </w:p>
    <w:p w:rsidR="001B5F3D" w:rsidRPr="009040B1" w:rsidRDefault="001B5F3D" w:rsidP="008A21A8">
      <w:pPr>
        <w:ind w:firstLine="420"/>
        <w:rPr>
          <w:b/>
        </w:rPr>
      </w:pPr>
      <w:r w:rsidRPr="009040B1">
        <w:rPr>
          <w:rFonts w:hint="eastAsia"/>
          <w:b/>
        </w:rPr>
        <w:t>剔除规则：</w:t>
      </w:r>
    </w:p>
    <w:p w:rsidR="001B5F3D" w:rsidRDefault="001B5F3D" w:rsidP="00836654">
      <w:pPr>
        <w:pStyle w:val="affffff1"/>
        <w:numPr>
          <w:ilvl w:val="0"/>
          <w:numId w:val="242"/>
        </w:numPr>
        <w:ind w:firstLineChars="0"/>
      </w:pPr>
      <w:r w:rsidRPr="00D20378">
        <w:rPr>
          <w:rFonts w:hint="eastAsia"/>
        </w:rPr>
        <w:t>FTTR</w:t>
      </w:r>
      <w:r w:rsidRPr="00D20378">
        <w:rPr>
          <w:rFonts w:hint="eastAsia"/>
        </w:rPr>
        <w:t>是过渡流程</w:t>
      </w:r>
      <w:r>
        <w:rPr>
          <w:rFonts w:hint="eastAsia"/>
        </w:rPr>
        <w:t>，</w:t>
      </w:r>
      <w:r w:rsidRPr="00D20378">
        <w:rPr>
          <w:rFonts w:hint="eastAsia"/>
        </w:rPr>
        <w:t>暂时不传</w:t>
      </w:r>
      <w:r>
        <w:rPr>
          <w:rFonts w:hint="eastAsia"/>
        </w:rPr>
        <w:t>集团，做剔除。</w:t>
      </w:r>
    </w:p>
    <w:p w:rsidR="001B5F3D" w:rsidRDefault="001B5F3D" w:rsidP="00836654">
      <w:pPr>
        <w:pStyle w:val="affffff1"/>
        <w:numPr>
          <w:ilvl w:val="0"/>
          <w:numId w:val="242"/>
        </w:numPr>
        <w:ind w:firstLineChars="0"/>
      </w:pPr>
      <w:r>
        <w:rPr>
          <w:rFonts w:hint="eastAsia"/>
        </w:rPr>
        <w:t>卡单超过一个月的工单剔除。</w:t>
      </w:r>
    </w:p>
    <w:p w:rsidR="001B5F3D" w:rsidRDefault="001B5F3D" w:rsidP="008A21A8">
      <w:pPr>
        <w:pStyle w:val="6"/>
      </w:pPr>
      <w:bookmarkStart w:id="3189" w:name="_Toc130156119"/>
      <w:r>
        <w:rPr>
          <w:rFonts w:hint="eastAsia"/>
        </w:rPr>
        <w:t>当前在途的移机工单涉敏字段脱敏</w:t>
      </w:r>
      <w:bookmarkEnd w:id="3189"/>
    </w:p>
    <w:p w:rsidR="001B5F3D" w:rsidRDefault="001B5F3D" w:rsidP="008A21A8">
      <w:pPr>
        <w:ind w:firstLine="420"/>
        <w:rPr>
          <w:rFonts w:ascii="宋体" w:hAnsi="宋体"/>
        </w:rPr>
      </w:pPr>
      <w:r>
        <w:rPr>
          <w:rFonts w:ascii="宋体" w:hAnsi="宋体" w:hint="eastAsia"/>
        </w:rPr>
        <w:t>根据集团要求，用户账号通过AES加密算法进行脱敏后输出，现将AES加密参数约定如下：</w:t>
      </w:r>
    </w:p>
    <w:p w:rsidR="001B5F3D" w:rsidRDefault="001B5F3D" w:rsidP="008A21A8">
      <w:pPr>
        <w:ind w:firstLine="420"/>
        <w:rPr>
          <w:rFonts w:ascii="宋体" w:hAnsi="宋体"/>
        </w:rPr>
      </w:pPr>
      <w:r>
        <w:rPr>
          <w:rFonts w:ascii="宋体" w:hAnsi="宋体" w:hint="eastAsia"/>
        </w:rPr>
        <w:lastRenderedPageBreak/>
        <w:t>1. 模式：ECB模式</w:t>
      </w:r>
    </w:p>
    <w:p w:rsidR="001B5F3D" w:rsidRDefault="001B5F3D" w:rsidP="008A21A8">
      <w:pPr>
        <w:ind w:firstLine="420"/>
        <w:rPr>
          <w:rFonts w:ascii="宋体" w:hAnsi="宋体"/>
        </w:rPr>
      </w:pPr>
      <w:r>
        <w:rPr>
          <w:rFonts w:ascii="宋体" w:hAnsi="宋体" w:hint="eastAsia"/>
        </w:rPr>
        <w:t>2. 填充：pkcs7padding</w:t>
      </w:r>
    </w:p>
    <w:p w:rsidR="001B5F3D" w:rsidRDefault="001B5F3D" w:rsidP="008A21A8">
      <w:pPr>
        <w:ind w:firstLine="420"/>
        <w:rPr>
          <w:rFonts w:ascii="宋体" w:hAnsi="宋体"/>
        </w:rPr>
      </w:pPr>
      <w:r>
        <w:rPr>
          <w:rFonts w:ascii="宋体" w:hAnsi="宋体" w:hint="eastAsia"/>
        </w:rPr>
        <w:t>3. 数据块：128位</w:t>
      </w:r>
    </w:p>
    <w:p w:rsidR="001B5F3D" w:rsidRDefault="001B5F3D" w:rsidP="008A21A8">
      <w:pPr>
        <w:ind w:firstLine="420"/>
        <w:rPr>
          <w:rFonts w:ascii="宋体" w:hAnsi="宋体"/>
        </w:rPr>
      </w:pPr>
      <w:r>
        <w:rPr>
          <w:rFonts w:ascii="宋体" w:hAnsi="宋体" w:hint="eastAsia"/>
        </w:rPr>
        <w:t>4. 密钥：另行下发</w:t>
      </w:r>
    </w:p>
    <w:p w:rsidR="001B5F3D" w:rsidRDefault="001B5F3D" w:rsidP="008A21A8">
      <w:pPr>
        <w:ind w:firstLine="420"/>
        <w:rPr>
          <w:rFonts w:ascii="宋体" w:hAnsi="宋体"/>
        </w:rPr>
      </w:pPr>
      <w:r>
        <w:rPr>
          <w:rFonts w:ascii="宋体" w:hAnsi="宋体" w:hint="eastAsia"/>
        </w:rPr>
        <w:t>5. 偏移量：无</w:t>
      </w:r>
    </w:p>
    <w:p w:rsidR="001B5F3D" w:rsidRDefault="001B5F3D" w:rsidP="008A21A8">
      <w:pPr>
        <w:ind w:firstLine="420"/>
        <w:rPr>
          <w:rFonts w:ascii="宋体" w:hAnsi="宋体"/>
        </w:rPr>
      </w:pPr>
      <w:r>
        <w:rPr>
          <w:rFonts w:ascii="宋体" w:hAnsi="宋体" w:hint="eastAsia"/>
        </w:rPr>
        <w:t>6. 输出：BASE64</w:t>
      </w:r>
    </w:p>
    <w:p w:rsidR="001B5F3D" w:rsidRPr="008E170B" w:rsidRDefault="001B5F3D" w:rsidP="008A21A8">
      <w:pPr>
        <w:ind w:firstLine="420"/>
        <w:rPr>
          <w:rFonts w:ascii="宋体" w:hAnsi="宋体"/>
        </w:rPr>
      </w:pPr>
      <w:r>
        <w:rPr>
          <w:rFonts w:ascii="宋体" w:hAnsi="宋体" w:hint="eastAsia"/>
        </w:rPr>
        <w:t>7. 字符集：utf8编码（unicode编码）</w:t>
      </w:r>
    </w:p>
    <w:p w:rsidR="001B5F3D" w:rsidRDefault="001B5F3D" w:rsidP="008A21A8">
      <w:pPr>
        <w:pStyle w:val="6"/>
      </w:pPr>
      <w:bookmarkStart w:id="3190" w:name="_Toc130156120"/>
      <w:r>
        <w:rPr>
          <w:rFonts w:hint="eastAsia"/>
        </w:rPr>
        <w:t>推送当前在途的移机工单数据给集团</w:t>
      </w:r>
      <w:bookmarkEnd w:id="3190"/>
    </w:p>
    <w:p w:rsidR="001B5F3D" w:rsidRPr="008E170B" w:rsidRDefault="001B5F3D" w:rsidP="008A21A8">
      <w:pPr>
        <w:ind w:firstLineChars="200" w:firstLine="480"/>
      </w:pPr>
      <w:r>
        <w:rPr>
          <w:rFonts w:ascii="宋体" w:hAnsi="宋体" w:hint="eastAsia"/>
          <w:lang w:bidi="ar"/>
        </w:rPr>
        <w:t>上报方式</w:t>
      </w:r>
      <w:r>
        <w:rPr>
          <w:rFonts w:cs="宋体" w:hint="eastAsia"/>
          <w:lang w:bidi="ar"/>
        </w:rPr>
        <w:t>采用文件接口，文件传输协议为</w:t>
      </w:r>
      <w:r>
        <w:rPr>
          <w:lang w:bidi="ar"/>
        </w:rPr>
        <w:t>FTP</w:t>
      </w:r>
      <w:r>
        <w:rPr>
          <w:rFonts w:cs="宋体" w:hint="eastAsia"/>
          <w:lang w:bidi="ar"/>
        </w:rPr>
        <w:t>，文件内容编码使用</w:t>
      </w:r>
      <w:r>
        <w:rPr>
          <w:b/>
          <w:bCs/>
          <w:lang w:bidi="ar"/>
        </w:rPr>
        <w:t>UTF-8</w:t>
      </w:r>
      <w:r>
        <w:rPr>
          <w:rFonts w:cs="宋体" w:hint="eastAsia"/>
          <w:lang w:bidi="ar"/>
        </w:rPr>
        <w:t>编码格式。总部质量管理系统作为</w:t>
      </w:r>
      <w:r>
        <w:rPr>
          <w:lang w:bidi="ar"/>
        </w:rPr>
        <w:t>FTP</w:t>
      </w:r>
      <w:r>
        <w:rPr>
          <w:rFonts w:cs="宋体" w:hint="eastAsia"/>
          <w:lang w:bidi="ar"/>
        </w:rPr>
        <w:t>服务端，为每个省分别建立</w:t>
      </w:r>
      <w:r>
        <w:rPr>
          <w:lang w:bidi="ar"/>
        </w:rPr>
        <w:t>FTP</w:t>
      </w:r>
      <w:r>
        <w:rPr>
          <w:rFonts w:cs="宋体" w:hint="eastAsia"/>
          <w:lang w:bidi="ar"/>
        </w:rPr>
        <w:t>文件目录及账号密码，省端系统作为客户端，省端主动向总部质量管理系统上报工单数据，通过</w:t>
      </w:r>
      <w:r>
        <w:rPr>
          <w:lang w:bidi="ar"/>
        </w:rPr>
        <w:t>FTP PUT</w:t>
      </w:r>
      <w:r>
        <w:rPr>
          <w:rFonts w:cs="宋体" w:hint="eastAsia"/>
          <w:lang w:bidi="ar"/>
        </w:rPr>
        <w:t>方式将文件传送到指定的位置。</w:t>
      </w:r>
      <w:r>
        <w:rPr>
          <w:rFonts w:ascii="宋体" w:hAnsi="宋体" w:cs="宋体" w:hint="eastAsia"/>
          <w:color w:val="000000"/>
          <w:lang w:bidi="ar"/>
        </w:rPr>
        <w:t>文件接口中的数据传输格式采用标准CSV文件。</w:t>
      </w:r>
    </w:p>
    <w:p w:rsidR="001B5F3D" w:rsidRDefault="001B5F3D" w:rsidP="008A21A8">
      <w:pPr>
        <w:ind w:firstLineChars="200" w:firstLine="480"/>
        <w:rPr>
          <w:rFonts w:ascii="宋体" w:hAnsi="宋体"/>
        </w:rPr>
      </w:pPr>
      <w:r w:rsidRPr="008D384E">
        <w:rPr>
          <w:rFonts w:ascii="宋体" w:hAnsi="宋体" w:hint="eastAsia"/>
        </w:rPr>
        <w:t>推送方式为推送到</w:t>
      </w:r>
      <w:r>
        <w:rPr>
          <w:rFonts w:ascii="宋体" w:hAnsi="宋体" w:hint="eastAsia"/>
        </w:rPr>
        <w:t>集团</w:t>
      </w:r>
      <w:r w:rsidRPr="008D384E">
        <w:rPr>
          <w:rFonts w:ascii="宋体" w:hAnsi="宋体" w:hint="eastAsia"/>
        </w:rPr>
        <w:t>FTP，推送时间为每</w:t>
      </w:r>
      <w:r>
        <w:rPr>
          <w:rFonts w:ascii="宋体" w:hAnsi="宋体" w:hint="eastAsia"/>
        </w:rPr>
        <w:t>天的</w:t>
      </w:r>
      <w:r>
        <w:rPr>
          <w:rFonts w:ascii="宋体" w:hAnsi="宋体"/>
        </w:rPr>
        <w:t>5</w:t>
      </w:r>
      <w:r>
        <w:rPr>
          <w:rFonts w:ascii="宋体" w:hAnsi="宋体" w:hint="eastAsia"/>
        </w:rPr>
        <w:t>点</w:t>
      </w:r>
      <w:r w:rsidRPr="008D384E">
        <w:rPr>
          <w:rFonts w:ascii="宋体" w:hAnsi="宋体" w:hint="eastAsia"/>
        </w:rPr>
        <w:t>，按</w:t>
      </w:r>
      <w:r>
        <w:rPr>
          <w:rFonts w:ascii="宋体" w:hAnsi="宋体" w:hint="eastAsia"/>
        </w:rPr>
        <w:t>天推送前一天</w:t>
      </w:r>
      <w:r w:rsidRPr="008D384E">
        <w:rPr>
          <w:rFonts w:ascii="宋体" w:hAnsi="宋体" w:hint="eastAsia"/>
        </w:rPr>
        <w:t>的数据，文件格式为CSV，文件分隔符为||，文件内容如下：</w:t>
      </w:r>
    </w:p>
    <w:p w:rsidR="001B5F3D" w:rsidRDefault="001B5F3D" w:rsidP="008A21A8">
      <w:pPr>
        <w:ind w:firstLineChars="200" w:firstLine="480"/>
        <w:rPr>
          <w:rFonts w:ascii="宋体" w:hAnsi="宋体"/>
        </w:rPr>
      </w:pPr>
      <w:r>
        <w:rPr>
          <w:rFonts w:ascii="宋体" w:hAnsi="宋体" w:hint="eastAsia"/>
        </w:rPr>
        <w:t>推送在途移机单字段：</w:t>
      </w:r>
    </w:p>
    <w:p w:rsidR="001B5F3D" w:rsidRPr="0050589A" w:rsidRDefault="001B5F3D" w:rsidP="008A21A8">
      <w:r>
        <w:rPr>
          <w:rFonts w:ascii="宋体" w:hAnsi="宋体" w:hint="eastAsia"/>
        </w:rPr>
        <w:t>省份、地市、前台流水号、移机工单</w:t>
      </w:r>
      <w:r>
        <w:t>ID</w:t>
      </w:r>
      <w:r>
        <w:rPr>
          <w:rFonts w:ascii="宋体" w:hAnsi="宋体" w:hint="eastAsia"/>
        </w:rPr>
        <w:t>、业务类型、移机工单类型、移机工单状态、客户类型、地域属性、接入方式、用户场景、资产归属、预约时长、移机时长、移机工单时长、是否自动激活成功、移机工单派发时间、预约方式、预约时间、预约上门时间、改约最终上门时间、实际上门时间、签约带宽、催装发起人、催装发起时间、是否“当日装</w:t>
      </w:r>
      <w:r>
        <w:t>/</w:t>
      </w:r>
      <w:r>
        <w:rPr>
          <w:rFonts w:ascii="宋体" w:hAnsi="宋体" w:hint="eastAsia"/>
        </w:rPr>
        <w:t>快装快修”、区</w:t>
      </w:r>
      <w:r>
        <w:t>/</w:t>
      </w:r>
      <w:r>
        <w:rPr>
          <w:rFonts w:ascii="宋体" w:hAnsi="宋体" w:hint="eastAsia"/>
        </w:rPr>
        <w:t>县、小区、是否高价值小区。</w:t>
      </w:r>
    </w:p>
    <w:p w:rsidR="001B5F3D" w:rsidRDefault="001B5F3D" w:rsidP="008A21A8">
      <w:pPr>
        <w:pStyle w:val="5"/>
      </w:pPr>
      <w:bookmarkStart w:id="3191" w:name="_Toc130156121"/>
      <w:r>
        <w:rPr>
          <w:rFonts w:hint="eastAsia"/>
        </w:rPr>
        <w:lastRenderedPageBreak/>
        <w:t>家宽直采拆机日归档清单采集推送</w:t>
      </w:r>
      <w:bookmarkEnd w:id="3191"/>
    </w:p>
    <w:p w:rsidR="001B5F3D" w:rsidRDefault="001B5F3D" w:rsidP="008A21A8">
      <w:pPr>
        <w:ind w:firstLineChars="200" w:firstLine="480"/>
      </w:pPr>
      <w:r>
        <w:rPr>
          <w:rFonts w:hint="eastAsia"/>
        </w:rPr>
        <w:t>当日归档拆机</w:t>
      </w:r>
      <w:r w:rsidRPr="008429C2">
        <w:t>工单</w:t>
      </w:r>
      <w:r>
        <w:rPr>
          <w:rFonts w:hint="eastAsia"/>
        </w:rPr>
        <w:t>清单</w:t>
      </w:r>
      <w:r w:rsidRPr="008429C2">
        <w:t>数据上传集团</w:t>
      </w:r>
      <w:r w:rsidRPr="008429C2">
        <w:rPr>
          <w:rFonts w:hint="eastAsia"/>
        </w:rPr>
        <w:t>，</w:t>
      </w:r>
      <w:r w:rsidRPr="008429C2">
        <w:t>汇总工单的数据以文件形式上传集团</w:t>
      </w:r>
      <w:r w:rsidRPr="00DB19FB">
        <w:rPr>
          <w:rFonts w:hint="eastAsia"/>
        </w:rPr>
        <w:t>。</w:t>
      </w:r>
      <w:r>
        <w:rPr>
          <w:rFonts w:hint="eastAsia"/>
        </w:rPr>
        <w:t>上传内容包括：</w:t>
      </w:r>
      <w:r w:rsidRPr="00A43521">
        <w:rPr>
          <w:rFonts w:ascii="宋体" w:hAnsi="宋体" w:hint="eastAsia"/>
        </w:rPr>
        <w:t>省份、地市、前台流水号、工单ID、业务类型、工单类型、工单状态、客户类型、地域属性、接入方式、用户场景、资产归属、拆机工单时长、工单派发时间、预约方式、预约上门时间、改约最终上门时间、实际上门时间、拆机完成时间、网络线条质检完成时间、客服用户回访完成时间、一线装维人员姓名、装维公司、网络线条质检人员姓名、质检结果、现场照片是否已上传、ONU设备MAC、ONU设备SN、ONU生产厂商、机顶盒设备MAC、机顶盒设备SN、机顶盒发放方式、机顶盒是否有押金、机顶盒生产厂商、用户账号、地址、前台订单受理时间、拆机原因、回访是否满意、区/</w:t>
      </w:r>
      <w:r>
        <w:rPr>
          <w:rFonts w:ascii="宋体" w:hAnsi="宋体" w:hint="eastAsia"/>
        </w:rPr>
        <w:t>县、小区、是否高价值小区、一线装维人员账号、终端信息。</w:t>
      </w:r>
    </w:p>
    <w:p w:rsidR="001B5F3D" w:rsidRDefault="001B5F3D" w:rsidP="008A21A8">
      <w:pPr>
        <w:pStyle w:val="6"/>
      </w:pPr>
      <w:bookmarkStart w:id="3192" w:name="_Toc130156122"/>
      <w:r>
        <w:rPr>
          <w:rFonts w:hint="eastAsia"/>
        </w:rPr>
        <w:t>综调库抽取当日归档的投诉工单清单数据</w:t>
      </w:r>
      <w:bookmarkEnd w:id="3192"/>
    </w:p>
    <w:p w:rsidR="001B5F3D" w:rsidRPr="00A43521" w:rsidRDefault="001B5F3D" w:rsidP="008A21A8">
      <w:pPr>
        <w:ind w:firstLine="420"/>
      </w:pPr>
      <w:r>
        <w:rPr>
          <w:rFonts w:ascii="宋体" w:hAnsi="宋体" w:hint="eastAsia"/>
        </w:rPr>
        <w:t>综调库抽取当日归档的拆机工单信息，内容包括：</w:t>
      </w:r>
      <w:r w:rsidRPr="00A43521">
        <w:rPr>
          <w:rFonts w:ascii="宋体" w:hAnsi="宋体" w:hint="eastAsia"/>
        </w:rPr>
        <w:t>省份、地市、前台流水号、工单ID、业务类型、工单类型、工单状态、客户类型、地域属性、接入方式、用户场景、资产归属、拆机工单时长、工单派发时间、预约方式、预约上门时间、改约最终上门时间、实际上门时间、拆机完成时间、网络线条质检完成时间、客服用户回访完成时间、一线装维人员姓名、装维公司、网络线条质检人员姓名、质检结果、现场照片是否已上传、用户账号、地址、前台订单受理时间、拆机原因、回访是否满意、区/</w:t>
      </w:r>
      <w:r>
        <w:rPr>
          <w:rFonts w:ascii="宋体" w:hAnsi="宋体" w:hint="eastAsia"/>
        </w:rPr>
        <w:t>县、小区、是否高价值小区、一线装维人员账号、终端信息。</w:t>
      </w:r>
    </w:p>
    <w:p w:rsidR="001B5F3D" w:rsidRDefault="001B5F3D" w:rsidP="008A21A8">
      <w:pPr>
        <w:pStyle w:val="6"/>
      </w:pPr>
      <w:bookmarkStart w:id="3193" w:name="_Toc130156123"/>
      <w:r>
        <w:rPr>
          <w:rFonts w:hint="eastAsia"/>
        </w:rPr>
        <w:t>激活系统接口抽取当日归档的拆机产品信息</w:t>
      </w:r>
      <w:bookmarkEnd w:id="3193"/>
    </w:p>
    <w:p w:rsidR="001B5F3D" w:rsidRPr="003E45E1" w:rsidRDefault="001B5F3D" w:rsidP="008A21A8">
      <w:pPr>
        <w:ind w:firstLine="420"/>
      </w:pPr>
      <w:r>
        <w:rPr>
          <w:rFonts w:ascii="宋体" w:hAnsi="宋体" w:hint="eastAsia"/>
        </w:rPr>
        <w:t>激活系统接口抽取当日拆机的产品信息，内容包括：宽带账号、</w:t>
      </w:r>
      <w:r w:rsidRPr="00A43521">
        <w:rPr>
          <w:rFonts w:ascii="宋体" w:hAnsi="宋体" w:hint="eastAsia"/>
        </w:rPr>
        <w:t>ONU设备MAC、ONU设备SN、ONU生产厂商、机顶盒设备MAC、机顶盒设备SN</w:t>
      </w:r>
      <w:r>
        <w:rPr>
          <w:rFonts w:ascii="宋体" w:hAnsi="宋体" w:hint="eastAsia"/>
        </w:rPr>
        <w:t>、机顶盒发放方式、机顶盒是否有押金、机顶盒生产厂商。</w:t>
      </w:r>
    </w:p>
    <w:p w:rsidR="001B5F3D" w:rsidRDefault="001B5F3D" w:rsidP="008A21A8">
      <w:pPr>
        <w:pStyle w:val="6"/>
      </w:pPr>
      <w:bookmarkStart w:id="3194" w:name="_Toc130156124"/>
      <w:r>
        <w:rPr>
          <w:rFonts w:hint="eastAsia"/>
        </w:rPr>
        <w:lastRenderedPageBreak/>
        <w:t>计算当日归档的拆机工单数据</w:t>
      </w:r>
      <w:bookmarkEnd w:id="3194"/>
    </w:p>
    <w:p w:rsidR="001B5F3D" w:rsidRPr="00FD5E33" w:rsidRDefault="001B5F3D" w:rsidP="008A21A8">
      <w:pPr>
        <w:rPr>
          <w:rFonts w:ascii="宋体" w:hAnsi="宋体"/>
          <w:b/>
        </w:rPr>
      </w:pPr>
      <w:r w:rsidRPr="00FD5E33">
        <w:rPr>
          <w:rFonts w:ascii="宋体" w:hAnsi="宋体"/>
          <w:b/>
        </w:rPr>
        <w:t>计算规则如下</w:t>
      </w:r>
      <w:r w:rsidRPr="00FD5E33">
        <w:rPr>
          <w:rFonts w:ascii="宋体" w:hAnsi="宋体" w:hint="eastAsia"/>
          <w:b/>
        </w:rPr>
        <w:t>：</w:t>
      </w:r>
    </w:p>
    <w:p w:rsidR="001B5F3D" w:rsidRPr="00E337D3" w:rsidRDefault="001B5F3D" w:rsidP="008A21A8">
      <w:pPr>
        <w:rPr>
          <w:rFonts w:ascii="宋体" w:eastAsiaTheme="minorEastAsia" w:hAnsi="宋体" w:cstheme="minorBidi"/>
          <w:snapToGrid/>
          <w:kern w:val="2"/>
          <w:sz w:val="21"/>
          <w:szCs w:val="22"/>
        </w:rPr>
      </w:pPr>
      <w:r w:rsidRPr="00E337D3">
        <w:rPr>
          <w:rFonts w:ascii="宋体" w:eastAsiaTheme="minorEastAsia" w:hAnsi="宋体" w:cstheme="minorBidi" w:hint="eastAsia"/>
          <w:snapToGrid/>
          <w:kern w:val="2"/>
          <w:sz w:val="21"/>
          <w:szCs w:val="22"/>
        </w:rPr>
        <w:t>1</w:t>
      </w:r>
      <w:r w:rsidRPr="00E337D3">
        <w:rPr>
          <w:rFonts w:ascii="宋体" w:eastAsiaTheme="minorEastAsia" w:hAnsi="宋体" w:cstheme="minorBidi" w:hint="eastAsia"/>
          <w:snapToGrid/>
          <w:kern w:val="2"/>
          <w:sz w:val="21"/>
          <w:szCs w:val="22"/>
        </w:rPr>
        <w:t>、上报工单范围：拆机单</w:t>
      </w:r>
    </w:p>
    <w:p w:rsidR="001B5F3D" w:rsidRDefault="001B5F3D" w:rsidP="008A21A8">
      <w:pPr>
        <w:rPr>
          <w:rFonts w:ascii="宋体" w:eastAsiaTheme="minorEastAsia" w:hAnsi="宋体" w:cstheme="minorBidi"/>
          <w:snapToGrid/>
          <w:kern w:val="2"/>
          <w:sz w:val="21"/>
          <w:szCs w:val="22"/>
        </w:rPr>
      </w:pPr>
      <w:r w:rsidRPr="00E337D3">
        <w:rPr>
          <w:rFonts w:ascii="宋体" w:eastAsiaTheme="minorEastAsia" w:hAnsi="宋体" w:cstheme="minorBidi" w:hint="eastAsia"/>
          <w:snapToGrid/>
          <w:kern w:val="2"/>
          <w:sz w:val="21"/>
          <w:szCs w:val="22"/>
        </w:rPr>
        <w:t>2</w:t>
      </w:r>
      <w:r w:rsidRPr="00E337D3">
        <w:rPr>
          <w:rFonts w:ascii="宋体" w:eastAsiaTheme="minorEastAsia" w:hAnsi="宋体" w:cstheme="minorBidi" w:hint="eastAsia"/>
          <w:snapToGrid/>
          <w:kern w:val="2"/>
          <w:sz w:val="21"/>
          <w:szCs w:val="22"/>
        </w:rPr>
        <w:t>、业务类型：根据拆机工单携带的子产品，按集团规范拼装。例如：宽带；宽带</w:t>
      </w:r>
      <w:r w:rsidRPr="00E337D3">
        <w:rPr>
          <w:rFonts w:ascii="宋体" w:eastAsiaTheme="minorEastAsia" w:hAnsi="宋体" w:cstheme="minorBidi" w:hint="eastAsia"/>
          <w:snapToGrid/>
          <w:kern w:val="2"/>
          <w:sz w:val="21"/>
          <w:szCs w:val="22"/>
        </w:rPr>
        <w:t>+</w:t>
      </w:r>
      <w:r w:rsidRPr="00E337D3">
        <w:rPr>
          <w:rFonts w:ascii="宋体" w:eastAsiaTheme="minorEastAsia" w:hAnsi="宋体" w:cstheme="minorBidi" w:hint="eastAsia"/>
          <w:snapToGrid/>
          <w:kern w:val="2"/>
          <w:sz w:val="21"/>
          <w:szCs w:val="22"/>
        </w:rPr>
        <w:t>电视；宽带</w:t>
      </w:r>
      <w:r w:rsidRPr="00E337D3">
        <w:rPr>
          <w:rFonts w:ascii="宋体" w:eastAsiaTheme="minorEastAsia" w:hAnsi="宋体" w:cstheme="minorBidi" w:hint="eastAsia"/>
          <w:snapToGrid/>
          <w:kern w:val="2"/>
          <w:sz w:val="21"/>
          <w:szCs w:val="22"/>
        </w:rPr>
        <w:t>+</w:t>
      </w:r>
      <w:r w:rsidRPr="00E337D3">
        <w:rPr>
          <w:rFonts w:ascii="宋体" w:eastAsiaTheme="minorEastAsia" w:hAnsi="宋体" w:cstheme="minorBidi" w:hint="eastAsia"/>
          <w:snapToGrid/>
          <w:kern w:val="2"/>
          <w:sz w:val="21"/>
          <w:szCs w:val="22"/>
        </w:rPr>
        <w:t>电视</w:t>
      </w:r>
      <w:r w:rsidRPr="00E337D3">
        <w:rPr>
          <w:rFonts w:ascii="宋体" w:eastAsiaTheme="minorEastAsia" w:hAnsi="宋体" w:cstheme="minorBidi" w:hint="eastAsia"/>
          <w:snapToGrid/>
          <w:kern w:val="2"/>
          <w:sz w:val="21"/>
          <w:szCs w:val="22"/>
        </w:rPr>
        <w:t>+</w:t>
      </w:r>
      <w:r w:rsidRPr="00E337D3">
        <w:rPr>
          <w:rFonts w:ascii="宋体" w:eastAsiaTheme="minorEastAsia" w:hAnsi="宋体" w:cstheme="minorBidi" w:hint="eastAsia"/>
          <w:snapToGrid/>
          <w:kern w:val="2"/>
          <w:sz w:val="21"/>
          <w:szCs w:val="22"/>
        </w:rPr>
        <w:t>智能组网</w:t>
      </w:r>
      <w:r w:rsidRPr="00E337D3">
        <w:rPr>
          <w:rFonts w:ascii="宋体" w:eastAsiaTheme="minorEastAsia" w:hAnsi="宋体" w:cstheme="minorBidi" w:hint="eastAsia"/>
          <w:snapToGrid/>
          <w:kern w:val="2"/>
          <w:sz w:val="21"/>
          <w:szCs w:val="22"/>
        </w:rPr>
        <w:t>-wifi</w:t>
      </w:r>
      <w:r w:rsidRPr="00E337D3">
        <w:rPr>
          <w:rFonts w:ascii="宋体" w:eastAsiaTheme="minorEastAsia" w:hAnsi="宋体" w:cstheme="minorBidi" w:hint="eastAsia"/>
          <w:snapToGrid/>
          <w:kern w:val="2"/>
          <w:sz w:val="21"/>
          <w:szCs w:val="22"/>
        </w:rPr>
        <w:t>组网（全家</w:t>
      </w:r>
      <w:r w:rsidRPr="00E337D3">
        <w:rPr>
          <w:rFonts w:ascii="宋体" w:eastAsiaTheme="minorEastAsia" w:hAnsi="宋体" w:cstheme="minorBidi" w:hint="eastAsia"/>
          <w:snapToGrid/>
          <w:kern w:val="2"/>
          <w:sz w:val="21"/>
          <w:szCs w:val="22"/>
        </w:rPr>
        <w:t>wifi</w:t>
      </w:r>
      <w:r w:rsidRPr="00E337D3">
        <w:rPr>
          <w:rFonts w:ascii="宋体" w:eastAsiaTheme="minorEastAsia" w:hAnsi="宋体" w:cstheme="minorBidi" w:hint="eastAsia"/>
          <w:snapToGrid/>
          <w:kern w:val="2"/>
          <w:sz w:val="21"/>
          <w:szCs w:val="22"/>
        </w:rPr>
        <w:t>）</w:t>
      </w:r>
    </w:p>
    <w:p w:rsidR="001B5F3D" w:rsidRDefault="001B5F3D" w:rsidP="008A21A8">
      <w:pPr>
        <w:rPr>
          <w:rFonts w:ascii="宋体" w:eastAsiaTheme="minorEastAsia" w:hAnsi="宋体" w:cstheme="minorBidi"/>
          <w:snapToGrid/>
          <w:kern w:val="2"/>
          <w:sz w:val="21"/>
          <w:szCs w:val="22"/>
        </w:rPr>
      </w:pPr>
      <w:r>
        <w:rPr>
          <w:rFonts w:ascii="宋体" w:eastAsiaTheme="minorEastAsia" w:hAnsi="宋体" w:cstheme="minorBidi"/>
          <w:snapToGrid/>
          <w:kern w:val="2"/>
          <w:sz w:val="21"/>
          <w:szCs w:val="22"/>
        </w:rPr>
        <w:t>3</w:t>
      </w:r>
      <w:r>
        <w:rPr>
          <w:rFonts w:ascii="宋体" w:eastAsiaTheme="minorEastAsia" w:hAnsi="宋体" w:cstheme="minorBidi" w:hint="eastAsia"/>
          <w:snapToGrid/>
          <w:kern w:val="2"/>
          <w:sz w:val="21"/>
          <w:szCs w:val="22"/>
        </w:rPr>
        <w:t>、</w:t>
      </w:r>
      <w:r w:rsidRPr="00DE25C8">
        <w:rPr>
          <w:rFonts w:ascii="宋体" w:eastAsiaTheme="minorEastAsia" w:hAnsi="宋体" w:cstheme="minorBidi" w:hint="eastAsia"/>
          <w:snapToGrid/>
          <w:kern w:val="2"/>
          <w:sz w:val="21"/>
          <w:szCs w:val="22"/>
        </w:rPr>
        <w:t>拆机工单时长</w:t>
      </w:r>
      <w:r>
        <w:rPr>
          <w:rFonts w:ascii="宋体" w:eastAsiaTheme="minorEastAsia" w:hAnsi="宋体" w:cstheme="minorBidi" w:hint="eastAsia"/>
          <w:snapToGrid/>
          <w:kern w:val="2"/>
          <w:sz w:val="21"/>
          <w:szCs w:val="22"/>
        </w:rPr>
        <w:t>=</w:t>
      </w:r>
      <w:r w:rsidRPr="00DE25C8">
        <w:rPr>
          <w:rFonts w:ascii="宋体" w:eastAsiaTheme="minorEastAsia" w:hAnsi="宋体" w:cstheme="minorBidi" w:hint="eastAsia"/>
          <w:snapToGrid/>
          <w:kern w:val="2"/>
          <w:sz w:val="21"/>
          <w:szCs w:val="22"/>
        </w:rPr>
        <w:t>拆机完成时间</w:t>
      </w:r>
      <w:r w:rsidRPr="00DE25C8">
        <w:rPr>
          <w:rFonts w:ascii="宋体" w:eastAsiaTheme="minorEastAsia" w:hAnsi="宋体" w:cstheme="minorBidi" w:hint="eastAsia"/>
          <w:snapToGrid/>
          <w:kern w:val="2"/>
          <w:sz w:val="21"/>
          <w:szCs w:val="22"/>
        </w:rPr>
        <w:t>-</w:t>
      </w:r>
      <w:r w:rsidRPr="00DE25C8">
        <w:rPr>
          <w:rFonts w:ascii="宋体" w:eastAsiaTheme="minorEastAsia" w:hAnsi="宋体" w:cstheme="minorBidi" w:hint="eastAsia"/>
          <w:snapToGrid/>
          <w:kern w:val="2"/>
          <w:sz w:val="21"/>
          <w:szCs w:val="22"/>
        </w:rPr>
        <w:t>工单派发时间</w:t>
      </w:r>
    </w:p>
    <w:p w:rsidR="001B5F3D" w:rsidRPr="00D34D02" w:rsidRDefault="001B5F3D" w:rsidP="008A21A8">
      <w:pPr>
        <w:rPr>
          <w:rFonts w:ascii="宋体" w:eastAsiaTheme="minorEastAsia" w:hAnsi="宋体" w:cstheme="minorBidi"/>
          <w:snapToGrid/>
          <w:kern w:val="2"/>
          <w:sz w:val="21"/>
          <w:szCs w:val="22"/>
        </w:rPr>
      </w:pPr>
      <w:r>
        <w:rPr>
          <w:rFonts w:ascii="宋体" w:eastAsiaTheme="minorEastAsia" w:hAnsi="宋体" w:cstheme="minorBidi"/>
          <w:snapToGrid/>
          <w:kern w:val="2"/>
          <w:sz w:val="21"/>
          <w:szCs w:val="22"/>
        </w:rPr>
        <w:t>4</w:t>
      </w:r>
      <w:r>
        <w:rPr>
          <w:rFonts w:ascii="宋体" w:eastAsiaTheme="minorEastAsia" w:hAnsi="宋体" w:cstheme="minorBidi" w:hint="eastAsia"/>
          <w:snapToGrid/>
          <w:kern w:val="2"/>
          <w:sz w:val="21"/>
          <w:szCs w:val="22"/>
        </w:rPr>
        <w:t>、</w:t>
      </w:r>
      <w:r w:rsidRPr="00D34D02">
        <w:rPr>
          <w:rFonts w:ascii="宋体" w:eastAsiaTheme="minorEastAsia" w:hAnsi="宋体" w:cstheme="minorBidi" w:hint="eastAsia"/>
          <w:snapToGrid/>
          <w:kern w:val="2"/>
          <w:sz w:val="21"/>
          <w:szCs w:val="22"/>
        </w:rPr>
        <w:t>若是“</w:t>
      </w:r>
      <w:r w:rsidRPr="00D34D02">
        <w:rPr>
          <w:rFonts w:ascii="宋体" w:eastAsiaTheme="minorEastAsia" w:hAnsi="宋体" w:cstheme="minorBidi" w:hint="eastAsia"/>
          <w:snapToGrid/>
          <w:kern w:val="2"/>
          <w:sz w:val="21"/>
          <w:szCs w:val="22"/>
        </w:rPr>
        <w:t>AEE</w:t>
      </w:r>
      <w:r w:rsidRPr="00D34D02">
        <w:rPr>
          <w:rFonts w:ascii="宋体" w:eastAsiaTheme="minorEastAsia" w:hAnsi="宋体" w:cstheme="minorBidi" w:hint="eastAsia"/>
          <w:snapToGrid/>
          <w:kern w:val="2"/>
          <w:sz w:val="21"/>
          <w:szCs w:val="22"/>
        </w:rPr>
        <w:t>”开头的工单，拆机原因置为“信控拆机”</w:t>
      </w:r>
    </w:p>
    <w:p w:rsidR="001B5F3D" w:rsidRPr="00DE25C8" w:rsidRDefault="001B5F3D" w:rsidP="008A21A8">
      <w:pPr>
        <w:rPr>
          <w:rFonts w:ascii="宋体" w:eastAsiaTheme="minorEastAsia" w:hAnsi="宋体" w:cstheme="minorBidi"/>
          <w:snapToGrid/>
          <w:kern w:val="2"/>
          <w:sz w:val="21"/>
          <w:szCs w:val="22"/>
        </w:rPr>
      </w:pPr>
      <w:r>
        <w:rPr>
          <w:rFonts w:ascii="宋体" w:eastAsiaTheme="minorEastAsia" w:hAnsi="宋体" w:cstheme="minorBidi"/>
          <w:snapToGrid/>
          <w:kern w:val="2"/>
          <w:sz w:val="21"/>
          <w:szCs w:val="22"/>
        </w:rPr>
        <w:t>5</w:t>
      </w:r>
      <w:r w:rsidRPr="00D34D02">
        <w:rPr>
          <w:rFonts w:ascii="宋体" w:eastAsiaTheme="minorEastAsia" w:hAnsi="宋体" w:cstheme="minorBidi" w:hint="eastAsia"/>
          <w:snapToGrid/>
          <w:kern w:val="2"/>
          <w:sz w:val="21"/>
          <w:szCs w:val="22"/>
        </w:rPr>
        <w:t>、若是非</w:t>
      </w:r>
      <w:r w:rsidRPr="00D34D02">
        <w:rPr>
          <w:rFonts w:ascii="宋体" w:eastAsiaTheme="minorEastAsia" w:hAnsi="宋体" w:cstheme="minorBidi" w:hint="eastAsia"/>
          <w:snapToGrid/>
          <w:kern w:val="2"/>
          <w:sz w:val="21"/>
          <w:szCs w:val="22"/>
        </w:rPr>
        <w:t>AEE</w:t>
      </w:r>
      <w:r w:rsidRPr="00D34D02">
        <w:rPr>
          <w:rFonts w:ascii="宋体" w:eastAsiaTheme="minorEastAsia" w:hAnsi="宋体" w:cstheme="minorBidi" w:hint="eastAsia"/>
          <w:snapToGrid/>
          <w:kern w:val="2"/>
          <w:sz w:val="21"/>
          <w:szCs w:val="22"/>
        </w:rPr>
        <w:t>开头的，拆机原因置为“主动拆机”</w:t>
      </w:r>
    </w:p>
    <w:p w:rsidR="001B5F3D" w:rsidRPr="00D25BC8" w:rsidRDefault="001B5F3D" w:rsidP="008A21A8">
      <w:pPr>
        <w:rPr>
          <w:rFonts w:ascii="宋体" w:hAnsi="宋体"/>
          <w:b/>
        </w:rPr>
      </w:pPr>
      <w:r w:rsidRPr="00D25BC8">
        <w:rPr>
          <w:rFonts w:ascii="宋体" w:hAnsi="宋体" w:hint="eastAsia"/>
          <w:b/>
        </w:rPr>
        <w:t>数据口径：</w:t>
      </w:r>
    </w:p>
    <w:p w:rsidR="001B5F3D" w:rsidRPr="00D25BC8" w:rsidRDefault="001B5F3D" w:rsidP="008A21A8">
      <w:pPr>
        <w:rPr>
          <w:rFonts w:ascii="宋体" w:hAnsi="宋体"/>
        </w:rPr>
      </w:pPr>
      <w:r w:rsidRPr="00D25BC8">
        <w:rPr>
          <w:rFonts w:ascii="宋体" w:hAnsi="宋体" w:hint="eastAsia"/>
        </w:rPr>
        <w:t>a</w:t>
      </w:r>
      <w:r>
        <w:rPr>
          <w:rFonts w:ascii="宋体" w:hAnsi="宋体" w:hint="eastAsia"/>
        </w:rPr>
        <w:t>、</w:t>
      </w:r>
      <w:r w:rsidRPr="00D25BC8">
        <w:rPr>
          <w:rFonts w:ascii="宋体" w:hAnsi="宋体" w:hint="eastAsia"/>
        </w:rPr>
        <w:t>按</w:t>
      </w:r>
      <w:r>
        <w:rPr>
          <w:rFonts w:ascii="宋体" w:hAnsi="宋体" w:hint="eastAsia"/>
        </w:rPr>
        <w:t>天抽取前一天竣工的拆机工单进行计算</w:t>
      </w:r>
      <w:r w:rsidRPr="00D25BC8">
        <w:rPr>
          <w:rFonts w:ascii="宋体" w:hAnsi="宋体" w:hint="eastAsia"/>
        </w:rPr>
        <w:t>。</w:t>
      </w:r>
      <w:r w:rsidRPr="00D25BC8">
        <w:rPr>
          <w:rFonts w:ascii="宋体" w:hAnsi="宋体" w:hint="eastAsia"/>
        </w:rPr>
        <w:tab/>
      </w:r>
      <w:r w:rsidRPr="00D25BC8">
        <w:rPr>
          <w:rFonts w:ascii="宋体" w:hAnsi="宋体" w:hint="eastAsia"/>
        </w:rPr>
        <w:tab/>
      </w:r>
      <w:r w:rsidRPr="00D25BC8">
        <w:rPr>
          <w:rFonts w:ascii="宋体" w:hAnsi="宋体" w:hint="eastAsia"/>
        </w:rPr>
        <w:tab/>
      </w:r>
      <w:r w:rsidRPr="00D25BC8">
        <w:rPr>
          <w:rFonts w:ascii="宋体" w:hAnsi="宋体" w:hint="eastAsia"/>
        </w:rPr>
        <w:tab/>
      </w:r>
      <w:r w:rsidRPr="00D25BC8">
        <w:rPr>
          <w:rFonts w:ascii="宋体" w:hAnsi="宋体" w:hint="eastAsia"/>
        </w:rPr>
        <w:tab/>
      </w:r>
      <w:r w:rsidRPr="00D25BC8">
        <w:rPr>
          <w:rFonts w:ascii="宋体" w:hAnsi="宋体" w:hint="eastAsia"/>
        </w:rPr>
        <w:tab/>
      </w:r>
    </w:p>
    <w:p w:rsidR="001B5F3D" w:rsidRPr="008261E0" w:rsidRDefault="001B5F3D" w:rsidP="008A21A8">
      <w:r w:rsidRPr="00D25BC8">
        <w:rPr>
          <w:rFonts w:ascii="宋体" w:hAnsi="宋体"/>
        </w:rPr>
        <w:t>b</w:t>
      </w:r>
      <w:r w:rsidRPr="00D25BC8">
        <w:rPr>
          <w:rFonts w:ascii="宋体" w:hAnsi="宋体" w:hint="eastAsia"/>
        </w:rPr>
        <w:t>、</w:t>
      </w:r>
      <w:r>
        <w:rPr>
          <w:rFonts w:ascii="宋体" w:hAnsi="宋体" w:hint="eastAsia"/>
        </w:rPr>
        <w:t>数据按日粒度推送：一天推送一次。</w:t>
      </w:r>
    </w:p>
    <w:p w:rsidR="001B5F3D" w:rsidRDefault="001B5F3D" w:rsidP="008A21A8">
      <w:pPr>
        <w:pStyle w:val="6"/>
      </w:pPr>
      <w:bookmarkStart w:id="3195" w:name="_Toc130156125"/>
      <w:r>
        <w:rPr>
          <w:rFonts w:hint="eastAsia"/>
        </w:rPr>
        <w:t>采集当日归档的拆机工单数据存储</w:t>
      </w:r>
      <w:bookmarkEnd w:id="3195"/>
    </w:p>
    <w:p w:rsidR="001B5F3D" w:rsidRPr="00C131FE" w:rsidRDefault="001B5F3D" w:rsidP="008A21A8">
      <w:pPr>
        <w:ind w:firstLineChars="200" w:firstLine="480"/>
      </w:pPr>
      <w:r>
        <w:t>上传集团数据存储到本地</w:t>
      </w:r>
      <w:r>
        <w:rPr>
          <w:rFonts w:hint="eastAsia"/>
        </w:rPr>
        <w:t>，</w:t>
      </w:r>
      <w:r>
        <w:t>以供后续数据稽核</w:t>
      </w:r>
      <w:r>
        <w:rPr>
          <w:rFonts w:hint="eastAsia"/>
        </w:rPr>
        <w:t>。</w:t>
      </w:r>
      <w:r>
        <w:t>数据存储字段包括</w:t>
      </w:r>
      <w:r>
        <w:rPr>
          <w:rFonts w:hint="eastAsia"/>
        </w:rPr>
        <w:t>：</w:t>
      </w:r>
      <w:r w:rsidRPr="00A43521">
        <w:rPr>
          <w:rFonts w:ascii="宋体" w:hAnsi="宋体" w:hint="eastAsia"/>
        </w:rPr>
        <w:t>省份、地市、前台流水号、工单ID、业务类型、工单类型、工单状态、客户类型、地域属性、接入方式、用户场景、资产归属、拆机工单时长、工单派发时间、预约方式、预约上门时间、改约最终上门时间、实际上门时间、拆机完成时间、网络线条质检完成时间、客服用户回访完成时间、一线装维人员姓名、装维公司、网络线条质检人员姓名、质检结果、现场照片是否已上传、用户账号、地址、前台订单受理时间、拆机原因、回访是否满意、区/</w:t>
      </w:r>
      <w:r>
        <w:rPr>
          <w:rFonts w:ascii="宋体" w:hAnsi="宋体" w:hint="eastAsia"/>
        </w:rPr>
        <w:t>县、小区、是否高价值小区、一线装维人员账号、终端信息。</w:t>
      </w:r>
    </w:p>
    <w:p w:rsidR="001B5F3D" w:rsidRDefault="001B5F3D" w:rsidP="008A21A8">
      <w:pPr>
        <w:pStyle w:val="6"/>
      </w:pPr>
      <w:bookmarkStart w:id="3196" w:name="_Toc130156126"/>
      <w:r>
        <w:rPr>
          <w:rFonts w:hint="eastAsia"/>
        </w:rPr>
        <w:t>剔除当日归档的拆机工单部分清单数据</w:t>
      </w:r>
      <w:bookmarkEnd w:id="3196"/>
    </w:p>
    <w:p w:rsidR="001B5F3D" w:rsidRDefault="001B5F3D" w:rsidP="008A21A8">
      <w:pPr>
        <w:ind w:firstLine="420"/>
      </w:pPr>
      <w:r>
        <w:rPr>
          <w:rFonts w:hint="eastAsia"/>
        </w:rPr>
        <w:lastRenderedPageBreak/>
        <w:t>拆机人员没有集团账号对应的工单剔除，不上传。</w:t>
      </w:r>
    </w:p>
    <w:p w:rsidR="001B5F3D" w:rsidRDefault="001B5F3D" w:rsidP="008A21A8">
      <w:pPr>
        <w:pStyle w:val="6"/>
      </w:pPr>
      <w:bookmarkStart w:id="3197" w:name="_Toc130156127"/>
      <w:r>
        <w:rPr>
          <w:rFonts w:hint="eastAsia"/>
        </w:rPr>
        <w:t>当日归档的拆机工单涉敏字段脱敏</w:t>
      </w:r>
      <w:bookmarkEnd w:id="3197"/>
    </w:p>
    <w:p w:rsidR="001B5F3D" w:rsidRDefault="001B5F3D" w:rsidP="008A21A8">
      <w:pPr>
        <w:ind w:firstLine="420"/>
        <w:rPr>
          <w:rFonts w:ascii="宋体" w:hAnsi="宋体"/>
        </w:rPr>
      </w:pPr>
      <w:r>
        <w:rPr>
          <w:rFonts w:ascii="宋体" w:hAnsi="宋体" w:hint="eastAsia"/>
        </w:rPr>
        <w:t>根据集团要求，用户账号通过AES加密算法进行脱敏后输出，现将AES加密参数约定如下：</w:t>
      </w:r>
    </w:p>
    <w:p w:rsidR="001B5F3D" w:rsidRDefault="001B5F3D" w:rsidP="008A21A8">
      <w:pPr>
        <w:ind w:firstLine="420"/>
        <w:rPr>
          <w:rFonts w:ascii="宋体" w:hAnsi="宋体"/>
        </w:rPr>
      </w:pPr>
      <w:r>
        <w:rPr>
          <w:rFonts w:ascii="宋体" w:hAnsi="宋体" w:hint="eastAsia"/>
        </w:rPr>
        <w:t>1. 模式：ECB模式</w:t>
      </w:r>
    </w:p>
    <w:p w:rsidR="001B5F3D" w:rsidRDefault="001B5F3D" w:rsidP="008A21A8">
      <w:pPr>
        <w:ind w:firstLine="420"/>
        <w:rPr>
          <w:rFonts w:ascii="宋体" w:hAnsi="宋体"/>
        </w:rPr>
      </w:pPr>
      <w:r>
        <w:rPr>
          <w:rFonts w:ascii="宋体" w:hAnsi="宋体" w:hint="eastAsia"/>
        </w:rPr>
        <w:t>2. 填充：pkcs7padding</w:t>
      </w:r>
    </w:p>
    <w:p w:rsidR="001B5F3D" w:rsidRDefault="001B5F3D" w:rsidP="008A21A8">
      <w:pPr>
        <w:ind w:firstLine="420"/>
        <w:rPr>
          <w:rFonts w:ascii="宋体" w:hAnsi="宋体"/>
        </w:rPr>
      </w:pPr>
      <w:r>
        <w:rPr>
          <w:rFonts w:ascii="宋体" w:hAnsi="宋体" w:hint="eastAsia"/>
        </w:rPr>
        <w:t>3. 数据块：128位</w:t>
      </w:r>
    </w:p>
    <w:p w:rsidR="001B5F3D" w:rsidRDefault="001B5F3D" w:rsidP="008A21A8">
      <w:pPr>
        <w:ind w:firstLine="420"/>
        <w:rPr>
          <w:rFonts w:ascii="宋体" w:hAnsi="宋体"/>
        </w:rPr>
      </w:pPr>
      <w:r>
        <w:rPr>
          <w:rFonts w:ascii="宋体" w:hAnsi="宋体" w:hint="eastAsia"/>
        </w:rPr>
        <w:t>4. 密钥：另行下发</w:t>
      </w:r>
    </w:p>
    <w:p w:rsidR="001B5F3D" w:rsidRDefault="001B5F3D" w:rsidP="008A21A8">
      <w:pPr>
        <w:ind w:firstLine="420"/>
        <w:rPr>
          <w:rFonts w:ascii="宋体" w:hAnsi="宋体"/>
        </w:rPr>
      </w:pPr>
      <w:r>
        <w:rPr>
          <w:rFonts w:ascii="宋体" w:hAnsi="宋体" w:hint="eastAsia"/>
        </w:rPr>
        <w:t>5. 偏移量：无</w:t>
      </w:r>
    </w:p>
    <w:p w:rsidR="001B5F3D" w:rsidRDefault="001B5F3D" w:rsidP="008A21A8">
      <w:pPr>
        <w:ind w:firstLine="420"/>
        <w:rPr>
          <w:rFonts w:ascii="宋体" w:hAnsi="宋体"/>
        </w:rPr>
      </w:pPr>
      <w:r>
        <w:rPr>
          <w:rFonts w:ascii="宋体" w:hAnsi="宋体" w:hint="eastAsia"/>
        </w:rPr>
        <w:t>6. 输出：BASE64</w:t>
      </w:r>
    </w:p>
    <w:p w:rsidR="001B5F3D" w:rsidRPr="008E170B" w:rsidRDefault="001B5F3D" w:rsidP="008A21A8">
      <w:pPr>
        <w:ind w:firstLine="420"/>
        <w:rPr>
          <w:rFonts w:ascii="宋体" w:hAnsi="宋体"/>
        </w:rPr>
      </w:pPr>
      <w:r>
        <w:rPr>
          <w:rFonts w:ascii="宋体" w:hAnsi="宋体" w:hint="eastAsia"/>
        </w:rPr>
        <w:t>7. 字符集：utf8编码（unicode编码）</w:t>
      </w:r>
    </w:p>
    <w:p w:rsidR="001B5F3D" w:rsidRDefault="001B5F3D" w:rsidP="008A21A8">
      <w:pPr>
        <w:pStyle w:val="6"/>
      </w:pPr>
      <w:bookmarkStart w:id="3198" w:name="_Toc130156128"/>
      <w:r>
        <w:rPr>
          <w:rFonts w:hint="eastAsia"/>
        </w:rPr>
        <w:t>推送当日归档的拆机工单数据给集团</w:t>
      </w:r>
      <w:bookmarkEnd w:id="3198"/>
    </w:p>
    <w:p w:rsidR="001B5F3D" w:rsidRPr="008E170B" w:rsidRDefault="001B5F3D" w:rsidP="008A21A8">
      <w:pPr>
        <w:ind w:firstLineChars="200" w:firstLine="480"/>
      </w:pPr>
      <w:r>
        <w:rPr>
          <w:rFonts w:ascii="宋体" w:hAnsi="宋体" w:hint="eastAsia"/>
          <w:lang w:bidi="ar"/>
        </w:rPr>
        <w:t>上报方式</w:t>
      </w:r>
      <w:r>
        <w:rPr>
          <w:rFonts w:cs="宋体" w:hint="eastAsia"/>
          <w:lang w:bidi="ar"/>
        </w:rPr>
        <w:t>采用文件接口，文件传输协议为</w:t>
      </w:r>
      <w:r>
        <w:rPr>
          <w:lang w:bidi="ar"/>
        </w:rPr>
        <w:t>FTP</w:t>
      </w:r>
      <w:r>
        <w:rPr>
          <w:rFonts w:cs="宋体" w:hint="eastAsia"/>
          <w:lang w:bidi="ar"/>
        </w:rPr>
        <w:t>，文件内容编码使用</w:t>
      </w:r>
      <w:r>
        <w:rPr>
          <w:b/>
          <w:bCs/>
          <w:lang w:bidi="ar"/>
        </w:rPr>
        <w:t>UTF-8</w:t>
      </w:r>
      <w:r>
        <w:rPr>
          <w:rFonts w:cs="宋体" w:hint="eastAsia"/>
          <w:lang w:bidi="ar"/>
        </w:rPr>
        <w:t>编码格式。总部质量管理系统作为</w:t>
      </w:r>
      <w:r>
        <w:rPr>
          <w:lang w:bidi="ar"/>
        </w:rPr>
        <w:t>FTP</w:t>
      </w:r>
      <w:r>
        <w:rPr>
          <w:rFonts w:cs="宋体" w:hint="eastAsia"/>
          <w:lang w:bidi="ar"/>
        </w:rPr>
        <w:t>服务端，为每个省分别建立</w:t>
      </w:r>
      <w:r>
        <w:rPr>
          <w:lang w:bidi="ar"/>
        </w:rPr>
        <w:t>FTP</w:t>
      </w:r>
      <w:r>
        <w:rPr>
          <w:rFonts w:cs="宋体" w:hint="eastAsia"/>
          <w:lang w:bidi="ar"/>
        </w:rPr>
        <w:t>文件目录及账号密码，省端系统作为客户端，省端主动向总部质量管理系统上报工单数据，通过</w:t>
      </w:r>
      <w:r>
        <w:rPr>
          <w:lang w:bidi="ar"/>
        </w:rPr>
        <w:t>FTP PUT</w:t>
      </w:r>
      <w:r>
        <w:rPr>
          <w:rFonts w:cs="宋体" w:hint="eastAsia"/>
          <w:lang w:bidi="ar"/>
        </w:rPr>
        <w:t>方式将文件传送到指定的位置。</w:t>
      </w:r>
      <w:r>
        <w:rPr>
          <w:rFonts w:ascii="宋体" w:hAnsi="宋体" w:cs="宋体" w:hint="eastAsia"/>
          <w:color w:val="000000"/>
          <w:lang w:bidi="ar"/>
        </w:rPr>
        <w:t>文件接口中的数据传输格式采用标准CSV文件。</w:t>
      </w:r>
    </w:p>
    <w:p w:rsidR="001B5F3D" w:rsidRDefault="001B5F3D" w:rsidP="008A21A8">
      <w:pPr>
        <w:ind w:firstLineChars="200" w:firstLine="480"/>
        <w:rPr>
          <w:rFonts w:ascii="宋体" w:hAnsi="宋体"/>
        </w:rPr>
      </w:pPr>
      <w:r w:rsidRPr="008D384E">
        <w:rPr>
          <w:rFonts w:ascii="宋体" w:hAnsi="宋体" w:hint="eastAsia"/>
        </w:rPr>
        <w:t>推送方式为推送到</w:t>
      </w:r>
      <w:r>
        <w:rPr>
          <w:rFonts w:ascii="宋体" w:hAnsi="宋体" w:hint="eastAsia"/>
        </w:rPr>
        <w:t>集团</w:t>
      </w:r>
      <w:r w:rsidRPr="008D384E">
        <w:rPr>
          <w:rFonts w:ascii="宋体" w:hAnsi="宋体" w:hint="eastAsia"/>
        </w:rPr>
        <w:t>FTP，推送时间为每</w:t>
      </w:r>
      <w:r>
        <w:rPr>
          <w:rFonts w:ascii="宋体" w:hAnsi="宋体" w:hint="eastAsia"/>
        </w:rPr>
        <w:t>天的</w:t>
      </w:r>
      <w:r>
        <w:rPr>
          <w:rFonts w:ascii="宋体" w:hAnsi="宋体"/>
        </w:rPr>
        <w:t>5</w:t>
      </w:r>
      <w:r>
        <w:rPr>
          <w:rFonts w:ascii="宋体" w:hAnsi="宋体" w:hint="eastAsia"/>
        </w:rPr>
        <w:t>点</w:t>
      </w:r>
      <w:r w:rsidRPr="008D384E">
        <w:rPr>
          <w:rFonts w:ascii="宋体" w:hAnsi="宋体" w:hint="eastAsia"/>
        </w:rPr>
        <w:t>，按</w:t>
      </w:r>
      <w:r>
        <w:rPr>
          <w:rFonts w:ascii="宋体" w:hAnsi="宋体" w:hint="eastAsia"/>
        </w:rPr>
        <w:t>天推送前一天</w:t>
      </w:r>
      <w:r w:rsidRPr="008D384E">
        <w:rPr>
          <w:rFonts w:ascii="宋体" w:hAnsi="宋体" w:hint="eastAsia"/>
        </w:rPr>
        <w:t>的数据，文件格式为CSV，文件分隔符为||，文件内容如下：</w:t>
      </w:r>
    </w:p>
    <w:p w:rsidR="001B5F3D" w:rsidRDefault="001B5F3D" w:rsidP="008A21A8">
      <w:pPr>
        <w:ind w:firstLineChars="200" w:firstLine="480"/>
        <w:rPr>
          <w:rFonts w:ascii="宋体" w:hAnsi="宋体"/>
        </w:rPr>
      </w:pPr>
      <w:r>
        <w:rPr>
          <w:rFonts w:ascii="宋体" w:hAnsi="宋体" w:hint="eastAsia"/>
        </w:rPr>
        <w:t>推送归档拆机单字段：</w:t>
      </w:r>
    </w:p>
    <w:p w:rsidR="001B5F3D" w:rsidRPr="00DE7426" w:rsidRDefault="001B5F3D" w:rsidP="008A21A8">
      <w:pPr>
        <w:ind w:firstLine="420"/>
      </w:pPr>
      <w:r w:rsidRPr="00A43521">
        <w:rPr>
          <w:rFonts w:ascii="宋体" w:hAnsi="宋体" w:hint="eastAsia"/>
        </w:rPr>
        <w:lastRenderedPageBreak/>
        <w:t>省份、地市、前台流水号、工单ID、业务类型、工单类型、工单状态、客户类型、地域属性、接入方式、用户场景、资产归属、拆机工单时长、工单派发时间、预约方式、预约上门时间、改约最终上门时间、实际上门时间、拆机完成时间、网络线条质检完成时间、客服用户回访完成时间、一线装维人员姓名、装维公司、网络线条质检人员姓名、质检结果、现场照片是否已上传、用户账号、地址、前台订单受理时间、拆机原因、回访是否满意、区/</w:t>
      </w:r>
      <w:r>
        <w:rPr>
          <w:rFonts w:ascii="宋体" w:hAnsi="宋体" w:hint="eastAsia"/>
        </w:rPr>
        <w:t>县、小区、是否高价值小区、一线装维人员账号、终端信息。</w:t>
      </w:r>
    </w:p>
    <w:p w:rsidR="001B5F3D" w:rsidRDefault="001B5F3D" w:rsidP="008A21A8">
      <w:pPr>
        <w:pStyle w:val="5"/>
      </w:pPr>
      <w:bookmarkStart w:id="3199" w:name="_Toc130156129"/>
      <w:r>
        <w:rPr>
          <w:rFonts w:hint="eastAsia"/>
        </w:rPr>
        <w:t>家宽直采拆机日在途清单采集推送</w:t>
      </w:r>
      <w:bookmarkEnd w:id="3199"/>
    </w:p>
    <w:p w:rsidR="001B5F3D" w:rsidRDefault="001B5F3D" w:rsidP="008A21A8">
      <w:pPr>
        <w:ind w:firstLineChars="200" w:firstLine="480"/>
      </w:pPr>
      <w:r>
        <w:rPr>
          <w:rFonts w:hint="eastAsia"/>
        </w:rPr>
        <w:t>当日归档拆机</w:t>
      </w:r>
      <w:r w:rsidRPr="008429C2">
        <w:t>工单</w:t>
      </w:r>
      <w:r>
        <w:rPr>
          <w:rFonts w:hint="eastAsia"/>
        </w:rPr>
        <w:t>清单</w:t>
      </w:r>
      <w:r w:rsidRPr="008429C2">
        <w:t>数据上传集团</w:t>
      </w:r>
      <w:r w:rsidRPr="008429C2">
        <w:rPr>
          <w:rFonts w:hint="eastAsia"/>
        </w:rPr>
        <w:t>，</w:t>
      </w:r>
      <w:r w:rsidRPr="008429C2">
        <w:t>汇总工单的数据以文件形式上传集团</w:t>
      </w:r>
      <w:r w:rsidRPr="00DB19FB">
        <w:rPr>
          <w:rFonts w:hint="eastAsia"/>
        </w:rPr>
        <w:t>。</w:t>
      </w:r>
      <w:r>
        <w:rPr>
          <w:rFonts w:hint="eastAsia"/>
        </w:rPr>
        <w:t>上传内容包括：</w:t>
      </w:r>
      <w:r w:rsidRPr="00A43521">
        <w:rPr>
          <w:rFonts w:ascii="宋体" w:hAnsi="宋体" w:hint="eastAsia"/>
        </w:rPr>
        <w:t>省份、地市、前台流水号、工单ID、业务类型、工单类型、工单状态、客户类型、地域属性、接入方式、用户场景、资产归属、拆机工单时长、工单派发时间、预约方式、预约上门时间、改约最终上门时间、实际上门时间、一线装维人员姓名、装维公司、用户账号、地址、前台订单受理时间、拆机原因、回访是否满意、区/</w:t>
      </w:r>
      <w:r>
        <w:rPr>
          <w:rFonts w:ascii="宋体" w:hAnsi="宋体" w:hint="eastAsia"/>
        </w:rPr>
        <w:t>县、小区、是否高价值小区、一线装维人员账号、终端信息。</w:t>
      </w:r>
    </w:p>
    <w:p w:rsidR="001B5F3D" w:rsidRDefault="001B5F3D" w:rsidP="008A21A8">
      <w:pPr>
        <w:pStyle w:val="6"/>
      </w:pPr>
      <w:bookmarkStart w:id="3200" w:name="_Toc130156130"/>
      <w:r>
        <w:rPr>
          <w:rFonts w:hint="eastAsia"/>
        </w:rPr>
        <w:t>综调库抽取当日归档的拆机工单清单数据</w:t>
      </w:r>
      <w:bookmarkEnd w:id="3200"/>
    </w:p>
    <w:p w:rsidR="001B5F3D" w:rsidRPr="00A43521" w:rsidRDefault="001B5F3D" w:rsidP="008A21A8">
      <w:pPr>
        <w:ind w:firstLine="420"/>
      </w:pPr>
      <w:r>
        <w:rPr>
          <w:rFonts w:ascii="宋体" w:hAnsi="宋体" w:hint="eastAsia"/>
        </w:rPr>
        <w:t>综调库抽取当日归档的拆机工单信息，内容包括：</w:t>
      </w:r>
      <w:r w:rsidRPr="00A43521">
        <w:rPr>
          <w:rFonts w:ascii="宋体" w:hAnsi="宋体" w:hint="eastAsia"/>
        </w:rPr>
        <w:t>省份、地市、前台流水号、工单ID、业务类型、工单类型、工单状态、客户类型、地域属性、接入方式、用户场景、资产归属、拆机工单时长、工单派发时间、预约方式、预约上门时间、改约最终上门时间、实际上门时间、一线装维人员姓名、装维公司、用户账号、地址、前台订单受理时间、拆机原因、回访是否满意、区/</w:t>
      </w:r>
      <w:r>
        <w:rPr>
          <w:rFonts w:ascii="宋体" w:hAnsi="宋体" w:hint="eastAsia"/>
        </w:rPr>
        <w:t>县、小区、是否高价值小区、一线装维人员账号、终端信息。</w:t>
      </w:r>
    </w:p>
    <w:p w:rsidR="001B5F3D" w:rsidRDefault="001B5F3D" w:rsidP="008A21A8">
      <w:pPr>
        <w:pStyle w:val="6"/>
      </w:pPr>
      <w:bookmarkStart w:id="3201" w:name="_Toc130156131"/>
      <w:r>
        <w:rPr>
          <w:rFonts w:hint="eastAsia"/>
        </w:rPr>
        <w:t>计算当日归档的拆机工单数据</w:t>
      </w:r>
      <w:bookmarkEnd w:id="3201"/>
    </w:p>
    <w:p w:rsidR="001B5F3D" w:rsidRPr="00FD5E33" w:rsidRDefault="001B5F3D" w:rsidP="008A21A8">
      <w:pPr>
        <w:rPr>
          <w:rFonts w:ascii="宋体" w:hAnsi="宋体"/>
          <w:b/>
        </w:rPr>
      </w:pPr>
      <w:r w:rsidRPr="00FD5E33">
        <w:rPr>
          <w:rFonts w:ascii="宋体" w:hAnsi="宋体"/>
          <w:b/>
        </w:rPr>
        <w:t>计算规则如下</w:t>
      </w:r>
      <w:r w:rsidRPr="00FD5E33">
        <w:rPr>
          <w:rFonts w:ascii="宋体" w:hAnsi="宋体" w:hint="eastAsia"/>
          <w:b/>
        </w:rPr>
        <w:t>：</w:t>
      </w:r>
    </w:p>
    <w:p w:rsidR="001B5F3D" w:rsidRPr="00E337D3" w:rsidRDefault="001B5F3D" w:rsidP="008A21A8">
      <w:pPr>
        <w:rPr>
          <w:rFonts w:ascii="宋体" w:eastAsiaTheme="minorEastAsia" w:hAnsi="宋体" w:cstheme="minorBidi"/>
          <w:snapToGrid/>
          <w:kern w:val="2"/>
          <w:sz w:val="21"/>
          <w:szCs w:val="22"/>
        </w:rPr>
      </w:pPr>
      <w:r w:rsidRPr="00E337D3">
        <w:rPr>
          <w:rFonts w:ascii="宋体" w:eastAsiaTheme="minorEastAsia" w:hAnsi="宋体" w:cstheme="minorBidi" w:hint="eastAsia"/>
          <w:snapToGrid/>
          <w:kern w:val="2"/>
          <w:sz w:val="21"/>
          <w:szCs w:val="22"/>
        </w:rPr>
        <w:lastRenderedPageBreak/>
        <w:t>1</w:t>
      </w:r>
      <w:r w:rsidRPr="00E337D3">
        <w:rPr>
          <w:rFonts w:ascii="宋体" w:eastAsiaTheme="minorEastAsia" w:hAnsi="宋体" w:cstheme="minorBidi" w:hint="eastAsia"/>
          <w:snapToGrid/>
          <w:kern w:val="2"/>
          <w:sz w:val="21"/>
          <w:szCs w:val="22"/>
        </w:rPr>
        <w:t>、上报工单范围：拆机单</w:t>
      </w:r>
    </w:p>
    <w:p w:rsidR="001B5F3D" w:rsidRDefault="001B5F3D" w:rsidP="008A21A8">
      <w:pPr>
        <w:rPr>
          <w:rFonts w:ascii="宋体" w:eastAsiaTheme="minorEastAsia" w:hAnsi="宋体" w:cstheme="minorBidi"/>
          <w:snapToGrid/>
          <w:kern w:val="2"/>
          <w:sz w:val="21"/>
          <w:szCs w:val="22"/>
        </w:rPr>
      </w:pPr>
      <w:r w:rsidRPr="00E337D3">
        <w:rPr>
          <w:rFonts w:ascii="宋体" w:eastAsiaTheme="minorEastAsia" w:hAnsi="宋体" w:cstheme="minorBidi" w:hint="eastAsia"/>
          <w:snapToGrid/>
          <w:kern w:val="2"/>
          <w:sz w:val="21"/>
          <w:szCs w:val="22"/>
        </w:rPr>
        <w:t>2</w:t>
      </w:r>
      <w:r w:rsidRPr="00E337D3">
        <w:rPr>
          <w:rFonts w:ascii="宋体" w:eastAsiaTheme="minorEastAsia" w:hAnsi="宋体" w:cstheme="minorBidi" w:hint="eastAsia"/>
          <w:snapToGrid/>
          <w:kern w:val="2"/>
          <w:sz w:val="21"/>
          <w:szCs w:val="22"/>
        </w:rPr>
        <w:t>、业务类型：根据拆机工单携带的子产品，按集团规范拼装。例如：宽带；宽带</w:t>
      </w:r>
      <w:r w:rsidRPr="00E337D3">
        <w:rPr>
          <w:rFonts w:ascii="宋体" w:eastAsiaTheme="minorEastAsia" w:hAnsi="宋体" w:cstheme="minorBidi" w:hint="eastAsia"/>
          <w:snapToGrid/>
          <w:kern w:val="2"/>
          <w:sz w:val="21"/>
          <w:szCs w:val="22"/>
        </w:rPr>
        <w:t>+</w:t>
      </w:r>
      <w:r w:rsidRPr="00E337D3">
        <w:rPr>
          <w:rFonts w:ascii="宋体" w:eastAsiaTheme="minorEastAsia" w:hAnsi="宋体" w:cstheme="minorBidi" w:hint="eastAsia"/>
          <w:snapToGrid/>
          <w:kern w:val="2"/>
          <w:sz w:val="21"/>
          <w:szCs w:val="22"/>
        </w:rPr>
        <w:t>电视；宽带</w:t>
      </w:r>
      <w:r w:rsidRPr="00E337D3">
        <w:rPr>
          <w:rFonts w:ascii="宋体" w:eastAsiaTheme="minorEastAsia" w:hAnsi="宋体" w:cstheme="minorBidi" w:hint="eastAsia"/>
          <w:snapToGrid/>
          <w:kern w:val="2"/>
          <w:sz w:val="21"/>
          <w:szCs w:val="22"/>
        </w:rPr>
        <w:t>+</w:t>
      </w:r>
      <w:r w:rsidRPr="00E337D3">
        <w:rPr>
          <w:rFonts w:ascii="宋体" w:eastAsiaTheme="minorEastAsia" w:hAnsi="宋体" w:cstheme="minorBidi" w:hint="eastAsia"/>
          <w:snapToGrid/>
          <w:kern w:val="2"/>
          <w:sz w:val="21"/>
          <w:szCs w:val="22"/>
        </w:rPr>
        <w:t>电视</w:t>
      </w:r>
      <w:r w:rsidRPr="00E337D3">
        <w:rPr>
          <w:rFonts w:ascii="宋体" w:eastAsiaTheme="minorEastAsia" w:hAnsi="宋体" w:cstheme="minorBidi" w:hint="eastAsia"/>
          <w:snapToGrid/>
          <w:kern w:val="2"/>
          <w:sz w:val="21"/>
          <w:szCs w:val="22"/>
        </w:rPr>
        <w:t>+</w:t>
      </w:r>
      <w:r w:rsidRPr="00E337D3">
        <w:rPr>
          <w:rFonts w:ascii="宋体" w:eastAsiaTheme="minorEastAsia" w:hAnsi="宋体" w:cstheme="minorBidi" w:hint="eastAsia"/>
          <w:snapToGrid/>
          <w:kern w:val="2"/>
          <w:sz w:val="21"/>
          <w:szCs w:val="22"/>
        </w:rPr>
        <w:t>智能组网</w:t>
      </w:r>
      <w:r w:rsidRPr="00E337D3">
        <w:rPr>
          <w:rFonts w:ascii="宋体" w:eastAsiaTheme="minorEastAsia" w:hAnsi="宋体" w:cstheme="minorBidi" w:hint="eastAsia"/>
          <w:snapToGrid/>
          <w:kern w:val="2"/>
          <w:sz w:val="21"/>
          <w:szCs w:val="22"/>
        </w:rPr>
        <w:t>-wifi</w:t>
      </w:r>
      <w:r w:rsidRPr="00E337D3">
        <w:rPr>
          <w:rFonts w:ascii="宋体" w:eastAsiaTheme="minorEastAsia" w:hAnsi="宋体" w:cstheme="minorBidi" w:hint="eastAsia"/>
          <w:snapToGrid/>
          <w:kern w:val="2"/>
          <w:sz w:val="21"/>
          <w:szCs w:val="22"/>
        </w:rPr>
        <w:t>组网（全家</w:t>
      </w:r>
      <w:r w:rsidRPr="00E337D3">
        <w:rPr>
          <w:rFonts w:ascii="宋体" w:eastAsiaTheme="minorEastAsia" w:hAnsi="宋体" w:cstheme="minorBidi" w:hint="eastAsia"/>
          <w:snapToGrid/>
          <w:kern w:val="2"/>
          <w:sz w:val="21"/>
          <w:szCs w:val="22"/>
        </w:rPr>
        <w:t>wifi</w:t>
      </w:r>
      <w:r w:rsidRPr="00E337D3">
        <w:rPr>
          <w:rFonts w:ascii="宋体" w:eastAsiaTheme="minorEastAsia" w:hAnsi="宋体" w:cstheme="minorBidi" w:hint="eastAsia"/>
          <w:snapToGrid/>
          <w:kern w:val="2"/>
          <w:sz w:val="21"/>
          <w:szCs w:val="22"/>
        </w:rPr>
        <w:t>）</w:t>
      </w:r>
    </w:p>
    <w:p w:rsidR="001B5F3D" w:rsidRDefault="001B5F3D" w:rsidP="008A21A8">
      <w:pPr>
        <w:rPr>
          <w:rFonts w:ascii="宋体" w:eastAsiaTheme="minorEastAsia" w:hAnsi="宋体" w:cstheme="minorBidi"/>
          <w:snapToGrid/>
          <w:kern w:val="2"/>
          <w:sz w:val="21"/>
          <w:szCs w:val="22"/>
        </w:rPr>
      </w:pPr>
      <w:r>
        <w:rPr>
          <w:rFonts w:ascii="宋体" w:eastAsiaTheme="minorEastAsia" w:hAnsi="宋体" w:cstheme="minorBidi"/>
          <w:snapToGrid/>
          <w:kern w:val="2"/>
          <w:sz w:val="21"/>
          <w:szCs w:val="22"/>
        </w:rPr>
        <w:t>3</w:t>
      </w:r>
      <w:r>
        <w:rPr>
          <w:rFonts w:ascii="宋体" w:eastAsiaTheme="minorEastAsia" w:hAnsi="宋体" w:cstheme="minorBidi" w:hint="eastAsia"/>
          <w:snapToGrid/>
          <w:kern w:val="2"/>
          <w:sz w:val="21"/>
          <w:szCs w:val="22"/>
        </w:rPr>
        <w:t>、</w:t>
      </w:r>
      <w:r w:rsidRPr="0036628B">
        <w:rPr>
          <w:rFonts w:ascii="宋体" w:eastAsiaTheme="minorEastAsia" w:hAnsi="宋体" w:cstheme="minorBidi" w:hint="eastAsia"/>
          <w:snapToGrid/>
          <w:kern w:val="2"/>
          <w:sz w:val="21"/>
          <w:szCs w:val="22"/>
        </w:rPr>
        <w:t>客户等级为钻石、白金的为</w:t>
      </w:r>
      <w:r w:rsidRPr="0036628B">
        <w:rPr>
          <w:rFonts w:ascii="宋体" w:eastAsiaTheme="minorEastAsia" w:hAnsi="宋体" w:cstheme="minorBidi" w:hint="eastAsia"/>
          <w:snapToGrid/>
          <w:kern w:val="2"/>
          <w:sz w:val="21"/>
          <w:szCs w:val="22"/>
        </w:rPr>
        <w:t>VIP</w:t>
      </w:r>
      <w:r w:rsidRPr="0036628B">
        <w:rPr>
          <w:rFonts w:ascii="宋体" w:eastAsiaTheme="minorEastAsia" w:hAnsi="宋体" w:cstheme="minorBidi" w:hint="eastAsia"/>
          <w:snapToGrid/>
          <w:kern w:val="2"/>
          <w:sz w:val="21"/>
          <w:szCs w:val="22"/>
        </w:rPr>
        <w:t>；其他为普通。</w:t>
      </w:r>
    </w:p>
    <w:p w:rsidR="001B5F3D" w:rsidRPr="00DE25C8" w:rsidRDefault="001B5F3D" w:rsidP="008A21A8">
      <w:pPr>
        <w:rPr>
          <w:rFonts w:ascii="宋体" w:eastAsiaTheme="minorEastAsia" w:hAnsi="宋体" w:cstheme="minorBidi"/>
          <w:snapToGrid/>
          <w:kern w:val="2"/>
          <w:sz w:val="21"/>
          <w:szCs w:val="22"/>
        </w:rPr>
      </w:pPr>
      <w:r>
        <w:rPr>
          <w:rFonts w:ascii="宋体" w:eastAsiaTheme="minorEastAsia" w:hAnsi="宋体" w:cstheme="minorBidi"/>
          <w:snapToGrid/>
          <w:kern w:val="2"/>
          <w:sz w:val="21"/>
          <w:szCs w:val="22"/>
        </w:rPr>
        <w:t>4</w:t>
      </w:r>
      <w:r>
        <w:rPr>
          <w:rFonts w:ascii="宋体" w:eastAsiaTheme="minorEastAsia" w:hAnsi="宋体" w:cstheme="minorBidi" w:hint="eastAsia"/>
          <w:snapToGrid/>
          <w:kern w:val="2"/>
          <w:sz w:val="21"/>
          <w:szCs w:val="22"/>
        </w:rPr>
        <w:t>、</w:t>
      </w:r>
      <w:r w:rsidRPr="00D34D02">
        <w:rPr>
          <w:rFonts w:ascii="宋体" w:eastAsiaTheme="minorEastAsia" w:hAnsi="宋体" w:cstheme="minorBidi" w:hint="eastAsia"/>
          <w:snapToGrid/>
          <w:kern w:val="2"/>
          <w:sz w:val="21"/>
          <w:szCs w:val="22"/>
        </w:rPr>
        <w:t>若是“</w:t>
      </w:r>
      <w:r w:rsidRPr="00D34D02">
        <w:rPr>
          <w:rFonts w:ascii="宋体" w:eastAsiaTheme="minorEastAsia" w:hAnsi="宋体" w:cstheme="minorBidi" w:hint="eastAsia"/>
          <w:snapToGrid/>
          <w:kern w:val="2"/>
          <w:sz w:val="21"/>
          <w:szCs w:val="22"/>
        </w:rPr>
        <w:t>AEE</w:t>
      </w:r>
      <w:r w:rsidRPr="00D34D02">
        <w:rPr>
          <w:rFonts w:ascii="宋体" w:eastAsiaTheme="minorEastAsia" w:hAnsi="宋体" w:cstheme="minorBidi" w:hint="eastAsia"/>
          <w:snapToGrid/>
          <w:kern w:val="2"/>
          <w:sz w:val="21"/>
          <w:szCs w:val="22"/>
        </w:rPr>
        <w:t>”开头的工单，拆机原因置为“信控拆机”</w:t>
      </w:r>
      <w:r>
        <w:rPr>
          <w:rFonts w:ascii="宋体" w:eastAsiaTheme="minorEastAsia" w:hAnsi="宋体" w:cstheme="minorBidi" w:hint="eastAsia"/>
          <w:snapToGrid/>
          <w:kern w:val="2"/>
          <w:sz w:val="21"/>
          <w:szCs w:val="22"/>
        </w:rPr>
        <w:t>；</w:t>
      </w:r>
      <w:r w:rsidRPr="00D34D02">
        <w:rPr>
          <w:rFonts w:ascii="宋体" w:eastAsiaTheme="minorEastAsia" w:hAnsi="宋体" w:cstheme="minorBidi" w:hint="eastAsia"/>
          <w:snapToGrid/>
          <w:kern w:val="2"/>
          <w:sz w:val="21"/>
          <w:szCs w:val="22"/>
        </w:rPr>
        <w:t>若是非</w:t>
      </w:r>
      <w:r w:rsidRPr="00D34D02">
        <w:rPr>
          <w:rFonts w:ascii="宋体" w:eastAsiaTheme="minorEastAsia" w:hAnsi="宋体" w:cstheme="minorBidi" w:hint="eastAsia"/>
          <w:snapToGrid/>
          <w:kern w:val="2"/>
          <w:sz w:val="21"/>
          <w:szCs w:val="22"/>
        </w:rPr>
        <w:t>AEE</w:t>
      </w:r>
      <w:r w:rsidRPr="00D34D02">
        <w:rPr>
          <w:rFonts w:ascii="宋体" w:eastAsiaTheme="minorEastAsia" w:hAnsi="宋体" w:cstheme="minorBidi" w:hint="eastAsia"/>
          <w:snapToGrid/>
          <w:kern w:val="2"/>
          <w:sz w:val="21"/>
          <w:szCs w:val="22"/>
        </w:rPr>
        <w:t>开头的，拆机原因置为“主动拆机”</w:t>
      </w:r>
    </w:p>
    <w:p w:rsidR="001B5F3D" w:rsidRPr="00D25BC8" w:rsidRDefault="001B5F3D" w:rsidP="008A21A8">
      <w:pPr>
        <w:rPr>
          <w:rFonts w:ascii="宋体" w:hAnsi="宋体"/>
          <w:b/>
        </w:rPr>
      </w:pPr>
      <w:r w:rsidRPr="00D25BC8">
        <w:rPr>
          <w:rFonts w:ascii="宋体" w:hAnsi="宋体" w:hint="eastAsia"/>
          <w:b/>
        </w:rPr>
        <w:t>数据口径：</w:t>
      </w:r>
    </w:p>
    <w:p w:rsidR="001B5F3D" w:rsidRPr="00D25BC8" w:rsidRDefault="001B5F3D" w:rsidP="008A21A8">
      <w:pPr>
        <w:rPr>
          <w:rFonts w:ascii="宋体" w:hAnsi="宋体"/>
        </w:rPr>
      </w:pPr>
      <w:r w:rsidRPr="00D25BC8">
        <w:rPr>
          <w:rFonts w:ascii="宋体" w:hAnsi="宋体" w:hint="eastAsia"/>
        </w:rPr>
        <w:t>a</w:t>
      </w:r>
      <w:r>
        <w:rPr>
          <w:rFonts w:ascii="宋体" w:hAnsi="宋体" w:hint="eastAsia"/>
        </w:rPr>
        <w:t>、</w:t>
      </w:r>
      <w:r w:rsidRPr="00D25BC8">
        <w:rPr>
          <w:rFonts w:ascii="宋体" w:hAnsi="宋体" w:hint="eastAsia"/>
        </w:rPr>
        <w:t>按</w:t>
      </w:r>
      <w:r>
        <w:rPr>
          <w:rFonts w:ascii="宋体" w:hAnsi="宋体" w:hint="eastAsia"/>
        </w:rPr>
        <w:t>天抽取前一天在途的拆机工单进行计算</w:t>
      </w:r>
      <w:r w:rsidRPr="00D25BC8">
        <w:rPr>
          <w:rFonts w:ascii="宋体" w:hAnsi="宋体" w:hint="eastAsia"/>
        </w:rPr>
        <w:t>。</w:t>
      </w:r>
      <w:r w:rsidRPr="00D25BC8">
        <w:rPr>
          <w:rFonts w:ascii="宋体" w:hAnsi="宋体" w:hint="eastAsia"/>
        </w:rPr>
        <w:tab/>
      </w:r>
      <w:r w:rsidRPr="00D25BC8">
        <w:rPr>
          <w:rFonts w:ascii="宋体" w:hAnsi="宋体" w:hint="eastAsia"/>
        </w:rPr>
        <w:tab/>
      </w:r>
      <w:r w:rsidRPr="00D25BC8">
        <w:rPr>
          <w:rFonts w:ascii="宋体" w:hAnsi="宋体" w:hint="eastAsia"/>
        </w:rPr>
        <w:tab/>
      </w:r>
      <w:r w:rsidRPr="00D25BC8">
        <w:rPr>
          <w:rFonts w:ascii="宋体" w:hAnsi="宋体" w:hint="eastAsia"/>
        </w:rPr>
        <w:tab/>
      </w:r>
      <w:r w:rsidRPr="00D25BC8">
        <w:rPr>
          <w:rFonts w:ascii="宋体" w:hAnsi="宋体" w:hint="eastAsia"/>
        </w:rPr>
        <w:tab/>
      </w:r>
      <w:r w:rsidRPr="00D25BC8">
        <w:rPr>
          <w:rFonts w:ascii="宋体" w:hAnsi="宋体" w:hint="eastAsia"/>
        </w:rPr>
        <w:tab/>
      </w:r>
    </w:p>
    <w:p w:rsidR="001B5F3D" w:rsidRPr="008261E0" w:rsidRDefault="001B5F3D" w:rsidP="008A21A8">
      <w:r w:rsidRPr="00D25BC8">
        <w:rPr>
          <w:rFonts w:ascii="宋体" w:hAnsi="宋体"/>
        </w:rPr>
        <w:t>b</w:t>
      </w:r>
      <w:r w:rsidRPr="00D25BC8">
        <w:rPr>
          <w:rFonts w:ascii="宋体" w:hAnsi="宋体" w:hint="eastAsia"/>
        </w:rPr>
        <w:t>、</w:t>
      </w:r>
      <w:r>
        <w:rPr>
          <w:rFonts w:ascii="宋体" w:hAnsi="宋体" w:hint="eastAsia"/>
        </w:rPr>
        <w:t>数据按日粒度推送：一天推送一次。</w:t>
      </w:r>
    </w:p>
    <w:p w:rsidR="001B5F3D" w:rsidRDefault="001B5F3D" w:rsidP="008A21A8">
      <w:pPr>
        <w:pStyle w:val="6"/>
      </w:pPr>
      <w:bookmarkStart w:id="3202" w:name="_Toc130156132"/>
      <w:r>
        <w:rPr>
          <w:rFonts w:hint="eastAsia"/>
        </w:rPr>
        <w:t>采集数据存储</w:t>
      </w:r>
      <w:bookmarkEnd w:id="3202"/>
    </w:p>
    <w:p w:rsidR="001B5F3D" w:rsidRPr="00C131FE" w:rsidRDefault="001B5F3D" w:rsidP="008A21A8">
      <w:pPr>
        <w:ind w:firstLineChars="200" w:firstLine="480"/>
      </w:pPr>
      <w:r>
        <w:t>上传集团数据存储到本地</w:t>
      </w:r>
      <w:r>
        <w:rPr>
          <w:rFonts w:hint="eastAsia"/>
        </w:rPr>
        <w:t>，</w:t>
      </w:r>
      <w:r>
        <w:t>以供后续数据稽核</w:t>
      </w:r>
      <w:r>
        <w:rPr>
          <w:rFonts w:hint="eastAsia"/>
        </w:rPr>
        <w:t>。</w:t>
      </w:r>
      <w:r>
        <w:t>数据存储字段包括</w:t>
      </w:r>
      <w:r>
        <w:rPr>
          <w:rFonts w:hint="eastAsia"/>
        </w:rPr>
        <w:t>：</w:t>
      </w:r>
      <w:r w:rsidRPr="00A43521">
        <w:rPr>
          <w:rFonts w:ascii="宋体" w:hAnsi="宋体" w:hint="eastAsia"/>
        </w:rPr>
        <w:t>省份、地市、前台流水号、工单ID、业务类型、工单类型、工单状态、客户类型、地域属性、接入方式、用户场景、资产归属、拆机工单时长、工单派发时间、预约方式、预约上门时间、改约最终上门时间、实际上门时间、一线装维人员姓名、装维公司、用户账号、地址、前台订单受理时间、拆机原因、回访是否满意、区/</w:t>
      </w:r>
      <w:r>
        <w:rPr>
          <w:rFonts w:ascii="宋体" w:hAnsi="宋体" w:hint="eastAsia"/>
        </w:rPr>
        <w:t>县、小区、是否高价值小区、一线装维人员账号、终端信息。</w:t>
      </w:r>
    </w:p>
    <w:p w:rsidR="001B5F3D" w:rsidRDefault="001B5F3D" w:rsidP="008A21A8">
      <w:pPr>
        <w:pStyle w:val="6"/>
      </w:pPr>
      <w:bookmarkStart w:id="3203" w:name="_Toc130156133"/>
      <w:r>
        <w:rPr>
          <w:rFonts w:hint="eastAsia"/>
        </w:rPr>
        <w:t>剔除部分清单数据</w:t>
      </w:r>
      <w:bookmarkEnd w:id="3203"/>
    </w:p>
    <w:p w:rsidR="001B5F3D" w:rsidRPr="00B1168F" w:rsidRDefault="001B5F3D" w:rsidP="008A21A8">
      <w:pPr>
        <w:ind w:firstLineChars="100" w:firstLine="240"/>
        <w:rPr>
          <w:szCs w:val="24"/>
        </w:rPr>
      </w:pPr>
      <w:r>
        <w:rPr>
          <w:rFonts w:hint="eastAsia"/>
          <w:szCs w:val="24"/>
        </w:rPr>
        <w:t>1</w:t>
      </w:r>
      <w:r>
        <w:rPr>
          <w:rFonts w:hint="eastAsia"/>
          <w:szCs w:val="24"/>
        </w:rPr>
        <w:t>、</w:t>
      </w:r>
      <w:r w:rsidRPr="00B1168F">
        <w:rPr>
          <w:rFonts w:hint="eastAsia"/>
          <w:szCs w:val="24"/>
        </w:rPr>
        <w:t>拆机人员没有集团账号对应的工单剔除，不上传。</w:t>
      </w:r>
    </w:p>
    <w:p w:rsidR="001B5F3D" w:rsidRPr="00B1168F" w:rsidRDefault="001B5F3D" w:rsidP="008A21A8">
      <w:pPr>
        <w:ind w:firstLineChars="100" w:firstLine="240"/>
        <w:rPr>
          <w:szCs w:val="24"/>
        </w:rPr>
      </w:pPr>
      <w:r>
        <w:rPr>
          <w:szCs w:val="24"/>
        </w:rPr>
        <w:t>2</w:t>
      </w:r>
      <w:r>
        <w:rPr>
          <w:rFonts w:hint="eastAsia"/>
          <w:szCs w:val="24"/>
        </w:rPr>
        <w:t>、</w:t>
      </w:r>
      <w:r w:rsidRPr="00B1168F">
        <w:rPr>
          <w:rFonts w:hint="eastAsia"/>
          <w:szCs w:val="24"/>
        </w:rPr>
        <w:t>卡单超过一个月的工单剔除。</w:t>
      </w:r>
    </w:p>
    <w:p w:rsidR="001B5F3D" w:rsidRDefault="001B5F3D" w:rsidP="008A21A8">
      <w:pPr>
        <w:pStyle w:val="6"/>
      </w:pPr>
      <w:bookmarkStart w:id="3204" w:name="_Toc130156134"/>
      <w:r>
        <w:rPr>
          <w:rFonts w:hint="eastAsia"/>
        </w:rPr>
        <w:t>涉敏字段脱敏</w:t>
      </w:r>
      <w:bookmarkEnd w:id="3204"/>
    </w:p>
    <w:p w:rsidR="001B5F3D" w:rsidRDefault="001B5F3D" w:rsidP="008A21A8">
      <w:pPr>
        <w:ind w:firstLine="420"/>
        <w:rPr>
          <w:rFonts w:ascii="宋体" w:hAnsi="宋体"/>
        </w:rPr>
      </w:pPr>
      <w:r>
        <w:rPr>
          <w:rFonts w:ascii="宋体" w:hAnsi="宋体" w:hint="eastAsia"/>
        </w:rPr>
        <w:t>根据集团要求，用户账号通过AES加密算法进行脱敏后输出，现将AES加密参</w:t>
      </w:r>
      <w:r>
        <w:rPr>
          <w:rFonts w:ascii="宋体" w:hAnsi="宋体" w:hint="eastAsia"/>
        </w:rPr>
        <w:lastRenderedPageBreak/>
        <w:t>数约定如下：</w:t>
      </w:r>
    </w:p>
    <w:p w:rsidR="001B5F3D" w:rsidRDefault="001B5F3D" w:rsidP="008A21A8">
      <w:pPr>
        <w:ind w:firstLine="420"/>
        <w:rPr>
          <w:rFonts w:ascii="宋体" w:hAnsi="宋体"/>
        </w:rPr>
      </w:pPr>
      <w:r>
        <w:rPr>
          <w:rFonts w:ascii="宋体" w:hAnsi="宋体" w:hint="eastAsia"/>
        </w:rPr>
        <w:t>1. 模式：ECB模式</w:t>
      </w:r>
    </w:p>
    <w:p w:rsidR="001B5F3D" w:rsidRDefault="001B5F3D" w:rsidP="008A21A8">
      <w:pPr>
        <w:ind w:firstLine="420"/>
        <w:rPr>
          <w:rFonts w:ascii="宋体" w:hAnsi="宋体"/>
        </w:rPr>
      </w:pPr>
      <w:r>
        <w:rPr>
          <w:rFonts w:ascii="宋体" w:hAnsi="宋体" w:hint="eastAsia"/>
        </w:rPr>
        <w:t>2. 填充：pkcs7padding</w:t>
      </w:r>
    </w:p>
    <w:p w:rsidR="001B5F3D" w:rsidRDefault="001B5F3D" w:rsidP="008A21A8">
      <w:pPr>
        <w:ind w:firstLine="420"/>
        <w:rPr>
          <w:rFonts w:ascii="宋体" w:hAnsi="宋体"/>
        </w:rPr>
      </w:pPr>
      <w:r>
        <w:rPr>
          <w:rFonts w:ascii="宋体" w:hAnsi="宋体" w:hint="eastAsia"/>
        </w:rPr>
        <w:t>3. 数据块：128位</w:t>
      </w:r>
    </w:p>
    <w:p w:rsidR="001B5F3D" w:rsidRDefault="001B5F3D" w:rsidP="008A21A8">
      <w:pPr>
        <w:ind w:firstLine="420"/>
        <w:rPr>
          <w:rFonts w:ascii="宋体" w:hAnsi="宋体"/>
        </w:rPr>
      </w:pPr>
      <w:r>
        <w:rPr>
          <w:rFonts w:ascii="宋体" w:hAnsi="宋体" w:hint="eastAsia"/>
        </w:rPr>
        <w:t>4. 密钥：另行下发</w:t>
      </w:r>
    </w:p>
    <w:p w:rsidR="001B5F3D" w:rsidRDefault="001B5F3D" w:rsidP="008A21A8">
      <w:pPr>
        <w:ind w:firstLine="420"/>
        <w:rPr>
          <w:rFonts w:ascii="宋体" w:hAnsi="宋体"/>
        </w:rPr>
      </w:pPr>
      <w:r>
        <w:rPr>
          <w:rFonts w:ascii="宋体" w:hAnsi="宋体" w:hint="eastAsia"/>
        </w:rPr>
        <w:t>5. 偏移量：无</w:t>
      </w:r>
    </w:p>
    <w:p w:rsidR="001B5F3D" w:rsidRDefault="001B5F3D" w:rsidP="008A21A8">
      <w:pPr>
        <w:ind w:firstLine="420"/>
        <w:rPr>
          <w:rFonts w:ascii="宋体" w:hAnsi="宋体"/>
        </w:rPr>
      </w:pPr>
      <w:r>
        <w:rPr>
          <w:rFonts w:ascii="宋体" w:hAnsi="宋体" w:hint="eastAsia"/>
        </w:rPr>
        <w:t>6. 输出：BASE64</w:t>
      </w:r>
    </w:p>
    <w:p w:rsidR="001B5F3D" w:rsidRPr="008E170B" w:rsidRDefault="001B5F3D" w:rsidP="008A21A8">
      <w:pPr>
        <w:ind w:firstLine="420"/>
        <w:rPr>
          <w:rFonts w:ascii="宋体" w:hAnsi="宋体"/>
        </w:rPr>
      </w:pPr>
      <w:r>
        <w:rPr>
          <w:rFonts w:ascii="宋体" w:hAnsi="宋体" w:hint="eastAsia"/>
        </w:rPr>
        <w:t>7. 字符集：utf8编码（unicode编码）</w:t>
      </w:r>
    </w:p>
    <w:p w:rsidR="001B5F3D" w:rsidRDefault="001B5F3D" w:rsidP="008A21A8">
      <w:pPr>
        <w:pStyle w:val="6"/>
      </w:pPr>
      <w:bookmarkStart w:id="3205" w:name="_Toc130156135"/>
      <w:r>
        <w:rPr>
          <w:rFonts w:hint="eastAsia"/>
        </w:rPr>
        <w:t>推送数据给集团</w:t>
      </w:r>
      <w:bookmarkEnd w:id="3205"/>
    </w:p>
    <w:p w:rsidR="001B5F3D" w:rsidRPr="008E170B" w:rsidRDefault="001B5F3D" w:rsidP="008A21A8">
      <w:pPr>
        <w:ind w:firstLineChars="200" w:firstLine="480"/>
      </w:pPr>
      <w:r>
        <w:rPr>
          <w:rFonts w:ascii="宋体" w:hAnsi="宋体" w:hint="eastAsia"/>
          <w:lang w:bidi="ar"/>
        </w:rPr>
        <w:t>上报方式</w:t>
      </w:r>
      <w:r>
        <w:rPr>
          <w:rFonts w:cs="宋体" w:hint="eastAsia"/>
          <w:lang w:bidi="ar"/>
        </w:rPr>
        <w:t>采用文件接口，文件传输协议为</w:t>
      </w:r>
      <w:r>
        <w:rPr>
          <w:lang w:bidi="ar"/>
        </w:rPr>
        <w:t>FTP</w:t>
      </w:r>
      <w:r>
        <w:rPr>
          <w:rFonts w:cs="宋体" w:hint="eastAsia"/>
          <w:lang w:bidi="ar"/>
        </w:rPr>
        <w:t>，文件内容编码使用</w:t>
      </w:r>
      <w:r>
        <w:rPr>
          <w:b/>
          <w:bCs/>
          <w:lang w:bidi="ar"/>
        </w:rPr>
        <w:t>UTF-8</w:t>
      </w:r>
      <w:r>
        <w:rPr>
          <w:rFonts w:cs="宋体" w:hint="eastAsia"/>
          <w:lang w:bidi="ar"/>
        </w:rPr>
        <w:t>编码格式。总部质量管理系统作为</w:t>
      </w:r>
      <w:r>
        <w:rPr>
          <w:lang w:bidi="ar"/>
        </w:rPr>
        <w:t>FTP</w:t>
      </w:r>
      <w:r>
        <w:rPr>
          <w:rFonts w:cs="宋体" w:hint="eastAsia"/>
          <w:lang w:bidi="ar"/>
        </w:rPr>
        <w:t>服务端，为每个省分别建立</w:t>
      </w:r>
      <w:r>
        <w:rPr>
          <w:lang w:bidi="ar"/>
        </w:rPr>
        <w:t>FTP</w:t>
      </w:r>
      <w:r>
        <w:rPr>
          <w:rFonts w:cs="宋体" w:hint="eastAsia"/>
          <w:lang w:bidi="ar"/>
        </w:rPr>
        <w:t>文件目录及账号密码，省端系统作为客户端，省端主动向总部质量管理系统上报工单数据，通过</w:t>
      </w:r>
      <w:r>
        <w:rPr>
          <w:lang w:bidi="ar"/>
        </w:rPr>
        <w:t>FTP PUT</w:t>
      </w:r>
      <w:r>
        <w:rPr>
          <w:rFonts w:cs="宋体" w:hint="eastAsia"/>
          <w:lang w:bidi="ar"/>
        </w:rPr>
        <w:t>方式将文件传送到指定的位置。</w:t>
      </w:r>
      <w:r>
        <w:rPr>
          <w:rFonts w:ascii="宋体" w:hAnsi="宋体" w:cs="宋体" w:hint="eastAsia"/>
          <w:color w:val="000000"/>
          <w:lang w:bidi="ar"/>
        </w:rPr>
        <w:t>文件接口中的数据传输格式采用标准CSV文件。</w:t>
      </w:r>
    </w:p>
    <w:p w:rsidR="001B5F3D" w:rsidRDefault="001B5F3D" w:rsidP="008A21A8">
      <w:pPr>
        <w:ind w:firstLineChars="200" w:firstLine="480"/>
        <w:rPr>
          <w:rFonts w:ascii="宋体" w:hAnsi="宋体"/>
        </w:rPr>
      </w:pPr>
      <w:r w:rsidRPr="008D384E">
        <w:rPr>
          <w:rFonts w:ascii="宋体" w:hAnsi="宋体" w:hint="eastAsia"/>
        </w:rPr>
        <w:t>推送方式为推送到</w:t>
      </w:r>
      <w:r>
        <w:rPr>
          <w:rFonts w:ascii="宋体" w:hAnsi="宋体" w:hint="eastAsia"/>
        </w:rPr>
        <w:t>集团</w:t>
      </w:r>
      <w:r w:rsidRPr="008D384E">
        <w:rPr>
          <w:rFonts w:ascii="宋体" w:hAnsi="宋体" w:hint="eastAsia"/>
        </w:rPr>
        <w:t>FTP，推送时间为每</w:t>
      </w:r>
      <w:r>
        <w:rPr>
          <w:rFonts w:ascii="宋体" w:hAnsi="宋体" w:hint="eastAsia"/>
        </w:rPr>
        <w:t>天的</w:t>
      </w:r>
      <w:r>
        <w:rPr>
          <w:rFonts w:ascii="宋体" w:hAnsi="宋体"/>
        </w:rPr>
        <w:t>5</w:t>
      </w:r>
      <w:r>
        <w:rPr>
          <w:rFonts w:ascii="宋体" w:hAnsi="宋体" w:hint="eastAsia"/>
        </w:rPr>
        <w:t>点</w:t>
      </w:r>
      <w:r w:rsidRPr="008D384E">
        <w:rPr>
          <w:rFonts w:ascii="宋体" w:hAnsi="宋体" w:hint="eastAsia"/>
        </w:rPr>
        <w:t>，按</w:t>
      </w:r>
      <w:r>
        <w:rPr>
          <w:rFonts w:ascii="宋体" w:hAnsi="宋体" w:hint="eastAsia"/>
        </w:rPr>
        <w:t>天推送前一天</w:t>
      </w:r>
      <w:r w:rsidRPr="008D384E">
        <w:rPr>
          <w:rFonts w:ascii="宋体" w:hAnsi="宋体" w:hint="eastAsia"/>
        </w:rPr>
        <w:t>的数据，文件格式为CSV，文件分隔符为||，文件内容如下：</w:t>
      </w:r>
    </w:p>
    <w:p w:rsidR="001B5F3D" w:rsidRDefault="001B5F3D" w:rsidP="008A21A8">
      <w:pPr>
        <w:ind w:firstLineChars="200" w:firstLine="480"/>
        <w:rPr>
          <w:rFonts w:ascii="宋体" w:hAnsi="宋体"/>
        </w:rPr>
      </w:pPr>
      <w:r>
        <w:rPr>
          <w:rFonts w:ascii="宋体" w:hAnsi="宋体" w:hint="eastAsia"/>
        </w:rPr>
        <w:t>推送在途拆机单字段：</w:t>
      </w:r>
    </w:p>
    <w:p w:rsidR="001B5F3D" w:rsidRPr="0042713E" w:rsidRDefault="001B5F3D" w:rsidP="008A21A8">
      <w:pPr>
        <w:ind w:firstLine="420"/>
      </w:pPr>
      <w:r w:rsidRPr="00A43521">
        <w:rPr>
          <w:rFonts w:ascii="宋体" w:hAnsi="宋体" w:hint="eastAsia"/>
        </w:rPr>
        <w:t>省份、地市、前台流水号、工单ID、业务类型、工单类型、工单状态、客户类型、地域属性、接入方式、用户场景、资产归属、拆机工单时长、工单派发时间、预约方式、预约上门时间、改约最终上门时间、实际上门时间、一线装维人员姓名、装维公司、用户账号、地址、前台订单受理时间、拆机原因、回访是否</w:t>
      </w:r>
      <w:r w:rsidRPr="00A43521">
        <w:rPr>
          <w:rFonts w:ascii="宋体" w:hAnsi="宋体" w:hint="eastAsia"/>
        </w:rPr>
        <w:lastRenderedPageBreak/>
        <w:t>满意、区/</w:t>
      </w:r>
      <w:r>
        <w:rPr>
          <w:rFonts w:ascii="宋体" w:hAnsi="宋体" w:hint="eastAsia"/>
        </w:rPr>
        <w:t>县、小区、是否高价值小区、一线装维人员账号、终端信息。</w:t>
      </w:r>
    </w:p>
    <w:p w:rsidR="001B5F3D" w:rsidRPr="002D6094" w:rsidRDefault="001B5F3D" w:rsidP="008A21A8">
      <w:pPr>
        <w:pStyle w:val="5"/>
      </w:pPr>
      <w:bookmarkStart w:id="3206" w:name="_Toc130156136"/>
      <w:r>
        <w:rPr>
          <w:rFonts w:hint="eastAsia"/>
        </w:rPr>
        <w:t>家宽直采投诉日归档清单采集推送</w:t>
      </w:r>
      <w:bookmarkEnd w:id="3206"/>
    </w:p>
    <w:p w:rsidR="001B5F3D" w:rsidRDefault="001B5F3D" w:rsidP="008A21A8">
      <w:pPr>
        <w:pStyle w:val="6"/>
      </w:pPr>
      <w:bookmarkStart w:id="3207" w:name="_Toc130156137"/>
      <w:r>
        <w:rPr>
          <w:rFonts w:hint="eastAsia"/>
        </w:rPr>
        <w:t>综调库抽取当日归档的家宽投诉工单清单数据</w:t>
      </w:r>
      <w:bookmarkEnd w:id="3207"/>
    </w:p>
    <w:p w:rsidR="001B5F3D" w:rsidRPr="00A43521" w:rsidRDefault="001B5F3D" w:rsidP="008A21A8">
      <w:pPr>
        <w:ind w:firstLine="420"/>
      </w:pPr>
      <w:r>
        <w:rPr>
          <w:rFonts w:ascii="宋体" w:hAnsi="宋体" w:hint="eastAsia"/>
        </w:rPr>
        <w:t>综调库抽取当日归档的投诉工单信息，内容包括：</w:t>
      </w:r>
      <w:r w:rsidRPr="00D45DE7">
        <w:rPr>
          <w:rFonts w:ascii="宋体" w:hAnsi="宋体" w:hint="eastAsia"/>
        </w:rPr>
        <w:t>省份、地市、投诉流水号、EOMS工单号、客户类型、工单紧急程度、投诉分类-四级业务编码、投诉分类-五级业务编码、投诉分类-六级业务编码、投诉报结原因分类一级分类、投诉报结原因分类二级分类、投诉报结原因分类三级分类、工单状态、地域属性、接入方式、用户场景、资产归属、首次响应时长、投诉处理时长、投诉受理时间、前台预处理完成时间、预处理情况、投诉工单派发时间、首次响应时间、是否改派/转派、改派/转派原因、改派/转派时间、最终处理人、工单确认时间、是否需要上门、预约上门时间、改约最终上门时间、实际上门时间、网络线条报结时间、报结审核结果、客服用户回访完成时间、一线装维人员姓名、装维公司、网络线条报结审核人员姓名、投诉分类-一级业务编码、投诉分类-二级业务编码、投诉分类-三级业务编码、用户账号、地址、前台订单受理时间、回访是否满意、投诉内容、故障处理措施、评测短信接收号码、签约带宽、测速时间、测速结果、测速结果是否达标、光功率测试结果、光功率是否达标、最后一次上线时间、催修发起人、催修发起时间、投诉分类-七级业务编码、是否“当日修/快装快修”、区/县、小</w:t>
      </w:r>
      <w:r>
        <w:rPr>
          <w:rFonts w:ascii="宋体" w:hAnsi="宋体" w:hint="eastAsia"/>
        </w:rPr>
        <w:t>区、是否高价值小区、一线装维人员工号、投诉报结原因分类四级分类、手填、责任方、首次入网时间。</w:t>
      </w:r>
    </w:p>
    <w:p w:rsidR="001B5F3D" w:rsidRDefault="001B5F3D" w:rsidP="008A21A8">
      <w:pPr>
        <w:pStyle w:val="6"/>
      </w:pPr>
      <w:bookmarkStart w:id="3208" w:name="_Toc130156138"/>
      <w:r>
        <w:rPr>
          <w:rFonts w:hint="eastAsia"/>
        </w:rPr>
        <w:t>激活系统接口抽取当日归档的家宽投诉工单产品信息</w:t>
      </w:r>
      <w:bookmarkEnd w:id="3208"/>
    </w:p>
    <w:p w:rsidR="001B5F3D" w:rsidRPr="003E45E1" w:rsidRDefault="001B5F3D" w:rsidP="008A21A8">
      <w:pPr>
        <w:ind w:firstLine="420"/>
      </w:pPr>
      <w:r>
        <w:rPr>
          <w:rFonts w:ascii="宋体" w:hAnsi="宋体" w:hint="eastAsia"/>
        </w:rPr>
        <w:t>激活系统接口抽取当日归档投诉单的产品信息，内容包括：宽带账号、</w:t>
      </w:r>
      <w:r w:rsidRPr="00D45DE7">
        <w:rPr>
          <w:rFonts w:ascii="宋体" w:hAnsi="宋体" w:hint="eastAsia"/>
        </w:rPr>
        <w:t>ONU设备MAC、ONU设备SN、机顶盒设备MAC、机顶盒设备SN</w:t>
      </w:r>
      <w:r>
        <w:rPr>
          <w:rFonts w:ascii="宋体" w:hAnsi="宋体" w:hint="eastAsia"/>
        </w:rPr>
        <w:t>。</w:t>
      </w:r>
    </w:p>
    <w:p w:rsidR="001B5F3D" w:rsidRDefault="001B5F3D" w:rsidP="008A21A8">
      <w:pPr>
        <w:pStyle w:val="6"/>
      </w:pPr>
      <w:bookmarkStart w:id="3209" w:name="_Toc130156139"/>
      <w:r>
        <w:rPr>
          <w:rFonts w:hint="eastAsia"/>
        </w:rPr>
        <w:t>计算当当日归档的家宽投诉工单数据</w:t>
      </w:r>
      <w:bookmarkEnd w:id="3209"/>
    </w:p>
    <w:p w:rsidR="001B5F3D" w:rsidRPr="00FD5E33" w:rsidRDefault="001B5F3D" w:rsidP="008A21A8">
      <w:pPr>
        <w:rPr>
          <w:rFonts w:ascii="宋体" w:hAnsi="宋体"/>
          <w:b/>
        </w:rPr>
      </w:pPr>
      <w:r w:rsidRPr="00FD5E33">
        <w:rPr>
          <w:rFonts w:ascii="宋体" w:hAnsi="宋体"/>
          <w:b/>
        </w:rPr>
        <w:t>计算规则如下</w:t>
      </w:r>
      <w:r w:rsidRPr="00FD5E33">
        <w:rPr>
          <w:rFonts w:ascii="宋体" w:hAnsi="宋体" w:hint="eastAsia"/>
          <w:b/>
        </w:rPr>
        <w:t>：</w:t>
      </w:r>
    </w:p>
    <w:p w:rsidR="001B5F3D" w:rsidRPr="00E337D3" w:rsidRDefault="001B5F3D" w:rsidP="008A21A8">
      <w:pPr>
        <w:rPr>
          <w:rFonts w:ascii="宋体" w:eastAsiaTheme="minorEastAsia" w:hAnsi="宋体" w:cstheme="minorBidi"/>
          <w:snapToGrid/>
          <w:kern w:val="2"/>
          <w:sz w:val="21"/>
          <w:szCs w:val="22"/>
        </w:rPr>
      </w:pPr>
      <w:r w:rsidRPr="00E337D3">
        <w:rPr>
          <w:rFonts w:ascii="宋体" w:eastAsiaTheme="minorEastAsia" w:hAnsi="宋体" w:cstheme="minorBidi" w:hint="eastAsia"/>
          <w:snapToGrid/>
          <w:kern w:val="2"/>
          <w:sz w:val="21"/>
          <w:szCs w:val="22"/>
        </w:rPr>
        <w:lastRenderedPageBreak/>
        <w:t>1</w:t>
      </w:r>
      <w:r>
        <w:rPr>
          <w:rFonts w:ascii="宋体" w:eastAsiaTheme="minorEastAsia" w:hAnsi="宋体" w:cstheme="minorBidi" w:hint="eastAsia"/>
          <w:snapToGrid/>
          <w:kern w:val="2"/>
          <w:sz w:val="21"/>
          <w:szCs w:val="22"/>
        </w:rPr>
        <w:t>、上报工单范围：家宽投诉</w:t>
      </w:r>
      <w:r w:rsidRPr="00E337D3">
        <w:rPr>
          <w:rFonts w:ascii="宋体" w:eastAsiaTheme="minorEastAsia" w:hAnsi="宋体" w:cstheme="minorBidi" w:hint="eastAsia"/>
          <w:snapToGrid/>
          <w:kern w:val="2"/>
          <w:sz w:val="21"/>
          <w:szCs w:val="22"/>
        </w:rPr>
        <w:t>单</w:t>
      </w:r>
    </w:p>
    <w:p w:rsidR="001B5F3D" w:rsidRPr="00B3762A" w:rsidRDefault="001B5F3D" w:rsidP="008A21A8">
      <w:pPr>
        <w:rPr>
          <w:rFonts w:ascii="宋体" w:eastAsiaTheme="minorEastAsia" w:hAnsi="宋体" w:cstheme="minorBidi"/>
          <w:snapToGrid/>
          <w:kern w:val="2"/>
          <w:sz w:val="21"/>
          <w:szCs w:val="22"/>
        </w:rPr>
      </w:pPr>
      <w:r w:rsidRPr="00E337D3">
        <w:rPr>
          <w:rFonts w:ascii="宋体" w:eastAsiaTheme="minorEastAsia" w:hAnsi="宋体" w:cstheme="minorBidi" w:hint="eastAsia"/>
          <w:snapToGrid/>
          <w:kern w:val="2"/>
          <w:sz w:val="21"/>
          <w:szCs w:val="22"/>
        </w:rPr>
        <w:t>2</w:t>
      </w:r>
      <w:r w:rsidRPr="00E337D3">
        <w:rPr>
          <w:rFonts w:ascii="宋体" w:eastAsiaTheme="minorEastAsia" w:hAnsi="宋体" w:cstheme="minorBidi" w:hint="eastAsia"/>
          <w:snapToGrid/>
          <w:kern w:val="2"/>
          <w:sz w:val="21"/>
          <w:szCs w:val="22"/>
        </w:rPr>
        <w:t>、</w:t>
      </w:r>
      <w:r w:rsidRPr="00B3762A">
        <w:rPr>
          <w:rFonts w:ascii="宋体" w:eastAsiaTheme="minorEastAsia" w:hAnsi="宋体" w:cstheme="minorBidi" w:hint="eastAsia"/>
          <w:snapToGrid/>
          <w:kern w:val="2"/>
          <w:sz w:val="21"/>
          <w:szCs w:val="22"/>
        </w:rPr>
        <w:t>首次响应时长</w:t>
      </w:r>
      <w:r w:rsidRPr="00B3762A">
        <w:rPr>
          <w:rFonts w:ascii="宋体" w:eastAsiaTheme="minorEastAsia" w:hAnsi="宋体" w:cstheme="minorBidi" w:hint="eastAsia"/>
          <w:snapToGrid/>
          <w:kern w:val="2"/>
          <w:sz w:val="21"/>
          <w:szCs w:val="22"/>
        </w:rPr>
        <w:t>:</w:t>
      </w:r>
      <w:r w:rsidRPr="00B3762A">
        <w:rPr>
          <w:rFonts w:ascii="宋体" w:eastAsiaTheme="minorEastAsia" w:hAnsi="宋体" w:cstheme="minorBidi" w:hint="eastAsia"/>
          <w:snapToGrid/>
          <w:kern w:val="2"/>
          <w:sz w:val="21"/>
          <w:szCs w:val="22"/>
        </w:rPr>
        <w:t>首次响应时间</w:t>
      </w:r>
      <w:r w:rsidRPr="00B3762A">
        <w:rPr>
          <w:rFonts w:ascii="宋体" w:eastAsiaTheme="minorEastAsia" w:hAnsi="宋体" w:cstheme="minorBidi" w:hint="eastAsia"/>
          <w:snapToGrid/>
          <w:kern w:val="2"/>
          <w:sz w:val="21"/>
          <w:szCs w:val="22"/>
        </w:rPr>
        <w:t>-</w:t>
      </w:r>
      <w:r w:rsidRPr="00B3762A">
        <w:rPr>
          <w:rFonts w:ascii="宋体" w:eastAsiaTheme="minorEastAsia" w:hAnsi="宋体" w:cstheme="minorBidi" w:hint="eastAsia"/>
          <w:snapToGrid/>
          <w:kern w:val="2"/>
          <w:sz w:val="21"/>
          <w:szCs w:val="22"/>
        </w:rPr>
        <w:t>投诉工单派发时间，计算工作时</w:t>
      </w:r>
      <w:r w:rsidRPr="00B3762A">
        <w:rPr>
          <w:rFonts w:ascii="宋体" w:eastAsiaTheme="minorEastAsia" w:hAnsi="宋体" w:cstheme="minorBidi" w:hint="eastAsia"/>
          <w:snapToGrid/>
          <w:kern w:val="2"/>
          <w:sz w:val="21"/>
          <w:szCs w:val="22"/>
        </w:rPr>
        <w:tab/>
      </w:r>
      <w:r w:rsidRPr="00B3762A">
        <w:rPr>
          <w:rFonts w:ascii="宋体" w:eastAsiaTheme="minorEastAsia" w:hAnsi="宋体" w:cstheme="minorBidi" w:hint="eastAsia"/>
          <w:snapToGrid/>
          <w:kern w:val="2"/>
          <w:sz w:val="21"/>
          <w:szCs w:val="22"/>
        </w:rPr>
        <w:tab/>
      </w:r>
    </w:p>
    <w:p w:rsidR="001B5F3D" w:rsidRPr="00DE25C8" w:rsidRDefault="001B5F3D" w:rsidP="008A21A8">
      <w:pPr>
        <w:rPr>
          <w:rFonts w:ascii="宋体" w:eastAsiaTheme="minorEastAsia" w:hAnsi="宋体" w:cstheme="minorBidi"/>
          <w:snapToGrid/>
          <w:kern w:val="2"/>
          <w:sz w:val="21"/>
          <w:szCs w:val="22"/>
        </w:rPr>
      </w:pPr>
      <w:r>
        <w:rPr>
          <w:rFonts w:ascii="宋体" w:eastAsiaTheme="minorEastAsia" w:hAnsi="宋体" w:cstheme="minorBidi" w:hint="eastAsia"/>
          <w:snapToGrid/>
          <w:kern w:val="2"/>
          <w:sz w:val="21"/>
          <w:szCs w:val="22"/>
        </w:rPr>
        <w:t>3</w:t>
      </w:r>
      <w:r>
        <w:rPr>
          <w:rFonts w:ascii="宋体" w:eastAsiaTheme="minorEastAsia" w:hAnsi="宋体" w:cstheme="minorBidi" w:hint="eastAsia"/>
          <w:snapToGrid/>
          <w:kern w:val="2"/>
          <w:sz w:val="21"/>
          <w:szCs w:val="22"/>
        </w:rPr>
        <w:t>、</w:t>
      </w:r>
      <w:r w:rsidRPr="00B3762A">
        <w:rPr>
          <w:rFonts w:ascii="宋体" w:eastAsiaTheme="minorEastAsia" w:hAnsi="宋体" w:cstheme="minorBidi" w:hint="eastAsia"/>
          <w:snapToGrid/>
          <w:kern w:val="2"/>
          <w:sz w:val="21"/>
          <w:szCs w:val="22"/>
        </w:rPr>
        <w:t>投诉处理时长</w:t>
      </w:r>
      <w:r w:rsidRPr="00B3762A">
        <w:rPr>
          <w:rFonts w:ascii="宋体" w:eastAsiaTheme="minorEastAsia" w:hAnsi="宋体" w:cstheme="minorBidi" w:hint="eastAsia"/>
          <w:snapToGrid/>
          <w:kern w:val="2"/>
          <w:sz w:val="21"/>
          <w:szCs w:val="22"/>
        </w:rPr>
        <w:t>:</w:t>
      </w:r>
      <w:r w:rsidRPr="00B3762A">
        <w:rPr>
          <w:rFonts w:ascii="宋体" w:eastAsiaTheme="minorEastAsia" w:hAnsi="宋体" w:cstheme="minorBidi" w:hint="eastAsia"/>
          <w:snapToGrid/>
          <w:kern w:val="2"/>
          <w:sz w:val="21"/>
          <w:szCs w:val="22"/>
        </w:rPr>
        <w:t>网络线条报结时间</w:t>
      </w:r>
      <w:r w:rsidRPr="00B3762A">
        <w:rPr>
          <w:rFonts w:ascii="宋体" w:eastAsiaTheme="minorEastAsia" w:hAnsi="宋体" w:cstheme="minorBidi" w:hint="eastAsia"/>
          <w:snapToGrid/>
          <w:kern w:val="2"/>
          <w:sz w:val="21"/>
          <w:szCs w:val="22"/>
        </w:rPr>
        <w:t>-</w:t>
      </w:r>
      <w:r w:rsidRPr="00B3762A">
        <w:rPr>
          <w:rFonts w:ascii="宋体" w:eastAsiaTheme="minorEastAsia" w:hAnsi="宋体" w:cstheme="minorBidi" w:hint="eastAsia"/>
          <w:snapToGrid/>
          <w:kern w:val="2"/>
          <w:sz w:val="21"/>
          <w:szCs w:val="22"/>
        </w:rPr>
        <w:t>投诉工单派发时间，对</w:t>
      </w:r>
      <w:r w:rsidRPr="00B3762A">
        <w:rPr>
          <w:rFonts w:ascii="宋体" w:eastAsiaTheme="minorEastAsia" w:hAnsi="宋体" w:cstheme="minorBidi" w:hint="eastAsia"/>
          <w:snapToGrid/>
          <w:kern w:val="2"/>
          <w:sz w:val="21"/>
          <w:szCs w:val="22"/>
        </w:rPr>
        <w:t>VIP</w:t>
      </w:r>
      <w:r w:rsidRPr="00B3762A">
        <w:rPr>
          <w:rFonts w:ascii="宋体" w:eastAsiaTheme="minorEastAsia" w:hAnsi="宋体" w:cstheme="minorBidi" w:hint="eastAsia"/>
          <w:snapToGrid/>
          <w:kern w:val="2"/>
          <w:sz w:val="21"/>
          <w:szCs w:val="22"/>
        </w:rPr>
        <w:t>用户计算工作时，对普通用户计算小时</w:t>
      </w:r>
    </w:p>
    <w:p w:rsidR="001B5F3D" w:rsidRPr="00D25BC8" w:rsidRDefault="001B5F3D" w:rsidP="008A21A8">
      <w:pPr>
        <w:rPr>
          <w:rFonts w:ascii="宋体" w:hAnsi="宋体"/>
          <w:b/>
        </w:rPr>
      </w:pPr>
      <w:r w:rsidRPr="00D25BC8">
        <w:rPr>
          <w:rFonts w:ascii="宋体" w:hAnsi="宋体" w:hint="eastAsia"/>
          <w:b/>
        </w:rPr>
        <w:t>数据口径：</w:t>
      </w:r>
    </w:p>
    <w:p w:rsidR="001B5F3D" w:rsidRPr="00D25BC8" w:rsidRDefault="001B5F3D" w:rsidP="008A21A8">
      <w:pPr>
        <w:rPr>
          <w:rFonts w:ascii="宋体" w:hAnsi="宋体"/>
        </w:rPr>
      </w:pPr>
      <w:r w:rsidRPr="00D25BC8">
        <w:rPr>
          <w:rFonts w:ascii="宋体" w:hAnsi="宋体" w:hint="eastAsia"/>
        </w:rPr>
        <w:t>a</w:t>
      </w:r>
      <w:r>
        <w:rPr>
          <w:rFonts w:ascii="宋体" w:hAnsi="宋体" w:hint="eastAsia"/>
        </w:rPr>
        <w:t>、</w:t>
      </w:r>
      <w:r w:rsidRPr="00D25BC8">
        <w:rPr>
          <w:rFonts w:ascii="宋体" w:hAnsi="宋体" w:hint="eastAsia"/>
        </w:rPr>
        <w:t>按</w:t>
      </w:r>
      <w:r>
        <w:rPr>
          <w:rFonts w:ascii="宋体" w:hAnsi="宋体" w:hint="eastAsia"/>
        </w:rPr>
        <w:t>天抽取前一天竣工的家宽投诉工单进行计算</w:t>
      </w:r>
      <w:r w:rsidRPr="00D25BC8">
        <w:rPr>
          <w:rFonts w:ascii="宋体" w:hAnsi="宋体" w:hint="eastAsia"/>
        </w:rPr>
        <w:t>。</w:t>
      </w:r>
      <w:r w:rsidRPr="00D25BC8">
        <w:rPr>
          <w:rFonts w:ascii="宋体" w:hAnsi="宋体" w:hint="eastAsia"/>
        </w:rPr>
        <w:tab/>
      </w:r>
      <w:r w:rsidRPr="00D25BC8">
        <w:rPr>
          <w:rFonts w:ascii="宋体" w:hAnsi="宋体" w:hint="eastAsia"/>
        </w:rPr>
        <w:tab/>
      </w:r>
      <w:r w:rsidRPr="00D25BC8">
        <w:rPr>
          <w:rFonts w:ascii="宋体" w:hAnsi="宋体" w:hint="eastAsia"/>
        </w:rPr>
        <w:tab/>
      </w:r>
      <w:r w:rsidRPr="00D25BC8">
        <w:rPr>
          <w:rFonts w:ascii="宋体" w:hAnsi="宋体" w:hint="eastAsia"/>
        </w:rPr>
        <w:tab/>
      </w:r>
      <w:r w:rsidRPr="00D25BC8">
        <w:rPr>
          <w:rFonts w:ascii="宋体" w:hAnsi="宋体" w:hint="eastAsia"/>
        </w:rPr>
        <w:tab/>
      </w:r>
      <w:r w:rsidRPr="00D25BC8">
        <w:rPr>
          <w:rFonts w:ascii="宋体" w:hAnsi="宋体" w:hint="eastAsia"/>
        </w:rPr>
        <w:tab/>
      </w:r>
    </w:p>
    <w:p w:rsidR="001B5F3D" w:rsidRPr="008261E0" w:rsidRDefault="001B5F3D" w:rsidP="008A21A8">
      <w:r w:rsidRPr="00D25BC8">
        <w:rPr>
          <w:rFonts w:ascii="宋体" w:hAnsi="宋体"/>
        </w:rPr>
        <w:t>b</w:t>
      </w:r>
      <w:r w:rsidRPr="00D25BC8">
        <w:rPr>
          <w:rFonts w:ascii="宋体" w:hAnsi="宋体" w:hint="eastAsia"/>
        </w:rPr>
        <w:t>、</w:t>
      </w:r>
      <w:r>
        <w:rPr>
          <w:rFonts w:ascii="宋体" w:hAnsi="宋体" w:hint="eastAsia"/>
        </w:rPr>
        <w:t>数据按日粒度推送：一天推送一次。</w:t>
      </w:r>
    </w:p>
    <w:p w:rsidR="001B5F3D" w:rsidRDefault="001B5F3D" w:rsidP="008A21A8">
      <w:pPr>
        <w:pStyle w:val="6"/>
      </w:pPr>
      <w:bookmarkStart w:id="3210" w:name="_Toc130156140"/>
      <w:r>
        <w:rPr>
          <w:rFonts w:hint="eastAsia"/>
        </w:rPr>
        <w:t>采集当日归档的家宽投诉工单数据存储</w:t>
      </w:r>
      <w:bookmarkEnd w:id="3210"/>
    </w:p>
    <w:p w:rsidR="001B5F3D" w:rsidRPr="00C131FE" w:rsidRDefault="001B5F3D" w:rsidP="008A21A8">
      <w:pPr>
        <w:ind w:firstLineChars="200" w:firstLine="480"/>
      </w:pPr>
      <w:r>
        <w:t>上传集团数据存储到本地</w:t>
      </w:r>
      <w:r>
        <w:rPr>
          <w:rFonts w:hint="eastAsia"/>
        </w:rPr>
        <w:t>，</w:t>
      </w:r>
      <w:r>
        <w:t>以供后续数据稽核</w:t>
      </w:r>
      <w:r>
        <w:rPr>
          <w:rFonts w:hint="eastAsia"/>
        </w:rPr>
        <w:t>。</w:t>
      </w:r>
      <w:r>
        <w:t>数据存储字段包括</w:t>
      </w:r>
      <w:r>
        <w:rPr>
          <w:rFonts w:hint="eastAsia"/>
        </w:rPr>
        <w:t>：</w:t>
      </w:r>
      <w:r w:rsidRPr="00D45DE7">
        <w:rPr>
          <w:rFonts w:ascii="宋体" w:hAnsi="宋体" w:hint="eastAsia"/>
        </w:rPr>
        <w:t>省份、地市、投诉流水号、EOMS工单号、客户类型、工单紧急程度、投诉分类-四级业务编码、投诉分类-五级业务编码、投诉分类-六级业务编码、投诉报结原因分类一级分类、投诉报结原因分类二级分类、投诉报结原因分类三级分类、工单状态、地域属性、接入方式、用户场景、资产归属、首次响应时长、投诉处理时长、投诉受理时间、前台预处理完成时间、预处理情况、投诉工单派发时间、首次响应时间、是否改派/转派、改派/转派原因、改派/转派时间、最终处理人、工单确认时间、是否需要上门、预约上门时间、改约最终上门时间、实际上门时间、网络线条报结时间、报结审核结果、客服用户回访完成时间、一线装维人员姓名、装维公司、网络线条报结审核人员姓名、投诉分类-一级业务编码、投诉分类-二级业务编码、投诉分类-三级业务编码、用户账号、地址、前台订单受理时间、回访是否满意、投诉内容、故障处理措施、评测短信接收号码、签约带宽、测速时间、测速结果、测速结果是否达标、光功率测试结果、光功率是否达标、最后一次上线时间、催修发起人、催修发起时间、投诉分类-七级业务编码、是否“当日修/快装快修”、区/县、小</w:t>
      </w:r>
      <w:r>
        <w:rPr>
          <w:rFonts w:ascii="宋体" w:hAnsi="宋体" w:hint="eastAsia"/>
        </w:rPr>
        <w:t>区、是否高价值小区、一线装维人员工号、投诉报结原因分类四级分类、手填、责任方、首次入网时间。</w:t>
      </w:r>
    </w:p>
    <w:p w:rsidR="001B5F3D" w:rsidRDefault="001B5F3D" w:rsidP="008A21A8">
      <w:pPr>
        <w:pStyle w:val="6"/>
      </w:pPr>
      <w:bookmarkStart w:id="3211" w:name="_Toc130156141"/>
      <w:r>
        <w:rPr>
          <w:rFonts w:hint="eastAsia"/>
        </w:rPr>
        <w:lastRenderedPageBreak/>
        <w:t>剔除部分当日归档的家宽投诉工单清单数据</w:t>
      </w:r>
      <w:bookmarkEnd w:id="3211"/>
    </w:p>
    <w:p w:rsidR="001B5F3D" w:rsidRDefault="001B5F3D" w:rsidP="008A21A8">
      <w:pPr>
        <w:ind w:firstLine="420"/>
      </w:pPr>
      <w:r>
        <w:rPr>
          <w:rFonts w:hint="eastAsia"/>
        </w:rPr>
        <w:t>未上门的投诉工单剔除，不上传。</w:t>
      </w:r>
    </w:p>
    <w:p w:rsidR="001B5F3D" w:rsidRDefault="001B5F3D" w:rsidP="008A21A8">
      <w:pPr>
        <w:pStyle w:val="6"/>
      </w:pPr>
      <w:bookmarkStart w:id="3212" w:name="_Toc130156142"/>
      <w:r>
        <w:rPr>
          <w:rFonts w:hint="eastAsia"/>
        </w:rPr>
        <w:t>当日归档的家宽投诉工单涉敏字段脱敏</w:t>
      </w:r>
      <w:bookmarkEnd w:id="3212"/>
    </w:p>
    <w:p w:rsidR="001B5F3D" w:rsidRDefault="001B5F3D" w:rsidP="008A21A8">
      <w:pPr>
        <w:ind w:firstLine="420"/>
        <w:rPr>
          <w:rFonts w:ascii="宋体" w:hAnsi="宋体"/>
        </w:rPr>
      </w:pPr>
      <w:r>
        <w:rPr>
          <w:rFonts w:ascii="宋体" w:hAnsi="宋体" w:hint="eastAsia"/>
        </w:rPr>
        <w:t>根据集团要求，用户账号通过AES加密算法进行脱敏后输出，现将AES加密参数约定如下：</w:t>
      </w:r>
    </w:p>
    <w:p w:rsidR="001B5F3D" w:rsidRDefault="001B5F3D" w:rsidP="008A21A8">
      <w:pPr>
        <w:ind w:firstLine="420"/>
        <w:rPr>
          <w:rFonts w:ascii="宋体" w:hAnsi="宋体"/>
        </w:rPr>
      </w:pPr>
      <w:r>
        <w:rPr>
          <w:rFonts w:ascii="宋体" w:hAnsi="宋体" w:hint="eastAsia"/>
        </w:rPr>
        <w:t>1. 模式：ECB模式</w:t>
      </w:r>
    </w:p>
    <w:p w:rsidR="001B5F3D" w:rsidRDefault="001B5F3D" w:rsidP="008A21A8">
      <w:pPr>
        <w:ind w:firstLine="420"/>
        <w:rPr>
          <w:rFonts w:ascii="宋体" w:hAnsi="宋体"/>
        </w:rPr>
      </w:pPr>
      <w:r>
        <w:rPr>
          <w:rFonts w:ascii="宋体" w:hAnsi="宋体" w:hint="eastAsia"/>
        </w:rPr>
        <w:t>2. 填充：pkcs7padding</w:t>
      </w:r>
    </w:p>
    <w:p w:rsidR="001B5F3D" w:rsidRDefault="001B5F3D" w:rsidP="008A21A8">
      <w:pPr>
        <w:ind w:firstLine="420"/>
        <w:rPr>
          <w:rFonts w:ascii="宋体" w:hAnsi="宋体"/>
        </w:rPr>
      </w:pPr>
      <w:r>
        <w:rPr>
          <w:rFonts w:ascii="宋体" w:hAnsi="宋体" w:hint="eastAsia"/>
        </w:rPr>
        <w:t>3. 数据块：128位</w:t>
      </w:r>
    </w:p>
    <w:p w:rsidR="001B5F3D" w:rsidRDefault="001B5F3D" w:rsidP="008A21A8">
      <w:pPr>
        <w:ind w:firstLine="420"/>
        <w:rPr>
          <w:rFonts w:ascii="宋体" w:hAnsi="宋体"/>
        </w:rPr>
      </w:pPr>
      <w:r>
        <w:rPr>
          <w:rFonts w:ascii="宋体" w:hAnsi="宋体" w:hint="eastAsia"/>
        </w:rPr>
        <w:t>4. 密钥：另行下发</w:t>
      </w:r>
    </w:p>
    <w:p w:rsidR="001B5F3D" w:rsidRDefault="001B5F3D" w:rsidP="008A21A8">
      <w:pPr>
        <w:ind w:firstLine="420"/>
        <w:rPr>
          <w:rFonts w:ascii="宋体" w:hAnsi="宋体"/>
        </w:rPr>
      </w:pPr>
      <w:r>
        <w:rPr>
          <w:rFonts w:ascii="宋体" w:hAnsi="宋体" w:hint="eastAsia"/>
        </w:rPr>
        <w:t>5. 偏移量：无</w:t>
      </w:r>
    </w:p>
    <w:p w:rsidR="001B5F3D" w:rsidRDefault="001B5F3D" w:rsidP="008A21A8">
      <w:pPr>
        <w:ind w:firstLine="420"/>
        <w:rPr>
          <w:rFonts w:ascii="宋体" w:hAnsi="宋体"/>
        </w:rPr>
      </w:pPr>
      <w:r>
        <w:rPr>
          <w:rFonts w:ascii="宋体" w:hAnsi="宋体" w:hint="eastAsia"/>
        </w:rPr>
        <w:t>6. 输出：BASE64</w:t>
      </w:r>
    </w:p>
    <w:p w:rsidR="001B5F3D" w:rsidRPr="008E170B" w:rsidRDefault="001B5F3D" w:rsidP="008A21A8">
      <w:pPr>
        <w:ind w:firstLine="420"/>
        <w:rPr>
          <w:rFonts w:ascii="宋体" w:hAnsi="宋体"/>
        </w:rPr>
      </w:pPr>
      <w:r>
        <w:rPr>
          <w:rFonts w:ascii="宋体" w:hAnsi="宋体" w:hint="eastAsia"/>
        </w:rPr>
        <w:t>7. 字符集：utf8编码（unicode编码）</w:t>
      </w:r>
    </w:p>
    <w:p w:rsidR="001B5F3D" w:rsidRDefault="001B5F3D" w:rsidP="008A21A8">
      <w:pPr>
        <w:pStyle w:val="6"/>
      </w:pPr>
      <w:bookmarkStart w:id="3213" w:name="_Toc130156143"/>
      <w:r>
        <w:rPr>
          <w:rFonts w:hint="eastAsia"/>
        </w:rPr>
        <w:t>推送当日归档的家宽投诉工单数据给集团</w:t>
      </w:r>
      <w:bookmarkEnd w:id="3213"/>
    </w:p>
    <w:p w:rsidR="001B5F3D" w:rsidRPr="008E170B" w:rsidRDefault="001B5F3D" w:rsidP="008A21A8">
      <w:pPr>
        <w:ind w:firstLineChars="200" w:firstLine="480"/>
      </w:pPr>
      <w:r>
        <w:rPr>
          <w:rFonts w:ascii="宋体" w:hAnsi="宋体" w:hint="eastAsia"/>
          <w:lang w:bidi="ar"/>
        </w:rPr>
        <w:t>上报方式</w:t>
      </w:r>
      <w:r>
        <w:rPr>
          <w:rFonts w:cs="宋体" w:hint="eastAsia"/>
          <w:lang w:bidi="ar"/>
        </w:rPr>
        <w:t>采用文件接口，文件传输协议为</w:t>
      </w:r>
      <w:r>
        <w:rPr>
          <w:lang w:bidi="ar"/>
        </w:rPr>
        <w:t>FTP</w:t>
      </w:r>
      <w:r>
        <w:rPr>
          <w:rFonts w:cs="宋体" w:hint="eastAsia"/>
          <w:lang w:bidi="ar"/>
        </w:rPr>
        <w:t>，文件内容编码使用</w:t>
      </w:r>
      <w:r>
        <w:rPr>
          <w:b/>
          <w:bCs/>
          <w:lang w:bidi="ar"/>
        </w:rPr>
        <w:t>UTF-8</w:t>
      </w:r>
      <w:r>
        <w:rPr>
          <w:rFonts w:cs="宋体" w:hint="eastAsia"/>
          <w:lang w:bidi="ar"/>
        </w:rPr>
        <w:t>编码格式。总部质量管理系统作为</w:t>
      </w:r>
      <w:r>
        <w:rPr>
          <w:lang w:bidi="ar"/>
        </w:rPr>
        <w:t>FTP</w:t>
      </w:r>
      <w:r>
        <w:rPr>
          <w:rFonts w:cs="宋体" w:hint="eastAsia"/>
          <w:lang w:bidi="ar"/>
        </w:rPr>
        <w:t>服务端，为每个省分别建立</w:t>
      </w:r>
      <w:r>
        <w:rPr>
          <w:lang w:bidi="ar"/>
        </w:rPr>
        <w:t>FTP</w:t>
      </w:r>
      <w:r>
        <w:rPr>
          <w:rFonts w:cs="宋体" w:hint="eastAsia"/>
          <w:lang w:bidi="ar"/>
        </w:rPr>
        <w:t>文件目录及账号密码，省端系统作为客户端，省端主动向总部质量管理系统上报工单数据，通过</w:t>
      </w:r>
      <w:r>
        <w:rPr>
          <w:lang w:bidi="ar"/>
        </w:rPr>
        <w:t>FTP PUT</w:t>
      </w:r>
      <w:r>
        <w:rPr>
          <w:rFonts w:cs="宋体" w:hint="eastAsia"/>
          <w:lang w:bidi="ar"/>
        </w:rPr>
        <w:t>方式将文件传送到指定的位置。</w:t>
      </w:r>
      <w:r>
        <w:rPr>
          <w:rFonts w:ascii="宋体" w:hAnsi="宋体" w:cs="宋体" w:hint="eastAsia"/>
          <w:color w:val="000000"/>
          <w:lang w:bidi="ar"/>
        </w:rPr>
        <w:t>文件接口中的数据传输格式采用标准CSV文件。</w:t>
      </w:r>
    </w:p>
    <w:p w:rsidR="001B5F3D" w:rsidRDefault="001B5F3D" w:rsidP="008A21A8">
      <w:pPr>
        <w:ind w:firstLineChars="200" w:firstLine="480"/>
        <w:rPr>
          <w:rFonts w:ascii="宋体" w:hAnsi="宋体"/>
        </w:rPr>
      </w:pPr>
      <w:r w:rsidRPr="008D384E">
        <w:rPr>
          <w:rFonts w:ascii="宋体" w:hAnsi="宋体" w:hint="eastAsia"/>
        </w:rPr>
        <w:t>推送方式为推送到</w:t>
      </w:r>
      <w:r>
        <w:rPr>
          <w:rFonts w:ascii="宋体" w:hAnsi="宋体" w:hint="eastAsia"/>
        </w:rPr>
        <w:t>集团</w:t>
      </w:r>
      <w:r w:rsidRPr="008D384E">
        <w:rPr>
          <w:rFonts w:ascii="宋体" w:hAnsi="宋体" w:hint="eastAsia"/>
        </w:rPr>
        <w:t>FTP，推送时间为每</w:t>
      </w:r>
      <w:r>
        <w:rPr>
          <w:rFonts w:ascii="宋体" w:hAnsi="宋体" w:hint="eastAsia"/>
        </w:rPr>
        <w:t>天的</w:t>
      </w:r>
      <w:r>
        <w:rPr>
          <w:rFonts w:ascii="宋体" w:hAnsi="宋体"/>
        </w:rPr>
        <w:t>5</w:t>
      </w:r>
      <w:r>
        <w:rPr>
          <w:rFonts w:ascii="宋体" w:hAnsi="宋体" w:hint="eastAsia"/>
        </w:rPr>
        <w:t>点</w:t>
      </w:r>
      <w:r w:rsidRPr="008D384E">
        <w:rPr>
          <w:rFonts w:ascii="宋体" w:hAnsi="宋体" w:hint="eastAsia"/>
        </w:rPr>
        <w:t>，按</w:t>
      </w:r>
      <w:r>
        <w:rPr>
          <w:rFonts w:ascii="宋体" w:hAnsi="宋体" w:hint="eastAsia"/>
        </w:rPr>
        <w:t>天推送前一天</w:t>
      </w:r>
      <w:r w:rsidRPr="008D384E">
        <w:rPr>
          <w:rFonts w:ascii="宋体" w:hAnsi="宋体" w:hint="eastAsia"/>
        </w:rPr>
        <w:t>的数据，文件格式为CSV，文件分隔符为||，文件内容如下：</w:t>
      </w:r>
    </w:p>
    <w:p w:rsidR="001B5F3D" w:rsidRDefault="001B5F3D" w:rsidP="008A21A8">
      <w:pPr>
        <w:ind w:firstLineChars="200" w:firstLine="480"/>
        <w:rPr>
          <w:rFonts w:ascii="宋体" w:hAnsi="宋体"/>
        </w:rPr>
      </w:pPr>
      <w:r>
        <w:rPr>
          <w:rFonts w:ascii="宋体" w:hAnsi="宋体" w:hint="eastAsia"/>
        </w:rPr>
        <w:lastRenderedPageBreak/>
        <w:t>推送归档投诉单字段：</w:t>
      </w:r>
    </w:p>
    <w:p w:rsidR="001B5F3D" w:rsidRPr="00E04289" w:rsidRDefault="001B5F3D" w:rsidP="008A21A8">
      <w:r w:rsidRPr="00D45DE7">
        <w:rPr>
          <w:rFonts w:ascii="宋体" w:hAnsi="宋体" w:hint="eastAsia"/>
        </w:rPr>
        <w:t>省份、地市、投诉流水号、EOMS工单号、客户类型、工单紧急程度、投诉分类-四级业务编码、投诉分类-五级业务编码、投诉分类-六级业务编码、投诉报结原因分类一级分类、投诉报结原因分类二级分类、投诉报结原因分类三级分类、工单状态、地域属性、接入方式、用户场景、资产归属、首次响应时长、投诉处理时长、投诉受理时间、前台预处理完成时间、预处理情况、投诉工单派发时间、首次响应时间、是否改派/转派、改派/转派原因、改派/转派时间、最终处理人、工单确认时间、是否需要上门、预约上门时间、改约最终上门时间、实际上门时间、网络线条报结时间、报结审核结果、客服用户回访完成时间、一线装维人员姓名、装维公司、网络线条报结审核人员姓名、投诉分类-一级业务编码、投诉分类-二级业务编码、投诉分类-三级业务编码、用户账号、地址、前台订单受理时间、回访是否满意、投诉内容、故障处理措施、评测短信接收号码、签约带宽、测速时间、测速结果、测速结果是否达标、光功率测试结果、光功率是否达标、最后一次上线时间、催修发起人、催修发起时间、投诉分类-七级业务编码、是否“当日修/快装快修”、区/县、小</w:t>
      </w:r>
      <w:r>
        <w:rPr>
          <w:rFonts w:ascii="宋体" w:hAnsi="宋体" w:hint="eastAsia"/>
        </w:rPr>
        <w:t>区、是否高价值小区、一线装维人员工号、投诉报结原因分类四级分类、手填、责任方、首次入网时间。</w:t>
      </w:r>
    </w:p>
    <w:p w:rsidR="001B5F3D" w:rsidRPr="002D6094" w:rsidRDefault="001B5F3D" w:rsidP="008A21A8">
      <w:pPr>
        <w:pStyle w:val="5"/>
      </w:pPr>
      <w:bookmarkStart w:id="3214" w:name="_Toc130156144"/>
      <w:r>
        <w:rPr>
          <w:rFonts w:hint="eastAsia"/>
        </w:rPr>
        <w:t>家宽直采投诉日在途清单采集推送</w:t>
      </w:r>
      <w:bookmarkEnd w:id="3214"/>
    </w:p>
    <w:p w:rsidR="001B5F3D" w:rsidRDefault="001B5F3D" w:rsidP="008A21A8">
      <w:pPr>
        <w:pStyle w:val="6"/>
      </w:pPr>
      <w:bookmarkStart w:id="3215" w:name="_Toc130156145"/>
      <w:r>
        <w:rPr>
          <w:rFonts w:hint="eastAsia"/>
        </w:rPr>
        <w:t>综调库抽取当前在途的家宽投诉工单清单数据</w:t>
      </w:r>
      <w:bookmarkEnd w:id="3215"/>
    </w:p>
    <w:p w:rsidR="001B5F3D" w:rsidRPr="00A43521" w:rsidRDefault="001B5F3D" w:rsidP="008A21A8">
      <w:pPr>
        <w:ind w:firstLine="420"/>
      </w:pPr>
      <w:r>
        <w:rPr>
          <w:rFonts w:ascii="宋体" w:hAnsi="宋体" w:hint="eastAsia"/>
        </w:rPr>
        <w:t>综调库抽取当前在途的家宽投诉工单信息，内容包括：</w:t>
      </w:r>
      <w:r w:rsidRPr="00D45DE7">
        <w:rPr>
          <w:rFonts w:ascii="宋体" w:hAnsi="宋体" w:hint="eastAsia"/>
        </w:rPr>
        <w:t>省份、地市、投诉流水号、EOMS工单号、客户类型、工单紧急程度、投诉分类-四级业务编码、投诉分类-五级业务编码、投诉分类-六级业务编码、投诉报结原因分类一级分类、投诉报结原因分类二级分类、投诉报结原因分类三级分类、工单状态、地域属性、接入方式、用户场景、资产归属、投诉分类-一级业务编码、投诉分类-二级业务编码、投诉分类-三级业务编码、用户账号、地址、前台订单受理时间、催修发起人、催修发起时间、投诉分类-七级业务编码、是否“当日修/快装快修”、区/县、小</w:t>
      </w:r>
      <w:r>
        <w:rPr>
          <w:rFonts w:ascii="宋体" w:hAnsi="宋体" w:hint="eastAsia"/>
        </w:rPr>
        <w:t>区、是否高价值小区投诉报结原因分类四级分类、手填、责任方、首次入</w:t>
      </w:r>
      <w:r>
        <w:rPr>
          <w:rFonts w:ascii="宋体" w:hAnsi="宋体" w:hint="eastAsia"/>
        </w:rPr>
        <w:lastRenderedPageBreak/>
        <w:t>网时间。</w:t>
      </w:r>
    </w:p>
    <w:p w:rsidR="001B5F3D" w:rsidRDefault="001B5F3D" w:rsidP="008A21A8">
      <w:pPr>
        <w:pStyle w:val="6"/>
      </w:pPr>
      <w:bookmarkStart w:id="3216" w:name="_Toc130156146"/>
      <w:r>
        <w:rPr>
          <w:rFonts w:hint="eastAsia"/>
        </w:rPr>
        <w:t>计算当前在途的家宽投诉工单数据</w:t>
      </w:r>
      <w:bookmarkEnd w:id="3216"/>
    </w:p>
    <w:p w:rsidR="001B5F3D" w:rsidRPr="00FD5E33" w:rsidRDefault="001B5F3D" w:rsidP="008A21A8">
      <w:pPr>
        <w:rPr>
          <w:rFonts w:ascii="宋体" w:hAnsi="宋体"/>
          <w:b/>
        </w:rPr>
      </w:pPr>
      <w:r w:rsidRPr="00FD5E33">
        <w:rPr>
          <w:rFonts w:ascii="宋体" w:hAnsi="宋体"/>
          <w:b/>
        </w:rPr>
        <w:t>计算规则如下</w:t>
      </w:r>
      <w:r w:rsidRPr="00FD5E33">
        <w:rPr>
          <w:rFonts w:ascii="宋体" w:hAnsi="宋体" w:hint="eastAsia"/>
          <w:b/>
        </w:rPr>
        <w:t>：</w:t>
      </w:r>
    </w:p>
    <w:p w:rsidR="001B5F3D" w:rsidRPr="00E337D3" w:rsidRDefault="001B5F3D" w:rsidP="008A21A8">
      <w:pPr>
        <w:rPr>
          <w:rFonts w:ascii="宋体" w:eastAsiaTheme="minorEastAsia" w:hAnsi="宋体" w:cstheme="minorBidi"/>
          <w:snapToGrid/>
          <w:kern w:val="2"/>
          <w:sz w:val="21"/>
          <w:szCs w:val="22"/>
        </w:rPr>
      </w:pPr>
      <w:r w:rsidRPr="00E337D3">
        <w:rPr>
          <w:rFonts w:ascii="宋体" w:eastAsiaTheme="minorEastAsia" w:hAnsi="宋体" w:cstheme="minorBidi" w:hint="eastAsia"/>
          <w:snapToGrid/>
          <w:kern w:val="2"/>
          <w:sz w:val="21"/>
          <w:szCs w:val="22"/>
        </w:rPr>
        <w:t>1</w:t>
      </w:r>
      <w:r>
        <w:rPr>
          <w:rFonts w:ascii="宋体" w:eastAsiaTheme="minorEastAsia" w:hAnsi="宋体" w:cstheme="minorBidi" w:hint="eastAsia"/>
          <w:snapToGrid/>
          <w:kern w:val="2"/>
          <w:sz w:val="21"/>
          <w:szCs w:val="22"/>
        </w:rPr>
        <w:t>、上报工单范围：家宽投诉</w:t>
      </w:r>
      <w:r w:rsidRPr="00E337D3">
        <w:rPr>
          <w:rFonts w:ascii="宋体" w:eastAsiaTheme="minorEastAsia" w:hAnsi="宋体" w:cstheme="minorBidi" w:hint="eastAsia"/>
          <w:snapToGrid/>
          <w:kern w:val="2"/>
          <w:sz w:val="21"/>
          <w:szCs w:val="22"/>
        </w:rPr>
        <w:t>单</w:t>
      </w:r>
    </w:p>
    <w:p w:rsidR="001B5F3D" w:rsidRPr="00B3762A" w:rsidRDefault="001B5F3D" w:rsidP="008A21A8">
      <w:pPr>
        <w:rPr>
          <w:rFonts w:ascii="宋体" w:eastAsiaTheme="minorEastAsia" w:hAnsi="宋体" w:cstheme="minorBidi"/>
          <w:snapToGrid/>
          <w:kern w:val="2"/>
          <w:sz w:val="21"/>
          <w:szCs w:val="22"/>
        </w:rPr>
      </w:pPr>
      <w:r w:rsidRPr="00E337D3">
        <w:rPr>
          <w:rFonts w:ascii="宋体" w:eastAsiaTheme="minorEastAsia" w:hAnsi="宋体" w:cstheme="minorBidi" w:hint="eastAsia"/>
          <w:snapToGrid/>
          <w:kern w:val="2"/>
          <w:sz w:val="21"/>
          <w:szCs w:val="22"/>
        </w:rPr>
        <w:t>2</w:t>
      </w:r>
      <w:r w:rsidRPr="00E337D3">
        <w:rPr>
          <w:rFonts w:ascii="宋体" w:eastAsiaTheme="minorEastAsia" w:hAnsi="宋体" w:cstheme="minorBidi" w:hint="eastAsia"/>
          <w:snapToGrid/>
          <w:kern w:val="2"/>
          <w:sz w:val="21"/>
          <w:szCs w:val="22"/>
        </w:rPr>
        <w:t>、</w:t>
      </w:r>
      <w:r w:rsidRPr="00B3762A">
        <w:rPr>
          <w:rFonts w:ascii="宋体" w:eastAsiaTheme="minorEastAsia" w:hAnsi="宋体" w:cstheme="minorBidi" w:hint="eastAsia"/>
          <w:snapToGrid/>
          <w:kern w:val="2"/>
          <w:sz w:val="21"/>
          <w:szCs w:val="22"/>
        </w:rPr>
        <w:t>首次响应时长</w:t>
      </w:r>
      <w:r w:rsidRPr="00B3762A">
        <w:rPr>
          <w:rFonts w:ascii="宋体" w:eastAsiaTheme="minorEastAsia" w:hAnsi="宋体" w:cstheme="minorBidi" w:hint="eastAsia"/>
          <w:snapToGrid/>
          <w:kern w:val="2"/>
          <w:sz w:val="21"/>
          <w:szCs w:val="22"/>
        </w:rPr>
        <w:t>:</w:t>
      </w:r>
      <w:r w:rsidRPr="00B3762A">
        <w:rPr>
          <w:rFonts w:ascii="宋体" w:eastAsiaTheme="minorEastAsia" w:hAnsi="宋体" w:cstheme="minorBidi" w:hint="eastAsia"/>
          <w:snapToGrid/>
          <w:kern w:val="2"/>
          <w:sz w:val="21"/>
          <w:szCs w:val="22"/>
        </w:rPr>
        <w:t>首次响应时间</w:t>
      </w:r>
      <w:r w:rsidRPr="00B3762A">
        <w:rPr>
          <w:rFonts w:ascii="宋体" w:eastAsiaTheme="minorEastAsia" w:hAnsi="宋体" w:cstheme="minorBidi" w:hint="eastAsia"/>
          <w:snapToGrid/>
          <w:kern w:val="2"/>
          <w:sz w:val="21"/>
          <w:szCs w:val="22"/>
        </w:rPr>
        <w:t>-</w:t>
      </w:r>
      <w:r w:rsidRPr="00B3762A">
        <w:rPr>
          <w:rFonts w:ascii="宋体" w:eastAsiaTheme="minorEastAsia" w:hAnsi="宋体" w:cstheme="minorBidi" w:hint="eastAsia"/>
          <w:snapToGrid/>
          <w:kern w:val="2"/>
          <w:sz w:val="21"/>
          <w:szCs w:val="22"/>
        </w:rPr>
        <w:t>投诉工单派发时间，计算工作时</w:t>
      </w:r>
      <w:r w:rsidRPr="00B3762A">
        <w:rPr>
          <w:rFonts w:ascii="宋体" w:eastAsiaTheme="minorEastAsia" w:hAnsi="宋体" w:cstheme="minorBidi" w:hint="eastAsia"/>
          <w:snapToGrid/>
          <w:kern w:val="2"/>
          <w:sz w:val="21"/>
          <w:szCs w:val="22"/>
        </w:rPr>
        <w:tab/>
      </w:r>
      <w:r w:rsidRPr="00B3762A">
        <w:rPr>
          <w:rFonts w:ascii="宋体" w:eastAsiaTheme="minorEastAsia" w:hAnsi="宋体" w:cstheme="minorBidi" w:hint="eastAsia"/>
          <w:snapToGrid/>
          <w:kern w:val="2"/>
          <w:sz w:val="21"/>
          <w:szCs w:val="22"/>
        </w:rPr>
        <w:tab/>
      </w:r>
    </w:p>
    <w:p w:rsidR="001B5F3D" w:rsidRPr="00DE25C8" w:rsidRDefault="001B5F3D" w:rsidP="008A21A8">
      <w:pPr>
        <w:rPr>
          <w:rFonts w:ascii="宋体" w:eastAsiaTheme="minorEastAsia" w:hAnsi="宋体" w:cstheme="minorBidi"/>
          <w:snapToGrid/>
          <w:kern w:val="2"/>
          <w:sz w:val="21"/>
          <w:szCs w:val="22"/>
        </w:rPr>
      </w:pPr>
      <w:r>
        <w:rPr>
          <w:rFonts w:ascii="宋体" w:eastAsiaTheme="minorEastAsia" w:hAnsi="宋体" w:cstheme="minorBidi" w:hint="eastAsia"/>
          <w:snapToGrid/>
          <w:kern w:val="2"/>
          <w:sz w:val="21"/>
          <w:szCs w:val="22"/>
        </w:rPr>
        <w:t>3</w:t>
      </w:r>
      <w:r>
        <w:rPr>
          <w:rFonts w:ascii="宋体" w:eastAsiaTheme="minorEastAsia" w:hAnsi="宋体" w:cstheme="minorBidi" w:hint="eastAsia"/>
          <w:snapToGrid/>
          <w:kern w:val="2"/>
          <w:sz w:val="21"/>
          <w:szCs w:val="22"/>
        </w:rPr>
        <w:t>、</w:t>
      </w:r>
      <w:r w:rsidRPr="00B3762A">
        <w:rPr>
          <w:rFonts w:ascii="宋体" w:eastAsiaTheme="minorEastAsia" w:hAnsi="宋体" w:cstheme="minorBidi" w:hint="eastAsia"/>
          <w:snapToGrid/>
          <w:kern w:val="2"/>
          <w:sz w:val="21"/>
          <w:szCs w:val="22"/>
        </w:rPr>
        <w:t>投诉处理时长</w:t>
      </w:r>
      <w:r w:rsidRPr="00B3762A">
        <w:rPr>
          <w:rFonts w:ascii="宋体" w:eastAsiaTheme="minorEastAsia" w:hAnsi="宋体" w:cstheme="minorBidi" w:hint="eastAsia"/>
          <w:snapToGrid/>
          <w:kern w:val="2"/>
          <w:sz w:val="21"/>
          <w:szCs w:val="22"/>
        </w:rPr>
        <w:t>:</w:t>
      </w:r>
      <w:r w:rsidRPr="00B3762A">
        <w:rPr>
          <w:rFonts w:ascii="宋体" w:eastAsiaTheme="minorEastAsia" w:hAnsi="宋体" w:cstheme="minorBidi" w:hint="eastAsia"/>
          <w:snapToGrid/>
          <w:kern w:val="2"/>
          <w:sz w:val="21"/>
          <w:szCs w:val="22"/>
        </w:rPr>
        <w:t>网络线条报结时间</w:t>
      </w:r>
      <w:r w:rsidRPr="00B3762A">
        <w:rPr>
          <w:rFonts w:ascii="宋体" w:eastAsiaTheme="minorEastAsia" w:hAnsi="宋体" w:cstheme="minorBidi" w:hint="eastAsia"/>
          <w:snapToGrid/>
          <w:kern w:val="2"/>
          <w:sz w:val="21"/>
          <w:szCs w:val="22"/>
        </w:rPr>
        <w:t>-</w:t>
      </w:r>
      <w:r w:rsidRPr="00B3762A">
        <w:rPr>
          <w:rFonts w:ascii="宋体" w:eastAsiaTheme="minorEastAsia" w:hAnsi="宋体" w:cstheme="minorBidi" w:hint="eastAsia"/>
          <w:snapToGrid/>
          <w:kern w:val="2"/>
          <w:sz w:val="21"/>
          <w:szCs w:val="22"/>
        </w:rPr>
        <w:t>投诉工单派发时间，对</w:t>
      </w:r>
      <w:r w:rsidRPr="00B3762A">
        <w:rPr>
          <w:rFonts w:ascii="宋体" w:eastAsiaTheme="minorEastAsia" w:hAnsi="宋体" w:cstheme="minorBidi" w:hint="eastAsia"/>
          <w:snapToGrid/>
          <w:kern w:val="2"/>
          <w:sz w:val="21"/>
          <w:szCs w:val="22"/>
        </w:rPr>
        <w:t>VIP</w:t>
      </w:r>
      <w:r w:rsidRPr="00B3762A">
        <w:rPr>
          <w:rFonts w:ascii="宋体" w:eastAsiaTheme="minorEastAsia" w:hAnsi="宋体" w:cstheme="minorBidi" w:hint="eastAsia"/>
          <w:snapToGrid/>
          <w:kern w:val="2"/>
          <w:sz w:val="21"/>
          <w:szCs w:val="22"/>
        </w:rPr>
        <w:t>用户计算工作时，对普通用户计算小时</w:t>
      </w:r>
    </w:p>
    <w:p w:rsidR="001B5F3D" w:rsidRPr="00D25BC8" w:rsidRDefault="001B5F3D" w:rsidP="008A21A8">
      <w:pPr>
        <w:rPr>
          <w:rFonts w:ascii="宋体" w:hAnsi="宋体"/>
          <w:b/>
        </w:rPr>
      </w:pPr>
      <w:r w:rsidRPr="00D25BC8">
        <w:rPr>
          <w:rFonts w:ascii="宋体" w:hAnsi="宋体" w:hint="eastAsia"/>
          <w:b/>
        </w:rPr>
        <w:t>数据口径：</w:t>
      </w:r>
    </w:p>
    <w:p w:rsidR="001B5F3D" w:rsidRPr="00D25BC8" w:rsidRDefault="001B5F3D" w:rsidP="008A21A8">
      <w:pPr>
        <w:rPr>
          <w:rFonts w:ascii="宋体" w:hAnsi="宋体"/>
        </w:rPr>
      </w:pPr>
      <w:r w:rsidRPr="00D25BC8">
        <w:rPr>
          <w:rFonts w:ascii="宋体" w:hAnsi="宋体" w:hint="eastAsia"/>
        </w:rPr>
        <w:t>a</w:t>
      </w:r>
      <w:r>
        <w:rPr>
          <w:rFonts w:ascii="宋体" w:hAnsi="宋体" w:hint="eastAsia"/>
        </w:rPr>
        <w:t>、</w:t>
      </w:r>
      <w:r w:rsidRPr="00D25BC8">
        <w:rPr>
          <w:rFonts w:ascii="宋体" w:hAnsi="宋体" w:hint="eastAsia"/>
        </w:rPr>
        <w:t>按</w:t>
      </w:r>
      <w:r>
        <w:rPr>
          <w:rFonts w:ascii="宋体" w:hAnsi="宋体" w:hint="eastAsia"/>
        </w:rPr>
        <w:t>天抽取前一天竣工的家宽投诉工单进行计算</w:t>
      </w:r>
      <w:r w:rsidRPr="00D25BC8">
        <w:rPr>
          <w:rFonts w:ascii="宋体" w:hAnsi="宋体" w:hint="eastAsia"/>
        </w:rPr>
        <w:t>。</w:t>
      </w:r>
      <w:r w:rsidRPr="00D25BC8">
        <w:rPr>
          <w:rFonts w:ascii="宋体" w:hAnsi="宋体" w:hint="eastAsia"/>
        </w:rPr>
        <w:tab/>
      </w:r>
      <w:r w:rsidRPr="00D25BC8">
        <w:rPr>
          <w:rFonts w:ascii="宋体" w:hAnsi="宋体" w:hint="eastAsia"/>
        </w:rPr>
        <w:tab/>
      </w:r>
      <w:r w:rsidRPr="00D25BC8">
        <w:rPr>
          <w:rFonts w:ascii="宋体" w:hAnsi="宋体" w:hint="eastAsia"/>
        </w:rPr>
        <w:tab/>
      </w:r>
      <w:r w:rsidRPr="00D25BC8">
        <w:rPr>
          <w:rFonts w:ascii="宋体" w:hAnsi="宋体" w:hint="eastAsia"/>
        </w:rPr>
        <w:tab/>
      </w:r>
      <w:r w:rsidRPr="00D25BC8">
        <w:rPr>
          <w:rFonts w:ascii="宋体" w:hAnsi="宋体" w:hint="eastAsia"/>
        </w:rPr>
        <w:tab/>
      </w:r>
      <w:r w:rsidRPr="00D25BC8">
        <w:rPr>
          <w:rFonts w:ascii="宋体" w:hAnsi="宋体" w:hint="eastAsia"/>
        </w:rPr>
        <w:tab/>
      </w:r>
    </w:p>
    <w:p w:rsidR="001B5F3D" w:rsidRPr="008261E0" w:rsidRDefault="001B5F3D" w:rsidP="008A21A8">
      <w:r w:rsidRPr="00D25BC8">
        <w:rPr>
          <w:rFonts w:ascii="宋体" w:hAnsi="宋体"/>
        </w:rPr>
        <w:t>b</w:t>
      </w:r>
      <w:r w:rsidRPr="00D25BC8">
        <w:rPr>
          <w:rFonts w:ascii="宋体" w:hAnsi="宋体" w:hint="eastAsia"/>
        </w:rPr>
        <w:t>、</w:t>
      </w:r>
      <w:r>
        <w:rPr>
          <w:rFonts w:ascii="宋体" w:hAnsi="宋体" w:hint="eastAsia"/>
        </w:rPr>
        <w:t>数据按日粒度推送：一天推送一次。</w:t>
      </w:r>
    </w:p>
    <w:p w:rsidR="001B5F3D" w:rsidRDefault="001B5F3D" w:rsidP="008A21A8">
      <w:pPr>
        <w:pStyle w:val="6"/>
      </w:pPr>
      <w:bookmarkStart w:id="3217" w:name="_Toc130156147"/>
      <w:r>
        <w:rPr>
          <w:rFonts w:hint="eastAsia"/>
        </w:rPr>
        <w:t>采集当前在途的家宽投诉工单数据存储</w:t>
      </w:r>
      <w:bookmarkEnd w:id="3217"/>
    </w:p>
    <w:p w:rsidR="001B5F3D" w:rsidRPr="00C131FE" w:rsidRDefault="001B5F3D" w:rsidP="008A21A8">
      <w:pPr>
        <w:ind w:firstLineChars="200" w:firstLine="480"/>
      </w:pPr>
      <w:r>
        <w:t>上传集团数据存储到本地</w:t>
      </w:r>
      <w:r>
        <w:rPr>
          <w:rFonts w:hint="eastAsia"/>
        </w:rPr>
        <w:t>，</w:t>
      </w:r>
      <w:r>
        <w:t>以供后续数据稽核</w:t>
      </w:r>
      <w:r>
        <w:rPr>
          <w:rFonts w:hint="eastAsia"/>
        </w:rPr>
        <w:t>。</w:t>
      </w:r>
      <w:r>
        <w:t>数据存储字段包括</w:t>
      </w:r>
      <w:r>
        <w:rPr>
          <w:rFonts w:hint="eastAsia"/>
        </w:rPr>
        <w:t>：</w:t>
      </w:r>
      <w:r w:rsidRPr="00D45DE7">
        <w:rPr>
          <w:rFonts w:ascii="宋体" w:hAnsi="宋体" w:hint="eastAsia"/>
        </w:rPr>
        <w:t>省份、地市、投诉流水号、EOMS工单号、客户类型、工单紧急程度、投诉分类-四级业务编码、投诉分类-五级业务编码、投诉分类-六级业务编码、投诉报结原因分类一级分类、投诉报结原因分类二级分类、投诉报结原因分类三级分类、工单状态、地域属性、接入方式、用户场景、资产归属、投诉分类-一级业务编码、投诉分类-二级业务编码、投诉分类-三级业务编码、用户账号、地址、前台订单受理时间、催修发起人、催修发起时间、投诉分类-七级业务编码、是否“当日修/快装快修”、区/县、小</w:t>
      </w:r>
      <w:r>
        <w:rPr>
          <w:rFonts w:ascii="宋体" w:hAnsi="宋体" w:hint="eastAsia"/>
        </w:rPr>
        <w:t>区、是否高价值小区投诉报结原因分类四级分类、手填、责任方、首次入网时间。</w:t>
      </w:r>
    </w:p>
    <w:p w:rsidR="001B5F3D" w:rsidRDefault="001B5F3D" w:rsidP="008A21A8">
      <w:pPr>
        <w:pStyle w:val="6"/>
      </w:pPr>
      <w:bookmarkStart w:id="3218" w:name="_Toc130156148"/>
      <w:r>
        <w:rPr>
          <w:rFonts w:hint="eastAsia"/>
        </w:rPr>
        <w:t>剔除部分当前在途的家宽投诉工单清单数据</w:t>
      </w:r>
      <w:bookmarkEnd w:id="3218"/>
    </w:p>
    <w:p w:rsidR="001B5F3D" w:rsidRDefault="001B5F3D" w:rsidP="008A21A8">
      <w:pPr>
        <w:ind w:firstLine="420"/>
      </w:pPr>
      <w:r>
        <w:rPr>
          <w:rFonts w:hint="eastAsia"/>
        </w:rPr>
        <w:lastRenderedPageBreak/>
        <w:t>未上门的投诉工单剔除，不上传。</w:t>
      </w:r>
    </w:p>
    <w:p w:rsidR="001B5F3D" w:rsidRDefault="001B5F3D" w:rsidP="008A21A8">
      <w:pPr>
        <w:pStyle w:val="6"/>
      </w:pPr>
      <w:bookmarkStart w:id="3219" w:name="_Toc130156149"/>
      <w:r>
        <w:rPr>
          <w:rFonts w:hint="eastAsia"/>
        </w:rPr>
        <w:t>当前在途的家宽投诉工单涉敏字段脱敏</w:t>
      </w:r>
      <w:bookmarkEnd w:id="3219"/>
    </w:p>
    <w:p w:rsidR="001B5F3D" w:rsidRDefault="001B5F3D" w:rsidP="008A21A8">
      <w:pPr>
        <w:ind w:firstLine="420"/>
        <w:rPr>
          <w:rFonts w:ascii="宋体" w:hAnsi="宋体"/>
        </w:rPr>
      </w:pPr>
      <w:r>
        <w:rPr>
          <w:rFonts w:ascii="宋体" w:hAnsi="宋体" w:hint="eastAsia"/>
        </w:rPr>
        <w:t>根据集团要求，用户账号通过AES加密算法进行脱敏后输出，现将AES加密参数约定如下：</w:t>
      </w:r>
    </w:p>
    <w:p w:rsidR="001B5F3D" w:rsidRDefault="001B5F3D" w:rsidP="008A21A8">
      <w:pPr>
        <w:ind w:firstLine="420"/>
        <w:rPr>
          <w:rFonts w:ascii="宋体" w:hAnsi="宋体"/>
        </w:rPr>
      </w:pPr>
      <w:r>
        <w:rPr>
          <w:rFonts w:ascii="宋体" w:hAnsi="宋体" w:hint="eastAsia"/>
        </w:rPr>
        <w:t>1. 模式：ECB模式</w:t>
      </w:r>
    </w:p>
    <w:p w:rsidR="001B5F3D" w:rsidRDefault="001B5F3D" w:rsidP="008A21A8">
      <w:pPr>
        <w:ind w:firstLine="420"/>
        <w:rPr>
          <w:rFonts w:ascii="宋体" w:hAnsi="宋体"/>
        </w:rPr>
      </w:pPr>
      <w:r>
        <w:rPr>
          <w:rFonts w:ascii="宋体" w:hAnsi="宋体" w:hint="eastAsia"/>
        </w:rPr>
        <w:t>2. 填充：pkcs7padding</w:t>
      </w:r>
    </w:p>
    <w:p w:rsidR="001B5F3D" w:rsidRDefault="001B5F3D" w:rsidP="008A21A8">
      <w:pPr>
        <w:ind w:firstLine="420"/>
        <w:rPr>
          <w:rFonts w:ascii="宋体" w:hAnsi="宋体"/>
        </w:rPr>
      </w:pPr>
      <w:r>
        <w:rPr>
          <w:rFonts w:ascii="宋体" w:hAnsi="宋体" w:hint="eastAsia"/>
        </w:rPr>
        <w:t>3. 数据块：128位</w:t>
      </w:r>
    </w:p>
    <w:p w:rsidR="001B5F3D" w:rsidRDefault="001B5F3D" w:rsidP="008A21A8">
      <w:pPr>
        <w:ind w:firstLine="420"/>
        <w:rPr>
          <w:rFonts w:ascii="宋体" w:hAnsi="宋体"/>
        </w:rPr>
      </w:pPr>
      <w:r>
        <w:rPr>
          <w:rFonts w:ascii="宋体" w:hAnsi="宋体" w:hint="eastAsia"/>
        </w:rPr>
        <w:t>4. 密钥：另行下发</w:t>
      </w:r>
    </w:p>
    <w:p w:rsidR="001B5F3D" w:rsidRDefault="001B5F3D" w:rsidP="008A21A8">
      <w:pPr>
        <w:ind w:firstLine="420"/>
        <w:rPr>
          <w:rFonts w:ascii="宋体" w:hAnsi="宋体"/>
        </w:rPr>
      </w:pPr>
      <w:r>
        <w:rPr>
          <w:rFonts w:ascii="宋体" w:hAnsi="宋体" w:hint="eastAsia"/>
        </w:rPr>
        <w:t>5. 偏移量：无</w:t>
      </w:r>
    </w:p>
    <w:p w:rsidR="001B5F3D" w:rsidRDefault="001B5F3D" w:rsidP="008A21A8">
      <w:pPr>
        <w:ind w:firstLine="420"/>
        <w:rPr>
          <w:rFonts w:ascii="宋体" w:hAnsi="宋体"/>
        </w:rPr>
      </w:pPr>
      <w:r>
        <w:rPr>
          <w:rFonts w:ascii="宋体" w:hAnsi="宋体" w:hint="eastAsia"/>
        </w:rPr>
        <w:t>6. 输出：BASE64</w:t>
      </w:r>
    </w:p>
    <w:p w:rsidR="001B5F3D" w:rsidRPr="008E170B" w:rsidRDefault="001B5F3D" w:rsidP="008A21A8">
      <w:pPr>
        <w:ind w:firstLine="420"/>
        <w:rPr>
          <w:rFonts w:ascii="宋体" w:hAnsi="宋体"/>
        </w:rPr>
      </w:pPr>
      <w:r>
        <w:rPr>
          <w:rFonts w:ascii="宋体" w:hAnsi="宋体" w:hint="eastAsia"/>
        </w:rPr>
        <w:t>7. 字符集：utf8编码（unicode编码）</w:t>
      </w:r>
    </w:p>
    <w:p w:rsidR="001B5F3D" w:rsidRDefault="001B5F3D" w:rsidP="008A21A8">
      <w:pPr>
        <w:pStyle w:val="6"/>
      </w:pPr>
      <w:bookmarkStart w:id="3220" w:name="_Toc130156150"/>
      <w:r>
        <w:rPr>
          <w:rFonts w:hint="eastAsia"/>
        </w:rPr>
        <w:t>推送当前在途的家宽投诉工单数据给集团</w:t>
      </w:r>
      <w:bookmarkEnd w:id="3220"/>
    </w:p>
    <w:p w:rsidR="001B5F3D" w:rsidRPr="008E170B" w:rsidRDefault="001B5F3D" w:rsidP="008A21A8">
      <w:pPr>
        <w:ind w:firstLineChars="200" w:firstLine="480"/>
      </w:pPr>
      <w:r>
        <w:rPr>
          <w:rFonts w:ascii="宋体" w:hAnsi="宋体" w:hint="eastAsia"/>
          <w:lang w:bidi="ar"/>
        </w:rPr>
        <w:t>上报方式</w:t>
      </w:r>
      <w:r>
        <w:rPr>
          <w:rFonts w:cs="宋体" w:hint="eastAsia"/>
          <w:lang w:bidi="ar"/>
        </w:rPr>
        <w:t>采用文件接口，文件传输协议为</w:t>
      </w:r>
      <w:r>
        <w:rPr>
          <w:lang w:bidi="ar"/>
        </w:rPr>
        <w:t>FTP</w:t>
      </w:r>
      <w:r>
        <w:rPr>
          <w:rFonts w:cs="宋体" w:hint="eastAsia"/>
          <w:lang w:bidi="ar"/>
        </w:rPr>
        <w:t>，文件内容编码使用</w:t>
      </w:r>
      <w:r>
        <w:rPr>
          <w:b/>
          <w:bCs/>
          <w:lang w:bidi="ar"/>
        </w:rPr>
        <w:t>UTF-8</w:t>
      </w:r>
      <w:r>
        <w:rPr>
          <w:rFonts w:cs="宋体" w:hint="eastAsia"/>
          <w:lang w:bidi="ar"/>
        </w:rPr>
        <w:t>编码格式。总部质量管理系统作为</w:t>
      </w:r>
      <w:r>
        <w:rPr>
          <w:lang w:bidi="ar"/>
        </w:rPr>
        <w:t>FTP</w:t>
      </w:r>
      <w:r>
        <w:rPr>
          <w:rFonts w:cs="宋体" w:hint="eastAsia"/>
          <w:lang w:bidi="ar"/>
        </w:rPr>
        <w:t>服务端，为每个省分别建立</w:t>
      </w:r>
      <w:r>
        <w:rPr>
          <w:lang w:bidi="ar"/>
        </w:rPr>
        <w:t>FTP</w:t>
      </w:r>
      <w:r>
        <w:rPr>
          <w:rFonts w:cs="宋体" w:hint="eastAsia"/>
          <w:lang w:bidi="ar"/>
        </w:rPr>
        <w:t>文件目录及账号密码，省端系统作为客户端，省端主动向总部质量管理系统上报工单数据，通过</w:t>
      </w:r>
      <w:r>
        <w:rPr>
          <w:lang w:bidi="ar"/>
        </w:rPr>
        <w:t>FTP PUT</w:t>
      </w:r>
      <w:r>
        <w:rPr>
          <w:rFonts w:cs="宋体" w:hint="eastAsia"/>
          <w:lang w:bidi="ar"/>
        </w:rPr>
        <w:t>方式将文件传送到指定的位置。</w:t>
      </w:r>
      <w:r>
        <w:rPr>
          <w:rFonts w:ascii="宋体" w:hAnsi="宋体" w:cs="宋体" w:hint="eastAsia"/>
          <w:color w:val="000000"/>
          <w:lang w:bidi="ar"/>
        </w:rPr>
        <w:t>文件接口中的数据传输格式采用标准CSV文件。</w:t>
      </w:r>
    </w:p>
    <w:p w:rsidR="001B5F3D" w:rsidRDefault="001B5F3D" w:rsidP="008A21A8">
      <w:pPr>
        <w:ind w:firstLineChars="200" w:firstLine="480"/>
        <w:rPr>
          <w:rFonts w:ascii="宋体" w:hAnsi="宋体"/>
        </w:rPr>
      </w:pPr>
      <w:r w:rsidRPr="008D384E">
        <w:rPr>
          <w:rFonts w:ascii="宋体" w:hAnsi="宋体" w:hint="eastAsia"/>
        </w:rPr>
        <w:t>推送方式为推送到</w:t>
      </w:r>
      <w:r>
        <w:rPr>
          <w:rFonts w:ascii="宋体" w:hAnsi="宋体" w:hint="eastAsia"/>
        </w:rPr>
        <w:t>集团</w:t>
      </w:r>
      <w:r w:rsidRPr="008D384E">
        <w:rPr>
          <w:rFonts w:ascii="宋体" w:hAnsi="宋体" w:hint="eastAsia"/>
        </w:rPr>
        <w:t>FTP，推送时间为每</w:t>
      </w:r>
      <w:r>
        <w:rPr>
          <w:rFonts w:ascii="宋体" w:hAnsi="宋体" w:hint="eastAsia"/>
        </w:rPr>
        <w:t>天的</w:t>
      </w:r>
      <w:r>
        <w:rPr>
          <w:rFonts w:ascii="宋体" w:hAnsi="宋体"/>
        </w:rPr>
        <w:t>5</w:t>
      </w:r>
      <w:r>
        <w:rPr>
          <w:rFonts w:ascii="宋体" w:hAnsi="宋体" w:hint="eastAsia"/>
        </w:rPr>
        <w:t>点</w:t>
      </w:r>
      <w:r w:rsidRPr="008D384E">
        <w:rPr>
          <w:rFonts w:ascii="宋体" w:hAnsi="宋体" w:hint="eastAsia"/>
        </w:rPr>
        <w:t>，按</w:t>
      </w:r>
      <w:r>
        <w:rPr>
          <w:rFonts w:ascii="宋体" w:hAnsi="宋体" w:hint="eastAsia"/>
        </w:rPr>
        <w:t>天推送前一天</w:t>
      </w:r>
      <w:r w:rsidRPr="008D384E">
        <w:rPr>
          <w:rFonts w:ascii="宋体" w:hAnsi="宋体" w:hint="eastAsia"/>
        </w:rPr>
        <w:t>的数据，文件格式为CSV，文件分隔符为||，文件内容如下：</w:t>
      </w:r>
    </w:p>
    <w:p w:rsidR="001B5F3D" w:rsidRDefault="001B5F3D" w:rsidP="008A21A8">
      <w:pPr>
        <w:ind w:firstLineChars="200" w:firstLine="480"/>
        <w:rPr>
          <w:rFonts w:ascii="宋体" w:hAnsi="宋体"/>
        </w:rPr>
      </w:pPr>
      <w:r>
        <w:rPr>
          <w:rFonts w:ascii="宋体" w:hAnsi="宋体" w:hint="eastAsia"/>
        </w:rPr>
        <w:t>推送当前在途家宽投诉字段：</w:t>
      </w:r>
    </w:p>
    <w:p w:rsidR="001B5F3D" w:rsidRPr="002D6094" w:rsidRDefault="001B5F3D" w:rsidP="008A21A8">
      <w:r w:rsidRPr="00D45DE7">
        <w:rPr>
          <w:rFonts w:ascii="宋体" w:hAnsi="宋体" w:hint="eastAsia"/>
        </w:rPr>
        <w:lastRenderedPageBreak/>
        <w:t>省份、地市、投诉流水号、EOMS工单号、客户类型、工单紧急程度、投诉分类-四级业务编码、投诉分类-五级业务编码、投诉分类-六级业务编码、投诉报结原因分类一级分类、投诉报结原因分类二级分类、投诉报结原因分类三级分类、工单状态、地域属性、接入方式、用户场景、资产归属、投诉分类-一级业务编码、投诉分类-二级业务编码、投诉分类-三级业务编码、用户账号、地址、前台订单受理时间、催修发起人、催修发起时间、投诉分类-七级业务编码、是否“当日修/快装快修”、区/县、小</w:t>
      </w:r>
      <w:r>
        <w:rPr>
          <w:rFonts w:ascii="宋体" w:hAnsi="宋体" w:hint="eastAsia"/>
        </w:rPr>
        <w:t>区、是否高价值小区投诉报结原因分类四级分类、手填、责任方、首次入网时间。</w:t>
      </w:r>
    </w:p>
    <w:p w:rsidR="001B5F3D" w:rsidRDefault="001B5F3D" w:rsidP="008A21A8">
      <w:pPr>
        <w:pStyle w:val="5"/>
      </w:pPr>
      <w:bookmarkStart w:id="3221" w:name="_Toc130156151"/>
      <w:r>
        <w:rPr>
          <w:rFonts w:hint="eastAsia"/>
        </w:rPr>
        <w:t>家宽直采低满日归档清单采集推送</w:t>
      </w:r>
      <w:bookmarkEnd w:id="3221"/>
    </w:p>
    <w:p w:rsidR="001B5F3D" w:rsidRDefault="001B5F3D" w:rsidP="008A21A8">
      <w:pPr>
        <w:rPr>
          <w:rFonts w:ascii="宋体" w:hAnsi="宋体"/>
        </w:rPr>
      </w:pPr>
      <w:r>
        <w:rPr>
          <w:rFonts w:ascii="宋体" w:hAnsi="宋体" w:hint="eastAsia"/>
        </w:rPr>
        <w:t>内容包括：</w:t>
      </w:r>
      <w:r w:rsidRPr="00D45DE7">
        <w:rPr>
          <w:rFonts w:ascii="宋体" w:hAnsi="宋体" w:hint="eastAsia"/>
        </w:rPr>
        <w:t>省份、地市、投诉流水号、EOMS工单号、客户类型、工单紧急程度、投诉分类-四级业务编码、投诉分类-五级业务编码、投诉分类-六级业务编码、投诉报结原因分类一级分类、投诉报结原因分类二级分类、投诉报结原因分类三级分类、工单状态、地域属性、接入方式、用户场景、资产归属、首次响应时长、投诉处理时长、投诉受理时间、前台预处理完成时间、预处理情况、投诉工单派发时间、首次响应时间、是否改派/转派、改派/转派原因、改派/转派时间、最终处理人、工单确认时间、是否需要上门、预约上门时间、改约最终上门时间、实际上门时间、网络线条报结时间、报结审核结果、客服用户回访完成时间、一线装维人员姓名、装维公司、网络线条报结审核人员姓名、投诉分类-一级业务编码、投诉分类-二级业务编码、投诉分类-三级业务编码、用户账号、地址、前台订单受理时间、回访是否满意、投诉内容、故障处理措施、评测短信接收号码、签约带宽、测速时间、测速结果、测速结果是否达标、光功率测试结果、光功率是否达标、最后一次上线时间、催修发起人、催修发起时间、投诉分类-七级业务编码、是否“当日修/快装快修”、区/县、小</w:t>
      </w:r>
      <w:r>
        <w:rPr>
          <w:rFonts w:ascii="宋体" w:hAnsi="宋体" w:hint="eastAsia"/>
        </w:rPr>
        <w:t>区、是否高价值小区、一线装维人员工号、投诉报结原因分类四级分类、手填、责任方、首次入网时间。</w:t>
      </w:r>
    </w:p>
    <w:p w:rsidR="001B5F3D" w:rsidRDefault="001B5F3D" w:rsidP="008A21A8">
      <w:pPr>
        <w:pStyle w:val="6"/>
      </w:pPr>
      <w:bookmarkStart w:id="3222" w:name="_Toc130156152"/>
      <w:r>
        <w:rPr>
          <w:rFonts w:hint="eastAsia"/>
        </w:rPr>
        <w:t>综调库抽取当日归档的家宽低满工单清单数据</w:t>
      </w:r>
      <w:bookmarkEnd w:id="3222"/>
    </w:p>
    <w:p w:rsidR="001B5F3D" w:rsidRPr="00A43521" w:rsidRDefault="001B5F3D" w:rsidP="008A21A8">
      <w:pPr>
        <w:ind w:firstLine="420"/>
      </w:pPr>
      <w:r>
        <w:rPr>
          <w:rFonts w:ascii="宋体" w:hAnsi="宋体" w:hint="eastAsia"/>
        </w:rPr>
        <w:lastRenderedPageBreak/>
        <w:t>综调库抽取当日归档的家宽低满工单信息，内容包括：</w:t>
      </w:r>
      <w:r w:rsidRPr="00CA0619">
        <w:rPr>
          <w:rFonts w:hint="eastAsia"/>
        </w:rPr>
        <w:t>用户主诉现象、用户手机、平板、电脑等上网设备是否质差、用户终端质差主要原因、用户路由器是否质差、路由器型号、路由器厂家、路由器是移动公司提供还是用户自购、路由器质差原因、用户户线是否存在质差、户线质差原因、户内皮线光缆是否质差、皮线光缆质差原因（光纤弯折、接头破损、熔纤不牢靠）、是否红线内分支光缆、一级分光（光交箱）、二级分光（分纤箱）故障、红线内质差原因、是否红线外主干光缆故障、红线外质差原因、对应</w:t>
      </w:r>
      <w:r w:rsidRPr="00CA0619">
        <w:rPr>
          <w:rFonts w:hint="eastAsia"/>
        </w:rPr>
        <w:t>OLT</w:t>
      </w:r>
      <w:r w:rsidRPr="00CA0619">
        <w:rPr>
          <w:rFonts w:hint="eastAsia"/>
        </w:rPr>
        <w:t>设备中断原因、</w:t>
      </w:r>
      <w:r w:rsidRPr="00CA0619">
        <w:rPr>
          <w:rFonts w:hint="eastAsia"/>
        </w:rPr>
        <w:t>OLT</w:t>
      </w:r>
      <w:r w:rsidRPr="00CA0619">
        <w:rPr>
          <w:rFonts w:hint="eastAsia"/>
        </w:rPr>
        <w:t>上联光缆是否中断、</w:t>
      </w:r>
      <w:r w:rsidRPr="00CA0619">
        <w:rPr>
          <w:rFonts w:hint="eastAsia"/>
        </w:rPr>
        <w:t>OLT</w:t>
      </w:r>
      <w:r w:rsidRPr="00CA0619">
        <w:rPr>
          <w:rFonts w:hint="eastAsia"/>
        </w:rPr>
        <w:t>上联光缆中断原因、互联网电视是否存质差、互联网电视质差具体现象、互联网电视质差原因、互联网业务是否存在质差、如果是，请列举具体网站、业务质差原因、装维服务是否存在问题、装维服务问题、家庭侧问题是否完成上门整治、具体整治举措（家庭侧）、接入网以上问题是否后台完成优化、具体整治举措（接入侧以上）、下一步整治计划、如【前一列】选“其他”请具体说明、是否对用户整治效果进行闭环检查、工单完成时间、处理人员账号、处理人员单位字段</w:t>
      </w:r>
      <w:r>
        <w:rPr>
          <w:rFonts w:ascii="宋体" w:hAnsi="宋体" w:hint="eastAsia"/>
        </w:rPr>
        <w:t>。</w:t>
      </w:r>
    </w:p>
    <w:p w:rsidR="001B5F3D" w:rsidRDefault="001B5F3D" w:rsidP="008A21A8">
      <w:pPr>
        <w:pStyle w:val="6"/>
      </w:pPr>
      <w:bookmarkStart w:id="3223" w:name="_Toc130156153"/>
      <w:r>
        <w:rPr>
          <w:rFonts w:hint="eastAsia"/>
        </w:rPr>
        <w:t>端到端系统接口抽取当日归档的家宽低满工单信息</w:t>
      </w:r>
      <w:bookmarkEnd w:id="3223"/>
    </w:p>
    <w:p w:rsidR="001B5F3D" w:rsidRPr="003E45E1" w:rsidRDefault="001B5F3D" w:rsidP="008A21A8">
      <w:pPr>
        <w:ind w:firstLine="420"/>
      </w:pPr>
      <w:r>
        <w:rPr>
          <w:rFonts w:ascii="宋体" w:hAnsi="宋体" w:hint="eastAsia"/>
        </w:rPr>
        <w:t>端到端系统接口抽取当日归档投诉单的产品信息，内容包括：</w:t>
      </w:r>
      <w:r w:rsidRPr="00092A33">
        <w:rPr>
          <w:rFonts w:ascii="宋体" w:hAnsi="宋体" w:hint="eastAsia"/>
        </w:rPr>
        <w:t>省份、地市、用户类型、用户账号（脱敏）、带宽信息（办理的宽带带宽）、设备类型SFU/HGU/iHGU/、设备型号、厂家、单频还是双频网关、ONU设备MAC、ONU设备SN、网关是否质差、网关质差原因、机顶盒是否质差、机顶盒质差原因、机顶盒设备MAC、机顶盒设备SN、对应ONU是否存在弱光、关联OLT名称、对应OLT本年度中断次数、BRAS是否故障、低满用户是否在家宽质量画像的质差用户集内、工单号</w:t>
      </w:r>
      <w:r>
        <w:rPr>
          <w:rFonts w:ascii="宋体" w:hAnsi="宋体" w:hint="eastAsia"/>
        </w:rPr>
        <w:t>。</w:t>
      </w:r>
    </w:p>
    <w:p w:rsidR="001B5F3D" w:rsidRDefault="001B5F3D" w:rsidP="008A21A8">
      <w:pPr>
        <w:pStyle w:val="6"/>
      </w:pPr>
      <w:bookmarkStart w:id="3224" w:name="_Toc130156154"/>
      <w:r>
        <w:rPr>
          <w:rFonts w:hint="eastAsia"/>
        </w:rPr>
        <w:t>计算当当日归档的家宽低满工单数据</w:t>
      </w:r>
      <w:bookmarkEnd w:id="3224"/>
    </w:p>
    <w:p w:rsidR="001B5F3D" w:rsidRPr="00FD5E33" w:rsidRDefault="001B5F3D" w:rsidP="008A21A8">
      <w:pPr>
        <w:rPr>
          <w:rFonts w:ascii="宋体" w:hAnsi="宋体"/>
          <w:b/>
        </w:rPr>
      </w:pPr>
      <w:r w:rsidRPr="00FD5E33">
        <w:rPr>
          <w:rFonts w:ascii="宋体" w:hAnsi="宋体"/>
          <w:b/>
        </w:rPr>
        <w:t>计算规则如下</w:t>
      </w:r>
      <w:r w:rsidRPr="00FD5E33">
        <w:rPr>
          <w:rFonts w:ascii="宋体" w:hAnsi="宋体" w:hint="eastAsia"/>
          <w:b/>
        </w:rPr>
        <w:t>：</w:t>
      </w:r>
    </w:p>
    <w:p w:rsidR="001B5F3D" w:rsidRPr="00E337D3" w:rsidRDefault="001B5F3D" w:rsidP="008A21A8">
      <w:pPr>
        <w:rPr>
          <w:rFonts w:ascii="宋体" w:eastAsiaTheme="minorEastAsia" w:hAnsi="宋体" w:cstheme="minorBidi"/>
          <w:snapToGrid/>
          <w:kern w:val="2"/>
          <w:sz w:val="21"/>
          <w:szCs w:val="22"/>
        </w:rPr>
      </w:pPr>
      <w:r w:rsidRPr="00E337D3">
        <w:rPr>
          <w:rFonts w:ascii="宋体" w:eastAsiaTheme="minorEastAsia" w:hAnsi="宋体" w:cstheme="minorBidi" w:hint="eastAsia"/>
          <w:snapToGrid/>
          <w:kern w:val="2"/>
          <w:sz w:val="21"/>
          <w:szCs w:val="22"/>
        </w:rPr>
        <w:t>1</w:t>
      </w:r>
      <w:r>
        <w:rPr>
          <w:rFonts w:ascii="宋体" w:eastAsiaTheme="minorEastAsia" w:hAnsi="宋体" w:cstheme="minorBidi" w:hint="eastAsia"/>
          <w:snapToGrid/>
          <w:kern w:val="2"/>
          <w:sz w:val="21"/>
          <w:szCs w:val="22"/>
        </w:rPr>
        <w:t>、上报工单范围：家宽一户一档</w:t>
      </w:r>
      <w:r w:rsidRPr="00E337D3">
        <w:rPr>
          <w:rFonts w:ascii="宋体" w:eastAsiaTheme="minorEastAsia" w:hAnsi="宋体" w:cstheme="minorBidi" w:hint="eastAsia"/>
          <w:snapToGrid/>
          <w:kern w:val="2"/>
          <w:sz w:val="21"/>
          <w:szCs w:val="22"/>
        </w:rPr>
        <w:t>单</w:t>
      </w:r>
    </w:p>
    <w:p w:rsidR="001B5F3D" w:rsidRPr="00092A33" w:rsidRDefault="001B5F3D" w:rsidP="008A21A8">
      <w:pPr>
        <w:rPr>
          <w:rFonts w:ascii="宋体" w:eastAsiaTheme="minorEastAsia" w:hAnsi="宋体" w:cstheme="minorBidi"/>
          <w:snapToGrid/>
          <w:kern w:val="2"/>
          <w:sz w:val="21"/>
          <w:szCs w:val="22"/>
        </w:rPr>
      </w:pPr>
      <w:r w:rsidRPr="00E337D3">
        <w:rPr>
          <w:rFonts w:ascii="宋体" w:eastAsiaTheme="minorEastAsia" w:hAnsi="宋体" w:cstheme="minorBidi" w:hint="eastAsia"/>
          <w:snapToGrid/>
          <w:kern w:val="2"/>
          <w:sz w:val="21"/>
          <w:szCs w:val="22"/>
        </w:rPr>
        <w:lastRenderedPageBreak/>
        <w:t>2</w:t>
      </w:r>
      <w:r w:rsidRPr="00E337D3">
        <w:rPr>
          <w:rFonts w:ascii="宋体" w:eastAsiaTheme="minorEastAsia" w:hAnsi="宋体" w:cstheme="minorBidi" w:hint="eastAsia"/>
          <w:snapToGrid/>
          <w:kern w:val="2"/>
          <w:sz w:val="21"/>
          <w:szCs w:val="22"/>
        </w:rPr>
        <w:t>、</w:t>
      </w:r>
      <w:r w:rsidRPr="00092A33">
        <w:rPr>
          <w:rFonts w:ascii="宋体" w:eastAsiaTheme="minorEastAsia" w:hAnsi="宋体" w:cstheme="minorBidi" w:hint="eastAsia"/>
          <w:snapToGrid/>
          <w:kern w:val="2"/>
          <w:sz w:val="21"/>
          <w:szCs w:val="22"/>
        </w:rPr>
        <w:t>若”接入网以上问题是否后台完成优化“为是，必填（需支持多选），枚举值：</w:t>
      </w:r>
      <w:r w:rsidRPr="00092A33">
        <w:rPr>
          <w:rFonts w:ascii="宋体" w:eastAsiaTheme="minorEastAsia" w:hAnsi="宋体" w:cstheme="minorBidi" w:hint="eastAsia"/>
          <w:snapToGrid/>
          <w:kern w:val="2"/>
          <w:sz w:val="21"/>
          <w:szCs w:val="22"/>
        </w:rPr>
        <w:t>OLT</w:t>
      </w:r>
      <w:r w:rsidRPr="00092A33">
        <w:rPr>
          <w:rFonts w:ascii="宋体" w:eastAsiaTheme="minorEastAsia" w:hAnsi="宋体" w:cstheme="minorBidi" w:hint="eastAsia"/>
          <w:snapToGrid/>
          <w:kern w:val="2"/>
          <w:sz w:val="21"/>
          <w:szCs w:val="22"/>
        </w:rPr>
        <w:t>群障整治、</w:t>
      </w:r>
      <w:r w:rsidRPr="00092A33">
        <w:rPr>
          <w:rFonts w:ascii="宋体" w:eastAsiaTheme="minorEastAsia" w:hAnsi="宋体" w:cstheme="minorBidi" w:hint="eastAsia"/>
          <w:snapToGrid/>
          <w:kern w:val="2"/>
          <w:sz w:val="21"/>
          <w:szCs w:val="22"/>
        </w:rPr>
        <w:t>OLT</w:t>
      </w:r>
      <w:r w:rsidRPr="00092A33">
        <w:rPr>
          <w:rFonts w:ascii="宋体" w:eastAsiaTheme="minorEastAsia" w:hAnsi="宋体" w:cstheme="minorBidi" w:hint="eastAsia"/>
          <w:snapToGrid/>
          <w:kern w:val="2"/>
          <w:sz w:val="21"/>
          <w:szCs w:val="22"/>
        </w:rPr>
        <w:t>双上联优化、</w:t>
      </w:r>
      <w:r w:rsidRPr="00092A33">
        <w:rPr>
          <w:rFonts w:ascii="宋体" w:eastAsiaTheme="minorEastAsia" w:hAnsi="宋体" w:cstheme="minorBidi" w:hint="eastAsia"/>
          <w:snapToGrid/>
          <w:kern w:val="2"/>
          <w:sz w:val="21"/>
          <w:szCs w:val="22"/>
        </w:rPr>
        <w:t>OLT</w:t>
      </w:r>
      <w:r w:rsidRPr="00092A33">
        <w:rPr>
          <w:rFonts w:ascii="宋体" w:eastAsiaTheme="minorEastAsia" w:hAnsi="宋体" w:cstheme="minorBidi" w:hint="eastAsia"/>
          <w:snapToGrid/>
          <w:kern w:val="2"/>
          <w:sz w:val="21"/>
          <w:szCs w:val="22"/>
        </w:rPr>
        <w:t>动环配套优化、</w:t>
      </w:r>
      <w:r w:rsidRPr="00092A33">
        <w:rPr>
          <w:rFonts w:ascii="宋体" w:eastAsiaTheme="minorEastAsia" w:hAnsi="宋体" w:cstheme="minorBidi" w:hint="eastAsia"/>
          <w:snapToGrid/>
          <w:kern w:val="2"/>
          <w:sz w:val="21"/>
          <w:szCs w:val="22"/>
        </w:rPr>
        <w:t>OLT</w:t>
      </w:r>
      <w:r w:rsidRPr="00092A33">
        <w:rPr>
          <w:rFonts w:ascii="宋体" w:eastAsiaTheme="minorEastAsia" w:hAnsi="宋体" w:cstheme="minorBidi" w:hint="eastAsia"/>
          <w:snapToGrid/>
          <w:kern w:val="2"/>
          <w:sz w:val="21"/>
          <w:szCs w:val="22"/>
        </w:rPr>
        <w:t>接入距离优化</w:t>
      </w:r>
      <w:r w:rsidRPr="00092A33">
        <w:rPr>
          <w:rFonts w:ascii="宋体" w:eastAsiaTheme="minorEastAsia" w:hAnsi="宋体" w:cstheme="minorBidi" w:hint="eastAsia"/>
          <w:snapToGrid/>
          <w:kern w:val="2"/>
          <w:sz w:val="21"/>
          <w:szCs w:val="22"/>
        </w:rPr>
        <w:t xml:space="preserve"> </w:t>
      </w:r>
      <w:r w:rsidRPr="00092A33">
        <w:rPr>
          <w:rFonts w:ascii="宋体" w:eastAsiaTheme="minorEastAsia" w:hAnsi="宋体" w:cstheme="minorBidi" w:hint="eastAsia"/>
          <w:snapToGrid/>
          <w:kern w:val="2"/>
          <w:sz w:val="21"/>
          <w:szCs w:val="22"/>
        </w:rPr>
        <w:t>、内容调度优化、协调</w:t>
      </w:r>
      <w:r w:rsidRPr="00092A33">
        <w:rPr>
          <w:rFonts w:ascii="宋体" w:eastAsiaTheme="minorEastAsia" w:hAnsi="宋体" w:cstheme="minorBidi" w:hint="eastAsia"/>
          <w:snapToGrid/>
          <w:kern w:val="2"/>
          <w:sz w:val="21"/>
          <w:szCs w:val="22"/>
        </w:rPr>
        <w:t>ICP</w:t>
      </w:r>
      <w:r w:rsidRPr="00092A33">
        <w:rPr>
          <w:rFonts w:ascii="宋体" w:eastAsiaTheme="minorEastAsia" w:hAnsi="宋体" w:cstheme="minorBidi" w:hint="eastAsia"/>
          <w:snapToGrid/>
          <w:kern w:val="2"/>
          <w:sz w:val="21"/>
          <w:szCs w:val="22"/>
        </w:rPr>
        <w:t>优化、内容引入、其他</w:t>
      </w:r>
    </w:p>
    <w:p w:rsidR="001B5F3D" w:rsidRPr="00092A33" w:rsidRDefault="001B5F3D" w:rsidP="008A21A8">
      <w:pPr>
        <w:rPr>
          <w:rFonts w:ascii="宋体" w:eastAsiaTheme="minorEastAsia" w:hAnsi="宋体" w:cstheme="minorBidi"/>
          <w:snapToGrid/>
          <w:kern w:val="2"/>
          <w:sz w:val="21"/>
          <w:szCs w:val="22"/>
        </w:rPr>
      </w:pPr>
      <w:r w:rsidRPr="00092A33">
        <w:rPr>
          <w:rFonts w:ascii="宋体" w:eastAsiaTheme="minorEastAsia" w:hAnsi="宋体" w:cstheme="minorBidi" w:hint="eastAsia"/>
          <w:snapToGrid/>
          <w:kern w:val="2"/>
          <w:sz w:val="21"/>
          <w:szCs w:val="22"/>
        </w:rPr>
        <w:t>（严格按照上述枚举值顺序）以“</w:t>
      </w:r>
      <w:r w:rsidRPr="00092A33">
        <w:rPr>
          <w:rFonts w:ascii="宋体" w:eastAsiaTheme="minorEastAsia" w:hAnsi="宋体" w:cstheme="minorBidi" w:hint="eastAsia"/>
          <w:snapToGrid/>
          <w:kern w:val="2"/>
          <w:sz w:val="21"/>
          <w:szCs w:val="22"/>
        </w:rPr>
        <w:t>+</w:t>
      </w:r>
      <w:r w:rsidRPr="00092A33">
        <w:rPr>
          <w:rFonts w:ascii="宋体" w:eastAsiaTheme="minorEastAsia" w:hAnsi="宋体" w:cstheme="minorBidi" w:hint="eastAsia"/>
          <w:snapToGrid/>
          <w:kern w:val="2"/>
          <w:sz w:val="21"/>
          <w:szCs w:val="22"/>
        </w:rPr>
        <w:t>”连接形式上报；</w:t>
      </w:r>
    </w:p>
    <w:p w:rsidR="001B5F3D" w:rsidRDefault="001B5F3D" w:rsidP="008A21A8">
      <w:pPr>
        <w:rPr>
          <w:rFonts w:ascii="宋体" w:eastAsiaTheme="minorEastAsia" w:hAnsi="宋体" w:cstheme="minorBidi"/>
          <w:snapToGrid/>
          <w:kern w:val="2"/>
          <w:sz w:val="21"/>
          <w:szCs w:val="22"/>
        </w:rPr>
      </w:pPr>
      <w:r w:rsidRPr="00092A33">
        <w:rPr>
          <w:rFonts w:ascii="宋体" w:eastAsiaTheme="minorEastAsia" w:hAnsi="宋体" w:cstheme="minorBidi" w:hint="eastAsia"/>
          <w:snapToGrid/>
          <w:kern w:val="2"/>
          <w:sz w:val="21"/>
          <w:szCs w:val="22"/>
        </w:rPr>
        <w:t>例：</w:t>
      </w:r>
      <w:r w:rsidRPr="00092A33">
        <w:rPr>
          <w:rFonts w:ascii="宋体" w:eastAsiaTheme="minorEastAsia" w:hAnsi="宋体" w:cstheme="minorBidi" w:hint="eastAsia"/>
          <w:snapToGrid/>
          <w:kern w:val="2"/>
          <w:sz w:val="21"/>
          <w:szCs w:val="22"/>
        </w:rPr>
        <w:t>OLT</w:t>
      </w:r>
      <w:r w:rsidRPr="00092A33">
        <w:rPr>
          <w:rFonts w:ascii="宋体" w:eastAsiaTheme="minorEastAsia" w:hAnsi="宋体" w:cstheme="minorBidi" w:hint="eastAsia"/>
          <w:snapToGrid/>
          <w:kern w:val="2"/>
          <w:sz w:val="21"/>
          <w:szCs w:val="22"/>
        </w:rPr>
        <w:t>群障整治</w:t>
      </w:r>
      <w:r w:rsidRPr="00092A33">
        <w:rPr>
          <w:rFonts w:ascii="宋体" w:eastAsiaTheme="minorEastAsia" w:hAnsi="宋体" w:cstheme="minorBidi" w:hint="eastAsia"/>
          <w:snapToGrid/>
          <w:kern w:val="2"/>
          <w:sz w:val="21"/>
          <w:szCs w:val="22"/>
        </w:rPr>
        <w:t>+OLT</w:t>
      </w:r>
      <w:r w:rsidRPr="00092A33">
        <w:rPr>
          <w:rFonts w:ascii="宋体" w:eastAsiaTheme="minorEastAsia" w:hAnsi="宋体" w:cstheme="minorBidi" w:hint="eastAsia"/>
          <w:snapToGrid/>
          <w:kern w:val="2"/>
          <w:sz w:val="21"/>
          <w:szCs w:val="22"/>
        </w:rPr>
        <w:t>双上联优化</w:t>
      </w:r>
      <w:r w:rsidRPr="00092A33">
        <w:rPr>
          <w:rFonts w:ascii="宋体" w:eastAsiaTheme="minorEastAsia" w:hAnsi="宋体" w:cstheme="minorBidi" w:hint="eastAsia"/>
          <w:snapToGrid/>
          <w:kern w:val="2"/>
          <w:sz w:val="21"/>
          <w:szCs w:val="22"/>
        </w:rPr>
        <w:t>+OLT</w:t>
      </w:r>
      <w:r w:rsidRPr="00092A33">
        <w:rPr>
          <w:rFonts w:ascii="宋体" w:eastAsiaTheme="minorEastAsia" w:hAnsi="宋体" w:cstheme="minorBidi" w:hint="eastAsia"/>
          <w:snapToGrid/>
          <w:kern w:val="2"/>
          <w:sz w:val="21"/>
          <w:szCs w:val="22"/>
        </w:rPr>
        <w:t>动环配套优化。</w:t>
      </w:r>
    </w:p>
    <w:p w:rsidR="001B5F3D" w:rsidRPr="00092A33" w:rsidRDefault="001B5F3D" w:rsidP="008A21A8">
      <w:pPr>
        <w:rPr>
          <w:rFonts w:ascii="宋体" w:eastAsiaTheme="minorEastAsia" w:hAnsi="宋体" w:cstheme="minorBidi"/>
          <w:snapToGrid/>
          <w:kern w:val="2"/>
          <w:sz w:val="21"/>
          <w:szCs w:val="22"/>
        </w:rPr>
      </w:pPr>
      <w:r>
        <w:rPr>
          <w:rFonts w:ascii="宋体" w:eastAsiaTheme="minorEastAsia" w:hAnsi="宋体" w:cstheme="minorBidi" w:hint="eastAsia"/>
          <w:snapToGrid/>
          <w:kern w:val="2"/>
          <w:sz w:val="21"/>
          <w:szCs w:val="22"/>
        </w:rPr>
        <w:t>3</w:t>
      </w:r>
      <w:r>
        <w:rPr>
          <w:rFonts w:ascii="宋体" w:eastAsiaTheme="minorEastAsia" w:hAnsi="宋体" w:cstheme="minorBidi" w:hint="eastAsia"/>
          <w:snapToGrid/>
          <w:kern w:val="2"/>
          <w:sz w:val="21"/>
          <w:szCs w:val="22"/>
        </w:rPr>
        <w:t>、</w:t>
      </w:r>
      <w:r w:rsidRPr="00092A33">
        <w:rPr>
          <w:rFonts w:ascii="宋体" w:eastAsiaTheme="minorEastAsia" w:hAnsi="宋体" w:cstheme="minorBidi" w:hint="eastAsia"/>
          <w:snapToGrid/>
          <w:kern w:val="2"/>
          <w:sz w:val="21"/>
          <w:szCs w:val="22"/>
        </w:rPr>
        <w:t>若“家庭侧问题是否完成上门整治”且“接入网以上问题是否后台完成优化”均为否，必填（需支持多选），（如未完成整治，请说明下一步计划，并持续反馈进展），枚举值：输出</w:t>
      </w:r>
      <w:r w:rsidRPr="00092A33">
        <w:rPr>
          <w:rFonts w:ascii="宋体" w:eastAsiaTheme="minorEastAsia" w:hAnsi="宋体" w:cstheme="minorBidi" w:hint="eastAsia"/>
          <w:snapToGrid/>
          <w:kern w:val="2"/>
          <w:sz w:val="21"/>
          <w:szCs w:val="22"/>
        </w:rPr>
        <w:t>wifi</w:t>
      </w:r>
      <w:r w:rsidRPr="00092A33">
        <w:rPr>
          <w:rFonts w:ascii="宋体" w:eastAsiaTheme="minorEastAsia" w:hAnsi="宋体" w:cstheme="minorBidi" w:hint="eastAsia"/>
          <w:snapToGrid/>
          <w:kern w:val="2"/>
          <w:sz w:val="21"/>
          <w:szCs w:val="22"/>
        </w:rPr>
        <w:t>弱覆盖清单并提交市场、输出</w:t>
      </w:r>
      <w:r w:rsidRPr="00092A33">
        <w:rPr>
          <w:rFonts w:ascii="宋体" w:eastAsiaTheme="minorEastAsia" w:hAnsi="宋体" w:cstheme="minorBidi" w:hint="eastAsia"/>
          <w:snapToGrid/>
          <w:kern w:val="2"/>
          <w:sz w:val="21"/>
          <w:szCs w:val="22"/>
        </w:rPr>
        <w:t>OLT</w:t>
      </w:r>
      <w:r w:rsidRPr="00092A33">
        <w:rPr>
          <w:rFonts w:ascii="宋体" w:eastAsiaTheme="minorEastAsia" w:hAnsi="宋体" w:cstheme="minorBidi" w:hint="eastAsia"/>
          <w:snapToGrid/>
          <w:kern w:val="2"/>
          <w:sz w:val="21"/>
          <w:szCs w:val="22"/>
        </w:rPr>
        <w:t>单上联清单并提交计划部、输出</w:t>
      </w:r>
      <w:r w:rsidRPr="00092A33">
        <w:rPr>
          <w:rFonts w:ascii="宋体" w:eastAsiaTheme="minorEastAsia" w:hAnsi="宋体" w:cstheme="minorBidi" w:hint="eastAsia"/>
          <w:snapToGrid/>
          <w:kern w:val="2"/>
          <w:sz w:val="21"/>
          <w:szCs w:val="22"/>
        </w:rPr>
        <w:t>OLT</w:t>
      </w:r>
      <w:r w:rsidRPr="00092A33">
        <w:rPr>
          <w:rFonts w:ascii="宋体" w:eastAsiaTheme="minorEastAsia" w:hAnsi="宋体" w:cstheme="minorBidi" w:hint="eastAsia"/>
          <w:snapToGrid/>
          <w:kern w:val="2"/>
          <w:sz w:val="21"/>
          <w:szCs w:val="22"/>
        </w:rPr>
        <w:t>动环配套不达标清单并提交计划部</w:t>
      </w:r>
      <w:r w:rsidRPr="00092A33">
        <w:rPr>
          <w:rFonts w:ascii="宋体" w:eastAsiaTheme="minorEastAsia" w:hAnsi="宋体" w:cstheme="minorBidi" w:hint="eastAsia"/>
          <w:snapToGrid/>
          <w:kern w:val="2"/>
          <w:sz w:val="21"/>
          <w:szCs w:val="22"/>
        </w:rPr>
        <w:t xml:space="preserve"> </w:t>
      </w:r>
      <w:r w:rsidRPr="00092A33">
        <w:rPr>
          <w:rFonts w:ascii="宋体" w:eastAsiaTheme="minorEastAsia" w:hAnsi="宋体" w:cstheme="minorBidi" w:hint="eastAsia"/>
          <w:snapToGrid/>
          <w:kern w:val="2"/>
          <w:sz w:val="21"/>
          <w:szCs w:val="22"/>
        </w:rPr>
        <w:t>、输出</w:t>
      </w:r>
      <w:r w:rsidRPr="00092A33">
        <w:rPr>
          <w:rFonts w:ascii="宋体" w:eastAsiaTheme="minorEastAsia" w:hAnsi="宋体" w:cstheme="minorBidi" w:hint="eastAsia"/>
          <w:snapToGrid/>
          <w:kern w:val="2"/>
          <w:sz w:val="21"/>
          <w:szCs w:val="22"/>
        </w:rPr>
        <w:t>OLT</w:t>
      </w:r>
      <w:r w:rsidRPr="00092A33">
        <w:rPr>
          <w:rFonts w:ascii="宋体" w:eastAsiaTheme="minorEastAsia" w:hAnsi="宋体" w:cstheme="minorBidi" w:hint="eastAsia"/>
          <w:snapToGrid/>
          <w:kern w:val="2"/>
          <w:sz w:val="21"/>
          <w:szCs w:val="22"/>
        </w:rPr>
        <w:t>接入距离过长清单并提交计划部、输出内容引入清单并提交政企、其他（请自行填写具体举措）</w:t>
      </w:r>
    </w:p>
    <w:p w:rsidR="001B5F3D" w:rsidRPr="00092A33" w:rsidRDefault="001B5F3D" w:rsidP="008A21A8">
      <w:pPr>
        <w:rPr>
          <w:rFonts w:ascii="宋体" w:eastAsiaTheme="minorEastAsia" w:hAnsi="宋体" w:cstheme="minorBidi"/>
          <w:snapToGrid/>
          <w:kern w:val="2"/>
          <w:sz w:val="21"/>
          <w:szCs w:val="22"/>
        </w:rPr>
      </w:pPr>
      <w:r w:rsidRPr="00092A33">
        <w:rPr>
          <w:rFonts w:ascii="宋体" w:eastAsiaTheme="minorEastAsia" w:hAnsi="宋体" w:cstheme="minorBidi" w:hint="eastAsia"/>
          <w:snapToGrid/>
          <w:kern w:val="2"/>
          <w:sz w:val="21"/>
          <w:szCs w:val="22"/>
        </w:rPr>
        <w:t>（严格按照上述枚举值顺序）以“</w:t>
      </w:r>
      <w:r w:rsidRPr="00092A33">
        <w:rPr>
          <w:rFonts w:ascii="宋体" w:eastAsiaTheme="minorEastAsia" w:hAnsi="宋体" w:cstheme="minorBidi" w:hint="eastAsia"/>
          <w:snapToGrid/>
          <w:kern w:val="2"/>
          <w:sz w:val="21"/>
          <w:szCs w:val="22"/>
        </w:rPr>
        <w:t>+</w:t>
      </w:r>
      <w:r w:rsidRPr="00092A33">
        <w:rPr>
          <w:rFonts w:ascii="宋体" w:eastAsiaTheme="minorEastAsia" w:hAnsi="宋体" w:cstheme="minorBidi" w:hint="eastAsia"/>
          <w:snapToGrid/>
          <w:kern w:val="2"/>
          <w:sz w:val="21"/>
          <w:szCs w:val="22"/>
        </w:rPr>
        <w:t>”连接形式上报；</w:t>
      </w:r>
    </w:p>
    <w:p w:rsidR="001B5F3D" w:rsidRPr="00DE25C8" w:rsidRDefault="001B5F3D" w:rsidP="008A21A8">
      <w:pPr>
        <w:rPr>
          <w:rFonts w:ascii="宋体" w:eastAsiaTheme="minorEastAsia" w:hAnsi="宋体" w:cstheme="minorBidi"/>
          <w:snapToGrid/>
          <w:kern w:val="2"/>
          <w:sz w:val="21"/>
          <w:szCs w:val="22"/>
        </w:rPr>
      </w:pPr>
      <w:r w:rsidRPr="00092A33">
        <w:rPr>
          <w:rFonts w:ascii="宋体" w:eastAsiaTheme="minorEastAsia" w:hAnsi="宋体" w:cstheme="minorBidi" w:hint="eastAsia"/>
          <w:snapToGrid/>
          <w:kern w:val="2"/>
          <w:sz w:val="21"/>
          <w:szCs w:val="22"/>
        </w:rPr>
        <w:t>例：输出</w:t>
      </w:r>
      <w:r w:rsidRPr="00092A33">
        <w:rPr>
          <w:rFonts w:ascii="宋体" w:eastAsiaTheme="minorEastAsia" w:hAnsi="宋体" w:cstheme="minorBidi" w:hint="eastAsia"/>
          <w:snapToGrid/>
          <w:kern w:val="2"/>
          <w:sz w:val="21"/>
          <w:szCs w:val="22"/>
        </w:rPr>
        <w:t>wifi</w:t>
      </w:r>
      <w:r w:rsidRPr="00092A33">
        <w:rPr>
          <w:rFonts w:ascii="宋体" w:eastAsiaTheme="minorEastAsia" w:hAnsi="宋体" w:cstheme="minorBidi" w:hint="eastAsia"/>
          <w:snapToGrid/>
          <w:kern w:val="2"/>
          <w:sz w:val="21"/>
          <w:szCs w:val="22"/>
        </w:rPr>
        <w:t>弱覆盖清单并提交市场</w:t>
      </w:r>
      <w:r w:rsidRPr="00092A33">
        <w:rPr>
          <w:rFonts w:ascii="宋体" w:eastAsiaTheme="minorEastAsia" w:hAnsi="宋体" w:cstheme="minorBidi" w:hint="eastAsia"/>
          <w:snapToGrid/>
          <w:kern w:val="2"/>
          <w:sz w:val="21"/>
          <w:szCs w:val="22"/>
        </w:rPr>
        <w:t>+</w:t>
      </w:r>
      <w:r w:rsidRPr="00092A33">
        <w:rPr>
          <w:rFonts w:ascii="宋体" w:eastAsiaTheme="minorEastAsia" w:hAnsi="宋体" w:cstheme="minorBidi" w:hint="eastAsia"/>
          <w:snapToGrid/>
          <w:kern w:val="2"/>
          <w:sz w:val="21"/>
          <w:szCs w:val="22"/>
        </w:rPr>
        <w:t>输出</w:t>
      </w:r>
      <w:r w:rsidRPr="00092A33">
        <w:rPr>
          <w:rFonts w:ascii="宋体" w:eastAsiaTheme="minorEastAsia" w:hAnsi="宋体" w:cstheme="minorBidi" w:hint="eastAsia"/>
          <w:snapToGrid/>
          <w:kern w:val="2"/>
          <w:sz w:val="21"/>
          <w:szCs w:val="22"/>
        </w:rPr>
        <w:t>OLT</w:t>
      </w:r>
      <w:r w:rsidRPr="00092A33">
        <w:rPr>
          <w:rFonts w:ascii="宋体" w:eastAsiaTheme="minorEastAsia" w:hAnsi="宋体" w:cstheme="minorBidi" w:hint="eastAsia"/>
          <w:snapToGrid/>
          <w:kern w:val="2"/>
          <w:sz w:val="21"/>
          <w:szCs w:val="22"/>
        </w:rPr>
        <w:t>单上联清单并提交计划部</w:t>
      </w:r>
      <w:r w:rsidRPr="00092A33">
        <w:rPr>
          <w:rFonts w:ascii="宋体" w:eastAsiaTheme="minorEastAsia" w:hAnsi="宋体" w:cstheme="minorBidi" w:hint="eastAsia"/>
          <w:snapToGrid/>
          <w:kern w:val="2"/>
          <w:sz w:val="21"/>
          <w:szCs w:val="22"/>
        </w:rPr>
        <w:t>+</w:t>
      </w:r>
      <w:r w:rsidRPr="00092A33">
        <w:rPr>
          <w:rFonts w:ascii="宋体" w:eastAsiaTheme="minorEastAsia" w:hAnsi="宋体" w:cstheme="minorBidi" w:hint="eastAsia"/>
          <w:snapToGrid/>
          <w:kern w:val="2"/>
          <w:sz w:val="21"/>
          <w:szCs w:val="22"/>
        </w:rPr>
        <w:t>输出</w:t>
      </w:r>
      <w:r w:rsidRPr="00092A33">
        <w:rPr>
          <w:rFonts w:ascii="宋体" w:eastAsiaTheme="minorEastAsia" w:hAnsi="宋体" w:cstheme="minorBidi" w:hint="eastAsia"/>
          <w:snapToGrid/>
          <w:kern w:val="2"/>
          <w:sz w:val="21"/>
          <w:szCs w:val="22"/>
        </w:rPr>
        <w:t>OLT</w:t>
      </w:r>
      <w:r w:rsidRPr="00092A33">
        <w:rPr>
          <w:rFonts w:ascii="宋体" w:eastAsiaTheme="minorEastAsia" w:hAnsi="宋体" w:cstheme="minorBidi" w:hint="eastAsia"/>
          <w:snapToGrid/>
          <w:kern w:val="2"/>
          <w:sz w:val="21"/>
          <w:szCs w:val="22"/>
        </w:rPr>
        <w:t>动环配套不达标清单并提交计划部。</w:t>
      </w:r>
    </w:p>
    <w:p w:rsidR="001B5F3D" w:rsidRPr="00D25BC8" w:rsidRDefault="001B5F3D" w:rsidP="008A21A8">
      <w:pPr>
        <w:rPr>
          <w:rFonts w:ascii="宋体" w:hAnsi="宋体"/>
          <w:b/>
        </w:rPr>
      </w:pPr>
      <w:r w:rsidRPr="00D25BC8">
        <w:rPr>
          <w:rFonts w:ascii="宋体" w:hAnsi="宋体" w:hint="eastAsia"/>
          <w:b/>
        </w:rPr>
        <w:t>数据口径：</w:t>
      </w:r>
    </w:p>
    <w:p w:rsidR="001B5F3D" w:rsidRPr="00D25BC8" w:rsidRDefault="001B5F3D" w:rsidP="008A21A8">
      <w:pPr>
        <w:rPr>
          <w:rFonts w:ascii="宋体" w:hAnsi="宋体"/>
        </w:rPr>
      </w:pPr>
      <w:r w:rsidRPr="00D25BC8">
        <w:rPr>
          <w:rFonts w:ascii="宋体" w:hAnsi="宋体" w:hint="eastAsia"/>
        </w:rPr>
        <w:t>a</w:t>
      </w:r>
      <w:r>
        <w:rPr>
          <w:rFonts w:ascii="宋体" w:hAnsi="宋体" w:hint="eastAsia"/>
        </w:rPr>
        <w:t>、</w:t>
      </w:r>
      <w:r w:rsidRPr="00D25BC8">
        <w:rPr>
          <w:rFonts w:ascii="宋体" w:hAnsi="宋体" w:hint="eastAsia"/>
        </w:rPr>
        <w:t>按</w:t>
      </w:r>
      <w:r>
        <w:rPr>
          <w:rFonts w:ascii="宋体" w:hAnsi="宋体" w:hint="eastAsia"/>
        </w:rPr>
        <w:t>天抽取前一天竣工的家宽低满工单进行计算</w:t>
      </w:r>
      <w:r w:rsidRPr="00D25BC8">
        <w:rPr>
          <w:rFonts w:ascii="宋体" w:hAnsi="宋体" w:hint="eastAsia"/>
        </w:rPr>
        <w:t>。</w:t>
      </w:r>
      <w:r w:rsidRPr="00D25BC8">
        <w:rPr>
          <w:rFonts w:ascii="宋体" w:hAnsi="宋体" w:hint="eastAsia"/>
        </w:rPr>
        <w:tab/>
      </w:r>
      <w:r w:rsidRPr="00D25BC8">
        <w:rPr>
          <w:rFonts w:ascii="宋体" w:hAnsi="宋体" w:hint="eastAsia"/>
        </w:rPr>
        <w:tab/>
      </w:r>
      <w:r w:rsidRPr="00D25BC8">
        <w:rPr>
          <w:rFonts w:ascii="宋体" w:hAnsi="宋体" w:hint="eastAsia"/>
        </w:rPr>
        <w:tab/>
      </w:r>
      <w:r w:rsidRPr="00D25BC8">
        <w:rPr>
          <w:rFonts w:ascii="宋体" w:hAnsi="宋体" w:hint="eastAsia"/>
        </w:rPr>
        <w:tab/>
      </w:r>
      <w:r w:rsidRPr="00D25BC8">
        <w:rPr>
          <w:rFonts w:ascii="宋体" w:hAnsi="宋体" w:hint="eastAsia"/>
        </w:rPr>
        <w:tab/>
      </w:r>
      <w:r w:rsidRPr="00D25BC8">
        <w:rPr>
          <w:rFonts w:ascii="宋体" w:hAnsi="宋体" w:hint="eastAsia"/>
        </w:rPr>
        <w:tab/>
      </w:r>
    </w:p>
    <w:p w:rsidR="001B5F3D" w:rsidRPr="008261E0" w:rsidRDefault="001B5F3D" w:rsidP="008A21A8">
      <w:r w:rsidRPr="00D25BC8">
        <w:rPr>
          <w:rFonts w:ascii="宋体" w:hAnsi="宋体"/>
        </w:rPr>
        <w:t>b</w:t>
      </w:r>
      <w:r w:rsidRPr="00D25BC8">
        <w:rPr>
          <w:rFonts w:ascii="宋体" w:hAnsi="宋体" w:hint="eastAsia"/>
        </w:rPr>
        <w:t>、</w:t>
      </w:r>
      <w:r>
        <w:rPr>
          <w:rFonts w:ascii="宋体" w:hAnsi="宋体" w:hint="eastAsia"/>
        </w:rPr>
        <w:t>数据按日粒度推送：一天推送一次。</w:t>
      </w:r>
    </w:p>
    <w:p w:rsidR="001B5F3D" w:rsidRDefault="001B5F3D" w:rsidP="008A21A8">
      <w:pPr>
        <w:pStyle w:val="6"/>
      </w:pPr>
      <w:bookmarkStart w:id="3225" w:name="_Toc130156155"/>
      <w:r>
        <w:rPr>
          <w:rFonts w:hint="eastAsia"/>
        </w:rPr>
        <w:t>采集当日归档的家宽低满工单数据存储</w:t>
      </w:r>
      <w:bookmarkEnd w:id="3225"/>
    </w:p>
    <w:p w:rsidR="001B5F3D" w:rsidRPr="00C131FE" w:rsidRDefault="001B5F3D" w:rsidP="008A21A8">
      <w:pPr>
        <w:ind w:firstLineChars="200" w:firstLine="480"/>
      </w:pPr>
      <w:r>
        <w:t>上传集团数据存储到本地</w:t>
      </w:r>
      <w:r>
        <w:rPr>
          <w:rFonts w:hint="eastAsia"/>
        </w:rPr>
        <w:t>，</w:t>
      </w:r>
      <w:r>
        <w:t>以供后续数据稽核</w:t>
      </w:r>
      <w:r>
        <w:rPr>
          <w:rFonts w:hint="eastAsia"/>
        </w:rPr>
        <w:t>。</w:t>
      </w:r>
      <w:r>
        <w:t>数据存储字段包括</w:t>
      </w:r>
      <w:r>
        <w:rPr>
          <w:rFonts w:hint="eastAsia"/>
        </w:rPr>
        <w:t>：</w:t>
      </w:r>
      <w:r w:rsidRPr="00D45DE7">
        <w:rPr>
          <w:rFonts w:ascii="宋体" w:hAnsi="宋体" w:hint="eastAsia"/>
        </w:rPr>
        <w:t>省份、地市、投诉流水号、EOMS工单号、客户类型、工单紧急程度、投诉分类-四级业务编码、投诉分类-五级业务编码、投诉分类-六级业务编码、投诉报结原因分类一级分类、投诉报结原因分类二级分类、投诉报结原因分类三级分类、工单状态、地域属性、接入方式、用户场景、资产归属、首次响应时长、投诉处理时长、投</w:t>
      </w:r>
      <w:r w:rsidRPr="00D45DE7">
        <w:rPr>
          <w:rFonts w:ascii="宋体" w:hAnsi="宋体" w:hint="eastAsia"/>
        </w:rPr>
        <w:lastRenderedPageBreak/>
        <w:t>诉受理时间、前台预处理完成时间、预处理情况、投诉工单派发时间、首次响应时间、是否改派/转派、改派/转派原因、改派/转派时间、最终处理人、工单确认时间、是否需要上门、预约上门时间、改约最终上门时间、实际上门时间、网络线条报结时间、报结审核结果、客服用户回访完成时间、一线装维人员姓名、装维公司、网络线条报结审核人员姓名、投诉分类-一级业务编码、投诉分类-二级业务编码、投诉分类-三级业务编码、用户账号、地址、前台订单受理时间、回访是否满意、投诉内容、故障处理措施、评测短信接收号码、签约带宽、测速时间、测速结果、测速结果是否达标、光功率测试结果、光功率是否达标、最后一次上线时间、催修发起人、催修发起时间、投诉分类-七级业务编码、是否“当日修/快装快修”、区/县、小</w:t>
      </w:r>
      <w:r>
        <w:rPr>
          <w:rFonts w:ascii="宋体" w:hAnsi="宋体" w:hint="eastAsia"/>
        </w:rPr>
        <w:t>区、是否高价值小区、一线装维人员工号、投诉报结原因分类四级分类、手填、责任方、首次入网时间。</w:t>
      </w:r>
    </w:p>
    <w:p w:rsidR="001B5F3D" w:rsidRDefault="001B5F3D" w:rsidP="008A21A8">
      <w:pPr>
        <w:pStyle w:val="6"/>
      </w:pPr>
      <w:bookmarkStart w:id="3226" w:name="_Toc130156156"/>
      <w:r>
        <w:rPr>
          <w:rFonts w:hint="eastAsia"/>
        </w:rPr>
        <w:t>剔除部分当日归档的家宽低满工单清单数据</w:t>
      </w:r>
      <w:bookmarkEnd w:id="3226"/>
    </w:p>
    <w:p w:rsidR="001B5F3D" w:rsidRDefault="001B5F3D" w:rsidP="008A21A8">
      <w:pPr>
        <w:ind w:firstLine="420"/>
      </w:pPr>
      <w:r>
        <w:rPr>
          <w:rFonts w:hint="eastAsia"/>
        </w:rPr>
        <w:t>装维人员未上门的家宽低满工单剔除，不上传。</w:t>
      </w:r>
    </w:p>
    <w:p w:rsidR="001B5F3D" w:rsidRDefault="001B5F3D" w:rsidP="008A21A8">
      <w:pPr>
        <w:pStyle w:val="6"/>
      </w:pPr>
      <w:bookmarkStart w:id="3227" w:name="_Toc130156157"/>
      <w:r>
        <w:rPr>
          <w:rFonts w:hint="eastAsia"/>
        </w:rPr>
        <w:t>当日归档的家宽低满工单涉敏字段脱敏</w:t>
      </w:r>
      <w:bookmarkEnd w:id="3227"/>
    </w:p>
    <w:p w:rsidR="001B5F3D" w:rsidRDefault="001B5F3D" w:rsidP="008A21A8">
      <w:pPr>
        <w:ind w:firstLine="420"/>
        <w:rPr>
          <w:rFonts w:ascii="宋体" w:hAnsi="宋体"/>
        </w:rPr>
      </w:pPr>
      <w:r>
        <w:rPr>
          <w:rFonts w:ascii="宋体" w:hAnsi="宋体" w:hint="eastAsia"/>
        </w:rPr>
        <w:t>根据集团要求，用户账号通过AES加密算法进行脱敏后输出，现将AES加密参数约定如下：</w:t>
      </w:r>
    </w:p>
    <w:p w:rsidR="001B5F3D" w:rsidRDefault="001B5F3D" w:rsidP="008A21A8">
      <w:pPr>
        <w:ind w:firstLine="420"/>
        <w:rPr>
          <w:rFonts w:ascii="宋体" w:hAnsi="宋体"/>
        </w:rPr>
      </w:pPr>
      <w:r>
        <w:rPr>
          <w:rFonts w:ascii="宋体" w:hAnsi="宋体" w:hint="eastAsia"/>
        </w:rPr>
        <w:t>1. 模式：ECB模式</w:t>
      </w:r>
    </w:p>
    <w:p w:rsidR="001B5F3D" w:rsidRDefault="001B5F3D" w:rsidP="008A21A8">
      <w:pPr>
        <w:ind w:firstLine="420"/>
        <w:rPr>
          <w:rFonts w:ascii="宋体" w:hAnsi="宋体"/>
        </w:rPr>
      </w:pPr>
      <w:r>
        <w:rPr>
          <w:rFonts w:ascii="宋体" w:hAnsi="宋体" w:hint="eastAsia"/>
        </w:rPr>
        <w:t>2. 填充：pkcs7padding</w:t>
      </w:r>
    </w:p>
    <w:p w:rsidR="001B5F3D" w:rsidRDefault="001B5F3D" w:rsidP="008A21A8">
      <w:pPr>
        <w:ind w:firstLine="420"/>
        <w:rPr>
          <w:rFonts w:ascii="宋体" w:hAnsi="宋体"/>
        </w:rPr>
      </w:pPr>
      <w:r>
        <w:rPr>
          <w:rFonts w:ascii="宋体" w:hAnsi="宋体" w:hint="eastAsia"/>
        </w:rPr>
        <w:t>3. 数据块：128位</w:t>
      </w:r>
    </w:p>
    <w:p w:rsidR="001B5F3D" w:rsidRDefault="001B5F3D" w:rsidP="008A21A8">
      <w:pPr>
        <w:ind w:firstLine="420"/>
        <w:rPr>
          <w:rFonts w:ascii="宋体" w:hAnsi="宋体"/>
        </w:rPr>
      </w:pPr>
      <w:r>
        <w:rPr>
          <w:rFonts w:ascii="宋体" w:hAnsi="宋体" w:hint="eastAsia"/>
        </w:rPr>
        <w:t>4. 密钥：另行下发</w:t>
      </w:r>
    </w:p>
    <w:p w:rsidR="001B5F3D" w:rsidRDefault="001B5F3D" w:rsidP="008A21A8">
      <w:pPr>
        <w:ind w:firstLine="420"/>
        <w:rPr>
          <w:rFonts w:ascii="宋体" w:hAnsi="宋体"/>
        </w:rPr>
      </w:pPr>
      <w:r>
        <w:rPr>
          <w:rFonts w:ascii="宋体" w:hAnsi="宋体" w:hint="eastAsia"/>
        </w:rPr>
        <w:t>5. 偏移量：无</w:t>
      </w:r>
    </w:p>
    <w:p w:rsidR="001B5F3D" w:rsidRDefault="001B5F3D" w:rsidP="008A21A8">
      <w:pPr>
        <w:ind w:firstLine="420"/>
        <w:rPr>
          <w:rFonts w:ascii="宋体" w:hAnsi="宋体"/>
        </w:rPr>
      </w:pPr>
      <w:r>
        <w:rPr>
          <w:rFonts w:ascii="宋体" w:hAnsi="宋体" w:hint="eastAsia"/>
        </w:rPr>
        <w:t>6. 输出：BASE64</w:t>
      </w:r>
    </w:p>
    <w:p w:rsidR="001B5F3D" w:rsidRPr="008E170B" w:rsidRDefault="001B5F3D" w:rsidP="008A21A8">
      <w:pPr>
        <w:ind w:firstLine="420"/>
        <w:rPr>
          <w:rFonts w:ascii="宋体" w:hAnsi="宋体"/>
        </w:rPr>
      </w:pPr>
      <w:r>
        <w:rPr>
          <w:rFonts w:ascii="宋体" w:hAnsi="宋体" w:hint="eastAsia"/>
        </w:rPr>
        <w:lastRenderedPageBreak/>
        <w:t>7. 字符集：utf8编码（unicode编码）</w:t>
      </w:r>
    </w:p>
    <w:p w:rsidR="001B5F3D" w:rsidRDefault="001B5F3D" w:rsidP="008A21A8">
      <w:pPr>
        <w:pStyle w:val="6"/>
      </w:pPr>
      <w:bookmarkStart w:id="3228" w:name="_Toc130156158"/>
      <w:r>
        <w:rPr>
          <w:rFonts w:hint="eastAsia"/>
        </w:rPr>
        <w:t>推送当日归档的家宽低满工单数据给集团</w:t>
      </w:r>
      <w:bookmarkEnd w:id="3228"/>
    </w:p>
    <w:p w:rsidR="001B5F3D" w:rsidRPr="008E170B" w:rsidRDefault="001B5F3D" w:rsidP="008A21A8">
      <w:pPr>
        <w:ind w:firstLineChars="200" w:firstLine="480"/>
      </w:pPr>
      <w:r>
        <w:rPr>
          <w:rFonts w:ascii="宋体" w:hAnsi="宋体" w:hint="eastAsia"/>
          <w:lang w:bidi="ar"/>
        </w:rPr>
        <w:t>上报方式</w:t>
      </w:r>
      <w:r>
        <w:rPr>
          <w:rFonts w:cs="宋体" w:hint="eastAsia"/>
          <w:lang w:bidi="ar"/>
        </w:rPr>
        <w:t>采用文件接口，文件传输协议为</w:t>
      </w:r>
      <w:r>
        <w:rPr>
          <w:lang w:bidi="ar"/>
        </w:rPr>
        <w:t>FTP</w:t>
      </w:r>
      <w:r>
        <w:rPr>
          <w:rFonts w:cs="宋体" w:hint="eastAsia"/>
          <w:lang w:bidi="ar"/>
        </w:rPr>
        <w:t>，文件内容编码使用</w:t>
      </w:r>
      <w:r>
        <w:rPr>
          <w:b/>
          <w:bCs/>
          <w:lang w:bidi="ar"/>
        </w:rPr>
        <w:t>UTF-8</w:t>
      </w:r>
      <w:r>
        <w:rPr>
          <w:rFonts w:cs="宋体" w:hint="eastAsia"/>
          <w:lang w:bidi="ar"/>
        </w:rPr>
        <w:t>编码格式。总部质量管理系统作为</w:t>
      </w:r>
      <w:r>
        <w:rPr>
          <w:lang w:bidi="ar"/>
        </w:rPr>
        <w:t>FTP</w:t>
      </w:r>
      <w:r>
        <w:rPr>
          <w:rFonts w:cs="宋体" w:hint="eastAsia"/>
          <w:lang w:bidi="ar"/>
        </w:rPr>
        <w:t>服务端，为每个省分别建立</w:t>
      </w:r>
      <w:r>
        <w:rPr>
          <w:lang w:bidi="ar"/>
        </w:rPr>
        <w:t>FTP</w:t>
      </w:r>
      <w:r>
        <w:rPr>
          <w:rFonts w:cs="宋体" w:hint="eastAsia"/>
          <w:lang w:bidi="ar"/>
        </w:rPr>
        <w:t>文件目录及账号密码，省端系统作为客户端，省端主动向总部质量管理系统上报工单数据，通过</w:t>
      </w:r>
      <w:r>
        <w:rPr>
          <w:lang w:bidi="ar"/>
        </w:rPr>
        <w:t>FTP PUT</w:t>
      </w:r>
      <w:r>
        <w:rPr>
          <w:rFonts w:cs="宋体" w:hint="eastAsia"/>
          <w:lang w:bidi="ar"/>
        </w:rPr>
        <w:t>方式将文件传送到指定的位置。</w:t>
      </w:r>
      <w:r>
        <w:rPr>
          <w:rFonts w:ascii="宋体" w:hAnsi="宋体" w:cs="宋体" w:hint="eastAsia"/>
          <w:color w:val="000000"/>
          <w:lang w:bidi="ar"/>
        </w:rPr>
        <w:t>文件接口中的数据传输格式采用标准CSV文件。</w:t>
      </w:r>
    </w:p>
    <w:p w:rsidR="001B5F3D" w:rsidRDefault="001B5F3D" w:rsidP="008A21A8">
      <w:pPr>
        <w:ind w:firstLineChars="200" w:firstLine="480"/>
        <w:rPr>
          <w:rFonts w:ascii="宋体" w:hAnsi="宋体"/>
        </w:rPr>
      </w:pPr>
      <w:r w:rsidRPr="008D384E">
        <w:rPr>
          <w:rFonts w:ascii="宋体" w:hAnsi="宋体" w:hint="eastAsia"/>
        </w:rPr>
        <w:t>推送方式为推送到</w:t>
      </w:r>
      <w:r>
        <w:rPr>
          <w:rFonts w:ascii="宋体" w:hAnsi="宋体" w:hint="eastAsia"/>
        </w:rPr>
        <w:t>集团</w:t>
      </w:r>
      <w:r w:rsidRPr="008D384E">
        <w:rPr>
          <w:rFonts w:ascii="宋体" w:hAnsi="宋体" w:hint="eastAsia"/>
        </w:rPr>
        <w:t>FTP，推送时间为每</w:t>
      </w:r>
      <w:r>
        <w:rPr>
          <w:rFonts w:ascii="宋体" w:hAnsi="宋体" w:hint="eastAsia"/>
        </w:rPr>
        <w:t>天的</w:t>
      </w:r>
      <w:r>
        <w:rPr>
          <w:rFonts w:ascii="宋体" w:hAnsi="宋体"/>
        </w:rPr>
        <w:t>5</w:t>
      </w:r>
      <w:r>
        <w:rPr>
          <w:rFonts w:ascii="宋体" w:hAnsi="宋体" w:hint="eastAsia"/>
        </w:rPr>
        <w:t>点</w:t>
      </w:r>
      <w:r w:rsidRPr="008D384E">
        <w:rPr>
          <w:rFonts w:ascii="宋体" w:hAnsi="宋体" w:hint="eastAsia"/>
        </w:rPr>
        <w:t>，按</w:t>
      </w:r>
      <w:r>
        <w:rPr>
          <w:rFonts w:ascii="宋体" w:hAnsi="宋体" w:hint="eastAsia"/>
        </w:rPr>
        <w:t>天推送前一天</w:t>
      </w:r>
      <w:r w:rsidRPr="008D384E">
        <w:rPr>
          <w:rFonts w:ascii="宋体" w:hAnsi="宋体" w:hint="eastAsia"/>
        </w:rPr>
        <w:t>的数据，文件格式为CSV，文件分隔符为||，文件内容如下：</w:t>
      </w:r>
    </w:p>
    <w:p w:rsidR="001B5F3D" w:rsidRDefault="001B5F3D" w:rsidP="008A21A8">
      <w:pPr>
        <w:ind w:firstLineChars="200" w:firstLine="480"/>
        <w:rPr>
          <w:rFonts w:ascii="宋体" w:hAnsi="宋体"/>
        </w:rPr>
      </w:pPr>
      <w:r>
        <w:rPr>
          <w:rFonts w:ascii="宋体" w:hAnsi="宋体" w:hint="eastAsia"/>
        </w:rPr>
        <w:t>推送归档低满工单字段：</w:t>
      </w:r>
    </w:p>
    <w:p w:rsidR="001B5F3D" w:rsidRPr="00C07D31" w:rsidRDefault="001B5F3D" w:rsidP="008A21A8">
      <w:r w:rsidRPr="00D45DE7">
        <w:rPr>
          <w:rFonts w:ascii="宋体" w:hAnsi="宋体" w:hint="eastAsia"/>
        </w:rPr>
        <w:t>省份、地市、投诉流水号、EOMS工单号、客户类型、工单紧急程度、投诉分类-四级业务编码、投诉分类-五级业务编码、投诉分类-六级业务编码、投诉报结原因分类一级分类、投诉报结原因分类二级分类、投诉报结原因分类三级分类、工单状态、地域属性、接入方式、用户场景、资产归属、首次响应时长、投诉处理时长、投诉受理时间、前台预处理完成时间、预处理情况、投诉工单派发时间、首次响应时间、是否改派/转派、改派/转派原因、改派/转派时间、最终处理人、工单确认时间、是否需要上门、预约上门时间、改约最终上门时间、实际上门时间、网络线条报结时间、报结审核结果、客服用户回访完成时间、一线装维人员姓名、装维公司、网络线条报结审核人员姓名、投诉分类-一级业务编码、投诉分类-二级业务编码、投诉分类-三级业务编码、用户账号、地址、前台订单受理时间、回访是否满意、投诉内容、故障处理措施、评测短信接收号码、签约带宽、测速时间、测速结果、测速结果是否达标、光功率测试结果、光功率是否达标、最后一次上线时间、催修发起人、催修发起时间、投诉分类-七级业务编码、是否“当日修/快装快修”、区/县、小</w:t>
      </w:r>
      <w:r>
        <w:rPr>
          <w:rFonts w:ascii="宋体" w:hAnsi="宋体" w:hint="eastAsia"/>
        </w:rPr>
        <w:t>区、是否高价值小区、一线装维人员工号、投诉报结原因分类四级分类、手填、责任方、首次入网时间。</w:t>
      </w:r>
    </w:p>
    <w:p w:rsidR="001B5F3D" w:rsidRDefault="001B5F3D" w:rsidP="008A21A8">
      <w:pPr>
        <w:pStyle w:val="5"/>
      </w:pPr>
      <w:bookmarkStart w:id="3229" w:name="_Toc130156159"/>
      <w:r>
        <w:rPr>
          <w:rFonts w:hint="eastAsia"/>
        </w:rPr>
        <w:lastRenderedPageBreak/>
        <w:t>家宽直采低满日在途清单采集推送</w:t>
      </w:r>
      <w:bookmarkEnd w:id="3229"/>
    </w:p>
    <w:p w:rsidR="001B5F3D" w:rsidRDefault="001B5F3D" w:rsidP="008A21A8">
      <w:pPr>
        <w:rPr>
          <w:rFonts w:ascii="宋体" w:hAnsi="宋体"/>
        </w:rPr>
      </w:pPr>
      <w:r>
        <w:rPr>
          <w:rFonts w:ascii="宋体" w:hAnsi="宋体" w:hint="eastAsia"/>
        </w:rPr>
        <w:t>内容包括：</w:t>
      </w:r>
      <w:r w:rsidRPr="002B328D">
        <w:rPr>
          <w:rFonts w:ascii="宋体" w:hAnsi="宋体" w:hint="eastAsia"/>
        </w:rPr>
        <w:t>省份、地市、用户类型、用户主诉现象、用户账号（脱敏）、带宽信息（办理的宽带带宽）、设备类型SFU/HGU/iHGU/、设备型号、厂家、单频还是双频网关、ONU设备MAC、ONU设备SN、路由器型号、路由器厂家、网关是否质差、网关质差原因、机顶盒是否质差、机顶盒质差原因、机顶盒设备MAC、机顶盒设备SN、对应ONU是否存在弱光、关联OLT名称、对应OLT本年度中断次数、BRAS是否故障、如【前一列】选“其他”请具体说明、低满用户是否在家宽质量画像的质差用户集内、工单号、工单完成时间、处理人员账号、处理人员单位字段</w:t>
      </w:r>
      <w:r>
        <w:rPr>
          <w:rFonts w:ascii="宋体" w:hAnsi="宋体" w:hint="eastAsia"/>
        </w:rPr>
        <w:t>。</w:t>
      </w:r>
    </w:p>
    <w:p w:rsidR="001B5F3D" w:rsidRDefault="001B5F3D" w:rsidP="008A21A8">
      <w:pPr>
        <w:pStyle w:val="6"/>
      </w:pPr>
      <w:bookmarkStart w:id="3230" w:name="_Toc130156160"/>
      <w:r>
        <w:rPr>
          <w:rFonts w:hint="eastAsia"/>
        </w:rPr>
        <w:t>综调库抽取当前在途的家宽低满工单清单数据</w:t>
      </w:r>
      <w:bookmarkEnd w:id="3230"/>
    </w:p>
    <w:p w:rsidR="001B5F3D" w:rsidRPr="00F52B59" w:rsidRDefault="001B5F3D" w:rsidP="008A21A8">
      <w:r w:rsidRPr="00F52B59">
        <w:rPr>
          <w:rFonts w:hint="eastAsia"/>
        </w:rPr>
        <w:t>用户主诉现象、路由器型号、路由器厂家、如【前一列】选“其他”请具体说明、工单完成时间、处理人员账号、处理人员单位字段</w:t>
      </w:r>
    </w:p>
    <w:p w:rsidR="001B5F3D" w:rsidRDefault="001B5F3D" w:rsidP="008A21A8">
      <w:pPr>
        <w:pStyle w:val="6"/>
      </w:pPr>
      <w:bookmarkStart w:id="3231" w:name="_Toc130156161"/>
      <w:r>
        <w:rPr>
          <w:rFonts w:hint="eastAsia"/>
        </w:rPr>
        <w:t>端到端系统接口抽取当前在途的家宽低满工单信息</w:t>
      </w:r>
      <w:bookmarkEnd w:id="3231"/>
    </w:p>
    <w:p w:rsidR="001B5F3D" w:rsidRPr="003E45E1" w:rsidRDefault="001B5F3D" w:rsidP="008A21A8">
      <w:pPr>
        <w:ind w:firstLine="420"/>
      </w:pPr>
      <w:r>
        <w:rPr>
          <w:rFonts w:ascii="宋体" w:hAnsi="宋体" w:hint="eastAsia"/>
        </w:rPr>
        <w:t>端到端系统接口抽取当日归档投诉单的产品信息，内容包括：</w:t>
      </w:r>
      <w:r w:rsidRPr="00092A33">
        <w:rPr>
          <w:rFonts w:ascii="宋体" w:hAnsi="宋体" w:hint="eastAsia"/>
        </w:rPr>
        <w:t>省份、地市、用户类型、用户账号（脱敏）、带宽信息（办理的宽带带宽）、设备类型SFU/HGU/iHGU/、设备型号、厂家、单频还是双频网关、ONU设备MAC、ONU设备SN、网关是否质差、网关质差原因、机顶盒是否质差、机顶盒质差原因、机顶盒设备MAC、机顶盒设备SN、对应ONU是否存在弱光、关联OLT名称、对应OLT本年度中断次数、BRAS是否故障、低满用户是否在家宽质量画像的质差用户集内、工单号</w:t>
      </w:r>
      <w:r>
        <w:rPr>
          <w:rFonts w:ascii="宋体" w:hAnsi="宋体" w:hint="eastAsia"/>
        </w:rPr>
        <w:t>。</w:t>
      </w:r>
    </w:p>
    <w:p w:rsidR="001B5F3D" w:rsidRDefault="001B5F3D" w:rsidP="008A21A8">
      <w:pPr>
        <w:pStyle w:val="6"/>
      </w:pPr>
      <w:bookmarkStart w:id="3232" w:name="_Toc130156162"/>
      <w:r>
        <w:rPr>
          <w:rFonts w:hint="eastAsia"/>
        </w:rPr>
        <w:t>计算当前在途的家宽低满工单数据</w:t>
      </w:r>
      <w:bookmarkEnd w:id="3232"/>
    </w:p>
    <w:p w:rsidR="001B5F3D" w:rsidRPr="00FD5E33" w:rsidRDefault="001B5F3D" w:rsidP="008A21A8">
      <w:pPr>
        <w:rPr>
          <w:rFonts w:ascii="宋体" w:hAnsi="宋体"/>
          <w:b/>
        </w:rPr>
      </w:pPr>
      <w:r w:rsidRPr="00FD5E33">
        <w:rPr>
          <w:rFonts w:ascii="宋体" w:hAnsi="宋体"/>
          <w:b/>
        </w:rPr>
        <w:t>计算规则如下</w:t>
      </w:r>
      <w:r w:rsidRPr="00FD5E33">
        <w:rPr>
          <w:rFonts w:ascii="宋体" w:hAnsi="宋体" w:hint="eastAsia"/>
          <w:b/>
        </w:rPr>
        <w:t>：</w:t>
      </w:r>
    </w:p>
    <w:p w:rsidR="001B5F3D" w:rsidRPr="00E337D3" w:rsidRDefault="001B5F3D" w:rsidP="008A21A8">
      <w:pPr>
        <w:rPr>
          <w:rFonts w:ascii="宋体" w:eastAsiaTheme="minorEastAsia" w:hAnsi="宋体" w:cstheme="minorBidi"/>
          <w:snapToGrid/>
          <w:kern w:val="2"/>
          <w:sz w:val="21"/>
          <w:szCs w:val="22"/>
        </w:rPr>
      </w:pPr>
      <w:r w:rsidRPr="00E337D3">
        <w:rPr>
          <w:rFonts w:ascii="宋体" w:eastAsiaTheme="minorEastAsia" w:hAnsi="宋体" w:cstheme="minorBidi" w:hint="eastAsia"/>
          <w:snapToGrid/>
          <w:kern w:val="2"/>
          <w:sz w:val="21"/>
          <w:szCs w:val="22"/>
        </w:rPr>
        <w:t>1</w:t>
      </w:r>
      <w:r>
        <w:rPr>
          <w:rFonts w:ascii="宋体" w:eastAsiaTheme="minorEastAsia" w:hAnsi="宋体" w:cstheme="minorBidi" w:hint="eastAsia"/>
          <w:snapToGrid/>
          <w:kern w:val="2"/>
          <w:sz w:val="21"/>
          <w:szCs w:val="22"/>
        </w:rPr>
        <w:t>、上报工单范围：家宽一户一档</w:t>
      </w:r>
      <w:r w:rsidRPr="00E337D3">
        <w:rPr>
          <w:rFonts w:ascii="宋体" w:eastAsiaTheme="minorEastAsia" w:hAnsi="宋体" w:cstheme="minorBidi" w:hint="eastAsia"/>
          <w:snapToGrid/>
          <w:kern w:val="2"/>
          <w:sz w:val="21"/>
          <w:szCs w:val="22"/>
        </w:rPr>
        <w:t>单</w:t>
      </w:r>
    </w:p>
    <w:p w:rsidR="001B5F3D" w:rsidRPr="00092A33" w:rsidRDefault="001B5F3D" w:rsidP="008A21A8">
      <w:pPr>
        <w:rPr>
          <w:rFonts w:ascii="宋体" w:eastAsiaTheme="minorEastAsia" w:hAnsi="宋体" w:cstheme="minorBidi"/>
          <w:snapToGrid/>
          <w:kern w:val="2"/>
          <w:sz w:val="21"/>
          <w:szCs w:val="22"/>
        </w:rPr>
      </w:pPr>
      <w:r w:rsidRPr="00E337D3">
        <w:rPr>
          <w:rFonts w:ascii="宋体" w:eastAsiaTheme="minorEastAsia" w:hAnsi="宋体" w:cstheme="minorBidi" w:hint="eastAsia"/>
          <w:snapToGrid/>
          <w:kern w:val="2"/>
          <w:sz w:val="21"/>
          <w:szCs w:val="22"/>
        </w:rPr>
        <w:t>2</w:t>
      </w:r>
      <w:r w:rsidRPr="00E337D3">
        <w:rPr>
          <w:rFonts w:ascii="宋体" w:eastAsiaTheme="minorEastAsia" w:hAnsi="宋体" w:cstheme="minorBidi" w:hint="eastAsia"/>
          <w:snapToGrid/>
          <w:kern w:val="2"/>
          <w:sz w:val="21"/>
          <w:szCs w:val="22"/>
        </w:rPr>
        <w:t>、</w:t>
      </w:r>
      <w:r w:rsidRPr="00092A33">
        <w:rPr>
          <w:rFonts w:ascii="宋体" w:eastAsiaTheme="minorEastAsia" w:hAnsi="宋体" w:cstheme="minorBidi" w:hint="eastAsia"/>
          <w:snapToGrid/>
          <w:kern w:val="2"/>
          <w:sz w:val="21"/>
          <w:szCs w:val="22"/>
        </w:rPr>
        <w:t>若”接入网以上问题是否后台完成优化“为是，必填（需支持多选），枚举值：</w:t>
      </w:r>
      <w:r w:rsidRPr="00092A33">
        <w:rPr>
          <w:rFonts w:ascii="宋体" w:eastAsiaTheme="minorEastAsia" w:hAnsi="宋体" w:cstheme="minorBidi" w:hint="eastAsia"/>
          <w:snapToGrid/>
          <w:kern w:val="2"/>
          <w:sz w:val="21"/>
          <w:szCs w:val="22"/>
        </w:rPr>
        <w:t>OLT</w:t>
      </w:r>
      <w:r w:rsidRPr="00092A33">
        <w:rPr>
          <w:rFonts w:ascii="宋体" w:eastAsiaTheme="minorEastAsia" w:hAnsi="宋体" w:cstheme="minorBidi" w:hint="eastAsia"/>
          <w:snapToGrid/>
          <w:kern w:val="2"/>
          <w:sz w:val="21"/>
          <w:szCs w:val="22"/>
        </w:rPr>
        <w:t>群障整</w:t>
      </w:r>
      <w:r w:rsidRPr="00092A33">
        <w:rPr>
          <w:rFonts w:ascii="宋体" w:eastAsiaTheme="minorEastAsia" w:hAnsi="宋体" w:cstheme="minorBidi" w:hint="eastAsia"/>
          <w:snapToGrid/>
          <w:kern w:val="2"/>
          <w:sz w:val="21"/>
          <w:szCs w:val="22"/>
        </w:rPr>
        <w:lastRenderedPageBreak/>
        <w:t>治、</w:t>
      </w:r>
      <w:r w:rsidRPr="00092A33">
        <w:rPr>
          <w:rFonts w:ascii="宋体" w:eastAsiaTheme="minorEastAsia" w:hAnsi="宋体" w:cstheme="minorBidi" w:hint="eastAsia"/>
          <w:snapToGrid/>
          <w:kern w:val="2"/>
          <w:sz w:val="21"/>
          <w:szCs w:val="22"/>
        </w:rPr>
        <w:t>OLT</w:t>
      </w:r>
      <w:r w:rsidRPr="00092A33">
        <w:rPr>
          <w:rFonts w:ascii="宋体" w:eastAsiaTheme="minorEastAsia" w:hAnsi="宋体" w:cstheme="minorBidi" w:hint="eastAsia"/>
          <w:snapToGrid/>
          <w:kern w:val="2"/>
          <w:sz w:val="21"/>
          <w:szCs w:val="22"/>
        </w:rPr>
        <w:t>双上联优化、</w:t>
      </w:r>
      <w:r w:rsidRPr="00092A33">
        <w:rPr>
          <w:rFonts w:ascii="宋体" w:eastAsiaTheme="minorEastAsia" w:hAnsi="宋体" w:cstheme="minorBidi" w:hint="eastAsia"/>
          <w:snapToGrid/>
          <w:kern w:val="2"/>
          <w:sz w:val="21"/>
          <w:szCs w:val="22"/>
        </w:rPr>
        <w:t>OLT</w:t>
      </w:r>
      <w:r w:rsidRPr="00092A33">
        <w:rPr>
          <w:rFonts w:ascii="宋体" w:eastAsiaTheme="minorEastAsia" w:hAnsi="宋体" w:cstheme="minorBidi" w:hint="eastAsia"/>
          <w:snapToGrid/>
          <w:kern w:val="2"/>
          <w:sz w:val="21"/>
          <w:szCs w:val="22"/>
        </w:rPr>
        <w:t>动环配套优化、</w:t>
      </w:r>
      <w:r w:rsidRPr="00092A33">
        <w:rPr>
          <w:rFonts w:ascii="宋体" w:eastAsiaTheme="minorEastAsia" w:hAnsi="宋体" w:cstheme="minorBidi" w:hint="eastAsia"/>
          <w:snapToGrid/>
          <w:kern w:val="2"/>
          <w:sz w:val="21"/>
          <w:szCs w:val="22"/>
        </w:rPr>
        <w:t>OLT</w:t>
      </w:r>
      <w:r w:rsidRPr="00092A33">
        <w:rPr>
          <w:rFonts w:ascii="宋体" w:eastAsiaTheme="minorEastAsia" w:hAnsi="宋体" w:cstheme="minorBidi" w:hint="eastAsia"/>
          <w:snapToGrid/>
          <w:kern w:val="2"/>
          <w:sz w:val="21"/>
          <w:szCs w:val="22"/>
        </w:rPr>
        <w:t>接入距离优化</w:t>
      </w:r>
      <w:r w:rsidRPr="00092A33">
        <w:rPr>
          <w:rFonts w:ascii="宋体" w:eastAsiaTheme="minorEastAsia" w:hAnsi="宋体" w:cstheme="minorBidi" w:hint="eastAsia"/>
          <w:snapToGrid/>
          <w:kern w:val="2"/>
          <w:sz w:val="21"/>
          <w:szCs w:val="22"/>
        </w:rPr>
        <w:t xml:space="preserve"> </w:t>
      </w:r>
      <w:r w:rsidRPr="00092A33">
        <w:rPr>
          <w:rFonts w:ascii="宋体" w:eastAsiaTheme="minorEastAsia" w:hAnsi="宋体" w:cstheme="minorBidi" w:hint="eastAsia"/>
          <w:snapToGrid/>
          <w:kern w:val="2"/>
          <w:sz w:val="21"/>
          <w:szCs w:val="22"/>
        </w:rPr>
        <w:t>、内容调度优化、协调</w:t>
      </w:r>
      <w:r w:rsidRPr="00092A33">
        <w:rPr>
          <w:rFonts w:ascii="宋体" w:eastAsiaTheme="minorEastAsia" w:hAnsi="宋体" w:cstheme="minorBidi" w:hint="eastAsia"/>
          <w:snapToGrid/>
          <w:kern w:val="2"/>
          <w:sz w:val="21"/>
          <w:szCs w:val="22"/>
        </w:rPr>
        <w:t>ICP</w:t>
      </w:r>
      <w:r w:rsidRPr="00092A33">
        <w:rPr>
          <w:rFonts w:ascii="宋体" w:eastAsiaTheme="minorEastAsia" w:hAnsi="宋体" w:cstheme="minorBidi" w:hint="eastAsia"/>
          <w:snapToGrid/>
          <w:kern w:val="2"/>
          <w:sz w:val="21"/>
          <w:szCs w:val="22"/>
        </w:rPr>
        <w:t>优化、内容引入、其他</w:t>
      </w:r>
    </w:p>
    <w:p w:rsidR="001B5F3D" w:rsidRPr="00092A33" w:rsidRDefault="001B5F3D" w:rsidP="008A21A8">
      <w:pPr>
        <w:rPr>
          <w:rFonts w:ascii="宋体" w:eastAsiaTheme="minorEastAsia" w:hAnsi="宋体" w:cstheme="minorBidi"/>
          <w:snapToGrid/>
          <w:kern w:val="2"/>
          <w:sz w:val="21"/>
          <w:szCs w:val="22"/>
        </w:rPr>
      </w:pPr>
      <w:r w:rsidRPr="00092A33">
        <w:rPr>
          <w:rFonts w:ascii="宋体" w:eastAsiaTheme="minorEastAsia" w:hAnsi="宋体" w:cstheme="minorBidi" w:hint="eastAsia"/>
          <w:snapToGrid/>
          <w:kern w:val="2"/>
          <w:sz w:val="21"/>
          <w:szCs w:val="22"/>
        </w:rPr>
        <w:t>（严格按照上述枚举值顺序）以“</w:t>
      </w:r>
      <w:r w:rsidRPr="00092A33">
        <w:rPr>
          <w:rFonts w:ascii="宋体" w:eastAsiaTheme="minorEastAsia" w:hAnsi="宋体" w:cstheme="minorBidi" w:hint="eastAsia"/>
          <w:snapToGrid/>
          <w:kern w:val="2"/>
          <w:sz w:val="21"/>
          <w:szCs w:val="22"/>
        </w:rPr>
        <w:t>+</w:t>
      </w:r>
      <w:r w:rsidRPr="00092A33">
        <w:rPr>
          <w:rFonts w:ascii="宋体" w:eastAsiaTheme="minorEastAsia" w:hAnsi="宋体" w:cstheme="minorBidi" w:hint="eastAsia"/>
          <w:snapToGrid/>
          <w:kern w:val="2"/>
          <w:sz w:val="21"/>
          <w:szCs w:val="22"/>
        </w:rPr>
        <w:t>”连接形式上报；</w:t>
      </w:r>
    </w:p>
    <w:p w:rsidR="001B5F3D" w:rsidRDefault="001B5F3D" w:rsidP="008A21A8">
      <w:pPr>
        <w:rPr>
          <w:rFonts w:ascii="宋体" w:eastAsiaTheme="minorEastAsia" w:hAnsi="宋体" w:cstheme="minorBidi"/>
          <w:snapToGrid/>
          <w:kern w:val="2"/>
          <w:sz w:val="21"/>
          <w:szCs w:val="22"/>
        </w:rPr>
      </w:pPr>
      <w:r w:rsidRPr="00092A33">
        <w:rPr>
          <w:rFonts w:ascii="宋体" w:eastAsiaTheme="minorEastAsia" w:hAnsi="宋体" w:cstheme="minorBidi" w:hint="eastAsia"/>
          <w:snapToGrid/>
          <w:kern w:val="2"/>
          <w:sz w:val="21"/>
          <w:szCs w:val="22"/>
        </w:rPr>
        <w:t>例：</w:t>
      </w:r>
      <w:r w:rsidRPr="00092A33">
        <w:rPr>
          <w:rFonts w:ascii="宋体" w:eastAsiaTheme="minorEastAsia" w:hAnsi="宋体" w:cstheme="minorBidi" w:hint="eastAsia"/>
          <w:snapToGrid/>
          <w:kern w:val="2"/>
          <w:sz w:val="21"/>
          <w:szCs w:val="22"/>
        </w:rPr>
        <w:t>OLT</w:t>
      </w:r>
      <w:r w:rsidRPr="00092A33">
        <w:rPr>
          <w:rFonts w:ascii="宋体" w:eastAsiaTheme="minorEastAsia" w:hAnsi="宋体" w:cstheme="minorBidi" w:hint="eastAsia"/>
          <w:snapToGrid/>
          <w:kern w:val="2"/>
          <w:sz w:val="21"/>
          <w:szCs w:val="22"/>
        </w:rPr>
        <w:t>群障整治</w:t>
      </w:r>
      <w:r w:rsidRPr="00092A33">
        <w:rPr>
          <w:rFonts w:ascii="宋体" w:eastAsiaTheme="minorEastAsia" w:hAnsi="宋体" w:cstheme="minorBidi" w:hint="eastAsia"/>
          <w:snapToGrid/>
          <w:kern w:val="2"/>
          <w:sz w:val="21"/>
          <w:szCs w:val="22"/>
        </w:rPr>
        <w:t>+OLT</w:t>
      </w:r>
      <w:r w:rsidRPr="00092A33">
        <w:rPr>
          <w:rFonts w:ascii="宋体" w:eastAsiaTheme="minorEastAsia" w:hAnsi="宋体" w:cstheme="minorBidi" w:hint="eastAsia"/>
          <w:snapToGrid/>
          <w:kern w:val="2"/>
          <w:sz w:val="21"/>
          <w:szCs w:val="22"/>
        </w:rPr>
        <w:t>双上联优化</w:t>
      </w:r>
      <w:r w:rsidRPr="00092A33">
        <w:rPr>
          <w:rFonts w:ascii="宋体" w:eastAsiaTheme="minorEastAsia" w:hAnsi="宋体" w:cstheme="minorBidi" w:hint="eastAsia"/>
          <w:snapToGrid/>
          <w:kern w:val="2"/>
          <w:sz w:val="21"/>
          <w:szCs w:val="22"/>
        </w:rPr>
        <w:t>+OLT</w:t>
      </w:r>
      <w:r w:rsidRPr="00092A33">
        <w:rPr>
          <w:rFonts w:ascii="宋体" w:eastAsiaTheme="minorEastAsia" w:hAnsi="宋体" w:cstheme="minorBidi" w:hint="eastAsia"/>
          <w:snapToGrid/>
          <w:kern w:val="2"/>
          <w:sz w:val="21"/>
          <w:szCs w:val="22"/>
        </w:rPr>
        <w:t>动环配套优化。</w:t>
      </w:r>
    </w:p>
    <w:p w:rsidR="001B5F3D" w:rsidRPr="00092A33" w:rsidRDefault="001B5F3D" w:rsidP="008A21A8">
      <w:pPr>
        <w:rPr>
          <w:rFonts w:ascii="宋体" w:eastAsiaTheme="minorEastAsia" w:hAnsi="宋体" w:cstheme="minorBidi"/>
          <w:snapToGrid/>
          <w:kern w:val="2"/>
          <w:sz w:val="21"/>
          <w:szCs w:val="22"/>
        </w:rPr>
      </w:pPr>
      <w:r>
        <w:rPr>
          <w:rFonts w:ascii="宋体" w:eastAsiaTheme="minorEastAsia" w:hAnsi="宋体" w:cstheme="minorBidi" w:hint="eastAsia"/>
          <w:snapToGrid/>
          <w:kern w:val="2"/>
          <w:sz w:val="21"/>
          <w:szCs w:val="22"/>
        </w:rPr>
        <w:t>3</w:t>
      </w:r>
      <w:r>
        <w:rPr>
          <w:rFonts w:ascii="宋体" w:eastAsiaTheme="minorEastAsia" w:hAnsi="宋体" w:cstheme="minorBidi" w:hint="eastAsia"/>
          <w:snapToGrid/>
          <w:kern w:val="2"/>
          <w:sz w:val="21"/>
          <w:szCs w:val="22"/>
        </w:rPr>
        <w:t>、</w:t>
      </w:r>
      <w:r w:rsidRPr="00092A33">
        <w:rPr>
          <w:rFonts w:ascii="宋体" w:eastAsiaTheme="minorEastAsia" w:hAnsi="宋体" w:cstheme="minorBidi" w:hint="eastAsia"/>
          <w:snapToGrid/>
          <w:kern w:val="2"/>
          <w:sz w:val="21"/>
          <w:szCs w:val="22"/>
        </w:rPr>
        <w:t>若“家庭侧问题是否完成上门整治”且“接入网以上问题是否后台完成优化”均为否，必填（需支持多选），（如未完成整治，请说明下一步计划，并持续反馈进展），枚举值：输出</w:t>
      </w:r>
      <w:r w:rsidRPr="00092A33">
        <w:rPr>
          <w:rFonts w:ascii="宋体" w:eastAsiaTheme="minorEastAsia" w:hAnsi="宋体" w:cstheme="minorBidi" w:hint="eastAsia"/>
          <w:snapToGrid/>
          <w:kern w:val="2"/>
          <w:sz w:val="21"/>
          <w:szCs w:val="22"/>
        </w:rPr>
        <w:t>wifi</w:t>
      </w:r>
      <w:r w:rsidRPr="00092A33">
        <w:rPr>
          <w:rFonts w:ascii="宋体" w:eastAsiaTheme="minorEastAsia" w:hAnsi="宋体" w:cstheme="minorBidi" w:hint="eastAsia"/>
          <w:snapToGrid/>
          <w:kern w:val="2"/>
          <w:sz w:val="21"/>
          <w:szCs w:val="22"/>
        </w:rPr>
        <w:t>弱覆盖清单并提交市场、输出</w:t>
      </w:r>
      <w:r w:rsidRPr="00092A33">
        <w:rPr>
          <w:rFonts w:ascii="宋体" w:eastAsiaTheme="minorEastAsia" w:hAnsi="宋体" w:cstheme="minorBidi" w:hint="eastAsia"/>
          <w:snapToGrid/>
          <w:kern w:val="2"/>
          <w:sz w:val="21"/>
          <w:szCs w:val="22"/>
        </w:rPr>
        <w:t>OLT</w:t>
      </w:r>
      <w:r w:rsidRPr="00092A33">
        <w:rPr>
          <w:rFonts w:ascii="宋体" w:eastAsiaTheme="minorEastAsia" w:hAnsi="宋体" w:cstheme="minorBidi" w:hint="eastAsia"/>
          <w:snapToGrid/>
          <w:kern w:val="2"/>
          <w:sz w:val="21"/>
          <w:szCs w:val="22"/>
        </w:rPr>
        <w:t>单上联清单并提交计划部、输出</w:t>
      </w:r>
      <w:r w:rsidRPr="00092A33">
        <w:rPr>
          <w:rFonts w:ascii="宋体" w:eastAsiaTheme="minorEastAsia" w:hAnsi="宋体" w:cstheme="minorBidi" w:hint="eastAsia"/>
          <w:snapToGrid/>
          <w:kern w:val="2"/>
          <w:sz w:val="21"/>
          <w:szCs w:val="22"/>
        </w:rPr>
        <w:t>OLT</w:t>
      </w:r>
      <w:r w:rsidRPr="00092A33">
        <w:rPr>
          <w:rFonts w:ascii="宋体" w:eastAsiaTheme="minorEastAsia" w:hAnsi="宋体" w:cstheme="minorBidi" w:hint="eastAsia"/>
          <w:snapToGrid/>
          <w:kern w:val="2"/>
          <w:sz w:val="21"/>
          <w:szCs w:val="22"/>
        </w:rPr>
        <w:t>动环配套不达标清单并提交计划部</w:t>
      </w:r>
      <w:r w:rsidRPr="00092A33">
        <w:rPr>
          <w:rFonts w:ascii="宋体" w:eastAsiaTheme="minorEastAsia" w:hAnsi="宋体" w:cstheme="minorBidi" w:hint="eastAsia"/>
          <w:snapToGrid/>
          <w:kern w:val="2"/>
          <w:sz w:val="21"/>
          <w:szCs w:val="22"/>
        </w:rPr>
        <w:t xml:space="preserve"> </w:t>
      </w:r>
      <w:r w:rsidRPr="00092A33">
        <w:rPr>
          <w:rFonts w:ascii="宋体" w:eastAsiaTheme="minorEastAsia" w:hAnsi="宋体" w:cstheme="minorBidi" w:hint="eastAsia"/>
          <w:snapToGrid/>
          <w:kern w:val="2"/>
          <w:sz w:val="21"/>
          <w:szCs w:val="22"/>
        </w:rPr>
        <w:t>、输出</w:t>
      </w:r>
      <w:r w:rsidRPr="00092A33">
        <w:rPr>
          <w:rFonts w:ascii="宋体" w:eastAsiaTheme="minorEastAsia" w:hAnsi="宋体" w:cstheme="minorBidi" w:hint="eastAsia"/>
          <w:snapToGrid/>
          <w:kern w:val="2"/>
          <w:sz w:val="21"/>
          <w:szCs w:val="22"/>
        </w:rPr>
        <w:t>OLT</w:t>
      </w:r>
      <w:r w:rsidRPr="00092A33">
        <w:rPr>
          <w:rFonts w:ascii="宋体" w:eastAsiaTheme="minorEastAsia" w:hAnsi="宋体" w:cstheme="minorBidi" w:hint="eastAsia"/>
          <w:snapToGrid/>
          <w:kern w:val="2"/>
          <w:sz w:val="21"/>
          <w:szCs w:val="22"/>
        </w:rPr>
        <w:t>接入距离过长清单并提交计划部、输出内容引入清单并提交政企、其他（请自行填写具体举措）</w:t>
      </w:r>
    </w:p>
    <w:p w:rsidR="001B5F3D" w:rsidRPr="00092A33" w:rsidRDefault="001B5F3D" w:rsidP="008A21A8">
      <w:pPr>
        <w:rPr>
          <w:rFonts w:ascii="宋体" w:eastAsiaTheme="minorEastAsia" w:hAnsi="宋体" w:cstheme="minorBidi"/>
          <w:snapToGrid/>
          <w:kern w:val="2"/>
          <w:sz w:val="21"/>
          <w:szCs w:val="22"/>
        </w:rPr>
      </w:pPr>
      <w:r w:rsidRPr="00092A33">
        <w:rPr>
          <w:rFonts w:ascii="宋体" w:eastAsiaTheme="minorEastAsia" w:hAnsi="宋体" w:cstheme="minorBidi" w:hint="eastAsia"/>
          <w:snapToGrid/>
          <w:kern w:val="2"/>
          <w:sz w:val="21"/>
          <w:szCs w:val="22"/>
        </w:rPr>
        <w:t>（严格按照上述枚举值顺序）以“</w:t>
      </w:r>
      <w:r w:rsidRPr="00092A33">
        <w:rPr>
          <w:rFonts w:ascii="宋体" w:eastAsiaTheme="minorEastAsia" w:hAnsi="宋体" w:cstheme="minorBidi" w:hint="eastAsia"/>
          <w:snapToGrid/>
          <w:kern w:val="2"/>
          <w:sz w:val="21"/>
          <w:szCs w:val="22"/>
        </w:rPr>
        <w:t>+</w:t>
      </w:r>
      <w:r w:rsidRPr="00092A33">
        <w:rPr>
          <w:rFonts w:ascii="宋体" w:eastAsiaTheme="minorEastAsia" w:hAnsi="宋体" w:cstheme="minorBidi" w:hint="eastAsia"/>
          <w:snapToGrid/>
          <w:kern w:val="2"/>
          <w:sz w:val="21"/>
          <w:szCs w:val="22"/>
        </w:rPr>
        <w:t>”连接形式上报；</w:t>
      </w:r>
    </w:p>
    <w:p w:rsidR="001B5F3D" w:rsidRPr="00DE25C8" w:rsidRDefault="001B5F3D" w:rsidP="008A21A8">
      <w:pPr>
        <w:rPr>
          <w:rFonts w:ascii="宋体" w:eastAsiaTheme="minorEastAsia" w:hAnsi="宋体" w:cstheme="minorBidi"/>
          <w:snapToGrid/>
          <w:kern w:val="2"/>
          <w:sz w:val="21"/>
          <w:szCs w:val="22"/>
        </w:rPr>
      </w:pPr>
      <w:r w:rsidRPr="00092A33">
        <w:rPr>
          <w:rFonts w:ascii="宋体" w:eastAsiaTheme="minorEastAsia" w:hAnsi="宋体" w:cstheme="minorBidi" w:hint="eastAsia"/>
          <w:snapToGrid/>
          <w:kern w:val="2"/>
          <w:sz w:val="21"/>
          <w:szCs w:val="22"/>
        </w:rPr>
        <w:t>例：输出</w:t>
      </w:r>
      <w:r w:rsidRPr="00092A33">
        <w:rPr>
          <w:rFonts w:ascii="宋体" w:eastAsiaTheme="minorEastAsia" w:hAnsi="宋体" w:cstheme="minorBidi" w:hint="eastAsia"/>
          <w:snapToGrid/>
          <w:kern w:val="2"/>
          <w:sz w:val="21"/>
          <w:szCs w:val="22"/>
        </w:rPr>
        <w:t>wifi</w:t>
      </w:r>
      <w:r w:rsidRPr="00092A33">
        <w:rPr>
          <w:rFonts w:ascii="宋体" w:eastAsiaTheme="minorEastAsia" w:hAnsi="宋体" w:cstheme="minorBidi" w:hint="eastAsia"/>
          <w:snapToGrid/>
          <w:kern w:val="2"/>
          <w:sz w:val="21"/>
          <w:szCs w:val="22"/>
        </w:rPr>
        <w:t>弱覆盖清单并提交市场</w:t>
      </w:r>
      <w:r w:rsidRPr="00092A33">
        <w:rPr>
          <w:rFonts w:ascii="宋体" w:eastAsiaTheme="minorEastAsia" w:hAnsi="宋体" w:cstheme="minorBidi" w:hint="eastAsia"/>
          <w:snapToGrid/>
          <w:kern w:val="2"/>
          <w:sz w:val="21"/>
          <w:szCs w:val="22"/>
        </w:rPr>
        <w:t>+</w:t>
      </w:r>
      <w:r w:rsidRPr="00092A33">
        <w:rPr>
          <w:rFonts w:ascii="宋体" w:eastAsiaTheme="minorEastAsia" w:hAnsi="宋体" w:cstheme="minorBidi" w:hint="eastAsia"/>
          <w:snapToGrid/>
          <w:kern w:val="2"/>
          <w:sz w:val="21"/>
          <w:szCs w:val="22"/>
        </w:rPr>
        <w:t>输出</w:t>
      </w:r>
      <w:r w:rsidRPr="00092A33">
        <w:rPr>
          <w:rFonts w:ascii="宋体" w:eastAsiaTheme="minorEastAsia" w:hAnsi="宋体" w:cstheme="minorBidi" w:hint="eastAsia"/>
          <w:snapToGrid/>
          <w:kern w:val="2"/>
          <w:sz w:val="21"/>
          <w:szCs w:val="22"/>
        </w:rPr>
        <w:t>OLT</w:t>
      </w:r>
      <w:r w:rsidRPr="00092A33">
        <w:rPr>
          <w:rFonts w:ascii="宋体" w:eastAsiaTheme="minorEastAsia" w:hAnsi="宋体" w:cstheme="minorBidi" w:hint="eastAsia"/>
          <w:snapToGrid/>
          <w:kern w:val="2"/>
          <w:sz w:val="21"/>
          <w:szCs w:val="22"/>
        </w:rPr>
        <w:t>单上联清单并提交计划部</w:t>
      </w:r>
      <w:r w:rsidRPr="00092A33">
        <w:rPr>
          <w:rFonts w:ascii="宋体" w:eastAsiaTheme="minorEastAsia" w:hAnsi="宋体" w:cstheme="minorBidi" w:hint="eastAsia"/>
          <w:snapToGrid/>
          <w:kern w:val="2"/>
          <w:sz w:val="21"/>
          <w:szCs w:val="22"/>
        </w:rPr>
        <w:t>+</w:t>
      </w:r>
      <w:r w:rsidRPr="00092A33">
        <w:rPr>
          <w:rFonts w:ascii="宋体" w:eastAsiaTheme="minorEastAsia" w:hAnsi="宋体" w:cstheme="minorBidi" w:hint="eastAsia"/>
          <w:snapToGrid/>
          <w:kern w:val="2"/>
          <w:sz w:val="21"/>
          <w:szCs w:val="22"/>
        </w:rPr>
        <w:t>输出</w:t>
      </w:r>
      <w:r w:rsidRPr="00092A33">
        <w:rPr>
          <w:rFonts w:ascii="宋体" w:eastAsiaTheme="minorEastAsia" w:hAnsi="宋体" w:cstheme="minorBidi" w:hint="eastAsia"/>
          <w:snapToGrid/>
          <w:kern w:val="2"/>
          <w:sz w:val="21"/>
          <w:szCs w:val="22"/>
        </w:rPr>
        <w:t>OLT</w:t>
      </w:r>
      <w:r w:rsidRPr="00092A33">
        <w:rPr>
          <w:rFonts w:ascii="宋体" w:eastAsiaTheme="minorEastAsia" w:hAnsi="宋体" w:cstheme="minorBidi" w:hint="eastAsia"/>
          <w:snapToGrid/>
          <w:kern w:val="2"/>
          <w:sz w:val="21"/>
          <w:szCs w:val="22"/>
        </w:rPr>
        <w:t>动环配套不达标清单并提交计划部。</w:t>
      </w:r>
    </w:p>
    <w:p w:rsidR="001B5F3D" w:rsidRPr="00D25BC8" w:rsidRDefault="001B5F3D" w:rsidP="008A21A8">
      <w:pPr>
        <w:rPr>
          <w:rFonts w:ascii="宋体" w:hAnsi="宋体"/>
          <w:b/>
        </w:rPr>
      </w:pPr>
      <w:r w:rsidRPr="00D25BC8">
        <w:rPr>
          <w:rFonts w:ascii="宋体" w:hAnsi="宋体" w:hint="eastAsia"/>
          <w:b/>
        </w:rPr>
        <w:t>数据口径：</w:t>
      </w:r>
    </w:p>
    <w:p w:rsidR="001B5F3D" w:rsidRPr="00D25BC8" w:rsidRDefault="001B5F3D" w:rsidP="008A21A8">
      <w:pPr>
        <w:rPr>
          <w:rFonts w:ascii="宋体" w:hAnsi="宋体"/>
        </w:rPr>
      </w:pPr>
      <w:r w:rsidRPr="00D25BC8">
        <w:rPr>
          <w:rFonts w:ascii="宋体" w:hAnsi="宋体" w:hint="eastAsia"/>
        </w:rPr>
        <w:t>a</w:t>
      </w:r>
      <w:r>
        <w:rPr>
          <w:rFonts w:ascii="宋体" w:hAnsi="宋体" w:hint="eastAsia"/>
        </w:rPr>
        <w:t>、</w:t>
      </w:r>
      <w:r w:rsidRPr="00D25BC8">
        <w:rPr>
          <w:rFonts w:ascii="宋体" w:hAnsi="宋体" w:hint="eastAsia"/>
        </w:rPr>
        <w:t>按</w:t>
      </w:r>
      <w:r>
        <w:rPr>
          <w:rFonts w:ascii="宋体" w:hAnsi="宋体" w:hint="eastAsia"/>
        </w:rPr>
        <w:t>天抽取当前在途的家宽低满工单进行计算</w:t>
      </w:r>
      <w:r w:rsidRPr="00D25BC8">
        <w:rPr>
          <w:rFonts w:ascii="宋体" w:hAnsi="宋体" w:hint="eastAsia"/>
        </w:rPr>
        <w:t>。</w:t>
      </w:r>
      <w:r w:rsidRPr="00D25BC8">
        <w:rPr>
          <w:rFonts w:ascii="宋体" w:hAnsi="宋体" w:hint="eastAsia"/>
        </w:rPr>
        <w:tab/>
      </w:r>
      <w:r w:rsidRPr="00D25BC8">
        <w:rPr>
          <w:rFonts w:ascii="宋体" w:hAnsi="宋体" w:hint="eastAsia"/>
        </w:rPr>
        <w:tab/>
      </w:r>
      <w:r w:rsidRPr="00D25BC8">
        <w:rPr>
          <w:rFonts w:ascii="宋体" w:hAnsi="宋体" w:hint="eastAsia"/>
        </w:rPr>
        <w:tab/>
      </w:r>
      <w:r w:rsidRPr="00D25BC8">
        <w:rPr>
          <w:rFonts w:ascii="宋体" w:hAnsi="宋体" w:hint="eastAsia"/>
        </w:rPr>
        <w:tab/>
      </w:r>
      <w:r w:rsidRPr="00D25BC8">
        <w:rPr>
          <w:rFonts w:ascii="宋体" w:hAnsi="宋体" w:hint="eastAsia"/>
        </w:rPr>
        <w:tab/>
      </w:r>
      <w:r w:rsidRPr="00D25BC8">
        <w:rPr>
          <w:rFonts w:ascii="宋体" w:hAnsi="宋体" w:hint="eastAsia"/>
        </w:rPr>
        <w:tab/>
      </w:r>
    </w:p>
    <w:p w:rsidR="001B5F3D" w:rsidRPr="008261E0" w:rsidRDefault="001B5F3D" w:rsidP="008A21A8">
      <w:r w:rsidRPr="00D25BC8">
        <w:rPr>
          <w:rFonts w:ascii="宋体" w:hAnsi="宋体"/>
        </w:rPr>
        <w:t>b</w:t>
      </w:r>
      <w:r w:rsidRPr="00D25BC8">
        <w:rPr>
          <w:rFonts w:ascii="宋体" w:hAnsi="宋体" w:hint="eastAsia"/>
        </w:rPr>
        <w:t>、</w:t>
      </w:r>
      <w:r>
        <w:rPr>
          <w:rFonts w:ascii="宋体" w:hAnsi="宋体" w:hint="eastAsia"/>
        </w:rPr>
        <w:t>数据按日粒度推送：一天推送一次。</w:t>
      </w:r>
    </w:p>
    <w:p w:rsidR="001B5F3D" w:rsidRDefault="001B5F3D" w:rsidP="008A21A8">
      <w:pPr>
        <w:pStyle w:val="6"/>
      </w:pPr>
      <w:bookmarkStart w:id="3233" w:name="_Toc130156163"/>
      <w:r>
        <w:rPr>
          <w:rFonts w:hint="eastAsia"/>
        </w:rPr>
        <w:t>采集当前在途的家宽低满工单数据存储</w:t>
      </w:r>
      <w:bookmarkEnd w:id="3233"/>
    </w:p>
    <w:p w:rsidR="001B5F3D" w:rsidRPr="00C131FE" w:rsidRDefault="001B5F3D" w:rsidP="008A21A8">
      <w:pPr>
        <w:ind w:firstLineChars="200" w:firstLine="480"/>
      </w:pPr>
      <w:r>
        <w:t>上传集团数据存储到本地</w:t>
      </w:r>
      <w:r>
        <w:rPr>
          <w:rFonts w:hint="eastAsia"/>
        </w:rPr>
        <w:t>，</w:t>
      </w:r>
      <w:r>
        <w:t>以供后续数据稽核</w:t>
      </w:r>
      <w:r>
        <w:rPr>
          <w:rFonts w:hint="eastAsia"/>
        </w:rPr>
        <w:t>。</w:t>
      </w:r>
      <w:r>
        <w:t>数据存储字段包括</w:t>
      </w:r>
      <w:r>
        <w:rPr>
          <w:rFonts w:hint="eastAsia"/>
        </w:rPr>
        <w:t>：</w:t>
      </w:r>
      <w:r w:rsidRPr="00D45DE7">
        <w:rPr>
          <w:rFonts w:ascii="宋体" w:hAnsi="宋体" w:hint="eastAsia"/>
        </w:rPr>
        <w:t>省份、地市、投诉流水号、EOMS工单号、客户类型、工单紧急程度、投诉分类-四级业务编码、投诉分类-五级业务编码、投诉分类-六级业务编码、投诉报结原因分类一级分类、投诉报结原因分类二级分类、投诉报结原因分类三级分类、工单状态、地域属性、接入方式、用户场景、资产归属、首次响应时长、投诉处理时长、投诉受理时间、前台预处理完成时间、预处理情况、投诉工单派发时间、首次响应</w:t>
      </w:r>
      <w:r w:rsidRPr="00D45DE7">
        <w:rPr>
          <w:rFonts w:ascii="宋体" w:hAnsi="宋体" w:hint="eastAsia"/>
        </w:rPr>
        <w:lastRenderedPageBreak/>
        <w:t>时间、是否改派/转派、改派/转派原因、改派/转派时间、最终处理人、工单确认时间、是否需要上门、预约上门时间、改约最终上门时间、实际上门时间、网络线条报结时间、报结审核结果、客服用户回访完成时间、一线装维人员姓名、装维公司、网络线条报结审核人员姓名、投诉分类-一级业务编码、投诉分类-二级业务编码、投诉分类-三级业务编码、用户账号、地址、前台订单受理时间、回访是否满意、投诉内容、故障处理措施、评测短信接收号码、签约带宽、测速时间、测速结果、测速结果是否达标、光功率测试结果、光功率是否达标、最后一次上线时间、催修发起人、催修发起时间、投诉分类-七级业务编码、是否“当日修/快装快修”、区/县、小</w:t>
      </w:r>
      <w:r>
        <w:rPr>
          <w:rFonts w:ascii="宋体" w:hAnsi="宋体" w:hint="eastAsia"/>
        </w:rPr>
        <w:t>区、是否高价值小区、一线装维人员工号、投诉报结原因分类四级分类、手填、责任方、首次入网时间。</w:t>
      </w:r>
    </w:p>
    <w:p w:rsidR="001B5F3D" w:rsidRDefault="001B5F3D" w:rsidP="008A21A8">
      <w:pPr>
        <w:pStyle w:val="6"/>
      </w:pPr>
      <w:bookmarkStart w:id="3234" w:name="_Toc130156164"/>
      <w:r>
        <w:rPr>
          <w:rFonts w:hint="eastAsia"/>
        </w:rPr>
        <w:t>剔除部分当前在途的家宽低满工单清单数据</w:t>
      </w:r>
      <w:bookmarkEnd w:id="3234"/>
    </w:p>
    <w:p w:rsidR="001B5F3D" w:rsidRDefault="001B5F3D" w:rsidP="008A21A8">
      <w:pPr>
        <w:ind w:firstLine="420"/>
      </w:pPr>
      <w:r>
        <w:rPr>
          <w:rFonts w:hint="eastAsia"/>
        </w:rPr>
        <w:t>装维人员未上门的家宽低满工单剔除，不上传。</w:t>
      </w:r>
    </w:p>
    <w:p w:rsidR="001B5F3D" w:rsidRDefault="001B5F3D" w:rsidP="008A21A8">
      <w:pPr>
        <w:pStyle w:val="6"/>
      </w:pPr>
      <w:bookmarkStart w:id="3235" w:name="_Toc130156165"/>
      <w:r>
        <w:rPr>
          <w:rFonts w:hint="eastAsia"/>
        </w:rPr>
        <w:t>当前在途的家宽低满工单涉敏字段脱敏</w:t>
      </w:r>
      <w:bookmarkEnd w:id="3235"/>
    </w:p>
    <w:p w:rsidR="001B5F3D" w:rsidRDefault="001B5F3D" w:rsidP="008A21A8">
      <w:pPr>
        <w:ind w:firstLine="420"/>
        <w:rPr>
          <w:rFonts w:ascii="宋体" w:hAnsi="宋体"/>
        </w:rPr>
      </w:pPr>
      <w:r>
        <w:rPr>
          <w:rFonts w:ascii="宋体" w:hAnsi="宋体" w:hint="eastAsia"/>
        </w:rPr>
        <w:t>根据集团要求，用户账号通过AES加密算法进行脱敏后输出，现将AES加密参数约定如下：</w:t>
      </w:r>
    </w:p>
    <w:p w:rsidR="001B5F3D" w:rsidRDefault="001B5F3D" w:rsidP="008A21A8">
      <w:pPr>
        <w:ind w:firstLine="420"/>
        <w:rPr>
          <w:rFonts w:ascii="宋体" w:hAnsi="宋体"/>
        </w:rPr>
      </w:pPr>
      <w:r>
        <w:rPr>
          <w:rFonts w:ascii="宋体" w:hAnsi="宋体" w:hint="eastAsia"/>
        </w:rPr>
        <w:t>1. 模式：ECB模式</w:t>
      </w:r>
    </w:p>
    <w:p w:rsidR="001B5F3D" w:rsidRDefault="001B5F3D" w:rsidP="008A21A8">
      <w:pPr>
        <w:ind w:firstLine="420"/>
        <w:rPr>
          <w:rFonts w:ascii="宋体" w:hAnsi="宋体"/>
        </w:rPr>
      </w:pPr>
      <w:r>
        <w:rPr>
          <w:rFonts w:ascii="宋体" w:hAnsi="宋体" w:hint="eastAsia"/>
        </w:rPr>
        <w:t>2. 填充：pkcs7padding</w:t>
      </w:r>
    </w:p>
    <w:p w:rsidR="001B5F3D" w:rsidRDefault="001B5F3D" w:rsidP="008A21A8">
      <w:pPr>
        <w:ind w:firstLine="420"/>
        <w:rPr>
          <w:rFonts w:ascii="宋体" w:hAnsi="宋体"/>
        </w:rPr>
      </w:pPr>
      <w:r>
        <w:rPr>
          <w:rFonts w:ascii="宋体" w:hAnsi="宋体" w:hint="eastAsia"/>
        </w:rPr>
        <w:t>3. 数据块：128位</w:t>
      </w:r>
    </w:p>
    <w:p w:rsidR="001B5F3D" w:rsidRDefault="001B5F3D" w:rsidP="008A21A8">
      <w:pPr>
        <w:ind w:firstLine="420"/>
        <w:rPr>
          <w:rFonts w:ascii="宋体" w:hAnsi="宋体"/>
        </w:rPr>
      </w:pPr>
      <w:r>
        <w:rPr>
          <w:rFonts w:ascii="宋体" w:hAnsi="宋体" w:hint="eastAsia"/>
        </w:rPr>
        <w:t>4. 密钥：另行下发</w:t>
      </w:r>
    </w:p>
    <w:p w:rsidR="001B5F3D" w:rsidRDefault="001B5F3D" w:rsidP="008A21A8">
      <w:pPr>
        <w:ind w:firstLine="420"/>
        <w:rPr>
          <w:rFonts w:ascii="宋体" w:hAnsi="宋体"/>
        </w:rPr>
      </w:pPr>
      <w:r>
        <w:rPr>
          <w:rFonts w:ascii="宋体" w:hAnsi="宋体" w:hint="eastAsia"/>
        </w:rPr>
        <w:t>5. 偏移量：无</w:t>
      </w:r>
    </w:p>
    <w:p w:rsidR="001B5F3D" w:rsidRDefault="001B5F3D" w:rsidP="008A21A8">
      <w:pPr>
        <w:ind w:firstLine="420"/>
        <w:rPr>
          <w:rFonts w:ascii="宋体" w:hAnsi="宋体"/>
        </w:rPr>
      </w:pPr>
      <w:r>
        <w:rPr>
          <w:rFonts w:ascii="宋体" w:hAnsi="宋体" w:hint="eastAsia"/>
        </w:rPr>
        <w:t>6. 输出：BASE64</w:t>
      </w:r>
    </w:p>
    <w:p w:rsidR="001B5F3D" w:rsidRPr="008E170B" w:rsidRDefault="001B5F3D" w:rsidP="008A21A8">
      <w:pPr>
        <w:ind w:firstLine="420"/>
        <w:rPr>
          <w:rFonts w:ascii="宋体" w:hAnsi="宋体"/>
        </w:rPr>
      </w:pPr>
      <w:r>
        <w:rPr>
          <w:rFonts w:ascii="宋体" w:hAnsi="宋体" w:hint="eastAsia"/>
        </w:rPr>
        <w:t>7. 字符集：utf8编码（unicode编码）</w:t>
      </w:r>
    </w:p>
    <w:p w:rsidR="001B5F3D" w:rsidRDefault="001B5F3D" w:rsidP="008A21A8">
      <w:pPr>
        <w:pStyle w:val="6"/>
      </w:pPr>
      <w:bookmarkStart w:id="3236" w:name="_Toc130156166"/>
      <w:r>
        <w:rPr>
          <w:rFonts w:hint="eastAsia"/>
        </w:rPr>
        <w:lastRenderedPageBreak/>
        <w:t>推送当前在途的家宽低满工单数据给集团</w:t>
      </w:r>
      <w:bookmarkEnd w:id="3236"/>
    </w:p>
    <w:p w:rsidR="001B5F3D" w:rsidRPr="008E170B" w:rsidRDefault="001B5F3D" w:rsidP="008A21A8">
      <w:pPr>
        <w:ind w:firstLineChars="200" w:firstLine="480"/>
      </w:pPr>
      <w:r>
        <w:rPr>
          <w:rFonts w:ascii="宋体" w:hAnsi="宋体" w:hint="eastAsia"/>
          <w:lang w:bidi="ar"/>
        </w:rPr>
        <w:t>上报方式</w:t>
      </w:r>
      <w:r>
        <w:rPr>
          <w:rFonts w:cs="宋体" w:hint="eastAsia"/>
          <w:lang w:bidi="ar"/>
        </w:rPr>
        <w:t>采用文件接口，文件传输协议为</w:t>
      </w:r>
      <w:r>
        <w:rPr>
          <w:lang w:bidi="ar"/>
        </w:rPr>
        <w:t>FTP</w:t>
      </w:r>
      <w:r>
        <w:rPr>
          <w:rFonts w:cs="宋体" w:hint="eastAsia"/>
          <w:lang w:bidi="ar"/>
        </w:rPr>
        <w:t>，文件内容编码使用</w:t>
      </w:r>
      <w:r>
        <w:rPr>
          <w:b/>
          <w:bCs/>
          <w:lang w:bidi="ar"/>
        </w:rPr>
        <w:t>UTF-8</w:t>
      </w:r>
      <w:r>
        <w:rPr>
          <w:rFonts w:cs="宋体" w:hint="eastAsia"/>
          <w:lang w:bidi="ar"/>
        </w:rPr>
        <w:t>编码格式。总部质量管理系统作为</w:t>
      </w:r>
      <w:r>
        <w:rPr>
          <w:lang w:bidi="ar"/>
        </w:rPr>
        <w:t>FTP</w:t>
      </w:r>
      <w:r>
        <w:rPr>
          <w:rFonts w:cs="宋体" w:hint="eastAsia"/>
          <w:lang w:bidi="ar"/>
        </w:rPr>
        <w:t>服务端，为每个省分别建立</w:t>
      </w:r>
      <w:r>
        <w:rPr>
          <w:lang w:bidi="ar"/>
        </w:rPr>
        <w:t>FTP</w:t>
      </w:r>
      <w:r>
        <w:rPr>
          <w:rFonts w:cs="宋体" w:hint="eastAsia"/>
          <w:lang w:bidi="ar"/>
        </w:rPr>
        <w:t>文件目录及账号密码，省端系统作为客户端，省端主动向总部质量管理系统上报工单数据，通过</w:t>
      </w:r>
      <w:r>
        <w:rPr>
          <w:lang w:bidi="ar"/>
        </w:rPr>
        <w:t>FTP PUT</w:t>
      </w:r>
      <w:r>
        <w:rPr>
          <w:rFonts w:cs="宋体" w:hint="eastAsia"/>
          <w:lang w:bidi="ar"/>
        </w:rPr>
        <w:t>方式将文件传送到指定的位置。</w:t>
      </w:r>
      <w:r>
        <w:rPr>
          <w:rFonts w:ascii="宋体" w:hAnsi="宋体" w:cs="宋体" w:hint="eastAsia"/>
          <w:color w:val="000000"/>
          <w:lang w:bidi="ar"/>
        </w:rPr>
        <w:t>文件接口中的数据传输格式采用标准CSV文件。</w:t>
      </w:r>
    </w:p>
    <w:p w:rsidR="001B5F3D" w:rsidRDefault="001B5F3D" w:rsidP="008A21A8">
      <w:pPr>
        <w:ind w:firstLineChars="200" w:firstLine="480"/>
        <w:rPr>
          <w:rFonts w:ascii="宋体" w:hAnsi="宋体"/>
        </w:rPr>
      </w:pPr>
      <w:r w:rsidRPr="008D384E">
        <w:rPr>
          <w:rFonts w:ascii="宋体" w:hAnsi="宋体" w:hint="eastAsia"/>
        </w:rPr>
        <w:t>推送方式为推送到</w:t>
      </w:r>
      <w:r>
        <w:rPr>
          <w:rFonts w:ascii="宋体" w:hAnsi="宋体" w:hint="eastAsia"/>
        </w:rPr>
        <w:t>集团</w:t>
      </w:r>
      <w:r w:rsidRPr="008D384E">
        <w:rPr>
          <w:rFonts w:ascii="宋体" w:hAnsi="宋体" w:hint="eastAsia"/>
        </w:rPr>
        <w:t>FTP，推送时间为每</w:t>
      </w:r>
      <w:r>
        <w:rPr>
          <w:rFonts w:ascii="宋体" w:hAnsi="宋体" w:hint="eastAsia"/>
        </w:rPr>
        <w:t>天的</w:t>
      </w:r>
      <w:r>
        <w:rPr>
          <w:rFonts w:ascii="宋体" w:hAnsi="宋体"/>
        </w:rPr>
        <w:t>5</w:t>
      </w:r>
      <w:r>
        <w:rPr>
          <w:rFonts w:ascii="宋体" w:hAnsi="宋体" w:hint="eastAsia"/>
        </w:rPr>
        <w:t>点</w:t>
      </w:r>
      <w:r w:rsidRPr="008D384E">
        <w:rPr>
          <w:rFonts w:ascii="宋体" w:hAnsi="宋体" w:hint="eastAsia"/>
        </w:rPr>
        <w:t>，按</w:t>
      </w:r>
      <w:r>
        <w:rPr>
          <w:rFonts w:ascii="宋体" w:hAnsi="宋体" w:hint="eastAsia"/>
        </w:rPr>
        <w:t>天推送前一天</w:t>
      </w:r>
      <w:r w:rsidRPr="008D384E">
        <w:rPr>
          <w:rFonts w:ascii="宋体" w:hAnsi="宋体" w:hint="eastAsia"/>
        </w:rPr>
        <w:t>的数据，文件格式为CSV，文件分隔符为||，文件内容如下：</w:t>
      </w:r>
    </w:p>
    <w:p w:rsidR="001B5F3D" w:rsidRDefault="001B5F3D" w:rsidP="008A21A8">
      <w:pPr>
        <w:ind w:firstLineChars="200" w:firstLine="480"/>
        <w:rPr>
          <w:rFonts w:ascii="宋体" w:hAnsi="宋体"/>
        </w:rPr>
      </w:pPr>
      <w:r>
        <w:rPr>
          <w:rFonts w:ascii="宋体" w:hAnsi="宋体" w:hint="eastAsia"/>
        </w:rPr>
        <w:t>推送当前在途归档低满工单字段：</w:t>
      </w:r>
    </w:p>
    <w:p w:rsidR="001B5F3D" w:rsidRPr="000E18AE" w:rsidRDefault="001B5F3D" w:rsidP="008A21A8">
      <w:r w:rsidRPr="002B328D">
        <w:rPr>
          <w:rFonts w:ascii="宋体" w:hAnsi="宋体" w:hint="eastAsia"/>
        </w:rPr>
        <w:t>省份、地市、用户类型、用户主诉现象、用户账号（脱敏）、带宽信息（办理的宽带带宽）、设备类型SFU/HGU/iHGU/、设备型号、厂家、单频还是双频网关、ONU设备MAC、ONU设备SN、路由器型号、路由器厂家、网关是否质差、网关质差原因、机顶盒是否质差、机顶盒质差原因、机顶盒设备MAC、机顶盒设备SN、对应ONU是否存在弱光、关联OLT名称、对应OLT本年度中断次数、BRAS是否故障、如【前一列】选“其他”请具体说明、低满用户是否在家宽质量画像的质差用户集内、工单号、工单完成时间、处理人员账号、处理人员单位字段</w:t>
      </w:r>
      <w:r>
        <w:rPr>
          <w:rFonts w:ascii="宋体" w:hAnsi="宋体" w:hint="eastAsia"/>
        </w:rPr>
        <w:t>。</w:t>
      </w:r>
    </w:p>
    <w:p w:rsidR="001B5F3D" w:rsidRDefault="001B5F3D" w:rsidP="008A21A8">
      <w:pPr>
        <w:pStyle w:val="5"/>
      </w:pPr>
      <w:bookmarkStart w:id="3237" w:name="_Toc130156167"/>
      <w:r>
        <w:rPr>
          <w:rFonts w:hint="eastAsia"/>
        </w:rPr>
        <w:t>家宽装机归档工单实时上传集团集团</w:t>
      </w:r>
      <w:bookmarkEnd w:id="3237"/>
    </w:p>
    <w:p w:rsidR="001B5F3D" w:rsidRPr="005B352C" w:rsidRDefault="001B5F3D" w:rsidP="008A21A8">
      <w:pPr>
        <w:ind w:firstLine="480"/>
        <w:rPr>
          <w:rFonts w:ascii="宋体" w:hAnsi="宋体"/>
        </w:rPr>
      </w:pPr>
      <w:r>
        <w:rPr>
          <w:rFonts w:hint="eastAsia"/>
        </w:rPr>
        <w:t>实时归档装机</w:t>
      </w:r>
      <w:r w:rsidRPr="008429C2">
        <w:t>工单</w:t>
      </w:r>
      <w:r>
        <w:rPr>
          <w:rFonts w:hint="eastAsia"/>
        </w:rPr>
        <w:t>清单</w:t>
      </w:r>
      <w:r w:rsidRPr="008429C2">
        <w:t>数据上传集团</w:t>
      </w:r>
      <w:r w:rsidRPr="008429C2">
        <w:rPr>
          <w:rFonts w:hint="eastAsia"/>
        </w:rPr>
        <w:t>，</w:t>
      </w:r>
      <w:r w:rsidRPr="008429C2">
        <w:t>汇总工单的数据以文件形式上传集团</w:t>
      </w:r>
      <w:r w:rsidRPr="00DB19FB">
        <w:rPr>
          <w:rFonts w:hint="eastAsia"/>
        </w:rPr>
        <w:t>。</w:t>
      </w:r>
      <w:r>
        <w:rPr>
          <w:rFonts w:hint="eastAsia"/>
        </w:rPr>
        <w:t>上传内容包括：</w:t>
      </w:r>
      <w:r>
        <w:rPr>
          <w:rFonts w:ascii="宋体" w:hAnsi="宋体" w:hint="eastAsia"/>
        </w:rPr>
        <w:t>省份、地市、前台流水号、装机工单</w:t>
      </w:r>
      <w:r>
        <w:t>ID</w:t>
      </w:r>
      <w:r>
        <w:rPr>
          <w:rFonts w:ascii="宋体" w:hAnsi="宋体" w:hint="eastAsia"/>
        </w:rPr>
        <w:t>、业务类型、装机工单类型、装机工单状态、客户类型、地域属性、接入方式、用户场景、资产归属、预约时长、装机时长、装机工单时长、是否自动激活成功、装机工单派发时间、预约方式、预约时间、预约上门时间、改约最终上门时间、实际上门时间、装机完成时间、网络线条质检完成时间、客服用户回访完成时间、是否退单、退单原因、一线装维人员姓名、装维公司、网络线条质检人员姓名、质检结果、现</w:t>
      </w:r>
      <w:r>
        <w:rPr>
          <w:rFonts w:ascii="宋体" w:hAnsi="宋体" w:hint="eastAsia"/>
        </w:rPr>
        <w:lastRenderedPageBreak/>
        <w:t>场照片是否已上传、</w:t>
      </w:r>
      <w:r>
        <w:t>ONU</w:t>
      </w:r>
      <w:r>
        <w:rPr>
          <w:rFonts w:ascii="宋体" w:hAnsi="宋体" w:hint="eastAsia"/>
        </w:rPr>
        <w:t>设备</w:t>
      </w:r>
      <w:r>
        <w:t>MAC</w:t>
      </w:r>
      <w:r>
        <w:rPr>
          <w:rFonts w:ascii="宋体" w:hAnsi="宋体" w:hint="eastAsia"/>
        </w:rPr>
        <w:t>、</w:t>
      </w:r>
      <w:r>
        <w:t>ONU</w:t>
      </w:r>
      <w:r>
        <w:rPr>
          <w:rFonts w:ascii="宋体" w:hAnsi="宋体" w:hint="eastAsia"/>
        </w:rPr>
        <w:t>设备</w:t>
      </w:r>
      <w:r>
        <w:t>SN</w:t>
      </w:r>
      <w:r>
        <w:rPr>
          <w:rFonts w:ascii="宋体" w:hAnsi="宋体" w:hint="eastAsia"/>
        </w:rPr>
        <w:t>、</w:t>
      </w:r>
      <w:r>
        <w:t>ONU</w:t>
      </w:r>
      <w:r>
        <w:rPr>
          <w:rFonts w:ascii="宋体" w:hAnsi="宋体" w:hint="eastAsia"/>
        </w:rPr>
        <w:t>发放方式、</w:t>
      </w:r>
      <w:r>
        <w:t>ONU</w:t>
      </w:r>
      <w:r>
        <w:rPr>
          <w:rFonts w:ascii="宋体" w:hAnsi="宋体" w:hint="eastAsia"/>
        </w:rPr>
        <w:t>是否有押金、</w:t>
      </w:r>
      <w:r>
        <w:t>ONU</w:t>
      </w:r>
      <w:r>
        <w:rPr>
          <w:rFonts w:ascii="宋体" w:hAnsi="宋体" w:hint="eastAsia"/>
        </w:rPr>
        <w:t>生产厂商、机顶盒设备</w:t>
      </w:r>
      <w:r>
        <w:t>MAC</w:t>
      </w:r>
      <w:r>
        <w:rPr>
          <w:rFonts w:ascii="宋体" w:hAnsi="宋体" w:hint="eastAsia"/>
        </w:rPr>
        <w:t>、机顶盒设备</w:t>
      </w:r>
      <w:r>
        <w:t>SN</w:t>
      </w:r>
      <w:r>
        <w:rPr>
          <w:rFonts w:ascii="宋体" w:hAnsi="宋体" w:hint="eastAsia"/>
        </w:rPr>
        <w:t>、机顶盒发放方式、机顶盒是否有押金、机顶盒生产厂商、用户账号、地址、前台订单受理时间、回访是否满意、评测短信接收号码、签约带宽、测速时间、测速结果、测速结果是否达标、光功率测试结果、光功率是否达标、最后一次上线时间、催装发起人、催装发起时间、是否“当日装</w:t>
      </w:r>
      <w:r>
        <w:t>/</w:t>
      </w:r>
      <w:r>
        <w:rPr>
          <w:rFonts w:ascii="宋体" w:hAnsi="宋体" w:hint="eastAsia"/>
        </w:rPr>
        <w:t>快装快修”、区</w:t>
      </w:r>
      <w:r>
        <w:t>/</w:t>
      </w:r>
      <w:r>
        <w:rPr>
          <w:rFonts w:ascii="宋体" w:hAnsi="宋体" w:hint="eastAsia"/>
        </w:rPr>
        <w:t>县、小区、是否高价值小区、一线装维人员账号、智能组网终端数量、摄像头（有线）终端数量、摄像头（无线）终端数量、终端信息。</w:t>
      </w:r>
    </w:p>
    <w:p w:rsidR="001B5F3D" w:rsidRDefault="001B5F3D" w:rsidP="008A21A8">
      <w:pPr>
        <w:pStyle w:val="6"/>
      </w:pPr>
      <w:bookmarkStart w:id="3238" w:name="_Toc130156168"/>
      <w:r>
        <w:rPr>
          <w:rFonts w:hint="eastAsia"/>
        </w:rPr>
        <w:t>抽取综调库实时归档的装机工单数据</w:t>
      </w:r>
      <w:bookmarkEnd w:id="3238"/>
    </w:p>
    <w:p w:rsidR="001B5F3D" w:rsidRPr="00C45A50" w:rsidRDefault="001B5F3D" w:rsidP="008A21A8">
      <w:pPr>
        <w:ind w:firstLine="420"/>
      </w:pPr>
      <w:r>
        <w:rPr>
          <w:rFonts w:ascii="宋体" w:hAnsi="宋体" w:hint="eastAsia"/>
        </w:rPr>
        <w:t>综调库抽取实时归档的装机工单工单信息，内容包括：省份、地市、前台流水号、装机工单</w:t>
      </w:r>
      <w:r>
        <w:t>ID</w:t>
      </w:r>
      <w:r>
        <w:rPr>
          <w:rFonts w:ascii="宋体" w:hAnsi="宋体" w:hint="eastAsia"/>
        </w:rPr>
        <w:t>、业务类型、装机工单类型、装机工单状态、客户类型、地域属性、接入方式、用户场景、资产归属、预约时长、装机时长、装机工单时长、是否自动激活成功、装机工单派发时间、预约方式、预约时间、预约上门时间、改约最终上门时间、实际上门时间、装机完成时间、网络线条质检完成时间、客服用户回访完成时间、是否退单、退单原因、一线装维人员姓名、装维公司、网络线条质检人员姓名、质检结果、现场照片是否已上传、用户账号、地址、前台订单受理时间、回访是否满意、评测短信接收号码、签约带宽、测速时间、测速结果、测速结果是否达标、光功率测试结果、光功率是否达标、最后一次上线时间、催装发起人、催装发起时间、是否“当日装</w:t>
      </w:r>
      <w:r>
        <w:t>/</w:t>
      </w:r>
      <w:r>
        <w:rPr>
          <w:rFonts w:ascii="宋体" w:hAnsi="宋体" w:hint="eastAsia"/>
        </w:rPr>
        <w:t>快装快修”、区</w:t>
      </w:r>
      <w:r>
        <w:t>/</w:t>
      </w:r>
      <w:r>
        <w:rPr>
          <w:rFonts w:ascii="宋体" w:hAnsi="宋体" w:hint="eastAsia"/>
        </w:rPr>
        <w:t>县、小区、是否高价值小区、一线装维人员账号、智能组网终端数量、摄像头（有线）终端数量、摄像头（无线）终端数量、终端信息。</w:t>
      </w:r>
    </w:p>
    <w:p w:rsidR="001B5F3D" w:rsidRDefault="001B5F3D" w:rsidP="008A21A8">
      <w:pPr>
        <w:pStyle w:val="6"/>
      </w:pPr>
      <w:bookmarkStart w:id="3239" w:name="_Toc130156169"/>
      <w:r>
        <w:rPr>
          <w:rFonts w:hint="eastAsia"/>
        </w:rPr>
        <w:t>激活系统接口实时抽取归档装机产品信息</w:t>
      </w:r>
      <w:bookmarkEnd w:id="3239"/>
    </w:p>
    <w:p w:rsidR="001B5F3D" w:rsidRPr="003E45E1" w:rsidRDefault="001B5F3D" w:rsidP="008A21A8">
      <w:pPr>
        <w:ind w:firstLine="420"/>
      </w:pPr>
      <w:r>
        <w:rPr>
          <w:rFonts w:ascii="宋体" w:hAnsi="宋体" w:hint="eastAsia"/>
        </w:rPr>
        <w:t>激活系统接口抽取实时归档的装机工单工单对应的产品信息，内容包括：</w:t>
      </w:r>
      <w:r>
        <w:t>ONU</w:t>
      </w:r>
      <w:r>
        <w:rPr>
          <w:rFonts w:ascii="宋体" w:hAnsi="宋体" w:hint="eastAsia"/>
        </w:rPr>
        <w:t>设备</w:t>
      </w:r>
      <w:r>
        <w:t>MAC</w:t>
      </w:r>
      <w:r>
        <w:rPr>
          <w:rFonts w:ascii="宋体" w:hAnsi="宋体" w:hint="eastAsia"/>
        </w:rPr>
        <w:t>、</w:t>
      </w:r>
      <w:r>
        <w:t>ONU</w:t>
      </w:r>
      <w:r>
        <w:rPr>
          <w:rFonts w:ascii="宋体" w:hAnsi="宋体" w:hint="eastAsia"/>
        </w:rPr>
        <w:t>设备</w:t>
      </w:r>
      <w:r>
        <w:t>SN</w:t>
      </w:r>
      <w:r>
        <w:rPr>
          <w:rFonts w:ascii="宋体" w:hAnsi="宋体" w:hint="eastAsia"/>
        </w:rPr>
        <w:t>、</w:t>
      </w:r>
      <w:r>
        <w:t>ONU</w:t>
      </w:r>
      <w:r>
        <w:rPr>
          <w:rFonts w:ascii="宋体" w:hAnsi="宋体" w:hint="eastAsia"/>
        </w:rPr>
        <w:t>发放方式、</w:t>
      </w:r>
      <w:r>
        <w:t>ONU</w:t>
      </w:r>
      <w:r>
        <w:rPr>
          <w:rFonts w:ascii="宋体" w:hAnsi="宋体" w:hint="eastAsia"/>
        </w:rPr>
        <w:t>是否有押金、</w:t>
      </w:r>
      <w:r>
        <w:t>ONU</w:t>
      </w:r>
      <w:r>
        <w:rPr>
          <w:rFonts w:ascii="宋体" w:hAnsi="宋体" w:hint="eastAsia"/>
        </w:rPr>
        <w:t>生产厂商、机顶盒设备</w:t>
      </w:r>
      <w:r>
        <w:t>MAC</w:t>
      </w:r>
      <w:r>
        <w:rPr>
          <w:rFonts w:ascii="宋体" w:hAnsi="宋体" w:hint="eastAsia"/>
        </w:rPr>
        <w:t>、机顶盒设备</w:t>
      </w:r>
      <w:r>
        <w:t>SN</w:t>
      </w:r>
      <w:r>
        <w:rPr>
          <w:rFonts w:ascii="宋体" w:hAnsi="宋体" w:hint="eastAsia"/>
        </w:rPr>
        <w:t>、机顶盒发放方式、机顶盒是否有押金、</w:t>
      </w:r>
      <w:r>
        <w:rPr>
          <w:rFonts w:ascii="宋体" w:hAnsi="宋体" w:hint="eastAsia"/>
        </w:rPr>
        <w:lastRenderedPageBreak/>
        <w:t>机顶盒生产厂商。</w:t>
      </w:r>
    </w:p>
    <w:p w:rsidR="001B5F3D" w:rsidRDefault="001B5F3D" w:rsidP="008A21A8">
      <w:pPr>
        <w:pStyle w:val="6"/>
      </w:pPr>
      <w:bookmarkStart w:id="3240" w:name="_Toc130156170"/>
      <w:r>
        <w:rPr>
          <w:rFonts w:hint="eastAsia"/>
        </w:rPr>
        <w:t>计算实时归档的装机工单实时数据</w:t>
      </w:r>
      <w:bookmarkEnd w:id="3240"/>
    </w:p>
    <w:p w:rsidR="001B5F3D" w:rsidRPr="00FD5E33" w:rsidRDefault="001B5F3D" w:rsidP="008A21A8">
      <w:pPr>
        <w:rPr>
          <w:rFonts w:ascii="宋体" w:hAnsi="宋体"/>
          <w:b/>
        </w:rPr>
      </w:pPr>
      <w:r w:rsidRPr="00FD5E33">
        <w:rPr>
          <w:rFonts w:ascii="宋体" w:hAnsi="宋体"/>
          <w:b/>
        </w:rPr>
        <w:t>计算规则如下</w:t>
      </w:r>
      <w:r w:rsidRPr="00FD5E33">
        <w:rPr>
          <w:rFonts w:ascii="宋体" w:hAnsi="宋体" w:hint="eastAsia"/>
          <w:b/>
        </w:rPr>
        <w:t>：</w:t>
      </w:r>
    </w:p>
    <w:p w:rsidR="001B5F3D" w:rsidRPr="00DB1219" w:rsidRDefault="001B5F3D" w:rsidP="008A21A8">
      <w:pPr>
        <w:rPr>
          <w:rFonts w:ascii="宋体" w:hAnsi="宋体"/>
        </w:rPr>
      </w:pPr>
      <w:r w:rsidRPr="00DB1219">
        <w:rPr>
          <w:rFonts w:ascii="宋体" w:hAnsi="宋体" w:hint="eastAsia"/>
        </w:rPr>
        <w:t>按照工单上产品来分类。上报工单范围：宽带新装、变更、换光猫、换加单。</w:t>
      </w:r>
    </w:p>
    <w:p w:rsidR="001B5F3D" w:rsidRPr="00DB1219" w:rsidRDefault="001B5F3D" w:rsidP="008A21A8">
      <w:pPr>
        <w:rPr>
          <w:rFonts w:ascii="宋体" w:hAnsi="宋体"/>
        </w:rPr>
      </w:pPr>
      <w:r w:rsidRPr="00DB1219">
        <w:rPr>
          <w:rFonts w:ascii="宋体" w:hAnsi="宋体" w:hint="eastAsia"/>
        </w:rPr>
        <w:t>1）将新装工单全量上传，若是同装，需按子产品类型拼装“宽带+电视+智能组网-wifi组网（全家wifi）”。</w:t>
      </w:r>
    </w:p>
    <w:p w:rsidR="001B5F3D" w:rsidRPr="00DB1219" w:rsidRDefault="001B5F3D" w:rsidP="008A21A8">
      <w:pPr>
        <w:rPr>
          <w:rFonts w:ascii="宋体" w:hAnsi="宋体"/>
        </w:rPr>
      </w:pPr>
      <w:r w:rsidRPr="00DB1219">
        <w:rPr>
          <w:rFonts w:ascii="宋体" w:hAnsi="宋体" w:hint="eastAsia"/>
        </w:rPr>
        <w:t>2）按子产品为ADD的，剔除新装单，将工单上报，若有多个子产品同装，则拼装“电视+智能组网-wifi组网（全家wifi）”</w:t>
      </w:r>
    </w:p>
    <w:p w:rsidR="001B5F3D" w:rsidRPr="00DB1219" w:rsidRDefault="001B5F3D" w:rsidP="008A21A8">
      <w:pPr>
        <w:rPr>
          <w:rFonts w:ascii="宋体" w:hAnsi="宋体"/>
        </w:rPr>
      </w:pPr>
      <w:r w:rsidRPr="00DB1219">
        <w:rPr>
          <w:rFonts w:ascii="宋体" w:hAnsi="宋体" w:hint="eastAsia"/>
        </w:rPr>
        <w:t>3）摄像头子产品中：室外安防监控对应集团“智能安防-智能摄像头（有线）”；室内安防监控对应集团“、智能安防-智能摄像头（无线）”、智能门铃对应集团“智能安防-智能猫眼”</w:t>
      </w:r>
    </w:p>
    <w:p w:rsidR="001B5F3D" w:rsidRDefault="001B5F3D" w:rsidP="008A21A8">
      <w:pPr>
        <w:rPr>
          <w:rFonts w:ascii="宋体" w:hAnsi="宋体"/>
        </w:rPr>
      </w:pPr>
      <w:r w:rsidRPr="00DB1219">
        <w:rPr>
          <w:rFonts w:ascii="宋体" w:hAnsi="宋体" w:hint="eastAsia"/>
        </w:rPr>
        <w:t>4）不变的子产品：电视对应电视；IMS电话对应语音</w:t>
      </w:r>
    </w:p>
    <w:p w:rsidR="001B5F3D" w:rsidRPr="00D25BC8" w:rsidRDefault="001B5F3D" w:rsidP="008A21A8">
      <w:pPr>
        <w:rPr>
          <w:rFonts w:ascii="宋体" w:hAnsi="宋体"/>
          <w:b/>
        </w:rPr>
      </w:pPr>
      <w:r w:rsidRPr="00D25BC8">
        <w:rPr>
          <w:rFonts w:ascii="宋体" w:hAnsi="宋体" w:hint="eastAsia"/>
          <w:b/>
        </w:rPr>
        <w:t>数据口径：</w:t>
      </w:r>
    </w:p>
    <w:p w:rsidR="001B5F3D" w:rsidRPr="00D25BC8" w:rsidRDefault="001B5F3D" w:rsidP="008A21A8">
      <w:pPr>
        <w:rPr>
          <w:rFonts w:ascii="宋体" w:hAnsi="宋体"/>
        </w:rPr>
      </w:pPr>
      <w:r w:rsidRPr="00D25BC8">
        <w:rPr>
          <w:rFonts w:ascii="宋体" w:hAnsi="宋体" w:hint="eastAsia"/>
        </w:rPr>
        <w:t>a</w:t>
      </w:r>
      <w:r>
        <w:rPr>
          <w:rFonts w:ascii="宋体" w:hAnsi="宋体" w:hint="eastAsia"/>
        </w:rPr>
        <w:t>、当前归档的装机工单实时进行计算</w:t>
      </w:r>
      <w:r w:rsidRPr="00D25BC8">
        <w:rPr>
          <w:rFonts w:ascii="宋体" w:hAnsi="宋体" w:hint="eastAsia"/>
        </w:rPr>
        <w:t>。</w:t>
      </w:r>
      <w:r w:rsidRPr="00D25BC8">
        <w:rPr>
          <w:rFonts w:ascii="宋体" w:hAnsi="宋体" w:hint="eastAsia"/>
        </w:rPr>
        <w:tab/>
      </w:r>
      <w:r w:rsidRPr="00D25BC8">
        <w:rPr>
          <w:rFonts w:ascii="宋体" w:hAnsi="宋体" w:hint="eastAsia"/>
        </w:rPr>
        <w:tab/>
      </w:r>
      <w:r w:rsidRPr="00D25BC8">
        <w:rPr>
          <w:rFonts w:ascii="宋体" w:hAnsi="宋体" w:hint="eastAsia"/>
        </w:rPr>
        <w:tab/>
      </w:r>
      <w:r w:rsidRPr="00D25BC8">
        <w:rPr>
          <w:rFonts w:ascii="宋体" w:hAnsi="宋体" w:hint="eastAsia"/>
        </w:rPr>
        <w:tab/>
      </w:r>
      <w:r w:rsidRPr="00D25BC8">
        <w:rPr>
          <w:rFonts w:ascii="宋体" w:hAnsi="宋体" w:hint="eastAsia"/>
        </w:rPr>
        <w:tab/>
      </w:r>
      <w:r w:rsidRPr="00D25BC8">
        <w:rPr>
          <w:rFonts w:ascii="宋体" w:hAnsi="宋体" w:hint="eastAsia"/>
        </w:rPr>
        <w:tab/>
      </w:r>
    </w:p>
    <w:p w:rsidR="001B5F3D" w:rsidRPr="008261E0" w:rsidRDefault="001B5F3D" w:rsidP="008A21A8">
      <w:r w:rsidRPr="00D25BC8">
        <w:rPr>
          <w:rFonts w:ascii="宋体" w:hAnsi="宋体"/>
        </w:rPr>
        <w:t>b</w:t>
      </w:r>
      <w:r w:rsidRPr="00D25BC8">
        <w:rPr>
          <w:rFonts w:ascii="宋体" w:hAnsi="宋体" w:hint="eastAsia"/>
        </w:rPr>
        <w:t>、</w:t>
      </w:r>
      <w:r>
        <w:rPr>
          <w:rFonts w:ascii="宋体" w:hAnsi="宋体" w:hint="eastAsia"/>
        </w:rPr>
        <w:t>数据实时推送，一条数据推送一次。</w:t>
      </w:r>
    </w:p>
    <w:p w:rsidR="001B5F3D" w:rsidRDefault="001B5F3D" w:rsidP="008A21A8">
      <w:pPr>
        <w:pStyle w:val="6"/>
      </w:pPr>
      <w:bookmarkStart w:id="3241" w:name="_Toc130156171"/>
      <w:r>
        <w:rPr>
          <w:rFonts w:hint="eastAsia"/>
        </w:rPr>
        <w:t>采集实时归档的装机工单数据存储</w:t>
      </w:r>
      <w:bookmarkEnd w:id="3241"/>
    </w:p>
    <w:p w:rsidR="001B5F3D" w:rsidRPr="00D20378" w:rsidRDefault="001B5F3D" w:rsidP="008A21A8">
      <w:pPr>
        <w:ind w:firstLine="480"/>
      </w:pPr>
      <w:r>
        <w:t>上传集团数据存储到本地</w:t>
      </w:r>
      <w:r>
        <w:rPr>
          <w:rFonts w:hint="eastAsia"/>
        </w:rPr>
        <w:t>，</w:t>
      </w:r>
      <w:r>
        <w:t>以供后续数据稽核</w:t>
      </w:r>
      <w:r>
        <w:rPr>
          <w:rFonts w:hint="eastAsia"/>
        </w:rPr>
        <w:t>。</w:t>
      </w:r>
      <w:r>
        <w:t>数据存储字段包括</w:t>
      </w:r>
      <w:r>
        <w:rPr>
          <w:rFonts w:hint="eastAsia"/>
        </w:rPr>
        <w:t>：</w:t>
      </w:r>
      <w:r>
        <w:rPr>
          <w:rFonts w:ascii="宋体" w:hAnsi="宋体" w:hint="eastAsia"/>
        </w:rPr>
        <w:t>省份、地市、前台流水号、装机工单</w:t>
      </w:r>
      <w:r>
        <w:t>ID</w:t>
      </w:r>
      <w:r>
        <w:rPr>
          <w:rFonts w:ascii="宋体" w:hAnsi="宋体" w:hint="eastAsia"/>
        </w:rPr>
        <w:t>、业务类型、装机工单类型、装机工单状态、客户类型、地域属性、接入方式、用户场景、资产归属、预约时长、装机时长、装机工单时长、是否自动激活成功、装机工单派发时间、预约方式、预约时间、预约上门时间、改约最终上门时间、实际上门时间、装机完成时间、网络线条质检</w:t>
      </w:r>
      <w:r>
        <w:rPr>
          <w:rFonts w:ascii="宋体" w:hAnsi="宋体" w:hint="eastAsia"/>
        </w:rPr>
        <w:lastRenderedPageBreak/>
        <w:t>完成时间、客服用户回访完成时间、是否退单、退单原因、一线装维人员姓名、装维公司、网络线条质检人员姓名、质检结果、现场照片是否已上传、</w:t>
      </w:r>
      <w:r>
        <w:t>ONU</w:t>
      </w:r>
      <w:r>
        <w:rPr>
          <w:rFonts w:ascii="宋体" w:hAnsi="宋体" w:hint="eastAsia"/>
        </w:rPr>
        <w:t>设备</w:t>
      </w:r>
      <w:r>
        <w:t>MAC</w:t>
      </w:r>
      <w:r>
        <w:rPr>
          <w:rFonts w:ascii="宋体" w:hAnsi="宋体" w:hint="eastAsia"/>
        </w:rPr>
        <w:t>、</w:t>
      </w:r>
      <w:r>
        <w:t>ONU</w:t>
      </w:r>
      <w:r>
        <w:rPr>
          <w:rFonts w:ascii="宋体" w:hAnsi="宋体" w:hint="eastAsia"/>
        </w:rPr>
        <w:t>设备</w:t>
      </w:r>
      <w:r>
        <w:t>SN</w:t>
      </w:r>
      <w:r>
        <w:rPr>
          <w:rFonts w:ascii="宋体" w:hAnsi="宋体" w:hint="eastAsia"/>
        </w:rPr>
        <w:t>、</w:t>
      </w:r>
      <w:r>
        <w:t>ONU</w:t>
      </w:r>
      <w:r>
        <w:rPr>
          <w:rFonts w:ascii="宋体" w:hAnsi="宋体" w:hint="eastAsia"/>
        </w:rPr>
        <w:t>发放方式、</w:t>
      </w:r>
      <w:r>
        <w:t>ONU</w:t>
      </w:r>
      <w:r>
        <w:rPr>
          <w:rFonts w:ascii="宋体" w:hAnsi="宋体" w:hint="eastAsia"/>
        </w:rPr>
        <w:t>是否有押金、</w:t>
      </w:r>
      <w:r>
        <w:t>ONU</w:t>
      </w:r>
      <w:r>
        <w:rPr>
          <w:rFonts w:ascii="宋体" w:hAnsi="宋体" w:hint="eastAsia"/>
        </w:rPr>
        <w:t>生产厂商、机顶盒设备</w:t>
      </w:r>
      <w:r>
        <w:t>MAC</w:t>
      </w:r>
      <w:r>
        <w:rPr>
          <w:rFonts w:ascii="宋体" w:hAnsi="宋体" w:hint="eastAsia"/>
        </w:rPr>
        <w:t>、机顶盒设备</w:t>
      </w:r>
      <w:r>
        <w:t>SN</w:t>
      </w:r>
      <w:r>
        <w:rPr>
          <w:rFonts w:ascii="宋体" w:hAnsi="宋体" w:hint="eastAsia"/>
        </w:rPr>
        <w:t>、机顶盒发放方式、机顶盒是否有押金、机顶盒生产厂商、用户账号、地址、前台订单受理时间、回访是否满意、评测短信接收号码、签约带宽、测速时间、测速结果、测速结果是否达标、光功率测试结果、光功率是否达标、最后一次上线时间、催装发起人、催装发起时间、是否“当日装</w:t>
      </w:r>
      <w:r>
        <w:t>/</w:t>
      </w:r>
      <w:r>
        <w:rPr>
          <w:rFonts w:ascii="宋体" w:hAnsi="宋体" w:hint="eastAsia"/>
        </w:rPr>
        <w:t>快装快修”、区</w:t>
      </w:r>
      <w:r>
        <w:t>/</w:t>
      </w:r>
      <w:r>
        <w:rPr>
          <w:rFonts w:ascii="宋体" w:hAnsi="宋体" w:hint="eastAsia"/>
        </w:rPr>
        <w:t>县、小区、是否高价值小区、一线装维人员账号、智能组网终端数量、摄像头（有线）终端数量、摄像头（无线）终端数量、终端信息。</w:t>
      </w:r>
    </w:p>
    <w:p w:rsidR="001B5F3D" w:rsidRDefault="001B5F3D" w:rsidP="008A21A8">
      <w:pPr>
        <w:pStyle w:val="6"/>
      </w:pPr>
      <w:bookmarkStart w:id="3242" w:name="_Toc130156172"/>
      <w:r>
        <w:rPr>
          <w:rFonts w:hint="eastAsia"/>
        </w:rPr>
        <w:t>按规则剔除部分实时归档的装机工单清单数据</w:t>
      </w:r>
      <w:bookmarkEnd w:id="3242"/>
    </w:p>
    <w:p w:rsidR="001B5F3D" w:rsidRDefault="001B5F3D" w:rsidP="008A21A8">
      <w:pPr>
        <w:ind w:firstLine="420"/>
      </w:pPr>
      <w:r w:rsidRPr="00D20378">
        <w:rPr>
          <w:rFonts w:hint="eastAsia"/>
        </w:rPr>
        <w:t>FTTR</w:t>
      </w:r>
      <w:r w:rsidRPr="00D20378">
        <w:rPr>
          <w:rFonts w:hint="eastAsia"/>
        </w:rPr>
        <w:t>是过渡流程</w:t>
      </w:r>
      <w:r>
        <w:rPr>
          <w:rFonts w:hint="eastAsia"/>
        </w:rPr>
        <w:t>，</w:t>
      </w:r>
      <w:r w:rsidRPr="00D20378">
        <w:rPr>
          <w:rFonts w:hint="eastAsia"/>
        </w:rPr>
        <w:t>暂时不传</w:t>
      </w:r>
      <w:r>
        <w:rPr>
          <w:rFonts w:hint="eastAsia"/>
        </w:rPr>
        <w:t>集团，做剔除。</w:t>
      </w:r>
    </w:p>
    <w:p w:rsidR="001B5F3D" w:rsidRDefault="001B5F3D" w:rsidP="008A21A8">
      <w:pPr>
        <w:pStyle w:val="6"/>
      </w:pPr>
      <w:bookmarkStart w:id="3243" w:name="_Toc130156173"/>
      <w:r>
        <w:rPr>
          <w:rFonts w:hint="eastAsia"/>
        </w:rPr>
        <w:t>实时归档的装机工单实时涉敏字段脱敏</w:t>
      </w:r>
      <w:bookmarkEnd w:id="3243"/>
    </w:p>
    <w:p w:rsidR="001B5F3D" w:rsidRDefault="001B5F3D" w:rsidP="008A21A8">
      <w:pPr>
        <w:tabs>
          <w:tab w:val="left" w:pos="2700"/>
        </w:tabs>
        <w:ind w:firstLine="420"/>
        <w:rPr>
          <w:rFonts w:ascii="宋体" w:hAnsi="宋体" w:cs="宋体"/>
        </w:rPr>
      </w:pPr>
      <w:r>
        <w:rPr>
          <w:rFonts w:ascii="宋体" w:hAnsi="宋体" w:cs="宋体" w:hint="eastAsia"/>
        </w:rPr>
        <w:t>敏感字段需要通过AES加密算法进行脱敏后输出，AES加密参数约定如下：</w:t>
      </w:r>
    </w:p>
    <w:p w:rsidR="001B5F3D" w:rsidRDefault="001B5F3D" w:rsidP="008A21A8">
      <w:pPr>
        <w:tabs>
          <w:tab w:val="left" w:pos="2700"/>
        </w:tabs>
        <w:ind w:firstLine="420"/>
        <w:rPr>
          <w:rFonts w:ascii="宋体" w:hAnsi="宋体" w:cs="宋体"/>
        </w:rPr>
      </w:pPr>
      <w:r>
        <w:rPr>
          <w:rFonts w:ascii="宋体" w:hAnsi="宋体" w:cs="宋体" w:hint="eastAsia"/>
        </w:rPr>
        <w:t>1.</w:t>
      </w:r>
      <w:r>
        <w:rPr>
          <w:rFonts w:ascii="宋体" w:hAnsi="宋体" w:cs="宋体"/>
        </w:rPr>
        <w:t xml:space="preserve"> </w:t>
      </w:r>
      <w:r>
        <w:rPr>
          <w:rFonts w:ascii="宋体" w:hAnsi="宋体" w:cs="宋体" w:hint="eastAsia"/>
        </w:rPr>
        <w:t>模式：ECB模式</w:t>
      </w:r>
    </w:p>
    <w:p w:rsidR="001B5F3D" w:rsidRDefault="001B5F3D" w:rsidP="008A21A8">
      <w:pPr>
        <w:tabs>
          <w:tab w:val="left" w:pos="2700"/>
        </w:tabs>
        <w:ind w:firstLine="420"/>
        <w:rPr>
          <w:rFonts w:ascii="宋体" w:hAnsi="宋体" w:cs="宋体"/>
        </w:rPr>
      </w:pPr>
      <w:r>
        <w:rPr>
          <w:rFonts w:ascii="宋体" w:hAnsi="宋体" w:cs="宋体" w:hint="eastAsia"/>
        </w:rPr>
        <w:t>2.</w:t>
      </w:r>
      <w:r>
        <w:rPr>
          <w:rFonts w:ascii="宋体" w:hAnsi="宋体" w:cs="宋体"/>
        </w:rPr>
        <w:t xml:space="preserve"> </w:t>
      </w:r>
      <w:r>
        <w:rPr>
          <w:rFonts w:ascii="宋体" w:hAnsi="宋体" w:cs="宋体" w:hint="eastAsia"/>
        </w:rPr>
        <w:t>填充：pkcs7padding</w:t>
      </w:r>
    </w:p>
    <w:p w:rsidR="001B5F3D" w:rsidRDefault="001B5F3D" w:rsidP="008A21A8">
      <w:pPr>
        <w:tabs>
          <w:tab w:val="left" w:pos="2700"/>
        </w:tabs>
        <w:ind w:firstLine="420"/>
        <w:rPr>
          <w:rFonts w:ascii="宋体" w:hAnsi="宋体" w:cs="宋体"/>
        </w:rPr>
      </w:pPr>
      <w:r>
        <w:rPr>
          <w:rFonts w:ascii="宋体" w:hAnsi="宋体" w:cs="宋体" w:hint="eastAsia"/>
        </w:rPr>
        <w:t>3.</w:t>
      </w:r>
      <w:r>
        <w:rPr>
          <w:rFonts w:ascii="宋体" w:hAnsi="宋体" w:cs="宋体"/>
        </w:rPr>
        <w:t xml:space="preserve"> </w:t>
      </w:r>
      <w:r>
        <w:rPr>
          <w:rFonts w:ascii="宋体" w:hAnsi="宋体" w:cs="宋体" w:hint="eastAsia"/>
        </w:rPr>
        <w:t>数据块：128位</w:t>
      </w:r>
    </w:p>
    <w:p w:rsidR="001B5F3D" w:rsidRDefault="001B5F3D" w:rsidP="008A21A8">
      <w:pPr>
        <w:tabs>
          <w:tab w:val="left" w:pos="2700"/>
        </w:tabs>
        <w:ind w:firstLine="420"/>
        <w:rPr>
          <w:rFonts w:ascii="宋体" w:hAnsi="宋体" w:cs="宋体"/>
        </w:rPr>
      </w:pPr>
      <w:r>
        <w:rPr>
          <w:rFonts w:ascii="宋体" w:hAnsi="宋体" w:cs="宋体" w:hint="eastAsia"/>
        </w:rPr>
        <w:t>4.</w:t>
      </w:r>
      <w:r>
        <w:rPr>
          <w:rFonts w:ascii="宋体" w:hAnsi="宋体" w:cs="宋体"/>
        </w:rPr>
        <w:t xml:space="preserve"> </w:t>
      </w:r>
      <w:r>
        <w:rPr>
          <w:rFonts w:ascii="宋体" w:hAnsi="宋体" w:cs="宋体" w:hint="eastAsia"/>
        </w:rPr>
        <w:t>密钥：另行下发</w:t>
      </w:r>
    </w:p>
    <w:p w:rsidR="001B5F3D" w:rsidRDefault="001B5F3D" w:rsidP="008A21A8">
      <w:pPr>
        <w:tabs>
          <w:tab w:val="left" w:pos="2700"/>
        </w:tabs>
        <w:ind w:firstLine="420"/>
        <w:rPr>
          <w:rFonts w:ascii="宋体" w:hAnsi="宋体" w:cs="宋体"/>
        </w:rPr>
      </w:pPr>
      <w:r>
        <w:rPr>
          <w:rFonts w:ascii="宋体" w:hAnsi="宋体" w:cs="宋体" w:hint="eastAsia"/>
        </w:rPr>
        <w:t>5.</w:t>
      </w:r>
      <w:r>
        <w:rPr>
          <w:rFonts w:ascii="宋体" w:hAnsi="宋体" w:cs="宋体"/>
        </w:rPr>
        <w:t xml:space="preserve"> </w:t>
      </w:r>
      <w:r>
        <w:rPr>
          <w:rFonts w:ascii="宋体" w:hAnsi="宋体" w:cs="宋体" w:hint="eastAsia"/>
        </w:rPr>
        <w:t>偏移量：无</w:t>
      </w:r>
    </w:p>
    <w:p w:rsidR="001B5F3D" w:rsidRDefault="001B5F3D" w:rsidP="008A21A8">
      <w:pPr>
        <w:tabs>
          <w:tab w:val="left" w:pos="2700"/>
        </w:tabs>
        <w:ind w:firstLine="420"/>
        <w:rPr>
          <w:rFonts w:ascii="宋体" w:hAnsi="宋体" w:cs="宋体"/>
        </w:rPr>
      </w:pPr>
      <w:r>
        <w:rPr>
          <w:rFonts w:ascii="宋体" w:hAnsi="宋体" w:cs="宋体" w:hint="eastAsia"/>
        </w:rPr>
        <w:t>6.</w:t>
      </w:r>
      <w:r>
        <w:rPr>
          <w:rFonts w:ascii="宋体" w:hAnsi="宋体" w:cs="宋体"/>
        </w:rPr>
        <w:t xml:space="preserve"> </w:t>
      </w:r>
      <w:r>
        <w:rPr>
          <w:rFonts w:ascii="宋体" w:hAnsi="宋体" w:cs="宋体" w:hint="eastAsia"/>
        </w:rPr>
        <w:t>输出：BASE64</w:t>
      </w:r>
    </w:p>
    <w:p w:rsidR="001B5F3D" w:rsidRDefault="001B5F3D" w:rsidP="008A21A8">
      <w:pPr>
        <w:tabs>
          <w:tab w:val="left" w:pos="2700"/>
        </w:tabs>
        <w:ind w:firstLine="420"/>
        <w:rPr>
          <w:rFonts w:ascii="宋体" w:hAnsi="宋体" w:cs="宋体"/>
        </w:rPr>
      </w:pPr>
      <w:r>
        <w:rPr>
          <w:rFonts w:ascii="宋体" w:hAnsi="宋体" w:cs="宋体" w:hint="eastAsia"/>
        </w:rPr>
        <w:t>7.</w:t>
      </w:r>
      <w:r>
        <w:rPr>
          <w:rFonts w:ascii="宋体" w:hAnsi="宋体" w:cs="宋体"/>
        </w:rPr>
        <w:t xml:space="preserve"> </w:t>
      </w:r>
      <w:r>
        <w:rPr>
          <w:rFonts w:ascii="宋体" w:hAnsi="宋体" w:cs="宋体" w:hint="eastAsia"/>
        </w:rPr>
        <w:t>字符集：utf8编码（unicode编码）</w:t>
      </w:r>
    </w:p>
    <w:p w:rsidR="001B5F3D" w:rsidRDefault="001B5F3D" w:rsidP="008A21A8">
      <w:pPr>
        <w:pStyle w:val="6"/>
      </w:pPr>
      <w:bookmarkStart w:id="3244" w:name="_Toc130156174"/>
      <w:r>
        <w:rPr>
          <w:rFonts w:hint="eastAsia"/>
        </w:rPr>
        <w:t>推送实时归档的装机工单实时数据给集团</w:t>
      </w:r>
      <w:bookmarkEnd w:id="3244"/>
    </w:p>
    <w:p w:rsidR="001B5F3D" w:rsidRPr="00CF4502" w:rsidRDefault="001B5F3D" w:rsidP="008A21A8">
      <w:pPr>
        <w:rPr>
          <w:b/>
        </w:rPr>
      </w:pPr>
      <w:r w:rsidRPr="00CF4502">
        <w:rPr>
          <w:rFonts w:hint="eastAsia"/>
          <w:b/>
        </w:rPr>
        <w:lastRenderedPageBreak/>
        <w:t>传输要求：</w:t>
      </w:r>
    </w:p>
    <w:p w:rsidR="001B5F3D" w:rsidRDefault="001B5F3D" w:rsidP="00836654">
      <w:pPr>
        <w:numPr>
          <w:ilvl w:val="0"/>
          <w:numId w:val="245"/>
        </w:numPr>
        <w:spacing w:before="0" w:after="0"/>
        <w:jc w:val="both"/>
      </w:pPr>
      <w:r>
        <w:rPr>
          <w:rFonts w:hint="eastAsia"/>
        </w:rPr>
        <w:t>每次调用只传一条工单数据；</w:t>
      </w:r>
    </w:p>
    <w:p w:rsidR="001B5F3D" w:rsidRDefault="001B5F3D" w:rsidP="00836654">
      <w:pPr>
        <w:numPr>
          <w:ilvl w:val="0"/>
          <w:numId w:val="245"/>
        </w:numPr>
        <w:spacing w:before="0" w:after="0"/>
        <w:jc w:val="both"/>
      </w:pPr>
      <w:r>
        <w:rPr>
          <w:rFonts w:hint="eastAsia"/>
        </w:rPr>
        <w:t>仅实时传送已归档工单数据，在途工单无需调用。</w:t>
      </w:r>
    </w:p>
    <w:p w:rsidR="001B5F3D" w:rsidRPr="00CF4502" w:rsidRDefault="001B5F3D" w:rsidP="008A21A8">
      <w:pPr>
        <w:rPr>
          <w:b/>
        </w:rPr>
      </w:pPr>
      <w:r w:rsidRPr="00CF4502">
        <w:rPr>
          <w:rFonts w:hint="eastAsia"/>
          <w:b/>
        </w:rPr>
        <w:t>编码方式约定</w:t>
      </w:r>
    </w:p>
    <w:p w:rsidR="001B5F3D" w:rsidRPr="00CF4502" w:rsidRDefault="001B5F3D" w:rsidP="008A21A8">
      <w:pPr>
        <w:rPr>
          <w:rFonts w:ascii="宋体" w:hAnsi="宋体" w:cs="宋体"/>
        </w:rPr>
      </w:pPr>
      <w:r w:rsidRPr="00CF4502">
        <w:rPr>
          <w:rFonts w:ascii="宋体" w:hAnsi="宋体" w:hint="eastAsia"/>
        </w:rPr>
        <w:t>在本规范中，如无特殊说明，所有消息和文件的数据编码都采用UTF-8编码方式。</w:t>
      </w:r>
    </w:p>
    <w:p w:rsidR="001B5F3D" w:rsidRPr="00CF4502" w:rsidRDefault="001B5F3D" w:rsidP="008A21A8">
      <w:pPr>
        <w:rPr>
          <w:b/>
          <w:szCs w:val="24"/>
        </w:rPr>
      </w:pPr>
      <w:r w:rsidRPr="00CF4502">
        <w:rPr>
          <w:rFonts w:ascii="宋体" w:hAnsi="宋体" w:cs="宋体" w:hint="eastAsia"/>
          <w:b/>
          <w:bCs/>
          <w:szCs w:val="24"/>
        </w:rPr>
        <w:t>Kafka接口规范</w:t>
      </w:r>
    </w:p>
    <w:p w:rsidR="001B5F3D" w:rsidRPr="00CF4502" w:rsidRDefault="001B5F3D" w:rsidP="008A21A8">
      <w:pPr>
        <w:rPr>
          <w:szCs w:val="24"/>
        </w:rPr>
      </w:pPr>
      <w:r w:rsidRPr="00CF4502">
        <w:rPr>
          <w:rFonts w:ascii="宋体" w:hAnsi="宋体" w:cs="宋体" w:hint="eastAsia"/>
          <w:bCs/>
          <w:szCs w:val="24"/>
        </w:rPr>
        <w:t>参数格式</w:t>
      </w:r>
    </w:p>
    <w:p w:rsidR="001B5F3D" w:rsidRDefault="001B5F3D" w:rsidP="008A21A8">
      <w:r w:rsidRPr="00CF4502">
        <w:rPr>
          <w:rFonts w:ascii="宋体" w:hAnsi="宋体" w:hint="eastAsia"/>
        </w:rPr>
        <w:t>标准Json字符串，每条数据单独传输。</w:t>
      </w:r>
    </w:p>
    <w:p w:rsidR="001B5F3D" w:rsidRPr="00CF4502" w:rsidRDefault="001B5F3D" w:rsidP="008A21A8">
      <w:pPr>
        <w:rPr>
          <w:rFonts w:ascii="宋体" w:hAnsi="宋体" w:cs="宋体"/>
          <w:bCs/>
          <w:szCs w:val="24"/>
        </w:rPr>
      </w:pPr>
      <w:r w:rsidRPr="00CF4502">
        <w:rPr>
          <w:rFonts w:ascii="宋体" w:hAnsi="宋体" w:cs="宋体" w:hint="eastAsia"/>
          <w:bCs/>
          <w:szCs w:val="24"/>
        </w:rPr>
        <w:t>数据内容要求</w:t>
      </w:r>
    </w:p>
    <w:p w:rsidR="001B5F3D" w:rsidRPr="00CF4502" w:rsidRDefault="001B5F3D" w:rsidP="008A21A8">
      <w:pPr>
        <w:rPr>
          <w:rFonts w:ascii="宋体" w:hAnsi="宋体"/>
        </w:rPr>
      </w:pPr>
      <w:r w:rsidRPr="00CF4502">
        <w:rPr>
          <w:rFonts w:ascii="宋体" w:hAnsi="宋体" w:hint="eastAsia"/>
        </w:rPr>
        <w:t>如下为Json的格式要求：</w:t>
      </w:r>
    </w:p>
    <w:p w:rsidR="001B5F3D" w:rsidRPr="00CF4502" w:rsidRDefault="001B5F3D" w:rsidP="008A21A8">
      <w:pPr>
        <w:rPr>
          <w:rFonts w:ascii="宋体" w:hAnsi="宋体"/>
        </w:rPr>
      </w:pPr>
      <w:r w:rsidRPr="00CF4502">
        <w:rPr>
          <w:rFonts w:ascii="宋体" w:hAnsi="宋体" w:hint="eastAsia"/>
        </w:rPr>
        <w:t>只支持JsonObject，不支持JsonArray；</w:t>
      </w:r>
    </w:p>
    <w:p w:rsidR="001B5F3D" w:rsidRPr="00CF4502" w:rsidRDefault="001B5F3D" w:rsidP="008A21A8">
      <w:pPr>
        <w:rPr>
          <w:rFonts w:ascii="宋体" w:hAnsi="宋体"/>
        </w:rPr>
      </w:pPr>
      <w:r w:rsidRPr="00CF4502">
        <w:rPr>
          <w:rFonts w:ascii="宋体" w:hAnsi="宋体" w:hint="eastAsia"/>
        </w:rPr>
        <w:t>编码统一使用UTF-8</w:t>
      </w:r>
      <w:r w:rsidRPr="00CF4502">
        <w:rPr>
          <w:rFonts w:ascii="Helvetica" w:hAnsi="Helvetica" w:cs="Helvetica"/>
          <w:color w:val="333333"/>
          <w:sz w:val="20"/>
          <w:shd w:val="clear" w:color="auto" w:fill="FFFFFF"/>
        </w:rPr>
        <w:t xml:space="preserve"> </w:t>
      </w:r>
      <w:r w:rsidRPr="00CF4502">
        <w:rPr>
          <w:rFonts w:ascii="宋体" w:hAnsi="宋体" w:hint="eastAsia"/>
        </w:rPr>
        <w:t>；</w:t>
      </w:r>
    </w:p>
    <w:p w:rsidR="001B5F3D" w:rsidRPr="00870DD6" w:rsidRDefault="001B5F3D" w:rsidP="008A21A8">
      <w:r>
        <w:rPr>
          <w:rFonts w:hint="eastAsia"/>
        </w:rPr>
        <w:t>样例：</w:t>
      </w:r>
      <w:r>
        <w:rPr>
          <w:rFonts w:hint="eastAsia"/>
        </w:rPr>
        <w:t>{</w:t>
      </w:r>
      <w:r>
        <w:t>“C</w:t>
      </w:r>
      <w:r>
        <w:rPr>
          <w:rFonts w:hint="eastAsia"/>
        </w:rPr>
        <w:t>olname1</w:t>
      </w:r>
      <w:r>
        <w:t>”</w:t>
      </w:r>
      <w:r>
        <w:rPr>
          <w:rFonts w:hint="eastAsia"/>
        </w:rPr>
        <w:t xml:space="preserve">: </w:t>
      </w:r>
      <w:r>
        <w:t>”C</w:t>
      </w:r>
      <w:r>
        <w:rPr>
          <w:rFonts w:hint="eastAsia"/>
        </w:rPr>
        <w:t>olvalue1</w:t>
      </w:r>
      <w:r>
        <w:t>”</w:t>
      </w:r>
      <w:r>
        <w:rPr>
          <w:rFonts w:hint="eastAsia"/>
        </w:rPr>
        <w:t xml:space="preserve">, </w:t>
      </w:r>
      <w:r>
        <w:t>”</w:t>
      </w:r>
      <w:r>
        <w:rPr>
          <w:rFonts w:hint="eastAsia"/>
        </w:rPr>
        <w:t>colname2</w:t>
      </w:r>
      <w:r>
        <w:t>”</w:t>
      </w:r>
      <w:r>
        <w:rPr>
          <w:rFonts w:hint="eastAsia"/>
        </w:rPr>
        <w:t xml:space="preserve">: </w:t>
      </w:r>
      <w:r>
        <w:t>”</w:t>
      </w:r>
      <w:r>
        <w:rPr>
          <w:rFonts w:hint="eastAsia"/>
        </w:rPr>
        <w:t>colvalue2</w:t>
      </w:r>
      <w:r>
        <w:t>”</w:t>
      </w:r>
      <w:r>
        <w:rPr>
          <w:rFonts w:hint="eastAsia"/>
        </w:rPr>
        <w:t xml:space="preserve">, </w:t>
      </w:r>
      <w:r>
        <w:t>“</w:t>
      </w:r>
      <w:r>
        <w:rPr>
          <w:rFonts w:hint="eastAsia"/>
        </w:rPr>
        <w:t>colname3</w:t>
      </w:r>
      <w:r>
        <w:t>”</w:t>
      </w:r>
      <w:r>
        <w:rPr>
          <w:rFonts w:hint="eastAsia"/>
        </w:rPr>
        <w:t>:</w:t>
      </w:r>
      <w:r>
        <w:t>”</w:t>
      </w:r>
      <w:r>
        <w:rPr>
          <w:rFonts w:hint="eastAsia"/>
        </w:rPr>
        <w:t>colvalue3</w:t>
      </w:r>
      <w:r>
        <w:t>”</w:t>
      </w:r>
      <w:r>
        <w:rPr>
          <w:rFonts w:hint="eastAsia"/>
        </w:rPr>
        <w:t>}</w:t>
      </w:r>
    </w:p>
    <w:p w:rsidR="001B5F3D" w:rsidRDefault="001B5F3D" w:rsidP="008A21A8">
      <w:pPr>
        <w:rPr>
          <w:rFonts w:ascii="宋体" w:hAnsi="宋体"/>
        </w:rPr>
      </w:pPr>
      <w:r>
        <w:rPr>
          <w:rFonts w:ascii="宋体" w:hAnsi="宋体" w:hint="eastAsia"/>
        </w:rPr>
        <w:t>实时推送归档装机单字段：</w:t>
      </w:r>
    </w:p>
    <w:p w:rsidR="001B5F3D" w:rsidRPr="000161D3" w:rsidRDefault="001B5F3D" w:rsidP="008A21A8">
      <w:r>
        <w:rPr>
          <w:rFonts w:ascii="宋体" w:hAnsi="宋体" w:hint="eastAsia"/>
        </w:rPr>
        <w:t>省份、地市、前台流水号、装机工单</w:t>
      </w:r>
      <w:r>
        <w:t>ID</w:t>
      </w:r>
      <w:r>
        <w:rPr>
          <w:rFonts w:ascii="宋体" w:hAnsi="宋体" w:hint="eastAsia"/>
        </w:rPr>
        <w:t>、业务类型、装机工单类型、装机工单状态、客户类型、地域属性、接入方式、用户场景、资产归属、预约时长、装机时长、装机工单时长、是否自动激活成功、装机工单派发时间、预约方式、预约时间、预约上门时间、改约最终上门时间、实际上门时间、装机完成时间、网络线条质检完成时间、客服用户回访完成时间、是否退单、退单原因、一线装维人员</w:t>
      </w:r>
      <w:r>
        <w:rPr>
          <w:rFonts w:ascii="宋体" w:hAnsi="宋体" w:hint="eastAsia"/>
        </w:rPr>
        <w:lastRenderedPageBreak/>
        <w:t>姓名、装维公司、网络线条质检人员姓名、质检结果、现场照片是否已上传、</w:t>
      </w:r>
      <w:r>
        <w:t>ONU</w:t>
      </w:r>
      <w:r>
        <w:rPr>
          <w:rFonts w:ascii="宋体" w:hAnsi="宋体" w:hint="eastAsia"/>
        </w:rPr>
        <w:t>设备</w:t>
      </w:r>
      <w:r>
        <w:t>MAC</w:t>
      </w:r>
      <w:r>
        <w:rPr>
          <w:rFonts w:ascii="宋体" w:hAnsi="宋体" w:hint="eastAsia"/>
        </w:rPr>
        <w:t>、</w:t>
      </w:r>
      <w:r>
        <w:t>ONU</w:t>
      </w:r>
      <w:r>
        <w:rPr>
          <w:rFonts w:ascii="宋体" w:hAnsi="宋体" w:hint="eastAsia"/>
        </w:rPr>
        <w:t>设备</w:t>
      </w:r>
      <w:r>
        <w:t>SN</w:t>
      </w:r>
      <w:r>
        <w:rPr>
          <w:rFonts w:ascii="宋体" w:hAnsi="宋体" w:hint="eastAsia"/>
        </w:rPr>
        <w:t>、</w:t>
      </w:r>
      <w:r>
        <w:t>ONU</w:t>
      </w:r>
      <w:r>
        <w:rPr>
          <w:rFonts w:ascii="宋体" w:hAnsi="宋体" w:hint="eastAsia"/>
        </w:rPr>
        <w:t>发放方式、</w:t>
      </w:r>
      <w:r>
        <w:t>ONU</w:t>
      </w:r>
      <w:r>
        <w:rPr>
          <w:rFonts w:ascii="宋体" w:hAnsi="宋体" w:hint="eastAsia"/>
        </w:rPr>
        <w:t>是否有押金、</w:t>
      </w:r>
      <w:r>
        <w:t>ONU</w:t>
      </w:r>
      <w:r>
        <w:rPr>
          <w:rFonts w:ascii="宋体" w:hAnsi="宋体" w:hint="eastAsia"/>
        </w:rPr>
        <w:t>生产厂商、机顶盒设备</w:t>
      </w:r>
      <w:r>
        <w:t>MAC</w:t>
      </w:r>
      <w:r>
        <w:rPr>
          <w:rFonts w:ascii="宋体" w:hAnsi="宋体" w:hint="eastAsia"/>
        </w:rPr>
        <w:t>、机顶盒设备</w:t>
      </w:r>
      <w:r>
        <w:t>SN</w:t>
      </w:r>
      <w:r>
        <w:rPr>
          <w:rFonts w:ascii="宋体" w:hAnsi="宋体" w:hint="eastAsia"/>
        </w:rPr>
        <w:t>、机顶盒发放方式、机顶盒是否有押金、机顶盒生产厂商、用户账号、地址、前台订单受理时间、回访是否满意、评测短信接收号码、签约带宽、测速时间、测速结果、测速结果是否达标、光功率测试结果、光功率是否达标、最后一次上线时间、催装发起人、催装发起时间、是否“当日装</w:t>
      </w:r>
      <w:r>
        <w:t>/</w:t>
      </w:r>
      <w:r>
        <w:rPr>
          <w:rFonts w:ascii="宋体" w:hAnsi="宋体" w:hint="eastAsia"/>
        </w:rPr>
        <w:t>快装快修”、区</w:t>
      </w:r>
      <w:r>
        <w:t>/</w:t>
      </w:r>
      <w:r>
        <w:rPr>
          <w:rFonts w:ascii="宋体" w:hAnsi="宋体" w:hint="eastAsia"/>
        </w:rPr>
        <w:t>县、小区、是否高价值小区、一线装维人员账号、智能组网终端数量、摄像头（有线）终端数量、摄像头（无线）终端数量、终端信息。</w:t>
      </w:r>
    </w:p>
    <w:p w:rsidR="001B5F3D" w:rsidRDefault="001B5F3D" w:rsidP="008A21A8">
      <w:pPr>
        <w:pStyle w:val="5"/>
      </w:pPr>
      <w:bookmarkStart w:id="3245" w:name="_Toc130156175"/>
      <w:r>
        <w:rPr>
          <w:rFonts w:hint="eastAsia"/>
        </w:rPr>
        <w:t>家宽移机归档工单实时上传集团集团</w:t>
      </w:r>
      <w:bookmarkEnd w:id="3245"/>
    </w:p>
    <w:p w:rsidR="001B5F3D" w:rsidRPr="005B352C" w:rsidRDefault="001B5F3D" w:rsidP="008A21A8">
      <w:pPr>
        <w:ind w:firstLine="480"/>
        <w:rPr>
          <w:rFonts w:ascii="宋体" w:hAnsi="宋体"/>
        </w:rPr>
      </w:pPr>
      <w:r>
        <w:rPr>
          <w:rFonts w:hint="eastAsia"/>
        </w:rPr>
        <w:t>实时归档移机</w:t>
      </w:r>
      <w:r w:rsidRPr="008429C2">
        <w:t>工单</w:t>
      </w:r>
      <w:r>
        <w:rPr>
          <w:rFonts w:hint="eastAsia"/>
        </w:rPr>
        <w:t>清单</w:t>
      </w:r>
      <w:r w:rsidRPr="008429C2">
        <w:t>数据上传集团</w:t>
      </w:r>
      <w:r w:rsidRPr="008429C2">
        <w:rPr>
          <w:rFonts w:hint="eastAsia"/>
        </w:rPr>
        <w:t>，</w:t>
      </w:r>
      <w:r w:rsidRPr="008429C2">
        <w:t>汇总工单的数据以文件形式上传集团</w:t>
      </w:r>
      <w:r w:rsidRPr="00DB19FB">
        <w:rPr>
          <w:rFonts w:hint="eastAsia"/>
        </w:rPr>
        <w:t>。</w:t>
      </w:r>
      <w:r>
        <w:rPr>
          <w:rFonts w:hint="eastAsia"/>
        </w:rPr>
        <w:t>上传内容包括：</w:t>
      </w:r>
      <w:r>
        <w:rPr>
          <w:rFonts w:ascii="宋体" w:hAnsi="宋体" w:hint="eastAsia"/>
        </w:rPr>
        <w:t>省份、地市、前台流水号、移机工单</w:t>
      </w:r>
      <w:r>
        <w:t>ID</w:t>
      </w:r>
      <w:r>
        <w:rPr>
          <w:rFonts w:ascii="宋体" w:hAnsi="宋体" w:hint="eastAsia"/>
        </w:rPr>
        <w:t>、业务类型、移机工单类型、移机工单状态、客户类型、地域属性、接入方式、用户场景、资产归属、预约时长、移机时长、移机工单时长、是否自动激活成功、移机工单派发时间、预约方式、预约时间、预约上门时间、改约最终上门时间、实际上门时间、移机完成时间、网络线条质检完成时间、客服用户回访完成时间、是否退单、退单原因、一线装维人员姓名、装维公司、网络线条质检人员姓名、质检结果、现场照片是否已上传、</w:t>
      </w:r>
      <w:r>
        <w:t>ONU</w:t>
      </w:r>
      <w:r>
        <w:rPr>
          <w:rFonts w:ascii="宋体" w:hAnsi="宋体" w:hint="eastAsia"/>
        </w:rPr>
        <w:t>设备</w:t>
      </w:r>
      <w:r>
        <w:t>MAC</w:t>
      </w:r>
      <w:r>
        <w:rPr>
          <w:rFonts w:ascii="宋体" w:hAnsi="宋体" w:hint="eastAsia"/>
        </w:rPr>
        <w:t>、</w:t>
      </w:r>
      <w:r>
        <w:t>ONU</w:t>
      </w:r>
      <w:r>
        <w:rPr>
          <w:rFonts w:ascii="宋体" w:hAnsi="宋体" w:hint="eastAsia"/>
        </w:rPr>
        <w:t>设备</w:t>
      </w:r>
      <w:r>
        <w:t>SN</w:t>
      </w:r>
      <w:r>
        <w:rPr>
          <w:rFonts w:ascii="宋体" w:hAnsi="宋体" w:hint="eastAsia"/>
        </w:rPr>
        <w:t>、</w:t>
      </w:r>
      <w:r>
        <w:t>ONU</w:t>
      </w:r>
      <w:r>
        <w:rPr>
          <w:rFonts w:ascii="宋体" w:hAnsi="宋体" w:hint="eastAsia"/>
        </w:rPr>
        <w:t>发放方式、</w:t>
      </w:r>
      <w:r>
        <w:t>ONU</w:t>
      </w:r>
      <w:r>
        <w:rPr>
          <w:rFonts w:ascii="宋体" w:hAnsi="宋体" w:hint="eastAsia"/>
        </w:rPr>
        <w:t>是否有押金、</w:t>
      </w:r>
      <w:r>
        <w:t>ONU</w:t>
      </w:r>
      <w:r>
        <w:rPr>
          <w:rFonts w:ascii="宋体" w:hAnsi="宋体" w:hint="eastAsia"/>
        </w:rPr>
        <w:t>生产厂商、机顶盒设备</w:t>
      </w:r>
      <w:r>
        <w:t>MAC</w:t>
      </w:r>
      <w:r>
        <w:rPr>
          <w:rFonts w:ascii="宋体" w:hAnsi="宋体" w:hint="eastAsia"/>
        </w:rPr>
        <w:t>、机顶盒设备</w:t>
      </w:r>
      <w:r>
        <w:t>SN</w:t>
      </w:r>
      <w:r>
        <w:rPr>
          <w:rFonts w:ascii="宋体" w:hAnsi="宋体" w:hint="eastAsia"/>
        </w:rPr>
        <w:t>、机顶盒发放方式、机顶盒是否有押金、机顶盒生产厂商、用户账号、地址、前台订单受理时间、回访是否满意、评测短信接收号码、签约带宽、测速时间、测速结果、测速结果是否达标、光功率测试结果、光功率是否达标、最后一次上线时间、催装发起人、催装发起时间、是否“当日装</w:t>
      </w:r>
      <w:r>
        <w:t>/</w:t>
      </w:r>
      <w:r>
        <w:rPr>
          <w:rFonts w:ascii="宋体" w:hAnsi="宋体" w:hint="eastAsia"/>
        </w:rPr>
        <w:t>快装快修”、区</w:t>
      </w:r>
      <w:r>
        <w:t>/</w:t>
      </w:r>
      <w:r>
        <w:rPr>
          <w:rFonts w:ascii="宋体" w:hAnsi="宋体" w:hint="eastAsia"/>
        </w:rPr>
        <w:t>县、小区、是否高价值小区、一线装维人员账号、智能组网终端数量、摄像头（有线）终端数量、摄像头（无线）终端数量、终端信息。</w:t>
      </w:r>
    </w:p>
    <w:p w:rsidR="001B5F3D" w:rsidRDefault="001B5F3D" w:rsidP="008A21A8">
      <w:pPr>
        <w:pStyle w:val="6"/>
      </w:pPr>
      <w:bookmarkStart w:id="3246" w:name="_Toc130156176"/>
      <w:r>
        <w:rPr>
          <w:rFonts w:hint="eastAsia"/>
        </w:rPr>
        <w:t>抽取综调库实时归档的移机工单数据</w:t>
      </w:r>
      <w:bookmarkEnd w:id="3246"/>
    </w:p>
    <w:p w:rsidR="001B5F3D" w:rsidRPr="00C45A50" w:rsidRDefault="001B5F3D" w:rsidP="008A21A8">
      <w:pPr>
        <w:ind w:firstLine="420"/>
      </w:pPr>
      <w:r>
        <w:rPr>
          <w:rFonts w:ascii="宋体" w:hAnsi="宋体" w:hint="eastAsia"/>
        </w:rPr>
        <w:lastRenderedPageBreak/>
        <w:t>综调库抽取实时归档的移机工单工单信息，内容包括：省份、地市、前台流水号、移机工单</w:t>
      </w:r>
      <w:r>
        <w:t>ID</w:t>
      </w:r>
      <w:r>
        <w:rPr>
          <w:rFonts w:ascii="宋体" w:hAnsi="宋体" w:hint="eastAsia"/>
        </w:rPr>
        <w:t>、业务类型、移机工单类型、移机工单状态、客户类型、地域属性、接入方式、用户场景、资产归属、预约时长、移机时长、移机工单时长、是否自动激活成功、移机工单派发时间、预约方式、预约时间、预约上门时间、改约最终上门时间、实际上门时间、移机完成时间、网络线条质检完成时间、客服用户回访完成时间、是否退单、退单原因、一线装维人员姓名、装维公司、网络线条质检人员姓名、质检结果、现场照片是否已上传、用户账号、地址、前台订单受理时间、回访是否满意、评测短信接收号码、签约带宽、测速时间、测速结果、测速结果是否达标、光功率测试结果、光功率是否达标、最后一次上线时间、催装发起人、催装发起时间、是否“当日装</w:t>
      </w:r>
      <w:r>
        <w:t>/</w:t>
      </w:r>
      <w:r>
        <w:rPr>
          <w:rFonts w:ascii="宋体" w:hAnsi="宋体" w:hint="eastAsia"/>
        </w:rPr>
        <w:t>快装快修”、区</w:t>
      </w:r>
      <w:r>
        <w:t>/</w:t>
      </w:r>
      <w:r>
        <w:rPr>
          <w:rFonts w:ascii="宋体" w:hAnsi="宋体" w:hint="eastAsia"/>
        </w:rPr>
        <w:t>县、小区、是否高价值小区、一线装维人员账号、智能组网终端数量、摄像头（有线）终端数量、摄像头（无线）终端数量、终端信息。</w:t>
      </w:r>
    </w:p>
    <w:p w:rsidR="001B5F3D" w:rsidRDefault="001B5F3D" w:rsidP="008A21A8">
      <w:pPr>
        <w:pStyle w:val="6"/>
      </w:pPr>
      <w:bookmarkStart w:id="3247" w:name="_Toc130156177"/>
      <w:r>
        <w:rPr>
          <w:rFonts w:hint="eastAsia"/>
        </w:rPr>
        <w:t>激活系统接口实时抽取归档移机产品信息</w:t>
      </w:r>
      <w:bookmarkEnd w:id="3247"/>
    </w:p>
    <w:p w:rsidR="001B5F3D" w:rsidRPr="003E45E1" w:rsidRDefault="001B5F3D" w:rsidP="008A21A8">
      <w:pPr>
        <w:ind w:firstLine="420"/>
      </w:pPr>
      <w:r>
        <w:rPr>
          <w:rFonts w:ascii="宋体" w:hAnsi="宋体" w:hint="eastAsia"/>
        </w:rPr>
        <w:t>激活系统接口抽取实时归档的移机工单工单对应的产品信息，内容包括：</w:t>
      </w:r>
      <w:r>
        <w:t>ONU</w:t>
      </w:r>
      <w:r>
        <w:rPr>
          <w:rFonts w:ascii="宋体" w:hAnsi="宋体" w:hint="eastAsia"/>
        </w:rPr>
        <w:t>设备</w:t>
      </w:r>
      <w:r>
        <w:t>MAC</w:t>
      </w:r>
      <w:r>
        <w:rPr>
          <w:rFonts w:ascii="宋体" w:hAnsi="宋体" w:hint="eastAsia"/>
        </w:rPr>
        <w:t>、</w:t>
      </w:r>
      <w:r>
        <w:t>ONU</w:t>
      </w:r>
      <w:r>
        <w:rPr>
          <w:rFonts w:ascii="宋体" w:hAnsi="宋体" w:hint="eastAsia"/>
        </w:rPr>
        <w:t>设备</w:t>
      </w:r>
      <w:r>
        <w:t>SN</w:t>
      </w:r>
      <w:r>
        <w:rPr>
          <w:rFonts w:ascii="宋体" w:hAnsi="宋体" w:hint="eastAsia"/>
        </w:rPr>
        <w:t>、</w:t>
      </w:r>
      <w:r>
        <w:t>ONU</w:t>
      </w:r>
      <w:r>
        <w:rPr>
          <w:rFonts w:ascii="宋体" w:hAnsi="宋体" w:hint="eastAsia"/>
        </w:rPr>
        <w:t>发放方式、</w:t>
      </w:r>
      <w:r>
        <w:t>ONU</w:t>
      </w:r>
      <w:r>
        <w:rPr>
          <w:rFonts w:ascii="宋体" w:hAnsi="宋体" w:hint="eastAsia"/>
        </w:rPr>
        <w:t>是否有押金、</w:t>
      </w:r>
      <w:r>
        <w:t>ONU</w:t>
      </w:r>
      <w:r>
        <w:rPr>
          <w:rFonts w:ascii="宋体" w:hAnsi="宋体" w:hint="eastAsia"/>
        </w:rPr>
        <w:t>生产厂商、机顶盒设备</w:t>
      </w:r>
      <w:r>
        <w:t>MAC</w:t>
      </w:r>
      <w:r>
        <w:rPr>
          <w:rFonts w:ascii="宋体" w:hAnsi="宋体" w:hint="eastAsia"/>
        </w:rPr>
        <w:t>、机顶盒设备</w:t>
      </w:r>
      <w:r>
        <w:t>SN</w:t>
      </w:r>
      <w:r>
        <w:rPr>
          <w:rFonts w:ascii="宋体" w:hAnsi="宋体" w:hint="eastAsia"/>
        </w:rPr>
        <w:t>、机顶盒发放方式、机顶盒是否有押金、机顶盒生产厂商。</w:t>
      </w:r>
    </w:p>
    <w:p w:rsidR="001B5F3D" w:rsidRDefault="001B5F3D" w:rsidP="008A21A8">
      <w:pPr>
        <w:pStyle w:val="6"/>
      </w:pPr>
      <w:bookmarkStart w:id="3248" w:name="_Toc130156178"/>
      <w:r>
        <w:rPr>
          <w:rFonts w:hint="eastAsia"/>
        </w:rPr>
        <w:t>计算实时归档的移机工单实时数据</w:t>
      </w:r>
      <w:bookmarkEnd w:id="3248"/>
    </w:p>
    <w:p w:rsidR="001B5F3D" w:rsidRPr="00FD5E33" w:rsidRDefault="001B5F3D" w:rsidP="008A21A8">
      <w:pPr>
        <w:rPr>
          <w:rFonts w:ascii="宋体" w:hAnsi="宋体"/>
          <w:b/>
        </w:rPr>
      </w:pPr>
      <w:r w:rsidRPr="00FD5E33">
        <w:rPr>
          <w:rFonts w:ascii="宋体" w:hAnsi="宋体"/>
          <w:b/>
        </w:rPr>
        <w:t>计算规则如下</w:t>
      </w:r>
      <w:r w:rsidRPr="00FD5E33">
        <w:rPr>
          <w:rFonts w:ascii="宋体" w:hAnsi="宋体" w:hint="eastAsia"/>
          <w:b/>
        </w:rPr>
        <w:t>：</w:t>
      </w:r>
    </w:p>
    <w:p w:rsidR="001B5F3D" w:rsidRPr="00023C7D" w:rsidRDefault="001B5F3D" w:rsidP="00836654">
      <w:pPr>
        <w:pStyle w:val="affffff1"/>
        <w:numPr>
          <w:ilvl w:val="0"/>
          <w:numId w:val="243"/>
        </w:numPr>
        <w:ind w:firstLineChars="0"/>
        <w:rPr>
          <w:rFonts w:ascii="宋体" w:hAnsi="宋体"/>
        </w:rPr>
      </w:pPr>
      <w:r w:rsidRPr="009A4C9C">
        <w:rPr>
          <w:rFonts w:ascii="宋体" w:hAnsi="宋体" w:hint="eastAsia"/>
        </w:rPr>
        <w:t>移机工单时长</w:t>
      </w:r>
      <w:r>
        <w:rPr>
          <w:rFonts w:ascii="宋体" w:hAnsi="宋体" w:hint="eastAsia"/>
        </w:rPr>
        <w:t>=</w:t>
      </w:r>
      <w:r>
        <w:rPr>
          <w:rFonts w:ascii="宋体" w:hAnsi="宋体" w:hint="eastAsia"/>
        </w:rPr>
        <w:t>（</w:t>
      </w:r>
      <w:r w:rsidRPr="00023C7D">
        <w:rPr>
          <w:rFonts w:ascii="宋体" w:hAnsi="宋体" w:hint="eastAsia"/>
        </w:rPr>
        <w:t>移机装完成时间</w:t>
      </w:r>
      <w:r w:rsidRPr="00023C7D">
        <w:rPr>
          <w:rFonts w:ascii="宋体" w:hAnsi="宋体" w:hint="eastAsia"/>
        </w:rPr>
        <w:t>-</w:t>
      </w:r>
      <w:r w:rsidRPr="00023C7D">
        <w:rPr>
          <w:rFonts w:ascii="宋体" w:hAnsi="宋体" w:hint="eastAsia"/>
        </w:rPr>
        <w:t>工单派发时间）</w:t>
      </w:r>
      <w:r w:rsidRPr="00023C7D">
        <w:rPr>
          <w:rFonts w:ascii="宋体" w:hAnsi="宋体" w:hint="eastAsia"/>
        </w:rPr>
        <w:t>+</w:t>
      </w:r>
      <w:r w:rsidRPr="00023C7D">
        <w:rPr>
          <w:rFonts w:ascii="宋体" w:hAnsi="宋体" w:hint="eastAsia"/>
        </w:rPr>
        <w:t>（移机拆完成时间</w:t>
      </w:r>
      <w:r w:rsidRPr="00023C7D">
        <w:rPr>
          <w:rFonts w:ascii="宋体" w:hAnsi="宋体" w:hint="eastAsia"/>
        </w:rPr>
        <w:t>-</w:t>
      </w:r>
      <w:r w:rsidRPr="00023C7D">
        <w:rPr>
          <w:rFonts w:ascii="宋体" w:hAnsi="宋体" w:hint="eastAsia"/>
        </w:rPr>
        <w:t>移机拆到达时间</w:t>
      </w:r>
      <w:r w:rsidRPr="00023C7D">
        <w:rPr>
          <w:rFonts w:ascii="宋体" w:hAnsi="宋体" w:hint="eastAsia"/>
        </w:rPr>
        <w:t>)</w:t>
      </w:r>
    </w:p>
    <w:p w:rsidR="001B5F3D" w:rsidRDefault="001B5F3D" w:rsidP="00836654">
      <w:pPr>
        <w:pStyle w:val="affffff1"/>
        <w:numPr>
          <w:ilvl w:val="0"/>
          <w:numId w:val="243"/>
        </w:numPr>
        <w:ind w:firstLineChars="0"/>
        <w:rPr>
          <w:rFonts w:ascii="宋体" w:hAnsi="宋体"/>
        </w:rPr>
      </w:pPr>
      <w:r>
        <w:rPr>
          <w:rFonts w:ascii="宋体" w:hAnsi="宋体" w:hint="eastAsia"/>
        </w:rPr>
        <w:t>若“</w:t>
      </w:r>
      <w:r w:rsidRPr="00866D5F">
        <w:rPr>
          <w:rFonts w:ascii="宋体" w:hAnsi="宋体" w:hint="eastAsia"/>
        </w:rPr>
        <w:t>是否退单”为否，</w:t>
      </w:r>
      <w:r>
        <w:rPr>
          <w:rFonts w:ascii="宋体" w:hAnsi="宋体" w:hint="eastAsia"/>
        </w:rPr>
        <w:t>终端信息必填。按规则拼接</w:t>
      </w:r>
      <w:r w:rsidRPr="00866D5F">
        <w:rPr>
          <w:rFonts w:ascii="宋体" w:hAnsi="宋体" w:hint="eastAsia"/>
        </w:rPr>
        <w:t>上报该用户移机工单关联安装的终端信息，</w:t>
      </w:r>
      <w:r w:rsidRPr="00866D5F">
        <w:rPr>
          <w:rFonts w:ascii="宋体" w:hAnsi="宋体" w:hint="eastAsia"/>
        </w:rPr>
        <w:t>[</w:t>
      </w:r>
      <w:r w:rsidRPr="00866D5F">
        <w:rPr>
          <w:rFonts w:ascii="宋体" w:hAnsi="宋体" w:hint="eastAsia"/>
        </w:rPr>
        <w:t>设备类型</w:t>
      </w:r>
      <w:r w:rsidRPr="00866D5F">
        <w:rPr>
          <w:rFonts w:ascii="宋体" w:hAnsi="宋体" w:hint="eastAsia"/>
        </w:rPr>
        <w:t>][</w:t>
      </w:r>
      <w:r w:rsidRPr="00866D5F">
        <w:rPr>
          <w:rFonts w:ascii="宋体" w:hAnsi="宋体" w:hint="eastAsia"/>
        </w:rPr>
        <w:t>厂家名称</w:t>
      </w:r>
      <w:r w:rsidRPr="00866D5F">
        <w:rPr>
          <w:rFonts w:ascii="宋体" w:hAnsi="宋体" w:hint="eastAsia"/>
        </w:rPr>
        <w:t>][</w:t>
      </w:r>
      <w:r w:rsidRPr="00866D5F">
        <w:rPr>
          <w:rFonts w:ascii="宋体" w:hAnsi="宋体" w:hint="eastAsia"/>
        </w:rPr>
        <w:t>设备型号</w:t>
      </w:r>
      <w:r w:rsidRPr="00866D5F">
        <w:rPr>
          <w:rFonts w:ascii="宋体" w:hAnsi="宋体" w:hint="eastAsia"/>
        </w:rPr>
        <w:t>]</w:t>
      </w:r>
      <w:r w:rsidRPr="00866D5F">
        <w:rPr>
          <w:rFonts w:ascii="宋体" w:hAnsi="宋体" w:hint="eastAsia"/>
        </w:rPr>
        <w:t>，英文字符下的方括号，不同终端之间用</w:t>
      </w:r>
      <w:r w:rsidRPr="00866D5F">
        <w:rPr>
          <w:rFonts w:ascii="宋体" w:hAnsi="宋体" w:hint="eastAsia"/>
        </w:rPr>
        <w:t>/</w:t>
      </w:r>
      <w:r w:rsidRPr="00866D5F">
        <w:rPr>
          <w:rFonts w:ascii="宋体" w:hAnsi="宋体" w:hint="eastAsia"/>
        </w:rPr>
        <w:t>区分，如：</w:t>
      </w:r>
      <w:r w:rsidRPr="00866D5F">
        <w:rPr>
          <w:rFonts w:ascii="宋体" w:hAnsi="宋体" w:hint="eastAsia"/>
        </w:rPr>
        <w:t>[</w:t>
      </w:r>
      <w:r w:rsidRPr="00866D5F">
        <w:rPr>
          <w:rFonts w:ascii="宋体" w:hAnsi="宋体" w:hint="eastAsia"/>
        </w:rPr>
        <w:t>网关</w:t>
      </w:r>
      <w:r w:rsidRPr="00866D5F">
        <w:rPr>
          <w:rFonts w:ascii="宋体" w:hAnsi="宋体" w:hint="eastAsia"/>
        </w:rPr>
        <w:t>][</w:t>
      </w:r>
      <w:r w:rsidRPr="00866D5F">
        <w:rPr>
          <w:rFonts w:ascii="宋体" w:hAnsi="宋体" w:hint="eastAsia"/>
        </w:rPr>
        <w:t>物联网</w:t>
      </w:r>
      <w:r w:rsidRPr="00866D5F">
        <w:rPr>
          <w:rFonts w:ascii="宋体" w:hAnsi="宋体" w:hint="eastAsia"/>
        </w:rPr>
        <w:t>][GM630]/[</w:t>
      </w:r>
      <w:r w:rsidRPr="00866D5F">
        <w:rPr>
          <w:rFonts w:ascii="宋体" w:hAnsi="宋体" w:hint="eastAsia"/>
        </w:rPr>
        <w:t>机顶盒</w:t>
      </w:r>
      <w:r w:rsidRPr="00866D5F">
        <w:rPr>
          <w:rFonts w:ascii="宋体" w:hAnsi="宋体" w:hint="eastAsia"/>
        </w:rPr>
        <w:t>][</w:t>
      </w:r>
      <w:r w:rsidRPr="00866D5F">
        <w:rPr>
          <w:rFonts w:ascii="宋体" w:hAnsi="宋体" w:hint="eastAsia"/>
        </w:rPr>
        <w:t>终端公司</w:t>
      </w:r>
      <w:r w:rsidRPr="00866D5F">
        <w:rPr>
          <w:rFonts w:ascii="宋体" w:hAnsi="宋体" w:hint="eastAsia"/>
        </w:rPr>
        <w:t>][CM311-1]/[</w:t>
      </w:r>
      <w:r w:rsidRPr="00866D5F">
        <w:rPr>
          <w:rFonts w:ascii="宋体" w:hAnsi="宋体" w:hint="eastAsia"/>
        </w:rPr>
        <w:t>摄像头</w:t>
      </w:r>
      <w:r w:rsidRPr="00866D5F">
        <w:rPr>
          <w:rFonts w:ascii="宋体" w:hAnsi="宋体" w:hint="eastAsia"/>
        </w:rPr>
        <w:t>][</w:t>
      </w:r>
      <w:r w:rsidRPr="00866D5F">
        <w:rPr>
          <w:rFonts w:ascii="宋体" w:hAnsi="宋体" w:hint="eastAsia"/>
        </w:rPr>
        <w:t>物联网</w:t>
      </w:r>
      <w:r w:rsidRPr="00866D5F">
        <w:rPr>
          <w:rFonts w:ascii="宋体" w:hAnsi="宋体" w:hint="eastAsia"/>
        </w:rPr>
        <w:t>][C75]/...</w:t>
      </w:r>
    </w:p>
    <w:p w:rsidR="001B5F3D" w:rsidRDefault="001B5F3D" w:rsidP="00836654">
      <w:pPr>
        <w:pStyle w:val="affffff1"/>
        <w:numPr>
          <w:ilvl w:val="0"/>
          <w:numId w:val="243"/>
        </w:numPr>
        <w:ind w:firstLineChars="0"/>
        <w:rPr>
          <w:rFonts w:ascii="宋体" w:hAnsi="宋体"/>
        </w:rPr>
      </w:pPr>
      <w:r w:rsidRPr="00A50645">
        <w:rPr>
          <w:rFonts w:ascii="宋体" w:hAnsi="宋体" w:hint="eastAsia"/>
        </w:rPr>
        <w:lastRenderedPageBreak/>
        <w:t>H5</w:t>
      </w:r>
      <w:r w:rsidRPr="00A50645">
        <w:rPr>
          <w:rFonts w:ascii="宋体" w:hAnsi="宋体" w:hint="eastAsia"/>
        </w:rPr>
        <w:t>回访</w:t>
      </w:r>
      <w:r w:rsidRPr="00A50645">
        <w:rPr>
          <w:rFonts w:ascii="宋体" w:hAnsi="宋体" w:hint="eastAsia"/>
        </w:rPr>
        <w:t>8</w:t>
      </w:r>
      <w:r w:rsidRPr="00A50645">
        <w:rPr>
          <w:rFonts w:ascii="宋体" w:hAnsi="宋体" w:hint="eastAsia"/>
        </w:rPr>
        <w:t>分及以上算满意</w:t>
      </w:r>
    </w:p>
    <w:p w:rsidR="001B5F3D" w:rsidRPr="00D25BC8" w:rsidRDefault="001B5F3D" w:rsidP="008A21A8">
      <w:pPr>
        <w:rPr>
          <w:rFonts w:ascii="宋体" w:hAnsi="宋体"/>
          <w:b/>
        </w:rPr>
      </w:pPr>
      <w:r w:rsidRPr="00D25BC8">
        <w:rPr>
          <w:rFonts w:ascii="宋体" w:hAnsi="宋体" w:hint="eastAsia"/>
          <w:b/>
        </w:rPr>
        <w:t>数据口径：</w:t>
      </w:r>
    </w:p>
    <w:p w:rsidR="001B5F3D" w:rsidRPr="00D25BC8" w:rsidRDefault="001B5F3D" w:rsidP="008A21A8">
      <w:pPr>
        <w:rPr>
          <w:rFonts w:ascii="宋体" w:hAnsi="宋体"/>
        </w:rPr>
      </w:pPr>
      <w:r w:rsidRPr="00D25BC8">
        <w:rPr>
          <w:rFonts w:ascii="宋体" w:hAnsi="宋体" w:hint="eastAsia"/>
        </w:rPr>
        <w:t>a</w:t>
      </w:r>
      <w:r>
        <w:rPr>
          <w:rFonts w:ascii="宋体" w:hAnsi="宋体" w:hint="eastAsia"/>
        </w:rPr>
        <w:t>、当前归档的移机工单实时进行计算</w:t>
      </w:r>
      <w:r w:rsidRPr="00D25BC8">
        <w:rPr>
          <w:rFonts w:ascii="宋体" w:hAnsi="宋体" w:hint="eastAsia"/>
        </w:rPr>
        <w:t>。</w:t>
      </w:r>
      <w:r w:rsidRPr="00D25BC8">
        <w:rPr>
          <w:rFonts w:ascii="宋体" w:hAnsi="宋体" w:hint="eastAsia"/>
        </w:rPr>
        <w:tab/>
      </w:r>
      <w:r w:rsidRPr="00D25BC8">
        <w:rPr>
          <w:rFonts w:ascii="宋体" w:hAnsi="宋体" w:hint="eastAsia"/>
        </w:rPr>
        <w:tab/>
      </w:r>
      <w:r w:rsidRPr="00D25BC8">
        <w:rPr>
          <w:rFonts w:ascii="宋体" w:hAnsi="宋体" w:hint="eastAsia"/>
        </w:rPr>
        <w:tab/>
      </w:r>
      <w:r w:rsidRPr="00D25BC8">
        <w:rPr>
          <w:rFonts w:ascii="宋体" w:hAnsi="宋体" w:hint="eastAsia"/>
        </w:rPr>
        <w:tab/>
      </w:r>
      <w:r w:rsidRPr="00D25BC8">
        <w:rPr>
          <w:rFonts w:ascii="宋体" w:hAnsi="宋体" w:hint="eastAsia"/>
        </w:rPr>
        <w:tab/>
      </w:r>
      <w:r w:rsidRPr="00D25BC8">
        <w:rPr>
          <w:rFonts w:ascii="宋体" w:hAnsi="宋体" w:hint="eastAsia"/>
        </w:rPr>
        <w:tab/>
      </w:r>
    </w:p>
    <w:p w:rsidR="001B5F3D" w:rsidRPr="008261E0" w:rsidRDefault="001B5F3D" w:rsidP="008A21A8">
      <w:r w:rsidRPr="00D25BC8">
        <w:rPr>
          <w:rFonts w:ascii="宋体" w:hAnsi="宋体"/>
        </w:rPr>
        <w:t>b</w:t>
      </w:r>
      <w:r w:rsidRPr="00D25BC8">
        <w:rPr>
          <w:rFonts w:ascii="宋体" w:hAnsi="宋体" w:hint="eastAsia"/>
        </w:rPr>
        <w:t>、</w:t>
      </w:r>
      <w:r>
        <w:rPr>
          <w:rFonts w:ascii="宋体" w:hAnsi="宋体" w:hint="eastAsia"/>
        </w:rPr>
        <w:t>数据实时推送，一条数据推送一次。</w:t>
      </w:r>
    </w:p>
    <w:p w:rsidR="001B5F3D" w:rsidRDefault="001B5F3D" w:rsidP="008A21A8">
      <w:pPr>
        <w:pStyle w:val="6"/>
      </w:pPr>
      <w:bookmarkStart w:id="3249" w:name="_Toc130156179"/>
      <w:r>
        <w:rPr>
          <w:rFonts w:hint="eastAsia"/>
        </w:rPr>
        <w:t>采集实时归档的移机工单数据存储</w:t>
      </w:r>
      <w:bookmarkEnd w:id="3249"/>
    </w:p>
    <w:p w:rsidR="001B5F3D" w:rsidRPr="00D20378" w:rsidRDefault="001B5F3D" w:rsidP="008A21A8">
      <w:pPr>
        <w:ind w:firstLine="480"/>
      </w:pPr>
      <w:r>
        <w:t>上传集团数据存储到本地</w:t>
      </w:r>
      <w:r>
        <w:rPr>
          <w:rFonts w:hint="eastAsia"/>
        </w:rPr>
        <w:t>，</w:t>
      </w:r>
      <w:r>
        <w:t>以供后续数据稽核</w:t>
      </w:r>
      <w:r>
        <w:rPr>
          <w:rFonts w:hint="eastAsia"/>
        </w:rPr>
        <w:t>。</w:t>
      </w:r>
      <w:r>
        <w:t>数据存储字段包括</w:t>
      </w:r>
      <w:r>
        <w:rPr>
          <w:rFonts w:hint="eastAsia"/>
        </w:rPr>
        <w:t>：</w:t>
      </w:r>
      <w:r>
        <w:rPr>
          <w:rFonts w:ascii="宋体" w:hAnsi="宋体" w:hint="eastAsia"/>
        </w:rPr>
        <w:t>省份、地市、前台流水号、移机工单</w:t>
      </w:r>
      <w:r>
        <w:t>ID</w:t>
      </w:r>
      <w:r>
        <w:rPr>
          <w:rFonts w:ascii="宋体" w:hAnsi="宋体" w:hint="eastAsia"/>
        </w:rPr>
        <w:t>、业务类型、移机工单类型、移机工单状态、客户类型、地域属性、接入方式、用户场景、资产归属、预约时长、移机时长、移机工单时长、是否自动激活成功、移机工单派发时间、预约方式、预约时间、预约上门时间、改约最终上门时间、实际上门时间、移机完成时间、网络线条质检完成时间、客服用户回访完成时间、是否退单、退单原因、一线装维人员姓名、装维公司、网络线条质检人员姓名、质检结果、现场照片是否已上传、</w:t>
      </w:r>
      <w:r>
        <w:t>ONU</w:t>
      </w:r>
      <w:r>
        <w:rPr>
          <w:rFonts w:ascii="宋体" w:hAnsi="宋体" w:hint="eastAsia"/>
        </w:rPr>
        <w:t>设备</w:t>
      </w:r>
      <w:r>
        <w:t>MAC</w:t>
      </w:r>
      <w:r>
        <w:rPr>
          <w:rFonts w:ascii="宋体" w:hAnsi="宋体" w:hint="eastAsia"/>
        </w:rPr>
        <w:t>、</w:t>
      </w:r>
      <w:r>
        <w:t>ONU</w:t>
      </w:r>
      <w:r>
        <w:rPr>
          <w:rFonts w:ascii="宋体" w:hAnsi="宋体" w:hint="eastAsia"/>
        </w:rPr>
        <w:t>设备</w:t>
      </w:r>
      <w:r>
        <w:t>SN</w:t>
      </w:r>
      <w:r>
        <w:rPr>
          <w:rFonts w:ascii="宋体" w:hAnsi="宋体" w:hint="eastAsia"/>
        </w:rPr>
        <w:t>、</w:t>
      </w:r>
      <w:r>
        <w:t>ONU</w:t>
      </w:r>
      <w:r>
        <w:rPr>
          <w:rFonts w:ascii="宋体" w:hAnsi="宋体" w:hint="eastAsia"/>
        </w:rPr>
        <w:t>发放方式、</w:t>
      </w:r>
      <w:r>
        <w:t>ONU</w:t>
      </w:r>
      <w:r>
        <w:rPr>
          <w:rFonts w:ascii="宋体" w:hAnsi="宋体" w:hint="eastAsia"/>
        </w:rPr>
        <w:t>是否有押金、</w:t>
      </w:r>
      <w:r>
        <w:t>ONU</w:t>
      </w:r>
      <w:r>
        <w:rPr>
          <w:rFonts w:ascii="宋体" w:hAnsi="宋体" w:hint="eastAsia"/>
        </w:rPr>
        <w:t>生产厂商、机顶盒设备</w:t>
      </w:r>
      <w:r>
        <w:t>MAC</w:t>
      </w:r>
      <w:r>
        <w:rPr>
          <w:rFonts w:ascii="宋体" w:hAnsi="宋体" w:hint="eastAsia"/>
        </w:rPr>
        <w:t>、机顶盒设备</w:t>
      </w:r>
      <w:r>
        <w:t>SN</w:t>
      </w:r>
      <w:r>
        <w:rPr>
          <w:rFonts w:ascii="宋体" w:hAnsi="宋体" w:hint="eastAsia"/>
        </w:rPr>
        <w:t>、机顶盒发放方式、机顶盒是否有押金、机顶盒生产厂商、用户账号、地址、前台订单受理时间、回访是否满意、评测短信接收号码、签约带宽、测速时间、测速结果、测速结果是否达标、光功率测试结果、光功率是否达标、最后一次上线时间、催装发起人、催装发起时间、是否“当日装</w:t>
      </w:r>
      <w:r>
        <w:t>/</w:t>
      </w:r>
      <w:r>
        <w:rPr>
          <w:rFonts w:ascii="宋体" w:hAnsi="宋体" w:hint="eastAsia"/>
        </w:rPr>
        <w:t>快装快修”、区</w:t>
      </w:r>
      <w:r>
        <w:t>/</w:t>
      </w:r>
      <w:r>
        <w:rPr>
          <w:rFonts w:ascii="宋体" w:hAnsi="宋体" w:hint="eastAsia"/>
        </w:rPr>
        <w:t>县、小区、是否高价值小区、一线装维人员账号、智能组网终端数量、摄像头（有线）终端数量、摄像头（无线）终端数量、终端信息。</w:t>
      </w:r>
    </w:p>
    <w:p w:rsidR="001B5F3D" w:rsidRDefault="001B5F3D" w:rsidP="008A21A8">
      <w:pPr>
        <w:pStyle w:val="6"/>
      </w:pPr>
      <w:bookmarkStart w:id="3250" w:name="_Toc130156180"/>
      <w:r>
        <w:rPr>
          <w:rFonts w:hint="eastAsia"/>
        </w:rPr>
        <w:t>按规则剔除部分实时归档的移机工单清单数据</w:t>
      </w:r>
      <w:bookmarkEnd w:id="3250"/>
    </w:p>
    <w:p w:rsidR="001B5F3D" w:rsidRDefault="001B5F3D" w:rsidP="008A21A8">
      <w:pPr>
        <w:ind w:firstLine="420"/>
      </w:pPr>
      <w:r w:rsidRPr="00D20378">
        <w:rPr>
          <w:rFonts w:hint="eastAsia"/>
        </w:rPr>
        <w:t>FTTR</w:t>
      </w:r>
      <w:r w:rsidRPr="00D20378">
        <w:rPr>
          <w:rFonts w:hint="eastAsia"/>
        </w:rPr>
        <w:t>是过渡流程</w:t>
      </w:r>
      <w:r>
        <w:rPr>
          <w:rFonts w:hint="eastAsia"/>
        </w:rPr>
        <w:t>，</w:t>
      </w:r>
      <w:r w:rsidRPr="00D20378">
        <w:rPr>
          <w:rFonts w:hint="eastAsia"/>
        </w:rPr>
        <w:t>暂时不传</w:t>
      </w:r>
      <w:r>
        <w:rPr>
          <w:rFonts w:hint="eastAsia"/>
        </w:rPr>
        <w:t>集团，做剔除。</w:t>
      </w:r>
    </w:p>
    <w:p w:rsidR="001B5F3D" w:rsidRDefault="001B5F3D" w:rsidP="008A21A8">
      <w:pPr>
        <w:pStyle w:val="6"/>
      </w:pPr>
      <w:bookmarkStart w:id="3251" w:name="_Toc130156181"/>
      <w:r>
        <w:rPr>
          <w:rFonts w:hint="eastAsia"/>
        </w:rPr>
        <w:t>实时归档的移机工单实时涉敏字段脱敏</w:t>
      </w:r>
      <w:bookmarkEnd w:id="3251"/>
    </w:p>
    <w:p w:rsidR="001B5F3D" w:rsidRDefault="001B5F3D" w:rsidP="008A21A8">
      <w:pPr>
        <w:tabs>
          <w:tab w:val="left" w:pos="2700"/>
        </w:tabs>
        <w:ind w:firstLine="420"/>
        <w:rPr>
          <w:rFonts w:ascii="宋体" w:hAnsi="宋体" w:cs="宋体"/>
        </w:rPr>
      </w:pPr>
      <w:r>
        <w:rPr>
          <w:rFonts w:ascii="宋体" w:hAnsi="宋体" w:cs="宋体" w:hint="eastAsia"/>
        </w:rPr>
        <w:t>敏感字段需要通过AES加密算法进行脱敏后输出，AES加密参数约定如下：</w:t>
      </w:r>
    </w:p>
    <w:p w:rsidR="001B5F3D" w:rsidRDefault="001B5F3D" w:rsidP="008A21A8">
      <w:pPr>
        <w:tabs>
          <w:tab w:val="left" w:pos="2700"/>
        </w:tabs>
        <w:ind w:firstLine="420"/>
        <w:rPr>
          <w:rFonts w:ascii="宋体" w:hAnsi="宋体" w:cs="宋体"/>
        </w:rPr>
      </w:pPr>
      <w:r>
        <w:rPr>
          <w:rFonts w:ascii="宋体" w:hAnsi="宋体" w:cs="宋体" w:hint="eastAsia"/>
        </w:rPr>
        <w:lastRenderedPageBreak/>
        <w:t>1.</w:t>
      </w:r>
      <w:r>
        <w:rPr>
          <w:rFonts w:ascii="宋体" w:hAnsi="宋体" w:cs="宋体"/>
        </w:rPr>
        <w:t xml:space="preserve"> </w:t>
      </w:r>
      <w:r>
        <w:rPr>
          <w:rFonts w:ascii="宋体" w:hAnsi="宋体" w:cs="宋体" w:hint="eastAsia"/>
        </w:rPr>
        <w:t>模式：ECB模式</w:t>
      </w:r>
    </w:p>
    <w:p w:rsidR="001B5F3D" w:rsidRDefault="001B5F3D" w:rsidP="008A21A8">
      <w:pPr>
        <w:tabs>
          <w:tab w:val="left" w:pos="2700"/>
        </w:tabs>
        <w:ind w:firstLine="420"/>
        <w:rPr>
          <w:rFonts w:ascii="宋体" w:hAnsi="宋体" w:cs="宋体"/>
        </w:rPr>
      </w:pPr>
      <w:r>
        <w:rPr>
          <w:rFonts w:ascii="宋体" w:hAnsi="宋体" w:cs="宋体" w:hint="eastAsia"/>
        </w:rPr>
        <w:t>2.</w:t>
      </w:r>
      <w:r>
        <w:rPr>
          <w:rFonts w:ascii="宋体" w:hAnsi="宋体" w:cs="宋体"/>
        </w:rPr>
        <w:t xml:space="preserve"> </w:t>
      </w:r>
      <w:r>
        <w:rPr>
          <w:rFonts w:ascii="宋体" w:hAnsi="宋体" w:cs="宋体" w:hint="eastAsia"/>
        </w:rPr>
        <w:t>填充：pkcs7padding</w:t>
      </w:r>
    </w:p>
    <w:p w:rsidR="001B5F3D" w:rsidRDefault="001B5F3D" w:rsidP="008A21A8">
      <w:pPr>
        <w:tabs>
          <w:tab w:val="left" w:pos="2700"/>
        </w:tabs>
        <w:ind w:firstLine="420"/>
        <w:rPr>
          <w:rFonts w:ascii="宋体" w:hAnsi="宋体" w:cs="宋体"/>
        </w:rPr>
      </w:pPr>
      <w:r>
        <w:rPr>
          <w:rFonts w:ascii="宋体" w:hAnsi="宋体" w:cs="宋体" w:hint="eastAsia"/>
        </w:rPr>
        <w:t>3.</w:t>
      </w:r>
      <w:r>
        <w:rPr>
          <w:rFonts w:ascii="宋体" w:hAnsi="宋体" w:cs="宋体"/>
        </w:rPr>
        <w:t xml:space="preserve"> </w:t>
      </w:r>
      <w:r>
        <w:rPr>
          <w:rFonts w:ascii="宋体" w:hAnsi="宋体" w:cs="宋体" w:hint="eastAsia"/>
        </w:rPr>
        <w:t>数据块：128位</w:t>
      </w:r>
    </w:p>
    <w:p w:rsidR="001B5F3D" w:rsidRDefault="001B5F3D" w:rsidP="008A21A8">
      <w:pPr>
        <w:tabs>
          <w:tab w:val="left" w:pos="2700"/>
        </w:tabs>
        <w:ind w:firstLine="420"/>
        <w:rPr>
          <w:rFonts w:ascii="宋体" w:hAnsi="宋体" w:cs="宋体"/>
        </w:rPr>
      </w:pPr>
      <w:r>
        <w:rPr>
          <w:rFonts w:ascii="宋体" w:hAnsi="宋体" w:cs="宋体" w:hint="eastAsia"/>
        </w:rPr>
        <w:t>4.</w:t>
      </w:r>
      <w:r>
        <w:rPr>
          <w:rFonts w:ascii="宋体" w:hAnsi="宋体" w:cs="宋体"/>
        </w:rPr>
        <w:t xml:space="preserve"> </w:t>
      </w:r>
      <w:r>
        <w:rPr>
          <w:rFonts w:ascii="宋体" w:hAnsi="宋体" w:cs="宋体" w:hint="eastAsia"/>
        </w:rPr>
        <w:t>密钥：另行下发</w:t>
      </w:r>
    </w:p>
    <w:p w:rsidR="001B5F3D" w:rsidRDefault="001B5F3D" w:rsidP="008A21A8">
      <w:pPr>
        <w:tabs>
          <w:tab w:val="left" w:pos="2700"/>
        </w:tabs>
        <w:ind w:firstLine="420"/>
        <w:rPr>
          <w:rFonts w:ascii="宋体" w:hAnsi="宋体" w:cs="宋体"/>
        </w:rPr>
      </w:pPr>
      <w:r>
        <w:rPr>
          <w:rFonts w:ascii="宋体" w:hAnsi="宋体" w:cs="宋体" w:hint="eastAsia"/>
        </w:rPr>
        <w:t>5.</w:t>
      </w:r>
      <w:r>
        <w:rPr>
          <w:rFonts w:ascii="宋体" w:hAnsi="宋体" w:cs="宋体"/>
        </w:rPr>
        <w:t xml:space="preserve"> </w:t>
      </w:r>
      <w:r>
        <w:rPr>
          <w:rFonts w:ascii="宋体" w:hAnsi="宋体" w:cs="宋体" w:hint="eastAsia"/>
        </w:rPr>
        <w:t>偏移量：无</w:t>
      </w:r>
    </w:p>
    <w:p w:rsidR="001B5F3D" w:rsidRDefault="001B5F3D" w:rsidP="008A21A8">
      <w:pPr>
        <w:tabs>
          <w:tab w:val="left" w:pos="2700"/>
        </w:tabs>
        <w:ind w:firstLine="420"/>
        <w:rPr>
          <w:rFonts w:ascii="宋体" w:hAnsi="宋体" w:cs="宋体"/>
        </w:rPr>
      </w:pPr>
      <w:r>
        <w:rPr>
          <w:rFonts w:ascii="宋体" w:hAnsi="宋体" w:cs="宋体" w:hint="eastAsia"/>
        </w:rPr>
        <w:t>6.</w:t>
      </w:r>
      <w:r>
        <w:rPr>
          <w:rFonts w:ascii="宋体" w:hAnsi="宋体" w:cs="宋体"/>
        </w:rPr>
        <w:t xml:space="preserve"> </w:t>
      </w:r>
      <w:r>
        <w:rPr>
          <w:rFonts w:ascii="宋体" w:hAnsi="宋体" w:cs="宋体" w:hint="eastAsia"/>
        </w:rPr>
        <w:t>输出：BASE64</w:t>
      </w:r>
    </w:p>
    <w:p w:rsidR="001B5F3D" w:rsidRDefault="001B5F3D" w:rsidP="008A21A8">
      <w:pPr>
        <w:tabs>
          <w:tab w:val="left" w:pos="2700"/>
        </w:tabs>
        <w:ind w:firstLine="420"/>
        <w:rPr>
          <w:rFonts w:ascii="宋体" w:hAnsi="宋体" w:cs="宋体"/>
        </w:rPr>
      </w:pPr>
      <w:r>
        <w:rPr>
          <w:rFonts w:ascii="宋体" w:hAnsi="宋体" w:cs="宋体" w:hint="eastAsia"/>
        </w:rPr>
        <w:t>7.</w:t>
      </w:r>
      <w:r>
        <w:rPr>
          <w:rFonts w:ascii="宋体" w:hAnsi="宋体" w:cs="宋体"/>
        </w:rPr>
        <w:t xml:space="preserve"> </w:t>
      </w:r>
      <w:r>
        <w:rPr>
          <w:rFonts w:ascii="宋体" w:hAnsi="宋体" w:cs="宋体" w:hint="eastAsia"/>
        </w:rPr>
        <w:t>字符集：utf8编码（unicode编码）</w:t>
      </w:r>
    </w:p>
    <w:p w:rsidR="001B5F3D" w:rsidRDefault="001B5F3D" w:rsidP="008A21A8">
      <w:pPr>
        <w:pStyle w:val="6"/>
      </w:pPr>
      <w:bookmarkStart w:id="3252" w:name="_Toc130156182"/>
      <w:r>
        <w:rPr>
          <w:rFonts w:hint="eastAsia"/>
        </w:rPr>
        <w:t>推送实时归档的移机工单实时数据给集团</w:t>
      </w:r>
      <w:bookmarkEnd w:id="3252"/>
    </w:p>
    <w:p w:rsidR="001B5F3D" w:rsidRPr="00CF4502" w:rsidRDefault="001B5F3D" w:rsidP="008A21A8">
      <w:pPr>
        <w:rPr>
          <w:b/>
        </w:rPr>
      </w:pPr>
      <w:r w:rsidRPr="00CF4502">
        <w:rPr>
          <w:rFonts w:hint="eastAsia"/>
          <w:b/>
        </w:rPr>
        <w:t>传输要求：</w:t>
      </w:r>
    </w:p>
    <w:p w:rsidR="001B5F3D" w:rsidRDefault="001B5F3D" w:rsidP="00836654">
      <w:pPr>
        <w:numPr>
          <w:ilvl w:val="0"/>
          <w:numId w:val="245"/>
        </w:numPr>
        <w:spacing w:before="0" w:after="0"/>
        <w:jc w:val="both"/>
      </w:pPr>
      <w:r>
        <w:rPr>
          <w:rFonts w:hint="eastAsia"/>
        </w:rPr>
        <w:t>每次调用只传一条工单数据；</w:t>
      </w:r>
    </w:p>
    <w:p w:rsidR="001B5F3D" w:rsidRDefault="001B5F3D" w:rsidP="00836654">
      <w:pPr>
        <w:numPr>
          <w:ilvl w:val="0"/>
          <w:numId w:val="245"/>
        </w:numPr>
        <w:spacing w:before="0" w:after="0"/>
        <w:jc w:val="both"/>
      </w:pPr>
      <w:r>
        <w:rPr>
          <w:rFonts w:hint="eastAsia"/>
        </w:rPr>
        <w:t>仅实时传送已归档工单数据，在途工单无需调用。</w:t>
      </w:r>
    </w:p>
    <w:p w:rsidR="001B5F3D" w:rsidRPr="00CF4502" w:rsidRDefault="001B5F3D" w:rsidP="008A21A8">
      <w:pPr>
        <w:rPr>
          <w:b/>
        </w:rPr>
      </w:pPr>
      <w:r w:rsidRPr="00CF4502">
        <w:rPr>
          <w:rFonts w:hint="eastAsia"/>
          <w:b/>
        </w:rPr>
        <w:t>编码方式约定</w:t>
      </w:r>
    </w:p>
    <w:p w:rsidR="001B5F3D" w:rsidRPr="00CF4502" w:rsidRDefault="001B5F3D" w:rsidP="008A21A8">
      <w:pPr>
        <w:rPr>
          <w:rFonts w:ascii="宋体" w:hAnsi="宋体" w:cs="宋体"/>
        </w:rPr>
      </w:pPr>
      <w:r w:rsidRPr="00CF4502">
        <w:rPr>
          <w:rFonts w:ascii="宋体" w:hAnsi="宋体" w:hint="eastAsia"/>
        </w:rPr>
        <w:t>在本规范中，如无特殊说明，所有消息和文件的数据编码都采用UTF-8编码方式。</w:t>
      </w:r>
    </w:p>
    <w:p w:rsidR="001B5F3D" w:rsidRPr="00CF4502" w:rsidRDefault="001B5F3D" w:rsidP="008A21A8">
      <w:pPr>
        <w:rPr>
          <w:b/>
          <w:szCs w:val="24"/>
        </w:rPr>
      </w:pPr>
      <w:r w:rsidRPr="00CF4502">
        <w:rPr>
          <w:rFonts w:ascii="宋体" w:hAnsi="宋体" w:cs="宋体" w:hint="eastAsia"/>
          <w:b/>
          <w:bCs/>
          <w:szCs w:val="24"/>
        </w:rPr>
        <w:t>Kafka接口规范</w:t>
      </w:r>
    </w:p>
    <w:p w:rsidR="001B5F3D" w:rsidRPr="00CF4502" w:rsidRDefault="001B5F3D" w:rsidP="008A21A8">
      <w:pPr>
        <w:rPr>
          <w:szCs w:val="24"/>
        </w:rPr>
      </w:pPr>
      <w:r w:rsidRPr="00CF4502">
        <w:rPr>
          <w:rFonts w:ascii="宋体" w:hAnsi="宋体" w:cs="宋体" w:hint="eastAsia"/>
          <w:bCs/>
          <w:szCs w:val="24"/>
        </w:rPr>
        <w:t>参数格式</w:t>
      </w:r>
    </w:p>
    <w:p w:rsidR="001B5F3D" w:rsidRDefault="001B5F3D" w:rsidP="008A21A8">
      <w:r w:rsidRPr="00CF4502">
        <w:rPr>
          <w:rFonts w:ascii="宋体" w:hAnsi="宋体" w:hint="eastAsia"/>
        </w:rPr>
        <w:t>标准Json字符串，每条数据单独传输。</w:t>
      </w:r>
    </w:p>
    <w:p w:rsidR="001B5F3D" w:rsidRPr="00CF4502" w:rsidRDefault="001B5F3D" w:rsidP="008A21A8">
      <w:pPr>
        <w:rPr>
          <w:rFonts w:ascii="宋体" w:hAnsi="宋体" w:cs="宋体"/>
          <w:bCs/>
          <w:szCs w:val="24"/>
        </w:rPr>
      </w:pPr>
      <w:r w:rsidRPr="00CF4502">
        <w:rPr>
          <w:rFonts w:ascii="宋体" w:hAnsi="宋体" w:cs="宋体" w:hint="eastAsia"/>
          <w:bCs/>
          <w:szCs w:val="24"/>
        </w:rPr>
        <w:t>数据内容要求</w:t>
      </w:r>
    </w:p>
    <w:p w:rsidR="001B5F3D" w:rsidRPr="00CF4502" w:rsidRDefault="001B5F3D" w:rsidP="008A21A8">
      <w:pPr>
        <w:rPr>
          <w:rFonts w:ascii="宋体" w:hAnsi="宋体"/>
        </w:rPr>
      </w:pPr>
      <w:r w:rsidRPr="00CF4502">
        <w:rPr>
          <w:rFonts w:ascii="宋体" w:hAnsi="宋体" w:hint="eastAsia"/>
        </w:rPr>
        <w:t>如下为Json的格式要求：</w:t>
      </w:r>
    </w:p>
    <w:p w:rsidR="001B5F3D" w:rsidRPr="00CF4502" w:rsidRDefault="001B5F3D" w:rsidP="008A21A8">
      <w:pPr>
        <w:rPr>
          <w:rFonts w:ascii="宋体" w:hAnsi="宋体"/>
        </w:rPr>
      </w:pPr>
      <w:r w:rsidRPr="00CF4502">
        <w:rPr>
          <w:rFonts w:ascii="宋体" w:hAnsi="宋体" w:hint="eastAsia"/>
        </w:rPr>
        <w:lastRenderedPageBreak/>
        <w:t>只支持JsonObject，不支持JsonArray；</w:t>
      </w:r>
    </w:p>
    <w:p w:rsidR="001B5F3D" w:rsidRPr="00CF4502" w:rsidRDefault="001B5F3D" w:rsidP="008A21A8">
      <w:pPr>
        <w:rPr>
          <w:rFonts w:ascii="宋体" w:hAnsi="宋体"/>
        </w:rPr>
      </w:pPr>
      <w:r w:rsidRPr="00CF4502">
        <w:rPr>
          <w:rFonts w:ascii="宋体" w:hAnsi="宋体" w:hint="eastAsia"/>
        </w:rPr>
        <w:t>编码统一使用UTF-8</w:t>
      </w:r>
      <w:r w:rsidRPr="00CF4502">
        <w:rPr>
          <w:rFonts w:ascii="Helvetica" w:hAnsi="Helvetica" w:cs="Helvetica"/>
          <w:color w:val="333333"/>
          <w:sz w:val="20"/>
          <w:shd w:val="clear" w:color="auto" w:fill="FFFFFF"/>
        </w:rPr>
        <w:t xml:space="preserve"> </w:t>
      </w:r>
      <w:r w:rsidRPr="00CF4502">
        <w:rPr>
          <w:rFonts w:ascii="宋体" w:hAnsi="宋体" w:hint="eastAsia"/>
        </w:rPr>
        <w:t>；</w:t>
      </w:r>
    </w:p>
    <w:p w:rsidR="001B5F3D" w:rsidRPr="00870DD6" w:rsidRDefault="001B5F3D" w:rsidP="008A21A8">
      <w:r>
        <w:rPr>
          <w:rFonts w:hint="eastAsia"/>
        </w:rPr>
        <w:t>样例：</w:t>
      </w:r>
      <w:r>
        <w:rPr>
          <w:rFonts w:hint="eastAsia"/>
        </w:rPr>
        <w:t>{</w:t>
      </w:r>
      <w:r>
        <w:t>“C</w:t>
      </w:r>
      <w:r>
        <w:rPr>
          <w:rFonts w:hint="eastAsia"/>
        </w:rPr>
        <w:t>olname1</w:t>
      </w:r>
      <w:r>
        <w:t>”</w:t>
      </w:r>
      <w:r>
        <w:rPr>
          <w:rFonts w:hint="eastAsia"/>
        </w:rPr>
        <w:t xml:space="preserve">: </w:t>
      </w:r>
      <w:r>
        <w:t>”C</w:t>
      </w:r>
      <w:r>
        <w:rPr>
          <w:rFonts w:hint="eastAsia"/>
        </w:rPr>
        <w:t>olvalue1</w:t>
      </w:r>
      <w:r>
        <w:t>”</w:t>
      </w:r>
      <w:r>
        <w:rPr>
          <w:rFonts w:hint="eastAsia"/>
        </w:rPr>
        <w:t xml:space="preserve">, </w:t>
      </w:r>
      <w:r>
        <w:t>”</w:t>
      </w:r>
      <w:r>
        <w:rPr>
          <w:rFonts w:hint="eastAsia"/>
        </w:rPr>
        <w:t>colname2</w:t>
      </w:r>
      <w:r>
        <w:t>”</w:t>
      </w:r>
      <w:r>
        <w:rPr>
          <w:rFonts w:hint="eastAsia"/>
        </w:rPr>
        <w:t xml:space="preserve">: </w:t>
      </w:r>
      <w:r>
        <w:t>”</w:t>
      </w:r>
      <w:r>
        <w:rPr>
          <w:rFonts w:hint="eastAsia"/>
        </w:rPr>
        <w:t>colvalue2</w:t>
      </w:r>
      <w:r>
        <w:t>”</w:t>
      </w:r>
      <w:r>
        <w:rPr>
          <w:rFonts w:hint="eastAsia"/>
        </w:rPr>
        <w:t xml:space="preserve">, </w:t>
      </w:r>
      <w:r>
        <w:t>“</w:t>
      </w:r>
      <w:r>
        <w:rPr>
          <w:rFonts w:hint="eastAsia"/>
        </w:rPr>
        <w:t>colname3</w:t>
      </w:r>
      <w:r>
        <w:t>”</w:t>
      </w:r>
      <w:r>
        <w:rPr>
          <w:rFonts w:hint="eastAsia"/>
        </w:rPr>
        <w:t>:</w:t>
      </w:r>
      <w:r>
        <w:t>”</w:t>
      </w:r>
      <w:r>
        <w:rPr>
          <w:rFonts w:hint="eastAsia"/>
        </w:rPr>
        <w:t>colvalue3</w:t>
      </w:r>
      <w:r>
        <w:t>”</w:t>
      </w:r>
      <w:r>
        <w:rPr>
          <w:rFonts w:hint="eastAsia"/>
        </w:rPr>
        <w:t>}</w:t>
      </w:r>
    </w:p>
    <w:p w:rsidR="001B5F3D" w:rsidRDefault="001B5F3D" w:rsidP="008A21A8">
      <w:pPr>
        <w:rPr>
          <w:rFonts w:ascii="宋体" w:hAnsi="宋体"/>
        </w:rPr>
      </w:pPr>
      <w:r>
        <w:rPr>
          <w:rFonts w:ascii="宋体" w:hAnsi="宋体" w:hint="eastAsia"/>
        </w:rPr>
        <w:t>实时推送归档移机单字段：</w:t>
      </w:r>
    </w:p>
    <w:p w:rsidR="001B5F3D" w:rsidRPr="00385965" w:rsidRDefault="001B5F3D" w:rsidP="008A21A8">
      <w:r>
        <w:rPr>
          <w:rFonts w:ascii="宋体" w:hAnsi="宋体" w:hint="eastAsia"/>
        </w:rPr>
        <w:t>省份、地市、前台流水号、移机工单</w:t>
      </w:r>
      <w:r>
        <w:t>ID</w:t>
      </w:r>
      <w:r>
        <w:rPr>
          <w:rFonts w:ascii="宋体" w:hAnsi="宋体" w:hint="eastAsia"/>
        </w:rPr>
        <w:t>、业务类型、移机工单类型、移机工单状态、客户类型、地域属性、接入方式、用户场景、资产归属、预约时长、移机时长、移机工单时长、是否自动激活成功、移机工单派发时间、预约方式、预约时间、预约上门时间、改约最终上门时间、实际上门时间、移机完成时间、网络线条质检完成时间、客服用户回访完成时间、是否退单、退单原因、一线装维人员姓名、装维公司、网络线条质检人员姓名、质检结果、现场照片是否已上传、</w:t>
      </w:r>
      <w:r>
        <w:t>ONU</w:t>
      </w:r>
      <w:r>
        <w:rPr>
          <w:rFonts w:ascii="宋体" w:hAnsi="宋体" w:hint="eastAsia"/>
        </w:rPr>
        <w:t>设备</w:t>
      </w:r>
      <w:r>
        <w:t>MAC</w:t>
      </w:r>
      <w:r>
        <w:rPr>
          <w:rFonts w:ascii="宋体" w:hAnsi="宋体" w:hint="eastAsia"/>
        </w:rPr>
        <w:t>、</w:t>
      </w:r>
      <w:r>
        <w:t>ONU</w:t>
      </w:r>
      <w:r>
        <w:rPr>
          <w:rFonts w:ascii="宋体" w:hAnsi="宋体" w:hint="eastAsia"/>
        </w:rPr>
        <w:t>设备</w:t>
      </w:r>
      <w:r>
        <w:t>SN</w:t>
      </w:r>
      <w:r>
        <w:rPr>
          <w:rFonts w:ascii="宋体" w:hAnsi="宋体" w:hint="eastAsia"/>
        </w:rPr>
        <w:t>、</w:t>
      </w:r>
      <w:r>
        <w:t>ONU</w:t>
      </w:r>
      <w:r>
        <w:rPr>
          <w:rFonts w:ascii="宋体" w:hAnsi="宋体" w:hint="eastAsia"/>
        </w:rPr>
        <w:t>发放方式、</w:t>
      </w:r>
      <w:r>
        <w:t>ONU</w:t>
      </w:r>
      <w:r>
        <w:rPr>
          <w:rFonts w:ascii="宋体" w:hAnsi="宋体" w:hint="eastAsia"/>
        </w:rPr>
        <w:t>是否有押金、</w:t>
      </w:r>
      <w:r>
        <w:t>ONU</w:t>
      </w:r>
      <w:r>
        <w:rPr>
          <w:rFonts w:ascii="宋体" w:hAnsi="宋体" w:hint="eastAsia"/>
        </w:rPr>
        <w:t>生产厂商、机顶盒设备</w:t>
      </w:r>
      <w:r>
        <w:t>MAC</w:t>
      </w:r>
      <w:r>
        <w:rPr>
          <w:rFonts w:ascii="宋体" w:hAnsi="宋体" w:hint="eastAsia"/>
        </w:rPr>
        <w:t>、机顶盒设备</w:t>
      </w:r>
      <w:r>
        <w:t>SN</w:t>
      </w:r>
      <w:r>
        <w:rPr>
          <w:rFonts w:ascii="宋体" w:hAnsi="宋体" w:hint="eastAsia"/>
        </w:rPr>
        <w:t>、机顶盒发放方式、机顶盒是否有押金、机顶盒生产厂商、用户账号、地址、前台订单受理时间、回访是否满意、评测短信接收号码、签约带宽、测速时间、测速结果、测速结果是否达标、光功率测试结果、光功率是否达标、最后一次上线时间、催装发起人、催装发起时间、是否“当日装</w:t>
      </w:r>
      <w:r>
        <w:t>/</w:t>
      </w:r>
      <w:r>
        <w:rPr>
          <w:rFonts w:ascii="宋体" w:hAnsi="宋体" w:hint="eastAsia"/>
        </w:rPr>
        <w:t>快装快修”、区</w:t>
      </w:r>
      <w:r>
        <w:t>/</w:t>
      </w:r>
      <w:r>
        <w:rPr>
          <w:rFonts w:ascii="宋体" w:hAnsi="宋体" w:hint="eastAsia"/>
        </w:rPr>
        <w:t>县、小区、是否高价值小区、一线装维人员账号、智能组网终端数量、摄像头（有线）终端数量、摄像头（无线）终端数量、终端信息。</w:t>
      </w:r>
    </w:p>
    <w:p w:rsidR="001B5F3D" w:rsidRDefault="001B5F3D" w:rsidP="008A21A8">
      <w:pPr>
        <w:pStyle w:val="5"/>
      </w:pPr>
      <w:bookmarkStart w:id="3253" w:name="_Toc130156183"/>
      <w:r>
        <w:rPr>
          <w:rFonts w:hint="eastAsia"/>
        </w:rPr>
        <w:t>家宽拆机归档工单实时上传集团集团</w:t>
      </w:r>
      <w:bookmarkEnd w:id="3253"/>
    </w:p>
    <w:p w:rsidR="001B5F3D" w:rsidRPr="005B352C" w:rsidRDefault="001B5F3D" w:rsidP="008A21A8">
      <w:pPr>
        <w:ind w:firstLine="480"/>
        <w:rPr>
          <w:rFonts w:ascii="宋体" w:hAnsi="宋体"/>
        </w:rPr>
      </w:pPr>
      <w:r>
        <w:rPr>
          <w:rFonts w:hint="eastAsia"/>
        </w:rPr>
        <w:t>实时归档拆机</w:t>
      </w:r>
      <w:r w:rsidRPr="008429C2">
        <w:t>工单</w:t>
      </w:r>
      <w:r>
        <w:rPr>
          <w:rFonts w:hint="eastAsia"/>
        </w:rPr>
        <w:t>清单</w:t>
      </w:r>
      <w:r w:rsidRPr="008429C2">
        <w:t>数据上传集团</w:t>
      </w:r>
      <w:r w:rsidRPr="008429C2">
        <w:rPr>
          <w:rFonts w:hint="eastAsia"/>
        </w:rPr>
        <w:t>，</w:t>
      </w:r>
      <w:r w:rsidRPr="008429C2">
        <w:t>汇总工单的数据以文件形式上传集团</w:t>
      </w:r>
      <w:r w:rsidRPr="00DB19FB">
        <w:rPr>
          <w:rFonts w:hint="eastAsia"/>
        </w:rPr>
        <w:t>。</w:t>
      </w:r>
      <w:r>
        <w:rPr>
          <w:rFonts w:hint="eastAsia"/>
        </w:rPr>
        <w:t>上传内容包括：</w:t>
      </w:r>
      <w:r w:rsidRPr="00A43521">
        <w:rPr>
          <w:rFonts w:ascii="宋体" w:hAnsi="宋体" w:hint="eastAsia"/>
        </w:rPr>
        <w:t>省份、地市、前台流水号、工单ID、业务类型、工单类型、工单状态、客户类型、地域属性、接入方式、用户场景、资产归属、拆机工单时长、工单派发时间、预约方式、预约上门时间、改约最终上门时间、实际上门时</w:t>
      </w:r>
      <w:r w:rsidRPr="00A43521">
        <w:rPr>
          <w:rFonts w:ascii="宋体" w:hAnsi="宋体" w:hint="eastAsia"/>
        </w:rPr>
        <w:lastRenderedPageBreak/>
        <w:t>间、拆机完成时间、网络线条质检完成时间、客服用户回访完成时间、一线装维人员姓名、装维公司、网络线条质检人员姓名、质检结果、现场照片是否已上传、ONU设备MAC、ONU设备SN、ONU生产厂商、机顶盒设备MAC、机顶盒设备SN、机顶盒发放方式、机顶盒是否有押金、机顶盒生产厂商、用户账号、地址、前台订单受理时间、拆机原因、回访是否满意、区/</w:t>
      </w:r>
      <w:r>
        <w:rPr>
          <w:rFonts w:ascii="宋体" w:hAnsi="宋体" w:hint="eastAsia"/>
        </w:rPr>
        <w:t>县、小区、是否高价值小区、一线装维人员账号、终端信息。</w:t>
      </w:r>
    </w:p>
    <w:p w:rsidR="001B5F3D" w:rsidRDefault="001B5F3D" w:rsidP="008A21A8">
      <w:pPr>
        <w:pStyle w:val="6"/>
      </w:pPr>
      <w:bookmarkStart w:id="3254" w:name="_Toc130156184"/>
      <w:r>
        <w:rPr>
          <w:rFonts w:hint="eastAsia"/>
        </w:rPr>
        <w:t>抽取综调库实时归档的拆机工单数据</w:t>
      </w:r>
      <w:bookmarkEnd w:id="3254"/>
    </w:p>
    <w:p w:rsidR="001B5F3D" w:rsidRPr="00C45A50" w:rsidRDefault="001B5F3D" w:rsidP="008A21A8">
      <w:pPr>
        <w:ind w:firstLine="420"/>
      </w:pPr>
      <w:r>
        <w:rPr>
          <w:rFonts w:ascii="宋体" w:hAnsi="宋体" w:hint="eastAsia"/>
        </w:rPr>
        <w:t>综调库抽取实时归档的拆机工单工单信息，内容包括：</w:t>
      </w:r>
      <w:r w:rsidRPr="00A43521">
        <w:rPr>
          <w:rFonts w:ascii="宋体" w:hAnsi="宋体" w:hint="eastAsia"/>
        </w:rPr>
        <w:t>省份、地市、前台流水号、工单ID、业务类型、工单类型、工单状态、客户类型、地域属性、接入方式、用户场景、资产归属、拆机工单时长、工单派发时间、预约方式、预约上门时间、改约最终上门时间、实际上门时间、一线装维人员姓名、装维公司、用户账号、地址、前台订单受理时间、拆机原因、回访是否满意、区/</w:t>
      </w:r>
      <w:r>
        <w:rPr>
          <w:rFonts w:ascii="宋体" w:hAnsi="宋体" w:hint="eastAsia"/>
        </w:rPr>
        <w:t>县、小区、是否高价值小区、一线装维人员账号、终端信息。</w:t>
      </w:r>
    </w:p>
    <w:p w:rsidR="001B5F3D" w:rsidRDefault="001B5F3D" w:rsidP="008A21A8">
      <w:pPr>
        <w:pStyle w:val="6"/>
      </w:pPr>
      <w:bookmarkStart w:id="3255" w:name="_Toc130156185"/>
      <w:r>
        <w:rPr>
          <w:rFonts w:hint="eastAsia"/>
        </w:rPr>
        <w:t>激活系统接口实时抽取归档拆机产品信息</w:t>
      </w:r>
      <w:bookmarkEnd w:id="3255"/>
    </w:p>
    <w:p w:rsidR="001B5F3D" w:rsidRPr="003E45E1" w:rsidRDefault="001B5F3D" w:rsidP="008A21A8">
      <w:pPr>
        <w:ind w:firstLine="420"/>
      </w:pPr>
      <w:r>
        <w:rPr>
          <w:rFonts w:ascii="宋体" w:hAnsi="宋体" w:hint="eastAsia"/>
        </w:rPr>
        <w:t>激活系统接口抽取实时归档的拆机工单工单对应的产品信息，内容包括：宽带账号、</w:t>
      </w:r>
      <w:r w:rsidRPr="00A43521">
        <w:rPr>
          <w:rFonts w:ascii="宋体" w:hAnsi="宋体" w:hint="eastAsia"/>
        </w:rPr>
        <w:t>ONU设备MAC、ONU设备SN、ONU生产厂商、机顶盒设备MAC、机顶盒设备SN</w:t>
      </w:r>
      <w:r>
        <w:rPr>
          <w:rFonts w:ascii="宋体" w:hAnsi="宋体" w:hint="eastAsia"/>
        </w:rPr>
        <w:t>、机顶盒发放方式、机顶盒是否有押金、机顶盒生产厂商。</w:t>
      </w:r>
    </w:p>
    <w:p w:rsidR="001B5F3D" w:rsidRDefault="001B5F3D" w:rsidP="008A21A8">
      <w:pPr>
        <w:pStyle w:val="6"/>
      </w:pPr>
      <w:bookmarkStart w:id="3256" w:name="_Toc130156186"/>
      <w:r>
        <w:rPr>
          <w:rFonts w:hint="eastAsia"/>
        </w:rPr>
        <w:t>计算实时归档的拆机工单实时数据</w:t>
      </w:r>
      <w:bookmarkEnd w:id="3256"/>
    </w:p>
    <w:p w:rsidR="001B5F3D" w:rsidRPr="00FD5E33" w:rsidRDefault="001B5F3D" w:rsidP="008A21A8">
      <w:pPr>
        <w:rPr>
          <w:rFonts w:ascii="宋体" w:hAnsi="宋体"/>
          <w:b/>
        </w:rPr>
      </w:pPr>
      <w:r w:rsidRPr="00FD5E33">
        <w:rPr>
          <w:rFonts w:ascii="宋体" w:hAnsi="宋体"/>
          <w:b/>
        </w:rPr>
        <w:t>计算规则如下</w:t>
      </w:r>
      <w:r w:rsidRPr="00FD5E33">
        <w:rPr>
          <w:rFonts w:ascii="宋体" w:hAnsi="宋体" w:hint="eastAsia"/>
          <w:b/>
        </w:rPr>
        <w:t>：</w:t>
      </w:r>
    </w:p>
    <w:p w:rsidR="001B5F3D" w:rsidRPr="00E337D3" w:rsidRDefault="001B5F3D" w:rsidP="008A21A8">
      <w:pPr>
        <w:rPr>
          <w:rFonts w:ascii="宋体" w:eastAsiaTheme="minorEastAsia" w:hAnsi="宋体" w:cstheme="minorBidi"/>
          <w:snapToGrid/>
          <w:kern w:val="2"/>
          <w:sz w:val="21"/>
          <w:szCs w:val="22"/>
        </w:rPr>
      </w:pPr>
      <w:r w:rsidRPr="00E337D3">
        <w:rPr>
          <w:rFonts w:ascii="宋体" w:eastAsiaTheme="minorEastAsia" w:hAnsi="宋体" w:cstheme="minorBidi" w:hint="eastAsia"/>
          <w:snapToGrid/>
          <w:kern w:val="2"/>
          <w:sz w:val="21"/>
          <w:szCs w:val="22"/>
        </w:rPr>
        <w:t>1</w:t>
      </w:r>
      <w:r w:rsidRPr="00E337D3">
        <w:rPr>
          <w:rFonts w:ascii="宋体" w:eastAsiaTheme="minorEastAsia" w:hAnsi="宋体" w:cstheme="minorBidi" w:hint="eastAsia"/>
          <w:snapToGrid/>
          <w:kern w:val="2"/>
          <w:sz w:val="21"/>
          <w:szCs w:val="22"/>
        </w:rPr>
        <w:t>、上报工单范围：拆机单</w:t>
      </w:r>
    </w:p>
    <w:p w:rsidR="001B5F3D" w:rsidRDefault="001B5F3D" w:rsidP="008A21A8">
      <w:pPr>
        <w:rPr>
          <w:rFonts w:ascii="宋体" w:eastAsiaTheme="minorEastAsia" w:hAnsi="宋体" w:cstheme="minorBidi"/>
          <w:snapToGrid/>
          <w:kern w:val="2"/>
          <w:sz w:val="21"/>
          <w:szCs w:val="22"/>
        </w:rPr>
      </w:pPr>
      <w:r w:rsidRPr="00E337D3">
        <w:rPr>
          <w:rFonts w:ascii="宋体" w:eastAsiaTheme="minorEastAsia" w:hAnsi="宋体" w:cstheme="minorBidi" w:hint="eastAsia"/>
          <w:snapToGrid/>
          <w:kern w:val="2"/>
          <w:sz w:val="21"/>
          <w:szCs w:val="22"/>
        </w:rPr>
        <w:t>2</w:t>
      </w:r>
      <w:r w:rsidRPr="00E337D3">
        <w:rPr>
          <w:rFonts w:ascii="宋体" w:eastAsiaTheme="minorEastAsia" w:hAnsi="宋体" w:cstheme="minorBidi" w:hint="eastAsia"/>
          <w:snapToGrid/>
          <w:kern w:val="2"/>
          <w:sz w:val="21"/>
          <w:szCs w:val="22"/>
        </w:rPr>
        <w:t>、业务类型：根据拆机工单携带的子产品，按集团规范拼装。例如：宽带；宽带</w:t>
      </w:r>
      <w:r w:rsidRPr="00E337D3">
        <w:rPr>
          <w:rFonts w:ascii="宋体" w:eastAsiaTheme="minorEastAsia" w:hAnsi="宋体" w:cstheme="minorBidi" w:hint="eastAsia"/>
          <w:snapToGrid/>
          <w:kern w:val="2"/>
          <w:sz w:val="21"/>
          <w:szCs w:val="22"/>
        </w:rPr>
        <w:t>+</w:t>
      </w:r>
      <w:r w:rsidRPr="00E337D3">
        <w:rPr>
          <w:rFonts w:ascii="宋体" w:eastAsiaTheme="minorEastAsia" w:hAnsi="宋体" w:cstheme="minorBidi" w:hint="eastAsia"/>
          <w:snapToGrid/>
          <w:kern w:val="2"/>
          <w:sz w:val="21"/>
          <w:szCs w:val="22"/>
        </w:rPr>
        <w:t>电视；宽带</w:t>
      </w:r>
      <w:r w:rsidRPr="00E337D3">
        <w:rPr>
          <w:rFonts w:ascii="宋体" w:eastAsiaTheme="minorEastAsia" w:hAnsi="宋体" w:cstheme="minorBidi" w:hint="eastAsia"/>
          <w:snapToGrid/>
          <w:kern w:val="2"/>
          <w:sz w:val="21"/>
          <w:szCs w:val="22"/>
        </w:rPr>
        <w:t>+</w:t>
      </w:r>
      <w:r w:rsidRPr="00E337D3">
        <w:rPr>
          <w:rFonts w:ascii="宋体" w:eastAsiaTheme="minorEastAsia" w:hAnsi="宋体" w:cstheme="minorBidi" w:hint="eastAsia"/>
          <w:snapToGrid/>
          <w:kern w:val="2"/>
          <w:sz w:val="21"/>
          <w:szCs w:val="22"/>
        </w:rPr>
        <w:t>电视</w:t>
      </w:r>
      <w:r w:rsidRPr="00E337D3">
        <w:rPr>
          <w:rFonts w:ascii="宋体" w:eastAsiaTheme="minorEastAsia" w:hAnsi="宋体" w:cstheme="minorBidi" w:hint="eastAsia"/>
          <w:snapToGrid/>
          <w:kern w:val="2"/>
          <w:sz w:val="21"/>
          <w:szCs w:val="22"/>
        </w:rPr>
        <w:t>+</w:t>
      </w:r>
      <w:r w:rsidRPr="00E337D3">
        <w:rPr>
          <w:rFonts w:ascii="宋体" w:eastAsiaTheme="minorEastAsia" w:hAnsi="宋体" w:cstheme="minorBidi" w:hint="eastAsia"/>
          <w:snapToGrid/>
          <w:kern w:val="2"/>
          <w:sz w:val="21"/>
          <w:szCs w:val="22"/>
        </w:rPr>
        <w:t>智能组网</w:t>
      </w:r>
      <w:r w:rsidRPr="00E337D3">
        <w:rPr>
          <w:rFonts w:ascii="宋体" w:eastAsiaTheme="minorEastAsia" w:hAnsi="宋体" w:cstheme="minorBidi" w:hint="eastAsia"/>
          <w:snapToGrid/>
          <w:kern w:val="2"/>
          <w:sz w:val="21"/>
          <w:szCs w:val="22"/>
        </w:rPr>
        <w:t>-wifi</w:t>
      </w:r>
      <w:r w:rsidRPr="00E337D3">
        <w:rPr>
          <w:rFonts w:ascii="宋体" w:eastAsiaTheme="minorEastAsia" w:hAnsi="宋体" w:cstheme="minorBidi" w:hint="eastAsia"/>
          <w:snapToGrid/>
          <w:kern w:val="2"/>
          <w:sz w:val="21"/>
          <w:szCs w:val="22"/>
        </w:rPr>
        <w:t>组网（全家</w:t>
      </w:r>
      <w:r w:rsidRPr="00E337D3">
        <w:rPr>
          <w:rFonts w:ascii="宋体" w:eastAsiaTheme="minorEastAsia" w:hAnsi="宋体" w:cstheme="minorBidi" w:hint="eastAsia"/>
          <w:snapToGrid/>
          <w:kern w:val="2"/>
          <w:sz w:val="21"/>
          <w:szCs w:val="22"/>
        </w:rPr>
        <w:t>wifi</w:t>
      </w:r>
      <w:r w:rsidRPr="00E337D3">
        <w:rPr>
          <w:rFonts w:ascii="宋体" w:eastAsiaTheme="minorEastAsia" w:hAnsi="宋体" w:cstheme="minorBidi" w:hint="eastAsia"/>
          <w:snapToGrid/>
          <w:kern w:val="2"/>
          <w:sz w:val="21"/>
          <w:szCs w:val="22"/>
        </w:rPr>
        <w:t>）</w:t>
      </w:r>
    </w:p>
    <w:p w:rsidR="001B5F3D" w:rsidRDefault="001B5F3D" w:rsidP="008A21A8">
      <w:pPr>
        <w:rPr>
          <w:rFonts w:ascii="宋体" w:eastAsiaTheme="minorEastAsia" w:hAnsi="宋体" w:cstheme="minorBidi"/>
          <w:snapToGrid/>
          <w:kern w:val="2"/>
          <w:sz w:val="21"/>
          <w:szCs w:val="22"/>
        </w:rPr>
      </w:pPr>
      <w:r>
        <w:rPr>
          <w:rFonts w:ascii="宋体" w:eastAsiaTheme="minorEastAsia" w:hAnsi="宋体" w:cstheme="minorBidi"/>
          <w:snapToGrid/>
          <w:kern w:val="2"/>
          <w:sz w:val="21"/>
          <w:szCs w:val="22"/>
        </w:rPr>
        <w:t>3</w:t>
      </w:r>
      <w:r>
        <w:rPr>
          <w:rFonts w:ascii="宋体" w:eastAsiaTheme="minorEastAsia" w:hAnsi="宋体" w:cstheme="minorBidi" w:hint="eastAsia"/>
          <w:snapToGrid/>
          <w:kern w:val="2"/>
          <w:sz w:val="21"/>
          <w:szCs w:val="22"/>
        </w:rPr>
        <w:t>、</w:t>
      </w:r>
      <w:r w:rsidRPr="00DE25C8">
        <w:rPr>
          <w:rFonts w:ascii="宋体" w:eastAsiaTheme="minorEastAsia" w:hAnsi="宋体" w:cstheme="minorBidi" w:hint="eastAsia"/>
          <w:snapToGrid/>
          <w:kern w:val="2"/>
          <w:sz w:val="21"/>
          <w:szCs w:val="22"/>
        </w:rPr>
        <w:t>拆机工单时长</w:t>
      </w:r>
      <w:r>
        <w:rPr>
          <w:rFonts w:ascii="宋体" w:eastAsiaTheme="minorEastAsia" w:hAnsi="宋体" w:cstheme="minorBidi" w:hint="eastAsia"/>
          <w:snapToGrid/>
          <w:kern w:val="2"/>
          <w:sz w:val="21"/>
          <w:szCs w:val="22"/>
        </w:rPr>
        <w:t>=</w:t>
      </w:r>
      <w:r w:rsidRPr="00DE25C8">
        <w:rPr>
          <w:rFonts w:ascii="宋体" w:eastAsiaTheme="minorEastAsia" w:hAnsi="宋体" w:cstheme="minorBidi" w:hint="eastAsia"/>
          <w:snapToGrid/>
          <w:kern w:val="2"/>
          <w:sz w:val="21"/>
          <w:szCs w:val="22"/>
        </w:rPr>
        <w:t>拆机完成时间</w:t>
      </w:r>
      <w:r w:rsidRPr="00DE25C8">
        <w:rPr>
          <w:rFonts w:ascii="宋体" w:eastAsiaTheme="minorEastAsia" w:hAnsi="宋体" w:cstheme="minorBidi" w:hint="eastAsia"/>
          <w:snapToGrid/>
          <w:kern w:val="2"/>
          <w:sz w:val="21"/>
          <w:szCs w:val="22"/>
        </w:rPr>
        <w:t>-</w:t>
      </w:r>
      <w:r w:rsidRPr="00DE25C8">
        <w:rPr>
          <w:rFonts w:ascii="宋体" w:eastAsiaTheme="minorEastAsia" w:hAnsi="宋体" w:cstheme="minorBidi" w:hint="eastAsia"/>
          <w:snapToGrid/>
          <w:kern w:val="2"/>
          <w:sz w:val="21"/>
          <w:szCs w:val="22"/>
        </w:rPr>
        <w:t>工单派发时间</w:t>
      </w:r>
    </w:p>
    <w:p w:rsidR="001B5F3D" w:rsidRPr="00D34D02" w:rsidRDefault="001B5F3D" w:rsidP="008A21A8">
      <w:pPr>
        <w:rPr>
          <w:rFonts w:ascii="宋体" w:eastAsiaTheme="minorEastAsia" w:hAnsi="宋体" w:cstheme="minorBidi"/>
          <w:snapToGrid/>
          <w:kern w:val="2"/>
          <w:sz w:val="21"/>
          <w:szCs w:val="22"/>
        </w:rPr>
      </w:pPr>
      <w:r>
        <w:rPr>
          <w:rFonts w:ascii="宋体" w:eastAsiaTheme="minorEastAsia" w:hAnsi="宋体" w:cstheme="minorBidi"/>
          <w:snapToGrid/>
          <w:kern w:val="2"/>
          <w:sz w:val="21"/>
          <w:szCs w:val="22"/>
        </w:rPr>
        <w:lastRenderedPageBreak/>
        <w:t>4</w:t>
      </w:r>
      <w:r>
        <w:rPr>
          <w:rFonts w:ascii="宋体" w:eastAsiaTheme="minorEastAsia" w:hAnsi="宋体" w:cstheme="minorBidi" w:hint="eastAsia"/>
          <w:snapToGrid/>
          <w:kern w:val="2"/>
          <w:sz w:val="21"/>
          <w:szCs w:val="22"/>
        </w:rPr>
        <w:t>、</w:t>
      </w:r>
      <w:r w:rsidRPr="00D34D02">
        <w:rPr>
          <w:rFonts w:ascii="宋体" w:eastAsiaTheme="minorEastAsia" w:hAnsi="宋体" w:cstheme="minorBidi" w:hint="eastAsia"/>
          <w:snapToGrid/>
          <w:kern w:val="2"/>
          <w:sz w:val="21"/>
          <w:szCs w:val="22"/>
        </w:rPr>
        <w:t>若是“</w:t>
      </w:r>
      <w:r w:rsidRPr="00D34D02">
        <w:rPr>
          <w:rFonts w:ascii="宋体" w:eastAsiaTheme="minorEastAsia" w:hAnsi="宋体" w:cstheme="minorBidi" w:hint="eastAsia"/>
          <w:snapToGrid/>
          <w:kern w:val="2"/>
          <w:sz w:val="21"/>
          <w:szCs w:val="22"/>
        </w:rPr>
        <w:t>AEE</w:t>
      </w:r>
      <w:r w:rsidRPr="00D34D02">
        <w:rPr>
          <w:rFonts w:ascii="宋体" w:eastAsiaTheme="minorEastAsia" w:hAnsi="宋体" w:cstheme="minorBidi" w:hint="eastAsia"/>
          <w:snapToGrid/>
          <w:kern w:val="2"/>
          <w:sz w:val="21"/>
          <w:szCs w:val="22"/>
        </w:rPr>
        <w:t>”开头的工单，拆机原因置为“信控拆机”</w:t>
      </w:r>
    </w:p>
    <w:p w:rsidR="001B5F3D" w:rsidRPr="009421D4" w:rsidRDefault="001B5F3D" w:rsidP="008A21A8">
      <w:pPr>
        <w:rPr>
          <w:rFonts w:ascii="宋体" w:eastAsiaTheme="minorEastAsia" w:hAnsi="宋体" w:cstheme="minorBidi"/>
          <w:snapToGrid/>
          <w:kern w:val="2"/>
          <w:sz w:val="21"/>
          <w:szCs w:val="22"/>
        </w:rPr>
      </w:pPr>
      <w:r>
        <w:rPr>
          <w:rFonts w:ascii="宋体" w:eastAsiaTheme="minorEastAsia" w:hAnsi="宋体" w:cstheme="minorBidi"/>
          <w:snapToGrid/>
          <w:kern w:val="2"/>
          <w:sz w:val="21"/>
          <w:szCs w:val="22"/>
        </w:rPr>
        <w:t>5</w:t>
      </w:r>
      <w:r w:rsidRPr="00D34D02">
        <w:rPr>
          <w:rFonts w:ascii="宋体" w:eastAsiaTheme="minorEastAsia" w:hAnsi="宋体" w:cstheme="minorBidi" w:hint="eastAsia"/>
          <w:snapToGrid/>
          <w:kern w:val="2"/>
          <w:sz w:val="21"/>
          <w:szCs w:val="22"/>
        </w:rPr>
        <w:t>、若是非</w:t>
      </w:r>
      <w:r w:rsidRPr="00D34D02">
        <w:rPr>
          <w:rFonts w:ascii="宋体" w:eastAsiaTheme="minorEastAsia" w:hAnsi="宋体" w:cstheme="minorBidi" w:hint="eastAsia"/>
          <w:snapToGrid/>
          <w:kern w:val="2"/>
          <w:sz w:val="21"/>
          <w:szCs w:val="22"/>
        </w:rPr>
        <w:t>AEE</w:t>
      </w:r>
      <w:r w:rsidRPr="00D34D02">
        <w:rPr>
          <w:rFonts w:ascii="宋体" w:eastAsiaTheme="minorEastAsia" w:hAnsi="宋体" w:cstheme="minorBidi" w:hint="eastAsia"/>
          <w:snapToGrid/>
          <w:kern w:val="2"/>
          <w:sz w:val="21"/>
          <w:szCs w:val="22"/>
        </w:rPr>
        <w:t>开头的，拆机原因置为“主动拆机”</w:t>
      </w:r>
    </w:p>
    <w:p w:rsidR="001B5F3D" w:rsidRPr="00D25BC8" w:rsidRDefault="001B5F3D" w:rsidP="008A21A8">
      <w:pPr>
        <w:rPr>
          <w:rFonts w:ascii="宋体" w:hAnsi="宋体"/>
          <w:b/>
        </w:rPr>
      </w:pPr>
      <w:r w:rsidRPr="00D25BC8">
        <w:rPr>
          <w:rFonts w:ascii="宋体" w:hAnsi="宋体" w:hint="eastAsia"/>
          <w:b/>
        </w:rPr>
        <w:t>数据口径：</w:t>
      </w:r>
    </w:p>
    <w:p w:rsidR="001B5F3D" w:rsidRPr="00D25BC8" w:rsidRDefault="001B5F3D" w:rsidP="008A21A8">
      <w:pPr>
        <w:rPr>
          <w:rFonts w:ascii="宋体" w:hAnsi="宋体"/>
        </w:rPr>
      </w:pPr>
      <w:r w:rsidRPr="00D25BC8">
        <w:rPr>
          <w:rFonts w:ascii="宋体" w:hAnsi="宋体" w:hint="eastAsia"/>
        </w:rPr>
        <w:t>a</w:t>
      </w:r>
      <w:r>
        <w:rPr>
          <w:rFonts w:ascii="宋体" w:hAnsi="宋体" w:hint="eastAsia"/>
        </w:rPr>
        <w:t>、当前归档的拆机工单实时进行计算</w:t>
      </w:r>
      <w:r w:rsidRPr="00D25BC8">
        <w:rPr>
          <w:rFonts w:ascii="宋体" w:hAnsi="宋体" w:hint="eastAsia"/>
        </w:rPr>
        <w:t>。</w:t>
      </w:r>
      <w:r w:rsidRPr="00D25BC8">
        <w:rPr>
          <w:rFonts w:ascii="宋体" w:hAnsi="宋体" w:hint="eastAsia"/>
        </w:rPr>
        <w:tab/>
      </w:r>
      <w:r w:rsidRPr="00D25BC8">
        <w:rPr>
          <w:rFonts w:ascii="宋体" w:hAnsi="宋体" w:hint="eastAsia"/>
        </w:rPr>
        <w:tab/>
      </w:r>
      <w:r w:rsidRPr="00D25BC8">
        <w:rPr>
          <w:rFonts w:ascii="宋体" w:hAnsi="宋体" w:hint="eastAsia"/>
        </w:rPr>
        <w:tab/>
      </w:r>
      <w:r w:rsidRPr="00D25BC8">
        <w:rPr>
          <w:rFonts w:ascii="宋体" w:hAnsi="宋体" w:hint="eastAsia"/>
        </w:rPr>
        <w:tab/>
      </w:r>
      <w:r w:rsidRPr="00D25BC8">
        <w:rPr>
          <w:rFonts w:ascii="宋体" w:hAnsi="宋体" w:hint="eastAsia"/>
        </w:rPr>
        <w:tab/>
      </w:r>
      <w:r w:rsidRPr="00D25BC8">
        <w:rPr>
          <w:rFonts w:ascii="宋体" w:hAnsi="宋体" w:hint="eastAsia"/>
        </w:rPr>
        <w:tab/>
      </w:r>
    </w:p>
    <w:p w:rsidR="001B5F3D" w:rsidRPr="008261E0" w:rsidRDefault="001B5F3D" w:rsidP="008A21A8">
      <w:r w:rsidRPr="00D25BC8">
        <w:rPr>
          <w:rFonts w:ascii="宋体" w:hAnsi="宋体"/>
        </w:rPr>
        <w:t>b</w:t>
      </w:r>
      <w:r w:rsidRPr="00D25BC8">
        <w:rPr>
          <w:rFonts w:ascii="宋体" w:hAnsi="宋体" w:hint="eastAsia"/>
        </w:rPr>
        <w:t>、</w:t>
      </w:r>
      <w:r>
        <w:rPr>
          <w:rFonts w:ascii="宋体" w:hAnsi="宋体" w:hint="eastAsia"/>
        </w:rPr>
        <w:t>数据实时推送，一条数据推送一次。</w:t>
      </w:r>
    </w:p>
    <w:p w:rsidR="001B5F3D" w:rsidRDefault="001B5F3D" w:rsidP="008A21A8">
      <w:pPr>
        <w:pStyle w:val="6"/>
      </w:pPr>
      <w:bookmarkStart w:id="3257" w:name="_Toc130156187"/>
      <w:r>
        <w:rPr>
          <w:rFonts w:hint="eastAsia"/>
        </w:rPr>
        <w:t>采集实时归档的拆机工单数据存储</w:t>
      </w:r>
      <w:bookmarkEnd w:id="3257"/>
    </w:p>
    <w:p w:rsidR="001B5F3D" w:rsidRPr="00D20378" w:rsidRDefault="001B5F3D" w:rsidP="008A21A8">
      <w:pPr>
        <w:ind w:firstLine="480"/>
      </w:pPr>
      <w:r>
        <w:t>上传集团数据存储到本地</w:t>
      </w:r>
      <w:r>
        <w:rPr>
          <w:rFonts w:hint="eastAsia"/>
        </w:rPr>
        <w:t>，</w:t>
      </w:r>
      <w:r>
        <w:t>以供后续数据稽核</w:t>
      </w:r>
      <w:r>
        <w:rPr>
          <w:rFonts w:hint="eastAsia"/>
        </w:rPr>
        <w:t>。</w:t>
      </w:r>
      <w:r>
        <w:t>数据存储字段包括</w:t>
      </w:r>
      <w:r>
        <w:rPr>
          <w:rFonts w:hint="eastAsia"/>
        </w:rPr>
        <w:t>：</w:t>
      </w:r>
      <w:r w:rsidRPr="00A43521">
        <w:rPr>
          <w:rFonts w:ascii="宋体" w:hAnsi="宋体" w:hint="eastAsia"/>
        </w:rPr>
        <w:t>省份、地市、前台流水号、工单ID、业务类型、工单类型、工单状态、客户类型、地域属性、接入方式、用户场景、资产归属、拆机工单时长、工单派发时间、预约方式、预约上门时间、改约最终上门时间、实际上门时间、拆机完成时间、网络线条质检完成时间、客服用户回访完成时间、一线装维人员姓名、装维公司、网络线条质检人员姓名、质检结果、现场照片是否已上传、ONU设备MAC、ONU设备SN、ONU生产厂商、机顶盒设备MAC、机顶盒设备SN、机顶盒发放方式、机顶盒是否有押金、机顶盒生产厂商、用户账号、地址、前台订单受理时间、拆机原因、回访是否满意、区/</w:t>
      </w:r>
      <w:r>
        <w:rPr>
          <w:rFonts w:ascii="宋体" w:hAnsi="宋体" w:hint="eastAsia"/>
        </w:rPr>
        <w:t>县、小区、是否高价值小区、一线装维人员账号、终端信息。</w:t>
      </w:r>
    </w:p>
    <w:p w:rsidR="001B5F3D" w:rsidRDefault="001B5F3D" w:rsidP="008A21A8">
      <w:pPr>
        <w:pStyle w:val="6"/>
      </w:pPr>
      <w:bookmarkStart w:id="3258" w:name="_Toc130156188"/>
      <w:r>
        <w:rPr>
          <w:rFonts w:hint="eastAsia"/>
        </w:rPr>
        <w:t>按规则剔除部分实时归档的拆机工单清单数据</w:t>
      </w:r>
      <w:bookmarkEnd w:id="3258"/>
    </w:p>
    <w:p w:rsidR="001B5F3D" w:rsidRDefault="001B5F3D" w:rsidP="008A21A8">
      <w:pPr>
        <w:ind w:firstLine="420"/>
      </w:pPr>
      <w:r w:rsidRPr="00D20378">
        <w:rPr>
          <w:rFonts w:hint="eastAsia"/>
        </w:rPr>
        <w:t>FTTR</w:t>
      </w:r>
      <w:r w:rsidRPr="00D20378">
        <w:rPr>
          <w:rFonts w:hint="eastAsia"/>
        </w:rPr>
        <w:t>是过渡流程</w:t>
      </w:r>
      <w:r>
        <w:rPr>
          <w:rFonts w:hint="eastAsia"/>
        </w:rPr>
        <w:t>，</w:t>
      </w:r>
      <w:r w:rsidRPr="00D20378">
        <w:rPr>
          <w:rFonts w:hint="eastAsia"/>
        </w:rPr>
        <w:t>暂时不传</w:t>
      </w:r>
      <w:r>
        <w:rPr>
          <w:rFonts w:hint="eastAsia"/>
        </w:rPr>
        <w:t>集团，做剔除。</w:t>
      </w:r>
    </w:p>
    <w:p w:rsidR="001B5F3D" w:rsidRDefault="001B5F3D" w:rsidP="008A21A8">
      <w:pPr>
        <w:pStyle w:val="6"/>
      </w:pPr>
      <w:bookmarkStart w:id="3259" w:name="_Toc130156189"/>
      <w:r>
        <w:rPr>
          <w:rFonts w:hint="eastAsia"/>
        </w:rPr>
        <w:t>实时归档的拆机工单实时涉敏字段脱敏</w:t>
      </w:r>
      <w:bookmarkEnd w:id="3259"/>
    </w:p>
    <w:p w:rsidR="001B5F3D" w:rsidRDefault="001B5F3D" w:rsidP="008A21A8">
      <w:pPr>
        <w:tabs>
          <w:tab w:val="left" w:pos="2700"/>
        </w:tabs>
        <w:ind w:firstLine="420"/>
        <w:rPr>
          <w:rFonts w:ascii="宋体" w:hAnsi="宋体" w:cs="宋体"/>
        </w:rPr>
      </w:pPr>
      <w:r>
        <w:rPr>
          <w:rFonts w:ascii="宋体" w:hAnsi="宋体" w:cs="宋体" w:hint="eastAsia"/>
        </w:rPr>
        <w:t>敏感字段需要通过AES加密算法进行脱敏后输出，AES加密参数约定如下：</w:t>
      </w:r>
    </w:p>
    <w:p w:rsidR="001B5F3D" w:rsidRDefault="001B5F3D" w:rsidP="008A21A8">
      <w:pPr>
        <w:tabs>
          <w:tab w:val="left" w:pos="2700"/>
        </w:tabs>
        <w:ind w:firstLine="420"/>
        <w:rPr>
          <w:rFonts w:ascii="宋体" w:hAnsi="宋体" w:cs="宋体"/>
        </w:rPr>
      </w:pPr>
      <w:r>
        <w:rPr>
          <w:rFonts w:ascii="宋体" w:hAnsi="宋体" w:cs="宋体" w:hint="eastAsia"/>
        </w:rPr>
        <w:t>1.</w:t>
      </w:r>
      <w:r>
        <w:rPr>
          <w:rFonts w:ascii="宋体" w:hAnsi="宋体" w:cs="宋体"/>
        </w:rPr>
        <w:t xml:space="preserve"> </w:t>
      </w:r>
      <w:r>
        <w:rPr>
          <w:rFonts w:ascii="宋体" w:hAnsi="宋体" w:cs="宋体" w:hint="eastAsia"/>
        </w:rPr>
        <w:t>模式：ECB模式</w:t>
      </w:r>
    </w:p>
    <w:p w:rsidR="001B5F3D" w:rsidRDefault="001B5F3D" w:rsidP="008A21A8">
      <w:pPr>
        <w:tabs>
          <w:tab w:val="left" w:pos="2700"/>
        </w:tabs>
        <w:ind w:firstLine="420"/>
        <w:rPr>
          <w:rFonts w:ascii="宋体" w:hAnsi="宋体" w:cs="宋体"/>
        </w:rPr>
      </w:pPr>
      <w:r>
        <w:rPr>
          <w:rFonts w:ascii="宋体" w:hAnsi="宋体" w:cs="宋体" w:hint="eastAsia"/>
        </w:rPr>
        <w:t>2.</w:t>
      </w:r>
      <w:r>
        <w:rPr>
          <w:rFonts w:ascii="宋体" w:hAnsi="宋体" w:cs="宋体"/>
        </w:rPr>
        <w:t xml:space="preserve"> </w:t>
      </w:r>
      <w:r>
        <w:rPr>
          <w:rFonts w:ascii="宋体" w:hAnsi="宋体" w:cs="宋体" w:hint="eastAsia"/>
        </w:rPr>
        <w:t>填充：pkcs7padding</w:t>
      </w:r>
    </w:p>
    <w:p w:rsidR="001B5F3D" w:rsidRDefault="001B5F3D" w:rsidP="008A21A8">
      <w:pPr>
        <w:tabs>
          <w:tab w:val="left" w:pos="2700"/>
        </w:tabs>
        <w:ind w:firstLine="420"/>
        <w:rPr>
          <w:rFonts w:ascii="宋体" w:hAnsi="宋体" w:cs="宋体"/>
        </w:rPr>
      </w:pPr>
      <w:r>
        <w:rPr>
          <w:rFonts w:ascii="宋体" w:hAnsi="宋体" w:cs="宋体" w:hint="eastAsia"/>
        </w:rPr>
        <w:lastRenderedPageBreak/>
        <w:t>3.</w:t>
      </w:r>
      <w:r>
        <w:rPr>
          <w:rFonts w:ascii="宋体" w:hAnsi="宋体" w:cs="宋体"/>
        </w:rPr>
        <w:t xml:space="preserve"> </w:t>
      </w:r>
      <w:r>
        <w:rPr>
          <w:rFonts w:ascii="宋体" w:hAnsi="宋体" w:cs="宋体" w:hint="eastAsia"/>
        </w:rPr>
        <w:t>数据块：128位</w:t>
      </w:r>
    </w:p>
    <w:p w:rsidR="001B5F3D" w:rsidRDefault="001B5F3D" w:rsidP="008A21A8">
      <w:pPr>
        <w:tabs>
          <w:tab w:val="left" w:pos="2700"/>
        </w:tabs>
        <w:ind w:firstLine="420"/>
        <w:rPr>
          <w:rFonts w:ascii="宋体" w:hAnsi="宋体" w:cs="宋体"/>
        </w:rPr>
      </w:pPr>
      <w:r>
        <w:rPr>
          <w:rFonts w:ascii="宋体" w:hAnsi="宋体" w:cs="宋体" w:hint="eastAsia"/>
        </w:rPr>
        <w:t>4.</w:t>
      </w:r>
      <w:r>
        <w:rPr>
          <w:rFonts w:ascii="宋体" w:hAnsi="宋体" w:cs="宋体"/>
        </w:rPr>
        <w:t xml:space="preserve"> </w:t>
      </w:r>
      <w:r>
        <w:rPr>
          <w:rFonts w:ascii="宋体" w:hAnsi="宋体" w:cs="宋体" w:hint="eastAsia"/>
        </w:rPr>
        <w:t>密钥：另行下发</w:t>
      </w:r>
    </w:p>
    <w:p w:rsidR="001B5F3D" w:rsidRDefault="001B5F3D" w:rsidP="008A21A8">
      <w:pPr>
        <w:tabs>
          <w:tab w:val="left" w:pos="2700"/>
        </w:tabs>
        <w:ind w:firstLine="420"/>
        <w:rPr>
          <w:rFonts w:ascii="宋体" w:hAnsi="宋体" w:cs="宋体"/>
        </w:rPr>
      </w:pPr>
      <w:r>
        <w:rPr>
          <w:rFonts w:ascii="宋体" w:hAnsi="宋体" w:cs="宋体" w:hint="eastAsia"/>
        </w:rPr>
        <w:t>5.</w:t>
      </w:r>
      <w:r>
        <w:rPr>
          <w:rFonts w:ascii="宋体" w:hAnsi="宋体" w:cs="宋体"/>
        </w:rPr>
        <w:t xml:space="preserve"> </w:t>
      </w:r>
      <w:r>
        <w:rPr>
          <w:rFonts w:ascii="宋体" w:hAnsi="宋体" w:cs="宋体" w:hint="eastAsia"/>
        </w:rPr>
        <w:t>偏移量：无</w:t>
      </w:r>
    </w:p>
    <w:p w:rsidR="001B5F3D" w:rsidRDefault="001B5F3D" w:rsidP="008A21A8">
      <w:pPr>
        <w:tabs>
          <w:tab w:val="left" w:pos="2700"/>
        </w:tabs>
        <w:ind w:firstLine="420"/>
        <w:rPr>
          <w:rFonts w:ascii="宋体" w:hAnsi="宋体" w:cs="宋体"/>
        </w:rPr>
      </w:pPr>
      <w:r>
        <w:rPr>
          <w:rFonts w:ascii="宋体" w:hAnsi="宋体" w:cs="宋体" w:hint="eastAsia"/>
        </w:rPr>
        <w:t>6.</w:t>
      </w:r>
      <w:r>
        <w:rPr>
          <w:rFonts w:ascii="宋体" w:hAnsi="宋体" w:cs="宋体"/>
        </w:rPr>
        <w:t xml:space="preserve"> </w:t>
      </w:r>
      <w:r>
        <w:rPr>
          <w:rFonts w:ascii="宋体" w:hAnsi="宋体" w:cs="宋体" w:hint="eastAsia"/>
        </w:rPr>
        <w:t>输出：BASE64</w:t>
      </w:r>
    </w:p>
    <w:p w:rsidR="001B5F3D" w:rsidRDefault="001B5F3D" w:rsidP="008A21A8">
      <w:pPr>
        <w:tabs>
          <w:tab w:val="left" w:pos="2700"/>
        </w:tabs>
        <w:ind w:firstLine="420"/>
        <w:rPr>
          <w:rFonts w:ascii="宋体" w:hAnsi="宋体" w:cs="宋体"/>
        </w:rPr>
      </w:pPr>
      <w:r>
        <w:rPr>
          <w:rFonts w:ascii="宋体" w:hAnsi="宋体" w:cs="宋体" w:hint="eastAsia"/>
        </w:rPr>
        <w:t>7.</w:t>
      </w:r>
      <w:r>
        <w:rPr>
          <w:rFonts w:ascii="宋体" w:hAnsi="宋体" w:cs="宋体"/>
        </w:rPr>
        <w:t xml:space="preserve"> </w:t>
      </w:r>
      <w:r>
        <w:rPr>
          <w:rFonts w:ascii="宋体" w:hAnsi="宋体" w:cs="宋体" w:hint="eastAsia"/>
        </w:rPr>
        <w:t>字符集：utf8编码（unicode编码）</w:t>
      </w:r>
    </w:p>
    <w:p w:rsidR="001B5F3D" w:rsidRDefault="001B5F3D" w:rsidP="008A21A8">
      <w:pPr>
        <w:pStyle w:val="6"/>
      </w:pPr>
      <w:bookmarkStart w:id="3260" w:name="_Toc130156190"/>
      <w:r>
        <w:rPr>
          <w:rFonts w:hint="eastAsia"/>
        </w:rPr>
        <w:t>推送实时归档的拆机工单实时数据给集团</w:t>
      </w:r>
      <w:bookmarkEnd w:id="3260"/>
    </w:p>
    <w:p w:rsidR="001B5F3D" w:rsidRPr="00CF4502" w:rsidRDefault="001B5F3D" w:rsidP="008A21A8">
      <w:pPr>
        <w:rPr>
          <w:b/>
        </w:rPr>
      </w:pPr>
      <w:r w:rsidRPr="00CF4502">
        <w:rPr>
          <w:rFonts w:hint="eastAsia"/>
          <w:b/>
        </w:rPr>
        <w:t>传输要求：</w:t>
      </w:r>
    </w:p>
    <w:p w:rsidR="001B5F3D" w:rsidRDefault="001B5F3D" w:rsidP="00836654">
      <w:pPr>
        <w:numPr>
          <w:ilvl w:val="0"/>
          <w:numId w:val="245"/>
        </w:numPr>
        <w:spacing w:before="0" w:after="0"/>
        <w:jc w:val="both"/>
      </w:pPr>
      <w:r>
        <w:rPr>
          <w:rFonts w:hint="eastAsia"/>
        </w:rPr>
        <w:t>每次调用只传一条工单数据；</w:t>
      </w:r>
    </w:p>
    <w:p w:rsidR="001B5F3D" w:rsidRDefault="001B5F3D" w:rsidP="00836654">
      <w:pPr>
        <w:numPr>
          <w:ilvl w:val="0"/>
          <w:numId w:val="245"/>
        </w:numPr>
        <w:spacing w:before="0" w:after="0"/>
        <w:jc w:val="both"/>
      </w:pPr>
      <w:r>
        <w:rPr>
          <w:rFonts w:hint="eastAsia"/>
        </w:rPr>
        <w:t>仅实时传送已归档工单数据，在途工单无需调用。</w:t>
      </w:r>
    </w:p>
    <w:p w:rsidR="001B5F3D" w:rsidRPr="00CF4502" w:rsidRDefault="001B5F3D" w:rsidP="008A21A8">
      <w:pPr>
        <w:rPr>
          <w:b/>
        </w:rPr>
      </w:pPr>
      <w:r w:rsidRPr="00CF4502">
        <w:rPr>
          <w:rFonts w:hint="eastAsia"/>
          <w:b/>
        </w:rPr>
        <w:t>编码方式约定</w:t>
      </w:r>
    </w:p>
    <w:p w:rsidR="001B5F3D" w:rsidRPr="00CF4502" w:rsidRDefault="001B5F3D" w:rsidP="008A21A8">
      <w:pPr>
        <w:rPr>
          <w:rFonts w:ascii="宋体" w:hAnsi="宋体" w:cs="宋体"/>
        </w:rPr>
      </w:pPr>
      <w:r w:rsidRPr="00CF4502">
        <w:rPr>
          <w:rFonts w:ascii="宋体" w:hAnsi="宋体" w:hint="eastAsia"/>
        </w:rPr>
        <w:t>在本规范中，如无特殊说明，所有消息和文件的数据编码都采用UTF-8编码方式。</w:t>
      </w:r>
    </w:p>
    <w:p w:rsidR="001B5F3D" w:rsidRPr="00CF4502" w:rsidRDefault="001B5F3D" w:rsidP="008A21A8">
      <w:pPr>
        <w:rPr>
          <w:b/>
          <w:szCs w:val="24"/>
        </w:rPr>
      </w:pPr>
      <w:r w:rsidRPr="00CF4502">
        <w:rPr>
          <w:rFonts w:ascii="宋体" w:hAnsi="宋体" w:cs="宋体" w:hint="eastAsia"/>
          <w:b/>
          <w:bCs/>
          <w:szCs w:val="24"/>
        </w:rPr>
        <w:t>Kafka接口规范</w:t>
      </w:r>
    </w:p>
    <w:p w:rsidR="001B5F3D" w:rsidRPr="00CF4502" w:rsidRDefault="001B5F3D" w:rsidP="008A21A8">
      <w:pPr>
        <w:rPr>
          <w:szCs w:val="24"/>
        </w:rPr>
      </w:pPr>
      <w:r w:rsidRPr="00CF4502">
        <w:rPr>
          <w:rFonts w:ascii="宋体" w:hAnsi="宋体" w:cs="宋体" w:hint="eastAsia"/>
          <w:bCs/>
          <w:szCs w:val="24"/>
        </w:rPr>
        <w:t>参数格式</w:t>
      </w:r>
    </w:p>
    <w:p w:rsidR="001B5F3D" w:rsidRDefault="001B5F3D" w:rsidP="008A21A8">
      <w:r w:rsidRPr="00CF4502">
        <w:rPr>
          <w:rFonts w:ascii="宋体" w:hAnsi="宋体" w:hint="eastAsia"/>
        </w:rPr>
        <w:t>标准Json字符串，每条数据单独传输。</w:t>
      </w:r>
    </w:p>
    <w:p w:rsidR="001B5F3D" w:rsidRPr="00CF4502" w:rsidRDefault="001B5F3D" w:rsidP="008A21A8">
      <w:pPr>
        <w:rPr>
          <w:rFonts w:ascii="宋体" w:hAnsi="宋体" w:cs="宋体"/>
          <w:bCs/>
          <w:szCs w:val="24"/>
        </w:rPr>
      </w:pPr>
      <w:r w:rsidRPr="00CF4502">
        <w:rPr>
          <w:rFonts w:ascii="宋体" w:hAnsi="宋体" w:cs="宋体" w:hint="eastAsia"/>
          <w:bCs/>
          <w:szCs w:val="24"/>
        </w:rPr>
        <w:t>数据内容要求</w:t>
      </w:r>
    </w:p>
    <w:p w:rsidR="001B5F3D" w:rsidRPr="00CF4502" w:rsidRDefault="001B5F3D" w:rsidP="008A21A8">
      <w:pPr>
        <w:rPr>
          <w:rFonts w:ascii="宋体" w:hAnsi="宋体"/>
        </w:rPr>
      </w:pPr>
      <w:r w:rsidRPr="00CF4502">
        <w:rPr>
          <w:rFonts w:ascii="宋体" w:hAnsi="宋体" w:hint="eastAsia"/>
        </w:rPr>
        <w:t>如下为Json的格式要求：</w:t>
      </w:r>
    </w:p>
    <w:p w:rsidR="001B5F3D" w:rsidRPr="00CF4502" w:rsidRDefault="001B5F3D" w:rsidP="008A21A8">
      <w:pPr>
        <w:rPr>
          <w:rFonts w:ascii="宋体" w:hAnsi="宋体"/>
        </w:rPr>
      </w:pPr>
      <w:r w:rsidRPr="00CF4502">
        <w:rPr>
          <w:rFonts w:ascii="宋体" w:hAnsi="宋体" w:hint="eastAsia"/>
        </w:rPr>
        <w:t>只支持JsonObject，不支持JsonArray；</w:t>
      </w:r>
    </w:p>
    <w:p w:rsidR="001B5F3D" w:rsidRPr="00CF4502" w:rsidRDefault="001B5F3D" w:rsidP="008A21A8">
      <w:pPr>
        <w:rPr>
          <w:rFonts w:ascii="宋体" w:hAnsi="宋体"/>
        </w:rPr>
      </w:pPr>
      <w:r w:rsidRPr="00CF4502">
        <w:rPr>
          <w:rFonts w:ascii="宋体" w:hAnsi="宋体" w:hint="eastAsia"/>
        </w:rPr>
        <w:t>编码统一使用UTF-8</w:t>
      </w:r>
      <w:r w:rsidRPr="00CF4502">
        <w:rPr>
          <w:rFonts w:ascii="Helvetica" w:hAnsi="Helvetica" w:cs="Helvetica"/>
          <w:color w:val="333333"/>
          <w:sz w:val="20"/>
          <w:shd w:val="clear" w:color="auto" w:fill="FFFFFF"/>
        </w:rPr>
        <w:t xml:space="preserve"> </w:t>
      </w:r>
      <w:r w:rsidRPr="00CF4502">
        <w:rPr>
          <w:rFonts w:ascii="宋体" w:hAnsi="宋体" w:hint="eastAsia"/>
        </w:rPr>
        <w:t>；</w:t>
      </w:r>
    </w:p>
    <w:p w:rsidR="001B5F3D" w:rsidRPr="00870DD6" w:rsidRDefault="001B5F3D" w:rsidP="008A21A8">
      <w:r>
        <w:rPr>
          <w:rFonts w:hint="eastAsia"/>
        </w:rPr>
        <w:lastRenderedPageBreak/>
        <w:t>样例：</w:t>
      </w:r>
      <w:r>
        <w:rPr>
          <w:rFonts w:hint="eastAsia"/>
        </w:rPr>
        <w:t>{</w:t>
      </w:r>
      <w:r>
        <w:t>“C</w:t>
      </w:r>
      <w:r>
        <w:rPr>
          <w:rFonts w:hint="eastAsia"/>
        </w:rPr>
        <w:t>olname1</w:t>
      </w:r>
      <w:r>
        <w:t>”</w:t>
      </w:r>
      <w:r>
        <w:rPr>
          <w:rFonts w:hint="eastAsia"/>
        </w:rPr>
        <w:t xml:space="preserve">: </w:t>
      </w:r>
      <w:r>
        <w:t>”C</w:t>
      </w:r>
      <w:r>
        <w:rPr>
          <w:rFonts w:hint="eastAsia"/>
        </w:rPr>
        <w:t>olvalue1</w:t>
      </w:r>
      <w:r>
        <w:t>”</w:t>
      </w:r>
      <w:r>
        <w:rPr>
          <w:rFonts w:hint="eastAsia"/>
        </w:rPr>
        <w:t xml:space="preserve">, </w:t>
      </w:r>
      <w:r>
        <w:t>”</w:t>
      </w:r>
      <w:r>
        <w:rPr>
          <w:rFonts w:hint="eastAsia"/>
        </w:rPr>
        <w:t>colname2</w:t>
      </w:r>
      <w:r>
        <w:t>”</w:t>
      </w:r>
      <w:r>
        <w:rPr>
          <w:rFonts w:hint="eastAsia"/>
        </w:rPr>
        <w:t xml:space="preserve">: </w:t>
      </w:r>
      <w:r>
        <w:t>”</w:t>
      </w:r>
      <w:r>
        <w:rPr>
          <w:rFonts w:hint="eastAsia"/>
        </w:rPr>
        <w:t>colvalue2</w:t>
      </w:r>
      <w:r>
        <w:t>”</w:t>
      </w:r>
      <w:r>
        <w:rPr>
          <w:rFonts w:hint="eastAsia"/>
        </w:rPr>
        <w:t xml:space="preserve">, </w:t>
      </w:r>
      <w:r>
        <w:t>“</w:t>
      </w:r>
      <w:r>
        <w:rPr>
          <w:rFonts w:hint="eastAsia"/>
        </w:rPr>
        <w:t>colname3</w:t>
      </w:r>
      <w:r>
        <w:t>”</w:t>
      </w:r>
      <w:r>
        <w:rPr>
          <w:rFonts w:hint="eastAsia"/>
        </w:rPr>
        <w:t>:</w:t>
      </w:r>
      <w:r>
        <w:t>”</w:t>
      </w:r>
      <w:r>
        <w:rPr>
          <w:rFonts w:hint="eastAsia"/>
        </w:rPr>
        <w:t>colvalue3</w:t>
      </w:r>
      <w:r>
        <w:t>”</w:t>
      </w:r>
      <w:r>
        <w:rPr>
          <w:rFonts w:hint="eastAsia"/>
        </w:rPr>
        <w:t>}</w:t>
      </w:r>
    </w:p>
    <w:p w:rsidR="001B5F3D" w:rsidRDefault="001B5F3D" w:rsidP="008A21A8">
      <w:pPr>
        <w:rPr>
          <w:rFonts w:ascii="宋体" w:hAnsi="宋体"/>
        </w:rPr>
      </w:pPr>
      <w:r>
        <w:rPr>
          <w:rFonts w:ascii="宋体" w:hAnsi="宋体" w:hint="eastAsia"/>
        </w:rPr>
        <w:t>实时推送归档拆机单字段：</w:t>
      </w:r>
    </w:p>
    <w:p w:rsidR="001B5F3D" w:rsidRPr="00991D4D" w:rsidRDefault="001B5F3D" w:rsidP="008A21A8">
      <w:r w:rsidRPr="00A43521">
        <w:rPr>
          <w:rFonts w:ascii="宋体" w:hAnsi="宋体" w:hint="eastAsia"/>
        </w:rPr>
        <w:t>省份、地市、前台流水号、工单ID、业务类型、工单类型、工单状态、客户类型、地域属性、接入方式、用户场景、资产归属、拆机工单时长、工单派发时间、预约方式、预约上门时间、改约最终上门时间、实际上门时间、拆机完成时间、网络线条质检完成时间、客服用户回访完成时间、一线装维人员姓名、装维公司、网络线条质检人员姓名、质检结果、现场照片是否已上传、ONU设备MAC、ONU设备SN、ONU生产厂商、机顶盒设备MAC、机顶盒设备SN、机顶盒发放方式、机顶盒是否有押金、机顶盒生产厂商、用户账号、地址、前台订单受理时间、拆机原因、回访是否满意、区/</w:t>
      </w:r>
      <w:r>
        <w:rPr>
          <w:rFonts w:ascii="宋体" w:hAnsi="宋体" w:hint="eastAsia"/>
        </w:rPr>
        <w:t>县、小区、是否高价值小区、一线装维人员账号、终端信息。</w:t>
      </w:r>
    </w:p>
    <w:p w:rsidR="001B5F3D" w:rsidRDefault="001B5F3D" w:rsidP="008A21A8">
      <w:pPr>
        <w:pStyle w:val="5"/>
      </w:pPr>
      <w:bookmarkStart w:id="3261" w:name="_Toc130156191"/>
      <w:r>
        <w:rPr>
          <w:rFonts w:hint="eastAsia"/>
        </w:rPr>
        <w:t>家宽投诉归档工单实时上传集团</w:t>
      </w:r>
      <w:bookmarkEnd w:id="3261"/>
    </w:p>
    <w:p w:rsidR="001B5F3D" w:rsidRPr="005B352C" w:rsidRDefault="001B5F3D" w:rsidP="008A21A8">
      <w:pPr>
        <w:ind w:firstLine="480"/>
        <w:rPr>
          <w:rFonts w:ascii="宋体" w:hAnsi="宋体"/>
        </w:rPr>
      </w:pPr>
      <w:r>
        <w:rPr>
          <w:rFonts w:hint="eastAsia"/>
        </w:rPr>
        <w:t>实时归档投诉</w:t>
      </w:r>
      <w:r w:rsidRPr="008429C2">
        <w:t>工单</w:t>
      </w:r>
      <w:r>
        <w:rPr>
          <w:rFonts w:hint="eastAsia"/>
        </w:rPr>
        <w:t>清单</w:t>
      </w:r>
      <w:r w:rsidRPr="008429C2">
        <w:t>数据上传集团</w:t>
      </w:r>
      <w:r w:rsidRPr="008429C2">
        <w:rPr>
          <w:rFonts w:hint="eastAsia"/>
        </w:rPr>
        <w:t>，</w:t>
      </w:r>
      <w:r w:rsidRPr="008429C2">
        <w:t>汇总工单的数据以文件形式上传集团</w:t>
      </w:r>
      <w:r w:rsidRPr="00DB19FB">
        <w:rPr>
          <w:rFonts w:hint="eastAsia"/>
        </w:rPr>
        <w:t>。</w:t>
      </w:r>
      <w:r>
        <w:rPr>
          <w:rFonts w:hint="eastAsia"/>
        </w:rPr>
        <w:t>上传内容包括：</w:t>
      </w:r>
      <w:r w:rsidRPr="00D45DE7">
        <w:rPr>
          <w:rFonts w:ascii="宋体" w:hAnsi="宋体" w:hint="eastAsia"/>
        </w:rPr>
        <w:t>省份、地市、投诉流水号、EOMS工单号、客户类型、工单紧急程度、投诉分类-四级业务编码、投诉分类-五级业务编码、投诉分类-六级业务编码、投诉报结原因分类一级分类、投诉报结原因分类二级分类、投诉报结原因分类三级分类、工单状态、地域属性、接入方式、用户场景、资产归属、首次响应时长、投诉处理时长、投诉受理时间、前台预处理完成时间、预处理情况、投诉工单派发时间、首次响应时间、是否改派/转派、改派/转派原因、改派/转派时间、最终处理人、工单确认时间、是否需要上门、预约上门时间、改约最终上门时间、实际上门时间、网络线条报结时间、报结审核结果、客服用户回访完成时间、一线装维人员姓名、装维公司、网络线条报结审核人员姓名、投诉分类-一级业务编码、投诉分类-二级业务编码、投诉分类-三级业务编码、用户账号、地址、前台订单受理时间、回访是否满意、投诉内容、故障处理措施、评测短信接</w:t>
      </w:r>
      <w:r w:rsidRPr="00D45DE7">
        <w:rPr>
          <w:rFonts w:ascii="宋体" w:hAnsi="宋体" w:hint="eastAsia"/>
        </w:rPr>
        <w:lastRenderedPageBreak/>
        <w:t>收号码、签约带宽、测速时间、测速结果、测速结果是否达标、光功率测试结果、光功率是否达标、</w:t>
      </w:r>
      <w:r>
        <w:rPr>
          <w:rFonts w:ascii="宋体" w:hAnsi="宋体" w:hint="eastAsia"/>
        </w:rPr>
        <w:t>宽带账号、</w:t>
      </w:r>
      <w:r w:rsidRPr="00D45DE7">
        <w:rPr>
          <w:rFonts w:ascii="宋体" w:hAnsi="宋体" w:hint="eastAsia"/>
        </w:rPr>
        <w:t>ONU设备MAC、ONU设备SN、机顶盒设备MAC、机顶盒设备SN最后一次上线时间、催修发起人、催修发起时间、投诉分类-七级业务编码、是否“当日修/快装快修”、区/县、小</w:t>
      </w:r>
      <w:r>
        <w:rPr>
          <w:rFonts w:ascii="宋体" w:hAnsi="宋体" w:hint="eastAsia"/>
        </w:rPr>
        <w:t>区、是否高价值小区、一线装维人员工号、投诉报结原因分类四级分类、手填、责任方、首次入网时间。</w:t>
      </w:r>
    </w:p>
    <w:p w:rsidR="001B5F3D" w:rsidRDefault="001B5F3D" w:rsidP="008A21A8">
      <w:pPr>
        <w:pStyle w:val="6"/>
      </w:pPr>
      <w:bookmarkStart w:id="3262" w:name="_Toc130156192"/>
      <w:r>
        <w:rPr>
          <w:rFonts w:hint="eastAsia"/>
        </w:rPr>
        <w:t>抽取综调库实时归档的投诉工单数据</w:t>
      </w:r>
      <w:bookmarkEnd w:id="3262"/>
    </w:p>
    <w:p w:rsidR="001B5F3D" w:rsidRPr="00C45A50" w:rsidRDefault="001B5F3D" w:rsidP="008A21A8">
      <w:pPr>
        <w:ind w:firstLine="420"/>
      </w:pPr>
      <w:r>
        <w:rPr>
          <w:rFonts w:ascii="宋体" w:hAnsi="宋体" w:hint="eastAsia"/>
        </w:rPr>
        <w:t>综调库抽取实时归档的投诉工单工单信息，内容包括：</w:t>
      </w:r>
      <w:r w:rsidRPr="00D45DE7">
        <w:rPr>
          <w:rFonts w:ascii="宋体" w:hAnsi="宋体" w:hint="eastAsia"/>
        </w:rPr>
        <w:t>省份、地市、投诉流水号、EOMS工单号、客户类型、工单紧急程度、投诉分类-四级业务编码、投诉分类-五级业务编码、投诉分类-六级业务编码、投诉报结原因分类一级分类、投诉报结原因分类二级分类、投诉报结原因分类三级分类、工单状态、地域属性、接入方式、用户场景、资产归属、首次响应时长、投诉处理时长、投诉受理时间、前台预处理完成时间、预处理情况、投诉工单派发时间、首次响应时间、是否改派/转派、改派/转派原因、改派/转派时间、最终处理人、工单确认时间、是否需要上门、预约上门时间、改约最终上门时间、实际上门时间、网络线条报结时间、报结审核结果、客服用户回访完成时间、一线装维人员姓名、装维公司、网络线条报结审核人员姓名、投诉分类-一级业务编码、投诉分类-二级业务编码、投诉分类-三级业务编码、用户账号、地址、前台订单受理时间、回访是否满意、投诉内容、故障处理措施、评测短信接收号码、签约带宽、测速时间、测速结果、测速结果是否达标、光功率测试结果、光功率是否达标、最后一次上线时间、催修发起人、催修发起时间、投诉分类-七级业务编码、是否“当日修/快装快修”、区/县、小</w:t>
      </w:r>
      <w:r>
        <w:rPr>
          <w:rFonts w:ascii="宋体" w:hAnsi="宋体" w:hint="eastAsia"/>
        </w:rPr>
        <w:t>区、是否高价值小区、一线装维人员工号、投诉报结原因分类四级分类、手填、责任方、首次入网时间。</w:t>
      </w:r>
    </w:p>
    <w:p w:rsidR="001B5F3D" w:rsidRDefault="001B5F3D" w:rsidP="008A21A8">
      <w:pPr>
        <w:pStyle w:val="6"/>
      </w:pPr>
      <w:bookmarkStart w:id="3263" w:name="_Toc130156193"/>
      <w:r>
        <w:rPr>
          <w:rFonts w:hint="eastAsia"/>
        </w:rPr>
        <w:t>激活系统接口实时抽取归档投诉产品信息</w:t>
      </w:r>
      <w:bookmarkEnd w:id="3263"/>
    </w:p>
    <w:p w:rsidR="001B5F3D" w:rsidRPr="003E45E1" w:rsidRDefault="001B5F3D" w:rsidP="008A21A8">
      <w:pPr>
        <w:ind w:firstLine="420"/>
      </w:pPr>
      <w:r>
        <w:rPr>
          <w:rFonts w:ascii="宋体" w:hAnsi="宋体" w:hint="eastAsia"/>
        </w:rPr>
        <w:t>激活系统接口抽取实时归档的投诉工单工单对应的产品信息，内容包括：宽带账号、</w:t>
      </w:r>
      <w:r w:rsidRPr="00D45DE7">
        <w:rPr>
          <w:rFonts w:ascii="宋体" w:hAnsi="宋体" w:hint="eastAsia"/>
        </w:rPr>
        <w:t>ONU设备MAC、ONU设备SN、机顶盒设备MAC、机顶盒设备SN</w:t>
      </w:r>
      <w:r>
        <w:rPr>
          <w:rFonts w:ascii="宋体" w:hAnsi="宋体" w:hint="eastAsia"/>
        </w:rPr>
        <w:t>。</w:t>
      </w:r>
    </w:p>
    <w:p w:rsidR="001B5F3D" w:rsidRDefault="001B5F3D" w:rsidP="008A21A8">
      <w:pPr>
        <w:pStyle w:val="6"/>
      </w:pPr>
      <w:bookmarkStart w:id="3264" w:name="_Toc130156194"/>
      <w:r>
        <w:rPr>
          <w:rFonts w:hint="eastAsia"/>
        </w:rPr>
        <w:lastRenderedPageBreak/>
        <w:t>计算实时归档的投诉工单实时数据</w:t>
      </w:r>
      <w:bookmarkEnd w:id="3264"/>
    </w:p>
    <w:p w:rsidR="001B5F3D" w:rsidRPr="00FD5E33" w:rsidRDefault="001B5F3D" w:rsidP="008A21A8">
      <w:pPr>
        <w:rPr>
          <w:rFonts w:ascii="宋体" w:hAnsi="宋体"/>
          <w:b/>
        </w:rPr>
      </w:pPr>
      <w:r w:rsidRPr="00FD5E33">
        <w:rPr>
          <w:rFonts w:ascii="宋体" w:hAnsi="宋体"/>
          <w:b/>
        </w:rPr>
        <w:t>计算规则如下</w:t>
      </w:r>
      <w:r w:rsidRPr="00FD5E33">
        <w:rPr>
          <w:rFonts w:ascii="宋体" w:hAnsi="宋体" w:hint="eastAsia"/>
          <w:b/>
        </w:rPr>
        <w:t>：</w:t>
      </w:r>
    </w:p>
    <w:p w:rsidR="001B5F3D" w:rsidRPr="00E337D3" w:rsidRDefault="001B5F3D" w:rsidP="008A21A8">
      <w:pPr>
        <w:rPr>
          <w:rFonts w:ascii="宋体" w:eastAsiaTheme="minorEastAsia" w:hAnsi="宋体" w:cstheme="minorBidi"/>
          <w:snapToGrid/>
          <w:kern w:val="2"/>
          <w:sz w:val="21"/>
          <w:szCs w:val="22"/>
        </w:rPr>
      </w:pPr>
      <w:r w:rsidRPr="00E337D3">
        <w:rPr>
          <w:rFonts w:ascii="宋体" w:eastAsiaTheme="minorEastAsia" w:hAnsi="宋体" w:cstheme="minorBidi" w:hint="eastAsia"/>
          <w:snapToGrid/>
          <w:kern w:val="2"/>
          <w:sz w:val="21"/>
          <w:szCs w:val="22"/>
        </w:rPr>
        <w:t>1</w:t>
      </w:r>
      <w:r w:rsidRPr="00E337D3">
        <w:rPr>
          <w:rFonts w:ascii="宋体" w:eastAsiaTheme="minorEastAsia" w:hAnsi="宋体" w:cstheme="minorBidi" w:hint="eastAsia"/>
          <w:snapToGrid/>
          <w:kern w:val="2"/>
          <w:sz w:val="21"/>
          <w:szCs w:val="22"/>
        </w:rPr>
        <w:t>、上报工单范围：</w:t>
      </w:r>
      <w:r>
        <w:rPr>
          <w:rFonts w:ascii="宋体" w:eastAsiaTheme="minorEastAsia" w:hAnsi="宋体" w:cstheme="minorBidi" w:hint="eastAsia"/>
          <w:snapToGrid/>
          <w:kern w:val="2"/>
          <w:sz w:val="21"/>
          <w:szCs w:val="22"/>
        </w:rPr>
        <w:t>投诉</w:t>
      </w:r>
      <w:r w:rsidRPr="00E337D3">
        <w:rPr>
          <w:rFonts w:ascii="宋体" w:eastAsiaTheme="minorEastAsia" w:hAnsi="宋体" w:cstheme="minorBidi" w:hint="eastAsia"/>
          <w:snapToGrid/>
          <w:kern w:val="2"/>
          <w:sz w:val="21"/>
          <w:szCs w:val="22"/>
        </w:rPr>
        <w:t>单</w:t>
      </w:r>
    </w:p>
    <w:p w:rsidR="001B5F3D" w:rsidRDefault="001B5F3D" w:rsidP="008A21A8">
      <w:pPr>
        <w:rPr>
          <w:rFonts w:ascii="宋体" w:eastAsiaTheme="minorEastAsia" w:hAnsi="宋体" w:cstheme="minorBidi"/>
          <w:snapToGrid/>
          <w:kern w:val="2"/>
          <w:sz w:val="21"/>
          <w:szCs w:val="22"/>
        </w:rPr>
      </w:pPr>
      <w:r>
        <w:rPr>
          <w:rFonts w:ascii="宋体" w:eastAsiaTheme="minorEastAsia" w:hAnsi="宋体" w:cstheme="minorBidi"/>
          <w:snapToGrid/>
          <w:kern w:val="2"/>
          <w:sz w:val="21"/>
          <w:szCs w:val="22"/>
        </w:rPr>
        <w:t>2</w:t>
      </w:r>
      <w:r>
        <w:rPr>
          <w:rFonts w:ascii="宋体" w:eastAsiaTheme="minorEastAsia" w:hAnsi="宋体" w:cstheme="minorBidi" w:hint="eastAsia"/>
          <w:snapToGrid/>
          <w:kern w:val="2"/>
          <w:sz w:val="21"/>
          <w:szCs w:val="22"/>
        </w:rPr>
        <w:t>、投诉</w:t>
      </w:r>
      <w:r w:rsidRPr="00DE25C8">
        <w:rPr>
          <w:rFonts w:ascii="宋体" w:eastAsiaTheme="minorEastAsia" w:hAnsi="宋体" w:cstheme="minorBidi" w:hint="eastAsia"/>
          <w:snapToGrid/>
          <w:kern w:val="2"/>
          <w:sz w:val="21"/>
          <w:szCs w:val="22"/>
        </w:rPr>
        <w:t>工单时长</w:t>
      </w:r>
      <w:r>
        <w:rPr>
          <w:rFonts w:ascii="宋体" w:eastAsiaTheme="minorEastAsia" w:hAnsi="宋体" w:cstheme="minorBidi" w:hint="eastAsia"/>
          <w:snapToGrid/>
          <w:kern w:val="2"/>
          <w:sz w:val="21"/>
          <w:szCs w:val="22"/>
        </w:rPr>
        <w:t>=</w:t>
      </w:r>
      <w:r>
        <w:rPr>
          <w:rFonts w:ascii="宋体" w:eastAsiaTheme="minorEastAsia" w:hAnsi="宋体" w:cstheme="minorBidi" w:hint="eastAsia"/>
          <w:snapToGrid/>
          <w:kern w:val="2"/>
          <w:sz w:val="21"/>
          <w:szCs w:val="22"/>
        </w:rPr>
        <w:t>投诉</w:t>
      </w:r>
      <w:r w:rsidRPr="00DE25C8">
        <w:rPr>
          <w:rFonts w:ascii="宋体" w:eastAsiaTheme="minorEastAsia" w:hAnsi="宋体" w:cstheme="minorBidi" w:hint="eastAsia"/>
          <w:snapToGrid/>
          <w:kern w:val="2"/>
          <w:sz w:val="21"/>
          <w:szCs w:val="22"/>
        </w:rPr>
        <w:t>完成时间</w:t>
      </w:r>
      <w:r w:rsidRPr="00DE25C8">
        <w:rPr>
          <w:rFonts w:ascii="宋体" w:eastAsiaTheme="minorEastAsia" w:hAnsi="宋体" w:cstheme="minorBidi" w:hint="eastAsia"/>
          <w:snapToGrid/>
          <w:kern w:val="2"/>
          <w:sz w:val="21"/>
          <w:szCs w:val="22"/>
        </w:rPr>
        <w:t>-</w:t>
      </w:r>
      <w:r w:rsidRPr="00DE25C8">
        <w:rPr>
          <w:rFonts w:ascii="宋体" w:eastAsiaTheme="minorEastAsia" w:hAnsi="宋体" w:cstheme="minorBidi" w:hint="eastAsia"/>
          <w:snapToGrid/>
          <w:kern w:val="2"/>
          <w:sz w:val="21"/>
          <w:szCs w:val="22"/>
        </w:rPr>
        <w:t>工单派发时间</w:t>
      </w:r>
      <w:r>
        <w:rPr>
          <w:rFonts w:ascii="宋体" w:eastAsiaTheme="minorEastAsia" w:hAnsi="宋体" w:cstheme="minorBidi" w:hint="eastAsia"/>
          <w:snapToGrid/>
          <w:kern w:val="2"/>
          <w:sz w:val="21"/>
          <w:szCs w:val="22"/>
        </w:rPr>
        <w:t>,</w:t>
      </w:r>
      <w:r w:rsidRPr="00D47980">
        <w:rPr>
          <w:rFonts w:ascii="宋体" w:eastAsiaTheme="minorEastAsia" w:hAnsi="宋体" w:cstheme="minorBidi" w:hint="eastAsia"/>
          <w:snapToGrid/>
          <w:kern w:val="2"/>
          <w:sz w:val="21"/>
          <w:szCs w:val="22"/>
        </w:rPr>
        <w:t xml:space="preserve"> </w:t>
      </w:r>
      <w:r w:rsidRPr="00976654">
        <w:rPr>
          <w:rFonts w:ascii="宋体" w:eastAsiaTheme="minorEastAsia" w:hAnsi="宋体" w:cstheme="minorBidi" w:hint="eastAsia"/>
          <w:snapToGrid/>
          <w:kern w:val="2"/>
          <w:sz w:val="21"/>
          <w:szCs w:val="22"/>
        </w:rPr>
        <w:t>对</w:t>
      </w:r>
      <w:r w:rsidRPr="00976654">
        <w:rPr>
          <w:rFonts w:ascii="宋体" w:eastAsiaTheme="minorEastAsia" w:hAnsi="宋体" w:cstheme="minorBidi" w:hint="eastAsia"/>
          <w:snapToGrid/>
          <w:kern w:val="2"/>
          <w:sz w:val="21"/>
          <w:szCs w:val="22"/>
        </w:rPr>
        <w:t>VIP</w:t>
      </w:r>
      <w:r w:rsidRPr="00976654">
        <w:rPr>
          <w:rFonts w:ascii="宋体" w:eastAsiaTheme="minorEastAsia" w:hAnsi="宋体" w:cstheme="minorBidi" w:hint="eastAsia"/>
          <w:snapToGrid/>
          <w:kern w:val="2"/>
          <w:sz w:val="21"/>
          <w:szCs w:val="22"/>
        </w:rPr>
        <w:t>用户计算工作时，对普通用户计算小时</w:t>
      </w:r>
    </w:p>
    <w:p w:rsidR="001B5F3D" w:rsidRDefault="001B5F3D" w:rsidP="008A21A8">
      <w:pPr>
        <w:rPr>
          <w:rFonts w:ascii="宋体" w:eastAsiaTheme="minorEastAsia" w:hAnsi="宋体" w:cstheme="minorBidi"/>
          <w:snapToGrid/>
          <w:kern w:val="2"/>
          <w:sz w:val="21"/>
          <w:szCs w:val="22"/>
        </w:rPr>
      </w:pPr>
      <w:r>
        <w:rPr>
          <w:rFonts w:ascii="宋体" w:eastAsiaTheme="minorEastAsia" w:hAnsi="宋体" w:cstheme="minorBidi" w:hint="eastAsia"/>
          <w:snapToGrid/>
          <w:kern w:val="2"/>
          <w:sz w:val="21"/>
          <w:szCs w:val="22"/>
        </w:rPr>
        <w:t>3</w:t>
      </w:r>
      <w:r>
        <w:rPr>
          <w:rFonts w:ascii="宋体" w:eastAsiaTheme="minorEastAsia" w:hAnsi="宋体" w:cstheme="minorBidi" w:hint="eastAsia"/>
          <w:snapToGrid/>
          <w:kern w:val="2"/>
          <w:sz w:val="21"/>
          <w:szCs w:val="22"/>
        </w:rPr>
        <w:t>、</w:t>
      </w:r>
      <w:r w:rsidRPr="00D47980">
        <w:rPr>
          <w:rFonts w:ascii="宋体" w:eastAsiaTheme="minorEastAsia" w:hAnsi="宋体" w:cstheme="minorBidi" w:hint="eastAsia"/>
          <w:snapToGrid/>
          <w:kern w:val="2"/>
          <w:sz w:val="21"/>
          <w:szCs w:val="22"/>
        </w:rPr>
        <w:t>首次响应时长</w:t>
      </w:r>
      <w:r>
        <w:rPr>
          <w:rFonts w:ascii="宋体" w:eastAsiaTheme="minorEastAsia" w:hAnsi="宋体" w:cstheme="minorBidi" w:hint="eastAsia"/>
          <w:snapToGrid/>
          <w:kern w:val="2"/>
          <w:sz w:val="21"/>
          <w:szCs w:val="22"/>
        </w:rPr>
        <w:t>=</w:t>
      </w:r>
      <w:r w:rsidRPr="00976654">
        <w:rPr>
          <w:rFonts w:ascii="宋体" w:eastAsiaTheme="minorEastAsia" w:hAnsi="宋体" w:cstheme="minorBidi" w:hint="eastAsia"/>
          <w:snapToGrid/>
          <w:kern w:val="2"/>
          <w:sz w:val="21"/>
          <w:szCs w:val="22"/>
        </w:rPr>
        <w:t>投诉工单派发时间，计算工作时</w:t>
      </w:r>
    </w:p>
    <w:p w:rsidR="001B5F3D" w:rsidRDefault="001B5F3D" w:rsidP="008A21A8">
      <w:pPr>
        <w:tabs>
          <w:tab w:val="left" w:pos="2700"/>
        </w:tabs>
        <w:rPr>
          <w:rFonts w:ascii="宋体" w:hAnsi="宋体" w:cs="宋体"/>
        </w:rPr>
      </w:pPr>
      <w:r>
        <w:rPr>
          <w:rFonts w:ascii="宋体" w:eastAsiaTheme="minorEastAsia" w:hAnsi="宋体" w:cstheme="minorBidi"/>
          <w:snapToGrid/>
          <w:kern w:val="2"/>
          <w:sz w:val="21"/>
          <w:szCs w:val="22"/>
        </w:rPr>
        <w:t>4</w:t>
      </w:r>
      <w:r>
        <w:rPr>
          <w:rFonts w:ascii="宋体" w:eastAsiaTheme="minorEastAsia" w:hAnsi="宋体" w:cstheme="minorBidi" w:hint="eastAsia"/>
          <w:snapToGrid/>
          <w:kern w:val="2"/>
          <w:sz w:val="21"/>
          <w:szCs w:val="22"/>
        </w:rPr>
        <w:t>、</w:t>
      </w:r>
      <w:r w:rsidRPr="00D47980">
        <w:rPr>
          <w:rFonts w:ascii="宋体" w:hAnsi="宋体" w:cs="宋体" w:hint="eastAsia"/>
        </w:rPr>
        <w:t>接收场景式实时评测短信的用户手机号，号码不加密，由总部统一做脱敏处理</w:t>
      </w:r>
      <w:r>
        <w:rPr>
          <w:rFonts w:ascii="宋体" w:hAnsi="宋体" w:cs="宋体" w:hint="eastAsia"/>
        </w:rPr>
        <w:t>。</w:t>
      </w:r>
    </w:p>
    <w:p w:rsidR="001B5F3D" w:rsidRPr="00DE160F" w:rsidRDefault="001B5F3D" w:rsidP="008A21A8">
      <w:pPr>
        <w:tabs>
          <w:tab w:val="left" w:pos="2700"/>
        </w:tabs>
        <w:rPr>
          <w:rFonts w:ascii="宋体" w:hAnsi="宋体" w:cs="宋体"/>
        </w:rPr>
      </w:pPr>
      <w:r>
        <w:rPr>
          <w:rFonts w:ascii="宋体" w:hAnsi="宋体" w:cs="宋体" w:hint="eastAsia"/>
        </w:rPr>
        <w:t>5、</w:t>
      </w:r>
      <w:r w:rsidRPr="00DE160F">
        <w:rPr>
          <w:rFonts w:ascii="宋体" w:hAnsi="宋体" w:cs="宋体" w:hint="eastAsia"/>
        </w:rPr>
        <w:t>客户类型:普通/VIP</w:t>
      </w:r>
      <w:r w:rsidRPr="00DE160F">
        <w:rPr>
          <w:rFonts w:ascii="宋体" w:hAnsi="宋体" w:cs="宋体" w:hint="eastAsia"/>
        </w:rPr>
        <w:tab/>
      </w:r>
    </w:p>
    <w:p w:rsidR="001B5F3D" w:rsidRPr="00D47980" w:rsidRDefault="001B5F3D" w:rsidP="008A21A8">
      <w:pPr>
        <w:tabs>
          <w:tab w:val="left" w:pos="2700"/>
        </w:tabs>
        <w:rPr>
          <w:rFonts w:ascii="宋体" w:hAnsi="宋体" w:cs="宋体"/>
        </w:rPr>
      </w:pPr>
      <w:r>
        <w:rPr>
          <w:rFonts w:ascii="宋体" w:hAnsi="宋体" w:cs="宋体"/>
        </w:rPr>
        <w:t>6</w:t>
      </w:r>
      <w:r>
        <w:rPr>
          <w:rFonts w:ascii="宋体" w:hAnsi="宋体" w:cs="宋体" w:hint="eastAsia"/>
        </w:rPr>
        <w:t>、</w:t>
      </w:r>
      <w:r w:rsidRPr="00DE160F">
        <w:rPr>
          <w:rFonts w:ascii="宋体" w:hAnsi="宋体" w:cs="宋体" w:hint="eastAsia"/>
        </w:rPr>
        <w:t>工单紧急程度:紧急/一般/不分等级</w:t>
      </w:r>
    </w:p>
    <w:p w:rsidR="001B5F3D" w:rsidRPr="00D25BC8" w:rsidRDefault="001B5F3D" w:rsidP="008A21A8">
      <w:pPr>
        <w:rPr>
          <w:rFonts w:ascii="宋体" w:hAnsi="宋体"/>
          <w:b/>
        </w:rPr>
      </w:pPr>
      <w:r w:rsidRPr="00D25BC8">
        <w:rPr>
          <w:rFonts w:ascii="宋体" w:hAnsi="宋体" w:hint="eastAsia"/>
          <w:b/>
        </w:rPr>
        <w:t>数据口径：</w:t>
      </w:r>
    </w:p>
    <w:p w:rsidR="001B5F3D" w:rsidRPr="00D25BC8" w:rsidRDefault="001B5F3D" w:rsidP="008A21A8">
      <w:pPr>
        <w:rPr>
          <w:rFonts w:ascii="宋体" w:hAnsi="宋体"/>
        </w:rPr>
      </w:pPr>
      <w:r w:rsidRPr="00D25BC8">
        <w:rPr>
          <w:rFonts w:ascii="宋体" w:hAnsi="宋体" w:hint="eastAsia"/>
        </w:rPr>
        <w:t>a</w:t>
      </w:r>
      <w:r>
        <w:rPr>
          <w:rFonts w:ascii="宋体" w:hAnsi="宋体" w:hint="eastAsia"/>
        </w:rPr>
        <w:t>、当前归档的投诉工单实时进行计算</w:t>
      </w:r>
      <w:r w:rsidRPr="00D25BC8">
        <w:rPr>
          <w:rFonts w:ascii="宋体" w:hAnsi="宋体" w:hint="eastAsia"/>
        </w:rPr>
        <w:t>。</w:t>
      </w:r>
      <w:r w:rsidRPr="00D25BC8">
        <w:rPr>
          <w:rFonts w:ascii="宋体" w:hAnsi="宋体" w:hint="eastAsia"/>
        </w:rPr>
        <w:tab/>
      </w:r>
      <w:r w:rsidRPr="00D25BC8">
        <w:rPr>
          <w:rFonts w:ascii="宋体" w:hAnsi="宋体" w:hint="eastAsia"/>
        </w:rPr>
        <w:tab/>
      </w:r>
      <w:r w:rsidRPr="00D25BC8">
        <w:rPr>
          <w:rFonts w:ascii="宋体" w:hAnsi="宋体" w:hint="eastAsia"/>
        </w:rPr>
        <w:tab/>
      </w:r>
      <w:r w:rsidRPr="00D25BC8">
        <w:rPr>
          <w:rFonts w:ascii="宋体" w:hAnsi="宋体" w:hint="eastAsia"/>
        </w:rPr>
        <w:tab/>
      </w:r>
      <w:r w:rsidRPr="00D25BC8">
        <w:rPr>
          <w:rFonts w:ascii="宋体" w:hAnsi="宋体" w:hint="eastAsia"/>
        </w:rPr>
        <w:tab/>
      </w:r>
      <w:r w:rsidRPr="00D25BC8">
        <w:rPr>
          <w:rFonts w:ascii="宋体" w:hAnsi="宋体" w:hint="eastAsia"/>
        </w:rPr>
        <w:tab/>
      </w:r>
    </w:p>
    <w:p w:rsidR="001B5F3D" w:rsidRPr="008261E0" w:rsidRDefault="001B5F3D" w:rsidP="008A21A8">
      <w:r w:rsidRPr="00D25BC8">
        <w:rPr>
          <w:rFonts w:ascii="宋体" w:hAnsi="宋体"/>
        </w:rPr>
        <w:t>b</w:t>
      </w:r>
      <w:r w:rsidRPr="00D25BC8">
        <w:rPr>
          <w:rFonts w:ascii="宋体" w:hAnsi="宋体" w:hint="eastAsia"/>
        </w:rPr>
        <w:t>、</w:t>
      </w:r>
      <w:r>
        <w:rPr>
          <w:rFonts w:ascii="宋体" w:hAnsi="宋体" w:hint="eastAsia"/>
        </w:rPr>
        <w:t>数据实时推送，一条数据推送一次。</w:t>
      </w:r>
    </w:p>
    <w:p w:rsidR="001B5F3D" w:rsidRDefault="001B5F3D" w:rsidP="008A21A8">
      <w:pPr>
        <w:pStyle w:val="6"/>
      </w:pPr>
      <w:bookmarkStart w:id="3265" w:name="_Toc130156195"/>
      <w:r>
        <w:rPr>
          <w:rFonts w:hint="eastAsia"/>
        </w:rPr>
        <w:t>采集实时归档的投诉工单数据存储</w:t>
      </w:r>
      <w:bookmarkEnd w:id="3265"/>
    </w:p>
    <w:p w:rsidR="001B5F3D" w:rsidRPr="00D20378" w:rsidRDefault="001B5F3D" w:rsidP="008A21A8">
      <w:pPr>
        <w:ind w:firstLine="480"/>
      </w:pPr>
      <w:r>
        <w:t>上传集团数据存储到本地</w:t>
      </w:r>
      <w:r>
        <w:rPr>
          <w:rFonts w:hint="eastAsia"/>
        </w:rPr>
        <w:t>，</w:t>
      </w:r>
      <w:r>
        <w:t>以供后续数据稽核</w:t>
      </w:r>
      <w:r>
        <w:rPr>
          <w:rFonts w:hint="eastAsia"/>
        </w:rPr>
        <w:t>。</w:t>
      </w:r>
      <w:r>
        <w:t>数据存储字段包括</w:t>
      </w:r>
      <w:r>
        <w:rPr>
          <w:rFonts w:hint="eastAsia"/>
        </w:rPr>
        <w:t>：</w:t>
      </w:r>
      <w:r w:rsidRPr="00D45DE7">
        <w:rPr>
          <w:rFonts w:ascii="宋体" w:hAnsi="宋体" w:hint="eastAsia"/>
        </w:rPr>
        <w:t>省份、地市、投诉流水号、EOMS工单号、客户类型、工单紧急程度、投诉分类-四级业务编码、投诉分类-五级业务编码、投诉分类-六级业务编码、投诉报结原因分类一级分类、投诉报结原因分类二级分类、投诉报结原因分类三级分类、工单状态、地域属性、接入方式、用户场景、资产归属、首次响应时长、投诉处理时长、投诉受理时间、前台预处理完成时间、预处理情况、投诉工单派发时间、首次响应时间、是否改派/转派、改派/转派原因、改派/转派时间、最终处理人、工单确认</w:t>
      </w:r>
      <w:r w:rsidRPr="00D45DE7">
        <w:rPr>
          <w:rFonts w:ascii="宋体" w:hAnsi="宋体" w:hint="eastAsia"/>
        </w:rPr>
        <w:lastRenderedPageBreak/>
        <w:t>时间、是否需要上门、预约上门时间、改约最终上门时间、实际上门时间、网络线条报结时间、报结审核结果、客服用户回访完成时间、一线装维人员姓名、装维公司、网络线条报结审核人员姓名、投诉分类-一级业务编码、投诉分类-二级业务编码、投诉分类-三级业务编码、用户账号、地址、前台订单受理时间、回访是否满意、投诉内容、故障处理措施、评测短信接收号码、签约带宽、测速时间、测速结果、测速结果是否达标、光功率测试结果、光功率是否达标、</w:t>
      </w:r>
      <w:r>
        <w:rPr>
          <w:rFonts w:ascii="宋体" w:hAnsi="宋体" w:hint="eastAsia"/>
        </w:rPr>
        <w:t>宽带账号、</w:t>
      </w:r>
      <w:r w:rsidRPr="00D45DE7">
        <w:rPr>
          <w:rFonts w:ascii="宋体" w:hAnsi="宋体" w:hint="eastAsia"/>
        </w:rPr>
        <w:t>ONU设备MAC、ONU设备SN、机顶盒设备MAC、机顶盒设备SN最后一次上线时间、催修发起人、催修发起时间、投诉分类-七级业务编码、是否“当日修/快装快修”、区/县、小</w:t>
      </w:r>
      <w:r>
        <w:rPr>
          <w:rFonts w:ascii="宋体" w:hAnsi="宋体" w:hint="eastAsia"/>
        </w:rPr>
        <w:t>区、是否高价值小区、一线装维人员工号、投诉报结原因分类四级分类、手填、责任方、首次入网时间。</w:t>
      </w:r>
    </w:p>
    <w:p w:rsidR="001B5F3D" w:rsidRDefault="001B5F3D" w:rsidP="008A21A8">
      <w:pPr>
        <w:pStyle w:val="6"/>
      </w:pPr>
      <w:bookmarkStart w:id="3266" w:name="_Toc130156196"/>
      <w:r>
        <w:rPr>
          <w:rFonts w:hint="eastAsia"/>
        </w:rPr>
        <w:t>按规则剔除部分实时归档的投诉工单清单数据</w:t>
      </w:r>
      <w:bookmarkEnd w:id="3266"/>
    </w:p>
    <w:p w:rsidR="001B5F3D" w:rsidRDefault="001B5F3D" w:rsidP="008A21A8">
      <w:pPr>
        <w:ind w:firstLine="420"/>
      </w:pPr>
      <w:r w:rsidRPr="00D20378">
        <w:rPr>
          <w:rFonts w:hint="eastAsia"/>
        </w:rPr>
        <w:t>FTTR</w:t>
      </w:r>
      <w:r w:rsidRPr="00D20378">
        <w:rPr>
          <w:rFonts w:hint="eastAsia"/>
        </w:rPr>
        <w:t>是过渡流程</w:t>
      </w:r>
      <w:r>
        <w:rPr>
          <w:rFonts w:hint="eastAsia"/>
        </w:rPr>
        <w:t>，</w:t>
      </w:r>
      <w:r w:rsidRPr="00D20378">
        <w:rPr>
          <w:rFonts w:hint="eastAsia"/>
        </w:rPr>
        <w:t>暂时不传</w:t>
      </w:r>
      <w:r>
        <w:rPr>
          <w:rFonts w:hint="eastAsia"/>
        </w:rPr>
        <w:t>集团，做剔除。</w:t>
      </w:r>
    </w:p>
    <w:p w:rsidR="001B5F3D" w:rsidRDefault="001B5F3D" w:rsidP="008A21A8">
      <w:pPr>
        <w:pStyle w:val="6"/>
      </w:pPr>
      <w:bookmarkStart w:id="3267" w:name="_Toc130156197"/>
      <w:r>
        <w:rPr>
          <w:rFonts w:hint="eastAsia"/>
        </w:rPr>
        <w:t>实时归档的投诉工单实时涉敏字段脱敏</w:t>
      </w:r>
      <w:bookmarkEnd w:id="3267"/>
    </w:p>
    <w:p w:rsidR="001B5F3D" w:rsidRDefault="001B5F3D" w:rsidP="008A21A8">
      <w:pPr>
        <w:tabs>
          <w:tab w:val="left" w:pos="2700"/>
        </w:tabs>
        <w:ind w:firstLine="420"/>
        <w:rPr>
          <w:rFonts w:ascii="宋体" w:hAnsi="宋体" w:cs="宋体"/>
        </w:rPr>
      </w:pPr>
      <w:r>
        <w:rPr>
          <w:rFonts w:ascii="宋体" w:hAnsi="宋体" w:cs="宋体" w:hint="eastAsia"/>
        </w:rPr>
        <w:t>敏感字段需要通过AES加密算法进行脱敏后输出，AES加密参数约定如下：</w:t>
      </w:r>
    </w:p>
    <w:p w:rsidR="001B5F3D" w:rsidRDefault="001B5F3D" w:rsidP="008A21A8">
      <w:pPr>
        <w:tabs>
          <w:tab w:val="left" w:pos="2700"/>
        </w:tabs>
        <w:ind w:firstLine="420"/>
        <w:rPr>
          <w:rFonts w:ascii="宋体" w:hAnsi="宋体" w:cs="宋体"/>
        </w:rPr>
      </w:pPr>
      <w:r>
        <w:rPr>
          <w:rFonts w:ascii="宋体" w:hAnsi="宋体" w:cs="宋体" w:hint="eastAsia"/>
        </w:rPr>
        <w:t>1.</w:t>
      </w:r>
      <w:r>
        <w:rPr>
          <w:rFonts w:ascii="宋体" w:hAnsi="宋体" w:cs="宋体"/>
        </w:rPr>
        <w:t xml:space="preserve"> </w:t>
      </w:r>
      <w:r>
        <w:rPr>
          <w:rFonts w:ascii="宋体" w:hAnsi="宋体" w:cs="宋体" w:hint="eastAsia"/>
        </w:rPr>
        <w:t>模式：ECB模式</w:t>
      </w:r>
    </w:p>
    <w:p w:rsidR="001B5F3D" w:rsidRDefault="001B5F3D" w:rsidP="008A21A8">
      <w:pPr>
        <w:tabs>
          <w:tab w:val="left" w:pos="2700"/>
        </w:tabs>
        <w:ind w:firstLine="420"/>
        <w:rPr>
          <w:rFonts w:ascii="宋体" w:hAnsi="宋体" w:cs="宋体"/>
        </w:rPr>
      </w:pPr>
      <w:r>
        <w:rPr>
          <w:rFonts w:ascii="宋体" w:hAnsi="宋体" w:cs="宋体" w:hint="eastAsia"/>
        </w:rPr>
        <w:t>2.</w:t>
      </w:r>
      <w:r>
        <w:rPr>
          <w:rFonts w:ascii="宋体" w:hAnsi="宋体" w:cs="宋体"/>
        </w:rPr>
        <w:t xml:space="preserve"> </w:t>
      </w:r>
      <w:r>
        <w:rPr>
          <w:rFonts w:ascii="宋体" w:hAnsi="宋体" w:cs="宋体" w:hint="eastAsia"/>
        </w:rPr>
        <w:t>填充：pkcs7padding</w:t>
      </w:r>
    </w:p>
    <w:p w:rsidR="001B5F3D" w:rsidRDefault="001B5F3D" w:rsidP="008A21A8">
      <w:pPr>
        <w:tabs>
          <w:tab w:val="left" w:pos="2700"/>
        </w:tabs>
        <w:ind w:firstLine="420"/>
        <w:rPr>
          <w:rFonts w:ascii="宋体" w:hAnsi="宋体" w:cs="宋体"/>
        </w:rPr>
      </w:pPr>
      <w:r>
        <w:rPr>
          <w:rFonts w:ascii="宋体" w:hAnsi="宋体" w:cs="宋体" w:hint="eastAsia"/>
        </w:rPr>
        <w:t>3.</w:t>
      </w:r>
      <w:r>
        <w:rPr>
          <w:rFonts w:ascii="宋体" w:hAnsi="宋体" w:cs="宋体"/>
        </w:rPr>
        <w:t xml:space="preserve"> </w:t>
      </w:r>
      <w:r>
        <w:rPr>
          <w:rFonts w:ascii="宋体" w:hAnsi="宋体" w:cs="宋体" w:hint="eastAsia"/>
        </w:rPr>
        <w:t>数据块：128位</w:t>
      </w:r>
    </w:p>
    <w:p w:rsidR="001B5F3D" w:rsidRDefault="001B5F3D" w:rsidP="008A21A8">
      <w:pPr>
        <w:tabs>
          <w:tab w:val="left" w:pos="2700"/>
        </w:tabs>
        <w:ind w:firstLine="420"/>
        <w:rPr>
          <w:rFonts w:ascii="宋体" w:hAnsi="宋体" w:cs="宋体"/>
        </w:rPr>
      </w:pPr>
      <w:r>
        <w:rPr>
          <w:rFonts w:ascii="宋体" w:hAnsi="宋体" w:cs="宋体" w:hint="eastAsia"/>
        </w:rPr>
        <w:t>4.</w:t>
      </w:r>
      <w:r>
        <w:rPr>
          <w:rFonts w:ascii="宋体" w:hAnsi="宋体" w:cs="宋体"/>
        </w:rPr>
        <w:t xml:space="preserve"> </w:t>
      </w:r>
      <w:r>
        <w:rPr>
          <w:rFonts w:ascii="宋体" w:hAnsi="宋体" w:cs="宋体" w:hint="eastAsia"/>
        </w:rPr>
        <w:t>密钥：另行下发</w:t>
      </w:r>
    </w:p>
    <w:p w:rsidR="001B5F3D" w:rsidRDefault="001B5F3D" w:rsidP="008A21A8">
      <w:pPr>
        <w:tabs>
          <w:tab w:val="left" w:pos="2700"/>
        </w:tabs>
        <w:ind w:firstLine="420"/>
        <w:rPr>
          <w:rFonts w:ascii="宋体" w:hAnsi="宋体" w:cs="宋体"/>
        </w:rPr>
      </w:pPr>
      <w:r>
        <w:rPr>
          <w:rFonts w:ascii="宋体" w:hAnsi="宋体" w:cs="宋体" w:hint="eastAsia"/>
        </w:rPr>
        <w:t>5.</w:t>
      </w:r>
      <w:r>
        <w:rPr>
          <w:rFonts w:ascii="宋体" w:hAnsi="宋体" w:cs="宋体"/>
        </w:rPr>
        <w:t xml:space="preserve"> </w:t>
      </w:r>
      <w:r>
        <w:rPr>
          <w:rFonts w:ascii="宋体" w:hAnsi="宋体" w:cs="宋体" w:hint="eastAsia"/>
        </w:rPr>
        <w:t>偏移量：无</w:t>
      </w:r>
    </w:p>
    <w:p w:rsidR="001B5F3D" w:rsidRDefault="001B5F3D" w:rsidP="008A21A8">
      <w:pPr>
        <w:tabs>
          <w:tab w:val="left" w:pos="2700"/>
        </w:tabs>
        <w:ind w:firstLine="420"/>
        <w:rPr>
          <w:rFonts w:ascii="宋体" w:hAnsi="宋体" w:cs="宋体"/>
        </w:rPr>
      </w:pPr>
      <w:r>
        <w:rPr>
          <w:rFonts w:ascii="宋体" w:hAnsi="宋体" w:cs="宋体" w:hint="eastAsia"/>
        </w:rPr>
        <w:t>6.</w:t>
      </w:r>
      <w:r>
        <w:rPr>
          <w:rFonts w:ascii="宋体" w:hAnsi="宋体" w:cs="宋体"/>
        </w:rPr>
        <w:t xml:space="preserve"> </w:t>
      </w:r>
      <w:r>
        <w:rPr>
          <w:rFonts w:ascii="宋体" w:hAnsi="宋体" w:cs="宋体" w:hint="eastAsia"/>
        </w:rPr>
        <w:t>输出：BASE64</w:t>
      </w:r>
    </w:p>
    <w:p w:rsidR="001B5F3D" w:rsidRDefault="001B5F3D" w:rsidP="008A21A8">
      <w:pPr>
        <w:tabs>
          <w:tab w:val="left" w:pos="2700"/>
        </w:tabs>
        <w:ind w:firstLine="420"/>
        <w:rPr>
          <w:rFonts w:ascii="宋体" w:hAnsi="宋体" w:cs="宋体"/>
        </w:rPr>
      </w:pPr>
      <w:r>
        <w:rPr>
          <w:rFonts w:ascii="宋体" w:hAnsi="宋体" w:cs="宋体" w:hint="eastAsia"/>
        </w:rPr>
        <w:t>7.</w:t>
      </w:r>
      <w:r>
        <w:rPr>
          <w:rFonts w:ascii="宋体" w:hAnsi="宋体" w:cs="宋体"/>
        </w:rPr>
        <w:t xml:space="preserve"> </w:t>
      </w:r>
      <w:r>
        <w:rPr>
          <w:rFonts w:ascii="宋体" w:hAnsi="宋体" w:cs="宋体" w:hint="eastAsia"/>
        </w:rPr>
        <w:t>字符集：utf8编码（unicode编码）</w:t>
      </w:r>
    </w:p>
    <w:p w:rsidR="001B5F3D" w:rsidRDefault="001B5F3D" w:rsidP="008A21A8">
      <w:pPr>
        <w:pStyle w:val="6"/>
      </w:pPr>
      <w:bookmarkStart w:id="3268" w:name="_Toc130156198"/>
      <w:r>
        <w:rPr>
          <w:rFonts w:hint="eastAsia"/>
        </w:rPr>
        <w:lastRenderedPageBreak/>
        <w:t>推送实时归档的投诉工单实时数据给集团</w:t>
      </w:r>
      <w:bookmarkEnd w:id="3268"/>
    </w:p>
    <w:p w:rsidR="001B5F3D" w:rsidRPr="00CF4502" w:rsidRDefault="001B5F3D" w:rsidP="001B5F3D">
      <w:pPr>
        <w:rPr>
          <w:b/>
        </w:rPr>
      </w:pPr>
      <w:r w:rsidRPr="00CF4502">
        <w:rPr>
          <w:rFonts w:hint="eastAsia"/>
          <w:b/>
        </w:rPr>
        <w:t>传输要求：</w:t>
      </w:r>
    </w:p>
    <w:p w:rsidR="001B5F3D" w:rsidRDefault="001B5F3D" w:rsidP="00836654">
      <w:pPr>
        <w:numPr>
          <w:ilvl w:val="0"/>
          <w:numId w:val="245"/>
        </w:numPr>
        <w:spacing w:before="0" w:after="0"/>
        <w:jc w:val="both"/>
      </w:pPr>
      <w:r>
        <w:rPr>
          <w:rFonts w:hint="eastAsia"/>
        </w:rPr>
        <w:t>每次调用只传一条工单数据；</w:t>
      </w:r>
    </w:p>
    <w:p w:rsidR="001B5F3D" w:rsidRDefault="001B5F3D" w:rsidP="00836654">
      <w:pPr>
        <w:numPr>
          <w:ilvl w:val="0"/>
          <w:numId w:val="245"/>
        </w:numPr>
        <w:spacing w:before="0" w:after="0"/>
        <w:jc w:val="both"/>
      </w:pPr>
      <w:r>
        <w:rPr>
          <w:rFonts w:hint="eastAsia"/>
        </w:rPr>
        <w:t>仅实时传送已归档工单数据，在途工单无需调用。</w:t>
      </w:r>
    </w:p>
    <w:p w:rsidR="001B5F3D" w:rsidRPr="00CF4502" w:rsidRDefault="001B5F3D" w:rsidP="001B5F3D">
      <w:pPr>
        <w:rPr>
          <w:b/>
        </w:rPr>
      </w:pPr>
      <w:r w:rsidRPr="00CF4502">
        <w:rPr>
          <w:rFonts w:hint="eastAsia"/>
          <w:b/>
        </w:rPr>
        <w:t>编码方式约定</w:t>
      </w:r>
    </w:p>
    <w:p w:rsidR="001B5F3D" w:rsidRPr="00CF4502" w:rsidRDefault="001B5F3D" w:rsidP="001B5F3D">
      <w:pPr>
        <w:rPr>
          <w:rFonts w:ascii="宋体" w:hAnsi="宋体" w:cs="宋体"/>
        </w:rPr>
      </w:pPr>
      <w:r w:rsidRPr="00CF4502">
        <w:rPr>
          <w:rFonts w:ascii="宋体" w:hAnsi="宋体" w:hint="eastAsia"/>
        </w:rPr>
        <w:t>在本规范中，如无特殊说明，所有消息和文件的数据编码都采用UTF-8编码方式。</w:t>
      </w:r>
    </w:p>
    <w:p w:rsidR="001B5F3D" w:rsidRPr="00CF4502" w:rsidRDefault="001B5F3D" w:rsidP="001B5F3D">
      <w:pPr>
        <w:rPr>
          <w:b/>
          <w:szCs w:val="24"/>
        </w:rPr>
      </w:pPr>
      <w:r w:rsidRPr="00CF4502">
        <w:rPr>
          <w:rFonts w:ascii="宋体" w:hAnsi="宋体" w:cs="宋体" w:hint="eastAsia"/>
          <w:b/>
          <w:bCs/>
          <w:szCs w:val="24"/>
        </w:rPr>
        <w:t>Kafka接口规范</w:t>
      </w:r>
    </w:p>
    <w:p w:rsidR="001B5F3D" w:rsidRPr="00CF4502" w:rsidRDefault="001B5F3D" w:rsidP="001B5F3D">
      <w:pPr>
        <w:rPr>
          <w:szCs w:val="24"/>
        </w:rPr>
      </w:pPr>
      <w:r w:rsidRPr="00CF4502">
        <w:rPr>
          <w:rFonts w:ascii="宋体" w:hAnsi="宋体" w:cs="宋体" w:hint="eastAsia"/>
          <w:bCs/>
          <w:szCs w:val="24"/>
        </w:rPr>
        <w:t>参数格式</w:t>
      </w:r>
    </w:p>
    <w:p w:rsidR="001B5F3D" w:rsidRDefault="001B5F3D" w:rsidP="001B5F3D">
      <w:r w:rsidRPr="00CF4502">
        <w:rPr>
          <w:rFonts w:ascii="宋体" w:hAnsi="宋体" w:hint="eastAsia"/>
        </w:rPr>
        <w:t>标准Json字符串，每条数据单独传输。</w:t>
      </w:r>
    </w:p>
    <w:p w:rsidR="001B5F3D" w:rsidRPr="00CF4502" w:rsidRDefault="001B5F3D" w:rsidP="001B5F3D">
      <w:pPr>
        <w:rPr>
          <w:rFonts w:ascii="宋体" w:hAnsi="宋体" w:cs="宋体"/>
          <w:bCs/>
          <w:szCs w:val="24"/>
        </w:rPr>
      </w:pPr>
      <w:r w:rsidRPr="00CF4502">
        <w:rPr>
          <w:rFonts w:ascii="宋体" w:hAnsi="宋体" w:cs="宋体" w:hint="eastAsia"/>
          <w:bCs/>
          <w:szCs w:val="24"/>
        </w:rPr>
        <w:t>数据内容要求</w:t>
      </w:r>
    </w:p>
    <w:p w:rsidR="001B5F3D" w:rsidRPr="00CF4502" w:rsidRDefault="001B5F3D" w:rsidP="001B5F3D">
      <w:pPr>
        <w:rPr>
          <w:rFonts w:ascii="宋体" w:hAnsi="宋体"/>
        </w:rPr>
      </w:pPr>
      <w:r w:rsidRPr="00CF4502">
        <w:rPr>
          <w:rFonts w:ascii="宋体" w:hAnsi="宋体" w:hint="eastAsia"/>
        </w:rPr>
        <w:t>如下为Json的格式要求：</w:t>
      </w:r>
    </w:p>
    <w:p w:rsidR="001B5F3D" w:rsidRPr="00CF4502" w:rsidRDefault="001B5F3D" w:rsidP="001B5F3D">
      <w:pPr>
        <w:rPr>
          <w:rFonts w:ascii="宋体" w:hAnsi="宋体"/>
        </w:rPr>
      </w:pPr>
      <w:r w:rsidRPr="00CF4502">
        <w:rPr>
          <w:rFonts w:ascii="宋体" w:hAnsi="宋体" w:hint="eastAsia"/>
        </w:rPr>
        <w:t>只支持JsonObject，不支持JsonArray；</w:t>
      </w:r>
    </w:p>
    <w:p w:rsidR="001B5F3D" w:rsidRPr="00CF4502" w:rsidRDefault="001B5F3D" w:rsidP="001B5F3D">
      <w:pPr>
        <w:rPr>
          <w:rFonts w:ascii="宋体" w:hAnsi="宋体"/>
        </w:rPr>
      </w:pPr>
      <w:r w:rsidRPr="00CF4502">
        <w:rPr>
          <w:rFonts w:ascii="宋体" w:hAnsi="宋体" w:hint="eastAsia"/>
        </w:rPr>
        <w:t>编码统一使用UTF-8</w:t>
      </w:r>
      <w:r w:rsidRPr="00CF4502">
        <w:rPr>
          <w:rFonts w:ascii="Helvetica" w:hAnsi="Helvetica" w:cs="Helvetica"/>
          <w:color w:val="333333"/>
          <w:sz w:val="20"/>
          <w:shd w:val="clear" w:color="auto" w:fill="FFFFFF"/>
        </w:rPr>
        <w:t xml:space="preserve"> </w:t>
      </w:r>
      <w:r w:rsidRPr="00CF4502">
        <w:rPr>
          <w:rFonts w:ascii="宋体" w:hAnsi="宋体" w:hint="eastAsia"/>
        </w:rPr>
        <w:t>；</w:t>
      </w:r>
    </w:p>
    <w:p w:rsidR="001B5F3D" w:rsidRPr="00870DD6" w:rsidRDefault="001B5F3D" w:rsidP="001B5F3D">
      <w:r>
        <w:rPr>
          <w:rFonts w:hint="eastAsia"/>
        </w:rPr>
        <w:t>样例：</w:t>
      </w:r>
      <w:r>
        <w:rPr>
          <w:rFonts w:hint="eastAsia"/>
        </w:rPr>
        <w:t>{</w:t>
      </w:r>
      <w:r>
        <w:t>“C</w:t>
      </w:r>
      <w:r>
        <w:rPr>
          <w:rFonts w:hint="eastAsia"/>
        </w:rPr>
        <w:t>olname1</w:t>
      </w:r>
      <w:r>
        <w:t>”</w:t>
      </w:r>
      <w:r>
        <w:rPr>
          <w:rFonts w:hint="eastAsia"/>
        </w:rPr>
        <w:t xml:space="preserve">: </w:t>
      </w:r>
      <w:r>
        <w:t>”C</w:t>
      </w:r>
      <w:r>
        <w:rPr>
          <w:rFonts w:hint="eastAsia"/>
        </w:rPr>
        <w:t>olvalue1</w:t>
      </w:r>
      <w:r>
        <w:t>”</w:t>
      </w:r>
      <w:r>
        <w:rPr>
          <w:rFonts w:hint="eastAsia"/>
        </w:rPr>
        <w:t xml:space="preserve">, </w:t>
      </w:r>
      <w:r>
        <w:t>”</w:t>
      </w:r>
      <w:r>
        <w:rPr>
          <w:rFonts w:hint="eastAsia"/>
        </w:rPr>
        <w:t>colname2</w:t>
      </w:r>
      <w:r>
        <w:t>”</w:t>
      </w:r>
      <w:r>
        <w:rPr>
          <w:rFonts w:hint="eastAsia"/>
        </w:rPr>
        <w:t xml:space="preserve">: </w:t>
      </w:r>
      <w:r>
        <w:t>”</w:t>
      </w:r>
      <w:r>
        <w:rPr>
          <w:rFonts w:hint="eastAsia"/>
        </w:rPr>
        <w:t>colvalue2</w:t>
      </w:r>
      <w:r>
        <w:t>”</w:t>
      </w:r>
      <w:r>
        <w:rPr>
          <w:rFonts w:hint="eastAsia"/>
        </w:rPr>
        <w:t xml:space="preserve">, </w:t>
      </w:r>
      <w:r>
        <w:t>“</w:t>
      </w:r>
      <w:r>
        <w:rPr>
          <w:rFonts w:hint="eastAsia"/>
        </w:rPr>
        <w:t>colname3</w:t>
      </w:r>
      <w:r>
        <w:t>”</w:t>
      </w:r>
      <w:r>
        <w:rPr>
          <w:rFonts w:hint="eastAsia"/>
        </w:rPr>
        <w:t>:</w:t>
      </w:r>
      <w:r>
        <w:t>”</w:t>
      </w:r>
      <w:r>
        <w:rPr>
          <w:rFonts w:hint="eastAsia"/>
        </w:rPr>
        <w:t>colvalue3</w:t>
      </w:r>
      <w:r>
        <w:t>”</w:t>
      </w:r>
      <w:r>
        <w:rPr>
          <w:rFonts w:hint="eastAsia"/>
        </w:rPr>
        <w:t>}</w:t>
      </w:r>
    </w:p>
    <w:p w:rsidR="001B5F3D" w:rsidRDefault="001B5F3D" w:rsidP="001B5F3D">
      <w:pPr>
        <w:rPr>
          <w:rFonts w:ascii="宋体" w:hAnsi="宋体"/>
        </w:rPr>
      </w:pPr>
      <w:r>
        <w:rPr>
          <w:rFonts w:ascii="宋体" w:hAnsi="宋体" w:hint="eastAsia"/>
        </w:rPr>
        <w:t>实时推送归档投诉单字段：</w:t>
      </w:r>
    </w:p>
    <w:p w:rsidR="001B5F3D" w:rsidRDefault="001B5F3D" w:rsidP="001B5F3D">
      <w:pPr>
        <w:rPr>
          <w:rFonts w:ascii="宋体" w:hAnsi="宋体"/>
        </w:rPr>
      </w:pPr>
      <w:r w:rsidRPr="00D45DE7">
        <w:rPr>
          <w:rFonts w:ascii="宋体" w:hAnsi="宋体" w:hint="eastAsia"/>
        </w:rPr>
        <w:t>省份、地市、投诉流水号、EOMS工单号、客户类型、工单紧急程度、投诉分类-四级业务编码、投诉分类-五级业务编码、投诉分类-六级业务编码、投诉报结原因分类一级分类、投诉报结原因分类二级分类、投诉报结原因分类三级分类、工单</w:t>
      </w:r>
      <w:r w:rsidRPr="00D45DE7">
        <w:rPr>
          <w:rFonts w:ascii="宋体" w:hAnsi="宋体" w:hint="eastAsia"/>
        </w:rPr>
        <w:lastRenderedPageBreak/>
        <w:t>状态、地域属性、接入方式、用户场景、资产归属、首次响应时长、投诉处理时长、投诉受理时间、前台预处理完成时间、预处理情况、投诉工单派发时间、首次响应时间、是否改派/转派、改派/转派原因、改派/转派时间、最终处理人、工单确认时间、是否需要上门、预约上门时间、改约最终上门时间、实际上门时间、网络线条报结时间、报结审核结果、客服用户回访完成时间、一线装维人员姓名、装维公司、网络线条报结审核人员姓名、投诉分类-一级业务编码、投诉分类-二级业务编码、投诉分类-三级业务编码、用户账号、地址、前台订单受理时间、回访是否满意、投诉内容、故障处理措施、评测短信接收号码、签约带宽、测速时间、测速结果、测速结果是否达标、光功率测试结果、光功率是否达标、</w:t>
      </w:r>
      <w:r>
        <w:rPr>
          <w:rFonts w:ascii="宋体" w:hAnsi="宋体" w:hint="eastAsia"/>
        </w:rPr>
        <w:t>宽带账号、</w:t>
      </w:r>
      <w:r w:rsidRPr="00D45DE7">
        <w:rPr>
          <w:rFonts w:ascii="宋体" w:hAnsi="宋体" w:hint="eastAsia"/>
        </w:rPr>
        <w:t>ONU设备MAC、ONU设备SN、机顶盒设备MAC、机顶盒设备SN最后一次上线时间、催修发起人、催修发起时间、投诉分类-七级业务编码、是否“当日修/快装快修”、区/县、小</w:t>
      </w:r>
      <w:r>
        <w:rPr>
          <w:rFonts w:ascii="宋体" w:hAnsi="宋体" w:hint="eastAsia"/>
        </w:rPr>
        <w:t>区、是否高价值小区、一线装维人员工号、投诉报结原因分类四级分类、手填、责任方、首次入网时间。</w:t>
      </w:r>
    </w:p>
    <w:p w:rsidR="001B5F3D" w:rsidRPr="001B5F3D" w:rsidRDefault="001B5F3D" w:rsidP="000B4456">
      <w:pPr>
        <w:ind w:firstLineChars="200" w:firstLine="480"/>
      </w:pPr>
    </w:p>
    <w:p w:rsidR="00770F20" w:rsidRPr="005C1B70" w:rsidRDefault="00770F20" w:rsidP="00770F20">
      <w:pPr>
        <w:pStyle w:val="24"/>
      </w:pPr>
      <w:bookmarkStart w:id="3269" w:name="_Toc129958001"/>
      <w:bookmarkStart w:id="3270" w:name="_Toc130156199"/>
      <w:r w:rsidRPr="005A4E93">
        <w:t>智家产品业务开通流程</w:t>
      </w:r>
      <w:bookmarkEnd w:id="3269"/>
      <w:bookmarkEnd w:id="3270"/>
    </w:p>
    <w:p w:rsidR="00770F20" w:rsidRPr="005A4E93" w:rsidRDefault="00770F20" w:rsidP="00770F20">
      <w:pPr>
        <w:pStyle w:val="30"/>
      </w:pPr>
      <w:bookmarkStart w:id="3271" w:name="_Toc129958002"/>
      <w:bookmarkStart w:id="3272" w:name="_Toc130156200"/>
      <w:r w:rsidRPr="005A4E93">
        <w:t>智能门锁开通流程</w:t>
      </w:r>
      <w:bookmarkEnd w:id="3271"/>
      <w:r w:rsidR="0044312D">
        <w:t>装维人员</w:t>
      </w:r>
      <w:r w:rsidR="0047279F">
        <w:t>纳管</w:t>
      </w:r>
      <w:bookmarkEnd w:id="3272"/>
    </w:p>
    <w:p w:rsidR="00770F20" w:rsidRPr="005A4E93" w:rsidRDefault="00770F20" w:rsidP="00770F20">
      <w:pPr>
        <w:pStyle w:val="40"/>
        <w:rPr>
          <w:bCs w:val="0"/>
          <w:szCs w:val="24"/>
        </w:rPr>
      </w:pPr>
      <w:bookmarkStart w:id="3273" w:name="_Toc129958003"/>
      <w:bookmarkStart w:id="3274" w:name="_Toc130156201"/>
      <w:r w:rsidRPr="005A4E93">
        <w:rPr>
          <w:rFonts w:hint="eastAsia"/>
          <w:szCs w:val="24"/>
        </w:rPr>
        <w:t>智能门锁开通工单数据</w:t>
      </w:r>
      <w:r>
        <w:rPr>
          <w:rFonts w:hint="eastAsia"/>
          <w:szCs w:val="24"/>
        </w:rPr>
        <w:t>库</w:t>
      </w:r>
      <w:bookmarkEnd w:id="3273"/>
      <w:bookmarkEnd w:id="3274"/>
    </w:p>
    <w:p w:rsidR="00770F20" w:rsidRPr="005A4E93" w:rsidRDefault="00770F20" w:rsidP="00770F20">
      <w:pPr>
        <w:pStyle w:val="5"/>
        <w:rPr>
          <w:b/>
          <w:bCs/>
        </w:rPr>
      </w:pPr>
      <w:bookmarkStart w:id="3275" w:name="_Toc130156202"/>
      <w:r w:rsidRPr="005A4E93">
        <w:rPr>
          <w:rFonts w:hint="eastAsia"/>
        </w:rPr>
        <w:t>智能门锁开通工单设备信息数据表</w:t>
      </w:r>
      <w:bookmarkEnd w:id="3275"/>
    </w:p>
    <w:p w:rsidR="00770F20" w:rsidRDefault="00770F20" w:rsidP="00770F20">
      <w:pPr>
        <w:ind w:firstLine="480"/>
      </w:pPr>
      <w:r w:rsidRPr="005A4E93">
        <w:rPr>
          <w:rFonts w:hint="eastAsia"/>
        </w:rPr>
        <w:t>用于记录智能门锁开通工单设备数据信息，包括</w:t>
      </w:r>
      <w:r w:rsidRPr="005A4E93">
        <w:rPr>
          <w:rFonts w:ascii="宋体" w:hAnsi="宋体" w:hint="eastAsia"/>
        </w:rPr>
        <w:t>智能门锁设备型号、设备二维码信息、</w:t>
      </w:r>
      <w:r w:rsidRPr="005A4E93">
        <w:rPr>
          <w:rFonts w:hint="eastAsia"/>
        </w:rPr>
        <w:t>班组信息、网格信息、装维人员信息</w:t>
      </w:r>
      <w:r w:rsidRPr="005A4E93">
        <w:rPr>
          <w:rFonts w:ascii="宋体" w:hAnsi="宋体" w:hint="eastAsia"/>
        </w:rPr>
        <w:t>等字段</w:t>
      </w:r>
      <w:r w:rsidRPr="005A4E93">
        <w:rPr>
          <w:rFonts w:hint="eastAsia"/>
        </w:rPr>
        <w:t>。</w:t>
      </w:r>
    </w:p>
    <w:p w:rsidR="006E5575" w:rsidRPr="005A4E93" w:rsidRDefault="006E5575" w:rsidP="006E5575">
      <w:pPr>
        <w:pStyle w:val="5"/>
        <w:rPr>
          <w:b/>
          <w:bCs/>
        </w:rPr>
      </w:pPr>
      <w:bookmarkStart w:id="3276" w:name="_Toc130156203"/>
      <w:r w:rsidRPr="005A4E93">
        <w:rPr>
          <w:rFonts w:hint="eastAsia"/>
        </w:rPr>
        <w:t>智能门锁开通工单</w:t>
      </w:r>
      <w:r>
        <w:rPr>
          <w:rFonts w:hint="eastAsia"/>
        </w:rPr>
        <w:t>回单信息</w:t>
      </w:r>
      <w:r w:rsidRPr="005A4E93">
        <w:rPr>
          <w:rFonts w:hint="eastAsia"/>
        </w:rPr>
        <w:t>数据表</w:t>
      </w:r>
      <w:bookmarkEnd w:id="3276"/>
    </w:p>
    <w:p w:rsidR="006E5575" w:rsidRPr="005A4E93" w:rsidRDefault="006E5575" w:rsidP="006E5575">
      <w:pPr>
        <w:ind w:firstLine="480"/>
      </w:pPr>
      <w:r w:rsidRPr="005A4E93">
        <w:rPr>
          <w:rFonts w:hint="eastAsia"/>
        </w:rPr>
        <w:t>用于记录智能门锁开通工单</w:t>
      </w:r>
      <w:r>
        <w:rPr>
          <w:rFonts w:hint="eastAsia"/>
        </w:rPr>
        <w:t>回单</w:t>
      </w:r>
      <w:r w:rsidRPr="005A4E93">
        <w:rPr>
          <w:rFonts w:hint="eastAsia"/>
        </w:rPr>
        <w:t>数据信息，包括</w:t>
      </w:r>
      <w:r>
        <w:rPr>
          <w:rFonts w:ascii="宋体" w:hAnsi="宋体" w:hint="eastAsia"/>
        </w:rPr>
        <w:t>回单时间、回单人、回单人</w:t>
      </w:r>
      <w:r>
        <w:rPr>
          <w:rFonts w:ascii="宋体" w:hAnsi="宋体" w:hint="eastAsia"/>
        </w:rPr>
        <w:lastRenderedPageBreak/>
        <w:t>联系电话、回单照片、回单附件</w:t>
      </w:r>
      <w:r w:rsidRPr="005A4E93">
        <w:rPr>
          <w:rFonts w:ascii="宋体" w:hAnsi="宋体" w:hint="eastAsia"/>
        </w:rPr>
        <w:t>等字段</w:t>
      </w:r>
      <w:r w:rsidRPr="005A4E93">
        <w:rPr>
          <w:rFonts w:hint="eastAsia"/>
        </w:rPr>
        <w:t>。</w:t>
      </w:r>
    </w:p>
    <w:p w:rsidR="00770F20" w:rsidRDefault="00770F20" w:rsidP="00770F20">
      <w:pPr>
        <w:pStyle w:val="40"/>
      </w:pPr>
      <w:bookmarkStart w:id="3277" w:name="_Toc129958004"/>
      <w:bookmarkStart w:id="3278" w:name="_Toc130156204"/>
      <w:r w:rsidRPr="005A4E93">
        <w:rPr>
          <w:rFonts w:hint="eastAsia"/>
          <w:szCs w:val="24"/>
        </w:rPr>
        <w:t>智能门锁开通工单</w:t>
      </w:r>
      <w:r>
        <w:rPr>
          <w:rFonts w:hint="eastAsia"/>
          <w:szCs w:val="24"/>
        </w:rPr>
        <w:t>功能说明</w:t>
      </w:r>
      <w:bookmarkEnd w:id="3277"/>
      <w:bookmarkEnd w:id="3278"/>
    </w:p>
    <w:p w:rsidR="00770F20" w:rsidRPr="005A4E93" w:rsidRDefault="00770F20" w:rsidP="00770F20">
      <w:pPr>
        <w:pStyle w:val="5"/>
        <w:rPr>
          <w:bCs/>
          <w:szCs w:val="24"/>
        </w:rPr>
      </w:pPr>
      <w:bookmarkStart w:id="3279" w:name="_Toc130156205"/>
      <w:r w:rsidRPr="005A4E93">
        <w:rPr>
          <w:rFonts w:hint="eastAsia"/>
          <w:szCs w:val="24"/>
        </w:rPr>
        <w:t>智能门锁开通工单A</w:t>
      </w:r>
      <w:r w:rsidRPr="005A4E93">
        <w:rPr>
          <w:szCs w:val="24"/>
        </w:rPr>
        <w:t>MS</w:t>
      </w:r>
      <w:r w:rsidRPr="005A4E93">
        <w:rPr>
          <w:rFonts w:hint="eastAsia"/>
          <w:szCs w:val="24"/>
        </w:rPr>
        <w:t>人员纳管</w:t>
      </w:r>
      <w:bookmarkEnd w:id="3279"/>
    </w:p>
    <w:p w:rsidR="00770F20" w:rsidRPr="005A4E93" w:rsidRDefault="00770F20" w:rsidP="00770F20">
      <w:pPr>
        <w:pStyle w:val="6"/>
        <w:rPr>
          <w:b/>
          <w:bCs/>
        </w:rPr>
      </w:pPr>
      <w:bookmarkStart w:id="3280" w:name="_Toc130156206"/>
      <w:r w:rsidRPr="005A4E93">
        <w:rPr>
          <w:rFonts w:hint="eastAsia"/>
        </w:rPr>
        <w:t>智能门锁设备查询</w:t>
      </w:r>
      <w:bookmarkEnd w:id="3280"/>
    </w:p>
    <w:p w:rsidR="00770F20" w:rsidRPr="005A4E93" w:rsidRDefault="00770F20" w:rsidP="00770F20">
      <w:pPr>
        <w:ind w:firstLine="480"/>
      </w:pPr>
      <w:r w:rsidRPr="005A4E93">
        <w:rPr>
          <w:rFonts w:hint="eastAsia"/>
        </w:rPr>
        <w:t>选择查询智能门锁设备信息，输入设备信息或扫描设备二维码，</w:t>
      </w:r>
      <w:r w:rsidR="00A95BB0">
        <w:rPr>
          <w:rFonts w:hint="eastAsia"/>
        </w:rPr>
        <w:t>启用</w:t>
      </w:r>
      <w:r w:rsidRPr="005A4E93">
        <w:rPr>
          <w:rFonts w:hint="eastAsia"/>
        </w:rPr>
        <w:t>A</w:t>
      </w:r>
      <w:r w:rsidRPr="005A4E93">
        <w:t>MS</w:t>
      </w:r>
      <w:r w:rsidRPr="005A4E93">
        <w:rPr>
          <w:rFonts w:hint="eastAsia"/>
        </w:rPr>
        <w:t>智能门锁设备查询接口，接收智能门锁设备查询接口</w:t>
      </w:r>
      <w:r w:rsidR="00973E1B">
        <w:rPr>
          <w:rFonts w:hint="eastAsia"/>
        </w:rPr>
        <w:t>结果</w:t>
      </w:r>
      <w:r w:rsidRPr="005A4E93">
        <w:rPr>
          <w:rFonts w:hint="eastAsia"/>
        </w:rPr>
        <w:t>。</w:t>
      </w:r>
    </w:p>
    <w:p w:rsidR="00770F20" w:rsidRPr="005A4E93" w:rsidRDefault="00770F20" w:rsidP="00770F20">
      <w:pPr>
        <w:pStyle w:val="6"/>
        <w:rPr>
          <w:b/>
          <w:bCs/>
        </w:rPr>
      </w:pPr>
      <w:bookmarkStart w:id="3281" w:name="_Toc130156207"/>
      <w:r w:rsidRPr="005A4E93">
        <w:rPr>
          <w:rFonts w:hint="eastAsia"/>
        </w:rPr>
        <w:t>领用班组人员信息推送</w:t>
      </w:r>
      <w:r w:rsidR="005F640D">
        <w:rPr>
          <w:rFonts w:hint="eastAsia"/>
        </w:rPr>
        <w:t>A</w:t>
      </w:r>
      <w:r w:rsidR="005F640D">
        <w:t>MS</w:t>
      </w:r>
      <w:bookmarkEnd w:id="3281"/>
    </w:p>
    <w:p w:rsidR="00770F20" w:rsidRPr="005A4E93" w:rsidRDefault="00A95BB0" w:rsidP="00770F20">
      <w:pPr>
        <w:ind w:firstLine="480"/>
      </w:pPr>
      <w:r>
        <w:rPr>
          <w:rFonts w:hint="eastAsia"/>
        </w:rPr>
        <w:t>启用</w:t>
      </w:r>
      <w:r w:rsidR="00770F20" w:rsidRPr="005A4E93">
        <w:rPr>
          <w:rFonts w:hint="eastAsia"/>
        </w:rPr>
        <w:t>A</w:t>
      </w:r>
      <w:r w:rsidR="00770F20" w:rsidRPr="005A4E93">
        <w:t>MS</w:t>
      </w:r>
      <w:r w:rsidR="00770F20" w:rsidRPr="005A4E93">
        <w:rPr>
          <w:rFonts w:hint="eastAsia"/>
        </w:rPr>
        <w:t>设备领用接口访问</w:t>
      </w:r>
      <w:r w:rsidR="00D00288">
        <w:rPr>
          <w:rFonts w:hint="eastAsia"/>
        </w:rPr>
        <w:t>完成</w:t>
      </w:r>
      <w:r w:rsidR="00770F20" w:rsidRPr="005A4E93">
        <w:rPr>
          <w:rFonts w:hint="eastAsia"/>
        </w:rPr>
        <w:t>，综调推送领用人员的班组信息、网格信息、装维人员信息至</w:t>
      </w:r>
      <w:r w:rsidR="00770F20" w:rsidRPr="005A4E93">
        <w:rPr>
          <w:rFonts w:hint="eastAsia"/>
        </w:rPr>
        <w:t>A</w:t>
      </w:r>
      <w:r w:rsidR="00770F20" w:rsidRPr="005A4E93">
        <w:t>MS</w:t>
      </w:r>
      <w:r w:rsidR="00770F20" w:rsidRPr="005A4E93">
        <w:rPr>
          <w:rFonts w:hint="eastAsia"/>
        </w:rPr>
        <w:t>，用于比对校验领用信息。</w:t>
      </w:r>
    </w:p>
    <w:p w:rsidR="00770F20" w:rsidRPr="005A4E93" w:rsidRDefault="00770F20" w:rsidP="00770F20">
      <w:pPr>
        <w:pStyle w:val="6"/>
        <w:rPr>
          <w:b/>
          <w:bCs/>
        </w:rPr>
      </w:pPr>
      <w:bookmarkStart w:id="3282" w:name="_Toc130156208"/>
      <w:r w:rsidRPr="005A4E93">
        <w:rPr>
          <w:rFonts w:hint="eastAsia"/>
        </w:rPr>
        <w:t>智能门锁设备工单回单</w:t>
      </w:r>
      <w:r w:rsidR="00D00288">
        <w:rPr>
          <w:rFonts w:hint="eastAsia"/>
        </w:rPr>
        <w:t>新增</w:t>
      </w:r>
      <w:bookmarkEnd w:id="3282"/>
    </w:p>
    <w:p w:rsidR="00770F20" w:rsidRDefault="00770F20" w:rsidP="00770F20">
      <w:pPr>
        <w:ind w:firstLine="480"/>
      </w:pPr>
      <w:r w:rsidRPr="005A4E93">
        <w:rPr>
          <w:rFonts w:hint="eastAsia"/>
        </w:rPr>
        <w:t>选择智能门锁工单回单，</w:t>
      </w:r>
      <w:r w:rsidR="00A95BB0">
        <w:rPr>
          <w:rFonts w:hint="eastAsia"/>
        </w:rPr>
        <w:t>启用</w:t>
      </w:r>
      <w:r w:rsidRPr="005A4E93">
        <w:rPr>
          <w:rFonts w:hint="eastAsia"/>
        </w:rPr>
        <w:t>A</w:t>
      </w:r>
      <w:r w:rsidRPr="005A4E93">
        <w:t>MS</w:t>
      </w:r>
      <w:r w:rsidRPr="005A4E93">
        <w:rPr>
          <w:rFonts w:hint="eastAsia"/>
        </w:rPr>
        <w:t>智能门锁设备领用回单接口，接收</w:t>
      </w:r>
      <w:r w:rsidRPr="005A4E93">
        <w:rPr>
          <w:rFonts w:hint="eastAsia"/>
        </w:rPr>
        <w:t>A</w:t>
      </w:r>
      <w:r w:rsidRPr="005A4E93">
        <w:t>MS</w:t>
      </w:r>
      <w:r w:rsidRPr="005A4E93">
        <w:rPr>
          <w:rFonts w:hint="eastAsia"/>
        </w:rPr>
        <w:t>智能门锁设备领用回单接口反馈接口</w:t>
      </w:r>
      <w:r w:rsidR="005E56A3">
        <w:rPr>
          <w:rFonts w:hint="eastAsia"/>
        </w:rPr>
        <w:t>，输入</w:t>
      </w:r>
      <w:r w:rsidR="006F2931">
        <w:rPr>
          <w:rFonts w:hint="eastAsia"/>
        </w:rPr>
        <w:t>智能</w:t>
      </w:r>
      <w:r w:rsidR="005E56A3">
        <w:rPr>
          <w:rFonts w:hint="eastAsia"/>
        </w:rPr>
        <w:t>门锁回单信息，包括设备型号、设备编码、回单人员、回单时间等内容</w:t>
      </w:r>
      <w:r w:rsidRPr="005A4E93">
        <w:rPr>
          <w:rFonts w:hint="eastAsia"/>
        </w:rPr>
        <w:t>。</w:t>
      </w:r>
    </w:p>
    <w:p w:rsidR="005E56A3" w:rsidRPr="005A4E93" w:rsidRDefault="005E56A3" w:rsidP="005E56A3">
      <w:pPr>
        <w:pStyle w:val="6"/>
        <w:rPr>
          <w:b/>
          <w:bCs/>
        </w:rPr>
      </w:pPr>
      <w:bookmarkStart w:id="3283" w:name="_Toc130156209"/>
      <w:r w:rsidRPr="005A4E93">
        <w:rPr>
          <w:rFonts w:hint="eastAsia"/>
        </w:rPr>
        <w:t>智能门锁设备工单回单校验规则</w:t>
      </w:r>
      <w:r>
        <w:rPr>
          <w:rFonts w:hint="eastAsia"/>
        </w:rPr>
        <w:t>管理</w:t>
      </w:r>
      <w:bookmarkEnd w:id="3283"/>
    </w:p>
    <w:p w:rsidR="005E56A3" w:rsidRDefault="005E56A3" w:rsidP="005E56A3">
      <w:pPr>
        <w:ind w:firstLineChars="200" w:firstLine="480"/>
      </w:pPr>
      <w:r w:rsidRPr="005A4E93">
        <w:rPr>
          <w:rFonts w:hint="eastAsia"/>
        </w:rPr>
        <w:t>选择智能门锁回单，当智能门锁工单设备领用人和智能门锁工单回单人，为同一班组同一装维人员则允许回单，当领用人和回单人不一致则校验不通过，不允许执行回单操作。</w:t>
      </w:r>
    </w:p>
    <w:p w:rsidR="005E56A3" w:rsidRPr="005A4E93" w:rsidRDefault="005E56A3" w:rsidP="005E56A3">
      <w:pPr>
        <w:pStyle w:val="6"/>
        <w:rPr>
          <w:b/>
          <w:bCs/>
        </w:rPr>
      </w:pPr>
      <w:bookmarkStart w:id="3284" w:name="_Toc130156210"/>
      <w:r w:rsidRPr="005A4E93">
        <w:rPr>
          <w:rFonts w:hint="eastAsia"/>
        </w:rPr>
        <w:t>智能门锁设备工单回单</w:t>
      </w:r>
      <w:r>
        <w:rPr>
          <w:rFonts w:hint="eastAsia"/>
        </w:rPr>
        <w:t>校验拦截展示</w:t>
      </w:r>
      <w:bookmarkEnd w:id="3284"/>
    </w:p>
    <w:p w:rsidR="005E56A3" w:rsidRDefault="005E56A3" w:rsidP="005E56A3">
      <w:pPr>
        <w:ind w:firstLineChars="200" w:firstLine="480"/>
      </w:pPr>
      <w:r w:rsidRPr="005A4E93">
        <w:rPr>
          <w:rFonts w:hint="eastAsia"/>
        </w:rPr>
        <w:t>选择智能门锁</w:t>
      </w:r>
      <w:r w:rsidR="008E4F7F">
        <w:rPr>
          <w:rFonts w:hint="eastAsia"/>
        </w:rPr>
        <w:t>设备工单</w:t>
      </w:r>
      <w:r w:rsidRPr="005A4E93">
        <w:rPr>
          <w:rFonts w:hint="eastAsia"/>
        </w:rPr>
        <w:t>回单，</w:t>
      </w:r>
      <w:r w:rsidR="000F3425">
        <w:rPr>
          <w:rFonts w:hint="eastAsia"/>
        </w:rPr>
        <w:t>按照</w:t>
      </w:r>
      <w:r w:rsidRPr="005A4E93">
        <w:rPr>
          <w:rFonts w:hint="eastAsia"/>
        </w:rPr>
        <w:t>校验规则提示信息展示，回单提交成功，记录展示最新工单回单信息，同步存储回单信息。</w:t>
      </w:r>
    </w:p>
    <w:p w:rsidR="00DB3B9D" w:rsidRPr="00DB3B9D" w:rsidRDefault="005E56A3" w:rsidP="00DB3B9D">
      <w:pPr>
        <w:pStyle w:val="6"/>
        <w:rPr>
          <w:b/>
          <w:bCs/>
        </w:rPr>
      </w:pPr>
      <w:bookmarkStart w:id="3285" w:name="_Toc130156211"/>
      <w:r w:rsidRPr="005A4E93">
        <w:rPr>
          <w:rFonts w:hint="eastAsia"/>
        </w:rPr>
        <w:t>智能门锁设备工单回单</w:t>
      </w:r>
      <w:r w:rsidR="00DB3B9D">
        <w:rPr>
          <w:rFonts w:hint="eastAsia"/>
        </w:rPr>
        <w:t>附件上传</w:t>
      </w:r>
      <w:bookmarkEnd w:id="3285"/>
    </w:p>
    <w:p w:rsidR="00DB3B9D" w:rsidRDefault="00DB3B9D" w:rsidP="00DB3B9D">
      <w:pPr>
        <w:ind w:firstLine="480"/>
      </w:pPr>
      <w:r w:rsidRPr="005A4E93">
        <w:rPr>
          <w:rFonts w:hint="eastAsia"/>
        </w:rPr>
        <w:lastRenderedPageBreak/>
        <w:t>选择</w:t>
      </w:r>
      <w:r>
        <w:rPr>
          <w:rFonts w:hint="eastAsia"/>
        </w:rPr>
        <w:t>智能门锁设备工单回单</w:t>
      </w:r>
      <w:r w:rsidRPr="005A4E93">
        <w:rPr>
          <w:rFonts w:hint="eastAsia"/>
        </w:rPr>
        <w:t>附件上传，</w:t>
      </w:r>
      <w:r>
        <w:rPr>
          <w:rFonts w:hint="eastAsia"/>
        </w:rPr>
        <w:t>智能门锁设备工单回单</w:t>
      </w:r>
      <w:r w:rsidRPr="005A4E93">
        <w:rPr>
          <w:rFonts w:hint="eastAsia"/>
        </w:rPr>
        <w:t>原始文件存储到文件服务器，数据库记录</w:t>
      </w:r>
      <w:r>
        <w:rPr>
          <w:rFonts w:hint="eastAsia"/>
        </w:rPr>
        <w:t>智能门锁设备工单回单</w:t>
      </w:r>
      <w:r w:rsidRPr="005A4E93">
        <w:rPr>
          <w:rFonts w:hint="eastAsia"/>
        </w:rPr>
        <w:t>文件存储路径，解析</w:t>
      </w:r>
      <w:r>
        <w:rPr>
          <w:rFonts w:hint="eastAsia"/>
        </w:rPr>
        <w:t>智能门锁设备工单回单</w:t>
      </w:r>
      <w:r w:rsidRPr="005A4E93">
        <w:rPr>
          <w:rFonts w:hint="eastAsia"/>
        </w:rPr>
        <w:t>文件入库，上传输出错误提示。</w:t>
      </w:r>
    </w:p>
    <w:p w:rsidR="00DB3B9D" w:rsidRPr="005A4E93" w:rsidRDefault="00DB3B9D" w:rsidP="00DB3B9D">
      <w:pPr>
        <w:pStyle w:val="6"/>
        <w:rPr>
          <w:b/>
          <w:bCs/>
        </w:rPr>
      </w:pPr>
      <w:bookmarkStart w:id="3286" w:name="_Toc130156212"/>
      <w:r w:rsidRPr="005A4E93">
        <w:rPr>
          <w:rFonts w:hint="eastAsia"/>
        </w:rPr>
        <w:t>智能门锁设备工单回单</w:t>
      </w:r>
      <w:r>
        <w:rPr>
          <w:rFonts w:hint="eastAsia"/>
        </w:rPr>
        <w:t>附件文件保存</w:t>
      </w:r>
      <w:bookmarkEnd w:id="3286"/>
    </w:p>
    <w:p w:rsidR="00DB3B9D" w:rsidRDefault="00DB3B9D" w:rsidP="00AE4571">
      <w:pPr>
        <w:ind w:firstLineChars="200" w:firstLine="480"/>
      </w:pPr>
      <w:r w:rsidRPr="005A4E93">
        <w:rPr>
          <w:rFonts w:hint="eastAsia"/>
        </w:rPr>
        <w:t>智能门锁设备工单回单</w:t>
      </w:r>
      <w:r>
        <w:rPr>
          <w:rFonts w:hint="eastAsia"/>
        </w:rPr>
        <w:t>附件上传成功，</w:t>
      </w:r>
      <w:r w:rsidRPr="005A4E93">
        <w:rPr>
          <w:rFonts w:hint="eastAsia"/>
        </w:rPr>
        <w:t>智能门锁设备工单回单</w:t>
      </w:r>
      <w:r w:rsidR="00B4330F">
        <w:rPr>
          <w:rFonts w:hint="eastAsia"/>
        </w:rPr>
        <w:t>附件</w:t>
      </w:r>
      <w:r>
        <w:rPr>
          <w:rFonts w:hint="eastAsia"/>
        </w:rPr>
        <w:t>文件</w:t>
      </w:r>
      <w:r>
        <w:rPr>
          <w:rFonts w:ascii="宋体" w:hAnsi="宋体" w:hint="eastAsia"/>
          <w:lang w:val="x-none"/>
        </w:rPr>
        <w:t>信息入库</w:t>
      </w:r>
      <w:r w:rsidRPr="005A4E93">
        <w:rPr>
          <w:rFonts w:hint="eastAsia"/>
        </w:rPr>
        <w:t>。</w:t>
      </w:r>
    </w:p>
    <w:p w:rsidR="007F4858" w:rsidRPr="005A4E93" w:rsidRDefault="007F4858" w:rsidP="007F4858">
      <w:pPr>
        <w:pStyle w:val="6"/>
        <w:rPr>
          <w:b/>
          <w:bCs/>
        </w:rPr>
      </w:pPr>
      <w:bookmarkStart w:id="3287" w:name="_Toc130156213"/>
      <w:r>
        <w:rPr>
          <w:rFonts w:hint="eastAsia"/>
        </w:rPr>
        <w:t>智能门锁设备工单回单</w:t>
      </w:r>
      <w:r w:rsidRPr="005A4E93">
        <w:rPr>
          <w:rFonts w:hint="eastAsia"/>
        </w:rPr>
        <w:t>照片采集</w:t>
      </w:r>
      <w:bookmarkEnd w:id="3287"/>
    </w:p>
    <w:p w:rsidR="007F4858" w:rsidRDefault="007F4858" w:rsidP="007F4858">
      <w:pPr>
        <w:ind w:firstLine="480"/>
      </w:pPr>
      <w:r w:rsidRPr="005A4E93">
        <w:rPr>
          <w:rFonts w:hint="eastAsia"/>
        </w:rPr>
        <w:t>选择</w:t>
      </w:r>
      <w:r>
        <w:rPr>
          <w:rFonts w:hint="eastAsia"/>
        </w:rPr>
        <w:t>智能门锁设备工单回单</w:t>
      </w:r>
      <w:r w:rsidRPr="005A4E93">
        <w:rPr>
          <w:rFonts w:hint="eastAsia"/>
        </w:rPr>
        <w:t>照片采集，选择访问相册图片，照片暂存</w:t>
      </w:r>
      <w:r w:rsidRPr="005A4E93">
        <w:rPr>
          <w:rFonts w:hint="eastAsia"/>
        </w:rPr>
        <w:t>APP</w:t>
      </w:r>
      <w:r w:rsidRPr="005A4E93">
        <w:rPr>
          <w:rFonts w:hint="eastAsia"/>
        </w:rPr>
        <w:t>端，</w:t>
      </w:r>
      <w:r>
        <w:rPr>
          <w:rFonts w:hint="eastAsia"/>
        </w:rPr>
        <w:t>启用</w:t>
      </w:r>
      <w:r w:rsidRPr="005A4E93">
        <w:rPr>
          <w:rFonts w:hint="eastAsia"/>
        </w:rPr>
        <w:t>图片压缩接口，图片上传到服务器保存。</w:t>
      </w:r>
    </w:p>
    <w:p w:rsidR="00770F20" w:rsidRPr="005A4E93" w:rsidRDefault="00770F20" w:rsidP="00770F20">
      <w:pPr>
        <w:pStyle w:val="30"/>
      </w:pPr>
      <w:bookmarkStart w:id="3288" w:name="_Toc129958005"/>
      <w:bookmarkStart w:id="3289" w:name="_Toc130156214"/>
      <w:r w:rsidRPr="005A4E93">
        <w:t>智能安防开通流程</w:t>
      </w:r>
      <w:bookmarkEnd w:id="3288"/>
      <w:r w:rsidR="00FF6FCC">
        <w:t>扩容</w:t>
      </w:r>
      <w:bookmarkEnd w:id="3289"/>
    </w:p>
    <w:p w:rsidR="00770F20" w:rsidRPr="005A4E93" w:rsidRDefault="00770F20" w:rsidP="00770F20">
      <w:pPr>
        <w:pStyle w:val="40"/>
        <w:rPr>
          <w:bCs w:val="0"/>
          <w:szCs w:val="24"/>
        </w:rPr>
      </w:pPr>
      <w:bookmarkStart w:id="3290" w:name="_Toc129958006"/>
      <w:bookmarkStart w:id="3291" w:name="_Toc130156215"/>
      <w:r w:rsidRPr="005A4E93">
        <w:rPr>
          <w:rFonts w:hint="eastAsia"/>
          <w:szCs w:val="24"/>
        </w:rPr>
        <w:t>智能安防开通工单数据</w:t>
      </w:r>
      <w:r>
        <w:rPr>
          <w:rFonts w:hint="eastAsia"/>
          <w:szCs w:val="24"/>
        </w:rPr>
        <w:t>库</w:t>
      </w:r>
      <w:bookmarkEnd w:id="3290"/>
      <w:bookmarkEnd w:id="3291"/>
    </w:p>
    <w:p w:rsidR="00770F20" w:rsidRPr="005A4E93" w:rsidRDefault="00770F20" w:rsidP="00770F20">
      <w:pPr>
        <w:pStyle w:val="5"/>
        <w:rPr>
          <w:b/>
          <w:bCs/>
        </w:rPr>
      </w:pPr>
      <w:bookmarkStart w:id="3292" w:name="_Toc130156216"/>
      <w:r w:rsidRPr="005A4E93">
        <w:rPr>
          <w:rFonts w:hint="eastAsia"/>
        </w:rPr>
        <w:t>智能安防开通工单数据表</w:t>
      </w:r>
      <w:bookmarkEnd w:id="3292"/>
    </w:p>
    <w:p w:rsidR="00770F20" w:rsidRPr="005A4E93" w:rsidRDefault="00770F20" w:rsidP="00770F20">
      <w:pPr>
        <w:ind w:firstLine="480"/>
      </w:pPr>
      <w:r w:rsidRPr="005A4E93">
        <w:rPr>
          <w:rFonts w:hint="eastAsia"/>
        </w:rPr>
        <w:t>用于记录智能安防开通工单数据信息，包括</w:t>
      </w:r>
      <w:r w:rsidRPr="005A4E93">
        <w:rPr>
          <w:rFonts w:ascii="宋体" w:hAnsi="宋体" w:hint="eastAsia"/>
        </w:rPr>
        <w:t>定单编码、智能安防、上</w:t>
      </w:r>
      <w:r w:rsidRPr="005A4E93">
        <w:rPr>
          <w:rFonts w:ascii="宋体" w:hAnsi="宋体"/>
        </w:rPr>
        <w:t>网主</w:t>
      </w:r>
      <w:r w:rsidRPr="005A4E93">
        <w:rPr>
          <w:rFonts w:ascii="宋体" w:hAnsi="宋体" w:hint="eastAsia"/>
        </w:rPr>
        <w:t>账号、别名账号、批次号、时间类型、</w:t>
      </w:r>
      <w:r w:rsidRPr="005A4E93">
        <w:rPr>
          <w:rFonts w:ascii="宋体" w:hAnsi="宋体"/>
        </w:rPr>
        <w:t>开始</w:t>
      </w:r>
      <w:r w:rsidRPr="005A4E93">
        <w:rPr>
          <w:rFonts w:ascii="宋体" w:hAnsi="宋体" w:hint="eastAsia"/>
        </w:rPr>
        <w:t>时间、结束时间、</w:t>
      </w:r>
      <w:r w:rsidRPr="005A4E93">
        <w:rPr>
          <w:rFonts w:ascii="宋体" w:hAnsi="宋体"/>
        </w:rPr>
        <w:t>区域、集团客户编码</w:t>
      </w:r>
      <w:r w:rsidRPr="005A4E93">
        <w:rPr>
          <w:rFonts w:ascii="宋体" w:hAnsi="宋体" w:hint="eastAsia"/>
        </w:rPr>
        <w:t>等字段</w:t>
      </w:r>
      <w:r w:rsidRPr="005A4E93">
        <w:rPr>
          <w:rFonts w:hint="eastAsia"/>
        </w:rPr>
        <w:t>。</w:t>
      </w:r>
    </w:p>
    <w:p w:rsidR="00770F20" w:rsidRPr="005A4E93" w:rsidRDefault="00770F20" w:rsidP="00770F20">
      <w:pPr>
        <w:pStyle w:val="5"/>
        <w:rPr>
          <w:b/>
          <w:bCs/>
        </w:rPr>
      </w:pPr>
      <w:bookmarkStart w:id="3293" w:name="_Toc130156217"/>
      <w:r w:rsidRPr="005A4E93">
        <w:rPr>
          <w:rFonts w:hint="eastAsia"/>
        </w:rPr>
        <w:t>智能安防开通工单流程数据表</w:t>
      </w:r>
      <w:bookmarkEnd w:id="3293"/>
    </w:p>
    <w:p w:rsidR="00770F20" w:rsidRPr="005A4E93" w:rsidRDefault="00770F20" w:rsidP="00770F20">
      <w:pPr>
        <w:ind w:firstLine="480"/>
      </w:pPr>
      <w:r w:rsidRPr="005A4E93">
        <w:rPr>
          <w:rFonts w:hint="eastAsia"/>
        </w:rPr>
        <w:t>用于记录智能安防开通工单流程数据信息，包括</w:t>
      </w:r>
      <w:r w:rsidRPr="005A4E93">
        <w:rPr>
          <w:rFonts w:ascii="宋体" w:hAnsi="宋体" w:hint="eastAsia"/>
        </w:rPr>
        <w:t>定单接收、资源配置、自动激活、智能调度、装机、自动激活拆、资源配置拆、资源配置竣工、资料归档等字段</w:t>
      </w:r>
      <w:r w:rsidRPr="005A4E93">
        <w:rPr>
          <w:rFonts w:hint="eastAsia"/>
        </w:rPr>
        <w:t>。</w:t>
      </w:r>
    </w:p>
    <w:p w:rsidR="00770F20" w:rsidRPr="005A4E93" w:rsidRDefault="00770F20" w:rsidP="00770F20">
      <w:pPr>
        <w:pStyle w:val="5"/>
        <w:rPr>
          <w:b/>
          <w:bCs/>
        </w:rPr>
      </w:pPr>
      <w:bookmarkStart w:id="3294" w:name="_Toc130156218"/>
      <w:r w:rsidRPr="005A4E93">
        <w:rPr>
          <w:rFonts w:hint="eastAsia"/>
        </w:rPr>
        <w:t>智能安防开通工单流程处理数据表</w:t>
      </w:r>
      <w:bookmarkEnd w:id="3294"/>
    </w:p>
    <w:p w:rsidR="00770F20" w:rsidRPr="005A4E93" w:rsidRDefault="00770F20" w:rsidP="00770F20">
      <w:pPr>
        <w:ind w:firstLine="480"/>
      </w:pPr>
      <w:r w:rsidRPr="005A4E93">
        <w:rPr>
          <w:rFonts w:hint="eastAsia"/>
        </w:rPr>
        <w:lastRenderedPageBreak/>
        <w:t>用于记录智能安防开通工单流程处理数据信息，包括工单标识、处理环节、工单类型、收单人、执行人、工单处理结果、起始时间、完成时间</w:t>
      </w:r>
      <w:r w:rsidRPr="005A4E93">
        <w:rPr>
          <w:rFonts w:ascii="宋体" w:hAnsi="宋体" w:hint="eastAsia"/>
        </w:rPr>
        <w:t>等字段</w:t>
      </w:r>
      <w:r w:rsidRPr="005A4E93">
        <w:rPr>
          <w:rFonts w:hint="eastAsia"/>
        </w:rPr>
        <w:t>。</w:t>
      </w:r>
    </w:p>
    <w:p w:rsidR="00770F20" w:rsidRPr="005A4E93" w:rsidRDefault="00770F20" w:rsidP="00770F20">
      <w:pPr>
        <w:pStyle w:val="5"/>
        <w:rPr>
          <w:b/>
          <w:bCs/>
        </w:rPr>
      </w:pPr>
      <w:bookmarkStart w:id="3295" w:name="_Toc130156219"/>
      <w:r w:rsidRPr="005A4E93">
        <w:rPr>
          <w:rFonts w:hint="eastAsia"/>
        </w:rPr>
        <w:t>智能安防开通工单处理轨迹数据表</w:t>
      </w:r>
      <w:bookmarkEnd w:id="3295"/>
    </w:p>
    <w:p w:rsidR="00770F20" w:rsidRPr="005A4E93" w:rsidRDefault="00770F20" w:rsidP="00770F20">
      <w:pPr>
        <w:ind w:firstLine="480"/>
      </w:pPr>
      <w:r w:rsidRPr="005A4E93">
        <w:rPr>
          <w:rFonts w:hint="eastAsia"/>
        </w:rPr>
        <w:t>用于记录智能安防开通工单处理轨迹数据信息，包括</w:t>
      </w:r>
      <w:r w:rsidRPr="005A4E93">
        <w:rPr>
          <w:rFonts w:ascii="宋体" w:hAnsi="宋体" w:hint="eastAsia"/>
        </w:rPr>
        <w:t>转派类型、组织名称、转派人、转派/接单时间、接收人、接收人部门、是否解决、备注等字段</w:t>
      </w:r>
      <w:r w:rsidRPr="005A4E93">
        <w:rPr>
          <w:rFonts w:hint="eastAsia"/>
        </w:rPr>
        <w:t>。</w:t>
      </w:r>
    </w:p>
    <w:p w:rsidR="00770F20" w:rsidRPr="005A4E93" w:rsidRDefault="00770F20" w:rsidP="00770F20">
      <w:pPr>
        <w:pStyle w:val="5"/>
        <w:rPr>
          <w:b/>
          <w:bCs/>
        </w:rPr>
      </w:pPr>
      <w:bookmarkStart w:id="3296" w:name="_Toc130156220"/>
      <w:r w:rsidRPr="005A4E93">
        <w:rPr>
          <w:rFonts w:hint="eastAsia"/>
        </w:rPr>
        <w:t>智能安防开通工单子产品信息数据表</w:t>
      </w:r>
      <w:bookmarkEnd w:id="3296"/>
    </w:p>
    <w:p w:rsidR="00770F20" w:rsidRPr="005A4E93" w:rsidRDefault="00770F20" w:rsidP="00770F20">
      <w:pPr>
        <w:ind w:firstLine="480"/>
      </w:pPr>
      <w:r w:rsidRPr="005A4E93">
        <w:rPr>
          <w:rFonts w:hint="eastAsia"/>
        </w:rPr>
        <w:t>用于记录智能安防开通工单子产品数据信息，包括工单编码、新地址编码、光猫更换费用、当前是否千兆光猫、当前是否智能安防</w:t>
      </w:r>
      <w:r w:rsidRPr="005A4E93">
        <w:rPr>
          <w:rFonts w:ascii="宋体" w:hAnsi="宋体" w:hint="eastAsia"/>
        </w:rPr>
        <w:t>等字段</w:t>
      </w:r>
      <w:r w:rsidRPr="005A4E93">
        <w:rPr>
          <w:rFonts w:hint="eastAsia"/>
        </w:rPr>
        <w:t>。</w:t>
      </w:r>
    </w:p>
    <w:p w:rsidR="00770F20" w:rsidRPr="005A4E93" w:rsidRDefault="00770F20" w:rsidP="00770F20">
      <w:pPr>
        <w:pStyle w:val="5"/>
        <w:rPr>
          <w:b/>
          <w:bCs/>
        </w:rPr>
      </w:pPr>
      <w:bookmarkStart w:id="3297" w:name="_Toc130156221"/>
      <w:r w:rsidRPr="005A4E93">
        <w:rPr>
          <w:rFonts w:hint="eastAsia"/>
        </w:rPr>
        <w:t>智能安防开通工单设备校验数据表</w:t>
      </w:r>
      <w:bookmarkEnd w:id="3297"/>
    </w:p>
    <w:p w:rsidR="00770F20" w:rsidRPr="005A4E93" w:rsidRDefault="00770F20" w:rsidP="00770F20">
      <w:pPr>
        <w:ind w:firstLine="480"/>
      </w:pPr>
      <w:r w:rsidRPr="005A4E93">
        <w:rPr>
          <w:rFonts w:hint="eastAsia"/>
        </w:rPr>
        <w:t>用于记录智能安防开通工单设备校验数据信息，包括工单编码、智能安防云存储开通是否激活成功、智能安防云存储开通激活结果、智能安防设备</w:t>
      </w:r>
      <w:r w:rsidRPr="005A4E93">
        <w:rPr>
          <w:rFonts w:hint="eastAsia"/>
        </w:rPr>
        <w:t>S</w:t>
      </w:r>
      <w:r w:rsidRPr="005A4E93">
        <w:t>N</w:t>
      </w:r>
      <w:r w:rsidRPr="005A4E93">
        <w:rPr>
          <w:rFonts w:hint="eastAsia"/>
        </w:rPr>
        <w:t>信息、智能安防设备信息</w:t>
      </w:r>
      <w:r w:rsidRPr="005A4E93">
        <w:rPr>
          <w:rFonts w:ascii="宋体" w:hAnsi="宋体" w:hint="eastAsia"/>
        </w:rPr>
        <w:t>等字段</w:t>
      </w:r>
      <w:r w:rsidRPr="005A4E93">
        <w:rPr>
          <w:rFonts w:hint="eastAsia"/>
        </w:rPr>
        <w:t>。</w:t>
      </w:r>
    </w:p>
    <w:p w:rsidR="00770F20" w:rsidRPr="005A4E93" w:rsidRDefault="00770F20" w:rsidP="00770F20">
      <w:pPr>
        <w:pStyle w:val="5"/>
        <w:rPr>
          <w:b/>
          <w:bCs/>
        </w:rPr>
      </w:pPr>
      <w:bookmarkStart w:id="3298" w:name="_Toc130156222"/>
      <w:r w:rsidRPr="005A4E93">
        <w:rPr>
          <w:rFonts w:hint="eastAsia"/>
        </w:rPr>
        <w:t>智能安防开通工单图片采集数据表</w:t>
      </w:r>
      <w:bookmarkEnd w:id="3298"/>
    </w:p>
    <w:p w:rsidR="00770F20" w:rsidRPr="005A4E93" w:rsidRDefault="00770F20" w:rsidP="00770F20">
      <w:pPr>
        <w:ind w:firstLine="480"/>
      </w:pPr>
      <w:r w:rsidRPr="005A4E93">
        <w:rPr>
          <w:rFonts w:hint="eastAsia"/>
        </w:rPr>
        <w:t>用于记录智能安防开通工单图片采集数据信息，包括工单编码、图片大小、图片路径、图片</w:t>
      </w:r>
      <w:r w:rsidRPr="005A4E93">
        <w:rPr>
          <w:rFonts w:hint="eastAsia"/>
        </w:rPr>
        <w:t>u</w:t>
      </w:r>
      <w:r w:rsidRPr="005A4E93">
        <w:t>rl</w:t>
      </w:r>
      <w:r w:rsidRPr="005A4E93">
        <w:rPr>
          <w:rFonts w:ascii="宋体" w:hAnsi="宋体" w:hint="eastAsia"/>
        </w:rPr>
        <w:t>等字段</w:t>
      </w:r>
      <w:r w:rsidRPr="005A4E93">
        <w:rPr>
          <w:rFonts w:hint="eastAsia"/>
        </w:rPr>
        <w:t>。</w:t>
      </w:r>
    </w:p>
    <w:p w:rsidR="00770F20" w:rsidRPr="005A4E93" w:rsidRDefault="00770F20" w:rsidP="00770F20">
      <w:pPr>
        <w:pStyle w:val="5"/>
        <w:rPr>
          <w:b/>
          <w:bCs/>
        </w:rPr>
      </w:pPr>
      <w:bookmarkStart w:id="3299" w:name="_Toc130156223"/>
      <w:r w:rsidRPr="005A4E93">
        <w:rPr>
          <w:rFonts w:hint="eastAsia"/>
        </w:rPr>
        <w:t>智能安防开通工单激活信息数据表</w:t>
      </w:r>
      <w:bookmarkEnd w:id="3299"/>
    </w:p>
    <w:p w:rsidR="00770F20" w:rsidRPr="005A4E93" w:rsidRDefault="00770F20" w:rsidP="00770F20">
      <w:pPr>
        <w:ind w:firstLine="480"/>
      </w:pPr>
      <w:r w:rsidRPr="005A4E93">
        <w:rPr>
          <w:rFonts w:hint="eastAsia"/>
        </w:rPr>
        <w:t>用于记录智能安防开通工单激活数据信息。</w:t>
      </w:r>
    </w:p>
    <w:p w:rsidR="00770F20" w:rsidRPr="005A4E93" w:rsidRDefault="00770F20" w:rsidP="00770F20">
      <w:pPr>
        <w:ind w:firstLine="480"/>
      </w:pPr>
    </w:p>
    <w:tbl>
      <w:tblPr>
        <w:tblW w:w="8926" w:type="dxa"/>
        <w:tblInd w:w="113" w:type="dxa"/>
        <w:tblLook w:val="04A0" w:firstRow="1" w:lastRow="0" w:firstColumn="1" w:lastColumn="0" w:noHBand="0" w:noVBand="1"/>
      </w:tblPr>
      <w:tblGrid>
        <w:gridCol w:w="3216"/>
        <w:gridCol w:w="1656"/>
        <w:gridCol w:w="1291"/>
        <w:gridCol w:w="3261"/>
      </w:tblGrid>
      <w:tr w:rsidR="00770F20" w:rsidRPr="005A4E93" w:rsidTr="0058245B">
        <w:trPr>
          <w:trHeight w:val="280"/>
        </w:trPr>
        <w:tc>
          <w:tcPr>
            <w:tcW w:w="297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2"/>
              <w:rPr>
                <w:rFonts w:ascii="宋体" w:hAnsi="宋体" w:cs="宋体"/>
                <w:b/>
                <w:bCs/>
                <w:color w:val="000000"/>
              </w:rPr>
            </w:pPr>
            <w:r w:rsidRPr="005A4E93">
              <w:rPr>
                <w:rFonts w:ascii="宋体" w:hAnsi="宋体" w:cs="宋体" w:hint="eastAsia"/>
                <w:b/>
                <w:bCs/>
                <w:color w:val="000000"/>
              </w:rPr>
              <w:lastRenderedPageBreak/>
              <w:t>字段名</w:t>
            </w:r>
          </w:p>
        </w:tc>
        <w:tc>
          <w:tcPr>
            <w:tcW w:w="1402" w:type="dxa"/>
            <w:tcBorders>
              <w:top w:val="single" w:sz="4" w:space="0" w:color="auto"/>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2"/>
              <w:rPr>
                <w:rFonts w:ascii="宋体" w:hAnsi="宋体" w:cs="宋体"/>
                <w:b/>
                <w:bCs/>
                <w:color w:val="000000"/>
              </w:rPr>
            </w:pPr>
            <w:r w:rsidRPr="005A4E93">
              <w:rPr>
                <w:rFonts w:ascii="宋体" w:hAnsi="宋体" w:cs="宋体" w:hint="eastAsia"/>
                <w:b/>
                <w:bCs/>
                <w:color w:val="000000"/>
              </w:rPr>
              <w:t>类型</w:t>
            </w:r>
          </w:p>
        </w:tc>
        <w:tc>
          <w:tcPr>
            <w:tcW w:w="1291" w:type="dxa"/>
            <w:tcBorders>
              <w:top w:val="single" w:sz="4" w:space="0" w:color="auto"/>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2"/>
              <w:rPr>
                <w:rFonts w:ascii="宋体" w:hAnsi="宋体" w:cs="宋体"/>
                <w:b/>
                <w:bCs/>
                <w:color w:val="000000"/>
              </w:rPr>
            </w:pPr>
            <w:r w:rsidRPr="005A4E93">
              <w:rPr>
                <w:rFonts w:ascii="宋体" w:hAnsi="宋体" w:cs="宋体" w:hint="eastAsia"/>
                <w:b/>
                <w:bCs/>
                <w:color w:val="000000"/>
              </w:rPr>
              <w:t>字段长度</w:t>
            </w:r>
          </w:p>
        </w:tc>
        <w:tc>
          <w:tcPr>
            <w:tcW w:w="3261" w:type="dxa"/>
            <w:tcBorders>
              <w:top w:val="single" w:sz="4" w:space="0" w:color="auto"/>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2"/>
              <w:rPr>
                <w:rFonts w:ascii="宋体" w:hAnsi="宋体" w:cs="宋体"/>
                <w:b/>
                <w:bCs/>
                <w:color w:val="000000"/>
              </w:rPr>
            </w:pPr>
            <w:r w:rsidRPr="005A4E93">
              <w:rPr>
                <w:rFonts w:ascii="宋体" w:hAnsi="宋体" w:cs="宋体" w:hint="eastAsia"/>
                <w:b/>
                <w:bCs/>
                <w:color w:val="000000"/>
              </w:rPr>
              <w:t>字段说明</w:t>
            </w:r>
          </w:p>
        </w:tc>
      </w:tr>
      <w:tr w:rsidR="00770F20" w:rsidRPr="005A4E93" w:rsidTr="0058245B">
        <w:trPr>
          <w:trHeight w:val="280"/>
        </w:trPr>
        <w:tc>
          <w:tcPr>
            <w:tcW w:w="2972" w:type="dxa"/>
            <w:tcBorders>
              <w:top w:val="nil"/>
              <w:left w:val="single" w:sz="4" w:space="0" w:color="auto"/>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CRM_ORDER_CODE</w:t>
            </w:r>
          </w:p>
        </w:tc>
        <w:tc>
          <w:tcPr>
            <w:tcW w:w="1402" w:type="dxa"/>
            <w:tcBorders>
              <w:top w:val="nil"/>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291" w:type="dxa"/>
            <w:tcBorders>
              <w:top w:val="nil"/>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jc w:val="right"/>
              <w:rPr>
                <w:rFonts w:ascii="宋体" w:hAnsi="宋体" w:cs="宋体"/>
                <w:color w:val="000000"/>
              </w:rPr>
            </w:pPr>
            <w:r w:rsidRPr="005A4E93">
              <w:rPr>
                <w:rFonts w:ascii="宋体" w:hAnsi="宋体" w:cs="宋体" w:hint="eastAsia"/>
                <w:color w:val="000000"/>
              </w:rPr>
              <w:t>60</w:t>
            </w:r>
          </w:p>
        </w:tc>
        <w:tc>
          <w:tcPr>
            <w:tcW w:w="3261" w:type="dxa"/>
            <w:tcBorders>
              <w:top w:val="nil"/>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定单编码</w:t>
            </w:r>
          </w:p>
        </w:tc>
      </w:tr>
      <w:tr w:rsidR="00770F20" w:rsidRPr="005A4E93" w:rsidTr="0058245B">
        <w:trPr>
          <w:trHeight w:val="280"/>
        </w:trPr>
        <w:tc>
          <w:tcPr>
            <w:tcW w:w="2972" w:type="dxa"/>
            <w:tcBorders>
              <w:top w:val="nil"/>
              <w:left w:val="single" w:sz="4" w:space="0" w:color="auto"/>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INTACT_ID</w:t>
            </w:r>
          </w:p>
        </w:tc>
        <w:tc>
          <w:tcPr>
            <w:tcW w:w="1402" w:type="dxa"/>
            <w:tcBorders>
              <w:top w:val="nil"/>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291" w:type="dxa"/>
            <w:tcBorders>
              <w:top w:val="nil"/>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jc w:val="right"/>
              <w:rPr>
                <w:rFonts w:ascii="宋体" w:hAnsi="宋体" w:cs="宋体"/>
                <w:color w:val="000000"/>
              </w:rPr>
            </w:pPr>
            <w:r w:rsidRPr="005A4E93">
              <w:rPr>
                <w:rFonts w:ascii="宋体" w:hAnsi="宋体" w:cs="宋体" w:hint="eastAsia"/>
                <w:color w:val="000000"/>
              </w:rPr>
              <w:t>60</w:t>
            </w:r>
          </w:p>
        </w:tc>
        <w:tc>
          <w:tcPr>
            <w:tcW w:w="3261" w:type="dxa"/>
            <w:tcBorders>
              <w:top w:val="nil"/>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交互项ID</w:t>
            </w:r>
          </w:p>
        </w:tc>
      </w:tr>
      <w:tr w:rsidR="00770F20" w:rsidRPr="005A4E93" w:rsidTr="0058245B">
        <w:trPr>
          <w:trHeight w:val="280"/>
        </w:trPr>
        <w:tc>
          <w:tcPr>
            <w:tcW w:w="2972" w:type="dxa"/>
            <w:tcBorders>
              <w:top w:val="nil"/>
              <w:left w:val="single" w:sz="4" w:space="0" w:color="auto"/>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STAFF_ID</w:t>
            </w:r>
          </w:p>
        </w:tc>
        <w:tc>
          <w:tcPr>
            <w:tcW w:w="1402" w:type="dxa"/>
            <w:tcBorders>
              <w:top w:val="nil"/>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291" w:type="dxa"/>
            <w:tcBorders>
              <w:top w:val="nil"/>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jc w:val="right"/>
              <w:rPr>
                <w:rFonts w:ascii="宋体" w:hAnsi="宋体" w:cs="宋体"/>
                <w:color w:val="000000"/>
              </w:rPr>
            </w:pPr>
            <w:r w:rsidRPr="005A4E93">
              <w:rPr>
                <w:rFonts w:ascii="宋体" w:hAnsi="宋体" w:cs="宋体" w:hint="eastAsia"/>
                <w:color w:val="000000"/>
              </w:rPr>
              <w:t>60</w:t>
            </w:r>
          </w:p>
        </w:tc>
        <w:tc>
          <w:tcPr>
            <w:tcW w:w="3261" w:type="dxa"/>
            <w:tcBorders>
              <w:top w:val="nil"/>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工号</w:t>
            </w:r>
          </w:p>
        </w:tc>
      </w:tr>
      <w:tr w:rsidR="00770F20" w:rsidRPr="005A4E93" w:rsidTr="0058245B">
        <w:trPr>
          <w:trHeight w:val="280"/>
        </w:trPr>
        <w:tc>
          <w:tcPr>
            <w:tcW w:w="2972" w:type="dxa"/>
            <w:tcBorders>
              <w:top w:val="nil"/>
              <w:left w:val="single" w:sz="4" w:space="0" w:color="auto"/>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CUST_CODE_JT</w:t>
            </w:r>
          </w:p>
        </w:tc>
        <w:tc>
          <w:tcPr>
            <w:tcW w:w="1402" w:type="dxa"/>
            <w:tcBorders>
              <w:top w:val="nil"/>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291" w:type="dxa"/>
            <w:tcBorders>
              <w:top w:val="nil"/>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jc w:val="right"/>
              <w:rPr>
                <w:rFonts w:ascii="宋体" w:hAnsi="宋体" w:cs="宋体"/>
                <w:color w:val="000000"/>
              </w:rPr>
            </w:pPr>
            <w:r w:rsidRPr="005A4E93">
              <w:rPr>
                <w:rFonts w:ascii="宋体" w:hAnsi="宋体" w:cs="宋体" w:hint="eastAsia"/>
                <w:color w:val="000000"/>
              </w:rPr>
              <w:t>255</w:t>
            </w:r>
          </w:p>
        </w:tc>
        <w:tc>
          <w:tcPr>
            <w:tcW w:w="3261" w:type="dxa"/>
            <w:tcBorders>
              <w:top w:val="nil"/>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客户编码-集团</w:t>
            </w:r>
          </w:p>
        </w:tc>
      </w:tr>
      <w:tr w:rsidR="00770F20" w:rsidRPr="005A4E93" w:rsidTr="0058245B">
        <w:trPr>
          <w:trHeight w:val="280"/>
        </w:trPr>
        <w:tc>
          <w:tcPr>
            <w:tcW w:w="2972" w:type="dxa"/>
            <w:tcBorders>
              <w:top w:val="nil"/>
              <w:left w:val="single" w:sz="4" w:space="0" w:color="auto"/>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SALES_NAME</w:t>
            </w:r>
          </w:p>
        </w:tc>
        <w:tc>
          <w:tcPr>
            <w:tcW w:w="1402" w:type="dxa"/>
            <w:tcBorders>
              <w:top w:val="nil"/>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291" w:type="dxa"/>
            <w:tcBorders>
              <w:top w:val="nil"/>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jc w:val="right"/>
              <w:rPr>
                <w:rFonts w:ascii="宋体" w:hAnsi="宋体" w:cs="宋体"/>
                <w:color w:val="000000"/>
              </w:rPr>
            </w:pPr>
            <w:r w:rsidRPr="005A4E93">
              <w:rPr>
                <w:rFonts w:ascii="宋体" w:hAnsi="宋体" w:cs="宋体" w:hint="eastAsia"/>
                <w:color w:val="000000"/>
              </w:rPr>
              <w:t>255</w:t>
            </w:r>
          </w:p>
        </w:tc>
        <w:tc>
          <w:tcPr>
            <w:tcW w:w="3261" w:type="dxa"/>
            <w:tcBorders>
              <w:top w:val="nil"/>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销售人</w:t>
            </w:r>
          </w:p>
        </w:tc>
      </w:tr>
      <w:tr w:rsidR="00770F20" w:rsidRPr="005A4E93" w:rsidTr="0058245B">
        <w:trPr>
          <w:trHeight w:val="280"/>
        </w:trPr>
        <w:tc>
          <w:tcPr>
            <w:tcW w:w="2972" w:type="dxa"/>
            <w:tcBorders>
              <w:top w:val="nil"/>
              <w:left w:val="single" w:sz="4" w:space="0" w:color="auto"/>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SALES_NBR</w:t>
            </w:r>
          </w:p>
        </w:tc>
        <w:tc>
          <w:tcPr>
            <w:tcW w:w="1402" w:type="dxa"/>
            <w:tcBorders>
              <w:top w:val="nil"/>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291" w:type="dxa"/>
            <w:tcBorders>
              <w:top w:val="nil"/>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jc w:val="right"/>
              <w:rPr>
                <w:rFonts w:ascii="宋体" w:hAnsi="宋体" w:cs="宋体"/>
                <w:color w:val="000000"/>
              </w:rPr>
            </w:pPr>
            <w:r w:rsidRPr="005A4E93">
              <w:rPr>
                <w:rFonts w:ascii="宋体" w:hAnsi="宋体" w:cs="宋体" w:hint="eastAsia"/>
                <w:color w:val="000000"/>
              </w:rPr>
              <w:t>255</w:t>
            </w:r>
          </w:p>
        </w:tc>
        <w:tc>
          <w:tcPr>
            <w:tcW w:w="3261" w:type="dxa"/>
            <w:tcBorders>
              <w:top w:val="nil"/>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销售号码</w:t>
            </w:r>
          </w:p>
        </w:tc>
      </w:tr>
      <w:tr w:rsidR="00770F20" w:rsidRPr="005A4E93" w:rsidTr="0058245B">
        <w:trPr>
          <w:trHeight w:val="280"/>
        </w:trPr>
        <w:tc>
          <w:tcPr>
            <w:tcW w:w="2972" w:type="dxa"/>
            <w:tcBorders>
              <w:top w:val="nil"/>
              <w:left w:val="single" w:sz="4" w:space="0" w:color="auto"/>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OPTICALMODEM_TYPE</w:t>
            </w:r>
          </w:p>
        </w:tc>
        <w:tc>
          <w:tcPr>
            <w:tcW w:w="1402" w:type="dxa"/>
            <w:tcBorders>
              <w:top w:val="nil"/>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291" w:type="dxa"/>
            <w:tcBorders>
              <w:top w:val="nil"/>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jc w:val="right"/>
              <w:rPr>
                <w:rFonts w:ascii="宋体" w:hAnsi="宋体" w:cs="宋体"/>
                <w:color w:val="000000"/>
              </w:rPr>
            </w:pPr>
            <w:r w:rsidRPr="005A4E93">
              <w:rPr>
                <w:rFonts w:ascii="宋体" w:hAnsi="宋体" w:cs="宋体" w:hint="eastAsia"/>
                <w:color w:val="000000"/>
              </w:rPr>
              <w:t>255</w:t>
            </w:r>
          </w:p>
        </w:tc>
        <w:tc>
          <w:tcPr>
            <w:tcW w:w="3261" w:type="dxa"/>
            <w:tcBorders>
              <w:top w:val="nil"/>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光学模式</w:t>
            </w:r>
          </w:p>
        </w:tc>
      </w:tr>
      <w:tr w:rsidR="00770F20" w:rsidRPr="005A4E93" w:rsidTr="0058245B">
        <w:trPr>
          <w:trHeight w:val="280"/>
        </w:trPr>
        <w:tc>
          <w:tcPr>
            <w:tcW w:w="2972" w:type="dxa"/>
            <w:tcBorders>
              <w:top w:val="nil"/>
              <w:left w:val="single" w:sz="4" w:space="0" w:color="auto"/>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OPTICALMODEM_TYPE_OLD</w:t>
            </w:r>
          </w:p>
        </w:tc>
        <w:tc>
          <w:tcPr>
            <w:tcW w:w="1402" w:type="dxa"/>
            <w:tcBorders>
              <w:top w:val="nil"/>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291" w:type="dxa"/>
            <w:tcBorders>
              <w:top w:val="nil"/>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jc w:val="right"/>
              <w:rPr>
                <w:rFonts w:ascii="宋体" w:hAnsi="宋体" w:cs="宋体"/>
                <w:color w:val="000000"/>
              </w:rPr>
            </w:pPr>
            <w:r w:rsidRPr="005A4E93">
              <w:rPr>
                <w:rFonts w:ascii="宋体" w:hAnsi="宋体" w:cs="宋体" w:hint="eastAsia"/>
                <w:color w:val="000000"/>
              </w:rPr>
              <w:t>255</w:t>
            </w:r>
          </w:p>
        </w:tc>
        <w:tc>
          <w:tcPr>
            <w:tcW w:w="3261" w:type="dxa"/>
            <w:tcBorders>
              <w:top w:val="nil"/>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老光学模式</w:t>
            </w:r>
          </w:p>
        </w:tc>
      </w:tr>
      <w:tr w:rsidR="00770F20" w:rsidRPr="005A4E93" w:rsidTr="0058245B">
        <w:trPr>
          <w:trHeight w:val="280"/>
        </w:trPr>
        <w:tc>
          <w:tcPr>
            <w:tcW w:w="2972" w:type="dxa"/>
            <w:tcBorders>
              <w:top w:val="nil"/>
              <w:left w:val="single" w:sz="4" w:space="0" w:color="auto"/>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ACT_NO</w:t>
            </w:r>
          </w:p>
        </w:tc>
        <w:tc>
          <w:tcPr>
            <w:tcW w:w="1402" w:type="dxa"/>
            <w:tcBorders>
              <w:top w:val="nil"/>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291" w:type="dxa"/>
            <w:tcBorders>
              <w:top w:val="nil"/>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jc w:val="right"/>
              <w:rPr>
                <w:rFonts w:ascii="宋体" w:hAnsi="宋体" w:cs="宋体"/>
                <w:color w:val="000000"/>
              </w:rPr>
            </w:pPr>
            <w:r w:rsidRPr="005A4E93">
              <w:rPr>
                <w:rFonts w:ascii="宋体" w:hAnsi="宋体" w:cs="宋体" w:hint="eastAsia"/>
                <w:color w:val="000000"/>
              </w:rPr>
              <w:t>60</w:t>
            </w:r>
          </w:p>
        </w:tc>
        <w:tc>
          <w:tcPr>
            <w:tcW w:w="3261" w:type="dxa"/>
            <w:tcBorders>
              <w:top w:val="nil"/>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主账号</w:t>
            </w:r>
          </w:p>
        </w:tc>
      </w:tr>
      <w:tr w:rsidR="00770F20" w:rsidRPr="005A4E93" w:rsidTr="0058245B">
        <w:trPr>
          <w:trHeight w:val="280"/>
        </w:trPr>
        <w:tc>
          <w:tcPr>
            <w:tcW w:w="2972" w:type="dxa"/>
            <w:tcBorders>
              <w:top w:val="nil"/>
              <w:left w:val="single" w:sz="4" w:space="0" w:color="auto"/>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COST_TYPE</w:t>
            </w:r>
          </w:p>
        </w:tc>
        <w:tc>
          <w:tcPr>
            <w:tcW w:w="1402" w:type="dxa"/>
            <w:tcBorders>
              <w:top w:val="nil"/>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291" w:type="dxa"/>
            <w:tcBorders>
              <w:top w:val="nil"/>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jc w:val="right"/>
              <w:rPr>
                <w:rFonts w:ascii="宋体" w:hAnsi="宋体" w:cs="宋体"/>
                <w:color w:val="000000"/>
              </w:rPr>
            </w:pPr>
            <w:r w:rsidRPr="005A4E93">
              <w:rPr>
                <w:rFonts w:ascii="宋体" w:hAnsi="宋体" w:cs="宋体" w:hint="eastAsia"/>
                <w:color w:val="000000"/>
              </w:rPr>
              <w:t>3</w:t>
            </w:r>
          </w:p>
        </w:tc>
        <w:tc>
          <w:tcPr>
            <w:tcW w:w="3261" w:type="dxa"/>
            <w:tcBorders>
              <w:top w:val="nil"/>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付费类型</w:t>
            </w:r>
          </w:p>
        </w:tc>
      </w:tr>
      <w:tr w:rsidR="00770F20" w:rsidRPr="005A4E93" w:rsidTr="0058245B">
        <w:trPr>
          <w:trHeight w:val="280"/>
        </w:trPr>
        <w:tc>
          <w:tcPr>
            <w:tcW w:w="2972" w:type="dxa"/>
            <w:tcBorders>
              <w:top w:val="nil"/>
              <w:left w:val="single" w:sz="4" w:space="0" w:color="auto"/>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ID</w:t>
            </w:r>
          </w:p>
        </w:tc>
        <w:tc>
          <w:tcPr>
            <w:tcW w:w="1402" w:type="dxa"/>
            <w:tcBorders>
              <w:top w:val="nil"/>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NUMBER</w:t>
            </w:r>
          </w:p>
        </w:tc>
        <w:tc>
          <w:tcPr>
            <w:tcW w:w="1291" w:type="dxa"/>
            <w:tcBorders>
              <w:top w:val="nil"/>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jc w:val="right"/>
              <w:rPr>
                <w:rFonts w:ascii="宋体" w:hAnsi="宋体" w:cs="宋体"/>
                <w:color w:val="000000"/>
              </w:rPr>
            </w:pPr>
            <w:r w:rsidRPr="005A4E93">
              <w:rPr>
                <w:rFonts w:ascii="宋体" w:hAnsi="宋体" w:cs="宋体" w:hint="eastAsia"/>
                <w:color w:val="000000"/>
              </w:rPr>
              <w:t>22</w:t>
            </w:r>
          </w:p>
        </w:tc>
        <w:tc>
          <w:tcPr>
            <w:tcW w:w="3261" w:type="dxa"/>
            <w:tcBorders>
              <w:top w:val="nil"/>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主键</w:t>
            </w:r>
          </w:p>
        </w:tc>
      </w:tr>
      <w:tr w:rsidR="00770F20" w:rsidRPr="005A4E93" w:rsidTr="0058245B">
        <w:trPr>
          <w:trHeight w:val="280"/>
        </w:trPr>
        <w:tc>
          <w:tcPr>
            <w:tcW w:w="2972" w:type="dxa"/>
            <w:tcBorders>
              <w:top w:val="nil"/>
              <w:left w:val="single" w:sz="4" w:space="0" w:color="auto"/>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CUST_ORDER_ID</w:t>
            </w:r>
          </w:p>
        </w:tc>
        <w:tc>
          <w:tcPr>
            <w:tcW w:w="1402" w:type="dxa"/>
            <w:tcBorders>
              <w:top w:val="nil"/>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NUMBER</w:t>
            </w:r>
          </w:p>
        </w:tc>
        <w:tc>
          <w:tcPr>
            <w:tcW w:w="1291" w:type="dxa"/>
            <w:tcBorders>
              <w:top w:val="nil"/>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jc w:val="right"/>
              <w:rPr>
                <w:rFonts w:ascii="宋体" w:hAnsi="宋体" w:cs="宋体"/>
                <w:color w:val="000000"/>
              </w:rPr>
            </w:pPr>
            <w:r w:rsidRPr="005A4E93">
              <w:rPr>
                <w:rFonts w:ascii="宋体" w:hAnsi="宋体" w:cs="宋体" w:hint="eastAsia"/>
                <w:color w:val="000000"/>
              </w:rPr>
              <w:t>22</w:t>
            </w:r>
          </w:p>
        </w:tc>
        <w:tc>
          <w:tcPr>
            <w:tcW w:w="3261" w:type="dxa"/>
            <w:tcBorders>
              <w:top w:val="nil"/>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客户定单ID</w:t>
            </w:r>
          </w:p>
        </w:tc>
      </w:tr>
      <w:tr w:rsidR="00770F20" w:rsidRPr="005A4E93" w:rsidTr="0058245B">
        <w:trPr>
          <w:trHeight w:val="280"/>
        </w:trPr>
        <w:tc>
          <w:tcPr>
            <w:tcW w:w="2972" w:type="dxa"/>
            <w:tcBorders>
              <w:top w:val="nil"/>
              <w:left w:val="single" w:sz="4" w:space="0" w:color="auto"/>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lastRenderedPageBreak/>
              <w:t>CUST_ORDER_CODE</w:t>
            </w:r>
          </w:p>
        </w:tc>
        <w:tc>
          <w:tcPr>
            <w:tcW w:w="1402" w:type="dxa"/>
            <w:tcBorders>
              <w:top w:val="nil"/>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291" w:type="dxa"/>
            <w:tcBorders>
              <w:top w:val="nil"/>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jc w:val="right"/>
              <w:rPr>
                <w:rFonts w:ascii="宋体" w:hAnsi="宋体" w:cs="宋体"/>
                <w:color w:val="000000"/>
              </w:rPr>
            </w:pPr>
            <w:r w:rsidRPr="005A4E93">
              <w:rPr>
                <w:rFonts w:ascii="宋体" w:hAnsi="宋体" w:cs="宋体" w:hint="eastAsia"/>
                <w:color w:val="000000"/>
              </w:rPr>
              <w:t>255</w:t>
            </w:r>
          </w:p>
        </w:tc>
        <w:tc>
          <w:tcPr>
            <w:tcW w:w="3261" w:type="dxa"/>
            <w:tcBorders>
              <w:top w:val="nil"/>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客户定单编码</w:t>
            </w:r>
          </w:p>
        </w:tc>
      </w:tr>
      <w:tr w:rsidR="00770F20" w:rsidRPr="005A4E93" w:rsidTr="0058245B">
        <w:trPr>
          <w:trHeight w:val="280"/>
        </w:trPr>
        <w:tc>
          <w:tcPr>
            <w:tcW w:w="2972" w:type="dxa"/>
            <w:tcBorders>
              <w:top w:val="nil"/>
              <w:left w:val="single" w:sz="4" w:space="0" w:color="auto"/>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INDEP_PROD_INST_ID</w:t>
            </w:r>
          </w:p>
        </w:tc>
        <w:tc>
          <w:tcPr>
            <w:tcW w:w="1402" w:type="dxa"/>
            <w:tcBorders>
              <w:top w:val="nil"/>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NUMBER</w:t>
            </w:r>
          </w:p>
        </w:tc>
        <w:tc>
          <w:tcPr>
            <w:tcW w:w="1291" w:type="dxa"/>
            <w:tcBorders>
              <w:top w:val="nil"/>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jc w:val="right"/>
              <w:rPr>
                <w:rFonts w:ascii="宋体" w:hAnsi="宋体" w:cs="宋体"/>
                <w:color w:val="000000"/>
              </w:rPr>
            </w:pPr>
            <w:r w:rsidRPr="005A4E93">
              <w:rPr>
                <w:rFonts w:ascii="宋体" w:hAnsi="宋体" w:cs="宋体" w:hint="eastAsia"/>
                <w:color w:val="000000"/>
              </w:rPr>
              <w:t>22</w:t>
            </w:r>
          </w:p>
        </w:tc>
        <w:tc>
          <w:tcPr>
            <w:tcW w:w="3261" w:type="dxa"/>
            <w:tcBorders>
              <w:top w:val="nil"/>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主产品实例ID</w:t>
            </w:r>
          </w:p>
        </w:tc>
      </w:tr>
      <w:tr w:rsidR="00770F20" w:rsidRPr="005A4E93" w:rsidTr="0058245B">
        <w:trPr>
          <w:trHeight w:val="280"/>
        </w:trPr>
        <w:tc>
          <w:tcPr>
            <w:tcW w:w="2972" w:type="dxa"/>
            <w:tcBorders>
              <w:top w:val="nil"/>
              <w:left w:val="single" w:sz="4" w:space="0" w:color="auto"/>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INDEP_PROD_ID</w:t>
            </w:r>
          </w:p>
        </w:tc>
        <w:tc>
          <w:tcPr>
            <w:tcW w:w="1402" w:type="dxa"/>
            <w:tcBorders>
              <w:top w:val="nil"/>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NUMBER</w:t>
            </w:r>
          </w:p>
        </w:tc>
        <w:tc>
          <w:tcPr>
            <w:tcW w:w="1291" w:type="dxa"/>
            <w:tcBorders>
              <w:top w:val="nil"/>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jc w:val="right"/>
              <w:rPr>
                <w:rFonts w:ascii="宋体" w:hAnsi="宋体" w:cs="宋体"/>
                <w:color w:val="000000"/>
              </w:rPr>
            </w:pPr>
            <w:r w:rsidRPr="005A4E93">
              <w:rPr>
                <w:rFonts w:ascii="宋体" w:hAnsi="宋体" w:cs="宋体" w:hint="eastAsia"/>
                <w:color w:val="000000"/>
              </w:rPr>
              <w:t>22</w:t>
            </w:r>
          </w:p>
        </w:tc>
        <w:tc>
          <w:tcPr>
            <w:tcW w:w="3261" w:type="dxa"/>
            <w:tcBorders>
              <w:top w:val="nil"/>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主产品ID</w:t>
            </w:r>
          </w:p>
        </w:tc>
      </w:tr>
      <w:tr w:rsidR="00770F20" w:rsidRPr="005A4E93" w:rsidTr="0058245B">
        <w:trPr>
          <w:trHeight w:val="280"/>
        </w:trPr>
        <w:tc>
          <w:tcPr>
            <w:tcW w:w="2972" w:type="dxa"/>
            <w:tcBorders>
              <w:top w:val="nil"/>
              <w:left w:val="single" w:sz="4" w:space="0" w:color="auto"/>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OLD_INDEP_PROD_ID</w:t>
            </w:r>
          </w:p>
        </w:tc>
        <w:tc>
          <w:tcPr>
            <w:tcW w:w="1402" w:type="dxa"/>
            <w:tcBorders>
              <w:top w:val="nil"/>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NUMBER</w:t>
            </w:r>
          </w:p>
        </w:tc>
        <w:tc>
          <w:tcPr>
            <w:tcW w:w="1291" w:type="dxa"/>
            <w:tcBorders>
              <w:top w:val="nil"/>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jc w:val="right"/>
              <w:rPr>
                <w:rFonts w:ascii="宋体" w:hAnsi="宋体" w:cs="宋体"/>
                <w:color w:val="000000"/>
              </w:rPr>
            </w:pPr>
            <w:r w:rsidRPr="005A4E93">
              <w:rPr>
                <w:rFonts w:ascii="宋体" w:hAnsi="宋体" w:cs="宋体" w:hint="eastAsia"/>
                <w:color w:val="000000"/>
              </w:rPr>
              <w:t>22</w:t>
            </w:r>
          </w:p>
        </w:tc>
        <w:tc>
          <w:tcPr>
            <w:tcW w:w="3261" w:type="dxa"/>
            <w:tcBorders>
              <w:top w:val="nil"/>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旧主产品ID</w:t>
            </w:r>
          </w:p>
        </w:tc>
      </w:tr>
      <w:tr w:rsidR="00770F20" w:rsidRPr="005A4E93" w:rsidTr="0058245B">
        <w:trPr>
          <w:trHeight w:val="280"/>
        </w:trPr>
        <w:tc>
          <w:tcPr>
            <w:tcW w:w="2972" w:type="dxa"/>
            <w:tcBorders>
              <w:top w:val="nil"/>
              <w:left w:val="single" w:sz="4" w:space="0" w:color="auto"/>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ACC_NBR</w:t>
            </w:r>
          </w:p>
        </w:tc>
        <w:tc>
          <w:tcPr>
            <w:tcW w:w="1402" w:type="dxa"/>
            <w:tcBorders>
              <w:top w:val="nil"/>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291" w:type="dxa"/>
            <w:tcBorders>
              <w:top w:val="nil"/>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jc w:val="right"/>
              <w:rPr>
                <w:rFonts w:ascii="宋体" w:hAnsi="宋体" w:cs="宋体"/>
                <w:color w:val="000000"/>
              </w:rPr>
            </w:pPr>
            <w:r w:rsidRPr="005A4E93">
              <w:rPr>
                <w:rFonts w:ascii="宋体" w:hAnsi="宋体" w:cs="宋体" w:hint="eastAsia"/>
                <w:color w:val="000000"/>
              </w:rPr>
              <w:t>60</w:t>
            </w:r>
          </w:p>
        </w:tc>
        <w:tc>
          <w:tcPr>
            <w:tcW w:w="3261" w:type="dxa"/>
            <w:tcBorders>
              <w:top w:val="nil"/>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接入号</w:t>
            </w:r>
          </w:p>
        </w:tc>
      </w:tr>
      <w:tr w:rsidR="00770F20" w:rsidRPr="005A4E93" w:rsidTr="0058245B">
        <w:trPr>
          <w:trHeight w:val="280"/>
        </w:trPr>
        <w:tc>
          <w:tcPr>
            <w:tcW w:w="2972" w:type="dxa"/>
            <w:tcBorders>
              <w:top w:val="nil"/>
              <w:left w:val="single" w:sz="4" w:space="0" w:color="auto"/>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CONTACT</w:t>
            </w:r>
          </w:p>
        </w:tc>
        <w:tc>
          <w:tcPr>
            <w:tcW w:w="1402" w:type="dxa"/>
            <w:tcBorders>
              <w:top w:val="nil"/>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291" w:type="dxa"/>
            <w:tcBorders>
              <w:top w:val="nil"/>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jc w:val="right"/>
              <w:rPr>
                <w:rFonts w:ascii="宋体" w:hAnsi="宋体" w:cs="宋体"/>
                <w:color w:val="000000"/>
              </w:rPr>
            </w:pPr>
            <w:r w:rsidRPr="005A4E93">
              <w:rPr>
                <w:rFonts w:ascii="宋体" w:hAnsi="宋体" w:cs="宋体" w:hint="eastAsia"/>
                <w:color w:val="000000"/>
              </w:rPr>
              <w:t>255</w:t>
            </w:r>
          </w:p>
        </w:tc>
        <w:tc>
          <w:tcPr>
            <w:tcW w:w="3261" w:type="dxa"/>
            <w:tcBorders>
              <w:top w:val="nil"/>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联系人</w:t>
            </w:r>
          </w:p>
        </w:tc>
      </w:tr>
      <w:tr w:rsidR="00770F20" w:rsidRPr="005A4E93" w:rsidTr="0058245B">
        <w:trPr>
          <w:trHeight w:val="280"/>
        </w:trPr>
        <w:tc>
          <w:tcPr>
            <w:tcW w:w="2972" w:type="dxa"/>
            <w:tcBorders>
              <w:top w:val="nil"/>
              <w:left w:val="single" w:sz="4" w:space="0" w:color="auto"/>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Z_CONTACT</w:t>
            </w:r>
          </w:p>
        </w:tc>
        <w:tc>
          <w:tcPr>
            <w:tcW w:w="1402" w:type="dxa"/>
            <w:tcBorders>
              <w:top w:val="nil"/>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291" w:type="dxa"/>
            <w:tcBorders>
              <w:top w:val="nil"/>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jc w:val="right"/>
              <w:rPr>
                <w:rFonts w:ascii="宋体" w:hAnsi="宋体" w:cs="宋体"/>
                <w:color w:val="000000"/>
              </w:rPr>
            </w:pPr>
            <w:r w:rsidRPr="005A4E93">
              <w:rPr>
                <w:rFonts w:ascii="宋体" w:hAnsi="宋体" w:cs="宋体" w:hint="eastAsia"/>
                <w:color w:val="000000"/>
              </w:rPr>
              <w:t>255</w:t>
            </w:r>
          </w:p>
        </w:tc>
        <w:tc>
          <w:tcPr>
            <w:tcW w:w="3261" w:type="dxa"/>
            <w:tcBorders>
              <w:top w:val="nil"/>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Z联系人</w:t>
            </w:r>
          </w:p>
        </w:tc>
      </w:tr>
      <w:tr w:rsidR="00770F20" w:rsidRPr="005A4E93" w:rsidTr="0058245B">
        <w:trPr>
          <w:trHeight w:val="280"/>
        </w:trPr>
        <w:tc>
          <w:tcPr>
            <w:tcW w:w="2972" w:type="dxa"/>
            <w:tcBorders>
              <w:top w:val="nil"/>
              <w:left w:val="single" w:sz="4" w:space="0" w:color="auto"/>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SO_TYPE</w:t>
            </w:r>
          </w:p>
        </w:tc>
        <w:tc>
          <w:tcPr>
            <w:tcW w:w="1402" w:type="dxa"/>
            <w:tcBorders>
              <w:top w:val="nil"/>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291" w:type="dxa"/>
            <w:tcBorders>
              <w:top w:val="nil"/>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jc w:val="right"/>
              <w:rPr>
                <w:rFonts w:ascii="宋体" w:hAnsi="宋体" w:cs="宋体"/>
                <w:color w:val="000000"/>
              </w:rPr>
            </w:pPr>
            <w:r w:rsidRPr="005A4E93">
              <w:rPr>
                <w:rFonts w:ascii="宋体" w:hAnsi="宋体" w:cs="宋体" w:hint="eastAsia"/>
                <w:color w:val="000000"/>
              </w:rPr>
              <w:t>3</w:t>
            </w:r>
          </w:p>
        </w:tc>
        <w:tc>
          <w:tcPr>
            <w:tcW w:w="3261" w:type="dxa"/>
            <w:tcBorders>
              <w:top w:val="nil"/>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关联类型</w:t>
            </w:r>
          </w:p>
        </w:tc>
      </w:tr>
      <w:tr w:rsidR="00770F20" w:rsidRPr="005A4E93" w:rsidTr="0058245B">
        <w:trPr>
          <w:trHeight w:val="280"/>
        </w:trPr>
        <w:tc>
          <w:tcPr>
            <w:tcW w:w="2972" w:type="dxa"/>
            <w:tcBorders>
              <w:top w:val="nil"/>
              <w:left w:val="single" w:sz="4" w:space="0" w:color="auto"/>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CUST_TYPE</w:t>
            </w:r>
          </w:p>
        </w:tc>
        <w:tc>
          <w:tcPr>
            <w:tcW w:w="1402" w:type="dxa"/>
            <w:tcBorders>
              <w:top w:val="nil"/>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291" w:type="dxa"/>
            <w:tcBorders>
              <w:top w:val="nil"/>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jc w:val="right"/>
              <w:rPr>
                <w:rFonts w:ascii="宋体" w:hAnsi="宋体" w:cs="宋体"/>
                <w:color w:val="000000"/>
              </w:rPr>
            </w:pPr>
            <w:r w:rsidRPr="005A4E93">
              <w:rPr>
                <w:rFonts w:ascii="宋体" w:hAnsi="宋体" w:cs="宋体" w:hint="eastAsia"/>
                <w:color w:val="000000"/>
              </w:rPr>
              <w:t>3</w:t>
            </w:r>
          </w:p>
        </w:tc>
        <w:tc>
          <w:tcPr>
            <w:tcW w:w="3261" w:type="dxa"/>
            <w:tcBorders>
              <w:top w:val="nil"/>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客户类型</w:t>
            </w:r>
          </w:p>
        </w:tc>
      </w:tr>
      <w:tr w:rsidR="00770F20" w:rsidRPr="005A4E93" w:rsidTr="0058245B">
        <w:trPr>
          <w:trHeight w:val="280"/>
        </w:trPr>
        <w:tc>
          <w:tcPr>
            <w:tcW w:w="2972" w:type="dxa"/>
            <w:tcBorders>
              <w:top w:val="nil"/>
              <w:left w:val="single" w:sz="4" w:space="0" w:color="auto"/>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CUST_GRADE_ID</w:t>
            </w:r>
          </w:p>
        </w:tc>
        <w:tc>
          <w:tcPr>
            <w:tcW w:w="1402" w:type="dxa"/>
            <w:tcBorders>
              <w:top w:val="nil"/>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NUMBER</w:t>
            </w:r>
          </w:p>
        </w:tc>
        <w:tc>
          <w:tcPr>
            <w:tcW w:w="1291" w:type="dxa"/>
            <w:tcBorders>
              <w:top w:val="nil"/>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jc w:val="right"/>
              <w:rPr>
                <w:rFonts w:ascii="宋体" w:hAnsi="宋体" w:cs="宋体"/>
                <w:color w:val="000000"/>
              </w:rPr>
            </w:pPr>
            <w:r w:rsidRPr="005A4E93">
              <w:rPr>
                <w:rFonts w:ascii="宋体" w:hAnsi="宋体" w:cs="宋体" w:hint="eastAsia"/>
                <w:color w:val="000000"/>
              </w:rPr>
              <w:t>22</w:t>
            </w:r>
          </w:p>
        </w:tc>
        <w:tc>
          <w:tcPr>
            <w:tcW w:w="3261" w:type="dxa"/>
            <w:tcBorders>
              <w:top w:val="nil"/>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客户等级ID</w:t>
            </w:r>
          </w:p>
        </w:tc>
      </w:tr>
      <w:tr w:rsidR="00770F20" w:rsidRPr="005A4E93" w:rsidTr="0058245B">
        <w:trPr>
          <w:trHeight w:val="280"/>
        </w:trPr>
        <w:tc>
          <w:tcPr>
            <w:tcW w:w="2972" w:type="dxa"/>
            <w:tcBorders>
              <w:top w:val="nil"/>
              <w:left w:val="single" w:sz="4" w:space="0" w:color="auto"/>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CRM_SO_ID</w:t>
            </w:r>
          </w:p>
        </w:tc>
        <w:tc>
          <w:tcPr>
            <w:tcW w:w="1402" w:type="dxa"/>
            <w:tcBorders>
              <w:top w:val="nil"/>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VARCHAR2</w:t>
            </w:r>
          </w:p>
        </w:tc>
        <w:tc>
          <w:tcPr>
            <w:tcW w:w="1291" w:type="dxa"/>
            <w:tcBorders>
              <w:top w:val="nil"/>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jc w:val="right"/>
              <w:rPr>
                <w:rFonts w:ascii="宋体" w:hAnsi="宋体" w:cs="宋体"/>
                <w:color w:val="000000"/>
              </w:rPr>
            </w:pPr>
            <w:r w:rsidRPr="005A4E93">
              <w:rPr>
                <w:rFonts w:ascii="宋体" w:hAnsi="宋体" w:cs="宋体" w:hint="eastAsia"/>
                <w:color w:val="000000"/>
              </w:rPr>
              <w:t>60</w:t>
            </w:r>
          </w:p>
        </w:tc>
        <w:tc>
          <w:tcPr>
            <w:tcW w:w="3261" w:type="dxa"/>
            <w:tcBorders>
              <w:top w:val="nil"/>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关联ID</w:t>
            </w:r>
          </w:p>
        </w:tc>
      </w:tr>
      <w:tr w:rsidR="00770F20" w:rsidRPr="005A4E93" w:rsidTr="0058245B">
        <w:trPr>
          <w:trHeight w:val="280"/>
        </w:trPr>
        <w:tc>
          <w:tcPr>
            <w:tcW w:w="2972" w:type="dxa"/>
            <w:tcBorders>
              <w:top w:val="nil"/>
              <w:left w:val="single" w:sz="4" w:space="0" w:color="auto"/>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NEED_CHARGE_FLAG</w:t>
            </w:r>
          </w:p>
        </w:tc>
        <w:tc>
          <w:tcPr>
            <w:tcW w:w="1402" w:type="dxa"/>
            <w:tcBorders>
              <w:top w:val="nil"/>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CHAR</w:t>
            </w:r>
          </w:p>
        </w:tc>
        <w:tc>
          <w:tcPr>
            <w:tcW w:w="1291" w:type="dxa"/>
            <w:tcBorders>
              <w:top w:val="nil"/>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jc w:val="right"/>
              <w:rPr>
                <w:rFonts w:ascii="宋体" w:hAnsi="宋体" w:cs="宋体"/>
                <w:color w:val="000000"/>
              </w:rPr>
            </w:pPr>
            <w:r w:rsidRPr="005A4E93">
              <w:rPr>
                <w:rFonts w:ascii="宋体" w:hAnsi="宋体" w:cs="宋体" w:hint="eastAsia"/>
                <w:color w:val="000000"/>
              </w:rPr>
              <w:t>1</w:t>
            </w:r>
          </w:p>
        </w:tc>
        <w:tc>
          <w:tcPr>
            <w:tcW w:w="3261" w:type="dxa"/>
            <w:tcBorders>
              <w:top w:val="nil"/>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是否需要</w:t>
            </w:r>
          </w:p>
        </w:tc>
      </w:tr>
      <w:tr w:rsidR="00770F20" w:rsidRPr="005A4E93" w:rsidTr="0058245B">
        <w:trPr>
          <w:trHeight w:val="280"/>
        </w:trPr>
        <w:tc>
          <w:tcPr>
            <w:tcW w:w="2972" w:type="dxa"/>
            <w:tcBorders>
              <w:top w:val="nil"/>
              <w:left w:val="single" w:sz="4" w:space="0" w:color="auto"/>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ACTIVE_DATE</w:t>
            </w:r>
          </w:p>
        </w:tc>
        <w:tc>
          <w:tcPr>
            <w:tcW w:w="1402" w:type="dxa"/>
            <w:tcBorders>
              <w:top w:val="nil"/>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DATE</w:t>
            </w:r>
          </w:p>
        </w:tc>
        <w:tc>
          <w:tcPr>
            <w:tcW w:w="1291" w:type="dxa"/>
            <w:tcBorders>
              <w:top w:val="nil"/>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jc w:val="right"/>
              <w:rPr>
                <w:rFonts w:ascii="宋体" w:hAnsi="宋体" w:cs="宋体"/>
                <w:color w:val="000000"/>
              </w:rPr>
            </w:pPr>
            <w:r w:rsidRPr="005A4E93">
              <w:rPr>
                <w:rFonts w:ascii="宋体" w:hAnsi="宋体" w:cs="宋体" w:hint="eastAsia"/>
                <w:color w:val="000000"/>
              </w:rPr>
              <w:t>7</w:t>
            </w:r>
          </w:p>
        </w:tc>
        <w:tc>
          <w:tcPr>
            <w:tcW w:w="3261" w:type="dxa"/>
            <w:tcBorders>
              <w:top w:val="nil"/>
              <w:left w:val="nil"/>
              <w:bottom w:val="single" w:sz="4" w:space="0" w:color="auto"/>
              <w:right w:val="single" w:sz="4" w:space="0" w:color="auto"/>
            </w:tcBorders>
            <w:shd w:val="clear" w:color="000000" w:fill="FFFFFF"/>
            <w:noWrap/>
            <w:vAlign w:val="center"/>
            <w:hideMark/>
          </w:tcPr>
          <w:p w:rsidR="00770F20" w:rsidRPr="005A4E93" w:rsidRDefault="00770F20" w:rsidP="00770F20">
            <w:pPr>
              <w:widowControl/>
              <w:ind w:firstLine="480"/>
              <w:rPr>
                <w:rFonts w:ascii="宋体" w:hAnsi="宋体" w:cs="宋体"/>
                <w:color w:val="000000"/>
              </w:rPr>
            </w:pPr>
            <w:r w:rsidRPr="005A4E93">
              <w:rPr>
                <w:rFonts w:ascii="宋体" w:hAnsi="宋体" w:cs="宋体" w:hint="eastAsia"/>
                <w:color w:val="000000"/>
              </w:rPr>
              <w:t>激活时间</w:t>
            </w:r>
          </w:p>
        </w:tc>
      </w:tr>
    </w:tbl>
    <w:p w:rsidR="00770F20" w:rsidRPr="005A4E93" w:rsidRDefault="00770F20" w:rsidP="00770F20">
      <w:pPr>
        <w:ind w:firstLine="480"/>
      </w:pPr>
    </w:p>
    <w:p w:rsidR="00770F20" w:rsidRDefault="00770F20" w:rsidP="00770F20">
      <w:pPr>
        <w:pStyle w:val="40"/>
      </w:pPr>
      <w:bookmarkStart w:id="3300" w:name="_Toc129958007"/>
      <w:bookmarkStart w:id="3301" w:name="_Toc130156224"/>
      <w:r w:rsidRPr="005A4E93">
        <w:rPr>
          <w:rFonts w:hint="eastAsia"/>
          <w:szCs w:val="24"/>
        </w:rPr>
        <w:t>智能安防开通工单</w:t>
      </w:r>
      <w:r>
        <w:rPr>
          <w:rFonts w:hint="eastAsia"/>
          <w:szCs w:val="24"/>
        </w:rPr>
        <w:t>功能说明</w:t>
      </w:r>
      <w:bookmarkEnd w:id="3300"/>
      <w:bookmarkEnd w:id="3301"/>
    </w:p>
    <w:p w:rsidR="00770F20" w:rsidRPr="005A4E93" w:rsidRDefault="00770F20" w:rsidP="00770F20">
      <w:pPr>
        <w:pStyle w:val="5"/>
        <w:rPr>
          <w:bCs/>
          <w:szCs w:val="24"/>
        </w:rPr>
      </w:pPr>
      <w:bookmarkStart w:id="3302" w:name="_Toc130156225"/>
      <w:r w:rsidRPr="005A4E93">
        <w:rPr>
          <w:rFonts w:hint="eastAsia"/>
          <w:szCs w:val="24"/>
        </w:rPr>
        <w:t>接收BOSS派发智能安防开通工单</w:t>
      </w:r>
      <w:bookmarkEnd w:id="3302"/>
    </w:p>
    <w:p w:rsidR="00770F20" w:rsidRPr="005A4E93" w:rsidRDefault="00770F20" w:rsidP="00770F20">
      <w:pPr>
        <w:pStyle w:val="6"/>
        <w:rPr>
          <w:b/>
          <w:bCs/>
        </w:rPr>
      </w:pPr>
      <w:bookmarkStart w:id="3303" w:name="_Toc130156226"/>
      <w:r w:rsidRPr="005A4E93">
        <w:rPr>
          <w:rFonts w:hint="eastAsia"/>
        </w:rPr>
        <w:t>智能安防开通流程图配置</w:t>
      </w:r>
      <w:bookmarkEnd w:id="3303"/>
    </w:p>
    <w:p w:rsidR="00770F20" w:rsidRPr="005A4E93" w:rsidRDefault="00770F20" w:rsidP="00770F20">
      <w:pPr>
        <w:ind w:firstLine="480"/>
      </w:pPr>
      <w:r w:rsidRPr="005A4E93">
        <w:rPr>
          <w:rFonts w:hint="eastAsia"/>
        </w:rPr>
        <w:t>管理人员选择配置智能安防开通流程图配置，智能安防开通流程图保存。</w:t>
      </w:r>
    </w:p>
    <w:p w:rsidR="00770F20" w:rsidRPr="005A4E93" w:rsidRDefault="00770F20" w:rsidP="00770F20">
      <w:pPr>
        <w:pStyle w:val="6"/>
        <w:rPr>
          <w:b/>
          <w:bCs/>
        </w:rPr>
      </w:pPr>
      <w:bookmarkStart w:id="3304" w:name="_Toc130156227"/>
      <w:r w:rsidRPr="005A4E93">
        <w:rPr>
          <w:rFonts w:hint="eastAsia"/>
        </w:rPr>
        <w:t>接收</w:t>
      </w:r>
      <w:r w:rsidRPr="005A4E93">
        <w:rPr>
          <w:rFonts w:hint="eastAsia"/>
        </w:rPr>
        <w:t>BOSS</w:t>
      </w:r>
      <w:r w:rsidRPr="005A4E93">
        <w:rPr>
          <w:rFonts w:hint="eastAsia"/>
        </w:rPr>
        <w:t>派发智能安防开通工单</w:t>
      </w:r>
      <w:bookmarkEnd w:id="3304"/>
    </w:p>
    <w:p w:rsidR="00770F20" w:rsidRPr="005A4E93" w:rsidRDefault="00770F20" w:rsidP="00770F20">
      <w:pPr>
        <w:ind w:firstLine="480"/>
      </w:pPr>
      <w:r w:rsidRPr="005A4E93">
        <w:rPr>
          <w:rFonts w:hint="eastAsia"/>
        </w:rPr>
        <w:t>接收</w:t>
      </w:r>
      <w:r w:rsidRPr="005A4E93">
        <w:rPr>
          <w:rFonts w:hint="eastAsia"/>
        </w:rPr>
        <w:t>BOSS</w:t>
      </w:r>
      <w:r w:rsidRPr="005A4E93">
        <w:rPr>
          <w:rFonts w:hint="eastAsia"/>
        </w:rPr>
        <w:t>派发智能安防开通工单，接收</w:t>
      </w:r>
      <w:r w:rsidRPr="005A4E93">
        <w:rPr>
          <w:rFonts w:hint="eastAsia"/>
        </w:rPr>
        <w:t>BOSS</w:t>
      </w:r>
      <w:r w:rsidRPr="005A4E93">
        <w:rPr>
          <w:rFonts w:hint="eastAsia"/>
        </w:rPr>
        <w:t>派发智能安防开通工单请求，</w:t>
      </w:r>
      <w:r w:rsidRPr="005A4E93">
        <w:rPr>
          <w:rFonts w:hint="eastAsia"/>
        </w:rPr>
        <w:t>BOSS</w:t>
      </w:r>
      <w:r w:rsidRPr="005A4E93">
        <w:rPr>
          <w:rFonts w:hint="eastAsia"/>
        </w:rPr>
        <w:t>派发智能安防开通工单请求返回。</w:t>
      </w:r>
    </w:p>
    <w:p w:rsidR="00770F20" w:rsidRPr="005A4E93" w:rsidRDefault="00770F20" w:rsidP="00770F20">
      <w:pPr>
        <w:pStyle w:val="6"/>
        <w:rPr>
          <w:b/>
          <w:bCs/>
        </w:rPr>
      </w:pPr>
      <w:bookmarkStart w:id="3305" w:name="_Toc130156228"/>
      <w:r w:rsidRPr="005A4E93">
        <w:rPr>
          <w:rFonts w:hint="eastAsia"/>
        </w:rPr>
        <w:t>派发资源配置环节</w:t>
      </w:r>
      <w:bookmarkEnd w:id="3305"/>
    </w:p>
    <w:p w:rsidR="00770F20" w:rsidRPr="005A4E93" w:rsidRDefault="00A95BB0" w:rsidP="00770F20">
      <w:pPr>
        <w:ind w:firstLine="480"/>
      </w:pPr>
      <w:r>
        <w:rPr>
          <w:rFonts w:hint="eastAsia"/>
        </w:rPr>
        <w:t>启用</w:t>
      </w:r>
      <w:r w:rsidR="00770F20" w:rsidRPr="005A4E93">
        <w:rPr>
          <w:rFonts w:hint="eastAsia"/>
        </w:rPr>
        <w:t>流程引擎生成资源配置环节，</w:t>
      </w:r>
      <w:r w:rsidR="00770F20" w:rsidRPr="005A4E93">
        <w:rPr>
          <w:rFonts w:hint="eastAsia"/>
        </w:rPr>
        <w:t xml:space="preserve"> </w:t>
      </w:r>
      <w:r w:rsidR="00770F20" w:rsidRPr="005A4E93">
        <w:rPr>
          <w:rFonts w:hint="eastAsia"/>
        </w:rPr>
        <w:t>智能安防开通工单资源配置环节处理。</w:t>
      </w:r>
    </w:p>
    <w:p w:rsidR="00770F20" w:rsidRPr="005A4E93" w:rsidRDefault="00770F20" w:rsidP="00770F20">
      <w:pPr>
        <w:pStyle w:val="6"/>
        <w:rPr>
          <w:b/>
          <w:bCs/>
        </w:rPr>
      </w:pPr>
      <w:bookmarkStart w:id="3306" w:name="_Toc130156229"/>
      <w:r w:rsidRPr="005A4E93">
        <w:rPr>
          <w:rFonts w:hint="eastAsia"/>
        </w:rPr>
        <w:t>派发装机环节</w:t>
      </w:r>
      <w:bookmarkEnd w:id="3306"/>
    </w:p>
    <w:p w:rsidR="00770F20" w:rsidRPr="005A4E93" w:rsidRDefault="00A95BB0" w:rsidP="00770F20">
      <w:pPr>
        <w:ind w:firstLine="480"/>
      </w:pPr>
      <w:r>
        <w:rPr>
          <w:rFonts w:hint="eastAsia"/>
        </w:rPr>
        <w:t>启用</w:t>
      </w:r>
      <w:r w:rsidR="00770F20" w:rsidRPr="005A4E93">
        <w:rPr>
          <w:rFonts w:hint="eastAsia"/>
        </w:rPr>
        <w:t>流程引擎生成装机环节，</w:t>
      </w:r>
      <w:r w:rsidR="00770F20" w:rsidRPr="005A4E93">
        <w:rPr>
          <w:rFonts w:hint="eastAsia"/>
        </w:rPr>
        <w:t xml:space="preserve"> </w:t>
      </w:r>
      <w:r w:rsidR="00770F20" w:rsidRPr="005A4E93">
        <w:rPr>
          <w:rFonts w:hint="eastAsia"/>
        </w:rPr>
        <w:t>智能安防开通工单装机环节处理。</w:t>
      </w:r>
    </w:p>
    <w:p w:rsidR="00770F20" w:rsidRPr="005A4E93" w:rsidRDefault="00770F20" w:rsidP="00770F20">
      <w:pPr>
        <w:pStyle w:val="6"/>
        <w:rPr>
          <w:b/>
          <w:bCs/>
        </w:rPr>
      </w:pPr>
      <w:bookmarkStart w:id="3307" w:name="_Toc130156230"/>
      <w:r w:rsidRPr="005A4E93">
        <w:rPr>
          <w:rFonts w:hint="eastAsia"/>
        </w:rPr>
        <w:t>派发自动激活拆环节</w:t>
      </w:r>
      <w:bookmarkEnd w:id="3307"/>
    </w:p>
    <w:p w:rsidR="00770F20" w:rsidRPr="005A4E93" w:rsidRDefault="00A95BB0" w:rsidP="00770F20">
      <w:pPr>
        <w:ind w:firstLine="480"/>
      </w:pPr>
      <w:r>
        <w:rPr>
          <w:rFonts w:hint="eastAsia"/>
        </w:rPr>
        <w:t>启用</w:t>
      </w:r>
      <w:r w:rsidR="00770F20" w:rsidRPr="005A4E93">
        <w:rPr>
          <w:rFonts w:hint="eastAsia"/>
        </w:rPr>
        <w:t>流程引擎生成自动激活拆环节，智能安防开通工单自动激活拆处理，激活拆环节超时判定规则校验展示。</w:t>
      </w:r>
    </w:p>
    <w:p w:rsidR="00770F20" w:rsidRPr="005A4E93" w:rsidRDefault="00770F20" w:rsidP="00770F20">
      <w:pPr>
        <w:pStyle w:val="6"/>
        <w:rPr>
          <w:b/>
          <w:bCs/>
        </w:rPr>
      </w:pPr>
      <w:bookmarkStart w:id="3308" w:name="_Toc130156231"/>
      <w:r w:rsidRPr="005A4E93">
        <w:rPr>
          <w:rFonts w:hint="eastAsia"/>
        </w:rPr>
        <w:t>派发资源归档环节</w:t>
      </w:r>
      <w:bookmarkEnd w:id="3308"/>
    </w:p>
    <w:p w:rsidR="00770F20" w:rsidRPr="005A4E93" w:rsidRDefault="00A95BB0" w:rsidP="00770F20">
      <w:pPr>
        <w:ind w:firstLine="480"/>
      </w:pPr>
      <w:r>
        <w:rPr>
          <w:rFonts w:hint="eastAsia"/>
        </w:rPr>
        <w:t>启用</w:t>
      </w:r>
      <w:r w:rsidR="00770F20" w:rsidRPr="005A4E93">
        <w:rPr>
          <w:rFonts w:hint="eastAsia"/>
        </w:rPr>
        <w:t>流程引擎生成资源归档环节，智能安防开通工单资源归档。</w:t>
      </w:r>
    </w:p>
    <w:p w:rsidR="00770F20" w:rsidRPr="005A4E93" w:rsidRDefault="00770F20" w:rsidP="00770F20">
      <w:pPr>
        <w:pStyle w:val="6"/>
        <w:rPr>
          <w:b/>
          <w:bCs/>
        </w:rPr>
      </w:pPr>
      <w:bookmarkStart w:id="3309" w:name="_Toc130156232"/>
      <w:r w:rsidRPr="005A4E93">
        <w:rPr>
          <w:rFonts w:hint="eastAsia"/>
        </w:rPr>
        <w:t>派发</w:t>
      </w:r>
      <w:r w:rsidRPr="005A4E93">
        <w:rPr>
          <w:rFonts w:hint="eastAsia"/>
        </w:rPr>
        <w:t>BOSS</w:t>
      </w:r>
      <w:r w:rsidRPr="005A4E93">
        <w:rPr>
          <w:rFonts w:hint="eastAsia"/>
        </w:rPr>
        <w:t>资料归档环节</w:t>
      </w:r>
      <w:bookmarkEnd w:id="3309"/>
    </w:p>
    <w:p w:rsidR="00770F20" w:rsidRPr="005A4E93" w:rsidRDefault="00A95BB0" w:rsidP="00770F20">
      <w:pPr>
        <w:ind w:firstLine="480"/>
      </w:pPr>
      <w:r>
        <w:rPr>
          <w:rFonts w:hint="eastAsia"/>
        </w:rPr>
        <w:t>启用</w:t>
      </w:r>
      <w:r w:rsidR="00770F20" w:rsidRPr="005A4E93">
        <w:rPr>
          <w:rFonts w:hint="eastAsia"/>
        </w:rPr>
        <w:t>流程引擎生成</w:t>
      </w:r>
      <w:r w:rsidR="00770F20" w:rsidRPr="005A4E93">
        <w:rPr>
          <w:rFonts w:hint="eastAsia"/>
        </w:rPr>
        <w:t>BOSS</w:t>
      </w:r>
      <w:r w:rsidR="00770F20" w:rsidRPr="005A4E93">
        <w:rPr>
          <w:rFonts w:hint="eastAsia"/>
        </w:rPr>
        <w:t>资料归档环节，智能安防开通工单</w:t>
      </w:r>
      <w:r w:rsidR="00770F20" w:rsidRPr="005A4E93">
        <w:rPr>
          <w:rFonts w:hint="eastAsia"/>
        </w:rPr>
        <w:t>BOSS</w:t>
      </w:r>
      <w:r w:rsidR="00770F20" w:rsidRPr="005A4E93">
        <w:rPr>
          <w:rFonts w:hint="eastAsia"/>
        </w:rPr>
        <w:t>资料归档</w:t>
      </w:r>
      <w:r w:rsidR="00770F20" w:rsidRPr="005A4E93">
        <w:rPr>
          <w:rFonts w:hint="eastAsia"/>
        </w:rPr>
        <w:lastRenderedPageBreak/>
        <w:t>处理。</w:t>
      </w:r>
    </w:p>
    <w:p w:rsidR="004D2F62" w:rsidRPr="005A4E93" w:rsidRDefault="004D2F62" w:rsidP="004D2F62">
      <w:pPr>
        <w:pStyle w:val="5"/>
        <w:rPr>
          <w:bCs/>
          <w:szCs w:val="24"/>
        </w:rPr>
      </w:pPr>
      <w:bookmarkStart w:id="3310" w:name="_Toc130156233"/>
      <w:r w:rsidRPr="005A4E93">
        <w:rPr>
          <w:rFonts w:hint="eastAsia"/>
          <w:szCs w:val="24"/>
        </w:rPr>
        <w:t>WEB端</w:t>
      </w:r>
      <w:r>
        <w:rPr>
          <w:rFonts w:hint="eastAsia"/>
          <w:szCs w:val="24"/>
        </w:rPr>
        <w:t>智能安防开通</w:t>
      </w:r>
      <w:r w:rsidRPr="005A4E93">
        <w:rPr>
          <w:rFonts w:hint="eastAsia"/>
          <w:szCs w:val="24"/>
        </w:rPr>
        <w:t>工单归档</w:t>
      </w:r>
      <w:bookmarkEnd w:id="3310"/>
    </w:p>
    <w:p w:rsidR="004D2F62" w:rsidRPr="005A4E93" w:rsidRDefault="004D2F62" w:rsidP="004D2F62">
      <w:pPr>
        <w:pStyle w:val="6"/>
        <w:rPr>
          <w:b/>
          <w:bCs/>
        </w:rPr>
      </w:pPr>
      <w:bookmarkStart w:id="3311" w:name="_Toc130156234"/>
      <w:r w:rsidRPr="005A4E93">
        <w:rPr>
          <w:rFonts w:hint="eastAsia"/>
        </w:rPr>
        <w:t>WEB</w:t>
      </w:r>
      <w:r w:rsidRPr="005A4E93">
        <w:rPr>
          <w:rFonts w:hint="eastAsia"/>
        </w:rPr>
        <w:t>端</w:t>
      </w:r>
      <w:r>
        <w:rPr>
          <w:rFonts w:hint="eastAsia"/>
        </w:rPr>
        <w:t>智能安防开通</w:t>
      </w:r>
      <w:r w:rsidRPr="005A4E93">
        <w:rPr>
          <w:rFonts w:hint="eastAsia"/>
        </w:rPr>
        <w:t>工单</w:t>
      </w:r>
      <w:r>
        <w:rPr>
          <w:rFonts w:hint="eastAsia"/>
        </w:rPr>
        <w:t>归档</w:t>
      </w:r>
      <w:bookmarkEnd w:id="3311"/>
    </w:p>
    <w:p w:rsidR="004D2F62" w:rsidRPr="006F300E" w:rsidRDefault="004D2F62" w:rsidP="004D2F62">
      <w:pPr>
        <w:pStyle w:val="QB0"/>
        <w:ind w:firstLine="480"/>
        <w:rPr>
          <w:lang w:val="en-US"/>
        </w:rPr>
      </w:pPr>
      <w:r>
        <w:rPr>
          <w:rFonts w:hint="eastAsia"/>
          <w:lang w:val="en-US"/>
        </w:rPr>
        <w:t>支撑</w:t>
      </w:r>
      <w:r>
        <w:t>智能安防开通</w:t>
      </w:r>
      <w:r>
        <w:rPr>
          <w:rFonts w:hint="eastAsia"/>
          <w:lang w:val="en-US"/>
        </w:rPr>
        <w:t>归档信息新增，在</w:t>
      </w:r>
      <w:r>
        <w:t>智能安防开通</w:t>
      </w:r>
      <w:r>
        <w:rPr>
          <w:rFonts w:hint="eastAsia"/>
          <w:lang w:val="en-US"/>
        </w:rPr>
        <w:t>完成后需要录入归档信息，子单归档，回调主单归档，更新主单状态。系统提供</w:t>
      </w:r>
      <w:r>
        <w:t>智能安防开通</w:t>
      </w:r>
      <w:r>
        <w:rPr>
          <w:rFonts w:hint="eastAsia"/>
          <w:lang w:val="en-US"/>
        </w:rPr>
        <w:t>归档信息录入并将</w:t>
      </w:r>
      <w:r>
        <w:t>智能安防开通</w:t>
      </w:r>
      <w:r>
        <w:rPr>
          <w:rFonts w:hint="eastAsia"/>
          <w:lang w:val="en-US"/>
        </w:rPr>
        <w:t>环节数据文件入库。</w:t>
      </w:r>
    </w:p>
    <w:p w:rsidR="004D2F62" w:rsidRPr="005A4E93" w:rsidRDefault="004D2F62" w:rsidP="004D2F62">
      <w:pPr>
        <w:pStyle w:val="6"/>
        <w:rPr>
          <w:b/>
          <w:bCs/>
        </w:rPr>
      </w:pPr>
      <w:bookmarkStart w:id="3312" w:name="_Toc130156235"/>
      <w:r w:rsidRPr="005A4E93">
        <w:rPr>
          <w:rFonts w:hint="eastAsia"/>
        </w:rPr>
        <w:t>WEB</w:t>
      </w:r>
      <w:r w:rsidRPr="005A4E93">
        <w:rPr>
          <w:rFonts w:hint="eastAsia"/>
        </w:rPr>
        <w:t>端</w:t>
      </w:r>
      <w:r>
        <w:rPr>
          <w:rFonts w:hint="eastAsia"/>
        </w:rPr>
        <w:t>智能安防开通</w:t>
      </w:r>
      <w:r w:rsidRPr="005A4E93">
        <w:rPr>
          <w:rFonts w:hint="eastAsia"/>
        </w:rPr>
        <w:t>工单</w:t>
      </w:r>
      <w:r>
        <w:rPr>
          <w:rFonts w:hint="eastAsia"/>
        </w:rPr>
        <w:t>通知</w:t>
      </w:r>
      <w:r>
        <w:t>BOSS</w:t>
      </w:r>
      <w:bookmarkEnd w:id="3312"/>
    </w:p>
    <w:p w:rsidR="004D2F62" w:rsidRPr="005A4E93" w:rsidRDefault="004D2F62" w:rsidP="004D2F62">
      <w:pPr>
        <w:ind w:firstLine="480"/>
      </w:pPr>
      <w:r>
        <w:rPr>
          <w:rFonts w:hint="eastAsia"/>
        </w:rPr>
        <w:t>智能安防开通</w:t>
      </w:r>
      <w:r w:rsidRPr="005A4E93">
        <w:rPr>
          <w:rFonts w:hint="eastAsia"/>
        </w:rPr>
        <w:t>工单归档，将工单</w:t>
      </w:r>
      <w:r w:rsidR="004E6B43">
        <w:rPr>
          <w:rFonts w:hint="eastAsia"/>
        </w:rPr>
        <w:t>归档</w:t>
      </w:r>
      <w:r w:rsidR="00884B2D">
        <w:rPr>
          <w:rFonts w:hint="eastAsia"/>
        </w:rPr>
        <w:t>工单派发</w:t>
      </w:r>
      <w:r w:rsidR="004E6B43">
        <w:rPr>
          <w:rFonts w:hint="eastAsia"/>
        </w:rPr>
        <w:t>到</w:t>
      </w:r>
      <w:r w:rsidR="004E6B43">
        <w:rPr>
          <w:rFonts w:hint="eastAsia"/>
        </w:rPr>
        <w:t>B</w:t>
      </w:r>
      <w:r w:rsidR="004E6B43">
        <w:t>OSS</w:t>
      </w:r>
      <w:r w:rsidRPr="005A4E93">
        <w:rPr>
          <w:rFonts w:hint="eastAsia"/>
        </w:rPr>
        <w:t>系统，</w:t>
      </w:r>
      <w:r>
        <w:rPr>
          <w:rFonts w:hint="eastAsia"/>
        </w:rPr>
        <w:t>启用</w:t>
      </w:r>
      <w:r w:rsidR="003A7F55">
        <w:rPr>
          <w:rFonts w:hint="eastAsia"/>
        </w:rPr>
        <w:t>B</w:t>
      </w:r>
      <w:r w:rsidR="003A7F55">
        <w:t>OSS</w:t>
      </w:r>
      <w:r w:rsidR="003A7F55">
        <w:rPr>
          <w:rFonts w:hint="eastAsia"/>
        </w:rPr>
        <w:t>系统</w:t>
      </w:r>
      <w:r w:rsidRPr="005A4E93">
        <w:rPr>
          <w:rFonts w:hint="eastAsia"/>
        </w:rPr>
        <w:t>接收</w:t>
      </w:r>
      <w:r>
        <w:rPr>
          <w:rFonts w:hint="eastAsia"/>
        </w:rPr>
        <w:t>智能安防开通</w:t>
      </w:r>
      <w:r w:rsidRPr="005A4E93">
        <w:rPr>
          <w:rFonts w:hint="eastAsia"/>
        </w:rPr>
        <w:t>工单</w:t>
      </w:r>
      <w:r w:rsidR="003A7F55" w:rsidRPr="005A4E93">
        <w:rPr>
          <w:rFonts w:hint="eastAsia"/>
        </w:rPr>
        <w:t>资料归档</w:t>
      </w:r>
      <w:r w:rsidRPr="005A4E93">
        <w:rPr>
          <w:rFonts w:hint="eastAsia"/>
        </w:rPr>
        <w:t>信息接口，接收</w:t>
      </w:r>
      <w:r w:rsidR="003A7F55">
        <w:rPr>
          <w:rFonts w:hint="eastAsia"/>
        </w:rPr>
        <w:t>B</w:t>
      </w:r>
      <w:r w:rsidR="003A7F55">
        <w:t>OSS</w:t>
      </w:r>
      <w:r w:rsidR="003A7F55">
        <w:rPr>
          <w:rFonts w:hint="eastAsia"/>
        </w:rPr>
        <w:t>系统</w:t>
      </w:r>
      <w:r w:rsidR="003A7F55" w:rsidRPr="005A4E93">
        <w:rPr>
          <w:rFonts w:hint="eastAsia"/>
        </w:rPr>
        <w:t>接收</w:t>
      </w:r>
      <w:r w:rsidR="003A7F55">
        <w:rPr>
          <w:rFonts w:hint="eastAsia"/>
        </w:rPr>
        <w:t>智能安防开通</w:t>
      </w:r>
      <w:r w:rsidR="003A7F55" w:rsidRPr="005A4E93">
        <w:rPr>
          <w:rFonts w:hint="eastAsia"/>
        </w:rPr>
        <w:t>工单资料归档信息接口</w:t>
      </w:r>
      <w:r>
        <w:rPr>
          <w:rFonts w:hint="eastAsia"/>
        </w:rPr>
        <w:t>结果</w:t>
      </w:r>
      <w:r w:rsidRPr="005A4E93">
        <w:rPr>
          <w:rFonts w:hint="eastAsia"/>
        </w:rPr>
        <w:t>，</w:t>
      </w:r>
      <w:r>
        <w:rPr>
          <w:rFonts w:hint="eastAsia"/>
        </w:rPr>
        <w:t>智能安防开通</w:t>
      </w:r>
      <w:r w:rsidRPr="005A4E93">
        <w:rPr>
          <w:rFonts w:hint="eastAsia"/>
        </w:rPr>
        <w:t>工单成功归档展示。</w:t>
      </w:r>
    </w:p>
    <w:p w:rsidR="00770F20" w:rsidRPr="005A4E93" w:rsidRDefault="00770F20" w:rsidP="00770F20">
      <w:pPr>
        <w:pStyle w:val="5"/>
        <w:rPr>
          <w:bCs/>
          <w:szCs w:val="24"/>
        </w:rPr>
      </w:pPr>
      <w:bookmarkStart w:id="3313" w:name="_Toc130156236"/>
      <w:r w:rsidRPr="005A4E93">
        <w:rPr>
          <w:rFonts w:hint="eastAsia"/>
          <w:szCs w:val="24"/>
        </w:rPr>
        <w:t>APP端智能安防待办工单查询</w:t>
      </w:r>
      <w:bookmarkEnd w:id="3313"/>
    </w:p>
    <w:p w:rsidR="00770F20" w:rsidRPr="005A4E93" w:rsidRDefault="00770F20" w:rsidP="00770F20">
      <w:pPr>
        <w:pStyle w:val="6"/>
        <w:rPr>
          <w:b/>
          <w:bCs/>
        </w:rPr>
      </w:pPr>
      <w:bookmarkStart w:id="3314" w:name="_Toc130156237"/>
      <w:r w:rsidRPr="005A4E93">
        <w:rPr>
          <w:rFonts w:hint="eastAsia"/>
        </w:rPr>
        <w:t>新装智能安防工单待办查询</w:t>
      </w:r>
      <w:bookmarkEnd w:id="3314"/>
    </w:p>
    <w:p w:rsidR="00770F20" w:rsidRPr="005A4E93" w:rsidRDefault="00770F20" w:rsidP="00770F20">
      <w:pPr>
        <w:ind w:firstLine="480"/>
      </w:pPr>
      <w:r w:rsidRPr="005A4E93">
        <w:rPr>
          <w:rFonts w:hint="eastAsia"/>
        </w:rPr>
        <w:t>查询新装智能安防工单待办查询，包括智能安防定单信息查询、智能安防设备信息查询等内容。</w:t>
      </w:r>
    </w:p>
    <w:p w:rsidR="00770F20" w:rsidRPr="005A4E93" w:rsidRDefault="00770F20" w:rsidP="00770F20">
      <w:pPr>
        <w:pStyle w:val="6"/>
        <w:rPr>
          <w:b/>
          <w:bCs/>
        </w:rPr>
      </w:pPr>
      <w:bookmarkStart w:id="3315" w:name="_Toc130156238"/>
      <w:r w:rsidRPr="005A4E93">
        <w:rPr>
          <w:rFonts w:hint="eastAsia"/>
        </w:rPr>
        <w:t>智能安防</w:t>
      </w:r>
      <w:r w:rsidR="0086760C">
        <w:rPr>
          <w:rFonts w:hint="eastAsia"/>
        </w:rPr>
        <w:t>新增</w:t>
      </w:r>
      <w:r w:rsidRPr="005A4E93">
        <w:rPr>
          <w:rFonts w:hint="eastAsia"/>
        </w:rPr>
        <w:t>激活</w:t>
      </w:r>
      <w:bookmarkEnd w:id="3315"/>
    </w:p>
    <w:p w:rsidR="00770F20" w:rsidRDefault="00770F20" w:rsidP="00770F20">
      <w:pPr>
        <w:ind w:firstLine="480"/>
      </w:pPr>
      <w:r w:rsidRPr="005A4E93">
        <w:rPr>
          <w:rFonts w:hint="eastAsia"/>
        </w:rPr>
        <w:t>选择智能安防</w:t>
      </w:r>
      <w:r w:rsidR="0086760C">
        <w:rPr>
          <w:rFonts w:hint="eastAsia"/>
        </w:rPr>
        <w:t>新增</w:t>
      </w:r>
      <w:r w:rsidRPr="005A4E93">
        <w:rPr>
          <w:rFonts w:hint="eastAsia"/>
        </w:rPr>
        <w:t>激活，激活智能安防设备信息。</w:t>
      </w:r>
    </w:p>
    <w:p w:rsidR="00770F20" w:rsidRPr="005A4E93" w:rsidRDefault="00770F20" w:rsidP="00770F20">
      <w:pPr>
        <w:pStyle w:val="6"/>
        <w:rPr>
          <w:b/>
          <w:bCs/>
        </w:rPr>
      </w:pPr>
      <w:bookmarkStart w:id="3316" w:name="_Toc130156239"/>
      <w:r w:rsidRPr="005A4E93">
        <w:rPr>
          <w:rFonts w:hint="eastAsia"/>
        </w:rPr>
        <w:t>智能安防</w:t>
      </w:r>
      <w:r w:rsidRPr="005A4E93">
        <w:rPr>
          <w:rFonts w:hint="eastAsia"/>
        </w:rPr>
        <w:t>AMS</w:t>
      </w:r>
      <w:r w:rsidRPr="005A4E93">
        <w:rPr>
          <w:rFonts w:hint="eastAsia"/>
        </w:rPr>
        <w:t>系统归档</w:t>
      </w:r>
      <w:bookmarkEnd w:id="3316"/>
    </w:p>
    <w:p w:rsidR="00770F20" w:rsidRPr="005A4E93" w:rsidRDefault="00770F20" w:rsidP="00770F20">
      <w:pPr>
        <w:ind w:firstLine="480"/>
      </w:pPr>
      <w:r w:rsidRPr="005A4E93">
        <w:rPr>
          <w:rFonts w:hint="eastAsia"/>
        </w:rPr>
        <w:t>智能安防</w:t>
      </w:r>
      <w:r w:rsidRPr="005A4E93">
        <w:rPr>
          <w:rFonts w:hint="eastAsia"/>
        </w:rPr>
        <w:t>AMS</w:t>
      </w:r>
      <w:r w:rsidRPr="005A4E93">
        <w:rPr>
          <w:rFonts w:hint="eastAsia"/>
        </w:rPr>
        <w:t>系统归档，</w:t>
      </w:r>
      <w:r w:rsidR="00A95BB0">
        <w:rPr>
          <w:rFonts w:hint="eastAsia"/>
        </w:rPr>
        <w:t>启用</w:t>
      </w:r>
      <w:r w:rsidRPr="005A4E93">
        <w:rPr>
          <w:rFonts w:hint="eastAsia"/>
        </w:rPr>
        <w:t>智能安防</w:t>
      </w:r>
      <w:r w:rsidRPr="005A4E93">
        <w:rPr>
          <w:rFonts w:hint="eastAsia"/>
        </w:rPr>
        <w:t>AMS</w:t>
      </w:r>
      <w:r w:rsidRPr="005A4E93">
        <w:rPr>
          <w:rFonts w:hint="eastAsia"/>
        </w:rPr>
        <w:t>归档服务接口，接收智能安防</w:t>
      </w:r>
      <w:r w:rsidRPr="005A4E93">
        <w:rPr>
          <w:rFonts w:hint="eastAsia"/>
        </w:rPr>
        <w:t>AMS</w:t>
      </w:r>
      <w:r w:rsidRPr="005A4E93">
        <w:rPr>
          <w:rFonts w:hint="eastAsia"/>
        </w:rPr>
        <w:t>归档服务接口</w:t>
      </w:r>
      <w:r w:rsidR="00973E1B">
        <w:rPr>
          <w:rFonts w:hint="eastAsia"/>
        </w:rPr>
        <w:t>结果</w:t>
      </w:r>
      <w:r w:rsidRPr="005A4E93">
        <w:rPr>
          <w:rFonts w:hint="eastAsia"/>
        </w:rPr>
        <w:t>，判断</w:t>
      </w:r>
      <w:r w:rsidRPr="005A4E93">
        <w:rPr>
          <w:rFonts w:hint="eastAsia"/>
        </w:rPr>
        <w:t>AMS</w:t>
      </w:r>
      <w:r w:rsidRPr="005A4E93">
        <w:rPr>
          <w:rFonts w:hint="eastAsia"/>
        </w:rPr>
        <w:t>系统归档接口激活结果，启动关联任务，并将结果写入消息表存储。</w:t>
      </w:r>
    </w:p>
    <w:p w:rsidR="00770F20" w:rsidRPr="005A4E93" w:rsidRDefault="00770F20" w:rsidP="00770F20">
      <w:pPr>
        <w:pStyle w:val="6"/>
        <w:rPr>
          <w:b/>
          <w:bCs/>
        </w:rPr>
      </w:pPr>
      <w:bookmarkStart w:id="3317" w:name="_Toc130156240"/>
      <w:r w:rsidRPr="005A4E93">
        <w:rPr>
          <w:rFonts w:hint="eastAsia"/>
        </w:rPr>
        <w:t>智能安防杭研云存储开通</w:t>
      </w:r>
      <w:bookmarkEnd w:id="3317"/>
    </w:p>
    <w:p w:rsidR="00770F20" w:rsidRPr="005A4E93" w:rsidRDefault="00770F20" w:rsidP="00770F20">
      <w:pPr>
        <w:ind w:firstLine="480"/>
      </w:pPr>
      <w:r w:rsidRPr="005A4E93">
        <w:rPr>
          <w:rFonts w:hint="eastAsia"/>
        </w:rPr>
        <w:lastRenderedPageBreak/>
        <w:t>智能安防杭研云存储开通，</w:t>
      </w:r>
      <w:r w:rsidR="00A95BB0">
        <w:rPr>
          <w:rFonts w:hint="eastAsia"/>
        </w:rPr>
        <w:t>启用</w:t>
      </w:r>
      <w:r w:rsidRPr="005A4E93">
        <w:rPr>
          <w:rFonts w:hint="eastAsia"/>
        </w:rPr>
        <w:t>智能安防云存储开通服务接口，接收智能安防云存储开通服务接口</w:t>
      </w:r>
      <w:r w:rsidR="00973E1B">
        <w:rPr>
          <w:rFonts w:hint="eastAsia"/>
        </w:rPr>
        <w:t>结果</w:t>
      </w:r>
      <w:r w:rsidRPr="005A4E93">
        <w:rPr>
          <w:rFonts w:hint="eastAsia"/>
        </w:rPr>
        <w:t>，接收智能安防云存储开通服务接口结果信息。</w:t>
      </w:r>
    </w:p>
    <w:p w:rsidR="00770F20" w:rsidRPr="005A4E93" w:rsidRDefault="00770F20" w:rsidP="00770F20">
      <w:pPr>
        <w:pStyle w:val="6"/>
        <w:rPr>
          <w:b/>
          <w:bCs/>
        </w:rPr>
      </w:pPr>
      <w:bookmarkStart w:id="3318" w:name="_Toc130156241"/>
      <w:r w:rsidRPr="005A4E93">
        <w:rPr>
          <w:rFonts w:hint="eastAsia"/>
        </w:rPr>
        <w:t>新智能安防设备</w:t>
      </w:r>
      <w:r w:rsidRPr="005A4E93">
        <w:rPr>
          <w:rFonts w:hint="eastAsia"/>
        </w:rPr>
        <w:t>SN</w:t>
      </w:r>
      <w:r w:rsidRPr="005A4E93">
        <w:rPr>
          <w:rFonts w:hint="eastAsia"/>
        </w:rPr>
        <w:t>查询</w:t>
      </w:r>
      <w:bookmarkEnd w:id="3318"/>
    </w:p>
    <w:p w:rsidR="00770F20" w:rsidRPr="005A4E93" w:rsidRDefault="00770F20" w:rsidP="00770F20">
      <w:pPr>
        <w:ind w:firstLine="480"/>
      </w:pPr>
      <w:r w:rsidRPr="005A4E93">
        <w:rPr>
          <w:rFonts w:hint="eastAsia"/>
        </w:rPr>
        <w:t>选择新智能安防设备</w:t>
      </w:r>
      <w:r w:rsidRPr="005A4E93">
        <w:rPr>
          <w:rFonts w:hint="eastAsia"/>
        </w:rPr>
        <w:t>SN</w:t>
      </w:r>
      <w:r w:rsidRPr="005A4E93">
        <w:rPr>
          <w:rFonts w:hint="eastAsia"/>
        </w:rPr>
        <w:t>查询，</w:t>
      </w:r>
      <w:r w:rsidR="00A95BB0">
        <w:rPr>
          <w:rFonts w:hint="eastAsia"/>
        </w:rPr>
        <w:t>启用</w:t>
      </w:r>
      <w:r w:rsidRPr="005A4E93">
        <w:rPr>
          <w:rFonts w:hint="eastAsia"/>
        </w:rPr>
        <w:t>智能安防设备</w:t>
      </w:r>
      <w:r w:rsidRPr="005A4E93">
        <w:rPr>
          <w:rFonts w:hint="eastAsia"/>
        </w:rPr>
        <w:t>SN</w:t>
      </w:r>
      <w:r w:rsidRPr="005A4E93">
        <w:rPr>
          <w:rFonts w:hint="eastAsia"/>
        </w:rPr>
        <w:t>查询服务接口，接收智能安防设备</w:t>
      </w:r>
      <w:r w:rsidRPr="005A4E93">
        <w:rPr>
          <w:rFonts w:hint="eastAsia"/>
        </w:rPr>
        <w:t>SN</w:t>
      </w:r>
      <w:r w:rsidRPr="005A4E93">
        <w:rPr>
          <w:rFonts w:hint="eastAsia"/>
        </w:rPr>
        <w:t>查询服务接口</w:t>
      </w:r>
      <w:r w:rsidR="00973E1B">
        <w:rPr>
          <w:rFonts w:hint="eastAsia"/>
        </w:rPr>
        <w:t>结果</w:t>
      </w:r>
      <w:r w:rsidRPr="005A4E93">
        <w:rPr>
          <w:rFonts w:hint="eastAsia"/>
        </w:rPr>
        <w:t>。</w:t>
      </w:r>
    </w:p>
    <w:p w:rsidR="00770F20" w:rsidRPr="005A4E93" w:rsidRDefault="00770F20" w:rsidP="00770F20">
      <w:pPr>
        <w:pStyle w:val="6"/>
        <w:rPr>
          <w:b/>
          <w:bCs/>
        </w:rPr>
      </w:pPr>
      <w:bookmarkStart w:id="3319" w:name="_Toc130156242"/>
      <w:r w:rsidRPr="005A4E93">
        <w:rPr>
          <w:rFonts w:hint="eastAsia"/>
        </w:rPr>
        <w:t>智能安防老设备激活状态查询</w:t>
      </w:r>
      <w:bookmarkEnd w:id="3319"/>
    </w:p>
    <w:p w:rsidR="00770F20" w:rsidRPr="005A4E93" w:rsidRDefault="00770F20" w:rsidP="00B1172E">
      <w:pPr>
        <w:ind w:firstLine="480"/>
      </w:pPr>
      <w:r w:rsidRPr="005A4E93">
        <w:rPr>
          <w:rFonts w:hint="eastAsia"/>
        </w:rPr>
        <w:t>选择智能安防老设备激活状态查询，</w:t>
      </w:r>
      <w:r w:rsidR="00A95BB0">
        <w:rPr>
          <w:rFonts w:hint="eastAsia"/>
        </w:rPr>
        <w:t>启用</w:t>
      </w:r>
      <w:r w:rsidRPr="005A4E93">
        <w:rPr>
          <w:rFonts w:hint="eastAsia"/>
        </w:rPr>
        <w:t>智能安防老设备激活状态服务接口，接收智能安防老设备激活状态服务接口</w:t>
      </w:r>
      <w:r w:rsidR="00973E1B">
        <w:rPr>
          <w:rFonts w:hint="eastAsia"/>
        </w:rPr>
        <w:t>结果</w:t>
      </w:r>
      <w:r w:rsidRPr="005A4E93">
        <w:rPr>
          <w:rFonts w:hint="eastAsia"/>
        </w:rPr>
        <w:t>，激活成功的网元信息查询。</w:t>
      </w:r>
    </w:p>
    <w:p w:rsidR="00770F20" w:rsidRPr="005A4E93" w:rsidRDefault="00770F20" w:rsidP="00770F20">
      <w:pPr>
        <w:pStyle w:val="6"/>
        <w:rPr>
          <w:b/>
          <w:bCs/>
        </w:rPr>
      </w:pPr>
      <w:bookmarkStart w:id="3320" w:name="_Toc130156243"/>
      <w:r w:rsidRPr="005A4E93">
        <w:rPr>
          <w:rFonts w:hint="eastAsia"/>
        </w:rPr>
        <w:t>激活成功的网元信息查询</w:t>
      </w:r>
      <w:bookmarkEnd w:id="3320"/>
    </w:p>
    <w:p w:rsidR="00770F20" w:rsidRPr="005A4E93" w:rsidRDefault="00770F20" w:rsidP="00770F20">
      <w:pPr>
        <w:ind w:firstLine="480"/>
      </w:pPr>
      <w:r w:rsidRPr="005A4E93">
        <w:rPr>
          <w:rFonts w:hint="eastAsia"/>
        </w:rPr>
        <w:t>选择激活成功的网元信息查询，同步展示激活成功的网元信息。</w:t>
      </w:r>
    </w:p>
    <w:p w:rsidR="00770F20" w:rsidRPr="005A4E93" w:rsidRDefault="00770F20" w:rsidP="00770F20">
      <w:pPr>
        <w:pStyle w:val="6"/>
        <w:rPr>
          <w:b/>
          <w:bCs/>
        </w:rPr>
      </w:pPr>
      <w:bookmarkStart w:id="3321" w:name="_Toc130156244"/>
      <w:r w:rsidRPr="005A4E93">
        <w:rPr>
          <w:rFonts w:hint="eastAsia"/>
        </w:rPr>
        <w:t>AMS</w:t>
      </w:r>
      <w:r w:rsidRPr="005A4E93">
        <w:rPr>
          <w:rFonts w:hint="eastAsia"/>
        </w:rPr>
        <w:t>消息表反向待发送信息存储</w:t>
      </w:r>
      <w:bookmarkEnd w:id="3321"/>
    </w:p>
    <w:p w:rsidR="00770F20" w:rsidRPr="005A4E93" w:rsidRDefault="00770F20" w:rsidP="00770F20">
      <w:pPr>
        <w:ind w:firstLine="480"/>
      </w:pPr>
      <w:r w:rsidRPr="005A4E93">
        <w:rPr>
          <w:rFonts w:hint="eastAsia"/>
        </w:rPr>
        <w:t>AMS</w:t>
      </w:r>
      <w:r w:rsidRPr="005A4E93">
        <w:rPr>
          <w:rFonts w:hint="eastAsia"/>
        </w:rPr>
        <w:t>消息表反向待发送信息存储，云存储消息表反向等待发送信息存储，智能安防反向单网元回滚控制结果输出。</w:t>
      </w:r>
    </w:p>
    <w:p w:rsidR="00770F20" w:rsidRPr="005A4E93" w:rsidRDefault="00770F20" w:rsidP="00770F20">
      <w:pPr>
        <w:pStyle w:val="6"/>
        <w:rPr>
          <w:b/>
          <w:bCs/>
        </w:rPr>
      </w:pPr>
      <w:bookmarkStart w:id="3322" w:name="_Toc130156245"/>
      <w:r w:rsidRPr="005A4E93">
        <w:rPr>
          <w:rFonts w:hint="eastAsia"/>
        </w:rPr>
        <w:t>智能安防老设备回滚</w:t>
      </w:r>
      <w:bookmarkEnd w:id="3322"/>
    </w:p>
    <w:p w:rsidR="00770F20" w:rsidRPr="005A4E93" w:rsidRDefault="00770F20" w:rsidP="00770F20">
      <w:pPr>
        <w:ind w:firstLine="480"/>
      </w:pPr>
      <w:r w:rsidRPr="005A4E93">
        <w:rPr>
          <w:rFonts w:hint="eastAsia"/>
        </w:rPr>
        <w:t>智能安防老设备回滚，智能安防</w:t>
      </w:r>
      <w:r w:rsidRPr="005A4E93">
        <w:rPr>
          <w:rFonts w:hint="eastAsia"/>
        </w:rPr>
        <w:t>AMS</w:t>
      </w:r>
      <w:r w:rsidRPr="005A4E93">
        <w:rPr>
          <w:rFonts w:hint="eastAsia"/>
        </w:rPr>
        <w:t>系统拆机，</w:t>
      </w:r>
      <w:r w:rsidR="00A95BB0">
        <w:rPr>
          <w:rFonts w:hint="eastAsia"/>
        </w:rPr>
        <w:t>启用</w:t>
      </w:r>
      <w:r w:rsidRPr="005A4E93">
        <w:rPr>
          <w:rFonts w:hint="eastAsia"/>
        </w:rPr>
        <w:t>智能安防</w:t>
      </w:r>
      <w:r w:rsidRPr="005A4E93">
        <w:rPr>
          <w:rFonts w:hint="eastAsia"/>
        </w:rPr>
        <w:t>AMS</w:t>
      </w:r>
      <w:r w:rsidRPr="005A4E93">
        <w:rPr>
          <w:rFonts w:hint="eastAsia"/>
        </w:rPr>
        <w:t>系统拆机服务接口，接收智能安防</w:t>
      </w:r>
      <w:r w:rsidRPr="005A4E93">
        <w:rPr>
          <w:rFonts w:hint="eastAsia"/>
        </w:rPr>
        <w:t>AMS</w:t>
      </w:r>
      <w:r w:rsidRPr="005A4E93">
        <w:rPr>
          <w:rFonts w:hint="eastAsia"/>
        </w:rPr>
        <w:t>系统拆机服务接口返回结果，</w:t>
      </w:r>
      <w:r w:rsidRPr="005A4E93">
        <w:rPr>
          <w:rFonts w:hint="eastAsia"/>
        </w:rPr>
        <w:t>APP</w:t>
      </w:r>
      <w:r w:rsidRPr="005A4E93">
        <w:rPr>
          <w:rFonts w:hint="eastAsia"/>
        </w:rPr>
        <w:t>端设备回滚成功展示。</w:t>
      </w:r>
    </w:p>
    <w:p w:rsidR="00770F20" w:rsidRPr="005A4E93" w:rsidRDefault="00770F20" w:rsidP="00770F20">
      <w:pPr>
        <w:pStyle w:val="6"/>
        <w:rPr>
          <w:b/>
          <w:bCs/>
        </w:rPr>
      </w:pPr>
      <w:bookmarkStart w:id="3323" w:name="_Toc130156246"/>
      <w:r w:rsidRPr="005A4E93">
        <w:rPr>
          <w:rFonts w:hint="eastAsia"/>
        </w:rPr>
        <w:t>智能安防云存储服务接口退订</w:t>
      </w:r>
      <w:bookmarkEnd w:id="3323"/>
    </w:p>
    <w:p w:rsidR="00770F20" w:rsidRPr="005A4E93" w:rsidRDefault="00770F20" w:rsidP="00770F20">
      <w:pPr>
        <w:ind w:firstLine="480"/>
      </w:pPr>
      <w:r w:rsidRPr="005A4E93">
        <w:rPr>
          <w:rFonts w:hint="eastAsia"/>
        </w:rPr>
        <w:t>智能安防云存储服务接口退订，</w:t>
      </w:r>
      <w:r w:rsidR="00A95BB0">
        <w:rPr>
          <w:rFonts w:hint="eastAsia"/>
        </w:rPr>
        <w:t>启用</w:t>
      </w:r>
      <w:r w:rsidRPr="005A4E93">
        <w:rPr>
          <w:rFonts w:hint="eastAsia"/>
        </w:rPr>
        <w:t>智能安防云存储退订服务接口，接收智能安防云存储退订服务接口返回结果，</w:t>
      </w:r>
      <w:r w:rsidRPr="005A4E93">
        <w:rPr>
          <w:rFonts w:hint="eastAsia"/>
        </w:rPr>
        <w:t>APP</w:t>
      </w:r>
      <w:r w:rsidRPr="005A4E93">
        <w:rPr>
          <w:rFonts w:hint="eastAsia"/>
        </w:rPr>
        <w:t>端设备云存储退订成功展示，。</w:t>
      </w:r>
    </w:p>
    <w:p w:rsidR="00770F20" w:rsidRPr="005A4E93" w:rsidRDefault="00770F20" w:rsidP="00770F20">
      <w:pPr>
        <w:pStyle w:val="6"/>
        <w:rPr>
          <w:b/>
          <w:bCs/>
        </w:rPr>
      </w:pPr>
      <w:bookmarkStart w:id="3324" w:name="_Toc130156247"/>
      <w:r w:rsidRPr="005A4E93">
        <w:rPr>
          <w:rFonts w:hint="eastAsia"/>
        </w:rPr>
        <w:t>退单订单下所有智能安防激活成功的状态查询</w:t>
      </w:r>
      <w:bookmarkEnd w:id="3324"/>
    </w:p>
    <w:p w:rsidR="00770F20" w:rsidRPr="005A4E93" w:rsidRDefault="00770F20" w:rsidP="00770F20">
      <w:pPr>
        <w:ind w:firstLine="480"/>
      </w:pPr>
      <w:r w:rsidRPr="005A4E93">
        <w:rPr>
          <w:rFonts w:hint="eastAsia"/>
        </w:rPr>
        <w:lastRenderedPageBreak/>
        <w:t>选择查询退单订单下所有智能安防激活成功的状态信息，</w:t>
      </w:r>
      <w:r w:rsidRPr="005A4E93">
        <w:rPr>
          <w:rFonts w:hint="eastAsia"/>
        </w:rPr>
        <w:t>AMS</w:t>
      </w:r>
      <w:r w:rsidRPr="005A4E93">
        <w:rPr>
          <w:rFonts w:hint="eastAsia"/>
        </w:rPr>
        <w:t>待发送的退单子消息查询，云存储待发送的退单子消息查询。</w:t>
      </w:r>
    </w:p>
    <w:p w:rsidR="00770F20" w:rsidRPr="005A4E93" w:rsidRDefault="00770F20" w:rsidP="00770F20">
      <w:pPr>
        <w:pStyle w:val="6"/>
        <w:rPr>
          <w:b/>
          <w:bCs/>
        </w:rPr>
      </w:pPr>
      <w:bookmarkStart w:id="3325" w:name="_Toc130156248"/>
      <w:r w:rsidRPr="005A4E93">
        <w:rPr>
          <w:rFonts w:hint="eastAsia"/>
        </w:rPr>
        <w:t>定单激活智能安防后退单</w:t>
      </w:r>
      <w:bookmarkEnd w:id="3325"/>
    </w:p>
    <w:p w:rsidR="00770F20" w:rsidRPr="005A4E93" w:rsidRDefault="00770F20" w:rsidP="00770F20">
      <w:pPr>
        <w:ind w:firstLine="480"/>
      </w:pPr>
      <w:r w:rsidRPr="005A4E93">
        <w:rPr>
          <w:rFonts w:hint="eastAsia"/>
        </w:rPr>
        <w:t>定单激活智能安防后退单，</w:t>
      </w:r>
      <w:r w:rsidRPr="005A4E93">
        <w:rPr>
          <w:rFonts w:hint="eastAsia"/>
        </w:rPr>
        <w:t>AMS</w:t>
      </w:r>
      <w:r w:rsidRPr="005A4E93">
        <w:rPr>
          <w:rFonts w:hint="eastAsia"/>
        </w:rPr>
        <w:t>退单子消息状态信息存储，</w:t>
      </w:r>
      <w:r w:rsidRPr="005A4E93">
        <w:rPr>
          <w:rFonts w:hint="eastAsia"/>
        </w:rPr>
        <w:t>AMS</w:t>
      </w:r>
      <w:r w:rsidRPr="005A4E93">
        <w:rPr>
          <w:rFonts w:hint="eastAsia"/>
        </w:rPr>
        <w:t>反向消息返回结果信息存储，定单激活智能安防后退单成功展示。</w:t>
      </w:r>
    </w:p>
    <w:p w:rsidR="00770F20" w:rsidRPr="005A4E93" w:rsidRDefault="00770F20" w:rsidP="00770F20">
      <w:pPr>
        <w:pStyle w:val="5"/>
        <w:rPr>
          <w:bCs/>
          <w:szCs w:val="24"/>
        </w:rPr>
      </w:pPr>
      <w:bookmarkStart w:id="3326" w:name="_Toc130156249"/>
      <w:r w:rsidRPr="005A4E93">
        <w:rPr>
          <w:rFonts w:hint="eastAsia"/>
          <w:szCs w:val="24"/>
        </w:rPr>
        <w:t>APP端智能安防回单</w:t>
      </w:r>
      <w:bookmarkEnd w:id="3326"/>
    </w:p>
    <w:p w:rsidR="00770F20" w:rsidRPr="005A4E93" w:rsidRDefault="00770F20" w:rsidP="00770F20">
      <w:pPr>
        <w:pStyle w:val="6"/>
        <w:rPr>
          <w:b/>
          <w:bCs/>
        </w:rPr>
      </w:pPr>
      <w:bookmarkStart w:id="3327" w:name="_Toc130156250"/>
      <w:r w:rsidRPr="005A4E93">
        <w:rPr>
          <w:rFonts w:hint="eastAsia"/>
        </w:rPr>
        <w:t>APP</w:t>
      </w:r>
      <w:r w:rsidRPr="005A4E93">
        <w:rPr>
          <w:rFonts w:hint="eastAsia"/>
        </w:rPr>
        <w:t>端智能安防回单处理</w:t>
      </w:r>
      <w:bookmarkEnd w:id="3327"/>
    </w:p>
    <w:p w:rsidR="00770F20" w:rsidRPr="005A4E93" w:rsidRDefault="00770F20" w:rsidP="00770F20">
      <w:pPr>
        <w:ind w:firstLineChars="300" w:firstLine="720"/>
      </w:pPr>
      <w:r w:rsidRPr="005A4E93">
        <w:rPr>
          <w:rFonts w:hint="eastAsia"/>
        </w:rPr>
        <w:t>选择</w:t>
      </w:r>
      <w:r w:rsidRPr="005A4E93">
        <w:rPr>
          <w:rFonts w:hint="eastAsia"/>
        </w:rPr>
        <w:t>APP</w:t>
      </w:r>
      <w:r w:rsidRPr="005A4E93">
        <w:rPr>
          <w:rFonts w:hint="eastAsia"/>
        </w:rPr>
        <w:t>端智能安防工单回单，</w:t>
      </w:r>
      <w:r w:rsidR="00A95BB0">
        <w:rPr>
          <w:rFonts w:hint="eastAsia"/>
        </w:rPr>
        <w:t>启用</w:t>
      </w:r>
      <w:r w:rsidRPr="005A4E93">
        <w:rPr>
          <w:rFonts w:hint="eastAsia"/>
        </w:rPr>
        <w:t>智能安防回单接口，接收智能安防回单接口</w:t>
      </w:r>
      <w:r w:rsidR="00973E1B">
        <w:rPr>
          <w:rFonts w:hint="eastAsia"/>
        </w:rPr>
        <w:t>结果</w:t>
      </w:r>
      <w:r w:rsidRPr="005A4E93">
        <w:rPr>
          <w:rFonts w:hint="eastAsia"/>
        </w:rPr>
        <w:t>，回单完成，</w:t>
      </w:r>
      <w:r w:rsidRPr="005A4E93">
        <w:rPr>
          <w:rFonts w:hint="eastAsia"/>
        </w:rPr>
        <w:t>APP</w:t>
      </w:r>
      <w:r w:rsidRPr="005A4E93">
        <w:rPr>
          <w:rFonts w:hint="eastAsia"/>
        </w:rPr>
        <w:t>端智能安防回单成功展示，同步保存回单处理信息。</w:t>
      </w:r>
    </w:p>
    <w:p w:rsidR="00770F20" w:rsidRPr="005A4E93" w:rsidRDefault="00770F20" w:rsidP="00770F20">
      <w:pPr>
        <w:ind w:firstLineChars="300" w:firstLine="720"/>
      </w:pPr>
    </w:p>
    <w:p w:rsidR="00770F20" w:rsidRPr="005A4E93" w:rsidRDefault="00770F20" w:rsidP="00770F20">
      <w:pPr>
        <w:pStyle w:val="6"/>
        <w:rPr>
          <w:b/>
          <w:bCs/>
        </w:rPr>
      </w:pPr>
      <w:bookmarkStart w:id="3328" w:name="_Toc130156251"/>
      <w:r w:rsidRPr="005A4E93">
        <w:rPr>
          <w:rFonts w:hint="eastAsia"/>
        </w:rPr>
        <w:t>智能安防归档</w:t>
      </w:r>
      <w:bookmarkEnd w:id="3328"/>
    </w:p>
    <w:p w:rsidR="00770F20" w:rsidRPr="005A4E93" w:rsidRDefault="00770F20" w:rsidP="00770F20">
      <w:pPr>
        <w:ind w:firstLine="480"/>
      </w:pPr>
      <w:r w:rsidRPr="005A4E93">
        <w:rPr>
          <w:rFonts w:hint="eastAsia"/>
        </w:rPr>
        <w:t>回单完成，智能安防流程归档，</w:t>
      </w:r>
      <w:r w:rsidR="00973E1B">
        <w:rPr>
          <w:rFonts w:hint="eastAsia"/>
        </w:rPr>
        <w:t>启动流程平台</w:t>
      </w:r>
      <w:r w:rsidRPr="005A4E93">
        <w:rPr>
          <w:rFonts w:hint="eastAsia"/>
        </w:rPr>
        <w:t>派发至智能安防归档，接收流程平台待办处理</w:t>
      </w:r>
      <w:r w:rsidR="00973E1B">
        <w:rPr>
          <w:rFonts w:hint="eastAsia"/>
        </w:rPr>
        <w:t>结果</w:t>
      </w:r>
      <w:r w:rsidRPr="005A4E93">
        <w:rPr>
          <w:rFonts w:hint="eastAsia"/>
        </w:rPr>
        <w:t>。</w:t>
      </w:r>
    </w:p>
    <w:p w:rsidR="00770F20" w:rsidRPr="005A4E93" w:rsidRDefault="00770F20" w:rsidP="00770F20">
      <w:pPr>
        <w:ind w:firstLine="480"/>
      </w:pPr>
    </w:p>
    <w:p w:rsidR="00770F20" w:rsidRPr="005A4E93" w:rsidRDefault="00770F20" w:rsidP="00770F20">
      <w:pPr>
        <w:pStyle w:val="30"/>
      </w:pPr>
      <w:bookmarkStart w:id="3329" w:name="_Toc129958017"/>
      <w:bookmarkStart w:id="3330" w:name="_Toc130156252"/>
      <w:r w:rsidRPr="005A4E93">
        <w:t>智家产品激活校验</w:t>
      </w:r>
      <w:bookmarkEnd w:id="3329"/>
      <w:bookmarkEnd w:id="3330"/>
    </w:p>
    <w:p w:rsidR="00770F20" w:rsidRPr="005A4E93" w:rsidRDefault="00770F20" w:rsidP="00770F20">
      <w:pPr>
        <w:pStyle w:val="40"/>
        <w:rPr>
          <w:bCs w:val="0"/>
          <w:szCs w:val="24"/>
        </w:rPr>
      </w:pPr>
      <w:bookmarkStart w:id="3331" w:name="_Toc129958018"/>
      <w:bookmarkStart w:id="3332" w:name="_Toc130156253"/>
      <w:r w:rsidRPr="005A4E93">
        <w:rPr>
          <w:rFonts w:hint="eastAsia"/>
          <w:szCs w:val="24"/>
        </w:rPr>
        <w:t>智家产品开通工单数据</w:t>
      </w:r>
      <w:r>
        <w:rPr>
          <w:rFonts w:hint="eastAsia"/>
          <w:szCs w:val="24"/>
        </w:rPr>
        <w:t>库</w:t>
      </w:r>
      <w:bookmarkEnd w:id="3331"/>
      <w:bookmarkEnd w:id="3332"/>
    </w:p>
    <w:p w:rsidR="00770F20" w:rsidRPr="005A4E93" w:rsidRDefault="00770F20" w:rsidP="00770F20">
      <w:pPr>
        <w:pStyle w:val="5"/>
        <w:rPr>
          <w:b/>
          <w:bCs/>
        </w:rPr>
      </w:pPr>
      <w:bookmarkStart w:id="3333" w:name="_Toc130156254"/>
      <w:r w:rsidRPr="005A4E93">
        <w:rPr>
          <w:rFonts w:hint="eastAsia"/>
        </w:rPr>
        <w:t>智家产品开通工单流程处理数据表</w:t>
      </w:r>
      <w:bookmarkEnd w:id="3333"/>
    </w:p>
    <w:p w:rsidR="00770F20" w:rsidRPr="005A4E93" w:rsidRDefault="00770F20" w:rsidP="00770F20">
      <w:pPr>
        <w:ind w:firstLine="480"/>
      </w:pPr>
      <w:r w:rsidRPr="005A4E93">
        <w:rPr>
          <w:rFonts w:hint="eastAsia"/>
        </w:rPr>
        <w:t>用于记录智家产品开通工单流程处理数据信息，包括工单标识、处理环节、工单类型、收单人、执行人、工单处理结果、起始时间、完成时间</w:t>
      </w:r>
      <w:r w:rsidRPr="005A4E93">
        <w:rPr>
          <w:rFonts w:ascii="宋体" w:hAnsi="宋体" w:hint="eastAsia"/>
        </w:rPr>
        <w:t>等字段</w:t>
      </w:r>
      <w:r w:rsidRPr="005A4E93">
        <w:rPr>
          <w:rFonts w:hint="eastAsia"/>
        </w:rPr>
        <w:t>。</w:t>
      </w:r>
    </w:p>
    <w:p w:rsidR="00770F20" w:rsidRPr="005A4E93" w:rsidRDefault="00770F20" w:rsidP="00770F20">
      <w:pPr>
        <w:pStyle w:val="5"/>
        <w:rPr>
          <w:b/>
          <w:bCs/>
        </w:rPr>
      </w:pPr>
      <w:bookmarkStart w:id="3334" w:name="_Toc130156255"/>
      <w:r w:rsidRPr="005A4E93">
        <w:rPr>
          <w:rFonts w:hint="eastAsia"/>
        </w:rPr>
        <w:lastRenderedPageBreak/>
        <w:t>智家产品开通工单设备校验数据表</w:t>
      </w:r>
      <w:bookmarkEnd w:id="3334"/>
    </w:p>
    <w:p w:rsidR="00770F20" w:rsidRPr="005A4E93" w:rsidRDefault="00770F20" w:rsidP="00770F20">
      <w:pPr>
        <w:ind w:firstLine="480"/>
      </w:pPr>
      <w:r w:rsidRPr="005A4E93">
        <w:rPr>
          <w:rFonts w:hint="eastAsia"/>
        </w:rPr>
        <w:t>用于记录智家产品开通工单设备校验数据信息，包括工单编码、智家产品云存储开通是否激活成功、智家产品云存储开通激活结果、智家产品设备</w:t>
      </w:r>
      <w:r w:rsidRPr="005A4E93">
        <w:rPr>
          <w:rFonts w:hint="eastAsia"/>
        </w:rPr>
        <w:t>S</w:t>
      </w:r>
      <w:r w:rsidRPr="005A4E93">
        <w:t>N</w:t>
      </w:r>
      <w:r w:rsidRPr="005A4E93">
        <w:rPr>
          <w:rFonts w:hint="eastAsia"/>
        </w:rPr>
        <w:t>信息、智家产品设备信息</w:t>
      </w:r>
      <w:r w:rsidRPr="005A4E93">
        <w:rPr>
          <w:rFonts w:ascii="宋体" w:hAnsi="宋体" w:hint="eastAsia"/>
        </w:rPr>
        <w:t>等字段</w:t>
      </w:r>
      <w:r w:rsidRPr="005A4E93">
        <w:rPr>
          <w:rFonts w:hint="eastAsia"/>
        </w:rPr>
        <w:t>。</w:t>
      </w:r>
    </w:p>
    <w:p w:rsidR="00770F20" w:rsidRDefault="00770F20" w:rsidP="00770F20">
      <w:pPr>
        <w:pStyle w:val="40"/>
      </w:pPr>
      <w:bookmarkStart w:id="3335" w:name="_Toc129958019"/>
      <w:bookmarkStart w:id="3336" w:name="_Toc130156256"/>
      <w:r w:rsidRPr="005A4E93">
        <w:rPr>
          <w:rFonts w:hint="eastAsia"/>
          <w:szCs w:val="24"/>
        </w:rPr>
        <w:t>智家产品</w:t>
      </w:r>
      <w:r>
        <w:rPr>
          <w:rFonts w:hint="eastAsia"/>
          <w:szCs w:val="24"/>
        </w:rPr>
        <w:t>激活校验功能说明</w:t>
      </w:r>
      <w:bookmarkEnd w:id="3335"/>
      <w:bookmarkEnd w:id="3336"/>
    </w:p>
    <w:p w:rsidR="00770F20" w:rsidRPr="005A4E93" w:rsidRDefault="00770F20" w:rsidP="00770F20">
      <w:pPr>
        <w:pStyle w:val="5"/>
        <w:rPr>
          <w:bCs/>
          <w:szCs w:val="24"/>
        </w:rPr>
      </w:pPr>
      <w:bookmarkStart w:id="3337" w:name="_Toc130156257"/>
      <w:r w:rsidRPr="005A4E93">
        <w:rPr>
          <w:rFonts w:hint="eastAsia"/>
          <w:szCs w:val="24"/>
        </w:rPr>
        <w:t>APP端智家产品激活</w:t>
      </w:r>
      <w:r w:rsidR="00DD71FA">
        <w:rPr>
          <w:rFonts w:hint="eastAsia"/>
          <w:szCs w:val="24"/>
        </w:rPr>
        <w:t>校验</w:t>
      </w:r>
      <w:bookmarkEnd w:id="3337"/>
    </w:p>
    <w:p w:rsidR="00770F20" w:rsidRPr="005A4E93" w:rsidRDefault="00770F20" w:rsidP="00770F20">
      <w:pPr>
        <w:pStyle w:val="6"/>
        <w:rPr>
          <w:b/>
          <w:bCs/>
        </w:rPr>
      </w:pPr>
      <w:bookmarkStart w:id="3338" w:name="_Toc130156258"/>
      <w:r w:rsidRPr="005A4E93">
        <w:rPr>
          <w:rFonts w:hint="eastAsia"/>
        </w:rPr>
        <w:t>智家产品订单子产品信息查询</w:t>
      </w:r>
      <w:bookmarkEnd w:id="3338"/>
    </w:p>
    <w:p w:rsidR="00770F20" w:rsidRPr="005A4E93" w:rsidRDefault="009C0B8C" w:rsidP="00770F20">
      <w:pPr>
        <w:ind w:firstLine="480"/>
      </w:pPr>
      <w:r>
        <w:rPr>
          <w:rFonts w:hint="eastAsia"/>
        </w:rPr>
        <w:t>输入区域、子产品编号等查询条件，</w:t>
      </w:r>
      <w:r w:rsidR="00770F20" w:rsidRPr="005A4E93">
        <w:rPr>
          <w:rFonts w:hint="eastAsia"/>
        </w:rPr>
        <w:t>选择智家产品订单子产品信息查询，展示智家产品订单子产品信息。</w:t>
      </w:r>
    </w:p>
    <w:p w:rsidR="00770F20" w:rsidRPr="005A4E93" w:rsidRDefault="00770F20" w:rsidP="00770F20">
      <w:pPr>
        <w:pStyle w:val="6"/>
        <w:rPr>
          <w:b/>
          <w:bCs/>
        </w:rPr>
      </w:pPr>
      <w:bookmarkStart w:id="3339" w:name="_Toc130156259"/>
      <w:r w:rsidRPr="005A4E93">
        <w:rPr>
          <w:rFonts w:hint="eastAsia"/>
        </w:rPr>
        <w:t>智家产品订单子产品信息存储</w:t>
      </w:r>
      <w:bookmarkEnd w:id="3339"/>
    </w:p>
    <w:p w:rsidR="00770F20" w:rsidRPr="005A4E93" w:rsidRDefault="00770F20" w:rsidP="00770F20">
      <w:pPr>
        <w:ind w:firstLine="480"/>
      </w:pPr>
      <w:r w:rsidRPr="005A4E93">
        <w:rPr>
          <w:rFonts w:hint="eastAsia"/>
        </w:rPr>
        <w:t>查询成功，智家产品信息写入</w:t>
      </w:r>
      <w:r w:rsidRPr="005A4E93">
        <w:rPr>
          <w:rFonts w:hint="eastAsia"/>
        </w:rPr>
        <w:t>AMS</w:t>
      </w:r>
      <w:r w:rsidRPr="005A4E93">
        <w:rPr>
          <w:rFonts w:hint="eastAsia"/>
        </w:rPr>
        <w:t>激活主表存储，智家产品信息写入云存储激活主表存储。</w:t>
      </w:r>
    </w:p>
    <w:p w:rsidR="00770F20" w:rsidRPr="005A4E93" w:rsidRDefault="00770F20" w:rsidP="00770F20">
      <w:pPr>
        <w:pStyle w:val="6"/>
        <w:rPr>
          <w:b/>
          <w:bCs/>
        </w:rPr>
      </w:pPr>
      <w:bookmarkStart w:id="3340" w:name="_Toc130156260"/>
      <w:r w:rsidRPr="005A4E93">
        <w:rPr>
          <w:rFonts w:hint="eastAsia"/>
        </w:rPr>
        <w:t>智家产品</w:t>
      </w:r>
      <w:r w:rsidRPr="005A4E93">
        <w:rPr>
          <w:rFonts w:hint="eastAsia"/>
        </w:rPr>
        <w:t>AMS</w:t>
      </w:r>
      <w:r w:rsidRPr="005A4E93">
        <w:rPr>
          <w:rFonts w:hint="eastAsia"/>
        </w:rPr>
        <w:t>系统归档</w:t>
      </w:r>
      <w:bookmarkEnd w:id="3340"/>
    </w:p>
    <w:p w:rsidR="00770F20" w:rsidRDefault="00770F20" w:rsidP="00770F20">
      <w:pPr>
        <w:ind w:firstLine="480"/>
      </w:pPr>
      <w:r w:rsidRPr="005A4E93">
        <w:rPr>
          <w:rFonts w:hint="eastAsia"/>
        </w:rPr>
        <w:t>智家产品</w:t>
      </w:r>
      <w:r w:rsidRPr="005A4E93">
        <w:rPr>
          <w:rFonts w:hint="eastAsia"/>
        </w:rPr>
        <w:t>AMS</w:t>
      </w:r>
      <w:r w:rsidRPr="005A4E93">
        <w:rPr>
          <w:rFonts w:hint="eastAsia"/>
        </w:rPr>
        <w:t>系统归档，</w:t>
      </w:r>
      <w:r w:rsidR="00A95BB0">
        <w:rPr>
          <w:rFonts w:hint="eastAsia"/>
        </w:rPr>
        <w:t>启用</w:t>
      </w:r>
      <w:r w:rsidRPr="005A4E93">
        <w:rPr>
          <w:rFonts w:hint="eastAsia"/>
        </w:rPr>
        <w:t>智家产品</w:t>
      </w:r>
      <w:r w:rsidRPr="005A4E93">
        <w:rPr>
          <w:rFonts w:hint="eastAsia"/>
        </w:rPr>
        <w:t>AMS</w:t>
      </w:r>
      <w:r w:rsidRPr="005A4E93">
        <w:rPr>
          <w:rFonts w:hint="eastAsia"/>
        </w:rPr>
        <w:t>归档服务接口，接收智家产品</w:t>
      </w:r>
      <w:r w:rsidRPr="005A4E93">
        <w:rPr>
          <w:rFonts w:hint="eastAsia"/>
        </w:rPr>
        <w:t>AMS</w:t>
      </w:r>
      <w:r w:rsidRPr="005A4E93">
        <w:rPr>
          <w:rFonts w:hint="eastAsia"/>
        </w:rPr>
        <w:t>归档服务接口</w:t>
      </w:r>
      <w:r w:rsidR="00973E1B">
        <w:rPr>
          <w:rFonts w:hint="eastAsia"/>
        </w:rPr>
        <w:t>结果</w:t>
      </w:r>
      <w:r w:rsidRPr="005A4E93">
        <w:rPr>
          <w:rFonts w:hint="eastAsia"/>
        </w:rPr>
        <w:t>，判断</w:t>
      </w:r>
      <w:r w:rsidRPr="005A4E93">
        <w:rPr>
          <w:rFonts w:hint="eastAsia"/>
        </w:rPr>
        <w:t>AMS</w:t>
      </w:r>
      <w:r w:rsidRPr="005A4E93">
        <w:rPr>
          <w:rFonts w:hint="eastAsia"/>
        </w:rPr>
        <w:t>系统归档接口激活结果，启动关联任务，并将结果写入消息表存储。</w:t>
      </w:r>
    </w:p>
    <w:p w:rsidR="006F327A" w:rsidRPr="005A4E93" w:rsidRDefault="006F327A" w:rsidP="006F327A">
      <w:pPr>
        <w:pStyle w:val="6"/>
        <w:rPr>
          <w:b/>
          <w:bCs/>
        </w:rPr>
      </w:pPr>
      <w:bookmarkStart w:id="3341" w:name="_Toc130156261"/>
      <w:r w:rsidRPr="005A4E93">
        <w:rPr>
          <w:rFonts w:hint="eastAsia"/>
        </w:rPr>
        <w:t>智能安防子产品信息判断是否全部激活成功查询</w:t>
      </w:r>
      <w:bookmarkEnd w:id="3341"/>
    </w:p>
    <w:p w:rsidR="006F327A" w:rsidRPr="005A4E93" w:rsidRDefault="006F327A" w:rsidP="006F327A">
      <w:pPr>
        <w:ind w:firstLine="480"/>
      </w:pPr>
      <w:r w:rsidRPr="005A4E93">
        <w:rPr>
          <w:rFonts w:hint="eastAsia"/>
        </w:rPr>
        <w:t>选择智能安防子产品信息判断是否全部激活成功查询，包括智能安防终端列表查询，智能安防终端信息查询。</w:t>
      </w:r>
    </w:p>
    <w:p w:rsidR="006F327A" w:rsidRPr="006F327A" w:rsidRDefault="006F327A" w:rsidP="00770F20">
      <w:pPr>
        <w:ind w:firstLine="480"/>
        <w:rPr>
          <w:rFonts w:hint="eastAsia"/>
        </w:rPr>
      </w:pPr>
    </w:p>
    <w:p w:rsidR="007A5775" w:rsidRDefault="007A5775" w:rsidP="007A5775">
      <w:pPr>
        <w:pStyle w:val="30"/>
      </w:pPr>
      <w:bookmarkStart w:id="3342" w:name="_Toc129958020"/>
      <w:bookmarkStart w:id="3343" w:name="_Hlk130047154"/>
      <w:bookmarkStart w:id="3344" w:name="_Toc130156262"/>
      <w:r>
        <w:lastRenderedPageBreak/>
        <w:t>装维营销信息支撑</w:t>
      </w:r>
      <w:bookmarkEnd w:id="3342"/>
      <w:bookmarkEnd w:id="3344"/>
    </w:p>
    <w:p w:rsidR="007A5775" w:rsidRDefault="007A5775" w:rsidP="007A5775">
      <w:pPr>
        <w:pStyle w:val="40"/>
        <w:rPr>
          <w:bCs w:val="0"/>
          <w:szCs w:val="24"/>
        </w:rPr>
      </w:pPr>
      <w:bookmarkStart w:id="3345" w:name="_Toc129958021"/>
      <w:bookmarkStart w:id="3346" w:name="_Toc130156263"/>
      <w:r>
        <w:rPr>
          <w:rFonts w:hint="eastAsia"/>
          <w:szCs w:val="24"/>
        </w:rPr>
        <w:t>装维营销信息数据库</w:t>
      </w:r>
      <w:bookmarkEnd w:id="3345"/>
      <w:bookmarkEnd w:id="3346"/>
    </w:p>
    <w:p w:rsidR="007A5775" w:rsidRDefault="00997B43" w:rsidP="007A5775">
      <w:pPr>
        <w:pStyle w:val="5"/>
        <w:rPr>
          <w:b/>
          <w:bCs/>
        </w:rPr>
      </w:pPr>
      <w:bookmarkStart w:id="3347" w:name="_Toc130156264"/>
      <w:r>
        <w:rPr>
          <w:rFonts w:hint="eastAsia"/>
        </w:rPr>
        <w:t>宽带</w:t>
      </w:r>
      <w:r w:rsidR="007A5775">
        <w:rPr>
          <w:rFonts w:hint="eastAsia"/>
        </w:rPr>
        <w:t>装维营销信息数据表</w:t>
      </w:r>
      <w:bookmarkEnd w:id="3347"/>
    </w:p>
    <w:p w:rsidR="007A5775" w:rsidRDefault="007A5775" w:rsidP="007A5775">
      <w:pPr>
        <w:ind w:firstLine="480"/>
      </w:pPr>
      <w:r>
        <w:rPr>
          <w:rFonts w:hint="eastAsia"/>
        </w:rPr>
        <w:t>用于记录宽带新装装维营销信息数据，包括工单编码、宽带新装、服务类型、权益金</w:t>
      </w:r>
      <w:r w:rsidR="00574214">
        <w:rPr>
          <w:rFonts w:hint="eastAsia"/>
        </w:rPr>
        <w:t>营销</w:t>
      </w:r>
      <w:r>
        <w:rPr>
          <w:rFonts w:hint="eastAsia"/>
        </w:rPr>
        <w:t>信息、权益金</w:t>
      </w:r>
      <w:r w:rsidR="00574214">
        <w:rPr>
          <w:rFonts w:hint="eastAsia"/>
        </w:rPr>
        <w:t>营销</w:t>
      </w:r>
      <w:r>
        <w:rPr>
          <w:rFonts w:hint="eastAsia"/>
        </w:rPr>
        <w:t>详情信息。</w:t>
      </w:r>
    </w:p>
    <w:p w:rsidR="007A5775" w:rsidRDefault="007A5775" w:rsidP="007A5775">
      <w:pPr>
        <w:pStyle w:val="40"/>
      </w:pPr>
      <w:bookmarkStart w:id="3348" w:name="_Toc129958022"/>
      <w:bookmarkStart w:id="3349" w:name="_Toc130156265"/>
      <w:r>
        <w:rPr>
          <w:rFonts w:hint="eastAsia"/>
          <w:szCs w:val="24"/>
        </w:rPr>
        <w:t>装维营销信息功能说明</w:t>
      </w:r>
      <w:bookmarkEnd w:id="3348"/>
      <w:bookmarkEnd w:id="3349"/>
    </w:p>
    <w:p w:rsidR="007A5775" w:rsidRDefault="002968B9" w:rsidP="007A5775">
      <w:pPr>
        <w:pStyle w:val="5"/>
        <w:rPr>
          <w:bCs/>
          <w:szCs w:val="24"/>
        </w:rPr>
      </w:pPr>
      <w:bookmarkStart w:id="3350" w:name="_Toc130156266"/>
      <w:r>
        <w:rPr>
          <w:rFonts w:hint="eastAsia"/>
          <w:szCs w:val="24"/>
        </w:rPr>
        <w:t>开通工单</w:t>
      </w:r>
      <w:r w:rsidR="007A5775">
        <w:rPr>
          <w:rFonts w:hint="eastAsia"/>
          <w:szCs w:val="24"/>
        </w:rPr>
        <w:t>装维营销信息查询</w:t>
      </w:r>
      <w:bookmarkEnd w:id="3350"/>
    </w:p>
    <w:p w:rsidR="007A5775" w:rsidRDefault="00E51495" w:rsidP="007A5775">
      <w:pPr>
        <w:pStyle w:val="6"/>
        <w:rPr>
          <w:b/>
          <w:bCs/>
        </w:rPr>
      </w:pPr>
      <w:bookmarkStart w:id="3351" w:name="_Toc130156267"/>
      <w:r>
        <w:rPr>
          <w:rFonts w:hint="eastAsia"/>
        </w:rPr>
        <w:t>开通工单</w:t>
      </w:r>
      <w:r w:rsidR="007A5775">
        <w:rPr>
          <w:rFonts w:hint="eastAsia"/>
        </w:rPr>
        <w:t>装维营销信息查询</w:t>
      </w:r>
      <w:bookmarkEnd w:id="3351"/>
    </w:p>
    <w:p w:rsidR="00574214" w:rsidRDefault="00574214" w:rsidP="00574214">
      <w:pPr>
        <w:ind w:firstLine="480"/>
      </w:pPr>
      <w:r>
        <w:rPr>
          <w:rFonts w:hint="eastAsia"/>
        </w:rPr>
        <w:t>接收</w:t>
      </w:r>
      <w:r>
        <w:rPr>
          <w:rFonts w:hint="eastAsia"/>
        </w:rPr>
        <w:t>BOSS</w:t>
      </w:r>
      <w:r>
        <w:rPr>
          <w:rFonts w:hint="eastAsia"/>
        </w:rPr>
        <w:t>开通工单后，包括新装、移机、加装等需要装维人员上门工单，查询装维营销信息，装维营销信息结果内容展示，同步存储查询结果信息，查询包括权益金信息、权益金详情信息。</w:t>
      </w:r>
    </w:p>
    <w:p w:rsidR="005928E2" w:rsidRDefault="005928E2" w:rsidP="005928E2">
      <w:pPr>
        <w:pStyle w:val="6"/>
        <w:rPr>
          <w:b/>
          <w:bCs/>
        </w:rPr>
      </w:pPr>
      <w:bookmarkStart w:id="3352" w:name="_Toc130156268"/>
      <w:r>
        <w:rPr>
          <w:rFonts w:hint="eastAsia"/>
        </w:rPr>
        <w:t>开通工单装维</w:t>
      </w:r>
      <w:r>
        <w:t>APP</w:t>
      </w:r>
      <w:r>
        <w:rPr>
          <w:rFonts w:hint="eastAsia"/>
        </w:rPr>
        <w:t>营销信息展示</w:t>
      </w:r>
      <w:bookmarkEnd w:id="3352"/>
    </w:p>
    <w:p w:rsidR="005928E2" w:rsidRDefault="00574214" w:rsidP="005928E2">
      <w:pPr>
        <w:ind w:firstLine="480"/>
      </w:pPr>
      <w:r>
        <w:rPr>
          <w:rFonts w:hint="eastAsia"/>
        </w:rPr>
        <w:t>装维人员上门装机过程中，工单上标记权益金营销信息、权益金营销详情信息，在装维</w:t>
      </w:r>
      <w:r>
        <w:t>APP</w:t>
      </w:r>
      <w:r>
        <w:t>开通待办界面展示消息活动和推荐</w:t>
      </w:r>
      <w:r>
        <w:rPr>
          <w:rFonts w:hint="eastAsia"/>
        </w:rPr>
        <w:t>信息。</w:t>
      </w:r>
    </w:p>
    <w:p w:rsidR="00C73A43" w:rsidRDefault="00C73A43" w:rsidP="00C73A43">
      <w:pPr>
        <w:pStyle w:val="6"/>
        <w:rPr>
          <w:b/>
          <w:bCs/>
        </w:rPr>
      </w:pPr>
      <w:bookmarkStart w:id="3353" w:name="_Toc130156269"/>
      <w:r>
        <w:rPr>
          <w:rFonts w:hint="eastAsia"/>
        </w:rPr>
        <w:t>投诉工单装维营销信息查询</w:t>
      </w:r>
      <w:bookmarkEnd w:id="3353"/>
    </w:p>
    <w:p w:rsidR="00C73A43" w:rsidRDefault="00C73A43" w:rsidP="00C73A43">
      <w:pPr>
        <w:ind w:firstLine="480"/>
      </w:pPr>
      <w:r>
        <w:rPr>
          <w:rFonts w:hint="eastAsia"/>
        </w:rPr>
        <w:t>客户发起投诉后，需要装维人员上门</w:t>
      </w:r>
      <w:r w:rsidR="00E613EF">
        <w:rPr>
          <w:rFonts w:hint="eastAsia"/>
        </w:rPr>
        <w:t>处理工单</w:t>
      </w:r>
      <w:r>
        <w:rPr>
          <w:rFonts w:hint="eastAsia"/>
        </w:rPr>
        <w:t>，</w:t>
      </w:r>
      <w:r>
        <w:rPr>
          <w:rFonts w:hint="eastAsia"/>
        </w:rPr>
        <w:t>1</w:t>
      </w:r>
      <w:r>
        <w:t>0086</w:t>
      </w:r>
      <w:r>
        <w:rPr>
          <w:rFonts w:hint="eastAsia"/>
        </w:rPr>
        <w:t>派至智慧家庭运维平台后，查询装维营销信息，装维营销信息结果内容展示，同步存储查询结果信息，查询包括权益金信息、权益金详情信息。</w:t>
      </w:r>
    </w:p>
    <w:p w:rsidR="00C73A43" w:rsidRDefault="00C73A43" w:rsidP="00C73A43">
      <w:pPr>
        <w:pStyle w:val="6"/>
        <w:rPr>
          <w:b/>
          <w:bCs/>
        </w:rPr>
      </w:pPr>
      <w:bookmarkStart w:id="3354" w:name="_Toc130156270"/>
      <w:r>
        <w:rPr>
          <w:rFonts w:hint="eastAsia"/>
        </w:rPr>
        <w:t>投诉工单装维</w:t>
      </w:r>
      <w:r>
        <w:t>APP</w:t>
      </w:r>
      <w:r>
        <w:rPr>
          <w:rFonts w:hint="eastAsia"/>
        </w:rPr>
        <w:t>营销信息展示</w:t>
      </w:r>
      <w:bookmarkEnd w:id="3354"/>
    </w:p>
    <w:p w:rsidR="005928E2" w:rsidRPr="00574214" w:rsidRDefault="00574214" w:rsidP="00574214">
      <w:pPr>
        <w:ind w:firstLine="480"/>
      </w:pPr>
      <w:r>
        <w:rPr>
          <w:rFonts w:hint="eastAsia"/>
        </w:rPr>
        <w:t>装维人员处理投诉工单过程中，工单上标记权益金营销信息、权益金营销详</w:t>
      </w:r>
      <w:r>
        <w:rPr>
          <w:rFonts w:hint="eastAsia"/>
        </w:rPr>
        <w:lastRenderedPageBreak/>
        <w:t>情信息，在装维</w:t>
      </w:r>
      <w:r>
        <w:t>APP</w:t>
      </w:r>
      <w:r w:rsidR="005800EA">
        <w:t>投诉</w:t>
      </w:r>
      <w:r>
        <w:t>待办界面展示消息活动和推荐</w:t>
      </w:r>
      <w:r>
        <w:rPr>
          <w:rFonts w:hint="eastAsia"/>
        </w:rPr>
        <w:t>信息。</w:t>
      </w:r>
    </w:p>
    <w:p w:rsidR="00F95330" w:rsidRPr="005A4E93" w:rsidRDefault="00F95330" w:rsidP="00F95330">
      <w:pPr>
        <w:pStyle w:val="30"/>
        <w:ind w:left="720"/>
      </w:pPr>
      <w:bookmarkStart w:id="3355" w:name="_Toc129958023"/>
      <w:bookmarkStart w:id="3356" w:name="_Toc130156271"/>
      <w:r w:rsidRPr="005A4E93">
        <w:t>特殊场景装维调度限制</w:t>
      </w:r>
      <w:bookmarkEnd w:id="3355"/>
      <w:bookmarkEnd w:id="3356"/>
    </w:p>
    <w:p w:rsidR="00F95330" w:rsidRPr="005A4E93" w:rsidRDefault="00F95330" w:rsidP="00F95330">
      <w:pPr>
        <w:pStyle w:val="40"/>
        <w:rPr>
          <w:szCs w:val="24"/>
        </w:rPr>
      </w:pPr>
      <w:bookmarkStart w:id="3357" w:name="_Toc129958024"/>
      <w:bookmarkStart w:id="3358" w:name="_Toc130156272"/>
      <w:r w:rsidRPr="005A4E93">
        <w:rPr>
          <w:szCs w:val="24"/>
        </w:rPr>
        <w:t>特殊场景装维调度数据</w:t>
      </w:r>
      <w:bookmarkEnd w:id="3357"/>
      <w:r>
        <w:rPr>
          <w:rFonts w:hint="eastAsia"/>
          <w:szCs w:val="24"/>
        </w:rPr>
        <w:t>文件</w:t>
      </w:r>
      <w:bookmarkEnd w:id="3358"/>
    </w:p>
    <w:p w:rsidR="00F95330" w:rsidRPr="005A4E93" w:rsidRDefault="00F95330" w:rsidP="00F95330">
      <w:pPr>
        <w:pStyle w:val="5"/>
        <w:rPr>
          <w:b/>
          <w:bCs/>
        </w:rPr>
      </w:pPr>
      <w:bookmarkStart w:id="3359" w:name="_Toc130156273"/>
      <w:r w:rsidRPr="005A4E93">
        <w:t>人员信息</w:t>
      </w:r>
      <w:r>
        <w:rPr>
          <w:rFonts w:hint="eastAsia"/>
        </w:rPr>
        <w:t>数据文件</w:t>
      </w:r>
      <w:bookmarkEnd w:id="3359"/>
    </w:p>
    <w:p w:rsidR="00F95330" w:rsidRPr="005A4E93" w:rsidRDefault="00F95330" w:rsidP="00F95330">
      <w:pPr>
        <w:pStyle w:val="affffffffffffffffff1"/>
        <w:ind w:firstLineChars="200" w:firstLine="480"/>
        <w:rPr>
          <w:szCs w:val="24"/>
          <w:lang w:val="x-none" w:eastAsia="x-none"/>
        </w:rPr>
      </w:pPr>
      <w:r w:rsidRPr="005A4E93">
        <w:rPr>
          <w:szCs w:val="24"/>
          <w:lang w:val="x-none" w:eastAsia="x-none"/>
        </w:rPr>
        <w:t>用于查询装维人员信息，包含</w:t>
      </w:r>
      <w:r w:rsidRPr="005A4E93">
        <w:rPr>
          <w:rFonts w:hint="eastAsia"/>
          <w:szCs w:val="24"/>
        </w:rPr>
        <w:t>调度人员</w:t>
      </w:r>
      <w:r w:rsidRPr="005A4E93">
        <w:rPr>
          <w:rFonts w:hint="eastAsia"/>
          <w:szCs w:val="24"/>
        </w:rPr>
        <w:t>ID</w:t>
      </w:r>
      <w:r w:rsidRPr="005A4E93">
        <w:rPr>
          <w:rFonts w:hint="eastAsia"/>
          <w:szCs w:val="24"/>
        </w:rPr>
        <w:t>，查询改装维人员基本信息，包含星级、技能证书等信息。</w:t>
      </w:r>
    </w:p>
    <w:p w:rsidR="00B85757" w:rsidRDefault="00B85757" w:rsidP="00B85757">
      <w:pPr>
        <w:pStyle w:val="40"/>
        <w:rPr>
          <w:szCs w:val="24"/>
        </w:rPr>
      </w:pPr>
      <w:bookmarkStart w:id="3360" w:name="_Toc129958025"/>
      <w:bookmarkStart w:id="3361" w:name="_Toc130156274"/>
      <w:r w:rsidRPr="005A4E93">
        <w:rPr>
          <w:szCs w:val="24"/>
        </w:rPr>
        <w:t>特殊场景装维调度</w:t>
      </w:r>
      <w:r>
        <w:rPr>
          <w:rFonts w:hint="eastAsia"/>
          <w:szCs w:val="24"/>
        </w:rPr>
        <w:t>功能说明</w:t>
      </w:r>
      <w:bookmarkEnd w:id="3360"/>
      <w:bookmarkEnd w:id="3361"/>
    </w:p>
    <w:p w:rsidR="00B85757" w:rsidRDefault="00B85757" w:rsidP="00B85757">
      <w:pPr>
        <w:pStyle w:val="5"/>
        <w:rPr>
          <w:szCs w:val="24"/>
        </w:rPr>
      </w:pPr>
      <w:bookmarkStart w:id="3362" w:name="_Toc130156275"/>
      <w:r>
        <w:rPr>
          <w:szCs w:val="24"/>
        </w:rPr>
        <w:t>开通工单</w:t>
      </w:r>
      <w:r w:rsidRPr="005A4E93">
        <w:rPr>
          <w:szCs w:val="24"/>
        </w:rPr>
        <w:t>特殊场景装维调度</w:t>
      </w:r>
      <w:r>
        <w:rPr>
          <w:rFonts w:hint="eastAsia"/>
          <w:szCs w:val="24"/>
        </w:rPr>
        <w:t>功能说明</w:t>
      </w:r>
      <w:bookmarkEnd w:id="3362"/>
    </w:p>
    <w:p w:rsidR="00B85757" w:rsidRPr="00B85757" w:rsidRDefault="00B85757" w:rsidP="00B85757"/>
    <w:p w:rsidR="00B85757" w:rsidRPr="00B85757" w:rsidRDefault="00B85757" w:rsidP="00B85757"/>
    <w:p w:rsidR="00F95330" w:rsidRPr="005A4E93" w:rsidRDefault="00F95330" w:rsidP="00B85757">
      <w:pPr>
        <w:pStyle w:val="6"/>
        <w:rPr>
          <w:szCs w:val="24"/>
        </w:rPr>
      </w:pPr>
      <w:bookmarkStart w:id="3363" w:name="_Toc130156276"/>
      <w:r w:rsidRPr="005A4E93">
        <w:rPr>
          <w:rFonts w:hint="eastAsia"/>
          <w:szCs w:val="24"/>
        </w:rPr>
        <w:t>装维人员信息查询</w:t>
      </w:r>
      <w:bookmarkEnd w:id="3363"/>
    </w:p>
    <w:p w:rsidR="00F95330" w:rsidRPr="005A4E93" w:rsidRDefault="00F95330" w:rsidP="00B85757">
      <w:pPr>
        <w:pStyle w:val="affffffffffffffffff1"/>
        <w:ind w:firstLineChars="200" w:firstLine="480"/>
        <w:rPr>
          <w:szCs w:val="24"/>
        </w:rPr>
      </w:pPr>
      <w:r w:rsidRPr="005A4E93">
        <w:rPr>
          <w:rFonts w:hint="eastAsia"/>
          <w:szCs w:val="24"/>
        </w:rPr>
        <w:t>根据定单</w:t>
      </w:r>
      <w:r w:rsidRPr="005A4E93">
        <w:rPr>
          <w:rFonts w:hint="eastAsia"/>
          <w:szCs w:val="24"/>
        </w:rPr>
        <w:t>ID</w:t>
      </w:r>
      <w:r w:rsidRPr="005A4E93">
        <w:rPr>
          <w:rFonts w:hint="eastAsia"/>
          <w:szCs w:val="24"/>
        </w:rPr>
        <w:t>、调度人员</w:t>
      </w:r>
      <w:r w:rsidRPr="005A4E93">
        <w:rPr>
          <w:rFonts w:hint="eastAsia"/>
          <w:szCs w:val="24"/>
        </w:rPr>
        <w:t>ID</w:t>
      </w:r>
      <w:r w:rsidRPr="005A4E93">
        <w:rPr>
          <w:rFonts w:hint="eastAsia"/>
          <w:szCs w:val="24"/>
        </w:rPr>
        <w:t>，查询改装维人员基本信息，包含星级、技能证书等信息，用于判断是否可以转派、调度。</w:t>
      </w:r>
    </w:p>
    <w:p w:rsidR="00F95330" w:rsidRPr="005A4E93" w:rsidRDefault="00F95330" w:rsidP="00B85757">
      <w:pPr>
        <w:pStyle w:val="6"/>
        <w:rPr>
          <w:szCs w:val="24"/>
        </w:rPr>
      </w:pPr>
      <w:bookmarkStart w:id="3364" w:name="_Toc130156277"/>
      <w:r w:rsidRPr="005A4E93">
        <w:rPr>
          <w:rFonts w:hint="eastAsia"/>
          <w:szCs w:val="24"/>
        </w:rPr>
        <w:t>复杂组网信息查询</w:t>
      </w:r>
      <w:bookmarkEnd w:id="3364"/>
    </w:p>
    <w:p w:rsidR="00F95330" w:rsidRPr="005A4E93" w:rsidRDefault="00F95330" w:rsidP="00B85757">
      <w:pPr>
        <w:pStyle w:val="affffffffffffffffff1"/>
        <w:ind w:firstLineChars="200" w:firstLine="480"/>
        <w:rPr>
          <w:szCs w:val="24"/>
        </w:rPr>
      </w:pPr>
      <w:r w:rsidRPr="005A4E93">
        <w:rPr>
          <w:rFonts w:hint="eastAsia"/>
          <w:szCs w:val="24"/>
        </w:rPr>
        <w:t>订单复杂组网</w:t>
      </w:r>
      <w:r w:rsidRPr="005A4E93">
        <w:rPr>
          <w:szCs w:val="24"/>
        </w:rPr>
        <w:t>查询，</w:t>
      </w:r>
      <w:r w:rsidRPr="005A4E93">
        <w:rPr>
          <w:rFonts w:hint="eastAsia"/>
          <w:szCs w:val="24"/>
        </w:rPr>
        <w:t>复杂组网</w:t>
      </w:r>
      <w:r w:rsidRPr="005A4E93">
        <w:rPr>
          <w:szCs w:val="24"/>
        </w:rPr>
        <w:t>订单需要高星级</w:t>
      </w:r>
      <w:r w:rsidRPr="005A4E93">
        <w:rPr>
          <w:rFonts w:hint="eastAsia"/>
          <w:szCs w:val="24"/>
        </w:rPr>
        <w:t>装维师傅上门安装，不能派单给普通装维人员。</w:t>
      </w:r>
    </w:p>
    <w:p w:rsidR="00F95330" w:rsidRPr="005A4E93" w:rsidRDefault="00F95330" w:rsidP="00B85757">
      <w:pPr>
        <w:pStyle w:val="6"/>
        <w:rPr>
          <w:szCs w:val="24"/>
        </w:rPr>
      </w:pPr>
      <w:bookmarkStart w:id="3365" w:name="_Toc130156278"/>
      <w:r w:rsidRPr="005A4E93">
        <w:rPr>
          <w:rFonts w:hint="eastAsia"/>
          <w:szCs w:val="24"/>
        </w:rPr>
        <w:t>智能门锁信息查询</w:t>
      </w:r>
      <w:bookmarkEnd w:id="3365"/>
    </w:p>
    <w:p w:rsidR="00F95330" w:rsidRPr="005A4E93" w:rsidRDefault="00F95330" w:rsidP="00B85757">
      <w:pPr>
        <w:pStyle w:val="affffffffffffffffff1"/>
        <w:ind w:firstLineChars="200" w:firstLine="480"/>
        <w:rPr>
          <w:szCs w:val="24"/>
        </w:rPr>
      </w:pPr>
      <w:r w:rsidRPr="005A4E93">
        <w:rPr>
          <w:rFonts w:hint="eastAsia"/>
          <w:szCs w:val="24"/>
        </w:rPr>
        <w:t>订单子产品</w:t>
      </w:r>
      <w:r w:rsidRPr="005A4E93">
        <w:rPr>
          <w:szCs w:val="24"/>
        </w:rPr>
        <w:t>查询，</w:t>
      </w:r>
      <w:r w:rsidRPr="005A4E93">
        <w:rPr>
          <w:rFonts w:hint="eastAsia"/>
          <w:szCs w:val="24"/>
        </w:rPr>
        <w:t>智能门锁</w:t>
      </w:r>
      <w:r w:rsidRPr="005A4E93">
        <w:rPr>
          <w:szCs w:val="24"/>
        </w:rPr>
        <w:t>订单需要高星级</w:t>
      </w:r>
      <w:r w:rsidRPr="005A4E93">
        <w:rPr>
          <w:rFonts w:hint="eastAsia"/>
          <w:szCs w:val="24"/>
        </w:rPr>
        <w:t>装维师傅或者具备相关技能证书的师傅上门安装，不能派单给普通装维人员。</w:t>
      </w:r>
    </w:p>
    <w:p w:rsidR="00F95330" w:rsidRPr="005A4E93" w:rsidRDefault="00F95330" w:rsidP="00B85757">
      <w:pPr>
        <w:pStyle w:val="6"/>
        <w:rPr>
          <w:szCs w:val="24"/>
        </w:rPr>
      </w:pPr>
      <w:bookmarkStart w:id="3366" w:name="_Toc130156279"/>
      <w:r w:rsidRPr="005A4E93">
        <w:rPr>
          <w:rFonts w:hint="eastAsia"/>
          <w:szCs w:val="24"/>
        </w:rPr>
        <w:t>高品质客户信息查询</w:t>
      </w:r>
      <w:bookmarkEnd w:id="3366"/>
    </w:p>
    <w:p w:rsidR="00F95330" w:rsidRPr="005A4E93" w:rsidRDefault="00F95330" w:rsidP="00B85757">
      <w:pPr>
        <w:pStyle w:val="affffffffffffffffff1"/>
        <w:ind w:firstLineChars="200" w:firstLine="480"/>
        <w:rPr>
          <w:szCs w:val="24"/>
        </w:rPr>
      </w:pPr>
      <w:r w:rsidRPr="005A4E93">
        <w:rPr>
          <w:rFonts w:hint="eastAsia"/>
          <w:szCs w:val="24"/>
        </w:rPr>
        <w:lastRenderedPageBreak/>
        <w:t>订单客户信息</w:t>
      </w:r>
      <w:r w:rsidRPr="005A4E93">
        <w:rPr>
          <w:szCs w:val="24"/>
        </w:rPr>
        <w:t>查询，高品质</w:t>
      </w:r>
      <w:r w:rsidRPr="005A4E93">
        <w:rPr>
          <w:rFonts w:hint="eastAsia"/>
          <w:szCs w:val="24"/>
        </w:rPr>
        <w:t>客户</w:t>
      </w:r>
      <w:r w:rsidRPr="005A4E93">
        <w:rPr>
          <w:szCs w:val="24"/>
        </w:rPr>
        <w:t>订单需要高星级</w:t>
      </w:r>
      <w:r w:rsidRPr="005A4E93">
        <w:rPr>
          <w:rFonts w:hint="eastAsia"/>
          <w:szCs w:val="24"/>
        </w:rPr>
        <w:t>装维师傅上门安装，不能派单给普通装维人员。</w:t>
      </w:r>
    </w:p>
    <w:p w:rsidR="00F95330" w:rsidRPr="005A4E93" w:rsidRDefault="00F95330" w:rsidP="00B85757">
      <w:pPr>
        <w:pStyle w:val="6"/>
        <w:rPr>
          <w:szCs w:val="24"/>
        </w:rPr>
      </w:pPr>
      <w:bookmarkStart w:id="3367" w:name="_Toc130156280"/>
      <w:r w:rsidRPr="005A4E93">
        <w:rPr>
          <w:rFonts w:hint="eastAsia"/>
          <w:szCs w:val="24"/>
        </w:rPr>
        <w:t>特殊场景限制查询接口</w:t>
      </w:r>
      <w:r>
        <w:rPr>
          <w:rFonts w:hint="eastAsia"/>
          <w:szCs w:val="24"/>
        </w:rPr>
        <w:t>新增</w:t>
      </w:r>
      <w:bookmarkEnd w:id="3367"/>
    </w:p>
    <w:p w:rsidR="00F95330" w:rsidRPr="00F83475" w:rsidRDefault="00F95330" w:rsidP="00F83475">
      <w:pPr>
        <w:pStyle w:val="affffffffffffffffff1"/>
        <w:ind w:firstLineChars="200" w:firstLine="480"/>
        <w:rPr>
          <w:szCs w:val="24"/>
        </w:rPr>
      </w:pPr>
      <w:r w:rsidRPr="005A4E93">
        <w:rPr>
          <w:rFonts w:hint="eastAsia"/>
          <w:szCs w:val="24"/>
        </w:rPr>
        <w:t>根据查询信息，判断是否可以调度、转派。</w:t>
      </w:r>
      <w:r>
        <w:rPr>
          <w:rFonts w:hint="eastAsia"/>
          <w:szCs w:val="24"/>
        </w:rPr>
        <w:t>入参为装维人员信息以及订单信息，出参为状态码、查询结果、提示语句等。</w:t>
      </w:r>
    </w:p>
    <w:p w:rsidR="008C584C" w:rsidRPr="005A4E93" w:rsidRDefault="008C584C" w:rsidP="008C584C">
      <w:pPr>
        <w:pStyle w:val="24"/>
      </w:pPr>
      <w:bookmarkStart w:id="3368" w:name="_Toc129958026"/>
      <w:bookmarkStart w:id="3369" w:name="_Toc130156281"/>
      <w:r w:rsidRPr="005A4E93">
        <w:t>企宽售中流程</w:t>
      </w:r>
      <w:bookmarkEnd w:id="3368"/>
      <w:r>
        <w:t>扩容</w:t>
      </w:r>
      <w:bookmarkEnd w:id="3369"/>
    </w:p>
    <w:p w:rsidR="008C584C" w:rsidRPr="005A4E93" w:rsidRDefault="008C584C" w:rsidP="00FE2BE4">
      <w:pPr>
        <w:pStyle w:val="30"/>
        <w:ind w:left="720"/>
      </w:pPr>
      <w:bookmarkStart w:id="3370" w:name="_Toc129958027"/>
      <w:bookmarkStart w:id="3371" w:name="_Toc130156282"/>
      <w:r w:rsidRPr="005A4E93">
        <w:t>企宽</w:t>
      </w:r>
      <w:r w:rsidRPr="005A4E93">
        <w:t>FTTR</w:t>
      </w:r>
      <w:r w:rsidRPr="005A4E93">
        <w:t>售中流程</w:t>
      </w:r>
      <w:bookmarkEnd w:id="3371"/>
    </w:p>
    <w:p w:rsidR="008C584C" w:rsidRPr="005A4E93" w:rsidRDefault="008C584C" w:rsidP="008C584C">
      <w:pPr>
        <w:pStyle w:val="40"/>
      </w:pPr>
      <w:bookmarkStart w:id="3372" w:name="_Toc130156283"/>
      <w:r w:rsidRPr="005A4E93">
        <w:rPr>
          <w:rFonts w:hint="eastAsia"/>
        </w:rPr>
        <w:t>企宽</w:t>
      </w:r>
      <w:r w:rsidRPr="005A4E93">
        <w:rPr>
          <w:rFonts w:hint="eastAsia"/>
        </w:rPr>
        <w:t>F</w:t>
      </w:r>
      <w:r w:rsidRPr="005A4E93">
        <w:t>TTR</w:t>
      </w:r>
      <w:r w:rsidRPr="005A4E93">
        <w:rPr>
          <w:rFonts w:hint="eastAsia"/>
        </w:rPr>
        <w:t>售中数据文件</w:t>
      </w:r>
      <w:bookmarkEnd w:id="3370"/>
      <w:bookmarkEnd w:id="3372"/>
    </w:p>
    <w:p w:rsidR="008C584C" w:rsidRPr="005A4E93" w:rsidRDefault="008C584C" w:rsidP="008C584C">
      <w:pPr>
        <w:pStyle w:val="5"/>
        <w:rPr>
          <w:szCs w:val="24"/>
        </w:rPr>
      </w:pPr>
      <w:bookmarkStart w:id="3373" w:name="_Toc129958028"/>
      <w:bookmarkStart w:id="3374" w:name="_Toc130156284"/>
      <w:r w:rsidRPr="005A4E93">
        <w:rPr>
          <w:szCs w:val="24"/>
        </w:rPr>
        <w:t>定单信息</w:t>
      </w:r>
      <w:r w:rsidRPr="005A4E93">
        <w:rPr>
          <w:rFonts w:hint="eastAsia"/>
          <w:szCs w:val="24"/>
        </w:rPr>
        <w:t>数据</w:t>
      </w:r>
      <w:r w:rsidRPr="005A4E93">
        <w:rPr>
          <w:szCs w:val="24"/>
        </w:rPr>
        <w:t>表</w:t>
      </w:r>
      <w:bookmarkEnd w:id="3373"/>
      <w:bookmarkEnd w:id="3374"/>
    </w:p>
    <w:tbl>
      <w:tblPr>
        <w:tblW w:w="9500" w:type="dxa"/>
        <w:tblInd w:w="113" w:type="dxa"/>
        <w:tblLook w:val="04A0" w:firstRow="1" w:lastRow="0" w:firstColumn="1" w:lastColumn="0" w:noHBand="0" w:noVBand="1"/>
      </w:tblPr>
      <w:tblGrid>
        <w:gridCol w:w="1420"/>
        <w:gridCol w:w="3040"/>
        <w:gridCol w:w="2540"/>
        <w:gridCol w:w="2500"/>
      </w:tblGrid>
      <w:tr w:rsidR="008C584C" w:rsidRPr="005A4E93" w:rsidTr="00254D53">
        <w:trPr>
          <w:trHeight w:val="276"/>
        </w:trPr>
        <w:tc>
          <w:tcPr>
            <w:tcW w:w="1420" w:type="dxa"/>
            <w:vMerge w:val="restart"/>
            <w:tcBorders>
              <w:top w:val="single" w:sz="4" w:space="0" w:color="auto"/>
              <w:left w:val="single" w:sz="4" w:space="0" w:color="auto"/>
              <w:bottom w:val="nil"/>
              <w:right w:val="single" w:sz="4" w:space="0" w:color="auto"/>
            </w:tcBorders>
            <w:shd w:val="clear" w:color="auto" w:fill="auto"/>
            <w:vAlign w:val="center"/>
            <w:hideMark/>
          </w:tcPr>
          <w:p w:rsidR="008C584C" w:rsidRPr="005A4E93" w:rsidRDefault="008C584C" w:rsidP="00254D53">
            <w:pPr>
              <w:widowControl/>
              <w:ind w:firstLine="480"/>
              <w:jc w:val="center"/>
              <w:rPr>
                <w:rFonts w:ascii="等线" w:hAnsi="等线" w:cs="宋体"/>
                <w:color w:val="000000"/>
              </w:rPr>
            </w:pPr>
            <w:r w:rsidRPr="005A4E93">
              <w:rPr>
                <w:rFonts w:ascii="等线" w:hAnsi="等线" w:cs="宋体" w:hint="eastAsia"/>
                <w:color w:val="000000"/>
              </w:rPr>
              <w:t>定单信息</w:t>
            </w:r>
          </w:p>
        </w:tc>
        <w:tc>
          <w:tcPr>
            <w:tcW w:w="3040" w:type="dxa"/>
            <w:tcBorders>
              <w:top w:val="single" w:sz="4" w:space="0" w:color="auto"/>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id</w:t>
            </w:r>
          </w:p>
        </w:tc>
        <w:tc>
          <w:tcPr>
            <w:tcW w:w="2540" w:type="dxa"/>
            <w:tcBorders>
              <w:top w:val="single" w:sz="4" w:space="0" w:color="auto"/>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NUMBER(9)</w:t>
            </w:r>
          </w:p>
        </w:tc>
        <w:tc>
          <w:tcPr>
            <w:tcW w:w="2500" w:type="dxa"/>
            <w:tcBorders>
              <w:top w:val="single" w:sz="4" w:space="0" w:color="auto"/>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定单</w:t>
            </w:r>
            <w:r w:rsidRPr="005A4E93">
              <w:rPr>
                <w:rFonts w:ascii="等线" w:hAnsi="等线" w:cs="宋体" w:hint="eastAsia"/>
                <w:color w:val="000000"/>
              </w:rPr>
              <w:t>ID</w:t>
            </w:r>
          </w:p>
        </w:tc>
      </w:tr>
      <w:tr w:rsidR="008C584C" w:rsidRPr="005A4E93" w:rsidTr="00254D53">
        <w:trPr>
          <w:trHeight w:val="276"/>
        </w:trPr>
        <w:tc>
          <w:tcPr>
            <w:tcW w:w="1420" w:type="dxa"/>
            <w:vMerge/>
            <w:tcBorders>
              <w:top w:val="single" w:sz="4" w:space="0" w:color="auto"/>
              <w:left w:val="single" w:sz="4" w:space="0" w:color="auto"/>
              <w:bottom w:val="nil"/>
              <w:right w:val="single" w:sz="4" w:space="0" w:color="auto"/>
            </w:tcBorders>
            <w:vAlign w:val="center"/>
            <w:hideMark/>
          </w:tcPr>
          <w:p w:rsidR="008C584C" w:rsidRPr="005A4E93" w:rsidRDefault="008C584C" w:rsidP="00254D53">
            <w:pPr>
              <w:widowControl/>
              <w:ind w:firstLine="480"/>
              <w:rPr>
                <w:rFonts w:ascii="等线" w:hAnsi="等线" w:cs="宋体"/>
                <w:color w:val="000000"/>
              </w:rPr>
            </w:pPr>
          </w:p>
        </w:tc>
        <w:tc>
          <w:tcPr>
            <w:tcW w:w="30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order_code</w:t>
            </w:r>
          </w:p>
        </w:tc>
        <w:tc>
          <w:tcPr>
            <w:tcW w:w="25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VARCHAR2(255)</w:t>
            </w:r>
          </w:p>
        </w:tc>
        <w:tc>
          <w:tcPr>
            <w:tcW w:w="250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定单编码</w:t>
            </w:r>
          </w:p>
        </w:tc>
      </w:tr>
      <w:tr w:rsidR="008C584C" w:rsidRPr="005A4E93" w:rsidTr="00254D53">
        <w:trPr>
          <w:trHeight w:val="276"/>
        </w:trPr>
        <w:tc>
          <w:tcPr>
            <w:tcW w:w="1420" w:type="dxa"/>
            <w:vMerge/>
            <w:tcBorders>
              <w:top w:val="single" w:sz="4" w:space="0" w:color="auto"/>
              <w:left w:val="single" w:sz="4" w:space="0" w:color="auto"/>
              <w:bottom w:val="nil"/>
              <w:right w:val="single" w:sz="4" w:space="0" w:color="auto"/>
            </w:tcBorders>
            <w:vAlign w:val="center"/>
            <w:hideMark/>
          </w:tcPr>
          <w:p w:rsidR="008C584C" w:rsidRPr="005A4E93" w:rsidRDefault="008C584C" w:rsidP="00254D53">
            <w:pPr>
              <w:widowControl/>
              <w:ind w:firstLine="480"/>
              <w:rPr>
                <w:rFonts w:ascii="等线" w:hAnsi="等线" w:cs="宋体"/>
                <w:color w:val="000000"/>
              </w:rPr>
            </w:pPr>
          </w:p>
        </w:tc>
        <w:tc>
          <w:tcPr>
            <w:tcW w:w="30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order_title</w:t>
            </w:r>
          </w:p>
        </w:tc>
        <w:tc>
          <w:tcPr>
            <w:tcW w:w="25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VARCHAR2(255)</w:t>
            </w:r>
          </w:p>
        </w:tc>
        <w:tc>
          <w:tcPr>
            <w:tcW w:w="250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定单主题</w:t>
            </w:r>
          </w:p>
        </w:tc>
      </w:tr>
      <w:tr w:rsidR="008C584C" w:rsidRPr="005A4E93" w:rsidTr="00254D53">
        <w:trPr>
          <w:trHeight w:val="276"/>
        </w:trPr>
        <w:tc>
          <w:tcPr>
            <w:tcW w:w="1420" w:type="dxa"/>
            <w:vMerge/>
            <w:tcBorders>
              <w:top w:val="single" w:sz="4" w:space="0" w:color="auto"/>
              <w:left w:val="single" w:sz="4" w:space="0" w:color="auto"/>
              <w:bottom w:val="nil"/>
              <w:right w:val="single" w:sz="4" w:space="0" w:color="auto"/>
            </w:tcBorders>
            <w:vAlign w:val="center"/>
            <w:hideMark/>
          </w:tcPr>
          <w:p w:rsidR="008C584C" w:rsidRPr="005A4E93" w:rsidRDefault="008C584C" w:rsidP="00254D53">
            <w:pPr>
              <w:widowControl/>
              <w:ind w:firstLine="480"/>
              <w:rPr>
                <w:rFonts w:ascii="等线" w:hAnsi="等线" w:cs="宋体"/>
                <w:color w:val="000000"/>
              </w:rPr>
            </w:pPr>
          </w:p>
        </w:tc>
        <w:tc>
          <w:tcPr>
            <w:tcW w:w="30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accept_date</w:t>
            </w:r>
          </w:p>
        </w:tc>
        <w:tc>
          <w:tcPr>
            <w:tcW w:w="25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date</w:t>
            </w:r>
          </w:p>
        </w:tc>
        <w:tc>
          <w:tcPr>
            <w:tcW w:w="250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受理时间</w:t>
            </w:r>
          </w:p>
        </w:tc>
      </w:tr>
      <w:tr w:rsidR="008C584C" w:rsidRPr="005A4E93" w:rsidTr="00254D53">
        <w:trPr>
          <w:trHeight w:val="276"/>
        </w:trPr>
        <w:tc>
          <w:tcPr>
            <w:tcW w:w="1420" w:type="dxa"/>
            <w:vMerge/>
            <w:tcBorders>
              <w:top w:val="single" w:sz="4" w:space="0" w:color="auto"/>
              <w:left w:val="single" w:sz="4" w:space="0" w:color="auto"/>
              <w:bottom w:val="nil"/>
              <w:right w:val="single" w:sz="4" w:space="0" w:color="auto"/>
            </w:tcBorders>
            <w:vAlign w:val="center"/>
            <w:hideMark/>
          </w:tcPr>
          <w:p w:rsidR="008C584C" w:rsidRPr="005A4E93" w:rsidRDefault="008C584C" w:rsidP="00254D53">
            <w:pPr>
              <w:widowControl/>
              <w:ind w:firstLine="480"/>
              <w:rPr>
                <w:rFonts w:ascii="等线" w:hAnsi="等线" w:cs="宋体"/>
                <w:color w:val="000000"/>
              </w:rPr>
            </w:pPr>
          </w:p>
        </w:tc>
        <w:tc>
          <w:tcPr>
            <w:tcW w:w="30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create_date</w:t>
            </w:r>
          </w:p>
        </w:tc>
        <w:tc>
          <w:tcPr>
            <w:tcW w:w="25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DATE</w:t>
            </w:r>
          </w:p>
        </w:tc>
        <w:tc>
          <w:tcPr>
            <w:tcW w:w="250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综调接单时间</w:t>
            </w:r>
          </w:p>
        </w:tc>
      </w:tr>
      <w:tr w:rsidR="008C584C" w:rsidRPr="005A4E93" w:rsidTr="00254D53">
        <w:trPr>
          <w:trHeight w:val="276"/>
        </w:trPr>
        <w:tc>
          <w:tcPr>
            <w:tcW w:w="1420" w:type="dxa"/>
            <w:vMerge/>
            <w:tcBorders>
              <w:top w:val="single" w:sz="4" w:space="0" w:color="auto"/>
              <w:left w:val="single" w:sz="4" w:space="0" w:color="auto"/>
              <w:bottom w:val="nil"/>
              <w:right w:val="single" w:sz="4" w:space="0" w:color="auto"/>
            </w:tcBorders>
            <w:vAlign w:val="center"/>
            <w:hideMark/>
          </w:tcPr>
          <w:p w:rsidR="008C584C" w:rsidRPr="005A4E93" w:rsidRDefault="008C584C" w:rsidP="00254D53">
            <w:pPr>
              <w:widowControl/>
              <w:ind w:firstLine="480"/>
              <w:rPr>
                <w:rFonts w:ascii="等线" w:hAnsi="等线" w:cs="宋体"/>
                <w:color w:val="000000"/>
              </w:rPr>
            </w:pPr>
          </w:p>
        </w:tc>
        <w:tc>
          <w:tcPr>
            <w:tcW w:w="30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order_state</w:t>
            </w:r>
          </w:p>
        </w:tc>
        <w:tc>
          <w:tcPr>
            <w:tcW w:w="25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VARCHAR2(5)</w:t>
            </w:r>
          </w:p>
        </w:tc>
        <w:tc>
          <w:tcPr>
            <w:tcW w:w="250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定单状态</w:t>
            </w:r>
          </w:p>
        </w:tc>
      </w:tr>
      <w:tr w:rsidR="008C584C" w:rsidRPr="005A4E93" w:rsidTr="00254D53">
        <w:trPr>
          <w:trHeight w:val="276"/>
        </w:trPr>
        <w:tc>
          <w:tcPr>
            <w:tcW w:w="1420" w:type="dxa"/>
            <w:vMerge/>
            <w:tcBorders>
              <w:top w:val="single" w:sz="4" w:space="0" w:color="auto"/>
              <w:left w:val="single" w:sz="4" w:space="0" w:color="auto"/>
              <w:bottom w:val="nil"/>
              <w:right w:val="single" w:sz="4" w:space="0" w:color="auto"/>
            </w:tcBorders>
            <w:vAlign w:val="center"/>
            <w:hideMark/>
          </w:tcPr>
          <w:p w:rsidR="008C584C" w:rsidRPr="005A4E93" w:rsidRDefault="008C584C" w:rsidP="00254D53">
            <w:pPr>
              <w:widowControl/>
              <w:ind w:firstLine="480"/>
              <w:rPr>
                <w:rFonts w:ascii="等线" w:hAnsi="等线" w:cs="宋体"/>
                <w:color w:val="000000"/>
              </w:rPr>
            </w:pPr>
          </w:p>
        </w:tc>
        <w:tc>
          <w:tcPr>
            <w:tcW w:w="30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order_state_name</w:t>
            </w:r>
          </w:p>
        </w:tc>
        <w:tc>
          <w:tcPr>
            <w:tcW w:w="25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VARCHAR2(255)</w:t>
            </w:r>
          </w:p>
        </w:tc>
        <w:tc>
          <w:tcPr>
            <w:tcW w:w="250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定单状态描述</w:t>
            </w:r>
          </w:p>
        </w:tc>
      </w:tr>
      <w:tr w:rsidR="008C584C" w:rsidRPr="005A4E93" w:rsidTr="00254D53">
        <w:trPr>
          <w:trHeight w:val="276"/>
        </w:trPr>
        <w:tc>
          <w:tcPr>
            <w:tcW w:w="1420" w:type="dxa"/>
            <w:vMerge/>
            <w:tcBorders>
              <w:top w:val="single" w:sz="4" w:space="0" w:color="auto"/>
              <w:left w:val="single" w:sz="4" w:space="0" w:color="auto"/>
              <w:bottom w:val="nil"/>
              <w:right w:val="single" w:sz="4" w:space="0" w:color="auto"/>
            </w:tcBorders>
            <w:vAlign w:val="center"/>
            <w:hideMark/>
          </w:tcPr>
          <w:p w:rsidR="008C584C" w:rsidRPr="005A4E93" w:rsidRDefault="008C584C" w:rsidP="00254D53">
            <w:pPr>
              <w:widowControl/>
              <w:ind w:firstLine="480"/>
              <w:rPr>
                <w:rFonts w:ascii="等线" w:hAnsi="等线" w:cs="宋体"/>
                <w:color w:val="000000"/>
              </w:rPr>
            </w:pPr>
          </w:p>
        </w:tc>
        <w:tc>
          <w:tcPr>
            <w:tcW w:w="30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finish_date</w:t>
            </w:r>
          </w:p>
        </w:tc>
        <w:tc>
          <w:tcPr>
            <w:tcW w:w="25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DATE</w:t>
            </w:r>
          </w:p>
        </w:tc>
        <w:tc>
          <w:tcPr>
            <w:tcW w:w="250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归档时间</w:t>
            </w:r>
          </w:p>
        </w:tc>
      </w:tr>
      <w:tr w:rsidR="008C584C" w:rsidRPr="005A4E93" w:rsidTr="00254D53">
        <w:trPr>
          <w:trHeight w:val="360"/>
        </w:trPr>
        <w:tc>
          <w:tcPr>
            <w:tcW w:w="1420" w:type="dxa"/>
            <w:vMerge/>
            <w:tcBorders>
              <w:top w:val="single" w:sz="4" w:space="0" w:color="auto"/>
              <w:left w:val="single" w:sz="4" w:space="0" w:color="auto"/>
              <w:bottom w:val="nil"/>
              <w:right w:val="single" w:sz="4" w:space="0" w:color="auto"/>
            </w:tcBorders>
            <w:vAlign w:val="center"/>
            <w:hideMark/>
          </w:tcPr>
          <w:p w:rsidR="008C584C" w:rsidRPr="005A4E93" w:rsidRDefault="008C584C" w:rsidP="00254D53">
            <w:pPr>
              <w:widowControl/>
              <w:ind w:firstLine="480"/>
              <w:rPr>
                <w:rFonts w:ascii="等线" w:hAnsi="等线" w:cs="宋体"/>
                <w:color w:val="000000"/>
              </w:rPr>
            </w:pPr>
          </w:p>
        </w:tc>
        <w:tc>
          <w:tcPr>
            <w:tcW w:w="3040" w:type="dxa"/>
            <w:tcBorders>
              <w:top w:val="nil"/>
              <w:left w:val="nil"/>
              <w:bottom w:val="single" w:sz="4" w:space="0" w:color="auto"/>
              <w:right w:val="single" w:sz="4" w:space="0" w:color="auto"/>
            </w:tcBorders>
            <w:shd w:val="clear" w:color="000000" w:fill="FFFFFF"/>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accept_staff_name</w:t>
            </w:r>
          </w:p>
        </w:tc>
        <w:tc>
          <w:tcPr>
            <w:tcW w:w="2540" w:type="dxa"/>
            <w:tcBorders>
              <w:top w:val="nil"/>
              <w:left w:val="nil"/>
              <w:bottom w:val="single" w:sz="4" w:space="0" w:color="auto"/>
              <w:right w:val="single" w:sz="4" w:space="0" w:color="auto"/>
            </w:tcBorders>
            <w:shd w:val="clear" w:color="000000" w:fill="FFFFFF"/>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VARCHAR2(255)</w:t>
            </w:r>
          </w:p>
        </w:tc>
        <w:tc>
          <w:tcPr>
            <w:tcW w:w="2500" w:type="dxa"/>
            <w:tcBorders>
              <w:top w:val="nil"/>
              <w:left w:val="nil"/>
              <w:bottom w:val="single" w:sz="4" w:space="0" w:color="auto"/>
              <w:right w:val="single" w:sz="4" w:space="0" w:color="auto"/>
            </w:tcBorders>
            <w:shd w:val="clear" w:color="000000" w:fill="FFFFFF"/>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受理人</w:t>
            </w:r>
          </w:p>
        </w:tc>
      </w:tr>
      <w:tr w:rsidR="008C584C" w:rsidRPr="005A4E93" w:rsidTr="00254D53">
        <w:trPr>
          <w:trHeight w:val="276"/>
        </w:trPr>
        <w:tc>
          <w:tcPr>
            <w:tcW w:w="1420" w:type="dxa"/>
            <w:vMerge/>
            <w:tcBorders>
              <w:top w:val="single" w:sz="4" w:space="0" w:color="auto"/>
              <w:left w:val="single" w:sz="4" w:space="0" w:color="auto"/>
              <w:bottom w:val="nil"/>
              <w:right w:val="single" w:sz="4" w:space="0" w:color="auto"/>
            </w:tcBorders>
            <w:vAlign w:val="center"/>
            <w:hideMark/>
          </w:tcPr>
          <w:p w:rsidR="008C584C" w:rsidRPr="005A4E93" w:rsidRDefault="008C584C" w:rsidP="00254D53">
            <w:pPr>
              <w:widowControl/>
              <w:ind w:firstLine="480"/>
              <w:rPr>
                <w:rFonts w:ascii="等线" w:hAnsi="等线" w:cs="宋体"/>
                <w:color w:val="000000"/>
              </w:rPr>
            </w:pPr>
          </w:p>
        </w:tc>
        <w:tc>
          <w:tcPr>
            <w:tcW w:w="3040" w:type="dxa"/>
            <w:tcBorders>
              <w:top w:val="nil"/>
              <w:left w:val="nil"/>
              <w:bottom w:val="single" w:sz="4" w:space="0" w:color="auto"/>
              <w:right w:val="single" w:sz="4" w:space="0" w:color="auto"/>
            </w:tcBorders>
            <w:shd w:val="clear" w:color="000000" w:fill="FFFFFF"/>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accept_staff_phone</w:t>
            </w:r>
          </w:p>
        </w:tc>
        <w:tc>
          <w:tcPr>
            <w:tcW w:w="2540" w:type="dxa"/>
            <w:tcBorders>
              <w:top w:val="nil"/>
              <w:left w:val="nil"/>
              <w:bottom w:val="single" w:sz="4" w:space="0" w:color="auto"/>
              <w:right w:val="single" w:sz="4" w:space="0" w:color="auto"/>
            </w:tcBorders>
            <w:shd w:val="clear" w:color="000000" w:fill="FFFFFF"/>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VARCHAR2(255)</w:t>
            </w:r>
          </w:p>
        </w:tc>
        <w:tc>
          <w:tcPr>
            <w:tcW w:w="2500" w:type="dxa"/>
            <w:tcBorders>
              <w:top w:val="nil"/>
              <w:left w:val="nil"/>
              <w:bottom w:val="single" w:sz="4" w:space="0" w:color="auto"/>
              <w:right w:val="single" w:sz="4" w:space="0" w:color="auto"/>
            </w:tcBorders>
            <w:shd w:val="clear" w:color="000000" w:fill="FFFFFF"/>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受理人电话</w:t>
            </w:r>
          </w:p>
        </w:tc>
      </w:tr>
      <w:tr w:rsidR="008C584C" w:rsidRPr="005A4E93" w:rsidTr="00254D53">
        <w:trPr>
          <w:trHeight w:val="276"/>
        </w:trPr>
        <w:tc>
          <w:tcPr>
            <w:tcW w:w="1420" w:type="dxa"/>
            <w:vMerge/>
            <w:tcBorders>
              <w:top w:val="single" w:sz="4" w:space="0" w:color="auto"/>
              <w:left w:val="single" w:sz="4" w:space="0" w:color="auto"/>
              <w:bottom w:val="nil"/>
              <w:right w:val="single" w:sz="4" w:space="0" w:color="auto"/>
            </w:tcBorders>
            <w:vAlign w:val="center"/>
            <w:hideMark/>
          </w:tcPr>
          <w:p w:rsidR="008C584C" w:rsidRPr="005A4E93" w:rsidRDefault="008C584C" w:rsidP="00254D53">
            <w:pPr>
              <w:widowControl/>
              <w:ind w:firstLine="480"/>
              <w:rPr>
                <w:rFonts w:ascii="等线" w:hAnsi="等线" w:cs="宋体"/>
                <w:color w:val="000000"/>
              </w:rPr>
            </w:pPr>
          </w:p>
        </w:tc>
        <w:tc>
          <w:tcPr>
            <w:tcW w:w="3040" w:type="dxa"/>
            <w:tcBorders>
              <w:top w:val="nil"/>
              <w:left w:val="nil"/>
              <w:bottom w:val="single" w:sz="4" w:space="0" w:color="auto"/>
              <w:right w:val="single" w:sz="4" w:space="0" w:color="auto"/>
            </w:tcBorders>
            <w:shd w:val="clear" w:color="000000" w:fill="FFFFFF"/>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org_name</w:t>
            </w:r>
          </w:p>
        </w:tc>
        <w:tc>
          <w:tcPr>
            <w:tcW w:w="2540" w:type="dxa"/>
            <w:tcBorders>
              <w:top w:val="nil"/>
              <w:left w:val="nil"/>
              <w:bottom w:val="single" w:sz="4" w:space="0" w:color="auto"/>
              <w:right w:val="single" w:sz="4" w:space="0" w:color="auto"/>
            </w:tcBorders>
            <w:shd w:val="clear" w:color="000000" w:fill="FFFFFF"/>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VARCHAR2(255)</w:t>
            </w:r>
          </w:p>
        </w:tc>
        <w:tc>
          <w:tcPr>
            <w:tcW w:w="2500" w:type="dxa"/>
            <w:tcBorders>
              <w:top w:val="nil"/>
              <w:left w:val="nil"/>
              <w:bottom w:val="single" w:sz="4" w:space="0" w:color="auto"/>
              <w:right w:val="single" w:sz="4" w:space="0" w:color="auto"/>
            </w:tcBorders>
            <w:shd w:val="clear" w:color="000000" w:fill="FFFFFF"/>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受理人组织</w:t>
            </w:r>
          </w:p>
        </w:tc>
      </w:tr>
      <w:tr w:rsidR="008C584C" w:rsidRPr="005A4E93" w:rsidTr="00254D53">
        <w:trPr>
          <w:trHeight w:val="276"/>
        </w:trPr>
        <w:tc>
          <w:tcPr>
            <w:tcW w:w="1420" w:type="dxa"/>
            <w:vMerge/>
            <w:tcBorders>
              <w:top w:val="single" w:sz="4" w:space="0" w:color="auto"/>
              <w:left w:val="single" w:sz="4" w:space="0" w:color="auto"/>
              <w:bottom w:val="nil"/>
              <w:right w:val="single" w:sz="4" w:space="0" w:color="auto"/>
            </w:tcBorders>
            <w:vAlign w:val="center"/>
            <w:hideMark/>
          </w:tcPr>
          <w:p w:rsidR="008C584C" w:rsidRPr="005A4E93" w:rsidRDefault="008C584C" w:rsidP="00254D53">
            <w:pPr>
              <w:widowControl/>
              <w:ind w:firstLine="480"/>
              <w:rPr>
                <w:rFonts w:ascii="等线" w:hAnsi="等线" w:cs="宋体"/>
                <w:color w:val="000000"/>
              </w:rPr>
            </w:pPr>
          </w:p>
        </w:tc>
        <w:tc>
          <w:tcPr>
            <w:tcW w:w="30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service_id</w:t>
            </w:r>
          </w:p>
        </w:tc>
        <w:tc>
          <w:tcPr>
            <w:tcW w:w="25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NUMBER(9)</w:t>
            </w:r>
          </w:p>
        </w:tc>
        <w:tc>
          <w:tcPr>
            <w:tcW w:w="250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业务类型</w:t>
            </w:r>
            <w:r w:rsidRPr="005A4E93">
              <w:rPr>
                <w:rFonts w:ascii="等线" w:hAnsi="等线" w:cs="宋体" w:hint="eastAsia"/>
                <w:color w:val="000000"/>
              </w:rPr>
              <w:t>ID</w:t>
            </w:r>
          </w:p>
        </w:tc>
      </w:tr>
      <w:tr w:rsidR="008C584C" w:rsidRPr="005A4E93" w:rsidTr="00254D53">
        <w:trPr>
          <w:trHeight w:val="276"/>
        </w:trPr>
        <w:tc>
          <w:tcPr>
            <w:tcW w:w="1420" w:type="dxa"/>
            <w:vMerge/>
            <w:tcBorders>
              <w:top w:val="single" w:sz="4" w:space="0" w:color="auto"/>
              <w:left w:val="single" w:sz="4" w:space="0" w:color="auto"/>
              <w:bottom w:val="nil"/>
              <w:right w:val="single" w:sz="4" w:space="0" w:color="auto"/>
            </w:tcBorders>
            <w:vAlign w:val="center"/>
            <w:hideMark/>
          </w:tcPr>
          <w:p w:rsidR="008C584C" w:rsidRPr="005A4E93" w:rsidRDefault="008C584C" w:rsidP="00254D53">
            <w:pPr>
              <w:widowControl/>
              <w:ind w:firstLine="480"/>
              <w:rPr>
                <w:rFonts w:ascii="等线" w:hAnsi="等线" w:cs="宋体"/>
                <w:color w:val="000000"/>
              </w:rPr>
            </w:pPr>
          </w:p>
        </w:tc>
        <w:tc>
          <w:tcPr>
            <w:tcW w:w="30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service_name</w:t>
            </w:r>
          </w:p>
        </w:tc>
        <w:tc>
          <w:tcPr>
            <w:tcW w:w="25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VARCHAR2(255)</w:t>
            </w:r>
          </w:p>
        </w:tc>
        <w:tc>
          <w:tcPr>
            <w:tcW w:w="250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业务类型名称</w:t>
            </w:r>
          </w:p>
        </w:tc>
      </w:tr>
      <w:tr w:rsidR="008C584C" w:rsidRPr="005A4E93" w:rsidTr="00254D53">
        <w:trPr>
          <w:trHeight w:val="276"/>
        </w:trPr>
        <w:tc>
          <w:tcPr>
            <w:tcW w:w="1420" w:type="dxa"/>
            <w:vMerge/>
            <w:tcBorders>
              <w:top w:val="single" w:sz="4" w:space="0" w:color="auto"/>
              <w:left w:val="single" w:sz="4" w:space="0" w:color="auto"/>
              <w:bottom w:val="nil"/>
              <w:right w:val="single" w:sz="4" w:space="0" w:color="auto"/>
            </w:tcBorders>
            <w:vAlign w:val="center"/>
            <w:hideMark/>
          </w:tcPr>
          <w:p w:rsidR="008C584C" w:rsidRPr="005A4E93" w:rsidRDefault="008C584C" w:rsidP="00254D53">
            <w:pPr>
              <w:widowControl/>
              <w:ind w:firstLine="480"/>
              <w:rPr>
                <w:rFonts w:ascii="等线" w:hAnsi="等线" w:cs="宋体"/>
                <w:color w:val="000000"/>
              </w:rPr>
            </w:pPr>
          </w:p>
        </w:tc>
        <w:tc>
          <w:tcPr>
            <w:tcW w:w="30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sub_product</w:t>
            </w:r>
          </w:p>
        </w:tc>
        <w:tc>
          <w:tcPr>
            <w:tcW w:w="25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VARCHAR2(4000)</w:t>
            </w:r>
          </w:p>
        </w:tc>
        <w:tc>
          <w:tcPr>
            <w:tcW w:w="250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子产品描述</w:t>
            </w:r>
          </w:p>
        </w:tc>
      </w:tr>
    </w:tbl>
    <w:p w:rsidR="008C584C" w:rsidRPr="005A4E93" w:rsidRDefault="008C584C" w:rsidP="008C584C">
      <w:pPr>
        <w:ind w:firstLine="480"/>
      </w:pPr>
    </w:p>
    <w:p w:rsidR="008C584C" w:rsidRPr="005A4E93" w:rsidRDefault="008C584C" w:rsidP="008C584C">
      <w:pPr>
        <w:pStyle w:val="5"/>
        <w:rPr>
          <w:szCs w:val="24"/>
        </w:rPr>
      </w:pPr>
      <w:bookmarkStart w:id="3375" w:name="_Toc129958029"/>
      <w:bookmarkStart w:id="3376" w:name="_Toc130156285"/>
      <w:r w:rsidRPr="005A4E93">
        <w:rPr>
          <w:szCs w:val="24"/>
        </w:rPr>
        <w:t>客户信息</w:t>
      </w:r>
      <w:r w:rsidRPr="005A4E93">
        <w:rPr>
          <w:rFonts w:hint="eastAsia"/>
          <w:szCs w:val="24"/>
        </w:rPr>
        <w:t>数据</w:t>
      </w:r>
      <w:r w:rsidRPr="005A4E93">
        <w:rPr>
          <w:szCs w:val="24"/>
        </w:rPr>
        <w:t>表</w:t>
      </w:r>
      <w:bookmarkEnd w:id="3375"/>
      <w:bookmarkEnd w:id="3376"/>
    </w:p>
    <w:tbl>
      <w:tblPr>
        <w:tblW w:w="9500" w:type="dxa"/>
        <w:tblInd w:w="113" w:type="dxa"/>
        <w:tblLook w:val="04A0" w:firstRow="1" w:lastRow="0" w:firstColumn="1" w:lastColumn="0" w:noHBand="0" w:noVBand="1"/>
      </w:tblPr>
      <w:tblGrid>
        <w:gridCol w:w="1420"/>
        <w:gridCol w:w="3040"/>
        <w:gridCol w:w="2540"/>
        <w:gridCol w:w="2500"/>
      </w:tblGrid>
      <w:tr w:rsidR="008C584C" w:rsidRPr="005A4E93" w:rsidTr="00254D53">
        <w:trPr>
          <w:trHeight w:val="276"/>
        </w:trPr>
        <w:tc>
          <w:tcPr>
            <w:tcW w:w="142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8C584C" w:rsidRPr="005A4E93" w:rsidRDefault="008C584C" w:rsidP="00254D53">
            <w:pPr>
              <w:widowControl/>
              <w:ind w:firstLine="480"/>
              <w:jc w:val="center"/>
              <w:rPr>
                <w:rFonts w:ascii="等线" w:hAnsi="等线" w:cs="宋体"/>
                <w:color w:val="000000"/>
              </w:rPr>
            </w:pPr>
            <w:r w:rsidRPr="005A4E93">
              <w:rPr>
                <w:rFonts w:ascii="等线" w:hAnsi="等线" w:cs="宋体" w:hint="eastAsia"/>
                <w:color w:val="000000"/>
              </w:rPr>
              <w:t>客户信息</w:t>
            </w:r>
          </w:p>
        </w:tc>
        <w:tc>
          <w:tcPr>
            <w:tcW w:w="3040" w:type="dxa"/>
            <w:tcBorders>
              <w:top w:val="single" w:sz="4" w:space="0" w:color="auto"/>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contactname</w:t>
            </w:r>
          </w:p>
        </w:tc>
        <w:tc>
          <w:tcPr>
            <w:tcW w:w="2540" w:type="dxa"/>
            <w:tcBorders>
              <w:top w:val="single" w:sz="4" w:space="0" w:color="auto"/>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VARCHAR2(512)</w:t>
            </w:r>
          </w:p>
        </w:tc>
        <w:tc>
          <w:tcPr>
            <w:tcW w:w="2500" w:type="dxa"/>
            <w:tcBorders>
              <w:top w:val="single" w:sz="4" w:space="0" w:color="auto"/>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客户姓名</w:t>
            </w:r>
          </w:p>
        </w:tc>
      </w:tr>
      <w:tr w:rsidR="008C584C" w:rsidRPr="005A4E93" w:rsidTr="00254D53">
        <w:trPr>
          <w:trHeight w:val="276"/>
        </w:trPr>
        <w:tc>
          <w:tcPr>
            <w:tcW w:w="1420" w:type="dxa"/>
            <w:vMerge/>
            <w:tcBorders>
              <w:top w:val="single" w:sz="4" w:space="0" w:color="auto"/>
              <w:left w:val="single" w:sz="4" w:space="0" w:color="auto"/>
              <w:bottom w:val="single" w:sz="4" w:space="0" w:color="000000"/>
              <w:right w:val="single" w:sz="4" w:space="0" w:color="auto"/>
            </w:tcBorders>
            <w:vAlign w:val="center"/>
            <w:hideMark/>
          </w:tcPr>
          <w:p w:rsidR="008C584C" w:rsidRPr="005A4E93" w:rsidRDefault="008C584C" w:rsidP="00254D53">
            <w:pPr>
              <w:widowControl/>
              <w:ind w:firstLine="480"/>
              <w:rPr>
                <w:rFonts w:ascii="等线" w:hAnsi="等线" w:cs="宋体"/>
                <w:color w:val="000000"/>
              </w:rPr>
            </w:pPr>
          </w:p>
        </w:tc>
        <w:tc>
          <w:tcPr>
            <w:tcW w:w="30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cust_grade_id</w:t>
            </w:r>
          </w:p>
        </w:tc>
        <w:tc>
          <w:tcPr>
            <w:tcW w:w="25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NUMBER(9)</w:t>
            </w:r>
          </w:p>
        </w:tc>
        <w:tc>
          <w:tcPr>
            <w:tcW w:w="250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客户等级</w:t>
            </w:r>
            <w:r w:rsidRPr="005A4E93">
              <w:rPr>
                <w:rFonts w:ascii="等线" w:hAnsi="等线" w:cs="宋体" w:hint="eastAsia"/>
                <w:color w:val="000000"/>
              </w:rPr>
              <w:t>ID</w:t>
            </w:r>
          </w:p>
        </w:tc>
      </w:tr>
      <w:tr w:rsidR="008C584C" w:rsidRPr="005A4E93" w:rsidTr="00254D53">
        <w:trPr>
          <w:trHeight w:val="276"/>
        </w:trPr>
        <w:tc>
          <w:tcPr>
            <w:tcW w:w="1420" w:type="dxa"/>
            <w:vMerge/>
            <w:tcBorders>
              <w:top w:val="single" w:sz="4" w:space="0" w:color="auto"/>
              <w:left w:val="single" w:sz="4" w:space="0" w:color="auto"/>
              <w:bottom w:val="single" w:sz="4" w:space="0" w:color="000000"/>
              <w:right w:val="single" w:sz="4" w:space="0" w:color="auto"/>
            </w:tcBorders>
            <w:vAlign w:val="center"/>
            <w:hideMark/>
          </w:tcPr>
          <w:p w:rsidR="008C584C" w:rsidRPr="005A4E93" w:rsidRDefault="008C584C" w:rsidP="00254D53">
            <w:pPr>
              <w:widowControl/>
              <w:ind w:firstLine="480"/>
              <w:rPr>
                <w:rFonts w:ascii="等线" w:hAnsi="等线" w:cs="宋体"/>
                <w:color w:val="000000"/>
              </w:rPr>
            </w:pPr>
          </w:p>
        </w:tc>
        <w:tc>
          <w:tcPr>
            <w:tcW w:w="30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cust_grade_name</w:t>
            </w:r>
          </w:p>
        </w:tc>
        <w:tc>
          <w:tcPr>
            <w:tcW w:w="25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VARCHAR2(512)</w:t>
            </w:r>
          </w:p>
        </w:tc>
        <w:tc>
          <w:tcPr>
            <w:tcW w:w="250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客户等级名称</w:t>
            </w:r>
          </w:p>
        </w:tc>
      </w:tr>
      <w:tr w:rsidR="008C584C" w:rsidRPr="005A4E93" w:rsidTr="00254D53">
        <w:trPr>
          <w:trHeight w:val="276"/>
        </w:trPr>
        <w:tc>
          <w:tcPr>
            <w:tcW w:w="1420" w:type="dxa"/>
            <w:vMerge/>
            <w:tcBorders>
              <w:top w:val="single" w:sz="4" w:space="0" w:color="auto"/>
              <w:left w:val="single" w:sz="4" w:space="0" w:color="auto"/>
              <w:bottom w:val="single" w:sz="4" w:space="0" w:color="000000"/>
              <w:right w:val="single" w:sz="4" w:space="0" w:color="auto"/>
            </w:tcBorders>
            <w:vAlign w:val="center"/>
            <w:hideMark/>
          </w:tcPr>
          <w:p w:rsidR="008C584C" w:rsidRPr="005A4E93" w:rsidRDefault="008C584C" w:rsidP="00254D53">
            <w:pPr>
              <w:widowControl/>
              <w:ind w:firstLine="480"/>
              <w:rPr>
                <w:rFonts w:ascii="等线" w:hAnsi="等线" w:cs="宋体"/>
                <w:color w:val="000000"/>
              </w:rPr>
            </w:pPr>
          </w:p>
        </w:tc>
        <w:tc>
          <w:tcPr>
            <w:tcW w:w="30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cust_type</w:t>
            </w:r>
          </w:p>
        </w:tc>
        <w:tc>
          <w:tcPr>
            <w:tcW w:w="25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VARCHAR2(5)</w:t>
            </w:r>
          </w:p>
        </w:tc>
        <w:tc>
          <w:tcPr>
            <w:tcW w:w="250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客户类型</w:t>
            </w:r>
            <w:r w:rsidRPr="005A4E93">
              <w:rPr>
                <w:rFonts w:ascii="等线" w:hAnsi="等线" w:cs="宋体" w:hint="eastAsia"/>
                <w:color w:val="000000"/>
              </w:rPr>
              <w:t>ID</w:t>
            </w:r>
          </w:p>
        </w:tc>
      </w:tr>
      <w:tr w:rsidR="008C584C" w:rsidRPr="005A4E93" w:rsidTr="00254D53">
        <w:trPr>
          <w:trHeight w:val="276"/>
        </w:trPr>
        <w:tc>
          <w:tcPr>
            <w:tcW w:w="1420" w:type="dxa"/>
            <w:vMerge/>
            <w:tcBorders>
              <w:top w:val="single" w:sz="4" w:space="0" w:color="auto"/>
              <w:left w:val="single" w:sz="4" w:space="0" w:color="auto"/>
              <w:bottom w:val="single" w:sz="4" w:space="0" w:color="000000"/>
              <w:right w:val="single" w:sz="4" w:space="0" w:color="auto"/>
            </w:tcBorders>
            <w:vAlign w:val="center"/>
            <w:hideMark/>
          </w:tcPr>
          <w:p w:rsidR="008C584C" w:rsidRPr="005A4E93" w:rsidRDefault="008C584C" w:rsidP="00254D53">
            <w:pPr>
              <w:widowControl/>
              <w:ind w:firstLine="480"/>
              <w:rPr>
                <w:rFonts w:ascii="等线" w:hAnsi="等线" w:cs="宋体"/>
                <w:color w:val="000000"/>
              </w:rPr>
            </w:pPr>
          </w:p>
        </w:tc>
        <w:tc>
          <w:tcPr>
            <w:tcW w:w="30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cust_type_name</w:t>
            </w:r>
          </w:p>
        </w:tc>
        <w:tc>
          <w:tcPr>
            <w:tcW w:w="25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VARCHAR2(512)</w:t>
            </w:r>
          </w:p>
        </w:tc>
        <w:tc>
          <w:tcPr>
            <w:tcW w:w="250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客户类型名称</w:t>
            </w:r>
          </w:p>
        </w:tc>
      </w:tr>
      <w:tr w:rsidR="008C584C" w:rsidRPr="005A4E93" w:rsidTr="00254D53">
        <w:trPr>
          <w:trHeight w:val="276"/>
        </w:trPr>
        <w:tc>
          <w:tcPr>
            <w:tcW w:w="1420" w:type="dxa"/>
            <w:vMerge/>
            <w:tcBorders>
              <w:top w:val="single" w:sz="4" w:space="0" w:color="auto"/>
              <w:left w:val="single" w:sz="4" w:space="0" w:color="auto"/>
              <w:bottom w:val="single" w:sz="4" w:space="0" w:color="000000"/>
              <w:right w:val="single" w:sz="4" w:space="0" w:color="auto"/>
            </w:tcBorders>
            <w:vAlign w:val="center"/>
            <w:hideMark/>
          </w:tcPr>
          <w:p w:rsidR="008C584C" w:rsidRPr="005A4E93" w:rsidRDefault="008C584C" w:rsidP="00254D53">
            <w:pPr>
              <w:widowControl/>
              <w:ind w:firstLine="480"/>
              <w:rPr>
                <w:rFonts w:ascii="等线" w:hAnsi="等线" w:cs="宋体"/>
                <w:color w:val="000000"/>
              </w:rPr>
            </w:pPr>
          </w:p>
        </w:tc>
        <w:tc>
          <w:tcPr>
            <w:tcW w:w="30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address</w:t>
            </w:r>
          </w:p>
        </w:tc>
        <w:tc>
          <w:tcPr>
            <w:tcW w:w="25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VARCHAR2(4000)</w:t>
            </w:r>
          </w:p>
        </w:tc>
        <w:tc>
          <w:tcPr>
            <w:tcW w:w="250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客户地址</w:t>
            </w:r>
          </w:p>
        </w:tc>
      </w:tr>
      <w:tr w:rsidR="008C584C" w:rsidRPr="005A4E93" w:rsidTr="00254D53">
        <w:trPr>
          <w:trHeight w:val="276"/>
        </w:trPr>
        <w:tc>
          <w:tcPr>
            <w:tcW w:w="1420" w:type="dxa"/>
            <w:vMerge/>
            <w:tcBorders>
              <w:top w:val="single" w:sz="4" w:space="0" w:color="auto"/>
              <w:left w:val="single" w:sz="4" w:space="0" w:color="auto"/>
              <w:bottom w:val="single" w:sz="4" w:space="0" w:color="000000"/>
              <w:right w:val="single" w:sz="4" w:space="0" w:color="auto"/>
            </w:tcBorders>
            <w:vAlign w:val="center"/>
            <w:hideMark/>
          </w:tcPr>
          <w:p w:rsidR="008C584C" w:rsidRPr="005A4E93" w:rsidRDefault="008C584C" w:rsidP="00254D53">
            <w:pPr>
              <w:widowControl/>
              <w:ind w:firstLine="480"/>
              <w:rPr>
                <w:rFonts w:ascii="等线" w:hAnsi="等线" w:cs="宋体"/>
                <w:color w:val="000000"/>
              </w:rPr>
            </w:pPr>
          </w:p>
        </w:tc>
        <w:tc>
          <w:tcPr>
            <w:tcW w:w="30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contact</w:t>
            </w:r>
          </w:p>
        </w:tc>
        <w:tc>
          <w:tcPr>
            <w:tcW w:w="25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VARCHAR2(255)</w:t>
            </w:r>
          </w:p>
        </w:tc>
        <w:tc>
          <w:tcPr>
            <w:tcW w:w="250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客户电话</w:t>
            </w:r>
          </w:p>
        </w:tc>
      </w:tr>
      <w:tr w:rsidR="008C584C" w:rsidRPr="005A4E93" w:rsidTr="00254D53">
        <w:trPr>
          <w:trHeight w:val="276"/>
        </w:trPr>
        <w:tc>
          <w:tcPr>
            <w:tcW w:w="1420" w:type="dxa"/>
            <w:vMerge/>
            <w:tcBorders>
              <w:top w:val="single" w:sz="4" w:space="0" w:color="auto"/>
              <w:left w:val="single" w:sz="4" w:space="0" w:color="auto"/>
              <w:bottom w:val="single" w:sz="4" w:space="0" w:color="000000"/>
              <w:right w:val="single" w:sz="4" w:space="0" w:color="auto"/>
            </w:tcBorders>
            <w:vAlign w:val="center"/>
            <w:hideMark/>
          </w:tcPr>
          <w:p w:rsidR="008C584C" w:rsidRPr="005A4E93" w:rsidRDefault="008C584C" w:rsidP="00254D53">
            <w:pPr>
              <w:widowControl/>
              <w:ind w:firstLine="480"/>
              <w:rPr>
                <w:rFonts w:ascii="等线" w:hAnsi="等线" w:cs="宋体"/>
                <w:color w:val="000000"/>
              </w:rPr>
            </w:pPr>
          </w:p>
        </w:tc>
        <w:tc>
          <w:tcPr>
            <w:tcW w:w="30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cust_code_jt</w:t>
            </w:r>
          </w:p>
        </w:tc>
        <w:tc>
          <w:tcPr>
            <w:tcW w:w="25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VARCHAR2(255)</w:t>
            </w:r>
          </w:p>
        </w:tc>
        <w:tc>
          <w:tcPr>
            <w:tcW w:w="250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集团编码（</w:t>
            </w:r>
            <w:r>
              <w:rPr>
                <w:rFonts w:ascii="等线" w:hAnsi="等线" w:cs="宋体" w:hint="eastAsia"/>
                <w:color w:val="000000"/>
              </w:rPr>
              <w:t>企宽</w:t>
            </w:r>
            <w:r>
              <w:rPr>
                <w:rFonts w:ascii="等线" w:hAnsi="等线" w:cs="宋体" w:hint="eastAsia"/>
                <w:color w:val="000000"/>
              </w:rPr>
              <w:t>FTTR</w:t>
            </w:r>
            <w:r w:rsidRPr="005A4E93">
              <w:rPr>
                <w:rFonts w:ascii="等线" w:hAnsi="等线" w:cs="宋体" w:hint="eastAsia"/>
                <w:color w:val="000000"/>
              </w:rPr>
              <w:t>）</w:t>
            </w:r>
          </w:p>
        </w:tc>
      </w:tr>
      <w:tr w:rsidR="008C584C" w:rsidRPr="005A4E93" w:rsidTr="00254D53">
        <w:trPr>
          <w:trHeight w:val="276"/>
        </w:trPr>
        <w:tc>
          <w:tcPr>
            <w:tcW w:w="1420" w:type="dxa"/>
            <w:vMerge/>
            <w:tcBorders>
              <w:top w:val="single" w:sz="4" w:space="0" w:color="auto"/>
              <w:left w:val="single" w:sz="4" w:space="0" w:color="auto"/>
              <w:bottom w:val="single" w:sz="4" w:space="0" w:color="000000"/>
              <w:right w:val="single" w:sz="4" w:space="0" w:color="auto"/>
            </w:tcBorders>
            <w:vAlign w:val="center"/>
            <w:hideMark/>
          </w:tcPr>
          <w:p w:rsidR="008C584C" w:rsidRPr="005A4E93" w:rsidRDefault="008C584C" w:rsidP="00254D53">
            <w:pPr>
              <w:widowControl/>
              <w:ind w:firstLine="480"/>
              <w:rPr>
                <w:rFonts w:ascii="等线" w:hAnsi="等线" w:cs="宋体"/>
                <w:color w:val="000000"/>
              </w:rPr>
            </w:pPr>
          </w:p>
        </w:tc>
        <w:tc>
          <w:tcPr>
            <w:tcW w:w="30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sales_name</w:t>
            </w:r>
          </w:p>
        </w:tc>
        <w:tc>
          <w:tcPr>
            <w:tcW w:w="25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VARCHAR2(255)</w:t>
            </w:r>
          </w:p>
        </w:tc>
        <w:tc>
          <w:tcPr>
            <w:tcW w:w="250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客户经理姓名（</w:t>
            </w:r>
            <w:r>
              <w:rPr>
                <w:rFonts w:ascii="等线" w:hAnsi="等线" w:cs="宋体" w:hint="eastAsia"/>
                <w:color w:val="000000"/>
              </w:rPr>
              <w:t>企宽</w:t>
            </w:r>
            <w:r>
              <w:rPr>
                <w:rFonts w:ascii="等线" w:hAnsi="等线" w:cs="宋体" w:hint="eastAsia"/>
                <w:color w:val="000000"/>
              </w:rPr>
              <w:t>FTTR</w:t>
            </w:r>
            <w:r w:rsidRPr="005A4E93">
              <w:rPr>
                <w:rFonts w:ascii="等线" w:hAnsi="等线" w:cs="宋体" w:hint="eastAsia"/>
                <w:color w:val="000000"/>
              </w:rPr>
              <w:t>）</w:t>
            </w:r>
          </w:p>
        </w:tc>
      </w:tr>
      <w:tr w:rsidR="008C584C" w:rsidRPr="005A4E93" w:rsidTr="00254D53">
        <w:trPr>
          <w:trHeight w:val="276"/>
        </w:trPr>
        <w:tc>
          <w:tcPr>
            <w:tcW w:w="1420" w:type="dxa"/>
            <w:vMerge/>
            <w:tcBorders>
              <w:top w:val="single" w:sz="4" w:space="0" w:color="auto"/>
              <w:left w:val="single" w:sz="4" w:space="0" w:color="auto"/>
              <w:bottom w:val="single" w:sz="4" w:space="0" w:color="000000"/>
              <w:right w:val="single" w:sz="4" w:space="0" w:color="auto"/>
            </w:tcBorders>
            <w:vAlign w:val="center"/>
            <w:hideMark/>
          </w:tcPr>
          <w:p w:rsidR="008C584C" w:rsidRPr="005A4E93" w:rsidRDefault="008C584C" w:rsidP="00254D53">
            <w:pPr>
              <w:widowControl/>
              <w:ind w:firstLine="480"/>
              <w:rPr>
                <w:rFonts w:ascii="等线" w:hAnsi="等线" w:cs="宋体"/>
                <w:color w:val="000000"/>
              </w:rPr>
            </w:pPr>
          </w:p>
        </w:tc>
        <w:tc>
          <w:tcPr>
            <w:tcW w:w="30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sales_nbr</w:t>
            </w:r>
          </w:p>
        </w:tc>
        <w:tc>
          <w:tcPr>
            <w:tcW w:w="25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VARCHAR2(255)</w:t>
            </w:r>
          </w:p>
        </w:tc>
        <w:tc>
          <w:tcPr>
            <w:tcW w:w="250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客户经理电话（</w:t>
            </w:r>
            <w:r>
              <w:rPr>
                <w:rFonts w:ascii="等线" w:hAnsi="等线" w:cs="宋体" w:hint="eastAsia"/>
                <w:color w:val="000000"/>
              </w:rPr>
              <w:t>企宽</w:t>
            </w:r>
            <w:r>
              <w:rPr>
                <w:rFonts w:ascii="等线" w:hAnsi="等线" w:cs="宋体" w:hint="eastAsia"/>
                <w:color w:val="000000"/>
              </w:rPr>
              <w:t>FTTR</w:t>
            </w:r>
            <w:r w:rsidRPr="005A4E93">
              <w:rPr>
                <w:rFonts w:ascii="等线" w:hAnsi="等线" w:cs="宋体" w:hint="eastAsia"/>
                <w:color w:val="000000"/>
              </w:rPr>
              <w:t>）</w:t>
            </w:r>
          </w:p>
        </w:tc>
      </w:tr>
    </w:tbl>
    <w:p w:rsidR="008C584C" w:rsidRPr="005A4E93" w:rsidRDefault="008C584C" w:rsidP="008C584C">
      <w:pPr>
        <w:ind w:firstLine="480"/>
      </w:pPr>
    </w:p>
    <w:p w:rsidR="008C584C" w:rsidRPr="005A4E93" w:rsidRDefault="008C584C" w:rsidP="008C584C">
      <w:pPr>
        <w:pStyle w:val="5"/>
        <w:rPr>
          <w:szCs w:val="24"/>
        </w:rPr>
      </w:pPr>
      <w:bookmarkStart w:id="3377" w:name="_Toc129958030"/>
      <w:bookmarkStart w:id="3378" w:name="_Toc130156286"/>
      <w:r w:rsidRPr="005A4E93">
        <w:rPr>
          <w:szCs w:val="24"/>
        </w:rPr>
        <w:t>产品信息</w:t>
      </w:r>
      <w:r w:rsidRPr="005A4E93">
        <w:rPr>
          <w:rFonts w:hint="eastAsia"/>
          <w:szCs w:val="24"/>
        </w:rPr>
        <w:t>数据</w:t>
      </w:r>
      <w:r w:rsidRPr="005A4E93">
        <w:rPr>
          <w:szCs w:val="24"/>
        </w:rPr>
        <w:t>表</w:t>
      </w:r>
      <w:bookmarkEnd w:id="3377"/>
      <w:bookmarkEnd w:id="3378"/>
    </w:p>
    <w:tbl>
      <w:tblPr>
        <w:tblW w:w="9500" w:type="dxa"/>
        <w:tblInd w:w="113" w:type="dxa"/>
        <w:tblLook w:val="04A0" w:firstRow="1" w:lastRow="0" w:firstColumn="1" w:lastColumn="0" w:noHBand="0" w:noVBand="1"/>
      </w:tblPr>
      <w:tblGrid>
        <w:gridCol w:w="1420"/>
        <w:gridCol w:w="3040"/>
        <w:gridCol w:w="2540"/>
        <w:gridCol w:w="2500"/>
      </w:tblGrid>
      <w:tr w:rsidR="008C584C" w:rsidRPr="005A4E93" w:rsidTr="00254D53">
        <w:trPr>
          <w:trHeight w:val="276"/>
        </w:trPr>
        <w:tc>
          <w:tcPr>
            <w:tcW w:w="142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8C584C" w:rsidRPr="005A4E93" w:rsidRDefault="008C584C" w:rsidP="00254D53">
            <w:pPr>
              <w:widowControl/>
              <w:ind w:firstLine="480"/>
              <w:jc w:val="center"/>
              <w:rPr>
                <w:rFonts w:ascii="等线" w:hAnsi="等线" w:cs="宋体"/>
                <w:color w:val="000000"/>
              </w:rPr>
            </w:pPr>
            <w:r w:rsidRPr="005A4E93">
              <w:rPr>
                <w:rFonts w:ascii="等线" w:hAnsi="等线" w:cs="宋体" w:hint="eastAsia"/>
                <w:color w:val="000000"/>
              </w:rPr>
              <w:lastRenderedPageBreak/>
              <w:t>产品信息</w:t>
            </w:r>
          </w:p>
        </w:tc>
        <w:tc>
          <w:tcPr>
            <w:tcW w:w="3040" w:type="dxa"/>
            <w:tcBorders>
              <w:top w:val="single" w:sz="4" w:space="0" w:color="auto"/>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city_area_id</w:t>
            </w:r>
          </w:p>
        </w:tc>
        <w:tc>
          <w:tcPr>
            <w:tcW w:w="2540" w:type="dxa"/>
            <w:tcBorders>
              <w:top w:val="single" w:sz="4" w:space="0" w:color="auto"/>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NUMBER(9)</w:t>
            </w:r>
          </w:p>
        </w:tc>
        <w:tc>
          <w:tcPr>
            <w:tcW w:w="2500" w:type="dxa"/>
            <w:tcBorders>
              <w:top w:val="single" w:sz="4" w:space="0" w:color="auto"/>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地州</w:t>
            </w:r>
            <w:r w:rsidRPr="005A4E93">
              <w:rPr>
                <w:rFonts w:ascii="等线" w:hAnsi="等线" w:cs="宋体" w:hint="eastAsia"/>
                <w:color w:val="000000"/>
              </w:rPr>
              <w:t>ID</w:t>
            </w:r>
          </w:p>
        </w:tc>
      </w:tr>
      <w:tr w:rsidR="008C584C" w:rsidRPr="005A4E93" w:rsidTr="00254D53">
        <w:trPr>
          <w:trHeight w:val="276"/>
        </w:trPr>
        <w:tc>
          <w:tcPr>
            <w:tcW w:w="1420" w:type="dxa"/>
            <w:vMerge/>
            <w:tcBorders>
              <w:top w:val="single" w:sz="4" w:space="0" w:color="auto"/>
              <w:left w:val="single" w:sz="4" w:space="0" w:color="auto"/>
              <w:bottom w:val="single" w:sz="4" w:space="0" w:color="000000"/>
              <w:right w:val="single" w:sz="4" w:space="0" w:color="auto"/>
            </w:tcBorders>
            <w:vAlign w:val="center"/>
            <w:hideMark/>
          </w:tcPr>
          <w:p w:rsidR="008C584C" w:rsidRPr="005A4E93" w:rsidRDefault="008C584C" w:rsidP="00254D53">
            <w:pPr>
              <w:widowControl/>
              <w:ind w:firstLine="480"/>
              <w:rPr>
                <w:rFonts w:ascii="等线" w:hAnsi="等线" w:cs="宋体"/>
                <w:color w:val="000000"/>
              </w:rPr>
            </w:pPr>
          </w:p>
        </w:tc>
        <w:tc>
          <w:tcPr>
            <w:tcW w:w="30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city_area_name</w:t>
            </w:r>
          </w:p>
        </w:tc>
        <w:tc>
          <w:tcPr>
            <w:tcW w:w="25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VARCHAR2(255)</w:t>
            </w:r>
          </w:p>
        </w:tc>
        <w:tc>
          <w:tcPr>
            <w:tcW w:w="250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地州名称</w:t>
            </w:r>
          </w:p>
        </w:tc>
      </w:tr>
      <w:tr w:rsidR="008C584C" w:rsidRPr="005A4E93" w:rsidTr="00254D53">
        <w:trPr>
          <w:trHeight w:val="276"/>
        </w:trPr>
        <w:tc>
          <w:tcPr>
            <w:tcW w:w="1420" w:type="dxa"/>
            <w:vMerge/>
            <w:tcBorders>
              <w:top w:val="single" w:sz="4" w:space="0" w:color="auto"/>
              <w:left w:val="single" w:sz="4" w:space="0" w:color="auto"/>
              <w:bottom w:val="single" w:sz="4" w:space="0" w:color="000000"/>
              <w:right w:val="single" w:sz="4" w:space="0" w:color="auto"/>
            </w:tcBorders>
            <w:vAlign w:val="center"/>
            <w:hideMark/>
          </w:tcPr>
          <w:p w:rsidR="008C584C" w:rsidRPr="005A4E93" w:rsidRDefault="008C584C" w:rsidP="00254D53">
            <w:pPr>
              <w:widowControl/>
              <w:ind w:firstLine="480"/>
              <w:rPr>
                <w:rFonts w:ascii="等线" w:hAnsi="等线" w:cs="宋体"/>
                <w:color w:val="000000"/>
              </w:rPr>
            </w:pPr>
          </w:p>
        </w:tc>
        <w:tc>
          <w:tcPr>
            <w:tcW w:w="30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county_area_id</w:t>
            </w:r>
          </w:p>
        </w:tc>
        <w:tc>
          <w:tcPr>
            <w:tcW w:w="25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NUMBER(9)</w:t>
            </w:r>
          </w:p>
        </w:tc>
        <w:tc>
          <w:tcPr>
            <w:tcW w:w="250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区县</w:t>
            </w:r>
            <w:r w:rsidRPr="005A4E93">
              <w:rPr>
                <w:rFonts w:ascii="等线" w:hAnsi="等线" w:cs="宋体" w:hint="eastAsia"/>
                <w:color w:val="000000"/>
              </w:rPr>
              <w:t>ID</w:t>
            </w:r>
          </w:p>
        </w:tc>
      </w:tr>
      <w:tr w:rsidR="008C584C" w:rsidRPr="005A4E93" w:rsidTr="00254D53">
        <w:trPr>
          <w:trHeight w:val="276"/>
        </w:trPr>
        <w:tc>
          <w:tcPr>
            <w:tcW w:w="1420" w:type="dxa"/>
            <w:vMerge/>
            <w:tcBorders>
              <w:top w:val="single" w:sz="4" w:space="0" w:color="auto"/>
              <w:left w:val="single" w:sz="4" w:space="0" w:color="auto"/>
              <w:bottom w:val="single" w:sz="4" w:space="0" w:color="000000"/>
              <w:right w:val="single" w:sz="4" w:space="0" w:color="auto"/>
            </w:tcBorders>
            <w:vAlign w:val="center"/>
            <w:hideMark/>
          </w:tcPr>
          <w:p w:rsidR="008C584C" w:rsidRPr="005A4E93" w:rsidRDefault="008C584C" w:rsidP="00254D53">
            <w:pPr>
              <w:widowControl/>
              <w:ind w:firstLine="480"/>
              <w:rPr>
                <w:rFonts w:ascii="等线" w:hAnsi="等线" w:cs="宋体"/>
                <w:color w:val="000000"/>
              </w:rPr>
            </w:pPr>
          </w:p>
        </w:tc>
        <w:tc>
          <w:tcPr>
            <w:tcW w:w="30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county_area_name</w:t>
            </w:r>
          </w:p>
        </w:tc>
        <w:tc>
          <w:tcPr>
            <w:tcW w:w="25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VARCHAR2(255)</w:t>
            </w:r>
          </w:p>
        </w:tc>
        <w:tc>
          <w:tcPr>
            <w:tcW w:w="250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区县名称</w:t>
            </w:r>
          </w:p>
        </w:tc>
      </w:tr>
      <w:tr w:rsidR="008C584C" w:rsidRPr="005A4E93" w:rsidTr="00254D53">
        <w:trPr>
          <w:trHeight w:val="276"/>
        </w:trPr>
        <w:tc>
          <w:tcPr>
            <w:tcW w:w="1420" w:type="dxa"/>
            <w:vMerge/>
            <w:tcBorders>
              <w:top w:val="single" w:sz="4" w:space="0" w:color="auto"/>
              <w:left w:val="single" w:sz="4" w:space="0" w:color="auto"/>
              <w:bottom w:val="single" w:sz="4" w:space="0" w:color="000000"/>
              <w:right w:val="single" w:sz="4" w:space="0" w:color="auto"/>
            </w:tcBorders>
            <w:vAlign w:val="center"/>
            <w:hideMark/>
          </w:tcPr>
          <w:p w:rsidR="008C584C" w:rsidRPr="005A4E93" w:rsidRDefault="008C584C" w:rsidP="00254D53">
            <w:pPr>
              <w:widowControl/>
              <w:ind w:firstLine="480"/>
              <w:rPr>
                <w:rFonts w:ascii="等线" w:hAnsi="等线" w:cs="宋体"/>
                <w:color w:val="000000"/>
              </w:rPr>
            </w:pPr>
          </w:p>
        </w:tc>
        <w:tc>
          <w:tcPr>
            <w:tcW w:w="30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acc_nbr</w:t>
            </w:r>
          </w:p>
        </w:tc>
        <w:tc>
          <w:tcPr>
            <w:tcW w:w="25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VARCHAR2(60)</w:t>
            </w:r>
          </w:p>
        </w:tc>
        <w:tc>
          <w:tcPr>
            <w:tcW w:w="250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接入号</w:t>
            </w:r>
          </w:p>
        </w:tc>
      </w:tr>
      <w:tr w:rsidR="008C584C" w:rsidRPr="005A4E93" w:rsidTr="00254D53">
        <w:trPr>
          <w:trHeight w:val="276"/>
        </w:trPr>
        <w:tc>
          <w:tcPr>
            <w:tcW w:w="1420" w:type="dxa"/>
            <w:vMerge/>
            <w:tcBorders>
              <w:top w:val="single" w:sz="4" w:space="0" w:color="auto"/>
              <w:left w:val="single" w:sz="4" w:space="0" w:color="auto"/>
              <w:bottom w:val="single" w:sz="4" w:space="0" w:color="000000"/>
              <w:right w:val="single" w:sz="4" w:space="0" w:color="auto"/>
            </w:tcBorders>
            <w:vAlign w:val="center"/>
            <w:hideMark/>
          </w:tcPr>
          <w:p w:rsidR="008C584C" w:rsidRPr="005A4E93" w:rsidRDefault="008C584C" w:rsidP="00254D53">
            <w:pPr>
              <w:widowControl/>
              <w:ind w:firstLine="480"/>
              <w:rPr>
                <w:rFonts w:ascii="等线" w:hAnsi="等线" w:cs="宋体"/>
                <w:color w:val="000000"/>
              </w:rPr>
            </w:pPr>
          </w:p>
        </w:tc>
        <w:tc>
          <w:tcPr>
            <w:tcW w:w="30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act_no</w:t>
            </w:r>
          </w:p>
        </w:tc>
        <w:tc>
          <w:tcPr>
            <w:tcW w:w="25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VARCHAR2(60)</w:t>
            </w:r>
          </w:p>
        </w:tc>
        <w:tc>
          <w:tcPr>
            <w:tcW w:w="250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主账号</w:t>
            </w:r>
          </w:p>
        </w:tc>
      </w:tr>
      <w:tr w:rsidR="008C584C" w:rsidRPr="005A4E93" w:rsidTr="00254D53">
        <w:trPr>
          <w:trHeight w:val="276"/>
        </w:trPr>
        <w:tc>
          <w:tcPr>
            <w:tcW w:w="1420" w:type="dxa"/>
            <w:vMerge/>
            <w:tcBorders>
              <w:top w:val="single" w:sz="4" w:space="0" w:color="auto"/>
              <w:left w:val="single" w:sz="4" w:space="0" w:color="auto"/>
              <w:bottom w:val="single" w:sz="4" w:space="0" w:color="000000"/>
              <w:right w:val="single" w:sz="4" w:space="0" w:color="auto"/>
            </w:tcBorders>
            <w:vAlign w:val="center"/>
            <w:hideMark/>
          </w:tcPr>
          <w:p w:rsidR="008C584C" w:rsidRPr="005A4E93" w:rsidRDefault="008C584C" w:rsidP="00254D53">
            <w:pPr>
              <w:widowControl/>
              <w:ind w:firstLine="480"/>
              <w:rPr>
                <w:rFonts w:ascii="等线" w:hAnsi="等线" w:cs="宋体"/>
                <w:color w:val="000000"/>
              </w:rPr>
            </w:pPr>
          </w:p>
        </w:tc>
        <w:tc>
          <w:tcPr>
            <w:tcW w:w="30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alias_nbr</w:t>
            </w:r>
          </w:p>
        </w:tc>
        <w:tc>
          <w:tcPr>
            <w:tcW w:w="25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VARCHAR2(60)</w:t>
            </w:r>
          </w:p>
        </w:tc>
        <w:tc>
          <w:tcPr>
            <w:tcW w:w="250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别名接入号</w:t>
            </w:r>
          </w:p>
        </w:tc>
      </w:tr>
      <w:tr w:rsidR="008C584C" w:rsidRPr="005A4E93" w:rsidTr="00254D53">
        <w:trPr>
          <w:trHeight w:val="276"/>
        </w:trPr>
        <w:tc>
          <w:tcPr>
            <w:tcW w:w="1420" w:type="dxa"/>
            <w:vMerge/>
            <w:tcBorders>
              <w:top w:val="single" w:sz="4" w:space="0" w:color="auto"/>
              <w:left w:val="single" w:sz="4" w:space="0" w:color="auto"/>
              <w:bottom w:val="single" w:sz="4" w:space="0" w:color="000000"/>
              <w:right w:val="single" w:sz="4" w:space="0" w:color="auto"/>
            </w:tcBorders>
            <w:vAlign w:val="center"/>
            <w:hideMark/>
          </w:tcPr>
          <w:p w:rsidR="008C584C" w:rsidRPr="005A4E93" w:rsidRDefault="008C584C" w:rsidP="00254D53">
            <w:pPr>
              <w:widowControl/>
              <w:ind w:firstLine="480"/>
              <w:rPr>
                <w:rFonts w:ascii="等线" w:hAnsi="等线" w:cs="宋体"/>
                <w:color w:val="000000"/>
              </w:rPr>
            </w:pPr>
          </w:p>
        </w:tc>
        <w:tc>
          <w:tcPr>
            <w:tcW w:w="30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cost_type</w:t>
            </w:r>
          </w:p>
        </w:tc>
        <w:tc>
          <w:tcPr>
            <w:tcW w:w="25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VARCHAR2(5)</w:t>
            </w:r>
          </w:p>
        </w:tc>
        <w:tc>
          <w:tcPr>
            <w:tcW w:w="250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付费标识</w:t>
            </w:r>
            <w:r w:rsidRPr="005A4E93">
              <w:rPr>
                <w:rFonts w:ascii="等线" w:hAnsi="等线" w:cs="宋体" w:hint="eastAsia"/>
                <w:color w:val="000000"/>
              </w:rPr>
              <w:t>ID</w:t>
            </w:r>
          </w:p>
        </w:tc>
      </w:tr>
      <w:tr w:rsidR="008C584C" w:rsidRPr="005A4E93" w:rsidTr="00254D53">
        <w:trPr>
          <w:trHeight w:val="276"/>
        </w:trPr>
        <w:tc>
          <w:tcPr>
            <w:tcW w:w="1420" w:type="dxa"/>
            <w:vMerge/>
            <w:tcBorders>
              <w:top w:val="single" w:sz="4" w:space="0" w:color="auto"/>
              <w:left w:val="single" w:sz="4" w:space="0" w:color="auto"/>
              <w:bottom w:val="single" w:sz="4" w:space="0" w:color="000000"/>
              <w:right w:val="single" w:sz="4" w:space="0" w:color="auto"/>
            </w:tcBorders>
            <w:vAlign w:val="center"/>
            <w:hideMark/>
          </w:tcPr>
          <w:p w:rsidR="008C584C" w:rsidRPr="005A4E93" w:rsidRDefault="008C584C" w:rsidP="00254D53">
            <w:pPr>
              <w:widowControl/>
              <w:ind w:firstLine="480"/>
              <w:rPr>
                <w:rFonts w:ascii="等线" w:hAnsi="等线" w:cs="宋体"/>
                <w:color w:val="000000"/>
              </w:rPr>
            </w:pPr>
          </w:p>
        </w:tc>
        <w:tc>
          <w:tcPr>
            <w:tcW w:w="30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cost_type_name</w:t>
            </w:r>
          </w:p>
        </w:tc>
        <w:tc>
          <w:tcPr>
            <w:tcW w:w="25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VARCHAR2(60)</w:t>
            </w:r>
          </w:p>
        </w:tc>
        <w:tc>
          <w:tcPr>
            <w:tcW w:w="250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付费标识名称</w:t>
            </w:r>
          </w:p>
        </w:tc>
      </w:tr>
      <w:tr w:rsidR="008C584C" w:rsidRPr="005A4E93" w:rsidTr="00254D53">
        <w:trPr>
          <w:trHeight w:val="276"/>
        </w:trPr>
        <w:tc>
          <w:tcPr>
            <w:tcW w:w="1420" w:type="dxa"/>
            <w:vMerge/>
            <w:tcBorders>
              <w:top w:val="single" w:sz="4" w:space="0" w:color="auto"/>
              <w:left w:val="single" w:sz="4" w:space="0" w:color="auto"/>
              <w:bottom w:val="single" w:sz="4" w:space="0" w:color="000000"/>
              <w:right w:val="single" w:sz="4" w:space="0" w:color="auto"/>
            </w:tcBorders>
            <w:vAlign w:val="center"/>
            <w:hideMark/>
          </w:tcPr>
          <w:p w:rsidR="008C584C" w:rsidRPr="005A4E93" w:rsidRDefault="008C584C" w:rsidP="00254D53">
            <w:pPr>
              <w:widowControl/>
              <w:ind w:firstLine="480"/>
              <w:rPr>
                <w:rFonts w:ascii="等线" w:hAnsi="等线" w:cs="宋体"/>
                <w:color w:val="000000"/>
              </w:rPr>
            </w:pPr>
          </w:p>
        </w:tc>
        <w:tc>
          <w:tcPr>
            <w:tcW w:w="30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intall_addr_id</w:t>
            </w:r>
          </w:p>
        </w:tc>
        <w:tc>
          <w:tcPr>
            <w:tcW w:w="25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VARCHAR2(60)</w:t>
            </w:r>
          </w:p>
        </w:tc>
        <w:tc>
          <w:tcPr>
            <w:tcW w:w="250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标准地址</w:t>
            </w:r>
            <w:r w:rsidRPr="005A4E93">
              <w:rPr>
                <w:rFonts w:ascii="等线" w:hAnsi="等线" w:cs="宋体" w:hint="eastAsia"/>
                <w:color w:val="000000"/>
              </w:rPr>
              <w:t>ID</w:t>
            </w:r>
          </w:p>
        </w:tc>
      </w:tr>
      <w:tr w:rsidR="008C584C" w:rsidRPr="005A4E93" w:rsidTr="00254D53">
        <w:trPr>
          <w:trHeight w:val="276"/>
        </w:trPr>
        <w:tc>
          <w:tcPr>
            <w:tcW w:w="1420" w:type="dxa"/>
            <w:vMerge/>
            <w:tcBorders>
              <w:top w:val="single" w:sz="4" w:space="0" w:color="auto"/>
              <w:left w:val="single" w:sz="4" w:space="0" w:color="auto"/>
              <w:bottom w:val="single" w:sz="4" w:space="0" w:color="000000"/>
              <w:right w:val="single" w:sz="4" w:space="0" w:color="auto"/>
            </w:tcBorders>
            <w:vAlign w:val="center"/>
            <w:hideMark/>
          </w:tcPr>
          <w:p w:rsidR="008C584C" w:rsidRPr="005A4E93" w:rsidRDefault="008C584C" w:rsidP="00254D53">
            <w:pPr>
              <w:widowControl/>
              <w:ind w:firstLine="480"/>
              <w:rPr>
                <w:rFonts w:ascii="等线" w:hAnsi="等线" w:cs="宋体"/>
                <w:color w:val="000000"/>
              </w:rPr>
            </w:pPr>
          </w:p>
        </w:tc>
        <w:tc>
          <w:tcPr>
            <w:tcW w:w="30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intall_addr_name</w:t>
            </w:r>
          </w:p>
        </w:tc>
        <w:tc>
          <w:tcPr>
            <w:tcW w:w="25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VARCHAR2(4000)</w:t>
            </w:r>
          </w:p>
        </w:tc>
        <w:tc>
          <w:tcPr>
            <w:tcW w:w="250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标准地址名称</w:t>
            </w:r>
          </w:p>
        </w:tc>
      </w:tr>
      <w:tr w:rsidR="008C584C" w:rsidRPr="005A4E93" w:rsidTr="00254D53">
        <w:trPr>
          <w:trHeight w:val="276"/>
        </w:trPr>
        <w:tc>
          <w:tcPr>
            <w:tcW w:w="1420" w:type="dxa"/>
            <w:vMerge/>
            <w:tcBorders>
              <w:top w:val="single" w:sz="4" w:space="0" w:color="auto"/>
              <w:left w:val="single" w:sz="4" w:space="0" w:color="auto"/>
              <w:bottom w:val="single" w:sz="4" w:space="0" w:color="000000"/>
              <w:right w:val="single" w:sz="4" w:space="0" w:color="auto"/>
            </w:tcBorders>
            <w:vAlign w:val="center"/>
            <w:hideMark/>
          </w:tcPr>
          <w:p w:rsidR="008C584C" w:rsidRPr="005A4E93" w:rsidRDefault="008C584C" w:rsidP="00254D53">
            <w:pPr>
              <w:widowControl/>
              <w:ind w:firstLine="480"/>
              <w:rPr>
                <w:rFonts w:ascii="等线" w:hAnsi="等线" w:cs="宋体"/>
                <w:color w:val="000000"/>
              </w:rPr>
            </w:pPr>
          </w:p>
        </w:tc>
        <w:tc>
          <w:tcPr>
            <w:tcW w:w="30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exch_id</w:t>
            </w:r>
          </w:p>
        </w:tc>
        <w:tc>
          <w:tcPr>
            <w:tcW w:w="25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VARCHAR2(60)</w:t>
            </w:r>
          </w:p>
        </w:tc>
        <w:tc>
          <w:tcPr>
            <w:tcW w:w="250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网格</w:t>
            </w:r>
            <w:r w:rsidRPr="005A4E93">
              <w:rPr>
                <w:rFonts w:ascii="等线" w:hAnsi="等线" w:cs="宋体" w:hint="eastAsia"/>
                <w:color w:val="000000"/>
              </w:rPr>
              <w:t>ID</w:t>
            </w:r>
          </w:p>
        </w:tc>
      </w:tr>
      <w:tr w:rsidR="008C584C" w:rsidRPr="005A4E93" w:rsidTr="00254D53">
        <w:trPr>
          <w:trHeight w:val="276"/>
        </w:trPr>
        <w:tc>
          <w:tcPr>
            <w:tcW w:w="1420" w:type="dxa"/>
            <w:vMerge/>
            <w:tcBorders>
              <w:top w:val="single" w:sz="4" w:space="0" w:color="auto"/>
              <w:left w:val="single" w:sz="4" w:space="0" w:color="auto"/>
              <w:bottom w:val="single" w:sz="4" w:space="0" w:color="000000"/>
              <w:right w:val="single" w:sz="4" w:space="0" w:color="auto"/>
            </w:tcBorders>
            <w:vAlign w:val="center"/>
            <w:hideMark/>
          </w:tcPr>
          <w:p w:rsidR="008C584C" w:rsidRPr="005A4E93" w:rsidRDefault="008C584C" w:rsidP="00254D53">
            <w:pPr>
              <w:widowControl/>
              <w:ind w:firstLine="480"/>
              <w:rPr>
                <w:rFonts w:ascii="等线" w:hAnsi="等线" w:cs="宋体"/>
                <w:color w:val="000000"/>
              </w:rPr>
            </w:pPr>
          </w:p>
        </w:tc>
        <w:tc>
          <w:tcPr>
            <w:tcW w:w="30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exch_name</w:t>
            </w:r>
          </w:p>
        </w:tc>
        <w:tc>
          <w:tcPr>
            <w:tcW w:w="25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VARCHAR2(255)</w:t>
            </w:r>
          </w:p>
        </w:tc>
        <w:tc>
          <w:tcPr>
            <w:tcW w:w="250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网格名称</w:t>
            </w:r>
          </w:p>
        </w:tc>
      </w:tr>
      <w:tr w:rsidR="008C584C" w:rsidRPr="005A4E93" w:rsidTr="00254D53">
        <w:trPr>
          <w:trHeight w:val="276"/>
        </w:trPr>
        <w:tc>
          <w:tcPr>
            <w:tcW w:w="1420" w:type="dxa"/>
            <w:vMerge/>
            <w:tcBorders>
              <w:top w:val="single" w:sz="4" w:space="0" w:color="auto"/>
              <w:left w:val="single" w:sz="4" w:space="0" w:color="auto"/>
              <w:bottom w:val="single" w:sz="4" w:space="0" w:color="000000"/>
              <w:right w:val="single" w:sz="4" w:space="0" w:color="auto"/>
            </w:tcBorders>
            <w:vAlign w:val="center"/>
            <w:hideMark/>
          </w:tcPr>
          <w:p w:rsidR="008C584C" w:rsidRPr="005A4E93" w:rsidRDefault="008C584C" w:rsidP="00254D53">
            <w:pPr>
              <w:widowControl/>
              <w:ind w:firstLine="480"/>
              <w:rPr>
                <w:rFonts w:ascii="等线" w:hAnsi="等线" w:cs="宋体"/>
                <w:color w:val="000000"/>
              </w:rPr>
            </w:pPr>
          </w:p>
        </w:tc>
        <w:tc>
          <w:tcPr>
            <w:tcW w:w="30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address6_id</w:t>
            </w:r>
          </w:p>
        </w:tc>
        <w:tc>
          <w:tcPr>
            <w:tcW w:w="25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NUMBER(9)</w:t>
            </w:r>
          </w:p>
        </w:tc>
        <w:tc>
          <w:tcPr>
            <w:tcW w:w="250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小区</w:t>
            </w:r>
            <w:r w:rsidRPr="005A4E93">
              <w:rPr>
                <w:rFonts w:ascii="等线" w:hAnsi="等线" w:cs="宋体" w:hint="eastAsia"/>
                <w:color w:val="000000"/>
              </w:rPr>
              <w:t>ID</w:t>
            </w:r>
          </w:p>
        </w:tc>
      </w:tr>
      <w:tr w:rsidR="008C584C" w:rsidRPr="005A4E93" w:rsidTr="00254D53">
        <w:trPr>
          <w:trHeight w:val="276"/>
        </w:trPr>
        <w:tc>
          <w:tcPr>
            <w:tcW w:w="1420" w:type="dxa"/>
            <w:vMerge/>
            <w:tcBorders>
              <w:top w:val="single" w:sz="4" w:space="0" w:color="auto"/>
              <w:left w:val="single" w:sz="4" w:space="0" w:color="auto"/>
              <w:bottom w:val="single" w:sz="4" w:space="0" w:color="000000"/>
              <w:right w:val="single" w:sz="4" w:space="0" w:color="auto"/>
            </w:tcBorders>
            <w:vAlign w:val="center"/>
            <w:hideMark/>
          </w:tcPr>
          <w:p w:rsidR="008C584C" w:rsidRPr="005A4E93" w:rsidRDefault="008C584C" w:rsidP="00254D53">
            <w:pPr>
              <w:widowControl/>
              <w:ind w:firstLine="480"/>
              <w:rPr>
                <w:rFonts w:ascii="等线" w:hAnsi="等线" w:cs="宋体"/>
                <w:color w:val="000000"/>
              </w:rPr>
            </w:pPr>
          </w:p>
        </w:tc>
        <w:tc>
          <w:tcPr>
            <w:tcW w:w="30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address6_name</w:t>
            </w:r>
          </w:p>
        </w:tc>
        <w:tc>
          <w:tcPr>
            <w:tcW w:w="25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VARCHAR2(255)</w:t>
            </w:r>
          </w:p>
        </w:tc>
        <w:tc>
          <w:tcPr>
            <w:tcW w:w="250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小区名称</w:t>
            </w:r>
          </w:p>
        </w:tc>
      </w:tr>
      <w:tr w:rsidR="008C584C" w:rsidRPr="005A4E93" w:rsidTr="00254D53">
        <w:trPr>
          <w:trHeight w:val="276"/>
        </w:trPr>
        <w:tc>
          <w:tcPr>
            <w:tcW w:w="1420" w:type="dxa"/>
            <w:vMerge/>
            <w:tcBorders>
              <w:top w:val="single" w:sz="4" w:space="0" w:color="auto"/>
              <w:left w:val="single" w:sz="4" w:space="0" w:color="auto"/>
              <w:bottom w:val="single" w:sz="4" w:space="0" w:color="000000"/>
              <w:right w:val="single" w:sz="4" w:space="0" w:color="auto"/>
            </w:tcBorders>
            <w:vAlign w:val="center"/>
            <w:hideMark/>
          </w:tcPr>
          <w:p w:rsidR="008C584C" w:rsidRPr="005A4E93" w:rsidRDefault="008C584C" w:rsidP="00254D53">
            <w:pPr>
              <w:widowControl/>
              <w:ind w:firstLine="480"/>
              <w:rPr>
                <w:rFonts w:ascii="等线" w:hAnsi="等线" w:cs="宋体"/>
                <w:color w:val="000000"/>
              </w:rPr>
            </w:pPr>
          </w:p>
        </w:tc>
        <w:tc>
          <w:tcPr>
            <w:tcW w:w="30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old_exch_id</w:t>
            </w:r>
          </w:p>
        </w:tc>
        <w:tc>
          <w:tcPr>
            <w:tcW w:w="25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VARCHAR2(60)</w:t>
            </w:r>
          </w:p>
        </w:tc>
        <w:tc>
          <w:tcPr>
            <w:tcW w:w="250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旧网格</w:t>
            </w:r>
            <w:r w:rsidRPr="005A4E93">
              <w:rPr>
                <w:rFonts w:ascii="等线" w:hAnsi="等线" w:cs="宋体" w:hint="eastAsia"/>
                <w:color w:val="000000"/>
              </w:rPr>
              <w:t>ID</w:t>
            </w:r>
          </w:p>
        </w:tc>
      </w:tr>
      <w:tr w:rsidR="008C584C" w:rsidRPr="005A4E93" w:rsidTr="00254D53">
        <w:trPr>
          <w:trHeight w:val="276"/>
        </w:trPr>
        <w:tc>
          <w:tcPr>
            <w:tcW w:w="1420" w:type="dxa"/>
            <w:vMerge/>
            <w:tcBorders>
              <w:top w:val="single" w:sz="4" w:space="0" w:color="auto"/>
              <w:left w:val="single" w:sz="4" w:space="0" w:color="auto"/>
              <w:bottom w:val="single" w:sz="4" w:space="0" w:color="000000"/>
              <w:right w:val="single" w:sz="4" w:space="0" w:color="auto"/>
            </w:tcBorders>
            <w:vAlign w:val="center"/>
            <w:hideMark/>
          </w:tcPr>
          <w:p w:rsidR="008C584C" w:rsidRPr="005A4E93" w:rsidRDefault="008C584C" w:rsidP="00254D53">
            <w:pPr>
              <w:widowControl/>
              <w:ind w:firstLine="480"/>
              <w:rPr>
                <w:rFonts w:ascii="等线" w:hAnsi="等线" w:cs="宋体"/>
                <w:color w:val="000000"/>
              </w:rPr>
            </w:pPr>
          </w:p>
        </w:tc>
        <w:tc>
          <w:tcPr>
            <w:tcW w:w="30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old_exch_name</w:t>
            </w:r>
          </w:p>
        </w:tc>
        <w:tc>
          <w:tcPr>
            <w:tcW w:w="25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VARCHAR2(255)</w:t>
            </w:r>
          </w:p>
        </w:tc>
        <w:tc>
          <w:tcPr>
            <w:tcW w:w="250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旧网格名称</w:t>
            </w:r>
          </w:p>
        </w:tc>
      </w:tr>
      <w:tr w:rsidR="008C584C" w:rsidRPr="005A4E93" w:rsidTr="00254D53">
        <w:trPr>
          <w:trHeight w:val="276"/>
        </w:trPr>
        <w:tc>
          <w:tcPr>
            <w:tcW w:w="1420" w:type="dxa"/>
            <w:vMerge/>
            <w:tcBorders>
              <w:top w:val="single" w:sz="4" w:space="0" w:color="auto"/>
              <w:left w:val="single" w:sz="4" w:space="0" w:color="auto"/>
              <w:bottom w:val="single" w:sz="4" w:space="0" w:color="000000"/>
              <w:right w:val="single" w:sz="4" w:space="0" w:color="auto"/>
            </w:tcBorders>
            <w:vAlign w:val="center"/>
            <w:hideMark/>
          </w:tcPr>
          <w:p w:rsidR="008C584C" w:rsidRPr="005A4E93" w:rsidRDefault="008C584C" w:rsidP="00254D53">
            <w:pPr>
              <w:widowControl/>
              <w:ind w:firstLine="480"/>
              <w:rPr>
                <w:rFonts w:ascii="等线" w:hAnsi="等线" w:cs="宋体"/>
                <w:color w:val="000000"/>
              </w:rPr>
            </w:pPr>
          </w:p>
        </w:tc>
        <w:tc>
          <w:tcPr>
            <w:tcW w:w="30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com_batch_seri</w:t>
            </w:r>
          </w:p>
        </w:tc>
        <w:tc>
          <w:tcPr>
            <w:tcW w:w="25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VARCHAR2(60)</w:t>
            </w:r>
          </w:p>
        </w:tc>
        <w:tc>
          <w:tcPr>
            <w:tcW w:w="250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Pr>
                <w:rFonts w:ascii="等线" w:hAnsi="等线" w:cs="宋体" w:hint="eastAsia"/>
                <w:color w:val="000000"/>
              </w:rPr>
              <w:t>企宽</w:t>
            </w:r>
            <w:r>
              <w:rPr>
                <w:rFonts w:ascii="等线" w:hAnsi="等线" w:cs="宋体" w:hint="eastAsia"/>
                <w:color w:val="000000"/>
              </w:rPr>
              <w:t>FTTR</w:t>
            </w:r>
            <w:r w:rsidRPr="005A4E93">
              <w:rPr>
                <w:rFonts w:ascii="等线" w:hAnsi="等线" w:cs="宋体" w:hint="eastAsia"/>
                <w:color w:val="000000"/>
              </w:rPr>
              <w:t>批次号</w:t>
            </w:r>
          </w:p>
        </w:tc>
      </w:tr>
    </w:tbl>
    <w:p w:rsidR="008C584C" w:rsidRPr="005A4E93" w:rsidRDefault="008C584C" w:rsidP="008C584C">
      <w:pPr>
        <w:ind w:firstLine="480"/>
      </w:pPr>
    </w:p>
    <w:p w:rsidR="008C584C" w:rsidRPr="005A4E93" w:rsidRDefault="008C584C" w:rsidP="008C584C">
      <w:pPr>
        <w:pStyle w:val="5"/>
        <w:rPr>
          <w:szCs w:val="24"/>
        </w:rPr>
      </w:pPr>
      <w:bookmarkStart w:id="3379" w:name="_Toc129958031"/>
      <w:bookmarkStart w:id="3380" w:name="_Toc130156287"/>
      <w:r w:rsidRPr="005A4E93">
        <w:rPr>
          <w:szCs w:val="24"/>
        </w:rPr>
        <w:t>装维信息</w:t>
      </w:r>
      <w:r w:rsidRPr="005A4E93">
        <w:rPr>
          <w:rFonts w:hint="eastAsia"/>
          <w:szCs w:val="24"/>
        </w:rPr>
        <w:t>数据</w:t>
      </w:r>
      <w:r w:rsidRPr="005A4E93">
        <w:rPr>
          <w:szCs w:val="24"/>
        </w:rPr>
        <w:t>表</w:t>
      </w:r>
      <w:bookmarkEnd w:id="3379"/>
      <w:bookmarkEnd w:id="3380"/>
    </w:p>
    <w:tbl>
      <w:tblPr>
        <w:tblW w:w="9500" w:type="dxa"/>
        <w:tblInd w:w="113" w:type="dxa"/>
        <w:tblLook w:val="04A0" w:firstRow="1" w:lastRow="0" w:firstColumn="1" w:lastColumn="0" w:noHBand="0" w:noVBand="1"/>
      </w:tblPr>
      <w:tblGrid>
        <w:gridCol w:w="1333"/>
        <w:gridCol w:w="3127"/>
        <w:gridCol w:w="2540"/>
        <w:gridCol w:w="2500"/>
      </w:tblGrid>
      <w:tr w:rsidR="008C584C" w:rsidRPr="005A4E93" w:rsidTr="00254D53">
        <w:trPr>
          <w:trHeight w:val="276"/>
        </w:trPr>
        <w:tc>
          <w:tcPr>
            <w:tcW w:w="14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C584C" w:rsidRPr="005A4E93" w:rsidRDefault="008C584C" w:rsidP="00254D53">
            <w:pPr>
              <w:widowControl/>
              <w:ind w:firstLine="480"/>
              <w:jc w:val="center"/>
              <w:rPr>
                <w:rFonts w:ascii="等线" w:hAnsi="等线" w:cs="宋体"/>
                <w:color w:val="000000"/>
              </w:rPr>
            </w:pPr>
            <w:r w:rsidRPr="005A4E93">
              <w:rPr>
                <w:rFonts w:ascii="等线" w:hAnsi="等线" w:cs="宋体" w:hint="eastAsia"/>
                <w:color w:val="000000"/>
              </w:rPr>
              <w:t>装维信息</w:t>
            </w:r>
          </w:p>
        </w:tc>
        <w:tc>
          <w:tcPr>
            <w:tcW w:w="3040" w:type="dxa"/>
            <w:tcBorders>
              <w:top w:val="single" w:sz="4" w:space="0" w:color="auto"/>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wo_work_id</w:t>
            </w:r>
          </w:p>
        </w:tc>
        <w:tc>
          <w:tcPr>
            <w:tcW w:w="2540" w:type="dxa"/>
            <w:tcBorders>
              <w:top w:val="single" w:sz="4" w:space="0" w:color="auto"/>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NUMBER(9)</w:t>
            </w:r>
          </w:p>
        </w:tc>
        <w:tc>
          <w:tcPr>
            <w:tcW w:w="2500" w:type="dxa"/>
            <w:tcBorders>
              <w:top w:val="single" w:sz="4" w:space="0" w:color="auto"/>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工单</w:t>
            </w:r>
            <w:r w:rsidRPr="005A4E93">
              <w:rPr>
                <w:rFonts w:ascii="等线" w:hAnsi="等线" w:cs="宋体" w:hint="eastAsia"/>
                <w:color w:val="000000"/>
              </w:rPr>
              <w:t>ID</w:t>
            </w:r>
          </w:p>
        </w:tc>
      </w:tr>
      <w:tr w:rsidR="008C584C" w:rsidRPr="005A4E93" w:rsidTr="00254D53">
        <w:trPr>
          <w:trHeight w:val="276"/>
        </w:trPr>
        <w:tc>
          <w:tcPr>
            <w:tcW w:w="1420" w:type="dxa"/>
            <w:vMerge/>
            <w:tcBorders>
              <w:top w:val="single" w:sz="4" w:space="0" w:color="auto"/>
              <w:left w:val="single" w:sz="4" w:space="0" w:color="auto"/>
              <w:bottom w:val="single" w:sz="4" w:space="0" w:color="auto"/>
              <w:right w:val="single" w:sz="4" w:space="0" w:color="auto"/>
            </w:tcBorders>
            <w:vAlign w:val="center"/>
            <w:hideMark/>
          </w:tcPr>
          <w:p w:rsidR="008C584C" w:rsidRPr="005A4E93" w:rsidRDefault="008C584C" w:rsidP="00254D53">
            <w:pPr>
              <w:widowControl/>
              <w:ind w:firstLine="480"/>
              <w:rPr>
                <w:rFonts w:ascii="等线" w:hAnsi="等线" w:cs="宋体"/>
                <w:color w:val="000000"/>
              </w:rPr>
            </w:pPr>
          </w:p>
        </w:tc>
        <w:tc>
          <w:tcPr>
            <w:tcW w:w="30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work_order_state</w:t>
            </w:r>
          </w:p>
        </w:tc>
        <w:tc>
          <w:tcPr>
            <w:tcW w:w="25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VARCHAR2(5)</w:t>
            </w:r>
          </w:p>
        </w:tc>
        <w:tc>
          <w:tcPr>
            <w:tcW w:w="250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工单状态</w:t>
            </w:r>
          </w:p>
        </w:tc>
      </w:tr>
      <w:tr w:rsidR="008C584C" w:rsidRPr="005A4E93" w:rsidTr="00254D53">
        <w:trPr>
          <w:trHeight w:val="276"/>
        </w:trPr>
        <w:tc>
          <w:tcPr>
            <w:tcW w:w="1420" w:type="dxa"/>
            <w:vMerge/>
            <w:tcBorders>
              <w:top w:val="single" w:sz="4" w:space="0" w:color="auto"/>
              <w:left w:val="single" w:sz="4" w:space="0" w:color="auto"/>
              <w:bottom w:val="single" w:sz="4" w:space="0" w:color="auto"/>
              <w:right w:val="single" w:sz="4" w:space="0" w:color="auto"/>
            </w:tcBorders>
            <w:vAlign w:val="center"/>
            <w:hideMark/>
          </w:tcPr>
          <w:p w:rsidR="008C584C" w:rsidRPr="005A4E93" w:rsidRDefault="008C584C" w:rsidP="00254D53">
            <w:pPr>
              <w:widowControl/>
              <w:ind w:firstLine="480"/>
              <w:rPr>
                <w:rFonts w:ascii="等线" w:hAnsi="等线" w:cs="宋体"/>
                <w:color w:val="000000"/>
              </w:rPr>
            </w:pPr>
          </w:p>
        </w:tc>
        <w:tc>
          <w:tcPr>
            <w:tcW w:w="30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work_order_state_name</w:t>
            </w:r>
          </w:p>
        </w:tc>
        <w:tc>
          <w:tcPr>
            <w:tcW w:w="2540" w:type="dxa"/>
            <w:tcBorders>
              <w:top w:val="nil"/>
              <w:left w:val="nil"/>
              <w:bottom w:val="single" w:sz="4" w:space="0" w:color="auto"/>
              <w:right w:val="single" w:sz="4" w:space="0" w:color="auto"/>
            </w:tcBorders>
            <w:shd w:val="clear" w:color="auto" w:fill="auto"/>
            <w:noWrap/>
            <w:vAlign w:val="center"/>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VARCHAR2(255)</w:t>
            </w:r>
          </w:p>
        </w:tc>
        <w:tc>
          <w:tcPr>
            <w:tcW w:w="250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工单状态描述</w:t>
            </w:r>
          </w:p>
        </w:tc>
      </w:tr>
      <w:tr w:rsidR="008C584C" w:rsidRPr="005A4E93" w:rsidTr="00254D53">
        <w:trPr>
          <w:trHeight w:val="276"/>
        </w:trPr>
        <w:tc>
          <w:tcPr>
            <w:tcW w:w="1420" w:type="dxa"/>
            <w:vMerge/>
            <w:tcBorders>
              <w:top w:val="single" w:sz="4" w:space="0" w:color="auto"/>
              <w:left w:val="single" w:sz="4" w:space="0" w:color="auto"/>
              <w:bottom w:val="single" w:sz="4" w:space="0" w:color="auto"/>
              <w:right w:val="single" w:sz="4" w:space="0" w:color="auto"/>
            </w:tcBorders>
            <w:vAlign w:val="center"/>
            <w:hideMark/>
          </w:tcPr>
          <w:p w:rsidR="008C584C" w:rsidRPr="005A4E93" w:rsidRDefault="008C584C" w:rsidP="00254D53">
            <w:pPr>
              <w:widowControl/>
              <w:ind w:firstLine="480"/>
              <w:rPr>
                <w:rFonts w:ascii="等线" w:hAnsi="等线" w:cs="宋体"/>
                <w:color w:val="000000"/>
              </w:rPr>
            </w:pPr>
          </w:p>
        </w:tc>
        <w:tc>
          <w:tcPr>
            <w:tcW w:w="30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work_create_date</w:t>
            </w:r>
          </w:p>
        </w:tc>
        <w:tc>
          <w:tcPr>
            <w:tcW w:w="25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DATE</w:t>
            </w:r>
          </w:p>
        </w:tc>
        <w:tc>
          <w:tcPr>
            <w:tcW w:w="250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装维环节到单时间</w:t>
            </w:r>
          </w:p>
        </w:tc>
      </w:tr>
      <w:tr w:rsidR="008C584C" w:rsidRPr="005A4E93" w:rsidTr="00254D53">
        <w:trPr>
          <w:trHeight w:val="276"/>
        </w:trPr>
        <w:tc>
          <w:tcPr>
            <w:tcW w:w="1420" w:type="dxa"/>
            <w:vMerge/>
            <w:tcBorders>
              <w:top w:val="single" w:sz="4" w:space="0" w:color="auto"/>
              <w:left w:val="single" w:sz="4" w:space="0" w:color="auto"/>
              <w:bottom w:val="single" w:sz="4" w:space="0" w:color="auto"/>
              <w:right w:val="single" w:sz="4" w:space="0" w:color="auto"/>
            </w:tcBorders>
            <w:vAlign w:val="center"/>
            <w:hideMark/>
          </w:tcPr>
          <w:p w:rsidR="008C584C" w:rsidRPr="005A4E93" w:rsidRDefault="008C584C" w:rsidP="00254D53">
            <w:pPr>
              <w:widowControl/>
              <w:ind w:firstLine="480"/>
              <w:rPr>
                <w:rFonts w:ascii="等线" w:hAnsi="等线" w:cs="宋体"/>
                <w:color w:val="000000"/>
              </w:rPr>
            </w:pPr>
          </w:p>
        </w:tc>
        <w:tc>
          <w:tcPr>
            <w:tcW w:w="30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work_finish_date</w:t>
            </w:r>
          </w:p>
        </w:tc>
        <w:tc>
          <w:tcPr>
            <w:tcW w:w="25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DATE</w:t>
            </w:r>
          </w:p>
        </w:tc>
        <w:tc>
          <w:tcPr>
            <w:tcW w:w="250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工单完成时间</w:t>
            </w:r>
          </w:p>
        </w:tc>
      </w:tr>
      <w:tr w:rsidR="008C584C" w:rsidRPr="005A4E93" w:rsidTr="00254D53">
        <w:trPr>
          <w:trHeight w:val="276"/>
        </w:trPr>
        <w:tc>
          <w:tcPr>
            <w:tcW w:w="1420" w:type="dxa"/>
            <w:vMerge/>
            <w:tcBorders>
              <w:top w:val="single" w:sz="4" w:space="0" w:color="auto"/>
              <w:left w:val="single" w:sz="4" w:space="0" w:color="auto"/>
              <w:bottom w:val="single" w:sz="4" w:space="0" w:color="auto"/>
              <w:right w:val="single" w:sz="4" w:space="0" w:color="auto"/>
            </w:tcBorders>
            <w:vAlign w:val="center"/>
            <w:hideMark/>
          </w:tcPr>
          <w:p w:rsidR="008C584C" w:rsidRPr="005A4E93" w:rsidRDefault="008C584C" w:rsidP="00254D53">
            <w:pPr>
              <w:widowControl/>
              <w:ind w:firstLine="480"/>
              <w:rPr>
                <w:rFonts w:ascii="等线" w:hAnsi="等线" w:cs="宋体"/>
                <w:color w:val="000000"/>
              </w:rPr>
            </w:pPr>
          </w:p>
        </w:tc>
        <w:tc>
          <w:tcPr>
            <w:tcW w:w="30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tache_define_id</w:t>
            </w:r>
          </w:p>
        </w:tc>
        <w:tc>
          <w:tcPr>
            <w:tcW w:w="25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NUMBER(9)</w:t>
            </w:r>
          </w:p>
        </w:tc>
        <w:tc>
          <w:tcPr>
            <w:tcW w:w="250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工单环节</w:t>
            </w:r>
            <w:r w:rsidRPr="005A4E93">
              <w:rPr>
                <w:rFonts w:ascii="等线" w:hAnsi="等线" w:cs="宋体" w:hint="eastAsia"/>
                <w:color w:val="000000"/>
              </w:rPr>
              <w:t>ID</w:t>
            </w:r>
          </w:p>
        </w:tc>
      </w:tr>
      <w:tr w:rsidR="008C584C" w:rsidRPr="005A4E93" w:rsidTr="00254D53">
        <w:trPr>
          <w:trHeight w:val="276"/>
        </w:trPr>
        <w:tc>
          <w:tcPr>
            <w:tcW w:w="1420" w:type="dxa"/>
            <w:vMerge/>
            <w:tcBorders>
              <w:top w:val="single" w:sz="4" w:space="0" w:color="auto"/>
              <w:left w:val="single" w:sz="4" w:space="0" w:color="auto"/>
              <w:bottom w:val="single" w:sz="4" w:space="0" w:color="auto"/>
              <w:right w:val="single" w:sz="4" w:space="0" w:color="auto"/>
            </w:tcBorders>
            <w:vAlign w:val="center"/>
            <w:hideMark/>
          </w:tcPr>
          <w:p w:rsidR="008C584C" w:rsidRPr="005A4E93" w:rsidRDefault="008C584C" w:rsidP="00254D53">
            <w:pPr>
              <w:widowControl/>
              <w:ind w:firstLine="480"/>
              <w:rPr>
                <w:rFonts w:ascii="等线" w:hAnsi="等线" w:cs="宋体"/>
                <w:color w:val="000000"/>
              </w:rPr>
            </w:pPr>
          </w:p>
        </w:tc>
        <w:tc>
          <w:tcPr>
            <w:tcW w:w="30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tache_define_name</w:t>
            </w:r>
          </w:p>
        </w:tc>
        <w:tc>
          <w:tcPr>
            <w:tcW w:w="2540" w:type="dxa"/>
            <w:tcBorders>
              <w:top w:val="nil"/>
              <w:left w:val="nil"/>
              <w:bottom w:val="single" w:sz="4" w:space="0" w:color="auto"/>
              <w:right w:val="single" w:sz="4" w:space="0" w:color="auto"/>
            </w:tcBorders>
            <w:shd w:val="clear" w:color="auto" w:fill="auto"/>
            <w:noWrap/>
            <w:vAlign w:val="center"/>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VARCHAR2(255)</w:t>
            </w:r>
          </w:p>
        </w:tc>
        <w:tc>
          <w:tcPr>
            <w:tcW w:w="250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工单环节名称</w:t>
            </w:r>
          </w:p>
        </w:tc>
      </w:tr>
      <w:tr w:rsidR="008C584C" w:rsidRPr="005A4E93" w:rsidTr="00254D53">
        <w:trPr>
          <w:trHeight w:val="276"/>
        </w:trPr>
        <w:tc>
          <w:tcPr>
            <w:tcW w:w="1420" w:type="dxa"/>
            <w:vMerge/>
            <w:tcBorders>
              <w:top w:val="single" w:sz="4" w:space="0" w:color="auto"/>
              <w:left w:val="single" w:sz="4" w:space="0" w:color="auto"/>
              <w:bottom w:val="single" w:sz="4" w:space="0" w:color="auto"/>
              <w:right w:val="single" w:sz="4" w:space="0" w:color="auto"/>
            </w:tcBorders>
            <w:vAlign w:val="center"/>
            <w:hideMark/>
          </w:tcPr>
          <w:p w:rsidR="008C584C" w:rsidRPr="005A4E93" w:rsidRDefault="008C584C" w:rsidP="00254D53">
            <w:pPr>
              <w:widowControl/>
              <w:ind w:firstLine="480"/>
              <w:rPr>
                <w:rFonts w:ascii="等线" w:hAnsi="等线" w:cs="宋体"/>
                <w:color w:val="000000"/>
              </w:rPr>
            </w:pPr>
          </w:p>
        </w:tc>
        <w:tc>
          <w:tcPr>
            <w:tcW w:w="30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staff_org_id</w:t>
            </w:r>
          </w:p>
        </w:tc>
        <w:tc>
          <w:tcPr>
            <w:tcW w:w="2540" w:type="dxa"/>
            <w:tcBorders>
              <w:top w:val="nil"/>
              <w:left w:val="nil"/>
              <w:bottom w:val="single" w:sz="4" w:space="0" w:color="auto"/>
              <w:right w:val="single" w:sz="4" w:space="0" w:color="auto"/>
            </w:tcBorders>
            <w:shd w:val="clear" w:color="auto" w:fill="auto"/>
            <w:noWrap/>
            <w:vAlign w:val="center"/>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VARCHAR2(255)</w:t>
            </w:r>
          </w:p>
        </w:tc>
        <w:tc>
          <w:tcPr>
            <w:tcW w:w="250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装维人员所属网格</w:t>
            </w:r>
            <w:r w:rsidRPr="005A4E93">
              <w:rPr>
                <w:rFonts w:ascii="等线" w:hAnsi="等线" w:cs="宋体" w:hint="eastAsia"/>
                <w:color w:val="000000"/>
              </w:rPr>
              <w:t>ID</w:t>
            </w:r>
          </w:p>
        </w:tc>
      </w:tr>
      <w:tr w:rsidR="008C584C" w:rsidRPr="005A4E93" w:rsidTr="00254D53">
        <w:trPr>
          <w:trHeight w:val="276"/>
        </w:trPr>
        <w:tc>
          <w:tcPr>
            <w:tcW w:w="1420" w:type="dxa"/>
            <w:vMerge/>
            <w:tcBorders>
              <w:top w:val="single" w:sz="4" w:space="0" w:color="auto"/>
              <w:left w:val="single" w:sz="4" w:space="0" w:color="auto"/>
              <w:bottom w:val="single" w:sz="4" w:space="0" w:color="auto"/>
              <w:right w:val="single" w:sz="4" w:space="0" w:color="auto"/>
            </w:tcBorders>
            <w:vAlign w:val="center"/>
            <w:hideMark/>
          </w:tcPr>
          <w:p w:rsidR="008C584C" w:rsidRPr="005A4E93" w:rsidRDefault="008C584C" w:rsidP="00254D53">
            <w:pPr>
              <w:widowControl/>
              <w:ind w:firstLine="480"/>
              <w:rPr>
                <w:rFonts w:ascii="等线" w:hAnsi="等线" w:cs="宋体"/>
                <w:color w:val="000000"/>
              </w:rPr>
            </w:pPr>
          </w:p>
        </w:tc>
        <w:tc>
          <w:tcPr>
            <w:tcW w:w="30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staff_org_name</w:t>
            </w:r>
          </w:p>
        </w:tc>
        <w:tc>
          <w:tcPr>
            <w:tcW w:w="2540" w:type="dxa"/>
            <w:tcBorders>
              <w:top w:val="nil"/>
              <w:left w:val="nil"/>
              <w:bottom w:val="single" w:sz="4" w:space="0" w:color="auto"/>
              <w:right w:val="single" w:sz="4" w:space="0" w:color="auto"/>
            </w:tcBorders>
            <w:shd w:val="clear" w:color="auto" w:fill="auto"/>
            <w:noWrap/>
            <w:vAlign w:val="center"/>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VARCHAR2(255)</w:t>
            </w:r>
          </w:p>
        </w:tc>
        <w:tc>
          <w:tcPr>
            <w:tcW w:w="250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装维人员所属网格名称</w:t>
            </w:r>
          </w:p>
        </w:tc>
      </w:tr>
      <w:tr w:rsidR="008C584C" w:rsidRPr="005A4E93" w:rsidTr="00254D53">
        <w:trPr>
          <w:trHeight w:val="276"/>
        </w:trPr>
        <w:tc>
          <w:tcPr>
            <w:tcW w:w="1420" w:type="dxa"/>
            <w:vMerge/>
            <w:tcBorders>
              <w:top w:val="single" w:sz="4" w:space="0" w:color="auto"/>
              <w:left w:val="single" w:sz="4" w:space="0" w:color="auto"/>
              <w:bottom w:val="single" w:sz="4" w:space="0" w:color="auto"/>
              <w:right w:val="single" w:sz="4" w:space="0" w:color="auto"/>
            </w:tcBorders>
            <w:vAlign w:val="center"/>
            <w:hideMark/>
          </w:tcPr>
          <w:p w:rsidR="008C584C" w:rsidRPr="005A4E93" w:rsidRDefault="008C584C" w:rsidP="00254D53">
            <w:pPr>
              <w:widowControl/>
              <w:ind w:firstLine="480"/>
              <w:rPr>
                <w:rFonts w:ascii="等线" w:hAnsi="等线" w:cs="宋体"/>
                <w:color w:val="000000"/>
              </w:rPr>
            </w:pPr>
          </w:p>
        </w:tc>
        <w:tc>
          <w:tcPr>
            <w:tcW w:w="30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party_type</w:t>
            </w:r>
          </w:p>
        </w:tc>
        <w:tc>
          <w:tcPr>
            <w:tcW w:w="25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VARCHAR2(5)</w:t>
            </w:r>
          </w:p>
        </w:tc>
        <w:tc>
          <w:tcPr>
            <w:tcW w:w="250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party_type</w:t>
            </w:r>
          </w:p>
        </w:tc>
      </w:tr>
      <w:tr w:rsidR="008C584C" w:rsidRPr="005A4E93" w:rsidTr="00254D53">
        <w:trPr>
          <w:trHeight w:val="276"/>
        </w:trPr>
        <w:tc>
          <w:tcPr>
            <w:tcW w:w="1420" w:type="dxa"/>
            <w:vMerge/>
            <w:tcBorders>
              <w:top w:val="single" w:sz="4" w:space="0" w:color="auto"/>
              <w:left w:val="single" w:sz="4" w:space="0" w:color="auto"/>
              <w:bottom w:val="single" w:sz="4" w:space="0" w:color="auto"/>
              <w:right w:val="single" w:sz="4" w:space="0" w:color="auto"/>
            </w:tcBorders>
            <w:vAlign w:val="center"/>
            <w:hideMark/>
          </w:tcPr>
          <w:p w:rsidR="008C584C" w:rsidRPr="005A4E93" w:rsidRDefault="008C584C" w:rsidP="00254D53">
            <w:pPr>
              <w:widowControl/>
              <w:ind w:firstLine="480"/>
              <w:rPr>
                <w:rFonts w:ascii="等线" w:hAnsi="等线" w:cs="宋体"/>
                <w:color w:val="000000"/>
              </w:rPr>
            </w:pPr>
          </w:p>
        </w:tc>
        <w:tc>
          <w:tcPr>
            <w:tcW w:w="30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party_id</w:t>
            </w:r>
          </w:p>
        </w:tc>
        <w:tc>
          <w:tcPr>
            <w:tcW w:w="25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VARCHAR2(60)</w:t>
            </w:r>
          </w:p>
        </w:tc>
        <w:tc>
          <w:tcPr>
            <w:tcW w:w="250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装维人员</w:t>
            </w:r>
            <w:r w:rsidRPr="005A4E93">
              <w:rPr>
                <w:rFonts w:ascii="等线" w:hAnsi="等线" w:cs="宋体" w:hint="eastAsia"/>
                <w:color w:val="000000"/>
              </w:rPr>
              <w:t>ID</w:t>
            </w:r>
          </w:p>
        </w:tc>
      </w:tr>
      <w:tr w:rsidR="008C584C" w:rsidRPr="005A4E93" w:rsidTr="00254D53">
        <w:trPr>
          <w:trHeight w:val="276"/>
        </w:trPr>
        <w:tc>
          <w:tcPr>
            <w:tcW w:w="1420" w:type="dxa"/>
            <w:vMerge/>
            <w:tcBorders>
              <w:top w:val="single" w:sz="4" w:space="0" w:color="auto"/>
              <w:left w:val="single" w:sz="4" w:space="0" w:color="auto"/>
              <w:bottom w:val="single" w:sz="4" w:space="0" w:color="auto"/>
              <w:right w:val="single" w:sz="4" w:space="0" w:color="auto"/>
            </w:tcBorders>
            <w:vAlign w:val="center"/>
            <w:hideMark/>
          </w:tcPr>
          <w:p w:rsidR="008C584C" w:rsidRPr="005A4E93" w:rsidRDefault="008C584C" w:rsidP="00254D53">
            <w:pPr>
              <w:widowControl/>
              <w:ind w:firstLine="480"/>
              <w:rPr>
                <w:rFonts w:ascii="等线" w:hAnsi="等线" w:cs="宋体"/>
                <w:color w:val="000000"/>
              </w:rPr>
            </w:pPr>
          </w:p>
        </w:tc>
        <w:tc>
          <w:tcPr>
            <w:tcW w:w="30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party_name</w:t>
            </w:r>
          </w:p>
        </w:tc>
        <w:tc>
          <w:tcPr>
            <w:tcW w:w="2540" w:type="dxa"/>
            <w:tcBorders>
              <w:top w:val="nil"/>
              <w:left w:val="nil"/>
              <w:bottom w:val="single" w:sz="4" w:space="0" w:color="auto"/>
              <w:right w:val="single" w:sz="4" w:space="0" w:color="auto"/>
            </w:tcBorders>
            <w:shd w:val="clear" w:color="auto" w:fill="auto"/>
            <w:noWrap/>
            <w:vAlign w:val="center"/>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VARCHAR2(255)</w:t>
            </w:r>
          </w:p>
        </w:tc>
        <w:tc>
          <w:tcPr>
            <w:tcW w:w="250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装维人员姓名</w:t>
            </w:r>
          </w:p>
        </w:tc>
      </w:tr>
      <w:tr w:rsidR="008C584C" w:rsidRPr="005A4E93" w:rsidTr="00254D53">
        <w:trPr>
          <w:trHeight w:val="276"/>
        </w:trPr>
        <w:tc>
          <w:tcPr>
            <w:tcW w:w="1420" w:type="dxa"/>
            <w:vMerge/>
            <w:tcBorders>
              <w:top w:val="single" w:sz="4" w:space="0" w:color="auto"/>
              <w:left w:val="single" w:sz="4" w:space="0" w:color="auto"/>
              <w:bottom w:val="single" w:sz="4" w:space="0" w:color="auto"/>
              <w:right w:val="single" w:sz="4" w:space="0" w:color="auto"/>
            </w:tcBorders>
            <w:vAlign w:val="center"/>
            <w:hideMark/>
          </w:tcPr>
          <w:p w:rsidR="008C584C" w:rsidRPr="005A4E93" w:rsidRDefault="008C584C" w:rsidP="00254D53">
            <w:pPr>
              <w:widowControl/>
              <w:ind w:firstLine="480"/>
              <w:rPr>
                <w:rFonts w:ascii="等线" w:hAnsi="等线" w:cs="宋体"/>
                <w:color w:val="000000"/>
              </w:rPr>
            </w:pPr>
          </w:p>
        </w:tc>
        <w:tc>
          <w:tcPr>
            <w:tcW w:w="30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party_phone</w:t>
            </w:r>
          </w:p>
        </w:tc>
        <w:tc>
          <w:tcPr>
            <w:tcW w:w="2540" w:type="dxa"/>
            <w:tcBorders>
              <w:top w:val="nil"/>
              <w:left w:val="nil"/>
              <w:bottom w:val="single" w:sz="4" w:space="0" w:color="auto"/>
              <w:right w:val="single" w:sz="4" w:space="0" w:color="auto"/>
            </w:tcBorders>
            <w:shd w:val="clear" w:color="auto" w:fill="auto"/>
            <w:noWrap/>
            <w:vAlign w:val="center"/>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VARCHAR2(255)</w:t>
            </w:r>
          </w:p>
        </w:tc>
        <w:tc>
          <w:tcPr>
            <w:tcW w:w="250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装维人员电话</w:t>
            </w:r>
          </w:p>
        </w:tc>
      </w:tr>
      <w:tr w:rsidR="008C584C" w:rsidRPr="005A4E93" w:rsidTr="00254D53">
        <w:trPr>
          <w:trHeight w:val="276"/>
        </w:trPr>
        <w:tc>
          <w:tcPr>
            <w:tcW w:w="1420" w:type="dxa"/>
            <w:vMerge/>
            <w:tcBorders>
              <w:top w:val="single" w:sz="4" w:space="0" w:color="auto"/>
              <w:left w:val="single" w:sz="4" w:space="0" w:color="auto"/>
              <w:bottom w:val="single" w:sz="4" w:space="0" w:color="auto"/>
              <w:right w:val="single" w:sz="4" w:space="0" w:color="auto"/>
            </w:tcBorders>
            <w:vAlign w:val="center"/>
            <w:hideMark/>
          </w:tcPr>
          <w:p w:rsidR="008C584C" w:rsidRPr="005A4E93" w:rsidRDefault="008C584C" w:rsidP="00254D53">
            <w:pPr>
              <w:widowControl/>
              <w:ind w:firstLine="480"/>
              <w:rPr>
                <w:rFonts w:ascii="等线" w:hAnsi="等线" w:cs="宋体"/>
                <w:color w:val="000000"/>
              </w:rPr>
            </w:pPr>
          </w:p>
        </w:tc>
        <w:tc>
          <w:tcPr>
            <w:tcW w:w="30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work_result</w:t>
            </w:r>
          </w:p>
        </w:tc>
        <w:tc>
          <w:tcPr>
            <w:tcW w:w="2540" w:type="dxa"/>
            <w:tcBorders>
              <w:top w:val="nil"/>
              <w:left w:val="nil"/>
              <w:bottom w:val="single" w:sz="4" w:space="0" w:color="auto"/>
              <w:right w:val="single" w:sz="4" w:space="0" w:color="auto"/>
            </w:tcBorders>
            <w:shd w:val="clear" w:color="auto" w:fill="auto"/>
            <w:noWrap/>
            <w:vAlign w:val="center"/>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VARCHAR2(4000)</w:t>
            </w:r>
          </w:p>
        </w:tc>
        <w:tc>
          <w:tcPr>
            <w:tcW w:w="250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工单结果描述</w:t>
            </w:r>
          </w:p>
        </w:tc>
      </w:tr>
      <w:tr w:rsidR="008C584C" w:rsidRPr="005A4E93" w:rsidTr="00254D53">
        <w:trPr>
          <w:trHeight w:val="276"/>
        </w:trPr>
        <w:tc>
          <w:tcPr>
            <w:tcW w:w="1420" w:type="dxa"/>
            <w:vMerge/>
            <w:tcBorders>
              <w:top w:val="single" w:sz="4" w:space="0" w:color="auto"/>
              <w:left w:val="single" w:sz="4" w:space="0" w:color="auto"/>
              <w:bottom w:val="single" w:sz="4" w:space="0" w:color="auto"/>
              <w:right w:val="single" w:sz="4" w:space="0" w:color="auto"/>
            </w:tcBorders>
            <w:vAlign w:val="center"/>
            <w:hideMark/>
          </w:tcPr>
          <w:p w:rsidR="008C584C" w:rsidRPr="005A4E93" w:rsidRDefault="008C584C" w:rsidP="00254D53">
            <w:pPr>
              <w:widowControl/>
              <w:ind w:firstLine="480"/>
              <w:rPr>
                <w:rFonts w:ascii="等线" w:hAnsi="等线" w:cs="宋体"/>
                <w:color w:val="000000"/>
              </w:rPr>
            </w:pPr>
          </w:p>
        </w:tc>
        <w:tc>
          <w:tcPr>
            <w:tcW w:w="30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firstid</w:t>
            </w:r>
          </w:p>
        </w:tc>
        <w:tc>
          <w:tcPr>
            <w:tcW w:w="2540" w:type="dxa"/>
            <w:tcBorders>
              <w:top w:val="nil"/>
              <w:left w:val="nil"/>
              <w:bottom w:val="single" w:sz="4" w:space="0" w:color="auto"/>
              <w:right w:val="single" w:sz="4" w:space="0" w:color="auto"/>
            </w:tcBorders>
            <w:shd w:val="clear" w:color="auto" w:fill="auto"/>
            <w:noWrap/>
            <w:vAlign w:val="center"/>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VARCHAR2(255)</w:t>
            </w:r>
          </w:p>
        </w:tc>
        <w:tc>
          <w:tcPr>
            <w:tcW w:w="250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协装人员</w:t>
            </w:r>
            <w:r w:rsidRPr="005A4E93">
              <w:rPr>
                <w:rFonts w:ascii="等线" w:hAnsi="等线" w:cs="宋体" w:hint="eastAsia"/>
                <w:color w:val="000000"/>
              </w:rPr>
              <w:t>ID_1</w:t>
            </w:r>
          </w:p>
        </w:tc>
      </w:tr>
      <w:tr w:rsidR="008C584C" w:rsidRPr="005A4E93" w:rsidTr="00254D53">
        <w:trPr>
          <w:trHeight w:val="276"/>
        </w:trPr>
        <w:tc>
          <w:tcPr>
            <w:tcW w:w="1420" w:type="dxa"/>
            <w:vMerge/>
            <w:tcBorders>
              <w:top w:val="single" w:sz="4" w:space="0" w:color="auto"/>
              <w:left w:val="single" w:sz="4" w:space="0" w:color="auto"/>
              <w:bottom w:val="single" w:sz="4" w:space="0" w:color="auto"/>
              <w:right w:val="single" w:sz="4" w:space="0" w:color="auto"/>
            </w:tcBorders>
            <w:vAlign w:val="center"/>
            <w:hideMark/>
          </w:tcPr>
          <w:p w:rsidR="008C584C" w:rsidRPr="005A4E93" w:rsidRDefault="008C584C" w:rsidP="00254D53">
            <w:pPr>
              <w:widowControl/>
              <w:ind w:firstLine="480"/>
              <w:rPr>
                <w:rFonts w:ascii="等线" w:hAnsi="等线" w:cs="宋体"/>
                <w:color w:val="000000"/>
              </w:rPr>
            </w:pPr>
          </w:p>
        </w:tc>
        <w:tc>
          <w:tcPr>
            <w:tcW w:w="30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firstname</w:t>
            </w:r>
          </w:p>
        </w:tc>
        <w:tc>
          <w:tcPr>
            <w:tcW w:w="2540" w:type="dxa"/>
            <w:tcBorders>
              <w:top w:val="nil"/>
              <w:left w:val="nil"/>
              <w:bottom w:val="single" w:sz="4" w:space="0" w:color="auto"/>
              <w:right w:val="single" w:sz="4" w:space="0" w:color="auto"/>
            </w:tcBorders>
            <w:shd w:val="clear" w:color="auto" w:fill="auto"/>
            <w:noWrap/>
            <w:vAlign w:val="center"/>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VARCHAR2(255)</w:t>
            </w:r>
          </w:p>
        </w:tc>
        <w:tc>
          <w:tcPr>
            <w:tcW w:w="250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协装人员姓名</w:t>
            </w:r>
            <w:r w:rsidRPr="005A4E93">
              <w:rPr>
                <w:rFonts w:ascii="等线" w:hAnsi="等线" w:cs="宋体" w:hint="eastAsia"/>
                <w:color w:val="000000"/>
              </w:rPr>
              <w:t>_1</w:t>
            </w:r>
          </w:p>
        </w:tc>
      </w:tr>
      <w:tr w:rsidR="008C584C" w:rsidRPr="005A4E93" w:rsidTr="00254D53">
        <w:trPr>
          <w:trHeight w:val="276"/>
        </w:trPr>
        <w:tc>
          <w:tcPr>
            <w:tcW w:w="1420" w:type="dxa"/>
            <w:vMerge/>
            <w:tcBorders>
              <w:top w:val="single" w:sz="4" w:space="0" w:color="auto"/>
              <w:left w:val="single" w:sz="4" w:space="0" w:color="auto"/>
              <w:bottom w:val="single" w:sz="4" w:space="0" w:color="auto"/>
              <w:right w:val="single" w:sz="4" w:space="0" w:color="auto"/>
            </w:tcBorders>
            <w:vAlign w:val="center"/>
            <w:hideMark/>
          </w:tcPr>
          <w:p w:rsidR="008C584C" w:rsidRPr="005A4E93" w:rsidRDefault="008C584C" w:rsidP="00254D53">
            <w:pPr>
              <w:widowControl/>
              <w:ind w:firstLine="480"/>
              <w:rPr>
                <w:rFonts w:ascii="等线" w:hAnsi="等线" w:cs="宋体"/>
                <w:color w:val="000000"/>
              </w:rPr>
            </w:pPr>
          </w:p>
        </w:tc>
        <w:tc>
          <w:tcPr>
            <w:tcW w:w="30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secondid</w:t>
            </w:r>
          </w:p>
        </w:tc>
        <w:tc>
          <w:tcPr>
            <w:tcW w:w="2540" w:type="dxa"/>
            <w:tcBorders>
              <w:top w:val="nil"/>
              <w:left w:val="nil"/>
              <w:bottom w:val="single" w:sz="4" w:space="0" w:color="auto"/>
              <w:right w:val="single" w:sz="4" w:space="0" w:color="auto"/>
            </w:tcBorders>
            <w:shd w:val="clear" w:color="auto" w:fill="auto"/>
            <w:noWrap/>
            <w:vAlign w:val="center"/>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VARCHAR2(255)</w:t>
            </w:r>
          </w:p>
        </w:tc>
        <w:tc>
          <w:tcPr>
            <w:tcW w:w="250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协装人员</w:t>
            </w:r>
            <w:r w:rsidRPr="005A4E93">
              <w:rPr>
                <w:rFonts w:ascii="等线" w:hAnsi="等线" w:cs="宋体" w:hint="eastAsia"/>
                <w:color w:val="000000"/>
              </w:rPr>
              <w:t>ID_2</w:t>
            </w:r>
          </w:p>
        </w:tc>
      </w:tr>
      <w:tr w:rsidR="008C584C" w:rsidRPr="005A4E93" w:rsidTr="00254D53">
        <w:trPr>
          <w:trHeight w:val="276"/>
        </w:trPr>
        <w:tc>
          <w:tcPr>
            <w:tcW w:w="1420" w:type="dxa"/>
            <w:vMerge/>
            <w:tcBorders>
              <w:top w:val="single" w:sz="4" w:space="0" w:color="auto"/>
              <w:left w:val="single" w:sz="4" w:space="0" w:color="auto"/>
              <w:bottom w:val="single" w:sz="4" w:space="0" w:color="auto"/>
              <w:right w:val="single" w:sz="4" w:space="0" w:color="auto"/>
            </w:tcBorders>
            <w:vAlign w:val="center"/>
            <w:hideMark/>
          </w:tcPr>
          <w:p w:rsidR="008C584C" w:rsidRPr="005A4E93" w:rsidRDefault="008C584C" w:rsidP="00254D53">
            <w:pPr>
              <w:widowControl/>
              <w:ind w:firstLine="480"/>
              <w:rPr>
                <w:rFonts w:ascii="等线" w:hAnsi="等线" w:cs="宋体"/>
                <w:color w:val="000000"/>
              </w:rPr>
            </w:pPr>
          </w:p>
        </w:tc>
        <w:tc>
          <w:tcPr>
            <w:tcW w:w="30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secondname</w:t>
            </w:r>
          </w:p>
        </w:tc>
        <w:tc>
          <w:tcPr>
            <w:tcW w:w="2540" w:type="dxa"/>
            <w:tcBorders>
              <w:top w:val="nil"/>
              <w:left w:val="nil"/>
              <w:bottom w:val="single" w:sz="4" w:space="0" w:color="auto"/>
              <w:right w:val="single" w:sz="4" w:space="0" w:color="auto"/>
            </w:tcBorders>
            <w:shd w:val="clear" w:color="auto" w:fill="auto"/>
            <w:noWrap/>
            <w:vAlign w:val="center"/>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VARCHAR2(255)</w:t>
            </w:r>
          </w:p>
        </w:tc>
        <w:tc>
          <w:tcPr>
            <w:tcW w:w="250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协装人员姓名</w:t>
            </w:r>
            <w:r w:rsidRPr="005A4E93">
              <w:rPr>
                <w:rFonts w:ascii="等线" w:hAnsi="等线" w:cs="宋体" w:hint="eastAsia"/>
                <w:color w:val="000000"/>
              </w:rPr>
              <w:t>_2</w:t>
            </w:r>
          </w:p>
        </w:tc>
      </w:tr>
      <w:tr w:rsidR="008C584C" w:rsidRPr="005A4E93" w:rsidTr="00254D53">
        <w:trPr>
          <w:trHeight w:val="276"/>
        </w:trPr>
        <w:tc>
          <w:tcPr>
            <w:tcW w:w="1420" w:type="dxa"/>
            <w:vMerge/>
            <w:tcBorders>
              <w:top w:val="single" w:sz="4" w:space="0" w:color="auto"/>
              <w:left w:val="single" w:sz="4" w:space="0" w:color="auto"/>
              <w:bottom w:val="single" w:sz="4" w:space="0" w:color="auto"/>
              <w:right w:val="single" w:sz="4" w:space="0" w:color="auto"/>
            </w:tcBorders>
            <w:vAlign w:val="center"/>
            <w:hideMark/>
          </w:tcPr>
          <w:p w:rsidR="008C584C" w:rsidRPr="005A4E93" w:rsidRDefault="008C584C" w:rsidP="00254D53">
            <w:pPr>
              <w:widowControl/>
              <w:ind w:firstLine="480"/>
              <w:rPr>
                <w:rFonts w:ascii="等线" w:hAnsi="等线" w:cs="宋体"/>
                <w:color w:val="000000"/>
              </w:rPr>
            </w:pPr>
          </w:p>
        </w:tc>
        <w:tc>
          <w:tcPr>
            <w:tcW w:w="30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wx_finish_date</w:t>
            </w:r>
          </w:p>
        </w:tc>
        <w:tc>
          <w:tcPr>
            <w:tcW w:w="25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DATE</w:t>
            </w:r>
          </w:p>
        </w:tc>
        <w:tc>
          <w:tcPr>
            <w:tcW w:w="250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外线回单时间</w:t>
            </w:r>
          </w:p>
        </w:tc>
      </w:tr>
      <w:tr w:rsidR="008C584C" w:rsidRPr="005A4E93" w:rsidTr="00254D53">
        <w:trPr>
          <w:trHeight w:val="276"/>
        </w:trPr>
        <w:tc>
          <w:tcPr>
            <w:tcW w:w="1420" w:type="dxa"/>
            <w:vMerge/>
            <w:tcBorders>
              <w:top w:val="single" w:sz="4" w:space="0" w:color="auto"/>
              <w:left w:val="single" w:sz="4" w:space="0" w:color="auto"/>
              <w:bottom w:val="single" w:sz="4" w:space="0" w:color="auto"/>
              <w:right w:val="single" w:sz="4" w:space="0" w:color="auto"/>
            </w:tcBorders>
            <w:vAlign w:val="center"/>
            <w:hideMark/>
          </w:tcPr>
          <w:p w:rsidR="008C584C" w:rsidRPr="005A4E93" w:rsidRDefault="008C584C" w:rsidP="00254D53">
            <w:pPr>
              <w:widowControl/>
              <w:ind w:firstLine="480"/>
              <w:rPr>
                <w:rFonts w:ascii="等线" w:hAnsi="等线" w:cs="宋体"/>
                <w:color w:val="000000"/>
              </w:rPr>
            </w:pPr>
          </w:p>
        </w:tc>
        <w:tc>
          <w:tcPr>
            <w:tcW w:w="30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branchunit_id</w:t>
            </w:r>
          </w:p>
        </w:tc>
        <w:tc>
          <w:tcPr>
            <w:tcW w:w="25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VARCHAR2(10)</w:t>
            </w:r>
          </w:p>
        </w:tc>
        <w:tc>
          <w:tcPr>
            <w:tcW w:w="250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装维所属公司</w:t>
            </w:r>
            <w:r w:rsidRPr="005A4E93">
              <w:rPr>
                <w:rFonts w:ascii="等线" w:hAnsi="等线" w:cs="宋体" w:hint="eastAsia"/>
                <w:color w:val="000000"/>
              </w:rPr>
              <w:t>ID</w:t>
            </w:r>
          </w:p>
        </w:tc>
      </w:tr>
      <w:tr w:rsidR="008C584C" w:rsidRPr="005A4E93" w:rsidTr="00254D53">
        <w:trPr>
          <w:trHeight w:val="276"/>
        </w:trPr>
        <w:tc>
          <w:tcPr>
            <w:tcW w:w="1420" w:type="dxa"/>
            <w:vMerge/>
            <w:tcBorders>
              <w:top w:val="single" w:sz="4" w:space="0" w:color="auto"/>
              <w:left w:val="single" w:sz="4" w:space="0" w:color="auto"/>
              <w:bottom w:val="single" w:sz="4" w:space="0" w:color="auto"/>
              <w:right w:val="single" w:sz="4" w:space="0" w:color="auto"/>
            </w:tcBorders>
            <w:vAlign w:val="center"/>
            <w:hideMark/>
          </w:tcPr>
          <w:p w:rsidR="008C584C" w:rsidRPr="005A4E93" w:rsidRDefault="008C584C" w:rsidP="00254D53">
            <w:pPr>
              <w:widowControl/>
              <w:ind w:firstLine="480"/>
              <w:rPr>
                <w:rFonts w:ascii="等线" w:hAnsi="等线" w:cs="宋体"/>
                <w:color w:val="000000"/>
              </w:rPr>
            </w:pPr>
          </w:p>
        </w:tc>
        <w:tc>
          <w:tcPr>
            <w:tcW w:w="30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branchunit_name</w:t>
            </w:r>
          </w:p>
        </w:tc>
        <w:tc>
          <w:tcPr>
            <w:tcW w:w="25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VARCHAR2(255)</w:t>
            </w:r>
          </w:p>
        </w:tc>
        <w:tc>
          <w:tcPr>
            <w:tcW w:w="250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装维所属公司名称</w:t>
            </w:r>
          </w:p>
        </w:tc>
      </w:tr>
    </w:tbl>
    <w:p w:rsidR="008C584C" w:rsidRPr="005A4E93" w:rsidRDefault="008C584C" w:rsidP="008C584C">
      <w:pPr>
        <w:ind w:firstLine="480"/>
      </w:pPr>
    </w:p>
    <w:p w:rsidR="008C584C" w:rsidRPr="005A4E93" w:rsidRDefault="008C584C" w:rsidP="008C584C">
      <w:pPr>
        <w:pStyle w:val="5"/>
        <w:rPr>
          <w:szCs w:val="24"/>
        </w:rPr>
      </w:pPr>
      <w:bookmarkStart w:id="3381" w:name="_Toc129958032"/>
      <w:bookmarkStart w:id="3382" w:name="_Toc130156288"/>
      <w:r w:rsidRPr="005A4E93">
        <w:rPr>
          <w:szCs w:val="24"/>
        </w:rPr>
        <w:t>装维回单信息</w:t>
      </w:r>
      <w:r w:rsidRPr="005A4E93">
        <w:rPr>
          <w:rFonts w:hint="eastAsia"/>
          <w:szCs w:val="24"/>
        </w:rPr>
        <w:t>数据</w:t>
      </w:r>
      <w:r w:rsidRPr="005A4E93">
        <w:rPr>
          <w:szCs w:val="24"/>
        </w:rPr>
        <w:t>表</w:t>
      </w:r>
      <w:bookmarkEnd w:id="3381"/>
      <w:bookmarkEnd w:id="3382"/>
    </w:p>
    <w:tbl>
      <w:tblPr>
        <w:tblW w:w="9500" w:type="dxa"/>
        <w:tblInd w:w="113" w:type="dxa"/>
        <w:tblLook w:val="04A0" w:firstRow="1" w:lastRow="0" w:firstColumn="1" w:lastColumn="0" w:noHBand="0" w:noVBand="1"/>
      </w:tblPr>
      <w:tblGrid>
        <w:gridCol w:w="1420"/>
        <w:gridCol w:w="3040"/>
        <w:gridCol w:w="2540"/>
        <w:gridCol w:w="2500"/>
      </w:tblGrid>
      <w:tr w:rsidR="008C584C" w:rsidRPr="005A4E93" w:rsidTr="00254D53">
        <w:trPr>
          <w:trHeight w:val="276"/>
        </w:trPr>
        <w:tc>
          <w:tcPr>
            <w:tcW w:w="142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8C584C" w:rsidRPr="005A4E93" w:rsidRDefault="008C584C" w:rsidP="00254D53">
            <w:pPr>
              <w:widowControl/>
              <w:ind w:firstLine="480"/>
              <w:jc w:val="center"/>
              <w:rPr>
                <w:rFonts w:ascii="等线" w:hAnsi="等线" w:cs="宋体"/>
                <w:color w:val="000000"/>
              </w:rPr>
            </w:pPr>
            <w:r w:rsidRPr="005A4E93">
              <w:rPr>
                <w:rFonts w:ascii="等线" w:hAnsi="等线" w:cs="宋体" w:hint="eastAsia"/>
                <w:color w:val="000000"/>
              </w:rPr>
              <w:lastRenderedPageBreak/>
              <w:t>退单</w:t>
            </w:r>
          </w:p>
        </w:tc>
        <w:tc>
          <w:tcPr>
            <w:tcW w:w="3040" w:type="dxa"/>
            <w:tcBorders>
              <w:top w:val="single" w:sz="4" w:space="0" w:color="auto"/>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reasonid</w:t>
            </w:r>
          </w:p>
        </w:tc>
        <w:tc>
          <w:tcPr>
            <w:tcW w:w="2540" w:type="dxa"/>
            <w:tcBorders>
              <w:top w:val="single" w:sz="4" w:space="0" w:color="auto"/>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VARCHAR2(255)</w:t>
            </w:r>
          </w:p>
        </w:tc>
        <w:tc>
          <w:tcPr>
            <w:tcW w:w="2500" w:type="dxa"/>
            <w:tcBorders>
              <w:top w:val="single" w:sz="4" w:space="0" w:color="auto"/>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退单一级原因编码</w:t>
            </w:r>
          </w:p>
        </w:tc>
      </w:tr>
      <w:tr w:rsidR="008C584C" w:rsidRPr="005A4E93" w:rsidTr="00254D53">
        <w:trPr>
          <w:trHeight w:val="276"/>
        </w:trPr>
        <w:tc>
          <w:tcPr>
            <w:tcW w:w="1420" w:type="dxa"/>
            <w:vMerge/>
            <w:tcBorders>
              <w:top w:val="single" w:sz="4" w:space="0" w:color="auto"/>
              <w:left w:val="single" w:sz="4" w:space="0" w:color="auto"/>
              <w:bottom w:val="single" w:sz="4" w:space="0" w:color="000000"/>
              <w:right w:val="single" w:sz="4" w:space="0" w:color="auto"/>
            </w:tcBorders>
            <w:vAlign w:val="center"/>
            <w:hideMark/>
          </w:tcPr>
          <w:p w:rsidR="008C584C" w:rsidRPr="005A4E93" w:rsidRDefault="008C584C" w:rsidP="00254D53">
            <w:pPr>
              <w:widowControl/>
              <w:ind w:firstLine="480"/>
              <w:rPr>
                <w:rFonts w:ascii="等线" w:hAnsi="等线" w:cs="宋体"/>
                <w:color w:val="000000"/>
              </w:rPr>
            </w:pPr>
          </w:p>
        </w:tc>
        <w:tc>
          <w:tcPr>
            <w:tcW w:w="30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reasonid_name</w:t>
            </w:r>
          </w:p>
        </w:tc>
        <w:tc>
          <w:tcPr>
            <w:tcW w:w="25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VARCHAR2(255)</w:t>
            </w:r>
          </w:p>
        </w:tc>
        <w:tc>
          <w:tcPr>
            <w:tcW w:w="250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退单一级原因</w:t>
            </w:r>
          </w:p>
        </w:tc>
      </w:tr>
      <w:tr w:rsidR="008C584C" w:rsidRPr="005A4E93" w:rsidTr="00254D53">
        <w:trPr>
          <w:trHeight w:val="276"/>
        </w:trPr>
        <w:tc>
          <w:tcPr>
            <w:tcW w:w="1420" w:type="dxa"/>
            <w:vMerge/>
            <w:tcBorders>
              <w:top w:val="single" w:sz="4" w:space="0" w:color="auto"/>
              <w:left w:val="single" w:sz="4" w:space="0" w:color="auto"/>
              <w:bottom w:val="single" w:sz="4" w:space="0" w:color="000000"/>
              <w:right w:val="single" w:sz="4" w:space="0" w:color="auto"/>
            </w:tcBorders>
            <w:vAlign w:val="center"/>
            <w:hideMark/>
          </w:tcPr>
          <w:p w:rsidR="008C584C" w:rsidRPr="005A4E93" w:rsidRDefault="008C584C" w:rsidP="00254D53">
            <w:pPr>
              <w:widowControl/>
              <w:ind w:firstLine="480"/>
              <w:rPr>
                <w:rFonts w:ascii="等线" w:hAnsi="等线" w:cs="宋体"/>
                <w:color w:val="000000"/>
              </w:rPr>
            </w:pPr>
          </w:p>
        </w:tc>
        <w:tc>
          <w:tcPr>
            <w:tcW w:w="30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subreasonid</w:t>
            </w:r>
          </w:p>
        </w:tc>
        <w:tc>
          <w:tcPr>
            <w:tcW w:w="25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VARCHAR2(255)</w:t>
            </w:r>
          </w:p>
        </w:tc>
        <w:tc>
          <w:tcPr>
            <w:tcW w:w="250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退单二级原因编码</w:t>
            </w:r>
          </w:p>
        </w:tc>
      </w:tr>
      <w:tr w:rsidR="008C584C" w:rsidRPr="005A4E93" w:rsidTr="00254D53">
        <w:trPr>
          <w:trHeight w:val="276"/>
        </w:trPr>
        <w:tc>
          <w:tcPr>
            <w:tcW w:w="1420" w:type="dxa"/>
            <w:vMerge/>
            <w:tcBorders>
              <w:top w:val="single" w:sz="4" w:space="0" w:color="auto"/>
              <w:left w:val="single" w:sz="4" w:space="0" w:color="auto"/>
              <w:bottom w:val="single" w:sz="4" w:space="0" w:color="000000"/>
              <w:right w:val="single" w:sz="4" w:space="0" w:color="auto"/>
            </w:tcBorders>
            <w:vAlign w:val="center"/>
            <w:hideMark/>
          </w:tcPr>
          <w:p w:rsidR="008C584C" w:rsidRPr="005A4E93" w:rsidRDefault="008C584C" w:rsidP="00254D53">
            <w:pPr>
              <w:widowControl/>
              <w:ind w:firstLine="480"/>
              <w:rPr>
                <w:rFonts w:ascii="等线" w:hAnsi="等线" w:cs="宋体"/>
                <w:color w:val="000000"/>
              </w:rPr>
            </w:pPr>
          </w:p>
        </w:tc>
        <w:tc>
          <w:tcPr>
            <w:tcW w:w="30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subreasonid_name</w:t>
            </w:r>
          </w:p>
        </w:tc>
        <w:tc>
          <w:tcPr>
            <w:tcW w:w="25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VARCHAR2(255)</w:t>
            </w:r>
          </w:p>
        </w:tc>
        <w:tc>
          <w:tcPr>
            <w:tcW w:w="250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退单二级原因</w:t>
            </w:r>
          </w:p>
        </w:tc>
      </w:tr>
      <w:tr w:rsidR="008C584C" w:rsidRPr="005A4E93" w:rsidTr="00254D53">
        <w:trPr>
          <w:trHeight w:val="276"/>
        </w:trPr>
        <w:tc>
          <w:tcPr>
            <w:tcW w:w="1420" w:type="dxa"/>
            <w:vMerge w:val="restart"/>
            <w:tcBorders>
              <w:top w:val="nil"/>
              <w:left w:val="single" w:sz="4" w:space="0" w:color="auto"/>
              <w:bottom w:val="single" w:sz="4" w:space="0" w:color="000000"/>
              <w:right w:val="single" w:sz="4" w:space="0" w:color="auto"/>
            </w:tcBorders>
            <w:shd w:val="clear" w:color="auto" w:fill="auto"/>
            <w:vAlign w:val="center"/>
            <w:hideMark/>
          </w:tcPr>
          <w:p w:rsidR="008C584C" w:rsidRPr="005A4E93" w:rsidRDefault="008C584C" w:rsidP="00254D53">
            <w:pPr>
              <w:widowControl/>
              <w:ind w:firstLine="480"/>
              <w:jc w:val="center"/>
              <w:rPr>
                <w:rFonts w:ascii="等线" w:hAnsi="等线" w:cs="宋体"/>
                <w:color w:val="000000"/>
              </w:rPr>
            </w:pPr>
            <w:r w:rsidRPr="005A4E93">
              <w:rPr>
                <w:rFonts w:ascii="等线" w:hAnsi="等线" w:cs="宋体" w:hint="eastAsia"/>
                <w:color w:val="000000"/>
              </w:rPr>
              <w:t>耗材普通</w:t>
            </w:r>
          </w:p>
        </w:tc>
        <w:tc>
          <w:tcPr>
            <w:tcW w:w="30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connectornum</w:t>
            </w:r>
          </w:p>
        </w:tc>
        <w:tc>
          <w:tcPr>
            <w:tcW w:w="25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VARCHAR2(255)</w:t>
            </w:r>
          </w:p>
        </w:tc>
        <w:tc>
          <w:tcPr>
            <w:tcW w:w="250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热熔头</w:t>
            </w:r>
          </w:p>
        </w:tc>
      </w:tr>
      <w:tr w:rsidR="008C584C" w:rsidRPr="005A4E93" w:rsidTr="00254D53">
        <w:trPr>
          <w:trHeight w:val="276"/>
        </w:trPr>
        <w:tc>
          <w:tcPr>
            <w:tcW w:w="1420" w:type="dxa"/>
            <w:vMerge/>
            <w:tcBorders>
              <w:top w:val="nil"/>
              <w:left w:val="single" w:sz="4" w:space="0" w:color="auto"/>
              <w:bottom w:val="single" w:sz="4" w:space="0" w:color="000000"/>
              <w:right w:val="single" w:sz="4" w:space="0" w:color="auto"/>
            </w:tcBorders>
            <w:vAlign w:val="center"/>
            <w:hideMark/>
          </w:tcPr>
          <w:p w:rsidR="008C584C" w:rsidRPr="005A4E93" w:rsidRDefault="008C584C" w:rsidP="00254D53">
            <w:pPr>
              <w:widowControl/>
              <w:ind w:firstLine="480"/>
              <w:rPr>
                <w:rFonts w:ascii="等线" w:hAnsi="等线" w:cs="宋体"/>
                <w:color w:val="000000"/>
              </w:rPr>
            </w:pPr>
          </w:p>
        </w:tc>
        <w:tc>
          <w:tcPr>
            <w:tcW w:w="30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crimpsnum</w:t>
            </w:r>
          </w:p>
        </w:tc>
        <w:tc>
          <w:tcPr>
            <w:tcW w:w="25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VARCHAR2(255)</w:t>
            </w:r>
          </w:p>
        </w:tc>
        <w:tc>
          <w:tcPr>
            <w:tcW w:w="250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水晶头</w:t>
            </w:r>
            <w:r w:rsidRPr="005A4E93">
              <w:rPr>
                <w:rFonts w:ascii="等线" w:hAnsi="等线" w:cs="宋体" w:hint="eastAsia"/>
                <w:color w:val="000000"/>
              </w:rPr>
              <w:t>(</w:t>
            </w:r>
            <w:r w:rsidRPr="005A4E93">
              <w:rPr>
                <w:rFonts w:ascii="等线" w:hAnsi="等线" w:cs="宋体" w:hint="eastAsia"/>
                <w:color w:val="000000"/>
              </w:rPr>
              <w:t>个</w:t>
            </w:r>
            <w:r w:rsidRPr="005A4E93">
              <w:rPr>
                <w:rFonts w:ascii="等线" w:hAnsi="等线" w:cs="宋体" w:hint="eastAsia"/>
                <w:color w:val="000000"/>
              </w:rPr>
              <w:t>)</w:t>
            </w:r>
          </w:p>
        </w:tc>
      </w:tr>
      <w:tr w:rsidR="008C584C" w:rsidRPr="005A4E93" w:rsidTr="00254D53">
        <w:trPr>
          <w:trHeight w:val="276"/>
        </w:trPr>
        <w:tc>
          <w:tcPr>
            <w:tcW w:w="1420" w:type="dxa"/>
            <w:vMerge/>
            <w:tcBorders>
              <w:top w:val="nil"/>
              <w:left w:val="single" w:sz="4" w:space="0" w:color="auto"/>
              <w:bottom w:val="single" w:sz="4" w:space="0" w:color="000000"/>
              <w:right w:val="single" w:sz="4" w:space="0" w:color="auto"/>
            </w:tcBorders>
            <w:vAlign w:val="center"/>
            <w:hideMark/>
          </w:tcPr>
          <w:p w:rsidR="008C584C" w:rsidRPr="005A4E93" w:rsidRDefault="008C584C" w:rsidP="00254D53">
            <w:pPr>
              <w:widowControl/>
              <w:ind w:firstLine="480"/>
              <w:rPr>
                <w:rFonts w:ascii="等线" w:hAnsi="等线" w:cs="宋体"/>
                <w:color w:val="000000"/>
              </w:rPr>
            </w:pPr>
          </w:p>
        </w:tc>
        <w:tc>
          <w:tcPr>
            <w:tcW w:w="30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cablelength</w:t>
            </w:r>
          </w:p>
        </w:tc>
        <w:tc>
          <w:tcPr>
            <w:tcW w:w="25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VARCHAR2(255)</w:t>
            </w:r>
          </w:p>
        </w:tc>
        <w:tc>
          <w:tcPr>
            <w:tcW w:w="250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网线</w:t>
            </w:r>
          </w:p>
        </w:tc>
      </w:tr>
      <w:tr w:rsidR="008C584C" w:rsidRPr="005A4E93" w:rsidTr="00254D53">
        <w:trPr>
          <w:trHeight w:val="276"/>
        </w:trPr>
        <w:tc>
          <w:tcPr>
            <w:tcW w:w="1420" w:type="dxa"/>
            <w:vMerge/>
            <w:tcBorders>
              <w:top w:val="nil"/>
              <w:left w:val="single" w:sz="4" w:space="0" w:color="auto"/>
              <w:bottom w:val="single" w:sz="4" w:space="0" w:color="000000"/>
              <w:right w:val="single" w:sz="4" w:space="0" w:color="auto"/>
            </w:tcBorders>
            <w:vAlign w:val="center"/>
            <w:hideMark/>
          </w:tcPr>
          <w:p w:rsidR="008C584C" w:rsidRPr="005A4E93" w:rsidRDefault="008C584C" w:rsidP="00254D53">
            <w:pPr>
              <w:widowControl/>
              <w:ind w:firstLine="480"/>
              <w:rPr>
                <w:rFonts w:ascii="等线" w:hAnsi="等线" w:cs="宋体"/>
                <w:color w:val="000000"/>
              </w:rPr>
            </w:pPr>
          </w:p>
        </w:tc>
        <w:tc>
          <w:tcPr>
            <w:tcW w:w="30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insulatelength</w:t>
            </w:r>
          </w:p>
        </w:tc>
        <w:tc>
          <w:tcPr>
            <w:tcW w:w="25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VARCHAR2(255)</w:t>
            </w:r>
          </w:p>
        </w:tc>
        <w:tc>
          <w:tcPr>
            <w:tcW w:w="250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皮线光缆</w:t>
            </w:r>
            <w:r w:rsidRPr="005A4E93">
              <w:rPr>
                <w:rFonts w:ascii="等线" w:hAnsi="等线" w:cs="宋体" w:hint="eastAsia"/>
                <w:color w:val="000000"/>
              </w:rPr>
              <w:t>(</w:t>
            </w:r>
            <w:r w:rsidRPr="005A4E93">
              <w:rPr>
                <w:rFonts w:ascii="等线" w:hAnsi="等线" w:cs="宋体" w:hint="eastAsia"/>
                <w:color w:val="000000"/>
              </w:rPr>
              <w:t>米</w:t>
            </w:r>
            <w:r w:rsidRPr="005A4E93">
              <w:rPr>
                <w:rFonts w:ascii="等线" w:hAnsi="等线" w:cs="宋体" w:hint="eastAsia"/>
                <w:color w:val="000000"/>
              </w:rPr>
              <w:t>)</w:t>
            </w:r>
          </w:p>
        </w:tc>
      </w:tr>
      <w:tr w:rsidR="008C584C" w:rsidRPr="005A4E93" w:rsidTr="00254D53">
        <w:trPr>
          <w:trHeight w:val="276"/>
        </w:trPr>
        <w:tc>
          <w:tcPr>
            <w:tcW w:w="1420" w:type="dxa"/>
            <w:vMerge/>
            <w:tcBorders>
              <w:top w:val="nil"/>
              <w:left w:val="single" w:sz="4" w:space="0" w:color="auto"/>
              <w:bottom w:val="single" w:sz="4" w:space="0" w:color="000000"/>
              <w:right w:val="single" w:sz="4" w:space="0" w:color="auto"/>
            </w:tcBorders>
            <w:vAlign w:val="center"/>
            <w:hideMark/>
          </w:tcPr>
          <w:p w:rsidR="008C584C" w:rsidRPr="005A4E93" w:rsidRDefault="008C584C" w:rsidP="00254D53">
            <w:pPr>
              <w:widowControl/>
              <w:ind w:firstLine="480"/>
              <w:rPr>
                <w:rFonts w:ascii="等线" w:hAnsi="等线" w:cs="宋体"/>
                <w:color w:val="000000"/>
              </w:rPr>
            </w:pPr>
          </w:p>
        </w:tc>
        <w:tc>
          <w:tcPr>
            <w:tcW w:w="30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pigtailnum</w:t>
            </w:r>
          </w:p>
        </w:tc>
        <w:tc>
          <w:tcPr>
            <w:tcW w:w="25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VARCHAR2(255)</w:t>
            </w:r>
          </w:p>
        </w:tc>
        <w:tc>
          <w:tcPr>
            <w:tcW w:w="250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尾纤数量</w:t>
            </w:r>
            <w:r w:rsidRPr="005A4E93">
              <w:rPr>
                <w:rFonts w:ascii="等线" w:hAnsi="等线" w:cs="宋体" w:hint="eastAsia"/>
                <w:color w:val="000000"/>
              </w:rPr>
              <w:t>(</w:t>
            </w:r>
            <w:r w:rsidRPr="005A4E93">
              <w:rPr>
                <w:rFonts w:ascii="等线" w:hAnsi="等线" w:cs="宋体" w:hint="eastAsia"/>
                <w:color w:val="000000"/>
              </w:rPr>
              <w:t>个</w:t>
            </w:r>
            <w:r w:rsidRPr="005A4E93">
              <w:rPr>
                <w:rFonts w:ascii="等线" w:hAnsi="等线" w:cs="宋体" w:hint="eastAsia"/>
                <w:color w:val="000000"/>
              </w:rPr>
              <w:t>)</w:t>
            </w:r>
          </w:p>
        </w:tc>
      </w:tr>
      <w:tr w:rsidR="008C584C" w:rsidRPr="005A4E93" w:rsidTr="00254D53">
        <w:trPr>
          <w:trHeight w:val="276"/>
        </w:trPr>
        <w:tc>
          <w:tcPr>
            <w:tcW w:w="1420" w:type="dxa"/>
            <w:vMerge w:val="restart"/>
            <w:tcBorders>
              <w:top w:val="nil"/>
              <w:left w:val="single" w:sz="4" w:space="0" w:color="auto"/>
              <w:bottom w:val="nil"/>
              <w:right w:val="single" w:sz="4" w:space="0" w:color="auto"/>
            </w:tcBorders>
            <w:shd w:val="clear" w:color="auto" w:fill="auto"/>
            <w:vAlign w:val="center"/>
            <w:hideMark/>
          </w:tcPr>
          <w:p w:rsidR="008C584C" w:rsidRPr="005A4E93" w:rsidRDefault="008C584C" w:rsidP="00254D53">
            <w:pPr>
              <w:widowControl/>
              <w:ind w:firstLine="480"/>
              <w:jc w:val="center"/>
              <w:rPr>
                <w:rFonts w:ascii="等线" w:hAnsi="等线" w:cs="宋体"/>
                <w:color w:val="000000"/>
              </w:rPr>
            </w:pPr>
            <w:r w:rsidRPr="005A4E93">
              <w:rPr>
                <w:rFonts w:ascii="等线" w:hAnsi="等线" w:cs="宋体" w:hint="eastAsia"/>
                <w:color w:val="000000"/>
              </w:rPr>
              <w:t>耗材光猫</w:t>
            </w:r>
          </w:p>
        </w:tc>
        <w:tc>
          <w:tcPr>
            <w:tcW w:w="30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snpin</w:t>
            </w:r>
          </w:p>
        </w:tc>
        <w:tc>
          <w:tcPr>
            <w:tcW w:w="25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VARCHAR2(255)</w:t>
            </w:r>
          </w:p>
        </w:tc>
        <w:tc>
          <w:tcPr>
            <w:tcW w:w="250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光猫</w:t>
            </w:r>
            <w:r w:rsidRPr="005A4E93">
              <w:rPr>
                <w:rFonts w:ascii="等线" w:hAnsi="等线" w:cs="宋体" w:hint="eastAsia"/>
                <w:color w:val="000000"/>
              </w:rPr>
              <w:t>SN</w:t>
            </w:r>
            <w:r w:rsidRPr="005A4E93">
              <w:rPr>
                <w:rFonts w:ascii="等线" w:hAnsi="等线" w:cs="宋体" w:hint="eastAsia"/>
                <w:color w:val="000000"/>
              </w:rPr>
              <w:t>码</w:t>
            </w:r>
          </w:p>
        </w:tc>
      </w:tr>
      <w:tr w:rsidR="008C584C" w:rsidRPr="005A4E93" w:rsidTr="00254D53">
        <w:trPr>
          <w:trHeight w:val="276"/>
        </w:trPr>
        <w:tc>
          <w:tcPr>
            <w:tcW w:w="1420" w:type="dxa"/>
            <w:vMerge/>
            <w:tcBorders>
              <w:top w:val="nil"/>
              <w:left w:val="single" w:sz="4" w:space="0" w:color="auto"/>
              <w:bottom w:val="nil"/>
              <w:right w:val="single" w:sz="4" w:space="0" w:color="auto"/>
            </w:tcBorders>
            <w:vAlign w:val="center"/>
            <w:hideMark/>
          </w:tcPr>
          <w:p w:rsidR="008C584C" w:rsidRPr="005A4E93" w:rsidRDefault="008C584C" w:rsidP="00254D53">
            <w:pPr>
              <w:widowControl/>
              <w:ind w:firstLine="480"/>
              <w:rPr>
                <w:rFonts w:ascii="等线" w:hAnsi="等线" w:cs="宋体"/>
                <w:color w:val="000000"/>
              </w:rPr>
            </w:pPr>
          </w:p>
        </w:tc>
        <w:tc>
          <w:tcPr>
            <w:tcW w:w="30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is_change</w:t>
            </w:r>
          </w:p>
        </w:tc>
        <w:tc>
          <w:tcPr>
            <w:tcW w:w="25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VARCHAR2(10)</w:t>
            </w:r>
          </w:p>
        </w:tc>
        <w:tc>
          <w:tcPr>
            <w:tcW w:w="250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是否换光猫</w:t>
            </w:r>
          </w:p>
        </w:tc>
      </w:tr>
      <w:tr w:rsidR="008C584C" w:rsidRPr="005A4E93" w:rsidTr="00254D53">
        <w:trPr>
          <w:trHeight w:val="276"/>
        </w:trPr>
        <w:tc>
          <w:tcPr>
            <w:tcW w:w="1420" w:type="dxa"/>
            <w:vMerge/>
            <w:tcBorders>
              <w:top w:val="nil"/>
              <w:left w:val="single" w:sz="4" w:space="0" w:color="auto"/>
              <w:bottom w:val="nil"/>
              <w:right w:val="single" w:sz="4" w:space="0" w:color="auto"/>
            </w:tcBorders>
            <w:vAlign w:val="center"/>
            <w:hideMark/>
          </w:tcPr>
          <w:p w:rsidR="008C584C" w:rsidRPr="005A4E93" w:rsidRDefault="008C584C" w:rsidP="00254D53">
            <w:pPr>
              <w:widowControl/>
              <w:ind w:firstLine="480"/>
              <w:rPr>
                <w:rFonts w:ascii="等线" w:hAnsi="等线" w:cs="宋体"/>
                <w:color w:val="000000"/>
              </w:rPr>
            </w:pPr>
          </w:p>
        </w:tc>
        <w:tc>
          <w:tcPr>
            <w:tcW w:w="30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ont_model</w:t>
            </w:r>
          </w:p>
        </w:tc>
        <w:tc>
          <w:tcPr>
            <w:tcW w:w="25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VARCHAR2(255)</w:t>
            </w:r>
          </w:p>
        </w:tc>
        <w:tc>
          <w:tcPr>
            <w:tcW w:w="250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光猫设备型号</w:t>
            </w:r>
          </w:p>
        </w:tc>
      </w:tr>
      <w:tr w:rsidR="008C584C" w:rsidRPr="005A4E93" w:rsidTr="00254D53">
        <w:trPr>
          <w:trHeight w:val="276"/>
        </w:trPr>
        <w:tc>
          <w:tcPr>
            <w:tcW w:w="1420" w:type="dxa"/>
            <w:vMerge w:val="restart"/>
            <w:tcBorders>
              <w:top w:val="single" w:sz="4" w:space="0" w:color="auto"/>
              <w:left w:val="single" w:sz="4" w:space="0" w:color="auto"/>
              <w:bottom w:val="nil"/>
              <w:right w:val="single" w:sz="4" w:space="0" w:color="auto"/>
            </w:tcBorders>
            <w:shd w:val="clear" w:color="auto" w:fill="auto"/>
            <w:vAlign w:val="center"/>
            <w:hideMark/>
          </w:tcPr>
          <w:p w:rsidR="008C584C" w:rsidRPr="005A4E93" w:rsidRDefault="008C584C" w:rsidP="00254D53">
            <w:pPr>
              <w:widowControl/>
              <w:ind w:firstLine="480"/>
              <w:jc w:val="center"/>
              <w:rPr>
                <w:rFonts w:ascii="等线" w:hAnsi="等线" w:cs="宋体"/>
                <w:color w:val="000000"/>
              </w:rPr>
            </w:pPr>
            <w:r w:rsidRPr="005A4E93">
              <w:rPr>
                <w:rFonts w:ascii="等线" w:hAnsi="等线" w:cs="宋体" w:hint="eastAsia"/>
                <w:color w:val="000000"/>
              </w:rPr>
              <w:t>测速</w:t>
            </w:r>
          </w:p>
        </w:tc>
        <w:tc>
          <w:tcPr>
            <w:tcW w:w="30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is_velocity</w:t>
            </w:r>
          </w:p>
        </w:tc>
        <w:tc>
          <w:tcPr>
            <w:tcW w:w="25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VARCHAR2(10)</w:t>
            </w:r>
          </w:p>
        </w:tc>
        <w:tc>
          <w:tcPr>
            <w:tcW w:w="250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是否测速</w:t>
            </w:r>
          </w:p>
        </w:tc>
      </w:tr>
      <w:tr w:rsidR="008C584C" w:rsidRPr="005A4E93" w:rsidTr="00254D53">
        <w:trPr>
          <w:trHeight w:val="276"/>
        </w:trPr>
        <w:tc>
          <w:tcPr>
            <w:tcW w:w="1420" w:type="dxa"/>
            <w:vMerge/>
            <w:tcBorders>
              <w:top w:val="single" w:sz="4" w:space="0" w:color="auto"/>
              <w:left w:val="single" w:sz="4" w:space="0" w:color="auto"/>
              <w:bottom w:val="nil"/>
              <w:right w:val="single" w:sz="4" w:space="0" w:color="auto"/>
            </w:tcBorders>
            <w:vAlign w:val="center"/>
            <w:hideMark/>
          </w:tcPr>
          <w:p w:rsidR="008C584C" w:rsidRPr="005A4E93" w:rsidRDefault="008C584C" w:rsidP="00254D53">
            <w:pPr>
              <w:widowControl/>
              <w:ind w:firstLine="480"/>
              <w:rPr>
                <w:rFonts w:ascii="等线" w:hAnsi="等线" w:cs="宋体"/>
                <w:color w:val="000000"/>
              </w:rPr>
            </w:pPr>
          </w:p>
        </w:tc>
        <w:tc>
          <w:tcPr>
            <w:tcW w:w="30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velocity_standard</w:t>
            </w:r>
          </w:p>
        </w:tc>
        <w:tc>
          <w:tcPr>
            <w:tcW w:w="25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VARCHAR2(10)</w:t>
            </w:r>
          </w:p>
        </w:tc>
        <w:tc>
          <w:tcPr>
            <w:tcW w:w="250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是否达标</w:t>
            </w:r>
          </w:p>
        </w:tc>
      </w:tr>
      <w:tr w:rsidR="008C584C" w:rsidRPr="005A4E93" w:rsidTr="00254D53">
        <w:trPr>
          <w:trHeight w:val="276"/>
        </w:trPr>
        <w:tc>
          <w:tcPr>
            <w:tcW w:w="1420" w:type="dxa"/>
            <w:vMerge/>
            <w:tcBorders>
              <w:top w:val="single" w:sz="4" w:space="0" w:color="auto"/>
              <w:left w:val="single" w:sz="4" w:space="0" w:color="auto"/>
              <w:bottom w:val="nil"/>
              <w:right w:val="single" w:sz="4" w:space="0" w:color="auto"/>
            </w:tcBorders>
            <w:vAlign w:val="center"/>
            <w:hideMark/>
          </w:tcPr>
          <w:p w:rsidR="008C584C" w:rsidRPr="005A4E93" w:rsidRDefault="008C584C" w:rsidP="00254D53">
            <w:pPr>
              <w:widowControl/>
              <w:ind w:firstLine="480"/>
              <w:rPr>
                <w:rFonts w:ascii="等线" w:hAnsi="等线" w:cs="宋体"/>
                <w:color w:val="000000"/>
              </w:rPr>
            </w:pPr>
          </w:p>
        </w:tc>
        <w:tc>
          <w:tcPr>
            <w:tcW w:w="30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velocity_tf</w:t>
            </w:r>
          </w:p>
        </w:tc>
        <w:tc>
          <w:tcPr>
            <w:tcW w:w="25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VARCHAR2(10)</w:t>
            </w:r>
          </w:p>
        </w:tc>
        <w:tc>
          <w:tcPr>
            <w:tcW w:w="250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是否虚假测速</w:t>
            </w:r>
          </w:p>
        </w:tc>
      </w:tr>
      <w:tr w:rsidR="008C584C" w:rsidRPr="005A4E93" w:rsidTr="00254D53">
        <w:trPr>
          <w:trHeight w:val="276"/>
        </w:trPr>
        <w:tc>
          <w:tcPr>
            <w:tcW w:w="1420" w:type="dxa"/>
            <w:vMerge/>
            <w:tcBorders>
              <w:top w:val="single" w:sz="4" w:space="0" w:color="auto"/>
              <w:left w:val="single" w:sz="4" w:space="0" w:color="auto"/>
              <w:bottom w:val="nil"/>
              <w:right w:val="single" w:sz="4" w:space="0" w:color="auto"/>
            </w:tcBorders>
            <w:vAlign w:val="center"/>
            <w:hideMark/>
          </w:tcPr>
          <w:p w:rsidR="008C584C" w:rsidRPr="005A4E93" w:rsidRDefault="008C584C" w:rsidP="00254D53">
            <w:pPr>
              <w:widowControl/>
              <w:ind w:firstLine="480"/>
              <w:rPr>
                <w:rFonts w:ascii="等线" w:hAnsi="等线" w:cs="宋体"/>
                <w:color w:val="000000"/>
              </w:rPr>
            </w:pPr>
          </w:p>
        </w:tc>
        <w:tc>
          <w:tcPr>
            <w:tcW w:w="30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velocity_f_mark</w:t>
            </w:r>
          </w:p>
        </w:tc>
        <w:tc>
          <w:tcPr>
            <w:tcW w:w="25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VARCHAR2(4000)</w:t>
            </w:r>
          </w:p>
        </w:tc>
        <w:tc>
          <w:tcPr>
            <w:tcW w:w="250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虚假测速描述</w:t>
            </w:r>
          </w:p>
        </w:tc>
      </w:tr>
      <w:tr w:rsidR="008C584C" w:rsidRPr="005A4E93" w:rsidTr="00254D53">
        <w:trPr>
          <w:trHeight w:val="276"/>
        </w:trPr>
        <w:tc>
          <w:tcPr>
            <w:tcW w:w="1420" w:type="dxa"/>
            <w:vMerge w:val="restart"/>
            <w:tcBorders>
              <w:top w:val="single" w:sz="4" w:space="0" w:color="auto"/>
              <w:left w:val="single" w:sz="4" w:space="0" w:color="auto"/>
              <w:bottom w:val="nil"/>
              <w:right w:val="single" w:sz="4" w:space="0" w:color="auto"/>
            </w:tcBorders>
            <w:shd w:val="clear" w:color="auto" w:fill="auto"/>
            <w:vAlign w:val="center"/>
            <w:hideMark/>
          </w:tcPr>
          <w:p w:rsidR="008C584C" w:rsidRPr="005A4E93" w:rsidRDefault="008C584C" w:rsidP="00254D53">
            <w:pPr>
              <w:widowControl/>
              <w:ind w:firstLine="480"/>
              <w:jc w:val="center"/>
              <w:rPr>
                <w:rFonts w:ascii="等线" w:hAnsi="等线" w:cs="宋体"/>
                <w:color w:val="000000"/>
              </w:rPr>
            </w:pPr>
            <w:r w:rsidRPr="005A4E93">
              <w:rPr>
                <w:rFonts w:ascii="等线" w:hAnsi="等线" w:cs="宋体" w:hint="eastAsia"/>
                <w:color w:val="000000"/>
              </w:rPr>
              <w:t>图片质检</w:t>
            </w:r>
          </w:p>
        </w:tc>
        <w:tc>
          <w:tcPr>
            <w:tcW w:w="3040" w:type="dxa"/>
            <w:tcBorders>
              <w:top w:val="nil"/>
              <w:left w:val="nil"/>
              <w:bottom w:val="nil"/>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obd_status</w:t>
            </w:r>
          </w:p>
        </w:tc>
        <w:tc>
          <w:tcPr>
            <w:tcW w:w="25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VARCHAR2(10)</w:t>
            </w:r>
          </w:p>
        </w:tc>
        <w:tc>
          <w:tcPr>
            <w:tcW w:w="2500" w:type="dxa"/>
            <w:tcBorders>
              <w:top w:val="nil"/>
              <w:left w:val="nil"/>
              <w:bottom w:val="nil"/>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分光器局部图状态</w:t>
            </w:r>
          </w:p>
        </w:tc>
      </w:tr>
      <w:tr w:rsidR="008C584C" w:rsidRPr="005A4E93" w:rsidTr="00254D53">
        <w:trPr>
          <w:trHeight w:val="276"/>
        </w:trPr>
        <w:tc>
          <w:tcPr>
            <w:tcW w:w="1420" w:type="dxa"/>
            <w:vMerge/>
            <w:tcBorders>
              <w:top w:val="single" w:sz="4" w:space="0" w:color="auto"/>
              <w:left w:val="single" w:sz="4" w:space="0" w:color="auto"/>
              <w:bottom w:val="nil"/>
              <w:right w:val="single" w:sz="4" w:space="0" w:color="auto"/>
            </w:tcBorders>
            <w:vAlign w:val="center"/>
            <w:hideMark/>
          </w:tcPr>
          <w:p w:rsidR="008C584C" w:rsidRPr="005A4E93" w:rsidRDefault="008C584C" w:rsidP="00254D53">
            <w:pPr>
              <w:widowControl/>
              <w:ind w:firstLine="480"/>
              <w:rPr>
                <w:rFonts w:ascii="等线" w:hAnsi="等线" w:cs="宋体"/>
                <w:color w:val="000000"/>
              </w:rPr>
            </w:pPr>
          </w:p>
        </w:tc>
        <w:tc>
          <w:tcPr>
            <w:tcW w:w="3040" w:type="dxa"/>
            <w:tcBorders>
              <w:top w:val="single" w:sz="4" w:space="0" w:color="auto"/>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gf_status</w:t>
            </w:r>
          </w:p>
        </w:tc>
        <w:tc>
          <w:tcPr>
            <w:tcW w:w="25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VARCHAR2(10)</w:t>
            </w:r>
          </w:p>
        </w:tc>
        <w:tc>
          <w:tcPr>
            <w:tcW w:w="2500" w:type="dxa"/>
            <w:tcBorders>
              <w:top w:val="single" w:sz="4" w:space="0" w:color="auto"/>
              <w:left w:val="nil"/>
              <w:bottom w:val="nil"/>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分纤箱盘线走线图状态</w:t>
            </w:r>
          </w:p>
        </w:tc>
      </w:tr>
      <w:tr w:rsidR="008C584C" w:rsidRPr="005A4E93" w:rsidTr="00254D53">
        <w:trPr>
          <w:trHeight w:val="276"/>
        </w:trPr>
        <w:tc>
          <w:tcPr>
            <w:tcW w:w="142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8C584C" w:rsidRPr="005A4E93" w:rsidRDefault="008C584C" w:rsidP="00254D53">
            <w:pPr>
              <w:widowControl/>
              <w:ind w:firstLine="480"/>
              <w:jc w:val="center"/>
              <w:rPr>
                <w:rFonts w:ascii="等线" w:hAnsi="等线" w:cs="宋体"/>
                <w:color w:val="000000"/>
              </w:rPr>
            </w:pPr>
            <w:r w:rsidRPr="005A4E93">
              <w:rPr>
                <w:rFonts w:ascii="等线" w:hAnsi="等线" w:cs="宋体" w:hint="eastAsia"/>
                <w:color w:val="000000"/>
              </w:rPr>
              <w:t>上网日志</w:t>
            </w:r>
          </w:p>
        </w:tc>
        <w:tc>
          <w:tcPr>
            <w:tcW w:w="30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netlog_status</w:t>
            </w:r>
          </w:p>
        </w:tc>
        <w:tc>
          <w:tcPr>
            <w:tcW w:w="25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VARCHAR2(255)</w:t>
            </w:r>
          </w:p>
        </w:tc>
        <w:tc>
          <w:tcPr>
            <w:tcW w:w="2500" w:type="dxa"/>
            <w:tcBorders>
              <w:top w:val="single" w:sz="4" w:space="0" w:color="auto"/>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在线状态</w:t>
            </w:r>
          </w:p>
        </w:tc>
      </w:tr>
      <w:tr w:rsidR="008C584C" w:rsidRPr="005A4E93" w:rsidTr="00254D53">
        <w:trPr>
          <w:trHeight w:val="276"/>
        </w:trPr>
        <w:tc>
          <w:tcPr>
            <w:tcW w:w="1420" w:type="dxa"/>
            <w:vMerge/>
            <w:tcBorders>
              <w:top w:val="single" w:sz="4" w:space="0" w:color="auto"/>
              <w:left w:val="single" w:sz="4" w:space="0" w:color="auto"/>
              <w:bottom w:val="single" w:sz="4" w:space="0" w:color="000000"/>
              <w:right w:val="single" w:sz="4" w:space="0" w:color="auto"/>
            </w:tcBorders>
            <w:vAlign w:val="center"/>
            <w:hideMark/>
          </w:tcPr>
          <w:p w:rsidR="008C584C" w:rsidRPr="005A4E93" w:rsidRDefault="008C584C" w:rsidP="00254D53">
            <w:pPr>
              <w:widowControl/>
              <w:ind w:firstLine="480"/>
              <w:rPr>
                <w:rFonts w:ascii="等线" w:hAnsi="等线" w:cs="宋体"/>
                <w:color w:val="000000"/>
              </w:rPr>
            </w:pPr>
          </w:p>
        </w:tc>
        <w:tc>
          <w:tcPr>
            <w:tcW w:w="30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netlog_status_name</w:t>
            </w:r>
          </w:p>
        </w:tc>
        <w:tc>
          <w:tcPr>
            <w:tcW w:w="25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VARCHAR2(255)</w:t>
            </w:r>
          </w:p>
        </w:tc>
        <w:tc>
          <w:tcPr>
            <w:tcW w:w="250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在线状态描述</w:t>
            </w:r>
          </w:p>
        </w:tc>
      </w:tr>
      <w:tr w:rsidR="008C584C" w:rsidRPr="005A4E93" w:rsidTr="00254D53">
        <w:trPr>
          <w:trHeight w:val="276"/>
        </w:trPr>
        <w:tc>
          <w:tcPr>
            <w:tcW w:w="1420" w:type="dxa"/>
            <w:tcBorders>
              <w:top w:val="nil"/>
              <w:left w:val="single" w:sz="4" w:space="0" w:color="auto"/>
              <w:bottom w:val="single" w:sz="4" w:space="0" w:color="auto"/>
              <w:right w:val="single" w:sz="4" w:space="0" w:color="auto"/>
            </w:tcBorders>
            <w:shd w:val="clear" w:color="auto" w:fill="auto"/>
            <w:vAlign w:val="bottom"/>
            <w:hideMark/>
          </w:tcPr>
          <w:p w:rsidR="008C584C" w:rsidRPr="005A4E93" w:rsidRDefault="008C584C" w:rsidP="00254D53">
            <w:pPr>
              <w:widowControl/>
              <w:ind w:firstLine="480"/>
              <w:jc w:val="center"/>
              <w:rPr>
                <w:rFonts w:ascii="等线" w:hAnsi="等线" w:cs="宋体"/>
                <w:color w:val="000000"/>
              </w:rPr>
            </w:pPr>
            <w:r w:rsidRPr="005A4E93">
              <w:rPr>
                <w:rFonts w:ascii="等线" w:hAnsi="等线" w:cs="宋体" w:hint="eastAsia"/>
                <w:color w:val="000000"/>
              </w:rPr>
              <w:t>光功率</w:t>
            </w:r>
          </w:p>
        </w:tc>
        <w:tc>
          <w:tcPr>
            <w:tcW w:w="30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rxpower</w:t>
            </w:r>
          </w:p>
        </w:tc>
        <w:tc>
          <w:tcPr>
            <w:tcW w:w="254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VARCHAR2(255)</w:t>
            </w:r>
          </w:p>
        </w:tc>
        <w:tc>
          <w:tcPr>
            <w:tcW w:w="2500" w:type="dxa"/>
            <w:tcBorders>
              <w:top w:val="nil"/>
              <w:left w:val="nil"/>
              <w:bottom w:val="single" w:sz="4" w:space="0" w:color="auto"/>
              <w:right w:val="single" w:sz="4" w:space="0" w:color="auto"/>
            </w:tcBorders>
            <w:shd w:val="clear" w:color="auto" w:fill="auto"/>
            <w:noWrap/>
            <w:vAlign w:val="bottom"/>
            <w:hideMark/>
          </w:tcPr>
          <w:p w:rsidR="008C584C" w:rsidRPr="005A4E93" w:rsidRDefault="008C584C" w:rsidP="00254D53">
            <w:pPr>
              <w:widowControl/>
              <w:ind w:firstLine="480"/>
              <w:rPr>
                <w:rFonts w:ascii="等线" w:hAnsi="等线" w:cs="宋体"/>
                <w:color w:val="000000"/>
              </w:rPr>
            </w:pPr>
            <w:r w:rsidRPr="005A4E93">
              <w:rPr>
                <w:rFonts w:ascii="等线" w:hAnsi="等线" w:cs="宋体" w:hint="eastAsia"/>
                <w:color w:val="000000"/>
              </w:rPr>
              <w:t>接收光功率</w:t>
            </w:r>
          </w:p>
        </w:tc>
      </w:tr>
    </w:tbl>
    <w:p w:rsidR="008C584C" w:rsidRPr="005A4E93" w:rsidRDefault="008C584C" w:rsidP="008C584C">
      <w:pPr>
        <w:ind w:firstLine="480"/>
        <w:rPr>
          <w:lang w:val="x-none"/>
        </w:rPr>
      </w:pPr>
    </w:p>
    <w:p w:rsidR="008C584C" w:rsidRPr="005A4E93" w:rsidRDefault="008C584C" w:rsidP="008C584C">
      <w:pPr>
        <w:ind w:firstLine="480"/>
        <w:rPr>
          <w:lang w:val="x-none" w:eastAsia="x-none"/>
        </w:rPr>
      </w:pPr>
    </w:p>
    <w:p w:rsidR="008C584C" w:rsidRDefault="008C584C" w:rsidP="008C584C">
      <w:pPr>
        <w:pStyle w:val="40"/>
      </w:pPr>
      <w:bookmarkStart w:id="3383" w:name="_Toc129958033"/>
      <w:bookmarkStart w:id="3384" w:name="_Toc130156289"/>
      <w:r w:rsidRPr="005A4E93">
        <w:rPr>
          <w:rFonts w:hint="eastAsia"/>
        </w:rPr>
        <w:t>企宽</w:t>
      </w:r>
      <w:r w:rsidRPr="005A4E93">
        <w:rPr>
          <w:rFonts w:hint="eastAsia"/>
        </w:rPr>
        <w:t>F</w:t>
      </w:r>
      <w:r w:rsidRPr="005A4E93">
        <w:t>TTR</w:t>
      </w:r>
      <w:r w:rsidRPr="005A4E93">
        <w:rPr>
          <w:rFonts w:hint="eastAsia"/>
        </w:rPr>
        <w:t>售中</w:t>
      </w:r>
      <w:r>
        <w:rPr>
          <w:rFonts w:hint="eastAsia"/>
        </w:rPr>
        <w:t>流程功能说明</w:t>
      </w:r>
      <w:bookmarkEnd w:id="3383"/>
      <w:bookmarkEnd w:id="3384"/>
    </w:p>
    <w:p w:rsidR="008C584C" w:rsidRPr="005A4E93" w:rsidRDefault="008C584C" w:rsidP="008C584C">
      <w:pPr>
        <w:pStyle w:val="5"/>
        <w:rPr>
          <w:szCs w:val="24"/>
        </w:rPr>
      </w:pPr>
      <w:bookmarkStart w:id="3385" w:name="_Toc130156290"/>
      <w:r w:rsidRPr="005A4E93">
        <w:rPr>
          <w:rFonts w:hint="eastAsia"/>
          <w:szCs w:val="24"/>
        </w:rPr>
        <w:t>接收BOSS派发企宽FTTR售中工单</w:t>
      </w:r>
      <w:bookmarkEnd w:id="3385"/>
    </w:p>
    <w:p w:rsidR="008C584C" w:rsidRPr="005A4E93" w:rsidRDefault="008C584C" w:rsidP="008C584C">
      <w:pPr>
        <w:pStyle w:val="6"/>
        <w:rPr>
          <w:b/>
          <w:bCs/>
        </w:rPr>
      </w:pPr>
      <w:bookmarkStart w:id="3386" w:name="_Toc130156291"/>
      <w:r w:rsidRPr="005A4E93">
        <w:rPr>
          <w:rFonts w:hint="eastAsia"/>
        </w:rPr>
        <w:t>企宽</w:t>
      </w:r>
      <w:r w:rsidRPr="005A4E93">
        <w:rPr>
          <w:rFonts w:hint="eastAsia"/>
        </w:rPr>
        <w:t>FTTR</w:t>
      </w:r>
      <w:r w:rsidRPr="005A4E93">
        <w:rPr>
          <w:rFonts w:hint="eastAsia"/>
        </w:rPr>
        <w:t>售中对接</w:t>
      </w:r>
      <w:r w:rsidRPr="005A4E93">
        <w:rPr>
          <w:rFonts w:hint="eastAsia"/>
        </w:rPr>
        <w:t>BOSS</w:t>
      </w:r>
      <w:r w:rsidRPr="005A4E93">
        <w:rPr>
          <w:rFonts w:hint="eastAsia"/>
        </w:rPr>
        <w:t>流程图配置</w:t>
      </w:r>
      <w:bookmarkEnd w:id="3386"/>
    </w:p>
    <w:p w:rsidR="008C584C" w:rsidRPr="005A4E93" w:rsidRDefault="008C584C" w:rsidP="008C584C">
      <w:pPr>
        <w:ind w:firstLine="480"/>
      </w:pPr>
      <w:r w:rsidRPr="005A4E93">
        <w:rPr>
          <w:rFonts w:hint="eastAsia"/>
        </w:rPr>
        <w:t>管理人员选择配置企宽</w:t>
      </w:r>
      <w:r w:rsidRPr="005A4E93">
        <w:rPr>
          <w:rFonts w:hint="eastAsia"/>
        </w:rPr>
        <w:t>FTTR</w:t>
      </w:r>
      <w:r w:rsidRPr="005A4E93">
        <w:rPr>
          <w:rFonts w:hint="eastAsia"/>
        </w:rPr>
        <w:t>售中对接</w:t>
      </w:r>
      <w:r w:rsidRPr="005A4E93">
        <w:rPr>
          <w:rFonts w:hint="eastAsia"/>
        </w:rPr>
        <w:t>BOSS</w:t>
      </w:r>
      <w:r w:rsidRPr="005A4E93">
        <w:rPr>
          <w:rFonts w:hint="eastAsia"/>
        </w:rPr>
        <w:t>流程图配置，企宽</w:t>
      </w:r>
      <w:r w:rsidRPr="005A4E93">
        <w:rPr>
          <w:rFonts w:hint="eastAsia"/>
        </w:rPr>
        <w:t>FTTR</w:t>
      </w:r>
      <w:r w:rsidRPr="005A4E93">
        <w:rPr>
          <w:rFonts w:hint="eastAsia"/>
        </w:rPr>
        <w:t>售中对接</w:t>
      </w:r>
      <w:r w:rsidRPr="005A4E93">
        <w:rPr>
          <w:rFonts w:hint="eastAsia"/>
        </w:rPr>
        <w:t>BOSS</w:t>
      </w:r>
      <w:r w:rsidRPr="005A4E93">
        <w:rPr>
          <w:rFonts w:hint="eastAsia"/>
        </w:rPr>
        <w:t>流程图保存。</w:t>
      </w:r>
    </w:p>
    <w:p w:rsidR="008C584C" w:rsidRPr="005A4E93" w:rsidRDefault="008C584C" w:rsidP="008C584C">
      <w:pPr>
        <w:pStyle w:val="6"/>
        <w:rPr>
          <w:b/>
          <w:bCs/>
        </w:rPr>
      </w:pPr>
      <w:bookmarkStart w:id="3387" w:name="_Toc130156292"/>
      <w:r w:rsidRPr="005A4E93">
        <w:rPr>
          <w:rFonts w:hint="eastAsia"/>
        </w:rPr>
        <w:t>BOSS</w:t>
      </w:r>
      <w:r w:rsidRPr="005A4E93">
        <w:rPr>
          <w:rFonts w:hint="eastAsia"/>
        </w:rPr>
        <w:t>系统派发企宽</w:t>
      </w:r>
      <w:r w:rsidRPr="005A4E93">
        <w:rPr>
          <w:rFonts w:hint="eastAsia"/>
        </w:rPr>
        <w:t>FTTR</w:t>
      </w:r>
      <w:r w:rsidRPr="005A4E93">
        <w:rPr>
          <w:rFonts w:hint="eastAsia"/>
        </w:rPr>
        <w:t>售中工单</w:t>
      </w:r>
      <w:bookmarkEnd w:id="3387"/>
    </w:p>
    <w:p w:rsidR="008C584C" w:rsidRPr="005A4E93" w:rsidRDefault="008C584C" w:rsidP="008C584C">
      <w:pPr>
        <w:ind w:firstLine="480"/>
      </w:pPr>
      <w:r w:rsidRPr="005A4E93">
        <w:rPr>
          <w:rFonts w:hint="eastAsia"/>
        </w:rPr>
        <w:t>接收</w:t>
      </w:r>
      <w:r w:rsidRPr="005A4E93">
        <w:rPr>
          <w:rFonts w:hint="eastAsia"/>
        </w:rPr>
        <w:t>BOSS</w:t>
      </w:r>
      <w:r w:rsidRPr="005A4E93">
        <w:rPr>
          <w:rFonts w:hint="eastAsia"/>
        </w:rPr>
        <w:t>系统派发企宽</w:t>
      </w:r>
      <w:r w:rsidRPr="005A4E93">
        <w:rPr>
          <w:rFonts w:hint="eastAsia"/>
        </w:rPr>
        <w:t>FTTR</w:t>
      </w:r>
      <w:r w:rsidRPr="005A4E93">
        <w:rPr>
          <w:rFonts w:hint="eastAsia"/>
        </w:rPr>
        <w:t>售中工单，后台调用企宽</w:t>
      </w:r>
      <w:r w:rsidRPr="005A4E93">
        <w:rPr>
          <w:rFonts w:hint="eastAsia"/>
        </w:rPr>
        <w:t>FTTR</w:t>
      </w:r>
      <w:r w:rsidRPr="005A4E93">
        <w:rPr>
          <w:rFonts w:hint="eastAsia"/>
        </w:rPr>
        <w:t>售中任务信息同步接口，接收企宽</w:t>
      </w:r>
      <w:r w:rsidRPr="005A4E93">
        <w:rPr>
          <w:rFonts w:hint="eastAsia"/>
        </w:rPr>
        <w:t>FTTR</w:t>
      </w:r>
      <w:r w:rsidRPr="005A4E93">
        <w:rPr>
          <w:rFonts w:hint="eastAsia"/>
        </w:rPr>
        <w:t>售中任务信息同步接口反馈结果。</w:t>
      </w:r>
    </w:p>
    <w:p w:rsidR="008C584C" w:rsidRPr="005A4E93" w:rsidRDefault="008C584C" w:rsidP="008C584C">
      <w:pPr>
        <w:pStyle w:val="6"/>
        <w:rPr>
          <w:b/>
          <w:bCs/>
        </w:rPr>
      </w:pPr>
      <w:bookmarkStart w:id="3388" w:name="_Toc130156293"/>
      <w:r w:rsidRPr="005A4E93">
        <w:rPr>
          <w:rFonts w:hint="eastAsia"/>
        </w:rPr>
        <w:t>企宽</w:t>
      </w:r>
      <w:r w:rsidRPr="005A4E93">
        <w:rPr>
          <w:rFonts w:hint="eastAsia"/>
        </w:rPr>
        <w:t>FTTR</w:t>
      </w:r>
      <w:r w:rsidRPr="005A4E93">
        <w:rPr>
          <w:rFonts w:hint="eastAsia"/>
        </w:rPr>
        <w:t>售中任务信息同步接口</w:t>
      </w:r>
      <w:bookmarkEnd w:id="3388"/>
    </w:p>
    <w:p w:rsidR="008C584C" w:rsidRPr="005A4E93" w:rsidRDefault="008C584C" w:rsidP="008C584C">
      <w:pPr>
        <w:ind w:firstLine="480"/>
      </w:pPr>
      <w:r w:rsidRPr="005A4E93">
        <w:rPr>
          <w:rFonts w:hint="eastAsia"/>
        </w:rPr>
        <w:t>接收</w:t>
      </w:r>
      <w:r w:rsidRPr="005A4E93">
        <w:rPr>
          <w:rFonts w:hint="eastAsia"/>
        </w:rPr>
        <w:t>BOSS</w:t>
      </w:r>
      <w:r w:rsidRPr="005A4E93">
        <w:rPr>
          <w:rFonts w:hint="eastAsia"/>
        </w:rPr>
        <w:t>派发工单请求，判断工单是否重复派发，保存企宽</w:t>
      </w:r>
      <w:r w:rsidRPr="005A4E93">
        <w:rPr>
          <w:rFonts w:hint="eastAsia"/>
        </w:rPr>
        <w:t>FTTR</w:t>
      </w:r>
      <w:r w:rsidRPr="005A4E93">
        <w:rPr>
          <w:rFonts w:hint="eastAsia"/>
        </w:rPr>
        <w:t>售中工单结果</w:t>
      </w:r>
      <w:r w:rsidRPr="005A4E93">
        <w:rPr>
          <w:rFonts w:hint="eastAsia"/>
        </w:rPr>
        <w:t xml:space="preserve">, </w:t>
      </w:r>
      <w:r w:rsidRPr="005A4E93">
        <w:rPr>
          <w:rFonts w:hint="eastAsia"/>
        </w:rPr>
        <w:t>企宽</w:t>
      </w:r>
      <w:r w:rsidRPr="005A4E93">
        <w:rPr>
          <w:rFonts w:hint="eastAsia"/>
        </w:rPr>
        <w:t>FTTR</w:t>
      </w:r>
      <w:r w:rsidRPr="005A4E93">
        <w:rPr>
          <w:rFonts w:hint="eastAsia"/>
        </w:rPr>
        <w:t>售中任务信息同步接口返回结果。</w:t>
      </w:r>
    </w:p>
    <w:p w:rsidR="008C584C" w:rsidRPr="005A4E93" w:rsidRDefault="008C584C" w:rsidP="008C584C">
      <w:pPr>
        <w:pStyle w:val="6"/>
        <w:rPr>
          <w:b/>
          <w:bCs/>
        </w:rPr>
      </w:pPr>
      <w:bookmarkStart w:id="3389" w:name="_Toc130156294"/>
      <w:r w:rsidRPr="005A4E93">
        <w:rPr>
          <w:rFonts w:hint="eastAsia"/>
        </w:rPr>
        <w:t>企宽</w:t>
      </w:r>
      <w:r w:rsidRPr="005A4E93">
        <w:rPr>
          <w:rFonts w:hint="eastAsia"/>
        </w:rPr>
        <w:t>FTTR</w:t>
      </w:r>
      <w:r w:rsidRPr="005A4E93">
        <w:rPr>
          <w:rFonts w:hint="eastAsia"/>
        </w:rPr>
        <w:t>售中工单派单规则入库</w:t>
      </w:r>
      <w:bookmarkEnd w:id="3389"/>
    </w:p>
    <w:p w:rsidR="008C584C" w:rsidRPr="005A4E93" w:rsidRDefault="008C584C" w:rsidP="008C584C">
      <w:pPr>
        <w:ind w:firstLine="480"/>
      </w:pPr>
      <w:r w:rsidRPr="005A4E93">
        <w:rPr>
          <w:rFonts w:hint="eastAsia"/>
        </w:rPr>
        <w:t>企宽</w:t>
      </w:r>
      <w:r w:rsidRPr="005A4E93">
        <w:rPr>
          <w:rFonts w:hint="eastAsia"/>
        </w:rPr>
        <w:t>FTTR</w:t>
      </w:r>
      <w:r w:rsidRPr="005A4E93">
        <w:rPr>
          <w:rFonts w:hint="eastAsia"/>
        </w:rPr>
        <w:t>售中工单派单规则录入，企宽</w:t>
      </w:r>
      <w:r w:rsidRPr="005A4E93">
        <w:rPr>
          <w:rFonts w:hint="eastAsia"/>
        </w:rPr>
        <w:t>FTTR</w:t>
      </w:r>
      <w:r w:rsidRPr="005A4E93">
        <w:rPr>
          <w:rFonts w:hint="eastAsia"/>
        </w:rPr>
        <w:t>售中工单派单规则存储。</w:t>
      </w:r>
    </w:p>
    <w:p w:rsidR="008C584C" w:rsidRPr="005A4E93" w:rsidRDefault="008C584C" w:rsidP="008C584C">
      <w:pPr>
        <w:pStyle w:val="6"/>
        <w:rPr>
          <w:b/>
          <w:bCs/>
        </w:rPr>
      </w:pPr>
      <w:bookmarkStart w:id="3390" w:name="_Toc130156295"/>
      <w:r w:rsidRPr="005A4E93">
        <w:rPr>
          <w:rFonts w:hint="eastAsia"/>
        </w:rPr>
        <w:t>企宽</w:t>
      </w:r>
      <w:r w:rsidRPr="005A4E93">
        <w:rPr>
          <w:rFonts w:hint="eastAsia"/>
        </w:rPr>
        <w:t>FTTR</w:t>
      </w:r>
      <w:r w:rsidRPr="005A4E93">
        <w:rPr>
          <w:rFonts w:hint="eastAsia"/>
        </w:rPr>
        <w:t>售中流程启动</w:t>
      </w:r>
      <w:bookmarkEnd w:id="3390"/>
    </w:p>
    <w:p w:rsidR="008C584C" w:rsidRPr="005A4E93" w:rsidRDefault="008C584C" w:rsidP="008C584C">
      <w:pPr>
        <w:ind w:firstLine="480"/>
      </w:pPr>
      <w:r w:rsidRPr="005A4E93">
        <w:rPr>
          <w:rFonts w:hint="eastAsia"/>
        </w:rPr>
        <w:t>企宽</w:t>
      </w:r>
      <w:r w:rsidRPr="005A4E93">
        <w:rPr>
          <w:rFonts w:hint="eastAsia"/>
        </w:rPr>
        <w:t>FTTR</w:t>
      </w:r>
      <w:r w:rsidRPr="005A4E93">
        <w:rPr>
          <w:rFonts w:hint="eastAsia"/>
        </w:rPr>
        <w:t>售中流程，调用流程平台派单至</w:t>
      </w:r>
      <w:r w:rsidRPr="005A4E93">
        <w:rPr>
          <w:rFonts w:hint="eastAsia"/>
        </w:rPr>
        <w:t>WEB</w:t>
      </w:r>
      <w:r w:rsidRPr="005A4E93">
        <w:rPr>
          <w:rFonts w:hint="eastAsia"/>
        </w:rPr>
        <w:t>端，接收流程平台派单结果，企宽</w:t>
      </w:r>
      <w:r w:rsidRPr="005A4E93">
        <w:rPr>
          <w:rFonts w:hint="eastAsia"/>
        </w:rPr>
        <w:t>FTTR</w:t>
      </w:r>
      <w:r w:rsidRPr="005A4E93">
        <w:rPr>
          <w:rFonts w:hint="eastAsia"/>
        </w:rPr>
        <w:t>售中工单派发成功展示。</w:t>
      </w:r>
    </w:p>
    <w:p w:rsidR="008C584C" w:rsidRPr="005A4E93" w:rsidRDefault="008C584C" w:rsidP="008C584C">
      <w:pPr>
        <w:pStyle w:val="6"/>
        <w:rPr>
          <w:b/>
          <w:bCs/>
        </w:rPr>
      </w:pPr>
      <w:bookmarkStart w:id="3391" w:name="_Toc130156296"/>
      <w:r w:rsidRPr="005A4E93">
        <w:rPr>
          <w:rFonts w:hint="eastAsia"/>
        </w:rPr>
        <w:t>企宽</w:t>
      </w:r>
      <w:r w:rsidRPr="005A4E93">
        <w:rPr>
          <w:rFonts w:hint="eastAsia"/>
        </w:rPr>
        <w:t>FTTR</w:t>
      </w:r>
      <w:r w:rsidRPr="005A4E93">
        <w:rPr>
          <w:rFonts w:hint="eastAsia"/>
        </w:rPr>
        <w:t>售中待办短信下发</w:t>
      </w:r>
      <w:bookmarkEnd w:id="3391"/>
    </w:p>
    <w:p w:rsidR="008C584C" w:rsidRPr="002E3DBE" w:rsidRDefault="008C584C" w:rsidP="008C584C">
      <w:pPr>
        <w:ind w:firstLine="480"/>
      </w:pPr>
      <w:r w:rsidRPr="005A4E93">
        <w:rPr>
          <w:rFonts w:hint="eastAsia"/>
        </w:rPr>
        <w:t>流程调用完成，同步触发调用短信平台下发短信，企宽</w:t>
      </w:r>
      <w:r w:rsidRPr="005A4E93">
        <w:rPr>
          <w:rFonts w:hint="eastAsia"/>
        </w:rPr>
        <w:t>FTTR</w:t>
      </w:r>
      <w:r w:rsidRPr="005A4E93">
        <w:rPr>
          <w:rFonts w:hint="eastAsia"/>
        </w:rPr>
        <w:t>售中待办短信提醒通知。</w:t>
      </w:r>
    </w:p>
    <w:p w:rsidR="008C584C" w:rsidRPr="005A4E93" w:rsidRDefault="008C584C" w:rsidP="008C584C">
      <w:pPr>
        <w:pStyle w:val="6"/>
        <w:rPr>
          <w:b/>
          <w:bCs/>
        </w:rPr>
      </w:pPr>
      <w:bookmarkStart w:id="3392" w:name="_Toc130156297"/>
      <w:r w:rsidRPr="005A4E93">
        <w:rPr>
          <w:rFonts w:hint="eastAsia"/>
        </w:rPr>
        <w:lastRenderedPageBreak/>
        <w:t>企宽</w:t>
      </w:r>
      <w:r w:rsidRPr="005A4E93">
        <w:rPr>
          <w:rFonts w:hint="eastAsia"/>
        </w:rPr>
        <w:t>FTTR</w:t>
      </w:r>
      <w:r w:rsidRPr="005A4E93">
        <w:rPr>
          <w:rFonts w:hint="eastAsia"/>
        </w:rPr>
        <w:t>售中派单数据文件</w:t>
      </w:r>
      <w:bookmarkEnd w:id="3392"/>
    </w:p>
    <w:p w:rsidR="008C584C" w:rsidRDefault="008C584C" w:rsidP="008C584C">
      <w:pPr>
        <w:ind w:firstLine="480"/>
      </w:pPr>
      <w:r w:rsidRPr="005A4E93">
        <w:rPr>
          <w:rFonts w:hint="eastAsia"/>
        </w:rPr>
        <w:t>用于记录企宽</w:t>
      </w:r>
      <w:r w:rsidRPr="005A4E93">
        <w:rPr>
          <w:rFonts w:hint="eastAsia"/>
        </w:rPr>
        <w:t>FTTR</w:t>
      </w:r>
      <w:r w:rsidRPr="005A4E93">
        <w:rPr>
          <w:rFonts w:hint="eastAsia"/>
        </w:rPr>
        <w:t>售中派单数据信息，例如工单号、省份、地市、区域、</w:t>
      </w:r>
      <w:r w:rsidRPr="005A4E93">
        <w:rPr>
          <w:rFonts w:hint="eastAsia"/>
        </w:rPr>
        <w:t>F</w:t>
      </w:r>
      <w:r w:rsidRPr="005A4E93">
        <w:t>TTR</w:t>
      </w:r>
      <w:r w:rsidRPr="005A4E93">
        <w:t>工单标记</w:t>
      </w:r>
      <w:r w:rsidRPr="005A4E93">
        <w:rPr>
          <w:rFonts w:hint="eastAsia"/>
        </w:rPr>
        <w:t>、用户唯一标识、用户类型、</w:t>
      </w:r>
      <w:r w:rsidRPr="005A4E93">
        <w:rPr>
          <w:rFonts w:hint="eastAsia"/>
        </w:rPr>
        <w:t>F</w:t>
      </w:r>
      <w:r w:rsidRPr="005A4E93">
        <w:t>TTR</w:t>
      </w:r>
      <w:r w:rsidRPr="005A4E93">
        <w:t>类型编码</w:t>
      </w:r>
      <w:r w:rsidRPr="005A4E93">
        <w:rPr>
          <w:rFonts w:hint="eastAsia"/>
        </w:rPr>
        <w:t>、上网账号、宽带信息等字段。</w:t>
      </w:r>
    </w:p>
    <w:p w:rsidR="008C584C" w:rsidRPr="005A4E93" w:rsidRDefault="008C584C" w:rsidP="008C584C">
      <w:pPr>
        <w:pStyle w:val="5"/>
        <w:rPr>
          <w:szCs w:val="24"/>
        </w:rPr>
      </w:pPr>
      <w:bookmarkStart w:id="3393" w:name="_Toc130156298"/>
      <w:r>
        <w:rPr>
          <w:szCs w:val="24"/>
        </w:rPr>
        <w:t>企宽</w:t>
      </w:r>
      <w:r>
        <w:rPr>
          <w:rFonts w:hint="eastAsia"/>
          <w:szCs w:val="24"/>
        </w:rPr>
        <w:t>F</w:t>
      </w:r>
      <w:r>
        <w:rPr>
          <w:szCs w:val="24"/>
        </w:rPr>
        <w:t>TTR</w:t>
      </w:r>
      <w:r>
        <w:rPr>
          <w:rFonts w:hint="eastAsia"/>
          <w:szCs w:val="24"/>
        </w:rPr>
        <w:t>资源配置环节派单</w:t>
      </w:r>
      <w:bookmarkEnd w:id="3393"/>
    </w:p>
    <w:p w:rsidR="008C584C" w:rsidRPr="009507A1" w:rsidRDefault="008C584C" w:rsidP="008C584C">
      <w:pPr>
        <w:ind w:firstLine="420"/>
      </w:pPr>
      <w:r>
        <w:t>装机单调度至资管系统，通过该环节资源配置</w:t>
      </w:r>
      <w:r>
        <w:rPr>
          <w:rFonts w:hint="eastAsia"/>
        </w:rPr>
        <w:t>P</w:t>
      </w:r>
      <w:r>
        <w:t>ON</w:t>
      </w:r>
      <w:r>
        <w:t>资源信息、配置完后资源通过异步反馈接口，返回配置信息至综调系统。</w:t>
      </w:r>
    </w:p>
    <w:p w:rsidR="008C584C" w:rsidRPr="007F673A" w:rsidRDefault="008C584C" w:rsidP="008C584C">
      <w:pPr>
        <w:pStyle w:val="6"/>
      </w:pPr>
      <w:bookmarkStart w:id="3394" w:name="_Toc130156299"/>
      <w:r w:rsidRPr="007F673A">
        <w:t>资源配置请求接口</w:t>
      </w:r>
      <w:bookmarkEnd w:id="3394"/>
    </w:p>
    <w:p w:rsidR="008C584C" w:rsidRPr="007F673A" w:rsidRDefault="008C584C" w:rsidP="008C584C">
      <w:bookmarkStart w:id="3395" w:name="_Toc408843503"/>
      <w:r w:rsidRPr="007F673A">
        <w:rPr>
          <w:rFonts w:hint="eastAsia"/>
        </w:rPr>
        <w:t>接口描述</w:t>
      </w:r>
      <w:bookmarkEnd w:id="3395"/>
    </w:p>
    <w:p w:rsidR="008C584C" w:rsidRPr="007F673A" w:rsidRDefault="008C584C" w:rsidP="008C584C">
      <w:r w:rsidRPr="007F673A">
        <w:rPr>
          <w:rFonts w:hint="eastAsia"/>
        </w:rPr>
        <w:t>综合</w:t>
      </w:r>
      <w:r w:rsidRPr="007F673A">
        <w:t>调度</w:t>
      </w:r>
      <w:r w:rsidRPr="007F673A">
        <w:rPr>
          <w:rFonts w:hint="eastAsia"/>
        </w:rPr>
        <w:t>系统向资源管理系统发出资源配置请求。资源管理系统根据请求进行资源的预占。同时</w:t>
      </w:r>
      <w:r w:rsidRPr="007F673A">
        <w:t>包括综</w:t>
      </w:r>
      <w:r w:rsidRPr="007F673A">
        <w:rPr>
          <w:rFonts w:hint="eastAsia"/>
        </w:rPr>
        <w:t>资返回</w:t>
      </w:r>
      <w:r w:rsidRPr="007F673A">
        <w:t>退单请求或者移机和拆机</w:t>
      </w:r>
      <w:r w:rsidRPr="007F673A">
        <w:rPr>
          <w:rFonts w:hint="eastAsia"/>
        </w:rPr>
        <w:t>场景</w:t>
      </w:r>
      <w:r w:rsidRPr="007F673A">
        <w:t>下的实</w:t>
      </w:r>
      <w:r w:rsidRPr="007F673A">
        <w:rPr>
          <w:rFonts w:hint="eastAsia"/>
        </w:rPr>
        <w:t>占</w:t>
      </w:r>
      <w:r w:rsidRPr="007F673A">
        <w:t>资源信息。</w:t>
      </w:r>
    </w:p>
    <w:p w:rsidR="008C584C" w:rsidRPr="007F673A" w:rsidRDefault="008C584C" w:rsidP="008C584C">
      <w:r w:rsidRPr="007F673A">
        <w:t>接口名称：</w:t>
      </w:r>
      <w:r w:rsidRPr="007F673A">
        <w:t>IDM_RMS_configTaskReq</w:t>
      </w:r>
    </w:p>
    <w:p w:rsidR="008C584C" w:rsidRPr="007F673A" w:rsidRDefault="008C584C" w:rsidP="008C584C">
      <w:bookmarkStart w:id="3396" w:name="_Toc408843505"/>
      <w:r w:rsidRPr="007F673A">
        <w:rPr>
          <w:rFonts w:hint="eastAsia"/>
        </w:rPr>
        <w:t>输入参数</w:t>
      </w:r>
      <w:bookmarkEnd w:id="3396"/>
    </w:p>
    <w:tbl>
      <w:tblPr>
        <w:tblW w:w="5264" w:type="pct"/>
        <w:tblLayout w:type="fixed"/>
        <w:tblLook w:val="0000" w:firstRow="0" w:lastRow="0" w:firstColumn="0" w:lastColumn="0" w:noHBand="0" w:noVBand="0"/>
      </w:tblPr>
      <w:tblGrid>
        <w:gridCol w:w="2114"/>
        <w:gridCol w:w="1412"/>
        <w:gridCol w:w="238"/>
        <w:gridCol w:w="1289"/>
        <w:gridCol w:w="287"/>
        <w:gridCol w:w="2499"/>
        <w:gridCol w:w="1231"/>
      </w:tblGrid>
      <w:tr w:rsidR="008C584C" w:rsidRPr="007F673A" w:rsidTr="00254D53">
        <w:trPr>
          <w:trHeight w:val="227"/>
        </w:trPr>
        <w:tc>
          <w:tcPr>
            <w:tcW w:w="2092" w:type="dxa"/>
            <w:tcBorders>
              <w:top w:val="single" w:sz="8" w:space="0" w:color="auto"/>
              <w:left w:val="single" w:sz="8" w:space="0" w:color="auto"/>
              <w:bottom w:val="single" w:sz="8" w:space="0" w:color="auto"/>
              <w:right w:val="single" w:sz="8" w:space="0" w:color="auto"/>
            </w:tcBorders>
            <w:shd w:val="clear" w:color="auto" w:fill="A6A6A6"/>
            <w:vAlign w:val="center"/>
          </w:tcPr>
          <w:p w:rsidR="008C584C" w:rsidRPr="007F673A" w:rsidRDefault="008C584C" w:rsidP="00254D53">
            <w:r w:rsidRPr="007F673A">
              <w:rPr>
                <w:rFonts w:hint="eastAsia"/>
              </w:rPr>
              <w:t>节点名称</w:t>
            </w:r>
          </w:p>
        </w:tc>
        <w:tc>
          <w:tcPr>
            <w:tcW w:w="1397" w:type="dxa"/>
            <w:tcBorders>
              <w:top w:val="single" w:sz="8" w:space="0" w:color="auto"/>
              <w:left w:val="nil"/>
              <w:bottom w:val="single" w:sz="8" w:space="0" w:color="auto"/>
              <w:right w:val="single" w:sz="8" w:space="0" w:color="auto"/>
            </w:tcBorders>
            <w:shd w:val="clear" w:color="auto" w:fill="A6A6A6"/>
            <w:vAlign w:val="center"/>
          </w:tcPr>
          <w:p w:rsidR="008C584C" w:rsidRPr="007F673A" w:rsidRDefault="008C584C" w:rsidP="00254D53">
            <w:r w:rsidRPr="007F673A">
              <w:rPr>
                <w:rFonts w:hint="eastAsia"/>
              </w:rPr>
              <w:t>父节点名称</w:t>
            </w:r>
          </w:p>
        </w:tc>
        <w:tc>
          <w:tcPr>
            <w:tcW w:w="236" w:type="dxa"/>
            <w:tcBorders>
              <w:top w:val="single" w:sz="8" w:space="0" w:color="auto"/>
              <w:left w:val="nil"/>
              <w:bottom w:val="single" w:sz="8" w:space="0" w:color="auto"/>
              <w:right w:val="single" w:sz="8" w:space="0" w:color="auto"/>
            </w:tcBorders>
            <w:shd w:val="clear" w:color="auto" w:fill="A6A6A6"/>
            <w:vAlign w:val="center"/>
          </w:tcPr>
          <w:p w:rsidR="008C584C" w:rsidRPr="007F673A" w:rsidRDefault="008C584C" w:rsidP="00254D53">
            <w:r w:rsidRPr="007F673A">
              <w:rPr>
                <w:rFonts w:hint="eastAsia"/>
              </w:rPr>
              <w:t>约束</w:t>
            </w:r>
          </w:p>
        </w:tc>
        <w:tc>
          <w:tcPr>
            <w:tcW w:w="1276" w:type="dxa"/>
            <w:tcBorders>
              <w:top w:val="single" w:sz="8" w:space="0" w:color="auto"/>
              <w:left w:val="nil"/>
              <w:bottom w:val="single" w:sz="8" w:space="0" w:color="auto"/>
              <w:right w:val="single" w:sz="8" w:space="0" w:color="auto"/>
            </w:tcBorders>
            <w:shd w:val="clear" w:color="auto" w:fill="A6A6A6"/>
            <w:vAlign w:val="center"/>
          </w:tcPr>
          <w:p w:rsidR="008C584C" w:rsidRPr="007F673A" w:rsidRDefault="008C584C" w:rsidP="00254D53">
            <w:r w:rsidRPr="007F673A">
              <w:rPr>
                <w:rFonts w:hint="eastAsia"/>
              </w:rPr>
              <w:t>类型</w:t>
            </w:r>
          </w:p>
        </w:tc>
        <w:tc>
          <w:tcPr>
            <w:tcW w:w="284" w:type="dxa"/>
            <w:tcBorders>
              <w:top w:val="single" w:sz="8" w:space="0" w:color="auto"/>
              <w:left w:val="nil"/>
              <w:bottom w:val="single" w:sz="8" w:space="0" w:color="auto"/>
              <w:right w:val="single" w:sz="8" w:space="0" w:color="auto"/>
            </w:tcBorders>
            <w:shd w:val="clear" w:color="auto" w:fill="A6A6A6"/>
            <w:vAlign w:val="center"/>
          </w:tcPr>
          <w:p w:rsidR="008C584C" w:rsidRPr="007F673A" w:rsidRDefault="008C584C" w:rsidP="00254D53">
            <w:r w:rsidRPr="007F673A">
              <w:rPr>
                <w:rFonts w:hint="eastAsia"/>
              </w:rPr>
              <w:t>长度</w:t>
            </w:r>
          </w:p>
        </w:tc>
        <w:tc>
          <w:tcPr>
            <w:tcW w:w="2474" w:type="dxa"/>
            <w:tcBorders>
              <w:top w:val="single" w:sz="8" w:space="0" w:color="auto"/>
              <w:left w:val="nil"/>
              <w:bottom w:val="single" w:sz="8" w:space="0" w:color="auto"/>
              <w:right w:val="single" w:sz="8" w:space="0" w:color="auto"/>
            </w:tcBorders>
            <w:shd w:val="clear" w:color="auto" w:fill="A6A6A6"/>
            <w:vAlign w:val="center"/>
          </w:tcPr>
          <w:p w:rsidR="008C584C" w:rsidRPr="007F673A" w:rsidRDefault="008C584C" w:rsidP="00254D53">
            <w:r w:rsidRPr="007F673A">
              <w:rPr>
                <w:rFonts w:hint="eastAsia"/>
              </w:rPr>
              <w:t>说明</w:t>
            </w:r>
          </w:p>
        </w:tc>
        <w:tc>
          <w:tcPr>
            <w:tcW w:w="1219" w:type="dxa"/>
            <w:tcBorders>
              <w:top w:val="single" w:sz="8" w:space="0" w:color="auto"/>
              <w:left w:val="nil"/>
              <w:bottom w:val="single" w:sz="8" w:space="0" w:color="auto"/>
              <w:right w:val="single" w:sz="8" w:space="0" w:color="auto"/>
            </w:tcBorders>
            <w:shd w:val="clear" w:color="auto" w:fill="A6A6A6"/>
            <w:vAlign w:val="center"/>
          </w:tcPr>
          <w:p w:rsidR="008C584C" w:rsidRPr="007F673A" w:rsidRDefault="008C584C" w:rsidP="00254D53">
            <w:r w:rsidRPr="007F673A">
              <w:rPr>
                <w:rFonts w:hint="eastAsia"/>
              </w:rPr>
              <w:t>备注</w:t>
            </w:r>
          </w:p>
        </w:tc>
      </w:tr>
      <w:tr w:rsidR="008C584C" w:rsidRPr="007F673A" w:rsidTr="00254D53">
        <w:trPr>
          <w:trHeight w:val="242"/>
        </w:trPr>
        <w:tc>
          <w:tcPr>
            <w:tcW w:w="2092" w:type="dxa"/>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highlight w:val="white"/>
              </w:rPr>
              <w:t>Data</w:t>
            </w:r>
          </w:p>
        </w:tc>
        <w:tc>
          <w:tcPr>
            <w:tcW w:w="1397"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highlight w:val="white"/>
              </w:rPr>
              <w:t>-</w:t>
            </w:r>
          </w:p>
        </w:tc>
        <w:tc>
          <w:tcPr>
            <w:tcW w:w="23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w:t>
            </w:r>
          </w:p>
        </w:tc>
        <w:tc>
          <w:tcPr>
            <w:tcW w:w="127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节点</w:t>
            </w:r>
          </w:p>
        </w:tc>
        <w:tc>
          <w:tcPr>
            <w:tcW w:w="28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247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1219"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p>
        </w:tc>
      </w:tr>
      <w:tr w:rsidR="008C584C" w:rsidRPr="007F673A" w:rsidTr="00254D53">
        <w:trPr>
          <w:trHeight w:val="227"/>
        </w:trPr>
        <w:tc>
          <w:tcPr>
            <w:tcW w:w="2092" w:type="dxa"/>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highlight w:val="white"/>
              </w:rPr>
              <w:t>Params</w:t>
            </w:r>
          </w:p>
        </w:tc>
        <w:tc>
          <w:tcPr>
            <w:tcW w:w="1397"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highlight w:val="white"/>
              </w:rPr>
              <w:t>Data</w:t>
            </w:r>
          </w:p>
        </w:tc>
        <w:tc>
          <w:tcPr>
            <w:tcW w:w="23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w:t>
            </w:r>
          </w:p>
        </w:tc>
        <w:tc>
          <w:tcPr>
            <w:tcW w:w="127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节点</w:t>
            </w:r>
          </w:p>
        </w:tc>
        <w:tc>
          <w:tcPr>
            <w:tcW w:w="28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247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1219"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p>
        </w:tc>
      </w:tr>
      <w:tr w:rsidR="008C584C" w:rsidRPr="007F673A" w:rsidTr="00254D53">
        <w:trPr>
          <w:trHeight w:val="227"/>
        </w:trPr>
        <w:tc>
          <w:tcPr>
            <w:tcW w:w="2092" w:type="dxa"/>
            <w:tcBorders>
              <w:top w:val="single" w:sz="8" w:space="0" w:color="auto"/>
              <w:left w:val="single" w:sz="8" w:space="0" w:color="auto"/>
              <w:bottom w:val="single" w:sz="8" w:space="0" w:color="auto"/>
              <w:right w:val="single" w:sz="8" w:space="0" w:color="auto"/>
            </w:tcBorders>
            <w:vAlign w:val="center"/>
          </w:tcPr>
          <w:p w:rsidR="008C584C" w:rsidRPr="007F673A" w:rsidRDefault="008C584C" w:rsidP="00254D53">
            <w:pPr>
              <w:rPr>
                <w:highlight w:val="white"/>
              </w:rPr>
            </w:pPr>
            <w:r w:rsidRPr="007F673A">
              <w:rPr>
                <w:highlight w:val="white"/>
              </w:rPr>
              <w:t>request</w:t>
            </w:r>
            <w:r w:rsidRPr="007F673A">
              <w:rPr>
                <w:rFonts w:hint="eastAsia"/>
                <w:highlight w:val="white"/>
              </w:rPr>
              <w:t>_t</w:t>
            </w:r>
            <w:r w:rsidRPr="007F673A">
              <w:rPr>
                <w:highlight w:val="white"/>
              </w:rPr>
              <w:t>ype</w:t>
            </w:r>
          </w:p>
        </w:tc>
        <w:tc>
          <w:tcPr>
            <w:tcW w:w="1397" w:type="dxa"/>
            <w:tcBorders>
              <w:top w:val="single" w:sz="8" w:space="0" w:color="auto"/>
              <w:left w:val="nil"/>
              <w:bottom w:val="single" w:sz="8" w:space="0" w:color="auto"/>
              <w:right w:val="single" w:sz="8" w:space="0" w:color="auto"/>
            </w:tcBorders>
          </w:tcPr>
          <w:p w:rsidR="008C584C" w:rsidRPr="007F673A" w:rsidRDefault="008C584C" w:rsidP="00254D53">
            <w:r w:rsidRPr="007F673A">
              <w:rPr>
                <w:highlight w:val="white"/>
              </w:rPr>
              <w:t>Params</w:t>
            </w:r>
          </w:p>
        </w:tc>
        <w:tc>
          <w:tcPr>
            <w:tcW w:w="236" w:type="dxa"/>
            <w:tcBorders>
              <w:top w:val="single" w:sz="8" w:space="0" w:color="auto"/>
              <w:left w:val="nil"/>
              <w:bottom w:val="single" w:sz="8" w:space="0" w:color="auto"/>
              <w:right w:val="single" w:sz="8" w:space="0" w:color="auto"/>
            </w:tcBorders>
            <w:vAlign w:val="center"/>
          </w:tcPr>
          <w:p w:rsidR="008C584C" w:rsidRPr="007F673A" w:rsidRDefault="008C584C" w:rsidP="00254D53">
            <w:pPr>
              <w:rPr>
                <w:highlight w:val="white"/>
              </w:rPr>
            </w:pPr>
            <w:r w:rsidRPr="007F673A">
              <w:rPr>
                <w:rFonts w:hint="eastAsia"/>
                <w:highlight w:val="white"/>
              </w:rPr>
              <w:t>Y</w:t>
            </w:r>
          </w:p>
        </w:tc>
        <w:tc>
          <w:tcPr>
            <w:tcW w:w="1276" w:type="dxa"/>
            <w:tcBorders>
              <w:top w:val="single" w:sz="8" w:space="0" w:color="auto"/>
              <w:left w:val="nil"/>
              <w:bottom w:val="single" w:sz="8" w:space="0" w:color="auto"/>
              <w:right w:val="single" w:sz="8" w:space="0" w:color="auto"/>
            </w:tcBorders>
            <w:vAlign w:val="center"/>
          </w:tcPr>
          <w:p w:rsidR="008C584C" w:rsidRPr="007F673A" w:rsidRDefault="008C584C" w:rsidP="00254D53">
            <w:pPr>
              <w:rPr>
                <w:highlight w:val="white"/>
              </w:rPr>
            </w:pPr>
            <w:r w:rsidRPr="007F673A">
              <w:rPr>
                <w:rFonts w:hint="eastAsia"/>
                <w:highlight w:val="white"/>
              </w:rPr>
              <w:t>VARCHA</w:t>
            </w:r>
            <w:r w:rsidRPr="007F673A">
              <w:rPr>
                <w:rFonts w:hint="eastAsia"/>
                <w:highlight w:val="white"/>
              </w:rPr>
              <w:lastRenderedPageBreak/>
              <w:t>R2</w:t>
            </w:r>
          </w:p>
        </w:tc>
        <w:tc>
          <w:tcPr>
            <w:tcW w:w="284" w:type="dxa"/>
            <w:tcBorders>
              <w:top w:val="single" w:sz="8" w:space="0" w:color="auto"/>
              <w:left w:val="nil"/>
              <w:bottom w:val="single" w:sz="8" w:space="0" w:color="auto"/>
              <w:right w:val="single" w:sz="8" w:space="0" w:color="auto"/>
            </w:tcBorders>
            <w:vAlign w:val="center"/>
          </w:tcPr>
          <w:p w:rsidR="008C584C" w:rsidRPr="007F673A" w:rsidRDefault="008C584C" w:rsidP="00254D53">
            <w:pPr>
              <w:rPr>
                <w:highlight w:val="white"/>
              </w:rPr>
            </w:pPr>
          </w:p>
        </w:tc>
        <w:tc>
          <w:tcPr>
            <w:tcW w:w="2474" w:type="dxa"/>
            <w:tcBorders>
              <w:top w:val="single" w:sz="8" w:space="0" w:color="auto"/>
              <w:left w:val="nil"/>
              <w:bottom w:val="single" w:sz="8" w:space="0" w:color="auto"/>
              <w:right w:val="single" w:sz="8" w:space="0" w:color="auto"/>
            </w:tcBorders>
            <w:vAlign w:val="center"/>
          </w:tcPr>
          <w:p w:rsidR="008C584C" w:rsidRPr="007F673A" w:rsidRDefault="008C584C" w:rsidP="00254D53">
            <w:pPr>
              <w:rPr>
                <w:highlight w:val="white"/>
              </w:rPr>
            </w:pPr>
            <w:r w:rsidRPr="007F673A">
              <w:rPr>
                <w:highlight w:val="white"/>
              </w:rPr>
              <w:t>接口类型（</w:t>
            </w:r>
            <w:r w:rsidRPr="007F673A">
              <w:rPr>
                <w:highlight w:val="white"/>
              </w:rPr>
              <w:t xml:space="preserve">1000 </w:t>
            </w:r>
            <w:r w:rsidRPr="007F673A">
              <w:rPr>
                <w:rFonts w:hint="eastAsia"/>
                <w:highlight w:val="white"/>
              </w:rPr>
              <w:t>资源</w:t>
            </w:r>
            <w:r w:rsidRPr="007F673A">
              <w:rPr>
                <w:highlight w:val="white"/>
              </w:rPr>
              <w:t>配置</w:t>
            </w:r>
            <w:r w:rsidRPr="007F673A">
              <w:rPr>
                <w:highlight w:val="white"/>
              </w:rPr>
              <w:t xml:space="preserve"> 1001 </w:t>
            </w:r>
            <w:r w:rsidRPr="007F673A">
              <w:rPr>
                <w:rFonts w:hint="eastAsia"/>
                <w:highlight w:val="white"/>
              </w:rPr>
              <w:t>资源</w:t>
            </w:r>
            <w:r w:rsidRPr="007F673A">
              <w:rPr>
                <w:highlight w:val="white"/>
              </w:rPr>
              <w:t>重</w:t>
            </w:r>
            <w:r w:rsidRPr="007F673A">
              <w:rPr>
                <w:highlight w:val="white"/>
              </w:rPr>
              <w:lastRenderedPageBreak/>
              <w:t>配）</w:t>
            </w:r>
          </w:p>
        </w:tc>
        <w:tc>
          <w:tcPr>
            <w:tcW w:w="1219" w:type="dxa"/>
            <w:tcBorders>
              <w:top w:val="single" w:sz="8" w:space="0" w:color="auto"/>
              <w:left w:val="nil"/>
              <w:bottom w:val="single" w:sz="8" w:space="0" w:color="auto"/>
              <w:right w:val="single" w:sz="8" w:space="0" w:color="auto"/>
            </w:tcBorders>
          </w:tcPr>
          <w:p w:rsidR="008C584C" w:rsidRPr="007F673A" w:rsidRDefault="008C584C" w:rsidP="00254D53">
            <w:pPr>
              <w:rPr>
                <w:highlight w:val="white"/>
              </w:rPr>
            </w:pPr>
          </w:p>
        </w:tc>
      </w:tr>
      <w:tr w:rsidR="008C584C" w:rsidRPr="007F673A" w:rsidTr="00254D53">
        <w:trPr>
          <w:trHeight w:val="986"/>
        </w:trPr>
        <w:tc>
          <w:tcPr>
            <w:tcW w:w="2092" w:type="dxa"/>
            <w:tcBorders>
              <w:top w:val="single" w:sz="8" w:space="0" w:color="auto"/>
              <w:left w:val="single" w:sz="8" w:space="0" w:color="auto"/>
              <w:bottom w:val="single" w:sz="8" w:space="0" w:color="auto"/>
              <w:right w:val="single" w:sz="8" w:space="0" w:color="auto"/>
            </w:tcBorders>
            <w:vAlign w:val="center"/>
          </w:tcPr>
          <w:p w:rsidR="008C584C" w:rsidRPr="007F673A" w:rsidRDefault="008C584C" w:rsidP="00254D53">
            <w:pPr>
              <w:rPr>
                <w:highlight w:val="white"/>
              </w:rPr>
            </w:pPr>
            <w:r w:rsidRPr="007F673A">
              <w:lastRenderedPageBreak/>
              <w:t>reassert_port_id</w:t>
            </w:r>
          </w:p>
        </w:tc>
        <w:tc>
          <w:tcPr>
            <w:tcW w:w="1397" w:type="dxa"/>
            <w:tcBorders>
              <w:top w:val="single" w:sz="8" w:space="0" w:color="auto"/>
              <w:left w:val="nil"/>
              <w:bottom w:val="single" w:sz="8" w:space="0" w:color="auto"/>
              <w:right w:val="single" w:sz="8" w:space="0" w:color="auto"/>
            </w:tcBorders>
          </w:tcPr>
          <w:p w:rsidR="008C584C" w:rsidRPr="007F673A" w:rsidRDefault="008C584C" w:rsidP="00254D53">
            <w:r w:rsidRPr="007F673A">
              <w:rPr>
                <w:highlight w:val="white"/>
              </w:rPr>
              <w:t>Params</w:t>
            </w:r>
          </w:p>
        </w:tc>
        <w:tc>
          <w:tcPr>
            <w:tcW w:w="236" w:type="dxa"/>
            <w:tcBorders>
              <w:top w:val="single" w:sz="8" w:space="0" w:color="auto"/>
              <w:left w:val="nil"/>
              <w:bottom w:val="single" w:sz="8" w:space="0" w:color="auto"/>
              <w:right w:val="single" w:sz="8" w:space="0" w:color="auto"/>
            </w:tcBorders>
            <w:vAlign w:val="center"/>
          </w:tcPr>
          <w:p w:rsidR="008C584C" w:rsidRPr="007F673A" w:rsidRDefault="008C584C" w:rsidP="00254D53">
            <w:pPr>
              <w:rPr>
                <w:highlight w:val="white"/>
              </w:rPr>
            </w:pPr>
            <w:r w:rsidRPr="007F673A">
              <w:rPr>
                <w:rFonts w:hint="eastAsia"/>
                <w:highlight w:val="white"/>
              </w:rPr>
              <w:t>N</w:t>
            </w:r>
          </w:p>
        </w:tc>
        <w:tc>
          <w:tcPr>
            <w:tcW w:w="1276" w:type="dxa"/>
            <w:tcBorders>
              <w:top w:val="single" w:sz="8" w:space="0" w:color="auto"/>
              <w:left w:val="nil"/>
              <w:bottom w:val="single" w:sz="8" w:space="0" w:color="auto"/>
              <w:right w:val="single" w:sz="8" w:space="0" w:color="auto"/>
            </w:tcBorders>
            <w:vAlign w:val="center"/>
          </w:tcPr>
          <w:p w:rsidR="008C584C" w:rsidRPr="007F673A" w:rsidRDefault="008C584C" w:rsidP="00254D53">
            <w:pPr>
              <w:rPr>
                <w:highlight w:val="white"/>
              </w:rPr>
            </w:pPr>
            <w:r w:rsidRPr="007F673A">
              <w:rPr>
                <w:rFonts w:hint="eastAsia"/>
                <w:highlight w:val="white"/>
              </w:rPr>
              <w:t>VARCHAR2</w:t>
            </w:r>
          </w:p>
        </w:tc>
        <w:tc>
          <w:tcPr>
            <w:tcW w:w="284" w:type="dxa"/>
            <w:tcBorders>
              <w:top w:val="single" w:sz="8" w:space="0" w:color="auto"/>
              <w:left w:val="nil"/>
              <w:bottom w:val="single" w:sz="8" w:space="0" w:color="auto"/>
              <w:right w:val="single" w:sz="8" w:space="0" w:color="auto"/>
            </w:tcBorders>
            <w:vAlign w:val="center"/>
          </w:tcPr>
          <w:p w:rsidR="008C584C" w:rsidRPr="007F673A" w:rsidRDefault="008C584C" w:rsidP="00254D53">
            <w:pPr>
              <w:rPr>
                <w:highlight w:val="white"/>
              </w:rPr>
            </w:pPr>
          </w:p>
        </w:tc>
        <w:tc>
          <w:tcPr>
            <w:tcW w:w="2474" w:type="dxa"/>
            <w:tcBorders>
              <w:top w:val="single" w:sz="8" w:space="0" w:color="auto"/>
              <w:left w:val="nil"/>
              <w:bottom w:val="single" w:sz="8" w:space="0" w:color="auto"/>
              <w:right w:val="single" w:sz="8" w:space="0" w:color="auto"/>
            </w:tcBorders>
            <w:vAlign w:val="center"/>
          </w:tcPr>
          <w:p w:rsidR="008C584C" w:rsidRPr="007F673A" w:rsidRDefault="008C584C" w:rsidP="00254D53">
            <w:pPr>
              <w:rPr>
                <w:highlight w:val="white"/>
              </w:rPr>
            </w:pPr>
            <w:r w:rsidRPr="007F673A">
              <w:rPr>
                <w:highlight w:val="white"/>
              </w:rPr>
              <w:t>重配端口</w:t>
            </w:r>
            <w:r w:rsidRPr="007F673A">
              <w:rPr>
                <w:highlight w:val="white"/>
              </w:rPr>
              <w:t>id</w:t>
            </w:r>
          </w:p>
        </w:tc>
        <w:tc>
          <w:tcPr>
            <w:tcW w:w="1219" w:type="dxa"/>
            <w:tcBorders>
              <w:top w:val="single" w:sz="8" w:space="0" w:color="auto"/>
              <w:left w:val="nil"/>
              <w:bottom w:val="single" w:sz="8" w:space="0" w:color="auto"/>
              <w:right w:val="single" w:sz="8" w:space="0" w:color="auto"/>
            </w:tcBorders>
          </w:tcPr>
          <w:p w:rsidR="008C584C" w:rsidRPr="007F673A" w:rsidRDefault="008C584C" w:rsidP="00254D53">
            <w:pPr>
              <w:rPr>
                <w:highlight w:val="white"/>
              </w:rPr>
            </w:pPr>
            <w:r w:rsidRPr="007F673A">
              <w:rPr>
                <w:highlight w:val="white"/>
              </w:rPr>
              <w:t>资源</w:t>
            </w:r>
            <w:r w:rsidRPr="007F673A">
              <w:rPr>
                <w:rFonts w:hint="eastAsia"/>
                <w:highlight w:val="white"/>
              </w:rPr>
              <w:t>重配</w:t>
            </w:r>
            <w:r w:rsidRPr="007F673A">
              <w:rPr>
                <w:highlight w:val="white"/>
              </w:rPr>
              <w:t>才有</w:t>
            </w:r>
            <w:r w:rsidRPr="007F673A">
              <w:rPr>
                <w:highlight w:val="white"/>
              </w:rPr>
              <w:t>,</w:t>
            </w:r>
            <w:r w:rsidRPr="007F673A">
              <w:rPr>
                <w:highlight w:val="white"/>
              </w:rPr>
              <w:t>不</w:t>
            </w:r>
            <w:r w:rsidRPr="007F673A">
              <w:rPr>
                <w:rFonts w:hint="eastAsia"/>
                <w:highlight w:val="white"/>
              </w:rPr>
              <w:t>填写</w:t>
            </w:r>
          </w:p>
        </w:tc>
      </w:tr>
      <w:tr w:rsidR="008C584C" w:rsidRPr="007F673A" w:rsidTr="00254D53">
        <w:trPr>
          <w:trHeight w:val="227"/>
        </w:trPr>
        <w:tc>
          <w:tcPr>
            <w:tcW w:w="2092" w:type="dxa"/>
            <w:tcBorders>
              <w:top w:val="single" w:sz="8" w:space="0" w:color="auto"/>
              <w:left w:val="single" w:sz="8" w:space="0" w:color="auto"/>
              <w:bottom w:val="single" w:sz="8" w:space="0" w:color="auto"/>
              <w:right w:val="single" w:sz="8" w:space="0" w:color="auto"/>
            </w:tcBorders>
            <w:vAlign w:val="center"/>
          </w:tcPr>
          <w:p w:rsidR="008C584C" w:rsidRPr="007F673A" w:rsidRDefault="008C584C" w:rsidP="00254D53">
            <w:pPr>
              <w:rPr>
                <w:highlight w:val="white"/>
              </w:rPr>
            </w:pPr>
            <w:r w:rsidRPr="007F673A">
              <w:rPr>
                <w:rFonts w:hint="eastAsia"/>
                <w:highlight w:val="white"/>
              </w:rPr>
              <w:t>c</w:t>
            </w:r>
            <w:r w:rsidRPr="007F673A">
              <w:rPr>
                <w:highlight w:val="white"/>
              </w:rPr>
              <w:t>omments</w:t>
            </w:r>
          </w:p>
        </w:tc>
        <w:tc>
          <w:tcPr>
            <w:tcW w:w="1397" w:type="dxa"/>
            <w:tcBorders>
              <w:top w:val="single" w:sz="8" w:space="0" w:color="auto"/>
              <w:left w:val="nil"/>
              <w:bottom w:val="single" w:sz="8" w:space="0" w:color="auto"/>
              <w:right w:val="single" w:sz="8" w:space="0" w:color="auto"/>
            </w:tcBorders>
          </w:tcPr>
          <w:p w:rsidR="008C584C" w:rsidRPr="007F673A" w:rsidRDefault="008C584C" w:rsidP="00254D53">
            <w:r w:rsidRPr="007F673A">
              <w:rPr>
                <w:highlight w:val="white"/>
              </w:rPr>
              <w:t>Params</w:t>
            </w:r>
          </w:p>
        </w:tc>
        <w:tc>
          <w:tcPr>
            <w:tcW w:w="236" w:type="dxa"/>
            <w:tcBorders>
              <w:top w:val="single" w:sz="8" w:space="0" w:color="auto"/>
              <w:left w:val="nil"/>
              <w:bottom w:val="single" w:sz="8" w:space="0" w:color="auto"/>
              <w:right w:val="single" w:sz="8" w:space="0" w:color="auto"/>
            </w:tcBorders>
            <w:vAlign w:val="center"/>
          </w:tcPr>
          <w:p w:rsidR="008C584C" w:rsidRPr="007F673A" w:rsidRDefault="008C584C" w:rsidP="00254D53">
            <w:pPr>
              <w:rPr>
                <w:highlight w:val="white"/>
              </w:rPr>
            </w:pPr>
            <w:r w:rsidRPr="007F673A">
              <w:rPr>
                <w:rFonts w:hint="eastAsia"/>
                <w:highlight w:val="white"/>
              </w:rPr>
              <w:t>N</w:t>
            </w:r>
          </w:p>
        </w:tc>
        <w:tc>
          <w:tcPr>
            <w:tcW w:w="1276" w:type="dxa"/>
            <w:tcBorders>
              <w:top w:val="single" w:sz="8" w:space="0" w:color="auto"/>
              <w:left w:val="nil"/>
              <w:bottom w:val="single" w:sz="8" w:space="0" w:color="auto"/>
              <w:right w:val="single" w:sz="8" w:space="0" w:color="auto"/>
            </w:tcBorders>
            <w:vAlign w:val="center"/>
          </w:tcPr>
          <w:p w:rsidR="008C584C" w:rsidRPr="007F673A" w:rsidRDefault="008C584C" w:rsidP="00254D53">
            <w:pPr>
              <w:rPr>
                <w:highlight w:val="white"/>
              </w:rPr>
            </w:pPr>
            <w:r w:rsidRPr="007F673A">
              <w:rPr>
                <w:rFonts w:hint="eastAsia"/>
                <w:highlight w:val="white"/>
              </w:rPr>
              <w:t>VARCHAR2</w:t>
            </w:r>
            <w:r w:rsidRPr="007F673A">
              <w:rPr>
                <w:highlight w:val="white"/>
              </w:rPr>
              <w:t>(</w:t>
            </w:r>
            <w:r w:rsidRPr="007F673A">
              <w:t>1000</w:t>
            </w:r>
            <w:r w:rsidRPr="007F673A">
              <w:rPr>
                <w:highlight w:val="white"/>
              </w:rPr>
              <w:t>)</w:t>
            </w:r>
          </w:p>
        </w:tc>
        <w:tc>
          <w:tcPr>
            <w:tcW w:w="284" w:type="dxa"/>
            <w:tcBorders>
              <w:top w:val="single" w:sz="8" w:space="0" w:color="auto"/>
              <w:left w:val="nil"/>
              <w:bottom w:val="single" w:sz="8" w:space="0" w:color="auto"/>
              <w:right w:val="single" w:sz="8" w:space="0" w:color="auto"/>
            </w:tcBorders>
            <w:vAlign w:val="center"/>
          </w:tcPr>
          <w:p w:rsidR="008C584C" w:rsidRPr="007F673A" w:rsidRDefault="008C584C" w:rsidP="00254D53">
            <w:pPr>
              <w:rPr>
                <w:highlight w:val="white"/>
              </w:rPr>
            </w:pPr>
          </w:p>
        </w:tc>
        <w:tc>
          <w:tcPr>
            <w:tcW w:w="2474" w:type="dxa"/>
            <w:tcBorders>
              <w:top w:val="single" w:sz="8" w:space="0" w:color="auto"/>
              <w:left w:val="nil"/>
              <w:bottom w:val="single" w:sz="8" w:space="0" w:color="auto"/>
              <w:right w:val="single" w:sz="8" w:space="0" w:color="auto"/>
            </w:tcBorders>
            <w:vAlign w:val="center"/>
          </w:tcPr>
          <w:p w:rsidR="008C584C" w:rsidRPr="007F673A" w:rsidRDefault="008C584C" w:rsidP="00254D53">
            <w:pPr>
              <w:rPr>
                <w:highlight w:val="white"/>
              </w:rPr>
            </w:pPr>
            <w:r w:rsidRPr="007F673A">
              <w:rPr>
                <w:rFonts w:hint="eastAsia"/>
                <w:highlight w:val="white"/>
              </w:rPr>
              <w:t>描述</w:t>
            </w:r>
            <w:r w:rsidRPr="007F673A">
              <w:rPr>
                <w:highlight w:val="white"/>
              </w:rPr>
              <w:t>信息</w:t>
            </w:r>
          </w:p>
        </w:tc>
        <w:tc>
          <w:tcPr>
            <w:tcW w:w="1219" w:type="dxa"/>
            <w:tcBorders>
              <w:top w:val="single" w:sz="8" w:space="0" w:color="auto"/>
              <w:left w:val="nil"/>
              <w:bottom w:val="single" w:sz="8" w:space="0" w:color="auto"/>
              <w:right w:val="single" w:sz="8" w:space="0" w:color="auto"/>
            </w:tcBorders>
          </w:tcPr>
          <w:p w:rsidR="008C584C" w:rsidRPr="007F673A" w:rsidRDefault="008C584C" w:rsidP="00254D53">
            <w:pPr>
              <w:rPr>
                <w:highlight w:val="white"/>
              </w:rPr>
            </w:pPr>
            <w:r w:rsidRPr="007F673A">
              <w:rPr>
                <w:highlight w:val="white"/>
              </w:rPr>
              <w:t>记录资源重配地址信息，</w:t>
            </w:r>
            <w:r w:rsidRPr="007F673A">
              <w:rPr>
                <w:rFonts w:hint="eastAsia"/>
                <w:highlight w:val="white"/>
              </w:rPr>
              <w:t>取自</w:t>
            </w:r>
            <w:r w:rsidRPr="007F673A">
              <w:rPr>
                <w:highlight w:val="white"/>
              </w:rPr>
              <w:t>外线</w:t>
            </w:r>
            <w:r w:rsidRPr="007F673A">
              <w:rPr>
                <w:rFonts w:hint="eastAsia"/>
                <w:highlight w:val="white"/>
              </w:rPr>
              <w:t>回</w:t>
            </w:r>
            <w:r w:rsidRPr="007F673A">
              <w:rPr>
                <w:highlight w:val="white"/>
              </w:rPr>
              <w:t>单或者</w:t>
            </w:r>
            <w:r w:rsidRPr="007F673A">
              <w:rPr>
                <w:rFonts w:hint="eastAsia"/>
                <w:highlight w:val="white"/>
              </w:rPr>
              <w:t>激活</w:t>
            </w:r>
            <w:r w:rsidRPr="007F673A">
              <w:rPr>
                <w:highlight w:val="white"/>
              </w:rPr>
              <w:t>失败原因</w:t>
            </w:r>
          </w:p>
        </w:tc>
      </w:tr>
      <w:tr w:rsidR="008C584C" w:rsidRPr="007F673A" w:rsidTr="00254D53">
        <w:trPr>
          <w:trHeight w:val="227"/>
        </w:trPr>
        <w:tc>
          <w:tcPr>
            <w:tcW w:w="2092" w:type="dxa"/>
            <w:tcBorders>
              <w:top w:val="single" w:sz="8" w:space="0" w:color="auto"/>
              <w:left w:val="single" w:sz="8" w:space="0" w:color="auto"/>
              <w:bottom w:val="single" w:sz="8" w:space="0" w:color="auto"/>
              <w:right w:val="single" w:sz="8" w:space="0" w:color="auto"/>
            </w:tcBorders>
            <w:vAlign w:val="center"/>
          </w:tcPr>
          <w:p w:rsidR="008C584C" w:rsidRPr="007F673A" w:rsidRDefault="008C584C" w:rsidP="00254D53">
            <w:pPr>
              <w:rPr>
                <w:highlight w:val="white"/>
              </w:rPr>
            </w:pPr>
            <w:r w:rsidRPr="007F673A">
              <w:rPr>
                <w:highlight w:val="white"/>
              </w:rPr>
              <w:t>product_c</w:t>
            </w:r>
            <w:r w:rsidRPr="007F673A">
              <w:rPr>
                <w:rFonts w:hint="eastAsia"/>
                <w:highlight w:val="white"/>
              </w:rPr>
              <w:t>ode</w:t>
            </w:r>
          </w:p>
        </w:tc>
        <w:tc>
          <w:tcPr>
            <w:tcW w:w="1397" w:type="dxa"/>
            <w:tcBorders>
              <w:top w:val="single" w:sz="8" w:space="0" w:color="auto"/>
              <w:left w:val="nil"/>
              <w:bottom w:val="single" w:sz="8" w:space="0" w:color="auto"/>
              <w:right w:val="single" w:sz="8" w:space="0" w:color="auto"/>
            </w:tcBorders>
          </w:tcPr>
          <w:p w:rsidR="008C584C" w:rsidRPr="007F673A" w:rsidRDefault="008C584C" w:rsidP="00254D53">
            <w:r w:rsidRPr="007F673A">
              <w:rPr>
                <w:highlight w:val="white"/>
              </w:rPr>
              <w:t>Params</w:t>
            </w:r>
          </w:p>
        </w:tc>
        <w:tc>
          <w:tcPr>
            <w:tcW w:w="236" w:type="dxa"/>
            <w:tcBorders>
              <w:top w:val="single" w:sz="8" w:space="0" w:color="auto"/>
              <w:left w:val="nil"/>
              <w:bottom w:val="single" w:sz="8" w:space="0" w:color="auto"/>
              <w:right w:val="single" w:sz="8" w:space="0" w:color="auto"/>
            </w:tcBorders>
            <w:vAlign w:val="center"/>
          </w:tcPr>
          <w:p w:rsidR="008C584C" w:rsidRPr="007F673A" w:rsidRDefault="008C584C" w:rsidP="00254D53">
            <w:pPr>
              <w:rPr>
                <w:highlight w:val="white"/>
              </w:rPr>
            </w:pPr>
            <w:r w:rsidRPr="007F673A">
              <w:rPr>
                <w:rFonts w:hint="eastAsia"/>
                <w:highlight w:val="white"/>
              </w:rPr>
              <w:t>Y</w:t>
            </w:r>
          </w:p>
        </w:tc>
        <w:tc>
          <w:tcPr>
            <w:tcW w:w="1276" w:type="dxa"/>
            <w:tcBorders>
              <w:top w:val="single" w:sz="8" w:space="0" w:color="auto"/>
              <w:left w:val="nil"/>
              <w:bottom w:val="single" w:sz="8" w:space="0" w:color="auto"/>
              <w:right w:val="single" w:sz="8" w:space="0" w:color="auto"/>
            </w:tcBorders>
            <w:vAlign w:val="center"/>
          </w:tcPr>
          <w:p w:rsidR="008C584C" w:rsidRPr="007F673A" w:rsidRDefault="008C584C" w:rsidP="00254D53">
            <w:pPr>
              <w:rPr>
                <w:highlight w:val="white"/>
              </w:rPr>
            </w:pPr>
            <w:r w:rsidRPr="007F673A">
              <w:rPr>
                <w:rFonts w:hint="eastAsia"/>
                <w:highlight w:val="white"/>
              </w:rPr>
              <w:t>VARCHAR2</w:t>
            </w:r>
          </w:p>
        </w:tc>
        <w:tc>
          <w:tcPr>
            <w:tcW w:w="284" w:type="dxa"/>
            <w:tcBorders>
              <w:top w:val="single" w:sz="8" w:space="0" w:color="auto"/>
              <w:left w:val="nil"/>
              <w:bottom w:val="single" w:sz="8" w:space="0" w:color="auto"/>
              <w:right w:val="single" w:sz="8" w:space="0" w:color="auto"/>
            </w:tcBorders>
            <w:vAlign w:val="center"/>
          </w:tcPr>
          <w:p w:rsidR="008C584C" w:rsidRPr="007F673A" w:rsidRDefault="008C584C" w:rsidP="00254D53">
            <w:pPr>
              <w:rPr>
                <w:highlight w:val="white"/>
              </w:rPr>
            </w:pPr>
          </w:p>
        </w:tc>
        <w:tc>
          <w:tcPr>
            <w:tcW w:w="2474" w:type="dxa"/>
            <w:tcBorders>
              <w:top w:val="single" w:sz="8" w:space="0" w:color="auto"/>
              <w:left w:val="nil"/>
              <w:bottom w:val="single" w:sz="8" w:space="0" w:color="auto"/>
              <w:right w:val="single" w:sz="8" w:space="0" w:color="auto"/>
            </w:tcBorders>
            <w:vAlign w:val="center"/>
          </w:tcPr>
          <w:p w:rsidR="008C584C" w:rsidRPr="007F673A" w:rsidRDefault="008C584C" w:rsidP="00254D53">
            <w:pPr>
              <w:rPr>
                <w:highlight w:val="white"/>
              </w:rPr>
            </w:pPr>
            <w:r w:rsidRPr="007F673A">
              <w:rPr>
                <w:highlight w:val="white"/>
              </w:rPr>
              <w:t>产品编码</w:t>
            </w:r>
          </w:p>
        </w:tc>
        <w:tc>
          <w:tcPr>
            <w:tcW w:w="1219" w:type="dxa"/>
            <w:tcBorders>
              <w:top w:val="single" w:sz="8" w:space="0" w:color="auto"/>
              <w:left w:val="nil"/>
              <w:bottom w:val="single" w:sz="8" w:space="0" w:color="auto"/>
              <w:right w:val="single" w:sz="8" w:space="0" w:color="auto"/>
            </w:tcBorders>
          </w:tcPr>
          <w:p w:rsidR="008C584C" w:rsidRPr="007F673A" w:rsidRDefault="008C584C" w:rsidP="00254D53">
            <w:pPr>
              <w:rPr>
                <w:highlight w:val="white"/>
              </w:rPr>
            </w:pPr>
            <w:r w:rsidRPr="007F673A">
              <w:rPr>
                <w:rFonts w:hint="eastAsia"/>
                <w:highlight w:val="white"/>
              </w:rPr>
              <w:t>见</w:t>
            </w:r>
            <w:r w:rsidRPr="007F673A">
              <w:rPr>
                <w:highlight w:val="white"/>
              </w:rPr>
              <w:t>A5</w:t>
            </w:r>
            <w:r w:rsidRPr="007F673A">
              <w:rPr>
                <w:highlight w:val="white"/>
              </w:rPr>
              <w:t>产品编码</w:t>
            </w:r>
          </w:p>
        </w:tc>
      </w:tr>
      <w:tr w:rsidR="008C584C" w:rsidRPr="007F673A" w:rsidTr="00254D53">
        <w:trPr>
          <w:trHeight w:val="227"/>
        </w:trPr>
        <w:tc>
          <w:tcPr>
            <w:tcW w:w="2092" w:type="dxa"/>
            <w:tcBorders>
              <w:top w:val="single" w:sz="8" w:space="0" w:color="auto"/>
              <w:left w:val="single" w:sz="8" w:space="0" w:color="auto"/>
              <w:bottom w:val="single" w:sz="8" w:space="0" w:color="auto"/>
              <w:right w:val="single" w:sz="8" w:space="0" w:color="auto"/>
            </w:tcBorders>
            <w:vAlign w:val="center"/>
          </w:tcPr>
          <w:p w:rsidR="008C584C" w:rsidRPr="007F673A" w:rsidRDefault="008C584C" w:rsidP="00254D53">
            <w:pPr>
              <w:rPr>
                <w:highlight w:val="white"/>
              </w:rPr>
            </w:pPr>
            <w:r w:rsidRPr="007F673A">
              <w:rPr>
                <w:highlight w:val="white"/>
              </w:rPr>
              <w:t>business_</w:t>
            </w:r>
            <w:r w:rsidRPr="007F673A">
              <w:rPr>
                <w:rFonts w:hint="eastAsia"/>
                <w:highlight w:val="white"/>
              </w:rPr>
              <w:t>code</w:t>
            </w:r>
          </w:p>
        </w:tc>
        <w:tc>
          <w:tcPr>
            <w:tcW w:w="1397" w:type="dxa"/>
            <w:tcBorders>
              <w:top w:val="single" w:sz="8" w:space="0" w:color="auto"/>
              <w:left w:val="nil"/>
              <w:bottom w:val="single" w:sz="8" w:space="0" w:color="auto"/>
              <w:right w:val="single" w:sz="8" w:space="0" w:color="auto"/>
            </w:tcBorders>
          </w:tcPr>
          <w:p w:rsidR="008C584C" w:rsidRPr="007F673A" w:rsidRDefault="008C584C" w:rsidP="00254D53">
            <w:r w:rsidRPr="007F673A">
              <w:rPr>
                <w:highlight w:val="white"/>
              </w:rPr>
              <w:t>Params</w:t>
            </w:r>
          </w:p>
        </w:tc>
        <w:tc>
          <w:tcPr>
            <w:tcW w:w="236" w:type="dxa"/>
            <w:tcBorders>
              <w:top w:val="single" w:sz="8" w:space="0" w:color="auto"/>
              <w:left w:val="nil"/>
              <w:bottom w:val="single" w:sz="8" w:space="0" w:color="auto"/>
              <w:right w:val="single" w:sz="8" w:space="0" w:color="auto"/>
            </w:tcBorders>
            <w:vAlign w:val="center"/>
          </w:tcPr>
          <w:p w:rsidR="008C584C" w:rsidRPr="007F673A" w:rsidRDefault="008C584C" w:rsidP="00254D53">
            <w:pPr>
              <w:rPr>
                <w:highlight w:val="white"/>
              </w:rPr>
            </w:pPr>
            <w:r w:rsidRPr="007F673A">
              <w:rPr>
                <w:rFonts w:hint="eastAsia"/>
                <w:highlight w:val="white"/>
              </w:rPr>
              <w:t>Y</w:t>
            </w:r>
          </w:p>
        </w:tc>
        <w:tc>
          <w:tcPr>
            <w:tcW w:w="1276" w:type="dxa"/>
            <w:tcBorders>
              <w:top w:val="single" w:sz="8" w:space="0" w:color="auto"/>
              <w:left w:val="nil"/>
              <w:bottom w:val="single" w:sz="8" w:space="0" w:color="auto"/>
              <w:right w:val="single" w:sz="8" w:space="0" w:color="auto"/>
            </w:tcBorders>
            <w:vAlign w:val="center"/>
          </w:tcPr>
          <w:p w:rsidR="008C584C" w:rsidRPr="007F673A" w:rsidRDefault="008C584C" w:rsidP="00254D53">
            <w:pPr>
              <w:rPr>
                <w:highlight w:val="white"/>
              </w:rPr>
            </w:pPr>
            <w:r w:rsidRPr="007F673A">
              <w:rPr>
                <w:rFonts w:hint="eastAsia"/>
                <w:highlight w:val="white"/>
              </w:rPr>
              <w:t>NUMBER</w:t>
            </w:r>
          </w:p>
        </w:tc>
        <w:tc>
          <w:tcPr>
            <w:tcW w:w="284" w:type="dxa"/>
            <w:tcBorders>
              <w:top w:val="single" w:sz="8" w:space="0" w:color="auto"/>
              <w:left w:val="nil"/>
              <w:bottom w:val="single" w:sz="8" w:space="0" w:color="auto"/>
              <w:right w:val="single" w:sz="8" w:space="0" w:color="auto"/>
            </w:tcBorders>
            <w:vAlign w:val="center"/>
          </w:tcPr>
          <w:p w:rsidR="008C584C" w:rsidRPr="007F673A" w:rsidRDefault="008C584C" w:rsidP="00254D53">
            <w:pPr>
              <w:rPr>
                <w:highlight w:val="white"/>
              </w:rPr>
            </w:pPr>
          </w:p>
        </w:tc>
        <w:tc>
          <w:tcPr>
            <w:tcW w:w="2474" w:type="dxa"/>
            <w:tcBorders>
              <w:top w:val="single" w:sz="8" w:space="0" w:color="auto"/>
              <w:left w:val="nil"/>
              <w:bottom w:val="single" w:sz="8" w:space="0" w:color="auto"/>
              <w:right w:val="single" w:sz="8" w:space="0" w:color="auto"/>
            </w:tcBorders>
            <w:vAlign w:val="center"/>
          </w:tcPr>
          <w:p w:rsidR="008C584C" w:rsidRPr="007F673A" w:rsidRDefault="008C584C" w:rsidP="00254D53">
            <w:pPr>
              <w:rPr>
                <w:highlight w:val="white"/>
              </w:rPr>
            </w:pPr>
            <w:r w:rsidRPr="007F673A">
              <w:rPr>
                <w:highlight w:val="white"/>
              </w:rPr>
              <w:t>业务编码</w:t>
            </w:r>
          </w:p>
        </w:tc>
        <w:tc>
          <w:tcPr>
            <w:tcW w:w="1219" w:type="dxa"/>
            <w:tcBorders>
              <w:top w:val="single" w:sz="8" w:space="0" w:color="auto"/>
              <w:left w:val="nil"/>
              <w:bottom w:val="single" w:sz="8" w:space="0" w:color="auto"/>
              <w:right w:val="single" w:sz="8" w:space="0" w:color="auto"/>
            </w:tcBorders>
          </w:tcPr>
          <w:p w:rsidR="008C584C" w:rsidRPr="007F673A" w:rsidRDefault="008C584C" w:rsidP="00254D53">
            <w:pPr>
              <w:rPr>
                <w:highlight w:val="white"/>
              </w:rPr>
            </w:pPr>
            <w:r w:rsidRPr="007F673A">
              <w:rPr>
                <w:rFonts w:hint="eastAsia"/>
                <w:highlight w:val="white"/>
              </w:rPr>
              <w:t>见</w:t>
            </w:r>
            <w:r w:rsidRPr="007F673A">
              <w:rPr>
                <w:highlight w:val="white"/>
              </w:rPr>
              <w:t xml:space="preserve">A3 </w:t>
            </w:r>
          </w:p>
        </w:tc>
      </w:tr>
      <w:tr w:rsidR="008C584C" w:rsidRPr="007F673A" w:rsidTr="00254D53">
        <w:trPr>
          <w:trHeight w:val="227"/>
        </w:trPr>
        <w:tc>
          <w:tcPr>
            <w:tcW w:w="2092" w:type="dxa"/>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highlight w:val="white"/>
              </w:rPr>
              <w:t>cust_</w:t>
            </w:r>
            <w:r w:rsidRPr="007F673A">
              <w:rPr>
                <w:rFonts w:hint="eastAsia"/>
                <w:highlight w:val="white"/>
              </w:rPr>
              <w:t>i</w:t>
            </w:r>
            <w:r w:rsidRPr="007F673A">
              <w:rPr>
                <w:highlight w:val="white"/>
              </w:rPr>
              <w:t>d</w:t>
            </w:r>
          </w:p>
        </w:tc>
        <w:tc>
          <w:tcPr>
            <w:tcW w:w="1397"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r w:rsidRPr="007F673A">
              <w:rPr>
                <w:highlight w:val="white"/>
              </w:rPr>
              <w:t>Params</w:t>
            </w:r>
          </w:p>
        </w:tc>
        <w:tc>
          <w:tcPr>
            <w:tcW w:w="23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Y</w:t>
            </w:r>
          </w:p>
        </w:tc>
        <w:tc>
          <w:tcPr>
            <w:tcW w:w="127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VARCHAR2</w:t>
            </w:r>
          </w:p>
        </w:tc>
        <w:tc>
          <w:tcPr>
            <w:tcW w:w="28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247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客户标识</w:t>
            </w:r>
          </w:p>
        </w:tc>
        <w:tc>
          <w:tcPr>
            <w:tcW w:w="1219"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p>
        </w:tc>
      </w:tr>
      <w:tr w:rsidR="008C584C" w:rsidRPr="007F673A" w:rsidTr="00254D53">
        <w:trPr>
          <w:trHeight w:val="526"/>
        </w:trPr>
        <w:tc>
          <w:tcPr>
            <w:tcW w:w="2092" w:type="dxa"/>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highlight w:val="white"/>
              </w:rPr>
              <w:t>cust_</w:t>
            </w:r>
            <w:r w:rsidRPr="007F673A">
              <w:rPr>
                <w:rFonts w:hint="eastAsia"/>
                <w:highlight w:val="white"/>
              </w:rPr>
              <w:t>n</w:t>
            </w:r>
            <w:r w:rsidRPr="007F673A">
              <w:rPr>
                <w:highlight w:val="white"/>
              </w:rPr>
              <w:t>ame</w:t>
            </w:r>
          </w:p>
        </w:tc>
        <w:tc>
          <w:tcPr>
            <w:tcW w:w="1397"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r w:rsidRPr="007F673A">
              <w:rPr>
                <w:highlight w:val="white"/>
              </w:rPr>
              <w:t>Params</w:t>
            </w:r>
          </w:p>
        </w:tc>
        <w:tc>
          <w:tcPr>
            <w:tcW w:w="23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N</w:t>
            </w:r>
          </w:p>
        </w:tc>
        <w:tc>
          <w:tcPr>
            <w:tcW w:w="127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VARCHAR2</w:t>
            </w:r>
          </w:p>
        </w:tc>
        <w:tc>
          <w:tcPr>
            <w:tcW w:w="28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247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客户</w:t>
            </w:r>
            <w:r w:rsidRPr="007F673A">
              <w:rPr>
                <w:highlight w:val="white"/>
              </w:rPr>
              <w:t>名称</w:t>
            </w:r>
          </w:p>
        </w:tc>
        <w:tc>
          <w:tcPr>
            <w:tcW w:w="1219"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r>
              <w:rPr>
                <w:rFonts w:hint="eastAsia"/>
                <w:highlight w:val="white"/>
              </w:rPr>
              <w:t>企宽</w:t>
            </w:r>
            <w:r>
              <w:rPr>
                <w:rFonts w:hint="eastAsia"/>
                <w:highlight w:val="white"/>
              </w:rPr>
              <w:t>FTTR</w:t>
            </w:r>
            <w:r w:rsidRPr="007F673A">
              <w:rPr>
                <w:highlight w:val="white"/>
              </w:rPr>
              <w:t>宽带集团名称</w:t>
            </w:r>
            <w:r w:rsidRPr="007F673A">
              <w:rPr>
                <w:rFonts w:hint="eastAsia"/>
                <w:highlight w:val="white"/>
              </w:rPr>
              <w:t>，原</w:t>
            </w:r>
            <w:r w:rsidRPr="007F673A">
              <w:rPr>
                <w:highlight w:val="white"/>
              </w:rPr>
              <w:t>家</w:t>
            </w:r>
            <w:r w:rsidRPr="007F673A">
              <w:rPr>
                <w:highlight w:val="white"/>
              </w:rPr>
              <w:lastRenderedPageBreak/>
              <w:t>宽不变</w:t>
            </w:r>
          </w:p>
        </w:tc>
      </w:tr>
      <w:tr w:rsidR="008C584C" w:rsidRPr="007F673A" w:rsidTr="00254D53">
        <w:trPr>
          <w:trHeight w:val="227"/>
        </w:trPr>
        <w:tc>
          <w:tcPr>
            <w:tcW w:w="2092" w:type="dxa"/>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highlight w:val="white"/>
              </w:rPr>
              <w:lastRenderedPageBreak/>
              <w:t>link_</w:t>
            </w:r>
            <w:r w:rsidRPr="007F673A">
              <w:rPr>
                <w:rFonts w:hint="eastAsia"/>
                <w:highlight w:val="white"/>
              </w:rPr>
              <w:t>n</w:t>
            </w:r>
            <w:r w:rsidRPr="007F673A">
              <w:rPr>
                <w:highlight w:val="white"/>
              </w:rPr>
              <w:t>br</w:t>
            </w:r>
          </w:p>
        </w:tc>
        <w:tc>
          <w:tcPr>
            <w:tcW w:w="1397"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r w:rsidRPr="007F673A">
              <w:rPr>
                <w:highlight w:val="white"/>
              </w:rPr>
              <w:t>Params</w:t>
            </w:r>
          </w:p>
        </w:tc>
        <w:tc>
          <w:tcPr>
            <w:tcW w:w="23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N</w:t>
            </w:r>
          </w:p>
        </w:tc>
        <w:tc>
          <w:tcPr>
            <w:tcW w:w="127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VARCHAR2</w:t>
            </w:r>
          </w:p>
        </w:tc>
        <w:tc>
          <w:tcPr>
            <w:tcW w:w="28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247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highlight w:val="white"/>
              </w:rPr>
              <w:t>联系电话</w:t>
            </w:r>
          </w:p>
        </w:tc>
        <w:tc>
          <w:tcPr>
            <w:tcW w:w="1219"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r>
              <w:rPr>
                <w:rFonts w:hint="eastAsia"/>
                <w:highlight w:val="white"/>
              </w:rPr>
              <w:t>企宽</w:t>
            </w:r>
            <w:r>
              <w:rPr>
                <w:rFonts w:hint="eastAsia"/>
                <w:highlight w:val="white"/>
              </w:rPr>
              <w:t>FTTR</w:t>
            </w:r>
            <w:r w:rsidRPr="007F673A">
              <w:rPr>
                <w:highlight w:val="white"/>
              </w:rPr>
              <w:t>宽带</w:t>
            </w:r>
            <w:r w:rsidRPr="007F673A">
              <w:rPr>
                <w:rFonts w:hint="eastAsia"/>
                <w:highlight w:val="white"/>
              </w:rPr>
              <w:t>客户</w:t>
            </w:r>
            <w:r w:rsidRPr="007F673A">
              <w:rPr>
                <w:highlight w:val="white"/>
              </w:rPr>
              <w:t>电话</w:t>
            </w:r>
            <w:r w:rsidRPr="007F673A">
              <w:rPr>
                <w:rFonts w:hint="eastAsia"/>
                <w:highlight w:val="white"/>
              </w:rPr>
              <w:t>，原</w:t>
            </w:r>
            <w:r w:rsidRPr="007F673A">
              <w:rPr>
                <w:highlight w:val="white"/>
              </w:rPr>
              <w:t>家宽不变</w:t>
            </w:r>
          </w:p>
        </w:tc>
      </w:tr>
      <w:tr w:rsidR="008C584C" w:rsidRPr="007F673A" w:rsidTr="00254D53">
        <w:trPr>
          <w:trHeight w:val="227"/>
        </w:trPr>
        <w:tc>
          <w:tcPr>
            <w:tcW w:w="2092" w:type="dxa"/>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highlight w:val="white"/>
              </w:rPr>
              <w:t>cust_</w:t>
            </w:r>
            <w:r w:rsidRPr="007F673A">
              <w:rPr>
                <w:rFonts w:hint="eastAsia"/>
                <w:highlight w:val="white"/>
              </w:rPr>
              <w:t>level</w:t>
            </w:r>
          </w:p>
        </w:tc>
        <w:tc>
          <w:tcPr>
            <w:tcW w:w="1397"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r w:rsidRPr="007F673A">
              <w:rPr>
                <w:highlight w:val="white"/>
              </w:rPr>
              <w:t>Params</w:t>
            </w:r>
          </w:p>
        </w:tc>
        <w:tc>
          <w:tcPr>
            <w:tcW w:w="23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N</w:t>
            </w:r>
          </w:p>
        </w:tc>
        <w:tc>
          <w:tcPr>
            <w:tcW w:w="127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VARCHAR2</w:t>
            </w:r>
          </w:p>
        </w:tc>
        <w:tc>
          <w:tcPr>
            <w:tcW w:w="28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247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highlight w:val="white"/>
              </w:rPr>
              <w:t>客户等级</w:t>
            </w:r>
          </w:p>
        </w:tc>
        <w:tc>
          <w:tcPr>
            <w:tcW w:w="1219"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r w:rsidRPr="007F673A">
              <w:rPr>
                <w:highlight w:val="white"/>
              </w:rPr>
              <w:t>见</w:t>
            </w:r>
            <w:r w:rsidRPr="007F673A">
              <w:rPr>
                <w:highlight w:val="white"/>
              </w:rPr>
              <w:t>A6</w:t>
            </w:r>
          </w:p>
        </w:tc>
      </w:tr>
      <w:tr w:rsidR="008C584C" w:rsidRPr="007F673A" w:rsidTr="00254D53">
        <w:trPr>
          <w:trHeight w:val="227"/>
        </w:trPr>
        <w:tc>
          <w:tcPr>
            <w:tcW w:w="2092" w:type="dxa"/>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highlight w:val="white"/>
              </w:rPr>
              <w:t>cust_</w:t>
            </w:r>
            <w:r w:rsidRPr="007F673A">
              <w:rPr>
                <w:rFonts w:hint="eastAsia"/>
                <w:highlight w:val="white"/>
              </w:rPr>
              <w:t>type</w:t>
            </w:r>
          </w:p>
        </w:tc>
        <w:tc>
          <w:tcPr>
            <w:tcW w:w="1397"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r w:rsidRPr="007F673A">
              <w:rPr>
                <w:highlight w:val="white"/>
              </w:rPr>
              <w:t>Params</w:t>
            </w:r>
          </w:p>
        </w:tc>
        <w:tc>
          <w:tcPr>
            <w:tcW w:w="23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N</w:t>
            </w:r>
          </w:p>
        </w:tc>
        <w:tc>
          <w:tcPr>
            <w:tcW w:w="127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VARCHAR2</w:t>
            </w:r>
          </w:p>
        </w:tc>
        <w:tc>
          <w:tcPr>
            <w:tcW w:w="28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247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客户</w:t>
            </w:r>
            <w:r w:rsidRPr="007F673A">
              <w:rPr>
                <w:highlight w:val="white"/>
              </w:rPr>
              <w:t>类型</w:t>
            </w:r>
          </w:p>
        </w:tc>
        <w:tc>
          <w:tcPr>
            <w:tcW w:w="1219"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r w:rsidRPr="007F673A">
              <w:rPr>
                <w:highlight w:val="white"/>
              </w:rPr>
              <w:t>见</w:t>
            </w:r>
            <w:r w:rsidRPr="007F673A">
              <w:rPr>
                <w:highlight w:val="white"/>
              </w:rPr>
              <w:t>A7</w:t>
            </w:r>
          </w:p>
        </w:tc>
      </w:tr>
      <w:tr w:rsidR="008C584C" w:rsidRPr="007F673A" w:rsidTr="00254D53">
        <w:trPr>
          <w:trHeight w:val="227"/>
        </w:trPr>
        <w:tc>
          <w:tcPr>
            <w:tcW w:w="2092" w:type="dxa"/>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highlight w:val="white"/>
              </w:rPr>
              <w:t>cert_</w:t>
            </w:r>
            <w:r w:rsidRPr="007F673A">
              <w:rPr>
                <w:rFonts w:hint="eastAsia"/>
                <w:highlight w:val="white"/>
              </w:rPr>
              <w:t>type</w:t>
            </w:r>
          </w:p>
        </w:tc>
        <w:tc>
          <w:tcPr>
            <w:tcW w:w="1397"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r w:rsidRPr="007F673A">
              <w:rPr>
                <w:highlight w:val="white"/>
              </w:rPr>
              <w:t>Params</w:t>
            </w:r>
          </w:p>
        </w:tc>
        <w:tc>
          <w:tcPr>
            <w:tcW w:w="23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N</w:t>
            </w:r>
          </w:p>
        </w:tc>
        <w:tc>
          <w:tcPr>
            <w:tcW w:w="127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VARCHAR2</w:t>
            </w:r>
          </w:p>
        </w:tc>
        <w:tc>
          <w:tcPr>
            <w:tcW w:w="28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247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highlight w:val="white"/>
              </w:rPr>
              <w:t>证件类型</w:t>
            </w:r>
          </w:p>
        </w:tc>
        <w:tc>
          <w:tcPr>
            <w:tcW w:w="1219"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r w:rsidRPr="007F673A">
              <w:rPr>
                <w:highlight w:val="white"/>
              </w:rPr>
              <w:t>见</w:t>
            </w:r>
            <w:r w:rsidRPr="007F673A">
              <w:rPr>
                <w:highlight w:val="white"/>
              </w:rPr>
              <w:t>A8</w:t>
            </w:r>
          </w:p>
        </w:tc>
      </w:tr>
      <w:tr w:rsidR="008C584C" w:rsidRPr="007F673A" w:rsidTr="00254D53">
        <w:trPr>
          <w:trHeight w:val="227"/>
        </w:trPr>
        <w:tc>
          <w:tcPr>
            <w:tcW w:w="2092" w:type="dxa"/>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highlight w:val="white"/>
              </w:rPr>
              <w:t>cert_</w:t>
            </w:r>
            <w:r w:rsidRPr="007F673A">
              <w:rPr>
                <w:rFonts w:hint="eastAsia"/>
                <w:highlight w:val="white"/>
              </w:rPr>
              <w:t>no</w:t>
            </w:r>
          </w:p>
        </w:tc>
        <w:tc>
          <w:tcPr>
            <w:tcW w:w="1397"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r w:rsidRPr="007F673A">
              <w:rPr>
                <w:highlight w:val="white"/>
              </w:rPr>
              <w:t>Params</w:t>
            </w:r>
          </w:p>
        </w:tc>
        <w:tc>
          <w:tcPr>
            <w:tcW w:w="23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N</w:t>
            </w:r>
          </w:p>
        </w:tc>
        <w:tc>
          <w:tcPr>
            <w:tcW w:w="127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VARCHAR2</w:t>
            </w:r>
          </w:p>
        </w:tc>
        <w:tc>
          <w:tcPr>
            <w:tcW w:w="28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247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highlight w:val="white"/>
              </w:rPr>
              <w:t>证件号</w:t>
            </w:r>
          </w:p>
        </w:tc>
        <w:tc>
          <w:tcPr>
            <w:tcW w:w="1219"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p>
        </w:tc>
      </w:tr>
      <w:tr w:rsidR="008C584C" w:rsidRPr="007F673A" w:rsidTr="00254D53">
        <w:trPr>
          <w:trHeight w:val="227"/>
        </w:trPr>
        <w:tc>
          <w:tcPr>
            <w:tcW w:w="2092" w:type="dxa"/>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highlight w:val="white"/>
              </w:rPr>
              <w:t>order_</w:t>
            </w:r>
            <w:r w:rsidRPr="007F673A">
              <w:rPr>
                <w:rFonts w:hint="eastAsia"/>
                <w:highlight w:val="white"/>
              </w:rPr>
              <w:t>i</w:t>
            </w:r>
            <w:r w:rsidRPr="007F673A">
              <w:rPr>
                <w:highlight w:val="white"/>
              </w:rPr>
              <w:t>d</w:t>
            </w:r>
          </w:p>
        </w:tc>
        <w:tc>
          <w:tcPr>
            <w:tcW w:w="1397"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r w:rsidRPr="007F673A">
              <w:rPr>
                <w:highlight w:val="white"/>
              </w:rPr>
              <w:t>Params</w:t>
            </w:r>
          </w:p>
        </w:tc>
        <w:tc>
          <w:tcPr>
            <w:tcW w:w="23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Y</w:t>
            </w:r>
          </w:p>
        </w:tc>
        <w:tc>
          <w:tcPr>
            <w:tcW w:w="127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NUMBER</w:t>
            </w:r>
          </w:p>
        </w:tc>
        <w:tc>
          <w:tcPr>
            <w:tcW w:w="28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247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highlight w:val="white"/>
              </w:rPr>
              <w:t>crm</w:t>
            </w:r>
            <w:r w:rsidRPr="007F673A">
              <w:rPr>
                <w:rFonts w:hint="eastAsia"/>
                <w:highlight w:val="white"/>
              </w:rPr>
              <w:t>定单标识</w:t>
            </w:r>
          </w:p>
        </w:tc>
        <w:tc>
          <w:tcPr>
            <w:tcW w:w="1219"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r w:rsidRPr="007F673A">
              <w:rPr>
                <w:rFonts w:hint="eastAsia"/>
                <w:highlight w:val="white"/>
              </w:rPr>
              <w:t>定单编号</w:t>
            </w:r>
          </w:p>
        </w:tc>
      </w:tr>
      <w:tr w:rsidR="008C584C" w:rsidRPr="007F673A" w:rsidTr="00254D53">
        <w:trPr>
          <w:trHeight w:val="227"/>
        </w:trPr>
        <w:tc>
          <w:tcPr>
            <w:tcW w:w="2092" w:type="dxa"/>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highlight w:val="white"/>
              </w:rPr>
              <w:t>work_</w:t>
            </w:r>
            <w:r w:rsidRPr="007F673A">
              <w:rPr>
                <w:rFonts w:hint="eastAsia"/>
                <w:highlight w:val="white"/>
              </w:rPr>
              <w:t>o</w:t>
            </w:r>
            <w:r w:rsidRPr="007F673A">
              <w:rPr>
                <w:highlight w:val="white"/>
              </w:rPr>
              <w:t>rder_id</w:t>
            </w:r>
          </w:p>
        </w:tc>
        <w:tc>
          <w:tcPr>
            <w:tcW w:w="1397"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r w:rsidRPr="007F673A">
              <w:rPr>
                <w:highlight w:val="white"/>
              </w:rPr>
              <w:t>Params</w:t>
            </w:r>
          </w:p>
        </w:tc>
        <w:tc>
          <w:tcPr>
            <w:tcW w:w="23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Y</w:t>
            </w:r>
          </w:p>
        </w:tc>
        <w:tc>
          <w:tcPr>
            <w:tcW w:w="127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VARCHAR2</w:t>
            </w:r>
          </w:p>
        </w:tc>
        <w:tc>
          <w:tcPr>
            <w:tcW w:w="28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247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综调工单标识</w:t>
            </w:r>
          </w:p>
        </w:tc>
        <w:tc>
          <w:tcPr>
            <w:tcW w:w="1219"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p>
        </w:tc>
      </w:tr>
      <w:tr w:rsidR="008C584C" w:rsidRPr="007F673A" w:rsidTr="00254D53">
        <w:trPr>
          <w:trHeight w:val="511"/>
        </w:trPr>
        <w:tc>
          <w:tcPr>
            <w:tcW w:w="2092" w:type="dxa"/>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p</w:t>
            </w:r>
            <w:r w:rsidRPr="007F673A">
              <w:rPr>
                <w:highlight w:val="white"/>
              </w:rPr>
              <w:t>roduct_inst_id</w:t>
            </w:r>
          </w:p>
        </w:tc>
        <w:tc>
          <w:tcPr>
            <w:tcW w:w="1397"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r w:rsidRPr="007F673A">
              <w:rPr>
                <w:highlight w:val="white"/>
              </w:rPr>
              <w:t>Params</w:t>
            </w:r>
          </w:p>
        </w:tc>
        <w:tc>
          <w:tcPr>
            <w:tcW w:w="23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Y</w:t>
            </w:r>
          </w:p>
        </w:tc>
        <w:tc>
          <w:tcPr>
            <w:tcW w:w="127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VARCHA</w:t>
            </w:r>
            <w:r w:rsidRPr="007F673A">
              <w:rPr>
                <w:rFonts w:hint="eastAsia"/>
                <w:highlight w:val="white"/>
              </w:rPr>
              <w:lastRenderedPageBreak/>
              <w:t>R2</w:t>
            </w:r>
          </w:p>
        </w:tc>
        <w:tc>
          <w:tcPr>
            <w:tcW w:w="28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247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主产品</w:t>
            </w:r>
            <w:r w:rsidRPr="007F673A">
              <w:rPr>
                <w:highlight w:val="white"/>
              </w:rPr>
              <w:t>实例</w:t>
            </w:r>
            <w:r w:rsidRPr="007F673A">
              <w:rPr>
                <w:highlight w:val="white"/>
              </w:rPr>
              <w:t>id</w:t>
            </w:r>
          </w:p>
        </w:tc>
        <w:tc>
          <w:tcPr>
            <w:tcW w:w="1219"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p>
        </w:tc>
      </w:tr>
      <w:tr w:rsidR="008C584C" w:rsidRPr="007F673A" w:rsidTr="00254D53">
        <w:trPr>
          <w:trHeight w:val="539"/>
        </w:trPr>
        <w:tc>
          <w:tcPr>
            <w:tcW w:w="2092" w:type="dxa"/>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highlight w:val="white"/>
              </w:rPr>
              <w:lastRenderedPageBreak/>
              <w:t>account_</w:t>
            </w:r>
            <w:r w:rsidRPr="007F673A">
              <w:rPr>
                <w:rFonts w:hint="eastAsia"/>
                <w:highlight w:val="white"/>
              </w:rPr>
              <w:t>alias</w:t>
            </w:r>
          </w:p>
        </w:tc>
        <w:tc>
          <w:tcPr>
            <w:tcW w:w="1397"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r w:rsidRPr="007F673A">
              <w:rPr>
                <w:highlight w:val="white"/>
              </w:rPr>
              <w:t>Params</w:t>
            </w:r>
          </w:p>
        </w:tc>
        <w:tc>
          <w:tcPr>
            <w:tcW w:w="23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Y</w:t>
            </w:r>
          </w:p>
        </w:tc>
        <w:tc>
          <w:tcPr>
            <w:tcW w:w="127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VARCHAR2</w:t>
            </w:r>
          </w:p>
        </w:tc>
        <w:tc>
          <w:tcPr>
            <w:tcW w:w="28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247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账号</w:t>
            </w:r>
            <w:r w:rsidRPr="007F673A">
              <w:rPr>
                <w:highlight w:val="white"/>
              </w:rPr>
              <w:t>别名</w:t>
            </w:r>
          </w:p>
        </w:tc>
        <w:tc>
          <w:tcPr>
            <w:tcW w:w="1219"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p>
        </w:tc>
      </w:tr>
      <w:tr w:rsidR="008C584C" w:rsidRPr="007F673A" w:rsidTr="00254D53">
        <w:trPr>
          <w:trHeight w:val="511"/>
        </w:trPr>
        <w:tc>
          <w:tcPr>
            <w:tcW w:w="2092" w:type="dxa"/>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highlight w:val="white"/>
              </w:rPr>
              <w:t>access_</w:t>
            </w:r>
            <w:r w:rsidRPr="007F673A">
              <w:rPr>
                <w:rFonts w:hint="eastAsia"/>
                <w:highlight w:val="white"/>
              </w:rPr>
              <w:t>n</w:t>
            </w:r>
            <w:r w:rsidRPr="007F673A">
              <w:rPr>
                <w:highlight w:val="white"/>
              </w:rPr>
              <w:t>o</w:t>
            </w:r>
          </w:p>
        </w:tc>
        <w:tc>
          <w:tcPr>
            <w:tcW w:w="1397"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r w:rsidRPr="007F673A">
              <w:rPr>
                <w:highlight w:val="white"/>
              </w:rPr>
              <w:t>Params</w:t>
            </w:r>
          </w:p>
        </w:tc>
        <w:tc>
          <w:tcPr>
            <w:tcW w:w="23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N</w:t>
            </w:r>
          </w:p>
        </w:tc>
        <w:tc>
          <w:tcPr>
            <w:tcW w:w="127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VARCHAR2</w:t>
            </w:r>
          </w:p>
        </w:tc>
        <w:tc>
          <w:tcPr>
            <w:tcW w:w="28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247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highlight w:val="white"/>
              </w:rPr>
              <w:t>接入号码</w:t>
            </w:r>
          </w:p>
        </w:tc>
        <w:tc>
          <w:tcPr>
            <w:tcW w:w="1219"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p>
        </w:tc>
      </w:tr>
      <w:tr w:rsidR="008C584C" w:rsidRPr="007F673A" w:rsidTr="00254D53">
        <w:trPr>
          <w:trHeight w:val="227"/>
        </w:trPr>
        <w:tc>
          <w:tcPr>
            <w:tcW w:w="2092" w:type="dxa"/>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highlight w:val="white"/>
              </w:rPr>
              <w:t>login_</w:t>
            </w:r>
            <w:r w:rsidRPr="007F673A">
              <w:rPr>
                <w:rFonts w:hint="eastAsia"/>
                <w:highlight w:val="white"/>
              </w:rPr>
              <w:t>account</w:t>
            </w:r>
          </w:p>
        </w:tc>
        <w:tc>
          <w:tcPr>
            <w:tcW w:w="1397"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r w:rsidRPr="007F673A">
              <w:rPr>
                <w:highlight w:val="white"/>
              </w:rPr>
              <w:t>Params</w:t>
            </w:r>
          </w:p>
        </w:tc>
        <w:tc>
          <w:tcPr>
            <w:tcW w:w="23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N</w:t>
            </w:r>
          </w:p>
        </w:tc>
        <w:tc>
          <w:tcPr>
            <w:tcW w:w="127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VARCHAR2</w:t>
            </w:r>
          </w:p>
        </w:tc>
        <w:tc>
          <w:tcPr>
            <w:tcW w:w="28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247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highlight w:val="white"/>
              </w:rPr>
              <w:t>登录</w:t>
            </w:r>
            <w:r w:rsidRPr="007F673A">
              <w:rPr>
                <w:rFonts w:hint="eastAsia"/>
                <w:highlight w:val="white"/>
              </w:rPr>
              <w:t>账号</w:t>
            </w:r>
          </w:p>
        </w:tc>
        <w:tc>
          <w:tcPr>
            <w:tcW w:w="1219"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p>
        </w:tc>
      </w:tr>
      <w:tr w:rsidR="008C584C" w:rsidRPr="007F673A" w:rsidTr="00254D53">
        <w:trPr>
          <w:trHeight w:val="227"/>
        </w:trPr>
        <w:tc>
          <w:tcPr>
            <w:tcW w:w="2092" w:type="dxa"/>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highlight w:val="white"/>
              </w:rPr>
              <w:t>standard_</w:t>
            </w:r>
            <w:r w:rsidRPr="007F673A">
              <w:rPr>
                <w:rFonts w:hint="eastAsia"/>
                <w:highlight w:val="white"/>
              </w:rPr>
              <w:t>addr_id</w:t>
            </w:r>
          </w:p>
        </w:tc>
        <w:tc>
          <w:tcPr>
            <w:tcW w:w="1397"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r w:rsidRPr="007F673A">
              <w:rPr>
                <w:highlight w:val="white"/>
              </w:rPr>
              <w:t>Params</w:t>
            </w:r>
          </w:p>
        </w:tc>
        <w:tc>
          <w:tcPr>
            <w:tcW w:w="23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Y</w:t>
            </w:r>
          </w:p>
        </w:tc>
        <w:tc>
          <w:tcPr>
            <w:tcW w:w="127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VARCHAR2</w:t>
            </w:r>
          </w:p>
        </w:tc>
        <w:tc>
          <w:tcPr>
            <w:tcW w:w="28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247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highlight w:val="white"/>
              </w:rPr>
              <w:t>标准地址</w:t>
            </w:r>
            <w:r w:rsidRPr="007F673A">
              <w:rPr>
                <w:highlight w:val="white"/>
              </w:rPr>
              <w:t>id</w:t>
            </w:r>
          </w:p>
        </w:tc>
        <w:tc>
          <w:tcPr>
            <w:tcW w:w="1219"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r w:rsidRPr="007F673A">
              <w:rPr>
                <w:highlight w:val="white"/>
              </w:rPr>
              <w:t>资源覆盖地址</w:t>
            </w:r>
          </w:p>
        </w:tc>
      </w:tr>
      <w:tr w:rsidR="008C584C" w:rsidRPr="007F673A" w:rsidTr="00254D53">
        <w:trPr>
          <w:trHeight w:val="227"/>
        </w:trPr>
        <w:tc>
          <w:tcPr>
            <w:tcW w:w="2092" w:type="dxa"/>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area_id</w:t>
            </w:r>
          </w:p>
        </w:tc>
        <w:tc>
          <w:tcPr>
            <w:tcW w:w="1397"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r w:rsidRPr="007F673A">
              <w:rPr>
                <w:highlight w:val="white"/>
              </w:rPr>
              <w:t>Params</w:t>
            </w:r>
          </w:p>
        </w:tc>
        <w:tc>
          <w:tcPr>
            <w:tcW w:w="23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Y</w:t>
            </w:r>
          </w:p>
        </w:tc>
        <w:tc>
          <w:tcPr>
            <w:tcW w:w="127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VARCHAR2</w:t>
            </w:r>
          </w:p>
        </w:tc>
        <w:tc>
          <w:tcPr>
            <w:tcW w:w="28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247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highlight w:val="white"/>
              </w:rPr>
              <w:t>区域编码（区县）</w:t>
            </w:r>
          </w:p>
        </w:tc>
        <w:tc>
          <w:tcPr>
            <w:tcW w:w="1219"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p>
        </w:tc>
      </w:tr>
      <w:tr w:rsidR="008C584C" w:rsidRPr="007F673A" w:rsidTr="00254D53">
        <w:trPr>
          <w:trHeight w:val="227"/>
        </w:trPr>
        <w:tc>
          <w:tcPr>
            <w:tcW w:w="2092" w:type="dxa"/>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i</w:t>
            </w:r>
            <w:r w:rsidRPr="007F673A">
              <w:rPr>
                <w:highlight w:val="white"/>
              </w:rPr>
              <w:t>nstall_address</w:t>
            </w:r>
          </w:p>
        </w:tc>
        <w:tc>
          <w:tcPr>
            <w:tcW w:w="1397"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r w:rsidRPr="007F673A">
              <w:rPr>
                <w:highlight w:val="white"/>
              </w:rPr>
              <w:t>Params</w:t>
            </w:r>
          </w:p>
        </w:tc>
        <w:tc>
          <w:tcPr>
            <w:tcW w:w="23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Y</w:t>
            </w:r>
          </w:p>
        </w:tc>
        <w:tc>
          <w:tcPr>
            <w:tcW w:w="127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VARCHAR2</w:t>
            </w:r>
          </w:p>
        </w:tc>
        <w:tc>
          <w:tcPr>
            <w:tcW w:w="28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247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highlight w:val="white"/>
              </w:rPr>
              <w:t>装机地址</w:t>
            </w:r>
          </w:p>
        </w:tc>
        <w:tc>
          <w:tcPr>
            <w:tcW w:w="1219"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p>
        </w:tc>
      </w:tr>
      <w:tr w:rsidR="008C584C" w:rsidRPr="007F673A" w:rsidTr="00254D53">
        <w:trPr>
          <w:trHeight w:val="227"/>
        </w:trPr>
        <w:tc>
          <w:tcPr>
            <w:tcW w:w="2092" w:type="dxa"/>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highlight w:val="white"/>
              </w:rPr>
              <w:t>a</w:t>
            </w:r>
            <w:r w:rsidRPr="007F673A">
              <w:rPr>
                <w:rFonts w:hint="eastAsia"/>
                <w:highlight w:val="white"/>
              </w:rPr>
              <w:t>ccess</w:t>
            </w:r>
            <w:r w:rsidRPr="007F673A">
              <w:rPr>
                <w:highlight w:val="white"/>
              </w:rPr>
              <w:t>_m</w:t>
            </w:r>
            <w:r w:rsidRPr="007F673A">
              <w:rPr>
                <w:rFonts w:hint="eastAsia"/>
                <w:highlight w:val="white"/>
              </w:rPr>
              <w:t>ode</w:t>
            </w:r>
          </w:p>
          <w:p w:rsidR="008C584C" w:rsidRPr="007F673A" w:rsidRDefault="008C584C" w:rsidP="00254D53">
            <w:pPr>
              <w:rPr>
                <w:highlight w:val="white"/>
              </w:rPr>
            </w:pPr>
          </w:p>
        </w:tc>
        <w:tc>
          <w:tcPr>
            <w:tcW w:w="1397"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r w:rsidRPr="007F673A">
              <w:rPr>
                <w:highlight w:val="white"/>
              </w:rPr>
              <w:t>Params</w:t>
            </w:r>
          </w:p>
        </w:tc>
        <w:tc>
          <w:tcPr>
            <w:tcW w:w="23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Y</w:t>
            </w:r>
          </w:p>
        </w:tc>
        <w:tc>
          <w:tcPr>
            <w:tcW w:w="127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NUMBER</w:t>
            </w:r>
          </w:p>
        </w:tc>
        <w:tc>
          <w:tcPr>
            <w:tcW w:w="28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247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产品接入方式</w:t>
            </w:r>
          </w:p>
        </w:tc>
        <w:tc>
          <w:tcPr>
            <w:tcW w:w="1219"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r w:rsidRPr="007F673A">
              <w:rPr>
                <w:highlight w:val="white"/>
              </w:rPr>
              <w:t>见</w:t>
            </w:r>
            <w:r w:rsidRPr="007F673A">
              <w:rPr>
                <w:highlight w:val="white"/>
              </w:rPr>
              <w:t xml:space="preserve">A4 </w:t>
            </w:r>
            <w:r w:rsidRPr="007F673A">
              <w:rPr>
                <w:rFonts w:hint="eastAsia"/>
                <w:highlight w:val="white"/>
              </w:rPr>
              <w:t>接入</w:t>
            </w:r>
            <w:r w:rsidRPr="007F673A">
              <w:rPr>
                <w:highlight w:val="white"/>
              </w:rPr>
              <w:t>方式</w:t>
            </w:r>
          </w:p>
          <w:p w:rsidR="008C584C" w:rsidRPr="007F673A" w:rsidRDefault="008C584C" w:rsidP="00254D53">
            <w:pPr>
              <w:rPr>
                <w:highlight w:val="white"/>
              </w:rPr>
            </w:pPr>
            <w:r w:rsidRPr="007F673A">
              <w:rPr>
                <w:highlight w:val="white"/>
              </w:rPr>
              <w:t>新增两类接入方式</w:t>
            </w:r>
          </w:p>
        </w:tc>
      </w:tr>
      <w:tr w:rsidR="008C584C" w:rsidRPr="007F673A" w:rsidTr="00254D53">
        <w:trPr>
          <w:trHeight w:val="525"/>
        </w:trPr>
        <w:tc>
          <w:tcPr>
            <w:tcW w:w="2092" w:type="dxa"/>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a</w:t>
            </w:r>
            <w:r w:rsidRPr="007F673A">
              <w:rPr>
                <w:highlight w:val="white"/>
              </w:rPr>
              <w:t>ccount_</w:t>
            </w:r>
            <w:r w:rsidRPr="007F673A">
              <w:rPr>
                <w:rFonts w:hint="eastAsia"/>
                <w:highlight w:val="white"/>
              </w:rPr>
              <w:t>k</w:t>
            </w:r>
            <w:r w:rsidRPr="007F673A">
              <w:rPr>
                <w:highlight w:val="white"/>
              </w:rPr>
              <w:t>pbs</w:t>
            </w:r>
          </w:p>
        </w:tc>
        <w:tc>
          <w:tcPr>
            <w:tcW w:w="1397"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r w:rsidRPr="007F673A">
              <w:rPr>
                <w:highlight w:val="white"/>
              </w:rPr>
              <w:t>Params</w:t>
            </w:r>
          </w:p>
        </w:tc>
        <w:tc>
          <w:tcPr>
            <w:tcW w:w="23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N</w:t>
            </w:r>
          </w:p>
        </w:tc>
        <w:tc>
          <w:tcPr>
            <w:tcW w:w="127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VARCHA</w:t>
            </w:r>
            <w:r w:rsidRPr="007F673A">
              <w:rPr>
                <w:rFonts w:hint="eastAsia"/>
                <w:highlight w:val="white"/>
              </w:rPr>
              <w:lastRenderedPageBreak/>
              <w:t>R2</w:t>
            </w:r>
          </w:p>
        </w:tc>
        <w:tc>
          <w:tcPr>
            <w:tcW w:w="28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247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账号</w:t>
            </w:r>
            <w:r w:rsidRPr="007F673A">
              <w:rPr>
                <w:highlight w:val="white"/>
              </w:rPr>
              <w:t>的下行速率</w:t>
            </w:r>
          </w:p>
        </w:tc>
        <w:tc>
          <w:tcPr>
            <w:tcW w:w="1219"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p>
        </w:tc>
      </w:tr>
      <w:tr w:rsidR="008C584C" w:rsidRPr="007F673A" w:rsidTr="00254D53">
        <w:trPr>
          <w:trHeight w:val="525"/>
        </w:trPr>
        <w:tc>
          <w:tcPr>
            <w:tcW w:w="2092" w:type="dxa"/>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highlight w:val="white"/>
              </w:rPr>
              <w:lastRenderedPageBreak/>
              <w:t>i</w:t>
            </w:r>
            <w:r w:rsidRPr="007F673A">
              <w:rPr>
                <w:rFonts w:hint="eastAsia"/>
                <w:highlight w:val="white"/>
              </w:rPr>
              <w:t>s</w:t>
            </w:r>
            <w:r w:rsidRPr="007F673A">
              <w:rPr>
                <w:highlight w:val="white"/>
              </w:rPr>
              <w:t>_</w:t>
            </w:r>
            <w:r w:rsidRPr="007F673A">
              <w:t xml:space="preserve"> campusbroadband</w:t>
            </w:r>
          </w:p>
        </w:tc>
        <w:tc>
          <w:tcPr>
            <w:tcW w:w="1397"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r w:rsidRPr="007F673A">
              <w:rPr>
                <w:highlight w:val="white"/>
              </w:rPr>
              <w:t>Params</w:t>
            </w:r>
          </w:p>
        </w:tc>
        <w:tc>
          <w:tcPr>
            <w:tcW w:w="23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N</w:t>
            </w:r>
          </w:p>
        </w:tc>
        <w:tc>
          <w:tcPr>
            <w:tcW w:w="127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NUMBER</w:t>
            </w:r>
          </w:p>
        </w:tc>
        <w:tc>
          <w:tcPr>
            <w:tcW w:w="28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247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是否校园宽带</w:t>
            </w:r>
          </w:p>
        </w:tc>
        <w:tc>
          <w:tcPr>
            <w:tcW w:w="1219"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r w:rsidRPr="007F673A">
              <w:rPr>
                <w:rFonts w:hint="eastAsia"/>
                <w:highlight w:val="white"/>
              </w:rPr>
              <w:t>1</w:t>
            </w:r>
            <w:r w:rsidRPr="007F673A">
              <w:rPr>
                <w:rFonts w:hint="eastAsia"/>
                <w:highlight w:val="white"/>
              </w:rPr>
              <w:t>：是</w:t>
            </w:r>
            <w:r w:rsidRPr="007F673A">
              <w:rPr>
                <w:highlight w:val="white"/>
              </w:rPr>
              <w:br/>
              <w:t>2</w:t>
            </w:r>
            <w:r w:rsidRPr="007F673A">
              <w:rPr>
                <w:highlight w:val="white"/>
              </w:rPr>
              <w:t>：否</w:t>
            </w:r>
          </w:p>
        </w:tc>
      </w:tr>
      <w:tr w:rsidR="008C584C" w:rsidRPr="007F673A" w:rsidTr="00254D53">
        <w:trPr>
          <w:trHeight w:val="525"/>
        </w:trPr>
        <w:tc>
          <w:tcPr>
            <w:tcW w:w="2092" w:type="dxa"/>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highlight w:val="white"/>
              </w:rPr>
              <w:t>i</w:t>
            </w:r>
            <w:r w:rsidRPr="007F673A">
              <w:rPr>
                <w:rFonts w:hint="eastAsia"/>
                <w:highlight w:val="white"/>
              </w:rPr>
              <w:t>s_</w:t>
            </w:r>
            <w:r w:rsidRPr="007F673A">
              <w:rPr>
                <w:highlight w:val="white"/>
              </w:rPr>
              <w:t>ont</w:t>
            </w:r>
            <w:r w:rsidRPr="007F673A">
              <w:rPr>
                <w:rFonts w:hint="eastAsia"/>
                <w:highlight w:val="white"/>
              </w:rPr>
              <w:t>shared</w:t>
            </w:r>
          </w:p>
        </w:tc>
        <w:tc>
          <w:tcPr>
            <w:tcW w:w="1397"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r w:rsidRPr="007F673A">
              <w:rPr>
                <w:highlight w:val="white"/>
              </w:rPr>
              <w:t>Params</w:t>
            </w:r>
          </w:p>
        </w:tc>
        <w:tc>
          <w:tcPr>
            <w:tcW w:w="23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N</w:t>
            </w:r>
          </w:p>
        </w:tc>
        <w:tc>
          <w:tcPr>
            <w:tcW w:w="127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NUMBER</w:t>
            </w:r>
          </w:p>
        </w:tc>
        <w:tc>
          <w:tcPr>
            <w:tcW w:w="28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247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是否共享终端</w:t>
            </w:r>
          </w:p>
        </w:tc>
        <w:tc>
          <w:tcPr>
            <w:tcW w:w="1219"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r w:rsidRPr="007F673A">
              <w:rPr>
                <w:rFonts w:hint="eastAsia"/>
                <w:highlight w:val="white"/>
              </w:rPr>
              <w:t>1</w:t>
            </w:r>
            <w:r w:rsidRPr="007F673A">
              <w:rPr>
                <w:rFonts w:hint="eastAsia"/>
                <w:highlight w:val="white"/>
              </w:rPr>
              <w:t>：是</w:t>
            </w:r>
            <w:r w:rsidRPr="007F673A">
              <w:rPr>
                <w:highlight w:val="white"/>
              </w:rPr>
              <w:br/>
              <w:t>2</w:t>
            </w:r>
            <w:r w:rsidRPr="007F673A">
              <w:rPr>
                <w:highlight w:val="white"/>
              </w:rPr>
              <w:t>：否</w:t>
            </w:r>
          </w:p>
        </w:tc>
      </w:tr>
      <w:tr w:rsidR="008C584C" w:rsidRPr="007F673A" w:rsidTr="00254D53">
        <w:trPr>
          <w:trHeight w:val="525"/>
        </w:trPr>
        <w:tc>
          <w:tcPr>
            <w:tcW w:w="2092" w:type="dxa"/>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t>com</w:t>
            </w:r>
            <w:r w:rsidRPr="007F673A">
              <w:rPr>
                <w:rFonts w:hint="eastAsia"/>
              </w:rPr>
              <w:t>_batch_seri</w:t>
            </w:r>
          </w:p>
        </w:tc>
        <w:tc>
          <w:tcPr>
            <w:tcW w:w="1397"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r w:rsidRPr="007F673A">
              <w:rPr>
                <w:highlight w:val="white"/>
              </w:rPr>
              <w:t>Params</w:t>
            </w:r>
          </w:p>
        </w:tc>
        <w:tc>
          <w:tcPr>
            <w:tcW w:w="23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N</w:t>
            </w:r>
          </w:p>
        </w:tc>
        <w:tc>
          <w:tcPr>
            <w:tcW w:w="127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VARCHAR2</w:t>
            </w:r>
          </w:p>
        </w:tc>
        <w:tc>
          <w:tcPr>
            <w:tcW w:w="28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247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Pr>
                <w:rFonts w:hint="eastAsia"/>
              </w:rPr>
              <w:t>企宽</w:t>
            </w:r>
            <w:r>
              <w:rPr>
                <w:rFonts w:hint="eastAsia"/>
              </w:rPr>
              <w:t>FTTR</w:t>
            </w:r>
            <w:r w:rsidRPr="007F673A">
              <w:t>批次号</w:t>
            </w:r>
          </w:p>
        </w:tc>
        <w:tc>
          <w:tcPr>
            <w:tcW w:w="1219"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p>
        </w:tc>
      </w:tr>
      <w:tr w:rsidR="008C584C" w:rsidRPr="007F673A" w:rsidTr="00254D53">
        <w:trPr>
          <w:trHeight w:val="525"/>
        </w:trPr>
        <w:tc>
          <w:tcPr>
            <w:tcW w:w="2092" w:type="dxa"/>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highlight w:val="white"/>
              </w:rPr>
              <w:t>b</w:t>
            </w:r>
            <w:r w:rsidRPr="007F673A">
              <w:rPr>
                <w:rFonts w:hint="eastAsia"/>
                <w:highlight w:val="white"/>
              </w:rPr>
              <w:t>atch_</w:t>
            </w:r>
            <w:r w:rsidRPr="007F673A">
              <w:rPr>
                <w:highlight w:val="white"/>
              </w:rPr>
              <w:t>num</w:t>
            </w:r>
          </w:p>
        </w:tc>
        <w:tc>
          <w:tcPr>
            <w:tcW w:w="1397"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r w:rsidRPr="007F673A">
              <w:rPr>
                <w:highlight w:val="white"/>
              </w:rPr>
              <w:t>Params</w:t>
            </w:r>
          </w:p>
        </w:tc>
        <w:tc>
          <w:tcPr>
            <w:tcW w:w="23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N</w:t>
            </w:r>
          </w:p>
        </w:tc>
        <w:tc>
          <w:tcPr>
            <w:tcW w:w="127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VARCHAR2</w:t>
            </w:r>
          </w:p>
        </w:tc>
        <w:tc>
          <w:tcPr>
            <w:tcW w:w="28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247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Pr>
                <w:rFonts w:hint="eastAsia"/>
              </w:rPr>
              <w:t>企宽</w:t>
            </w:r>
            <w:r>
              <w:rPr>
                <w:rFonts w:hint="eastAsia"/>
              </w:rPr>
              <w:t>FTTR</w:t>
            </w:r>
            <w:r w:rsidRPr="007F673A">
              <w:rPr>
                <w:rFonts w:hint="eastAsia"/>
              </w:rPr>
              <w:t>总受理数量</w:t>
            </w:r>
          </w:p>
        </w:tc>
        <w:tc>
          <w:tcPr>
            <w:tcW w:w="1219"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p>
        </w:tc>
      </w:tr>
      <w:tr w:rsidR="008C584C" w:rsidRPr="007F673A" w:rsidTr="00254D53">
        <w:trPr>
          <w:trHeight w:val="525"/>
        </w:trPr>
        <w:tc>
          <w:tcPr>
            <w:tcW w:w="2092" w:type="dxa"/>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highlight w:val="white"/>
              </w:rPr>
              <w:t>c</w:t>
            </w:r>
            <w:r w:rsidRPr="007F673A">
              <w:rPr>
                <w:rFonts w:hint="eastAsia"/>
                <w:highlight w:val="white"/>
              </w:rPr>
              <w:t>om_</w:t>
            </w:r>
            <w:r w:rsidRPr="007F673A">
              <w:rPr>
                <w:highlight w:val="white"/>
              </w:rPr>
              <w:t>num</w:t>
            </w:r>
          </w:p>
        </w:tc>
        <w:tc>
          <w:tcPr>
            <w:tcW w:w="1397"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r w:rsidRPr="007F673A">
              <w:rPr>
                <w:highlight w:val="white"/>
              </w:rPr>
              <w:t>Params</w:t>
            </w:r>
          </w:p>
        </w:tc>
        <w:tc>
          <w:tcPr>
            <w:tcW w:w="23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N</w:t>
            </w:r>
          </w:p>
        </w:tc>
        <w:tc>
          <w:tcPr>
            <w:tcW w:w="127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VARCHAR2</w:t>
            </w:r>
          </w:p>
        </w:tc>
        <w:tc>
          <w:tcPr>
            <w:tcW w:w="28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247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Pr>
                <w:rFonts w:hint="eastAsia"/>
              </w:rPr>
              <w:t>企宽</w:t>
            </w:r>
            <w:r>
              <w:rPr>
                <w:rFonts w:hint="eastAsia"/>
              </w:rPr>
              <w:t>FTTR</w:t>
            </w:r>
            <w:r w:rsidRPr="007F673A">
              <w:t>第</w:t>
            </w:r>
            <w:r w:rsidRPr="007F673A">
              <w:t>N</w:t>
            </w:r>
            <w:r w:rsidRPr="007F673A">
              <w:rPr>
                <w:rFonts w:hint="eastAsia"/>
              </w:rPr>
              <w:t>个</w:t>
            </w:r>
            <w:r w:rsidRPr="007F673A">
              <w:t>单</w:t>
            </w:r>
          </w:p>
        </w:tc>
        <w:tc>
          <w:tcPr>
            <w:tcW w:w="1219"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p>
        </w:tc>
      </w:tr>
      <w:tr w:rsidR="008C584C" w:rsidRPr="007F673A" w:rsidTr="00254D53">
        <w:trPr>
          <w:trHeight w:val="525"/>
        </w:trPr>
        <w:tc>
          <w:tcPr>
            <w:tcW w:w="2092" w:type="dxa"/>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highlight w:val="white"/>
              </w:rPr>
              <w:t>p</w:t>
            </w:r>
            <w:r w:rsidRPr="007F673A">
              <w:rPr>
                <w:rFonts w:hint="eastAsia"/>
                <w:highlight w:val="white"/>
              </w:rPr>
              <w:t>rod_</w:t>
            </w:r>
            <w:r w:rsidRPr="007F673A">
              <w:rPr>
                <w:highlight w:val="white"/>
              </w:rPr>
              <w:t>offer</w:t>
            </w:r>
          </w:p>
        </w:tc>
        <w:tc>
          <w:tcPr>
            <w:tcW w:w="1397"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r w:rsidRPr="007F673A">
              <w:rPr>
                <w:highlight w:val="white"/>
              </w:rPr>
              <w:t>Params</w:t>
            </w:r>
          </w:p>
        </w:tc>
        <w:tc>
          <w:tcPr>
            <w:tcW w:w="23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N</w:t>
            </w:r>
          </w:p>
        </w:tc>
        <w:tc>
          <w:tcPr>
            <w:tcW w:w="127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VARCHAR2</w:t>
            </w:r>
          </w:p>
        </w:tc>
        <w:tc>
          <w:tcPr>
            <w:tcW w:w="28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247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r w:rsidRPr="007F673A">
              <w:t>套餐</w:t>
            </w:r>
          </w:p>
        </w:tc>
        <w:tc>
          <w:tcPr>
            <w:tcW w:w="1219"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p>
        </w:tc>
      </w:tr>
      <w:tr w:rsidR="008C584C" w:rsidRPr="007F673A" w:rsidTr="00254D53">
        <w:trPr>
          <w:trHeight w:val="525"/>
        </w:trPr>
        <w:tc>
          <w:tcPr>
            <w:tcW w:w="2092" w:type="dxa"/>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t>m_campaigns</w:t>
            </w:r>
          </w:p>
        </w:tc>
        <w:tc>
          <w:tcPr>
            <w:tcW w:w="1397"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r w:rsidRPr="007F673A">
              <w:rPr>
                <w:highlight w:val="white"/>
              </w:rPr>
              <w:t>Params</w:t>
            </w:r>
          </w:p>
        </w:tc>
        <w:tc>
          <w:tcPr>
            <w:tcW w:w="23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N</w:t>
            </w:r>
          </w:p>
        </w:tc>
        <w:tc>
          <w:tcPr>
            <w:tcW w:w="127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VARCHAR2</w:t>
            </w:r>
          </w:p>
        </w:tc>
        <w:tc>
          <w:tcPr>
            <w:tcW w:w="28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247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r w:rsidRPr="007F673A">
              <w:rPr>
                <w:rFonts w:hint="eastAsia"/>
              </w:rPr>
              <w:t>营销</w:t>
            </w:r>
            <w:r w:rsidRPr="007F673A">
              <w:t>活动</w:t>
            </w:r>
          </w:p>
        </w:tc>
        <w:tc>
          <w:tcPr>
            <w:tcW w:w="1219"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p>
        </w:tc>
      </w:tr>
      <w:tr w:rsidR="008C584C" w:rsidRPr="007F673A" w:rsidTr="00254D53">
        <w:trPr>
          <w:trHeight w:val="525"/>
        </w:trPr>
        <w:tc>
          <w:tcPr>
            <w:tcW w:w="2092" w:type="dxa"/>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7F673A" w:rsidRDefault="008C584C" w:rsidP="00254D53">
            <w:r w:rsidRPr="007F673A">
              <w:t>n</w:t>
            </w:r>
            <w:r w:rsidRPr="007F673A">
              <w:rPr>
                <w:rFonts w:hint="eastAsia"/>
              </w:rPr>
              <w:t>etwork</w:t>
            </w:r>
            <w:r w:rsidRPr="007F673A">
              <w:t>_type</w:t>
            </w:r>
          </w:p>
        </w:tc>
        <w:tc>
          <w:tcPr>
            <w:tcW w:w="1397"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r w:rsidRPr="007F673A">
              <w:rPr>
                <w:highlight w:val="white"/>
              </w:rPr>
              <w:t>Params</w:t>
            </w:r>
          </w:p>
        </w:tc>
        <w:tc>
          <w:tcPr>
            <w:tcW w:w="23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Y</w:t>
            </w:r>
          </w:p>
        </w:tc>
        <w:tc>
          <w:tcPr>
            <w:tcW w:w="127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NUMBER</w:t>
            </w:r>
          </w:p>
        </w:tc>
        <w:tc>
          <w:tcPr>
            <w:tcW w:w="28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247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r w:rsidRPr="007F673A">
              <w:rPr>
                <w:rFonts w:hint="eastAsia"/>
              </w:rPr>
              <w:t>客户网络归属</w:t>
            </w:r>
          </w:p>
        </w:tc>
        <w:tc>
          <w:tcPr>
            <w:tcW w:w="1219"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r w:rsidRPr="007F673A">
              <w:rPr>
                <w:rFonts w:hint="eastAsia"/>
                <w:highlight w:val="white"/>
              </w:rPr>
              <w:t>字典值</w:t>
            </w:r>
          </w:p>
          <w:p w:rsidR="008C584C" w:rsidRPr="007F673A" w:rsidRDefault="008C584C" w:rsidP="00254D53">
            <w:pPr>
              <w:rPr>
                <w:highlight w:val="white"/>
              </w:rPr>
            </w:pPr>
            <w:r w:rsidRPr="007F673A">
              <w:rPr>
                <w:highlight w:val="white"/>
              </w:rPr>
              <w:t>1</w:t>
            </w:r>
            <w:r w:rsidRPr="007F673A">
              <w:rPr>
                <w:highlight w:val="white"/>
              </w:rPr>
              <w:t>：移</w:t>
            </w:r>
            <w:r w:rsidRPr="007F673A">
              <w:rPr>
                <w:highlight w:val="white"/>
              </w:rPr>
              <w:lastRenderedPageBreak/>
              <w:t>动，</w:t>
            </w:r>
          </w:p>
          <w:p w:rsidR="008C584C" w:rsidRPr="007F673A" w:rsidRDefault="008C584C" w:rsidP="00254D53">
            <w:pPr>
              <w:rPr>
                <w:highlight w:val="white"/>
              </w:rPr>
            </w:pPr>
            <w:r w:rsidRPr="007F673A">
              <w:rPr>
                <w:highlight w:val="white"/>
              </w:rPr>
              <w:t>2</w:t>
            </w:r>
            <w:r w:rsidRPr="007F673A">
              <w:rPr>
                <w:highlight w:val="white"/>
              </w:rPr>
              <w:t>：铁通，</w:t>
            </w:r>
          </w:p>
          <w:p w:rsidR="008C584C" w:rsidRPr="007F673A" w:rsidRDefault="008C584C" w:rsidP="00254D53">
            <w:pPr>
              <w:rPr>
                <w:highlight w:val="white"/>
              </w:rPr>
            </w:pPr>
            <w:r w:rsidRPr="007F673A">
              <w:rPr>
                <w:highlight w:val="white"/>
              </w:rPr>
              <w:t>3</w:t>
            </w:r>
            <w:r w:rsidRPr="007F673A">
              <w:rPr>
                <w:highlight w:val="white"/>
              </w:rPr>
              <w:t>：校园合作，</w:t>
            </w:r>
          </w:p>
          <w:p w:rsidR="008C584C" w:rsidRPr="007F673A" w:rsidRDefault="008C584C" w:rsidP="00254D53">
            <w:pPr>
              <w:rPr>
                <w:highlight w:val="white"/>
              </w:rPr>
            </w:pPr>
            <w:r w:rsidRPr="007F673A">
              <w:rPr>
                <w:highlight w:val="white"/>
              </w:rPr>
              <w:t>4</w:t>
            </w:r>
            <w:r w:rsidRPr="007F673A">
              <w:rPr>
                <w:highlight w:val="white"/>
              </w:rPr>
              <w:t>：其它</w:t>
            </w:r>
          </w:p>
        </w:tc>
      </w:tr>
      <w:tr w:rsidR="008C584C" w:rsidRPr="007F673A" w:rsidTr="00254D53">
        <w:trPr>
          <w:trHeight w:val="525"/>
        </w:trPr>
        <w:tc>
          <w:tcPr>
            <w:tcW w:w="2092" w:type="dxa"/>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7F673A" w:rsidRDefault="008C584C" w:rsidP="00254D53">
            <w:r w:rsidRPr="007F673A">
              <w:rPr>
                <w:highlight w:val="white"/>
              </w:rPr>
              <w:lastRenderedPageBreak/>
              <w:t>pon</w:t>
            </w:r>
            <w:r w:rsidRPr="007F673A">
              <w:rPr>
                <w:rFonts w:hint="eastAsia"/>
                <w:highlight w:val="white"/>
              </w:rPr>
              <w:t>_</w:t>
            </w:r>
            <w:r w:rsidRPr="007F673A">
              <w:rPr>
                <w:highlight w:val="white"/>
              </w:rPr>
              <w:t>a</w:t>
            </w:r>
            <w:r w:rsidRPr="007F673A">
              <w:rPr>
                <w:rFonts w:hint="eastAsia"/>
                <w:highlight w:val="white"/>
              </w:rPr>
              <w:t>ddr_re</w:t>
            </w:r>
            <w:r w:rsidRPr="007F673A">
              <w:rPr>
                <w:highlight w:val="white"/>
              </w:rPr>
              <w:t>mark</w:t>
            </w:r>
          </w:p>
        </w:tc>
        <w:tc>
          <w:tcPr>
            <w:tcW w:w="1397"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r w:rsidRPr="007F673A">
              <w:rPr>
                <w:highlight w:val="white"/>
              </w:rPr>
              <w:t>Params</w:t>
            </w:r>
          </w:p>
        </w:tc>
        <w:tc>
          <w:tcPr>
            <w:tcW w:w="23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N</w:t>
            </w:r>
          </w:p>
        </w:tc>
        <w:tc>
          <w:tcPr>
            <w:tcW w:w="127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VARCHAR2</w:t>
            </w:r>
          </w:p>
        </w:tc>
        <w:tc>
          <w:tcPr>
            <w:tcW w:w="28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247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r w:rsidRPr="007F673A">
              <w:rPr>
                <w:rFonts w:hint="eastAsia"/>
                <w:highlight w:val="white"/>
              </w:rPr>
              <w:t>扩容</w:t>
            </w:r>
            <w:r w:rsidRPr="007F673A">
              <w:rPr>
                <w:highlight w:val="white"/>
              </w:rPr>
              <w:t>后</w:t>
            </w:r>
            <w:r w:rsidRPr="007F673A">
              <w:rPr>
                <w:rFonts w:hint="eastAsia"/>
                <w:highlight w:val="white"/>
              </w:rPr>
              <w:t>地址</w:t>
            </w:r>
            <w:r w:rsidRPr="007F673A">
              <w:rPr>
                <w:highlight w:val="white"/>
              </w:rPr>
              <w:t>描述</w:t>
            </w:r>
            <w:r w:rsidRPr="007F673A">
              <w:rPr>
                <w:rFonts w:hint="eastAsia"/>
              </w:rPr>
              <w:t>，</w:t>
            </w:r>
            <w:r w:rsidRPr="007F673A">
              <w:t>端口满重配资源这里</w:t>
            </w:r>
            <w:r w:rsidRPr="007F673A">
              <w:rPr>
                <w:rFonts w:hint="eastAsia"/>
              </w:rPr>
              <w:t>必填</w:t>
            </w:r>
          </w:p>
        </w:tc>
        <w:tc>
          <w:tcPr>
            <w:tcW w:w="1219"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p>
        </w:tc>
      </w:tr>
      <w:tr w:rsidR="008C584C" w:rsidRPr="007F673A" w:rsidTr="00254D53">
        <w:trPr>
          <w:trHeight w:val="525"/>
        </w:trPr>
        <w:tc>
          <w:tcPr>
            <w:tcW w:w="2092" w:type="dxa"/>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highlight w:val="white"/>
              </w:rPr>
              <w:t>is_pon_req</w:t>
            </w:r>
          </w:p>
        </w:tc>
        <w:tc>
          <w:tcPr>
            <w:tcW w:w="1397"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r w:rsidRPr="007F673A">
              <w:rPr>
                <w:highlight w:val="white"/>
              </w:rPr>
              <w:t>Params</w:t>
            </w:r>
          </w:p>
        </w:tc>
        <w:tc>
          <w:tcPr>
            <w:tcW w:w="23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127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VARCHAR2</w:t>
            </w:r>
          </w:p>
        </w:tc>
        <w:tc>
          <w:tcPr>
            <w:tcW w:w="28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247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是否</w:t>
            </w:r>
            <w:r w:rsidRPr="007F673A">
              <w:rPr>
                <w:highlight w:val="white"/>
              </w:rPr>
              <w:t>端口满重配资源</w:t>
            </w:r>
          </w:p>
          <w:p w:rsidR="008C584C" w:rsidRPr="007F673A" w:rsidRDefault="008C584C" w:rsidP="00254D53">
            <w:pPr>
              <w:rPr>
                <w:highlight w:val="white"/>
              </w:rPr>
            </w:pPr>
            <w:r w:rsidRPr="007F673A">
              <w:rPr>
                <w:rFonts w:hint="eastAsia"/>
                <w:highlight w:val="white"/>
              </w:rPr>
              <w:t>1</w:t>
            </w:r>
            <w:r w:rsidRPr="007F673A">
              <w:rPr>
                <w:rFonts w:hint="eastAsia"/>
                <w:highlight w:val="white"/>
              </w:rPr>
              <w:t>：</w:t>
            </w:r>
            <w:r w:rsidRPr="007F673A">
              <w:rPr>
                <w:rFonts w:hint="eastAsia"/>
                <w:highlight w:val="white"/>
              </w:rPr>
              <w:t>PON</w:t>
            </w:r>
            <w:r w:rsidRPr="007F673A">
              <w:rPr>
                <w:rFonts w:hint="eastAsia"/>
                <w:highlight w:val="white"/>
              </w:rPr>
              <w:t>口</w:t>
            </w:r>
            <w:r w:rsidRPr="007F673A">
              <w:rPr>
                <w:highlight w:val="white"/>
              </w:rPr>
              <w:t>扩容后重配资源</w:t>
            </w:r>
          </w:p>
          <w:p w:rsidR="008C584C" w:rsidRPr="007F673A" w:rsidRDefault="008C584C" w:rsidP="00254D53">
            <w:pPr>
              <w:rPr>
                <w:highlight w:val="white"/>
              </w:rPr>
            </w:pPr>
            <w:r w:rsidRPr="007F673A">
              <w:rPr>
                <w:rFonts w:hint="eastAsia"/>
                <w:highlight w:val="white"/>
              </w:rPr>
              <w:t>2</w:t>
            </w:r>
            <w:r w:rsidRPr="007F673A">
              <w:rPr>
                <w:rFonts w:hint="eastAsia"/>
                <w:highlight w:val="white"/>
              </w:rPr>
              <w:t>：正常</w:t>
            </w:r>
            <w:r w:rsidRPr="007F673A">
              <w:rPr>
                <w:highlight w:val="white"/>
              </w:rPr>
              <w:t>配资源</w:t>
            </w:r>
          </w:p>
        </w:tc>
        <w:tc>
          <w:tcPr>
            <w:tcW w:w="1219"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r w:rsidRPr="007F673A">
              <w:rPr>
                <w:rFonts w:hint="eastAsia"/>
                <w:highlight w:val="white"/>
              </w:rPr>
              <w:t>空值</w:t>
            </w:r>
            <w:r w:rsidRPr="007F673A">
              <w:rPr>
                <w:highlight w:val="white"/>
              </w:rPr>
              <w:t>默认正常</w:t>
            </w:r>
            <w:r w:rsidRPr="007F673A">
              <w:rPr>
                <w:rFonts w:hint="eastAsia"/>
                <w:highlight w:val="white"/>
              </w:rPr>
              <w:t>配</w:t>
            </w:r>
            <w:r w:rsidRPr="007F673A">
              <w:rPr>
                <w:highlight w:val="white"/>
              </w:rPr>
              <w:t>资源</w:t>
            </w:r>
          </w:p>
        </w:tc>
      </w:tr>
      <w:tr w:rsidR="008C584C" w:rsidRPr="007F673A" w:rsidTr="00254D53">
        <w:trPr>
          <w:trHeight w:val="525"/>
        </w:trPr>
        <w:tc>
          <w:tcPr>
            <w:tcW w:w="2092" w:type="dxa"/>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7F673A" w:rsidRDefault="008C584C" w:rsidP="00254D53">
            <w:r w:rsidRPr="007F673A">
              <w:t>c</w:t>
            </w:r>
            <w:r w:rsidRPr="007F673A">
              <w:rPr>
                <w:rFonts w:hint="eastAsia"/>
              </w:rPr>
              <w:t>ontact_</w:t>
            </w:r>
            <w:r w:rsidRPr="007F673A">
              <w:t>name</w:t>
            </w:r>
          </w:p>
        </w:tc>
        <w:tc>
          <w:tcPr>
            <w:tcW w:w="1397"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r w:rsidRPr="007F673A">
              <w:rPr>
                <w:highlight w:val="white"/>
              </w:rPr>
              <w:t>Params</w:t>
            </w:r>
          </w:p>
        </w:tc>
        <w:tc>
          <w:tcPr>
            <w:tcW w:w="23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127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VARCHAR2</w:t>
            </w:r>
          </w:p>
        </w:tc>
        <w:tc>
          <w:tcPr>
            <w:tcW w:w="28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247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Pr>
                <w:rFonts w:hint="eastAsia"/>
              </w:rPr>
              <w:t>企宽</w:t>
            </w:r>
            <w:r>
              <w:rPr>
                <w:rFonts w:hint="eastAsia"/>
              </w:rPr>
              <w:t>FTTR</w:t>
            </w:r>
            <w:r w:rsidRPr="007F673A">
              <w:t>宽带</w:t>
            </w:r>
            <w:r w:rsidRPr="007F673A">
              <w:rPr>
                <w:rFonts w:hint="eastAsia"/>
              </w:rPr>
              <w:t>客户姓名</w:t>
            </w:r>
          </w:p>
        </w:tc>
        <w:tc>
          <w:tcPr>
            <w:tcW w:w="1219"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p>
        </w:tc>
      </w:tr>
      <w:tr w:rsidR="008C584C" w:rsidRPr="007F673A" w:rsidTr="00254D53">
        <w:trPr>
          <w:trHeight w:val="525"/>
        </w:trPr>
        <w:tc>
          <w:tcPr>
            <w:tcW w:w="2092" w:type="dxa"/>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t>cust_code</w:t>
            </w:r>
          </w:p>
        </w:tc>
        <w:tc>
          <w:tcPr>
            <w:tcW w:w="1397"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r w:rsidRPr="007F673A">
              <w:rPr>
                <w:highlight w:val="white"/>
              </w:rPr>
              <w:t>Params</w:t>
            </w:r>
          </w:p>
        </w:tc>
        <w:tc>
          <w:tcPr>
            <w:tcW w:w="23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127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VARCHAR2</w:t>
            </w:r>
          </w:p>
        </w:tc>
        <w:tc>
          <w:tcPr>
            <w:tcW w:w="28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247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Pr>
                <w:rFonts w:hint="eastAsia"/>
              </w:rPr>
              <w:t>企宽</w:t>
            </w:r>
            <w:r>
              <w:rPr>
                <w:rFonts w:hint="eastAsia"/>
              </w:rPr>
              <w:t>FTTR</w:t>
            </w:r>
            <w:r w:rsidRPr="007F673A">
              <w:t>宽带</w:t>
            </w:r>
            <w:r w:rsidRPr="007F673A">
              <w:rPr>
                <w:rFonts w:hint="eastAsia"/>
              </w:rPr>
              <w:t>集团编码</w:t>
            </w:r>
          </w:p>
        </w:tc>
        <w:tc>
          <w:tcPr>
            <w:tcW w:w="1219"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p>
        </w:tc>
      </w:tr>
      <w:tr w:rsidR="008C584C" w:rsidRPr="007F673A" w:rsidTr="00254D53">
        <w:trPr>
          <w:trHeight w:val="525"/>
        </w:trPr>
        <w:tc>
          <w:tcPr>
            <w:tcW w:w="2092" w:type="dxa"/>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t>sales_name</w:t>
            </w:r>
          </w:p>
        </w:tc>
        <w:tc>
          <w:tcPr>
            <w:tcW w:w="1397"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r w:rsidRPr="007F673A">
              <w:rPr>
                <w:highlight w:val="white"/>
              </w:rPr>
              <w:t>Params</w:t>
            </w:r>
          </w:p>
        </w:tc>
        <w:tc>
          <w:tcPr>
            <w:tcW w:w="23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127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VARCHAR2</w:t>
            </w:r>
          </w:p>
        </w:tc>
        <w:tc>
          <w:tcPr>
            <w:tcW w:w="28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247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Pr>
                <w:rFonts w:hint="eastAsia"/>
              </w:rPr>
              <w:t>企宽</w:t>
            </w:r>
            <w:r>
              <w:rPr>
                <w:rFonts w:hint="eastAsia"/>
              </w:rPr>
              <w:t>FTTR</w:t>
            </w:r>
            <w:r w:rsidRPr="007F673A">
              <w:t>宽带</w:t>
            </w:r>
            <w:r w:rsidRPr="007F673A">
              <w:rPr>
                <w:rFonts w:hint="eastAsia"/>
              </w:rPr>
              <w:t>客户</w:t>
            </w:r>
            <w:r w:rsidRPr="007F673A">
              <w:t>经理</w:t>
            </w:r>
            <w:r w:rsidRPr="007F673A">
              <w:rPr>
                <w:rFonts w:hint="eastAsia"/>
              </w:rPr>
              <w:t>姓名称</w:t>
            </w:r>
          </w:p>
        </w:tc>
        <w:tc>
          <w:tcPr>
            <w:tcW w:w="1219"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p>
        </w:tc>
      </w:tr>
      <w:tr w:rsidR="008C584C" w:rsidRPr="007F673A" w:rsidTr="00254D53">
        <w:trPr>
          <w:trHeight w:val="525"/>
        </w:trPr>
        <w:tc>
          <w:tcPr>
            <w:tcW w:w="2092" w:type="dxa"/>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lastRenderedPageBreak/>
              <w:t>sales_nbr</w:t>
            </w:r>
          </w:p>
        </w:tc>
        <w:tc>
          <w:tcPr>
            <w:tcW w:w="1397"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r w:rsidRPr="007F673A">
              <w:rPr>
                <w:highlight w:val="white"/>
              </w:rPr>
              <w:t>Params</w:t>
            </w:r>
          </w:p>
        </w:tc>
        <w:tc>
          <w:tcPr>
            <w:tcW w:w="23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127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VARCHAR2</w:t>
            </w:r>
          </w:p>
        </w:tc>
        <w:tc>
          <w:tcPr>
            <w:tcW w:w="28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247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Pr>
                <w:rFonts w:hint="eastAsia"/>
              </w:rPr>
              <w:t>企宽</w:t>
            </w:r>
            <w:r>
              <w:rPr>
                <w:rFonts w:hint="eastAsia"/>
              </w:rPr>
              <w:t>FTTR</w:t>
            </w:r>
            <w:r w:rsidRPr="007F673A">
              <w:t>宽带</w:t>
            </w:r>
            <w:r w:rsidRPr="007F673A">
              <w:rPr>
                <w:rFonts w:hint="eastAsia"/>
              </w:rPr>
              <w:t>客户</w:t>
            </w:r>
            <w:r w:rsidRPr="007F673A">
              <w:t>经理电话</w:t>
            </w:r>
          </w:p>
        </w:tc>
        <w:tc>
          <w:tcPr>
            <w:tcW w:w="1219"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p>
        </w:tc>
      </w:tr>
      <w:tr w:rsidR="008C584C" w:rsidRPr="007F673A" w:rsidTr="00254D53">
        <w:trPr>
          <w:trHeight w:val="525"/>
        </w:trPr>
        <w:tc>
          <w:tcPr>
            <w:tcW w:w="2092" w:type="dxa"/>
            <w:tcBorders>
              <w:top w:val="single" w:sz="8" w:space="0" w:color="auto"/>
              <w:left w:val="single" w:sz="8" w:space="0" w:color="auto"/>
              <w:bottom w:val="single" w:sz="8" w:space="0" w:color="auto"/>
              <w:right w:val="single" w:sz="8" w:space="0" w:color="auto"/>
            </w:tcBorders>
            <w:shd w:val="clear" w:color="auto" w:fill="FFFFFF"/>
          </w:tcPr>
          <w:p w:rsidR="008C584C" w:rsidRPr="007F673A" w:rsidRDefault="008C584C" w:rsidP="00254D53">
            <w:r w:rsidRPr="007F673A">
              <w:rPr>
                <w:highlight w:val="white"/>
              </w:rPr>
              <w:t>is</w:t>
            </w:r>
            <w:r w:rsidRPr="007F673A">
              <w:rPr>
                <w:rFonts w:hint="eastAsia"/>
                <w:highlight w:val="white"/>
              </w:rPr>
              <w:t>_</w:t>
            </w:r>
            <w:r w:rsidRPr="007F673A">
              <w:rPr>
                <w:highlight w:val="white"/>
              </w:rPr>
              <w:t>gb</w:t>
            </w:r>
            <w:r w:rsidRPr="007F673A">
              <w:rPr>
                <w:rFonts w:hint="eastAsia"/>
                <w:highlight w:val="white"/>
              </w:rPr>
              <w:t>_</w:t>
            </w:r>
            <w:r w:rsidRPr="007F673A">
              <w:rPr>
                <w:highlight w:val="white"/>
              </w:rPr>
              <w:t>service</w:t>
            </w:r>
          </w:p>
        </w:tc>
        <w:tc>
          <w:tcPr>
            <w:tcW w:w="1397"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r w:rsidRPr="007F673A">
              <w:rPr>
                <w:highlight w:val="white"/>
              </w:rPr>
              <w:t>Params</w:t>
            </w:r>
          </w:p>
        </w:tc>
        <w:tc>
          <w:tcPr>
            <w:tcW w:w="23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127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NUMBER</w:t>
            </w:r>
          </w:p>
        </w:tc>
        <w:tc>
          <w:tcPr>
            <w:tcW w:w="28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247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r w:rsidRPr="007F673A">
              <w:rPr>
                <w:rFonts w:hint="eastAsia"/>
              </w:rPr>
              <w:t>千兆业务类型</w:t>
            </w:r>
          </w:p>
          <w:p w:rsidR="008C584C" w:rsidRPr="007F673A" w:rsidRDefault="008C584C" w:rsidP="00254D53">
            <w:r w:rsidRPr="007F673A">
              <w:rPr>
                <w:rFonts w:hint="eastAsia"/>
              </w:rPr>
              <w:t>1</w:t>
            </w:r>
            <w:r w:rsidRPr="007F673A">
              <w:rPr>
                <w:rFonts w:hint="eastAsia"/>
              </w:rPr>
              <w:t>：千兆</w:t>
            </w:r>
          </w:p>
          <w:p w:rsidR="008C584C" w:rsidRPr="007F673A" w:rsidRDefault="008C584C" w:rsidP="00254D53">
            <w:r w:rsidRPr="007F673A">
              <w:rPr>
                <w:rFonts w:hint="eastAsia"/>
              </w:rPr>
              <w:t>2</w:t>
            </w:r>
            <w:r w:rsidRPr="007F673A">
              <w:rPr>
                <w:rFonts w:hint="eastAsia"/>
              </w:rPr>
              <w:t>：非千兆</w:t>
            </w:r>
          </w:p>
        </w:tc>
        <w:tc>
          <w:tcPr>
            <w:tcW w:w="1219"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r w:rsidRPr="007F673A">
              <w:rPr>
                <w:rFonts w:hint="eastAsia"/>
                <w:highlight w:val="white"/>
              </w:rPr>
              <w:t>【</w:t>
            </w:r>
            <w:r w:rsidRPr="007F673A">
              <w:rPr>
                <w:rFonts w:hint="eastAsia"/>
                <w:highlight w:val="white"/>
              </w:rPr>
              <w:t>V3.9</w:t>
            </w:r>
            <w:r w:rsidRPr="007F673A">
              <w:rPr>
                <w:rFonts w:hint="eastAsia"/>
                <w:highlight w:val="white"/>
              </w:rPr>
              <w:t>新增】</w:t>
            </w:r>
          </w:p>
        </w:tc>
      </w:tr>
      <w:tr w:rsidR="008C584C" w:rsidRPr="007F673A" w:rsidTr="00254D53">
        <w:trPr>
          <w:trHeight w:val="525"/>
        </w:trPr>
        <w:tc>
          <w:tcPr>
            <w:tcW w:w="2092" w:type="dxa"/>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7F673A" w:rsidRDefault="008C584C" w:rsidP="00254D53">
            <w:r w:rsidRPr="007F673A">
              <w:rPr>
                <w:highlight w:val="white"/>
              </w:rPr>
              <w:t>village</w:t>
            </w:r>
            <w:r w:rsidRPr="007F673A">
              <w:rPr>
                <w:rFonts w:hint="eastAsia"/>
                <w:highlight w:val="white"/>
              </w:rPr>
              <w:t>_</w:t>
            </w:r>
            <w:r w:rsidRPr="007F673A">
              <w:rPr>
                <w:highlight w:val="white"/>
              </w:rPr>
              <w:t>gb</w:t>
            </w:r>
            <w:r w:rsidRPr="007F673A">
              <w:rPr>
                <w:rFonts w:hint="eastAsia"/>
                <w:highlight w:val="white"/>
              </w:rPr>
              <w:t>_</w:t>
            </w:r>
            <w:r w:rsidRPr="007F673A">
              <w:rPr>
                <w:highlight w:val="white"/>
              </w:rPr>
              <w:t>capacity</w:t>
            </w:r>
          </w:p>
        </w:tc>
        <w:tc>
          <w:tcPr>
            <w:tcW w:w="1397"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r w:rsidRPr="007F673A">
              <w:rPr>
                <w:highlight w:val="white"/>
              </w:rPr>
              <w:t>Params</w:t>
            </w:r>
          </w:p>
        </w:tc>
        <w:tc>
          <w:tcPr>
            <w:tcW w:w="23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127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NUMBER</w:t>
            </w:r>
          </w:p>
        </w:tc>
        <w:tc>
          <w:tcPr>
            <w:tcW w:w="28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247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r w:rsidRPr="007F673A">
              <w:rPr>
                <w:rFonts w:hint="eastAsia"/>
              </w:rPr>
              <w:t>千兆小区地址类型</w:t>
            </w:r>
          </w:p>
          <w:p w:rsidR="008C584C" w:rsidRPr="007F673A" w:rsidRDefault="008C584C" w:rsidP="00254D53">
            <w:r w:rsidRPr="007F673A">
              <w:rPr>
                <w:rFonts w:hint="eastAsia"/>
              </w:rPr>
              <w:t>1</w:t>
            </w:r>
            <w:r w:rsidRPr="007F673A">
              <w:rPr>
                <w:rFonts w:hint="eastAsia"/>
              </w:rPr>
              <w:t>：示范小区</w:t>
            </w:r>
          </w:p>
          <w:p w:rsidR="008C584C" w:rsidRPr="007F673A" w:rsidRDefault="008C584C" w:rsidP="00254D53">
            <w:r w:rsidRPr="007F673A">
              <w:rPr>
                <w:rFonts w:hint="eastAsia"/>
              </w:rPr>
              <w:t>2</w:t>
            </w:r>
            <w:r w:rsidRPr="007F673A">
              <w:rPr>
                <w:rFonts w:hint="eastAsia"/>
              </w:rPr>
              <w:t>：能力小区</w:t>
            </w:r>
          </w:p>
          <w:p w:rsidR="008C584C" w:rsidRPr="007F673A" w:rsidRDefault="008C584C" w:rsidP="00254D53">
            <w:r w:rsidRPr="007F673A">
              <w:rPr>
                <w:rFonts w:hint="eastAsia"/>
              </w:rPr>
              <w:t>3</w:t>
            </w:r>
            <w:r w:rsidRPr="007F673A">
              <w:rPr>
                <w:rFonts w:hint="eastAsia"/>
              </w:rPr>
              <w:t>：非千兆小区</w:t>
            </w:r>
          </w:p>
        </w:tc>
        <w:tc>
          <w:tcPr>
            <w:tcW w:w="1219"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r w:rsidRPr="007F673A">
              <w:rPr>
                <w:rFonts w:hint="eastAsia"/>
                <w:highlight w:val="white"/>
              </w:rPr>
              <w:t>【</w:t>
            </w:r>
            <w:r w:rsidRPr="007F673A">
              <w:rPr>
                <w:rFonts w:hint="eastAsia"/>
                <w:highlight w:val="white"/>
              </w:rPr>
              <w:t>V3.9</w:t>
            </w:r>
            <w:r w:rsidRPr="007F673A">
              <w:rPr>
                <w:rFonts w:hint="eastAsia"/>
                <w:highlight w:val="white"/>
              </w:rPr>
              <w:t>新增】</w:t>
            </w:r>
          </w:p>
        </w:tc>
      </w:tr>
      <w:tr w:rsidR="008C584C" w:rsidRPr="007F673A" w:rsidTr="00254D53">
        <w:trPr>
          <w:trHeight w:val="525"/>
        </w:trPr>
        <w:tc>
          <w:tcPr>
            <w:tcW w:w="2092" w:type="dxa"/>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7F673A" w:rsidRDefault="008C584C" w:rsidP="00254D53">
            <w:r w:rsidRPr="007F673A">
              <w:rPr>
                <w:highlight w:val="white"/>
              </w:rPr>
              <w:t>pon</w:t>
            </w:r>
            <w:r w:rsidRPr="007F673A">
              <w:rPr>
                <w:rFonts w:hint="eastAsia"/>
                <w:highlight w:val="white"/>
              </w:rPr>
              <w:t>_</w:t>
            </w:r>
            <w:r w:rsidRPr="007F673A">
              <w:rPr>
                <w:highlight w:val="white"/>
              </w:rPr>
              <w:t>mode</w:t>
            </w:r>
          </w:p>
        </w:tc>
        <w:tc>
          <w:tcPr>
            <w:tcW w:w="1397"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r w:rsidRPr="007F673A">
              <w:rPr>
                <w:highlight w:val="white"/>
              </w:rPr>
              <w:t>Params</w:t>
            </w:r>
          </w:p>
        </w:tc>
        <w:tc>
          <w:tcPr>
            <w:tcW w:w="23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127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NUMBER</w:t>
            </w:r>
          </w:p>
        </w:tc>
        <w:tc>
          <w:tcPr>
            <w:tcW w:w="28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247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PON</w:t>
            </w:r>
            <w:r w:rsidRPr="007F673A">
              <w:rPr>
                <w:rFonts w:hint="eastAsia"/>
                <w:highlight w:val="white"/>
              </w:rPr>
              <w:t>模式</w:t>
            </w:r>
          </w:p>
          <w:p w:rsidR="008C584C" w:rsidRPr="007F673A" w:rsidRDefault="008C584C" w:rsidP="00254D53">
            <w:pPr>
              <w:rPr>
                <w:highlight w:val="white"/>
              </w:rPr>
            </w:pPr>
            <w:r w:rsidRPr="007F673A">
              <w:rPr>
                <w:rFonts w:hint="eastAsia"/>
                <w:highlight w:val="white"/>
              </w:rPr>
              <w:t>1</w:t>
            </w:r>
            <w:r w:rsidRPr="007F673A">
              <w:rPr>
                <w:rFonts w:hint="eastAsia"/>
                <w:highlight w:val="white"/>
              </w:rPr>
              <w:t>：</w:t>
            </w:r>
            <w:r w:rsidRPr="007F673A">
              <w:rPr>
                <w:rFonts w:hint="eastAsia"/>
                <w:highlight w:val="white"/>
              </w:rPr>
              <w:t>GPON</w:t>
            </w:r>
          </w:p>
          <w:p w:rsidR="008C584C" w:rsidRPr="007F673A" w:rsidRDefault="008C584C" w:rsidP="00254D53">
            <w:r w:rsidRPr="007F673A">
              <w:rPr>
                <w:rFonts w:hint="eastAsia"/>
                <w:highlight w:val="white"/>
              </w:rPr>
              <w:t>2</w:t>
            </w:r>
            <w:r w:rsidRPr="007F673A">
              <w:rPr>
                <w:rFonts w:hint="eastAsia"/>
                <w:highlight w:val="white"/>
              </w:rPr>
              <w:t>：</w:t>
            </w:r>
            <w:r w:rsidRPr="007F673A">
              <w:rPr>
                <w:rFonts w:hint="eastAsia"/>
                <w:highlight w:val="white"/>
              </w:rPr>
              <w:t>10GPON</w:t>
            </w:r>
          </w:p>
        </w:tc>
        <w:tc>
          <w:tcPr>
            <w:tcW w:w="1219"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r w:rsidRPr="007F673A">
              <w:rPr>
                <w:rFonts w:hint="eastAsia"/>
                <w:highlight w:val="white"/>
              </w:rPr>
              <w:t>【</w:t>
            </w:r>
            <w:r w:rsidRPr="007F673A">
              <w:rPr>
                <w:rFonts w:hint="eastAsia"/>
                <w:highlight w:val="white"/>
              </w:rPr>
              <w:t>V3.9</w:t>
            </w:r>
            <w:r w:rsidRPr="007F673A">
              <w:rPr>
                <w:rFonts w:hint="eastAsia"/>
                <w:highlight w:val="white"/>
              </w:rPr>
              <w:t>新增】</w:t>
            </w:r>
          </w:p>
        </w:tc>
      </w:tr>
      <w:tr w:rsidR="008C584C" w:rsidRPr="007F673A" w:rsidTr="00254D53">
        <w:trPr>
          <w:trHeight w:val="227"/>
        </w:trPr>
        <w:tc>
          <w:tcPr>
            <w:tcW w:w="2092" w:type="dxa"/>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highlight w:val="white"/>
              </w:rPr>
              <w:t>SubProduct</w:t>
            </w:r>
          </w:p>
        </w:tc>
        <w:tc>
          <w:tcPr>
            <w:tcW w:w="1397"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highlight w:val="white"/>
              </w:rPr>
              <w:t>Params</w:t>
            </w:r>
          </w:p>
        </w:tc>
        <w:tc>
          <w:tcPr>
            <w:tcW w:w="23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w:t>
            </w:r>
          </w:p>
        </w:tc>
        <w:tc>
          <w:tcPr>
            <w:tcW w:w="127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节点</w:t>
            </w:r>
          </w:p>
        </w:tc>
        <w:tc>
          <w:tcPr>
            <w:tcW w:w="28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247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highlight w:val="white"/>
              </w:rPr>
              <w:t>子产品节点</w:t>
            </w:r>
          </w:p>
        </w:tc>
        <w:tc>
          <w:tcPr>
            <w:tcW w:w="1219"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p>
        </w:tc>
      </w:tr>
      <w:tr w:rsidR="008C584C" w:rsidRPr="007F673A" w:rsidTr="00254D53">
        <w:trPr>
          <w:trHeight w:val="227"/>
        </w:trPr>
        <w:tc>
          <w:tcPr>
            <w:tcW w:w="2092" w:type="dxa"/>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highlight w:val="white"/>
              </w:rPr>
              <w:t>SubProductInfo</w:t>
            </w:r>
          </w:p>
        </w:tc>
        <w:tc>
          <w:tcPr>
            <w:tcW w:w="1397"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highlight w:val="white"/>
              </w:rPr>
              <w:t>SubProduct</w:t>
            </w:r>
          </w:p>
        </w:tc>
        <w:tc>
          <w:tcPr>
            <w:tcW w:w="23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w:t>
            </w:r>
          </w:p>
        </w:tc>
        <w:tc>
          <w:tcPr>
            <w:tcW w:w="127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节点</w:t>
            </w:r>
          </w:p>
        </w:tc>
        <w:tc>
          <w:tcPr>
            <w:tcW w:w="28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247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1219"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p>
        </w:tc>
      </w:tr>
      <w:tr w:rsidR="008C584C" w:rsidRPr="007F673A" w:rsidTr="00254D53">
        <w:trPr>
          <w:trHeight w:val="227"/>
        </w:trPr>
        <w:tc>
          <w:tcPr>
            <w:tcW w:w="2092" w:type="dxa"/>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highlight w:val="white"/>
              </w:rPr>
              <w:t>subproduct_</w:t>
            </w:r>
            <w:r w:rsidRPr="007F673A">
              <w:rPr>
                <w:rFonts w:hint="eastAsia"/>
                <w:highlight w:val="white"/>
              </w:rPr>
              <w:t>code</w:t>
            </w:r>
          </w:p>
        </w:tc>
        <w:tc>
          <w:tcPr>
            <w:tcW w:w="1397"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r w:rsidRPr="007F673A">
              <w:rPr>
                <w:highlight w:val="white"/>
              </w:rPr>
              <w:t>SubProduc</w:t>
            </w:r>
            <w:r w:rsidRPr="007F673A">
              <w:rPr>
                <w:highlight w:val="white"/>
              </w:rPr>
              <w:lastRenderedPageBreak/>
              <w:t>tInfo</w:t>
            </w:r>
          </w:p>
        </w:tc>
        <w:tc>
          <w:tcPr>
            <w:tcW w:w="23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lastRenderedPageBreak/>
              <w:t>N</w:t>
            </w:r>
          </w:p>
        </w:tc>
        <w:tc>
          <w:tcPr>
            <w:tcW w:w="127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VARCHA</w:t>
            </w:r>
            <w:r w:rsidRPr="007F673A">
              <w:rPr>
                <w:rFonts w:hint="eastAsia"/>
                <w:highlight w:val="white"/>
              </w:rPr>
              <w:lastRenderedPageBreak/>
              <w:t>R2</w:t>
            </w:r>
          </w:p>
        </w:tc>
        <w:tc>
          <w:tcPr>
            <w:tcW w:w="28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247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highlight w:val="white"/>
              </w:rPr>
              <w:t>子产品编码</w:t>
            </w:r>
          </w:p>
        </w:tc>
        <w:tc>
          <w:tcPr>
            <w:tcW w:w="1219"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r w:rsidRPr="007F673A">
              <w:rPr>
                <w:highlight w:val="white"/>
              </w:rPr>
              <w:t>见</w:t>
            </w:r>
            <w:r w:rsidRPr="007F673A">
              <w:rPr>
                <w:highlight w:val="white"/>
              </w:rPr>
              <w:t xml:space="preserve">A5 </w:t>
            </w:r>
            <w:r w:rsidRPr="007F673A">
              <w:rPr>
                <w:rFonts w:hint="eastAsia"/>
                <w:highlight w:val="white"/>
              </w:rPr>
              <w:t>产</w:t>
            </w:r>
            <w:r w:rsidRPr="007F673A">
              <w:rPr>
                <w:rFonts w:hint="eastAsia"/>
                <w:highlight w:val="white"/>
              </w:rPr>
              <w:lastRenderedPageBreak/>
              <w:t>品</w:t>
            </w:r>
            <w:r w:rsidRPr="007F673A">
              <w:rPr>
                <w:highlight w:val="white"/>
              </w:rPr>
              <w:t>编码</w:t>
            </w:r>
          </w:p>
        </w:tc>
      </w:tr>
      <w:tr w:rsidR="008C584C" w:rsidRPr="007F673A" w:rsidTr="00254D53">
        <w:trPr>
          <w:trHeight w:val="227"/>
        </w:trPr>
        <w:tc>
          <w:tcPr>
            <w:tcW w:w="2092" w:type="dxa"/>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highlight w:val="white"/>
              </w:rPr>
              <w:lastRenderedPageBreak/>
              <w:t>subproduct_</w:t>
            </w:r>
            <w:r w:rsidRPr="007F673A">
              <w:rPr>
                <w:rFonts w:hint="eastAsia"/>
                <w:highlight w:val="white"/>
              </w:rPr>
              <w:t>inst_id</w:t>
            </w:r>
          </w:p>
        </w:tc>
        <w:tc>
          <w:tcPr>
            <w:tcW w:w="1397"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r w:rsidRPr="007F673A">
              <w:rPr>
                <w:highlight w:val="white"/>
              </w:rPr>
              <w:t>SubProductInfo</w:t>
            </w:r>
          </w:p>
        </w:tc>
        <w:tc>
          <w:tcPr>
            <w:tcW w:w="23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N</w:t>
            </w:r>
          </w:p>
        </w:tc>
        <w:tc>
          <w:tcPr>
            <w:tcW w:w="127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VARCHAR2</w:t>
            </w:r>
          </w:p>
        </w:tc>
        <w:tc>
          <w:tcPr>
            <w:tcW w:w="28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247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子产品实例</w:t>
            </w:r>
          </w:p>
        </w:tc>
        <w:tc>
          <w:tcPr>
            <w:tcW w:w="1219"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p>
        </w:tc>
      </w:tr>
      <w:tr w:rsidR="008C584C" w:rsidRPr="007F673A" w:rsidTr="00254D53">
        <w:trPr>
          <w:trHeight w:val="227"/>
        </w:trPr>
        <w:tc>
          <w:tcPr>
            <w:tcW w:w="2092" w:type="dxa"/>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highlight w:val="white"/>
              </w:rPr>
              <w:t>subproduct_action</w:t>
            </w:r>
          </w:p>
        </w:tc>
        <w:tc>
          <w:tcPr>
            <w:tcW w:w="1397"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r w:rsidRPr="007F673A">
              <w:rPr>
                <w:highlight w:val="white"/>
              </w:rPr>
              <w:t>SubProductInfo</w:t>
            </w:r>
          </w:p>
        </w:tc>
        <w:tc>
          <w:tcPr>
            <w:tcW w:w="23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N</w:t>
            </w:r>
          </w:p>
        </w:tc>
        <w:tc>
          <w:tcPr>
            <w:tcW w:w="127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VARCHAR2</w:t>
            </w:r>
          </w:p>
        </w:tc>
        <w:tc>
          <w:tcPr>
            <w:tcW w:w="28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247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子产品</w:t>
            </w:r>
            <w:r w:rsidRPr="007F673A">
              <w:rPr>
                <w:highlight w:val="white"/>
              </w:rPr>
              <w:t>动作（</w:t>
            </w:r>
            <w:r w:rsidRPr="007F673A">
              <w:rPr>
                <w:rFonts w:hint="eastAsia"/>
                <w:highlight w:val="white"/>
              </w:rPr>
              <w:t>新装</w:t>
            </w:r>
            <w:r w:rsidRPr="007F673A">
              <w:rPr>
                <w:highlight w:val="white"/>
              </w:rPr>
              <w:t>：</w:t>
            </w:r>
            <w:r w:rsidRPr="007F673A">
              <w:rPr>
                <w:rFonts w:hint="eastAsia"/>
                <w:highlight w:val="white"/>
              </w:rPr>
              <w:t>ADD</w:t>
            </w:r>
            <w:r w:rsidRPr="007F673A">
              <w:rPr>
                <w:highlight w:val="white"/>
              </w:rPr>
              <w:t xml:space="preserve"> </w:t>
            </w:r>
            <w:r w:rsidRPr="007F673A">
              <w:rPr>
                <w:rFonts w:hint="eastAsia"/>
                <w:highlight w:val="white"/>
              </w:rPr>
              <w:t>拆除</w:t>
            </w:r>
            <w:r w:rsidRPr="007F673A">
              <w:rPr>
                <w:highlight w:val="white"/>
              </w:rPr>
              <w:t>：</w:t>
            </w:r>
            <w:r w:rsidRPr="007F673A">
              <w:rPr>
                <w:rFonts w:hint="eastAsia"/>
                <w:highlight w:val="white"/>
              </w:rPr>
              <w:t xml:space="preserve">DEL </w:t>
            </w:r>
            <w:r w:rsidRPr="007F673A">
              <w:rPr>
                <w:rFonts w:hint="eastAsia"/>
                <w:highlight w:val="white"/>
              </w:rPr>
              <w:t>保持</w:t>
            </w:r>
            <w:r w:rsidRPr="007F673A">
              <w:rPr>
                <w:highlight w:val="white"/>
              </w:rPr>
              <w:t>：</w:t>
            </w:r>
            <w:r w:rsidRPr="007F673A">
              <w:rPr>
                <w:rFonts w:hint="eastAsia"/>
                <w:highlight w:val="white"/>
              </w:rPr>
              <w:t>KEEP</w:t>
            </w:r>
            <w:r w:rsidRPr="007F673A">
              <w:rPr>
                <w:highlight w:val="white"/>
              </w:rPr>
              <w:t xml:space="preserve"> </w:t>
            </w:r>
            <w:r w:rsidRPr="007F673A">
              <w:rPr>
                <w:rFonts w:hint="eastAsia"/>
                <w:highlight w:val="white"/>
              </w:rPr>
              <w:t>换机</w:t>
            </w:r>
            <w:r w:rsidRPr="007F673A">
              <w:rPr>
                <w:rFonts w:hint="eastAsia"/>
                <w:highlight w:val="white"/>
              </w:rPr>
              <w:t>MOD</w:t>
            </w:r>
            <w:r w:rsidRPr="007F673A">
              <w:rPr>
                <w:highlight w:val="white"/>
              </w:rPr>
              <w:t>）</w:t>
            </w:r>
          </w:p>
        </w:tc>
        <w:tc>
          <w:tcPr>
            <w:tcW w:w="1219"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p>
        </w:tc>
      </w:tr>
      <w:tr w:rsidR="008C584C" w:rsidRPr="007F673A" w:rsidTr="00254D53">
        <w:trPr>
          <w:trHeight w:val="227"/>
        </w:trPr>
        <w:tc>
          <w:tcPr>
            <w:tcW w:w="2092" w:type="dxa"/>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highlight w:val="white"/>
              </w:rPr>
              <w:t>box_sn</w:t>
            </w:r>
          </w:p>
        </w:tc>
        <w:tc>
          <w:tcPr>
            <w:tcW w:w="1397"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r w:rsidRPr="007F673A">
              <w:rPr>
                <w:highlight w:val="white"/>
              </w:rPr>
              <w:t>SubProductInfo</w:t>
            </w:r>
          </w:p>
        </w:tc>
        <w:tc>
          <w:tcPr>
            <w:tcW w:w="23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N</w:t>
            </w:r>
          </w:p>
        </w:tc>
        <w:tc>
          <w:tcPr>
            <w:tcW w:w="127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VARCHAR2</w:t>
            </w:r>
          </w:p>
        </w:tc>
        <w:tc>
          <w:tcPr>
            <w:tcW w:w="28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247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机顶盒</w:t>
            </w:r>
            <w:r w:rsidRPr="007F673A">
              <w:rPr>
                <w:highlight w:val="white"/>
              </w:rPr>
              <w:t>终端</w:t>
            </w:r>
            <w:r w:rsidRPr="007F673A">
              <w:rPr>
                <w:rFonts w:hint="eastAsia"/>
                <w:highlight w:val="white"/>
              </w:rPr>
              <w:t>串号</w:t>
            </w:r>
          </w:p>
        </w:tc>
        <w:tc>
          <w:tcPr>
            <w:tcW w:w="1219"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p>
        </w:tc>
      </w:tr>
      <w:tr w:rsidR="008C584C" w:rsidRPr="007F673A" w:rsidTr="00254D53">
        <w:trPr>
          <w:trHeight w:val="227"/>
        </w:trPr>
        <w:tc>
          <w:tcPr>
            <w:tcW w:w="2092" w:type="dxa"/>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highlight w:val="white"/>
              </w:rPr>
              <w:t>box_mac</w:t>
            </w:r>
          </w:p>
        </w:tc>
        <w:tc>
          <w:tcPr>
            <w:tcW w:w="1397"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r w:rsidRPr="007F673A">
              <w:rPr>
                <w:highlight w:val="white"/>
              </w:rPr>
              <w:t>SubProductInfo</w:t>
            </w:r>
          </w:p>
        </w:tc>
        <w:tc>
          <w:tcPr>
            <w:tcW w:w="23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N</w:t>
            </w:r>
          </w:p>
        </w:tc>
        <w:tc>
          <w:tcPr>
            <w:tcW w:w="127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VARCHAR2</w:t>
            </w:r>
          </w:p>
        </w:tc>
        <w:tc>
          <w:tcPr>
            <w:tcW w:w="28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247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机顶盒</w:t>
            </w:r>
            <w:r w:rsidRPr="007F673A">
              <w:rPr>
                <w:highlight w:val="white"/>
              </w:rPr>
              <w:t>MAC</w:t>
            </w:r>
            <w:r w:rsidRPr="007F673A">
              <w:rPr>
                <w:highlight w:val="white"/>
              </w:rPr>
              <w:t>地址</w:t>
            </w:r>
          </w:p>
        </w:tc>
        <w:tc>
          <w:tcPr>
            <w:tcW w:w="1219"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p>
        </w:tc>
      </w:tr>
      <w:tr w:rsidR="008C584C" w:rsidRPr="007F673A" w:rsidTr="00254D53">
        <w:trPr>
          <w:trHeight w:val="227"/>
        </w:trPr>
        <w:tc>
          <w:tcPr>
            <w:tcW w:w="2092" w:type="dxa"/>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s</w:t>
            </w:r>
            <w:r w:rsidRPr="007F673A">
              <w:rPr>
                <w:highlight w:val="white"/>
              </w:rPr>
              <w:t>tbid</w:t>
            </w:r>
          </w:p>
        </w:tc>
        <w:tc>
          <w:tcPr>
            <w:tcW w:w="1397"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r w:rsidRPr="007F673A">
              <w:rPr>
                <w:highlight w:val="white"/>
              </w:rPr>
              <w:t>SubProductInfo</w:t>
            </w:r>
          </w:p>
        </w:tc>
        <w:tc>
          <w:tcPr>
            <w:tcW w:w="23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N</w:t>
            </w:r>
          </w:p>
        </w:tc>
        <w:tc>
          <w:tcPr>
            <w:tcW w:w="127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VARCHAR2</w:t>
            </w:r>
          </w:p>
        </w:tc>
        <w:tc>
          <w:tcPr>
            <w:tcW w:w="28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247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highlight w:val="white"/>
              </w:rPr>
              <w:t>STBID</w:t>
            </w:r>
          </w:p>
        </w:tc>
        <w:tc>
          <w:tcPr>
            <w:tcW w:w="1219"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p>
        </w:tc>
      </w:tr>
      <w:tr w:rsidR="008C584C" w:rsidRPr="007F673A" w:rsidTr="00254D53">
        <w:trPr>
          <w:trHeight w:val="227"/>
        </w:trPr>
        <w:tc>
          <w:tcPr>
            <w:tcW w:w="2092" w:type="dxa"/>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highlight w:val="white"/>
              </w:rPr>
              <w:t>account_pwd</w:t>
            </w:r>
          </w:p>
        </w:tc>
        <w:tc>
          <w:tcPr>
            <w:tcW w:w="1397"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r w:rsidRPr="007F673A">
              <w:rPr>
                <w:highlight w:val="white"/>
              </w:rPr>
              <w:t>SubProductInfo</w:t>
            </w:r>
          </w:p>
        </w:tc>
        <w:tc>
          <w:tcPr>
            <w:tcW w:w="23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N</w:t>
            </w:r>
          </w:p>
        </w:tc>
        <w:tc>
          <w:tcPr>
            <w:tcW w:w="127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VARCHAR2</w:t>
            </w:r>
          </w:p>
        </w:tc>
        <w:tc>
          <w:tcPr>
            <w:tcW w:w="28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247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highlight w:val="white"/>
              </w:rPr>
              <w:t>登录密码</w:t>
            </w:r>
          </w:p>
        </w:tc>
        <w:tc>
          <w:tcPr>
            <w:tcW w:w="1219"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p>
        </w:tc>
      </w:tr>
      <w:tr w:rsidR="008C584C" w:rsidRPr="007F673A" w:rsidTr="00254D53">
        <w:trPr>
          <w:trHeight w:val="227"/>
        </w:trPr>
        <w:tc>
          <w:tcPr>
            <w:tcW w:w="2092" w:type="dxa"/>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highlight w:val="white"/>
              </w:rPr>
              <w:t>subproduct_</w:t>
            </w:r>
            <w:r w:rsidRPr="007F673A">
              <w:rPr>
                <w:rFonts w:hint="eastAsia"/>
                <w:highlight w:val="white"/>
              </w:rPr>
              <w:t>account</w:t>
            </w:r>
          </w:p>
        </w:tc>
        <w:tc>
          <w:tcPr>
            <w:tcW w:w="1397"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r w:rsidRPr="007F673A">
              <w:rPr>
                <w:highlight w:val="white"/>
              </w:rPr>
              <w:t>SubProductInfo</w:t>
            </w:r>
          </w:p>
        </w:tc>
        <w:tc>
          <w:tcPr>
            <w:tcW w:w="23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N</w:t>
            </w:r>
          </w:p>
        </w:tc>
        <w:tc>
          <w:tcPr>
            <w:tcW w:w="127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VARCHAR2</w:t>
            </w:r>
          </w:p>
        </w:tc>
        <w:tc>
          <w:tcPr>
            <w:tcW w:w="28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247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子产品</w:t>
            </w:r>
            <w:r w:rsidRPr="007F673A">
              <w:rPr>
                <w:highlight w:val="white"/>
              </w:rPr>
              <w:t>登录账号</w:t>
            </w:r>
          </w:p>
        </w:tc>
        <w:tc>
          <w:tcPr>
            <w:tcW w:w="1219"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p>
        </w:tc>
      </w:tr>
      <w:tr w:rsidR="008C584C" w:rsidRPr="007F673A" w:rsidTr="00254D53">
        <w:trPr>
          <w:trHeight w:val="227"/>
        </w:trPr>
        <w:tc>
          <w:tcPr>
            <w:tcW w:w="2092" w:type="dxa"/>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t>hm_usr_account</w:t>
            </w:r>
          </w:p>
        </w:tc>
        <w:tc>
          <w:tcPr>
            <w:tcW w:w="1397"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r w:rsidRPr="007F673A">
              <w:rPr>
                <w:highlight w:val="white"/>
              </w:rPr>
              <w:t>SubProduc</w:t>
            </w:r>
            <w:r w:rsidRPr="007F673A">
              <w:rPr>
                <w:highlight w:val="white"/>
              </w:rPr>
              <w:lastRenderedPageBreak/>
              <w:t>tInfo</w:t>
            </w:r>
          </w:p>
        </w:tc>
        <w:tc>
          <w:tcPr>
            <w:tcW w:w="23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lastRenderedPageBreak/>
              <w:t>N</w:t>
            </w:r>
          </w:p>
        </w:tc>
        <w:tc>
          <w:tcPr>
            <w:tcW w:w="127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VARCHA</w:t>
            </w:r>
            <w:r w:rsidRPr="007F673A">
              <w:rPr>
                <w:rFonts w:hint="eastAsia"/>
                <w:highlight w:val="white"/>
              </w:rPr>
              <w:lastRenderedPageBreak/>
              <w:t>R2</w:t>
            </w:r>
          </w:p>
        </w:tc>
        <w:tc>
          <w:tcPr>
            <w:tcW w:w="28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247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rPr>
              <w:t>用户帐号</w:t>
            </w:r>
          </w:p>
        </w:tc>
        <w:tc>
          <w:tcPr>
            <w:tcW w:w="1219"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r w:rsidRPr="007F673A">
              <w:rPr>
                <w:rFonts w:hint="eastAsia"/>
                <w:highlight w:val="white"/>
              </w:rPr>
              <w:t>V</w:t>
            </w:r>
            <w:r w:rsidRPr="007F673A">
              <w:rPr>
                <w:highlight w:val="white"/>
              </w:rPr>
              <w:t>4.2</w:t>
            </w:r>
            <w:r w:rsidRPr="007F673A">
              <w:rPr>
                <w:highlight w:val="white"/>
              </w:rPr>
              <w:t>平安乡村新</w:t>
            </w:r>
            <w:r w:rsidRPr="007F673A">
              <w:rPr>
                <w:highlight w:val="white"/>
              </w:rPr>
              <w:lastRenderedPageBreak/>
              <w:t>增</w:t>
            </w:r>
          </w:p>
        </w:tc>
      </w:tr>
      <w:tr w:rsidR="008C584C" w:rsidRPr="007F673A" w:rsidTr="00254D53">
        <w:trPr>
          <w:trHeight w:val="227"/>
        </w:trPr>
        <w:tc>
          <w:tcPr>
            <w:tcW w:w="2092" w:type="dxa"/>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lastRenderedPageBreak/>
              <w:t>hm_sn</w:t>
            </w:r>
          </w:p>
        </w:tc>
        <w:tc>
          <w:tcPr>
            <w:tcW w:w="1397"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r w:rsidRPr="007F673A">
              <w:rPr>
                <w:highlight w:val="white"/>
              </w:rPr>
              <w:t>SubProductInfo</w:t>
            </w:r>
          </w:p>
        </w:tc>
        <w:tc>
          <w:tcPr>
            <w:tcW w:w="23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N</w:t>
            </w:r>
          </w:p>
        </w:tc>
        <w:tc>
          <w:tcPr>
            <w:tcW w:w="127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VARCHAR2</w:t>
            </w:r>
          </w:p>
        </w:tc>
        <w:tc>
          <w:tcPr>
            <w:tcW w:w="28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247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rPr>
              <w:t>终端串号</w:t>
            </w:r>
          </w:p>
        </w:tc>
        <w:tc>
          <w:tcPr>
            <w:tcW w:w="1219"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r w:rsidRPr="007F673A">
              <w:rPr>
                <w:rFonts w:hint="eastAsia"/>
                <w:highlight w:val="white"/>
              </w:rPr>
              <w:t>V</w:t>
            </w:r>
            <w:r w:rsidRPr="007F673A">
              <w:rPr>
                <w:highlight w:val="white"/>
              </w:rPr>
              <w:t>4.2</w:t>
            </w:r>
            <w:r w:rsidRPr="007F673A">
              <w:rPr>
                <w:highlight w:val="white"/>
              </w:rPr>
              <w:t>平安乡村新增</w:t>
            </w:r>
          </w:p>
        </w:tc>
      </w:tr>
      <w:tr w:rsidR="008C584C" w:rsidRPr="007F673A" w:rsidTr="00254D53">
        <w:trPr>
          <w:trHeight w:val="227"/>
        </w:trPr>
        <w:tc>
          <w:tcPr>
            <w:tcW w:w="2092" w:type="dxa"/>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t>hm_mac</w:t>
            </w:r>
          </w:p>
        </w:tc>
        <w:tc>
          <w:tcPr>
            <w:tcW w:w="1397"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r w:rsidRPr="007F673A">
              <w:rPr>
                <w:highlight w:val="white"/>
              </w:rPr>
              <w:t>SubProductInfo</w:t>
            </w:r>
          </w:p>
        </w:tc>
        <w:tc>
          <w:tcPr>
            <w:tcW w:w="23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N</w:t>
            </w:r>
          </w:p>
        </w:tc>
        <w:tc>
          <w:tcPr>
            <w:tcW w:w="127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VARCHAR2</w:t>
            </w:r>
          </w:p>
        </w:tc>
        <w:tc>
          <w:tcPr>
            <w:tcW w:w="28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247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rPr>
              <w:t>MAC</w:t>
            </w:r>
            <w:r w:rsidRPr="007F673A">
              <w:rPr>
                <w:rFonts w:hint="eastAsia"/>
              </w:rPr>
              <w:t>地址</w:t>
            </w:r>
          </w:p>
        </w:tc>
        <w:tc>
          <w:tcPr>
            <w:tcW w:w="1219"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r w:rsidRPr="007F673A">
              <w:rPr>
                <w:rFonts w:hint="eastAsia"/>
                <w:highlight w:val="white"/>
              </w:rPr>
              <w:t>V</w:t>
            </w:r>
            <w:r w:rsidRPr="007F673A">
              <w:rPr>
                <w:highlight w:val="white"/>
              </w:rPr>
              <w:t>4.2</w:t>
            </w:r>
            <w:r w:rsidRPr="007F673A">
              <w:rPr>
                <w:highlight w:val="white"/>
              </w:rPr>
              <w:t>平安乡村新增</w:t>
            </w:r>
          </w:p>
        </w:tc>
      </w:tr>
      <w:tr w:rsidR="008C584C" w:rsidRPr="007F673A" w:rsidTr="00254D53">
        <w:trPr>
          <w:trHeight w:val="227"/>
        </w:trPr>
        <w:tc>
          <w:tcPr>
            <w:tcW w:w="2092" w:type="dxa"/>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t>hm_offer_type</w:t>
            </w:r>
          </w:p>
        </w:tc>
        <w:tc>
          <w:tcPr>
            <w:tcW w:w="1397"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r w:rsidRPr="007F673A">
              <w:rPr>
                <w:highlight w:val="white"/>
              </w:rPr>
              <w:t>SubProductInfo</w:t>
            </w:r>
          </w:p>
        </w:tc>
        <w:tc>
          <w:tcPr>
            <w:tcW w:w="23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N</w:t>
            </w:r>
          </w:p>
        </w:tc>
        <w:tc>
          <w:tcPr>
            <w:tcW w:w="127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VARCHAR2</w:t>
            </w:r>
          </w:p>
        </w:tc>
        <w:tc>
          <w:tcPr>
            <w:tcW w:w="28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247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rPr>
              <w:t>机型编码</w:t>
            </w:r>
          </w:p>
        </w:tc>
        <w:tc>
          <w:tcPr>
            <w:tcW w:w="1219"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r w:rsidRPr="007F673A">
              <w:rPr>
                <w:rFonts w:hint="eastAsia"/>
                <w:highlight w:val="white"/>
              </w:rPr>
              <w:t>V</w:t>
            </w:r>
            <w:r w:rsidRPr="007F673A">
              <w:rPr>
                <w:highlight w:val="white"/>
              </w:rPr>
              <w:t>4.2</w:t>
            </w:r>
            <w:r w:rsidRPr="007F673A">
              <w:rPr>
                <w:highlight w:val="white"/>
              </w:rPr>
              <w:t>平安乡村新增</w:t>
            </w:r>
          </w:p>
        </w:tc>
      </w:tr>
      <w:tr w:rsidR="008C584C" w:rsidRPr="007F673A" w:rsidTr="00254D53">
        <w:trPr>
          <w:trHeight w:val="227"/>
        </w:trPr>
        <w:tc>
          <w:tcPr>
            <w:tcW w:w="2092" w:type="dxa"/>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t>hm_type_name</w:t>
            </w:r>
          </w:p>
        </w:tc>
        <w:tc>
          <w:tcPr>
            <w:tcW w:w="1397"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r w:rsidRPr="007F673A">
              <w:rPr>
                <w:highlight w:val="white"/>
              </w:rPr>
              <w:t>SubProductInfo</w:t>
            </w:r>
          </w:p>
        </w:tc>
        <w:tc>
          <w:tcPr>
            <w:tcW w:w="23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N</w:t>
            </w:r>
          </w:p>
        </w:tc>
        <w:tc>
          <w:tcPr>
            <w:tcW w:w="127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VARCHAR2</w:t>
            </w:r>
          </w:p>
        </w:tc>
        <w:tc>
          <w:tcPr>
            <w:tcW w:w="28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247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rPr>
              <w:t>机型名称</w:t>
            </w:r>
          </w:p>
        </w:tc>
        <w:tc>
          <w:tcPr>
            <w:tcW w:w="1219"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r w:rsidRPr="007F673A">
              <w:rPr>
                <w:rFonts w:hint="eastAsia"/>
                <w:highlight w:val="white"/>
              </w:rPr>
              <w:t>V</w:t>
            </w:r>
            <w:r w:rsidRPr="007F673A">
              <w:rPr>
                <w:highlight w:val="white"/>
              </w:rPr>
              <w:t>4.2</w:t>
            </w:r>
            <w:r w:rsidRPr="007F673A">
              <w:rPr>
                <w:highlight w:val="white"/>
              </w:rPr>
              <w:t>平安乡村新增</w:t>
            </w:r>
          </w:p>
        </w:tc>
      </w:tr>
      <w:tr w:rsidR="008C584C" w:rsidRPr="007F673A" w:rsidTr="00254D53">
        <w:trPr>
          <w:trHeight w:val="227"/>
        </w:trPr>
        <w:tc>
          <w:tcPr>
            <w:tcW w:w="2092" w:type="dxa"/>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t>hm_mold_type</w:t>
            </w:r>
          </w:p>
        </w:tc>
        <w:tc>
          <w:tcPr>
            <w:tcW w:w="1397"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r w:rsidRPr="007F673A">
              <w:rPr>
                <w:highlight w:val="white"/>
              </w:rPr>
              <w:t>SubProductInfo</w:t>
            </w:r>
          </w:p>
        </w:tc>
        <w:tc>
          <w:tcPr>
            <w:tcW w:w="23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N</w:t>
            </w:r>
          </w:p>
        </w:tc>
        <w:tc>
          <w:tcPr>
            <w:tcW w:w="127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VARCHAR2</w:t>
            </w:r>
          </w:p>
        </w:tc>
        <w:tc>
          <w:tcPr>
            <w:tcW w:w="28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247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rPr>
              <w:t>类型编码</w:t>
            </w:r>
          </w:p>
        </w:tc>
        <w:tc>
          <w:tcPr>
            <w:tcW w:w="1219"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r w:rsidRPr="007F673A">
              <w:rPr>
                <w:rFonts w:hint="eastAsia"/>
                <w:highlight w:val="white"/>
              </w:rPr>
              <w:t>V</w:t>
            </w:r>
            <w:r w:rsidRPr="007F673A">
              <w:rPr>
                <w:highlight w:val="white"/>
              </w:rPr>
              <w:t>4.2</w:t>
            </w:r>
            <w:r w:rsidRPr="007F673A">
              <w:rPr>
                <w:highlight w:val="white"/>
              </w:rPr>
              <w:t>平安乡村新增</w:t>
            </w:r>
          </w:p>
        </w:tc>
      </w:tr>
      <w:tr w:rsidR="008C584C" w:rsidRPr="007F673A" w:rsidTr="00254D53">
        <w:trPr>
          <w:trHeight w:val="227"/>
        </w:trPr>
        <w:tc>
          <w:tcPr>
            <w:tcW w:w="2092" w:type="dxa"/>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t>hm_platform_type</w:t>
            </w:r>
          </w:p>
        </w:tc>
        <w:tc>
          <w:tcPr>
            <w:tcW w:w="1397"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r w:rsidRPr="007F673A">
              <w:rPr>
                <w:highlight w:val="white"/>
              </w:rPr>
              <w:t>SubProductInfo</w:t>
            </w:r>
          </w:p>
        </w:tc>
        <w:tc>
          <w:tcPr>
            <w:tcW w:w="23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N</w:t>
            </w:r>
          </w:p>
        </w:tc>
        <w:tc>
          <w:tcPr>
            <w:tcW w:w="127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VARCHAR2</w:t>
            </w:r>
          </w:p>
        </w:tc>
        <w:tc>
          <w:tcPr>
            <w:tcW w:w="28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247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rPr>
              <w:t>平台类型</w:t>
            </w:r>
          </w:p>
        </w:tc>
        <w:tc>
          <w:tcPr>
            <w:tcW w:w="1219"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r w:rsidRPr="007F673A">
              <w:rPr>
                <w:rFonts w:hint="eastAsia"/>
                <w:highlight w:val="white"/>
              </w:rPr>
              <w:t>V</w:t>
            </w:r>
            <w:r w:rsidRPr="007F673A">
              <w:rPr>
                <w:highlight w:val="white"/>
              </w:rPr>
              <w:t>4.2</w:t>
            </w:r>
            <w:r w:rsidRPr="007F673A">
              <w:rPr>
                <w:highlight w:val="white"/>
              </w:rPr>
              <w:t>平安乡村新增</w:t>
            </w:r>
          </w:p>
        </w:tc>
      </w:tr>
      <w:tr w:rsidR="008C584C" w:rsidRPr="007F673A" w:rsidTr="00254D53">
        <w:trPr>
          <w:trHeight w:val="227"/>
        </w:trPr>
        <w:tc>
          <w:tcPr>
            <w:tcW w:w="2092" w:type="dxa"/>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lastRenderedPageBreak/>
              <w:t>hm_cloud_fee</w:t>
            </w:r>
          </w:p>
        </w:tc>
        <w:tc>
          <w:tcPr>
            <w:tcW w:w="1397"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r w:rsidRPr="007F673A">
              <w:rPr>
                <w:highlight w:val="white"/>
              </w:rPr>
              <w:t>SubProductInfo</w:t>
            </w:r>
          </w:p>
        </w:tc>
        <w:tc>
          <w:tcPr>
            <w:tcW w:w="23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N</w:t>
            </w:r>
          </w:p>
        </w:tc>
        <w:tc>
          <w:tcPr>
            <w:tcW w:w="127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VARCHAR2</w:t>
            </w:r>
          </w:p>
        </w:tc>
        <w:tc>
          <w:tcPr>
            <w:tcW w:w="28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247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rPr>
              <w:t>云存储资费</w:t>
            </w:r>
          </w:p>
        </w:tc>
        <w:tc>
          <w:tcPr>
            <w:tcW w:w="1219"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r w:rsidRPr="007F673A">
              <w:rPr>
                <w:rFonts w:hint="eastAsia"/>
                <w:highlight w:val="white"/>
              </w:rPr>
              <w:t>V</w:t>
            </w:r>
            <w:r w:rsidRPr="007F673A">
              <w:rPr>
                <w:highlight w:val="white"/>
              </w:rPr>
              <w:t>4.2</w:t>
            </w:r>
            <w:r w:rsidRPr="007F673A">
              <w:rPr>
                <w:highlight w:val="white"/>
              </w:rPr>
              <w:t>平安乡村新增</w:t>
            </w:r>
          </w:p>
        </w:tc>
      </w:tr>
      <w:tr w:rsidR="008C584C" w:rsidRPr="007F673A" w:rsidTr="00254D53">
        <w:trPr>
          <w:trHeight w:val="227"/>
        </w:trPr>
        <w:tc>
          <w:tcPr>
            <w:tcW w:w="2092" w:type="dxa"/>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t>hm_offer_name</w:t>
            </w:r>
          </w:p>
        </w:tc>
        <w:tc>
          <w:tcPr>
            <w:tcW w:w="1397"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r w:rsidRPr="007F673A">
              <w:rPr>
                <w:highlight w:val="white"/>
              </w:rPr>
              <w:t>SubProductInfo</w:t>
            </w:r>
          </w:p>
        </w:tc>
        <w:tc>
          <w:tcPr>
            <w:tcW w:w="23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N</w:t>
            </w:r>
          </w:p>
        </w:tc>
        <w:tc>
          <w:tcPr>
            <w:tcW w:w="127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VARCHAR2</w:t>
            </w:r>
          </w:p>
        </w:tc>
        <w:tc>
          <w:tcPr>
            <w:tcW w:w="28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247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rPr>
              <w:t>摄像头商品名称</w:t>
            </w:r>
          </w:p>
        </w:tc>
        <w:tc>
          <w:tcPr>
            <w:tcW w:w="1219"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r w:rsidRPr="007F673A">
              <w:rPr>
                <w:rFonts w:hint="eastAsia"/>
                <w:highlight w:val="white"/>
              </w:rPr>
              <w:t>V</w:t>
            </w:r>
            <w:r w:rsidRPr="007F673A">
              <w:rPr>
                <w:highlight w:val="white"/>
              </w:rPr>
              <w:t>4.2</w:t>
            </w:r>
            <w:r w:rsidRPr="007F673A">
              <w:rPr>
                <w:highlight w:val="white"/>
              </w:rPr>
              <w:t>平安乡村新增</w:t>
            </w:r>
          </w:p>
        </w:tc>
      </w:tr>
      <w:tr w:rsidR="008C584C" w:rsidRPr="007F673A" w:rsidTr="00254D53">
        <w:trPr>
          <w:trHeight w:val="227"/>
        </w:trPr>
        <w:tc>
          <w:tcPr>
            <w:tcW w:w="2092" w:type="dxa"/>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t>hm_project_yd</w:t>
            </w:r>
          </w:p>
        </w:tc>
        <w:tc>
          <w:tcPr>
            <w:tcW w:w="1397"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r w:rsidRPr="007F673A">
              <w:rPr>
                <w:highlight w:val="white"/>
              </w:rPr>
              <w:t>SubProductInfo</w:t>
            </w:r>
          </w:p>
        </w:tc>
        <w:tc>
          <w:tcPr>
            <w:tcW w:w="23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N</w:t>
            </w:r>
          </w:p>
        </w:tc>
        <w:tc>
          <w:tcPr>
            <w:tcW w:w="127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VARCHAR2</w:t>
            </w:r>
          </w:p>
        </w:tc>
        <w:tc>
          <w:tcPr>
            <w:tcW w:w="28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247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r w:rsidRPr="007F673A">
              <w:rPr>
                <w:rFonts w:hint="eastAsia"/>
              </w:rPr>
              <w:t>联网绑定基础安装</w:t>
            </w:r>
          </w:p>
          <w:p w:rsidR="008C584C" w:rsidRPr="007F673A" w:rsidRDefault="008C584C" w:rsidP="00254D53">
            <w:pPr>
              <w:rPr>
                <w:highlight w:val="white"/>
              </w:rPr>
            </w:pPr>
            <w:r w:rsidRPr="007F673A">
              <w:rPr>
                <w:rFonts w:hint="eastAsia"/>
              </w:rPr>
              <w:t>枚举值：</w:t>
            </w:r>
            <w:r w:rsidRPr="007F673A">
              <w:t>1-</w:t>
            </w:r>
            <w:r w:rsidRPr="007F673A">
              <w:rPr>
                <w:rFonts w:hint="eastAsia"/>
              </w:rPr>
              <w:t>是，</w:t>
            </w:r>
            <w:r w:rsidRPr="007F673A">
              <w:t>2-</w:t>
            </w:r>
            <w:r w:rsidRPr="007F673A">
              <w:rPr>
                <w:rFonts w:hint="eastAsia"/>
              </w:rPr>
              <w:t>否</w:t>
            </w:r>
          </w:p>
        </w:tc>
        <w:tc>
          <w:tcPr>
            <w:tcW w:w="1219"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r w:rsidRPr="007F673A">
              <w:rPr>
                <w:rFonts w:hint="eastAsia"/>
                <w:highlight w:val="white"/>
              </w:rPr>
              <w:t>V</w:t>
            </w:r>
            <w:r w:rsidRPr="007F673A">
              <w:rPr>
                <w:highlight w:val="white"/>
              </w:rPr>
              <w:t>4.2</w:t>
            </w:r>
            <w:r w:rsidRPr="007F673A">
              <w:rPr>
                <w:highlight w:val="white"/>
              </w:rPr>
              <w:t>平安乡村新增</w:t>
            </w:r>
          </w:p>
        </w:tc>
      </w:tr>
      <w:tr w:rsidR="008C584C" w:rsidRPr="007F673A" w:rsidTr="00254D53">
        <w:trPr>
          <w:trHeight w:val="227"/>
        </w:trPr>
        <w:tc>
          <w:tcPr>
            <w:tcW w:w="2092" w:type="dxa"/>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t>hm_project_zx</w:t>
            </w:r>
          </w:p>
        </w:tc>
        <w:tc>
          <w:tcPr>
            <w:tcW w:w="1397"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r w:rsidRPr="007F673A">
              <w:rPr>
                <w:highlight w:val="white"/>
              </w:rPr>
              <w:t>SubProductInfo</w:t>
            </w:r>
          </w:p>
        </w:tc>
        <w:tc>
          <w:tcPr>
            <w:tcW w:w="23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N</w:t>
            </w:r>
          </w:p>
        </w:tc>
        <w:tc>
          <w:tcPr>
            <w:tcW w:w="127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VARCHAR2</w:t>
            </w:r>
          </w:p>
        </w:tc>
        <w:tc>
          <w:tcPr>
            <w:tcW w:w="28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2474"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r w:rsidRPr="007F673A">
              <w:rPr>
                <w:rFonts w:hint="eastAsia"/>
              </w:rPr>
              <w:t>引电装箱复杂安装</w:t>
            </w:r>
          </w:p>
          <w:p w:rsidR="008C584C" w:rsidRPr="007F673A" w:rsidRDefault="008C584C" w:rsidP="00254D53">
            <w:pPr>
              <w:rPr>
                <w:highlight w:val="white"/>
              </w:rPr>
            </w:pPr>
            <w:r w:rsidRPr="007F673A">
              <w:rPr>
                <w:rFonts w:hint="eastAsia"/>
              </w:rPr>
              <w:t>枚举值：</w:t>
            </w:r>
            <w:r w:rsidRPr="007F673A">
              <w:t>1-</w:t>
            </w:r>
            <w:r w:rsidRPr="007F673A">
              <w:rPr>
                <w:rFonts w:hint="eastAsia"/>
              </w:rPr>
              <w:t>是，</w:t>
            </w:r>
            <w:r w:rsidRPr="007F673A">
              <w:t>2-</w:t>
            </w:r>
            <w:r w:rsidRPr="007F673A">
              <w:rPr>
                <w:rFonts w:hint="eastAsia"/>
              </w:rPr>
              <w:t>否</w:t>
            </w:r>
          </w:p>
        </w:tc>
        <w:tc>
          <w:tcPr>
            <w:tcW w:w="1219" w:type="dxa"/>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r w:rsidRPr="007F673A">
              <w:rPr>
                <w:rFonts w:hint="eastAsia"/>
                <w:highlight w:val="white"/>
              </w:rPr>
              <w:t>V</w:t>
            </w:r>
            <w:r w:rsidRPr="007F673A">
              <w:rPr>
                <w:highlight w:val="white"/>
              </w:rPr>
              <w:t>4.2</w:t>
            </w:r>
            <w:r w:rsidRPr="007F673A">
              <w:rPr>
                <w:highlight w:val="white"/>
              </w:rPr>
              <w:t>平安乡村新增</w:t>
            </w:r>
          </w:p>
        </w:tc>
      </w:tr>
    </w:tbl>
    <w:p w:rsidR="008C584C" w:rsidRPr="007F673A" w:rsidRDefault="008C584C" w:rsidP="008C584C">
      <w:r w:rsidRPr="007F673A">
        <w:rPr>
          <w:rFonts w:hint="eastAsia"/>
        </w:rPr>
        <w:t>参考</w:t>
      </w:r>
      <w:r w:rsidRPr="007F673A">
        <w:rPr>
          <w:rFonts w:hint="eastAsia"/>
        </w:rPr>
        <w:t>xml</w:t>
      </w:r>
      <w:r w:rsidRPr="007F673A">
        <w:rPr>
          <w:rFonts w:hint="eastAsia"/>
        </w:rPr>
        <w:t>报文格式：</w:t>
      </w:r>
    </w:p>
    <w:p w:rsidR="008C584C" w:rsidRPr="007F673A" w:rsidRDefault="008C584C" w:rsidP="008C584C">
      <w:r w:rsidRPr="007F673A">
        <w:t>&lt;?xml version="1.0" encoding="UTF-8"?&gt;</w:t>
      </w:r>
    </w:p>
    <w:p w:rsidR="008C584C" w:rsidRPr="007F673A" w:rsidRDefault="008C584C" w:rsidP="008C584C">
      <w:r w:rsidRPr="007F673A">
        <w:rPr>
          <w:rFonts w:hint="eastAsia"/>
        </w:rPr>
        <w:t>&lt;Data&gt;</w:t>
      </w:r>
    </w:p>
    <w:p w:rsidR="008C584C" w:rsidRPr="007F673A" w:rsidRDefault="008C584C" w:rsidP="008C584C">
      <w:r w:rsidRPr="007F673A">
        <w:rPr>
          <w:rFonts w:hint="eastAsia"/>
        </w:rPr>
        <w:t>&lt;</w:t>
      </w:r>
      <w:r w:rsidRPr="007F673A">
        <w:t xml:space="preserve"> Params</w:t>
      </w:r>
      <w:r w:rsidRPr="007F673A">
        <w:rPr>
          <w:rFonts w:hint="eastAsia"/>
        </w:rPr>
        <w:t>&gt;</w:t>
      </w:r>
    </w:p>
    <w:p w:rsidR="008C584C" w:rsidRPr="007F673A" w:rsidRDefault="008C584C" w:rsidP="008C584C">
      <w:r w:rsidRPr="007F673A">
        <w:rPr>
          <w:rFonts w:hint="eastAsia"/>
        </w:rPr>
        <w:t xml:space="preserve">     </w:t>
      </w:r>
      <w:r w:rsidRPr="007F673A">
        <w:tab/>
      </w:r>
      <w:r w:rsidRPr="007F673A">
        <w:rPr>
          <w:rFonts w:hint="eastAsia"/>
        </w:rPr>
        <w:t>&lt;</w:t>
      </w:r>
      <w:r w:rsidRPr="007F673A">
        <w:t xml:space="preserve"> request</w:t>
      </w:r>
      <w:r w:rsidRPr="007F673A">
        <w:rPr>
          <w:rFonts w:hint="eastAsia"/>
        </w:rPr>
        <w:t>_t</w:t>
      </w:r>
      <w:r w:rsidRPr="007F673A">
        <w:t>ype</w:t>
      </w:r>
      <w:r w:rsidRPr="007F673A">
        <w:rPr>
          <w:rFonts w:hint="eastAsia"/>
        </w:rPr>
        <w:t xml:space="preserve"> &gt;&lt;/</w:t>
      </w:r>
      <w:r w:rsidRPr="007F673A">
        <w:t xml:space="preserve"> request</w:t>
      </w:r>
      <w:r w:rsidRPr="007F673A">
        <w:rPr>
          <w:rFonts w:hint="eastAsia"/>
        </w:rPr>
        <w:t>_t</w:t>
      </w:r>
      <w:r w:rsidRPr="007F673A">
        <w:t>ype</w:t>
      </w:r>
      <w:r w:rsidRPr="007F673A">
        <w:rPr>
          <w:rFonts w:hint="eastAsia"/>
        </w:rPr>
        <w:t xml:space="preserve"> &gt;</w:t>
      </w:r>
    </w:p>
    <w:p w:rsidR="008C584C" w:rsidRPr="007F673A" w:rsidRDefault="008C584C" w:rsidP="008C584C">
      <w:r w:rsidRPr="007F673A">
        <w:rPr>
          <w:rFonts w:hint="eastAsia"/>
        </w:rPr>
        <w:t>&lt;</w:t>
      </w:r>
      <w:r w:rsidRPr="007F673A">
        <w:t xml:space="preserve"> reassert_port_id</w:t>
      </w:r>
      <w:r w:rsidRPr="007F673A">
        <w:rPr>
          <w:rFonts w:hint="eastAsia"/>
        </w:rPr>
        <w:t xml:space="preserve"> &gt;&lt;/</w:t>
      </w:r>
      <w:r w:rsidRPr="007F673A">
        <w:t xml:space="preserve"> reassert_port_id</w:t>
      </w:r>
      <w:r w:rsidRPr="007F673A">
        <w:rPr>
          <w:rFonts w:hint="eastAsia"/>
        </w:rPr>
        <w:t xml:space="preserve"> &gt;</w:t>
      </w:r>
    </w:p>
    <w:p w:rsidR="008C584C" w:rsidRPr="007F673A" w:rsidRDefault="008C584C" w:rsidP="008C584C">
      <w:r w:rsidRPr="007F673A">
        <w:rPr>
          <w:rFonts w:hint="eastAsia"/>
        </w:rPr>
        <w:t>&lt;</w:t>
      </w:r>
      <w:r w:rsidRPr="007F673A">
        <w:t xml:space="preserve"> product_c</w:t>
      </w:r>
      <w:r w:rsidRPr="007F673A">
        <w:rPr>
          <w:rFonts w:hint="eastAsia"/>
        </w:rPr>
        <w:t>ode &gt;&lt;/</w:t>
      </w:r>
      <w:r w:rsidRPr="007F673A">
        <w:t xml:space="preserve"> product_c</w:t>
      </w:r>
      <w:r w:rsidRPr="007F673A">
        <w:rPr>
          <w:rFonts w:hint="eastAsia"/>
        </w:rPr>
        <w:t>ode &gt;</w:t>
      </w:r>
    </w:p>
    <w:p w:rsidR="008C584C" w:rsidRPr="007F673A" w:rsidRDefault="008C584C" w:rsidP="008C584C">
      <w:r w:rsidRPr="007F673A">
        <w:rPr>
          <w:rFonts w:hint="eastAsia"/>
        </w:rPr>
        <w:lastRenderedPageBreak/>
        <w:t xml:space="preserve">     </w:t>
      </w:r>
      <w:r w:rsidRPr="007F673A">
        <w:t>…</w:t>
      </w:r>
      <w:r w:rsidRPr="007F673A">
        <w:rPr>
          <w:rFonts w:hint="eastAsia"/>
        </w:rPr>
        <w:t>(</w:t>
      </w:r>
      <w:r w:rsidRPr="007F673A">
        <w:rPr>
          <w:rFonts w:hint="eastAsia"/>
        </w:rPr>
        <w:t>省略</w:t>
      </w:r>
      <w:r w:rsidRPr="007F673A">
        <w:t>Params</w:t>
      </w:r>
      <w:r w:rsidRPr="007F673A">
        <w:rPr>
          <w:rFonts w:hint="eastAsia"/>
        </w:rPr>
        <w:t>下面的节点参数</w:t>
      </w:r>
      <w:r w:rsidRPr="007F673A">
        <w:rPr>
          <w:rFonts w:hint="eastAsia"/>
        </w:rPr>
        <w:t>)</w:t>
      </w:r>
    </w:p>
    <w:p w:rsidR="008C584C" w:rsidRPr="007F673A" w:rsidRDefault="008C584C" w:rsidP="008C584C">
      <w:r w:rsidRPr="007F673A">
        <w:t xml:space="preserve">  </w:t>
      </w:r>
      <w:r w:rsidRPr="007F673A">
        <w:rPr>
          <w:rFonts w:hint="eastAsia"/>
        </w:rPr>
        <w:t>&lt;</w:t>
      </w:r>
      <w:r w:rsidRPr="007F673A">
        <w:t xml:space="preserve"> SubProduct</w:t>
      </w:r>
      <w:r w:rsidRPr="007F673A">
        <w:rPr>
          <w:rFonts w:hint="eastAsia"/>
        </w:rPr>
        <w:t>&gt;</w:t>
      </w:r>
    </w:p>
    <w:p w:rsidR="008C584C" w:rsidRPr="007F673A" w:rsidRDefault="008C584C" w:rsidP="008C584C">
      <w:r w:rsidRPr="007F673A">
        <w:t xml:space="preserve">  </w:t>
      </w:r>
      <w:r w:rsidRPr="007F673A">
        <w:rPr>
          <w:rFonts w:hint="eastAsia"/>
        </w:rPr>
        <w:t>&lt;</w:t>
      </w:r>
      <w:r w:rsidRPr="007F673A">
        <w:t>SubProductInfo</w:t>
      </w:r>
      <w:r w:rsidRPr="007F673A">
        <w:rPr>
          <w:rFonts w:hint="eastAsia"/>
        </w:rPr>
        <w:t>&gt;</w:t>
      </w:r>
    </w:p>
    <w:p w:rsidR="008C584C" w:rsidRPr="007F673A" w:rsidRDefault="008C584C" w:rsidP="008C584C">
      <w:r w:rsidRPr="007F673A">
        <w:rPr>
          <w:rFonts w:hint="eastAsia"/>
        </w:rPr>
        <w:t xml:space="preserve">     </w:t>
      </w:r>
      <w:r w:rsidRPr="007F673A">
        <w:tab/>
        <w:t xml:space="preserve">      </w:t>
      </w:r>
      <w:r w:rsidRPr="007F673A">
        <w:rPr>
          <w:rFonts w:hint="eastAsia"/>
        </w:rPr>
        <w:t>&lt;</w:t>
      </w:r>
      <w:r w:rsidRPr="007F673A">
        <w:t>subproduct_</w:t>
      </w:r>
      <w:r w:rsidRPr="007F673A">
        <w:rPr>
          <w:rFonts w:hint="eastAsia"/>
        </w:rPr>
        <w:t>code&gt;&lt;/</w:t>
      </w:r>
      <w:r w:rsidRPr="007F673A">
        <w:t>subproduct_</w:t>
      </w:r>
      <w:r w:rsidRPr="007F673A">
        <w:rPr>
          <w:rFonts w:hint="eastAsia"/>
        </w:rPr>
        <w:t>code&gt;</w:t>
      </w:r>
    </w:p>
    <w:p w:rsidR="008C584C" w:rsidRPr="007F673A" w:rsidRDefault="008C584C" w:rsidP="008C584C">
      <w:r w:rsidRPr="007F673A">
        <w:t xml:space="preserve">      </w:t>
      </w:r>
      <w:r w:rsidRPr="007F673A">
        <w:rPr>
          <w:rFonts w:hint="eastAsia"/>
        </w:rPr>
        <w:t>&lt;</w:t>
      </w:r>
      <w:r w:rsidRPr="007F673A">
        <w:t>subproduct_</w:t>
      </w:r>
      <w:r w:rsidRPr="007F673A">
        <w:rPr>
          <w:rFonts w:hint="eastAsia"/>
        </w:rPr>
        <w:t>inst_id&gt;&lt;/</w:t>
      </w:r>
      <w:r w:rsidRPr="007F673A">
        <w:t>subproduct_</w:t>
      </w:r>
      <w:r w:rsidRPr="007F673A">
        <w:rPr>
          <w:rFonts w:hint="eastAsia"/>
        </w:rPr>
        <w:t>inst_id&gt;</w:t>
      </w:r>
    </w:p>
    <w:p w:rsidR="008C584C" w:rsidRPr="007F673A" w:rsidRDefault="008C584C" w:rsidP="008C584C">
      <w:r w:rsidRPr="007F673A">
        <w:t xml:space="preserve">      </w:t>
      </w:r>
      <w:r w:rsidRPr="007F673A">
        <w:rPr>
          <w:rFonts w:hint="eastAsia"/>
        </w:rPr>
        <w:t>&lt;</w:t>
      </w:r>
      <w:r w:rsidRPr="007F673A">
        <w:t>subproduct_action</w:t>
      </w:r>
      <w:r w:rsidRPr="007F673A">
        <w:rPr>
          <w:rFonts w:hint="eastAsia"/>
        </w:rPr>
        <w:t>&gt;&lt;/</w:t>
      </w:r>
      <w:r w:rsidRPr="007F673A">
        <w:t>subproduct_action</w:t>
      </w:r>
      <w:r w:rsidRPr="007F673A">
        <w:rPr>
          <w:rFonts w:hint="eastAsia"/>
        </w:rPr>
        <w:t>&gt;</w:t>
      </w:r>
    </w:p>
    <w:p w:rsidR="008C584C" w:rsidRPr="007F673A" w:rsidRDefault="008C584C" w:rsidP="008C584C">
      <w:r w:rsidRPr="007F673A">
        <w:t xml:space="preserve">  </w:t>
      </w:r>
      <w:r w:rsidRPr="007F673A">
        <w:rPr>
          <w:rFonts w:hint="eastAsia"/>
        </w:rPr>
        <w:t>&lt;</w:t>
      </w:r>
      <w:r w:rsidRPr="007F673A">
        <w:t>subproduct_</w:t>
      </w:r>
      <w:r w:rsidRPr="007F673A">
        <w:rPr>
          <w:rFonts w:hint="eastAsia"/>
        </w:rPr>
        <w:t>account&gt;&lt;/</w:t>
      </w:r>
      <w:r w:rsidRPr="007F673A">
        <w:t>subproduct_</w:t>
      </w:r>
      <w:r w:rsidRPr="007F673A">
        <w:rPr>
          <w:rFonts w:hint="eastAsia"/>
        </w:rPr>
        <w:t>account&gt;</w:t>
      </w:r>
    </w:p>
    <w:p w:rsidR="008C584C" w:rsidRPr="007F673A" w:rsidRDefault="008C584C" w:rsidP="008C584C">
      <w:r w:rsidRPr="007F673A">
        <w:t xml:space="preserve">  </w:t>
      </w:r>
      <w:r w:rsidRPr="007F673A">
        <w:rPr>
          <w:rFonts w:hint="eastAsia"/>
        </w:rPr>
        <w:t>&lt;/</w:t>
      </w:r>
      <w:r w:rsidRPr="007F673A">
        <w:t>SubProductInfo&gt;</w:t>
      </w:r>
    </w:p>
    <w:p w:rsidR="008C584C" w:rsidRPr="007F673A" w:rsidRDefault="008C584C" w:rsidP="008C584C">
      <w:r w:rsidRPr="007F673A">
        <w:t xml:space="preserve">  </w:t>
      </w:r>
      <w:r w:rsidRPr="007F673A">
        <w:rPr>
          <w:rFonts w:hint="eastAsia"/>
        </w:rPr>
        <w:t>&lt;/</w:t>
      </w:r>
      <w:r w:rsidRPr="007F673A">
        <w:t xml:space="preserve"> SubProduct</w:t>
      </w:r>
      <w:r w:rsidRPr="007F673A">
        <w:rPr>
          <w:rFonts w:hint="eastAsia"/>
        </w:rPr>
        <w:t xml:space="preserve"> &gt;</w:t>
      </w:r>
    </w:p>
    <w:p w:rsidR="008C584C" w:rsidRPr="007F673A" w:rsidRDefault="008C584C" w:rsidP="008C584C">
      <w:r w:rsidRPr="007F673A">
        <w:rPr>
          <w:rFonts w:hint="eastAsia"/>
        </w:rPr>
        <w:t>&lt;/</w:t>
      </w:r>
      <w:r w:rsidRPr="007F673A">
        <w:t xml:space="preserve"> Params</w:t>
      </w:r>
      <w:r w:rsidRPr="007F673A">
        <w:rPr>
          <w:rFonts w:hint="eastAsia"/>
        </w:rPr>
        <w:t>&gt;</w:t>
      </w:r>
    </w:p>
    <w:p w:rsidR="008C584C" w:rsidRPr="007F673A" w:rsidRDefault="008C584C" w:rsidP="008C584C">
      <w:r w:rsidRPr="007F673A">
        <w:rPr>
          <w:rFonts w:hint="eastAsia"/>
        </w:rPr>
        <w:t>&lt;/Data&gt;</w:t>
      </w:r>
    </w:p>
    <w:p w:rsidR="008C584C" w:rsidRPr="007F673A" w:rsidRDefault="008C584C" w:rsidP="008C584C">
      <w:bookmarkStart w:id="3397" w:name="_Toc408843506"/>
      <w:r w:rsidRPr="007F673A">
        <w:rPr>
          <w:rFonts w:hint="eastAsia"/>
        </w:rPr>
        <w:t>输出参数</w:t>
      </w:r>
      <w:bookmarkEnd w:id="3397"/>
    </w:p>
    <w:tbl>
      <w:tblPr>
        <w:tblW w:w="8095" w:type="dxa"/>
        <w:tblInd w:w="93" w:type="dxa"/>
        <w:tblLayout w:type="fixed"/>
        <w:tblLook w:val="0000" w:firstRow="0" w:lastRow="0" w:firstColumn="0" w:lastColumn="0" w:noHBand="0" w:noVBand="0"/>
      </w:tblPr>
      <w:tblGrid>
        <w:gridCol w:w="1433"/>
        <w:gridCol w:w="1417"/>
        <w:gridCol w:w="993"/>
        <w:gridCol w:w="1275"/>
        <w:gridCol w:w="1276"/>
        <w:gridCol w:w="1701"/>
      </w:tblGrid>
      <w:tr w:rsidR="008C584C" w:rsidRPr="007F673A" w:rsidTr="00254D53">
        <w:trPr>
          <w:trHeight w:val="227"/>
        </w:trPr>
        <w:tc>
          <w:tcPr>
            <w:tcW w:w="1433" w:type="dxa"/>
            <w:tcBorders>
              <w:top w:val="single" w:sz="8" w:space="0" w:color="auto"/>
              <w:left w:val="single" w:sz="8" w:space="0" w:color="auto"/>
              <w:bottom w:val="single" w:sz="8" w:space="0" w:color="auto"/>
              <w:right w:val="single" w:sz="8" w:space="0" w:color="auto"/>
            </w:tcBorders>
            <w:shd w:val="clear" w:color="auto" w:fill="A6A6A6"/>
            <w:vAlign w:val="center"/>
          </w:tcPr>
          <w:p w:rsidR="008C584C" w:rsidRPr="007F673A" w:rsidRDefault="008C584C" w:rsidP="00254D53">
            <w:r w:rsidRPr="007F673A">
              <w:rPr>
                <w:rFonts w:hint="eastAsia"/>
              </w:rPr>
              <w:t>节点名称</w:t>
            </w:r>
          </w:p>
        </w:tc>
        <w:tc>
          <w:tcPr>
            <w:tcW w:w="1417" w:type="dxa"/>
            <w:tcBorders>
              <w:top w:val="single" w:sz="8" w:space="0" w:color="auto"/>
              <w:left w:val="nil"/>
              <w:bottom w:val="single" w:sz="8" w:space="0" w:color="auto"/>
              <w:right w:val="single" w:sz="8" w:space="0" w:color="auto"/>
            </w:tcBorders>
            <w:shd w:val="clear" w:color="auto" w:fill="A6A6A6"/>
            <w:vAlign w:val="center"/>
          </w:tcPr>
          <w:p w:rsidR="008C584C" w:rsidRPr="007F673A" w:rsidRDefault="008C584C" w:rsidP="00254D53">
            <w:r w:rsidRPr="007F673A">
              <w:rPr>
                <w:rFonts w:hint="eastAsia"/>
              </w:rPr>
              <w:t>父节点名称</w:t>
            </w:r>
          </w:p>
        </w:tc>
        <w:tc>
          <w:tcPr>
            <w:tcW w:w="993" w:type="dxa"/>
            <w:tcBorders>
              <w:top w:val="single" w:sz="8" w:space="0" w:color="auto"/>
              <w:left w:val="nil"/>
              <w:bottom w:val="single" w:sz="8" w:space="0" w:color="auto"/>
              <w:right w:val="single" w:sz="8" w:space="0" w:color="auto"/>
            </w:tcBorders>
            <w:shd w:val="clear" w:color="auto" w:fill="A6A6A6"/>
            <w:vAlign w:val="center"/>
          </w:tcPr>
          <w:p w:rsidR="008C584C" w:rsidRPr="007F673A" w:rsidRDefault="008C584C" w:rsidP="00254D53">
            <w:r w:rsidRPr="007F673A">
              <w:rPr>
                <w:rFonts w:hint="eastAsia"/>
              </w:rPr>
              <w:t>约束</w:t>
            </w:r>
          </w:p>
        </w:tc>
        <w:tc>
          <w:tcPr>
            <w:tcW w:w="1275" w:type="dxa"/>
            <w:tcBorders>
              <w:top w:val="single" w:sz="8" w:space="0" w:color="auto"/>
              <w:left w:val="nil"/>
              <w:bottom w:val="single" w:sz="8" w:space="0" w:color="auto"/>
              <w:right w:val="single" w:sz="8" w:space="0" w:color="auto"/>
            </w:tcBorders>
            <w:shd w:val="clear" w:color="auto" w:fill="A6A6A6"/>
            <w:vAlign w:val="center"/>
          </w:tcPr>
          <w:p w:rsidR="008C584C" w:rsidRPr="007F673A" w:rsidRDefault="008C584C" w:rsidP="00254D53">
            <w:r w:rsidRPr="007F673A">
              <w:rPr>
                <w:rFonts w:hint="eastAsia"/>
              </w:rPr>
              <w:t>类型</w:t>
            </w:r>
          </w:p>
        </w:tc>
        <w:tc>
          <w:tcPr>
            <w:tcW w:w="1276" w:type="dxa"/>
            <w:tcBorders>
              <w:top w:val="single" w:sz="8" w:space="0" w:color="auto"/>
              <w:left w:val="nil"/>
              <w:bottom w:val="single" w:sz="8" w:space="0" w:color="auto"/>
              <w:right w:val="single" w:sz="8" w:space="0" w:color="auto"/>
            </w:tcBorders>
            <w:shd w:val="clear" w:color="auto" w:fill="A6A6A6"/>
            <w:vAlign w:val="center"/>
          </w:tcPr>
          <w:p w:rsidR="008C584C" w:rsidRPr="007F673A" w:rsidRDefault="008C584C" w:rsidP="00254D53">
            <w:r w:rsidRPr="007F673A">
              <w:rPr>
                <w:rFonts w:hint="eastAsia"/>
              </w:rPr>
              <w:t>长度</w:t>
            </w:r>
          </w:p>
        </w:tc>
        <w:tc>
          <w:tcPr>
            <w:tcW w:w="1701" w:type="dxa"/>
            <w:tcBorders>
              <w:top w:val="single" w:sz="8" w:space="0" w:color="auto"/>
              <w:left w:val="nil"/>
              <w:bottom w:val="single" w:sz="8" w:space="0" w:color="auto"/>
              <w:right w:val="single" w:sz="8" w:space="0" w:color="auto"/>
            </w:tcBorders>
            <w:shd w:val="clear" w:color="auto" w:fill="A6A6A6"/>
            <w:vAlign w:val="center"/>
          </w:tcPr>
          <w:p w:rsidR="008C584C" w:rsidRPr="007F673A" w:rsidRDefault="008C584C" w:rsidP="00254D53">
            <w:r w:rsidRPr="007F673A">
              <w:rPr>
                <w:rFonts w:hint="eastAsia"/>
              </w:rPr>
              <w:t>说明</w:t>
            </w:r>
          </w:p>
        </w:tc>
      </w:tr>
      <w:tr w:rsidR="008C584C" w:rsidRPr="007F673A" w:rsidTr="00254D53">
        <w:trPr>
          <w:trHeight w:val="242"/>
        </w:trPr>
        <w:tc>
          <w:tcPr>
            <w:tcW w:w="1433" w:type="dxa"/>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7F673A" w:rsidRDefault="008C584C" w:rsidP="00254D53">
            <w:r w:rsidRPr="007F673A">
              <w:t>Return</w:t>
            </w:r>
          </w:p>
        </w:tc>
        <w:tc>
          <w:tcPr>
            <w:tcW w:w="1417"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r w:rsidRPr="007F673A">
              <w:rPr>
                <w:rFonts w:hint="eastAsia"/>
              </w:rPr>
              <w:t>-</w:t>
            </w:r>
          </w:p>
        </w:tc>
        <w:tc>
          <w:tcPr>
            <w:tcW w:w="993"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tc>
        <w:tc>
          <w:tcPr>
            <w:tcW w:w="1275"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tc>
        <w:tc>
          <w:tcPr>
            <w:tcW w:w="127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tc>
        <w:tc>
          <w:tcPr>
            <w:tcW w:w="1701"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tc>
      </w:tr>
      <w:tr w:rsidR="008C584C" w:rsidRPr="007F673A" w:rsidTr="00254D53">
        <w:trPr>
          <w:trHeight w:val="1000"/>
        </w:trPr>
        <w:tc>
          <w:tcPr>
            <w:tcW w:w="1433" w:type="dxa"/>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7F673A" w:rsidRDefault="008C584C" w:rsidP="00254D53">
            <w:r w:rsidRPr="007F673A">
              <w:t>result_</w:t>
            </w:r>
            <w:r w:rsidRPr="007F673A">
              <w:rPr>
                <w:rFonts w:hint="eastAsia"/>
              </w:rPr>
              <w:t>code</w:t>
            </w:r>
          </w:p>
        </w:tc>
        <w:tc>
          <w:tcPr>
            <w:tcW w:w="1417"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r w:rsidRPr="007F673A">
              <w:t>Return</w:t>
            </w:r>
          </w:p>
        </w:tc>
        <w:tc>
          <w:tcPr>
            <w:tcW w:w="993"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r w:rsidRPr="007F673A">
              <w:t>Y</w:t>
            </w:r>
          </w:p>
        </w:tc>
        <w:tc>
          <w:tcPr>
            <w:tcW w:w="1275"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r w:rsidRPr="007F673A">
              <w:rPr>
                <w:rFonts w:hint="eastAsia"/>
              </w:rPr>
              <w:t>String</w:t>
            </w:r>
          </w:p>
        </w:tc>
        <w:tc>
          <w:tcPr>
            <w:tcW w:w="127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tc>
        <w:tc>
          <w:tcPr>
            <w:tcW w:w="1701"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r w:rsidRPr="007F673A">
              <w:rPr>
                <w:rFonts w:hint="eastAsia"/>
              </w:rPr>
              <w:t>是否成功</w:t>
            </w:r>
          </w:p>
          <w:p w:rsidR="008C584C" w:rsidRPr="007F673A" w:rsidRDefault="008C584C" w:rsidP="00254D53">
            <w:r w:rsidRPr="007F673A">
              <w:t>000</w:t>
            </w:r>
            <w:r w:rsidRPr="007F673A">
              <w:rPr>
                <w:rFonts w:hint="eastAsia"/>
              </w:rPr>
              <w:t>-</w:t>
            </w:r>
            <w:r w:rsidRPr="007F673A">
              <w:rPr>
                <w:rFonts w:hint="eastAsia"/>
              </w:rPr>
              <w:t>成功，</w:t>
            </w:r>
            <w:r w:rsidRPr="007F673A">
              <w:t>100</w:t>
            </w:r>
            <w:r w:rsidRPr="007F673A">
              <w:rPr>
                <w:rFonts w:hint="eastAsia"/>
              </w:rPr>
              <w:t>-</w:t>
            </w:r>
            <w:r w:rsidRPr="007F673A">
              <w:rPr>
                <w:rFonts w:hint="eastAsia"/>
              </w:rPr>
              <w:t>失败</w:t>
            </w:r>
            <w:r w:rsidRPr="007F673A">
              <w:t xml:space="preserve"> </w:t>
            </w:r>
          </w:p>
        </w:tc>
      </w:tr>
      <w:tr w:rsidR="008C584C" w:rsidRPr="007F673A" w:rsidTr="00254D53">
        <w:trPr>
          <w:trHeight w:val="227"/>
        </w:trPr>
        <w:tc>
          <w:tcPr>
            <w:tcW w:w="1433" w:type="dxa"/>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7F673A" w:rsidRDefault="008C584C" w:rsidP="00254D53">
            <w:r w:rsidRPr="007F673A">
              <w:lastRenderedPageBreak/>
              <w:t>result_msg</w:t>
            </w:r>
          </w:p>
        </w:tc>
        <w:tc>
          <w:tcPr>
            <w:tcW w:w="1417"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r w:rsidRPr="007F673A">
              <w:t>Return</w:t>
            </w:r>
          </w:p>
        </w:tc>
        <w:tc>
          <w:tcPr>
            <w:tcW w:w="993"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r w:rsidRPr="007F673A">
              <w:rPr>
                <w:rFonts w:hint="eastAsia"/>
              </w:rPr>
              <w:t>Y</w:t>
            </w:r>
          </w:p>
        </w:tc>
        <w:tc>
          <w:tcPr>
            <w:tcW w:w="1275"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r w:rsidRPr="007F673A">
              <w:rPr>
                <w:rFonts w:hint="eastAsia"/>
              </w:rPr>
              <w:t>String</w:t>
            </w:r>
          </w:p>
        </w:tc>
        <w:tc>
          <w:tcPr>
            <w:tcW w:w="127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tc>
        <w:tc>
          <w:tcPr>
            <w:tcW w:w="1701"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r w:rsidRPr="007F673A">
              <w:t>描述信息</w:t>
            </w:r>
          </w:p>
        </w:tc>
      </w:tr>
      <w:tr w:rsidR="008C584C" w:rsidRPr="007F673A" w:rsidTr="00254D53">
        <w:trPr>
          <w:trHeight w:val="1000"/>
        </w:trPr>
        <w:tc>
          <w:tcPr>
            <w:tcW w:w="1433" w:type="dxa"/>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7F673A" w:rsidRDefault="008C584C" w:rsidP="00254D53">
            <w:r w:rsidRPr="007F673A">
              <w:t>order_</w:t>
            </w:r>
            <w:r w:rsidRPr="007F673A">
              <w:rPr>
                <w:rFonts w:hint="eastAsia"/>
              </w:rPr>
              <w:t>id</w:t>
            </w:r>
          </w:p>
        </w:tc>
        <w:tc>
          <w:tcPr>
            <w:tcW w:w="1417"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r w:rsidRPr="007F673A">
              <w:t>Return</w:t>
            </w:r>
          </w:p>
        </w:tc>
        <w:tc>
          <w:tcPr>
            <w:tcW w:w="993"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r w:rsidRPr="007F673A">
              <w:t>Y</w:t>
            </w:r>
          </w:p>
        </w:tc>
        <w:tc>
          <w:tcPr>
            <w:tcW w:w="1275"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r w:rsidRPr="007F673A">
              <w:rPr>
                <w:rFonts w:hint="eastAsia"/>
              </w:rPr>
              <w:t>String</w:t>
            </w:r>
          </w:p>
        </w:tc>
        <w:tc>
          <w:tcPr>
            <w:tcW w:w="127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tc>
        <w:tc>
          <w:tcPr>
            <w:tcW w:w="1701"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r w:rsidRPr="007F673A">
              <w:t>定单</w:t>
            </w:r>
            <w:r w:rsidRPr="007F673A">
              <w:t>id</w:t>
            </w:r>
          </w:p>
        </w:tc>
      </w:tr>
      <w:tr w:rsidR="008C584C" w:rsidRPr="007F673A" w:rsidTr="00254D53">
        <w:trPr>
          <w:trHeight w:val="1000"/>
        </w:trPr>
        <w:tc>
          <w:tcPr>
            <w:tcW w:w="1433" w:type="dxa"/>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7F673A" w:rsidRDefault="008C584C" w:rsidP="00254D53">
            <w:r w:rsidRPr="007F673A">
              <w:t>work_order_id</w:t>
            </w:r>
          </w:p>
        </w:tc>
        <w:tc>
          <w:tcPr>
            <w:tcW w:w="1417"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r w:rsidRPr="007F673A">
              <w:t>Return</w:t>
            </w:r>
          </w:p>
        </w:tc>
        <w:tc>
          <w:tcPr>
            <w:tcW w:w="993"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r w:rsidRPr="007F673A">
              <w:t>Y</w:t>
            </w:r>
          </w:p>
        </w:tc>
        <w:tc>
          <w:tcPr>
            <w:tcW w:w="1275"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r w:rsidRPr="007F673A">
              <w:rPr>
                <w:rFonts w:hint="eastAsia"/>
              </w:rPr>
              <w:t>String</w:t>
            </w:r>
          </w:p>
        </w:tc>
        <w:tc>
          <w:tcPr>
            <w:tcW w:w="127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tc>
        <w:tc>
          <w:tcPr>
            <w:tcW w:w="1701"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r w:rsidRPr="007F673A">
              <w:t>工单</w:t>
            </w:r>
            <w:r w:rsidRPr="007F673A">
              <w:t>id</w:t>
            </w:r>
          </w:p>
        </w:tc>
      </w:tr>
    </w:tbl>
    <w:p w:rsidR="008C584C" w:rsidRPr="007F673A" w:rsidRDefault="008C584C" w:rsidP="008C584C">
      <w:r w:rsidRPr="007F673A">
        <w:rPr>
          <w:rFonts w:hint="eastAsia"/>
        </w:rPr>
        <w:t xml:space="preserve"> </w:t>
      </w:r>
      <w:r w:rsidRPr="007F673A">
        <w:rPr>
          <w:rFonts w:hint="eastAsia"/>
        </w:rPr>
        <w:t>参考</w:t>
      </w:r>
      <w:r w:rsidRPr="007F673A">
        <w:rPr>
          <w:rFonts w:hint="eastAsia"/>
        </w:rPr>
        <w:t>xml</w:t>
      </w:r>
      <w:r w:rsidRPr="007F673A">
        <w:rPr>
          <w:rFonts w:hint="eastAsia"/>
        </w:rPr>
        <w:t>报文格式：</w:t>
      </w:r>
    </w:p>
    <w:p w:rsidR="008C584C" w:rsidRPr="007F673A" w:rsidRDefault="008C584C" w:rsidP="008C584C">
      <w:r w:rsidRPr="007F673A">
        <w:t>&lt;?xml version="1.0" encoding="UTF-8"?&gt;</w:t>
      </w:r>
    </w:p>
    <w:p w:rsidR="008C584C" w:rsidRPr="007F673A" w:rsidRDefault="008C584C" w:rsidP="008C584C">
      <w:r w:rsidRPr="007F673A">
        <w:rPr>
          <w:rFonts w:hint="eastAsia"/>
        </w:rPr>
        <w:t>&lt;</w:t>
      </w:r>
      <w:r w:rsidRPr="007F673A">
        <w:t xml:space="preserve"> Return</w:t>
      </w:r>
      <w:r w:rsidRPr="007F673A">
        <w:rPr>
          <w:rFonts w:hint="eastAsia"/>
        </w:rPr>
        <w:t xml:space="preserve">&gt; </w:t>
      </w:r>
    </w:p>
    <w:p w:rsidR="008C584C" w:rsidRPr="007F673A" w:rsidRDefault="008C584C" w:rsidP="008C584C">
      <w:r w:rsidRPr="007F673A">
        <w:rPr>
          <w:rFonts w:hint="eastAsia"/>
        </w:rPr>
        <w:t xml:space="preserve">     &lt;</w:t>
      </w:r>
      <w:r w:rsidRPr="007F673A">
        <w:t xml:space="preserve"> result_</w:t>
      </w:r>
      <w:r w:rsidRPr="007F673A">
        <w:rPr>
          <w:rFonts w:hint="eastAsia"/>
        </w:rPr>
        <w:t>code&gt;&lt;/</w:t>
      </w:r>
      <w:r w:rsidRPr="007F673A">
        <w:t xml:space="preserve"> result_</w:t>
      </w:r>
      <w:r w:rsidRPr="007F673A">
        <w:rPr>
          <w:rFonts w:hint="eastAsia"/>
        </w:rPr>
        <w:t>code &gt;</w:t>
      </w:r>
    </w:p>
    <w:p w:rsidR="008C584C" w:rsidRPr="007F673A" w:rsidRDefault="008C584C" w:rsidP="008C584C">
      <w:r w:rsidRPr="007F673A">
        <w:rPr>
          <w:rFonts w:hint="eastAsia"/>
        </w:rPr>
        <w:t xml:space="preserve">     &lt;</w:t>
      </w:r>
      <w:r w:rsidRPr="007F673A">
        <w:t xml:space="preserve"> result_msg</w:t>
      </w:r>
      <w:r w:rsidRPr="007F673A">
        <w:rPr>
          <w:rFonts w:hint="eastAsia"/>
        </w:rPr>
        <w:t xml:space="preserve"> &gt;&lt;/</w:t>
      </w:r>
      <w:r w:rsidRPr="007F673A">
        <w:t xml:space="preserve"> result_msg</w:t>
      </w:r>
      <w:r w:rsidRPr="007F673A">
        <w:rPr>
          <w:rFonts w:hint="eastAsia"/>
        </w:rPr>
        <w:t xml:space="preserve"> &gt; </w:t>
      </w:r>
    </w:p>
    <w:p w:rsidR="008C584C" w:rsidRPr="007F673A" w:rsidRDefault="008C584C" w:rsidP="008C584C">
      <w:r w:rsidRPr="007F673A">
        <w:rPr>
          <w:rFonts w:hint="eastAsia"/>
        </w:rPr>
        <w:t>&lt;/</w:t>
      </w:r>
      <w:r w:rsidRPr="007F673A">
        <w:t xml:space="preserve"> Return</w:t>
      </w:r>
      <w:r w:rsidRPr="007F673A">
        <w:rPr>
          <w:rFonts w:hint="eastAsia"/>
        </w:rPr>
        <w:t>&gt;</w:t>
      </w:r>
    </w:p>
    <w:p w:rsidR="008C584C" w:rsidRPr="007F673A" w:rsidRDefault="008C584C" w:rsidP="008C584C"/>
    <w:p w:rsidR="008C584C" w:rsidRPr="007F673A" w:rsidRDefault="008C584C" w:rsidP="008C584C">
      <w:pPr>
        <w:pStyle w:val="6"/>
      </w:pPr>
      <w:bookmarkStart w:id="3398" w:name="_Toc408843507"/>
      <w:bookmarkStart w:id="3399" w:name="_Toc130156300"/>
      <w:r w:rsidRPr="007F673A">
        <w:rPr>
          <w:rFonts w:hint="eastAsia"/>
        </w:rPr>
        <w:t>资源配置反馈接口</w:t>
      </w:r>
      <w:bookmarkEnd w:id="3398"/>
      <w:bookmarkEnd w:id="3399"/>
    </w:p>
    <w:p w:rsidR="008C584C" w:rsidRPr="007F673A" w:rsidRDefault="008C584C" w:rsidP="008C584C">
      <w:bookmarkStart w:id="3400" w:name="_Toc408843508"/>
      <w:r w:rsidRPr="007F673A">
        <w:rPr>
          <w:rFonts w:hint="eastAsia"/>
        </w:rPr>
        <w:t>接口描述</w:t>
      </w:r>
      <w:bookmarkEnd w:id="3400"/>
    </w:p>
    <w:p w:rsidR="008C584C" w:rsidRPr="007F673A" w:rsidRDefault="008C584C" w:rsidP="008C584C">
      <w:r w:rsidRPr="007F673A">
        <w:rPr>
          <w:rFonts w:hint="eastAsia"/>
        </w:rPr>
        <w:t>资源管理系统把资源预占请求进行资源的预占后的结果反馈给</w:t>
      </w:r>
      <w:r w:rsidRPr="007F673A">
        <w:t>综合调度</w:t>
      </w:r>
      <w:r w:rsidRPr="007F673A">
        <w:rPr>
          <w:rFonts w:hint="eastAsia"/>
        </w:rPr>
        <w:t>系统，</w:t>
      </w:r>
      <w:r w:rsidRPr="007F673A">
        <w:t>综合调度</w:t>
      </w:r>
      <w:r w:rsidRPr="007F673A">
        <w:rPr>
          <w:rFonts w:hint="eastAsia"/>
        </w:rPr>
        <w:t>系统将资源反馈的预占结果保存入库。预占</w:t>
      </w:r>
      <w:r w:rsidRPr="007F673A">
        <w:t>资源放置到</w:t>
      </w:r>
      <w:r w:rsidRPr="007F673A">
        <w:rPr>
          <w:rFonts w:hint="eastAsia"/>
        </w:rPr>
        <w:t>NewInfo</w:t>
      </w:r>
      <w:r w:rsidRPr="007F673A">
        <w:t>节点下，</w:t>
      </w:r>
      <w:r w:rsidRPr="007F673A">
        <w:rPr>
          <w:rFonts w:hint="eastAsia"/>
        </w:rPr>
        <w:t>实占的</w:t>
      </w:r>
      <w:r w:rsidRPr="007F673A">
        <w:t>资源</w:t>
      </w:r>
      <w:r w:rsidRPr="007F673A">
        <w:rPr>
          <w:rFonts w:hint="eastAsia"/>
        </w:rPr>
        <w:t>信息</w:t>
      </w:r>
      <w:r w:rsidRPr="007F673A">
        <w:t>放置在</w:t>
      </w:r>
      <w:r w:rsidRPr="007F673A">
        <w:rPr>
          <w:rFonts w:hint="eastAsia"/>
        </w:rPr>
        <w:t>OldInfo</w:t>
      </w:r>
      <w:r w:rsidRPr="007F673A">
        <w:t>节点下面。</w:t>
      </w:r>
      <w:r w:rsidRPr="007F673A">
        <w:rPr>
          <w:rFonts w:hint="eastAsia"/>
        </w:rPr>
        <w:t>同时</w:t>
      </w:r>
      <w:r w:rsidRPr="007F673A">
        <w:t>接口也可以返回退单信息。</w:t>
      </w:r>
    </w:p>
    <w:p w:rsidR="008C584C" w:rsidRPr="007F673A" w:rsidRDefault="008C584C" w:rsidP="008C584C">
      <w:r w:rsidRPr="007F673A">
        <w:t>接口名称：</w:t>
      </w:r>
      <w:r w:rsidRPr="007F673A">
        <w:t xml:space="preserve"> RMS_IDM_finishRmTask</w:t>
      </w:r>
    </w:p>
    <w:p w:rsidR="008C584C" w:rsidRPr="007F673A" w:rsidRDefault="008C584C" w:rsidP="008C584C">
      <w:bookmarkStart w:id="3401" w:name="_Toc408843510"/>
      <w:r w:rsidRPr="007F673A">
        <w:rPr>
          <w:rFonts w:hint="eastAsia"/>
        </w:rPr>
        <w:t>输入参数</w:t>
      </w:r>
      <w:bookmarkEnd w:id="3401"/>
    </w:p>
    <w:p w:rsidR="008C584C" w:rsidRPr="007F673A" w:rsidRDefault="008C584C" w:rsidP="008C584C">
      <w:r w:rsidRPr="007F673A">
        <w:rPr>
          <w:rFonts w:hint="eastAsia"/>
        </w:rPr>
        <w:lastRenderedPageBreak/>
        <w:t>返回的资源数据包含新旧值，与</w:t>
      </w:r>
      <w:r w:rsidRPr="007F673A">
        <w:t>实</w:t>
      </w:r>
      <w:r w:rsidRPr="007F673A">
        <w:rPr>
          <w:rFonts w:hint="eastAsia"/>
        </w:rPr>
        <w:t>占资源查询接口一致；移机</w:t>
      </w:r>
      <w:r w:rsidRPr="007F673A">
        <w:t>、</w:t>
      </w:r>
      <w:r w:rsidRPr="007F673A">
        <w:rPr>
          <w:rFonts w:hint="eastAsia"/>
        </w:rPr>
        <w:t>拆机需要加新旧节点</w:t>
      </w:r>
    </w:p>
    <w:tbl>
      <w:tblPr>
        <w:tblW w:w="5138" w:type="pct"/>
        <w:tblLayout w:type="fixed"/>
        <w:tblLook w:val="0000" w:firstRow="0" w:lastRow="0" w:firstColumn="0" w:lastColumn="0" w:noHBand="0" w:noVBand="0"/>
      </w:tblPr>
      <w:tblGrid>
        <w:gridCol w:w="1257"/>
        <w:gridCol w:w="1000"/>
        <w:gridCol w:w="574"/>
        <w:gridCol w:w="1146"/>
        <w:gridCol w:w="866"/>
        <w:gridCol w:w="2286"/>
        <w:gridCol w:w="42"/>
        <w:gridCol w:w="1682"/>
      </w:tblGrid>
      <w:tr w:rsidR="008C584C" w:rsidRPr="007F673A" w:rsidTr="00254D53">
        <w:trPr>
          <w:trHeight w:val="227"/>
        </w:trPr>
        <w:tc>
          <w:tcPr>
            <w:tcW w:w="710" w:type="pct"/>
            <w:tcBorders>
              <w:top w:val="single" w:sz="8" w:space="0" w:color="auto"/>
              <w:left w:val="single" w:sz="8" w:space="0" w:color="auto"/>
              <w:bottom w:val="single" w:sz="8" w:space="0" w:color="auto"/>
              <w:right w:val="single" w:sz="8" w:space="0" w:color="auto"/>
            </w:tcBorders>
            <w:shd w:val="clear" w:color="auto" w:fill="A6A6A6"/>
            <w:vAlign w:val="center"/>
          </w:tcPr>
          <w:p w:rsidR="008C584C" w:rsidRPr="007F673A" w:rsidRDefault="008C584C" w:rsidP="00254D53">
            <w:r w:rsidRPr="007F673A">
              <w:rPr>
                <w:rFonts w:hint="eastAsia"/>
              </w:rPr>
              <w:t>节点名称</w:t>
            </w:r>
          </w:p>
        </w:tc>
        <w:tc>
          <w:tcPr>
            <w:tcW w:w="565" w:type="pct"/>
            <w:tcBorders>
              <w:top w:val="single" w:sz="8" w:space="0" w:color="auto"/>
              <w:left w:val="nil"/>
              <w:bottom w:val="single" w:sz="8" w:space="0" w:color="auto"/>
              <w:right w:val="single" w:sz="8" w:space="0" w:color="auto"/>
            </w:tcBorders>
            <w:shd w:val="clear" w:color="auto" w:fill="A6A6A6"/>
            <w:vAlign w:val="center"/>
          </w:tcPr>
          <w:p w:rsidR="008C584C" w:rsidRPr="007F673A" w:rsidRDefault="008C584C" w:rsidP="00254D53">
            <w:r w:rsidRPr="007F673A">
              <w:rPr>
                <w:rFonts w:hint="eastAsia"/>
              </w:rPr>
              <w:t>父节点</w:t>
            </w:r>
          </w:p>
          <w:p w:rsidR="008C584C" w:rsidRPr="007F673A" w:rsidRDefault="008C584C" w:rsidP="00254D53">
            <w:r w:rsidRPr="007F673A">
              <w:rPr>
                <w:rFonts w:hint="eastAsia"/>
              </w:rPr>
              <w:t>名称</w:t>
            </w:r>
          </w:p>
        </w:tc>
        <w:tc>
          <w:tcPr>
            <w:tcW w:w="324" w:type="pct"/>
            <w:tcBorders>
              <w:top w:val="single" w:sz="8" w:space="0" w:color="auto"/>
              <w:left w:val="nil"/>
              <w:bottom w:val="single" w:sz="8" w:space="0" w:color="auto"/>
              <w:right w:val="single" w:sz="8" w:space="0" w:color="auto"/>
            </w:tcBorders>
            <w:shd w:val="clear" w:color="auto" w:fill="A6A6A6"/>
            <w:vAlign w:val="center"/>
          </w:tcPr>
          <w:p w:rsidR="008C584C" w:rsidRPr="007F673A" w:rsidRDefault="008C584C" w:rsidP="00254D53">
            <w:r w:rsidRPr="007F673A">
              <w:rPr>
                <w:rFonts w:hint="eastAsia"/>
              </w:rPr>
              <w:t>约束</w:t>
            </w:r>
          </w:p>
        </w:tc>
        <w:tc>
          <w:tcPr>
            <w:tcW w:w="647" w:type="pct"/>
            <w:tcBorders>
              <w:top w:val="single" w:sz="8" w:space="0" w:color="auto"/>
              <w:left w:val="nil"/>
              <w:bottom w:val="single" w:sz="8" w:space="0" w:color="auto"/>
              <w:right w:val="single" w:sz="8" w:space="0" w:color="auto"/>
            </w:tcBorders>
            <w:shd w:val="clear" w:color="auto" w:fill="A6A6A6"/>
            <w:vAlign w:val="center"/>
          </w:tcPr>
          <w:p w:rsidR="008C584C" w:rsidRPr="007F673A" w:rsidRDefault="008C584C" w:rsidP="00254D53">
            <w:r w:rsidRPr="007F673A">
              <w:rPr>
                <w:rFonts w:hint="eastAsia"/>
              </w:rPr>
              <w:t>类型</w:t>
            </w:r>
          </w:p>
        </w:tc>
        <w:tc>
          <w:tcPr>
            <w:tcW w:w="489" w:type="pct"/>
            <w:tcBorders>
              <w:top w:val="single" w:sz="8" w:space="0" w:color="auto"/>
              <w:left w:val="nil"/>
              <w:bottom w:val="single" w:sz="8" w:space="0" w:color="auto"/>
              <w:right w:val="single" w:sz="8" w:space="0" w:color="auto"/>
            </w:tcBorders>
            <w:shd w:val="clear" w:color="auto" w:fill="A6A6A6"/>
            <w:vAlign w:val="center"/>
          </w:tcPr>
          <w:p w:rsidR="008C584C" w:rsidRPr="007F673A" w:rsidRDefault="008C584C" w:rsidP="00254D53">
            <w:r w:rsidRPr="007F673A">
              <w:rPr>
                <w:rFonts w:hint="eastAsia"/>
              </w:rPr>
              <w:t>长度</w:t>
            </w:r>
          </w:p>
        </w:tc>
        <w:tc>
          <w:tcPr>
            <w:tcW w:w="1315" w:type="pct"/>
            <w:gridSpan w:val="2"/>
            <w:tcBorders>
              <w:top w:val="single" w:sz="8" w:space="0" w:color="auto"/>
              <w:left w:val="nil"/>
              <w:bottom w:val="single" w:sz="8" w:space="0" w:color="auto"/>
              <w:right w:val="single" w:sz="8" w:space="0" w:color="auto"/>
            </w:tcBorders>
            <w:shd w:val="clear" w:color="auto" w:fill="A6A6A6"/>
            <w:vAlign w:val="center"/>
          </w:tcPr>
          <w:p w:rsidR="008C584C" w:rsidRPr="007F673A" w:rsidRDefault="008C584C" w:rsidP="00254D53">
            <w:r w:rsidRPr="007F673A">
              <w:rPr>
                <w:rFonts w:hint="eastAsia"/>
              </w:rPr>
              <w:t>说明</w:t>
            </w:r>
          </w:p>
        </w:tc>
        <w:tc>
          <w:tcPr>
            <w:tcW w:w="950" w:type="pct"/>
            <w:tcBorders>
              <w:top w:val="single" w:sz="8" w:space="0" w:color="auto"/>
              <w:left w:val="nil"/>
              <w:bottom w:val="single" w:sz="8" w:space="0" w:color="auto"/>
              <w:right w:val="single" w:sz="8" w:space="0" w:color="auto"/>
            </w:tcBorders>
            <w:shd w:val="clear" w:color="auto" w:fill="A6A6A6"/>
            <w:vAlign w:val="center"/>
          </w:tcPr>
          <w:p w:rsidR="008C584C" w:rsidRPr="007F673A" w:rsidRDefault="008C584C" w:rsidP="00254D53">
            <w:r w:rsidRPr="007F673A">
              <w:rPr>
                <w:rFonts w:hint="eastAsia"/>
              </w:rPr>
              <w:t>备注</w:t>
            </w:r>
          </w:p>
        </w:tc>
      </w:tr>
      <w:tr w:rsidR="008C584C" w:rsidRPr="007F673A" w:rsidTr="00254D53">
        <w:trPr>
          <w:trHeight w:val="227"/>
        </w:trPr>
        <w:tc>
          <w:tcPr>
            <w:tcW w:w="710" w:type="pct"/>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t>Data</w:t>
            </w:r>
          </w:p>
        </w:tc>
        <w:tc>
          <w:tcPr>
            <w:tcW w:w="565" w:type="pct"/>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highlight w:val="white"/>
              </w:rPr>
              <w:t>Data</w:t>
            </w:r>
          </w:p>
        </w:tc>
        <w:tc>
          <w:tcPr>
            <w:tcW w:w="324" w:type="pct"/>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w:t>
            </w:r>
          </w:p>
        </w:tc>
        <w:tc>
          <w:tcPr>
            <w:tcW w:w="647" w:type="pct"/>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节点</w:t>
            </w:r>
          </w:p>
        </w:tc>
        <w:tc>
          <w:tcPr>
            <w:tcW w:w="489" w:type="pct"/>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1291" w:type="pct"/>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974" w:type="pct"/>
            <w:gridSpan w:val="2"/>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p>
        </w:tc>
      </w:tr>
      <w:tr w:rsidR="008C584C" w:rsidRPr="007F673A" w:rsidTr="00254D53">
        <w:trPr>
          <w:trHeight w:val="227"/>
        </w:trPr>
        <w:tc>
          <w:tcPr>
            <w:tcW w:w="710" w:type="pct"/>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t>result_code</w:t>
            </w:r>
          </w:p>
        </w:tc>
        <w:tc>
          <w:tcPr>
            <w:tcW w:w="565" w:type="pct"/>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t>Data</w:t>
            </w:r>
          </w:p>
        </w:tc>
        <w:tc>
          <w:tcPr>
            <w:tcW w:w="324" w:type="pct"/>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w:t>
            </w:r>
          </w:p>
        </w:tc>
        <w:tc>
          <w:tcPr>
            <w:tcW w:w="647" w:type="pct"/>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VARCHAR2</w:t>
            </w:r>
          </w:p>
        </w:tc>
        <w:tc>
          <w:tcPr>
            <w:tcW w:w="489" w:type="pct"/>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1291" w:type="pct"/>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t>结果</w:t>
            </w:r>
            <w:r w:rsidRPr="007F673A">
              <w:t>000</w:t>
            </w:r>
            <w:r w:rsidRPr="007F673A">
              <w:rPr>
                <w:rFonts w:hint="eastAsia"/>
              </w:rPr>
              <w:t>-</w:t>
            </w:r>
            <w:r w:rsidRPr="007F673A">
              <w:rPr>
                <w:rFonts w:hint="eastAsia"/>
              </w:rPr>
              <w:t>成功，</w:t>
            </w:r>
            <w:r w:rsidRPr="007F673A">
              <w:t>100</w:t>
            </w:r>
            <w:r w:rsidRPr="007F673A">
              <w:rPr>
                <w:rFonts w:hint="eastAsia"/>
              </w:rPr>
              <w:t>-</w:t>
            </w:r>
            <w:r w:rsidRPr="007F673A">
              <w:rPr>
                <w:highlight w:val="white"/>
              </w:rPr>
              <w:t xml:space="preserve"> </w:t>
            </w:r>
            <w:r w:rsidRPr="007F673A">
              <w:rPr>
                <w:highlight w:val="white"/>
              </w:rPr>
              <w:t>失败</w:t>
            </w:r>
            <w:r w:rsidRPr="007F673A">
              <w:rPr>
                <w:highlight w:val="white"/>
              </w:rPr>
              <w:t xml:space="preserve">  101 </w:t>
            </w:r>
            <w:r w:rsidRPr="007F673A">
              <w:rPr>
                <w:rFonts w:hint="eastAsia"/>
                <w:highlight w:val="white"/>
              </w:rPr>
              <w:t>退单</w:t>
            </w:r>
          </w:p>
        </w:tc>
        <w:tc>
          <w:tcPr>
            <w:tcW w:w="974" w:type="pct"/>
            <w:gridSpan w:val="2"/>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p>
          <w:p w:rsidR="008C584C" w:rsidRPr="007F673A" w:rsidRDefault="008C584C" w:rsidP="00254D53">
            <w:pPr>
              <w:rPr>
                <w:highlight w:val="white"/>
              </w:rPr>
            </w:pPr>
          </w:p>
          <w:p w:rsidR="008C584C" w:rsidRPr="007F673A" w:rsidRDefault="008C584C" w:rsidP="00254D53">
            <w:pPr>
              <w:rPr>
                <w:highlight w:val="white"/>
              </w:rPr>
            </w:pPr>
          </w:p>
          <w:p w:rsidR="008C584C" w:rsidRPr="007F673A" w:rsidRDefault="008C584C" w:rsidP="00254D53">
            <w:pPr>
              <w:rPr>
                <w:highlight w:val="white"/>
              </w:rPr>
            </w:pPr>
          </w:p>
          <w:p w:rsidR="008C584C" w:rsidRPr="007F673A" w:rsidRDefault="008C584C" w:rsidP="00254D53">
            <w:pPr>
              <w:rPr>
                <w:highlight w:val="white"/>
              </w:rPr>
            </w:pPr>
          </w:p>
          <w:p w:rsidR="008C584C" w:rsidRPr="007F673A" w:rsidRDefault="008C584C" w:rsidP="00254D53">
            <w:pPr>
              <w:rPr>
                <w:highlight w:val="white"/>
              </w:rPr>
            </w:pPr>
          </w:p>
          <w:p w:rsidR="008C584C" w:rsidRPr="007F673A" w:rsidRDefault="008C584C" w:rsidP="00254D53">
            <w:pPr>
              <w:rPr>
                <w:highlight w:val="white"/>
              </w:rPr>
            </w:pPr>
          </w:p>
          <w:p w:rsidR="008C584C" w:rsidRPr="007F673A" w:rsidRDefault="008C584C" w:rsidP="00254D53">
            <w:pPr>
              <w:rPr>
                <w:highlight w:val="white"/>
              </w:rPr>
            </w:pPr>
          </w:p>
          <w:p w:rsidR="008C584C" w:rsidRPr="007F673A" w:rsidRDefault="008C584C" w:rsidP="00254D53">
            <w:pPr>
              <w:rPr>
                <w:highlight w:val="white"/>
              </w:rPr>
            </w:pPr>
          </w:p>
          <w:p w:rsidR="008C584C" w:rsidRPr="007F673A" w:rsidRDefault="008C584C" w:rsidP="00254D53">
            <w:pPr>
              <w:rPr>
                <w:highlight w:val="white"/>
              </w:rPr>
            </w:pPr>
          </w:p>
          <w:p w:rsidR="008C584C" w:rsidRPr="007F673A" w:rsidRDefault="008C584C" w:rsidP="00254D53">
            <w:pPr>
              <w:rPr>
                <w:highlight w:val="white"/>
              </w:rPr>
            </w:pPr>
          </w:p>
          <w:p w:rsidR="008C584C" w:rsidRPr="007F673A" w:rsidRDefault="008C584C" w:rsidP="00254D53">
            <w:pPr>
              <w:rPr>
                <w:highlight w:val="white"/>
              </w:rPr>
            </w:pPr>
          </w:p>
          <w:p w:rsidR="008C584C" w:rsidRPr="007F673A" w:rsidRDefault="008C584C" w:rsidP="00254D53">
            <w:pPr>
              <w:rPr>
                <w:highlight w:val="white"/>
              </w:rPr>
            </w:pPr>
          </w:p>
          <w:p w:rsidR="008C584C" w:rsidRPr="007F673A" w:rsidRDefault="008C584C" w:rsidP="00254D53">
            <w:pPr>
              <w:rPr>
                <w:highlight w:val="white"/>
              </w:rPr>
            </w:pPr>
          </w:p>
          <w:p w:rsidR="008C584C" w:rsidRPr="007F673A" w:rsidRDefault="008C584C" w:rsidP="00254D53">
            <w:pPr>
              <w:rPr>
                <w:highlight w:val="white"/>
              </w:rPr>
            </w:pPr>
          </w:p>
          <w:p w:rsidR="008C584C" w:rsidRPr="007F673A" w:rsidRDefault="008C584C" w:rsidP="00254D53">
            <w:pPr>
              <w:rPr>
                <w:highlight w:val="white"/>
              </w:rPr>
            </w:pPr>
          </w:p>
          <w:p w:rsidR="008C584C" w:rsidRPr="007F673A" w:rsidRDefault="008C584C" w:rsidP="00254D53">
            <w:pPr>
              <w:rPr>
                <w:highlight w:val="white"/>
              </w:rPr>
            </w:pPr>
          </w:p>
          <w:p w:rsidR="008C584C" w:rsidRPr="007F673A" w:rsidRDefault="008C584C" w:rsidP="00254D53">
            <w:pPr>
              <w:rPr>
                <w:highlight w:val="white"/>
              </w:rPr>
            </w:pPr>
          </w:p>
          <w:p w:rsidR="008C584C" w:rsidRPr="007F673A" w:rsidRDefault="008C584C" w:rsidP="00254D53">
            <w:pPr>
              <w:rPr>
                <w:highlight w:val="white"/>
              </w:rPr>
            </w:pPr>
          </w:p>
          <w:p w:rsidR="008C584C" w:rsidRPr="007F673A" w:rsidRDefault="008C584C" w:rsidP="00254D53">
            <w:pPr>
              <w:rPr>
                <w:highlight w:val="white"/>
              </w:rPr>
            </w:pPr>
          </w:p>
          <w:p w:rsidR="008C584C" w:rsidRPr="007F673A" w:rsidRDefault="008C584C" w:rsidP="00254D53">
            <w:pPr>
              <w:rPr>
                <w:highlight w:val="white"/>
              </w:rPr>
            </w:pPr>
          </w:p>
          <w:p w:rsidR="008C584C" w:rsidRPr="007F673A" w:rsidRDefault="008C584C" w:rsidP="00254D53">
            <w:pPr>
              <w:rPr>
                <w:highlight w:val="white"/>
              </w:rPr>
            </w:pPr>
          </w:p>
          <w:p w:rsidR="008C584C" w:rsidRPr="007F673A" w:rsidRDefault="008C584C" w:rsidP="00254D53">
            <w:pPr>
              <w:rPr>
                <w:highlight w:val="white"/>
              </w:rPr>
            </w:pPr>
          </w:p>
          <w:p w:rsidR="008C584C" w:rsidRPr="007F673A" w:rsidRDefault="008C584C" w:rsidP="00254D53">
            <w:pPr>
              <w:rPr>
                <w:highlight w:val="white"/>
              </w:rPr>
            </w:pPr>
          </w:p>
          <w:p w:rsidR="008C584C" w:rsidRPr="007F673A" w:rsidRDefault="008C584C" w:rsidP="00254D53">
            <w:pPr>
              <w:rPr>
                <w:highlight w:val="white"/>
              </w:rPr>
            </w:pPr>
          </w:p>
          <w:p w:rsidR="008C584C" w:rsidRPr="007F673A" w:rsidRDefault="008C584C" w:rsidP="00254D53">
            <w:pPr>
              <w:rPr>
                <w:highlight w:val="white"/>
              </w:rPr>
            </w:pPr>
          </w:p>
          <w:p w:rsidR="008C584C" w:rsidRPr="007F673A" w:rsidRDefault="008C584C" w:rsidP="00254D53">
            <w:pPr>
              <w:rPr>
                <w:highlight w:val="white"/>
              </w:rPr>
            </w:pPr>
          </w:p>
          <w:p w:rsidR="008C584C" w:rsidRPr="007F673A" w:rsidRDefault="008C584C" w:rsidP="00254D53">
            <w:pPr>
              <w:rPr>
                <w:highlight w:val="white"/>
              </w:rPr>
            </w:pPr>
          </w:p>
          <w:p w:rsidR="008C584C" w:rsidRPr="007F673A" w:rsidRDefault="008C584C" w:rsidP="00254D53">
            <w:pPr>
              <w:rPr>
                <w:highlight w:val="white"/>
              </w:rPr>
            </w:pPr>
          </w:p>
          <w:p w:rsidR="008C584C" w:rsidRPr="007F673A" w:rsidRDefault="008C584C" w:rsidP="00254D53">
            <w:pPr>
              <w:rPr>
                <w:highlight w:val="white"/>
              </w:rPr>
            </w:pPr>
          </w:p>
        </w:tc>
      </w:tr>
      <w:tr w:rsidR="008C584C" w:rsidRPr="007F673A" w:rsidTr="00254D53">
        <w:trPr>
          <w:trHeight w:val="1490"/>
        </w:trPr>
        <w:tc>
          <w:tcPr>
            <w:tcW w:w="710" w:type="pct"/>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lastRenderedPageBreak/>
              <w:t>result_msg</w:t>
            </w:r>
          </w:p>
        </w:tc>
        <w:tc>
          <w:tcPr>
            <w:tcW w:w="565" w:type="pct"/>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t>Data</w:t>
            </w:r>
          </w:p>
        </w:tc>
        <w:tc>
          <w:tcPr>
            <w:tcW w:w="324" w:type="pct"/>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w:t>
            </w:r>
          </w:p>
        </w:tc>
        <w:tc>
          <w:tcPr>
            <w:tcW w:w="647" w:type="pct"/>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VARCHAR2</w:t>
            </w:r>
          </w:p>
        </w:tc>
        <w:tc>
          <w:tcPr>
            <w:tcW w:w="489" w:type="pct"/>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1291" w:type="pct"/>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highlight w:val="white"/>
              </w:rPr>
              <w:t>描述信息</w:t>
            </w:r>
          </w:p>
        </w:tc>
        <w:tc>
          <w:tcPr>
            <w:tcW w:w="974" w:type="pct"/>
            <w:gridSpan w:val="2"/>
            <w:tcBorders>
              <w:top w:val="single" w:sz="8" w:space="0" w:color="auto"/>
              <w:left w:val="nil"/>
              <w:bottom w:val="single" w:sz="8" w:space="0" w:color="auto"/>
              <w:right w:val="single" w:sz="8" w:space="0" w:color="auto"/>
            </w:tcBorders>
            <w:shd w:val="clear" w:color="auto" w:fill="FFFFFF"/>
          </w:tcPr>
          <w:p w:rsidR="008C584C" w:rsidRPr="007F673A" w:rsidRDefault="008C584C" w:rsidP="00254D53"/>
        </w:tc>
      </w:tr>
      <w:tr w:rsidR="008C584C" w:rsidRPr="007F673A" w:rsidTr="00254D53">
        <w:trPr>
          <w:trHeight w:val="1490"/>
        </w:trPr>
        <w:tc>
          <w:tcPr>
            <w:tcW w:w="710" w:type="pct"/>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7F673A" w:rsidRDefault="008C584C" w:rsidP="00254D53">
            <w:r w:rsidRPr="007F673A">
              <w:t>one_level_return_id</w:t>
            </w:r>
          </w:p>
        </w:tc>
        <w:tc>
          <w:tcPr>
            <w:tcW w:w="565" w:type="pct"/>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r w:rsidRPr="007F673A">
              <w:t>Data</w:t>
            </w:r>
          </w:p>
        </w:tc>
        <w:tc>
          <w:tcPr>
            <w:tcW w:w="324" w:type="pct"/>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N</w:t>
            </w:r>
          </w:p>
        </w:tc>
        <w:tc>
          <w:tcPr>
            <w:tcW w:w="647" w:type="pct"/>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VARCHAR2</w:t>
            </w:r>
          </w:p>
        </w:tc>
        <w:tc>
          <w:tcPr>
            <w:tcW w:w="489" w:type="pct"/>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1291" w:type="pct"/>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r w:rsidRPr="007F673A">
              <w:t>1</w:t>
            </w:r>
            <w:r w:rsidRPr="007F673A">
              <w:rPr>
                <w:rFonts w:hint="eastAsia"/>
              </w:rPr>
              <w:t>级</w:t>
            </w:r>
            <w:r w:rsidRPr="007F673A">
              <w:t>退单原因</w:t>
            </w:r>
            <w:r w:rsidRPr="007F673A">
              <w:t>id</w:t>
            </w:r>
          </w:p>
        </w:tc>
        <w:tc>
          <w:tcPr>
            <w:tcW w:w="974" w:type="pct"/>
            <w:gridSpan w:val="2"/>
            <w:tcBorders>
              <w:top w:val="single" w:sz="8" w:space="0" w:color="auto"/>
              <w:left w:val="nil"/>
              <w:bottom w:val="single" w:sz="8" w:space="0" w:color="auto"/>
              <w:right w:val="single" w:sz="8" w:space="0" w:color="auto"/>
            </w:tcBorders>
            <w:shd w:val="clear" w:color="auto" w:fill="FFFFFF"/>
          </w:tcPr>
          <w:p w:rsidR="008C584C" w:rsidRPr="007F673A" w:rsidRDefault="008C584C" w:rsidP="00254D53">
            <w:r w:rsidRPr="007F673A">
              <w:t>当</w:t>
            </w:r>
            <w:r w:rsidRPr="007F673A">
              <w:t>result_code</w:t>
            </w:r>
            <w:r w:rsidRPr="007F673A">
              <w:t>为</w:t>
            </w:r>
            <w:r w:rsidRPr="007F673A">
              <w:t>100</w:t>
            </w:r>
            <w:r w:rsidRPr="007F673A">
              <w:rPr>
                <w:rFonts w:hint="eastAsia"/>
              </w:rPr>
              <w:t>时</w:t>
            </w:r>
            <w:r w:rsidRPr="007F673A">
              <w:t>，退单使用</w:t>
            </w:r>
          </w:p>
        </w:tc>
      </w:tr>
      <w:tr w:rsidR="008C584C" w:rsidRPr="007F673A" w:rsidTr="00254D53">
        <w:trPr>
          <w:trHeight w:val="1014"/>
        </w:trPr>
        <w:tc>
          <w:tcPr>
            <w:tcW w:w="710" w:type="pct"/>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7F673A" w:rsidRDefault="008C584C" w:rsidP="00254D53">
            <w:r w:rsidRPr="007F673A">
              <w:t>two_level_return_id</w:t>
            </w:r>
          </w:p>
        </w:tc>
        <w:tc>
          <w:tcPr>
            <w:tcW w:w="565" w:type="pct"/>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r w:rsidRPr="007F673A">
              <w:t>Data</w:t>
            </w:r>
          </w:p>
        </w:tc>
        <w:tc>
          <w:tcPr>
            <w:tcW w:w="324" w:type="pct"/>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N</w:t>
            </w:r>
          </w:p>
        </w:tc>
        <w:tc>
          <w:tcPr>
            <w:tcW w:w="647" w:type="pct"/>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VARCHAR2</w:t>
            </w:r>
          </w:p>
        </w:tc>
        <w:tc>
          <w:tcPr>
            <w:tcW w:w="489" w:type="pct"/>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1291" w:type="pct"/>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r w:rsidRPr="007F673A">
              <w:t>2</w:t>
            </w:r>
            <w:r w:rsidRPr="007F673A">
              <w:rPr>
                <w:rFonts w:hint="eastAsia"/>
              </w:rPr>
              <w:t>级</w:t>
            </w:r>
            <w:r w:rsidRPr="007F673A">
              <w:t>退单原因</w:t>
            </w:r>
            <w:r w:rsidRPr="007F673A">
              <w:rPr>
                <w:rFonts w:hint="eastAsia"/>
              </w:rPr>
              <w:t>id</w:t>
            </w:r>
          </w:p>
        </w:tc>
        <w:tc>
          <w:tcPr>
            <w:tcW w:w="974" w:type="pct"/>
            <w:gridSpan w:val="2"/>
            <w:tcBorders>
              <w:top w:val="single" w:sz="8" w:space="0" w:color="auto"/>
              <w:left w:val="nil"/>
              <w:bottom w:val="single" w:sz="8" w:space="0" w:color="auto"/>
              <w:right w:val="single" w:sz="8" w:space="0" w:color="auto"/>
            </w:tcBorders>
            <w:shd w:val="clear" w:color="auto" w:fill="FFFFFF"/>
          </w:tcPr>
          <w:p w:rsidR="008C584C" w:rsidRPr="007F673A" w:rsidRDefault="008C584C" w:rsidP="00254D53">
            <w:r w:rsidRPr="007F673A">
              <w:t>当</w:t>
            </w:r>
            <w:r w:rsidRPr="007F673A">
              <w:t>result_code</w:t>
            </w:r>
            <w:r w:rsidRPr="007F673A">
              <w:t>为</w:t>
            </w:r>
            <w:r w:rsidRPr="007F673A">
              <w:t>100</w:t>
            </w:r>
            <w:r w:rsidRPr="007F673A">
              <w:rPr>
                <w:rFonts w:hint="eastAsia"/>
              </w:rPr>
              <w:t>时</w:t>
            </w:r>
            <w:r w:rsidRPr="007F673A">
              <w:t>，退单使用</w:t>
            </w:r>
          </w:p>
        </w:tc>
      </w:tr>
      <w:tr w:rsidR="008C584C" w:rsidRPr="007F673A" w:rsidTr="00254D53">
        <w:trPr>
          <w:trHeight w:val="227"/>
        </w:trPr>
        <w:tc>
          <w:tcPr>
            <w:tcW w:w="710" w:type="pct"/>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7F673A" w:rsidRDefault="008C584C" w:rsidP="00254D53">
            <w:r w:rsidRPr="007F673A">
              <w:t>return_remarks</w:t>
            </w:r>
          </w:p>
        </w:tc>
        <w:tc>
          <w:tcPr>
            <w:tcW w:w="565" w:type="pct"/>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r w:rsidRPr="007F673A">
              <w:t>Data</w:t>
            </w:r>
          </w:p>
        </w:tc>
        <w:tc>
          <w:tcPr>
            <w:tcW w:w="324" w:type="pct"/>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N</w:t>
            </w:r>
          </w:p>
        </w:tc>
        <w:tc>
          <w:tcPr>
            <w:tcW w:w="647" w:type="pct"/>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VARCHAR2</w:t>
            </w:r>
          </w:p>
        </w:tc>
        <w:tc>
          <w:tcPr>
            <w:tcW w:w="489" w:type="pct"/>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1291" w:type="pct"/>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r w:rsidRPr="007F673A">
              <w:rPr>
                <w:rFonts w:hint="eastAsia"/>
              </w:rPr>
              <w:t>退单备注</w:t>
            </w:r>
          </w:p>
        </w:tc>
        <w:tc>
          <w:tcPr>
            <w:tcW w:w="974" w:type="pct"/>
            <w:gridSpan w:val="2"/>
            <w:tcBorders>
              <w:top w:val="single" w:sz="8" w:space="0" w:color="auto"/>
              <w:left w:val="nil"/>
              <w:bottom w:val="single" w:sz="8" w:space="0" w:color="auto"/>
              <w:right w:val="single" w:sz="8" w:space="0" w:color="auto"/>
            </w:tcBorders>
            <w:shd w:val="clear" w:color="auto" w:fill="FFFFFF"/>
          </w:tcPr>
          <w:p w:rsidR="008C584C" w:rsidRPr="007F673A" w:rsidRDefault="008C584C" w:rsidP="00254D53"/>
        </w:tc>
      </w:tr>
      <w:tr w:rsidR="008C584C" w:rsidRPr="007F673A" w:rsidTr="00254D53">
        <w:trPr>
          <w:trHeight w:val="227"/>
        </w:trPr>
        <w:tc>
          <w:tcPr>
            <w:tcW w:w="710" w:type="pct"/>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7F673A" w:rsidRDefault="008C584C" w:rsidP="00254D53">
            <w:r w:rsidRPr="007F673A">
              <w:rPr>
                <w:rFonts w:hint="eastAsia"/>
              </w:rPr>
              <w:t>o</w:t>
            </w:r>
            <w:r w:rsidRPr="007F673A">
              <w:t>per_name</w:t>
            </w:r>
          </w:p>
        </w:tc>
        <w:tc>
          <w:tcPr>
            <w:tcW w:w="565" w:type="pct"/>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r w:rsidRPr="007F673A">
              <w:t>Data</w:t>
            </w:r>
          </w:p>
        </w:tc>
        <w:tc>
          <w:tcPr>
            <w:tcW w:w="324" w:type="pct"/>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Y</w:t>
            </w:r>
          </w:p>
        </w:tc>
        <w:tc>
          <w:tcPr>
            <w:tcW w:w="647" w:type="pct"/>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VARCHAR2</w:t>
            </w:r>
          </w:p>
        </w:tc>
        <w:tc>
          <w:tcPr>
            <w:tcW w:w="489" w:type="pct"/>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1291" w:type="pct"/>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r w:rsidRPr="007F673A">
              <w:rPr>
                <w:rFonts w:hint="eastAsia"/>
              </w:rPr>
              <w:t>操作</w:t>
            </w:r>
            <w:r w:rsidRPr="007F673A">
              <w:t>人</w:t>
            </w:r>
            <w:r w:rsidRPr="007F673A">
              <w:rPr>
                <w:rFonts w:hint="eastAsia"/>
              </w:rPr>
              <w:t>名称</w:t>
            </w:r>
          </w:p>
        </w:tc>
        <w:tc>
          <w:tcPr>
            <w:tcW w:w="974" w:type="pct"/>
            <w:gridSpan w:val="2"/>
            <w:tcBorders>
              <w:top w:val="single" w:sz="8" w:space="0" w:color="auto"/>
              <w:left w:val="nil"/>
              <w:bottom w:val="single" w:sz="8" w:space="0" w:color="auto"/>
              <w:right w:val="single" w:sz="8" w:space="0" w:color="auto"/>
            </w:tcBorders>
            <w:shd w:val="clear" w:color="auto" w:fill="FFFFFF"/>
          </w:tcPr>
          <w:p w:rsidR="008C584C" w:rsidRPr="007F673A" w:rsidRDefault="008C584C" w:rsidP="00254D53"/>
        </w:tc>
      </w:tr>
      <w:tr w:rsidR="008C584C" w:rsidRPr="007F673A" w:rsidTr="00254D53">
        <w:trPr>
          <w:trHeight w:val="227"/>
        </w:trPr>
        <w:tc>
          <w:tcPr>
            <w:tcW w:w="710" w:type="pct"/>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7F673A" w:rsidRDefault="008C584C" w:rsidP="00254D53">
            <w:r w:rsidRPr="007F673A">
              <w:t>oper_contact_nbr</w:t>
            </w:r>
          </w:p>
        </w:tc>
        <w:tc>
          <w:tcPr>
            <w:tcW w:w="565" w:type="pct"/>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r w:rsidRPr="007F673A">
              <w:t>Data</w:t>
            </w:r>
          </w:p>
        </w:tc>
        <w:tc>
          <w:tcPr>
            <w:tcW w:w="324" w:type="pct"/>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N</w:t>
            </w:r>
          </w:p>
        </w:tc>
        <w:tc>
          <w:tcPr>
            <w:tcW w:w="647" w:type="pct"/>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VARCHAR2</w:t>
            </w:r>
          </w:p>
        </w:tc>
        <w:tc>
          <w:tcPr>
            <w:tcW w:w="489" w:type="pct"/>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1291" w:type="pct"/>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r w:rsidRPr="007F673A">
              <w:rPr>
                <w:rFonts w:hint="eastAsia"/>
              </w:rPr>
              <w:t>操作</w:t>
            </w:r>
            <w:r w:rsidRPr="007F673A">
              <w:t>人联系电话</w:t>
            </w:r>
          </w:p>
        </w:tc>
        <w:tc>
          <w:tcPr>
            <w:tcW w:w="974" w:type="pct"/>
            <w:gridSpan w:val="2"/>
            <w:tcBorders>
              <w:top w:val="single" w:sz="8" w:space="0" w:color="auto"/>
              <w:left w:val="nil"/>
              <w:bottom w:val="single" w:sz="8" w:space="0" w:color="auto"/>
              <w:right w:val="single" w:sz="8" w:space="0" w:color="auto"/>
            </w:tcBorders>
            <w:shd w:val="clear" w:color="auto" w:fill="FFFFFF"/>
          </w:tcPr>
          <w:p w:rsidR="008C584C" w:rsidRPr="007F673A" w:rsidRDefault="008C584C" w:rsidP="00254D53"/>
        </w:tc>
      </w:tr>
      <w:tr w:rsidR="008C584C" w:rsidRPr="007F673A" w:rsidTr="00254D53">
        <w:trPr>
          <w:trHeight w:val="227"/>
        </w:trPr>
        <w:tc>
          <w:tcPr>
            <w:tcW w:w="710" w:type="pct"/>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7F673A" w:rsidRDefault="008C584C" w:rsidP="00254D53">
            <w:r w:rsidRPr="007F673A">
              <w:t>product_</w:t>
            </w:r>
            <w:r w:rsidRPr="007F673A">
              <w:rPr>
                <w:rFonts w:hint="eastAsia"/>
              </w:rPr>
              <w:t>inst_id</w:t>
            </w:r>
          </w:p>
        </w:tc>
        <w:tc>
          <w:tcPr>
            <w:tcW w:w="565" w:type="pct"/>
            <w:tcBorders>
              <w:top w:val="single" w:sz="8" w:space="0" w:color="auto"/>
              <w:left w:val="nil"/>
              <w:bottom w:val="single" w:sz="8" w:space="0" w:color="auto"/>
              <w:right w:val="single" w:sz="8" w:space="0" w:color="auto"/>
            </w:tcBorders>
            <w:shd w:val="clear" w:color="auto" w:fill="FFFFFF"/>
          </w:tcPr>
          <w:p w:rsidR="008C584C" w:rsidRPr="007F673A" w:rsidRDefault="008C584C" w:rsidP="00254D53">
            <w:r w:rsidRPr="007F673A">
              <w:t>Data</w:t>
            </w:r>
          </w:p>
        </w:tc>
        <w:tc>
          <w:tcPr>
            <w:tcW w:w="324" w:type="pct"/>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r w:rsidRPr="007F673A">
              <w:rPr>
                <w:rFonts w:hint="eastAsia"/>
              </w:rPr>
              <w:t>Y</w:t>
            </w:r>
          </w:p>
        </w:tc>
        <w:tc>
          <w:tcPr>
            <w:tcW w:w="647" w:type="pct"/>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r w:rsidRPr="007F673A">
              <w:rPr>
                <w:rFonts w:hint="eastAsia"/>
              </w:rPr>
              <w:t>VARCHAR2</w:t>
            </w:r>
          </w:p>
        </w:tc>
        <w:tc>
          <w:tcPr>
            <w:tcW w:w="489" w:type="pct"/>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1291" w:type="pct"/>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r w:rsidRPr="007F673A">
              <w:t>主产品</w:t>
            </w:r>
            <w:r w:rsidRPr="007F673A">
              <w:rPr>
                <w:rFonts w:hint="eastAsia"/>
              </w:rPr>
              <w:t>实例</w:t>
            </w:r>
            <w:r w:rsidRPr="007F673A">
              <w:t>id</w:t>
            </w:r>
          </w:p>
        </w:tc>
        <w:tc>
          <w:tcPr>
            <w:tcW w:w="974" w:type="pct"/>
            <w:gridSpan w:val="2"/>
            <w:tcBorders>
              <w:top w:val="single" w:sz="8" w:space="0" w:color="auto"/>
              <w:left w:val="nil"/>
              <w:bottom w:val="single" w:sz="8" w:space="0" w:color="auto"/>
              <w:right w:val="single" w:sz="8" w:space="0" w:color="auto"/>
            </w:tcBorders>
            <w:shd w:val="clear" w:color="auto" w:fill="FFFFFF"/>
          </w:tcPr>
          <w:p w:rsidR="008C584C" w:rsidRPr="007F673A" w:rsidRDefault="008C584C" w:rsidP="00254D53"/>
        </w:tc>
      </w:tr>
      <w:tr w:rsidR="008C584C" w:rsidRPr="007F673A" w:rsidTr="00254D53">
        <w:trPr>
          <w:trHeight w:val="227"/>
        </w:trPr>
        <w:tc>
          <w:tcPr>
            <w:tcW w:w="710" w:type="pct"/>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7F673A" w:rsidRDefault="008C584C" w:rsidP="00254D53">
            <w:r w:rsidRPr="007F673A">
              <w:t>crm_</w:t>
            </w:r>
            <w:r w:rsidRPr="007F673A">
              <w:rPr>
                <w:rFonts w:hint="eastAsia"/>
              </w:rPr>
              <w:t>orde</w:t>
            </w:r>
            <w:r w:rsidRPr="007F673A">
              <w:rPr>
                <w:rFonts w:hint="eastAsia"/>
              </w:rPr>
              <w:lastRenderedPageBreak/>
              <w:t>r_id</w:t>
            </w:r>
          </w:p>
        </w:tc>
        <w:tc>
          <w:tcPr>
            <w:tcW w:w="565" w:type="pct"/>
            <w:tcBorders>
              <w:top w:val="single" w:sz="8" w:space="0" w:color="auto"/>
              <w:left w:val="nil"/>
              <w:bottom w:val="single" w:sz="8" w:space="0" w:color="auto"/>
              <w:right w:val="single" w:sz="8" w:space="0" w:color="auto"/>
            </w:tcBorders>
            <w:shd w:val="clear" w:color="auto" w:fill="FFFFFF"/>
          </w:tcPr>
          <w:p w:rsidR="008C584C" w:rsidRPr="007F673A" w:rsidRDefault="008C584C" w:rsidP="00254D53">
            <w:r w:rsidRPr="007F673A">
              <w:lastRenderedPageBreak/>
              <w:t>Data</w:t>
            </w:r>
          </w:p>
        </w:tc>
        <w:tc>
          <w:tcPr>
            <w:tcW w:w="324" w:type="pct"/>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r w:rsidRPr="007F673A">
              <w:rPr>
                <w:rFonts w:hint="eastAsia"/>
              </w:rPr>
              <w:t>Y</w:t>
            </w:r>
          </w:p>
        </w:tc>
        <w:tc>
          <w:tcPr>
            <w:tcW w:w="647" w:type="pct"/>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r w:rsidRPr="007F673A">
              <w:rPr>
                <w:rFonts w:hint="eastAsia"/>
              </w:rPr>
              <w:t>VARCH</w:t>
            </w:r>
            <w:r w:rsidRPr="007F673A">
              <w:rPr>
                <w:rFonts w:hint="eastAsia"/>
              </w:rPr>
              <w:lastRenderedPageBreak/>
              <w:t>AR2</w:t>
            </w:r>
          </w:p>
        </w:tc>
        <w:tc>
          <w:tcPr>
            <w:tcW w:w="489" w:type="pct"/>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1291" w:type="pct"/>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r w:rsidRPr="007F673A">
              <w:t>crm</w:t>
            </w:r>
            <w:r w:rsidRPr="007F673A">
              <w:t>定单</w:t>
            </w:r>
            <w:r w:rsidRPr="007F673A">
              <w:t>id</w:t>
            </w:r>
          </w:p>
        </w:tc>
        <w:tc>
          <w:tcPr>
            <w:tcW w:w="974" w:type="pct"/>
            <w:gridSpan w:val="2"/>
            <w:tcBorders>
              <w:top w:val="single" w:sz="8" w:space="0" w:color="auto"/>
              <w:left w:val="nil"/>
              <w:bottom w:val="single" w:sz="8" w:space="0" w:color="auto"/>
              <w:right w:val="single" w:sz="8" w:space="0" w:color="auto"/>
            </w:tcBorders>
            <w:shd w:val="clear" w:color="auto" w:fill="FFFFFF"/>
          </w:tcPr>
          <w:p w:rsidR="008C584C" w:rsidRPr="007F673A" w:rsidRDefault="008C584C" w:rsidP="00254D53"/>
        </w:tc>
      </w:tr>
      <w:tr w:rsidR="008C584C" w:rsidRPr="007F673A" w:rsidTr="00254D53">
        <w:trPr>
          <w:trHeight w:val="227"/>
        </w:trPr>
        <w:tc>
          <w:tcPr>
            <w:tcW w:w="710" w:type="pct"/>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7F673A" w:rsidRDefault="008C584C" w:rsidP="00254D53">
            <w:r w:rsidRPr="007F673A">
              <w:lastRenderedPageBreak/>
              <w:t>work_</w:t>
            </w:r>
            <w:r w:rsidRPr="007F673A">
              <w:rPr>
                <w:rFonts w:hint="eastAsia"/>
              </w:rPr>
              <w:t>order_id</w:t>
            </w:r>
          </w:p>
        </w:tc>
        <w:tc>
          <w:tcPr>
            <w:tcW w:w="565" w:type="pct"/>
            <w:tcBorders>
              <w:top w:val="single" w:sz="8" w:space="0" w:color="auto"/>
              <w:left w:val="nil"/>
              <w:bottom w:val="single" w:sz="8" w:space="0" w:color="auto"/>
              <w:right w:val="single" w:sz="8" w:space="0" w:color="auto"/>
            </w:tcBorders>
            <w:shd w:val="clear" w:color="auto" w:fill="FFFFFF"/>
          </w:tcPr>
          <w:p w:rsidR="008C584C" w:rsidRPr="007F673A" w:rsidRDefault="008C584C" w:rsidP="00254D53">
            <w:r w:rsidRPr="007F673A">
              <w:t>Data</w:t>
            </w:r>
          </w:p>
        </w:tc>
        <w:tc>
          <w:tcPr>
            <w:tcW w:w="324" w:type="pct"/>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r w:rsidRPr="007F673A">
              <w:rPr>
                <w:rFonts w:hint="eastAsia"/>
              </w:rPr>
              <w:t>Y</w:t>
            </w:r>
          </w:p>
        </w:tc>
        <w:tc>
          <w:tcPr>
            <w:tcW w:w="647" w:type="pct"/>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r w:rsidRPr="007F673A">
              <w:rPr>
                <w:rFonts w:hint="eastAsia"/>
              </w:rPr>
              <w:t>VARCHAR2</w:t>
            </w:r>
          </w:p>
        </w:tc>
        <w:tc>
          <w:tcPr>
            <w:tcW w:w="489" w:type="pct"/>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1291" w:type="pct"/>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r w:rsidRPr="007F673A">
              <w:t>工单</w:t>
            </w:r>
            <w:r w:rsidRPr="007F673A">
              <w:t>id</w:t>
            </w:r>
          </w:p>
        </w:tc>
        <w:tc>
          <w:tcPr>
            <w:tcW w:w="974" w:type="pct"/>
            <w:gridSpan w:val="2"/>
            <w:tcBorders>
              <w:top w:val="single" w:sz="8" w:space="0" w:color="auto"/>
              <w:left w:val="nil"/>
              <w:bottom w:val="single" w:sz="8" w:space="0" w:color="auto"/>
              <w:right w:val="single" w:sz="8" w:space="0" w:color="auto"/>
            </w:tcBorders>
            <w:shd w:val="clear" w:color="auto" w:fill="FFFFFF"/>
          </w:tcPr>
          <w:p w:rsidR="008C584C" w:rsidRPr="007F673A" w:rsidRDefault="008C584C" w:rsidP="00254D53"/>
        </w:tc>
      </w:tr>
      <w:tr w:rsidR="008C584C" w:rsidRPr="007F673A" w:rsidTr="00254D53">
        <w:trPr>
          <w:trHeight w:val="227"/>
        </w:trPr>
        <w:tc>
          <w:tcPr>
            <w:tcW w:w="710" w:type="pct"/>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7F673A" w:rsidRDefault="008C584C" w:rsidP="00254D53">
            <w:r w:rsidRPr="007F673A">
              <w:rPr>
                <w:rFonts w:hint="eastAsia"/>
              </w:rPr>
              <w:t>NewInfo</w:t>
            </w:r>
          </w:p>
        </w:tc>
        <w:tc>
          <w:tcPr>
            <w:tcW w:w="565" w:type="pct"/>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t>Data</w:t>
            </w:r>
          </w:p>
        </w:tc>
        <w:tc>
          <w:tcPr>
            <w:tcW w:w="324" w:type="pct"/>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Y</w:t>
            </w:r>
          </w:p>
        </w:tc>
        <w:tc>
          <w:tcPr>
            <w:tcW w:w="647" w:type="pct"/>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节点</w:t>
            </w:r>
          </w:p>
        </w:tc>
        <w:tc>
          <w:tcPr>
            <w:tcW w:w="489" w:type="pct"/>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1291" w:type="pct"/>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tc>
        <w:tc>
          <w:tcPr>
            <w:tcW w:w="974" w:type="pct"/>
            <w:gridSpan w:val="2"/>
            <w:tcBorders>
              <w:top w:val="single" w:sz="8" w:space="0" w:color="auto"/>
              <w:left w:val="nil"/>
              <w:bottom w:val="single" w:sz="8" w:space="0" w:color="auto"/>
              <w:right w:val="single" w:sz="8" w:space="0" w:color="auto"/>
            </w:tcBorders>
            <w:shd w:val="clear" w:color="auto" w:fill="FFFFFF"/>
          </w:tcPr>
          <w:p w:rsidR="008C584C" w:rsidRPr="007F673A" w:rsidRDefault="008C584C" w:rsidP="00254D53"/>
        </w:tc>
      </w:tr>
      <w:tr w:rsidR="008C584C" w:rsidRPr="007F673A" w:rsidTr="00254D53">
        <w:trPr>
          <w:trHeight w:val="227"/>
        </w:trPr>
        <w:tc>
          <w:tcPr>
            <w:tcW w:w="710" w:type="pct"/>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highlight w:val="white"/>
              </w:rPr>
              <w:t>Param</w:t>
            </w:r>
          </w:p>
        </w:tc>
        <w:tc>
          <w:tcPr>
            <w:tcW w:w="565" w:type="pct"/>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rPr>
              <w:t>NewInfo</w:t>
            </w:r>
          </w:p>
        </w:tc>
        <w:tc>
          <w:tcPr>
            <w:tcW w:w="324" w:type="pct"/>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N</w:t>
            </w:r>
          </w:p>
        </w:tc>
        <w:tc>
          <w:tcPr>
            <w:tcW w:w="647" w:type="pct"/>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节点</w:t>
            </w:r>
          </w:p>
        </w:tc>
        <w:tc>
          <w:tcPr>
            <w:tcW w:w="489" w:type="pct"/>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1291" w:type="pct"/>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highlight w:val="white"/>
              </w:rPr>
              <w:t>后续的字段都用</w:t>
            </w:r>
            <w:r w:rsidRPr="007F673A">
              <w:rPr>
                <w:highlight w:val="white"/>
              </w:rPr>
              <w:t>param</w:t>
            </w:r>
            <w:r w:rsidRPr="007F673A">
              <w:rPr>
                <w:highlight w:val="white"/>
              </w:rPr>
              <w:t>节点来包装</w:t>
            </w:r>
          </w:p>
        </w:tc>
        <w:tc>
          <w:tcPr>
            <w:tcW w:w="974" w:type="pct"/>
            <w:gridSpan w:val="2"/>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p>
        </w:tc>
      </w:tr>
      <w:tr w:rsidR="008C584C" w:rsidRPr="007F673A" w:rsidTr="00254D53">
        <w:trPr>
          <w:trHeight w:val="525"/>
        </w:trPr>
        <w:tc>
          <w:tcPr>
            <w:tcW w:w="710" w:type="pct"/>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highlight w:val="white"/>
              </w:rPr>
              <w:t>ParamDesc</w:t>
            </w:r>
          </w:p>
        </w:tc>
        <w:tc>
          <w:tcPr>
            <w:tcW w:w="565" w:type="pct"/>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rPr>
              <w:t>NewInfo</w:t>
            </w:r>
          </w:p>
        </w:tc>
        <w:tc>
          <w:tcPr>
            <w:tcW w:w="324" w:type="pct"/>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N</w:t>
            </w:r>
          </w:p>
        </w:tc>
        <w:tc>
          <w:tcPr>
            <w:tcW w:w="647" w:type="pct"/>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VARCHAR2</w:t>
            </w:r>
          </w:p>
        </w:tc>
        <w:tc>
          <w:tcPr>
            <w:tcW w:w="489" w:type="pct"/>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1291" w:type="pct"/>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highlight w:val="white"/>
              </w:rPr>
              <w:t>字段描述信息</w:t>
            </w:r>
          </w:p>
        </w:tc>
        <w:tc>
          <w:tcPr>
            <w:tcW w:w="974" w:type="pct"/>
            <w:gridSpan w:val="2"/>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p>
        </w:tc>
      </w:tr>
      <w:tr w:rsidR="008C584C" w:rsidRPr="007F673A" w:rsidTr="00254D53">
        <w:trPr>
          <w:trHeight w:val="227"/>
        </w:trPr>
        <w:tc>
          <w:tcPr>
            <w:tcW w:w="710" w:type="pct"/>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highlight w:val="white"/>
              </w:rPr>
              <w:t>ParamCode</w:t>
            </w:r>
          </w:p>
        </w:tc>
        <w:tc>
          <w:tcPr>
            <w:tcW w:w="565" w:type="pct"/>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rPr>
              <w:t>NewInfo</w:t>
            </w:r>
          </w:p>
        </w:tc>
        <w:tc>
          <w:tcPr>
            <w:tcW w:w="324" w:type="pct"/>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N</w:t>
            </w:r>
          </w:p>
        </w:tc>
        <w:tc>
          <w:tcPr>
            <w:tcW w:w="647" w:type="pct"/>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VARCHAR2</w:t>
            </w:r>
          </w:p>
        </w:tc>
        <w:tc>
          <w:tcPr>
            <w:tcW w:w="489" w:type="pct"/>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1291" w:type="pct"/>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highlight w:val="white"/>
              </w:rPr>
              <w:t>字段编码</w:t>
            </w:r>
          </w:p>
        </w:tc>
        <w:tc>
          <w:tcPr>
            <w:tcW w:w="974" w:type="pct"/>
            <w:gridSpan w:val="2"/>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p>
        </w:tc>
      </w:tr>
      <w:tr w:rsidR="008C584C" w:rsidRPr="007F673A" w:rsidTr="00254D53">
        <w:trPr>
          <w:trHeight w:val="227"/>
        </w:trPr>
        <w:tc>
          <w:tcPr>
            <w:tcW w:w="710" w:type="pct"/>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highlight w:val="white"/>
              </w:rPr>
              <w:t>ParamValue</w:t>
            </w:r>
          </w:p>
        </w:tc>
        <w:tc>
          <w:tcPr>
            <w:tcW w:w="565" w:type="pct"/>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rPr>
              <w:t>NewInfo</w:t>
            </w:r>
          </w:p>
        </w:tc>
        <w:tc>
          <w:tcPr>
            <w:tcW w:w="324" w:type="pct"/>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N</w:t>
            </w:r>
          </w:p>
        </w:tc>
        <w:tc>
          <w:tcPr>
            <w:tcW w:w="647" w:type="pct"/>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VARCHAR2</w:t>
            </w:r>
          </w:p>
        </w:tc>
        <w:tc>
          <w:tcPr>
            <w:tcW w:w="489" w:type="pct"/>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1291" w:type="pct"/>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highlight w:val="white"/>
              </w:rPr>
              <w:t>字段值</w:t>
            </w:r>
          </w:p>
        </w:tc>
        <w:tc>
          <w:tcPr>
            <w:tcW w:w="974" w:type="pct"/>
            <w:gridSpan w:val="2"/>
            <w:tcBorders>
              <w:top w:val="single" w:sz="8" w:space="0" w:color="auto"/>
              <w:left w:val="nil"/>
              <w:bottom w:val="single" w:sz="8" w:space="0" w:color="auto"/>
              <w:right w:val="single" w:sz="8" w:space="0" w:color="auto"/>
            </w:tcBorders>
            <w:shd w:val="clear" w:color="auto" w:fill="FFFFFF"/>
          </w:tcPr>
          <w:p w:rsidR="008C584C" w:rsidRPr="007F673A" w:rsidRDefault="008C584C" w:rsidP="00254D53">
            <w:pPr>
              <w:rPr>
                <w:highlight w:val="white"/>
              </w:rPr>
            </w:pPr>
          </w:p>
        </w:tc>
      </w:tr>
      <w:tr w:rsidR="008C584C" w:rsidRPr="007F673A" w:rsidTr="00254D53">
        <w:trPr>
          <w:trHeight w:val="227"/>
        </w:trPr>
        <w:tc>
          <w:tcPr>
            <w:tcW w:w="710" w:type="pct"/>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7F673A" w:rsidRDefault="008C584C" w:rsidP="00254D53">
            <w:r w:rsidRPr="007F673A">
              <w:rPr>
                <w:rFonts w:hint="eastAsia"/>
              </w:rPr>
              <w:t>OldInfo</w:t>
            </w:r>
          </w:p>
        </w:tc>
        <w:tc>
          <w:tcPr>
            <w:tcW w:w="565" w:type="pct"/>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r w:rsidRPr="007F673A">
              <w:t>Data</w:t>
            </w:r>
          </w:p>
        </w:tc>
        <w:tc>
          <w:tcPr>
            <w:tcW w:w="324" w:type="pct"/>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highlight w:val="white"/>
              </w:rPr>
              <w:t>Y</w:t>
            </w:r>
          </w:p>
        </w:tc>
        <w:tc>
          <w:tcPr>
            <w:tcW w:w="647" w:type="pct"/>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r w:rsidRPr="007F673A">
              <w:rPr>
                <w:rFonts w:hint="eastAsia"/>
                <w:highlight w:val="white"/>
              </w:rPr>
              <w:t>节点</w:t>
            </w:r>
          </w:p>
        </w:tc>
        <w:tc>
          <w:tcPr>
            <w:tcW w:w="489" w:type="pct"/>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pPr>
              <w:rPr>
                <w:highlight w:val="white"/>
              </w:rPr>
            </w:pPr>
          </w:p>
        </w:tc>
        <w:tc>
          <w:tcPr>
            <w:tcW w:w="1291" w:type="pct"/>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r w:rsidRPr="007F673A">
              <w:rPr>
                <w:rFonts w:hint="eastAsia"/>
              </w:rPr>
              <w:t>移机</w:t>
            </w:r>
            <w:r w:rsidRPr="007F673A">
              <w:t>、</w:t>
            </w:r>
            <w:r w:rsidRPr="007F673A">
              <w:rPr>
                <w:rFonts w:hint="eastAsia"/>
              </w:rPr>
              <w:t>拆解的时候需要增加此节点，节点下面的参数同</w:t>
            </w:r>
            <w:r w:rsidRPr="007F673A">
              <w:rPr>
                <w:rFonts w:hint="eastAsia"/>
              </w:rPr>
              <w:t>NewInfo</w:t>
            </w:r>
          </w:p>
        </w:tc>
        <w:tc>
          <w:tcPr>
            <w:tcW w:w="974" w:type="pct"/>
            <w:gridSpan w:val="2"/>
            <w:tcBorders>
              <w:top w:val="single" w:sz="8" w:space="0" w:color="auto"/>
              <w:left w:val="nil"/>
              <w:bottom w:val="single" w:sz="8" w:space="0" w:color="auto"/>
              <w:right w:val="single" w:sz="8" w:space="0" w:color="auto"/>
            </w:tcBorders>
            <w:shd w:val="clear" w:color="auto" w:fill="FFFFFF"/>
          </w:tcPr>
          <w:p w:rsidR="008C584C" w:rsidRPr="007F673A" w:rsidRDefault="008C584C" w:rsidP="00254D53">
            <w:r w:rsidRPr="007F673A">
              <w:t>在其他节点前面加上</w:t>
            </w:r>
            <w:r w:rsidRPr="007F673A">
              <w:t>old_</w:t>
            </w:r>
          </w:p>
        </w:tc>
      </w:tr>
    </w:tbl>
    <w:p w:rsidR="008C584C" w:rsidRPr="007F673A" w:rsidRDefault="008C584C" w:rsidP="008C584C"/>
    <w:p w:rsidR="008C584C" w:rsidRPr="007F673A" w:rsidRDefault="008C584C" w:rsidP="008C584C">
      <w:r w:rsidRPr="007F673A">
        <w:t>下面字段放置在</w:t>
      </w:r>
      <w:r w:rsidRPr="007F673A">
        <w:rPr>
          <w:rFonts w:hint="eastAsia"/>
        </w:rPr>
        <w:t xml:space="preserve">NewInfo </w:t>
      </w:r>
      <w:r w:rsidRPr="007F673A">
        <w:t>、</w:t>
      </w:r>
      <w:r w:rsidRPr="007F673A">
        <w:rPr>
          <w:rFonts w:hint="eastAsia"/>
        </w:rPr>
        <w:t>OldInfo</w:t>
      </w:r>
      <w:r w:rsidRPr="007F673A">
        <w:t>节点下面，</w:t>
      </w:r>
      <w:r w:rsidRPr="007F673A">
        <w:rPr>
          <w:rFonts w:hint="eastAsia"/>
        </w:rPr>
        <w:t>通过</w:t>
      </w:r>
      <w:r w:rsidRPr="007F673A">
        <w:t>Param</w:t>
      </w:r>
      <w:r w:rsidRPr="007F673A">
        <w:t>节点的</w:t>
      </w:r>
      <w:r w:rsidRPr="007F673A">
        <w:t>ParamDesc</w:t>
      </w:r>
      <w:r w:rsidRPr="007F673A">
        <w:t>、</w:t>
      </w:r>
      <w:r w:rsidRPr="007F673A">
        <w:lastRenderedPageBreak/>
        <w:t>ParamCode</w:t>
      </w:r>
      <w:r w:rsidRPr="007F673A">
        <w:t>、</w:t>
      </w:r>
      <w:r w:rsidRPr="007F673A">
        <w:t>ParamValue</w:t>
      </w:r>
      <w:r w:rsidRPr="007F673A">
        <w:t>等</w:t>
      </w:r>
      <w:r w:rsidRPr="007F673A">
        <w:rPr>
          <w:rFonts w:hint="eastAsia"/>
        </w:rPr>
        <w:t>节点</w:t>
      </w:r>
      <w:r w:rsidRPr="007F673A">
        <w:t>来对字段信息进行描述</w:t>
      </w:r>
      <w:r w:rsidRPr="007F673A">
        <w:rPr>
          <w:rFonts w:hint="eastAsia"/>
        </w:rPr>
        <w:t>。</w:t>
      </w: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5"/>
        <w:gridCol w:w="1404"/>
        <w:gridCol w:w="2690"/>
        <w:gridCol w:w="2688"/>
      </w:tblGrid>
      <w:tr w:rsidR="008C584C" w:rsidRPr="007F673A" w:rsidTr="00254D53">
        <w:trPr>
          <w:trHeight w:val="227"/>
        </w:trPr>
        <w:tc>
          <w:tcPr>
            <w:tcW w:w="1069" w:type="pct"/>
          </w:tcPr>
          <w:p w:rsidR="008C584C" w:rsidRPr="007F673A" w:rsidRDefault="008C584C" w:rsidP="00254D53">
            <w:r w:rsidRPr="007F673A">
              <w:rPr>
                <w:rFonts w:hint="eastAsia"/>
              </w:rPr>
              <w:t>字段编码</w:t>
            </w:r>
          </w:p>
        </w:tc>
        <w:tc>
          <w:tcPr>
            <w:tcW w:w="814" w:type="pct"/>
          </w:tcPr>
          <w:p w:rsidR="008C584C" w:rsidRPr="007F673A" w:rsidRDefault="008C584C" w:rsidP="00254D53">
            <w:r w:rsidRPr="007F673A">
              <w:rPr>
                <w:rFonts w:hint="eastAsia"/>
              </w:rPr>
              <w:t>类型</w:t>
            </w:r>
          </w:p>
        </w:tc>
        <w:tc>
          <w:tcPr>
            <w:tcW w:w="1559" w:type="pct"/>
          </w:tcPr>
          <w:p w:rsidR="008C584C" w:rsidRPr="007F673A" w:rsidRDefault="008C584C" w:rsidP="00254D53">
            <w:r w:rsidRPr="007F673A">
              <w:t>字段名称</w:t>
            </w:r>
          </w:p>
        </w:tc>
        <w:tc>
          <w:tcPr>
            <w:tcW w:w="1558" w:type="pct"/>
          </w:tcPr>
          <w:p w:rsidR="008C584C" w:rsidRPr="007F673A" w:rsidRDefault="008C584C" w:rsidP="00254D53">
            <w:r w:rsidRPr="007F673A">
              <w:t>备注</w:t>
            </w:r>
          </w:p>
        </w:tc>
      </w:tr>
      <w:tr w:rsidR="008C584C" w:rsidRPr="007F673A" w:rsidTr="00254D53">
        <w:trPr>
          <w:trHeight w:val="227"/>
        </w:trPr>
        <w:tc>
          <w:tcPr>
            <w:tcW w:w="1069" w:type="pct"/>
          </w:tcPr>
          <w:p w:rsidR="008C584C" w:rsidRPr="007F673A" w:rsidRDefault="008C584C" w:rsidP="00254D53">
            <w:r w:rsidRPr="007F673A">
              <w:t>manage_svlan</w:t>
            </w:r>
          </w:p>
        </w:tc>
        <w:tc>
          <w:tcPr>
            <w:tcW w:w="814" w:type="pct"/>
          </w:tcPr>
          <w:p w:rsidR="008C584C" w:rsidRPr="007F673A" w:rsidRDefault="008C584C" w:rsidP="00254D53">
            <w:r w:rsidRPr="007F673A">
              <w:rPr>
                <w:rFonts w:hint="eastAsia"/>
              </w:rPr>
              <w:t>VARCHAR2</w:t>
            </w:r>
          </w:p>
        </w:tc>
        <w:tc>
          <w:tcPr>
            <w:tcW w:w="1559" w:type="pct"/>
          </w:tcPr>
          <w:p w:rsidR="008C584C" w:rsidRPr="007F673A" w:rsidRDefault="008C584C" w:rsidP="00254D53">
            <w:r w:rsidRPr="007F673A">
              <w:t>管理</w:t>
            </w:r>
            <w:r w:rsidRPr="007F673A">
              <w:rPr>
                <w:rFonts w:hint="eastAsia"/>
              </w:rPr>
              <w:t>外层</w:t>
            </w:r>
            <w:r w:rsidRPr="007F673A">
              <w:t>VLAN</w:t>
            </w:r>
          </w:p>
        </w:tc>
        <w:tc>
          <w:tcPr>
            <w:tcW w:w="1558" w:type="pct"/>
          </w:tcPr>
          <w:p w:rsidR="008C584C" w:rsidRPr="007F673A" w:rsidRDefault="008C584C" w:rsidP="00254D53"/>
        </w:tc>
      </w:tr>
      <w:tr w:rsidR="008C584C" w:rsidRPr="007F673A" w:rsidTr="00254D53">
        <w:trPr>
          <w:trHeight w:val="227"/>
        </w:trPr>
        <w:tc>
          <w:tcPr>
            <w:tcW w:w="1069" w:type="pct"/>
          </w:tcPr>
          <w:p w:rsidR="008C584C" w:rsidRPr="007F673A" w:rsidRDefault="008C584C" w:rsidP="00254D53">
            <w:r w:rsidRPr="007F673A">
              <w:t>manage_</w:t>
            </w:r>
            <w:r w:rsidRPr="007F673A">
              <w:rPr>
                <w:rFonts w:hint="eastAsia"/>
              </w:rPr>
              <w:t>cvlan</w:t>
            </w:r>
          </w:p>
        </w:tc>
        <w:tc>
          <w:tcPr>
            <w:tcW w:w="814" w:type="pct"/>
          </w:tcPr>
          <w:p w:rsidR="008C584C" w:rsidRPr="007F673A" w:rsidRDefault="008C584C" w:rsidP="00254D53">
            <w:r w:rsidRPr="007F673A">
              <w:rPr>
                <w:rFonts w:hint="eastAsia"/>
              </w:rPr>
              <w:t>VARCHAR2</w:t>
            </w:r>
          </w:p>
        </w:tc>
        <w:tc>
          <w:tcPr>
            <w:tcW w:w="1559" w:type="pct"/>
          </w:tcPr>
          <w:p w:rsidR="008C584C" w:rsidRPr="007F673A" w:rsidRDefault="008C584C" w:rsidP="00254D53">
            <w:r w:rsidRPr="007F673A">
              <w:t>管理</w:t>
            </w:r>
            <w:r w:rsidRPr="007F673A">
              <w:rPr>
                <w:rFonts w:hint="eastAsia"/>
              </w:rPr>
              <w:t>内层</w:t>
            </w:r>
            <w:r w:rsidRPr="007F673A">
              <w:rPr>
                <w:rFonts w:hint="eastAsia"/>
              </w:rPr>
              <w:t>VLAN</w:t>
            </w:r>
          </w:p>
        </w:tc>
        <w:tc>
          <w:tcPr>
            <w:tcW w:w="1558" w:type="pct"/>
          </w:tcPr>
          <w:p w:rsidR="008C584C" w:rsidRPr="007F673A" w:rsidRDefault="008C584C" w:rsidP="00254D53"/>
        </w:tc>
      </w:tr>
      <w:tr w:rsidR="008C584C" w:rsidRPr="007F673A" w:rsidTr="00254D53">
        <w:trPr>
          <w:trHeight w:val="227"/>
        </w:trPr>
        <w:tc>
          <w:tcPr>
            <w:tcW w:w="1069" w:type="pct"/>
          </w:tcPr>
          <w:p w:rsidR="008C584C" w:rsidRPr="007F673A" w:rsidRDefault="008C584C" w:rsidP="00254D53">
            <w:r w:rsidRPr="007F673A">
              <w:t>v</w:t>
            </w:r>
            <w:r w:rsidRPr="007F673A">
              <w:rPr>
                <w:rFonts w:hint="eastAsia"/>
              </w:rPr>
              <w:t>ol</w:t>
            </w:r>
            <w:r w:rsidRPr="007F673A">
              <w:t>_svlan</w:t>
            </w:r>
          </w:p>
        </w:tc>
        <w:tc>
          <w:tcPr>
            <w:tcW w:w="814" w:type="pct"/>
          </w:tcPr>
          <w:p w:rsidR="008C584C" w:rsidRPr="007F673A" w:rsidRDefault="008C584C" w:rsidP="00254D53">
            <w:r w:rsidRPr="007F673A">
              <w:rPr>
                <w:rFonts w:hint="eastAsia"/>
              </w:rPr>
              <w:t>VARCHAR2</w:t>
            </w:r>
          </w:p>
        </w:tc>
        <w:tc>
          <w:tcPr>
            <w:tcW w:w="1559" w:type="pct"/>
          </w:tcPr>
          <w:p w:rsidR="008C584C" w:rsidRPr="007F673A" w:rsidRDefault="008C584C" w:rsidP="00254D53">
            <w:r w:rsidRPr="007F673A">
              <w:rPr>
                <w:rFonts w:hint="eastAsia"/>
              </w:rPr>
              <w:t>语音外层</w:t>
            </w:r>
            <w:r w:rsidRPr="007F673A">
              <w:rPr>
                <w:rFonts w:hint="eastAsia"/>
              </w:rPr>
              <w:t>VLAN</w:t>
            </w:r>
          </w:p>
        </w:tc>
        <w:tc>
          <w:tcPr>
            <w:tcW w:w="1558" w:type="pct"/>
          </w:tcPr>
          <w:p w:rsidR="008C584C" w:rsidRPr="007F673A" w:rsidRDefault="008C584C" w:rsidP="00254D53"/>
        </w:tc>
      </w:tr>
      <w:tr w:rsidR="008C584C" w:rsidRPr="007F673A" w:rsidTr="00254D53">
        <w:trPr>
          <w:trHeight w:val="227"/>
        </w:trPr>
        <w:tc>
          <w:tcPr>
            <w:tcW w:w="1069" w:type="pct"/>
          </w:tcPr>
          <w:p w:rsidR="008C584C" w:rsidRPr="007F673A" w:rsidRDefault="008C584C" w:rsidP="00254D53">
            <w:r w:rsidRPr="007F673A">
              <w:t>v</w:t>
            </w:r>
            <w:r w:rsidRPr="007F673A">
              <w:rPr>
                <w:rFonts w:hint="eastAsia"/>
              </w:rPr>
              <w:t>ol_</w:t>
            </w:r>
            <w:r w:rsidRPr="007F673A">
              <w:t>cvlan</w:t>
            </w:r>
          </w:p>
        </w:tc>
        <w:tc>
          <w:tcPr>
            <w:tcW w:w="814" w:type="pct"/>
          </w:tcPr>
          <w:p w:rsidR="008C584C" w:rsidRPr="007F673A" w:rsidRDefault="008C584C" w:rsidP="00254D53">
            <w:r w:rsidRPr="007F673A">
              <w:rPr>
                <w:rFonts w:hint="eastAsia"/>
              </w:rPr>
              <w:t>VARCHAR2</w:t>
            </w:r>
          </w:p>
        </w:tc>
        <w:tc>
          <w:tcPr>
            <w:tcW w:w="1559" w:type="pct"/>
          </w:tcPr>
          <w:p w:rsidR="008C584C" w:rsidRPr="007F673A" w:rsidRDefault="008C584C" w:rsidP="00254D53">
            <w:r w:rsidRPr="007F673A">
              <w:rPr>
                <w:rFonts w:hint="eastAsia"/>
              </w:rPr>
              <w:t>语音内层</w:t>
            </w:r>
            <w:r w:rsidRPr="007F673A">
              <w:rPr>
                <w:rFonts w:hint="eastAsia"/>
              </w:rPr>
              <w:t>VLAN</w:t>
            </w:r>
          </w:p>
        </w:tc>
        <w:tc>
          <w:tcPr>
            <w:tcW w:w="1558" w:type="pct"/>
          </w:tcPr>
          <w:p w:rsidR="008C584C" w:rsidRPr="007F673A" w:rsidRDefault="008C584C" w:rsidP="00254D53"/>
        </w:tc>
      </w:tr>
      <w:tr w:rsidR="008C584C" w:rsidRPr="007F673A" w:rsidTr="00254D53">
        <w:trPr>
          <w:trHeight w:val="227"/>
        </w:trPr>
        <w:tc>
          <w:tcPr>
            <w:tcW w:w="1069" w:type="pct"/>
          </w:tcPr>
          <w:p w:rsidR="008C584C" w:rsidRPr="007F673A" w:rsidRDefault="008C584C" w:rsidP="00254D53">
            <w:r w:rsidRPr="007F673A">
              <w:t>data_</w:t>
            </w:r>
            <w:r w:rsidRPr="007F673A">
              <w:rPr>
                <w:rFonts w:hint="eastAsia"/>
              </w:rPr>
              <w:t>s</w:t>
            </w:r>
            <w:r w:rsidRPr="007F673A">
              <w:t>vlan</w:t>
            </w:r>
          </w:p>
        </w:tc>
        <w:tc>
          <w:tcPr>
            <w:tcW w:w="814" w:type="pct"/>
          </w:tcPr>
          <w:p w:rsidR="008C584C" w:rsidRPr="007F673A" w:rsidRDefault="008C584C" w:rsidP="00254D53">
            <w:r w:rsidRPr="007F673A">
              <w:rPr>
                <w:rFonts w:hint="eastAsia"/>
              </w:rPr>
              <w:t>VARCHAR2</w:t>
            </w:r>
          </w:p>
        </w:tc>
        <w:tc>
          <w:tcPr>
            <w:tcW w:w="1559" w:type="pct"/>
          </w:tcPr>
          <w:p w:rsidR="008C584C" w:rsidRPr="007F673A" w:rsidRDefault="008C584C" w:rsidP="00254D53">
            <w:r w:rsidRPr="007F673A">
              <w:rPr>
                <w:rFonts w:hint="eastAsia"/>
              </w:rPr>
              <w:t>数据外层</w:t>
            </w:r>
            <w:r w:rsidRPr="007F673A">
              <w:rPr>
                <w:rFonts w:hint="eastAsia"/>
              </w:rPr>
              <w:t>VLAN</w:t>
            </w:r>
          </w:p>
        </w:tc>
        <w:tc>
          <w:tcPr>
            <w:tcW w:w="1558" w:type="pct"/>
          </w:tcPr>
          <w:p w:rsidR="008C584C" w:rsidRPr="007F673A" w:rsidRDefault="008C584C" w:rsidP="00254D53"/>
        </w:tc>
      </w:tr>
      <w:tr w:rsidR="008C584C" w:rsidRPr="007F673A" w:rsidTr="00254D53">
        <w:trPr>
          <w:trHeight w:val="227"/>
        </w:trPr>
        <w:tc>
          <w:tcPr>
            <w:tcW w:w="1069" w:type="pct"/>
          </w:tcPr>
          <w:p w:rsidR="008C584C" w:rsidRPr="007F673A" w:rsidRDefault="008C584C" w:rsidP="00254D53">
            <w:r w:rsidRPr="007F673A">
              <w:t>data_</w:t>
            </w:r>
            <w:r w:rsidRPr="007F673A">
              <w:rPr>
                <w:rFonts w:hint="eastAsia"/>
              </w:rPr>
              <w:t>c</w:t>
            </w:r>
            <w:r w:rsidRPr="007F673A">
              <w:t>vlan</w:t>
            </w:r>
          </w:p>
        </w:tc>
        <w:tc>
          <w:tcPr>
            <w:tcW w:w="814" w:type="pct"/>
          </w:tcPr>
          <w:p w:rsidR="008C584C" w:rsidRPr="007F673A" w:rsidRDefault="008C584C" w:rsidP="00254D53">
            <w:r w:rsidRPr="007F673A">
              <w:rPr>
                <w:rFonts w:hint="eastAsia"/>
              </w:rPr>
              <w:t>VARCHAR2</w:t>
            </w:r>
          </w:p>
        </w:tc>
        <w:tc>
          <w:tcPr>
            <w:tcW w:w="1559" w:type="pct"/>
          </w:tcPr>
          <w:p w:rsidR="008C584C" w:rsidRPr="007F673A" w:rsidRDefault="008C584C" w:rsidP="00254D53">
            <w:r w:rsidRPr="007F673A">
              <w:rPr>
                <w:rFonts w:hint="eastAsia"/>
              </w:rPr>
              <w:t>数据内层</w:t>
            </w:r>
            <w:r w:rsidRPr="007F673A">
              <w:rPr>
                <w:rFonts w:hint="eastAsia"/>
              </w:rPr>
              <w:t>VLAN</w:t>
            </w:r>
          </w:p>
        </w:tc>
        <w:tc>
          <w:tcPr>
            <w:tcW w:w="1558" w:type="pct"/>
          </w:tcPr>
          <w:p w:rsidR="008C584C" w:rsidRPr="007F673A" w:rsidRDefault="008C584C" w:rsidP="00254D53"/>
        </w:tc>
      </w:tr>
      <w:tr w:rsidR="008C584C" w:rsidRPr="007F673A" w:rsidTr="00254D53">
        <w:trPr>
          <w:trHeight w:val="227"/>
        </w:trPr>
        <w:tc>
          <w:tcPr>
            <w:tcW w:w="1069" w:type="pct"/>
          </w:tcPr>
          <w:p w:rsidR="008C584C" w:rsidRPr="007F673A" w:rsidRDefault="008C584C" w:rsidP="00254D53">
            <w:r w:rsidRPr="007F673A">
              <w:rPr>
                <w:rFonts w:hint="eastAsia"/>
              </w:rPr>
              <w:t>media_svlan</w:t>
            </w:r>
          </w:p>
        </w:tc>
        <w:tc>
          <w:tcPr>
            <w:tcW w:w="814" w:type="pct"/>
          </w:tcPr>
          <w:p w:rsidR="008C584C" w:rsidRPr="007F673A" w:rsidRDefault="008C584C" w:rsidP="00254D53">
            <w:r w:rsidRPr="007F673A">
              <w:rPr>
                <w:rFonts w:hint="eastAsia"/>
              </w:rPr>
              <w:t>VARCHAR2</w:t>
            </w:r>
          </w:p>
        </w:tc>
        <w:tc>
          <w:tcPr>
            <w:tcW w:w="1559" w:type="pct"/>
          </w:tcPr>
          <w:p w:rsidR="008C584C" w:rsidRPr="007F673A" w:rsidRDefault="008C584C" w:rsidP="00254D53">
            <w:r w:rsidRPr="007F673A">
              <w:rPr>
                <w:rFonts w:hint="eastAsia"/>
              </w:rPr>
              <w:t>视频</w:t>
            </w:r>
            <w:r w:rsidRPr="007F673A">
              <w:t>外层</w:t>
            </w:r>
            <w:r w:rsidRPr="007F673A">
              <w:rPr>
                <w:rFonts w:hint="eastAsia"/>
              </w:rPr>
              <w:t>VLAN</w:t>
            </w:r>
          </w:p>
        </w:tc>
        <w:tc>
          <w:tcPr>
            <w:tcW w:w="1558" w:type="pct"/>
          </w:tcPr>
          <w:p w:rsidR="008C584C" w:rsidRPr="007F673A" w:rsidRDefault="008C584C" w:rsidP="00254D53"/>
        </w:tc>
      </w:tr>
      <w:tr w:rsidR="008C584C" w:rsidRPr="007F673A" w:rsidTr="00254D53">
        <w:trPr>
          <w:trHeight w:val="227"/>
        </w:trPr>
        <w:tc>
          <w:tcPr>
            <w:tcW w:w="1069" w:type="pct"/>
          </w:tcPr>
          <w:p w:rsidR="008C584C" w:rsidRPr="007F673A" w:rsidRDefault="008C584C" w:rsidP="00254D53">
            <w:r w:rsidRPr="007F673A">
              <w:rPr>
                <w:rFonts w:hint="eastAsia"/>
              </w:rPr>
              <w:t>media_cvlan</w:t>
            </w:r>
          </w:p>
        </w:tc>
        <w:tc>
          <w:tcPr>
            <w:tcW w:w="814" w:type="pct"/>
          </w:tcPr>
          <w:p w:rsidR="008C584C" w:rsidRPr="007F673A" w:rsidRDefault="008C584C" w:rsidP="00254D53">
            <w:r w:rsidRPr="007F673A">
              <w:rPr>
                <w:rFonts w:hint="eastAsia"/>
              </w:rPr>
              <w:t>VARCHAR</w:t>
            </w:r>
            <w:r w:rsidRPr="007F673A">
              <w:rPr>
                <w:rFonts w:hint="eastAsia"/>
              </w:rPr>
              <w:lastRenderedPageBreak/>
              <w:t>2</w:t>
            </w:r>
          </w:p>
        </w:tc>
        <w:tc>
          <w:tcPr>
            <w:tcW w:w="1559" w:type="pct"/>
          </w:tcPr>
          <w:p w:rsidR="008C584C" w:rsidRPr="007F673A" w:rsidRDefault="008C584C" w:rsidP="00254D53">
            <w:r w:rsidRPr="007F673A">
              <w:rPr>
                <w:rFonts w:hint="eastAsia"/>
              </w:rPr>
              <w:lastRenderedPageBreak/>
              <w:t>视频</w:t>
            </w:r>
            <w:r w:rsidRPr="007F673A">
              <w:t>内层</w:t>
            </w:r>
            <w:r w:rsidRPr="007F673A">
              <w:rPr>
                <w:rFonts w:hint="eastAsia"/>
              </w:rPr>
              <w:t>VLAN</w:t>
            </w:r>
          </w:p>
        </w:tc>
        <w:tc>
          <w:tcPr>
            <w:tcW w:w="1558" w:type="pct"/>
          </w:tcPr>
          <w:p w:rsidR="008C584C" w:rsidRPr="007F673A" w:rsidRDefault="008C584C" w:rsidP="00254D53"/>
        </w:tc>
      </w:tr>
      <w:tr w:rsidR="008C584C" w:rsidRPr="007F673A" w:rsidTr="00254D53">
        <w:trPr>
          <w:trHeight w:val="227"/>
        </w:trPr>
        <w:tc>
          <w:tcPr>
            <w:tcW w:w="1069" w:type="pct"/>
          </w:tcPr>
          <w:p w:rsidR="008C584C" w:rsidRPr="007F673A" w:rsidRDefault="008C584C" w:rsidP="00254D53">
            <w:r w:rsidRPr="007F673A">
              <w:lastRenderedPageBreak/>
              <w:t>olt_mvlan</w:t>
            </w:r>
          </w:p>
        </w:tc>
        <w:tc>
          <w:tcPr>
            <w:tcW w:w="814" w:type="pct"/>
          </w:tcPr>
          <w:p w:rsidR="008C584C" w:rsidRPr="007F673A" w:rsidRDefault="008C584C" w:rsidP="00254D53">
            <w:r w:rsidRPr="007F673A">
              <w:rPr>
                <w:rFonts w:hint="eastAsia"/>
              </w:rPr>
              <w:t>VARCHAR2</w:t>
            </w:r>
          </w:p>
        </w:tc>
        <w:tc>
          <w:tcPr>
            <w:tcW w:w="1559" w:type="pct"/>
          </w:tcPr>
          <w:p w:rsidR="008C584C" w:rsidRPr="007F673A" w:rsidRDefault="008C584C" w:rsidP="00254D53">
            <w:r w:rsidRPr="007F673A">
              <w:rPr>
                <w:rFonts w:hint="eastAsia"/>
              </w:rPr>
              <w:t>MVLAN</w:t>
            </w:r>
          </w:p>
        </w:tc>
        <w:tc>
          <w:tcPr>
            <w:tcW w:w="1558" w:type="pct"/>
          </w:tcPr>
          <w:p w:rsidR="008C584C" w:rsidRPr="007F673A" w:rsidRDefault="008C584C" w:rsidP="00254D53"/>
        </w:tc>
      </w:tr>
      <w:tr w:rsidR="008C584C" w:rsidRPr="007F673A" w:rsidTr="00254D53">
        <w:trPr>
          <w:trHeight w:val="227"/>
        </w:trPr>
        <w:tc>
          <w:tcPr>
            <w:tcW w:w="1069" w:type="pct"/>
          </w:tcPr>
          <w:p w:rsidR="008C584C" w:rsidRPr="007F673A" w:rsidRDefault="008C584C" w:rsidP="00254D53">
            <w:r w:rsidRPr="007F673A">
              <w:t>olt</w:t>
            </w:r>
            <w:r w:rsidRPr="007F673A">
              <w:rPr>
                <w:rFonts w:hint="eastAsia"/>
              </w:rPr>
              <w:t>_f</w:t>
            </w:r>
            <w:r w:rsidRPr="007F673A">
              <w:t>actory</w:t>
            </w:r>
          </w:p>
        </w:tc>
        <w:tc>
          <w:tcPr>
            <w:tcW w:w="814" w:type="pct"/>
          </w:tcPr>
          <w:p w:rsidR="008C584C" w:rsidRPr="007F673A" w:rsidRDefault="008C584C" w:rsidP="00254D53">
            <w:pPr>
              <w:rPr>
                <w:highlight w:val="white"/>
              </w:rPr>
            </w:pPr>
            <w:r w:rsidRPr="007F673A">
              <w:rPr>
                <w:rFonts w:hint="eastAsia"/>
                <w:highlight w:val="white"/>
              </w:rPr>
              <w:t>VARCHAR2</w:t>
            </w:r>
          </w:p>
        </w:tc>
        <w:tc>
          <w:tcPr>
            <w:tcW w:w="1559" w:type="pct"/>
          </w:tcPr>
          <w:p w:rsidR="008C584C" w:rsidRPr="007F673A" w:rsidRDefault="008C584C" w:rsidP="00254D53">
            <w:r w:rsidRPr="007F673A">
              <w:rPr>
                <w:rFonts w:hint="eastAsia"/>
              </w:rPr>
              <w:t>olt</w:t>
            </w:r>
            <w:r w:rsidRPr="007F673A">
              <w:rPr>
                <w:rFonts w:hint="eastAsia"/>
              </w:rPr>
              <w:t>设备厂家</w:t>
            </w:r>
          </w:p>
        </w:tc>
        <w:tc>
          <w:tcPr>
            <w:tcW w:w="1558" w:type="pct"/>
          </w:tcPr>
          <w:p w:rsidR="008C584C" w:rsidRPr="007F673A" w:rsidRDefault="008C584C" w:rsidP="00254D53">
            <w:r w:rsidRPr="007F673A">
              <w:rPr>
                <w:rFonts w:hint="eastAsia"/>
              </w:rPr>
              <w:t>见</w:t>
            </w:r>
            <w:r w:rsidRPr="007F673A">
              <w:t xml:space="preserve">A2 </w:t>
            </w:r>
            <w:r w:rsidRPr="007F673A">
              <w:rPr>
                <w:rFonts w:hint="eastAsia"/>
              </w:rPr>
              <w:t>olt</w:t>
            </w:r>
            <w:r w:rsidRPr="007F673A">
              <w:t>设备厂家</w:t>
            </w:r>
          </w:p>
        </w:tc>
      </w:tr>
      <w:tr w:rsidR="008C584C" w:rsidRPr="007F673A" w:rsidTr="00254D53">
        <w:trPr>
          <w:trHeight w:val="539"/>
        </w:trPr>
        <w:tc>
          <w:tcPr>
            <w:tcW w:w="1069" w:type="pct"/>
          </w:tcPr>
          <w:p w:rsidR="008C584C" w:rsidRPr="007F673A" w:rsidRDefault="008C584C" w:rsidP="00254D53">
            <w:r w:rsidRPr="007F673A">
              <w:t>o</w:t>
            </w:r>
            <w:r w:rsidRPr="007F673A">
              <w:rPr>
                <w:rFonts w:hint="eastAsia"/>
              </w:rPr>
              <w:t>lt_id</w:t>
            </w:r>
          </w:p>
        </w:tc>
        <w:tc>
          <w:tcPr>
            <w:tcW w:w="814" w:type="pct"/>
          </w:tcPr>
          <w:p w:rsidR="008C584C" w:rsidRPr="007F673A" w:rsidRDefault="008C584C" w:rsidP="00254D53">
            <w:pPr>
              <w:rPr>
                <w:highlight w:val="white"/>
              </w:rPr>
            </w:pPr>
            <w:r w:rsidRPr="007F673A">
              <w:rPr>
                <w:rFonts w:hint="eastAsia"/>
                <w:highlight w:val="white"/>
              </w:rPr>
              <w:t>VARCHAR2</w:t>
            </w:r>
          </w:p>
        </w:tc>
        <w:tc>
          <w:tcPr>
            <w:tcW w:w="1559" w:type="pct"/>
          </w:tcPr>
          <w:p w:rsidR="008C584C" w:rsidRPr="007F673A" w:rsidRDefault="008C584C" w:rsidP="00254D53">
            <w:pPr>
              <w:rPr>
                <w:highlight w:val="white"/>
              </w:rPr>
            </w:pPr>
            <w:r w:rsidRPr="007F673A">
              <w:rPr>
                <w:rFonts w:hint="eastAsia"/>
              </w:rPr>
              <w:t>OLT</w:t>
            </w:r>
            <w:r w:rsidRPr="007F673A">
              <w:rPr>
                <w:rFonts w:hint="eastAsia"/>
              </w:rPr>
              <w:t>设备标识</w:t>
            </w:r>
          </w:p>
        </w:tc>
        <w:tc>
          <w:tcPr>
            <w:tcW w:w="1558" w:type="pct"/>
          </w:tcPr>
          <w:p w:rsidR="008C584C" w:rsidRPr="007F673A" w:rsidRDefault="008C584C" w:rsidP="00254D53">
            <w:r w:rsidRPr="007F673A">
              <w:rPr>
                <w:rFonts w:hint="eastAsia"/>
              </w:rPr>
              <w:t>如果有，返回</w:t>
            </w:r>
          </w:p>
        </w:tc>
      </w:tr>
      <w:tr w:rsidR="008C584C" w:rsidRPr="007F673A" w:rsidTr="00254D53">
        <w:trPr>
          <w:trHeight w:val="227"/>
        </w:trPr>
        <w:tc>
          <w:tcPr>
            <w:tcW w:w="1069" w:type="pct"/>
          </w:tcPr>
          <w:p w:rsidR="008C584C" w:rsidRPr="007F673A" w:rsidRDefault="008C584C" w:rsidP="00254D53">
            <w:r w:rsidRPr="007F673A">
              <w:t>olt_port_id</w:t>
            </w:r>
          </w:p>
        </w:tc>
        <w:tc>
          <w:tcPr>
            <w:tcW w:w="814" w:type="pct"/>
          </w:tcPr>
          <w:p w:rsidR="008C584C" w:rsidRPr="007F673A" w:rsidRDefault="008C584C" w:rsidP="00254D53">
            <w:r w:rsidRPr="007F673A">
              <w:rPr>
                <w:rFonts w:hint="eastAsia"/>
              </w:rPr>
              <w:t>VARCHAR2</w:t>
            </w:r>
          </w:p>
        </w:tc>
        <w:tc>
          <w:tcPr>
            <w:tcW w:w="1559" w:type="pct"/>
          </w:tcPr>
          <w:p w:rsidR="008C584C" w:rsidRPr="007F673A" w:rsidRDefault="008C584C" w:rsidP="00254D53">
            <w:r w:rsidRPr="007F673A">
              <w:rPr>
                <w:rFonts w:hint="eastAsia"/>
              </w:rPr>
              <w:t>OLT</w:t>
            </w:r>
            <w:r w:rsidRPr="007F673A">
              <w:rPr>
                <w:rFonts w:hint="eastAsia"/>
              </w:rPr>
              <w:t>端口标识</w:t>
            </w:r>
          </w:p>
        </w:tc>
        <w:tc>
          <w:tcPr>
            <w:tcW w:w="1558" w:type="pct"/>
          </w:tcPr>
          <w:p w:rsidR="008C584C" w:rsidRPr="007F673A" w:rsidRDefault="008C584C" w:rsidP="00254D53"/>
        </w:tc>
      </w:tr>
      <w:tr w:rsidR="008C584C" w:rsidRPr="007F673A" w:rsidTr="00254D53">
        <w:trPr>
          <w:trHeight w:val="227"/>
        </w:trPr>
        <w:tc>
          <w:tcPr>
            <w:tcW w:w="1069" w:type="pct"/>
          </w:tcPr>
          <w:p w:rsidR="008C584C" w:rsidRPr="007F673A" w:rsidRDefault="008C584C" w:rsidP="00254D53">
            <w:r w:rsidRPr="007F673A">
              <w:t>olt_port_name</w:t>
            </w:r>
          </w:p>
        </w:tc>
        <w:tc>
          <w:tcPr>
            <w:tcW w:w="814" w:type="pct"/>
          </w:tcPr>
          <w:p w:rsidR="008C584C" w:rsidRPr="007F673A" w:rsidRDefault="008C584C" w:rsidP="00254D53">
            <w:r w:rsidRPr="007F673A">
              <w:rPr>
                <w:rFonts w:hint="eastAsia"/>
              </w:rPr>
              <w:t>VARCHAR2</w:t>
            </w:r>
          </w:p>
        </w:tc>
        <w:tc>
          <w:tcPr>
            <w:tcW w:w="1559" w:type="pct"/>
          </w:tcPr>
          <w:p w:rsidR="008C584C" w:rsidRPr="007F673A" w:rsidRDefault="008C584C" w:rsidP="00254D53">
            <w:r w:rsidRPr="007F673A">
              <w:rPr>
                <w:rFonts w:hint="eastAsia"/>
              </w:rPr>
              <w:t>OLT</w:t>
            </w:r>
            <w:r w:rsidRPr="007F673A">
              <w:rPr>
                <w:rFonts w:hint="eastAsia"/>
              </w:rPr>
              <w:t>端口名称</w:t>
            </w:r>
          </w:p>
        </w:tc>
        <w:tc>
          <w:tcPr>
            <w:tcW w:w="1558" w:type="pct"/>
          </w:tcPr>
          <w:p w:rsidR="008C584C" w:rsidRPr="007F673A" w:rsidRDefault="008C584C" w:rsidP="00254D53"/>
        </w:tc>
      </w:tr>
      <w:tr w:rsidR="008C584C" w:rsidRPr="007F673A" w:rsidTr="00254D53">
        <w:trPr>
          <w:trHeight w:val="227"/>
        </w:trPr>
        <w:tc>
          <w:tcPr>
            <w:tcW w:w="1069" w:type="pct"/>
          </w:tcPr>
          <w:p w:rsidR="008C584C" w:rsidRPr="007F673A" w:rsidRDefault="008C584C" w:rsidP="00254D53">
            <w:r w:rsidRPr="007F673A">
              <w:t>olt_shelf_name</w:t>
            </w:r>
          </w:p>
        </w:tc>
        <w:tc>
          <w:tcPr>
            <w:tcW w:w="814" w:type="pct"/>
          </w:tcPr>
          <w:p w:rsidR="008C584C" w:rsidRPr="007F673A" w:rsidRDefault="008C584C" w:rsidP="00254D53">
            <w:r w:rsidRPr="007F673A">
              <w:rPr>
                <w:rFonts w:hint="eastAsia"/>
              </w:rPr>
              <w:t>VARCHAR2</w:t>
            </w:r>
          </w:p>
        </w:tc>
        <w:tc>
          <w:tcPr>
            <w:tcW w:w="1559" w:type="pct"/>
          </w:tcPr>
          <w:p w:rsidR="008C584C" w:rsidRPr="007F673A" w:rsidRDefault="008C584C" w:rsidP="00254D53">
            <w:r w:rsidRPr="007F673A">
              <w:rPr>
                <w:rFonts w:hint="eastAsia"/>
              </w:rPr>
              <w:t>OLT</w:t>
            </w:r>
            <w:r w:rsidRPr="007F673A">
              <w:rPr>
                <w:rFonts w:hint="eastAsia"/>
              </w:rPr>
              <w:t>机框名称</w:t>
            </w:r>
          </w:p>
        </w:tc>
        <w:tc>
          <w:tcPr>
            <w:tcW w:w="1558" w:type="pct"/>
          </w:tcPr>
          <w:p w:rsidR="008C584C" w:rsidRPr="007F673A" w:rsidRDefault="008C584C" w:rsidP="00254D53"/>
        </w:tc>
      </w:tr>
      <w:tr w:rsidR="008C584C" w:rsidRPr="007F673A" w:rsidTr="00254D53">
        <w:trPr>
          <w:trHeight w:val="227"/>
        </w:trPr>
        <w:tc>
          <w:tcPr>
            <w:tcW w:w="1069" w:type="pct"/>
          </w:tcPr>
          <w:p w:rsidR="008C584C" w:rsidRPr="007F673A" w:rsidRDefault="008C584C" w:rsidP="00254D53">
            <w:r w:rsidRPr="007F673A">
              <w:t>olt_card_name</w:t>
            </w:r>
          </w:p>
        </w:tc>
        <w:tc>
          <w:tcPr>
            <w:tcW w:w="814" w:type="pct"/>
          </w:tcPr>
          <w:p w:rsidR="008C584C" w:rsidRPr="007F673A" w:rsidRDefault="008C584C" w:rsidP="00254D53">
            <w:r w:rsidRPr="007F673A">
              <w:rPr>
                <w:rFonts w:hint="eastAsia"/>
              </w:rPr>
              <w:t>VARCHAR2</w:t>
            </w:r>
          </w:p>
        </w:tc>
        <w:tc>
          <w:tcPr>
            <w:tcW w:w="1559" w:type="pct"/>
          </w:tcPr>
          <w:p w:rsidR="008C584C" w:rsidRPr="007F673A" w:rsidRDefault="008C584C" w:rsidP="00254D53">
            <w:r w:rsidRPr="007F673A">
              <w:rPr>
                <w:rFonts w:hint="eastAsia"/>
              </w:rPr>
              <w:t>OLT</w:t>
            </w:r>
            <w:r w:rsidRPr="007F673A">
              <w:rPr>
                <w:rFonts w:hint="eastAsia"/>
              </w:rPr>
              <w:t>面板名称</w:t>
            </w:r>
          </w:p>
        </w:tc>
        <w:tc>
          <w:tcPr>
            <w:tcW w:w="1558" w:type="pct"/>
          </w:tcPr>
          <w:p w:rsidR="008C584C" w:rsidRPr="007F673A" w:rsidRDefault="008C584C" w:rsidP="00254D53"/>
        </w:tc>
      </w:tr>
      <w:tr w:rsidR="008C584C" w:rsidRPr="007F673A" w:rsidTr="00254D53">
        <w:trPr>
          <w:trHeight w:val="227"/>
        </w:trPr>
        <w:tc>
          <w:tcPr>
            <w:tcW w:w="1069" w:type="pct"/>
          </w:tcPr>
          <w:p w:rsidR="008C584C" w:rsidRPr="007F673A" w:rsidRDefault="008C584C" w:rsidP="00254D53">
            <w:r w:rsidRPr="007F673A">
              <w:t>olt_device_name</w:t>
            </w:r>
          </w:p>
        </w:tc>
        <w:tc>
          <w:tcPr>
            <w:tcW w:w="814" w:type="pct"/>
          </w:tcPr>
          <w:p w:rsidR="008C584C" w:rsidRPr="007F673A" w:rsidRDefault="008C584C" w:rsidP="00254D53">
            <w:r w:rsidRPr="007F673A">
              <w:rPr>
                <w:rFonts w:hint="eastAsia"/>
              </w:rPr>
              <w:t>VARCHAR2</w:t>
            </w:r>
          </w:p>
        </w:tc>
        <w:tc>
          <w:tcPr>
            <w:tcW w:w="1559" w:type="pct"/>
          </w:tcPr>
          <w:p w:rsidR="008C584C" w:rsidRPr="007F673A" w:rsidRDefault="008C584C" w:rsidP="00254D53">
            <w:r w:rsidRPr="007F673A">
              <w:rPr>
                <w:rFonts w:hint="eastAsia"/>
              </w:rPr>
              <w:t>OLT</w:t>
            </w:r>
            <w:r w:rsidRPr="007F673A">
              <w:rPr>
                <w:rFonts w:hint="eastAsia"/>
              </w:rPr>
              <w:t>设备名称</w:t>
            </w:r>
          </w:p>
        </w:tc>
        <w:tc>
          <w:tcPr>
            <w:tcW w:w="1558" w:type="pct"/>
          </w:tcPr>
          <w:p w:rsidR="008C584C" w:rsidRPr="007F673A" w:rsidRDefault="008C584C" w:rsidP="00254D53"/>
        </w:tc>
      </w:tr>
      <w:tr w:rsidR="008C584C" w:rsidRPr="007F673A" w:rsidTr="00254D53">
        <w:trPr>
          <w:trHeight w:val="227"/>
        </w:trPr>
        <w:tc>
          <w:tcPr>
            <w:tcW w:w="1069" w:type="pct"/>
          </w:tcPr>
          <w:p w:rsidR="008C584C" w:rsidRPr="007F673A" w:rsidRDefault="008C584C" w:rsidP="00254D53">
            <w:r w:rsidRPr="007F673A">
              <w:lastRenderedPageBreak/>
              <w:t>olt_device_ip</w:t>
            </w:r>
          </w:p>
        </w:tc>
        <w:tc>
          <w:tcPr>
            <w:tcW w:w="814" w:type="pct"/>
          </w:tcPr>
          <w:p w:rsidR="008C584C" w:rsidRPr="007F673A" w:rsidRDefault="008C584C" w:rsidP="00254D53">
            <w:r w:rsidRPr="007F673A">
              <w:rPr>
                <w:rFonts w:hint="eastAsia"/>
              </w:rPr>
              <w:t>VARCHAR2</w:t>
            </w:r>
          </w:p>
        </w:tc>
        <w:tc>
          <w:tcPr>
            <w:tcW w:w="1559" w:type="pct"/>
          </w:tcPr>
          <w:p w:rsidR="008C584C" w:rsidRPr="007F673A" w:rsidRDefault="008C584C" w:rsidP="00254D53">
            <w:r w:rsidRPr="007F673A">
              <w:rPr>
                <w:rFonts w:hint="eastAsia"/>
              </w:rPr>
              <w:t>OLT</w:t>
            </w:r>
            <w:r w:rsidRPr="007F673A">
              <w:rPr>
                <w:rFonts w:hint="eastAsia"/>
              </w:rPr>
              <w:t>设备</w:t>
            </w:r>
            <w:r w:rsidRPr="007F673A">
              <w:rPr>
                <w:rFonts w:hint="eastAsia"/>
              </w:rPr>
              <w:t>IP</w:t>
            </w:r>
          </w:p>
        </w:tc>
        <w:tc>
          <w:tcPr>
            <w:tcW w:w="1558" w:type="pct"/>
          </w:tcPr>
          <w:p w:rsidR="008C584C" w:rsidRPr="007F673A" w:rsidRDefault="008C584C" w:rsidP="00254D53"/>
        </w:tc>
      </w:tr>
      <w:tr w:rsidR="008C584C" w:rsidRPr="007F673A" w:rsidTr="00254D53">
        <w:trPr>
          <w:trHeight w:val="828"/>
        </w:trPr>
        <w:tc>
          <w:tcPr>
            <w:tcW w:w="1069" w:type="pct"/>
          </w:tcPr>
          <w:p w:rsidR="008C584C" w:rsidRPr="007F673A" w:rsidRDefault="008C584C" w:rsidP="00254D53">
            <w:r w:rsidRPr="007F673A">
              <w:t>olt_device_vendor_code</w:t>
            </w:r>
          </w:p>
        </w:tc>
        <w:tc>
          <w:tcPr>
            <w:tcW w:w="814" w:type="pct"/>
          </w:tcPr>
          <w:p w:rsidR="008C584C" w:rsidRPr="007F673A" w:rsidRDefault="008C584C" w:rsidP="00254D53">
            <w:r w:rsidRPr="007F673A">
              <w:rPr>
                <w:rFonts w:hint="eastAsia"/>
              </w:rPr>
              <w:t>VARCHAR2</w:t>
            </w:r>
          </w:p>
        </w:tc>
        <w:tc>
          <w:tcPr>
            <w:tcW w:w="1559" w:type="pct"/>
          </w:tcPr>
          <w:p w:rsidR="008C584C" w:rsidRPr="007F673A" w:rsidRDefault="008C584C" w:rsidP="00254D53">
            <w:r w:rsidRPr="007F673A">
              <w:rPr>
                <w:rFonts w:hint="eastAsia"/>
              </w:rPr>
              <w:t>设备厂商网管编码（对应资管的</w:t>
            </w:r>
            <w:r w:rsidRPr="007F673A">
              <w:rPr>
                <w:rFonts w:hint="eastAsia"/>
              </w:rPr>
              <w:t>EMS</w:t>
            </w:r>
            <w:r w:rsidRPr="007F673A">
              <w:rPr>
                <w:rFonts w:hint="eastAsia"/>
              </w:rPr>
              <w:t>）</w:t>
            </w:r>
          </w:p>
        </w:tc>
        <w:tc>
          <w:tcPr>
            <w:tcW w:w="1558" w:type="pct"/>
          </w:tcPr>
          <w:p w:rsidR="008C584C" w:rsidRPr="007F673A" w:rsidRDefault="008C584C" w:rsidP="00254D53"/>
        </w:tc>
      </w:tr>
      <w:tr w:rsidR="008C584C" w:rsidRPr="007F673A" w:rsidTr="00254D53">
        <w:trPr>
          <w:trHeight w:val="227"/>
        </w:trPr>
        <w:tc>
          <w:tcPr>
            <w:tcW w:w="1069" w:type="pct"/>
          </w:tcPr>
          <w:p w:rsidR="008C584C" w:rsidRPr="007F673A" w:rsidRDefault="008C584C" w:rsidP="00254D53">
            <w:r w:rsidRPr="007F673A">
              <w:t>first_obd_id</w:t>
            </w:r>
          </w:p>
        </w:tc>
        <w:tc>
          <w:tcPr>
            <w:tcW w:w="814" w:type="pct"/>
          </w:tcPr>
          <w:p w:rsidR="008C584C" w:rsidRPr="007F673A" w:rsidRDefault="008C584C" w:rsidP="00254D53">
            <w:r w:rsidRPr="007F673A">
              <w:rPr>
                <w:rFonts w:hint="eastAsia"/>
              </w:rPr>
              <w:t>VARCHAR2</w:t>
            </w:r>
          </w:p>
        </w:tc>
        <w:tc>
          <w:tcPr>
            <w:tcW w:w="1559" w:type="pct"/>
          </w:tcPr>
          <w:p w:rsidR="008C584C" w:rsidRPr="007F673A" w:rsidRDefault="008C584C" w:rsidP="00254D53">
            <w:r w:rsidRPr="007F673A">
              <w:t>一级</w:t>
            </w:r>
            <w:r w:rsidRPr="007F673A">
              <w:rPr>
                <w:rFonts w:hint="eastAsia"/>
              </w:rPr>
              <w:t>分光器</w:t>
            </w:r>
            <w:r w:rsidRPr="007F673A">
              <w:t>id</w:t>
            </w:r>
          </w:p>
        </w:tc>
        <w:tc>
          <w:tcPr>
            <w:tcW w:w="1558" w:type="pct"/>
          </w:tcPr>
          <w:p w:rsidR="008C584C" w:rsidRPr="007F673A" w:rsidRDefault="008C584C" w:rsidP="00254D53"/>
        </w:tc>
      </w:tr>
      <w:tr w:rsidR="008C584C" w:rsidRPr="007F673A" w:rsidTr="00254D53">
        <w:trPr>
          <w:trHeight w:val="227"/>
        </w:trPr>
        <w:tc>
          <w:tcPr>
            <w:tcW w:w="1069" w:type="pct"/>
          </w:tcPr>
          <w:p w:rsidR="008C584C" w:rsidRPr="007F673A" w:rsidRDefault="008C584C" w:rsidP="00254D53">
            <w:r w:rsidRPr="007F673A">
              <w:t>first_o</w:t>
            </w:r>
            <w:r w:rsidRPr="007F673A">
              <w:rPr>
                <w:rFonts w:hint="eastAsia"/>
              </w:rPr>
              <w:t>bd</w:t>
            </w:r>
            <w:r w:rsidRPr="007F673A">
              <w:t>_</w:t>
            </w:r>
            <w:r w:rsidRPr="007F673A">
              <w:rPr>
                <w:rFonts w:hint="eastAsia"/>
              </w:rPr>
              <w:t>n</w:t>
            </w:r>
            <w:r w:rsidRPr="007F673A">
              <w:t>ame</w:t>
            </w:r>
          </w:p>
        </w:tc>
        <w:tc>
          <w:tcPr>
            <w:tcW w:w="814" w:type="pct"/>
          </w:tcPr>
          <w:p w:rsidR="008C584C" w:rsidRPr="007F673A" w:rsidRDefault="008C584C" w:rsidP="00254D53">
            <w:r w:rsidRPr="007F673A">
              <w:rPr>
                <w:rFonts w:hint="eastAsia"/>
              </w:rPr>
              <w:t>VARCHAR2</w:t>
            </w:r>
          </w:p>
        </w:tc>
        <w:tc>
          <w:tcPr>
            <w:tcW w:w="1559" w:type="pct"/>
          </w:tcPr>
          <w:p w:rsidR="008C584C" w:rsidRPr="007F673A" w:rsidRDefault="008C584C" w:rsidP="00254D53">
            <w:r w:rsidRPr="007F673A">
              <w:t>一级</w:t>
            </w:r>
            <w:r w:rsidRPr="007F673A">
              <w:rPr>
                <w:rFonts w:hint="eastAsia"/>
              </w:rPr>
              <w:t>分光器名称</w:t>
            </w:r>
          </w:p>
        </w:tc>
        <w:tc>
          <w:tcPr>
            <w:tcW w:w="1558" w:type="pct"/>
          </w:tcPr>
          <w:p w:rsidR="008C584C" w:rsidRPr="007F673A" w:rsidRDefault="008C584C" w:rsidP="00254D53"/>
        </w:tc>
      </w:tr>
      <w:tr w:rsidR="008C584C" w:rsidRPr="007F673A" w:rsidTr="00254D53">
        <w:trPr>
          <w:trHeight w:val="227"/>
        </w:trPr>
        <w:tc>
          <w:tcPr>
            <w:tcW w:w="1069" w:type="pct"/>
          </w:tcPr>
          <w:p w:rsidR="008C584C" w:rsidRPr="007F673A" w:rsidRDefault="008C584C" w:rsidP="00254D53">
            <w:r w:rsidRPr="007F673A">
              <w:t>first_o</w:t>
            </w:r>
            <w:r w:rsidRPr="007F673A">
              <w:rPr>
                <w:rFonts w:hint="eastAsia"/>
              </w:rPr>
              <w:t>bd_port</w:t>
            </w:r>
          </w:p>
        </w:tc>
        <w:tc>
          <w:tcPr>
            <w:tcW w:w="814" w:type="pct"/>
          </w:tcPr>
          <w:p w:rsidR="008C584C" w:rsidRPr="007F673A" w:rsidRDefault="008C584C" w:rsidP="00254D53">
            <w:r w:rsidRPr="007F673A">
              <w:rPr>
                <w:rFonts w:hint="eastAsia"/>
              </w:rPr>
              <w:t>VARCHAR2</w:t>
            </w:r>
          </w:p>
        </w:tc>
        <w:tc>
          <w:tcPr>
            <w:tcW w:w="1559" w:type="pct"/>
          </w:tcPr>
          <w:p w:rsidR="008C584C" w:rsidRPr="007F673A" w:rsidRDefault="008C584C" w:rsidP="00254D53">
            <w:r w:rsidRPr="007F673A">
              <w:t>一级</w:t>
            </w:r>
            <w:r w:rsidRPr="007F673A">
              <w:rPr>
                <w:rFonts w:hint="eastAsia"/>
              </w:rPr>
              <w:t>分光器端口</w:t>
            </w:r>
          </w:p>
        </w:tc>
        <w:tc>
          <w:tcPr>
            <w:tcW w:w="1558" w:type="pct"/>
          </w:tcPr>
          <w:p w:rsidR="008C584C" w:rsidRPr="007F673A" w:rsidRDefault="008C584C" w:rsidP="00254D53"/>
        </w:tc>
      </w:tr>
      <w:tr w:rsidR="008C584C" w:rsidRPr="007F673A" w:rsidTr="00254D53">
        <w:trPr>
          <w:trHeight w:val="227"/>
        </w:trPr>
        <w:tc>
          <w:tcPr>
            <w:tcW w:w="1069" w:type="pct"/>
          </w:tcPr>
          <w:p w:rsidR="008C584C" w:rsidRPr="007F673A" w:rsidRDefault="008C584C" w:rsidP="00254D53">
            <w:r w:rsidRPr="007F673A">
              <w:t>first_o</w:t>
            </w:r>
            <w:r w:rsidRPr="007F673A">
              <w:rPr>
                <w:rFonts w:hint="eastAsia"/>
              </w:rPr>
              <w:t>bd_port</w:t>
            </w:r>
            <w:r w:rsidRPr="007F673A">
              <w:t>_id</w:t>
            </w:r>
          </w:p>
        </w:tc>
        <w:tc>
          <w:tcPr>
            <w:tcW w:w="814" w:type="pct"/>
          </w:tcPr>
          <w:p w:rsidR="008C584C" w:rsidRPr="007F673A" w:rsidRDefault="008C584C" w:rsidP="00254D53">
            <w:r w:rsidRPr="007F673A">
              <w:rPr>
                <w:rFonts w:hint="eastAsia"/>
              </w:rPr>
              <w:t>VARCHAR2</w:t>
            </w:r>
          </w:p>
        </w:tc>
        <w:tc>
          <w:tcPr>
            <w:tcW w:w="1559" w:type="pct"/>
          </w:tcPr>
          <w:p w:rsidR="008C584C" w:rsidRPr="007F673A" w:rsidRDefault="008C584C" w:rsidP="00254D53">
            <w:r w:rsidRPr="007F673A">
              <w:t>一级</w:t>
            </w:r>
            <w:r w:rsidRPr="007F673A">
              <w:rPr>
                <w:rFonts w:hint="eastAsia"/>
              </w:rPr>
              <w:t>分光器端口</w:t>
            </w:r>
            <w:r w:rsidRPr="007F673A">
              <w:t>id</w:t>
            </w:r>
          </w:p>
        </w:tc>
        <w:tc>
          <w:tcPr>
            <w:tcW w:w="1558" w:type="pct"/>
          </w:tcPr>
          <w:p w:rsidR="008C584C" w:rsidRPr="007F673A" w:rsidRDefault="008C584C" w:rsidP="00254D53"/>
        </w:tc>
      </w:tr>
      <w:tr w:rsidR="008C584C" w:rsidRPr="007F673A" w:rsidTr="00254D53">
        <w:trPr>
          <w:trHeight w:val="227"/>
        </w:trPr>
        <w:tc>
          <w:tcPr>
            <w:tcW w:w="1069" w:type="pct"/>
          </w:tcPr>
          <w:p w:rsidR="008C584C" w:rsidRPr="007F673A" w:rsidRDefault="008C584C" w:rsidP="00254D53">
            <w:r w:rsidRPr="007F673A">
              <w:t>second_obd_id</w:t>
            </w:r>
          </w:p>
        </w:tc>
        <w:tc>
          <w:tcPr>
            <w:tcW w:w="814" w:type="pct"/>
          </w:tcPr>
          <w:p w:rsidR="008C584C" w:rsidRPr="007F673A" w:rsidRDefault="008C584C" w:rsidP="00254D53">
            <w:r w:rsidRPr="007F673A">
              <w:rPr>
                <w:rFonts w:hint="eastAsia"/>
              </w:rPr>
              <w:t>VARCHAR2</w:t>
            </w:r>
          </w:p>
        </w:tc>
        <w:tc>
          <w:tcPr>
            <w:tcW w:w="1559" w:type="pct"/>
          </w:tcPr>
          <w:p w:rsidR="008C584C" w:rsidRPr="007F673A" w:rsidRDefault="008C584C" w:rsidP="00254D53">
            <w:r w:rsidRPr="007F673A">
              <w:t>二级</w:t>
            </w:r>
            <w:r w:rsidRPr="007F673A">
              <w:rPr>
                <w:rFonts w:hint="eastAsia"/>
              </w:rPr>
              <w:t>分光器编码</w:t>
            </w:r>
          </w:p>
        </w:tc>
        <w:tc>
          <w:tcPr>
            <w:tcW w:w="1558" w:type="pct"/>
          </w:tcPr>
          <w:p w:rsidR="008C584C" w:rsidRPr="007F673A" w:rsidRDefault="008C584C" w:rsidP="00254D53"/>
        </w:tc>
      </w:tr>
      <w:tr w:rsidR="008C584C" w:rsidRPr="007F673A" w:rsidTr="00254D53">
        <w:trPr>
          <w:trHeight w:val="227"/>
        </w:trPr>
        <w:tc>
          <w:tcPr>
            <w:tcW w:w="1069" w:type="pct"/>
          </w:tcPr>
          <w:p w:rsidR="008C584C" w:rsidRPr="007F673A" w:rsidRDefault="008C584C" w:rsidP="00254D53">
            <w:r w:rsidRPr="007F673A">
              <w:t>second_o</w:t>
            </w:r>
            <w:r w:rsidRPr="007F673A">
              <w:rPr>
                <w:rFonts w:hint="eastAsia"/>
              </w:rPr>
              <w:t>bd</w:t>
            </w:r>
            <w:r w:rsidRPr="007F673A">
              <w:t>_</w:t>
            </w:r>
            <w:r w:rsidRPr="007F673A">
              <w:rPr>
                <w:rFonts w:hint="eastAsia"/>
              </w:rPr>
              <w:t>n</w:t>
            </w:r>
            <w:r w:rsidRPr="007F673A">
              <w:t>ame</w:t>
            </w:r>
          </w:p>
        </w:tc>
        <w:tc>
          <w:tcPr>
            <w:tcW w:w="814" w:type="pct"/>
          </w:tcPr>
          <w:p w:rsidR="008C584C" w:rsidRPr="007F673A" w:rsidRDefault="008C584C" w:rsidP="00254D53">
            <w:r w:rsidRPr="007F673A">
              <w:rPr>
                <w:rFonts w:hint="eastAsia"/>
              </w:rPr>
              <w:t>VARCHAR2</w:t>
            </w:r>
          </w:p>
        </w:tc>
        <w:tc>
          <w:tcPr>
            <w:tcW w:w="1559" w:type="pct"/>
          </w:tcPr>
          <w:p w:rsidR="008C584C" w:rsidRPr="007F673A" w:rsidRDefault="008C584C" w:rsidP="00254D53">
            <w:r w:rsidRPr="007F673A">
              <w:t>二级</w:t>
            </w:r>
            <w:r w:rsidRPr="007F673A">
              <w:rPr>
                <w:rFonts w:hint="eastAsia"/>
              </w:rPr>
              <w:t>分光器名称</w:t>
            </w:r>
          </w:p>
        </w:tc>
        <w:tc>
          <w:tcPr>
            <w:tcW w:w="1558" w:type="pct"/>
          </w:tcPr>
          <w:p w:rsidR="008C584C" w:rsidRPr="007F673A" w:rsidRDefault="008C584C" w:rsidP="00254D53"/>
        </w:tc>
      </w:tr>
      <w:tr w:rsidR="008C584C" w:rsidRPr="007F673A" w:rsidTr="00254D53">
        <w:trPr>
          <w:trHeight w:val="227"/>
        </w:trPr>
        <w:tc>
          <w:tcPr>
            <w:tcW w:w="1069" w:type="pct"/>
          </w:tcPr>
          <w:p w:rsidR="008C584C" w:rsidRPr="007F673A" w:rsidRDefault="008C584C" w:rsidP="00254D53">
            <w:r w:rsidRPr="007F673A">
              <w:t>second_o</w:t>
            </w:r>
            <w:r w:rsidRPr="007F673A">
              <w:rPr>
                <w:rFonts w:hint="eastAsia"/>
              </w:rPr>
              <w:t>bd_port</w:t>
            </w:r>
          </w:p>
        </w:tc>
        <w:tc>
          <w:tcPr>
            <w:tcW w:w="814" w:type="pct"/>
          </w:tcPr>
          <w:p w:rsidR="008C584C" w:rsidRPr="007F673A" w:rsidRDefault="008C584C" w:rsidP="00254D53">
            <w:r w:rsidRPr="007F673A">
              <w:rPr>
                <w:rFonts w:hint="eastAsia"/>
              </w:rPr>
              <w:t>VARCHAR2</w:t>
            </w:r>
          </w:p>
        </w:tc>
        <w:tc>
          <w:tcPr>
            <w:tcW w:w="1559" w:type="pct"/>
          </w:tcPr>
          <w:p w:rsidR="008C584C" w:rsidRPr="007F673A" w:rsidRDefault="008C584C" w:rsidP="00254D53">
            <w:r w:rsidRPr="007F673A">
              <w:t>二级</w:t>
            </w:r>
            <w:r w:rsidRPr="007F673A">
              <w:rPr>
                <w:rFonts w:hint="eastAsia"/>
              </w:rPr>
              <w:t>分光器端口</w:t>
            </w:r>
          </w:p>
        </w:tc>
        <w:tc>
          <w:tcPr>
            <w:tcW w:w="1558" w:type="pct"/>
          </w:tcPr>
          <w:p w:rsidR="008C584C" w:rsidRPr="007F673A" w:rsidRDefault="008C584C" w:rsidP="00254D53"/>
        </w:tc>
      </w:tr>
      <w:tr w:rsidR="008C584C" w:rsidRPr="007F673A" w:rsidTr="00254D53">
        <w:trPr>
          <w:trHeight w:val="227"/>
        </w:trPr>
        <w:tc>
          <w:tcPr>
            <w:tcW w:w="1069" w:type="pct"/>
          </w:tcPr>
          <w:p w:rsidR="008C584C" w:rsidRPr="007F673A" w:rsidRDefault="008C584C" w:rsidP="00254D53">
            <w:r w:rsidRPr="007F673A">
              <w:lastRenderedPageBreak/>
              <w:t>second_o</w:t>
            </w:r>
            <w:r w:rsidRPr="007F673A">
              <w:rPr>
                <w:rFonts w:hint="eastAsia"/>
              </w:rPr>
              <w:t>bd_port</w:t>
            </w:r>
            <w:r w:rsidRPr="007F673A">
              <w:t>_id</w:t>
            </w:r>
          </w:p>
        </w:tc>
        <w:tc>
          <w:tcPr>
            <w:tcW w:w="814" w:type="pct"/>
          </w:tcPr>
          <w:p w:rsidR="008C584C" w:rsidRPr="007F673A" w:rsidRDefault="008C584C" w:rsidP="00254D53">
            <w:r w:rsidRPr="007F673A">
              <w:rPr>
                <w:rFonts w:hint="eastAsia"/>
              </w:rPr>
              <w:t>VARCHAR2</w:t>
            </w:r>
          </w:p>
        </w:tc>
        <w:tc>
          <w:tcPr>
            <w:tcW w:w="1559" w:type="pct"/>
          </w:tcPr>
          <w:p w:rsidR="008C584C" w:rsidRPr="007F673A" w:rsidRDefault="008C584C" w:rsidP="00254D53">
            <w:r w:rsidRPr="007F673A">
              <w:t>二级</w:t>
            </w:r>
            <w:r w:rsidRPr="007F673A">
              <w:rPr>
                <w:rFonts w:hint="eastAsia"/>
              </w:rPr>
              <w:t>分光器端口</w:t>
            </w:r>
            <w:r w:rsidRPr="007F673A">
              <w:t>id</w:t>
            </w:r>
          </w:p>
        </w:tc>
        <w:tc>
          <w:tcPr>
            <w:tcW w:w="1558" w:type="pct"/>
          </w:tcPr>
          <w:p w:rsidR="008C584C" w:rsidRPr="007F673A" w:rsidRDefault="008C584C" w:rsidP="00254D53"/>
        </w:tc>
      </w:tr>
      <w:tr w:rsidR="008C584C" w:rsidRPr="007F673A" w:rsidTr="00254D53">
        <w:trPr>
          <w:trHeight w:val="227"/>
        </w:trPr>
        <w:tc>
          <w:tcPr>
            <w:tcW w:w="1069" w:type="pct"/>
          </w:tcPr>
          <w:p w:rsidR="008C584C" w:rsidRPr="007F673A" w:rsidRDefault="008C584C" w:rsidP="00254D53">
            <w:r w:rsidRPr="007F673A">
              <w:t>gj</w:t>
            </w:r>
            <w:r w:rsidRPr="007F673A">
              <w:rPr>
                <w:rFonts w:hint="eastAsia"/>
              </w:rPr>
              <w:t>_</w:t>
            </w:r>
            <w:r w:rsidRPr="007F673A">
              <w:t>id</w:t>
            </w:r>
          </w:p>
        </w:tc>
        <w:tc>
          <w:tcPr>
            <w:tcW w:w="814" w:type="pct"/>
          </w:tcPr>
          <w:p w:rsidR="008C584C" w:rsidRPr="007F673A" w:rsidRDefault="008C584C" w:rsidP="00254D53">
            <w:r w:rsidRPr="007F673A">
              <w:rPr>
                <w:rFonts w:hint="eastAsia"/>
              </w:rPr>
              <w:t>VARCHAR2</w:t>
            </w:r>
          </w:p>
        </w:tc>
        <w:tc>
          <w:tcPr>
            <w:tcW w:w="1559" w:type="pct"/>
          </w:tcPr>
          <w:p w:rsidR="008C584C" w:rsidRPr="007F673A" w:rsidRDefault="008C584C" w:rsidP="00254D53">
            <w:r w:rsidRPr="007F673A">
              <w:rPr>
                <w:rFonts w:hint="eastAsia"/>
              </w:rPr>
              <w:t>光</w:t>
            </w:r>
            <w:r w:rsidRPr="007F673A">
              <w:t>交箱</w:t>
            </w:r>
            <w:r w:rsidRPr="007F673A">
              <w:t>id</w:t>
            </w:r>
          </w:p>
        </w:tc>
        <w:tc>
          <w:tcPr>
            <w:tcW w:w="1558" w:type="pct"/>
          </w:tcPr>
          <w:p w:rsidR="008C584C" w:rsidRPr="007F673A" w:rsidRDefault="008C584C" w:rsidP="00254D53"/>
        </w:tc>
      </w:tr>
      <w:tr w:rsidR="008C584C" w:rsidRPr="007F673A" w:rsidTr="00254D53">
        <w:trPr>
          <w:trHeight w:val="227"/>
        </w:trPr>
        <w:tc>
          <w:tcPr>
            <w:tcW w:w="1069" w:type="pct"/>
          </w:tcPr>
          <w:p w:rsidR="008C584C" w:rsidRPr="007F673A" w:rsidRDefault="008C584C" w:rsidP="00254D53">
            <w:r w:rsidRPr="007F673A">
              <w:t>gj</w:t>
            </w:r>
            <w:r w:rsidRPr="007F673A">
              <w:rPr>
                <w:rFonts w:hint="eastAsia"/>
              </w:rPr>
              <w:t>_</w:t>
            </w:r>
            <w:r w:rsidRPr="007F673A">
              <w:t>name</w:t>
            </w:r>
          </w:p>
        </w:tc>
        <w:tc>
          <w:tcPr>
            <w:tcW w:w="814" w:type="pct"/>
          </w:tcPr>
          <w:p w:rsidR="008C584C" w:rsidRPr="007F673A" w:rsidRDefault="008C584C" w:rsidP="00254D53">
            <w:r w:rsidRPr="007F673A">
              <w:rPr>
                <w:rFonts w:hint="eastAsia"/>
              </w:rPr>
              <w:t>VARCHAR2</w:t>
            </w:r>
          </w:p>
        </w:tc>
        <w:tc>
          <w:tcPr>
            <w:tcW w:w="1559" w:type="pct"/>
          </w:tcPr>
          <w:p w:rsidR="008C584C" w:rsidRPr="007F673A" w:rsidRDefault="008C584C" w:rsidP="00254D53">
            <w:r w:rsidRPr="007F673A">
              <w:rPr>
                <w:rFonts w:hint="eastAsia"/>
              </w:rPr>
              <w:t>光</w:t>
            </w:r>
            <w:r w:rsidRPr="007F673A">
              <w:t>交箱名称</w:t>
            </w:r>
          </w:p>
        </w:tc>
        <w:tc>
          <w:tcPr>
            <w:tcW w:w="1558" w:type="pct"/>
          </w:tcPr>
          <w:p w:rsidR="008C584C" w:rsidRPr="007F673A" w:rsidRDefault="008C584C" w:rsidP="00254D53"/>
        </w:tc>
      </w:tr>
      <w:tr w:rsidR="008C584C" w:rsidRPr="007F673A" w:rsidTr="00254D53">
        <w:trPr>
          <w:trHeight w:val="227"/>
        </w:trPr>
        <w:tc>
          <w:tcPr>
            <w:tcW w:w="1069" w:type="pct"/>
          </w:tcPr>
          <w:p w:rsidR="008C584C" w:rsidRPr="007F673A" w:rsidRDefault="008C584C" w:rsidP="00254D53">
            <w:r w:rsidRPr="007F673A">
              <w:t>gj_</w:t>
            </w:r>
            <w:r w:rsidRPr="007F673A">
              <w:rPr>
                <w:rFonts w:hint="eastAsia"/>
              </w:rPr>
              <w:t>port_name</w:t>
            </w:r>
          </w:p>
        </w:tc>
        <w:tc>
          <w:tcPr>
            <w:tcW w:w="814" w:type="pct"/>
          </w:tcPr>
          <w:p w:rsidR="008C584C" w:rsidRPr="007F673A" w:rsidRDefault="008C584C" w:rsidP="00254D53">
            <w:r w:rsidRPr="007F673A">
              <w:rPr>
                <w:rFonts w:hint="eastAsia"/>
              </w:rPr>
              <w:t>VARCHAR2</w:t>
            </w:r>
          </w:p>
        </w:tc>
        <w:tc>
          <w:tcPr>
            <w:tcW w:w="1559" w:type="pct"/>
          </w:tcPr>
          <w:p w:rsidR="008C584C" w:rsidRPr="007F673A" w:rsidRDefault="008C584C" w:rsidP="00254D53">
            <w:r w:rsidRPr="007F673A">
              <w:rPr>
                <w:rFonts w:hint="eastAsia"/>
              </w:rPr>
              <w:t>光</w:t>
            </w:r>
            <w:r w:rsidRPr="007F673A">
              <w:t>交箱</w:t>
            </w:r>
            <w:r w:rsidRPr="007F673A">
              <w:rPr>
                <w:rFonts w:hint="eastAsia"/>
              </w:rPr>
              <w:t>端子</w:t>
            </w:r>
            <w:r w:rsidRPr="007F673A">
              <w:t>名称</w:t>
            </w:r>
          </w:p>
        </w:tc>
        <w:tc>
          <w:tcPr>
            <w:tcW w:w="1558" w:type="pct"/>
          </w:tcPr>
          <w:p w:rsidR="008C584C" w:rsidRPr="007F673A" w:rsidRDefault="008C584C" w:rsidP="00254D53"/>
        </w:tc>
      </w:tr>
      <w:tr w:rsidR="008C584C" w:rsidRPr="007F673A" w:rsidTr="00254D53">
        <w:trPr>
          <w:trHeight w:val="227"/>
        </w:trPr>
        <w:tc>
          <w:tcPr>
            <w:tcW w:w="1069" w:type="pct"/>
          </w:tcPr>
          <w:p w:rsidR="008C584C" w:rsidRPr="007F673A" w:rsidRDefault="008C584C" w:rsidP="00254D53">
            <w:r w:rsidRPr="007F673A">
              <w:t>gj_</w:t>
            </w:r>
            <w:r w:rsidRPr="007F673A">
              <w:rPr>
                <w:rFonts w:hint="eastAsia"/>
              </w:rPr>
              <w:t>port_</w:t>
            </w:r>
            <w:r w:rsidRPr="007F673A">
              <w:t>id</w:t>
            </w:r>
          </w:p>
        </w:tc>
        <w:tc>
          <w:tcPr>
            <w:tcW w:w="814" w:type="pct"/>
          </w:tcPr>
          <w:p w:rsidR="008C584C" w:rsidRPr="007F673A" w:rsidRDefault="008C584C" w:rsidP="00254D53">
            <w:r w:rsidRPr="007F673A">
              <w:rPr>
                <w:rFonts w:hint="eastAsia"/>
              </w:rPr>
              <w:t>VARCHAR2</w:t>
            </w:r>
          </w:p>
        </w:tc>
        <w:tc>
          <w:tcPr>
            <w:tcW w:w="1559" w:type="pct"/>
          </w:tcPr>
          <w:p w:rsidR="008C584C" w:rsidRPr="007F673A" w:rsidRDefault="008C584C" w:rsidP="00254D53">
            <w:r w:rsidRPr="007F673A">
              <w:rPr>
                <w:rFonts w:hint="eastAsia"/>
              </w:rPr>
              <w:t>光</w:t>
            </w:r>
            <w:r w:rsidRPr="007F673A">
              <w:t>交箱</w:t>
            </w:r>
            <w:r w:rsidRPr="007F673A">
              <w:rPr>
                <w:rFonts w:hint="eastAsia"/>
              </w:rPr>
              <w:t>端子</w:t>
            </w:r>
            <w:r w:rsidRPr="007F673A">
              <w:t>id</w:t>
            </w:r>
          </w:p>
        </w:tc>
        <w:tc>
          <w:tcPr>
            <w:tcW w:w="1558" w:type="pct"/>
          </w:tcPr>
          <w:p w:rsidR="008C584C" w:rsidRPr="007F673A" w:rsidRDefault="008C584C" w:rsidP="00254D53"/>
        </w:tc>
      </w:tr>
      <w:tr w:rsidR="008C584C" w:rsidRPr="007F673A" w:rsidTr="00254D53">
        <w:trPr>
          <w:trHeight w:val="227"/>
        </w:trPr>
        <w:tc>
          <w:tcPr>
            <w:tcW w:w="1069" w:type="pct"/>
          </w:tcPr>
          <w:p w:rsidR="008C584C" w:rsidRPr="007F673A" w:rsidRDefault="008C584C" w:rsidP="00254D53">
            <w:r w:rsidRPr="007F673A">
              <w:t>g</w:t>
            </w:r>
            <w:r w:rsidRPr="007F673A">
              <w:rPr>
                <w:rFonts w:hint="eastAsia"/>
              </w:rPr>
              <w:t>f_</w:t>
            </w:r>
            <w:r w:rsidRPr="007F673A">
              <w:t>id</w:t>
            </w:r>
          </w:p>
        </w:tc>
        <w:tc>
          <w:tcPr>
            <w:tcW w:w="814" w:type="pct"/>
          </w:tcPr>
          <w:p w:rsidR="008C584C" w:rsidRPr="007F673A" w:rsidRDefault="008C584C" w:rsidP="00254D53">
            <w:r w:rsidRPr="007F673A">
              <w:rPr>
                <w:rFonts w:hint="eastAsia"/>
              </w:rPr>
              <w:t>VARCHAR2</w:t>
            </w:r>
          </w:p>
        </w:tc>
        <w:tc>
          <w:tcPr>
            <w:tcW w:w="1559" w:type="pct"/>
          </w:tcPr>
          <w:p w:rsidR="008C584C" w:rsidRPr="007F673A" w:rsidRDefault="008C584C" w:rsidP="00254D53">
            <w:r w:rsidRPr="007F673A">
              <w:rPr>
                <w:rFonts w:hint="eastAsia"/>
              </w:rPr>
              <w:t>光分</w:t>
            </w:r>
            <w:r w:rsidRPr="007F673A">
              <w:t>箱</w:t>
            </w:r>
            <w:r w:rsidRPr="007F673A">
              <w:t>id</w:t>
            </w:r>
          </w:p>
        </w:tc>
        <w:tc>
          <w:tcPr>
            <w:tcW w:w="1558" w:type="pct"/>
          </w:tcPr>
          <w:p w:rsidR="008C584C" w:rsidRPr="007F673A" w:rsidRDefault="008C584C" w:rsidP="00254D53"/>
        </w:tc>
      </w:tr>
      <w:tr w:rsidR="008C584C" w:rsidRPr="007F673A" w:rsidTr="00254D53">
        <w:trPr>
          <w:trHeight w:val="227"/>
        </w:trPr>
        <w:tc>
          <w:tcPr>
            <w:tcW w:w="1069" w:type="pct"/>
          </w:tcPr>
          <w:p w:rsidR="008C584C" w:rsidRPr="007F673A" w:rsidRDefault="008C584C" w:rsidP="00254D53">
            <w:r w:rsidRPr="007F673A">
              <w:t>gf</w:t>
            </w:r>
            <w:r w:rsidRPr="007F673A">
              <w:rPr>
                <w:rFonts w:hint="eastAsia"/>
              </w:rPr>
              <w:t>_</w:t>
            </w:r>
            <w:r w:rsidRPr="007F673A">
              <w:t>name</w:t>
            </w:r>
          </w:p>
        </w:tc>
        <w:tc>
          <w:tcPr>
            <w:tcW w:w="814" w:type="pct"/>
          </w:tcPr>
          <w:p w:rsidR="008C584C" w:rsidRPr="007F673A" w:rsidRDefault="008C584C" w:rsidP="00254D53">
            <w:r w:rsidRPr="007F673A">
              <w:rPr>
                <w:rFonts w:hint="eastAsia"/>
              </w:rPr>
              <w:t>VARCHAR2</w:t>
            </w:r>
          </w:p>
        </w:tc>
        <w:tc>
          <w:tcPr>
            <w:tcW w:w="1559" w:type="pct"/>
          </w:tcPr>
          <w:p w:rsidR="008C584C" w:rsidRPr="007F673A" w:rsidRDefault="008C584C" w:rsidP="00254D53">
            <w:r w:rsidRPr="007F673A">
              <w:rPr>
                <w:rFonts w:hint="eastAsia"/>
              </w:rPr>
              <w:t>光分</w:t>
            </w:r>
            <w:r w:rsidRPr="007F673A">
              <w:t>箱名称</w:t>
            </w:r>
          </w:p>
        </w:tc>
        <w:tc>
          <w:tcPr>
            <w:tcW w:w="1558" w:type="pct"/>
          </w:tcPr>
          <w:p w:rsidR="008C584C" w:rsidRPr="007F673A" w:rsidRDefault="008C584C" w:rsidP="00254D53"/>
        </w:tc>
      </w:tr>
      <w:tr w:rsidR="008C584C" w:rsidRPr="007F673A" w:rsidTr="00254D53">
        <w:trPr>
          <w:trHeight w:val="227"/>
        </w:trPr>
        <w:tc>
          <w:tcPr>
            <w:tcW w:w="1069" w:type="pct"/>
          </w:tcPr>
          <w:p w:rsidR="008C584C" w:rsidRPr="007F673A" w:rsidRDefault="008C584C" w:rsidP="00254D53">
            <w:r w:rsidRPr="007F673A">
              <w:t>gf_</w:t>
            </w:r>
            <w:r w:rsidRPr="007F673A">
              <w:rPr>
                <w:rFonts w:hint="eastAsia"/>
              </w:rPr>
              <w:t>port_name</w:t>
            </w:r>
          </w:p>
        </w:tc>
        <w:tc>
          <w:tcPr>
            <w:tcW w:w="814" w:type="pct"/>
          </w:tcPr>
          <w:p w:rsidR="008C584C" w:rsidRPr="007F673A" w:rsidRDefault="008C584C" w:rsidP="00254D53">
            <w:r w:rsidRPr="007F673A">
              <w:rPr>
                <w:rFonts w:hint="eastAsia"/>
              </w:rPr>
              <w:t>VARCHAR2</w:t>
            </w:r>
          </w:p>
        </w:tc>
        <w:tc>
          <w:tcPr>
            <w:tcW w:w="1559" w:type="pct"/>
          </w:tcPr>
          <w:p w:rsidR="008C584C" w:rsidRPr="007F673A" w:rsidRDefault="008C584C" w:rsidP="00254D53">
            <w:r w:rsidRPr="007F673A">
              <w:rPr>
                <w:rFonts w:hint="eastAsia"/>
              </w:rPr>
              <w:t>光分</w:t>
            </w:r>
            <w:r w:rsidRPr="007F673A">
              <w:t>箱</w:t>
            </w:r>
            <w:r w:rsidRPr="007F673A">
              <w:rPr>
                <w:rFonts w:hint="eastAsia"/>
              </w:rPr>
              <w:t>端子</w:t>
            </w:r>
            <w:r w:rsidRPr="007F673A">
              <w:t>名称</w:t>
            </w:r>
          </w:p>
        </w:tc>
        <w:tc>
          <w:tcPr>
            <w:tcW w:w="1558" w:type="pct"/>
          </w:tcPr>
          <w:p w:rsidR="008C584C" w:rsidRPr="007F673A" w:rsidRDefault="008C584C" w:rsidP="00254D53"/>
        </w:tc>
      </w:tr>
      <w:tr w:rsidR="008C584C" w:rsidRPr="007F673A" w:rsidTr="00254D53">
        <w:trPr>
          <w:trHeight w:val="227"/>
        </w:trPr>
        <w:tc>
          <w:tcPr>
            <w:tcW w:w="1069" w:type="pct"/>
          </w:tcPr>
          <w:p w:rsidR="008C584C" w:rsidRPr="007F673A" w:rsidRDefault="008C584C" w:rsidP="00254D53">
            <w:r w:rsidRPr="007F673A">
              <w:t>gf_</w:t>
            </w:r>
            <w:r w:rsidRPr="007F673A">
              <w:rPr>
                <w:rFonts w:hint="eastAsia"/>
              </w:rPr>
              <w:t>port_</w:t>
            </w:r>
            <w:r w:rsidRPr="007F673A">
              <w:t>id</w:t>
            </w:r>
          </w:p>
        </w:tc>
        <w:tc>
          <w:tcPr>
            <w:tcW w:w="814" w:type="pct"/>
          </w:tcPr>
          <w:p w:rsidR="008C584C" w:rsidRPr="007F673A" w:rsidRDefault="008C584C" w:rsidP="00254D53">
            <w:r w:rsidRPr="007F673A">
              <w:rPr>
                <w:rFonts w:hint="eastAsia"/>
              </w:rPr>
              <w:t>VARCHAR2</w:t>
            </w:r>
          </w:p>
        </w:tc>
        <w:tc>
          <w:tcPr>
            <w:tcW w:w="1559" w:type="pct"/>
          </w:tcPr>
          <w:p w:rsidR="008C584C" w:rsidRPr="007F673A" w:rsidRDefault="008C584C" w:rsidP="00254D53">
            <w:r w:rsidRPr="007F673A">
              <w:rPr>
                <w:rFonts w:hint="eastAsia"/>
              </w:rPr>
              <w:t>光分</w:t>
            </w:r>
            <w:r w:rsidRPr="007F673A">
              <w:t>箱</w:t>
            </w:r>
            <w:r w:rsidRPr="007F673A">
              <w:rPr>
                <w:rFonts w:hint="eastAsia"/>
              </w:rPr>
              <w:t>端子</w:t>
            </w:r>
            <w:r w:rsidRPr="007F673A">
              <w:t>id</w:t>
            </w:r>
          </w:p>
        </w:tc>
        <w:tc>
          <w:tcPr>
            <w:tcW w:w="1558" w:type="pct"/>
          </w:tcPr>
          <w:p w:rsidR="008C584C" w:rsidRPr="007F673A" w:rsidRDefault="008C584C" w:rsidP="00254D53"/>
        </w:tc>
      </w:tr>
      <w:tr w:rsidR="008C584C" w:rsidRPr="007F673A" w:rsidTr="00254D53">
        <w:trPr>
          <w:trHeight w:val="227"/>
        </w:trPr>
        <w:tc>
          <w:tcPr>
            <w:tcW w:w="1069" w:type="pct"/>
          </w:tcPr>
          <w:p w:rsidR="008C584C" w:rsidRPr="007F673A" w:rsidRDefault="008C584C" w:rsidP="00254D53">
            <w:r w:rsidRPr="007F673A">
              <w:lastRenderedPageBreak/>
              <w:t>onu_id</w:t>
            </w:r>
          </w:p>
        </w:tc>
        <w:tc>
          <w:tcPr>
            <w:tcW w:w="814" w:type="pct"/>
          </w:tcPr>
          <w:p w:rsidR="008C584C" w:rsidRPr="007F673A" w:rsidRDefault="008C584C" w:rsidP="00254D53">
            <w:r w:rsidRPr="007F673A">
              <w:rPr>
                <w:rFonts w:hint="eastAsia"/>
              </w:rPr>
              <w:t>VARCHAR2</w:t>
            </w:r>
          </w:p>
        </w:tc>
        <w:tc>
          <w:tcPr>
            <w:tcW w:w="1559" w:type="pct"/>
          </w:tcPr>
          <w:p w:rsidR="008C584C" w:rsidRPr="007F673A" w:rsidRDefault="008C584C" w:rsidP="00254D53">
            <w:r w:rsidRPr="007F673A">
              <w:rPr>
                <w:rFonts w:hint="eastAsia"/>
              </w:rPr>
              <w:t>ONU</w:t>
            </w:r>
            <w:r w:rsidRPr="007F673A">
              <w:t xml:space="preserve"> </w:t>
            </w:r>
            <w:r w:rsidRPr="007F673A">
              <w:rPr>
                <w:rFonts w:hint="eastAsia"/>
              </w:rPr>
              <w:t>id</w:t>
            </w:r>
          </w:p>
        </w:tc>
        <w:tc>
          <w:tcPr>
            <w:tcW w:w="1558" w:type="pct"/>
          </w:tcPr>
          <w:p w:rsidR="008C584C" w:rsidRPr="007F673A" w:rsidRDefault="008C584C" w:rsidP="00254D53"/>
        </w:tc>
      </w:tr>
      <w:tr w:rsidR="008C584C" w:rsidRPr="007F673A" w:rsidTr="00254D53">
        <w:trPr>
          <w:trHeight w:val="227"/>
        </w:trPr>
        <w:tc>
          <w:tcPr>
            <w:tcW w:w="1069" w:type="pct"/>
          </w:tcPr>
          <w:p w:rsidR="008C584C" w:rsidRPr="007F673A" w:rsidRDefault="008C584C" w:rsidP="00254D53">
            <w:r w:rsidRPr="007F673A">
              <w:t>o</w:t>
            </w:r>
            <w:r w:rsidRPr="007F673A">
              <w:rPr>
                <w:rFonts w:hint="eastAsia"/>
              </w:rPr>
              <w:t>nu_name</w:t>
            </w:r>
          </w:p>
        </w:tc>
        <w:tc>
          <w:tcPr>
            <w:tcW w:w="814" w:type="pct"/>
          </w:tcPr>
          <w:p w:rsidR="008C584C" w:rsidRPr="007F673A" w:rsidRDefault="008C584C" w:rsidP="00254D53">
            <w:r w:rsidRPr="007F673A">
              <w:rPr>
                <w:rFonts w:hint="eastAsia"/>
              </w:rPr>
              <w:t>VARCHAR2</w:t>
            </w:r>
          </w:p>
        </w:tc>
        <w:tc>
          <w:tcPr>
            <w:tcW w:w="1559" w:type="pct"/>
          </w:tcPr>
          <w:p w:rsidR="008C584C" w:rsidRPr="007F673A" w:rsidRDefault="008C584C" w:rsidP="00254D53">
            <w:r w:rsidRPr="007F673A">
              <w:rPr>
                <w:rFonts w:hint="eastAsia"/>
              </w:rPr>
              <w:t>ONU</w:t>
            </w:r>
            <w:r w:rsidRPr="007F673A">
              <w:t xml:space="preserve"> </w:t>
            </w:r>
            <w:r w:rsidRPr="007F673A">
              <w:rPr>
                <w:rFonts w:hint="eastAsia"/>
              </w:rPr>
              <w:t>名称</w:t>
            </w:r>
          </w:p>
        </w:tc>
        <w:tc>
          <w:tcPr>
            <w:tcW w:w="1558" w:type="pct"/>
            <w:vAlign w:val="center"/>
          </w:tcPr>
          <w:p w:rsidR="008C584C" w:rsidRPr="007F673A" w:rsidRDefault="008C584C" w:rsidP="00254D53"/>
        </w:tc>
      </w:tr>
      <w:tr w:rsidR="008C584C" w:rsidRPr="007F673A" w:rsidTr="00254D53">
        <w:trPr>
          <w:trHeight w:val="227"/>
        </w:trPr>
        <w:tc>
          <w:tcPr>
            <w:tcW w:w="1069" w:type="pct"/>
          </w:tcPr>
          <w:p w:rsidR="008C584C" w:rsidRPr="007F673A" w:rsidRDefault="008C584C" w:rsidP="00254D53">
            <w:r w:rsidRPr="007F673A">
              <w:t>onu_</w:t>
            </w:r>
            <w:r w:rsidRPr="007F673A">
              <w:rPr>
                <w:rFonts w:hint="eastAsia"/>
              </w:rPr>
              <w:t>port_id</w:t>
            </w:r>
          </w:p>
        </w:tc>
        <w:tc>
          <w:tcPr>
            <w:tcW w:w="814" w:type="pct"/>
          </w:tcPr>
          <w:p w:rsidR="008C584C" w:rsidRPr="007F673A" w:rsidRDefault="008C584C" w:rsidP="00254D53">
            <w:r w:rsidRPr="007F673A">
              <w:rPr>
                <w:rFonts w:hint="eastAsia"/>
              </w:rPr>
              <w:t>VARCHAR2</w:t>
            </w:r>
          </w:p>
        </w:tc>
        <w:tc>
          <w:tcPr>
            <w:tcW w:w="1559" w:type="pct"/>
          </w:tcPr>
          <w:p w:rsidR="008C584C" w:rsidRPr="007F673A" w:rsidRDefault="008C584C" w:rsidP="00254D53">
            <w:r w:rsidRPr="007F673A">
              <w:rPr>
                <w:rFonts w:hint="eastAsia"/>
              </w:rPr>
              <w:t>ONU</w:t>
            </w:r>
            <w:r w:rsidRPr="007F673A">
              <w:rPr>
                <w:rFonts w:hint="eastAsia"/>
              </w:rPr>
              <w:t>端口</w:t>
            </w:r>
            <w:r w:rsidRPr="007F673A">
              <w:t>id</w:t>
            </w:r>
          </w:p>
        </w:tc>
        <w:tc>
          <w:tcPr>
            <w:tcW w:w="1558" w:type="pct"/>
          </w:tcPr>
          <w:p w:rsidR="008C584C" w:rsidRPr="007F673A" w:rsidRDefault="008C584C" w:rsidP="00254D53"/>
        </w:tc>
      </w:tr>
      <w:tr w:rsidR="008C584C" w:rsidRPr="007F673A" w:rsidTr="00254D53">
        <w:trPr>
          <w:trHeight w:val="227"/>
        </w:trPr>
        <w:tc>
          <w:tcPr>
            <w:tcW w:w="1069" w:type="pct"/>
          </w:tcPr>
          <w:p w:rsidR="008C584C" w:rsidRPr="007F673A" w:rsidRDefault="008C584C" w:rsidP="00254D53">
            <w:r w:rsidRPr="007F673A">
              <w:t>o</w:t>
            </w:r>
            <w:r w:rsidRPr="007F673A">
              <w:rPr>
                <w:rFonts w:hint="eastAsia"/>
              </w:rPr>
              <w:t>nu_port</w:t>
            </w:r>
          </w:p>
        </w:tc>
        <w:tc>
          <w:tcPr>
            <w:tcW w:w="814" w:type="pct"/>
          </w:tcPr>
          <w:p w:rsidR="008C584C" w:rsidRPr="007F673A" w:rsidRDefault="008C584C" w:rsidP="00254D53">
            <w:r w:rsidRPr="007F673A">
              <w:rPr>
                <w:rFonts w:hint="eastAsia"/>
              </w:rPr>
              <w:t>VARCHAR2</w:t>
            </w:r>
          </w:p>
        </w:tc>
        <w:tc>
          <w:tcPr>
            <w:tcW w:w="1559" w:type="pct"/>
          </w:tcPr>
          <w:p w:rsidR="008C584C" w:rsidRPr="007F673A" w:rsidRDefault="008C584C" w:rsidP="00254D53">
            <w:r w:rsidRPr="007F673A">
              <w:rPr>
                <w:rFonts w:hint="eastAsia"/>
              </w:rPr>
              <w:t>ONU</w:t>
            </w:r>
            <w:r w:rsidRPr="007F673A">
              <w:rPr>
                <w:rFonts w:hint="eastAsia"/>
              </w:rPr>
              <w:t>端口</w:t>
            </w:r>
          </w:p>
        </w:tc>
        <w:tc>
          <w:tcPr>
            <w:tcW w:w="1558" w:type="pct"/>
          </w:tcPr>
          <w:p w:rsidR="008C584C" w:rsidRPr="007F673A" w:rsidRDefault="008C584C" w:rsidP="00254D53"/>
        </w:tc>
      </w:tr>
      <w:tr w:rsidR="008C584C" w:rsidRPr="007F673A" w:rsidTr="00254D53">
        <w:trPr>
          <w:trHeight w:val="227"/>
        </w:trPr>
        <w:tc>
          <w:tcPr>
            <w:tcW w:w="1069" w:type="pct"/>
          </w:tcPr>
          <w:p w:rsidR="008C584C" w:rsidRPr="007F673A" w:rsidRDefault="008C584C" w:rsidP="00254D53">
            <w:r w:rsidRPr="007F673A">
              <w:rPr>
                <w:rFonts w:hint="eastAsia"/>
              </w:rPr>
              <w:t>lan</w:t>
            </w:r>
            <w:r w:rsidRPr="007F673A">
              <w:t>_id</w:t>
            </w:r>
          </w:p>
        </w:tc>
        <w:tc>
          <w:tcPr>
            <w:tcW w:w="814" w:type="pct"/>
          </w:tcPr>
          <w:p w:rsidR="008C584C" w:rsidRPr="007F673A" w:rsidRDefault="008C584C" w:rsidP="00254D53">
            <w:r w:rsidRPr="007F673A">
              <w:rPr>
                <w:rFonts w:hint="eastAsia"/>
              </w:rPr>
              <w:t>VARCHAR2</w:t>
            </w:r>
          </w:p>
        </w:tc>
        <w:tc>
          <w:tcPr>
            <w:tcW w:w="1559" w:type="pct"/>
          </w:tcPr>
          <w:p w:rsidR="008C584C" w:rsidRPr="007F673A" w:rsidRDefault="008C584C" w:rsidP="00254D53">
            <w:r w:rsidRPr="007F673A">
              <w:t xml:space="preserve">LAN </w:t>
            </w:r>
            <w:r w:rsidRPr="007F673A">
              <w:rPr>
                <w:rFonts w:hint="eastAsia"/>
              </w:rPr>
              <w:t>id</w:t>
            </w:r>
          </w:p>
        </w:tc>
        <w:tc>
          <w:tcPr>
            <w:tcW w:w="1558" w:type="pct"/>
          </w:tcPr>
          <w:p w:rsidR="008C584C" w:rsidRPr="007F673A" w:rsidRDefault="008C584C" w:rsidP="00254D53">
            <w:r w:rsidRPr="007F673A">
              <w:t>Lan</w:t>
            </w:r>
            <w:r w:rsidRPr="007F673A">
              <w:t>接入方式使用</w:t>
            </w:r>
          </w:p>
        </w:tc>
      </w:tr>
      <w:tr w:rsidR="008C584C" w:rsidRPr="007F673A" w:rsidTr="00254D53">
        <w:trPr>
          <w:trHeight w:val="227"/>
        </w:trPr>
        <w:tc>
          <w:tcPr>
            <w:tcW w:w="1069" w:type="pct"/>
          </w:tcPr>
          <w:p w:rsidR="008C584C" w:rsidRPr="007F673A" w:rsidRDefault="008C584C" w:rsidP="00254D53">
            <w:r w:rsidRPr="007F673A">
              <w:rPr>
                <w:rFonts w:hint="eastAsia"/>
              </w:rPr>
              <w:t>lan_name</w:t>
            </w:r>
          </w:p>
        </w:tc>
        <w:tc>
          <w:tcPr>
            <w:tcW w:w="814" w:type="pct"/>
          </w:tcPr>
          <w:p w:rsidR="008C584C" w:rsidRPr="007F673A" w:rsidRDefault="008C584C" w:rsidP="00254D53">
            <w:r w:rsidRPr="007F673A">
              <w:rPr>
                <w:rFonts w:hint="eastAsia"/>
              </w:rPr>
              <w:t>VARCHAR2</w:t>
            </w:r>
          </w:p>
        </w:tc>
        <w:tc>
          <w:tcPr>
            <w:tcW w:w="1559" w:type="pct"/>
          </w:tcPr>
          <w:p w:rsidR="008C584C" w:rsidRPr="007F673A" w:rsidRDefault="008C584C" w:rsidP="00254D53">
            <w:r w:rsidRPr="007F673A">
              <w:t>LAN</w:t>
            </w:r>
            <w:r w:rsidRPr="007F673A">
              <w:rPr>
                <w:rFonts w:hint="eastAsia"/>
              </w:rPr>
              <w:t>名称</w:t>
            </w:r>
          </w:p>
        </w:tc>
        <w:tc>
          <w:tcPr>
            <w:tcW w:w="1558" w:type="pct"/>
          </w:tcPr>
          <w:p w:rsidR="008C584C" w:rsidRPr="007F673A" w:rsidRDefault="008C584C" w:rsidP="00254D53">
            <w:r w:rsidRPr="007F673A">
              <w:t>Lan</w:t>
            </w:r>
            <w:r w:rsidRPr="007F673A">
              <w:t>接入方式使用</w:t>
            </w:r>
          </w:p>
        </w:tc>
      </w:tr>
      <w:tr w:rsidR="008C584C" w:rsidRPr="007F673A" w:rsidTr="00254D53">
        <w:trPr>
          <w:trHeight w:val="227"/>
        </w:trPr>
        <w:tc>
          <w:tcPr>
            <w:tcW w:w="1069" w:type="pct"/>
          </w:tcPr>
          <w:p w:rsidR="008C584C" w:rsidRPr="007F673A" w:rsidRDefault="008C584C" w:rsidP="00254D53">
            <w:r w:rsidRPr="007F673A">
              <w:rPr>
                <w:rFonts w:hint="eastAsia"/>
              </w:rPr>
              <w:t>lan</w:t>
            </w:r>
            <w:r w:rsidRPr="007F673A">
              <w:t>_</w:t>
            </w:r>
            <w:r w:rsidRPr="007F673A">
              <w:rPr>
                <w:rFonts w:hint="eastAsia"/>
              </w:rPr>
              <w:t>port_id</w:t>
            </w:r>
          </w:p>
        </w:tc>
        <w:tc>
          <w:tcPr>
            <w:tcW w:w="814" w:type="pct"/>
          </w:tcPr>
          <w:p w:rsidR="008C584C" w:rsidRPr="007F673A" w:rsidRDefault="008C584C" w:rsidP="00254D53">
            <w:r w:rsidRPr="007F673A">
              <w:rPr>
                <w:rFonts w:hint="eastAsia"/>
              </w:rPr>
              <w:t>VARCHAR2</w:t>
            </w:r>
          </w:p>
        </w:tc>
        <w:tc>
          <w:tcPr>
            <w:tcW w:w="1559" w:type="pct"/>
          </w:tcPr>
          <w:p w:rsidR="008C584C" w:rsidRPr="007F673A" w:rsidRDefault="008C584C" w:rsidP="00254D53">
            <w:r w:rsidRPr="007F673A">
              <w:t>LAN</w:t>
            </w:r>
            <w:r w:rsidRPr="007F673A">
              <w:rPr>
                <w:rFonts w:hint="eastAsia"/>
              </w:rPr>
              <w:t>端口</w:t>
            </w:r>
            <w:r w:rsidRPr="007F673A">
              <w:t>id</w:t>
            </w:r>
          </w:p>
        </w:tc>
        <w:tc>
          <w:tcPr>
            <w:tcW w:w="1558" w:type="pct"/>
          </w:tcPr>
          <w:p w:rsidR="008C584C" w:rsidRPr="007F673A" w:rsidRDefault="008C584C" w:rsidP="00254D53">
            <w:r w:rsidRPr="007F673A">
              <w:t>Lan</w:t>
            </w:r>
            <w:r w:rsidRPr="007F673A">
              <w:t>接入方式使用</w:t>
            </w:r>
          </w:p>
        </w:tc>
      </w:tr>
      <w:tr w:rsidR="008C584C" w:rsidRPr="007F673A" w:rsidTr="00254D53">
        <w:trPr>
          <w:trHeight w:val="227"/>
        </w:trPr>
        <w:tc>
          <w:tcPr>
            <w:tcW w:w="1069" w:type="pct"/>
          </w:tcPr>
          <w:p w:rsidR="008C584C" w:rsidRPr="007F673A" w:rsidRDefault="008C584C" w:rsidP="00254D53">
            <w:r w:rsidRPr="007F673A">
              <w:rPr>
                <w:rFonts w:hint="eastAsia"/>
              </w:rPr>
              <w:t>lan_port</w:t>
            </w:r>
          </w:p>
        </w:tc>
        <w:tc>
          <w:tcPr>
            <w:tcW w:w="814" w:type="pct"/>
          </w:tcPr>
          <w:p w:rsidR="008C584C" w:rsidRPr="007F673A" w:rsidRDefault="008C584C" w:rsidP="00254D53">
            <w:r w:rsidRPr="007F673A">
              <w:rPr>
                <w:rFonts w:hint="eastAsia"/>
              </w:rPr>
              <w:t>VARCHAR2</w:t>
            </w:r>
          </w:p>
        </w:tc>
        <w:tc>
          <w:tcPr>
            <w:tcW w:w="1559" w:type="pct"/>
          </w:tcPr>
          <w:p w:rsidR="008C584C" w:rsidRPr="007F673A" w:rsidRDefault="008C584C" w:rsidP="00254D53">
            <w:r w:rsidRPr="007F673A">
              <w:t>LAN</w:t>
            </w:r>
            <w:r w:rsidRPr="007F673A">
              <w:rPr>
                <w:rFonts w:hint="eastAsia"/>
              </w:rPr>
              <w:t>端口</w:t>
            </w:r>
          </w:p>
        </w:tc>
        <w:tc>
          <w:tcPr>
            <w:tcW w:w="1558" w:type="pct"/>
          </w:tcPr>
          <w:p w:rsidR="008C584C" w:rsidRPr="007F673A" w:rsidRDefault="008C584C" w:rsidP="00254D53">
            <w:r w:rsidRPr="007F673A">
              <w:t>Lan</w:t>
            </w:r>
            <w:r w:rsidRPr="007F673A">
              <w:t>接入方式使用</w:t>
            </w:r>
          </w:p>
        </w:tc>
      </w:tr>
      <w:tr w:rsidR="008C584C" w:rsidRPr="007F673A" w:rsidTr="00254D53">
        <w:trPr>
          <w:trHeight w:val="507"/>
        </w:trPr>
        <w:tc>
          <w:tcPr>
            <w:tcW w:w="1069" w:type="pct"/>
          </w:tcPr>
          <w:p w:rsidR="008C584C" w:rsidRPr="007F673A" w:rsidRDefault="008C584C" w:rsidP="00254D53">
            <w:r w:rsidRPr="007F673A">
              <w:rPr>
                <w:rFonts w:hint="eastAsia"/>
              </w:rPr>
              <w:t>wbs</w:t>
            </w:r>
            <w:r w:rsidRPr="007F673A">
              <w:t>_id</w:t>
            </w:r>
          </w:p>
        </w:tc>
        <w:tc>
          <w:tcPr>
            <w:tcW w:w="814" w:type="pct"/>
          </w:tcPr>
          <w:p w:rsidR="008C584C" w:rsidRPr="007F673A" w:rsidRDefault="008C584C" w:rsidP="00254D53">
            <w:r w:rsidRPr="007F673A">
              <w:rPr>
                <w:rFonts w:hint="eastAsia"/>
              </w:rPr>
              <w:t>VARCHAR2</w:t>
            </w:r>
          </w:p>
        </w:tc>
        <w:tc>
          <w:tcPr>
            <w:tcW w:w="1559" w:type="pct"/>
          </w:tcPr>
          <w:p w:rsidR="008C584C" w:rsidRPr="007F673A" w:rsidRDefault="008C584C" w:rsidP="00254D53">
            <w:r w:rsidRPr="007F673A">
              <w:t xml:space="preserve">wbs </w:t>
            </w:r>
            <w:r w:rsidRPr="007F673A">
              <w:rPr>
                <w:rFonts w:hint="eastAsia"/>
              </w:rPr>
              <w:t>id</w:t>
            </w:r>
          </w:p>
        </w:tc>
        <w:tc>
          <w:tcPr>
            <w:tcW w:w="1558" w:type="pct"/>
          </w:tcPr>
          <w:p w:rsidR="008C584C" w:rsidRPr="007F673A" w:rsidRDefault="008C584C" w:rsidP="00254D53">
            <w:r w:rsidRPr="007F673A">
              <w:t>WBS</w:t>
            </w:r>
            <w:r w:rsidRPr="007F673A">
              <w:t>接入方式使用</w:t>
            </w:r>
          </w:p>
        </w:tc>
      </w:tr>
      <w:tr w:rsidR="008C584C" w:rsidRPr="007F673A" w:rsidTr="00254D53">
        <w:trPr>
          <w:trHeight w:val="227"/>
        </w:trPr>
        <w:tc>
          <w:tcPr>
            <w:tcW w:w="1069" w:type="pct"/>
          </w:tcPr>
          <w:p w:rsidR="008C584C" w:rsidRPr="007F673A" w:rsidRDefault="008C584C" w:rsidP="00254D53">
            <w:r w:rsidRPr="007F673A">
              <w:rPr>
                <w:rFonts w:hint="eastAsia"/>
              </w:rPr>
              <w:lastRenderedPageBreak/>
              <w:t>wbs_name</w:t>
            </w:r>
          </w:p>
        </w:tc>
        <w:tc>
          <w:tcPr>
            <w:tcW w:w="814" w:type="pct"/>
          </w:tcPr>
          <w:p w:rsidR="008C584C" w:rsidRPr="007F673A" w:rsidRDefault="008C584C" w:rsidP="00254D53">
            <w:r w:rsidRPr="007F673A">
              <w:rPr>
                <w:rFonts w:hint="eastAsia"/>
              </w:rPr>
              <w:t>VARCHAR2</w:t>
            </w:r>
          </w:p>
        </w:tc>
        <w:tc>
          <w:tcPr>
            <w:tcW w:w="1559" w:type="pct"/>
          </w:tcPr>
          <w:p w:rsidR="008C584C" w:rsidRPr="007F673A" w:rsidRDefault="008C584C" w:rsidP="00254D53">
            <w:r w:rsidRPr="007F673A">
              <w:t>wbs</w:t>
            </w:r>
            <w:r w:rsidRPr="007F673A">
              <w:rPr>
                <w:rFonts w:hint="eastAsia"/>
              </w:rPr>
              <w:t>名称</w:t>
            </w:r>
          </w:p>
        </w:tc>
        <w:tc>
          <w:tcPr>
            <w:tcW w:w="1558" w:type="pct"/>
          </w:tcPr>
          <w:p w:rsidR="008C584C" w:rsidRPr="007F673A" w:rsidRDefault="008C584C" w:rsidP="00254D53">
            <w:r w:rsidRPr="007F673A">
              <w:t>WBS</w:t>
            </w:r>
            <w:r w:rsidRPr="007F673A">
              <w:t>接入方式使用</w:t>
            </w:r>
          </w:p>
        </w:tc>
      </w:tr>
      <w:tr w:rsidR="008C584C" w:rsidRPr="007F673A" w:rsidTr="00254D53">
        <w:trPr>
          <w:trHeight w:val="227"/>
        </w:trPr>
        <w:tc>
          <w:tcPr>
            <w:tcW w:w="1069" w:type="pct"/>
          </w:tcPr>
          <w:p w:rsidR="008C584C" w:rsidRPr="007F673A" w:rsidRDefault="008C584C" w:rsidP="00254D53">
            <w:r w:rsidRPr="007F673A">
              <w:t>ont_</w:t>
            </w:r>
            <w:r w:rsidRPr="007F673A">
              <w:rPr>
                <w:rFonts w:hint="eastAsia"/>
              </w:rPr>
              <w:t>id</w:t>
            </w:r>
          </w:p>
        </w:tc>
        <w:tc>
          <w:tcPr>
            <w:tcW w:w="814" w:type="pct"/>
          </w:tcPr>
          <w:p w:rsidR="008C584C" w:rsidRPr="007F673A" w:rsidRDefault="008C584C" w:rsidP="00254D53">
            <w:r w:rsidRPr="007F673A">
              <w:rPr>
                <w:rFonts w:hint="eastAsia"/>
              </w:rPr>
              <w:t>VARCHAR2</w:t>
            </w:r>
          </w:p>
        </w:tc>
        <w:tc>
          <w:tcPr>
            <w:tcW w:w="1559" w:type="pct"/>
          </w:tcPr>
          <w:p w:rsidR="008C584C" w:rsidRPr="007F673A" w:rsidRDefault="008C584C" w:rsidP="00254D53">
            <w:r w:rsidRPr="007F673A">
              <w:t xml:space="preserve">Ont </w:t>
            </w:r>
            <w:r w:rsidRPr="007F673A">
              <w:rPr>
                <w:rFonts w:hint="eastAsia"/>
              </w:rPr>
              <w:t>id</w:t>
            </w:r>
          </w:p>
        </w:tc>
        <w:tc>
          <w:tcPr>
            <w:tcW w:w="1558" w:type="pct"/>
          </w:tcPr>
          <w:p w:rsidR="008C584C" w:rsidRPr="007F673A" w:rsidRDefault="008C584C" w:rsidP="00254D53">
            <w:r w:rsidRPr="007F673A">
              <w:t>On</w:t>
            </w:r>
            <w:r w:rsidRPr="007F673A">
              <w:rPr>
                <w:rFonts w:hint="eastAsia"/>
              </w:rPr>
              <w:t>t</w:t>
            </w:r>
            <w:r w:rsidRPr="007F673A">
              <w:t>位置</w:t>
            </w:r>
            <w:r w:rsidRPr="007F673A">
              <w:rPr>
                <w:rFonts w:hint="eastAsia"/>
              </w:rPr>
              <w:t>号</w:t>
            </w:r>
          </w:p>
        </w:tc>
      </w:tr>
      <w:tr w:rsidR="008C584C" w:rsidRPr="007F673A" w:rsidTr="00254D53">
        <w:trPr>
          <w:trHeight w:val="227"/>
        </w:trPr>
        <w:tc>
          <w:tcPr>
            <w:tcW w:w="1069" w:type="pct"/>
          </w:tcPr>
          <w:p w:rsidR="008C584C" w:rsidRPr="007F673A" w:rsidRDefault="008C584C" w:rsidP="00254D53">
            <w:r w:rsidRPr="007F673A">
              <w:t>ont_</w:t>
            </w:r>
            <w:r w:rsidRPr="007F673A">
              <w:rPr>
                <w:rFonts w:hint="eastAsia"/>
              </w:rPr>
              <w:t>model</w:t>
            </w:r>
          </w:p>
        </w:tc>
        <w:tc>
          <w:tcPr>
            <w:tcW w:w="814" w:type="pct"/>
          </w:tcPr>
          <w:p w:rsidR="008C584C" w:rsidRPr="007F673A" w:rsidRDefault="008C584C" w:rsidP="00254D53">
            <w:r w:rsidRPr="007F673A">
              <w:rPr>
                <w:rFonts w:hint="eastAsia"/>
              </w:rPr>
              <w:t>VARCHAR2</w:t>
            </w:r>
          </w:p>
        </w:tc>
        <w:tc>
          <w:tcPr>
            <w:tcW w:w="1559" w:type="pct"/>
          </w:tcPr>
          <w:p w:rsidR="008C584C" w:rsidRPr="007F673A" w:rsidRDefault="008C584C" w:rsidP="00254D53">
            <w:r w:rsidRPr="007F673A">
              <w:t xml:space="preserve">Ont </w:t>
            </w:r>
            <w:r w:rsidRPr="007F673A">
              <w:rPr>
                <w:rFonts w:hint="eastAsia"/>
              </w:rPr>
              <w:t>型号</w:t>
            </w:r>
          </w:p>
        </w:tc>
        <w:tc>
          <w:tcPr>
            <w:tcW w:w="1558" w:type="pct"/>
          </w:tcPr>
          <w:p w:rsidR="008C584C" w:rsidRPr="007F673A" w:rsidRDefault="008C584C" w:rsidP="00254D53"/>
        </w:tc>
      </w:tr>
      <w:tr w:rsidR="008C584C" w:rsidRPr="007F673A" w:rsidTr="00254D53">
        <w:trPr>
          <w:trHeight w:val="227"/>
        </w:trPr>
        <w:tc>
          <w:tcPr>
            <w:tcW w:w="1069" w:type="pct"/>
          </w:tcPr>
          <w:p w:rsidR="008C584C" w:rsidRPr="007F673A" w:rsidRDefault="008C584C" w:rsidP="00254D53">
            <w:r w:rsidRPr="007F673A">
              <w:t>ont_</w:t>
            </w:r>
            <w:r w:rsidRPr="007F673A">
              <w:rPr>
                <w:rFonts w:hint="eastAsia"/>
              </w:rPr>
              <w:t>device_name</w:t>
            </w:r>
          </w:p>
        </w:tc>
        <w:tc>
          <w:tcPr>
            <w:tcW w:w="814" w:type="pct"/>
          </w:tcPr>
          <w:p w:rsidR="008C584C" w:rsidRPr="007F673A" w:rsidRDefault="008C584C" w:rsidP="00254D53">
            <w:r w:rsidRPr="007F673A">
              <w:rPr>
                <w:rFonts w:hint="eastAsia"/>
              </w:rPr>
              <w:t>VARCHAR2</w:t>
            </w:r>
          </w:p>
        </w:tc>
        <w:tc>
          <w:tcPr>
            <w:tcW w:w="1559" w:type="pct"/>
          </w:tcPr>
          <w:p w:rsidR="008C584C" w:rsidRPr="007F673A" w:rsidRDefault="008C584C" w:rsidP="00254D53">
            <w:r w:rsidRPr="007F673A">
              <w:t>Ont</w:t>
            </w:r>
            <w:r w:rsidRPr="007F673A">
              <w:rPr>
                <w:rFonts w:hint="eastAsia"/>
              </w:rPr>
              <w:t>设备</w:t>
            </w:r>
            <w:r w:rsidRPr="007F673A">
              <w:t>名称</w:t>
            </w:r>
          </w:p>
        </w:tc>
        <w:tc>
          <w:tcPr>
            <w:tcW w:w="1558" w:type="pct"/>
          </w:tcPr>
          <w:p w:rsidR="008C584C" w:rsidRPr="007F673A" w:rsidRDefault="008C584C" w:rsidP="00254D53"/>
        </w:tc>
      </w:tr>
      <w:tr w:rsidR="008C584C" w:rsidRPr="007F673A" w:rsidTr="00254D53">
        <w:trPr>
          <w:trHeight w:val="227"/>
        </w:trPr>
        <w:tc>
          <w:tcPr>
            <w:tcW w:w="1069" w:type="pct"/>
          </w:tcPr>
          <w:p w:rsidR="008C584C" w:rsidRPr="007F673A" w:rsidRDefault="008C584C" w:rsidP="00254D53">
            <w:pPr>
              <w:rPr>
                <w:highlight w:val="white"/>
              </w:rPr>
            </w:pPr>
            <w:r w:rsidRPr="007F673A">
              <w:rPr>
                <w:highlight w:val="white"/>
              </w:rPr>
              <w:t>a</w:t>
            </w:r>
            <w:r w:rsidRPr="007F673A">
              <w:rPr>
                <w:rFonts w:hint="eastAsia"/>
                <w:highlight w:val="white"/>
              </w:rPr>
              <w:t>ccess</w:t>
            </w:r>
            <w:r w:rsidRPr="007F673A">
              <w:rPr>
                <w:highlight w:val="white"/>
              </w:rPr>
              <w:t>_m</w:t>
            </w:r>
            <w:r w:rsidRPr="007F673A">
              <w:rPr>
                <w:rFonts w:hint="eastAsia"/>
                <w:highlight w:val="white"/>
              </w:rPr>
              <w:t>ode</w:t>
            </w:r>
          </w:p>
        </w:tc>
        <w:tc>
          <w:tcPr>
            <w:tcW w:w="814" w:type="pct"/>
          </w:tcPr>
          <w:p w:rsidR="008C584C" w:rsidRPr="007F673A" w:rsidRDefault="008C584C" w:rsidP="00254D53">
            <w:r w:rsidRPr="007F673A">
              <w:rPr>
                <w:rFonts w:hint="eastAsia"/>
              </w:rPr>
              <w:t>VARCHAR2</w:t>
            </w:r>
          </w:p>
        </w:tc>
        <w:tc>
          <w:tcPr>
            <w:tcW w:w="1559" w:type="pct"/>
          </w:tcPr>
          <w:p w:rsidR="008C584C" w:rsidRPr="007F673A" w:rsidRDefault="008C584C" w:rsidP="00254D53">
            <w:pPr>
              <w:rPr>
                <w:highlight w:val="white"/>
              </w:rPr>
            </w:pPr>
            <w:r w:rsidRPr="007F673A">
              <w:rPr>
                <w:rFonts w:hint="eastAsia"/>
                <w:highlight w:val="white"/>
              </w:rPr>
              <w:t>产品接入方式</w:t>
            </w:r>
            <w:r w:rsidRPr="007F673A">
              <w:t xml:space="preserve"> </w:t>
            </w:r>
          </w:p>
        </w:tc>
        <w:tc>
          <w:tcPr>
            <w:tcW w:w="1558" w:type="pct"/>
          </w:tcPr>
          <w:p w:rsidR="008C584C" w:rsidRPr="007F673A" w:rsidRDefault="008C584C" w:rsidP="00254D53">
            <w:r w:rsidRPr="007F673A">
              <w:t>见</w:t>
            </w:r>
            <w:r w:rsidRPr="007F673A">
              <w:t xml:space="preserve">A4 </w:t>
            </w:r>
            <w:r w:rsidRPr="007F673A">
              <w:rPr>
                <w:rFonts w:hint="eastAsia"/>
              </w:rPr>
              <w:t>接入</w:t>
            </w:r>
            <w:r w:rsidRPr="007F673A">
              <w:t>方式</w:t>
            </w:r>
          </w:p>
        </w:tc>
      </w:tr>
      <w:tr w:rsidR="008C584C" w:rsidRPr="007F673A" w:rsidTr="00254D53">
        <w:trPr>
          <w:trHeight w:val="227"/>
        </w:trPr>
        <w:tc>
          <w:tcPr>
            <w:tcW w:w="1069" w:type="pct"/>
          </w:tcPr>
          <w:p w:rsidR="008C584C" w:rsidRPr="007F673A" w:rsidRDefault="008C584C" w:rsidP="00254D53">
            <w:r w:rsidRPr="007F673A">
              <w:t>auth_</w:t>
            </w:r>
            <w:r w:rsidRPr="007F673A">
              <w:rPr>
                <w:rFonts w:hint="eastAsia"/>
              </w:rPr>
              <w:t>v</w:t>
            </w:r>
            <w:r w:rsidRPr="007F673A">
              <w:t>alue</w:t>
            </w:r>
          </w:p>
        </w:tc>
        <w:tc>
          <w:tcPr>
            <w:tcW w:w="814" w:type="pct"/>
          </w:tcPr>
          <w:p w:rsidR="008C584C" w:rsidRPr="007F673A" w:rsidRDefault="008C584C" w:rsidP="00254D53">
            <w:r w:rsidRPr="007F673A">
              <w:rPr>
                <w:rFonts w:hint="eastAsia"/>
              </w:rPr>
              <w:t>VARCHAR2</w:t>
            </w:r>
          </w:p>
        </w:tc>
        <w:tc>
          <w:tcPr>
            <w:tcW w:w="1559" w:type="pct"/>
          </w:tcPr>
          <w:p w:rsidR="008C584C" w:rsidRPr="007F673A" w:rsidRDefault="008C584C" w:rsidP="00254D53">
            <w:r w:rsidRPr="007F673A">
              <w:rPr>
                <w:rFonts w:hint="eastAsia"/>
              </w:rPr>
              <w:t>认证信息</w:t>
            </w:r>
          </w:p>
        </w:tc>
        <w:tc>
          <w:tcPr>
            <w:tcW w:w="1558" w:type="pct"/>
          </w:tcPr>
          <w:p w:rsidR="008C584C" w:rsidRPr="007F673A" w:rsidRDefault="008C584C" w:rsidP="00254D53"/>
        </w:tc>
      </w:tr>
      <w:tr w:rsidR="008C584C" w:rsidRPr="007F673A" w:rsidTr="00254D53">
        <w:trPr>
          <w:trHeight w:val="227"/>
        </w:trPr>
        <w:tc>
          <w:tcPr>
            <w:tcW w:w="1069" w:type="pct"/>
          </w:tcPr>
          <w:p w:rsidR="008C584C" w:rsidRPr="007F673A" w:rsidRDefault="008C584C" w:rsidP="00254D53">
            <w:r w:rsidRPr="007F673A">
              <w:t>auth_</w:t>
            </w:r>
            <w:r w:rsidRPr="007F673A">
              <w:rPr>
                <w:rFonts w:hint="eastAsia"/>
              </w:rPr>
              <w:t>t</w:t>
            </w:r>
            <w:r w:rsidRPr="007F673A">
              <w:t>ype</w:t>
            </w:r>
          </w:p>
        </w:tc>
        <w:tc>
          <w:tcPr>
            <w:tcW w:w="814" w:type="pct"/>
          </w:tcPr>
          <w:p w:rsidR="008C584C" w:rsidRPr="007F673A" w:rsidRDefault="008C584C" w:rsidP="00254D53">
            <w:pPr>
              <w:rPr>
                <w:highlight w:val="white"/>
              </w:rPr>
            </w:pPr>
            <w:r w:rsidRPr="007F673A">
              <w:rPr>
                <w:rFonts w:hint="eastAsia"/>
                <w:highlight w:val="white"/>
              </w:rPr>
              <w:t>VARCHAR2</w:t>
            </w:r>
          </w:p>
        </w:tc>
        <w:tc>
          <w:tcPr>
            <w:tcW w:w="1559" w:type="pct"/>
          </w:tcPr>
          <w:p w:rsidR="008C584C" w:rsidRPr="007F673A" w:rsidRDefault="008C584C" w:rsidP="00254D53">
            <w:r w:rsidRPr="007F673A">
              <w:t>认证类型</w:t>
            </w:r>
          </w:p>
        </w:tc>
        <w:tc>
          <w:tcPr>
            <w:tcW w:w="1558" w:type="pct"/>
          </w:tcPr>
          <w:p w:rsidR="008C584C" w:rsidRPr="007F673A" w:rsidRDefault="008C584C" w:rsidP="00254D53">
            <w:r w:rsidRPr="007F673A">
              <w:t>见</w:t>
            </w:r>
            <w:r w:rsidRPr="007F673A">
              <w:rPr>
                <w:rFonts w:hint="eastAsia"/>
              </w:rPr>
              <w:t>A</w:t>
            </w:r>
            <w:r w:rsidRPr="007F673A">
              <w:t xml:space="preserve">1 </w:t>
            </w:r>
            <w:r w:rsidRPr="007F673A">
              <w:rPr>
                <w:rFonts w:hint="eastAsia"/>
              </w:rPr>
              <w:t>认证类型</w:t>
            </w:r>
          </w:p>
        </w:tc>
      </w:tr>
      <w:tr w:rsidR="008C584C" w:rsidRPr="007F673A" w:rsidTr="00254D53">
        <w:trPr>
          <w:trHeight w:val="227"/>
        </w:trPr>
        <w:tc>
          <w:tcPr>
            <w:tcW w:w="1069" w:type="pct"/>
          </w:tcPr>
          <w:p w:rsidR="008C584C" w:rsidRPr="007F673A" w:rsidRDefault="008C584C" w:rsidP="00254D53">
            <w:r w:rsidRPr="007F673A">
              <w:t>is_</w:t>
            </w:r>
            <w:r w:rsidRPr="007F673A">
              <w:rPr>
                <w:rFonts w:hint="eastAsia"/>
              </w:rPr>
              <w:t>pre</w:t>
            </w:r>
            <w:r w:rsidRPr="007F673A">
              <w:t>trea</w:t>
            </w:r>
            <w:r w:rsidRPr="007F673A">
              <w:rPr>
                <w:rFonts w:hint="eastAsia"/>
              </w:rPr>
              <w:t>tment</w:t>
            </w:r>
          </w:p>
        </w:tc>
        <w:tc>
          <w:tcPr>
            <w:tcW w:w="814" w:type="pct"/>
          </w:tcPr>
          <w:p w:rsidR="008C584C" w:rsidRPr="007F673A" w:rsidRDefault="008C584C" w:rsidP="00254D53">
            <w:pPr>
              <w:rPr>
                <w:highlight w:val="white"/>
              </w:rPr>
            </w:pPr>
            <w:r w:rsidRPr="007F673A">
              <w:rPr>
                <w:rFonts w:hint="eastAsia"/>
                <w:highlight w:val="white"/>
              </w:rPr>
              <w:t>VARCHAR2</w:t>
            </w:r>
          </w:p>
        </w:tc>
        <w:tc>
          <w:tcPr>
            <w:tcW w:w="1559" w:type="pct"/>
          </w:tcPr>
          <w:p w:rsidR="008C584C" w:rsidRPr="007F673A" w:rsidRDefault="008C584C" w:rsidP="00254D53">
            <w:r w:rsidRPr="007F673A">
              <w:t>是否预配置</w:t>
            </w:r>
          </w:p>
        </w:tc>
        <w:tc>
          <w:tcPr>
            <w:tcW w:w="1558" w:type="pct"/>
          </w:tcPr>
          <w:p w:rsidR="008C584C" w:rsidRPr="007F673A" w:rsidRDefault="008C584C" w:rsidP="00254D53">
            <w:r w:rsidRPr="007F673A">
              <w:t>默认</w:t>
            </w:r>
            <w:r w:rsidRPr="007F673A">
              <w:rPr>
                <w:rFonts w:hint="eastAsia"/>
              </w:rPr>
              <w:t>送</w:t>
            </w:r>
            <w:r w:rsidRPr="007F673A">
              <w:t>1</w:t>
            </w:r>
            <w:r w:rsidRPr="007F673A">
              <w:t>：</w:t>
            </w:r>
            <w:r w:rsidRPr="007F673A">
              <w:rPr>
                <w:rFonts w:hint="eastAsia"/>
              </w:rPr>
              <w:t>是</w:t>
            </w:r>
            <w:r w:rsidRPr="007F673A">
              <w:t xml:space="preserve">  0</w:t>
            </w:r>
            <w:r w:rsidRPr="007F673A">
              <w:t>：</w:t>
            </w:r>
            <w:r w:rsidRPr="007F673A">
              <w:rPr>
                <w:rFonts w:hint="eastAsia"/>
              </w:rPr>
              <w:t>否</w:t>
            </w:r>
          </w:p>
        </w:tc>
      </w:tr>
      <w:tr w:rsidR="008C584C" w:rsidRPr="007F673A" w:rsidTr="00254D53">
        <w:trPr>
          <w:trHeight w:val="227"/>
        </w:trPr>
        <w:tc>
          <w:tcPr>
            <w:tcW w:w="1069" w:type="pct"/>
          </w:tcPr>
          <w:p w:rsidR="008C584C" w:rsidRPr="007F673A" w:rsidRDefault="008C584C" w:rsidP="00254D53">
            <w:r w:rsidRPr="007F673A">
              <w:t>is_</w:t>
            </w:r>
            <w:r w:rsidRPr="007F673A">
              <w:rPr>
                <w:rFonts w:hint="eastAsia"/>
              </w:rPr>
              <w:t>o</w:t>
            </w:r>
            <w:r w:rsidRPr="007F673A">
              <w:t>ld_user</w:t>
            </w:r>
          </w:p>
        </w:tc>
        <w:tc>
          <w:tcPr>
            <w:tcW w:w="814" w:type="pct"/>
          </w:tcPr>
          <w:p w:rsidR="008C584C" w:rsidRPr="007F673A" w:rsidRDefault="008C584C" w:rsidP="00254D53">
            <w:pPr>
              <w:rPr>
                <w:highlight w:val="white"/>
              </w:rPr>
            </w:pPr>
            <w:r w:rsidRPr="007F673A">
              <w:rPr>
                <w:rFonts w:hint="eastAsia"/>
                <w:highlight w:val="white"/>
              </w:rPr>
              <w:t>VARCHAR2</w:t>
            </w:r>
          </w:p>
        </w:tc>
        <w:tc>
          <w:tcPr>
            <w:tcW w:w="1559" w:type="pct"/>
          </w:tcPr>
          <w:p w:rsidR="008C584C" w:rsidRPr="007F673A" w:rsidRDefault="008C584C" w:rsidP="00254D53">
            <w:r w:rsidRPr="007F673A">
              <w:t>是否老用户</w:t>
            </w:r>
          </w:p>
        </w:tc>
        <w:tc>
          <w:tcPr>
            <w:tcW w:w="1558" w:type="pct"/>
          </w:tcPr>
          <w:p w:rsidR="008C584C" w:rsidRPr="007F673A" w:rsidRDefault="008C584C" w:rsidP="00254D53">
            <w:r w:rsidRPr="007F673A">
              <w:rPr>
                <w:rFonts w:hint="eastAsia"/>
              </w:rPr>
              <w:t>存量</w:t>
            </w:r>
            <w:r w:rsidRPr="007F673A">
              <w:t>老用户</w:t>
            </w:r>
            <w:r w:rsidRPr="007F673A">
              <w:rPr>
                <w:rFonts w:hint="eastAsia"/>
              </w:rPr>
              <w:t>标记</w:t>
            </w:r>
            <w:r w:rsidRPr="007F673A">
              <w:t>送</w:t>
            </w:r>
            <w:r w:rsidRPr="007F673A">
              <w:t>1</w:t>
            </w:r>
            <w:r w:rsidRPr="007F673A">
              <w:t>：</w:t>
            </w:r>
            <w:r w:rsidRPr="007F673A">
              <w:rPr>
                <w:rFonts w:hint="eastAsia"/>
              </w:rPr>
              <w:t>是</w:t>
            </w:r>
            <w:r w:rsidRPr="007F673A">
              <w:t xml:space="preserve">  0 </w:t>
            </w:r>
            <w:r w:rsidRPr="007F673A">
              <w:t>：</w:t>
            </w:r>
            <w:r w:rsidRPr="007F673A">
              <w:rPr>
                <w:rFonts w:hint="eastAsia"/>
              </w:rPr>
              <w:t>否</w:t>
            </w:r>
          </w:p>
        </w:tc>
      </w:tr>
      <w:tr w:rsidR="008C584C" w:rsidRPr="007F673A" w:rsidTr="00254D53">
        <w:trPr>
          <w:trHeight w:val="1000"/>
        </w:trPr>
        <w:tc>
          <w:tcPr>
            <w:tcW w:w="1069" w:type="pct"/>
          </w:tcPr>
          <w:p w:rsidR="008C584C" w:rsidRPr="007F673A" w:rsidRDefault="008C584C" w:rsidP="00254D53">
            <w:r w:rsidRPr="007F673A">
              <w:lastRenderedPageBreak/>
              <w:t>is_thin_cover</w:t>
            </w:r>
          </w:p>
        </w:tc>
        <w:tc>
          <w:tcPr>
            <w:tcW w:w="814" w:type="pct"/>
          </w:tcPr>
          <w:p w:rsidR="008C584C" w:rsidRPr="007F673A" w:rsidRDefault="008C584C" w:rsidP="00254D53">
            <w:pPr>
              <w:rPr>
                <w:highlight w:val="white"/>
              </w:rPr>
            </w:pPr>
            <w:r w:rsidRPr="007F673A">
              <w:rPr>
                <w:rFonts w:hint="eastAsia"/>
                <w:highlight w:val="white"/>
              </w:rPr>
              <w:t>VARCHAR2</w:t>
            </w:r>
          </w:p>
        </w:tc>
        <w:tc>
          <w:tcPr>
            <w:tcW w:w="1559" w:type="pct"/>
          </w:tcPr>
          <w:p w:rsidR="008C584C" w:rsidRPr="007F673A" w:rsidRDefault="008C584C" w:rsidP="00254D53">
            <w:r w:rsidRPr="007F673A">
              <w:t>是否薄覆盖</w:t>
            </w:r>
          </w:p>
        </w:tc>
        <w:tc>
          <w:tcPr>
            <w:tcW w:w="1558" w:type="pct"/>
          </w:tcPr>
          <w:p w:rsidR="008C584C" w:rsidRPr="007F673A" w:rsidRDefault="008C584C" w:rsidP="00254D53">
            <w:r w:rsidRPr="007F673A">
              <w:t>1</w:t>
            </w:r>
            <w:r w:rsidRPr="007F673A">
              <w:t>：薄覆盖</w:t>
            </w:r>
            <w:r w:rsidRPr="007F673A">
              <w:t xml:space="preserve">  0</w:t>
            </w:r>
            <w:r w:rsidRPr="007F673A">
              <w:t>：</w:t>
            </w:r>
            <w:r w:rsidRPr="007F673A">
              <w:rPr>
                <w:rFonts w:hint="eastAsia"/>
              </w:rPr>
              <w:t>全覆盖</w:t>
            </w:r>
          </w:p>
        </w:tc>
      </w:tr>
      <w:tr w:rsidR="008C584C" w:rsidRPr="007F673A" w:rsidTr="00254D53">
        <w:trPr>
          <w:trHeight w:val="1015"/>
        </w:trPr>
        <w:tc>
          <w:tcPr>
            <w:tcW w:w="1069" w:type="pct"/>
          </w:tcPr>
          <w:p w:rsidR="008C584C" w:rsidRPr="007F673A" w:rsidRDefault="008C584C" w:rsidP="00254D53">
            <w:r w:rsidRPr="007F673A">
              <w:t>standard</w:t>
            </w:r>
            <w:r w:rsidRPr="007F673A">
              <w:rPr>
                <w:rFonts w:hint="eastAsia"/>
              </w:rPr>
              <w:t>_addr</w:t>
            </w:r>
            <w:r w:rsidRPr="007F673A">
              <w:t>_id</w:t>
            </w:r>
          </w:p>
        </w:tc>
        <w:tc>
          <w:tcPr>
            <w:tcW w:w="814" w:type="pct"/>
          </w:tcPr>
          <w:p w:rsidR="008C584C" w:rsidRPr="007F673A" w:rsidRDefault="008C584C" w:rsidP="00254D53">
            <w:pPr>
              <w:rPr>
                <w:highlight w:val="white"/>
              </w:rPr>
            </w:pPr>
            <w:r w:rsidRPr="007F673A">
              <w:rPr>
                <w:rFonts w:hint="eastAsia"/>
                <w:highlight w:val="white"/>
              </w:rPr>
              <w:t>VARCHAR2</w:t>
            </w:r>
          </w:p>
        </w:tc>
        <w:tc>
          <w:tcPr>
            <w:tcW w:w="1559" w:type="pct"/>
          </w:tcPr>
          <w:p w:rsidR="008C584C" w:rsidRPr="007F673A" w:rsidRDefault="008C584C" w:rsidP="00254D53">
            <w:r w:rsidRPr="007F673A">
              <w:t>标准地址</w:t>
            </w:r>
            <w:r w:rsidRPr="007F673A">
              <w:t>id</w:t>
            </w:r>
          </w:p>
        </w:tc>
        <w:tc>
          <w:tcPr>
            <w:tcW w:w="1558" w:type="pct"/>
          </w:tcPr>
          <w:p w:rsidR="008C584C" w:rsidRPr="007F673A" w:rsidRDefault="008C584C" w:rsidP="00254D53">
            <w:r w:rsidRPr="007F673A">
              <w:t>覆盖地址</w:t>
            </w:r>
          </w:p>
        </w:tc>
      </w:tr>
      <w:tr w:rsidR="008C584C" w:rsidRPr="007F673A" w:rsidTr="00254D53">
        <w:trPr>
          <w:trHeight w:val="227"/>
        </w:trPr>
        <w:tc>
          <w:tcPr>
            <w:tcW w:w="1069" w:type="pct"/>
          </w:tcPr>
          <w:p w:rsidR="008C584C" w:rsidRPr="007F673A" w:rsidRDefault="008C584C" w:rsidP="00254D53">
            <w:r w:rsidRPr="007F673A">
              <w:t>standard</w:t>
            </w:r>
            <w:r w:rsidRPr="007F673A">
              <w:rPr>
                <w:rFonts w:hint="eastAsia"/>
              </w:rPr>
              <w:t>_addr</w:t>
            </w:r>
            <w:r w:rsidRPr="007F673A">
              <w:t>_name</w:t>
            </w:r>
          </w:p>
        </w:tc>
        <w:tc>
          <w:tcPr>
            <w:tcW w:w="814" w:type="pct"/>
          </w:tcPr>
          <w:p w:rsidR="008C584C" w:rsidRPr="007F673A" w:rsidRDefault="008C584C" w:rsidP="00254D53">
            <w:pPr>
              <w:rPr>
                <w:highlight w:val="white"/>
              </w:rPr>
            </w:pPr>
            <w:r w:rsidRPr="007F673A">
              <w:rPr>
                <w:rFonts w:hint="eastAsia"/>
                <w:highlight w:val="white"/>
              </w:rPr>
              <w:t>VARCHAR2</w:t>
            </w:r>
          </w:p>
        </w:tc>
        <w:tc>
          <w:tcPr>
            <w:tcW w:w="1559" w:type="pct"/>
          </w:tcPr>
          <w:p w:rsidR="008C584C" w:rsidRPr="007F673A" w:rsidRDefault="008C584C" w:rsidP="00254D53">
            <w:r w:rsidRPr="007F673A">
              <w:t>标准地址名称</w:t>
            </w:r>
          </w:p>
        </w:tc>
        <w:tc>
          <w:tcPr>
            <w:tcW w:w="1558" w:type="pct"/>
          </w:tcPr>
          <w:p w:rsidR="008C584C" w:rsidRPr="007F673A" w:rsidRDefault="008C584C" w:rsidP="00254D53"/>
        </w:tc>
      </w:tr>
      <w:tr w:rsidR="008C584C" w:rsidRPr="007F673A" w:rsidTr="00254D53">
        <w:trPr>
          <w:trHeight w:val="227"/>
        </w:trPr>
        <w:tc>
          <w:tcPr>
            <w:tcW w:w="1069" w:type="pct"/>
          </w:tcPr>
          <w:p w:rsidR="008C584C" w:rsidRPr="007F673A" w:rsidRDefault="008C584C" w:rsidP="00254D53">
            <w:r w:rsidRPr="007F673A">
              <w:t>neigrid_</w:t>
            </w:r>
            <w:r w:rsidRPr="007F673A">
              <w:rPr>
                <w:rFonts w:hint="eastAsia"/>
              </w:rPr>
              <w:t>i</w:t>
            </w:r>
            <w:r w:rsidRPr="007F673A">
              <w:t>d</w:t>
            </w:r>
          </w:p>
        </w:tc>
        <w:tc>
          <w:tcPr>
            <w:tcW w:w="814" w:type="pct"/>
          </w:tcPr>
          <w:p w:rsidR="008C584C" w:rsidRPr="007F673A" w:rsidRDefault="008C584C" w:rsidP="00254D53">
            <w:pPr>
              <w:rPr>
                <w:highlight w:val="white"/>
              </w:rPr>
            </w:pPr>
            <w:r w:rsidRPr="007F673A">
              <w:rPr>
                <w:rFonts w:hint="eastAsia"/>
                <w:highlight w:val="white"/>
              </w:rPr>
              <w:t>VARCHAR2</w:t>
            </w:r>
          </w:p>
        </w:tc>
        <w:tc>
          <w:tcPr>
            <w:tcW w:w="1559" w:type="pct"/>
          </w:tcPr>
          <w:p w:rsidR="008C584C" w:rsidRPr="007F673A" w:rsidRDefault="008C584C" w:rsidP="00254D53">
            <w:r w:rsidRPr="007F673A">
              <w:rPr>
                <w:rFonts w:hint="eastAsia"/>
              </w:rPr>
              <w:t>网格</w:t>
            </w:r>
            <w:r w:rsidRPr="007F673A">
              <w:t>id</w:t>
            </w:r>
          </w:p>
        </w:tc>
        <w:tc>
          <w:tcPr>
            <w:tcW w:w="1558" w:type="pct"/>
          </w:tcPr>
          <w:p w:rsidR="008C584C" w:rsidRPr="007F673A" w:rsidRDefault="008C584C" w:rsidP="00254D53"/>
        </w:tc>
      </w:tr>
      <w:tr w:rsidR="008C584C" w:rsidRPr="007F673A" w:rsidTr="00254D53">
        <w:trPr>
          <w:trHeight w:val="227"/>
        </w:trPr>
        <w:tc>
          <w:tcPr>
            <w:tcW w:w="1069" w:type="pct"/>
          </w:tcPr>
          <w:p w:rsidR="008C584C" w:rsidRPr="007F673A" w:rsidRDefault="008C584C" w:rsidP="00254D53">
            <w:r w:rsidRPr="007F673A">
              <w:t>netgrid_name</w:t>
            </w:r>
          </w:p>
        </w:tc>
        <w:tc>
          <w:tcPr>
            <w:tcW w:w="814" w:type="pct"/>
          </w:tcPr>
          <w:p w:rsidR="008C584C" w:rsidRPr="007F673A" w:rsidRDefault="008C584C" w:rsidP="00254D53">
            <w:pPr>
              <w:rPr>
                <w:highlight w:val="white"/>
              </w:rPr>
            </w:pPr>
            <w:r w:rsidRPr="007F673A">
              <w:rPr>
                <w:rFonts w:hint="eastAsia"/>
                <w:highlight w:val="white"/>
              </w:rPr>
              <w:t>VARCHAR2</w:t>
            </w:r>
          </w:p>
        </w:tc>
        <w:tc>
          <w:tcPr>
            <w:tcW w:w="1559" w:type="pct"/>
          </w:tcPr>
          <w:p w:rsidR="008C584C" w:rsidRPr="007F673A" w:rsidRDefault="008C584C" w:rsidP="00254D53">
            <w:r w:rsidRPr="007F673A">
              <w:t>网格名称</w:t>
            </w:r>
          </w:p>
        </w:tc>
        <w:tc>
          <w:tcPr>
            <w:tcW w:w="1558" w:type="pct"/>
          </w:tcPr>
          <w:p w:rsidR="008C584C" w:rsidRPr="007F673A" w:rsidRDefault="008C584C" w:rsidP="00254D53"/>
        </w:tc>
      </w:tr>
      <w:tr w:rsidR="008C584C" w:rsidRPr="007F673A" w:rsidTr="00254D53">
        <w:trPr>
          <w:trHeight w:val="227"/>
        </w:trPr>
        <w:tc>
          <w:tcPr>
            <w:tcW w:w="1069" w:type="pct"/>
          </w:tcPr>
          <w:p w:rsidR="008C584C" w:rsidRPr="007F673A" w:rsidRDefault="008C584C" w:rsidP="00254D53">
            <w:r w:rsidRPr="007F673A">
              <w:t>standard</w:t>
            </w:r>
            <w:r w:rsidRPr="007F673A">
              <w:rPr>
                <w:rFonts w:hint="eastAsia"/>
              </w:rPr>
              <w:t>_addr</w:t>
            </w:r>
            <w:r w:rsidRPr="007F673A">
              <w:t>_id</w:t>
            </w:r>
            <w:r w:rsidRPr="007F673A">
              <w:rPr>
                <w:rFonts w:hint="eastAsia"/>
              </w:rPr>
              <w:t>_all</w:t>
            </w:r>
          </w:p>
        </w:tc>
        <w:tc>
          <w:tcPr>
            <w:tcW w:w="814" w:type="pct"/>
          </w:tcPr>
          <w:p w:rsidR="008C584C" w:rsidRPr="007F673A" w:rsidRDefault="008C584C" w:rsidP="00254D53">
            <w:pPr>
              <w:rPr>
                <w:highlight w:val="white"/>
              </w:rPr>
            </w:pPr>
            <w:r w:rsidRPr="007F673A">
              <w:rPr>
                <w:rFonts w:hint="eastAsia"/>
                <w:highlight w:val="white"/>
              </w:rPr>
              <w:t>VARCHAR2</w:t>
            </w:r>
          </w:p>
        </w:tc>
        <w:tc>
          <w:tcPr>
            <w:tcW w:w="1559" w:type="pct"/>
          </w:tcPr>
          <w:p w:rsidR="008C584C" w:rsidRPr="007F673A" w:rsidRDefault="008C584C" w:rsidP="00254D53">
            <w:r w:rsidRPr="007F673A">
              <w:t>标准地址</w:t>
            </w:r>
            <w:r w:rsidRPr="007F673A">
              <w:t>id(11</w:t>
            </w:r>
            <w:r w:rsidRPr="007F673A">
              <w:rPr>
                <w:rFonts w:hint="eastAsia"/>
              </w:rPr>
              <w:t>级</w:t>
            </w:r>
            <w:r w:rsidRPr="007F673A">
              <w:t>地址全量</w:t>
            </w:r>
            <w:r w:rsidRPr="007F673A">
              <w:rPr>
                <w:rFonts w:hint="eastAsia"/>
              </w:rPr>
              <w:t>id</w:t>
            </w:r>
            <w:r w:rsidRPr="007F673A">
              <w:t>，</w:t>
            </w:r>
            <w:r w:rsidRPr="007F673A">
              <w:rPr>
                <w:rFonts w:hint="eastAsia"/>
              </w:rPr>
              <w:t>逗号分隔</w:t>
            </w:r>
            <w:r w:rsidRPr="007F673A">
              <w:t>)</w:t>
            </w:r>
          </w:p>
        </w:tc>
        <w:tc>
          <w:tcPr>
            <w:tcW w:w="1558" w:type="pct"/>
          </w:tcPr>
          <w:p w:rsidR="008C584C" w:rsidRPr="007F673A" w:rsidRDefault="008C584C" w:rsidP="00254D53">
            <w:r w:rsidRPr="007F673A">
              <w:rPr>
                <w:rFonts w:hint="eastAsia"/>
              </w:rPr>
              <w:t>11</w:t>
            </w:r>
            <w:r w:rsidRPr="007F673A">
              <w:rPr>
                <w:rFonts w:hint="eastAsia"/>
              </w:rPr>
              <w:t>级全量地址编码</w:t>
            </w:r>
          </w:p>
        </w:tc>
      </w:tr>
      <w:tr w:rsidR="008C584C" w:rsidRPr="007F673A" w:rsidTr="00254D53">
        <w:trPr>
          <w:trHeight w:val="227"/>
        </w:trPr>
        <w:tc>
          <w:tcPr>
            <w:tcW w:w="1069" w:type="pct"/>
          </w:tcPr>
          <w:p w:rsidR="008C584C" w:rsidRPr="007F673A" w:rsidRDefault="008C584C" w:rsidP="00254D53">
            <w:r w:rsidRPr="007F673A">
              <w:t>standard</w:t>
            </w:r>
            <w:r w:rsidRPr="007F673A">
              <w:rPr>
                <w:rFonts w:hint="eastAsia"/>
              </w:rPr>
              <w:t>_addr</w:t>
            </w:r>
            <w:r w:rsidRPr="007F673A">
              <w:t>_name</w:t>
            </w:r>
            <w:r w:rsidRPr="007F673A">
              <w:rPr>
                <w:rFonts w:hint="eastAsia"/>
              </w:rPr>
              <w:t>_</w:t>
            </w:r>
            <w:r w:rsidRPr="007F673A">
              <w:t>last</w:t>
            </w:r>
          </w:p>
        </w:tc>
        <w:tc>
          <w:tcPr>
            <w:tcW w:w="814" w:type="pct"/>
          </w:tcPr>
          <w:p w:rsidR="008C584C" w:rsidRPr="007F673A" w:rsidRDefault="008C584C" w:rsidP="00254D53">
            <w:pPr>
              <w:rPr>
                <w:highlight w:val="white"/>
              </w:rPr>
            </w:pPr>
            <w:r w:rsidRPr="007F673A">
              <w:rPr>
                <w:rFonts w:hint="eastAsia"/>
                <w:highlight w:val="white"/>
              </w:rPr>
              <w:t>VARCHAR2</w:t>
            </w:r>
          </w:p>
        </w:tc>
        <w:tc>
          <w:tcPr>
            <w:tcW w:w="1559" w:type="pct"/>
          </w:tcPr>
          <w:p w:rsidR="008C584C" w:rsidRPr="007F673A" w:rsidRDefault="008C584C" w:rsidP="00254D53">
            <w:r w:rsidRPr="007F673A">
              <w:rPr>
                <w:rFonts w:hint="eastAsia"/>
              </w:rPr>
              <w:t>地</w:t>
            </w:r>
            <w:r w:rsidRPr="007F673A">
              <w:rPr>
                <w:rFonts w:hint="eastAsia"/>
              </w:rPr>
              <w:t>11</w:t>
            </w:r>
            <w:r w:rsidRPr="007F673A">
              <w:rPr>
                <w:rFonts w:hint="eastAsia"/>
              </w:rPr>
              <w:t>级地址描述地址</w:t>
            </w:r>
          </w:p>
        </w:tc>
        <w:tc>
          <w:tcPr>
            <w:tcW w:w="1558" w:type="pct"/>
          </w:tcPr>
          <w:p w:rsidR="008C584C" w:rsidRPr="007F673A" w:rsidRDefault="008C584C" w:rsidP="00254D53">
            <w:r w:rsidRPr="007F673A">
              <w:rPr>
                <w:rFonts w:hint="eastAsia"/>
              </w:rPr>
              <w:t>地</w:t>
            </w:r>
            <w:r w:rsidRPr="007F673A">
              <w:rPr>
                <w:rFonts w:hint="eastAsia"/>
              </w:rPr>
              <w:t>11</w:t>
            </w:r>
            <w:r w:rsidRPr="007F673A">
              <w:rPr>
                <w:rFonts w:hint="eastAsia"/>
              </w:rPr>
              <w:t>级地址描述地址</w:t>
            </w:r>
          </w:p>
        </w:tc>
      </w:tr>
      <w:tr w:rsidR="008C584C" w:rsidRPr="007F673A" w:rsidTr="00254D53">
        <w:trPr>
          <w:trHeight w:val="227"/>
        </w:trPr>
        <w:tc>
          <w:tcPr>
            <w:tcW w:w="1069" w:type="pct"/>
          </w:tcPr>
          <w:p w:rsidR="008C584C" w:rsidRPr="007F673A" w:rsidRDefault="008C584C" w:rsidP="00254D53">
            <w:r w:rsidRPr="007F673A">
              <w:t>township_id</w:t>
            </w:r>
          </w:p>
        </w:tc>
        <w:tc>
          <w:tcPr>
            <w:tcW w:w="814" w:type="pct"/>
          </w:tcPr>
          <w:p w:rsidR="008C584C" w:rsidRPr="007F673A" w:rsidRDefault="008C584C" w:rsidP="00254D53">
            <w:pPr>
              <w:rPr>
                <w:highlight w:val="white"/>
              </w:rPr>
            </w:pPr>
            <w:r w:rsidRPr="007F673A">
              <w:rPr>
                <w:rFonts w:hint="eastAsia"/>
                <w:highlight w:val="white"/>
              </w:rPr>
              <w:t>VARCHAR2</w:t>
            </w:r>
          </w:p>
        </w:tc>
        <w:tc>
          <w:tcPr>
            <w:tcW w:w="1559" w:type="pct"/>
          </w:tcPr>
          <w:p w:rsidR="008C584C" w:rsidRPr="007F673A" w:rsidRDefault="008C584C" w:rsidP="00254D53">
            <w:r w:rsidRPr="007F673A">
              <w:rPr>
                <w:rFonts w:hint="eastAsia"/>
              </w:rPr>
              <w:t>乡镇</w:t>
            </w:r>
            <w:r w:rsidRPr="007F673A">
              <w:rPr>
                <w:rFonts w:hint="eastAsia"/>
              </w:rPr>
              <w:t>ID</w:t>
            </w:r>
          </w:p>
        </w:tc>
        <w:tc>
          <w:tcPr>
            <w:tcW w:w="1558" w:type="pct"/>
          </w:tcPr>
          <w:p w:rsidR="008C584C" w:rsidRPr="007F673A" w:rsidRDefault="008C584C" w:rsidP="00254D53"/>
        </w:tc>
      </w:tr>
      <w:tr w:rsidR="008C584C" w:rsidRPr="007F673A" w:rsidTr="00254D53">
        <w:trPr>
          <w:trHeight w:val="227"/>
        </w:trPr>
        <w:tc>
          <w:tcPr>
            <w:tcW w:w="1069" w:type="pct"/>
          </w:tcPr>
          <w:p w:rsidR="008C584C" w:rsidRPr="007F673A" w:rsidRDefault="008C584C" w:rsidP="00254D53">
            <w:r w:rsidRPr="007F673A">
              <w:t>township_name</w:t>
            </w:r>
          </w:p>
        </w:tc>
        <w:tc>
          <w:tcPr>
            <w:tcW w:w="814" w:type="pct"/>
          </w:tcPr>
          <w:p w:rsidR="008C584C" w:rsidRPr="007F673A" w:rsidRDefault="008C584C" w:rsidP="00254D53">
            <w:pPr>
              <w:rPr>
                <w:highlight w:val="white"/>
              </w:rPr>
            </w:pPr>
            <w:r w:rsidRPr="007F673A">
              <w:rPr>
                <w:rFonts w:hint="eastAsia"/>
                <w:highlight w:val="white"/>
              </w:rPr>
              <w:t>VARCHAR2</w:t>
            </w:r>
          </w:p>
        </w:tc>
        <w:tc>
          <w:tcPr>
            <w:tcW w:w="1559" w:type="pct"/>
          </w:tcPr>
          <w:p w:rsidR="008C584C" w:rsidRPr="007F673A" w:rsidRDefault="008C584C" w:rsidP="00254D53">
            <w:r w:rsidRPr="007F673A">
              <w:rPr>
                <w:rFonts w:hint="eastAsia"/>
              </w:rPr>
              <w:t>乡镇名称</w:t>
            </w:r>
          </w:p>
        </w:tc>
        <w:tc>
          <w:tcPr>
            <w:tcW w:w="1558" w:type="pct"/>
          </w:tcPr>
          <w:p w:rsidR="008C584C" w:rsidRPr="007F673A" w:rsidRDefault="008C584C" w:rsidP="00254D53"/>
        </w:tc>
      </w:tr>
      <w:tr w:rsidR="008C584C" w:rsidRPr="007F673A" w:rsidTr="00254D53">
        <w:trPr>
          <w:trHeight w:val="227"/>
        </w:trPr>
        <w:tc>
          <w:tcPr>
            <w:tcW w:w="1069" w:type="pct"/>
          </w:tcPr>
          <w:p w:rsidR="008C584C" w:rsidRPr="007F673A" w:rsidRDefault="008C584C" w:rsidP="00254D53">
            <w:r w:rsidRPr="007F673A">
              <w:lastRenderedPageBreak/>
              <w:t>address5_id</w:t>
            </w:r>
          </w:p>
        </w:tc>
        <w:tc>
          <w:tcPr>
            <w:tcW w:w="814" w:type="pct"/>
          </w:tcPr>
          <w:p w:rsidR="008C584C" w:rsidRPr="007F673A" w:rsidRDefault="008C584C" w:rsidP="00254D53">
            <w:pPr>
              <w:rPr>
                <w:highlight w:val="white"/>
              </w:rPr>
            </w:pPr>
            <w:r w:rsidRPr="007F673A">
              <w:rPr>
                <w:rFonts w:hint="eastAsia"/>
                <w:highlight w:val="white"/>
              </w:rPr>
              <w:t>VARCHAR2</w:t>
            </w:r>
          </w:p>
        </w:tc>
        <w:tc>
          <w:tcPr>
            <w:tcW w:w="1559" w:type="pct"/>
          </w:tcPr>
          <w:p w:rsidR="008C584C" w:rsidRPr="007F673A" w:rsidRDefault="008C584C" w:rsidP="00254D53">
            <w:r w:rsidRPr="007F673A">
              <w:rPr>
                <w:rFonts w:hint="eastAsia"/>
              </w:rPr>
              <w:t>路行政村</w:t>
            </w:r>
            <w:r w:rsidRPr="007F673A">
              <w:rPr>
                <w:rFonts w:hint="eastAsia"/>
              </w:rPr>
              <w:t>ID</w:t>
            </w:r>
          </w:p>
        </w:tc>
        <w:tc>
          <w:tcPr>
            <w:tcW w:w="1558" w:type="pct"/>
          </w:tcPr>
          <w:p w:rsidR="008C584C" w:rsidRPr="007F673A" w:rsidRDefault="008C584C" w:rsidP="00254D53"/>
        </w:tc>
      </w:tr>
      <w:tr w:rsidR="008C584C" w:rsidRPr="007F673A" w:rsidTr="00254D53">
        <w:trPr>
          <w:trHeight w:val="227"/>
        </w:trPr>
        <w:tc>
          <w:tcPr>
            <w:tcW w:w="1069" w:type="pct"/>
          </w:tcPr>
          <w:p w:rsidR="008C584C" w:rsidRPr="007F673A" w:rsidRDefault="008C584C" w:rsidP="00254D53">
            <w:r w:rsidRPr="007F673A">
              <w:t>address5_name</w:t>
            </w:r>
          </w:p>
        </w:tc>
        <w:tc>
          <w:tcPr>
            <w:tcW w:w="814" w:type="pct"/>
          </w:tcPr>
          <w:p w:rsidR="008C584C" w:rsidRPr="007F673A" w:rsidRDefault="008C584C" w:rsidP="00254D53">
            <w:pPr>
              <w:rPr>
                <w:highlight w:val="white"/>
              </w:rPr>
            </w:pPr>
            <w:r w:rsidRPr="007F673A">
              <w:rPr>
                <w:rFonts w:hint="eastAsia"/>
                <w:highlight w:val="white"/>
              </w:rPr>
              <w:t>VARCHAR2</w:t>
            </w:r>
          </w:p>
        </w:tc>
        <w:tc>
          <w:tcPr>
            <w:tcW w:w="1559" w:type="pct"/>
          </w:tcPr>
          <w:p w:rsidR="008C584C" w:rsidRPr="007F673A" w:rsidRDefault="008C584C" w:rsidP="00254D53">
            <w:r w:rsidRPr="007F673A">
              <w:rPr>
                <w:rFonts w:hint="eastAsia"/>
              </w:rPr>
              <w:t>路行政村名称</w:t>
            </w:r>
          </w:p>
        </w:tc>
        <w:tc>
          <w:tcPr>
            <w:tcW w:w="1558" w:type="pct"/>
          </w:tcPr>
          <w:p w:rsidR="008C584C" w:rsidRPr="007F673A" w:rsidRDefault="008C584C" w:rsidP="00254D53"/>
        </w:tc>
      </w:tr>
      <w:tr w:rsidR="008C584C" w:rsidRPr="007F673A" w:rsidTr="00254D53">
        <w:trPr>
          <w:trHeight w:val="227"/>
        </w:trPr>
        <w:tc>
          <w:tcPr>
            <w:tcW w:w="1069" w:type="pct"/>
          </w:tcPr>
          <w:p w:rsidR="008C584C" w:rsidRPr="007F673A" w:rsidRDefault="008C584C" w:rsidP="00254D53">
            <w:r w:rsidRPr="007F673A">
              <w:t>Address6_id</w:t>
            </w:r>
          </w:p>
        </w:tc>
        <w:tc>
          <w:tcPr>
            <w:tcW w:w="814" w:type="pct"/>
          </w:tcPr>
          <w:p w:rsidR="008C584C" w:rsidRPr="007F673A" w:rsidRDefault="008C584C" w:rsidP="00254D53">
            <w:pPr>
              <w:rPr>
                <w:highlight w:val="white"/>
              </w:rPr>
            </w:pPr>
            <w:r w:rsidRPr="007F673A">
              <w:rPr>
                <w:rFonts w:hint="eastAsia"/>
                <w:highlight w:val="white"/>
              </w:rPr>
              <w:t>VARCHAR2</w:t>
            </w:r>
          </w:p>
        </w:tc>
        <w:tc>
          <w:tcPr>
            <w:tcW w:w="1559" w:type="pct"/>
          </w:tcPr>
          <w:p w:rsidR="008C584C" w:rsidRPr="007F673A" w:rsidRDefault="008C584C" w:rsidP="00254D53">
            <w:r w:rsidRPr="007F673A">
              <w:rPr>
                <w:rFonts w:hint="eastAsia"/>
              </w:rPr>
              <w:t>小区</w:t>
            </w:r>
            <w:r w:rsidRPr="007F673A">
              <w:rPr>
                <w:rFonts w:hint="eastAsia"/>
              </w:rPr>
              <w:t>ID</w:t>
            </w:r>
          </w:p>
        </w:tc>
        <w:tc>
          <w:tcPr>
            <w:tcW w:w="1558" w:type="pct"/>
          </w:tcPr>
          <w:p w:rsidR="008C584C" w:rsidRPr="007F673A" w:rsidRDefault="008C584C" w:rsidP="00254D53"/>
        </w:tc>
      </w:tr>
      <w:tr w:rsidR="008C584C" w:rsidRPr="007F673A" w:rsidTr="00254D53">
        <w:trPr>
          <w:trHeight w:val="227"/>
        </w:trPr>
        <w:tc>
          <w:tcPr>
            <w:tcW w:w="1069" w:type="pct"/>
          </w:tcPr>
          <w:p w:rsidR="008C584C" w:rsidRPr="007F673A" w:rsidRDefault="008C584C" w:rsidP="00254D53">
            <w:r w:rsidRPr="007F673A">
              <w:t>Address6_name</w:t>
            </w:r>
          </w:p>
        </w:tc>
        <w:tc>
          <w:tcPr>
            <w:tcW w:w="814" w:type="pct"/>
          </w:tcPr>
          <w:p w:rsidR="008C584C" w:rsidRPr="007F673A" w:rsidRDefault="008C584C" w:rsidP="00254D53">
            <w:pPr>
              <w:rPr>
                <w:highlight w:val="white"/>
              </w:rPr>
            </w:pPr>
            <w:r w:rsidRPr="007F673A">
              <w:rPr>
                <w:rFonts w:hint="eastAsia"/>
                <w:highlight w:val="white"/>
              </w:rPr>
              <w:t>VARCHAR2</w:t>
            </w:r>
          </w:p>
        </w:tc>
        <w:tc>
          <w:tcPr>
            <w:tcW w:w="1559" w:type="pct"/>
          </w:tcPr>
          <w:p w:rsidR="008C584C" w:rsidRPr="007F673A" w:rsidRDefault="008C584C" w:rsidP="00254D53">
            <w:r w:rsidRPr="007F673A">
              <w:rPr>
                <w:rFonts w:hint="eastAsia"/>
              </w:rPr>
              <w:t>小区名称</w:t>
            </w:r>
          </w:p>
        </w:tc>
        <w:tc>
          <w:tcPr>
            <w:tcW w:w="1558" w:type="pct"/>
          </w:tcPr>
          <w:p w:rsidR="008C584C" w:rsidRPr="007F673A" w:rsidRDefault="008C584C" w:rsidP="00254D53"/>
        </w:tc>
      </w:tr>
      <w:tr w:rsidR="008C584C" w:rsidRPr="007F673A" w:rsidTr="00254D53">
        <w:trPr>
          <w:trHeight w:val="227"/>
        </w:trPr>
        <w:tc>
          <w:tcPr>
            <w:tcW w:w="1069" w:type="pct"/>
          </w:tcPr>
          <w:p w:rsidR="008C584C" w:rsidRPr="007F673A" w:rsidRDefault="008C584C" w:rsidP="00254D53">
            <w:r w:rsidRPr="007F673A">
              <w:t>address_id</w:t>
            </w:r>
          </w:p>
        </w:tc>
        <w:tc>
          <w:tcPr>
            <w:tcW w:w="814" w:type="pct"/>
          </w:tcPr>
          <w:p w:rsidR="008C584C" w:rsidRPr="007F673A" w:rsidRDefault="008C584C" w:rsidP="00254D53">
            <w:pPr>
              <w:rPr>
                <w:highlight w:val="white"/>
              </w:rPr>
            </w:pPr>
            <w:r w:rsidRPr="007F673A">
              <w:rPr>
                <w:rFonts w:hint="eastAsia"/>
                <w:highlight w:val="white"/>
              </w:rPr>
              <w:t>VARCHAR2</w:t>
            </w:r>
          </w:p>
        </w:tc>
        <w:tc>
          <w:tcPr>
            <w:tcW w:w="1559" w:type="pct"/>
          </w:tcPr>
          <w:p w:rsidR="008C584C" w:rsidRPr="007F673A" w:rsidRDefault="008C584C" w:rsidP="00254D53">
            <w:r w:rsidRPr="007F673A">
              <w:rPr>
                <w:rFonts w:hint="eastAsia"/>
              </w:rPr>
              <w:t>未级地址</w:t>
            </w:r>
            <w:r w:rsidRPr="007F673A">
              <w:rPr>
                <w:rFonts w:hint="eastAsia"/>
              </w:rPr>
              <w:t>ID</w:t>
            </w:r>
          </w:p>
        </w:tc>
        <w:tc>
          <w:tcPr>
            <w:tcW w:w="1558" w:type="pct"/>
          </w:tcPr>
          <w:p w:rsidR="008C584C" w:rsidRPr="007F673A" w:rsidRDefault="008C584C" w:rsidP="00254D53"/>
        </w:tc>
      </w:tr>
      <w:tr w:rsidR="008C584C" w:rsidRPr="007F673A" w:rsidTr="00254D53">
        <w:trPr>
          <w:trHeight w:val="227"/>
        </w:trPr>
        <w:tc>
          <w:tcPr>
            <w:tcW w:w="1069" w:type="pct"/>
          </w:tcPr>
          <w:p w:rsidR="008C584C" w:rsidRPr="007F673A" w:rsidRDefault="008C584C" w:rsidP="00254D53">
            <w:r w:rsidRPr="007F673A">
              <w:t>address_id</w:t>
            </w:r>
          </w:p>
        </w:tc>
        <w:tc>
          <w:tcPr>
            <w:tcW w:w="814" w:type="pct"/>
          </w:tcPr>
          <w:p w:rsidR="008C584C" w:rsidRPr="007F673A" w:rsidRDefault="008C584C" w:rsidP="00254D53">
            <w:pPr>
              <w:rPr>
                <w:highlight w:val="white"/>
              </w:rPr>
            </w:pPr>
            <w:r w:rsidRPr="007F673A">
              <w:rPr>
                <w:rFonts w:hint="eastAsia"/>
                <w:highlight w:val="white"/>
              </w:rPr>
              <w:t>VARCHAR2</w:t>
            </w:r>
          </w:p>
        </w:tc>
        <w:tc>
          <w:tcPr>
            <w:tcW w:w="1559" w:type="pct"/>
          </w:tcPr>
          <w:p w:rsidR="008C584C" w:rsidRPr="007F673A" w:rsidRDefault="008C584C" w:rsidP="00254D53">
            <w:r w:rsidRPr="007F673A">
              <w:rPr>
                <w:rFonts w:hint="eastAsia"/>
              </w:rPr>
              <w:t>未级地址名称</w:t>
            </w:r>
          </w:p>
        </w:tc>
        <w:tc>
          <w:tcPr>
            <w:tcW w:w="1558" w:type="pct"/>
          </w:tcPr>
          <w:p w:rsidR="008C584C" w:rsidRPr="007F673A" w:rsidRDefault="008C584C" w:rsidP="00254D53"/>
        </w:tc>
      </w:tr>
      <w:tr w:rsidR="008C584C" w:rsidRPr="007F673A" w:rsidTr="00254D53">
        <w:trPr>
          <w:trHeight w:val="227"/>
        </w:trPr>
        <w:tc>
          <w:tcPr>
            <w:tcW w:w="1069" w:type="pct"/>
          </w:tcPr>
          <w:p w:rsidR="008C584C" w:rsidRPr="007F673A" w:rsidRDefault="008C584C" w:rsidP="00254D53">
            <w:r w:rsidRPr="007F673A">
              <w:rPr>
                <w:highlight w:val="white"/>
              </w:rPr>
              <w:t>is</w:t>
            </w:r>
            <w:r w:rsidRPr="007F673A">
              <w:rPr>
                <w:rFonts w:hint="eastAsia"/>
                <w:highlight w:val="white"/>
              </w:rPr>
              <w:t>_</w:t>
            </w:r>
            <w:r w:rsidRPr="007F673A">
              <w:rPr>
                <w:highlight w:val="white"/>
              </w:rPr>
              <w:t>gb</w:t>
            </w:r>
            <w:r w:rsidRPr="007F673A">
              <w:rPr>
                <w:rFonts w:hint="eastAsia"/>
                <w:highlight w:val="white"/>
              </w:rPr>
              <w:t>_</w:t>
            </w:r>
            <w:r w:rsidRPr="007F673A">
              <w:rPr>
                <w:highlight w:val="white"/>
              </w:rPr>
              <w:t>service</w:t>
            </w:r>
          </w:p>
        </w:tc>
        <w:tc>
          <w:tcPr>
            <w:tcW w:w="814" w:type="pct"/>
          </w:tcPr>
          <w:p w:rsidR="008C584C" w:rsidRPr="007F673A" w:rsidRDefault="008C584C" w:rsidP="00254D53">
            <w:pPr>
              <w:rPr>
                <w:highlight w:val="white"/>
              </w:rPr>
            </w:pPr>
            <w:r w:rsidRPr="007F673A">
              <w:rPr>
                <w:rFonts w:hint="eastAsia"/>
                <w:highlight w:val="white"/>
              </w:rPr>
              <w:t>VARCHAR2</w:t>
            </w:r>
          </w:p>
        </w:tc>
        <w:tc>
          <w:tcPr>
            <w:tcW w:w="1559" w:type="pct"/>
          </w:tcPr>
          <w:p w:rsidR="008C584C" w:rsidRPr="007F673A" w:rsidRDefault="008C584C" w:rsidP="00254D53">
            <w:r w:rsidRPr="007F673A">
              <w:rPr>
                <w:rFonts w:hint="eastAsia"/>
                <w:highlight w:val="white"/>
              </w:rPr>
              <w:t>千兆业务类型</w:t>
            </w:r>
          </w:p>
        </w:tc>
        <w:tc>
          <w:tcPr>
            <w:tcW w:w="1558" w:type="pct"/>
          </w:tcPr>
          <w:p w:rsidR="008C584C" w:rsidRPr="007F673A" w:rsidRDefault="008C584C" w:rsidP="00254D53">
            <w:r w:rsidRPr="007F673A">
              <w:rPr>
                <w:rFonts w:hint="eastAsia"/>
              </w:rPr>
              <w:t>【</w:t>
            </w:r>
            <w:r w:rsidRPr="007F673A">
              <w:rPr>
                <w:rFonts w:hint="eastAsia"/>
              </w:rPr>
              <w:t>V3.</w:t>
            </w:r>
            <w:r w:rsidRPr="007F673A">
              <w:t>9</w:t>
            </w:r>
            <w:r w:rsidRPr="007F673A">
              <w:rPr>
                <w:rFonts w:hint="eastAsia"/>
              </w:rPr>
              <w:t>新增】</w:t>
            </w:r>
          </w:p>
          <w:p w:rsidR="008C584C" w:rsidRPr="007F673A" w:rsidRDefault="008C584C" w:rsidP="00254D53">
            <w:r w:rsidRPr="007F673A">
              <w:rPr>
                <w:rFonts w:hint="eastAsia"/>
              </w:rPr>
              <w:t>1</w:t>
            </w:r>
            <w:r w:rsidRPr="007F673A">
              <w:rPr>
                <w:rFonts w:hint="eastAsia"/>
              </w:rPr>
              <w:t>：千兆</w:t>
            </w:r>
          </w:p>
          <w:p w:rsidR="008C584C" w:rsidRPr="007F673A" w:rsidRDefault="008C584C" w:rsidP="00254D53">
            <w:r w:rsidRPr="007F673A">
              <w:rPr>
                <w:rFonts w:hint="eastAsia"/>
              </w:rPr>
              <w:t>2</w:t>
            </w:r>
            <w:r w:rsidRPr="007F673A">
              <w:rPr>
                <w:rFonts w:hint="eastAsia"/>
              </w:rPr>
              <w:t>：非千兆</w:t>
            </w:r>
          </w:p>
        </w:tc>
      </w:tr>
      <w:tr w:rsidR="008C584C" w:rsidRPr="007F673A" w:rsidTr="00254D53">
        <w:trPr>
          <w:trHeight w:val="227"/>
        </w:trPr>
        <w:tc>
          <w:tcPr>
            <w:tcW w:w="1069" w:type="pct"/>
          </w:tcPr>
          <w:p w:rsidR="008C584C" w:rsidRPr="007F673A" w:rsidRDefault="008C584C" w:rsidP="00254D53">
            <w:r w:rsidRPr="007F673A">
              <w:rPr>
                <w:rFonts w:hint="eastAsia"/>
              </w:rPr>
              <w:t>opticalmodem_type</w:t>
            </w:r>
          </w:p>
        </w:tc>
        <w:tc>
          <w:tcPr>
            <w:tcW w:w="814" w:type="pct"/>
          </w:tcPr>
          <w:p w:rsidR="008C584C" w:rsidRPr="007F673A" w:rsidRDefault="008C584C" w:rsidP="00254D53">
            <w:pPr>
              <w:rPr>
                <w:highlight w:val="white"/>
              </w:rPr>
            </w:pPr>
            <w:r w:rsidRPr="007F673A">
              <w:rPr>
                <w:rFonts w:hint="eastAsia"/>
                <w:highlight w:val="white"/>
              </w:rPr>
              <w:t>VARCHAR2</w:t>
            </w:r>
          </w:p>
        </w:tc>
        <w:tc>
          <w:tcPr>
            <w:tcW w:w="1559" w:type="pct"/>
          </w:tcPr>
          <w:p w:rsidR="008C584C" w:rsidRPr="007F673A" w:rsidRDefault="008C584C" w:rsidP="00254D53">
            <w:r w:rsidRPr="007F673A">
              <w:rPr>
                <w:rFonts w:hint="eastAsia"/>
                <w:highlight w:val="white"/>
              </w:rPr>
              <w:t>客户光猫类型</w:t>
            </w:r>
          </w:p>
        </w:tc>
        <w:tc>
          <w:tcPr>
            <w:tcW w:w="1558" w:type="pct"/>
          </w:tcPr>
          <w:p w:rsidR="008C584C" w:rsidRPr="007F673A" w:rsidRDefault="008C584C" w:rsidP="00254D53">
            <w:r w:rsidRPr="007F673A">
              <w:rPr>
                <w:rFonts w:hint="eastAsia"/>
              </w:rPr>
              <w:t>【</w:t>
            </w:r>
            <w:r w:rsidRPr="007F673A">
              <w:rPr>
                <w:rFonts w:hint="eastAsia"/>
              </w:rPr>
              <w:t>V3.9</w:t>
            </w:r>
            <w:r w:rsidRPr="007F673A">
              <w:rPr>
                <w:rFonts w:hint="eastAsia"/>
              </w:rPr>
              <w:t>新增】</w:t>
            </w:r>
          </w:p>
          <w:p w:rsidR="008C584C" w:rsidRPr="007F673A" w:rsidRDefault="008C584C" w:rsidP="00254D53">
            <w:pPr>
              <w:rPr>
                <w:highlight w:val="white"/>
              </w:rPr>
            </w:pPr>
            <w:r w:rsidRPr="007F673A">
              <w:rPr>
                <w:rFonts w:hint="eastAsia"/>
                <w:highlight w:val="white"/>
              </w:rPr>
              <w:t>字典值：</w:t>
            </w:r>
          </w:p>
          <w:p w:rsidR="008C584C" w:rsidRPr="007F673A" w:rsidRDefault="008C584C" w:rsidP="00254D53">
            <w:r w:rsidRPr="007F673A">
              <w:rPr>
                <w:rFonts w:hint="eastAsia"/>
              </w:rPr>
              <w:lastRenderedPageBreak/>
              <w:t>1</w:t>
            </w:r>
            <w:r w:rsidRPr="007F673A">
              <w:rPr>
                <w:rFonts w:hint="eastAsia"/>
              </w:rPr>
              <w:t>：普通猫</w:t>
            </w:r>
          </w:p>
          <w:p w:rsidR="008C584C" w:rsidRPr="007F673A" w:rsidRDefault="008C584C" w:rsidP="00254D53">
            <w:r w:rsidRPr="007F673A">
              <w:rPr>
                <w:rFonts w:hint="eastAsia"/>
              </w:rPr>
              <w:t>2</w:t>
            </w:r>
            <w:r w:rsidRPr="007F673A">
              <w:rPr>
                <w:rFonts w:hint="eastAsia"/>
              </w:rPr>
              <w:t>：万兆猫</w:t>
            </w:r>
          </w:p>
          <w:p w:rsidR="008C584C" w:rsidRPr="007F673A" w:rsidRDefault="008C584C" w:rsidP="00254D53">
            <w:r w:rsidRPr="007F673A">
              <w:rPr>
                <w:rFonts w:hint="eastAsia"/>
              </w:rPr>
              <w:t>3</w:t>
            </w:r>
            <w:r w:rsidRPr="007F673A">
              <w:rPr>
                <w:rFonts w:hint="eastAsia"/>
              </w:rPr>
              <w:t>：</w:t>
            </w:r>
            <w:r w:rsidRPr="007F673A">
              <w:rPr>
                <w:rFonts w:hint="eastAsia"/>
              </w:rPr>
              <w:t>ADSL</w:t>
            </w:r>
            <w:r w:rsidRPr="007F673A">
              <w:rPr>
                <w:rFonts w:hint="eastAsia"/>
              </w:rPr>
              <w:t>猫</w:t>
            </w:r>
          </w:p>
          <w:p w:rsidR="008C584C" w:rsidRPr="007F673A" w:rsidRDefault="008C584C" w:rsidP="00254D53">
            <w:r w:rsidRPr="007F673A">
              <w:rPr>
                <w:rFonts w:hint="eastAsia"/>
              </w:rPr>
              <w:t>4</w:t>
            </w:r>
            <w:r w:rsidRPr="007F673A">
              <w:rPr>
                <w:rFonts w:hint="eastAsia"/>
              </w:rPr>
              <w:t>：依据现场确定</w:t>
            </w:r>
          </w:p>
          <w:p w:rsidR="008C584C" w:rsidRPr="007F673A" w:rsidRDefault="008C584C" w:rsidP="00254D53">
            <w:r w:rsidRPr="007F673A">
              <w:rPr>
                <w:rFonts w:hint="eastAsia"/>
              </w:rPr>
              <w:t>5</w:t>
            </w:r>
            <w:r w:rsidRPr="007F673A">
              <w:rPr>
                <w:rFonts w:hint="eastAsia"/>
              </w:rPr>
              <w:t>：无需携带光猫</w:t>
            </w:r>
          </w:p>
        </w:tc>
      </w:tr>
      <w:tr w:rsidR="008C584C" w:rsidRPr="007F673A" w:rsidTr="00254D53">
        <w:trPr>
          <w:trHeight w:val="227"/>
        </w:trPr>
        <w:tc>
          <w:tcPr>
            <w:tcW w:w="1823" w:type="dxa"/>
          </w:tcPr>
          <w:p w:rsidR="008C584C" w:rsidRPr="007F673A" w:rsidRDefault="008C584C" w:rsidP="00254D53">
            <w:r w:rsidRPr="007F673A">
              <w:lastRenderedPageBreak/>
              <w:t>sdo_point_x</w:t>
            </w:r>
          </w:p>
        </w:tc>
        <w:tc>
          <w:tcPr>
            <w:tcW w:w="1389" w:type="dxa"/>
          </w:tcPr>
          <w:p w:rsidR="008C584C" w:rsidRPr="007F673A" w:rsidRDefault="008C584C" w:rsidP="00254D53">
            <w:pPr>
              <w:rPr>
                <w:highlight w:val="white"/>
              </w:rPr>
            </w:pPr>
            <w:r w:rsidRPr="007F673A">
              <w:rPr>
                <w:rFonts w:hint="eastAsia"/>
                <w:highlight w:val="white"/>
              </w:rPr>
              <w:t>VARCHAR2</w:t>
            </w:r>
          </w:p>
        </w:tc>
        <w:tc>
          <w:tcPr>
            <w:tcW w:w="2660" w:type="dxa"/>
          </w:tcPr>
          <w:p w:rsidR="008C584C" w:rsidRPr="007F673A" w:rsidRDefault="008C584C" w:rsidP="00254D53">
            <w:r w:rsidRPr="007F673A">
              <w:rPr>
                <w:rFonts w:hint="eastAsia"/>
              </w:rPr>
              <w:t>工单覆盖地址经度</w:t>
            </w:r>
          </w:p>
        </w:tc>
        <w:tc>
          <w:tcPr>
            <w:tcW w:w="2658" w:type="dxa"/>
          </w:tcPr>
          <w:p w:rsidR="008C584C" w:rsidRPr="007F673A" w:rsidRDefault="008C584C" w:rsidP="00254D53">
            <w:pPr>
              <w:rPr>
                <w:highlight w:val="white"/>
              </w:rPr>
            </w:pPr>
            <w:r w:rsidRPr="007F673A">
              <w:rPr>
                <w:rFonts w:hint="eastAsia"/>
                <w:highlight w:val="white"/>
              </w:rPr>
              <w:t>资管覆盖地址经度</w:t>
            </w:r>
          </w:p>
        </w:tc>
      </w:tr>
      <w:tr w:rsidR="008C584C" w:rsidRPr="007F673A" w:rsidTr="00254D53">
        <w:trPr>
          <w:trHeight w:val="227"/>
        </w:trPr>
        <w:tc>
          <w:tcPr>
            <w:tcW w:w="1823" w:type="dxa"/>
          </w:tcPr>
          <w:p w:rsidR="008C584C" w:rsidRPr="007F673A" w:rsidRDefault="008C584C" w:rsidP="00254D53">
            <w:r w:rsidRPr="007F673A">
              <w:t>sdo_point_y</w:t>
            </w:r>
          </w:p>
        </w:tc>
        <w:tc>
          <w:tcPr>
            <w:tcW w:w="1389" w:type="dxa"/>
          </w:tcPr>
          <w:p w:rsidR="008C584C" w:rsidRPr="007F673A" w:rsidRDefault="008C584C" w:rsidP="00254D53">
            <w:pPr>
              <w:rPr>
                <w:highlight w:val="white"/>
              </w:rPr>
            </w:pPr>
            <w:r w:rsidRPr="007F673A">
              <w:rPr>
                <w:rFonts w:hint="eastAsia"/>
                <w:highlight w:val="white"/>
              </w:rPr>
              <w:t>VARCHAR2</w:t>
            </w:r>
          </w:p>
        </w:tc>
        <w:tc>
          <w:tcPr>
            <w:tcW w:w="2660" w:type="dxa"/>
          </w:tcPr>
          <w:p w:rsidR="008C584C" w:rsidRPr="007F673A" w:rsidRDefault="008C584C" w:rsidP="00254D53">
            <w:r w:rsidRPr="007F673A">
              <w:rPr>
                <w:rFonts w:hint="eastAsia"/>
              </w:rPr>
              <w:t>工单覆盖地址纬度</w:t>
            </w:r>
          </w:p>
        </w:tc>
        <w:tc>
          <w:tcPr>
            <w:tcW w:w="2658" w:type="dxa"/>
          </w:tcPr>
          <w:p w:rsidR="008C584C" w:rsidRPr="007F673A" w:rsidRDefault="008C584C" w:rsidP="00254D53">
            <w:pPr>
              <w:rPr>
                <w:highlight w:val="white"/>
              </w:rPr>
            </w:pPr>
            <w:r w:rsidRPr="007F673A">
              <w:rPr>
                <w:rFonts w:hint="eastAsia"/>
                <w:highlight w:val="white"/>
              </w:rPr>
              <w:t>资管覆盖地址纬度</w:t>
            </w:r>
          </w:p>
        </w:tc>
      </w:tr>
    </w:tbl>
    <w:p w:rsidR="008C584C" w:rsidRPr="007F673A" w:rsidRDefault="008C584C" w:rsidP="008C584C"/>
    <w:p w:rsidR="008C584C" w:rsidRPr="007F673A" w:rsidRDefault="008C584C" w:rsidP="008C584C">
      <w:r w:rsidRPr="007F673A">
        <w:rPr>
          <w:rFonts w:hint="eastAsia"/>
        </w:rPr>
        <w:t>参考</w:t>
      </w:r>
      <w:r w:rsidRPr="007F673A">
        <w:rPr>
          <w:rFonts w:hint="eastAsia"/>
        </w:rPr>
        <w:t>xml</w:t>
      </w:r>
      <w:r w:rsidRPr="007F673A">
        <w:rPr>
          <w:rFonts w:hint="eastAsia"/>
        </w:rPr>
        <w:t>报文格式：</w:t>
      </w:r>
    </w:p>
    <w:p w:rsidR="008C584C" w:rsidRPr="007F673A" w:rsidRDefault="008C584C" w:rsidP="008C584C">
      <w:r w:rsidRPr="007F673A">
        <w:t>&lt;?xml version="1.0" encoding="UTF-8"?&gt;</w:t>
      </w:r>
    </w:p>
    <w:p w:rsidR="008C584C" w:rsidRPr="007F673A" w:rsidRDefault="008C584C" w:rsidP="008C584C">
      <w:r w:rsidRPr="007F673A">
        <w:rPr>
          <w:rFonts w:hint="eastAsia"/>
        </w:rPr>
        <w:t>&lt;Data&gt;</w:t>
      </w:r>
    </w:p>
    <w:p w:rsidR="008C584C" w:rsidRPr="007F673A" w:rsidRDefault="008C584C" w:rsidP="008C584C">
      <w:r w:rsidRPr="007F673A">
        <w:rPr>
          <w:rFonts w:hint="eastAsia"/>
        </w:rPr>
        <w:t>&lt;</w:t>
      </w:r>
      <w:r w:rsidRPr="007F673A">
        <w:t xml:space="preserve"> result_code</w:t>
      </w:r>
      <w:r w:rsidRPr="007F673A">
        <w:rPr>
          <w:rFonts w:hint="eastAsia"/>
        </w:rPr>
        <w:t xml:space="preserve"> &gt;&lt;/</w:t>
      </w:r>
      <w:r w:rsidRPr="007F673A">
        <w:t xml:space="preserve"> result_code</w:t>
      </w:r>
      <w:r w:rsidRPr="007F673A">
        <w:rPr>
          <w:rFonts w:hint="eastAsia"/>
        </w:rPr>
        <w:t xml:space="preserve"> &gt;</w:t>
      </w:r>
    </w:p>
    <w:p w:rsidR="008C584C" w:rsidRPr="007F673A" w:rsidRDefault="008C584C" w:rsidP="008C584C">
      <w:r w:rsidRPr="007F673A">
        <w:rPr>
          <w:rFonts w:hint="eastAsia"/>
        </w:rPr>
        <w:t>&lt;</w:t>
      </w:r>
      <w:r w:rsidRPr="007F673A">
        <w:t xml:space="preserve"> return_order_i</w:t>
      </w:r>
      <w:r w:rsidRPr="007F673A">
        <w:rPr>
          <w:rFonts w:hint="eastAsia"/>
        </w:rPr>
        <w:t>d &gt;&lt;/</w:t>
      </w:r>
      <w:r w:rsidRPr="007F673A">
        <w:t xml:space="preserve"> return_order_i</w:t>
      </w:r>
      <w:r w:rsidRPr="007F673A">
        <w:rPr>
          <w:rFonts w:hint="eastAsia"/>
        </w:rPr>
        <w:t>d &gt;</w:t>
      </w:r>
    </w:p>
    <w:p w:rsidR="008C584C" w:rsidRPr="007F673A" w:rsidRDefault="008C584C" w:rsidP="008C584C">
      <w:r w:rsidRPr="007F673A">
        <w:rPr>
          <w:rFonts w:hint="eastAsia"/>
        </w:rPr>
        <w:t>&lt;</w:t>
      </w:r>
      <w:r w:rsidRPr="007F673A">
        <w:t xml:space="preserve"> return_order_reason</w:t>
      </w:r>
      <w:r w:rsidRPr="007F673A">
        <w:rPr>
          <w:rFonts w:hint="eastAsia"/>
        </w:rPr>
        <w:t xml:space="preserve"> &gt;&lt;/</w:t>
      </w:r>
      <w:r w:rsidRPr="007F673A">
        <w:t xml:space="preserve"> return_order_reason</w:t>
      </w:r>
      <w:r w:rsidRPr="007F673A">
        <w:rPr>
          <w:rFonts w:hint="eastAsia"/>
        </w:rPr>
        <w:t xml:space="preserve"> &gt;</w:t>
      </w:r>
    </w:p>
    <w:p w:rsidR="008C584C" w:rsidRPr="007F673A" w:rsidRDefault="008C584C" w:rsidP="008C584C">
      <w:r w:rsidRPr="007F673A">
        <w:rPr>
          <w:rFonts w:hint="eastAsia"/>
        </w:rPr>
        <w:t>&lt;</w:t>
      </w:r>
      <w:r w:rsidRPr="007F673A">
        <w:t xml:space="preserve"> remarks</w:t>
      </w:r>
      <w:r w:rsidRPr="007F673A">
        <w:rPr>
          <w:rFonts w:hint="eastAsia"/>
        </w:rPr>
        <w:t xml:space="preserve"> &gt;&lt;/</w:t>
      </w:r>
      <w:r w:rsidRPr="007F673A">
        <w:t xml:space="preserve"> remarks</w:t>
      </w:r>
      <w:r w:rsidRPr="007F673A">
        <w:rPr>
          <w:rFonts w:hint="eastAsia"/>
        </w:rPr>
        <w:t xml:space="preserve"> &gt;</w:t>
      </w:r>
    </w:p>
    <w:p w:rsidR="008C584C" w:rsidRPr="007F673A" w:rsidRDefault="008C584C" w:rsidP="008C584C">
      <w:r w:rsidRPr="007F673A">
        <w:t>……</w:t>
      </w:r>
    </w:p>
    <w:p w:rsidR="008C584C" w:rsidRPr="007F673A" w:rsidRDefault="008C584C" w:rsidP="008C584C">
      <w:r w:rsidRPr="007F673A">
        <w:rPr>
          <w:rFonts w:hint="eastAsia"/>
        </w:rPr>
        <w:lastRenderedPageBreak/>
        <w:t xml:space="preserve">   &lt; NewInfo&gt;</w:t>
      </w:r>
    </w:p>
    <w:p w:rsidR="008C584C" w:rsidRPr="007F673A" w:rsidRDefault="008C584C" w:rsidP="008C584C">
      <w:r w:rsidRPr="007F673A">
        <w:rPr>
          <w:rFonts w:hint="eastAsia"/>
        </w:rPr>
        <w:t>&lt;</w:t>
      </w:r>
      <w:r w:rsidRPr="007F673A">
        <w:t xml:space="preserve"> Param</w:t>
      </w:r>
      <w:r w:rsidRPr="007F673A">
        <w:rPr>
          <w:rFonts w:hint="eastAsia"/>
        </w:rPr>
        <w:t xml:space="preserve"> &gt;</w:t>
      </w:r>
    </w:p>
    <w:p w:rsidR="008C584C" w:rsidRPr="007F673A" w:rsidRDefault="008C584C" w:rsidP="008C584C">
      <w:r w:rsidRPr="007F673A">
        <w:rPr>
          <w:rFonts w:hint="eastAsia"/>
        </w:rPr>
        <w:t>&lt;</w:t>
      </w:r>
      <w:r w:rsidRPr="007F673A">
        <w:t xml:space="preserve"> ParamDesc</w:t>
      </w:r>
      <w:r w:rsidRPr="007F673A">
        <w:rPr>
          <w:rFonts w:hint="eastAsia"/>
        </w:rPr>
        <w:t xml:space="preserve"> &gt;&lt;/</w:t>
      </w:r>
      <w:r w:rsidRPr="007F673A">
        <w:t xml:space="preserve"> ParamDesc</w:t>
      </w:r>
      <w:r w:rsidRPr="007F673A">
        <w:rPr>
          <w:rFonts w:hint="eastAsia"/>
        </w:rPr>
        <w:t xml:space="preserve"> &gt;</w:t>
      </w:r>
    </w:p>
    <w:p w:rsidR="008C584C" w:rsidRPr="007F673A" w:rsidRDefault="008C584C" w:rsidP="008C584C">
      <w:r w:rsidRPr="007F673A">
        <w:rPr>
          <w:rFonts w:hint="eastAsia"/>
        </w:rPr>
        <w:t>&lt;</w:t>
      </w:r>
      <w:r w:rsidRPr="007F673A">
        <w:t xml:space="preserve"> ParamCode</w:t>
      </w:r>
      <w:r w:rsidRPr="007F673A">
        <w:rPr>
          <w:rFonts w:hint="eastAsia"/>
        </w:rPr>
        <w:t xml:space="preserve"> &gt; &lt;/</w:t>
      </w:r>
      <w:r w:rsidRPr="007F673A">
        <w:t xml:space="preserve"> ParamCode</w:t>
      </w:r>
      <w:r w:rsidRPr="007F673A">
        <w:rPr>
          <w:rFonts w:hint="eastAsia"/>
        </w:rPr>
        <w:t xml:space="preserve"> &gt;</w:t>
      </w:r>
    </w:p>
    <w:p w:rsidR="008C584C" w:rsidRPr="007F673A" w:rsidRDefault="008C584C" w:rsidP="008C584C">
      <w:r w:rsidRPr="007F673A">
        <w:rPr>
          <w:rFonts w:hint="eastAsia"/>
        </w:rPr>
        <w:t>&lt;</w:t>
      </w:r>
      <w:r w:rsidRPr="007F673A">
        <w:t xml:space="preserve"> ParamValue</w:t>
      </w:r>
      <w:r w:rsidRPr="007F673A">
        <w:rPr>
          <w:rFonts w:hint="eastAsia"/>
        </w:rPr>
        <w:t xml:space="preserve"> &gt;&lt;/</w:t>
      </w:r>
      <w:r w:rsidRPr="007F673A">
        <w:t xml:space="preserve"> ParamValue</w:t>
      </w:r>
      <w:r w:rsidRPr="007F673A">
        <w:rPr>
          <w:rFonts w:hint="eastAsia"/>
        </w:rPr>
        <w:t xml:space="preserve"> &gt;</w:t>
      </w:r>
    </w:p>
    <w:p w:rsidR="008C584C" w:rsidRPr="007F673A" w:rsidRDefault="008C584C" w:rsidP="008C584C">
      <w:r w:rsidRPr="007F673A">
        <w:rPr>
          <w:rFonts w:hint="eastAsia"/>
        </w:rPr>
        <w:t>&lt;/</w:t>
      </w:r>
      <w:r w:rsidRPr="007F673A">
        <w:t xml:space="preserve"> Param</w:t>
      </w:r>
      <w:r w:rsidRPr="007F673A">
        <w:rPr>
          <w:rFonts w:hint="eastAsia"/>
        </w:rPr>
        <w:t xml:space="preserve"> &gt;</w:t>
      </w:r>
    </w:p>
    <w:p w:rsidR="008C584C" w:rsidRPr="007F673A" w:rsidRDefault="008C584C" w:rsidP="008C584C">
      <w:r w:rsidRPr="007F673A">
        <w:rPr>
          <w:rFonts w:hint="eastAsia"/>
        </w:rPr>
        <w:t>&lt;</w:t>
      </w:r>
      <w:r w:rsidRPr="007F673A">
        <w:t xml:space="preserve"> Param</w:t>
      </w:r>
      <w:r w:rsidRPr="007F673A">
        <w:rPr>
          <w:rFonts w:hint="eastAsia"/>
        </w:rPr>
        <w:t xml:space="preserve"> &gt;</w:t>
      </w:r>
    </w:p>
    <w:p w:rsidR="008C584C" w:rsidRPr="007F673A" w:rsidRDefault="008C584C" w:rsidP="008C584C">
      <w:r w:rsidRPr="007F673A">
        <w:rPr>
          <w:rFonts w:hint="eastAsia"/>
        </w:rPr>
        <w:t>&lt;</w:t>
      </w:r>
      <w:r w:rsidRPr="007F673A">
        <w:t xml:space="preserve"> ParamDesc</w:t>
      </w:r>
      <w:r w:rsidRPr="007F673A">
        <w:rPr>
          <w:rFonts w:hint="eastAsia"/>
        </w:rPr>
        <w:t xml:space="preserve"> &gt; &lt;/</w:t>
      </w:r>
      <w:r w:rsidRPr="007F673A">
        <w:t xml:space="preserve"> ParamDesc</w:t>
      </w:r>
      <w:r w:rsidRPr="007F673A">
        <w:rPr>
          <w:rFonts w:hint="eastAsia"/>
        </w:rPr>
        <w:t xml:space="preserve"> &gt;</w:t>
      </w:r>
    </w:p>
    <w:p w:rsidR="008C584C" w:rsidRPr="007F673A" w:rsidRDefault="008C584C" w:rsidP="008C584C">
      <w:r w:rsidRPr="007F673A">
        <w:rPr>
          <w:rFonts w:hint="eastAsia"/>
        </w:rPr>
        <w:t>&lt;</w:t>
      </w:r>
      <w:r w:rsidRPr="007F673A">
        <w:t xml:space="preserve"> ParamCode</w:t>
      </w:r>
      <w:r w:rsidRPr="007F673A">
        <w:rPr>
          <w:rFonts w:hint="eastAsia"/>
        </w:rPr>
        <w:t xml:space="preserve"> &gt;</w:t>
      </w:r>
      <w:r w:rsidRPr="007F673A">
        <w:t xml:space="preserve"> </w:t>
      </w:r>
      <w:r w:rsidRPr="007F673A">
        <w:rPr>
          <w:rFonts w:hint="eastAsia"/>
        </w:rPr>
        <w:t>&lt;/</w:t>
      </w:r>
      <w:r w:rsidRPr="007F673A">
        <w:t xml:space="preserve"> ParamCode</w:t>
      </w:r>
      <w:r w:rsidRPr="007F673A">
        <w:rPr>
          <w:rFonts w:hint="eastAsia"/>
        </w:rPr>
        <w:t xml:space="preserve"> &gt;</w:t>
      </w:r>
    </w:p>
    <w:p w:rsidR="008C584C" w:rsidRPr="007F673A" w:rsidRDefault="008C584C" w:rsidP="008C584C">
      <w:r w:rsidRPr="007F673A">
        <w:rPr>
          <w:rFonts w:hint="eastAsia"/>
        </w:rPr>
        <w:t>&lt;</w:t>
      </w:r>
      <w:r w:rsidRPr="007F673A">
        <w:t xml:space="preserve"> ParamValue</w:t>
      </w:r>
      <w:r w:rsidRPr="007F673A">
        <w:rPr>
          <w:rFonts w:hint="eastAsia"/>
        </w:rPr>
        <w:t xml:space="preserve"> &gt;&lt;/</w:t>
      </w:r>
      <w:r w:rsidRPr="007F673A">
        <w:t xml:space="preserve"> ParamValue</w:t>
      </w:r>
      <w:r w:rsidRPr="007F673A">
        <w:rPr>
          <w:rFonts w:hint="eastAsia"/>
        </w:rPr>
        <w:t xml:space="preserve"> &gt;</w:t>
      </w:r>
    </w:p>
    <w:p w:rsidR="008C584C" w:rsidRPr="007F673A" w:rsidRDefault="008C584C" w:rsidP="008C584C">
      <w:r w:rsidRPr="007F673A">
        <w:rPr>
          <w:rFonts w:hint="eastAsia"/>
        </w:rPr>
        <w:t>&lt;/</w:t>
      </w:r>
      <w:r w:rsidRPr="007F673A">
        <w:t xml:space="preserve"> Param</w:t>
      </w:r>
      <w:r w:rsidRPr="007F673A">
        <w:rPr>
          <w:rFonts w:hint="eastAsia"/>
        </w:rPr>
        <w:t xml:space="preserve"> &gt;</w:t>
      </w:r>
    </w:p>
    <w:p w:rsidR="008C584C" w:rsidRPr="007F673A" w:rsidRDefault="008C584C" w:rsidP="008C584C">
      <w:r w:rsidRPr="007F673A">
        <w:rPr>
          <w:rFonts w:hint="eastAsia"/>
        </w:rPr>
        <w:t xml:space="preserve">      </w:t>
      </w:r>
      <w:r w:rsidRPr="007F673A">
        <w:t>…</w:t>
      </w:r>
      <w:r w:rsidRPr="007F673A">
        <w:rPr>
          <w:rFonts w:hint="eastAsia"/>
        </w:rPr>
        <w:t>(</w:t>
      </w:r>
      <w:r w:rsidRPr="007F673A">
        <w:rPr>
          <w:rFonts w:hint="eastAsia"/>
        </w:rPr>
        <w:t>省略</w:t>
      </w:r>
      <w:r w:rsidRPr="007F673A">
        <w:rPr>
          <w:rFonts w:hint="eastAsia"/>
        </w:rPr>
        <w:t>NewInfo</w:t>
      </w:r>
      <w:r w:rsidRPr="007F673A">
        <w:rPr>
          <w:rFonts w:hint="eastAsia"/>
        </w:rPr>
        <w:t>其他参数节点</w:t>
      </w:r>
      <w:r w:rsidRPr="007F673A">
        <w:rPr>
          <w:rFonts w:hint="eastAsia"/>
        </w:rPr>
        <w:t>)</w:t>
      </w:r>
    </w:p>
    <w:p w:rsidR="008C584C" w:rsidRPr="007F673A" w:rsidRDefault="008C584C" w:rsidP="008C584C">
      <w:r w:rsidRPr="007F673A">
        <w:rPr>
          <w:rFonts w:hint="eastAsia"/>
        </w:rPr>
        <w:t xml:space="preserve">   &lt;/ NewInfo&gt;</w:t>
      </w:r>
    </w:p>
    <w:p w:rsidR="008C584C" w:rsidRPr="007F673A" w:rsidRDefault="008C584C" w:rsidP="008C584C">
      <w:r w:rsidRPr="007F673A">
        <w:rPr>
          <w:rFonts w:hint="eastAsia"/>
        </w:rPr>
        <w:t xml:space="preserve">   &lt; OldInfo&gt;</w:t>
      </w:r>
    </w:p>
    <w:p w:rsidR="008C584C" w:rsidRPr="007F673A" w:rsidRDefault="008C584C" w:rsidP="008C584C">
      <w:r w:rsidRPr="007F673A">
        <w:rPr>
          <w:rFonts w:hint="eastAsia"/>
        </w:rPr>
        <w:t>&lt;</w:t>
      </w:r>
      <w:r w:rsidRPr="007F673A">
        <w:t xml:space="preserve"> Param</w:t>
      </w:r>
      <w:r w:rsidRPr="007F673A">
        <w:rPr>
          <w:rFonts w:hint="eastAsia"/>
        </w:rPr>
        <w:t xml:space="preserve"> &gt;</w:t>
      </w:r>
    </w:p>
    <w:p w:rsidR="008C584C" w:rsidRPr="007F673A" w:rsidRDefault="008C584C" w:rsidP="008C584C">
      <w:r w:rsidRPr="007F673A">
        <w:rPr>
          <w:rFonts w:hint="eastAsia"/>
        </w:rPr>
        <w:t>&lt;</w:t>
      </w:r>
      <w:r w:rsidRPr="007F673A">
        <w:t xml:space="preserve"> ParamDesc</w:t>
      </w:r>
      <w:r w:rsidRPr="007F673A">
        <w:rPr>
          <w:rFonts w:hint="eastAsia"/>
        </w:rPr>
        <w:t xml:space="preserve"> &gt;&lt;/</w:t>
      </w:r>
      <w:r w:rsidRPr="007F673A">
        <w:t xml:space="preserve"> ParamDesc</w:t>
      </w:r>
      <w:r w:rsidRPr="007F673A">
        <w:rPr>
          <w:rFonts w:hint="eastAsia"/>
        </w:rPr>
        <w:t xml:space="preserve"> &gt;</w:t>
      </w:r>
    </w:p>
    <w:p w:rsidR="008C584C" w:rsidRPr="007F673A" w:rsidRDefault="008C584C" w:rsidP="008C584C">
      <w:r w:rsidRPr="007F673A">
        <w:rPr>
          <w:rFonts w:hint="eastAsia"/>
        </w:rPr>
        <w:t>&lt;</w:t>
      </w:r>
      <w:r w:rsidRPr="007F673A">
        <w:t xml:space="preserve"> ParamCode</w:t>
      </w:r>
      <w:r w:rsidRPr="007F673A">
        <w:rPr>
          <w:rFonts w:hint="eastAsia"/>
        </w:rPr>
        <w:t xml:space="preserve"> &gt; &lt;/</w:t>
      </w:r>
      <w:r w:rsidRPr="007F673A">
        <w:t xml:space="preserve"> ParamCode</w:t>
      </w:r>
      <w:r w:rsidRPr="007F673A">
        <w:rPr>
          <w:rFonts w:hint="eastAsia"/>
        </w:rPr>
        <w:t xml:space="preserve"> &gt;</w:t>
      </w:r>
    </w:p>
    <w:p w:rsidR="008C584C" w:rsidRPr="007F673A" w:rsidRDefault="008C584C" w:rsidP="008C584C">
      <w:r w:rsidRPr="007F673A">
        <w:rPr>
          <w:rFonts w:hint="eastAsia"/>
        </w:rPr>
        <w:t>&lt;</w:t>
      </w:r>
      <w:r w:rsidRPr="007F673A">
        <w:t xml:space="preserve"> ParamValue</w:t>
      </w:r>
      <w:r w:rsidRPr="007F673A">
        <w:rPr>
          <w:rFonts w:hint="eastAsia"/>
        </w:rPr>
        <w:t xml:space="preserve"> &gt;&lt;/</w:t>
      </w:r>
      <w:r w:rsidRPr="007F673A">
        <w:t xml:space="preserve"> ParamValue</w:t>
      </w:r>
      <w:r w:rsidRPr="007F673A">
        <w:rPr>
          <w:rFonts w:hint="eastAsia"/>
        </w:rPr>
        <w:t xml:space="preserve"> &gt;</w:t>
      </w:r>
    </w:p>
    <w:p w:rsidR="008C584C" w:rsidRPr="007F673A" w:rsidRDefault="008C584C" w:rsidP="008C584C">
      <w:r w:rsidRPr="007F673A">
        <w:rPr>
          <w:rFonts w:hint="eastAsia"/>
        </w:rPr>
        <w:lastRenderedPageBreak/>
        <w:t>&lt;/</w:t>
      </w:r>
      <w:r w:rsidRPr="007F673A">
        <w:t xml:space="preserve"> Param</w:t>
      </w:r>
      <w:r w:rsidRPr="007F673A">
        <w:rPr>
          <w:rFonts w:hint="eastAsia"/>
        </w:rPr>
        <w:t xml:space="preserve"> &gt;</w:t>
      </w:r>
    </w:p>
    <w:p w:rsidR="008C584C" w:rsidRPr="007F673A" w:rsidRDefault="008C584C" w:rsidP="008C584C">
      <w:r w:rsidRPr="007F673A">
        <w:rPr>
          <w:rFonts w:hint="eastAsia"/>
        </w:rPr>
        <w:t>&lt;</w:t>
      </w:r>
      <w:r w:rsidRPr="007F673A">
        <w:t xml:space="preserve"> Param</w:t>
      </w:r>
      <w:r w:rsidRPr="007F673A">
        <w:rPr>
          <w:rFonts w:hint="eastAsia"/>
        </w:rPr>
        <w:t xml:space="preserve"> &gt;</w:t>
      </w:r>
    </w:p>
    <w:p w:rsidR="008C584C" w:rsidRPr="007F673A" w:rsidRDefault="008C584C" w:rsidP="008C584C">
      <w:r w:rsidRPr="007F673A">
        <w:rPr>
          <w:rFonts w:hint="eastAsia"/>
        </w:rPr>
        <w:t>&lt;</w:t>
      </w:r>
      <w:r w:rsidRPr="007F673A">
        <w:t xml:space="preserve"> ParamDesc</w:t>
      </w:r>
      <w:r w:rsidRPr="007F673A">
        <w:rPr>
          <w:rFonts w:hint="eastAsia"/>
        </w:rPr>
        <w:t xml:space="preserve"> &gt;&lt;/</w:t>
      </w:r>
      <w:r w:rsidRPr="007F673A">
        <w:t xml:space="preserve"> ParamDesc</w:t>
      </w:r>
      <w:r w:rsidRPr="007F673A">
        <w:rPr>
          <w:rFonts w:hint="eastAsia"/>
        </w:rPr>
        <w:t xml:space="preserve"> &gt;</w:t>
      </w:r>
    </w:p>
    <w:p w:rsidR="008C584C" w:rsidRPr="007F673A" w:rsidRDefault="008C584C" w:rsidP="008C584C">
      <w:r w:rsidRPr="007F673A">
        <w:rPr>
          <w:rFonts w:hint="eastAsia"/>
        </w:rPr>
        <w:t>&lt;</w:t>
      </w:r>
      <w:r w:rsidRPr="007F673A">
        <w:t xml:space="preserve"> ParamCode</w:t>
      </w:r>
      <w:r w:rsidRPr="007F673A">
        <w:rPr>
          <w:rFonts w:hint="eastAsia"/>
        </w:rPr>
        <w:t xml:space="preserve"> &gt;</w:t>
      </w:r>
      <w:r w:rsidRPr="007F673A">
        <w:t xml:space="preserve"> </w:t>
      </w:r>
      <w:r w:rsidRPr="007F673A">
        <w:rPr>
          <w:rFonts w:hint="eastAsia"/>
        </w:rPr>
        <w:t>&lt;/</w:t>
      </w:r>
      <w:r w:rsidRPr="007F673A">
        <w:t xml:space="preserve"> ParamCode</w:t>
      </w:r>
      <w:r w:rsidRPr="007F673A">
        <w:rPr>
          <w:rFonts w:hint="eastAsia"/>
        </w:rPr>
        <w:t xml:space="preserve"> &gt;</w:t>
      </w:r>
    </w:p>
    <w:p w:rsidR="008C584C" w:rsidRPr="007F673A" w:rsidRDefault="008C584C" w:rsidP="008C584C">
      <w:r w:rsidRPr="007F673A">
        <w:rPr>
          <w:rFonts w:hint="eastAsia"/>
        </w:rPr>
        <w:t>&lt;</w:t>
      </w:r>
      <w:r w:rsidRPr="007F673A">
        <w:t xml:space="preserve"> ParamValue</w:t>
      </w:r>
      <w:r w:rsidRPr="007F673A">
        <w:rPr>
          <w:rFonts w:hint="eastAsia"/>
        </w:rPr>
        <w:t xml:space="preserve"> &gt;&lt;/</w:t>
      </w:r>
      <w:r w:rsidRPr="007F673A">
        <w:t xml:space="preserve"> ParamValue</w:t>
      </w:r>
      <w:r w:rsidRPr="007F673A">
        <w:rPr>
          <w:rFonts w:hint="eastAsia"/>
        </w:rPr>
        <w:t xml:space="preserve"> &gt;</w:t>
      </w:r>
    </w:p>
    <w:p w:rsidR="008C584C" w:rsidRPr="007F673A" w:rsidRDefault="008C584C" w:rsidP="008C584C">
      <w:r w:rsidRPr="007F673A">
        <w:rPr>
          <w:rFonts w:hint="eastAsia"/>
        </w:rPr>
        <w:t xml:space="preserve"> &lt;/</w:t>
      </w:r>
      <w:r w:rsidRPr="007F673A">
        <w:t xml:space="preserve"> Param</w:t>
      </w:r>
      <w:r w:rsidRPr="007F673A">
        <w:rPr>
          <w:rFonts w:hint="eastAsia"/>
        </w:rPr>
        <w:t xml:space="preserve"> &gt;      </w:t>
      </w:r>
    </w:p>
    <w:p w:rsidR="008C584C" w:rsidRPr="007F673A" w:rsidRDefault="008C584C" w:rsidP="008C584C">
      <w:r w:rsidRPr="007F673A">
        <w:t>…</w:t>
      </w:r>
      <w:r w:rsidRPr="007F673A">
        <w:rPr>
          <w:rFonts w:hint="eastAsia"/>
        </w:rPr>
        <w:t>(</w:t>
      </w:r>
      <w:r w:rsidRPr="007F673A">
        <w:rPr>
          <w:rFonts w:hint="eastAsia"/>
        </w:rPr>
        <w:t>省略</w:t>
      </w:r>
      <w:r w:rsidRPr="007F673A">
        <w:rPr>
          <w:rFonts w:hint="eastAsia"/>
        </w:rPr>
        <w:t>OldInfo</w:t>
      </w:r>
      <w:r w:rsidRPr="007F673A">
        <w:rPr>
          <w:rFonts w:hint="eastAsia"/>
        </w:rPr>
        <w:t>其他参数节点</w:t>
      </w:r>
      <w:r w:rsidRPr="007F673A">
        <w:rPr>
          <w:rFonts w:hint="eastAsia"/>
        </w:rPr>
        <w:t>)</w:t>
      </w:r>
    </w:p>
    <w:p w:rsidR="008C584C" w:rsidRPr="007F673A" w:rsidRDefault="008C584C" w:rsidP="008C584C">
      <w:r w:rsidRPr="007F673A">
        <w:rPr>
          <w:rFonts w:hint="eastAsia"/>
        </w:rPr>
        <w:t xml:space="preserve">   &lt;/ OldInfo &gt;</w:t>
      </w:r>
    </w:p>
    <w:p w:rsidR="008C584C" w:rsidRPr="007F673A" w:rsidRDefault="008C584C" w:rsidP="008C584C">
      <w:r w:rsidRPr="007F673A">
        <w:rPr>
          <w:rFonts w:hint="eastAsia"/>
        </w:rPr>
        <w:t>&lt;/Data&gt;</w:t>
      </w:r>
    </w:p>
    <w:p w:rsidR="008C584C" w:rsidRPr="007F673A" w:rsidRDefault="008C584C" w:rsidP="008C584C">
      <w:bookmarkStart w:id="3402" w:name="_Toc408843511"/>
      <w:r w:rsidRPr="007F673A">
        <w:rPr>
          <w:rFonts w:hint="eastAsia"/>
        </w:rPr>
        <w:t>输出参数</w:t>
      </w:r>
      <w:bookmarkEnd w:id="3402"/>
    </w:p>
    <w:tbl>
      <w:tblPr>
        <w:tblW w:w="8095" w:type="dxa"/>
        <w:tblInd w:w="93" w:type="dxa"/>
        <w:tblLayout w:type="fixed"/>
        <w:tblLook w:val="0000" w:firstRow="0" w:lastRow="0" w:firstColumn="0" w:lastColumn="0" w:noHBand="0" w:noVBand="0"/>
      </w:tblPr>
      <w:tblGrid>
        <w:gridCol w:w="1433"/>
        <w:gridCol w:w="1417"/>
        <w:gridCol w:w="993"/>
        <w:gridCol w:w="1275"/>
        <w:gridCol w:w="1276"/>
        <w:gridCol w:w="1701"/>
      </w:tblGrid>
      <w:tr w:rsidR="008C584C" w:rsidRPr="007F673A" w:rsidTr="00254D53">
        <w:trPr>
          <w:trHeight w:val="227"/>
        </w:trPr>
        <w:tc>
          <w:tcPr>
            <w:tcW w:w="1433" w:type="dxa"/>
            <w:tcBorders>
              <w:top w:val="single" w:sz="8" w:space="0" w:color="auto"/>
              <w:left w:val="single" w:sz="8" w:space="0" w:color="auto"/>
              <w:bottom w:val="single" w:sz="8" w:space="0" w:color="auto"/>
              <w:right w:val="single" w:sz="8" w:space="0" w:color="auto"/>
            </w:tcBorders>
            <w:shd w:val="clear" w:color="auto" w:fill="A6A6A6"/>
            <w:vAlign w:val="center"/>
          </w:tcPr>
          <w:p w:rsidR="008C584C" w:rsidRPr="007F673A" w:rsidRDefault="008C584C" w:rsidP="00254D53">
            <w:r w:rsidRPr="007F673A">
              <w:rPr>
                <w:rFonts w:hint="eastAsia"/>
              </w:rPr>
              <w:t>节点名称</w:t>
            </w:r>
          </w:p>
        </w:tc>
        <w:tc>
          <w:tcPr>
            <w:tcW w:w="1417" w:type="dxa"/>
            <w:tcBorders>
              <w:top w:val="single" w:sz="8" w:space="0" w:color="auto"/>
              <w:left w:val="nil"/>
              <w:bottom w:val="single" w:sz="8" w:space="0" w:color="auto"/>
              <w:right w:val="single" w:sz="8" w:space="0" w:color="auto"/>
            </w:tcBorders>
            <w:shd w:val="clear" w:color="auto" w:fill="A6A6A6"/>
            <w:vAlign w:val="center"/>
          </w:tcPr>
          <w:p w:rsidR="008C584C" w:rsidRPr="007F673A" w:rsidRDefault="008C584C" w:rsidP="00254D53">
            <w:r w:rsidRPr="007F673A">
              <w:rPr>
                <w:rFonts w:hint="eastAsia"/>
              </w:rPr>
              <w:t>父节点名称</w:t>
            </w:r>
          </w:p>
        </w:tc>
        <w:tc>
          <w:tcPr>
            <w:tcW w:w="993" w:type="dxa"/>
            <w:tcBorders>
              <w:top w:val="single" w:sz="8" w:space="0" w:color="auto"/>
              <w:left w:val="nil"/>
              <w:bottom w:val="single" w:sz="8" w:space="0" w:color="auto"/>
              <w:right w:val="single" w:sz="8" w:space="0" w:color="auto"/>
            </w:tcBorders>
            <w:shd w:val="clear" w:color="auto" w:fill="A6A6A6"/>
            <w:vAlign w:val="center"/>
          </w:tcPr>
          <w:p w:rsidR="008C584C" w:rsidRPr="007F673A" w:rsidRDefault="008C584C" w:rsidP="00254D53">
            <w:r w:rsidRPr="007F673A">
              <w:rPr>
                <w:rFonts w:hint="eastAsia"/>
              </w:rPr>
              <w:t>约束</w:t>
            </w:r>
          </w:p>
        </w:tc>
        <w:tc>
          <w:tcPr>
            <w:tcW w:w="1275" w:type="dxa"/>
            <w:tcBorders>
              <w:top w:val="single" w:sz="8" w:space="0" w:color="auto"/>
              <w:left w:val="nil"/>
              <w:bottom w:val="single" w:sz="8" w:space="0" w:color="auto"/>
              <w:right w:val="single" w:sz="8" w:space="0" w:color="auto"/>
            </w:tcBorders>
            <w:shd w:val="clear" w:color="auto" w:fill="A6A6A6"/>
            <w:vAlign w:val="center"/>
          </w:tcPr>
          <w:p w:rsidR="008C584C" w:rsidRPr="007F673A" w:rsidRDefault="008C584C" w:rsidP="00254D53">
            <w:r w:rsidRPr="007F673A">
              <w:rPr>
                <w:rFonts w:hint="eastAsia"/>
              </w:rPr>
              <w:t>类型</w:t>
            </w:r>
          </w:p>
        </w:tc>
        <w:tc>
          <w:tcPr>
            <w:tcW w:w="1276" w:type="dxa"/>
            <w:tcBorders>
              <w:top w:val="single" w:sz="8" w:space="0" w:color="auto"/>
              <w:left w:val="nil"/>
              <w:bottom w:val="single" w:sz="8" w:space="0" w:color="auto"/>
              <w:right w:val="single" w:sz="8" w:space="0" w:color="auto"/>
            </w:tcBorders>
            <w:shd w:val="clear" w:color="auto" w:fill="A6A6A6"/>
            <w:vAlign w:val="center"/>
          </w:tcPr>
          <w:p w:rsidR="008C584C" w:rsidRPr="007F673A" w:rsidRDefault="008C584C" w:rsidP="00254D53">
            <w:r w:rsidRPr="007F673A">
              <w:rPr>
                <w:rFonts w:hint="eastAsia"/>
              </w:rPr>
              <w:t>长度</w:t>
            </w:r>
          </w:p>
        </w:tc>
        <w:tc>
          <w:tcPr>
            <w:tcW w:w="1701" w:type="dxa"/>
            <w:tcBorders>
              <w:top w:val="single" w:sz="8" w:space="0" w:color="auto"/>
              <w:left w:val="nil"/>
              <w:bottom w:val="single" w:sz="8" w:space="0" w:color="auto"/>
              <w:right w:val="single" w:sz="8" w:space="0" w:color="auto"/>
            </w:tcBorders>
            <w:shd w:val="clear" w:color="auto" w:fill="A6A6A6"/>
            <w:vAlign w:val="center"/>
          </w:tcPr>
          <w:p w:rsidR="008C584C" w:rsidRPr="007F673A" w:rsidRDefault="008C584C" w:rsidP="00254D53">
            <w:r w:rsidRPr="007F673A">
              <w:rPr>
                <w:rFonts w:hint="eastAsia"/>
              </w:rPr>
              <w:t>说明</w:t>
            </w:r>
          </w:p>
        </w:tc>
      </w:tr>
      <w:tr w:rsidR="008C584C" w:rsidRPr="007F673A" w:rsidTr="00254D53">
        <w:trPr>
          <w:trHeight w:val="242"/>
        </w:trPr>
        <w:tc>
          <w:tcPr>
            <w:tcW w:w="1433" w:type="dxa"/>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7F673A" w:rsidRDefault="008C584C" w:rsidP="00254D53">
            <w:r w:rsidRPr="007F673A">
              <w:t>Return</w:t>
            </w:r>
          </w:p>
        </w:tc>
        <w:tc>
          <w:tcPr>
            <w:tcW w:w="1417"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r w:rsidRPr="007F673A">
              <w:rPr>
                <w:rFonts w:hint="eastAsia"/>
              </w:rPr>
              <w:t>-</w:t>
            </w:r>
          </w:p>
        </w:tc>
        <w:tc>
          <w:tcPr>
            <w:tcW w:w="993"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tc>
        <w:tc>
          <w:tcPr>
            <w:tcW w:w="1275"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tc>
        <w:tc>
          <w:tcPr>
            <w:tcW w:w="127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tc>
        <w:tc>
          <w:tcPr>
            <w:tcW w:w="1701"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tc>
      </w:tr>
      <w:tr w:rsidR="008C584C" w:rsidRPr="007F673A" w:rsidTr="00254D53">
        <w:trPr>
          <w:trHeight w:val="1000"/>
        </w:trPr>
        <w:tc>
          <w:tcPr>
            <w:tcW w:w="1433" w:type="dxa"/>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7F673A" w:rsidRDefault="008C584C" w:rsidP="00254D53">
            <w:r w:rsidRPr="007F673A">
              <w:t>result_</w:t>
            </w:r>
            <w:r w:rsidRPr="007F673A">
              <w:rPr>
                <w:rFonts w:hint="eastAsia"/>
              </w:rPr>
              <w:t>code</w:t>
            </w:r>
          </w:p>
        </w:tc>
        <w:tc>
          <w:tcPr>
            <w:tcW w:w="1417"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r w:rsidRPr="007F673A">
              <w:t>Return</w:t>
            </w:r>
          </w:p>
        </w:tc>
        <w:tc>
          <w:tcPr>
            <w:tcW w:w="993"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r w:rsidRPr="007F673A">
              <w:t>Y</w:t>
            </w:r>
          </w:p>
        </w:tc>
        <w:tc>
          <w:tcPr>
            <w:tcW w:w="1275"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r w:rsidRPr="007F673A">
              <w:rPr>
                <w:rFonts w:hint="eastAsia"/>
              </w:rPr>
              <w:t>String</w:t>
            </w:r>
          </w:p>
        </w:tc>
        <w:tc>
          <w:tcPr>
            <w:tcW w:w="127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tc>
        <w:tc>
          <w:tcPr>
            <w:tcW w:w="1701"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r w:rsidRPr="007F673A">
              <w:rPr>
                <w:rFonts w:hint="eastAsia"/>
              </w:rPr>
              <w:t>是否成功</w:t>
            </w:r>
          </w:p>
          <w:p w:rsidR="008C584C" w:rsidRPr="007F673A" w:rsidRDefault="008C584C" w:rsidP="00254D53">
            <w:r w:rsidRPr="007F673A">
              <w:t>000</w:t>
            </w:r>
            <w:r w:rsidRPr="007F673A">
              <w:rPr>
                <w:rFonts w:hint="eastAsia"/>
              </w:rPr>
              <w:t>-</w:t>
            </w:r>
            <w:r w:rsidRPr="007F673A">
              <w:rPr>
                <w:rFonts w:hint="eastAsia"/>
              </w:rPr>
              <w:t>成功，</w:t>
            </w:r>
            <w:r w:rsidRPr="007F673A">
              <w:t>100</w:t>
            </w:r>
            <w:r w:rsidRPr="007F673A">
              <w:rPr>
                <w:rFonts w:hint="eastAsia"/>
              </w:rPr>
              <w:t>-</w:t>
            </w:r>
            <w:r w:rsidRPr="007F673A">
              <w:rPr>
                <w:rFonts w:hint="eastAsia"/>
              </w:rPr>
              <w:t>失败</w:t>
            </w:r>
            <w:r w:rsidRPr="007F673A">
              <w:t xml:space="preserve"> </w:t>
            </w:r>
          </w:p>
        </w:tc>
      </w:tr>
      <w:tr w:rsidR="008C584C" w:rsidRPr="007F673A" w:rsidTr="00254D53">
        <w:trPr>
          <w:trHeight w:val="227"/>
        </w:trPr>
        <w:tc>
          <w:tcPr>
            <w:tcW w:w="1433" w:type="dxa"/>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7F673A" w:rsidRDefault="008C584C" w:rsidP="00254D53">
            <w:r w:rsidRPr="007F673A">
              <w:t>result_msg</w:t>
            </w:r>
          </w:p>
        </w:tc>
        <w:tc>
          <w:tcPr>
            <w:tcW w:w="1417"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r w:rsidRPr="007F673A">
              <w:t>Return</w:t>
            </w:r>
          </w:p>
        </w:tc>
        <w:tc>
          <w:tcPr>
            <w:tcW w:w="993"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r w:rsidRPr="007F673A">
              <w:rPr>
                <w:rFonts w:hint="eastAsia"/>
              </w:rPr>
              <w:t>Y</w:t>
            </w:r>
          </w:p>
        </w:tc>
        <w:tc>
          <w:tcPr>
            <w:tcW w:w="1275"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r w:rsidRPr="007F673A">
              <w:rPr>
                <w:rFonts w:hint="eastAsia"/>
              </w:rPr>
              <w:t>String</w:t>
            </w:r>
          </w:p>
        </w:tc>
        <w:tc>
          <w:tcPr>
            <w:tcW w:w="127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tc>
        <w:tc>
          <w:tcPr>
            <w:tcW w:w="1701"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r w:rsidRPr="007F673A">
              <w:t>描述信息</w:t>
            </w:r>
          </w:p>
        </w:tc>
      </w:tr>
      <w:tr w:rsidR="008C584C" w:rsidRPr="007F673A" w:rsidTr="00254D53">
        <w:trPr>
          <w:trHeight w:val="1000"/>
        </w:trPr>
        <w:tc>
          <w:tcPr>
            <w:tcW w:w="1433" w:type="dxa"/>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7F673A" w:rsidRDefault="008C584C" w:rsidP="00254D53">
            <w:r w:rsidRPr="007F673A">
              <w:lastRenderedPageBreak/>
              <w:t>order_</w:t>
            </w:r>
            <w:r w:rsidRPr="007F673A">
              <w:rPr>
                <w:rFonts w:hint="eastAsia"/>
              </w:rPr>
              <w:t>id</w:t>
            </w:r>
          </w:p>
        </w:tc>
        <w:tc>
          <w:tcPr>
            <w:tcW w:w="1417"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r w:rsidRPr="007F673A">
              <w:t>Return</w:t>
            </w:r>
          </w:p>
        </w:tc>
        <w:tc>
          <w:tcPr>
            <w:tcW w:w="993"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r w:rsidRPr="007F673A">
              <w:t>Y</w:t>
            </w:r>
          </w:p>
        </w:tc>
        <w:tc>
          <w:tcPr>
            <w:tcW w:w="1275"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r w:rsidRPr="007F673A">
              <w:rPr>
                <w:rFonts w:hint="eastAsia"/>
              </w:rPr>
              <w:t>String</w:t>
            </w:r>
          </w:p>
        </w:tc>
        <w:tc>
          <w:tcPr>
            <w:tcW w:w="127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tc>
        <w:tc>
          <w:tcPr>
            <w:tcW w:w="1701"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r w:rsidRPr="007F673A">
              <w:t>定单</w:t>
            </w:r>
            <w:r w:rsidRPr="007F673A">
              <w:t>id</w:t>
            </w:r>
          </w:p>
        </w:tc>
      </w:tr>
      <w:tr w:rsidR="008C584C" w:rsidRPr="007F673A" w:rsidTr="00254D53">
        <w:trPr>
          <w:trHeight w:val="1000"/>
        </w:trPr>
        <w:tc>
          <w:tcPr>
            <w:tcW w:w="1433" w:type="dxa"/>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7F673A" w:rsidRDefault="008C584C" w:rsidP="00254D53">
            <w:r w:rsidRPr="007F673A">
              <w:t>work_order_id</w:t>
            </w:r>
          </w:p>
        </w:tc>
        <w:tc>
          <w:tcPr>
            <w:tcW w:w="1417"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r w:rsidRPr="007F673A">
              <w:t>Return</w:t>
            </w:r>
          </w:p>
        </w:tc>
        <w:tc>
          <w:tcPr>
            <w:tcW w:w="993"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r w:rsidRPr="007F673A">
              <w:t>Y</w:t>
            </w:r>
          </w:p>
        </w:tc>
        <w:tc>
          <w:tcPr>
            <w:tcW w:w="1275"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r w:rsidRPr="007F673A">
              <w:rPr>
                <w:rFonts w:hint="eastAsia"/>
              </w:rPr>
              <w:t>String</w:t>
            </w:r>
          </w:p>
        </w:tc>
        <w:tc>
          <w:tcPr>
            <w:tcW w:w="1276"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tc>
        <w:tc>
          <w:tcPr>
            <w:tcW w:w="1701" w:type="dxa"/>
            <w:tcBorders>
              <w:top w:val="single" w:sz="8" w:space="0" w:color="auto"/>
              <w:left w:val="nil"/>
              <w:bottom w:val="single" w:sz="8" w:space="0" w:color="auto"/>
              <w:right w:val="single" w:sz="8" w:space="0" w:color="auto"/>
            </w:tcBorders>
            <w:shd w:val="clear" w:color="auto" w:fill="FFFFFF"/>
            <w:vAlign w:val="center"/>
          </w:tcPr>
          <w:p w:rsidR="008C584C" w:rsidRPr="007F673A" w:rsidRDefault="008C584C" w:rsidP="00254D53">
            <w:r w:rsidRPr="007F673A">
              <w:t>工单</w:t>
            </w:r>
            <w:r w:rsidRPr="007F673A">
              <w:t>id</w:t>
            </w:r>
          </w:p>
        </w:tc>
      </w:tr>
    </w:tbl>
    <w:p w:rsidR="008C584C" w:rsidRPr="007F673A" w:rsidRDefault="008C584C" w:rsidP="008C584C">
      <w:r w:rsidRPr="007F673A">
        <w:rPr>
          <w:rFonts w:hint="eastAsia"/>
        </w:rPr>
        <w:t xml:space="preserve"> </w:t>
      </w:r>
      <w:r w:rsidRPr="007F673A">
        <w:rPr>
          <w:rFonts w:hint="eastAsia"/>
        </w:rPr>
        <w:t>参考</w:t>
      </w:r>
      <w:r w:rsidRPr="007F673A">
        <w:rPr>
          <w:rFonts w:hint="eastAsia"/>
        </w:rPr>
        <w:t>xml</w:t>
      </w:r>
      <w:r w:rsidRPr="007F673A">
        <w:rPr>
          <w:rFonts w:hint="eastAsia"/>
        </w:rPr>
        <w:t>报文格式：</w:t>
      </w:r>
    </w:p>
    <w:p w:rsidR="008C584C" w:rsidRPr="007F673A" w:rsidRDefault="008C584C" w:rsidP="008C584C">
      <w:r w:rsidRPr="007F673A">
        <w:t>&lt;?xml version="1.0" encoding="UTF-8"?&gt;</w:t>
      </w:r>
    </w:p>
    <w:p w:rsidR="008C584C" w:rsidRPr="007F673A" w:rsidRDefault="008C584C" w:rsidP="008C584C">
      <w:r w:rsidRPr="007F673A">
        <w:rPr>
          <w:rFonts w:hint="eastAsia"/>
        </w:rPr>
        <w:t>&lt;</w:t>
      </w:r>
      <w:r w:rsidRPr="007F673A">
        <w:t xml:space="preserve"> Return</w:t>
      </w:r>
      <w:r w:rsidRPr="007F673A">
        <w:rPr>
          <w:rFonts w:hint="eastAsia"/>
        </w:rPr>
        <w:t xml:space="preserve"> &gt; </w:t>
      </w:r>
    </w:p>
    <w:p w:rsidR="008C584C" w:rsidRPr="007F673A" w:rsidRDefault="008C584C" w:rsidP="008C584C">
      <w:r w:rsidRPr="007F673A">
        <w:rPr>
          <w:rFonts w:hint="eastAsia"/>
        </w:rPr>
        <w:t xml:space="preserve">     &lt;</w:t>
      </w:r>
      <w:r w:rsidRPr="007F673A">
        <w:t xml:space="preserve"> result_</w:t>
      </w:r>
      <w:r w:rsidRPr="007F673A">
        <w:rPr>
          <w:rFonts w:hint="eastAsia"/>
        </w:rPr>
        <w:t>code &gt;1&lt;/</w:t>
      </w:r>
      <w:r w:rsidRPr="007F673A">
        <w:t xml:space="preserve"> result_</w:t>
      </w:r>
      <w:r w:rsidRPr="007F673A">
        <w:rPr>
          <w:rFonts w:hint="eastAsia"/>
        </w:rPr>
        <w:t>code &gt;</w:t>
      </w:r>
    </w:p>
    <w:p w:rsidR="008C584C" w:rsidRPr="007F673A" w:rsidRDefault="008C584C" w:rsidP="008C584C">
      <w:r w:rsidRPr="007F673A">
        <w:rPr>
          <w:rFonts w:hint="eastAsia"/>
        </w:rPr>
        <w:t xml:space="preserve">     &lt;</w:t>
      </w:r>
      <w:r w:rsidRPr="007F673A">
        <w:t xml:space="preserve"> result_msg</w:t>
      </w:r>
      <w:r w:rsidRPr="007F673A">
        <w:rPr>
          <w:rFonts w:hint="eastAsia"/>
        </w:rPr>
        <w:t xml:space="preserve"> &gt;&lt;/</w:t>
      </w:r>
      <w:r w:rsidRPr="007F673A">
        <w:t xml:space="preserve"> result_msg</w:t>
      </w:r>
      <w:r w:rsidRPr="007F673A">
        <w:rPr>
          <w:rFonts w:hint="eastAsia"/>
        </w:rPr>
        <w:t xml:space="preserve"> &gt; </w:t>
      </w:r>
    </w:p>
    <w:p w:rsidR="008C584C" w:rsidRPr="007F673A" w:rsidRDefault="008C584C" w:rsidP="008C584C">
      <w:r w:rsidRPr="007F673A">
        <w:rPr>
          <w:rFonts w:hint="eastAsia"/>
        </w:rPr>
        <w:t>&lt;/</w:t>
      </w:r>
      <w:r w:rsidRPr="007F673A">
        <w:t xml:space="preserve"> Return</w:t>
      </w:r>
      <w:r w:rsidRPr="007F673A">
        <w:rPr>
          <w:rFonts w:hint="eastAsia"/>
        </w:rPr>
        <w:t xml:space="preserve"> &gt;</w:t>
      </w:r>
    </w:p>
    <w:p w:rsidR="008C584C" w:rsidRPr="007F673A" w:rsidRDefault="008C584C" w:rsidP="008C584C">
      <w:pPr>
        <w:pStyle w:val="6"/>
      </w:pPr>
      <w:bookmarkStart w:id="3403" w:name="_Toc130156301"/>
      <w:r w:rsidRPr="007F673A">
        <w:rPr>
          <w:rFonts w:hint="eastAsia"/>
        </w:rPr>
        <w:t>资源配置结果存储</w:t>
      </w:r>
      <w:bookmarkEnd w:id="3403"/>
    </w:p>
    <w:p w:rsidR="008C584C" w:rsidRPr="007F673A" w:rsidRDefault="008C584C" w:rsidP="008C584C">
      <w:r w:rsidRPr="007F673A">
        <w:t>存储资源配置返回结果，用于后续的流程自动激活调度和外线施工调度。</w:t>
      </w:r>
    </w:p>
    <w:p w:rsidR="008C584C" w:rsidRPr="005A4E93" w:rsidRDefault="008C584C" w:rsidP="008C584C">
      <w:pPr>
        <w:pStyle w:val="5"/>
        <w:rPr>
          <w:szCs w:val="24"/>
        </w:rPr>
      </w:pPr>
      <w:bookmarkStart w:id="3404" w:name="_Toc130156302"/>
      <w:r>
        <w:rPr>
          <w:szCs w:val="24"/>
        </w:rPr>
        <w:t>企宽</w:t>
      </w:r>
      <w:r>
        <w:rPr>
          <w:rFonts w:hint="eastAsia"/>
          <w:szCs w:val="24"/>
        </w:rPr>
        <w:t>F</w:t>
      </w:r>
      <w:r>
        <w:rPr>
          <w:szCs w:val="24"/>
        </w:rPr>
        <w:t>TTR</w:t>
      </w:r>
      <w:r>
        <w:rPr>
          <w:rFonts w:hint="eastAsia"/>
          <w:szCs w:val="24"/>
        </w:rPr>
        <w:t>自动激活环节派单</w:t>
      </w:r>
      <w:bookmarkEnd w:id="3404"/>
    </w:p>
    <w:p w:rsidR="008C584C" w:rsidRPr="00860459" w:rsidRDefault="008C584C" w:rsidP="008C584C">
      <w:pPr>
        <w:pStyle w:val="6"/>
      </w:pPr>
      <w:bookmarkStart w:id="3405" w:name="_Toc130156303"/>
      <w:r w:rsidRPr="00860459">
        <w:t>派单至自动激活系统接口</w:t>
      </w:r>
      <w:bookmarkEnd w:id="3405"/>
    </w:p>
    <w:p w:rsidR="008C584C" w:rsidRPr="00397B95" w:rsidRDefault="008C584C" w:rsidP="008C584C">
      <w:pPr>
        <w:ind w:left="482" w:hangingChars="200" w:hanging="482"/>
        <w:rPr>
          <w:color w:val="000000"/>
        </w:rPr>
      </w:pPr>
      <w:r w:rsidRPr="00397B95">
        <w:rPr>
          <w:rFonts w:ascii="宋体" w:hAnsi="宋体" w:hint="eastAsia"/>
          <w:b/>
          <w:bCs/>
          <w:color w:val="000000"/>
        </w:rPr>
        <w:t>接口概述：</w:t>
      </w:r>
      <w:r w:rsidRPr="00397B95">
        <w:rPr>
          <w:rFonts w:hint="eastAsia"/>
          <w:color w:val="000000"/>
        </w:rPr>
        <w:t>综调系统接到工单和资源调度反馈后，调用该接口，下发</w:t>
      </w:r>
      <w:r w:rsidRPr="00397B95">
        <w:rPr>
          <w:rFonts w:hint="eastAsia"/>
          <w:color w:val="000000"/>
        </w:rPr>
        <w:t>PON</w:t>
      </w:r>
      <w:r w:rsidRPr="00397B95">
        <w:rPr>
          <w:rFonts w:hint="eastAsia"/>
          <w:color w:val="000000"/>
        </w:rPr>
        <w:t>业务激活任务。</w:t>
      </w:r>
    </w:p>
    <w:p w:rsidR="008C584C" w:rsidRPr="00397B95" w:rsidRDefault="008C584C" w:rsidP="008C584C">
      <w:pPr>
        <w:rPr>
          <w:color w:val="000000"/>
          <w:szCs w:val="21"/>
        </w:rPr>
      </w:pPr>
      <w:r w:rsidRPr="00397B95">
        <w:rPr>
          <w:rFonts w:ascii="Tahoma" w:hAnsi="Tahoma" w:cs="Tahoma" w:hint="eastAsia"/>
          <w:b/>
          <w:bCs/>
          <w:color w:val="000000"/>
          <w:szCs w:val="21"/>
        </w:rPr>
        <w:t>服务接口：</w:t>
      </w:r>
      <w:r w:rsidRPr="00397B95">
        <w:rPr>
          <w:rFonts w:hint="eastAsia"/>
          <w:color w:val="000000"/>
          <w:szCs w:val="21"/>
        </w:rPr>
        <w:t>TnmsPonWayActive</w:t>
      </w:r>
    </w:p>
    <w:p w:rsidR="008C584C" w:rsidRPr="00397B95" w:rsidRDefault="008C584C" w:rsidP="008C584C">
      <w:pPr>
        <w:rPr>
          <w:color w:val="000000"/>
          <w:szCs w:val="21"/>
        </w:rPr>
      </w:pPr>
      <w:r w:rsidRPr="00397B95">
        <w:rPr>
          <w:color w:val="000000"/>
          <w:szCs w:val="21"/>
        </w:rPr>
        <w:t>接口方法：</w:t>
      </w:r>
      <w:r w:rsidRPr="00397B95">
        <w:rPr>
          <w:rFonts w:hint="eastAsia"/>
          <w:color w:val="000000"/>
          <w:szCs w:val="21"/>
        </w:rPr>
        <w:t>activeTaskIssued</w:t>
      </w:r>
    </w:p>
    <w:p w:rsidR="008C584C" w:rsidRPr="00397B95" w:rsidRDefault="008C584C" w:rsidP="008C584C">
      <w:pPr>
        <w:rPr>
          <w:color w:val="000000"/>
          <w:szCs w:val="21"/>
        </w:rPr>
      </w:pPr>
      <w:r w:rsidRPr="00397B95">
        <w:rPr>
          <w:color w:val="000000"/>
          <w:szCs w:val="21"/>
        </w:rPr>
        <w:t>输入参数：</w:t>
      </w:r>
    </w:p>
    <w:tbl>
      <w:tblPr>
        <w:tblpPr w:leftFromText="180" w:rightFromText="180" w:vertAnchor="text" w:tblpY="1"/>
        <w:tblOverlap w:val="never"/>
        <w:tblW w:w="42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1"/>
        <w:gridCol w:w="1629"/>
        <w:gridCol w:w="2892"/>
      </w:tblGrid>
      <w:tr w:rsidR="008C584C" w:rsidRPr="00397B95" w:rsidTr="00254D53">
        <w:tc>
          <w:tcPr>
            <w:tcW w:w="1554" w:type="pct"/>
            <w:tcBorders>
              <w:bottom w:val="single" w:sz="4" w:space="0" w:color="auto"/>
            </w:tcBorders>
            <w:shd w:val="clear" w:color="auto" w:fill="E6E6E6"/>
            <w:vAlign w:val="center"/>
          </w:tcPr>
          <w:p w:rsidR="008C584C" w:rsidRPr="00397B95" w:rsidRDefault="008C584C" w:rsidP="00254D53">
            <w:pPr>
              <w:ind w:leftChars="-337" w:left="-809" w:firstLineChars="336" w:firstLine="806"/>
              <w:jc w:val="center"/>
              <w:rPr>
                <w:color w:val="000000"/>
                <w:szCs w:val="21"/>
              </w:rPr>
            </w:pPr>
            <w:r w:rsidRPr="00397B95">
              <w:rPr>
                <w:color w:val="000000"/>
                <w:szCs w:val="21"/>
              </w:rPr>
              <w:lastRenderedPageBreak/>
              <w:t>参数名称</w:t>
            </w:r>
          </w:p>
        </w:tc>
        <w:tc>
          <w:tcPr>
            <w:tcW w:w="1291" w:type="pct"/>
            <w:tcBorders>
              <w:bottom w:val="single" w:sz="4" w:space="0" w:color="auto"/>
            </w:tcBorders>
            <w:shd w:val="clear" w:color="auto" w:fill="E6E6E6"/>
            <w:vAlign w:val="center"/>
          </w:tcPr>
          <w:p w:rsidR="008C584C" w:rsidRPr="00397B95" w:rsidRDefault="008C584C" w:rsidP="00254D53">
            <w:pPr>
              <w:jc w:val="center"/>
              <w:rPr>
                <w:color w:val="000000"/>
                <w:szCs w:val="21"/>
              </w:rPr>
            </w:pPr>
            <w:r w:rsidRPr="00397B95">
              <w:rPr>
                <w:color w:val="000000"/>
                <w:szCs w:val="21"/>
              </w:rPr>
              <w:t>中文名称</w:t>
            </w:r>
          </w:p>
        </w:tc>
        <w:tc>
          <w:tcPr>
            <w:tcW w:w="2155" w:type="pct"/>
            <w:tcBorders>
              <w:bottom w:val="single" w:sz="4" w:space="0" w:color="auto"/>
            </w:tcBorders>
            <w:shd w:val="clear" w:color="auto" w:fill="E6E6E6"/>
            <w:vAlign w:val="center"/>
          </w:tcPr>
          <w:p w:rsidR="008C584C" w:rsidRPr="00397B95" w:rsidRDefault="008C584C" w:rsidP="00254D53">
            <w:pPr>
              <w:jc w:val="center"/>
              <w:rPr>
                <w:color w:val="000000"/>
                <w:szCs w:val="21"/>
              </w:rPr>
            </w:pPr>
            <w:r w:rsidRPr="00397B95">
              <w:rPr>
                <w:color w:val="000000"/>
                <w:szCs w:val="21"/>
              </w:rPr>
              <w:t>说明</w:t>
            </w:r>
          </w:p>
        </w:tc>
      </w:tr>
      <w:tr w:rsidR="008C584C" w:rsidRPr="00397B95" w:rsidTr="00254D53">
        <w:tc>
          <w:tcPr>
            <w:tcW w:w="1554" w:type="pct"/>
            <w:shd w:val="clear" w:color="auto" w:fill="FFFFFF"/>
            <w:vAlign w:val="center"/>
          </w:tcPr>
          <w:p w:rsidR="008C584C" w:rsidRPr="00397B95" w:rsidRDefault="008C584C" w:rsidP="00254D53">
            <w:pPr>
              <w:rPr>
                <w:color w:val="000000"/>
                <w:szCs w:val="21"/>
              </w:rPr>
            </w:pPr>
            <w:r w:rsidRPr="00397B95">
              <w:rPr>
                <w:color w:val="000000"/>
                <w:szCs w:val="21"/>
              </w:rPr>
              <w:t>serSupplier</w:t>
            </w:r>
          </w:p>
        </w:tc>
        <w:tc>
          <w:tcPr>
            <w:tcW w:w="1291" w:type="pct"/>
            <w:shd w:val="clear" w:color="auto" w:fill="FFFFFF"/>
            <w:vAlign w:val="center"/>
          </w:tcPr>
          <w:p w:rsidR="008C584C" w:rsidRPr="00397B95" w:rsidRDefault="008C584C" w:rsidP="00254D53">
            <w:pPr>
              <w:rPr>
                <w:color w:val="000000"/>
                <w:szCs w:val="21"/>
              </w:rPr>
            </w:pPr>
            <w:r w:rsidRPr="00397B95">
              <w:rPr>
                <w:color w:val="000000"/>
                <w:szCs w:val="21"/>
              </w:rPr>
              <w:t>服务提供方</w:t>
            </w:r>
          </w:p>
        </w:tc>
        <w:tc>
          <w:tcPr>
            <w:tcW w:w="2155" w:type="pct"/>
            <w:shd w:val="clear" w:color="auto" w:fill="FFFFFF"/>
            <w:vAlign w:val="center"/>
          </w:tcPr>
          <w:p w:rsidR="008C584C" w:rsidRPr="00397B95" w:rsidRDefault="008C584C" w:rsidP="00254D53">
            <w:pPr>
              <w:rPr>
                <w:color w:val="000000"/>
                <w:szCs w:val="21"/>
              </w:rPr>
            </w:pPr>
            <w:r w:rsidRPr="00397B95">
              <w:rPr>
                <w:rFonts w:hint="eastAsia"/>
                <w:color w:val="000000"/>
                <w:szCs w:val="21"/>
              </w:rPr>
              <w:t>激活系统</w:t>
            </w:r>
          </w:p>
        </w:tc>
      </w:tr>
      <w:tr w:rsidR="008C584C" w:rsidRPr="00397B95" w:rsidTr="00254D53">
        <w:tc>
          <w:tcPr>
            <w:tcW w:w="1554" w:type="pct"/>
            <w:shd w:val="clear" w:color="auto" w:fill="FFFFFF"/>
            <w:vAlign w:val="center"/>
          </w:tcPr>
          <w:p w:rsidR="008C584C" w:rsidRPr="00397B95" w:rsidRDefault="008C584C" w:rsidP="00254D53">
            <w:pPr>
              <w:rPr>
                <w:color w:val="000000"/>
                <w:szCs w:val="21"/>
              </w:rPr>
            </w:pPr>
            <w:r w:rsidRPr="00397B95">
              <w:rPr>
                <w:color w:val="000000"/>
                <w:szCs w:val="21"/>
              </w:rPr>
              <w:t>serCaller</w:t>
            </w:r>
          </w:p>
        </w:tc>
        <w:tc>
          <w:tcPr>
            <w:tcW w:w="1291" w:type="pct"/>
            <w:shd w:val="clear" w:color="auto" w:fill="FFFFFF"/>
            <w:vAlign w:val="center"/>
          </w:tcPr>
          <w:p w:rsidR="008C584C" w:rsidRPr="00397B95" w:rsidRDefault="008C584C" w:rsidP="00254D53">
            <w:pPr>
              <w:rPr>
                <w:color w:val="000000"/>
                <w:szCs w:val="21"/>
              </w:rPr>
            </w:pPr>
            <w:r w:rsidRPr="00397B95">
              <w:rPr>
                <w:color w:val="000000"/>
                <w:szCs w:val="21"/>
              </w:rPr>
              <w:t>服务调用方</w:t>
            </w:r>
          </w:p>
        </w:tc>
        <w:tc>
          <w:tcPr>
            <w:tcW w:w="2155" w:type="pct"/>
            <w:shd w:val="clear" w:color="auto" w:fill="FFFFFF"/>
            <w:vAlign w:val="center"/>
          </w:tcPr>
          <w:p w:rsidR="008C584C" w:rsidRPr="00397B95" w:rsidRDefault="008C584C" w:rsidP="00254D53">
            <w:pPr>
              <w:rPr>
                <w:color w:val="000000"/>
                <w:szCs w:val="21"/>
              </w:rPr>
            </w:pPr>
            <w:r w:rsidRPr="00397B95">
              <w:rPr>
                <w:rFonts w:hint="eastAsia"/>
                <w:color w:val="000000"/>
                <w:szCs w:val="21"/>
              </w:rPr>
              <w:t>综合调度</w:t>
            </w:r>
          </w:p>
        </w:tc>
      </w:tr>
      <w:tr w:rsidR="008C584C" w:rsidRPr="00397B95" w:rsidTr="00254D53">
        <w:tc>
          <w:tcPr>
            <w:tcW w:w="1554" w:type="pct"/>
            <w:shd w:val="clear" w:color="auto" w:fill="FFFFFF"/>
            <w:vAlign w:val="center"/>
          </w:tcPr>
          <w:p w:rsidR="008C584C" w:rsidRPr="00397B95" w:rsidRDefault="008C584C" w:rsidP="00254D53">
            <w:pPr>
              <w:rPr>
                <w:color w:val="000000"/>
                <w:szCs w:val="21"/>
              </w:rPr>
            </w:pPr>
            <w:r w:rsidRPr="00397B95">
              <w:rPr>
                <w:rFonts w:hint="eastAsia"/>
                <w:color w:val="000000"/>
                <w:szCs w:val="21"/>
              </w:rPr>
              <w:t>opDetail</w:t>
            </w:r>
          </w:p>
        </w:tc>
        <w:tc>
          <w:tcPr>
            <w:tcW w:w="1291" w:type="pct"/>
            <w:shd w:val="clear" w:color="auto" w:fill="FFFFFF"/>
            <w:vAlign w:val="center"/>
          </w:tcPr>
          <w:p w:rsidR="008C584C" w:rsidRPr="00397B95" w:rsidRDefault="008C584C" w:rsidP="00254D53">
            <w:pPr>
              <w:rPr>
                <w:color w:val="000000"/>
                <w:szCs w:val="21"/>
              </w:rPr>
            </w:pPr>
            <w:r w:rsidRPr="00397B95">
              <w:rPr>
                <w:rFonts w:hint="eastAsia"/>
                <w:color w:val="000000"/>
                <w:szCs w:val="21"/>
              </w:rPr>
              <w:t>xml</w:t>
            </w:r>
            <w:r w:rsidRPr="00397B95">
              <w:rPr>
                <w:rFonts w:hint="eastAsia"/>
                <w:color w:val="000000"/>
                <w:szCs w:val="21"/>
              </w:rPr>
              <w:t>业务数据</w:t>
            </w:r>
          </w:p>
        </w:tc>
        <w:tc>
          <w:tcPr>
            <w:tcW w:w="2155" w:type="pct"/>
            <w:shd w:val="clear" w:color="auto" w:fill="FFFFFF"/>
          </w:tcPr>
          <w:p w:rsidR="008C584C" w:rsidRPr="00397B95" w:rsidRDefault="008C584C" w:rsidP="00254D53">
            <w:pPr>
              <w:rPr>
                <w:color w:val="000000"/>
                <w:szCs w:val="21"/>
              </w:rPr>
            </w:pPr>
            <w:r w:rsidRPr="00397B95">
              <w:rPr>
                <w:rFonts w:hint="eastAsia"/>
                <w:color w:val="000000"/>
                <w:szCs w:val="21"/>
              </w:rPr>
              <w:t>符合</w:t>
            </w:r>
            <w:r w:rsidRPr="00397B95">
              <w:rPr>
                <w:rFonts w:hint="eastAsia"/>
                <w:color w:val="000000"/>
                <w:szCs w:val="21"/>
              </w:rPr>
              <w:t>opDetail</w:t>
            </w:r>
            <w:r w:rsidRPr="00397B95">
              <w:rPr>
                <w:rFonts w:hint="eastAsia"/>
                <w:color w:val="000000"/>
                <w:szCs w:val="21"/>
              </w:rPr>
              <w:t>描述的格式</w:t>
            </w:r>
          </w:p>
        </w:tc>
      </w:tr>
      <w:tr w:rsidR="008C584C" w:rsidRPr="00397B95" w:rsidTr="00254D53">
        <w:tc>
          <w:tcPr>
            <w:tcW w:w="1554" w:type="pct"/>
            <w:shd w:val="clear" w:color="auto" w:fill="FFFFFF"/>
            <w:vAlign w:val="center"/>
          </w:tcPr>
          <w:p w:rsidR="008C584C" w:rsidRPr="00CC7509" w:rsidRDefault="008C584C" w:rsidP="00254D53">
            <w:pPr>
              <w:rPr>
                <w:color w:val="000000" w:themeColor="text1"/>
                <w:szCs w:val="21"/>
              </w:rPr>
            </w:pPr>
            <w:ins w:id="3406" w:author="lynn" w:date="2016-10-26T15:59:00Z">
              <w:r w:rsidRPr="00CC7509">
                <w:rPr>
                  <w:color w:val="000000" w:themeColor="text1"/>
                  <w:szCs w:val="21"/>
                </w:rPr>
                <w:t>sub_products</w:t>
              </w:r>
            </w:ins>
          </w:p>
        </w:tc>
        <w:tc>
          <w:tcPr>
            <w:tcW w:w="1291" w:type="pct"/>
            <w:shd w:val="clear" w:color="auto" w:fill="FFFFFF"/>
            <w:vAlign w:val="center"/>
          </w:tcPr>
          <w:p w:rsidR="008C584C" w:rsidRPr="00CC7509" w:rsidRDefault="008C584C" w:rsidP="00254D53">
            <w:pPr>
              <w:rPr>
                <w:color w:val="000000" w:themeColor="text1"/>
                <w:szCs w:val="21"/>
              </w:rPr>
            </w:pPr>
            <w:ins w:id="3407" w:author="lynn" w:date="2016-10-26T15:59:00Z">
              <w:r w:rsidRPr="00CC7509">
                <w:rPr>
                  <w:rFonts w:hint="eastAsia"/>
                  <w:color w:val="000000" w:themeColor="text1"/>
                  <w:szCs w:val="21"/>
                </w:rPr>
                <w:t>子产品业务</w:t>
              </w:r>
            </w:ins>
          </w:p>
        </w:tc>
        <w:tc>
          <w:tcPr>
            <w:tcW w:w="2155" w:type="pct"/>
            <w:shd w:val="clear" w:color="auto" w:fill="FFFFFF"/>
          </w:tcPr>
          <w:p w:rsidR="008C584C" w:rsidRPr="00397B95" w:rsidRDefault="008C584C" w:rsidP="00254D53">
            <w:pPr>
              <w:rPr>
                <w:color w:val="000000"/>
                <w:szCs w:val="21"/>
              </w:rPr>
            </w:pPr>
          </w:p>
        </w:tc>
      </w:tr>
      <w:tr w:rsidR="008C584C" w:rsidRPr="00397B95" w:rsidTr="00254D53">
        <w:tc>
          <w:tcPr>
            <w:tcW w:w="1554" w:type="pct"/>
            <w:shd w:val="clear" w:color="auto" w:fill="FFFFFF"/>
            <w:vAlign w:val="center"/>
          </w:tcPr>
          <w:p w:rsidR="008C584C" w:rsidRPr="00CC7509" w:rsidRDefault="008C584C" w:rsidP="00254D53">
            <w:pPr>
              <w:rPr>
                <w:color w:val="000000" w:themeColor="text1"/>
                <w:szCs w:val="21"/>
              </w:rPr>
            </w:pPr>
            <w:ins w:id="3408" w:author="lynn" w:date="2016-10-26T15:59:00Z">
              <w:r w:rsidRPr="00CC7509">
                <w:rPr>
                  <w:color w:val="000000" w:themeColor="text1"/>
                  <w:szCs w:val="21"/>
                </w:rPr>
                <w:t>sub_product_characters</w:t>
              </w:r>
            </w:ins>
          </w:p>
        </w:tc>
        <w:tc>
          <w:tcPr>
            <w:tcW w:w="1291" w:type="pct"/>
            <w:shd w:val="clear" w:color="auto" w:fill="FFFFFF"/>
            <w:vAlign w:val="center"/>
          </w:tcPr>
          <w:p w:rsidR="008C584C" w:rsidRPr="00CC7509" w:rsidRDefault="008C584C" w:rsidP="00254D53">
            <w:pPr>
              <w:rPr>
                <w:color w:val="000000" w:themeColor="text1"/>
                <w:szCs w:val="21"/>
              </w:rPr>
            </w:pPr>
            <w:ins w:id="3409" w:author="lynn" w:date="2016-10-26T15:59:00Z">
              <w:r w:rsidRPr="00CC7509">
                <w:rPr>
                  <w:rFonts w:hint="eastAsia"/>
                  <w:color w:val="000000" w:themeColor="text1"/>
                  <w:szCs w:val="21"/>
                </w:rPr>
                <w:t>子产品业务数据</w:t>
              </w:r>
            </w:ins>
          </w:p>
        </w:tc>
        <w:tc>
          <w:tcPr>
            <w:tcW w:w="2155" w:type="pct"/>
            <w:shd w:val="clear" w:color="auto" w:fill="FFFFFF"/>
          </w:tcPr>
          <w:p w:rsidR="008C584C" w:rsidRPr="00397B95" w:rsidRDefault="008C584C" w:rsidP="00254D53">
            <w:pPr>
              <w:rPr>
                <w:color w:val="000000"/>
                <w:szCs w:val="21"/>
              </w:rPr>
            </w:pPr>
          </w:p>
        </w:tc>
      </w:tr>
      <w:tr w:rsidR="008C584C" w:rsidRPr="00397B95" w:rsidTr="00254D53">
        <w:tc>
          <w:tcPr>
            <w:tcW w:w="1554" w:type="pct"/>
            <w:shd w:val="clear" w:color="auto" w:fill="FFFFFF"/>
            <w:vAlign w:val="center"/>
          </w:tcPr>
          <w:p w:rsidR="008C584C" w:rsidRPr="00397B95" w:rsidRDefault="008C584C" w:rsidP="00254D53">
            <w:pPr>
              <w:rPr>
                <w:color w:val="000000"/>
                <w:szCs w:val="21"/>
              </w:rPr>
            </w:pPr>
            <w:r w:rsidRPr="00397B95">
              <w:rPr>
                <w:color w:val="000000"/>
                <w:szCs w:val="21"/>
              </w:rPr>
              <w:t>userName</w:t>
            </w:r>
          </w:p>
        </w:tc>
        <w:tc>
          <w:tcPr>
            <w:tcW w:w="1291" w:type="pct"/>
            <w:shd w:val="clear" w:color="auto" w:fill="FFFFFF"/>
            <w:vAlign w:val="center"/>
          </w:tcPr>
          <w:p w:rsidR="008C584C" w:rsidRPr="00397B95" w:rsidRDefault="008C584C" w:rsidP="00254D53">
            <w:pPr>
              <w:rPr>
                <w:color w:val="000000"/>
                <w:szCs w:val="21"/>
              </w:rPr>
            </w:pPr>
            <w:r w:rsidRPr="00397B95">
              <w:rPr>
                <w:rFonts w:hint="eastAsia"/>
                <w:color w:val="000000"/>
                <w:szCs w:val="21"/>
              </w:rPr>
              <w:t>用户名</w:t>
            </w:r>
          </w:p>
        </w:tc>
        <w:tc>
          <w:tcPr>
            <w:tcW w:w="2155" w:type="pct"/>
            <w:shd w:val="clear" w:color="auto" w:fill="FFFFFF"/>
          </w:tcPr>
          <w:p w:rsidR="008C584C" w:rsidRPr="00397B95" w:rsidRDefault="008C584C" w:rsidP="00254D53">
            <w:pPr>
              <w:rPr>
                <w:color w:val="000000"/>
                <w:szCs w:val="21"/>
              </w:rPr>
            </w:pPr>
          </w:p>
        </w:tc>
      </w:tr>
      <w:tr w:rsidR="008C584C" w:rsidRPr="00397B95" w:rsidTr="00254D53">
        <w:tc>
          <w:tcPr>
            <w:tcW w:w="1554" w:type="pct"/>
            <w:tcBorders>
              <w:bottom w:val="single" w:sz="4" w:space="0" w:color="auto"/>
            </w:tcBorders>
            <w:shd w:val="clear" w:color="auto" w:fill="FFFFFF"/>
            <w:vAlign w:val="center"/>
          </w:tcPr>
          <w:p w:rsidR="008C584C" w:rsidRPr="00397B95" w:rsidRDefault="008C584C" w:rsidP="00254D53">
            <w:pPr>
              <w:rPr>
                <w:color w:val="000000"/>
                <w:szCs w:val="21"/>
              </w:rPr>
            </w:pPr>
            <w:r w:rsidRPr="00397B95">
              <w:rPr>
                <w:color w:val="000000"/>
                <w:szCs w:val="21"/>
              </w:rPr>
              <w:t>callerPwd</w:t>
            </w:r>
          </w:p>
        </w:tc>
        <w:tc>
          <w:tcPr>
            <w:tcW w:w="1291" w:type="pct"/>
            <w:tcBorders>
              <w:bottom w:val="single" w:sz="4" w:space="0" w:color="auto"/>
            </w:tcBorders>
            <w:shd w:val="clear" w:color="auto" w:fill="FFFFFF"/>
            <w:vAlign w:val="center"/>
          </w:tcPr>
          <w:p w:rsidR="008C584C" w:rsidRPr="00397B95" w:rsidRDefault="008C584C" w:rsidP="00254D53">
            <w:pPr>
              <w:rPr>
                <w:color w:val="000000"/>
                <w:szCs w:val="21"/>
              </w:rPr>
            </w:pPr>
            <w:r w:rsidRPr="00397B95">
              <w:rPr>
                <w:color w:val="000000"/>
                <w:szCs w:val="21"/>
              </w:rPr>
              <w:t>口令</w:t>
            </w:r>
          </w:p>
        </w:tc>
        <w:tc>
          <w:tcPr>
            <w:tcW w:w="2155" w:type="pct"/>
            <w:tcBorders>
              <w:bottom w:val="single" w:sz="4" w:space="0" w:color="auto"/>
            </w:tcBorders>
            <w:shd w:val="clear" w:color="auto" w:fill="FFFFFF"/>
            <w:vAlign w:val="center"/>
          </w:tcPr>
          <w:p w:rsidR="008C584C" w:rsidRPr="00397B95" w:rsidRDefault="008C584C" w:rsidP="00254D53">
            <w:pPr>
              <w:rPr>
                <w:color w:val="000000"/>
                <w:szCs w:val="21"/>
              </w:rPr>
            </w:pPr>
          </w:p>
        </w:tc>
      </w:tr>
    </w:tbl>
    <w:p w:rsidR="008C584C" w:rsidRPr="00397B95" w:rsidRDefault="008C584C" w:rsidP="008C584C">
      <w:pPr>
        <w:rPr>
          <w:color w:val="000000"/>
          <w:szCs w:val="21"/>
        </w:rPr>
      </w:pPr>
      <w:r>
        <w:rPr>
          <w:color w:val="000000"/>
          <w:szCs w:val="21"/>
        </w:rPr>
        <w:lastRenderedPageBreak/>
        <w:br w:type="textWrapping" w:clear="all"/>
      </w:r>
      <w:r w:rsidRPr="00397B95">
        <w:rPr>
          <w:rFonts w:hint="eastAsia"/>
          <w:color w:val="000000"/>
          <w:szCs w:val="21"/>
        </w:rPr>
        <w:t>OpDetail</w:t>
      </w:r>
      <w:r w:rsidRPr="00397B95">
        <w:rPr>
          <w:rFonts w:hint="eastAsia"/>
          <w:color w:val="000000"/>
          <w:szCs w:val="21"/>
        </w:rPr>
        <w:t>详细信息约定</w:t>
      </w:r>
      <w:r w:rsidRPr="00397B95">
        <w:rPr>
          <w:rFonts w:hint="eastAsia"/>
          <w:color w:val="000000"/>
          <w:szCs w:val="21"/>
        </w:rPr>
        <w:t xml:space="preserve">: </w:t>
      </w:r>
      <w:r w:rsidRPr="00397B95">
        <w:rPr>
          <w:rFonts w:hint="eastAsia"/>
          <w:color w:val="000000"/>
          <w:szCs w:val="21"/>
        </w:rPr>
        <w:t>（红色标注为暂时不涉及的业务，为了后续兼容性考虑增加的字段）</w:t>
      </w:r>
    </w:p>
    <w:tbl>
      <w:tblPr>
        <w:tblW w:w="8239" w:type="dxa"/>
        <w:tblInd w:w="91" w:type="dxa"/>
        <w:tblLook w:val="04A0" w:firstRow="1" w:lastRow="0" w:firstColumn="1" w:lastColumn="0" w:noHBand="0" w:noVBand="1"/>
      </w:tblPr>
      <w:tblGrid>
        <w:gridCol w:w="2736"/>
        <w:gridCol w:w="2359"/>
        <w:gridCol w:w="3144"/>
      </w:tblGrid>
      <w:tr w:rsidR="008C584C" w:rsidRPr="00397B95" w:rsidTr="00254D53">
        <w:trPr>
          <w:trHeight w:val="540"/>
        </w:trPr>
        <w:tc>
          <w:tcPr>
            <w:tcW w:w="8239" w:type="dxa"/>
            <w:gridSpan w:val="3"/>
            <w:tcBorders>
              <w:top w:val="single" w:sz="4" w:space="0" w:color="auto"/>
              <w:left w:val="single" w:sz="4" w:space="0" w:color="auto"/>
              <w:bottom w:val="single" w:sz="4" w:space="0" w:color="auto"/>
              <w:right w:val="single" w:sz="4" w:space="0" w:color="auto"/>
            </w:tcBorders>
            <w:shd w:val="clear" w:color="000000" w:fill="E6E6E6"/>
            <w:vAlign w:val="center"/>
            <w:hideMark/>
          </w:tcPr>
          <w:p w:rsidR="008C584C" w:rsidRPr="00397B95" w:rsidRDefault="008C584C" w:rsidP="00254D53">
            <w:pPr>
              <w:widowControl/>
              <w:spacing w:line="240" w:lineRule="auto"/>
              <w:jc w:val="center"/>
              <w:rPr>
                <w:color w:val="000000"/>
                <w:szCs w:val="21"/>
              </w:rPr>
            </w:pPr>
            <w:r w:rsidRPr="00397B95">
              <w:rPr>
                <w:rFonts w:hint="eastAsia"/>
                <w:color w:val="000000"/>
                <w:szCs w:val="21"/>
              </w:rPr>
              <w:t xml:space="preserve">PON-FTTH </w:t>
            </w:r>
            <w:r w:rsidRPr="00397B95">
              <w:rPr>
                <w:rFonts w:hint="eastAsia"/>
                <w:color w:val="000000"/>
                <w:szCs w:val="21"/>
              </w:rPr>
              <w:t>激活工单下发接口字段定义</w:t>
            </w:r>
          </w:p>
        </w:tc>
      </w:tr>
      <w:tr w:rsidR="008C584C" w:rsidRPr="00397B95" w:rsidTr="00254D53">
        <w:trPr>
          <w:trHeight w:val="540"/>
        </w:trPr>
        <w:tc>
          <w:tcPr>
            <w:tcW w:w="2176" w:type="dxa"/>
            <w:tcBorders>
              <w:top w:val="single" w:sz="4" w:space="0" w:color="auto"/>
              <w:left w:val="single" w:sz="4" w:space="0" w:color="auto"/>
              <w:bottom w:val="single" w:sz="4" w:space="0" w:color="auto"/>
              <w:right w:val="single" w:sz="4" w:space="0" w:color="auto"/>
            </w:tcBorders>
            <w:shd w:val="clear" w:color="000000" w:fill="E6E6E6"/>
            <w:vAlign w:val="center"/>
            <w:hideMark/>
          </w:tcPr>
          <w:p w:rsidR="008C584C" w:rsidRPr="00397B95" w:rsidRDefault="008C584C" w:rsidP="00254D53">
            <w:pPr>
              <w:widowControl/>
              <w:spacing w:line="240" w:lineRule="auto"/>
              <w:jc w:val="both"/>
              <w:rPr>
                <w:color w:val="000000"/>
                <w:szCs w:val="21"/>
              </w:rPr>
            </w:pPr>
            <w:r w:rsidRPr="00397B95">
              <w:rPr>
                <w:rFonts w:hint="eastAsia"/>
                <w:color w:val="000000"/>
                <w:szCs w:val="21"/>
              </w:rPr>
              <w:t>参数名称</w:t>
            </w:r>
          </w:p>
        </w:tc>
        <w:tc>
          <w:tcPr>
            <w:tcW w:w="2695" w:type="dxa"/>
            <w:tcBorders>
              <w:top w:val="single" w:sz="4" w:space="0" w:color="auto"/>
              <w:left w:val="nil"/>
              <w:bottom w:val="single" w:sz="4" w:space="0" w:color="auto"/>
              <w:right w:val="single" w:sz="4" w:space="0" w:color="auto"/>
            </w:tcBorders>
            <w:shd w:val="clear" w:color="000000" w:fill="E6E6E6"/>
            <w:vAlign w:val="center"/>
            <w:hideMark/>
          </w:tcPr>
          <w:p w:rsidR="008C584C" w:rsidRPr="00397B95" w:rsidRDefault="008C584C" w:rsidP="00254D53">
            <w:pPr>
              <w:widowControl/>
              <w:spacing w:line="240" w:lineRule="auto"/>
              <w:jc w:val="both"/>
              <w:rPr>
                <w:color w:val="000000"/>
                <w:szCs w:val="21"/>
              </w:rPr>
            </w:pPr>
            <w:r w:rsidRPr="00397B95">
              <w:rPr>
                <w:rFonts w:hint="eastAsia"/>
                <w:color w:val="000000"/>
                <w:szCs w:val="21"/>
              </w:rPr>
              <w:t>中文名称</w:t>
            </w:r>
          </w:p>
        </w:tc>
        <w:tc>
          <w:tcPr>
            <w:tcW w:w="3368" w:type="dxa"/>
            <w:tcBorders>
              <w:top w:val="single" w:sz="4" w:space="0" w:color="auto"/>
              <w:left w:val="nil"/>
              <w:bottom w:val="single" w:sz="4" w:space="0" w:color="auto"/>
              <w:right w:val="single" w:sz="4" w:space="0" w:color="auto"/>
            </w:tcBorders>
            <w:shd w:val="clear" w:color="000000" w:fill="E6E6E6"/>
            <w:vAlign w:val="center"/>
            <w:hideMark/>
          </w:tcPr>
          <w:p w:rsidR="008C584C" w:rsidRPr="00397B95" w:rsidRDefault="008C584C" w:rsidP="00254D53">
            <w:pPr>
              <w:widowControl/>
              <w:spacing w:line="240" w:lineRule="auto"/>
              <w:jc w:val="both"/>
              <w:rPr>
                <w:color w:val="000000"/>
                <w:szCs w:val="21"/>
              </w:rPr>
            </w:pPr>
            <w:r w:rsidRPr="00397B95">
              <w:rPr>
                <w:rFonts w:hint="eastAsia"/>
                <w:color w:val="000000"/>
                <w:szCs w:val="21"/>
              </w:rPr>
              <w:t>说明</w:t>
            </w:r>
          </w:p>
        </w:tc>
      </w:tr>
      <w:tr w:rsidR="008C584C" w:rsidRPr="00397B95" w:rsidTr="00254D53">
        <w:trPr>
          <w:trHeight w:val="720"/>
        </w:trPr>
        <w:tc>
          <w:tcPr>
            <w:tcW w:w="2176" w:type="dxa"/>
            <w:tcBorders>
              <w:top w:val="nil"/>
              <w:left w:val="single" w:sz="4" w:space="0" w:color="auto"/>
              <w:bottom w:val="single" w:sz="4" w:space="0" w:color="auto"/>
              <w:right w:val="single" w:sz="4" w:space="0" w:color="auto"/>
            </w:tcBorders>
            <w:shd w:val="clear" w:color="auto" w:fill="auto"/>
            <w:vAlign w:val="center"/>
            <w:hideMark/>
          </w:tcPr>
          <w:p w:rsidR="008C584C" w:rsidRPr="00397B95" w:rsidRDefault="008C584C" w:rsidP="00254D53">
            <w:pPr>
              <w:widowControl/>
              <w:spacing w:line="240" w:lineRule="auto"/>
              <w:jc w:val="both"/>
              <w:rPr>
                <w:color w:val="000000"/>
                <w:szCs w:val="21"/>
              </w:rPr>
            </w:pPr>
            <w:r w:rsidRPr="00397B95">
              <w:rPr>
                <w:color w:val="000000"/>
                <w:szCs w:val="21"/>
              </w:rPr>
              <w:t>irmsPonWayID</w:t>
            </w:r>
          </w:p>
        </w:tc>
        <w:tc>
          <w:tcPr>
            <w:tcW w:w="2695" w:type="dxa"/>
            <w:tcBorders>
              <w:top w:val="nil"/>
              <w:left w:val="nil"/>
              <w:bottom w:val="single" w:sz="4" w:space="0" w:color="auto"/>
              <w:right w:val="single" w:sz="4" w:space="0" w:color="auto"/>
            </w:tcBorders>
            <w:shd w:val="clear" w:color="auto" w:fill="auto"/>
            <w:vAlign w:val="center"/>
            <w:hideMark/>
          </w:tcPr>
          <w:p w:rsidR="008C584C" w:rsidRPr="00397B95" w:rsidRDefault="008C584C" w:rsidP="00254D53">
            <w:pPr>
              <w:widowControl/>
              <w:spacing w:line="240" w:lineRule="auto"/>
              <w:rPr>
                <w:color w:val="000000"/>
                <w:szCs w:val="21"/>
              </w:rPr>
            </w:pPr>
            <w:r w:rsidRPr="00397B95">
              <w:rPr>
                <w:color w:val="000000"/>
                <w:szCs w:val="21"/>
              </w:rPr>
              <w:t>PON</w:t>
            </w:r>
            <w:r w:rsidRPr="00397B95">
              <w:rPr>
                <w:rFonts w:hint="eastAsia"/>
                <w:color w:val="000000"/>
                <w:szCs w:val="21"/>
              </w:rPr>
              <w:t>业务唯一标志、工单编号</w:t>
            </w:r>
          </w:p>
        </w:tc>
        <w:tc>
          <w:tcPr>
            <w:tcW w:w="3368" w:type="dxa"/>
            <w:tcBorders>
              <w:top w:val="nil"/>
              <w:left w:val="nil"/>
              <w:bottom w:val="single" w:sz="4" w:space="0" w:color="auto"/>
              <w:right w:val="single" w:sz="4" w:space="0" w:color="auto"/>
            </w:tcBorders>
            <w:shd w:val="clear" w:color="auto" w:fill="auto"/>
            <w:vAlign w:val="center"/>
            <w:hideMark/>
          </w:tcPr>
          <w:p w:rsidR="008C584C" w:rsidRPr="00397B95" w:rsidRDefault="008C584C" w:rsidP="00254D53">
            <w:pPr>
              <w:widowControl/>
              <w:spacing w:line="240" w:lineRule="auto"/>
              <w:jc w:val="both"/>
              <w:rPr>
                <w:color w:val="000000"/>
                <w:szCs w:val="21"/>
              </w:rPr>
            </w:pPr>
            <w:r w:rsidRPr="00397B95">
              <w:rPr>
                <w:rFonts w:hint="eastAsia"/>
                <w:color w:val="000000"/>
                <w:szCs w:val="21"/>
              </w:rPr>
              <w:t>必填，综合调度侧唯一说明</w:t>
            </w:r>
            <w:r w:rsidRPr="00397B95">
              <w:rPr>
                <w:color w:val="000000"/>
                <w:szCs w:val="21"/>
              </w:rPr>
              <w:t>.</w:t>
            </w:r>
          </w:p>
        </w:tc>
      </w:tr>
      <w:tr w:rsidR="008C584C" w:rsidRPr="00397B95" w:rsidTr="00254D53">
        <w:trPr>
          <w:trHeight w:val="540"/>
        </w:trPr>
        <w:tc>
          <w:tcPr>
            <w:tcW w:w="2176" w:type="dxa"/>
            <w:tcBorders>
              <w:top w:val="nil"/>
              <w:left w:val="single" w:sz="4" w:space="0" w:color="auto"/>
              <w:bottom w:val="single" w:sz="4" w:space="0" w:color="auto"/>
              <w:right w:val="single" w:sz="4" w:space="0" w:color="auto"/>
            </w:tcBorders>
            <w:shd w:val="clear" w:color="auto" w:fill="auto"/>
            <w:vAlign w:val="center"/>
            <w:hideMark/>
          </w:tcPr>
          <w:p w:rsidR="008C584C" w:rsidRPr="00397B95" w:rsidRDefault="008C584C" w:rsidP="00254D53">
            <w:pPr>
              <w:widowControl/>
              <w:spacing w:line="240" w:lineRule="auto"/>
              <w:rPr>
                <w:color w:val="000000"/>
                <w:szCs w:val="21"/>
              </w:rPr>
            </w:pPr>
            <w:r w:rsidRPr="00397B95">
              <w:rPr>
                <w:color w:val="000000"/>
                <w:szCs w:val="21"/>
              </w:rPr>
              <w:lastRenderedPageBreak/>
              <w:t>fttxMode</w:t>
            </w:r>
          </w:p>
        </w:tc>
        <w:tc>
          <w:tcPr>
            <w:tcW w:w="2695" w:type="dxa"/>
            <w:tcBorders>
              <w:top w:val="nil"/>
              <w:left w:val="nil"/>
              <w:bottom w:val="single" w:sz="4" w:space="0" w:color="auto"/>
              <w:right w:val="single" w:sz="4" w:space="0" w:color="auto"/>
            </w:tcBorders>
            <w:shd w:val="clear" w:color="auto" w:fill="auto"/>
            <w:vAlign w:val="center"/>
            <w:hideMark/>
          </w:tcPr>
          <w:p w:rsidR="008C584C" w:rsidRPr="00397B95" w:rsidRDefault="008C584C" w:rsidP="00254D53">
            <w:pPr>
              <w:widowControl/>
              <w:spacing w:line="240" w:lineRule="auto"/>
              <w:rPr>
                <w:color w:val="000000"/>
                <w:szCs w:val="21"/>
              </w:rPr>
            </w:pPr>
            <w:r w:rsidRPr="00397B95">
              <w:rPr>
                <w:rFonts w:hint="eastAsia"/>
                <w:color w:val="000000"/>
                <w:szCs w:val="21"/>
              </w:rPr>
              <w:t>用户接入方式</w:t>
            </w:r>
          </w:p>
        </w:tc>
        <w:tc>
          <w:tcPr>
            <w:tcW w:w="3368" w:type="dxa"/>
            <w:tcBorders>
              <w:top w:val="nil"/>
              <w:left w:val="nil"/>
              <w:bottom w:val="single" w:sz="4" w:space="0" w:color="auto"/>
              <w:right w:val="single" w:sz="4" w:space="0" w:color="auto"/>
            </w:tcBorders>
            <w:shd w:val="clear" w:color="auto" w:fill="auto"/>
            <w:vAlign w:val="center"/>
            <w:hideMark/>
          </w:tcPr>
          <w:p w:rsidR="008C584C" w:rsidRPr="00397B95" w:rsidRDefault="008C584C" w:rsidP="00254D53">
            <w:pPr>
              <w:widowControl/>
              <w:spacing w:line="240" w:lineRule="auto"/>
              <w:rPr>
                <w:color w:val="000000"/>
                <w:szCs w:val="21"/>
              </w:rPr>
            </w:pPr>
            <w:r w:rsidRPr="00397B95">
              <w:rPr>
                <w:rFonts w:hint="eastAsia"/>
                <w:color w:val="000000"/>
                <w:szCs w:val="21"/>
              </w:rPr>
              <w:t>必填，举例，</w:t>
            </w:r>
            <w:r w:rsidRPr="00397B95">
              <w:rPr>
                <w:color w:val="000000"/>
                <w:szCs w:val="21"/>
              </w:rPr>
              <w:t>1</w:t>
            </w:r>
            <w:r w:rsidRPr="00397B95">
              <w:rPr>
                <w:rFonts w:hint="eastAsia"/>
                <w:color w:val="000000"/>
                <w:szCs w:val="21"/>
              </w:rPr>
              <w:t>、</w:t>
            </w:r>
            <w:r w:rsidRPr="00397B95">
              <w:rPr>
                <w:color w:val="000000"/>
                <w:szCs w:val="21"/>
              </w:rPr>
              <w:t>FTTH2</w:t>
            </w:r>
            <w:r w:rsidRPr="00397B95">
              <w:rPr>
                <w:rFonts w:hint="eastAsia"/>
                <w:color w:val="000000"/>
                <w:szCs w:val="21"/>
              </w:rPr>
              <w:t>、</w:t>
            </w:r>
            <w:r w:rsidRPr="00397B95">
              <w:rPr>
                <w:color w:val="000000"/>
                <w:szCs w:val="21"/>
              </w:rPr>
              <w:t>FTTB</w:t>
            </w:r>
            <w:r w:rsidRPr="00397B95">
              <w:rPr>
                <w:rFonts w:hint="eastAsia"/>
                <w:color w:val="000000"/>
                <w:szCs w:val="21"/>
              </w:rPr>
              <w:t>等</w:t>
            </w:r>
          </w:p>
        </w:tc>
      </w:tr>
      <w:tr w:rsidR="008C584C" w:rsidRPr="00397B95" w:rsidTr="00254D53">
        <w:trPr>
          <w:trHeight w:val="540"/>
        </w:trPr>
        <w:tc>
          <w:tcPr>
            <w:tcW w:w="2176" w:type="dxa"/>
            <w:tcBorders>
              <w:top w:val="nil"/>
              <w:left w:val="single" w:sz="4" w:space="0" w:color="auto"/>
              <w:bottom w:val="single" w:sz="4" w:space="0" w:color="auto"/>
              <w:right w:val="single" w:sz="4" w:space="0" w:color="auto"/>
            </w:tcBorders>
            <w:shd w:val="clear" w:color="auto" w:fill="auto"/>
            <w:vAlign w:val="center"/>
            <w:hideMark/>
          </w:tcPr>
          <w:p w:rsidR="008C584C" w:rsidRPr="00397B95" w:rsidRDefault="008C584C" w:rsidP="00254D53">
            <w:pPr>
              <w:widowControl/>
              <w:spacing w:line="240" w:lineRule="auto"/>
              <w:jc w:val="both"/>
              <w:rPr>
                <w:color w:val="000000"/>
                <w:szCs w:val="21"/>
              </w:rPr>
            </w:pPr>
            <w:r w:rsidRPr="00397B95">
              <w:rPr>
                <w:color w:val="000000"/>
                <w:szCs w:val="21"/>
              </w:rPr>
              <w:t>businessType</w:t>
            </w:r>
          </w:p>
        </w:tc>
        <w:tc>
          <w:tcPr>
            <w:tcW w:w="2695" w:type="dxa"/>
            <w:tcBorders>
              <w:top w:val="nil"/>
              <w:left w:val="nil"/>
              <w:bottom w:val="single" w:sz="4" w:space="0" w:color="auto"/>
              <w:right w:val="single" w:sz="4" w:space="0" w:color="auto"/>
            </w:tcBorders>
            <w:shd w:val="clear" w:color="auto" w:fill="auto"/>
            <w:hideMark/>
          </w:tcPr>
          <w:p w:rsidR="008C584C" w:rsidRPr="00397B95" w:rsidRDefault="008C584C" w:rsidP="00254D53">
            <w:pPr>
              <w:widowControl/>
              <w:spacing w:line="240" w:lineRule="auto"/>
              <w:rPr>
                <w:color w:val="000000"/>
                <w:szCs w:val="21"/>
              </w:rPr>
            </w:pPr>
            <w:r w:rsidRPr="00397B95">
              <w:rPr>
                <w:rFonts w:hint="eastAsia"/>
                <w:color w:val="000000"/>
                <w:szCs w:val="21"/>
              </w:rPr>
              <w:t>业务类型</w:t>
            </w:r>
          </w:p>
        </w:tc>
        <w:tc>
          <w:tcPr>
            <w:tcW w:w="3368" w:type="dxa"/>
            <w:tcBorders>
              <w:top w:val="nil"/>
              <w:left w:val="nil"/>
              <w:bottom w:val="single" w:sz="4" w:space="0" w:color="auto"/>
              <w:right w:val="single" w:sz="4" w:space="0" w:color="auto"/>
            </w:tcBorders>
            <w:shd w:val="clear" w:color="auto" w:fill="auto"/>
            <w:vAlign w:val="center"/>
            <w:hideMark/>
          </w:tcPr>
          <w:p w:rsidR="008C584C" w:rsidRPr="00397B95" w:rsidRDefault="008C584C" w:rsidP="00254D53">
            <w:pPr>
              <w:widowControl/>
              <w:spacing w:line="240" w:lineRule="auto"/>
              <w:jc w:val="both"/>
              <w:rPr>
                <w:color w:val="000000"/>
                <w:szCs w:val="21"/>
              </w:rPr>
            </w:pPr>
            <w:r w:rsidRPr="00397B95">
              <w:rPr>
                <w:rFonts w:hint="eastAsia"/>
                <w:color w:val="000000"/>
                <w:szCs w:val="21"/>
              </w:rPr>
              <w:t>必填，</w:t>
            </w:r>
            <w:r w:rsidRPr="00397B95">
              <w:rPr>
                <w:rFonts w:hint="eastAsia"/>
                <w:color w:val="000000"/>
                <w:szCs w:val="21"/>
              </w:rPr>
              <w:t>1</w:t>
            </w:r>
            <w:r w:rsidRPr="00397B95">
              <w:rPr>
                <w:rFonts w:hint="eastAsia"/>
                <w:color w:val="000000"/>
                <w:szCs w:val="21"/>
              </w:rPr>
              <w:t>、宽带</w:t>
            </w:r>
            <w:r w:rsidRPr="00397B95">
              <w:rPr>
                <w:rFonts w:hint="eastAsia"/>
                <w:color w:val="000000"/>
                <w:szCs w:val="21"/>
              </w:rPr>
              <w:t>2</w:t>
            </w:r>
            <w:r w:rsidRPr="00397B95">
              <w:rPr>
                <w:rFonts w:hint="eastAsia"/>
                <w:color w:val="000000"/>
                <w:szCs w:val="21"/>
              </w:rPr>
              <w:t>、语音</w:t>
            </w:r>
            <w:r w:rsidRPr="00397B95">
              <w:rPr>
                <w:rFonts w:hint="eastAsia"/>
                <w:color w:val="000000"/>
                <w:szCs w:val="21"/>
              </w:rPr>
              <w:t xml:space="preserve">  3</w:t>
            </w:r>
            <w:r w:rsidRPr="00397B95">
              <w:rPr>
                <w:rFonts w:hint="eastAsia"/>
                <w:color w:val="000000"/>
                <w:szCs w:val="21"/>
              </w:rPr>
              <w:t>、</w:t>
            </w:r>
            <w:r w:rsidRPr="00397B95">
              <w:rPr>
                <w:rFonts w:hint="eastAsia"/>
                <w:color w:val="000000"/>
                <w:szCs w:val="21"/>
              </w:rPr>
              <w:t xml:space="preserve">IPTV </w:t>
            </w:r>
          </w:p>
          <w:p w:rsidR="008C584C" w:rsidRPr="00397B95" w:rsidRDefault="008C584C" w:rsidP="00254D53">
            <w:pPr>
              <w:widowControl/>
              <w:spacing w:line="240" w:lineRule="auto"/>
              <w:jc w:val="both"/>
              <w:rPr>
                <w:color w:val="000000"/>
                <w:szCs w:val="21"/>
              </w:rPr>
            </w:pPr>
            <w:r w:rsidRPr="00397B95">
              <w:rPr>
                <w:rFonts w:hint="eastAsia"/>
                <w:color w:val="000000"/>
                <w:szCs w:val="21"/>
              </w:rPr>
              <w:t>4</w:t>
            </w:r>
            <w:r w:rsidRPr="00397B95">
              <w:rPr>
                <w:rFonts w:hint="eastAsia"/>
                <w:color w:val="000000"/>
                <w:szCs w:val="21"/>
              </w:rPr>
              <w:t>、融合</w:t>
            </w:r>
            <w:r>
              <w:rPr>
                <w:rFonts w:hint="eastAsia"/>
                <w:color w:val="000000"/>
                <w:szCs w:val="21"/>
              </w:rPr>
              <w:t xml:space="preserve"> </w:t>
            </w:r>
            <w:r>
              <w:rPr>
                <w:color w:val="000000"/>
                <w:szCs w:val="21"/>
              </w:rPr>
              <w:t>5.FTTR</w:t>
            </w:r>
            <w:r>
              <w:rPr>
                <w:color w:val="000000"/>
                <w:szCs w:val="21"/>
              </w:rPr>
              <w:t>融合</w:t>
            </w:r>
          </w:p>
        </w:tc>
      </w:tr>
      <w:tr w:rsidR="008C584C" w:rsidRPr="00397B95" w:rsidTr="00254D53">
        <w:trPr>
          <w:trHeight w:val="540"/>
        </w:trPr>
        <w:tc>
          <w:tcPr>
            <w:tcW w:w="2176" w:type="dxa"/>
            <w:tcBorders>
              <w:top w:val="nil"/>
              <w:left w:val="single" w:sz="4" w:space="0" w:color="auto"/>
              <w:bottom w:val="single" w:sz="4" w:space="0" w:color="auto"/>
              <w:right w:val="single" w:sz="4" w:space="0" w:color="auto"/>
            </w:tcBorders>
            <w:shd w:val="clear" w:color="auto" w:fill="auto"/>
            <w:vAlign w:val="center"/>
            <w:hideMark/>
          </w:tcPr>
          <w:p w:rsidR="008C584C" w:rsidRPr="00397B95" w:rsidRDefault="008C584C" w:rsidP="00254D53">
            <w:pPr>
              <w:widowControl/>
              <w:spacing w:line="240" w:lineRule="auto"/>
              <w:rPr>
                <w:color w:val="000000"/>
                <w:szCs w:val="21"/>
              </w:rPr>
            </w:pPr>
            <w:r w:rsidRPr="00397B95">
              <w:rPr>
                <w:color w:val="000000"/>
                <w:szCs w:val="21"/>
              </w:rPr>
              <w:t>dispatchType</w:t>
            </w:r>
          </w:p>
        </w:tc>
        <w:tc>
          <w:tcPr>
            <w:tcW w:w="2695" w:type="dxa"/>
            <w:tcBorders>
              <w:top w:val="nil"/>
              <w:left w:val="nil"/>
              <w:bottom w:val="single" w:sz="4" w:space="0" w:color="auto"/>
              <w:right w:val="single" w:sz="4" w:space="0" w:color="auto"/>
            </w:tcBorders>
            <w:shd w:val="clear" w:color="auto" w:fill="auto"/>
            <w:vAlign w:val="center"/>
            <w:hideMark/>
          </w:tcPr>
          <w:p w:rsidR="008C584C" w:rsidRPr="00397B95" w:rsidRDefault="008C584C" w:rsidP="00254D53">
            <w:pPr>
              <w:widowControl/>
              <w:spacing w:line="240" w:lineRule="auto"/>
              <w:rPr>
                <w:color w:val="000000"/>
                <w:szCs w:val="21"/>
              </w:rPr>
            </w:pPr>
            <w:r w:rsidRPr="00397B95">
              <w:rPr>
                <w:rFonts w:hint="eastAsia"/>
                <w:color w:val="000000"/>
                <w:szCs w:val="21"/>
              </w:rPr>
              <w:t>调度类型</w:t>
            </w:r>
          </w:p>
        </w:tc>
        <w:tc>
          <w:tcPr>
            <w:tcW w:w="3368" w:type="dxa"/>
            <w:tcBorders>
              <w:top w:val="nil"/>
              <w:left w:val="nil"/>
              <w:bottom w:val="single" w:sz="4" w:space="0" w:color="auto"/>
              <w:right w:val="single" w:sz="4" w:space="0" w:color="auto"/>
            </w:tcBorders>
            <w:shd w:val="clear" w:color="auto" w:fill="auto"/>
            <w:vAlign w:val="center"/>
            <w:hideMark/>
          </w:tcPr>
          <w:p w:rsidR="008C584C" w:rsidRPr="00397B95" w:rsidRDefault="008C584C" w:rsidP="00254D53">
            <w:pPr>
              <w:widowControl/>
              <w:spacing w:line="240" w:lineRule="auto"/>
              <w:rPr>
                <w:color w:val="000000"/>
                <w:szCs w:val="21"/>
              </w:rPr>
            </w:pPr>
            <w:r w:rsidRPr="00397B95">
              <w:rPr>
                <w:rFonts w:hint="eastAsia"/>
                <w:color w:val="000000"/>
                <w:szCs w:val="21"/>
              </w:rPr>
              <w:t>必填，</w:t>
            </w:r>
            <w:r w:rsidRPr="00397B95">
              <w:rPr>
                <w:rFonts w:hint="eastAsia"/>
                <w:color w:val="000000"/>
                <w:szCs w:val="21"/>
              </w:rPr>
              <w:t>1</w:t>
            </w:r>
            <w:r w:rsidRPr="00397B95">
              <w:rPr>
                <w:rFonts w:hint="eastAsia"/>
                <w:color w:val="000000"/>
                <w:szCs w:val="21"/>
              </w:rPr>
              <w:t>、新增</w:t>
            </w:r>
            <w:r w:rsidRPr="00397B95">
              <w:rPr>
                <w:rFonts w:hint="eastAsia"/>
                <w:color w:val="000000"/>
                <w:szCs w:val="21"/>
              </w:rPr>
              <w:t xml:space="preserve"> 2</w:t>
            </w:r>
            <w:r w:rsidRPr="00397B95">
              <w:rPr>
                <w:rFonts w:hint="eastAsia"/>
                <w:color w:val="000000"/>
                <w:szCs w:val="21"/>
              </w:rPr>
              <w:t>、拆机</w:t>
            </w:r>
            <w:r w:rsidRPr="00397B95">
              <w:rPr>
                <w:rFonts w:hint="eastAsia"/>
                <w:color w:val="000000"/>
                <w:szCs w:val="21"/>
              </w:rPr>
              <w:t>3</w:t>
            </w:r>
            <w:r w:rsidRPr="00397B95">
              <w:rPr>
                <w:rFonts w:hint="eastAsia"/>
                <w:color w:val="000000"/>
                <w:szCs w:val="21"/>
              </w:rPr>
              <w:t>、移机装机</w:t>
            </w:r>
            <w:r w:rsidRPr="00397B95">
              <w:rPr>
                <w:rFonts w:hint="eastAsia"/>
                <w:color w:val="000000"/>
                <w:szCs w:val="21"/>
              </w:rPr>
              <w:t>4</w:t>
            </w:r>
            <w:r w:rsidRPr="00397B95">
              <w:rPr>
                <w:rFonts w:hint="eastAsia"/>
                <w:color w:val="000000"/>
                <w:szCs w:val="21"/>
              </w:rPr>
              <w:t>、移机拆机</w:t>
            </w:r>
            <w:ins w:id="3410" w:author="lynn" w:date="2016-10-26T17:14:00Z">
              <w:r w:rsidRPr="00397B95">
                <w:rPr>
                  <w:rFonts w:hint="eastAsia"/>
                  <w:b/>
                  <w:color w:val="000000"/>
                  <w:szCs w:val="21"/>
                </w:rPr>
                <w:t>5</w:t>
              </w:r>
              <w:r w:rsidRPr="00397B95">
                <w:rPr>
                  <w:rFonts w:hint="eastAsia"/>
                  <w:b/>
                  <w:color w:val="000000"/>
                  <w:szCs w:val="21"/>
                </w:rPr>
                <w:t>、</w:t>
              </w:r>
            </w:ins>
            <w:r w:rsidRPr="00397B95">
              <w:rPr>
                <w:rFonts w:hint="eastAsia"/>
                <w:b/>
                <w:color w:val="000000"/>
                <w:szCs w:val="21"/>
              </w:rPr>
              <w:t>新</w:t>
            </w:r>
            <w:ins w:id="3411" w:author="lynn" w:date="2016-10-26T17:30:00Z">
              <w:r w:rsidRPr="00397B95">
                <w:rPr>
                  <w:rFonts w:hint="eastAsia"/>
                  <w:b/>
                  <w:color w:val="000000"/>
                  <w:szCs w:val="21"/>
                </w:rPr>
                <w:t>子产品</w:t>
              </w:r>
            </w:ins>
            <w:ins w:id="3412" w:author="lynn" w:date="2016-10-26T17:14:00Z">
              <w:r w:rsidRPr="00397B95">
                <w:rPr>
                  <w:rFonts w:hint="eastAsia"/>
                  <w:b/>
                  <w:color w:val="000000"/>
                  <w:szCs w:val="21"/>
                </w:rPr>
                <w:t>变更</w:t>
              </w:r>
            </w:ins>
            <w:r w:rsidRPr="00397B95">
              <w:rPr>
                <w:rFonts w:hint="eastAsia"/>
                <w:b/>
                <w:color w:val="000000"/>
                <w:szCs w:val="21"/>
              </w:rPr>
              <w:t xml:space="preserve"> </w:t>
            </w:r>
            <w:ins w:id="3413" w:author="lynn" w:date="2016-10-26T17:30:00Z">
              <w:r w:rsidRPr="00397B95">
                <w:rPr>
                  <w:rFonts w:hint="eastAsia"/>
                  <w:b/>
                  <w:color w:val="000000"/>
                  <w:szCs w:val="21"/>
                </w:rPr>
                <w:t>6</w:t>
              </w:r>
              <w:r w:rsidRPr="00397B95">
                <w:rPr>
                  <w:rFonts w:hint="eastAsia"/>
                  <w:b/>
                  <w:color w:val="000000"/>
                  <w:szCs w:val="21"/>
                </w:rPr>
                <w:t>、</w:t>
              </w:r>
            </w:ins>
            <w:r w:rsidRPr="00397B95">
              <w:rPr>
                <w:rFonts w:hint="eastAsia"/>
                <w:b/>
                <w:color w:val="000000"/>
                <w:szCs w:val="21"/>
              </w:rPr>
              <w:t>改密码</w:t>
            </w:r>
            <w:r w:rsidRPr="00397B95">
              <w:rPr>
                <w:rFonts w:hint="eastAsia"/>
                <w:b/>
                <w:color w:val="000000"/>
                <w:szCs w:val="21"/>
              </w:rPr>
              <w:t xml:space="preserve"> </w:t>
            </w:r>
            <w:r w:rsidRPr="00397B95">
              <w:rPr>
                <w:rFonts w:hint="eastAsia"/>
                <w:b/>
                <w:color w:val="000000"/>
                <w:szCs w:val="21"/>
              </w:rPr>
              <w:t>、</w:t>
            </w:r>
            <w:r w:rsidRPr="00397B95">
              <w:rPr>
                <w:rFonts w:hint="eastAsia"/>
                <w:b/>
                <w:color w:val="000000"/>
                <w:szCs w:val="21"/>
              </w:rPr>
              <w:t>7</w:t>
            </w:r>
            <w:r w:rsidRPr="00397B95">
              <w:rPr>
                <w:rFonts w:hint="eastAsia"/>
                <w:b/>
                <w:color w:val="000000"/>
                <w:szCs w:val="21"/>
              </w:rPr>
              <w:t>老用户子产品</w:t>
            </w:r>
            <w:r w:rsidRPr="00397B95">
              <w:rPr>
                <w:b/>
                <w:color w:val="000000"/>
                <w:szCs w:val="21"/>
              </w:rPr>
              <w:t>变更</w:t>
            </w:r>
          </w:p>
        </w:tc>
      </w:tr>
      <w:tr w:rsidR="008C584C" w:rsidRPr="00397B95" w:rsidTr="00254D53">
        <w:trPr>
          <w:trHeight w:val="540"/>
        </w:trPr>
        <w:tc>
          <w:tcPr>
            <w:tcW w:w="2176" w:type="dxa"/>
            <w:tcBorders>
              <w:top w:val="nil"/>
              <w:left w:val="single" w:sz="4" w:space="0" w:color="auto"/>
              <w:bottom w:val="single" w:sz="4" w:space="0" w:color="auto"/>
              <w:right w:val="single" w:sz="4" w:space="0" w:color="auto"/>
            </w:tcBorders>
            <w:shd w:val="clear" w:color="auto" w:fill="auto"/>
            <w:vAlign w:val="center"/>
            <w:hideMark/>
          </w:tcPr>
          <w:p w:rsidR="008C584C" w:rsidRPr="00397B95" w:rsidRDefault="008C584C" w:rsidP="00254D53">
            <w:pPr>
              <w:widowControl/>
              <w:spacing w:line="240" w:lineRule="auto"/>
              <w:rPr>
                <w:color w:val="000000"/>
                <w:szCs w:val="21"/>
              </w:rPr>
            </w:pPr>
            <w:r w:rsidRPr="00397B95">
              <w:rPr>
                <w:color w:val="000000"/>
                <w:szCs w:val="21"/>
              </w:rPr>
              <w:t>W</w:t>
            </w:r>
            <w:r w:rsidRPr="00397B95">
              <w:rPr>
                <w:rFonts w:hint="eastAsia"/>
                <w:color w:val="000000"/>
                <w:szCs w:val="21"/>
              </w:rPr>
              <w:t>orktype</w:t>
            </w:r>
          </w:p>
        </w:tc>
        <w:tc>
          <w:tcPr>
            <w:tcW w:w="2695" w:type="dxa"/>
            <w:tcBorders>
              <w:top w:val="nil"/>
              <w:left w:val="nil"/>
              <w:bottom w:val="single" w:sz="4" w:space="0" w:color="auto"/>
              <w:right w:val="single" w:sz="4" w:space="0" w:color="auto"/>
            </w:tcBorders>
            <w:shd w:val="clear" w:color="auto" w:fill="auto"/>
            <w:vAlign w:val="center"/>
            <w:hideMark/>
          </w:tcPr>
          <w:p w:rsidR="008C584C" w:rsidRPr="00397B95" w:rsidRDefault="008C584C" w:rsidP="00254D53">
            <w:pPr>
              <w:widowControl/>
              <w:spacing w:line="240" w:lineRule="auto"/>
              <w:rPr>
                <w:color w:val="000000"/>
                <w:szCs w:val="21"/>
              </w:rPr>
            </w:pPr>
            <w:r w:rsidRPr="00397B95">
              <w:rPr>
                <w:rFonts w:hint="eastAsia"/>
                <w:color w:val="000000"/>
                <w:szCs w:val="21"/>
              </w:rPr>
              <w:t>正反向单</w:t>
            </w:r>
          </w:p>
        </w:tc>
        <w:tc>
          <w:tcPr>
            <w:tcW w:w="3368" w:type="dxa"/>
            <w:tcBorders>
              <w:top w:val="nil"/>
              <w:left w:val="nil"/>
              <w:bottom w:val="single" w:sz="4" w:space="0" w:color="auto"/>
              <w:right w:val="single" w:sz="4" w:space="0" w:color="auto"/>
            </w:tcBorders>
            <w:shd w:val="clear" w:color="auto" w:fill="auto"/>
            <w:vAlign w:val="center"/>
            <w:hideMark/>
          </w:tcPr>
          <w:p w:rsidR="008C584C" w:rsidRPr="00397B95" w:rsidRDefault="008C584C" w:rsidP="00254D53">
            <w:pPr>
              <w:widowControl/>
              <w:spacing w:line="240" w:lineRule="auto"/>
              <w:rPr>
                <w:color w:val="000000"/>
                <w:szCs w:val="21"/>
              </w:rPr>
            </w:pPr>
            <w:r w:rsidRPr="00397B95">
              <w:rPr>
                <w:rFonts w:hint="eastAsia"/>
                <w:color w:val="000000"/>
                <w:szCs w:val="21"/>
              </w:rPr>
              <w:t>必填，</w:t>
            </w:r>
            <w:r w:rsidRPr="00397B95">
              <w:rPr>
                <w:rFonts w:hint="eastAsia"/>
                <w:color w:val="000000"/>
                <w:szCs w:val="21"/>
              </w:rPr>
              <w:t>0</w:t>
            </w:r>
            <w:r w:rsidRPr="00397B95">
              <w:rPr>
                <w:rFonts w:hint="eastAsia"/>
                <w:color w:val="000000"/>
                <w:szCs w:val="21"/>
              </w:rPr>
              <w:t>为正向单，</w:t>
            </w:r>
            <w:r w:rsidRPr="00397B95">
              <w:rPr>
                <w:rFonts w:hint="eastAsia"/>
                <w:color w:val="000000"/>
                <w:szCs w:val="21"/>
              </w:rPr>
              <w:t>1</w:t>
            </w:r>
            <w:r w:rsidRPr="00397B95">
              <w:rPr>
                <w:rFonts w:hint="eastAsia"/>
                <w:color w:val="000000"/>
                <w:szCs w:val="21"/>
              </w:rPr>
              <w:t>为反向单</w:t>
            </w:r>
          </w:p>
        </w:tc>
      </w:tr>
      <w:tr w:rsidR="008C584C" w:rsidRPr="00397B95" w:rsidDel="005F3332" w:rsidTr="00254D53">
        <w:trPr>
          <w:trHeight w:val="540"/>
          <w:del w:id="3414" w:author="lynn" w:date="2016-10-26T17:32:00Z"/>
        </w:trPr>
        <w:tc>
          <w:tcPr>
            <w:tcW w:w="2176" w:type="dxa"/>
            <w:tcBorders>
              <w:top w:val="nil"/>
              <w:left w:val="single" w:sz="4" w:space="0" w:color="auto"/>
              <w:bottom w:val="single" w:sz="4" w:space="0" w:color="auto"/>
              <w:right w:val="single" w:sz="4" w:space="0" w:color="auto"/>
            </w:tcBorders>
            <w:shd w:val="clear" w:color="auto" w:fill="auto"/>
            <w:vAlign w:val="center"/>
            <w:hideMark/>
          </w:tcPr>
          <w:p w:rsidR="008C584C" w:rsidRPr="00397B95" w:rsidDel="005F3332" w:rsidRDefault="008C584C" w:rsidP="00254D53">
            <w:pPr>
              <w:widowControl/>
              <w:spacing w:line="240" w:lineRule="auto"/>
              <w:rPr>
                <w:del w:id="3415" w:author="lynn" w:date="2016-10-26T17:32:00Z"/>
                <w:color w:val="000000"/>
                <w:szCs w:val="21"/>
              </w:rPr>
            </w:pPr>
            <w:del w:id="3416" w:author="lynn" w:date="2016-10-26T17:32:00Z">
              <w:r w:rsidRPr="00397B95" w:rsidDel="005F3332">
                <w:rPr>
                  <w:rFonts w:hint="eastAsia"/>
                  <w:color w:val="000000"/>
                  <w:szCs w:val="21"/>
                </w:rPr>
                <w:delText>ADSLEvent</w:delText>
              </w:r>
            </w:del>
          </w:p>
        </w:tc>
        <w:tc>
          <w:tcPr>
            <w:tcW w:w="2695" w:type="dxa"/>
            <w:tcBorders>
              <w:top w:val="nil"/>
              <w:left w:val="nil"/>
              <w:bottom w:val="single" w:sz="4" w:space="0" w:color="auto"/>
              <w:right w:val="single" w:sz="4" w:space="0" w:color="auto"/>
            </w:tcBorders>
            <w:shd w:val="clear" w:color="auto" w:fill="auto"/>
            <w:vAlign w:val="center"/>
            <w:hideMark/>
          </w:tcPr>
          <w:p w:rsidR="008C584C" w:rsidRPr="00397B95" w:rsidDel="005F3332" w:rsidRDefault="008C584C" w:rsidP="00254D53">
            <w:pPr>
              <w:widowControl/>
              <w:spacing w:line="240" w:lineRule="auto"/>
              <w:rPr>
                <w:del w:id="3417" w:author="lynn" w:date="2016-10-26T17:32:00Z"/>
                <w:color w:val="000000"/>
                <w:szCs w:val="21"/>
              </w:rPr>
            </w:pPr>
            <w:del w:id="3418" w:author="lynn" w:date="2016-10-26T17:32:00Z">
              <w:r w:rsidRPr="00397B95" w:rsidDel="005F3332">
                <w:rPr>
                  <w:rFonts w:hint="eastAsia"/>
                  <w:color w:val="000000"/>
                  <w:szCs w:val="21"/>
                </w:rPr>
                <w:delText>宽带事件</w:delText>
              </w:r>
            </w:del>
          </w:p>
        </w:tc>
        <w:tc>
          <w:tcPr>
            <w:tcW w:w="3368" w:type="dxa"/>
            <w:tcBorders>
              <w:top w:val="nil"/>
              <w:left w:val="nil"/>
              <w:bottom w:val="single" w:sz="4" w:space="0" w:color="auto"/>
              <w:right w:val="single" w:sz="4" w:space="0" w:color="auto"/>
            </w:tcBorders>
            <w:shd w:val="clear" w:color="auto" w:fill="auto"/>
            <w:vAlign w:val="center"/>
            <w:hideMark/>
          </w:tcPr>
          <w:p w:rsidR="008C584C" w:rsidRPr="00397B95" w:rsidDel="005F3332" w:rsidRDefault="008C584C" w:rsidP="00254D53">
            <w:pPr>
              <w:widowControl/>
              <w:spacing w:line="240" w:lineRule="auto"/>
              <w:rPr>
                <w:del w:id="3419" w:author="lynn" w:date="2016-10-26T17:32:00Z"/>
                <w:color w:val="000000"/>
                <w:szCs w:val="21"/>
              </w:rPr>
            </w:pPr>
            <w:del w:id="3420" w:author="lynn" w:date="2016-10-26T17:32:00Z">
              <w:r w:rsidRPr="00397B95" w:rsidDel="005F3332">
                <w:rPr>
                  <w:rFonts w:hint="eastAsia"/>
                  <w:color w:val="000000"/>
                  <w:szCs w:val="21"/>
                </w:rPr>
                <w:delText>KEEP</w:delText>
              </w:r>
              <w:r w:rsidRPr="00397B95" w:rsidDel="005F3332">
                <w:rPr>
                  <w:rFonts w:hint="eastAsia"/>
                  <w:color w:val="000000"/>
                  <w:szCs w:val="21"/>
                </w:rPr>
                <w:delText>、</w:delText>
              </w:r>
              <w:r w:rsidRPr="00397B95" w:rsidDel="005F3332">
                <w:rPr>
                  <w:rFonts w:hint="eastAsia"/>
                  <w:color w:val="000000"/>
                  <w:szCs w:val="21"/>
                </w:rPr>
                <w:delText>ADD</w:delText>
              </w:r>
              <w:r w:rsidRPr="00397B95" w:rsidDel="005F3332">
                <w:rPr>
                  <w:rFonts w:hint="eastAsia"/>
                  <w:color w:val="000000"/>
                  <w:szCs w:val="21"/>
                </w:rPr>
                <w:delText>、</w:delText>
              </w:r>
              <w:r w:rsidRPr="00397B95" w:rsidDel="005F3332">
                <w:rPr>
                  <w:rFonts w:hint="eastAsia"/>
                  <w:color w:val="000000"/>
                  <w:szCs w:val="21"/>
                </w:rPr>
                <w:delText>DEL</w:delText>
              </w:r>
            </w:del>
          </w:p>
        </w:tc>
      </w:tr>
      <w:tr w:rsidR="008C584C" w:rsidRPr="00397B95" w:rsidDel="005F3332" w:rsidTr="00254D53">
        <w:trPr>
          <w:trHeight w:val="540"/>
          <w:del w:id="3421" w:author="lynn" w:date="2016-10-26T17:32:00Z"/>
        </w:trPr>
        <w:tc>
          <w:tcPr>
            <w:tcW w:w="2176" w:type="dxa"/>
            <w:tcBorders>
              <w:top w:val="nil"/>
              <w:left w:val="single" w:sz="4" w:space="0" w:color="auto"/>
              <w:bottom w:val="single" w:sz="4" w:space="0" w:color="auto"/>
              <w:right w:val="single" w:sz="4" w:space="0" w:color="auto"/>
            </w:tcBorders>
            <w:shd w:val="clear" w:color="auto" w:fill="auto"/>
            <w:vAlign w:val="center"/>
            <w:hideMark/>
          </w:tcPr>
          <w:p w:rsidR="008C584C" w:rsidRPr="00397B95" w:rsidDel="005F3332" w:rsidRDefault="008C584C" w:rsidP="00254D53">
            <w:pPr>
              <w:widowControl/>
              <w:spacing w:line="240" w:lineRule="auto"/>
              <w:rPr>
                <w:del w:id="3422" w:author="lynn" w:date="2016-10-26T17:32:00Z"/>
                <w:color w:val="000000"/>
                <w:szCs w:val="21"/>
              </w:rPr>
            </w:pPr>
            <w:del w:id="3423" w:author="lynn" w:date="2016-10-26T17:32:00Z">
              <w:r w:rsidRPr="00397B95" w:rsidDel="005F3332">
                <w:rPr>
                  <w:rFonts w:hint="eastAsia"/>
                  <w:color w:val="000000"/>
                  <w:szCs w:val="21"/>
                </w:rPr>
                <w:delText>VOIPEvent</w:delText>
              </w:r>
            </w:del>
          </w:p>
        </w:tc>
        <w:tc>
          <w:tcPr>
            <w:tcW w:w="2695" w:type="dxa"/>
            <w:tcBorders>
              <w:top w:val="nil"/>
              <w:left w:val="nil"/>
              <w:bottom w:val="single" w:sz="4" w:space="0" w:color="auto"/>
              <w:right w:val="single" w:sz="4" w:space="0" w:color="auto"/>
            </w:tcBorders>
            <w:shd w:val="clear" w:color="auto" w:fill="auto"/>
            <w:vAlign w:val="center"/>
            <w:hideMark/>
          </w:tcPr>
          <w:p w:rsidR="008C584C" w:rsidRPr="00397B95" w:rsidDel="005F3332" w:rsidRDefault="008C584C" w:rsidP="00254D53">
            <w:pPr>
              <w:widowControl/>
              <w:spacing w:line="240" w:lineRule="auto"/>
              <w:rPr>
                <w:del w:id="3424" w:author="lynn" w:date="2016-10-26T17:32:00Z"/>
                <w:color w:val="000000"/>
                <w:szCs w:val="21"/>
              </w:rPr>
            </w:pPr>
            <w:del w:id="3425" w:author="lynn" w:date="2016-10-26T17:32:00Z">
              <w:r w:rsidRPr="00397B95" w:rsidDel="005F3332">
                <w:rPr>
                  <w:rFonts w:hint="eastAsia"/>
                  <w:color w:val="000000"/>
                  <w:szCs w:val="21"/>
                </w:rPr>
                <w:delText>语音事件</w:delText>
              </w:r>
            </w:del>
          </w:p>
        </w:tc>
        <w:tc>
          <w:tcPr>
            <w:tcW w:w="3368" w:type="dxa"/>
            <w:tcBorders>
              <w:top w:val="nil"/>
              <w:left w:val="nil"/>
              <w:bottom w:val="single" w:sz="4" w:space="0" w:color="auto"/>
              <w:right w:val="single" w:sz="4" w:space="0" w:color="auto"/>
            </w:tcBorders>
            <w:shd w:val="clear" w:color="auto" w:fill="auto"/>
            <w:vAlign w:val="center"/>
            <w:hideMark/>
          </w:tcPr>
          <w:p w:rsidR="008C584C" w:rsidRPr="00397B95" w:rsidDel="005F3332" w:rsidRDefault="008C584C" w:rsidP="00254D53">
            <w:pPr>
              <w:widowControl/>
              <w:spacing w:line="240" w:lineRule="auto"/>
              <w:rPr>
                <w:del w:id="3426" w:author="lynn" w:date="2016-10-26T17:32:00Z"/>
                <w:color w:val="000000"/>
                <w:szCs w:val="21"/>
              </w:rPr>
            </w:pPr>
            <w:del w:id="3427" w:author="lynn" w:date="2016-10-26T17:32:00Z">
              <w:r w:rsidRPr="00397B95" w:rsidDel="005F3332">
                <w:rPr>
                  <w:rFonts w:hint="eastAsia"/>
                  <w:color w:val="000000"/>
                  <w:szCs w:val="21"/>
                </w:rPr>
                <w:delText>KEEP</w:delText>
              </w:r>
              <w:r w:rsidRPr="00397B95" w:rsidDel="005F3332">
                <w:rPr>
                  <w:rFonts w:hint="eastAsia"/>
                  <w:color w:val="000000"/>
                  <w:szCs w:val="21"/>
                </w:rPr>
                <w:delText>、</w:delText>
              </w:r>
              <w:r w:rsidRPr="00397B95" w:rsidDel="005F3332">
                <w:rPr>
                  <w:rFonts w:hint="eastAsia"/>
                  <w:color w:val="000000"/>
                  <w:szCs w:val="21"/>
                </w:rPr>
                <w:delText>ADD</w:delText>
              </w:r>
              <w:r w:rsidRPr="00397B95" w:rsidDel="005F3332">
                <w:rPr>
                  <w:rFonts w:hint="eastAsia"/>
                  <w:color w:val="000000"/>
                  <w:szCs w:val="21"/>
                </w:rPr>
                <w:delText>、</w:delText>
              </w:r>
              <w:r w:rsidRPr="00397B95" w:rsidDel="005F3332">
                <w:rPr>
                  <w:rFonts w:hint="eastAsia"/>
                  <w:color w:val="000000"/>
                  <w:szCs w:val="21"/>
                </w:rPr>
                <w:delText>DEL</w:delText>
              </w:r>
            </w:del>
          </w:p>
        </w:tc>
      </w:tr>
      <w:tr w:rsidR="008C584C" w:rsidRPr="00397B95" w:rsidDel="005F3332" w:rsidTr="00254D53">
        <w:trPr>
          <w:trHeight w:val="540"/>
          <w:del w:id="3428" w:author="lynn" w:date="2016-10-26T17:32:00Z"/>
        </w:trPr>
        <w:tc>
          <w:tcPr>
            <w:tcW w:w="2176" w:type="dxa"/>
            <w:tcBorders>
              <w:top w:val="nil"/>
              <w:left w:val="single" w:sz="4" w:space="0" w:color="auto"/>
              <w:bottom w:val="single" w:sz="4" w:space="0" w:color="auto"/>
              <w:right w:val="single" w:sz="4" w:space="0" w:color="auto"/>
            </w:tcBorders>
            <w:shd w:val="clear" w:color="auto" w:fill="auto"/>
            <w:vAlign w:val="center"/>
            <w:hideMark/>
          </w:tcPr>
          <w:p w:rsidR="008C584C" w:rsidRPr="00397B95" w:rsidDel="005F3332" w:rsidRDefault="008C584C" w:rsidP="00254D53">
            <w:pPr>
              <w:widowControl/>
              <w:spacing w:line="240" w:lineRule="auto"/>
              <w:rPr>
                <w:del w:id="3429" w:author="lynn" w:date="2016-10-26T17:32:00Z"/>
                <w:color w:val="000000"/>
                <w:szCs w:val="21"/>
              </w:rPr>
            </w:pPr>
            <w:del w:id="3430" w:author="lynn" w:date="2016-10-26T17:32:00Z">
              <w:r w:rsidRPr="00397B95" w:rsidDel="005F3332">
                <w:rPr>
                  <w:rFonts w:hint="eastAsia"/>
                  <w:color w:val="000000"/>
                  <w:szCs w:val="21"/>
                </w:rPr>
                <w:delText>IPTVEvent</w:delText>
              </w:r>
            </w:del>
          </w:p>
        </w:tc>
        <w:tc>
          <w:tcPr>
            <w:tcW w:w="2695" w:type="dxa"/>
            <w:tcBorders>
              <w:top w:val="nil"/>
              <w:left w:val="nil"/>
              <w:bottom w:val="single" w:sz="4" w:space="0" w:color="auto"/>
              <w:right w:val="single" w:sz="4" w:space="0" w:color="auto"/>
            </w:tcBorders>
            <w:shd w:val="clear" w:color="auto" w:fill="auto"/>
            <w:vAlign w:val="center"/>
            <w:hideMark/>
          </w:tcPr>
          <w:p w:rsidR="008C584C" w:rsidRPr="00397B95" w:rsidDel="005F3332" w:rsidRDefault="008C584C" w:rsidP="00254D53">
            <w:pPr>
              <w:widowControl/>
              <w:spacing w:line="240" w:lineRule="auto"/>
              <w:rPr>
                <w:del w:id="3431" w:author="lynn" w:date="2016-10-26T17:32:00Z"/>
                <w:color w:val="000000"/>
                <w:szCs w:val="21"/>
              </w:rPr>
            </w:pPr>
            <w:del w:id="3432" w:author="lynn" w:date="2016-10-26T17:32:00Z">
              <w:r w:rsidRPr="00397B95" w:rsidDel="005F3332">
                <w:rPr>
                  <w:rFonts w:hint="eastAsia"/>
                  <w:color w:val="000000"/>
                  <w:szCs w:val="21"/>
                </w:rPr>
                <w:delText>IPTV</w:delText>
              </w:r>
              <w:r w:rsidRPr="00397B95" w:rsidDel="005F3332">
                <w:rPr>
                  <w:rFonts w:hint="eastAsia"/>
                  <w:color w:val="000000"/>
                  <w:szCs w:val="21"/>
                </w:rPr>
                <w:delText>事件</w:delText>
              </w:r>
            </w:del>
          </w:p>
        </w:tc>
        <w:tc>
          <w:tcPr>
            <w:tcW w:w="3368" w:type="dxa"/>
            <w:tcBorders>
              <w:top w:val="nil"/>
              <w:left w:val="nil"/>
              <w:bottom w:val="single" w:sz="4" w:space="0" w:color="auto"/>
              <w:right w:val="single" w:sz="4" w:space="0" w:color="auto"/>
            </w:tcBorders>
            <w:shd w:val="clear" w:color="auto" w:fill="auto"/>
            <w:vAlign w:val="center"/>
            <w:hideMark/>
          </w:tcPr>
          <w:p w:rsidR="008C584C" w:rsidRPr="00397B95" w:rsidDel="005F3332" w:rsidRDefault="008C584C" w:rsidP="00254D53">
            <w:pPr>
              <w:widowControl/>
              <w:spacing w:line="240" w:lineRule="auto"/>
              <w:rPr>
                <w:del w:id="3433" w:author="lynn" w:date="2016-10-26T17:32:00Z"/>
                <w:color w:val="000000"/>
                <w:szCs w:val="21"/>
              </w:rPr>
            </w:pPr>
            <w:del w:id="3434" w:author="lynn" w:date="2016-10-26T17:32:00Z">
              <w:r w:rsidRPr="00397B95" w:rsidDel="005F3332">
                <w:rPr>
                  <w:rFonts w:hint="eastAsia"/>
                  <w:color w:val="000000"/>
                  <w:szCs w:val="21"/>
                </w:rPr>
                <w:delText>KEEP</w:delText>
              </w:r>
              <w:r w:rsidRPr="00397B95" w:rsidDel="005F3332">
                <w:rPr>
                  <w:rFonts w:hint="eastAsia"/>
                  <w:color w:val="000000"/>
                  <w:szCs w:val="21"/>
                </w:rPr>
                <w:delText>、</w:delText>
              </w:r>
              <w:r w:rsidRPr="00397B95" w:rsidDel="005F3332">
                <w:rPr>
                  <w:rFonts w:hint="eastAsia"/>
                  <w:color w:val="000000"/>
                  <w:szCs w:val="21"/>
                </w:rPr>
                <w:delText>ADD</w:delText>
              </w:r>
              <w:r w:rsidRPr="00397B95" w:rsidDel="005F3332">
                <w:rPr>
                  <w:rFonts w:hint="eastAsia"/>
                  <w:color w:val="000000"/>
                  <w:szCs w:val="21"/>
                </w:rPr>
                <w:delText>、</w:delText>
              </w:r>
              <w:r w:rsidRPr="00397B95" w:rsidDel="005F3332">
                <w:rPr>
                  <w:rFonts w:hint="eastAsia"/>
                  <w:color w:val="000000"/>
                  <w:szCs w:val="21"/>
                </w:rPr>
                <w:delText>DEL</w:delText>
              </w:r>
            </w:del>
          </w:p>
        </w:tc>
      </w:tr>
      <w:tr w:rsidR="008C584C" w:rsidRPr="00397B95" w:rsidTr="00254D53">
        <w:trPr>
          <w:trHeight w:val="540"/>
        </w:trPr>
        <w:tc>
          <w:tcPr>
            <w:tcW w:w="2176" w:type="dxa"/>
            <w:tcBorders>
              <w:top w:val="nil"/>
              <w:left w:val="single" w:sz="4" w:space="0" w:color="auto"/>
              <w:bottom w:val="single" w:sz="4" w:space="0" w:color="auto"/>
              <w:right w:val="single" w:sz="4" w:space="0" w:color="auto"/>
            </w:tcBorders>
            <w:shd w:val="clear" w:color="auto" w:fill="auto"/>
            <w:vAlign w:val="center"/>
            <w:hideMark/>
          </w:tcPr>
          <w:p w:rsidR="008C584C" w:rsidRPr="00397B95" w:rsidRDefault="008C584C" w:rsidP="00254D53">
            <w:pPr>
              <w:widowControl/>
              <w:spacing w:line="240" w:lineRule="auto"/>
              <w:rPr>
                <w:color w:val="000000"/>
                <w:szCs w:val="21"/>
              </w:rPr>
            </w:pPr>
            <w:r w:rsidRPr="00397B95">
              <w:rPr>
                <w:rFonts w:hint="eastAsia"/>
                <w:color w:val="000000"/>
                <w:szCs w:val="21"/>
              </w:rPr>
              <w:t>activeMode</w:t>
            </w:r>
          </w:p>
        </w:tc>
        <w:tc>
          <w:tcPr>
            <w:tcW w:w="2695" w:type="dxa"/>
            <w:tcBorders>
              <w:top w:val="nil"/>
              <w:left w:val="nil"/>
              <w:bottom w:val="single" w:sz="4" w:space="0" w:color="auto"/>
              <w:right w:val="single" w:sz="4" w:space="0" w:color="auto"/>
            </w:tcBorders>
            <w:shd w:val="clear" w:color="auto" w:fill="auto"/>
            <w:vAlign w:val="center"/>
            <w:hideMark/>
          </w:tcPr>
          <w:p w:rsidR="008C584C" w:rsidRPr="00397B95" w:rsidRDefault="008C584C" w:rsidP="00254D53">
            <w:pPr>
              <w:widowControl/>
              <w:spacing w:line="240" w:lineRule="auto"/>
              <w:rPr>
                <w:color w:val="000000"/>
                <w:szCs w:val="21"/>
              </w:rPr>
            </w:pPr>
            <w:r w:rsidRPr="00397B95">
              <w:rPr>
                <w:rFonts w:hint="eastAsia"/>
                <w:color w:val="000000"/>
                <w:szCs w:val="21"/>
              </w:rPr>
              <w:t>终端激活模式</w:t>
            </w:r>
          </w:p>
        </w:tc>
        <w:tc>
          <w:tcPr>
            <w:tcW w:w="3368" w:type="dxa"/>
            <w:tcBorders>
              <w:top w:val="nil"/>
              <w:left w:val="nil"/>
              <w:bottom w:val="single" w:sz="4" w:space="0" w:color="auto"/>
              <w:right w:val="single" w:sz="4" w:space="0" w:color="auto"/>
            </w:tcBorders>
            <w:shd w:val="clear" w:color="auto" w:fill="auto"/>
            <w:vAlign w:val="center"/>
            <w:hideMark/>
          </w:tcPr>
          <w:p w:rsidR="008C584C" w:rsidRPr="00397B95" w:rsidRDefault="008C584C" w:rsidP="00254D53">
            <w:pPr>
              <w:widowControl/>
              <w:spacing w:line="240" w:lineRule="auto"/>
              <w:rPr>
                <w:color w:val="000000"/>
                <w:szCs w:val="21"/>
              </w:rPr>
            </w:pPr>
            <w:r w:rsidRPr="00397B95">
              <w:rPr>
                <w:rFonts w:hint="eastAsia"/>
                <w:color w:val="000000"/>
                <w:szCs w:val="21"/>
              </w:rPr>
              <w:t>新增和移机装机必填，</w:t>
            </w:r>
            <w:r w:rsidRPr="00397B95">
              <w:rPr>
                <w:rFonts w:hint="eastAsia"/>
                <w:color w:val="000000"/>
                <w:szCs w:val="21"/>
              </w:rPr>
              <w:t>1</w:t>
            </w:r>
            <w:r w:rsidRPr="00397B95">
              <w:rPr>
                <w:rFonts w:hint="eastAsia"/>
                <w:color w:val="000000"/>
                <w:szCs w:val="21"/>
              </w:rPr>
              <w:t>为桥接模式，</w:t>
            </w:r>
            <w:r w:rsidRPr="00397B95">
              <w:rPr>
                <w:rFonts w:hint="eastAsia"/>
                <w:color w:val="000000"/>
                <w:szCs w:val="21"/>
              </w:rPr>
              <w:t>2</w:t>
            </w:r>
            <w:r w:rsidRPr="00397B95">
              <w:rPr>
                <w:rFonts w:hint="eastAsia"/>
                <w:color w:val="000000"/>
                <w:szCs w:val="21"/>
              </w:rPr>
              <w:t>为路由模式</w:t>
            </w:r>
          </w:p>
        </w:tc>
      </w:tr>
      <w:tr w:rsidR="008C584C" w:rsidRPr="00397B95" w:rsidTr="00254D53">
        <w:trPr>
          <w:trHeight w:val="540"/>
        </w:trPr>
        <w:tc>
          <w:tcPr>
            <w:tcW w:w="2176" w:type="dxa"/>
            <w:tcBorders>
              <w:top w:val="nil"/>
              <w:left w:val="single" w:sz="4" w:space="0" w:color="auto"/>
              <w:bottom w:val="single" w:sz="4" w:space="0" w:color="auto"/>
              <w:right w:val="single" w:sz="4" w:space="0" w:color="auto"/>
            </w:tcBorders>
            <w:shd w:val="clear" w:color="auto" w:fill="auto"/>
            <w:vAlign w:val="center"/>
          </w:tcPr>
          <w:p w:rsidR="008C584C" w:rsidRPr="00397B95" w:rsidRDefault="008C584C" w:rsidP="00254D53">
            <w:pPr>
              <w:widowControl/>
              <w:spacing w:line="240" w:lineRule="auto"/>
              <w:jc w:val="both"/>
              <w:rPr>
                <w:color w:val="000000"/>
                <w:szCs w:val="21"/>
              </w:rPr>
            </w:pPr>
            <w:r w:rsidRPr="00397B95">
              <w:rPr>
                <w:color w:val="000000"/>
                <w:szCs w:val="21"/>
              </w:rPr>
              <w:t>AreaCode(</w:t>
            </w:r>
            <w:r w:rsidRPr="00397B95">
              <w:rPr>
                <w:rFonts w:hint="eastAsia"/>
                <w:color w:val="000000"/>
                <w:szCs w:val="21"/>
              </w:rPr>
              <w:t>增加</w:t>
            </w:r>
            <w:r w:rsidRPr="00397B95">
              <w:rPr>
                <w:color w:val="000000"/>
                <w:szCs w:val="21"/>
              </w:rPr>
              <w:t>)</w:t>
            </w:r>
          </w:p>
        </w:tc>
        <w:tc>
          <w:tcPr>
            <w:tcW w:w="2695" w:type="dxa"/>
            <w:tcBorders>
              <w:top w:val="nil"/>
              <w:left w:val="nil"/>
              <w:bottom w:val="single" w:sz="4" w:space="0" w:color="auto"/>
              <w:right w:val="single" w:sz="4" w:space="0" w:color="auto"/>
            </w:tcBorders>
            <w:shd w:val="clear" w:color="auto" w:fill="auto"/>
          </w:tcPr>
          <w:p w:rsidR="008C584C" w:rsidRPr="00397B95" w:rsidRDefault="008C584C" w:rsidP="00254D53">
            <w:pPr>
              <w:widowControl/>
              <w:spacing w:line="240" w:lineRule="auto"/>
              <w:rPr>
                <w:color w:val="000000"/>
                <w:szCs w:val="21"/>
              </w:rPr>
            </w:pPr>
            <w:r w:rsidRPr="00397B95">
              <w:rPr>
                <w:rFonts w:hint="eastAsia"/>
                <w:color w:val="000000"/>
                <w:szCs w:val="21"/>
              </w:rPr>
              <w:t>区域编号</w:t>
            </w:r>
          </w:p>
        </w:tc>
        <w:tc>
          <w:tcPr>
            <w:tcW w:w="3368" w:type="dxa"/>
            <w:tcBorders>
              <w:top w:val="nil"/>
              <w:left w:val="nil"/>
              <w:bottom w:val="single" w:sz="4" w:space="0" w:color="auto"/>
              <w:right w:val="single" w:sz="4" w:space="0" w:color="auto"/>
            </w:tcBorders>
            <w:shd w:val="clear" w:color="auto" w:fill="auto"/>
            <w:vAlign w:val="center"/>
          </w:tcPr>
          <w:p w:rsidR="008C584C" w:rsidRPr="00397B95" w:rsidRDefault="008C584C" w:rsidP="00254D53">
            <w:pPr>
              <w:widowControl/>
              <w:spacing w:line="240" w:lineRule="auto"/>
              <w:jc w:val="both"/>
              <w:rPr>
                <w:color w:val="000000"/>
                <w:szCs w:val="21"/>
              </w:rPr>
            </w:pPr>
            <w:r w:rsidRPr="00397B95">
              <w:rPr>
                <w:rFonts w:hint="eastAsia"/>
                <w:color w:val="000000"/>
                <w:szCs w:val="21"/>
              </w:rPr>
              <w:t>经</w:t>
            </w:r>
            <w:r w:rsidRPr="00397B95">
              <w:rPr>
                <w:color w:val="000000"/>
                <w:szCs w:val="21"/>
              </w:rPr>
              <w:t>资源协定，</w:t>
            </w:r>
            <w:r w:rsidRPr="00397B95">
              <w:rPr>
                <w:rFonts w:hint="eastAsia"/>
                <w:color w:val="000000"/>
                <w:szCs w:val="21"/>
              </w:rPr>
              <w:t>由</w:t>
            </w:r>
            <w:r w:rsidRPr="00397B95">
              <w:rPr>
                <w:color w:val="000000"/>
                <w:szCs w:val="21"/>
              </w:rPr>
              <w:t>资源系统定义，</w:t>
            </w:r>
            <w:r w:rsidRPr="00397B95">
              <w:rPr>
                <w:rFonts w:hint="eastAsia"/>
                <w:color w:val="000000"/>
                <w:szCs w:val="21"/>
              </w:rPr>
              <w:t>PBOSS</w:t>
            </w:r>
            <w:r w:rsidRPr="00397B95">
              <w:rPr>
                <w:rFonts w:hint="eastAsia"/>
                <w:color w:val="000000"/>
                <w:szCs w:val="21"/>
              </w:rPr>
              <w:t>受理单</w:t>
            </w:r>
            <w:r w:rsidRPr="00397B95">
              <w:rPr>
                <w:color w:val="000000"/>
                <w:szCs w:val="21"/>
              </w:rPr>
              <w:t>时候统一</w:t>
            </w:r>
            <w:r w:rsidRPr="00397B95">
              <w:rPr>
                <w:rFonts w:hint="eastAsia"/>
                <w:color w:val="000000"/>
                <w:szCs w:val="21"/>
              </w:rPr>
              <w:t>按</w:t>
            </w:r>
            <w:r w:rsidRPr="00397B95">
              <w:rPr>
                <w:color w:val="000000"/>
                <w:szCs w:val="21"/>
              </w:rPr>
              <w:t>资源提供</w:t>
            </w:r>
            <w:r w:rsidRPr="00397B95">
              <w:rPr>
                <w:rFonts w:hint="eastAsia"/>
                <w:color w:val="000000"/>
                <w:szCs w:val="21"/>
              </w:rPr>
              <w:t>的区域</w:t>
            </w:r>
            <w:r w:rsidRPr="00397B95">
              <w:rPr>
                <w:color w:val="000000"/>
                <w:szCs w:val="21"/>
              </w:rPr>
              <w:t>编号</w:t>
            </w:r>
            <w:r w:rsidRPr="00397B95">
              <w:rPr>
                <w:rFonts w:hint="eastAsia"/>
                <w:color w:val="000000"/>
                <w:szCs w:val="21"/>
              </w:rPr>
              <w:t>（必填</w:t>
            </w:r>
            <w:r w:rsidRPr="00397B95">
              <w:rPr>
                <w:color w:val="000000"/>
                <w:szCs w:val="21"/>
              </w:rPr>
              <w:t>）</w:t>
            </w:r>
            <w:r w:rsidRPr="00397B95">
              <w:rPr>
                <w:rFonts w:hint="eastAsia"/>
                <w:b/>
                <w:color w:val="000000"/>
                <w:szCs w:val="21"/>
              </w:rPr>
              <w:t>根据编码表对应区域名称</w:t>
            </w:r>
          </w:p>
        </w:tc>
      </w:tr>
      <w:tr w:rsidR="008C584C" w:rsidRPr="00397B95" w:rsidTr="00254D53">
        <w:trPr>
          <w:trHeight w:val="540"/>
        </w:trPr>
        <w:tc>
          <w:tcPr>
            <w:tcW w:w="2176" w:type="dxa"/>
            <w:tcBorders>
              <w:top w:val="nil"/>
              <w:left w:val="single" w:sz="4" w:space="0" w:color="auto"/>
              <w:bottom w:val="single" w:sz="4" w:space="0" w:color="auto"/>
              <w:right w:val="single" w:sz="4" w:space="0" w:color="auto"/>
            </w:tcBorders>
            <w:shd w:val="clear" w:color="auto" w:fill="auto"/>
            <w:vAlign w:val="center"/>
            <w:hideMark/>
          </w:tcPr>
          <w:p w:rsidR="008C584C" w:rsidRPr="00397B95" w:rsidRDefault="008C584C" w:rsidP="00254D53">
            <w:pPr>
              <w:widowControl/>
              <w:spacing w:line="240" w:lineRule="auto"/>
              <w:jc w:val="both"/>
              <w:rPr>
                <w:color w:val="000000"/>
                <w:szCs w:val="21"/>
              </w:rPr>
            </w:pPr>
            <w:r w:rsidRPr="00397B95">
              <w:rPr>
                <w:color w:val="000000"/>
                <w:szCs w:val="21"/>
              </w:rPr>
              <w:t>Ems</w:t>
            </w:r>
            <w:r w:rsidRPr="00397B95">
              <w:rPr>
                <w:rFonts w:hint="eastAsia"/>
                <w:color w:val="000000"/>
                <w:szCs w:val="21"/>
              </w:rPr>
              <w:t>Id</w:t>
            </w:r>
          </w:p>
        </w:tc>
        <w:tc>
          <w:tcPr>
            <w:tcW w:w="2695" w:type="dxa"/>
            <w:tcBorders>
              <w:top w:val="nil"/>
              <w:left w:val="nil"/>
              <w:bottom w:val="single" w:sz="4" w:space="0" w:color="auto"/>
              <w:right w:val="single" w:sz="4" w:space="0" w:color="auto"/>
            </w:tcBorders>
            <w:shd w:val="clear" w:color="auto" w:fill="auto"/>
            <w:hideMark/>
          </w:tcPr>
          <w:p w:rsidR="008C584C" w:rsidRPr="00397B95" w:rsidRDefault="008C584C" w:rsidP="00254D53">
            <w:pPr>
              <w:widowControl/>
              <w:spacing w:line="240" w:lineRule="auto"/>
              <w:rPr>
                <w:color w:val="000000"/>
                <w:szCs w:val="21"/>
              </w:rPr>
            </w:pPr>
            <w:r w:rsidRPr="00397B95">
              <w:rPr>
                <w:rFonts w:hint="eastAsia"/>
                <w:color w:val="000000"/>
                <w:szCs w:val="21"/>
              </w:rPr>
              <w:t>厂商</w:t>
            </w:r>
            <w:r w:rsidRPr="00397B95">
              <w:rPr>
                <w:rFonts w:hint="eastAsia"/>
                <w:color w:val="000000"/>
                <w:szCs w:val="21"/>
              </w:rPr>
              <w:t>EMS</w:t>
            </w:r>
            <w:r w:rsidRPr="00397B95">
              <w:rPr>
                <w:rFonts w:hint="eastAsia"/>
                <w:color w:val="000000"/>
                <w:szCs w:val="21"/>
              </w:rPr>
              <w:t>名称</w:t>
            </w:r>
          </w:p>
        </w:tc>
        <w:tc>
          <w:tcPr>
            <w:tcW w:w="3368" w:type="dxa"/>
            <w:tcBorders>
              <w:top w:val="nil"/>
              <w:left w:val="nil"/>
              <w:bottom w:val="single" w:sz="4" w:space="0" w:color="auto"/>
              <w:right w:val="single" w:sz="4" w:space="0" w:color="auto"/>
            </w:tcBorders>
            <w:shd w:val="clear" w:color="auto" w:fill="auto"/>
            <w:vAlign w:val="center"/>
            <w:hideMark/>
          </w:tcPr>
          <w:p w:rsidR="008C584C" w:rsidRPr="00397B95" w:rsidRDefault="008C584C" w:rsidP="00254D53">
            <w:pPr>
              <w:widowControl/>
              <w:spacing w:line="240" w:lineRule="auto"/>
              <w:jc w:val="both"/>
              <w:rPr>
                <w:color w:val="000000"/>
                <w:szCs w:val="21"/>
              </w:rPr>
            </w:pPr>
            <w:r w:rsidRPr="00397B95">
              <w:rPr>
                <w:rFonts w:hint="eastAsia"/>
                <w:color w:val="000000"/>
                <w:szCs w:val="21"/>
              </w:rPr>
              <w:t>新增和移机装机必填（</w:t>
            </w:r>
            <w:r w:rsidRPr="00397B95">
              <w:rPr>
                <w:rFonts w:hint="eastAsia"/>
                <w:color w:val="000000"/>
                <w:szCs w:val="21"/>
              </w:rPr>
              <w:t>EMS</w:t>
            </w:r>
            <w:r w:rsidRPr="00397B95">
              <w:rPr>
                <w:rFonts w:hint="eastAsia"/>
                <w:color w:val="000000"/>
                <w:szCs w:val="21"/>
              </w:rPr>
              <w:t>网管</w:t>
            </w:r>
            <w:r w:rsidRPr="00397B95">
              <w:rPr>
                <w:rFonts w:hint="eastAsia"/>
                <w:color w:val="000000"/>
                <w:szCs w:val="21"/>
              </w:rPr>
              <w:t>ID</w:t>
            </w:r>
            <w:r w:rsidRPr="00397B95">
              <w:rPr>
                <w:rFonts w:hint="eastAsia"/>
                <w:color w:val="000000"/>
                <w:szCs w:val="21"/>
              </w:rPr>
              <w:t>，</w:t>
            </w:r>
            <w:r w:rsidRPr="00397B95">
              <w:rPr>
                <w:color w:val="000000"/>
                <w:szCs w:val="21"/>
              </w:rPr>
              <w:t>需要资源确定</w:t>
            </w:r>
            <w:r w:rsidRPr="00397B95">
              <w:rPr>
                <w:rFonts w:hint="eastAsia"/>
                <w:color w:val="000000"/>
                <w:szCs w:val="21"/>
              </w:rPr>
              <w:t>）</w:t>
            </w:r>
          </w:p>
        </w:tc>
      </w:tr>
      <w:tr w:rsidR="008C584C" w:rsidRPr="00397B95" w:rsidTr="00254D53">
        <w:trPr>
          <w:trHeight w:val="540"/>
        </w:trPr>
        <w:tc>
          <w:tcPr>
            <w:tcW w:w="2176" w:type="dxa"/>
            <w:tcBorders>
              <w:top w:val="nil"/>
              <w:left w:val="single" w:sz="4" w:space="0" w:color="auto"/>
              <w:bottom w:val="single" w:sz="4" w:space="0" w:color="auto"/>
              <w:right w:val="single" w:sz="4" w:space="0" w:color="auto"/>
            </w:tcBorders>
            <w:shd w:val="clear" w:color="auto" w:fill="auto"/>
            <w:vAlign w:val="center"/>
            <w:hideMark/>
          </w:tcPr>
          <w:p w:rsidR="008C584C" w:rsidRPr="00397B95" w:rsidRDefault="008C584C" w:rsidP="00254D53">
            <w:pPr>
              <w:widowControl/>
              <w:spacing w:line="240" w:lineRule="auto"/>
              <w:jc w:val="both"/>
              <w:rPr>
                <w:color w:val="000000"/>
                <w:szCs w:val="21"/>
              </w:rPr>
            </w:pPr>
            <w:r w:rsidRPr="00397B95">
              <w:rPr>
                <w:color w:val="000000"/>
                <w:szCs w:val="21"/>
              </w:rPr>
              <w:t>OLTManufacturer</w:t>
            </w:r>
          </w:p>
        </w:tc>
        <w:tc>
          <w:tcPr>
            <w:tcW w:w="2695" w:type="dxa"/>
            <w:tcBorders>
              <w:top w:val="nil"/>
              <w:left w:val="nil"/>
              <w:bottom w:val="single" w:sz="4" w:space="0" w:color="auto"/>
              <w:right w:val="single" w:sz="4" w:space="0" w:color="auto"/>
            </w:tcBorders>
            <w:shd w:val="clear" w:color="auto" w:fill="auto"/>
            <w:hideMark/>
          </w:tcPr>
          <w:p w:rsidR="008C584C" w:rsidRPr="00397B95" w:rsidRDefault="008C584C" w:rsidP="00254D53">
            <w:pPr>
              <w:widowControl/>
              <w:spacing w:line="240" w:lineRule="auto"/>
              <w:rPr>
                <w:color w:val="000000"/>
                <w:szCs w:val="21"/>
              </w:rPr>
            </w:pPr>
            <w:r w:rsidRPr="00397B95">
              <w:rPr>
                <w:rFonts w:hint="eastAsia"/>
                <w:color w:val="000000"/>
                <w:szCs w:val="21"/>
              </w:rPr>
              <w:t>厂商名称</w:t>
            </w:r>
          </w:p>
        </w:tc>
        <w:tc>
          <w:tcPr>
            <w:tcW w:w="3368" w:type="dxa"/>
            <w:tcBorders>
              <w:top w:val="nil"/>
              <w:left w:val="nil"/>
              <w:bottom w:val="single" w:sz="4" w:space="0" w:color="auto"/>
              <w:right w:val="single" w:sz="4" w:space="0" w:color="auto"/>
            </w:tcBorders>
            <w:shd w:val="clear" w:color="auto" w:fill="auto"/>
            <w:vAlign w:val="center"/>
            <w:hideMark/>
          </w:tcPr>
          <w:p w:rsidR="008C584C" w:rsidRPr="00397B95" w:rsidRDefault="008C584C" w:rsidP="00254D53">
            <w:pPr>
              <w:widowControl/>
              <w:spacing w:line="240" w:lineRule="auto"/>
              <w:jc w:val="both"/>
              <w:rPr>
                <w:color w:val="000000"/>
                <w:szCs w:val="21"/>
              </w:rPr>
            </w:pPr>
            <w:r w:rsidRPr="00397B95">
              <w:rPr>
                <w:rFonts w:hint="eastAsia"/>
                <w:color w:val="000000"/>
                <w:szCs w:val="21"/>
              </w:rPr>
              <w:t>新增和移机装机必填，华为、中兴、烽火（资源</w:t>
            </w:r>
            <w:r w:rsidRPr="00397B95">
              <w:rPr>
                <w:color w:val="000000"/>
                <w:szCs w:val="21"/>
              </w:rPr>
              <w:t>为准）</w:t>
            </w:r>
          </w:p>
        </w:tc>
      </w:tr>
      <w:tr w:rsidR="008C584C" w:rsidRPr="00397B95" w:rsidTr="00254D53">
        <w:trPr>
          <w:trHeight w:val="540"/>
        </w:trPr>
        <w:tc>
          <w:tcPr>
            <w:tcW w:w="2176" w:type="dxa"/>
            <w:tcBorders>
              <w:top w:val="nil"/>
              <w:left w:val="single" w:sz="4" w:space="0" w:color="auto"/>
              <w:bottom w:val="single" w:sz="4" w:space="0" w:color="auto"/>
              <w:right w:val="single" w:sz="4" w:space="0" w:color="auto"/>
            </w:tcBorders>
            <w:shd w:val="clear" w:color="auto" w:fill="auto"/>
            <w:vAlign w:val="center"/>
            <w:hideMark/>
          </w:tcPr>
          <w:p w:rsidR="008C584C" w:rsidRPr="00397B95" w:rsidRDefault="008C584C" w:rsidP="00254D53">
            <w:pPr>
              <w:widowControl/>
              <w:spacing w:line="240" w:lineRule="auto"/>
              <w:jc w:val="both"/>
              <w:rPr>
                <w:color w:val="000000"/>
                <w:szCs w:val="21"/>
              </w:rPr>
            </w:pPr>
            <w:r w:rsidRPr="00397B95">
              <w:rPr>
                <w:color w:val="000000"/>
                <w:szCs w:val="21"/>
              </w:rPr>
              <w:t>Olt</w:t>
            </w:r>
            <w:r w:rsidRPr="00397B95">
              <w:rPr>
                <w:rFonts w:hint="eastAsia"/>
                <w:color w:val="000000"/>
                <w:szCs w:val="21"/>
              </w:rPr>
              <w:t>Ip</w:t>
            </w:r>
          </w:p>
        </w:tc>
        <w:tc>
          <w:tcPr>
            <w:tcW w:w="2695" w:type="dxa"/>
            <w:tcBorders>
              <w:top w:val="nil"/>
              <w:left w:val="nil"/>
              <w:bottom w:val="single" w:sz="4" w:space="0" w:color="auto"/>
              <w:right w:val="single" w:sz="4" w:space="0" w:color="auto"/>
            </w:tcBorders>
            <w:shd w:val="clear" w:color="auto" w:fill="auto"/>
            <w:hideMark/>
          </w:tcPr>
          <w:p w:rsidR="008C584C" w:rsidRPr="00397B95" w:rsidRDefault="008C584C" w:rsidP="00254D53">
            <w:pPr>
              <w:widowControl/>
              <w:spacing w:line="240" w:lineRule="auto"/>
              <w:rPr>
                <w:color w:val="000000"/>
                <w:szCs w:val="21"/>
              </w:rPr>
            </w:pPr>
            <w:r w:rsidRPr="00397B95">
              <w:rPr>
                <w:color w:val="000000"/>
                <w:szCs w:val="21"/>
              </w:rPr>
              <w:t>OL</w:t>
            </w:r>
            <w:r w:rsidRPr="00397B95">
              <w:rPr>
                <w:rFonts w:hint="eastAsia"/>
                <w:color w:val="000000"/>
                <w:szCs w:val="21"/>
              </w:rPr>
              <w:t>T</w:t>
            </w:r>
            <w:r w:rsidRPr="00397B95">
              <w:rPr>
                <w:color w:val="000000"/>
                <w:szCs w:val="21"/>
              </w:rPr>
              <w:t xml:space="preserve"> ip</w:t>
            </w:r>
            <w:r w:rsidRPr="00397B95">
              <w:rPr>
                <w:rFonts w:hint="eastAsia"/>
                <w:color w:val="000000"/>
                <w:szCs w:val="21"/>
              </w:rPr>
              <w:t>地址</w:t>
            </w:r>
          </w:p>
        </w:tc>
        <w:tc>
          <w:tcPr>
            <w:tcW w:w="3368" w:type="dxa"/>
            <w:tcBorders>
              <w:top w:val="nil"/>
              <w:left w:val="nil"/>
              <w:bottom w:val="single" w:sz="4" w:space="0" w:color="auto"/>
              <w:right w:val="single" w:sz="4" w:space="0" w:color="auto"/>
            </w:tcBorders>
            <w:shd w:val="clear" w:color="auto" w:fill="auto"/>
            <w:vAlign w:val="center"/>
            <w:hideMark/>
          </w:tcPr>
          <w:p w:rsidR="008C584C" w:rsidRPr="00397B95" w:rsidRDefault="008C584C" w:rsidP="00254D53">
            <w:pPr>
              <w:widowControl/>
              <w:spacing w:line="240" w:lineRule="auto"/>
              <w:jc w:val="both"/>
              <w:rPr>
                <w:color w:val="000000"/>
                <w:szCs w:val="21"/>
              </w:rPr>
            </w:pPr>
            <w:r w:rsidRPr="00397B95">
              <w:rPr>
                <w:rFonts w:hint="eastAsia"/>
                <w:color w:val="000000"/>
                <w:szCs w:val="21"/>
              </w:rPr>
              <w:t>新增和移机装机必填（</w:t>
            </w:r>
            <w:r w:rsidRPr="00397B95">
              <w:rPr>
                <w:rFonts w:hint="eastAsia"/>
                <w:color w:val="000000"/>
                <w:szCs w:val="21"/>
              </w:rPr>
              <w:t>OLT</w:t>
            </w:r>
            <w:r w:rsidRPr="00397B95">
              <w:rPr>
                <w:rFonts w:hint="eastAsia"/>
                <w:color w:val="000000"/>
                <w:szCs w:val="21"/>
              </w:rPr>
              <w:t>管理</w:t>
            </w:r>
            <w:r w:rsidRPr="00397B95">
              <w:rPr>
                <w:rFonts w:hint="eastAsia"/>
                <w:color w:val="000000"/>
                <w:szCs w:val="21"/>
              </w:rPr>
              <w:t>IP</w:t>
            </w:r>
            <w:r w:rsidRPr="00397B95">
              <w:rPr>
                <w:rFonts w:hint="eastAsia"/>
                <w:color w:val="000000"/>
                <w:szCs w:val="21"/>
              </w:rPr>
              <w:t>地址</w:t>
            </w:r>
            <w:r w:rsidRPr="00397B95">
              <w:rPr>
                <w:color w:val="000000"/>
                <w:szCs w:val="21"/>
              </w:rPr>
              <w:t>）</w:t>
            </w:r>
          </w:p>
        </w:tc>
      </w:tr>
      <w:tr w:rsidR="008C584C" w:rsidRPr="00397B95" w:rsidDel="005935C6" w:rsidTr="00254D53">
        <w:trPr>
          <w:trHeight w:val="540"/>
        </w:trPr>
        <w:tc>
          <w:tcPr>
            <w:tcW w:w="2176" w:type="dxa"/>
            <w:tcBorders>
              <w:top w:val="nil"/>
              <w:left w:val="single" w:sz="4" w:space="0" w:color="auto"/>
              <w:bottom w:val="single" w:sz="4" w:space="0" w:color="auto"/>
              <w:right w:val="single" w:sz="4" w:space="0" w:color="auto"/>
            </w:tcBorders>
            <w:shd w:val="clear" w:color="auto" w:fill="auto"/>
            <w:vAlign w:val="center"/>
            <w:hideMark/>
          </w:tcPr>
          <w:p w:rsidR="008C584C" w:rsidRPr="00397B95" w:rsidDel="005935C6" w:rsidRDefault="008C584C" w:rsidP="00254D53">
            <w:pPr>
              <w:widowControl/>
              <w:spacing w:line="240" w:lineRule="auto"/>
              <w:jc w:val="both"/>
              <w:rPr>
                <w:color w:val="000000"/>
                <w:szCs w:val="21"/>
              </w:rPr>
            </w:pPr>
            <w:r w:rsidRPr="00397B95">
              <w:rPr>
                <w:color w:val="000000"/>
                <w:szCs w:val="21"/>
              </w:rPr>
              <w:t>olt_port_name</w:t>
            </w:r>
          </w:p>
        </w:tc>
        <w:tc>
          <w:tcPr>
            <w:tcW w:w="2695" w:type="dxa"/>
            <w:tcBorders>
              <w:top w:val="nil"/>
              <w:left w:val="nil"/>
              <w:bottom w:val="single" w:sz="4" w:space="0" w:color="auto"/>
              <w:right w:val="single" w:sz="4" w:space="0" w:color="auto"/>
            </w:tcBorders>
            <w:shd w:val="clear" w:color="auto" w:fill="auto"/>
            <w:hideMark/>
          </w:tcPr>
          <w:p w:rsidR="008C584C" w:rsidRPr="00397B95" w:rsidDel="005935C6" w:rsidRDefault="008C584C" w:rsidP="00254D53">
            <w:pPr>
              <w:widowControl/>
              <w:spacing w:line="240" w:lineRule="auto"/>
              <w:rPr>
                <w:color w:val="000000"/>
                <w:szCs w:val="21"/>
              </w:rPr>
            </w:pPr>
            <w:r w:rsidRPr="00397B95">
              <w:rPr>
                <w:rFonts w:hint="eastAsia"/>
                <w:color w:val="000000"/>
                <w:szCs w:val="21"/>
              </w:rPr>
              <w:t>OLT</w:t>
            </w:r>
            <w:r w:rsidRPr="00397B95">
              <w:rPr>
                <w:rFonts w:hint="eastAsia"/>
                <w:color w:val="000000"/>
                <w:szCs w:val="21"/>
              </w:rPr>
              <w:t>端口名称</w:t>
            </w:r>
          </w:p>
        </w:tc>
        <w:tc>
          <w:tcPr>
            <w:tcW w:w="3368" w:type="dxa"/>
            <w:tcBorders>
              <w:top w:val="nil"/>
              <w:left w:val="nil"/>
              <w:bottom w:val="single" w:sz="4" w:space="0" w:color="auto"/>
              <w:right w:val="single" w:sz="4" w:space="0" w:color="auto"/>
            </w:tcBorders>
            <w:shd w:val="clear" w:color="auto" w:fill="auto"/>
            <w:vAlign w:val="center"/>
            <w:hideMark/>
          </w:tcPr>
          <w:p w:rsidR="008C584C" w:rsidRPr="00397B95" w:rsidDel="005935C6" w:rsidRDefault="008C584C" w:rsidP="00254D53">
            <w:pPr>
              <w:widowControl/>
              <w:spacing w:line="240" w:lineRule="auto"/>
              <w:jc w:val="both"/>
              <w:rPr>
                <w:color w:val="000000"/>
                <w:szCs w:val="21"/>
              </w:rPr>
            </w:pPr>
            <w:r w:rsidRPr="00397B95">
              <w:rPr>
                <w:rFonts w:hint="eastAsia"/>
                <w:color w:val="000000"/>
                <w:szCs w:val="21"/>
              </w:rPr>
              <w:t>此处端口名称为单个数字格式，端口号需拼装</w:t>
            </w:r>
            <w:r w:rsidRPr="00397B95">
              <w:rPr>
                <w:rFonts w:hint="eastAsia"/>
                <w:color w:val="000000"/>
                <w:szCs w:val="21"/>
              </w:rPr>
              <w:lastRenderedPageBreak/>
              <w:t>（</w:t>
            </w:r>
            <w:r w:rsidRPr="00397B95">
              <w:rPr>
                <w:color w:val="000000"/>
                <w:szCs w:val="21"/>
              </w:rPr>
              <w:t>olt_shelf_name</w:t>
            </w:r>
            <w:r w:rsidRPr="00397B95">
              <w:rPr>
                <w:rFonts w:hint="eastAsia"/>
                <w:color w:val="000000"/>
                <w:szCs w:val="21"/>
              </w:rPr>
              <w:t>-</w:t>
            </w:r>
            <w:r w:rsidRPr="00397B95">
              <w:rPr>
                <w:color w:val="000000"/>
                <w:szCs w:val="21"/>
              </w:rPr>
              <w:t xml:space="preserve"> olt_card_name</w:t>
            </w:r>
            <w:r w:rsidRPr="00397B95">
              <w:rPr>
                <w:rFonts w:hint="eastAsia"/>
                <w:color w:val="000000"/>
                <w:szCs w:val="21"/>
              </w:rPr>
              <w:t>-</w:t>
            </w:r>
            <w:r w:rsidRPr="00397B95">
              <w:rPr>
                <w:color w:val="000000"/>
                <w:szCs w:val="21"/>
              </w:rPr>
              <w:t xml:space="preserve"> olt_port_name</w:t>
            </w:r>
            <w:r w:rsidRPr="00397B95">
              <w:rPr>
                <w:rFonts w:hint="eastAsia"/>
                <w:color w:val="000000"/>
                <w:szCs w:val="21"/>
              </w:rPr>
              <w:t>）</w:t>
            </w:r>
          </w:p>
        </w:tc>
      </w:tr>
      <w:tr w:rsidR="008C584C" w:rsidRPr="00397B95" w:rsidDel="005935C6" w:rsidTr="00254D53">
        <w:trPr>
          <w:trHeight w:val="540"/>
        </w:trPr>
        <w:tc>
          <w:tcPr>
            <w:tcW w:w="2176" w:type="dxa"/>
            <w:tcBorders>
              <w:top w:val="nil"/>
              <w:left w:val="single" w:sz="4" w:space="0" w:color="auto"/>
              <w:bottom w:val="single" w:sz="4" w:space="0" w:color="auto"/>
              <w:right w:val="single" w:sz="4" w:space="0" w:color="auto"/>
            </w:tcBorders>
            <w:shd w:val="clear" w:color="auto" w:fill="auto"/>
            <w:vAlign w:val="center"/>
            <w:hideMark/>
          </w:tcPr>
          <w:p w:rsidR="008C584C" w:rsidRPr="00397B95" w:rsidRDefault="008C584C" w:rsidP="00254D53">
            <w:pPr>
              <w:widowControl/>
              <w:spacing w:line="240" w:lineRule="auto"/>
              <w:jc w:val="both"/>
              <w:rPr>
                <w:color w:val="000000"/>
                <w:szCs w:val="21"/>
              </w:rPr>
            </w:pPr>
            <w:r w:rsidRPr="00397B95">
              <w:rPr>
                <w:color w:val="000000"/>
                <w:szCs w:val="21"/>
              </w:rPr>
              <w:lastRenderedPageBreak/>
              <w:t>olt_card_name</w:t>
            </w:r>
          </w:p>
        </w:tc>
        <w:tc>
          <w:tcPr>
            <w:tcW w:w="2695" w:type="dxa"/>
            <w:tcBorders>
              <w:top w:val="nil"/>
              <w:left w:val="nil"/>
              <w:bottom w:val="single" w:sz="4" w:space="0" w:color="auto"/>
              <w:right w:val="single" w:sz="4" w:space="0" w:color="auto"/>
            </w:tcBorders>
            <w:shd w:val="clear" w:color="auto" w:fill="auto"/>
            <w:hideMark/>
          </w:tcPr>
          <w:p w:rsidR="008C584C" w:rsidRPr="00397B95" w:rsidRDefault="008C584C" w:rsidP="00254D53">
            <w:pPr>
              <w:widowControl/>
              <w:spacing w:line="240" w:lineRule="auto"/>
              <w:rPr>
                <w:color w:val="000000"/>
                <w:szCs w:val="21"/>
              </w:rPr>
            </w:pPr>
            <w:r w:rsidRPr="00397B95">
              <w:rPr>
                <w:rFonts w:hint="eastAsia"/>
                <w:color w:val="000000"/>
                <w:szCs w:val="21"/>
              </w:rPr>
              <w:t>OLT</w:t>
            </w:r>
            <w:r w:rsidRPr="00397B95">
              <w:rPr>
                <w:rFonts w:hint="eastAsia"/>
                <w:color w:val="000000"/>
                <w:szCs w:val="21"/>
              </w:rPr>
              <w:t>面板名称（板卡）</w:t>
            </w:r>
          </w:p>
        </w:tc>
        <w:tc>
          <w:tcPr>
            <w:tcW w:w="3368" w:type="dxa"/>
            <w:tcBorders>
              <w:top w:val="nil"/>
              <w:left w:val="nil"/>
              <w:bottom w:val="single" w:sz="4" w:space="0" w:color="auto"/>
              <w:right w:val="single" w:sz="4" w:space="0" w:color="auto"/>
            </w:tcBorders>
            <w:shd w:val="clear" w:color="auto" w:fill="auto"/>
            <w:vAlign w:val="center"/>
            <w:hideMark/>
          </w:tcPr>
          <w:p w:rsidR="008C584C" w:rsidRPr="00397B95" w:rsidDel="005935C6" w:rsidRDefault="008C584C" w:rsidP="00254D53">
            <w:pPr>
              <w:widowControl/>
              <w:spacing w:line="240" w:lineRule="auto"/>
              <w:jc w:val="both"/>
              <w:rPr>
                <w:color w:val="000000"/>
                <w:szCs w:val="21"/>
              </w:rPr>
            </w:pPr>
          </w:p>
        </w:tc>
      </w:tr>
      <w:tr w:rsidR="008C584C" w:rsidRPr="00397B95" w:rsidDel="005935C6" w:rsidTr="00254D53">
        <w:trPr>
          <w:trHeight w:val="540"/>
        </w:trPr>
        <w:tc>
          <w:tcPr>
            <w:tcW w:w="2176" w:type="dxa"/>
            <w:tcBorders>
              <w:top w:val="nil"/>
              <w:left w:val="single" w:sz="4" w:space="0" w:color="auto"/>
              <w:bottom w:val="single" w:sz="4" w:space="0" w:color="auto"/>
              <w:right w:val="single" w:sz="4" w:space="0" w:color="auto"/>
            </w:tcBorders>
            <w:shd w:val="clear" w:color="auto" w:fill="auto"/>
            <w:vAlign w:val="center"/>
            <w:hideMark/>
          </w:tcPr>
          <w:p w:rsidR="008C584C" w:rsidRPr="00397B95" w:rsidDel="005935C6" w:rsidRDefault="008C584C" w:rsidP="00254D53">
            <w:pPr>
              <w:widowControl/>
              <w:spacing w:line="240" w:lineRule="auto"/>
              <w:jc w:val="both"/>
              <w:rPr>
                <w:color w:val="000000"/>
                <w:szCs w:val="21"/>
              </w:rPr>
            </w:pPr>
            <w:r w:rsidRPr="00397B95">
              <w:rPr>
                <w:color w:val="000000"/>
                <w:szCs w:val="21"/>
              </w:rPr>
              <w:t>olt_shelf_name</w:t>
            </w:r>
          </w:p>
        </w:tc>
        <w:tc>
          <w:tcPr>
            <w:tcW w:w="2695" w:type="dxa"/>
            <w:tcBorders>
              <w:top w:val="nil"/>
              <w:left w:val="nil"/>
              <w:bottom w:val="single" w:sz="4" w:space="0" w:color="auto"/>
              <w:right w:val="single" w:sz="4" w:space="0" w:color="auto"/>
            </w:tcBorders>
            <w:shd w:val="clear" w:color="auto" w:fill="auto"/>
            <w:hideMark/>
          </w:tcPr>
          <w:p w:rsidR="008C584C" w:rsidRPr="00397B95" w:rsidDel="005935C6" w:rsidRDefault="008C584C" w:rsidP="00254D53">
            <w:pPr>
              <w:widowControl/>
              <w:spacing w:line="240" w:lineRule="auto"/>
              <w:rPr>
                <w:color w:val="000000"/>
                <w:szCs w:val="21"/>
              </w:rPr>
            </w:pPr>
            <w:r w:rsidRPr="00397B95">
              <w:rPr>
                <w:rFonts w:hint="eastAsia"/>
                <w:color w:val="000000"/>
                <w:szCs w:val="21"/>
              </w:rPr>
              <w:t>OLT</w:t>
            </w:r>
            <w:r w:rsidRPr="00397B95">
              <w:rPr>
                <w:rFonts w:hint="eastAsia"/>
                <w:color w:val="000000"/>
                <w:szCs w:val="21"/>
              </w:rPr>
              <w:t>机框名称</w:t>
            </w:r>
          </w:p>
        </w:tc>
        <w:tc>
          <w:tcPr>
            <w:tcW w:w="3368" w:type="dxa"/>
            <w:tcBorders>
              <w:top w:val="nil"/>
              <w:left w:val="nil"/>
              <w:bottom w:val="single" w:sz="4" w:space="0" w:color="auto"/>
              <w:right w:val="single" w:sz="4" w:space="0" w:color="auto"/>
            </w:tcBorders>
            <w:shd w:val="clear" w:color="auto" w:fill="auto"/>
            <w:vAlign w:val="center"/>
            <w:hideMark/>
          </w:tcPr>
          <w:p w:rsidR="008C584C" w:rsidRPr="00397B95" w:rsidDel="005935C6" w:rsidRDefault="008C584C" w:rsidP="00254D53">
            <w:pPr>
              <w:widowControl/>
              <w:spacing w:line="240" w:lineRule="auto"/>
              <w:jc w:val="both"/>
              <w:rPr>
                <w:color w:val="000000"/>
                <w:szCs w:val="21"/>
              </w:rPr>
            </w:pPr>
          </w:p>
        </w:tc>
      </w:tr>
      <w:tr w:rsidR="008C584C" w:rsidRPr="00397B95" w:rsidTr="00254D53">
        <w:trPr>
          <w:trHeight w:val="540"/>
        </w:trPr>
        <w:tc>
          <w:tcPr>
            <w:tcW w:w="2176" w:type="dxa"/>
            <w:tcBorders>
              <w:top w:val="nil"/>
              <w:left w:val="single" w:sz="4" w:space="0" w:color="auto"/>
              <w:bottom w:val="single" w:sz="4" w:space="0" w:color="auto"/>
              <w:right w:val="single" w:sz="4" w:space="0" w:color="auto"/>
            </w:tcBorders>
            <w:shd w:val="clear" w:color="auto" w:fill="auto"/>
            <w:vAlign w:val="center"/>
            <w:hideMark/>
          </w:tcPr>
          <w:p w:rsidR="008C584C" w:rsidRPr="00397B95" w:rsidRDefault="008C584C" w:rsidP="00254D53">
            <w:pPr>
              <w:widowControl/>
              <w:spacing w:line="240" w:lineRule="auto"/>
              <w:jc w:val="both"/>
              <w:rPr>
                <w:color w:val="000000"/>
                <w:szCs w:val="21"/>
              </w:rPr>
            </w:pPr>
            <w:r w:rsidRPr="00397B95">
              <w:rPr>
                <w:color w:val="000000"/>
                <w:szCs w:val="21"/>
              </w:rPr>
              <w:t>ONUDevName</w:t>
            </w:r>
          </w:p>
        </w:tc>
        <w:tc>
          <w:tcPr>
            <w:tcW w:w="2695" w:type="dxa"/>
            <w:tcBorders>
              <w:top w:val="nil"/>
              <w:left w:val="nil"/>
              <w:bottom w:val="single" w:sz="4" w:space="0" w:color="auto"/>
              <w:right w:val="single" w:sz="4" w:space="0" w:color="auto"/>
            </w:tcBorders>
            <w:shd w:val="clear" w:color="auto" w:fill="auto"/>
            <w:hideMark/>
          </w:tcPr>
          <w:p w:rsidR="008C584C" w:rsidRPr="00397B95" w:rsidRDefault="008C584C" w:rsidP="00254D53">
            <w:pPr>
              <w:widowControl/>
              <w:spacing w:line="240" w:lineRule="auto"/>
              <w:rPr>
                <w:color w:val="000000"/>
                <w:szCs w:val="21"/>
              </w:rPr>
            </w:pPr>
            <w:r w:rsidRPr="00397B95">
              <w:rPr>
                <w:color w:val="000000"/>
                <w:szCs w:val="21"/>
              </w:rPr>
              <w:t>ONU</w:t>
            </w:r>
            <w:r w:rsidRPr="00397B95">
              <w:rPr>
                <w:rFonts w:hint="eastAsia"/>
                <w:color w:val="000000"/>
                <w:szCs w:val="21"/>
              </w:rPr>
              <w:t>设备名称</w:t>
            </w:r>
          </w:p>
        </w:tc>
        <w:tc>
          <w:tcPr>
            <w:tcW w:w="3368" w:type="dxa"/>
            <w:tcBorders>
              <w:top w:val="nil"/>
              <w:left w:val="nil"/>
              <w:bottom w:val="single" w:sz="4" w:space="0" w:color="auto"/>
              <w:right w:val="single" w:sz="4" w:space="0" w:color="auto"/>
            </w:tcBorders>
            <w:shd w:val="clear" w:color="auto" w:fill="auto"/>
            <w:vAlign w:val="center"/>
            <w:hideMark/>
          </w:tcPr>
          <w:p w:rsidR="008C584C" w:rsidRPr="00397B95" w:rsidRDefault="008C584C" w:rsidP="00254D53">
            <w:pPr>
              <w:widowControl/>
              <w:spacing w:line="240" w:lineRule="auto"/>
              <w:rPr>
                <w:color w:val="000000"/>
                <w:szCs w:val="21"/>
              </w:rPr>
            </w:pPr>
            <w:r w:rsidRPr="00397B95">
              <w:rPr>
                <w:rFonts w:hint="eastAsia"/>
                <w:color w:val="000000"/>
                <w:szCs w:val="21"/>
              </w:rPr>
              <w:t>新增和移机装机必填（提供用户手机号，用做</w:t>
            </w:r>
            <w:r w:rsidRPr="00397B95">
              <w:rPr>
                <w:rFonts w:hint="eastAsia"/>
                <w:color w:val="000000"/>
                <w:szCs w:val="21"/>
              </w:rPr>
              <w:t>ONU</w:t>
            </w:r>
            <w:r w:rsidRPr="00397B95">
              <w:rPr>
                <w:rFonts w:hint="eastAsia"/>
                <w:color w:val="000000"/>
                <w:szCs w:val="21"/>
              </w:rPr>
              <w:t>别名</w:t>
            </w:r>
            <w:r w:rsidRPr="00397B95">
              <w:rPr>
                <w:color w:val="000000"/>
                <w:szCs w:val="21"/>
              </w:rPr>
              <w:t>）</w:t>
            </w:r>
          </w:p>
        </w:tc>
      </w:tr>
      <w:tr w:rsidR="008C584C" w:rsidRPr="00397B95" w:rsidTr="00254D53">
        <w:trPr>
          <w:trHeight w:val="540"/>
        </w:trPr>
        <w:tc>
          <w:tcPr>
            <w:tcW w:w="2176" w:type="dxa"/>
            <w:tcBorders>
              <w:top w:val="nil"/>
              <w:left w:val="single" w:sz="4" w:space="0" w:color="auto"/>
              <w:bottom w:val="single" w:sz="4" w:space="0" w:color="auto"/>
              <w:right w:val="single" w:sz="4" w:space="0" w:color="auto"/>
            </w:tcBorders>
            <w:shd w:val="clear" w:color="auto" w:fill="auto"/>
            <w:vAlign w:val="center"/>
            <w:hideMark/>
          </w:tcPr>
          <w:p w:rsidR="008C584C" w:rsidRPr="00397B95" w:rsidRDefault="008C584C" w:rsidP="00254D53">
            <w:pPr>
              <w:widowControl/>
              <w:spacing w:line="240" w:lineRule="auto"/>
              <w:jc w:val="both"/>
              <w:rPr>
                <w:color w:val="000000"/>
                <w:szCs w:val="21"/>
              </w:rPr>
            </w:pPr>
            <w:r w:rsidRPr="00397B95">
              <w:rPr>
                <w:color w:val="000000"/>
                <w:szCs w:val="21"/>
              </w:rPr>
              <w:t>ONUAuthType</w:t>
            </w:r>
          </w:p>
        </w:tc>
        <w:tc>
          <w:tcPr>
            <w:tcW w:w="2695" w:type="dxa"/>
            <w:tcBorders>
              <w:top w:val="nil"/>
              <w:left w:val="nil"/>
              <w:bottom w:val="single" w:sz="4" w:space="0" w:color="auto"/>
              <w:right w:val="single" w:sz="4" w:space="0" w:color="auto"/>
            </w:tcBorders>
            <w:shd w:val="clear" w:color="auto" w:fill="auto"/>
            <w:hideMark/>
          </w:tcPr>
          <w:p w:rsidR="008C584C" w:rsidRPr="00397B95" w:rsidRDefault="008C584C" w:rsidP="00254D53">
            <w:pPr>
              <w:widowControl/>
              <w:spacing w:line="240" w:lineRule="auto"/>
              <w:rPr>
                <w:color w:val="000000"/>
                <w:szCs w:val="21"/>
              </w:rPr>
            </w:pPr>
            <w:r w:rsidRPr="00397B95">
              <w:rPr>
                <w:color w:val="000000"/>
                <w:szCs w:val="21"/>
              </w:rPr>
              <w:t>Onu</w:t>
            </w:r>
            <w:r w:rsidRPr="00397B95">
              <w:rPr>
                <w:rFonts w:hint="eastAsia"/>
                <w:color w:val="000000"/>
                <w:szCs w:val="21"/>
              </w:rPr>
              <w:t>认证方式</w:t>
            </w:r>
          </w:p>
        </w:tc>
        <w:tc>
          <w:tcPr>
            <w:tcW w:w="3368" w:type="dxa"/>
            <w:tcBorders>
              <w:top w:val="nil"/>
              <w:left w:val="nil"/>
              <w:bottom w:val="single" w:sz="4" w:space="0" w:color="auto"/>
              <w:right w:val="single" w:sz="4" w:space="0" w:color="auto"/>
            </w:tcBorders>
            <w:shd w:val="clear" w:color="auto" w:fill="auto"/>
            <w:vAlign w:val="center"/>
            <w:hideMark/>
          </w:tcPr>
          <w:p w:rsidR="008C584C" w:rsidRPr="00397B95" w:rsidRDefault="008C584C" w:rsidP="00254D53">
            <w:pPr>
              <w:widowControl/>
              <w:spacing w:line="240" w:lineRule="auto"/>
              <w:jc w:val="both"/>
              <w:rPr>
                <w:color w:val="000000"/>
                <w:szCs w:val="21"/>
              </w:rPr>
            </w:pPr>
            <w:r w:rsidRPr="00397B95">
              <w:rPr>
                <w:rFonts w:hint="eastAsia"/>
                <w:color w:val="000000"/>
                <w:szCs w:val="21"/>
              </w:rPr>
              <w:t>新增和移机装机必填，例：</w:t>
            </w:r>
            <w:r w:rsidRPr="00397B95">
              <w:rPr>
                <w:color w:val="000000"/>
                <w:szCs w:val="21"/>
              </w:rPr>
              <w:t>MAC</w:t>
            </w:r>
            <w:r w:rsidRPr="00397B95">
              <w:rPr>
                <w:rFonts w:hint="eastAsia"/>
                <w:color w:val="000000"/>
                <w:szCs w:val="21"/>
              </w:rPr>
              <w:t>、</w:t>
            </w:r>
            <w:r w:rsidRPr="00397B95">
              <w:rPr>
                <w:color w:val="000000"/>
                <w:szCs w:val="21"/>
              </w:rPr>
              <w:t>SN</w:t>
            </w:r>
            <w:r w:rsidRPr="00397B95">
              <w:rPr>
                <w:rFonts w:hint="eastAsia"/>
                <w:color w:val="000000"/>
                <w:szCs w:val="21"/>
              </w:rPr>
              <w:t>，</w:t>
            </w:r>
            <w:r w:rsidRPr="00397B95">
              <w:rPr>
                <w:color w:val="000000"/>
                <w:szCs w:val="21"/>
              </w:rPr>
              <w:t>LOID</w:t>
            </w:r>
            <w:r w:rsidRPr="00397B95">
              <w:rPr>
                <w:rFonts w:hint="eastAsia"/>
                <w:color w:val="000000"/>
                <w:szCs w:val="21"/>
              </w:rPr>
              <w:t>，</w:t>
            </w:r>
            <w:r w:rsidRPr="00397B95">
              <w:rPr>
                <w:color w:val="000000"/>
                <w:szCs w:val="21"/>
              </w:rPr>
              <w:t>Password</w:t>
            </w:r>
            <w:r w:rsidRPr="00397B95">
              <w:rPr>
                <w:rFonts w:hint="eastAsia"/>
                <w:color w:val="000000"/>
                <w:szCs w:val="21"/>
              </w:rPr>
              <w:t>一般用</w:t>
            </w:r>
            <w:r w:rsidRPr="00397B95">
              <w:rPr>
                <w:rFonts w:hint="eastAsia"/>
                <w:color w:val="000000"/>
                <w:szCs w:val="21"/>
              </w:rPr>
              <w:t>LOID</w:t>
            </w:r>
          </w:p>
        </w:tc>
      </w:tr>
      <w:tr w:rsidR="008C584C" w:rsidRPr="00397B95" w:rsidTr="00254D53">
        <w:trPr>
          <w:trHeight w:val="540"/>
        </w:trPr>
        <w:tc>
          <w:tcPr>
            <w:tcW w:w="2176" w:type="dxa"/>
            <w:tcBorders>
              <w:top w:val="nil"/>
              <w:left w:val="single" w:sz="4" w:space="0" w:color="auto"/>
              <w:bottom w:val="single" w:sz="4" w:space="0" w:color="auto"/>
              <w:right w:val="single" w:sz="4" w:space="0" w:color="auto"/>
            </w:tcBorders>
            <w:shd w:val="clear" w:color="auto" w:fill="auto"/>
            <w:vAlign w:val="center"/>
            <w:hideMark/>
          </w:tcPr>
          <w:p w:rsidR="008C584C" w:rsidRPr="00397B95" w:rsidRDefault="008C584C" w:rsidP="00254D53">
            <w:pPr>
              <w:widowControl/>
              <w:spacing w:line="240" w:lineRule="auto"/>
              <w:jc w:val="both"/>
              <w:rPr>
                <w:color w:val="000000"/>
                <w:szCs w:val="21"/>
              </w:rPr>
            </w:pPr>
            <w:r w:rsidRPr="00397B95">
              <w:rPr>
                <w:color w:val="000000"/>
                <w:szCs w:val="21"/>
              </w:rPr>
              <w:t>ONUAuthValue</w:t>
            </w:r>
          </w:p>
        </w:tc>
        <w:tc>
          <w:tcPr>
            <w:tcW w:w="2695" w:type="dxa"/>
            <w:tcBorders>
              <w:top w:val="nil"/>
              <w:left w:val="nil"/>
              <w:bottom w:val="single" w:sz="4" w:space="0" w:color="auto"/>
              <w:right w:val="single" w:sz="4" w:space="0" w:color="auto"/>
            </w:tcBorders>
            <w:shd w:val="clear" w:color="auto" w:fill="auto"/>
            <w:hideMark/>
          </w:tcPr>
          <w:p w:rsidR="008C584C" w:rsidRPr="00397B95" w:rsidRDefault="008C584C" w:rsidP="00254D53">
            <w:pPr>
              <w:widowControl/>
              <w:spacing w:line="240" w:lineRule="auto"/>
              <w:rPr>
                <w:color w:val="000000"/>
                <w:szCs w:val="21"/>
              </w:rPr>
            </w:pPr>
            <w:r w:rsidRPr="00397B95">
              <w:rPr>
                <w:rFonts w:hint="eastAsia"/>
                <w:color w:val="000000"/>
                <w:szCs w:val="21"/>
              </w:rPr>
              <w:t>认证信息</w:t>
            </w:r>
          </w:p>
        </w:tc>
        <w:tc>
          <w:tcPr>
            <w:tcW w:w="3368" w:type="dxa"/>
            <w:tcBorders>
              <w:top w:val="nil"/>
              <w:left w:val="nil"/>
              <w:bottom w:val="single" w:sz="4" w:space="0" w:color="auto"/>
              <w:right w:val="single" w:sz="4" w:space="0" w:color="auto"/>
            </w:tcBorders>
            <w:shd w:val="clear" w:color="auto" w:fill="auto"/>
            <w:vAlign w:val="center"/>
            <w:hideMark/>
          </w:tcPr>
          <w:p w:rsidR="008C584C" w:rsidRPr="00397B95" w:rsidRDefault="008C584C" w:rsidP="00254D53">
            <w:pPr>
              <w:widowControl/>
              <w:spacing w:line="240" w:lineRule="auto"/>
              <w:jc w:val="both"/>
              <w:rPr>
                <w:color w:val="000000"/>
                <w:szCs w:val="21"/>
              </w:rPr>
            </w:pPr>
            <w:r w:rsidRPr="00397B95">
              <w:rPr>
                <w:rFonts w:hint="eastAsia"/>
                <w:color w:val="000000"/>
                <w:szCs w:val="21"/>
              </w:rPr>
              <w:t>新增和移机装机必填（逻辑</w:t>
            </w:r>
            <w:r w:rsidRPr="00397B95">
              <w:rPr>
                <w:rFonts w:hint="eastAsia"/>
                <w:color w:val="000000"/>
                <w:szCs w:val="21"/>
              </w:rPr>
              <w:t>ID</w:t>
            </w:r>
            <w:r w:rsidRPr="00397B95">
              <w:rPr>
                <w:rFonts w:hint="eastAsia"/>
                <w:color w:val="000000"/>
                <w:szCs w:val="21"/>
              </w:rPr>
              <w:t>）</w:t>
            </w:r>
          </w:p>
        </w:tc>
      </w:tr>
      <w:tr w:rsidR="008C584C" w:rsidRPr="00397B95" w:rsidTr="00254D53">
        <w:trPr>
          <w:trHeight w:val="540"/>
        </w:trPr>
        <w:tc>
          <w:tcPr>
            <w:tcW w:w="2176" w:type="dxa"/>
            <w:tcBorders>
              <w:top w:val="nil"/>
              <w:left w:val="single" w:sz="4" w:space="0" w:color="auto"/>
              <w:bottom w:val="single" w:sz="4" w:space="0" w:color="auto"/>
              <w:right w:val="single" w:sz="4" w:space="0" w:color="auto"/>
            </w:tcBorders>
            <w:shd w:val="clear" w:color="auto" w:fill="auto"/>
            <w:vAlign w:val="center"/>
          </w:tcPr>
          <w:p w:rsidR="008C584C" w:rsidRPr="00397B95" w:rsidRDefault="008C584C" w:rsidP="00254D53">
            <w:pPr>
              <w:widowControl/>
              <w:spacing w:line="240" w:lineRule="auto"/>
              <w:jc w:val="both"/>
              <w:rPr>
                <w:color w:val="000000"/>
                <w:szCs w:val="21"/>
              </w:rPr>
            </w:pPr>
            <w:r w:rsidRPr="00397B95">
              <w:rPr>
                <w:rFonts w:ascii="宋体" w:hAnsi="宋体"/>
                <w:color w:val="000000"/>
                <w:szCs w:val="21"/>
              </w:rPr>
              <w:t>OLTMVLAN</w:t>
            </w:r>
          </w:p>
        </w:tc>
        <w:tc>
          <w:tcPr>
            <w:tcW w:w="2695" w:type="dxa"/>
            <w:tcBorders>
              <w:top w:val="nil"/>
              <w:left w:val="nil"/>
              <w:bottom w:val="single" w:sz="4" w:space="0" w:color="auto"/>
              <w:right w:val="single" w:sz="4" w:space="0" w:color="auto"/>
            </w:tcBorders>
            <w:shd w:val="clear" w:color="auto" w:fill="auto"/>
          </w:tcPr>
          <w:p w:rsidR="008C584C" w:rsidRPr="00397B95" w:rsidRDefault="008C584C" w:rsidP="00254D53">
            <w:pPr>
              <w:widowControl/>
              <w:spacing w:line="240" w:lineRule="auto"/>
              <w:rPr>
                <w:color w:val="000000"/>
                <w:szCs w:val="21"/>
              </w:rPr>
            </w:pPr>
            <w:r w:rsidRPr="00397B95">
              <w:rPr>
                <w:rFonts w:ascii="宋体" w:hAnsi="宋体" w:hint="eastAsia"/>
                <w:color w:val="000000"/>
                <w:szCs w:val="21"/>
              </w:rPr>
              <w:t>MVLAN</w:t>
            </w:r>
          </w:p>
        </w:tc>
        <w:tc>
          <w:tcPr>
            <w:tcW w:w="3368" w:type="dxa"/>
            <w:tcBorders>
              <w:top w:val="nil"/>
              <w:left w:val="nil"/>
              <w:bottom w:val="single" w:sz="4" w:space="0" w:color="auto"/>
              <w:right w:val="single" w:sz="4" w:space="0" w:color="auto"/>
            </w:tcBorders>
            <w:shd w:val="clear" w:color="auto" w:fill="auto"/>
            <w:vAlign w:val="center"/>
          </w:tcPr>
          <w:p w:rsidR="008C584C" w:rsidRPr="00397B95" w:rsidRDefault="008C584C" w:rsidP="00254D53">
            <w:pPr>
              <w:widowControl/>
              <w:spacing w:line="240" w:lineRule="auto"/>
              <w:jc w:val="both"/>
              <w:rPr>
                <w:color w:val="000000"/>
                <w:szCs w:val="21"/>
              </w:rPr>
            </w:pPr>
            <w:r w:rsidRPr="00397B95">
              <w:rPr>
                <w:rFonts w:hint="eastAsia"/>
                <w:color w:val="000000"/>
                <w:szCs w:val="21"/>
              </w:rPr>
              <w:t>新增和移机装机必填</w:t>
            </w:r>
            <w:r w:rsidRPr="00397B95">
              <w:rPr>
                <w:rFonts w:hint="eastAsia"/>
                <w:color w:val="000000"/>
                <w:szCs w:val="21"/>
              </w:rPr>
              <w:t>;</w:t>
            </w:r>
          </w:p>
        </w:tc>
      </w:tr>
      <w:tr w:rsidR="008C584C" w:rsidRPr="00397B95" w:rsidTr="00254D53">
        <w:trPr>
          <w:trHeight w:val="540"/>
        </w:trPr>
        <w:tc>
          <w:tcPr>
            <w:tcW w:w="2176" w:type="dxa"/>
            <w:tcBorders>
              <w:top w:val="nil"/>
              <w:left w:val="single" w:sz="4" w:space="0" w:color="auto"/>
              <w:bottom w:val="single" w:sz="4" w:space="0" w:color="auto"/>
              <w:right w:val="single" w:sz="4" w:space="0" w:color="auto"/>
            </w:tcBorders>
            <w:shd w:val="clear" w:color="auto" w:fill="auto"/>
            <w:vAlign w:val="center"/>
            <w:hideMark/>
          </w:tcPr>
          <w:p w:rsidR="008C584C" w:rsidRPr="00397B95" w:rsidRDefault="008C584C" w:rsidP="00254D53">
            <w:pPr>
              <w:widowControl/>
              <w:spacing w:line="240" w:lineRule="auto"/>
              <w:jc w:val="both"/>
              <w:rPr>
                <w:color w:val="000000"/>
                <w:szCs w:val="21"/>
              </w:rPr>
            </w:pPr>
            <w:r w:rsidRPr="00397B95">
              <w:rPr>
                <w:color w:val="000000"/>
                <w:szCs w:val="21"/>
              </w:rPr>
              <w:t>Svlan</w:t>
            </w:r>
          </w:p>
        </w:tc>
        <w:tc>
          <w:tcPr>
            <w:tcW w:w="2695" w:type="dxa"/>
            <w:tcBorders>
              <w:top w:val="nil"/>
              <w:left w:val="nil"/>
              <w:bottom w:val="single" w:sz="4" w:space="0" w:color="auto"/>
              <w:right w:val="single" w:sz="4" w:space="0" w:color="auto"/>
            </w:tcBorders>
            <w:shd w:val="clear" w:color="auto" w:fill="auto"/>
            <w:vAlign w:val="center"/>
            <w:hideMark/>
          </w:tcPr>
          <w:p w:rsidR="008C584C" w:rsidRPr="00397B95" w:rsidRDefault="008C584C" w:rsidP="00254D53">
            <w:pPr>
              <w:widowControl/>
              <w:spacing w:line="240" w:lineRule="auto"/>
              <w:jc w:val="both"/>
              <w:rPr>
                <w:color w:val="000000"/>
                <w:szCs w:val="21"/>
              </w:rPr>
            </w:pPr>
            <w:r w:rsidRPr="00397B95">
              <w:rPr>
                <w:rFonts w:hint="eastAsia"/>
                <w:color w:val="000000"/>
                <w:szCs w:val="21"/>
              </w:rPr>
              <w:t>宽带业务外层</w:t>
            </w:r>
            <w:r w:rsidRPr="00397B95">
              <w:rPr>
                <w:color w:val="000000"/>
                <w:szCs w:val="21"/>
              </w:rPr>
              <w:t>vlan</w:t>
            </w:r>
          </w:p>
        </w:tc>
        <w:tc>
          <w:tcPr>
            <w:tcW w:w="3368" w:type="dxa"/>
            <w:tcBorders>
              <w:top w:val="nil"/>
              <w:left w:val="nil"/>
              <w:bottom w:val="single" w:sz="4" w:space="0" w:color="auto"/>
              <w:right w:val="single" w:sz="4" w:space="0" w:color="auto"/>
            </w:tcBorders>
            <w:shd w:val="clear" w:color="auto" w:fill="auto"/>
            <w:vAlign w:val="center"/>
            <w:hideMark/>
          </w:tcPr>
          <w:p w:rsidR="008C584C" w:rsidRPr="00397B95" w:rsidRDefault="008C584C" w:rsidP="00254D53">
            <w:pPr>
              <w:widowControl/>
              <w:spacing w:line="240" w:lineRule="auto"/>
              <w:jc w:val="both"/>
              <w:rPr>
                <w:color w:val="000000"/>
                <w:szCs w:val="21"/>
              </w:rPr>
            </w:pPr>
            <w:r w:rsidRPr="00397B95">
              <w:rPr>
                <w:rFonts w:hint="eastAsia"/>
                <w:color w:val="000000"/>
                <w:szCs w:val="21"/>
              </w:rPr>
              <w:t>新增和移机装机必填</w:t>
            </w:r>
            <w:r w:rsidRPr="00397B95">
              <w:rPr>
                <w:rFonts w:hint="eastAsia"/>
                <w:color w:val="000000"/>
                <w:szCs w:val="21"/>
              </w:rPr>
              <w:t>;</w:t>
            </w:r>
          </w:p>
        </w:tc>
      </w:tr>
      <w:tr w:rsidR="008C584C" w:rsidRPr="00397B95" w:rsidTr="00254D53">
        <w:trPr>
          <w:trHeight w:val="540"/>
        </w:trPr>
        <w:tc>
          <w:tcPr>
            <w:tcW w:w="2176" w:type="dxa"/>
            <w:tcBorders>
              <w:top w:val="nil"/>
              <w:left w:val="single" w:sz="4" w:space="0" w:color="auto"/>
              <w:bottom w:val="single" w:sz="4" w:space="0" w:color="auto"/>
              <w:right w:val="single" w:sz="4" w:space="0" w:color="auto"/>
            </w:tcBorders>
            <w:shd w:val="clear" w:color="auto" w:fill="auto"/>
            <w:vAlign w:val="center"/>
            <w:hideMark/>
          </w:tcPr>
          <w:p w:rsidR="008C584C" w:rsidRPr="00397B95" w:rsidRDefault="008C584C" w:rsidP="00254D53">
            <w:pPr>
              <w:widowControl/>
              <w:spacing w:line="240" w:lineRule="auto"/>
              <w:jc w:val="both"/>
              <w:rPr>
                <w:color w:val="000000"/>
                <w:szCs w:val="21"/>
              </w:rPr>
            </w:pPr>
            <w:r w:rsidRPr="00397B95">
              <w:rPr>
                <w:color w:val="000000"/>
                <w:szCs w:val="21"/>
              </w:rPr>
              <w:t>Cvlan</w:t>
            </w:r>
          </w:p>
        </w:tc>
        <w:tc>
          <w:tcPr>
            <w:tcW w:w="2695" w:type="dxa"/>
            <w:tcBorders>
              <w:top w:val="nil"/>
              <w:left w:val="nil"/>
              <w:bottom w:val="single" w:sz="4" w:space="0" w:color="auto"/>
              <w:right w:val="single" w:sz="4" w:space="0" w:color="auto"/>
            </w:tcBorders>
            <w:shd w:val="clear" w:color="auto" w:fill="auto"/>
            <w:vAlign w:val="center"/>
            <w:hideMark/>
          </w:tcPr>
          <w:p w:rsidR="008C584C" w:rsidRPr="00397B95" w:rsidRDefault="008C584C" w:rsidP="00254D53">
            <w:pPr>
              <w:widowControl/>
              <w:spacing w:line="240" w:lineRule="auto"/>
              <w:jc w:val="both"/>
              <w:rPr>
                <w:color w:val="000000"/>
                <w:szCs w:val="21"/>
              </w:rPr>
            </w:pPr>
            <w:r w:rsidRPr="00397B95">
              <w:rPr>
                <w:rFonts w:hint="eastAsia"/>
                <w:color w:val="000000"/>
                <w:szCs w:val="21"/>
              </w:rPr>
              <w:t>宽带业务内层</w:t>
            </w:r>
            <w:r w:rsidRPr="00397B95">
              <w:rPr>
                <w:color w:val="000000"/>
                <w:szCs w:val="21"/>
              </w:rPr>
              <w:t>vlan</w:t>
            </w:r>
          </w:p>
        </w:tc>
        <w:tc>
          <w:tcPr>
            <w:tcW w:w="3368" w:type="dxa"/>
            <w:tcBorders>
              <w:top w:val="nil"/>
              <w:left w:val="nil"/>
              <w:bottom w:val="single" w:sz="4" w:space="0" w:color="auto"/>
              <w:right w:val="single" w:sz="4" w:space="0" w:color="auto"/>
            </w:tcBorders>
            <w:shd w:val="clear" w:color="auto" w:fill="auto"/>
            <w:vAlign w:val="center"/>
            <w:hideMark/>
          </w:tcPr>
          <w:p w:rsidR="008C584C" w:rsidRPr="00397B95" w:rsidRDefault="008C584C" w:rsidP="00254D53">
            <w:pPr>
              <w:widowControl/>
              <w:spacing w:line="240" w:lineRule="auto"/>
              <w:jc w:val="both"/>
              <w:rPr>
                <w:color w:val="000000"/>
                <w:szCs w:val="21"/>
              </w:rPr>
            </w:pPr>
            <w:r w:rsidRPr="00397B95">
              <w:rPr>
                <w:rFonts w:hint="eastAsia"/>
                <w:color w:val="000000"/>
                <w:szCs w:val="21"/>
              </w:rPr>
              <w:t>新增和移机装机必填</w:t>
            </w:r>
            <w:r w:rsidRPr="00397B95">
              <w:rPr>
                <w:rFonts w:hint="eastAsia"/>
                <w:color w:val="000000"/>
                <w:szCs w:val="21"/>
              </w:rPr>
              <w:t>;</w:t>
            </w:r>
          </w:p>
        </w:tc>
      </w:tr>
      <w:tr w:rsidR="008C584C" w:rsidRPr="00397B95" w:rsidTr="00254D53">
        <w:trPr>
          <w:trHeight w:val="540"/>
        </w:trPr>
        <w:tc>
          <w:tcPr>
            <w:tcW w:w="2176" w:type="dxa"/>
            <w:tcBorders>
              <w:top w:val="nil"/>
              <w:left w:val="single" w:sz="4" w:space="0" w:color="auto"/>
              <w:bottom w:val="single" w:sz="4" w:space="0" w:color="auto"/>
              <w:right w:val="single" w:sz="4" w:space="0" w:color="auto"/>
            </w:tcBorders>
            <w:shd w:val="clear" w:color="auto" w:fill="auto"/>
            <w:hideMark/>
          </w:tcPr>
          <w:p w:rsidR="008C584C" w:rsidRPr="00397B95" w:rsidRDefault="008C584C" w:rsidP="00254D53">
            <w:pPr>
              <w:spacing w:line="300" w:lineRule="auto"/>
              <w:rPr>
                <w:color w:val="000000"/>
                <w:szCs w:val="21"/>
              </w:rPr>
            </w:pPr>
            <w:r w:rsidRPr="00397B95">
              <w:rPr>
                <w:rFonts w:hint="eastAsia"/>
                <w:color w:val="000000"/>
                <w:szCs w:val="21"/>
              </w:rPr>
              <w:t>IPTVSVLAN</w:t>
            </w:r>
          </w:p>
        </w:tc>
        <w:tc>
          <w:tcPr>
            <w:tcW w:w="2695" w:type="dxa"/>
            <w:tcBorders>
              <w:top w:val="nil"/>
              <w:left w:val="nil"/>
              <w:bottom w:val="single" w:sz="4" w:space="0" w:color="auto"/>
              <w:right w:val="single" w:sz="4" w:space="0" w:color="auto"/>
            </w:tcBorders>
            <w:shd w:val="clear" w:color="auto" w:fill="auto"/>
            <w:hideMark/>
          </w:tcPr>
          <w:p w:rsidR="008C584C" w:rsidRPr="00397B95" w:rsidRDefault="008C584C" w:rsidP="00254D53">
            <w:pPr>
              <w:spacing w:line="300" w:lineRule="auto"/>
              <w:rPr>
                <w:color w:val="000000"/>
                <w:szCs w:val="21"/>
              </w:rPr>
            </w:pPr>
            <w:r w:rsidRPr="00397B95">
              <w:rPr>
                <w:rFonts w:hint="eastAsia"/>
                <w:color w:val="000000"/>
                <w:szCs w:val="21"/>
              </w:rPr>
              <w:t>IPTV</w:t>
            </w:r>
            <w:r w:rsidRPr="00397B95">
              <w:rPr>
                <w:rFonts w:hint="eastAsia"/>
                <w:color w:val="000000"/>
                <w:szCs w:val="21"/>
              </w:rPr>
              <w:t>业务外层</w:t>
            </w:r>
            <w:r w:rsidRPr="00397B95">
              <w:rPr>
                <w:rFonts w:hint="eastAsia"/>
                <w:color w:val="000000"/>
                <w:szCs w:val="21"/>
              </w:rPr>
              <w:t>VLAN</w:t>
            </w:r>
          </w:p>
        </w:tc>
        <w:tc>
          <w:tcPr>
            <w:tcW w:w="3368" w:type="dxa"/>
            <w:tcBorders>
              <w:top w:val="nil"/>
              <w:left w:val="nil"/>
              <w:bottom w:val="single" w:sz="4" w:space="0" w:color="auto"/>
              <w:right w:val="single" w:sz="4" w:space="0" w:color="auto"/>
            </w:tcBorders>
            <w:shd w:val="clear" w:color="auto" w:fill="auto"/>
            <w:hideMark/>
          </w:tcPr>
          <w:p w:rsidR="008C584C" w:rsidRPr="00397B95" w:rsidRDefault="008C584C" w:rsidP="00254D53">
            <w:pPr>
              <w:spacing w:line="300" w:lineRule="auto"/>
              <w:rPr>
                <w:color w:val="000000"/>
                <w:szCs w:val="21"/>
              </w:rPr>
            </w:pPr>
            <w:r w:rsidRPr="00397B95">
              <w:rPr>
                <w:rFonts w:hint="eastAsia"/>
                <w:color w:val="000000"/>
                <w:szCs w:val="21"/>
              </w:rPr>
              <w:t>新增和移机装机必填</w:t>
            </w:r>
            <w:r w:rsidRPr="00397B95">
              <w:rPr>
                <w:rFonts w:hint="eastAsia"/>
                <w:color w:val="000000"/>
                <w:szCs w:val="21"/>
              </w:rPr>
              <w:t>;</w:t>
            </w:r>
          </w:p>
        </w:tc>
      </w:tr>
      <w:tr w:rsidR="008C584C" w:rsidRPr="00397B95" w:rsidTr="00254D53">
        <w:trPr>
          <w:trHeight w:val="540"/>
        </w:trPr>
        <w:tc>
          <w:tcPr>
            <w:tcW w:w="2176" w:type="dxa"/>
            <w:tcBorders>
              <w:top w:val="nil"/>
              <w:left w:val="single" w:sz="4" w:space="0" w:color="auto"/>
              <w:bottom w:val="single" w:sz="4" w:space="0" w:color="auto"/>
              <w:right w:val="single" w:sz="4" w:space="0" w:color="auto"/>
            </w:tcBorders>
            <w:shd w:val="clear" w:color="auto" w:fill="auto"/>
            <w:hideMark/>
          </w:tcPr>
          <w:p w:rsidR="008C584C" w:rsidRPr="00397B95" w:rsidRDefault="008C584C" w:rsidP="00254D53">
            <w:pPr>
              <w:spacing w:line="300" w:lineRule="auto"/>
              <w:rPr>
                <w:color w:val="000000"/>
                <w:szCs w:val="21"/>
              </w:rPr>
            </w:pPr>
            <w:r w:rsidRPr="00397B95">
              <w:rPr>
                <w:rFonts w:hint="eastAsia"/>
                <w:color w:val="000000"/>
                <w:szCs w:val="21"/>
              </w:rPr>
              <w:t>IPTVCVLAN</w:t>
            </w:r>
          </w:p>
        </w:tc>
        <w:tc>
          <w:tcPr>
            <w:tcW w:w="2695" w:type="dxa"/>
            <w:tcBorders>
              <w:top w:val="nil"/>
              <w:left w:val="nil"/>
              <w:bottom w:val="single" w:sz="4" w:space="0" w:color="auto"/>
              <w:right w:val="single" w:sz="4" w:space="0" w:color="auto"/>
            </w:tcBorders>
            <w:shd w:val="clear" w:color="auto" w:fill="auto"/>
            <w:hideMark/>
          </w:tcPr>
          <w:p w:rsidR="008C584C" w:rsidRPr="00397B95" w:rsidRDefault="008C584C" w:rsidP="00254D53">
            <w:pPr>
              <w:spacing w:line="300" w:lineRule="auto"/>
              <w:rPr>
                <w:color w:val="000000"/>
                <w:szCs w:val="21"/>
              </w:rPr>
            </w:pPr>
            <w:r w:rsidRPr="00397B95">
              <w:rPr>
                <w:rFonts w:hint="eastAsia"/>
                <w:color w:val="000000"/>
                <w:szCs w:val="21"/>
              </w:rPr>
              <w:t>IPTV</w:t>
            </w:r>
            <w:r w:rsidRPr="00397B95">
              <w:rPr>
                <w:rFonts w:hint="eastAsia"/>
                <w:color w:val="000000"/>
                <w:szCs w:val="21"/>
              </w:rPr>
              <w:t>业务内层</w:t>
            </w:r>
            <w:r w:rsidRPr="00397B95">
              <w:rPr>
                <w:rFonts w:hint="eastAsia"/>
                <w:color w:val="000000"/>
                <w:szCs w:val="21"/>
              </w:rPr>
              <w:t>VLAN</w:t>
            </w:r>
          </w:p>
        </w:tc>
        <w:tc>
          <w:tcPr>
            <w:tcW w:w="3368" w:type="dxa"/>
            <w:tcBorders>
              <w:top w:val="nil"/>
              <w:left w:val="nil"/>
              <w:bottom w:val="single" w:sz="4" w:space="0" w:color="auto"/>
              <w:right w:val="single" w:sz="4" w:space="0" w:color="auto"/>
            </w:tcBorders>
            <w:shd w:val="clear" w:color="auto" w:fill="auto"/>
            <w:hideMark/>
          </w:tcPr>
          <w:p w:rsidR="008C584C" w:rsidRPr="00397B95" w:rsidRDefault="008C584C" w:rsidP="00254D53">
            <w:pPr>
              <w:spacing w:line="300" w:lineRule="auto"/>
              <w:rPr>
                <w:color w:val="000000"/>
                <w:szCs w:val="21"/>
              </w:rPr>
            </w:pPr>
            <w:r w:rsidRPr="00397B95">
              <w:rPr>
                <w:rFonts w:hint="eastAsia"/>
                <w:color w:val="000000"/>
                <w:szCs w:val="21"/>
              </w:rPr>
              <w:t>新增和移机装机必填</w:t>
            </w:r>
            <w:r w:rsidRPr="00397B95">
              <w:rPr>
                <w:rFonts w:hint="eastAsia"/>
                <w:color w:val="000000"/>
                <w:szCs w:val="21"/>
              </w:rPr>
              <w:t>;</w:t>
            </w:r>
          </w:p>
        </w:tc>
      </w:tr>
      <w:tr w:rsidR="008C584C" w:rsidRPr="00397B95" w:rsidTr="00254D53">
        <w:trPr>
          <w:trHeight w:val="540"/>
        </w:trPr>
        <w:tc>
          <w:tcPr>
            <w:tcW w:w="2176" w:type="dxa"/>
            <w:tcBorders>
              <w:top w:val="nil"/>
              <w:left w:val="single" w:sz="4" w:space="0" w:color="auto"/>
              <w:bottom w:val="single" w:sz="4" w:space="0" w:color="auto"/>
              <w:right w:val="single" w:sz="4" w:space="0" w:color="auto"/>
            </w:tcBorders>
            <w:shd w:val="clear" w:color="auto" w:fill="auto"/>
            <w:vAlign w:val="center"/>
            <w:hideMark/>
          </w:tcPr>
          <w:p w:rsidR="008C584C" w:rsidRPr="00397B95" w:rsidRDefault="008C584C" w:rsidP="00254D53">
            <w:pPr>
              <w:widowControl/>
              <w:spacing w:line="240" w:lineRule="auto"/>
              <w:rPr>
                <w:color w:val="000000"/>
                <w:szCs w:val="21"/>
              </w:rPr>
            </w:pPr>
            <w:r w:rsidRPr="00397B95">
              <w:rPr>
                <w:rFonts w:hint="eastAsia"/>
                <w:color w:val="000000"/>
                <w:szCs w:val="21"/>
              </w:rPr>
              <w:t>VOIPSVLAN</w:t>
            </w:r>
          </w:p>
        </w:tc>
        <w:tc>
          <w:tcPr>
            <w:tcW w:w="2695" w:type="dxa"/>
            <w:tcBorders>
              <w:top w:val="nil"/>
              <w:left w:val="nil"/>
              <w:bottom w:val="single" w:sz="4" w:space="0" w:color="auto"/>
              <w:right w:val="single" w:sz="4" w:space="0" w:color="auto"/>
            </w:tcBorders>
            <w:shd w:val="clear" w:color="auto" w:fill="auto"/>
            <w:vAlign w:val="center"/>
            <w:hideMark/>
          </w:tcPr>
          <w:p w:rsidR="008C584C" w:rsidRPr="00397B95" w:rsidRDefault="008C584C" w:rsidP="00254D53">
            <w:pPr>
              <w:widowControl/>
              <w:spacing w:line="240" w:lineRule="auto"/>
              <w:rPr>
                <w:color w:val="000000"/>
                <w:szCs w:val="21"/>
              </w:rPr>
            </w:pPr>
            <w:r w:rsidRPr="00397B95">
              <w:rPr>
                <w:rFonts w:hint="eastAsia"/>
                <w:color w:val="000000"/>
                <w:szCs w:val="21"/>
              </w:rPr>
              <w:t>语音业务外层</w:t>
            </w:r>
            <w:r w:rsidRPr="00397B95">
              <w:rPr>
                <w:rFonts w:hint="eastAsia"/>
                <w:color w:val="000000"/>
                <w:szCs w:val="21"/>
              </w:rPr>
              <w:t>VLAN</w:t>
            </w:r>
          </w:p>
        </w:tc>
        <w:tc>
          <w:tcPr>
            <w:tcW w:w="3368" w:type="dxa"/>
            <w:tcBorders>
              <w:top w:val="nil"/>
              <w:left w:val="nil"/>
              <w:bottom w:val="single" w:sz="4" w:space="0" w:color="auto"/>
              <w:right w:val="single" w:sz="4" w:space="0" w:color="auto"/>
            </w:tcBorders>
            <w:shd w:val="clear" w:color="auto" w:fill="auto"/>
            <w:hideMark/>
          </w:tcPr>
          <w:p w:rsidR="008C584C" w:rsidRPr="00397B95" w:rsidRDefault="008C584C" w:rsidP="00254D53">
            <w:pPr>
              <w:rPr>
                <w:color w:val="000000"/>
              </w:rPr>
            </w:pPr>
            <w:r w:rsidRPr="00397B95">
              <w:rPr>
                <w:rFonts w:hint="eastAsia"/>
                <w:color w:val="000000"/>
                <w:szCs w:val="21"/>
              </w:rPr>
              <w:t>新增和移机装机必填</w:t>
            </w:r>
          </w:p>
        </w:tc>
      </w:tr>
      <w:tr w:rsidR="008C584C" w:rsidRPr="00397B95" w:rsidTr="00254D53">
        <w:trPr>
          <w:trHeight w:val="540"/>
        </w:trPr>
        <w:tc>
          <w:tcPr>
            <w:tcW w:w="2176" w:type="dxa"/>
            <w:tcBorders>
              <w:top w:val="nil"/>
              <w:left w:val="single" w:sz="4" w:space="0" w:color="auto"/>
              <w:bottom w:val="single" w:sz="4" w:space="0" w:color="auto"/>
              <w:right w:val="single" w:sz="4" w:space="0" w:color="auto"/>
            </w:tcBorders>
            <w:shd w:val="clear" w:color="auto" w:fill="auto"/>
            <w:vAlign w:val="center"/>
            <w:hideMark/>
          </w:tcPr>
          <w:p w:rsidR="008C584C" w:rsidRPr="00397B95" w:rsidRDefault="008C584C" w:rsidP="00254D53">
            <w:pPr>
              <w:widowControl/>
              <w:spacing w:line="240" w:lineRule="auto"/>
              <w:jc w:val="both"/>
              <w:rPr>
                <w:color w:val="000000"/>
                <w:szCs w:val="21"/>
              </w:rPr>
            </w:pPr>
            <w:r w:rsidRPr="00397B95">
              <w:rPr>
                <w:rFonts w:hint="eastAsia"/>
                <w:color w:val="000000"/>
                <w:szCs w:val="21"/>
              </w:rPr>
              <w:lastRenderedPageBreak/>
              <w:t>VOIPCVLAN</w:t>
            </w:r>
          </w:p>
        </w:tc>
        <w:tc>
          <w:tcPr>
            <w:tcW w:w="2695" w:type="dxa"/>
            <w:tcBorders>
              <w:top w:val="nil"/>
              <w:left w:val="nil"/>
              <w:bottom w:val="single" w:sz="4" w:space="0" w:color="auto"/>
              <w:right w:val="single" w:sz="4" w:space="0" w:color="auto"/>
            </w:tcBorders>
            <w:shd w:val="clear" w:color="auto" w:fill="auto"/>
            <w:vAlign w:val="center"/>
            <w:hideMark/>
          </w:tcPr>
          <w:p w:rsidR="008C584C" w:rsidRPr="00397B95" w:rsidRDefault="008C584C" w:rsidP="00254D53">
            <w:pPr>
              <w:widowControl/>
              <w:spacing w:line="240" w:lineRule="auto"/>
              <w:jc w:val="both"/>
              <w:rPr>
                <w:color w:val="000000"/>
                <w:szCs w:val="21"/>
              </w:rPr>
            </w:pPr>
            <w:r w:rsidRPr="00397B95">
              <w:rPr>
                <w:rFonts w:hint="eastAsia"/>
                <w:color w:val="000000"/>
                <w:szCs w:val="21"/>
              </w:rPr>
              <w:t>语音业务外层</w:t>
            </w:r>
            <w:r w:rsidRPr="00397B95">
              <w:rPr>
                <w:rFonts w:hint="eastAsia"/>
                <w:color w:val="000000"/>
                <w:szCs w:val="21"/>
              </w:rPr>
              <w:t>VLAN</w:t>
            </w:r>
          </w:p>
        </w:tc>
        <w:tc>
          <w:tcPr>
            <w:tcW w:w="3368" w:type="dxa"/>
            <w:tcBorders>
              <w:top w:val="nil"/>
              <w:left w:val="nil"/>
              <w:bottom w:val="single" w:sz="4" w:space="0" w:color="auto"/>
              <w:right w:val="single" w:sz="4" w:space="0" w:color="auto"/>
            </w:tcBorders>
            <w:shd w:val="clear" w:color="auto" w:fill="auto"/>
            <w:hideMark/>
          </w:tcPr>
          <w:p w:rsidR="008C584C" w:rsidRPr="00397B95" w:rsidRDefault="008C584C" w:rsidP="00254D53">
            <w:pPr>
              <w:rPr>
                <w:color w:val="000000"/>
              </w:rPr>
            </w:pPr>
            <w:r w:rsidRPr="00397B95">
              <w:rPr>
                <w:rFonts w:hint="eastAsia"/>
                <w:color w:val="000000"/>
                <w:szCs w:val="21"/>
              </w:rPr>
              <w:t>新增和移机装机必填</w:t>
            </w:r>
          </w:p>
        </w:tc>
      </w:tr>
      <w:tr w:rsidR="008C584C" w:rsidRPr="00397B95" w:rsidTr="00254D53">
        <w:trPr>
          <w:trHeight w:val="540"/>
        </w:trPr>
        <w:tc>
          <w:tcPr>
            <w:tcW w:w="2176" w:type="dxa"/>
            <w:tcBorders>
              <w:top w:val="nil"/>
              <w:left w:val="single" w:sz="4" w:space="0" w:color="auto"/>
              <w:bottom w:val="single" w:sz="4" w:space="0" w:color="auto"/>
              <w:right w:val="single" w:sz="4" w:space="0" w:color="auto"/>
            </w:tcBorders>
            <w:shd w:val="clear" w:color="auto" w:fill="auto"/>
            <w:vAlign w:val="center"/>
            <w:hideMark/>
          </w:tcPr>
          <w:p w:rsidR="008C584C" w:rsidRPr="00397B95" w:rsidRDefault="008C584C" w:rsidP="00254D53">
            <w:pPr>
              <w:widowControl/>
              <w:spacing w:line="240" w:lineRule="auto"/>
              <w:jc w:val="both"/>
              <w:rPr>
                <w:color w:val="000000"/>
                <w:szCs w:val="21"/>
              </w:rPr>
            </w:pPr>
            <w:r w:rsidRPr="00397B95">
              <w:rPr>
                <w:rFonts w:hint="eastAsia"/>
                <w:color w:val="000000"/>
                <w:szCs w:val="21"/>
              </w:rPr>
              <w:t>RMSSVLAN</w:t>
            </w:r>
          </w:p>
        </w:tc>
        <w:tc>
          <w:tcPr>
            <w:tcW w:w="2695" w:type="dxa"/>
            <w:tcBorders>
              <w:top w:val="nil"/>
              <w:left w:val="nil"/>
              <w:bottom w:val="single" w:sz="4" w:space="0" w:color="auto"/>
              <w:right w:val="single" w:sz="4" w:space="0" w:color="auto"/>
            </w:tcBorders>
            <w:shd w:val="clear" w:color="auto" w:fill="auto"/>
            <w:vAlign w:val="center"/>
            <w:hideMark/>
          </w:tcPr>
          <w:p w:rsidR="008C584C" w:rsidRPr="00397B95" w:rsidRDefault="008C584C" w:rsidP="00254D53">
            <w:pPr>
              <w:widowControl/>
              <w:spacing w:line="240" w:lineRule="auto"/>
              <w:jc w:val="both"/>
              <w:rPr>
                <w:color w:val="000000"/>
                <w:szCs w:val="21"/>
              </w:rPr>
            </w:pPr>
            <w:r w:rsidRPr="00397B95">
              <w:rPr>
                <w:rFonts w:hint="eastAsia"/>
                <w:color w:val="000000"/>
                <w:szCs w:val="21"/>
              </w:rPr>
              <w:t>RMS</w:t>
            </w:r>
            <w:r w:rsidRPr="00397B95">
              <w:rPr>
                <w:rFonts w:hint="eastAsia"/>
                <w:color w:val="000000"/>
                <w:szCs w:val="21"/>
              </w:rPr>
              <w:t>外层</w:t>
            </w:r>
            <w:r w:rsidRPr="00397B95">
              <w:rPr>
                <w:rFonts w:hint="eastAsia"/>
                <w:color w:val="000000"/>
                <w:szCs w:val="21"/>
              </w:rPr>
              <w:t>VLAN</w:t>
            </w:r>
          </w:p>
        </w:tc>
        <w:tc>
          <w:tcPr>
            <w:tcW w:w="3368" w:type="dxa"/>
            <w:tcBorders>
              <w:top w:val="nil"/>
              <w:left w:val="nil"/>
              <w:bottom w:val="single" w:sz="4" w:space="0" w:color="auto"/>
              <w:right w:val="single" w:sz="4" w:space="0" w:color="auto"/>
            </w:tcBorders>
            <w:shd w:val="clear" w:color="auto" w:fill="auto"/>
            <w:hideMark/>
          </w:tcPr>
          <w:p w:rsidR="008C584C" w:rsidRPr="00397B95" w:rsidRDefault="008C584C" w:rsidP="00254D53">
            <w:pPr>
              <w:rPr>
                <w:color w:val="000000"/>
                <w:szCs w:val="21"/>
              </w:rPr>
            </w:pPr>
            <w:r w:rsidRPr="00397B95">
              <w:rPr>
                <w:rFonts w:hint="eastAsia"/>
                <w:color w:val="000000"/>
                <w:szCs w:val="21"/>
              </w:rPr>
              <w:t>新增和移机装机必填</w:t>
            </w:r>
          </w:p>
        </w:tc>
      </w:tr>
      <w:tr w:rsidR="008C584C" w:rsidRPr="00397B95" w:rsidTr="00254D53">
        <w:trPr>
          <w:trHeight w:val="540"/>
        </w:trPr>
        <w:tc>
          <w:tcPr>
            <w:tcW w:w="2176" w:type="dxa"/>
            <w:tcBorders>
              <w:top w:val="nil"/>
              <w:left w:val="single" w:sz="4" w:space="0" w:color="auto"/>
              <w:bottom w:val="single" w:sz="4" w:space="0" w:color="auto"/>
              <w:right w:val="single" w:sz="4" w:space="0" w:color="auto"/>
            </w:tcBorders>
            <w:shd w:val="clear" w:color="auto" w:fill="auto"/>
            <w:vAlign w:val="center"/>
            <w:hideMark/>
          </w:tcPr>
          <w:p w:rsidR="008C584C" w:rsidRPr="00397B95" w:rsidRDefault="008C584C" w:rsidP="00254D53">
            <w:pPr>
              <w:widowControl/>
              <w:spacing w:line="240" w:lineRule="auto"/>
              <w:jc w:val="both"/>
              <w:rPr>
                <w:color w:val="000000"/>
                <w:szCs w:val="21"/>
              </w:rPr>
            </w:pPr>
            <w:r w:rsidRPr="00397B95">
              <w:rPr>
                <w:rFonts w:hint="eastAsia"/>
                <w:color w:val="000000"/>
                <w:szCs w:val="21"/>
              </w:rPr>
              <w:t>RMSCVLAN</w:t>
            </w:r>
          </w:p>
        </w:tc>
        <w:tc>
          <w:tcPr>
            <w:tcW w:w="2695" w:type="dxa"/>
            <w:tcBorders>
              <w:top w:val="nil"/>
              <w:left w:val="nil"/>
              <w:bottom w:val="single" w:sz="4" w:space="0" w:color="auto"/>
              <w:right w:val="single" w:sz="4" w:space="0" w:color="auto"/>
            </w:tcBorders>
            <w:shd w:val="clear" w:color="auto" w:fill="auto"/>
            <w:vAlign w:val="center"/>
            <w:hideMark/>
          </w:tcPr>
          <w:p w:rsidR="008C584C" w:rsidRPr="00397B95" w:rsidRDefault="008C584C" w:rsidP="00254D53">
            <w:pPr>
              <w:widowControl/>
              <w:spacing w:line="240" w:lineRule="auto"/>
              <w:jc w:val="both"/>
              <w:rPr>
                <w:color w:val="000000"/>
                <w:szCs w:val="21"/>
              </w:rPr>
            </w:pPr>
            <w:r w:rsidRPr="00397B95">
              <w:rPr>
                <w:rFonts w:hint="eastAsia"/>
                <w:color w:val="000000"/>
                <w:szCs w:val="21"/>
              </w:rPr>
              <w:t>RMS</w:t>
            </w:r>
            <w:r w:rsidRPr="00397B95">
              <w:rPr>
                <w:rFonts w:hint="eastAsia"/>
                <w:color w:val="000000"/>
                <w:szCs w:val="21"/>
              </w:rPr>
              <w:t>内层</w:t>
            </w:r>
            <w:r w:rsidRPr="00397B95">
              <w:rPr>
                <w:rFonts w:hint="eastAsia"/>
                <w:color w:val="000000"/>
                <w:szCs w:val="21"/>
              </w:rPr>
              <w:t>VLAN</w:t>
            </w:r>
          </w:p>
        </w:tc>
        <w:tc>
          <w:tcPr>
            <w:tcW w:w="3368" w:type="dxa"/>
            <w:tcBorders>
              <w:top w:val="nil"/>
              <w:left w:val="nil"/>
              <w:bottom w:val="single" w:sz="4" w:space="0" w:color="auto"/>
              <w:right w:val="single" w:sz="4" w:space="0" w:color="auto"/>
            </w:tcBorders>
            <w:shd w:val="clear" w:color="auto" w:fill="auto"/>
            <w:hideMark/>
          </w:tcPr>
          <w:p w:rsidR="008C584C" w:rsidRPr="00397B95" w:rsidRDefault="008C584C" w:rsidP="00254D53">
            <w:pPr>
              <w:rPr>
                <w:color w:val="000000"/>
                <w:szCs w:val="21"/>
              </w:rPr>
            </w:pPr>
            <w:r w:rsidRPr="00397B95">
              <w:rPr>
                <w:rFonts w:hint="eastAsia"/>
                <w:color w:val="000000"/>
                <w:szCs w:val="21"/>
              </w:rPr>
              <w:t>新增和移机装机必填</w:t>
            </w:r>
          </w:p>
        </w:tc>
      </w:tr>
      <w:tr w:rsidR="008C584C" w:rsidRPr="00397B95" w:rsidTr="00254D53">
        <w:trPr>
          <w:trHeight w:val="540"/>
        </w:trPr>
        <w:tc>
          <w:tcPr>
            <w:tcW w:w="2176" w:type="dxa"/>
            <w:tcBorders>
              <w:top w:val="nil"/>
              <w:left w:val="single" w:sz="4" w:space="0" w:color="auto"/>
              <w:bottom w:val="single" w:sz="4" w:space="0" w:color="auto"/>
              <w:right w:val="single" w:sz="4" w:space="0" w:color="auto"/>
            </w:tcBorders>
            <w:shd w:val="clear" w:color="auto" w:fill="auto"/>
            <w:vAlign w:val="center"/>
            <w:hideMark/>
          </w:tcPr>
          <w:p w:rsidR="008C584C" w:rsidRPr="00397B95" w:rsidDel="00BC6A1B" w:rsidRDefault="008C584C" w:rsidP="00254D53">
            <w:pPr>
              <w:widowControl/>
              <w:spacing w:line="240" w:lineRule="auto"/>
              <w:jc w:val="both"/>
              <w:rPr>
                <w:color w:val="000000"/>
                <w:szCs w:val="21"/>
              </w:rPr>
            </w:pPr>
            <w:r w:rsidRPr="00397B95">
              <w:rPr>
                <w:rFonts w:hint="eastAsia"/>
                <w:color w:val="000000"/>
                <w:szCs w:val="21"/>
              </w:rPr>
              <w:t>Old</w:t>
            </w:r>
            <w:r w:rsidRPr="00397B95">
              <w:rPr>
                <w:color w:val="000000"/>
                <w:szCs w:val="21"/>
              </w:rPr>
              <w:t>AreaCode(</w:t>
            </w:r>
            <w:r w:rsidRPr="00397B95">
              <w:rPr>
                <w:rFonts w:hint="eastAsia"/>
                <w:color w:val="000000"/>
                <w:szCs w:val="21"/>
              </w:rPr>
              <w:t>增加</w:t>
            </w:r>
            <w:r w:rsidRPr="00397B95">
              <w:rPr>
                <w:color w:val="000000"/>
                <w:szCs w:val="21"/>
              </w:rPr>
              <w:t>)</w:t>
            </w:r>
          </w:p>
        </w:tc>
        <w:tc>
          <w:tcPr>
            <w:tcW w:w="2695" w:type="dxa"/>
            <w:tcBorders>
              <w:top w:val="nil"/>
              <w:left w:val="nil"/>
              <w:bottom w:val="single" w:sz="4" w:space="0" w:color="auto"/>
              <w:right w:val="single" w:sz="4" w:space="0" w:color="auto"/>
            </w:tcBorders>
            <w:shd w:val="clear" w:color="auto" w:fill="auto"/>
            <w:hideMark/>
          </w:tcPr>
          <w:p w:rsidR="008C584C" w:rsidRPr="00397B95" w:rsidDel="00BC6A1B" w:rsidRDefault="008C584C" w:rsidP="00254D53">
            <w:pPr>
              <w:widowControl/>
              <w:spacing w:line="240" w:lineRule="auto"/>
              <w:rPr>
                <w:color w:val="000000"/>
                <w:szCs w:val="21"/>
              </w:rPr>
            </w:pPr>
            <w:r w:rsidRPr="00397B95">
              <w:rPr>
                <w:rFonts w:hint="eastAsia"/>
                <w:color w:val="000000"/>
                <w:szCs w:val="21"/>
              </w:rPr>
              <w:t>区域编号</w:t>
            </w:r>
          </w:p>
        </w:tc>
        <w:tc>
          <w:tcPr>
            <w:tcW w:w="3368" w:type="dxa"/>
            <w:tcBorders>
              <w:top w:val="nil"/>
              <w:left w:val="nil"/>
              <w:bottom w:val="single" w:sz="4" w:space="0" w:color="auto"/>
              <w:right w:val="single" w:sz="4" w:space="0" w:color="auto"/>
            </w:tcBorders>
            <w:shd w:val="clear" w:color="auto" w:fill="auto"/>
            <w:hideMark/>
          </w:tcPr>
          <w:p w:rsidR="008C584C" w:rsidRPr="00397B95" w:rsidRDefault="008C584C" w:rsidP="00254D53">
            <w:pPr>
              <w:rPr>
                <w:color w:val="000000"/>
                <w:szCs w:val="21"/>
              </w:rPr>
            </w:pPr>
          </w:p>
        </w:tc>
      </w:tr>
      <w:tr w:rsidR="008C584C" w:rsidRPr="00397B95" w:rsidTr="00254D53">
        <w:trPr>
          <w:trHeight w:val="540"/>
        </w:trPr>
        <w:tc>
          <w:tcPr>
            <w:tcW w:w="2176" w:type="dxa"/>
            <w:tcBorders>
              <w:top w:val="nil"/>
              <w:left w:val="single" w:sz="4" w:space="0" w:color="auto"/>
              <w:bottom w:val="single" w:sz="4" w:space="0" w:color="auto"/>
              <w:right w:val="single" w:sz="4" w:space="0" w:color="auto"/>
            </w:tcBorders>
            <w:shd w:val="clear" w:color="auto" w:fill="auto"/>
            <w:vAlign w:val="center"/>
            <w:hideMark/>
          </w:tcPr>
          <w:p w:rsidR="008C584C" w:rsidRPr="00397B95" w:rsidRDefault="008C584C" w:rsidP="00254D53">
            <w:pPr>
              <w:widowControl/>
              <w:spacing w:line="240" w:lineRule="auto"/>
              <w:jc w:val="both"/>
              <w:rPr>
                <w:color w:val="000000"/>
                <w:szCs w:val="21"/>
              </w:rPr>
            </w:pPr>
            <w:r w:rsidRPr="00397B95">
              <w:rPr>
                <w:color w:val="000000"/>
                <w:szCs w:val="21"/>
              </w:rPr>
              <w:t>OldEMS</w:t>
            </w:r>
            <w:r w:rsidRPr="00397B95">
              <w:rPr>
                <w:rFonts w:hint="eastAsia"/>
                <w:color w:val="000000"/>
                <w:szCs w:val="21"/>
              </w:rPr>
              <w:t>ID</w:t>
            </w:r>
          </w:p>
        </w:tc>
        <w:tc>
          <w:tcPr>
            <w:tcW w:w="2695" w:type="dxa"/>
            <w:tcBorders>
              <w:top w:val="nil"/>
              <w:left w:val="nil"/>
              <w:bottom w:val="single" w:sz="4" w:space="0" w:color="auto"/>
              <w:right w:val="single" w:sz="4" w:space="0" w:color="auto"/>
            </w:tcBorders>
            <w:shd w:val="clear" w:color="auto" w:fill="auto"/>
            <w:hideMark/>
          </w:tcPr>
          <w:p w:rsidR="008C584C" w:rsidRPr="00397B95" w:rsidRDefault="008C584C" w:rsidP="00254D53">
            <w:pPr>
              <w:widowControl/>
              <w:spacing w:line="240" w:lineRule="auto"/>
              <w:rPr>
                <w:color w:val="000000"/>
                <w:szCs w:val="21"/>
              </w:rPr>
            </w:pPr>
            <w:r w:rsidRPr="00397B95">
              <w:rPr>
                <w:rFonts w:hint="eastAsia"/>
                <w:color w:val="000000"/>
                <w:szCs w:val="21"/>
              </w:rPr>
              <w:t>厂商</w:t>
            </w:r>
            <w:r w:rsidRPr="00397B95">
              <w:rPr>
                <w:rFonts w:hint="eastAsia"/>
                <w:color w:val="000000"/>
                <w:szCs w:val="21"/>
              </w:rPr>
              <w:t>EMS</w:t>
            </w:r>
            <w:r w:rsidRPr="00397B95">
              <w:rPr>
                <w:rFonts w:hint="eastAsia"/>
                <w:color w:val="000000"/>
                <w:szCs w:val="21"/>
              </w:rPr>
              <w:t>名称</w:t>
            </w:r>
          </w:p>
        </w:tc>
        <w:tc>
          <w:tcPr>
            <w:tcW w:w="3368" w:type="dxa"/>
            <w:tcBorders>
              <w:top w:val="nil"/>
              <w:left w:val="nil"/>
              <w:bottom w:val="single" w:sz="4" w:space="0" w:color="auto"/>
              <w:right w:val="single" w:sz="4" w:space="0" w:color="auto"/>
            </w:tcBorders>
            <w:shd w:val="clear" w:color="auto" w:fill="auto"/>
            <w:vAlign w:val="center"/>
            <w:hideMark/>
          </w:tcPr>
          <w:p w:rsidR="008C584C" w:rsidRPr="00397B95" w:rsidRDefault="008C584C" w:rsidP="00254D53">
            <w:pPr>
              <w:widowControl/>
              <w:spacing w:line="240" w:lineRule="auto"/>
              <w:jc w:val="both"/>
              <w:rPr>
                <w:color w:val="000000"/>
                <w:szCs w:val="21"/>
              </w:rPr>
            </w:pPr>
            <w:r w:rsidRPr="00397B95">
              <w:rPr>
                <w:rFonts w:hint="eastAsia"/>
                <w:color w:val="000000"/>
                <w:szCs w:val="21"/>
              </w:rPr>
              <w:t>拆机和移机拆机必填（</w:t>
            </w:r>
            <w:r w:rsidRPr="00397B95">
              <w:rPr>
                <w:rFonts w:hint="eastAsia"/>
                <w:color w:val="000000"/>
                <w:szCs w:val="21"/>
              </w:rPr>
              <w:t>EMS</w:t>
            </w:r>
            <w:r w:rsidRPr="00397B95">
              <w:rPr>
                <w:rFonts w:hint="eastAsia"/>
                <w:color w:val="000000"/>
                <w:szCs w:val="21"/>
              </w:rPr>
              <w:t>网管</w:t>
            </w:r>
            <w:r w:rsidRPr="00397B95">
              <w:rPr>
                <w:rFonts w:hint="eastAsia"/>
                <w:color w:val="000000"/>
                <w:szCs w:val="21"/>
              </w:rPr>
              <w:t>ID</w:t>
            </w:r>
            <w:r w:rsidRPr="00397B95">
              <w:rPr>
                <w:rFonts w:hint="eastAsia"/>
                <w:color w:val="000000"/>
                <w:szCs w:val="21"/>
              </w:rPr>
              <w:t>，</w:t>
            </w:r>
            <w:r w:rsidRPr="00397B95">
              <w:rPr>
                <w:color w:val="000000"/>
                <w:szCs w:val="21"/>
              </w:rPr>
              <w:t>需要资源确定</w:t>
            </w:r>
            <w:r w:rsidRPr="00397B95">
              <w:rPr>
                <w:rFonts w:hint="eastAsia"/>
                <w:color w:val="000000"/>
                <w:szCs w:val="21"/>
              </w:rPr>
              <w:t>）</w:t>
            </w:r>
          </w:p>
        </w:tc>
      </w:tr>
      <w:tr w:rsidR="008C584C" w:rsidRPr="00397B95" w:rsidTr="00254D53">
        <w:trPr>
          <w:trHeight w:val="540"/>
        </w:trPr>
        <w:tc>
          <w:tcPr>
            <w:tcW w:w="2176" w:type="dxa"/>
            <w:tcBorders>
              <w:top w:val="nil"/>
              <w:left w:val="single" w:sz="4" w:space="0" w:color="auto"/>
              <w:bottom w:val="single" w:sz="4" w:space="0" w:color="auto"/>
              <w:right w:val="single" w:sz="4" w:space="0" w:color="auto"/>
            </w:tcBorders>
            <w:shd w:val="clear" w:color="auto" w:fill="auto"/>
            <w:vAlign w:val="center"/>
            <w:hideMark/>
          </w:tcPr>
          <w:p w:rsidR="008C584C" w:rsidRPr="00397B95" w:rsidRDefault="008C584C" w:rsidP="00254D53">
            <w:pPr>
              <w:widowControl/>
              <w:spacing w:line="240" w:lineRule="auto"/>
              <w:jc w:val="both"/>
              <w:rPr>
                <w:color w:val="000000"/>
                <w:szCs w:val="21"/>
              </w:rPr>
            </w:pPr>
            <w:r w:rsidRPr="00397B95">
              <w:rPr>
                <w:color w:val="000000"/>
                <w:szCs w:val="21"/>
              </w:rPr>
              <w:t>OldOLTManufacturer</w:t>
            </w:r>
          </w:p>
        </w:tc>
        <w:tc>
          <w:tcPr>
            <w:tcW w:w="2695" w:type="dxa"/>
            <w:tcBorders>
              <w:top w:val="nil"/>
              <w:left w:val="nil"/>
              <w:bottom w:val="single" w:sz="4" w:space="0" w:color="auto"/>
              <w:right w:val="single" w:sz="4" w:space="0" w:color="auto"/>
            </w:tcBorders>
            <w:shd w:val="clear" w:color="auto" w:fill="auto"/>
            <w:hideMark/>
          </w:tcPr>
          <w:p w:rsidR="008C584C" w:rsidRPr="00397B95" w:rsidRDefault="008C584C" w:rsidP="00254D53">
            <w:pPr>
              <w:widowControl/>
              <w:spacing w:line="240" w:lineRule="auto"/>
              <w:rPr>
                <w:color w:val="000000"/>
                <w:szCs w:val="21"/>
              </w:rPr>
            </w:pPr>
            <w:r w:rsidRPr="00397B95">
              <w:rPr>
                <w:rFonts w:hint="eastAsia"/>
                <w:color w:val="000000"/>
                <w:szCs w:val="21"/>
              </w:rPr>
              <w:t>厂商名称</w:t>
            </w:r>
          </w:p>
        </w:tc>
        <w:tc>
          <w:tcPr>
            <w:tcW w:w="3368" w:type="dxa"/>
            <w:tcBorders>
              <w:top w:val="nil"/>
              <w:left w:val="nil"/>
              <w:bottom w:val="single" w:sz="4" w:space="0" w:color="auto"/>
              <w:right w:val="single" w:sz="4" w:space="0" w:color="auto"/>
            </w:tcBorders>
            <w:shd w:val="clear" w:color="auto" w:fill="auto"/>
            <w:vAlign w:val="center"/>
            <w:hideMark/>
          </w:tcPr>
          <w:p w:rsidR="008C584C" w:rsidRPr="00397B95" w:rsidRDefault="008C584C" w:rsidP="00254D53">
            <w:pPr>
              <w:widowControl/>
              <w:spacing w:line="240" w:lineRule="auto"/>
              <w:jc w:val="both"/>
              <w:rPr>
                <w:color w:val="000000"/>
                <w:szCs w:val="21"/>
              </w:rPr>
            </w:pPr>
            <w:r w:rsidRPr="00397B95">
              <w:rPr>
                <w:rFonts w:hint="eastAsia"/>
                <w:color w:val="000000"/>
                <w:szCs w:val="21"/>
              </w:rPr>
              <w:t>拆机和移机拆机必填，华为、中兴、烽火（资源</w:t>
            </w:r>
            <w:r w:rsidRPr="00397B95">
              <w:rPr>
                <w:color w:val="000000"/>
                <w:szCs w:val="21"/>
              </w:rPr>
              <w:t>为准）</w:t>
            </w:r>
          </w:p>
        </w:tc>
      </w:tr>
      <w:tr w:rsidR="008C584C" w:rsidRPr="00397B95" w:rsidTr="00254D53">
        <w:trPr>
          <w:trHeight w:val="540"/>
        </w:trPr>
        <w:tc>
          <w:tcPr>
            <w:tcW w:w="2176" w:type="dxa"/>
            <w:tcBorders>
              <w:top w:val="nil"/>
              <w:left w:val="single" w:sz="4" w:space="0" w:color="auto"/>
              <w:bottom w:val="single" w:sz="4" w:space="0" w:color="auto"/>
              <w:right w:val="single" w:sz="4" w:space="0" w:color="auto"/>
            </w:tcBorders>
            <w:shd w:val="clear" w:color="auto" w:fill="auto"/>
            <w:vAlign w:val="center"/>
            <w:hideMark/>
          </w:tcPr>
          <w:p w:rsidR="008C584C" w:rsidRPr="00397B95" w:rsidRDefault="008C584C" w:rsidP="00254D53">
            <w:pPr>
              <w:widowControl/>
              <w:spacing w:line="240" w:lineRule="auto"/>
              <w:jc w:val="both"/>
              <w:rPr>
                <w:color w:val="000000"/>
                <w:szCs w:val="21"/>
              </w:rPr>
            </w:pPr>
            <w:r w:rsidRPr="00397B95">
              <w:rPr>
                <w:color w:val="000000"/>
                <w:szCs w:val="21"/>
              </w:rPr>
              <w:t>OldOlt</w:t>
            </w:r>
            <w:r w:rsidRPr="00397B95">
              <w:rPr>
                <w:rFonts w:hint="eastAsia"/>
                <w:color w:val="000000"/>
                <w:szCs w:val="21"/>
              </w:rPr>
              <w:t>Ip</w:t>
            </w:r>
          </w:p>
        </w:tc>
        <w:tc>
          <w:tcPr>
            <w:tcW w:w="2695" w:type="dxa"/>
            <w:tcBorders>
              <w:top w:val="nil"/>
              <w:left w:val="nil"/>
              <w:bottom w:val="single" w:sz="4" w:space="0" w:color="auto"/>
              <w:right w:val="single" w:sz="4" w:space="0" w:color="auto"/>
            </w:tcBorders>
            <w:shd w:val="clear" w:color="auto" w:fill="auto"/>
            <w:hideMark/>
          </w:tcPr>
          <w:p w:rsidR="008C584C" w:rsidRPr="00397B95" w:rsidRDefault="008C584C" w:rsidP="00254D53">
            <w:pPr>
              <w:widowControl/>
              <w:spacing w:line="240" w:lineRule="auto"/>
              <w:rPr>
                <w:color w:val="000000"/>
                <w:szCs w:val="21"/>
              </w:rPr>
            </w:pPr>
            <w:r w:rsidRPr="00397B95">
              <w:rPr>
                <w:color w:val="000000"/>
                <w:szCs w:val="21"/>
              </w:rPr>
              <w:t>OL</w:t>
            </w:r>
            <w:r w:rsidRPr="00397B95">
              <w:rPr>
                <w:rFonts w:hint="eastAsia"/>
                <w:color w:val="000000"/>
                <w:szCs w:val="21"/>
              </w:rPr>
              <w:t>T</w:t>
            </w:r>
            <w:r w:rsidRPr="00397B95">
              <w:rPr>
                <w:color w:val="000000"/>
                <w:szCs w:val="21"/>
              </w:rPr>
              <w:t xml:space="preserve"> ip</w:t>
            </w:r>
            <w:r w:rsidRPr="00397B95">
              <w:rPr>
                <w:rFonts w:hint="eastAsia"/>
                <w:color w:val="000000"/>
                <w:szCs w:val="21"/>
              </w:rPr>
              <w:t>地址</w:t>
            </w:r>
          </w:p>
        </w:tc>
        <w:tc>
          <w:tcPr>
            <w:tcW w:w="3368" w:type="dxa"/>
            <w:tcBorders>
              <w:top w:val="nil"/>
              <w:left w:val="nil"/>
              <w:bottom w:val="single" w:sz="4" w:space="0" w:color="auto"/>
              <w:right w:val="single" w:sz="4" w:space="0" w:color="auto"/>
            </w:tcBorders>
            <w:shd w:val="clear" w:color="auto" w:fill="auto"/>
            <w:vAlign w:val="center"/>
            <w:hideMark/>
          </w:tcPr>
          <w:p w:rsidR="008C584C" w:rsidRPr="00397B95" w:rsidRDefault="008C584C" w:rsidP="00254D53">
            <w:pPr>
              <w:widowControl/>
              <w:spacing w:line="240" w:lineRule="auto"/>
              <w:jc w:val="both"/>
              <w:rPr>
                <w:color w:val="000000"/>
                <w:szCs w:val="21"/>
              </w:rPr>
            </w:pPr>
            <w:r w:rsidRPr="00397B95">
              <w:rPr>
                <w:rFonts w:hint="eastAsia"/>
                <w:color w:val="000000"/>
                <w:szCs w:val="21"/>
              </w:rPr>
              <w:t>拆机和移机拆机必填（</w:t>
            </w:r>
            <w:r w:rsidRPr="00397B95">
              <w:rPr>
                <w:rFonts w:hint="eastAsia"/>
                <w:color w:val="000000"/>
                <w:szCs w:val="21"/>
              </w:rPr>
              <w:t>OLT</w:t>
            </w:r>
            <w:r w:rsidRPr="00397B95">
              <w:rPr>
                <w:rFonts w:hint="eastAsia"/>
                <w:color w:val="000000"/>
                <w:szCs w:val="21"/>
              </w:rPr>
              <w:t>管理</w:t>
            </w:r>
            <w:r w:rsidRPr="00397B95">
              <w:rPr>
                <w:rFonts w:hint="eastAsia"/>
                <w:color w:val="000000"/>
                <w:szCs w:val="21"/>
              </w:rPr>
              <w:t>IP</w:t>
            </w:r>
            <w:r w:rsidRPr="00397B95">
              <w:rPr>
                <w:rFonts w:hint="eastAsia"/>
                <w:color w:val="000000"/>
                <w:szCs w:val="21"/>
              </w:rPr>
              <w:t>地址</w:t>
            </w:r>
            <w:r w:rsidRPr="00397B95">
              <w:rPr>
                <w:color w:val="000000"/>
                <w:szCs w:val="21"/>
              </w:rPr>
              <w:t>）</w:t>
            </w:r>
          </w:p>
        </w:tc>
      </w:tr>
      <w:tr w:rsidR="008C584C" w:rsidRPr="00397B95" w:rsidTr="00254D53">
        <w:trPr>
          <w:trHeight w:val="540"/>
        </w:trPr>
        <w:tc>
          <w:tcPr>
            <w:tcW w:w="2176" w:type="dxa"/>
            <w:tcBorders>
              <w:top w:val="nil"/>
              <w:left w:val="single" w:sz="4" w:space="0" w:color="auto"/>
              <w:bottom w:val="single" w:sz="4" w:space="0" w:color="auto"/>
              <w:right w:val="single" w:sz="4" w:space="0" w:color="auto"/>
            </w:tcBorders>
            <w:shd w:val="clear" w:color="auto" w:fill="auto"/>
            <w:vAlign w:val="center"/>
            <w:hideMark/>
          </w:tcPr>
          <w:p w:rsidR="008C584C" w:rsidRPr="00397B95" w:rsidDel="005935C6" w:rsidRDefault="008C584C" w:rsidP="00254D53">
            <w:pPr>
              <w:widowControl/>
              <w:spacing w:line="240" w:lineRule="auto"/>
              <w:jc w:val="both"/>
              <w:rPr>
                <w:color w:val="000000"/>
                <w:szCs w:val="21"/>
              </w:rPr>
            </w:pPr>
            <w:r w:rsidRPr="00397B95">
              <w:rPr>
                <w:color w:val="000000"/>
                <w:szCs w:val="21"/>
              </w:rPr>
              <w:t>O</w:t>
            </w:r>
            <w:r w:rsidRPr="00397B95">
              <w:rPr>
                <w:rFonts w:hint="eastAsia"/>
                <w:color w:val="000000"/>
                <w:szCs w:val="21"/>
              </w:rPr>
              <w:t>ld_</w:t>
            </w:r>
            <w:r w:rsidRPr="00397B95">
              <w:rPr>
                <w:color w:val="000000"/>
                <w:szCs w:val="21"/>
              </w:rPr>
              <w:t>olt_port_name</w:t>
            </w:r>
          </w:p>
        </w:tc>
        <w:tc>
          <w:tcPr>
            <w:tcW w:w="2695" w:type="dxa"/>
            <w:tcBorders>
              <w:top w:val="nil"/>
              <w:left w:val="nil"/>
              <w:bottom w:val="single" w:sz="4" w:space="0" w:color="auto"/>
              <w:right w:val="single" w:sz="4" w:space="0" w:color="auto"/>
            </w:tcBorders>
            <w:shd w:val="clear" w:color="auto" w:fill="auto"/>
            <w:hideMark/>
          </w:tcPr>
          <w:p w:rsidR="008C584C" w:rsidRPr="00397B95" w:rsidDel="005935C6" w:rsidRDefault="008C584C" w:rsidP="00254D53">
            <w:pPr>
              <w:widowControl/>
              <w:spacing w:line="240" w:lineRule="auto"/>
              <w:rPr>
                <w:color w:val="000000"/>
                <w:szCs w:val="21"/>
              </w:rPr>
            </w:pPr>
            <w:r w:rsidRPr="00397B95">
              <w:rPr>
                <w:rFonts w:hint="eastAsia"/>
                <w:color w:val="000000"/>
                <w:szCs w:val="21"/>
              </w:rPr>
              <w:t>OLT</w:t>
            </w:r>
            <w:r w:rsidRPr="00397B95">
              <w:rPr>
                <w:rFonts w:hint="eastAsia"/>
                <w:color w:val="000000"/>
                <w:szCs w:val="21"/>
              </w:rPr>
              <w:t>端口名称</w:t>
            </w:r>
          </w:p>
        </w:tc>
        <w:tc>
          <w:tcPr>
            <w:tcW w:w="3368" w:type="dxa"/>
            <w:tcBorders>
              <w:top w:val="nil"/>
              <w:left w:val="nil"/>
              <w:bottom w:val="single" w:sz="4" w:space="0" w:color="auto"/>
              <w:right w:val="single" w:sz="4" w:space="0" w:color="auto"/>
            </w:tcBorders>
            <w:shd w:val="clear" w:color="auto" w:fill="auto"/>
            <w:vAlign w:val="center"/>
            <w:hideMark/>
          </w:tcPr>
          <w:p w:rsidR="008C584C" w:rsidRPr="00397B95" w:rsidDel="005935C6" w:rsidRDefault="008C584C" w:rsidP="00254D53">
            <w:pPr>
              <w:widowControl/>
              <w:spacing w:line="240" w:lineRule="auto"/>
              <w:jc w:val="both"/>
              <w:rPr>
                <w:color w:val="000000"/>
                <w:szCs w:val="21"/>
              </w:rPr>
            </w:pPr>
            <w:r w:rsidRPr="00397B95">
              <w:rPr>
                <w:rFonts w:hint="eastAsia"/>
                <w:color w:val="000000"/>
                <w:szCs w:val="21"/>
              </w:rPr>
              <w:t>拆机和移机拆机必填，此处端口名称为单个数字格式，端口号需拼装（</w:t>
            </w:r>
            <w:r w:rsidRPr="00397B95">
              <w:rPr>
                <w:color w:val="000000"/>
                <w:szCs w:val="21"/>
              </w:rPr>
              <w:t>olt_shelf_name</w:t>
            </w:r>
            <w:r w:rsidRPr="00397B95">
              <w:rPr>
                <w:rFonts w:hint="eastAsia"/>
                <w:color w:val="000000"/>
                <w:szCs w:val="21"/>
              </w:rPr>
              <w:t>-</w:t>
            </w:r>
            <w:r w:rsidRPr="00397B95">
              <w:rPr>
                <w:color w:val="000000"/>
                <w:szCs w:val="21"/>
              </w:rPr>
              <w:t xml:space="preserve"> olt_card_name</w:t>
            </w:r>
            <w:r w:rsidRPr="00397B95">
              <w:rPr>
                <w:rFonts w:hint="eastAsia"/>
                <w:color w:val="000000"/>
                <w:szCs w:val="21"/>
              </w:rPr>
              <w:t>-</w:t>
            </w:r>
            <w:r w:rsidRPr="00397B95">
              <w:rPr>
                <w:color w:val="000000"/>
                <w:szCs w:val="21"/>
              </w:rPr>
              <w:t xml:space="preserve"> olt_port_name</w:t>
            </w:r>
            <w:r w:rsidRPr="00397B95">
              <w:rPr>
                <w:rFonts w:hint="eastAsia"/>
                <w:color w:val="000000"/>
                <w:szCs w:val="21"/>
              </w:rPr>
              <w:t>）</w:t>
            </w:r>
          </w:p>
        </w:tc>
      </w:tr>
      <w:tr w:rsidR="008C584C" w:rsidRPr="00397B95" w:rsidTr="00254D53">
        <w:trPr>
          <w:trHeight w:val="540"/>
        </w:trPr>
        <w:tc>
          <w:tcPr>
            <w:tcW w:w="2176" w:type="dxa"/>
            <w:tcBorders>
              <w:top w:val="nil"/>
              <w:left w:val="single" w:sz="4" w:space="0" w:color="auto"/>
              <w:bottom w:val="single" w:sz="4" w:space="0" w:color="auto"/>
              <w:right w:val="single" w:sz="4" w:space="0" w:color="auto"/>
            </w:tcBorders>
            <w:shd w:val="clear" w:color="auto" w:fill="auto"/>
            <w:vAlign w:val="center"/>
            <w:hideMark/>
          </w:tcPr>
          <w:p w:rsidR="008C584C" w:rsidRPr="00397B95" w:rsidDel="005935C6" w:rsidRDefault="008C584C" w:rsidP="00254D53">
            <w:pPr>
              <w:widowControl/>
              <w:spacing w:line="240" w:lineRule="auto"/>
              <w:jc w:val="both"/>
              <w:rPr>
                <w:color w:val="000000"/>
                <w:szCs w:val="21"/>
              </w:rPr>
            </w:pPr>
            <w:r w:rsidRPr="00397B95">
              <w:rPr>
                <w:color w:val="000000"/>
                <w:szCs w:val="21"/>
              </w:rPr>
              <w:t>O</w:t>
            </w:r>
            <w:r w:rsidRPr="00397B95">
              <w:rPr>
                <w:rFonts w:hint="eastAsia"/>
                <w:color w:val="000000"/>
                <w:szCs w:val="21"/>
              </w:rPr>
              <w:t>ld_</w:t>
            </w:r>
            <w:r w:rsidRPr="00397B95">
              <w:rPr>
                <w:color w:val="000000"/>
                <w:szCs w:val="21"/>
              </w:rPr>
              <w:t>olt_card_name</w:t>
            </w:r>
          </w:p>
        </w:tc>
        <w:tc>
          <w:tcPr>
            <w:tcW w:w="2695" w:type="dxa"/>
            <w:tcBorders>
              <w:top w:val="nil"/>
              <w:left w:val="nil"/>
              <w:bottom w:val="single" w:sz="4" w:space="0" w:color="auto"/>
              <w:right w:val="single" w:sz="4" w:space="0" w:color="auto"/>
            </w:tcBorders>
            <w:shd w:val="clear" w:color="auto" w:fill="auto"/>
            <w:hideMark/>
          </w:tcPr>
          <w:p w:rsidR="008C584C" w:rsidRPr="00397B95" w:rsidDel="005935C6" w:rsidRDefault="008C584C" w:rsidP="00254D53">
            <w:pPr>
              <w:widowControl/>
              <w:spacing w:line="240" w:lineRule="auto"/>
              <w:rPr>
                <w:color w:val="000000"/>
                <w:szCs w:val="21"/>
              </w:rPr>
            </w:pPr>
            <w:r w:rsidRPr="00397B95">
              <w:rPr>
                <w:rFonts w:hint="eastAsia"/>
                <w:color w:val="000000"/>
                <w:szCs w:val="21"/>
              </w:rPr>
              <w:t>OLT</w:t>
            </w:r>
            <w:r w:rsidRPr="00397B95">
              <w:rPr>
                <w:rFonts w:hint="eastAsia"/>
                <w:color w:val="000000"/>
                <w:szCs w:val="21"/>
              </w:rPr>
              <w:t>面板名称（板卡）</w:t>
            </w:r>
          </w:p>
        </w:tc>
        <w:tc>
          <w:tcPr>
            <w:tcW w:w="3368" w:type="dxa"/>
            <w:tcBorders>
              <w:top w:val="nil"/>
              <w:left w:val="nil"/>
              <w:bottom w:val="single" w:sz="4" w:space="0" w:color="auto"/>
              <w:right w:val="single" w:sz="4" w:space="0" w:color="auto"/>
            </w:tcBorders>
            <w:shd w:val="clear" w:color="auto" w:fill="auto"/>
            <w:vAlign w:val="center"/>
            <w:hideMark/>
          </w:tcPr>
          <w:p w:rsidR="008C584C" w:rsidRPr="00397B95" w:rsidDel="005935C6" w:rsidRDefault="008C584C" w:rsidP="00254D53">
            <w:pPr>
              <w:widowControl/>
              <w:spacing w:line="240" w:lineRule="auto"/>
              <w:jc w:val="both"/>
              <w:rPr>
                <w:color w:val="000000"/>
                <w:szCs w:val="21"/>
              </w:rPr>
            </w:pPr>
            <w:r w:rsidRPr="00397B95">
              <w:rPr>
                <w:rFonts w:hint="eastAsia"/>
                <w:color w:val="000000"/>
                <w:szCs w:val="21"/>
              </w:rPr>
              <w:t>拆机和移机拆机必填</w:t>
            </w:r>
          </w:p>
        </w:tc>
      </w:tr>
      <w:tr w:rsidR="008C584C" w:rsidRPr="00397B95" w:rsidTr="00254D53">
        <w:trPr>
          <w:trHeight w:val="540"/>
        </w:trPr>
        <w:tc>
          <w:tcPr>
            <w:tcW w:w="2176" w:type="dxa"/>
            <w:tcBorders>
              <w:top w:val="nil"/>
              <w:left w:val="single" w:sz="4" w:space="0" w:color="auto"/>
              <w:bottom w:val="single" w:sz="4" w:space="0" w:color="auto"/>
              <w:right w:val="single" w:sz="4" w:space="0" w:color="auto"/>
            </w:tcBorders>
            <w:shd w:val="clear" w:color="auto" w:fill="auto"/>
            <w:vAlign w:val="center"/>
            <w:hideMark/>
          </w:tcPr>
          <w:p w:rsidR="008C584C" w:rsidRPr="00397B95" w:rsidDel="005935C6" w:rsidRDefault="008C584C" w:rsidP="00254D53">
            <w:pPr>
              <w:widowControl/>
              <w:spacing w:line="240" w:lineRule="auto"/>
              <w:jc w:val="both"/>
              <w:rPr>
                <w:color w:val="000000"/>
                <w:szCs w:val="21"/>
              </w:rPr>
            </w:pPr>
            <w:r w:rsidRPr="00397B95">
              <w:rPr>
                <w:color w:val="000000"/>
                <w:szCs w:val="21"/>
              </w:rPr>
              <w:t>O</w:t>
            </w:r>
            <w:r w:rsidRPr="00397B95">
              <w:rPr>
                <w:rFonts w:hint="eastAsia"/>
                <w:color w:val="000000"/>
                <w:szCs w:val="21"/>
              </w:rPr>
              <w:t>ld_</w:t>
            </w:r>
            <w:r w:rsidRPr="00397B95">
              <w:rPr>
                <w:color w:val="000000"/>
                <w:szCs w:val="21"/>
              </w:rPr>
              <w:t>olt_shelf_name</w:t>
            </w:r>
          </w:p>
        </w:tc>
        <w:tc>
          <w:tcPr>
            <w:tcW w:w="2695" w:type="dxa"/>
            <w:tcBorders>
              <w:top w:val="nil"/>
              <w:left w:val="nil"/>
              <w:bottom w:val="single" w:sz="4" w:space="0" w:color="auto"/>
              <w:right w:val="single" w:sz="4" w:space="0" w:color="auto"/>
            </w:tcBorders>
            <w:shd w:val="clear" w:color="auto" w:fill="auto"/>
            <w:hideMark/>
          </w:tcPr>
          <w:p w:rsidR="008C584C" w:rsidRPr="00397B95" w:rsidDel="005935C6" w:rsidRDefault="008C584C" w:rsidP="00254D53">
            <w:pPr>
              <w:widowControl/>
              <w:spacing w:line="240" w:lineRule="auto"/>
              <w:rPr>
                <w:color w:val="000000"/>
                <w:szCs w:val="21"/>
              </w:rPr>
            </w:pPr>
            <w:r w:rsidRPr="00397B95">
              <w:rPr>
                <w:rFonts w:hint="eastAsia"/>
                <w:color w:val="000000"/>
                <w:szCs w:val="21"/>
              </w:rPr>
              <w:t>OLT</w:t>
            </w:r>
            <w:r w:rsidRPr="00397B95">
              <w:rPr>
                <w:rFonts w:hint="eastAsia"/>
                <w:color w:val="000000"/>
                <w:szCs w:val="21"/>
              </w:rPr>
              <w:t>机框名称</w:t>
            </w:r>
          </w:p>
        </w:tc>
        <w:tc>
          <w:tcPr>
            <w:tcW w:w="3368" w:type="dxa"/>
            <w:tcBorders>
              <w:top w:val="nil"/>
              <w:left w:val="nil"/>
              <w:bottom w:val="single" w:sz="4" w:space="0" w:color="auto"/>
              <w:right w:val="single" w:sz="4" w:space="0" w:color="auto"/>
            </w:tcBorders>
            <w:shd w:val="clear" w:color="auto" w:fill="auto"/>
            <w:vAlign w:val="center"/>
            <w:hideMark/>
          </w:tcPr>
          <w:p w:rsidR="008C584C" w:rsidRPr="00397B95" w:rsidDel="005935C6" w:rsidRDefault="008C584C" w:rsidP="00254D53">
            <w:pPr>
              <w:widowControl/>
              <w:spacing w:line="240" w:lineRule="auto"/>
              <w:jc w:val="both"/>
              <w:rPr>
                <w:color w:val="000000"/>
                <w:szCs w:val="21"/>
              </w:rPr>
            </w:pPr>
            <w:r w:rsidRPr="00397B95">
              <w:rPr>
                <w:rFonts w:hint="eastAsia"/>
                <w:color w:val="000000"/>
                <w:szCs w:val="21"/>
              </w:rPr>
              <w:t>拆机和移机拆机必填</w:t>
            </w:r>
          </w:p>
        </w:tc>
      </w:tr>
      <w:tr w:rsidR="008C584C" w:rsidRPr="00397B95" w:rsidTr="00254D53">
        <w:trPr>
          <w:trHeight w:val="540"/>
        </w:trPr>
        <w:tc>
          <w:tcPr>
            <w:tcW w:w="2176" w:type="dxa"/>
            <w:tcBorders>
              <w:top w:val="nil"/>
              <w:left w:val="single" w:sz="4" w:space="0" w:color="auto"/>
              <w:bottom w:val="single" w:sz="4" w:space="0" w:color="auto"/>
              <w:right w:val="single" w:sz="4" w:space="0" w:color="auto"/>
            </w:tcBorders>
            <w:shd w:val="clear" w:color="auto" w:fill="auto"/>
            <w:vAlign w:val="center"/>
            <w:hideMark/>
          </w:tcPr>
          <w:p w:rsidR="008C584C" w:rsidRPr="00397B95" w:rsidRDefault="008C584C" w:rsidP="00254D53">
            <w:pPr>
              <w:widowControl/>
              <w:spacing w:line="240" w:lineRule="auto"/>
              <w:jc w:val="both"/>
              <w:rPr>
                <w:color w:val="000000"/>
                <w:szCs w:val="21"/>
              </w:rPr>
            </w:pPr>
            <w:r w:rsidRPr="00397B95">
              <w:rPr>
                <w:color w:val="000000"/>
                <w:szCs w:val="21"/>
              </w:rPr>
              <w:t>OldONUDevName</w:t>
            </w:r>
          </w:p>
        </w:tc>
        <w:tc>
          <w:tcPr>
            <w:tcW w:w="2695" w:type="dxa"/>
            <w:tcBorders>
              <w:top w:val="nil"/>
              <w:left w:val="nil"/>
              <w:bottom w:val="single" w:sz="4" w:space="0" w:color="auto"/>
              <w:right w:val="single" w:sz="4" w:space="0" w:color="auto"/>
            </w:tcBorders>
            <w:shd w:val="clear" w:color="auto" w:fill="auto"/>
            <w:hideMark/>
          </w:tcPr>
          <w:p w:rsidR="008C584C" w:rsidRPr="00397B95" w:rsidRDefault="008C584C" w:rsidP="00254D53">
            <w:pPr>
              <w:widowControl/>
              <w:spacing w:line="240" w:lineRule="auto"/>
              <w:rPr>
                <w:color w:val="000000"/>
                <w:szCs w:val="21"/>
              </w:rPr>
            </w:pPr>
            <w:r w:rsidRPr="00397B95">
              <w:rPr>
                <w:color w:val="000000"/>
                <w:szCs w:val="21"/>
              </w:rPr>
              <w:t>ONU</w:t>
            </w:r>
            <w:r w:rsidRPr="00397B95">
              <w:rPr>
                <w:rFonts w:hint="eastAsia"/>
                <w:color w:val="000000"/>
                <w:szCs w:val="21"/>
              </w:rPr>
              <w:t>设备名称</w:t>
            </w:r>
          </w:p>
        </w:tc>
        <w:tc>
          <w:tcPr>
            <w:tcW w:w="3368" w:type="dxa"/>
            <w:tcBorders>
              <w:top w:val="nil"/>
              <w:left w:val="nil"/>
              <w:bottom w:val="single" w:sz="4" w:space="0" w:color="auto"/>
              <w:right w:val="single" w:sz="4" w:space="0" w:color="auto"/>
            </w:tcBorders>
            <w:shd w:val="clear" w:color="auto" w:fill="auto"/>
            <w:vAlign w:val="center"/>
            <w:hideMark/>
          </w:tcPr>
          <w:p w:rsidR="008C584C" w:rsidRPr="00397B95" w:rsidRDefault="008C584C" w:rsidP="00254D53">
            <w:pPr>
              <w:widowControl/>
              <w:spacing w:line="240" w:lineRule="auto"/>
              <w:rPr>
                <w:color w:val="000000"/>
                <w:szCs w:val="21"/>
              </w:rPr>
            </w:pPr>
            <w:r w:rsidRPr="00397B95">
              <w:rPr>
                <w:rFonts w:hint="eastAsia"/>
                <w:color w:val="000000"/>
                <w:szCs w:val="21"/>
              </w:rPr>
              <w:t>拆机和移机拆机必填（资源</w:t>
            </w:r>
            <w:r w:rsidRPr="00397B95">
              <w:rPr>
                <w:color w:val="000000"/>
                <w:szCs w:val="21"/>
              </w:rPr>
              <w:t>为准）</w:t>
            </w:r>
          </w:p>
        </w:tc>
      </w:tr>
      <w:tr w:rsidR="008C584C" w:rsidRPr="00397B95" w:rsidTr="00254D53">
        <w:trPr>
          <w:trHeight w:val="540"/>
        </w:trPr>
        <w:tc>
          <w:tcPr>
            <w:tcW w:w="2176" w:type="dxa"/>
            <w:tcBorders>
              <w:top w:val="nil"/>
              <w:left w:val="single" w:sz="4" w:space="0" w:color="auto"/>
              <w:bottom w:val="single" w:sz="4" w:space="0" w:color="auto"/>
              <w:right w:val="single" w:sz="4" w:space="0" w:color="auto"/>
            </w:tcBorders>
            <w:shd w:val="clear" w:color="auto" w:fill="auto"/>
            <w:vAlign w:val="center"/>
            <w:hideMark/>
          </w:tcPr>
          <w:p w:rsidR="008C584C" w:rsidRPr="00397B95" w:rsidRDefault="008C584C" w:rsidP="00254D53">
            <w:pPr>
              <w:widowControl/>
              <w:spacing w:line="240" w:lineRule="auto"/>
              <w:jc w:val="both"/>
              <w:rPr>
                <w:color w:val="000000"/>
                <w:szCs w:val="21"/>
              </w:rPr>
            </w:pPr>
            <w:r w:rsidRPr="00397B95">
              <w:rPr>
                <w:color w:val="000000"/>
                <w:szCs w:val="21"/>
              </w:rPr>
              <w:lastRenderedPageBreak/>
              <w:t>OldONUAuthType</w:t>
            </w:r>
          </w:p>
        </w:tc>
        <w:tc>
          <w:tcPr>
            <w:tcW w:w="2695" w:type="dxa"/>
            <w:tcBorders>
              <w:top w:val="nil"/>
              <w:left w:val="nil"/>
              <w:bottom w:val="single" w:sz="4" w:space="0" w:color="auto"/>
              <w:right w:val="single" w:sz="4" w:space="0" w:color="auto"/>
            </w:tcBorders>
            <w:shd w:val="clear" w:color="auto" w:fill="auto"/>
            <w:hideMark/>
          </w:tcPr>
          <w:p w:rsidR="008C584C" w:rsidRPr="00397B95" w:rsidRDefault="008C584C" w:rsidP="00254D53">
            <w:pPr>
              <w:widowControl/>
              <w:spacing w:line="240" w:lineRule="auto"/>
              <w:rPr>
                <w:color w:val="000000"/>
                <w:szCs w:val="21"/>
              </w:rPr>
            </w:pPr>
            <w:r w:rsidRPr="00397B95">
              <w:rPr>
                <w:color w:val="000000"/>
                <w:szCs w:val="21"/>
              </w:rPr>
              <w:t>Onu</w:t>
            </w:r>
            <w:r w:rsidRPr="00397B95">
              <w:rPr>
                <w:rFonts w:hint="eastAsia"/>
                <w:color w:val="000000"/>
                <w:szCs w:val="21"/>
              </w:rPr>
              <w:t>认证方式</w:t>
            </w:r>
          </w:p>
        </w:tc>
        <w:tc>
          <w:tcPr>
            <w:tcW w:w="3368" w:type="dxa"/>
            <w:tcBorders>
              <w:top w:val="nil"/>
              <w:left w:val="nil"/>
              <w:bottom w:val="single" w:sz="4" w:space="0" w:color="auto"/>
              <w:right w:val="single" w:sz="4" w:space="0" w:color="auto"/>
            </w:tcBorders>
            <w:shd w:val="clear" w:color="auto" w:fill="auto"/>
            <w:vAlign w:val="center"/>
            <w:hideMark/>
          </w:tcPr>
          <w:p w:rsidR="008C584C" w:rsidRPr="00397B95" w:rsidRDefault="008C584C" w:rsidP="00254D53">
            <w:pPr>
              <w:widowControl/>
              <w:spacing w:line="240" w:lineRule="auto"/>
              <w:jc w:val="both"/>
              <w:rPr>
                <w:color w:val="000000"/>
                <w:szCs w:val="21"/>
              </w:rPr>
            </w:pPr>
            <w:r w:rsidRPr="00397B95">
              <w:rPr>
                <w:rFonts w:hint="eastAsia"/>
                <w:color w:val="000000"/>
                <w:szCs w:val="21"/>
              </w:rPr>
              <w:t>拆机和移机拆机必填，例：</w:t>
            </w:r>
            <w:r w:rsidRPr="00397B95">
              <w:rPr>
                <w:color w:val="000000"/>
                <w:szCs w:val="21"/>
              </w:rPr>
              <w:t>MAC</w:t>
            </w:r>
            <w:r w:rsidRPr="00397B95">
              <w:rPr>
                <w:rFonts w:hint="eastAsia"/>
                <w:color w:val="000000"/>
                <w:szCs w:val="21"/>
              </w:rPr>
              <w:t>、</w:t>
            </w:r>
            <w:r w:rsidRPr="00397B95">
              <w:rPr>
                <w:color w:val="000000"/>
                <w:szCs w:val="21"/>
              </w:rPr>
              <w:t>SN</w:t>
            </w:r>
            <w:r w:rsidRPr="00397B95">
              <w:rPr>
                <w:rFonts w:hint="eastAsia"/>
                <w:color w:val="000000"/>
                <w:szCs w:val="21"/>
              </w:rPr>
              <w:t>，</w:t>
            </w:r>
            <w:r w:rsidRPr="00397B95">
              <w:rPr>
                <w:color w:val="000000"/>
                <w:szCs w:val="21"/>
              </w:rPr>
              <w:t>LOID</w:t>
            </w:r>
            <w:r w:rsidRPr="00397B95">
              <w:rPr>
                <w:rFonts w:hint="eastAsia"/>
                <w:color w:val="000000"/>
                <w:szCs w:val="21"/>
              </w:rPr>
              <w:t>，</w:t>
            </w:r>
            <w:r w:rsidRPr="00397B95">
              <w:rPr>
                <w:color w:val="000000"/>
                <w:szCs w:val="21"/>
              </w:rPr>
              <w:t>Password</w:t>
            </w:r>
            <w:r w:rsidRPr="00397B95">
              <w:rPr>
                <w:rFonts w:hint="eastAsia"/>
                <w:color w:val="000000"/>
                <w:szCs w:val="21"/>
              </w:rPr>
              <w:t>一般用</w:t>
            </w:r>
            <w:r w:rsidRPr="00397B95">
              <w:rPr>
                <w:rFonts w:hint="eastAsia"/>
                <w:color w:val="000000"/>
                <w:szCs w:val="21"/>
              </w:rPr>
              <w:t>LOID</w:t>
            </w:r>
          </w:p>
        </w:tc>
      </w:tr>
      <w:tr w:rsidR="008C584C" w:rsidRPr="00397B95" w:rsidTr="00254D53">
        <w:trPr>
          <w:trHeight w:val="540"/>
        </w:trPr>
        <w:tc>
          <w:tcPr>
            <w:tcW w:w="2176" w:type="dxa"/>
            <w:tcBorders>
              <w:top w:val="nil"/>
              <w:left w:val="single" w:sz="4" w:space="0" w:color="auto"/>
              <w:bottom w:val="single" w:sz="4" w:space="0" w:color="auto"/>
              <w:right w:val="single" w:sz="4" w:space="0" w:color="auto"/>
            </w:tcBorders>
            <w:shd w:val="clear" w:color="auto" w:fill="auto"/>
            <w:vAlign w:val="center"/>
            <w:hideMark/>
          </w:tcPr>
          <w:p w:rsidR="008C584C" w:rsidRPr="00397B95" w:rsidRDefault="008C584C" w:rsidP="00254D53">
            <w:pPr>
              <w:widowControl/>
              <w:spacing w:line="240" w:lineRule="auto"/>
              <w:jc w:val="both"/>
              <w:rPr>
                <w:color w:val="000000"/>
                <w:szCs w:val="21"/>
              </w:rPr>
            </w:pPr>
            <w:r w:rsidRPr="00397B95">
              <w:rPr>
                <w:color w:val="000000"/>
                <w:szCs w:val="21"/>
              </w:rPr>
              <w:t>OldONUAuthValue</w:t>
            </w:r>
          </w:p>
        </w:tc>
        <w:tc>
          <w:tcPr>
            <w:tcW w:w="2695" w:type="dxa"/>
            <w:tcBorders>
              <w:top w:val="nil"/>
              <w:left w:val="nil"/>
              <w:bottom w:val="single" w:sz="4" w:space="0" w:color="auto"/>
              <w:right w:val="single" w:sz="4" w:space="0" w:color="auto"/>
            </w:tcBorders>
            <w:shd w:val="clear" w:color="auto" w:fill="auto"/>
            <w:hideMark/>
          </w:tcPr>
          <w:p w:rsidR="008C584C" w:rsidRPr="00397B95" w:rsidRDefault="008C584C" w:rsidP="00254D53">
            <w:pPr>
              <w:widowControl/>
              <w:spacing w:line="240" w:lineRule="auto"/>
              <w:rPr>
                <w:color w:val="000000"/>
                <w:szCs w:val="21"/>
              </w:rPr>
            </w:pPr>
            <w:r w:rsidRPr="00397B95">
              <w:rPr>
                <w:rFonts w:hint="eastAsia"/>
                <w:color w:val="000000"/>
                <w:szCs w:val="21"/>
              </w:rPr>
              <w:t>认证信息</w:t>
            </w:r>
          </w:p>
        </w:tc>
        <w:tc>
          <w:tcPr>
            <w:tcW w:w="3368" w:type="dxa"/>
            <w:tcBorders>
              <w:top w:val="nil"/>
              <w:left w:val="nil"/>
              <w:bottom w:val="single" w:sz="4" w:space="0" w:color="auto"/>
              <w:right w:val="single" w:sz="4" w:space="0" w:color="auto"/>
            </w:tcBorders>
            <w:shd w:val="clear" w:color="auto" w:fill="auto"/>
            <w:vAlign w:val="center"/>
            <w:hideMark/>
          </w:tcPr>
          <w:p w:rsidR="008C584C" w:rsidRPr="00397B95" w:rsidRDefault="008C584C" w:rsidP="00254D53">
            <w:pPr>
              <w:widowControl/>
              <w:spacing w:line="240" w:lineRule="auto"/>
              <w:jc w:val="both"/>
              <w:rPr>
                <w:color w:val="000000"/>
                <w:szCs w:val="21"/>
              </w:rPr>
            </w:pPr>
            <w:r w:rsidRPr="00397B95">
              <w:rPr>
                <w:rFonts w:hint="eastAsia"/>
                <w:color w:val="000000"/>
                <w:szCs w:val="21"/>
              </w:rPr>
              <w:t>拆机和移机拆机必填（逻辑</w:t>
            </w:r>
            <w:r w:rsidRPr="00397B95">
              <w:rPr>
                <w:rFonts w:hint="eastAsia"/>
                <w:color w:val="000000"/>
                <w:szCs w:val="21"/>
              </w:rPr>
              <w:t>ID</w:t>
            </w:r>
            <w:r w:rsidRPr="00397B95">
              <w:rPr>
                <w:rFonts w:hint="eastAsia"/>
                <w:color w:val="000000"/>
                <w:szCs w:val="21"/>
              </w:rPr>
              <w:t>）</w:t>
            </w:r>
          </w:p>
        </w:tc>
      </w:tr>
      <w:tr w:rsidR="008C584C" w:rsidRPr="00397B95" w:rsidTr="00254D53">
        <w:trPr>
          <w:trHeight w:val="540"/>
        </w:trPr>
        <w:tc>
          <w:tcPr>
            <w:tcW w:w="2176" w:type="dxa"/>
            <w:tcBorders>
              <w:top w:val="nil"/>
              <w:left w:val="single" w:sz="4" w:space="0" w:color="auto"/>
              <w:bottom w:val="single" w:sz="4" w:space="0" w:color="auto"/>
              <w:right w:val="single" w:sz="4" w:space="0" w:color="auto"/>
            </w:tcBorders>
            <w:shd w:val="clear" w:color="auto" w:fill="auto"/>
            <w:vAlign w:val="center"/>
          </w:tcPr>
          <w:p w:rsidR="008C584C" w:rsidRPr="00397B95" w:rsidRDefault="008C584C" w:rsidP="00254D53">
            <w:pPr>
              <w:widowControl/>
              <w:spacing w:line="240" w:lineRule="auto"/>
              <w:jc w:val="both"/>
              <w:rPr>
                <w:color w:val="000000"/>
                <w:szCs w:val="21"/>
              </w:rPr>
            </w:pPr>
            <w:r w:rsidRPr="00397B95">
              <w:rPr>
                <w:rFonts w:ascii="宋体" w:hAnsi="宋体"/>
                <w:color w:val="000000"/>
                <w:szCs w:val="21"/>
              </w:rPr>
              <w:t>OldOLTMVLAN</w:t>
            </w:r>
          </w:p>
        </w:tc>
        <w:tc>
          <w:tcPr>
            <w:tcW w:w="2695" w:type="dxa"/>
            <w:tcBorders>
              <w:top w:val="nil"/>
              <w:left w:val="nil"/>
              <w:bottom w:val="single" w:sz="4" w:space="0" w:color="auto"/>
              <w:right w:val="single" w:sz="4" w:space="0" w:color="auto"/>
            </w:tcBorders>
            <w:shd w:val="clear" w:color="auto" w:fill="auto"/>
          </w:tcPr>
          <w:p w:rsidR="008C584C" w:rsidRPr="00397B95" w:rsidRDefault="008C584C" w:rsidP="00254D53">
            <w:pPr>
              <w:widowControl/>
              <w:spacing w:line="240" w:lineRule="auto"/>
              <w:rPr>
                <w:color w:val="000000"/>
                <w:szCs w:val="21"/>
              </w:rPr>
            </w:pPr>
            <w:r w:rsidRPr="00397B95">
              <w:rPr>
                <w:rFonts w:ascii="宋体" w:hAnsi="宋体" w:hint="eastAsia"/>
                <w:color w:val="000000"/>
                <w:szCs w:val="21"/>
              </w:rPr>
              <w:t>MVLAN</w:t>
            </w:r>
          </w:p>
        </w:tc>
        <w:tc>
          <w:tcPr>
            <w:tcW w:w="3368" w:type="dxa"/>
            <w:tcBorders>
              <w:top w:val="nil"/>
              <w:left w:val="nil"/>
              <w:bottom w:val="single" w:sz="4" w:space="0" w:color="auto"/>
              <w:right w:val="single" w:sz="4" w:space="0" w:color="auto"/>
            </w:tcBorders>
            <w:shd w:val="clear" w:color="auto" w:fill="auto"/>
            <w:vAlign w:val="center"/>
          </w:tcPr>
          <w:p w:rsidR="008C584C" w:rsidRPr="00397B95" w:rsidRDefault="008C584C" w:rsidP="00254D53">
            <w:pPr>
              <w:widowControl/>
              <w:spacing w:line="240" w:lineRule="auto"/>
              <w:jc w:val="both"/>
              <w:rPr>
                <w:color w:val="000000"/>
                <w:szCs w:val="21"/>
              </w:rPr>
            </w:pPr>
            <w:r w:rsidRPr="00397B95">
              <w:rPr>
                <w:rFonts w:hint="eastAsia"/>
                <w:color w:val="000000"/>
                <w:szCs w:val="21"/>
              </w:rPr>
              <w:t>新装</w:t>
            </w:r>
            <w:r w:rsidRPr="00397B95">
              <w:rPr>
                <w:color w:val="000000"/>
                <w:szCs w:val="21"/>
              </w:rPr>
              <w:t>和拆机必填</w:t>
            </w:r>
          </w:p>
        </w:tc>
      </w:tr>
      <w:tr w:rsidR="008C584C" w:rsidRPr="00397B95" w:rsidTr="00254D53">
        <w:trPr>
          <w:trHeight w:val="540"/>
        </w:trPr>
        <w:tc>
          <w:tcPr>
            <w:tcW w:w="2176" w:type="dxa"/>
            <w:tcBorders>
              <w:top w:val="nil"/>
              <w:left w:val="single" w:sz="4" w:space="0" w:color="auto"/>
              <w:bottom w:val="single" w:sz="4" w:space="0" w:color="auto"/>
              <w:right w:val="single" w:sz="4" w:space="0" w:color="auto"/>
            </w:tcBorders>
            <w:shd w:val="clear" w:color="auto" w:fill="auto"/>
            <w:vAlign w:val="center"/>
            <w:hideMark/>
          </w:tcPr>
          <w:p w:rsidR="008C584C" w:rsidRPr="00397B95" w:rsidRDefault="008C584C" w:rsidP="00254D53">
            <w:pPr>
              <w:widowControl/>
              <w:spacing w:line="240" w:lineRule="auto"/>
              <w:jc w:val="both"/>
              <w:rPr>
                <w:color w:val="000000"/>
                <w:szCs w:val="21"/>
              </w:rPr>
            </w:pPr>
            <w:r w:rsidRPr="00397B95">
              <w:rPr>
                <w:color w:val="000000"/>
                <w:szCs w:val="21"/>
              </w:rPr>
              <w:t>OldSvlan</w:t>
            </w:r>
          </w:p>
        </w:tc>
        <w:tc>
          <w:tcPr>
            <w:tcW w:w="2695" w:type="dxa"/>
            <w:tcBorders>
              <w:top w:val="nil"/>
              <w:left w:val="nil"/>
              <w:bottom w:val="single" w:sz="4" w:space="0" w:color="auto"/>
              <w:right w:val="single" w:sz="4" w:space="0" w:color="auto"/>
            </w:tcBorders>
            <w:shd w:val="clear" w:color="auto" w:fill="auto"/>
            <w:vAlign w:val="center"/>
            <w:hideMark/>
          </w:tcPr>
          <w:p w:rsidR="008C584C" w:rsidRPr="00397B95" w:rsidRDefault="008C584C" w:rsidP="00254D53">
            <w:pPr>
              <w:widowControl/>
              <w:spacing w:line="240" w:lineRule="auto"/>
              <w:jc w:val="both"/>
              <w:rPr>
                <w:color w:val="000000"/>
                <w:szCs w:val="21"/>
              </w:rPr>
            </w:pPr>
            <w:r w:rsidRPr="00397B95">
              <w:rPr>
                <w:rFonts w:hint="eastAsia"/>
                <w:color w:val="000000"/>
                <w:szCs w:val="21"/>
              </w:rPr>
              <w:t>宽带业务外层</w:t>
            </w:r>
            <w:r w:rsidRPr="00397B95">
              <w:rPr>
                <w:color w:val="000000"/>
                <w:szCs w:val="21"/>
              </w:rPr>
              <w:t>vlan</w:t>
            </w:r>
          </w:p>
        </w:tc>
        <w:tc>
          <w:tcPr>
            <w:tcW w:w="3368" w:type="dxa"/>
            <w:tcBorders>
              <w:top w:val="nil"/>
              <w:left w:val="nil"/>
              <w:bottom w:val="single" w:sz="4" w:space="0" w:color="auto"/>
              <w:right w:val="single" w:sz="4" w:space="0" w:color="auto"/>
            </w:tcBorders>
            <w:shd w:val="clear" w:color="auto" w:fill="auto"/>
            <w:vAlign w:val="center"/>
            <w:hideMark/>
          </w:tcPr>
          <w:p w:rsidR="008C584C" w:rsidRPr="00397B95" w:rsidRDefault="008C584C" w:rsidP="00254D53">
            <w:pPr>
              <w:widowControl/>
              <w:spacing w:line="240" w:lineRule="auto"/>
              <w:jc w:val="both"/>
              <w:rPr>
                <w:color w:val="000000"/>
                <w:szCs w:val="21"/>
              </w:rPr>
            </w:pPr>
            <w:r w:rsidRPr="00397B95">
              <w:rPr>
                <w:rFonts w:hint="eastAsia"/>
                <w:color w:val="000000"/>
                <w:szCs w:val="21"/>
              </w:rPr>
              <w:t>选填</w:t>
            </w:r>
            <w:r w:rsidRPr="00397B95">
              <w:rPr>
                <w:rFonts w:hint="eastAsia"/>
                <w:color w:val="000000"/>
                <w:szCs w:val="21"/>
              </w:rPr>
              <w:t>;</w:t>
            </w:r>
          </w:p>
        </w:tc>
      </w:tr>
      <w:tr w:rsidR="008C584C" w:rsidRPr="00397B95" w:rsidTr="00254D53">
        <w:trPr>
          <w:trHeight w:val="540"/>
        </w:trPr>
        <w:tc>
          <w:tcPr>
            <w:tcW w:w="2176" w:type="dxa"/>
            <w:tcBorders>
              <w:top w:val="nil"/>
              <w:left w:val="single" w:sz="4" w:space="0" w:color="auto"/>
              <w:bottom w:val="single" w:sz="4" w:space="0" w:color="auto"/>
              <w:right w:val="single" w:sz="4" w:space="0" w:color="auto"/>
            </w:tcBorders>
            <w:shd w:val="clear" w:color="auto" w:fill="auto"/>
            <w:vAlign w:val="center"/>
            <w:hideMark/>
          </w:tcPr>
          <w:p w:rsidR="008C584C" w:rsidRPr="00397B95" w:rsidRDefault="008C584C" w:rsidP="00254D53">
            <w:pPr>
              <w:widowControl/>
              <w:spacing w:line="240" w:lineRule="auto"/>
              <w:jc w:val="both"/>
              <w:rPr>
                <w:color w:val="000000"/>
                <w:szCs w:val="21"/>
              </w:rPr>
            </w:pPr>
            <w:r w:rsidRPr="00397B95">
              <w:rPr>
                <w:color w:val="000000"/>
                <w:szCs w:val="21"/>
              </w:rPr>
              <w:t>OldCvlan</w:t>
            </w:r>
          </w:p>
        </w:tc>
        <w:tc>
          <w:tcPr>
            <w:tcW w:w="2695" w:type="dxa"/>
            <w:tcBorders>
              <w:top w:val="nil"/>
              <w:left w:val="nil"/>
              <w:bottom w:val="single" w:sz="4" w:space="0" w:color="auto"/>
              <w:right w:val="single" w:sz="4" w:space="0" w:color="auto"/>
            </w:tcBorders>
            <w:shd w:val="clear" w:color="auto" w:fill="auto"/>
            <w:vAlign w:val="center"/>
            <w:hideMark/>
          </w:tcPr>
          <w:p w:rsidR="008C584C" w:rsidRPr="00397B95" w:rsidRDefault="008C584C" w:rsidP="00254D53">
            <w:pPr>
              <w:widowControl/>
              <w:spacing w:line="240" w:lineRule="auto"/>
              <w:jc w:val="both"/>
              <w:rPr>
                <w:color w:val="000000"/>
                <w:szCs w:val="21"/>
              </w:rPr>
            </w:pPr>
            <w:r w:rsidRPr="00397B95">
              <w:rPr>
                <w:rFonts w:hint="eastAsia"/>
                <w:color w:val="000000"/>
                <w:szCs w:val="21"/>
              </w:rPr>
              <w:t>宽带业务内层</w:t>
            </w:r>
            <w:r w:rsidRPr="00397B95">
              <w:rPr>
                <w:color w:val="000000"/>
                <w:szCs w:val="21"/>
              </w:rPr>
              <w:t>vlan</w:t>
            </w:r>
          </w:p>
        </w:tc>
        <w:tc>
          <w:tcPr>
            <w:tcW w:w="3368" w:type="dxa"/>
            <w:tcBorders>
              <w:top w:val="nil"/>
              <w:left w:val="nil"/>
              <w:bottom w:val="single" w:sz="4" w:space="0" w:color="auto"/>
              <w:right w:val="single" w:sz="4" w:space="0" w:color="auto"/>
            </w:tcBorders>
            <w:shd w:val="clear" w:color="auto" w:fill="auto"/>
            <w:vAlign w:val="center"/>
            <w:hideMark/>
          </w:tcPr>
          <w:p w:rsidR="008C584C" w:rsidRPr="00397B95" w:rsidRDefault="008C584C" w:rsidP="00254D53">
            <w:pPr>
              <w:widowControl/>
              <w:spacing w:line="240" w:lineRule="auto"/>
              <w:jc w:val="both"/>
              <w:rPr>
                <w:color w:val="000000"/>
                <w:szCs w:val="21"/>
              </w:rPr>
            </w:pPr>
            <w:r w:rsidRPr="00397B95">
              <w:rPr>
                <w:rFonts w:hint="eastAsia"/>
                <w:color w:val="000000"/>
                <w:szCs w:val="21"/>
              </w:rPr>
              <w:t>选填</w:t>
            </w:r>
            <w:r w:rsidRPr="00397B95">
              <w:rPr>
                <w:rFonts w:hint="eastAsia"/>
                <w:color w:val="000000"/>
                <w:szCs w:val="21"/>
              </w:rPr>
              <w:t>;</w:t>
            </w:r>
          </w:p>
        </w:tc>
      </w:tr>
      <w:tr w:rsidR="008C584C" w:rsidRPr="00397B95" w:rsidTr="00254D53">
        <w:trPr>
          <w:trHeight w:val="540"/>
        </w:trPr>
        <w:tc>
          <w:tcPr>
            <w:tcW w:w="2176" w:type="dxa"/>
            <w:tcBorders>
              <w:top w:val="nil"/>
              <w:left w:val="single" w:sz="4" w:space="0" w:color="auto"/>
              <w:bottom w:val="single" w:sz="4" w:space="0" w:color="auto"/>
              <w:right w:val="single" w:sz="4" w:space="0" w:color="auto"/>
            </w:tcBorders>
            <w:shd w:val="clear" w:color="auto" w:fill="auto"/>
            <w:hideMark/>
          </w:tcPr>
          <w:p w:rsidR="008C584C" w:rsidRPr="00397B95" w:rsidRDefault="008C584C" w:rsidP="00254D53">
            <w:pPr>
              <w:spacing w:line="300" w:lineRule="auto"/>
              <w:rPr>
                <w:color w:val="000000"/>
                <w:szCs w:val="21"/>
              </w:rPr>
            </w:pPr>
            <w:r w:rsidRPr="00397B95">
              <w:rPr>
                <w:color w:val="000000"/>
                <w:szCs w:val="21"/>
              </w:rPr>
              <w:t>Old</w:t>
            </w:r>
            <w:r w:rsidRPr="00397B95">
              <w:rPr>
                <w:rFonts w:hint="eastAsia"/>
                <w:color w:val="000000"/>
                <w:szCs w:val="21"/>
              </w:rPr>
              <w:t>IPTVSVLAN</w:t>
            </w:r>
          </w:p>
        </w:tc>
        <w:tc>
          <w:tcPr>
            <w:tcW w:w="2695" w:type="dxa"/>
            <w:tcBorders>
              <w:top w:val="nil"/>
              <w:left w:val="nil"/>
              <w:bottom w:val="single" w:sz="4" w:space="0" w:color="auto"/>
              <w:right w:val="single" w:sz="4" w:space="0" w:color="auto"/>
            </w:tcBorders>
            <w:shd w:val="clear" w:color="auto" w:fill="auto"/>
            <w:hideMark/>
          </w:tcPr>
          <w:p w:rsidR="008C584C" w:rsidRPr="00397B95" w:rsidRDefault="008C584C" w:rsidP="00254D53">
            <w:pPr>
              <w:spacing w:line="300" w:lineRule="auto"/>
              <w:rPr>
                <w:color w:val="000000"/>
                <w:szCs w:val="21"/>
              </w:rPr>
            </w:pPr>
            <w:r w:rsidRPr="00397B95">
              <w:rPr>
                <w:rFonts w:hint="eastAsia"/>
                <w:color w:val="000000"/>
                <w:szCs w:val="21"/>
              </w:rPr>
              <w:t>IPTV</w:t>
            </w:r>
            <w:r w:rsidRPr="00397B95">
              <w:rPr>
                <w:rFonts w:hint="eastAsia"/>
                <w:color w:val="000000"/>
                <w:szCs w:val="21"/>
              </w:rPr>
              <w:t>业务外层</w:t>
            </w:r>
            <w:r w:rsidRPr="00397B95">
              <w:rPr>
                <w:rFonts w:hint="eastAsia"/>
                <w:color w:val="000000"/>
                <w:szCs w:val="21"/>
              </w:rPr>
              <w:t>VLAN</w:t>
            </w:r>
          </w:p>
        </w:tc>
        <w:tc>
          <w:tcPr>
            <w:tcW w:w="3368" w:type="dxa"/>
            <w:tcBorders>
              <w:top w:val="nil"/>
              <w:left w:val="nil"/>
              <w:bottom w:val="single" w:sz="4" w:space="0" w:color="auto"/>
              <w:right w:val="single" w:sz="4" w:space="0" w:color="auto"/>
            </w:tcBorders>
            <w:shd w:val="clear" w:color="auto" w:fill="auto"/>
            <w:hideMark/>
          </w:tcPr>
          <w:p w:rsidR="008C584C" w:rsidRPr="00397B95" w:rsidRDefault="008C584C" w:rsidP="00254D53">
            <w:pPr>
              <w:spacing w:line="300" w:lineRule="auto"/>
              <w:rPr>
                <w:color w:val="000000"/>
                <w:szCs w:val="21"/>
              </w:rPr>
            </w:pPr>
            <w:r w:rsidRPr="00397B95">
              <w:rPr>
                <w:rFonts w:hint="eastAsia"/>
                <w:color w:val="000000"/>
                <w:szCs w:val="21"/>
              </w:rPr>
              <w:t>选填</w:t>
            </w:r>
            <w:r w:rsidRPr="00397B95">
              <w:rPr>
                <w:rFonts w:hint="eastAsia"/>
                <w:color w:val="000000"/>
                <w:szCs w:val="21"/>
              </w:rPr>
              <w:t>;</w:t>
            </w:r>
          </w:p>
        </w:tc>
      </w:tr>
      <w:tr w:rsidR="008C584C" w:rsidRPr="00397B95" w:rsidTr="00254D53">
        <w:trPr>
          <w:trHeight w:val="540"/>
        </w:trPr>
        <w:tc>
          <w:tcPr>
            <w:tcW w:w="2176" w:type="dxa"/>
            <w:tcBorders>
              <w:top w:val="nil"/>
              <w:left w:val="single" w:sz="4" w:space="0" w:color="auto"/>
              <w:bottom w:val="single" w:sz="4" w:space="0" w:color="auto"/>
              <w:right w:val="single" w:sz="4" w:space="0" w:color="auto"/>
            </w:tcBorders>
            <w:shd w:val="clear" w:color="auto" w:fill="auto"/>
            <w:hideMark/>
          </w:tcPr>
          <w:p w:rsidR="008C584C" w:rsidRPr="00397B95" w:rsidRDefault="008C584C" w:rsidP="00254D53">
            <w:pPr>
              <w:spacing w:line="300" w:lineRule="auto"/>
              <w:rPr>
                <w:color w:val="000000"/>
                <w:szCs w:val="21"/>
              </w:rPr>
            </w:pPr>
            <w:r w:rsidRPr="00397B95">
              <w:rPr>
                <w:color w:val="000000"/>
                <w:szCs w:val="21"/>
              </w:rPr>
              <w:t>Old</w:t>
            </w:r>
            <w:r w:rsidRPr="00397B95">
              <w:rPr>
                <w:rFonts w:hint="eastAsia"/>
                <w:color w:val="000000"/>
                <w:szCs w:val="21"/>
              </w:rPr>
              <w:t>IPTVCVLAN</w:t>
            </w:r>
          </w:p>
        </w:tc>
        <w:tc>
          <w:tcPr>
            <w:tcW w:w="2695" w:type="dxa"/>
            <w:tcBorders>
              <w:top w:val="nil"/>
              <w:left w:val="nil"/>
              <w:bottom w:val="single" w:sz="4" w:space="0" w:color="auto"/>
              <w:right w:val="single" w:sz="4" w:space="0" w:color="auto"/>
            </w:tcBorders>
            <w:shd w:val="clear" w:color="auto" w:fill="auto"/>
            <w:hideMark/>
          </w:tcPr>
          <w:p w:rsidR="008C584C" w:rsidRPr="00397B95" w:rsidRDefault="008C584C" w:rsidP="00254D53">
            <w:pPr>
              <w:spacing w:line="300" w:lineRule="auto"/>
              <w:rPr>
                <w:color w:val="000000"/>
                <w:szCs w:val="21"/>
              </w:rPr>
            </w:pPr>
            <w:r w:rsidRPr="00397B95">
              <w:rPr>
                <w:rFonts w:hint="eastAsia"/>
                <w:color w:val="000000"/>
                <w:szCs w:val="21"/>
              </w:rPr>
              <w:t>IPTV</w:t>
            </w:r>
            <w:r w:rsidRPr="00397B95">
              <w:rPr>
                <w:rFonts w:hint="eastAsia"/>
                <w:color w:val="000000"/>
                <w:szCs w:val="21"/>
              </w:rPr>
              <w:t>业务内层</w:t>
            </w:r>
            <w:r w:rsidRPr="00397B95">
              <w:rPr>
                <w:rFonts w:hint="eastAsia"/>
                <w:color w:val="000000"/>
                <w:szCs w:val="21"/>
              </w:rPr>
              <w:t>VLAN</w:t>
            </w:r>
          </w:p>
        </w:tc>
        <w:tc>
          <w:tcPr>
            <w:tcW w:w="3368" w:type="dxa"/>
            <w:tcBorders>
              <w:top w:val="nil"/>
              <w:left w:val="nil"/>
              <w:bottom w:val="single" w:sz="4" w:space="0" w:color="auto"/>
              <w:right w:val="single" w:sz="4" w:space="0" w:color="auto"/>
            </w:tcBorders>
            <w:shd w:val="clear" w:color="auto" w:fill="auto"/>
            <w:hideMark/>
          </w:tcPr>
          <w:p w:rsidR="008C584C" w:rsidRPr="00397B95" w:rsidRDefault="008C584C" w:rsidP="00254D53">
            <w:pPr>
              <w:spacing w:line="300" w:lineRule="auto"/>
              <w:rPr>
                <w:color w:val="000000"/>
                <w:szCs w:val="21"/>
              </w:rPr>
            </w:pPr>
            <w:r w:rsidRPr="00397B95">
              <w:rPr>
                <w:rFonts w:hint="eastAsia"/>
                <w:color w:val="000000"/>
                <w:szCs w:val="21"/>
              </w:rPr>
              <w:t>选填</w:t>
            </w:r>
            <w:r w:rsidRPr="00397B95">
              <w:rPr>
                <w:rFonts w:hint="eastAsia"/>
                <w:color w:val="000000"/>
                <w:szCs w:val="21"/>
              </w:rPr>
              <w:t>;</w:t>
            </w:r>
          </w:p>
        </w:tc>
      </w:tr>
      <w:tr w:rsidR="008C584C" w:rsidRPr="00397B95" w:rsidTr="00254D53">
        <w:trPr>
          <w:trHeight w:val="540"/>
        </w:trPr>
        <w:tc>
          <w:tcPr>
            <w:tcW w:w="2176" w:type="dxa"/>
            <w:tcBorders>
              <w:top w:val="nil"/>
              <w:left w:val="single" w:sz="4" w:space="0" w:color="auto"/>
              <w:bottom w:val="single" w:sz="4" w:space="0" w:color="auto"/>
              <w:right w:val="single" w:sz="4" w:space="0" w:color="auto"/>
            </w:tcBorders>
            <w:shd w:val="clear" w:color="auto" w:fill="auto"/>
            <w:vAlign w:val="center"/>
            <w:hideMark/>
          </w:tcPr>
          <w:p w:rsidR="008C584C" w:rsidRPr="00397B95" w:rsidRDefault="008C584C" w:rsidP="00254D53">
            <w:pPr>
              <w:widowControl/>
              <w:spacing w:line="240" w:lineRule="auto"/>
              <w:rPr>
                <w:color w:val="000000"/>
                <w:szCs w:val="21"/>
              </w:rPr>
            </w:pPr>
            <w:r w:rsidRPr="00397B95">
              <w:rPr>
                <w:color w:val="000000"/>
                <w:szCs w:val="21"/>
              </w:rPr>
              <w:t>Old</w:t>
            </w:r>
            <w:r w:rsidRPr="00397B95">
              <w:rPr>
                <w:rFonts w:hint="eastAsia"/>
                <w:color w:val="000000"/>
                <w:szCs w:val="21"/>
              </w:rPr>
              <w:t>VOIPSVLAN</w:t>
            </w:r>
          </w:p>
        </w:tc>
        <w:tc>
          <w:tcPr>
            <w:tcW w:w="2695" w:type="dxa"/>
            <w:tcBorders>
              <w:top w:val="nil"/>
              <w:left w:val="nil"/>
              <w:bottom w:val="single" w:sz="4" w:space="0" w:color="auto"/>
              <w:right w:val="single" w:sz="4" w:space="0" w:color="auto"/>
            </w:tcBorders>
            <w:shd w:val="clear" w:color="auto" w:fill="auto"/>
            <w:vAlign w:val="center"/>
            <w:hideMark/>
          </w:tcPr>
          <w:p w:rsidR="008C584C" w:rsidRPr="00397B95" w:rsidRDefault="008C584C" w:rsidP="00254D53">
            <w:pPr>
              <w:widowControl/>
              <w:spacing w:line="240" w:lineRule="auto"/>
              <w:rPr>
                <w:color w:val="000000"/>
                <w:szCs w:val="21"/>
              </w:rPr>
            </w:pPr>
            <w:r w:rsidRPr="00397B95">
              <w:rPr>
                <w:rFonts w:hint="eastAsia"/>
                <w:color w:val="000000"/>
                <w:szCs w:val="21"/>
              </w:rPr>
              <w:t>语音业务外层</w:t>
            </w:r>
            <w:r w:rsidRPr="00397B95">
              <w:rPr>
                <w:rFonts w:hint="eastAsia"/>
                <w:color w:val="000000"/>
                <w:szCs w:val="21"/>
              </w:rPr>
              <w:t>VLAN</w:t>
            </w:r>
          </w:p>
        </w:tc>
        <w:tc>
          <w:tcPr>
            <w:tcW w:w="3368" w:type="dxa"/>
            <w:tcBorders>
              <w:top w:val="nil"/>
              <w:left w:val="nil"/>
              <w:bottom w:val="single" w:sz="4" w:space="0" w:color="auto"/>
              <w:right w:val="single" w:sz="4" w:space="0" w:color="auto"/>
            </w:tcBorders>
            <w:shd w:val="clear" w:color="auto" w:fill="auto"/>
            <w:vAlign w:val="center"/>
            <w:hideMark/>
          </w:tcPr>
          <w:p w:rsidR="008C584C" w:rsidRPr="00397B95" w:rsidRDefault="008C584C" w:rsidP="00254D53">
            <w:pPr>
              <w:widowControl/>
              <w:spacing w:line="240" w:lineRule="auto"/>
              <w:jc w:val="both"/>
              <w:rPr>
                <w:color w:val="000000"/>
                <w:szCs w:val="21"/>
              </w:rPr>
            </w:pPr>
            <w:r w:rsidRPr="00397B95">
              <w:rPr>
                <w:rFonts w:hint="eastAsia"/>
                <w:color w:val="000000"/>
                <w:szCs w:val="21"/>
              </w:rPr>
              <w:t>选填</w:t>
            </w:r>
            <w:r w:rsidRPr="00397B95">
              <w:rPr>
                <w:rFonts w:hint="eastAsia"/>
                <w:color w:val="000000"/>
                <w:szCs w:val="21"/>
              </w:rPr>
              <w:t>;</w:t>
            </w:r>
          </w:p>
        </w:tc>
      </w:tr>
      <w:tr w:rsidR="008C584C" w:rsidRPr="00397B95" w:rsidTr="00254D53">
        <w:trPr>
          <w:trHeight w:val="540"/>
        </w:trPr>
        <w:tc>
          <w:tcPr>
            <w:tcW w:w="2176" w:type="dxa"/>
            <w:tcBorders>
              <w:top w:val="nil"/>
              <w:left w:val="single" w:sz="4" w:space="0" w:color="auto"/>
              <w:bottom w:val="single" w:sz="4" w:space="0" w:color="auto"/>
              <w:right w:val="single" w:sz="4" w:space="0" w:color="auto"/>
            </w:tcBorders>
            <w:shd w:val="clear" w:color="auto" w:fill="auto"/>
            <w:vAlign w:val="center"/>
          </w:tcPr>
          <w:p w:rsidR="008C584C" w:rsidRPr="00397B95" w:rsidRDefault="008C584C" w:rsidP="00254D53">
            <w:pPr>
              <w:widowControl/>
              <w:spacing w:line="240" w:lineRule="auto"/>
              <w:jc w:val="both"/>
              <w:rPr>
                <w:color w:val="000000"/>
                <w:szCs w:val="21"/>
              </w:rPr>
            </w:pPr>
            <w:r w:rsidRPr="00397B95">
              <w:rPr>
                <w:color w:val="000000"/>
                <w:szCs w:val="21"/>
              </w:rPr>
              <w:t>Old</w:t>
            </w:r>
            <w:r w:rsidRPr="00397B95">
              <w:rPr>
                <w:rFonts w:hint="eastAsia"/>
                <w:color w:val="000000"/>
                <w:szCs w:val="21"/>
              </w:rPr>
              <w:t>VOIPCVLAN</w:t>
            </w:r>
          </w:p>
        </w:tc>
        <w:tc>
          <w:tcPr>
            <w:tcW w:w="2695" w:type="dxa"/>
            <w:tcBorders>
              <w:top w:val="nil"/>
              <w:left w:val="nil"/>
              <w:bottom w:val="single" w:sz="4" w:space="0" w:color="auto"/>
              <w:right w:val="single" w:sz="4" w:space="0" w:color="auto"/>
            </w:tcBorders>
            <w:shd w:val="clear" w:color="auto" w:fill="auto"/>
            <w:vAlign w:val="center"/>
          </w:tcPr>
          <w:p w:rsidR="008C584C" w:rsidRPr="00397B95" w:rsidRDefault="008C584C" w:rsidP="00254D53">
            <w:pPr>
              <w:widowControl/>
              <w:spacing w:line="240" w:lineRule="auto"/>
              <w:jc w:val="both"/>
              <w:rPr>
                <w:color w:val="000000"/>
                <w:szCs w:val="21"/>
              </w:rPr>
            </w:pPr>
            <w:r w:rsidRPr="00397B95">
              <w:rPr>
                <w:rFonts w:hint="eastAsia"/>
                <w:color w:val="000000"/>
                <w:szCs w:val="21"/>
              </w:rPr>
              <w:t>语音业务外层</w:t>
            </w:r>
            <w:r w:rsidRPr="00397B95">
              <w:rPr>
                <w:rFonts w:hint="eastAsia"/>
                <w:color w:val="000000"/>
                <w:szCs w:val="21"/>
              </w:rPr>
              <w:t>VLAN</w:t>
            </w:r>
          </w:p>
        </w:tc>
        <w:tc>
          <w:tcPr>
            <w:tcW w:w="3368" w:type="dxa"/>
            <w:tcBorders>
              <w:top w:val="nil"/>
              <w:left w:val="nil"/>
              <w:bottom w:val="single" w:sz="4" w:space="0" w:color="auto"/>
              <w:right w:val="single" w:sz="4" w:space="0" w:color="auto"/>
            </w:tcBorders>
            <w:shd w:val="clear" w:color="auto" w:fill="auto"/>
            <w:vAlign w:val="center"/>
          </w:tcPr>
          <w:p w:rsidR="008C584C" w:rsidRPr="00397B95" w:rsidRDefault="008C584C" w:rsidP="00254D53">
            <w:pPr>
              <w:widowControl/>
              <w:spacing w:line="240" w:lineRule="auto"/>
              <w:jc w:val="both"/>
              <w:rPr>
                <w:color w:val="000000"/>
                <w:szCs w:val="21"/>
              </w:rPr>
            </w:pPr>
            <w:r w:rsidRPr="00397B95">
              <w:rPr>
                <w:rFonts w:hint="eastAsia"/>
                <w:color w:val="000000"/>
                <w:szCs w:val="21"/>
              </w:rPr>
              <w:t>选填</w:t>
            </w:r>
            <w:r w:rsidRPr="00397B95">
              <w:rPr>
                <w:rFonts w:hint="eastAsia"/>
                <w:color w:val="000000"/>
                <w:szCs w:val="21"/>
              </w:rPr>
              <w:t>;</w:t>
            </w:r>
          </w:p>
        </w:tc>
      </w:tr>
      <w:tr w:rsidR="008C584C" w:rsidRPr="00397B95" w:rsidTr="00254D53">
        <w:trPr>
          <w:trHeight w:val="540"/>
        </w:trPr>
        <w:tc>
          <w:tcPr>
            <w:tcW w:w="2176" w:type="dxa"/>
            <w:tcBorders>
              <w:top w:val="nil"/>
              <w:left w:val="single" w:sz="4" w:space="0" w:color="auto"/>
              <w:bottom w:val="single" w:sz="4" w:space="0" w:color="auto"/>
              <w:right w:val="single" w:sz="4" w:space="0" w:color="auto"/>
            </w:tcBorders>
            <w:shd w:val="clear" w:color="auto" w:fill="auto"/>
            <w:vAlign w:val="center"/>
          </w:tcPr>
          <w:p w:rsidR="008C584C" w:rsidRPr="00397B95" w:rsidRDefault="008C584C" w:rsidP="00254D53">
            <w:pPr>
              <w:widowControl/>
              <w:spacing w:line="240" w:lineRule="auto"/>
              <w:jc w:val="both"/>
              <w:rPr>
                <w:color w:val="000000"/>
                <w:szCs w:val="21"/>
              </w:rPr>
            </w:pPr>
            <w:r w:rsidRPr="00397B95">
              <w:rPr>
                <w:rFonts w:hint="eastAsia"/>
                <w:color w:val="000000"/>
                <w:szCs w:val="21"/>
              </w:rPr>
              <w:t>OldRMSSVLAN</w:t>
            </w:r>
          </w:p>
        </w:tc>
        <w:tc>
          <w:tcPr>
            <w:tcW w:w="2695" w:type="dxa"/>
            <w:tcBorders>
              <w:top w:val="nil"/>
              <w:left w:val="nil"/>
              <w:bottom w:val="single" w:sz="4" w:space="0" w:color="auto"/>
              <w:right w:val="single" w:sz="4" w:space="0" w:color="auto"/>
            </w:tcBorders>
            <w:shd w:val="clear" w:color="auto" w:fill="auto"/>
            <w:vAlign w:val="center"/>
          </w:tcPr>
          <w:p w:rsidR="008C584C" w:rsidRPr="00397B95" w:rsidRDefault="008C584C" w:rsidP="00254D53">
            <w:pPr>
              <w:widowControl/>
              <w:spacing w:line="240" w:lineRule="auto"/>
              <w:jc w:val="both"/>
              <w:rPr>
                <w:color w:val="000000"/>
                <w:szCs w:val="21"/>
              </w:rPr>
            </w:pPr>
            <w:r w:rsidRPr="00397B95">
              <w:rPr>
                <w:rFonts w:hint="eastAsia"/>
                <w:color w:val="000000"/>
                <w:szCs w:val="21"/>
              </w:rPr>
              <w:t>RMS</w:t>
            </w:r>
            <w:r w:rsidRPr="00397B95">
              <w:rPr>
                <w:rFonts w:hint="eastAsia"/>
                <w:color w:val="000000"/>
                <w:szCs w:val="21"/>
              </w:rPr>
              <w:t>外层</w:t>
            </w:r>
            <w:r w:rsidRPr="00397B95">
              <w:rPr>
                <w:rFonts w:hint="eastAsia"/>
                <w:color w:val="000000"/>
                <w:szCs w:val="21"/>
              </w:rPr>
              <w:t>VLAN</w:t>
            </w:r>
          </w:p>
        </w:tc>
        <w:tc>
          <w:tcPr>
            <w:tcW w:w="3368" w:type="dxa"/>
            <w:tcBorders>
              <w:top w:val="nil"/>
              <w:left w:val="nil"/>
              <w:bottom w:val="single" w:sz="4" w:space="0" w:color="auto"/>
              <w:right w:val="single" w:sz="4" w:space="0" w:color="auto"/>
            </w:tcBorders>
            <w:shd w:val="clear" w:color="auto" w:fill="auto"/>
          </w:tcPr>
          <w:p w:rsidR="008C584C" w:rsidRPr="00397B95" w:rsidRDefault="008C584C" w:rsidP="00254D53">
            <w:pPr>
              <w:rPr>
                <w:color w:val="000000"/>
                <w:szCs w:val="21"/>
              </w:rPr>
            </w:pPr>
            <w:r w:rsidRPr="00397B95">
              <w:rPr>
                <w:rFonts w:hint="eastAsia"/>
                <w:color w:val="000000"/>
                <w:szCs w:val="21"/>
              </w:rPr>
              <w:t>选填</w:t>
            </w:r>
            <w:r w:rsidRPr="00397B95">
              <w:rPr>
                <w:rFonts w:hint="eastAsia"/>
                <w:color w:val="000000"/>
                <w:szCs w:val="21"/>
              </w:rPr>
              <w:t>;</w:t>
            </w:r>
          </w:p>
        </w:tc>
      </w:tr>
      <w:tr w:rsidR="008C584C" w:rsidRPr="00397B95" w:rsidTr="00254D53">
        <w:trPr>
          <w:trHeight w:val="540"/>
        </w:trPr>
        <w:tc>
          <w:tcPr>
            <w:tcW w:w="2176" w:type="dxa"/>
            <w:tcBorders>
              <w:top w:val="nil"/>
              <w:left w:val="single" w:sz="4" w:space="0" w:color="auto"/>
              <w:bottom w:val="single" w:sz="4" w:space="0" w:color="auto"/>
              <w:right w:val="single" w:sz="4" w:space="0" w:color="auto"/>
            </w:tcBorders>
            <w:shd w:val="clear" w:color="auto" w:fill="auto"/>
            <w:vAlign w:val="center"/>
          </w:tcPr>
          <w:p w:rsidR="008C584C" w:rsidRPr="00397B95" w:rsidRDefault="008C584C" w:rsidP="00254D53">
            <w:pPr>
              <w:widowControl/>
              <w:spacing w:line="240" w:lineRule="auto"/>
              <w:jc w:val="both"/>
              <w:rPr>
                <w:color w:val="000000"/>
                <w:szCs w:val="21"/>
              </w:rPr>
            </w:pPr>
            <w:r w:rsidRPr="00397B95">
              <w:rPr>
                <w:rFonts w:hint="eastAsia"/>
                <w:color w:val="000000"/>
                <w:szCs w:val="21"/>
              </w:rPr>
              <w:t>OldRMSCVLAN</w:t>
            </w:r>
          </w:p>
        </w:tc>
        <w:tc>
          <w:tcPr>
            <w:tcW w:w="2695" w:type="dxa"/>
            <w:tcBorders>
              <w:top w:val="nil"/>
              <w:left w:val="nil"/>
              <w:bottom w:val="single" w:sz="4" w:space="0" w:color="auto"/>
              <w:right w:val="single" w:sz="4" w:space="0" w:color="auto"/>
            </w:tcBorders>
            <w:shd w:val="clear" w:color="auto" w:fill="auto"/>
            <w:vAlign w:val="center"/>
          </w:tcPr>
          <w:p w:rsidR="008C584C" w:rsidRPr="00397B95" w:rsidRDefault="008C584C" w:rsidP="00254D53">
            <w:pPr>
              <w:widowControl/>
              <w:spacing w:line="240" w:lineRule="auto"/>
              <w:jc w:val="both"/>
              <w:rPr>
                <w:color w:val="000000"/>
                <w:szCs w:val="21"/>
              </w:rPr>
            </w:pPr>
            <w:r w:rsidRPr="00397B95">
              <w:rPr>
                <w:rFonts w:hint="eastAsia"/>
                <w:color w:val="000000"/>
                <w:szCs w:val="21"/>
              </w:rPr>
              <w:t>RMS</w:t>
            </w:r>
            <w:r w:rsidRPr="00397B95">
              <w:rPr>
                <w:rFonts w:hint="eastAsia"/>
                <w:color w:val="000000"/>
                <w:szCs w:val="21"/>
              </w:rPr>
              <w:t>内层</w:t>
            </w:r>
            <w:r w:rsidRPr="00397B95">
              <w:rPr>
                <w:rFonts w:hint="eastAsia"/>
                <w:color w:val="000000"/>
                <w:szCs w:val="21"/>
              </w:rPr>
              <w:t>VLAN</w:t>
            </w:r>
          </w:p>
        </w:tc>
        <w:tc>
          <w:tcPr>
            <w:tcW w:w="3368" w:type="dxa"/>
            <w:tcBorders>
              <w:top w:val="nil"/>
              <w:left w:val="nil"/>
              <w:bottom w:val="single" w:sz="4" w:space="0" w:color="auto"/>
              <w:right w:val="single" w:sz="4" w:space="0" w:color="auto"/>
            </w:tcBorders>
            <w:shd w:val="clear" w:color="auto" w:fill="auto"/>
          </w:tcPr>
          <w:p w:rsidR="008C584C" w:rsidRPr="00397B95" w:rsidRDefault="008C584C" w:rsidP="00254D53">
            <w:pPr>
              <w:rPr>
                <w:color w:val="000000"/>
                <w:szCs w:val="21"/>
              </w:rPr>
            </w:pPr>
            <w:r w:rsidRPr="00397B95">
              <w:rPr>
                <w:rFonts w:hint="eastAsia"/>
                <w:color w:val="000000"/>
                <w:szCs w:val="21"/>
              </w:rPr>
              <w:t>选填</w:t>
            </w:r>
            <w:r w:rsidRPr="00397B95">
              <w:rPr>
                <w:rFonts w:hint="eastAsia"/>
                <w:color w:val="000000"/>
                <w:szCs w:val="21"/>
              </w:rPr>
              <w:t>;</w:t>
            </w:r>
          </w:p>
        </w:tc>
      </w:tr>
      <w:tr w:rsidR="008C584C" w:rsidRPr="00397B95" w:rsidTr="00254D53">
        <w:trPr>
          <w:trHeight w:val="540"/>
        </w:trPr>
        <w:tc>
          <w:tcPr>
            <w:tcW w:w="2176" w:type="dxa"/>
            <w:tcBorders>
              <w:top w:val="nil"/>
              <w:left w:val="single" w:sz="4" w:space="0" w:color="auto"/>
              <w:bottom w:val="single" w:sz="4" w:space="0" w:color="auto"/>
              <w:right w:val="single" w:sz="4" w:space="0" w:color="auto"/>
            </w:tcBorders>
            <w:shd w:val="clear" w:color="auto" w:fill="auto"/>
            <w:vAlign w:val="center"/>
          </w:tcPr>
          <w:p w:rsidR="008C584C" w:rsidRPr="00397B95" w:rsidRDefault="008C584C" w:rsidP="00254D53">
            <w:pPr>
              <w:widowControl/>
              <w:spacing w:line="240" w:lineRule="auto"/>
              <w:jc w:val="both"/>
              <w:rPr>
                <w:color w:val="000000"/>
                <w:szCs w:val="21"/>
              </w:rPr>
            </w:pPr>
            <w:r w:rsidRPr="00397B95">
              <w:rPr>
                <w:rFonts w:hint="eastAsia"/>
                <w:color w:val="000000"/>
                <w:szCs w:val="21"/>
              </w:rPr>
              <w:t>S</w:t>
            </w:r>
            <w:r w:rsidRPr="00397B95">
              <w:rPr>
                <w:color w:val="000000"/>
                <w:szCs w:val="21"/>
              </w:rPr>
              <w:t>endTime</w:t>
            </w:r>
          </w:p>
        </w:tc>
        <w:tc>
          <w:tcPr>
            <w:tcW w:w="2695" w:type="dxa"/>
            <w:tcBorders>
              <w:top w:val="nil"/>
              <w:left w:val="nil"/>
              <w:bottom w:val="single" w:sz="4" w:space="0" w:color="auto"/>
              <w:right w:val="single" w:sz="4" w:space="0" w:color="auto"/>
            </w:tcBorders>
            <w:shd w:val="clear" w:color="auto" w:fill="auto"/>
            <w:vAlign w:val="center"/>
          </w:tcPr>
          <w:p w:rsidR="008C584C" w:rsidRPr="00397B95" w:rsidRDefault="008C584C" w:rsidP="00254D53">
            <w:pPr>
              <w:widowControl/>
              <w:spacing w:line="240" w:lineRule="auto"/>
              <w:jc w:val="both"/>
              <w:rPr>
                <w:color w:val="000000"/>
                <w:szCs w:val="21"/>
              </w:rPr>
            </w:pPr>
            <w:r w:rsidRPr="00397B95">
              <w:rPr>
                <w:rFonts w:hint="eastAsia"/>
                <w:color w:val="000000"/>
                <w:szCs w:val="21"/>
              </w:rPr>
              <w:t>综调派单</w:t>
            </w:r>
            <w:r w:rsidRPr="00397B95">
              <w:rPr>
                <w:color w:val="000000"/>
                <w:szCs w:val="21"/>
              </w:rPr>
              <w:t>时间</w:t>
            </w:r>
          </w:p>
        </w:tc>
        <w:tc>
          <w:tcPr>
            <w:tcW w:w="3368" w:type="dxa"/>
            <w:tcBorders>
              <w:top w:val="nil"/>
              <w:left w:val="nil"/>
              <w:bottom w:val="single" w:sz="4" w:space="0" w:color="auto"/>
              <w:right w:val="single" w:sz="4" w:space="0" w:color="auto"/>
            </w:tcBorders>
            <w:shd w:val="clear" w:color="auto" w:fill="auto"/>
            <w:vAlign w:val="center"/>
          </w:tcPr>
          <w:p w:rsidR="008C584C" w:rsidRPr="00397B95" w:rsidRDefault="008C584C" w:rsidP="00254D53">
            <w:pPr>
              <w:widowControl/>
              <w:spacing w:line="240" w:lineRule="auto"/>
              <w:jc w:val="both"/>
              <w:rPr>
                <w:color w:val="000000"/>
                <w:szCs w:val="21"/>
              </w:rPr>
            </w:pPr>
            <w:r w:rsidRPr="00397B95">
              <w:rPr>
                <w:rFonts w:hint="eastAsia"/>
                <w:color w:val="000000"/>
                <w:szCs w:val="21"/>
              </w:rPr>
              <w:t>必填</w:t>
            </w:r>
            <w:r w:rsidRPr="00397B95">
              <w:rPr>
                <w:rFonts w:hint="eastAsia"/>
                <w:color w:val="000000"/>
                <w:szCs w:val="21"/>
              </w:rPr>
              <w:t>;</w:t>
            </w:r>
            <w:r w:rsidRPr="00397B95">
              <w:rPr>
                <w:color w:val="000000"/>
                <w:szCs w:val="21"/>
              </w:rPr>
              <w:t>yyyy-MM-dd 24HH-SS</w:t>
            </w:r>
          </w:p>
        </w:tc>
      </w:tr>
      <w:tr w:rsidR="008C584C" w:rsidRPr="00397B95" w:rsidTr="00254D53">
        <w:trPr>
          <w:trHeight w:val="540"/>
        </w:trPr>
        <w:tc>
          <w:tcPr>
            <w:tcW w:w="2176" w:type="dxa"/>
            <w:tcBorders>
              <w:top w:val="nil"/>
              <w:left w:val="single" w:sz="4" w:space="0" w:color="auto"/>
              <w:bottom w:val="single" w:sz="4" w:space="0" w:color="auto"/>
              <w:right w:val="single" w:sz="4" w:space="0" w:color="auto"/>
            </w:tcBorders>
            <w:shd w:val="clear" w:color="auto" w:fill="auto"/>
            <w:vAlign w:val="center"/>
          </w:tcPr>
          <w:p w:rsidR="008C584C" w:rsidRPr="00397B95" w:rsidRDefault="008C584C" w:rsidP="00254D53">
            <w:pPr>
              <w:widowControl/>
              <w:spacing w:line="240" w:lineRule="auto"/>
              <w:jc w:val="both"/>
              <w:rPr>
                <w:rFonts w:ascii="宋体" w:hAnsi="宋体" w:cs="宋体"/>
                <w:color w:val="000000"/>
                <w:szCs w:val="21"/>
              </w:rPr>
            </w:pPr>
            <w:ins w:id="3435" w:author="lynn" w:date="2016-10-26T17:34:00Z">
              <w:r w:rsidRPr="00397B95">
                <w:rPr>
                  <w:rFonts w:ascii="宋体" w:hAnsi="宋体" w:cs="宋体"/>
                  <w:color w:val="000000"/>
                  <w:szCs w:val="21"/>
                </w:rPr>
                <w:t>order_code</w:t>
              </w:r>
            </w:ins>
          </w:p>
        </w:tc>
        <w:tc>
          <w:tcPr>
            <w:tcW w:w="2695" w:type="dxa"/>
            <w:tcBorders>
              <w:top w:val="nil"/>
              <w:left w:val="nil"/>
              <w:bottom w:val="single" w:sz="4" w:space="0" w:color="auto"/>
              <w:right w:val="single" w:sz="4" w:space="0" w:color="auto"/>
            </w:tcBorders>
            <w:shd w:val="clear" w:color="auto" w:fill="auto"/>
            <w:vAlign w:val="center"/>
          </w:tcPr>
          <w:p w:rsidR="008C584C" w:rsidRPr="00397B95" w:rsidRDefault="008C584C" w:rsidP="00254D53">
            <w:pPr>
              <w:widowControl/>
              <w:spacing w:line="240" w:lineRule="auto"/>
              <w:jc w:val="both"/>
              <w:rPr>
                <w:color w:val="000000"/>
                <w:szCs w:val="21"/>
              </w:rPr>
            </w:pPr>
            <w:ins w:id="3436" w:author="lynn" w:date="2016-10-26T17:35:00Z">
              <w:r w:rsidRPr="00397B95">
                <w:rPr>
                  <w:color w:val="000000"/>
                  <w:szCs w:val="21"/>
                </w:rPr>
                <w:t>BOSS</w:t>
              </w:r>
              <w:r w:rsidRPr="00397B95">
                <w:rPr>
                  <w:rFonts w:hint="eastAsia"/>
                  <w:color w:val="000000"/>
                  <w:szCs w:val="21"/>
                </w:rPr>
                <w:t>工单序号</w:t>
              </w:r>
            </w:ins>
          </w:p>
        </w:tc>
        <w:tc>
          <w:tcPr>
            <w:tcW w:w="3368" w:type="dxa"/>
            <w:tcBorders>
              <w:top w:val="nil"/>
              <w:left w:val="nil"/>
              <w:bottom w:val="single" w:sz="4" w:space="0" w:color="auto"/>
              <w:right w:val="single" w:sz="4" w:space="0" w:color="auto"/>
            </w:tcBorders>
            <w:shd w:val="clear" w:color="auto" w:fill="auto"/>
            <w:vAlign w:val="center"/>
          </w:tcPr>
          <w:p w:rsidR="008C584C" w:rsidRPr="00397B95" w:rsidRDefault="008C584C" w:rsidP="00254D53">
            <w:pPr>
              <w:widowControl/>
              <w:spacing w:line="240" w:lineRule="auto"/>
              <w:jc w:val="both"/>
              <w:rPr>
                <w:color w:val="000000"/>
                <w:szCs w:val="21"/>
              </w:rPr>
            </w:pPr>
            <w:ins w:id="3437" w:author="lynn" w:date="2016-10-26T17:36:00Z">
              <w:r w:rsidRPr="00397B95">
                <w:rPr>
                  <w:rFonts w:hint="eastAsia"/>
                  <w:color w:val="000000"/>
                  <w:szCs w:val="21"/>
                </w:rPr>
                <w:t>必填</w:t>
              </w:r>
            </w:ins>
          </w:p>
        </w:tc>
      </w:tr>
      <w:tr w:rsidR="008C584C" w:rsidRPr="00397B95" w:rsidTr="00254D53">
        <w:trPr>
          <w:trHeight w:val="540"/>
        </w:trPr>
        <w:tc>
          <w:tcPr>
            <w:tcW w:w="2176" w:type="dxa"/>
            <w:tcBorders>
              <w:top w:val="nil"/>
              <w:left w:val="single" w:sz="4" w:space="0" w:color="auto"/>
              <w:bottom w:val="single" w:sz="4" w:space="0" w:color="auto"/>
              <w:right w:val="single" w:sz="4" w:space="0" w:color="auto"/>
            </w:tcBorders>
            <w:shd w:val="clear" w:color="auto" w:fill="auto"/>
            <w:vAlign w:val="center"/>
          </w:tcPr>
          <w:p w:rsidR="008C584C" w:rsidRPr="00397B95" w:rsidRDefault="008C584C" w:rsidP="00254D53">
            <w:pPr>
              <w:widowControl/>
              <w:spacing w:line="240" w:lineRule="auto"/>
              <w:jc w:val="both"/>
              <w:rPr>
                <w:rFonts w:ascii="宋体" w:hAnsi="宋体" w:cs="宋体"/>
                <w:color w:val="000000"/>
                <w:szCs w:val="21"/>
              </w:rPr>
            </w:pPr>
            <w:ins w:id="3438" w:author="lynn" w:date="2016-10-26T17:35:00Z">
              <w:r w:rsidRPr="00397B95">
                <w:rPr>
                  <w:rFonts w:ascii="宋体" w:hAnsi="宋体" w:cs="宋体" w:hint="eastAsia"/>
                  <w:color w:val="000000"/>
                  <w:szCs w:val="21"/>
                </w:rPr>
                <w:lastRenderedPageBreak/>
                <w:t>ADSLUsername</w:t>
              </w:r>
            </w:ins>
          </w:p>
        </w:tc>
        <w:tc>
          <w:tcPr>
            <w:tcW w:w="2695" w:type="dxa"/>
            <w:tcBorders>
              <w:top w:val="nil"/>
              <w:left w:val="nil"/>
              <w:bottom w:val="single" w:sz="4" w:space="0" w:color="auto"/>
              <w:right w:val="single" w:sz="4" w:space="0" w:color="auto"/>
            </w:tcBorders>
            <w:shd w:val="clear" w:color="auto" w:fill="auto"/>
            <w:vAlign w:val="center"/>
          </w:tcPr>
          <w:p w:rsidR="008C584C" w:rsidRPr="00397B95" w:rsidRDefault="008C584C" w:rsidP="00254D53">
            <w:pPr>
              <w:widowControl/>
              <w:spacing w:line="240" w:lineRule="auto"/>
              <w:jc w:val="both"/>
              <w:rPr>
                <w:color w:val="000000"/>
                <w:szCs w:val="21"/>
              </w:rPr>
            </w:pPr>
            <w:ins w:id="3439" w:author="lynn" w:date="2016-10-26T17:35:00Z">
              <w:r w:rsidRPr="00397B95">
                <w:rPr>
                  <w:rFonts w:hint="eastAsia"/>
                  <w:color w:val="000000"/>
                  <w:szCs w:val="21"/>
                </w:rPr>
                <w:t>宽带业务账号</w:t>
              </w:r>
            </w:ins>
          </w:p>
        </w:tc>
        <w:tc>
          <w:tcPr>
            <w:tcW w:w="3368" w:type="dxa"/>
            <w:tcBorders>
              <w:top w:val="nil"/>
              <w:left w:val="nil"/>
              <w:bottom w:val="single" w:sz="4" w:space="0" w:color="auto"/>
              <w:right w:val="single" w:sz="4" w:space="0" w:color="auto"/>
            </w:tcBorders>
            <w:shd w:val="clear" w:color="auto" w:fill="auto"/>
            <w:vAlign w:val="center"/>
          </w:tcPr>
          <w:p w:rsidR="008C584C" w:rsidRPr="00397B95" w:rsidRDefault="008C584C" w:rsidP="00254D53">
            <w:pPr>
              <w:widowControl/>
              <w:spacing w:line="240" w:lineRule="auto"/>
              <w:jc w:val="both"/>
              <w:rPr>
                <w:color w:val="000000"/>
                <w:szCs w:val="21"/>
              </w:rPr>
            </w:pPr>
            <w:ins w:id="3440" w:author="lynn" w:date="2016-10-26T17:36:00Z">
              <w:r w:rsidRPr="00397B95">
                <w:rPr>
                  <w:rFonts w:hint="eastAsia"/>
                  <w:color w:val="000000"/>
                  <w:szCs w:val="21"/>
                </w:rPr>
                <w:t>必填</w:t>
              </w:r>
            </w:ins>
          </w:p>
        </w:tc>
      </w:tr>
      <w:tr w:rsidR="008C584C" w:rsidRPr="00397B95" w:rsidTr="00254D53">
        <w:trPr>
          <w:trHeight w:val="540"/>
        </w:trPr>
        <w:tc>
          <w:tcPr>
            <w:tcW w:w="2176" w:type="dxa"/>
            <w:tcBorders>
              <w:top w:val="nil"/>
              <w:left w:val="single" w:sz="4" w:space="0" w:color="auto"/>
              <w:bottom w:val="single" w:sz="4" w:space="0" w:color="auto"/>
              <w:right w:val="single" w:sz="4" w:space="0" w:color="auto"/>
            </w:tcBorders>
            <w:shd w:val="clear" w:color="auto" w:fill="auto"/>
            <w:vAlign w:val="center"/>
          </w:tcPr>
          <w:p w:rsidR="008C584C" w:rsidRPr="00397B95" w:rsidRDefault="008C584C" w:rsidP="00254D53">
            <w:pPr>
              <w:widowControl/>
              <w:spacing w:line="240" w:lineRule="auto"/>
              <w:jc w:val="both"/>
              <w:rPr>
                <w:color w:val="000000"/>
                <w:szCs w:val="21"/>
              </w:rPr>
            </w:pPr>
            <w:ins w:id="3441" w:author="lynn" w:date="2016-10-26T17:35:00Z">
              <w:r w:rsidRPr="00397B95">
                <w:rPr>
                  <w:rFonts w:hint="eastAsia"/>
                  <w:color w:val="000000"/>
                  <w:szCs w:val="21"/>
                </w:rPr>
                <w:t>ADSL</w:t>
              </w:r>
              <w:r w:rsidRPr="00397B95">
                <w:rPr>
                  <w:rFonts w:ascii="宋体" w:hAnsi="宋体" w:cs="宋体" w:hint="eastAsia"/>
                  <w:color w:val="000000"/>
                  <w:szCs w:val="21"/>
                </w:rPr>
                <w:t>Password</w:t>
              </w:r>
            </w:ins>
          </w:p>
        </w:tc>
        <w:tc>
          <w:tcPr>
            <w:tcW w:w="2695" w:type="dxa"/>
            <w:tcBorders>
              <w:top w:val="nil"/>
              <w:left w:val="nil"/>
              <w:bottom w:val="single" w:sz="4" w:space="0" w:color="auto"/>
              <w:right w:val="single" w:sz="4" w:space="0" w:color="auto"/>
            </w:tcBorders>
            <w:shd w:val="clear" w:color="auto" w:fill="auto"/>
            <w:vAlign w:val="center"/>
          </w:tcPr>
          <w:p w:rsidR="008C584C" w:rsidRPr="00397B95" w:rsidRDefault="008C584C" w:rsidP="00254D53">
            <w:pPr>
              <w:widowControl/>
              <w:spacing w:line="240" w:lineRule="auto"/>
              <w:jc w:val="both"/>
              <w:rPr>
                <w:color w:val="000000"/>
                <w:szCs w:val="21"/>
              </w:rPr>
            </w:pPr>
            <w:ins w:id="3442" w:author="lynn" w:date="2016-10-26T17:35:00Z">
              <w:r w:rsidRPr="00397B95">
                <w:rPr>
                  <w:rFonts w:hint="eastAsia"/>
                  <w:color w:val="000000"/>
                  <w:szCs w:val="21"/>
                </w:rPr>
                <w:t>宽带业务密码</w:t>
              </w:r>
            </w:ins>
          </w:p>
        </w:tc>
        <w:tc>
          <w:tcPr>
            <w:tcW w:w="3368" w:type="dxa"/>
            <w:tcBorders>
              <w:top w:val="nil"/>
              <w:left w:val="nil"/>
              <w:bottom w:val="single" w:sz="4" w:space="0" w:color="auto"/>
              <w:right w:val="single" w:sz="4" w:space="0" w:color="auto"/>
            </w:tcBorders>
            <w:shd w:val="clear" w:color="auto" w:fill="auto"/>
            <w:vAlign w:val="center"/>
          </w:tcPr>
          <w:p w:rsidR="008C584C" w:rsidRPr="00397B95" w:rsidRDefault="008C584C" w:rsidP="00254D53">
            <w:pPr>
              <w:widowControl/>
              <w:spacing w:line="240" w:lineRule="auto"/>
              <w:jc w:val="both"/>
              <w:rPr>
                <w:color w:val="000000"/>
                <w:szCs w:val="21"/>
              </w:rPr>
            </w:pPr>
            <w:ins w:id="3443" w:author="lynn" w:date="2016-10-26T17:36:00Z">
              <w:r w:rsidRPr="00397B95">
                <w:rPr>
                  <w:rFonts w:hint="eastAsia"/>
                  <w:color w:val="000000"/>
                  <w:szCs w:val="21"/>
                </w:rPr>
                <w:t>必填</w:t>
              </w:r>
            </w:ins>
          </w:p>
        </w:tc>
      </w:tr>
      <w:tr w:rsidR="008C584C" w:rsidRPr="00397B95" w:rsidTr="00254D53">
        <w:trPr>
          <w:trHeight w:val="540"/>
        </w:trPr>
        <w:tc>
          <w:tcPr>
            <w:tcW w:w="2176" w:type="dxa"/>
            <w:tcBorders>
              <w:top w:val="nil"/>
              <w:left w:val="single" w:sz="4" w:space="0" w:color="auto"/>
              <w:bottom w:val="single" w:sz="4" w:space="0" w:color="auto"/>
              <w:right w:val="single" w:sz="4" w:space="0" w:color="auto"/>
            </w:tcBorders>
            <w:shd w:val="clear" w:color="auto" w:fill="auto"/>
            <w:vAlign w:val="center"/>
          </w:tcPr>
          <w:p w:rsidR="008C584C" w:rsidRPr="00397B95" w:rsidRDefault="008C584C" w:rsidP="00254D53">
            <w:pPr>
              <w:widowControl/>
              <w:spacing w:line="240" w:lineRule="auto"/>
              <w:jc w:val="both"/>
              <w:rPr>
                <w:rFonts w:ascii="宋体" w:hAnsi="宋体" w:cs="宋体"/>
                <w:color w:val="000000"/>
                <w:szCs w:val="21"/>
              </w:rPr>
            </w:pPr>
            <w:r w:rsidRPr="00397B95">
              <w:rPr>
                <w:rFonts w:ascii="宋体" w:hAnsi="宋体" w:hint="eastAsia"/>
                <w:color w:val="000000"/>
                <w:sz w:val="20"/>
              </w:rPr>
              <w:t>COM_BATCH_SERI</w:t>
            </w:r>
          </w:p>
        </w:tc>
        <w:tc>
          <w:tcPr>
            <w:tcW w:w="2695" w:type="dxa"/>
            <w:tcBorders>
              <w:top w:val="nil"/>
              <w:left w:val="nil"/>
              <w:bottom w:val="single" w:sz="4" w:space="0" w:color="auto"/>
              <w:right w:val="single" w:sz="4" w:space="0" w:color="auto"/>
            </w:tcBorders>
            <w:shd w:val="clear" w:color="auto" w:fill="auto"/>
            <w:vAlign w:val="center"/>
          </w:tcPr>
          <w:p w:rsidR="008C584C" w:rsidRPr="00397B95" w:rsidRDefault="008C584C" w:rsidP="00254D53">
            <w:pPr>
              <w:widowControl/>
              <w:spacing w:line="240" w:lineRule="auto"/>
              <w:jc w:val="both"/>
              <w:rPr>
                <w:color w:val="000000"/>
                <w:szCs w:val="21"/>
              </w:rPr>
            </w:pPr>
            <w:r>
              <w:rPr>
                <w:rFonts w:hint="eastAsia"/>
                <w:color w:val="000000"/>
                <w:szCs w:val="21"/>
              </w:rPr>
              <w:t>企宽</w:t>
            </w:r>
            <w:r>
              <w:rPr>
                <w:rFonts w:hint="eastAsia"/>
                <w:color w:val="000000"/>
                <w:szCs w:val="21"/>
              </w:rPr>
              <w:t>FTTR</w:t>
            </w:r>
            <w:r w:rsidRPr="00397B95">
              <w:rPr>
                <w:color w:val="000000"/>
                <w:szCs w:val="21"/>
              </w:rPr>
              <w:t>批次号</w:t>
            </w:r>
          </w:p>
        </w:tc>
        <w:tc>
          <w:tcPr>
            <w:tcW w:w="3368" w:type="dxa"/>
            <w:tcBorders>
              <w:top w:val="nil"/>
              <w:left w:val="nil"/>
              <w:bottom w:val="single" w:sz="4" w:space="0" w:color="auto"/>
              <w:right w:val="single" w:sz="4" w:space="0" w:color="auto"/>
            </w:tcBorders>
            <w:shd w:val="clear" w:color="auto" w:fill="auto"/>
            <w:vAlign w:val="center"/>
          </w:tcPr>
          <w:p w:rsidR="008C584C" w:rsidRPr="00397B95" w:rsidRDefault="008C584C" w:rsidP="00254D53">
            <w:pPr>
              <w:widowControl/>
              <w:spacing w:line="240" w:lineRule="auto"/>
              <w:jc w:val="both"/>
              <w:rPr>
                <w:color w:val="000000"/>
                <w:szCs w:val="21"/>
              </w:rPr>
            </w:pPr>
            <w:r w:rsidRPr="00397B95">
              <w:rPr>
                <w:rFonts w:hint="eastAsia"/>
                <w:color w:val="000000"/>
                <w:szCs w:val="21"/>
              </w:rPr>
              <w:t>选填</w:t>
            </w:r>
          </w:p>
        </w:tc>
      </w:tr>
      <w:tr w:rsidR="008C584C" w:rsidRPr="00397B95" w:rsidTr="00254D53">
        <w:trPr>
          <w:trHeight w:val="540"/>
        </w:trPr>
        <w:tc>
          <w:tcPr>
            <w:tcW w:w="2176" w:type="dxa"/>
            <w:tcBorders>
              <w:top w:val="nil"/>
              <w:left w:val="single" w:sz="4" w:space="0" w:color="auto"/>
              <w:bottom w:val="single" w:sz="4" w:space="0" w:color="auto"/>
              <w:right w:val="single" w:sz="4" w:space="0" w:color="auto"/>
            </w:tcBorders>
            <w:shd w:val="clear" w:color="auto" w:fill="auto"/>
            <w:vAlign w:val="center"/>
          </w:tcPr>
          <w:p w:rsidR="008C584C" w:rsidRPr="00397B95" w:rsidRDefault="008C584C" w:rsidP="00254D53">
            <w:pPr>
              <w:widowControl/>
              <w:spacing w:line="240" w:lineRule="auto"/>
              <w:jc w:val="both"/>
              <w:rPr>
                <w:rFonts w:ascii="宋体" w:hAnsi="宋体" w:cs="宋体"/>
                <w:color w:val="000000"/>
                <w:szCs w:val="21"/>
              </w:rPr>
            </w:pPr>
            <w:r w:rsidRPr="00397B95">
              <w:rPr>
                <w:color w:val="000000"/>
                <w:szCs w:val="21"/>
              </w:rPr>
              <w:t>BATCH_NUM</w:t>
            </w:r>
          </w:p>
        </w:tc>
        <w:tc>
          <w:tcPr>
            <w:tcW w:w="2695" w:type="dxa"/>
            <w:tcBorders>
              <w:top w:val="nil"/>
              <w:left w:val="nil"/>
              <w:bottom w:val="single" w:sz="4" w:space="0" w:color="auto"/>
              <w:right w:val="single" w:sz="4" w:space="0" w:color="auto"/>
            </w:tcBorders>
            <w:shd w:val="clear" w:color="auto" w:fill="auto"/>
            <w:vAlign w:val="center"/>
          </w:tcPr>
          <w:p w:rsidR="008C584C" w:rsidRPr="00397B95" w:rsidRDefault="008C584C" w:rsidP="00254D53">
            <w:pPr>
              <w:widowControl/>
              <w:spacing w:line="240" w:lineRule="auto"/>
              <w:jc w:val="both"/>
              <w:rPr>
                <w:color w:val="000000"/>
                <w:szCs w:val="21"/>
              </w:rPr>
            </w:pPr>
            <w:r>
              <w:rPr>
                <w:rFonts w:ascii="宋体" w:hAnsi="Calibri" w:cs="宋体" w:hint="eastAsia"/>
                <w:color w:val="000000"/>
                <w:sz w:val="22"/>
                <w:szCs w:val="22"/>
              </w:rPr>
              <w:t>企宽FTTR</w:t>
            </w:r>
            <w:r w:rsidRPr="00397B95">
              <w:rPr>
                <w:rFonts w:ascii="宋体" w:hAnsi="Calibri" w:cs="宋体" w:hint="eastAsia"/>
                <w:color w:val="000000"/>
                <w:sz w:val="22"/>
                <w:szCs w:val="22"/>
              </w:rPr>
              <w:t>总受理数量</w:t>
            </w:r>
          </w:p>
        </w:tc>
        <w:tc>
          <w:tcPr>
            <w:tcW w:w="3368" w:type="dxa"/>
            <w:tcBorders>
              <w:top w:val="nil"/>
              <w:left w:val="nil"/>
              <w:bottom w:val="single" w:sz="4" w:space="0" w:color="auto"/>
              <w:right w:val="single" w:sz="4" w:space="0" w:color="auto"/>
            </w:tcBorders>
            <w:shd w:val="clear" w:color="auto" w:fill="auto"/>
            <w:vAlign w:val="center"/>
          </w:tcPr>
          <w:p w:rsidR="008C584C" w:rsidRPr="00397B95" w:rsidRDefault="008C584C" w:rsidP="00254D53">
            <w:pPr>
              <w:widowControl/>
              <w:spacing w:line="240" w:lineRule="auto"/>
              <w:jc w:val="both"/>
              <w:rPr>
                <w:color w:val="000000"/>
                <w:szCs w:val="21"/>
              </w:rPr>
            </w:pPr>
            <w:r w:rsidRPr="00397B95">
              <w:rPr>
                <w:rFonts w:hint="eastAsia"/>
                <w:color w:val="000000"/>
                <w:szCs w:val="21"/>
              </w:rPr>
              <w:t>选填</w:t>
            </w:r>
          </w:p>
        </w:tc>
      </w:tr>
      <w:tr w:rsidR="008C584C" w:rsidRPr="00397B95" w:rsidTr="00254D53">
        <w:trPr>
          <w:trHeight w:val="540"/>
        </w:trPr>
        <w:tc>
          <w:tcPr>
            <w:tcW w:w="2176" w:type="dxa"/>
            <w:tcBorders>
              <w:top w:val="nil"/>
              <w:left w:val="single" w:sz="4" w:space="0" w:color="auto"/>
              <w:bottom w:val="single" w:sz="4" w:space="0" w:color="auto"/>
              <w:right w:val="single" w:sz="4" w:space="0" w:color="auto"/>
            </w:tcBorders>
            <w:shd w:val="clear" w:color="auto" w:fill="auto"/>
            <w:vAlign w:val="center"/>
          </w:tcPr>
          <w:p w:rsidR="008C584C" w:rsidRPr="00397B95" w:rsidRDefault="008C584C" w:rsidP="00254D53">
            <w:pPr>
              <w:widowControl/>
              <w:spacing w:line="240" w:lineRule="auto"/>
              <w:jc w:val="both"/>
              <w:rPr>
                <w:color w:val="000000"/>
                <w:szCs w:val="21"/>
              </w:rPr>
            </w:pPr>
            <w:r w:rsidRPr="00397B95">
              <w:rPr>
                <w:color w:val="000000"/>
                <w:szCs w:val="21"/>
              </w:rPr>
              <w:t>PROD_INST_ID</w:t>
            </w:r>
          </w:p>
        </w:tc>
        <w:tc>
          <w:tcPr>
            <w:tcW w:w="2695" w:type="dxa"/>
            <w:tcBorders>
              <w:top w:val="nil"/>
              <w:left w:val="nil"/>
              <w:bottom w:val="single" w:sz="4" w:space="0" w:color="auto"/>
              <w:right w:val="single" w:sz="4" w:space="0" w:color="auto"/>
            </w:tcBorders>
            <w:shd w:val="clear" w:color="auto" w:fill="auto"/>
            <w:vAlign w:val="center"/>
          </w:tcPr>
          <w:p w:rsidR="008C584C" w:rsidRPr="00397B95" w:rsidRDefault="008C584C" w:rsidP="00254D53">
            <w:pPr>
              <w:widowControl/>
              <w:spacing w:line="240" w:lineRule="auto"/>
              <w:jc w:val="both"/>
              <w:rPr>
                <w:rFonts w:ascii="宋体" w:hAnsi="Calibri" w:cs="宋体"/>
                <w:color w:val="000000"/>
                <w:sz w:val="22"/>
                <w:szCs w:val="22"/>
              </w:rPr>
            </w:pPr>
            <w:r w:rsidRPr="00397B95">
              <w:rPr>
                <w:rFonts w:ascii="宋体" w:hAnsi="Calibri" w:cs="宋体" w:hint="eastAsia"/>
                <w:color w:val="000000"/>
                <w:sz w:val="22"/>
                <w:szCs w:val="22"/>
              </w:rPr>
              <w:t>主产品实例ID</w:t>
            </w:r>
          </w:p>
        </w:tc>
        <w:tc>
          <w:tcPr>
            <w:tcW w:w="3368" w:type="dxa"/>
            <w:tcBorders>
              <w:top w:val="nil"/>
              <w:left w:val="nil"/>
              <w:bottom w:val="single" w:sz="4" w:space="0" w:color="auto"/>
              <w:right w:val="single" w:sz="4" w:space="0" w:color="auto"/>
            </w:tcBorders>
            <w:shd w:val="clear" w:color="auto" w:fill="auto"/>
            <w:vAlign w:val="center"/>
          </w:tcPr>
          <w:p w:rsidR="008C584C" w:rsidRPr="00397B95" w:rsidRDefault="008C584C" w:rsidP="00254D53">
            <w:pPr>
              <w:widowControl/>
              <w:spacing w:line="240" w:lineRule="auto"/>
              <w:jc w:val="both"/>
              <w:rPr>
                <w:color w:val="000000"/>
                <w:szCs w:val="21"/>
              </w:rPr>
            </w:pPr>
          </w:p>
        </w:tc>
      </w:tr>
      <w:tr w:rsidR="008C584C" w:rsidRPr="00397B95" w:rsidTr="00254D53">
        <w:trPr>
          <w:trHeight w:val="540"/>
        </w:trPr>
        <w:tc>
          <w:tcPr>
            <w:tcW w:w="2176" w:type="dxa"/>
            <w:tcBorders>
              <w:top w:val="nil"/>
              <w:left w:val="single" w:sz="4" w:space="0" w:color="auto"/>
              <w:bottom w:val="single" w:sz="4" w:space="0" w:color="auto"/>
              <w:right w:val="single" w:sz="4" w:space="0" w:color="auto"/>
            </w:tcBorders>
            <w:shd w:val="clear" w:color="auto" w:fill="auto"/>
            <w:vAlign w:val="center"/>
          </w:tcPr>
          <w:p w:rsidR="008C584C" w:rsidRPr="00397B95" w:rsidRDefault="008C584C" w:rsidP="00254D53">
            <w:pPr>
              <w:widowControl/>
              <w:spacing w:line="240" w:lineRule="auto"/>
              <w:jc w:val="both"/>
              <w:rPr>
                <w:color w:val="000000"/>
                <w:szCs w:val="21"/>
              </w:rPr>
            </w:pPr>
            <w:r w:rsidRPr="00397B95">
              <w:rPr>
                <w:rFonts w:hint="eastAsia"/>
                <w:color w:val="000000"/>
                <w:szCs w:val="21"/>
              </w:rPr>
              <w:t>COM_NUM</w:t>
            </w:r>
          </w:p>
        </w:tc>
        <w:tc>
          <w:tcPr>
            <w:tcW w:w="2695" w:type="dxa"/>
            <w:tcBorders>
              <w:top w:val="nil"/>
              <w:left w:val="nil"/>
              <w:bottom w:val="single" w:sz="4" w:space="0" w:color="auto"/>
              <w:right w:val="single" w:sz="4" w:space="0" w:color="auto"/>
            </w:tcBorders>
            <w:shd w:val="clear" w:color="auto" w:fill="auto"/>
            <w:vAlign w:val="center"/>
          </w:tcPr>
          <w:p w:rsidR="008C584C" w:rsidRPr="00397B95" w:rsidRDefault="008C584C" w:rsidP="00254D53">
            <w:pPr>
              <w:widowControl/>
              <w:spacing w:line="240" w:lineRule="auto"/>
              <w:jc w:val="both"/>
              <w:rPr>
                <w:color w:val="000000"/>
                <w:szCs w:val="21"/>
              </w:rPr>
            </w:pPr>
            <w:r>
              <w:rPr>
                <w:rFonts w:ascii="宋体" w:hAnsi="Calibri" w:cs="宋体" w:hint="eastAsia"/>
                <w:color w:val="000000"/>
                <w:sz w:val="22"/>
                <w:szCs w:val="22"/>
              </w:rPr>
              <w:t>企宽FTTR</w:t>
            </w:r>
            <w:r w:rsidRPr="00397B95">
              <w:rPr>
                <w:rFonts w:ascii="宋体" w:hAnsi="Calibri" w:cs="宋体"/>
                <w:color w:val="000000"/>
                <w:sz w:val="22"/>
                <w:szCs w:val="22"/>
              </w:rPr>
              <w:t>第N</w:t>
            </w:r>
            <w:r w:rsidRPr="00397B95">
              <w:rPr>
                <w:rFonts w:ascii="宋体" w:hAnsi="Calibri" w:cs="宋体" w:hint="eastAsia"/>
                <w:color w:val="000000"/>
                <w:sz w:val="22"/>
                <w:szCs w:val="22"/>
              </w:rPr>
              <w:t>个</w:t>
            </w:r>
            <w:r w:rsidRPr="00397B95">
              <w:rPr>
                <w:rFonts w:ascii="宋体" w:hAnsi="Calibri" w:cs="宋体"/>
                <w:color w:val="000000"/>
                <w:sz w:val="22"/>
                <w:szCs w:val="22"/>
              </w:rPr>
              <w:t>单</w:t>
            </w:r>
          </w:p>
        </w:tc>
        <w:tc>
          <w:tcPr>
            <w:tcW w:w="3368" w:type="dxa"/>
            <w:tcBorders>
              <w:top w:val="nil"/>
              <w:left w:val="nil"/>
              <w:bottom w:val="single" w:sz="4" w:space="0" w:color="auto"/>
              <w:right w:val="single" w:sz="4" w:space="0" w:color="auto"/>
            </w:tcBorders>
            <w:shd w:val="clear" w:color="auto" w:fill="auto"/>
            <w:vAlign w:val="center"/>
          </w:tcPr>
          <w:p w:rsidR="008C584C" w:rsidRPr="00397B95" w:rsidRDefault="008C584C" w:rsidP="00254D53">
            <w:pPr>
              <w:widowControl/>
              <w:spacing w:line="240" w:lineRule="auto"/>
              <w:jc w:val="both"/>
              <w:rPr>
                <w:color w:val="000000"/>
                <w:szCs w:val="21"/>
              </w:rPr>
            </w:pPr>
            <w:r w:rsidRPr="00397B95">
              <w:rPr>
                <w:rFonts w:hint="eastAsia"/>
                <w:color w:val="000000"/>
                <w:szCs w:val="21"/>
              </w:rPr>
              <w:t>选填</w:t>
            </w:r>
          </w:p>
        </w:tc>
      </w:tr>
      <w:tr w:rsidR="008C584C" w:rsidRPr="00397B95" w:rsidTr="00254D53">
        <w:trPr>
          <w:trHeight w:val="540"/>
        </w:trPr>
        <w:tc>
          <w:tcPr>
            <w:tcW w:w="2176" w:type="dxa"/>
            <w:tcBorders>
              <w:top w:val="nil"/>
              <w:left w:val="single" w:sz="4" w:space="0" w:color="auto"/>
              <w:bottom w:val="single" w:sz="4" w:space="0" w:color="auto"/>
              <w:right w:val="single" w:sz="4" w:space="0" w:color="auto"/>
            </w:tcBorders>
            <w:shd w:val="clear" w:color="auto" w:fill="auto"/>
            <w:vAlign w:val="center"/>
          </w:tcPr>
          <w:p w:rsidR="008C584C" w:rsidRPr="00397B95" w:rsidRDefault="008C584C" w:rsidP="00254D53">
            <w:pPr>
              <w:widowControl/>
              <w:spacing w:line="240" w:lineRule="auto"/>
              <w:jc w:val="both"/>
              <w:rPr>
                <w:color w:val="000000"/>
                <w:szCs w:val="21"/>
              </w:rPr>
            </w:pPr>
            <w:r w:rsidRPr="00397B95">
              <w:rPr>
                <w:rFonts w:ascii="宋体" w:hAnsi="宋体"/>
                <w:color w:val="000000"/>
                <w:szCs w:val="21"/>
              </w:rPr>
              <w:t>OldisstandardizedVlan</w:t>
            </w:r>
          </w:p>
        </w:tc>
        <w:tc>
          <w:tcPr>
            <w:tcW w:w="2695" w:type="dxa"/>
            <w:tcBorders>
              <w:top w:val="nil"/>
              <w:left w:val="nil"/>
              <w:bottom w:val="single" w:sz="4" w:space="0" w:color="auto"/>
              <w:right w:val="single" w:sz="4" w:space="0" w:color="auto"/>
            </w:tcBorders>
            <w:shd w:val="clear" w:color="auto" w:fill="auto"/>
            <w:vAlign w:val="center"/>
          </w:tcPr>
          <w:p w:rsidR="008C584C" w:rsidRPr="00397B95" w:rsidRDefault="008C584C" w:rsidP="00254D53">
            <w:pPr>
              <w:widowControl/>
              <w:spacing w:line="240" w:lineRule="auto"/>
              <w:jc w:val="both"/>
              <w:rPr>
                <w:rFonts w:ascii="宋体" w:hAnsi="Calibri" w:cs="宋体"/>
                <w:color w:val="000000"/>
                <w:sz w:val="22"/>
                <w:szCs w:val="22"/>
              </w:rPr>
            </w:pPr>
            <w:r w:rsidRPr="00397B95">
              <w:rPr>
                <w:rFonts w:ascii="宋体" w:hAnsi="宋体" w:hint="eastAsia"/>
                <w:color w:val="000000"/>
                <w:szCs w:val="21"/>
              </w:rPr>
              <w:t>是否标准化VLAN</w:t>
            </w:r>
          </w:p>
        </w:tc>
        <w:tc>
          <w:tcPr>
            <w:tcW w:w="3368" w:type="dxa"/>
            <w:tcBorders>
              <w:top w:val="nil"/>
              <w:left w:val="nil"/>
              <w:bottom w:val="single" w:sz="4" w:space="0" w:color="auto"/>
              <w:right w:val="single" w:sz="4" w:space="0" w:color="auto"/>
            </w:tcBorders>
            <w:shd w:val="clear" w:color="auto" w:fill="auto"/>
            <w:vAlign w:val="center"/>
          </w:tcPr>
          <w:p w:rsidR="008C584C" w:rsidRPr="00397B95" w:rsidRDefault="008C584C" w:rsidP="00254D53">
            <w:pPr>
              <w:widowControl/>
              <w:spacing w:line="240" w:lineRule="auto"/>
              <w:jc w:val="both"/>
              <w:rPr>
                <w:color w:val="000000"/>
                <w:szCs w:val="21"/>
              </w:rPr>
            </w:pPr>
            <w:r w:rsidRPr="00397B95">
              <w:rPr>
                <w:color w:val="000000"/>
                <w:szCs w:val="21"/>
              </w:rPr>
              <w:t>选填</w:t>
            </w:r>
          </w:p>
          <w:p w:rsidR="008C584C" w:rsidRPr="00397B95" w:rsidRDefault="008C584C" w:rsidP="00254D53">
            <w:pPr>
              <w:widowControl/>
              <w:spacing w:line="240" w:lineRule="auto"/>
              <w:jc w:val="both"/>
              <w:rPr>
                <w:color w:val="000000"/>
                <w:szCs w:val="21"/>
              </w:rPr>
            </w:pPr>
            <w:r w:rsidRPr="00397B95">
              <w:rPr>
                <w:color w:val="000000"/>
                <w:szCs w:val="21"/>
              </w:rPr>
              <w:t>根据资管存量传该值</w:t>
            </w:r>
          </w:p>
          <w:p w:rsidR="008C584C" w:rsidRPr="00397B95" w:rsidRDefault="008C584C" w:rsidP="00254D53">
            <w:pPr>
              <w:widowControl/>
              <w:spacing w:line="240" w:lineRule="auto"/>
              <w:jc w:val="both"/>
              <w:rPr>
                <w:color w:val="000000"/>
                <w:szCs w:val="21"/>
              </w:rPr>
            </w:pPr>
            <w:r w:rsidRPr="00397B95">
              <w:rPr>
                <w:rFonts w:ascii="宋体" w:hAnsi="宋体"/>
                <w:color w:val="000000"/>
                <w:szCs w:val="21"/>
              </w:rPr>
              <w:t>值：</w:t>
            </w:r>
            <w:r w:rsidRPr="00397B95">
              <w:rPr>
                <w:rFonts w:ascii="宋体" w:hAnsi="宋体" w:hint="eastAsia"/>
                <w:color w:val="000000"/>
                <w:szCs w:val="21"/>
              </w:rPr>
              <w:t>是、否。</w:t>
            </w:r>
          </w:p>
        </w:tc>
      </w:tr>
      <w:tr w:rsidR="008C584C" w:rsidRPr="00397B95" w:rsidTr="00254D53">
        <w:trPr>
          <w:trHeight w:val="540"/>
        </w:trPr>
        <w:tc>
          <w:tcPr>
            <w:tcW w:w="2176" w:type="dxa"/>
            <w:tcBorders>
              <w:top w:val="nil"/>
              <w:left w:val="single" w:sz="4" w:space="0" w:color="auto"/>
              <w:bottom w:val="single" w:sz="4" w:space="0" w:color="auto"/>
              <w:right w:val="single" w:sz="4" w:space="0" w:color="auto"/>
            </w:tcBorders>
            <w:shd w:val="clear" w:color="auto" w:fill="auto"/>
            <w:vAlign w:val="center"/>
          </w:tcPr>
          <w:p w:rsidR="008C584C" w:rsidRPr="00397B95" w:rsidRDefault="008C584C" w:rsidP="00254D53">
            <w:pPr>
              <w:widowControl/>
              <w:spacing w:line="240" w:lineRule="auto"/>
              <w:jc w:val="both"/>
              <w:rPr>
                <w:color w:val="000000"/>
                <w:szCs w:val="21"/>
              </w:rPr>
            </w:pPr>
            <w:r w:rsidRPr="00397B95">
              <w:rPr>
                <w:rFonts w:ascii="宋体" w:hAnsi="宋体"/>
                <w:color w:val="000000"/>
                <w:szCs w:val="21"/>
              </w:rPr>
              <w:t>isstandardizedvlan</w:t>
            </w:r>
          </w:p>
        </w:tc>
        <w:tc>
          <w:tcPr>
            <w:tcW w:w="2695" w:type="dxa"/>
            <w:tcBorders>
              <w:top w:val="nil"/>
              <w:left w:val="nil"/>
              <w:bottom w:val="single" w:sz="4" w:space="0" w:color="auto"/>
              <w:right w:val="single" w:sz="4" w:space="0" w:color="auto"/>
            </w:tcBorders>
            <w:shd w:val="clear" w:color="auto" w:fill="auto"/>
            <w:vAlign w:val="center"/>
          </w:tcPr>
          <w:p w:rsidR="008C584C" w:rsidRPr="00397B95" w:rsidRDefault="008C584C" w:rsidP="00254D53">
            <w:pPr>
              <w:widowControl/>
              <w:spacing w:line="240" w:lineRule="auto"/>
              <w:jc w:val="both"/>
              <w:rPr>
                <w:color w:val="000000"/>
                <w:szCs w:val="21"/>
              </w:rPr>
            </w:pPr>
            <w:r w:rsidRPr="00397B95">
              <w:rPr>
                <w:rFonts w:ascii="宋体" w:hAnsi="宋体" w:hint="eastAsia"/>
                <w:color w:val="000000"/>
                <w:szCs w:val="21"/>
              </w:rPr>
              <w:t>是否标准化VLAN</w:t>
            </w:r>
          </w:p>
        </w:tc>
        <w:tc>
          <w:tcPr>
            <w:tcW w:w="3368" w:type="dxa"/>
            <w:tcBorders>
              <w:top w:val="nil"/>
              <w:left w:val="nil"/>
              <w:bottom w:val="single" w:sz="4" w:space="0" w:color="auto"/>
              <w:right w:val="single" w:sz="4" w:space="0" w:color="auto"/>
            </w:tcBorders>
            <w:shd w:val="clear" w:color="auto" w:fill="auto"/>
            <w:vAlign w:val="center"/>
          </w:tcPr>
          <w:p w:rsidR="008C584C" w:rsidRPr="00397B95" w:rsidRDefault="008C584C" w:rsidP="00254D53">
            <w:pPr>
              <w:widowControl/>
              <w:spacing w:line="240" w:lineRule="auto"/>
              <w:jc w:val="both"/>
              <w:rPr>
                <w:color w:val="000000"/>
                <w:szCs w:val="21"/>
              </w:rPr>
            </w:pPr>
            <w:r w:rsidRPr="00397B95">
              <w:rPr>
                <w:rFonts w:hint="eastAsia"/>
                <w:color w:val="000000"/>
                <w:szCs w:val="21"/>
              </w:rPr>
              <w:t>选填</w:t>
            </w:r>
          </w:p>
          <w:p w:rsidR="008C584C" w:rsidRPr="00397B95" w:rsidRDefault="008C584C" w:rsidP="00254D53">
            <w:pPr>
              <w:widowControl/>
              <w:spacing w:line="240" w:lineRule="auto"/>
              <w:jc w:val="both"/>
              <w:rPr>
                <w:color w:val="000000"/>
                <w:szCs w:val="21"/>
              </w:rPr>
            </w:pPr>
            <w:r w:rsidRPr="00397B95">
              <w:rPr>
                <w:color w:val="000000"/>
                <w:szCs w:val="21"/>
              </w:rPr>
              <w:t>根据资管存量传该值</w:t>
            </w:r>
          </w:p>
          <w:p w:rsidR="008C584C" w:rsidRPr="00397B95" w:rsidRDefault="008C584C" w:rsidP="00254D53">
            <w:pPr>
              <w:widowControl/>
              <w:spacing w:line="240" w:lineRule="auto"/>
              <w:jc w:val="both"/>
              <w:rPr>
                <w:color w:val="000000"/>
                <w:szCs w:val="21"/>
              </w:rPr>
            </w:pPr>
            <w:r w:rsidRPr="00397B95">
              <w:rPr>
                <w:rFonts w:ascii="宋体" w:hAnsi="宋体"/>
                <w:color w:val="000000"/>
                <w:szCs w:val="21"/>
              </w:rPr>
              <w:t>值：</w:t>
            </w:r>
            <w:r w:rsidRPr="00397B95">
              <w:rPr>
                <w:rFonts w:ascii="宋体" w:hAnsi="宋体" w:hint="eastAsia"/>
                <w:color w:val="000000"/>
                <w:szCs w:val="21"/>
              </w:rPr>
              <w:t>是、否。</w:t>
            </w:r>
          </w:p>
        </w:tc>
      </w:tr>
    </w:tbl>
    <w:p w:rsidR="008C584C" w:rsidRPr="00397B95" w:rsidRDefault="008C584C" w:rsidP="008C584C">
      <w:pPr>
        <w:pStyle w:val="affff7"/>
        <w:ind w:firstLine="422"/>
        <w:rPr>
          <w:ins w:id="3444" w:author="lynn" w:date="2016-10-26T16:00:00Z"/>
          <w:b/>
          <w:color w:val="000000"/>
          <w:highlight w:val="yellow"/>
        </w:rPr>
      </w:pPr>
    </w:p>
    <w:p w:rsidR="008C584C" w:rsidRPr="00397B95" w:rsidRDefault="008C584C">
      <w:pPr>
        <w:pStyle w:val="affff7"/>
        <w:ind w:firstLineChars="500" w:firstLine="1050"/>
        <w:rPr>
          <w:ins w:id="3445" w:author="lynn" w:date="2016-10-26T16:01:00Z"/>
          <w:color w:val="000000"/>
        </w:rPr>
        <w:pPrChange w:id="3446" w:author="lynn" w:date="2016-10-26T16:33:00Z">
          <w:pPr>
            <w:pStyle w:val="affff7"/>
          </w:pPr>
        </w:pPrChange>
      </w:pPr>
    </w:p>
    <w:p w:rsidR="008C584C" w:rsidRPr="00397B95" w:rsidRDefault="008C584C" w:rsidP="008C584C">
      <w:pPr>
        <w:pStyle w:val="affff7"/>
        <w:rPr>
          <w:ins w:id="3447" w:author="lynn" w:date="2016-10-26T16:02:00Z"/>
          <w:color w:val="000000"/>
        </w:rPr>
      </w:pPr>
      <w:ins w:id="3448" w:author="lynn" w:date="2016-10-26T16:01:00Z">
        <w:r w:rsidRPr="00397B95">
          <w:rPr>
            <w:color w:val="000000"/>
          </w:rPr>
          <w:t>sub_products</w:t>
        </w:r>
        <w:r w:rsidRPr="00397B95">
          <w:rPr>
            <w:rFonts w:hint="eastAsia"/>
            <w:color w:val="000000"/>
          </w:rPr>
          <w:t>详细信息约定</w:t>
        </w:r>
      </w:ins>
    </w:p>
    <w:tbl>
      <w:tblPr>
        <w:tblW w:w="8239" w:type="dxa"/>
        <w:tblInd w:w="91" w:type="dxa"/>
        <w:tblLook w:val="04A0" w:firstRow="1" w:lastRow="0" w:firstColumn="1" w:lastColumn="0" w:noHBand="0" w:noVBand="1"/>
      </w:tblPr>
      <w:tblGrid>
        <w:gridCol w:w="2271"/>
        <w:gridCol w:w="2648"/>
        <w:gridCol w:w="3320"/>
      </w:tblGrid>
      <w:tr w:rsidR="008C584C" w:rsidRPr="00397B95" w:rsidTr="00254D53">
        <w:trPr>
          <w:trHeight w:val="540"/>
          <w:ins w:id="3449" w:author="lynn" w:date="2016-10-26T16:02:00Z"/>
        </w:trPr>
        <w:tc>
          <w:tcPr>
            <w:tcW w:w="2176" w:type="dxa"/>
            <w:tcBorders>
              <w:top w:val="single" w:sz="4" w:space="0" w:color="auto"/>
              <w:left w:val="single" w:sz="4" w:space="0" w:color="auto"/>
              <w:bottom w:val="single" w:sz="4" w:space="0" w:color="auto"/>
              <w:right w:val="single" w:sz="4" w:space="0" w:color="auto"/>
            </w:tcBorders>
            <w:shd w:val="clear" w:color="000000" w:fill="E6E6E6"/>
            <w:vAlign w:val="center"/>
            <w:hideMark/>
          </w:tcPr>
          <w:p w:rsidR="008C584C" w:rsidRPr="00397B95" w:rsidRDefault="008C584C" w:rsidP="00254D53">
            <w:pPr>
              <w:widowControl/>
              <w:spacing w:line="240" w:lineRule="auto"/>
              <w:jc w:val="both"/>
              <w:rPr>
                <w:ins w:id="3450" w:author="lynn" w:date="2016-10-26T16:02:00Z"/>
                <w:color w:val="000000"/>
                <w:szCs w:val="21"/>
              </w:rPr>
            </w:pPr>
            <w:ins w:id="3451" w:author="lynn" w:date="2016-10-26T16:02:00Z">
              <w:r w:rsidRPr="00397B95">
                <w:rPr>
                  <w:rFonts w:hint="eastAsia"/>
                  <w:color w:val="000000"/>
                  <w:szCs w:val="21"/>
                </w:rPr>
                <w:t>参数名称</w:t>
              </w:r>
            </w:ins>
          </w:p>
        </w:tc>
        <w:tc>
          <w:tcPr>
            <w:tcW w:w="2695" w:type="dxa"/>
            <w:tcBorders>
              <w:top w:val="single" w:sz="4" w:space="0" w:color="auto"/>
              <w:left w:val="nil"/>
              <w:bottom w:val="single" w:sz="4" w:space="0" w:color="auto"/>
              <w:right w:val="single" w:sz="4" w:space="0" w:color="auto"/>
            </w:tcBorders>
            <w:shd w:val="clear" w:color="000000" w:fill="E6E6E6"/>
            <w:vAlign w:val="center"/>
            <w:hideMark/>
          </w:tcPr>
          <w:p w:rsidR="008C584C" w:rsidRPr="00397B95" w:rsidRDefault="008C584C" w:rsidP="00254D53">
            <w:pPr>
              <w:widowControl/>
              <w:spacing w:line="240" w:lineRule="auto"/>
              <w:jc w:val="both"/>
              <w:rPr>
                <w:ins w:id="3452" w:author="lynn" w:date="2016-10-26T16:02:00Z"/>
                <w:color w:val="000000"/>
                <w:szCs w:val="21"/>
              </w:rPr>
            </w:pPr>
            <w:ins w:id="3453" w:author="lynn" w:date="2016-10-26T16:02:00Z">
              <w:r w:rsidRPr="00397B95">
                <w:rPr>
                  <w:rFonts w:hint="eastAsia"/>
                  <w:color w:val="000000"/>
                  <w:szCs w:val="21"/>
                </w:rPr>
                <w:t>中文名称</w:t>
              </w:r>
            </w:ins>
          </w:p>
        </w:tc>
        <w:tc>
          <w:tcPr>
            <w:tcW w:w="3368" w:type="dxa"/>
            <w:tcBorders>
              <w:top w:val="single" w:sz="4" w:space="0" w:color="auto"/>
              <w:left w:val="nil"/>
              <w:bottom w:val="single" w:sz="4" w:space="0" w:color="auto"/>
              <w:right w:val="single" w:sz="4" w:space="0" w:color="auto"/>
            </w:tcBorders>
            <w:shd w:val="clear" w:color="000000" w:fill="E6E6E6"/>
            <w:vAlign w:val="center"/>
            <w:hideMark/>
          </w:tcPr>
          <w:p w:rsidR="008C584C" w:rsidRPr="00397B95" w:rsidRDefault="008C584C" w:rsidP="00254D53">
            <w:pPr>
              <w:widowControl/>
              <w:spacing w:line="240" w:lineRule="auto"/>
              <w:jc w:val="both"/>
              <w:rPr>
                <w:ins w:id="3454" w:author="lynn" w:date="2016-10-26T16:02:00Z"/>
                <w:color w:val="000000"/>
                <w:szCs w:val="21"/>
              </w:rPr>
            </w:pPr>
            <w:ins w:id="3455" w:author="lynn" w:date="2016-10-26T16:02:00Z">
              <w:r w:rsidRPr="00397B95">
                <w:rPr>
                  <w:rFonts w:hint="eastAsia"/>
                  <w:color w:val="000000"/>
                  <w:szCs w:val="21"/>
                </w:rPr>
                <w:t>说明</w:t>
              </w:r>
            </w:ins>
          </w:p>
        </w:tc>
      </w:tr>
      <w:tr w:rsidR="008C584C" w:rsidRPr="00397B95" w:rsidTr="00254D53">
        <w:trPr>
          <w:trHeight w:val="720"/>
          <w:ins w:id="3456" w:author="lynn" w:date="2016-10-26T16:02:00Z"/>
        </w:trPr>
        <w:tc>
          <w:tcPr>
            <w:tcW w:w="2176" w:type="dxa"/>
            <w:tcBorders>
              <w:top w:val="nil"/>
              <w:left w:val="single" w:sz="4" w:space="0" w:color="auto"/>
              <w:bottom w:val="single" w:sz="4" w:space="0" w:color="auto"/>
              <w:right w:val="single" w:sz="4" w:space="0" w:color="auto"/>
            </w:tcBorders>
            <w:shd w:val="clear" w:color="auto" w:fill="auto"/>
            <w:vAlign w:val="center"/>
            <w:hideMark/>
          </w:tcPr>
          <w:p w:rsidR="008C584C" w:rsidRPr="00397B95" w:rsidRDefault="008C584C" w:rsidP="00254D53">
            <w:pPr>
              <w:widowControl/>
              <w:spacing w:line="240" w:lineRule="auto"/>
              <w:jc w:val="both"/>
              <w:rPr>
                <w:ins w:id="3457" w:author="lynn" w:date="2016-10-26T16:02:00Z"/>
                <w:color w:val="000000"/>
                <w:szCs w:val="21"/>
              </w:rPr>
            </w:pPr>
            <w:ins w:id="3458" w:author="lynn" w:date="2016-10-26T16:02:00Z">
              <w:r w:rsidRPr="00397B95">
                <w:rPr>
                  <w:color w:val="000000"/>
                </w:rPr>
                <w:t>sub_product_code</w:t>
              </w:r>
            </w:ins>
          </w:p>
        </w:tc>
        <w:tc>
          <w:tcPr>
            <w:tcW w:w="2695" w:type="dxa"/>
            <w:tcBorders>
              <w:top w:val="nil"/>
              <w:left w:val="nil"/>
              <w:bottom w:val="single" w:sz="4" w:space="0" w:color="auto"/>
              <w:right w:val="single" w:sz="4" w:space="0" w:color="auto"/>
            </w:tcBorders>
            <w:shd w:val="clear" w:color="auto" w:fill="auto"/>
            <w:vAlign w:val="center"/>
            <w:hideMark/>
          </w:tcPr>
          <w:p w:rsidR="008C584C" w:rsidRPr="00397B95" w:rsidRDefault="008C584C" w:rsidP="00254D53">
            <w:pPr>
              <w:widowControl/>
              <w:spacing w:line="240" w:lineRule="auto"/>
              <w:rPr>
                <w:ins w:id="3459" w:author="lynn" w:date="2016-10-26T16:02:00Z"/>
                <w:color w:val="000000"/>
                <w:szCs w:val="21"/>
              </w:rPr>
            </w:pPr>
            <w:ins w:id="3460" w:author="lynn" w:date="2016-10-26T16:02:00Z">
              <w:r w:rsidRPr="00397B95">
                <w:rPr>
                  <w:rFonts w:hint="eastAsia"/>
                  <w:color w:val="000000"/>
                  <w:szCs w:val="21"/>
                </w:rPr>
                <w:t>子产品编号</w:t>
              </w:r>
            </w:ins>
          </w:p>
        </w:tc>
        <w:tc>
          <w:tcPr>
            <w:tcW w:w="3368" w:type="dxa"/>
            <w:tcBorders>
              <w:top w:val="nil"/>
              <w:left w:val="nil"/>
              <w:bottom w:val="single" w:sz="4" w:space="0" w:color="auto"/>
              <w:right w:val="single" w:sz="4" w:space="0" w:color="auto"/>
            </w:tcBorders>
            <w:shd w:val="clear" w:color="auto" w:fill="auto"/>
            <w:vAlign w:val="center"/>
            <w:hideMark/>
          </w:tcPr>
          <w:p w:rsidR="008C584C" w:rsidRPr="00397B95" w:rsidRDefault="008C584C" w:rsidP="00254D53">
            <w:pPr>
              <w:widowControl/>
              <w:spacing w:line="240" w:lineRule="auto"/>
              <w:jc w:val="both"/>
              <w:rPr>
                <w:ins w:id="3461" w:author="lynn" w:date="2016-10-26T16:02:00Z"/>
                <w:color w:val="000000"/>
                <w:szCs w:val="21"/>
              </w:rPr>
            </w:pPr>
          </w:p>
        </w:tc>
      </w:tr>
      <w:tr w:rsidR="008C584C" w:rsidRPr="00397B95" w:rsidTr="00254D53">
        <w:trPr>
          <w:trHeight w:val="540"/>
          <w:ins w:id="3462" w:author="lynn" w:date="2016-10-26T16:02:00Z"/>
        </w:trPr>
        <w:tc>
          <w:tcPr>
            <w:tcW w:w="2176" w:type="dxa"/>
            <w:tcBorders>
              <w:top w:val="nil"/>
              <w:left w:val="single" w:sz="4" w:space="0" w:color="auto"/>
              <w:bottom w:val="single" w:sz="4" w:space="0" w:color="auto"/>
              <w:right w:val="single" w:sz="4" w:space="0" w:color="auto"/>
            </w:tcBorders>
            <w:shd w:val="clear" w:color="auto" w:fill="auto"/>
            <w:vAlign w:val="center"/>
            <w:hideMark/>
          </w:tcPr>
          <w:p w:rsidR="008C584C" w:rsidRPr="00397B95" w:rsidRDefault="008C584C" w:rsidP="00254D53">
            <w:pPr>
              <w:widowControl/>
              <w:spacing w:line="240" w:lineRule="auto"/>
              <w:rPr>
                <w:ins w:id="3463" w:author="lynn" w:date="2016-10-26T16:02:00Z"/>
                <w:color w:val="000000"/>
                <w:szCs w:val="21"/>
              </w:rPr>
            </w:pPr>
            <w:ins w:id="3464" w:author="lynn" w:date="2016-10-26T16:02:00Z">
              <w:r w:rsidRPr="00397B95">
                <w:rPr>
                  <w:rFonts w:hint="eastAsia"/>
                  <w:color w:val="000000"/>
                </w:rPr>
                <w:t>sub_product_name</w:t>
              </w:r>
            </w:ins>
          </w:p>
        </w:tc>
        <w:tc>
          <w:tcPr>
            <w:tcW w:w="2695" w:type="dxa"/>
            <w:tcBorders>
              <w:top w:val="nil"/>
              <w:left w:val="nil"/>
              <w:bottom w:val="single" w:sz="4" w:space="0" w:color="auto"/>
              <w:right w:val="single" w:sz="4" w:space="0" w:color="auto"/>
            </w:tcBorders>
            <w:shd w:val="clear" w:color="auto" w:fill="auto"/>
            <w:vAlign w:val="center"/>
            <w:hideMark/>
          </w:tcPr>
          <w:p w:rsidR="008C584C" w:rsidRPr="00397B95" w:rsidRDefault="008C584C" w:rsidP="00254D53">
            <w:pPr>
              <w:widowControl/>
              <w:spacing w:line="240" w:lineRule="auto"/>
              <w:rPr>
                <w:ins w:id="3465" w:author="lynn" w:date="2016-10-26T16:02:00Z"/>
                <w:color w:val="000000"/>
                <w:szCs w:val="21"/>
              </w:rPr>
            </w:pPr>
            <w:ins w:id="3466" w:author="lynn" w:date="2016-10-26T16:02:00Z">
              <w:r w:rsidRPr="00397B95">
                <w:rPr>
                  <w:rFonts w:hint="eastAsia"/>
                  <w:color w:val="000000"/>
                  <w:szCs w:val="21"/>
                </w:rPr>
                <w:t>子产品名称</w:t>
              </w:r>
            </w:ins>
          </w:p>
        </w:tc>
        <w:tc>
          <w:tcPr>
            <w:tcW w:w="3368" w:type="dxa"/>
            <w:tcBorders>
              <w:top w:val="nil"/>
              <w:left w:val="nil"/>
              <w:bottom w:val="single" w:sz="4" w:space="0" w:color="auto"/>
              <w:right w:val="single" w:sz="4" w:space="0" w:color="auto"/>
            </w:tcBorders>
            <w:shd w:val="clear" w:color="auto" w:fill="auto"/>
            <w:vAlign w:val="center"/>
            <w:hideMark/>
          </w:tcPr>
          <w:p w:rsidR="008C584C" w:rsidRPr="00397B95" w:rsidRDefault="008C584C" w:rsidP="00254D53">
            <w:pPr>
              <w:widowControl/>
              <w:spacing w:line="240" w:lineRule="auto"/>
              <w:rPr>
                <w:ins w:id="3467" w:author="lynn" w:date="2016-10-26T16:02:00Z"/>
                <w:color w:val="000000"/>
                <w:szCs w:val="21"/>
              </w:rPr>
            </w:pPr>
          </w:p>
        </w:tc>
      </w:tr>
      <w:tr w:rsidR="008C584C" w:rsidRPr="00397B95" w:rsidTr="00254D53">
        <w:trPr>
          <w:trHeight w:val="540"/>
          <w:ins w:id="3468" w:author="lynn" w:date="2016-10-26T16:02:00Z"/>
        </w:trPr>
        <w:tc>
          <w:tcPr>
            <w:tcW w:w="2176" w:type="dxa"/>
            <w:tcBorders>
              <w:top w:val="nil"/>
              <w:left w:val="single" w:sz="4" w:space="0" w:color="auto"/>
              <w:bottom w:val="single" w:sz="4" w:space="0" w:color="auto"/>
              <w:right w:val="single" w:sz="4" w:space="0" w:color="auto"/>
            </w:tcBorders>
            <w:shd w:val="clear" w:color="auto" w:fill="auto"/>
            <w:vAlign w:val="center"/>
            <w:hideMark/>
          </w:tcPr>
          <w:p w:rsidR="008C584C" w:rsidRPr="00397B95" w:rsidRDefault="008C584C" w:rsidP="00254D53">
            <w:pPr>
              <w:widowControl/>
              <w:spacing w:line="240" w:lineRule="auto"/>
              <w:jc w:val="both"/>
              <w:rPr>
                <w:ins w:id="3469" w:author="lynn" w:date="2016-10-26T16:02:00Z"/>
                <w:color w:val="000000"/>
                <w:szCs w:val="21"/>
              </w:rPr>
            </w:pPr>
            <w:ins w:id="3470" w:author="lynn" w:date="2016-10-26T16:02:00Z">
              <w:r w:rsidRPr="00397B95">
                <w:rPr>
                  <w:color w:val="000000"/>
                </w:rPr>
                <w:lastRenderedPageBreak/>
                <w:t>act_type</w:t>
              </w:r>
            </w:ins>
          </w:p>
        </w:tc>
        <w:tc>
          <w:tcPr>
            <w:tcW w:w="2695" w:type="dxa"/>
            <w:tcBorders>
              <w:top w:val="nil"/>
              <w:left w:val="nil"/>
              <w:bottom w:val="single" w:sz="4" w:space="0" w:color="auto"/>
              <w:right w:val="single" w:sz="4" w:space="0" w:color="auto"/>
            </w:tcBorders>
            <w:shd w:val="clear" w:color="auto" w:fill="auto"/>
            <w:hideMark/>
          </w:tcPr>
          <w:p w:rsidR="008C584C" w:rsidRPr="00397B95" w:rsidRDefault="008C584C" w:rsidP="00254D53">
            <w:pPr>
              <w:widowControl/>
              <w:spacing w:line="240" w:lineRule="auto"/>
              <w:rPr>
                <w:ins w:id="3471" w:author="lynn" w:date="2016-10-26T16:02:00Z"/>
                <w:color w:val="000000"/>
                <w:szCs w:val="21"/>
              </w:rPr>
            </w:pPr>
            <w:ins w:id="3472" w:author="lynn" w:date="2016-10-26T16:03:00Z">
              <w:r w:rsidRPr="00397B95">
                <w:rPr>
                  <w:rFonts w:hint="eastAsia"/>
                  <w:color w:val="000000"/>
                  <w:szCs w:val="21"/>
                </w:rPr>
                <w:t>激活类型</w:t>
              </w:r>
            </w:ins>
          </w:p>
        </w:tc>
        <w:tc>
          <w:tcPr>
            <w:tcW w:w="3368" w:type="dxa"/>
            <w:tcBorders>
              <w:top w:val="nil"/>
              <w:left w:val="nil"/>
              <w:bottom w:val="single" w:sz="4" w:space="0" w:color="auto"/>
              <w:right w:val="single" w:sz="4" w:space="0" w:color="auto"/>
            </w:tcBorders>
            <w:shd w:val="clear" w:color="auto" w:fill="auto"/>
            <w:vAlign w:val="center"/>
            <w:hideMark/>
          </w:tcPr>
          <w:p w:rsidR="008C584C" w:rsidRPr="00397B95" w:rsidRDefault="008C584C" w:rsidP="00254D53">
            <w:pPr>
              <w:widowControl/>
              <w:spacing w:line="240" w:lineRule="auto"/>
              <w:jc w:val="both"/>
              <w:rPr>
                <w:ins w:id="3473" w:author="lynn" w:date="2016-10-26T16:02:00Z"/>
                <w:color w:val="000000"/>
                <w:szCs w:val="21"/>
              </w:rPr>
            </w:pPr>
            <w:ins w:id="3474" w:author="lynn" w:date="2016-10-26T16:37:00Z">
              <w:r w:rsidRPr="00397B95">
                <w:rPr>
                  <w:rFonts w:hint="eastAsia"/>
                  <w:color w:val="000000"/>
                  <w:szCs w:val="21"/>
                </w:rPr>
                <w:t>ADD</w:t>
              </w:r>
              <w:r w:rsidRPr="00397B95">
                <w:rPr>
                  <w:rFonts w:hint="eastAsia"/>
                  <w:color w:val="000000"/>
                  <w:szCs w:val="21"/>
                </w:rPr>
                <w:t>、</w:t>
              </w:r>
            </w:ins>
            <w:ins w:id="3475" w:author="lynn" w:date="2016-10-26T17:25:00Z">
              <w:r w:rsidRPr="00397B95">
                <w:rPr>
                  <w:rFonts w:hint="eastAsia"/>
                  <w:color w:val="000000"/>
                  <w:szCs w:val="21"/>
                </w:rPr>
                <w:t>KEEP</w:t>
              </w:r>
              <w:r w:rsidRPr="00397B95">
                <w:rPr>
                  <w:rFonts w:hint="eastAsia"/>
                  <w:color w:val="000000"/>
                  <w:szCs w:val="21"/>
                </w:rPr>
                <w:t>、</w:t>
              </w:r>
            </w:ins>
            <w:ins w:id="3476" w:author="lynn" w:date="2016-10-26T16:37:00Z">
              <w:r w:rsidRPr="00397B95">
                <w:rPr>
                  <w:rFonts w:hint="eastAsia"/>
                  <w:color w:val="000000"/>
                  <w:szCs w:val="21"/>
                </w:rPr>
                <w:t>DEL</w:t>
              </w:r>
            </w:ins>
            <w:r w:rsidRPr="00397B95">
              <w:rPr>
                <w:rFonts w:hint="eastAsia"/>
                <w:color w:val="000000"/>
                <w:szCs w:val="21"/>
              </w:rPr>
              <w:t>、</w:t>
            </w:r>
            <w:r w:rsidRPr="00397B95">
              <w:rPr>
                <w:rFonts w:hint="eastAsia"/>
                <w:color w:val="000000"/>
                <w:szCs w:val="21"/>
              </w:rPr>
              <w:t>MOD</w:t>
            </w:r>
          </w:p>
        </w:tc>
      </w:tr>
    </w:tbl>
    <w:p w:rsidR="008C584C" w:rsidRPr="00397B95" w:rsidRDefault="008C584C" w:rsidP="008C584C">
      <w:pPr>
        <w:pStyle w:val="affff7"/>
        <w:rPr>
          <w:color w:val="000000"/>
        </w:rPr>
      </w:pPr>
    </w:p>
    <w:p w:rsidR="008C584C" w:rsidRPr="00397B95" w:rsidRDefault="008C584C" w:rsidP="008C584C">
      <w:pPr>
        <w:pStyle w:val="affff7"/>
        <w:rPr>
          <w:ins w:id="3477" w:author="lynn" w:date="2016-10-26T16:00:00Z"/>
          <w:color w:val="000000"/>
        </w:rPr>
      </w:pPr>
      <w:ins w:id="3478" w:author="lynn" w:date="2016-10-26T16:01:00Z">
        <w:r w:rsidRPr="00397B95">
          <w:rPr>
            <w:color w:val="000000"/>
          </w:rPr>
          <w:t>sub_product_characters</w:t>
        </w:r>
        <w:r w:rsidRPr="00397B95">
          <w:rPr>
            <w:rFonts w:hint="eastAsia"/>
            <w:color w:val="000000"/>
          </w:rPr>
          <w:t>详细信息约定</w:t>
        </w:r>
      </w:ins>
    </w:p>
    <w:tbl>
      <w:tblPr>
        <w:tblW w:w="8239" w:type="dxa"/>
        <w:tblInd w:w="91" w:type="dxa"/>
        <w:tblLook w:val="04A0" w:firstRow="1" w:lastRow="0" w:firstColumn="1" w:lastColumn="0" w:noHBand="0" w:noVBand="1"/>
      </w:tblPr>
      <w:tblGrid>
        <w:gridCol w:w="3832"/>
        <w:gridCol w:w="1940"/>
        <w:gridCol w:w="2467"/>
      </w:tblGrid>
      <w:tr w:rsidR="008C584C" w:rsidRPr="00397B95" w:rsidTr="00254D53">
        <w:trPr>
          <w:trHeight w:val="540"/>
          <w:ins w:id="3479" w:author="lynn" w:date="2016-10-26T16:38:00Z"/>
        </w:trPr>
        <w:tc>
          <w:tcPr>
            <w:tcW w:w="2176" w:type="dxa"/>
            <w:tcBorders>
              <w:top w:val="single" w:sz="4" w:space="0" w:color="auto"/>
              <w:left w:val="single" w:sz="4" w:space="0" w:color="auto"/>
              <w:bottom w:val="single" w:sz="4" w:space="0" w:color="auto"/>
              <w:right w:val="single" w:sz="4" w:space="0" w:color="auto"/>
            </w:tcBorders>
            <w:shd w:val="clear" w:color="000000" w:fill="E6E6E6"/>
            <w:vAlign w:val="center"/>
            <w:hideMark/>
          </w:tcPr>
          <w:p w:rsidR="008C584C" w:rsidRPr="00397B95" w:rsidRDefault="008C584C" w:rsidP="00254D53">
            <w:pPr>
              <w:widowControl/>
              <w:spacing w:line="240" w:lineRule="auto"/>
              <w:jc w:val="both"/>
              <w:rPr>
                <w:ins w:id="3480" w:author="lynn" w:date="2016-10-26T16:38:00Z"/>
                <w:color w:val="000000"/>
                <w:szCs w:val="21"/>
              </w:rPr>
            </w:pPr>
            <w:ins w:id="3481" w:author="lynn" w:date="2016-10-26T16:38:00Z">
              <w:r w:rsidRPr="00397B95">
                <w:rPr>
                  <w:rFonts w:hint="eastAsia"/>
                  <w:color w:val="000000"/>
                  <w:szCs w:val="21"/>
                </w:rPr>
                <w:t>参数名称</w:t>
              </w:r>
            </w:ins>
          </w:p>
        </w:tc>
        <w:tc>
          <w:tcPr>
            <w:tcW w:w="2695" w:type="dxa"/>
            <w:tcBorders>
              <w:top w:val="single" w:sz="4" w:space="0" w:color="auto"/>
              <w:left w:val="nil"/>
              <w:bottom w:val="single" w:sz="4" w:space="0" w:color="auto"/>
              <w:right w:val="single" w:sz="4" w:space="0" w:color="auto"/>
            </w:tcBorders>
            <w:shd w:val="clear" w:color="000000" w:fill="E6E6E6"/>
            <w:vAlign w:val="center"/>
            <w:hideMark/>
          </w:tcPr>
          <w:p w:rsidR="008C584C" w:rsidRPr="00397B95" w:rsidRDefault="008C584C" w:rsidP="00254D53">
            <w:pPr>
              <w:widowControl/>
              <w:spacing w:line="240" w:lineRule="auto"/>
              <w:jc w:val="both"/>
              <w:rPr>
                <w:ins w:id="3482" w:author="lynn" w:date="2016-10-26T16:38:00Z"/>
                <w:color w:val="000000"/>
                <w:szCs w:val="21"/>
              </w:rPr>
            </w:pPr>
            <w:ins w:id="3483" w:author="lynn" w:date="2016-10-26T16:38:00Z">
              <w:r w:rsidRPr="00397B95">
                <w:rPr>
                  <w:rFonts w:hint="eastAsia"/>
                  <w:color w:val="000000"/>
                  <w:szCs w:val="21"/>
                </w:rPr>
                <w:t>中文名称</w:t>
              </w:r>
            </w:ins>
          </w:p>
        </w:tc>
        <w:tc>
          <w:tcPr>
            <w:tcW w:w="3368" w:type="dxa"/>
            <w:tcBorders>
              <w:top w:val="single" w:sz="4" w:space="0" w:color="auto"/>
              <w:left w:val="nil"/>
              <w:bottom w:val="single" w:sz="4" w:space="0" w:color="auto"/>
              <w:right w:val="single" w:sz="4" w:space="0" w:color="auto"/>
            </w:tcBorders>
            <w:shd w:val="clear" w:color="000000" w:fill="E6E6E6"/>
            <w:vAlign w:val="center"/>
            <w:hideMark/>
          </w:tcPr>
          <w:p w:rsidR="008C584C" w:rsidRPr="00397B95" w:rsidRDefault="008C584C" w:rsidP="00254D53">
            <w:pPr>
              <w:widowControl/>
              <w:spacing w:line="240" w:lineRule="auto"/>
              <w:jc w:val="both"/>
              <w:rPr>
                <w:ins w:id="3484" w:author="lynn" w:date="2016-10-26T16:38:00Z"/>
                <w:color w:val="000000"/>
                <w:szCs w:val="21"/>
              </w:rPr>
            </w:pPr>
            <w:ins w:id="3485" w:author="lynn" w:date="2016-10-26T16:38:00Z">
              <w:r w:rsidRPr="00397B95">
                <w:rPr>
                  <w:rFonts w:hint="eastAsia"/>
                  <w:color w:val="000000"/>
                  <w:szCs w:val="21"/>
                </w:rPr>
                <w:t>说明</w:t>
              </w:r>
            </w:ins>
          </w:p>
        </w:tc>
      </w:tr>
      <w:tr w:rsidR="008C584C" w:rsidRPr="00397B95" w:rsidTr="00254D53">
        <w:trPr>
          <w:trHeight w:val="720"/>
          <w:ins w:id="3486" w:author="lynn" w:date="2016-10-26T16:38:00Z"/>
        </w:trPr>
        <w:tc>
          <w:tcPr>
            <w:tcW w:w="2176" w:type="dxa"/>
            <w:tcBorders>
              <w:top w:val="nil"/>
              <w:left w:val="single" w:sz="4" w:space="0" w:color="auto"/>
              <w:bottom w:val="single" w:sz="4" w:space="0" w:color="auto"/>
              <w:right w:val="single" w:sz="4" w:space="0" w:color="auto"/>
            </w:tcBorders>
            <w:shd w:val="clear" w:color="auto" w:fill="auto"/>
            <w:vAlign w:val="center"/>
            <w:hideMark/>
          </w:tcPr>
          <w:p w:rsidR="008C584C" w:rsidRPr="00397B95" w:rsidRDefault="008C584C" w:rsidP="00254D53">
            <w:pPr>
              <w:widowControl/>
              <w:spacing w:line="240" w:lineRule="auto"/>
              <w:jc w:val="both"/>
              <w:rPr>
                <w:ins w:id="3487" w:author="lynn" w:date="2016-10-26T16:38:00Z"/>
                <w:color w:val="000000"/>
                <w:szCs w:val="21"/>
              </w:rPr>
            </w:pPr>
            <w:ins w:id="3488" w:author="lynn" w:date="2016-10-26T16:40:00Z">
              <w:r w:rsidRPr="00397B95">
                <w:rPr>
                  <w:color w:val="000000"/>
                </w:rPr>
                <w:t>sub_product_</w:t>
              </w:r>
            </w:ins>
            <w:ins w:id="3489" w:author="lynn" w:date="2016-10-26T16:38:00Z">
              <w:r w:rsidRPr="00397B95">
                <w:rPr>
                  <w:color w:val="000000"/>
                </w:rPr>
                <w:t>character_code</w:t>
              </w:r>
            </w:ins>
          </w:p>
        </w:tc>
        <w:tc>
          <w:tcPr>
            <w:tcW w:w="2695" w:type="dxa"/>
            <w:tcBorders>
              <w:top w:val="nil"/>
              <w:left w:val="nil"/>
              <w:bottom w:val="single" w:sz="4" w:space="0" w:color="auto"/>
              <w:right w:val="single" w:sz="4" w:space="0" w:color="auto"/>
            </w:tcBorders>
            <w:shd w:val="clear" w:color="auto" w:fill="auto"/>
            <w:vAlign w:val="center"/>
            <w:hideMark/>
          </w:tcPr>
          <w:p w:rsidR="008C584C" w:rsidRPr="00397B95" w:rsidRDefault="008C584C" w:rsidP="00254D53">
            <w:pPr>
              <w:widowControl/>
              <w:spacing w:line="240" w:lineRule="auto"/>
              <w:rPr>
                <w:ins w:id="3490" w:author="lynn" w:date="2016-10-26T16:38:00Z"/>
                <w:color w:val="000000"/>
                <w:szCs w:val="21"/>
              </w:rPr>
            </w:pPr>
            <w:ins w:id="3491" w:author="lynn" w:date="2016-10-26T16:38:00Z">
              <w:r w:rsidRPr="00397B95">
                <w:rPr>
                  <w:rFonts w:hint="eastAsia"/>
                  <w:color w:val="000000"/>
                  <w:szCs w:val="21"/>
                </w:rPr>
                <w:t>参数编号</w:t>
              </w:r>
            </w:ins>
          </w:p>
        </w:tc>
        <w:tc>
          <w:tcPr>
            <w:tcW w:w="3368" w:type="dxa"/>
            <w:tcBorders>
              <w:top w:val="nil"/>
              <w:left w:val="nil"/>
              <w:bottom w:val="single" w:sz="4" w:space="0" w:color="auto"/>
              <w:right w:val="single" w:sz="4" w:space="0" w:color="auto"/>
            </w:tcBorders>
            <w:shd w:val="clear" w:color="auto" w:fill="auto"/>
            <w:vAlign w:val="center"/>
            <w:hideMark/>
          </w:tcPr>
          <w:p w:rsidR="008C584C" w:rsidRPr="00397B95" w:rsidRDefault="008C584C" w:rsidP="00254D53">
            <w:pPr>
              <w:widowControl/>
              <w:spacing w:line="240" w:lineRule="auto"/>
              <w:jc w:val="both"/>
              <w:rPr>
                <w:ins w:id="3492" w:author="lynn" w:date="2016-10-26T16:38:00Z"/>
                <w:color w:val="000000"/>
                <w:szCs w:val="21"/>
              </w:rPr>
            </w:pPr>
          </w:p>
        </w:tc>
      </w:tr>
      <w:tr w:rsidR="008C584C" w:rsidRPr="00397B95" w:rsidTr="00254D53">
        <w:trPr>
          <w:trHeight w:val="540"/>
          <w:ins w:id="3493" w:author="lynn" w:date="2016-10-26T16:38:00Z"/>
        </w:trPr>
        <w:tc>
          <w:tcPr>
            <w:tcW w:w="2176" w:type="dxa"/>
            <w:tcBorders>
              <w:top w:val="nil"/>
              <w:left w:val="single" w:sz="4" w:space="0" w:color="auto"/>
              <w:bottom w:val="single" w:sz="4" w:space="0" w:color="auto"/>
              <w:right w:val="single" w:sz="4" w:space="0" w:color="auto"/>
            </w:tcBorders>
            <w:shd w:val="clear" w:color="auto" w:fill="auto"/>
            <w:vAlign w:val="center"/>
            <w:hideMark/>
          </w:tcPr>
          <w:p w:rsidR="008C584C" w:rsidRPr="00397B95" w:rsidRDefault="008C584C" w:rsidP="00254D53">
            <w:pPr>
              <w:widowControl/>
              <w:spacing w:line="240" w:lineRule="auto"/>
              <w:rPr>
                <w:ins w:id="3494" w:author="lynn" w:date="2016-10-26T16:38:00Z"/>
                <w:color w:val="000000"/>
                <w:szCs w:val="21"/>
              </w:rPr>
            </w:pPr>
            <w:ins w:id="3495" w:author="lynn" w:date="2016-10-26T16:40:00Z">
              <w:r w:rsidRPr="00397B95">
                <w:rPr>
                  <w:color w:val="000000"/>
                </w:rPr>
                <w:t>sub_product_</w:t>
              </w:r>
            </w:ins>
            <w:ins w:id="3496" w:author="lynn" w:date="2016-10-26T16:38:00Z">
              <w:r w:rsidRPr="00397B95">
                <w:rPr>
                  <w:color w:val="000000"/>
                </w:rPr>
                <w:t>character_name</w:t>
              </w:r>
            </w:ins>
          </w:p>
        </w:tc>
        <w:tc>
          <w:tcPr>
            <w:tcW w:w="2695" w:type="dxa"/>
            <w:tcBorders>
              <w:top w:val="nil"/>
              <w:left w:val="nil"/>
              <w:bottom w:val="single" w:sz="4" w:space="0" w:color="auto"/>
              <w:right w:val="single" w:sz="4" w:space="0" w:color="auto"/>
            </w:tcBorders>
            <w:shd w:val="clear" w:color="auto" w:fill="auto"/>
            <w:vAlign w:val="center"/>
            <w:hideMark/>
          </w:tcPr>
          <w:p w:rsidR="008C584C" w:rsidRPr="00397B95" w:rsidRDefault="008C584C" w:rsidP="00254D53">
            <w:pPr>
              <w:widowControl/>
              <w:spacing w:line="240" w:lineRule="auto"/>
              <w:rPr>
                <w:ins w:id="3497" w:author="lynn" w:date="2016-10-26T16:38:00Z"/>
                <w:color w:val="000000"/>
                <w:szCs w:val="21"/>
              </w:rPr>
            </w:pPr>
            <w:ins w:id="3498" w:author="lynn" w:date="2016-10-26T16:38:00Z">
              <w:r w:rsidRPr="00397B95">
                <w:rPr>
                  <w:rFonts w:hint="eastAsia"/>
                  <w:color w:val="000000"/>
                  <w:szCs w:val="21"/>
                </w:rPr>
                <w:t>参数名称</w:t>
              </w:r>
            </w:ins>
          </w:p>
        </w:tc>
        <w:tc>
          <w:tcPr>
            <w:tcW w:w="3368" w:type="dxa"/>
            <w:tcBorders>
              <w:top w:val="nil"/>
              <w:left w:val="nil"/>
              <w:bottom w:val="single" w:sz="4" w:space="0" w:color="auto"/>
              <w:right w:val="single" w:sz="4" w:space="0" w:color="auto"/>
            </w:tcBorders>
            <w:shd w:val="clear" w:color="auto" w:fill="auto"/>
            <w:vAlign w:val="center"/>
            <w:hideMark/>
          </w:tcPr>
          <w:p w:rsidR="008C584C" w:rsidRPr="00397B95" w:rsidRDefault="008C584C" w:rsidP="00254D53">
            <w:pPr>
              <w:widowControl/>
              <w:spacing w:line="240" w:lineRule="auto"/>
              <w:rPr>
                <w:ins w:id="3499" w:author="lynn" w:date="2016-10-26T16:38:00Z"/>
                <w:color w:val="000000"/>
                <w:szCs w:val="21"/>
              </w:rPr>
            </w:pPr>
            <w:ins w:id="3500" w:author="lynn" w:date="2016-10-26T16:38:00Z">
              <w:r w:rsidRPr="00397B95">
                <w:rPr>
                  <w:rFonts w:hint="eastAsia"/>
                  <w:color w:val="000000"/>
                  <w:szCs w:val="21"/>
                </w:rPr>
                <w:t>账号、密码、电话号码</w:t>
              </w:r>
            </w:ins>
          </w:p>
        </w:tc>
      </w:tr>
      <w:tr w:rsidR="008C584C" w:rsidRPr="00397B95" w:rsidTr="00254D53">
        <w:trPr>
          <w:trHeight w:val="540"/>
          <w:ins w:id="3501" w:author="lynn" w:date="2016-10-26T16:38:00Z"/>
        </w:trPr>
        <w:tc>
          <w:tcPr>
            <w:tcW w:w="2176" w:type="dxa"/>
            <w:tcBorders>
              <w:top w:val="nil"/>
              <w:left w:val="single" w:sz="4" w:space="0" w:color="auto"/>
              <w:bottom w:val="single" w:sz="4" w:space="0" w:color="auto"/>
              <w:right w:val="single" w:sz="4" w:space="0" w:color="auto"/>
            </w:tcBorders>
            <w:shd w:val="clear" w:color="auto" w:fill="auto"/>
            <w:vAlign w:val="center"/>
            <w:hideMark/>
          </w:tcPr>
          <w:p w:rsidR="008C584C" w:rsidRPr="00397B95" w:rsidRDefault="008C584C" w:rsidP="00254D53">
            <w:pPr>
              <w:widowControl/>
              <w:spacing w:line="240" w:lineRule="auto"/>
              <w:rPr>
                <w:ins w:id="3502" w:author="lynn" w:date="2016-10-26T16:38:00Z"/>
                <w:color w:val="000000"/>
              </w:rPr>
            </w:pPr>
            <w:ins w:id="3503" w:author="lynn" w:date="2016-10-26T16:40:00Z">
              <w:r w:rsidRPr="00397B95">
                <w:rPr>
                  <w:color w:val="000000"/>
                </w:rPr>
                <w:t>sub_product_</w:t>
              </w:r>
            </w:ins>
            <w:ins w:id="3504" w:author="lynn" w:date="2016-10-26T16:38:00Z">
              <w:r w:rsidRPr="00397B95">
                <w:rPr>
                  <w:color w:val="000000"/>
                </w:rPr>
                <w:t>character_value</w:t>
              </w:r>
            </w:ins>
          </w:p>
        </w:tc>
        <w:tc>
          <w:tcPr>
            <w:tcW w:w="2695" w:type="dxa"/>
            <w:tcBorders>
              <w:top w:val="nil"/>
              <w:left w:val="nil"/>
              <w:bottom w:val="single" w:sz="4" w:space="0" w:color="auto"/>
              <w:right w:val="single" w:sz="4" w:space="0" w:color="auto"/>
            </w:tcBorders>
            <w:shd w:val="clear" w:color="auto" w:fill="auto"/>
            <w:vAlign w:val="center"/>
            <w:hideMark/>
          </w:tcPr>
          <w:p w:rsidR="008C584C" w:rsidRPr="00397B95" w:rsidRDefault="008C584C" w:rsidP="00254D53">
            <w:pPr>
              <w:widowControl/>
              <w:spacing w:line="240" w:lineRule="auto"/>
              <w:rPr>
                <w:ins w:id="3505" w:author="lynn" w:date="2016-10-26T16:38:00Z"/>
                <w:color w:val="000000"/>
                <w:szCs w:val="21"/>
              </w:rPr>
            </w:pPr>
            <w:ins w:id="3506" w:author="lynn" w:date="2016-10-26T16:38:00Z">
              <w:r w:rsidRPr="00397B95">
                <w:rPr>
                  <w:rFonts w:hint="eastAsia"/>
                  <w:color w:val="000000"/>
                  <w:szCs w:val="21"/>
                </w:rPr>
                <w:t>参数值</w:t>
              </w:r>
            </w:ins>
          </w:p>
        </w:tc>
        <w:tc>
          <w:tcPr>
            <w:tcW w:w="3368" w:type="dxa"/>
            <w:tcBorders>
              <w:top w:val="nil"/>
              <w:left w:val="nil"/>
              <w:bottom w:val="single" w:sz="4" w:space="0" w:color="auto"/>
              <w:right w:val="single" w:sz="4" w:space="0" w:color="auto"/>
            </w:tcBorders>
            <w:shd w:val="clear" w:color="auto" w:fill="auto"/>
            <w:vAlign w:val="center"/>
            <w:hideMark/>
          </w:tcPr>
          <w:p w:rsidR="008C584C" w:rsidRPr="00397B95" w:rsidRDefault="008C584C" w:rsidP="00254D53">
            <w:pPr>
              <w:widowControl/>
              <w:spacing w:line="240" w:lineRule="auto"/>
              <w:rPr>
                <w:ins w:id="3507" w:author="lynn" w:date="2016-10-26T16:38:00Z"/>
                <w:color w:val="000000"/>
                <w:szCs w:val="21"/>
              </w:rPr>
            </w:pPr>
          </w:p>
        </w:tc>
      </w:tr>
      <w:tr w:rsidR="008C584C" w:rsidRPr="00397B95" w:rsidTr="00254D53">
        <w:trPr>
          <w:trHeight w:val="540"/>
          <w:ins w:id="3508" w:author="lynn" w:date="2016-10-26T16:38:00Z"/>
        </w:trPr>
        <w:tc>
          <w:tcPr>
            <w:tcW w:w="2176" w:type="dxa"/>
            <w:tcBorders>
              <w:top w:val="nil"/>
              <w:left w:val="single" w:sz="4" w:space="0" w:color="auto"/>
              <w:bottom w:val="single" w:sz="4" w:space="0" w:color="auto"/>
              <w:right w:val="single" w:sz="4" w:space="0" w:color="auto"/>
            </w:tcBorders>
            <w:shd w:val="clear" w:color="auto" w:fill="auto"/>
            <w:vAlign w:val="center"/>
            <w:hideMark/>
          </w:tcPr>
          <w:p w:rsidR="008C584C" w:rsidRPr="00397B95" w:rsidRDefault="008C584C" w:rsidP="00254D53">
            <w:pPr>
              <w:widowControl/>
              <w:spacing w:line="240" w:lineRule="auto"/>
              <w:jc w:val="both"/>
              <w:rPr>
                <w:ins w:id="3509" w:author="lynn" w:date="2016-10-26T16:38:00Z"/>
                <w:color w:val="000000"/>
                <w:szCs w:val="21"/>
              </w:rPr>
            </w:pPr>
            <w:ins w:id="3510" w:author="lynn" w:date="2016-10-26T16:40:00Z">
              <w:r w:rsidRPr="00397B95">
                <w:rPr>
                  <w:color w:val="000000"/>
                </w:rPr>
                <w:t>sub_product_</w:t>
              </w:r>
            </w:ins>
            <w:ins w:id="3511" w:author="lynn" w:date="2016-10-26T16:38:00Z">
              <w:r w:rsidRPr="00397B95">
                <w:rPr>
                  <w:color w:val="000000"/>
                </w:rPr>
                <w:t>old_character_value</w:t>
              </w:r>
            </w:ins>
          </w:p>
        </w:tc>
        <w:tc>
          <w:tcPr>
            <w:tcW w:w="2695" w:type="dxa"/>
            <w:tcBorders>
              <w:top w:val="nil"/>
              <w:left w:val="nil"/>
              <w:bottom w:val="single" w:sz="4" w:space="0" w:color="auto"/>
              <w:right w:val="single" w:sz="4" w:space="0" w:color="auto"/>
            </w:tcBorders>
            <w:shd w:val="clear" w:color="auto" w:fill="auto"/>
            <w:hideMark/>
          </w:tcPr>
          <w:p w:rsidR="008C584C" w:rsidRPr="00397B95" w:rsidRDefault="008C584C" w:rsidP="00254D53">
            <w:pPr>
              <w:widowControl/>
              <w:spacing w:line="240" w:lineRule="auto"/>
              <w:rPr>
                <w:ins w:id="3512" w:author="lynn" w:date="2016-10-26T16:38:00Z"/>
                <w:color w:val="000000"/>
                <w:szCs w:val="21"/>
              </w:rPr>
            </w:pPr>
            <w:ins w:id="3513" w:author="lynn" w:date="2016-10-26T16:38:00Z">
              <w:r w:rsidRPr="00397B95">
                <w:rPr>
                  <w:rFonts w:hint="eastAsia"/>
                  <w:color w:val="000000"/>
                  <w:szCs w:val="21"/>
                </w:rPr>
                <w:t>旧参数值</w:t>
              </w:r>
            </w:ins>
          </w:p>
        </w:tc>
        <w:tc>
          <w:tcPr>
            <w:tcW w:w="3368" w:type="dxa"/>
            <w:tcBorders>
              <w:top w:val="nil"/>
              <w:left w:val="nil"/>
              <w:bottom w:val="single" w:sz="4" w:space="0" w:color="auto"/>
              <w:right w:val="single" w:sz="4" w:space="0" w:color="auto"/>
            </w:tcBorders>
            <w:shd w:val="clear" w:color="auto" w:fill="auto"/>
            <w:vAlign w:val="center"/>
            <w:hideMark/>
          </w:tcPr>
          <w:p w:rsidR="008C584C" w:rsidRPr="00397B95" w:rsidRDefault="008C584C" w:rsidP="00254D53">
            <w:pPr>
              <w:widowControl/>
              <w:spacing w:line="240" w:lineRule="auto"/>
              <w:jc w:val="both"/>
              <w:rPr>
                <w:ins w:id="3514" w:author="lynn" w:date="2016-10-26T16:38:00Z"/>
                <w:color w:val="000000"/>
                <w:szCs w:val="21"/>
              </w:rPr>
            </w:pPr>
            <w:ins w:id="3515" w:author="lynn" w:date="2016-10-26T16:40:00Z">
              <w:r w:rsidRPr="00397B95">
                <w:rPr>
                  <w:rFonts w:hint="eastAsia"/>
                  <w:color w:val="000000"/>
                  <w:szCs w:val="21"/>
                </w:rPr>
                <w:t>业务参数变更时传旧值</w:t>
              </w:r>
            </w:ins>
          </w:p>
        </w:tc>
      </w:tr>
    </w:tbl>
    <w:p w:rsidR="008C584C" w:rsidRPr="00397B95" w:rsidRDefault="008C584C" w:rsidP="008C584C">
      <w:pPr>
        <w:pStyle w:val="affff7"/>
        <w:rPr>
          <w:ins w:id="3516" w:author="lynn" w:date="2016-10-26T16:00:00Z"/>
          <w:color w:val="000000"/>
        </w:rPr>
      </w:pPr>
    </w:p>
    <w:p w:rsidR="008C584C" w:rsidRPr="00397B95" w:rsidRDefault="008C584C" w:rsidP="008C584C">
      <w:pPr>
        <w:pStyle w:val="affff7"/>
        <w:rPr>
          <w:color w:val="000000"/>
        </w:rPr>
      </w:pPr>
      <w:r w:rsidRPr="00397B95">
        <w:rPr>
          <w:color w:val="000000"/>
        </w:rPr>
        <w:t>sub_products</w:t>
      </w:r>
      <w:r w:rsidRPr="00397B95">
        <w:rPr>
          <w:rFonts w:hint="eastAsia"/>
          <w:color w:val="000000"/>
        </w:rPr>
        <w:t>及</w:t>
      </w:r>
      <w:r w:rsidRPr="00397B95">
        <w:rPr>
          <w:color w:val="000000"/>
        </w:rPr>
        <w:t>sub_product_characters</w:t>
      </w:r>
      <w:r w:rsidRPr="00397B95">
        <w:rPr>
          <w:rFonts w:hint="eastAsia"/>
          <w:color w:val="000000"/>
        </w:rPr>
        <w:t>报文示例：（本次示例中的产品编号仅作示例使用，实际产品编号需待</w:t>
      </w:r>
      <w:r w:rsidRPr="00397B95">
        <w:rPr>
          <w:rFonts w:hint="eastAsia"/>
          <w:color w:val="000000"/>
        </w:rPr>
        <w:t>BOSS</w:t>
      </w:r>
      <w:r w:rsidRPr="00397B95">
        <w:rPr>
          <w:rFonts w:hint="eastAsia"/>
          <w:color w:val="000000"/>
        </w:rPr>
        <w:t>侧确认）</w:t>
      </w:r>
    </w:p>
    <w:p w:rsidR="008C584C" w:rsidRPr="00397B95" w:rsidRDefault="008C584C" w:rsidP="008C584C">
      <w:pPr>
        <w:pStyle w:val="affff7"/>
        <w:rPr>
          <w:color w:val="000000"/>
        </w:rPr>
      </w:pPr>
    </w:p>
    <w:p w:rsidR="008C584C" w:rsidRPr="00397B95" w:rsidRDefault="008C584C" w:rsidP="008C584C">
      <w:pPr>
        <w:pStyle w:val="affff7"/>
        <w:rPr>
          <w:color w:val="000000"/>
        </w:rPr>
      </w:pPr>
      <w:r w:rsidRPr="00397B95">
        <w:rPr>
          <w:color w:val="000000"/>
        </w:rPr>
        <w:t>&lt;sub_products&gt;</w:t>
      </w:r>
    </w:p>
    <w:p w:rsidR="008C584C" w:rsidRPr="00397B95" w:rsidRDefault="008C584C" w:rsidP="008C584C">
      <w:pPr>
        <w:pStyle w:val="affff7"/>
        <w:rPr>
          <w:color w:val="000000"/>
        </w:rPr>
      </w:pPr>
      <w:r w:rsidRPr="00397B95">
        <w:rPr>
          <w:color w:val="000000"/>
        </w:rPr>
        <w:t xml:space="preserve">      </w:t>
      </w:r>
    </w:p>
    <w:p w:rsidR="008C584C" w:rsidRPr="00397B95" w:rsidRDefault="008C584C" w:rsidP="008C584C">
      <w:pPr>
        <w:pStyle w:val="affff7"/>
        <w:rPr>
          <w:color w:val="000000"/>
        </w:rPr>
      </w:pPr>
      <w:r w:rsidRPr="00397B95">
        <w:rPr>
          <w:color w:val="000000"/>
        </w:rPr>
        <w:t xml:space="preserve">    &lt;sub_product&gt;</w:t>
      </w:r>
    </w:p>
    <w:p w:rsidR="008C584C" w:rsidRPr="00397B95" w:rsidRDefault="008C584C" w:rsidP="008C584C">
      <w:pPr>
        <w:pStyle w:val="affff7"/>
        <w:ind w:firstLineChars="600" w:firstLine="1260"/>
        <w:rPr>
          <w:color w:val="000000"/>
        </w:rPr>
      </w:pPr>
      <w:r w:rsidRPr="00397B95">
        <w:rPr>
          <w:rFonts w:hint="eastAsia"/>
          <w:color w:val="000000"/>
        </w:rPr>
        <w:t>&lt;</w:t>
      </w:r>
      <w:r w:rsidRPr="00397B95">
        <w:rPr>
          <w:rFonts w:ascii="宋体" w:hAnsi="宋体" w:cs="宋体"/>
          <w:color w:val="000000"/>
          <w:highlight w:val="white"/>
        </w:rPr>
        <w:t>sub_product_</w:t>
      </w:r>
      <w:r w:rsidRPr="00397B95">
        <w:rPr>
          <w:rFonts w:ascii="宋体" w:hAnsi="宋体" w:cs="宋体" w:hint="eastAsia"/>
          <w:color w:val="000000"/>
          <w:highlight w:val="white"/>
        </w:rPr>
        <w:t>inst_id</w:t>
      </w:r>
      <w:r w:rsidRPr="00397B95">
        <w:rPr>
          <w:rFonts w:hint="eastAsia"/>
          <w:color w:val="000000"/>
        </w:rPr>
        <w:t>&gt;</w:t>
      </w:r>
      <w:r w:rsidRPr="00397B95">
        <w:rPr>
          <w:rFonts w:hint="eastAsia"/>
          <w:color w:val="000000"/>
        </w:rPr>
        <w:t>子产品实例</w:t>
      </w:r>
      <w:r w:rsidRPr="00397B95">
        <w:rPr>
          <w:color w:val="000000"/>
        </w:rPr>
        <w:t>id</w:t>
      </w:r>
      <w:r w:rsidRPr="00397B95">
        <w:rPr>
          <w:rFonts w:hint="eastAsia"/>
          <w:color w:val="000000"/>
        </w:rPr>
        <w:t>&lt;/</w:t>
      </w:r>
      <w:r w:rsidRPr="00397B95">
        <w:rPr>
          <w:rFonts w:ascii="宋体" w:hAnsi="宋体" w:cs="宋体"/>
          <w:color w:val="000000"/>
          <w:highlight w:val="white"/>
        </w:rPr>
        <w:t>sub</w:t>
      </w:r>
      <w:r w:rsidRPr="00397B95">
        <w:rPr>
          <w:rFonts w:ascii="宋体" w:hAnsi="宋体" w:cs="宋体" w:hint="eastAsia"/>
          <w:color w:val="000000"/>
          <w:highlight w:val="white"/>
        </w:rPr>
        <w:t>_</w:t>
      </w:r>
      <w:r w:rsidRPr="00397B95">
        <w:rPr>
          <w:rFonts w:ascii="宋体" w:hAnsi="宋体" w:cs="宋体"/>
          <w:color w:val="000000"/>
          <w:highlight w:val="white"/>
        </w:rPr>
        <w:t>product_</w:t>
      </w:r>
      <w:r w:rsidRPr="00397B95">
        <w:rPr>
          <w:rFonts w:ascii="宋体" w:hAnsi="宋体" w:cs="宋体" w:hint="eastAsia"/>
          <w:color w:val="000000"/>
          <w:highlight w:val="white"/>
        </w:rPr>
        <w:t>inst_id</w:t>
      </w:r>
      <w:r w:rsidRPr="00397B95">
        <w:rPr>
          <w:rFonts w:hint="eastAsia"/>
          <w:color w:val="000000"/>
        </w:rPr>
        <w:t>&gt;</w:t>
      </w:r>
    </w:p>
    <w:p w:rsidR="008C584C" w:rsidRPr="00397B95" w:rsidRDefault="008C584C" w:rsidP="008C584C">
      <w:pPr>
        <w:pStyle w:val="affff7"/>
        <w:rPr>
          <w:color w:val="000000"/>
        </w:rPr>
      </w:pPr>
      <w:r w:rsidRPr="00397B95">
        <w:rPr>
          <w:color w:val="000000"/>
        </w:rPr>
        <w:t xml:space="preserve">        &lt;sub_product_code&gt;0PB225&lt;/sub_product_code&gt;</w:t>
      </w:r>
    </w:p>
    <w:p w:rsidR="008C584C" w:rsidRPr="00397B95" w:rsidRDefault="008C584C" w:rsidP="008C584C">
      <w:pPr>
        <w:pStyle w:val="affff7"/>
        <w:rPr>
          <w:color w:val="000000"/>
        </w:rPr>
      </w:pPr>
      <w:r w:rsidRPr="00397B95">
        <w:rPr>
          <w:rFonts w:hint="eastAsia"/>
          <w:color w:val="000000"/>
        </w:rPr>
        <w:t xml:space="preserve">        &lt;sub_product_name&gt;VOIP</w:t>
      </w:r>
      <w:r w:rsidRPr="00397B95">
        <w:rPr>
          <w:rFonts w:hint="eastAsia"/>
          <w:color w:val="000000"/>
        </w:rPr>
        <w:t>语音</w:t>
      </w:r>
      <w:r w:rsidRPr="00397B95">
        <w:rPr>
          <w:rFonts w:hint="eastAsia"/>
          <w:color w:val="000000"/>
        </w:rPr>
        <w:t>&lt;/sub_product_name&gt;</w:t>
      </w:r>
    </w:p>
    <w:p w:rsidR="008C584C" w:rsidRPr="00397B95" w:rsidRDefault="008C584C" w:rsidP="008C584C">
      <w:pPr>
        <w:pStyle w:val="affff7"/>
        <w:rPr>
          <w:color w:val="000000"/>
        </w:rPr>
      </w:pPr>
      <w:r w:rsidRPr="00397B95">
        <w:rPr>
          <w:rFonts w:hint="eastAsia"/>
          <w:color w:val="000000"/>
        </w:rPr>
        <w:t xml:space="preserve">        </w:t>
      </w:r>
    </w:p>
    <w:p w:rsidR="008C584C" w:rsidRPr="00397B95" w:rsidRDefault="008C584C" w:rsidP="008C584C">
      <w:pPr>
        <w:pStyle w:val="affff7"/>
        <w:rPr>
          <w:color w:val="000000"/>
        </w:rPr>
      </w:pPr>
    </w:p>
    <w:p w:rsidR="008C584C" w:rsidRPr="00397B95" w:rsidRDefault="008C584C" w:rsidP="008C584C">
      <w:pPr>
        <w:pStyle w:val="affff7"/>
        <w:rPr>
          <w:color w:val="000000"/>
        </w:rPr>
      </w:pPr>
      <w:r w:rsidRPr="00397B95">
        <w:rPr>
          <w:color w:val="000000"/>
        </w:rPr>
        <w:t xml:space="preserve">        &lt;act_type&gt;ADD&lt;/act_type&gt;</w:t>
      </w:r>
    </w:p>
    <w:p w:rsidR="008C584C" w:rsidRPr="00397B95" w:rsidRDefault="008C584C" w:rsidP="008C584C">
      <w:pPr>
        <w:pStyle w:val="affff7"/>
        <w:rPr>
          <w:ins w:id="3517" w:author="lynn" w:date="2016-10-26T16:40:00Z"/>
          <w:color w:val="000000"/>
        </w:rPr>
      </w:pPr>
      <w:r w:rsidRPr="00397B95">
        <w:rPr>
          <w:color w:val="000000"/>
        </w:rPr>
        <w:t xml:space="preserve">      &lt;/sub_product&gt;&lt;/sub_products&gt;</w:t>
      </w:r>
    </w:p>
    <w:p w:rsidR="008C584C" w:rsidRPr="00397B95" w:rsidRDefault="008C584C" w:rsidP="008C584C">
      <w:pPr>
        <w:pStyle w:val="affff7"/>
        <w:rPr>
          <w:color w:val="000000"/>
        </w:rPr>
      </w:pPr>
      <w:r w:rsidRPr="00397B95">
        <w:rPr>
          <w:color w:val="000000"/>
        </w:rPr>
        <w:t>&lt;sub_product_characters&gt;</w:t>
      </w:r>
    </w:p>
    <w:p w:rsidR="008C584C" w:rsidRPr="00397B95" w:rsidRDefault="008C584C" w:rsidP="008C584C">
      <w:pPr>
        <w:pStyle w:val="affff7"/>
        <w:rPr>
          <w:color w:val="000000"/>
        </w:rPr>
      </w:pPr>
      <w:r w:rsidRPr="00397B95">
        <w:rPr>
          <w:color w:val="000000"/>
        </w:rPr>
        <w:t>&lt;sub_product_character&gt;</w:t>
      </w:r>
    </w:p>
    <w:p w:rsidR="008C584C" w:rsidRPr="00397B95" w:rsidRDefault="008C584C" w:rsidP="008C584C">
      <w:pPr>
        <w:pStyle w:val="affff7"/>
        <w:rPr>
          <w:color w:val="000000"/>
        </w:rPr>
      </w:pPr>
      <w:r w:rsidRPr="00397B95">
        <w:rPr>
          <w:color w:val="000000"/>
        </w:rPr>
        <w:t>&lt;sub_product_code&gt;0PB225&lt;/sub_product_code&gt;        &lt;sub_product_character_code&gt;0PB225-58698&lt;/sub_product_character_code&gt;</w:t>
      </w:r>
    </w:p>
    <w:p w:rsidR="008C584C" w:rsidRPr="00397B95" w:rsidRDefault="008C584C" w:rsidP="008C584C">
      <w:pPr>
        <w:pStyle w:val="affff7"/>
        <w:rPr>
          <w:color w:val="000000"/>
        </w:rPr>
      </w:pPr>
      <w:r w:rsidRPr="00397B95">
        <w:rPr>
          <w:rFonts w:hint="eastAsia"/>
          <w:color w:val="000000"/>
        </w:rPr>
        <w:t>&lt;sub_product_character_name&gt;</w:t>
      </w:r>
      <w:r w:rsidRPr="00397B95">
        <w:rPr>
          <w:rFonts w:hint="eastAsia"/>
          <w:color w:val="000000"/>
        </w:rPr>
        <w:t>电话号码</w:t>
      </w:r>
      <w:r w:rsidRPr="00397B95">
        <w:rPr>
          <w:rFonts w:hint="eastAsia"/>
          <w:color w:val="000000"/>
        </w:rPr>
        <w:t>&lt;/sub_product_character_name&gt;</w:t>
      </w:r>
      <w:r w:rsidRPr="00397B95">
        <w:rPr>
          <w:color w:val="000000"/>
        </w:rPr>
        <w:t xml:space="preserve">        &lt;sub_product_character_value&gt;</w:t>
      </w:r>
      <w:r w:rsidRPr="00397B95">
        <w:rPr>
          <w:rFonts w:hint="eastAsia"/>
          <w:color w:val="000000"/>
        </w:rPr>
        <w:t>12414314</w:t>
      </w:r>
      <w:r w:rsidRPr="00397B95">
        <w:rPr>
          <w:color w:val="000000"/>
        </w:rPr>
        <w:t>&lt;/sub_product_character_value&gt;        &lt;old_sub_product_character_value&gt;&lt;/old_sub_product_character_value&gt;</w:t>
      </w:r>
    </w:p>
    <w:p w:rsidR="008C584C" w:rsidRPr="00397B95" w:rsidRDefault="008C584C" w:rsidP="008C584C">
      <w:pPr>
        <w:pStyle w:val="affff7"/>
        <w:rPr>
          <w:color w:val="000000"/>
        </w:rPr>
      </w:pPr>
      <w:r w:rsidRPr="00397B95">
        <w:rPr>
          <w:color w:val="000000"/>
        </w:rPr>
        <w:t>&lt;/sub_product_character&gt;&lt;sub_product_character&gt;</w:t>
      </w:r>
    </w:p>
    <w:p w:rsidR="008C584C" w:rsidRPr="00397B95" w:rsidRDefault="008C584C" w:rsidP="008C584C">
      <w:pPr>
        <w:pStyle w:val="affff7"/>
        <w:rPr>
          <w:color w:val="000000"/>
        </w:rPr>
      </w:pPr>
      <w:r w:rsidRPr="00397B95">
        <w:rPr>
          <w:color w:val="000000"/>
        </w:rPr>
        <w:t>&lt;sub_product_code&gt;0PB225&lt;/sub_product_code&gt;</w:t>
      </w:r>
    </w:p>
    <w:p w:rsidR="008C584C" w:rsidRPr="00397B95" w:rsidRDefault="008C584C" w:rsidP="008C584C">
      <w:pPr>
        <w:pStyle w:val="affff7"/>
        <w:rPr>
          <w:color w:val="000000"/>
        </w:rPr>
      </w:pPr>
      <w:r w:rsidRPr="00397B95">
        <w:rPr>
          <w:color w:val="000000"/>
        </w:rPr>
        <w:t>&lt;sub_product_character_code&gt;0PB225-123102096&lt;/sub_product_character_code&gt;</w:t>
      </w:r>
    </w:p>
    <w:p w:rsidR="008C584C" w:rsidRPr="00397B95" w:rsidRDefault="008C584C" w:rsidP="008C584C">
      <w:pPr>
        <w:pStyle w:val="affff7"/>
        <w:rPr>
          <w:color w:val="000000"/>
        </w:rPr>
      </w:pPr>
      <w:r w:rsidRPr="00397B95">
        <w:rPr>
          <w:rFonts w:hint="eastAsia"/>
          <w:color w:val="000000"/>
        </w:rPr>
        <w:t>&lt;sub_product_character_name&gt;</w:t>
      </w:r>
      <w:r w:rsidRPr="00397B95">
        <w:rPr>
          <w:rFonts w:hint="eastAsia"/>
          <w:color w:val="000000"/>
        </w:rPr>
        <w:t>账号</w:t>
      </w:r>
      <w:r w:rsidRPr="00397B95">
        <w:rPr>
          <w:rFonts w:hint="eastAsia"/>
          <w:color w:val="000000"/>
        </w:rPr>
        <w:t>&lt;/sub_product_character_name&gt;</w:t>
      </w:r>
    </w:p>
    <w:p w:rsidR="008C584C" w:rsidRPr="00397B95" w:rsidRDefault="008C584C" w:rsidP="008C584C">
      <w:pPr>
        <w:pStyle w:val="affff7"/>
        <w:rPr>
          <w:color w:val="000000"/>
        </w:rPr>
      </w:pPr>
      <w:r w:rsidRPr="00397B95">
        <w:rPr>
          <w:color w:val="000000"/>
        </w:rPr>
        <w:t>&lt;sub_product_character_value&gt;</w:t>
      </w:r>
      <w:r w:rsidRPr="00397B95">
        <w:rPr>
          <w:rFonts w:hint="eastAsia"/>
          <w:color w:val="000000"/>
        </w:rPr>
        <w:t>12414314@dsd</w:t>
      </w:r>
      <w:r w:rsidRPr="00397B95">
        <w:rPr>
          <w:color w:val="000000"/>
        </w:rPr>
        <w:t>&lt;/sub_product_character_value&gt;        &lt;old_sub_product_character_value&gt;&lt;/old_sub_product_character_value&gt;</w:t>
      </w:r>
    </w:p>
    <w:p w:rsidR="008C584C" w:rsidRPr="00397B95" w:rsidRDefault="008C584C" w:rsidP="008C584C">
      <w:pPr>
        <w:pStyle w:val="affff7"/>
        <w:rPr>
          <w:color w:val="000000"/>
        </w:rPr>
      </w:pPr>
      <w:r w:rsidRPr="00397B95">
        <w:rPr>
          <w:color w:val="000000"/>
        </w:rPr>
        <w:t>&lt;/sub_product_character&gt;&lt;sub_product_character&gt;</w:t>
      </w:r>
    </w:p>
    <w:p w:rsidR="008C584C" w:rsidRPr="00397B95" w:rsidRDefault="008C584C" w:rsidP="008C584C">
      <w:pPr>
        <w:pStyle w:val="affff7"/>
        <w:rPr>
          <w:color w:val="000000"/>
        </w:rPr>
      </w:pPr>
      <w:r w:rsidRPr="00397B95">
        <w:rPr>
          <w:color w:val="000000"/>
        </w:rPr>
        <w:t>&lt;sub_product_code&gt;0PB225&lt;/sub_product_code&gt;    &lt;sub_product_character_code&gt;0PB225-123102095&lt;/sub_product_character_code&gt;</w:t>
      </w:r>
    </w:p>
    <w:p w:rsidR="008C584C" w:rsidRPr="00397B95" w:rsidRDefault="008C584C" w:rsidP="008C584C">
      <w:pPr>
        <w:pStyle w:val="affff7"/>
        <w:rPr>
          <w:color w:val="000000"/>
        </w:rPr>
      </w:pPr>
      <w:r w:rsidRPr="00397B95">
        <w:rPr>
          <w:rFonts w:hint="eastAsia"/>
          <w:color w:val="000000"/>
        </w:rPr>
        <w:t>&lt;sub_product_character_name&gt;</w:t>
      </w:r>
      <w:r w:rsidRPr="00397B95">
        <w:rPr>
          <w:rFonts w:hint="eastAsia"/>
          <w:color w:val="000000"/>
        </w:rPr>
        <w:t>密码</w:t>
      </w:r>
      <w:r w:rsidRPr="00397B95">
        <w:rPr>
          <w:rFonts w:hint="eastAsia"/>
          <w:color w:val="000000"/>
        </w:rPr>
        <w:t>&lt;/sub_product_character_name&gt;</w:t>
      </w:r>
    </w:p>
    <w:p w:rsidR="008C584C" w:rsidRPr="00397B95" w:rsidRDefault="008C584C" w:rsidP="008C584C">
      <w:pPr>
        <w:pStyle w:val="affff7"/>
        <w:rPr>
          <w:color w:val="000000"/>
        </w:rPr>
      </w:pPr>
      <w:r w:rsidRPr="00397B95">
        <w:rPr>
          <w:color w:val="000000"/>
        </w:rPr>
        <w:t xml:space="preserve"> &lt;sub_product_character_value&gt;102400&lt;/sub_product_character_value&gt;</w:t>
      </w:r>
    </w:p>
    <w:p w:rsidR="008C584C" w:rsidRPr="00397B95" w:rsidRDefault="008C584C" w:rsidP="008C584C">
      <w:pPr>
        <w:pStyle w:val="affff7"/>
        <w:rPr>
          <w:color w:val="000000"/>
        </w:rPr>
      </w:pPr>
      <w:r w:rsidRPr="00397B95">
        <w:rPr>
          <w:color w:val="000000"/>
        </w:rPr>
        <w:t>&lt;old_sub_product_character_value&gt;&lt;/old_sub_product_character_value&gt;</w:t>
      </w:r>
    </w:p>
    <w:p w:rsidR="008C584C" w:rsidRPr="00397B95" w:rsidRDefault="008C584C" w:rsidP="008C584C">
      <w:pPr>
        <w:pStyle w:val="affff7"/>
        <w:rPr>
          <w:color w:val="000000"/>
        </w:rPr>
      </w:pPr>
      <w:r w:rsidRPr="00397B95">
        <w:rPr>
          <w:color w:val="000000"/>
        </w:rPr>
        <w:t>&lt;/sub_product_character&gt;&lt;/sub_product_characters&gt;</w:t>
      </w:r>
    </w:p>
    <w:p w:rsidR="008C584C" w:rsidRPr="00397B95" w:rsidRDefault="008C584C" w:rsidP="008C584C">
      <w:pPr>
        <w:pStyle w:val="affff7"/>
        <w:ind w:firstLine="422"/>
        <w:rPr>
          <w:b/>
          <w:color w:val="000000"/>
        </w:rPr>
      </w:pPr>
      <w:r w:rsidRPr="00397B95">
        <w:rPr>
          <w:rFonts w:hint="eastAsia"/>
          <w:b/>
          <w:color w:val="000000"/>
        </w:rPr>
        <w:t>激活收到</w:t>
      </w:r>
      <w:r w:rsidRPr="00397B95">
        <w:rPr>
          <w:b/>
          <w:color w:val="000000"/>
        </w:rPr>
        <w:t>单子并入库成功返回：</w:t>
      </w:r>
    </w:p>
    <w:p w:rsidR="008C584C" w:rsidRPr="00397B95" w:rsidRDefault="008C584C" w:rsidP="008C584C">
      <w:pPr>
        <w:pStyle w:val="affff7"/>
        <w:ind w:firstLine="422"/>
        <w:rPr>
          <w:b/>
          <w:color w:val="000000"/>
        </w:rPr>
      </w:pPr>
      <w:r w:rsidRPr="00397B95">
        <w:rPr>
          <w:b/>
          <w:color w:val="000000"/>
        </w:rPr>
        <w:t>&lt;?xml version="1.0" encoding="UTF-8"?&gt;</w:t>
      </w:r>
    </w:p>
    <w:p w:rsidR="008C584C" w:rsidRPr="00397B95" w:rsidRDefault="008C584C" w:rsidP="008C584C">
      <w:pPr>
        <w:pStyle w:val="affff7"/>
        <w:ind w:firstLine="422"/>
        <w:rPr>
          <w:b/>
          <w:color w:val="000000"/>
        </w:rPr>
      </w:pPr>
      <w:r w:rsidRPr="00397B95">
        <w:rPr>
          <w:b/>
          <w:color w:val="000000"/>
        </w:rPr>
        <w:t>&lt;root&gt;</w:t>
      </w:r>
    </w:p>
    <w:p w:rsidR="008C584C" w:rsidRPr="00397B95" w:rsidRDefault="008C584C" w:rsidP="008C584C">
      <w:pPr>
        <w:pStyle w:val="affff7"/>
        <w:ind w:firstLine="422"/>
        <w:rPr>
          <w:b/>
          <w:color w:val="000000"/>
        </w:rPr>
      </w:pPr>
      <w:r w:rsidRPr="00397B95">
        <w:rPr>
          <w:b/>
          <w:color w:val="000000"/>
        </w:rPr>
        <w:lastRenderedPageBreak/>
        <w:tab/>
        <w:t>&lt;result&gt;</w:t>
      </w:r>
    </w:p>
    <w:p w:rsidR="008C584C" w:rsidRPr="00397B95" w:rsidRDefault="008C584C" w:rsidP="008C584C">
      <w:pPr>
        <w:pStyle w:val="affff7"/>
        <w:ind w:firstLine="422"/>
        <w:rPr>
          <w:b/>
          <w:color w:val="000000"/>
        </w:rPr>
      </w:pPr>
      <w:r w:rsidRPr="00397B95">
        <w:rPr>
          <w:b/>
          <w:color w:val="000000"/>
        </w:rPr>
        <w:tab/>
      </w:r>
      <w:r w:rsidRPr="00397B95">
        <w:rPr>
          <w:b/>
          <w:color w:val="000000"/>
        </w:rPr>
        <w:tab/>
        <w:t>&lt;code&gt;1&lt;/code&gt;</w:t>
      </w:r>
    </w:p>
    <w:p w:rsidR="008C584C" w:rsidRPr="00397B95" w:rsidRDefault="008C584C" w:rsidP="008C584C">
      <w:pPr>
        <w:pStyle w:val="affff7"/>
        <w:ind w:firstLine="422"/>
        <w:rPr>
          <w:b/>
          <w:color w:val="000000"/>
        </w:rPr>
      </w:pPr>
      <w:r w:rsidRPr="00397B95">
        <w:rPr>
          <w:b/>
          <w:color w:val="000000"/>
        </w:rPr>
        <w:tab/>
      </w:r>
      <w:r w:rsidRPr="00397B95">
        <w:rPr>
          <w:b/>
          <w:color w:val="000000"/>
        </w:rPr>
        <w:tab/>
        <w:t>&lt;message&gt;success&lt;/message&gt;</w:t>
      </w:r>
    </w:p>
    <w:p w:rsidR="008C584C" w:rsidRPr="00397B95" w:rsidRDefault="008C584C" w:rsidP="008C584C">
      <w:pPr>
        <w:pStyle w:val="affff7"/>
        <w:ind w:firstLine="422"/>
        <w:rPr>
          <w:b/>
          <w:color w:val="000000"/>
        </w:rPr>
      </w:pPr>
      <w:r w:rsidRPr="00397B95">
        <w:rPr>
          <w:b/>
          <w:color w:val="000000"/>
        </w:rPr>
        <w:tab/>
        <w:t>&lt;/result&gt;</w:t>
      </w:r>
    </w:p>
    <w:p w:rsidR="008C584C" w:rsidRPr="00397B95" w:rsidRDefault="008C584C" w:rsidP="008C584C">
      <w:pPr>
        <w:pStyle w:val="affff7"/>
        <w:ind w:firstLine="422"/>
        <w:rPr>
          <w:b/>
          <w:color w:val="000000"/>
        </w:rPr>
      </w:pPr>
      <w:r w:rsidRPr="00397B95">
        <w:rPr>
          <w:b/>
          <w:color w:val="000000"/>
        </w:rPr>
        <w:t>&lt;/root&gt;</w:t>
      </w:r>
    </w:p>
    <w:p w:rsidR="008C584C" w:rsidRPr="00397B95" w:rsidRDefault="008C584C" w:rsidP="008C584C">
      <w:pPr>
        <w:pStyle w:val="affff7"/>
        <w:ind w:firstLine="422"/>
        <w:rPr>
          <w:b/>
          <w:color w:val="000000"/>
        </w:rPr>
      </w:pPr>
      <w:r w:rsidRPr="00397B95">
        <w:rPr>
          <w:rFonts w:hint="eastAsia"/>
          <w:b/>
          <w:color w:val="000000"/>
        </w:rPr>
        <w:t>激活收到</w:t>
      </w:r>
      <w:r w:rsidRPr="00397B95">
        <w:rPr>
          <w:b/>
          <w:color w:val="000000"/>
        </w:rPr>
        <w:t>单子</w:t>
      </w:r>
      <w:r w:rsidRPr="00397B95">
        <w:rPr>
          <w:rFonts w:hint="eastAsia"/>
          <w:b/>
          <w:color w:val="000000"/>
        </w:rPr>
        <w:t>，</w:t>
      </w:r>
      <w:r w:rsidRPr="00397B95">
        <w:rPr>
          <w:b/>
          <w:color w:val="000000"/>
        </w:rPr>
        <w:t>入库失败返回：</w:t>
      </w:r>
    </w:p>
    <w:p w:rsidR="008C584C" w:rsidRPr="00397B95" w:rsidRDefault="008C584C" w:rsidP="008C584C">
      <w:pPr>
        <w:pStyle w:val="affff7"/>
        <w:ind w:firstLine="422"/>
        <w:rPr>
          <w:b/>
          <w:color w:val="000000"/>
        </w:rPr>
      </w:pPr>
      <w:r w:rsidRPr="00397B95">
        <w:rPr>
          <w:b/>
          <w:color w:val="000000"/>
        </w:rPr>
        <w:t>&lt;?xml version="1.0" encoding="UTF-8"?&gt;</w:t>
      </w:r>
    </w:p>
    <w:p w:rsidR="008C584C" w:rsidRPr="00397B95" w:rsidRDefault="008C584C" w:rsidP="008C584C">
      <w:pPr>
        <w:pStyle w:val="affff7"/>
        <w:ind w:firstLine="422"/>
        <w:rPr>
          <w:b/>
          <w:color w:val="000000"/>
        </w:rPr>
      </w:pPr>
      <w:r w:rsidRPr="00397B95">
        <w:rPr>
          <w:b/>
          <w:color w:val="000000"/>
        </w:rPr>
        <w:t>&lt;root&gt;</w:t>
      </w:r>
    </w:p>
    <w:p w:rsidR="008C584C" w:rsidRPr="00397B95" w:rsidRDefault="008C584C" w:rsidP="008C584C">
      <w:pPr>
        <w:pStyle w:val="affff7"/>
        <w:ind w:firstLine="422"/>
        <w:rPr>
          <w:b/>
          <w:color w:val="000000"/>
        </w:rPr>
      </w:pPr>
      <w:r w:rsidRPr="00397B95">
        <w:rPr>
          <w:b/>
          <w:color w:val="000000"/>
        </w:rPr>
        <w:tab/>
        <w:t>&lt;result&gt;</w:t>
      </w:r>
    </w:p>
    <w:p w:rsidR="008C584C" w:rsidRPr="00397B95" w:rsidRDefault="008C584C" w:rsidP="008C584C">
      <w:pPr>
        <w:pStyle w:val="affff7"/>
        <w:ind w:firstLine="422"/>
        <w:rPr>
          <w:b/>
          <w:color w:val="000000"/>
        </w:rPr>
      </w:pPr>
      <w:r w:rsidRPr="00397B95">
        <w:rPr>
          <w:b/>
          <w:color w:val="000000"/>
        </w:rPr>
        <w:tab/>
      </w:r>
      <w:r w:rsidRPr="00397B95">
        <w:rPr>
          <w:b/>
          <w:color w:val="000000"/>
        </w:rPr>
        <w:tab/>
        <w:t>&lt;code&gt;0&lt;/code&gt;</w:t>
      </w:r>
    </w:p>
    <w:p w:rsidR="008C584C" w:rsidRPr="00397B95" w:rsidRDefault="008C584C" w:rsidP="008C584C">
      <w:pPr>
        <w:pStyle w:val="affff7"/>
        <w:ind w:firstLine="422"/>
        <w:rPr>
          <w:b/>
          <w:color w:val="000000"/>
        </w:rPr>
      </w:pPr>
      <w:r w:rsidRPr="00397B95">
        <w:rPr>
          <w:b/>
          <w:color w:val="000000"/>
        </w:rPr>
        <w:tab/>
      </w:r>
      <w:r w:rsidRPr="00397B95">
        <w:rPr>
          <w:b/>
          <w:color w:val="000000"/>
        </w:rPr>
        <w:tab/>
        <w:t>&lt;message&gt;</w:t>
      </w:r>
      <w:r w:rsidRPr="00397B95">
        <w:rPr>
          <w:rFonts w:hint="eastAsia"/>
          <w:b/>
          <w:color w:val="000000"/>
        </w:rPr>
        <w:t>失败原因</w:t>
      </w:r>
      <w:r w:rsidRPr="00397B95">
        <w:rPr>
          <w:b/>
          <w:color w:val="000000"/>
        </w:rPr>
        <w:t>&lt;/message&gt;</w:t>
      </w:r>
    </w:p>
    <w:p w:rsidR="008C584C" w:rsidRPr="00397B95" w:rsidRDefault="008C584C" w:rsidP="008C584C">
      <w:pPr>
        <w:pStyle w:val="affff7"/>
        <w:ind w:firstLine="422"/>
        <w:rPr>
          <w:b/>
          <w:color w:val="000000"/>
        </w:rPr>
      </w:pPr>
      <w:r w:rsidRPr="00397B95">
        <w:rPr>
          <w:b/>
          <w:color w:val="000000"/>
        </w:rPr>
        <w:tab/>
        <w:t>&lt;/result&gt;</w:t>
      </w:r>
    </w:p>
    <w:p w:rsidR="008C584C" w:rsidRPr="00397B95" w:rsidRDefault="008C584C" w:rsidP="008C584C">
      <w:pPr>
        <w:pStyle w:val="affff7"/>
        <w:ind w:firstLine="422"/>
        <w:rPr>
          <w:b/>
          <w:color w:val="000000"/>
        </w:rPr>
      </w:pPr>
      <w:r w:rsidRPr="00397B95">
        <w:rPr>
          <w:b/>
          <w:color w:val="000000"/>
        </w:rPr>
        <w:t>&lt;/root&gt;</w:t>
      </w:r>
    </w:p>
    <w:p w:rsidR="008C584C" w:rsidRPr="00397B95" w:rsidRDefault="008C584C" w:rsidP="008C584C">
      <w:pPr>
        <w:pStyle w:val="affff7"/>
        <w:ind w:firstLine="422"/>
        <w:rPr>
          <w:b/>
          <w:color w:val="000000"/>
        </w:rPr>
      </w:pPr>
    </w:p>
    <w:p w:rsidR="008C584C" w:rsidRPr="00397B95" w:rsidRDefault="008C584C" w:rsidP="008C584C">
      <w:pPr>
        <w:pStyle w:val="affff7"/>
        <w:ind w:firstLine="422"/>
        <w:rPr>
          <w:b/>
          <w:color w:val="000000"/>
        </w:rPr>
      </w:pPr>
      <w:r w:rsidRPr="00397B95">
        <w:rPr>
          <w:rFonts w:hint="eastAsia"/>
          <w:b/>
          <w:color w:val="000000"/>
        </w:rPr>
        <w:t>IPTV</w:t>
      </w:r>
      <w:r w:rsidRPr="00397B95">
        <w:rPr>
          <w:rFonts w:hint="eastAsia"/>
          <w:b/>
          <w:color w:val="000000"/>
        </w:rPr>
        <w:t>组播业务默认配置</w:t>
      </w:r>
      <w:r w:rsidRPr="00397B95">
        <w:rPr>
          <w:rFonts w:hint="eastAsia"/>
          <w:b/>
          <w:color w:val="000000"/>
        </w:rPr>
        <w:t>ONU</w:t>
      </w:r>
      <w:r w:rsidRPr="00397B95">
        <w:rPr>
          <w:rFonts w:hint="eastAsia"/>
          <w:b/>
          <w:color w:val="000000"/>
        </w:rPr>
        <w:t>端口为</w:t>
      </w:r>
      <w:r w:rsidRPr="00397B95">
        <w:rPr>
          <w:rFonts w:hint="eastAsia"/>
          <w:b/>
          <w:color w:val="000000"/>
        </w:rPr>
        <w:t>2</w:t>
      </w:r>
      <w:r w:rsidRPr="00397B95">
        <w:rPr>
          <w:rFonts w:hint="eastAsia"/>
          <w:b/>
          <w:color w:val="000000"/>
        </w:rPr>
        <w:t>。</w:t>
      </w:r>
    </w:p>
    <w:p w:rsidR="008C584C" w:rsidRPr="00DE17F1" w:rsidRDefault="008C584C" w:rsidP="008C584C"/>
    <w:p w:rsidR="008C584C" w:rsidRPr="00860459" w:rsidRDefault="008C584C" w:rsidP="008C584C">
      <w:pPr>
        <w:pStyle w:val="6"/>
      </w:pPr>
      <w:bookmarkStart w:id="3518" w:name="_Toc130156304"/>
      <w:r w:rsidRPr="00860459">
        <w:t>自动激活结果反馈接口</w:t>
      </w:r>
      <w:bookmarkEnd w:id="3518"/>
    </w:p>
    <w:p w:rsidR="008C584C" w:rsidRPr="009F312B" w:rsidRDefault="008C584C" w:rsidP="008C584C">
      <w:pPr>
        <w:pStyle w:val="affff7"/>
      </w:pPr>
      <w:r w:rsidRPr="009F312B">
        <w:rPr>
          <w:rFonts w:hint="eastAsia"/>
        </w:rPr>
        <w:t>接口概述：激活系统接到结果反馈后，调用该接口，将激活结果反馈给综合调度。</w:t>
      </w:r>
    </w:p>
    <w:p w:rsidR="008C584C" w:rsidRPr="009F312B" w:rsidRDefault="008C584C" w:rsidP="008C584C">
      <w:pPr>
        <w:pStyle w:val="affff7"/>
      </w:pPr>
      <w:r w:rsidRPr="009F312B">
        <w:rPr>
          <w:rFonts w:hint="eastAsia"/>
        </w:rPr>
        <w:t>服务接口：</w:t>
      </w:r>
      <w:r w:rsidRPr="009F312B">
        <w:rPr>
          <w:rFonts w:hint="eastAsia"/>
        </w:rPr>
        <w:t>IrmsPonWayActive</w:t>
      </w:r>
    </w:p>
    <w:p w:rsidR="008C584C" w:rsidRPr="009F312B" w:rsidRDefault="008C584C" w:rsidP="008C584C">
      <w:pPr>
        <w:rPr>
          <w:color w:val="000000"/>
          <w:szCs w:val="21"/>
        </w:rPr>
      </w:pPr>
      <w:r w:rsidRPr="009F312B">
        <w:rPr>
          <w:color w:val="000000"/>
          <w:szCs w:val="21"/>
        </w:rPr>
        <w:t>接口方法：</w:t>
      </w:r>
      <w:r w:rsidRPr="009F312B">
        <w:rPr>
          <w:rFonts w:hint="eastAsia"/>
          <w:color w:val="000000"/>
          <w:szCs w:val="21"/>
        </w:rPr>
        <w:t>a</w:t>
      </w:r>
      <w:r w:rsidRPr="009F312B">
        <w:rPr>
          <w:color w:val="000000"/>
          <w:szCs w:val="21"/>
        </w:rPr>
        <w:t>ctiv</w:t>
      </w:r>
      <w:r w:rsidRPr="009F312B">
        <w:rPr>
          <w:rFonts w:hint="eastAsia"/>
          <w:color w:val="000000"/>
          <w:szCs w:val="21"/>
        </w:rPr>
        <w:t>e</w:t>
      </w:r>
      <w:r w:rsidRPr="009F312B">
        <w:rPr>
          <w:color w:val="000000"/>
          <w:szCs w:val="21"/>
        </w:rPr>
        <w:t>ResultFeedback</w:t>
      </w:r>
    </w:p>
    <w:p w:rsidR="008C584C" w:rsidRPr="009F312B" w:rsidRDefault="008C584C" w:rsidP="008C584C">
      <w:pPr>
        <w:rPr>
          <w:color w:val="000000"/>
          <w:szCs w:val="21"/>
        </w:rPr>
      </w:pPr>
      <w:r w:rsidRPr="009F312B">
        <w:rPr>
          <w:color w:val="000000"/>
          <w:szCs w:val="21"/>
        </w:rPr>
        <w:t>输入参数：</w:t>
      </w:r>
    </w:p>
    <w:tbl>
      <w:tblPr>
        <w:tblW w:w="423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72"/>
        <w:gridCol w:w="1666"/>
        <w:gridCol w:w="3374"/>
      </w:tblGrid>
      <w:tr w:rsidR="008C584C" w:rsidRPr="009F312B" w:rsidTr="00254D53">
        <w:tc>
          <w:tcPr>
            <w:tcW w:w="1554" w:type="pct"/>
            <w:tcBorders>
              <w:bottom w:val="single" w:sz="4" w:space="0" w:color="auto"/>
            </w:tcBorders>
            <w:shd w:val="clear" w:color="auto" w:fill="E6E6E6"/>
            <w:vAlign w:val="center"/>
          </w:tcPr>
          <w:p w:rsidR="008C584C" w:rsidRPr="009F312B" w:rsidRDefault="008C584C" w:rsidP="00254D53">
            <w:pPr>
              <w:jc w:val="center"/>
              <w:rPr>
                <w:color w:val="000000"/>
                <w:szCs w:val="21"/>
              </w:rPr>
            </w:pPr>
            <w:r w:rsidRPr="009F312B">
              <w:rPr>
                <w:color w:val="000000"/>
                <w:szCs w:val="21"/>
              </w:rPr>
              <w:lastRenderedPageBreak/>
              <w:t>参数名称</w:t>
            </w:r>
          </w:p>
        </w:tc>
        <w:tc>
          <w:tcPr>
            <w:tcW w:w="1139" w:type="pct"/>
            <w:tcBorders>
              <w:bottom w:val="single" w:sz="4" w:space="0" w:color="auto"/>
            </w:tcBorders>
            <w:shd w:val="clear" w:color="auto" w:fill="E6E6E6"/>
            <w:vAlign w:val="center"/>
          </w:tcPr>
          <w:p w:rsidR="008C584C" w:rsidRPr="009F312B" w:rsidRDefault="008C584C" w:rsidP="00254D53">
            <w:pPr>
              <w:jc w:val="center"/>
              <w:rPr>
                <w:color w:val="000000"/>
                <w:szCs w:val="21"/>
              </w:rPr>
            </w:pPr>
            <w:r w:rsidRPr="009F312B">
              <w:rPr>
                <w:color w:val="000000"/>
                <w:szCs w:val="21"/>
              </w:rPr>
              <w:t>中文名称</w:t>
            </w:r>
          </w:p>
        </w:tc>
        <w:tc>
          <w:tcPr>
            <w:tcW w:w="2307" w:type="pct"/>
            <w:tcBorders>
              <w:bottom w:val="single" w:sz="4" w:space="0" w:color="auto"/>
            </w:tcBorders>
            <w:shd w:val="clear" w:color="auto" w:fill="E6E6E6"/>
            <w:vAlign w:val="center"/>
          </w:tcPr>
          <w:p w:rsidR="008C584C" w:rsidRPr="009F312B" w:rsidRDefault="008C584C" w:rsidP="00254D53">
            <w:pPr>
              <w:jc w:val="center"/>
              <w:rPr>
                <w:color w:val="000000"/>
                <w:szCs w:val="21"/>
              </w:rPr>
            </w:pPr>
            <w:r w:rsidRPr="009F312B">
              <w:rPr>
                <w:color w:val="000000"/>
                <w:szCs w:val="21"/>
              </w:rPr>
              <w:t>说明</w:t>
            </w:r>
          </w:p>
        </w:tc>
      </w:tr>
      <w:tr w:rsidR="008C584C" w:rsidRPr="009F312B" w:rsidTr="00254D53">
        <w:tc>
          <w:tcPr>
            <w:tcW w:w="1554" w:type="pct"/>
            <w:shd w:val="clear" w:color="auto" w:fill="FFFFFF"/>
            <w:vAlign w:val="center"/>
          </w:tcPr>
          <w:p w:rsidR="008C584C" w:rsidRPr="009F312B" w:rsidRDefault="008C584C" w:rsidP="00254D53">
            <w:pPr>
              <w:rPr>
                <w:color w:val="000000"/>
                <w:szCs w:val="21"/>
              </w:rPr>
            </w:pPr>
            <w:r w:rsidRPr="009F312B">
              <w:rPr>
                <w:color w:val="000000"/>
                <w:szCs w:val="21"/>
              </w:rPr>
              <w:t>serSupplier</w:t>
            </w:r>
          </w:p>
        </w:tc>
        <w:tc>
          <w:tcPr>
            <w:tcW w:w="1139" w:type="pct"/>
            <w:shd w:val="clear" w:color="auto" w:fill="FFFFFF"/>
            <w:vAlign w:val="center"/>
          </w:tcPr>
          <w:p w:rsidR="008C584C" w:rsidRPr="009F312B" w:rsidRDefault="008C584C" w:rsidP="00254D53">
            <w:pPr>
              <w:rPr>
                <w:color w:val="000000"/>
                <w:szCs w:val="21"/>
              </w:rPr>
            </w:pPr>
            <w:r w:rsidRPr="009F312B">
              <w:rPr>
                <w:color w:val="000000"/>
                <w:szCs w:val="21"/>
              </w:rPr>
              <w:t>服务提供方</w:t>
            </w:r>
          </w:p>
        </w:tc>
        <w:tc>
          <w:tcPr>
            <w:tcW w:w="2307" w:type="pct"/>
            <w:shd w:val="clear" w:color="auto" w:fill="FFFFFF"/>
            <w:vAlign w:val="center"/>
          </w:tcPr>
          <w:p w:rsidR="008C584C" w:rsidRPr="009F312B" w:rsidRDefault="008C584C" w:rsidP="00254D53">
            <w:pPr>
              <w:rPr>
                <w:color w:val="000000"/>
                <w:szCs w:val="21"/>
              </w:rPr>
            </w:pPr>
            <w:r w:rsidRPr="009F312B">
              <w:rPr>
                <w:rFonts w:hint="eastAsia"/>
                <w:color w:val="000000"/>
                <w:szCs w:val="21"/>
              </w:rPr>
              <w:t>综合调度</w:t>
            </w:r>
          </w:p>
        </w:tc>
      </w:tr>
      <w:tr w:rsidR="008C584C" w:rsidRPr="009F312B" w:rsidTr="00254D53">
        <w:tc>
          <w:tcPr>
            <w:tcW w:w="1554" w:type="pct"/>
            <w:shd w:val="clear" w:color="auto" w:fill="FFFFFF"/>
            <w:vAlign w:val="center"/>
          </w:tcPr>
          <w:p w:rsidR="008C584C" w:rsidRPr="009F312B" w:rsidRDefault="008C584C" w:rsidP="00254D53">
            <w:pPr>
              <w:rPr>
                <w:color w:val="000000"/>
                <w:szCs w:val="21"/>
              </w:rPr>
            </w:pPr>
            <w:r w:rsidRPr="009F312B">
              <w:rPr>
                <w:color w:val="000000"/>
                <w:szCs w:val="21"/>
              </w:rPr>
              <w:t>serCaller</w:t>
            </w:r>
          </w:p>
        </w:tc>
        <w:tc>
          <w:tcPr>
            <w:tcW w:w="1139" w:type="pct"/>
            <w:shd w:val="clear" w:color="auto" w:fill="FFFFFF"/>
            <w:vAlign w:val="center"/>
          </w:tcPr>
          <w:p w:rsidR="008C584C" w:rsidRPr="009F312B" w:rsidRDefault="008C584C" w:rsidP="00254D53">
            <w:pPr>
              <w:rPr>
                <w:color w:val="000000"/>
                <w:szCs w:val="21"/>
              </w:rPr>
            </w:pPr>
            <w:r w:rsidRPr="009F312B">
              <w:rPr>
                <w:color w:val="000000"/>
                <w:szCs w:val="21"/>
              </w:rPr>
              <w:t>服务调用方</w:t>
            </w:r>
          </w:p>
        </w:tc>
        <w:tc>
          <w:tcPr>
            <w:tcW w:w="2307" w:type="pct"/>
            <w:shd w:val="clear" w:color="auto" w:fill="FFFFFF"/>
            <w:vAlign w:val="center"/>
          </w:tcPr>
          <w:p w:rsidR="008C584C" w:rsidRPr="009F312B" w:rsidRDefault="008C584C" w:rsidP="00254D53">
            <w:pPr>
              <w:rPr>
                <w:color w:val="000000"/>
                <w:szCs w:val="21"/>
              </w:rPr>
            </w:pPr>
            <w:r w:rsidRPr="009F312B">
              <w:rPr>
                <w:rFonts w:hint="eastAsia"/>
                <w:color w:val="000000"/>
                <w:szCs w:val="21"/>
              </w:rPr>
              <w:t>激活系统</w:t>
            </w:r>
          </w:p>
        </w:tc>
      </w:tr>
      <w:tr w:rsidR="008C584C" w:rsidRPr="009F312B" w:rsidTr="00254D53">
        <w:tc>
          <w:tcPr>
            <w:tcW w:w="1554" w:type="pct"/>
            <w:shd w:val="clear" w:color="auto" w:fill="FFFFFF"/>
            <w:vAlign w:val="center"/>
          </w:tcPr>
          <w:p w:rsidR="008C584C" w:rsidRPr="009F312B" w:rsidRDefault="008C584C" w:rsidP="00254D53">
            <w:pPr>
              <w:rPr>
                <w:color w:val="000000"/>
                <w:szCs w:val="21"/>
              </w:rPr>
            </w:pPr>
            <w:r w:rsidRPr="009F312B">
              <w:rPr>
                <w:rFonts w:hint="eastAsia"/>
                <w:color w:val="000000"/>
                <w:szCs w:val="21"/>
              </w:rPr>
              <w:t>opDetail</w:t>
            </w:r>
          </w:p>
        </w:tc>
        <w:tc>
          <w:tcPr>
            <w:tcW w:w="1139" w:type="pct"/>
            <w:shd w:val="clear" w:color="auto" w:fill="FFFFFF"/>
            <w:vAlign w:val="center"/>
          </w:tcPr>
          <w:p w:rsidR="008C584C" w:rsidRPr="009F312B" w:rsidRDefault="008C584C" w:rsidP="00254D53">
            <w:pPr>
              <w:rPr>
                <w:color w:val="000000"/>
                <w:szCs w:val="21"/>
              </w:rPr>
            </w:pPr>
            <w:r w:rsidRPr="009F312B">
              <w:rPr>
                <w:rFonts w:hint="eastAsia"/>
                <w:color w:val="000000"/>
                <w:szCs w:val="21"/>
              </w:rPr>
              <w:t>xml</w:t>
            </w:r>
            <w:r w:rsidRPr="009F312B">
              <w:rPr>
                <w:rFonts w:hint="eastAsia"/>
                <w:color w:val="000000"/>
                <w:szCs w:val="21"/>
              </w:rPr>
              <w:t>业务数据</w:t>
            </w:r>
          </w:p>
        </w:tc>
        <w:tc>
          <w:tcPr>
            <w:tcW w:w="2307" w:type="pct"/>
            <w:shd w:val="clear" w:color="auto" w:fill="FFFFFF"/>
          </w:tcPr>
          <w:p w:rsidR="008C584C" w:rsidRPr="00125D94" w:rsidRDefault="008C584C" w:rsidP="00254D53">
            <w:pPr>
              <w:rPr>
                <w:color w:val="000000"/>
                <w:szCs w:val="21"/>
              </w:rPr>
            </w:pPr>
            <w:r w:rsidRPr="009F312B">
              <w:rPr>
                <w:rFonts w:hint="eastAsia"/>
                <w:color w:val="000000"/>
                <w:szCs w:val="21"/>
              </w:rPr>
              <w:t>符合</w:t>
            </w:r>
            <w:r w:rsidRPr="009F312B">
              <w:rPr>
                <w:rFonts w:hint="eastAsia"/>
                <w:color w:val="000000"/>
                <w:szCs w:val="21"/>
              </w:rPr>
              <w:t>opDetail</w:t>
            </w:r>
            <w:r w:rsidRPr="009F312B">
              <w:rPr>
                <w:rFonts w:hint="eastAsia"/>
                <w:color w:val="000000"/>
                <w:szCs w:val="21"/>
              </w:rPr>
              <w:t>描述的格式</w:t>
            </w:r>
          </w:p>
        </w:tc>
      </w:tr>
      <w:tr w:rsidR="008C584C" w:rsidRPr="009F312B" w:rsidTr="00254D53">
        <w:tc>
          <w:tcPr>
            <w:tcW w:w="1554" w:type="pct"/>
            <w:shd w:val="clear" w:color="auto" w:fill="FFFFFF"/>
            <w:vAlign w:val="center"/>
          </w:tcPr>
          <w:p w:rsidR="008C584C" w:rsidRPr="009F312B" w:rsidRDefault="008C584C" w:rsidP="00254D53">
            <w:pPr>
              <w:rPr>
                <w:color w:val="000000"/>
                <w:szCs w:val="21"/>
              </w:rPr>
            </w:pPr>
            <w:r w:rsidRPr="009F312B">
              <w:rPr>
                <w:color w:val="000000"/>
                <w:szCs w:val="21"/>
              </w:rPr>
              <w:t>userName</w:t>
            </w:r>
          </w:p>
        </w:tc>
        <w:tc>
          <w:tcPr>
            <w:tcW w:w="1139" w:type="pct"/>
            <w:shd w:val="clear" w:color="auto" w:fill="FFFFFF"/>
            <w:vAlign w:val="center"/>
          </w:tcPr>
          <w:p w:rsidR="008C584C" w:rsidRPr="009F312B" w:rsidRDefault="008C584C" w:rsidP="00254D53">
            <w:pPr>
              <w:rPr>
                <w:color w:val="000000"/>
                <w:szCs w:val="21"/>
              </w:rPr>
            </w:pPr>
            <w:r w:rsidRPr="009F312B">
              <w:rPr>
                <w:rFonts w:hint="eastAsia"/>
                <w:color w:val="000000"/>
                <w:szCs w:val="21"/>
              </w:rPr>
              <w:t>用户名</w:t>
            </w:r>
          </w:p>
        </w:tc>
        <w:tc>
          <w:tcPr>
            <w:tcW w:w="2307" w:type="pct"/>
            <w:shd w:val="clear" w:color="auto" w:fill="FFFFFF"/>
          </w:tcPr>
          <w:p w:rsidR="008C584C" w:rsidRPr="00125D94" w:rsidRDefault="008C584C" w:rsidP="00254D53">
            <w:pPr>
              <w:rPr>
                <w:color w:val="000000"/>
                <w:szCs w:val="21"/>
              </w:rPr>
            </w:pPr>
          </w:p>
        </w:tc>
      </w:tr>
      <w:tr w:rsidR="008C584C" w:rsidRPr="009F312B" w:rsidTr="00254D53">
        <w:tc>
          <w:tcPr>
            <w:tcW w:w="1554" w:type="pct"/>
            <w:tcBorders>
              <w:bottom w:val="single" w:sz="4" w:space="0" w:color="auto"/>
            </w:tcBorders>
            <w:shd w:val="clear" w:color="auto" w:fill="FFFFFF"/>
            <w:vAlign w:val="center"/>
          </w:tcPr>
          <w:p w:rsidR="008C584C" w:rsidRPr="009F312B" w:rsidRDefault="008C584C" w:rsidP="00254D53">
            <w:pPr>
              <w:rPr>
                <w:color w:val="000000"/>
                <w:szCs w:val="21"/>
              </w:rPr>
            </w:pPr>
            <w:r w:rsidRPr="009F312B">
              <w:rPr>
                <w:color w:val="000000"/>
                <w:szCs w:val="21"/>
              </w:rPr>
              <w:t>callerPwd</w:t>
            </w:r>
          </w:p>
        </w:tc>
        <w:tc>
          <w:tcPr>
            <w:tcW w:w="1139" w:type="pct"/>
            <w:tcBorders>
              <w:bottom w:val="single" w:sz="4" w:space="0" w:color="auto"/>
            </w:tcBorders>
            <w:shd w:val="clear" w:color="auto" w:fill="FFFFFF"/>
            <w:vAlign w:val="center"/>
          </w:tcPr>
          <w:p w:rsidR="008C584C" w:rsidRPr="009F312B" w:rsidRDefault="008C584C" w:rsidP="00254D53">
            <w:pPr>
              <w:rPr>
                <w:color w:val="000000"/>
                <w:szCs w:val="21"/>
              </w:rPr>
            </w:pPr>
            <w:r w:rsidRPr="009F312B">
              <w:rPr>
                <w:color w:val="000000"/>
                <w:szCs w:val="21"/>
              </w:rPr>
              <w:t>口令</w:t>
            </w:r>
          </w:p>
        </w:tc>
        <w:tc>
          <w:tcPr>
            <w:tcW w:w="2307" w:type="pct"/>
            <w:tcBorders>
              <w:bottom w:val="single" w:sz="4" w:space="0" w:color="auto"/>
            </w:tcBorders>
            <w:shd w:val="clear" w:color="auto" w:fill="FFFFFF"/>
            <w:vAlign w:val="center"/>
          </w:tcPr>
          <w:p w:rsidR="008C584C" w:rsidRPr="009F312B" w:rsidRDefault="008C584C" w:rsidP="00254D53">
            <w:pPr>
              <w:rPr>
                <w:color w:val="000000"/>
                <w:szCs w:val="21"/>
              </w:rPr>
            </w:pPr>
          </w:p>
        </w:tc>
      </w:tr>
    </w:tbl>
    <w:p w:rsidR="008C584C" w:rsidRPr="009F312B" w:rsidRDefault="008C584C" w:rsidP="008C584C">
      <w:pPr>
        <w:rPr>
          <w:color w:val="000000"/>
          <w:szCs w:val="21"/>
        </w:rPr>
      </w:pPr>
      <w:r w:rsidRPr="009F312B">
        <w:rPr>
          <w:rFonts w:hint="eastAsia"/>
          <w:color w:val="000000"/>
          <w:szCs w:val="21"/>
        </w:rPr>
        <w:t>opDetail</w:t>
      </w:r>
      <w:r w:rsidRPr="009F312B">
        <w:rPr>
          <w:rFonts w:hint="eastAsia"/>
          <w:color w:val="000000"/>
          <w:szCs w:val="21"/>
        </w:rPr>
        <w:t>详细信息约定</w:t>
      </w:r>
      <w:r w:rsidRPr="009F312B">
        <w:rPr>
          <w:rFonts w:hint="eastAsia"/>
          <w:color w:val="000000"/>
          <w:szCs w:val="21"/>
        </w:rPr>
        <w:t>:</w:t>
      </w:r>
    </w:p>
    <w:tbl>
      <w:tblPr>
        <w:tblW w:w="422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2"/>
        <w:gridCol w:w="2004"/>
        <w:gridCol w:w="3317"/>
      </w:tblGrid>
      <w:tr w:rsidR="008C584C" w:rsidRPr="009F312B" w:rsidTr="00254D53">
        <w:tc>
          <w:tcPr>
            <w:tcW w:w="1347" w:type="pct"/>
            <w:shd w:val="clear" w:color="auto" w:fill="E6E6E6"/>
            <w:vAlign w:val="center"/>
          </w:tcPr>
          <w:p w:rsidR="008C584C" w:rsidRPr="009F312B" w:rsidRDefault="008C584C" w:rsidP="00254D53">
            <w:pPr>
              <w:jc w:val="both"/>
              <w:rPr>
                <w:color w:val="000000"/>
                <w:szCs w:val="21"/>
              </w:rPr>
            </w:pPr>
            <w:r w:rsidRPr="009F312B">
              <w:rPr>
                <w:rFonts w:hint="eastAsia"/>
                <w:color w:val="000000"/>
                <w:szCs w:val="21"/>
              </w:rPr>
              <w:t>参数名称</w:t>
            </w:r>
          </w:p>
        </w:tc>
        <w:tc>
          <w:tcPr>
            <w:tcW w:w="1376" w:type="pct"/>
            <w:shd w:val="clear" w:color="auto" w:fill="E6E6E6"/>
            <w:vAlign w:val="center"/>
          </w:tcPr>
          <w:p w:rsidR="008C584C" w:rsidRPr="009F312B" w:rsidRDefault="008C584C" w:rsidP="00254D53">
            <w:pPr>
              <w:jc w:val="both"/>
              <w:rPr>
                <w:color w:val="000000"/>
                <w:szCs w:val="21"/>
              </w:rPr>
            </w:pPr>
            <w:r w:rsidRPr="009F312B">
              <w:rPr>
                <w:rFonts w:hint="eastAsia"/>
                <w:color w:val="000000"/>
                <w:szCs w:val="21"/>
              </w:rPr>
              <w:t>中文名称</w:t>
            </w:r>
          </w:p>
        </w:tc>
        <w:tc>
          <w:tcPr>
            <w:tcW w:w="2277" w:type="pct"/>
            <w:shd w:val="clear" w:color="auto" w:fill="E6E6E6"/>
            <w:vAlign w:val="center"/>
          </w:tcPr>
          <w:p w:rsidR="008C584C" w:rsidRPr="009F312B" w:rsidRDefault="008C584C" w:rsidP="00254D53">
            <w:pPr>
              <w:jc w:val="both"/>
              <w:rPr>
                <w:color w:val="000000"/>
                <w:szCs w:val="21"/>
              </w:rPr>
            </w:pPr>
            <w:r w:rsidRPr="009F312B">
              <w:rPr>
                <w:rFonts w:hint="eastAsia"/>
                <w:color w:val="000000"/>
                <w:szCs w:val="21"/>
              </w:rPr>
              <w:t>说明</w:t>
            </w:r>
          </w:p>
        </w:tc>
      </w:tr>
      <w:tr w:rsidR="008C584C" w:rsidRPr="009F312B" w:rsidTr="00254D53">
        <w:tc>
          <w:tcPr>
            <w:tcW w:w="1347" w:type="pct"/>
            <w:vAlign w:val="center"/>
          </w:tcPr>
          <w:p w:rsidR="008C584C" w:rsidRDefault="008C584C" w:rsidP="00254D53">
            <w:pPr>
              <w:jc w:val="both"/>
              <w:rPr>
                <w:color w:val="000000"/>
                <w:szCs w:val="21"/>
              </w:rPr>
            </w:pPr>
            <w:r>
              <w:rPr>
                <w:color w:val="000000"/>
                <w:szCs w:val="21"/>
              </w:rPr>
              <w:t>irmsPonWayID</w:t>
            </w:r>
          </w:p>
        </w:tc>
        <w:tc>
          <w:tcPr>
            <w:tcW w:w="1376" w:type="pct"/>
            <w:vAlign w:val="center"/>
          </w:tcPr>
          <w:p w:rsidR="008C584C" w:rsidRDefault="008C584C" w:rsidP="00254D53">
            <w:pPr>
              <w:rPr>
                <w:color w:val="000000"/>
                <w:szCs w:val="21"/>
              </w:rPr>
            </w:pPr>
            <w:r>
              <w:rPr>
                <w:color w:val="000000"/>
                <w:szCs w:val="21"/>
              </w:rPr>
              <w:t>PON</w:t>
            </w:r>
            <w:r>
              <w:rPr>
                <w:rFonts w:hint="eastAsia"/>
                <w:color w:val="000000"/>
                <w:szCs w:val="21"/>
              </w:rPr>
              <w:t>业务唯一标志、工单编号</w:t>
            </w:r>
          </w:p>
        </w:tc>
        <w:tc>
          <w:tcPr>
            <w:tcW w:w="2277" w:type="pct"/>
            <w:vAlign w:val="center"/>
          </w:tcPr>
          <w:p w:rsidR="008C584C" w:rsidRPr="009F312B" w:rsidRDefault="008C584C" w:rsidP="00254D53">
            <w:pPr>
              <w:jc w:val="both"/>
              <w:rPr>
                <w:color w:val="000000"/>
                <w:szCs w:val="21"/>
              </w:rPr>
            </w:pPr>
            <w:r>
              <w:rPr>
                <w:rFonts w:hint="eastAsia"/>
                <w:color w:val="000000"/>
                <w:szCs w:val="21"/>
              </w:rPr>
              <w:t>必填，综合调度侧唯一说明</w:t>
            </w:r>
            <w:r>
              <w:rPr>
                <w:color w:val="000000"/>
                <w:szCs w:val="21"/>
              </w:rPr>
              <w:t>.</w:t>
            </w:r>
          </w:p>
        </w:tc>
      </w:tr>
      <w:tr w:rsidR="008C584C" w:rsidRPr="00125D94" w:rsidTr="00254D53">
        <w:tc>
          <w:tcPr>
            <w:tcW w:w="1347" w:type="pct"/>
            <w:vAlign w:val="center"/>
          </w:tcPr>
          <w:p w:rsidR="008C584C" w:rsidRDefault="008C584C" w:rsidP="00254D53">
            <w:pPr>
              <w:jc w:val="both"/>
              <w:rPr>
                <w:color w:val="000000"/>
                <w:szCs w:val="21"/>
              </w:rPr>
            </w:pPr>
            <w:r>
              <w:rPr>
                <w:color w:val="000000"/>
                <w:szCs w:val="21"/>
              </w:rPr>
              <w:t>A</w:t>
            </w:r>
            <w:r>
              <w:rPr>
                <w:rFonts w:hint="eastAsia"/>
                <w:color w:val="000000"/>
                <w:szCs w:val="21"/>
              </w:rPr>
              <w:t>ction</w:t>
            </w:r>
            <w:r>
              <w:rPr>
                <w:color w:val="000000"/>
                <w:szCs w:val="21"/>
              </w:rPr>
              <w:t>Type</w:t>
            </w:r>
          </w:p>
        </w:tc>
        <w:tc>
          <w:tcPr>
            <w:tcW w:w="1376" w:type="pct"/>
            <w:vAlign w:val="center"/>
          </w:tcPr>
          <w:p w:rsidR="008C584C" w:rsidRDefault="008C584C" w:rsidP="00254D53">
            <w:pPr>
              <w:rPr>
                <w:color w:val="000000"/>
                <w:szCs w:val="21"/>
              </w:rPr>
            </w:pPr>
            <w:r>
              <w:rPr>
                <w:rFonts w:hint="eastAsia"/>
                <w:color w:val="000000"/>
                <w:szCs w:val="21"/>
              </w:rPr>
              <w:t>回单</w:t>
            </w:r>
            <w:r>
              <w:rPr>
                <w:color w:val="000000"/>
                <w:szCs w:val="21"/>
              </w:rPr>
              <w:t>、退单标识</w:t>
            </w:r>
          </w:p>
        </w:tc>
        <w:tc>
          <w:tcPr>
            <w:tcW w:w="2277" w:type="pct"/>
            <w:vAlign w:val="center"/>
          </w:tcPr>
          <w:p w:rsidR="008C584C" w:rsidRDefault="008C584C" w:rsidP="00254D53">
            <w:pPr>
              <w:jc w:val="both"/>
              <w:rPr>
                <w:color w:val="000000"/>
                <w:szCs w:val="21"/>
              </w:rPr>
            </w:pPr>
            <w:r>
              <w:rPr>
                <w:rFonts w:hint="eastAsia"/>
                <w:color w:val="000000"/>
                <w:szCs w:val="21"/>
              </w:rPr>
              <w:t>T</w:t>
            </w:r>
            <w:r>
              <w:rPr>
                <w:rFonts w:hint="eastAsia"/>
                <w:color w:val="000000"/>
                <w:szCs w:val="21"/>
              </w:rPr>
              <w:t>：回单；</w:t>
            </w:r>
            <w:r>
              <w:rPr>
                <w:rFonts w:hint="eastAsia"/>
                <w:color w:val="000000"/>
                <w:szCs w:val="21"/>
              </w:rPr>
              <w:t xml:space="preserve"> R</w:t>
            </w:r>
            <w:r>
              <w:rPr>
                <w:rFonts w:hint="eastAsia"/>
                <w:color w:val="000000"/>
                <w:szCs w:val="21"/>
              </w:rPr>
              <w:t>：</w:t>
            </w:r>
            <w:r>
              <w:rPr>
                <w:color w:val="000000"/>
                <w:szCs w:val="21"/>
              </w:rPr>
              <w:t>退单</w:t>
            </w:r>
            <w:r>
              <w:rPr>
                <w:rFonts w:hint="eastAsia"/>
                <w:color w:val="000000"/>
                <w:szCs w:val="21"/>
              </w:rPr>
              <w:t>（</w:t>
            </w:r>
            <w:r>
              <w:rPr>
                <w:rFonts w:ascii="Tahoma" w:hAnsi="Tahoma" w:cs="Tahoma" w:hint="eastAsia"/>
                <w:b/>
                <w:bCs/>
                <w:szCs w:val="21"/>
              </w:rPr>
              <w:t>激活成功回复</w:t>
            </w:r>
            <w:r>
              <w:rPr>
                <w:rFonts w:ascii="Tahoma" w:hAnsi="Tahoma" w:cs="Tahoma" w:hint="eastAsia"/>
                <w:b/>
                <w:bCs/>
                <w:szCs w:val="21"/>
              </w:rPr>
              <w:t>T</w:t>
            </w:r>
            <w:r>
              <w:rPr>
                <w:rFonts w:hint="eastAsia"/>
                <w:color w:val="000000"/>
                <w:szCs w:val="21"/>
              </w:rPr>
              <w:t>）</w:t>
            </w:r>
          </w:p>
        </w:tc>
      </w:tr>
      <w:tr w:rsidR="008C584C" w:rsidRPr="00125D94" w:rsidTr="00254D53">
        <w:tc>
          <w:tcPr>
            <w:tcW w:w="1347" w:type="pct"/>
            <w:vAlign w:val="center"/>
          </w:tcPr>
          <w:p w:rsidR="008C584C" w:rsidRDefault="008C584C" w:rsidP="00254D53">
            <w:pPr>
              <w:jc w:val="both"/>
              <w:rPr>
                <w:color w:val="000000"/>
                <w:szCs w:val="21"/>
              </w:rPr>
            </w:pPr>
            <w:r>
              <w:rPr>
                <w:color w:val="000000"/>
                <w:szCs w:val="21"/>
              </w:rPr>
              <w:t>R</w:t>
            </w:r>
            <w:r>
              <w:rPr>
                <w:rFonts w:hint="eastAsia"/>
                <w:color w:val="000000"/>
                <w:szCs w:val="21"/>
              </w:rPr>
              <w:t>etu</w:t>
            </w:r>
            <w:r>
              <w:rPr>
                <w:color w:val="000000"/>
                <w:szCs w:val="21"/>
              </w:rPr>
              <w:t>rnTime</w:t>
            </w:r>
          </w:p>
        </w:tc>
        <w:tc>
          <w:tcPr>
            <w:tcW w:w="1376" w:type="pct"/>
            <w:vAlign w:val="center"/>
          </w:tcPr>
          <w:p w:rsidR="008C584C" w:rsidRDefault="008C584C" w:rsidP="00254D53">
            <w:pPr>
              <w:rPr>
                <w:color w:val="000000"/>
                <w:szCs w:val="21"/>
              </w:rPr>
            </w:pPr>
            <w:r>
              <w:rPr>
                <w:rFonts w:hint="eastAsia"/>
                <w:color w:val="000000"/>
                <w:szCs w:val="21"/>
              </w:rPr>
              <w:t>激活回退单</w:t>
            </w:r>
            <w:r>
              <w:rPr>
                <w:color w:val="000000"/>
                <w:szCs w:val="21"/>
              </w:rPr>
              <w:t>时间</w:t>
            </w:r>
          </w:p>
        </w:tc>
        <w:tc>
          <w:tcPr>
            <w:tcW w:w="2277" w:type="pct"/>
            <w:vAlign w:val="center"/>
          </w:tcPr>
          <w:p w:rsidR="008C584C" w:rsidRDefault="008C584C" w:rsidP="00254D53">
            <w:pPr>
              <w:jc w:val="both"/>
              <w:rPr>
                <w:color w:val="000000"/>
                <w:szCs w:val="21"/>
              </w:rPr>
            </w:pPr>
            <w:r>
              <w:rPr>
                <w:color w:val="000000"/>
                <w:szCs w:val="21"/>
              </w:rPr>
              <w:t>yyyy-MM-dd 24HH-SS</w:t>
            </w:r>
          </w:p>
        </w:tc>
      </w:tr>
      <w:tr w:rsidR="008C584C" w:rsidRPr="00125D94" w:rsidTr="00254D53">
        <w:tc>
          <w:tcPr>
            <w:tcW w:w="1347" w:type="pct"/>
            <w:vAlign w:val="center"/>
          </w:tcPr>
          <w:p w:rsidR="008C584C" w:rsidRDefault="008C584C" w:rsidP="00254D53">
            <w:pPr>
              <w:rPr>
                <w:rFonts w:ascii="宋体" w:hAnsi="宋体" w:cs="宋体"/>
                <w:color w:val="000000"/>
                <w:sz w:val="22"/>
                <w:szCs w:val="22"/>
              </w:rPr>
            </w:pPr>
            <w:r>
              <w:rPr>
                <w:rFonts w:hint="eastAsia"/>
                <w:color w:val="000000"/>
                <w:sz w:val="22"/>
                <w:szCs w:val="22"/>
              </w:rPr>
              <w:t>ReturnCode</w:t>
            </w:r>
          </w:p>
        </w:tc>
        <w:tc>
          <w:tcPr>
            <w:tcW w:w="1376" w:type="pct"/>
            <w:vAlign w:val="center"/>
          </w:tcPr>
          <w:p w:rsidR="008C584C" w:rsidRDefault="008C584C" w:rsidP="00254D53">
            <w:pPr>
              <w:rPr>
                <w:rFonts w:ascii="宋体" w:hAnsi="宋体" w:cs="宋体"/>
                <w:color w:val="000000"/>
                <w:sz w:val="22"/>
                <w:szCs w:val="22"/>
              </w:rPr>
            </w:pPr>
            <w:r>
              <w:rPr>
                <w:rFonts w:hint="eastAsia"/>
                <w:color w:val="000000"/>
                <w:sz w:val="22"/>
                <w:szCs w:val="22"/>
              </w:rPr>
              <w:t>返回代码</w:t>
            </w:r>
          </w:p>
        </w:tc>
        <w:tc>
          <w:tcPr>
            <w:tcW w:w="2277" w:type="pct"/>
            <w:vAlign w:val="center"/>
          </w:tcPr>
          <w:p w:rsidR="008C584C" w:rsidRDefault="008C584C" w:rsidP="00254D53">
            <w:pPr>
              <w:rPr>
                <w:rFonts w:ascii="宋体" w:hAnsi="宋体" w:cs="宋体"/>
                <w:color w:val="000000"/>
                <w:sz w:val="22"/>
                <w:szCs w:val="22"/>
              </w:rPr>
            </w:pPr>
            <w:r>
              <w:rPr>
                <w:rFonts w:hint="eastAsia"/>
                <w:color w:val="000000"/>
                <w:sz w:val="22"/>
                <w:szCs w:val="22"/>
              </w:rPr>
              <w:t>必填，</w:t>
            </w:r>
            <w:r>
              <w:rPr>
                <w:rFonts w:hint="eastAsia"/>
                <w:color w:val="000000"/>
                <w:sz w:val="22"/>
                <w:szCs w:val="22"/>
              </w:rPr>
              <w:t>0</w:t>
            </w:r>
            <w:r>
              <w:rPr>
                <w:rFonts w:hint="eastAsia"/>
                <w:color w:val="000000"/>
                <w:sz w:val="22"/>
                <w:szCs w:val="22"/>
              </w:rPr>
              <w:t>表示成功，非</w:t>
            </w:r>
            <w:r>
              <w:rPr>
                <w:rFonts w:hint="eastAsia"/>
                <w:color w:val="000000"/>
                <w:sz w:val="22"/>
                <w:szCs w:val="22"/>
              </w:rPr>
              <w:t>0</w:t>
            </w:r>
            <w:r>
              <w:rPr>
                <w:rFonts w:hint="eastAsia"/>
                <w:color w:val="000000"/>
                <w:sz w:val="22"/>
                <w:szCs w:val="22"/>
              </w:rPr>
              <w:t>表示失败</w:t>
            </w:r>
          </w:p>
        </w:tc>
      </w:tr>
      <w:tr w:rsidR="008C584C" w:rsidRPr="00125D94" w:rsidTr="00254D53">
        <w:tc>
          <w:tcPr>
            <w:tcW w:w="1347" w:type="pct"/>
            <w:vAlign w:val="center"/>
          </w:tcPr>
          <w:p w:rsidR="008C584C" w:rsidRDefault="008C584C" w:rsidP="00254D53">
            <w:pPr>
              <w:rPr>
                <w:color w:val="000000"/>
                <w:sz w:val="22"/>
                <w:szCs w:val="22"/>
              </w:rPr>
            </w:pPr>
            <w:r>
              <w:rPr>
                <w:rFonts w:hint="eastAsia"/>
                <w:color w:val="000000"/>
                <w:sz w:val="22"/>
                <w:szCs w:val="22"/>
              </w:rPr>
              <w:lastRenderedPageBreak/>
              <w:t>O</w:t>
            </w:r>
            <w:r>
              <w:rPr>
                <w:color w:val="000000"/>
                <w:sz w:val="22"/>
                <w:szCs w:val="22"/>
              </w:rPr>
              <w:t>peratorMan</w:t>
            </w:r>
          </w:p>
        </w:tc>
        <w:tc>
          <w:tcPr>
            <w:tcW w:w="1376" w:type="pct"/>
            <w:vAlign w:val="center"/>
          </w:tcPr>
          <w:p w:rsidR="008C584C" w:rsidRDefault="008C584C" w:rsidP="00254D53">
            <w:pPr>
              <w:rPr>
                <w:color w:val="000000"/>
                <w:sz w:val="22"/>
                <w:szCs w:val="22"/>
              </w:rPr>
            </w:pPr>
            <w:r>
              <w:rPr>
                <w:rFonts w:hint="eastAsia"/>
                <w:color w:val="000000"/>
                <w:sz w:val="22"/>
                <w:szCs w:val="22"/>
              </w:rPr>
              <w:t>回</w:t>
            </w:r>
            <w:r>
              <w:rPr>
                <w:color w:val="000000"/>
                <w:sz w:val="22"/>
                <w:szCs w:val="22"/>
              </w:rPr>
              <w:t>、退单人</w:t>
            </w:r>
          </w:p>
        </w:tc>
        <w:tc>
          <w:tcPr>
            <w:tcW w:w="2277" w:type="pct"/>
            <w:vAlign w:val="center"/>
          </w:tcPr>
          <w:p w:rsidR="008C584C" w:rsidRDefault="008C584C" w:rsidP="00254D53">
            <w:pPr>
              <w:rPr>
                <w:color w:val="000000"/>
                <w:sz w:val="22"/>
                <w:szCs w:val="22"/>
              </w:rPr>
            </w:pPr>
            <w:r>
              <w:rPr>
                <w:rFonts w:hint="eastAsia"/>
                <w:color w:val="000000"/>
                <w:sz w:val="22"/>
                <w:szCs w:val="22"/>
              </w:rPr>
              <w:t>必填（系统自动回单时为</w:t>
            </w:r>
            <w:r>
              <w:rPr>
                <w:rFonts w:hint="eastAsia"/>
                <w:color w:val="000000"/>
                <w:sz w:val="22"/>
                <w:szCs w:val="22"/>
              </w:rPr>
              <w:t>system</w:t>
            </w:r>
            <w:r>
              <w:rPr>
                <w:rFonts w:hint="eastAsia"/>
                <w:color w:val="000000"/>
                <w:sz w:val="22"/>
                <w:szCs w:val="22"/>
              </w:rPr>
              <w:t>）</w:t>
            </w:r>
          </w:p>
        </w:tc>
      </w:tr>
      <w:tr w:rsidR="008C584C" w:rsidRPr="00125D94" w:rsidTr="00254D53">
        <w:tc>
          <w:tcPr>
            <w:tcW w:w="1347" w:type="pct"/>
            <w:vAlign w:val="center"/>
          </w:tcPr>
          <w:p w:rsidR="008C584C" w:rsidRDefault="008C584C" w:rsidP="00254D53">
            <w:pPr>
              <w:rPr>
                <w:color w:val="000000"/>
                <w:sz w:val="22"/>
                <w:szCs w:val="22"/>
              </w:rPr>
            </w:pPr>
            <w:r>
              <w:rPr>
                <w:color w:val="000000"/>
                <w:sz w:val="22"/>
                <w:szCs w:val="22"/>
              </w:rPr>
              <w:t>R</w:t>
            </w:r>
            <w:r>
              <w:rPr>
                <w:rFonts w:hint="eastAsia"/>
                <w:color w:val="000000"/>
                <w:sz w:val="22"/>
                <w:szCs w:val="22"/>
              </w:rPr>
              <w:t>et</w:t>
            </w:r>
            <w:r>
              <w:rPr>
                <w:color w:val="000000"/>
                <w:sz w:val="22"/>
                <w:szCs w:val="22"/>
              </w:rPr>
              <w:t>Reason</w:t>
            </w:r>
          </w:p>
        </w:tc>
        <w:tc>
          <w:tcPr>
            <w:tcW w:w="1376" w:type="pct"/>
            <w:vAlign w:val="center"/>
          </w:tcPr>
          <w:p w:rsidR="008C584C" w:rsidRDefault="008C584C" w:rsidP="00254D53">
            <w:pPr>
              <w:rPr>
                <w:color w:val="000000"/>
                <w:sz w:val="22"/>
                <w:szCs w:val="22"/>
              </w:rPr>
            </w:pPr>
            <w:r>
              <w:rPr>
                <w:rFonts w:hint="eastAsia"/>
                <w:color w:val="000000"/>
                <w:sz w:val="22"/>
                <w:szCs w:val="22"/>
              </w:rPr>
              <w:t>一级原因</w:t>
            </w:r>
            <w:r>
              <w:rPr>
                <w:rFonts w:hint="eastAsia"/>
                <w:color w:val="000000"/>
                <w:sz w:val="22"/>
                <w:szCs w:val="22"/>
              </w:rPr>
              <w:t>ID</w:t>
            </w:r>
          </w:p>
        </w:tc>
        <w:tc>
          <w:tcPr>
            <w:tcW w:w="2277" w:type="pct"/>
            <w:vAlign w:val="center"/>
          </w:tcPr>
          <w:p w:rsidR="008C584C" w:rsidRDefault="008C584C" w:rsidP="00254D53">
            <w:pPr>
              <w:rPr>
                <w:color w:val="000000"/>
                <w:sz w:val="22"/>
                <w:szCs w:val="22"/>
              </w:rPr>
            </w:pPr>
            <w:r>
              <w:rPr>
                <w:rFonts w:hint="eastAsia"/>
                <w:color w:val="000000"/>
                <w:sz w:val="22"/>
                <w:szCs w:val="22"/>
              </w:rPr>
              <w:t>退单必填</w:t>
            </w:r>
          </w:p>
        </w:tc>
      </w:tr>
      <w:tr w:rsidR="008C584C" w:rsidRPr="00125D94" w:rsidTr="00254D53">
        <w:tc>
          <w:tcPr>
            <w:tcW w:w="1347" w:type="pct"/>
            <w:vAlign w:val="center"/>
          </w:tcPr>
          <w:p w:rsidR="008C584C" w:rsidRDefault="008C584C" w:rsidP="00254D53">
            <w:pPr>
              <w:rPr>
                <w:color w:val="000000"/>
                <w:sz w:val="22"/>
                <w:szCs w:val="22"/>
              </w:rPr>
            </w:pPr>
            <w:r>
              <w:rPr>
                <w:rFonts w:hint="eastAsia"/>
                <w:color w:val="000000"/>
                <w:sz w:val="22"/>
                <w:szCs w:val="22"/>
              </w:rPr>
              <w:t>S</w:t>
            </w:r>
            <w:r>
              <w:rPr>
                <w:color w:val="000000"/>
                <w:sz w:val="22"/>
                <w:szCs w:val="22"/>
              </w:rPr>
              <w:t>ubRetReason</w:t>
            </w:r>
          </w:p>
        </w:tc>
        <w:tc>
          <w:tcPr>
            <w:tcW w:w="1376" w:type="pct"/>
            <w:vAlign w:val="center"/>
          </w:tcPr>
          <w:p w:rsidR="008C584C" w:rsidRDefault="008C584C" w:rsidP="00254D53">
            <w:pPr>
              <w:rPr>
                <w:color w:val="000000"/>
                <w:sz w:val="22"/>
                <w:szCs w:val="22"/>
              </w:rPr>
            </w:pPr>
            <w:r>
              <w:rPr>
                <w:rFonts w:hint="eastAsia"/>
                <w:color w:val="000000"/>
                <w:sz w:val="22"/>
                <w:szCs w:val="22"/>
              </w:rPr>
              <w:t>二级原因</w:t>
            </w:r>
            <w:r>
              <w:rPr>
                <w:rFonts w:hint="eastAsia"/>
                <w:color w:val="000000"/>
                <w:sz w:val="22"/>
                <w:szCs w:val="22"/>
              </w:rPr>
              <w:t>ID</w:t>
            </w:r>
          </w:p>
        </w:tc>
        <w:tc>
          <w:tcPr>
            <w:tcW w:w="2277" w:type="pct"/>
            <w:vAlign w:val="center"/>
          </w:tcPr>
          <w:p w:rsidR="008C584C" w:rsidRDefault="008C584C" w:rsidP="00254D53">
            <w:pPr>
              <w:rPr>
                <w:color w:val="000000"/>
                <w:sz w:val="22"/>
                <w:szCs w:val="22"/>
              </w:rPr>
            </w:pPr>
            <w:r>
              <w:rPr>
                <w:rFonts w:hint="eastAsia"/>
                <w:color w:val="000000"/>
                <w:sz w:val="22"/>
                <w:szCs w:val="22"/>
              </w:rPr>
              <w:t>退单必填</w:t>
            </w:r>
          </w:p>
        </w:tc>
      </w:tr>
      <w:tr w:rsidR="008C584C" w:rsidRPr="00125D94" w:rsidTr="00254D53">
        <w:tc>
          <w:tcPr>
            <w:tcW w:w="1347" w:type="pct"/>
            <w:vAlign w:val="center"/>
          </w:tcPr>
          <w:p w:rsidR="008C584C" w:rsidRDefault="008C584C" w:rsidP="00254D53">
            <w:pPr>
              <w:rPr>
                <w:rFonts w:ascii="宋体" w:hAnsi="宋体" w:cs="宋体"/>
                <w:color w:val="000000"/>
                <w:sz w:val="22"/>
                <w:szCs w:val="22"/>
              </w:rPr>
            </w:pPr>
            <w:r>
              <w:rPr>
                <w:rFonts w:hint="eastAsia"/>
                <w:color w:val="000000"/>
                <w:sz w:val="22"/>
                <w:szCs w:val="22"/>
              </w:rPr>
              <w:t>Description</w:t>
            </w:r>
          </w:p>
        </w:tc>
        <w:tc>
          <w:tcPr>
            <w:tcW w:w="1376" w:type="pct"/>
            <w:vAlign w:val="center"/>
          </w:tcPr>
          <w:p w:rsidR="008C584C" w:rsidRDefault="008C584C" w:rsidP="00254D53">
            <w:pPr>
              <w:rPr>
                <w:rFonts w:ascii="宋体" w:hAnsi="宋体" w:cs="宋体"/>
                <w:color w:val="000000"/>
                <w:sz w:val="22"/>
                <w:szCs w:val="22"/>
              </w:rPr>
            </w:pPr>
            <w:r>
              <w:rPr>
                <w:rFonts w:hint="eastAsia"/>
                <w:color w:val="000000"/>
                <w:sz w:val="22"/>
                <w:szCs w:val="22"/>
              </w:rPr>
              <w:t>备注</w:t>
            </w:r>
          </w:p>
        </w:tc>
        <w:tc>
          <w:tcPr>
            <w:tcW w:w="2277" w:type="pct"/>
            <w:vAlign w:val="center"/>
          </w:tcPr>
          <w:p w:rsidR="008C584C" w:rsidRDefault="008C584C" w:rsidP="00254D53">
            <w:pPr>
              <w:rPr>
                <w:rFonts w:ascii="宋体" w:hAnsi="宋体" w:cs="宋体"/>
                <w:color w:val="000000"/>
                <w:sz w:val="22"/>
                <w:szCs w:val="22"/>
              </w:rPr>
            </w:pPr>
            <w:r>
              <w:rPr>
                <w:rFonts w:hint="eastAsia"/>
                <w:color w:val="000000"/>
                <w:sz w:val="22"/>
                <w:szCs w:val="22"/>
              </w:rPr>
              <w:t>退单必填，描述成功或者失败原因</w:t>
            </w:r>
          </w:p>
        </w:tc>
      </w:tr>
      <w:tr w:rsidR="008C584C" w:rsidRPr="00BC6A1B" w:rsidTr="00254D53">
        <w:tc>
          <w:tcPr>
            <w:tcW w:w="1347" w:type="pct"/>
            <w:vAlign w:val="center"/>
          </w:tcPr>
          <w:p w:rsidR="008C584C" w:rsidRPr="00BC6A1B" w:rsidRDefault="008C584C" w:rsidP="00254D53">
            <w:pPr>
              <w:rPr>
                <w:sz w:val="22"/>
                <w:szCs w:val="22"/>
              </w:rPr>
            </w:pPr>
            <w:r w:rsidRPr="00BC6A1B">
              <w:rPr>
                <w:rFonts w:hint="eastAsia"/>
                <w:sz w:val="22"/>
                <w:szCs w:val="22"/>
              </w:rPr>
              <w:t>ONUNO</w:t>
            </w:r>
          </w:p>
        </w:tc>
        <w:tc>
          <w:tcPr>
            <w:tcW w:w="1376" w:type="pct"/>
            <w:vAlign w:val="center"/>
          </w:tcPr>
          <w:p w:rsidR="008C584C" w:rsidRPr="00BC6A1B" w:rsidRDefault="008C584C" w:rsidP="00254D53">
            <w:pPr>
              <w:rPr>
                <w:sz w:val="22"/>
                <w:szCs w:val="22"/>
              </w:rPr>
            </w:pPr>
            <w:r w:rsidRPr="00BC6A1B">
              <w:rPr>
                <w:rFonts w:ascii="宋体" w:hAnsi="宋体" w:cs="宋体" w:hint="eastAsia"/>
                <w:szCs w:val="21"/>
              </w:rPr>
              <w:t>ONU编号</w:t>
            </w:r>
          </w:p>
        </w:tc>
        <w:tc>
          <w:tcPr>
            <w:tcW w:w="2277" w:type="pct"/>
            <w:vAlign w:val="center"/>
          </w:tcPr>
          <w:p w:rsidR="008C584C" w:rsidRPr="00BC6A1B" w:rsidRDefault="008C584C" w:rsidP="00254D53">
            <w:pPr>
              <w:rPr>
                <w:sz w:val="22"/>
                <w:szCs w:val="22"/>
              </w:rPr>
            </w:pPr>
            <w:r w:rsidRPr="00BC6A1B">
              <w:rPr>
                <w:rFonts w:hint="eastAsia"/>
                <w:sz w:val="22"/>
                <w:szCs w:val="22"/>
              </w:rPr>
              <w:t>回单</w:t>
            </w:r>
            <w:r w:rsidRPr="00BC6A1B">
              <w:rPr>
                <w:sz w:val="22"/>
                <w:szCs w:val="22"/>
              </w:rPr>
              <w:t>可选</w:t>
            </w:r>
            <w:r w:rsidRPr="00BC6A1B">
              <w:rPr>
                <w:rFonts w:hint="eastAsia"/>
                <w:sz w:val="22"/>
                <w:szCs w:val="22"/>
              </w:rPr>
              <w:t>（用于资源</w:t>
            </w:r>
            <w:r w:rsidRPr="00BC6A1B">
              <w:rPr>
                <w:sz w:val="22"/>
                <w:szCs w:val="22"/>
              </w:rPr>
              <w:t>回填）</w:t>
            </w:r>
          </w:p>
        </w:tc>
      </w:tr>
    </w:tbl>
    <w:p w:rsidR="008C584C" w:rsidRDefault="008C584C" w:rsidP="008C584C">
      <w:pPr>
        <w:rPr>
          <w:rFonts w:ascii="Tahoma" w:hAnsi="Tahoma" w:cs="Tahoma"/>
          <w:b/>
          <w:bCs/>
          <w:szCs w:val="21"/>
        </w:rPr>
      </w:pPr>
      <w:r>
        <w:rPr>
          <w:rFonts w:ascii="Tahoma" w:hAnsi="Tahoma" w:cs="Tahoma" w:hint="eastAsia"/>
          <w:b/>
          <w:bCs/>
          <w:szCs w:val="21"/>
        </w:rPr>
        <w:t>激活成功，系统自动回单（</w:t>
      </w:r>
      <w:r>
        <w:rPr>
          <w:color w:val="000000"/>
          <w:szCs w:val="21"/>
        </w:rPr>
        <w:t>A</w:t>
      </w:r>
      <w:r>
        <w:rPr>
          <w:rFonts w:hint="eastAsia"/>
          <w:color w:val="000000"/>
          <w:szCs w:val="21"/>
        </w:rPr>
        <w:t>ction</w:t>
      </w:r>
      <w:r>
        <w:rPr>
          <w:color w:val="000000"/>
          <w:szCs w:val="21"/>
        </w:rPr>
        <w:t>Type</w:t>
      </w:r>
      <w:r>
        <w:rPr>
          <w:rFonts w:hint="eastAsia"/>
          <w:color w:val="000000"/>
          <w:szCs w:val="21"/>
        </w:rPr>
        <w:t>=T</w:t>
      </w:r>
      <w:r>
        <w:rPr>
          <w:rFonts w:hint="eastAsia"/>
          <w:color w:val="000000"/>
          <w:szCs w:val="21"/>
        </w:rPr>
        <w:t>）</w:t>
      </w:r>
    </w:p>
    <w:p w:rsidR="008C584C" w:rsidRPr="00E55B82" w:rsidRDefault="008C584C" w:rsidP="008C584C">
      <w:pPr>
        <w:rPr>
          <w:color w:val="000000"/>
          <w:szCs w:val="21"/>
        </w:rPr>
      </w:pPr>
      <w:r>
        <w:rPr>
          <w:rFonts w:ascii="Tahoma" w:hAnsi="Tahoma" w:cs="Tahoma" w:hint="eastAsia"/>
          <w:b/>
          <w:bCs/>
          <w:szCs w:val="21"/>
        </w:rPr>
        <w:t>因校验问题导致的激活失败（工单参数不完整、获取</w:t>
      </w:r>
      <w:r>
        <w:rPr>
          <w:rFonts w:ascii="Tahoma" w:hAnsi="Tahoma" w:cs="Tahoma" w:hint="eastAsia"/>
          <w:b/>
          <w:bCs/>
          <w:szCs w:val="21"/>
        </w:rPr>
        <w:t>EMS</w:t>
      </w:r>
      <w:r>
        <w:rPr>
          <w:rFonts w:ascii="Tahoma" w:hAnsi="Tahoma" w:cs="Tahoma" w:hint="eastAsia"/>
          <w:b/>
          <w:bCs/>
          <w:szCs w:val="21"/>
        </w:rPr>
        <w:t>信息失败、</w:t>
      </w:r>
      <w:r>
        <w:rPr>
          <w:rFonts w:ascii="Tahoma" w:hAnsi="Tahoma" w:cs="Tahoma" w:hint="eastAsia"/>
          <w:b/>
          <w:bCs/>
          <w:szCs w:val="21"/>
        </w:rPr>
        <w:t>OLT\PON</w:t>
      </w:r>
      <w:r>
        <w:rPr>
          <w:rFonts w:ascii="Tahoma" w:hAnsi="Tahoma" w:cs="Tahoma" w:hint="eastAsia"/>
          <w:b/>
          <w:bCs/>
          <w:szCs w:val="21"/>
        </w:rPr>
        <w:t>口不存在）系统自动退单</w:t>
      </w:r>
      <w:r>
        <w:rPr>
          <w:rFonts w:ascii="Tahoma" w:hAnsi="Tahoma" w:cs="Tahoma" w:hint="eastAsia"/>
          <w:b/>
          <w:bCs/>
          <w:szCs w:val="21"/>
        </w:rPr>
        <w:t>.</w:t>
      </w:r>
      <w:r w:rsidRPr="008F5B71">
        <w:rPr>
          <w:rFonts w:ascii="Tahoma" w:hAnsi="Tahoma" w:cs="Tahoma" w:hint="eastAsia"/>
          <w:b/>
          <w:bCs/>
          <w:szCs w:val="21"/>
        </w:rPr>
        <w:t xml:space="preserve"> </w:t>
      </w:r>
      <w:r>
        <w:rPr>
          <w:rFonts w:ascii="Tahoma" w:hAnsi="Tahoma" w:cs="Tahoma" w:hint="eastAsia"/>
          <w:b/>
          <w:bCs/>
          <w:szCs w:val="21"/>
        </w:rPr>
        <w:t>（</w:t>
      </w:r>
      <w:r>
        <w:rPr>
          <w:color w:val="000000"/>
          <w:szCs w:val="21"/>
        </w:rPr>
        <w:t>A</w:t>
      </w:r>
      <w:r>
        <w:rPr>
          <w:rFonts w:hint="eastAsia"/>
          <w:color w:val="000000"/>
          <w:szCs w:val="21"/>
        </w:rPr>
        <w:t>ction</w:t>
      </w:r>
      <w:r>
        <w:rPr>
          <w:color w:val="000000"/>
          <w:szCs w:val="21"/>
        </w:rPr>
        <w:t>Type</w:t>
      </w:r>
      <w:r>
        <w:rPr>
          <w:rFonts w:hint="eastAsia"/>
          <w:color w:val="000000"/>
          <w:szCs w:val="21"/>
        </w:rPr>
        <w:t>=R</w:t>
      </w:r>
      <w:r>
        <w:rPr>
          <w:rFonts w:hint="eastAsia"/>
          <w:color w:val="000000"/>
          <w:szCs w:val="21"/>
        </w:rPr>
        <w:t>）自动退单一级原因</w:t>
      </w:r>
      <w:r>
        <w:rPr>
          <w:rFonts w:hint="eastAsia"/>
          <w:color w:val="000000"/>
          <w:szCs w:val="21"/>
        </w:rPr>
        <w:t>ID</w:t>
      </w:r>
      <w:r>
        <w:rPr>
          <w:rFonts w:hint="eastAsia"/>
          <w:color w:val="000000"/>
          <w:szCs w:val="21"/>
        </w:rPr>
        <w:t>和二级原因</w:t>
      </w:r>
      <w:r>
        <w:rPr>
          <w:rFonts w:hint="eastAsia"/>
          <w:color w:val="000000"/>
          <w:szCs w:val="21"/>
        </w:rPr>
        <w:t>ID</w:t>
      </w:r>
      <w:r>
        <w:rPr>
          <w:rFonts w:hint="eastAsia"/>
          <w:color w:val="000000"/>
          <w:szCs w:val="21"/>
        </w:rPr>
        <w:t>设为默认固定值；备注为错误代码。</w:t>
      </w:r>
    </w:p>
    <w:p w:rsidR="008C584C" w:rsidRDefault="008C584C" w:rsidP="008C584C">
      <w:pPr>
        <w:rPr>
          <w:rFonts w:ascii="Tahoma" w:hAnsi="Tahoma" w:cs="Tahoma"/>
          <w:b/>
          <w:bCs/>
          <w:szCs w:val="21"/>
        </w:rPr>
      </w:pPr>
      <w:r>
        <w:rPr>
          <w:rFonts w:ascii="Tahoma" w:hAnsi="Tahoma" w:cs="Tahoma" w:hint="eastAsia"/>
          <w:b/>
          <w:bCs/>
          <w:szCs w:val="21"/>
        </w:rPr>
        <w:t>人工回单也视为激活成功。</w:t>
      </w:r>
    </w:p>
    <w:p w:rsidR="008C584C" w:rsidRDefault="008C584C" w:rsidP="008C584C">
      <w:pPr>
        <w:rPr>
          <w:rFonts w:ascii="Tahoma" w:hAnsi="Tahoma" w:cs="Tahoma"/>
          <w:b/>
          <w:bCs/>
          <w:szCs w:val="21"/>
        </w:rPr>
      </w:pPr>
      <w:r>
        <w:rPr>
          <w:rFonts w:ascii="Tahoma" w:hAnsi="Tahoma" w:cs="Tahoma" w:hint="eastAsia"/>
          <w:b/>
          <w:bCs/>
          <w:szCs w:val="21"/>
        </w:rPr>
        <w:t>人工退单必需选择一级、二级原因，并填写备注。</w:t>
      </w:r>
    </w:p>
    <w:p w:rsidR="008C584C" w:rsidRPr="000F5982" w:rsidRDefault="008C584C" w:rsidP="008C584C">
      <w:pPr>
        <w:rPr>
          <w:rFonts w:ascii="Tahoma" w:hAnsi="Tahoma" w:cs="Tahoma"/>
          <w:b/>
          <w:bCs/>
          <w:szCs w:val="21"/>
        </w:rPr>
      </w:pPr>
      <w:r>
        <w:rPr>
          <w:rFonts w:ascii="Tahoma" w:hAnsi="Tahoma" w:cs="Tahoma" w:hint="eastAsia"/>
          <w:b/>
          <w:bCs/>
          <w:szCs w:val="21"/>
        </w:rPr>
        <w:t>人工回、退单情况，回、退单人填写处理账号相关人名。</w:t>
      </w:r>
    </w:p>
    <w:p w:rsidR="008C584C" w:rsidRDefault="008C584C" w:rsidP="008C584C">
      <w:pPr>
        <w:rPr>
          <w:rFonts w:ascii="Tahoma" w:hAnsi="Tahoma" w:cs="Tahoma"/>
          <w:b/>
          <w:bCs/>
          <w:szCs w:val="21"/>
        </w:rPr>
      </w:pPr>
      <w:ins w:id="3519" w:author="lynn" w:date="2016-04-25T17:01:00Z">
        <w:r>
          <w:rPr>
            <w:rFonts w:ascii="Tahoma" w:hAnsi="Tahoma" w:cs="Tahoma" w:hint="eastAsia"/>
            <w:b/>
            <w:bCs/>
            <w:szCs w:val="21"/>
          </w:rPr>
          <w:t>撤单情况</w:t>
        </w:r>
      </w:ins>
      <w:ins w:id="3520" w:author="lynn" w:date="2016-04-25T17:11:00Z">
        <w:r>
          <w:rPr>
            <w:rFonts w:ascii="Tahoma" w:hAnsi="Tahoma" w:cs="Tahoma" w:hint="eastAsia"/>
            <w:b/>
            <w:bCs/>
            <w:szCs w:val="21"/>
          </w:rPr>
          <w:t>回复“</w:t>
        </w:r>
        <w:r>
          <w:rPr>
            <w:rFonts w:ascii="Tahoma" w:hAnsi="Tahoma" w:cs="Tahoma" w:hint="eastAsia"/>
            <w:b/>
            <w:bCs/>
            <w:szCs w:val="21"/>
          </w:rPr>
          <w:t>T</w:t>
        </w:r>
        <w:r>
          <w:rPr>
            <w:rFonts w:ascii="Tahoma" w:hAnsi="Tahoma" w:cs="Tahoma" w:hint="eastAsia"/>
            <w:b/>
            <w:bCs/>
            <w:szCs w:val="21"/>
          </w:rPr>
          <w:t>”，撤单</w:t>
        </w:r>
      </w:ins>
      <w:ins w:id="3521" w:author="lynn" w:date="2016-04-25T17:12:00Z">
        <w:r>
          <w:rPr>
            <w:rFonts w:ascii="Tahoma" w:hAnsi="Tahoma" w:cs="Tahoma" w:hint="eastAsia"/>
            <w:b/>
            <w:bCs/>
            <w:szCs w:val="21"/>
          </w:rPr>
          <w:t>、</w:t>
        </w:r>
      </w:ins>
      <w:ins w:id="3522" w:author="lynn" w:date="2016-04-25T17:11:00Z">
        <w:r>
          <w:rPr>
            <w:rFonts w:ascii="Tahoma" w:hAnsi="Tahoma" w:cs="Tahoma" w:hint="eastAsia"/>
            <w:b/>
            <w:bCs/>
            <w:szCs w:val="21"/>
          </w:rPr>
          <w:t>反向单</w:t>
        </w:r>
      </w:ins>
      <w:ins w:id="3523" w:author="lynn" w:date="2016-04-25T17:12:00Z">
        <w:r>
          <w:rPr>
            <w:rFonts w:ascii="Tahoma" w:hAnsi="Tahoma" w:cs="Tahoma" w:hint="eastAsia"/>
            <w:b/>
            <w:bCs/>
            <w:szCs w:val="21"/>
          </w:rPr>
          <w:t>和拆机单</w:t>
        </w:r>
      </w:ins>
      <w:ins w:id="3524" w:author="lynn" w:date="2016-04-25T17:16:00Z">
        <w:r>
          <w:rPr>
            <w:rFonts w:ascii="Tahoma" w:hAnsi="Tahoma" w:cs="Tahoma" w:hint="eastAsia"/>
            <w:b/>
            <w:bCs/>
            <w:szCs w:val="21"/>
          </w:rPr>
          <w:t>除</w:t>
        </w:r>
      </w:ins>
      <w:ins w:id="3525" w:author="lynn" w:date="2016-04-25T17:18:00Z">
        <w:r>
          <w:rPr>
            <w:rFonts w:ascii="Tahoma" w:hAnsi="Tahoma" w:cs="Tahoma" w:hint="eastAsia"/>
            <w:b/>
            <w:bCs/>
            <w:szCs w:val="21"/>
          </w:rPr>
          <w:t>（</w:t>
        </w:r>
        <w:r>
          <w:rPr>
            <w:rFonts w:ascii="Tahoma" w:hAnsi="Tahoma" w:cs="Tahoma" w:hint="eastAsia"/>
            <w:b/>
            <w:bCs/>
            <w:szCs w:val="21"/>
          </w:rPr>
          <w:t>001</w:t>
        </w:r>
        <w:r>
          <w:rPr>
            <w:rFonts w:ascii="Tahoma" w:hAnsi="Tahoma" w:cs="Tahoma" w:hint="eastAsia"/>
            <w:b/>
            <w:bCs/>
            <w:szCs w:val="21"/>
          </w:rPr>
          <w:t>、</w:t>
        </w:r>
        <w:r>
          <w:rPr>
            <w:rFonts w:ascii="Tahoma" w:hAnsi="Tahoma" w:cs="Tahoma" w:hint="eastAsia"/>
            <w:b/>
            <w:bCs/>
            <w:szCs w:val="21"/>
          </w:rPr>
          <w:t>002</w:t>
        </w:r>
        <w:r>
          <w:rPr>
            <w:rFonts w:ascii="Tahoma" w:hAnsi="Tahoma" w:cs="Tahoma" w:hint="eastAsia"/>
            <w:b/>
            <w:bCs/>
            <w:szCs w:val="21"/>
          </w:rPr>
          <w:t>错误代码情况外）</w:t>
        </w:r>
      </w:ins>
      <w:ins w:id="3526" w:author="lynn" w:date="2016-04-25T17:11:00Z">
        <w:r>
          <w:rPr>
            <w:rFonts w:ascii="Tahoma" w:hAnsi="Tahoma" w:cs="Tahoma" w:hint="eastAsia"/>
            <w:b/>
            <w:bCs/>
            <w:szCs w:val="21"/>
          </w:rPr>
          <w:t>不</w:t>
        </w:r>
      </w:ins>
      <w:ins w:id="3527" w:author="lynn" w:date="2016-04-25T17:12:00Z">
        <w:r>
          <w:rPr>
            <w:rFonts w:ascii="Tahoma" w:hAnsi="Tahoma" w:cs="Tahoma" w:hint="eastAsia"/>
            <w:b/>
            <w:bCs/>
            <w:szCs w:val="21"/>
          </w:rPr>
          <w:t>允许</w:t>
        </w:r>
      </w:ins>
      <w:ins w:id="3528" w:author="lynn" w:date="2016-04-25T17:11:00Z">
        <w:r>
          <w:rPr>
            <w:rFonts w:ascii="Tahoma" w:hAnsi="Tahoma" w:cs="Tahoma" w:hint="eastAsia"/>
            <w:b/>
            <w:bCs/>
            <w:szCs w:val="21"/>
          </w:rPr>
          <w:t>退单。</w:t>
        </w:r>
      </w:ins>
      <w:ins w:id="3529" w:author="lynn" w:date="2016-04-25T17:12:00Z">
        <w:r>
          <w:rPr>
            <w:rFonts w:ascii="Tahoma" w:hAnsi="Tahoma" w:cs="Tahoma" w:hint="eastAsia"/>
            <w:b/>
            <w:bCs/>
            <w:szCs w:val="21"/>
          </w:rPr>
          <w:t>全部回复“</w:t>
        </w:r>
        <w:r>
          <w:rPr>
            <w:rFonts w:ascii="Tahoma" w:hAnsi="Tahoma" w:cs="Tahoma" w:hint="eastAsia"/>
            <w:b/>
            <w:bCs/>
            <w:szCs w:val="21"/>
          </w:rPr>
          <w:t>T</w:t>
        </w:r>
      </w:ins>
      <w:ins w:id="3530" w:author="lynn" w:date="2016-04-25T17:28:00Z">
        <w:r>
          <w:rPr>
            <w:rFonts w:ascii="Tahoma" w:hAnsi="Tahoma" w:cs="Tahoma" w:hint="eastAsia"/>
            <w:b/>
            <w:bCs/>
            <w:szCs w:val="21"/>
          </w:rPr>
          <w:t>”</w:t>
        </w:r>
      </w:ins>
      <w:ins w:id="3531" w:author="lynn" w:date="2016-04-25T17:29:00Z">
        <w:r>
          <w:rPr>
            <w:rFonts w:ascii="Tahoma" w:hAnsi="Tahoma" w:cs="Tahoma" w:hint="eastAsia"/>
            <w:b/>
            <w:bCs/>
            <w:szCs w:val="21"/>
          </w:rPr>
          <w:t>，</w:t>
        </w:r>
      </w:ins>
      <w:ins w:id="3532" w:author="lynn" w:date="2016-04-25T17:28:00Z">
        <w:r>
          <w:rPr>
            <w:rFonts w:ascii="Tahoma" w:hAnsi="Tahoma" w:cs="Tahoma" w:hint="eastAsia"/>
            <w:b/>
            <w:bCs/>
            <w:szCs w:val="21"/>
          </w:rPr>
          <w:t>但</w:t>
        </w:r>
      </w:ins>
      <w:ins w:id="3533" w:author="lynn" w:date="2016-04-25T17:13:00Z">
        <w:r>
          <w:rPr>
            <w:rFonts w:ascii="Tahoma" w:hAnsi="Tahoma" w:cs="Tahoma" w:hint="eastAsia"/>
            <w:b/>
            <w:bCs/>
            <w:szCs w:val="21"/>
          </w:rPr>
          <w:t>在返回错误代码里标注</w:t>
        </w:r>
      </w:ins>
      <w:ins w:id="3534" w:author="lynn" w:date="2016-04-25T17:30:00Z">
        <w:r>
          <w:rPr>
            <w:rFonts w:ascii="Tahoma" w:hAnsi="Tahoma" w:cs="Tahoma" w:hint="eastAsia"/>
            <w:b/>
            <w:bCs/>
            <w:szCs w:val="21"/>
          </w:rPr>
          <w:t>成功或失败情况</w:t>
        </w:r>
      </w:ins>
      <w:ins w:id="3535" w:author="lynn" w:date="2016-04-25T17:13:00Z">
        <w:r>
          <w:rPr>
            <w:rFonts w:ascii="Tahoma" w:hAnsi="Tahoma" w:cs="Tahoma" w:hint="eastAsia"/>
            <w:b/>
            <w:bCs/>
            <w:szCs w:val="21"/>
          </w:rPr>
          <w:t>。</w:t>
        </w:r>
      </w:ins>
    </w:p>
    <w:p w:rsidR="008C584C" w:rsidRPr="000F5982" w:rsidRDefault="008C584C" w:rsidP="008C584C">
      <w:pPr>
        <w:rPr>
          <w:rFonts w:ascii="Tahoma" w:hAnsi="Tahoma" w:cs="Tahoma"/>
          <w:b/>
          <w:bCs/>
          <w:szCs w:val="21"/>
        </w:rPr>
      </w:pPr>
    </w:p>
    <w:p w:rsidR="008C584C" w:rsidRDefault="008C584C" w:rsidP="008C584C">
      <w:pPr>
        <w:rPr>
          <w:rFonts w:ascii="Tahoma" w:hAnsi="Tahoma" w:cs="Tahoma"/>
          <w:b/>
          <w:bCs/>
          <w:szCs w:val="21"/>
        </w:rPr>
      </w:pPr>
      <w:r>
        <w:rPr>
          <w:rFonts w:ascii="Tahoma" w:hAnsi="Tahoma" w:cs="Tahoma" w:hint="eastAsia"/>
          <w:b/>
          <w:bCs/>
          <w:szCs w:val="21"/>
        </w:rPr>
        <w:t>错误代码定义：</w:t>
      </w:r>
    </w:p>
    <w:tbl>
      <w:tblPr>
        <w:tblW w:w="7087" w:type="dxa"/>
        <w:tblInd w:w="534" w:type="dxa"/>
        <w:tblLook w:val="04A0" w:firstRow="1" w:lastRow="0" w:firstColumn="1" w:lastColumn="0" w:noHBand="0" w:noVBand="1"/>
      </w:tblPr>
      <w:tblGrid>
        <w:gridCol w:w="1417"/>
        <w:gridCol w:w="4394"/>
        <w:gridCol w:w="1276"/>
      </w:tblGrid>
      <w:tr w:rsidR="008C584C" w:rsidRPr="008477BA" w:rsidTr="00254D53">
        <w:trPr>
          <w:trHeight w:val="270"/>
        </w:trPr>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584C" w:rsidRPr="008477BA" w:rsidRDefault="008C584C" w:rsidP="00254D53">
            <w:pPr>
              <w:widowControl/>
              <w:spacing w:line="240" w:lineRule="auto"/>
              <w:jc w:val="center"/>
              <w:rPr>
                <w:rFonts w:ascii="宋体" w:hAnsi="宋体" w:cs="宋体"/>
                <w:color w:val="000000"/>
                <w:sz w:val="22"/>
                <w:szCs w:val="22"/>
              </w:rPr>
            </w:pPr>
            <w:r w:rsidRPr="008477BA">
              <w:rPr>
                <w:rFonts w:ascii="宋体" w:hAnsi="宋体" w:cs="宋体" w:hint="eastAsia"/>
                <w:color w:val="000000"/>
                <w:sz w:val="22"/>
                <w:szCs w:val="22"/>
              </w:rPr>
              <w:lastRenderedPageBreak/>
              <w:t>错误代码</w:t>
            </w:r>
          </w:p>
        </w:tc>
        <w:tc>
          <w:tcPr>
            <w:tcW w:w="4394" w:type="dxa"/>
            <w:tcBorders>
              <w:top w:val="single" w:sz="4" w:space="0" w:color="auto"/>
              <w:left w:val="nil"/>
              <w:bottom w:val="single" w:sz="4" w:space="0" w:color="auto"/>
              <w:right w:val="single" w:sz="4" w:space="0" w:color="auto"/>
            </w:tcBorders>
            <w:shd w:val="clear" w:color="auto" w:fill="auto"/>
            <w:noWrap/>
            <w:vAlign w:val="center"/>
            <w:hideMark/>
          </w:tcPr>
          <w:p w:rsidR="008C584C" w:rsidRPr="008477BA" w:rsidRDefault="008C584C" w:rsidP="00254D53">
            <w:pPr>
              <w:widowControl/>
              <w:spacing w:line="240" w:lineRule="auto"/>
              <w:jc w:val="center"/>
              <w:rPr>
                <w:rFonts w:ascii="宋体" w:hAnsi="宋体" w:cs="宋体"/>
                <w:color w:val="000000"/>
                <w:sz w:val="22"/>
                <w:szCs w:val="22"/>
              </w:rPr>
            </w:pPr>
            <w:r w:rsidRPr="008477BA">
              <w:rPr>
                <w:rFonts w:ascii="宋体" w:hAnsi="宋体" w:cs="宋体" w:hint="eastAsia"/>
                <w:color w:val="000000"/>
                <w:sz w:val="22"/>
                <w:szCs w:val="22"/>
              </w:rPr>
              <w:t>错误描述</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8C584C" w:rsidRPr="008477BA" w:rsidRDefault="008C584C" w:rsidP="00254D53">
            <w:pPr>
              <w:widowControl/>
              <w:spacing w:line="240" w:lineRule="auto"/>
              <w:rPr>
                <w:rFonts w:ascii="宋体" w:hAnsi="宋体" w:cs="宋体"/>
                <w:color w:val="000000"/>
                <w:sz w:val="22"/>
                <w:szCs w:val="22"/>
              </w:rPr>
            </w:pPr>
            <w:r w:rsidRPr="008477BA">
              <w:rPr>
                <w:rFonts w:ascii="宋体" w:hAnsi="宋体" w:cs="宋体" w:hint="eastAsia"/>
                <w:color w:val="000000"/>
                <w:sz w:val="22"/>
                <w:szCs w:val="22"/>
              </w:rPr>
              <w:t>备注</w:t>
            </w:r>
          </w:p>
        </w:tc>
      </w:tr>
      <w:tr w:rsidR="008C584C" w:rsidRPr="008477BA" w:rsidTr="00254D53">
        <w:trPr>
          <w:trHeight w:val="270"/>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8C584C" w:rsidRPr="008477BA" w:rsidRDefault="008C584C" w:rsidP="00254D53">
            <w:pPr>
              <w:widowControl/>
              <w:spacing w:line="240" w:lineRule="auto"/>
              <w:rPr>
                <w:rFonts w:ascii="宋体" w:hAnsi="宋体" w:cs="宋体"/>
                <w:color w:val="000000"/>
                <w:sz w:val="22"/>
                <w:szCs w:val="22"/>
              </w:rPr>
            </w:pPr>
            <w:r w:rsidRPr="008477BA">
              <w:rPr>
                <w:rFonts w:ascii="宋体" w:hAnsi="宋体" w:cs="宋体" w:hint="eastAsia"/>
                <w:color w:val="000000"/>
                <w:sz w:val="22"/>
                <w:szCs w:val="22"/>
              </w:rPr>
              <w:t>001</w:t>
            </w:r>
          </w:p>
        </w:tc>
        <w:tc>
          <w:tcPr>
            <w:tcW w:w="4394" w:type="dxa"/>
            <w:tcBorders>
              <w:top w:val="nil"/>
              <w:left w:val="nil"/>
              <w:bottom w:val="single" w:sz="4" w:space="0" w:color="auto"/>
              <w:right w:val="single" w:sz="4" w:space="0" w:color="auto"/>
            </w:tcBorders>
            <w:shd w:val="clear" w:color="auto" w:fill="auto"/>
            <w:noWrap/>
            <w:vAlign w:val="center"/>
            <w:hideMark/>
          </w:tcPr>
          <w:p w:rsidR="008C584C" w:rsidRPr="008477BA" w:rsidRDefault="008C584C" w:rsidP="00254D53">
            <w:pPr>
              <w:widowControl/>
              <w:spacing w:line="240" w:lineRule="auto"/>
              <w:rPr>
                <w:rFonts w:ascii="宋体" w:hAnsi="宋体" w:cs="宋体"/>
                <w:color w:val="000000"/>
                <w:sz w:val="22"/>
                <w:szCs w:val="22"/>
              </w:rPr>
            </w:pPr>
            <w:r w:rsidRPr="008477BA">
              <w:rPr>
                <w:rFonts w:ascii="宋体" w:hAnsi="宋体" w:cs="宋体" w:hint="eastAsia"/>
                <w:color w:val="000000"/>
                <w:sz w:val="22"/>
                <w:szCs w:val="22"/>
              </w:rPr>
              <w:t>001 工单必填参数不完整(所有未填参数的工单名称)</w:t>
            </w:r>
          </w:p>
        </w:tc>
        <w:tc>
          <w:tcPr>
            <w:tcW w:w="1276" w:type="dxa"/>
            <w:tcBorders>
              <w:top w:val="nil"/>
              <w:left w:val="nil"/>
              <w:bottom w:val="single" w:sz="4" w:space="0" w:color="auto"/>
              <w:right w:val="single" w:sz="4" w:space="0" w:color="auto"/>
            </w:tcBorders>
            <w:shd w:val="clear" w:color="auto" w:fill="auto"/>
            <w:noWrap/>
            <w:vAlign w:val="center"/>
            <w:hideMark/>
          </w:tcPr>
          <w:p w:rsidR="008C584C" w:rsidRPr="008477BA" w:rsidRDefault="008C584C" w:rsidP="00254D53">
            <w:pPr>
              <w:widowControl/>
              <w:spacing w:line="240" w:lineRule="auto"/>
              <w:rPr>
                <w:rFonts w:ascii="宋体" w:hAnsi="宋体" w:cs="宋体"/>
                <w:color w:val="000000"/>
                <w:sz w:val="22"/>
                <w:szCs w:val="22"/>
              </w:rPr>
            </w:pPr>
            <w:r w:rsidRPr="008477BA">
              <w:rPr>
                <w:rFonts w:ascii="宋体" w:hAnsi="宋体" w:cs="宋体" w:hint="eastAsia"/>
                <w:color w:val="000000"/>
                <w:sz w:val="22"/>
                <w:szCs w:val="22"/>
              </w:rPr>
              <w:t>自动</w:t>
            </w:r>
            <w:r>
              <w:rPr>
                <w:rFonts w:ascii="宋体" w:hAnsi="宋体" w:cs="宋体" w:hint="eastAsia"/>
                <w:color w:val="000000"/>
                <w:sz w:val="22"/>
                <w:szCs w:val="22"/>
              </w:rPr>
              <w:t>退单</w:t>
            </w:r>
          </w:p>
        </w:tc>
      </w:tr>
      <w:tr w:rsidR="008C584C" w:rsidRPr="008477BA" w:rsidTr="00254D53">
        <w:trPr>
          <w:trHeight w:val="270"/>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8C584C" w:rsidRPr="008477BA" w:rsidRDefault="008C584C" w:rsidP="00254D53">
            <w:pPr>
              <w:widowControl/>
              <w:spacing w:line="240" w:lineRule="auto"/>
              <w:rPr>
                <w:rFonts w:ascii="宋体" w:hAnsi="宋体" w:cs="宋体"/>
                <w:color w:val="000000"/>
                <w:sz w:val="22"/>
                <w:szCs w:val="22"/>
              </w:rPr>
            </w:pPr>
            <w:r w:rsidRPr="008477BA">
              <w:rPr>
                <w:rFonts w:ascii="宋体" w:hAnsi="宋体" w:cs="宋体" w:hint="eastAsia"/>
                <w:color w:val="000000"/>
                <w:sz w:val="22"/>
                <w:szCs w:val="22"/>
              </w:rPr>
              <w:t>002</w:t>
            </w:r>
          </w:p>
        </w:tc>
        <w:tc>
          <w:tcPr>
            <w:tcW w:w="4394" w:type="dxa"/>
            <w:tcBorders>
              <w:top w:val="nil"/>
              <w:left w:val="nil"/>
              <w:bottom w:val="single" w:sz="4" w:space="0" w:color="auto"/>
              <w:right w:val="single" w:sz="4" w:space="0" w:color="auto"/>
            </w:tcBorders>
            <w:shd w:val="clear" w:color="auto" w:fill="auto"/>
            <w:noWrap/>
            <w:vAlign w:val="center"/>
            <w:hideMark/>
          </w:tcPr>
          <w:p w:rsidR="008C584C" w:rsidRPr="008477BA" w:rsidRDefault="008C584C" w:rsidP="00254D53">
            <w:pPr>
              <w:widowControl/>
              <w:spacing w:line="240" w:lineRule="auto"/>
              <w:rPr>
                <w:rFonts w:ascii="宋体" w:hAnsi="宋体" w:cs="宋体"/>
                <w:color w:val="000000"/>
                <w:sz w:val="22"/>
                <w:szCs w:val="22"/>
              </w:rPr>
            </w:pPr>
            <w:r w:rsidRPr="008477BA">
              <w:rPr>
                <w:rFonts w:ascii="宋体" w:hAnsi="宋体" w:cs="宋体" w:hint="eastAsia"/>
                <w:color w:val="000000"/>
                <w:sz w:val="22"/>
                <w:szCs w:val="22"/>
              </w:rPr>
              <w:t>002 获取EMS信息失败</w:t>
            </w:r>
          </w:p>
        </w:tc>
        <w:tc>
          <w:tcPr>
            <w:tcW w:w="1276" w:type="dxa"/>
            <w:tcBorders>
              <w:top w:val="nil"/>
              <w:left w:val="nil"/>
              <w:bottom w:val="single" w:sz="4" w:space="0" w:color="auto"/>
              <w:right w:val="single" w:sz="4" w:space="0" w:color="auto"/>
            </w:tcBorders>
            <w:shd w:val="clear" w:color="auto" w:fill="auto"/>
            <w:noWrap/>
            <w:vAlign w:val="center"/>
            <w:hideMark/>
          </w:tcPr>
          <w:p w:rsidR="008C584C" w:rsidRPr="008477BA" w:rsidRDefault="008C584C" w:rsidP="00254D53">
            <w:pPr>
              <w:widowControl/>
              <w:spacing w:line="240" w:lineRule="auto"/>
              <w:rPr>
                <w:rFonts w:ascii="宋体" w:hAnsi="宋体" w:cs="宋体"/>
                <w:color w:val="000000"/>
                <w:sz w:val="22"/>
                <w:szCs w:val="22"/>
              </w:rPr>
            </w:pPr>
            <w:r w:rsidRPr="008477BA">
              <w:rPr>
                <w:rFonts w:ascii="宋体" w:hAnsi="宋体" w:cs="宋体" w:hint="eastAsia"/>
                <w:color w:val="000000"/>
                <w:sz w:val="22"/>
                <w:szCs w:val="22"/>
              </w:rPr>
              <w:t>自动</w:t>
            </w:r>
            <w:r>
              <w:rPr>
                <w:rFonts w:ascii="宋体" w:hAnsi="宋体" w:cs="宋体" w:hint="eastAsia"/>
                <w:color w:val="000000"/>
                <w:sz w:val="22"/>
                <w:szCs w:val="22"/>
              </w:rPr>
              <w:t>退单</w:t>
            </w:r>
          </w:p>
        </w:tc>
      </w:tr>
      <w:tr w:rsidR="008C584C" w:rsidRPr="008477BA" w:rsidTr="00254D53">
        <w:trPr>
          <w:trHeight w:val="270"/>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8C584C" w:rsidRPr="008477BA" w:rsidRDefault="008C584C" w:rsidP="00254D53">
            <w:pPr>
              <w:widowControl/>
              <w:spacing w:line="240" w:lineRule="auto"/>
              <w:rPr>
                <w:rFonts w:ascii="宋体" w:hAnsi="宋体" w:cs="宋体"/>
                <w:color w:val="000000"/>
                <w:sz w:val="22"/>
                <w:szCs w:val="22"/>
              </w:rPr>
            </w:pPr>
            <w:r w:rsidRPr="008477BA">
              <w:rPr>
                <w:rFonts w:ascii="宋体" w:hAnsi="宋体" w:cs="宋体" w:hint="eastAsia"/>
                <w:color w:val="000000"/>
                <w:sz w:val="22"/>
                <w:szCs w:val="22"/>
              </w:rPr>
              <w:t>003</w:t>
            </w:r>
          </w:p>
        </w:tc>
        <w:tc>
          <w:tcPr>
            <w:tcW w:w="4394" w:type="dxa"/>
            <w:tcBorders>
              <w:top w:val="nil"/>
              <w:left w:val="nil"/>
              <w:bottom w:val="single" w:sz="4" w:space="0" w:color="auto"/>
              <w:right w:val="single" w:sz="4" w:space="0" w:color="auto"/>
            </w:tcBorders>
            <w:shd w:val="clear" w:color="auto" w:fill="auto"/>
            <w:noWrap/>
            <w:vAlign w:val="center"/>
            <w:hideMark/>
          </w:tcPr>
          <w:p w:rsidR="008C584C" w:rsidRPr="008477BA" w:rsidRDefault="008C584C" w:rsidP="00254D53">
            <w:pPr>
              <w:widowControl/>
              <w:spacing w:line="240" w:lineRule="auto"/>
              <w:rPr>
                <w:rFonts w:ascii="宋体" w:hAnsi="宋体" w:cs="宋体"/>
                <w:color w:val="000000"/>
                <w:sz w:val="22"/>
                <w:szCs w:val="22"/>
              </w:rPr>
            </w:pPr>
            <w:r w:rsidRPr="008477BA">
              <w:rPr>
                <w:rFonts w:ascii="宋体" w:hAnsi="宋体" w:cs="宋体" w:hint="eastAsia"/>
                <w:color w:val="000000"/>
                <w:sz w:val="22"/>
                <w:szCs w:val="22"/>
              </w:rPr>
              <w:t>003 连接EMS(EMSIP) 失败</w:t>
            </w:r>
          </w:p>
        </w:tc>
        <w:tc>
          <w:tcPr>
            <w:tcW w:w="1276" w:type="dxa"/>
            <w:tcBorders>
              <w:top w:val="nil"/>
              <w:left w:val="nil"/>
              <w:bottom w:val="single" w:sz="4" w:space="0" w:color="auto"/>
              <w:right w:val="single" w:sz="4" w:space="0" w:color="auto"/>
            </w:tcBorders>
            <w:shd w:val="clear" w:color="auto" w:fill="auto"/>
            <w:noWrap/>
            <w:vAlign w:val="center"/>
            <w:hideMark/>
          </w:tcPr>
          <w:p w:rsidR="008C584C" w:rsidRPr="008477BA" w:rsidRDefault="008C584C" w:rsidP="00254D53">
            <w:pPr>
              <w:widowControl/>
              <w:spacing w:line="240" w:lineRule="auto"/>
              <w:rPr>
                <w:rFonts w:ascii="宋体" w:hAnsi="宋体" w:cs="宋体"/>
                <w:color w:val="000000"/>
                <w:sz w:val="22"/>
                <w:szCs w:val="22"/>
              </w:rPr>
            </w:pPr>
            <w:r w:rsidRPr="008477BA">
              <w:rPr>
                <w:rFonts w:ascii="宋体" w:hAnsi="宋体" w:cs="宋体" w:hint="eastAsia"/>
                <w:color w:val="000000"/>
                <w:sz w:val="22"/>
                <w:szCs w:val="22"/>
              </w:rPr>
              <w:t xml:space="preserve">　</w:t>
            </w:r>
          </w:p>
        </w:tc>
      </w:tr>
      <w:tr w:rsidR="008C584C" w:rsidRPr="008477BA" w:rsidTr="00254D53">
        <w:trPr>
          <w:trHeight w:val="270"/>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8C584C" w:rsidRPr="008477BA" w:rsidRDefault="008C584C" w:rsidP="00254D53">
            <w:pPr>
              <w:widowControl/>
              <w:spacing w:line="240" w:lineRule="auto"/>
              <w:rPr>
                <w:rFonts w:ascii="宋体" w:hAnsi="宋体" w:cs="宋体"/>
                <w:color w:val="000000"/>
                <w:sz w:val="22"/>
                <w:szCs w:val="22"/>
              </w:rPr>
            </w:pPr>
            <w:r w:rsidRPr="008477BA">
              <w:rPr>
                <w:rFonts w:ascii="宋体" w:hAnsi="宋体" w:cs="宋体" w:hint="eastAsia"/>
                <w:color w:val="000000"/>
                <w:sz w:val="22"/>
                <w:szCs w:val="22"/>
              </w:rPr>
              <w:t>004</w:t>
            </w:r>
          </w:p>
        </w:tc>
        <w:tc>
          <w:tcPr>
            <w:tcW w:w="4394" w:type="dxa"/>
            <w:tcBorders>
              <w:top w:val="nil"/>
              <w:left w:val="nil"/>
              <w:bottom w:val="single" w:sz="4" w:space="0" w:color="auto"/>
              <w:right w:val="single" w:sz="4" w:space="0" w:color="auto"/>
            </w:tcBorders>
            <w:shd w:val="clear" w:color="auto" w:fill="auto"/>
            <w:noWrap/>
            <w:vAlign w:val="center"/>
            <w:hideMark/>
          </w:tcPr>
          <w:p w:rsidR="008C584C" w:rsidRPr="008477BA" w:rsidRDefault="008C584C" w:rsidP="00254D53">
            <w:pPr>
              <w:widowControl/>
              <w:spacing w:line="240" w:lineRule="auto"/>
              <w:rPr>
                <w:rFonts w:ascii="宋体" w:hAnsi="宋体" w:cs="宋体"/>
                <w:color w:val="000000"/>
                <w:sz w:val="22"/>
                <w:szCs w:val="22"/>
              </w:rPr>
            </w:pPr>
            <w:r w:rsidRPr="008477BA">
              <w:rPr>
                <w:rFonts w:ascii="宋体" w:hAnsi="宋体" w:cs="宋体" w:hint="eastAsia"/>
                <w:color w:val="000000"/>
                <w:sz w:val="22"/>
                <w:szCs w:val="22"/>
              </w:rPr>
              <w:t>004 未找到未注册ONU</w:t>
            </w:r>
          </w:p>
        </w:tc>
        <w:tc>
          <w:tcPr>
            <w:tcW w:w="1276" w:type="dxa"/>
            <w:tcBorders>
              <w:top w:val="nil"/>
              <w:left w:val="nil"/>
              <w:bottom w:val="single" w:sz="4" w:space="0" w:color="auto"/>
              <w:right w:val="single" w:sz="4" w:space="0" w:color="auto"/>
            </w:tcBorders>
            <w:shd w:val="clear" w:color="auto" w:fill="auto"/>
            <w:noWrap/>
            <w:vAlign w:val="center"/>
            <w:hideMark/>
          </w:tcPr>
          <w:p w:rsidR="008C584C" w:rsidRPr="008477BA" w:rsidRDefault="008C584C" w:rsidP="00254D53">
            <w:pPr>
              <w:widowControl/>
              <w:spacing w:line="240" w:lineRule="auto"/>
              <w:rPr>
                <w:rFonts w:ascii="宋体" w:hAnsi="宋体" w:cs="宋体"/>
                <w:color w:val="000000"/>
                <w:sz w:val="22"/>
                <w:szCs w:val="22"/>
              </w:rPr>
            </w:pPr>
            <w:r w:rsidRPr="008477BA">
              <w:rPr>
                <w:rFonts w:ascii="宋体" w:hAnsi="宋体" w:cs="宋体" w:hint="eastAsia"/>
                <w:color w:val="000000"/>
                <w:sz w:val="22"/>
                <w:szCs w:val="22"/>
              </w:rPr>
              <w:t xml:space="preserve">　</w:t>
            </w:r>
          </w:p>
        </w:tc>
      </w:tr>
      <w:tr w:rsidR="008C584C" w:rsidRPr="008477BA" w:rsidTr="00254D53">
        <w:trPr>
          <w:trHeight w:val="270"/>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8C584C" w:rsidRPr="008477BA" w:rsidRDefault="008C584C" w:rsidP="00254D53">
            <w:pPr>
              <w:widowControl/>
              <w:spacing w:line="240" w:lineRule="auto"/>
              <w:rPr>
                <w:rFonts w:ascii="宋体" w:hAnsi="宋体" w:cs="宋体"/>
                <w:color w:val="000000"/>
                <w:sz w:val="22"/>
                <w:szCs w:val="22"/>
              </w:rPr>
            </w:pPr>
            <w:r w:rsidRPr="008477BA">
              <w:rPr>
                <w:rFonts w:ascii="宋体" w:hAnsi="宋体" w:cs="宋体" w:hint="eastAsia"/>
                <w:color w:val="000000"/>
                <w:sz w:val="22"/>
                <w:szCs w:val="22"/>
              </w:rPr>
              <w:t>005</w:t>
            </w:r>
          </w:p>
        </w:tc>
        <w:tc>
          <w:tcPr>
            <w:tcW w:w="4394" w:type="dxa"/>
            <w:tcBorders>
              <w:top w:val="nil"/>
              <w:left w:val="nil"/>
              <w:bottom w:val="single" w:sz="4" w:space="0" w:color="auto"/>
              <w:right w:val="single" w:sz="4" w:space="0" w:color="auto"/>
            </w:tcBorders>
            <w:shd w:val="clear" w:color="auto" w:fill="auto"/>
            <w:noWrap/>
            <w:vAlign w:val="center"/>
            <w:hideMark/>
          </w:tcPr>
          <w:p w:rsidR="008C584C" w:rsidRPr="008477BA" w:rsidRDefault="008C584C" w:rsidP="00254D53">
            <w:pPr>
              <w:widowControl/>
              <w:spacing w:line="240" w:lineRule="auto"/>
              <w:rPr>
                <w:rFonts w:ascii="宋体" w:hAnsi="宋体" w:cs="宋体"/>
                <w:color w:val="000000"/>
                <w:sz w:val="22"/>
                <w:szCs w:val="22"/>
              </w:rPr>
            </w:pPr>
            <w:r w:rsidRPr="008477BA">
              <w:rPr>
                <w:rFonts w:ascii="宋体" w:hAnsi="宋体" w:cs="宋体" w:hint="eastAsia"/>
                <w:color w:val="000000"/>
                <w:sz w:val="22"/>
                <w:szCs w:val="22"/>
              </w:rPr>
              <w:t>005 添加ONU失败 失败原因：(EMS错误信息)</w:t>
            </w:r>
          </w:p>
        </w:tc>
        <w:tc>
          <w:tcPr>
            <w:tcW w:w="1276" w:type="dxa"/>
            <w:tcBorders>
              <w:top w:val="nil"/>
              <w:left w:val="nil"/>
              <w:bottom w:val="single" w:sz="4" w:space="0" w:color="auto"/>
              <w:right w:val="single" w:sz="4" w:space="0" w:color="auto"/>
            </w:tcBorders>
            <w:shd w:val="clear" w:color="auto" w:fill="auto"/>
            <w:noWrap/>
            <w:vAlign w:val="center"/>
            <w:hideMark/>
          </w:tcPr>
          <w:p w:rsidR="008C584C" w:rsidRPr="008477BA" w:rsidRDefault="008C584C" w:rsidP="00254D53">
            <w:pPr>
              <w:widowControl/>
              <w:spacing w:line="240" w:lineRule="auto"/>
              <w:rPr>
                <w:rFonts w:ascii="宋体" w:hAnsi="宋体" w:cs="宋体"/>
                <w:color w:val="000000"/>
                <w:sz w:val="22"/>
                <w:szCs w:val="22"/>
              </w:rPr>
            </w:pPr>
            <w:r w:rsidRPr="008477BA">
              <w:rPr>
                <w:rFonts w:ascii="宋体" w:hAnsi="宋体" w:cs="宋体" w:hint="eastAsia"/>
                <w:color w:val="000000"/>
                <w:sz w:val="22"/>
                <w:szCs w:val="22"/>
              </w:rPr>
              <w:t>自动</w:t>
            </w:r>
            <w:r>
              <w:rPr>
                <w:rFonts w:ascii="宋体" w:hAnsi="宋体" w:cs="宋体" w:hint="eastAsia"/>
                <w:color w:val="000000"/>
                <w:sz w:val="22"/>
                <w:szCs w:val="22"/>
              </w:rPr>
              <w:t>退单</w:t>
            </w:r>
          </w:p>
        </w:tc>
      </w:tr>
      <w:tr w:rsidR="008C584C" w:rsidRPr="008477BA" w:rsidTr="00254D53">
        <w:trPr>
          <w:trHeight w:val="270"/>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8C584C" w:rsidRPr="008477BA" w:rsidRDefault="008C584C" w:rsidP="00254D53">
            <w:pPr>
              <w:widowControl/>
              <w:spacing w:line="240" w:lineRule="auto"/>
              <w:rPr>
                <w:rFonts w:ascii="宋体" w:hAnsi="宋体" w:cs="宋体"/>
                <w:color w:val="000000"/>
                <w:sz w:val="22"/>
                <w:szCs w:val="22"/>
              </w:rPr>
            </w:pPr>
            <w:r w:rsidRPr="008477BA">
              <w:rPr>
                <w:rFonts w:ascii="宋体" w:hAnsi="宋体" w:cs="宋体" w:hint="eastAsia"/>
                <w:color w:val="000000"/>
                <w:sz w:val="22"/>
                <w:szCs w:val="22"/>
              </w:rPr>
              <w:t>006</w:t>
            </w:r>
          </w:p>
        </w:tc>
        <w:tc>
          <w:tcPr>
            <w:tcW w:w="4394" w:type="dxa"/>
            <w:tcBorders>
              <w:top w:val="nil"/>
              <w:left w:val="nil"/>
              <w:bottom w:val="single" w:sz="4" w:space="0" w:color="auto"/>
              <w:right w:val="single" w:sz="4" w:space="0" w:color="auto"/>
            </w:tcBorders>
            <w:shd w:val="clear" w:color="auto" w:fill="auto"/>
            <w:noWrap/>
            <w:vAlign w:val="center"/>
            <w:hideMark/>
          </w:tcPr>
          <w:p w:rsidR="008C584C" w:rsidRPr="008477BA" w:rsidRDefault="008C584C" w:rsidP="00254D53">
            <w:pPr>
              <w:widowControl/>
              <w:spacing w:line="240" w:lineRule="auto"/>
              <w:rPr>
                <w:rFonts w:ascii="宋体" w:hAnsi="宋体" w:cs="宋体"/>
                <w:color w:val="000000"/>
                <w:sz w:val="22"/>
                <w:szCs w:val="22"/>
              </w:rPr>
            </w:pPr>
            <w:r w:rsidRPr="008477BA">
              <w:rPr>
                <w:rFonts w:ascii="宋体" w:hAnsi="宋体" w:cs="宋体" w:hint="eastAsia"/>
                <w:color w:val="000000"/>
                <w:sz w:val="22"/>
                <w:szCs w:val="22"/>
              </w:rPr>
              <w:t>006 删除ONU失败 失败原因：(EMS错误信息)</w:t>
            </w:r>
          </w:p>
        </w:tc>
        <w:tc>
          <w:tcPr>
            <w:tcW w:w="1276" w:type="dxa"/>
            <w:tcBorders>
              <w:top w:val="nil"/>
              <w:left w:val="nil"/>
              <w:bottom w:val="single" w:sz="4" w:space="0" w:color="auto"/>
              <w:right w:val="single" w:sz="4" w:space="0" w:color="auto"/>
            </w:tcBorders>
            <w:shd w:val="clear" w:color="auto" w:fill="auto"/>
            <w:noWrap/>
            <w:vAlign w:val="center"/>
            <w:hideMark/>
          </w:tcPr>
          <w:p w:rsidR="008C584C" w:rsidRPr="008477BA" w:rsidRDefault="008C584C" w:rsidP="00254D53">
            <w:pPr>
              <w:widowControl/>
              <w:spacing w:line="240" w:lineRule="auto"/>
              <w:rPr>
                <w:rFonts w:ascii="宋体" w:hAnsi="宋体" w:cs="宋体"/>
                <w:color w:val="000000"/>
                <w:sz w:val="22"/>
                <w:szCs w:val="22"/>
              </w:rPr>
            </w:pPr>
            <w:r w:rsidRPr="008477BA">
              <w:rPr>
                <w:rFonts w:ascii="宋体" w:hAnsi="宋体" w:cs="宋体" w:hint="eastAsia"/>
                <w:color w:val="000000"/>
                <w:sz w:val="22"/>
                <w:szCs w:val="22"/>
              </w:rPr>
              <w:t>自动</w:t>
            </w:r>
            <w:r>
              <w:rPr>
                <w:rFonts w:ascii="宋体" w:hAnsi="宋体" w:cs="宋体" w:hint="eastAsia"/>
                <w:color w:val="000000"/>
                <w:sz w:val="22"/>
                <w:szCs w:val="22"/>
              </w:rPr>
              <w:t>退单</w:t>
            </w:r>
          </w:p>
        </w:tc>
      </w:tr>
      <w:tr w:rsidR="008C584C" w:rsidRPr="008477BA" w:rsidTr="00254D53">
        <w:trPr>
          <w:trHeight w:val="270"/>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8C584C" w:rsidRPr="008477BA" w:rsidRDefault="008C584C" w:rsidP="00254D53">
            <w:pPr>
              <w:widowControl/>
              <w:spacing w:line="240" w:lineRule="auto"/>
              <w:rPr>
                <w:rFonts w:ascii="宋体" w:hAnsi="宋体" w:cs="宋体"/>
                <w:color w:val="000000"/>
                <w:sz w:val="22"/>
                <w:szCs w:val="22"/>
              </w:rPr>
            </w:pPr>
            <w:r w:rsidRPr="008477BA">
              <w:rPr>
                <w:rFonts w:ascii="宋体" w:hAnsi="宋体" w:cs="宋体" w:hint="eastAsia"/>
                <w:color w:val="000000"/>
                <w:sz w:val="22"/>
                <w:szCs w:val="22"/>
              </w:rPr>
              <w:t>007</w:t>
            </w:r>
          </w:p>
        </w:tc>
        <w:tc>
          <w:tcPr>
            <w:tcW w:w="4394" w:type="dxa"/>
            <w:tcBorders>
              <w:top w:val="nil"/>
              <w:left w:val="nil"/>
              <w:bottom w:val="single" w:sz="4" w:space="0" w:color="auto"/>
              <w:right w:val="single" w:sz="4" w:space="0" w:color="auto"/>
            </w:tcBorders>
            <w:shd w:val="clear" w:color="auto" w:fill="auto"/>
            <w:noWrap/>
            <w:vAlign w:val="center"/>
            <w:hideMark/>
          </w:tcPr>
          <w:p w:rsidR="008C584C" w:rsidRPr="008477BA" w:rsidRDefault="008C584C" w:rsidP="00254D53">
            <w:pPr>
              <w:widowControl/>
              <w:spacing w:line="240" w:lineRule="auto"/>
              <w:rPr>
                <w:rFonts w:ascii="宋体" w:hAnsi="宋体" w:cs="宋体"/>
                <w:color w:val="000000"/>
                <w:sz w:val="22"/>
                <w:szCs w:val="22"/>
              </w:rPr>
            </w:pPr>
            <w:r w:rsidRPr="008477BA">
              <w:rPr>
                <w:rFonts w:ascii="宋体" w:hAnsi="宋体" w:cs="宋体" w:hint="eastAsia"/>
                <w:color w:val="000000"/>
                <w:sz w:val="22"/>
                <w:szCs w:val="22"/>
              </w:rPr>
              <w:t>007 VLAN设置失败 失败原因：(EMS错误信息)</w:t>
            </w:r>
          </w:p>
        </w:tc>
        <w:tc>
          <w:tcPr>
            <w:tcW w:w="1276" w:type="dxa"/>
            <w:tcBorders>
              <w:top w:val="nil"/>
              <w:left w:val="nil"/>
              <w:bottom w:val="single" w:sz="4" w:space="0" w:color="auto"/>
              <w:right w:val="single" w:sz="4" w:space="0" w:color="auto"/>
            </w:tcBorders>
            <w:shd w:val="clear" w:color="auto" w:fill="auto"/>
            <w:noWrap/>
            <w:vAlign w:val="center"/>
            <w:hideMark/>
          </w:tcPr>
          <w:p w:rsidR="008C584C" w:rsidRPr="008477BA" w:rsidRDefault="008C584C" w:rsidP="00254D53">
            <w:pPr>
              <w:widowControl/>
              <w:spacing w:line="240" w:lineRule="auto"/>
              <w:rPr>
                <w:rFonts w:ascii="宋体" w:hAnsi="宋体" w:cs="宋体"/>
                <w:color w:val="000000"/>
                <w:sz w:val="22"/>
                <w:szCs w:val="22"/>
              </w:rPr>
            </w:pPr>
            <w:r w:rsidRPr="008477BA">
              <w:rPr>
                <w:rFonts w:ascii="宋体" w:hAnsi="宋体" w:cs="宋体" w:hint="eastAsia"/>
                <w:color w:val="000000"/>
                <w:sz w:val="22"/>
                <w:szCs w:val="22"/>
              </w:rPr>
              <w:t xml:space="preserve">　</w:t>
            </w:r>
          </w:p>
        </w:tc>
      </w:tr>
      <w:tr w:rsidR="008C584C" w:rsidRPr="008477BA" w:rsidTr="00254D53">
        <w:trPr>
          <w:trHeight w:val="270"/>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8C584C" w:rsidRPr="008477BA" w:rsidRDefault="008C584C" w:rsidP="00254D53">
            <w:pPr>
              <w:widowControl/>
              <w:spacing w:line="240" w:lineRule="auto"/>
              <w:rPr>
                <w:rFonts w:ascii="宋体" w:hAnsi="宋体" w:cs="宋体"/>
                <w:color w:val="000000"/>
                <w:sz w:val="22"/>
                <w:szCs w:val="22"/>
              </w:rPr>
            </w:pPr>
            <w:r w:rsidRPr="008477BA">
              <w:rPr>
                <w:rFonts w:ascii="宋体" w:hAnsi="宋体" w:cs="宋体" w:hint="eastAsia"/>
                <w:color w:val="000000"/>
                <w:sz w:val="22"/>
                <w:szCs w:val="22"/>
              </w:rPr>
              <w:t>008</w:t>
            </w:r>
          </w:p>
        </w:tc>
        <w:tc>
          <w:tcPr>
            <w:tcW w:w="4394" w:type="dxa"/>
            <w:tcBorders>
              <w:top w:val="nil"/>
              <w:left w:val="nil"/>
              <w:bottom w:val="single" w:sz="4" w:space="0" w:color="auto"/>
              <w:right w:val="single" w:sz="4" w:space="0" w:color="auto"/>
            </w:tcBorders>
            <w:shd w:val="clear" w:color="auto" w:fill="auto"/>
            <w:noWrap/>
            <w:vAlign w:val="center"/>
            <w:hideMark/>
          </w:tcPr>
          <w:p w:rsidR="008C584C" w:rsidRPr="008477BA" w:rsidRDefault="008C584C" w:rsidP="00254D53">
            <w:pPr>
              <w:widowControl/>
              <w:spacing w:line="240" w:lineRule="auto"/>
              <w:rPr>
                <w:rFonts w:ascii="宋体" w:hAnsi="宋体" w:cs="宋体"/>
                <w:color w:val="000000"/>
                <w:sz w:val="22"/>
                <w:szCs w:val="22"/>
              </w:rPr>
            </w:pPr>
            <w:r w:rsidRPr="008477BA">
              <w:rPr>
                <w:rFonts w:ascii="宋体" w:hAnsi="宋体" w:cs="宋体" w:hint="eastAsia"/>
                <w:color w:val="000000"/>
                <w:sz w:val="22"/>
                <w:szCs w:val="22"/>
              </w:rPr>
              <w:t>008 端口激活失败 失败原因:(EMS错误原因)</w:t>
            </w:r>
          </w:p>
        </w:tc>
        <w:tc>
          <w:tcPr>
            <w:tcW w:w="1276" w:type="dxa"/>
            <w:tcBorders>
              <w:top w:val="nil"/>
              <w:left w:val="nil"/>
              <w:bottom w:val="single" w:sz="4" w:space="0" w:color="auto"/>
              <w:right w:val="single" w:sz="4" w:space="0" w:color="auto"/>
            </w:tcBorders>
            <w:shd w:val="clear" w:color="auto" w:fill="auto"/>
            <w:noWrap/>
            <w:vAlign w:val="center"/>
            <w:hideMark/>
          </w:tcPr>
          <w:p w:rsidR="008C584C" w:rsidRPr="008477BA" w:rsidRDefault="008C584C" w:rsidP="00254D53">
            <w:pPr>
              <w:widowControl/>
              <w:spacing w:line="240" w:lineRule="auto"/>
              <w:rPr>
                <w:rFonts w:ascii="宋体" w:hAnsi="宋体" w:cs="宋体"/>
                <w:color w:val="000000"/>
                <w:sz w:val="22"/>
                <w:szCs w:val="22"/>
              </w:rPr>
            </w:pPr>
            <w:r w:rsidRPr="008477BA">
              <w:rPr>
                <w:rFonts w:ascii="宋体" w:hAnsi="宋体" w:cs="宋体" w:hint="eastAsia"/>
                <w:color w:val="000000"/>
                <w:sz w:val="22"/>
                <w:szCs w:val="22"/>
              </w:rPr>
              <w:t xml:space="preserve">　</w:t>
            </w:r>
          </w:p>
        </w:tc>
      </w:tr>
      <w:tr w:rsidR="008C584C" w:rsidRPr="008477BA" w:rsidTr="00254D53">
        <w:trPr>
          <w:trHeight w:val="270"/>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8C584C" w:rsidRPr="008477BA" w:rsidRDefault="008C584C" w:rsidP="00254D53">
            <w:pPr>
              <w:widowControl/>
              <w:spacing w:line="240" w:lineRule="auto"/>
              <w:rPr>
                <w:rFonts w:ascii="宋体" w:hAnsi="宋体" w:cs="宋体"/>
                <w:color w:val="000000"/>
                <w:sz w:val="22"/>
                <w:szCs w:val="22"/>
              </w:rPr>
            </w:pPr>
            <w:r w:rsidRPr="008477BA">
              <w:rPr>
                <w:rFonts w:ascii="宋体" w:hAnsi="宋体" w:cs="宋体" w:hint="eastAsia"/>
                <w:color w:val="000000"/>
                <w:sz w:val="22"/>
                <w:szCs w:val="22"/>
              </w:rPr>
              <w:t>009</w:t>
            </w:r>
          </w:p>
        </w:tc>
        <w:tc>
          <w:tcPr>
            <w:tcW w:w="4394" w:type="dxa"/>
            <w:tcBorders>
              <w:top w:val="nil"/>
              <w:left w:val="nil"/>
              <w:bottom w:val="single" w:sz="4" w:space="0" w:color="auto"/>
              <w:right w:val="single" w:sz="4" w:space="0" w:color="auto"/>
            </w:tcBorders>
            <w:shd w:val="clear" w:color="auto" w:fill="auto"/>
            <w:noWrap/>
            <w:vAlign w:val="center"/>
            <w:hideMark/>
          </w:tcPr>
          <w:p w:rsidR="008C584C" w:rsidRPr="008477BA" w:rsidRDefault="008C584C" w:rsidP="00254D53">
            <w:pPr>
              <w:widowControl/>
              <w:spacing w:line="240" w:lineRule="auto"/>
              <w:rPr>
                <w:rFonts w:ascii="宋体" w:hAnsi="宋体" w:cs="宋体"/>
                <w:color w:val="000000"/>
                <w:sz w:val="22"/>
                <w:szCs w:val="22"/>
              </w:rPr>
            </w:pPr>
            <w:r w:rsidRPr="008477BA">
              <w:rPr>
                <w:rFonts w:ascii="宋体" w:hAnsi="宋体" w:cs="宋体" w:hint="eastAsia"/>
                <w:color w:val="000000"/>
                <w:sz w:val="22"/>
                <w:szCs w:val="22"/>
              </w:rPr>
              <w:t>009 去激活端口失败 失败原因:(EMS错误原因)</w:t>
            </w:r>
          </w:p>
        </w:tc>
        <w:tc>
          <w:tcPr>
            <w:tcW w:w="1276" w:type="dxa"/>
            <w:tcBorders>
              <w:top w:val="nil"/>
              <w:left w:val="nil"/>
              <w:bottom w:val="single" w:sz="4" w:space="0" w:color="auto"/>
              <w:right w:val="single" w:sz="4" w:space="0" w:color="auto"/>
            </w:tcBorders>
            <w:shd w:val="clear" w:color="auto" w:fill="auto"/>
            <w:noWrap/>
            <w:vAlign w:val="center"/>
            <w:hideMark/>
          </w:tcPr>
          <w:p w:rsidR="008C584C" w:rsidRPr="008477BA" w:rsidRDefault="008C584C" w:rsidP="00254D53">
            <w:pPr>
              <w:widowControl/>
              <w:spacing w:line="240" w:lineRule="auto"/>
              <w:rPr>
                <w:rFonts w:ascii="宋体" w:hAnsi="宋体" w:cs="宋体"/>
                <w:color w:val="000000"/>
                <w:sz w:val="22"/>
                <w:szCs w:val="22"/>
              </w:rPr>
            </w:pPr>
            <w:r w:rsidRPr="008477BA">
              <w:rPr>
                <w:rFonts w:ascii="宋体" w:hAnsi="宋体" w:cs="宋体" w:hint="eastAsia"/>
                <w:color w:val="000000"/>
                <w:sz w:val="22"/>
                <w:szCs w:val="22"/>
              </w:rPr>
              <w:t xml:space="preserve">　</w:t>
            </w:r>
          </w:p>
        </w:tc>
      </w:tr>
      <w:tr w:rsidR="008C584C" w:rsidRPr="008477BA" w:rsidTr="00254D53">
        <w:trPr>
          <w:trHeight w:val="270"/>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8C584C" w:rsidRPr="008477BA" w:rsidRDefault="008C584C" w:rsidP="00254D53">
            <w:pPr>
              <w:widowControl/>
              <w:spacing w:line="240" w:lineRule="auto"/>
              <w:rPr>
                <w:rFonts w:ascii="宋体" w:hAnsi="宋体" w:cs="宋体"/>
                <w:color w:val="000000"/>
                <w:sz w:val="22"/>
                <w:szCs w:val="22"/>
              </w:rPr>
            </w:pPr>
            <w:r w:rsidRPr="008477BA">
              <w:rPr>
                <w:rFonts w:ascii="宋体" w:hAnsi="宋体" w:cs="宋体" w:hint="eastAsia"/>
                <w:color w:val="000000"/>
                <w:sz w:val="22"/>
                <w:szCs w:val="22"/>
              </w:rPr>
              <w:t>010</w:t>
            </w:r>
          </w:p>
        </w:tc>
        <w:tc>
          <w:tcPr>
            <w:tcW w:w="4394" w:type="dxa"/>
            <w:tcBorders>
              <w:top w:val="nil"/>
              <w:left w:val="nil"/>
              <w:bottom w:val="single" w:sz="4" w:space="0" w:color="auto"/>
              <w:right w:val="single" w:sz="4" w:space="0" w:color="auto"/>
            </w:tcBorders>
            <w:shd w:val="clear" w:color="auto" w:fill="auto"/>
            <w:noWrap/>
            <w:vAlign w:val="center"/>
            <w:hideMark/>
          </w:tcPr>
          <w:p w:rsidR="008C584C" w:rsidRPr="008477BA" w:rsidRDefault="008C584C" w:rsidP="00254D53">
            <w:pPr>
              <w:widowControl/>
              <w:spacing w:line="240" w:lineRule="auto"/>
              <w:rPr>
                <w:rFonts w:ascii="宋体" w:hAnsi="宋体" w:cs="宋体"/>
                <w:color w:val="000000"/>
                <w:sz w:val="22"/>
                <w:szCs w:val="22"/>
              </w:rPr>
            </w:pPr>
            <w:r w:rsidRPr="008477BA">
              <w:rPr>
                <w:rFonts w:ascii="宋体" w:hAnsi="宋体" w:cs="宋体" w:hint="eastAsia"/>
                <w:color w:val="000000"/>
                <w:sz w:val="22"/>
                <w:szCs w:val="22"/>
              </w:rPr>
              <w:t>010 ONU不存在</w:t>
            </w:r>
          </w:p>
        </w:tc>
        <w:tc>
          <w:tcPr>
            <w:tcW w:w="1276" w:type="dxa"/>
            <w:tcBorders>
              <w:top w:val="nil"/>
              <w:left w:val="nil"/>
              <w:bottom w:val="single" w:sz="4" w:space="0" w:color="auto"/>
              <w:right w:val="single" w:sz="4" w:space="0" w:color="auto"/>
            </w:tcBorders>
            <w:shd w:val="clear" w:color="auto" w:fill="auto"/>
            <w:noWrap/>
            <w:hideMark/>
          </w:tcPr>
          <w:p w:rsidR="008C584C" w:rsidRDefault="008C584C" w:rsidP="00254D53">
            <w:r w:rsidRPr="00D9394D">
              <w:rPr>
                <w:rFonts w:ascii="宋体" w:hAnsi="宋体" w:cs="宋体" w:hint="eastAsia"/>
                <w:color w:val="000000"/>
                <w:sz w:val="22"/>
                <w:szCs w:val="22"/>
              </w:rPr>
              <w:t>自动退单</w:t>
            </w:r>
          </w:p>
        </w:tc>
      </w:tr>
      <w:tr w:rsidR="008C584C" w:rsidRPr="008477BA" w:rsidTr="00254D53">
        <w:trPr>
          <w:trHeight w:val="270"/>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8C584C" w:rsidRPr="008477BA" w:rsidRDefault="008C584C" w:rsidP="00254D53">
            <w:pPr>
              <w:widowControl/>
              <w:spacing w:line="240" w:lineRule="auto"/>
              <w:rPr>
                <w:rFonts w:ascii="宋体" w:hAnsi="宋体" w:cs="宋体"/>
                <w:color w:val="000000"/>
                <w:sz w:val="22"/>
                <w:szCs w:val="22"/>
              </w:rPr>
            </w:pPr>
            <w:r w:rsidRPr="008477BA">
              <w:rPr>
                <w:rFonts w:ascii="宋体" w:hAnsi="宋体" w:cs="宋体" w:hint="eastAsia"/>
                <w:color w:val="000000"/>
                <w:sz w:val="22"/>
                <w:szCs w:val="22"/>
              </w:rPr>
              <w:t>012</w:t>
            </w:r>
          </w:p>
        </w:tc>
        <w:tc>
          <w:tcPr>
            <w:tcW w:w="4394" w:type="dxa"/>
            <w:tcBorders>
              <w:top w:val="nil"/>
              <w:left w:val="nil"/>
              <w:bottom w:val="single" w:sz="4" w:space="0" w:color="auto"/>
              <w:right w:val="single" w:sz="4" w:space="0" w:color="auto"/>
            </w:tcBorders>
            <w:shd w:val="clear" w:color="auto" w:fill="auto"/>
            <w:noWrap/>
            <w:vAlign w:val="center"/>
            <w:hideMark/>
          </w:tcPr>
          <w:p w:rsidR="008C584C" w:rsidRPr="008477BA" w:rsidRDefault="008C584C" w:rsidP="00254D53">
            <w:pPr>
              <w:widowControl/>
              <w:spacing w:line="240" w:lineRule="auto"/>
              <w:rPr>
                <w:rFonts w:ascii="宋体" w:hAnsi="宋体" w:cs="宋体"/>
                <w:color w:val="000000"/>
                <w:sz w:val="22"/>
                <w:szCs w:val="22"/>
              </w:rPr>
            </w:pPr>
            <w:r w:rsidRPr="008477BA">
              <w:rPr>
                <w:rFonts w:ascii="宋体" w:hAnsi="宋体" w:cs="宋体" w:hint="eastAsia"/>
                <w:color w:val="000000"/>
                <w:sz w:val="22"/>
                <w:szCs w:val="22"/>
              </w:rPr>
              <w:t>012 OLT不存在</w:t>
            </w:r>
          </w:p>
        </w:tc>
        <w:tc>
          <w:tcPr>
            <w:tcW w:w="1276" w:type="dxa"/>
            <w:tcBorders>
              <w:top w:val="nil"/>
              <w:left w:val="nil"/>
              <w:bottom w:val="single" w:sz="4" w:space="0" w:color="auto"/>
              <w:right w:val="single" w:sz="4" w:space="0" w:color="auto"/>
            </w:tcBorders>
            <w:shd w:val="clear" w:color="auto" w:fill="auto"/>
            <w:noWrap/>
            <w:hideMark/>
          </w:tcPr>
          <w:p w:rsidR="008C584C" w:rsidRDefault="008C584C" w:rsidP="00254D53">
            <w:r w:rsidRPr="00D9394D">
              <w:rPr>
                <w:rFonts w:ascii="宋体" w:hAnsi="宋体" w:cs="宋体" w:hint="eastAsia"/>
                <w:color w:val="000000"/>
                <w:sz w:val="22"/>
                <w:szCs w:val="22"/>
              </w:rPr>
              <w:t>自动退单</w:t>
            </w:r>
          </w:p>
        </w:tc>
      </w:tr>
      <w:tr w:rsidR="008C584C" w:rsidRPr="008477BA" w:rsidTr="00254D53">
        <w:trPr>
          <w:trHeight w:val="270"/>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8C584C" w:rsidRPr="008477BA" w:rsidRDefault="008C584C" w:rsidP="00254D53">
            <w:pPr>
              <w:widowControl/>
              <w:spacing w:line="240" w:lineRule="auto"/>
              <w:rPr>
                <w:rFonts w:ascii="宋体" w:hAnsi="宋体" w:cs="宋体"/>
                <w:color w:val="000000"/>
                <w:sz w:val="22"/>
                <w:szCs w:val="22"/>
              </w:rPr>
            </w:pPr>
            <w:r w:rsidRPr="008477BA">
              <w:rPr>
                <w:rFonts w:ascii="宋体" w:hAnsi="宋体" w:cs="宋体" w:hint="eastAsia"/>
                <w:color w:val="000000"/>
                <w:sz w:val="22"/>
                <w:szCs w:val="22"/>
              </w:rPr>
              <w:t>013</w:t>
            </w:r>
          </w:p>
        </w:tc>
        <w:tc>
          <w:tcPr>
            <w:tcW w:w="4394" w:type="dxa"/>
            <w:tcBorders>
              <w:top w:val="nil"/>
              <w:left w:val="nil"/>
              <w:bottom w:val="single" w:sz="4" w:space="0" w:color="auto"/>
              <w:right w:val="single" w:sz="4" w:space="0" w:color="auto"/>
            </w:tcBorders>
            <w:shd w:val="clear" w:color="auto" w:fill="auto"/>
            <w:noWrap/>
            <w:vAlign w:val="center"/>
            <w:hideMark/>
          </w:tcPr>
          <w:p w:rsidR="008C584C" w:rsidRPr="008477BA" w:rsidRDefault="008C584C" w:rsidP="00254D53">
            <w:pPr>
              <w:widowControl/>
              <w:spacing w:line="240" w:lineRule="auto"/>
              <w:rPr>
                <w:rFonts w:ascii="宋体" w:hAnsi="宋体" w:cs="宋体"/>
                <w:color w:val="000000"/>
                <w:sz w:val="22"/>
                <w:szCs w:val="22"/>
              </w:rPr>
            </w:pPr>
            <w:r w:rsidRPr="008477BA">
              <w:rPr>
                <w:rFonts w:ascii="宋体" w:hAnsi="宋体" w:cs="宋体" w:hint="eastAsia"/>
                <w:color w:val="000000"/>
                <w:sz w:val="22"/>
                <w:szCs w:val="22"/>
              </w:rPr>
              <w:t>013 PON口不存在</w:t>
            </w:r>
          </w:p>
        </w:tc>
        <w:tc>
          <w:tcPr>
            <w:tcW w:w="1276" w:type="dxa"/>
            <w:tcBorders>
              <w:top w:val="nil"/>
              <w:left w:val="nil"/>
              <w:bottom w:val="single" w:sz="4" w:space="0" w:color="auto"/>
              <w:right w:val="single" w:sz="4" w:space="0" w:color="auto"/>
            </w:tcBorders>
            <w:shd w:val="clear" w:color="auto" w:fill="auto"/>
            <w:noWrap/>
            <w:hideMark/>
          </w:tcPr>
          <w:p w:rsidR="008C584C" w:rsidRDefault="008C584C" w:rsidP="00254D53">
            <w:r w:rsidRPr="00D9394D">
              <w:rPr>
                <w:rFonts w:ascii="宋体" w:hAnsi="宋体" w:cs="宋体" w:hint="eastAsia"/>
                <w:color w:val="000000"/>
                <w:sz w:val="22"/>
                <w:szCs w:val="22"/>
              </w:rPr>
              <w:t>自动退单</w:t>
            </w:r>
          </w:p>
        </w:tc>
      </w:tr>
      <w:tr w:rsidR="008C584C" w:rsidRPr="008477BA" w:rsidTr="00254D53">
        <w:trPr>
          <w:trHeight w:val="270"/>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8C584C" w:rsidRPr="009022CE" w:rsidRDefault="008C584C" w:rsidP="00254D53">
            <w:pPr>
              <w:widowControl/>
              <w:spacing w:line="240" w:lineRule="auto"/>
              <w:rPr>
                <w:rFonts w:ascii="宋体" w:hAnsi="宋体" w:cs="宋体"/>
                <w:color w:val="000000"/>
                <w:sz w:val="22"/>
                <w:szCs w:val="22"/>
              </w:rPr>
            </w:pPr>
            <w:r w:rsidRPr="009022CE">
              <w:rPr>
                <w:rFonts w:ascii="宋体" w:hAnsi="宋体" w:cs="宋体"/>
                <w:color w:val="000000"/>
                <w:sz w:val="22"/>
                <w:szCs w:val="22"/>
              </w:rPr>
              <w:lastRenderedPageBreak/>
              <w:t>014</w:t>
            </w:r>
          </w:p>
        </w:tc>
        <w:tc>
          <w:tcPr>
            <w:tcW w:w="4394" w:type="dxa"/>
            <w:tcBorders>
              <w:top w:val="nil"/>
              <w:left w:val="nil"/>
              <w:bottom w:val="single" w:sz="4" w:space="0" w:color="auto"/>
              <w:right w:val="single" w:sz="4" w:space="0" w:color="auto"/>
            </w:tcBorders>
            <w:shd w:val="clear" w:color="auto" w:fill="auto"/>
            <w:noWrap/>
            <w:vAlign w:val="center"/>
            <w:hideMark/>
          </w:tcPr>
          <w:p w:rsidR="008C584C" w:rsidRPr="008477BA" w:rsidRDefault="008C584C" w:rsidP="00254D53">
            <w:pPr>
              <w:widowControl/>
              <w:spacing w:line="240" w:lineRule="auto"/>
              <w:rPr>
                <w:rFonts w:ascii="宋体" w:hAnsi="宋体" w:cs="宋体"/>
                <w:color w:val="000000"/>
                <w:sz w:val="22"/>
                <w:szCs w:val="22"/>
              </w:rPr>
            </w:pPr>
            <w:r w:rsidRPr="009022CE">
              <w:rPr>
                <w:rFonts w:ascii="宋体" w:hAnsi="宋体" w:cs="宋体"/>
                <w:color w:val="000000"/>
                <w:sz w:val="22"/>
                <w:szCs w:val="22"/>
              </w:rPr>
              <w:t>014 cann't find VLAN</w:t>
            </w:r>
          </w:p>
        </w:tc>
        <w:tc>
          <w:tcPr>
            <w:tcW w:w="1276" w:type="dxa"/>
            <w:tcBorders>
              <w:top w:val="nil"/>
              <w:left w:val="nil"/>
              <w:bottom w:val="single" w:sz="4" w:space="0" w:color="auto"/>
              <w:right w:val="single" w:sz="4" w:space="0" w:color="auto"/>
            </w:tcBorders>
            <w:shd w:val="clear" w:color="auto" w:fill="auto"/>
            <w:noWrap/>
            <w:hideMark/>
          </w:tcPr>
          <w:p w:rsidR="008C584C" w:rsidRPr="00D9394D" w:rsidRDefault="008C584C" w:rsidP="00254D53">
            <w:pPr>
              <w:rPr>
                <w:rFonts w:ascii="宋体" w:hAnsi="宋体" w:cs="宋体"/>
                <w:color w:val="000000"/>
                <w:sz w:val="22"/>
                <w:szCs w:val="22"/>
              </w:rPr>
            </w:pPr>
          </w:p>
        </w:tc>
      </w:tr>
      <w:tr w:rsidR="008C584C" w:rsidRPr="008477BA" w:rsidTr="00254D53">
        <w:trPr>
          <w:trHeight w:val="270"/>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8C584C" w:rsidRPr="008477BA" w:rsidRDefault="008C584C" w:rsidP="00254D53">
            <w:pPr>
              <w:widowControl/>
              <w:spacing w:line="240" w:lineRule="auto"/>
              <w:rPr>
                <w:rFonts w:ascii="宋体" w:hAnsi="宋体" w:cs="宋体"/>
                <w:color w:val="000000"/>
                <w:sz w:val="22"/>
                <w:szCs w:val="22"/>
              </w:rPr>
            </w:pPr>
            <w:r w:rsidRPr="008477BA">
              <w:rPr>
                <w:rFonts w:ascii="宋体" w:hAnsi="宋体" w:cs="宋体" w:hint="eastAsia"/>
                <w:color w:val="000000"/>
                <w:sz w:val="22"/>
                <w:szCs w:val="22"/>
              </w:rPr>
              <w:t>015</w:t>
            </w:r>
          </w:p>
        </w:tc>
        <w:tc>
          <w:tcPr>
            <w:tcW w:w="4394" w:type="dxa"/>
            <w:tcBorders>
              <w:top w:val="nil"/>
              <w:left w:val="nil"/>
              <w:bottom w:val="single" w:sz="4" w:space="0" w:color="auto"/>
              <w:right w:val="single" w:sz="4" w:space="0" w:color="auto"/>
            </w:tcBorders>
            <w:shd w:val="clear" w:color="auto" w:fill="auto"/>
            <w:noWrap/>
            <w:vAlign w:val="center"/>
            <w:hideMark/>
          </w:tcPr>
          <w:p w:rsidR="008C584C" w:rsidRPr="008477BA" w:rsidRDefault="008C584C" w:rsidP="00254D53">
            <w:pPr>
              <w:widowControl/>
              <w:spacing w:line="240" w:lineRule="auto"/>
              <w:rPr>
                <w:rFonts w:ascii="宋体" w:hAnsi="宋体" w:cs="宋体"/>
                <w:color w:val="000000"/>
                <w:sz w:val="22"/>
                <w:szCs w:val="22"/>
              </w:rPr>
            </w:pPr>
            <w:r w:rsidRPr="008477BA">
              <w:rPr>
                <w:rFonts w:ascii="宋体" w:hAnsi="宋体" w:cs="宋体" w:hint="eastAsia"/>
                <w:color w:val="000000"/>
                <w:sz w:val="22"/>
                <w:szCs w:val="22"/>
              </w:rPr>
              <w:t>015 CHGONUUNIPON_ZX error()</w:t>
            </w:r>
          </w:p>
        </w:tc>
        <w:tc>
          <w:tcPr>
            <w:tcW w:w="1276" w:type="dxa"/>
            <w:tcBorders>
              <w:top w:val="nil"/>
              <w:left w:val="nil"/>
              <w:bottom w:val="single" w:sz="4" w:space="0" w:color="auto"/>
              <w:right w:val="single" w:sz="4" w:space="0" w:color="auto"/>
            </w:tcBorders>
            <w:shd w:val="clear" w:color="auto" w:fill="auto"/>
            <w:noWrap/>
            <w:vAlign w:val="center"/>
            <w:hideMark/>
          </w:tcPr>
          <w:p w:rsidR="008C584C" w:rsidRPr="008477BA" w:rsidRDefault="008C584C" w:rsidP="00254D53">
            <w:pPr>
              <w:widowControl/>
              <w:spacing w:line="240" w:lineRule="auto"/>
              <w:rPr>
                <w:rFonts w:ascii="宋体" w:hAnsi="宋体" w:cs="宋体"/>
                <w:color w:val="000000"/>
                <w:sz w:val="22"/>
                <w:szCs w:val="22"/>
              </w:rPr>
            </w:pPr>
            <w:r w:rsidRPr="008477BA">
              <w:rPr>
                <w:rFonts w:ascii="宋体" w:hAnsi="宋体" w:cs="宋体" w:hint="eastAsia"/>
                <w:color w:val="000000"/>
                <w:sz w:val="22"/>
                <w:szCs w:val="22"/>
              </w:rPr>
              <w:t xml:space="preserve">　</w:t>
            </w:r>
          </w:p>
        </w:tc>
      </w:tr>
      <w:tr w:rsidR="008C584C" w:rsidRPr="008477BA" w:rsidTr="00254D53">
        <w:trPr>
          <w:trHeight w:val="270"/>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8C584C" w:rsidRPr="008477BA" w:rsidRDefault="008C584C" w:rsidP="00254D53">
            <w:pPr>
              <w:widowControl/>
              <w:spacing w:line="240" w:lineRule="auto"/>
              <w:rPr>
                <w:rFonts w:ascii="宋体" w:hAnsi="宋体" w:cs="宋体"/>
                <w:color w:val="000000"/>
                <w:sz w:val="22"/>
                <w:szCs w:val="22"/>
              </w:rPr>
            </w:pPr>
            <w:r w:rsidRPr="008477BA">
              <w:rPr>
                <w:rFonts w:ascii="宋体" w:hAnsi="宋体" w:cs="宋体" w:hint="eastAsia"/>
                <w:color w:val="000000"/>
                <w:sz w:val="22"/>
                <w:szCs w:val="22"/>
              </w:rPr>
              <w:t>016</w:t>
            </w:r>
          </w:p>
        </w:tc>
        <w:tc>
          <w:tcPr>
            <w:tcW w:w="4394" w:type="dxa"/>
            <w:tcBorders>
              <w:top w:val="nil"/>
              <w:left w:val="nil"/>
              <w:bottom w:val="single" w:sz="4" w:space="0" w:color="auto"/>
              <w:right w:val="single" w:sz="4" w:space="0" w:color="auto"/>
            </w:tcBorders>
            <w:shd w:val="clear" w:color="auto" w:fill="auto"/>
            <w:noWrap/>
            <w:vAlign w:val="center"/>
            <w:hideMark/>
          </w:tcPr>
          <w:p w:rsidR="008C584C" w:rsidRPr="008477BA" w:rsidRDefault="008C584C" w:rsidP="00254D53">
            <w:pPr>
              <w:widowControl/>
              <w:spacing w:line="240" w:lineRule="auto"/>
              <w:rPr>
                <w:rFonts w:ascii="宋体" w:hAnsi="宋体" w:cs="宋体"/>
                <w:color w:val="000000"/>
                <w:sz w:val="22"/>
                <w:szCs w:val="22"/>
              </w:rPr>
            </w:pPr>
            <w:r w:rsidRPr="008477BA">
              <w:rPr>
                <w:rFonts w:ascii="宋体" w:hAnsi="宋体" w:cs="宋体" w:hint="eastAsia"/>
                <w:color w:val="000000"/>
                <w:sz w:val="22"/>
                <w:szCs w:val="22"/>
              </w:rPr>
              <w:t>016  onuno is not match ()信息</w:t>
            </w:r>
          </w:p>
        </w:tc>
        <w:tc>
          <w:tcPr>
            <w:tcW w:w="1276" w:type="dxa"/>
            <w:tcBorders>
              <w:top w:val="nil"/>
              <w:left w:val="nil"/>
              <w:bottom w:val="single" w:sz="4" w:space="0" w:color="auto"/>
              <w:right w:val="single" w:sz="4" w:space="0" w:color="auto"/>
            </w:tcBorders>
            <w:shd w:val="clear" w:color="auto" w:fill="auto"/>
            <w:noWrap/>
            <w:vAlign w:val="center"/>
            <w:hideMark/>
          </w:tcPr>
          <w:p w:rsidR="008C584C" w:rsidRPr="008477BA" w:rsidRDefault="008C584C" w:rsidP="00254D53">
            <w:pPr>
              <w:widowControl/>
              <w:spacing w:line="240" w:lineRule="auto"/>
              <w:rPr>
                <w:rFonts w:ascii="宋体" w:hAnsi="宋体" w:cs="宋体"/>
                <w:color w:val="000000"/>
                <w:sz w:val="22"/>
                <w:szCs w:val="22"/>
              </w:rPr>
            </w:pPr>
            <w:r w:rsidRPr="008477BA">
              <w:rPr>
                <w:rFonts w:ascii="宋体" w:hAnsi="宋体" w:cs="宋体" w:hint="eastAsia"/>
                <w:color w:val="000000"/>
                <w:sz w:val="22"/>
                <w:szCs w:val="22"/>
              </w:rPr>
              <w:t xml:space="preserve">　</w:t>
            </w:r>
          </w:p>
        </w:tc>
      </w:tr>
      <w:tr w:rsidR="008C584C" w:rsidRPr="008477BA" w:rsidTr="00254D53">
        <w:trPr>
          <w:trHeight w:val="270"/>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8C584C" w:rsidRPr="008477BA" w:rsidRDefault="008C584C" w:rsidP="00254D53">
            <w:pPr>
              <w:widowControl/>
              <w:spacing w:line="240" w:lineRule="auto"/>
              <w:rPr>
                <w:rFonts w:ascii="宋体" w:hAnsi="宋体" w:cs="宋体"/>
                <w:color w:val="000000"/>
                <w:sz w:val="22"/>
                <w:szCs w:val="22"/>
              </w:rPr>
            </w:pPr>
            <w:r w:rsidRPr="008477BA">
              <w:rPr>
                <w:rFonts w:ascii="宋体" w:hAnsi="宋体" w:cs="宋体" w:hint="eastAsia"/>
                <w:color w:val="000000"/>
                <w:sz w:val="22"/>
                <w:szCs w:val="22"/>
              </w:rPr>
              <w:t>017</w:t>
            </w:r>
          </w:p>
        </w:tc>
        <w:tc>
          <w:tcPr>
            <w:tcW w:w="4394" w:type="dxa"/>
            <w:tcBorders>
              <w:top w:val="nil"/>
              <w:left w:val="nil"/>
              <w:bottom w:val="single" w:sz="4" w:space="0" w:color="auto"/>
              <w:right w:val="single" w:sz="4" w:space="0" w:color="auto"/>
            </w:tcBorders>
            <w:shd w:val="clear" w:color="auto" w:fill="auto"/>
            <w:noWrap/>
            <w:vAlign w:val="center"/>
            <w:hideMark/>
          </w:tcPr>
          <w:p w:rsidR="008C584C" w:rsidRPr="008477BA" w:rsidRDefault="008C584C" w:rsidP="00254D53">
            <w:pPr>
              <w:widowControl/>
              <w:spacing w:line="240" w:lineRule="auto"/>
              <w:rPr>
                <w:rFonts w:ascii="宋体" w:hAnsi="宋体" w:cs="宋体"/>
                <w:color w:val="000000"/>
                <w:sz w:val="22"/>
                <w:szCs w:val="22"/>
              </w:rPr>
            </w:pPr>
            <w:r w:rsidRPr="008477BA">
              <w:rPr>
                <w:rFonts w:ascii="宋体" w:hAnsi="宋体" w:cs="宋体" w:hint="eastAsia"/>
                <w:color w:val="000000"/>
                <w:sz w:val="22"/>
                <w:szCs w:val="22"/>
              </w:rPr>
              <w:t>017 tl1 command execute error()</w:t>
            </w:r>
          </w:p>
        </w:tc>
        <w:tc>
          <w:tcPr>
            <w:tcW w:w="1276" w:type="dxa"/>
            <w:tcBorders>
              <w:top w:val="nil"/>
              <w:left w:val="nil"/>
              <w:bottom w:val="single" w:sz="4" w:space="0" w:color="auto"/>
              <w:right w:val="single" w:sz="4" w:space="0" w:color="auto"/>
            </w:tcBorders>
            <w:shd w:val="clear" w:color="auto" w:fill="auto"/>
            <w:noWrap/>
            <w:vAlign w:val="center"/>
            <w:hideMark/>
          </w:tcPr>
          <w:p w:rsidR="008C584C" w:rsidRPr="008477BA" w:rsidRDefault="008C584C" w:rsidP="00254D53">
            <w:pPr>
              <w:widowControl/>
              <w:spacing w:line="240" w:lineRule="auto"/>
              <w:rPr>
                <w:rFonts w:ascii="宋体" w:hAnsi="宋体" w:cs="宋体"/>
                <w:color w:val="000000"/>
                <w:sz w:val="22"/>
                <w:szCs w:val="22"/>
              </w:rPr>
            </w:pPr>
            <w:r w:rsidRPr="008477BA">
              <w:rPr>
                <w:rFonts w:ascii="宋体" w:hAnsi="宋体" w:cs="宋体" w:hint="eastAsia"/>
                <w:color w:val="000000"/>
                <w:sz w:val="22"/>
                <w:szCs w:val="22"/>
              </w:rPr>
              <w:t xml:space="preserve">　</w:t>
            </w:r>
          </w:p>
        </w:tc>
      </w:tr>
      <w:tr w:rsidR="008C584C" w:rsidRPr="008477BA" w:rsidTr="00254D53">
        <w:trPr>
          <w:trHeight w:val="270"/>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8C584C" w:rsidRPr="008477BA" w:rsidRDefault="008C584C" w:rsidP="00254D53">
            <w:pPr>
              <w:widowControl/>
              <w:spacing w:line="240" w:lineRule="auto"/>
              <w:rPr>
                <w:rFonts w:ascii="宋体" w:hAnsi="宋体" w:cs="宋体"/>
                <w:color w:val="000000"/>
                <w:sz w:val="22"/>
                <w:szCs w:val="22"/>
              </w:rPr>
            </w:pPr>
            <w:r w:rsidRPr="008477BA">
              <w:rPr>
                <w:rFonts w:ascii="宋体" w:hAnsi="宋体" w:cs="宋体" w:hint="eastAsia"/>
                <w:color w:val="000000"/>
                <w:sz w:val="22"/>
                <w:szCs w:val="22"/>
              </w:rPr>
              <w:t>018</w:t>
            </w:r>
          </w:p>
        </w:tc>
        <w:tc>
          <w:tcPr>
            <w:tcW w:w="4394" w:type="dxa"/>
            <w:tcBorders>
              <w:top w:val="nil"/>
              <w:left w:val="nil"/>
              <w:bottom w:val="single" w:sz="4" w:space="0" w:color="auto"/>
              <w:right w:val="single" w:sz="4" w:space="0" w:color="auto"/>
            </w:tcBorders>
            <w:shd w:val="clear" w:color="auto" w:fill="auto"/>
            <w:noWrap/>
            <w:vAlign w:val="center"/>
            <w:hideMark/>
          </w:tcPr>
          <w:p w:rsidR="008C584C" w:rsidRPr="008477BA" w:rsidRDefault="008C584C" w:rsidP="00254D53">
            <w:pPr>
              <w:widowControl/>
              <w:spacing w:line="240" w:lineRule="auto"/>
              <w:rPr>
                <w:rFonts w:ascii="宋体" w:hAnsi="宋体" w:cs="宋体"/>
                <w:color w:val="000000"/>
                <w:sz w:val="22"/>
                <w:szCs w:val="22"/>
              </w:rPr>
            </w:pPr>
            <w:r w:rsidRPr="008477BA">
              <w:rPr>
                <w:rFonts w:ascii="宋体" w:hAnsi="宋体" w:cs="宋体" w:hint="eastAsia"/>
                <w:color w:val="000000"/>
                <w:sz w:val="22"/>
                <w:szCs w:val="22"/>
              </w:rPr>
              <w:t>018 ADDPORTVLAN 出错：()</w:t>
            </w:r>
          </w:p>
        </w:tc>
        <w:tc>
          <w:tcPr>
            <w:tcW w:w="1276" w:type="dxa"/>
            <w:tcBorders>
              <w:top w:val="nil"/>
              <w:left w:val="nil"/>
              <w:bottom w:val="single" w:sz="4" w:space="0" w:color="auto"/>
              <w:right w:val="single" w:sz="4" w:space="0" w:color="auto"/>
            </w:tcBorders>
            <w:shd w:val="clear" w:color="auto" w:fill="auto"/>
            <w:noWrap/>
            <w:vAlign w:val="center"/>
            <w:hideMark/>
          </w:tcPr>
          <w:p w:rsidR="008C584C" w:rsidRPr="008477BA" w:rsidRDefault="008C584C" w:rsidP="00254D53">
            <w:pPr>
              <w:widowControl/>
              <w:spacing w:line="240" w:lineRule="auto"/>
              <w:rPr>
                <w:rFonts w:ascii="宋体" w:hAnsi="宋体" w:cs="宋体"/>
                <w:color w:val="000000"/>
                <w:sz w:val="22"/>
                <w:szCs w:val="22"/>
              </w:rPr>
            </w:pPr>
            <w:r w:rsidRPr="008477BA">
              <w:rPr>
                <w:rFonts w:ascii="宋体" w:hAnsi="宋体" w:cs="宋体" w:hint="eastAsia"/>
                <w:color w:val="000000"/>
                <w:sz w:val="22"/>
                <w:szCs w:val="22"/>
              </w:rPr>
              <w:t xml:space="preserve">　</w:t>
            </w:r>
          </w:p>
        </w:tc>
      </w:tr>
      <w:tr w:rsidR="008C584C" w:rsidRPr="008477BA" w:rsidTr="00254D53">
        <w:trPr>
          <w:trHeight w:val="270"/>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8C584C" w:rsidRPr="008477BA" w:rsidRDefault="008C584C" w:rsidP="00254D53">
            <w:pPr>
              <w:widowControl/>
              <w:spacing w:line="240" w:lineRule="auto"/>
              <w:rPr>
                <w:rFonts w:ascii="宋体" w:hAnsi="宋体" w:cs="宋体"/>
                <w:color w:val="000000"/>
                <w:sz w:val="22"/>
                <w:szCs w:val="22"/>
              </w:rPr>
            </w:pPr>
            <w:r w:rsidRPr="008477BA">
              <w:rPr>
                <w:rFonts w:ascii="宋体" w:hAnsi="宋体" w:cs="宋体" w:hint="eastAsia"/>
                <w:color w:val="000000"/>
                <w:sz w:val="22"/>
                <w:szCs w:val="22"/>
              </w:rPr>
              <w:t>019</w:t>
            </w:r>
          </w:p>
        </w:tc>
        <w:tc>
          <w:tcPr>
            <w:tcW w:w="4394" w:type="dxa"/>
            <w:tcBorders>
              <w:top w:val="nil"/>
              <w:left w:val="nil"/>
              <w:bottom w:val="single" w:sz="4" w:space="0" w:color="auto"/>
              <w:right w:val="single" w:sz="4" w:space="0" w:color="auto"/>
            </w:tcBorders>
            <w:shd w:val="clear" w:color="auto" w:fill="auto"/>
            <w:noWrap/>
            <w:vAlign w:val="center"/>
            <w:hideMark/>
          </w:tcPr>
          <w:p w:rsidR="008C584C" w:rsidRPr="008477BA" w:rsidRDefault="008C584C" w:rsidP="00254D53">
            <w:pPr>
              <w:widowControl/>
              <w:spacing w:line="240" w:lineRule="auto"/>
              <w:rPr>
                <w:rFonts w:ascii="宋体" w:hAnsi="宋体" w:cs="宋体"/>
                <w:color w:val="000000"/>
                <w:sz w:val="22"/>
                <w:szCs w:val="22"/>
              </w:rPr>
            </w:pPr>
            <w:r w:rsidRPr="008477BA">
              <w:rPr>
                <w:rFonts w:ascii="宋体" w:hAnsi="宋体" w:cs="宋体" w:hint="eastAsia"/>
                <w:color w:val="000000"/>
                <w:sz w:val="22"/>
                <w:szCs w:val="22"/>
              </w:rPr>
              <w:t>019 ADD-LANIPTVPORT error()</w:t>
            </w:r>
          </w:p>
        </w:tc>
        <w:tc>
          <w:tcPr>
            <w:tcW w:w="1276" w:type="dxa"/>
            <w:tcBorders>
              <w:top w:val="nil"/>
              <w:left w:val="nil"/>
              <w:bottom w:val="single" w:sz="4" w:space="0" w:color="auto"/>
              <w:right w:val="single" w:sz="4" w:space="0" w:color="auto"/>
            </w:tcBorders>
            <w:shd w:val="clear" w:color="auto" w:fill="auto"/>
            <w:noWrap/>
            <w:vAlign w:val="center"/>
            <w:hideMark/>
          </w:tcPr>
          <w:p w:rsidR="008C584C" w:rsidRPr="008477BA" w:rsidRDefault="008C584C" w:rsidP="00254D53">
            <w:pPr>
              <w:widowControl/>
              <w:spacing w:line="240" w:lineRule="auto"/>
              <w:rPr>
                <w:rFonts w:ascii="宋体" w:hAnsi="宋体" w:cs="宋体"/>
                <w:color w:val="000000"/>
                <w:sz w:val="22"/>
                <w:szCs w:val="22"/>
              </w:rPr>
            </w:pPr>
            <w:r w:rsidRPr="008477BA">
              <w:rPr>
                <w:rFonts w:ascii="宋体" w:hAnsi="宋体" w:cs="宋体" w:hint="eastAsia"/>
                <w:color w:val="000000"/>
                <w:sz w:val="22"/>
                <w:szCs w:val="22"/>
              </w:rPr>
              <w:t xml:space="preserve">　</w:t>
            </w:r>
          </w:p>
        </w:tc>
      </w:tr>
      <w:tr w:rsidR="008C584C" w:rsidRPr="008477BA" w:rsidTr="00254D53">
        <w:trPr>
          <w:trHeight w:val="270"/>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8C584C" w:rsidRPr="008477BA" w:rsidRDefault="008C584C" w:rsidP="00254D53">
            <w:pPr>
              <w:widowControl/>
              <w:spacing w:line="240" w:lineRule="auto"/>
              <w:rPr>
                <w:rFonts w:ascii="宋体" w:hAnsi="宋体" w:cs="宋体"/>
                <w:color w:val="000000"/>
                <w:sz w:val="22"/>
                <w:szCs w:val="22"/>
              </w:rPr>
            </w:pPr>
            <w:r w:rsidRPr="008477BA">
              <w:rPr>
                <w:rFonts w:ascii="宋体" w:hAnsi="宋体" w:cs="宋体" w:hint="eastAsia"/>
                <w:color w:val="000000"/>
                <w:sz w:val="22"/>
                <w:szCs w:val="22"/>
              </w:rPr>
              <w:t>020</w:t>
            </w:r>
          </w:p>
        </w:tc>
        <w:tc>
          <w:tcPr>
            <w:tcW w:w="4394" w:type="dxa"/>
            <w:tcBorders>
              <w:top w:val="nil"/>
              <w:left w:val="nil"/>
              <w:bottom w:val="single" w:sz="4" w:space="0" w:color="auto"/>
              <w:right w:val="single" w:sz="4" w:space="0" w:color="auto"/>
            </w:tcBorders>
            <w:shd w:val="clear" w:color="auto" w:fill="auto"/>
            <w:noWrap/>
            <w:vAlign w:val="center"/>
            <w:hideMark/>
          </w:tcPr>
          <w:p w:rsidR="008C584C" w:rsidRPr="008477BA" w:rsidRDefault="008C584C" w:rsidP="00254D53">
            <w:pPr>
              <w:widowControl/>
              <w:spacing w:line="240" w:lineRule="auto"/>
              <w:rPr>
                <w:rFonts w:ascii="宋体" w:hAnsi="宋体" w:cs="宋体"/>
                <w:color w:val="000000"/>
                <w:sz w:val="22"/>
                <w:szCs w:val="22"/>
              </w:rPr>
            </w:pPr>
            <w:r w:rsidRPr="008477BA">
              <w:rPr>
                <w:rFonts w:ascii="宋体" w:hAnsi="宋体" w:cs="宋体" w:hint="eastAsia"/>
                <w:color w:val="000000"/>
                <w:sz w:val="22"/>
                <w:szCs w:val="22"/>
              </w:rPr>
              <w:t>020 CFG-LANIPTVPORT error()</w:t>
            </w:r>
          </w:p>
        </w:tc>
        <w:tc>
          <w:tcPr>
            <w:tcW w:w="1276" w:type="dxa"/>
            <w:tcBorders>
              <w:top w:val="nil"/>
              <w:left w:val="nil"/>
              <w:bottom w:val="single" w:sz="4" w:space="0" w:color="auto"/>
              <w:right w:val="single" w:sz="4" w:space="0" w:color="auto"/>
            </w:tcBorders>
            <w:shd w:val="clear" w:color="auto" w:fill="auto"/>
            <w:noWrap/>
            <w:vAlign w:val="center"/>
            <w:hideMark/>
          </w:tcPr>
          <w:p w:rsidR="008C584C" w:rsidRPr="008477BA" w:rsidRDefault="008C584C" w:rsidP="00254D53">
            <w:pPr>
              <w:widowControl/>
              <w:spacing w:line="240" w:lineRule="auto"/>
              <w:rPr>
                <w:rFonts w:ascii="宋体" w:hAnsi="宋体" w:cs="宋体"/>
                <w:color w:val="000000"/>
                <w:sz w:val="22"/>
                <w:szCs w:val="22"/>
              </w:rPr>
            </w:pPr>
            <w:r w:rsidRPr="008477BA">
              <w:rPr>
                <w:rFonts w:ascii="宋体" w:hAnsi="宋体" w:cs="宋体" w:hint="eastAsia"/>
                <w:color w:val="000000"/>
                <w:sz w:val="22"/>
                <w:szCs w:val="22"/>
              </w:rPr>
              <w:t xml:space="preserve">　</w:t>
            </w:r>
          </w:p>
        </w:tc>
      </w:tr>
      <w:tr w:rsidR="008C584C" w:rsidRPr="008477BA" w:rsidTr="00254D53">
        <w:trPr>
          <w:trHeight w:val="270"/>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8C584C" w:rsidRPr="008477BA" w:rsidRDefault="008C584C" w:rsidP="00254D53">
            <w:pPr>
              <w:widowControl/>
              <w:spacing w:line="240" w:lineRule="auto"/>
              <w:rPr>
                <w:rFonts w:ascii="宋体" w:hAnsi="宋体" w:cs="宋体"/>
                <w:color w:val="000000"/>
                <w:sz w:val="22"/>
                <w:szCs w:val="22"/>
              </w:rPr>
            </w:pPr>
            <w:r w:rsidRPr="008477BA">
              <w:rPr>
                <w:rFonts w:ascii="宋体" w:hAnsi="宋体" w:cs="宋体" w:hint="eastAsia"/>
                <w:color w:val="000000"/>
                <w:sz w:val="22"/>
                <w:szCs w:val="22"/>
              </w:rPr>
              <w:t>021</w:t>
            </w:r>
          </w:p>
        </w:tc>
        <w:tc>
          <w:tcPr>
            <w:tcW w:w="4394" w:type="dxa"/>
            <w:tcBorders>
              <w:top w:val="nil"/>
              <w:left w:val="nil"/>
              <w:bottom w:val="single" w:sz="4" w:space="0" w:color="auto"/>
              <w:right w:val="single" w:sz="4" w:space="0" w:color="auto"/>
            </w:tcBorders>
            <w:shd w:val="clear" w:color="auto" w:fill="auto"/>
            <w:noWrap/>
            <w:vAlign w:val="center"/>
            <w:hideMark/>
          </w:tcPr>
          <w:p w:rsidR="008C584C" w:rsidRPr="008477BA" w:rsidRDefault="008C584C" w:rsidP="00254D53">
            <w:pPr>
              <w:widowControl/>
              <w:spacing w:line="240" w:lineRule="auto"/>
              <w:rPr>
                <w:rFonts w:ascii="宋体" w:hAnsi="宋体" w:cs="宋体"/>
                <w:color w:val="000000"/>
                <w:sz w:val="22"/>
                <w:szCs w:val="22"/>
              </w:rPr>
            </w:pPr>
            <w:r w:rsidRPr="008477BA">
              <w:rPr>
                <w:rFonts w:ascii="宋体" w:hAnsi="宋体" w:cs="宋体" w:hint="eastAsia"/>
                <w:color w:val="000000"/>
                <w:sz w:val="22"/>
                <w:szCs w:val="22"/>
              </w:rPr>
              <w:t>021 参数OLT-PORT( ) 格式错误。</w:t>
            </w:r>
          </w:p>
        </w:tc>
        <w:tc>
          <w:tcPr>
            <w:tcW w:w="1276" w:type="dxa"/>
            <w:tcBorders>
              <w:top w:val="nil"/>
              <w:left w:val="nil"/>
              <w:bottom w:val="single" w:sz="4" w:space="0" w:color="auto"/>
              <w:right w:val="single" w:sz="4" w:space="0" w:color="auto"/>
            </w:tcBorders>
            <w:shd w:val="clear" w:color="auto" w:fill="auto"/>
            <w:noWrap/>
            <w:vAlign w:val="center"/>
            <w:hideMark/>
          </w:tcPr>
          <w:p w:rsidR="008C584C" w:rsidRPr="008477BA" w:rsidRDefault="008C584C" w:rsidP="00254D53">
            <w:pPr>
              <w:widowControl/>
              <w:spacing w:line="240" w:lineRule="auto"/>
              <w:rPr>
                <w:rFonts w:ascii="宋体" w:hAnsi="宋体" w:cs="宋体"/>
                <w:color w:val="000000"/>
                <w:sz w:val="22"/>
                <w:szCs w:val="22"/>
              </w:rPr>
            </w:pPr>
            <w:r w:rsidRPr="008477BA">
              <w:rPr>
                <w:rFonts w:ascii="宋体" w:hAnsi="宋体" w:cs="宋体" w:hint="eastAsia"/>
                <w:color w:val="000000"/>
                <w:sz w:val="22"/>
                <w:szCs w:val="22"/>
              </w:rPr>
              <w:t xml:space="preserve">　</w:t>
            </w:r>
          </w:p>
        </w:tc>
      </w:tr>
      <w:tr w:rsidR="008C584C" w:rsidRPr="008477BA" w:rsidTr="00254D53">
        <w:trPr>
          <w:trHeight w:val="270"/>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8C584C" w:rsidRPr="008477BA" w:rsidRDefault="008C584C" w:rsidP="00254D53">
            <w:pPr>
              <w:widowControl/>
              <w:spacing w:line="240" w:lineRule="auto"/>
              <w:rPr>
                <w:rFonts w:ascii="宋体" w:hAnsi="宋体" w:cs="宋体"/>
                <w:color w:val="000000"/>
                <w:sz w:val="22"/>
                <w:szCs w:val="22"/>
              </w:rPr>
            </w:pPr>
            <w:r w:rsidRPr="008477BA">
              <w:rPr>
                <w:rFonts w:ascii="宋体" w:hAnsi="宋体" w:cs="宋体" w:hint="eastAsia"/>
                <w:color w:val="000000"/>
                <w:sz w:val="22"/>
                <w:szCs w:val="22"/>
              </w:rPr>
              <w:t>022</w:t>
            </w:r>
          </w:p>
        </w:tc>
        <w:tc>
          <w:tcPr>
            <w:tcW w:w="4394" w:type="dxa"/>
            <w:tcBorders>
              <w:top w:val="nil"/>
              <w:left w:val="nil"/>
              <w:bottom w:val="single" w:sz="4" w:space="0" w:color="auto"/>
              <w:right w:val="single" w:sz="4" w:space="0" w:color="auto"/>
            </w:tcBorders>
            <w:shd w:val="clear" w:color="auto" w:fill="auto"/>
            <w:noWrap/>
            <w:vAlign w:val="center"/>
            <w:hideMark/>
          </w:tcPr>
          <w:p w:rsidR="008C584C" w:rsidRPr="008477BA" w:rsidRDefault="008C584C" w:rsidP="00254D53">
            <w:pPr>
              <w:widowControl/>
              <w:spacing w:line="240" w:lineRule="auto"/>
              <w:rPr>
                <w:rFonts w:ascii="宋体" w:hAnsi="宋体" w:cs="宋体"/>
                <w:color w:val="000000"/>
                <w:sz w:val="22"/>
                <w:szCs w:val="22"/>
              </w:rPr>
            </w:pPr>
            <w:r w:rsidRPr="008477BA">
              <w:rPr>
                <w:rFonts w:ascii="宋体" w:hAnsi="宋体" w:cs="宋体" w:hint="eastAsia"/>
                <w:color w:val="000000"/>
                <w:sz w:val="22"/>
                <w:szCs w:val="22"/>
              </w:rPr>
              <w:t>022 配置带宽模板失败：()</w:t>
            </w:r>
          </w:p>
        </w:tc>
        <w:tc>
          <w:tcPr>
            <w:tcW w:w="1276" w:type="dxa"/>
            <w:tcBorders>
              <w:top w:val="nil"/>
              <w:left w:val="nil"/>
              <w:bottom w:val="single" w:sz="4" w:space="0" w:color="auto"/>
              <w:right w:val="single" w:sz="4" w:space="0" w:color="auto"/>
            </w:tcBorders>
            <w:shd w:val="clear" w:color="auto" w:fill="auto"/>
            <w:noWrap/>
            <w:vAlign w:val="center"/>
            <w:hideMark/>
          </w:tcPr>
          <w:p w:rsidR="008C584C" w:rsidRPr="008477BA" w:rsidRDefault="008C584C" w:rsidP="00254D53">
            <w:pPr>
              <w:widowControl/>
              <w:spacing w:line="240" w:lineRule="auto"/>
              <w:rPr>
                <w:rFonts w:ascii="宋体" w:hAnsi="宋体" w:cs="宋体"/>
                <w:color w:val="000000"/>
                <w:sz w:val="22"/>
                <w:szCs w:val="22"/>
              </w:rPr>
            </w:pPr>
            <w:r w:rsidRPr="008477BA">
              <w:rPr>
                <w:rFonts w:ascii="宋体" w:hAnsi="宋体" w:cs="宋体" w:hint="eastAsia"/>
                <w:color w:val="000000"/>
                <w:sz w:val="22"/>
                <w:szCs w:val="22"/>
              </w:rPr>
              <w:t xml:space="preserve">　</w:t>
            </w:r>
          </w:p>
        </w:tc>
      </w:tr>
      <w:tr w:rsidR="008C584C" w:rsidRPr="008477BA" w:rsidTr="00254D53">
        <w:trPr>
          <w:trHeight w:val="270"/>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8C584C" w:rsidRPr="008477BA" w:rsidRDefault="008C584C" w:rsidP="00254D53">
            <w:pPr>
              <w:widowControl/>
              <w:spacing w:line="240" w:lineRule="auto"/>
              <w:rPr>
                <w:rFonts w:ascii="宋体" w:hAnsi="宋体" w:cs="宋体"/>
                <w:color w:val="000000"/>
                <w:sz w:val="22"/>
                <w:szCs w:val="22"/>
              </w:rPr>
            </w:pPr>
            <w:r w:rsidRPr="008477BA">
              <w:rPr>
                <w:rFonts w:ascii="宋体" w:hAnsi="宋体" w:cs="宋体" w:hint="eastAsia"/>
                <w:color w:val="000000"/>
                <w:sz w:val="22"/>
                <w:szCs w:val="22"/>
              </w:rPr>
              <w:t>023</w:t>
            </w:r>
          </w:p>
        </w:tc>
        <w:tc>
          <w:tcPr>
            <w:tcW w:w="4394" w:type="dxa"/>
            <w:tcBorders>
              <w:top w:val="nil"/>
              <w:left w:val="nil"/>
              <w:bottom w:val="single" w:sz="4" w:space="0" w:color="auto"/>
              <w:right w:val="single" w:sz="4" w:space="0" w:color="auto"/>
            </w:tcBorders>
            <w:shd w:val="clear" w:color="auto" w:fill="auto"/>
            <w:noWrap/>
            <w:vAlign w:val="center"/>
            <w:hideMark/>
          </w:tcPr>
          <w:p w:rsidR="008C584C" w:rsidRPr="008477BA" w:rsidRDefault="008C584C" w:rsidP="00254D53">
            <w:pPr>
              <w:widowControl/>
              <w:spacing w:line="240" w:lineRule="auto"/>
              <w:rPr>
                <w:rFonts w:ascii="宋体" w:hAnsi="宋体" w:cs="宋体"/>
                <w:color w:val="000000"/>
                <w:sz w:val="22"/>
                <w:szCs w:val="22"/>
              </w:rPr>
            </w:pPr>
            <w:r w:rsidRPr="008477BA">
              <w:rPr>
                <w:rFonts w:ascii="宋体" w:hAnsi="宋体" w:cs="宋体" w:hint="eastAsia"/>
                <w:color w:val="000000"/>
                <w:sz w:val="22"/>
                <w:szCs w:val="22"/>
              </w:rPr>
              <w:t>023  ONU( )不存在， 中止激活操作。</w:t>
            </w:r>
          </w:p>
        </w:tc>
        <w:tc>
          <w:tcPr>
            <w:tcW w:w="1276" w:type="dxa"/>
            <w:tcBorders>
              <w:top w:val="nil"/>
              <w:left w:val="nil"/>
              <w:bottom w:val="single" w:sz="4" w:space="0" w:color="auto"/>
              <w:right w:val="single" w:sz="4" w:space="0" w:color="auto"/>
            </w:tcBorders>
            <w:shd w:val="clear" w:color="auto" w:fill="auto"/>
            <w:noWrap/>
            <w:vAlign w:val="center"/>
            <w:hideMark/>
          </w:tcPr>
          <w:p w:rsidR="008C584C" w:rsidRPr="008477BA" w:rsidRDefault="008C584C" w:rsidP="00254D53">
            <w:pPr>
              <w:widowControl/>
              <w:spacing w:line="240" w:lineRule="auto"/>
              <w:rPr>
                <w:rFonts w:ascii="宋体" w:hAnsi="宋体" w:cs="宋体"/>
                <w:color w:val="000000"/>
                <w:sz w:val="22"/>
                <w:szCs w:val="22"/>
              </w:rPr>
            </w:pPr>
            <w:r w:rsidRPr="008477BA">
              <w:rPr>
                <w:rFonts w:ascii="宋体" w:hAnsi="宋体" w:cs="宋体" w:hint="eastAsia"/>
                <w:color w:val="000000"/>
                <w:sz w:val="22"/>
                <w:szCs w:val="22"/>
              </w:rPr>
              <w:t xml:space="preserve">　</w:t>
            </w:r>
          </w:p>
        </w:tc>
      </w:tr>
      <w:tr w:rsidR="008C584C" w:rsidRPr="008477BA" w:rsidTr="00254D53">
        <w:trPr>
          <w:trHeight w:val="270"/>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8C584C" w:rsidRPr="008477BA" w:rsidRDefault="008C584C" w:rsidP="00254D53">
            <w:pPr>
              <w:widowControl/>
              <w:spacing w:line="240" w:lineRule="auto"/>
              <w:rPr>
                <w:rFonts w:ascii="宋体" w:hAnsi="宋体" w:cs="宋体"/>
                <w:color w:val="000000"/>
                <w:sz w:val="22"/>
                <w:szCs w:val="22"/>
              </w:rPr>
            </w:pPr>
            <w:r w:rsidRPr="008477BA">
              <w:rPr>
                <w:rFonts w:ascii="宋体" w:hAnsi="宋体" w:cs="宋体" w:hint="eastAsia"/>
                <w:color w:val="000000"/>
                <w:sz w:val="22"/>
                <w:szCs w:val="22"/>
              </w:rPr>
              <w:t>024</w:t>
            </w:r>
          </w:p>
        </w:tc>
        <w:tc>
          <w:tcPr>
            <w:tcW w:w="4394" w:type="dxa"/>
            <w:tcBorders>
              <w:top w:val="nil"/>
              <w:left w:val="nil"/>
              <w:bottom w:val="single" w:sz="4" w:space="0" w:color="auto"/>
              <w:right w:val="single" w:sz="4" w:space="0" w:color="auto"/>
            </w:tcBorders>
            <w:shd w:val="clear" w:color="auto" w:fill="auto"/>
            <w:noWrap/>
            <w:vAlign w:val="center"/>
            <w:hideMark/>
          </w:tcPr>
          <w:p w:rsidR="008C584C" w:rsidRPr="008477BA" w:rsidRDefault="008C584C" w:rsidP="00254D53">
            <w:pPr>
              <w:widowControl/>
              <w:spacing w:line="240" w:lineRule="auto"/>
              <w:rPr>
                <w:rFonts w:ascii="宋体" w:hAnsi="宋体" w:cs="宋体"/>
                <w:color w:val="000000"/>
                <w:sz w:val="22"/>
                <w:szCs w:val="22"/>
              </w:rPr>
            </w:pPr>
            <w:r w:rsidRPr="008477BA">
              <w:rPr>
                <w:rFonts w:ascii="宋体" w:hAnsi="宋体" w:cs="宋体" w:hint="eastAsia"/>
                <w:color w:val="000000"/>
                <w:sz w:val="22"/>
                <w:szCs w:val="22"/>
              </w:rPr>
              <w:t>024 ONU端口()状态查询失败，  中止操作。</w:t>
            </w:r>
          </w:p>
        </w:tc>
        <w:tc>
          <w:tcPr>
            <w:tcW w:w="1276" w:type="dxa"/>
            <w:tcBorders>
              <w:top w:val="nil"/>
              <w:left w:val="nil"/>
              <w:bottom w:val="single" w:sz="4" w:space="0" w:color="auto"/>
              <w:right w:val="single" w:sz="4" w:space="0" w:color="auto"/>
            </w:tcBorders>
            <w:shd w:val="clear" w:color="auto" w:fill="auto"/>
            <w:noWrap/>
            <w:vAlign w:val="center"/>
            <w:hideMark/>
          </w:tcPr>
          <w:p w:rsidR="008C584C" w:rsidRPr="008477BA" w:rsidRDefault="008C584C" w:rsidP="00254D53">
            <w:pPr>
              <w:widowControl/>
              <w:spacing w:line="240" w:lineRule="auto"/>
              <w:rPr>
                <w:rFonts w:ascii="宋体" w:hAnsi="宋体" w:cs="宋体"/>
                <w:color w:val="000000"/>
                <w:sz w:val="22"/>
                <w:szCs w:val="22"/>
              </w:rPr>
            </w:pPr>
            <w:r w:rsidRPr="008477BA">
              <w:rPr>
                <w:rFonts w:ascii="宋体" w:hAnsi="宋体" w:cs="宋体" w:hint="eastAsia"/>
                <w:color w:val="000000"/>
                <w:sz w:val="22"/>
                <w:szCs w:val="22"/>
              </w:rPr>
              <w:t xml:space="preserve">　</w:t>
            </w:r>
          </w:p>
        </w:tc>
      </w:tr>
      <w:tr w:rsidR="008C584C" w:rsidRPr="008477BA" w:rsidTr="00254D53">
        <w:trPr>
          <w:trHeight w:val="270"/>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8C584C" w:rsidRPr="008477BA" w:rsidRDefault="008C584C" w:rsidP="00254D53">
            <w:pPr>
              <w:widowControl/>
              <w:spacing w:line="240" w:lineRule="auto"/>
              <w:rPr>
                <w:rFonts w:ascii="宋体" w:hAnsi="宋体" w:cs="宋体"/>
                <w:color w:val="000000"/>
                <w:sz w:val="22"/>
                <w:szCs w:val="22"/>
              </w:rPr>
            </w:pPr>
            <w:r w:rsidRPr="008477BA">
              <w:rPr>
                <w:rFonts w:ascii="宋体" w:hAnsi="宋体" w:cs="宋体" w:hint="eastAsia"/>
                <w:color w:val="000000"/>
                <w:sz w:val="22"/>
                <w:szCs w:val="22"/>
              </w:rPr>
              <w:t>CC005</w:t>
            </w:r>
          </w:p>
        </w:tc>
        <w:tc>
          <w:tcPr>
            <w:tcW w:w="4394" w:type="dxa"/>
            <w:tcBorders>
              <w:top w:val="nil"/>
              <w:left w:val="nil"/>
              <w:bottom w:val="single" w:sz="4" w:space="0" w:color="auto"/>
              <w:right w:val="single" w:sz="4" w:space="0" w:color="auto"/>
            </w:tcBorders>
            <w:shd w:val="clear" w:color="auto" w:fill="auto"/>
            <w:noWrap/>
            <w:vAlign w:val="center"/>
            <w:hideMark/>
          </w:tcPr>
          <w:p w:rsidR="008C584C" w:rsidRPr="008477BA" w:rsidRDefault="008C584C" w:rsidP="00254D53">
            <w:pPr>
              <w:widowControl/>
              <w:spacing w:line="240" w:lineRule="auto"/>
              <w:rPr>
                <w:rFonts w:ascii="宋体" w:hAnsi="宋体" w:cs="宋体"/>
                <w:color w:val="000000"/>
                <w:sz w:val="22"/>
                <w:szCs w:val="22"/>
              </w:rPr>
            </w:pPr>
            <w:r w:rsidRPr="008477BA">
              <w:rPr>
                <w:rFonts w:ascii="宋体" w:hAnsi="宋体" w:cs="宋体" w:hint="eastAsia"/>
                <w:color w:val="000000"/>
                <w:sz w:val="22"/>
                <w:szCs w:val="22"/>
              </w:rPr>
              <w:t>CC005 () 无ONU()信息</w:t>
            </w:r>
          </w:p>
        </w:tc>
        <w:tc>
          <w:tcPr>
            <w:tcW w:w="1276" w:type="dxa"/>
            <w:tcBorders>
              <w:top w:val="nil"/>
              <w:left w:val="nil"/>
              <w:bottom w:val="single" w:sz="4" w:space="0" w:color="auto"/>
              <w:right w:val="single" w:sz="4" w:space="0" w:color="auto"/>
            </w:tcBorders>
            <w:shd w:val="clear" w:color="auto" w:fill="auto"/>
            <w:noWrap/>
            <w:vAlign w:val="center"/>
            <w:hideMark/>
          </w:tcPr>
          <w:p w:rsidR="008C584C" w:rsidRPr="008477BA" w:rsidRDefault="008C584C" w:rsidP="00254D53">
            <w:pPr>
              <w:widowControl/>
              <w:spacing w:line="240" w:lineRule="auto"/>
              <w:rPr>
                <w:rFonts w:ascii="宋体" w:hAnsi="宋体" w:cs="宋体"/>
                <w:color w:val="000000"/>
                <w:sz w:val="22"/>
                <w:szCs w:val="22"/>
              </w:rPr>
            </w:pPr>
            <w:r w:rsidRPr="008477BA">
              <w:rPr>
                <w:rFonts w:ascii="宋体" w:hAnsi="宋体" w:cs="宋体" w:hint="eastAsia"/>
                <w:color w:val="000000"/>
                <w:sz w:val="22"/>
                <w:szCs w:val="22"/>
              </w:rPr>
              <w:t xml:space="preserve">　</w:t>
            </w:r>
          </w:p>
        </w:tc>
      </w:tr>
      <w:tr w:rsidR="008C584C" w:rsidRPr="008477BA" w:rsidTr="00254D53">
        <w:trPr>
          <w:trHeight w:val="270"/>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8C584C" w:rsidRPr="008477BA" w:rsidRDefault="008C584C" w:rsidP="00254D53">
            <w:pPr>
              <w:widowControl/>
              <w:spacing w:line="240" w:lineRule="auto"/>
              <w:rPr>
                <w:rFonts w:ascii="宋体" w:hAnsi="宋体" w:cs="宋体"/>
                <w:color w:val="000000"/>
                <w:sz w:val="22"/>
                <w:szCs w:val="22"/>
              </w:rPr>
            </w:pPr>
            <w:r w:rsidRPr="008477BA">
              <w:rPr>
                <w:rFonts w:ascii="宋体" w:hAnsi="宋体" w:cs="宋体" w:hint="eastAsia"/>
                <w:color w:val="000000"/>
                <w:sz w:val="22"/>
                <w:szCs w:val="22"/>
              </w:rPr>
              <w:t>CC006</w:t>
            </w:r>
          </w:p>
        </w:tc>
        <w:tc>
          <w:tcPr>
            <w:tcW w:w="4394" w:type="dxa"/>
            <w:tcBorders>
              <w:top w:val="nil"/>
              <w:left w:val="nil"/>
              <w:bottom w:val="single" w:sz="4" w:space="0" w:color="auto"/>
              <w:right w:val="single" w:sz="4" w:space="0" w:color="auto"/>
            </w:tcBorders>
            <w:shd w:val="clear" w:color="auto" w:fill="auto"/>
            <w:noWrap/>
            <w:vAlign w:val="center"/>
            <w:hideMark/>
          </w:tcPr>
          <w:p w:rsidR="008C584C" w:rsidRPr="008477BA" w:rsidRDefault="008C584C" w:rsidP="00254D53">
            <w:pPr>
              <w:widowControl/>
              <w:spacing w:line="240" w:lineRule="auto"/>
              <w:rPr>
                <w:rFonts w:ascii="宋体" w:hAnsi="宋体" w:cs="宋体"/>
                <w:color w:val="000000"/>
                <w:sz w:val="22"/>
                <w:szCs w:val="22"/>
              </w:rPr>
            </w:pPr>
            <w:r w:rsidRPr="008477BA">
              <w:rPr>
                <w:rFonts w:ascii="宋体" w:hAnsi="宋体" w:cs="宋体" w:hint="eastAsia"/>
                <w:color w:val="000000"/>
                <w:sz w:val="22"/>
                <w:szCs w:val="22"/>
              </w:rPr>
              <w:t>CC006 ( ) 查询已存在ONUMAC出错 ()</w:t>
            </w:r>
          </w:p>
        </w:tc>
        <w:tc>
          <w:tcPr>
            <w:tcW w:w="1276" w:type="dxa"/>
            <w:tcBorders>
              <w:top w:val="nil"/>
              <w:left w:val="nil"/>
              <w:bottom w:val="single" w:sz="4" w:space="0" w:color="auto"/>
              <w:right w:val="single" w:sz="4" w:space="0" w:color="auto"/>
            </w:tcBorders>
            <w:shd w:val="clear" w:color="auto" w:fill="auto"/>
            <w:noWrap/>
            <w:vAlign w:val="center"/>
            <w:hideMark/>
          </w:tcPr>
          <w:p w:rsidR="008C584C" w:rsidRPr="008477BA" w:rsidRDefault="008C584C" w:rsidP="00254D53">
            <w:pPr>
              <w:widowControl/>
              <w:spacing w:line="240" w:lineRule="auto"/>
              <w:rPr>
                <w:rFonts w:ascii="宋体" w:hAnsi="宋体" w:cs="宋体"/>
                <w:color w:val="000000"/>
                <w:sz w:val="22"/>
                <w:szCs w:val="22"/>
              </w:rPr>
            </w:pPr>
            <w:r w:rsidRPr="008477BA">
              <w:rPr>
                <w:rFonts w:ascii="宋体" w:hAnsi="宋体" w:cs="宋体" w:hint="eastAsia"/>
                <w:color w:val="000000"/>
                <w:sz w:val="22"/>
                <w:szCs w:val="22"/>
              </w:rPr>
              <w:t xml:space="preserve">　</w:t>
            </w:r>
          </w:p>
        </w:tc>
      </w:tr>
      <w:tr w:rsidR="008C584C" w:rsidRPr="008477BA" w:rsidTr="00254D53">
        <w:trPr>
          <w:trHeight w:val="270"/>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8C584C" w:rsidRPr="008477BA" w:rsidRDefault="008C584C" w:rsidP="00254D53">
            <w:pPr>
              <w:widowControl/>
              <w:spacing w:line="240" w:lineRule="auto"/>
              <w:rPr>
                <w:rFonts w:ascii="宋体" w:hAnsi="宋体" w:cs="宋体"/>
                <w:color w:val="000000"/>
                <w:sz w:val="22"/>
                <w:szCs w:val="22"/>
              </w:rPr>
            </w:pPr>
            <w:r w:rsidRPr="008477BA">
              <w:rPr>
                <w:rFonts w:ascii="宋体" w:hAnsi="宋体" w:cs="宋体" w:hint="eastAsia"/>
                <w:color w:val="000000"/>
                <w:sz w:val="22"/>
                <w:szCs w:val="22"/>
              </w:rPr>
              <w:t>099</w:t>
            </w:r>
          </w:p>
        </w:tc>
        <w:tc>
          <w:tcPr>
            <w:tcW w:w="4394" w:type="dxa"/>
            <w:tcBorders>
              <w:top w:val="nil"/>
              <w:left w:val="nil"/>
              <w:bottom w:val="single" w:sz="4" w:space="0" w:color="auto"/>
              <w:right w:val="single" w:sz="4" w:space="0" w:color="auto"/>
            </w:tcBorders>
            <w:shd w:val="clear" w:color="auto" w:fill="auto"/>
            <w:noWrap/>
            <w:vAlign w:val="center"/>
            <w:hideMark/>
          </w:tcPr>
          <w:p w:rsidR="008C584C" w:rsidRPr="008477BA" w:rsidRDefault="008C584C" w:rsidP="00254D53">
            <w:pPr>
              <w:widowControl/>
              <w:spacing w:line="240" w:lineRule="auto"/>
              <w:rPr>
                <w:rFonts w:ascii="宋体" w:hAnsi="宋体" w:cs="宋体"/>
                <w:color w:val="000000"/>
                <w:sz w:val="22"/>
                <w:szCs w:val="22"/>
              </w:rPr>
            </w:pPr>
            <w:r w:rsidRPr="008477BA">
              <w:rPr>
                <w:rFonts w:ascii="宋体" w:hAnsi="宋体" w:cs="宋体" w:hint="eastAsia"/>
                <w:color w:val="000000"/>
                <w:sz w:val="22"/>
                <w:szCs w:val="22"/>
              </w:rPr>
              <w:t>099 IO exceptoin()</w:t>
            </w:r>
          </w:p>
        </w:tc>
        <w:tc>
          <w:tcPr>
            <w:tcW w:w="1276" w:type="dxa"/>
            <w:tcBorders>
              <w:top w:val="nil"/>
              <w:left w:val="nil"/>
              <w:bottom w:val="single" w:sz="4" w:space="0" w:color="auto"/>
              <w:right w:val="single" w:sz="4" w:space="0" w:color="auto"/>
            </w:tcBorders>
            <w:shd w:val="clear" w:color="auto" w:fill="auto"/>
            <w:noWrap/>
            <w:vAlign w:val="center"/>
            <w:hideMark/>
          </w:tcPr>
          <w:p w:rsidR="008C584C" w:rsidRPr="008477BA" w:rsidRDefault="008C584C" w:rsidP="00254D53">
            <w:pPr>
              <w:widowControl/>
              <w:spacing w:line="240" w:lineRule="auto"/>
              <w:rPr>
                <w:rFonts w:ascii="宋体" w:hAnsi="宋体" w:cs="宋体"/>
                <w:color w:val="000000"/>
                <w:sz w:val="22"/>
                <w:szCs w:val="22"/>
              </w:rPr>
            </w:pPr>
            <w:r w:rsidRPr="008477BA">
              <w:rPr>
                <w:rFonts w:ascii="宋体" w:hAnsi="宋体" w:cs="宋体" w:hint="eastAsia"/>
                <w:color w:val="000000"/>
                <w:sz w:val="22"/>
                <w:szCs w:val="22"/>
              </w:rPr>
              <w:t xml:space="preserve">　</w:t>
            </w:r>
          </w:p>
        </w:tc>
      </w:tr>
    </w:tbl>
    <w:p w:rsidR="008C584C" w:rsidRDefault="008C584C" w:rsidP="008C584C">
      <w:pPr>
        <w:pStyle w:val="affff7"/>
        <w:ind w:firstLine="422"/>
        <w:rPr>
          <w:b/>
        </w:rPr>
      </w:pPr>
    </w:p>
    <w:p w:rsidR="008C584C" w:rsidRDefault="008C584C" w:rsidP="008C584C">
      <w:pPr>
        <w:pStyle w:val="affff7"/>
        <w:ind w:firstLine="422"/>
        <w:rPr>
          <w:b/>
        </w:rPr>
      </w:pPr>
      <w:r>
        <w:rPr>
          <w:rFonts w:hint="eastAsia"/>
          <w:b/>
        </w:rPr>
        <w:t>综调收到反馈</w:t>
      </w:r>
      <w:r>
        <w:rPr>
          <w:b/>
        </w:rPr>
        <w:t>信息返回：</w:t>
      </w:r>
    </w:p>
    <w:p w:rsidR="008C584C" w:rsidRPr="009C469B" w:rsidRDefault="008C584C" w:rsidP="008C584C">
      <w:pPr>
        <w:pStyle w:val="affff7"/>
        <w:ind w:firstLine="422"/>
        <w:rPr>
          <w:b/>
        </w:rPr>
      </w:pPr>
      <w:r w:rsidRPr="009C469B">
        <w:rPr>
          <w:b/>
        </w:rPr>
        <w:lastRenderedPageBreak/>
        <w:t>&lt;?xml version="1.0" encoding="UTF-8"?&gt;</w:t>
      </w:r>
    </w:p>
    <w:p w:rsidR="008C584C" w:rsidRPr="009C469B" w:rsidRDefault="008C584C" w:rsidP="008C584C">
      <w:pPr>
        <w:pStyle w:val="affff7"/>
        <w:ind w:firstLine="422"/>
        <w:rPr>
          <w:b/>
        </w:rPr>
      </w:pPr>
      <w:r w:rsidRPr="009C469B">
        <w:rPr>
          <w:b/>
        </w:rPr>
        <w:t>&lt;root&gt;</w:t>
      </w:r>
    </w:p>
    <w:p w:rsidR="008C584C" w:rsidRPr="009C469B" w:rsidRDefault="008C584C" w:rsidP="008C584C">
      <w:pPr>
        <w:pStyle w:val="affff7"/>
        <w:ind w:firstLine="422"/>
        <w:rPr>
          <w:b/>
        </w:rPr>
      </w:pPr>
      <w:r w:rsidRPr="009C469B">
        <w:rPr>
          <w:b/>
        </w:rPr>
        <w:tab/>
        <w:t>&lt;result&gt;</w:t>
      </w:r>
    </w:p>
    <w:p w:rsidR="008C584C" w:rsidRPr="009C469B" w:rsidRDefault="008C584C" w:rsidP="008C584C">
      <w:pPr>
        <w:pStyle w:val="affff7"/>
        <w:ind w:firstLine="422"/>
        <w:rPr>
          <w:b/>
        </w:rPr>
      </w:pPr>
      <w:r w:rsidRPr="009C469B">
        <w:rPr>
          <w:b/>
        </w:rPr>
        <w:tab/>
      </w:r>
      <w:r w:rsidRPr="009C469B">
        <w:rPr>
          <w:b/>
        </w:rPr>
        <w:tab/>
        <w:t>&lt;code&gt;1&lt;/code&gt;</w:t>
      </w:r>
    </w:p>
    <w:p w:rsidR="008C584C" w:rsidRPr="009C469B" w:rsidRDefault="008C584C" w:rsidP="008C584C">
      <w:pPr>
        <w:pStyle w:val="affff7"/>
        <w:ind w:firstLine="422"/>
        <w:rPr>
          <w:b/>
        </w:rPr>
      </w:pPr>
      <w:r w:rsidRPr="009C469B">
        <w:rPr>
          <w:b/>
        </w:rPr>
        <w:tab/>
      </w:r>
      <w:r w:rsidRPr="009C469B">
        <w:rPr>
          <w:b/>
        </w:rPr>
        <w:tab/>
        <w:t>&lt;message&gt;success&lt;/message&gt;</w:t>
      </w:r>
    </w:p>
    <w:p w:rsidR="008C584C" w:rsidRPr="009C469B" w:rsidRDefault="008C584C" w:rsidP="008C584C">
      <w:pPr>
        <w:pStyle w:val="affff7"/>
        <w:ind w:firstLine="422"/>
        <w:rPr>
          <w:b/>
        </w:rPr>
      </w:pPr>
      <w:r w:rsidRPr="009C469B">
        <w:rPr>
          <w:b/>
        </w:rPr>
        <w:tab/>
        <w:t>&lt;/result&gt;</w:t>
      </w:r>
    </w:p>
    <w:p w:rsidR="008C584C" w:rsidRDefault="008C584C" w:rsidP="008C584C">
      <w:pPr>
        <w:pStyle w:val="affff7"/>
        <w:ind w:firstLine="422"/>
        <w:rPr>
          <w:b/>
        </w:rPr>
      </w:pPr>
      <w:r w:rsidRPr="009C469B">
        <w:rPr>
          <w:b/>
        </w:rPr>
        <w:t>&lt;/root&gt;</w:t>
      </w:r>
    </w:p>
    <w:p w:rsidR="008C584C" w:rsidRDefault="008C584C" w:rsidP="008C584C">
      <w:pPr>
        <w:pStyle w:val="affff7"/>
        <w:ind w:firstLine="422"/>
        <w:rPr>
          <w:b/>
        </w:rPr>
      </w:pPr>
      <w:r>
        <w:rPr>
          <w:rFonts w:hint="eastAsia"/>
          <w:b/>
        </w:rPr>
        <w:t>综调收到</w:t>
      </w:r>
      <w:r>
        <w:rPr>
          <w:b/>
        </w:rPr>
        <w:t>反馈信息，</w:t>
      </w:r>
      <w:r>
        <w:rPr>
          <w:rFonts w:hint="eastAsia"/>
          <w:b/>
        </w:rPr>
        <w:t>异常</w:t>
      </w:r>
      <w:r>
        <w:rPr>
          <w:b/>
        </w:rPr>
        <w:t>返回：</w:t>
      </w:r>
    </w:p>
    <w:p w:rsidR="008C584C" w:rsidRPr="009C469B" w:rsidRDefault="008C584C" w:rsidP="008C584C">
      <w:pPr>
        <w:pStyle w:val="affff7"/>
        <w:ind w:firstLine="422"/>
        <w:rPr>
          <w:b/>
        </w:rPr>
      </w:pPr>
      <w:r w:rsidRPr="009C469B">
        <w:rPr>
          <w:b/>
        </w:rPr>
        <w:t>&lt;?xml version="1.0" encoding="UTF-8"?&gt;</w:t>
      </w:r>
    </w:p>
    <w:p w:rsidR="008C584C" w:rsidRPr="009C469B" w:rsidRDefault="008C584C" w:rsidP="008C584C">
      <w:pPr>
        <w:pStyle w:val="affff7"/>
        <w:ind w:firstLine="422"/>
        <w:rPr>
          <w:b/>
        </w:rPr>
      </w:pPr>
      <w:r w:rsidRPr="009C469B">
        <w:rPr>
          <w:b/>
        </w:rPr>
        <w:t>&lt;root&gt;</w:t>
      </w:r>
    </w:p>
    <w:p w:rsidR="008C584C" w:rsidRPr="009C469B" w:rsidRDefault="008C584C" w:rsidP="008C584C">
      <w:pPr>
        <w:pStyle w:val="affff7"/>
        <w:ind w:firstLine="422"/>
        <w:rPr>
          <w:b/>
        </w:rPr>
      </w:pPr>
      <w:r w:rsidRPr="009C469B">
        <w:rPr>
          <w:b/>
        </w:rPr>
        <w:tab/>
        <w:t>&lt;result&gt;</w:t>
      </w:r>
    </w:p>
    <w:p w:rsidR="008C584C" w:rsidRPr="009C469B" w:rsidRDefault="008C584C" w:rsidP="008C584C">
      <w:pPr>
        <w:pStyle w:val="affff7"/>
        <w:ind w:firstLine="422"/>
        <w:rPr>
          <w:b/>
        </w:rPr>
      </w:pPr>
      <w:r w:rsidRPr="009C469B">
        <w:rPr>
          <w:b/>
        </w:rPr>
        <w:tab/>
      </w:r>
      <w:r w:rsidRPr="009C469B">
        <w:rPr>
          <w:b/>
        </w:rPr>
        <w:tab/>
        <w:t>&lt;code&gt;</w:t>
      </w:r>
      <w:r>
        <w:rPr>
          <w:b/>
        </w:rPr>
        <w:t>0</w:t>
      </w:r>
      <w:r w:rsidRPr="009C469B">
        <w:rPr>
          <w:b/>
        </w:rPr>
        <w:t>&lt;/code&gt;</w:t>
      </w:r>
    </w:p>
    <w:p w:rsidR="008C584C" w:rsidRPr="009C469B" w:rsidRDefault="008C584C" w:rsidP="008C584C">
      <w:pPr>
        <w:pStyle w:val="affff7"/>
        <w:ind w:firstLine="422"/>
        <w:rPr>
          <w:b/>
        </w:rPr>
      </w:pPr>
      <w:r w:rsidRPr="009C469B">
        <w:rPr>
          <w:b/>
        </w:rPr>
        <w:tab/>
      </w:r>
      <w:r w:rsidRPr="009C469B">
        <w:rPr>
          <w:b/>
        </w:rPr>
        <w:tab/>
        <w:t>&lt;message&gt;</w:t>
      </w:r>
      <w:r>
        <w:rPr>
          <w:rFonts w:hint="eastAsia"/>
          <w:b/>
        </w:rPr>
        <w:t>失败原因</w:t>
      </w:r>
      <w:r w:rsidRPr="009C469B">
        <w:rPr>
          <w:b/>
        </w:rPr>
        <w:t>&lt;/message&gt;</w:t>
      </w:r>
    </w:p>
    <w:p w:rsidR="008C584C" w:rsidRPr="009C469B" w:rsidRDefault="008C584C" w:rsidP="008C584C">
      <w:pPr>
        <w:pStyle w:val="affff7"/>
        <w:ind w:firstLine="422"/>
        <w:rPr>
          <w:b/>
        </w:rPr>
      </w:pPr>
      <w:r w:rsidRPr="009C469B">
        <w:rPr>
          <w:b/>
        </w:rPr>
        <w:tab/>
        <w:t>&lt;/result&gt;</w:t>
      </w:r>
    </w:p>
    <w:p w:rsidR="008C584C" w:rsidRPr="00663F70" w:rsidRDefault="008C584C" w:rsidP="008C584C">
      <w:pPr>
        <w:pStyle w:val="affff7"/>
        <w:ind w:firstLine="422"/>
        <w:rPr>
          <w:b/>
        </w:rPr>
      </w:pPr>
      <w:r w:rsidRPr="009C469B">
        <w:rPr>
          <w:b/>
        </w:rPr>
        <w:t>&lt;/root&gt;</w:t>
      </w:r>
    </w:p>
    <w:p w:rsidR="008C584C" w:rsidRPr="00860459" w:rsidRDefault="008C584C" w:rsidP="008C584C">
      <w:pPr>
        <w:pStyle w:val="6"/>
      </w:pPr>
      <w:bookmarkStart w:id="3536" w:name="_Toc130156305"/>
      <w:r w:rsidRPr="00860459">
        <w:rPr>
          <w:rFonts w:hint="eastAsia"/>
        </w:rPr>
        <w:t>激活系统结果存储</w:t>
      </w:r>
      <w:bookmarkEnd w:id="3536"/>
    </w:p>
    <w:p w:rsidR="008C584C" w:rsidRDefault="008C584C" w:rsidP="008C584C">
      <w:pPr>
        <w:rPr>
          <w:color w:val="000000"/>
        </w:rPr>
      </w:pPr>
      <w:r w:rsidRPr="00663F70">
        <w:rPr>
          <w:color w:val="000000"/>
        </w:rPr>
        <w:t>存储</w:t>
      </w:r>
      <w:r>
        <w:rPr>
          <w:rFonts w:hint="eastAsia"/>
          <w:color w:val="000000"/>
        </w:rPr>
        <w:t>自动</w:t>
      </w:r>
      <w:r>
        <w:rPr>
          <w:color w:val="000000"/>
        </w:rPr>
        <w:t>激活</w:t>
      </w:r>
      <w:r w:rsidRPr="00663F70">
        <w:rPr>
          <w:color w:val="000000"/>
        </w:rPr>
        <w:t>返回结果，用于后续的流程</w:t>
      </w:r>
      <w:r>
        <w:rPr>
          <w:rFonts w:hint="eastAsia"/>
          <w:color w:val="000000"/>
        </w:rPr>
        <w:t>中</w:t>
      </w:r>
      <w:r>
        <w:rPr>
          <w:color w:val="000000"/>
        </w:rPr>
        <w:t>通知资管归档</w:t>
      </w:r>
      <w:r w:rsidRPr="00663F70">
        <w:rPr>
          <w:color w:val="000000"/>
        </w:rPr>
        <w:t>。</w:t>
      </w:r>
    </w:p>
    <w:p w:rsidR="008C584C" w:rsidRPr="00F00CBA" w:rsidRDefault="008C584C" w:rsidP="008C584C">
      <w:pPr>
        <w:pStyle w:val="5"/>
        <w:rPr>
          <w:szCs w:val="24"/>
        </w:rPr>
      </w:pPr>
      <w:bookmarkStart w:id="3537" w:name="_Toc130156306"/>
      <w:r>
        <w:rPr>
          <w:szCs w:val="24"/>
        </w:rPr>
        <w:t>企宽</w:t>
      </w:r>
      <w:r>
        <w:rPr>
          <w:rFonts w:hint="eastAsia"/>
          <w:szCs w:val="24"/>
        </w:rPr>
        <w:t>F</w:t>
      </w:r>
      <w:r>
        <w:rPr>
          <w:szCs w:val="24"/>
        </w:rPr>
        <w:t>TTR</w:t>
      </w:r>
      <w:r>
        <w:rPr>
          <w:rFonts w:hint="eastAsia"/>
          <w:szCs w:val="24"/>
        </w:rPr>
        <w:t>自动派单至装机环节</w:t>
      </w:r>
      <w:bookmarkEnd w:id="3537"/>
    </w:p>
    <w:p w:rsidR="008C584C" w:rsidRPr="00C80115" w:rsidRDefault="008C584C" w:rsidP="008C584C">
      <w:pPr>
        <w:pStyle w:val="6"/>
      </w:pPr>
      <w:bookmarkStart w:id="3538" w:name="_Toc130156307"/>
      <w:r w:rsidRPr="00C80115">
        <w:rPr>
          <w:rFonts w:hint="eastAsia"/>
        </w:rPr>
        <w:t>增加</w:t>
      </w:r>
      <w:r>
        <w:rPr>
          <w:rFonts w:hint="eastAsia"/>
        </w:rPr>
        <w:t>企宽</w:t>
      </w:r>
      <w:r>
        <w:rPr>
          <w:rFonts w:hint="eastAsia"/>
        </w:rPr>
        <w:t>FTTR</w:t>
      </w:r>
      <w:r w:rsidRPr="00C80115">
        <w:rPr>
          <w:rFonts w:hint="eastAsia"/>
        </w:rPr>
        <w:t>装机环节辅助功能存储</w:t>
      </w:r>
      <w:bookmarkEnd w:id="3538"/>
    </w:p>
    <w:p w:rsidR="008C584C" w:rsidRPr="00CC3A8A" w:rsidRDefault="008C584C" w:rsidP="008C584C">
      <w:pPr>
        <w:ind w:firstLine="420"/>
      </w:pPr>
      <w:r>
        <w:rPr>
          <w:rFonts w:hint="eastAsia"/>
        </w:rPr>
        <w:t>工单到达企宽</w:t>
      </w:r>
      <w:r>
        <w:rPr>
          <w:rFonts w:hint="eastAsia"/>
        </w:rPr>
        <w:t>FTTR</w:t>
      </w:r>
      <w:r>
        <w:rPr>
          <w:rFonts w:hint="eastAsia"/>
        </w:rPr>
        <w:t>装机环节，判断是否是第一次到达企宽</w:t>
      </w:r>
      <w:r>
        <w:rPr>
          <w:rFonts w:hint="eastAsia"/>
        </w:rPr>
        <w:t>FTTR</w:t>
      </w:r>
      <w:r>
        <w:rPr>
          <w:rFonts w:hint="eastAsia"/>
        </w:rPr>
        <w:t>装机环节，如果是则插入辅助表数据，插入数据需要关联其他表汇总获得，插入数据包括：</w:t>
      </w:r>
    </w:p>
    <w:tbl>
      <w:tblPr>
        <w:tblpPr w:leftFromText="180" w:rightFromText="180" w:vertAnchor="text" w:tblpY="1"/>
        <w:tblOverlap w:val="never"/>
        <w:tblW w:w="3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60"/>
      </w:tblGrid>
      <w:tr w:rsidR="008C584C" w:rsidRPr="00274CAA" w:rsidTr="00254D53">
        <w:trPr>
          <w:trHeight w:val="288"/>
        </w:trPr>
        <w:tc>
          <w:tcPr>
            <w:tcW w:w="3560" w:type="dxa"/>
            <w:shd w:val="clear" w:color="auto" w:fill="auto"/>
            <w:noWrap/>
            <w:vAlign w:val="center"/>
            <w:hideMark/>
          </w:tcPr>
          <w:p w:rsidR="008C584C" w:rsidRPr="00274CAA" w:rsidRDefault="008C584C" w:rsidP="00254D53">
            <w:pPr>
              <w:widowControl/>
              <w:spacing w:line="240" w:lineRule="auto"/>
              <w:rPr>
                <w:rFonts w:ascii="宋体" w:hAnsi="宋体" w:cs="宋体"/>
                <w:color w:val="000000"/>
                <w:sz w:val="22"/>
                <w:szCs w:val="22"/>
              </w:rPr>
            </w:pPr>
            <w:r w:rsidRPr="00274CAA">
              <w:rPr>
                <w:rFonts w:ascii="宋体" w:hAnsi="宋体" w:cs="宋体" w:hint="eastAsia"/>
                <w:color w:val="000000"/>
                <w:sz w:val="22"/>
                <w:szCs w:val="22"/>
              </w:rPr>
              <w:lastRenderedPageBreak/>
              <w:t>定单id</w:t>
            </w:r>
          </w:p>
        </w:tc>
      </w:tr>
      <w:tr w:rsidR="008C584C" w:rsidRPr="00274CAA" w:rsidTr="00254D53">
        <w:trPr>
          <w:trHeight w:val="288"/>
        </w:trPr>
        <w:tc>
          <w:tcPr>
            <w:tcW w:w="3560" w:type="dxa"/>
            <w:shd w:val="clear" w:color="auto" w:fill="auto"/>
            <w:noWrap/>
            <w:vAlign w:val="center"/>
            <w:hideMark/>
          </w:tcPr>
          <w:p w:rsidR="008C584C" w:rsidRPr="00274CAA" w:rsidRDefault="008C584C" w:rsidP="00254D53">
            <w:pPr>
              <w:widowControl/>
              <w:spacing w:line="240" w:lineRule="auto"/>
              <w:rPr>
                <w:rFonts w:ascii="宋体" w:hAnsi="宋体" w:cs="宋体"/>
                <w:color w:val="000000"/>
                <w:sz w:val="22"/>
                <w:szCs w:val="22"/>
              </w:rPr>
            </w:pPr>
            <w:r w:rsidRPr="00274CAA">
              <w:rPr>
                <w:rFonts w:ascii="宋体" w:hAnsi="宋体" w:cs="宋体" w:hint="eastAsia"/>
                <w:color w:val="000000"/>
                <w:sz w:val="22"/>
                <w:szCs w:val="22"/>
              </w:rPr>
              <w:t>定单编码</w:t>
            </w:r>
          </w:p>
        </w:tc>
      </w:tr>
      <w:tr w:rsidR="008C584C" w:rsidRPr="00274CAA" w:rsidTr="00254D53">
        <w:trPr>
          <w:trHeight w:val="288"/>
        </w:trPr>
        <w:tc>
          <w:tcPr>
            <w:tcW w:w="3560" w:type="dxa"/>
            <w:shd w:val="clear" w:color="auto" w:fill="auto"/>
            <w:noWrap/>
            <w:vAlign w:val="center"/>
            <w:hideMark/>
          </w:tcPr>
          <w:p w:rsidR="008C584C" w:rsidRPr="00274CAA" w:rsidRDefault="008C584C" w:rsidP="00254D53">
            <w:pPr>
              <w:widowControl/>
              <w:spacing w:line="240" w:lineRule="auto"/>
              <w:rPr>
                <w:rFonts w:ascii="宋体" w:hAnsi="宋体" w:cs="宋体"/>
                <w:color w:val="000000"/>
                <w:sz w:val="22"/>
                <w:szCs w:val="22"/>
              </w:rPr>
            </w:pPr>
            <w:r w:rsidRPr="00274CAA">
              <w:rPr>
                <w:rFonts w:ascii="宋体" w:hAnsi="宋体" w:cs="宋体" w:hint="eastAsia"/>
                <w:color w:val="000000"/>
                <w:sz w:val="22"/>
                <w:szCs w:val="22"/>
              </w:rPr>
              <w:t>服务ID</w:t>
            </w:r>
          </w:p>
        </w:tc>
      </w:tr>
      <w:tr w:rsidR="008C584C" w:rsidRPr="00274CAA" w:rsidTr="00254D53">
        <w:trPr>
          <w:trHeight w:val="288"/>
        </w:trPr>
        <w:tc>
          <w:tcPr>
            <w:tcW w:w="3560" w:type="dxa"/>
            <w:shd w:val="clear" w:color="auto" w:fill="auto"/>
            <w:noWrap/>
            <w:vAlign w:val="center"/>
            <w:hideMark/>
          </w:tcPr>
          <w:p w:rsidR="008C584C" w:rsidRPr="00274CAA" w:rsidRDefault="008C584C" w:rsidP="00254D53">
            <w:pPr>
              <w:widowControl/>
              <w:spacing w:line="240" w:lineRule="auto"/>
              <w:rPr>
                <w:rFonts w:ascii="宋体" w:hAnsi="宋体" w:cs="宋体"/>
                <w:color w:val="000000"/>
                <w:sz w:val="22"/>
                <w:szCs w:val="22"/>
              </w:rPr>
            </w:pPr>
            <w:r w:rsidRPr="00274CAA">
              <w:rPr>
                <w:rFonts w:ascii="宋体" w:hAnsi="宋体" w:cs="宋体" w:hint="eastAsia"/>
                <w:color w:val="000000"/>
                <w:sz w:val="22"/>
                <w:szCs w:val="22"/>
              </w:rPr>
              <w:t>第一次装机环节首次转回捞池时间</w:t>
            </w:r>
          </w:p>
        </w:tc>
      </w:tr>
      <w:tr w:rsidR="008C584C" w:rsidRPr="00274CAA" w:rsidTr="00254D53">
        <w:trPr>
          <w:trHeight w:val="288"/>
        </w:trPr>
        <w:tc>
          <w:tcPr>
            <w:tcW w:w="3560" w:type="dxa"/>
            <w:shd w:val="clear" w:color="auto" w:fill="auto"/>
            <w:noWrap/>
            <w:vAlign w:val="center"/>
            <w:hideMark/>
          </w:tcPr>
          <w:p w:rsidR="008C584C" w:rsidRPr="00274CAA" w:rsidRDefault="008C584C" w:rsidP="00254D53">
            <w:pPr>
              <w:widowControl/>
              <w:spacing w:line="240" w:lineRule="auto"/>
              <w:rPr>
                <w:rFonts w:ascii="宋体" w:hAnsi="宋体" w:cs="宋体"/>
                <w:color w:val="000000"/>
                <w:sz w:val="22"/>
                <w:szCs w:val="22"/>
              </w:rPr>
            </w:pPr>
            <w:r w:rsidRPr="00274CAA">
              <w:rPr>
                <w:rFonts w:ascii="宋体" w:hAnsi="宋体" w:cs="宋体" w:hint="eastAsia"/>
                <w:color w:val="000000"/>
                <w:sz w:val="22"/>
                <w:szCs w:val="22"/>
              </w:rPr>
              <w:t>回单时限</w:t>
            </w:r>
          </w:p>
        </w:tc>
      </w:tr>
      <w:tr w:rsidR="008C584C" w:rsidRPr="00274CAA" w:rsidTr="00254D53">
        <w:trPr>
          <w:trHeight w:val="288"/>
        </w:trPr>
        <w:tc>
          <w:tcPr>
            <w:tcW w:w="3560" w:type="dxa"/>
            <w:shd w:val="clear" w:color="auto" w:fill="auto"/>
            <w:noWrap/>
            <w:vAlign w:val="center"/>
            <w:hideMark/>
          </w:tcPr>
          <w:p w:rsidR="008C584C" w:rsidRPr="00274CAA" w:rsidRDefault="008C584C" w:rsidP="00254D53">
            <w:pPr>
              <w:widowControl/>
              <w:spacing w:line="240" w:lineRule="auto"/>
              <w:rPr>
                <w:rFonts w:ascii="宋体" w:hAnsi="宋体" w:cs="宋体"/>
                <w:color w:val="000000"/>
                <w:sz w:val="22"/>
                <w:szCs w:val="22"/>
              </w:rPr>
            </w:pPr>
            <w:r w:rsidRPr="00274CAA">
              <w:rPr>
                <w:rFonts w:ascii="宋体" w:hAnsi="宋体" w:cs="宋体" w:hint="eastAsia"/>
                <w:color w:val="000000"/>
                <w:sz w:val="22"/>
                <w:szCs w:val="22"/>
              </w:rPr>
              <w:t>改约次数</w:t>
            </w:r>
          </w:p>
        </w:tc>
      </w:tr>
      <w:tr w:rsidR="008C584C" w:rsidRPr="00274CAA" w:rsidTr="00254D53">
        <w:trPr>
          <w:trHeight w:val="288"/>
        </w:trPr>
        <w:tc>
          <w:tcPr>
            <w:tcW w:w="3560" w:type="dxa"/>
            <w:shd w:val="clear" w:color="auto" w:fill="auto"/>
            <w:noWrap/>
            <w:vAlign w:val="center"/>
            <w:hideMark/>
          </w:tcPr>
          <w:p w:rsidR="008C584C" w:rsidRPr="00274CAA" w:rsidRDefault="008C584C" w:rsidP="00254D53">
            <w:pPr>
              <w:widowControl/>
              <w:spacing w:line="240" w:lineRule="auto"/>
              <w:rPr>
                <w:rFonts w:ascii="宋体" w:hAnsi="宋体" w:cs="宋体"/>
                <w:color w:val="000000"/>
                <w:sz w:val="22"/>
                <w:szCs w:val="22"/>
              </w:rPr>
            </w:pPr>
            <w:r w:rsidRPr="00274CAA">
              <w:rPr>
                <w:rFonts w:ascii="宋体" w:hAnsi="宋体" w:cs="宋体" w:hint="eastAsia"/>
                <w:color w:val="000000"/>
                <w:sz w:val="22"/>
                <w:szCs w:val="22"/>
              </w:rPr>
              <w:t>转派次数</w:t>
            </w:r>
          </w:p>
        </w:tc>
      </w:tr>
      <w:tr w:rsidR="008C584C" w:rsidRPr="00274CAA" w:rsidTr="00254D53">
        <w:trPr>
          <w:trHeight w:val="288"/>
        </w:trPr>
        <w:tc>
          <w:tcPr>
            <w:tcW w:w="3560" w:type="dxa"/>
            <w:shd w:val="clear" w:color="auto" w:fill="auto"/>
            <w:noWrap/>
            <w:vAlign w:val="center"/>
            <w:hideMark/>
          </w:tcPr>
          <w:p w:rsidR="008C584C" w:rsidRPr="00274CAA" w:rsidRDefault="008C584C" w:rsidP="00254D53">
            <w:pPr>
              <w:widowControl/>
              <w:spacing w:line="240" w:lineRule="auto"/>
              <w:rPr>
                <w:rFonts w:ascii="宋体" w:hAnsi="宋体" w:cs="宋体"/>
                <w:color w:val="000000"/>
                <w:sz w:val="22"/>
                <w:szCs w:val="22"/>
              </w:rPr>
            </w:pPr>
            <w:r w:rsidRPr="00274CAA">
              <w:rPr>
                <w:rFonts w:ascii="宋体" w:hAnsi="宋体" w:cs="宋体" w:hint="eastAsia"/>
                <w:color w:val="000000"/>
                <w:sz w:val="22"/>
                <w:szCs w:val="22"/>
              </w:rPr>
              <w:t>转回捞池次数</w:t>
            </w:r>
          </w:p>
        </w:tc>
      </w:tr>
      <w:tr w:rsidR="008C584C" w:rsidRPr="00274CAA" w:rsidTr="00254D53">
        <w:trPr>
          <w:trHeight w:val="288"/>
        </w:trPr>
        <w:tc>
          <w:tcPr>
            <w:tcW w:w="3560" w:type="dxa"/>
            <w:shd w:val="clear" w:color="auto" w:fill="auto"/>
            <w:noWrap/>
            <w:vAlign w:val="center"/>
            <w:hideMark/>
          </w:tcPr>
          <w:p w:rsidR="008C584C" w:rsidRPr="00274CAA" w:rsidRDefault="008C584C" w:rsidP="00254D53">
            <w:pPr>
              <w:widowControl/>
              <w:spacing w:line="240" w:lineRule="auto"/>
              <w:rPr>
                <w:rFonts w:ascii="宋体" w:hAnsi="宋体" w:cs="宋体"/>
                <w:color w:val="000000"/>
                <w:sz w:val="22"/>
                <w:szCs w:val="22"/>
              </w:rPr>
            </w:pPr>
            <w:r w:rsidRPr="00274CAA">
              <w:rPr>
                <w:rFonts w:ascii="宋体" w:hAnsi="宋体" w:cs="宋体" w:hint="eastAsia"/>
                <w:color w:val="000000"/>
                <w:sz w:val="22"/>
                <w:szCs w:val="22"/>
              </w:rPr>
              <w:t>改约最大的间隔天数</w:t>
            </w:r>
          </w:p>
        </w:tc>
      </w:tr>
      <w:tr w:rsidR="008C584C" w:rsidRPr="00274CAA" w:rsidTr="00254D53">
        <w:trPr>
          <w:trHeight w:val="288"/>
        </w:trPr>
        <w:tc>
          <w:tcPr>
            <w:tcW w:w="3560" w:type="dxa"/>
            <w:shd w:val="clear" w:color="auto" w:fill="auto"/>
            <w:noWrap/>
            <w:vAlign w:val="center"/>
            <w:hideMark/>
          </w:tcPr>
          <w:p w:rsidR="008C584C" w:rsidRPr="00274CAA" w:rsidRDefault="008C584C" w:rsidP="00254D53">
            <w:pPr>
              <w:widowControl/>
              <w:spacing w:line="240" w:lineRule="auto"/>
              <w:rPr>
                <w:rFonts w:ascii="宋体" w:hAnsi="宋体" w:cs="宋体"/>
                <w:color w:val="000000"/>
                <w:sz w:val="22"/>
                <w:szCs w:val="22"/>
              </w:rPr>
            </w:pPr>
            <w:r w:rsidRPr="00274CAA">
              <w:rPr>
                <w:rFonts w:ascii="宋体" w:hAnsi="宋体" w:cs="宋体" w:hint="eastAsia"/>
                <w:color w:val="000000"/>
                <w:sz w:val="22"/>
                <w:szCs w:val="22"/>
              </w:rPr>
              <w:t>首响判定状态</w:t>
            </w:r>
          </w:p>
        </w:tc>
      </w:tr>
      <w:tr w:rsidR="008C584C" w:rsidRPr="00274CAA" w:rsidTr="00254D53">
        <w:trPr>
          <w:trHeight w:val="288"/>
        </w:trPr>
        <w:tc>
          <w:tcPr>
            <w:tcW w:w="3560" w:type="dxa"/>
            <w:shd w:val="clear" w:color="auto" w:fill="auto"/>
            <w:noWrap/>
            <w:vAlign w:val="center"/>
            <w:hideMark/>
          </w:tcPr>
          <w:p w:rsidR="008C584C" w:rsidRPr="00274CAA" w:rsidRDefault="008C584C" w:rsidP="00254D53">
            <w:pPr>
              <w:widowControl/>
              <w:spacing w:line="240" w:lineRule="auto"/>
              <w:rPr>
                <w:rFonts w:ascii="宋体" w:hAnsi="宋体" w:cs="宋体"/>
                <w:color w:val="000000"/>
                <w:sz w:val="22"/>
                <w:szCs w:val="22"/>
              </w:rPr>
            </w:pPr>
            <w:r w:rsidRPr="00274CAA">
              <w:rPr>
                <w:rFonts w:ascii="宋体" w:hAnsi="宋体" w:cs="宋体" w:hint="eastAsia"/>
                <w:color w:val="000000"/>
                <w:sz w:val="22"/>
                <w:szCs w:val="22"/>
              </w:rPr>
              <w:t>签到判定状态</w:t>
            </w:r>
          </w:p>
        </w:tc>
      </w:tr>
      <w:tr w:rsidR="008C584C" w:rsidRPr="00274CAA" w:rsidTr="00254D53">
        <w:trPr>
          <w:trHeight w:val="288"/>
        </w:trPr>
        <w:tc>
          <w:tcPr>
            <w:tcW w:w="3560" w:type="dxa"/>
            <w:shd w:val="clear" w:color="auto" w:fill="auto"/>
            <w:noWrap/>
            <w:vAlign w:val="center"/>
            <w:hideMark/>
          </w:tcPr>
          <w:p w:rsidR="008C584C" w:rsidRPr="00274CAA" w:rsidRDefault="008C584C" w:rsidP="00254D53">
            <w:pPr>
              <w:widowControl/>
              <w:spacing w:line="240" w:lineRule="auto"/>
              <w:rPr>
                <w:rFonts w:ascii="宋体" w:hAnsi="宋体" w:cs="宋体"/>
                <w:color w:val="000000"/>
                <w:sz w:val="22"/>
                <w:szCs w:val="22"/>
              </w:rPr>
            </w:pPr>
            <w:r w:rsidRPr="00274CAA">
              <w:rPr>
                <w:rFonts w:ascii="宋体" w:hAnsi="宋体" w:cs="宋体" w:hint="eastAsia"/>
                <w:color w:val="000000"/>
                <w:sz w:val="22"/>
                <w:szCs w:val="22"/>
              </w:rPr>
              <w:t>状态时间</w:t>
            </w:r>
          </w:p>
        </w:tc>
      </w:tr>
      <w:tr w:rsidR="008C584C" w:rsidRPr="00274CAA" w:rsidTr="00254D53">
        <w:trPr>
          <w:trHeight w:val="288"/>
        </w:trPr>
        <w:tc>
          <w:tcPr>
            <w:tcW w:w="3560" w:type="dxa"/>
            <w:shd w:val="clear" w:color="auto" w:fill="auto"/>
            <w:noWrap/>
            <w:vAlign w:val="center"/>
            <w:hideMark/>
          </w:tcPr>
          <w:p w:rsidR="008C584C" w:rsidRPr="00274CAA" w:rsidRDefault="008C584C" w:rsidP="00254D53">
            <w:pPr>
              <w:widowControl/>
              <w:spacing w:line="240" w:lineRule="auto"/>
              <w:rPr>
                <w:rFonts w:ascii="宋体" w:hAnsi="宋体" w:cs="宋体"/>
                <w:color w:val="000000"/>
                <w:sz w:val="22"/>
                <w:szCs w:val="22"/>
              </w:rPr>
            </w:pPr>
            <w:r w:rsidRPr="00274CAA">
              <w:rPr>
                <w:rFonts w:ascii="宋体" w:hAnsi="宋体" w:cs="宋体" w:hint="eastAsia"/>
                <w:color w:val="000000"/>
                <w:sz w:val="22"/>
                <w:szCs w:val="22"/>
              </w:rPr>
              <w:t>创建时间</w:t>
            </w:r>
          </w:p>
        </w:tc>
      </w:tr>
      <w:tr w:rsidR="008C584C" w:rsidRPr="00274CAA" w:rsidTr="00254D53">
        <w:trPr>
          <w:trHeight w:val="288"/>
        </w:trPr>
        <w:tc>
          <w:tcPr>
            <w:tcW w:w="3560" w:type="dxa"/>
            <w:shd w:val="clear" w:color="auto" w:fill="auto"/>
            <w:noWrap/>
            <w:vAlign w:val="center"/>
            <w:hideMark/>
          </w:tcPr>
          <w:p w:rsidR="008C584C" w:rsidRPr="00274CAA" w:rsidRDefault="008C584C" w:rsidP="00254D53">
            <w:pPr>
              <w:widowControl/>
              <w:spacing w:line="240" w:lineRule="auto"/>
              <w:rPr>
                <w:rFonts w:ascii="宋体" w:hAnsi="宋体" w:cs="宋体"/>
                <w:color w:val="000000"/>
                <w:sz w:val="22"/>
                <w:szCs w:val="22"/>
              </w:rPr>
            </w:pPr>
            <w:r w:rsidRPr="00274CAA">
              <w:rPr>
                <w:rFonts w:ascii="宋体" w:hAnsi="宋体" w:cs="宋体" w:hint="eastAsia"/>
                <w:color w:val="000000"/>
                <w:sz w:val="22"/>
                <w:szCs w:val="22"/>
              </w:rPr>
              <w:t>第一次到装机环节时间</w:t>
            </w:r>
          </w:p>
        </w:tc>
      </w:tr>
      <w:tr w:rsidR="008C584C" w:rsidRPr="00274CAA" w:rsidTr="00254D53">
        <w:trPr>
          <w:trHeight w:val="288"/>
        </w:trPr>
        <w:tc>
          <w:tcPr>
            <w:tcW w:w="3560" w:type="dxa"/>
            <w:shd w:val="clear" w:color="auto" w:fill="auto"/>
            <w:noWrap/>
            <w:vAlign w:val="center"/>
            <w:hideMark/>
          </w:tcPr>
          <w:p w:rsidR="008C584C" w:rsidRPr="00274CAA" w:rsidRDefault="008C584C" w:rsidP="00254D53">
            <w:pPr>
              <w:widowControl/>
              <w:spacing w:line="240" w:lineRule="auto"/>
              <w:rPr>
                <w:rFonts w:ascii="宋体" w:hAnsi="宋体" w:cs="宋体"/>
                <w:color w:val="000000"/>
                <w:sz w:val="22"/>
                <w:szCs w:val="22"/>
              </w:rPr>
            </w:pPr>
            <w:r w:rsidRPr="00274CAA">
              <w:rPr>
                <w:rFonts w:ascii="宋体" w:hAnsi="宋体" w:cs="宋体" w:hint="eastAsia"/>
                <w:color w:val="000000"/>
                <w:sz w:val="22"/>
                <w:szCs w:val="22"/>
              </w:rPr>
              <w:t>最新预约开始时间</w:t>
            </w:r>
          </w:p>
        </w:tc>
      </w:tr>
      <w:tr w:rsidR="008C584C" w:rsidRPr="00274CAA" w:rsidTr="00254D53">
        <w:trPr>
          <w:trHeight w:val="288"/>
        </w:trPr>
        <w:tc>
          <w:tcPr>
            <w:tcW w:w="3560" w:type="dxa"/>
            <w:shd w:val="clear" w:color="auto" w:fill="auto"/>
            <w:noWrap/>
            <w:vAlign w:val="center"/>
            <w:hideMark/>
          </w:tcPr>
          <w:p w:rsidR="008C584C" w:rsidRPr="00274CAA" w:rsidRDefault="008C584C" w:rsidP="00254D53">
            <w:pPr>
              <w:widowControl/>
              <w:spacing w:line="240" w:lineRule="auto"/>
              <w:rPr>
                <w:rFonts w:ascii="宋体" w:hAnsi="宋体" w:cs="宋体"/>
                <w:color w:val="000000"/>
                <w:sz w:val="22"/>
                <w:szCs w:val="22"/>
              </w:rPr>
            </w:pPr>
            <w:r w:rsidRPr="00274CAA">
              <w:rPr>
                <w:rFonts w:ascii="宋体" w:hAnsi="宋体" w:cs="宋体" w:hint="eastAsia"/>
                <w:color w:val="000000"/>
                <w:sz w:val="22"/>
                <w:szCs w:val="22"/>
              </w:rPr>
              <w:t>最新预约结束时间</w:t>
            </w:r>
          </w:p>
        </w:tc>
      </w:tr>
      <w:tr w:rsidR="008C584C" w:rsidRPr="00274CAA" w:rsidTr="00254D53">
        <w:trPr>
          <w:trHeight w:val="288"/>
        </w:trPr>
        <w:tc>
          <w:tcPr>
            <w:tcW w:w="3560" w:type="dxa"/>
            <w:shd w:val="clear" w:color="auto" w:fill="auto"/>
            <w:noWrap/>
            <w:vAlign w:val="center"/>
            <w:hideMark/>
          </w:tcPr>
          <w:p w:rsidR="008C584C" w:rsidRPr="00274CAA" w:rsidRDefault="008C584C" w:rsidP="00254D53">
            <w:pPr>
              <w:widowControl/>
              <w:spacing w:line="240" w:lineRule="auto"/>
              <w:rPr>
                <w:rFonts w:ascii="宋体" w:hAnsi="宋体" w:cs="宋体"/>
                <w:color w:val="000000"/>
                <w:sz w:val="22"/>
                <w:szCs w:val="22"/>
              </w:rPr>
            </w:pPr>
            <w:r w:rsidRPr="00274CAA">
              <w:rPr>
                <w:rFonts w:ascii="宋体" w:hAnsi="宋体" w:cs="宋体" w:hint="eastAsia"/>
                <w:color w:val="000000"/>
                <w:sz w:val="22"/>
                <w:szCs w:val="22"/>
              </w:rPr>
              <w:lastRenderedPageBreak/>
              <w:t>最新预约精确时间</w:t>
            </w:r>
          </w:p>
        </w:tc>
      </w:tr>
      <w:tr w:rsidR="008C584C" w:rsidRPr="00274CAA" w:rsidTr="00254D53">
        <w:trPr>
          <w:trHeight w:val="288"/>
        </w:trPr>
        <w:tc>
          <w:tcPr>
            <w:tcW w:w="3560" w:type="dxa"/>
            <w:shd w:val="clear" w:color="auto" w:fill="auto"/>
            <w:noWrap/>
            <w:vAlign w:val="center"/>
            <w:hideMark/>
          </w:tcPr>
          <w:p w:rsidR="008C584C" w:rsidRPr="00274CAA" w:rsidRDefault="008C584C" w:rsidP="00254D53">
            <w:pPr>
              <w:widowControl/>
              <w:spacing w:line="240" w:lineRule="auto"/>
              <w:rPr>
                <w:rFonts w:ascii="宋体" w:hAnsi="宋体" w:cs="宋体"/>
                <w:color w:val="000000"/>
                <w:sz w:val="22"/>
                <w:szCs w:val="22"/>
              </w:rPr>
            </w:pPr>
            <w:r w:rsidRPr="00274CAA">
              <w:rPr>
                <w:rFonts w:ascii="宋体" w:hAnsi="宋体" w:cs="宋体" w:hint="eastAsia"/>
                <w:color w:val="000000"/>
                <w:sz w:val="22"/>
                <w:szCs w:val="22"/>
              </w:rPr>
              <w:t>工时池ID</w:t>
            </w:r>
          </w:p>
        </w:tc>
      </w:tr>
      <w:tr w:rsidR="008C584C" w:rsidRPr="00274CAA" w:rsidTr="00254D53">
        <w:trPr>
          <w:trHeight w:val="288"/>
        </w:trPr>
        <w:tc>
          <w:tcPr>
            <w:tcW w:w="3560" w:type="dxa"/>
            <w:shd w:val="clear" w:color="auto" w:fill="auto"/>
            <w:noWrap/>
            <w:vAlign w:val="center"/>
            <w:hideMark/>
          </w:tcPr>
          <w:p w:rsidR="008C584C" w:rsidRPr="00274CAA" w:rsidRDefault="008C584C" w:rsidP="00254D53">
            <w:pPr>
              <w:widowControl/>
              <w:spacing w:line="240" w:lineRule="auto"/>
              <w:rPr>
                <w:rFonts w:ascii="宋体" w:hAnsi="宋体" w:cs="宋体"/>
                <w:color w:val="000000"/>
                <w:sz w:val="22"/>
                <w:szCs w:val="22"/>
              </w:rPr>
            </w:pPr>
            <w:r w:rsidRPr="00274CAA">
              <w:rPr>
                <w:rFonts w:ascii="宋体" w:hAnsi="宋体" w:cs="宋体" w:hint="eastAsia"/>
                <w:color w:val="000000"/>
                <w:sz w:val="22"/>
                <w:szCs w:val="22"/>
              </w:rPr>
              <w:t>第一次到装机环节工单ID</w:t>
            </w:r>
          </w:p>
        </w:tc>
      </w:tr>
    </w:tbl>
    <w:p w:rsidR="008C584C" w:rsidRDefault="008C584C" w:rsidP="008C584C">
      <w:r>
        <w:lastRenderedPageBreak/>
        <w:br w:type="textWrapping" w:clear="all"/>
      </w:r>
    </w:p>
    <w:p w:rsidR="008C584C" w:rsidRPr="00C80115" w:rsidRDefault="008C584C" w:rsidP="008C584C">
      <w:pPr>
        <w:pStyle w:val="6"/>
      </w:pPr>
      <w:bookmarkStart w:id="3539" w:name="_Toc130156308"/>
      <w:r w:rsidRPr="00C80115">
        <w:rPr>
          <w:rFonts w:hint="eastAsia"/>
        </w:rPr>
        <w:t>增加</w:t>
      </w:r>
      <w:r>
        <w:rPr>
          <w:rFonts w:hint="eastAsia"/>
        </w:rPr>
        <w:t>企宽</w:t>
      </w:r>
      <w:r>
        <w:rPr>
          <w:rFonts w:hint="eastAsia"/>
        </w:rPr>
        <w:t>FTTR</w:t>
      </w:r>
      <w:r w:rsidRPr="00C80115">
        <w:rPr>
          <w:rFonts w:hint="eastAsia"/>
        </w:rPr>
        <w:t>装机环节到单短信</w:t>
      </w:r>
      <w:bookmarkEnd w:id="3539"/>
    </w:p>
    <w:p w:rsidR="008C584C" w:rsidRDefault="008C584C" w:rsidP="008C584C">
      <w:r>
        <w:rPr>
          <w:rFonts w:hint="eastAsia"/>
        </w:rPr>
        <w:t>工单到达企宽</w:t>
      </w:r>
      <w:r>
        <w:rPr>
          <w:rFonts w:hint="eastAsia"/>
        </w:rPr>
        <w:t>FTTR</w:t>
      </w:r>
      <w:r>
        <w:rPr>
          <w:rFonts w:hint="eastAsia"/>
        </w:rPr>
        <w:t>装机环节，需要短信通知集客中台或企宽</w:t>
      </w:r>
      <w:r>
        <w:rPr>
          <w:rFonts w:hint="eastAsia"/>
        </w:rPr>
        <w:t>FTTR</w:t>
      </w:r>
      <w:r>
        <w:rPr>
          <w:rFonts w:hint="eastAsia"/>
        </w:rPr>
        <w:t>网格下面的所有人员。</w:t>
      </w:r>
    </w:p>
    <w:p w:rsidR="008C584C" w:rsidRDefault="008C584C" w:rsidP="00836654">
      <w:pPr>
        <w:pStyle w:val="affffff1"/>
        <w:numPr>
          <w:ilvl w:val="0"/>
          <w:numId w:val="246"/>
        </w:numPr>
        <w:spacing w:before="0" w:after="0"/>
        <w:ind w:firstLineChars="0"/>
      </w:pPr>
      <w:r>
        <w:rPr>
          <w:rFonts w:hint="eastAsia"/>
        </w:rPr>
        <w:t>若单子派单到集客中台，根据区域找到州市下的集客中台岗位，通知所有集客中台岗位的人员。</w:t>
      </w:r>
    </w:p>
    <w:p w:rsidR="008C584C" w:rsidRDefault="008C584C" w:rsidP="00836654">
      <w:pPr>
        <w:pStyle w:val="affffff1"/>
        <w:numPr>
          <w:ilvl w:val="0"/>
          <w:numId w:val="246"/>
        </w:numPr>
        <w:spacing w:before="0" w:after="0"/>
        <w:ind w:firstLineChars="0"/>
      </w:pPr>
      <w:r>
        <w:rPr>
          <w:rFonts w:hint="eastAsia"/>
        </w:rPr>
        <w:t>若单子派单到企宽</w:t>
      </w:r>
      <w:r>
        <w:rPr>
          <w:rFonts w:hint="eastAsia"/>
        </w:rPr>
        <w:t>FTTR</w:t>
      </w:r>
      <w:r>
        <w:rPr>
          <w:rFonts w:hint="eastAsia"/>
        </w:rPr>
        <w:t>网格，根据区域找到区县下的企宽</w:t>
      </w:r>
      <w:r>
        <w:rPr>
          <w:rFonts w:hint="eastAsia"/>
        </w:rPr>
        <w:t>FTTR</w:t>
      </w:r>
      <w:r>
        <w:rPr>
          <w:rFonts w:hint="eastAsia"/>
        </w:rPr>
        <w:t>装维岗位，通知所有企宽</w:t>
      </w:r>
      <w:r>
        <w:rPr>
          <w:rFonts w:hint="eastAsia"/>
        </w:rPr>
        <w:t>FTTR</w:t>
      </w:r>
      <w:r>
        <w:rPr>
          <w:rFonts w:hint="eastAsia"/>
        </w:rPr>
        <w:t>装维岗位的人员。</w:t>
      </w:r>
    </w:p>
    <w:p w:rsidR="008C584C" w:rsidRDefault="008C584C" w:rsidP="008C584C">
      <w:pPr>
        <w:pStyle w:val="affffff1"/>
        <w:ind w:left="780" w:firstLineChars="0" w:firstLine="0"/>
      </w:pPr>
      <w:r>
        <w:t>通知短信模板如下</w:t>
      </w:r>
      <w:r>
        <w:rPr>
          <w:rFonts w:hint="eastAsia"/>
        </w:rPr>
        <w:t>：</w:t>
      </w:r>
    </w:p>
    <w:p w:rsidR="008C584C" w:rsidRDefault="008C584C" w:rsidP="008C584C">
      <w:pPr>
        <w:pStyle w:val="affffff1"/>
        <w:ind w:left="780" w:firstLineChars="0" w:firstLine="0"/>
      </w:pPr>
      <w:r w:rsidRPr="00AF3DCF">
        <w:rPr>
          <w:rFonts w:hint="eastAsia"/>
        </w:rPr>
        <w:t>工单</w:t>
      </w:r>
      <w:r>
        <w:t>700002324253223</w:t>
      </w:r>
      <w:r w:rsidRPr="00AF3DCF">
        <w:rPr>
          <w:rFonts w:hint="eastAsia"/>
        </w:rPr>
        <w:t>（宽带账号</w:t>
      </w:r>
      <w:r w:rsidRPr="00AF3DCF">
        <w:rPr>
          <w:rFonts w:hint="eastAsia"/>
        </w:rPr>
        <w:t>{</w:t>
      </w:r>
      <w:r>
        <w:rPr>
          <w:rFonts w:hint="eastAsia"/>
        </w:rPr>
        <w:t>w</w:t>
      </w:r>
      <w:r>
        <w:t>183232424</w:t>
      </w:r>
      <w:r w:rsidRPr="00AF3DCF">
        <w:rPr>
          <w:rFonts w:hint="eastAsia"/>
        </w:rPr>
        <w:t>}</w:t>
      </w:r>
      <w:r w:rsidRPr="00AF3DCF">
        <w:rPr>
          <w:rFonts w:hint="eastAsia"/>
        </w:rPr>
        <w:t>）已到达您的网格，上门时间</w:t>
      </w:r>
      <w:r>
        <w:rPr>
          <w:rFonts w:hint="eastAsia"/>
        </w:rPr>
        <w:t>2020</w:t>
      </w:r>
      <w:r>
        <w:rPr>
          <w:rFonts w:hint="eastAsia"/>
        </w:rPr>
        <w:t>年</w:t>
      </w:r>
      <w:r>
        <w:rPr>
          <w:rFonts w:hint="eastAsia"/>
        </w:rPr>
        <w:t>12</w:t>
      </w:r>
      <w:r>
        <w:rPr>
          <w:rFonts w:hint="eastAsia"/>
        </w:rPr>
        <w:t>月</w:t>
      </w:r>
      <w:r>
        <w:rPr>
          <w:rFonts w:hint="eastAsia"/>
        </w:rPr>
        <w:t>4</w:t>
      </w:r>
      <w:r>
        <w:rPr>
          <w:rFonts w:hint="eastAsia"/>
        </w:rPr>
        <w:t>日</w:t>
      </w:r>
      <w:r>
        <w:rPr>
          <w:rFonts w:hint="eastAsia"/>
        </w:rPr>
        <w:t xml:space="preserve"> </w:t>
      </w:r>
      <w:r>
        <w:t>12</w:t>
      </w:r>
      <w:r>
        <w:rPr>
          <w:rFonts w:hint="eastAsia"/>
        </w:rPr>
        <w:t>:22:33</w:t>
      </w:r>
      <w:r w:rsidRPr="00AF3DCF">
        <w:rPr>
          <w:rFonts w:hint="eastAsia"/>
        </w:rPr>
        <w:t>，宽带地址：</w:t>
      </w:r>
      <w:r>
        <w:rPr>
          <w:rFonts w:hint="eastAsia"/>
        </w:rPr>
        <w:t>云南省昆明市西山区广福小区</w:t>
      </w:r>
      <w:r w:rsidRPr="00AF3DCF">
        <w:rPr>
          <w:rFonts w:hint="eastAsia"/>
        </w:rPr>
        <w:t>，请尽快处理。</w:t>
      </w:r>
    </w:p>
    <w:p w:rsidR="008C584C" w:rsidRDefault="008C584C" w:rsidP="008C584C">
      <w:pPr>
        <w:pStyle w:val="affffff1"/>
        <w:ind w:firstLineChars="0" w:firstLine="0"/>
      </w:pPr>
    </w:p>
    <w:p w:rsidR="008C584C" w:rsidRPr="00C80115" w:rsidRDefault="008C584C" w:rsidP="008C584C">
      <w:pPr>
        <w:pStyle w:val="6"/>
      </w:pPr>
      <w:bookmarkStart w:id="3540" w:name="_Toc130156309"/>
      <w:r w:rsidRPr="00C80115">
        <w:t>计算</w:t>
      </w:r>
      <w:r>
        <w:t>企宽</w:t>
      </w:r>
      <w:r>
        <w:t>FTTR</w:t>
      </w:r>
      <w:r w:rsidRPr="00C80115">
        <w:t>装机环节完成时限</w:t>
      </w:r>
      <w:bookmarkEnd w:id="3540"/>
    </w:p>
    <w:p w:rsidR="008C584C" w:rsidRDefault="008C584C" w:rsidP="008C584C">
      <w:pPr>
        <w:ind w:firstLine="420"/>
      </w:pPr>
      <w:r>
        <w:rPr>
          <w:rFonts w:hint="eastAsia"/>
        </w:rPr>
        <w:t>工单到达企宽</w:t>
      </w:r>
      <w:r>
        <w:rPr>
          <w:rFonts w:hint="eastAsia"/>
        </w:rPr>
        <w:t>FTTR</w:t>
      </w:r>
      <w:r>
        <w:rPr>
          <w:rFonts w:hint="eastAsia"/>
        </w:rPr>
        <w:t>装机环节，需要计算企宽</w:t>
      </w:r>
      <w:r>
        <w:rPr>
          <w:rFonts w:hint="eastAsia"/>
        </w:rPr>
        <w:t>FTTR</w:t>
      </w:r>
      <w:r>
        <w:rPr>
          <w:rFonts w:hint="eastAsia"/>
        </w:rPr>
        <w:t>装机环节的完成时限，作为考核装维人员装机完成的时限，在开通监控展示完成时限，提示装维人员按时完成装机等操作。</w:t>
      </w:r>
    </w:p>
    <w:p w:rsidR="008C584C" w:rsidRDefault="008C584C" w:rsidP="008C584C">
      <w:pPr>
        <w:ind w:firstLine="420"/>
      </w:pPr>
      <w:r>
        <w:t>装机完成时限计算规则</w:t>
      </w:r>
      <w:r>
        <w:rPr>
          <w:rFonts w:hint="eastAsia"/>
        </w:rPr>
        <w:t>：</w:t>
      </w:r>
    </w:p>
    <w:p w:rsidR="008C584C" w:rsidRDefault="008C584C" w:rsidP="008C584C">
      <w:pPr>
        <w:ind w:firstLine="420"/>
      </w:pPr>
      <w:r>
        <w:lastRenderedPageBreak/>
        <w:t>如果有预约时间</w:t>
      </w:r>
      <w:r>
        <w:rPr>
          <w:rFonts w:hint="eastAsia"/>
        </w:rPr>
        <w:t>，</w:t>
      </w:r>
      <w:r>
        <w:t>则预约时间</w:t>
      </w:r>
      <w:r>
        <w:rPr>
          <w:rFonts w:hint="eastAsia"/>
        </w:rPr>
        <w:t>+</w:t>
      </w:r>
      <w:r>
        <w:t>3</w:t>
      </w:r>
      <w:r>
        <w:t>小时作为完成时限</w:t>
      </w:r>
      <w:r>
        <w:rPr>
          <w:rFonts w:hint="eastAsia"/>
        </w:rPr>
        <w:t>。</w:t>
      </w:r>
    </w:p>
    <w:p w:rsidR="008C584C" w:rsidRDefault="008C584C" w:rsidP="008C584C">
      <w:pPr>
        <w:ind w:firstLine="420"/>
      </w:pPr>
      <w:r>
        <w:t>若果没有预约时间</w:t>
      </w:r>
      <w:r>
        <w:rPr>
          <w:rFonts w:hint="eastAsia"/>
        </w:rPr>
        <w:t>，</w:t>
      </w:r>
      <w:r>
        <w:t>则到达装机环节时间</w:t>
      </w:r>
      <w:r>
        <w:rPr>
          <w:rFonts w:hint="eastAsia"/>
        </w:rPr>
        <w:t>+</w:t>
      </w:r>
      <w:r>
        <w:t>3</w:t>
      </w:r>
      <w:r>
        <w:t>小时作为完成时限</w:t>
      </w:r>
      <w:r>
        <w:rPr>
          <w:rFonts w:hint="eastAsia"/>
        </w:rPr>
        <w:t>。</w:t>
      </w:r>
    </w:p>
    <w:p w:rsidR="008C584C" w:rsidRPr="00C80115" w:rsidRDefault="008C584C" w:rsidP="008C584C">
      <w:pPr>
        <w:pStyle w:val="6"/>
      </w:pPr>
      <w:bookmarkStart w:id="3541" w:name="_Toc130156310"/>
      <w:r w:rsidRPr="00C80115">
        <w:rPr>
          <w:rFonts w:hint="eastAsia"/>
        </w:rPr>
        <w:t>增加</w:t>
      </w:r>
      <w:r w:rsidRPr="00C80115">
        <w:t>派单到集客中台的策略方案</w:t>
      </w:r>
      <w:bookmarkEnd w:id="3541"/>
    </w:p>
    <w:p w:rsidR="008C584C" w:rsidRDefault="008C584C" w:rsidP="008C584C">
      <w:pPr>
        <w:ind w:firstLineChars="200" w:firstLine="480"/>
      </w:pPr>
      <w:r>
        <w:rPr>
          <w:rFonts w:hint="eastAsia"/>
        </w:rPr>
        <w:t>若单子只有州市信息，没有区县信息，单子派单到集客中台，根据区域找到州市下的集客中台岗位，派单到集客中台。</w:t>
      </w:r>
    </w:p>
    <w:p w:rsidR="008C584C" w:rsidRPr="00C80115" w:rsidRDefault="008C584C" w:rsidP="008C584C">
      <w:pPr>
        <w:pStyle w:val="6"/>
      </w:pPr>
      <w:bookmarkStart w:id="3542" w:name="_Toc130156311"/>
      <w:r w:rsidRPr="00C80115">
        <w:rPr>
          <w:rFonts w:hint="eastAsia"/>
        </w:rPr>
        <w:t>增加</w:t>
      </w:r>
      <w:r w:rsidRPr="00C80115">
        <w:t>派单到</w:t>
      </w:r>
      <w:r>
        <w:rPr>
          <w:rFonts w:hint="eastAsia"/>
        </w:rPr>
        <w:t>企宽</w:t>
      </w:r>
      <w:r>
        <w:rPr>
          <w:rFonts w:hint="eastAsia"/>
        </w:rPr>
        <w:t>FTTR</w:t>
      </w:r>
      <w:r w:rsidRPr="00C80115">
        <w:t>网格的策略方案</w:t>
      </w:r>
      <w:bookmarkEnd w:id="3542"/>
    </w:p>
    <w:p w:rsidR="008C584C" w:rsidRPr="00C80115" w:rsidRDefault="008C584C" w:rsidP="008C584C">
      <w:pPr>
        <w:ind w:firstLineChars="200" w:firstLine="480"/>
      </w:pPr>
      <w:r>
        <w:rPr>
          <w:rFonts w:hint="eastAsia"/>
        </w:rPr>
        <w:t>若单子有区县信息，派单到企宽</w:t>
      </w:r>
      <w:r>
        <w:rPr>
          <w:rFonts w:hint="eastAsia"/>
        </w:rPr>
        <w:t>FTTR</w:t>
      </w:r>
      <w:r>
        <w:rPr>
          <w:rFonts w:hint="eastAsia"/>
        </w:rPr>
        <w:t>网格，根据区域找到区县下的企宽</w:t>
      </w:r>
      <w:r>
        <w:rPr>
          <w:rFonts w:hint="eastAsia"/>
        </w:rPr>
        <w:t>FTTR</w:t>
      </w:r>
      <w:r>
        <w:rPr>
          <w:rFonts w:hint="eastAsia"/>
        </w:rPr>
        <w:t>网格，派单到该企宽</w:t>
      </w:r>
      <w:r>
        <w:rPr>
          <w:rFonts w:hint="eastAsia"/>
        </w:rPr>
        <w:t>FTTR</w:t>
      </w:r>
      <w:r>
        <w:rPr>
          <w:rFonts w:hint="eastAsia"/>
        </w:rPr>
        <w:t>网格。</w:t>
      </w:r>
      <w:r w:rsidRPr="00C80115">
        <w:rPr>
          <w:rFonts w:hint="eastAsia"/>
        </w:rPr>
        <w:t>记录首响信息存储</w:t>
      </w:r>
    </w:p>
    <w:p w:rsidR="008C584C" w:rsidRDefault="008C584C" w:rsidP="008C584C">
      <w:pPr>
        <w:ind w:firstLine="420"/>
      </w:pPr>
      <w:r>
        <w:t>装维人员在</w:t>
      </w:r>
      <w:r>
        <w:t>APP</w:t>
      </w:r>
      <w:r>
        <w:t>进行首响操作后</w:t>
      </w:r>
      <w:r>
        <w:rPr>
          <w:rFonts w:hint="eastAsia"/>
        </w:rPr>
        <w:t>，</w:t>
      </w:r>
      <w:r>
        <w:t>需要在辅助表记录首响信息</w:t>
      </w:r>
      <w:r>
        <w:rPr>
          <w:rFonts w:hint="eastAsia"/>
        </w:rPr>
        <w:t>，只记录第一次装机环节的首响信息，装维通过资源重配操作后，工单重新到达企宽</w:t>
      </w:r>
      <w:r>
        <w:rPr>
          <w:rFonts w:hint="eastAsia"/>
        </w:rPr>
        <w:t>FTTR</w:t>
      </w:r>
      <w:r>
        <w:rPr>
          <w:rFonts w:hint="eastAsia"/>
        </w:rPr>
        <w:t>装机环节，不再记录首响的信息，</w:t>
      </w:r>
      <w:r>
        <w:t>每个工单只对应一次首响信息</w:t>
      </w:r>
      <w:r>
        <w:rPr>
          <w:rFonts w:hint="eastAsia"/>
        </w:rPr>
        <w:t>，</w:t>
      </w:r>
      <w:r>
        <w:t>不能覆盖也不能更改</w:t>
      </w:r>
      <w:r>
        <w:rPr>
          <w:rFonts w:hint="eastAsia"/>
        </w:rPr>
        <w:t>。</w:t>
      </w:r>
    </w:p>
    <w:p w:rsidR="008C584C" w:rsidRDefault="008C584C" w:rsidP="008C584C">
      <w:r>
        <w:t>记录字段</w:t>
      </w:r>
      <w:r>
        <w:rPr>
          <w:rFonts w:hint="eastAsia"/>
        </w:rPr>
        <w:t>：</w:t>
      </w:r>
    </w:p>
    <w:tbl>
      <w:tblPr>
        <w:tblW w:w="3560" w:type="dxa"/>
        <w:tblInd w:w="108" w:type="dxa"/>
        <w:tblLook w:val="04A0" w:firstRow="1" w:lastRow="0" w:firstColumn="1" w:lastColumn="0" w:noHBand="0" w:noVBand="1"/>
      </w:tblPr>
      <w:tblGrid>
        <w:gridCol w:w="3560"/>
      </w:tblGrid>
      <w:tr w:rsidR="008C584C" w:rsidRPr="00274CAA" w:rsidTr="00254D53">
        <w:trPr>
          <w:trHeight w:val="288"/>
        </w:trPr>
        <w:tc>
          <w:tcPr>
            <w:tcW w:w="3560" w:type="dxa"/>
            <w:tcBorders>
              <w:top w:val="nil"/>
              <w:left w:val="nil"/>
              <w:bottom w:val="nil"/>
              <w:right w:val="nil"/>
            </w:tcBorders>
            <w:shd w:val="clear" w:color="auto" w:fill="auto"/>
            <w:noWrap/>
            <w:vAlign w:val="center"/>
            <w:hideMark/>
          </w:tcPr>
          <w:p w:rsidR="008C584C" w:rsidRPr="00274CAA" w:rsidRDefault="008C584C" w:rsidP="00254D53">
            <w:pPr>
              <w:widowControl/>
              <w:spacing w:line="240" w:lineRule="auto"/>
              <w:rPr>
                <w:rFonts w:ascii="宋体" w:hAnsi="宋体" w:cs="宋体"/>
                <w:color w:val="000000"/>
                <w:sz w:val="22"/>
                <w:szCs w:val="22"/>
              </w:rPr>
            </w:pPr>
            <w:r w:rsidRPr="00274CAA">
              <w:rPr>
                <w:rFonts w:ascii="宋体" w:hAnsi="宋体" w:cs="宋体" w:hint="eastAsia"/>
                <w:color w:val="000000"/>
                <w:sz w:val="22"/>
                <w:szCs w:val="22"/>
              </w:rPr>
              <w:t>首约开始时间</w:t>
            </w:r>
          </w:p>
        </w:tc>
      </w:tr>
      <w:tr w:rsidR="008C584C" w:rsidRPr="00274CAA" w:rsidTr="00254D53">
        <w:trPr>
          <w:trHeight w:val="288"/>
        </w:trPr>
        <w:tc>
          <w:tcPr>
            <w:tcW w:w="3560" w:type="dxa"/>
            <w:tcBorders>
              <w:top w:val="nil"/>
              <w:left w:val="nil"/>
              <w:bottom w:val="nil"/>
              <w:right w:val="nil"/>
            </w:tcBorders>
            <w:shd w:val="clear" w:color="auto" w:fill="auto"/>
            <w:noWrap/>
            <w:vAlign w:val="center"/>
            <w:hideMark/>
          </w:tcPr>
          <w:p w:rsidR="008C584C" w:rsidRPr="00274CAA" w:rsidRDefault="008C584C" w:rsidP="00254D53">
            <w:pPr>
              <w:widowControl/>
              <w:spacing w:line="240" w:lineRule="auto"/>
              <w:rPr>
                <w:rFonts w:ascii="宋体" w:hAnsi="宋体" w:cs="宋体"/>
                <w:color w:val="000000"/>
                <w:sz w:val="22"/>
                <w:szCs w:val="22"/>
              </w:rPr>
            </w:pPr>
            <w:r w:rsidRPr="00274CAA">
              <w:rPr>
                <w:rFonts w:ascii="宋体" w:hAnsi="宋体" w:cs="宋体" w:hint="eastAsia"/>
                <w:color w:val="000000"/>
                <w:sz w:val="22"/>
                <w:szCs w:val="22"/>
              </w:rPr>
              <w:t>首约结束时间</w:t>
            </w:r>
          </w:p>
        </w:tc>
      </w:tr>
      <w:tr w:rsidR="008C584C" w:rsidRPr="00274CAA" w:rsidTr="00254D53">
        <w:trPr>
          <w:trHeight w:val="288"/>
        </w:trPr>
        <w:tc>
          <w:tcPr>
            <w:tcW w:w="3560" w:type="dxa"/>
            <w:tcBorders>
              <w:top w:val="nil"/>
              <w:left w:val="nil"/>
              <w:bottom w:val="nil"/>
              <w:right w:val="nil"/>
            </w:tcBorders>
            <w:shd w:val="clear" w:color="auto" w:fill="auto"/>
            <w:noWrap/>
            <w:vAlign w:val="center"/>
            <w:hideMark/>
          </w:tcPr>
          <w:p w:rsidR="008C584C" w:rsidRPr="00274CAA" w:rsidRDefault="008C584C" w:rsidP="00254D53">
            <w:pPr>
              <w:widowControl/>
              <w:spacing w:line="240" w:lineRule="auto"/>
              <w:rPr>
                <w:rFonts w:ascii="宋体" w:hAnsi="宋体" w:cs="宋体"/>
                <w:color w:val="000000"/>
                <w:sz w:val="22"/>
                <w:szCs w:val="22"/>
              </w:rPr>
            </w:pPr>
            <w:r w:rsidRPr="00274CAA">
              <w:rPr>
                <w:rFonts w:ascii="宋体" w:hAnsi="宋体" w:cs="宋体" w:hint="eastAsia"/>
                <w:color w:val="000000"/>
                <w:sz w:val="22"/>
                <w:szCs w:val="22"/>
              </w:rPr>
              <w:t>首约精确时间</w:t>
            </w:r>
          </w:p>
        </w:tc>
      </w:tr>
      <w:tr w:rsidR="008C584C" w:rsidRPr="00274CAA" w:rsidTr="00254D53">
        <w:trPr>
          <w:trHeight w:val="288"/>
        </w:trPr>
        <w:tc>
          <w:tcPr>
            <w:tcW w:w="3560" w:type="dxa"/>
            <w:tcBorders>
              <w:top w:val="nil"/>
              <w:left w:val="nil"/>
              <w:bottom w:val="nil"/>
              <w:right w:val="nil"/>
            </w:tcBorders>
            <w:shd w:val="clear" w:color="auto" w:fill="auto"/>
            <w:noWrap/>
            <w:vAlign w:val="center"/>
            <w:hideMark/>
          </w:tcPr>
          <w:p w:rsidR="008C584C" w:rsidRPr="00274CAA" w:rsidRDefault="008C584C" w:rsidP="00254D53">
            <w:pPr>
              <w:widowControl/>
              <w:spacing w:line="240" w:lineRule="auto"/>
              <w:rPr>
                <w:rFonts w:ascii="宋体" w:hAnsi="宋体" w:cs="宋体"/>
                <w:color w:val="000000"/>
                <w:sz w:val="22"/>
                <w:szCs w:val="22"/>
              </w:rPr>
            </w:pPr>
            <w:r w:rsidRPr="00274CAA">
              <w:rPr>
                <w:rFonts w:ascii="宋体" w:hAnsi="宋体" w:cs="宋体" w:hint="eastAsia"/>
                <w:color w:val="000000"/>
                <w:sz w:val="22"/>
                <w:szCs w:val="22"/>
              </w:rPr>
              <w:t>首约操作时间</w:t>
            </w:r>
          </w:p>
        </w:tc>
      </w:tr>
      <w:tr w:rsidR="008C584C" w:rsidRPr="00274CAA" w:rsidTr="00254D53">
        <w:trPr>
          <w:trHeight w:val="288"/>
        </w:trPr>
        <w:tc>
          <w:tcPr>
            <w:tcW w:w="3560" w:type="dxa"/>
            <w:tcBorders>
              <w:top w:val="nil"/>
              <w:left w:val="nil"/>
              <w:bottom w:val="nil"/>
              <w:right w:val="nil"/>
            </w:tcBorders>
            <w:shd w:val="clear" w:color="auto" w:fill="auto"/>
            <w:noWrap/>
            <w:vAlign w:val="center"/>
            <w:hideMark/>
          </w:tcPr>
          <w:p w:rsidR="008C584C" w:rsidRPr="00274CAA" w:rsidRDefault="008C584C" w:rsidP="00254D53">
            <w:pPr>
              <w:widowControl/>
              <w:spacing w:line="240" w:lineRule="auto"/>
              <w:rPr>
                <w:rFonts w:ascii="宋体" w:hAnsi="宋体" w:cs="宋体"/>
                <w:color w:val="000000"/>
                <w:sz w:val="22"/>
                <w:szCs w:val="22"/>
              </w:rPr>
            </w:pPr>
            <w:r w:rsidRPr="00274CAA">
              <w:rPr>
                <w:rFonts w:ascii="宋体" w:hAnsi="宋体" w:cs="宋体" w:hint="eastAsia"/>
                <w:color w:val="000000"/>
                <w:sz w:val="22"/>
                <w:szCs w:val="22"/>
              </w:rPr>
              <w:t>首响操作人</w:t>
            </w:r>
          </w:p>
        </w:tc>
      </w:tr>
    </w:tbl>
    <w:p w:rsidR="008C584C" w:rsidRDefault="008C584C" w:rsidP="008C584C"/>
    <w:p w:rsidR="008C584C" w:rsidRPr="00C80115" w:rsidRDefault="008C584C" w:rsidP="008C584C">
      <w:pPr>
        <w:pStyle w:val="6"/>
      </w:pPr>
      <w:bookmarkStart w:id="3543" w:name="_Toc130156312"/>
      <w:r w:rsidRPr="00C80115">
        <w:rPr>
          <w:rFonts w:hint="eastAsia"/>
        </w:rPr>
        <w:t>记录改约信息存储</w:t>
      </w:r>
      <w:bookmarkEnd w:id="3543"/>
    </w:p>
    <w:p w:rsidR="008C584C" w:rsidRDefault="008C584C" w:rsidP="008C584C">
      <w:pPr>
        <w:ind w:firstLine="420"/>
      </w:pPr>
      <w:r>
        <w:t>装维人员在</w:t>
      </w:r>
      <w:r>
        <w:t>APP</w:t>
      </w:r>
      <w:r>
        <w:t>进行首响操作后</w:t>
      </w:r>
      <w:r>
        <w:rPr>
          <w:rFonts w:hint="eastAsia"/>
        </w:rPr>
        <w:t>，</w:t>
      </w:r>
      <w:r>
        <w:t>需要在辅助表记录改约信息</w:t>
      </w:r>
      <w:r>
        <w:rPr>
          <w:rFonts w:hint="eastAsia"/>
        </w:rPr>
        <w:t>，只记录所有装机环节的改约信息，装维通过资源重配操作后，工单重新到达企宽</w:t>
      </w:r>
      <w:r>
        <w:rPr>
          <w:rFonts w:hint="eastAsia"/>
        </w:rPr>
        <w:t>FTTR</w:t>
      </w:r>
      <w:r>
        <w:rPr>
          <w:rFonts w:hint="eastAsia"/>
        </w:rPr>
        <w:t>装机环节，会记录改约信息，</w:t>
      </w:r>
      <w:r>
        <w:t>改约信息对所有企宽</w:t>
      </w:r>
      <w:r>
        <w:t>FTTR</w:t>
      </w:r>
      <w:r>
        <w:t>装机环节有效</w:t>
      </w:r>
      <w:r>
        <w:rPr>
          <w:rFonts w:hint="eastAsia"/>
        </w:rPr>
        <w:t>。</w:t>
      </w:r>
    </w:p>
    <w:p w:rsidR="008C584C" w:rsidRDefault="008C584C" w:rsidP="008C584C">
      <w:pPr>
        <w:ind w:firstLine="420"/>
      </w:pPr>
      <w:r>
        <w:t>记录字段</w:t>
      </w:r>
      <w:r>
        <w:rPr>
          <w:rFonts w:hint="eastAsia"/>
        </w:rPr>
        <w:t>：</w:t>
      </w:r>
    </w:p>
    <w:tbl>
      <w:tblPr>
        <w:tblW w:w="3560" w:type="dxa"/>
        <w:tblInd w:w="108" w:type="dxa"/>
        <w:tblLook w:val="04A0" w:firstRow="1" w:lastRow="0" w:firstColumn="1" w:lastColumn="0" w:noHBand="0" w:noVBand="1"/>
      </w:tblPr>
      <w:tblGrid>
        <w:gridCol w:w="3560"/>
      </w:tblGrid>
      <w:tr w:rsidR="008C584C" w:rsidRPr="00274CAA" w:rsidTr="00254D53">
        <w:trPr>
          <w:trHeight w:val="288"/>
        </w:trPr>
        <w:tc>
          <w:tcPr>
            <w:tcW w:w="3560" w:type="dxa"/>
            <w:tcBorders>
              <w:top w:val="nil"/>
              <w:left w:val="nil"/>
              <w:bottom w:val="nil"/>
              <w:right w:val="nil"/>
            </w:tcBorders>
            <w:shd w:val="clear" w:color="auto" w:fill="auto"/>
            <w:noWrap/>
            <w:vAlign w:val="center"/>
            <w:hideMark/>
          </w:tcPr>
          <w:p w:rsidR="008C584C" w:rsidRPr="00274CAA" w:rsidRDefault="008C584C" w:rsidP="00254D53">
            <w:pPr>
              <w:widowControl/>
              <w:spacing w:line="240" w:lineRule="auto"/>
              <w:rPr>
                <w:rFonts w:ascii="宋体" w:hAnsi="宋体" w:cs="宋体"/>
                <w:color w:val="000000"/>
                <w:sz w:val="22"/>
                <w:szCs w:val="22"/>
              </w:rPr>
            </w:pPr>
            <w:r>
              <w:rPr>
                <w:rFonts w:ascii="宋体" w:hAnsi="宋体" w:cs="宋体" w:hint="eastAsia"/>
                <w:color w:val="000000"/>
                <w:sz w:val="22"/>
                <w:szCs w:val="22"/>
              </w:rPr>
              <w:t>改约后工时池开始</w:t>
            </w:r>
            <w:r w:rsidRPr="00274CAA">
              <w:rPr>
                <w:rFonts w:ascii="宋体" w:hAnsi="宋体" w:cs="宋体" w:hint="eastAsia"/>
                <w:color w:val="000000"/>
                <w:sz w:val="22"/>
                <w:szCs w:val="22"/>
              </w:rPr>
              <w:t>时间</w:t>
            </w:r>
          </w:p>
        </w:tc>
      </w:tr>
      <w:tr w:rsidR="008C584C" w:rsidRPr="00274CAA" w:rsidTr="00254D53">
        <w:trPr>
          <w:trHeight w:val="288"/>
        </w:trPr>
        <w:tc>
          <w:tcPr>
            <w:tcW w:w="3560" w:type="dxa"/>
            <w:tcBorders>
              <w:top w:val="nil"/>
              <w:left w:val="nil"/>
              <w:bottom w:val="nil"/>
              <w:right w:val="nil"/>
            </w:tcBorders>
            <w:shd w:val="clear" w:color="auto" w:fill="auto"/>
            <w:noWrap/>
            <w:vAlign w:val="center"/>
            <w:hideMark/>
          </w:tcPr>
          <w:p w:rsidR="008C584C" w:rsidRPr="00274CAA" w:rsidRDefault="008C584C" w:rsidP="00254D53">
            <w:pPr>
              <w:widowControl/>
              <w:spacing w:line="240" w:lineRule="auto"/>
              <w:rPr>
                <w:rFonts w:ascii="宋体" w:hAnsi="宋体" w:cs="宋体"/>
                <w:color w:val="000000"/>
                <w:sz w:val="22"/>
                <w:szCs w:val="22"/>
              </w:rPr>
            </w:pPr>
            <w:r>
              <w:rPr>
                <w:rFonts w:ascii="宋体" w:hAnsi="宋体" w:cs="宋体" w:hint="eastAsia"/>
                <w:color w:val="000000"/>
                <w:sz w:val="22"/>
                <w:szCs w:val="22"/>
              </w:rPr>
              <w:t>改约后工时池结束</w:t>
            </w:r>
            <w:r w:rsidRPr="00274CAA">
              <w:rPr>
                <w:rFonts w:ascii="宋体" w:hAnsi="宋体" w:cs="宋体" w:hint="eastAsia"/>
                <w:color w:val="000000"/>
                <w:sz w:val="22"/>
                <w:szCs w:val="22"/>
              </w:rPr>
              <w:t>时间</w:t>
            </w:r>
          </w:p>
        </w:tc>
      </w:tr>
      <w:tr w:rsidR="008C584C" w:rsidRPr="00FB60CD" w:rsidTr="00254D53">
        <w:trPr>
          <w:trHeight w:val="288"/>
        </w:trPr>
        <w:tc>
          <w:tcPr>
            <w:tcW w:w="3560" w:type="dxa"/>
            <w:tcBorders>
              <w:top w:val="nil"/>
              <w:left w:val="nil"/>
              <w:bottom w:val="nil"/>
              <w:right w:val="nil"/>
            </w:tcBorders>
            <w:shd w:val="clear" w:color="auto" w:fill="auto"/>
            <w:noWrap/>
            <w:vAlign w:val="center"/>
            <w:hideMark/>
          </w:tcPr>
          <w:p w:rsidR="008C584C" w:rsidRPr="00274CAA" w:rsidRDefault="008C584C" w:rsidP="00254D53">
            <w:pPr>
              <w:widowControl/>
              <w:spacing w:line="240" w:lineRule="auto"/>
              <w:rPr>
                <w:rFonts w:ascii="宋体" w:hAnsi="宋体" w:cs="宋体"/>
                <w:color w:val="000000"/>
                <w:sz w:val="22"/>
                <w:szCs w:val="22"/>
              </w:rPr>
            </w:pPr>
            <w:r>
              <w:rPr>
                <w:rFonts w:ascii="宋体" w:hAnsi="宋体" w:cs="宋体" w:hint="eastAsia"/>
                <w:color w:val="000000"/>
                <w:sz w:val="22"/>
                <w:szCs w:val="22"/>
              </w:rPr>
              <w:t>改约后工时池精确</w:t>
            </w:r>
            <w:r w:rsidRPr="00274CAA">
              <w:rPr>
                <w:rFonts w:ascii="宋体" w:hAnsi="宋体" w:cs="宋体" w:hint="eastAsia"/>
                <w:color w:val="000000"/>
                <w:sz w:val="22"/>
                <w:szCs w:val="22"/>
              </w:rPr>
              <w:t>时间</w:t>
            </w:r>
          </w:p>
        </w:tc>
      </w:tr>
      <w:tr w:rsidR="008C584C" w:rsidRPr="00274CAA" w:rsidTr="00254D53">
        <w:trPr>
          <w:trHeight w:val="288"/>
        </w:trPr>
        <w:tc>
          <w:tcPr>
            <w:tcW w:w="3560" w:type="dxa"/>
            <w:tcBorders>
              <w:top w:val="nil"/>
              <w:left w:val="nil"/>
              <w:bottom w:val="nil"/>
              <w:right w:val="nil"/>
            </w:tcBorders>
            <w:shd w:val="clear" w:color="auto" w:fill="auto"/>
            <w:noWrap/>
            <w:vAlign w:val="center"/>
            <w:hideMark/>
          </w:tcPr>
          <w:p w:rsidR="008C584C" w:rsidRPr="00274CAA" w:rsidRDefault="008C584C" w:rsidP="00254D53">
            <w:pPr>
              <w:widowControl/>
              <w:spacing w:line="240" w:lineRule="auto"/>
              <w:rPr>
                <w:rFonts w:ascii="宋体" w:hAnsi="宋体" w:cs="宋体"/>
                <w:color w:val="000000"/>
                <w:sz w:val="22"/>
                <w:szCs w:val="22"/>
              </w:rPr>
            </w:pPr>
            <w:r>
              <w:rPr>
                <w:rFonts w:ascii="宋体" w:hAnsi="宋体" w:cs="宋体" w:hint="eastAsia"/>
                <w:color w:val="000000"/>
                <w:sz w:val="22"/>
                <w:szCs w:val="22"/>
              </w:rPr>
              <w:t>改约次数</w:t>
            </w:r>
          </w:p>
        </w:tc>
      </w:tr>
    </w:tbl>
    <w:p w:rsidR="008C584C" w:rsidRPr="00274CAA" w:rsidRDefault="008C584C" w:rsidP="008C584C"/>
    <w:p w:rsidR="008C584C" w:rsidRPr="00C80115" w:rsidRDefault="008C584C" w:rsidP="008C584C">
      <w:pPr>
        <w:pStyle w:val="6"/>
      </w:pPr>
      <w:bookmarkStart w:id="3544" w:name="_Toc130156313"/>
      <w:r w:rsidRPr="00C80115">
        <w:rPr>
          <w:rFonts w:hint="eastAsia"/>
        </w:rPr>
        <w:t>记录签到信息存储</w:t>
      </w:r>
      <w:bookmarkEnd w:id="3544"/>
    </w:p>
    <w:p w:rsidR="008C584C" w:rsidRDefault="008C584C" w:rsidP="008C584C">
      <w:pPr>
        <w:ind w:firstLine="420"/>
      </w:pPr>
      <w:r>
        <w:t>装维人员在</w:t>
      </w:r>
      <w:r>
        <w:t>APP</w:t>
      </w:r>
      <w:r>
        <w:t>进行签到操作后</w:t>
      </w:r>
      <w:r>
        <w:rPr>
          <w:rFonts w:hint="eastAsia"/>
        </w:rPr>
        <w:t>，</w:t>
      </w:r>
      <w:r>
        <w:t>需要在辅助表记录签到信息</w:t>
      </w:r>
      <w:r>
        <w:rPr>
          <w:rFonts w:hint="eastAsia"/>
        </w:rPr>
        <w:t>，只记录第一次装机环节的签到信息，装维通过资源重配操作后，工单重新到达企宽</w:t>
      </w:r>
      <w:r>
        <w:rPr>
          <w:rFonts w:hint="eastAsia"/>
        </w:rPr>
        <w:t>FTTR</w:t>
      </w:r>
      <w:r>
        <w:rPr>
          <w:rFonts w:hint="eastAsia"/>
        </w:rPr>
        <w:t>装机环节，不再记录签到的信息，</w:t>
      </w:r>
      <w:r>
        <w:t>每个工单只对应一次</w:t>
      </w:r>
      <w:r>
        <w:rPr>
          <w:rFonts w:hint="eastAsia"/>
        </w:rPr>
        <w:t>签到</w:t>
      </w:r>
      <w:r>
        <w:t>信息</w:t>
      </w:r>
      <w:r>
        <w:rPr>
          <w:rFonts w:hint="eastAsia"/>
        </w:rPr>
        <w:t>，</w:t>
      </w:r>
      <w:r>
        <w:t>不能覆盖也不能更改</w:t>
      </w:r>
      <w:r>
        <w:rPr>
          <w:rFonts w:hint="eastAsia"/>
        </w:rPr>
        <w:t>。</w:t>
      </w:r>
    </w:p>
    <w:p w:rsidR="008C584C" w:rsidRPr="00CC3A8A" w:rsidRDefault="008C584C" w:rsidP="008C584C">
      <w:pPr>
        <w:ind w:firstLine="420"/>
      </w:pPr>
      <w:r>
        <w:rPr>
          <w:rFonts w:hint="eastAsia"/>
        </w:rPr>
        <w:t>记录字段：</w:t>
      </w:r>
    </w:p>
    <w:tbl>
      <w:tblPr>
        <w:tblW w:w="3560" w:type="dxa"/>
        <w:tblInd w:w="108" w:type="dxa"/>
        <w:tblLook w:val="04A0" w:firstRow="1" w:lastRow="0" w:firstColumn="1" w:lastColumn="0" w:noHBand="0" w:noVBand="1"/>
      </w:tblPr>
      <w:tblGrid>
        <w:gridCol w:w="3560"/>
      </w:tblGrid>
      <w:tr w:rsidR="008C584C" w:rsidRPr="00274CAA" w:rsidTr="00254D53">
        <w:trPr>
          <w:trHeight w:val="288"/>
        </w:trPr>
        <w:tc>
          <w:tcPr>
            <w:tcW w:w="3560" w:type="dxa"/>
            <w:tcBorders>
              <w:top w:val="nil"/>
              <w:left w:val="nil"/>
              <w:bottom w:val="nil"/>
              <w:right w:val="nil"/>
            </w:tcBorders>
            <w:shd w:val="clear" w:color="auto" w:fill="auto"/>
            <w:noWrap/>
            <w:vAlign w:val="center"/>
            <w:hideMark/>
          </w:tcPr>
          <w:p w:rsidR="008C584C" w:rsidRPr="00274CAA" w:rsidRDefault="008C584C" w:rsidP="00254D53">
            <w:pPr>
              <w:widowControl/>
              <w:spacing w:line="240" w:lineRule="auto"/>
              <w:rPr>
                <w:rFonts w:ascii="宋体" w:hAnsi="宋体" w:cs="宋体"/>
                <w:color w:val="000000"/>
                <w:sz w:val="22"/>
                <w:szCs w:val="22"/>
              </w:rPr>
            </w:pPr>
            <w:r w:rsidRPr="00274CAA">
              <w:rPr>
                <w:rFonts w:ascii="宋体" w:hAnsi="宋体" w:cs="宋体" w:hint="eastAsia"/>
                <w:color w:val="000000"/>
                <w:sz w:val="22"/>
                <w:szCs w:val="22"/>
              </w:rPr>
              <w:t>签到时装机环节工单ID</w:t>
            </w:r>
          </w:p>
        </w:tc>
      </w:tr>
      <w:tr w:rsidR="008C584C" w:rsidRPr="00274CAA" w:rsidTr="00254D53">
        <w:trPr>
          <w:trHeight w:val="288"/>
        </w:trPr>
        <w:tc>
          <w:tcPr>
            <w:tcW w:w="3560" w:type="dxa"/>
            <w:tcBorders>
              <w:top w:val="nil"/>
              <w:left w:val="nil"/>
              <w:bottom w:val="nil"/>
              <w:right w:val="nil"/>
            </w:tcBorders>
            <w:shd w:val="clear" w:color="auto" w:fill="auto"/>
            <w:noWrap/>
            <w:vAlign w:val="center"/>
            <w:hideMark/>
          </w:tcPr>
          <w:p w:rsidR="008C584C" w:rsidRPr="00274CAA" w:rsidRDefault="008C584C" w:rsidP="00254D53">
            <w:pPr>
              <w:widowControl/>
              <w:spacing w:line="240" w:lineRule="auto"/>
              <w:rPr>
                <w:rFonts w:ascii="宋体" w:hAnsi="宋体" w:cs="宋体"/>
                <w:color w:val="000000"/>
                <w:sz w:val="22"/>
                <w:szCs w:val="22"/>
              </w:rPr>
            </w:pPr>
            <w:r w:rsidRPr="00274CAA">
              <w:rPr>
                <w:rFonts w:ascii="宋体" w:hAnsi="宋体" w:cs="宋体" w:hint="eastAsia"/>
                <w:color w:val="000000"/>
                <w:sz w:val="22"/>
                <w:szCs w:val="22"/>
              </w:rPr>
              <w:t>签到时间</w:t>
            </w:r>
          </w:p>
        </w:tc>
      </w:tr>
      <w:tr w:rsidR="008C584C" w:rsidRPr="00274CAA" w:rsidTr="00254D53">
        <w:trPr>
          <w:trHeight w:val="288"/>
        </w:trPr>
        <w:tc>
          <w:tcPr>
            <w:tcW w:w="3560" w:type="dxa"/>
            <w:tcBorders>
              <w:top w:val="nil"/>
              <w:left w:val="nil"/>
              <w:bottom w:val="nil"/>
              <w:right w:val="nil"/>
            </w:tcBorders>
            <w:shd w:val="clear" w:color="auto" w:fill="auto"/>
            <w:noWrap/>
            <w:vAlign w:val="center"/>
            <w:hideMark/>
          </w:tcPr>
          <w:p w:rsidR="008C584C" w:rsidRPr="00274CAA" w:rsidRDefault="008C584C" w:rsidP="00254D53">
            <w:pPr>
              <w:widowControl/>
              <w:spacing w:line="240" w:lineRule="auto"/>
              <w:rPr>
                <w:rFonts w:ascii="宋体" w:hAnsi="宋体" w:cs="宋体"/>
                <w:color w:val="000000"/>
                <w:sz w:val="22"/>
                <w:szCs w:val="22"/>
              </w:rPr>
            </w:pPr>
            <w:r w:rsidRPr="00274CAA">
              <w:rPr>
                <w:rFonts w:ascii="宋体" w:hAnsi="宋体" w:cs="宋体" w:hint="eastAsia"/>
                <w:color w:val="000000"/>
                <w:sz w:val="22"/>
                <w:szCs w:val="22"/>
              </w:rPr>
              <w:lastRenderedPageBreak/>
              <w:t>签到人</w:t>
            </w:r>
          </w:p>
        </w:tc>
      </w:tr>
      <w:tr w:rsidR="008C584C" w:rsidRPr="00274CAA" w:rsidTr="00254D53">
        <w:trPr>
          <w:trHeight w:val="288"/>
        </w:trPr>
        <w:tc>
          <w:tcPr>
            <w:tcW w:w="3560" w:type="dxa"/>
            <w:tcBorders>
              <w:top w:val="nil"/>
              <w:left w:val="nil"/>
              <w:bottom w:val="nil"/>
              <w:right w:val="nil"/>
            </w:tcBorders>
            <w:shd w:val="clear" w:color="auto" w:fill="auto"/>
            <w:noWrap/>
            <w:vAlign w:val="center"/>
            <w:hideMark/>
          </w:tcPr>
          <w:p w:rsidR="008C584C" w:rsidRPr="00274CAA" w:rsidRDefault="008C584C" w:rsidP="00254D53">
            <w:pPr>
              <w:widowControl/>
              <w:spacing w:line="240" w:lineRule="auto"/>
              <w:rPr>
                <w:rFonts w:ascii="宋体" w:hAnsi="宋体" w:cs="宋体"/>
                <w:color w:val="000000"/>
                <w:sz w:val="22"/>
                <w:szCs w:val="22"/>
              </w:rPr>
            </w:pPr>
            <w:r w:rsidRPr="00274CAA">
              <w:rPr>
                <w:rFonts w:ascii="宋体" w:hAnsi="宋体" w:cs="宋体" w:hint="eastAsia"/>
                <w:color w:val="000000"/>
                <w:sz w:val="22"/>
                <w:szCs w:val="22"/>
              </w:rPr>
              <w:t>签到人</w:t>
            </w:r>
          </w:p>
        </w:tc>
      </w:tr>
      <w:tr w:rsidR="008C584C" w:rsidRPr="00274CAA" w:rsidTr="00254D53">
        <w:trPr>
          <w:trHeight w:val="288"/>
        </w:trPr>
        <w:tc>
          <w:tcPr>
            <w:tcW w:w="3560" w:type="dxa"/>
            <w:tcBorders>
              <w:top w:val="nil"/>
              <w:left w:val="nil"/>
              <w:bottom w:val="nil"/>
              <w:right w:val="nil"/>
            </w:tcBorders>
            <w:shd w:val="clear" w:color="auto" w:fill="auto"/>
            <w:noWrap/>
            <w:vAlign w:val="center"/>
            <w:hideMark/>
          </w:tcPr>
          <w:p w:rsidR="008C584C" w:rsidRPr="00274CAA" w:rsidRDefault="008C584C" w:rsidP="00254D53">
            <w:pPr>
              <w:widowControl/>
              <w:spacing w:line="240" w:lineRule="auto"/>
              <w:rPr>
                <w:rFonts w:ascii="宋体" w:hAnsi="宋体" w:cs="宋体"/>
                <w:color w:val="000000"/>
                <w:sz w:val="22"/>
                <w:szCs w:val="22"/>
              </w:rPr>
            </w:pPr>
            <w:r w:rsidRPr="00274CAA">
              <w:rPr>
                <w:rFonts w:ascii="宋体" w:hAnsi="宋体" w:cs="宋体" w:hint="eastAsia"/>
                <w:color w:val="000000"/>
                <w:sz w:val="22"/>
                <w:szCs w:val="22"/>
              </w:rPr>
              <w:t>签到时最新预约开始时间</w:t>
            </w:r>
          </w:p>
        </w:tc>
      </w:tr>
      <w:tr w:rsidR="008C584C" w:rsidRPr="00274CAA" w:rsidTr="00254D53">
        <w:trPr>
          <w:trHeight w:val="288"/>
        </w:trPr>
        <w:tc>
          <w:tcPr>
            <w:tcW w:w="3560" w:type="dxa"/>
            <w:tcBorders>
              <w:top w:val="nil"/>
              <w:left w:val="nil"/>
              <w:bottom w:val="nil"/>
              <w:right w:val="nil"/>
            </w:tcBorders>
            <w:shd w:val="clear" w:color="auto" w:fill="auto"/>
            <w:noWrap/>
            <w:vAlign w:val="center"/>
            <w:hideMark/>
          </w:tcPr>
          <w:p w:rsidR="008C584C" w:rsidRPr="00274CAA" w:rsidRDefault="008C584C" w:rsidP="00254D53">
            <w:pPr>
              <w:widowControl/>
              <w:spacing w:line="240" w:lineRule="auto"/>
              <w:rPr>
                <w:rFonts w:ascii="宋体" w:hAnsi="宋体" w:cs="宋体"/>
                <w:color w:val="000000"/>
                <w:sz w:val="22"/>
                <w:szCs w:val="22"/>
              </w:rPr>
            </w:pPr>
            <w:r w:rsidRPr="00274CAA">
              <w:rPr>
                <w:rFonts w:ascii="宋体" w:hAnsi="宋体" w:cs="宋体" w:hint="eastAsia"/>
                <w:color w:val="000000"/>
                <w:sz w:val="22"/>
                <w:szCs w:val="22"/>
              </w:rPr>
              <w:t>签到时最新预约结束时间</w:t>
            </w:r>
          </w:p>
        </w:tc>
      </w:tr>
      <w:tr w:rsidR="008C584C" w:rsidRPr="00274CAA" w:rsidTr="00254D53">
        <w:trPr>
          <w:trHeight w:val="288"/>
        </w:trPr>
        <w:tc>
          <w:tcPr>
            <w:tcW w:w="3560" w:type="dxa"/>
            <w:tcBorders>
              <w:top w:val="nil"/>
              <w:left w:val="nil"/>
              <w:bottom w:val="nil"/>
              <w:right w:val="nil"/>
            </w:tcBorders>
            <w:shd w:val="clear" w:color="auto" w:fill="auto"/>
            <w:noWrap/>
            <w:vAlign w:val="center"/>
            <w:hideMark/>
          </w:tcPr>
          <w:p w:rsidR="008C584C" w:rsidRPr="00274CAA" w:rsidRDefault="008C584C" w:rsidP="00254D53">
            <w:pPr>
              <w:widowControl/>
              <w:spacing w:line="240" w:lineRule="auto"/>
              <w:rPr>
                <w:rFonts w:ascii="宋体" w:hAnsi="宋体" w:cs="宋体"/>
                <w:color w:val="000000"/>
                <w:sz w:val="22"/>
                <w:szCs w:val="22"/>
              </w:rPr>
            </w:pPr>
            <w:r w:rsidRPr="00274CAA">
              <w:rPr>
                <w:rFonts w:ascii="宋体" w:hAnsi="宋体" w:cs="宋体" w:hint="eastAsia"/>
                <w:color w:val="000000"/>
                <w:sz w:val="22"/>
                <w:szCs w:val="22"/>
              </w:rPr>
              <w:t>签到时最新预约时间</w:t>
            </w:r>
          </w:p>
        </w:tc>
      </w:tr>
    </w:tbl>
    <w:p w:rsidR="008C584C" w:rsidRDefault="008C584C" w:rsidP="008C584C"/>
    <w:p w:rsidR="008C584C" w:rsidRPr="00C80115" w:rsidRDefault="008C584C" w:rsidP="008C584C">
      <w:pPr>
        <w:pStyle w:val="6"/>
      </w:pPr>
      <w:bookmarkStart w:id="3545" w:name="_Toc130156314"/>
      <w:r w:rsidRPr="00C80115">
        <w:rPr>
          <w:rFonts w:hint="eastAsia"/>
        </w:rPr>
        <w:t>记录转派次数存储</w:t>
      </w:r>
      <w:bookmarkEnd w:id="3545"/>
    </w:p>
    <w:p w:rsidR="008C584C" w:rsidRDefault="008C584C" w:rsidP="008C584C">
      <w:pPr>
        <w:ind w:firstLine="420"/>
      </w:pPr>
      <w:r>
        <w:t>装维人员在</w:t>
      </w:r>
      <w:r>
        <w:t>APP</w:t>
      </w:r>
      <w:r>
        <w:t>进行转派操作后</w:t>
      </w:r>
      <w:r>
        <w:rPr>
          <w:rFonts w:hint="eastAsia"/>
        </w:rPr>
        <w:t>，</w:t>
      </w:r>
      <w:r>
        <w:t>需要在辅助表记录转派信息</w:t>
      </w:r>
      <w:r>
        <w:rPr>
          <w:rFonts w:hint="eastAsia"/>
        </w:rPr>
        <w:t>，只记录所有装机环节的转派信息，装维通过资源重配操作后，工单重新到达企宽</w:t>
      </w:r>
      <w:r>
        <w:rPr>
          <w:rFonts w:hint="eastAsia"/>
        </w:rPr>
        <w:t>FTTR</w:t>
      </w:r>
      <w:r>
        <w:rPr>
          <w:rFonts w:hint="eastAsia"/>
        </w:rPr>
        <w:t>装机环节，会记录转派信息，转派</w:t>
      </w:r>
      <w:r>
        <w:t>信息对所有企宽</w:t>
      </w:r>
      <w:r>
        <w:t>FTTR</w:t>
      </w:r>
      <w:r>
        <w:t>装机环节有效</w:t>
      </w:r>
      <w:r>
        <w:rPr>
          <w:rFonts w:hint="eastAsia"/>
        </w:rPr>
        <w:t>。</w:t>
      </w:r>
    </w:p>
    <w:p w:rsidR="008C584C" w:rsidRDefault="008C584C" w:rsidP="008C584C">
      <w:pPr>
        <w:ind w:firstLine="420"/>
      </w:pPr>
      <w:r>
        <w:t>记录字段</w:t>
      </w:r>
      <w:r>
        <w:rPr>
          <w:rFonts w:hint="eastAsia"/>
        </w:rPr>
        <w:t>：</w:t>
      </w:r>
    </w:p>
    <w:p w:rsidR="008C584C" w:rsidRPr="00CC3A8A" w:rsidRDefault="008C584C" w:rsidP="008C584C">
      <w:pPr>
        <w:ind w:firstLine="420"/>
      </w:pPr>
      <w:r>
        <w:t>转派次数</w:t>
      </w:r>
      <w:r>
        <w:rPr>
          <w:rFonts w:hint="eastAsia"/>
        </w:rPr>
        <w:t>。</w:t>
      </w:r>
    </w:p>
    <w:p w:rsidR="008C584C" w:rsidRPr="00C80115" w:rsidRDefault="008C584C" w:rsidP="008C584C">
      <w:pPr>
        <w:pStyle w:val="6"/>
      </w:pPr>
      <w:bookmarkStart w:id="3546" w:name="_Toc130156315"/>
      <w:r w:rsidRPr="00C80115">
        <w:rPr>
          <w:rFonts w:hint="eastAsia"/>
        </w:rPr>
        <w:t>记录转回捞池次数存储</w:t>
      </w:r>
      <w:bookmarkEnd w:id="3546"/>
    </w:p>
    <w:p w:rsidR="008C584C" w:rsidRDefault="008C584C" w:rsidP="008C584C">
      <w:pPr>
        <w:ind w:firstLine="420"/>
      </w:pPr>
      <w:r>
        <w:t>装维人员在</w:t>
      </w:r>
      <w:r>
        <w:t>APP</w:t>
      </w:r>
      <w:r>
        <w:t>进行转回捞池操作后</w:t>
      </w:r>
      <w:r>
        <w:rPr>
          <w:rFonts w:hint="eastAsia"/>
        </w:rPr>
        <w:t>，</w:t>
      </w:r>
      <w:r>
        <w:t>需要在辅助表记录转派信息</w:t>
      </w:r>
      <w:r>
        <w:rPr>
          <w:rFonts w:hint="eastAsia"/>
        </w:rPr>
        <w:t>，只记录所有装机环节的转派信息，装维通过资源重配操作后，工单重新到达企宽</w:t>
      </w:r>
      <w:r>
        <w:rPr>
          <w:rFonts w:hint="eastAsia"/>
        </w:rPr>
        <w:t>FTTR</w:t>
      </w:r>
      <w:r>
        <w:rPr>
          <w:rFonts w:hint="eastAsia"/>
        </w:rPr>
        <w:t>装机环节，会记录转派信息，转派</w:t>
      </w:r>
      <w:r>
        <w:t>信息对所有企宽</w:t>
      </w:r>
      <w:r>
        <w:t>FTTR</w:t>
      </w:r>
      <w:r>
        <w:t>装机环节有效</w:t>
      </w:r>
      <w:r>
        <w:rPr>
          <w:rFonts w:hint="eastAsia"/>
        </w:rPr>
        <w:t>。</w:t>
      </w:r>
    </w:p>
    <w:p w:rsidR="008C584C" w:rsidRDefault="008C584C" w:rsidP="008C584C">
      <w:pPr>
        <w:ind w:firstLine="420"/>
      </w:pPr>
      <w:r>
        <w:t>记录字段</w:t>
      </w:r>
      <w:r>
        <w:rPr>
          <w:rFonts w:hint="eastAsia"/>
        </w:rPr>
        <w:t>：</w:t>
      </w:r>
    </w:p>
    <w:p w:rsidR="008C584C" w:rsidRDefault="008C584C" w:rsidP="008C584C">
      <w:pPr>
        <w:ind w:firstLine="420"/>
      </w:pPr>
      <w:r>
        <w:t>转回捞池次数</w:t>
      </w:r>
    </w:p>
    <w:p w:rsidR="008C584C" w:rsidRPr="00C80115" w:rsidRDefault="008C584C" w:rsidP="008C584C">
      <w:pPr>
        <w:pStyle w:val="6"/>
      </w:pPr>
      <w:bookmarkStart w:id="3547" w:name="_Toc130156316"/>
      <w:r>
        <w:rPr>
          <w:rFonts w:hint="eastAsia"/>
        </w:rPr>
        <w:t>企宽</w:t>
      </w:r>
      <w:r>
        <w:rPr>
          <w:rFonts w:hint="eastAsia"/>
        </w:rPr>
        <w:t>FTTR</w:t>
      </w:r>
      <w:r w:rsidRPr="00C80115">
        <w:rPr>
          <w:rFonts w:hint="eastAsia"/>
        </w:rPr>
        <w:t>开通扩展数据相关数据存储</w:t>
      </w:r>
      <w:bookmarkEnd w:id="3547"/>
    </w:p>
    <w:p w:rsidR="008C584C" w:rsidRDefault="008C584C" w:rsidP="008C584C">
      <w:pPr>
        <w:ind w:firstLine="420"/>
        <w:rPr>
          <w:noProof/>
        </w:rPr>
      </w:pPr>
      <w:r>
        <w:rPr>
          <w:noProof/>
        </w:rPr>
        <w:lastRenderedPageBreak/>
        <w:t>表</w:t>
      </w:r>
      <w:r>
        <w:rPr>
          <w:rFonts w:hint="eastAsia"/>
          <w:noProof/>
        </w:rPr>
        <w:t>：</w:t>
      </w:r>
      <w:r>
        <w:rPr>
          <w:rFonts w:hint="eastAsia"/>
          <w:noProof/>
        </w:rPr>
        <w:t>om</w:t>
      </w:r>
      <w:r>
        <w:rPr>
          <w:noProof/>
        </w:rPr>
        <w:t xml:space="preserve">_order_ext </w:t>
      </w:r>
    </w:p>
    <w:tbl>
      <w:tblPr>
        <w:tblW w:w="89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6"/>
        <w:gridCol w:w="1678"/>
        <w:gridCol w:w="4377"/>
      </w:tblGrid>
      <w:tr w:rsidR="008C584C" w:rsidRPr="00BE3CA4" w:rsidTr="00254D53">
        <w:trPr>
          <w:trHeight w:val="288"/>
        </w:trPr>
        <w:tc>
          <w:tcPr>
            <w:tcW w:w="2856" w:type="dxa"/>
            <w:shd w:val="clear" w:color="auto" w:fill="auto"/>
            <w:noWrap/>
            <w:hideMark/>
          </w:tcPr>
          <w:p w:rsidR="008C584C" w:rsidRPr="00BE3CA4" w:rsidRDefault="008C584C" w:rsidP="00254D53">
            <w:pPr>
              <w:widowControl/>
              <w:spacing w:line="240" w:lineRule="auto"/>
              <w:jc w:val="both"/>
              <w:rPr>
                <w:rFonts w:ascii="宋体" w:hAnsi="宋体" w:cs="宋体"/>
                <w:b/>
                <w:bCs/>
                <w:color w:val="000000"/>
                <w:sz w:val="22"/>
                <w:szCs w:val="22"/>
              </w:rPr>
            </w:pPr>
            <w:r w:rsidRPr="00BE3CA4">
              <w:rPr>
                <w:rFonts w:ascii="宋体" w:hAnsi="宋体" w:cs="宋体" w:hint="eastAsia"/>
                <w:b/>
                <w:bCs/>
                <w:color w:val="000000"/>
                <w:sz w:val="22"/>
                <w:szCs w:val="22"/>
              </w:rPr>
              <w:t>字段名</w:t>
            </w:r>
          </w:p>
        </w:tc>
        <w:tc>
          <w:tcPr>
            <w:tcW w:w="1678" w:type="dxa"/>
            <w:shd w:val="clear" w:color="auto" w:fill="auto"/>
            <w:noWrap/>
            <w:hideMark/>
          </w:tcPr>
          <w:p w:rsidR="008C584C" w:rsidRPr="00BE3CA4" w:rsidRDefault="008C584C" w:rsidP="00254D53">
            <w:pPr>
              <w:widowControl/>
              <w:spacing w:line="240" w:lineRule="auto"/>
              <w:jc w:val="both"/>
              <w:rPr>
                <w:rFonts w:ascii="宋体" w:hAnsi="宋体" w:cs="宋体"/>
                <w:b/>
                <w:bCs/>
                <w:color w:val="000000"/>
                <w:sz w:val="22"/>
                <w:szCs w:val="22"/>
              </w:rPr>
            </w:pPr>
            <w:r w:rsidRPr="00BE3CA4">
              <w:rPr>
                <w:rFonts w:ascii="宋体" w:hAnsi="宋体" w:cs="宋体" w:hint="eastAsia"/>
                <w:b/>
                <w:bCs/>
                <w:color w:val="000000"/>
                <w:sz w:val="22"/>
                <w:szCs w:val="22"/>
              </w:rPr>
              <w:t>字段类型</w:t>
            </w:r>
          </w:p>
        </w:tc>
        <w:tc>
          <w:tcPr>
            <w:tcW w:w="4377" w:type="dxa"/>
            <w:shd w:val="clear" w:color="auto" w:fill="auto"/>
            <w:noWrap/>
            <w:hideMark/>
          </w:tcPr>
          <w:p w:rsidR="008C584C" w:rsidRPr="00BE3CA4" w:rsidRDefault="008C584C" w:rsidP="00254D53">
            <w:pPr>
              <w:widowControl/>
              <w:spacing w:line="240" w:lineRule="auto"/>
              <w:jc w:val="both"/>
              <w:rPr>
                <w:rFonts w:ascii="宋体" w:hAnsi="宋体" w:cs="宋体"/>
                <w:b/>
                <w:bCs/>
                <w:color w:val="000000"/>
                <w:sz w:val="22"/>
                <w:szCs w:val="22"/>
              </w:rPr>
            </w:pPr>
            <w:r w:rsidRPr="00BE3CA4">
              <w:rPr>
                <w:rFonts w:ascii="宋体" w:hAnsi="宋体" w:cs="宋体" w:hint="eastAsia"/>
                <w:b/>
                <w:bCs/>
                <w:color w:val="000000"/>
                <w:sz w:val="22"/>
                <w:szCs w:val="22"/>
              </w:rPr>
              <w:t>注释</w:t>
            </w:r>
          </w:p>
        </w:tc>
      </w:tr>
      <w:tr w:rsidR="008C584C" w:rsidRPr="00BE3CA4" w:rsidTr="00254D53">
        <w:trPr>
          <w:trHeight w:val="288"/>
        </w:trPr>
        <w:tc>
          <w:tcPr>
            <w:tcW w:w="2856" w:type="dxa"/>
            <w:tcBorders>
              <w:top w:val="single" w:sz="4" w:space="0" w:color="auto"/>
              <w:left w:val="single" w:sz="4" w:space="0" w:color="auto"/>
              <w:bottom w:val="single" w:sz="4" w:space="0" w:color="auto"/>
              <w:right w:val="single" w:sz="4" w:space="0" w:color="auto"/>
            </w:tcBorders>
            <w:shd w:val="clear" w:color="auto" w:fill="auto"/>
            <w:noWrap/>
          </w:tcPr>
          <w:p w:rsidR="008C584C" w:rsidRPr="00B07B08" w:rsidRDefault="008C584C" w:rsidP="00254D53">
            <w:pPr>
              <w:widowControl/>
              <w:spacing w:line="240" w:lineRule="auto"/>
              <w:jc w:val="both"/>
              <w:rPr>
                <w:rFonts w:ascii="宋体" w:hAnsi="宋体" w:cs="宋体"/>
                <w:color w:val="000000"/>
                <w:sz w:val="22"/>
                <w:szCs w:val="22"/>
              </w:rPr>
            </w:pPr>
            <w:r w:rsidRPr="00B07B08">
              <w:rPr>
                <w:rFonts w:ascii="宋体" w:hAnsi="宋体" w:cs="宋体" w:hint="eastAsia"/>
                <w:color w:val="000000"/>
                <w:sz w:val="22"/>
                <w:szCs w:val="22"/>
              </w:rPr>
              <w:t>字段名</w:t>
            </w:r>
          </w:p>
        </w:tc>
        <w:tc>
          <w:tcPr>
            <w:tcW w:w="1678" w:type="dxa"/>
            <w:tcBorders>
              <w:top w:val="single" w:sz="4" w:space="0" w:color="auto"/>
              <w:left w:val="single" w:sz="4" w:space="0" w:color="auto"/>
              <w:bottom w:val="single" w:sz="4" w:space="0" w:color="auto"/>
              <w:right w:val="single" w:sz="4" w:space="0" w:color="auto"/>
            </w:tcBorders>
            <w:shd w:val="clear" w:color="auto" w:fill="auto"/>
            <w:noWrap/>
          </w:tcPr>
          <w:p w:rsidR="008C584C" w:rsidRPr="00B07B08" w:rsidRDefault="008C584C" w:rsidP="00254D53">
            <w:pPr>
              <w:widowControl/>
              <w:spacing w:line="240" w:lineRule="auto"/>
              <w:jc w:val="both"/>
              <w:rPr>
                <w:rFonts w:ascii="宋体" w:hAnsi="宋体" w:cs="宋体"/>
                <w:color w:val="000000"/>
                <w:sz w:val="22"/>
                <w:szCs w:val="22"/>
              </w:rPr>
            </w:pPr>
            <w:r w:rsidRPr="00B07B08">
              <w:rPr>
                <w:rFonts w:ascii="宋体" w:hAnsi="宋体" w:cs="宋体" w:hint="eastAsia"/>
                <w:color w:val="000000"/>
                <w:sz w:val="22"/>
                <w:szCs w:val="22"/>
              </w:rPr>
              <w:t>字段类型</w:t>
            </w:r>
          </w:p>
        </w:tc>
        <w:tc>
          <w:tcPr>
            <w:tcW w:w="4377" w:type="dxa"/>
            <w:tcBorders>
              <w:top w:val="single" w:sz="4" w:space="0" w:color="auto"/>
              <w:left w:val="single" w:sz="4" w:space="0" w:color="auto"/>
              <w:bottom w:val="single" w:sz="4" w:space="0" w:color="auto"/>
              <w:right w:val="single" w:sz="4" w:space="0" w:color="auto"/>
            </w:tcBorders>
            <w:shd w:val="clear" w:color="auto" w:fill="auto"/>
            <w:noWrap/>
          </w:tcPr>
          <w:p w:rsidR="008C584C" w:rsidRPr="00B07B08" w:rsidRDefault="008C584C" w:rsidP="00254D53">
            <w:pPr>
              <w:widowControl/>
              <w:spacing w:line="240" w:lineRule="auto"/>
              <w:jc w:val="both"/>
            </w:pPr>
            <w:r w:rsidRPr="00B07B08">
              <w:rPr>
                <w:rFonts w:hint="eastAsia"/>
              </w:rPr>
              <w:t>注释</w:t>
            </w:r>
          </w:p>
        </w:tc>
      </w:tr>
      <w:tr w:rsidR="008C584C" w:rsidRPr="003F08A1" w:rsidTr="00254D53">
        <w:trPr>
          <w:trHeight w:val="288"/>
        </w:trPr>
        <w:tc>
          <w:tcPr>
            <w:tcW w:w="2856"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ID</w:t>
            </w:r>
          </w:p>
        </w:tc>
        <w:tc>
          <w:tcPr>
            <w:tcW w:w="1678"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NUMBER(9)</w:t>
            </w:r>
          </w:p>
        </w:tc>
        <w:tc>
          <w:tcPr>
            <w:tcW w:w="4377"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pPr>
            <w:r w:rsidRPr="003F08A1">
              <w:rPr>
                <w:rFonts w:hint="eastAsia"/>
              </w:rPr>
              <w:t>定单</w:t>
            </w:r>
            <w:r w:rsidRPr="003F08A1">
              <w:rPr>
                <w:rFonts w:hint="eastAsia"/>
              </w:rPr>
              <w:t>id</w:t>
            </w:r>
          </w:p>
        </w:tc>
      </w:tr>
      <w:tr w:rsidR="008C584C" w:rsidRPr="003F08A1" w:rsidTr="00254D53">
        <w:trPr>
          <w:trHeight w:val="288"/>
        </w:trPr>
        <w:tc>
          <w:tcPr>
            <w:tcW w:w="2856"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ORDER_CODE</w:t>
            </w:r>
          </w:p>
        </w:tc>
        <w:tc>
          <w:tcPr>
            <w:tcW w:w="1678"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VARCHAR2(50)</w:t>
            </w:r>
          </w:p>
        </w:tc>
        <w:tc>
          <w:tcPr>
            <w:tcW w:w="4377"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pPr>
            <w:r w:rsidRPr="003F08A1">
              <w:rPr>
                <w:rFonts w:hint="eastAsia"/>
              </w:rPr>
              <w:t>定单编码</w:t>
            </w:r>
          </w:p>
        </w:tc>
      </w:tr>
      <w:tr w:rsidR="008C584C" w:rsidRPr="003F08A1" w:rsidTr="00254D53">
        <w:trPr>
          <w:trHeight w:val="288"/>
        </w:trPr>
        <w:tc>
          <w:tcPr>
            <w:tcW w:w="2856"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FIRST_BOK_BEGIN_DATE</w:t>
            </w:r>
          </w:p>
        </w:tc>
        <w:tc>
          <w:tcPr>
            <w:tcW w:w="1678"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DATE</w:t>
            </w:r>
          </w:p>
        </w:tc>
        <w:tc>
          <w:tcPr>
            <w:tcW w:w="4377"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pPr>
            <w:r w:rsidRPr="003F08A1">
              <w:rPr>
                <w:rFonts w:hint="eastAsia"/>
              </w:rPr>
              <w:t>首约开始时间</w:t>
            </w:r>
          </w:p>
        </w:tc>
      </w:tr>
      <w:tr w:rsidR="008C584C" w:rsidRPr="003F08A1" w:rsidTr="00254D53">
        <w:trPr>
          <w:trHeight w:val="288"/>
        </w:trPr>
        <w:tc>
          <w:tcPr>
            <w:tcW w:w="2856"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FIRST_BOK_END_DATE</w:t>
            </w:r>
          </w:p>
        </w:tc>
        <w:tc>
          <w:tcPr>
            <w:tcW w:w="1678"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DATE</w:t>
            </w:r>
          </w:p>
        </w:tc>
        <w:tc>
          <w:tcPr>
            <w:tcW w:w="4377"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pPr>
            <w:r w:rsidRPr="003F08A1">
              <w:rPr>
                <w:rFonts w:hint="eastAsia"/>
              </w:rPr>
              <w:t>首约结束时间</w:t>
            </w:r>
          </w:p>
        </w:tc>
      </w:tr>
      <w:tr w:rsidR="008C584C" w:rsidRPr="003F08A1" w:rsidTr="00254D53">
        <w:trPr>
          <w:trHeight w:val="288"/>
        </w:trPr>
        <w:tc>
          <w:tcPr>
            <w:tcW w:w="2856"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FIRST_BOK_APPOINT_DATE</w:t>
            </w:r>
          </w:p>
        </w:tc>
        <w:tc>
          <w:tcPr>
            <w:tcW w:w="1678"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DATE</w:t>
            </w:r>
          </w:p>
        </w:tc>
        <w:tc>
          <w:tcPr>
            <w:tcW w:w="4377"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pPr>
            <w:r w:rsidRPr="003F08A1">
              <w:rPr>
                <w:rFonts w:hint="eastAsia"/>
              </w:rPr>
              <w:t>首约精确时间</w:t>
            </w:r>
          </w:p>
        </w:tc>
      </w:tr>
      <w:tr w:rsidR="008C584C" w:rsidRPr="003F08A1" w:rsidTr="00254D53">
        <w:trPr>
          <w:trHeight w:val="288"/>
        </w:trPr>
        <w:tc>
          <w:tcPr>
            <w:tcW w:w="2856"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FIRST_BOK_CREATE_DATE</w:t>
            </w:r>
          </w:p>
        </w:tc>
        <w:tc>
          <w:tcPr>
            <w:tcW w:w="1678"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DATE</w:t>
            </w:r>
          </w:p>
        </w:tc>
        <w:tc>
          <w:tcPr>
            <w:tcW w:w="4377"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pPr>
            <w:r w:rsidRPr="003F08A1">
              <w:rPr>
                <w:rFonts w:hint="eastAsia"/>
              </w:rPr>
              <w:t>首约操作时间</w:t>
            </w:r>
          </w:p>
        </w:tc>
      </w:tr>
      <w:tr w:rsidR="008C584C" w:rsidRPr="003F08A1" w:rsidTr="00254D53">
        <w:trPr>
          <w:trHeight w:val="288"/>
        </w:trPr>
        <w:tc>
          <w:tcPr>
            <w:tcW w:w="2856"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FIRST_BOK_STAFF_ID</w:t>
            </w:r>
          </w:p>
        </w:tc>
        <w:tc>
          <w:tcPr>
            <w:tcW w:w="1678"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NUMBER(9)</w:t>
            </w:r>
          </w:p>
        </w:tc>
        <w:tc>
          <w:tcPr>
            <w:tcW w:w="4377"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pPr>
            <w:r w:rsidRPr="003F08A1">
              <w:rPr>
                <w:rFonts w:hint="eastAsia"/>
              </w:rPr>
              <w:t>首响操作人</w:t>
            </w:r>
          </w:p>
        </w:tc>
      </w:tr>
      <w:tr w:rsidR="008C584C" w:rsidRPr="003F08A1" w:rsidTr="00254D53">
        <w:trPr>
          <w:trHeight w:val="288"/>
        </w:trPr>
        <w:tc>
          <w:tcPr>
            <w:tcW w:w="2856"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FIRST_BOK_STAFF_NAME</w:t>
            </w:r>
          </w:p>
        </w:tc>
        <w:tc>
          <w:tcPr>
            <w:tcW w:w="1678"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VARCHAR2(100)</w:t>
            </w:r>
          </w:p>
        </w:tc>
        <w:tc>
          <w:tcPr>
            <w:tcW w:w="4377"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pPr>
            <w:r w:rsidRPr="003F08A1">
              <w:rPr>
                <w:rFonts w:hint="eastAsia"/>
              </w:rPr>
              <w:t>首响操作人</w:t>
            </w:r>
          </w:p>
        </w:tc>
      </w:tr>
      <w:tr w:rsidR="008C584C" w:rsidRPr="003F08A1" w:rsidTr="00254D53">
        <w:trPr>
          <w:trHeight w:val="288"/>
        </w:trPr>
        <w:tc>
          <w:tcPr>
            <w:tcW w:w="2856"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SERVICE_ID</w:t>
            </w:r>
          </w:p>
        </w:tc>
        <w:tc>
          <w:tcPr>
            <w:tcW w:w="1678"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VARCHAR2(50)</w:t>
            </w:r>
          </w:p>
        </w:tc>
        <w:tc>
          <w:tcPr>
            <w:tcW w:w="4377"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pPr>
            <w:r w:rsidRPr="003F08A1">
              <w:rPr>
                <w:rFonts w:hint="eastAsia"/>
              </w:rPr>
              <w:t>服务</w:t>
            </w:r>
            <w:r w:rsidRPr="003F08A1">
              <w:rPr>
                <w:rFonts w:hint="eastAsia"/>
              </w:rPr>
              <w:t>ID</w:t>
            </w:r>
          </w:p>
        </w:tc>
      </w:tr>
      <w:tr w:rsidR="008C584C" w:rsidRPr="003F08A1" w:rsidTr="00254D53">
        <w:trPr>
          <w:trHeight w:val="288"/>
        </w:trPr>
        <w:tc>
          <w:tcPr>
            <w:tcW w:w="2856"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FIRST_ZJ_TOHLC_DATE</w:t>
            </w:r>
          </w:p>
        </w:tc>
        <w:tc>
          <w:tcPr>
            <w:tcW w:w="1678"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DATE</w:t>
            </w:r>
          </w:p>
        </w:tc>
        <w:tc>
          <w:tcPr>
            <w:tcW w:w="4377"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pPr>
            <w:r w:rsidRPr="003F08A1">
              <w:rPr>
                <w:rFonts w:hint="eastAsia"/>
              </w:rPr>
              <w:t>第一次装机环节首次转回捞池时间</w:t>
            </w:r>
          </w:p>
        </w:tc>
      </w:tr>
      <w:tr w:rsidR="008C584C" w:rsidRPr="003F08A1" w:rsidTr="00254D53">
        <w:trPr>
          <w:trHeight w:val="288"/>
        </w:trPr>
        <w:tc>
          <w:tcPr>
            <w:tcW w:w="2856"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SIGN_ZJ_WORKORDER_ID</w:t>
            </w:r>
          </w:p>
        </w:tc>
        <w:tc>
          <w:tcPr>
            <w:tcW w:w="1678"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NUMBER(9)</w:t>
            </w:r>
          </w:p>
        </w:tc>
        <w:tc>
          <w:tcPr>
            <w:tcW w:w="4377"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pPr>
            <w:r w:rsidRPr="003F08A1">
              <w:rPr>
                <w:rFonts w:hint="eastAsia"/>
              </w:rPr>
              <w:t>签到时装机环节工单</w:t>
            </w:r>
            <w:r w:rsidRPr="003F08A1">
              <w:rPr>
                <w:rFonts w:hint="eastAsia"/>
              </w:rPr>
              <w:t>ID</w:t>
            </w:r>
          </w:p>
        </w:tc>
      </w:tr>
      <w:tr w:rsidR="008C584C" w:rsidRPr="003F08A1" w:rsidTr="00254D53">
        <w:trPr>
          <w:trHeight w:val="288"/>
        </w:trPr>
        <w:tc>
          <w:tcPr>
            <w:tcW w:w="2856"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SIGN_DATE</w:t>
            </w:r>
          </w:p>
        </w:tc>
        <w:tc>
          <w:tcPr>
            <w:tcW w:w="1678"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DATE</w:t>
            </w:r>
          </w:p>
        </w:tc>
        <w:tc>
          <w:tcPr>
            <w:tcW w:w="4377"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pPr>
            <w:r w:rsidRPr="003F08A1">
              <w:rPr>
                <w:rFonts w:hint="eastAsia"/>
              </w:rPr>
              <w:t>签到时间</w:t>
            </w:r>
          </w:p>
        </w:tc>
      </w:tr>
      <w:tr w:rsidR="008C584C" w:rsidRPr="003F08A1" w:rsidTr="00254D53">
        <w:trPr>
          <w:trHeight w:val="288"/>
        </w:trPr>
        <w:tc>
          <w:tcPr>
            <w:tcW w:w="2856"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SIGN_STAFF_ID</w:t>
            </w:r>
          </w:p>
        </w:tc>
        <w:tc>
          <w:tcPr>
            <w:tcW w:w="1678"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NUMBER(9)</w:t>
            </w:r>
          </w:p>
        </w:tc>
        <w:tc>
          <w:tcPr>
            <w:tcW w:w="4377"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pPr>
            <w:r w:rsidRPr="003F08A1">
              <w:rPr>
                <w:rFonts w:hint="eastAsia"/>
              </w:rPr>
              <w:t>签到人</w:t>
            </w:r>
          </w:p>
        </w:tc>
      </w:tr>
      <w:tr w:rsidR="008C584C" w:rsidRPr="003F08A1" w:rsidTr="00254D53">
        <w:trPr>
          <w:trHeight w:val="288"/>
        </w:trPr>
        <w:tc>
          <w:tcPr>
            <w:tcW w:w="2856"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lastRenderedPageBreak/>
              <w:t>SIGN_STAFF_NAME</w:t>
            </w:r>
          </w:p>
        </w:tc>
        <w:tc>
          <w:tcPr>
            <w:tcW w:w="1678"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VARCHAR2(50)</w:t>
            </w:r>
          </w:p>
        </w:tc>
        <w:tc>
          <w:tcPr>
            <w:tcW w:w="4377"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pPr>
            <w:r w:rsidRPr="003F08A1">
              <w:rPr>
                <w:rFonts w:hint="eastAsia"/>
              </w:rPr>
              <w:t>签到人</w:t>
            </w:r>
          </w:p>
        </w:tc>
      </w:tr>
      <w:tr w:rsidR="008C584C" w:rsidRPr="003F08A1" w:rsidTr="00254D53">
        <w:trPr>
          <w:trHeight w:val="288"/>
        </w:trPr>
        <w:tc>
          <w:tcPr>
            <w:tcW w:w="2856"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SIGN_BOK_BEGIN_DATE</w:t>
            </w:r>
          </w:p>
        </w:tc>
        <w:tc>
          <w:tcPr>
            <w:tcW w:w="1678"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DATE</w:t>
            </w:r>
          </w:p>
        </w:tc>
        <w:tc>
          <w:tcPr>
            <w:tcW w:w="4377"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pPr>
            <w:r w:rsidRPr="003F08A1">
              <w:rPr>
                <w:rFonts w:hint="eastAsia"/>
              </w:rPr>
              <w:t>签到时最新预约开始时间</w:t>
            </w:r>
          </w:p>
        </w:tc>
      </w:tr>
      <w:tr w:rsidR="008C584C" w:rsidRPr="003F08A1" w:rsidTr="00254D53">
        <w:trPr>
          <w:trHeight w:val="288"/>
        </w:trPr>
        <w:tc>
          <w:tcPr>
            <w:tcW w:w="2856"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SIGN_BOK_END_DATE</w:t>
            </w:r>
          </w:p>
        </w:tc>
        <w:tc>
          <w:tcPr>
            <w:tcW w:w="1678"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DATE</w:t>
            </w:r>
          </w:p>
        </w:tc>
        <w:tc>
          <w:tcPr>
            <w:tcW w:w="4377"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pPr>
            <w:r w:rsidRPr="003F08A1">
              <w:rPr>
                <w:rFonts w:hint="eastAsia"/>
              </w:rPr>
              <w:t>签到时最新预约结束时间</w:t>
            </w:r>
          </w:p>
        </w:tc>
      </w:tr>
      <w:tr w:rsidR="008C584C" w:rsidRPr="003F08A1" w:rsidTr="00254D53">
        <w:trPr>
          <w:trHeight w:val="288"/>
        </w:trPr>
        <w:tc>
          <w:tcPr>
            <w:tcW w:w="2856"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SIGN_BOK_APPOINT_DATE</w:t>
            </w:r>
          </w:p>
        </w:tc>
        <w:tc>
          <w:tcPr>
            <w:tcW w:w="1678"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DATE</w:t>
            </w:r>
          </w:p>
        </w:tc>
        <w:tc>
          <w:tcPr>
            <w:tcW w:w="4377"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pPr>
            <w:r w:rsidRPr="003F08A1">
              <w:rPr>
                <w:rFonts w:hint="eastAsia"/>
              </w:rPr>
              <w:t>签到时最新预约时间</w:t>
            </w:r>
          </w:p>
        </w:tc>
      </w:tr>
      <w:tr w:rsidR="008C584C" w:rsidRPr="003F08A1" w:rsidTr="00254D53">
        <w:trPr>
          <w:trHeight w:val="288"/>
        </w:trPr>
        <w:tc>
          <w:tcPr>
            <w:tcW w:w="2856"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FINISH_LIMIT_DATE</w:t>
            </w:r>
          </w:p>
        </w:tc>
        <w:tc>
          <w:tcPr>
            <w:tcW w:w="1678"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DATE</w:t>
            </w:r>
          </w:p>
        </w:tc>
        <w:tc>
          <w:tcPr>
            <w:tcW w:w="4377"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pPr>
            <w:r w:rsidRPr="003F08A1">
              <w:rPr>
                <w:rFonts w:hint="eastAsia"/>
              </w:rPr>
              <w:t>回单时限</w:t>
            </w:r>
          </w:p>
        </w:tc>
      </w:tr>
      <w:tr w:rsidR="008C584C" w:rsidRPr="003F08A1" w:rsidTr="00254D53">
        <w:trPr>
          <w:trHeight w:val="288"/>
        </w:trPr>
        <w:tc>
          <w:tcPr>
            <w:tcW w:w="2856"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CHANGE_BOK_COUNT</w:t>
            </w:r>
          </w:p>
        </w:tc>
        <w:tc>
          <w:tcPr>
            <w:tcW w:w="1678"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NUMBER(9)</w:t>
            </w:r>
          </w:p>
        </w:tc>
        <w:tc>
          <w:tcPr>
            <w:tcW w:w="4377"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pPr>
            <w:r w:rsidRPr="003F08A1">
              <w:rPr>
                <w:rFonts w:hint="eastAsia"/>
              </w:rPr>
              <w:t>改约次数</w:t>
            </w:r>
          </w:p>
        </w:tc>
      </w:tr>
      <w:tr w:rsidR="008C584C" w:rsidRPr="003F08A1" w:rsidTr="00254D53">
        <w:trPr>
          <w:trHeight w:val="288"/>
        </w:trPr>
        <w:tc>
          <w:tcPr>
            <w:tcW w:w="2856"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TRANS_COUNT</w:t>
            </w:r>
          </w:p>
        </w:tc>
        <w:tc>
          <w:tcPr>
            <w:tcW w:w="1678"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NUMBER(9)</w:t>
            </w:r>
          </w:p>
        </w:tc>
        <w:tc>
          <w:tcPr>
            <w:tcW w:w="4377"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pPr>
            <w:r w:rsidRPr="003F08A1">
              <w:rPr>
                <w:rFonts w:hint="eastAsia"/>
              </w:rPr>
              <w:t>转派次数</w:t>
            </w:r>
          </w:p>
        </w:tc>
      </w:tr>
      <w:tr w:rsidR="008C584C" w:rsidRPr="003F08A1" w:rsidTr="00254D53">
        <w:trPr>
          <w:trHeight w:val="288"/>
        </w:trPr>
        <w:tc>
          <w:tcPr>
            <w:tcW w:w="2856"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TRANS_HLC_COUNT</w:t>
            </w:r>
          </w:p>
        </w:tc>
        <w:tc>
          <w:tcPr>
            <w:tcW w:w="1678"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NUMBER(9)</w:t>
            </w:r>
          </w:p>
        </w:tc>
        <w:tc>
          <w:tcPr>
            <w:tcW w:w="4377"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pPr>
            <w:r w:rsidRPr="003F08A1">
              <w:rPr>
                <w:rFonts w:hint="eastAsia"/>
              </w:rPr>
              <w:t>转回捞池次数</w:t>
            </w:r>
          </w:p>
        </w:tc>
      </w:tr>
      <w:tr w:rsidR="008C584C" w:rsidRPr="003F08A1" w:rsidTr="00254D53">
        <w:trPr>
          <w:trHeight w:val="288"/>
        </w:trPr>
        <w:tc>
          <w:tcPr>
            <w:tcW w:w="2856"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CHANGE_BOK_MAX_INTERVAL</w:t>
            </w:r>
          </w:p>
        </w:tc>
        <w:tc>
          <w:tcPr>
            <w:tcW w:w="1678"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NUMBER(9)</w:t>
            </w:r>
          </w:p>
        </w:tc>
        <w:tc>
          <w:tcPr>
            <w:tcW w:w="4377"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pPr>
            <w:r w:rsidRPr="003F08A1">
              <w:rPr>
                <w:rFonts w:hint="eastAsia"/>
              </w:rPr>
              <w:t>改约最大的间隔天数</w:t>
            </w:r>
          </w:p>
        </w:tc>
      </w:tr>
      <w:tr w:rsidR="008C584C" w:rsidRPr="003F08A1" w:rsidTr="00254D53">
        <w:trPr>
          <w:trHeight w:val="288"/>
        </w:trPr>
        <w:tc>
          <w:tcPr>
            <w:tcW w:w="2856"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FIRST_BOK_STATE</w:t>
            </w:r>
          </w:p>
        </w:tc>
        <w:tc>
          <w:tcPr>
            <w:tcW w:w="1678"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VARCHAR2(50)</w:t>
            </w:r>
          </w:p>
        </w:tc>
        <w:tc>
          <w:tcPr>
            <w:tcW w:w="4377"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pPr>
            <w:r w:rsidRPr="003F08A1">
              <w:rPr>
                <w:rFonts w:hint="eastAsia"/>
              </w:rPr>
              <w:t>首响判定状态</w:t>
            </w:r>
          </w:p>
        </w:tc>
      </w:tr>
      <w:tr w:rsidR="008C584C" w:rsidRPr="003F08A1" w:rsidTr="00254D53">
        <w:trPr>
          <w:trHeight w:val="288"/>
        </w:trPr>
        <w:tc>
          <w:tcPr>
            <w:tcW w:w="2856"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SIGN_STATE</w:t>
            </w:r>
          </w:p>
        </w:tc>
        <w:tc>
          <w:tcPr>
            <w:tcW w:w="1678"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VARCHAR2(50)</w:t>
            </w:r>
          </w:p>
        </w:tc>
        <w:tc>
          <w:tcPr>
            <w:tcW w:w="4377"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pPr>
            <w:r w:rsidRPr="003F08A1">
              <w:rPr>
                <w:rFonts w:hint="eastAsia"/>
              </w:rPr>
              <w:t>签到判定状态</w:t>
            </w:r>
          </w:p>
        </w:tc>
      </w:tr>
      <w:tr w:rsidR="008C584C" w:rsidRPr="003F08A1" w:rsidTr="00254D53">
        <w:trPr>
          <w:trHeight w:val="288"/>
        </w:trPr>
        <w:tc>
          <w:tcPr>
            <w:tcW w:w="2856"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FB_ALARM1_SMS_DATE</w:t>
            </w:r>
          </w:p>
        </w:tc>
        <w:tc>
          <w:tcPr>
            <w:tcW w:w="1678"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DATE</w:t>
            </w:r>
          </w:p>
        </w:tc>
        <w:tc>
          <w:tcPr>
            <w:tcW w:w="4377"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pPr>
            <w:r w:rsidRPr="003F08A1">
              <w:rPr>
                <w:rFonts w:hint="eastAsia"/>
              </w:rPr>
              <w:t>首响超时前</w:t>
            </w:r>
            <w:r w:rsidRPr="003F08A1">
              <w:rPr>
                <w:rFonts w:hint="eastAsia"/>
              </w:rPr>
              <w:t>1H</w:t>
            </w:r>
            <w:r w:rsidRPr="003F08A1">
              <w:rPr>
                <w:rFonts w:hint="eastAsia"/>
              </w:rPr>
              <w:t>短信发送时间</w:t>
            </w:r>
          </w:p>
        </w:tc>
      </w:tr>
      <w:tr w:rsidR="008C584C" w:rsidRPr="003F08A1" w:rsidTr="00254D53">
        <w:trPr>
          <w:trHeight w:val="288"/>
        </w:trPr>
        <w:tc>
          <w:tcPr>
            <w:tcW w:w="2856"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FB_ALARM2_SMS_DATE</w:t>
            </w:r>
          </w:p>
        </w:tc>
        <w:tc>
          <w:tcPr>
            <w:tcW w:w="1678"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DATE</w:t>
            </w:r>
          </w:p>
        </w:tc>
        <w:tc>
          <w:tcPr>
            <w:tcW w:w="4377"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pPr>
            <w:r w:rsidRPr="003F08A1">
              <w:rPr>
                <w:rFonts w:hint="eastAsia"/>
              </w:rPr>
              <w:t>首响超时前</w:t>
            </w:r>
            <w:r w:rsidRPr="003F08A1">
              <w:rPr>
                <w:rFonts w:hint="eastAsia"/>
              </w:rPr>
              <w:t>0.5H</w:t>
            </w:r>
            <w:r w:rsidRPr="003F08A1">
              <w:rPr>
                <w:rFonts w:hint="eastAsia"/>
              </w:rPr>
              <w:t>短信发送时间</w:t>
            </w:r>
          </w:p>
        </w:tc>
      </w:tr>
      <w:tr w:rsidR="008C584C" w:rsidRPr="003F08A1" w:rsidTr="00254D53">
        <w:trPr>
          <w:trHeight w:val="288"/>
        </w:trPr>
        <w:tc>
          <w:tcPr>
            <w:tcW w:w="2856"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SIGN_ALARM1_SMS_DATE</w:t>
            </w:r>
          </w:p>
        </w:tc>
        <w:tc>
          <w:tcPr>
            <w:tcW w:w="1678"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DATE</w:t>
            </w:r>
          </w:p>
        </w:tc>
        <w:tc>
          <w:tcPr>
            <w:tcW w:w="4377"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pPr>
            <w:r w:rsidRPr="003F08A1">
              <w:rPr>
                <w:rFonts w:hint="eastAsia"/>
              </w:rPr>
              <w:t>按时上门前</w:t>
            </w:r>
            <w:r w:rsidRPr="003F08A1">
              <w:rPr>
                <w:rFonts w:hint="eastAsia"/>
              </w:rPr>
              <w:t>2H</w:t>
            </w:r>
            <w:r w:rsidRPr="003F08A1">
              <w:rPr>
                <w:rFonts w:hint="eastAsia"/>
              </w:rPr>
              <w:t>短信发送时间</w:t>
            </w:r>
          </w:p>
        </w:tc>
      </w:tr>
      <w:tr w:rsidR="008C584C" w:rsidRPr="003F08A1" w:rsidTr="00254D53">
        <w:trPr>
          <w:trHeight w:val="288"/>
        </w:trPr>
        <w:tc>
          <w:tcPr>
            <w:tcW w:w="2856"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SIGN_ALARM2_SMS_DATE</w:t>
            </w:r>
          </w:p>
        </w:tc>
        <w:tc>
          <w:tcPr>
            <w:tcW w:w="1678"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DATE</w:t>
            </w:r>
          </w:p>
        </w:tc>
        <w:tc>
          <w:tcPr>
            <w:tcW w:w="4377"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pPr>
            <w:r w:rsidRPr="003F08A1">
              <w:rPr>
                <w:rFonts w:hint="eastAsia"/>
              </w:rPr>
              <w:t>按时上门前</w:t>
            </w:r>
            <w:r w:rsidRPr="003F08A1">
              <w:rPr>
                <w:rFonts w:hint="eastAsia"/>
              </w:rPr>
              <w:t>1H</w:t>
            </w:r>
            <w:r w:rsidRPr="003F08A1">
              <w:rPr>
                <w:rFonts w:hint="eastAsia"/>
              </w:rPr>
              <w:t>短信发送时间</w:t>
            </w:r>
          </w:p>
        </w:tc>
      </w:tr>
      <w:tr w:rsidR="008C584C" w:rsidRPr="003F08A1" w:rsidTr="00254D53">
        <w:trPr>
          <w:trHeight w:val="288"/>
        </w:trPr>
        <w:tc>
          <w:tcPr>
            <w:tcW w:w="2856"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SIGN_ALARM3_SMS_DATE</w:t>
            </w:r>
          </w:p>
        </w:tc>
        <w:tc>
          <w:tcPr>
            <w:tcW w:w="1678"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DATE</w:t>
            </w:r>
          </w:p>
        </w:tc>
        <w:tc>
          <w:tcPr>
            <w:tcW w:w="4377"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pPr>
            <w:r w:rsidRPr="003F08A1">
              <w:rPr>
                <w:rFonts w:hint="eastAsia"/>
              </w:rPr>
              <w:t>按时上门前</w:t>
            </w:r>
            <w:r w:rsidRPr="003F08A1">
              <w:rPr>
                <w:rFonts w:hint="eastAsia"/>
              </w:rPr>
              <w:t>0.5H</w:t>
            </w:r>
            <w:r w:rsidRPr="003F08A1">
              <w:rPr>
                <w:rFonts w:hint="eastAsia"/>
              </w:rPr>
              <w:t>短信发送时间</w:t>
            </w:r>
          </w:p>
        </w:tc>
      </w:tr>
      <w:tr w:rsidR="008C584C" w:rsidRPr="003F08A1" w:rsidTr="00254D53">
        <w:trPr>
          <w:trHeight w:val="288"/>
        </w:trPr>
        <w:tc>
          <w:tcPr>
            <w:tcW w:w="2856"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lastRenderedPageBreak/>
              <w:t>FINISH_ALARM1_SMS_DATE</w:t>
            </w:r>
          </w:p>
        </w:tc>
        <w:tc>
          <w:tcPr>
            <w:tcW w:w="1678"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DATE</w:t>
            </w:r>
          </w:p>
        </w:tc>
        <w:tc>
          <w:tcPr>
            <w:tcW w:w="4377"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pPr>
            <w:r w:rsidRPr="003F08A1">
              <w:rPr>
                <w:rFonts w:hint="eastAsia"/>
              </w:rPr>
              <w:t>回单超时前</w:t>
            </w:r>
            <w:r w:rsidRPr="003F08A1">
              <w:rPr>
                <w:rFonts w:hint="eastAsia"/>
              </w:rPr>
              <w:t>1H</w:t>
            </w:r>
            <w:r w:rsidRPr="003F08A1">
              <w:rPr>
                <w:rFonts w:hint="eastAsia"/>
              </w:rPr>
              <w:t>短信发送时间</w:t>
            </w:r>
          </w:p>
        </w:tc>
      </w:tr>
      <w:tr w:rsidR="008C584C" w:rsidRPr="003F08A1" w:rsidTr="00254D53">
        <w:trPr>
          <w:trHeight w:val="288"/>
        </w:trPr>
        <w:tc>
          <w:tcPr>
            <w:tcW w:w="2856"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FINISH_ALARM2_SMS_DATE</w:t>
            </w:r>
          </w:p>
        </w:tc>
        <w:tc>
          <w:tcPr>
            <w:tcW w:w="1678"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DATE</w:t>
            </w:r>
          </w:p>
        </w:tc>
        <w:tc>
          <w:tcPr>
            <w:tcW w:w="4377"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pPr>
            <w:r w:rsidRPr="003F08A1">
              <w:rPr>
                <w:rFonts w:hint="eastAsia"/>
              </w:rPr>
              <w:t>回单超时前</w:t>
            </w:r>
            <w:r w:rsidRPr="003F08A1">
              <w:rPr>
                <w:rFonts w:hint="eastAsia"/>
              </w:rPr>
              <w:t>0.5H</w:t>
            </w:r>
            <w:r w:rsidRPr="003F08A1">
              <w:rPr>
                <w:rFonts w:hint="eastAsia"/>
              </w:rPr>
              <w:t>短信发送时间</w:t>
            </w:r>
          </w:p>
        </w:tc>
      </w:tr>
      <w:tr w:rsidR="008C584C" w:rsidRPr="003F08A1" w:rsidTr="00254D53">
        <w:trPr>
          <w:trHeight w:val="288"/>
        </w:trPr>
        <w:tc>
          <w:tcPr>
            <w:tcW w:w="2856"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FB_OUTTIME1_SMS_DATE</w:t>
            </w:r>
          </w:p>
        </w:tc>
        <w:tc>
          <w:tcPr>
            <w:tcW w:w="1678"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DATE</w:t>
            </w:r>
          </w:p>
        </w:tc>
        <w:tc>
          <w:tcPr>
            <w:tcW w:w="4377"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pPr>
            <w:r w:rsidRPr="003F08A1">
              <w:rPr>
                <w:rFonts w:hint="eastAsia"/>
              </w:rPr>
              <w:t>首响超时短信发送时间</w:t>
            </w:r>
          </w:p>
        </w:tc>
      </w:tr>
      <w:tr w:rsidR="008C584C" w:rsidRPr="003F08A1" w:rsidTr="00254D53">
        <w:trPr>
          <w:trHeight w:val="288"/>
        </w:trPr>
        <w:tc>
          <w:tcPr>
            <w:tcW w:w="2856"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FB_OUTTIME2_SMS_DATE</w:t>
            </w:r>
          </w:p>
        </w:tc>
        <w:tc>
          <w:tcPr>
            <w:tcW w:w="1678"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DATE</w:t>
            </w:r>
          </w:p>
        </w:tc>
        <w:tc>
          <w:tcPr>
            <w:tcW w:w="4377"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pPr>
            <w:r w:rsidRPr="003F08A1">
              <w:rPr>
                <w:rFonts w:hint="eastAsia"/>
              </w:rPr>
              <w:t>首响超时初级督办短信发送时间</w:t>
            </w:r>
          </w:p>
        </w:tc>
      </w:tr>
      <w:tr w:rsidR="008C584C" w:rsidRPr="003F08A1" w:rsidTr="00254D53">
        <w:trPr>
          <w:trHeight w:val="288"/>
        </w:trPr>
        <w:tc>
          <w:tcPr>
            <w:tcW w:w="2856"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FB_OUTTIME3_SMS_DATE</w:t>
            </w:r>
          </w:p>
        </w:tc>
        <w:tc>
          <w:tcPr>
            <w:tcW w:w="1678"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DATE</w:t>
            </w:r>
          </w:p>
        </w:tc>
        <w:tc>
          <w:tcPr>
            <w:tcW w:w="4377"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pPr>
            <w:r w:rsidRPr="003F08A1">
              <w:rPr>
                <w:rFonts w:hint="eastAsia"/>
              </w:rPr>
              <w:t>首响超时中级督办短信发送时间</w:t>
            </w:r>
          </w:p>
        </w:tc>
      </w:tr>
      <w:tr w:rsidR="008C584C" w:rsidRPr="003F08A1" w:rsidTr="00254D53">
        <w:trPr>
          <w:trHeight w:val="288"/>
        </w:trPr>
        <w:tc>
          <w:tcPr>
            <w:tcW w:w="2856"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FB_OUTTIME4_SMS_DATE</w:t>
            </w:r>
          </w:p>
        </w:tc>
        <w:tc>
          <w:tcPr>
            <w:tcW w:w="1678"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DATE</w:t>
            </w:r>
          </w:p>
        </w:tc>
        <w:tc>
          <w:tcPr>
            <w:tcW w:w="4377"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pPr>
            <w:r w:rsidRPr="003F08A1">
              <w:rPr>
                <w:rFonts w:hint="eastAsia"/>
              </w:rPr>
              <w:t>首响超时高级督办短信发送时间</w:t>
            </w:r>
          </w:p>
        </w:tc>
      </w:tr>
      <w:tr w:rsidR="008C584C" w:rsidRPr="003F08A1" w:rsidTr="00254D53">
        <w:trPr>
          <w:trHeight w:val="288"/>
        </w:trPr>
        <w:tc>
          <w:tcPr>
            <w:tcW w:w="2856"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FB_OUTTIME5_SMS_DATE</w:t>
            </w:r>
          </w:p>
        </w:tc>
        <w:tc>
          <w:tcPr>
            <w:tcW w:w="1678"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DATE</w:t>
            </w:r>
          </w:p>
        </w:tc>
        <w:tc>
          <w:tcPr>
            <w:tcW w:w="4377"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pPr>
            <w:r w:rsidRPr="003F08A1">
              <w:rPr>
                <w:rFonts w:hint="eastAsia"/>
              </w:rPr>
              <w:t>首响超时特级督办短信发送时间</w:t>
            </w:r>
          </w:p>
        </w:tc>
      </w:tr>
      <w:tr w:rsidR="008C584C" w:rsidRPr="003F08A1" w:rsidTr="00254D53">
        <w:trPr>
          <w:trHeight w:val="288"/>
        </w:trPr>
        <w:tc>
          <w:tcPr>
            <w:tcW w:w="2856"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SIGN_OUTTIME1_SMS_DATE</w:t>
            </w:r>
          </w:p>
        </w:tc>
        <w:tc>
          <w:tcPr>
            <w:tcW w:w="1678"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DATE</w:t>
            </w:r>
          </w:p>
        </w:tc>
        <w:tc>
          <w:tcPr>
            <w:tcW w:w="4377"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pPr>
            <w:r w:rsidRPr="003F08A1">
              <w:rPr>
                <w:rFonts w:hint="eastAsia"/>
              </w:rPr>
              <w:t>签到超时短信发送时间</w:t>
            </w:r>
          </w:p>
        </w:tc>
      </w:tr>
      <w:tr w:rsidR="008C584C" w:rsidRPr="003F08A1" w:rsidTr="00254D53">
        <w:trPr>
          <w:trHeight w:val="288"/>
        </w:trPr>
        <w:tc>
          <w:tcPr>
            <w:tcW w:w="2856"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SIGN_OUTTIME2_SMS_DATE</w:t>
            </w:r>
          </w:p>
        </w:tc>
        <w:tc>
          <w:tcPr>
            <w:tcW w:w="1678"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DATE</w:t>
            </w:r>
          </w:p>
        </w:tc>
        <w:tc>
          <w:tcPr>
            <w:tcW w:w="4377"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pPr>
            <w:r w:rsidRPr="003F08A1">
              <w:rPr>
                <w:rFonts w:hint="eastAsia"/>
              </w:rPr>
              <w:t>签到超时初级督办短信发送时间</w:t>
            </w:r>
          </w:p>
        </w:tc>
      </w:tr>
      <w:tr w:rsidR="008C584C" w:rsidRPr="003F08A1" w:rsidTr="00254D53">
        <w:trPr>
          <w:trHeight w:val="288"/>
        </w:trPr>
        <w:tc>
          <w:tcPr>
            <w:tcW w:w="2856"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SIGN_OUTTIME3_SMS_DATE</w:t>
            </w:r>
          </w:p>
        </w:tc>
        <w:tc>
          <w:tcPr>
            <w:tcW w:w="1678"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DATE</w:t>
            </w:r>
          </w:p>
        </w:tc>
        <w:tc>
          <w:tcPr>
            <w:tcW w:w="4377"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pPr>
            <w:r w:rsidRPr="003F08A1">
              <w:rPr>
                <w:rFonts w:hint="eastAsia"/>
              </w:rPr>
              <w:t>签到超时中级督办短信发送时间</w:t>
            </w:r>
          </w:p>
        </w:tc>
      </w:tr>
      <w:tr w:rsidR="008C584C" w:rsidRPr="003F08A1" w:rsidTr="00254D53">
        <w:trPr>
          <w:trHeight w:val="288"/>
        </w:trPr>
        <w:tc>
          <w:tcPr>
            <w:tcW w:w="2856"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SIGN_OUTTIME4_SMS_DATE</w:t>
            </w:r>
          </w:p>
        </w:tc>
        <w:tc>
          <w:tcPr>
            <w:tcW w:w="1678"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DATE</w:t>
            </w:r>
          </w:p>
        </w:tc>
        <w:tc>
          <w:tcPr>
            <w:tcW w:w="4377"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pPr>
            <w:r w:rsidRPr="003F08A1">
              <w:rPr>
                <w:rFonts w:hint="eastAsia"/>
              </w:rPr>
              <w:t>签到超时高级督办短信发送时间</w:t>
            </w:r>
          </w:p>
        </w:tc>
      </w:tr>
      <w:tr w:rsidR="008C584C" w:rsidRPr="003F08A1" w:rsidTr="00254D53">
        <w:trPr>
          <w:trHeight w:val="288"/>
        </w:trPr>
        <w:tc>
          <w:tcPr>
            <w:tcW w:w="2856"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SIGN_OUTTIME5_SMS_DATE</w:t>
            </w:r>
          </w:p>
        </w:tc>
        <w:tc>
          <w:tcPr>
            <w:tcW w:w="1678"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DATE</w:t>
            </w:r>
          </w:p>
        </w:tc>
        <w:tc>
          <w:tcPr>
            <w:tcW w:w="4377"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pPr>
            <w:r w:rsidRPr="003F08A1">
              <w:rPr>
                <w:rFonts w:hint="eastAsia"/>
              </w:rPr>
              <w:t>签到超时特级督办短信发送时间</w:t>
            </w:r>
          </w:p>
        </w:tc>
      </w:tr>
      <w:tr w:rsidR="008C584C" w:rsidRPr="003F08A1" w:rsidTr="00254D53">
        <w:trPr>
          <w:trHeight w:val="288"/>
        </w:trPr>
        <w:tc>
          <w:tcPr>
            <w:tcW w:w="2856"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FINISH_OUTTIME1_SMS_DATE</w:t>
            </w:r>
          </w:p>
        </w:tc>
        <w:tc>
          <w:tcPr>
            <w:tcW w:w="1678"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DATE</w:t>
            </w:r>
          </w:p>
        </w:tc>
        <w:tc>
          <w:tcPr>
            <w:tcW w:w="4377"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pPr>
            <w:r w:rsidRPr="003F08A1">
              <w:rPr>
                <w:rFonts w:hint="eastAsia"/>
              </w:rPr>
              <w:t>回单超时短信发送时间</w:t>
            </w:r>
          </w:p>
        </w:tc>
      </w:tr>
      <w:tr w:rsidR="008C584C" w:rsidRPr="003F08A1" w:rsidTr="00254D53">
        <w:trPr>
          <w:trHeight w:val="288"/>
        </w:trPr>
        <w:tc>
          <w:tcPr>
            <w:tcW w:w="2856"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FINISH_OUTTIME2_SMS_DATE</w:t>
            </w:r>
          </w:p>
        </w:tc>
        <w:tc>
          <w:tcPr>
            <w:tcW w:w="1678"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DATE</w:t>
            </w:r>
          </w:p>
        </w:tc>
        <w:tc>
          <w:tcPr>
            <w:tcW w:w="4377"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pPr>
            <w:r w:rsidRPr="003F08A1">
              <w:rPr>
                <w:rFonts w:hint="eastAsia"/>
              </w:rPr>
              <w:t>回单超时初级督办短信发送时间</w:t>
            </w:r>
          </w:p>
        </w:tc>
      </w:tr>
      <w:tr w:rsidR="008C584C" w:rsidRPr="003F08A1" w:rsidTr="00254D53">
        <w:trPr>
          <w:trHeight w:val="288"/>
        </w:trPr>
        <w:tc>
          <w:tcPr>
            <w:tcW w:w="2856"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FINISH_OUTTIME3_SMS_DATE</w:t>
            </w:r>
          </w:p>
        </w:tc>
        <w:tc>
          <w:tcPr>
            <w:tcW w:w="1678"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DATE</w:t>
            </w:r>
          </w:p>
        </w:tc>
        <w:tc>
          <w:tcPr>
            <w:tcW w:w="4377"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pPr>
            <w:r w:rsidRPr="003F08A1">
              <w:rPr>
                <w:rFonts w:hint="eastAsia"/>
              </w:rPr>
              <w:t>回单超时中级督办短信发送时间</w:t>
            </w:r>
          </w:p>
        </w:tc>
      </w:tr>
      <w:tr w:rsidR="008C584C" w:rsidRPr="003F08A1" w:rsidTr="00254D53">
        <w:trPr>
          <w:trHeight w:val="288"/>
        </w:trPr>
        <w:tc>
          <w:tcPr>
            <w:tcW w:w="2856"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FINISH_OUTTIME4_SMS_DATE</w:t>
            </w:r>
          </w:p>
        </w:tc>
        <w:tc>
          <w:tcPr>
            <w:tcW w:w="1678"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DATE</w:t>
            </w:r>
          </w:p>
        </w:tc>
        <w:tc>
          <w:tcPr>
            <w:tcW w:w="4377"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pPr>
            <w:r w:rsidRPr="003F08A1">
              <w:rPr>
                <w:rFonts w:hint="eastAsia"/>
              </w:rPr>
              <w:t>回单超时高级督办短信发送时间</w:t>
            </w:r>
          </w:p>
        </w:tc>
      </w:tr>
      <w:tr w:rsidR="008C584C" w:rsidRPr="003F08A1" w:rsidTr="00254D53">
        <w:trPr>
          <w:trHeight w:val="288"/>
        </w:trPr>
        <w:tc>
          <w:tcPr>
            <w:tcW w:w="2856"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lastRenderedPageBreak/>
              <w:t>FINISH_OUTTIME5_SMS_DATE</w:t>
            </w:r>
          </w:p>
        </w:tc>
        <w:tc>
          <w:tcPr>
            <w:tcW w:w="1678"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DATE</w:t>
            </w:r>
          </w:p>
        </w:tc>
        <w:tc>
          <w:tcPr>
            <w:tcW w:w="4377"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pPr>
            <w:r w:rsidRPr="003F08A1">
              <w:rPr>
                <w:rFonts w:hint="eastAsia"/>
              </w:rPr>
              <w:t>回单超时特级督办短信发送时间</w:t>
            </w:r>
          </w:p>
        </w:tc>
      </w:tr>
      <w:tr w:rsidR="008C584C" w:rsidRPr="003F08A1" w:rsidTr="00254D53">
        <w:trPr>
          <w:trHeight w:val="288"/>
        </w:trPr>
        <w:tc>
          <w:tcPr>
            <w:tcW w:w="2856"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STATE_DATE</w:t>
            </w:r>
          </w:p>
        </w:tc>
        <w:tc>
          <w:tcPr>
            <w:tcW w:w="1678"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DATE</w:t>
            </w:r>
          </w:p>
        </w:tc>
        <w:tc>
          <w:tcPr>
            <w:tcW w:w="4377"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pPr>
            <w:r w:rsidRPr="003F08A1">
              <w:rPr>
                <w:rFonts w:hint="eastAsia"/>
              </w:rPr>
              <w:t>状态时间</w:t>
            </w:r>
          </w:p>
        </w:tc>
      </w:tr>
      <w:tr w:rsidR="008C584C" w:rsidRPr="003F08A1" w:rsidTr="00254D53">
        <w:trPr>
          <w:trHeight w:val="288"/>
        </w:trPr>
        <w:tc>
          <w:tcPr>
            <w:tcW w:w="2856"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CREATE_DATE</w:t>
            </w:r>
          </w:p>
        </w:tc>
        <w:tc>
          <w:tcPr>
            <w:tcW w:w="1678"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DATE</w:t>
            </w:r>
          </w:p>
        </w:tc>
        <w:tc>
          <w:tcPr>
            <w:tcW w:w="4377"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pPr>
            <w:r w:rsidRPr="003F08A1">
              <w:rPr>
                <w:rFonts w:hint="eastAsia"/>
              </w:rPr>
              <w:t>创建时间</w:t>
            </w:r>
          </w:p>
        </w:tc>
      </w:tr>
      <w:tr w:rsidR="008C584C" w:rsidRPr="003F08A1" w:rsidTr="00254D53">
        <w:trPr>
          <w:trHeight w:val="288"/>
        </w:trPr>
        <w:tc>
          <w:tcPr>
            <w:tcW w:w="2856"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FIRST_ZJ_TO_DATE</w:t>
            </w:r>
          </w:p>
        </w:tc>
        <w:tc>
          <w:tcPr>
            <w:tcW w:w="1678"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DATE</w:t>
            </w:r>
          </w:p>
        </w:tc>
        <w:tc>
          <w:tcPr>
            <w:tcW w:w="4377"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pPr>
            <w:r w:rsidRPr="003F08A1">
              <w:rPr>
                <w:rFonts w:hint="eastAsia"/>
              </w:rPr>
              <w:t>第一次到装机环节时间</w:t>
            </w:r>
          </w:p>
        </w:tc>
      </w:tr>
      <w:tr w:rsidR="008C584C" w:rsidRPr="003F08A1" w:rsidTr="00254D53">
        <w:trPr>
          <w:trHeight w:val="288"/>
        </w:trPr>
        <w:tc>
          <w:tcPr>
            <w:tcW w:w="2856"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LATEST_BOK_BEGIN_DATE</w:t>
            </w:r>
          </w:p>
        </w:tc>
        <w:tc>
          <w:tcPr>
            <w:tcW w:w="1678"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DATE</w:t>
            </w:r>
          </w:p>
        </w:tc>
        <w:tc>
          <w:tcPr>
            <w:tcW w:w="4377"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pPr>
            <w:r w:rsidRPr="003F08A1">
              <w:rPr>
                <w:rFonts w:hint="eastAsia"/>
              </w:rPr>
              <w:t>最新预约开始时间</w:t>
            </w:r>
          </w:p>
        </w:tc>
      </w:tr>
      <w:tr w:rsidR="008C584C" w:rsidRPr="003F08A1" w:rsidTr="00254D53">
        <w:trPr>
          <w:trHeight w:val="288"/>
        </w:trPr>
        <w:tc>
          <w:tcPr>
            <w:tcW w:w="2856"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LATEST_BOK_END_DATE</w:t>
            </w:r>
          </w:p>
        </w:tc>
        <w:tc>
          <w:tcPr>
            <w:tcW w:w="1678"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DATE</w:t>
            </w:r>
          </w:p>
        </w:tc>
        <w:tc>
          <w:tcPr>
            <w:tcW w:w="4377"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pPr>
            <w:r w:rsidRPr="003F08A1">
              <w:rPr>
                <w:rFonts w:hint="eastAsia"/>
              </w:rPr>
              <w:t>最新预约结束时间</w:t>
            </w:r>
          </w:p>
        </w:tc>
      </w:tr>
      <w:tr w:rsidR="008C584C" w:rsidRPr="003F08A1" w:rsidTr="00254D53">
        <w:trPr>
          <w:trHeight w:val="288"/>
        </w:trPr>
        <w:tc>
          <w:tcPr>
            <w:tcW w:w="2856"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LATEST_BOK_APPOINT_DATE</w:t>
            </w:r>
          </w:p>
        </w:tc>
        <w:tc>
          <w:tcPr>
            <w:tcW w:w="1678"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DATE</w:t>
            </w:r>
          </w:p>
        </w:tc>
        <w:tc>
          <w:tcPr>
            <w:tcW w:w="4377"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pPr>
            <w:r w:rsidRPr="003F08A1">
              <w:rPr>
                <w:rFonts w:hint="eastAsia"/>
              </w:rPr>
              <w:t>最新预约精确时间</w:t>
            </w:r>
          </w:p>
        </w:tc>
      </w:tr>
      <w:tr w:rsidR="008C584C" w:rsidRPr="003F08A1" w:rsidTr="00254D53">
        <w:trPr>
          <w:trHeight w:val="288"/>
        </w:trPr>
        <w:tc>
          <w:tcPr>
            <w:tcW w:w="2856"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WORK_POOL_ID</w:t>
            </w:r>
          </w:p>
        </w:tc>
        <w:tc>
          <w:tcPr>
            <w:tcW w:w="1678"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VARCHAR2(20)</w:t>
            </w:r>
          </w:p>
        </w:tc>
        <w:tc>
          <w:tcPr>
            <w:tcW w:w="4377"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pPr>
            <w:r w:rsidRPr="003F08A1">
              <w:rPr>
                <w:rFonts w:hint="eastAsia"/>
              </w:rPr>
              <w:t>工时池</w:t>
            </w:r>
            <w:r w:rsidRPr="003F08A1">
              <w:rPr>
                <w:rFonts w:hint="eastAsia"/>
              </w:rPr>
              <w:t>ID</w:t>
            </w:r>
          </w:p>
        </w:tc>
      </w:tr>
      <w:tr w:rsidR="008C584C" w:rsidRPr="003F08A1" w:rsidTr="00254D53">
        <w:trPr>
          <w:trHeight w:val="288"/>
        </w:trPr>
        <w:tc>
          <w:tcPr>
            <w:tcW w:w="2856"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FIRST_ZJ_WORKORDER_ID</w:t>
            </w:r>
          </w:p>
        </w:tc>
        <w:tc>
          <w:tcPr>
            <w:tcW w:w="1678"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rPr>
                <w:rFonts w:ascii="宋体" w:hAnsi="宋体" w:cs="宋体"/>
                <w:color w:val="000000"/>
                <w:sz w:val="22"/>
                <w:szCs w:val="22"/>
              </w:rPr>
            </w:pPr>
            <w:r w:rsidRPr="003F08A1">
              <w:rPr>
                <w:rFonts w:ascii="宋体" w:hAnsi="宋体" w:cs="宋体" w:hint="eastAsia"/>
                <w:color w:val="000000"/>
                <w:sz w:val="22"/>
                <w:szCs w:val="22"/>
              </w:rPr>
              <w:t>NUMBER(9)</w:t>
            </w:r>
          </w:p>
        </w:tc>
        <w:tc>
          <w:tcPr>
            <w:tcW w:w="4377" w:type="dxa"/>
            <w:tcBorders>
              <w:top w:val="single" w:sz="4" w:space="0" w:color="auto"/>
              <w:left w:val="single" w:sz="4" w:space="0" w:color="auto"/>
              <w:bottom w:val="single" w:sz="4" w:space="0" w:color="auto"/>
              <w:right w:val="single" w:sz="4" w:space="0" w:color="auto"/>
            </w:tcBorders>
            <w:shd w:val="clear" w:color="auto" w:fill="auto"/>
            <w:noWrap/>
          </w:tcPr>
          <w:p w:rsidR="008C584C" w:rsidRPr="003F08A1" w:rsidRDefault="008C584C" w:rsidP="00254D53">
            <w:pPr>
              <w:widowControl/>
              <w:spacing w:line="240" w:lineRule="auto"/>
              <w:jc w:val="both"/>
            </w:pPr>
            <w:r w:rsidRPr="003F08A1">
              <w:rPr>
                <w:rFonts w:hint="eastAsia"/>
              </w:rPr>
              <w:t>第一次到装机环节工单</w:t>
            </w:r>
            <w:r w:rsidRPr="003F08A1">
              <w:rPr>
                <w:rFonts w:hint="eastAsia"/>
              </w:rPr>
              <w:t>ID</w:t>
            </w:r>
          </w:p>
        </w:tc>
      </w:tr>
    </w:tbl>
    <w:p w:rsidR="008C584C" w:rsidRPr="00863BDB" w:rsidRDefault="008C584C" w:rsidP="008C584C"/>
    <w:p w:rsidR="008C584C" w:rsidRDefault="008C584C" w:rsidP="008C584C">
      <w:pPr>
        <w:pStyle w:val="5"/>
        <w:rPr>
          <w:szCs w:val="24"/>
        </w:rPr>
      </w:pPr>
      <w:bookmarkStart w:id="3548" w:name="_Toc130156317"/>
      <w:r>
        <w:rPr>
          <w:szCs w:val="24"/>
        </w:rPr>
        <w:t>企宽</w:t>
      </w:r>
      <w:r>
        <w:rPr>
          <w:rFonts w:hint="eastAsia"/>
          <w:szCs w:val="24"/>
        </w:rPr>
        <w:t>F</w:t>
      </w:r>
      <w:r>
        <w:rPr>
          <w:szCs w:val="24"/>
        </w:rPr>
        <w:t>TTR</w:t>
      </w:r>
      <w:r w:rsidRPr="00A778C4">
        <w:rPr>
          <w:rFonts w:hint="eastAsia"/>
          <w:szCs w:val="24"/>
        </w:rPr>
        <w:t>资源归档、归档通知接口</w:t>
      </w:r>
      <w:bookmarkEnd w:id="3548"/>
    </w:p>
    <w:p w:rsidR="008C584C" w:rsidRPr="00397B95" w:rsidRDefault="008C584C" w:rsidP="008C584C">
      <w:pPr>
        <w:spacing w:line="240" w:lineRule="atLeast"/>
        <w:rPr>
          <w:b/>
          <w:iCs/>
        </w:rPr>
      </w:pPr>
      <w:r w:rsidRPr="00397B95">
        <w:rPr>
          <w:rFonts w:hint="eastAsia"/>
          <w:b/>
          <w:iCs/>
        </w:rPr>
        <w:t>接口描述</w:t>
      </w:r>
    </w:p>
    <w:p w:rsidR="008C584C" w:rsidRPr="00397B95" w:rsidRDefault="008C584C" w:rsidP="008C584C">
      <w:pPr>
        <w:pStyle w:val="affff7"/>
        <w:rPr>
          <w:rFonts w:cs="宋体"/>
          <w:color w:val="000000"/>
          <w:kern w:val="0"/>
        </w:rPr>
      </w:pPr>
      <w:r>
        <w:rPr>
          <w:rFonts w:cs="宋体" w:hint="eastAsia"/>
          <w:color w:val="000000"/>
          <w:kern w:val="0"/>
        </w:rPr>
        <w:t>在</w:t>
      </w:r>
      <w:r>
        <w:rPr>
          <w:rFonts w:cs="宋体"/>
          <w:color w:val="000000"/>
          <w:kern w:val="0"/>
        </w:rPr>
        <w:t>综调</w:t>
      </w:r>
      <w:r>
        <w:rPr>
          <w:rFonts w:cs="宋体" w:hint="eastAsia"/>
          <w:color w:val="000000"/>
          <w:kern w:val="0"/>
        </w:rPr>
        <w:t>宽带</w:t>
      </w:r>
      <w:r>
        <w:rPr>
          <w:rFonts w:cs="宋体"/>
          <w:color w:val="000000"/>
          <w:kern w:val="0"/>
        </w:rPr>
        <w:t>开通</w:t>
      </w:r>
      <w:r>
        <w:rPr>
          <w:rFonts w:cs="宋体" w:hint="eastAsia"/>
          <w:color w:val="000000"/>
          <w:kern w:val="0"/>
        </w:rPr>
        <w:t>和</w:t>
      </w:r>
      <w:r>
        <w:rPr>
          <w:rFonts w:cs="宋体"/>
          <w:color w:val="000000"/>
          <w:kern w:val="0"/>
        </w:rPr>
        <w:t>子产品</w:t>
      </w:r>
      <w:r>
        <w:rPr>
          <w:rFonts w:cs="宋体" w:hint="eastAsia"/>
          <w:color w:val="000000"/>
          <w:kern w:val="0"/>
        </w:rPr>
        <w:t>变更</w:t>
      </w:r>
      <w:r>
        <w:rPr>
          <w:rFonts w:cs="宋体"/>
          <w:color w:val="000000"/>
          <w:kern w:val="0"/>
        </w:rPr>
        <w:t>竣工</w:t>
      </w:r>
      <w:r>
        <w:rPr>
          <w:rFonts w:cs="宋体" w:hint="eastAsia"/>
          <w:color w:val="000000"/>
          <w:kern w:val="0"/>
        </w:rPr>
        <w:t>时</w:t>
      </w:r>
      <w:r>
        <w:rPr>
          <w:rFonts w:cs="宋体"/>
          <w:color w:val="000000"/>
          <w:kern w:val="0"/>
        </w:rPr>
        <w:t>，</w:t>
      </w:r>
      <w:r>
        <w:rPr>
          <w:rFonts w:cs="宋体" w:hint="eastAsia"/>
          <w:color w:val="000000"/>
          <w:kern w:val="0"/>
        </w:rPr>
        <w:t>调用</w:t>
      </w:r>
      <w:r>
        <w:rPr>
          <w:rFonts w:cs="宋体"/>
          <w:color w:val="000000"/>
          <w:kern w:val="0"/>
        </w:rPr>
        <w:t>接口来实现资源的归档。通过业务</w:t>
      </w:r>
      <w:r>
        <w:rPr>
          <w:rFonts w:cs="宋体" w:hint="eastAsia"/>
          <w:color w:val="000000"/>
          <w:kern w:val="0"/>
        </w:rPr>
        <w:t>编码来辨别</w:t>
      </w:r>
      <w:r>
        <w:rPr>
          <w:rFonts w:cs="宋体"/>
          <w:color w:val="000000"/>
          <w:kern w:val="0"/>
        </w:rPr>
        <w:t>接口类型，</w:t>
      </w:r>
      <w:r>
        <w:rPr>
          <w:rFonts w:cs="宋体" w:hint="eastAsia"/>
          <w:color w:val="000000"/>
          <w:kern w:val="0"/>
        </w:rPr>
        <w:t>当为</w:t>
      </w:r>
      <w:r w:rsidRPr="00397B95">
        <w:rPr>
          <w:rFonts w:cs="宋体"/>
          <w:color w:val="000000"/>
          <w:kern w:val="0"/>
        </w:rPr>
        <w:t>子产品变</w:t>
      </w:r>
      <w:r w:rsidRPr="00397B95">
        <w:rPr>
          <w:rFonts w:cs="宋体" w:hint="eastAsia"/>
          <w:color w:val="000000"/>
          <w:kern w:val="0"/>
        </w:rPr>
        <w:t>更</w:t>
      </w:r>
      <w:r w:rsidRPr="00397B95">
        <w:rPr>
          <w:rFonts w:cs="宋体"/>
          <w:color w:val="000000"/>
          <w:kern w:val="0"/>
        </w:rPr>
        <w:t>时，</w:t>
      </w:r>
      <w:r w:rsidRPr="00397B95">
        <w:rPr>
          <w:rFonts w:cs="宋体" w:hint="eastAsia"/>
          <w:color w:val="000000"/>
          <w:kern w:val="0"/>
        </w:rPr>
        <w:t>为</w:t>
      </w:r>
      <w:r w:rsidRPr="00397B95">
        <w:rPr>
          <w:rFonts w:cs="宋体"/>
          <w:color w:val="000000"/>
          <w:kern w:val="0"/>
        </w:rPr>
        <w:t>资源归档</w:t>
      </w:r>
      <w:r w:rsidRPr="00397B95">
        <w:rPr>
          <w:rFonts w:cs="宋体" w:hint="eastAsia"/>
          <w:color w:val="000000"/>
          <w:kern w:val="0"/>
        </w:rPr>
        <w:t>通知</w:t>
      </w:r>
      <w:r w:rsidRPr="00397B95">
        <w:rPr>
          <w:rFonts w:cs="宋体"/>
          <w:color w:val="000000"/>
          <w:kern w:val="0"/>
        </w:rPr>
        <w:t>接口，</w:t>
      </w:r>
      <w:r w:rsidRPr="00397B95">
        <w:rPr>
          <w:rFonts w:cs="宋体" w:hint="eastAsia"/>
          <w:color w:val="000000"/>
          <w:kern w:val="0"/>
        </w:rPr>
        <w:t>资源</w:t>
      </w:r>
      <w:r w:rsidRPr="00397B95">
        <w:rPr>
          <w:rFonts w:cs="宋体"/>
          <w:color w:val="000000"/>
          <w:kern w:val="0"/>
        </w:rPr>
        <w:t>只需变更子产品关系；</w:t>
      </w:r>
      <w:r w:rsidRPr="00397B95">
        <w:rPr>
          <w:rFonts w:cs="宋体" w:hint="eastAsia"/>
          <w:color w:val="000000"/>
          <w:kern w:val="0"/>
        </w:rPr>
        <w:t>当</w:t>
      </w:r>
      <w:r w:rsidRPr="00397B95">
        <w:rPr>
          <w:rFonts w:cs="宋体"/>
          <w:color w:val="000000"/>
          <w:kern w:val="0"/>
        </w:rPr>
        <w:t>为其他</w:t>
      </w:r>
      <w:r w:rsidRPr="00397B95">
        <w:rPr>
          <w:rFonts w:cs="宋体" w:hint="eastAsia"/>
          <w:color w:val="000000"/>
          <w:kern w:val="0"/>
        </w:rPr>
        <w:t>时</w:t>
      </w:r>
      <w:r w:rsidRPr="00397B95">
        <w:rPr>
          <w:rFonts w:cs="宋体"/>
          <w:color w:val="000000"/>
          <w:kern w:val="0"/>
        </w:rPr>
        <w:t>，为资源归档接口，</w:t>
      </w:r>
      <w:r w:rsidRPr="00397B95">
        <w:rPr>
          <w:rFonts w:cs="宋体" w:hint="eastAsia"/>
          <w:color w:val="000000"/>
          <w:kern w:val="0"/>
        </w:rPr>
        <w:t>来</w:t>
      </w:r>
      <w:r w:rsidRPr="00397B95">
        <w:rPr>
          <w:rFonts w:cs="宋体"/>
          <w:color w:val="000000"/>
          <w:kern w:val="0"/>
        </w:rPr>
        <w:t>实现</w:t>
      </w:r>
      <w:r w:rsidRPr="00397B95">
        <w:rPr>
          <w:rFonts w:cs="宋体" w:hint="eastAsia"/>
          <w:color w:val="000000"/>
          <w:kern w:val="0"/>
        </w:rPr>
        <w:t>预占</w:t>
      </w:r>
      <w:r w:rsidRPr="00397B95">
        <w:rPr>
          <w:rFonts w:cs="宋体"/>
          <w:color w:val="000000"/>
          <w:kern w:val="0"/>
        </w:rPr>
        <w:t>资源的归档和实</w:t>
      </w:r>
      <w:r w:rsidRPr="00397B95">
        <w:rPr>
          <w:rFonts w:cs="宋体" w:hint="eastAsia"/>
          <w:color w:val="000000"/>
          <w:kern w:val="0"/>
        </w:rPr>
        <w:t>占</w:t>
      </w:r>
      <w:r w:rsidRPr="00397B95">
        <w:rPr>
          <w:rFonts w:cs="宋体"/>
          <w:color w:val="000000"/>
          <w:kern w:val="0"/>
        </w:rPr>
        <w:t>资源的释放。</w:t>
      </w:r>
    </w:p>
    <w:p w:rsidR="008C584C" w:rsidRPr="00397B95" w:rsidRDefault="008C584C" w:rsidP="008C584C">
      <w:pPr>
        <w:pStyle w:val="affff7"/>
        <w:rPr>
          <w:color w:val="000000"/>
        </w:rPr>
      </w:pPr>
      <w:r w:rsidRPr="00397B95">
        <w:rPr>
          <w:rFonts w:cs="宋体"/>
          <w:color w:val="000000"/>
          <w:kern w:val="0"/>
        </w:rPr>
        <w:t>接口名称：</w:t>
      </w:r>
      <w:r w:rsidRPr="00397B95">
        <w:rPr>
          <w:rFonts w:ascii="宋体" w:hAnsi="宋体"/>
          <w:color w:val="000000"/>
        </w:rPr>
        <w:t>IDM_RMS_</w:t>
      </w:r>
      <w:r w:rsidRPr="00397B95">
        <w:rPr>
          <w:color w:val="000000"/>
        </w:rPr>
        <w:t>completeTaskReq</w:t>
      </w:r>
    </w:p>
    <w:p w:rsidR="008C584C" w:rsidRPr="00397B95" w:rsidRDefault="008C584C" w:rsidP="008C584C">
      <w:pPr>
        <w:spacing w:line="240" w:lineRule="atLeast"/>
        <w:rPr>
          <w:bCs/>
          <w:iCs/>
          <w:color w:val="000000"/>
        </w:rPr>
      </w:pPr>
      <w:r w:rsidRPr="00397B95">
        <w:rPr>
          <w:rFonts w:hint="eastAsia"/>
          <w:b/>
          <w:iCs/>
          <w:color w:val="000000"/>
        </w:rPr>
        <w:t>输入参数</w:t>
      </w:r>
    </w:p>
    <w:tbl>
      <w:tblPr>
        <w:tblW w:w="5549" w:type="pct"/>
        <w:tblLayout w:type="fixed"/>
        <w:tblLook w:val="0000" w:firstRow="0" w:lastRow="0" w:firstColumn="0" w:lastColumn="0" w:noHBand="0" w:noVBand="0"/>
      </w:tblPr>
      <w:tblGrid>
        <w:gridCol w:w="1956"/>
        <w:gridCol w:w="1564"/>
        <w:gridCol w:w="6"/>
        <w:gridCol w:w="696"/>
        <w:gridCol w:w="11"/>
        <w:gridCol w:w="1100"/>
        <w:gridCol w:w="23"/>
        <w:gridCol w:w="1788"/>
        <w:gridCol w:w="38"/>
        <w:gridCol w:w="88"/>
        <w:gridCol w:w="2291"/>
      </w:tblGrid>
      <w:tr w:rsidR="008C584C" w:rsidRPr="00397B95" w:rsidTr="00254D53">
        <w:trPr>
          <w:trHeight w:val="227"/>
        </w:trPr>
        <w:tc>
          <w:tcPr>
            <w:tcW w:w="1023" w:type="pct"/>
            <w:tcBorders>
              <w:top w:val="single" w:sz="8" w:space="0" w:color="auto"/>
              <w:left w:val="single" w:sz="8" w:space="0" w:color="auto"/>
              <w:bottom w:val="single" w:sz="8" w:space="0" w:color="auto"/>
              <w:right w:val="single" w:sz="8" w:space="0" w:color="auto"/>
            </w:tcBorders>
            <w:shd w:val="clear" w:color="auto" w:fill="A6A6A6"/>
            <w:vAlign w:val="center"/>
          </w:tcPr>
          <w:p w:rsidR="008C584C" w:rsidRPr="00397B95" w:rsidRDefault="008C584C" w:rsidP="00254D53">
            <w:pPr>
              <w:jc w:val="center"/>
              <w:rPr>
                <w:rFonts w:ascii="宋体" w:hAnsi="宋体" w:cs="宋体"/>
                <w:b/>
                <w:color w:val="000000"/>
                <w:sz w:val="21"/>
                <w:szCs w:val="21"/>
              </w:rPr>
            </w:pPr>
            <w:r w:rsidRPr="00397B95">
              <w:rPr>
                <w:rFonts w:ascii="宋体" w:hAnsi="宋体" w:cs="宋体" w:hint="eastAsia"/>
                <w:b/>
                <w:color w:val="000000"/>
                <w:sz w:val="21"/>
                <w:szCs w:val="21"/>
              </w:rPr>
              <w:t>节点名称</w:t>
            </w:r>
          </w:p>
        </w:tc>
        <w:tc>
          <w:tcPr>
            <w:tcW w:w="818" w:type="pct"/>
            <w:tcBorders>
              <w:top w:val="single" w:sz="8" w:space="0" w:color="auto"/>
              <w:left w:val="nil"/>
              <w:bottom w:val="single" w:sz="8" w:space="0" w:color="auto"/>
              <w:right w:val="single" w:sz="8" w:space="0" w:color="auto"/>
            </w:tcBorders>
            <w:shd w:val="clear" w:color="auto" w:fill="A6A6A6"/>
            <w:vAlign w:val="center"/>
          </w:tcPr>
          <w:p w:rsidR="008C584C" w:rsidRPr="00397B95" w:rsidRDefault="008C584C" w:rsidP="00254D53">
            <w:pPr>
              <w:jc w:val="center"/>
              <w:rPr>
                <w:rFonts w:ascii="宋体" w:hAnsi="宋体" w:cs="宋体"/>
                <w:b/>
                <w:color w:val="000000"/>
                <w:sz w:val="21"/>
                <w:szCs w:val="21"/>
              </w:rPr>
            </w:pPr>
            <w:r w:rsidRPr="00397B95">
              <w:rPr>
                <w:rFonts w:ascii="宋体" w:hAnsi="宋体" w:cs="宋体" w:hint="eastAsia"/>
                <w:b/>
                <w:color w:val="000000"/>
                <w:sz w:val="21"/>
                <w:szCs w:val="21"/>
              </w:rPr>
              <w:t>父节点名称</w:t>
            </w:r>
          </w:p>
        </w:tc>
        <w:tc>
          <w:tcPr>
            <w:tcW w:w="367" w:type="pct"/>
            <w:gridSpan w:val="2"/>
            <w:tcBorders>
              <w:top w:val="single" w:sz="8" w:space="0" w:color="auto"/>
              <w:left w:val="nil"/>
              <w:bottom w:val="single" w:sz="8" w:space="0" w:color="auto"/>
              <w:right w:val="single" w:sz="8" w:space="0" w:color="auto"/>
            </w:tcBorders>
            <w:shd w:val="clear" w:color="auto" w:fill="A6A6A6"/>
            <w:vAlign w:val="center"/>
          </w:tcPr>
          <w:p w:rsidR="008C584C" w:rsidRPr="00397B95" w:rsidRDefault="008C584C" w:rsidP="00254D53">
            <w:pPr>
              <w:jc w:val="center"/>
              <w:rPr>
                <w:rFonts w:ascii="宋体" w:hAnsi="宋体" w:cs="宋体"/>
                <w:b/>
                <w:color w:val="000000"/>
                <w:sz w:val="21"/>
                <w:szCs w:val="21"/>
              </w:rPr>
            </w:pPr>
            <w:r w:rsidRPr="00397B95">
              <w:rPr>
                <w:rFonts w:ascii="宋体" w:hAnsi="宋体" w:cs="宋体" w:hint="eastAsia"/>
                <w:b/>
                <w:color w:val="000000"/>
                <w:sz w:val="21"/>
                <w:szCs w:val="21"/>
              </w:rPr>
              <w:t>约束</w:t>
            </w:r>
          </w:p>
        </w:tc>
        <w:tc>
          <w:tcPr>
            <w:tcW w:w="581" w:type="pct"/>
            <w:gridSpan w:val="2"/>
            <w:tcBorders>
              <w:top w:val="single" w:sz="8" w:space="0" w:color="auto"/>
              <w:left w:val="nil"/>
              <w:bottom w:val="single" w:sz="8" w:space="0" w:color="auto"/>
              <w:right w:val="single" w:sz="8" w:space="0" w:color="auto"/>
            </w:tcBorders>
            <w:shd w:val="clear" w:color="auto" w:fill="A6A6A6"/>
            <w:vAlign w:val="center"/>
          </w:tcPr>
          <w:p w:rsidR="008C584C" w:rsidRPr="00397B95" w:rsidRDefault="008C584C" w:rsidP="00254D53">
            <w:pPr>
              <w:jc w:val="center"/>
              <w:rPr>
                <w:rFonts w:ascii="宋体" w:hAnsi="宋体" w:cs="宋体"/>
                <w:b/>
                <w:color w:val="000000"/>
                <w:sz w:val="21"/>
                <w:szCs w:val="21"/>
              </w:rPr>
            </w:pPr>
            <w:r w:rsidRPr="00397B95">
              <w:rPr>
                <w:rFonts w:ascii="宋体" w:hAnsi="宋体" w:cs="宋体" w:hint="eastAsia"/>
                <w:b/>
                <w:color w:val="000000"/>
                <w:sz w:val="21"/>
                <w:szCs w:val="21"/>
              </w:rPr>
              <w:t>类型</w:t>
            </w:r>
          </w:p>
        </w:tc>
        <w:tc>
          <w:tcPr>
            <w:tcW w:w="947" w:type="pct"/>
            <w:gridSpan w:val="2"/>
            <w:tcBorders>
              <w:top w:val="single" w:sz="8" w:space="0" w:color="auto"/>
              <w:left w:val="nil"/>
              <w:bottom w:val="single" w:sz="8" w:space="0" w:color="auto"/>
              <w:right w:val="single" w:sz="8" w:space="0" w:color="auto"/>
            </w:tcBorders>
            <w:shd w:val="clear" w:color="auto" w:fill="A6A6A6"/>
            <w:vAlign w:val="center"/>
          </w:tcPr>
          <w:p w:rsidR="008C584C" w:rsidRPr="00397B95" w:rsidRDefault="008C584C" w:rsidP="00254D53">
            <w:pPr>
              <w:jc w:val="center"/>
              <w:rPr>
                <w:rFonts w:ascii="宋体" w:hAnsi="宋体" w:cs="宋体"/>
                <w:b/>
                <w:color w:val="000000"/>
                <w:sz w:val="21"/>
                <w:szCs w:val="21"/>
              </w:rPr>
            </w:pPr>
            <w:r w:rsidRPr="00397B95">
              <w:rPr>
                <w:rFonts w:ascii="宋体" w:hAnsi="宋体" w:cs="宋体" w:hint="eastAsia"/>
                <w:b/>
                <w:color w:val="000000"/>
                <w:sz w:val="21"/>
                <w:szCs w:val="21"/>
              </w:rPr>
              <w:t>说明</w:t>
            </w:r>
          </w:p>
        </w:tc>
        <w:tc>
          <w:tcPr>
            <w:tcW w:w="1264" w:type="pct"/>
            <w:gridSpan w:val="3"/>
            <w:tcBorders>
              <w:top w:val="single" w:sz="8" w:space="0" w:color="auto"/>
              <w:left w:val="nil"/>
              <w:bottom w:val="single" w:sz="8" w:space="0" w:color="auto"/>
              <w:right w:val="single" w:sz="8" w:space="0" w:color="auto"/>
            </w:tcBorders>
            <w:shd w:val="clear" w:color="auto" w:fill="A6A6A6"/>
            <w:vAlign w:val="center"/>
          </w:tcPr>
          <w:p w:rsidR="008C584C" w:rsidRPr="00397B95" w:rsidRDefault="008C584C" w:rsidP="00254D53">
            <w:pPr>
              <w:jc w:val="center"/>
              <w:rPr>
                <w:rFonts w:ascii="宋体" w:hAnsi="宋体" w:cs="宋体"/>
                <w:b/>
                <w:color w:val="000000"/>
                <w:sz w:val="21"/>
                <w:szCs w:val="21"/>
              </w:rPr>
            </w:pPr>
            <w:r w:rsidRPr="00397B95">
              <w:rPr>
                <w:rFonts w:ascii="宋体" w:hAnsi="宋体" w:cs="宋体" w:hint="eastAsia"/>
                <w:b/>
                <w:color w:val="000000"/>
                <w:sz w:val="21"/>
                <w:szCs w:val="21"/>
              </w:rPr>
              <w:t>备注</w:t>
            </w:r>
          </w:p>
        </w:tc>
      </w:tr>
      <w:tr w:rsidR="008C584C" w:rsidRPr="00397B95" w:rsidTr="00254D53">
        <w:trPr>
          <w:trHeight w:val="242"/>
        </w:trPr>
        <w:tc>
          <w:tcPr>
            <w:tcW w:w="1023" w:type="pct"/>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397B95" w:rsidRDefault="008C584C" w:rsidP="00254D53">
            <w:pPr>
              <w:jc w:val="both"/>
              <w:rPr>
                <w:rFonts w:ascii="宋体" w:hAnsi="宋体" w:cs="宋体"/>
                <w:color w:val="000000"/>
                <w:sz w:val="21"/>
                <w:szCs w:val="21"/>
                <w:highlight w:val="white"/>
              </w:rPr>
            </w:pPr>
            <w:r w:rsidRPr="00397B95">
              <w:rPr>
                <w:rFonts w:ascii="宋体" w:hAnsi="宋体" w:cs="宋体"/>
                <w:color w:val="000000"/>
                <w:sz w:val="21"/>
                <w:szCs w:val="21"/>
                <w:highlight w:val="white"/>
              </w:rPr>
              <w:lastRenderedPageBreak/>
              <w:t>Data</w:t>
            </w:r>
          </w:p>
        </w:tc>
        <w:tc>
          <w:tcPr>
            <w:tcW w:w="818" w:type="pct"/>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both"/>
              <w:rPr>
                <w:rFonts w:ascii="宋体" w:hAnsi="宋体" w:cs="宋体"/>
                <w:color w:val="000000"/>
                <w:sz w:val="21"/>
                <w:szCs w:val="21"/>
                <w:highlight w:val="white"/>
              </w:rPr>
            </w:pPr>
            <w:r w:rsidRPr="00397B95">
              <w:rPr>
                <w:rFonts w:ascii="宋体" w:hAnsi="宋体" w:cs="宋体"/>
                <w:color w:val="000000"/>
                <w:sz w:val="21"/>
                <w:szCs w:val="21"/>
                <w:highlight w:val="white"/>
              </w:rPr>
              <w:t>-</w:t>
            </w:r>
          </w:p>
        </w:tc>
        <w:tc>
          <w:tcPr>
            <w:tcW w:w="36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r w:rsidRPr="00397B95">
              <w:rPr>
                <w:rFonts w:ascii="宋体" w:hAnsi="宋体" w:cs="宋体" w:hint="eastAsia"/>
                <w:color w:val="000000"/>
                <w:sz w:val="21"/>
                <w:szCs w:val="21"/>
                <w:highlight w:val="white"/>
              </w:rPr>
              <w:t>-</w:t>
            </w:r>
          </w:p>
        </w:tc>
        <w:tc>
          <w:tcPr>
            <w:tcW w:w="581"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r w:rsidRPr="00397B95">
              <w:rPr>
                <w:rFonts w:ascii="宋体" w:hAnsi="宋体" w:cs="宋体" w:hint="eastAsia"/>
                <w:color w:val="000000"/>
                <w:sz w:val="21"/>
                <w:szCs w:val="21"/>
                <w:highlight w:val="white"/>
              </w:rPr>
              <w:t>节点</w:t>
            </w:r>
          </w:p>
        </w:tc>
        <w:tc>
          <w:tcPr>
            <w:tcW w:w="94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rPr>
                <w:rFonts w:ascii="宋体" w:hAnsi="宋体" w:cs="宋体"/>
                <w:color w:val="000000"/>
                <w:sz w:val="21"/>
                <w:szCs w:val="21"/>
                <w:highlight w:val="white"/>
              </w:rPr>
            </w:pPr>
          </w:p>
        </w:tc>
        <w:tc>
          <w:tcPr>
            <w:tcW w:w="1264" w:type="pct"/>
            <w:gridSpan w:val="3"/>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p>
        </w:tc>
      </w:tr>
      <w:tr w:rsidR="008C584C" w:rsidRPr="00397B95" w:rsidTr="00254D53">
        <w:trPr>
          <w:trHeight w:val="511"/>
        </w:trPr>
        <w:tc>
          <w:tcPr>
            <w:tcW w:w="1023" w:type="pct"/>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397B95" w:rsidRDefault="008C584C" w:rsidP="00254D53">
            <w:pPr>
              <w:jc w:val="both"/>
              <w:rPr>
                <w:rFonts w:ascii="宋体" w:hAnsi="宋体" w:cs="宋体"/>
                <w:color w:val="000000"/>
                <w:sz w:val="21"/>
                <w:szCs w:val="21"/>
                <w:highlight w:val="white"/>
              </w:rPr>
            </w:pPr>
            <w:r w:rsidRPr="00397B95">
              <w:rPr>
                <w:rFonts w:ascii="宋体" w:hAnsi="宋体" w:cs="宋体"/>
                <w:color w:val="000000"/>
                <w:sz w:val="21"/>
                <w:szCs w:val="21"/>
                <w:highlight w:val="white"/>
              </w:rPr>
              <w:t>Params</w:t>
            </w:r>
          </w:p>
        </w:tc>
        <w:tc>
          <w:tcPr>
            <w:tcW w:w="818" w:type="pct"/>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both"/>
              <w:rPr>
                <w:rFonts w:ascii="宋体" w:hAnsi="宋体" w:cs="宋体"/>
                <w:color w:val="000000"/>
                <w:sz w:val="21"/>
                <w:szCs w:val="21"/>
                <w:highlight w:val="white"/>
              </w:rPr>
            </w:pPr>
            <w:r w:rsidRPr="00397B95">
              <w:rPr>
                <w:rFonts w:ascii="宋体" w:hAnsi="宋体" w:cs="宋体"/>
                <w:color w:val="000000"/>
                <w:sz w:val="21"/>
                <w:szCs w:val="21"/>
                <w:highlight w:val="white"/>
              </w:rPr>
              <w:t>Data</w:t>
            </w:r>
          </w:p>
        </w:tc>
        <w:tc>
          <w:tcPr>
            <w:tcW w:w="36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r w:rsidRPr="00397B95">
              <w:rPr>
                <w:rFonts w:ascii="宋体" w:hAnsi="宋体" w:cs="宋体" w:hint="eastAsia"/>
                <w:color w:val="000000"/>
                <w:sz w:val="21"/>
                <w:szCs w:val="21"/>
                <w:highlight w:val="white"/>
              </w:rPr>
              <w:t>-</w:t>
            </w:r>
          </w:p>
        </w:tc>
        <w:tc>
          <w:tcPr>
            <w:tcW w:w="581"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r w:rsidRPr="00397B95">
              <w:rPr>
                <w:rFonts w:ascii="宋体" w:hAnsi="宋体" w:cs="宋体" w:hint="eastAsia"/>
                <w:color w:val="000000"/>
                <w:sz w:val="21"/>
                <w:szCs w:val="21"/>
                <w:highlight w:val="white"/>
              </w:rPr>
              <w:t>节点</w:t>
            </w:r>
          </w:p>
        </w:tc>
        <w:tc>
          <w:tcPr>
            <w:tcW w:w="94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rPr>
                <w:rFonts w:ascii="宋体" w:hAnsi="宋体" w:cs="宋体"/>
                <w:color w:val="000000"/>
                <w:sz w:val="21"/>
                <w:szCs w:val="21"/>
                <w:highlight w:val="white"/>
              </w:rPr>
            </w:pPr>
          </w:p>
        </w:tc>
        <w:tc>
          <w:tcPr>
            <w:tcW w:w="1264" w:type="pct"/>
            <w:gridSpan w:val="3"/>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p>
        </w:tc>
      </w:tr>
      <w:tr w:rsidR="008C584C" w:rsidRPr="00397B95" w:rsidTr="00254D53">
        <w:trPr>
          <w:trHeight w:val="227"/>
        </w:trPr>
        <w:tc>
          <w:tcPr>
            <w:tcW w:w="1023" w:type="pct"/>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397B95" w:rsidRDefault="008C584C" w:rsidP="00254D53">
            <w:pPr>
              <w:jc w:val="both"/>
              <w:rPr>
                <w:rFonts w:ascii="宋体" w:hAnsi="宋体" w:cs="宋体"/>
                <w:color w:val="000000"/>
                <w:sz w:val="21"/>
                <w:szCs w:val="21"/>
                <w:highlight w:val="white"/>
              </w:rPr>
            </w:pPr>
            <w:r w:rsidRPr="00397B95">
              <w:rPr>
                <w:rFonts w:ascii="宋体" w:hAnsi="宋体" w:cs="宋体"/>
                <w:color w:val="000000"/>
                <w:sz w:val="21"/>
                <w:szCs w:val="21"/>
                <w:highlight w:val="white"/>
              </w:rPr>
              <w:t>business_</w:t>
            </w:r>
            <w:r w:rsidRPr="00397B95">
              <w:rPr>
                <w:rFonts w:ascii="宋体" w:hAnsi="宋体" w:cs="宋体" w:hint="eastAsia"/>
                <w:color w:val="000000"/>
                <w:sz w:val="21"/>
                <w:szCs w:val="21"/>
                <w:highlight w:val="white"/>
              </w:rPr>
              <w:t>code</w:t>
            </w:r>
          </w:p>
        </w:tc>
        <w:tc>
          <w:tcPr>
            <w:tcW w:w="818" w:type="pct"/>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color w:val="000000"/>
              </w:rPr>
            </w:pPr>
            <w:r w:rsidRPr="00397B95">
              <w:rPr>
                <w:rFonts w:ascii="宋体" w:hAnsi="宋体" w:cs="宋体"/>
                <w:color w:val="000000"/>
                <w:sz w:val="21"/>
                <w:szCs w:val="21"/>
                <w:highlight w:val="white"/>
              </w:rPr>
              <w:t>Params</w:t>
            </w:r>
          </w:p>
        </w:tc>
        <w:tc>
          <w:tcPr>
            <w:tcW w:w="36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r w:rsidRPr="00397B95">
              <w:rPr>
                <w:rFonts w:ascii="宋体" w:hAnsi="宋体" w:cs="宋体" w:hint="eastAsia"/>
                <w:color w:val="000000"/>
                <w:sz w:val="21"/>
                <w:szCs w:val="21"/>
                <w:highlight w:val="white"/>
              </w:rPr>
              <w:t>Y</w:t>
            </w:r>
          </w:p>
        </w:tc>
        <w:tc>
          <w:tcPr>
            <w:tcW w:w="581"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r w:rsidRPr="00397B95">
              <w:rPr>
                <w:rFonts w:ascii="宋体" w:hAnsi="宋体" w:cs="宋体" w:hint="eastAsia"/>
                <w:color w:val="000000"/>
                <w:sz w:val="21"/>
                <w:szCs w:val="21"/>
                <w:highlight w:val="white"/>
              </w:rPr>
              <w:t>NUMBER</w:t>
            </w:r>
          </w:p>
        </w:tc>
        <w:tc>
          <w:tcPr>
            <w:tcW w:w="94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rPr>
                <w:rFonts w:ascii="宋体" w:hAnsi="宋体" w:cs="宋体"/>
                <w:color w:val="000000"/>
                <w:sz w:val="21"/>
                <w:szCs w:val="21"/>
                <w:highlight w:val="white"/>
              </w:rPr>
            </w:pPr>
            <w:r w:rsidRPr="00397B95">
              <w:rPr>
                <w:rFonts w:ascii="宋体" w:hAnsi="宋体" w:cs="宋体"/>
                <w:color w:val="000000"/>
                <w:sz w:val="21"/>
                <w:szCs w:val="21"/>
                <w:highlight w:val="white"/>
              </w:rPr>
              <w:t>业务编码</w:t>
            </w:r>
          </w:p>
        </w:tc>
        <w:tc>
          <w:tcPr>
            <w:tcW w:w="1264" w:type="pct"/>
            <w:gridSpan w:val="3"/>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r w:rsidRPr="00397B95">
              <w:rPr>
                <w:rFonts w:ascii="宋体" w:hAnsi="宋体" w:cs="宋体" w:hint="eastAsia"/>
                <w:color w:val="000000"/>
                <w:sz w:val="21"/>
                <w:szCs w:val="21"/>
                <w:highlight w:val="white"/>
              </w:rPr>
              <w:t>见</w:t>
            </w:r>
            <w:r w:rsidRPr="00397B95">
              <w:rPr>
                <w:rFonts w:ascii="宋体" w:hAnsi="宋体" w:cs="宋体"/>
                <w:color w:val="000000"/>
                <w:sz w:val="21"/>
                <w:szCs w:val="21"/>
                <w:highlight w:val="white"/>
              </w:rPr>
              <w:t xml:space="preserve">A3 </w:t>
            </w:r>
            <w:r w:rsidRPr="00397B95">
              <w:rPr>
                <w:rFonts w:ascii="宋体" w:hAnsi="宋体" w:cs="宋体" w:hint="eastAsia"/>
                <w:color w:val="000000"/>
                <w:sz w:val="21"/>
                <w:szCs w:val="21"/>
                <w:highlight w:val="white"/>
              </w:rPr>
              <w:t>业务</w:t>
            </w:r>
            <w:r w:rsidRPr="00397B95">
              <w:rPr>
                <w:rFonts w:ascii="宋体" w:hAnsi="宋体" w:cs="宋体"/>
                <w:color w:val="000000"/>
                <w:sz w:val="21"/>
                <w:szCs w:val="21"/>
                <w:highlight w:val="white"/>
              </w:rPr>
              <w:t>编码</w:t>
            </w:r>
          </w:p>
        </w:tc>
      </w:tr>
      <w:tr w:rsidR="008C584C" w:rsidRPr="00397B95" w:rsidTr="00254D53">
        <w:trPr>
          <w:trHeight w:val="227"/>
        </w:trPr>
        <w:tc>
          <w:tcPr>
            <w:tcW w:w="1023" w:type="pct"/>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397B95" w:rsidRDefault="008C584C" w:rsidP="00254D53">
            <w:pPr>
              <w:jc w:val="both"/>
              <w:rPr>
                <w:rFonts w:ascii="宋体" w:hAnsi="宋体" w:cs="宋体"/>
                <w:color w:val="000000"/>
                <w:sz w:val="21"/>
                <w:szCs w:val="21"/>
                <w:highlight w:val="white"/>
              </w:rPr>
            </w:pPr>
            <w:r w:rsidRPr="00397B95">
              <w:rPr>
                <w:rFonts w:ascii="宋体" w:hAnsi="宋体" w:cs="宋体" w:hint="eastAsia"/>
                <w:color w:val="000000"/>
                <w:sz w:val="21"/>
                <w:szCs w:val="21"/>
                <w:highlight w:val="white"/>
              </w:rPr>
              <w:t>w</w:t>
            </w:r>
            <w:r w:rsidRPr="00397B95">
              <w:rPr>
                <w:rFonts w:ascii="宋体" w:hAnsi="宋体" w:cs="宋体"/>
                <w:color w:val="000000"/>
                <w:sz w:val="21"/>
                <w:szCs w:val="21"/>
                <w:highlight w:val="white"/>
              </w:rPr>
              <w:t>ork_order_id</w:t>
            </w:r>
          </w:p>
        </w:tc>
        <w:tc>
          <w:tcPr>
            <w:tcW w:w="818" w:type="pct"/>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color w:val="000000"/>
              </w:rPr>
            </w:pPr>
            <w:r w:rsidRPr="00397B95">
              <w:rPr>
                <w:rFonts w:ascii="宋体" w:hAnsi="宋体" w:cs="宋体"/>
                <w:color w:val="000000"/>
                <w:sz w:val="21"/>
                <w:szCs w:val="21"/>
                <w:highlight w:val="white"/>
              </w:rPr>
              <w:t>Params</w:t>
            </w:r>
          </w:p>
        </w:tc>
        <w:tc>
          <w:tcPr>
            <w:tcW w:w="36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r w:rsidRPr="00397B95">
              <w:rPr>
                <w:rFonts w:ascii="宋体" w:hAnsi="宋体" w:cs="宋体" w:hint="eastAsia"/>
                <w:color w:val="000000"/>
                <w:sz w:val="21"/>
                <w:szCs w:val="21"/>
                <w:highlight w:val="white"/>
              </w:rPr>
              <w:t>Y</w:t>
            </w:r>
          </w:p>
        </w:tc>
        <w:tc>
          <w:tcPr>
            <w:tcW w:w="581"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r w:rsidRPr="00397B95">
              <w:rPr>
                <w:rFonts w:ascii="宋体" w:hAnsi="宋体" w:cs="宋体" w:hint="eastAsia"/>
                <w:color w:val="000000"/>
                <w:sz w:val="21"/>
                <w:szCs w:val="21"/>
                <w:highlight w:val="white"/>
              </w:rPr>
              <w:t>VARCHAR2</w:t>
            </w:r>
          </w:p>
        </w:tc>
        <w:tc>
          <w:tcPr>
            <w:tcW w:w="94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rPr>
                <w:rFonts w:ascii="宋体" w:hAnsi="宋体" w:cs="宋体"/>
                <w:color w:val="000000"/>
                <w:sz w:val="21"/>
                <w:szCs w:val="21"/>
                <w:highlight w:val="white"/>
              </w:rPr>
            </w:pPr>
            <w:r w:rsidRPr="00397B95">
              <w:rPr>
                <w:rFonts w:ascii="宋体" w:hAnsi="宋体" w:cs="宋体"/>
                <w:color w:val="000000"/>
                <w:sz w:val="21"/>
                <w:szCs w:val="21"/>
                <w:highlight w:val="white"/>
              </w:rPr>
              <w:t>工单id</w:t>
            </w:r>
          </w:p>
        </w:tc>
        <w:tc>
          <w:tcPr>
            <w:tcW w:w="1264" w:type="pct"/>
            <w:gridSpan w:val="3"/>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p>
        </w:tc>
      </w:tr>
      <w:tr w:rsidR="008C584C" w:rsidRPr="00397B95" w:rsidTr="00254D53">
        <w:trPr>
          <w:trHeight w:val="227"/>
        </w:trPr>
        <w:tc>
          <w:tcPr>
            <w:tcW w:w="1023" w:type="pct"/>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397B95" w:rsidRDefault="008C584C" w:rsidP="00254D53">
            <w:pPr>
              <w:jc w:val="both"/>
              <w:rPr>
                <w:rFonts w:ascii="宋体" w:hAnsi="宋体" w:cs="宋体"/>
                <w:color w:val="000000"/>
                <w:sz w:val="21"/>
                <w:szCs w:val="21"/>
                <w:highlight w:val="white"/>
              </w:rPr>
            </w:pPr>
            <w:r w:rsidRPr="00397B95">
              <w:rPr>
                <w:rFonts w:ascii="宋体" w:hAnsi="宋体" w:cs="宋体"/>
                <w:color w:val="000000"/>
                <w:sz w:val="21"/>
                <w:szCs w:val="21"/>
                <w:highlight w:val="white"/>
              </w:rPr>
              <w:t>crm</w:t>
            </w:r>
            <w:r w:rsidRPr="00397B95">
              <w:rPr>
                <w:rFonts w:ascii="宋体" w:hAnsi="宋体" w:cs="宋体" w:hint="eastAsia"/>
                <w:color w:val="000000"/>
                <w:sz w:val="21"/>
                <w:szCs w:val="21"/>
                <w:highlight w:val="white"/>
              </w:rPr>
              <w:t>_o</w:t>
            </w:r>
            <w:r w:rsidRPr="00397B95">
              <w:rPr>
                <w:rFonts w:ascii="宋体" w:hAnsi="宋体" w:cs="宋体"/>
                <w:color w:val="000000"/>
                <w:sz w:val="21"/>
                <w:szCs w:val="21"/>
                <w:highlight w:val="white"/>
              </w:rPr>
              <w:t>rder_id</w:t>
            </w:r>
          </w:p>
        </w:tc>
        <w:tc>
          <w:tcPr>
            <w:tcW w:w="818" w:type="pct"/>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color w:val="000000"/>
              </w:rPr>
            </w:pPr>
            <w:r w:rsidRPr="00397B95">
              <w:rPr>
                <w:rFonts w:ascii="宋体" w:hAnsi="宋体" w:cs="宋体"/>
                <w:color w:val="000000"/>
                <w:sz w:val="21"/>
                <w:szCs w:val="21"/>
                <w:highlight w:val="white"/>
              </w:rPr>
              <w:t>Params</w:t>
            </w:r>
          </w:p>
        </w:tc>
        <w:tc>
          <w:tcPr>
            <w:tcW w:w="36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r w:rsidRPr="00397B95">
              <w:rPr>
                <w:rFonts w:ascii="宋体" w:hAnsi="宋体" w:cs="宋体" w:hint="eastAsia"/>
                <w:color w:val="000000"/>
                <w:sz w:val="21"/>
                <w:szCs w:val="21"/>
                <w:highlight w:val="white"/>
              </w:rPr>
              <w:t>Y</w:t>
            </w:r>
          </w:p>
        </w:tc>
        <w:tc>
          <w:tcPr>
            <w:tcW w:w="581"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r w:rsidRPr="00397B95">
              <w:rPr>
                <w:rFonts w:ascii="宋体" w:hAnsi="宋体" w:cs="宋体" w:hint="eastAsia"/>
                <w:color w:val="000000"/>
                <w:sz w:val="21"/>
                <w:szCs w:val="21"/>
                <w:highlight w:val="white"/>
              </w:rPr>
              <w:t>VARCHAR2</w:t>
            </w:r>
          </w:p>
        </w:tc>
        <w:tc>
          <w:tcPr>
            <w:tcW w:w="94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rPr>
                <w:rFonts w:ascii="宋体" w:hAnsi="宋体" w:cs="宋体"/>
                <w:color w:val="000000"/>
                <w:sz w:val="21"/>
                <w:szCs w:val="21"/>
                <w:highlight w:val="white"/>
              </w:rPr>
            </w:pPr>
            <w:r w:rsidRPr="00397B95">
              <w:rPr>
                <w:rFonts w:ascii="宋体" w:hAnsi="宋体" w:cs="宋体"/>
                <w:color w:val="000000"/>
                <w:sz w:val="21"/>
                <w:szCs w:val="21"/>
                <w:highlight w:val="white"/>
              </w:rPr>
              <w:t>crm</w:t>
            </w:r>
            <w:r w:rsidRPr="00397B95">
              <w:rPr>
                <w:rFonts w:ascii="宋体" w:hAnsi="宋体" w:cs="宋体" w:hint="eastAsia"/>
                <w:color w:val="000000"/>
                <w:sz w:val="21"/>
                <w:szCs w:val="21"/>
                <w:highlight w:val="white"/>
              </w:rPr>
              <w:t>定单</w:t>
            </w:r>
            <w:r w:rsidRPr="00397B95">
              <w:rPr>
                <w:rFonts w:ascii="宋体" w:hAnsi="宋体" w:cs="宋体"/>
                <w:color w:val="000000"/>
                <w:sz w:val="21"/>
                <w:szCs w:val="21"/>
                <w:highlight w:val="white"/>
              </w:rPr>
              <w:t>id</w:t>
            </w:r>
          </w:p>
        </w:tc>
        <w:tc>
          <w:tcPr>
            <w:tcW w:w="1264" w:type="pct"/>
            <w:gridSpan w:val="3"/>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p>
        </w:tc>
      </w:tr>
      <w:tr w:rsidR="008C584C" w:rsidRPr="00397B95" w:rsidTr="00254D53">
        <w:trPr>
          <w:trHeight w:val="227"/>
        </w:trPr>
        <w:tc>
          <w:tcPr>
            <w:tcW w:w="1023" w:type="pct"/>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397B95" w:rsidRDefault="008C584C" w:rsidP="00254D53">
            <w:pPr>
              <w:jc w:val="both"/>
              <w:rPr>
                <w:rFonts w:ascii="宋体" w:hAnsi="宋体" w:cs="宋体"/>
                <w:color w:val="000000"/>
                <w:sz w:val="21"/>
                <w:szCs w:val="21"/>
                <w:highlight w:val="white"/>
              </w:rPr>
            </w:pPr>
            <w:r w:rsidRPr="00397B95">
              <w:rPr>
                <w:rFonts w:ascii="宋体" w:hAnsi="宋体" w:hint="eastAsia"/>
                <w:color w:val="000000"/>
                <w:sz w:val="21"/>
                <w:szCs w:val="21"/>
              </w:rPr>
              <w:t>s</w:t>
            </w:r>
            <w:r w:rsidRPr="00397B95">
              <w:rPr>
                <w:rFonts w:ascii="宋体" w:hAnsi="宋体"/>
                <w:color w:val="000000"/>
                <w:sz w:val="21"/>
                <w:szCs w:val="21"/>
              </w:rPr>
              <w:t>tandard_addr_name</w:t>
            </w:r>
          </w:p>
        </w:tc>
        <w:tc>
          <w:tcPr>
            <w:tcW w:w="818" w:type="pct"/>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r w:rsidRPr="00397B95">
              <w:rPr>
                <w:rFonts w:ascii="宋体" w:hAnsi="宋体" w:cs="宋体"/>
                <w:color w:val="000000"/>
                <w:sz w:val="21"/>
                <w:szCs w:val="21"/>
                <w:highlight w:val="white"/>
              </w:rPr>
              <w:t>Params</w:t>
            </w:r>
          </w:p>
        </w:tc>
        <w:tc>
          <w:tcPr>
            <w:tcW w:w="36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r w:rsidRPr="00397B95">
              <w:rPr>
                <w:rFonts w:ascii="宋体" w:hAnsi="宋体" w:cs="宋体"/>
                <w:color w:val="000000"/>
                <w:sz w:val="21"/>
                <w:szCs w:val="21"/>
                <w:highlight w:val="white"/>
              </w:rPr>
              <w:t>Y</w:t>
            </w:r>
          </w:p>
        </w:tc>
        <w:tc>
          <w:tcPr>
            <w:tcW w:w="581"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r w:rsidRPr="00397B95">
              <w:rPr>
                <w:rFonts w:ascii="宋体" w:hAnsi="宋体" w:cs="宋体" w:hint="eastAsia"/>
                <w:color w:val="000000"/>
                <w:sz w:val="21"/>
                <w:szCs w:val="21"/>
                <w:highlight w:val="white"/>
              </w:rPr>
              <w:t>VARCHAR2</w:t>
            </w:r>
          </w:p>
        </w:tc>
        <w:tc>
          <w:tcPr>
            <w:tcW w:w="947" w:type="pct"/>
            <w:gridSpan w:val="2"/>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r w:rsidRPr="00397B95">
              <w:rPr>
                <w:rFonts w:ascii="宋体" w:hAnsi="宋体" w:cs="宋体"/>
                <w:color w:val="000000"/>
                <w:sz w:val="21"/>
                <w:szCs w:val="21"/>
              </w:rPr>
              <w:t>资源的覆盖地址</w:t>
            </w:r>
          </w:p>
        </w:tc>
        <w:tc>
          <w:tcPr>
            <w:tcW w:w="1264" w:type="pct"/>
            <w:gridSpan w:val="3"/>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p>
        </w:tc>
      </w:tr>
      <w:tr w:rsidR="008C584C" w:rsidRPr="00397B95" w:rsidTr="00254D53">
        <w:trPr>
          <w:trHeight w:val="227"/>
        </w:trPr>
        <w:tc>
          <w:tcPr>
            <w:tcW w:w="1023" w:type="pct"/>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397B95" w:rsidRDefault="008C584C" w:rsidP="00254D53">
            <w:pPr>
              <w:jc w:val="both"/>
              <w:rPr>
                <w:rFonts w:ascii="宋体" w:hAnsi="宋体" w:cs="宋体"/>
                <w:color w:val="000000"/>
                <w:sz w:val="21"/>
                <w:szCs w:val="21"/>
                <w:highlight w:val="white"/>
              </w:rPr>
            </w:pPr>
            <w:r w:rsidRPr="00397B95">
              <w:rPr>
                <w:rFonts w:ascii="宋体" w:hAnsi="宋体" w:cs="宋体"/>
                <w:color w:val="000000"/>
                <w:sz w:val="21"/>
                <w:szCs w:val="21"/>
                <w:highlight w:val="white"/>
              </w:rPr>
              <w:t>standard_addr_id</w:t>
            </w:r>
          </w:p>
        </w:tc>
        <w:tc>
          <w:tcPr>
            <w:tcW w:w="818" w:type="pct"/>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r w:rsidRPr="00397B95">
              <w:rPr>
                <w:rFonts w:ascii="宋体" w:hAnsi="宋体" w:cs="宋体"/>
                <w:color w:val="000000"/>
                <w:sz w:val="21"/>
                <w:szCs w:val="21"/>
                <w:highlight w:val="white"/>
              </w:rPr>
              <w:t>Params</w:t>
            </w:r>
          </w:p>
        </w:tc>
        <w:tc>
          <w:tcPr>
            <w:tcW w:w="36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r w:rsidRPr="00397B95">
              <w:rPr>
                <w:rFonts w:ascii="宋体" w:hAnsi="宋体" w:cs="宋体"/>
                <w:color w:val="000000"/>
                <w:sz w:val="21"/>
                <w:szCs w:val="21"/>
                <w:highlight w:val="white"/>
              </w:rPr>
              <w:t>Y</w:t>
            </w:r>
          </w:p>
        </w:tc>
        <w:tc>
          <w:tcPr>
            <w:tcW w:w="581"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r w:rsidRPr="00397B95">
              <w:rPr>
                <w:rFonts w:ascii="宋体" w:hAnsi="宋体" w:cs="宋体" w:hint="eastAsia"/>
                <w:color w:val="000000"/>
                <w:sz w:val="21"/>
                <w:szCs w:val="21"/>
                <w:highlight w:val="white"/>
              </w:rPr>
              <w:t>VARCHAR2</w:t>
            </w:r>
          </w:p>
        </w:tc>
        <w:tc>
          <w:tcPr>
            <w:tcW w:w="947" w:type="pct"/>
            <w:gridSpan w:val="2"/>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r w:rsidRPr="00397B95">
              <w:rPr>
                <w:rFonts w:ascii="宋体" w:hAnsi="宋体" w:cs="宋体"/>
                <w:color w:val="000000"/>
                <w:sz w:val="21"/>
                <w:szCs w:val="21"/>
              </w:rPr>
              <w:t>覆盖地址id</w:t>
            </w:r>
          </w:p>
        </w:tc>
        <w:tc>
          <w:tcPr>
            <w:tcW w:w="1264" w:type="pct"/>
            <w:gridSpan w:val="3"/>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p>
        </w:tc>
      </w:tr>
      <w:tr w:rsidR="008C584C" w:rsidRPr="00397B95" w:rsidTr="00254D53">
        <w:trPr>
          <w:trHeight w:val="227"/>
        </w:trPr>
        <w:tc>
          <w:tcPr>
            <w:tcW w:w="1023" w:type="pct"/>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397B95" w:rsidRDefault="008C584C" w:rsidP="00254D53">
            <w:pPr>
              <w:jc w:val="both"/>
              <w:rPr>
                <w:rFonts w:ascii="宋体" w:hAnsi="宋体" w:cs="宋体"/>
                <w:color w:val="000000"/>
                <w:sz w:val="21"/>
                <w:szCs w:val="21"/>
                <w:highlight w:val="white"/>
              </w:rPr>
            </w:pPr>
            <w:r w:rsidRPr="00397B95">
              <w:rPr>
                <w:rFonts w:ascii="宋体" w:hAnsi="宋体" w:cs="宋体" w:hint="eastAsia"/>
                <w:color w:val="000000"/>
                <w:sz w:val="21"/>
                <w:szCs w:val="21"/>
                <w:highlight w:val="white"/>
              </w:rPr>
              <w:t>o</w:t>
            </w:r>
            <w:r w:rsidRPr="00397B95">
              <w:rPr>
                <w:rFonts w:ascii="宋体" w:hAnsi="宋体" w:cs="宋体"/>
                <w:color w:val="000000"/>
                <w:sz w:val="21"/>
                <w:szCs w:val="21"/>
                <w:highlight w:val="white"/>
              </w:rPr>
              <w:t>nt_id</w:t>
            </w:r>
          </w:p>
        </w:tc>
        <w:tc>
          <w:tcPr>
            <w:tcW w:w="818" w:type="pct"/>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color w:val="000000"/>
              </w:rPr>
            </w:pPr>
            <w:r w:rsidRPr="00397B95">
              <w:rPr>
                <w:rFonts w:ascii="宋体" w:hAnsi="宋体" w:cs="宋体"/>
                <w:color w:val="000000"/>
                <w:sz w:val="21"/>
                <w:szCs w:val="21"/>
                <w:highlight w:val="white"/>
              </w:rPr>
              <w:t>Params</w:t>
            </w:r>
          </w:p>
        </w:tc>
        <w:tc>
          <w:tcPr>
            <w:tcW w:w="36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r w:rsidRPr="00397B95">
              <w:rPr>
                <w:rFonts w:ascii="宋体" w:hAnsi="宋体" w:cs="宋体" w:hint="eastAsia"/>
                <w:color w:val="000000"/>
                <w:sz w:val="21"/>
                <w:szCs w:val="21"/>
                <w:highlight w:val="white"/>
              </w:rPr>
              <w:t>N</w:t>
            </w:r>
          </w:p>
        </w:tc>
        <w:tc>
          <w:tcPr>
            <w:tcW w:w="581"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r w:rsidRPr="00397B95">
              <w:rPr>
                <w:rFonts w:ascii="宋体" w:hAnsi="宋体" w:cs="宋体" w:hint="eastAsia"/>
                <w:color w:val="000000"/>
                <w:sz w:val="21"/>
                <w:szCs w:val="21"/>
                <w:highlight w:val="white"/>
              </w:rPr>
              <w:t>VARCHAR2</w:t>
            </w:r>
          </w:p>
        </w:tc>
        <w:tc>
          <w:tcPr>
            <w:tcW w:w="94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rPr>
                <w:rFonts w:ascii="宋体" w:hAnsi="宋体" w:cs="宋体"/>
                <w:color w:val="000000"/>
                <w:sz w:val="21"/>
                <w:szCs w:val="21"/>
                <w:highlight w:val="white"/>
              </w:rPr>
            </w:pPr>
            <w:r w:rsidRPr="00397B95">
              <w:rPr>
                <w:rFonts w:ascii="宋体" w:hAnsi="宋体" w:cs="宋体"/>
                <w:color w:val="000000"/>
                <w:sz w:val="21"/>
                <w:szCs w:val="21"/>
                <w:highlight w:val="white"/>
              </w:rPr>
              <w:t xml:space="preserve">Ont </w:t>
            </w:r>
            <w:r w:rsidRPr="00397B95">
              <w:rPr>
                <w:rFonts w:ascii="宋体" w:hAnsi="宋体" w:cs="宋体" w:hint="eastAsia"/>
                <w:color w:val="000000"/>
                <w:sz w:val="21"/>
                <w:szCs w:val="21"/>
                <w:highlight w:val="white"/>
              </w:rPr>
              <w:t>标识</w:t>
            </w:r>
          </w:p>
        </w:tc>
        <w:tc>
          <w:tcPr>
            <w:tcW w:w="1264" w:type="pct"/>
            <w:gridSpan w:val="3"/>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r w:rsidRPr="00397B95">
              <w:rPr>
                <w:rFonts w:ascii="宋体" w:hAnsi="宋体" w:cs="宋体"/>
                <w:color w:val="000000"/>
                <w:sz w:val="21"/>
                <w:szCs w:val="21"/>
                <w:highlight w:val="white"/>
              </w:rPr>
              <w:t>激活反馈</w:t>
            </w:r>
            <w:r w:rsidRPr="00397B95">
              <w:rPr>
                <w:rFonts w:ascii="宋体" w:hAnsi="宋体" w:cs="宋体" w:hint="eastAsia"/>
                <w:color w:val="000000"/>
                <w:sz w:val="21"/>
                <w:szCs w:val="21"/>
                <w:highlight w:val="white"/>
              </w:rPr>
              <w:t>回来</w:t>
            </w:r>
            <w:r w:rsidRPr="00397B95">
              <w:rPr>
                <w:rFonts w:ascii="宋体" w:hAnsi="宋体" w:cs="宋体"/>
                <w:color w:val="000000"/>
                <w:sz w:val="21"/>
                <w:szCs w:val="21"/>
                <w:highlight w:val="white"/>
              </w:rPr>
              <w:t>的</w:t>
            </w:r>
          </w:p>
        </w:tc>
      </w:tr>
      <w:tr w:rsidR="008C584C" w:rsidRPr="00397B95" w:rsidTr="00254D53">
        <w:trPr>
          <w:trHeight w:val="227"/>
        </w:trPr>
        <w:tc>
          <w:tcPr>
            <w:tcW w:w="1023" w:type="pct"/>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397B95" w:rsidRDefault="008C584C" w:rsidP="00254D53">
            <w:pPr>
              <w:jc w:val="both"/>
              <w:rPr>
                <w:rFonts w:ascii="宋体" w:hAnsi="宋体" w:cs="宋体"/>
                <w:color w:val="000000"/>
                <w:sz w:val="21"/>
                <w:szCs w:val="21"/>
                <w:highlight w:val="white"/>
              </w:rPr>
            </w:pPr>
            <w:r w:rsidRPr="00397B95">
              <w:rPr>
                <w:rFonts w:ascii="宋体" w:hAnsi="宋体" w:cs="宋体"/>
                <w:color w:val="000000"/>
                <w:sz w:val="21"/>
                <w:szCs w:val="21"/>
                <w:highlight w:val="white"/>
              </w:rPr>
              <w:t>ont_</w:t>
            </w:r>
            <w:r w:rsidRPr="00397B95">
              <w:rPr>
                <w:rFonts w:ascii="宋体" w:hAnsi="宋体" w:cs="宋体" w:hint="eastAsia"/>
                <w:color w:val="000000"/>
                <w:sz w:val="21"/>
                <w:szCs w:val="21"/>
                <w:highlight w:val="white"/>
              </w:rPr>
              <w:t>model</w:t>
            </w:r>
          </w:p>
        </w:tc>
        <w:tc>
          <w:tcPr>
            <w:tcW w:w="818" w:type="pct"/>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color w:val="000000"/>
              </w:rPr>
            </w:pPr>
            <w:r w:rsidRPr="00397B95">
              <w:rPr>
                <w:rFonts w:ascii="宋体" w:hAnsi="宋体" w:cs="宋体"/>
                <w:color w:val="000000"/>
                <w:sz w:val="21"/>
                <w:szCs w:val="21"/>
                <w:highlight w:val="white"/>
              </w:rPr>
              <w:t>Params</w:t>
            </w:r>
          </w:p>
        </w:tc>
        <w:tc>
          <w:tcPr>
            <w:tcW w:w="36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r w:rsidRPr="00397B95">
              <w:rPr>
                <w:rFonts w:ascii="宋体" w:hAnsi="宋体" w:cs="宋体" w:hint="eastAsia"/>
                <w:color w:val="000000"/>
                <w:sz w:val="21"/>
                <w:szCs w:val="21"/>
                <w:highlight w:val="white"/>
              </w:rPr>
              <w:t>N</w:t>
            </w:r>
          </w:p>
        </w:tc>
        <w:tc>
          <w:tcPr>
            <w:tcW w:w="581"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r w:rsidRPr="00397B95">
              <w:rPr>
                <w:rFonts w:ascii="宋体" w:hAnsi="宋体" w:cs="宋体" w:hint="eastAsia"/>
                <w:color w:val="000000"/>
                <w:sz w:val="21"/>
                <w:szCs w:val="21"/>
                <w:highlight w:val="white"/>
              </w:rPr>
              <w:t>VARCHAR2</w:t>
            </w:r>
          </w:p>
        </w:tc>
        <w:tc>
          <w:tcPr>
            <w:tcW w:w="94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rPr>
                <w:rFonts w:ascii="宋体" w:hAnsi="宋体" w:cs="宋体"/>
                <w:color w:val="000000"/>
                <w:sz w:val="21"/>
                <w:szCs w:val="21"/>
                <w:highlight w:val="white"/>
              </w:rPr>
            </w:pPr>
            <w:r w:rsidRPr="00397B95">
              <w:rPr>
                <w:rFonts w:ascii="宋体" w:hAnsi="宋体" w:cs="宋体"/>
                <w:color w:val="000000"/>
                <w:sz w:val="21"/>
                <w:szCs w:val="21"/>
                <w:highlight w:val="white"/>
              </w:rPr>
              <w:t xml:space="preserve">Ont </w:t>
            </w:r>
            <w:r w:rsidRPr="00397B95">
              <w:rPr>
                <w:rFonts w:ascii="宋体" w:hAnsi="宋体" w:cs="宋体" w:hint="eastAsia"/>
                <w:color w:val="000000"/>
                <w:sz w:val="21"/>
                <w:szCs w:val="21"/>
                <w:highlight w:val="white"/>
              </w:rPr>
              <w:t>型号</w:t>
            </w:r>
          </w:p>
        </w:tc>
        <w:tc>
          <w:tcPr>
            <w:tcW w:w="1264" w:type="pct"/>
            <w:gridSpan w:val="3"/>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p>
        </w:tc>
      </w:tr>
      <w:tr w:rsidR="008C584C" w:rsidRPr="00397B95" w:rsidTr="00254D53">
        <w:trPr>
          <w:trHeight w:val="227"/>
        </w:trPr>
        <w:tc>
          <w:tcPr>
            <w:tcW w:w="1023" w:type="pct"/>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397B95" w:rsidRDefault="008C584C" w:rsidP="00254D53">
            <w:pPr>
              <w:jc w:val="both"/>
              <w:rPr>
                <w:rFonts w:ascii="宋体" w:hAnsi="宋体" w:cs="宋体"/>
                <w:color w:val="000000"/>
                <w:sz w:val="21"/>
                <w:szCs w:val="21"/>
                <w:highlight w:val="white"/>
              </w:rPr>
            </w:pPr>
            <w:r w:rsidRPr="00397B95">
              <w:rPr>
                <w:rFonts w:ascii="宋体" w:hAnsi="宋体" w:cs="宋体" w:hint="eastAsia"/>
                <w:color w:val="000000"/>
                <w:sz w:val="21"/>
                <w:szCs w:val="21"/>
                <w:highlight w:val="white"/>
              </w:rPr>
              <w:t>opticalmodem_type</w:t>
            </w:r>
          </w:p>
        </w:tc>
        <w:tc>
          <w:tcPr>
            <w:tcW w:w="818" w:type="pct"/>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r w:rsidRPr="00397B95">
              <w:rPr>
                <w:rFonts w:ascii="宋体" w:hAnsi="宋体" w:cs="宋体"/>
                <w:color w:val="000000"/>
                <w:sz w:val="21"/>
                <w:szCs w:val="21"/>
                <w:highlight w:val="white"/>
              </w:rPr>
              <w:t>Params</w:t>
            </w:r>
          </w:p>
        </w:tc>
        <w:tc>
          <w:tcPr>
            <w:tcW w:w="36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r w:rsidRPr="00397B95">
              <w:rPr>
                <w:rFonts w:ascii="宋体" w:hAnsi="宋体" w:cs="宋体" w:hint="eastAsia"/>
                <w:color w:val="000000"/>
                <w:sz w:val="21"/>
                <w:szCs w:val="21"/>
                <w:highlight w:val="white"/>
              </w:rPr>
              <w:t>N</w:t>
            </w:r>
          </w:p>
        </w:tc>
        <w:tc>
          <w:tcPr>
            <w:tcW w:w="581"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r w:rsidRPr="00397B95">
              <w:rPr>
                <w:rFonts w:ascii="宋体" w:hAnsi="宋体" w:cs="宋体" w:hint="eastAsia"/>
                <w:color w:val="000000"/>
                <w:sz w:val="21"/>
                <w:szCs w:val="21"/>
                <w:highlight w:val="white"/>
              </w:rPr>
              <w:t>VARCHAR2</w:t>
            </w:r>
          </w:p>
        </w:tc>
        <w:tc>
          <w:tcPr>
            <w:tcW w:w="947" w:type="pct"/>
            <w:gridSpan w:val="2"/>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r w:rsidRPr="00397B95">
              <w:rPr>
                <w:rFonts w:ascii="宋体" w:hAnsi="宋体" w:hint="eastAsia"/>
                <w:color w:val="000000"/>
                <w:sz w:val="21"/>
                <w:szCs w:val="21"/>
              </w:rPr>
              <w:t>光猫类型</w:t>
            </w:r>
          </w:p>
        </w:tc>
        <w:tc>
          <w:tcPr>
            <w:tcW w:w="1264" w:type="pct"/>
            <w:gridSpan w:val="3"/>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olor w:val="000000"/>
                <w:sz w:val="21"/>
                <w:szCs w:val="21"/>
              </w:rPr>
            </w:pPr>
            <w:r w:rsidRPr="00397B95">
              <w:rPr>
                <w:rFonts w:ascii="宋体" w:hAnsi="宋体" w:hint="eastAsia"/>
                <w:color w:val="000000"/>
                <w:sz w:val="21"/>
                <w:szCs w:val="21"/>
              </w:rPr>
              <w:t>【V3.</w:t>
            </w:r>
            <w:r w:rsidRPr="00397B95">
              <w:rPr>
                <w:rFonts w:ascii="宋体" w:hAnsi="宋体"/>
                <w:color w:val="000000"/>
                <w:sz w:val="21"/>
                <w:szCs w:val="21"/>
              </w:rPr>
              <w:t>9</w:t>
            </w:r>
            <w:r w:rsidRPr="00397B95">
              <w:rPr>
                <w:rFonts w:ascii="宋体" w:hAnsi="宋体" w:hint="eastAsia"/>
                <w:color w:val="000000"/>
                <w:sz w:val="21"/>
                <w:szCs w:val="21"/>
              </w:rPr>
              <w:t>新增参数】</w:t>
            </w:r>
          </w:p>
          <w:p w:rsidR="008C584C" w:rsidRPr="00397B95" w:rsidRDefault="008C584C" w:rsidP="00254D53">
            <w:pPr>
              <w:rPr>
                <w:rFonts w:ascii="宋体" w:hAnsi="宋体" w:cs="宋体"/>
                <w:color w:val="000000"/>
                <w:sz w:val="21"/>
                <w:szCs w:val="21"/>
                <w:highlight w:val="white"/>
              </w:rPr>
            </w:pPr>
            <w:r w:rsidRPr="00397B95">
              <w:rPr>
                <w:rFonts w:ascii="宋体" w:hAnsi="宋体" w:cs="宋体" w:hint="eastAsia"/>
                <w:color w:val="000000"/>
                <w:sz w:val="21"/>
                <w:szCs w:val="21"/>
                <w:highlight w:val="white"/>
              </w:rPr>
              <w:t>字典值：</w:t>
            </w:r>
          </w:p>
          <w:p w:rsidR="008C584C" w:rsidRPr="00397B95" w:rsidRDefault="008C584C" w:rsidP="00254D53">
            <w:pPr>
              <w:rPr>
                <w:rFonts w:ascii="宋体" w:hAnsi="宋体"/>
                <w:color w:val="000000"/>
                <w:sz w:val="21"/>
                <w:szCs w:val="21"/>
              </w:rPr>
            </w:pPr>
            <w:r w:rsidRPr="00397B95">
              <w:rPr>
                <w:rFonts w:ascii="宋体" w:hAnsi="宋体" w:hint="eastAsia"/>
                <w:color w:val="000000"/>
                <w:sz w:val="21"/>
                <w:szCs w:val="21"/>
              </w:rPr>
              <w:t>1：普通猫</w:t>
            </w:r>
          </w:p>
          <w:p w:rsidR="008C584C" w:rsidRPr="00397B95" w:rsidRDefault="008C584C" w:rsidP="00254D53">
            <w:pPr>
              <w:tabs>
                <w:tab w:val="left" w:pos="493"/>
              </w:tabs>
              <w:rPr>
                <w:rFonts w:ascii="宋体" w:hAnsi="宋体"/>
                <w:color w:val="000000"/>
                <w:sz w:val="21"/>
                <w:szCs w:val="21"/>
              </w:rPr>
            </w:pPr>
            <w:r w:rsidRPr="00397B95">
              <w:rPr>
                <w:rFonts w:ascii="宋体" w:hAnsi="宋体" w:hint="eastAsia"/>
                <w:color w:val="000000"/>
                <w:sz w:val="21"/>
                <w:szCs w:val="21"/>
              </w:rPr>
              <w:t>2：万兆猫</w:t>
            </w:r>
          </w:p>
          <w:p w:rsidR="008C584C" w:rsidRPr="00397B95" w:rsidRDefault="008C584C" w:rsidP="00254D53">
            <w:pPr>
              <w:tabs>
                <w:tab w:val="left" w:pos="493"/>
              </w:tabs>
              <w:rPr>
                <w:rFonts w:ascii="宋体" w:hAnsi="宋体"/>
                <w:color w:val="000000"/>
                <w:sz w:val="21"/>
                <w:szCs w:val="21"/>
              </w:rPr>
            </w:pPr>
            <w:r w:rsidRPr="00397B95">
              <w:rPr>
                <w:rFonts w:ascii="宋体" w:hAnsi="宋体" w:hint="eastAsia"/>
                <w:color w:val="000000"/>
                <w:sz w:val="21"/>
                <w:szCs w:val="21"/>
              </w:rPr>
              <w:t>3：ADSL猫</w:t>
            </w:r>
          </w:p>
          <w:p w:rsidR="008C584C" w:rsidRPr="00397B95" w:rsidRDefault="008C584C" w:rsidP="00254D53">
            <w:pPr>
              <w:tabs>
                <w:tab w:val="left" w:pos="493"/>
              </w:tabs>
              <w:rPr>
                <w:rFonts w:ascii="宋体" w:hAnsi="宋体"/>
                <w:color w:val="000000"/>
                <w:sz w:val="21"/>
                <w:szCs w:val="21"/>
              </w:rPr>
            </w:pPr>
            <w:r w:rsidRPr="00397B95">
              <w:rPr>
                <w:rFonts w:ascii="宋体" w:hAnsi="宋体" w:hint="eastAsia"/>
                <w:color w:val="000000"/>
                <w:sz w:val="21"/>
                <w:szCs w:val="21"/>
              </w:rPr>
              <w:lastRenderedPageBreak/>
              <w:t>4：依据现场确定</w:t>
            </w:r>
          </w:p>
          <w:p w:rsidR="008C584C" w:rsidRPr="00397B95" w:rsidRDefault="008C584C" w:rsidP="00254D53">
            <w:pPr>
              <w:rPr>
                <w:rFonts w:ascii="宋体" w:hAnsi="宋体" w:cs="Symbol"/>
                <w:color w:val="000000"/>
                <w:sz w:val="21"/>
                <w:szCs w:val="21"/>
                <w:highlight w:val="white"/>
              </w:rPr>
            </w:pPr>
            <w:r w:rsidRPr="00397B95">
              <w:rPr>
                <w:rFonts w:ascii="宋体" w:hAnsi="宋体" w:hint="eastAsia"/>
                <w:color w:val="000000"/>
                <w:sz w:val="21"/>
                <w:szCs w:val="21"/>
              </w:rPr>
              <w:t>5：无需携带光猫</w:t>
            </w:r>
          </w:p>
        </w:tc>
      </w:tr>
      <w:tr w:rsidR="008C584C" w:rsidRPr="00397B95" w:rsidTr="00254D53">
        <w:trPr>
          <w:trHeight w:val="227"/>
        </w:trPr>
        <w:tc>
          <w:tcPr>
            <w:tcW w:w="1023" w:type="pct"/>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397B95" w:rsidRDefault="008C584C" w:rsidP="00254D53">
            <w:pPr>
              <w:jc w:val="both"/>
              <w:rPr>
                <w:rFonts w:ascii="宋体" w:hAnsi="宋体" w:cs="宋体"/>
                <w:color w:val="000000"/>
                <w:sz w:val="21"/>
                <w:szCs w:val="21"/>
                <w:highlight w:val="white"/>
              </w:rPr>
            </w:pPr>
            <w:r w:rsidRPr="00397B95">
              <w:rPr>
                <w:rFonts w:ascii="宋体" w:hAnsi="宋体" w:cs="宋体" w:hint="eastAsia"/>
                <w:color w:val="000000"/>
                <w:sz w:val="21"/>
                <w:szCs w:val="21"/>
                <w:highlight w:val="white"/>
              </w:rPr>
              <w:lastRenderedPageBreak/>
              <w:t>sn</w:t>
            </w:r>
          </w:p>
        </w:tc>
        <w:tc>
          <w:tcPr>
            <w:tcW w:w="818" w:type="pct"/>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r w:rsidRPr="00397B95">
              <w:rPr>
                <w:rFonts w:ascii="宋体" w:hAnsi="宋体" w:cs="宋体"/>
                <w:color w:val="000000"/>
                <w:sz w:val="21"/>
                <w:szCs w:val="21"/>
                <w:highlight w:val="white"/>
              </w:rPr>
              <w:t>Params</w:t>
            </w:r>
          </w:p>
        </w:tc>
        <w:tc>
          <w:tcPr>
            <w:tcW w:w="36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r w:rsidRPr="00397B95">
              <w:rPr>
                <w:rFonts w:ascii="宋体" w:hAnsi="宋体" w:cs="宋体" w:hint="eastAsia"/>
                <w:color w:val="000000"/>
                <w:sz w:val="21"/>
                <w:szCs w:val="21"/>
                <w:highlight w:val="white"/>
              </w:rPr>
              <w:t>N</w:t>
            </w:r>
          </w:p>
        </w:tc>
        <w:tc>
          <w:tcPr>
            <w:tcW w:w="581"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r w:rsidRPr="00397B95">
              <w:rPr>
                <w:rFonts w:ascii="宋体" w:hAnsi="宋体" w:cs="宋体" w:hint="eastAsia"/>
                <w:color w:val="000000"/>
                <w:sz w:val="21"/>
                <w:szCs w:val="21"/>
                <w:highlight w:val="white"/>
              </w:rPr>
              <w:t>VARCHAR2</w:t>
            </w:r>
          </w:p>
        </w:tc>
        <w:tc>
          <w:tcPr>
            <w:tcW w:w="947" w:type="pct"/>
            <w:gridSpan w:val="2"/>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r w:rsidRPr="00397B95">
              <w:rPr>
                <w:rFonts w:ascii="宋体" w:hAnsi="宋体" w:hint="eastAsia"/>
                <w:color w:val="000000"/>
                <w:sz w:val="21"/>
                <w:szCs w:val="21"/>
              </w:rPr>
              <w:t>SN号</w:t>
            </w:r>
          </w:p>
        </w:tc>
        <w:tc>
          <w:tcPr>
            <w:tcW w:w="1264" w:type="pct"/>
            <w:gridSpan w:val="3"/>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olor w:val="000000"/>
                <w:sz w:val="21"/>
                <w:szCs w:val="21"/>
              </w:rPr>
            </w:pPr>
            <w:r w:rsidRPr="00397B95">
              <w:rPr>
                <w:rFonts w:ascii="宋体" w:hAnsi="宋体" w:hint="eastAsia"/>
                <w:color w:val="000000"/>
                <w:sz w:val="21"/>
                <w:szCs w:val="21"/>
              </w:rPr>
              <w:t>【V3.</w:t>
            </w:r>
            <w:r w:rsidRPr="00397B95">
              <w:rPr>
                <w:rFonts w:ascii="宋体" w:hAnsi="宋体"/>
                <w:color w:val="000000"/>
                <w:sz w:val="21"/>
                <w:szCs w:val="21"/>
              </w:rPr>
              <w:t>9</w:t>
            </w:r>
            <w:r w:rsidRPr="00397B95">
              <w:rPr>
                <w:rFonts w:ascii="宋体" w:hAnsi="宋体" w:hint="eastAsia"/>
                <w:color w:val="000000"/>
                <w:sz w:val="21"/>
                <w:szCs w:val="21"/>
              </w:rPr>
              <w:t>新增参数】</w:t>
            </w:r>
          </w:p>
          <w:p w:rsidR="008C584C" w:rsidRPr="00397B95" w:rsidRDefault="008C584C" w:rsidP="00254D53">
            <w:pPr>
              <w:rPr>
                <w:rFonts w:ascii="宋体" w:hAnsi="宋体" w:cs="宋体"/>
                <w:color w:val="000000"/>
                <w:sz w:val="21"/>
                <w:szCs w:val="21"/>
                <w:highlight w:val="white"/>
              </w:rPr>
            </w:pPr>
          </w:p>
        </w:tc>
      </w:tr>
      <w:tr w:rsidR="008C584C" w:rsidRPr="00397B95" w:rsidTr="00254D53">
        <w:trPr>
          <w:trHeight w:val="227"/>
        </w:trPr>
        <w:tc>
          <w:tcPr>
            <w:tcW w:w="1023" w:type="pct"/>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397B95" w:rsidRDefault="008C584C" w:rsidP="00254D53">
            <w:pPr>
              <w:jc w:val="both"/>
              <w:rPr>
                <w:rFonts w:ascii="宋体" w:hAnsi="宋体" w:cs="宋体"/>
                <w:color w:val="000000"/>
                <w:sz w:val="21"/>
                <w:szCs w:val="21"/>
                <w:highlight w:val="white"/>
              </w:rPr>
            </w:pPr>
            <w:r w:rsidRPr="00397B95">
              <w:rPr>
                <w:rFonts w:ascii="宋体" w:hAnsi="宋体" w:cs="宋体" w:hint="eastAsia"/>
                <w:color w:val="000000"/>
                <w:sz w:val="21"/>
                <w:szCs w:val="21"/>
                <w:highlight w:val="white"/>
              </w:rPr>
              <w:t>ont_subclass</w:t>
            </w:r>
          </w:p>
        </w:tc>
        <w:tc>
          <w:tcPr>
            <w:tcW w:w="818" w:type="pct"/>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r w:rsidRPr="00397B95">
              <w:rPr>
                <w:rFonts w:ascii="宋体" w:hAnsi="宋体" w:cs="宋体"/>
                <w:color w:val="000000"/>
                <w:sz w:val="21"/>
                <w:szCs w:val="21"/>
                <w:highlight w:val="white"/>
              </w:rPr>
              <w:t>Params</w:t>
            </w:r>
          </w:p>
        </w:tc>
        <w:tc>
          <w:tcPr>
            <w:tcW w:w="36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r w:rsidRPr="00397B95">
              <w:rPr>
                <w:rFonts w:ascii="宋体" w:hAnsi="宋体" w:cs="宋体" w:hint="eastAsia"/>
                <w:color w:val="000000"/>
                <w:sz w:val="21"/>
                <w:szCs w:val="21"/>
                <w:highlight w:val="white"/>
              </w:rPr>
              <w:t>N</w:t>
            </w:r>
          </w:p>
        </w:tc>
        <w:tc>
          <w:tcPr>
            <w:tcW w:w="581"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r w:rsidRPr="00397B95">
              <w:rPr>
                <w:rFonts w:ascii="宋体" w:hAnsi="宋体" w:cs="宋体" w:hint="eastAsia"/>
                <w:color w:val="000000"/>
                <w:sz w:val="21"/>
                <w:szCs w:val="21"/>
                <w:highlight w:val="white"/>
              </w:rPr>
              <w:t>VARCHAR2</w:t>
            </w:r>
          </w:p>
        </w:tc>
        <w:tc>
          <w:tcPr>
            <w:tcW w:w="947" w:type="pct"/>
            <w:gridSpan w:val="2"/>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r w:rsidRPr="00397B95">
              <w:rPr>
                <w:rFonts w:ascii="宋体" w:hAnsi="宋体" w:hint="eastAsia"/>
                <w:color w:val="000000"/>
                <w:sz w:val="21"/>
                <w:szCs w:val="21"/>
              </w:rPr>
              <w:t>ONT设备子类</w:t>
            </w:r>
          </w:p>
        </w:tc>
        <w:tc>
          <w:tcPr>
            <w:tcW w:w="1264" w:type="pct"/>
            <w:gridSpan w:val="3"/>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r w:rsidRPr="00397B95">
              <w:rPr>
                <w:rFonts w:ascii="宋体" w:hAnsi="宋体" w:cs="宋体" w:hint="eastAsia"/>
                <w:color w:val="000000"/>
                <w:sz w:val="21"/>
                <w:szCs w:val="21"/>
                <w:highlight w:val="white"/>
              </w:rPr>
              <w:t>【V3.9新增】</w:t>
            </w:r>
          </w:p>
          <w:p w:rsidR="008C584C" w:rsidRPr="00397B95" w:rsidRDefault="008C584C" w:rsidP="00254D53">
            <w:pPr>
              <w:rPr>
                <w:rFonts w:ascii="宋体" w:hAnsi="宋体" w:cs="宋体"/>
                <w:color w:val="000000"/>
                <w:sz w:val="21"/>
                <w:szCs w:val="21"/>
                <w:highlight w:val="white"/>
              </w:rPr>
            </w:pPr>
            <w:r w:rsidRPr="00397B95">
              <w:rPr>
                <w:rFonts w:ascii="宋体" w:hAnsi="宋体" w:cs="宋体" w:hint="eastAsia"/>
                <w:color w:val="000000"/>
                <w:sz w:val="21"/>
                <w:szCs w:val="21"/>
                <w:highlight w:val="white"/>
              </w:rPr>
              <w:t>字典值：</w:t>
            </w:r>
          </w:p>
          <w:p w:rsidR="008C584C" w:rsidRPr="00397B95" w:rsidRDefault="008C584C" w:rsidP="00254D53">
            <w:pPr>
              <w:rPr>
                <w:rFonts w:ascii="宋体" w:hAnsi="宋体"/>
                <w:color w:val="000000"/>
                <w:sz w:val="21"/>
                <w:szCs w:val="21"/>
              </w:rPr>
            </w:pPr>
            <w:r w:rsidRPr="00397B95">
              <w:rPr>
                <w:rFonts w:ascii="宋体" w:hAnsi="宋体" w:hint="eastAsia"/>
                <w:color w:val="000000"/>
                <w:sz w:val="21"/>
                <w:szCs w:val="21"/>
              </w:rPr>
              <w:t>1：SFU</w:t>
            </w:r>
          </w:p>
          <w:p w:rsidR="008C584C" w:rsidRPr="00397B95" w:rsidRDefault="008C584C" w:rsidP="00254D53">
            <w:pPr>
              <w:rPr>
                <w:rFonts w:ascii="宋体" w:hAnsi="宋体"/>
                <w:color w:val="000000"/>
                <w:sz w:val="21"/>
                <w:szCs w:val="21"/>
              </w:rPr>
            </w:pPr>
            <w:r w:rsidRPr="00397B95">
              <w:rPr>
                <w:rFonts w:ascii="宋体" w:hAnsi="宋体" w:hint="eastAsia"/>
                <w:color w:val="000000"/>
                <w:sz w:val="21"/>
                <w:szCs w:val="21"/>
              </w:rPr>
              <w:t>2：HGU</w:t>
            </w:r>
          </w:p>
          <w:p w:rsidR="008C584C" w:rsidRPr="00397B95" w:rsidRDefault="008C584C" w:rsidP="00254D53">
            <w:pPr>
              <w:rPr>
                <w:color w:val="000000"/>
              </w:rPr>
            </w:pPr>
            <w:r w:rsidRPr="00397B95">
              <w:rPr>
                <w:rFonts w:ascii="宋体" w:hAnsi="宋体" w:hint="eastAsia"/>
                <w:color w:val="000000"/>
                <w:sz w:val="21"/>
                <w:szCs w:val="21"/>
              </w:rPr>
              <w:t>3：</w:t>
            </w:r>
            <w:r w:rsidRPr="00397B95">
              <w:rPr>
                <w:rFonts w:hint="eastAsia"/>
                <w:color w:val="000000"/>
              </w:rPr>
              <w:t>Gpon-iHGU</w:t>
            </w:r>
          </w:p>
          <w:p w:rsidR="008C584C" w:rsidRPr="00397B95" w:rsidRDefault="008C584C" w:rsidP="00254D53">
            <w:pPr>
              <w:rPr>
                <w:rFonts w:ascii="宋体" w:hAnsi="宋体"/>
                <w:color w:val="000000"/>
                <w:sz w:val="21"/>
                <w:szCs w:val="21"/>
              </w:rPr>
            </w:pPr>
            <w:r w:rsidRPr="00397B95">
              <w:rPr>
                <w:color w:val="000000"/>
              </w:rPr>
              <w:t>4:</w:t>
            </w:r>
            <w:r w:rsidRPr="00397B95">
              <w:rPr>
                <w:rFonts w:hint="eastAsia"/>
                <w:color w:val="000000"/>
              </w:rPr>
              <w:t xml:space="preserve"> 10Gpon-iHGU</w:t>
            </w:r>
          </w:p>
          <w:p w:rsidR="008C584C" w:rsidRPr="00397B95" w:rsidRDefault="008C584C" w:rsidP="00254D53">
            <w:pPr>
              <w:rPr>
                <w:rFonts w:ascii="宋体" w:hAnsi="宋体"/>
                <w:color w:val="000000"/>
                <w:sz w:val="21"/>
                <w:szCs w:val="21"/>
              </w:rPr>
            </w:pPr>
            <w:r w:rsidRPr="00397B95">
              <w:rPr>
                <w:rFonts w:ascii="宋体" w:hAnsi="宋体" w:hint="eastAsia"/>
                <w:color w:val="000000"/>
                <w:sz w:val="21"/>
                <w:szCs w:val="21"/>
              </w:rPr>
              <w:t>11：三合一</w:t>
            </w:r>
          </w:p>
          <w:p w:rsidR="008C584C" w:rsidRPr="00397B95" w:rsidRDefault="008C584C" w:rsidP="00254D53">
            <w:pPr>
              <w:rPr>
                <w:rFonts w:ascii="宋体" w:hAnsi="宋体" w:cs="宋体"/>
                <w:color w:val="000000"/>
                <w:sz w:val="21"/>
                <w:szCs w:val="21"/>
                <w:highlight w:val="white"/>
              </w:rPr>
            </w:pPr>
            <w:r w:rsidRPr="00397B95">
              <w:rPr>
                <w:rFonts w:ascii="宋体" w:hAnsi="宋体" w:hint="eastAsia"/>
                <w:color w:val="000000"/>
                <w:sz w:val="21"/>
                <w:szCs w:val="21"/>
              </w:rPr>
              <w:t>12：四合一</w:t>
            </w:r>
          </w:p>
        </w:tc>
      </w:tr>
      <w:tr w:rsidR="008C584C" w:rsidRPr="00397B95" w:rsidTr="00254D53">
        <w:trPr>
          <w:trHeight w:val="227"/>
        </w:trPr>
        <w:tc>
          <w:tcPr>
            <w:tcW w:w="1023" w:type="pct"/>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397B95" w:rsidRDefault="008C584C" w:rsidP="00254D53">
            <w:pPr>
              <w:jc w:val="both"/>
              <w:rPr>
                <w:rFonts w:ascii="宋体" w:hAnsi="宋体" w:cs="宋体"/>
                <w:color w:val="000000"/>
                <w:sz w:val="21"/>
                <w:szCs w:val="21"/>
                <w:highlight w:val="white"/>
              </w:rPr>
            </w:pPr>
            <w:r w:rsidRPr="00397B95">
              <w:rPr>
                <w:rFonts w:ascii="宋体" w:hAnsi="宋体" w:cs="宋体" w:hint="eastAsia"/>
                <w:color w:val="000000"/>
                <w:sz w:val="21"/>
                <w:szCs w:val="21"/>
                <w:highlight w:val="white"/>
              </w:rPr>
              <w:t>is_gblan</w:t>
            </w:r>
          </w:p>
        </w:tc>
        <w:tc>
          <w:tcPr>
            <w:tcW w:w="818" w:type="pct"/>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r w:rsidRPr="00397B95">
              <w:rPr>
                <w:rFonts w:ascii="宋体" w:hAnsi="宋体" w:cs="宋体"/>
                <w:color w:val="000000"/>
                <w:sz w:val="21"/>
                <w:szCs w:val="21"/>
                <w:highlight w:val="white"/>
              </w:rPr>
              <w:t>Params</w:t>
            </w:r>
          </w:p>
        </w:tc>
        <w:tc>
          <w:tcPr>
            <w:tcW w:w="36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r w:rsidRPr="00397B95">
              <w:rPr>
                <w:rFonts w:ascii="宋体" w:hAnsi="宋体" w:cs="宋体" w:hint="eastAsia"/>
                <w:color w:val="000000"/>
                <w:sz w:val="21"/>
                <w:szCs w:val="21"/>
                <w:highlight w:val="white"/>
              </w:rPr>
              <w:t>N</w:t>
            </w:r>
          </w:p>
        </w:tc>
        <w:tc>
          <w:tcPr>
            <w:tcW w:w="581"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r w:rsidRPr="00397B95">
              <w:rPr>
                <w:rFonts w:ascii="宋体" w:hAnsi="宋体" w:cs="宋体" w:hint="eastAsia"/>
                <w:color w:val="000000"/>
                <w:sz w:val="21"/>
                <w:szCs w:val="21"/>
                <w:highlight w:val="white"/>
              </w:rPr>
              <w:t>VARCHAR2</w:t>
            </w:r>
          </w:p>
        </w:tc>
        <w:tc>
          <w:tcPr>
            <w:tcW w:w="947" w:type="pct"/>
            <w:gridSpan w:val="2"/>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r w:rsidRPr="00397B95">
              <w:rPr>
                <w:rFonts w:ascii="宋体" w:hAnsi="宋体" w:cs="宋体" w:hint="eastAsia"/>
                <w:color w:val="000000"/>
              </w:rPr>
              <w:t>ONT是否具有千兆LAN口</w:t>
            </w:r>
          </w:p>
        </w:tc>
        <w:tc>
          <w:tcPr>
            <w:tcW w:w="1264" w:type="pct"/>
            <w:gridSpan w:val="3"/>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olor w:val="000000"/>
                <w:sz w:val="21"/>
                <w:szCs w:val="21"/>
              </w:rPr>
            </w:pPr>
            <w:r w:rsidRPr="00397B95">
              <w:rPr>
                <w:rFonts w:ascii="宋体" w:hAnsi="宋体" w:hint="eastAsia"/>
                <w:color w:val="000000"/>
                <w:sz w:val="21"/>
                <w:szCs w:val="21"/>
              </w:rPr>
              <w:t>【V3.</w:t>
            </w:r>
            <w:r w:rsidRPr="00397B95">
              <w:rPr>
                <w:rFonts w:ascii="宋体" w:hAnsi="宋体"/>
                <w:color w:val="000000"/>
                <w:sz w:val="21"/>
                <w:szCs w:val="21"/>
              </w:rPr>
              <w:t>9</w:t>
            </w:r>
            <w:r w:rsidRPr="00397B95">
              <w:rPr>
                <w:rFonts w:ascii="宋体" w:hAnsi="宋体" w:hint="eastAsia"/>
                <w:color w:val="000000"/>
                <w:sz w:val="21"/>
                <w:szCs w:val="21"/>
              </w:rPr>
              <w:t>新增参数】</w:t>
            </w:r>
          </w:p>
          <w:p w:rsidR="008C584C" w:rsidRPr="00397B95" w:rsidRDefault="008C584C" w:rsidP="00254D53">
            <w:pPr>
              <w:rPr>
                <w:rFonts w:ascii="宋体" w:hAnsi="宋体"/>
                <w:color w:val="000000"/>
                <w:sz w:val="21"/>
                <w:szCs w:val="21"/>
              </w:rPr>
            </w:pPr>
            <w:r w:rsidRPr="00397B95">
              <w:rPr>
                <w:rFonts w:ascii="宋体" w:hAnsi="宋体" w:hint="eastAsia"/>
                <w:color w:val="000000"/>
                <w:sz w:val="21"/>
                <w:szCs w:val="21"/>
              </w:rPr>
              <w:t>字典值：</w:t>
            </w:r>
          </w:p>
          <w:p w:rsidR="008C584C" w:rsidRPr="00397B95" w:rsidRDefault="008C584C" w:rsidP="00254D53">
            <w:pPr>
              <w:rPr>
                <w:rFonts w:ascii="宋体" w:hAnsi="宋体"/>
                <w:color w:val="000000"/>
                <w:sz w:val="21"/>
                <w:szCs w:val="21"/>
              </w:rPr>
            </w:pPr>
            <w:r w:rsidRPr="00397B95">
              <w:rPr>
                <w:rFonts w:ascii="宋体" w:hAnsi="宋体" w:hint="eastAsia"/>
                <w:color w:val="000000"/>
                <w:sz w:val="21"/>
                <w:szCs w:val="21"/>
              </w:rPr>
              <w:t>1：是</w:t>
            </w:r>
          </w:p>
          <w:p w:rsidR="008C584C" w:rsidRPr="00397B95" w:rsidRDefault="008C584C" w:rsidP="00254D53">
            <w:pPr>
              <w:rPr>
                <w:rFonts w:ascii="宋体" w:hAnsi="宋体" w:cs="宋体"/>
                <w:color w:val="000000"/>
                <w:sz w:val="21"/>
                <w:szCs w:val="21"/>
                <w:highlight w:val="white"/>
              </w:rPr>
            </w:pPr>
            <w:r w:rsidRPr="00397B95">
              <w:rPr>
                <w:rFonts w:ascii="宋体" w:hAnsi="宋体" w:hint="eastAsia"/>
                <w:color w:val="000000"/>
                <w:sz w:val="21"/>
                <w:szCs w:val="21"/>
              </w:rPr>
              <w:t>2；否</w:t>
            </w:r>
          </w:p>
        </w:tc>
      </w:tr>
      <w:tr w:rsidR="008C584C" w:rsidRPr="00397B95" w:rsidTr="00254D53">
        <w:trPr>
          <w:trHeight w:val="227"/>
        </w:trPr>
        <w:tc>
          <w:tcPr>
            <w:tcW w:w="1023" w:type="pct"/>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397B95" w:rsidRDefault="008C584C" w:rsidP="00254D53">
            <w:pPr>
              <w:jc w:val="both"/>
              <w:rPr>
                <w:rFonts w:ascii="宋体" w:hAnsi="宋体" w:cs="宋体"/>
                <w:color w:val="000000"/>
                <w:sz w:val="21"/>
                <w:szCs w:val="21"/>
                <w:highlight w:val="white"/>
              </w:rPr>
            </w:pPr>
            <w:r w:rsidRPr="00397B95">
              <w:rPr>
                <w:rFonts w:ascii="宋体" w:hAnsi="宋体" w:cs="宋体" w:hint="eastAsia"/>
                <w:color w:val="000000"/>
                <w:sz w:val="21"/>
                <w:szCs w:val="21"/>
                <w:highlight w:val="white"/>
              </w:rPr>
              <w:lastRenderedPageBreak/>
              <w:t>pon_mode</w:t>
            </w:r>
          </w:p>
        </w:tc>
        <w:tc>
          <w:tcPr>
            <w:tcW w:w="818" w:type="pct"/>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r w:rsidRPr="00397B95">
              <w:rPr>
                <w:rFonts w:ascii="宋体" w:hAnsi="宋体" w:cs="宋体"/>
                <w:color w:val="000000"/>
                <w:sz w:val="21"/>
                <w:szCs w:val="21"/>
                <w:highlight w:val="white"/>
              </w:rPr>
              <w:t>Params</w:t>
            </w:r>
          </w:p>
        </w:tc>
        <w:tc>
          <w:tcPr>
            <w:tcW w:w="36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r w:rsidRPr="00397B95">
              <w:rPr>
                <w:rFonts w:ascii="宋体" w:hAnsi="宋体" w:cs="宋体" w:hint="eastAsia"/>
                <w:color w:val="000000"/>
                <w:sz w:val="21"/>
                <w:szCs w:val="21"/>
                <w:highlight w:val="white"/>
              </w:rPr>
              <w:t>N</w:t>
            </w:r>
          </w:p>
        </w:tc>
        <w:tc>
          <w:tcPr>
            <w:tcW w:w="581"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r w:rsidRPr="00397B95">
              <w:rPr>
                <w:rFonts w:ascii="宋体" w:hAnsi="宋体" w:cs="宋体" w:hint="eastAsia"/>
                <w:color w:val="000000"/>
                <w:sz w:val="21"/>
                <w:szCs w:val="21"/>
                <w:highlight w:val="white"/>
              </w:rPr>
              <w:t>VARCHAR2</w:t>
            </w:r>
          </w:p>
        </w:tc>
        <w:tc>
          <w:tcPr>
            <w:tcW w:w="947" w:type="pct"/>
            <w:gridSpan w:val="2"/>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r w:rsidRPr="00397B95">
              <w:rPr>
                <w:rFonts w:ascii="宋体" w:hAnsi="宋体" w:cs="宋体" w:hint="eastAsia"/>
                <w:color w:val="000000"/>
              </w:rPr>
              <w:t>PON模式</w:t>
            </w:r>
          </w:p>
        </w:tc>
        <w:tc>
          <w:tcPr>
            <w:tcW w:w="1264" w:type="pct"/>
            <w:gridSpan w:val="3"/>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olor w:val="000000"/>
                <w:sz w:val="21"/>
                <w:szCs w:val="21"/>
              </w:rPr>
            </w:pPr>
            <w:r w:rsidRPr="00397B95">
              <w:rPr>
                <w:rFonts w:ascii="宋体" w:hAnsi="宋体" w:hint="eastAsia"/>
                <w:color w:val="000000"/>
                <w:sz w:val="21"/>
                <w:szCs w:val="21"/>
              </w:rPr>
              <w:t>【V3.7新增参数】</w:t>
            </w:r>
          </w:p>
          <w:p w:rsidR="008C584C" w:rsidRPr="00397B95" w:rsidRDefault="008C584C" w:rsidP="00254D53">
            <w:pPr>
              <w:rPr>
                <w:rFonts w:ascii="宋体" w:hAnsi="宋体"/>
                <w:color w:val="000000"/>
                <w:sz w:val="21"/>
                <w:szCs w:val="21"/>
              </w:rPr>
            </w:pPr>
            <w:r w:rsidRPr="00397B95">
              <w:rPr>
                <w:rFonts w:ascii="宋体" w:hAnsi="宋体" w:hint="eastAsia"/>
                <w:color w:val="000000"/>
                <w:sz w:val="21"/>
                <w:szCs w:val="21"/>
              </w:rPr>
              <w:t>字典值：</w:t>
            </w:r>
          </w:p>
          <w:p w:rsidR="008C584C" w:rsidRPr="00397B95" w:rsidRDefault="008C584C" w:rsidP="00254D53">
            <w:pPr>
              <w:rPr>
                <w:rFonts w:ascii="宋体" w:hAnsi="宋体"/>
                <w:color w:val="000000"/>
                <w:sz w:val="21"/>
                <w:szCs w:val="21"/>
              </w:rPr>
            </w:pPr>
            <w:r w:rsidRPr="00397B95">
              <w:rPr>
                <w:rFonts w:ascii="宋体" w:hAnsi="宋体" w:hint="eastAsia"/>
                <w:color w:val="000000"/>
                <w:sz w:val="21"/>
                <w:szCs w:val="21"/>
              </w:rPr>
              <w:t>1：GPON</w:t>
            </w:r>
          </w:p>
          <w:p w:rsidR="008C584C" w:rsidRPr="00397B95" w:rsidRDefault="008C584C" w:rsidP="00254D53">
            <w:pPr>
              <w:rPr>
                <w:rFonts w:ascii="宋体" w:hAnsi="宋体" w:cs="宋体"/>
                <w:color w:val="000000"/>
                <w:sz w:val="21"/>
                <w:szCs w:val="21"/>
                <w:highlight w:val="white"/>
              </w:rPr>
            </w:pPr>
            <w:r w:rsidRPr="00397B95">
              <w:rPr>
                <w:rFonts w:ascii="宋体" w:hAnsi="宋体" w:hint="eastAsia"/>
                <w:color w:val="000000"/>
                <w:sz w:val="21"/>
                <w:szCs w:val="21"/>
              </w:rPr>
              <w:t>2:10GPON</w:t>
            </w:r>
          </w:p>
        </w:tc>
      </w:tr>
      <w:tr w:rsidR="008C584C" w:rsidRPr="00397B95" w:rsidTr="00254D53">
        <w:trPr>
          <w:trHeight w:val="227"/>
        </w:trPr>
        <w:tc>
          <w:tcPr>
            <w:tcW w:w="1023" w:type="pct"/>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397B95" w:rsidRDefault="008C584C" w:rsidP="00254D53">
            <w:pPr>
              <w:jc w:val="both"/>
              <w:rPr>
                <w:rFonts w:ascii="宋体" w:hAnsi="宋体" w:cs="宋体"/>
                <w:color w:val="000000"/>
                <w:sz w:val="21"/>
                <w:szCs w:val="21"/>
                <w:highlight w:val="white"/>
              </w:rPr>
            </w:pPr>
            <w:r w:rsidRPr="00397B95">
              <w:rPr>
                <w:rFonts w:ascii="宋体" w:hAnsi="宋体" w:cs="宋体"/>
                <w:color w:val="000000"/>
                <w:sz w:val="21"/>
                <w:szCs w:val="21"/>
                <w:highlight w:val="white"/>
              </w:rPr>
              <w:t>install_</w:t>
            </w:r>
            <w:r w:rsidRPr="00397B95">
              <w:rPr>
                <w:rFonts w:ascii="宋体" w:hAnsi="宋体" w:cs="宋体" w:hint="eastAsia"/>
                <w:color w:val="000000"/>
                <w:sz w:val="21"/>
                <w:szCs w:val="21"/>
                <w:highlight w:val="white"/>
              </w:rPr>
              <w:t>address</w:t>
            </w:r>
          </w:p>
        </w:tc>
        <w:tc>
          <w:tcPr>
            <w:tcW w:w="818" w:type="pct"/>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color w:val="000000"/>
              </w:rPr>
            </w:pPr>
            <w:r w:rsidRPr="00397B95">
              <w:rPr>
                <w:rFonts w:ascii="宋体" w:hAnsi="宋体" w:cs="宋体"/>
                <w:color w:val="000000"/>
                <w:sz w:val="21"/>
                <w:szCs w:val="21"/>
                <w:highlight w:val="white"/>
              </w:rPr>
              <w:t>Params</w:t>
            </w:r>
          </w:p>
        </w:tc>
        <w:tc>
          <w:tcPr>
            <w:tcW w:w="36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r w:rsidRPr="00397B95">
              <w:rPr>
                <w:rFonts w:ascii="宋体" w:hAnsi="宋体" w:cs="宋体" w:hint="eastAsia"/>
                <w:color w:val="000000"/>
                <w:sz w:val="21"/>
                <w:szCs w:val="21"/>
                <w:highlight w:val="white"/>
              </w:rPr>
              <w:t>Y</w:t>
            </w:r>
          </w:p>
        </w:tc>
        <w:tc>
          <w:tcPr>
            <w:tcW w:w="581"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r w:rsidRPr="00397B95">
              <w:rPr>
                <w:rFonts w:ascii="宋体" w:hAnsi="宋体" w:cs="宋体" w:hint="eastAsia"/>
                <w:color w:val="000000"/>
                <w:sz w:val="21"/>
                <w:szCs w:val="21"/>
                <w:highlight w:val="white"/>
              </w:rPr>
              <w:t>VARCHAR2</w:t>
            </w:r>
          </w:p>
        </w:tc>
        <w:tc>
          <w:tcPr>
            <w:tcW w:w="94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rPr>
                <w:rFonts w:ascii="宋体" w:hAnsi="宋体" w:cs="宋体"/>
                <w:color w:val="000000"/>
                <w:sz w:val="21"/>
                <w:szCs w:val="21"/>
                <w:highlight w:val="white"/>
              </w:rPr>
            </w:pPr>
            <w:r w:rsidRPr="00397B95">
              <w:rPr>
                <w:rFonts w:ascii="宋体" w:hAnsi="宋体" w:cs="宋体"/>
                <w:color w:val="000000"/>
                <w:sz w:val="21"/>
                <w:szCs w:val="21"/>
                <w:highlight w:val="white"/>
              </w:rPr>
              <w:t>装机地址</w:t>
            </w:r>
          </w:p>
        </w:tc>
        <w:tc>
          <w:tcPr>
            <w:tcW w:w="1264" w:type="pct"/>
            <w:gridSpan w:val="3"/>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p>
        </w:tc>
      </w:tr>
      <w:tr w:rsidR="008C584C" w:rsidRPr="00397B95" w:rsidTr="00254D53">
        <w:trPr>
          <w:trHeight w:val="227"/>
        </w:trPr>
        <w:tc>
          <w:tcPr>
            <w:tcW w:w="1023" w:type="pct"/>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397B95" w:rsidRDefault="008C584C" w:rsidP="00254D53">
            <w:pPr>
              <w:jc w:val="both"/>
              <w:rPr>
                <w:rFonts w:ascii="宋体" w:hAnsi="宋体" w:cs="宋体"/>
                <w:color w:val="000000"/>
                <w:sz w:val="21"/>
                <w:szCs w:val="21"/>
                <w:highlight w:val="white"/>
              </w:rPr>
            </w:pPr>
            <w:r w:rsidRPr="00397B95">
              <w:rPr>
                <w:rFonts w:ascii="宋体" w:hAnsi="宋体" w:cs="宋体" w:hint="eastAsia"/>
                <w:color w:val="000000"/>
                <w:sz w:val="21"/>
                <w:szCs w:val="21"/>
                <w:highlight w:val="white"/>
              </w:rPr>
              <w:t>w</w:t>
            </w:r>
            <w:r w:rsidRPr="00397B95">
              <w:rPr>
                <w:rFonts w:ascii="宋体" w:hAnsi="宋体" w:cs="宋体"/>
                <w:color w:val="000000"/>
                <w:sz w:val="21"/>
                <w:szCs w:val="21"/>
                <w:highlight w:val="white"/>
              </w:rPr>
              <w:t>b_actual_rate</w:t>
            </w:r>
          </w:p>
        </w:tc>
        <w:tc>
          <w:tcPr>
            <w:tcW w:w="818" w:type="pct"/>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color w:val="000000"/>
              </w:rPr>
            </w:pPr>
            <w:r w:rsidRPr="00397B95">
              <w:rPr>
                <w:rFonts w:ascii="宋体" w:hAnsi="宋体" w:cs="宋体"/>
                <w:color w:val="000000"/>
                <w:sz w:val="21"/>
                <w:szCs w:val="21"/>
                <w:highlight w:val="white"/>
              </w:rPr>
              <w:t>Params</w:t>
            </w:r>
          </w:p>
        </w:tc>
        <w:tc>
          <w:tcPr>
            <w:tcW w:w="36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r w:rsidRPr="00397B95">
              <w:rPr>
                <w:rFonts w:ascii="宋体" w:hAnsi="宋体" w:cs="宋体" w:hint="eastAsia"/>
                <w:color w:val="000000"/>
                <w:sz w:val="21"/>
                <w:szCs w:val="21"/>
                <w:highlight w:val="white"/>
              </w:rPr>
              <w:t>N</w:t>
            </w:r>
          </w:p>
        </w:tc>
        <w:tc>
          <w:tcPr>
            <w:tcW w:w="581"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r w:rsidRPr="00397B95">
              <w:rPr>
                <w:rFonts w:ascii="宋体" w:hAnsi="宋体" w:cs="宋体" w:hint="eastAsia"/>
                <w:color w:val="000000"/>
                <w:sz w:val="21"/>
                <w:szCs w:val="21"/>
                <w:highlight w:val="white"/>
              </w:rPr>
              <w:t>VARCHAR2</w:t>
            </w:r>
          </w:p>
        </w:tc>
        <w:tc>
          <w:tcPr>
            <w:tcW w:w="94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rPr>
                <w:rFonts w:ascii="宋体" w:hAnsi="宋体" w:cs="宋体"/>
                <w:color w:val="000000"/>
                <w:sz w:val="21"/>
                <w:szCs w:val="21"/>
                <w:highlight w:val="white"/>
              </w:rPr>
            </w:pPr>
            <w:r w:rsidRPr="00397B95">
              <w:rPr>
                <w:rFonts w:ascii="宋体" w:hAnsi="宋体" w:cs="宋体"/>
                <w:color w:val="000000"/>
                <w:sz w:val="21"/>
                <w:szCs w:val="21"/>
                <w:highlight w:val="white"/>
              </w:rPr>
              <w:t>宽带实测速率</w:t>
            </w:r>
          </w:p>
        </w:tc>
        <w:tc>
          <w:tcPr>
            <w:tcW w:w="1264" w:type="pct"/>
            <w:gridSpan w:val="3"/>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p>
        </w:tc>
      </w:tr>
      <w:tr w:rsidR="008C584C" w:rsidRPr="00397B95" w:rsidTr="00254D53">
        <w:trPr>
          <w:trHeight w:val="227"/>
        </w:trPr>
        <w:tc>
          <w:tcPr>
            <w:tcW w:w="1023" w:type="pct"/>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397B95" w:rsidRDefault="008C584C" w:rsidP="00254D53">
            <w:pPr>
              <w:jc w:val="both"/>
              <w:rPr>
                <w:rFonts w:ascii="宋体" w:hAnsi="宋体" w:cs="宋体"/>
                <w:color w:val="000000"/>
                <w:sz w:val="21"/>
                <w:szCs w:val="21"/>
                <w:highlight w:val="white"/>
              </w:rPr>
            </w:pPr>
            <w:r w:rsidRPr="00397B95">
              <w:rPr>
                <w:rFonts w:ascii="宋体" w:hAnsi="宋体" w:cs="宋体"/>
                <w:color w:val="000000"/>
                <w:sz w:val="21"/>
                <w:szCs w:val="21"/>
                <w:highlight w:val="white"/>
              </w:rPr>
              <w:t>luminous_power</w:t>
            </w:r>
          </w:p>
        </w:tc>
        <w:tc>
          <w:tcPr>
            <w:tcW w:w="818" w:type="pct"/>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color w:val="000000"/>
              </w:rPr>
            </w:pPr>
            <w:r w:rsidRPr="00397B95">
              <w:rPr>
                <w:rFonts w:ascii="宋体" w:hAnsi="宋体" w:cs="宋体"/>
                <w:color w:val="000000"/>
                <w:sz w:val="21"/>
                <w:szCs w:val="21"/>
                <w:highlight w:val="white"/>
              </w:rPr>
              <w:t>Params</w:t>
            </w:r>
          </w:p>
        </w:tc>
        <w:tc>
          <w:tcPr>
            <w:tcW w:w="36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r w:rsidRPr="00397B95">
              <w:rPr>
                <w:rFonts w:ascii="宋体" w:hAnsi="宋体" w:cs="宋体" w:hint="eastAsia"/>
                <w:color w:val="000000"/>
                <w:sz w:val="21"/>
                <w:szCs w:val="21"/>
                <w:highlight w:val="white"/>
              </w:rPr>
              <w:t>N</w:t>
            </w:r>
          </w:p>
        </w:tc>
        <w:tc>
          <w:tcPr>
            <w:tcW w:w="581"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r w:rsidRPr="00397B95">
              <w:rPr>
                <w:rFonts w:ascii="宋体" w:hAnsi="宋体" w:cs="宋体" w:hint="eastAsia"/>
                <w:color w:val="000000"/>
                <w:sz w:val="21"/>
                <w:szCs w:val="21"/>
                <w:highlight w:val="white"/>
              </w:rPr>
              <w:t>VARCHAR2</w:t>
            </w:r>
          </w:p>
        </w:tc>
        <w:tc>
          <w:tcPr>
            <w:tcW w:w="94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rPr>
                <w:rFonts w:ascii="宋体" w:hAnsi="宋体" w:cs="宋体"/>
                <w:color w:val="000000"/>
                <w:sz w:val="21"/>
                <w:szCs w:val="21"/>
                <w:highlight w:val="white"/>
              </w:rPr>
            </w:pPr>
            <w:r w:rsidRPr="00397B95">
              <w:rPr>
                <w:rFonts w:ascii="宋体" w:hAnsi="宋体" w:cs="宋体"/>
                <w:color w:val="000000"/>
                <w:sz w:val="21"/>
                <w:szCs w:val="21"/>
                <w:highlight w:val="white"/>
              </w:rPr>
              <w:t>光功率</w:t>
            </w:r>
          </w:p>
        </w:tc>
        <w:tc>
          <w:tcPr>
            <w:tcW w:w="1264" w:type="pct"/>
            <w:gridSpan w:val="3"/>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p>
        </w:tc>
      </w:tr>
      <w:tr w:rsidR="008C584C" w:rsidRPr="00397B95" w:rsidTr="00254D53">
        <w:trPr>
          <w:trHeight w:val="227"/>
        </w:trPr>
        <w:tc>
          <w:tcPr>
            <w:tcW w:w="1023" w:type="pct"/>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397B95" w:rsidRDefault="008C584C" w:rsidP="00254D53">
            <w:pPr>
              <w:jc w:val="both"/>
              <w:rPr>
                <w:rFonts w:ascii="宋体" w:hAnsi="宋体" w:cs="宋体"/>
                <w:color w:val="000000"/>
                <w:sz w:val="21"/>
                <w:szCs w:val="21"/>
                <w:highlight w:val="white"/>
              </w:rPr>
            </w:pPr>
            <w:r w:rsidRPr="00397B95">
              <w:rPr>
                <w:rFonts w:ascii="宋体" w:hAnsi="宋体" w:cs="宋体"/>
                <w:color w:val="000000"/>
                <w:sz w:val="21"/>
                <w:szCs w:val="21"/>
                <w:highlight w:val="white"/>
              </w:rPr>
              <w:t>product_</w:t>
            </w:r>
            <w:r w:rsidRPr="00397B95">
              <w:rPr>
                <w:rFonts w:ascii="宋体" w:hAnsi="宋体" w:cs="宋体" w:hint="eastAsia"/>
                <w:color w:val="000000"/>
                <w:sz w:val="21"/>
                <w:szCs w:val="21"/>
                <w:highlight w:val="white"/>
              </w:rPr>
              <w:t>i</w:t>
            </w:r>
            <w:r w:rsidRPr="00397B95">
              <w:rPr>
                <w:rFonts w:ascii="宋体" w:hAnsi="宋体" w:cs="宋体"/>
                <w:color w:val="000000"/>
                <w:sz w:val="21"/>
                <w:szCs w:val="21"/>
                <w:highlight w:val="white"/>
              </w:rPr>
              <w:t>nst_id</w:t>
            </w:r>
          </w:p>
        </w:tc>
        <w:tc>
          <w:tcPr>
            <w:tcW w:w="818" w:type="pct"/>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color w:val="000000"/>
              </w:rPr>
            </w:pPr>
            <w:r w:rsidRPr="00397B95">
              <w:rPr>
                <w:rFonts w:ascii="宋体" w:hAnsi="宋体" w:cs="宋体"/>
                <w:color w:val="000000"/>
                <w:sz w:val="21"/>
                <w:szCs w:val="21"/>
                <w:highlight w:val="white"/>
              </w:rPr>
              <w:t>Params</w:t>
            </w:r>
          </w:p>
        </w:tc>
        <w:tc>
          <w:tcPr>
            <w:tcW w:w="36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r w:rsidRPr="00397B95">
              <w:rPr>
                <w:rFonts w:ascii="宋体" w:hAnsi="宋体" w:cs="宋体" w:hint="eastAsia"/>
                <w:color w:val="000000"/>
                <w:sz w:val="21"/>
                <w:szCs w:val="21"/>
                <w:highlight w:val="white"/>
              </w:rPr>
              <w:t>Y</w:t>
            </w:r>
          </w:p>
        </w:tc>
        <w:tc>
          <w:tcPr>
            <w:tcW w:w="581"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r w:rsidRPr="00397B95">
              <w:rPr>
                <w:rFonts w:ascii="宋体" w:hAnsi="宋体" w:cs="宋体" w:hint="eastAsia"/>
                <w:color w:val="000000"/>
                <w:sz w:val="21"/>
                <w:szCs w:val="21"/>
                <w:highlight w:val="white"/>
              </w:rPr>
              <w:t>VARCHAR2</w:t>
            </w:r>
          </w:p>
        </w:tc>
        <w:tc>
          <w:tcPr>
            <w:tcW w:w="94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rPr>
                <w:rFonts w:ascii="宋体" w:hAnsi="宋体" w:cs="宋体"/>
                <w:color w:val="000000"/>
                <w:sz w:val="21"/>
                <w:szCs w:val="21"/>
                <w:highlight w:val="white"/>
              </w:rPr>
            </w:pPr>
            <w:r w:rsidRPr="00397B95">
              <w:rPr>
                <w:rFonts w:ascii="宋体" w:hAnsi="宋体" w:cs="宋体"/>
                <w:color w:val="000000"/>
                <w:sz w:val="21"/>
                <w:szCs w:val="21"/>
                <w:highlight w:val="white"/>
              </w:rPr>
              <w:t>主产品实例id</w:t>
            </w:r>
          </w:p>
        </w:tc>
        <w:tc>
          <w:tcPr>
            <w:tcW w:w="1264" w:type="pct"/>
            <w:gridSpan w:val="3"/>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p>
        </w:tc>
      </w:tr>
      <w:tr w:rsidR="008C584C" w:rsidRPr="00397B95" w:rsidTr="00254D53">
        <w:trPr>
          <w:trHeight w:val="227"/>
        </w:trPr>
        <w:tc>
          <w:tcPr>
            <w:tcW w:w="1023" w:type="pct"/>
            <w:tcBorders>
              <w:top w:val="single" w:sz="8" w:space="0" w:color="auto"/>
              <w:left w:val="single" w:sz="8" w:space="0" w:color="auto"/>
              <w:bottom w:val="single" w:sz="8" w:space="0" w:color="auto"/>
              <w:right w:val="single" w:sz="8" w:space="0" w:color="auto"/>
            </w:tcBorders>
            <w:shd w:val="clear" w:color="auto" w:fill="FFFFFF"/>
          </w:tcPr>
          <w:p w:rsidR="008C584C" w:rsidRPr="00397B95" w:rsidRDefault="008C584C" w:rsidP="00254D53">
            <w:pPr>
              <w:jc w:val="both"/>
              <w:rPr>
                <w:rFonts w:ascii="宋体" w:hAnsi="宋体" w:cs="宋体"/>
                <w:color w:val="000000"/>
                <w:sz w:val="21"/>
                <w:szCs w:val="21"/>
                <w:highlight w:val="white"/>
              </w:rPr>
            </w:pPr>
            <w:r w:rsidRPr="00397B95">
              <w:rPr>
                <w:rFonts w:ascii="宋体" w:hAnsi="宋体"/>
                <w:color w:val="000000"/>
                <w:sz w:val="21"/>
                <w:szCs w:val="21"/>
              </w:rPr>
              <w:t>Reverse_qrcodeID</w:t>
            </w:r>
          </w:p>
        </w:tc>
        <w:tc>
          <w:tcPr>
            <w:tcW w:w="818" w:type="pct"/>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r w:rsidRPr="00397B95">
              <w:rPr>
                <w:rFonts w:ascii="宋体" w:hAnsi="宋体" w:cs="宋体"/>
                <w:color w:val="000000"/>
                <w:sz w:val="21"/>
                <w:szCs w:val="21"/>
                <w:highlight w:val="white"/>
              </w:rPr>
              <w:t>Params</w:t>
            </w:r>
          </w:p>
        </w:tc>
        <w:tc>
          <w:tcPr>
            <w:tcW w:w="36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p>
        </w:tc>
        <w:tc>
          <w:tcPr>
            <w:tcW w:w="581"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r w:rsidRPr="00397B95">
              <w:rPr>
                <w:rFonts w:ascii="宋体" w:hAnsi="宋体" w:cs="宋体" w:hint="eastAsia"/>
                <w:color w:val="000000"/>
                <w:sz w:val="21"/>
                <w:szCs w:val="21"/>
                <w:highlight w:val="white"/>
              </w:rPr>
              <w:t>VARCHAR2</w:t>
            </w:r>
          </w:p>
        </w:tc>
        <w:tc>
          <w:tcPr>
            <w:tcW w:w="94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rPr>
                <w:rFonts w:ascii="宋体" w:hAnsi="宋体" w:cs="宋体"/>
                <w:color w:val="000000"/>
                <w:sz w:val="21"/>
                <w:szCs w:val="21"/>
                <w:highlight w:val="white"/>
              </w:rPr>
            </w:pPr>
            <w:r w:rsidRPr="00397B95">
              <w:rPr>
                <w:rFonts w:ascii="宋体" w:hAnsi="宋体" w:cs="宋体" w:hint="eastAsia"/>
                <w:color w:val="000000"/>
                <w:sz w:val="21"/>
                <w:szCs w:val="21"/>
                <w:highlight w:val="white"/>
              </w:rPr>
              <w:t>新逆向二维码标识</w:t>
            </w:r>
          </w:p>
        </w:tc>
        <w:tc>
          <w:tcPr>
            <w:tcW w:w="1264" w:type="pct"/>
            <w:gridSpan w:val="3"/>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r w:rsidRPr="00397B95">
              <w:rPr>
                <w:rFonts w:ascii="宋体" w:hAnsi="宋体" w:cs="宋体" w:hint="eastAsia"/>
                <w:color w:val="000000"/>
                <w:sz w:val="21"/>
                <w:szCs w:val="21"/>
                <w:highlight w:val="white"/>
              </w:rPr>
              <w:t>新绑定操作使用，用于</w:t>
            </w:r>
            <w:r w:rsidRPr="00397B95">
              <w:rPr>
                <w:rFonts w:ascii="宋体" w:hAnsi="宋体" w:cs="宋体"/>
                <w:color w:val="000000"/>
                <w:sz w:val="21"/>
                <w:szCs w:val="21"/>
                <w:highlight w:val="white"/>
              </w:rPr>
              <w:t>扫码时传递</w:t>
            </w:r>
          </w:p>
        </w:tc>
      </w:tr>
      <w:tr w:rsidR="008C584C" w:rsidRPr="00397B95" w:rsidTr="00254D53">
        <w:trPr>
          <w:trHeight w:val="227"/>
        </w:trPr>
        <w:tc>
          <w:tcPr>
            <w:tcW w:w="1023" w:type="pct"/>
            <w:tcBorders>
              <w:top w:val="single" w:sz="8" w:space="0" w:color="auto"/>
              <w:left w:val="single" w:sz="8" w:space="0" w:color="auto"/>
              <w:bottom w:val="single" w:sz="8" w:space="0" w:color="auto"/>
              <w:right w:val="single" w:sz="8" w:space="0" w:color="auto"/>
            </w:tcBorders>
            <w:shd w:val="clear" w:color="auto" w:fill="FFFFFF"/>
          </w:tcPr>
          <w:p w:rsidR="008C584C" w:rsidRPr="00397B95" w:rsidRDefault="008C584C" w:rsidP="00254D53">
            <w:pPr>
              <w:jc w:val="both"/>
              <w:rPr>
                <w:rFonts w:ascii="宋体" w:hAnsi="宋体" w:cs="宋体"/>
                <w:color w:val="000000"/>
                <w:sz w:val="21"/>
                <w:szCs w:val="21"/>
                <w:highlight w:val="white"/>
              </w:rPr>
            </w:pPr>
            <w:r w:rsidRPr="00397B95">
              <w:rPr>
                <w:rFonts w:ascii="宋体" w:hAnsi="宋体"/>
                <w:color w:val="000000"/>
                <w:sz w:val="21"/>
                <w:szCs w:val="21"/>
              </w:rPr>
              <w:t>maintainer_name</w:t>
            </w:r>
          </w:p>
        </w:tc>
        <w:tc>
          <w:tcPr>
            <w:tcW w:w="818" w:type="pct"/>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r w:rsidRPr="00397B95">
              <w:rPr>
                <w:rFonts w:ascii="宋体" w:hAnsi="宋体" w:cs="宋体"/>
                <w:color w:val="000000"/>
                <w:sz w:val="21"/>
                <w:szCs w:val="21"/>
                <w:highlight w:val="white"/>
              </w:rPr>
              <w:t>Params</w:t>
            </w:r>
          </w:p>
        </w:tc>
        <w:tc>
          <w:tcPr>
            <w:tcW w:w="36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p>
        </w:tc>
        <w:tc>
          <w:tcPr>
            <w:tcW w:w="581"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r w:rsidRPr="00397B95">
              <w:rPr>
                <w:rFonts w:ascii="宋体" w:hAnsi="宋体" w:cs="宋体" w:hint="eastAsia"/>
                <w:color w:val="000000"/>
                <w:sz w:val="21"/>
                <w:szCs w:val="21"/>
                <w:highlight w:val="white"/>
              </w:rPr>
              <w:t>VARCHAR2</w:t>
            </w:r>
          </w:p>
        </w:tc>
        <w:tc>
          <w:tcPr>
            <w:tcW w:w="94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rPr>
                <w:rFonts w:ascii="宋体" w:hAnsi="宋体" w:cs="宋体"/>
                <w:color w:val="000000"/>
                <w:sz w:val="21"/>
                <w:szCs w:val="21"/>
                <w:highlight w:val="white"/>
              </w:rPr>
            </w:pPr>
            <w:r w:rsidRPr="00397B95">
              <w:rPr>
                <w:rFonts w:ascii="宋体" w:hAnsi="宋体" w:cs="宋体"/>
                <w:color w:val="000000"/>
                <w:sz w:val="21"/>
                <w:szCs w:val="21"/>
                <w:highlight w:val="white"/>
              </w:rPr>
              <w:t>新操作人员名称</w:t>
            </w:r>
          </w:p>
        </w:tc>
        <w:tc>
          <w:tcPr>
            <w:tcW w:w="1264" w:type="pct"/>
            <w:gridSpan w:val="3"/>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r w:rsidRPr="00397B95">
              <w:rPr>
                <w:rFonts w:ascii="宋体" w:hAnsi="宋体" w:cs="宋体" w:hint="eastAsia"/>
                <w:color w:val="000000"/>
                <w:sz w:val="21"/>
                <w:szCs w:val="21"/>
                <w:highlight w:val="white"/>
              </w:rPr>
              <w:t>新绑定操作使用</w:t>
            </w:r>
          </w:p>
        </w:tc>
      </w:tr>
      <w:tr w:rsidR="008C584C" w:rsidRPr="00397B95" w:rsidTr="00254D53">
        <w:trPr>
          <w:trHeight w:val="227"/>
        </w:trPr>
        <w:tc>
          <w:tcPr>
            <w:tcW w:w="1023" w:type="pct"/>
            <w:tcBorders>
              <w:top w:val="single" w:sz="8" w:space="0" w:color="auto"/>
              <w:left w:val="single" w:sz="8" w:space="0" w:color="auto"/>
              <w:bottom w:val="single" w:sz="8" w:space="0" w:color="auto"/>
              <w:right w:val="single" w:sz="8" w:space="0" w:color="auto"/>
            </w:tcBorders>
            <w:shd w:val="clear" w:color="auto" w:fill="FFFFFF"/>
          </w:tcPr>
          <w:p w:rsidR="008C584C" w:rsidRPr="00397B95" w:rsidRDefault="008C584C" w:rsidP="00254D53">
            <w:pPr>
              <w:jc w:val="both"/>
              <w:rPr>
                <w:rFonts w:ascii="宋体" w:hAnsi="宋体" w:cs="宋体"/>
                <w:color w:val="000000"/>
                <w:sz w:val="21"/>
                <w:szCs w:val="21"/>
                <w:highlight w:val="white"/>
              </w:rPr>
            </w:pPr>
            <w:r w:rsidRPr="00397B95">
              <w:rPr>
                <w:rFonts w:ascii="宋体" w:hAnsi="宋体"/>
                <w:color w:val="000000"/>
                <w:sz w:val="21"/>
                <w:szCs w:val="21"/>
              </w:rPr>
              <w:t>maintainer_code</w:t>
            </w:r>
          </w:p>
        </w:tc>
        <w:tc>
          <w:tcPr>
            <w:tcW w:w="818" w:type="pct"/>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r w:rsidRPr="00397B95">
              <w:rPr>
                <w:rFonts w:ascii="宋体" w:hAnsi="宋体" w:cs="宋体"/>
                <w:color w:val="000000"/>
                <w:sz w:val="21"/>
                <w:szCs w:val="21"/>
                <w:highlight w:val="white"/>
              </w:rPr>
              <w:t>Params</w:t>
            </w:r>
          </w:p>
        </w:tc>
        <w:tc>
          <w:tcPr>
            <w:tcW w:w="36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p>
        </w:tc>
        <w:tc>
          <w:tcPr>
            <w:tcW w:w="581"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r w:rsidRPr="00397B95">
              <w:rPr>
                <w:rFonts w:ascii="宋体" w:hAnsi="宋体" w:cs="宋体" w:hint="eastAsia"/>
                <w:color w:val="000000"/>
                <w:sz w:val="21"/>
                <w:szCs w:val="21"/>
                <w:highlight w:val="white"/>
              </w:rPr>
              <w:t>VARCHAR2</w:t>
            </w:r>
          </w:p>
        </w:tc>
        <w:tc>
          <w:tcPr>
            <w:tcW w:w="94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rPr>
                <w:rFonts w:ascii="宋体" w:hAnsi="宋体" w:cs="宋体"/>
                <w:color w:val="000000"/>
                <w:sz w:val="21"/>
                <w:szCs w:val="21"/>
                <w:highlight w:val="white"/>
              </w:rPr>
            </w:pPr>
            <w:r w:rsidRPr="00397B95">
              <w:rPr>
                <w:rFonts w:ascii="宋体" w:hAnsi="宋体" w:cs="宋体" w:hint="eastAsia"/>
                <w:color w:val="000000"/>
                <w:sz w:val="21"/>
                <w:szCs w:val="21"/>
                <w:highlight w:val="white"/>
              </w:rPr>
              <w:t>新操作人员编号</w:t>
            </w:r>
          </w:p>
        </w:tc>
        <w:tc>
          <w:tcPr>
            <w:tcW w:w="1264" w:type="pct"/>
            <w:gridSpan w:val="3"/>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r w:rsidRPr="00397B95">
              <w:rPr>
                <w:rFonts w:ascii="宋体" w:hAnsi="宋体" w:cs="宋体" w:hint="eastAsia"/>
                <w:color w:val="000000"/>
                <w:sz w:val="21"/>
                <w:szCs w:val="21"/>
                <w:highlight w:val="white"/>
              </w:rPr>
              <w:t>新绑定操作使用</w:t>
            </w:r>
          </w:p>
        </w:tc>
      </w:tr>
      <w:tr w:rsidR="008C584C" w:rsidRPr="00397B95" w:rsidTr="00254D53">
        <w:trPr>
          <w:trHeight w:val="227"/>
        </w:trPr>
        <w:tc>
          <w:tcPr>
            <w:tcW w:w="1023" w:type="pct"/>
            <w:tcBorders>
              <w:top w:val="single" w:sz="8" w:space="0" w:color="auto"/>
              <w:left w:val="single" w:sz="8" w:space="0" w:color="auto"/>
              <w:bottom w:val="single" w:sz="8" w:space="0" w:color="auto"/>
              <w:right w:val="single" w:sz="8" w:space="0" w:color="auto"/>
            </w:tcBorders>
            <w:shd w:val="clear" w:color="auto" w:fill="FFFFFF"/>
          </w:tcPr>
          <w:p w:rsidR="008C584C" w:rsidRPr="00397B95" w:rsidRDefault="008C584C" w:rsidP="00254D53">
            <w:pPr>
              <w:jc w:val="both"/>
              <w:rPr>
                <w:rFonts w:ascii="宋体" w:hAnsi="宋体" w:cs="宋体"/>
                <w:color w:val="000000"/>
                <w:sz w:val="21"/>
                <w:szCs w:val="21"/>
                <w:highlight w:val="white"/>
              </w:rPr>
            </w:pPr>
            <w:r w:rsidRPr="00397B95">
              <w:rPr>
                <w:rFonts w:ascii="宋体" w:hAnsi="宋体"/>
                <w:color w:val="000000"/>
                <w:sz w:val="21"/>
                <w:szCs w:val="21"/>
              </w:rPr>
              <w:t>maintainer_phone</w:t>
            </w:r>
          </w:p>
        </w:tc>
        <w:tc>
          <w:tcPr>
            <w:tcW w:w="818" w:type="pct"/>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r w:rsidRPr="00397B95">
              <w:rPr>
                <w:rFonts w:ascii="宋体" w:hAnsi="宋体" w:cs="宋体"/>
                <w:color w:val="000000"/>
                <w:sz w:val="21"/>
                <w:szCs w:val="21"/>
                <w:highlight w:val="white"/>
              </w:rPr>
              <w:t>Params</w:t>
            </w:r>
          </w:p>
        </w:tc>
        <w:tc>
          <w:tcPr>
            <w:tcW w:w="36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p>
        </w:tc>
        <w:tc>
          <w:tcPr>
            <w:tcW w:w="581"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r w:rsidRPr="00397B95">
              <w:rPr>
                <w:rFonts w:ascii="宋体" w:hAnsi="宋体" w:cs="宋体" w:hint="eastAsia"/>
                <w:color w:val="000000"/>
                <w:sz w:val="21"/>
                <w:szCs w:val="21"/>
                <w:highlight w:val="white"/>
              </w:rPr>
              <w:t>VARCHAR2</w:t>
            </w:r>
          </w:p>
        </w:tc>
        <w:tc>
          <w:tcPr>
            <w:tcW w:w="94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rPr>
                <w:rFonts w:ascii="宋体" w:hAnsi="宋体" w:cs="宋体"/>
                <w:color w:val="000000"/>
                <w:sz w:val="21"/>
                <w:szCs w:val="21"/>
                <w:highlight w:val="white"/>
              </w:rPr>
            </w:pPr>
            <w:r w:rsidRPr="00397B95">
              <w:rPr>
                <w:rFonts w:ascii="宋体" w:hAnsi="宋体" w:cs="宋体" w:hint="eastAsia"/>
                <w:color w:val="000000"/>
                <w:sz w:val="21"/>
                <w:szCs w:val="21"/>
                <w:highlight w:val="white"/>
              </w:rPr>
              <w:t>新操作人员联系电话</w:t>
            </w:r>
          </w:p>
        </w:tc>
        <w:tc>
          <w:tcPr>
            <w:tcW w:w="1264" w:type="pct"/>
            <w:gridSpan w:val="3"/>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r w:rsidRPr="00397B95">
              <w:rPr>
                <w:rFonts w:ascii="宋体" w:hAnsi="宋体" w:cs="宋体" w:hint="eastAsia"/>
                <w:color w:val="000000"/>
                <w:sz w:val="21"/>
                <w:szCs w:val="21"/>
                <w:highlight w:val="white"/>
              </w:rPr>
              <w:t>新绑定操作使用</w:t>
            </w:r>
          </w:p>
        </w:tc>
      </w:tr>
      <w:tr w:rsidR="008C584C" w:rsidRPr="00397B95" w:rsidTr="00254D53">
        <w:trPr>
          <w:trHeight w:val="227"/>
        </w:trPr>
        <w:tc>
          <w:tcPr>
            <w:tcW w:w="1023" w:type="pct"/>
            <w:tcBorders>
              <w:top w:val="single" w:sz="8" w:space="0" w:color="auto"/>
              <w:left w:val="single" w:sz="8" w:space="0" w:color="auto"/>
              <w:bottom w:val="single" w:sz="8" w:space="0" w:color="auto"/>
              <w:right w:val="single" w:sz="8" w:space="0" w:color="auto"/>
            </w:tcBorders>
            <w:shd w:val="clear" w:color="auto" w:fill="FFFFFF"/>
          </w:tcPr>
          <w:p w:rsidR="008C584C" w:rsidRPr="00397B95" w:rsidRDefault="008C584C" w:rsidP="00254D53">
            <w:pPr>
              <w:jc w:val="both"/>
              <w:rPr>
                <w:rFonts w:ascii="宋体" w:hAnsi="宋体" w:cs="宋体"/>
                <w:color w:val="000000"/>
                <w:sz w:val="21"/>
                <w:szCs w:val="21"/>
                <w:highlight w:val="white"/>
              </w:rPr>
            </w:pPr>
            <w:r w:rsidRPr="00397B95">
              <w:rPr>
                <w:rFonts w:ascii="宋体" w:hAnsi="宋体"/>
                <w:color w:val="000000"/>
                <w:sz w:val="21"/>
                <w:szCs w:val="21"/>
              </w:rPr>
              <w:t>maintainer_org</w:t>
            </w:r>
          </w:p>
        </w:tc>
        <w:tc>
          <w:tcPr>
            <w:tcW w:w="818" w:type="pct"/>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r w:rsidRPr="00397B95">
              <w:rPr>
                <w:rFonts w:ascii="宋体" w:hAnsi="宋体" w:cs="宋体"/>
                <w:color w:val="000000"/>
                <w:sz w:val="21"/>
                <w:szCs w:val="21"/>
                <w:highlight w:val="white"/>
              </w:rPr>
              <w:t>Params</w:t>
            </w:r>
          </w:p>
        </w:tc>
        <w:tc>
          <w:tcPr>
            <w:tcW w:w="36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p>
        </w:tc>
        <w:tc>
          <w:tcPr>
            <w:tcW w:w="581"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r w:rsidRPr="00397B95">
              <w:rPr>
                <w:rFonts w:ascii="宋体" w:hAnsi="宋体" w:cs="宋体" w:hint="eastAsia"/>
                <w:color w:val="000000"/>
                <w:sz w:val="21"/>
                <w:szCs w:val="21"/>
                <w:highlight w:val="white"/>
              </w:rPr>
              <w:t>VARCHAR2</w:t>
            </w:r>
          </w:p>
        </w:tc>
        <w:tc>
          <w:tcPr>
            <w:tcW w:w="94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rPr>
                <w:rFonts w:ascii="宋体" w:hAnsi="宋体" w:cs="宋体"/>
                <w:color w:val="000000"/>
                <w:sz w:val="21"/>
                <w:szCs w:val="21"/>
                <w:highlight w:val="white"/>
              </w:rPr>
            </w:pPr>
            <w:r w:rsidRPr="00397B95">
              <w:rPr>
                <w:rFonts w:ascii="宋体" w:hAnsi="宋体" w:cs="宋体" w:hint="eastAsia"/>
                <w:color w:val="000000"/>
                <w:sz w:val="21"/>
                <w:szCs w:val="21"/>
                <w:highlight w:val="white"/>
              </w:rPr>
              <w:t>新操作人员所属</w:t>
            </w:r>
            <w:r w:rsidRPr="00397B95">
              <w:rPr>
                <w:rFonts w:ascii="宋体" w:hAnsi="宋体" w:cs="宋体" w:hint="eastAsia"/>
                <w:color w:val="000000"/>
                <w:sz w:val="21"/>
                <w:szCs w:val="21"/>
                <w:highlight w:val="white"/>
              </w:rPr>
              <w:lastRenderedPageBreak/>
              <w:t>公司</w:t>
            </w:r>
          </w:p>
        </w:tc>
        <w:tc>
          <w:tcPr>
            <w:tcW w:w="1264" w:type="pct"/>
            <w:gridSpan w:val="3"/>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r w:rsidRPr="00397B95">
              <w:rPr>
                <w:rFonts w:ascii="宋体" w:hAnsi="宋体" w:cs="宋体" w:hint="eastAsia"/>
                <w:color w:val="000000"/>
                <w:sz w:val="21"/>
                <w:szCs w:val="21"/>
                <w:highlight w:val="white"/>
              </w:rPr>
              <w:lastRenderedPageBreak/>
              <w:t>新绑定操作使用</w:t>
            </w:r>
          </w:p>
        </w:tc>
      </w:tr>
      <w:tr w:rsidR="008C584C" w:rsidRPr="00397B95" w:rsidTr="00254D53">
        <w:trPr>
          <w:trHeight w:val="227"/>
        </w:trPr>
        <w:tc>
          <w:tcPr>
            <w:tcW w:w="1023" w:type="pct"/>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397B95" w:rsidRDefault="008C584C" w:rsidP="00254D53">
            <w:pPr>
              <w:jc w:val="both"/>
              <w:rPr>
                <w:rFonts w:ascii="宋体" w:hAnsi="宋体" w:cs="宋体"/>
                <w:color w:val="000000"/>
                <w:sz w:val="21"/>
                <w:szCs w:val="21"/>
                <w:highlight w:val="white"/>
              </w:rPr>
            </w:pPr>
            <w:r w:rsidRPr="00397B95">
              <w:rPr>
                <w:rFonts w:ascii="宋体" w:hAnsi="宋体" w:cs="宋体"/>
                <w:color w:val="000000"/>
                <w:sz w:val="21"/>
                <w:szCs w:val="21"/>
              </w:rPr>
              <w:lastRenderedPageBreak/>
              <w:t>Binding</w:t>
            </w:r>
            <w:r w:rsidRPr="00397B95">
              <w:rPr>
                <w:rFonts w:ascii="宋体" w:hAnsi="宋体" w:cs="宋体" w:hint="eastAsia"/>
                <w:color w:val="000000"/>
                <w:sz w:val="21"/>
                <w:szCs w:val="21"/>
              </w:rPr>
              <w:t>_</w:t>
            </w:r>
            <w:r w:rsidRPr="00397B95">
              <w:rPr>
                <w:rFonts w:ascii="宋体" w:hAnsi="宋体" w:cs="宋体"/>
                <w:color w:val="000000"/>
                <w:sz w:val="21"/>
                <w:szCs w:val="21"/>
              </w:rPr>
              <w:t>time</w:t>
            </w:r>
          </w:p>
        </w:tc>
        <w:tc>
          <w:tcPr>
            <w:tcW w:w="818" w:type="pct"/>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r w:rsidRPr="00397B95">
              <w:rPr>
                <w:rFonts w:ascii="宋体" w:hAnsi="宋体" w:cs="宋体"/>
                <w:color w:val="000000"/>
                <w:sz w:val="21"/>
                <w:szCs w:val="21"/>
                <w:highlight w:val="white"/>
              </w:rPr>
              <w:t>Params</w:t>
            </w:r>
          </w:p>
        </w:tc>
        <w:tc>
          <w:tcPr>
            <w:tcW w:w="36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p>
        </w:tc>
        <w:tc>
          <w:tcPr>
            <w:tcW w:w="581"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r w:rsidRPr="00397B95">
              <w:rPr>
                <w:rFonts w:ascii="宋体" w:hAnsi="宋体" w:cs="宋体" w:hint="eastAsia"/>
                <w:color w:val="000000"/>
                <w:sz w:val="21"/>
                <w:szCs w:val="21"/>
                <w:highlight w:val="white"/>
              </w:rPr>
              <w:t>VARCHAR2</w:t>
            </w:r>
          </w:p>
        </w:tc>
        <w:tc>
          <w:tcPr>
            <w:tcW w:w="94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rPr>
                <w:rFonts w:ascii="宋体" w:hAnsi="宋体" w:cs="宋体"/>
                <w:color w:val="000000"/>
                <w:sz w:val="21"/>
                <w:szCs w:val="21"/>
                <w:highlight w:val="white"/>
              </w:rPr>
            </w:pPr>
            <w:r w:rsidRPr="00397B95">
              <w:rPr>
                <w:rFonts w:ascii="宋体" w:hAnsi="宋体" w:cs="宋体" w:hint="eastAsia"/>
                <w:color w:val="000000"/>
                <w:sz w:val="21"/>
                <w:szCs w:val="21"/>
                <w:highlight w:val="white"/>
              </w:rPr>
              <w:t>绑定操作时间</w:t>
            </w:r>
          </w:p>
        </w:tc>
        <w:tc>
          <w:tcPr>
            <w:tcW w:w="1264" w:type="pct"/>
            <w:gridSpan w:val="3"/>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r w:rsidRPr="00397B95">
              <w:rPr>
                <w:rFonts w:ascii="宋体" w:hAnsi="宋体" w:cs="宋体" w:hint="eastAsia"/>
                <w:color w:val="000000"/>
                <w:sz w:val="21"/>
                <w:szCs w:val="21"/>
                <w:highlight w:val="white"/>
              </w:rPr>
              <w:t>新绑定操作使用</w:t>
            </w:r>
          </w:p>
          <w:p w:rsidR="008C584C" w:rsidRPr="00397B95" w:rsidRDefault="008C584C" w:rsidP="00254D53">
            <w:pPr>
              <w:rPr>
                <w:rFonts w:ascii="宋体" w:hAnsi="宋体" w:cs="宋体"/>
                <w:color w:val="000000"/>
                <w:sz w:val="21"/>
                <w:szCs w:val="21"/>
                <w:highlight w:val="white"/>
              </w:rPr>
            </w:pPr>
            <w:r w:rsidRPr="00397B95">
              <w:rPr>
                <w:rFonts w:ascii="宋体" w:hAnsi="宋体" w:cs="宋体"/>
                <w:color w:val="000000"/>
                <w:sz w:val="21"/>
                <w:szCs w:val="21"/>
                <w:highlight w:val="white"/>
              </w:rPr>
              <w:t>格式</w:t>
            </w:r>
            <w:r w:rsidRPr="00397B95">
              <w:rPr>
                <w:rFonts w:ascii="宋体" w:hAnsi="宋体" w:cs="宋体" w:hint="eastAsia"/>
                <w:color w:val="000000"/>
                <w:sz w:val="21"/>
                <w:szCs w:val="21"/>
                <w:highlight w:val="white"/>
              </w:rPr>
              <w:t>：</w:t>
            </w:r>
            <w:r w:rsidRPr="00397B95">
              <w:rPr>
                <w:rFonts w:ascii="宋体" w:hAnsi="宋体"/>
                <w:color w:val="000000"/>
                <w:sz w:val="21"/>
                <w:szCs w:val="21"/>
              </w:rPr>
              <w:t>yyyy</w:t>
            </w:r>
            <w:r w:rsidRPr="00397B95">
              <w:rPr>
                <w:rFonts w:ascii="宋体" w:hAnsi="宋体" w:hint="eastAsia"/>
                <w:color w:val="000000"/>
                <w:sz w:val="21"/>
                <w:szCs w:val="21"/>
              </w:rPr>
              <w:t>-</w:t>
            </w:r>
            <w:r w:rsidRPr="00397B95">
              <w:rPr>
                <w:rFonts w:ascii="宋体" w:hAnsi="宋体"/>
                <w:color w:val="000000"/>
                <w:sz w:val="21"/>
                <w:szCs w:val="21"/>
              </w:rPr>
              <w:t>mm-dd hh24:mi:ss</w:t>
            </w:r>
          </w:p>
        </w:tc>
      </w:tr>
      <w:tr w:rsidR="008C584C" w:rsidRPr="00397B95" w:rsidTr="00254D53">
        <w:trPr>
          <w:trHeight w:val="227"/>
        </w:trPr>
        <w:tc>
          <w:tcPr>
            <w:tcW w:w="1023" w:type="pct"/>
            <w:tcBorders>
              <w:top w:val="single" w:sz="8" w:space="0" w:color="auto"/>
              <w:left w:val="single" w:sz="8" w:space="0" w:color="auto"/>
              <w:bottom w:val="single" w:sz="8" w:space="0" w:color="auto"/>
              <w:right w:val="single" w:sz="8" w:space="0" w:color="auto"/>
            </w:tcBorders>
            <w:shd w:val="clear" w:color="auto" w:fill="FFFFFF"/>
          </w:tcPr>
          <w:p w:rsidR="008C584C" w:rsidRPr="00397B95" w:rsidRDefault="008C584C" w:rsidP="00254D53">
            <w:pPr>
              <w:jc w:val="both"/>
              <w:rPr>
                <w:rFonts w:ascii="宋体" w:hAnsi="宋体" w:cs="宋体"/>
                <w:color w:val="000000"/>
                <w:sz w:val="21"/>
                <w:szCs w:val="21"/>
                <w:highlight w:val="white"/>
              </w:rPr>
            </w:pPr>
            <w:r w:rsidRPr="00397B95">
              <w:rPr>
                <w:rFonts w:ascii="宋体" w:hAnsi="宋体"/>
                <w:color w:val="000000"/>
                <w:sz w:val="21"/>
                <w:szCs w:val="21"/>
              </w:rPr>
              <w:t>Old</w:t>
            </w:r>
            <w:r w:rsidRPr="00397B95">
              <w:rPr>
                <w:rFonts w:ascii="宋体" w:hAnsi="宋体" w:hint="eastAsia"/>
                <w:color w:val="000000"/>
                <w:sz w:val="21"/>
                <w:szCs w:val="21"/>
              </w:rPr>
              <w:t>_</w:t>
            </w:r>
            <w:r w:rsidRPr="00397B95">
              <w:rPr>
                <w:rFonts w:ascii="宋体" w:hAnsi="宋体"/>
                <w:color w:val="000000"/>
                <w:sz w:val="21"/>
                <w:szCs w:val="21"/>
              </w:rPr>
              <w:t>Reverse_qrcodeID</w:t>
            </w:r>
          </w:p>
        </w:tc>
        <w:tc>
          <w:tcPr>
            <w:tcW w:w="818" w:type="pct"/>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r w:rsidRPr="00397B95">
              <w:rPr>
                <w:rFonts w:ascii="宋体" w:hAnsi="宋体" w:cs="宋体"/>
                <w:color w:val="000000"/>
                <w:sz w:val="21"/>
                <w:szCs w:val="21"/>
                <w:highlight w:val="white"/>
              </w:rPr>
              <w:t>Params</w:t>
            </w:r>
          </w:p>
        </w:tc>
        <w:tc>
          <w:tcPr>
            <w:tcW w:w="36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p>
        </w:tc>
        <w:tc>
          <w:tcPr>
            <w:tcW w:w="581"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r w:rsidRPr="00397B95">
              <w:rPr>
                <w:rFonts w:ascii="宋体" w:hAnsi="宋体" w:cs="宋体" w:hint="eastAsia"/>
                <w:color w:val="000000"/>
                <w:sz w:val="21"/>
                <w:szCs w:val="21"/>
                <w:highlight w:val="white"/>
              </w:rPr>
              <w:t>VARCHAR2</w:t>
            </w:r>
          </w:p>
        </w:tc>
        <w:tc>
          <w:tcPr>
            <w:tcW w:w="94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rPr>
                <w:rFonts w:ascii="宋体" w:hAnsi="宋体" w:cs="宋体"/>
                <w:color w:val="000000"/>
                <w:sz w:val="21"/>
                <w:szCs w:val="21"/>
                <w:highlight w:val="white"/>
              </w:rPr>
            </w:pPr>
            <w:r w:rsidRPr="00397B95">
              <w:rPr>
                <w:rFonts w:ascii="宋体" w:hAnsi="宋体" w:cs="宋体" w:hint="eastAsia"/>
                <w:color w:val="000000"/>
                <w:sz w:val="21"/>
                <w:szCs w:val="21"/>
                <w:highlight w:val="white"/>
              </w:rPr>
              <w:t>老逆向二维码标识</w:t>
            </w:r>
          </w:p>
        </w:tc>
        <w:tc>
          <w:tcPr>
            <w:tcW w:w="1264" w:type="pct"/>
            <w:gridSpan w:val="3"/>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r w:rsidRPr="00397B95">
              <w:rPr>
                <w:rFonts w:ascii="宋体" w:hAnsi="宋体" w:cs="宋体" w:hint="eastAsia"/>
                <w:color w:val="000000"/>
                <w:sz w:val="21"/>
                <w:szCs w:val="21"/>
                <w:highlight w:val="white"/>
              </w:rPr>
              <w:t>解绑操作使用，用于</w:t>
            </w:r>
            <w:r w:rsidRPr="00397B95">
              <w:rPr>
                <w:rFonts w:ascii="宋体" w:hAnsi="宋体" w:cs="宋体"/>
                <w:color w:val="000000"/>
                <w:sz w:val="21"/>
                <w:szCs w:val="21"/>
                <w:highlight w:val="white"/>
              </w:rPr>
              <w:t>扫码时传递</w:t>
            </w:r>
          </w:p>
        </w:tc>
      </w:tr>
      <w:tr w:rsidR="008C584C" w:rsidRPr="00397B95" w:rsidTr="00254D53">
        <w:trPr>
          <w:trHeight w:val="227"/>
        </w:trPr>
        <w:tc>
          <w:tcPr>
            <w:tcW w:w="1023" w:type="pct"/>
            <w:tcBorders>
              <w:top w:val="single" w:sz="8" w:space="0" w:color="auto"/>
              <w:left w:val="single" w:sz="8" w:space="0" w:color="auto"/>
              <w:bottom w:val="single" w:sz="8" w:space="0" w:color="auto"/>
              <w:right w:val="single" w:sz="8" w:space="0" w:color="auto"/>
            </w:tcBorders>
            <w:shd w:val="clear" w:color="auto" w:fill="FFFFFF"/>
          </w:tcPr>
          <w:p w:rsidR="008C584C" w:rsidRPr="00397B95" w:rsidRDefault="008C584C" w:rsidP="00254D53">
            <w:pPr>
              <w:jc w:val="both"/>
              <w:rPr>
                <w:rFonts w:ascii="宋体" w:hAnsi="宋体" w:cs="宋体"/>
                <w:color w:val="000000"/>
                <w:sz w:val="21"/>
                <w:szCs w:val="21"/>
                <w:highlight w:val="white"/>
              </w:rPr>
            </w:pPr>
            <w:r w:rsidRPr="00397B95">
              <w:rPr>
                <w:rFonts w:ascii="宋体" w:hAnsi="宋体"/>
                <w:color w:val="000000"/>
                <w:sz w:val="21"/>
                <w:szCs w:val="21"/>
              </w:rPr>
              <w:t>Old</w:t>
            </w:r>
            <w:r w:rsidRPr="00397B95">
              <w:rPr>
                <w:rFonts w:ascii="宋体" w:hAnsi="宋体" w:hint="eastAsia"/>
                <w:color w:val="000000"/>
                <w:sz w:val="21"/>
                <w:szCs w:val="21"/>
              </w:rPr>
              <w:t>_</w:t>
            </w:r>
            <w:r w:rsidRPr="00397B95">
              <w:rPr>
                <w:rFonts w:ascii="宋体" w:hAnsi="宋体"/>
                <w:color w:val="000000"/>
                <w:sz w:val="21"/>
                <w:szCs w:val="21"/>
              </w:rPr>
              <w:t>maintainer_name</w:t>
            </w:r>
          </w:p>
        </w:tc>
        <w:tc>
          <w:tcPr>
            <w:tcW w:w="818" w:type="pct"/>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r w:rsidRPr="00397B95">
              <w:rPr>
                <w:rFonts w:ascii="宋体" w:hAnsi="宋体" w:cs="宋体"/>
                <w:color w:val="000000"/>
                <w:sz w:val="21"/>
                <w:szCs w:val="21"/>
                <w:highlight w:val="white"/>
              </w:rPr>
              <w:t>Params</w:t>
            </w:r>
          </w:p>
        </w:tc>
        <w:tc>
          <w:tcPr>
            <w:tcW w:w="36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p>
        </w:tc>
        <w:tc>
          <w:tcPr>
            <w:tcW w:w="581"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r w:rsidRPr="00397B95">
              <w:rPr>
                <w:rFonts w:ascii="宋体" w:hAnsi="宋体" w:cs="宋体" w:hint="eastAsia"/>
                <w:color w:val="000000"/>
                <w:sz w:val="21"/>
                <w:szCs w:val="21"/>
                <w:highlight w:val="white"/>
              </w:rPr>
              <w:t>VARCHAR2</w:t>
            </w:r>
          </w:p>
        </w:tc>
        <w:tc>
          <w:tcPr>
            <w:tcW w:w="94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rPr>
                <w:rFonts w:ascii="宋体" w:hAnsi="宋体" w:cs="宋体"/>
                <w:color w:val="000000"/>
                <w:sz w:val="21"/>
                <w:szCs w:val="21"/>
                <w:highlight w:val="white"/>
              </w:rPr>
            </w:pPr>
            <w:r w:rsidRPr="00397B95">
              <w:rPr>
                <w:rFonts w:ascii="宋体" w:hAnsi="宋体" w:cs="宋体"/>
                <w:color w:val="000000"/>
                <w:sz w:val="21"/>
                <w:szCs w:val="21"/>
                <w:highlight w:val="white"/>
              </w:rPr>
              <w:t>老操作人员名称</w:t>
            </w:r>
          </w:p>
        </w:tc>
        <w:tc>
          <w:tcPr>
            <w:tcW w:w="1264" w:type="pct"/>
            <w:gridSpan w:val="3"/>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r w:rsidRPr="00397B95">
              <w:rPr>
                <w:rFonts w:ascii="宋体" w:hAnsi="宋体" w:cs="宋体" w:hint="eastAsia"/>
                <w:color w:val="000000"/>
                <w:sz w:val="21"/>
                <w:szCs w:val="21"/>
                <w:highlight w:val="white"/>
              </w:rPr>
              <w:t>解绑操作使用</w:t>
            </w:r>
          </w:p>
        </w:tc>
      </w:tr>
      <w:tr w:rsidR="008C584C" w:rsidRPr="00397B95" w:rsidTr="00254D53">
        <w:trPr>
          <w:trHeight w:val="227"/>
        </w:trPr>
        <w:tc>
          <w:tcPr>
            <w:tcW w:w="1023" w:type="pct"/>
            <w:tcBorders>
              <w:top w:val="single" w:sz="8" w:space="0" w:color="auto"/>
              <w:left w:val="single" w:sz="8" w:space="0" w:color="auto"/>
              <w:bottom w:val="single" w:sz="8" w:space="0" w:color="auto"/>
              <w:right w:val="single" w:sz="8" w:space="0" w:color="auto"/>
            </w:tcBorders>
            <w:shd w:val="clear" w:color="auto" w:fill="FFFFFF"/>
          </w:tcPr>
          <w:p w:rsidR="008C584C" w:rsidRPr="00397B95" w:rsidRDefault="008C584C" w:rsidP="00254D53">
            <w:pPr>
              <w:jc w:val="both"/>
              <w:rPr>
                <w:rFonts w:ascii="宋体" w:hAnsi="宋体" w:cs="宋体"/>
                <w:color w:val="000000"/>
                <w:sz w:val="21"/>
                <w:szCs w:val="21"/>
                <w:highlight w:val="white"/>
              </w:rPr>
            </w:pPr>
            <w:r w:rsidRPr="00397B95">
              <w:rPr>
                <w:rFonts w:ascii="宋体" w:hAnsi="宋体"/>
                <w:color w:val="000000"/>
                <w:sz w:val="21"/>
                <w:szCs w:val="21"/>
              </w:rPr>
              <w:t>Old</w:t>
            </w:r>
            <w:r w:rsidRPr="00397B95">
              <w:rPr>
                <w:rFonts w:ascii="宋体" w:hAnsi="宋体" w:hint="eastAsia"/>
                <w:color w:val="000000"/>
                <w:sz w:val="21"/>
                <w:szCs w:val="21"/>
              </w:rPr>
              <w:t>_</w:t>
            </w:r>
            <w:r w:rsidRPr="00397B95">
              <w:rPr>
                <w:rFonts w:ascii="宋体" w:hAnsi="宋体"/>
                <w:color w:val="000000"/>
                <w:sz w:val="21"/>
                <w:szCs w:val="21"/>
              </w:rPr>
              <w:t>maintainer_code</w:t>
            </w:r>
          </w:p>
        </w:tc>
        <w:tc>
          <w:tcPr>
            <w:tcW w:w="818" w:type="pct"/>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r w:rsidRPr="00397B95">
              <w:rPr>
                <w:rFonts w:ascii="宋体" w:hAnsi="宋体" w:cs="宋体"/>
                <w:color w:val="000000"/>
                <w:sz w:val="21"/>
                <w:szCs w:val="21"/>
                <w:highlight w:val="white"/>
              </w:rPr>
              <w:t>Params</w:t>
            </w:r>
          </w:p>
        </w:tc>
        <w:tc>
          <w:tcPr>
            <w:tcW w:w="36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p>
        </w:tc>
        <w:tc>
          <w:tcPr>
            <w:tcW w:w="581"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r w:rsidRPr="00397B95">
              <w:rPr>
                <w:rFonts w:ascii="宋体" w:hAnsi="宋体" w:cs="宋体" w:hint="eastAsia"/>
                <w:color w:val="000000"/>
                <w:sz w:val="21"/>
                <w:szCs w:val="21"/>
                <w:highlight w:val="white"/>
              </w:rPr>
              <w:t>VARCHAR2</w:t>
            </w:r>
          </w:p>
        </w:tc>
        <w:tc>
          <w:tcPr>
            <w:tcW w:w="94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rPr>
                <w:rFonts w:ascii="宋体" w:hAnsi="宋体" w:cs="宋体"/>
                <w:color w:val="000000"/>
                <w:sz w:val="21"/>
                <w:szCs w:val="21"/>
                <w:highlight w:val="white"/>
              </w:rPr>
            </w:pPr>
            <w:r w:rsidRPr="00397B95">
              <w:rPr>
                <w:rFonts w:ascii="宋体" w:hAnsi="宋体" w:cs="宋体" w:hint="eastAsia"/>
                <w:color w:val="000000"/>
                <w:sz w:val="21"/>
                <w:szCs w:val="21"/>
                <w:highlight w:val="white"/>
              </w:rPr>
              <w:t>老操作人员编号</w:t>
            </w:r>
          </w:p>
        </w:tc>
        <w:tc>
          <w:tcPr>
            <w:tcW w:w="1264" w:type="pct"/>
            <w:gridSpan w:val="3"/>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r w:rsidRPr="00397B95">
              <w:rPr>
                <w:rFonts w:ascii="宋体" w:hAnsi="宋体" w:cs="宋体" w:hint="eastAsia"/>
                <w:color w:val="000000"/>
                <w:sz w:val="21"/>
                <w:szCs w:val="21"/>
                <w:highlight w:val="white"/>
              </w:rPr>
              <w:t>解绑操作使用</w:t>
            </w:r>
          </w:p>
        </w:tc>
      </w:tr>
      <w:tr w:rsidR="008C584C" w:rsidRPr="00397B95" w:rsidTr="00254D53">
        <w:trPr>
          <w:trHeight w:val="227"/>
        </w:trPr>
        <w:tc>
          <w:tcPr>
            <w:tcW w:w="1023" w:type="pct"/>
            <w:tcBorders>
              <w:top w:val="single" w:sz="8" w:space="0" w:color="auto"/>
              <w:left w:val="single" w:sz="8" w:space="0" w:color="auto"/>
              <w:bottom w:val="single" w:sz="8" w:space="0" w:color="auto"/>
              <w:right w:val="single" w:sz="8" w:space="0" w:color="auto"/>
            </w:tcBorders>
            <w:shd w:val="clear" w:color="auto" w:fill="FFFFFF"/>
          </w:tcPr>
          <w:p w:rsidR="008C584C" w:rsidRPr="00397B95" w:rsidRDefault="008C584C" w:rsidP="00254D53">
            <w:pPr>
              <w:jc w:val="both"/>
              <w:rPr>
                <w:rFonts w:ascii="宋体" w:hAnsi="宋体" w:cs="宋体"/>
                <w:color w:val="000000"/>
                <w:sz w:val="21"/>
                <w:szCs w:val="21"/>
                <w:highlight w:val="white"/>
              </w:rPr>
            </w:pPr>
            <w:r w:rsidRPr="00397B95">
              <w:rPr>
                <w:rFonts w:ascii="宋体" w:hAnsi="宋体"/>
                <w:color w:val="000000"/>
                <w:sz w:val="21"/>
                <w:szCs w:val="21"/>
              </w:rPr>
              <w:t>Old</w:t>
            </w:r>
            <w:r w:rsidRPr="00397B95">
              <w:rPr>
                <w:rFonts w:ascii="宋体" w:hAnsi="宋体" w:hint="eastAsia"/>
                <w:color w:val="000000"/>
                <w:sz w:val="21"/>
                <w:szCs w:val="21"/>
              </w:rPr>
              <w:t>_</w:t>
            </w:r>
            <w:r w:rsidRPr="00397B95">
              <w:rPr>
                <w:rFonts w:ascii="宋体" w:hAnsi="宋体"/>
                <w:color w:val="000000"/>
                <w:sz w:val="21"/>
                <w:szCs w:val="21"/>
              </w:rPr>
              <w:t>maintainer_phone</w:t>
            </w:r>
          </w:p>
        </w:tc>
        <w:tc>
          <w:tcPr>
            <w:tcW w:w="818" w:type="pct"/>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r w:rsidRPr="00397B95">
              <w:rPr>
                <w:rFonts w:ascii="宋体" w:hAnsi="宋体" w:cs="宋体"/>
                <w:color w:val="000000"/>
                <w:sz w:val="21"/>
                <w:szCs w:val="21"/>
                <w:highlight w:val="white"/>
              </w:rPr>
              <w:t>Params</w:t>
            </w:r>
          </w:p>
        </w:tc>
        <w:tc>
          <w:tcPr>
            <w:tcW w:w="36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p>
        </w:tc>
        <w:tc>
          <w:tcPr>
            <w:tcW w:w="581"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r w:rsidRPr="00397B95">
              <w:rPr>
                <w:rFonts w:ascii="宋体" w:hAnsi="宋体" w:cs="宋体" w:hint="eastAsia"/>
                <w:color w:val="000000"/>
                <w:sz w:val="21"/>
                <w:szCs w:val="21"/>
                <w:highlight w:val="white"/>
              </w:rPr>
              <w:t>VARCHAR2</w:t>
            </w:r>
          </w:p>
        </w:tc>
        <w:tc>
          <w:tcPr>
            <w:tcW w:w="94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rPr>
                <w:rFonts w:ascii="宋体" w:hAnsi="宋体" w:cs="宋体"/>
                <w:color w:val="000000"/>
                <w:sz w:val="21"/>
                <w:szCs w:val="21"/>
                <w:highlight w:val="white"/>
              </w:rPr>
            </w:pPr>
            <w:r w:rsidRPr="00397B95">
              <w:rPr>
                <w:rFonts w:ascii="宋体" w:hAnsi="宋体" w:cs="宋体" w:hint="eastAsia"/>
                <w:color w:val="000000"/>
                <w:sz w:val="21"/>
                <w:szCs w:val="21"/>
                <w:highlight w:val="white"/>
              </w:rPr>
              <w:t>老操作人员联系电话</w:t>
            </w:r>
          </w:p>
        </w:tc>
        <w:tc>
          <w:tcPr>
            <w:tcW w:w="1264" w:type="pct"/>
            <w:gridSpan w:val="3"/>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r w:rsidRPr="00397B95">
              <w:rPr>
                <w:rFonts w:ascii="宋体" w:hAnsi="宋体" w:cs="宋体" w:hint="eastAsia"/>
                <w:color w:val="000000"/>
                <w:sz w:val="21"/>
                <w:szCs w:val="21"/>
                <w:highlight w:val="white"/>
              </w:rPr>
              <w:t>解绑操作使用</w:t>
            </w:r>
          </w:p>
        </w:tc>
      </w:tr>
      <w:tr w:rsidR="008C584C" w:rsidRPr="00397B95" w:rsidTr="00254D53">
        <w:trPr>
          <w:trHeight w:val="227"/>
        </w:trPr>
        <w:tc>
          <w:tcPr>
            <w:tcW w:w="1023" w:type="pct"/>
            <w:tcBorders>
              <w:top w:val="single" w:sz="8" w:space="0" w:color="auto"/>
              <w:left w:val="single" w:sz="8" w:space="0" w:color="auto"/>
              <w:bottom w:val="single" w:sz="8" w:space="0" w:color="auto"/>
              <w:right w:val="single" w:sz="8" w:space="0" w:color="auto"/>
            </w:tcBorders>
            <w:shd w:val="clear" w:color="auto" w:fill="FFFFFF"/>
          </w:tcPr>
          <w:p w:rsidR="008C584C" w:rsidRPr="00397B95" w:rsidRDefault="008C584C" w:rsidP="00254D53">
            <w:pPr>
              <w:jc w:val="both"/>
              <w:rPr>
                <w:rFonts w:ascii="宋体" w:hAnsi="宋体" w:cs="宋体"/>
                <w:color w:val="000000"/>
                <w:sz w:val="21"/>
                <w:szCs w:val="21"/>
                <w:highlight w:val="white"/>
              </w:rPr>
            </w:pPr>
            <w:r w:rsidRPr="00397B95">
              <w:rPr>
                <w:rFonts w:ascii="宋体" w:hAnsi="宋体"/>
                <w:color w:val="000000"/>
                <w:sz w:val="21"/>
                <w:szCs w:val="21"/>
              </w:rPr>
              <w:t>Old</w:t>
            </w:r>
            <w:r w:rsidRPr="00397B95">
              <w:rPr>
                <w:rFonts w:ascii="宋体" w:hAnsi="宋体" w:hint="eastAsia"/>
                <w:color w:val="000000"/>
                <w:sz w:val="21"/>
                <w:szCs w:val="21"/>
              </w:rPr>
              <w:t>_</w:t>
            </w:r>
            <w:r w:rsidRPr="00397B95">
              <w:rPr>
                <w:rFonts w:ascii="宋体" w:hAnsi="宋体"/>
                <w:color w:val="000000"/>
                <w:sz w:val="21"/>
                <w:szCs w:val="21"/>
              </w:rPr>
              <w:t>maintainer_org</w:t>
            </w:r>
          </w:p>
        </w:tc>
        <w:tc>
          <w:tcPr>
            <w:tcW w:w="818" w:type="pct"/>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r w:rsidRPr="00397B95">
              <w:rPr>
                <w:rFonts w:ascii="宋体" w:hAnsi="宋体" w:cs="宋体"/>
                <w:color w:val="000000"/>
                <w:sz w:val="21"/>
                <w:szCs w:val="21"/>
                <w:highlight w:val="white"/>
              </w:rPr>
              <w:t>Params</w:t>
            </w:r>
          </w:p>
        </w:tc>
        <w:tc>
          <w:tcPr>
            <w:tcW w:w="36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p>
        </w:tc>
        <w:tc>
          <w:tcPr>
            <w:tcW w:w="581"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r w:rsidRPr="00397B95">
              <w:rPr>
                <w:rFonts w:ascii="宋体" w:hAnsi="宋体" w:cs="宋体" w:hint="eastAsia"/>
                <w:color w:val="000000"/>
                <w:sz w:val="21"/>
                <w:szCs w:val="21"/>
                <w:highlight w:val="white"/>
              </w:rPr>
              <w:t>VARCHAR2</w:t>
            </w:r>
          </w:p>
        </w:tc>
        <w:tc>
          <w:tcPr>
            <w:tcW w:w="94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rPr>
                <w:rFonts w:ascii="宋体" w:hAnsi="宋体" w:cs="宋体"/>
                <w:color w:val="000000"/>
                <w:sz w:val="21"/>
                <w:szCs w:val="21"/>
                <w:highlight w:val="white"/>
              </w:rPr>
            </w:pPr>
            <w:r w:rsidRPr="00397B95">
              <w:rPr>
                <w:rFonts w:ascii="宋体" w:hAnsi="宋体" w:cs="宋体" w:hint="eastAsia"/>
                <w:color w:val="000000"/>
                <w:sz w:val="21"/>
                <w:szCs w:val="21"/>
                <w:highlight w:val="white"/>
              </w:rPr>
              <w:t>老操作人员所属公司</w:t>
            </w:r>
          </w:p>
        </w:tc>
        <w:tc>
          <w:tcPr>
            <w:tcW w:w="1264" w:type="pct"/>
            <w:gridSpan w:val="3"/>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r w:rsidRPr="00397B95">
              <w:rPr>
                <w:rFonts w:ascii="宋体" w:hAnsi="宋体" w:cs="宋体" w:hint="eastAsia"/>
                <w:color w:val="000000"/>
                <w:sz w:val="21"/>
                <w:szCs w:val="21"/>
                <w:highlight w:val="white"/>
              </w:rPr>
              <w:t>解绑操作使用</w:t>
            </w:r>
          </w:p>
        </w:tc>
      </w:tr>
      <w:tr w:rsidR="008C584C" w:rsidRPr="00397B95" w:rsidTr="00254D53">
        <w:trPr>
          <w:trHeight w:val="227"/>
        </w:trPr>
        <w:tc>
          <w:tcPr>
            <w:tcW w:w="1023" w:type="pct"/>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397B95" w:rsidRDefault="008C584C" w:rsidP="00254D53">
            <w:pPr>
              <w:jc w:val="both"/>
              <w:rPr>
                <w:rFonts w:ascii="宋体" w:hAnsi="宋体" w:cs="宋体"/>
                <w:color w:val="000000"/>
                <w:sz w:val="21"/>
                <w:szCs w:val="21"/>
              </w:rPr>
            </w:pPr>
            <w:r w:rsidRPr="00397B95">
              <w:rPr>
                <w:rFonts w:ascii="宋体" w:hAnsi="宋体" w:cs="宋体"/>
                <w:color w:val="000000"/>
                <w:sz w:val="21"/>
                <w:szCs w:val="21"/>
              </w:rPr>
              <w:t>Untie</w:t>
            </w:r>
            <w:r w:rsidRPr="00397B95">
              <w:rPr>
                <w:rFonts w:ascii="宋体" w:hAnsi="宋体" w:cs="宋体" w:hint="eastAsia"/>
                <w:color w:val="000000"/>
                <w:sz w:val="21"/>
                <w:szCs w:val="21"/>
              </w:rPr>
              <w:t>_</w:t>
            </w:r>
            <w:r w:rsidRPr="00397B95">
              <w:rPr>
                <w:rFonts w:ascii="宋体" w:hAnsi="宋体" w:cs="宋体"/>
                <w:color w:val="000000"/>
                <w:sz w:val="21"/>
                <w:szCs w:val="21"/>
              </w:rPr>
              <w:t>time</w:t>
            </w:r>
          </w:p>
        </w:tc>
        <w:tc>
          <w:tcPr>
            <w:tcW w:w="818" w:type="pct"/>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r w:rsidRPr="00397B95">
              <w:rPr>
                <w:rFonts w:ascii="宋体" w:hAnsi="宋体" w:cs="宋体"/>
                <w:color w:val="000000"/>
                <w:sz w:val="21"/>
                <w:szCs w:val="21"/>
                <w:highlight w:val="white"/>
              </w:rPr>
              <w:t>Params</w:t>
            </w:r>
          </w:p>
        </w:tc>
        <w:tc>
          <w:tcPr>
            <w:tcW w:w="36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p>
        </w:tc>
        <w:tc>
          <w:tcPr>
            <w:tcW w:w="581"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r w:rsidRPr="00397B95">
              <w:rPr>
                <w:rFonts w:ascii="宋体" w:hAnsi="宋体" w:cs="宋体" w:hint="eastAsia"/>
                <w:color w:val="000000"/>
                <w:sz w:val="21"/>
                <w:szCs w:val="21"/>
                <w:highlight w:val="white"/>
              </w:rPr>
              <w:t>VARCHAR2</w:t>
            </w:r>
          </w:p>
        </w:tc>
        <w:tc>
          <w:tcPr>
            <w:tcW w:w="94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rPr>
                <w:rFonts w:ascii="宋体" w:hAnsi="宋体" w:cs="宋体"/>
                <w:color w:val="000000"/>
                <w:sz w:val="21"/>
                <w:szCs w:val="21"/>
                <w:highlight w:val="white"/>
              </w:rPr>
            </w:pPr>
            <w:r w:rsidRPr="00397B95">
              <w:rPr>
                <w:rFonts w:ascii="宋体" w:hAnsi="宋体" w:cs="宋体" w:hint="eastAsia"/>
                <w:color w:val="000000"/>
                <w:sz w:val="21"/>
                <w:szCs w:val="21"/>
                <w:highlight w:val="white"/>
              </w:rPr>
              <w:t>解绑操作时间</w:t>
            </w:r>
          </w:p>
        </w:tc>
        <w:tc>
          <w:tcPr>
            <w:tcW w:w="1264" w:type="pct"/>
            <w:gridSpan w:val="3"/>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r w:rsidRPr="00397B95">
              <w:rPr>
                <w:rFonts w:ascii="宋体" w:hAnsi="宋体" w:cs="宋体" w:hint="eastAsia"/>
                <w:color w:val="000000"/>
                <w:sz w:val="21"/>
                <w:szCs w:val="21"/>
                <w:highlight w:val="white"/>
              </w:rPr>
              <w:t>解绑操作使用</w:t>
            </w:r>
          </w:p>
          <w:p w:rsidR="008C584C" w:rsidRPr="00397B95" w:rsidRDefault="008C584C" w:rsidP="00254D53">
            <w:pPr>
              <w:rPr>
                <w:rFonts w:ascii="宋体" w:hAnsi="宋体" w:cs="宋体"/>
                <w:color w:val="000000"/>
                <w:sz w:val="21"/>
                <w:szCs w:val="21"/>
                <w:highlight w:val="white"/>
              </w:rPr>
            </w:pPr>
            <w:r w:rsidRPr="00397B95">
              <w:rPr>
                <w:rFonts w:ascii="宋体" w:hAnsi="宋体" w:cs="宋体"/>
                <w:color w:val="000000"/>
                <w:sz w:val="21"/>
                <w:szCs w:val="21"/>
                <w:highlight w:val="white"/>
              </w:rPr>
              <w:t>格式</w:t>
            </w:r>
            <w:r w:rsidRPr="00397B95">
              <w:rPr>
                <w:rFonts w:ascii="宋体" w:hAnsi="宋体" w:cs="宋体" w:hint="eastAsia"/>
                <w:color w:val="000000"/>
                <w:sz w:val="21"/>
                <w:szCs w:val="21"/>
                <w:highlight w:val="white"/>
              </w:rPr>
              <w:t>：</w:t>
            </w:r>
            <w:r w:rsidRPr="00397B95">
              <w:rPr>
                <w:rFonts w:ascii="宋体" w:hAnsi="宋体"/>
                <w:color w:val="000000"/>
                <w:sz w:val="21"/>
                <w:szCs w:val="21"/>
              </w:rPr>
              <w:t>yyyy</w:t>
            </w:r>
            <w:r w:rsidRPr="00397B95">
              <w:rPr>
                <w:rFonts w:ascii="宋体" w:hAnsi="宋体" w:hint="eastAsia"/>
                <w:color w:val="000000"/>
                <w:sz w:val="21"/>
                <w:szCs w:val="21"/>
              </w:rPr>
              <w:t>-</w:t>
            </w:r>
            <w:r w:rsidRPr="00397B95">
              <w:rPr>
                <w:rFonts w:ascii="宋体" w:hAnsi="宋体"/>
                <w:color w:val="000000"/>
                <w:sz w:val="21"/>
                <w:szCs w:val="21"/>
              </w:rPr>
              <w:t>mm-dd hh24:mi:ss</w:t>
            </w:r>
          </w:p>
        </w:tc>
      </w:tr>
      <w:tr w:rsidR="008C584C" w:rsidRPr="00397B95" w:rsidTr="00254D53">
        <w:trPr>
          <w:trHeight w:val="227"/>
        </w:trPr>
        <w:tc>
          <w:tcPr>
            <w:tcW w:w="1023" w:type="pct"/>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397B95" w:rsidRDefault="008C584C" w:rsidP="00254D53">
            <w:pPr>
              <w:jc w:val="both"/>
              <w:rPr>
                <w:rFonts w:ascii="宋体" w:hAnsi="宋体" w:cs="宋体"/>
                <w:color w:val="000000"/>
                <w:sz w:val="21"/>
                <w:szCs w:val="21"/>
              </w:rPr>
            </w:pPr>
            <w:r w:rsidRPr="00397B95">
              <w:rPr>
                <w:rFonts w:ascii="宋体" w:hAnsi="宋体" w:cs="宋体"/>
                <w:color w:val="000000"/>
                <w:sz w:val="21"/>
                <w:szCs w:val="21"/>
              </w:rPr>
              <w:lastRenderedPageBreak/>
              <w:t>Leather</w:t>
            </w:r>
            <w:r w:rsidRPr="00397B95">
              <w:rPr>
                <w:rFonts w:ascii="宋体" w:hAnsi="宋体" w:cs="宋体" w:hint="eastAsia"/>
                <w:color w:val="000000"/>
                <w:sz w:val="21"/>
                <w:szCs w:val="21"/>
              </w:rPr>
              <w:t>_lentgh</w:t>
            </w:r>
          </w:p>
        </w:tc>
        <w:tc>
          <w:tcPr>
            <w:tcW w:w="818" w:type="pct"/>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r w:rsidRPr="00397B95">
              <w:rPr>
                <w:rFonts w:ascii="宋体" w:hAnsi="宋体" w:cs="宋体"/>
                <w:color w:val="000000"/>
                <w:sz w:val="21"/>
                <w:szCs w:val="21"/>
                <w:highlight w:val="white"/>
              </w:rPr>
              <w:t>Params</w:t>
            </w:r>
          </w:p>
        </w:tc>
        <w:tc>
          <w:tcPr>
            <w:tcW w:w="36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p>
        </w:tc>
        <w:tc>
          <w:tcPr>
            <w:tcW w:w="581"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r w:rsidRPr="00397B95">
              <w:rPr>
                <w:rFonts w:ascii="宋体" w:hAnsi="宋体" w:cs="宋体" w:hint="eastAsia"/>
                <w:color w:val="000000"/>
                <w:sz w:val="21"/>
                <w:szCs w:val="21"/>
                <w:highlight w:val="white"/>
              </w:rPr>
              <w:t>VARCHAR2</w:t>
            </w:r>
          </w:p>
        </w:tc>
        <w:tc>
          <w:tcPr>
            <w:tcW w:w="94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rPr>
                <w:rFonts w:ascii="宋体" w:hAnsi="宋体" w:cs="宋体"/>
                <w:color w:val="000000"/>
                <w:sz w:val="21"/>
                <w:szCs w:val="21"/>
                <w:highlight w:val="white"/>
              </w:rPr>
            </w:pPr>
            <w:r w:rsidRPr="00397B95">
              <w:rPr>
                <w:rFonts w:ascii="宋体" w:hAnsi="宋体" w:cs="宋体" w:hint="eastAsia"/>
                <w:color w:val="000000"/>
                <w:sz w:val="21"/>
                <w:szCs w:val="21"/>
                <w:highlight w:val="white"/>
              </w:rPr>
              <w:t>皮线</w:t>
            </w:r>
            <w:r w:rsidRPr="00397B95">
              <w:rPr>
                <w:rFonts w:ascii="宋体" w:hAnsi="宋体" w:cs="宋体"/>
                <w:color w:val="000000"/>
                <w:sz w:val="21"/>
                <w:szCs w:val="21"/>
                <w:highlight w:val="white"/>
              </w:rPr>
              <w:t>光缆长度</w:t>
            </w:r>
          </w:p>
        </w:tc>
        <w:tc>
          <w:tcPr>
            <w:tcW w:w="1264" w:type="pct"/>
            <w:gridSpan w:val="3"/>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r w:rsidRPr="00397B95">
              <w:rPr>
                <w:rFonts w:ascii="宋体" w:hAnsi="宋体" w:cs="宋体" w:hint="eastAsia"/>
                <w:color w:val="000000"/>
                <w:sz w:val="21"/>
                <w:szCs w:val="21"/>
                <w:highlight w:val="white"/>
              </w:rPr>
              <w:t>装维</w:t>
            </w:r>
            <w:r w:rsidRPr="00397B95">
              <w:rPr>
                <w:rFonts w:ascii="宋体" w:hAnsi="宋体" w:cs="宋体"/>
                <w:color w:val="000000"/>
                <w:sz w:val="21"/>
                <w:szCs w:val="21"/>
                <w:highlight w:val="white"/>
              </w:rPr>
              <w:t>回单填写耗材</w:t>
            </w:r>
          </w:p>
        </w:tc>
      </w:tr>
      <w:tr w:rsidR="008C584C" w:rsidRPr="00397B95" w:rsidTr="00254D53">
        <w:trPr>
          <w:trHeight w:val="227"/>
        </w:trPr>
        <w:tc>
          <w:tcPr>
            <w:tcW w:w="1023" w:type="pct"/>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397B95" w:rsidRDefault="008C584C" w:rsidP="00254D53">
            <w:pPr>
              <w:jc w:val="both"/>
              <w:rPr>
                <w:rFonts w:ascii="宋体" w:hAnsi="宋体" w:cs="宋体"/>
                <w:color w:val="000000"/>
                <w:sz w:val="21"/>
                <w:szCs w:val="21"/>
                <w:highlight w:val="white"/>
              </w:rPr>
            </w:pPr>
            <w:r w:rsidRPr="00397B95">
              <w:rPr>
                <w:rFonts w:ascii="宋体" w:hAnsi="宋体" w:cs="宋体" w:hint="eastAsia"/>
                <w:color w:val="000000"/>
                <w:sz w:val="21"/>
                <w:szCs w:val="21"/>
                <w:highlight w:val="white"/>
              </w:rPr>
              <w:t>S</w:t>
            </w:r>
            <w:r w:rsidRPr="00397B95">
              <w:rPr>
                <w:rFonts w:ascii="宋体" w:hAnsi="宋体" w:cs="宋体"/>
                <w:color w:val="000000"/>
                <w:sz w:val="21"/>
                <w:szCs w:val="21"/>
                <w:highlight w:val="white"/>
              </w:rPr>
              <w:t>ubProduct</w:t>
            </w:r>
          </w:p>
        </w:tc>
        <w:tc>
          <w:tcPr>
            <w:tcW w:w="818" w:type="pct"/>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r w:rsidRPr="00397B95">
              <w:rPr>
                <w:rFonts w:ascii="宋体" w:hAnsi="宋体" w:cs="宋体"/>
                <w:color w:val="000000"/>
                <w:sz w:val="21"/>
                <w:szCs w:val="21"/>
                <w:highlight w:val="white"/>
              </w:rPr>
              <w:t>Params</w:t>
            </w:r>
          </w:p>
        </w:tc>
        <w:tc>
          <w:tcPr>
            <w:tcW w:w="36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r w:rsidRPr="00397B95">
              <w:rPr>
                <w:rFonts w:ascii="宋体" w:hAnsi="宋体" w:cs="宋体"/>
                <w:color w:val="000000"/>
                <w:sz w:val="21"/>
                <w:szCs w:val="21"/>
                <w:highlight w:val="white"/>
              </w:rPr>
              <w:t>Y</w:t>
            </w:r>
          </w:p>
        </w:tc>
        <w:tc>
          <w:tcPr>
            <w:tcW w:w="581"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r w:rsidRPr="00397B95">
              <w:rPr>
                <w:rFonts w:ascii="宋体" w:hAnsi="宋体" w:cs="宋体" w:hint="eastAsia"/>
                <w:color w:val="000000"/>
                <w:sz w:val="21"/>
                <w:szCs w:val="21"/>
                <w:highlight w:val="white"/>
              </w:rPr>
              <w:t>节点</w:t>
            </w:r>
          </w:p>
        </w:tc>
        <w:tc>
          <w:tcPr>
            <w:tcW w:w="94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rPr>
                <w:rFonts w:ascii="宋体" w:hAnsi="宋体" w:cs="宋体"/>
                <w:color w:val="000000"/>
                <w:sz w:val="21"/>
                <w:szCs w:val="21"/>
                <w:highlight w:val="white"/>
              </w:rPr>
            </w:pPr>
            <w:r w:rsidRPr="00397B95">
              <w:rPr>
                <w:rFonts w:ascii="宋体" w:hAnsi="宋体" w:cs="宋体"/>
                <w:color w:val="000000"/>
                <w:sz w:val="21"/>
                <w:szCs w:val="21"/>
                <w:highlight w:val="white"/>
              </w:rPr>
              <w:t>子产品节点</w:t>
            </w:r>
          </w:p>
        </w:tc>
        <w:tc>
          <w:tcPr>
            <w:tcW w:w="1264" w:type="pct"/>
            <w:gridSpan w:val="3"/>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p>
        </w:tc>
      </w:tr>
      <w:tr w:rsidR="008C584C" w:rsidRPr="00397B95" w:rsidTr="00254D53">
        <w:trPr>
          <w:trHeight w:val="227"/>
        </w:trPr>
        <w:tc>
          <w:tcPr>
            <w:tcW w:w="1023" w:type="pct"/>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397B95" w:rsidRDefault="008C584C" w:rsidP="00254D53">
            <w:pPr>
              <w:jc w:val="both"/>
              <w:rPr>
                <w:rFonts w:ascii="宋体" w:hAnsi="宋体" w:cs="宋体"/>
                <w:color w:val="000000"/>
                <w:sz w:val="21"/>
                <w:szCs w:val="21"/>
                <w:highlight w:val="white"/>
              </w:rPr>
            </w:pPr>
            <w:r w:rsidRPr="00397B95">
              <w:rPr>
                <w:rFonts w:ascii="宋体" w:hAnsi="宋体" w:cs="宋体" w:hint="eastAsia"/>
                <w:color w:val="000000"/>
                <w:sz w:val="21"/>
                <w:szCs w:val="21"/>
                <w:highlight w:val="white"/>
              </w:rPr>
              <w:t>S</w:t>
            </w:r>
            <w:r w:rsidRPr="00397B95">
              <w:rPr>
                <w:rFonts w:ascii="宋体" w:hAnsi="宋体" w:cs="宋体"/>
                <w:color w:val="000000"/>
                <w:sz w:val="21"/>
                <w:szCs w:val="21"/>
                <w:highlight w:val="white"/>
              </w:rPr>
              <w:t>ubProductInfo</w:t>
            </w:r>
          </w:p>
        </w:tc>
        <w:tc>
          <w:tcPr>
            <w:tcW w:w="818" w:type="pct"/>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r w:rsidRPr="00397B95">
              <w:rPr>
                <w:rFonts w:ascii="宋体" w:hAnsi="宋体" w:cs="宋体" w:hint="eastAsia"/>
                <w:color w:val="000000"/>
                <w:sz w:val="21"/>
                <w:szCs w:val="21"/>
                <w:highlight w:val="white"/>
              </w:rPr>
              <w:t>S</w:t>
            </w:r>
            <w:r w:rsidRPr="00397B95">
              <w:rPr>
                <w:rFonts w:ascii="宋体" w:hAnsi="宋体" w:cs="宋体"/>
                <w:color w:val="000000"/>
                <w:sz w:val="21"/>
                <w:szCs w:val="21"/>
                <w:highlight w:val="white"/>
              </w:rPr>
              <w:t>ubProduct</w:t>
            </w:r>
          </w:p>
        </w:tc>
        <w:tc>
          <w:tcPr>
            <w:tcW w:w="36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r w:rsidRPr="00397B95">
              <w:rPr>
                <w:rFonts w:ascii="宋体" w:hAnsi="宋体" w:cs="宋体"/>
                <w:color w:val="000000"/>
                <w:sz w:val="21"/>
                <w:szCs w:val="21"/>
                <w:highlight w:val="white"/>
              </w:rPr>
              <w:t>N</w:t>
            </w:r>
          </w:p>
        </w:tc>
        <w:tc>
          <w:tcPr>
            <w:tcW w:w="581"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r w:rsidRPr="00397B95">
              <w:rPr>
                <w:rFonts w:ascii="宋体" w:hAnsi="宋体" w:cs="宋体" w:hint="eastAsia"/>
                <w:color w:val="000000"/>
                <w:sz w:val="21"/>
                <w:szCs w:val="21"/>
                <w:highlight w:val="white"/>
              </w:rPr>
              <w:t>节点</w:t>
            </w:r>
          </w:p>
        </w:tc>
        <w:tc>
          <w:tcPr>
            <w:tcW w:w="94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rPr>
                <w:rFonts w:ascii="宋体" w:hAnsi="宋体" w:cs="宋体"/>
                <w:color w:val="000000"/>
                <w:sz w:val="21"/>
                <w:szCs w:val="21"/>
                <w:highlight w:val="white"/>
              </w:rPr>
            </w:pPr>
          </w:p>
        </w:tc>
        <w:tc>
          <w:tcPr>
            <w:tcW w:w="1264" w:type="pct"/>
            <w:gridSpan w:val="3"/>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p>
        </w:tc>
      </w:tr>
      <w:tr w:rsidR="008C584C" w:rsidRPr="00397B95" w:rsidTr="00254D53">
        <w:trPr>
          <w:trHeight w:val="227"/>
        </w:trPr>
        <w:tc>
          <w:tcPr>
            <w:tcW w:w="1023" w:type="pct"/>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397B95" w:rsidRDefault="008C584C" w:rsidP="00254D53">
            <w:pPr>
              <w:jc w:val="both"/>
              <w:rPr>
                <w:rFonts w:ascii="宋体" w:hAnsi="宋体" w:cs="宋体"/>
                <w:color w:val="000000"/>
                <w:sz w:val="21"/>
                <w:szCs w:val="21"/>
                <w:highlight w:val="white"/>
              </w:rPr>
            </w:pPr>
            <w:r w:rsidRPr="00397B95">
              <w:rPr>
                <w:rFonts w:ascii="宋体" w:hAnsi="宋体" w:cs="宋体"/>
                <w:color w:val="000000"/>
                <w:sz w:val="21"/>
                <w:szCs w:val="21"/>
                <w:highlight w:val="white"/>
              </w:rPr>
              <w:t>subproduct_</w:t>
            </w:r>
            <w:r w:rsidRPr="00397B95">
              <w:rPr>
                <w:rFonts w:ascii="宋体" w:hAnsi="宋体" w:cs="宋体" w:hint="eastAsia"/>
                <w:color w:val="000000"/>
                <w:sz w:val="21"/>
                <w:szCs w:val="21"/>
                <w:highlight w:val="white"/>
              </w:rPr>
              <w:t>c</w:t>
            </w:r>
            <w:r w:rsidRPr="00397B95">
              <w:rPr>
                <w:rFonts w:ascii="宋体" w:hAnsi="宋体" w:cs="宋体"/>
                <w:color w:val="000000"/>
                <w:sz w:val="21"/>
                <w:szCs w:val="21"/>
                <w:highlight w:val="white"/>
              </w:rPr>
              <w:t>ode</w:t>
            </w:r>
          </w:p>
        </w:tc>
        <w:tc>
          <w:tcPr>
            <w:tcW w:w="818" w:type="pct"/>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color w:val="000000"/>
              </w:rPr>
            </w:pPr>
            <w:r w:rsidRPr="00397B95">
              <w:rPr>
                <w:rFonts w:ascii="宋体" w:hAnsi="宋体" w:cs="宋体" w:hint="eastAsia"/>
                <w:color w:val="000000"/>
                <w:sz w:val="21"/>
                <w:szCs w:val="21"/>
                <w:highlight w:val="white"/>
              </w:rPr>
              <w:t>S</w:t>
            </w:r>
            <w:r w:rsidRPr="00397B95">
              <w:rPr>
                <w:rFonts w:ascii="宋体" w:hAnsi="宋体" w:cs="宋体"/>
                <w:color w:val="000000"/>
                <w:sz w:val="21"/>
                <w:szCs w:val="21"/>
                <w:highlight w:val="white"/>
              </w:rPr>
              <w:t>ubProductInfo</w:t>
            </w:r>
          </w:p>
        </w:tc>
        <w:tc>
          <w:tcPr>
            <w:tcW w:w="36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r w:rsidRPr="00397B95">
              <w:rPr>
                <w:rFonts w:ascii="宋体" w:hAnsi="宋体" w:cs="宋体" w:hint="eastAsia"/>
                <w:color w:val="000000"/>
                <w:sz w:val="21"/>
                <w:szCs w:val="21"/>
                <w:highlight w:val="white"/>
              </w:rPr>
              <w:t>N</w:t>
            </w:r>
          </w:p>
        </w:tc>
        <w:tc>
          <w:tcPr>
            <w:tcW w:w="581"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r w:rsidRPr="00397B95">
              <w:rPr>
                <w:rFonts w:ascii="宋体" w:hAnsi="宋体" w:cs="宋体" w:hint="eastAsia"/>
                <w:color w:val="000000"/>
                <w:sz w:val="21"/>
                <w:szCs w:val="21"/>
                <w:highlight w:val="white"/>
              </w:rPr>
              <w:t>VARCHAR2</w:t>
            </w:r>
          </w:p>
        </w:tc>
        <w:tc>
          <w:tcPr>
            <w:tcW w:w="94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rPr>
                <w:rFonts w:ascii="宋体" w:hAnsi="宋体" w:cs="宋体"/>
                <w:color w:val="000000"/>
                <w:sz w:val="21"/>
                <w:szCs w:val="21"/>
                <w:highlight w:val="white"/>
              </w:rPr>
            </w:pPr>
            <w:r w:rsidRPr="00397B95">
              <w:rPr>
                <w:rFonts w:ascii="宋体" w:hAnsi="宋体" w:cs="宋体"/>
                <w:color w:val="000000"/>
                <w:sz w:val="21"/>
                <w:szCs w:val="21"/>
                <w:highlight w:val="white"/>
              </w:rPr>
              <w:t>子产品编码</w:t>
            </w:r>
          </w:p>
        </w:tc>
        <w:tc>
          <w:tcPr>
            <w:tcW w:w="1264" w:type="pct"/>
            <w:gridSpan w:val="3"/>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r w:rsidRPr="00397B95">
              <w:rPr>
                <w:rFonts w:ascii="宋体" w:hAnsi="宋体" w:cs="宋体"/>
                <w:color w:val="000000"/>
                <w:sz w:val="21"/>
                <w:szCs w:val="21"/>
                <w:highlight w:val="white"/>
              </w:rPr>
              <w:t>见A5</w:t>
            </w:r>
          </w:p>
        </w:tc>
      </w:tr>
      <w:tr w:rsidR="008C584C" w:rsidRPr="00397B95" w:rsidTr="00254D53">
        <w:trPr>
          <w:trHeight w:val="227"/>
        </w:trPr>
        <w:tc>
          <w:tcPr>
            <w:tcW w:w="1023" w:type="pct"/>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397B95" w:rsidRDefault="008C584C" w:rsidP="00254D53">
            <w:pPr>
              <w:jc w:val="both"/>
              <w:rPr>
                <w:rFonts w:ascii="宋体" w:hAnsi="宋体" w:cs="宋体"/>
                <w:color w:val="000000"/>
                <w:sz w:val="21"/>
                <w:szCs w:val="21"/>
                <w:highlight w:val="white"/>
              </w:rPr>
            </w:pPr>
            <w:r w:rsidRPr="00397B95">
              <w:rPr>
                <w:rFonts w:ascii="宋体" w:hAnsi="宋体" w:cs="宋体"/>
                <w:color w:val="000000"/>
                <w:sz w:val="21"/>
                <w:szCs w:val="21"/>
                <w:highlight w:val="white"/>
              </w:rPr>
              <w:t>subproduct_</w:t>
            </w:r>
            <w:r w:rsidRPr="00397B95">
              <w:rPr>
                <w:rFonts w:ascii="宋体" w:hAnsi="宋体" w:cs="宋体" w:hint="eastAsia"/>
                <w:color w:val="000000"/>
                <w:sz w:val="21"/>
                <w:szCs w:val="21"/>
                <w:highlight w:val="white"/>
              </w:rPr>
              <w:t>inst_id</w:t>
            </w:r>
          </w:p>
        </w:tc>
        <w:tc>
          <w:tcPr>
            <w:tcW w:w="818" w:type="pct"/>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color w:val="000000"/>
              </w:rPr>
            </w:pPr>
            <w:r w:rsidRPr="00397B95">
              <w:rPr>
                <w:rFonts w:ascii="宋体" w:hAnsi="宋体" w:cs="宋体" w:hint="eastAsia"/>
                <w:color w:val="000000"/>
                <w:sz w:val="21"/>
                <w:szCs w:val="21"/>
                <w:highlight w:val="white"/>
              </w:rPr>
              <w:t>S</w:t>
            </w:r>
            <w:r w:rsidRPr="00397B95">
              <w:rPr>
                <w:rFonts w:ascii="宋体" w:hAnsi="宋体" w:cs="宋体"/>
                <w:color w:val="000000"/>
                <w:sz w:val="21"/>
                <w:szCs w:val="21"/>
                <w:highlight w:val="white"/>
              </w:rPr>
              <w:t>ubProductInfo</w:t>
            </w:r>
          </w:p>
        </w:tc>
        <w:tc>
          <w:tcPr>
            <w:tcW w:w="36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r w:rsidRPr="00397B95">
              <w:rPr>
                <w:rFonts w:ascii="宋体" w:hAnsi="宋体" w:cs="宋体" w:hint="eastAsia"/>
                <w:color w:val="000000"/>
                <w:sz w:val="21"/>
                <w:szCs w:val="21"/>
                <w:highlight w:val="white"/>
              </w:rPr>
              <w:t>N</w:t>
            </w:r>
          </w:p>
        </w:tc>
        <w:tc>
          <w:tcPr>
            <w:tcW w:w="581"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r w:rsidRPr="00397B95">
              <w:rPr>
                <w:rFonts w:ascii="宋体" w:hAnsi="宋体" w:cs="宋体" w:hint="eastAsia"/>
                <w:color w:val="000000"/>
                <w:sz w:val="21"/>
                <w:szCs w:val="21"/>
                <w:highlight w:val="white"/>
              </w:rPr>
              <w:t>VARCHAR2</w:t>
            </w:r>
          </w:p>
        </w:tc>
        <w:tc>
          <w:tcPr>
            <w:tcW w:w="94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rPr>
                <w:rFonts w:ascii="宋体" w:hAnsi="宋体" w:cs="宋体"/>
                <w:color w:val="000000"/>
                <w:sz w:val="21"/>
                <w:szCs w:val="21"/>
                <w:highlight w:val="white"/>
              </w:rPr>
            </w:pPr>
            <w:r w:rsidRPr="00397B95">
              <w:rPr>
                <w:rFonts w:ascii="宋体" w:hAnsi="宋体" w:cs="宋体" w:hint="eastAsia"/>
                <w:color w:val="000000"/>
                <w:sz w:val="21"/>
                <w:szCs w:val="21"/>
                <w:highlight w:val="white"/>
              </w:rPr>
              <w:t>子产品实例</w:t>
            </w:r>
          </w:p>
        </w:tc>
        <w:tc>
          <w:tcPr>
            <w:tcW w:w="1264" w:type="pct"/>
            <w:gridSpan w:val="3"/>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p>
        </w:tc>
      </w:tr>
      <w:tr w:rsidR="008C584C" w:rsidRPr="00397B95" w:rsidTr="00254D53">
        <w:trPr>
          <w:trHeight w:val="227"/>
        </w:trPr>
        <w:tc>
          <w:tcPr>
            <w:tcW w:w="1023" w:type="pct"/>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397B95" w:rsidRDefault="008C584C" w:rsidP="00254D53">
            <w:pPr>
              <w:jc w:val="both"/>
              <w:rPr>
                <w:rFonts w:ascii="宋体" w:hAnsi="宋体" w:cs="宋体"/>
                <w:color w:val="000000"/>
                <w:sz w:val="21"/>
                <w:szCs w:val="21"/>
                <w:highlight w:val="white"/>
              </w:rPr>
            </w:pPr>
            <w:r w:rsidRPr="00397B95">
              <w:rPr>
                <w:rFonts w:ascii="宋体" w:hAnsi="宋体" w:cs="宋体"/>
                <w:color w:val="000000"/>
                <w:sz w:val="21"/>
                <w:szCs w:val="21"/>
                <w:highlight w:val="white"/>
              </w:rPr>
              <w:t>subproduct_action</w:t>
            </w:r>
          </w:p>
        </w:tc>
        <w:tc>
          <w:tcPr>
            <w:tcW w:w="818" w:type="pct"/>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color w:val="000000"/>
              </w:rPr>
            </w:pPr>
            <w:r w:rsidRPr="00397B95">
              <w:rPr>
                <w:rFonts w:ascii="宋体" w:hAnsi="宋体" w:cs="宋体" w:hint="eastAsia"/>
                <w:color w:val="000000"/>
                <w:sz w:val="21"/>
                <w:szCs w:val="21"/>
                <w:highlight w:val="white"/>
              </w:rPr>
              <w:t>S</w:t>
            </w:r>
            <w:r w:rsidRPr="00397B95">
              <w:rPr>
                <w:rFonts w:ascii="宋体" w:hAnsi="宋体" w:cs="宋体"/>
                <w:color w:val="000000"/>
                <w:sz w:val="21"/>
                <w:szCs w:val="21"/>
                <w:highlight w:val="white"/>
              </w:rPr>
              <w:t>ubProductInfo</w:t>
            </w:r>
          </w:p>
        </w:tc>
        <w:tc>
          <w:tcPr>
            <w:tcW w:w="36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r w:rsidRPr="00397B95">
              <w:rPr>
                <w:rFonts w:ascii="宋体" w:hAnsi="宋体" w:cs="宋体" w:hint="eastAsia"/>
                <w:color w:val="000000"/>
                <w:sz w:val="21"/>
                <w:szCs w:val="21"/>
                <w:highlight w:val="white"/>
              </w:rPr>
              <w:t>N</w:t>
            </w:r>
          </w:p>
        </w:tc>
        <w:tc>
          <w:tcPr>
            <w:tcW w:w="581"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r w:rsidRPr="00397B95">
              <w:rPr>
                <w:rFonts w:ascii="宋体" w:hAnsi="宋体" w:cs="宋体" w:hint="eastAsia"/>
                <w:color w:val="000000"/>
                <w:sz w:val="21"/>
                <w:szCs w:val="21"/>
                <w:highlight w:val="white"/>
              </w:rPr>
              <w:t>VARCHAR2</w:t>
            </w:r>
          </w:p>
        </w:tc>
        <w:tc>
          <w:tcPr>
            <w:tcW w:w="94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rPr>
                <w:rFonts w:ascii="宋体" w:hAnsi="宋体" w:cs="宋体"/>
                <w:color w:val="000000"/>
                <w:sz w:val="21"/>
                <w:szCs w:val="21"/>
                <w:highlight w:val="white"/>
              </w:rPr>
            </w:pPr>
            <w:r w:rsidRPr="00397B95">
              <w:rPr>
                <w:rFonts w:ascii="宋体" w:hAnsi="宋体" w:cs="宋体" w:hint="eastAsia"/>
                <w:color w:val="000000"/>
                <w:sz w:val="21"/>
                <w:szCs w:val="21"/>
                <w:highlight w:val="white"/>
              </w:rPr>
              <w:t>子产品</w:t>
            </w:r>
            <w:r w:rsidRPr="00397B95">
              <w:rPr>
                <w:rFonts w:ascii="宋体" w:hAnsi="宋体" w:cs="宋体"/>
                <w:color w:val="000000"/>
                <w:sz w:val="21"/>
                <w:szCs w:val="21"/>
                <w:highlight w:val="white"/>
              </w:rPr>
              <w:t>动作（</w:t>
            </w:r>
            <w:r w:rsidRPr="00397B95">
              <w:rPr>
                <w:rFonts w:ascii="宋体" w:hAnsi="宋体" w:cs="宋体" w:hint="eastAsia"/>
                <w:color w:val="000000"/>
                <w:sz w:val="21"/>
                <w:szCs w:val="21"/>
                <w:highlight w:val="white"/>
              </w:rPr>
              <w:t>新装</w:t>
            </w:r>
            <w:r w:rsidRPr="00397B95">
              <w:rPr>
                <w:rFonts w:ascii="宋体" w:hAnsi="宋体" w:cs="宋体"/>
                <w:color w:val="000000"/>
                <w:sz w:val="21"/>
                <w:szCs w:val="21"/>
                <w:highlight w:val="white"/>
              </w:rPr>
              <w:t>：</w:t>
            </w:r>
            <w:r w:rsidRPr="00397B95">
              <w:rPr>
                <w:rFonts w:ascii="宋体" w:hAnsi="宋体" w:cs="宋体" w:hint="eastAsia"/>
                <w:color w:val="000000"/>
                <w:sz w:val="21"/>
                <w:szCs w:val="21"/>
                <w:highlight w:val="white"/>
              </w:rPr>
              <w:t>ADD</w:t>
            </w:r>
            <w:r w:rsidRPr="00397B95">
              <w:rPr>
                <w:rFonts w:ascii="宋体" w:hAnsi="宋体" w:cs="宋体"/>
                <w:color w:val="000000"/>
                <w:sz w:val="21"/>
                <w:szCs w:val="21"/>
                <w:highlight w:val="white"/>
              </w:rPr>
              <w:t xml:space="preserve"> </w:t>
            </w:r>
            <w:r w:rsidRPr="00397B95">
              <w:rPr>
                <w:rFonts w:ascii="宋体" w:hAnsi="宋体" w:cs="宋体" w:hint="eastAsia"/>
                <w:color w:val="000000"/>
                <w:sz w:val="21"/>
                <w:szCs w:val="21"/>
                <w:highlight w:val="white"/>
              </w:rPr>
              <w:t>拆除</w:t>
            </w:r>
            <w:r w:rsidRPr="00397B95">
              <w:rPr>
                <w:rFonts w:ascii="宋体" w:hAnsi="宋体" w:cs="宋体"/>
                <w:color w:val="000000"/>
                <w:sz w:val="21"/>
                <w:szCs w:val="21"/>
                <w:highlight w:val="white"/>
              </w:rPr>
              <w:t>：</w:t>
            </w:r>
            <w:r w:rsidRPr="00397B95">
              <w:rPr>
                <w:rFonts w:ascii="宋体" w:hAnsi="宋体" w:cs="宋体" w:hint="eastAsia"/>
                <w:color w:val="000000"/>
                <w:sz w:val="21"/>
                <w:szCs w:val="21"/>
                <w:highlight w:val="white"/>
              </w:rPr>
              <w:t>DEL 保持</w:t>
            </w:r>
            <w:r w:rsidRPr="00397B95">
              <w:rPr>
                <w:rFonts w:ascii="宋体" w:hAnsi="宋体" w:cs="宋体"/>
                <w:color w:val="000000"/>
                <w:sz w:val="21"/>
                <w:szCs w:val="21"/>
                <w:highlight w:val="white"/>
              </w:rPr>
              <w:t>：</w:t>
            </w:r>
            <w:r w:rsidRPr="00397B95">
              <w:rPr>
                <w:rFonts w:ascii="宋体" w:hAnsi="宋体" w:cs="宋体" w:hint="eastAsia"/>
                <w:color w:val="000000"/>
                <w:sz w:val="21"/>
                <w:szCs w:val="21"/>
                <w:highlight w:val="white"/>
              </w:rPr>
              <w:t>KEEP</w:t>
            </w:r>
            <w:r w:rsidRPr="00397B95">
              <w:rPr>
                <w:rFonts w:ascii="宋体" w:hAnsi="宋体" w:cs="宋体"/>
                <w:color w:val="000000"/>
                <w:sz w:val="21"/>
                <w:szCs w:val="21"/>
                <w:highlight w:val="white"/>
              </w:rPr>
              <w:t>,MOD</w:t>
            </w:r>
            <w:r w:rsidRPr="00397B95">
              <w:rPr>
                <w:rFonts w:ascii="宋体" w:hAnsi="宋体" w:cs="宋体" w:hint="eastAsia"/>
                <w:color w:val="000000"/>
                <w:sz w:val="21"/>
                <w:szCs w:val="21"/>
                <w:highlight w:val="white"/>
              </w:rPr>
              <w:t>修改</w:t>
            </w:r>
            <w:r w:rsidRPr="00397B95">
              <w:rPr>
                <w:rFonts w:ascii="宋体" w:hAnsi="宋体" w:cs="宋体"/>
                <w:color w:val="000000"/>
                <w:sz w:val="21"/>
                <w:szCs w:val="21"/>
                <w:highlight w:val="white"/>
              </w:rPr>
              <w:t>）</w:t>
            </w:r>
          </w:p>
        </w:tc>
        <w:tc>
          <w:tcPr>
            <w:tcW w:w="1264" w:type="pct"/>
            <w:gridSpan w:val="3"/>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p>
        </w:tc>
      </w:tr>
      <w:tr w:rsidR="008C584C" w:rsidRPr="00397B95" w:rsidTr="00254D53">
        <w:trPr>
          <w:trHeight w:val="227"/>
        </w:trPr>
        <w:tc>
          <w:tcPr>
            <w:tcW w:w="1023" w:type="pct"/>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397B95" w:rsidRDefault="008C584C" w:rsidP="00254D53">
            <w:pPr>
              <w:jc w:val="both"/>
              <w:rPr>
                <w:rFonts w:ascii="宋体" w:hAnsi="宋体" w:cs="宋体"/>
                <w:color w:val="000000"/>
                <w:sz w:val="21"/>
                <w:szCs w:val="21"/>
                <w:highlight w:val="white"/>
              </w:rPr>
            </w:pPr>
            <w:r w:rsidRPr="00397B95">
              <w:rPr>
                <w:rFonts w:ascii="宋体" w:hAnsi="宋体" w:cs="宋体"/>
                <w:color w:val="000000"/>
                <w:sz w:val="21"/>
                <w:szCs w:val="21"/>
                <w:highlight w:val="white"/>
              </w:rPr>
              <w:t>box_sn</w:t>
            </w:r>
          </w:p>
        </w:tc>
        <w:tc>
          <w:tcPr>
            <w:tcW w:w="821" w:type="pct"/>
            <w:gridSpan w:val="2"/>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r w:rsidRPr="00397B95">
              <w:rPr>
                <w:rFonts w:ascii="宋体" w:hAnsi="宋体" w:cs="宋体"/>
                <w:color w:val="000000"/>
                <w:sz w:val="21"/>
                <w:szCs w:val="21"/>
                <w:highlight w:val="white"/>
              </w:rPr>
              <w:t>SubProductInfo</w:t>
            </w:r>
          </w:p>
        </w:tc>
        <w:tc>
          <w:tcPr>
            <w:tcW w:w="370"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r w:rsidRPr="00397B95">
              <w:rPr>
                <w:rFonts w:ascii="宋体" w:hAnsi="宋体" w:cs="宋体" w:hint="eastAsia"/>
                <w:color w:val="000000"/>
                <w:sz w:val="21"/>
                <w:szCs w:val="21"/>
                <w:highlight w:val="white"/>
              </w:rPr>
              <w:t>N</w:t>
            </w:r>
          </w:p>
        </w:tc>
        <w:tc>
          <w:tcPr>
            <w:tcW w:w="58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r w:rsidRPr="00397B95">
              <w:rPr>
                <w:rFonts w:ascii="宋体" w:hAnsi="宋体" w:cs="宋体" w:hint="eastAsia"/>
                <w:color w:val="000000"/>
                <w:sz w:val="21"/>
                <w:szCs w:val="21"/>
                <w:highlight w:val="white"/>
              </w:rPr>
              <w:t>VARCHAR2</w:t>
            </w:r>
          </w:p>
        </w:tc>
        <w:tc>
          <w:tcPr>
            <w:tcW w:w="955"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rPr>
                <w:rFonts w:ascii="宋体" w:hAnsi="宋体" w:cs="宋体"/>
                <w:color w:val="000000"/>
                <w:sz w:val="21"/>
                <w:szCs w:val="21"/>
                <w:highlight w:val="white"/>
              </w:rPr>
            </w:pPr>
            <w:r w:rsidRPr="00397B95">
              <w:rPr>
                <w:rFonts w:ascii="宋体" w:hAnsi="宋体" w:cs="宋体" w:hint="eastAsia"/>
                <w:color w:val="000000"/>
                <w:sz w:val="21"/>
                <w:szCs w:val="21"/>
                <w:highlight w:val="white"/>
              </w:rPr>
              <w:t>机顶盒</w:t>
            </w:r>
            <w:r w:rsidRPr="00397B95">
              <w:rPr>
                <w:rFonts w:ascii="宋体" w:hAnsi="宋体" w:cs="宋体"/>
                <w:color w:val="000000"/>
                <w:sz w:val="21"/>
                <w:szCs w:val="21"/>
                <w:highlight w:val="white"/>
              </w:rPr>
              <w:t>终端</w:t>
            </w:r>
            <w:r w:rsidRPr="00397B95">
              <w:rPr>
                <w:rFonts w:ascii="宋体" w:hAnsi="宋体" w:cs="宋体" w:hint="eastAsia"/>
                <w:color w:val="000000"/>
                <w:sz w:val="21"/>
                <w:szCs w:val="21"/>
                <w:highlight w:val="white"/>
              </w:rPr>
              <w:t>串号</w:t>
            </w:r>
          </w:p>
        </w:tc>
        <w:tc>
          <w:tcPr>
            <w:tcW w:w="1244" w:type="pct"/>
            <w:gridSpan w:val="2"/>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p>
        </w:tc>
      </w:tr>
      <w:tr w:rsidR="008C584C" w:rsidRPr="00397B95" w:rsidTr="00254D53">
        <w:trPr>
          <w:trHeight w:val="227"/>
        </w:trPr>
        <w:tc>
          <w:tcPr>
            <w:tcW w:w="1023" w:type="pct"/>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397B95" w:rsidRDefault="008C584C" w:rsidP="00254D53">
            <w:pPr>
              <w:jc w:val="both"/>
              <w:rPr>
                <w:rFonts w:ascii="宋体" w:hAnsi="宋体" w:cs="宋体"/>
                <w:color w:val="000000"/>
                <w:sz w:val="21"/>
                <w:szCs w:val="21"/>
                <w:highlight w:val="white"/>
              </w:rPr>
            </w:pPr>
            <w:r w:rsidRPr="00397B95">
              <w:rPr>
                <w:rFonts w:ascii="宋体" w:hAnsi="宋体" w:cs="宋体"/>
                <w:color w:val="000000"/>
                <w:sz w:val="21"/>
                <w:szCs w:val="21"/>
                <w:highlight w:val="white"/>
              </w:rPr>
              <w:t>box_mac</w:t>
            </w:r>
          </w:p>
        </w:tc>
        <w:tc>
          <w:tcPr>
            <w:tcW w:w="821" w:type="pct"/>
            <w:gridSpan w:val="2"/>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r w:rsidRPr="00397B95">
              <w:rPr>
                <w:rFonts w:ascii="宋体" w:hAnsi="宋体" w:cs="宋体"/>
                <w:color w:val="000000"/>
                <w:sz w:val="21"/>
                <w:szCs w:val="21"/>
                <w:highlight w:val="white"/>
              </w:rPr>
              <w:t>SubProductInfo</w:t>
            </w:r>
          </w:p>
        </w:tc>
        <w:tc>
          <w:tcPr>
            <w:tcW w:w="370"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r w:rsidRPr="00397B95">
              <w:rPr>
                <w:rFonts w:ascii="宋体" w:hAnsi="宋体" w:cs="宋体" w:hint="eastAsia"/>
                <w:color w:val="000000"/>
                <w:sz w:val="21"/>
                <w:szCs w:val="21"/>
                <w:highlight w:val="white"/>
              </w:rPr>
              <w:t>N</w:t>
            </w:r>
          </w:p>
        </w:tc>
        <w:tc>
          <w:tcPr>
            <w:tcW w:w="58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r w:rsidRPr="00397B95">
              <w:rPr>
                <w:rFonts w:ascii="宋体" w:hAnsi="宋体" w:cs="宋体" w:hint="eastAsia"/>
                <w:color w:val="000000"/>
                <w:sz w:val="21"/>
                <w:szCs w:val="21"/>
                <w:highlight w:val="white"/>
              </w:rPr>
              <w:t>VARCHAR2</w:t>
            </w:r>
          </w:p>
        </w:tc>
        <w:tc>
          <w:tcPr>
            <w:tcW w:w="955"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rPr>
                <w:rFonts w:ascii="宋体" w:hAnsi="宋体" w:cs="宋体"/>
                <w:color w:val="000000"/>
                <w:sz w:val="21"/>
                <w:szCs w:val="21"/>
                <w:highlight w:val="white"/>
              </w:rPr>
            </w:pPr>
            <w:r w:rsidRPr="00397B95">
              <w:rPr>
                <w:rFonts w:ascii="宋体" w:hAnsi="宋体" w:cs="宋体" w:hint="eastAsia"/>
                <w:color w:val="000000"/>
                <w:sz w:val="21"/>
                <w:szCs w:val="21"/>
                <w:highlight w:val="white"/>
              </w:rPr>
              <w:t>机顶盒</w:t>
            </w:r>
            <w:r w:rsidRPr="00397B95">
              <w:rPr>
                <w:rFonts w:ascii="宋体" w:hAnsi="宋体" w:cs="宋体"/>
                <w:color w:val="000000"/>
                <w:sz w:val="21"/>
                <w:szCs w:val="21"/>
                <w:highlight w:val="white"/>
              </w:rPr>
              <w:t>MAC地址</w:t>
            </w:r>
          </w:p>
        </w:tc>
        <w:tc>
          <w:tcPr>
            <w:tcW w:w="1244" w:type="pct"/>
            <w:gridSpan w:val="2"/>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p>
        </w:tc>
      </w:tr>
      <w:tr w:rsidR="008C584C" w:rsidRPr="00397B95" w:rsidTr="00254D53">
        <w:trPr>
          <w:trHeight w:val="227"/>
        </w:trPr>
        <w:tc>
          <w:tcPr>
            <w:tcW w:w="1023" w:type="pct"/>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397B95" w:rsidRDefault="008C584C" w:rsidP="00254D53">
            <w:pPr>
              <w:jc w:val="both"/>
              <w:rPr>
                <w:rFonts w:ascii="宋体" w:hAnsi="宋体" w:cs="宋体"/>
                <w:color w:val="000000"/>
                <w:sz w:val="21"/>
                <w:szCs w:val="21"/>
                <w:highlight w:val="white"/>
              </w:rPr>
            </w:pPr>
            <w:r w:rsidRPr="00397B95">
              <w:rPr>
                <w:rFonts w:ascii="宋体" w:hAnsi="宋体" w:cs="宋体" w:hint="eastAsia"/>
                <w:color w:val="000000"/>
                <w:sz w:val="21"/>
                <w:szCs w:val="21"/>
                <w:highlight w:val="white"/>
              </w:rPr>
              <w:t>s</w:t>
            </w:r>
            <w:r w:rsidRPr="00397B95">
              <w:rPr>
                <w:rFonts w:ascii="宋体" w:hAnsi="宋体" w:cs="宋体"/>
                <w:color w:val="000000"/>
                <w:sz w:val="21"/>
                <w:szCs w:val="21"/>
                <w:highlight w:val="white"/>
              </w:rPr>
              <w:t>tbid</w:t>
            </w:r>
          </w:p>
        </w:tc>
        <w:tc>
          <w:tcPr>
            <w:tcW w:w="821" w:type="pct"/>
            <w:gridSpan w:val="2"/>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r w:rsidRPr="00397B95">
              <w:rPr>
                <w:rFonts w:ascii="宋体" w:hAnsi="宋体" w:cs="宋体"/>
                <w:color w:val="000000"/>
                <w:sz w:val="21"/>
                <w:szCs w:val="21"/>
                <w:highlight w:val="white"/>
              </w:rPr>
              <w:t>SubProductInfo</w:t>
            </w:r>
          </w:p>
        </w:tc>
        <w:tc>
          <w:tcPr>
            <w:tcW w:w="370"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r w:rsidRPr="00397B95">
              <w:rPr>
                <w:rFonts w:ascii="宋体" w:hAnsi="宋体" w:cs="宋体" w:hint="eastAsia"/>
                <w:color w:val="000000"/>
                <w:sz w:val="21"/>
                <w:szCs w:val="21"/>
                <w:highlight w:val="white"/>
              </w:rPr>
              <w:t>N</w:t>
            </w:r>
          </w:p>
        </w:tc>
        <w:tc>
          <w:tcPr>
            <w:tcW w:w="58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r w:rsidRPr="00397B95">
              <w:rPr>
                <w:rFonts w:ascii="宋体" w:hAnsi="宋体" w:cs="宋体" w:hint="eastAsia"/>
                <w:color w:val="000000"/>
                <w:sz w:val="21"/>
                <w:szCs w:val="21"/>
                <w:highlight w:val="white"/>
              </w:rPr>
              <w:t>VARCHAR2</w:t>
            </w:r>
          </w:p>
        </w:tc>
        <w:tc>
          <w:tcPr>
            <w:tcW w:w="955"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rPr>
                <w:rFonts w:ascii="宋体" w:hAnsi="宋体" w:cs="宋体"/>
                <w:color w:val="000000"/>
                <w:sz w:val="21"/>
                <w:szCs w:val="21"/>
                <w:highlight w:val="white"/>
              </w:rPr>
            </w:pPr>
            <w:r w:rsidRPr="00397B95">
              <w:rPr>
                <w:rFonts w:ascii="宋体" w:hAnsi="宋体" w:cs="宋体"/>
                <w:color w:val="000000"/>
                <w:sz w:val="21"/>
                <w:szCs w:val="21"/>
                <w:highlight w:val="white"/>
              </w:rPr>
              <w:t>STBID</w:t>
            </w:r>
          </w:p>
        </w:tc>
        <w:tc>
          <w:tcPr>
            <w:tcW w:w="1244" w:type="pct"/>
            <w:gridSpan w:val="2"/>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p>
        </w:tc>
      </w:tr>
      <w:tr w:rsidR="008C584C" w:rsidRPr="00397B95" w:rsidTr="00254D53">
        <w:trPr>
          <w:trHeight w:val="227"/>
        </w:trPr>
        <w:tc>
          <w:tcPr>
            <w:tcW w:w="1023" w:type="pct"/>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397B95" w:rsidRDefault="008C584C" w:rsidP="00254D53">
            <w:pPr>
              <w:jc w:val="both"/>
              <w:rPr>
                <w:rFonts w:ascii="宋体" w:hAnsi="宋体" w:cs="宋体"/>
                <w:color w:val="000000"/>
                <w:sz w:val="21"/>
                <w:szCs w:val="21"/>
                <w:highlight w:val="white"/>
              </w:rPr>
            </w:pPr>
            <w:r w:rsidRPr="00397B95">
              <w:rPr>
                <w:rFonts w:ascii="宋体" w:hAnsi="宋体" w:cs="宋体"/>
                <w:color w:val="000000"/>
                <w:sz w:val="21"/>
                <w:szCs w:val="21"/>
                <w:highlight w:val="white"/>
              </w:rPr>
              <w:lastRenderedPageBreak/>
              <w:t>account_pwd</w:t>
            </w:r>
          </w:p>
        </w:tc>
        <w:tc>
          <w:tcPr>
            <w:tcW w:w="821" w:type="pct"/>
            <w:gridSpan w:val="2"/>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r w:rsidRPr="00397B95">
              <w:rPr>
                <w:rFonts w:ascii="宋体" w:hAnsi="宋体" w:cs="宋体"/>
                <w:color w:val="000000"/>
                <w:sz w:val="21"/>
                <w:szCs w:val="21"/>
                <w:highlight w:val="white"/>
              </w:rPr>
              <w:t>SubProductInfo</w:t>
            </w:r>
          </w:p>
        </w:tc>
        <w:tc>
          <w:tcPr>
            <w:tcW w:w="370"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r w:rsidRPr="00397B95">
              <w:rPr>
                <w:rFonts w:ascii="宋体" w:hAnsi="宋体" w:cs="宋体" w:hint="eastAsia"/>
                <w:color w:val="000000"/>
                <w:sz w:val="21"/>
                <w:szCs w:val="21"/>
                <w:highlight w:val="white"/>
              </w:rPr>
              <w:t>N</w:t>
            </w:r>
          </w:p>
        </w:tc>
        <w:tc>
          <w:tcPr>
            <w:tcW w:w="58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r w:rsidRPr="00397B95">
              <w:rPr>
                <w:rFonts w:ascii="宋体" w:hAnsi="宋体" w:cs="宋体" w:hint="eastAsia"/>
                <w:color w:val="000000"/>
                <w:sz w:val="21"/>
                <w:szCs w:val="21"/>
                <w:highlight w:val="white"/>
              </w:rPr>
              <w:t>VARCHAR2</w:t>
            </w:r>
          </w:p>
        </w:tc>
        <w:tc>
          <w:tcPr>
            <w:tcW w:w="955"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rPr>
                <w:rFonts w:ascii="宋体" w:hAnsi="宋体" w:cs="宋体"/>
                <w:color w:val="000000"/>
                <w:sz w:val="21"/>
                <w:szCs w:val="21"/>
                <w:highlight w:val="white"/>
              </w:rPr>
            </w:pPr>
            <w:r w:rsidRPr="00397B95">
              <w:rPr>
                <w:rFonts w:ascii="宋体" w:hAnsi="宋体" w:cs="宋体"/>
                <w:color w:val="000000"/>
                <w:sz w:val="21"/>
                <w:szCs w:val="21"/>
                <w:highlight w:val="white"/>
              </w:rPr>
              <w:t>登录密码</w:t>
            </w:r>
          </w:p>
        </w:tc>
        <w:tc>
          <w:tcPr>
            <w:tcW w:w="1244" w:type="pct"/>
            <w:gridSpan w:val="2"/>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p>
        </w:tc>
      </w:tr>
      <w:tr w:rsidR="008C584C" w:rsidRPr="00397B95" w:rsidTr="00254D53">
        <w:trPr>
          <w:trHeight w:val="227"/>
        </w:trPr>
        <w:tc>
          <w:tcPr>
            <w:tcW w:w="1023" w:type="pct"/>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397B95" w:rsidRDefault="008C584C" w:rsidP="00254D53">
            <w:pPr>
              <w:jc w:val="both"/>
              <w:rPr>
                <w:rFonts w:ascii="宋体" w:hAnsi="宋体" w:cs="宋体"/>
                <w:color w:val="000000"/>
                <w:sz w:val="21"/>
                <w:szCs w:val="21"/>
                <w:highlight w:val="white"/>
              </w:rPr>
            </w:pPr>
            <w:r w:rsidRPr="00397B95">
              <w:rPr>
                <w:rFonts w:ascii="宋体" w:hAnsi="宋体" w:cs="宋体"/>
                <w:color w:val="000000"/>
                <w:sz w:val="21"/>
                <w:szCs w:val="21"/>
                <w:highlight w:val="white"/>
              </w:rPr>
              <w:t>subproduct_</w:t>
            </w:r>
            <w:r w:rsidRPr="00397B95">
              <w:rPr>
                <w:rFonts w:ascii="宋体" w:hAnsi="宋体" w:cs="宋体" w:hint="eastAsia"/>
                <w:color w:val="000000"/>
                <w:sz w:val="21"/>
                <w:szCs w:val="21"/>
                <w:highlight w:val="white"/>
              </w:rPr>
              <w:t>account</w:t>
            </w:r>
          </w:p>
        </w:tc>
        <w:tc>
          <w:tcPr>
            <w:tcW w:w="818" w:type="pct"/>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color w:val="000000"/>
              </w:rPr>
            </w:pPr>
            <w:r w:rsidRPr="00397B95">
              <w:rPr>
                <w:rFonts w:ascii="宋体" w:hAnsi="宋体" w:cs="宋体" w:hint="eastAsia"/>
                <w:color w:val="000000"/>
                <w:sz w:val="21"/>
                <w:szCs w:val="21"/>
                <w:highlight w:val="white"/>
              </w:rPr>
              <w:t>S</w:t>
            </w:r>
            <w:r w:rsidRPr="00397B95">
              <w:rPr>
                <w:rFonts w:ascii="宋体" w:hAnsi="宋体" w:cs="宋体"/>
                <w:color w:val="000000"/>
                <w:sz w:val="21"/>
                <w:szCs w:val="21"/>
                <w:highlight w:val="white"/>
              </w:rPr>
              <w:t>ubProductInfo</w:t>
            </w:r>
          </w:p>
        </w:tc>
        <w:tc>
          <w:tcPr>
            <w:tcW w:w="36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r w:rsidRPr="00397B95">
              <w:rPr>
                <w:rFonts w:ascii="宋体" w:hAnsi="宋体" w:cs="宋体" w:hint="eastAsia"/>
                <w:color w:val="000000"/>
                <w:sz w:val="21"/>
                <w:szCs w:val="21"/>
                <w:highlight w:val="white"/>
              </w:rPr>
              <w:t>N</w:t>
            </w:r>
          </w:p>
        </w:tc>
        <w:tc>
          <w:tcPr>
            <w:tcW w:w="581"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r w:rsidRPr="00397B95">
              <w:rPr>
                <w:rFonts w:ascii="宋体" w:hAnsi="宋体" w:cs="宋体" w:hint="eastAsia"/>
                <w:color w:val="000000"/>
                <w:sz w:val="21"/>
                <w:szCs w:val="21"/>
                <w:highlight w:val="white"/>
              </w:rPr>
              <w:t>VARCHAR2</w:t>
            </w:r>
          </w:p>
        </w:tc>
        <w:tc>
          <w:tcPr>
            <w:tcW w:w="94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rPr>
                <w:rFonts w:ascii="宋体" w:hAnsi="宋体" w:cs="宋体"/>
                <w:color w:val="000000"/>
                <w:sz w:val="21"/>
                <w:szCs w:val="21"/>
                <w:highlight w:val="white"/>
              </w:rPr>
            </w:pPr>
            <w:r w:rsidRPr="00397B95">
              <w:rPr>
                <w:rFonts w:ascii="宋体" w:hAnsi="宋体" w:cs="宋体" w:hint="eastAsia"/>
                <w:color w:val="000000"/>
                <w:sz w:val="21"/>
                <w:szCs w:val="21"/>
                <w:highlight w:val="white"/>
              </w:rPr>
              <w:t>子产品</w:t>
            </w:r>
            <w:r w:rsidRPr="00397B95">
              <w:rPr>
                <w:rFonts w:ascii="宋体" w:hAnsi="宋体" w:cs="宋体"/>
                <w:color w:val="000000"/>
                <w:sz w:val="21"/>
                <w:szCs w:val="21"/>
                <w:highlight w:val="white"/>
              </w:rPr>
              <w:t>登录账号</w:t>
            </w:r>
          </w:p>
        </w:tc>
        <w:tc>
          <w:tcPr>
            <w:tcW w:w="1264" w:type="pct"/>
            <w:gridSpan w:val="3"/>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p>
        </w:tc>
      </w:tr>
      <w:tr w:rsidR="008C584C" w:rsidRPr="00397B95" w:rsidTr="00254D53">
        <w:trPr>
          <w:trHeight w:val="227"/>
        </w:trPr>
        <w:tc>
          <w:tcPr>
            <w:tcW w:w="1023" w:type="pct"/>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397B95" w:rsidRDefault="008C584C" w:rsidP="00254D53">
            <w:pPr>
              <w:jc w:val="both"/>
              <w:rPr>
                <w:rFonts w:ascii="宋体" w:hAnsi="宋体" w:cs="宋体"/>
                <w:color w:val="000000"/>
                <w:sz w:val="21"/>
                <w:szCs w:val="21"/>
                <w:highlight w:val="white"/>
              </w:rPr>
            </w:pPr>
            <w:r w:rsidRPr="00397B95">
              <w:rPr>
                <w:rFonts w:ascii="宋体" w:hAnsi="宋体" w:cs="宋体"/>
                <w:color w:val="000000"/>
                <w:sz w:val="21"/>
                <w:szCs w:val="21"/>
                <w:highlight w:val="white"/>
              </w:rPr>
              <w:t>house_type</w:t>
            </w:r>
          </w:p>
        </w:tc>
        <w:tc>
          <w:tcPr>
            <w:tcW w:w="818" w:type="pct"/>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r w:rsidRPr="00397B95">
              <w:rPr>
                <w:rFonts w:ascii="宋体" w:hAnsi="宋体" w:cs="宋体" w:hint="eastAsia"/>
                <w:color w:val="000000"/>
                <w:sz w:val="21"/>
                <w:szCs w:val="21"/>
                <w:highlight w:val="white"/>
              </w:rPr>
              <w:t>S</w:t>
            </w:r>
            <w:r w:rsidRPr="00397B95">
              <w:rPr>
                <w:rFonts w:ascii="宋体" w:hAnsi="宋体" w:cs="宋体"/>
                <w:color w:val="000000"/>
                <w:sz w:val="21"/>
                <w:szCs w:val="21"/>
                <w:highlight w:val="white"/>
              </w:rPr>
              <w:t>ubProductInfo</w:t>
            </w:r>
          </w:p>
        </w:tc>
        <w:tc>
          <w:tcPr>
            <w:tcW w:w="36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r w:rsidRPr="00397B95">
              <w:rPr>
                <w:rFonts w:ascii="宋体" w:hAnsi="宋体" w:cs="宋体"/>
                <w:color w:val="000000"/>
                <w:sz w:val="21"/>
                <w:szCs w:val="21"/>
                <w:highlight w:val="white"/>
              </w:rPr>
              <w:t>N</w:t>
            </w:r>
          </w:p>
        </w:tc>
        <w:tc>
          <w:tcPr>
            <w:tcW w:w="581"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r w:rsidRPr="00397B95">
              <w:rPr>
                <w:rFonts w:ascii="宋体" w:hAnsi="宋体" w:cs="宋体" w:hint="eastAsia"/>
                <w:color w:val="000000"/>
                <w:sz w:val="21"/>
                <w:szCs w:val="21"/>
                <w:highlight w:val="white"/>
              </w:rPr>
              <w:t>VARCHAR2</w:t>
            </w:r>
          </w:p>
        </w:tc>
        <w:tc>
          <w:tcPr>
            <w:tcW w:w="94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rPr>
                <w:rFonts w:ascii="宋体" w:hAnsi="宋体" w:cs="宋体"/>
                <w:color w:val="000000"/>
                <w:sz w:val="21"/>
                <w:szCs w:val="21"/>
                <w:highlight w:val="white"/>
              </w:rPr>
            </w:pPr>
            <w:r w:rsidRPr="00397B95">
              <w:rPr>
                <w:rFonts w:ascii="宋体" w:hAnsi="宋体" w:cs="宋体" w:hint="eastAsia"/>
                <w:color w:val="000000"/>
                <w:sz w:val="21"/>
                <w:szCs w:val="21"/>
                <w:highlight w:val="white"/>
              </w:rPr>
              <w:t>户型</w:t>
            </w:r>
          </w:p>
        </w:tc>
        <w:tc>
          <w:tcPr>
            <w:tcW w:w="1264" w:type="pct"/>
            <w:gridSpan w:val="3"/>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r w:rsidRPr="00397B95">
              <w:rPr>
                <w:rFonts w:ascii="宋体" w:hAnsi="宋体" w:cs="宋体" w:hint="eastAsia"/>
                <w:color w:val="000000"/>
                <w:sz w:val="21"/>
                <w:szCs w:val="21"/>
                <w:highlight w:val="white"/>
              </w:rPr>
              <w:t>智能组网</w:t>
            </w:r>
          </w:p>
        </w:tc>
      </w:tr>
      <w:tr w:rsidR="008C584C" w:rsidRPr="00397B95" w:rsidTr="00254D53">
        <w:trPr>
          <w:trHeight w:val="227"/>
        </w:trPr>
        <w:tc>
          <w:tcPr>
            <w:tcW w:w="1023" w:type="pct"/>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397B95" w:rsidRDefault="008C584C" w:rsidP="00254D53">
            <w:pPr>
              <w:jc w:val="both"/>
              <w:rPr>
                <w:rFonts w:ascii="宋体" w:hAnsi="宋体" w:cs="宋体"/>
                <w:color w:val="000000"/>
                <w:sz w:val="21"/>
                <w:szCs w:val="21"/>
                <w:highlight w:val="white"/>
              </w:rPr>
            </w:pPr>
            <w:r w:rsidRPr="00397B95">
              <w:rPr>
                <w:rFonts w:ascii="宋体" w:hAnsi="宋体" w:cs="宋体"/>
                <w:color w:val="000000"/>
                <w:sz w:val="21"/>
                <w:szCs w:val="21"/>
                <w:highlight w:val="white"/>
              </w:rPr>
              <w:t>indoor_line</w:t>
            </w:r>
          </w:p>
        </w:tc>
        <w:tc>
          <w:tcPr>
            <w:tcW w:w="818" w:type="pct"/>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r w:rsidRPr="00397B95">
              <w:rPr>
                <w:rFonts w:ascii="宋体" w:hAnsi="宋体" w:cs="宋体" w:hint="eastAsia"/>
                <w:color w:val="000000"/>
                <w:sz w:val="21"/>
                <w:szCs w:val="21"/>
                <w:highlight w:val="white"/>
              </w:rPr>
              <w:t>S</w:t>
            </w:r>
            <w:r w:rsidRPr="00397B95">
              <w:rPr>
                <w:rFonts w:ascii="宋体" w:hAnsi="宋体" w:cs="宋体"/>
                <w:color w:val="000000"/>
                <w:sz w:val="21"/>
                <w:szCs w:val="21"/>
                <w:highlight w:val="white"/>
              </w:rPr>
              <w:t>ubProductInfo</w:t>
            </w:r>
          </w:p>
        </w:tc>
        <w:tc>
          <w:tcPr>
            <w:tcW w:w="36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r w:rsidRPr="00397B95">
              <w:rPr>
                <w:rFonts w:ascii="宋体" w:hAnsi="宋体" w:cs="宋体"/>
                <w:color w:val="000000"/>
                <w:sz w:val="21"/>
                <w:szCs w:val="21"/>
                <w:highlight w:val="white"/>
              </w:rPr>
              <w:t>N</w:t>
            </w:r>
          </w:p>
        </w:tc>
        <w:tc>
          <w:tcPr>
            <w:tcW w:w="581"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r w:rsidRPr="00397B95">
              <w:rPr>
                <w:rFonts w:ascii="宋体" w:hAnsi="宋体" w:cs="宋体" w:hint="eastAsia"/>
                <w:color w:val="000000"/>
                <w:sz w:val="21"/>
                <w:szCs w:val="21"/>
                <w:highlight w:val="white"/>
              </w:rPr>
              <w:t>VARCHAR2</w:t>
            </w:r>
          </w:p>
        </w:tc>
        <w:tc>
          <w:tcPr>
            <w:tcW w:w="94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rPr>
                <w:rFonts w:ascii="宋体" w:hAnsi="宋体" w:cs="宋体"/>
                <w:color w:val="000000"/>
                <w:sz w:val="21"/>
                <w:szCs w:val="21"/>
                <w:highlight w:val="white"/>
              </w:rPr>
            </w:pPr>
            <w:r w:rsidRPr="00397B95">
              <w:rPr>
                <w:rFonts w:ascii="宋体" w:hAnsi="宋体" w:cs="宋体" w:hint="eastAsia"/>
                <w:color w:val="000000"/>
                <w:sz w:val="21"/>
                <w:szCs w:val="21"/>
                <w:highlight w:val="white"/>
              </w:rPr>
              <w:t>是否已有室内网线</w:t>
            </w:r>
          </w:p>
        </w:tc>
        <w:tc>
          <w:tcPr>
            <w:tcW w:w="1264" w:type="pct"/>
            <w:gridSpan w:val="3"/>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r w:rsidRPr="00397B95">
              <w:rPr>
                <w:rFonts w:ascii="宋体" w:hAnsi="宋体" w:cs="宋体" w:hint="eastAsia"/>
                <w:color w:val="000000"/>
                <w:sz w:val="21"/>
                <w:szCs w:val="21"/>
                <w:highlight w:val="white"/>
              </w:rPr>
              <w:t>智能组网</w:t>
            </w:r>
          </w:p>
        </w:tc>
      </w:tr>
      <w:tr w:rsidR="008C584C" w:rsidRPr="00397B95" w:rsidTr="00254D53">
        <w:trPr>
          <w:trHeight w:val="227"/>
        </w:trPr>
        <w:tc>
          <w:tcPr>
            <w:tcW w:w="1023" w:type="pct"/>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397B95" w:rsidRDefault="008C584C" w:rsidP="00254D53">
            <w:pPr>
              <w:jc w:val="both"/>
              <w:rPr>
                <w:rFonts w:ascii="宋体" w:hAnsi="宋体" w:cs="宋体"/>
                <w:color w:val="000000"/>
                <w:sz w:val="21"/>
                <w:szCs w:val="21"/>
                <w:highlight w:val="white"/>
              </w:rPr>
            </w:pPr>
            <w:r w:rsidRPr="00397B95">
              <w:rPr>
                <w:rFonts w:ascii="宋体" w:hAnsi="宋体" w:cs="宋体"/>
                <w:color w:val="000000"/>
                <w:sz w:val="21"/>
                <w:szCs w:val="21"/>
                <w:highlight w:val="white"/>
              </w:rPr>
              <w:t>open_line</w:t>
            </w:r>
          </w:p>
        </w:tc>
        <w:tc>
          <w:tcPr>
            <w:tcW w:w="818" w:type="pct"/>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r w:rsidRPr="00397B95">
              <w:rPr>
                <w:rFonts w:ascii="宋体" w:hAnsi="宋体" w:cs="宋体" w:hint="eastAsia"/>
                <w:color w:val="000000"/>
                <w:sz w:val="21"/>
                <w:szCs w:val="21"/>
                <w:highlight w:val="white"/>
              </w:rPr>
              <w:t>S</w:t>
            </w:r>
            <w:r w:rsidRPr="00397B95">
              <w:rPr>
                <w:rFonts w:ascii="宋体" w:hAnsi="宋体" w:cs="宋体"/>
                <w:color w:val="000000"/>
                <w:sz w:val="21"/>
                <w:szCs w:val="21"/>
                <w:highlight w:val="white"/>
              </w:rPr>
              <w:t>ubProductInfo</w:t>
            </w:r>
          </w:p>
        </w:tc>
        <w:tc>
          <w:tcPr>
            <w:tcW w:w="36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r w:rsidRPr="00397B95">
              <w:rPr>
                <w:rFonts w:ascii="宋体" w:hAnsi="宋体" w:cs="宋体"/>
                <w:color w:val="000000"/>
                <w:sz w:val="21"/>
                <w:szCs w:val="21"/>
                <w:highlight w:val="white"/>
              </w:rPr>
              <w:t>N</w:t>
            </w:r>
          </w:p>
        </w:tc>
        <w:tc>
          <w:tcPr>
            <w:tcW w:w="581"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r w:rsidRPr="00397B95">
              <w:rPr>
                <w:rFonts w:ascii="宋体" w:hAnsi="宋体" w:cs="宋体" w:hint="eastAsia"/>
                <w:color w:val="000000"/>
                <w:sz w:val="21"/>
                <w:szCs w:val="21"/>
                <w:highlight w:val="white"/>
              </w:rPr>
              <w:t>VARCHAR2</w:t>
            </w:r>
          </w:p>
        </w:tc>
        <w:tc>
          <w:tcPr>
            <w:tcW w:w="94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rPr>
                <w:rFonts w:ascii="宋体" w:hAnsi="宋体" w:cs="宋体"/>
                <w:color w:val="000000"/>
                <w:sz w:val="21"/>
                <w:szCs w:val="21"/>
                <w:highlight w:val="white"/>
              </w:rPr>
            </w:pPr>
            <w:r w:rsidRPr="00397B95">
              <w:rPr>
                <w:rFonts w:ascii="宋体" w:hAnsi="宋体" w:cs="宋体" w:hint="eastAsia"/>
                <w:color w:val="000000"/>
                <w:sz w:val="21"/>
                <w:szCs w:val="21"/>
                <w:highlight w:val="white"/>
              </w:rPr>
              <w:t>是否介意明线布放</w:t>
            </w:r>
          </w:p>
        </w:tc>
        <w:tc>
          <w:tcPr>
            <w:tcW w:w="1264" w:type="pct"/>
            <w:gridSpan w:val="3"/>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r w:rsidRPr="00397B95">
              <w:rPr>
                <w:rFonts w:ascii="宋体" w:hAnsi="宋体" w:cs="宋体" w:hint="eastAsia"/>
                <w:color w:val="000000"/>
                <w:sz w:val="21"/>
                <w:szCs w:val="21"/>
                <w:highlight w:val="white"/>
              </w:rPr>
              <w:t>智能组网</w:t>
            </w:r>
          </w:p>
        </w:tc>
      </w:tr>
      <w:tr w:rsidR="008C584C" w:rsidRPr="00397B95" w:rsidTr="00254D53">
        <w:trPr>
          <w:trHeight w:val="227"/>
        </w:trPr>
        <w:tc>
          <w:tcPr>
            <w:tcW w:w="1023" w:type="pct"/>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397B95" w:rsidRDefault="008C584C" w:rsidP="00254D53">
            <w:pPr>
              <w:jc w:val="both"/>
              <w:rPr>
                <w:rFonts w:ascii="宋体" w:hAnsi="宋体" w:cs="宋体"/>
                <w:color w:val="000000"/>
                <w:sz w:val="21"/>
                <w:szCs w:val="21"/>
                <w:highlight w:val="white"/>
              </w:rPr>
            </w:pPr>
            <w:r w:rsidRPr="00397B95">
              <w:rPr>
                <w:rFonts w:ascii="宋体" w:hAnsi="宋体" w:cs="宋体"/>
                <w:color w:val="000000"/>
                <w:sz w:val="21"/>
                <w:szCs w:val="21"/>
                <w:highlight w:val="white"/>
              </w:rPr>
              <w:t>net_package</w:t>
            </w:r>
          </w:p>
        </w:tc>
        <w:tc>
          <w:tcPr>
            <w:tcW w:w="818" w:type="pct"/>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r w:rsidRPr="00397B95">
              <w:rPr>
                <w:rFonts w:ascii="宋体" w:hAnsi="宋体" w:cs="宋体" w:hint="eastAsia"/>
                <w:color w:val="000000"/>
                <w:sz w:val="21"/>
                <w:szCs w:val="21"/>
                <w:highlight w:val="white"/>
              </w:rPr>
              <w:t>S</w:t>
            </w:r>
            <w:r w:rsidRPr="00397B95">
              <w:rPr>
                <w:rFonts w:ascii="宋体" w:hAnsi="宋体" w:cs="宋体"/>
                <w:color w:val="000000"/>
                <w:sz w:val="21"/>
                <w:szCs w:val="21"/>
                <w:highlight w:val="white"/>
              </w:rPr>
              <w:t>ubProductInfo</w:t>
            </w:r>
          </w:p>
        </w:tc>
        <w:tc>
          <w:tcPr>
            <w:tcW w:w="36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r w:rsidRPr="00397B95">
              <w:rPr>
                <w:rFonts w:ascii="宋体" w:hAnsi="宋体" w:cs="宋体"/>
                <w:color w:val="000000"/>
                <w:sz w:val="21"/>
                <w:szCs w:val="21"/>
                <w:highlight w:val="white"/>
              </w:rPr>
              <w:t>N</w:t>
            </w:r>
          </w:p>
        </w:tc>
        <w:tc>
          <w:tcPr>
            <w:tcW w:w="581"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r w:rsidRPr="00397B95">
              <w:rPr>
                <w:rFonts w:ascii="宋体" w:hAnsi="宋体" w:cs="宋体" w:hint="eastAsia"/>
                <w:color w:val="000000"/>
                <w:sz w:val="21"/>
                <w:szCs w:val="21"/>
                <w:highlight w:val="white"/>
              </w:rPr>
              <w:t>VARCHAR2</w:t>
            </w:r>
          </w:p>
        </w:tc>
        <w:tc>
          <w:tcPr>
            <w:tcW w:w="94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rPr>
                <w:rFonts w:ascii="宋体" w:hAnsi="宋体" w:cs="宋体"/>
                <w:color w:val="000000"/>
                <w:sz w:val="21"/>
                <w:szCs w:val="21"/>
                <w:highlight w:val="white"/>
              </w:rPr>
            </w:pPr>
            <w:r w:rsidRPr="00397B95">
              <w:rPr>
                <w:rFonts w:ascii="宋体" w:hAnsi="宋体" w:cs="宋体" w:hint="eastAsia"/>
                <w:color w:val="000000"/>
                <w:sz w:val="21"/>
                <w:szCs w:val="21"/>
                <w:highlight w:val="white"/>
              </w:rPr>
              <w:t>组网套餐</w:t>
            </w:r>
          </w:p>
        </w:tc>
        <w:tc>
          <w:tcPr>
            <w:tcW w:w="1264" w:type="pct"/>
            <w:gridSpan w:val="3"/>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r w:rsidRPr="00397B95">
              <w:rPr>
                <w:rFonts w:ascii="宋体" w:hAnsi="宋体" w:cs="宋体" w:hint="eastAsia"/>
                <w:color w:val="000000"/>
                <w:sz w:val="21"/>
                <w:szCs w:val="21"/>
                <w:highlight w:val="white"/>
              </w:rPr>
              <w:t>智能组网</w:t>
            </w:r>
          </w:p>
        </w:tc>
      </w:tr>
      <w:tr w:rsidR="008C584C" w:rsidRPr="00397B95" w:rsidTr="00254D53">
        <w:trPr>
          <w:trHeight w:val="227"/>
        </w:trPr>
        <w:tc>
          <w:tcPr>
            <w:tcW w:w="1023" w:type="pct"/>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397B95" w:rsidRDefault="008C584C" w:rsidP="00254D53">
            <w:pPr>
              <w:jc w:val="both"/>
              <w:rPr>
                <w:rFonts w:ascii="宋体" w:hAnsi="宋体" w:cs="宋体"/>
                <w:color w:val="000000"/>
                <w:sz w:val="21"/>
                <w:szCs w:val="21"/>
                <w:highlight w:val="white"/>
              </w:rPr>
            </w:pPr>
            <w:r w:rsidRPr="00397B95">
              <w:rPr>
                <w:rFonts w:ascii="宋体" w:hAnsi="宋体" w:cs="宋体"/>
                <w:color w:val="000000"/>
                <w:sz w:val="21"/>
                <w:szCs w:val="21"/>
                <w:highlight w:val="white"/>
              </w:rPr>
              <w:t>net_terminal</w:t>
            </w:r>
          </w:p>
        </w:tc>
        <w:tc>
          <w:tcPr>
            <w:tcW w:w="818" w:type="pct"/>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r w:rsidRPr="00397B95">
              <w:rPr>
                <w:rFonts w:ascii="宋体" w:hAnsi="宋体" w:cs="宋体" w:hint="eastAsia"/>
                <w:color w:val="000000"/>
                <w:sz w:val="21"/>
                <w:szCs w:val="21"/>
                <w:highlight w:val="white"/>
              </w:rPr>
              <w:t>S</w:t>
            </w:r>
            <w:r w:rsidRPr="00397B95">
              <w:rPr>
                <w:rFonts w:ascii="宋体" w:hAnsi="宋体" w:cs="宋体"/>
                <w:color w:val="000000"/>
                <w:sz w:val="21"/>
                <w:szCs w:val="21"/>
                <w:highlight w:val="white"/>
              </w:rPr>
              <w:t>ubProductInfo</w:t>
            </w:r>
          </w:p>
        </w:tc>
        <w:tc>
          <w:tcPr>
            <w:tcW w:w="36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r w:rsidRPr="00397B95">
              <w:rPr>
                <w:rFonts w:ascii="宋体" w:hAnsi="宋体" w:cs="宋体"/>
                <w:color w:val="000000"/>
                <w:sz w:val="21"/>
                <w:szCs w:val="21"/>
                <w:highlight w:val="white"/>
              </w:rPr>
              <w:t>N</w:t>
            </w:r>
          </w:p>
        </w:tc>
        <w:tc>
          <w:tcPr>
            <w:tcW w:w="581"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r w:rsidRPr="00397B95">
              <w:rPr>
                <w:rFonts w:ascii="宋体" w:hAnsi="宋体" w:cs="宋体" w:hint="eastAsia"/>
                <w:color w:val="000000"/>
                <w:sz w:val="21"/>
                <w:szCs w:val="21"/>
                <w:highlight w:val="white"/>
              </w:rPr>
              <w:t>VARCHAR2</w:t>
            </w:r>
          </w:p>
        </w:tc>
        <w:tc>
          <w:tcPr>
            <w:tcW w:w="94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rPr>
                <w:rFonts w:ascii="宋体" w:hAnsi="宋体" w:cs="宋体"/>
                <w:color w:val="000000"/>
                <w:sz w:val="21"/>
                <w:szCs w:val="21"/>
                <w:highlight w:val="white"/>
              </w:rPr>
            </w:pPr>
            <w:r w:rsidRPr="00397B95">
              <w:rPr>
                <w:rFonts w:ascii="宋体" w:hAnsi="宋体" w:cs="宋体" w:hint="eastAsia"/>
                <w:color w:val="000000"/>
                <w:sz w:val="21"/>
                <w:szCs w:val="21"/>
                <w:highlight w:val="white"/>
              </w:rPr>
              <w:t>包含终端</w:t>
            </w:r>
          </w:p>
        </w:tc>
        <w:tc>
          <w:tcPr>
            <w:tcW w:w="1264" w:type="pct"/>
            <w:gridSpan w:val="3"/>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r w:rsidRPr="00397B95">
              <w:rPr>
                <w:rFonts w:ascii="宋体" w:hAnsi="宋体" w:cs="宋体" w:hint="eastAsia"/>
                <w:color w:val="000000"/>
                <w:sz w:val="21"/>
                <w:szCs w:val="21"/>
                <w:highlight w:val="white"/>
              </w:rPr>
              <w:t>智能组网</w:t>
            </w:r>
          </w:p>
        </w:tc>
      </w:tr>
      <w:tr w:rsidR="008C584C" w:rsidRPr="00397B95" w:rsidTr="00254D53">
        <w:trPr>
          <w:trHeight w:val="227"/>
        </w:trPr>
        <w:tc>
          <w:tcPr>
            <w:tcW w:w="1023" w:type="pct"/>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397B95" w:rsidRDefault="008C584C" w:rsidP="00254D53">
            <w:pPr>
              <w:jc w:val="both"/>
              <w:rPr>
                <w:rFonts w:ascii="宋体" w:hAnsi="宋体" w:cs="宋体"/>
                <w:color w:val="000000"/>
                <w:sz w:val="21"/>
                <w:szCs w:val="21"/>
                <w:highlight w:val="white"/>
              </w:rPr>
            </w:pPr>
            <w:r w:rsidRPr="00397B95">
              <w:rPr>
                <w:rFonts w:ascii="宋体" w:hAnsi="宋体" w:cs="宋体"/>
                <w:color w:val="000000"/>
                <w:sz w:val="21"/>
                <w:szCs w:val="21"/>
                <w:highlight w:val="white"/>
              </w:rPr>
              <w:t>net_limit</w:t>
            </w:r>
          </w:p>
        </w:tc>
        <w:tc>
          <w:tcPr>
            <w:tcW w:w="818" w:type="pct"/>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r w:rsidRPr="00397B95">
              <w:rPr>
                <w:rFonts w:ascii="宋体" w:hAnsi="宋体" w:cs="宋体" w:hint="eastAsia"/>
                <w:color w:val="000000"/>
                <w:sz w:val="21"/>
                <w:szCs w:val="21"/>
                <w:highlight w:val="white"/>
              </w:rPr>
              <w:t>S</w:t>
            </w:r>
            <w:r w:rsidRPr="00397B95">
              <w:rPr>
                <w:rFonts w:ascii="宋体" w:hAnsi="宋体" w:cs="宋体"/>
                <w:color w:val="000000"/>
                <w:sz w:val="21"/>
                <w:szCs w:val="21"/>
                <w:highlight w:val="white"/>
              </w:rPr>
              <w:t>ubProductInfo</w:t>
            </w:r>
          </w:p>
        </w:tc>
        <w:tc>
          <w:tcPr>
            <w:tcW w:w="36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r w:rsidRPr="00397B95">
              <w:rPr>
                <w:rFonts w:ascii="宋体" w:hAnsi="宋体" w:cs="宋体"/>
                <w:color w:val="000000"/>
                <w:sz w:val="21"/>
                <w:szCs w:val="21"/>
                <w:highlight w:val="white"/>
              </w:rPr>
              <w:t>N</w:t>
            </w:r>
          </w:p>
        </w:tc>
        <w:tc>
          <w:tcPr>
            <w:tcW w:w="581"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r w:rsidRPr="00397B95">
              <w:rPr>
                <w:rFonts w:ascii="宋体" w:hAnsi="宋体" w:cs="宋体" w:hint="eastAsia"/>
                <w:color w:val="000000"/>
                <w:sz w:val="21"/>
                <w:szCs w:val="21"/>
                <w:highlight w:val="white"/>
              </w:rPr>
              <w:t>VARCHAR2</w:t>
            </w:r>
          </w:p>
        </w:tc>
        <w:tc>
          <w:tcPr>
            <w:tcW w:w="94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rPr>
                <w:rFonts w:ascii="宋体" w:hAnsi="宋体" w:cs="宋体"/>
                <w:color w:val="000000"/>
                <w:sz w:val="21"/>
                <w:szCs w:val="21"/>
                <w:highlight w:val="white"/>
              </w:rPr>
            </w:pPr>
            <w:r w:rsidRPr="00397B95">
              <w:rPr>
                <w:rFonts w:ascii="宋体" w:hAnsi="宋体" w:cs="宋体" w:hint="eastAsia"/>
                <w:color w:val="000000"/>
                <w:sz w:val="21"/>
                <w:szCs w:val="21"/>
                <w:highlight w:val="white"/>
              </w:rPr>
              <w:t>是否7天内退订</w:t>
            </w:r>
            <w:r w:rsidRPr="00397B95">
              <w:rPr>
                <w:rFonts w:ascii="宋体" w:hAnsi="宋体" w:cs="宋体"/>
                <w:color w:val="000000"/>
                <w:sz w:val="21"/>
                <w:szCs w:val="21"/>
                <w:highlight w:val="white"/>
              </w:rPr>
              <w:t>: 1 :7</w:t>
            </w:r>
            <w:r w:rsidRPr="00397B95">
              <w:rPr>
                <w:rFonts w:ascii="宋体" w:hAnsi="宋体" w:cs="宋体" w:hint="eastAsia"/>
                <w:color w:val="000000"/>
                <w:sz w:val="21"/>
                <w:szCs w:val="21"/>
                <w:highlight w:val="white"/>
              </w:rPr>
              <w:t>天内退订</w:t>
            </w:r>
          </w:p>
          <w:p w:rsidR="008C584C" w:rsidRPr="00397B95" w:rsidRDefault="008C584C" w:rsidP="00254D53">
            <w:pPr>
              <w:rPr>
                <w:rFonts w:ascii="宋体" w:hAnsi="宋体" w:cs="宋体"/>
                <w:color w:val="000000"/>
                <w:sz w:val="21"/>
                <w:szCs w:val="21"/>
                <w:highlight w:val="white"/>
              </w:rPr>
            </w:pPr>
            <w:r w:rsidRPr="00397B95">
              <w:rPr>
                <w:rFonts w:ascii="宋体" w:hAnsi="宋体" w:cs="宋体"/>
                <w:color w:val="000000"/>
                <w:sz w:val="21"/>
                <w:szCs w:val="21"/>
                <w:highlight w:val="white"/>
              </w:rPr>
              <w:t>2 :7</w:t>
            </w:r>
            <w:r w:rsidRPr="00397B95">
              <w:rPr>
                <w:rFonts w:ascii="宋体" w:hAnsi="宋体" w:cs="宋体" w:hint="eastAsia"/>
                <w:color w:val="000000"/>
                <w:sz w:val="21"/>
                <w:szCs w:val="21"/>
                <w:highlight w:val="white"/>
              </w:rPr>
              <w:t>天外退订</w:t>
            </w:r>
          </w:p>
        </w:tc>
        <w:tc>
          <w:tcPr>
            <w:tcW w:w="1264" w:type="pct"/>
            <w:gridSpan w:val="3"/>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r w:rsidRPr="00397B95">
              <w:rPr>
                <w:rFonts w:ascii="宋体" w:hAnsi="宋体" w:cs="宋体" w:hint="eastAsia"/>
                <w:color w:val="000000"/>
                <w:sz w:val="21"/>
                <w:szCs w:val="21"/>
                <w:highlight w:val="white"/>
              </w:rPr>
              <w:t>智能组网</w:t>
            </w:r>
          </w:p>
        </w:tc>
      </w:tr>
      <w:tr w:rsidR="008C584C" w:rsidRPr="00397B95" w:rsidTr="00254D53">
        <w:trPr>
          <w:trHeight w:val="227"/>
        </w:trPr>
        <w:tc>
          <w:tcPr>
            <w:tcW w:w="1023" w:type="pct"/>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397B95" w:rsidRDefault="008C584C" w:rsidP="00254D53">
            <w:pPr>
              <w:jc w:val="both"/>
              <w:rPr>
                <w:rFonts w:ascii="宋体" w:hAnsi="宋体" w:cs="宋体"/>
                <w:color w:val="000000"/>
                <w:sz w:val="21"/>
                <w:szCs w:val="21"/>
                <w:highlight w:val="white"/>
              </w:rPr>
            </w:pPr>
            <w:r w:rsidRPr="00397B95">
              <w:rPr>
                <w:rFonts w:ascii="宋体" w:hAnsi="宋体" w:cs="宋体"/>
                <w:color w:val="000000"/>
                <w:sz w:val="21"/>
                <w:szCs w:val="21"/>
              </w:rPr>
              <w:lastRenderedPageBreak/>
              <w:t>hm_usr_account</w:t>
            </w:r>
          </w:p>
        </w:tc>
        <w:tc>
          <w:tcPr>
            <w:tcW w:w="818" w:type="pct"/>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p>
        </w:tc>
        <w:tc>
          <w:tcPr>
            <w:tcW w:w="36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p>
        </w:tc>
        <w:tc>
          <w:tcPr>
            <w:tcW w:w="581"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p>
        </w:tc>
        <w:tc>
          <w:tcPr>
            <w:tcW w:w="94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rPr>
                <w:rFonts w:ascii="宋体" w:hAnsi="宋体" w:cs="宋体"/>
                <w:color w:val="000000"/>
                <w:sz w:val="21"/>
                <w:szCs w:val="21"/>
                <w:highlight w:val="white"/>
              </w:rPr>
            </w:pPr>
            <w:r w:rsidRPr="00397B95">
              <w:rPr>
                <w:rFonts w:ascii="宋体" w:hAnsi="宋体" w:cs="宋体" w:hint="eastAsia"/>
                <w:color w:val="000000"/>
                <w:sz w:val="21"/>
                <w:szCs w:val="21"/>
              </w:rPr>
              <w:t>用户帐号</w:t>
            </w:r>
          </w:p>
        </w:tc>
        <w:tc>
          <w:tcPr>
            <w:tcW w:w="1264" w:type="pct"/>
            <w:gridSpan w:val="3"/>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r w:rsidRPr="00397B95">
              <w:rPr>
                <w:rFonts w:ascii="宋体" w:hAnsi="宋体" w:cs="宋体" w:hint="eastAsia"/>
                <w:color w:val="000000"/>
                <w:sz w:val="21"/>
                <w:szCs w:val="21"/>
                <w:highlight w:val="white"/>
              </w:rPr>
              <w:t>V</w:t>
            </w:r>
            <w:r w:rsidRPr="00397B95">
              <w:rPr>
                <w:rFonts w:ascii="宋体" w:hAnsi="宋体" w:cs="宋体"/>
                <w:color w:val="000000"/>
                <w:sz w:val="21"/>
                <w:szCs w:val="21"/>
                <w:highlight w:val="white"/>
              </w:rPr>
              <w:t>4.2平安乡村新增</w:t>
            </w:r>
          </w:p>
        </w:tc>
      </w:tr>
      <w:tr w:rsidR="008C584C" w:rsidRPr="00397B95" w:rsidTr="00254D53">
        <w:trPr>
          <w:trHeight w:val="227"/>
        </w:trPr>
        <w:tc>
          <w:tcPr>
            <w:tcW w:w="1023" w:type="pct"/>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397B95" w:rsidRDefault="008C584C" w:rsidP="00254D53">
            <w:pPr>
              <w:jc w:val="both"/>
              <w:rPr>
                <w:rFonts w:ascii="宋体" w:hAnsi="宋体" w:cs="宋体"/>
                <w:color w:val="000000"/>
                <w:sz w:val="21"/>
                <w:szCs w:val="21"/>
                <w:highlight w:val="white"/>
              </w:rPr>
            </w:pPr>
            <w:r w:rsidRPr="00397B95">
              <w:rPr>
                <w:rFonts w:ascii="宋体" w:hAnsi="宋体" w:cs="宋体"/>
                <w:color w:val="000000"/>
                <w:sz w:val="21"/>
                <w:szCs w:val="21"/>
              </w:rPr>
              <w:t>hm_sn</w:t>
            </w:r>
          </w:p>
        </w:tc>
        <w:tc>
          <w:tcPr>
            <w:tcW w:w="818" w:type="pct"/>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p>
        </w:tc>
        <w:tc>
          <w:tcPr>
            <w:tcW w:w="36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p>
        </w:tc>
        <w:tc>
          <w:tcPr>
            <w:tcW w:w="581"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p>
        </w:tc>
        <w:tc>
          <w:tcPr>
            <w:tcW w:w="94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rPr>
                <w:rFonts w:ascii="宋体" w:hAnsi="宋体" w:cs="宋体"/>
                <w:color w:val="000000"/>
                <w:sz w:val="21"/>
                <w:szCs w:val="21"/>
                <w:highlight w:val="white"/>
              </w:rPr>
            </w:pPr>
            <w:r w:rsidRPr="00397B95">
              <w:rPr>
                <w:rFonts w:ascii="宋体" w:hAnsi="宋体" w:cs="宋体" w:hint="eastAsia"/>
                <w:color w:val="000000"/>
                <w:sz w:val="21"/>
                <w:szCs w:val="21"/>
              </w:rPr>
              <w:t>终端串号</w:t>
            </w:r>
          </w:p>
        </w:tc>
        <w:tc>
          <w:tcPr>
            <w:tcW w:w="1264" w:type="pct"/>
            <w:gridSpan w:val="3"/>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r w:rsidRPr="00397B95">
              <w:rPr>
                <w:rFonts w:ascii="宋体" w:hAnsi="宋体" w:cs="宋体" w:hint="eastAsia"/>
                <w:color w:val="000000"/>
                <w:sz w:val="21"/>
                <w:szCs w:val="21"/>
                <w:highlight w:val="white"/>
              </w:rPr>
              <w:t>V</w:t>
            </w:r>
            <w:r w:rsidRPr="00397B95">
              <w:rPr>
                <w:rFonts w:ascii="宋体" w:hAnsi="宋体" w:cs="宋体"/>
                <w:color w:val="000000"/>
                <w:sz w:val="21"/>
                <w:szCs w:val="21"/>
                <w:highlight w:val="white"/>
              </w:rPr>
              <w:t>4.2平安乡村新增</w:t>
            </w:r>
          </w:p>
        </w:tc>
      </w:tr>
      <w:tr w:rsidR="008C584C" w:rsidRPr="00397B95" w:rsidTr="00254D53">
        <w:trPr>
          <w:trHeight w:val="227"/>
        </w:trPr>
        <w:tc>
          <w:tcPr>
            <w:tcW w:w="1023" w:type="pct"/>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397B95" w:rsidRDefault="008C584C" w:rsidP="00254D53">
            <w:pPr>
              <w:jc w:val="both"/>
              <w:rPr>
                <w:rFonts w:ascii="宋体" w:hAnsi="宋体" w:cs="宋体"/>
                <w:color w:val="000000"/>
                <w:sz w:val="21"/>
                <w:szCs w:val="21"/>
                <w:highlight w:val="white"/>
              </w:rPr>
            </w:pPr>
            <w:r w:rsidRPr="00397B95">
              <w:rPr>
                <w:rFonts w:ascii="宋体" w:hAnsi="宋体" w:cs="宋体"/>
                <w:color w:val="000000"/>
                <w:sz w:val="21"/>
                <w:szCs w:val="21"/>
              </w:rPr>
              <w:t>hm_mac</w:t>
            </w:r>
          </w:p>
        </w:tc>
        <w:tc>
          <w:tcPr>
            <w:tcW w:w="818" w:type="pct"/>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p>
        </w:tc>
        <w:tc>
          <w:tcPr>
            <w:tcW w:w="36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p>
        </w:tc>
        <w:tc>
          <w:tcPr>
            <w:tcW w:w="581"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p>
        </w:tc>
        <w:tc>
          <w:tcPr>
            <w:tcW w:w="94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rPr>
                <w:rFonts w:ascii="宋体" w:hAnsi="宋体" w:cs="宋体"/>
                <w:color w:val="000000"/>
                <w:sz w:val="21"/>
                <w:szCs w:val="21"/>
                <w:highlight w:val="white"/>
              </w:rPr>
            </w:pPr>
            <w:r w:rsidRPr="00397B95">
              <w:rPr>
                <w:rFonts w:ascii="宋体" w:hAnsi="宋体" w:cs="宋体" w:hint="eastAsia"/>
                <w:color w:val="000000"/>
                <w:sz w:val="21"/>
                <w:szCs w:val="21"/>
              </w:rPr>
              <w:t>MAC地址</w:t>
            </w:r>
          </w:p>
        </w:tc>
        <w:tc>
          <w:tcPr>
            <w:tcW w:w="1264" w:type="pct"/>
            <w:gridSpan w:val="3"/>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r w:rsidRPr="00397B95">
              <w:rPr>
                <w:rFonts w:ascii="宋体" w:hAnsi="宋体" w:cs="宋体" w:hint="eastAsia"/>
                <w:color w:val="000000"/>
                <w:sz w:val="21"/>
                <w:szCs w:val="21"/>
                <w:highlight w:val="white"/>
              </w:rPr>
              <w:t>V</w:t>
            </w:r>
            <w:r w:rsidRPr="00397B95">
              <w:rPr>
                <w:rFonts w:ascii="宋体" w:hAnsi="宋体" w:cs="宋体"/>
                <w:color w:val="000000"/>
                <w:sz w:val="21"/>
                <w:szCs w:val="21"/>
                <w:highlight w:val="white"/>
              </w:rPr>
              <w:t>4.2平安乡村新增</w:t>
            </w:r>
          </w:p>
        </w:tc>
      </w:tr>
      <w:tr w:rsidR="008C584C" w:rsidRPr="00397B95" w:rsidTr="00254D53">
        <w:trPr>
          <w:trHeight w:val="227"/>
        </w:trPr>
        <w:tc>
          <w:tcPr>
            <w:tcW w:w="1023" w:type="pct"/>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397B95" w:rsidRDefault="008C584C" w:rsidP="00254D53">
            <w:pPr>
              <w:jc w:val="both"/>
              <w:rPr>
                <w:rFonts w:ascii="宋体" w:hAnsi="宋体" w:cs="宋体"/>
                <w:color w:val="000000"/>
                <w:sz w:val="21"/>
                <w:szCs w:val="21"/>
                <w:highlight w:val="white"/>
              </w:rPr>
            </w:pPr>
            <w:r w:rsidRPr="00397B95">
              <w:rPr>
                <w:rFonts w:ascii="宋体" w:hAnsi="宋体" w:cs="宋体"/>
                <w:color w:val="000000"/>
                <w:sz w:val="21"/>
                <w:szCs w:val="21"/>
              </w:rPr>
              <w:t>hm_offer_type</w:t>
            </w:r>
          </w:p>
        </w:tc>
        <w:tc>
          <w:tcPr>
            <w:tcW w:w="818" w:type="pct"/>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p>
        </w:tc>
        <w:tc>
          <w:tcPr>
            <w:tcW w:w="36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p>
        </w:tc>
        <w:tc>
          <w:tcPr>
            <w:tcW w:w="581"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p>
        </w:tc>
        <w:tc>
          <w:tcPr>
            <w:tcW w:w="94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rPr>
                <w:rFonts w:ascii="宋体" w:hAnsi="宋体" w:cs="宋体"/>
                <w:color w:val="000000"/>
                <w:sz w:val="21"/>
                <w:szCs w:val="21"/>
                <w:highlight w:val="white"/>
              </w:rPr>
            </w:pPr>
            <w:r w:rsidRPr="00397B95">
              <w:rPr>
                <w:rFonts w:ascii="宋体" w:hAnsi="宋体" w:cs="宋体" w:hint="eastAsia"/>
                <w:color w:val="000000"/>
                <w:sz w:val="21"/>
                <w:szCs w:val="21"/>
              </w:rPr>
              <w:t>机型编码</w:t>
            </w:r>
          </w:p>
        </w:tc>
        <w:tc>
          <w:tcPr>
            <w:tcW w:w="1264" w:type="pct"/>
            <w:gridSpan w:val="3"/>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r w:rsidRPr="00397B95">
              <w:rPr>
                <w:rFonts w:ascii="宋体" w:hAnsi="宋体" w:cs="宋体" w:hint="eastAsia"/>
                <w:color w:val="000000"/>
                <w:sz w:val="21"/>
                <w:szCs w:val="21"/>
                <w:highlight w:val="white"/>
              </w:rPr>
              <w:t>V</w:t>
            </w:r>
            <w:r w:rsidRPr="00397B95">
              <w:rPr>
                <w:rFonts w:ascii="宋体" w:hAnsi="宋体" w:cs="宋体"/>
                <w:color w:val="000000"/>
                <w:sz w:val="21"/>
                <w:szCs w:val="21"/>
                <w:highlight w:val="white"/>
              </w:rPr>
              <w:t>4.2平安乡村新增</w:t>
            </w:r>
          </w:p>
        </w:tc>
      </w:tr>
      <w:tr w:rsidR="008C584C" w:rsidRPr="00397B95" w:rsidTr="00254D53">
        <w:trPr>
          <w:trHeight w:val="227"/>
        </w:trPr>
        <w:tc>
          <w:tcPr>
            <w:tcW w:w="1023" w:type="pct"/>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397B95" w:rsidRDefault="008C584C" w:rsidP="00254D53">
            <w:pPr>
              <w:jc w:val="both"/>
              <w:rPr>
                <w:rFonts w:ascii="宋体" w:hAnsi="宋体" w:cs="宋体"/>
                <w:color w:val="000000"/>
                <w:sz w:val="21"/>
                <w:szCs w:val="21"/>
                <w:highlight w:val="white"/>
              </w:rPr>
            </w:pPr>
            <w:r w:rsidRPr="00397B95">
              <w:rPr>
                <w:rFonts w:ascii="宋体" w:hAnsi="宋体" w:cs="宋体"/>
                <w:color w:val="000000"/>
                <w:sz w:val="21"/>
                <w:szCs w:val="21"/>
              </w:rPr>
              <w:t>hm_type_name</w:t>
            </w:r>
          </w:p>
        </w:tc>
        <w:tc>
          <w:tcPr>
            <w:tcW w:w="818" w:type="pct"/>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p>
        </w:tc>
        <w:tc>
          <w:tcPr>
            <w:tcW w:w="36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p>
        </w:tc>
        <w:tc>
          <w:tcPr>
            <w:tcW w:w="581"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p>
        </w:tc>
        <w:tc>
          <w:tcPr>
            <w:tcW w:w="94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rPr>
                <w:rFonts w:ascii="宋体" w:hAnsi="宋体" w:cs="宋体"/>
                <w:color w:val="000000"/>
                <w:sz w:val="21"/>
                <w:szCs w:val="21"/>
                <w:highlight w:val="white"/>
              </w:rPr>
            </w:pPr>
            <w:r w:rsidRPr="00397B95">
              <w:rPr>
                <w:rFonts w:ascii="宋体" w:hAnsi="宋体" w:cs="宋体" w:hint="eastAsia"/>
                <w:color w:val="000000"/>
                <w:sz w:val="21"/>
                <w:szCs w:val="21"/>
              </w:rPr>
              <w:t>机型名称</w:t>
            </w:r>
          </w:p>
        </w:tc>
        <w:tc>
          <w:tcPr>
            <w:tcW w:w="1264" w:type="pct"/>
            <w:gridSpan w:val="3"/>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r w:rsidRPr="00397B95">
              <w:rPr>
                <w:rFonts w:ascii="宋体" w:hAnsi="宋体" w:cs="宋体" w:hint="eastAsia"/>
                <w:color w:val="000000"/>
                <w:sz w:val="21"/>
                <w:szCs w:val="21"/>
                <w:highlight w:val="white"/>
              </w:rPr>
              <w:t>V</w:t>
            </w:r>
            <w:r w:rsidRPr="00397B95">
              <w:rPr>
                <w:rFonts w:ascii="宋体" w:hAnsi="宋体" w:cs="宋体"/>
                <w:color w:val="000000"/>
                <w:sz w:val="21"/>
                <w:szCs w:val="21"/>
                <w:highlight w:val="white"/>
              </w:rPr>
              <w:t>4.2平安乡村新增</w:t>
            </w:r>
          </w:p>
        </w:tc>
      </w:tr>
      <w:tr w:rsidR="008C584C" w:rsidRPr="00397B95" w:rsidTr="00254D53">
        <w:trPr>
          <w:trHeight w:val="227"/>
        </w:trPr>
        <w:tc>
          <w:tcPr>
            <w:tcW w:w="1023" w:type="pct"/>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397B95" w:rsidRDefault="008C584C" w:rsidP="00254D53">
            <w:pPr>
              <w:jc w:val="both"/>
              <w:rPr>
                <w:rFonts w:ascii="宋体" w:hAnsi="宋体" w:cs="宋体"/>
                <w:color w:val="000000"/>
                <w:sz w:val="21"/>
                <w:szCs w:val="21"/>
                <w:highlight w:val="white"/>
              </w:rPr>
            </w:pPr>
            <w:r w:rsidRPr="00397B95">
              <w:rPr>
                <w:rFonts w:ascii="宋体" w:hAnsi="宋体" w:cs="宋体"/>
                <w:color w:val="000000"/>
                <w:sz w:val="21"/>
                <w:szCs w:val="21"/>
              </w:rPr>
              <w:t>hm_mold_type</w:t>
            </w:r>
          </w:p>
        </w:tc>
        <w:tc>
          <w:tcPr>
            <w:tcW w:w="818" w:type="pct"/>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p>
        </w:tc>
        <w:tc>
          <w:tcPr>
            <w:tcW w:w="36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p>
        </w:tc>
        <w:tc>
          <w:tcPr>
            <w:tcW w:w="581"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p>
        </w:tc>
        <w:tc>
          <w:tcPr>
            <w:tcW w:w="94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rPr>
                <w:rFonts w:ascii="宋体" w:hAnsi="宋体" w:cs="宋体"/>
                <w:color w:val="000000"/>
                <w:sz w:val="21"/>
                <w:szCs w:val="21"/>
                <w:highlight w:val="white"/>
              </w:rPr>
            </w:pPr>
            <w:r w:rsidRPr="00397B95">
              <w:rPr>
                <w:rFonts w:ascii="宋体" w:hAnsi="宋体" w:cs="宋体" w:hint="eastAsia"/>
                <w:color w:val="000000"/>
                <w:sz w:val="21"/>
                <w:szCs w:val="21"/>
              </w:rPr>
              <w:t>类型编码</w:t>
            </w:r>
          </w:p>
        </w:tc>
        <w:tc>
          <w:tcPr>
            <w:tcW w:w="1264" w:type="pct"/>
            <w:gridSpan w:val="3"/>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r w:rsidRPr="00397B95">
              <w:rPr>
                <w:rFonts w:ascii="宋体" w:hAnsi="宋体" w:cs="宋体" w:hint="eastAsia"/>
                <w:color w:val="000000"/>
                <w:sz w:val="21"/>
                <w:szCs w:val="21"/>
                <w:highlight w:val="white"/>
              </w:rPr>
              <w:t>V</w:t>
            </w:r>
            <w:r w:rsidRPr="00397B95">
              <w:rPr>
                <w:rFonts w:ascii="宋体" w:hAnsi="宋体" w:cs="宋体"/>
                <w:color w:val="000000"/>
                <w:sz w:val="21"/>
                <w:szCs w:val="21"/>
                <w:highlight w:val="white"/>
              </w:rPr>
              <w:t>4.2平安乡村新增</w:t>
            </w:r>
          </w:p>
        </w:tc>
      </w:tr>
      <w:tr w:rsidR="008C584C" w:rsidRPr="00397B95" w:rsidTr="00254D53">
        <w:trPr>
          <w:trHeight w:val="227"/>
        </w:trPr>
        <w:tc>
          <w:tcPr>
            <w:tcW w:w="1023" w:type="pct"/>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397B95" w:rsidRDefault="008C584C" w:rsidP="00254D53">
            <w:pPr>
              <w:jc w:val="both"/>
              <w:rPr>
                <w:rFonts w:ascii="宋体" w:hAnsi="宋体" w:cs="宋体"/>
                <w:color w:val="000000"/>
                <w:sz w:val="21"/>
                <w:szCs w:val="21"/>
                <w:highlight w:val="white"/>
              </w:rPr>
            </w:pPr>
            <w:r w:rsidRPr="00397B95">
              <w:rPr>
                <w:rFonts w:ascii="宋体" w:hAnsi="宋体" w:cs="宋体"/>
                <w:color w:val="000000"/>
                <w:sz w:val="21"/>
                <w:szCs w:val="21"/>
              </w:rPr>
              <w:t>hm_platform_type</w:t>
            </w:r>
          </w:p>
        </w:tc>
        <w:tc>
          <w:tcPr>
            <w:tcW w:w="818" w:type="pct"/>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p>
        </w:tc>
        <w:tc>
          <w:tcPr>
            <w:tcW w:w="36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p>
        </w:tc>
        <w:tc>
          <w:tcPr>
            <w:tcW w:w="581"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p>
        </w:tc>
        <w:tc>
          <w:tcPr>
            <w:tcW w:w="94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rPr>
                <w:rFonts w:ascii="宋体" w:hAnsi="宋体" w:cs="宋体"/>
                <w:color w:val="000000"/>
                <w:sz w:val="21"/>
                <w:szCs w:val="21"/>
                <w:highlight w:val="white"/>
              </w:rPr>
            </w:pPr>
            <w:r w:rsidRPr="00397B95">
              <w:rPr>
                <w:rFonts w:ascii="宋体" w:hAnsi="宋体" w:cs="宋体" w:hint="eastAsia"/>
                <w:color w:val="000000"/>
                <w:sz w:val="21"/>
                <w:szCs w:val="21"/>
              </w:rPr>
              <w:t>平台类型</w:t>
            </w:r>
          </w:p>
        </w:tc>
        <w:tc>
          <w:tcPr>
            <w:tcW w:w="1264" w:type="pct"/>
            <w:gridSpan w:val="3"/>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r w:rsidRPr="00397B95">
              <w:rPr>
                <w:rFonts w:ascii="宋体" w:hAnsi="宋体" w:cs="宋体" w:hint="eastAsia"/>
                <w:color w:val="000000"/>
                <w:sz w:val="21"/>
                <w:szCs w:val="21"/>
                <w:highlight w:val="white"/>
              </w:rPr>
              <w:t>V</w:t>
            </w:r>
            <w:r w:rsidRPr="00397B95">
              <w:rPr>
                <w:rFonts w:ascii="宋体" w:hAnsi="宋体" w:cs="宋体"/>
                <w:color w:val="000000"/>
                <w:sz w:val="21"/>
                <w:szCs w:val="21"/>
                <w:highlight w:val="white"/>
              </w:rPr>
              <w:t>4.2平安乡村新增</w:t>
            </w:r>
          </w:p>
        </w:tc>
      </w:tr>
      <w:tr w:rsidR="008C584C" w:rsidRPr="00397B95" w:rsidTr="00254D53">
        <w:trPr>
          <w:trHeight w:val="227"/>
        </w:trPr>
        <w:tc>
          <w:tcPr>
            <w:tcW w:w="1023" w:type="pct"/>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397B95" w:rsidRDefault="008C584C" w:rsidP="00254D53">
            <w:pPr>
              <w:jc w:val="both"/>
              <w:rPr>
                <w:rFonts w:ascii="宋体" w:hAnsi="宋体" w:cs="宋体"/>
                <w:color w:val="000000"/>
                <w:sz w:val="21"/>
                <w:szCs w:val="21"/>
                <w:highlight w:val="white"/>
              </w:rPr>
            </w:pPr>
            <w:r w:rsidRPr="00397B95">
              <w:rPr>
                <w:rFonts w:ascii="宋体" w:hAnsi="宋体" w:cs="宋体"/>
                <w:color w:val="000000"/>
                <w:sz w:val="21"/>
                <w:szCs w:val="21"/>
              </w:rPr>
              <w:t>hm_cloud_fee</w:t>
            </w:r>
          </w:p>
        </w:tc>
        <w:tc>
          <w:tcPr>
            <w:tcW w:w="818" w:type="pct"/>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p>
        </w:tc>
        <w:tc>
          <w:tcPr>
            <w:tcW w:w="36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p>
        </w:tc>
        <w:tc>
          <w:tcPr>
            <w:tcW w:w="581"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p>
        </w:tc>
        <w:tc>
          <w:tcPr>
            <w:tcW w:w="94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rPr>
                <w:rFonts w:ascii="宋体" w:hAnsi="宋体" w:cs="宋体"/>
                <w:color w:val="000000"/>
                <w:sz w:val="21"/>
                <w:szCs w:val="21"/>
                <w:highlight w:val="white"/>
              </w:rPr>
            </w:pPr>
            <w:r w:rsidRPr="00397B95">
              <w:rPr>
                <w:rFonts w:ascii="宋体" w:hAnsi="宋体" w:cs="宋体" w:hint="eastAsia"/>
                <w:color w:val="000000"/>
                <w:sz w:val="21"/>
                <w:szCs w:val="21"/>
              </w:rPr>
              <w:t>云存储资费</w:t>
            </w:r>
          </w:p>
        </w:tc>
        <w:tc>
          <w:tcPr>
            <w:tcW w:w="1264" w:type="pct"/>
            <w:gridSpan w:val="3"/>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r w:rsidRPr="00397B95">
              <w:rPr>
                <w:rFonts w:ascii="宋体" w:hAnsi="宋体" w:cs="宋体" w:hint="eastAsia"/>
                <w:color w:val="000000"/>
                <w:sz w:val="21"/>
                <w:szCs w:val="21"/>
                <w:highlight w:val="white"/>
              </w:rPr>
              <w:t>V</w:t>
            </w:r>
            <w:r w:rsidRPr="00397B95">
              <w:rPr>
                <w:rFonts w:ascii="宋体" w:hAnsi="宋体" w:cs="宋体"/>
                <w:color w:val="000000"/>
                <w:sz w:val="21"/>
                <w:szCs w:val="21"/>
                <w:highlight w:val="white"/>
              </w:rPr>
              <w:t>4.2平安乡村新增</w:t>
            </w:r>
          </w:p>
        </w:tc>
      </w:tr>
      <w:tr w:rsidR="008C584C" w:rsidRPr="00397B95" w:rsidTr="00254D53">
        <w:trPr>
          <w:trHeight w:val="227"/>
        </w:trPr>
        <w:tc>
          <w:tcPr>
            <w:tcW w:w="1023" w:type="pct"/>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397B95" w:rsidRDefault="008C584C" w:rsidP="00254D53">
            <w:pPr>
              <w:jc w:val="both"/>
              <w:rPr>
                <w:rFonts w:ascii="宋体" w:hAnsi="宋体" w:cs="宋体"/>
                <w:color w:val="000000"/>
                <w:sz w:val="21"/>
                <w:szCs w:val="21"/>
                <w:highlight w:val="white"/>
              </w:rPr>
            </w:pPr>
            <w:r w:rsidRPr="00397B95">
              <w:rPr>
                <w:rFonts w:ascii="宋体" w:hAnsi="宋体" w:cs="宋体"/>
                <w:color w:val="000000"/>
                <w:sz w:val="21"/>
                <w:szCs w:val="21"/>
              </w:rPr>
              <w:t>hm_offer_name</w:t>
            </w:r>
          </w:p>
        </w:tc>
        <w:tc>
          <w:tcPr>
            <w:tcW w:w="818" w:type="pct"/>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p>
        </w:tc>
        <w:tc>
          <w:tcPr>
            <w:tcW w:w="36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p>
        </w:tc>
        <w:tc>
          <w:tcPr>
            <w:tcW w:w="581"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p>
        </w:tc>
        <w:tc>
          <w:tcPr>
            <w:tcW w:w="94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rPr>
                <w:rFonts w:ascii="宋体" w:hAnsi="宋体" w:cs="宋体"/>
                <w:color w:val="000000"/>
                <w:sz w:val="21"/>
                <w:szCs w:val="21"/>
                <w:highlight w:val="white"/>
              </w:rPr>
            </w:pPr>
            <w:r w:rsidRPr="00397B95">
              <w:rPr>
                <w:rFonts w:ascii="宋体" w:hAnsi="宋体" w:cs="宋体" w:hint="eastAsia"/>
                <w:color w:val="000000"/>
                <w:sz w:val="21"/>
                <w:szCs w:val="21"/>
              </w:rPr>
              <w:t>摄像头商品名称</w:t>
            </w:r>
          </w:p>
        </w:tc>
        <w:tc>
          <w:tcPr>
            <w:tcW w:w="1264" w:type="pct"/>
            <w:gridSpan w:val="3"/>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r w:rsidRPr="00397B95">
              <w:rPr>
                <w:rFonts w:ascii="宋体" w:hAnsi="宋体" w:cs="宋体" w:hint="eastAsia"/>
                <w:color w:val="000000"/>
                <w:sz w:val="21"/>
                <w:szCs w:val="21"/>
                <w:highlight w:val="white"/>
              </w:rPr>
              <w:t>V</w:t>
            </w:r>
            <w:r w:rsidRPr="00397B95">
              <w:rPr>
                <w:rFonts w:ascii="宋体" w:hAnsi="宋体" w:cs="宋体"/>
                <w:color w:val="000000"/>
                <w:sz w:val="21"/>
                <w:szCs w:val="21"/>
                <w:highlight w:val="white"/>
              </w:rPr>
              <w:t>4.2平安乡村新增</w:t>
            </w:r>
          </w:p>
        </w:tc>
      </w:tr>
      <w:tr w:rsidR="008C584C" w:rsidRPr="00397B95" w:rsidTr="00254D53">
        <w:trPr>
          <w:trHeight w:val="227"/>
        </w:trPr>
        <w:tc>
          <w:tcPr>
            <w:tcW w:w="1023" w:type="pct"/>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397B95" w:rsidRDefault="008C584C" w:rsidP="00254D53">
            <w:pPr>
              <w:jc w:val="both"/>
              <w:rPr>
                <w:rFonts w:ascii="宋体" w:hAnsi="宋体" w:cs="宋体"/>
                <w:color w:val="000000"/>
                <w:sz w:val="21"/>
                <w:szCs w:val="21"/>
                <w:highlight w:val="white"/>
              </w:rPr>
            </w:pPr>
            <w:r w:rsidRPr="00397B95">
              <w:rPr>
                <w:rFonts w:ascii="宋体" w:hAnsi="宋体" w:cs="宋体"/>
                <w:color w:val="000000"/>
                <w:sz w:val="21"/>
                <w:szCs w:val="21"/>
              </w:rPr>
              <w:t>hm_project_yd</w:t>
            </w:r>
          </w:p>
        </w:tc>
        <w:tc>
          <w:tcPr>
            <w:tcW w:w="818" w:type="pct"/>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p>
        </w:tc>
        <w:tc>
          <w:tcPr>
            <w:tcW w:w="36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p>
        </w:tc>
        <w:tc>
          <w:tcPr>
            <w:tcW w:w="581"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p>
        </w:tc>
        <w:tc>
          <w:tcPr>
            <w:tcW w:w="1013" w:type="pct"/>
            <w:gridSpan w:val="4"/>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rPr>
                <w:rFonts w:ascii="宋体" w:hAnsi="宋体" w:cs="宋体"/>
                <w:color w:val="000000"/>
                <w:sz w:val="21"/>
                <w:szCs w:val="21"/>
              </w:rPr>
            </w:pPr>
            <w:r w:rsidRPr="00397B95">
              <w:rPr>
                <w:rFonts w:ascii="宋体" w:hAnsi="宋体" w:cs="宋体" w:hint="eastAsia"/>
                <w:color w:val="000000"/>
                <w:sz w:val="21"/>
                <w:szCs w:val="21"/>
              </w:rPr>
              <w:t>联网绑定基础安装</w:t>
            </w:r>
          </w:p>
          <w:p w:rsidR="008C584C" w:rsidRPr="00397B95" w:rsidRDefault="008C584C" w:rsidP="00254D53">
            <w:pPr>
              <w:rPr>
                <w:rFonts w:ascii="宋体" w:hAnsi="宋体" w:cs="宋体"/>
                <w:color w:val="000000"/>
                <w:sz w:val="21"/>
                <w:szCs w:val="21"/>
                <w:highlight w:val="white"/>
              </w:rPr>
            </w:pPr>
            <w:r w:rsidRPr="00397B95">
              <w:rPr>
                <w:rFonts w:hint="eastAsia"/>
                <w:color w:val="000000"/>
                <w:sz w:val="21"/>
                <w:szCs w:val="21"/>
              </w:rPr>
              <w:t>枚举值：</w:t>
            </w:r>
            <w:r w:rsidRPr="00397B95">
              <w:rPr>
                <w:rFonts w:ascii="Calibri" w:hAnsi="Calibri" w:cs="Calibri"/>
                <w:color w:val="000000"/>
                <w:sz w:val="21"/>
                <w:szCs w:val="21"/>
              </w:rPr>
              <w:t>1-</w:t>
            </w:r>
            <w:r w:rsidRPr="00397B95">
              <w:rPr>
                <w:rFonts w:hint="eastAsia"/>
                <w:color w:val="000000"/>
                <w:sz w:val="21"/>
                <w:szCs w:val="21"/>
              </w:rPr>
              <w:t>是，</w:t>
            </w:r>
            <w:r w:rsidRPr="00397B95">
              <w:rPr>
                <w:rFonts w:ascii="Calibri" w:hAnsi="Calibri" w:cs="Calibri"/>
                <w:color w:val="000000"/>
                <w:sz w:val="21"/>
                <w:szCs w:val="21"/>
              </w:rPr>
              <w:t>2-</w:t>
            </w:r>
            <w:r w:rsidRPr="00397B95">
              <w:rPr>
                <w:rFonts w:hint="eastAsia"/>
                <w:color w:val="000000"/>
                <w:sz w:val="21"/>
                <w:szCs w:val="21"/>
              </w:rPr>
              <w:t>否</w:t>
            </w:r>
          </w:p>
        </w:tc>
        <w:tc>
          <w:tcPr>
            <w:tcW w:w="1198" w:type="pct"/>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r w:rsidRPr="00397B95">
              <w:rPr>
                <w:rFonts w:ascii="宋体" w:hAnsi="宋体" w:cs="宋体" w:hint="eastAsia"/>
                <w:color w:val="000000"/>
                <w:sz w:val="21"/>
                <w:szCs w:val="21"/>
                <w:highlight w:val="white"/>
              </w:rPr>
              <w:t>V</w:t>
            </w:r>
            <w:r w:rsidRPr="00397B95">
              <w:rPr>
                <w:rFonts w:ascii="宋体" w:hAnsi="宋体" w:cs="宋体"/>
                <w:color w:val="000000"/>
                <w:sz w:val="21"/>
                <w:szCs w:val="21"/>
                <w:highlight w:val="white"/>
              </w:rPr>
              <w:t>4.2平安乡村新增</w:t>
            </w:r>
          </w:p>
        </w:tc>
      </w:tr>
      <w:tr w:rsidR="008C584C" w:rsidRPr="00397B95" w:rsidTr="00254D53">
        <w:trPr>
          <w:trHeight w:val="227"/>
        </w:trPr>
        <w:tc>
          <w:tcPr>
            <w:tcW w:w="1023" w:type="pct"/>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397B95" w:rsidRDefault="008C584C" w:rsidP="00254D53">
            <w:pPr>
              <w:jc w:val="both"/>
              <w:rPr>
                <w:rFonts w:ascii="宋体" w:hAnsi="宋体" w:cs="宋体"/>
                <w:color w:val="000000"/>
                <w:sz w:val="21"/>
                <w:szCs w:val="21"/>
                <w:highlight w:val="white"/>
              </w:rPr>
            </w:pPr>
            <w:r w:rsidRPr="00397B95">
              <w:rPr>
                <w:rFonts w:ascii="宋体" w:hAnsi="宋体" w:cs="宋体"/>
                <w:color w:val="000000"/>
                <w:sz w:val="21"/>
                <w:szCs w:val="21"/>
              </w:rPr>
              <w:t>hm_project_zx</w:t>
            </w:r>
          </w:p>
        </w:tc>
        <w:tc>
          <w:tcPr>
            <w:tcW w:w="818" w:type="pct"/>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p>
        </w:tc>
        <w:tc>
          <w:tcPr>
            <w:tcW w:w="36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p>
        </w:tc>
        <w:tc>
          <w:tcPr>
            <w:tcW w:w="581"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highlight w:val="white"/>
              </w:rPr>
            </w:pPr>
          </w:p>
        </w:tc>
        <w:tc>
          <w:tcPr>
            <w:tcW w:w="947" w:type="pct"/>
            <w:gridSpan w:val="2"/>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rPr>
                <w:rFonts w:ascii="宋体" w:hAnsi="宋体" w:cs="宋体"/>
                <w:color w:val="000000"/>
                <w:sz w:val="21"/>
                <w:szCs w:val="21"/>
              </w:rPr>
            </w:pPr>
            <w:r w:rsidRPr="00397B95">
              <w:rPr>
                <w:rFonts w:ascii="宋体" w:hAnsi="宋体" w:cs="宋体" w:hint="eastAsia"/>
                <w:color w:val="000000"/>
                <w:sz w:val="21"/>
                <w:szCs w:val="21"/>
              </w:rPr>
              <w:t>引电装箱复杂安装</w:t>
            </w:r>
          </w:p>
          <w:p w:rsidR="008C584C" w:rsidRPr="00397B95" w:rsidRDefault="008C584C" w:rsidP="00254D53">
            <w:pPr>
              <w:rPr>
                <w:rFonts w:ascii="宋体" w:hAnsi="宋体" w:cs="宋体"/>
                <w:color w:val="000000"/>
                <w:sz w:val="21"/>
                <w:szCs w:val="21"/>
                <w:highlight w:val="white"/>
              </w:rPr>
            </w:pPr>
            <w:r w:rsidRPr="00397B95">
              <w:rPr>
                <w:rFonts w:hint="eastAsia"/>
                <w:color w:val="000000"/>
                <w:sz w:val="21"/>
                <w:szCs w:val="21"/>
              </w:rPr>
              <w:t>枚举值：</w:t>
            </w:r>
            <w:r w:rsidRPr="00397B95">
              <w:rPr>
                <w:rFonts w:ascii="Calibri" w:hAnsi="Calibri" w:cs="Calibri"/>
                <w:color w:val="000000"/>
                <w:sz w:val="21"/>
                <w:szCs w:val="21"/>
              </w:rPr>
              <w:t>1-</w:t>
            </w:r>
            <w:r w:rsidRPr="00397B95">
              <w:rPr>
                <w:rFonts w:hint="eastAsia"/>
                <w:color w:val="000000"/>
                <w:sz w:val="21"/>
                <w:szCs w:val="21"/>
              </w:rPr>
              <w:t>是，</w:t>
            </w:r>
            <w:r w:rsidRPr="00397B95">
              <w:rPr>
                <w:rFonts w:ascii="Calibri" w:hAnsi="Calibri" w:cs="Calibri"/>
                <w:color w:val="000000"/>
                <w:sz w:val="21"/>
                <w:szCs w:val="21"/>
              </w:rPr>
              <w:lastRenderedPageBreak/>
              <w:t>2-</w:t>
            </w:r>
            <w:r w:rsidRPr="00397B95">
              <w:rPr>
                <w:rFonts w:hint="eastAsia"/>
                <w:color w:val="000000"/>
                <w:sz w:val="21"/>
                <w:szCs w:val="21"/>
              </w:rPr>
              <w:t>否</w:t>
            </w:r>
          </w:p>
        </w:tc>
        <w:tc>
          <w:tcPr>
            <w:tcW w:w="1264" w:type="pct"/>
            <w:gridSpan w:val="3"/>
            <w:tcBorders>
              <w:top w:val="single" w:sz="8" w:space="0" w:color="auto"/>
              <w:left w:val="nil"/>
              <w:bottom w:val="single" w:sz="8" w:space="0" w:color="auto"/>
              <w:right w:val="single" w:sz="8" w:space="0" w:color="auto"/>
            </w:tcBorders>
            <w:shd w:val="clear" w:color="auto" w:fill="FFFFFF"/>
          </w:tcPr>
          <w:p w:rsidR="008C584C" w:rsidRPr="00397B95" w:rsidRDefault="008C584C" w:rsidP="00254D53">
            <w:pPr>
              <w:rPr>
                <w:rFonts w:ascii="宋体" w:hAnsi="宋体" w:cs="宋体"/>
                <w:color w:val="000000"/>
                <w:sz w:val="21"/>
                <w:szCs w:val="21"/>
                <w:highlight w:val="white"/>
              </w:rPr>
            </w:pPr>
            <w:r w:rsidRPr="00397B95">
              <w:rPr>
                <w:rFonts w:ascii="宋体" w:hAnsi="宋体" w:cs="宋体" w:hint="eastAsia"/>
                <w:color w:val="000000"/>
                <w:sz w:val="21"/>
                <w:szCs w:val="21"/>
                <w:highlight w:val="white"/>
              </w:rPr>
              <w:lastRenderedPageBreak/>
              <w:t>V</w:t>
            </w:r>
            <w:r w:rsidRPr="00397B95">
              <w:rPr>
                <w:rFonts w:ascii="宋体" w:hAnsi="宋体" w:cs="宋体"/>
                <w:color w:val="000000"/>
                <w:sz w:val="21"/>
                <w:szCs w:val="21"/>
                <w:highlight w:val="white"/>
              </w:rPr>
              <w:t>4.2平安乡村新增</w:t>
            </w:r>
          </w:p>
        </w:tc>
      </w:tr>
    </w:tbl>
    <w:p w:rsidR="008C584C" w:rsidRPr="00397B95" w:rsidRDefault="008C584C" w:rsidP="008C584C">
      <w:pPr>
        <w:rPr>
          <w:color w:val="000000"/>
        </w:rPr>
      </w:pPr>
      <w:r w:rsidRPr="00397B95">
        <w:rPr>
          <w:rFonts w:hint="eastAsia"/>
          <w:color w:val="000000"/>
        </w:rPr>
        <w:lastRenderedPageBreak/>
        <w:t>参考</w:t>
      </w:r>
      <w:r w:rsidRPr="00397B95">
        <w:rPr>
          <w:rFonts w:hint="eastAsia"/>
          <w:color w:val="000000"/>
        </w:rPr>
        <w:t>xml</w:t>
      </w:r>
      <w:r w:rsidRPr="00397B95">
        <w:rPr>
          <w:rFonts w:hint="eastAsia"/>
          <w:color w:val="000000"/>
        </w:rPr>
        <w:t>报文格式：</w:t>
      </w:r>
    </w:p>
    <w:p w:rsidR="008C584C" w:rsidRPr="00397B95" w:rsidRDefault="008C584C" w:rsidP="008C584C">
      <w:pPr>
        <w:rPr>
          <w:color w:val="000000"/>
        </w:rPr>
      </w:pPr>
      <w:r w:rsidRPr="00397B95">
        <w:rPr>
          <w:color w:val="000000"/>
        </w:rPr>
        <w:t>&lt;?xml version="1.0" encoding="UTF-8"?&gt;</w:t>
      </w:r>
    </w:p>
    <w:p w:rsidR="008C584C" w:rsidRPr="00397B95" w:rsidRDefault="008C584C" w:rsidP="008C584C">
      <w:pPr>
        <w:rPr>
          <w:color w:val="000000"/>
        </w:rPr>
      </w:pPr>
      <w:r w:rsidRPr="00397B95">
        <w:rPr>
          <w:rFonts w:hint="eastAsia"/>
          <w:color w:val="000000"/>
        </w:rPr>
        <w:t>&lt;Data&gt;</w:t>
      </w:r>
    </w:p>
    <w:p w:rsidR="008C584C" w:rsidRPr="00397B95" w:rsidRDefault="008C584C" w:rsidP="008C584C">
      <w:pPr>
        <w:ind w:firstLine="480"/>
        <w:rPr>
          <w:color w:val="000000"/>
        </w:rPr>
      </w:pPr>
      <w:r w:rsidRPr="00397B95">
        <w:rPr>
          <w:rFonts w:hint="eastAsia"/>
          <w:color w:val="000000"/>
        </w:rPr>
        <w:t>&lt;</w:t>
      </w:r>
      <w:r w:rsidRPr="00397B95">
        <w:rPr>
          <w:color w:val="000000"/>
        </w:rPr>
        <w:t xml:space="preserve"> Params</w:t>
      </w:r>
      <w:r w:rsidRPr="00397B95">
        <w:rPr>
          <w:rFonts w:hint="eastAsia"/>
          <w:color w:val="000000"/>
        </w:rPr>
        <w:t>&gt;</w:t>
      </w:r>
    </w:p>
    <w:p w:rsidR="008C584C" w:rsidRPr="00397B95" w:rsidRDefault="008C584C" w:rsidP="008C584C">
      <w:pPr>
        <w:ind w:firstLine="480"/>
        <w:rPr>
          <w:color w:val="000000"/>
        </w:rPr>
      </w:pPr>
      <w:r w:rsidRPr="00397B95">
        <w:rPr>
          <w:rFonts w:hint="eastAsia"/>
          <w:color w:val="000000"/>
        </w:rPr>
        <w:tab/>
        <w:t>&lt;</w:t>
      </w:r>
      <w:r w:rsidRPr="00397B95">
        <w:rPr>
          <w:color w:val="000000"/>
        </w:rPr>
        <w:t xml:space="preserve"> request</w:t>
      </w:r>
      <w:r w:rsidRPr="00397B95">
        <w:rPr>
          <w:rFonts w:hint="eastAsia"/>
          <w:color w:val="000000"/>
        </w:rPr>
        <w:t>_t</w:t>
      </w:r>
      <w:r w:rsidRPr="00397B95">
        <w:rPr>
          <w:color w:val="000000"/>
        </w:rPr>
        <w:t>ype</w:t>
      </w:r>
      <w:r w:rsidRPr="00397B95">
        <w:rPr>
          <w:rFonts w:hint="eastAsia"/>
          <w:color w:val="000000"/>
        </w:rPr>
        <w:t xml:space="preserve"> &gt;&lt;/</w:t>
      </w:r>
      <w:r w:rsidRPr="00397B95">
        <w:rPr>
          <w:color w:val="000000"/>
        </w:rPr>
        <w:t xml:space="preserve"> request</w:t>
      </w:r>
      <w:r w:rsidRPr="00397B95">
        <w:rPr>
          <w:rFonts w:hint="eastAsia"/>
          <w:color w:val="000000"/>
        </w:rPr>
        <w:t>_t</w:t>
      </w:r>
      <w:r w:rsidRPr="00397B95">
        <w:rPr>
          <w:color w:val="000000"/>
        </w:rPr>
        <w:t>ype</w:t>
      </w:r>
      <w:r w:rsidRPr="00397B95">
        <w:rPr>
          <w:rFonts w:hint="eastAsia"/>
          <w:color w:val="000000"/>
        </w:rPr>
        <w:t xml:space="preserve"> &gt;</w:t>
      </w:r>
    </w:p>
    <w:p w:rsidR="008C584C" w:rsidRPr="00397B95" w:rsidRDefault="008C584C" w:rsidP="008C584C">
      <w:pPr>
        <w:ind w:left="420" w:firstLine="420"/>
        <w:rPr>
          <w:color w:val="000000"/>
        </w:rPr>
      </w:pPr>
      <w:r w:rsidRPr="00397B95">
        <w:rPr>
          <w:rFonts w:hint="eastAsia"/>
          <w:color w:val="000000"/>
        </w:rPr>
        <w:t>&lt;</w:t>
      </w:r>
      <w:r w:rsidRPr="00397B95">
        <w:rPr>
          <w:color w:val="000000"/>
        </w:rPr>
        <w:t xml:space="preserve"> </w:t>
      </w:r>
      <w:r w:rsidRPr="00397B95">
        <w:rPr>
          <w:rFonts w:hint="eastAsia"/>
          <w:color w:val="000000"/>
        </w:rPr>
        <w:t>w</w:t>
      </w:r>
      <w:r w:rsidRPr="00397B95">
        <w:rPr>
          <w:color w:val="000000"/>
        </w:rPr>
        <w:t>ork_order_id</w:t>
      </w:r>
      <w:r w:rsidRPr="00397B95">
        <w:rPr>
          <w:rFonts w:hint="eastAsia"/>
          <w:color w:val="000000"/>
        </w:rPr>
        <w:t xml:space="preserve"> &gt;&lt;/</w:t>
      </w:r>
      <w:r w:rsidRPr="00397B95">
        <w:rPr>
          <w:color w:val="000000"/>
        </w:rPr>
        <w:t xml:space="preserve"> </w:t>
      </w:r>
      <w:r w:rsidRPr="00397B95">
        <w:rPr>
          <w:rFonts w:hint="eastAsia"/>
          <w:color w:val="000000"/>
        </w:rPr>
        <w:t>w</w:t>
      </w:r>
      <w:r w:rsidRPr="00397B95">
        <w:rPr>
          <w:color w:val="000000"/>
        </w:rPr>
        <w:t>ork_order_id</w:t>
      </w:r>
      <w:r w:rsidRPr="00397B95">
        <w:rPr>
          <w:rFonts w:hint="eastAsia"/>
          <w:color w:val="000000"/>
        </w:rPr>
        <w:t xml:space="preserve"> &gt;</w:t>
      </w:r>
    </w:p>
    <w:p w:rsidR="008C584C" w:rsidRPr="00397B95" w:rsidRDefault="008C584C" w:rsidP="008C584C">
      <w:pPr>
        <w:ind w:firstLine="480"/>
        <w:rPr>
          <w:color w:val="000000"/>
        </w:rPr>
      </w:pPr>
      <w:r w:rsidRPr="00397B95">
        <w:rPr>
          <w:rFonts w:hint="eastAsia"/>
          <w:color w:val="000000"/>
        </w:rPr>
        <w:t xml:space="preserve">     </w:t>
      </w:r>
      <w:r w:rsidRPr="00397B95">
        <w:rPr>
          <w:color w:val="000000"/>
        </w:rPr>
        <w:t>…</w:t>
      </w:r>
      <w:r w:rsidRPr="00397B95">
        <w:rPr>
          <w:rFonts w:hint="eastAsia"/>
          <w:color w:val="000000"/>
        </w:rPr>
        <w:t>(</w:t>
      </w:r>
      <w:r w:rsidRPr="00397B95">
        <w:rPr>
          <w:rFonts w:hint="eastAsia"/>
          <w:color w:val="000000"/>
        </w:rPr>
        <w:t>省略</w:t>
      </w:r>
      <w:r w:rsidRPr="00397B95">
        <w:rPr>
          <w:color w:val="000000"/>
        </w:rPr>
        <w:t>Params</w:t>
      </w:r>
      <w:r w:rsidRPr="00397B95">
        <w:rPr>
          <w:rFonts w:hint="eastAsia"/>
          <w:color w:val="000000"/>
        </w:rPr>
        <w:t>下面的节点参数</w:t>
      </w:r>
      <w:r w:rsidRPr="00397B95">
        <w:rPr>
          <w:rFonts w:hint="eastAsia"/>
          <w:color w:val="000000"/>
        </w:rPr>
        <w:t>)</w:t>
      </w:r>
    </w:p>
    <w:p w:rsidR="008C584C" w:rsidRPr="00397B95" w:rsidRDefault="008C584C" w:rsidP="008C584C">
      <w:pPr>
        <w:ind w:left="360" w:firstLine="480"/>
        <w:rPr>
          <w:color w:val="000000"/>
        </w:rPr>
      </w:pPr>
      <w:r w:rsidRPr="00397B95">
        <w:rPr>
          <w:color w:val="000000"/>
        </w:rPr>
        <w:t xml:space="preserve">  </w:t>
      </w:r>
      <w:r w:rsidRPr="00397B95">
        <w:rPr>
          <w:rFonts w:hint="eastAsia"/>
          <w:color w:val="000000"/>
        </w:rPr>
        <w:t>&lt;</w:t>
      </w:r>
      <w:r w:rsidRPr="00397B95">
        <w:rPr>
          <w:color w:val="000000"/>
        </w:rPr>
        <w:t xml:space="preserve"> SubProduct</w:t>
      </w:r>
      <w:r w:rsidRPr="00397B95">
        <w:rPr>
          <w:rFonts w:hint="eastAsia"/>
          <w:color w:val="000000"/>
        </w:rPr>
        <w:t>&gt;</w:t>
      </w:r>
    </w:p>
    <w:p w:rsidR="008C584C" w:rsidRPr="00397B95" w:rsidRDefault="008C584C" w:rsidP="008C584C">
      <w:pPr>
        <w:ind w:leftChars="300" w:left="720" w:firstLine="480"/>
        <w:rPr>
          <w:color w:val="000000"/>
        </w:rPr>
      </w:pPr>
      <w:r w:rsidRPr="00397B95">
        <w:rPr>
          <w:color w:val="000000"/>
        </w:rPr>
        <w:t xml:space="preserve">  </w:t>
      </w:r>
      <w:r w:rsidRPr="00397B95">
        <w:rPr>
          <w:rFonts w:hint="eastAsia"/>
          <w:color w:val="000000"/>
        </w:rPr>
        <w:t>&lt;</w:t>
      </w:r>
      <w:r w:rsidRPr="00397B95">
        <w:rPr>
          <w:color w:val="000000"/>
        </w:rPr>
        <w:t>SubProductInfo</w:t>
      </w:r>
      <w:r w:rsidRPr="00397B95">
        <w:rPr>
          <w:rFonts w:hint="eastAsia"/>
          <w:color w:val="000000"/>
        </w:rPr>
        <w:t>&gt;</w:t>
      </w:r>
    </w:p>
    <w:p w:rsidR="008C584C" w:rsidRPr="00397B95" w:rsidRDefault="008C584C" w:rsidP="008C584C">
      <w:pPr>
        <w:ind w:firstLine="480"/>
        <w:rPr>
          <w:color w:val="000000"/>
        </w:rPr>
      </w:pPr>
      <w:r w:rsidRPr="00397B95">
        <w:rPr>
          <w:rFonts w:hint="eastAsia"/>
          <w:color w:val="000000"/>
        </w:rPr>
        <w:t xml:space="preserve">     </w:t>
      </w:r>
      <w:r w:rsidRPr="00397B95">
        <w:rPr>
          <w:color w:val="000000"/>
        </w:rPr>
        <w:tab/>
        <w:t xml:space="preserve">      </w:t>
      </w:r>
      <w:r w:rsidRPr="00397B95">
        <w:rPr>
          <w:rFonts w:hint="eastAsia"/>
          <w:color w:val="000000"/>
        </w:rPr>
        <w:t>&lt;</w:t>
      </w:r>
      <w:r w:rsidRPr="00397B95">
        <w:rPr>
          <w:color w:val="000000"/>
        </w:rPr>
        <w:t>subproduct_</w:t>
      </w:r>
      <w:r w:rsidRPr="00397B95">
        <w:rPr>
          <w:rFonts w:hint="eastAsia"/>
          <w:color w:val="000000"/>
        </w:rPr>
        <w:t>code&gt;&lt;/</w:t>
      </w:r>
      <w:r w:rsidRPr="00397B95">
        <w:rPr>
          <w:color w:val="000000"/>
        </w:rPr>
        <w:t>subproduct_</w:t>
      </w:r>
      <w:r w:rsidRPr="00397B95">
        <w:rPr>
          <w:rFonts w:hint="eastAsia"/>
          <w:color w:val="000000"/>
        </w:rPr>
        <w:t>code&gt;</w:t>
      </w:r>
    </w:p>
    <w:p w:rsidR="008C584C" w:rsidRPr="00397B95" w:rsidRDefault="008C584C" w:rsidP="008C584C">
      <w:pPr>
        <w:ind w:leftChars="300" w:left="720" w:firstLine="480"/>
        <w:rPr>
          <w:color w:val="000000"/>
        </w:rPr>
      </w:pPr>
      <w:r w:rsidRPr="00397B95">
        <w:rPr>
          <w:color w:val="000000"/>
        </w:rPr>
        <w:t xml:space="preserve">      </w:t>
      </w:r>
      <w:r w:rsidRPr="00397B95">
        <w:rPr>
          <w:rFonts w:hint="eastAsia"/>
          <w:color w:val="000000"/>
        </w:rPr>
        <w:t>&lt;</w:t>
      </w:r>
      <w:r w:rsidRPr="00397B95">
        <w:rPr>
          <w:color w:val="000000"/>
        </w:rPr>
        <w:t>subproduct_</w:t>
      </w:r>
      <w:r w:rsidRPr="00397B95">
        <w:rPr>
          <w:rFonts w:hint="eastAsia"/>
          <w:color w:val="000000"/>
        </w:rPr>
        <w:t>inst_id&gt;&lt;/</w:t>
      </w:r>
      <w:r w:rsidRPr="00397B95">
        <w:rPr>
          <w:color w:val="000000"/>
        </w:rPr>
        <w:t>subproduct_</w:t>
      </w:r>
      <w:r w:rsidRPr="00397B95">
        <w:rPr>
          <w:rFonts w:hint="eastAsia"/>
          <w:color w:val="000000"/>
        </w:rPr>
        <w:t>inst_id&gt;</w:t>
      </w:r>
    </w:p>
    <w:p w:rsidR="008C584C" w:rsidRPr="00397B95" w:rsidRDefault="008C584C" w:rsidP="008C584C">
      <w:pPr>
        <w:ind w:leftChars="300" w:left="720" w:firstLine="480"/>
        <w:rPr>
          <w:color w:val="000000"/>
        </w:rPr>
      </w:pPr>
      <w:r w:rsidRPr="00397B95">
        <w:rPr>
          <w:color w:val="000000"/>
        </w:rPr>
        <w:t xml:space="preserve">      </w:t>
      </w:r>
      <w:r w:rsidRPr="00397B95">
        <w:rPr>
          <w:rFonts w:hint="eastAsia"/>
          <w:color w:val="000000"/>
        </w:rPr>
        <w:t>&lt;</w:t>
      </w:r>
      <w:r w:rsidRPr="00397B95">
        <w:rPr>
          <w:color w:val="000000"/>
        </w:rPr>
        <w:t>subproduct_action</w:t>
      </w:r>
      <w:r w:rsidRPr="00397B95">
        <w:rPr>
          <w:rFonts w:hint="eastAsia"/>
          <w:color w:val="000000"/>
        </w:rPr>
        <w:t>&gt;&lt;/</w:t>
      </w:r>
      <w:r w:rsidRPr="00397B95">
        <w:rPr>
          <w:color w:val="000000"/>
        </w:rPr>
        <w:t>subproduct_action</w:t>
      </w:r>
      <w:r w:rsidRPr="00397B95">
        <w:rPr>
          <w:rFonts w:hint="eastAsia"/>
          <w:color w:val="000000"/>
        </w:rPr>
        <w:t>&gt;</w:t>
      </w:r>
    </w:p>
    <w:p w:rsidR="008C584C" w:rsidRPr="00397B95" w:rsidRDefault="008C584C" w:rsidP="008C584C">
      <w:pPr>
        <w:ind w:leftChars="675" w:left="1620" w:firstLine="60"/>
        <w:rPr>
          <w:color w:val="000000"/>
        </w:rPr>
      </w:pPr>
      <w:r w:rsidRPr="00397B95">
        <w:rPr>
          <w:color w:val="000000"/>
        </w:rPr>
        <w:t xml:space="preserve">  </w:t>
      </w:r>
      <w:r w:rsidRPr="00397B95">
        <w:rPr>
          <w:rFonts w:hint="eastAsia"/>
          <w:color w:val="000000"/>
        </w:rPr>
        <w:t>&lt;</w:t>
      </w:r>
      <w:r w:rsidRPr="00397B95">
        <w:rPr>
          <w:color w:val="000000"/>
        </w:rPr>
        <w:t>subproduct_</w:t>
      </w:r>
      <w:r w:rsidRPr="00397B95">
        <w:rPr>
          <w:rFonts w:hint="eastAsia"/>
          <w:color w:val="000000"/>
        </w:rPr>
        <w:t>account&gt;&lt;/</w:t>
      </w:r>
      <w:r w:rsidRPr="00397B95">
        <w:rPr>
          <w:color w:val="000000"/>
        </w:rPr>
        <w:t>subproduct_</w:t>
      </w:r>
      <w:r w:rsidRPr="00397B95">
        <w:rPr>
          <w:rFonts w:hint="eastAsia"/>
          <w:color w:val="000000"/>
        </w:rPr>
        <w:t>account&gt;</w:t>
      </w:r>
    </w:p>
    <w:p w:rsidR="008C584C" w:rsidRPr="00397B95" w:rsidRDefault="008C584C" w:rsidP="008C584C">
      <w:pPr>
        <w:ind w:leftChars="300" w:left="720" w:firstLine="480"/>
        <w:rPr>
          <w:color w:val="000000"/>
        </w:rPr>
      </w:pPr>
      <w:r w:rsidRPr="00397B95">
        <w:rPr>
          <w:color w:val="000000"/>
        </w:rPr>
        <w:t xml:space="preserve">  </w:t>
      </w:r>
      <w:r w:rsidRPr="00397B95">
        <w:rPr>
          <w:rFonts w:hint="eastAsia"/>
          <w:color w:val="000000"/>
        </w:rPr>
        <w:t>&lt;/</w:t>
      </w:r>
      <w:r w:rsidRPr="00397B95">
        <w:rPr>
          <w:color w:val="000000"/>
        </w:rPr>
        <w:t>SubProductInfo&gt;</w:t>
      </w:r>
    </w:p>
    <w:p w:rsidR="008C584C" w:rsidRPr="00397B95" w:rsidRDefault="008C584C" w:rsidP="008C584C">
      <w:pPr>
        <w:ind w:left="360" w:firstLine="480"/>
        <w:rPr>
          <w:color w:val="000000"/>
        </w:rPr>
      </w:pPr>
      <w:r w:rsidRPr="00397B95">
        <w:rPr>
          <w:color w:val="000000"/>
        </w:rPr>
        <w:t xml:space="preserve">  </w:t>
      </w:r>
      <w:r w:rsidRPr="00397B95">
        <w:rPr>
          <w:rFonts w:hint="eastAsia"/>
          <w:color w:val="000000"/>
        </w:rPr>
        <w:t>&lt;/</w:t>
      </w:r>
      <w:r w:rsidRPr="00397B95">
        <w:rPr>
          <w:color w:val="000000"/>
        </w:rPr>
        <w:t xml:space="preserve"> SubProduct</w:t>
      </w:r>
      <w:r w:rsidRPr="00397B95">
        <w:rPr>
          <w:rFonts w:hint="eastAsia"/>
          <w:color w:val="000000"/>
        </w:rPr>
        <w:t xml:space="preserve"> &gt;</w:t>
      </w:r>
    </w:p>
    <w:p w:rsidR="008C584C" w:rsidRPr="00397B95" w:rsidRDefault="008C584C" w:rsidP="008C584C">
      <w:pPr>
        <w:ind w:firstLine="480"/>
        <w:rPr>
          <w:color w:val="000000"/>
        </w:rPr>
      </w:pPr>
      <w:r w:rsidRPr="00397B95">
        <w:rPr>
          <w:rFonts w:hint="eastAsia"/>
          <w:color w:val="000000"/>
        </w:rPr>
        <w:t>&lt;/</w:t>
      </w:r>
      <w:r w:rsidRPr="00397B95">
        <w:rPr>
          <w:color w:val="000000"/>
        </w:rPr>
        <w:t xml:space="preserve"> Params</w:t>
      </w:r>
      <w:r w:rsidRPr="00397B95">
        <w:rPr>
          <w:rFonts w:hint="eastAsia"/>
          <w:color w:val="000000"/>
        </w:rPr>
        <w:t>&gt;</w:t>
      </w:r>
    </w:p>
    <w:p w:rsidR="008C584C" w:rsidRPr="00397B95" w:rsidRDefault="008C584C" w:rsidP="008C584C">
      <w:pPr>
        <w:rPr>
          <w:color w:val="000000"/>
        </w:rPr>
      </w:pPr>
      <w:r w:rsidRPr="00397B95">
        <w:rPr>
          <w:rFonts w:hint="eastAsia"/>
          <w:color w:val="000000"/>
        </w:rPr>
        <w:t>&lt;/Data&gt;</w:t>
      </w:r>
    </w:p>
    <w:p w:rsidR="008C584C" w:rsidRPr="00397B95" w:rsidRDefault="008C584C" w:rsidP="008C584C">
      <w:pPr>
        <w:spacing w:line="240" w:lineRule="atLeast"/>
        <w:rPr>
          <w:b/>
          <w:iCs/>
          <w:color w:val="000000"/>
        </w:rPr>
      </w:pPr>
      <w:r w:rsidRPr="00397B95">
        <w:rPr>
          <w:rFonts w:hint="eastAsia"/>
          <w:b/>
          <w:iCs/>
          <w:color w:val="000000"/>
        </w:rPr>
        <w:lastRenderedPageBreak/>
        <w:t>输出参数</w:t>
      </w:r>
    </w:p>
    <w:tbl>
      <w:tblPr>
        <w:tblW w:w="8095" w:type="dxa"/>
        <w:tblInd w:w="93" w:type="dxa"/>
        <w:tblLayout w:type="fixed"/>
        <w:tblLook w:val="0000" w:firstRow="0" w:lastRow="0" w:firstColumn="0" w:lastColumn="0" w:noHBand="0" w:noVBand="0"/>
      </w:tblPr>
      <w:tblGrid>
        <w:gridCol w:w="1433"/>
        <w:gridCol w:w="1417"/>
        <w:gridCol w:w="993"/>
        <w:gridCol w:w="1275"/>
        <w:gridCol w:w="1276"/>
        <w:gridCol w:w="1701"/>
      </w:tblGrid>
      <w:tr w:rsidR="008C584C" w:rsidRPr="00397B95" w:rsidTr="00254D53">
        <w:trPr>
          <w:trHeight w:val="227"/>
        </w:trPr>
        <w:tc>
          <w:tcPr>
            <w:tcW w:w="1433" w:type="dxa"/>
            <w:tcBorders>
              <w:top w:val="single" w:sz="8" w:space="0" w:color="auto"/>
              <w:left w:val="single" w:sz="8" w:space="0" w:color="auto"/>
              <w:bottom w:val="single" w:sz="8" w:space="0" w:color="auto"/>
              <w:right w:val="single" w:sz="8" w:space="0" w:color="auto"/>
            </w:tcBorders>
            <w:shd w:val="clear" w:color="auto" w:fill="A6A6A6"/>
            <w:vAlign w:val="center"/>
          </w:tcPr>
          <w:p w:rsidR="008C584C" w:rsidRPr="00397B95" w:rsidRDefault="008C584C" w:rsidP="00254D53">
            <w:pPr>
              <w:jc w:val="center"/>
              <w:rPr>
                <w:rFonts w:ascii="宋体" w:hAnsi="宋体" w:cs="宋体"/>
                <w:b/>
                <w:color w:val="000000"/>
                <w:sz w:val="21"/>
                <w:szCs w:val="21"/>
              </w:rPr>
            </w:pPr>
            <w:r w:rsidRPr="00397B95">
              <w:rPr>
                <w:rFonts w:ascii="宋体" w:hAnsi="宋体" w:cs="宋体" w:hint="eastAsia"/>
                <w:b/>
                <w:color w:val="000000"/>
                <w:sz w:val="21"/>
                <w:szCs w:val="21"/>
              </w:rPr>
              <w:t>节点名称</w:t>
            </w:r>
          </w:p>
        </w:tc>
        <w:tc>
          <w:tcPr>
            <w:tcW w:w="1417" w:type="dxa"/>
            <w:tcBorders>
              <w:top w:val="single" w:sz="8" w:space="0" w:color="auto"/>
              <w:left w:val="nil"/>
              <w:bottom w:val="single" w:sz="8" w:space="0" w:color="auto"/>
              <w:right w:val="single" w:sz="8" w:space="0" w:color="auto"/>
            </w:tcBorders>
            <w:shd w:val="clear" w:color="auto" w:fill="A6A6A6"/>
            <w:vAlign w:val="center"/>
          </w:tcPr>
          <w:p w:rsidR="008C584C" w:rsidRPr="00397B95" w:rsidRDefault="008C584C" w:rsidP="00254D53">
            <w:pPr>
              <w:jc w:val="center"/>
              <w:rPr>
                <w:rFonts w:ascii="宋体" w:hAnsi="宋体" w:cs="宋体"/>
                <w:b/>
                <w:color w:val="000000"/>
                <w:sz w:val="21"/>
                <w:szCs w:val="21"/>
              </w:rPr>
            </w:pPr>
            <w:r w:rsidRPr="00397B95">
              <w:rPr>
                <w:rFonts w:ascii="宋体" w:hAnsi="宋体" w:cs="宋体" w:hint="eastAsia"/>
                <w:b/>
                <w:color w:val="000000"/>
                <w:sz w:val="21"/>
                <w:szCs w:val="21"/>
              </w:rPr>
              <w:t>父节点名称</w:t>
            </w:r>
          </w:p>
        </w:tc>
        <w:tc>
          <w:tcPr>
            <w:tcW w:w="993" w:type="dxa"/>
            <w:tcBorders>
              <w:top w:val="single" w:sz="8" w:space="0" w:color="auto"/>
              <w:left w:val="nil"/>
              <w:bottom w:val="single" w:sz="8" w:space="0" w:color="auto"/>
              <w:right w:val="single" w:sz="8" w:space="0" w:color="auto"/>
            </w:tcBorders>
            <w:shd w:val="clear" w:color="auto" w:fill="A6A6A6"/>
            <w:vAlign w:val="center"/>
          </w:tcPr>
          <w:p w:rsidR="008C584C" w:rsidRPr="00397B95" w:rsidRDefault="008C584C" w:rsidP="00254D53">
            <w:pPr>
              <w:jc w:val="center"/>
              <w:rPr>
                <w:rFonts w:ascii="宋体" w:hAnsi="宋体" w:cs="宋体"/>
                <w:b/>
                <w:color w:val="000000"/>
                <w:sz w:val="21"/>
                <w:szCs w:val="21"/>
              </w:rPr>
            </w:pPr>
            <w:r w:rsidRPr="00397B95">
              <w:rPr>
                <w:rFonts w:ascii="宋体" w:hAnsi="宋体" w:cs="宋体" w:hint="eastAsia"/>
                <w:b/>
                <w:color w:val="000000"/>
                <w:sz w:val="21"/>
                <w:szCs w:val="21"/>
              </w:rPr>
              <w:t>约束</w:t>
            </w:r>
          </w:p>
        </w:tc>
        <w:tc>
          <w:tcPr>
            <w:tcW w:w="1275" w:type="dxa"/>
            <w:tcBorders>
              <w:top w:val="single" w:sz="8" w:space="0" w:color="auto"/>
              <w:left w:val="nil"/>
              <w:bottom w:val="single" w:sz="8" w:space="0" w:color="auto"/>
              <w:right w:val="single" w:sz="8" w:space="0" w:color="auto"/>
            </w:tcBorders>
            <w:shd w:val="clear" w:color="auto" w:fill="A6A6A6"/>
            <w:vAlign w:val="center"/>
          </w:tcPr>
          <w:p w:rsidR="008C584C" w:rsidRPr="00397B95" w:rsidRDefault="008C584C" w:rsidP="00254D53">
            <w:pPr>
              <w:jc w:val="center"/>
              <w:rPr>
                <w:rFonts w:ascii="宋体" w:hAnsi="宋体" w:cs="宋体"/>
                <w:b/>
                <w:color w:val="000000"/>
                <w:sz w:val="21"/>
                <w:szCs w:val="21"/>
              </w:rPr>
            </w:pPr>
            <w:r w:rsidRPr="00397B95">
              <w:rPr>
                <w:rFonts w:ascii="宋体" w:hAnsi="宋体" w:cs="宋体" w:hint="eastAsia"/>
                <w:b/>
                <w:color w:val="000000"/>
                <w:sz w:val="21"/>
                <w:szCs w:val="21"/>
              </w:rPr>
              <w:t>类型</w:t>
            </w:r>
          </w:p>
        </w:tc>
        <w:tc>
          <w:tcPr>
            <w:tcW w:w="1276" w:type="dxa"/>
            <w:tcBorders>
              <w:top w:val="single" w:sz="8" w:space="0" w:color="auto"/>
              <w:left w:val="nil"/>
              <w:bottom w:val="single" w:sz="8" w:space="0" w:color="auto"/>
              <w:right w:val="single" w:sz="8" w:space="0" w:color="auto"/>
            </w:tcBorders>
            <w:shd w:val="clear" w:color="auto" w:fill="A6A6A6"/>
            <w:vAlign w:val="center"/>
          </w:tcPr>
          <w:p w:rsidR="008C584C" w:rsidRPr="00397B95" w:rsidRDefault="008C584C" w:rsidP="00254D53">
            <w:pPr>
              <w:jc w:val="center"/>
              <w:rPr>
                <w:rFonts w:ascii="宋体" w:hAnsi="宋体" w:cs="宋体"/>
                <w:b/>
                <w:color w:val="000000"/>
                <w:sz w:val="21"/>
                <w:szCs w:val="21"/>
              </w:rPr>
            </w:pPr>
            <w:r w:rsidRPr="00397B95">
              <w:rPr>
                <w:rFonts w:ascii="宋体" w:hAnsi="宋体" w:cs="宋体" w:hint="eastAsia"/>
                <w:b/>
                <w:color w:val="000000"/>
                <w:sz w:val="21"/>
                <w:szCs w:val="21"/>
              </w:rPr>
              <w:t>长度</w:t>
            </w:r>
          </w:p>
        </w:tc>
        <w:tc>
          <w:tcPr>
            <w:tcW w:w="1701" w:type="dxa"/>
            <w:tcBorders>
              <w:top w:val="single" w:sz="8" w:space="0" w:color="auto"/>
              <w:left w:val="nil"/>
              <w:bottom w:val="single" w:sz="8" w:space="0" w:color="auto"/>
              <w:right w:val="single" w:sz="8" w:space="0" w:color="auto"/>
            </w:tcBorders>
            <w:shd w:val="clear" w:color="auto" w:fill="A6A6A6"/>
            <w:vAlign w:val="center"/>
          </w:tcPr>
          <w:p w:rsidR="008C584C" w:rsidRPr="00397B95" w:rsidRDefault="008C584C" w:rsidP="00254D53">
            <w:pPr>
              <w:jc w:val="center"/>
              <w:rPr>
                <w:rFonts w:ascii="宋体" w:hAnsi="宋体" w:cs="宋体"/>
                <w:b/>
                <w:color w:val="000000"/>
                <w:sz w:val="21"/>
                <w:szCs w:val="21"/>
              </w:rPr>
            </w:pPr>
            <w:r w:rsidRPr="00397B95">
              <w:rPr>
                <w:rFonts w:ascii="宋体" w:hAnsi="宋体" w:cs="宋体" w:hint="eastAsia"/>
                <w:b/>
                <w:color w:val="000000"/>
                <w:sz w:val="21"/>
                <w:szCs w:val="21"/>
              </w:rPr>
              <w:t>说明</w:t>
            </w:r>
          </w:p>
        </w:tc>
      </w:tr>
      <w:tr w:rsidR="008C584C" w:rsidRPr="00397B95" w:rsidTr="00254D53">
        <w:trPr>
          <w:trHeight w:val="242"/>
        </w:trPr>
        <w:tc>
          <w:tcPr>
            <w:tcW w:w="1433" w:type="dxa"/>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397B95" w:rsidRDefault="008C584C" w:rsidP="00254D53">
            <w:pPr>
              <w:jc w:val="both"/>
              <w:rPr>
                <w:rFonts w:ascii="宋体" w:hAnsi="宋体" w:cs="宋体"/>
                <w:color w:val="000000"/>
                <w:sz w:val="21"/>
                <w:szCs w:val="21"/>
              </w:rPr>
            </w:pPr>
            <w:r w:rsidRPr="00397B95">
              <w:rPr>
                <w:rFonts w:ascii="宋体" w:hAnsi="宋体"/>
                <w:color w:val="000000"/>
                <w:sz w:val="21"/>
                <w:szCs w:val="21"/>
              </w:rPr>
              <w:t>Return</w:t>
            </w:r>
          </w:p>
        </w:tc>
        <w:tc>
          <w:tcPr>
            <w:tcW w:w="1417" w:type="dxa"/>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both"/>
              <w:rPr>
                <w:rFonts w:ascii="宋体" w:hAnsi="宋体" w:cs="宋体"/>
                <w:color w:val="000000"/>
                <w:sz w:val="21"/>
                <w:szCs w:val="21"/>
              </w:rPr>
            </w:pPr>
          </w:p>
        </w:tc>
        <w:tc>
          <w:tcPr>
            <w:tcW w:w="993" w:type="dxa"/>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rPr>
            </w:pPr>
          </w:p>
        </w:tc>
        <w:tc>
          <w:tcPr>
            <w:tcW w:w="1275" w:type="dxa"/>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rPr>
            </w:pPr>
          </w:p>
        </w:tc>
        <w:tc>
          <w:tcPr>
            <w:tcW w:w="1276" w:type="dxa"/>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rPr>
            </w:pPr>
          </w:p>
        </w:tc>
        <w:tc>
          <w:tcPr>
            <w:tcW w:w="1701" w:type="dxa"/>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rPr>
                <w:rFonts w:ascii="宋体" w:hAnsi="宋体" w:cs="宋体"/>
                <w:color w:val="000000"/>
                <w:sz w:val="21"/>
                <w:szCs w:val="21"/>
              </w:rPr>
            </w:pPr>
          </w:p>
        </w:tc>
      </w:tr>
      <w:tr w:rsidR="008C584C" w:rsidRPr="00397B95" w:rsidTr="00254D53">
        <w:trPr>
          <w:trHeight w:val="1000"/>
        </w:trPr>
        <w:tc>
          <w:tcPr>
            <w:tcW w:w="1433" w:type="dxa"/>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397B95" w:rsidRDefault="008C584C" w:rsidP="00254D53">
            <w:pPr>
              <w:jc w:val="both"/>
              <w:rPr>
                <w:rFonts w:ascii="宋体" w:hAnsi="宋体" w:cs="宋体"/>
                <w:color w:val="000000"/>
                <w:sz w:val="21"/>
                <w:szCs w:val="21"/>
              </w:rPr>
            </w:pPr>
            <w:r w:rsidRPr="00397B95">
              <w:rPr>
                <w:rFonts w:ascii="宋体" w:hAnsi="宋体"/>
                <w:color w:val="000000"/>
                <w:sz w:val="21"/>
                <w:szCs w:val="21"/>
              </w:rPr>
              <w:t>result_</w:t>
            </w:r>
            <w:r w:rsidRPr="00397B95">
              <w:rPr>
                <w:rFonts w:ascii="宋体" w:hAnsi="宋体" w:hint="eastAsia"/>
                <w:color w:val="000000"/>
                <w:sz w:val="21"/>
                <w:szCs w:val="21"/>
              </w:rPr>
              <w:t>code</w:t>
            </w:r>
          </w:p>
        </w:tc>
        <w:tc>
          <w:tcPr>
            <w:tcW w:w="1417" w:type="dxa"/>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both"/>
              <w:rPr>
                <w:rFonts w:ascii="宋体" w:hAnsi="宋体" w:cs="宋体"/>
                <w:color w:val="000000"/>
                <w:sz w:val="21"/>
                <w:szCs w:val="21"/>
              </w:rPr>
            </w:pPr>
            <w:r w:rsidRPr="00397B95">
              <w:rPr>
                <w:rFonts w:ascii="宋体" w:hAnsi="宋体"/>
                <w:color w:val="000000"/>
                <w:sz w:val="21"/>
                <w:szCs w:val="21"/>
              </w:rPr>
              <w:t>Return</w:t>
            </w:r>
          </w:p>
        </w:tc>
        <w:tc>
          <w:tcPr>
            <w:tcW w:w="993" w:type="dxa"/>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rPr>
            </w:pPr>
            <w:r w:rsidRPr="00397B95">
              <w:rPr>
                <w:rFonts w:ascii="宋体" w:hAnsi="宋体" w:cs="宋体"/>
                <w:color w:val="000000"/>
                <w:sz w:val="21"/>
                <w:szCs w:val="21"/>
              </w:rPr>
              <w:t>Y</w:t>
            </w:r>
          </w:p>
        </w:tc>
        <w:tc>
          <w:tcPr>
            <w:tcW w:w="1275" w:type="dxa"/>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rPr>
            </w:pPr>
            <w:r w:rsidRPr="00397B95">
              <w:rPr>
                <w:rFonts w:ascii="宋体" w:hAnsi="宋体" w:cs="宋体" w:hint="eastAsia"/>
                <w:color w:val="000000"/>
                <w:sz w:val="21"/>
                <w:szCs w:val="21"/>
              </w:rPr>
              <w:t>String</w:t>
            </w:r>
          </w:p>
        </w:tc>
        <w:tc>
          <w:tcPr>
            <w:tcW w:w="1276" w:type="dxa"/>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rPr>
            </w:pPr>
          </w:p>
        </w:tc>
        <w:tc>
          <w:tcPr>
            <w:tcW w:w="1701" w:type="dxa"/>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rPr>
                <w:rFonts w:ascii="宋体" w:hAnsi="宋体" w:cs="宋体"/>
                <w:color w:val="000000"/>
                <w:sz w:val="21"/>
                <w:szCs w:val="21"/>
              </w:rPr>
            </w:pPr>
            <w:r w:rsidRPr="00397B95">
              <w:rPr>
                <w:rFonts w:ascii="宋体" w:hAnsi="宋体" w:cs="宋体" w:hint="eastAsia"/>
                <w:color w:val="000000"/>
                <w:sz w:val="21"/>
                <w:szCs w:val="21"/>
              </w:rPr>
              <w:t>是否成功</w:t>
            </w:r>
          </w:p>
          <w:p w:rsidR="008C584C" w:rsidRPr="00397B95" w:rsidRDefault="008C584C" w:rsidP="00254D53">
            <w:pPr>
              <w:rPr>
                <w:rFonts w:ascii="宋体" w:hAnsi="宋体" w:cs="宋体"/>
                <w:color w:val="000000"/>
                <w:sz w:val="21"/>
                <w:szCs w:val="21"/>
              </w:rPr>
            </w:pPr>
            <w:r w:rsidRPr="00397B95">
              <w:rPr>
                <w:rFonts w:ascii="宋体" w:hAnsi="宋体" w:cs="宋体"/>
                <w:color w:val="000000"/>
                <w:sz w:val="21"/>
                <w:szCs w:val="21"/>
              </w:rPr>
              <w:t>000</w:t>
            </w:r>
            <w:r w:rsidRPr="00397B95">
              <w:rPr>
                <w:rFonts w:ascii="宋体" w:hAnsi="宋体" w:cs="宋体" w:hint="eastAsia"/>
                <w:color w:val="000000"/>
                <w:sz w:val="21"/>
                <w:szCs w:val="21"/>
              </w:rPr>
              <w:t>-成功，</w:t>
            </w:r>
            <w:r w:rsidRPr="00397B95">
              <w:rPr>
                <w:rFonts w:ascii="宋体" w:hAnsi="宋体" w:cs="宋体"/>
                <w:color w:val="000000"/>
                <w:sz w:val="21"/>
                <w:szCs w:val="21"/>
              </w:rPr>
              <w:t>100</w:t>
            </w:r>
            <w:r w:rsidRPr="00397B95">
              <w:rPr>
                <w:rFonts w:ascii="宋体" w:hAnsi="宋体" w:cs="宋体" w:hint="eastAsia"/>
                <w:color w:val="000000"/>
                <w:sz w:val="21"/>
                <w:szCs w:val="21"/>
              </w:rPr>
              <w:t>-失败</w:t>
            </w:r>
            <w:r w:rsidRPr="00397B95">
              <w:rPr>
                <w:rFonts w:ascii="宋体" w:hAnsi="宋体" w:cs="宋体"/>
                <w:color w:val="000000"/>
                <w:sz w:val="21"/>
                <w:szCs w:val="21"/>
              </w:rPr>
              <w:t xml:space="preserve"> </w:t>
            </w:r>
          </w:p>
        </w:tc>
      </w:tr>
      <w:tr w:rsidR="008C584C" w:rsidRPr="00397B95" w:rsidTr="00254D53">
        <w:trPr>
          <w:trHeight w:val="227"/>
        </w:trPr>
        <w:tc>
          <w:tcPr>
            <w:tcW w:w="1433" w:type="dxa"/>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397B95" w:rsidRDefault="008C584C" w:rsidP="00254D53">
            <w:pPr>
              <w:jc w:val="both"/>
              <w:rPr>
                <w:rFonts w:ascii="宋体" w:hAnsi="宋体" w:cs="宋体"/>
                <w:color w:val="000000"/>
                <w:sz w:val="21"/>
                <w:szCs w:val="21"/>
              </w:rPr>
            </w:pPr>
            <w:r w:rsidRPr="00397B95">
              <w:rPr>
                <w:rFonts w:ascii="宋体" w:hAnsi="宋体"/>
                <w:color w:val="000000"/>
                <w:sz w:val="21"/>
                <w:szCs w:val="21"/>
              </w:rPr>
              <w:t>result_msg</w:t>
            </w:r>
          </w:p>
        </w:tc>
        <w:tc>
          <w:tcPr>
            <w:tcW w:w="1417" w:type="dxa"/>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both"/>
              <w:rPr>
                <w:rFonts w:ascii="宋体" w:hAnsi="宋体" w:cs="宋体"/>
                <w:color w:val="000000"/>
                <w:sz w:val="21"/>
                <w:szCs w:val="21"/>
              </w:rPr>
            </w:pPr>
            <w:r w:rsidRPr="00397B95">
              <w:rPr>
                <w:rFonts w:ascii="宋体" w:hAnsi="宋体"/>
                <w:color w:val="000000"/>
                <w:sz w:val="21"/>
                <w:szCs w:val="21"/>
              </w:rPr>
              <w:t>Return</w:t>
            </w:r>
          </w:p>
        </w:tc>
        <w:tc>
          <w:tcPr>
            <w:tcW w:w="993" w:type="dxa"/>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rPr>
            </w:pPr>
            <w:r w:rsidRPr="00397B95">
              <w:rPr>
                <w:rFonts w:ascii="宋体" w:hAnsi="宋体" w:cs="宋体" w:hint="eastAsia"/>
                <w:color w:val="000000"/>
                <w:sz w:val="21"/>
                <w:szCs w:val="21"/>
              </w:rPr>
              <w:t>Y</w:t>
            </w:r>
          </w:p>
        </w:tc>
        <w:tc>
          <w:tcPr>
            <w:tcW w:w="1275" w:type="dxa"/>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rPr>
            </w:pPr>
            <w:r w:rsidRPr="00397B95">
              <w:rPr>
                <w:rFonts w:ascii="宋体" w:hAnsi="宋体" w:cs="宋体" w:hint="eastAsia"/>
                <w:color w:val="000000"/>
                <w:sz w:val="21"/>
                <w:szCs w:val="21"/>
              </w:rPr>
              <w:t>String</w:t>
            </w:r>
          </w:p>
        </w:tc>
        <w:tc>
          <w:tcPr>
            <w:tcW w:w="1276" w:type="dxa"/>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rPr>
            </w:pPr>
          </w:p>
        </w:tc>
        <w:tc>
          <w:tcPr>
            <w:tcW w:w="1701" w:type="dxa"/>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rPr>
                <w:rFonts w:ascii="宋体" w:hAnsi="宋体" w:cs="宋体"/>
                <w:color w:val="000000"/>
                <w:sz w:val="21"/>
                <w:szCs w:val="21"/>
              </w:rPr>
            </w:pPr>
            <w:r w:rsidRPr="00397B95">
              <w:rPr>
                <w:rFonts w:ascii="宋体" w:hAnsi="宋体" w:cs="宋体"/>
                <w:color w:val="000000"/>
                <w:sz w:val="21"/>
                <w:szCs w:val="21"/>
              </w:rPr>
              <w:t>描述信息</w:t>
            </w:r>
          </w:p>
        </w:tc>
      </w:tr>
      <w:tr w:rsidR="008C584C" w:rsidRPr="00397B95" w:rsidTr="00254D53">
        <w:trPr>
          <w:trHeight w:val="1000"/>
        </w:trPr>
        <w:tc>
          <w:tcPr>
            <w:tcW w:w="1433" w:type="dxa"/>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397B95" w:rsidRDefault="008C584C" w:rsidP="00254D53">
            <w:pPr>
              <w:jc w:val="both"/>
              <w:rPr>
                <w:rFonts w:ascii="宋体" w:hAnsi="宋体"/>
                <w:color w:val="000000"/>
                <w:sz w:val="21"/>
                <w:szCs w:val="21"/>
              </w:rPr>
            </w:pPr>
            <w:r w:rsidRPr="00397B95">
              <w:rPr>
                <w:rFonts w:ascii="宋体" w:hAnsi="宋体"/>
                <w:color w:val="000000"/>
                <w:sz w:val="21"/>
                <w:szCs w:val="21"/>
              </w:rPr>
              <w:t>product_</w:t>
            </w:r>
            <w:r w:rsidRPr="00397B95">
              <w:rPr>
                <w:rFonts w:ascii="宋体" w:hAnsi="宋体" w:hint="eastAsia"/>
                <w:color w:val="000000"/>
                <w:sz w:val="21"/>
                <w:szCs w:val="21"/>
              </w:rPr>
              <w:t>inst_id</w:t>
            </w:r>
          </w:p>
        </w:tc>
        <w:tc>
          <w:tcPr>
            <w:tcW w:w="1417" w:type="dxa"/>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both"/>
              <w:rPr>
                <w:rFonts w:ascii="宋体" w:hAnsi="宋体" w:cs="宋体"/>
                <w:color w:val="000000"/>
                <w:sz w:val="21"/>
                <w:szCs w:val="21"/>
              </w:rPr>
            </w:pPr>
            <w:r w:rsidRPr="00397B95">
              <w:rPr>
                <w:rFonts w:ascii="宋体" w:hAnsi="宋体"/>
                <w:color w:val="000000"/>
                <w:sz w:val="21"/>
                <w:szCs w:val="21"/>
              </w:rPr>
              <w:t>Return</w:t>
            </w:r>
          </w:p>
        </w:tc>
        <w:tc>
          <w:tcPr>
            <w:tcW w:w="993" w:type="dxa"/>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rPr>
            </w:pPr>
            <w:r w:rsidRPr="00397B95">
              <w:rPr>
                <w:rFonts w:ascii="宋体" w:hAnsi="宋体" w:cs="宋体"/>
                <w:color w:val="000000"/>
                <w:sz w:val="21"/>
                <w:szCs w:val="21"/>
              </w:rPr>
              <w:t>Y</w:t>
            </w:r>
          </w:p>
        </w:tc>
        <w:tc>
          <w:tcPr>
            <w:tcW w:w="1275" w:type="dxa"/>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rPr>
            </w:pPr>
            <w:r w:rsidRPr="00397B95">
              <w:rPr>
                <w:rFonts w:ascii="宋体" w:hAnsi="宋体" w:cs="宋体" w:hint="eastAsia"/>
                <w:color w:val="000000"/>
                <w:sz w:val="21"/>
                <w:szCs w:val="21"/>
              </w:rPr>
              <w:t>String</w:t>
            </w:r>
          </w:p>
        </w:tc>
        <w:tc>
          <w:tcPr>
            <w:tcW w:w="1276" w:type="dxa"/>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rPr>
            </w:pPr>
          </w:p>
        </w:tc>
        <w:tc>
          <w:tcPr>
            <w:tcW w:w="1701" w:type="dxa"/>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rPr>
                <w:rFonts w:ascii="宋体" w:hAnsi="宋体" w:cs="宋体"/>
                <w:color w:val="000000"/>
                <w:sz w:val="21"/>
                <w:szCs w:val="21"/>
              </w:rPr>
            </w:pPr>
            <w:r w:rsidRPr="00397B95">
              <w:rPr>
                <w:rFonts w:ascii="宋体" w:hAnsi="宋体" w:cs="宋体" w:hint="eastAsia"/>
                <w:color w:val="000000"/>
                <w:sz w:val="21"/>
                <w:szCs w:val="21"/>
              </w:rPr>
              <w:t>主产品</w:t>
            </w:r>
            <w:r w:rsidRPr="00397B95">
              <w:rPr>
                <w:rFonts w:ascii="宋体" w:hAnsi="宋体" w:cs="宋体"/>
                <w:color w:val="000000"/>
                <w:sz w:val="21"/>
                <w:szCs w:val="21"/>
              </w:rPr>
              <w:t>实例id</w:t>
            </w:r>
          </w:p>
        </w:tc>
      </w:tr>
      <w:tr w:rsidR="008C584C" w:rsidRPr="00397B95" w:rsidTr="00254D53">
        <w:trPr>
          <w:trHeight w:val="1000"/>
        </w:trPr>
        <w:tc>
          <w:tcPr>
            <w:tcW w:w="1433" w:type="dxa"/>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397B95" w:rsidRDefault="008C584C" w:rsidP="00254D53">
            <w:pPr>
              <w:jc w:val="both"/>
              <w:rPr>
                <w:rFonts w:ascii="宋体" w:hAnsi="宋体"/>
                <w:color w:val="000000"/>
                <w:sz w:val="21"/>
                <w:szCs w:val="21"/>
              </w:rPr>
            </w:pPr>
            <w:r w:rsidRPr="00397B95">
              <w:rPr>
                <w:rFonts w:ascii="宋体" w:hAnsi="宋体"/>
                <w:color w:val="000000"/>
                <w:sz w:val="21"/>
                <w:szCs w:val="21"/>
              </w:rPr>
              <w:t>order_</w:t>
            </w:r>
            <w:r w:rsidRPr="00397B95">
              <w:rPr>
                <w:rFonts w:ascii="宋体" w:hAnsi="宋体" w:hint="eastAsia"/>
                <w:color w:val="000000"/>
                <w:sz w:val="21"/>
                <w:szCs w:val="21"/>
              </w:rPr>
              <w:t>id</w:t>
            </w:r>
          </w:p>
        </w:tc>
        <w:tc>
          <w:tcPr>
            <w:tcW w:w="1417" w:type="dxa"/>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both"/>
              <w:rPr>
                <w:rFonts w:ascii="宋体" w:hAnsi="宋体" w:cs="宋体"/>
                <w:color w:val="000000"/>
                <w:sz w:val="21"/>
                <w:szCs w:val="21"/>
              </w:rPr>
            </w:pPr>
            <w:r w:rsidRPr="00397B95">
              <w:rPr>
                <w:rFonts w:ascii="宋体" w:hAnsi="宋体"/>
                <w:color w:val="000000"/>
                <w:sz w:val="21"/>
                <w:szCs w:val="21"/>
              </w:rPr>
              <w:t>Return</w:t>
            </w:r>
          </w:p>
        </w:tc>
        <w:tc>
          <w:tcPr>
            <w:tcW w:w="993" w:type="dxa"/>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rPr>
            </w:pPr>
            <w:r w:rsidRPr="00397B95">
              <w:rPr>
                <w:rFonts w:ascii="宋体" w:hAnsi="宋体" w:cs="宋体"/>
                <w:color w:val="000000"/>
                <w:sz w:val="21"/>
                <w:szCs w:val="21"/>
              </w:rPr>
              <w:t>Y</w:t>
            </w:r>
          </w:p>
        </w:tc>
        <w:tc>
          <w:tcPr>
            <w:tcW w:w="1275" w:type="dxa"/>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rPr>
            </w:pPr>
            <w:r w:rsidRPr="00397B95">
              <w:rPr>
                <w:rFonts w:ascii="宋体" w:hAnsi="宋体" w:cs="宋体" w:hint="eastAsia"/>
                <w:color w:val="000000"/>
                <w:sz w:val="21"/>
                <w:szCs w:val="21"/>
              </w:rPr>
              <w:t>String</w:t>
            </w:r>
          </w:p>
        </w:tc>
        <w:tc>
          <w:tcPr>
            <w:tcW w:w="1276" w:type="dxa"/>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rPr>
            </w:pPr>
          </w:p>
        </w:tc>
        <w:tc>
          <w:tcPr>
            <w:tcW w:w="1701" w:type="dxa"/>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rPr>
                <w:rFonts w:ascii="宋体" w:hAnsi="宋体" w:cs="宋体"/>
                <w:color w:val="000000"/>
                <w:sz w:val="21"/>
                <w:szCs w:val="21"/>
              </w:rPr>
            </w:pPr>
            <w:r w:rsidRPr="00397B95">
              <w:rPr>
                <w:rFonts w:ascii="宋体" w:hAnsi="宋体" w:cs="宋体"/>
                <w:color w:val="000000"/>
                <w:sz w:val="21"/>
                <w:szCs w:val="21"/>
              </w:rPr>
              <w:t>定单id</w:t>
            </w:r>
          </w:p>
        </w:tc>
      </w:tr>
      <w:tr w:rsidR="008C584C" w:rsidRPr="00397B95" w:rsidTr="00254D53">
        <w:trPr>
          <w:trHeight w:val="1000"/>
        </w:trPr>
        <w:tc>
          <w:tcPr>
            <w:tcW w:w="1433" w:type="dxa"/>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397B95" w:rsidRDefault="008C584C" w:rsidP="00254D53">
            <w:pPr>
              <w:jc w:val="both"/>
              <w:rPr>
                <w:rFonts w:ascii="宋体" w:hAnsi="宋体"/>
                <w:color w:val="000000"/>
                <w:sz w:val="21"/>
                <w:szCs w:val="21"/>
              </w:rPr>
            </w:pPr>
            <w:r w:rsidRPr="00397B95">
              <w:rPr>
                <w:rFonts w:ascii="宋体" w:hAnsi="宋体"/>
                <w:color w:val="000000"/>
                <w:sz w:val="21"/>
                <w:szCs w:val="21"/>
              </w:rPr>
              <w:t>work_order_id</w:t>
            </w:r>
          </w:p>
        </w:tc>
        <w:tc>
          <w:tcPr>
            <w:tcW w:w="1417" w:type="dxa"/>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both"/>
              <w:rPr>
                <w:rFonts w:ascii="宋体" w:hAnsi="宋体" w:cs="宋体"/>
                <w:color w:val="000000"/>
                <w:sz w:val="21"/>
                <w:szCs w:val="21"/>
              </w:rPr>
            </w:pPr>
            <w:r w:rsidRPr="00397B95">
              <w:rPr>
                <w:rFonts w:ascii="宋体" w:hAnsi="宋体"/>
                <w:color w:val="000000"/>
                <w:sz w:val="21"/>
                <w:szCs w:val="21"/>
              </w:rPr>
              <w:t>Return</w:t>
            </w:r>
          </w:p>
        </w:tc>
        <w:tc>
          <w:tcPr>
            <w:tcW w:w="993" w:type="dxa"/>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rPr>
            </w:pPr>
            <w:r w:rsidRPr="00397B95">
              <w:rPr>
                <w:rFonts w:ascii="宋体" w:hAnsi="宋体" w:cs="宋体"/>
                <w:color w:val="000000"/>
                <w:sz w:val="21"/>
                <w:szCs w:val="21"/>
              </w:rPr>
              <w:t>Y</w:t>
            </w:r>
          </w:p>
        </w:tc>
        <w:tc>
          <w:tcPr>
            <w:tcW w:w="1275" w:type="dxa"/>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rPr>
            </w:pPr>
            <w:r w:rsidRPr="00397B95">
              <w:rPr>
                <w:rFonts w:ascii="宋体" w:hAnsi="宋体" w:cs="宋体" w:hint="eastAsia"/>
                <w:color w:val="000000"/>
                <w:sz w:val="21"/>
                <w:szCs w:val="21"/>
              </w:rPr>
              <w:t>String</w:t>
            </w:r>
          </w:p>
        </w:tc>
        <w:tc>
          <w:tcPr>
            <w:tcW w:w="1276" w:type="dxa"/>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center"/>
              <w:rPr>
                <w:rFonts w:ascii="宋体" w:hAnsi="宋体" w:cs="宋体"/>
                <w:color w:val="000000"/>
                <w:sz w:val="21"/>
                <w:szCs w:val="21"/>
              </w:rPr>
            </w:pPr>
          </w:p>
        </w:tc>
        <w:tc>
          <w:tcPr>
            <w:tcW w:w="1701" w:type="dxa"/>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rPr>
                <w:rFonts w:ascii="宋体" w:hAnsi="宋体" w:cs="宋体"/>
                <w:color w:val="000000"/>
                <w:sz w:val="21"/>
                <w:szCs w:val="21"/>
              </w:rPr>
            </w:pPr>
            <w:r w:rsidRPr="00397B95">
              <w:rPr>
                <w:rFonts w:ascii="宋体" w:hAnsi="宋体" w:cs="宋体"/>
                <w:color w:val="000000"/>
                <w:sz w:val="21"/>
                <w:szCs w:val="21"/>
              </w:rPr>
              <w:t>工单id</w:t>
            </w:r>
          </w:p>
        </w:tc>
      </w:tr>
    </w:tbl>
    <w:p w:rsidR="008C584C" w:rsidRPr="00397B95" w:rsidRDefault="008C584C" w:rsidP="008C584C">
      <w:pPr>
        <w:rPr>
          <w:color w:val="000000"/>
        </w:rPr>
      </w:pPr>
      <w:r w:rsidRPr="00397B95">
        <w:rPr>
          <w:rFonts w:hint="eastAsia"/>
          <w:color w:val="000000"/>
        </w:rPr>
        <w:t xml:space="preserve"> </w:t>
      </w:r>
      <w:r w:rsidRPr="00397B95">
        <w:rPr>
          <w:rFonts w:hint="eastAsia"/>
          <w:color w:val="000000"/>
        </w:rPr>
        <w:t>参考</w:t>
      </w:r>
      <w:r w:rsidRPr="00397B95">
        <w:rPr>
          <w:rFonts w:hint="eastAsia"/>
          <w:color w:val="000000"/>
        </w:rPr>
        <w:t>xml</w:t>
      </w:r>
      <w:r w:rsidRPr="00397B95">
        <w:rPr>
          <w:rFonts w:hint="eastAsia"/>
          <w:color w:val="000000"/>
        </w:rPr>
        <w:t>报文格式：</w:t>
      </w:r>
    </w:p>
    <w:p w:rsidR="008C584C" w:rsidRPr="00397B95" w:rsidRDefault="008C584C" w:rsidP="008C584C">
      <w:pPr>
        <w:rPr>
          <w:color w:val="000000"/>
        </w:rPr>
      </w:pPr>
      <w:r w:rsidRPr="00397B95">
        <w:rPr>
          <w:color w:val="000000"/>
        </w:rPr>
        <w:t>&lt;?xml version="1.0" encoding="UTF-8"?&gt;</w:t>
      </w:r>
    </w:p>
    <w:p w:rsidR="008C584C" w:rsidRPr="00397B95" w:rsidRDefault="008C584C" w:rsidP="008C584C">
      <w:pPr>
        <w:rPr>
          <w:color w:val="000000"/>
        </w:rPr>
      </w:pPr>
      <w:r w:rsidRPr="00397B95">
        <w:rPr>
          <w:rFonts w:hint="eastAsia"/>
          <w:color w:val="000000"/>
        </w:rPr>
        <w:t>&lt;</w:t>
      </w:r>
      <w:r w:rsidRPr="00397B95">
        <w:rPr>
          <w:color w:val="000000"/>
        </w:rPr>
        <w:t xml:space="preserve"> Return</w:t>
      </w:r>
      <w:r w:rsidRPr="00397B95">
        <w:rPr>
          <w:rFonts w:hint="eastAsia"/>
          <w:color w:val="000000"/>
        </w:rPr>
        <w:t xml:space="preserve"> &gt; </w:t>
      </w:r>
    </w:p>
    <w:p w:rsidR="008C584C" w:rsidRPr="00397B95" w:rsidRDefault="008C584C" w:rsidP="008C584C">
      <w:pPr>
        <w:ind w:firstLine="480"/>
        <w:rPr>
          <w:color w:val="000000"/>
        </w:rPr>
      </w:pPr>
      <w:r w:rsidRPr="00397B95">
        <w:rPr>
          <w:rFonts w:hint="eastAsia"/>
          <w:color w:val="000000"/>
        </w:rPr>
        <w:t xml:space="preserve">     &lt;</w:t>
      </w:r>
      <w:r w:rsidRPr="00397B95">
        <w:rPr>
          <w:color w:val="000000"/>
        </w:rPr>
        <w:t xml:space="preserve"> result_</w:t>
      </w:r>
      <w:r w:rsidRPr="00397B95">
        <w:rPr>
          <w:rFonts w:hint="eastAsia"/>
          <w:color w:val="000000"/>
        </w:rPr>
        <w:t>code &gt;1&lt;/</w:t>
      </w:r>
      <w:r w:rsidRPr="00397B95">
        <w:rPr>
          <w:color w:val="000000"/>
        </w:rPr>
        <w:t xml:space="preserve"> result_</w:t>
      </w:r>
      <w:r w:rsidRPr="00397B95">
        <w:rPr>
          <w:rFonts w:hint="eastAsia"/>
          <w:color w:val="000000"/>
        </w:rPr>
        <w:t>code &gt;</w:t>
      </w:r>
    </w:p>
    <w:p w:rsidR="008C584C" w:rsidRPr="00397B95" w:rsidRDefault="008C584C" w:rsidP="008C584C">
      <w:pPr>
        <w:ind w:firstLine="480"/>
        <w:rPr>
          <w:color w:val="000000"/>
        </w:rPr>
      </w:pPr>
      <w:r w:rsidRPr="00397B95">
        <w:rPr>
          <w:rFonts w:hint="eastAsia"/>
          <w:color w:val="000000"/>
        </w:rPr>
        <w:t xml:space="preserve">     &lt;</w:t>
      </w:r>
      <w:r w:rsidRPr="00397B95">
        <w:rPr>
          <w:color w:val="000000"/>
        </w:rPr>
        <w:t xml:space="preserve"> result_msg</w:t>
      </w:r>
      <w:r w:rsidRPr="00397B95">
        <w:rPr>
          <w:rFonts w:hint="eastAsia"/>
          <w:color w:val="000000"/>
        </w:rPr>
        <w:t xml:space="preserve"> &gt;&lt;/</w:t>
      </w:r>
      <w:r w:rsidRPr="00397B95">
        <w:rPr>
          <w:color w:val="000000"/>
        </w:rPr>
        <w:t xml:space="preserve"> result_msg</w:t>
      </w:r>
      <w:r w:rsidRPr="00397B95">
        <w:rPr>
          <w:rFonts w:hint="eastAsia"/>
          <w:color w:val="000000"/>
        </w:rPr>
        <w:t xml:space="preserve"> &gt; </w:t>
      </w:r>
    </w:p>
    <w:p w:rsidR="008C584C" w:rsidRPr="00397B95" w:rsidRDefault="008C584C" w:rsidP="008C584C">
      <w:pPr>
        <w:rPr>
          <w:color w:val="000000"/>
        </w:rPr>
      </w:pPr>
      <w:r w:rsidRPr="00397B95">
        <w:rPr>
          <w:rFonts w:hint="eastAsia"/>
          <w:color w:val="000000"/>
        </w:rPr>
        <w:lastRenderedPageBreak/>
        <w:t>&lt;/</w:t>
      </w:r>
      <w:r w:rsidRPr="00397B95">
        <w:rPr>
          <w:color w:val="000000"/>
        </w:rPr>
        <w:t xml:space="preserve"> Return</w:t>
      </w:r>
      <w:r w:rsidRPr="00397B95">
        <w:rPr>
          <w:rFonts w:hint="eastAsia"/>
          <w:color w:val="000000"/>
        </w:rPr>
        <w:t xml:space="preserve"> &gt;</w:t>
      </w:r>
    </w:p>
    <w:p w:rsidR="008C584C" w:rsidRDefault="008C584C" w:rsidP="008C584C">
      <w:pPr>
        <w:pStyle w:val="5"/>
        <w:rPr>
          <w:szCs w:val="24"/>
        </w:rPr>
      </w:pPr>
      <w:bookmarkStart w:id="3549" w:name="_Toc130156318"/>
      <w:r>
        <w:rPr>
          <w:szCs w:val="24"/>
        </w:rPr>
        <w:t>企宽FTTR</w:t>
      </w:r>
      <w:r>
        <w:rPr>
          <w:rFonts w:hint="eastAsia"/>
          <w:szCs w:val="24"/>
        </w:rPr>
        <w:t>-</w:t>
      </w:r>
      <w:r w:rsidRPr="0061690B">
        <w:rPr>
          <w:rFonts w:hint="eastAsia"/>
          <w:szCs w:val="24"/>
        </w:rPr>
        <w:t>BOSS资料竣工通知环节</w:t>
      </w:r>
      <w:bookmarkEnd w:id="3549"/>
    </w:p>
    <w:p w:rsidR="008C584C" w:rsidRPr="00397B95" w:rsidRDefault="008C584C" w:rsidP="008C584C">
      <w:pPr>
        <w:rPr>
          <w:color w:val="000000"/>
        </w:rPr>
      </w:pPr>
      <w:r w:rsidRPr="00397B95">
        <w:rPr>
          <w:b/>
          <w:color w:val="000000"/>
        </w:rPr>
        <w:t>功能概述：</w:t>
      </w:r>
      <w:r w:rsidRPr="00397B95">
        <w:rPr>
          <w:rFonts w:hint="eastAsia"/>
          <w:color w:val="000000"/>
          <w:szCs w:val="21"/>
        </w:rPr>
        <w:t>该接口适用于</w:t>
      </w:r>
      <w:r w:rsidRPr="00397B95">
        <w:rPr>
          <w:color w:val="000000"/>
          <w:szCs w:val="21"/>
        </w:rPr>
        <w:t>综合调度系统</w:t>
      </w:r>
      <w:r w:rsidRPr="00397B95">
        <w:rPr>
          <w:rFonts w:hint="eastAsia"/>
          <w:color w:val="000000"/>
          <w:szCs w:val="21"/>
        </w:rPr>
        <w:t>向</w:t>
      </w:r>
      <w:r w:rsidRPr="00397B95">
        <w:rPr>
          <w:rFonts w:hint="eastAsia"/>
          <w:color w:val="000000"/>
          <w:szCs w:val="21"/>
        </w:rPr>
        <w:t>NGBOSS</w:t>
      </w:r>
      <w:r w:rsidRPr="00397B95">
        <w:rPr>
          <w:rFonts w:hint="eastAsia"/>
          <w:color w:val="000000"/>
          <w:szCs w:val="21"/>
        </w:rPr>
        <w:t>系统发送反馈信息</w:t>
      </w:r>
      <w:r w:rsidRPr="00397B95">
        <w:rPr>
          <w:rFonts w:hint="eastAsia"/>
          <w:bCs/>
          <w:color w:val="000000"/>
          <w:szCs w:val="21"/>
        </w:rPr>
        <w:t>。</w:t>
      </w:r>
    </w:p>
    <w:p w:rsidR="008C584C" w:rsidRPr="00397B95" w:rsidRDefault="008C584C" w:rsidP="008C584C">
      <w:pPr>
        <w:rPr>
          <w:color w:val="000000"/>
        </w:rPr>
      </w:pPr>
      <w:r w:rsidRPr="00397B95">
        <w:rPr>
          <w:b/>
          <w:color w:val="000000"/>
        </w:rPr>
        <w:t>服务提供方：</w:t>
      </w:r>
      <w:r w:rsidRPr="00397B95">
        <w:rPr>
          <w:rFonts w:hint="eastAsia"/>
          <w:b/>
          <w:color w:val="000000"/>
        </w:rPr>
        <w:t>NG</w:t>
      </w:r>
      <w:r w:rsidRPr="00397B95">
        <w:rPr>
          <w:rFonts w:hint="eastAsia"/>
          <w:color w:val="000000"/>
        </w:rPr>
        <w:t>BOSS</w:t>
      </w:r>
      <w:r w:rsidRPr="00397B95">
        <w:rPr>
          <w:color w:val="000000"/>
        </w:rPr>
        <w:t xml:space="preserve"> </w:t>
      </w:r>
    </w:p>
    <w:p w:rsidR="008C584C" w:rsidRPr="00397B95" w:rsidRDefault="008C584C" w:rsidP="008C584C">
      <w:pPr>
        <w:rPr>
          <w:color w:val="000000"/>
        </w:rPr>
      </w:pPr>
      <w:r w:rsidRPr="00397B95">
        <w:rPr>
          <w:b/>
          <w:color w:val="000000"/>
        </w:rPr>
        <w:t>服务调用方：</w:t>
      </w:r>
      <w:r w:rsidRPr="00397B95">
        <w:rPr>
          <w:rFonts w:hint="eastAsia"/>
          <w:color w:val="000000"/>
        </w:rPr>
        <w:t>综合</w:t>
      </w:r>
      <w:r w:rsidRPr="00397B95">
        <w:rPr>
          <w:color w:val="000000"/>
        </w:rPr>
        <w:t>调度</w:t>
      </w:r>
    </w:p>
    <w:p w:rsidR="008C584C" w:rsidRPr="00397B95" w:rsidRDefault="008C584C" w:rsidP="008C584C">
      <w:pPr>
        <w:rPr>
          <w:b/>
          <w:color w:val="000000"/>
        </w:rPr>
      </w:pPr>
      <w:r w:rsidRPr="00397B95">
        <w:rPr>
          <w:rFonts w:hint="eastAsia"/>
          <w:b/>
          <w:color w:val="000000"/>
        </w:rPr>
        <w:t>接口方式：</w:t>
      </w:r>
      <w:r w:rsidRPr="00397B95">
        <w:rPr>
          <w:rFonts w:hint="eastAsia"/>
          <w:b/>
          <w:color w:val="000000"/>
        </w:rPr>
        <w:t>W</w:t>
      </w:r>
      <w:r w:rsidRPr="00397B95">
        <w:rPr>
          <w:b/>
          <w:color w:val="000000"/>
        </w:rPr>
        <w:t xml:space="preserve">ebService </w:t>
      </w:r>
      <w:r w:rsidRPr="00397B95">
        <w:rPr>
          <w:rFonts w:hint="eastAsia"/>
          <w:b/>
          <w:color w:val="000000"/>
        </w:rPr>
        <w:t>同步</w:t>
      </w:r>
    </w:p>
    <w:p w:rsidR="008C584C" w:rsidRPr="00397B95" w:rsidRDefault="008C584C" w:rsidP="008C584C">
      <w:pPr>
        <w:rPr>
          <w:rFonts w:ascii="宋体" w:hAnsi="宋体" w:cs="Arial"/>
          <w:color w:val="000000"/>
          <w:szCs w:val="21"/>
        </w:rPr>
      </w:pPr>
      <w:r w:rsidRPr="00397B95">
        <w:rPr>
          <w:rFonts w:hint="eastAsia"/>
          <w:b/>
          <w:color w:val="000000"/>
        </w:rPr>
        <w:t>访问地址</w:t>
      </w:r>
      <w:r w:rsidRPr="00397B95">
        <w:rPr>
          <w:b/>
          <w:color w:val="000000"/>
        </w:rPr>
        <w:t>：</w:t>
      </w:r>
      <w:r w:rsidRPr="00397B95">
        <w:rPr>
          <w:color w:val="000000"/>
        </w:rPr>
        <w:t>BOSS</w:t>
      </w:r>
      <w:r w:rsidRPr="00397B95">
        <w:rPr>
          <w:rFonts w:hint="eastAsia"/>
          <w:color w:val="000000"/>
        </w:rPr>
        <w:t>提供</w:t>
      </w:r>
    </w:p>
    <w:p w:rsidR="008C584C" w:rsidRPr="00397B95" w:rsidRDefault="008C584C" w:rsidP="008C584C">
      <w:pPr>
        <w:rPr>
          <w:color w:val="000000"/>
        </w:rPr>
      </w:pPr>
      <w:r w:rsidRPr="00397B95">
        <w:rPr>
          <w:b/>
          <w:color w:val="000000"/>
        </w:rPr>
        <w:t>接口方法：</w:t>
      </w:r>
      <w:r w:rsidRPr="00397B95">
        <w:rPr>
          <w:color w:val="000000"/>
        </w:rPr>
        <w:t>BOSS</w:t>
      </w:r>
      <w:r w:rsidRPr="00397B95">
        <w:rPr>
          <w:rFonts w:hint="eastAsia"/>
          <w:color w:val="000000"/>
        </w:rPr>
        <w:t>提供</w:t>
      </w:r>
    </w:p>
    <w:p w:rsidR="008C584C" w:rsidRPr="00397B95" w:rsidRDefault="008C584C" w:rsidP="008C584C">
      <w:pPr>
        <w:spacing w:line="240" w:lineRule="atLeast"/>
        <w:rPr>
          <w:b/>
          <w:iCs/>
          <w:color w:val="000000"/>
        </w:rPr>
      </w:pPr>
      <w:r w:rsidRPr="00397B95">
        <w:rPr>
          <w:rFonts w:hint="eastAsia"/>
          <w:b/>
          <w:iCs/>
          <w:color w:val="000000"/>
        </w:rPr>
        <w:t>时序描述</w:t>
      </w:r>
    </w:p>
    <w:p w:rsidR="008C584C" w:rsidRPr="00397B95" w:rsidRDefault="008C584C" w:rsidP="008C584C">
      <w:pPr>
        <w:rPr>
          <w:color w:val="000000"/>
        </w:rPr>
      </w:pPr>
      <w:r w:rsidRPr="00397B95">
        <w:rPr>
          <w:rFonts w:hint="eastAsia"/>
          <w:color w:val="000000"/>
        </w:rPr>
        <w:object w:dxaOrig="3840" w:dyaOrig="4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45pt;height:276.45pt" o:ole="">
            <v:imagedata r:id="rId10" o:title=""/>
            <o:lock v:ext="edit" aspectratio="f"/>
          </v:shape>
          <o:OLEObject Type="Embed" ProgID="Visio.Drawing.11" ShapeID="_x0000_i1025" DrawAspect="Content" ObjectID="_1740766996" r:id="rId11">
            <o:FieldCodes>\* MERGEFORMAT</o:FieldCodes>
          </o:OLEObject>
        </w:object>
      </w:r>
    </w:p>
    <w:p w:rsidR="008C584C" w:rsidRPr="00397B95" w:rsidRDefault="008C584C" w:rsidP="008C584C">
      <w:pPr>
        <w:spacing w:line="240" w:lineRule="atLeast"/>
        <w:rPr>
          <w:b/>
          <w:iCs/>
          <w:color w:val="000000"/>
        </w:rPr>
      </w:pPr>
      <w:r w:rsidRPr="00397B95">
        <w:rPr>
          <w:b/>
          <w:iCs/>
          <w:color w:val="000000"/>
        </w:rPr>
        <w:t>输入参数</w:t>
      </w:r>
    </w:p>
    <w:p w:rsidR="008C584C" w:rsidRPr="00397B95" w:rsidRDefault="008C584C" w:rsidP="008C584C">
      <w:pPr>
        <w:rPr>
          <w:color w:val="000000"/>
        </w:rPr>
      </w:pPr>
      <w:r w:rsidRPr="00397B95">
        <w:rPr>
          <w:color w:val="000000"/>
        </w:rPr>
        <w:lastRenderedPageBreak/>
        <w:t>如下表所示：</w:t>
      </w:r>
      <w:bookmarkStart w:id="3550" w:name="OLE_LINK25"/>
      <w:bookmarkStart w:id="3551" w:name="OLE_LINK26"/>
      <w:bookmarkStart w:id="3552" w:name="OLE_LINK27"/>
    </w:p>
    <w:tbl>
      <w:tblPr>
        <w:tblW w:w="9026" w:type="dxa"/>
        <w:tblInd w:w="113" w:type="dxa"/>
        <w:tblLayout w:type="fixed"/>
        <w:tblLook w:val="0000" w:firstRow="0" w:lastRow="0" w:firstColumn="0" w:lastColumn="0" w:noHBand="0" w:noVBand="0"/>
      </w:tblPr>
      <w:tblGrid>
        <w:gridCol w:w="537"/>
        <w:gridCol w:w="1435"/>
        <w:gridCol w:w="1992"/>
        <w:gridCol w:w="567"/>
        <w:gridCol w:w="309"/>
        <w:gridCol w:w="2565"/>
        <w:gridCol w:w="1621"/>
      </w:tblGrid>
      <w:tr w:rsidR="008C584C" w:rsidRPr="00397B95" w:rsidTr="00254D53">
        <w:trPr>
          <w:trHeight w:val="285"/>
        </w:trPr>
        <w:tc>
          <w:tcPr>
            <w:tcW w:w="537" w:type="dxa"/>
            <w:tcBorders>
              <w:top w:val="single" w:sz="4" w:space="0" w:color="auto"/>
              <w:left w:val="single" w:sz="4" w:space="0" w:color="auto"/>
              <w:bottom w:val="single" w:sz="4" w:space="0" w:color="auto"/>
              <w:right w:val="single" w:sz="4" w:space="0" w:color="auto"/>
            </w:tcBorders>
            <w:shd w:val="clear" w:color="auto" w:fill="D9D9D9"/>
            <w:vAlign w:val="center"/>
          </w:tcPr>
          <w:bookmarkEnd w:id="3550"/>
          <w:bookmarkEnd w:id="3551"/>
          <w:bookmarkEnd w:id="3552"/>
          <w:p w:rsidR="008C584C" w:rsidRPr="00397B95" w:rsidRDefault="008C584C" w:rsidP="00254D53">
            <w:pPr>
              <w:widowControl/>
              <w:rPr>
                <w:b/>
                <w:bCs/>
                <w:color w:val="000000"/>
                <w:szCs w:val="21"/>
              </w:rPr>
            </w:pPr>
            <w:r w:rsidRPr="00397B95">
              <w:rPr>
                <w:b/>
                <w:bCs/>
                <w:color w:val="000000"/>
                <w:szCs w:val="21"/>
              </w:rPr>
              <w:t>N</w:t>
            </w:r>
            <w:r w:rsidRPr="00397B95">
              <w:rPr>
                <w:rFonts w:hint="eastAsia"/>
                <w:b/>
                <w:bCs/>
                <w:color w:val="000000"/>
                <w:szCs w:val="21"/>
              </w:rPr>
              <w:t>O</w:t>
            </w:r>
          </w:p>
        </w:tc>
        <w:tc>
          <w:tcPr>
            <w:tcW w:w="1435" w:type="dxa"/>
            <w:tcBorders>
              <w:top w:val="single" w:sz="4" w:space="0" w:color="auto"/>
              <w:left w:val="nil"/>
              <w:bottom w:val="single" w:sz="4" w:space="0" w:color="auto"/>
              <w:right w:val="single" w:sz="4" w:space="0" w:color="auto"/>
            </w:tcBorders>
            <w:shd w:val="clear" w:color="auto" w:fill="D9D9D9"/>
            <w:vAlign w:val="center"/>
          </w:tcPr>
          <w:p w:rsidR="008C584C" w:rsidRPr="00397B95" w:rsidRDefault="008C584C" w:rsidP="00254D53">
            <w:pPr>
              <w:widowControl/>
              <w:rPr>
                <w:b/>
                <w:bCs/>
                <w:color w:val="000000"/>
                <w:szCs w:val="21"/>
              </w:rPr>
            </w:pPr>
            <w:r w:rsidRPr="00397B95">
              <w:rPr>
                <w:b/>
                <w:bCs/>
                <w:color w:val="000000"/>
                <w:szCs w:val="21"/>
              </w:rPr>
              <w:t>字段中文名称</w:t>
            </w:r>
          </w:p>
        </w:tc>
        <w:tc>
          <w:tcPr>
            <w:tcW w:w="1992" w:type="dxa"/>
            <w:tcBorders>
              <w:top w:val="single" w:sz="4" w:space="0" w:color="auto"/>
              <w:left w:val="nil"/>
              <w:bottom w:val="single" w:sz="4" w:space="0" w:color="auto"/>
              <w:right w:val="single" w:sz="4" w:space="0" w:color="auto"/>
            </w:tcBorders>
            <w:shd w:val="clear" w:color="auto" w:fill="D9D9D9"/>
            <w:vAlign w:val="center"/>
          </w:tcPr>
          <w:p w:rsidR="008C584C" w:rsidRPr="00397B95" w:rsidRDefault="008C584C" w:rsidP="00254D53">
            <w:pPr>
              <w:widowControl/>
              <w:rPr>
                <w:b/>
                <w:bCs/>
                <w:color w:val="000000"/>
                <w:szCs w:val="21"/>
              </w:rPr>
            </w:pPr>
            <w:r w:rsidRPr="00397B95">
              <w:rPr>
                <w:b/>
                <w:bCs/>
                <w:color w:val="000000"/>
                <w:szCs w:val="21"/>
              </w:rPr>
              <w:t>字段英文名称</w:t>
            </w:r>
          </w:p>
        </w:tc>
        <w:tc>
          <w:tcPr>
            <w:tcW w:w="567" w:type="dxa"/>
            <w:tcBorders>
              <w:top w:val="single" w:sz="4" w:space="0" w:color="auto"/>
              <w:left w:val="nil"/>
              <w:bottom w:val="single" w:sz="4" w:space="0" w:color="auto"/>
              <w:right w:val="single" w:sz="4" w:space="0" w:color="auto"/>
            </w:tcBorders>
            <w:shd w:val="clear" w:color="auto" w:fill="D9D9D9"/>
            <w:vAlign w:val="center"/>
          </w:tcPr>
          <w:p w:rsidR="008C584C" w:rsidRPr="00397B95" w:rsidRDefault="008C584C" w:rsidP="00254D53">
            <w:pPr>
              <w:widowControl/>
              <w:rPr>
                <w:b/>
                <w:bCs/>
                <w:color w:val="000000"/>
                <w:szCs w:val="21"/>
              </w:rPr>
            </w:pPr>
            <w:r w:rsidRPr="00397B95">
              <w:rPr>
                <w:b/>
                <w:bCs/>
                <w:color w:val="000000"/>
                <w:szCs w:val="21"/>
              </w:rPr>
              <w:t>字段长度</w:t>
            </w:r>
          </w:p>
        </w:tc>
        <w:tc>
          <w:tcPr>
            <w:tcW w:w="309" w:type="dxa"/>
            <w:tcBorders>
              <w:top w:val="single" w:sz="4" w:space="0" w:color="auto"/>
              <w:left w:val="nil"/>
              <w:bottom w:val="single" w:sz="4" w:space="0" w:color="auto"/>
              <w:right w:val="single" w:sz="4" w:space="0" w:color="auto"/>
            </w:tcBorders>
            <w:shd w:val="clear" w:color="auto" w:fill="D9D9D9"/>
            <w:vAlign w:val="center"/>
          </w:tcPr>
          <w:p w:rsidR="008C584C" w:rsidRPr="00397B95" w:rsidRDefault="008C584C" w:rsidP="00254D53">
            <w:pPr>
              <w:widowControl/>
              <w:rPr>
                <w:b/>
                <w:bCs/>
                <w:color w:val="000000"/>
                <w:szCs w:val="21"/>
              </w:rPr>
            </w:pPr>
            <w:r w:rsidRPr="00397B95">
              <w:rPr>
                <w:b/>
                <w:bCs/>
                <w:color w:val="000000"/>
                <w:szCs w:val="21"/>
              </w:rPr>
              <w:t>是否必填</w:t>
            </w:r>
          </w:p>
        </w:tc>
        <w:tc>
          <w:tcPr>
            <w:tcW w:w="2565" w:type="dxa"/>
            <w:tcBorders>
              <w:top w:val="single" w:sz="4" w:space="0" w:color="auto"/>
              <w:left w:val="nil"/>
              <w:bottom w:val="single" w:sz="4" w:space="0" w:color="auto"/>
              <w:right w:val="single" w:sz="4" w:space="0" w:color="auto"/>
            </w:tcBorders>
            <w:shd w:val="clear" w:color="auto" w:fill="D9D9D9"/>
            <w:vAlign w:val="center"/>
          </w:tcPr>
          <w:p w:rsidR="008C584C" w:rsidRPr="00397B95" w:rsidRDefault="008C584C" w:rsidP="00254D53">
            <w:pPr>
              <w:widowControl/>
              <w:rPr>
                <w:b/>
                <w:bCs/>
                <w:color w:val="000000"/>
                <w:szCs w:val="21"/>
              </w:rPr>
            </w:pPr>
            <w:r w:rsidRPr="00397B95">
              <w:rPr>
                <w:b/>
                <w:bCs/>
                <w:color w:val="000000"/>
                <w:szCs w:val="21"/>
              </w:rPr>
              <w:t>说明</w:t>
            </w:r>
          </w:p>
        </w:tc>
        <w:tc>
          <w:tcPr>
            <w:tcW w:w="1621" w:type="dxa"/>
            <w:tcBorders>
              <w:top w:val="single" w:sz="4" w:space="0" w:color="auto"/>
              <w:left w:val="nil"/>
              <w:bottom w:val="single" w:sz="4" w:space="0" w:color="auto"/>
              <w:right w:val="single" w:sz="4" w:space="0" w:color="auto"/>
            </w:tcBorders>
            <w:shd w:val="clear" w:color="auto" w:fill="D9D9D9"/>
            <w:vAlign w:val="center"/>
          </w:tcPr>
          <w:p w:rsidR="008C584C" w:rsidRPr="00397B95" w:rsidRDefault="008C584C" w:rsidP="00254D53">
            <w:pPr>
              <w:widowControl/>
              <w:rPr>
                <w:b/>
                <w:bCs/>
                <w:color w:val="000000"/>
                <w:szCs w:val="21"/>
              </w:rPr>
            </w:pPr>
            <w:r w:rsidRPr="00397B95">
              <w:rPr>
                <w:b/>
                <w:bCs/>
                <w:color w:val="000000"/>
                <w:szCs w:val="21"/>
              </w:rPr>
              <w:t>校验规则</w:t>
            </w:r>
          </w:p>
        </w:tc>
      </w:tr>
      <w:tr w:rsidR="008C584C" w:rsidRPr="00397B95" w:rsidTr="00254D53">
        <w:trPr>
          <w:trHeight w:val="480"/>
        </w:trPr>
        <w:tc>
          <w:tcPr>
            <w:tcW w:w="537" w:type="dxa"/>
            <w:tcBorders>
              <w:top w:val="nil"/>
              <w:left w:val="single" w:sz="4" w:space="0" w:color="auto"/>
              <w:bottom w:val="single" w:sz="4" w:space="0" w:color="auto"/>
              <w:right w:val="single" w:sz="4" w:space="0" w:color="auto"/>
            </w:tcBorders>
            <w:shd w:val="clear" w:color="000000" w:fill="FFFFFF"/>
            <w:vAlign w:val="center"/>
          </w:tcPr>
          <w:p w:rsidR="008C584C" w:rsidRPr="00397B95" w:rsidRDefault="008C584C" w:rsidP="00836654">
            <w:pPr>
              <w:pStyle w:val="affffff1"/>
              <w:numPr>
                <w:ilvl w:val="0"/>
                <w:numId w:val="248"/>
              </w:numPr>
              <w:spacing w:before="0" w:after="0"/>
              <w:ind w:firstLineChars="0"/>
              <w:jc w:val="both"/>
              <w:rPr>
                <w:color w:val="000000"/>
                <w:szCs w:val="21"/>
              </w:rPr>
            </w:pPr>
          </w:p>
        </w:tc>
        <w:tc>
          <w:tcPr>
            <w:tcW w:w="143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订单编号</w:t>
            </w:r>
          </w:p>
        </w:tc>
        <w:tc>
          <w:tcPr>
            <w:tcW w:w="1992"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color w:val="000000"/>
                <w:szCs w:val="21"/>
              </w:rPr>
              <w:t>orderId</w:t>
            </w:r>
          </w:p>
        </w:tc>
        <w:tc>
          <w:tcPr>
            <w:tcW w:w="567"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color w:val="000000"/>
                <w:szCs w:val="21"/>
              </w:rPr>
              <w:t>30</w:t>
            </w:r>
          </w:p>
        </w:tc>
        <w:tc>
          <w:tcPr>
            <w:tcW w:w="309"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color w:val="000000"/>
                <w:szCs w:val="21"/>
              </w:rPr>
              <w:t>Y</w:t>
            </w:r>
          </w:p>
        </w:tc>
        <w:tc>
          <w:tcPr>
            <w:tcW w:w="256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color w:val="000000"/>
                <w:szCs w:val="21"/>
              </w:rPr>
              <w:t>BOSS</w:t>
            </w:r>
            <w:r w:rsidRPr="00397B95">
              <w:rPr>
                <w:rFonts w:hint="eastAsia"/>
                <w:color w:val="000000"/>
                <w:szCs w:val="21"/>
              </w:rPr>
              <w:t>定单编号</w:t>
            </w:r>
          </w:p>
        </w:tc>
        <w:tc>
          <w:tcPr>
            <w:tcW w:w="1621"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color w:val="000000"/>
                <w:szCs w:val="21"/>
              </w:rPr>
              <w:t>非空校验</w:t>
            </w:r>
          </w:p>
          <w:p w:rsidR="008C584C" w:rsidRPr="00397B95" w:rsidRDefault="008C584C" w:rsidP="00254D53">
            <w:pPr>
              <w:rPr>
                <w:color w:val="000000"/>
                <w:szCs w:val="21"/>
              </w:rPr>
            </w:pPr>
            <w:r w:rsidRPr="00397B95">
              <w:rPr>
                <w:rFonts w:hint="eastAsia"/>
                <w:color w:val="000000"/>
                <w:szCs w:val="21"/>
              </w:rPr>
              <w:t>撤单</w:t>
            </w:r>
            <w:r w:rsidRPr="00397B95">
              <w:rPr>
                <w:color w:val="000000"/>
                <w:szCs w:val="21"/>
              </w:rPr>
              <w:t>时候取撤单新的订单编码</w:t>
            </w:r>
          </w:p>
        </w:tc>
      </w:tr>
      <w:tr w:rsidR="008C584C" w:rsidRPr="00397B95" w:rsidTr="00254D53">
        <w:trPr>
          <w:trHeight w:val="480"/>
        </w:trPr>
        <w:tc>
          <w:tcPr>
            <w:tcW w:w="537" w:type="dxa"/>
            <w:tcBorders>
              <w:top w:val="nil"/>
              <w:left w:val="single" w:sz="4" w:space="0" w:color="auto"/>
              <w:bottom w:val="single" w:sz="4" w:space="0" w:color="auto"/>
              <w:right w:val="single" w:sz="4" w:space="0" w:color="auto"/>
            </w:tcBorders>
            <w:shd w:val="clear" w:color="000000" w:fill="FFFFFF"/>
            <w:vAlign w:val="center"/>
          </w:tcPr>
          <w:p w:rsidR="008C584C" w:rsidRPr="00397B95" w:rsidRDefault="008C584C" w:rsidP="00836654">
            <w:pPr>
              <w:pStyle w:val="affffff1"/>
              <w:numPr>
                <w:ilvl w:val="0"/>
                <w:numId w:val="248"/>
              </w:numPr>
              <w:spacing w:before="0" w:after="0"/>
              <w:ind w:firstLineChars="0"/>
              <w:jc w:val="both"/>
              <w:rPr>
                <w:color w:val="000000"/>
                <w:szCs w:val="21"/>
              </w:rPr>
            </w:pPr>
          </w:p>
        </w:tc>
        <w:tc>
          <w:tcPr>
            <w:tcW w:w="143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业务</w:t>
            </w:r>
            <w:r w:rsidRPr="00397B95">
              <w:rPr>
                <w:color w:val="000000"/>
                <w:szCs w:val="21"/>
              </w:rPr>
              <w:t>类型</w:t>
            </w:r>
          </w:p>
        </w:tc>
        <w:tc>
          <w:tcPr>
            <w:tcW w:w="1992"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color w:val="000000"/>
                <w:szCs w:val="21"/>
              </w:rPr>
              <w:t>SERVICE_TYPE</w:t>
            </w:r>
          </w:p>
        </w:tc>
        <w:tc>
          <w:tcPr>
            <w:tcW w:w="567"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20</w:t>
            </w:r>
          </w:p>
        </w:tc>
        <w:tc>
          <w:tcPr>
            <w:tcW w:w="309"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Y</w:t>
            </w:r>
          </w:p>
        </w:tc>
        <w:tc>
          <w:tcPr>
            <w:tcW w:w="256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参见</w:t>
            </w:r>
            <w:r w:rsidRPr="00397B95">
              <w:rPr>
                <w:color w:val="000000"/>
                <w:szCs w:val="21"/>
              </w:rPr>
              <w:t>附录</w:t>
            </w:r>
            <w:r w:rsidRPr="00397B95">
              <w:rPr>
                <w:rFonts w:hint="eastAsia"/>
                <w:color w:val="000000"/>
                <w:szCs w:val="21"/>
              </w:rPr>
              <w:t>字典</w:t>
            </w:r>
            <w:r w:rsidRPr="00397B95">
              <w:rPr>
                <w:color w:val="000000"/>
                <w:szCs w:val="21"/>
              </w:rPr>
              <w:t>数据</w:t>
            </w:r>
          </w:p>
        </w:tc>
        <w:tc>
          <w:tcPr>
            <w:tcW w:w="1621"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p>
        </w:tc>
      </w:tr>
      <w:tr w:rsidR="008C584C" w:rsidRPr="00397B95" w:rsidTr="00254D53">
        <w:trPr>
          <w:trHeight w:val="480"/>
        </w:trPr>
        <w:tc>
          <w:tcPr>
            <w:tcW w:w="537" w:type="dxa"/>
            <w:tcBorders>
              <w:top w:val="nil"/>
              <w:left w:val="single" w:sz="4" w:space="0" w:color="auto"/>
              <w:bottom w:val="single" w:sz="4" w:space="0" w:color="auto"/>
              <w:right w:val="single" w:sz="4" w:space="0" w:color="auto"/>
            </w:tcBorders>
            <w:shd w:val="clear" w:color="000000" w:fill="FFFFFF"/>
            <w:vAlign w:val="center"/>
          </w:tcPr>
          <w:p w:rsidR="008C584C" w:rsidRPr="00397B95" w:rsidRDefault="008C584C" w:rsidP="00836654">
            <w:pPr>
              <w:numPr>
                <w:ilvl w:val="0"/>
                <w:numId w:val="247"/>
              </w:numPr>
              <w:spacing w:before="0" w:after="0" w:line="240" w:lineRule="auto"/>
              <w:jc w:val="both"/>
              <w:rPr>
                <w:color w:val="000000"/>
                <w:szCs w:val="21"/>
              </w:rPr>
            </w:pPr>
          </w:p>
        </w:tc>
        <w:tc>
          <w:tcPr>
            <w:tcW w:w="143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工单操作</w:t>
            </w:r>
          </w:p>
        </w:tc>
        <w:tc>
          <w:tcPr>
            <w:tcW w:w="1992"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color w:val="000000"/>
                <w:szCs w:val="21"/>
              </w:rPr>
              <w:t>opType</w:t>
            </w:r>
          </w:p>
        </w:tc>
        <w:tc>
          <w:tcPr>
            <w:tcW w:w="567"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30</w:t>
            </w:r>
          </w:p>
        </w:tc>
        <w:tc>
          <w:tcPr>
            <w:tcW w:w="309"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Y</w:t>
            </w:r>
          </w:p>
        </w:tc>
        <w:tc>
          <w:tcPr>
            <w:tcW w:w="256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枚举值定义，竣工归档为</w:t>
            </w:r>
            <w:r w:rsidRPr="00397B95">
              <w:rPr>
                <w:color w:val="000000"/>
                <w:szCs w:val="21"/>
              </w:rPr>
              <w:t>1</w:t>
            </w:r>
            <w:r w:rsidRPr="00397B95">
              <w:rPr>
                <w:rFonts w:hint="eastAsia"/>
                <w:color w:val="000000"/>
                <w:szCs w:val="21"/>
              </w:rPr>
              <w:t>，退单为</w:t>
            </w:r>
            <w:r w:rsidRPr="00397B95">
              <w:rPr>
                <w:color w:val="000000"/>
                <w:szCs w:val="21"/>
              </w:rPr>
              <w:t>2</w:t>
            </w:r>
            <w:r w:rsidRPr="00397B95">
              <w:rPr>
                <w:rFonts w:hint="eastAsia"/>
                <w:color w:val="000000"/>
                <w:szCs w:val="21"/>
              </w:rPr>
              <w:t>，</w:t>
            </w:r>
            <w:r w:rsidRPr="00397B95">
              <w:rPr>
                <w:color w:val="000000"/>
                <w:szCs w:val="21"/>
              </w:rPr>
              <w:t>撤单完成通知</w:t>
            </w:r>
            <w:r w:rsidRPr="00397B95">
              <w:rPr>
                <w:color w:val="000000"/>
                <w:szCs w:val="21"/>
              </w:rPr>
              <w:t>3</w:t>
            </w:r>
          </w:p>
        </w:tc>
        <w:tc>
          <w:tcPr>
            <w:tcW w:w="1621"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非</w:t>
            </w:r>
            <w:r w:rsidRPr="00397B95">
              <w:rPr>
                <w:color w:val="000000"/>
                <w:szCs w:val="21"/>
              </w:rPr>
              <w:t>空校验</w:t>
            </w:r>
          </w:p>
        </w:tc>
      </w:tr>
      <w:tr w:rsidR="008C584C" w:rsidRPr="00397B95" w:rsidTr="00254D53">
        <w:trPr>
          <w:trHeight w:val="480"/>
        </w:trPr>
        <w:tc>
          <w:tcPr>
            <w:tcW w:w="537" w:type="dxa"/>
            <w:tcBorders>
              <w:top w:val="nil"/>
              <w:left w:val="single" w:sz="4" w:space="0" w:color="auto"/>
              <w:bottom w:val="single" w:sz="4" w:space="0" w:color="auto"/>
              <w:right w:val="single" w:sz="4" w:space="0" w:color="auto"/>
            </w:tcBorders>
            <w:shd w:val="clear" w:color="000000" w:fill="FFFFFF"/>
            <w:vAlign w:val="center"/>
          </w:tcPr>
          <w:p w:rsidR="008C584C" w:rsidRPr="00397B95" w:rsidRDefault="008C584C" w:rsidP="00836654">
            <w:pPr>
              <w:numPr>
                <w:ilvl w:val="0"/>
                <w:numId w:val="247"/>
              </w:numPr>
              <w:spacing w:before="0" w:after="0" w:line="240" w:lineRule="auto"/>
              <w:jc w:val="both"/>
              <w:rPr>
                <w:color w:val="000000"/>
                <w:szCs w:val="21"/>
              </w:rPr>
            </w:pPr>
          </w:p>
        </w:tc>
        <w:tc>
          <w:tcPr>
            <w:tcW w:w="143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状态变更时间</w:t>
            </w:r>
          </w:p>
        </w:tc>
        <w:tc>
          <w:tcPr>
            <w:tcW w:w="1992"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color w:val="000000"/>
                <w:szCs w:val="21"/>
              </w:rPr>
              <w:t>stateTime</w:t>
            </w:r>
          </w:p>
        </w:tc>
        <w:tc>
          <w:tcPr>
            <w:tcW w:w="567"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30</w:t>
            </w:r>
          </w:p>
        </w:tc>
        <w:tc>
          <w:tcPr>
            <w:tcW w:w="309"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Y</w:t>
            </w:r>
          </w:p>
        </w:tc>
        <w:tc>
          <w:tcPr>
            <w:tcW w:w="256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状态变更时间：</w:t>
            </w:r>
            <w:r w:rsidRPr="00397B95">
              <w:rPr>
                <w:color w:val="000000"/>
                <w:szCs w:val="21"/>
              </w:rPr>
              <w:t>竣工时间</w:t>
            </w:r>
            <w:r w:rsidRPr="00397B95">
              <w:rPr>
                <w:rFonts w:hint="eastAsia"/>
                <w:color w:val="000000"/>
                <w:szCs w:val="21"/>
              </w:rPr>
              <w:t>/</w:t>
            </w:r>
            <w:r w:rsidRPr="00397B95">
              <w:rPr>
                <w:rFonts w:hint="eastAsia"/>
                <w:color w:val="000000"/>
                <w:szCs w:val="21"/>
              </w:rPr>
              <w:t>退单</w:t>
            </w:r>
            <w:r w:rsidRPr="00397B95">
              <w:rPr>
                <w:color w:val="000000"/>
                <w:szCs w:val="21"/>
              </w:rPr>
              <w:t>时间</w:t>
            </w:r>
            <w:r w:rsidRPr="00397B95">
              <w:rPr>
                <w:rFonts w:hint="eastAsia"/>
                <w:color w:val="000000"/>
                <w:szCs w:val="21"/>
              </w:rPr>
              <w:t>/</w:t>
            </w:r>
            <w:r w:rsidRPr="00397B95">
              <w:rPr>
                <w:rFonts w:hint="eastAsia"/>
                <w:color w:val="000000"/>
                <w:szCs w:val="21"/>
              </w:rPr>
              <w:t>撤单</w:t>
            </w:r>
            <w:r w:rsidRPr="00397B95">
              <w:rPr>
                <w:color w:val="000000"/>
                <w:szCs w:val="21"/>
              </w:rPr>
              <w:t>完成时间</w:t>
            </w:r>
          </w:p>
        </w:tc>
        <w:tc>
          <w:tcPr>
            <w:tcW w:w="1621"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p>
        </w:tc>
      </w:tr>
      <w:tr w:rsidR="008C584C" w:rsidRPr="00397B95" w:rsidTr="00254D53">
        <w:trPr>
          <w:trHeight w:val="480"/>
        </w:trPr>
        <w:tc>
          <w:tcPr>
            <w:tcW w:w="537" w:type="dxa"/>
            <w:tcBorders>
              <w:top w:val="nil"/>
              <w:left w:val="single" w:sz="4" w:space="0" w:color="auto"/>
              <w:bottom w:val="single" w:sz="4" w:space="0" w:color="auto"/>
              <w:right w:val="single" w:sz="4" w:space="0" w:color="auto"/>
            </w:tcBorders>
            <w:shd w:val="clear" w:color="000000" w:fill="FFFFFF"/>
            <w:vAlign w:val="center"/>
          </w:tcPr>
          <w:p w:rsidR="008C584C" w:rsidRPr="00397B95" w:rsidRDefault="008C584C" w:rsidP="00836654">
            <w:pPr>
              <w:numPr>
                <w:ilvl w:val="0"/>
                <w:numId w:val="247"/>
              </w:numPr>
              <w:spacing w:before="0" w:after="0" w:line="240" w:lineRule="auto"/>
              <w:jc w:val="both"/>
              <w:rPr>
                <w:color w:val="000000"/>
                <w:szCs w:val="21"/>
              </w:rPr>
            </w:pPr>
          </w:p>
        </w:tc>
        <w:tc>
          <w:tcPr>
            <w:tcW w:w="143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操作人姓名</w:t>
            </w:r>
          </w:p>
        </w:tc>
        <w:tc>
          <w:tcPr>
            <w:tcW w:w="1992"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color w:val="000000"/>
                <w:szCs w:val="21"/>
              </w:rPr>
              <w:t>staffName</w:t>
            </w:r>
          </w:p>
        </w:tc>
        <w:tc>
          <w:tcPr>
            <w:tcW w:w="567"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30</w:t>
            </w:r>
          </w:p>
        </w:tc>
        <w:tc>
          <w:tcPr>
            <w:tcW w:w="309"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Y</w:t>
            </w:r>
          </w:p>
        </w:tc>
        <w:tc>
          <w:tcPr>
            <w:tcW w:w="256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p>
        </w:tc>
        <w:tc>
          <w:tcPr>
            <w:tcW w:w="1621"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p>
        </w:tc>
      </w:tr>
      <w:tr w:rsidR="008C584C" w:rsidRPr="00397B95" w:rsidTr="00254D53">
        <w:trPr>
          <w:trHeight w:val="480"/>
        </w:trPr>
        <w:tc>
          <w:tcPr>
            <w:tcW w:w="537" w:type="dxa"/>
            <w:tcBorders>
              <w:top w:val="nil"/>
              <w:left w:val="single" w:sz="4" w:space="0" w:color="auto"/>
              <w:bottom w:val="single" w:sz="4" w:space="0" w:color="auto"/>
              <w:right w:val="single" w:sz="4" w:space="0" w:color="auto"/>
            </w:tcBorders>
            <w:shd w:val="clear" w:color="000000" w:fill="FFFFFF"/>
            <w:vAlign w:val="center"/>
          </w:tcPr>
          <w:p w:rsidR="008C584C" w:rsidRPr="00397B95" w:rsidRDefault="008C584C" w:rsidP="00836654">
            <w:pPr>
              <w:numPr>
                <w:ilvl w:val="0"/>
                <w:numId w:val="247"/>
              </w:numPr>
              <w:spacing w:before="0" w:after="0" w:line="240" w:lineRule="auto"/>
              <w:jc w:val="both"/>
              <w:rPr>
                <w:color w:val="000000"/>
                <w:szCs w:val="21"/>
              </w:rPr>
            </w:pPr>
          </w:p>
        </w:tc>
        <w:tc>
          <w:tcPr>
            <w:tcW w:w="143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操作</w:t>
            </w:r>
            <w:r w:rsidRPr="00397B95">
              <w:rPr>
                <w:color w:val="000000"/>
                <w:szCs w:val="21"/>
              </w:rPr>
              <w:t>人部门</w:t>
            </w:r>
          </w:p>
        </w:tc>
        <w:tc>
          <w:tcPr>
            <w:tcW w:w="1992"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color w:val="000000"/>
                <w:szCs w:val="21"/>
              </w:rPr>
              <w:t>s</w:t>
            </w:r>
            <w:r w:rsidRPr="00397B95">
              <w:rPr>
                <w:rFonts w:hint="eastAsia"/>
                <w:color w:val="000000"/>
                <w:szCs w:val="21"/>
              </w:rPr>
              <w:t>taff</w:t>
            </w:r>
            <w:r w:rsidRPr="00397B95">
              <w:rPr>
                <w:color w:val="000000"/>
                <w:szCs w:val="21"/>
              </w:rPr>
              <w:t>Org</w:t>
            </w:r>
          </w:p>
        </w:tc>
        <w:tc>
          <w:tcPr>
            <w:tcW w:w="567"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p>
        </w:tc>
        <w:tc>
          <w:tcPr>
            <w:tcW w:w="309"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Y</w:t>
            </w:r>
          </w:p>
        </w:tc>
        <w:tc>
          <w:tcPr>
            <w:tcW w:w="256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p>
        </w:tc>
        <w:tc>
          <w:tcPr>
            <w:tcW w:w="1621"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p>
        </w:tc>
      </w:tr>
      <w:tr w:rsidR="008C584C" w:rsidRPr="00397B95" w:rsidTr="00254D53">
        <w:trPr>
          <w:trHeight w:val="480"/>
        </w:trPr>
        <w:tc>
          <w:tcPr>
            <w:tcW w:w="537" w:type="dxa"/>
            <w:tcBorders>
              <w:top w:val="nil"/>
              <w:left w:val="single" w:sz="4" w:space="0" w:color="auto"/>
              <w:bottom w:val="single" w:sz="4" w:space="0" w:color="auto"/>
              <w:right w:val="single" w:sz="4" w:space="0" w:color="auto"/>
            </w:tcBorders>
            <w:shd w:val="clear" w:color="000000" w:fill="FFFFFF"/>
            <w:vAlign w:val="center"/>
          </w:tcPr>
          <w:p w:rsidR="008C584C" w:rsidRPr="00397B95" w:rsidRDefault="008C584C" w:rsidP="00836654">
            <w:pPr>
              <w:numPr>
                <w:ilvl w:val="0"/>
                <w:numId w:val="247"/>
              </w:numPr>
              <w:spacing w:before="0" w:after="0" w:line="240" w:lineRule="auto"/>
              <w:jc w:val="both"/>
              <w:rPr>
                <w:color w:val="000000"/>
                <w:szCs w:val="21"/>
              </w:rPr>
            </w:pPr>
          </w:p>
        </w:tc>
        <w:tc>
          <w:tcPr>
            <w:tcW w:w="143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操作人联系方式</w:t>
            </w:r>
          </w:p>
        </w:tc>
        <w:tc>
          <w:tcPr>
            <w:tcW w:w="1992"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color w:val="000000"/>
                <w:szCs w:val="21"/>
              </w:rPr>
              <w:t>staffPhone</w:t>
            </w:r>
          </w:p>
        </w:tc>
        <w:tc>
          <w:tcPr>
            <w:tcW w:w="567"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30</w:t>
            </w:r>
          </w:p>
        </w:tc>
        <w:tc>
          <w:tcPr>
            <w:tcW w:w="309"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Y</w:t>
            </w:r>
          </w:p>
        </w:tc>
        <w:tc>
          <w:tcPr>
            <w:tcW w:w="256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p>
        </w:tc>
        <w:tc>
          <w:tcPr>
            <w:tcW w:w="1621"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p>
        </w:tc>
      </w:tr>
      <w:tr w:rsidR="008C584C" w:rsidRPr="00397B95" w:rsidTr="00254D53">
        <w:trPr>
          <w:trHeight w:val="480"/>
        </w:trPr>
        <w:tc>
          <w:tcPr>
            <w:tcW w:w="537" w:type="dxa"/>
            <w:tcBorders>
              <w:top w:val="nil"/>
              <w:left w:val="single" w:sz="4" w:space="0" w:color="auto"/>
              <w:bottom w:val="single" w:sz="4" w:space="0" w:color="auto"/>
              <w:right w:val="single" w:sz="4" w:space="0" w:color="auto"/>
            </w:tcBorders>
            <w:shd w:val="clear" w:color="000000" w:fill="FFFFFF"/>
            <w:vAlign w:val="center"/>
          </w:tcPr>
          <w:p w:rsidR="008C584C" w:rsidRPr="00397B95" w:rsidRDefault="008C584C" w:rsidP="00836654">
            <w:pPr>
              <w:numPr>
                <w:ilvl w:val="0"/>
                <w:numId w:val="247"/>
              </w:numPr>
              <w:spacing w:before="0" w:after="0" w:line="240" w:lineRule="auto"/>
              <w:jc w:val="both"/>
              <w:rPr>
                <w:color w:val="000000"/>
                <w:szCs w:val="21"/>
              </w:rPr>
            </w:pPr>
          </w:p>
        </w:tc>
        <w:tc>
          <w:tcPr>
            <w:tcW w:w="143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退单</w:t>
            </w:r>
            <w:r w:rsidRPr="00397B95">
              <w:rPr>
                <w:color w:val="000000"/>
                <w:szCs w:val="21"/>
              </w:rPr>
              <w:t>原因编码</w:t>
            </w:r>
          </w:p>
        </w:tc>
        <w:tc>
          <w:tcPr>
            <w:tcW w:w="1992"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color w:val="000000"/>
                <w:szCs w:val="21"/>
              </w:rPr>
              <w:t>r</w:t>
            </w:r>
            <w:r w:rsidRPr="00397B95">
              <w:rPr>
                <w:rFonts w:hint="eastAsia"/>
                <w:color w:val="000000"/>
                <w:szCs w:val="21"/>
              </w:rPr>
              <w:t>eason</w:t>
            </w:r>
            <w:r w:rsidRPr="00397B95">
              <w:rPr>
                <w:color w:val="000000"/>
                <w:szCs w:val="21"/>
              </w:rPr>
              <w:t>Code</w:t>
            </w:r>
          </w:p>
        </w:tc>
        <w:tc>
          <w:tcPr>
            <w:tcW w:w="567"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p>
        </w:tc>
        <w:tc>
          <w:tcPr>
            <w:tcW w:w="309"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p>
        </w:tc>
        <w:tc>
          <w:tcPr>
            <w:tcW w:w="256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widowControl/>
              <w:rPr>
                <w:rFonts w:ascii="宋体" w:hAnsi="宋体" w:cs="宋体"/>
                <w:color w:val="000000"/>
                <w:szCs w:val="21"/>
              </w:rPr>
            </w:pPr>
            <w:r w:rsidRPr="00397B95">
              <w:rPr>
                <w:rFonts w:ascii="宋体" w:hAnsi="宋体" w:cs="宋体" w:hint="eastAsia"/>
                <w:color w:val="000000"/>
                <w:szCs w:val="21"/>
              </w:rPr>
              <w:t>退单</w:t>
            </w:r>
            <w:r w:rsidRPr="00397B95">
              <w:rPr>
                <w:rFonts w:ascii="宋体" w:hAnsi="宋体" w:cs="宋体"/>
                <w:color w:val="000000"/>
                <w:szCs w:val="21"/>
              </w:rPr>
              <w:t>原因编码</w:t>
            </w:r>
          </w:p>
        </w:tc>
        <w:tc>
          <w:tcPr>
            <w:tcW w:w="1621"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p>
        </w:tc>
      </w:tr>
      <w:tr w:rsidR="008C584C" w:rsidRPr="00397B95" w:rsidTr="00254D53">
        <w:trPr>
          <w:trHeight w:val="480"/>
        </w:trPr>
        <w:tc>
          <w:tcPr>
            <w:tcW w:w="537" w:type="dxa"/>
            <w:tcBorders>
              <w:top w:val="nil"/>
              <w:left w:val="single" w:sz="4" w:space="0" w:color="auto"/>
              <w:bottom w:val="single" w:sz="4" w:space="0" w:color="auto"/>
              <w:right w:val="single" w:sz="4" w:space="0" w:color="auto"/>
            </w:tcBorders>
            <w:shd w:val="clear" w:color="000000" w:fill="FFFFFF"/>
            <w:vAlign w:val="center"/>
          </w:tcPr>
          <w:p w:rsidR="008C584C" w:rsidRPr="00397B95" w:rsidRDefault="008C584C" w:rsidP="00836654">
            <w:pPr>
              <w:numPr>
                <w:ilvl w:val="0"/>
                <w:numId w:val="247"/>
              </w:numPr>
              <w:spacing w:before="0" w:after="0" w:line="240" w:lineRule="auto"/>
              <w:jc w:val="both"/>
              <w:rPr>
                <w:color w:val="000000"/>
                <w:szCs w:val="21"/>
              </w:rPr>
            </w:pPr>
          </w:p>
        </w:tc>
        <w:tc>
          <w:tcPr>
            <w:tcW w:w="143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备注</w:t>
            </w:r>
          </w:p>
        </w:tc>
        <w:tc>
          <w:tcPr>
            <w:tcW w:w="1992"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color w:val="000000"/>
                <w:szCs w:val="21"/>
              </w:rPr>
              <w:t>remarks</w:t>
            </w:r>
          </w:p>
        </w:tc>
        <w:tc>
          <w:tcPr>
            <w:tcW w:w="567"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color w:val="000000"/>
                <w:szCs w:val="21"/>
              </w:rPr>
              <w:t>1000</w:t>
            </w:r>
          </w:p>
        </w:tc>
        <w:tc>
          <w:tcPr>
            <w:tcW w:w="309"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p>
        </w:tc>
        <w:tc>
          <w:tcPr>
            <w:tcW w:w="256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widowControl/>
              <w:rPr>
                <w:rFonts w:ascii="宋体" w:hAnsi="宋体" w:cs="宋体"/>
                <w:color w:val="000000"/>
                <w:szCs w:val="21"/>
              </w:rPr>
            </w:pPr>
            <w:r w:rsidRPr="00397B95">
              <w:rPr>
                <w:rFonts w:ascii="宋体" w:hAnsi="宋体" w:cs="宋体" w:hint="eastAsia"/>
                <w:color w:val="000000"/>
                <w:szCs w:val="21"/>
              </w:rPr>
              <w:t>退单</w:t>
            </w:r>
            <w:r w:rsidRPr="00397B95">
              <w:rPr>
                <w:rFonts w:ascii="宋体" w:hAnsi="宋体" w:cs="宋体"/>
                <w:color w:val="000000"/>
                <w:szCs w:val="21"/>
              </w:rPr>
              <w:t>时，填写退单原因</w:t>
            </w:r>
            <w:r w:rsidRPr="00397B95">
              <w:rPr>
                <w:rFonts w:ascii="宋体" w:hAnsi="宋体" w:cs="宋体" w:hint="eastAsia"/>
                <w:color w:val="000000"/>
                <w:szCs w:val="21"/>
              </w:rPr>
              <w:t xml:space="preserve"> 备注</w:t>
            </w:r>
          </w:p>
        </w:tc>
        <w:tc>
          <w:tcPr>
            <w:tcW w:w="1621"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p>
        </w:tc>
      </w:tr>
      <w:tr w:rsidR="008C584C" w:rsidRPr="00397B95" w:rsidTr="00254D53">
        <w:trPr>
          <w:trHeight w:val="480"/>
        </w:trPr>
        <w:tc>
          <w:tcPr>
            <w:tcW w:w="537" w:type="dxa"/>
            <w:tcBorders>
              <w:top w:val="nil"/>
              <w:left w:val="single" w:sz="4" w:space="0" w:color="auto"/>
              <w:bottom w:val="single" w:sz="4" w:space="0" w:color="auto"/>
              <w:right w:val="single" w:sz="4" w:space="0" w:color="auto"/>
            </w:tcBorders>
            <w:shd w:val="clear" w:color="000000" w:fill="FFFFFF"/>
            <w:vAlign w:val="center"/>
          </w:tcPr>
          <w:p w:rsidR="008C584C" w:rsidRPr="00397B95" w:rsidRDefault="008C584C" w:rsidP="00836654">
            <w:pPr>
              <w:numPr>
                <w:ilvl w:val="0"/>
                <w:numId w:val="247"/>
              </w:numPr>
              <w:spacing w:before="0" w:after="0" w:line="240" w:lineRule="auto"/>
              <w:jc w:val="both"/>
              <w:rPr>
                <w:color w:val="000000"/>
                <w:szCs w:val="21"/>
              </w:rPr>
            </w:pPr>
          </w:p>
        </w:tc>
        <w:tc>
          <w:tcPr>
            <w:tcW w:w="143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转派</w:t>
            </w:r>
            <w:r w:rsidRPr="00397B95">
              <w:rPr>
                <w:color w:val="000000"/>
                <w:szCs w:val="21"/>
              </w:rPr>
              <w:t>次数</w:t>
            </w:r>
          </w:p>
        </w:tc>
        <w:tc>
          <w:tcPr>
            <w:tcW w:w="1992"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color w:val="000000"/>
                <w:szCs w:val="21"/>
              </w:rPr>
              <w:t>t</w:t>
            </w:r>
            <w:r w:rsidRPr="00397B95">
              <w:rPr>
                <w:rFonts w:hint="eastAsia"/>
                <w:color w:val="000000"/>
                <w:szCs w:val="21"/>
              </w:rPr>
              <w:t>urn</w:t>
            </w:r>
            <w:r w:rsidRPr="00397B95">
              <w:rPr>
                <w:color w:val="000000"/>
                <w:szCs w:val="21"/>
              </w:rPr>
              <w:t>Num</w:t>
            </w:r>
          </w:p>
        </w:tc>
        <w:tc>
          <w:tcPr>
            <w:tcW w:w="567"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color w:val="000000"/>
                <w:szCs w:val="21"/>
              </w:rPr>
              <w:t>30</w:t>
            </w:r>
          </w:p>
        </w:tc>
        <w:tc>
          <w:tcPr>
            <w:tcW w:w="309"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N</w:t>
            </w:r>
          </w:p>
        </w:tc>
        <w:tc>
          <w:tcPr>
            <w:tcW w:w="256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widowControl/>
              <w:rPr>
                <w:rFonts w:ascii="宋体" w:hAnsi="宋体" w:cs="宋体"/>
                <w:color w:val="000000"/>
                <w:szCs w:val="21"/>
              </w:rPr>
            </w:pPr>
            <w:r w:rsidRPr="00397B95">
              <w:rPr>
                <w:rFonts w:ascii="宋体" w:hAnsi="宋体" w:cs="宋体" w:hint="eastAsia"/>
                <w:color w:val="000000"/>
                <w:szCs w:val="21"/>
              </w:rPr>
              <w:t>竣工</w:t>
            </w:r>
            <w:r w:rsidRPr="00397B95">
              <w:rPr>
                <w:rFonts w:ascii="宋体" w:hAnsi="宋体" w:cs="宋体"/>
                <w:color w:val="000000"/>
                <w:szCs w:val="21"/>
              </w:rPr>
              <w:t>必填，</w:t>
            </w:r>
            <w:r w:rsidRPr="00397B95">
              <w:rPr>
                <w:rFonts w:ascii="宋体" w:hAnsi="宋体" w:cs="宋体" w:hint="eastAsia"/>
                <w:color w:val="000000"/>
                <w:szCs w:val="21"/>
              </w:rPr>
              <w:t>无</w:t>
            </w:r>
            <w:r w:rsidRPr="00397B95">
              <w:rPr>
                <w:rFonts w:ascii="宋体" w:hAnsi="宋体" w:cs="宋体"/>
                <w:color w:val="000000"/>
                <w:szCs w:val="21"/>
              </w:rPr>
              <w:t>转派次数，值为</w:t>
            </w:r>
            <w:r w:rsidRPr="00397B95">
              <w:rPr>
                <w:rFonts w:ascii="宋体" w:hAnsi="宋体" w:cs="宋体" w:hint="eastAsia"/>
                <w:color w:val="000000"/>
                <w:szCs w:val="21"/>
              </w:rPr>
              <w:t>0</w:t>
            </w:r>
          </w:p>
        </w:tc>
        <w:tc>
          <w:tcPr>
            <w:tcW w:w="1621"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p>
        </w:tc>
      </w:tr>
      <w:tr w:rsidR="008C584C" w:rsidRPr="00397B95" w:rsidTr="00254D53">
        <w:trPr>
          <w:trHeight w:val="480"/>
        </w:trPr>
        <w:tc>
          <w:tcPr>
            <w:tcW w:w="537" w:type="dxa"/>
            <w:tcBorders>
              <w:top w:val="nil"/>
              <w:left w:val="single" w:sz="4" w:space="0" w:color="auto"/>
              <w:bottom w:val="single" w:sz="4" w:space="0" w:color="auto"/>
              <w:right w:val="single" w:sz="4" w:space="0" w:color="auto"/>
            </w:tcBorders>
            <w:shd w:val="clear" w:color="000000" w:fill="FFFFFF"/>
            <w:vAlign w:val="center"/>
          </w:tcPr>
          <w:p w:rsidR="008C584C" w:rsidRPr="00397B95" w:rsidRDefault="008C584C" w:rsidP="00836654">
            <w:pPr>
              <w:numPr>
                <w:ilvl w:val="0"/>
                <w:numId w:val="247"/>
              </w:numPr>
              <w:spacing w:before="0" w:after="0" w:line="240" w:lineRule="auto"/>
              <w:jc w:val="both"/>
              <w:rPr>
                <w:color w:val="000000"/>
                <w:szCs w:val="21"/>
              </w:rPr>
            </w:pPr>
          </w:p>
        </w:tc>
        <w:tc>
          <w:tcPr>
            <w:tcW w:w="143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改约</w:t>
            </w:r>
            <w:r w:rsidRPr="00397B95">
              <w:rPr>
                <w:color w:val="000000"/>
                <w:szCs w:val="21"/>
              </w:rPr>
              <w:t>次数</w:t>
            </w:r>
          </w:p>
        </w:tc>
        <w:tc>
          <w:tcPr>
            <w:tcW w:w="1992"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color w:val="000000"/>
                <w:szCs w:val="21"/>
              </w:rPr>
              <w:t>amendNum</w:t>
            </w:r>
          </w:p>
        </w:tc>
        <w:tc>
          <w:tcPr>
            <w:tcW w:w="567"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color w:val="000000"/>
                <w:szCs w:val="21"/>
              </w:rPr>
              <w:t>30</w:t>
            </w:r>
          </w:p>
        </w:tc>
        <w:tc>
          <w:tcPr>
            <w:tcW w:w="309"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N</w:t>
            </w:r>
          </w:p>
        </w:tc>
        <w:tc>
          <w:tcPr>
            <w:tcW w:w="256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widowControl/>
              <w:rPr>
                <w:rFonts w:ascii="宋体" w:hAnsi="宋体" w:cs="宋体"/>
                <w:color w:val="000000"/>
                <w:szCs w:val="21"/>
              </w:rPr>
            </w:pPr>
            <w:r w:rsidRPr="00397B95">
              <w:rPr>
                <w:rFonts w:ascii="宋体" w:hAnsi="宋体" w:cs="宋体" w:hint="eastAsia"/>
                <w:color w:val="000000"/>
                <w:szCs w:val="21"/>
              </w:rPr>
              <w:t>竣工</w:t>
            </w:r>
            <w:r w:rsidRPr="00397B95">
              <w:rPr>
                <w:rFonts w:ascii="宋体" w:hAnsi="宋体" w:cs="宋体"/>
                <w:color w:val="000000"/>
                <w:szCs w:val="21"/>
              </w:rPr>
              <w:t>必填，</w:t>
            </w:r>
            <w:r w:rsidRPr="00397B95">
              <w:rPr>
                <w:rFonts w:ascii="宋体" w:hAnsi="宋体" w:cs="宋体" w:hint="eastAsia"/>
                <w:color w:val="000000"/>
                <w:szCs w:val="21"/>
              </w:rPr>
              <w:t>无改约</w:t>
            </w:r>
            <w:r w:rsidRPr="00397B95">
              <w:rPr>
                <w:rFonts w:ascii="宋体" w:hAnsi="宋体" w:cs="宋体"/>
                <w:color w:val="000000"/>
                <w:szCs w:val="21"/>
              </w:rPr>
              <w:t>次数，值为</w:t>
            </w:r>
            <w:r w:rsidRPr="00397B95">
              <w:rPr>
                <w:rFonts w:ascii="宋体" w:hAnsi="宋体" w:cs="宋体" w:hint="eastAsia"/>
                <w:color w:val="000000"/>
                <w:szCs w:val="21"/>
              </w:rPr>
              <w:t>0</w:t>
            </w:r>
          </w:p>
        </w:tc>
        <w:tc>
          <w:tcPr>
            <w:tcW w:w="1621"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p>
        </w:tc>
      </w:tr>
      <w:tr w:rsidR="008C584C" w:rsidRPr="00397B95" w:rsidTr="00254D53">
        <w:trPr>
          <w:trHeight w:val="480"/>
        </w:trPr>
        <w:tc>
          <w:tcPr>
            <w:tcW w:w="537" w:type="dxa"/>
            <w:tcBorders>
              <w:top w:val="nil"/>
              <w:left w:val="single" w:sz="4" w:space="0" w:color="auto"/>
              <w:bottom w:val="single" w:sz="4" w:space="0" w:color="auto"/>
              <w:right w:val="single" w:sz="4" w:space="0" w:color="auto"/>
            </w:tcBorders>
            <w:shd w:val="clear" w:color="000000" w:fill="FFFFFF"/>
            <w:vAlign w:val="center"/>
          </w:tcPr>
          <w:p w:rsidR="008C584C" w:rsidRPr="00397B95" w:rsidRDefault="008C584C" w:rsidP="00836654">
            <w:pPr>
              <w:numPr>
                <w:ilvl w:val="0"/>
                <w:numId w:val="247"/>
              </w:numPr>
              <w:spacing w:before="0" w:after="0" w:line="240" w:lineRule="auto"/>
              <w:jc w:val="both"/>
              <w:rPr>
                <w:color w:val="000000"/>
                <w:szCs w:val="21"/>
              </w:rPr>
            </w:pPr>
          </w:p>
        </w:tc>
        <w:tc>
          <w:tcPr>
            <w:tcW w:w="143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客户</w:t>
            </w:r>
            <w:r w:rsidRPr="00397B95">
              <w:rPr>
                <w:color w:val="000000"/>
                <w:szCs w:val="21"/>
              </w:rPr>
              <w:t>类型</w:t>
            </w:r>
          </w:p>
        </w:tc>
        <w:tc>
          <w:tcPr>
            <w:tcW w:w="1992"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color w:val="000000"/>
                <w:szCs w:val="21"/>
              </w:rPr>
              <w:t>CUST_TYPE</w:t>
            </w:r>
          </w:p>
        </w:tc>
        <w:tc>
          <w:tcPr>
            <w:tcW w:w="567"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color w:val="000000"/>
                <w:szCs w:val="21"/>
              </w:rPr>
              <w:t>30</w:t>
            </w:r>
          </w:p>
        </w:tc>
        <w:tc>
          <w:tcPr>
            <w:tcW w:w="309"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N</w:t>
            </w:r>
          </w:p>
        </w:tc>
        <w:tc>
          <w:tcPr>
            <w:tcW w:w="256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widowControl/>
              <w:rPr>
                <w:rFonts w:ascii="宋体" w:hAnsi="宋体" w:cs="宋体"/>
                <w:color w:val="000000"/>
                <w:szCs w:val="21"/>
              </w:rPr>
            </w:pPr>
            <w:r w:rsidRPr="00397B95">
              <w:rPr>
                <w:rFonts w:ascii="宋体" w:hAnsi="宋体" w:cs="宋体" w:hint="eastAsia"/>
                <w:color w:val="000000"/>
                <w:szCs w:val="21"/>
              </w:rPr>
              <w:t>看</w:t>
            </w:r>
            <w:r w:rsidRPr="00397B95">
              <w:rPr>
                <w:rFonts w:ascii="宋体" w:hAnsi="宋体" w:cs="宋体"/>
                <w:color w:val="000000"/>
                <w:szCs w:val="21"/>
              </w:rPr>
              <w:t>附件</w:t>
            </w:r>
          </w:p>
        </w:tc>
        <w:tc>
          <w:tcPr>
            <w:tcW w:w="1621"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p>
        </w:tc>
      </w:tr>
      <w:tr w:rsidR="008C584C" w:rsidRPr="00397B95" w:rsidTr="00254D53">
        <w:trPr>
          <w:trHeight w:val="480"/>
        </w:trPr>
        <w:tc>
          <w:tcPr>
            <w:tcW w:w="537" w:type="dxa"/>
            <w:tcBorders>
              <w:top w:val="nil"/>
              <w:left w:val="single" w:sz="4" w:space="0" w:color="auto"/>
              <w:bottom w:val="single" w:sz="4" w:space="0" w:color="auto"/>
              <w:right w:val="single" w:sz="4" w:space="0" w:color="auto"/>
            </w:tcBorders>
            <w:shd w:val="clear" w:color="000000" w:fill="FFFFFF"/>
            <w:vAlign w:val="center"/>
          </w:tcPr>
          <w:p w:rsidR="008C584C" w:rsidRPr="00397B95" w:rsidRDefault="008C584C" w:rsidP="00836654">
            <w:pPr>
              <w:numPr>
                <w:ilvl w:val="0"/>
                <w:numId w:val="247"/>
              </w:numPr>
              <w:spacing w:before="0" w:after="0" w:line="240" w:lineRule="auto"/>
              <w:jc w:val="both"/>
              <w:rPr>
                <w:color w:val="000000"/>
                <w:szCs w:val="21"/>
              </w:rPr>
            </w:pPr>
          </w:p>
        </w:tc>
        <w:tc>
          <w:tcPr>
            <w:tcW w:w="143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11</w:t>
            </w:r>
            <w:r w:rsidRPr="00397B95">
              <w:rPr>
                <w:rFonts w:hint="eastAsia"/>
                <w:color w:val="000000"/>
                <w:szCs w:val="21"/>
              </w:rPr>
              <w:t>级地址标准地址编码</w:t>
            </w:r>
          </w:p>
        </w:tc>
        <w:tc>
          <w:tcPr>
            <w:tcW w:w="1992"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color w:val="000000"/>
                <w:szCs w:val="21"/>
              </w:rPr>
              <w:t>INTALL_ADDR</w:t>
            </w:r>
          </w:p>
        </w:tc>
        <w:tc>
          <w:tcPr>
            <w:tcW w:w="567"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30</w:t>
            </w:r>
          </w:p>
        </w:tc>
        <w:tc>
          <w:tcPr>
            <w:tcW w:w="309"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N</w:t>
            </w:r>
          </w:p>
        </w:tc>
        <w:tc>
          <w:tcPr>
            <w:tcW w:w="256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widowControl/>
              <w:rPr>
                <w:rFonts w:ascii="宋体" w:hAnsi="宋体" w:cs="宋体"/>
                <w:color w:val="000000"/>
                <w:szCs w:val="21"/>
              </w:rPr>
            </w:pPr>
            <w:r w:rsidRPr="00397B95">
              <w:rPr>
                <w:rFonts w:ascii="宋体" w:hAnsi="宋体" w:cs="宋体" w:hint="eastAsia"/>
                <w:color w:val="000000"/>
                <w:szCs w:val="21"/>
              </w:rPr>
              <w:t>11级地址标准地址编码</w:t>
            </w:r>
          </w:p>
        </w:tc>
        <w:tc>
          <w:tcPr>
            <w:tcW w:w="1621"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p>
        </w:tc>
      </w:tr>
      <w:tr w:rsidR="008C584C" w:rsidRPr="00397B95" w:rsidTr="00254D53">
        <w:trPr>
          <w:trHeight w:val="480"/>
        </w:trPr>
        <w:tc>
          <w:tcPr>
            <w:tcW w:w="537" w:type="dxa"/>
            <w:tcBorders>
              <w:top w:val="nil"/>
              <w:left w:val="single" w:sz="4" w:space="0" w:color="auto"/>
              <w:bottom w:val="single" w:sz="4" w:space="0" w:color="auto"/>
              <w:right w:val="single" w:sz="4" w:space="0" w:color="auto"/>
            </w:tcBorders>
            <w:shd w:val="clear" w:color="000000" w:fill="FFFFFF"/>
            <w:vAlign w:val="center"/>
          </w:tcPr>
          <w:p w:rsidR="008C584C" w:rsidRPr="00397B95" w:rsidRDefault="008C584C" w:rsidP="00836654">
            <w:pPr>
              <w:numPr>
                <w:ilvl w:val="0"/>
                <w:numId w:val="247"/>
              </w:numPr>
              <w:spacing w:before="0" w:after="0" w:line="240" w:lineRule="auto"/>
              <w:jc w:val="both"/>
              <w:rPr>
                <w:color w:val="000000"/>
                <w:szCs w:val="21"/>
              </w:rPr>
            </w:pPr>
          </w:p>
        </w:tc>
        <w:tc>
          <w:tcPr>
            <w:tcW w:w="143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11</w:t>
            </w:r>
            <w:r w:rsidRPr="00397B95">
              <w:rPr>
                <w:rFonts w:hint="eastAsia"/>
                <w:color w:val="000000"/>
                <w:szCs w:val="21"/>
              </w:rPr>
              <w:t>级地址描述地址</w:t>
            </w:r>
          </w:p>
        </w:tc>
        <w:tc>
          <w:tcPr>
            <w:tcW w:w="1992"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color w:val="000000"/>
                <w:szCs w:val="21"/>
              </w:rPr>
              <w:t>INTALL_ADDR_NAME</w:t>
            </w:r>
          </w:p>
        </w:tc>
        <w:tc>
          <w:tcPr>
            <w:tcW w:w="567"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255</w:t>
            </w:r>
          </w:p>
        </w:tc>
        <w:tc>
          <w:tcPr>
            <w:tcW w:w="309"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N</w:t>
            </w:r>
          </w:p>
        </w:tc>
        <w:tc>
          <w:tcPr>
            <w:tcW w:w="256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widowControl/>
              <w:rPr>
                <w:rFonts w:ascii="宋体" w:hAnsi="宋体" w:cs="宋体"/>
                <w:color w:val="000000"/>
                <w:szCs w:val="21"/>
              </w:rPr>
            </w:pPr>
            <w:r w:rsidRPr="00397B95">
              <w:rPr>
                <w:rFonts w:ascii="宋体" w:hAnsi="宋体" w:cs="宋体" w:hint="eastAsia"/>
                <w:color w:val="000000"/>
                <w:szCs w:val="21"/>
              </w:rPr>
              <w:t>11级地址描述地址</w:t>
            </w:r>
          </w:p>
        </w:tc>
        <w:tc>
          <w:tcPr>
            <w:tcW w:w="1621"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p>
        </w:tc>
      </w:tr>
      <w:tr w:rsidR="008C584C" w:rsidRPr="00397B95" w:rsidTr="00254D53">
        <w:trPr>
          <w:trHeight w:val="480"/>
        </w:trPr>
        <w:tc>
          <w:tcPr>
            <w:tcW w:w="537" w:type="dxa"/>
            <w:tcBorders>
              <w:top w:val="nil"/>
              <w:left w:val="single" w:sz="4" w:space="0" w:color="auto"/>
              <w:bottom w:val="single" w:sz="4" w:space="0" w:color="auto"/>
              <w:right w:val="single" w:sz="4" w:space="0" w:color="auto"/>
            </w:tcBorders>
            <w:shd w:val="clear" w:color="000000" w:fill="FFFFFF"/>
            <w:vAlign w:val="center"/>
          </w:tcPr>
          <w:p w:rsidR="008C584C" w:rsidRPr="00397B95" w:rsidRDefault="008C584C" w:rsidP="00836654">
            <w:pPr>
              <w:numPr>
                <w:ilvl w:val="0"/>
                <w:numId w:val="247"/>
              </w:numPr>
              <w:spacing w:before="0" w:after="0" w:line="240" w:lineRule="auto"/>
              <w:jc w:val="both"/>
              <w:rPr>
                <w:color w:val="000000"/>
                <w:szCs w:val="21"/>
              </w:rPr>
            </w:pPr>
          </w:p>
        </w:tc>
        <w:tc>
          <w:tcPr>
            <w:tcW w:w="143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11</w:t>
            </w:r>
            <w:r w:rsidRPr="00397B95">
              <w:rPr>
                <w:rFonts w:hint="eastAsia"/>
                <w:color w:val="000000"/>
                <w:szCs w:val="21"/>
              </w:rPr>
              <w:t>级全量地址编码</w:t>
            </w:r>
          </w:p>
        </w:tc>
        <w:tc>
          <w:tcPr>
            <w:tcW w:w="1992"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color w:val="000000"/>
                <w:szCs w:val="21"/>
              </w:rPr>
              <w:t>INTALL_ADDR_ALL</w:t>
            </w:r>
          </w:p>
        </w:tc>
        <w:tc>
          <w:tcPr>
            <w:tcW w:w="567"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color w:val="000000"/>
                <w:szCs w:val="21"/>
              </w:rPr>
              <w:t>255</w:t>
            </w:r>
          </w:p>
        </w:tc>
        <w:tc>
          <w:tcPr>
            <w:tcW w:w="309"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N</w:t>
            </w:r>
          </w:p>
        </w:tc>
        <w:tc>
          <w:tcPr>
            <w:tcW w:w="256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widowControl/>
              <w:rPr>
                <w:rFonts w:ascii="宋体" w:hAnsi="宋体" w:cs="宋体"/>
                <w:color w:val="000000"/>
                <w:szCs w:val="21"/>
              </w:rPr>
            </w:pPr>
            <w:r w:rsidRPr="00397B95">
              <w:rPr>
                <w:rFonts w:hint="eastAsia"/>
                <w:color w:val="000000"/>
                <w:szCs w:val="21"/>
              </w:rPr>
              <w:t>11</w:t>
            </w:r>
            <w:r w:rsidRPr="00397B95">
              <w:rPr>
                <w:rFonts w:hint="eastAsia"/>
                <w:color w:val="000000"/>
                <w:szCs w:val="21"/>
              </w:rPr>
              <w:t>级全量地址编码</w:t>
            </w:r>
          </w:p>
        </w:tc>
        <w:tc>
          <w:tcPr>
            <w:tcW w:w="1621"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p>
        </w:tc>
      </w:tr>
      <w:tr w:rsidR="008C584C" w:rsidRPr="00397B95" w:rsidTr="00254D53">
        <w:trPr>
          <w:trHeight w:val="480"/>
        </w:trPr>
        <w:tc>
          <w:tcPr>
            <w:tcW w:w="537" w:type="dxa"/>
            <w:tcBorders>
              <w:top w:val="nil"/>
              <w:left w:val="single" w:sz="4" w:space="0" w:color="auto"/>
              <w:bottom w:val="single" w:sz="4" w:space="0" w:color="auto"/>
              <w:right w:val="single" w:sz="4" w:space="0" w:color="auto"/>
            </w:tcBorders>
            <w:shd w:val="clear" w:color="000000" w:fill="FFFFFF"/>
            <w:vAlign w:val="center"/>
          </w:tcPr>
          <w:p w:rsidR="008C584C" w:rsidRPr="00397B95" w:rsidRDefault="008C584C" w:rsidP="00836654">
            <w:pPr>
              <w:numPr>
                <w:ilvl w:val="0"/>
                <w:numId w:val="247"/>
              </w:numPr>
              <w:spacing w:before="0" w:after="0" w:line="240" w:lineRule="auto"/>
              <w:jc w:val="both"/>
              <w:rPr>
                <w:color w:val="000000"/>
                <w:szCs w:val="21"/>
              </w:rPr>
            </w:pPr>
          </w:p>
        </w:tc>
        <w:tc>
          <w:tcPr>
            <w:tcW w:w="143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11</w:t>
            </w:r>
            <w:r w:rsidRPr="00397B95">
              <w:rPr>
                <w:rFonts w:hint="eastAsia"/>
                <w:color w:val="000000"/>
                <w:szCs w:val="21"/>
              </w:rPr>
              <w:t>级全量地址名称</w:t>
            </w:r>
          </w:p>
        </w:tc>
        <w:tc>
          <w:tcPr>
            <w:tcW w:w="1992"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color w:val="000000"/>
                <w:szCs w:val="21"/>
              </w:rPr>
              <w:t>INTALL_ADDR_NAME_ALL</w:t>
            </w:r>
          </w:p>
        </w:tc>
        <w:tc>
          <w:tcPr>
            <w:tcW w:w="567"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color w:val="000000"/>
                <w:szCs w:val="21"/>
              </w:rPr>
              <w:t>255</w:t>
            </w:r>
          </w:p>
        </w:tc>
        <w:tc>
          <w:tcPr>
            <w:tcW w:w="309"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N</w:t>
            </w:r>
          </w:p>
        </w:tc>
        <w:tc>
          <w:tcPr>
            <w:tcW w:w="256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widowControl/>
              <w:rPr>
                <w:rFonts w:ascii="宋体" w:hAnsi="宋体" w:cs="宋体"/>
                <w:color w:val="000000"/>
                <w:szCs w:val="21"/>
              </w:rPr>
            </w:pPr>
            <w:r w:rsidRPr="00397B95">
              <w:rPr>
                <w:rFonts w:hint="eastAsia"/>
                <w:color w:val="000000"/>
                <w:szCs w:val="21"/>
              </w:rPr>
              <w:t>11</w:t>
            </w:r>
            <w:r w:rsidRPr="00397B95">
              <w:rPr>
                <w:rFonts w:hint="eastAsia"/>
                <w:color w:val="000000"/>
                <w:szCs w:val="21"/>
              </w:rPr>
              <w:t>级全量地址名称</w:t>
            </w:r>
          </w:p>
        </w:tc>
        <w:tc>
          <w:tcPr>
            <w:tcW w:w="1621"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p>
        </w:tc>
      </w:tr>
      <w:tr w:rsidR="008C584C" w:rsidRPr="00397B95" w:rsidTr="00254D53">
        <w:trPr>
          <w:trHeight w:val="480"/>
        </w:trPr>
        <w:tc>
          <w:tcPr>
            <w:tcW w:w="537" w:type="dxa"/>
            <w:tcBorders>
              <w:top w:val="nil"/>
              <w:left w:val="single" w:sz="4" w:space="0" w:color="auto"/>
              <w:bottom w:val="single" w:sz="4" w:space="0" w:color="auto"/>
              <w:right w:val="single" w:sz="4" w:space="0" w:color="auto"/>
            </w:tcBorders>
            <w:shd w:val="clear" w:color="000000" w:fill="FFFFFF"/>
            <w:vAlign w:val="center"/>
          </w:tcPr>
          <w:p w:rsidR="008C584C" w:rsidRPr="00397B95" w:rsidRDefault="008C584C" w:rsidP="00836654">
            <w:pPr>
              <w:numPr>
                <w:ilvl w:val="0"/>
                <w:numId w:val="247"/>
              </w:numPr>
              <w:spacing w:before="0" w:after="0" w:line="240" w:lineRule="auto"/>
              <w:jc w:val="both"/>
              <w:rPr>
                <w:color w:val="000000"/>
                <w:szCs w:val="21"/>
              </w:rPr>
            </w:pPr>
          </w:p>
        </w:tc>
        <w:tc>
          <w:tcPr>
            <w:tcW w:w="143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客户</w:t>
            </w:r>
            <w:r w:rsidRPr="00397B95">
              <w:rPr>
                <w:color w:val="000000"/>
                <w:szCs w:val="21"/>
              </w:rPr>
              <w:t>上门地址</w:t>
            </w:r>
          </w:p>
        </w:tc>
        <w:tc>
          <w:tcPr>
            <w:tcW w:w="1992"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color w:val="000000"/>
                <w:szCs w:val="21"/>
              </w:rPr>
              <w:t>ADRESS</w:t>
            </w:r>
          </w:p>
        </w:tc>
        <w:tc>
          <w:tcPr>
            <w:tcW w:w="567"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255</w:t>
            </w:r>
          </w:p>
        </w:tc>
        <w:tc>
          <w:tcPr>
            <w:tcW w:w="309"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N</w:t>
            </w:r>
          </w:p>
        </w:tc>
        <w:tc>
          <w:tcPr>
            <w:tcW w:w="256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widowControl/>
              <w:rPr>
                <w:rFonts w:ascii="宋体" w:hAnsi="宋体" w:cs="宋体"/>
                <w:color w:val="000000"/>
                <w:szCs w:val="21"/>
              </w:rPr>
            </w:pPr>
            <w:r w:rsidRPr="00397B95">
              <w:rPr>
                <w:rFonts w:ascii="宋体" w:hAnsi="宋体" w:cs="宋体" w:hint="eastAsia"/>
                <w:color w:val="000000"/>
                <w:szCs w:val="21"/>
              </w:rPr>
              <w:t>装机</w:t>
            </w:r>
            <w:r w:rsidRPr="00397B95">
              <w:rPr>
                <w:rFonts w:ascii="宋体" w:hAnsi="宋体" w:cs="宋体"/>
                <w:color w:val="000000"/>
                <w:szCs w:val="21"/>
              </w:rPr>
              <w:t>地址</w:t>
            </w:r>
          </w:p>
        </w:tc>
        <w:tc>
          <w:tcPr>
            <w:tcW w:w="1621"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p>
        </w:tc>
      </w:tr>
      <w:tr w:rsidR="008C584C" w:rsidRPr="00397B95" w:rsidTr="00254D53">
        <w:trPr>
          <w:trHeight w:val="480"/>
        </w:trPr>
        <w:tc>
          <w:tcPr>
            <w:tcW w:w="537" w:type="dxa"/>
            <w:tcBorders>
              <w:top w:val="nil"/>
              <w:left w:val="single" w:sz="4" w:space="0" w:color="auto"/>
              <w:bottom w:val="single" w:sz="4" w:space="0" w:color="auto"/>
              <w:right w:val="single" w:sz="4" w:space="0" w:color="auto"/>
            </w:tcBorders>
            <w:shd w:val="clear" w:color="000000" w:fill="FFFFFF"/>
            <w:vAlign w:val="center"/>
          </w:tcPr>
          <w:p w:rsidR="008C584C" w:rsidRPr="00397B95" w:rsidRDefault="008C584C" w:rsidP="00836654">
            <w:pPr>
              <w:numPr>
                <w:ilvl w:val="0"/>
                <w:numId w:val="247"/>
              </w:numPr>
              <w:spacing w:before="0" w:after="0" w:line="240" w:lineRule="auto"/>
              <w:jc w:val="both"/>
              <w:rPr>
                <w:color w:val="000000"/>
                <w:szCs w:val="21"/>
              </w:rPr>
            </w:pPr>
          </w:p>
        </w:tc>
        <w:tc>
          <w:tcPr>
            <w:tcW w:w="143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城乡</w:t>
            </w:r>
            <w:r w:rsidRPr="00397B95">
              <w:rPr>
                <w:color w:val="000000"/>
                <w:szCs w:val="21"/>
              </w:rPr>
              <w:t>标识</w:t>
            </w:r>
          </w:p>
        </w:tc>
        <w:tc>
          <w:tcPr>
            <w:tcW w:w="1992"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color w:val="000000"/>
                <w:szCs w:val="21"/>
              </w:rPr>
              <w:t>REGION_LAB</w:t>
            </w:r>
          </w:p>
        </w:tc>
        <w:tc>
          <w:tcPr>
            <w:tcW w:w="567"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30</w:t>
            </w:r>
          </w:p>
        </w:tc>
        <w:tc>
          <w:tcPr>
            <w:tcW w:w="309"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N</w:t>
            </w:r>
          </w:p>
        </w:tc>
        <w:tc>
          <w:tcPr>
            <w:tcW w:w="256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widowControl/>
              <w:rPr>
                <w:rFonts w:ascii="宋体" w:hAnsi="宋体" w:cs="宋体"/>
                <w:color w:val="000000"/>
                <w:szCs w:val="21"/>
              </w:rPr>
            </w:pPr>
            <w:r w:rsidRPr="00397B95">
              <w:rPr>
                <w:rFonts w:ascii="宋体" w:hAnsi="宋体" w:cs="宋体" w:hint="eastAsia"/>
                <w:color w:val="000000"/>
                <w:szCs w:val="21"/>
              </w:rPr>
              <w:t>1：城区</w:t>
            </w:r>
          </w:p>
          <w:p w:rsidR="008C584C" w:rsidRPr="00397B95" w:rsidRDefault="008C584C" w:rsidP="00254D53">
            <w:pPr>
              <w:widowControl/>
              <w:rPr>
                <w:rFonts w:ascii="宋体" w:hAnsi="宋体" w:cs="宋体"/>
                <w:color w:val="000000"/>
                <w:szCs w:val="21"/>
              </w:rPr>
            </w:pPr>
            <w:r w:rsidRPr="00397B95">
              <w:rPr>
                <w:rFonts w:ascii="宋体" w:hAnsi="宋体" w:cs="宋体" w:hint="eastAsia"/>
                <w:color w:val="000000"/>
                <w:szCs w:val="21"/>
              </w:rPr>
              <w:t>2：城郊结合部</w:t>
            </w:r>
          </w:p>
          <w:p w:rsidR="008C584C" w:rsidRPr="00397B95" w:rsidRDefault="008C584C" w:rsidP="00254D53">
            <w:pPr>
              <w:widowControl/>
              <w:rPr>
                <w:rFonts w:ascii="宋体" w:hAnsi="宋体" w:cs="宋体"/>
                <w:color w:val="000000"/>
                <w:szCs w:val="21"/>
              </w:rPr>
            </w:pPr>
            <w:r w:rsidRPr="00397B95">
              <w:rPr>
                <w:rFonts w:ascii="宋体" w:hAnsi="宋体" w:cs="宋体" w:hint="eastAsia"/>
                <w:color w:val="000000"/>
                <w:szCs w:val="21"/>
              </w:rPr>
              <w:t>3：中心乡镇</w:t>
            </w:r>
          </w:p>
          <w:p w:rsidR="008C584C" w:rsidRPr="00397B95" w:rsidRDefault="008C584C" w:rsidP="00254D53">
            <w:pPr>
              <w:widowControl/>
              <w:rPr>
                <w:rFonts w:ascii="宋体" w:hAnsi="宋体" w:cs="宋体"/>
                <w:color w:val="000000"/>
                <w:szCs w:val="21"/>
              </w:rPr>
            </w:pPr>
            <w:r w:rsidRPr="00397B95">
              <w:rPr>
                <w:rFonts w:ascii="宋体" w:hAnsi="宋体" w:cs="宋体" w:hint="eastAsia"/>
                <w:color w:val="000000"/>
                <w:szCs w:val="21"/>
              </w:rPr>
              <w:t>4：一般乡镇</w:t>
            </w:r>
          </w:p>
          <w:p w:rsidR="008C584C" w:rsidRPr="00397B95" w:rsidRDefault="008C584C" w:rsidP="00254D53">
            <w:pPr>
              <w:widowControl/>
              <w:rPr>
                <w:rFonts w:ascii="宋体" w:hAnsi="宋体" w:cs="宋体"/>
                <w:color w:val="000000"/>
                <w:szCs w:val="21"/>
              </w:rPr>
            </w:pPr>
            <w:r w:rsidRPr="00397B95">
              <w:rPr>
                <w:rFonts w:ascii="宋体" w:hAnsi="宋体" w:cs="宋体" w:hint="eastAsia"/>
                <w:color w:val="000000"/>
                <w:szCs w:val="21"/>
              </w:rPr>
              <w:t>5：农村</w:t>
            </w:r>
            <w:r w:rsidRPr="00397B95">
              <w:rPr>
                <w:rFonts w:ascii="宋体" w:hAnsi="宋体" w:cs="宋体" w:hint="eastAsia"/>
                <w:color w:val="000000"/>
                <w:szCs w:val="21"/>
              </w:rPr>
              <w:tab/>
              <w:t>跟综资一致</w:t>
            </w:r>
          </w:p>
        </w:tc>
        <w:tc>
          <w:tcPr>
            <w:tcW w:w="1621"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p>
        </w:tc>
      </w:tr>
      <w:tr w:rsidR="008C584C" w:rsidRPr="00397B95" w:rsidTr="00254D53">
        <w:trPr>
          <w:trHeight w:val="480"/>
        </w:trPr>
        <w:tc>
          <w:tcPr>
            <w:tcW w:w="537" w:type="dxa"/>
            <w:tcBorders>
              <w:top w:val="nil"/>
              <w:left w:val="single" w:sz="4" w:space="0" w:color="auto"/>
              <w:bottom w:val="single" w:sz="4" w:space="0" w:color="auto"/>
              <w:right w:val="single" w:sz="4" w:space="0" w:color="auto"/>
            </w:tcBorders>
            <w:shd w:val="clear" w:color="000000" w:fill="FFFFFF"/>
            <w:vAlign w:val="center"/>
          </w:tcPr>
          <w:p w:rsidR="008C584C" w:rsidRPr="00397B95" w:rsidRDefault="008C584C" w:rsidP="00836654">
            <w:pPr>
              <w:numPr>
                <w:ilvl w:val="0"/>
                <w:numId w:val="247"/>
              </w:numPr>
              <w:spacing w:before="0" w:after="0" w:line="240" w:lineRule="auto"/>
              <w:jc w:val="both"/>
              <w:rPr>
                <w:color w:val="000000"/>
                <w:szCs w:val="21"/>
              </w:rPr>
            </w:pPr>
          </w:p>
        </w:tc>
        <w:tc>
          <w:tcPr>
            <w:tcW w:w="143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是否薄覆盖</w:t>
            </w:r>
          </w:p>
        </w:tc>
        <w:tc>
          <w:tcPr>
            <w:tcW w:w="1992"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color w:val="000000"/>
                <w:szCs w:val="21"/>
              </w:rPr>
              <w:t>IS_THIN_COVER</w:t>
            </w:r>
          </w:p>
        </w:tc>
        <w:tc>
          <w:tcPr>
            <w:tcW w:w="567"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30</w:t>
            </w:r>
          </w:p>
        </w:tc>
        <w:tc>
          <w:tcPr>
            <w:tcW w:w="309"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N</w:t>
            </w:r>
          </w:p>
        </w:tc>
        <w:tc>
          <w:tcPr>
            <w:tcW w:w="256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widowControl/>
              <w:rPr>
                <w:rFonts w:ascii="宋体" w:hAnsi="宋体" w:cs="宋体"/>
                <w:color w:val="000000"/>
                <w:szCs w:val="21"/>
              </w:rPr>
            </w:pPr>
            <w:r w:rsidRPr="00397B95">
              <w:rPr>
                <w:rFonts w:ascii="宋体" w:hAnsi="宋体" w:cs="宋体" w:hint="eastAsia"/>
                <w:color w:val="000000"/>
                <w:szCs w:val="21"/>
              </w:rPr>
              <w:t>1：全覆盖</w:t>
            </w:r>
          </w:p>
          <w:p w:rsidR="008C584C" w:rsidRPr="00397B95" w:rsidRDefault="008C584C" w:rsidP="00254D53">
            <w:pPr>
              <w:widowControl/>
              <w:rPr>
                <w:rFonts w:ascii="宋体" w:hAnsi="宋体" w:cs="宋体"/>
                <w:color w:val="000000"/>
                <w:szCs w:val="21"/>
              </w:rPr>
            </w:pPr>
            <w:r w:rsidRPr="00397B95">
              <w:rPr>
                <w:rFonts w:ascii="宋体" w:hAnsi="宋体" w:cs="宋体" w:hint="eastAsia"/>
                <w:color w:val="000000"/>
                <w:szCs w:val="21"/>
              </w:rPr>
              <w:t>2：薄覆盖</w:t>
            </w:r>
            <w:r w:rsidRPr="00397B95">
              <w:rPr>
                <w:rFonts w:ascii="宋体" w:hAnsi="宋体" w:cs="宋体" w:hint="eastAsia"/>
                <w:color w:val="000000"/>
                <w:szCs w:val="21"/>
              </w:rPr>
              <w:tab/>
              <w:t>跟综资一致</w:t>
            </w:r>
          </w:p>
        </w:tc>
        <w:tc>
          <w:tcPr>
            <w:tcW w:w="1621"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p>
        </w:tc>
      </w:tr>
      <w:tr w:rsidR="008C584C" w:rsidRPr="00397B95" w:rsidTr="00254D53">
        <w:trPr>
          <w:trHeight w:val="480"/>
        </w:trPr>
        <w:tc>
          <w:tcPr>
            <w:tcW w:w="537" w:type="dxa"/>
            <w:tcBorders>
              <w:top w:val="nil"/>
              <w:left w:val="single" w:sz="4" w:space="0" w:color="auto"/>
              <w:bottom w:val="single" w:sz="4" w:space="0" w:color="auto"/>
              <w:right w:val="single" w:sz="4" w:space="0" w:color="auto"/>
            </w:tcBorders>
            <w:shd w:val="clear" w:color="000000" w:fill="FFFFFF"/>
            <w:vAlign w:val="center"/>
          </w:tcPr>
          <w:p w:rsidR="008C584C" w:rsidRPr="00397B95" w:rsidRDefault="008C584C" w:rsidP="00836654">
            <w:pPr>
              <w:numPr>
                <w:ilvl w:val="0"/>
                <w:numId w:val="247"/>
              </w:numPr>
              <w:spacing w:before="0" w:after="0" w:line="240" w:lineRule="auto"/>
              <w:jc w:val="both"/>
              <w:rPr>
                <w:color w:val="000000"/>
                <w:szCs w:val="21"/>
              </w:rPr>
            </w:pPr>
          </w:p>
        </w:tc>
        <w:tc>
          <w:tcPr>
            <w:tcW w:w="143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客户网络归属</w:t>
            </w:r>
          </w:p>
        </w:tc>
        <w:tc>
          <w:tcPr>
            <w:tcW w:w="1992"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color w:val="000000"/>
                <w:szCs w:val="21"/>
              </w:rPr>
              <w:t>NETWORK_TYPE</w:t>
            </w:r>
          </w:p>
        </w:tc>
        <w:tc>
          <w:tcPr>
            <w:tcW w:w="567"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30</w:t>
            </w:r>
          </w:p>
        </w:tc>
        <w:tc>
          <w:tcPr>
            <w:tcW w:w="309"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N</w:t>
            </w:r>
          </w:p>
        </w:tc>
        <w:tc>
          <w:tcPr>
            <w:tcW w:w="256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widowControl/>
              <w:rPr>
                <w:rFonts w:ascii="宋体" w:hAnsi="宋体" w:cs="宋体"/>
                <w:color w:val="000000"/>
                <w:szCs w:val="21"/>
              </w:rPr>
            </w:pPr>
            <w:r w:rsidRPr="00397B95">
              <w:rPr>
                <w:rFonts w:ascii="宋体" w:hAnsi="宋体" w:cs="宋体" w:hint="eastAsia"/>
                <w:color w:val="000000"/>
                <w:szCs w:val="21"/>
              </w:rPr>
              <w:t>客户网络归属</w:t>
            </w:r>
            <w:r w:rsidRPr="00397B95">
              <w:rPr>
                <w:rFonts w:ascii="宋体" w:hAnsi="宋体" w:cs="宋体" w:hint="eastAsia"/>
                <w:color w:val="000000"/>
                <w:szCs w:val="21"/>
              </w:rPr>
              <w:tab/>
              <w:t>字典值</w:t>
            </w:r>
          </w:p>
          <w:p w:rsidR="008C584C" w:rsidRPr="00397B95" w:rsidRDefault="008C584C" w:rsidP="00254D53">
            <w:pPr>
              <w:widowControl/>
              <w:rPr>
                <w:rFonts w:ascii="宋体" w:hAnsi="宋体" w:cs="宋体"/>
                <w:color w:val="000000"/>
                <w:szCs w:val="21"/>
              </w:rPr>
            </w:pPr>
            <w:r w:rsidRPr="00397B95">
              <w:rPr>
                <w:rFonts w:ascii="宋体" w:hAnsi="宋体" w:cs="宋体" w:hint="eastAsia"/>
                <w:color w:val="000000"/>
                <w:szCs w:val="21"/>
              </w:rPr>
              <w:t>1：移动，</w:t>
            </w:r>
          </w:p>
          <w:p w:rsidR="008C584C" w:rsidRPr="00397B95" w:rsidRDefault="008C584C" w:rsidP="00254D53">
            <w:pPr>
              <w:widowControl/>
              <w:rPr>
                <w:rFonts w:ascii="宋体" w:hAnsi="宋体" w:cs="宋体"/>
                <w:color w:val="000000"/>
                <w:szCs w:val="21"/>
              </w:rPr>
            </w:pPr>
            <w:r w:rsidRPr="00397B95">
              <w:rPr>
                <w:rFonts w:ascii="宋体" w:hAnsi="宋体" w:cs="宋体" w:hint="eastAsia"/>
                <w:color w:val="000000"/>
                <w:szCs w:val="21"/>
              </w:rPr>
              <w:t>2：铁通，</w:t>
            </w:r>
          </w:p>
          <w:p w:rsidR="008C584C" w:rsidRPr="00397B95" w:rsidRDefault="008C584C" w:rsidP="00254D53">
            <w:pPr>
              <w:widowControl/>
              <w:rPr>
                <w:rFonts w:ascii="宋体" w:hAnsi="宋体" w:cs="宋体"/>
                <w:color w:val="000000"/>
                <w:szCs w:val="21"/>
              </w:rPr>
            </w:pPr>
            <w:r w:rsidRPr="00397B95">
              <w:rPr>
                <w:rFonts w:ascii="宋体" w:hAnsi="宋体" w:cs="宋体" w:hint="eastAsia"/>
                <w:color w:val="000000"/>
                <w:szCs w:val="21"/>
              </w:rPr>
              <w:t>3：校园合作，</w:t>
            </w:r>
          </w:p>
          <w:p w:rsidR="008C584C" w:rsidRPr="00397B95" w:rsidRDefault="008C584C" w:rsidP="00254D53">
            <w:pPr>
              <w:widowControl/>
              <w:rPr>
                <w:rFonts w:ascii="宋体" w:hAnsi="宋体" w:cs="宋体"/>
                <w:color w:val="000000"/>
                <w:szCs w:val="21"/>
              </w:rPr>
            </w:pPr>
            <w:r w:rsidRPr="00397B95">
              <w:rPr>
                <w:rFonts w:ascii="宋体" w:hAnsi="宋体" w:cs="宋体" w:hint="eastAsia"/>
                <w:color w:val="000000"/>
                <w:szCs w:val="21"/>
              </w:rPr>
              <w:lastRenderedPageBreak/>
              <w:t>4：其它</w:t>
            </w:r>
          </w:p>
        </w:tc>
        <w:tc>
          <w:tcPr>
            <w:tcW w:w="1621"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p>
        </w:tc>
      </w:tr>
      <w:tr w:rsidR="008C584C" w:rsidRPr="00397B95" w:rsidTr="00254D53">
        <w:trPr>
          <w:trHeight w:val="480"/>
        </w:trPr>
        <w:tc>
          <w:tcPr>
            <w:tcW w:w="537" w:type="dxa"/>
            <w:tcBorders>
              <w:top w:val="nil"/>
              <w:left w:val="single" w:sz="4" w:space="0" w:color="auto"/>
              <w:bottom w:val="single" w:sz="4" w:space="0" w:color="auto"/>
              <w:right w:val="single" w:sz="4" w:space="0" w:color="auto"/>
            </w:tcBorders>
            <w:shd w:val="clear" w:color="000000" w:fill="FFFFFF"/>
            <w:vAlign w:val="center"/>
          </w:tcPr>
          <w:p w:rsidR="008C584C" w:rsidRPr="00397B95" w:rsidRDefault="008C584C" w:rsidP="00836654">
            <w:pPr>
              <w:numPr>
                <w:ilvl w:val="0"/>
                <w:numId w:val="247"/>
              </w:numPr>
              <w:spacing w:before="0" w:after="0" w:line="240" w:lineRule="auto"/>
              <w:jc w:val="both"/>
              <w:rPr>
                <w:color w:val="000000"/>
                <w:szCs w:val="21"/>
              </w:rPr>
            </w:pPr>
          </w:p>
        </w:tc>
        <w:tc>
          <w:tcPr>
            <w:tcW w:w="143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市场</w:t>
            </w:r>
            <w:r w:rsidRPr="00397B95">
              <w:rPr>
                <w:color w:val="000000"/>
                <w:szCs w:val="21"/>
              </w:rPr>
              <w:t>分类</w:t>
            </w:r>
          </w:p>
        </w:tc>
        <w:tc>
          <w:tcPr>
            <w:tcW w:w="1992"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rPr>
              <w:t>MARKETTYPE</w:t>
            </w:r>
          </w:p>
        </w:tc>
        <w:tc>
          <w:tcPr>
            <w:tcW w:w="567"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30</w:t>
            </w:r>
          </w:p>
        </w:tc>
        <w:tc>
          <w:tcPr>
            <w:tcW w:w="309"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N</w:t>
            </w:r>
          </w:p>
        </w:tc>
        <w:tc>
          <w:tcPr>
            <w:tcW w:w="256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 w:val="18"/>
                <w:szCs w:val="18"/>
              </w:rPr>
            </w:pPr>
            <w:r w:rsidRPr="00397B95">
              <w:rPr>
                <w:rFonts w:hint="eastAsia"/>
                <w:color w:val="000000"/>
                <w:sz w:val="18"/>
                <w:szCs w:val="18"/>
              </w:rPr>
              <w:t>市场分类</w:t>
            </w:r>
          </w:p>
          <w:p w:rsidR="008C584C" w:rsidRPr="00397B95" w:rsidRDefault="008C584C" w:rsidP="00254D53">
            <w:pPr>
              <w:rPr>
                <w:color w:val="000000"/>
              </w:rPr>
            </w:pPr>
            <w:r w:rsidRPr="00397B95">
              <w:rPr>
                <w:rFonts w:hint="eastAsia"/>
                <w:color w:val="000000"/>
              </w:rPr>
              <w:t>1</w:t>
            </w:r>
            <w:r w:rsidRPr="00397B95">
              <w:rPr>
                <w:color w:val="000000"/>
              </w:rPr>
              <w:t>:</w:t>
            </w:r>
            <w:r w:rsidRPr="00397B95">
              <w:rPr>
                <w:rFonts w:hint="eastAsia"/>
                <w:color w:val="000000"/>
              </w:rPr>
              <w:t>家庭市场</w:t>
            </w:r>
          </w:p>
          <w:p w:rsidR="008C584C" w:rsidRPr="00397B95" w:rsidRDefault="008C584C" w:rsidP="00254D53">
            <w:pPr>
              <w:rPr>
                <w:color w:val="000000"/>
              </w:rPr>
            </w:pPr>
            <w:r w:rsidRPr="00397B95">
              <w:rPr>
                <w:rFonts w:hint="eastAsia"/>
                <w:color w:val="000000"/>
              </w:rPr>
              <w:t>2</w:t>
            </w:r>
            <w:r w:rsidRPr="00397B95">
              <w:rPr>
                <w:color w:val="000000"/>
              </w:rPr>
              <w:t>:</w:t>
            </w:r>
            <w:r w:rsidRPr="00397B95">
              <w:rPr>
                <w:rFonts w:hint="eastAsia"/>
                <w:color w:val="000000"/>
              </w:rPr>
              <w:t>政企市场</w:t>
            </w:r>
          </w:p>
          <w:p w:rsidR="008C584C" w:rsidRPr="00397B95" w:rsidRDefault="008C584C" w:rsidP="00254D53">
            <w:pPr>
              <w:rPr>
                <w:color w:val="000000"/>
              </w:rPr>
            </w:pPr>
            <w:r w:rsidRPr="00397B95">
              <w:rPr>
                <w:rFonts w:hint="eastAsia"/>
                <w:color w:val="000000"/>
              </w:rPr>
              <w:t>3</w:t>
            </w:r>
            <w:r w:rsidRPr="00397B95">
              <w:rPr>
                <w:color w:val="000000"/>
              </w:rPr>
              <w:t>:</w:t>
            </w:r>
            <w:r w:rsidRPr="00397B95">
              <w:rPr>
                <w:rFonts w:hint="eastAsia"/>
                <w:color w:val="000000"/>
              </w:rPr>
              <w:t>政企家客共用</w:t>
            </w:r>
          </w:p>
          <w:p w:rsidR="008C584C" w:rsidRPr="00397B95" w:rsidRDefault="008C584C" w:rsidP="00254D53">
            <w:pPr>
              <w:widowControl/>
              <w:rPr>
                <w:rFonts w:ascii="宋体" w:hAnsi="宋体" w:cs="宋体"/>
                <w:color w:val="000000"/>
                <w:szCs w:val="21"/>
              </w:rPr>
            </w:pPr>
            <w:r w:rsidRPr="00397B95">
              <w:rPr>
                <w:color w:val="000000"/>
                <w:sz w:val="18"/>
                <w:szCs w:val="18"/>
              </w:rPr>
              <w:t>100</w:t>
            </w:r>
            <w:r w:rsidRPr="00397B95">
              <w:rPr>
                <w:color w:val="000000"/>
                <w:sz w:val="18"/>
                <w:szCs w:val="18"/>
              </w:rPr>
              <w:t>：校园市场</w:t>
            </w:r>
          </w:p>
        </w:tc>
        <w:tc>
          <w:tcPr>
            <w:tcW w:w="1621"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p>
        </w:tc>
      </w:tr>
      <w:tr w:rsidR="008C584C" w:rsidRPr="00397B95" w:rsidTr="00254D53">
        <w:trPr>
          <w:trHeight w:val="480"/>
        </w:trPr>
        <w:tc>
          <w:tcPr>
            <w:tcW w:w="537" w:type="dxa"/>
            <w:tcBorders>
              <w:top w:val="nil"/>
              <w:left w:val="single" w:sz="4" w:space="0" w:color="auto"/>
              <w:bottom w:val="single" w:sz="4" w:space="0" w:color="auto"/>
              <w:right w:val="single" w:sz="4" w:space="0" w:color="auto"/>
            </w:tcBorders>
            <w:shd w:val="clear" w:color="000000" w:fill="FFFFFF"/>
            <w:vAlign w:val="center"/>
          </w:tcPr>
          <w:p w:rsidR="008C584C" w:rsidRPr="00397B95" w:rsidRDefault="008C584C" w:rsidP="00836654">
            <w:pPr>
              <w:numPr>
                <w:ilvl w:val="0"/>
                <w:numId w:val="247"/>
              </w:numPr>
              <w:spacing w:before="0" w:after="0" w:line="240" w:lineRule="auto"/>
              <w:jc w:val="both"/>
              <w:rPr>
                <w:color w:val="000000"/>
                <w:szCs w:val="21"/>
              </w:rPr>
            </w:pPr>
          </w:p>
        </w:tc>
        <w:tc>
          <w:tcPr>
            <w:tcW w:w="143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接入</w:t>
            </w:r>
            <w:r w:rsidRPr="00397B95">
              <w:rPr>
                <w:color w:val="000000"/>
                <w:szCs w:val="21"/>
              </w:rPr>
              <w:t>方式</w:t>
            </w:r>
          </w:p>
        </w:tc>
        <w:tc>
          <w:tcPr>
            <w:tcW w:w="1992"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rPr>
            </w:pPr>
            <w:r w:rsidRPr="00397B95">
              <w:rPr>
                <w:color w:val="000000"/>
                <w:szCs w:val="21"/>
              </w:rPr>
              <w:t>ACT_TYPE</w:t>
            </w:r>
          </w:p>
        </w:tc>
        <w:tc>
          <w:tcPr>
            <w:tcW w:w="567"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30</w:t>
            </w:r>
          </w:p>
        </w:tc>
        <w:tc>
          <w:tcPr>
            <w:tcW w:w="309"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N</w:t>
            </w:r>
          </w:p>
        </w:tc>
        <w:tc>
          <w:tcPr>
            <w:tcW w:w="256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 w:val="18"/>
                <w:szCs w:val="18"/>
              </w:rPr>
            </w:pPr>
            <w:r w:rsidRPr="00397B95">
              <w:rPr>
                <w:rFonts w:ascii="宋体" w:hAnsi="宋体" w:cs="宋体" w:hint="eastAsia"/>
                <w:color w:val="000000"/>
                <w:szCs w:val="21"/>
              </w:rPr>
              <w:t>CMCC_FTTH等</w:t>
            </w:r>
            <w:r w:rsidRPr="00397B95">
              <w:rPr>
                <w:rFonts w:ascii="宋体" w:hAnsi="宋体" w:cs="宋体"/>
                <w:color w:val="000000"/>
                <w:szCs w:val="21"/>
              </w:rPr>
              <w:t>，见附件</w:t>
            </w:r>
          </w:p>
        </w:tc>
        <w:tc>
          <w:tcPr>
            <w:tcW w:w="1621"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p>
        </w:tc>
      </w:tr>
      <w:tr w:rsidR="008C584C" w:rsidRPr="00397B95" w:rsidTr="00254D53">
        <w:trPr>
          <w:trHeight w:val="480"/>
        </w:trPr>
        <w:tc>
          <w:tcPr>
            <w:tcW w:w="537" w:type="dxa"/>
            <w:tcBorders>
              <w:top w:val="nil"/>
              <w:left w:val="single" w:sz="4" w:space="0" w:color="auto"/>
              <w:bottom w:val="single" w:sz="4" w:space="0" w:color="auto"/>
              <w:right w:val="single" w:sz="4" w:space="0" w:color="auto"/>
            </w:tcBorders>
            <w:shd w:val="clear" w:color="000000" w:fill="FFFFFF"/>
            <w:vAlign w:val="center"/>
          </w:tcPr>
          <w:p w:rsidR="008C584C" w:rsidRPr="00397B95" w:rsidRDefault="008C584C" w:rsidP="00836654">
            <w:pPr>
              <w:numPr>
                <w:ilvl w:val="0"/>
                <w:numId w:val="247"/>
              </w:numPr>
              <w:spacing w:before="0" w:after="0" w:line="240" w:lineRule="auto"/>
              <w:jc w:val="both"/>
              <w:rPr>
                <w:color w:val="000000"/>
                <w:szCs w:val="21"/>
              </w:rPr>
            </w:pPr>
          </w:p>
        </w:tc>
        <w:tc>
          <w:tcPr>
            <w:tcW w:w="143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ascii="Microsoft YaHei UI" w:eastAsia="Microsoft YaHei UI" w:hAnsi="Microsoft YaHei UI" w:hint="eastAsia"/>
                <w:color w:val="000000"/>
                <w:sz w:val="21"/>
                <w:szCs w:val="21"/>
              </w:rPr>
              <w:t>网格名称</w:t>
            </w:r>
          </w:p>
        </w:tc>
        <w:tc>
          <w:tcPr>
            <w:tcW w:w="1992"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ascii="Microsoft YaHei UI" w:eastAsia="Microsoft YaHei UI" w:hAnsi="Microsoft YaHei UI" w:hint="eastAsia"/>
                <w:color w:val="000000"/>
                <w:sz w:val="21"/>
                <w:szCs w:val="21"/>
              </w:rPr>
              <w:t>GRID_NAME</w:t>
            </w:r>
          </w:p>
        </w:tc>
        <w:tc>
          <w:tcPr>
            <w:tcW w:w="567"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30</w:t>
            </w:r>
          </w:p>
        </w:tc>
        <w:tc>
          <w:tcPr>
            <w:tcW w:w="309"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N</w:t>
            </w:r>
          </w:p>
        </w:tc>
        <w:tc>
          <w:tcPr>
            <w:tcW w:w="256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rFonts w:ascii="宋体" w:hAnsi="宋体" w:cs="宋体"/>
                <w:color w:val="000000"/>
                <w:szCs w:val="21"/>
              </w:rPr>
            </w:pPr>
            <w:r w:rsidRPr="00397B95">
              <w:rPr>
                <w:rFonts w:ascii="Microsoft YaHei UI" w:eastAsia="Microsoft YaHei UI" w:hAnsi="Microsoft YaHei UI" w:hint="eastAsia"/>
                <w:color w:val="000000"/>
                <w:sz w:val="21"/>
                <w:szCs w:val="21"/>
              </w:rPr>
              <w:t>网格名称</w:t>
            </w:r>
          </w:p>
        </w:tc>
        <w:tc>
          <w:tcPr>
            <w:tcW w:w="1621"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p>
        </w:tc>
      </w:tr>
      <w:tr w:rsidR="008C584C" w:rsidRPr="00397B95" w:rsidTr="00254D53">
        <w:trPr>
          <w:trHeight w:val="480"/>
        </w:trPr>
        <w:tc>
          <w:tcPr>
            <w:tcW w:w="537" w:type="dxa"/>
            <w:tcBorders>
              <w:top w:val="nil"/>
              <w:left w:val="single" w:sz="4" w:space="0" w:color="auto"/>
              <w:bottom w:val="single" w:sz="4" w:space="0" w:color="auto"/>
              <w:right w:val="single" w:sz="4" w:space="0" w:color="auto"/>
            </w:tcBorders>
            <w:shd w:val="clear" w:color="000000" w:fill="FFFFFF"/>
            <w:vAlign w:val="center"/>
          </w:tcPr>
          <w:p w:rsidR="008C584C" w:rsidRPr="00397B95" w:rsidRDefault="008C584C" w:rsidP="00836654">
            <w:pPr>
              <w:numPr>
                <w:ilvl w:val="0"/>
                <w:numId w:val="247"/>
              </w:numPr>
              <w:spacing w:before="0" w:after="0" w:line="240" w:lineRule="auto"/>
              <w:jc w:val="both"/>
              <w:rPr>
                <w:color w:val="000000"/>
                <w:szCs w:val="21"/>
              </w:rPr>
            </w:pPr>
          </w:p>
        </w:tc>
        <w:tc>
          <w:tcPr>
            <w:tcW w:w="143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ascii="Microsoft YaHei UI" w:eastAsia="Microsoft YaHei UI" w:hAnsi="Microsoft YaHei UI" w:hint="eastAsia"/>
                <w:color w:val="000000"/>
                <w:sz w:val="21"/>
                <w:szCs w:val="21"/>
              </w:rPr>
              <w:t>预约时间</w:t>
            </w:r>
          </w:p>
        </w:tc>
        <w:tc>
          <w:tcPr>
            <w:tcW w:w="1992"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ascii="Microsoft YaHei UI" w:eastAsia="Microsoft YaHei UI" w:hAnsi="Microsoft YaHei UI" w:hint="eastAsia"/>
                <w:color w:val="000000"/>
                <w:sz w:val="21"/>
                <w:szCs w:val="21"/>
              </w:rPr>
              <w:t>CONS_TIME</w:t>
            </w:r>
          </w:p>
        </w:tc>
        <w:tc>
          <w:tcPr>
            <w:tcW w:w="567"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30</w:t>
            </w:r>
          </w:p>
        </w:tc>
        <w:tc>
          <w:tcPr>
            <w:tcW w:w="309"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N</w:t>
            </w:r>
          </w:p>
        </w:tc>
        <w:tc>
          <w:tcPr>
            <w:tcW w:w="256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rFonts w:ascii="宋体" w:hAnsi="宋体" w:cs="宋体"/>
                <w:color w:val="000000"/>
                <w:szCs w:val="21"/>
              </w:rPr>
            </w:pPr>
            <w:r w:rsidRPr="00397B95">
              <w:rPr>
                <w:rFonts w:ascii="Microsoft YaHei UI" w:eastAsia="Microsoft YaHei UI" w:hAnsi="Microsoft YaHei UI" w:hint="eastAsia"/>
                <w:color w:val="000000"/>
                <w:sz w:val="21"/>
                <w:szCs w:val="21"/>
              </w:rPr>
              <w:t>预约时间</w:t>
            </w:r>
          </w:p>
        </w:tc>
        <w:tc>
          <w:tcPr>
            <w:tcW w:w="1621"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p>
        </w:tc>
      </w:tr>
      <w:tr w:rsidR="008C584C" w:rsidRPr="00397B95" w:rsidTr="00254D53">
        <w:trPr>
          <w:trHeight w:val="480"/>
        </w:trPr>
        <w:tc>
          <w:tcPr>
            <w:tcW w:w="537" w:type="dxa"/>
            <w:tcBorders>
              <w:top w:val="nil"/>
              <w:left w:val="single" w:sz="4" w:space="0" w:color="auto"/>
              <w:bottom w:val="single" w:sz="4" w:space="0" w:color="auto"/>
              <w:right w:val="single" w:sz="4" w:space="0" w:color="auto"/>
            </w:tcBorders>
            <w:shd w:val="clear" w:color="000000" w:fill="FFFFFF"/>
            <w:vAlign w:val="center"/>
          </w:tcPr>
          <w:p w:rsidR="008C584C" w:rsidRPr="00397B95" w:rsidRDefault="008C584C" w:rsidP="00836654">
            <w:pPr>
              <w:numPr>
                <w:ilvl w:val="0"/>
                <w:numId w:val="247"/>
              </w:numPr>
              <w:spacing w:before="0" w:after="0" w:line="240" w:lineRule="auto"/>
              <w:jc w:val="both"/>
              <w:rPr>
                <w:color w:val="000000"/>
                <w:szCs w:val="21"/>
              </w:rPr>
            </w:pPr>
          </w:p>
        </w:tc>
        <w:tc>
          <w:tcPr>
            <w:tcW w:w="143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ascii="Microsoft YaHei UI" w:eastAsia="Microsoft YaHei UI" w:hAnsi="Microsoft YaHei UI" w:hint="eastAsia"/>
                <w:color w:val="000000"/>
                <w:sz w:val="21"/>
                <w:szCs w:val="21"/>
              </w:rPr>
              <w:t>代维单位</w:t>
            </w:r>
          </w:p>
        </w:tc>
        <w:tc>
          <w:tcPr>
            <w:tcW w:w="1992"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ascii="Microsoft YaHei UI" w:eastAsia="Microsoft YaHei UI" w:hAnsi="Microsoft YaHei UI" w:hint="eastAsia"/>
                <w:color w:val="000000"/>
                <w:sz w:val="21"/>
                <w:szCs w:val="21"/>
              </w:rPr>
              <w:t>INSTALL_ORG</w:t>
            </w:r>
          </w:p>
        </w:tc>
        <w:tc>
          <w:tcPr>
            <w:tcW w:w="567"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30</w:t>
            </w:r>
          </w:p>
        </w:tc>
        <w:tc>
          <w:tcPr>
            <w:tcW w:w="309"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N</w:t>
            </w:r>
          </w:p>
        </w:tc>
        <w:tc>
          <w:tcPr>
            <w:tcW w:w="256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rFonts w:ascii="宋体" w:hAnsi="宋体" w:cs="宋体"/>
                <w:color w:val="000000"/>
                <w:szCs w:val="21"/>
              </w:rPr>
            </w:pPr>
            <w:r w:rsidRPr="00397B95">
              <w:rPr>
                <w:rFonts w:ascii="Microsoft YaHei UI" w:eastAsia="Microsoft YaHei UI" w:hAnsi="Microsoft YaHei UI" w:hint="eastAsia"/>
                <w:color w:val="000000"/>
                <w:sz w:val="21"/>
                <w:szCs w:val="21"/>
              </w:rPr>
              <w:t>代维单位</w:t>
            </w:r>
          </w:p>
        </w:tc>
        <w:tc>
          <w:tcPr>
            <w:tcW w:w="1621"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p>
        </w:tc>
      </w:tr>
      <w:tr w:rsidR="008C584C" w:rsidRPr="00397B95" w:rsidTr="00254D53">
        <w:trPr>
          <w:trHeight w:val="480"/>
        </w:trPr>
        <w:tc>
          <w:tcPr>
            <w:tcW w:w="537" w:type="dxa"/>
            <w:tcBorders>
              <w:top w:val="nil"/>
              <w:left w:val="single" w:sz="4" w:space="0" w:color="auto"/>
              <w:bottom w:val="single" w:sz="4" w:space="0" w:color="auto"/>
              <w:right w:val="single" w:sz="4" w:space="0" w:color="auto"/>
            </w:tcBorders>
            <w:shd w:val="clear" w:color="000000" w:fill="FFFFFF"/>
            <w:vAlign w:val="center"/>
          </w:tcPr>
          <w:p w:rsidR="008C584C" w:rsidRPr="00397B95" w:rsidRDefault="008C584C" w:rsidP="00836654">
            <w:pPr>
              <w:numPr>
                <w:ilvl w:val="0"/>
                <w:numId w:val="247"/>
              </w:numPr>
              <w:spacing w:before="0" w:after="0" w:line="240" w:lineRule="auto"/>
              <w:jc w:val="both"/>
              <w:rPr>
                <w:color w:val="000000"/>
                <w:szCs w:val="21"/>
              </w:rPr>
            </w:pPr>
          </w:p>
        </w:tc>
        <w:tc>
          <w:tcPr>
            <w:tcW w:w="143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rFonts w:ascii="Microsoft YaHei UI" w:eastAsia="Microsoft YaHei UI" w:hAnsi="Microsoft YaHei UI"/>
                <w:color w:val="000000"/>
                <w:sz w:val="21"/>
                <w:szCs w:val="21"/>
              </w:rPr>
            </w:pPr>
            <w:r w:rsidRPr="00397B95">
              <w:rPr>
                <w:rFonts w:ascii="Microsoft YaHei UI" w:eastAsia="Microsoft YaHei UI" w:hAnsi="Microsoft YaHei UI" w:hint="eastAsia"/>
                <w:color w:val="000000"/>
                <w:sz w:val="21"/>
                <w:szCs w:val="21"/>
              </w:rPr>
              <w:t>装维人员</w:t>
            </w:r>
          </w:p>
        </w:tc>
        <w:tc>
          <w:tcPr>
            <w:tcW w:w="1992"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rFonts w:ascii="Microsoft YaHei UI" w:eastAsia="Microsoft YaHei UI" w:hAnsi="Microsoft YaHei UI"/>
                <w:color w:val="000000"/>
                <w:sz w:val="21"/>
                <w:szCs w:val="21"/>
              </w:rPr>
            </w:pPr>
            <w:r w:rsidRPr="00397B95">
              <w:rPr>
                <w:rFonts w:ascii="Microsoft YaHei UI" w:eastAsia="Microsoft YaHei UI" w:hAnsi="Microsoft YaHei UI" w:hint="eastAsia"/>
                <w:color w:val="000000"/>
                <w:sz w:val="21"/>
                <w:szCs w:val="21"/>
              </w:rPr>
              <w:t>INSTALL_WORKER_NAME</w:t>
            </w:r>
          </w:p>
        </w:tc>
        <w:tc>
          <w:tcPr>
            <w:tcW w:w="567"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30</w:t>
            </w:r>
          </w:p>
        </w:tc>
        <w:tc>
          <w:tcPr>
            <w:tcW w:w="309"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N</w:t>
            </w:r>
          </w:p>
        </w:tc>
        <w:tc>
          <w:tcPr>
            <w:tcW w:w="256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rFonts w:ascii="Microsoft YaHei UI" w:eastAsia="Microsoft YaHei UI" w:hAnsi="Microsoft YaHei UI"/>
                <w:color w:val="000000"/>
                <w:sz w:val="21"/>
                <w:szCs w:val="21"/>
              </w:rPr>
            </w:pPr>
            <w:r w:rsidRPr="00397B95">
              <w:rPr>
                <w:rFonts w:ascii="Microsoft YaHei UI" w:eastAsia="Microsoft YaHei UI" w:hAnsi="Microsoft YaHei UI" w:hint="eastAsia"/>
                <w:color w:val="000000"/>
                <w:sz w:val="21"/>
                <w:szCs w:val="21"/>
              </w:rPr>
              <w:t>装维人员</w:t>
            </w:r>
          </w:p>
        </w:tc>
        <w:tc>
          <w:tcPr>
            <w:tcW w:w="1621"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p>
        </w:tc>
      </w:tr>
      <w:tr w:rsidR="008C584C" w:rsidRPr="00397B95" w:rsidTr="00254D53">
        <w:trPr>
          <w:trHeight w:val="480"/>
        </w:trPr>
        <w:tc>
          <w:tcPr>
            <w:tcW w:w="537" w:type="dxa"/>
            <w:tcBorders>
              <w:top w:val="nil"/>
              <w:left w:val="single" w:sz="4" w:space="0" w:color="auto"/>
              <w:bottom w:val="single" w:sz="4" w:space="0" w:color="auto"/>
              <w:right w:val="single" w:sz="4" w:space="0" w:color="auto"/>
            </w:tcBorders>
            <w:shd w:val="clear" w:color="000000" w:fill="FFFFFF"/>
            <w:vAlign w:val="center"/>
          </w:tcPr>
          <w:p w:rsidR="008C584C" w:rsidRPr="00397B95" w:rsidRDefault="008C584C" w:rsidP="00836654">
            <w:pPr>
              <w:numPr>
                <w:ilvl w:val="0"/>
                <w:numId w:val="247"/>
              </w:numPr>
              <w:spacing w:before="0" w:after="0" w:line="240" w:lineRule="auto"/>
              <w:jc w:val="both"/>
              <w:rPr>
                <w:color w:val="000000"/>
                <w:szCs w:val="21"/>
              </w:rPr>
            </w:pPr>
          </w:p>
        </w:tc>
        <w:tc>
          <w:tcPr>
            <w:tcW w:w="143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rFonts w:ascii="Microsoft YaHei UI" w:eastAsia="Microsoft YaHei UI" w:hAnsi="Microsoft YaHei UI"/>
                <w:color w:val="000000"/>
                <w:sz w:val="21"/>
                <w:szCs w:val="21"/>
              </w:rPr>
            </w:pPr>
            <w:r w:rsidRPr="00397B95">
              <w:rPr>
                <w:rFonts w:ascii="Microsoft YaHei UI" w:eastAsia="Microsoft YaHei UI" w:hAnsi="Microsoft YaHei UI" w:hint="eastAsia"/>
                <w:color w:val="000000"/>
                <w:sz w:val="21"/>
                <w:szCs w:val="21"/>
              </w:rPr>
              <w:t>安装是否超时</w:t>
            </w:r>
          </w:p>
        </w:tc>
        <w:tc>
          <w:tcPr>
            <w:tcW w:w="1992"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rFonts w:ascii="Microsoft YaHei UI" w:eastAsia="Microsoft YaHei UI" w:hAnsi="Microsoft YaHei UI"/>
                <w:color w:val="000000"/>
                <w:sz w:val="21"/>
                <w:szCs w:val="21"/>
              </w:rPr>
            </w:pPr>
            <w:r w:rsidRPr="00397B95">
              <w:rPr>
                <w:rFonts w:ascii="Microsoft YaHei UI" w:eastAsia="Microsoft YaHei UI" w:hAnsi="Microsoft YaHei UI" w:hint="eastAsia"/>
                <w:color w:val="000000"/>
                <w:sz w:val="21"/>
                <w:szCs w:val="21"/>
              </w:rPr>
              <w:t>IS_OVERTIME</w:t>
            </w:r>
          </w:p>
        </w:tc>
        <w:tc>
          <w:tcPr>
            <w:tcW w:w="567"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3</w:t>
            </w:r>
            <w:r w:rsidRPr="00397B95">
              <w:rPr>
                <w:color w:val="000000"/>
                <w:szCs w:val="21"/>
              </w:rPr>
              <w:t>0</w:t>
            </w:r>
          </w:p>
        </w:tc>
        <w:tc>
          <w:tcPr>
            <w:tcW w:w="309"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N</w:t>
            </w:r>
          </w:p>
        </w:tc>
        <w:tc>
          <w:tcPr>
            <w:tcW w:w="256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rFonts w:ascii="Microsoft YaHei UI" w:eastAsia="Microsoft YaHei UI" w:hAnsi="Microsoft YaHei UI"/>
                <w:color w:val="000000"/>
                <w:sz w:val="21"/>
                <w:szCs w:val="21"/>
              </w:rPr>
            </w:pPr>
            <w:r w:rsidRPr="00397B95">
              <w:rPr>
                <w:rFonts w:ascii="Microsoft YaHei UI" w:eastAsia="Microsoft YaHei UI" w:hAnsi="Microsoft YaHei UI" w:hint="eastAsia"/>
                <w:color w:val="000000"/>
                <w:sz w:val="21"/>
                <w:szCs w:val="21"/>
              </w:rPr>
              <w:t>安装是否超时</w:t>
            </w:r>
          </w:p>
        </w:tc>
        <w:tc>
          <w:tcPr>
            <w:tcW w:w="1621"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p>
        </w:tc>
      </w:tr>
      <w:tr w:rsidR="008C584C" w:rsidRPr="00397B95" w:rsidTr="00254D53">
        <w:trPr>
          <w:trHeight w:val="480"/>
        </w:trPr>
        <w:tc>
          <w:tcPr>
            <w:tcW w:w="537" w:type="dxa"/>
            <w:tcBorders>
              <w:top w:val="nil"/>
              <w:left w:val="single" w:sz="4" w:space="0" w:color="auto"/>
              <w:bottom w:val="single" w:sz="4" w:space="0" w:color="auto"/>
              <w:right w:val="single" w:sz="4" w:space="0" w:color="auto"/>
            </w:tcBorders>
            <w:shd w:val="clear" w:color="000000" w:fill="FFFFFF"/>
            <w:vAlign w:val="center"/>
          </w:tcPr>
          <w:p w:rsidR="008C584C" w:rsidRPr="00397B95" w:rsidRDefault="008C584C" w:rsidP="00836654">
            <w:pPr>
              <w:numPr>
                <w:ilvl w:val="0"/>
                <w:numId w:val="247"/>
              </w:numPr>
              <w:spacing w:before="0" w:after="0" w:line="240" w:lineRule="auto"/>
              <w:jc w:val="both"/>
              <w:rPr>
                <w:color w:val="000000"/>
                <w:szCs w:val="21"/>
              </w:rPr>
            </w:pPr>
          </w:p>
        </w:tc>
        <w:tc>
          <w:tcPr>
            <w:tcW w:w="143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rFonts w:ascii="Microsoft YaHei UI" w:eastAsia="Microsoft YaHei UI" w:hAnsi="Microsoft YaHei UI"/>
                <w:color w:val="000000"/>
                <w:sz w:val="21"/>
                <w:szCs w:val="21"/>
              </w:rPr>
            </w:pPr>
            <w:r w:rsidRPr="00397B95">
              <w:rPr>
                <w:rFonts w:ascii="Microsoft YaHei UI" w:eastAsia="Microsoft YaHei UI" w:hAnsi="Microsoft YaHei UI" w:hint="eastAsia"/>
                <w:color w:val="000000"/>
                <w:sz w:val="21"/>
                <w:szCs w:val="21"/>
              </w:rPr>
              <w:t>装机</w:t>
            </w:r>
            <w:r w:rsidRPr="00397B95">
              <w:rPr>
                <w:rFonts w:ascii="Microsoft YaHei UI" w:eastAsia="Microsoft YaHei UI" w:hAnsi="Microsoft YaHei UI"/>
                <w:color w:val="000000"/>
                <w:sz w:val="21"/>
                <w:szCs w:val="21"/>
              </w:rPr>
              <w:t>时间</w:t>
            </w:r>
          </w:p>
        </w:tc>
        <w:tc>
          <w:tcPr>
            <w:tcW w:w="1992"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rFonts w:ascii="Microsoft YaHei UI" w:eastAsia="Microsoft YaHei UI" w:hAnsi="Microsoft YaHei UI"/>
                <w:color w:val="000000"/>
                <w:sz w:val="21"/>
                <w:szCs w:val="21"/>
              </w:rPr>
            </w:pPr>
            <w:r w:rsidRPr="00397B95">
              <w:rPr>
                <w:rFonts w:ascii="Microsoft YaHei UI" w:eastAsia="Microsoft YaHei UI" w:hAnsi="Microsoft YaHei UI" w:hint="eastAsia"/>
                <w:color w:val="000000"/>
                <w:sz w:val="21"/>
                <w:szCs w:val="21"/>
              </w:rPr>
              <w:t>INSTALL</w:t>
            </w:r>
            <w:r w:rsidRPr="00397B95">
              <w:rPr>
                <w:rFonts w:ascii="Microsoft YaHei UI" w:eastAsia="Microsoft YaHei UI" w:hAnsi="Microsoft YaHei UI"/>
                <w:color w:val="000000"/>
                <w:sz w:val="21"/>
                <w:szCs w:val="21"/>
              </w:rPr>
              <w:t>_TIME</w:t>
            </w:r>
          </w:p>
        </w:tc>
        <w:tc>
          <w:tcPr>
            <w:tcW w:w="567"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30</w:t>
            </w:r>
          </w:p>
        </w:tc>
        <w:tc>
          <w:tcPr>
            <w:tcW w:w="309"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N</w:t>
            </w:r>
          </w:p>
        </w:tc>
        <w:tc>
          <w:tcPr>
            <w:tcW w:w="256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rFonts w:ascii="Microsoft YaHei UI" w:eastAsia="Microsoft YaHei UI" w:hAnsi="Microsoft YaHei UI"/>
                <w:color w:val="000000"/>
                <w:sz w:val="21"/>
                <w:szCs w:val="21"/>
              </w:rPr>
            </w:pPr>
            <w:r w:rsidRPr="00397B95">
              <w:rPr>
                <w:rFonts w:ascii="Microsoft YaHei UI" w:eastAsia="Microsoft YaHei UI" w:hAnsi="Microsoft YaHei UI" w:hint="eastAsia"/>
                <w:color w:val="000000"/>
                <w:sz w:val="21"/>
                <w:szCs w:val="21"/>
              </w:rPr>
              <w:t>装机</w:t>
            </w:r>
            <w:r w:rsidRPr="00397B95">
              <w:rPr>
                <w:rFonts w:ascii="Microsoft YaHei UI" w:eastAsia="Microsoft YaHei UI" w:hAnsi="Microsoft YaHei UI"/>
                <w:color w:val="000000"/>
                <w:sz w:val="21"/>
                <w:szCs w:val="21"/>
              </w:rPr>
              <w:t>时间</w:t>
            </w:r>
          </w:p>
        </w:tc>
        <w:tc>
          <w:tcPr>
            <w:tcW w:w="1621"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p>
        </w:tc>
      </w:tr>
      <w:tr w:rsidR="008C584C" w:rsidRPr="00397B95" w:rsidTr="00254D53">
        <w:trPr>
          <w:trHeight w:val="480"/>
        </w:trPr>
        <w:tc>
          <w:tcPr>
            <w:tcW w:w="537" w:type="dxa"/>
            <w:tcBorders>
              <w:top w:val="nil"/>
              <w:left w:val="single" w:sz="4" w:space="0" w:color="auto"/>
              <w:bottom w:val="single" w:sz="4" w:space="0" w:color="auto"/>
              <w:right w:val="single" w:sz="4" w:space="0" w:color="auto"/>
            </w:tcBorders>
            <w:shd w:val="clear" w:color="000000" w:fill="FFFFFF"/>
            <w:vAlign w:val="center"/>
          </w:tcPr>
          <w:p w:rsidR="008C584C" w:rsidRPr="00397B95" w:rsidRDefault="008C584C" w:rsidP="00836654">
            <w:pPr>
              <w:numPr>
                <w:ilvl w:val="0"/>
                <w:numId w:val="247"/>
              </w:numPr>
              <w:spacing w:before="0" w:after="0" w:line="240" w:lineRule="auto"/>
              <w:jc w:val="both"/>
              <w:rPr>
                <w:color w:val="000000"/>
                <w:szCs w:val="21"/>
              </w:rPr>
            </w:pPr>
          </w:p>
        </w:tc>
        <w:tc>
          <w:tcPr>
            <w:tcW w:w="143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rFonts w:ascii="Microsoft YaHei UI" w:eastAsia="Microsoft YaHei UI" w:hAnsi="Microsoft YaHei UI"/>
                <w:color w:val="000000"/>
                <w:sz w:val="21"/>
                <w:szCs w:val="21"/>
              </w:rPr>
            </w:pPr>
            <w:r w:rsidRPr="00397B95">
              <w:rPr>
                <w:rFonts w:hint="eastAsia"/>
                <w:color w:val="000000"/>
                <w:szCs w:val="21"/>
              </w:rPr>
              <w:t>组网</w:t>
            </w:r>
            <w:r w:rsidRPr="00397B95">
              <w:rPr>
                <w:color w:val="000000"/>
                <w:szCs w:val="21"/>
              </w:rPr>
              <w:t>测评结果</w:t>
            </w:r>
          </w:p>
        </w:tc>
        <w:tc>
          <w:tcPr>
            <w:tcW w:w="1992"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rFonts w:ascii="Microsoft YaHei UI" w:eastAsia="Microsoft YaHei UI" w:hAnsi="Microsoft YaHei UI"/>
                <w:color w:val="000000"/>
                <w:sz w:val="21"/>
                <w:szCs w:val="21"/>
              </w:rPr>
            </w:pPr>
            <w:r w:rsidRPr="00397B95">
              <w:rPr>
                <w:color w:val="000000"/>
                <w:szCs w:val="21"/>
              </w:rPr>
              <w:t>INETWORK_RESULT</w:t>
            </w:r>
          </w:p>
        </w:tc>
        <w:tc>
          <w:tcPr>
            <w:tcW w:w="567"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30</w:t>
            </w:r>
          </w:p>
        </w:tc>
        <w:tc>
          <w:tcPr>
            <w:tcW w:w="309"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N</w:t>
            </w:r>
          </w:p>
        </w:tc>
        <w:tc>
          <w:tcPr>
            <w:tcW w:w="256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widowControl/>
              <w:rPr>
                <w:color w:val="000000"/>
                <w:szCs w:val="21"/>
              </w:rPr>
            </w:pPr>
            <w:r w:rsidRPr="00397B95">
              <w:rPr>
                <w:rFonts w:hint="eastAsia"/>
                <w:color w:val="000000"/>
                <w:szCs w:val="21"/>
              </w:rPr>
              <w:t>1</w:t>
            </w:r>
            <w:r w:rsidRPr="00397B95">
              <w:rPr>
                <w:rFonts w:hint="eastAsia"/>
                <w:color w:val="000000"/>
                <w:szCs w:val="21"/>
              </w:rPr>
              <w:t>：</w:t>
            </w:r>
            <w:r w:rsidRPr="00397B95">
              <w:rPr>
                <w:color w:val="000000"/>
                <w:szCs w:val="21"/>
              </w:rPr>
              <w:t>成功</w:t>
            </w:r>
          </w:p>
          <w:p w:rsidR="008C584C" w:rsidRPr="00397B95" w:rsidRDefault="008C584C" w:rsidP="00254D53">
            <w:pPr>
              <w:rPr>
                <w:rFonts w:ascii="Microsoft YaHei UI" w:eastAsia="Microsoft YaHei UI" w:hAnsi="Microsoft YaHei UI"/>
                <w:color w:val="000000"/>
                <w:sz w:val="21"/>
                <w:szCs w:val="21"/>
              </w:rPr>
            </w:pPr>
            <w:r w:rsidRPr="00397B95">
              <w:rPr>
                <w:rFonts w:hint="eastAsia"/>
                <w:color w:val="000000"/>
                <w:szCs w:val="21"/>
              </w:rPr>
              <w:t>2</w:t>
            </w:r>
            <w:r w:rsidRPr="00397B95">
              <w:rPr>
                <w:rFonts w:hint="eastAsia"/>
                <w:color w:val="000000"/>
                <w:szCs w:val="21"/>
              </w:rPr>
              <w:t>：</w:t>
            </w:r>
            <w:r w:rsidRPr="00397B95">
              <w:rPr>
                <w:color w:val="000000"/>
                <w:szCs w:val="21"/>
              </w:rPr>
              <w:t>失败</w:t>
            </w:r>
          </w:p>
        </w:tc>
        <w:tc>
          <w:tcPr>
            <w:tcW w:w="1621"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宽带</w:t>
            </w:r>
            <w:r w:rsidRPr="00397B95">
              <w:rPr>
                <w:color w:val="000000"/>
                <w:szCs w:val="21"/>
              </w:rPr>
              <w:t>和组网测评同时</w:t>
            </w:r>
            <w:r w:rsidRPr="00397B95">
              <w:rPr>
                <w:rFonts w:hint="eastAsia"/>
                <w:color w:val="000000"/>
                <w:szCs w:val="21"/>
              </w:rPr>
              <w:t>办理</w:t>
            </w:r>
            <w:r w:rsidRPr="00397B95">
              <w:rPr>
                <w:color w:val="000000"/>
                <w:szCs w:val="21"/>
              </w:rPr>
              <w:t>，组网测评结果</w:t>
            </w:r>
          </w:p>
        </w:tc>
      </w:tr>
      <w:tr w:rsidR="008C584C" w:rsidRPr="00397B95" w:rsidTr="00254D53">
        <w:trPr>
          <w:trHeight w:val="480"/>
        </w:trPr>
        <w:tc>
          <w:tcPr>
            <w:tcW w:w="537" w:type="dxa"/>
            <w:tcBorders>
              <w:top w:val="nil"/>
              <w:left w:val="single" w:sz="4" w:space="0" w:color="auto"/>
              <w:bottom w:val="single" w:sz="4" w:space="0" w:color="auto"/>
              <w:right w:val="single" w:sz="4" w:space="0" w:color="auto"/>
            </w:tcBorders>
            <w:shd w:val="clear" w:color="000000" w:fill="FFFFFF"/>
            <w:vAlign w:val="center"/>
          </w:tcPr>
          <w:p w:rsidR="008C584C" w:rsidRPr="00397B95" w:rsidRDefault="008C584C" w:rsidP="00836654">
            <w:pPr>
              <w:numPr>
                <w:ilvl w:val="0"/>
                <w:numId w:val="247"/>
              </w:numPr>
              <w:spacing w:before="0" w:after="0" w:line="240" w:lineRule="auto"/>
              <w:jc w:val="both"/>
              <w:rPr>
                <w:color w:val="000000"/>
                <w:szCs w:val="21"/>
              </w:rPr>
            </w:pPr>
          </w:p>
        </w:tc>
        <w:tc>
          <w:tcPr>
            <w:tcW w:w="143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是否</w:t>
            </w:r>
            <w:r w:rsidRPr="00397B95">
              <w:rPr>
                <w:color w:val="000000"/>
                <w:szCs w:val="21"/>
              </w:rPr>
              <w:t>换光猫</w:t>
            </w:r>
          </w:p>
        </w:tc>
        <w:tc>
          <w:tcPr>
            <w:tcW w:w="1992"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color w:val="000000"/>
                <w:szCs w:val="21"/>
              </w:rPr>
              <w:t>IS_CHG_MODEM</w:t>
            </w:r>
          </w:p>
        </w:tc>
        <w:tc>
          <w:tcPr>
            <w:tcW w:w="567"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30</w:t>
            </w:r>
          </w:p>
        </w:tc>
        <w:tc>
          <w:tcPr>
            <w:tcW w:w="309"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N</w:t>
            </w:r>
          </w:p>
        </w:tc>
        <w:tc>
          <w:tcPr>
            <w:tcW w:w="256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widowControl/>
              <w:rPr>
                <w:color w:val="000000"/>
                <w:szCs w:val="21"/>
              </w:rPr>
            </w:pPr>
            <w:r w:rsidRPr="00397B95">
              <w:rPr>
                <w:rFonts w:hint="eastAsia"/>
                <w:color w:val="000000"/>
                <w:szCs w:val="21"/>
              </w:rPr>
              <w:t>1</w:t>
            </w:r>
            <w:r w:rsidRPr="00397B95">
              <w:rPr>
                <w:rFonts w:hint="eastAsia"/>
                <w:color w:val="000000"/>
                <w:szCs w:val="21"/>
              </w:rPr>
              <w:t>：更换</w:t>
            </w:r>
            <w:r w:rsidRPr="00397B95">
              <w:rPr>
                <w:color w:val="000000"/>
                <w:szCs w:val="21"/>
              </w:rPr>
              <w:t>光猫</w:t>
            </w:r>
          </w:p>
          <w:p w:rsidR="008C584C" w:rsidRPr="00397B95" w:rsidRDefault="008C584C" w:rsidP="00254D53">
            <w:pPr>
              <w:widowControl/>
              <w:rPr>
                <w:color w:val="000000"/>
                <w:szCs w:val="21"/>
              </w:rPr>
            </w:pPr>
            <w:r w:rsidRPr="00397B95">
              <w:rPr>
                <w:rFonts w:hint="eastAsia"/>
                <w:color w:val="000000"/>
                <w:szCs w:val="21"/>
              </w:rPr>
              <w:t>2</w:t>
            </w:r>
            <w:r w:rsidRPr="00397B95">
              <w:rPr>
                <w:rFonts w:hint="eastAsia"/>
                <w:color w:val="000000"/>
                <w:szCs w:val="21"/>
              </w:rPr>
              <w:t>：没</w:t>
            </w:r>
            <w:r w:rsidRPr="00397B95">
              <w:rPr>
                <w:color w:val="000000"/>
                <w:szCs w:val="21"/>
              </w:rPr>
              <w:t>更换</w:t>
            </w:r>
            <w:r w:rsidRPr="00397B95">
              <w:rPr>
                <w:rFonts w:hint="eastAsia"/>
                <w:color w:val="000000"/>
                <w:szCs w:val="21"/>
              </w:rPr>
              <w:t>光猫</w:t>
            </w:r>
          </w:p>
        </w:tc>
        <w:tc>
          <w:tcPr>
            <w:tcW w:w="1621"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其他</w:t>
            </w:r>
            <w:r w:rsidRPr="00397B95">
              <w:rPr>
                <w:color w:val="000000"/>
                <w:szCs w:val="21"/>
              </w:rPr>
              <w:t>空的，未更</w:t>
            </w:r>
            <w:r w:rsidRPr="00397B95">
              <w:rPr>
                <w:rFonts w:hint="eastAsia"/>
                <w:color w:val="000000"/>
                <w:szCs w:val="21"/>
              </w:rPr>
              <w:t>换</w:t>
            </w:r>
            <w:r w:rsidRPr="00397B95">
              <w:rPr>
                <w:color w:val="000000"/>
                <w:szCs w:val="21"/>
              </w:rPr>
              <w:t>光猫</w:t>
            </w:r>
          </w:p>
        </w:tc>
      </w:tr>
      <w:tr w:rsidR="008C584C" w:rsidRPr="00397B95" w:rsidTr="00254D53">
        <w:trPr>
          <w:trHeight w:val="480"/>
        </w:trPr>
        <w:tc>
          <w:tcPr>
            <w:tcW w:w="537" w:type="dxa"/>
            <w:tcBorders>
              <w:top w:val="nil"/>
              <w:left w:val="single" w:sz="4" w:space="0" w:color="auto"/>
              <w:bottom w:val="single" w:sz="4" w:space="0" w:color="auto"/>
              <w:right w:val="single" w:sz="4" w:space="0" w:color="auto"/>
            </w:tcBorders>
            <w:shd w:val="clear" w:color="000000" w:fill="FFFFFF"/>
            <w:vAlign w:val="center"/>
          </w:tcPr>
          <w:p w:rsidR="008C584C" w:rsidRPr="00397B95" w:rsidRDefault="008C584C" w:rsidP="00836654">
            <w:pPr>
              <w:numPr>
                <w:ilvl w:val="0"/>
                <w:numId w:val="247"/>
              </w:numPr>
              <w:spacing w:before="0" w:after="0" w:line="240" w:lineRule="auto"/>
              <w:jc w:val="both"/>
              <w:rPr>
                <w:color w:val="000000"/>
                <w:szCs w:val="21"/>
              </w:rPr>
            </w:pPr>
          </w:p>
        </w:tc>
        <w:tc>
          <w:tcPr>
            <w:tcW w:w="143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子产品</w:t>
            </w:r>
            <w:r w:rsidRPr="00397B95">
              <w:rPr>
                <w:color w:val="000000"/>
                <w:szCs w:val="21"/>
              </w:rPr>
              <w:t>节点</w:t>
            </w:r>
          </w:p>
        </w:tc>
        <w:tc>
          <w:tcPr>
            <w:tcW w:w="1992"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color w:val="000000"/>
                <w:szCs w:val="21"/>
              </w:rPr>
              <w:t>SUB_PRODUCTS</w:t>
            </w:r>
          </w:p>
        </w:tc>
        <w:tc>
          <w:tcPr>
            <w:tcW w:w="567"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30</w:t>
            </w:r>
          </w:p>
        </w:tc>
        <w:tc>
          <w:tcPr>
            <w:tcW w:w="309"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N</w:t>
            </w:r>
          </w:p>
        </w:tc>
        <w:tc>
          <w:tcPr>
            <w:tcW w:w="256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widowControl/>
              <w:rPr>
                <w:color w:val="000000"/>
                <w:szCs w:val="21"/>
              </w:rPr>
            </w:pPr>
            <w:r w:rsidRPr="00397B95">
              <w:rPr>
                <w:rFonts w:hint="eastAsia"/>
                <w:color w:val="000000"/>
                <w:szCs w:val="21"/>
              </w:rPr>
              <w:t>子产品</w:t>
            </w:r>
            <w:r w:rsidRPr="00397B95">
              <w:rPr>
                <w:color w:val="000000"/>
                <w:szCs w:val="21"/>
              </w:rPr>
              <w:t>节点</w:t>
            </w:r>
          </w:p>
        </w:tc>
        <w:tc>
          <w:tcPr>
            <w:tcW w:w="1621"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p>
        </w:tc>
      </w:tr>
      <w:tr w:rsidR="008C584C" w:rsidRPr="00397B95" w:rsidTr="00254D53">
        <w:trPr>
          <w:trHeight w:val="480"/>
        </w:trPr>
        <w:tc>
          <w:tcPr>
            <w:tcW w:w="537" w:type="dxa"/>
            <w:tcBorders>
              <w:top w:val="nil"/>
              <w:left w:val="single" w:sz="4" w:space="0" w:color="auto"/>
              <w:bottom w:val="single" w:sz="4" w:space="0" w:color="auto"/>
              <w:right w:val="single" w:sz="4" w:space="0" w:color="auto"/>
            </w:tcBorders>
            <w:shd w:val="clear" w:color="000000" w:fill="FFFFFF"/>
            <w:vAlign w:val="center"/>
          </w:tcPr>
          <w:p w:rsidR="008C584C" w:rsidRPr="00397B95" w:rsidRDefault="008C584C" w:rsidP="00836654">
            <w:pPr>
              <w:numPr>
                <w:ilvl w:val="0"/>
                <w:numId w:val="247"/>
              </w:numPr>
              <w:spacing w:before="0" w:after="0" w:line="240" w:lineRule="auto"/>
              <w:jc w:val="both"/>
              <w:rPr>
                <w:color w:val="000000"/>
                <w:szCs w:val="21"/>
              </w:rPr>
            </w:pPr>
          </w:p>
        </w:tc>
        <w:tc>
          <w:tcPr>
            <w:tcW w:w="143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子产品</w:t>
            </w:r>
            <w:r w:rsidRPr="00397B95">
              <w:rPr>
                <w:color w:val="000000"/>
                <w:szCs w:val="21"/>
              </w:rPr>
              <w:t>节点</w:t>
            </w:r>
          </w:p>
        </w:tc>
        <w:tc>
          <w:tcPr>
            <w:tcW w:w="1992"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color w:val="000000"/>
                <w:szCs w:val="21"/>
              </w:rPr>
              <w:t>SUB_PRODUCT</w:t>
            </w:r>
          </w:p>
        </w:tc>
        <w:tc>
          <w:tcPr>
            <w:tcW w:w="567"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30</w:t>
            </w:r>
          </w:p>
        </w:tc>
        <w:tc>
          <w:tcPr>
            <w:tcW w:w="309"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N</w:t>
            </w:r>
          </w:p>
        </w:tc>
        <w:tc>
          <w:tcPr>
            <w:tcW w:w="256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widowControl/>
              <w:rPr>
                <w:color w:val="000000"/>
                <w:szCs w:val="21"/>
              </w:rPr>
            </w:pPr>
            <w:r w:rsidRPr="00397B95">
              <w:rPr>
                <w:rFonts w:hint="eastAsia"/>
                <w:color w:val="000000"/>
                <w:szCs w:val="21"/>
              </w:rPr>
              <w:t>子产品</w:t>
            </w:r>
            <w:r w:rsidRPr="00397B95">
              <w:rPr>
                <w:color w:val="000000"/>
                <w:szCs w:val="21"/>
              </w:rPr>
              <w:t>节点</w:t>
            </w:r>
          </w:p>
        </w:tc>
        <w:tc>
          <w:tcPr>
            <w:tcW w:w="1621"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p>
        </w:tc>
      </w:tr>
      <w:tr w:rsidR="008C584C" w:rsidRPr="00397B95" w:rsidTr="00254D53">
        <w:trPr>
          <w:trHeight w:val="480"/>
        </w:trPr>
        <w:tc>
          <w:tcPr>
            <w:tcW w:w="537" w:type="dxa"/>
            <w:tcBorders>
              <w:top w:val="nil"/>
              <w:left w:val="single" w:sz="4" w:space="0" w:color="auto"/>
              <w:bottom w:val="single" w:sz="4" w:space="0" w:color="auto"/>
              <w:right w:val="single" w:sz="4" w:space="0" w:color="auto"/>
            </w:tcBorders>
            <w:shd w:val="clear" w:color="000000" w:fill="FFFFFF"/>
            <w:vAlign w:val="center"/>
          </w:tcPr>
          <w:p w:rsidR="008C584C" w:rsidRPr="00397B95" w:rsidRDefault="008C584C" w:rsidP="00836654">
            <w:pPr>
              <w:numPr>
                <w:ilvl w:val="0"/>
                <w:numId w:val="247"/>
              </w:numPr>
              <w:spacing w:before="0" w:after="0" w:line="240" w:lineRule="auto"/>
              <w:jc w:val="both"/>
              <w:rPr>
                <w:color w:val="000000"/>
                <w:szCs w:val="21"/>
              </w:rPr>
            </w:pPr>
          </w:p>
        </w:tc>
        <w:tc>
          <w:tcPr>
            <w:tcW w:w="143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机顶盒编码</w:t>
            </w:r>
          </w:p>
        </w:tc>
        <w:tc>
          <w:tcPr>
            <w:tcW w:w="1992"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color w:val="000000"/>
                <w:szCs w:val="21"/>
              </w:rPr>
              <w:t>SUB_PRODUCT_CODE</w:t>
            </w:r>
          </w:p>
        </w:tc>
        <w:tc>
          <w:tcPr>
            <w:tcW w:w="567"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30</w:t>
            </w:r>
          </w:p>
        </w:tc>
        <w:tc>
          <w:tcPr>
            <w:tcW w:w="309"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N</w:t>
            </w:r>
          </w:p>
        </w:tc>
        <w:tc>
          <w:tcPr>
            <w:tcW w:w="256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widowControl/>
              <w:rPr>
                <w:color w:val="000000"/>
                <w:szCs w:val="21"/>
              </w:rPr>
            </w:pPr>
            <w:r w:rsidRPr="00397B95">
              <w:rPr>
                <w:rFonts w:hint="eastAsia"/>
                <w:color w:val="000000"/>
                <w:szCs w:val="21"/>
              </w:rPr>
              <w:t>机顶盒编码</w:t>
            </w:r>
          </w:p>
        </w:tc>
        <w:tc>
          <w:tcPr>
            <w:tcW w:w="1621"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p>
        </w:tc>
      </w:tr>
      <w:tr w:rsidR="008C584C" w:rsidRPr="00397B95" w:rsidTr="00254D53">
        <w:trPr>
          <w:trHeight w:val="480"/>
        </w:trPr>
        <w:tc>
          <w:tcPr>
            <w:tcW w:w="537" w:type="dxa"/>
            <w:tcBorders>
              <w:top w:val="nil"/>
              <w:left w:val="single" w:sz="4" w:space="0" w:color="auto"/>
              <w:bottom w:val="single" w:sz="4" w:space="0" w:color="auto"/>
              <w:right w:val="single" w:sz="4" w:space="0" w:color="auto"/>
            </w:tcBorders>
            <w:shd w:val="clear" w:color="000000" w:fill="FFFFFF"/>
            <w:vAlign w:val="center"/>
          </w:tcPr>
          <w:p w:rsidR="008C584C" w:rsidRPr="00397B95" w:rsidRDefault="008C584C" w:rsidP="00836654">
            <w:pPr>
              <w:numPr>
                <w:ilvl w:val="0"/>
                <w:numId w:val="247"/>
              </w:numPr>
              <w:spacing w:before="0" w:after="0" w:line="240" w:lineRule="auto"/>
              <w:jc w:val="both"/>
              <w:rPr>
                <w:color w:val="000000"/>
                <w:szCs w:val="21"/>
              </w:rPr>
            </w:pPr>
          </w:p>
        </w:tc>
        <w:tc>
          <w:tcPr>
            <w:tcW w:w="143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机顶盒产品</w:t>
            </w:r>
            <w:r w:rsidRPr="00397B95">
              <w:rPr>
                <w:color w:val="000000"/>
                <w:szCs w:val="21"/>
              </w:rPr>
              <w:t>实例</w:t>
            </w:r>
            <w:r w:rsidRPr="00397B95">
              <w:rPr>
                <w:rFonts w:hint="eastAsia"/>
                <w:color w:val="000000"/>
                <w:szCs w:val="21"/>
              </w:rPr>
              <w:t>ID</w:t>
            </w:r>
          </w:p>
        </w:tc>
        <w:tc>
          <w:tcPr>
            <w:tcW w:w="1992"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color w:val="000000"/>
                <w:szCs w:val="21"/>
              </w:rPr>
              <w:t>SUB_PRODUCT_INST_ID</w:t>
            </w:r>
          </w:p>
        </w:tc>
        <w:tc>
          <w:tcPr>
            <w:tcW w:w="567"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30</w:t>
            </w:r>
          </w:p>
        </w:tc>
        <w:tc>
          <w:tcPr>
            <w:tcW w:w="309"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N</w:t>
            </w:r>
          </w:p>
        </w:tc>
        <w:tc>
          <w:tcPr>
            <w:tcW w:w="256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widowControl/>
              <w:rPr>
                <w:color w:val="000000"/>
                <w:szCs w:val="21"/>
              </w:rPr>
            </w:pPr>
            <w:r w:rsidRPr="00397B95">
              <w:rPr>
                <w:rFonts w:hint="eastAsia"/>
                <w:color w:val="000000"/>
                <w:szCs w:val="21"/>
              </w:rPr>
              <w:t>机顶盒产品</w:t>
            </w:r>
            <w:r w:rsidRPr="00397B95">
              <w:rPr>
                <w:color w:val="000000"/>
                <w:szCs w:val="21"/>
              </w:rPr>
              <w:t>实例</w:t>
            </w:r>
            <w:r w:rsidRPr="00397B95">
              <w:rPr>
                <w:rFonts w:hint="eastAsia"/>
                <w:color w:val="000000"/>
                <w:szCs w:val="21"/>
              </w:rPr>
              <w:t>ID</w:t>
            </w:r>
          </w:p>
        </w:tc>
        <w:tc>
          <w:tcPr>
            <w:tcW w:w="1621"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p>
        </w:tc>
      </w:tr>
      <w:tr w:rsidR="008C584C" w:rsidRPr="00397B95" w:rsidTr="00254D53">
        <w:trPr>
          <w:trHeight w:val="480"/>
        </w:trPr>
        <w:tc>
          <w:tcPr>
            <w:tcW w:w="537" w:type="dxa"/>
            <w:tcBorders>
              <w:top w:val="nil"/>
              <w:left w:val="single" w:sz="4" w:space="0" w:color="auto"/>
              <w:bottom w:val="single" w:sz="4" w:space="0" w:color="auto"/>
              <w:right w:val="single" w:sz="4" w:space="0" w:color="auto"/>
            </w:tcBorders>
            <w:shd w:val="clear" w:color="000000" w:fill="FFFFFF"/>
            <w:vAlign w:val="center"/>
          </w:tcPr>
          <w:p w:rsidR="008C584C" w:rsidRPr="00397B95" w:rsidRDefault="008C584C" w:rsidP="00836654">
            <w:pPr>
              <w:numPr>
                <w:ilvl w:val="0"/>
                <w:numId w:val="247"/>
              </w:numPr>
              <w:spacing w:before="0" w:after="0" w:line="240" w:lineRule="auto"/>
              <w:jc w:val="both"/>
              <w:rPr>
                <w:color w:val="000000"/>
                <w:szCs w:val="21"/>
              </w:rPr>
            </w:pPr>
          </w:p>
        </w:tc>
        <w:tc>
          <w:tcPr>
            <w:tcW w:w="143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机顶盒账号</w:t>
            </w:r>
          </w:p>
        </w:tc>
        <w:tc>
          <w:tcPr>
            <w:tcW w:w="1992"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USR_ACCOUNT</w:t>
            </w:r>
          </w:p>
        </w:tc>
        <w:tc>
          <w:tcPr>
            <w:tcW w:w="567"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30</w:t>
            </w:r>
          </w:p>
        </w:tc>
        <w:tc>
          <w:tcPr>
            <w:tcW w:w="309"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N</w:t>
            </w:r>
          </w:p>
        </w:tc>
        <w:tc>
          <w:tcPr>
            <w:tcW w:w="256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widowControl/>
              <w:rPr>
                <w:color w:val="000000"/>
                <w:szCs w:val="21"/>
              </w:rPr>
            </w:pPr>
            <w:r w:rsidRPr="00397B95">
              <w:rPr>
                <w:rFonts w:hint="eastAsia"/>
                <w:color w:val="000000"/>
                <w:szCs w:val="21"/>
              </w:rPr>
              <w:t>机顶盒账号</w:t>
            </w:r>
          </w:p>
        </w:tc>
        <w:tc>
          <w:tcPr>
            <w:tcW w:w="1621"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p>
        </w:tc>
      </w:tr>
      <w:tr w:rsidR="008C584C" w:rsidRPr="00397B95" w:rsidTr="00254D53">
        <w:trPr>
          <w:trHeight w:val="480"/>
        </w:trPr>
        <w:tc>
          <w:tcPr>
            <w:tcW w:w="537" w:type="dxa"/>
            <w:tcBorders>
              <w:top w:val="nil"/>
              <w:left w:val="single" w:sz="4" w:space="0" w:color="auto"/>
              <w:bottom w:val="single" w:sz="4" w:space="0" w:color="auto"/>
              <w:right w:val="single" w:sz="4" w:space="0" w:color="auto"/>
            </w:tcBorders>
            <w:shd w:val="clear" w:color="000000" w:fill="FFFFFF"/>
            <w:vAlign w:val="center"/>
          </w:tcPr>
          <w:p w:rsidR="008C584C" w:rsidRPr="00397B95" w:rsidRDefault="008C584C" w:rsidP="00836654">
            <w:pPr>
              <w:numPr>
                <w:ilvl w:val="0"/>
                <w:numId w:val="247"/>
              </w:numPr>
              <w:spacing w:before="0" w:after="0" w:line="240" w:lineRule="auto"/>
              <w:jc w:val="both"/>
              <w:rPr>
                <w:color w:val="000000"/>
                <w:szCs w:val="21"/>
              </w:rPr>
            </w:pPr>
          </w:p>
        </w:tc>
        <w:tc>
          <w:tcPr>
            <w:tcW w:w="143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机顶盒终端串号</w:t>
            </w:r>
          </w:p>
        </w:tc>
        <w:tc>
          <w:tcPr>
            <w:tcW w:w="1992"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SN</w:t>
            </w:r>
          </w:p>
        </w:tc>
        <w:tc>
          <w:tcPr>
            <w:tcW w:w="567"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30</w:t>
            </w:r>
          </w:p>
        </w:tc>
        <w:tc>
          <w:tcPr>
            <w:tcW w:w="309"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N</w:t>
            </w:r>
          </w:p>
        </w:tc>
        <w:tc>
          <w:tcPr>
            <w:tcW w:w="256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widowControl/>
              <w:rPr>
                <w:color w:val="000000"/>
                <w:szCs w:val="21"/>
              </w:rPr>
            </w:pPr>
            <w:r w:rsidRPr="00397B95">
              <w:rPr>
                <w:rFonts w:hint="eastAsia"/>
                <w:color w:val="000000"/>
                <w:szCs w:val="21"/>
              </w:rPr>
              <w:t>机顶盒终端串号</w:t>
            </w:r>
          </w:p>
        </w:tc>
        <w:tc>
          <w:tcPr>
            <w:tcW w:w="1621"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p>
        </w:tc>
      </w:tr>
      <w:tr w:rsidR="008C584C" w:rsidRPr="00397B95" w:rsidTr="00254D53">
        <w:trPr>
          <w:trHeight w:val="480"/>
        </w:trPr>
        <w:tc>
          <w:tcPr>
            <w:tcW w:w="537" w:type="dxa"/>
            <w:tcBorders>
              <w:top w:val="nil"/>
              <w:left w:val="single" w:sz="4" w:space="0" w:color="auto"/>
              <w:bottom w:val="single" w:sz="4" w:space="0" w:color="auto"/>
              <w:right w:val="single" w:sz="4" w:space="0" w:color="auto"/>
            </w:tcBorders>
            <w:shd w:val="clear" w:color="000000" w:fill="FFFFFF"/>
            <w:vAlign w:val="center"/>
          </w:tcPr>
          <w:p w:rsidR="008C584C" w:rsidRPr="00397B95" w:rsidRDefault="008C584C" w:rsidP="00836654">
            <w:pPr>
              <w:numPr>
                <w:ilvl w:val="0"/>
                <w:numId w:val="247"/>
              </w:numPr>
              <w:spacing w:before="0" w:after="0" w:line="240" w:lineRule="auto"/>
              <w:jc w:val="both"/>
              <w:rPr>
                <w:color w:val="000000"/>
                <w:szCs w:val="21"/>
              </w:rPr>
            </w:pPr>
          </w:p>
        </w:tc>
        <w:tc>
          <w:tcPr>
            <w:tcW w:w="143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机顶盒</w:t>
            </w:r>
            <w:r w:rsidRPr="00397B95">
              <w:rPr>
                <w:rFonts w:hint="eastAsia"/>
                <w:color w:val="000000"/>
                <w:szCs w:val="21"/>
              </w:rPr>
              <w:t>MAC</w:t>
            </w:r>
            <w:r w:rsidRPr="00397B95">
              <w:rPr>
                <w:rFonts w:hint="eastAsia"/>
                <w:color w:val="000000"/>
                <w:szCs w:val="21"/>
              </w:rPr>
              <w:t>地址</w:t>
            </w:r>
          </w:p>
        </w:tc>
        <w:tc>
          <w:tcPr>
            <w:tcW w:w="1992"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MAC</w:t>
            </w:r>
          </w:p>
        </w:tc>
        <w:tc>
          <w:tcPr>
            <w:tcW w:w="567"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30</w:t>
            </w:r>
          </w:p>
        </w:tc>
        <w:tc>
          <w:tcPr>
            <w:tcW w:w="309"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N</w:t>
            </w:r>
          </w:p>
        </w:tc>
        <w:tc>
          <w:tcPr>
            <w:tcW w:w="256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widowControl/>
              <w:rPr>
                <w:color w:val="000000"/>
                <w:szCs w:val="21"/>
              </w:rPr>
            </w:pPr>
            <w:r w:rsidRPr="00397B95">
              <w:rPr>
                <w:rFonts w:hint="eastAsia"/>
                <w:color w:val="000000"/>
                <w:szCs w:val="21"/>
              </w:rPr>
              <w:t>机顶盒</w:t>
            </w:r>
            <w:r w:rsidRPr="00397B95">
              <w:rPr>
                <w:rFonts w:hint="eastAsia"/>
                <w:color w:val="000000"/>
                <w:szCs w:val="21"/>
              </w:rPr>
              <w:t>MAC</w:t>
            </w:r>
            <w:r w:rsidRPr="00397B95">
              <w:rPr>
                <w:rFonts w:hint="eastAsia"/>
                <w:color w:val="000000"/>
                <w:szCs w:val="21"/>
              </w:rPr>
              <w:t>地址</w:t>
            </w:r>
          </w:p>
        </w:tc>
        <w:tc>
          <w:tcPr>
            <w:tcW w:w="1621"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p>
        </w:tc>
      </w:tr>
      <w:tr w:rsidR="008C584C" w:rsidRPr="00397B95" w:rsidTr="00254D53">
        <w:trPr>
          <w:trHeight w:val="480"/>
        </w:trPr>
        <w:tc>
          <w:tcPr>
            <w:tcW w:w="537" w:type="dxa"/>
            <w:tcBorders>
              <w:top w:val="nil"/>
              <w:left w:val="single" w:sz="4" w:space="0" w:color="auto"/>
              <w:bottom w:val="single" w:sz="4" w:space="0" w:color="auto"/>
              <w:right w:val="single" w:sz="4" w:space="0" w:color="auto"/>
            </w:tcBorders>
            <w:shd w:val="clear" w:color="000000" w:fill="FFFFFF"/>
            <w:vAlign w:val="center"/>
          </w:tcPr>
          <w:p w:rsidR="008C584C" w:rsidRPr="00397B95" w:rsidRDefault="008C584C" w:rsidP="00836654">
            <w:pPr>
              <w:numPr>
                <w:ilvl w:val="0"/>
                <w:numId w:val="247"/>
              </w:numPr>
              <w:spacing w:before="0" w:after="0" w:line="240" w:lineRule="auto"/>
              <w:jc w:val="both"/>
              <w:rPr>
                <w:color w:val="000000"/>
                <w:szCs w:val="21"/>
              </w:rPr>
            </w:pPr>
          </w:p>
        </w:tc>
        <w:tc>
          <w:tcPr>
            <w:tcW w:w="143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机顶盒</w:t>
            </w:r>
            <w:r w:rsidRPr="00397B95">
              <w:rPr>
                <w:rFonts w:ascii="华文仿宋" w:eastAsia="华文仿宋" w:hAnsi="Calibri" w:cs="华文仿宋"/>
                <w:color w:val="000000"/>
                <w:sz w:val="30"/>
                <w:szCs w:val="30"/>
              </w:rPr>
              <w:t>STBID</w:t>
            </w:r>
          </w:p>
        </w:tc>
        <w:tc>
          <w:tcPr>
            <w:tcW w:w="1992"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ascii="华文仿宋" w:eastAsia="华文仿宋" w:hAnsi="Calibri" w:cs="华文仿宋"/>
                <w:color w:val="000000"/>
                <w:sz w:val="30"/>
                <w:szCs w:val="30"/>
              </w:rPr>
              <w:t>STBID</w:t>
            </w:r>
          </w:p>
        </w:tc>
        <w:tc>
          <w:tcPr>
            <w:tcW w:w="567"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30</w:t>
            </w:r>
          </w:p>
        </w:tc>
        <w:tc>
          <w:tcPr>
            <w:tcW w:w="309"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N</w:t>
            </w:r>
          </w:p>
        </w:tc>
        <w:tc>
          <w:tcPr>
            <w:tcW w:w="256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widowControl/>
              <w:rPr>
                <w:color w:val="000000"/>
                <w:szCs w:val="21"/>
              </w:rPr>
            </w:pPr>
            <w:r w:rsidRPr="00397B95">
              <w:rPr>
                <w:rFonts w:hint="eastAsia"/>
                <w:color w:val="000000"/>
                <w:szCs w:val="21"/>
              </w:rPr>
              <w:t>机顶盒</w:t>
            </w:r>
            <w:r w:rsidRPr="00397B95">
              <w:rPr>
                <w:rFonts w:ascii="华文仿宋" w:eastAsia="华文仿宋" w:hAnsi="Calibri" w:cs="华文仿宋"/>
                <w:color w:val="000000"/>
                <w:sz w:val="30"/>
                <w:szCs w:val="30"/>
              </w:rPr>
              <w:t>STBID</w:t>
            </w:r>
          </w:p>
        </w:tc>
        <w:tc>
          <w:tcPr>
            <w:tcW w:w="1621"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p>
        </w:tc>
      </w:tr>
      <w:tr w:rsidR="008C584C" w:rsidRPr="00397B95" w:rsidTr="00254D53">
        <w:trPr>
          <w:trHeight w:val="480"/>
        </w:trPr>
        <w:tc>
          <w:tcPr>
            <w:tcW w:w="537" w:type="dxa"/>
            <w:tcBorders>
              <w:top w:val="nil"/>
              <w:left w:val="single" w:sz="4" w:space="0" w:color="auto"/>
              <w:bottom w:val="single" w:sz="4" w:space="0" w:color="auto"/>
              <w:right w:val="single" w:sz="4" w:space="0" w:color="auto"/>
            </w:tcBorders>
            <w:shd w:val="clear" w:color="000000" w:fill="FFFFFF"/>
            <w:vAlign w:val="center"/>
          </w:tcPr>
          <w:p w:rsidR="008C584C" w:rsidRPr="00397B95" w:rsidRDefault="008C584C" w:rsidP="00836654">
            <w:pPr>
              <w:numPr>
                <w:ilvl w:val="0"/>
                <w:numId w:val="247"/>
              </w:numPr>
              <w:spacing w:before="0" w:after="0" w:line="240" w:lineRule="auto"/>
              <w:jc w:val="both"/>
              <w:rPr>
                <w:color w:val="000000"/>
                <w:szCs w:val="21"/>
              </w:rPr>
            </w:pPr>
          </w:p>
        </w:tc>
        <w:tc>
          <w:tcPr>
            <w:tcW w:w="143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机型编码</w:t>
            </w:r>
          </w:p>
        </w:tc>
        <w:tc>
          <w:tcPr>
            <w:tcW w:w="1992"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color w:val="000000"/>
                <w:szCs w:val="21"/>
              </w:rPr>
              <w:t>TV_OFFER_TYPE</w:t>
            </w:r>
          </w:p>
        </w:tc>
        <w:tc>
          <w:tcPr>
            <w:tcW w:w="567"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30</w:t>
            </w:r>
          </w:p>
        </w:tc>
        <w:tc>
          <w:tcPr>
            <w:tcW w:w="309"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N</w:t>
            </w:r>
          </w:p>
        </w:tc>
        <w:tc>
          <w:tcPr>
            <w:tcW w:w="256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widowControl/>
              <w:rPr>
                <w:color w:val="000000"/>
                <w:szCs w:val="21"/>
              </w:rPr>
            </w:pPr>
            <w:r w:rsidRPr="00397B95">
              <w:rPr>
                <w:rFonts w:hint="eastAsia"/>
                <w:color w:val="000000"/>
                <w:szCs w:val="21"/>
              </w:rPr>
              <w:t>机型编码</w:t>
            </w:r>
          </w:p>
        </w:tc>
        <w:tc>
          <w:tcPr>
            <w:tcW w:w="1621"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p>
        </w:tc>
      </w:tr>
      <w:tr w:rsidR="008C584C" w:rsidRPr="00397B95" w:rsidTr="00254D53">
        <w:trPr>
          <w:trHeight w:val="480"/>
        </w:trPr>
        <w:tc>
          <w:tcPr>
            <w:tcW w:w="537" w:type="dxa"/>
            <w:tcBorders>
              <w:top w:val="nil"/>
              <w:left w:val="single" w:sz="4" w:space="0" w:color="auto"/>
              <w:bottom w:val="single" w:sz="4" w:space="0" w:color="auto"/>
              <w:right w:val="single" w:sz="4" w:space="0" w:color="auto"/>
            </w:tcBorders>
            <w:shd w:val="clear" w:color="000000" w:fill="FFFFFF"/>
            <w:vAlign w:val="center"/>
          </w:tcPr>
          <w:p w:rsidR="008C584C" w:rsidRPr="00397B95" w:rsidRDefault="008C584C" w:rsidP="00836654">
            <w:pPr>
              <w:numPr>
                <w:ilvl w:val="0"/>
                <w:numId w:val="247"/>
              </w:numPr>
              <w:spacing w:before="0" w:after="0" w:line="240" w:lineRule="auto"/>
              <w:jc w:val="both"/>
              <w:rPr>
                <w:color w:val="000000"/>
                <w:szCs w:val="21"/>
              </w:rPr>
            </w:pPr>
          </w:p>
        </w:tc>
        <w:tc>
          <w:tcPr>
            <w:tcW w:w="143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机型名称</w:t>
            </w:r>
          </w:p>
        </w:tc>
        <w:tc>
          <w:tcPr>
            <w:tcW w:w="1992"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color w:val="000000"/>
                <w:szCs w:val="21"/>
              </w:rPr>
              <w:t>TV_TYPE_NAME</w:t>
            </w:r>
          </w:p>
        </w:tc>
        <w:tc>
          <w:tcPr>
            <w:tcW w:w="567"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30</w:t>
            </w:r>
          </w:p>
        </w:tc>
        <w:tc>
          <w:tcPr>
            <w:tcW w:w="309"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N</w:t>
            </w:r>
          </w:p>
        </w:tc>
        <w:tc>
          <w:tcPr>
            <w:tcW w:w="256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widowControl/>
              <w:rPr>
                <w:color w:val="000000"/>
                <w:szCs w:val="21"/>
              </w:rPr>
            </w:pPr>
            <w:r w:rsidRPr="00397B95">
              <w:rPr>
                <w:rFonts w:hint="eastAsia"/>
                <w:color w:val="000000"/>
                <w:szCs w:val="21"/>
              </w:rPr>
              <w:t>机型名称</w:t>
            </w:r>
          </w:p>
        </w:tc>
        <w:tc>
          <w:tcPr>
            <w:tcW w:w="1621"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p>
        </w:tc>
      </w:tr>
      <w:tr w:rsidR="008C584C" w:rsidRPr="00397B95" w:rsidTr="00254D53">
        <w:trPr>
          <w:trHeight w:val="480"/>
        </w:trPr>
        <w:tc>
          <w:tcPr>
            <w:tcW w:w="537" w:type="dxa"/>
            <w:tcBorders>
              <w:top w:val="nil"/>
              <w:left w:val="single" w:sz="4" w:space="0" w:color="auto"/>
              <w:bottom w:val="single" w:sz="4" w:space="0" w:color="auto"/>
              <w:right w:val="single" w:sz="4" w:space="0" w:color="auto"/>
            </w:tcBorders>
            <w:shd w:val="clear" w:color="000000" w:fill="FFFFFF"/>
            <w:vAlign w:val="center"/>
          </w:tcPr>
          <w:p w:rsidR="008C584C" w:rsidRPr="00397B95" w:rsidRDefault="008C584C" w:rsidP="00836654">
            <w:pPr>
              <w:numPr>
                <w:ilvl w:val="0"/>
                <w:numId w:val="247"/>
              </w:numPr>
              <w:spacing w:before="0" w:after="0" w:line="240" w:lineRule="auto"/>
              <w:jc w:val="both"/>
              <w:rPr>
                <w:color w:val="000000"/>
                <w:szCs w:val="21"/>
              </w:rPr>
            </w:pPr>
          </w:p>
        </w:tc>
        <w:tc>
          <w:tcPr>
            <w:tcW w:w="143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类型编码</w:t>
            </w:r>
          </w:p>
        </w:tc>
        <w:tc>
          <w:tcPr>
            <w:tcW w:w="1992"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ascii="华文仿宋" w:eastAsia="华文仿宋" w:hAnsi="Calibri" w:cs="华文仿宋" w:hint="eastAsia"/>
                <w:color w:val="000000"/>
                <w:sz w:val="30"/>
                <w:szCs w:val="30"/>
              </w:rPr>
              <w:t>TV_MO</w:t>
            </w:r>
            <w:r w:rsidRPr="00397B95">
              <w:rPr>
                <w:rFonts w:ascii="华文仿宋" w:eastAsia="华文仿宋" w:hAnsi="Calibri" w:cs="华文仿宋"/>
                <w:color w:val="000000"/>
                <w:sz w:val="30"/>
                <w:szCs w:val="30"/>
              </w:rPr>
              <w:t>LD</w:t>
            </w:r>
            <w:r w:rsidRPr="00397B95">
              <w:rPr>
                <w:rFonts w:ascii="华文仿宋" w:eastAsia="华文仿宋" w:hAnsi="Calibri" w:cs="华文仿宋" w:hint="eastAsia"/>
                <w:color w:val="000000"/>
                <w:sz w:val="30"/>
                <w:szCs w:val="30"/>
              </w:rPr>
              <w:t>_TYPE</w:t>
            </w:r>
          </w:p>
        </w:tc>
        <w:tc>
          <w:tcPr>
            <w:tcW w:w="567"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30</w:t>
            </w:r>
          </w:p>
        </w:tc>
        <w:tc>
          <w:tcPr>
            <w:tcW w:w="309"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N</w:t>
            </w:r>
          </w:p>
        </w:tc>
        <w:tc>
          <w:tcPr>
            <w:tcW w:w="256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widowControl/>
              <w:rPr>
                <w:color w:val="000000"/>
                <w:szCs w:val="21"/>
              </w:rPr>
            </w:pPr>
            <w:r w:rsidRPr="00397B95">
              <w:rPr>
                <w:rFonts w:hint="eastAsia"/>
                <w:color w:val="000000"/>
                <w:szCs w:val="21"/>
              </w:rPr>
              <w:t>机顶盒类型编码</w:t>
            </w:r>
          </w:p>
        </w:tc>
        <w:tc>
          <w:tcPr>
            <w:tcW w:w="1621"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p>
        </w:tc>
      </w:tr>
      <w:tr w:rsidR="008C584C" w:rsidRPr="00397B95" w:rsidTr="00254D53">
        <w:trPr>
          <w:trHeight w:val="480"/>
        </w:trPr>
        <w:tc>
          <w:tcPr>
            <w:tcW w:w="537" w:type="dxa"/>
            <w:tcBorders>
              <w:top w:val="nil"/>
              <w:left w:val="single" w:sz="4" w:space="0" w:color="auto"/>
              <w:bottom w:val="single" w:sz="4" w:space="0" w:color="auto"/>
              <w:right w:val="single" w:sz="4" w:space="0" w:color="auto"/>
            </w:tcBorders>
            <w:shd w:val="clear" w:color="000000" w:fill="FFFFFF"/>
            <w:vAlign w:val="center"/>
          </w:tcPr>
          <w:p w:rsidR="008C584C" w:rsidRPr="00397B95" w:rsidRDefault="008C584C" w:rsidP="00836654">
            <w:pPr>
              <w:numPr>
                <w:ilvl w:val="0"/>
                <w:numId w:val="247"/>
              </w:numPr>
              <w:spacing w:before="0" w:after="0" w:line="240" w:lineRule="auto"/>
              <w:jc w:val="both"/>
              <w:rPr>
                <w:color w:val="000000"/>
                <w:szCs w:val="21"/>
              </w:rPr>
            </w:pPr>
          </w:p>
        </w:tc>
        <w:tc>
          <w:tcPr>
            <w:tcW w:w="143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网关</w:t>
            </w:r>
            <w:r w:rsidRPr="00397B95">
              <w:rPr>
                <w:rFonts w:hint="eastAsia"/>
                <w:color w:val="000000"/>
                <w:szCs w:val="21"/>
              </w:rPr>
              <w:t>MAC</w:t>
            </w:r>
          </w:p>
        </w:tc>
        <w:tc>
          <w:tcPr>
            <w:tcW w:w="1992"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widowControl/>
              <w:spacing w:line="240" w:lineRule="auto"/>
              <w:rPr>
                <w:rFonts w:ascii="宋体" w:hAnsi="宋体" w:cs="宋体"/>
                <w:color w:val="000000"/>
              </w:rPr>
            </w:pPr>
            <w:r w:rsidRPr="00397B95">
              <w:rPr>
                <w:rFonts w:ascii="宋体" w:hAnsi="宋体" w:cs="宋体"/>
                <w:color w:val="000000"/>
              </w:rPr>
              <w:t>GATEWAY_MAC</w:t>
            </w:r>
          </w:p>
        </w:tc>
        <w:tc>
          <w:tcPr>
            <w:tcW w:w="567"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30</w:t>
            </w:r>
          </w:p>
        </w:tc>
        <w:tc>
          <w:tcPr>
            <w:tcW w:w="309"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N</w:t>
            </w:r>
          </w:p>
        </w:tc>
        <w:tc>
          <w:tcPr>
            <w:tcW w:w="256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widowControl/>
              <w:rPr>
                <w:color w:val="000000"/>
                <w:szCs w:val="21"/>
              </w:rPr>
            </w:pPr>
            <w:r w:rsidRPr="00397B95">
              <w:rPr>
                <w:rFonts w:hint="eastAsia"/>
                <w:color w:val="000000"/>
                <w:szCs w:val="21"/>
              </w:rPr>
              <w:t>网关</w:t>
            </w:r>
            <w:r w:rsidRPr="00397B95">
              <w:rPr>
                <w:rFonts w:hint="eastAsia"/>
                <w:color w:val="000000"/>
                <w:szCs w:val="21"/>
              </w:rPr>
              <w:t>MAC</w:t>
            </w:r>
          </w:p>
        </w:tc>
        <w:tc>
          <w:tcPr>
            <w:tcW w:w="1621"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p>
        </w:tc>
      </w:tr>
      <w:tr w:rsidR="008C584C" w:rsidRPr="00397B95" w:rsidTr="00254D53">
        <w:trPr>
          <w:trHeight w:val="480"/>
        </w:trPr>
        <w:tc>
          <w:tcPr>
            <w:tcW w:w="537" w:type="dxa"/>
            <w:tcBorders>
              <w:top w:val="nil"/>
              <w:left w:val="single" w:sz="4" w:space="0" w:color="auto"/>
              <w:bottom w:val="single" w:sz="4" w:space="0" w:color="auto"/>
              <w:right w:val="single" w:sz="4" w:space="0" w:color="auto"/>
            </w:tcBorders>
            <w:shd w:val="clear" w:color="000000" w:fill="FFFFFF"/>
            <w:vAlign w:val="center"/>
          </w:tcPr>
          <w:p w:rsidR="008C584C" w:rsidRPr="00397B95" w:rsidRDefault="008C584C" w:rsidP="00836654">
            <w:pPr>
              <w:numPr>
                <w:ilvl w:val="0"/>
                <w:numId w:val="247"/>
              </w:numPr>
              <w:spacing w:before="0" w:after="0" w:line="240" w:lineRule="auto"/>
              <w:jc w:val="both"/>
              <w:rPr>
                <w:color w:val="000000"/>
                <w:szCs w:val="21"/>
              </w:rPr>
            </w:pPr>
          </w:p>
        </w:tc>
        <w:tc>
          <w:tcPr>
            <w:tcW w:w="143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网关</w:t>
            </w:r>
            <w:r w:rsidRPr="00397B95">
              <w:rPr>
                <w:rFonts w:hint="eastAsia"/>
                <w:color w:val="000000"/>
                <w:szCs w:val="21"/>
              </w:rPr>
              <w:t>SN</w:t>
            </w:r>
          </w:p>
        </w:tc>
        <w:tc>
          <w:tcPr>
            <w:tcW w:w="1992"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color w:val="000000"/>
                <w:szCs w:val="21"/>
              </w:rPr>
              <w:t>GATEWAY_SN</w:t>
            </w:r>
          </w:p>
        </w:tc>
        <w:tc>
          <w:tcPr>
            <w:tcW w:w="567"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30</w:t>
            </w:r>
          </w:p>
        </w:tc>
        <w:tc>
          <w:tcPr>
            <w:tcW w:w="309"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r w:rsidRPr="00397B95">
              <w:rPr>
                <w:rFonts w:hint="eastAsia"/>
                <w:color w:val="000000"/>
                <w:szCs w:val="21"/>
              </w:rPr>
              <w:t>N</w:t>
            </w:r>
          </w:p>
        </w:tc>
        <w:tc>
          <w:tcPr>
            <w:tcW w:w="2565"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widowControl/>
              <w:rPr>
                <w:color w:val="000000"/>
                <w:szCs w:val="21"/>
              </w:rPr>
            </w:pPr>
            <w:r w:rsidRPr="00397B95">
              <w:rPr>
                <w:rFonts w:hint="eastAsia"/>
                <w:color w:val="000000"/>
                <w:szCs w:val="21"/>
              </w:rPr>
              <w:t>网关</w:t>
            </w:r>
            <w:r w:rsidRPr="00397B95">
              <w:rPr>
                <w:rFonts w:hint="eastAsia"/>
                <w:color w:val="000000"/>
                <w:szCs w:val="21"/>
              </w:rPr>
              <w:t>SN</w:t>
            </w:r>
          </w:p>
        </w:tc>
        <w:tc>
          <w:tcPr>
            <w:tcW w:w="1621" w:type="dxa"/>
            <w:tcBorders>
              <w:top w:val="nil"/>
              <w:left w:val="nil"/>
              <w:bottom w:val="single" w:sz="4" w:space="0" w:color="auto"/>
              <w:right w:val="single" w:sz="4" w:space="0" w:color="auto"/>
            </w:tcBorders>
            <w:shd w:val="clear" w:color="000000" w:fill="FFFFFF"/>
            <w:vAlign w:val="center"/>
          </w:tcPr>
          <w:p w:rsidR="008C584C" w:rsidRPr="00397B95" w:rsidRDefault="008C584C" w:rsidP="00254D53">
            <w:pPr>
              <w:rPr>
                <w:color w:val="000000"/>
                <w:szCs w:val="21"/>
              </w:rPr>
            </w:pPr>
          </w:p>
        </w:tc>
      </w:tr>
    </w:tbl>
    <w:p w:rsidR="008C584C" w:rsidRPr="00397B95" w:rsidRDefault="008C584C" w:rsidP="008C584C">
      <w:pPr>
        <w:spacing w:line="240" w:lineRule="atLeast"/>
        <w:rPr>
          <w:b/>
          <w:iCs/>
          <w:color w:val="000000"/>
        </w:rPr>
      </w:pPr>
      <w:r w:rsidRPr="00397B95">
        <w:rPr>
          <w:rFonts w:hint="eastAsia"/>
          <w:b/>
          <w:iCs/>
          <w:color w:val="000000"/>
        </w:rPr>
        <w:t>XML</w:t>
      </w:r>
      <w:r w:rsidRPr="00397B95">
        <w:rPr>
          <w:rFonts w:hint="eastAsia"/>
          <w:b/>
          <w:iCs/>
          <w:color w:val="000000"/>
        </w:rPr>
        <w:t>样例</w:t>
      </w:r>
    </w:p>
    <w:p w:rsidR="008C584C" w:rsidRPr="00397B95" w:rsidRDefault="008C584C" w:rsidP="008C584C">
      <w:pPr>
        <w:rPr>
          <w:color w:val="000000"/>
        </w:rPr>
      </w:pPr>
      <w:r w:rsidRPr="00397B95">
        <w:rPr>
          <w:color w:val="000000"/>
        </w:rPr>
        <w:t>&lt;?xml version="1.0" encoding="UTF-8"?&gt;</w:t>
      </w:r>
    </w:p>
    <w:p w:rsidR="008C584C" w:rsidRPr="00397B95" w:rsidRDefault="008C584C" w:rsidP="008C584C">
      <w:pPr>
        <w:rPr>
          <w:color w:val="000000"/>
        </w:rPr>
      </w:pPr>
      <w:r w:rsidRPr="00397B95">
        <w:rPr>
          <w:rFonts w:hint="eastAsia"/>
          <w:color w:val="000000"/>
        </w:rPr>
        <w:t>&lt;ROOT&gt;</w:t>
      </w:r>
    </w:p>
    <w:p w:rsidR="008C584C" w:rsidRPr="00397B95" w:rsidRDefault="008C584C" w:rsidP="008C584C">
      <w:pPr>
        <w:ind w:left="420"/>
        <w:rPr>
          <w:color w:val="000000"/>
        </w:rPr>
      </w:pPr>
      <w:r w:rsidRPr="00397B95">
        <w:rPr>
          <w:rFonts w:hint="eastAsia"/>
          <w:color w:val="000000"/>
        </w:rPr>
        <w:lastRenderedPageBreak/>
        <w:t>&lt;</w:t>
      </w:r>
      <w:r w:rsidRPr="00397B95">
        <w:rPr>
          <w:color w:val="000000"/>
          <w:szCs w:val="21"/>
        </w:rPr>
        <w:t>orderId</w:t>
      </w:r>
      <w:r w:rsidRPr="00397B95">
        <w:rPr>
          <w:rFonts w:hint="eastAsia"/>
          <w:color w:val="000000"/>
        </w:rPr>
        <w:t>&gt;</w:t>
      </w:r>
      <w:r w:rsidRPr="00397B95">
        <w:rPr>
          <w:color w:val="000000"/>
        </w:rPr>
        <w:t>298804345</w:t>
      </w:r>
      <w:r w:rsidRPr="00397B95">
        <w:rPr>
          <w:rFonts w:hint="eastAsia"/>
          <w:color w:val="000000"/>
        </w:rPr>
        <w:t>0&lt;/</w:t>
      </w:r>
      <w:r w:rsidRPr="00397B95">
        <w:rPr>
          <w:color w:val="000000"/>
          <w:szCs w:val="21"/>
        </w:rPr>
        <w:t>orderId</w:t>
      </w:r>
      <w:r w:rsidRPr="00397B95">
        <w:rPr>
          <w:rFonts w:hint="eastAsia"/>
          <w:color w:val="000000"/>
        </w:rPr>
        <w:t>&gt;</w:t>
      </w:r>
    </w:p>
    <w:p w:rsidR="008C584C" w:rsidRPr="00397B95" w:rsidRDefault="008C584C" w:rsidP="008C584C">
      <w:pPr>
        <w:ind w:left="420"/>
        <w:rPr>
          <w:color w:val="000000"/>
        </w:rPr>
      </w:pPr>
      <w:r w:rsidRPr="00397B95">
        <w:rPr>
          <w:color w:val="000000"/>
        </w:rPr>
        <w:t>&lt;SERVICE_TYPE&gt;1002&lt;/SERVICE_TYPE&gt;</w:t>
      </w:r>
    </w:p>
    <w:p w:rsidR="008C584C" w:rsidRPr="00397B95" w:rsidRDefault="008C584C" w:rsidP="008C584C">
      <w:pPr>
        <w:ind w:left="420"/>
        <w:rPr>
          <w:color w:val="000000"/>
        </w:rPr>
      </w:pPr>
      <w:r w:rsidRPr="00397B95">
        <w:rPr>
          <w:rFonts w:hint="eastAsia"/>
          <w:color w:val="000000"/>
        </w:rPr>
        <w:t>&lt;</w:t>
      </w:r>
      <w:r w:rsidRPr="00397B95">
        <w:rPr>
          <w:color w:val="000000"/>
          <w:szCs w:val="21"/>
        </w:rPr>
        <w:t>opType</w:t>
      </w:r>
      <w:r w:rsidRPr="00397B95">
        <w:rPr>
          <w:rFonts w:hint="eastAsia"/>
          <w:color w:val="000000"/>
        </w:rPr>
        <w:t>&gt;</w:t>
      </w:r>
      <w:r w:rsidRPr="00397B95">
        <w:rPr>
          <w:color w:val="000000"/>
        </w:rPr>
        <w:t>2</w:t>
      </w:r>
      <w:r w:rsidRPr="00397B95">
        <w:rPr>
          <w:rFonts w:hint="eastAsia"/>
          <w:color w:val="000000"/>
        </w:rPr>
        <w:t>&lt;/</w:t>
      </w:r>
      <w:r w:rsidRPr="00397B95">
        <w:rPr>
          <w:color w:val="000000"/>
          <w:szCs w:val="21"/>
        </w:rPr>
        <w:t>opType</w:t>
      </w:r>
      <w:r w:rsidRPr="00397B95">
        <w:rPr>
          <w:rFonts w:hint="eastAsia"/>
          <w:color w:val="000000"/>
        </w:rPr>
        <w:t>&gt;</w:t>
      </w:r>
    </w:p>
    <w:p w:rsidR="008C584C" w:rsidRPr="00397B95" w:rsidRDefault="008C584C" w:rsidP="008C584C">
      <w:pPr>
        <w:ind w:left="420"/>
        <w:rPr>
          <w:color w:val="000000"/>
        </w:rPr>
      </w:pPr>
      <w:r w:rsidRPr="00397B95">
        <w:rPr>
          <w:rFonts w:hint="eastAsia"/>
          <w:color w:val="000000"/>
        </w:rPr>
        <w:t>&lt;</w:t>
      </w:r>
      <w:r w:rsidRPr="00397B95">
        <w:rPr>
          <w:color w:val="000000"/>
          <w:szCs w:val="21"/>
        </w:rPr>
        <w:t>stateTime</w:t>
      </w:r>
      <w:r w:rsidRPr="00397B95">
        <w:rPr>
          <w:rFonts w:hint="eastAsia"/>
          <w:color w:val="000000"/>
        </w:rPr>
        <w:t>&gt;</w:t>
      </w:r>
      <w:r w:rsidRPr="00397B95">
        <w:rPr>
          <w:color w:val="000000"/>
        </w:rPr>
        <w:t>2016-4-15 16:30:25</w:t>
      </w:r>
      <w:r w:rsidRPr="00397B95">
        <w:rPr>
          <w:rFonts w:hint="eastAsia"/>
          <w:color w:val="000000"/>
        </w:rPr>
        <w:t>&lt;/</w:t>
      </w:r>
      <w:r w:rsidRPr="00397B95">
        <w:rPr>
          <w:color w:val="000000"/>
          <w:szCs w:val="21"/>
        </w:rPr>
        <w:t>stateTime</w:t>
      </w:r>
      <w:r w:rsidRPr="00397B95">
        <w:rPr>
          <w:rFonts w:hint="eastAsia"/>
          <w:color w:val="000000"/>
        </w:rPr>
        <w:t>&gt;</w:t>
      </w:r>
    </w:p>
    <w:p w:rsidR="008C584C" w:rsidRPr="00397B95" w:rsidRDefault="008C584C" w:rsidP="008C584C">
      <w:pPr>
        <w:ind w:left="420"/>
        <w:rPr>
          <w:color w:val="000000"/>
        </w:rPr>
      </w:pPr>
      <w:r w:rsidRPr="00397B95">
        <w:rPr>
          <w:rFonts w:hint="eastAsia"/>
          <w:color w:val="000000"/>
        </w:rPr>
        <w:t>&lt;</w:t>
      </w:r>
      <w:r w:rsidRPr="00397B95">
        <w:rPr>
          <w:color w:val="000000"/>
          <w:szCs w:val="21"/>
        </w:rPr>
        <w:t>staffName</w:t>
      </w:r>
      <w:r w:rsidRPr="00397B95">
        <w:rPr>
          <w:rFonts w:hint="eastAsia"/>
          <w:color w:val="000000"/>
        </w:rPr>
        <w:t>&gt;</w:t>
      </w:r>
      <w:r w:rsidRPr="00397B95">
        <w:rPr>
          <w:rFonts w:hint="eastAsia"/>
          <w:color w:val="000000"/>
        </w:rPr>
        <w:t>李向</w:t>
      </w:r>
      <w:r w:rsidRPr="00397B95">
        <w:rPr>
          <w:color w:val="000000"/>
        </w:rPr>
        <w:t>前</w:t>
      </w:r>
      <w:r w:rsidRPr="00397B95">
        <w:rPr>
          <w:rFonts w:hint="eastAsia"/>
          <w:color w:val="000000"/>
        </w:rPr>
        <w:t>&lt;/</w:t>
      </w:r>
      <w:r w:rsidRPr="00397B95">
        <w:rPr>
          <w:color w:val="000000"/>
          <w:szCs w:val="21"/>
        </w:rPr>
        <w:t>staffName</w:t>
      </w:r>
      <w:r w:rsidRPr="00397B95">
        <w:rPr>
          <w:rFonts w:hint="eastAsia"/>
          <w:color w:val="000000"/>
        </w:rPr>
        <w:t>&gt;</w:t>
      </w:r>
    </w:p>
    <w:p w:rsidR="008C584C" w:rsidRPr="00397B95" w:rsidRDefault="008C584C" w:rsidP="008C584C">
      <w:pPr>
        <w:ind w:left="420"/>
        <w:rPr>
          <w:color w:val="000000"/>
        </w:rPr>
      </w:pPr>
      <w:r w:rsidRPr="00397B95">
        <w:rPr>
          <w:rFonts w:hint="eastAsia"/>
          <w:color w:val="000000"/>
        </w:rPr>
        <w:t>&lt;</w:t>
      </w:r>
      <w:r w:rsidRPr="00397B95">
        <w:rPr>
          <w:color w:val="000000"/>
          <w:szCs w:val="21"/>
        </w:rPr>
        <w:t>staffOrg</w:t>
      </w:r>
      <w:r w:rsidRPr="00397B95">
        <w:rPr>
          <w:rFonts w:hint="eastAsia"/>
          <w:color w:val="000000"/>
        </w:rPr>
        <w:t>&gt;</w:t>
      </w:r>
      <w:r w:rsidRPr="00397B95">
        <w:rPr>
          <w:rFonts w:hint="eastAsia"/>
          <w:color w:val="000000"/>
        </w:rPr>
        <w:t>玉溪</w:t>
      </w:r>
      <w:r w:rsidRPr="00397B95">
        <w:rPr>
          <w:color w:val="000000"/>
        </w:rPr>
        <w:t>代维</w:t>
      </w:r>
      <w:r w:rsidRPr="00397B95">
        <w:rPr>
          <w:rFonts w:hint="eastAsia"/>
          <w:color w:val="000000"/>
        </w:rPr>
        <w:t>&lt;/</w:t>
      </w:r>
      <w:r w:rsidRPr="00397B95">
        <w:rPr>
          <w:color w:val="000000"/>
          <w:szCs w:val="21"/>
        </w:rPr>
        <w:t>staffOrg</w:t>
      </w:r>
      <w:r w:rsidRPr="00397B95">
        <w:rPr>
          <w:rFonts w:hint="eastAsia"/>
          <w:color w:val="000000"/>
        </w:rPr>
        <w:t>&gt;</w:t>
      </w:r>
    </w:p>
    <w:p w:rsidR="008C584C" w:rsidRPr="00397B95" w:rsidRDefault="008C584C" w:rsidP="008C584C">
      <w:pPr>
        <w:ind w:left="420"/>
        <w:rPr>
          <w:color w:val="000000"/>
        </w:rPr>
      </w:pPr>
      <w:r w:rsidRPr="00397B95">
        <w:rPr>
          <w:rFonts w:hint="eastAsia"/>
          <w:color w:val="000000"/>
        </w:rPr>
        <w:t>&lt;</w:t>
      </w:r>
      <w:r w:rsidRPr="00397B95">
        <w:rPr>
          <w:color w:val="000000"/>
          <w:szCs w:val="21"/>
        </w:rPr>
        <w:t>staffPhone</w:t>
      </w:r>
      <w:r w:rsidRPr="00397B95">
        <w:rPr>
          <w:rFonts w:hint="eastAsia"/>
          <w:color w:val="000000"/>
        </w:rPr>
        <w:t>&gt;</w:t>
      </w:r>
      <w:r w:rsidRPr="00397B95">
        <w:rPr>
          <w:color w:val="000000"/>
        </w:rPr>
        <w:t>13356443466</w:t>
      </w:r>
      <w:r w:rsidRPr="00397B95">
        <w:rPr>
          <w:rFonts w:hint="eastAsia"/>
          <w:color w:val="000000"/>
        </w:rPr>
        <w:t>&lt;/</w:t>
      </w:r>
      <w:r w:rsidRPr="00397B95">
        <w:rPr>
          <w:color w:val="000000"/>
          <w:szCs w:val="21"/>
        </w:rPr>
        <w:t>staffPhone</w:t>
      </w:r>
      <w:r w:rsidRPr="00397B95">
        <w:rPr>
          <w:rFonts w:hint="eastAsia"/>
          <w:color w:val="000000"/>
        </w:rPr>
        <w:t>&gt;</w:t>
      </w:r>
    </w:p>
    <w:p w:rsidR="008C584C" w:rsidRPr="00397B95" w:rsidRDefault="008C584C" w:rsidP="008C584C">
      <w:pPr>
        <w:ind w:left="420"/>
        <w:rPr>
          <w:color w:val="000000"/>
        </w:rPr>
      </w:pPr>
      <w:r w:rsidRPr="00397B95">
        <w:rPr>
          <w:rFonts w:hint="eastAsia"/>
          <w:color w:val="000000"/>
        </w:rPr>
        <w:t>&lt;</w:t>
      </w:r>
      <w:r w:rsidRPr="00397B95">
        <w:rPr>
          <w:color w:val="000000"/>
          <w:szCs w:val="21"/>
        </w:rPr>
        <w:t>r</w:t>
      </w:r>
      <w:r w:rsidRPr="00397B95">
        <w:rPr>
          <w:rFonts w:hint="eastAsia"/>
          <w:color w:val="000000"/>
          <w:szCs w:val="21"/>
        </w:rPr>
        <w:t>eason</w:t>
      </w:r>
      <w:r w:rsidRPr="00397B95">
        <w:rPr>
          <w:color w:val="000000"/>
          <w:szCs w:val="21"/>
        </w:rPr>
        <w:t>Code</w:t>
      </w:r>
      <w:r w:rsidRPr="00397B95">
        <w:rPr>
          <w:rFonts w:hint="eastAsia"/>
          <w:color w:val="000000"/>
        </w:rPr>
        <w:t>&gt;</w:t>
      </w:r>
      <w:r w:rsidRPr="00397B95">
        <w:rPr>
          <w:color w:val="000000"/>
        </w:rPr>
        <w:t>1066</w:t>
      </w:r>
      <w:r w:rsidRPr="00397B95">
        <w:rPr>
          <w:rFonts w:hint="eastAsia"/>
          <w:color w:val="000000"/>
        </w:rPr>
        <w:t>&lt;/</w:t>
      </w:r>
      <w:r w:rsidRPr="00397B95">
        <w:rPr>
          <w:color w:val="000000"/>
          <w:szCs w:val="21"/>
        </w:rPr>
        <w:t>r</w:t>
      </w:r>
      <w:r w:rsidRPr="00397B95">
        <w:rPr>
          <w:rFonts w:hint="eastAsia"/>
          <w:color w:val="000000"/>
          <w:szCs w:val="21"/>
        </w:rPr>
        <w:t>eason</w:t>
      </w:r>
      <w:r w:rsidRPr="00397B95">
        <w:rPr>
          <w:color w:val="000000"/>
          <w:szCs w:val="21"/>
        </w:rPr>
        <w:t>Code</w:t>
      </w:r>
      <w:r w:rsidRPr="00397B95">
        <w:rPr>
          <w:rFonts w:hint="eastAsia"/>
          <w:color w:val="000000"/>
        </w:rPr>
        <w:t>&gt;</w:t>
      </w:r>
    </w:p>
    <w:p w:rsidR="008C584C" w:rsidRPr="00397B95" w:rsidRDefault="008C584C" w:rsidP="008C584C">
      <w:pPr>
        <w:ind w:left="420"/>
        <w:rPr>
          <w:color w:val="000000"/>
        </w:rPr>
      </w:pPr>
      <w:r w:rsidRPr="00397B95">
        <w:rPr>
          <w:rFonts w:hint="eastAsia"/>
          <w:color w:val="000000"/>
        </w:rPr>
        <w:t>&lt;</w:t>
      </w:r>
      <w:r w:rsidRPr="00397B95">
        <w:rPr>
          <w:color w:val="000000"/>
          <w:szCs w:val="21"/>
        </w:rPr>
        <w:t>remarks</w:t>
      </w:r>
      <w:r w:rsidRPr="00397B95">
        <w:rPr>
          <w:rFonts w:hint="eastAsia"/>
          <w:color w:val="000000"/>
        </w:rPr>
        <w:t>&gt;</w:t>
      </w:r>
      <w:r w:rsidRPr="00397B95">
        <w:rPr>
          <w:color w:val="000000"/>
        </w:rPr>
        <w:t>XXXXXX</w:t>
      </w:r>
      <w:r w:rsidRPr="00397B95">
        <w:rPr>
          <w:rFonts w:hint="eastAsia"/>
          <w:color w:val="000000"/>
        </w:rPr>
        <w:t>&lt;/</w:t>
      </w:r>
      <w:r w:rsidRPr="00397B95">
        <w:rPr>
          <w:color w:val="000000"/>
          <w:szCs w:val="21"/>
        </w:rPr>
        <w:t>remarks</w:t>
      </w:r>
      <w:r w:rsidRPr="00397B95">
        <w:rPr>
          <w:rFonts w:hint="eastAsia"/>
          <w:color w:val="000000"/>
        </w:rPr>
        <w:t>&gt;</w:t>
      </w:r>
    </w:p>
    <w:p w:rsidR="008C584C" w:rsidRPr="00397B95" w:rsidRDefault="008C584C" w:rsidP="008C584C">
      <w:pPr>
        <w:ind w:left="420"/>
        <w:rPr>
          <w:color w:val="000000"/>
        </w:rPr>
      </w:pPr>
      <w:r w:rsidRPr="00397B95">
        <w:rPr>
          <w:color w:val="000000"/>
        </w:rPr>
        <w:t>….-</w:t>
      </w:r>
    </w:p>
    <w:p w:rsidR="008C584C" w:rsidRPr="00397B95" w:rsidRDefault="008C584C" w:rsidP="008C584C">
      <w:pPr>
        <w:ind w:left="420"/>
        <w:rPr>
          <w:color w:val="000000"/>
        </w:rPr>
      </w:pPr>
      <w:r w:rsidRPr="00397B95">
        <w:rPr>
          <w:rFonts w:hint="eastAsia"/>
          <w:color w:val="000000"/>
        </w:rPr>
        <w:t xml:space="preserve">&lt;SUB_PRODUCTS&gt; </w:t>
      </w:r>
    </w:p>
    <w:p w:rsidR="008C584C" w:rsidRPr="00397B95" w:rsidRDefault="008C584C" w:rsidP="008C584C">
      <w:pPr>
        <w:ind w:left="420"/>
        <w:rPr>
          <w:color w:val="000000"/>
        </w:rPr>
      </w:pPr>
      <w:r w:rsidRPr="00397B95">
        <w:rPr>
          <w:color w:val="000000"/>
        </w:rPr>
        <w:tab/>
      </w:r>
      <w:r w:rsidRPr="00397B95">
        <w:rPr>
          <w:color w:val="000000"/>
        </w:rPr>
        <w:tab/>
        <w:t>&lt;SUB_PRODUCT&gt;</w:t>
      </w:r>
    </w:p>
    <w:p w:rsidR="008C584C" w:rsidRPr="00397B95" w:rsidRDefault="008C584C" w:rsidP="008C584C">
      <w:pPr>
        <w:ind w:left="420"/>
        <w:rPr>
          <w:color w:val="000000"/>
        </w:rPr>
      </w:pPr>
      <w:r w:rsidRPr="00397B95">
        <w:rPr>
          <w:rFonts w:hint="eastAsia"/>
          <w:color w:val="000000"/>
        </w:rPr>
        <w:tab/>
      </w:r>
      <w:r w:rsidRPr="00397B95">
        <w:rPr>
          <w:rFonts w:hint="eastAsia"/>
          <w:color w:val="000000"/>
        </w:rPr>
        <w:tab/>
      </w:r>
      <w:r w:rsidRPr="00397B95">
        <w:rPr>
          <w:rFonts w:hint="eastAsia"/>
          <w:color w:val="000000"/>
        </w:rPr>
        <w:tab/>
        <w:t>&lt;SUB_PRODUCT_CODE&gt; &lt;/SUB_PRODUCT_CODE&gt;</w:t>
      </w:r>
    </w:p>
    <w:p w:rsidR="008C584C" w:rsidRPr="00397B95" w:rsidRDefault="008C584C" w:rsidP="008C584C">
      <w:pPr>
        <w:ind w:left="420"/>
        <w:rPr>
          <w:color w:val="000000"/>
        </w:rPr>
      </w:pPr>
      <w:r w:rsidRPr="00397B95">
        <w:rPr>
          <w:rFonts w:hint="eastAsia"/>
          <w:color w:val="000000"/>
        </w:rPr>
        <w:tab/>
      </w:r>
      <w:r w:rsidRPr="00397B95">
        <w:rPr>
          <w:rFonts w:hint="eastAsia"/>
          <w:color w:val="000000"/>
        </w:rPr>
        <w:tab/>
      </w:r>
      <w:r w:rsidRPr="00397B95">
        <w:rPr>
          <w:rFonts w:hint="eastAsia"/>
          <w:color w:val="000000"/>
        </w:rPr>
        <w:tab/>
        <w:t>&lt;SUB_PRODUCT_INST_ID&gt; &lt;/SUB_PRODUCT_INST_ID&gt;</w:t>
      </w:r>
    </w:p>
    <w:p w:rsidR="008C584C" w:rsidRPr="00397B95" w:rsidRDefault="008C584C" w:rsidP="008C584C">
      <w:pPr>
        <w:ind w:left="420"/>
        <w:rPr>
          <w:color w:val="000000"/>
        </w:rPr>
      </w:pPr>
      <w:r w:rsidRPr="00397B95">
        <w:rPr>
          <w:color w:val="000000"/>
        </w:rPr>
        <w:tab/>
        <w:t xml:space="preserve">       &lt;USR_ACCOUNT&gt;&lt;/USR_ACCOUNT&gt;</w:t>
      </w:r>
    </w:p>
    <w:p w:rsidR="008C584C" w:rsidRPr="00397B95" w:rsidRDefault="008C584C" w:rsidP="008C584C">
      <w:pPr>
        <w:ind w:left="420"/>
        <w:rPr>
          <w:color w:val="000000"/>
        </w:rPr>
      </w:pPr>
      <w:r w:rsidRPr="00397B95">
        <w:rPr>
          <w:color w:val="000000"/>
        </w:rPr>
        <w:t xml:space="preserve">          &lt;SN&gt;&lt;/SN&gt;</w:t>
      </w:r>
    </w:p>
    <w:p w:rsidR="008C584C" w:rsidRPr="00397B95" w:rsidRDefault="008C584C" w:rsidP="008C584C">
      <w:pPr>
        <w:ind w:left="420"/>
        <w:rPr>
          <w:color w:val="000000"/>
        </w:rPr>
      </w:pPr>
      <w:r w:rsidRPr="00397B95">
        <w:rPr>
          <w:color w:val="000000"/>
        </w:rPr>
        <w:t xml:space="preserve">          &lt;MAC&gt;&lt;/MAC&gt;</w:t>
      </w:r>
    </w:p>
    <w:p w:rsidR="008C584C" w:rsidRPr="00397B95" w:rsidRDefault="008C584C" w:rsidP="008C584C">
      <w:pPr>
        <w:ind w:left="420"/>
        <w:rPr>
          <w:color w:val="000000"/>
        </w:rPr>
      </w:pPr>
      <w:r w:rsidRPr="00397B95">
        <w:rPr>
          <w:color w:val="000000"/>
        </w:rPr>
        <w:t xml:space="preserve">         &lt;STBID&gt;&lt;/STBID&gt;</w:t>
      </w:r>
      <w:r w:rsidRPr="00397B95">
        <w:rPr>
          <w:color w:val="000000"/>
        </w:rPr>
        <w:br/>
      </w:r>
      <w:r w:rsidRPr="00397B95">
        <w:rPr>
          <w:color w:val="000000"/>
        </w:rPr>
        <w:tab/>
      </w:r>
      <w:r w:rsidRPr="00397B95">
        <w:rPr>
          <w:color w:val="000000"/>
        </w:rPr>
        <w:tab/>
        <w:t xml:space="preserve">  &lt;WIRE_POINT_1&gt;&lt;/WIRE_POINT_1&gt;</w:t>
      </w:r>
    </w:p>
    <w:p w:rsidR="008C584C" w:rsidRPr="00397B95" w:rsidRDefault="008C584C" w:rsidP="008C584C">
      <w:pPr>
        <w:ind w:left="420" w:firstLineChars="450" w:firstLine="1080"/>
        <w:rPr>
          <w:color w:val="000000"/>
        </w:rPr>
      </w:pPr>
      <w:r w:rsidRPr="00397B95">
        <w:rPr>
          <w:color w:val="000000"/>
        </w:rPr>
        <w:lastRenderedPageBreak/>
        <w:t>&lt;WIRE_POINT_2&gt;&lt;/WIRE_POINT_2&gt;</w:t>
      </w:r>
    </w:p>
    <w:p w:rsidR="008C584C" w:rsidRPr="00397B95" w:rsidRDefault="008C584C" w:rsidP="008C584C">
      <w:pPr>
        <w:ind w:left="420"/>
        <w:rPr>
          <w:color w:val="000000"/>
        </w:rPr>
      </w:pPr>
      <w:r w:rsidRPr="00397B95">
        <w:rPr>
          <w:rFonts w:hint="eastAsia"/>
          <w:color w:val="000000"/>
        </w:rPr>
        <w:t>。。。。</w:t>
      </w:r>
    </w:p>
    <w:p w:rsidR="008C584C" w:rsidRPr="00397B95" w:rsidRDefault="008C584C" w:rsidP="008C584C">
      <w:pPr>
        <w:ind w:left="420" w:firstLineChars="200" w:firstLine="480"/>
        <w:rPr>
          <w:color w:val="000000"/>
        </w:rPr>
      </w:pPr>
      <w:r w:rsidRPr="00397B95">
        <w:rPr>
          <w:color w:val="000000"/>
        </w:rPr>
        <w:t>&lt;SUB_PRODUCT&gt;</w:t>
      </w:r>
    </w:p>
    <w:p w:rsidR="008C584C" w:rsidRPr="00397B95" w:rsidRDefault="008C584C" w:rsidP="008C584C">
      <w:pPr>
        <w:ind w:left="420" w:firstLineChars="200" w:firstLine="480"/>
        <w:rPr>
          <w:color w:val="000000"/>
        </w:rPr>
      </w:pPr>
    </w:p>
    <w:p w:rsidR="008C584C" w:rsidRPr="00397B95" w:rsidRDefault="008C584C" w:rsidP="008C584C">
      <w:pPr>
        <w:ind w:left="420"/>
        <w:rPr>
          <w:color w:val="000000"/>
        </w:rPr>
      </w:pPr>
      <w:r w:rsidRPr="00397B95">
        <w:rPr>
          <w:rFonts w:hint="eastAsia"/>
          <w:color w:val="000000"/>
        </w:rPr>
        <w:t xml:space="preserve">&lt;SUB_PRODUCTS&gt; </w:t>
      </w:r>
    </w:p>
    <w:p w:rsidR="008C584C" w:rsidRPr="00397B95" w:rsidRDefault="008C584C" w:rsidP="008C584C">
      <w:pPr>
        <w:rPr>
          <w:color w:val="000000"/>
        </w:rPr>
      </w:pPr>
      <w:r w:rsidRPr="00397B95">
        <w:rPr>
          <w:rFonts w:hint="eastAsia"/>
          <w:color w:val="000000"/>
        </w:rPr>
        <w:t>&lt;/ROOT&gt;</w:t>
      </w:r>
    </w:p>
    <w:p w:rsidR="008C584C" w:rsidRPr="00397B95" w:rsidRDefault="008C584C" w:rsidP="008C584C">
      <w:pPr>
        <w:rPr>
          <w:color w:val="000000"/>
        </w:rPr>
      </w:pPr>
    </w:p>
    <w:p w:rsidR="008C584C" w:rsidRPr="00397B95" w:rsidRDefault="008C584C" w:rsidP="008C584C">
      <w:pPr>
        <w:spacing w:line="240" w:lineRule="atLeast"/>
        <w:rPr>
          <w:b/>
          <w:iCs/>
          <w:color w:val="000000"/>
        </w:rPr>
      </w:pPr>
      <w:r w:rsidRPr="00397B95">
        <w:rPr>
          <w:b/>
          <w:iCs/>
          <w:color w:val="000000"/>
        </w:rPr>
        <w:t>输出参数</w:t>
      </w:r>
    </w:p>
    <w:tbl>
      <w:tblPr>
        <w:tblW w:w="0" w:type="auto"/>
        <w:tblInd w:w="93" w:type="dxa"/>
        <w:tblLayout w:type="fixed"/>
        <w:tblLook w:val="0000" w:firstRow="0" w:lastRow="0" w:firstColumn="0" w:lastColumn="0" w:noHBand="0" w:noVBand="0"/>
      </w:tblPr>
      <w:tblGrid>
        <w:gridCol w:w="582"/>
        <w:gridCol w:w="1276"/>
        <w:gridCol w:w="1701"/>
        <w:gridCol w:w="992"/>
        <w:gridCol w:w="1560"/>
        <w:gridCol w:w="2835"/>
      </w:tblGrid>
      <w:tr w:rsidR="008C584C" w:rsidRPr="00397B95" w:rsidTr="00254D53">
        <w:trPr>
          <w:trHeight w:val="227"/>
        </w:trPr>
        <w:tc>
          <w:tcPr>
            <w:tcW w:w="582" w:type="dxa"/>
            <w:tcBorders>
              <w:top w:val="single" w:sz="8" w:space="0" w:color="auto"/>
              <w:left w:val="single" w:sz="8" w:space="0" w:color="auto"/>
              <w:bottom w:val="single" w:sz="8" w:space="0" w:color="auto"/>
              <w:right w:val="single" w:sz="8" w:space="0" w:color="auto"/>
            </w:tcBorders>
            <w:shd w:val="clear" w:color="auto" w:fill="A6A6A6"/>
          </w:tcPr>
          <w:p w:rsidR="008C584C" w:rsidRPr="00397B95" w:rsidRDefault="008C584C" w:rsidP="00254D53">
            <w:pPr>
              <w:widowControl/>
              <w:rPr>
                <w:b/>
                <w:bCs/>
                <w:color w:val="000000"/>
                <w:szCs w:val="21"/>
              </w:rPr>
            </w:pPr>
            <w:r w:rsidRPr="00397B95">
              <w:rPr>
                <w:rFonts w:hint="eastAsia"/>
                <w:b/>
                <w:bCs/>
                <w:color w:val="000000"/>
                <w:szCs w:val="21"/>
              </w:rPr>
              <w:t>NO</w:t>
            </w:r>
          </w:p>
        </w:tc>
        <w:tc>
          <w:tcPr>
            <w:tcW w:w="1276" w:type="dxa"/>
            <w:tcBorders>
              <w:top w:val="single" w:sz="8" w:space="0" w:color="auto"/>
              <w:left w:val="single" w:sz="8" w:space="0" w:color="auto"/>
              <w:bottom w:val="single" w:sz="8" w:space="0" w:color="auto"/>
              <w:right w:val="single" w:sz="8" w:space="0" w:color="auto"/>
            </w:tcBorders>
            <w:shd w:val="clear" w:color="auto" w:fill="A6A6A6"/>
            <w:vAlign w:val="center"/>
          </w:tcPr>
          <w:p w:rsidR="008C584C" w:rsidRPr="00397B95" w:rsidRDefault="008C584C" w:rsidP="00254D53">
            <w:pPr>
              <w:widowControl/>
              <w:rPr>
                <w:b/>
                <w:bCs/>
                <w:color w:val="000000"/>
                <w:szCs w:val="21"/>
              </w:rPr>
            </w:pPr>
            <w:r w:rsidRPr="00397B95">
              <w:rPr>
                <w:rFonts w:hint="eastAsia"/>
                <w:b/>
                <w:bCs/>
                <w:color w:val="000000"/>
                <w:szCs w:val="21"/>
              </w:rPr>
              <w:t>节点名称</w:t>
            </w:r>
          </w:p>
        </w:tc>
        <w:tc>
          <w:tcPr>
            <w:tcW w:w="1701" w:type="dxa"/>
            <w:tcBorders>
              <w:top w:val="single" w:sz="8" w:space="0" w:color="auto"/>
              <w:left w:val="nil"/>
              <w:bottom w:val="single" w:sz="8" w:space="0" w:color="auto"/>
              <w:right w:val="single" w:sz="8" w:space="0" w:color="auto"/>
            </w:tcBorders>
            <w:shd w:val="clear" w:color="auto" w:fill="A6A6A6"/>
            <w:vAlign w:val="center"/>
          </w:tcPr>
          <w:p w:rsidR="008C584C" w:rsidRPr="00397B95" w:rsidRDefault="008C584C" w:rsidP="00254D53">
            <w:pPr>
              <w:widowControl/>
              <w:rPr>
                <w:b/>
                <w:bCs/>
                <w:color w:val="000000"/>
                <w:szCs w:val="21"/>
              </w:rPr>
            </w:pPr>
            <w:r w:rsidRPr="00397B95">
              <w:rPr>
                <w:rFonts w:hint="eastAsia"/>
                <w:b/>
                <w:bCs/>
                <w:color w:val="000000"/>
                <w:szCs w:val="21"/>
              </w:rPr>
              <w:t>父节点名称</w:t>
            </w:r>
          </w:p>
        </w:tc>
        <w:tc>
          <w:tcPr>
            <w:tcW w:w="992" w:type="dxa"/>
            <w:tcBorders>
              <w:top w:val="single" w:sz="8" w:space="0" w:color="auto"/>
              <w:left w:val="nil"/>
              <w:bottom w:val="single" w:sz="8" w:space="0" w:color="auto"/>
              <w:right w:val="single" w:sz="8" w:space="0" w:color="auto"/>
            </w:tcBorders>
            <w:shd w:val="clear" w:color="auto" w:fill="A6A6A6"/>
            <w:vAlign w:val="center"/>
          </w:tcPr>
          <w:p w:rsidR="008C584C" w:rsidRPr="00397B95" w:rsidRDefault="008C584C" w:rsidP="00254D53">
            <w:pPr>
              <w:widowControl/>
              <w:rPr>
                <w:b/>
                <w:bCs/>
                <w:color w:val="000000"/>
                <w:szCs w:val="21"/>
              </w:rPr>
            </w:pPr>
            <w:r w:rsidRPr="00397B95">
              <w:rPr>
                <w:rFonts w:hint="eastAsia"/>
                <w:b/>
                <w:bCs/>
                <w:color w:val="000000"/>
                <w:szCs w:val="21"/>
              </w:rPr>
              <w:t>约束</w:t>
            </w:r>
          </w:p>
        </w:tc>
        <w:tc>
          <w:tcPr>
            <w:tcW w:w="1560" w:type="dxa"/>
            <w:tcBorders>
              <w:top w:val="single" w:sz="8" w:space="0" w:color="auto"/>
              <w:left w:val="nil"/>
              <w:bottom w:val="single" w:sz="8" w:space="0" w:color="auto"/>
              <w:right w:val="single" w:sz="8" w:space="0" w:color="auto"/>
            </w:tcBorders>
            <w:shd w:val="clear" w:color="auto" w:fill="A6A6A6"/>
            <w:vAlign w:val="center"/>
          </w:tcPr>
          <w:p w:rsidR="008C584C" w:rsidRPr="00397B95" w:rsidRDefault="008C584C" w:rsidP="00254D53">
            <w:pPr>
              <w:widowControl/>
              <w:rPr>
                <w:b/>
                <w:bCs/>
                <w:color w:val="000000"/>
                <w:szCs w:val="21"/>
              </w:rPr>
            </w:pPr>
            <w:r w:rsidRPr="00397B95">
              <w:rPr>
                <w:rFonts w:hint="eastAsia"/>
                <w:b/>
                <w:bCs/>
                <w:color w:val="000000"/>
                <w:szCs w:val="21"/>
              </w:rPr>
              <w:t>类型</w:t>
            </w:r>
          </w:p>
        </w:tc>
        <w:tc>
          <w:tcPr>
            <w:tcW w:w="2835" w:type="dxa"/>
            <w:tcBorders>
              <w:top w:val="single" w:sz="8" w:space="0" w:color="auto"/>
              <w:left w:val="nil"/>
              <w:bottom w:val="single" w:sz="8" w:space="0" w:color="auto"/>
              <w:right w:val="single" w:sz="8" w:space="0" w:color="auto"/>
            </w:tcBorders>
            <w:shd w:val="clear" w:color="auto" w:fill="A6A6A6"/>
            <w:vAlign w:val="center"/>
          </w:tcPr>
          <w:p w:rsidR="008C584C" w:rsidRPr="00397B95" w:rsidRDefault="008C584C" w:rsidP="00254D53">
            <w:pPr>
              <w:widowControl/>
              <w:rPr>
                <w:b/>
                <w:bCs/>
                <w:color w:val="000000"/>
                <w:szCs w:val="21"/>
              </w:rPr>
            </w:pPr>
            <w:r w:rsidRPr="00397B95">
              <w:rPr>
                <w:rFonts w:hint="eastAsia"/>
                <w:b/>
                <w:bCs/>
                <w:color w:val="000000"/>
                <w:szCs w:val="21"/>
              </w:rPr>
              <w:t>说明</w:t>
            </w:r>
          </w:p>
        </w:tc>
      </w:tr>
      <w:tr w:rsidR="008C584C" w:rsidRPr="00397B95" w:rsidTr="00254D53">
        <w:trPr>
          <w:trHeight w:val="242"/>
        </w:trPr>
        <w:tc>
          <w:tcPr>
            <w:tcW w:w="582" w:type="dxa"/>
            <w:tcBorders>
              <w:top w:val="single" w:sz="8" w:space="0" w:color="auto"/>
              <w:left w:val="single" w:sz="8" w:space="0" w:color="auto"/>
              <w:bottom w:val="single" w:sz="8" w:space="0" w:color="auto"/>
              <w:right w:val="single" w:sz="8" w:space="0" w:color="auto"/>
            </w:tcBorders>
            <w:shd w:val="clear" w:color="auto" w:fill="FFFFFF"/>
          </w:tcPr>
          <w:p w:rsidR="008C584C" w:rsidRPr="00397B95" w:rsidRDefault="008C584C" w:rsidP="00254D53">
            <w:pPr>
              <w:rPr>
                <w:color w:val="000000"/>
              </w:rPr>
            </w:pPr>
            <w:r w:rsidRPr="00397B95">
              <w:rPr>
                <w:rFonts w:hint="eastAsia"/>
                <w:color w:val="000000"/>
              </w:rPr>
              <w:t>1</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397B95" w:rsidRDefault="008C584C" w:rsidP="00254D53">
            <w:pPr>
              <w:rPr>
                <w:rFonts w:ascii="宋体" w:hAnsi="宋体" w:cs="宋体"/>
                <w:color w:val="000000"/>
                <w:szCs w:val="21"/>
              </w:rPr>
            </w:pPr>
            <w:r w:rsidRPr="00397B95">
              <w:rPr>
                <w:color w:val="000000"/>
              </w:rPr>
              <w:t>ROOT</w:t>
            </w:r>
          </w:p>
        </w:tc>
        <w:tc>
          <w:tcPr>
            <w:tcW w:w="1701" w:type="dxa"/>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rPr>
                <w:rFonts w:ascii="宋体" w:hAnsi="宋体" w:cs="宋体"/>
                <w:color w:val="000000"/>
                <w:szCs w:val="21"/>
              </w:rPr>
            </w:pPr>
            <w:r w:rsidRPr="00397B95">
              <w:rPr>
                <w:rFonts w:ascii="宋体" w:hAnsi="宋体" w:cs="宋体" w:hint="eastAsia"/>
                <w:color w:val="000000"/>
                <w:szCs w:val="21"/>
              </w:rPr>
              <w:t>-</w:t>
            </w:r>
          </w:p>
        </w:tc>
        <w:tc>
          <w:tcPr>
            <w:tcW w:w="992" w:type="dxa"/>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rPr>
                <w:rFonts w:ascii="宋体" w:hAnsi="宋体" w:cs="宋体"/>
                <w:color w:val="000000"/>
                <w:szCs w:val="21"/>
              </w:rPr>
            </w:pPr>
          </w:p>
        </w:tc>
        <w:tc>
          <w:tcPr>
            <w:tcW w:w="1560" w:type="dxa"/>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jc w:val="right"/>
              <w:rPr>
                <w:rFonts w:ascii="宋体" w:hAnsi="宋体" w:cs="宋体"/>
                <w:color w:val="000000"/>
                <w:szCs w:val="21"/>
              </w:rPr>
            </w:pPr>
          </w:p>
        </w:tc>
        <w:tc>
          <w:tcPr>
            <w:tcW w:w="2835" w:type="dxa"/>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rPr>
                <w:rFonts w:ascii="宋体" w:hAnsi="宋体" w:cs="宋体"/>
                <w:color w:val="000000"/>
                <w:szCs w:val="21"/>
              </w:rPr>
            </w:pPr>
          </w:p>
        </w:tc>
      </w:tr>
      <w:tr w:rsidR="008C584C" w:rsidRPr="00397B95" w:rsidTr="00254D53">
        <w:trPr>
          <w:trHeight w:val="242"/>
        </w:trPr>
        <w:tc>
          <w:tcPr>
            <w:tcW w:w="582" w:type="dxa"/>
            <w:tcBorders>
              <w:top w:val="single" w:sz="8" w:space="0" w:color="auto"/>
              <w:left w:val="single" w:sz="8" w:space="0" w:color="auto"/>
              <w:bottom w:val="single" w:sz="8" w:space="0" w:color="auto"/>
              <w:right w:val="single" w:sz="8" w:space="0" w:color="auto"/>
            </w:tcBorders>
            <w:shd w:val="clear" w:color="auto" w:fill="FFFFFF"/>
          </w:tcPr>
          <w:p w:rsidR="008C584C" w:rsidRPr="00397B95" w:rsidRDefault="008C584C" w:rsidP="00254D53">
            <w:pPr>
              <w:rPr>
                <w:color w:val="000000"/>
              </w:rPr>
            </w:pPr>
            <w:r w:rsidRPr="00397B95">
              <w:rPr>
                <w:rFonts w:hint="eastAsia"/>
                <w:color w:val="000000"/>
              </w:rPr>
              <w:t>2</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397B95" w:rsidRDefault="008C584C" w:rsidP="00254D53">
            <w:pPr>
              <w:rPr>
                <w:color w:val="000000"/>
              </w:rPr>
            </w:pPr>
            <w:r w:rsidRPr="00397B95">
              <w:rPr>
                <w:color w:val="000000"/>
                <w:szCs w:val="21"/>
              </w:rPr>
              <w:t>orderId</w:t>
            </w:r>
          </w:p>
        </w:tc>
        <w:tc>
          <w:tcPr>
            <w:tcW w:w="1701" w:type="dxa"/>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rPr>
                <w:rFonts w:ascii="宋体" w:hAnsi="宋体" w:cs="宋体"/>
                <w:color w:val="000000"/>
                <w:szCs w:val="21"/>
              </w:rPr>
            </w:pPr>
            <w:r w:rsidRPr="00397B95">
              <w:rPr>
                <w:rFonts w:hint="eastAsia"/>
                <w:color w:val="000000"/>
              </w:rPr>
              <w:t>ROOT</w:t>
            </w:r>
          </w:p>
        </w:tc>
        <w:tc>
          <w:tcPr>
            <w:tcW w:w="992" w:type="dxa"/>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rPr>
                <w:rFonts w:ascii="宋体" w:hAnsi="宋体" w:cs="宋体"/>
                <w:color w:val="000000"/>
                <w:szCs w:val="21"/>
              </w:rPr>
            </w:pPr>
            <w:r w:rsidRPr="00397B95">
              <w:rPr>
                <w:rFonts w:ascii="宋体" w:hAnsi="宋体" w:cs="宋体" w:hint="eastAsia"/>
                <w:color w:val="000000"/>
                <w:szCs w:val="21"/>
              </w:rPr>
              <w:t>Y</w:t>
            </w:r>
          </w:p>
        </w:tc>
        <w:tc>
          <w:tcPr>
            <w:tcW w:w="1560" w:type="dxa"/>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rPr>
                <w:rFonts w:ascii="宋体" w:hAnsi="宋体" w:cs="宋体"/>
                <w:color w:val="000000"/>
                <w:szCs w:val="21"/>
              </w:rPr>
            </w:pPr>
            <w:r w:rsidRPr="00397B95">
              <w:rPr>
                <w:rFonts w:ascii="宋体" w:hAnsi="宋体" w:cs="宋体" w:hint="eastAsia"/>
                <w:color w:val="000000"/>
                <w:szCs w:val="21"/>
              </w:rPr>
              <w:t>STRING</w:t>
            </w:r>
          </w:p>
        </w:tc>
        <w:tc>
          <w:tcPr>
            <w:tcW w:w="2835" w:type="dxa"/>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rPr>
                <w:rFonts w:ascii="宋体" w:hAnsi="宋体" w:cs="宋体"/>
                <w:color w:val="000000"/>
                <w:szCs w:val="21"/>
              </w:rPr>
            </w:pPr>
            <w:r w:rsidRPr="00397B95">
              <w:rPr>
                <w:color w:val="000000"/>
              </w:rPr>
              <w:t>BOSS</w:t>
            </w:r>
            <w:r w:rsidRPr="00397B95">
              <w:rPr>
                <w:color w:val="000000"/>
              </w:rPr>
              <w:t>工单编号</w:t>
            </w:r>
          </w:p>
        </w:tc>
      </w:tr>
      <w:tr w:rsidR="008C584C" w:rsidRPr="00397B95" w:rsidTr="00254D53">
        <w:trPr>
          <w:trHeight w:val="227"/>
        </w:trPr>
        <w:tc>
          <w:tcPr>
            <w:tcW w:w="582" w:type="dxa"/>
            <w:tcBorders>
              <w:top w:val="single" w:sz="8" w:space="0" w:color="auto"/>
              <w:left w:val="single" w:sz="8" w:space="0" w:color="auto"/>
              <w:bottom w:val="single" w:sz="8" w:space="0" w:color="auto"/>
              <w:right w:val="single" w:sz="8" w:space="0" w:color="auto"/>
            </w:tcBorders>
            <w:shd w:val="clear" w:color="auto" w:fill="FFFFFF"/>
          </w:tcPr>
          <w:p w:rsidR="008C584C" w:rsidRPr="00397B95" w:rsidRDefault="008C584C" w:rsidP="00254D53">
            <w:pPr>
              <w:rPr>
                <w:color w:val="000000"/>
              </w:rPr>
            </w:pPr>
            <w:r w:rsidRPr="00397B95">
              <w:rPr>
                <w:color w:val="000000"/>
              </w:rPr>
              <w:t>3</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397B95" w:rsidRDefault="008C584C" w:rsidP="00254D53">
            <w:pPr>
              <w:rPr>
                <w:rFonts w:ascii="宋体" w:hAnsi="宋体" w:cs="宋体"/>
                <w:color w:val="000000"/>
                <w:szCs w:val="21"/>
              </w:rPr>
            </w:pPr>
            <w:r w:rsidRPr="00397B95">
              <w:rPr>
                <w:color w:val="000000"/>
              </w:rPr>
              <w:t>result</w:t>
            </w:r>
          </w:p>
        </w:tc>
        <w:tc>
          <w:tcPr>
            <w:tcW w:w="1701" w:type="dxa"/>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rPr>
                <w:rFonts w:ascii="宋体" w:hAnsi="宋体" w:cs="宋体"/>
                <w:color w:val="000000"/>
                <w:szCs w:val="21"/>
              </w:rPr>
            </w:pPr>
            <w:r w:rsidRPr="00397B95">
              <w:rPr>
                <w:rFonts w:hint="eastAsia"/>
                <w:color w:val="000000"/>
              </w:rPr>
              <w:t>ROOT</w:t>
            </w:r>
          </w:p>
        </w:tc>
        <w:tc>
          <w:tcPr>
            <w:tcW w:w="992" w:type="dxa"/>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rPr>
                <w:rFonts w:ascii="宋体" w:hAnsi="宋体" w:cs="宋体"/>
                <w:color w:val="000000"/>
                <w:szCs w:val="21"/>
              </w:rPr>
            </w:pPr>
            <w:r w:rsidRPr="00397B95">
              <w:rPr>
                <w:rFonts w:ascii="宋体" w:hAnsi="宋体" w:cs="宋体"/>
                <w:color w:val="000000"/>
                <w:szCs w:val="21"/>
              </w:rPr>
              <w:t>Y</w:t>
            </w:r>
          </w:p>
        </w:tc>
        <w:tc>
          <w:tcPr>
            <w:tcW w:w="1560" w:type="dxa"/>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rPr>
                <w:rFonts w:ascii="宋体" w:hAnsi="宋体" w:cs="宋体"/>
                <w:color w:val="000000"/>
                <w:szCs w:val="21"/>
              </w:rPr>
            </w:pPr>
            <w:r w:rsidRPr="00397B95">
              <w:rPr>
                <w:rFonts w:ascii="宋体" w:hAnsi="宋体" w:cs="宋体" w:hint="eastAsia"/>
                <w:color w:val="000000"/>
                <w:szCs w:val="21"/>
              </w:rPr>
              <w:t>STRING</w:t>
            </w:r>
          </w:p>
        </w:tc>
        <w:tc>
          <w:tcPr>
            <w:tcW w:w="2835" w:type="dxa"/>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rPr>
                <w:rFonts w:ascii="宋体" w:hAnsi="宋体" w:cs="宋体"/>
                <w:color w:val="000000"/>
                <w:szCs w:val="21"/>
              </w:rPr>
            </w:pPr>
            <w:r w:rsidRPr="00397B95">
              <w:rPr>
                <w:rFonts w:ascii="宋体" w:hAnsi="宋体" w:cs="宋体" w:hint="eastAsia"/>
                <w:color w:val="000000"/>
                <w:szCs w:val="21"/>
              </w:rPr>
              <w:t>是否成功</w:t>
            </w:r>
          </w:p>
          <w:p w:rsidR="008C584C" w:rsidRPr="00397B95" w:rsidRDefault="008C584C" w:rsidP="00254D53">
            <w:pPr>
              <w:rPr>
                <w:rFonts w:ascii="宋体" w:hAnsi="宋体" w:cs="宋体"/>
                <w:color w:val="000000"/>
                <w:szCs w:val="21"/>
              </w:rPr>
            </w:pPr>
            <w:r w:rsidRPr="00397B95">
              <w:rPr>
                <w:rFonts w:ascii="宋体" w:hAnsi="宋体" w:cs="宋体" w:hint="eastAsia"/>
                <w:color w:val="000000"/>
                <w:szCs w:val="21"/>
              </w:rPr>
              <w:t>0-成功，其他-失败</w:t>
            </w:r>
          </w:p>
        </w:tc>
      </w:tr>
      <w:tr w:rsidR="008C584C" w:rsidRPr="00397B95" w:rsidTr="00254D53">
        <w:trPr>
          <w:trHeight w:val="227"/>
        </w:trPr>
        <w:tc>
          <w:tcPr>
            <w:tcW w:w="582" w:type="dxa"/>
            <w:tcBorders>
              <w:top w:val="single" w:sz="8" w:space="0" w:color="auto"/>
              <w:left w:val="single" w:sz="8" w:space="0" w:color="auto"/>
              <w:bottom w:val="single" w:sz="8" w:space="0" w:color="auto"/>
              <w:right w:val="single" w:sz="8" w:space="0" w:color="auto"/>
            </w:tcBorders>
            <w:shd w:val="clear" w:color="auto" w:fill="FFFFFF"/>
          </w:tcPr>
          <w:p w:rsidR="008C584C" w:rsidRPr="00397B95" w:rsidRDefault="008C584C" w:rsidP="00254D53">
            <w:pPr>
              <w:rPr>
                <w:color w:val="000000"/>
              </w:rPr>
            </w:pPr>
            <w:r w:rsidRPr="00397B95">
              <w:rPr>
                <w:color w:val="000000"/>
              </w:rPr>
              <w:t>4</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rsidR="008C584C" w:rsidRPr="00397B95" w:rsidRDefault="008C584C" w:rsidP="00254D53">
            <w:pPr>
              <w:rPr>
                <w:rFonts w:ascii="宋体" w:hAnsi="宋体" w:cs="宋体"/>
                <w:color w:val="000000"/>
                <w:szCs w:val="21"/>
              </w:rPr>
            </w:pPr>
            <w:r w:rsidRPr="00397B95">
              <w:rPr>
                <w:rFonts w:hint="eastAsia"/>
                <w:color w:val="000000"/>
              </w:rPr>
              <w:t>errorDesc</w:t>
            </w:r>
          </w:p>
        </w:tc>
        <w:tc>
          <w:tcPr>
            <w:tcW w:w="1701" w:type="dxa"/>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rPr>
                <w:rFonts w:ascii="宋体" w:hAnsi="宋体" w:cs="宋体"/>
                <w:color w:val="000000"/>
                <w:szCs w:val="21"/>
              </w:rPr>
            </w:pPr>
            <w:r w:rsidRPr="00397B95">
              <w:rPr>
                <w:rFonts w:hint="eastAsia"/>
                <w:color w:val="000000"/>
              </w:rPr>
              <w:t>ROOT</w:t>
            </w:r>
          </w:p>
        </w:tc>
        <w:tc>
          <w:tcPr>
            <w:tcW w:w="992" w:type="dxa"/>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rPr>
                <w:rFonts w:ascii="宋体" w:hAnsi="宋体" w:cs="宋体"/>
                <w:color w:val="000000"/>
                <w:szCs w:val="21"/>
              </w:rPr>
            </w:pPr>
            <w:r w:rsidRPr="00397B95">
              <w:rPr>
                <w:rFonts w:ascii="宋体" w:hAnsi="宋体" w:cs="宋体" w:hint="eastAsia"/>
                <w:color w:val="000000"/>
                <w:szCs w:val="21"/>
              </w:rPr>
              <w:t>Y</w:t>
            </w:r>
          </w:p>
        </w:tc>
        <w:tc>
          <w:tcPr>
            <w:tcW w:w="1560" w:type="dxa"/>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rPr>
                <w:rFonts w:ascii="宋体" w:hAnsi="宋体" w:cs="宋体"/>
                <w:color w:val="000000"/>
                <w:szCs w:val="21"/>
              </w:rPr>
            </w:pPr>
            <w:r w:rsidRPr="00397B95">
              <w:rPr>
                <w:rFonts w:ascii="宋体" w:hAnsi="宋体" w:cs="宋体" w:hint="eastAsia"/>
                <w:color w:val="000000"/>
                <w:szCs w:val="21"/>
              </w:rPr>
              <w:t>STRING</w:t>
            </w:r>
          </w:p>
        </w:tc>
        <w:tc>
          <w:tcPr>
            <w:tcW w:w="2835" w:type="dxa"/>
            <w:tcBorders>
              <w:top w:val="single" w:sz="8" w:space="0" w:color="auto"/>
              <w:left w:val="nil"/>
              <w:bottom w:val="single" w:sz="8" w:space="0" w:color="auto"/>
              <w:right w:val="single" w:sz="8" w:space="0" w:color="auto"/>
            </w:tcBorders>
            <w:shd w:val="clear" w:color="auto" w:fill="FFFFFF"/>
            <w:vAlign w:val="center"/>
          </w:tcPr>
          <w:p w:rsidR="008C584C" w:rsidRPr="00397B95" w:rsidRDefault="008C584C" w:rsidP="00254D53">
            <w:pPr>
              <w:rPr>
                <w:rFonts w:ascii="宋体" w:hAnsi="宋体" w:cs="宋体"/>
                <w:color w:val="000000"/>
                <w:szCs w:val="21"/>
              </w:rPr>
            </w:pPr>
            <w:r w:rsidRPr="00397B95">
              <w:rPr>
                <w:rFonts w:ascii="宋体" w:hAnsi="宋体" w:cs="宋体" w:hint="eastAsia"/>
                <w:color w:val="000000"/>
                <w:szCs w:val="21"/>
              </w:rPr>
              <w:t xml:space="preserve">描述信息 </w:t>
            </w:r>
          </w:p>
        </w:tc>
      </w:tr>
    </w:tbl>
    <w:p w:rsidR="008C584C" w:rsidRPr="00397B95" w:rsidRDefault="008C584C" w:rsidP="008C584C">
      <w:pPr>
        <w:rPr>
          <w:color w:val="000000"/>
        </w:rPr>
      </w:pPr>
    </w:p>
    <w:p w:rsidR="008C584C" w:rsidRPr="00397B95" w:rsidRDefault="008C584C" w:rsidP="008C584C">
      <w:pPr>
        <w:rPr>
          <w:color w:val="000000"/>
        </w:rPr>
      </w:pPr>
      <w:r w:rsidRPr="00397B95">
        <w:rPr>
          <w:color w:val="000000"/>
        </w:rPr>
        <w:t>result</w:t>
      </w:r>
      <w:r w:rsidRPr="00397B95">
        <w:rPr>
          <w:color w:val="000000"/>
        </w:rPr>
        <w:t>（</w:t>
      </w:r>
      <w:r w:rsidRPr="00397B95">
        <w:rPr>
          <w:color w:val="000000"/>
        </w:rPr>
        <w:t>String</w:t>
      </w:r>
      <w:r w:rsidRPr="00397B95">
        <w:rPr>
          <w:color w:val="000000"/>
        </w:rPr>
        <w:t>类型。为</w:t>
      </w:r>
      <w:r w:rsidRPr="00397B95">
        <w:rPr>
          <w:color w:val="000000"/>
        </w:rPr>
        <w:t>0</w:t>
      </w:r>
      <w:r w:rsidRPr="00397B95">
        <w:rPr>
          <w:color w:val="000000"/>
        </w:rPr>
        <w:t>表示相应服务可用；非</w:t>
      </w:r>
      <w:r w:rsidRPr="00397B95">
        <w:rPr>
          <w:color w:val="000000"/>
        </w:rPr>
        <w:t>0</w:t>
      </w:r>
      <w:r w:rsidRPr="00397B95">
        <w:rPr>
          <w:color w:val="000000"/>
        </w:rPr>
        <w:t>表示该服务当前出现问题，则应用相应明文进行说明）</w:t>
      </w:r>
    </w:p>
    <w:p w:rsidR="008C584C" w:rsidRPr="00397B95" w:rsidRDefault="008C584C" w:rsidP="008C584C">
      <w:pPr>
        <w:spacing w:line="240" w:lineRule="atLeast"/>
        <w:rPr>
          <w:b/>
          <w:iCs/>
          <w:color w:val="000000"/>
        </w:rPr>
      </w:pPr>
      <w:r w:rsidRPr="00397B95">
        <w:rPr>
          <w:rFonts w:hint="eastAsia"/>
          <w:b/>
          <w:iCs/>
          <w:color w:val="000000"/>
        </w:rPr>
        <w:lastRenderedPageBreak/>
        <w:t>XML</w:t>
      </w:r>
      <w:r w:rsidRPr="00397B95">
        <w:rPr>
          <w:rFonts w:hint="eastAsia"/>
          <w:b/>
          <w:iCs/>
          <w:color w:val="000000"/>
        </w:rPr>
        <w:t>样例</w:t>
      </w:r>
    </w:p>
    <w:p w:rsidR="008C584C" w:rsidRPr="00397B95" w:rsidRDefault="008C584C" w:rsidP="008C584C">
      <w:pPr>
        <w:rPr>
          <w:color w:val="000000"/>
        </w:rPr>
      </w:pPr>
      <w:r w:rsidRPr="00397B95">
        <w:rPr>
          <w:color w:val="000000"/>
        </w:rPr>
        <w:t>&lt;?xml version="1.0" encoding="UTF-8"?&gt;</w:t>
      </w:r>
    </w:p>
    <w:p w:rsidR="008C584C" w:rsidRPr="00397B95" w:rsidRDefault="008C584C" w:rsidP="008C584C">
      <w:pPr>
        <w:rPr>
          <w:color w:val="000000"/>
        </w:rPr>
      </w:pPr>
      <w:r w:rsidRPr="00397B95">
        <w:rPr>
          <w:rFonts w:hint="eastAsia"/>
          <w:color w:val="000000"/>
        </w:rPr>
        <w:t>&lt;ROOT&gt;</w:t>
      </w:r>
    </w:p>
    <w:p w:rsidR="008C584C" w:rsidRPr="00397B95" w:rsidRDefault="008C584C" w:rsidP="008C584C">
      <w:pPr>
        <w:ind w:left="420"/>
        <w:rPr>
          <w:color w:val="000000"/>
        </w:rPr>
      </w:pPr>
      <w:r w:rsidRPr="00397B95">
        <w:rPr>
          <w:rFonts w:hint="eastAsia"/>
          <w:color w:val="000000"/>
        </w:rPr>
        <w:t>&lt;</w:t>
      </w:r>
      <w:r w:rsidRPr="00397B95">
        <w:rPr>
          <w:color w:val="000000"/>
          <w:szCs w:val="21"/>
        </w:rPr>
        <w:t>orderId</w:t>
      </w:r>
      <w:r w:rsidRPr="00397B95">
        <w:rPr>
          <w:rFonts w:hint="eastAsia"/>
          <w:color w:val="000000"/>
        </w:rPr>
        <w:t>&gt;</w:t>
      </w:r>
      <w:r w:rsidRPr="00397B95">
        <w:rPr>
          <w:color w:val="000000"/>
        </w:rPr>
        <w:t>298804345</w:t>
      </w:r>
      <w:r w:rsidRPr="00397B95">
        <w:rPr>
          <w:rFonts w:hint="eastAsia"/>
          <w:color w:val="000000"/>
        </w:rPr>
        <w:t>0&lt;/</w:t>
      </w:r>
      <w:r w:rsidRPr="00397B95">
        <w:rPr>
          <w:color w:val="000000"/>
          <w:szCs w:val="21"/>
        </w:rPr>
        <w:t>orderId</w:t>
      </w:r>
      <w:r w:rsidRPr="00397B95">
        <w:rPr>
          <w:rFonts w:hint="eastAsia"/>
          <w:color w:val="000000"/>
        </w:rPr>
        <w:t>&gt;</w:t>
      </w:r>
    </w:p>
    <w:p w:rsidR="008C584C" w:rsidRPr="00397B95" w:rsidRDefault="008C584C" w:rsidP="008C584C">
      <w:pPr>
        <w:ind w:left="420"/>
        <w:rPr>
          <w:color w:val="000000"/>
        </w:rPr>
      </w:pPr>
      <w:r w:rsidRPr="00397B95">
        <w:rPr>
          <w:rFonts w:hint="eastAsia"/>
          <w:color w:val="000000"/>
        </w:rPr>
        <w:t>&lt;</w:t>
      </w:r>
      <w:r w:rsidRPr="00397B95">
        <w:rPr>
          <w:color w:val="000000"/>
        </w:rPr>
        <w:t>result</w:t>
      </w:r>
      <w:r w:rsidRPr="00397B95">
        <w:rPr>
          <w:rFonts w:hint="eastAsia"/>
          <w:color w:val="000000"/>
        </w:rPr>
        <w:t>&gt;0&lt;/</w:t>
      </w:r>
      <w:r w:rsidRPr="00397B95">
        <w:rPr>
          <w:color w:val="000000"/>
        </w:rPr>
        <w:t>result</w:t>
      </w:r>
      <w:r w:rsidRPr="00397B95">
        <w:rPr>
          <w:rFonts w:hint="eastAsia"/>
          <w:color w:val="000000"/>
        </w:rPr>
        <w:t>&gt;</w:t>
      </w:r>
    </w:p>
    <w:p w:rsidR="008C584C" w:rsidRPr="00397B95" w:rsidRDefault="008C584C" w:rsidP="008C584C">
      <w:pPr>
        <w:ind w:left="420"/>
        <w:rPr>
          <w:color w:val="000000"/>
        </w:rPr>
      </w:pPr>
      <w:r w:rsidRPr="00397B95">
        <w:rPr>
          <w:rFonts w:hint="eastAsia"/>
          <w:color w:val="000000"/>
        </w:rPr>
        <w:t>&lt;errorDesc&gt;&lt;/errorDesc&gt;</w:t>
      </w:r>
    </w:p>
    <w:p w:rsidR="008C584C" w:rsidRDefault="008C584C" w:rsidP="008C584C">
      <w:r>
        <w:rPr>
          <w:rFonts w:hint="eastAsia"/>
        </w:rPr>
        <w:t>&lt;/ROOT&gt;</w:t>
      </w:r>
    </w:p>
    <w:p w:rsidR="008C584C" w:rsidRPr="00DF6C83" w:rsidRDefault="008C584C" w:rsidP="008C584C"/>
    <w:p w:rsidR="008C584C" w:rsidRPr="005A4E93" w:rsidRDefault="008C584C" w:rsidP="008C584C">
      <w:pPr>
        <w:pStyle w:val="5"/>
        <w:rPr>
          <w:szCs w:val="24"/>
        </w:rPr>
      </w:pPr>
      <w:bookmarkStart w:id="3553" w:name="_Toc130156319"/>
      <w:r>
        <w:rPr>
          <w:szCs w:val="24"/>
        </w:rPr>
        <w:t>企宽</w:t>
      </w:r>
      <w:r>
        <w:rPr>
          <w:rFonts w:hint="eastAsia"/>
          <w:szCs w:val="24"/>
        </w:rPr>
        <w:t>F</w:t>
      </w:r>
      <w:r>
        <w:rPr>
          <w:szCs w:val="24"/>
        </w:rPr>
        <w:t>TTR</w:t>
      </w:r>
      <w:r w:rsidRPr="00B35B05">
        <w:rPr>
          <w:rFonts w:hint="eastAsia"/>
          <w:szCs w:val="24"/>
        </w:rPr>
        <w:t>退单流程调度规则</w:t>
      </w:r>
      <w:bookmarkEnd w:id="3553"/>
    </w:p>
    <w:p w:rsidR="008C584C" w:rsidRDefault="008C584C" w:rsidP="008C584C">
      <w:r>
        <w:t>在开通流程调度过程中</w:t>
      </w:r>
      <w:r>
        <w:rPr>
          <w:rFonts w:hint="eastAsia"/>
        </w:rPr>
        <w:t>，</w:t>
      </w:r>
      <w:r>
        <w:t>因为各种原因导致装机流程异常</w:t>
      </w:r>
      <w:r>
        <w:rPr>
          <w:rFonts w:hint="eastAsia"/>
        </w:rPr>
        <w:t>，</w:t>
      </w:r>
      <w:r>
        <w:t>流程需要具备回滚等功能</w:t>
      </w:r>
      <w:r>
        <w:rPr>
          <w:rFonts w:hint="eastAsia"/>
        </w:rPr>
        <w:t>。</w:t>
      </w:r>
    </w:p>
    <w:p w:rsidR="008C584C" w:rsidRDefault="008C584C" w:rsidP="008C584C">
      <w:r>
        <w:t>调度回滚按业务</w:t>
      </w:r>
      <w:r>
        <w:rPr>
          <w:rFonts w:hint="eastAsia"/>
        </w:rPr>
        <w:t>，</w:t>
      </w:r>
      <w:r>
        <w:t>装机流程主要分成四类</w:t>
      </w:r>
      <w:r>
        <w:rPr>
          <w:rFonts w:hint="eastAsia"/>
        </w:rPr>
        <w:t>：</w:t>
      </w:r>
    </w:p>
    <w:p w:rsidR="008C584C" w:rsidRPr="00504E38" w:rsidRDefault="008C584C" w:rsidP="008C584C">
      <w:r>
        <w:rPr>
          <w:rFonts w:hint="eastAsia"/>
        </w:rPr>
        <w:t>1</w:t>
      </w:r>
      <w:r>
        <w:rPr>
          <w:rFonts w:hint="eastAsia"/>
        </w:rPr>
        <w:t>：</w:t>
      </w:r>
      <w:r w:rsidRPr="00504E38">
        <w:t>装机环节退单资源配置</w:t>
      </w:r>
    </w:p>
    <w:p w:rsidR="008C584C" w:rsidRPr="00504E38" w:rsidRDefault="008C584C" w:rsidP="008C584C">
      <w:r w:rsidRPr="00504E38">
        <w:rPr>
          <w:rFonts w:hint="eastAsia"/>
        </w:rPr>
        <w:t>2</w:t>
      </w:r>
      <w:r w:rsidRPr="00504E38">
        <w:rPr>
          <w:rFonts w:hint="eastAsia"/>
        </w:rPr>
        <w:t>：</w:t>
      </w:r>
      <w:r w:rsidRPr="00504E38">
        <w:t>装机环节退单</w:t>
      </w:r>
      <w:r w:rsidRPr="00504E38">
        <w:rPr>
          <w:rFonts w:hint="eastAsia"/>
        </w:rPr>
        <w:t>B</w:t>
      </w:r>
      <w:r w:rsidRPr="00504E38">
        <w:t>OSS</w:t>
      </w:r>
    </w:p>
    <w:p w:rsidR="008C584C" w:rsidRDefault="008C584C" w:rsidP="008C584C">
      <w:r w:rsidRPr="00504E38">
        <w:rPr>
          <w:rFonts w:hint="eastAsia"/>
        </w:rPr>
        <w:t>3</w:t>
      </w:r>
      <w:r w:rsidRPr="00504E38">
        <w:rPr>
          <w:rFonts w:hint="eastAsia"/>
        </w:rPr>
        <w:t>：</w:t>
      </w:r>
      <w:r w:rsidRPr="00504E38">
        <w:t>自动激活退单至资源配置</w:t>
      </w:r>
    </w:p>
    <w:p w:rsidR="008C584C" w:rsidRPr="005E0F36" w:rsidRDefault="008C584C" w:rsidP="008C584C">
      <w:r>
        <w:t>4</w:t>
      </w:r>
      <w:r w:rsidRPr="00504E38">
        <w:rPr>
          <w:rFonts w:hint="eastAsia"/>
        </w:rPr>
        <w:t>：</w:t>
      </w:r>
      <w:r>
        <w:rPr>
          <w:rFonts w:hint="eastAsia"/>
        </w:rPr>
        <w:t>资源配置</w:t>
      </w:r>
      <w:r>
        <w:t>退</w:t>
      </w:r>
      <w:r>
        <w:rPr>
          <w:rFonts w:hint="eastAsia"/>
        </w:rPr>
        <w:t>B</w:t>
      </w:r>
      <w:r>
        <w:t>OSS</w:t>
      </w:r>
    </w:p>
    <w:p w:rsidR="008C584C" w:rsidRPr="00543EA6" w:rsidRDefault="008C584C" w:rsidP="008C584C">
      <w:pPr>
        <w:pStyle w:val="6"/>
      </w:pPr>
      <w:bookmarkStart w:id="3554" w:name="_Toc130156320"/>
      <w:r w:rsidRPr="00543EA6">
        <w:t>装机环节退单资源配置调度规则</w:t>
      </w:r>
      <w:bookmarkEnd w:id="3554"/>
    </w:p>
    <w:tbl>
      <w:tblPr>
        <w:tblW w:w="9320" w:type="dxa"/>
        <w:tblInd w:w="113" w:type="dxa"/>
        <w:tblLook w:val="04A0" w:firstRow="1" w:lastRow="0" w:firstColumn="1" w:lastColumn="0" w:noHBand="0" w:noVBand="1"/>
      </w:tblPr>
      <w:tblGrid>
        <w:gridCol w:w="2720"/>
        <w:gridCol w:w="6600"/>
      </w:tblGrid>
      <w:tr w:rsidR="008C584C" w:rsidRPr="00753E38" w:rsidTr="00254D53">
        <w:trPr>
          <w:trHeight w:val="288"/>
        </w:trPr>
        <w:tc>
          <w:tcPr>
            <w:tcW w:w="2720"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rsidR="008C584C" w:rsidRPr="00753E38" w:rsidRDefault="008C584C" w:rsidP="00254D53">
            <w:pPr>
              <w:widowControl/>
              <w:spacing w:line="240" w:lineRule="auto"/>
              <w:jc w:val="center"/>
              <w:rPr>
                <w:rFonts w:ascii="宋体" w:hAnsi="宋体" w:cs="宋体"/>
                <w:b/>
                <w:bCs/>
                <w:color w:val="000000"/>
                <w:sz w:val="20"/>
              </w:rPr>
            </w:pPr>
            <w:r w:rsidRPr="00753E38">
              <w:rPr>
                <w:rFonts w:ascii="宋体" w:hAnsi="宋体" w:cs="宋体" w:hint="eastAsia"/>
                <w:b/>
                <w:bCs/>
                <w:color w:val="000000"/>
                <w:sz w:val="20"/>
              </w:rPr>
              <w:t>退单一级原因</w:t>
            </w:r>
          </w:p>
        </w:tc>
        <w:tc>
          <w:tcPr>
            <w:tcW w:w="6600" w:type="dxa"/>
            <w:tcBorders>
              <w:top w:val="single" w:sz="4" w:space="0" w:color="auto"/>
              <w:left w:val="nil"/>
              <w:bottom w:val="single" w:sz="4" w:space="0" w:color="auto"/>
              <w:right w:val="single" w:sz="4" w:space="0" w:color="auto"/>
            </w:tcBorders>
            <w:shd w:val="clear" w:color="000000" w:fill="FFFFFF"/>
            <w:vAlign w:val="center"/>
            <w:hideMark/>
          </w:tcPr>
          <w:p w:rsidR="008C584C" w:rsidRPr="00753E38" w:rsidRDefault="008C584C" w:rsidP="00254D53">
            <w:pPr>
              <w:widowControl/>
              <w:spacing w:line="240" w:lineRule="auto"/>
              <w:rPr>
                <w:rFonts w:ascii="宋体" w:hAnsi="宋体" w:cs="宋体"/>
                <w:color w:val="000000"/>
                <w:sz w:val="20"/>
              </w:rPr>
            </w:pPr>
            <w:r w:rsidRPr="00753E38">
              <w:rPr>
                <w:rFonts w:ascii="宋体" w:hAnsi="宋体" w:cs="宋体" w:hint="eastAsia"/>
                <w:b/>
                <w:bCs/>
                <w:color w:val="000000"/>
                <w:sz w:val="20"/>
              </w:rPr>
              <w:t>退单二级原因</w:t>
            </w:r>
          </w:p>
        </w:tc>
      </w:tr>
      <w:tr w:rsidR="008C584C" w:rsidRPr="00C527DC" w:rsidTr="00254D53">
        <w:trPr>
          <w:trHeight w:val="288"/>
        </w:trPr>
        <w:tc>
          <w:tcPr>
            <w:tcW w:w="2720"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rsidR="008C584C" w:rsidRPr="00C527DC" w:rsidRDefault="008C584C" w:rsidP="00254D53">
            <w:pPr>
              <w:widowControl/>
              <w:spacing w:line="240" w:lineRule="auto"/>
              <w:jc w:val="center"/>
              <w:rPr>
                <w:rFonts w:ascii="宋体" w:hAnsi="宋体" w:cs="宋体"/>
                <w:b/>
                <w:bCs/>
                <w:color w:val="000000"/>
                <w:sz w:val="20"/>
              </w:rPr>
            </w:pPr>
            <w:r w:rsidRPr="00C527DC">
              <w:rPr>
                <w:rFonts w:ascii="宋体" w:hAnsi="宋体" w:cs="宋体" w:hint="eastAsia"/>
                <w:b/>
                <w:bCs/>
                <w:color w:val="000000"/>
                <w:sz w:val="20"/>
              </w:rPr>
              <w:lastRenderedPageBreak/>
              <w:t>网络原因，装机退资源配置</w:t>
            </w:r>
          </w:p>
        </w:tc>
        <w:tc>
          <w:tcPr>
            <w:tcW w:w="6600" w:type="dxa"/>
            <w:tcBorders>
              <w:top w:val="single" w:sz="4" w:space="0" w:color="auto"/>
              <w:left w:val="nil"/>
              <w:bottom w:val="single" w:sz="4" w:space="0" w:color="auto"/>
              <w:right w:val="single" w:sz="4" w:space="0" w:color="auto"/>
            </w:tcBorders>
            <w:shd w:val="clear" w:color="000000" w:fill="FFFFFF"/>
            <w:vAlign w:val="center"/>
            <w:hideMark/>
          </w:tcPr>
          <w:p w:rsidR="008C584C" w:rsidRPr="00C527DC" w:rsidRDefault="008C584C" w:rsidP="00254D53">
            <w:pPr>
              <w:widowControl/>
              <w:spacing w:line="240" w:lineRule="auto"/>
              <w:rPr>
                <w:rFonts w:ascii="宋体" w:hAnsi="宋体" w:cs="宋体"/>
                <w:color w:val="000000"/>
                <w:sz w:val="20"/>
              </w:rPr>
            </w:pPr>
            <w:r w:rsidRPr="00C527DC">
              <w:rPr>
                <w:rFonts w:ascii="宋体" w:hAnsi="宋体" w:cs="宋体" w:hint="eastAsia"/>
                <w:color w:val="000000"/>
                <w:sz w:val="20"/>
              </w:rPr>
              <w:t>前台选择地址与实际严重不符（跨小区、跨OLT等），装机退资源重配</w:t>
            </w:r>
          </w:p>
        </w:tc>
      </w:tr>
      <w:tr w:rsidR="008C584C" w:rsidRPr="00C527DC" w:rsidTr="00254D53">
        <w:trPr>
          <w:trHeight w:val="288"/>
        </w:trPr>
        <w:tc>
          <w:tcPr>
            <w:tcW w:w="2720" w:type="dxa"/>
            <w:vMerge/>
            <w:tcBorders>
              <w:top w:val="single" w:sz="4" w:space="0" w:color="auto"/>
              <w:left w:val="single" w:sz="4" w:space="0" w:color="auto"/>
              <w:bottom w:val="single" w:sz="4" w:space="0" w:color="000000"/>
              <w:right w:val="single" w:sz="4" w:space="0" w:color="auto"/>
            </w:tcBorders>
            <w:vAlign w:val="center"/>
            <w:hideMark/>
          </w:tcPr>
          <w:p w:rsidR="008C584C" w:rsidRPr="00C527DC" w:rsidRDefault="008C584C" w:rsidP="00254D53">
            <w:pPr>
              <w:widowControl/>
              <w:spacing w:line="240" w:lineRule="auto"/>
              <w:rPr>
                <w:rFonts w:ascii="宋体" w:hAnsi="宋体" w:cs="宋体"/>
                <w:b/>
                <w:bCs/>
                <w:color w:val="000000"/>
                <w:sz w:val="20"/>
              </w:rPr>
            </w:pPr>
          </w:p>
        </w:tc>
        <w:tc>
          <w:tcPr>
            <w:tcW w:w="6600" w:type="dxa"/>
            <w:tcBorders>
              <w:top w:val="nil"/>
              <w:left w:val="nil"/>
              <w:bottom w:val="single" w:sz="4" w:space="0" w:color="auto"/>
              <w:right w:val="single" w:sz="4" w:space="0" w:color="auto"/>
            </w:tcBorders>
            <w:shd w:val="clear" w:color="000000" w:fill="FFFFFF"/>
            <w:vAlign w:val="center"/>
            <w:hideMark/>
          </w:tcPr>
          <w:p w:rsidR="008C584C" w:rsidRPr="00C527DC" w:rsidRDefault="008C584C" w:rsidP="00254D53">
            <w:pPr>
              <w:widowControl/>
              <w:spacing w:line="240" w:lineRule="auto"/>
              <w:rPr>
                <w:rFonts w:ascii="宋体" w:hAnsi="宋体" w:cs="宋体"/>
                <w:color w:val="000000"/>
                <w:sz w:val="20"/>
              </w:rPr>
            </w:pPr>
            <w:r w:rsidRPr="00C527DC">
              <w:rPr>
                <w:rFonts w:ascii="宋体" w:hAnsi="宋体" w:cs="宋体" w:hint="eastAsia"/>
                <w:color w:val="000000"/>
                <w:sz w:val="20"/>
              </w:rPr>
              <w:t>小区内选错地址，装机退资源重配</w:t>
            </w:r>
          </w:p>
        </w:tc>
      </w:tr>
    </w:tbl>
    <w:p w:rsidR="008C584C" w:rsidRPr="00C527DC" w:rsidRDefault="008C584C" w:rsidP="008C584C"/>
    <w:p w:rsidR="008C584C" w:rsidRPr="00543EA6" w:rsidRDefault="008C584C" w:rsidP="008C584C">
      <w:pPr>
        <w:pStyle w:val="6"/>
      </w:pPr>
      <w:bookmarkStart w:id="3555" w:name="_Toc130156321"/>
      <w:r w:rsidRPr="00543EA6">
        <w:t>装机环节退单</w:t>
      </w:r>
      <w:r w:rsidRPr="00543EA6">
        <w:rPr>
          <w:rFonts w:hint="eastAsia"/>
        </w:rPr>
        <w:t>B</w:t>
      </w:r>
      <w:r w:rsidRPr="00543EA6">
        <w:t>OSS</w:t>
      </w:r>
      <w:r w:rsidRPr="00543EA6">
        <w:t>调度规则</w:t>
      </w:r>
      <w:bookmarkEnd w:id="3555"/>
    </w:p>
    <w:tbl>
      <w:tblPr>
        <w:tblW w:w="9320" w:type="dxa"/>
        <w:tblInd w:w="113" w:type="dxa"/>
        <w:tblLook w:val="04A0" w:firstRow="1" w:lastRow="0" w:firstColumn="1" w:lastColumn="0" w:noHBand="0" w:noVBand="1"/>
      </w:tblPr>
      <w:tblGrid>
        <w:gridCol w:w="2605"/>
        <w:gridCol w:w="6715"/>
      </w:tblGrid>
      <w:tr w:rsidR="008C584C" w:rsidRPr="00753E38" w:rsidTr="00254D53">
        <w:trPr>
          <w:trHeight w:val="624"/>
        </w:trPr>
        <w:tc>
          <w:tcPr>
            <w:tcW w:w="26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8C584C" w:rsidRPr="00753E38" w:rsidRDefault="008C584C" w:rsidP="00254D53">
            <w:pPr>
              <w:widowControl/>
              <w:spacing w:line="240" w:lineRule="auto"/>
              <w:jc w:val="center"/>
              <w:rPr>
                <w:rFonts w:ascii="宋体" w:hAnsi="宋体" w:cs="宋体"/>
                <w:b/>
                <w:bCs/>
                <w:color w:val="000000"/>
              </w:rPr>
            </w:pPr>
            <w:r w:rsidRPr="00753E38">
              <w:rPr>
                <w:rFonts w:ascii="宋体" w:hAnsi="宋体" w:cs="宋体" w:hint="eastAsia"/>
                <w:b/>
                <w:bCs/>
                <w:color w:val="000000"/>
              </w:rPr>
              <w:t>退单一级原因</w:t>
            </w:r>
          </w:p>
        </w:tc>
        <w:tc>
          <w:tcPr>
            <w:tcW w:w="6715" w:type="dxa"/>
            <w:tcBorders>
              <w:top w:val="single" w:sz="4" w:space="0" w:color="auto"/>
              <w:left w:val="nil"/>
              <w:bottom w:val="single" w:sz="4" w:space="0" w:color="auto"/>
              <w:right w:val="single" w:sz="4" w:space="0" w:color="auto"/>
            </w:tcBorders>
            <w:shd w:val="clear" w:color="000000" w:fill="FFFFFF"/>
            <w:vAlign w:val="center"/>
            <w:hideMark/>
          </w:tcPr>
          <w:p w:rsidR="008C584C" w:rsidRPr="00753E38" w:rsidRDefault="008C584C" w:rsidP="00254D53">
            <w:pPr>
              <w:widowControl/>
              <w:spacing w:line="240" w:lineRule="auto"/>
              <w:jc w:val="center"/>
              <w:rPr>
                <w:rFonts w:ascii="宋体" w:hAnsi="宋体" w:cs="宋体"/>
                <w:b/>
                <w:bCs/>
                <w:color w:val="000000"/>
              </w:rPr>
            </w:pPr>
            <w:r w:rsidRPr="00753E38">
              <w:rPr>
                <w:rFonts w:ascii="宋体" w:hAnsi="宋体" w:cs="宋体" w:hint="eastAsia"/>
                <w:b/>
                <w:bCs/>
                <w:color w:val="000000"/>
              </w:rPr>
              <w:t>退单二级原因</w:t>
            </w:r>
          </w:p>
        </w:tc>
      </w:tr>
      <w:tr w:rsidR="008C584C" w:rsidRPr="00753E38" w:rsidTr="00254D53">
        <w:trPr>
          <w:trHeight w:val="288"/>
        </w:trPr>
        <w:tc>
          <w:tcPr>
            <w:tcW w:w="26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8C584C" w:rsidRPr="00753E38" w:rsidRDefault="008C584C" w:rsidP="00254D53">
            <w:pPr>
              <w:widowControl/>
              <w:spacing w:line="240" w:lineRule="auto"/>
              <w:jc w:val="center"/>
              <w:rPr>
                <w:rFonts w:ascii="宋体" w:hAnsi="宋体" w:cs="宋体"/>
                <w:b/>
                <w:bCs/>
                <w:color w:val="000000"/>
                <w:sz w:val="20"/>
              </w:rPr>
            </w:pPr>
            <w:r w:rsidRPr="00753E38">
              <w:rPr>
                <w:rFonts w:ascii="宋体" w:hAnsi="宋体" w:cs="宋体" w:hint="eastAsia"/>
                <w:b/>
                <w:bCs/>
                <w:color w:val="000000"/>
                <w:sz w:val="20"/>
              </w:rPr>
              <w:t>用户原因，装机退BOSS</w:t>
            </w:r>
          </w:p>
        </w:tc>
        <w:tc>
          <w:tcPr>
            <w:tcW w:w="6715" w:type="dxa"/>
            <w:tcBorders>
              <w:top w:val="nil"/>
              <w:left w:val="nil"/>
              <w:bottom w:val="single" w:sz="4" w:space="0" w:color="auto"/>
              <w:right w:val="single" w:sz="4" w:space="0" w:color="auto"/>
            </w:tcBorders>
            <w:shd w:val="clear" w:color="000000" w:fill="FFFFFF"/>
            <w:vAlign w:val="center"/>
            <w:hideMark/>
          </w:tcPr>
          <w:p w:rsidR="008C584C" w:rsidRPr="00753E38" w:rsidRDefault="008C584C" w:rsidP="00254D53">
            <w:pPr>
              <w:widowControl/>
              <w:spacing w:line="240" w:lineRule="auto"/>
              <w:rPr>
                <w:rFonts w:ascii="宋体" w:hAnsi="宋体" w:cs="宋体"/>
                <w:color w:val="000000"/>
                <w:sz w:val="20"/>
              </w:rPr>
            </w:pPr>
            <w:r w:rsidRPr="00753E38">
              <w:rPr>
                <w:rFonts w:ascii="宋体" w:hAnsi="宋体" w:cs="宋体" w:hint="eastAsia"/>
                <w:color w:val="000000"/>
                <w:sz w:val="20"/>
              </w:rPr>
              <w:t>用户明确表示不安装</w:t>
            </w:r>
          </w:p>
        </w:tc>
      </w:tr>
      <w:tr w:rsidR="008C584C" w:rsidRPr="00753E38" w:rsidTr="00254D53">
        <w:trPr>
          <w:trHeight w:val="288"/>
        </w:trPr>
        <w:tc>
          <w:tcPr>
            <w:tcW w:w="2605" w:type="dxa"/>
            <w:vMerge/>
            <w:tcBorders>
              <w:top w:val="nil"/>
              <w:left w:val="single" w:sz="4" w:space="0" w:color="auto"/>
              <w:bottom w:val="single" w:sz="4" w:space="0" w:color="auto"/>
              <w:right w:val="single" w:sz="4" w:space="0" w:color="auto"/>
            </w:tcBorders>
            <w:vAlign w:val="center"/>
            <w:hideMark/>
          </w:tcPr>
          <w:p w:rsidR="008C584C" w:rsidRPr="00753E38" w:rsidRDefault="008C584C" w:rsidP="00254D53">
            <w:pPr>
              <w:widowControl/>
              <w:spacing w:line="240" w:lineRule="auto"/>
              <w:rPr>
                <w:rFonts w:ascii="宋体" w:hAnsi="宋体" w:cs="宋体"/>
                <w:b/>
                <w:bCs/>
                <w:color w:val="000000"/>
                <w:sz w:val="20"/>
              </w:rPr>
            </w:pPr>
          </w:p>
        </w:tc>
        <w:tc>
          <w:tcPr>
            <w:tcW w:w="6715" w:type="dxa"/>
            <w:tcBorders>
              <w:top w:val="nil"/>
              <w:left w:val="nil"/>
              <w:bottom w:val="single" w:sz="4" w:space="0" w:color="auto"/>
              <w:right w:val="single" w:sz="4" w:space="0" w:color="auto"/>
            </w:tcBorders>
            <w:shd w:val="clear" w:color="000000" w:fill="FFFFFF"/>
            <w:vAlign w:val="center"/>
            <w:hideMark/>
          </w:tcPr>
          <w:p w:rsidR="008C584C" w:rsidRPr="00753E38" w:rsidRDefault="008C584C" w:rsidP="00254D53">
            <w:pPr>
              <w:widowControl/>
              <w:spacing w:line="240" w:lineRule="auto"/>
              <w:rPr>
                <w:rFonts w:ascii="宋体" w:hAnsi="宋体" w:cs="宋体"/>
                <w:color w:val="000000"/>
                <w:sz w:val="20"/>
              </w:rPr>
            </w:pPr>
            <w:r w:rsidRPr="00753E38">
              <w:rPr>
                <w:rFonts w:ascii="宋体" w:hAnsi="宋体" w:cs="宋体" w:hint="eastAsia"/>
                <w:color w:val="000000"/>
                <w:sz w:val="20"/>
              </w:rPr>
              <w:t>用户短期内不安装</w:t>
            </w:r>
          </w:p>
        </w:tc>
      </w:tr>
      <w:tr w:rsidR="008C584C" w:rsidRPr="00753E38" w:rsidTr="00254D53">
        <w:trPr>
          <w:trHeight w:val="288"/>
        </w:trPr>
        <w:tc>
          <w:tcPr>
            <w:tcW w:w="2605" w:type="dxa"/>
            <w:vMerge/>
            <w:tcBorders>
              <w:top w:val="nil"/>
              <w:left w:val="single" w:sz="4" w:space="0" w:color="auto"/>
              <w:bottom w:val="single" w:sz="4" w:space="0" w:color="auto"/>
              <w:right w:val="single" w:sz="4" w:space="0" w:color="auto"/>
            </w:tcBorders>
            <w:vAlign w:val="center"/>
            <w:hideMark/>
          </w:tcPr>
          <w:p w:rsidR="008C584C" w:rsidRPr="00753E38" w:rsidRDefault="008C584C" w:rsidP="00254D53">
            <w:pPr>
              <w:widowControl/>
              <w:spacing w:line="240" w:lineRule="auto"/>
              <w:rPr>
                <w:rFonts w:ascii="宋体" w:hAnsi="宋体" w:cs="宋体"/>
                <w:b/>
                <w:bCs/>
                <w:color w:val="000000"/>
                <w:sz w:val="20"/>
              </w:rPr>
            </w:pPr>
          </w:p>
        </w:tc>
        <w:tc>
          <w:tcPr>
            <w:tcW w:w="6715" w:type="dxa"/>
            <w:tcBorders>
              <w:top w:val="nil"/>
              <w:left w:val="nil"/>
              <w:bottom w:val="single" w:sz="4" w:space="0" w:color="auto"/>
              <w:right w:val="single" w:sz="4" w:space="0" w:color="auto"/>
            </w:tcBorders>
            <w:shd w:val="clear" w:color="000000" w:fill="FFFFFF"/>
            <w:vAlign w:val="center"/>
            <w:hideMark/>
          </w:tcPr>
          <w:p w:rsidR="008C584C" w:rsidRPr="00753E38" w:rsidRDefault="008C584C" w:rsidP="00254D53">
            <w:pPr>
              <w:widowControl/>
              <w:spacing w:line="240" w:lineRule="auto"/>
              <w:rPr>
                <w:rFonts w:ascii="宋体" w:hAnsi="宋体" w:cs="宋体"/>
                <w:color w:val="000000"/>
                <w:sz w:val="20"/>
              </w:rPr>
            </w:pPr>
            <w:r w:rsidRPr="00753E38">
              <w:rPr>
                <w:rFonts w:ascii="宋体" w:hAnsi="宋体" w:cs="宋体" w:hint="eastAsia"/>
                <w:color w:val="000000"/>
                <w:sz w:val="20"/>
              </w:rPr>
              <w:t>用户长期无法联系或拒接电话</w:t>
            </w:r>
          </w:p>
        </w:tc>
      </w:tr>
      <w:tr w:rsidR="008C584C" w:rsidRPr="00753E38" w:rsidTr="00254D53">
        <w:trPr>
          <w:trHeight w:val="288"/>
        </w:trPr>
        <w:tc>
          <w:tcPr>
            <w:tcW w:w="2605" w:type="dxa"/>
            <w:vMerge/>
            <w:tcBorders>
              <w:top w:val="nil"/>
              <w:left w:val="single" w:sz="4" w:space="0" w:color="auto"/>
              <w:bottom w:val="single" w:sz="4" w:space="0" w:color="auto"/>
              <w:right w:val="single" w:sz="4" w:space="0" w:color="auto"/>
            </w:tcBorders>
            <w:vAlign w:val="center"/>
            <w:hideMark/>
          </w:tcPr>
          <w:p w:rsidR="008C584C" w:rsidRPr="00753E38" w:rsidRDefault="008C584C" w:rsidP="00254D53">
            <w:pPr>
              <w:widowControl/>
              <w:spacing w:line="240" w:lineRule="auto"/>
              <w:rPr>
                <w:rFonts w:ascii="宋体" w:hAnsi="宋体" w:cs="宋体"/>
                <w:b/>
                <w:bCs/>
                <w:color w:val="000000"/>
                <w:sz w:val="20"/>
              </w:rPr>
            </w:pPr>
          </w:p>
        </w:tc>
        <w:tc>
          <w:tcPr>
            <w:tcW w:w="6715" w:type="dxa"/>
            <w:tcBorders>
              <w:top w:val="nil"/>
              <w:left w:val="nil"/>
              <w:bottom w:val="single" w:sz="4" w:space="0" w:color="auto"/>
              <w:right w:val="single" w:sz="4" w:space="0" w:color="auto"/>
            </w:tcBorders>
            <w:shd w:val="clear" w:color="000000" w:fill="FFFFFF"/>
            <w:vAlign w:val="center"/>
            <w:hideMark/>
          </w:tcPr>
          <w:p w:rsidR="008C584C" w:rsidRPr="00753E38" w:rsidRDefault="008C584C" w:rsidP="00254D53">
            <w:pPr>
              <w:widowControl/>
              <w:spacing w:line="240" w:lineRule="auto"/>
              <w:rPr>
                <w:rFonts w:ascii="宋体" w:hAnsi="宋体" w:cs="宋体"/>
                <w:color w:val="000000"/>
                <w:sz w:val="20"/>
              </w:rPr>
            </w:pPr>
            <w:r w:rsidRPr="00753E38">
              <w:rPr>
                <w:rFonts w:ascii="宋体" w:hAnsi="宋体" w:cs="宋体" w:hint="eastAsia"/>
                <w:color w:val="000000"/>
                <w:sz w:val="20"/>
              </w:rPr>
              <w:t>用户、邻居、物业不同意走明线、飞线、穿墙等协调问题</w:t>
            </w:r>
          </w:p>
        </w:tc>
      </w:tr>
      <w:tr w:rsidR="008C584C" w:rsidRPr="00753E38" w:rsidTr="00254D53">
        <w:trPr>
          <w:trHeight w:val="288"/>
        </w:trPr>
        <w:tc>
          <w:tcPr>
            <w:tcW w:w="2605" w:type="dxa"/>
            <w:vMerge/>
            <w:tcBorders>
              <w:top w:val="nil"/>
              <w:left w:val="single" w:sz="4" w:space="0" w:color="auto"/>
              <w:bottom w:val="single" w:sz="4" w:space="0" w:color="auto"/>
              <w:right w:val="single" w:sz="4" w:space="0" w:color="auto"/>
            </w:tcBorders>
            <w:vAlign w:val="center"/>
            <w:hideMark/>
          </w:tcPr>
          <w:p w:rsidR="008C584C" w:rsidRPr="00753E38" w:rsidRDefault="008C584C" w:rsidP="00254D53">
            <w:pPr>
              <w:widowControl/>
              <w:spacing w:line="240" w:lineRule="auto"/>
              <w:rPr>
                <w:rFonts w:ascii="宋体" w:hAnsi="宋体" w:cs="宋体"/>
                <w:b/>
                <w:bCs/>
                <w:color w:val="000000"/>
                <w:sz w:val="20"/>
              </w:rPr>
            </w:pPr>
          </w:p>
        </w:tc>
        <w:tc>
          <w:tcPr>
            <w:tcW w:w="6715" w:type="dxa"/>
            <w:tcBorders>
              <w:top w:val="nil"/>
              <w:left w:val="nil"/>
              <w:bottom w:val="single" w:sz="4" w:space="0" w:color="auto"/>
              <w:right w:val="single" w:sz="4" w:space="0" w:color="auto"/>
            </w:tcBorders>
            <w:shd w:val="clear" w:color="000000" w:fill="FFFFFF"/>
            <w:vAlign w:val="center"/>
            <w:hideMark/>
          </w:tcPr>
          <w:p w:rsidR="008C584C" w:rsidRPr="00753E38" w:rsidRDefault="008C584C" w:rsidP="00254D53">
            <w:pPr>
              <w:widowControl/>
              <w:spacing w:line="240" w:lineRule="auto"/>
              <w:rPr>
                <w:rFonts w:ascii="宋体" w:hAnsi="宋体" w:cs="宋体"/>
                <w:color w:val="000000"/>
                <w:sz w:val="20"/>
              </w:rPr>
            </w:pPr>
            <w:r w:rsidRPr="00753E38">
              <w:rPr>
                <w:rFonts w:ascii="宋体" w:hAnsi="宋体" w:cs="宋体" w:hint="eastAsia"/>
                <w:color w:val="000000"/>
                <w:sz w:val="20"/>
              </w:rPr>
              <w:t>客户需求变更，如更改资费套餐或用户改装机地址等</w:t>
            </w:r>
          </w:p>
        </w:tc>
      </w:tr>
      <w:tr w:rsidR="008C584C" w:rsidRPr="00753E38" w:rsidTr="00254D53">
        <w:trPr>
          <w:trHeight w:val="288"/>
        </w:trPr>
        <w:tc>
          <w:tcPr>
            <w:tcW w:w="2605" w:type="dxa"/>
            <w:vMerge/>
            <w:tcBorders>
              <w:top w:val="nil"/>
              <w:left w:val="single" w:sz="4" w:space="0" w:color="auto"/>
              <w:bottom w:val="single" w:sz="4" w:space="0" w:color="auto"/>
              <w:right w:val="single" w:sz="4" w:space="0" w:color="auto"/>
            </w:tcBorders>
            <w:vAlign w:val="center"/>
            <w:hideMark/>
          </w:tcPr>
          <w:p w:rsidR="008C584C" w:rsidRPr="00753E38" w:rsidRDefault="008C584C" w:rsidP="00254D53">
            <w:pPr>
              <w:widowControl/>
              <w:spacing w:line="240" w:lineRule="auto"/>
              <w:rPr>
                <w:rFonts w:ascii="宋体" w:hAnsi="宋体" w:cs="宋体"/>
                <w:b/>
                <w:bCs/>
                <w:color w:val="000000"/>
                <w:sz w:val="20"/>
              </w:rPr>
            </w:pPr>
          </w:p>
        </w:tc>
        <w:tc>
          <w:tcPr>
            <w:tcW w:w="6715" w:type="dxa"/>
            <w:tcBorders>
              <w:top w:val="nil"/>
              <w:left w:val="nil"/>
              <w:bottom w:val="single" w:sz="4" w:space="0" w:color="auto"/>
              <w:right w:val="single" w:sz="4" w:space="0" w:color="auto"/>
            </w:tcBorders>
            <w:shd w:val="clear" w:color="000000" w:fill="FFFFFF"/>
            <w:vAlign w:val="center"/>
            <w:hideMark/>
          </w:tcPr>
          <w:p w:rsidR="008C584C" w:rsidRPr="00753E38" w:rsidRDefault="008C584C" w:rsidP="00254D53">
            <w:pPr>
              <w:widowControl/>
              <w:spacing w:line="240" w:lineRule="auto"/>
              <w:rPr>
                <w:rFonts w:ascii="宋体" w:hAnsi="宋体" w:cs="宋体"/>
                <w:color w:val="000000"/>
                <w:sz w:val="20"/>
              </w:rPr>
            </w:pPr>
            <w:r w:rsidRPr="00753E38">
              <w:rPr>
                <w:rFonts w:ascii="宋体" w:hAnsi="宋体" w:cs="宋体" w:hint="eastAsia"/>
                <w:color w:val="000000"/>
                <w:sz w:val="20"/>
              </w:rPr>
              <w:t>用户信息箱无电源，且用户不同意通过POE供电</w:t>
            </w:r>
          </w:p>
        </w:tc>
      </w:tr>
      <w:tr w:rsidR="008C584C" w:rsidRPr="00753E38" w:rsidTr="00254D53">
        <w:trPr>
          <w:trHeight w:val="288"/>
        </w:trPr>
        <w:tc>
          <w:tcPr>
            <w:tcW w:w="2605" w:type="dxa"/>
            <w:vMerge/>
            <w:tcBorders>
              <w:top w:val="nil"/>
              <w:left w:val="single" w:sz="4" w:space="0" w:color="auto"/>
              <w:bottom w:val="single" w:sz="4" w:space="0" w:color="auto"/>
              <w:right w:val="single" w:sz="4" w:space="0" w:color="auto"/>
            </w:tcBorders>
            <w:vAlign w:val="center"/>
            <w:hideMark/>
          </w:tcPr>
          <w:p w:rsidR="008C584C" w:rsidRPr="00753E38" w:rsidRDefault="008C584C" w:rsidP="00254D53">
            <w:pPr>
              <w:widowControl/>
              <w:spacing w:line="240" w:lineRule="auto"/>
              <w:rPr>
                <w:rFonts w:ascii="宋体" w:hAnsi="宋体" w:cs="宋体"/>
                <w:b/>
                <w:bCs/>
                <w:color w:val="000000"/>
                <w:sz w:val="20"/>
              </w:rPr>
            </w:pPr>
          </w:p>
        </w:tc>
        <w:tc>
          <w:tcPr>
            <w:tcW w:w="6715" w:type="dxa"/>
            <w:tcBorders>
              <w:top w:val="nil"/>
              <w:left w:val="nil"/>
              <w:bottom w:val="single" w:sz="4" w:space="0" w:color="auto"/>
              <w:right w:val="single" w:sz="4" w:space="0" w:color="auto"/>
            </w:tcBorders>
            <w:shd w:val="clear" w:color="000000" w:fill="FFFFFF"/>
            <w:vAlign w:val="center"/>
            <w:hideMark/>
          </w:tcPr>
          <w:p w:rsidR="008C584C" w:rsidRPr="00753E38" w:rsidRDefault="008C584C" w:rsidP="00254D53">
            <w:pPr>
              <w:widowControl/>
              <w:spacing w:line="240" w:lineRule="auto"/>
              <w:rPr>
                <w:rFonts w:ascii="宋体" w:hAnsi="宋体" w:cs="宋体"/>
                <w:color w:val="000000"/>
                <w:sz w:val="20"/>
              </w:rPr>
            </w:pPr>
            <w:r w:rsidRPr="00753E38">
              <w:rPr>
                <w:rFonts w:ascii="宋体" w:hAnsi="宋体" w:cs="宋体" w:hint="eastAsia"/>
                <w:color w:val="000000"/>
                <w:sz w:val="20"/>
              </w:rPr>
              <w:t>用户不愿买交换机（一般为校园宽带）</w:t>
            </w:r>
          </w:p>
        </w:tc>
      </w:tr>
      <w:tr w:rsidR="008C584C" w:rsidRPr="00753E38" w:rsidTr="00254D53">
        <w:trPr>
          <w:trHeight w:val="288"/>
        </w:trPr>
        <w:tc>
          <w:tcPr>
            <w:tcW w:w="2605" w:type="dxa"/>
            <w:vMerge/>
            <w:tcBorders>
              <w:top w:val="nil"/>
              <w:left w:val="single" w:sz="4" w:space="0" w:color="auto"/>
              <w:bottom w:val="single" w:sz="4" w:space="0" w:color="auto"/>
              <w:right w:val="single" w:sz="4" w:space="0" w:color="auto"/>
            </w:tcBorders>
            <w:vAlign w:val="center"/>
            <w:hideMark/>
          </w:tcPr>
          <w:p w:rsidR="008C584C" w:rsidRPr="00753E38" w:rsidRDefault="008C584C" w:rsidP="00254D53">
            <w:pPr>
              <w:widowControl/>
              <w:spacing w:line="240" w:lineRule="auto"/>
              <w:rPr>
                <w:rFonts w:ascii="宋体" w:hAnsi="宋体" w:cs="宋体"/>
                <w:b/>
                <w:bCs/>
                <w:color w:val="000000"/>
                <w:sz w:val="20"/>
              </w:rPr>
            </w:pPr>
          </w:p>
        </w:tc>
        <w:tc>
          <w:tcPr>
            <w:tcW w:w="6715" w:type="dxa"/>
            <w:tcBorders>
              <w:top w:val="nil"/>
              <w:left w:val="nil"/>
              <w:bottom w:val="single" w:sz="4" w:space="0" w:color="auto"/>
              <w:right w:val="single" w:sz="4" w:space="0" w:color="auto"/>
            </w:tcBorders>
            <w:shd w:val="clear" w:color="000000" w:fill="FFFFFF"/>
            <w:vAlign w:val="center"/>
            <w:hideMark/>
          </w:tcPr>
          <w:p w:rsidR="008C584C" w:rsidRPr="00753E38" w:rsidRDefault="008C584C" w:rsidP="00254D53">
            <w:pPr>
              <w:widowControl/>
              <w:spacing w:line="240" w:lineRule="auto"/>
              <w:rPr>
                <w:rFonts w:ascii="宋体" w:hAnsi="宋体" w:cs="宋体"/>
                <w:color w:val="000000"/>
                <w:sz w:val="20"/>
              </w:rPr>
            </w:pPr>
            <w:r w:rsidRPr="00753E38">
              <w:rPr>
                <w:rFonts w:ascii="宋体" w:hAnsi="宋体" w:cs="宋体" w:hint="eastAsia"/>
                <w:color w:val="000000"/>
                <w:sz w:val="20"/>
              </w:rPr>
              <w:t>用户不愿安装机顶盒</w:t>
            </w:r>
          </w:p>
        </w:tc>
      </w:tr>
      <w:tr w:rsidR="008C584C" w:rsidRPr="00753E38" w:rsidTr="00254D53">
        <w:trPr>
          <w:trHeight w:val="288"/>
        </w:trPr>
        <w:tc>
          <w:tcPr>
            <w:tcW w:w="2605" w:type="dxa"/>
            <w:vMerge/>
            <w:tcBorders>
              <w:top w:val="nil"/>
              <w:left w:val="single" w:sz="4" w:space="0" w:color="auto"/>
              <w:bottom w:val="single" w:sz="4" w:space="0" w:color="auto"/>
              <w:right w:val="single" w:sz="4" w:space="0" w:color="auto"/>
            </w:tcBorders>
            <w:vAlign w:val="center"/>
            <w:hideMark/>
          </w:tcPr>
          <w:p w:rsidR="008C584C" w:rsidRPr="00753E38" w:rsidRDefault="008C584C" w:rsidP="00254D53">
            <w:pPr>
              <w:widowControl/>
              <w:spacing w:line="240" w:lineRule="auto"/>
              <w:rPr>
                <w:rFonts w:ascii="宋体" w:hAnsi="宋体" w:cs="宋体"/>
                <w:b/>
                <w:bCs/>
                <w:color w:val="000000"/>
                <w:sz w:val="20"/>
              </w:rPr>
            </w:pPr>
          </w:p>
        </w:tc>
        <w:tc>
          <w:tcPr>
            <w:tcW w:w="6715" w:type="dxa"/>
            <w:tcBorders>
              <w:top w:val="nil"/>
              <w:left w:val="nil"/>
              <w:bottom w:val="single" w:sz="4" w:space="0" w:color="auto"/>
              <w:right w:val="single" w:sz="4" w:space="0" w:color="auto"/>
            </w:tcBorders>
            <w:shd w:val="clear" w:color="000000" w:fill="FFFFFF"/>
            <w:vAlign w:val="center"/>
            <w:hideMark/>
          </w:tcPr>
          <w:p w:rsidR="008C584C" w:rsidRPr="00753E38" w:rsidRDefault="008C584C" w:rsidP="00254D53">
            <w:pPr>
              <w:widowControl/>
              <w:spacing w:line="240" w:lineRule="auto"/>
              <w:rPr>
                <w:rFonts w:ascii="宋体" w:hAnsi="宋体" w:cs="宋体"/>
                <w:color w:val="000000"/>
                <w:sz w:val="20"/>
              </w:rPr>
            </w:pPr>
            <w:r w:rsidRPr="00753E38">
              <w:rPr>
                <w:rFonts w:ascii="宋体" w:hAnsi="宋体" w:cs="宋体" w:hint="eastAsia"/>
                <w:color w:val="000000"/>
                <w:sz w:val="20"/>
              </w:rPr>
              <w:t>用户家其它宽带未到期，待其它宽带到期再办理宽带</w:t>
            </w:r>
          </w:p>
        </w:tc>
      </w:tr>
      <w:tr w:rsidR="008C584C" w:rsidRPr="00753E38" w:rsidTr="00254D53">
        <w:trPr>
          <w:trHeight w:val="288"/>
        </w:trPr>
        <w:tc>
          <w:tcPr>
            <w:tcW w:w="2605" w:type="dxa"/>
            <w:vMerge/>
            <w:tcBorders>
              <w:top w:val="nil"/>
              <w:left w:val="single" w:sz="4" w:space="0" w:color="auto"/>
              <w:bottom w:val="single" w:sz="4" w:space="0" w:color="auto"/>
              <w:right w:val="single" w:sz="4" w:space="0" w:color="auto"/>
            </w:tcBorders>
            <w:vAlign w:val="center"/>
            <w:hideMark/>
          </w:tcPr>
          <w:p w:rsidR="008C584C" w:rsidRPr="00753E38" w:rsidRDefault="008C584C" w:rsidP="00254D53">
            <w:pPr>
              <w:widowControl/>
              <w:spacing w:line="240" w:lineRule="auto"/>
              <w:rPr>
                <w:rFonts w:ascii="宋体" w:hAnsi="宋体" w:cs="宋体"/>
                <w:b/>
                <w:bCs/>
                <w:color w:val="000000"/>
                <w:sz w:val="20"/>
              </w:rPr>
            </w:pPr>
          </w:p>
        </w:tc>
        <w:tc>
          <w:tcPr>
            <w:tcW w:w="6715" w:type="dxa"/>
            <w:tcBorders>
              <w:top w:val="nil"/>
              <w:left w:val="nil"/>
              <w:bottom w:val="single" w:sz="4" w:space="0" w:color="auto"/>
              <w:right w:val="single" w:sz="4" w:space="0" w:color="auto"/>
            </w:tcBorders>
            <w:shd w:val="clear" w:color="000000" w:fill="FFFFFF"/>
            <w:vAlign w:val="center"/>
            <w:hideMark/>
          </w:tcPr>
          <w:p w:rsidR="008C584C" w:rsidRPr="00753E38" w:rsidRDefault="008C584C" w:rsidP="00254D53">
            <w:pPr>
              <w:widowControl/>
              <w:spacing w:line="240" w:lineRule="auto"/>
              <w:rPr>
                <w:rFonts w:ascii="宋体" w:hAnsi="宋体" w:cs="宋体"/>
                <w:color w:val="000000"/>
                <w:sz w:val="20"/>
              </w:rPr>
            </w:pPr>
            <w:r w:rsidRPr="00753E38">
              <w:rPr>
                <w:rFonts w:ascii="宋体" w:hAnsi="宋体" w:cs="宋体" w:hint="eastAsia"/>
                <w:color w:val="000000"/>
                <w:sz w:val="20"/>
              </w:rPr>
              <w:t>用户不愿意缴纳安装费</w:t>
            </w:r>
          </w:p>
        </w:tc>
      </w:tr>
      <w:tr w:rsidR="008C584C" w:rsidRPr="00753E38" w:rsidTr="00254D53">
        <w:trPr>
          <w:trHeight w:val="288"/>
        </w:trPr>
        <w:tc>
          <w:tcPr>
            <w:tcW w:w="2605" w:type="dxa"/>
            <w:vMerge/>
            <w:tcBorders>
              <w:top w:val="nil"/>
              <w:left w:val="single" w:sz="4" w:space="0" w:color="auto"/>
              <w:bottom w:val="single" w:sz="4" w:space="0" w:color="auto"/>
              <w:right w:val="single" w:sz="4" w:space="0" w:color="auto"/>
            </w:tcBorders>
            <w:vAlign w:val="center"/>
            <w:hideMark/>
          </w:tcPr>
          <w:p w:rsidR="008C584C" w:rsidRPr="00753E38" w:rsidRDefault="008C584C" w:rsidP="00254D53">
            <w:pPr>
              <w:widowControl/>
              <w:spacing w:line="240" w:lineRule="auto"/>
              <w:rPr>
                <w:rFonts w:ascii="宋体" w:hAnsi="宋体" w:cs="宋体"/>
                <w:b/>
                <w:bCs/>
                <w:color w:val="000000"/>
                <w:sz w:val="20"/>
              </w:rPr>
            </w:pPr>
          </w:p>
        </w:tc>
        <w:tc>
          <w:tcPr>
            <w:tcW w:w="6715" w:type="dxa"/>
            <w:tcBorders>
              <w:top w:val="nil"/>
              <w:left w:val="nil"/>
              <w:bottom w:val="single" w:sz="4" w:space="0" w:color="auto"/>
              <w:right w:val="single" w:sz="4" w:space="0" w:color="auto"/>
            </w:tcBorders>
            <w:shd w:val="clear" w:color="000000" w:fill="FFFFFF"/>
            <w:vAlign w:val="center"/>
            <w:hideMark/>
          </w:tcPr>
          <w:p w:rsidR="008C584C" w:rsidRPr="00753E38" w:rsidRDefault="008C584C" w:rsidP="00254D53">
            <w:pPr>
              <w:widowControl/>
              <w:spacing w:line="240" w:lineRule="auto"/>
              <w:rPr>
                <w:rFonts w:ascii="宋体" w:hAnsi="宋体" w:cs="宋体"/>
                <w:color w:val="000000"/>
                <w:sz w:val="20"/>
              </w:rPr>
            </w:pPr>
            <w:r w:rsidRPr="00753E38">
              <w:rPr>
                <w:rFonts w:ascii="宋体" w:hAnsi="宋体" w:cs="宋体" w:hint="eastAsia"/>
                <w:color w:val="000000"/>
                <w:sz w:val="20"/>
              </w:rPr>
              <w:t>用户自己在手机APP上办理，实际地址错误</w:t>
            </w:r>
          </w:p>
        </w:tc>
      </w:tr>
      <w:tr w:rsidR="008C584C" w:rsidRPr="00753E38" w:rsidTr="00254D53">
        <w:trPr>
          <w:trHeight w:val="288"/>
        </w:trPr>
        <w:tc>
          <w:tcPr>
            <w:tcW w:w="2605" w:type="dxa"/>
            <w:vMerge/>
            <w:tcBorders>
              <w:top w:val="nil"/>
              <w:left w:val="single" w:sz="4" w:space="0" w:color="auto"/>
              <w:bottom w:val="single" w:sz="4" w:space="0" w:color="auto"/>
              <w:right w:val="single" w:sz="4" w:space="0" w:color="auto"/>
            </w:tcBorders>
            <w:vAlign w:val="center"/>
            <w:hideMark/>
          </w:tcPr>
          <w:p w:rsidR="008C584C" w:rsidRPr="00753E38" w:rsidRDefault="008C584C" w:rsidP="00254D53">
            <w:pPr>
              <w:widowControl/>
              <w:spacing w:line="240" w:lineRule="auto"/>
              <w:rPr>
                <w:rFonts w:ascii="宋体" w:hAnsi="宋体" w:cs="宋体"/>
                <w:b/>
                <w:bCs/>
                <w:color w:val="000000"/>
                <w:sz w:val="20"/>
              </w:rPr>
            </w:pPr>
          </w:p>
        </w:tc>
        <w:tc>
          <w:tcPr>
            <w:tcW w:w="6715" w:type="dxa"/>
            <w:tcBorders>
              <w:top w:val="nil"/>
              <w:left w:val="nil"/>
              <w:bottom w:val="single" w:sz="4" w:space="0" w:color="auto"/>
              <w:right w:val="single" w:sz="4" w:space="0" w:color="auto"/>
            </w:tcBorders>
            <w:shd w:val="clear" w:color="000000" w:fill="FFFFFF"/>
            <w:vAlign w:val="center"/>
            <w:hideMark/>
          </w:tcPr>
          <w:p w:rsidR="008C584C" w:rsidRPr="00753E38" w:rsidRDefault="008C584C" w:rsidP="00254D53">
            <w:pPr>
              <w:widowControl/>
              <w:spacing w:line="240" w:lineRule="auto"/>
              <w:rPr>
                <w:rFonts w:ascii="宋体" w:hAnsi="宋体" w:cs="宋体"/>
                <w:color w:val="000000"/>
                <w:sz w:val="20"/>
              </w:rPr>
            </w:pPr>
            <w:r w:rsidRPr="00753E38">
              <w:rPr>
                <w:rFonts w:ascii="宋体" w:hAnsi="宋体" w:cs="宋体" w:hint="eastAsia"/>
                <w:color w:val="000000"/>
                <w:sz w:val="20"/>
              </w:rPr>
              <w:t>光猫尺寸太大，客户不愿安装</w:t>
            </w:r>
          </w:p>
        </w:tc>
      </w:tr>
      <w:tr w:rsidR="008C584C" w:rsidRPr="00753E38" w:rsidTr="00254D53">
        <w:trPr>
          <w:trHeight w:val="480"/>
        </w:trPr>
        <w:tc>
          <w:tcPr>
            <w:tcW w:w="2605" w:type="dxa"/>
            <w:vMerge/>
            <w:tcBorders>
              <w:top w:val="nil"/>
              <w:left w:val="single" w:sz="4" w:space="0" w:color="auto"/>
              <w:bottom w:val="single" w:sz="4" w:space="0" w:color="auto"/>
              <w:right w:val="single" w:sz="4" w:space="0" w:color="auto"/>
            </w:tcBorders>
            <w:vAlign w:val="center"/>
            <w:hideMark/>
          </w:tcPr>
          <w:p w:rsidR="008C584C" w:rsidRPr="00753E38" w:rsidRDefault="008C584C" w:rsidP="00254D53">
            <w:pPr>
              <w:widowControl/>
              <w:spacing w:line="240" w:lineRule="auto"/>
              <w:rPr>
                <w:rFonts w:ascii="宋体" w:hAnsi="宋体" w:cs="宋体"/>
                <w:b/>
                <w:bCs/>
                <w:color w:val="000000"/>
                <w:sz w:val="20"/>
              </w:rPr>
            </w:pPr>
          </w:p>
        </w:tc>
        <w:tc>
          <w:tcPr>
            <w:tcW w:w="6715" w:type="dxa"/>
            <w:tcBorders>
              <w:top w:val="nil"/>
              <w:left w:val="nil"/>
              <w:bottom w:val="single" w:sz="4" w:space="0" w:color="auto"/>
              <w:right w:val="single" w:sz="4" w:space="0" w:color="auto"/>
            </w:tcBorders>
            <w:shd w:val="clear" w:color="000000" w:fill="FFFFFF"/>
            <w:vAlign w:val="center"/>
            <w:hideMark/>
          </w:tcPr>
          <w:p w:rsidR="008C584C" w:rsidRPr="00753E38" w:rsidRDefault="008C584C" w:rsidP="00254D53">
            <w:pPr>
              <w:widowControl/>
              <w:spacing w:line="240" w:lineRule="auto"/>
              <w:rPr>
                <w:rFonts w:ascii="宋体" w:hAnsi="宋体" w:cs="宋体"/>
                <w:color w:val="000000"/>
                <w:sz w:val="20"/>
              </w:rPr>
            </w:pPr>
            <w:r w:rsidRPr="00753E38">
              <w:rPr>
                <w:rFonts w:ascii="宋体" w:hAnsi="宋体" w:cs="宋体" w:hint="eastAsia"/>
                <w:color w:val="000000"/>
                <w:sz w:val="20"/>
              </w:rPr>
              <w:t>端口满，满足200米以内扩容，告知扩容时间需等待3天，用户仍然不愿等待</w:t>
            </w:r>
          </w:p>
        </w:tc>
      </w:tr>
      <w:tr w:rsidR="008C584C" w:rsidRPr="00753E38" w:rsidTr="00254D53">
        <w:trPr>
          <w:trHeight w:val="480"/>
        </w:trPr>
        <w:tc>
          <w:tcPr>
            <w:tcW w:w="2605" w:type="dxa"/>
            <w:vMerge/>
            <w:tcBorders>
              <w:top w:val="nil"/>
              <w:left w:val="single" w:sz="4" w:space="0" w:color="auto"/>
              <w:bottom w:val="single" w:sz="4" w:space="0" w:color="auto"/>
              <w:right w:val="single" w:sz="4" w:space="0" w:color="auto"/>
            </w:tcBorders>
            <w:vAlign w:val="center"/>
            <w:hideMark/>
          </w:tcPr>
          <w:p w:rsidR="008C584C" w:rsidRPr="00753E38" w:rsidRDefault="008C584C" w:rsidP="00254D53">
            <w:pPr>
              <w:widowControl/>
              <w:spacing w:line="240" w:lineRule="auto"/>
              <w:rPr>
                <w:rFonts w:ascii="宋体" w:hAnsi="宋体" w:cs="宋体"/>
                <w:b/>
                <w:bCs/>
                <w:color w:val="000000"/>
                <w:sz w:val="20"/>
              </w:rPr>
            </w:pPr>
          </w:p>
        </w:tc>
        <w:tc>
          <w:tcPr>
            <w:tcW w:w="6715" w:type="dxa"/>
            <w:tcBorders>
              <w:top w:val="nil"/>
              <w:left w:val="nil"/>
              <w:bottom w:val="single" w:sz="4" w:space="0" w:color="auto"/>
              <w:right w:val="single" w:sz="4" w:space="0" w:color="auto"/>
            </w:tcBorders>
            <w:shd w:val="clear" w:color="000000" w:fill="FFFFFF"/>
            <w:vAlign w:val="center"/>
            <w:hideMark/>
          </w:tcPr>
          <w:p w:rsidR="008C584C" w:rsidRPr="00753E38" w:rsidRDefault="008C584C" w:rsidP="00254D53">
            <w:pPr>
              <w:widowControl/>
              <w:spacing w:line="240" w:lineRule="auto"/>
              <w:rPr>
                <w:rFonts w:ascii="宋体" w:hAnsi="宋体" w:cs="宋体"/>
                <w:color w:val="000000"/>
                <w:sz w:val="20"/>
              </w:rPr>
            </w:pPr>
            <w:r w:rsidRPr="00753E38">
              <w:rPr>
                <w:rFonts w:ascii="宋体" w:hAnsi="宋体" w:cs="宋体" w:hint="eastAsia"/>
                <w:color w:val="000000"/>
                <w:sz w:val="20"/>
              </w:rPr>
              <w:t>端口满，满足200米以上扩容，告知扩容时间需等待30天，用户仍然不愿等待</w:t>
            </w:r>
          </w:p>
        </w:tc>
      </w:tr>
      <w:tr w:rsidR="008C584C" w:rsidRPr="00753E38" w:rsidTr="00254D53">
        <w:trPr>
          <w:trHeight w:val="288"/>
        </w:trPr>
        <w:tc>
          <w:tcPr>
            <w:tcW w:w="26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8C584C" w:rsidRPr="00753E38" w:rsidRDefault="008C584C" w:rsidP="00254D53">
            <w:pPr>
              <w:widowControl/>
              <w:spacing w:line="240" w:lineRule="auto"/>
              <w:jc w:val="center"/>
              <w:rPr>
                <w:rFonts w:ascii="宋体" w:hAnsi="宋体" w:cs="宋体"/>
                <w:b/>
                <w:bCs/>
                <w:color w:val="000000"/>
                <w:sz w:val="20"/>
              </w:rPr>
            </w:pPr>
            <w:r w:rsidRPr="00753E38">
              <w:rPr>
                <w:rFonts w:ascii="宋体" w:hAnsi="宋体" w:cs="宋体" w:hint="eastAsia"/>
                <w:b/>
                <w:bCs/>
                <w:color w:val="000000"/>
                <w:sz w:val="20"/>
              </w:rPr>
              <w:t>前台原因，装机退BOSS</w:t>
            </w:r>
          </w:p>
        </w:tc>
        <w:tc>
          <w:tcPr>
            <w:tcW w:w="6715" w:type="dxa"/>
            <w:tcBorders>
              <w:top w:val="nil"/>
              <w:left w:val="nil"/>
              <w:bottom w:val="single" w:sz="4" w:space="0" w:color="auto"/>
              <w:right w:val="single" w:sz="4" w:space="0" w:color="auto"/>
            </w:tcBorders>
            <w:shd w:val="clear" w:color="000000" w:fill="FFFFFF"/>
            <w:vAlign w:val="center"/>
            <w:hideMark/>
          </w:tcPr>
          <w:p w:rsidR="008C584C" w:rsidRPr="00753E38" w:rsidRDefault="008C584C" w:rsidP="00254D53">
            <w:pPr>
              <w:widowControl/>
              <w:spacing w:line="240" w:lineRule="auto"/>
              <w:rPr>
                <w:rFonts w:ascii="宋体" w:hAnsi="宋体" w:cs="宋体"/>
                <w:color w:val="000000"/>
                <w:sz w:val="20"/>
              </w:rPr>
            </w:pPr>
            <w:r w:rsidRPr="00753E38">
              <w:rPr>
                <w:rFonts w:ascii="宋体" w:hAnsi="宋体" w:cs="宋体" w:hint="eastAsia"/>
                <w:color w:val="000000"/>
                <w:sz w:val="20"/>
              </w:rPr>
              <w:t>前台选择地址与实际严重不符，如跨小区、跨OLT等</w:t>
            </w:r>
          </w:p>
        </w:tc>
      </w:tr>
      <w:tr w:rsidR="008C584C" w:rsidRPr="00753E38" w:rsidTr="00254D53">
        <w:trPr>
          <w:trHeight w:val="288"/>
        </w:trPr>
        <w:tc>
          <w:tcPr>
            <w:tcW w:w="2605" w:type="dxa"/>
            <w:vMerge/>
            <w:tcBorders>
              <w:top w:val="nil"/>
              <w:left w:val="single" w:sz="4" w:space="0" w:color="auto"/>
              <w:bottom w:val="single" w:sz="4" w:space="0" w:color="auto"/>
              <w:right w:val="single" w:sz="4" w:space="0" w:color="auto"/>
            </w:tcBorders>
            <w:vAlign w:val="center"/>
            <w:hideMark/>
          </w:tcPr>
          <w:p w:rsidR="008C584C" w:rsidRPr="00753E38" w:rsidRDefault="008C584C" w:rsidP="00254D53">
            <w:pPr>
              <w:widowControl/>
              <w:spacing w:line="240" w:lineRule="auto"/>
              <w:rPr>
                <w:rFonts w:ascii="宋体" w:hAnsi="宋体" w:cs="宋体"/>
                <w:b/>
                <w:bCs/>
                <w:color w:val="000000"/>
                <w:sz w:val="20"/>
              </w:rPr>
            </w:pPr>
          </w:p>
        </w:tc>
        <w:tc>
          <w:tcPr>
            <w:tcW w:w="6715" w:type="dxa"/>
            <w:tcBorders>
              <w:top w:val="nil"/>
              <w:left w:val="nil"/>
              <w:bottom w:val="single" w:sz="4" w:space="0" w:color="auto"/>
              <w:right w:val="single" w:sz="4" w:space="0" w:color="auto"/>
            </w:tcBorders>
            <w:shd w:val="clear" w:color="000000" w:fill="FFFFFF"/>
            <w:vAlign w:val="center"/>
            <w:hideMark/>
          </w:tcPr>
          <w:p w:rsidR="008C584C" w:rsidRPr="00753E38" w:rsidRDefault="008C584C" w:rsidP="00254D53">
            <w:pPr>
              <w:widowControl/>
              <w:spacing w:line="240" w:lineRule="auto"/>
              <w:rPr>
                <w:rFonts w:ascii="宋体" w:hAnsi="宋体" w:cs="宋体"/>
                <w:color w:val="000000"/>
                <w:sz w:val="20"/>
              </w:rPr>
            </w:pPr>
            <w:r w:rsidRPr="00753E38">
              <w:rPr>
                <w:rFonts w:ascii="宋体" w:hAnsi="宋体" w:cs="宋体" w:hint="eastAsia"/>
                <w:color w:val="000000"/>
                <w:sz w:val="20"/>
              </w:rPr>
              <w:t>前台同小区内选错地址，但用户实际安装地址未覆盖</w:t>
            </w:r>
          </w:p>
        </w:tc>
      </w:tr>
      <w:tr w:rsidR="008C584C" w:rsidRPr="00753E38" w:rsidTr="00254D53">
        <w:trPr>
          <w:trHeight w:val="288"/>
        </w:trPr>
        <w:tc>
          <w:tcPr>
            <w:tcW w:w="2605" w:type="dxa"/>
            <w:vMerge/>
            <w:tcBorders>
              <w:top w:val="nil"/>
              <w:left w:val="single" w:sz="4" w:space="0" w:color="auto"/>
              <w:bottom w:val="single" w:sz="4" w:space="0" w:color="auto"/>
              <w:right w:val="single" w:sz="4" w:space="0" w:color="auto"/>
            </w:tcBorders>
            <w:vAlign w:val="center"/>
            <w:hideMark/>
          </w:tcPr>
          <w:p w:rsidR="008C584C" w:rsidRPr="00753E38" w:rsidRDefault="008C584C" w:rsidP="00254D53">
            <w:pPr>
              <w:widowControl/>
              <w:spacing w:line="240" w:lineRule="auto"/>
              <w:rPr>
                <w:rFonts w:ascii="宋体" w:hAnsi="宋体" w:cs="宋体"/>
                <w:b/>
                <w:bCs/>
                <w:color w:val="000000"/>
                <w:sz w:val="20"/>
              </w:rPr>
            </w:pPr>
          </w:p>
        </w:tc>
        <w:tc>
          <w:tcPr>
            <w:tcW w:w="6715" w:type="dxa"/>
            <w:tcBorders>
              <w:top w:val="nil"/>
              <w:left w:val="nil"/>
              <w:bottom w:val="single" w:sz="4" w:space="0" w:color="auto"/>
              <w:right w:val="single" w:sz="4" w:space="0" w:color="auto"/>
            </w:tcBorders>
            <w:shd w:val="clear" w:color="000000" w:fill="FFFFFF"/>
            <w:vAlign w:val="center"/>
            <w:hideMark/>
          </w:tcPr>
          <w:p w:rsidR="008C584C" w:rsidRPr="00753E38" w:rsidRDefault="008C584C" w:rsidP="00254D53">
            <w:pPr>
              <w:widowControl/>
              <w:spacing w:line="240" w:lineRule="auto"/>
              <w:rPr>
                <w:rFonts w:ascii="宋体" w:hAnsi="宋体" w:cs="宋体"/>
                <w:color w:val="000000"/>
                <w:sz w:val="20"/>
              </w:rPr>
            </w:pPr>
            <w:r w:rsidRPr="00753E38">
              <w:rPr>
                <w:rFonts w:ascii="宋体" w:hAnsi="宋体" w:cs="宋体" w:hint="eastAsia"/>
                <w:color w:val="000000"/>
                <w:sz w:val="20"/>
              </w:rPr>
              <w:t>用户不知情开通</w:t>
            </w:r>
          </w:p>
        </w:tc>
      </w:tr>
      <w:tr w:rsidR="008C584C" w:rsidRPr="00753E38" w:rsidTr="00254D53">
        <w:trPr>
          <w:trHeight w:val="288"/>
        </w:trPr>
        <w:tc>
          <w:tcPr>
            <w:tcW w:w="2605" w:type="dxa"/>
            <w:vMerge/>
            <w:tcBorders>
              <w:top w:val="nil"/>
              <w:left w:val="single" w:sz="4" w:space="0" w:color="auto"/>
              <w:bottom w:val="single" w:sz="4" w:space="0" w:color="auto"/>
              <w:right w:val="single" w:sz="4" w:space="0" w:color="auto"/>
            </w:tcBorders>
            <w:vAlign w:val="center"/>
            <w:hideMark/>
          </w:tcPr>
          <w:p w:rsidR="008C584C" w:rsidRPr="00753E38" w:rsidRDefault="008C584C" w:rsidP="00254D53">
            <w:pPr>
              <w:widowControl/>
              <w:spacing w:line="240" w:lineRule="auto"/>
              <w:rPr>
                <w:rFonts w:ascii="宋体" w:hAnsi="宋体" w:cs="宋体"/>
                <w:b/>
                <w:bCs/>
                <w:color w:val="000000"/>
                <w:sz w:val="20"/>
              </w:rPr>
            </w:pPr>
          </w:p>
        </w:tc>
        <w:tc>
          <w:tcPr>
            <w:tcW w:w="6715" w:type="dxa"/>
            <w:tcBorders>
              <w:top w:val="nil"/>
              <w:left w:val="nil"/>
              <w:bottom w:val="single" w:sz="4" w:space="0" w:color="auto"/>
              <w:right w:val="single" w:sz="4" w:space="0" w:color="auto"/>
            </w:tcBorders>
            <w:shd w:val="clear" w:color="000000" w:fill="FFFFFF"/>
            <w:noWrap/>
            <w:vAlign w:val="center"/>
            <w:hideMark/>
          </w:tcPr>
          <w:p w:rsidR="008C584C" w:rsidRPr="00753E38" w:rsidRDefault="008C584C" w:rsidP="00254D53">
            <w:pPr>
              <w:widowControl/>
              <w:spacing w:line="240" w:lineRule="auto"/>
              <w:rPr>
                <w:rFonts w:ascii="宋体" w:hAnsi="宋体" w:cs="宋体"/>
                <w:color w:val="000000"/>
                <w:sz w:val="20"/>
              </w:rPr>
            </w:pPr>
            <w:r w:rsidRPr="00753E38">
              <w:rPr>
                <w:rFonts w:ascii="宋体" w:hAnsi="宋体" w:cs="宋体" w:hint="eastAsia"/>
                <w:color w:val="000000"/>
                <w:sz w:val="20"/>
              </w:rPr>
              <w:t>前台重复派单、派单错误（含接入类型错误）</w:t>
            </w:r>
          </w:p>
        </w:tc>
      </w:tr>
      <w:tr w:rsidR="008C584C" w:rsidRPr="00753E38" w:rsidTr="00254D53">
        <w:trPr>
          <w:trHeight w:val="288"/>
        </w:trPr>
        <w:tc>
          <w:tcPr>
            <w:tcW w:w="2605" w:type="dxa"/>
            <w:vMerge/>
            <w:tcBorders>
              <w:top w:val="nil"/>
              <w:left w:val="single" w:sz="4" w:space="0" w:color="auto"/>
              <w:bottom w:val="single" w:sz="4" w:space="0" w:color="auto"/>
              <w:right w:val="single" w:sz="4" w:space="0" w:color="auto"/>
            </w:tcBorders>
            <w:vAlign w:val="center"/>
            <w:hideMark/>
          </w:tcPr>
          <w:p w:rsidR="008C584C" w:rsidRPr="00753E38" w:rsidRDefault="008C584C" w:rsidP="00254D53">
            <w:pPr>
              <w:widowControl/>
              <w:spacing w:line="240" w:lineRule="auto"/>
              <w:rPr>
                <w:rFonts w:ascii="宋体" w:hAnsi="宋体" w:cs="宋体"/>
                <w:b/>
                <w:bCs/>
                <w:color w:val="000000"/>
                <w:sz w:val="20"/>
              </w:rPr>
            </w:pPr>
          </w:p>
        </w:tc>
        <w:tc>
          <w:tcPr>
            <w:tcW w:w="6715" w:type="dxa"/>
            <w:tcBorders>
              <w:top w:val="nil"/>
              <w:left w:val="nil"/>
              <w:bottom w:val="single" w:sz="4" w:space="0" w:color="auto"/>
              <w:right w:val="single" w:sz="4" w:space="0" w:color="auto"/>
            </w:tcBorders>
            <w:shd w:val="clear" w:color="000000" w:fill="FFFFFF"/>
            <w:noWrap/>
            <w:vAlign w:val="center"/>
            <w:hideMark/>
          </w:tcPr>
          <w:p w:rsidR="008C584C" w:rsidRPr="00753E38" w:rsidRDefault="008C584C" w:rsidP="00254D53">
            <w:pPr>
              <w:widowControl/>
              <w:spacing w:line="240" w:lineRule="auto"/>
              <w:rPr>
                <w:rFonts w:ascii="宋体" w:hAnsi="宋体" w:cs="宋体"/>
                <w:color w:val="000000"/>
                <w:sz w:val="20"/>
              </w:rPr>
            </w:pPr>
            <w:r w:rsidRPr="00753E38">
              <w:rPr>
                <w:rFonts w:ascii="宋体" w:hAnsi="宋体" w:cs="宋体" w:hint="eastAsia"/>
                <w:color w:val="000000"/>
                <w:sz w:val="20"/>
              </w:rPr>
              <w:t>前台未派终端设备工单或终端设备派发错误</w:t>
            </w:r>
          </w:p>
        </w:tc>
      </w:tr>
      <w:tr w:rsidR="008C584C" w:rsidRPr="00753E38" w:rsidTr="00254D53">
        <w:trPr>
          <w:trHeight w:val="288"/>
        </w:trPr>
        <w:tc>
          <w:tcPr>
            <w:tcW w:w="2605" w:type="dxa"/>
            <w:vMerge/>
            <w:tcBorders>
              <w:top w:val="nil"/>
              <w:left w:val="single" w:sz="4" w:space="0" w:color="auto"/>
              <w:bottom w:val="single" w:sz="4" w:space="0" w:color="auto"/>
              <w:right w:val="single" w:sz="4" w:space="0" w:color="auto"/>
            </w:tcBorders>
            <w:vAlign w:val="center"/>
            <w:hideMark/>
          </w:tcPr>
          <w:p w:rsidR="008C584C" w:rsidRPr="00753E38" w:rsidRDefault="008C584C" w:rsidP="00254D53">
            <w:pPr>
              <w:widowControl/>
              <w:spacing w:line="240" w:lineRule="auto"/>
              <w:rPr>
                <w:rFonts w:ascii="宋体" w:hAnsi="宋体" w:cs="宋体"/>
                <w:b/>
                <w:bCs/>
                <w:color w:val="000000"/>
                <w:sz w:val="20"/>
              </w:rPr>
            </w:pPr>
          </w:p>
        </w:tc>
        <w:tc>
          <w:tcPr>
            <w:tcW w:w="6715" w:type="dxa"/>
            <w:tcBorders>
              <w:top w:val="nil"/>
              <w:left w:val="nil"/>
              <w:bottom w:val="single" w:sz="4" w:space="0" w:color="auto"/>
              <w:right w:val="single" w:sz="4" w:space="0" w:color="auto"/>
            </w:tcBorders>
            <w:shd w:val="clear" w:color="000000" w:fill="FFFFFF"/>
            <w:noWrap/>
            <w:vAlign w:val="center"/>
            <w:hideMark/>
          </w:tcPr>
          <w:p w:rsidR="008C584C" w:rsidRPr="00753E38" w:rsidRDefault="008C584C" w:rsidP="00254D53">
            <w:pPr>
              <w:widowControl/>
              <w:spacing w:line="240" w:lineRule="auto"/>
              <w:rPr>
                <w:rFonts w:ascii="宋体" w:hAnsi="宋体" w:cs="宋体"/>
                <w:color w:val="000000"/>
                <w:sz w:val="20"/>
              </w:rPr>
            </w:pPr>
            <w:r w:rsidRPr="00753E38">
              <w:rPr>
                <w:rFonts w:ascii="宋体" w:hAnsi="宋体" w:cs="宋体" w:hint="eastAsia"/>
                <w:color w:val="000000"/>
                <w:sz w:val="20"/>
              </w:rPr>
              <w:t>前台业务办理错误（如少办业务、套餐错误或电视牌照方错误等）</w:t>
            </w:r>
          </w:p>
        </w:tc>
      </w:tr>
      <w:tr w:rsidR="008C584C" w:rsidRPr="00753E38" w:rsidTr="00254D53">
        <w:trPr>
          <w:trHeight w:val="288"/>
        </w:trPr>
        <w:tc>
          <w:tcPr>
            <w:tcW w:w="2605" w:type="dxa"/>
            <w:vMerge/>
            <w:tcBorders>
              <w:top w:val="nil"/>
              <w:left w:val="single" w:sz="4" w:space="0" w:color="auto"/>
              <w:bottom w:val="single" w:sz="4" w:space="0" w:color="auto"/>
              <w:right w:val="single" w:sz="4" w:space="0" w:color="auto"/>
            </w:tcBorders>
            <w:vAlign w:val="center"/>
            <w:hideMark/>
          </w:tcPr>
          <w:p w:rsidR="008C584C" w:rsidRPr="00753E38" w:rsidRDefault="008C584C" w:rsidP="00254D53">
            <w:pPr>
              <w:widowControl/>
              <w:spacing w:line="240" w:lineRule="auto"/>
              <w:rPr>
                <w:rFonts w:ascii="宋体" w:hAnsi="宋体" w:cs="宋体"/>
                <w:b/>
                <w:bCs/>
                <w:color w:val="000000"/>
                <w:sz w:val="20"/>
              </w:rPr>
            </w:pPr>
          </w:p>
        </w:tc>
        <w:tc>
          <w:tcPr>
            <w:tcW w:w="6715" w:type="dxa"/>
            <w:tcBorders>
              <w:top w:val="nil"/>
              <w:left w:val="nil"/>
              <w:bottom w:val="single" w:sz="4" w:space="0" w:color="auto"/>
              <w:right w:val="single" w:sz="4" w:space="0" w:color="auto"/>
            </w:tcBorders>
            <w:shd w:val="clear" w:color="000000" w:fill="FFFFFF"/>
            <w:vAlign w:val="center"/>
            <w:hideMark/>
          </w:tcPr>
          <w:p w:rsidR="008C584C" w:rsidRPr="00753E38" w:rsidRDefault="008C584C" w:rsidP="00254D53">
            <w:pPr>
              <w:widowControl/>
              <w:spacing w:line="240" w:lineRule="auto"/>
              <w:rPr>
                <w:rFonts w:ascii="宋体" w:hAnsi="宋体" w:cs="宋体"/>
                <w:color w:val="000000"/>
                <w:sz w:val="20"/>
              </w:rPr>
            </w:pPr>
            <w:r w:rsidRPr="00753E38">
              <w:rPr>
                <w:rFonts w:ascii="宋体" w:hAnsi="宋体" w:cs="宋体" w:hint="eastAsia"/>
                <w:color w:val="000000"/>
                <w:sz w:val="20"/>
              </w:rPr>
              <w:t>前台营销人员宣传与实际严重不符</w:t>
            </w:r>
          </w:p>
        </w:tc>
      </w:tr>
      <w:tr w:rsidR="008C584C" w:rsidRPr="00753E38" w:rsidTr="00254D53">
        <w:trPr>
          <w:trHeight w:val="288"/>
        </w:trPr>
        <w:tc>
          <w:tcPr>
            <w:tcW w:w="2605" w:type="dxa"/>
            <w:vMerge/>
            <w:tcBorders>
              <w:top w:val="nil"/>
              <w:left w:val="single" w:sz="4" w:space="0" w:color="auto"/>
              <w:bottom w:val="single" w:sz="4" w:space="0" w:color="auto"/>
              <w:right w:val="single" w:sz="4" w:space="0" w:color="auto"/>
            </w:tcBorders>
            <w:vAlign w:val="center"/>
            <w:hideMark/>
          </w:tcPr>
          <w:p w:rsidR="008C584C" w:rsidRPr="00753E38" w:rsidRDefault="008C584C" w:rsidP="00254D53">
            <w:pPr>
              <w:widowControl/>
              <w:spacing w:line="240" w:lineRule="auto"/>
              <w:rPr>
                <w:rFonts w:ascii="宋体" w:hAnsi="宋体" w:cs="宋体"/>
                <w:b/>
                <w:bCs/>
                <w:color w:val="000000"/>
                <w:sz w:val="20"/>
              </w:rPr>
            </w:pPr>
          </w:p>
        </w:tc>
        <w:tc>
          <w:tcPr>
            <w:tcW w:w="6715" w:type="dxa"/>
            <w:tcBorders>
              <w:top w:val="nil"/>
              <w:left w:val="nil"/>
              <w:bottom w:val="single" w:sz="4" w:space="0" w:color="auto"/>
              <w:right w:val="single" w:sz="4" w:space="0" w:color="auto"/>
            </w:tcBorders>
            <w:shd w:val="clear" w:color="000000" w:fill="FFFFFF"/>
            <w:noWrap/>
            <w:vAlign w:val="center"/>
            <w:hideMark/>
          </w:tcPr>
          <w:p w:rsidR="008C584C" w:rsidRPr="00753E38" w:rsidRDefault="008C584C" w:rsidP="00254D53">
            <w:pPr>
              <w:widowControl/>
              <w:spacing w:line="240" w:lineRule="auto"/>
              <w:rPr>
                <w:rFonts w:ascii="宋体" w:hAnsi="宋体" w:cs="宋体"/>
                <w:color w:val="000000"/>
                <w:sz w:val="20"/>
              </w:rPr>
            </w:pPr>
            <w:r w:rsidRPr="00753E38">
              <w:rPr>
                <w:rFonts w:ascii="宋体" w:hAnsi="宋体" w:cs="宋体" w:hint="eastAsia"/>
                <w:color w:val="000000"/>
                <w:sz w:val="20"/>
              </w:rPr>
              <w:t>前台提供的客户联系人和联系方式错误</w:t>
            </w:r>
          </w:p>
        </w:tc>
      </w:tr>
      <w:tr w:rsidR="008C584C" w:rsidRPr="00753E38" w:rsidTr="00254D53">
        <w:trPr>
          <w:trHeight w:val="288"/>
        </w:trPr>
        <w:tc>
          <w:tcPr>
            <w:tcW w:w="2605" w:type="dxa"/>
            <w:vMerge/>
            <w:tcBorders>
              <w:top w:val="nil"/>
              <w:left w:val="single" w:sz="4" w:space="0" w:color="auto"/>
              <w:bottom w:val="single" w:sz="4" w:space="0" w:color="auto"/>
              <w:right w:val="single" w:sz="4" w:space="0" w:color="auto"/>
            </w:tcBorders>
            <w:vAlign w:val="center"/>
            <w:hideMark/>
          </w:tcPr>
          <w:p w:rsidR="008C584C" w:rsidRPr="00753E38" w:rsidRDefault="008C584C" w:rsidP="00254D53">
            <w:pPr>
              <w:widowControl/>
              <w:spacing w:line="240" w:lineRule="auto"/>
              <w:rPr>
                <w:rFonts w:ascii="宋体" w:hAnsi="宋体" w:cs="宋体"/>
                <w:b/>
                <w:bCs/>
                <w:color w:val="000000"/>
                <w:sz w:val="20"/>
              </w:rPr>
            </w:pPr>
          </w:p>
        </w:tc>
        <w:tc>
          <w:tcPr>
            <w:tcW w:w="6715" w:type="dxa"/>
            <w:tcBorders>
              <w:top w:val="nil"/>
              <w:left w:val="nil"/>
              <w:bottom w:val="single" w:sz="4" w:space="0" w:color="auto"/>
              <w:right w:val="single" w:sz="4" w:space="0" w:color="auto"/>
            </w:tcBorders>
            <w:shd w:val="clear" w:color="000000" w:fill="FFFFFF"/>
            <w:noWrap/>
            <w:vAlign w:val="center"/>
            <w:hideMark/>
          </w:tcPr>
          <w:p w:rsidR="008C584C" w:rsidRPr="00753E38" w:rsidRDefault="008C584C" w:rsidP="00254D53">
            <w:pPr>
              <w:widowControl/>
              <w:spacing w:line="240" w:lineRule="auto"/>
              <w:rPr>
                <w:rFonts w:ascii="宋体" w:hAnsi="宋体" w:cs="宋体"/>
                <w:color w:val="000000"/>
                <w:sz w:val="20"/>
              </w:rPr>
            </w:pPr>
            <w:r w:rsidRPr="00753E38">
              <w:rPr>
                <w:rFonts w:ascii="宋体" w:hAnsi="宋体" w:cs="宋体" w:hint="eastAsia"/>
                <w:color w:val="000000"/>
                <w:sz w:val="20"/>
              </w:rPr>
              <w:t>前台和用户预约安装宽带的时间不吻合</w:t>
            </w:r>
          </w:p>
        </w:tc>
      </w:tr>
      <w:tr w:rsidR="008C584C" w:rsidRPr="00753E38" w:rsidTr="00254D53">
        <w:trPr>
          <w:trHeight w:val="288"/>
        </w:trPr>
        <w:tc>
          <w:tcPr>
            <w:tcW w:w="2605" w:type="dxa"/>
            <w:vMerge/>
            <w:tcBorders>
              <w:top w:val="nil"/>
              <w:left w:val="single" w:sz="4" w:space="0" w:color="auto"/>
              <w:bottom w:val="single" w:sz="4" w:space="0" w:color="auto"/>
              <w:right w:val="single" w:sz="4" w:space="0" w:color="auto"/>
            </w:tcBorders>
            <w:vAlign w:val="center"/>
            <w:hideMark/>
          </w:tcPr>
          <w:p w:rsidR="008C584C" w:rsidRPr="00753E38" w:rsidRDefault="008C584C" w:rsidP="00254D53">
            <w:pPr>
              <w:widowControl/>
              <w:spacing w:line="240" w:lineRule="auto"/>
              <w:rPr>
                <w:rFonts w:ascii="宋体" w:hAnsi="宋体" w:cs="宋体"/>
                <w:b/>
                <w:bCs/>
                <w:color w:val="000000"/>
                <w:sz w:val="20"/>
              </w:rPr>
            </w:pPr>
          </w:p>
        </w:tc>
        <w:tc>
          <w:tcPr>
            <w:tcW w:w="6715" w:type="dxa"/>
            <w:tcBorders>
              <w:top w:val="nil"/>
              <w:left w:val="nil"/>
              <w:bottom w:val="single" w:sz="4" w:space="0" w:color="auto"/>
              <w:right w:val="single" w:sz="4" w:space="0" w:color="auto"/>
            </w:tcBorders>
            <w:shd w:val="clear" w:color="000000" w:fill="FFFFFF"/>
            <w:noWrap/>
            <w:vAlign w:val="center"/>
            <w:hideMark/>
          </w:tcPr>
          <w:p w:rsidR="008C584C" w:rsidRPr="00753E38" w:rsidRDefault="008C584C" w:rsidP="00254D53">
            <w:pPr>
              <w:widowControl/>
              <w:spacing w:line="240" w:lineRule="auto"/>
              <w:rPr>
                <w:rFonts w:ascii="宋体" w:hAnsi="宋体" w:cs="宋体"/>
                <w:color w:val="000000"/>
                <w:sz w:val="20"/>
              </w:rPr>
            </w:pPr>
            <w:r w:rsidRPr="00753E38">
              <w:rPr>
                <w:rFonts w:ascii="宋体" w:hAnsi="宋体" w:cs="宋体" w:hint="eastAsia"/>
                <w:color w:val="000000"/>
                <w:sz w:val="20"/>
              </w:rPr>
              <w:t>前台把用户的账号、密码录错</w:t>
            </w:r>
          </w:p>
        </w:tc>
      </w:tr>
      <w:tr w:rsidR="008C584C" w:rsidRPr="00753E38" w:rsidTr="00254D53">
        <w:trPr>
          <w:trHeight w:val="288"/>
        </w:trPr>
        <w:tc>
          <w:tcPr>
            <w:tcW w:w="2605" w:type="dxa"/>
            <w:vMerge/>
            <w:tcBorders>
              <w:top w:val="nil"/>
              <w:left w:val="single" w:sz="4" w:space="0" w:color="auto"/>
              <w:bottom w:val="single" w:sz="4" w:space="0" w:color="auto"/>
              <w:right w:val="single" w:sz="4" w:space="0" w:color="auto"/>
            </w:tcBorders>
            <w:vAlign w:val="center"/>
            <w:hideMark/>
          </w:tcPr>
          <w:p w:rsidR="008C584C" w:rsidRPr="00753E38" w:rsidRDefault="008C584C" w:rsidP="00254D53">
            <w:pPr>
              <w:widowControl/>
              <w:spacing w:line="240" w:lineRule="auto"/>
              <w:rPr>
                <w:rFonts w:ascii="宋体" w:hAnsi="宋体" w:cs="宋体"/>
                <w:b/>
                <w:bCs/>
                <w:color w:val="000000"/>
                <w:sz w:val="20"/>
              </w:rPr>
            </w:pPr>
          </w:p>
        </w:tc>
        <w:tc>
          <w:tcPr>
            <w:tcW w:w="6715" w:type="dxa"/>
            <w:tcBorders>
              <w:top w:val="nil"/>
              <w:left w:val="nil"/>
              <w:bottom w:val="single" w:sz="4" w:space="0" w:color="auto"/>
              <w:right w:val="single" w:sz="4" w:space="0" w:color="auto"/>
            </w:tcBorders>
            <w:shd w:val="clear" w:color="000000" w:fill="FFFFFF"/>
            <w:noWrap/>
            <w:vAlign w:val="center"/>
            <w:hideMark/>
          </w:tcPr>
          <w:p w:rsidR="008C584C" w:rsidRPr="00753E38" w:rsidRDefault="008C584C" w:rsidP="00254D53">
            <w:pPr>
              <w:widowControl/>
              <w:spacing w:line="240" w:lineRule="auto"/>
              <w:rPr>
                <w:rFonts w:ascii="宋体" w:hAnsi="宋体" w:cs="宋体"/>
                <w:color w:val="000000"/>
                <w:sz w:val="20"/>
              </w:rPr>
            </w:pPr>
            <w:r w:rsidRPr="00753E38">
              <w:rPr>
                <w:rFonts w:ascii="宋体" w:hAnsi="宋体" w:cs="宋体" w:hint="eastAsia"/>
                <w:color w:val="000000"/>
                <w:sz w:val="20"/>
              </w:rPr>
              <w:t>解释错误导致装维无法满足用户需求</w:t>
            </w:r>
          </w:p>
        </w:tc>
      </w:tr>
      <w:tr w:rsidR="008C584C" w:rsidRPr="00753E38" w:rsidTr="00254D53">
        <w:trPr>
          <w:trHeight w:val="288"/>
        </w:trPr>
        <w:tc>
          <w:tcPr>
            <w:tcW w:w="2605" w:type="dxa"/>
            <w:vMerge/>
            <w:tcBorders>
              <w:top w:val="nil"/>
              <w:left w:val="single" w:sz="4" w:space="0" w:color="auto"/>
              <w:bottom w:val="single" w:sz="4" w:space="0" w:color="auto"/>
              <w:right w:val="single" w:sz="4" w:space="0" w:color="auto"/>
            </w:tcBorders>
            <w:vAlign w:val="center"/>
            <w:hideMark/>
          </w:tcPr>
          <w:p w:rsidR="008C584C" w:rsidRPr="00753E38" w:rsidRDefault="008C584C" w:rsidP="00254D53">
            <w:pPr>
              <w:widowControl/>
              <w:spacing w:line="240" w:lineRule="auto"/>
              <w:rPr>
                <w:rFonts w:ascii="宋体" w:hAnsi="宋体" w:cs="宋体"/>
                <w:b/>
                <w:bCs/>
                <w:color w:val="000000"/>
                <w:sz w:val="20"/>
              </w:rPr>
            </w:pPr>
          </w:p>
        </w:tc>
        <w:tc>
          <w:tcPr>
            <w:tcW w:w="6715" w:type="dxa"/>
            <w:tcBorders>
              <w:top w:val="nil"/>
              <w:left w:val="nil"/>
              <w:bottom w:val="single" w:sz="4" w:space="0" w:color="auto"/>
              <w:right w:val="single" w:sz="4" w:space="0" w:color="auto"/>
            </w:tcBorders>
            <w:shd w:val="clear" w:color="000000" w:fill="FFFFFF"/>
            <w:noWrap/>
            <w:vAlign w:val="center"/>
            <w:hideMark/>
          </w:tcPr>
          <w:p w:rsidR="008C584C" w:rsidRPr="00753E38" w:rsidRDefault="008C584C" w:rsidP="00254D53">
            <w:pPr>
              <w:widowControl/>
              <w:spacing w:line="240" w:lineRule="auto"/>
              <w:rPr>
                <w:rFonts w:ascii="宋体" w:hAnsi="宋体" w:cs="宋体"/>
                <w:color w:val="000000"/>
                <w:sz w:val="20"/>
              </w:rPr>
            </w:pPr>
            <w:r w:rsidRPr="00753E38">
              <w:rPr>
                <w:rFonts w:ascii="宋体" w:hAnsi="宋体" w:cs="宋体" w:hint="eastAsia"/>
                <w:color w:val="000000"/>
                <w:sz w:val="20"/>
              </w:rPr>
              <w:t>前台未解释，用户不愿安装机顶盒</w:t>
            </w:r>
          </w:p>
        </w:tc>
      </w:tr>
      <w:tr w:rsidR="008C584C" w:rsidRPr="00753E38" w:rsidTr="00254D53">
        <w:trPr>
          <w:trHeight w:val="288"/>
        </w:trPr>
        <w:tc>
          <w:tcPr>
            <w:tcW w:w="2605" w:type="dxa"/>
            <w:vMerge/>
            <w:tcBorders>
              <w:top w:val="nil"/>
              <w:left w:val="single" w:sz="4" w:space="0" w:color="auto"/>
              <w:bottom w:val="single" w:sz="4" w:space="0" w:color="auto"/>
              <w:right w:val="single" w:sz="4" w:space="0" w:color="auto"/>
            </w:tcBorders>
            <w:vAlign w:val="center"/>
            <w:hideMark/>
          </w:tcPr>
          <w:p w:rsidR="008C584C" w:rsidRPr="00753E38" w:rsidRDefault="008C584C" w:rsidP="00254D53">
            <w:pPr>
              <w:widowControl/>
              <w:spacing w:line="240" w:lineRule="auto"/>
              <w:rPr>
                <w:rFonts w:ascii="宋体" w:hAnsi="宋体" w:cs="宋体"/>
                <w:b/>
                <w:bCs/>
                <w:color w:val="000000"/>
                <w:sz w:val="20"/>
              </w:rPr>
            </w:pPr>
          </w:p>
        </w:tc>
        <w:tc>
          <w:tcPr>
            <w:tcW w:w="6715" w:type="dxa"/>
            <w:tcBorders>
              <w:top w:val="nil"/>
              <w:left w:val="nil"/>
              <w:bottom w:val="single" w:sz="4" w:space="0" w:color="auto"/>
              <w:right w:val="single" w:sz="4" w:space="0" w:color="auto"/>
            </w:tcBorders>
            <w:shd w:val="clear" w:color="000000" w:fill="FFFFFF"/>
            <w:noWrap/>
            <w:vAlign w:val="center"/>
            <w:hideMark/>
          </w:tcPr>
          <w:p w:rsidR="008C584C" w:rsidRPr="00753E38" w:rsidRDefault="008C584C" w:rsidP="00254D53">
            <w:pPr>
              <w:widowControl/>
              <w:spacing w:line="240" w:lineRule="auto"/>
              <w:rPr>
                <w:rFonts w:ascii="宋体" w:hAnsi="宋体" w:cs="宋体"/>
                <w:color w:val="000000"/>
                <w:sz w:val="20"/>
              </w:rPr>
            </w:pPr>
            <w:r w:rsidRPr="00753E38">
              <w:rPr>
                <w:rFonts w:ascii="宋体" w:hAnsi="宋体" w:cs="宋体" w:hint="eastAsia"/>
                <w:color w:val="000000"/>
                <w:sz w:val="20"/>
              </w:rPr>
              <w:t>用户家其它宽带未到期，待其它宽带到期再办理宽带</w:t>
            </w:r>
          </w:p>
        </w:tc>
      </w:tr>
      <w:tr w:rsidR="008C584C" w:rsidRPr="00753E38" w:rsidTr="00254D53">
        <w:trPr>
          <w:trHeight w:val="288"/>
        </w:trPr>
        <w:tc>
          <w:tcPr>
            <w:tcW w:w="2605" w:type="dxa"/>
            <w:vMerge/>
            <w:tcBorders>
              <w:top w:val="nil"/>
              <w:left w:val="single" w:sz="4" w:space="0" w:color="auto"/>
              <w:bottom w:val="single" w:sz="4" w:space="0" w:color="auto"/>
              <w:right w:val="single" w:sz="4" w:space="0" w:color="auto"/>
            </w:tcBorders>
            <w:vAlign w:val="center"/>
            <w:hideMark/>
          </w:tcPr>
          <w:p w:rsidR="008C584C" w:rsidRPr="00753E38" w:rsidRDefault="008C584C" w:rsidP="00254D53">
            <w:pPr>
              <w:widowControl/>
              <w:spacing w:line="240" w:lineRule="auto"/>
              <w:rPr>
                <w:rFonts w:ascii="宋体" w:hAnsi="宋体" w:cs="宋体"/>
                <w:b/>
                <w:bCs/>
                <w:color w:val="000000"/>
                <w:sz w:val="20"/>
              </w:rPr>
            </w:pPr>
          </w:p>
        </w:tc>
        <w:tc>
          <w:tcPr>
            <w:tcW w:w="6715" w:type="dxa"/>
            <w:tcBorders>
              <w:top w:val="nil"/>
              <w:left w:val="nil"/>
              <w:bottom w:val="single" w:sz="4" w:space="0" w:color="auto"/>
              <w:right w:val="single" w:sz="4" w:space="0" w:color="auto"/>
            </w:tcBorders>
            <w:shd w:val="clear" w:color="000000" w:fill="FFFFFF"/>
            <w:noWrap/>
            <w:vAlign w:val="center"/>
            <w:hideMark/>
          </w:tcPr>
          <w:p w:rsidR="008C584C" w:rsidRPr="00753E38" w:rsidRDefault="008C584C" w:rsidP="00254D53">
            <w:pPr>
              <w:widowControl/>
              <w:spacing w:line="240" w:lineRule="auto"/>
              <w:rPr>
                <w:rFonts w:ascii="宋体" w:hAnsi="宋体" w:cs="宋体"/>
                <w:color w:val="000000"/>
                <w:sz w:val="20"/>
              </w:rPr>
            </w:pPr>
            <w:r w:rsidRPr="00753E38">
              <w:rPr>
                <w:rFonts w:ascii="宋体" w:hAnsi="宋体" w:cs="宋体" w:hint="eastAsia"/>
                <w:color w:val="000000"/>
                <w:sz w:val="20"/>
              </w:rPr>
              <w:t>用户不愿意缴纳安装费</w:t>
            </w:r>
          </w:p>
        </w:tc>
      </w:tr>
      <w:tr w:rsidR="008C584C" w:rsidRPr="00753E38" w:rsidTr="00254D53">
        <w:trPr>
          <w:trHeight w:val="288"/>
        </w:trPr>
        <w:tc>
          <w:tcPr>
            <w:tcW w:w="26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8C584C" w:rsidRPr="00753E38" w:rsidRDefault="008C584C" w:rsidP="00254D53">
            <w:pPr>
              <w:widowControl/>
              <w:spacing w:line="240" w:lineRule="auto"/>
              <w:jc w:val="center"/>
              <w:rPr>
                <w:rFonts w:ascii="宋体" w:hAnsi="宋体" w:cs="宋体"/>
                <w:b/>
                <w:bCs/>
                <w:color w:val="000000"/>
                <w:sz w:val="20"/>
              </w:rPr>
            </w:pPr>
            <w:r w:rsidRPr="00753E38">
              <w:rPr>
                <w:rFonts w:ascii="宋体" w:hAnsi="宋体" w:cs="宋体" w:hint="eastAsia"/>
                <w:b/>
                <w:bCs/>
                <w:color w:val="000000"/>
                <w:sz w:val="20"/>
              </w:rPr>
              <w:t>网络原因，装机退BOSS</w:t>
            </w:r>
          </w:p>
        </w:tc>
        <w:tc>
          <w:tcPr>
            <w:tcW w:w="6715" w:type="dxa"/>
            <w:tcBorders>
              <w:top w:val="nil"/>
              <w:left w:val="nil"/>
              <w:bottom w:val="single" w:sz="4" w:space="0" w:color="auto"/>
              <w:right w:val="single" w:sz="4" w:space="0" w:color="auto"/>
            </w:tcBorders>
            <w:shd w:val="clear" w:color="000000" w:fill="FFFFFF"/>
            <w:vAlign w:val="center"/>
            <w:hideMark/>
          </w:tcPr>
          <w:p w:rsidR="008C584C" w:rsidRPr="00753E38" w:rsidRDefault="008C584C" w:rsidP="00254D53">
            <w:pPr>
              <w:widowControl/>
              <w:spacing w:line="240" w:lineRule="auto"/>
              <w:rPr>
                <w:rFonts w:ascii="宋体" w:hAnsi="宋体" w:cs="宋体"/>
                <w:color w:val="000000"/>
                <w:sz w:val="20"/>
              </w:rPr>
            </w:pPr>
            <w:r w:rsidRPr="00753E38">
              <w:rPr>
                <w:rFonts w:ascii="宋体" w:hAnsi="宋体" w:cs="宋体" w:hint="eastAsia"/>
                <w:color w:val="000000"/>
                <w:sz w:val="20"/>
              </w:rPr>
              <w:t>无法入户（入户管道已被其它运营商占用等）</w:t>
            </w:r>
          </w:p>
        </w:tc>
      </w:tr>
      <w:tr w:rsidR="008C584C" w:rsidRPr="00753E38" w:rsidTr="00254D53">
        <w:trPr>
          <w:trHeight w:val="288"/>
        </w:trPr>
        <w:tc>
          <w:tcPr>
            <w:tcW w:w="2605" w:type="dxa"/>
            <w:vMerge/>
            <w:tcBorders>
              <w:top w:val="nil"/>
              <w:left w:val="single" w:sz="4" w:space="0" w:color="auto"/>
              <w:bottom w:val="single" w:sz="4" w:space="0" w:color="auto"/>
              <w:right w:val="single" w:sz="4" w:space="0" w:color="auto"/>
            </w:tcBorders>
            <w:vAlign w:val="center"/>
            <w:hideMark/>
          </w:tcPr>
          <w:p w:rsidR="008C584C" w:rsidRPr="00753E38" w:rsidRDefault="008C584C" w:rsidP="00254D53">
            <w:pPr>
              <w:widowControl/>
              <w:spacing w:line="240" w:lineRule="auto"/>
              <w:rPr>
                <w:rFonts w:ascii="宋体" w:hAnsi="宋体" w:cs="宋体"/>
                <w:b/>
                <w:bCs/>
                <w:color w:val="000000"/>
                <w:sz w:val="20"/>
              </w:rPr>
            </w:pPr>
          </w:p>
        </w:tc>
        <w:tc>
          <w:tcPr>
            <w:tcW w:w="6715" w:type="dxa"/>
            <w:tcBorders>
              <w:top w:val="nil"/>
              <w:left w:val="nil"/>
              <w:bottom w:val="single" w:sz="4" w:space="0" w:color="auto"/>
              <w:right w:val="single" w:sz="4" w:space="0" w:color="auto"/>
            </w:tcBorders>
            <w:shd w:val="clear" w:color="000000" w:fill="FFFFFF"/>
            <w:vAlign w:val="center"/>
            <w:hideMark/>
          </w:tcPr>
          <w:p w:rsidR="008C584C" w:rsidRPr="00753E38" w:rsidRDefault="008C584C" w:rsidP="00254D53">
            <w:pPr>
              <w:widowControl/>
              <w:spacing w:line="240" w:lineRule="auto"/>
              <w:rPr>
                <w:rFonts w:ascii="宋体" w:hAnsi="宋体" w:cs="宋体"/>
                <w:color w:val="000000"/>
                <w:sz w:val="20"/>
              </w:rPr>
            </w:pPr>
            <w:r w:rsidRPr="00753E38">
              <w:rPr>
                <w:rFonts w:ascii="宋体" w:hAnsi="宋体" w:cs="宋体" w:hint="eastAsia"/>
                <w:color w:val="000000"/>
                <w:sz w:val="20"/>
              </w:rPr>
              <w:t>设备端口或箱体资源满，但扩容无法实施</w:t>
            </w:r>
          </w:p>
        </w:tc>
      </w:tr>
      <w:tr w:rsidR="008C584C" w:rsidRPr="00753E38" w:rsidTr="00254D53">
        <w:trPr>
          <w:trHeight w:val="288"/>
        </w:trPr>
        <w:tc>
          <w:tcPr>
            <w:tcW w:w="2605" w:type="dxa"/>
            <w:vMerge/>
            <w:tcBorders>
              <w:top w:val="nil"/>
              <w:left w:val="single" w:sz="4" w:space="0" w:color="auto"/>
              <w:bottom w:val="single" w:sz="4" w:space="0" w:color="auto"/>
              <w:right w:val="single" w:sz="4" w:space="0" w:color="auto"/>
            </w:tcBorders>
            <w:vAlign w:val="center"/>
            <w:hideMark/>
          </w:tcPr>
          <w:p w:rsidR="008C584C" w:rsidRPr="00753E38" w:rsidRDefault="008C584C" w:rsidP="00254D53">
            <w:pPr>
              <w:widowControl/>
              <w:spacing w:line="240" w:lineRule="auto"/>
              <w:rPr>
                <w:rFonts w:ascii="宋体" w:hAnsi="宋体" w:cs="宋体"/>
                <w:b/>
                <w:bCs/>
                <w:color w:val="000000"/>
                <w:sz w:val="20"/>
              </w:rPr>
            </w:pPr>
          </w:p>
        </w:tc>
        <w:tc>
          <w:tcPr>
            <w:tcW w:w="6715" w:type="dxa"/>
            <w:tcBorders>
              <w:top w:val="nil"/>
              <w:left w:val="nil"/>
              <w:bottom w:val="single" w:sz="4" w:space="0" w:color="auto"/>
              <w:right w:val="single" w:sz="4" w:space="0" w:color="auto"/>
            </w:tcBorders>
            <w:shd w:val="clear" w:color="000000" w:fill="FFFFFF"/>
            <w:vAlign w:val="center"/>
            <w:hideMark/>
          </w:tcPr>
          <w:p w:rsidR="008C584C" w:rsidRPr="00753E38" w:rsidRDefault="008C584C" w:rsidP="00254D53">
            <w:pPr>
              <w:widowControl/>
              <w:spacing w:line="240" w:lineRule="auto"/>
              <w:rPr>
                <w:rFonts w:ascii="宋体" w:hAnsi="宋体" w:cs="宋体"/>
                <w:color w:val="000000"/>
                <w:sz w:val="20"/>
              </w:rPr>
            </w:pPr>
            <w:r w:rsidRPr="00753E38">
              <w:rPr>
                <w:rFonts w:ascii="宋体" w:hAnsi="宋体" w:cs="宋体" w:hint="eastAsia"/>
                <w:color w:val="000000"/>
                <w:sz w:val="20"/>
              </w:rPr>
              <w:t>装机地址在资管系统中，但实际未覆盖，不能安装</w:t>
            </w:r>
          </w:p>
        </w:tc>
      </w:tr>
      <w:tr w:rsidR="008C584C" w:rsidRPr="00753E38" w:rsidTr="00254D53">
        <w:trPr>
          <w:trHeight w:val="288"/>
        </w:trPr>
        <w:tc>
          <w:tcPr>
            <w:tcW w:w="2605" w:type="dxa"/>
            <w:vMerge/>
            <w:tcBorders>
              <w:top w:val="nil"/>
              <w:left w:val="single" w:sz="4" w:space="0" w:color="auto"/>
              <w:bottom w:val="single" w:sz="4" w:space="0" w:color="auto"/>
              <w:right w:val="single" w:sz="4" w:space="0" w:color="auto"/>
            </w:tcBorders>
            <w:vAlign w:val="center"/>
            <w:hideMark/>
          </w:tcPr>
          <w:p w:rsidR="008C584C" w:rsidRPr="00753E38" w:rsidRDefault="008C584C" w:rsidP="00254D53">
            <w:pPr>
              <w:widowControl/>
              <w:spacing w:line="240" w:lineRule="auto"/>
              <w:rPr>
                <w:rFonts w:ascii="宋体" w:hAnsi="宋体" w:cs="宋体"/>
                <w:b/>
                <w:bCs/>
                <w:color w:val="000000"/>
                <w:sz w:val="20"/>
              </w:rPr>
            </w:pPr>
          </w:p>
        </w:tc>
        <w:tc>
          <w:tcPr>
            <w:tcW w:w="6715" w:type="dxa"/>
            <w:tcBorders>
              <w:top w:val="nil"/>
              <w:left w:val="nil"/>
              <w:bottom w:val="single" w:sz="4" w:space="0" w:color="auto"/>
              <w:right w:val="single" w:sz="4" w:space="0" w:color="auto"/>
            </w:tcBorders>
            <w:shd w:val="clear" w:color="000000" w:fill="FFFFFF"/>
            <w:vAlign w:val="center"/>
            <w:hideMark/>
          </w:tcPr>
          <w:p w:rsidR="008C584C" w:rsidRPr="00753E38" w:rsidRDefault="008C584C" w:rsidP="00254D53">
            <w:pPr>
              <w:widowControl/>
              <w:spacing w:line="240" w:lineRule="auto"/>
              <w:rPr>
                <w:rFonts w:ascii="宋体" w:hAnsi="宋体" w:cs="宋体"/>
                <w:color w:val="000000"/>
                <w:sz w:val="20"/>
              </w:rPr>
            </w:pPr>
            <w:r w:rsidRPr="00753E38">
              <w:rPr>
                <w:rFonts w:ascii="宋体" w:hAnsi="宋体" w:cs="宋体" w:hint="eastAsia"/>
                <w:color w:val="000000"/>
                <w:sz w:val="20"/>
              </w:rPr>
              <w:t>移动网速无法满足用户玩游戏等要求</w:t>
            </w:r>
          </w:p>
        </w:tc>
      </w:tr>
      <w:tr w:rsidR="008C584C" w:rsidRPr="00753E38" w:rsidTr="00254D53">
        <w:trPr>
          <w:trHeight w:val="288"/>
        </w:trPr>
        <w:tc>
          <w:tcPr>
            <w:tcW w:w="2605" w:type="dxa"/>
            <w:vMerge/>
            <w:tcBorders>
              <w:top w:val="nil"/>
              <w:left w:val="single" w:sz="4" w:space="0" w:color="auto"/>
              <w:bottom w:val="single" w:sz="4" w:space="0" w:color="auto"/>
              <w:right w:val="single" w:sz="4" w:space="0" w:color="auto"/>
            </w:tcBorders>
            <w:vAlign w:val="center"/>
            <w:hideMark/>
          </w:tcPr>
          <w:p w:rsidR="008C584C" w:rsidRPr="00753E38" w:rsidRDefault="008C584C" w:rsidP="00254D53">
            <w:pPr>
              <w:widowControl/>
              <w:spacing w:line="240" w:lineRule="auto"/>
              <w:rPr>
                <w:rFonts w:ascii="宋体" w:hAnsi="宋体" w:cs="宋体"/>
                <w:b/>
                <w:bCs/>
                <w:color w:val="000000"/>
                <w:sz w:val="20"/>
              </w:rPr>
            </w:pPr>
          </w:p>
        </w:tc>
        <w:tc>
          <w:tcPr>
            <w:tcW w:w="6715" w:type="dxa"/>
            <w:tcBorders>
              <w:top w:val="nil"/>
              <w:left w:val="nil"/>
              <w:bottom w:val="single" w:sz="4" w:space="0" w:color="auto"/>
              <w:right w:val="single" w:sz="4" w:space="0" w:color="auto"/>
            </w:tcBorders>
            <w:shd w:val="clear" w:color="000000" w:fill="FFFFFF"/>
            <w:vAlign w:val="center"/>
            <w:hideMark/>
          </w:tcPr>
          <w:p w:rsidR="008C584C" w:rsidRPr="00753E38" w:rsidRDefault="008C584C" w:rsidP="00254D53">
            <w:pPr>
              <w:widowControl/>
              <w:spacing w:line="240" w:lineRule="auto"/>
              <w:rPr>
                <w:rFonts w:ascii="宋体" w:hAnsi="宋体" w:cs="宋体"/>
                <w:color w:val="000000"/>
                <w:sz w:val="20"/>
              </w:rPr>
            </w:pPr>
            <w:r w:rsidRPr="00753E38">
              <w:rPr>
                <w:rFonts w:ascii="宋体" w:hAnsi="宋体" w:cs="宋体" w:hint="eastAsia"/>
                <w:color w:val="000000"/>
                <w:sz w:val="20"/>
              </w:rPr>
              <w:t>不能访问用户需求的网站（封堵网站）</w:t>
            </w:r>
          </w:p>
        </w:tc>
      </w:tr>
      <w:tr w:rsidR="008C584C" w:rsidRPr="00753E38" w:rsidTr="00254D53">
        <w:trPr>
          <w:trHeight w:val="288"/>
        </w:trPr>
        <w:tc>
          <w:tcPr>
            <w:tcW w:w="2605" w:type="dxa"/>
            <w:vMerge/>
            <w:tcBorders>
              <w:top w:val="nil"/>
              <w:left w:val="single" w:sz="4" w:space="0" w:color="auto"/>
              <w:bottom w:val="single" w:sz="4" w:space="0" w:color="auto"/>
              <w:right w:val="single" w:sz="4" w:space="0" w:color="auto"/>
            </w:tcBorders>
            <w:vAlign w:val="center"/>
            <w:hideMark/>
          </w:tcPr>
          <w:p w:rsidR="008C584C" w:rsidRPr="00753E38" w:rsidRDefault="008C584C" w:rsidP="00254D53">
            <w:pPr>
              <w:widowControl/>
              <w:spacing w:line="240" w:lineRule="auto"/>
              <w:rPr>
                <w:rFonts w:ascii="宋体" w:hAnsi="宋体" w:cs="宋体"/>
                <w:b/>
                <w:bCs/>
                <w:color w:val="000000"/>
                <w:sz w:val="20"/>
              </w:rPr>
            </w:pPr>
          </w:p>
        </w:tc>
        <w:tc>
          <w:tcPr>
            <w:tcW w:w="6715" w:type="dxa"/>
            <w:tcBorders>
              <w:top w:val="nil"/>
              <w:left w:val="nil"/>
              <w:bottom w:val="single" w:sz="4" w:space="0" w:color="auto"/>
              <w:right w:val="single" w:sz="4" w:space="0" w:color="auto"/>
            </w:tcBorders>
            <w:shd w:val="clear" w:color="000000" w:fill="FFFFFF"/>
            <w:vAlign w:val="center"/>
            <w:hideMark/>
          </w:tcPr>
          <w:p w:rsidR="008C584C" w:rsidRPr="00753E38" w:rsidRDefault="008C584C" w:rsidP="00254D53">
            <w:pPr>
              <w:widowControl/>
              <w:spacing w:line="240" w:lineRule="auto"/>
              <w:rPr>
                <w:rFonts w:ascii="宋体" w:hAnsi="宋体" w:cs="宋体"/>
                <w:color w:val="000000"/>
                <w:sz w:val="20"/>
              </w:rPr>
            </w:pPr>
            <w:r w:rsidRPr="00753E38">
              <w:rPr>
                <w:rFonts w:ascii="宋体" w:hAnsi="宋体" w:cs="宋体" w:hint="eastAsia"/>
                <w:color w:val="000000"/>
                <w:sz w:val="20"/>
              </w:rPr>
              <w:t>用户需要固定的IP地址</w:t>
            </w:r>
          </w:p>
        </w:tc>
      </w:tr>
      <w:tr w:rsidR="008C584C" w:rsidRPr="00753E38" w:rsidTr="00254D53">
        <w:trPr>
          <w:trHeight w:val="288"/>
        </w:trPr>
        <w:tc>
          <w:tcPr>
            <w:tcW w:w="2605" w:type="dxa"/>
            <w:vMerge/>
            <w:tcBorders>
              <w:top w:val="nil"/>
              <w:left w:val="single" w:sz="4" w:space="0" w:color="auto"/>
              <w:bottom w:val="single" w:sz="4" w:space="0" w:color="auto"/>
              <w:right w:val="single" w:sz="4" w:space="0" w:color="auto"/>
            </w:tcBorders>
            <w:vAlign w:val="center"/>
            <w:hideMark/>
          </w:tcPr>
          <w:p w:rsidR="008C584C" w:rsidRPr="00753E38" w:rsidRDefault="008C584C" w:rsidP="00254D53">
            <w:pPr>
              <w:widowControl/>
              <w:spacing w:line="240" w:lineRule="auto"/>
              <w:rPr>
                <w:rFonts w:ascii="宋体" w:hAnsi="宋体" w:cs="宋体"/>
                <w:b/>
                <w:bCs/>
                <w:color w:val="000000"/>
                <w:sz w:val="20"/>
              </w:rPr>
            </w:pPr>
          </w:p>
        </w:tc>
        <w:tc>
          <w:tcPr>
            <w:tcW w:w="6715" w:type="dxa"/>
            <w:tcBorders>
              <w:top w:val="nil"/>
              <w:left w:val="nil"/>
              <w:bottom w:val="single" w:sz="4" w:space="0" w:color="auto"/>
              <w:right w:val="single" w:sz="4" w:space="0" w:color="auto"/>
            </w:tcBorders>
            <w:shd w:val="clear" w:color="000000" w:fill="FFFFFF"/>
            <w:vAlign w:val="center"/>
            <w:hideMark/>
          </w:tcPr>
          <w:p w:rsidR="008C584C" w:rsidRPr="00753E38" w:rsidRDefault="008C584C" w:rsidP="00254D53">
            <w:pPr>
              <w:widowControl/>
              <w:spacing w:line="240" w:lineRule="auto"/>
              <w:rPr>
                <w:rFonts w:ascii="宋体" w:hAnsi="宋体" w:cs="宋体"/>
                <w:color w:val="000000"/>
                <w:sz w:val="20"/>
              </w:rPr>
            </w:pPr>
            <w:r w:rsidRPr="00753E38">
              <w:rPr>
                <w:rFonts w:ascii="宋体" w:hAnsi="宋体" w:cs="宋体" w:hint="eastAsia"/>
                <w:color w:val="000000"/>
                <w:sz w:val="20"/>
              </w:rPr>
              <w:t>代维能力不足，不能按承诺时限装机</w:t>
            </w:r>
          </w:p>
        </w:tc>
      </w:tr>
      <w:tr w:rsidR="008C584C" w:rsidRPr="00753E38" w:rsidTr="00254D53">
        <w:trPr>
          <w:trHeight w:val="288"/>
        </w:trPr>
        <w:tc>
          <w:tcPr>
            <w:tcW w:w="2605" w:type="dxa"/>
            <w:vMerge/>
            <w:tcBorders>
              <w:top w:val="nil"/>
              <w:left w:val="single" w:sz="4" w:space="0" w:color="auto"/>
              <w:bottom w:val="single" w:sz="4" w:space="0" w:color="auto"/>
              <w:right w:val="single" w:sz="4" w:space="0" w:color="auto"/>
            </w:tcBorders>
            <w:vAlign w:val="center"/>
            <w:hideMark/>
          </w:tcPr>
          <w:p w:rsidR="008C584C" w:rsidRPr="00753E38" w:rsidRDefault="008C584C" w:rsidP="00254D53">
            <w:pPr>
              <w:widowControl/>
              <w:spacing w:line="240" w:lineRule="auto"/>
              <w:rPr>
                <w:rFonts w:ascii="宋体" w:hAnsi="宋体" w:cs="宋体"/>
                <w:b/>
                <w:bCs/>
                <w:color w:val="000000"/>
                <w:sz w:val="20"/>
              </w:rPr>
            </w:pPr>
          </w:p>
        </w:tc>
        <w:tc>
          <w:tcPr>
            <w:tcW w:w="6715" w:type="dxa"/>
            <w:tcBorders>
              <w:top w:val="nil"/>
              <w:left w:val="nil"/>
              <w:bottom w:val="single" w:sz="4" w:space="0" w:color="auto"/>
              <w:right w:val="single" w:sz="4" w:space="0" w:color="auto"/>
            </w:tcBorders>
            <w:shd w:val="clear" w:color="000000" w:fill="FFFFFF"/>
            <w:vAlign w:val="center"/>
            <w:hideMark/>
          </w:tcPr>
          <w:p w:rsidR="008C584C" w:rsidRPr="00753E38" w:rsidRDefault="008C584C" w:rsidP="00254D53">
            <w:pPr>
              <w:widowControl/>
              <w:spacing w:line="240" w:lineRule="auto"/>
              <w:rPr>
                <w:rFonts w:ascii="宋体" w:hAnsi="宋体" w:cs="宋体"/>
                <w:color w:val="000000"/>
                <w:sz w:val="20"/>
              </w:rPr>
            </w:pPr>
            <w:r w:rsidRPr="00753E38">
              <w:rPr>
                <w:rFonts w:ascii="宋体" w:hAnsi="宋体" w:cs="宋体" w:hint="eastAsia"/>
                <w:color w:val="000000"/>
                <w:sz w:val="20"/>
              </w:rPr>
              <w:t>OLT上行传输资源不足导致无法开通100M、200M宽带</w:t>
            </w:r>
          </w:p>
        </w:tc>
      </w:tr>
      <w:tr w:rsidR="008C584C" w:rsidRPr="00753E38" w:rsidTr="00254D53">
        <w:trPr>
          <w:trHeight w:val="288"/>
        </w:trPr>
        <w:tc>
          <w:tcPr>
            <w:tcW w:w="2605" w:type="dxa"/>
            <w:vMerge/>
            <w:tcBorders>
              <w:top w:val="nil"/>
              <w:left w:val="single" w:sz="4" w:space="0" w:color="auto"/>
              <w:bottom w:val="single" w:sz="4" w:space="0" w:color="auto"/>
              <w:right w:val="single" w:sz="4" w:space="0" w:color="auto"/>
            </w:tcBorders>
            <w:vAlign w:val="center"/>
            <w:hideMark/>
          </w:tcPr>
          <w:p w:rsidR="008C584C" w:rsidRPr="00753E38" w:rsidRDefault="008C584C" w:rsidP="00254D53">
            <w:pPr>
              <w:widowControl/>
              <w:spacing w:line="240" w:lineRule="auto"/>
              <w:rPr>
                <w:rFonts w:ascii="宋体" w:hAnsi="宋体" w:cs="宋体"/>
                <w:b/>
                <w:bCs/>
                <w:color w:val="000000"/>
                <w:sz w:val="20"/>
              </w:rPr>
            </w:pPr>
          </w:p>
        </w:tc>
        <w:tc>
          <w:tcPr>
            <w:tcW w:w="6715" w:type="dxa"/>
            <w:tcBorders>
              <w:top w:val="nil"/>
              <w:left w:val="nil"/>
              <w:bottom w:val="single" w:sz="4" w:space="0" w:color="auto"/>
              <w:right w:val="single" w:sz="4" w:space="0" w:color="auto"/>
            </w:tcBorders>
            <w:shd w:val="clear" w:color="000000" w:fill="FFFFFF"/>
            <w:vAlign w:val="center"/>
            <w:hideMark/>
          </w:tcPr>
          <w:p w:rsidR="008C584C" w:rsidRPr="00753E38" w:rsidRDefault="008C584C" w:rsidP="00254D53">
            <w:pPr>
              <w:widowControl/>
              <w:spacing w:line="240" w:lineRule="auto"/>
              <w:rPr>
                <w:rFonts w:ascii="宋体" w:hAnsi="宋体" w:cs="宋体"/>
                <w:color w:val="000000"/>
                <w:sz w:val="20"/>
              </w:rPr>
            </w:pPr>
            <w:r w:rsidRPr="00753E38">
              <w:rPr>
                <w:rFonts w:ascii="宋体" w:hAnsi="宋体" w:cs="宋体" w:hint="eastAsia"/>
                <w:color w:val="000000"/>
                <w:sz w:val="20"/>
              </w:rPr>
              <w:t>端口满，扩容时间较长，用户不愿等待</w:t>
            </w:r>
          </w:p>
        </w:tc>
      </w:tr>
      <w:tr w:rsidR="008C584C" w:rsidRPr="00753E38" w:rsidTr="00254D53">
        <w:trPr>
          <w:trHeight w:val="288"/>
        </w:trPr>
        <w:tc>
          <w:tcPr>
            <w:tcW w:w="2605" w:type="dxa"/>
            <w:vMerge/>
            <w:tcBorders>
              <w:top w:val="nil"/>
              <w:left w:val="single" w:sz="4" w:space="0" w:color="auto"/>
              <w:bottom w:val="single" w:sz="4" w:space="0" w:color="auto"/>
              <w:right w:val="single" w:sz="4" w:space="0" w:color="auto"/>
            </w:tcBorders>
            <w:vAlign w:val="center"/>
            <w:hideMark/>
          </w:tcPr>
          <w:p w:rsidR="008C584C" w:rsidRPr="00753E38" w:rsidRDefault="008C584C" w:rsidP="00254D53">
            <w:pPr>
              <w:widowControl/>
              <w:spacing w:line="240" w:lineRule="auto"/>
              <w:rPr>
                <w:rFonts w:ascii="宋体" w:hAnsi="宋体" w:cs="宋体"/>
                <w:b/>
                <w:bCs/>
                <w:color w:val="000000"/>
                <w:sz w:val="20"/>
              </w:rPr>
            </w:pPr>
          </w:p>
        </w:tc>
        <w:tc>
          <w:tcPr>
            <w:tcW w:w="6715" w:type="dxa"/>
            <w:tcBorders>
              <w:top w:val="nil"/>
              <w:left w:val="nil"/>
              <w:bottom w:val="nil"/>
              <w:right w:val="nil"/>
            </w:tcBorders>
            <w:shd w:val="clear" w:color="000000" w:fill="FFFFFF"/>
            <w:noWrap/>
            <w:vAlign w:val="center"/>
            <w:hideMark/>
          </w:tcPr>
          <w:p w:rsidR="008C584C" w:rsidRPr="00753E38" w:rsidRDefault="008C584C" w:rsidP="00254D53">
            <w:pPr>
              <w:widowControl/>
              <w:spacing w:line="240" w:lineRule="auto"/>
              <w:rPr>
                <w:rFonts w:ascii="宋体" w:hAnsi="宋体" w:cs="宋体"/>
                <w:color w:val="000000"/>
                <w:sz w:val="22"/>
                <w:szCs w:val="22"/>
              </w:rPr>
            </w:pPr>
            <w:r w:rsidRPr="00753E38">
              <w:rPr>
                <w:rFonts w:ascii="宋体" w:hAnsi="宋体" w:cs="宋体" w:hint="eastAsia"/>
                <w:color w:val="000000"/>
                <w:sz w:val="22"/>
                <w:szCs w:val="22"/>
              </w:rPr>
              <w:t>端口满，满足200米以内扩容，已等待超过3天，用户不愿再次等待</w:t>
            </w:r>
          </w:p>
        </w:tc>
      </w:tr>
      <w:tr w:rsidR="008C584C" w:rsidRPr="00753E38" w:rsidTr="00254D53">
        <w:trPr>
          <w:trHeight w:val="288"/>
        </w:trPr>
        <w:tc>
          <w:tcPr>
            <w:tcW w:w="26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8C584C" w:rsidRPr="00753E38" w:rsidRDefault="008C584C" w:rsidP="00254D53">
            <w:pPr>
              <w:widowControl/>
              <w:spacing w:line="240" w:lineRule="auto"/>
              <w:jc w:val="center"/>
              <w:rPr>
                <w:rFonts w:ascii="宋体" w:hAnsi="宋体" w:cs="宋体"/>
                <w:b/>
                <w:bCs/>
                <w:color w:val="000000"/>
                <w:sz w:val="20"/>
              </w:rPr>
            </w:pPr>
            <w:r w:rsidRPr="00753E38">
              <w:rPr>
                <w:rFonts w:ascii="宋体" w:hAnsi="宋体" w:cs="宋体" w:hint="eastAsia"/>
                <w:b/>
                <w:bCs/>
                <w:color w:val="000000"/>
                <w:sz w:val="20"/>
              </w:rPr>
              <w:t>建设原因，装机退BOSS</w:t>
            </w:r>
          </w:p>
        </w:tc>
        <w:tc>
          <w:tcPr>
            <w:tcW w:w="6715" w:type="dxa"/>
            <w:tcBorders>
              <w:top w:val="single" w:sz="4" w:space="0" w:color="auto"/>
              <w:left w:val="nil"/>
              <w:bottom w:val="single" w:sz="4" w:space="0" w:color="auto"/>
              <w:right w:val="single" w:sz="4" w:space="0" w:color="auto"/>
            </w:tcBorders>
            <w:shd w:val="clear" w:color="000000" w:fill="FFFFFF"/>
            <w:vAlign w:val="center"/>
            <w:hideMark/>
          </w:tcPr>
          <w:p w:rsidR="008C584C" w:rsidRPr="00753E38" w:rsidRDefault="008C584C" w:rsidP="00254D53">
            <w:pPr>
              <w:widowControl/>
              <w:spacing w:line="240" w:lineRule="auto"/>
              <w:rPr>
                <w:rFonts w:ascii="宋体" w:hAnsi="宋体" w:cs="宋体"/>
                <w:color w:val="000000"/>
                <w:sz w:val="20"/>
              </w:rPr>
            </w:pPr>
            <w:r w:rsidRPr="00753E38">
              <w:rPr>
                <w:rFonts w:ascii="宋体" w:hAnsi="宋体" w:cs="宋体" w:hint="eastAsia"/>
                <w:color w:val="000000"/>
                <w:sz w:val="20"/>
              </w:rPr>
              <w:t>无路由（如跨路无附挂、箱体布放位置不合理等）</w:t>
            </w:r>
          </w:p>
        </w:tc>
      </w:tr>
      <w:tr w:rsidR="008C584C" w:rsidRPr="00753E38" w:rsidTr="00254D53">
        <w:trPr>
          <w:trHeight w:val="288"/>
        </w:trPr>
        <w:tc>
          <w:tcPr>
            <w:tcW w:w="2605" w:type="dxa"/>
            <w:vMerge/>
            <w:tcBorders>
              <w:top w:val="nil"/>
              <w:left w:val="single" w:sz="4" w:space="0" w:color="auto"/>
              <w:bottom w:val="single" w:sz="4" w:space="0" w:color="auto"/>
              <w:right w:val="single" w:sz="4" w:space="0" w:color="auto"/>
            </w:tcBorders>
            <w:vAlign w:val="center"/>
            <w:hideMark/>
          </w:tcPr>
          <w:p w:rsidR="008C584C" w:rsidRPr="00753E38" w:rsidRDefault="008C584C" w:rsidP="00254D53">
            <w:pPr>
              <w:widowControl/>
              <w:spacing w:line="240" w:lineRule="auto"/>
              <w:rPr>
                <w:rFonts w:ascii="宋体" w:hAnsi="宋体" w:cs="宋体"/>
                <w:b/>
                <w:bCs/>
                <w:color w:val="000000"/>
                <w:sz w:val="20"/>
              </w:rPr>
            </w:pPr>
          </w:p>
        </w:tc>
        <w:tc>
          <w:tcPr>
            <w:tcW w:w="6715" w:type="dxa"/>
            <w:tcBorders>
              <w:top w:val="nil"/>
              <w:left w:val="nil"/>
              <w:bottom w:val="single" w:sz="4" w:space="0" w:color="auto"/>
              <w:right w:val="single" w:sz="4" w:space="0" w:color="auto"/>
            </w:tcBorders>
            <w:shd w:val="clear" w:color="000000" w:fill="FFFFFF"/>
            <w:vAlign w:val="center"/>
            <w:hideMark/>
          </w:tcPr>
          <w:p w:rsidR="008C584C" w:rsidRPr="00753E38" w:rsidRDefault="008C584C" w:rsidP="00254D53">
            <w:pPr>
              <w:widowControl/>
              <w:spacing w:line="240" w:lineRule="auto"/>
              <w:rPr>
                <w:rFonts w:ascii="宋体" w:hAnsi="宋体" w:cs="宋体"/>
                <w:color w:val="000000"/>
                <w:sz w:val="20"/>
              </w:rPr>
            </w:pPr>
            <w:r w:rsidRPr="00753E38">
              <w:rPr>
                <w:rFonts w:ascii="宋体" w:hAnsi="宋体" w:cs="宋体" w:hint="eastAsia"/>
                <w:color w:val="000000"/>
                <w:sz w:val="20"/>
              </w:rPr>
              <w:t>开发商投资新建的小区户线不通且无法穿线</w:t>
            </w:r>
          </w:p>
        </w:tc>
      </w:tr>
      <w:tr w:rsidR="008C584C" w:rsidRPr="00753E38" w:rsidTr="00254D53">
        <w:trPr>
          <w:trHeight w:val="288"/>
        </w:trPr>
        <w:tc>
          <w:tcPr>
            <w:tcW w:w="2605" w:type="dxa"/>
            <w:vMerge/>
            <w:tcBorders>
              <w:top w:val="nil"/>
              <w:left w:val="single" w:sz="4" w:space="0" w:color="auto"/>
              <w:bottom w:val="single" w:sz="4" w:space="0" w:color="auto"/>
              <w:right w:val="single" w:sz="4" w:space="0" w:color="auto"/>
            </w:tcBorders>
            <w:vAlign w:val="center"/>
            <w:hideMark/>
          </w:tcPr>
          <w:p w:rsidR="008C584C" w:rsidRPr="00753E38" w:rsidRDefault="008C584C" w:rsidP="00254D53">
            <w:pPr>
              <w:widowControl/>
              <w:spacing w:line="240" w:lineRule="auto"/>
              <w:rPr>
                <w:rFonts w:ascii="宋体" w:hAnsi="宋体" w:cs="宋体"/>
                <w:b/>
                <w:bCs/>
                <w:color w:val="000000"/>
                <w:sz w:val="20"/>
              </w:rPr>
            </w:pPr>
          </w:p>
        </w:tc>
        <w:tc>
          <w:tcPr>
            <w:tcW w:w="6715" w:type="dxa"/>
            <w:tcBorders>
              <w:top w:val="nil"/>
              <w:left w:val="nil"/>
              <w:bottom w:val="single" w:sz="4" w:space="0" w:color="auto"/>
              <w:right w:val="single" w:sz="4" w:space="0" w:color="auto"/>
            </w:tcBorders>
            <w:shd w:val="clear" w:color="000000" w:fill="FFFFFF"/>
            <w:vAlign w:val="center"/>
            <w:hideMark/>
          </w:tcPr>
          <w:p w:rsidR="008C584C" w:rsidRPr="00753E38" w:rsidRDefault="008C584C" w:rsidP="00254D53">
            <w:pPr>
              <w:widowControl/>
              <w:spacing w:line="240" w:lineRule="auto"/>
              <w:rPr>
                <w:rFonts w:ascii="宋体" w:hAnsi="宋体" w:cs="宋体"/>
                <w:color w:val="000000"/>
                <w:sz w:val="20"/>
              </w:rPr>
            </w:pPr>
            <w:r w:rsidRPr="00753E38">
              <w:rPr>
                <w:rFonts w:ascii="宋体" w:hAnsi="宋体" w:cs="宋体" w:hint="eastAsia"/>
                <w:color w:val="000000"/>
                <w:sz w:val="20"/>
              </w:rPr>
              <w:t>老旧小区共建共享线路不通且无法穿线</w:t>
            </w:r>
          </w:p>
        </w:tc>
      </w:tr>
      <w:tr w:rsidR="008C584C" w:rsidRPr="00753E38" w:rsidTr="00254D53">
        <w:trPr>
          <w:trHeight w:val="288"/>
        </w:trPr>
        <w:tc>
          <w:tcPr>
            <w:tcW w:w="2605" w:type="dxa"/>
            <w:vMerge/>
            <w:tcBorders>
              <w:top w:val="nil"/>
              <w:left w:val="single" w:sz="4" w:space="0" w:color="auto"/>
              <w:bottom w:val="single" w:sz="4" w:space="0" w:color="auto"/>
              <w:right w:val="single" w:sz="4" w:space="0" w:color="auto"/>
            </w:tcBorders>
            <w:vAlign w:val="center"/>
            <w:hideMark/>
          </w:tcPr>
          <w:p w:rsidR="008C584C" w:rsidRPr="00753E38" w:rsidRDefault="008C584C" w:rsidP="00254D53">
            <w:pPr>
              <w:widowControl/>
              <w:spacing w:line="240" w:lineRule="auto"/>
              <w:rPr>
                <w:rFonts w:ascii="宋体" w:hAnsi="宋体" w:cs="宋体"/>
                <w:b/>
                <w:bCs/>
                <w:color w:val="000000"/>
                <w:sz w:val="20"/>
              </w:rPr>
            </w:pPr>
          </w:p>
        </w:tc>
        <w:tc>
          <w:tcPr>
            <w:tcW w:w="6715" w:type="dxa"/>
            <w:tcBorders>
              <w:top w:val="nil"/>
              <w:left w:val="nil"/>
              <w:bottom w:val="single" w:sz="4" w:space="0" w:color="auto"/>
              <w:right w:val="single" w:sz="4" w:space="0" w:color="auto"/>
            </w:tcBorders>
            <w:shd w:val="clear" w:color="000000" w:fill="FFFFFF"/>
            <w:vAlign w:val="center"/>
            <w:hideMark/>
          </w:tcPr>
          <w:p w:rsidR="008C584C" w:rsidRPr="00753E38" w:rsidRDefault="008C584C" w:rsidP="00254D53">
            <w:pPr>
              <w:widowControl/>
              <w:spacing w:line="240" w:lineRule="auto"/>
              <w:rPr>
                <w:rFonts w:ascii="宋体" w:hAnsi="宋体" w:cs="宋体"/>
                <w:color w:val="000000"/>
                <w:sz w:val="20"/>
              </w:rPr>
            </w:pPr>
            <w:r w:rsidRPr="00753E38">
              <w:rPr>
                <w:rFonts w:ascii="宋体" w:hAnsi="宋体" w:cs="宋体" w:hint="eastAsia"/>
                <w:color w:val="000000"/>
                <w:sz w:val="20"/>
              </w:rPr>
              <w:t>工程未完工</w:t>
            </w:r>
          </w:p>
        </w:tc>
      </w:tr>
      <w:tr w:rsidR="008C584C" w:rsidRPr="00753E38" w:rsidTr="00254D53">
        <w:trPr>
          <w:trHeight w:val="288"/>
        </w:trPr>
        <w:tc>
          <w:tcPr>
            <w:tcW w:w="2605" w:type="dxa"/>
            <w:vMerge/>
            <w:tcBorders>
              <w:top w:val="nil"/>
              <w:left w:val="single" w:sz="4" w:space="0" w:color="auto"/>
              <w:bottom w:val="single" w:sz="4" w:space="0" w:color="auto"/>
              <w:right w:val="single" w:sz="4" w:space="0" w:color="auto"/>
            </w:tcBorders>
            <w:vAlign w:val="center"/>
            <w:hideMark/>
          </w:tcPr>
          <w:p w:rsidR="008C584C" w:rsidRPr="00753E38" w:rsidRDefault="008C584C" w:rsidP="00254D53">
            <w:pPr>
              <w:widowControl/>
              <w:spacing w:line="240" w:lineRule="auto"/>
              <w:rPr>
                <w:rFonts w:ascii="宋体" w:hAnsi="宋体" w:cs="宋体"/>
                <w:b/>
                <w:bCs/>
                <w:color w:val="000000"/>
                <w:sz w:val="20"/>
              </w:rPr>
            </w:pPr>
          </w:p>
        </w:tc>
        <w:tc>
          <w:tcPr>
            <w:tcW w:w="6715" w:type="dxa"/>
            <w:tcBorders>
              <w:top w:val="nil"/>
              <w:left w:val="nil"/>
              <w:bottom w:val="single" w:sz="4" w:space="0" w:color="auto"/>
              <w:right w:val="single" w:sz="4" w:space="0" w:color="auto"/>
            </w:tcBorders>
            <w:shd w:val="clear" w:color="000000" w:fill="FFFFFF"/>
            <w:vAlign w:val="center"/>
            <w:hideMark/>
          </w:tcPr>
          <w:p w:rsidR="008C584C" w:rsidRPr="00753E38" w:rsidRDefault="008C584C" w:rsidP="00254D53">
            <w:pPr>
              <w:widowControl/>
              <w:spacing w:line="240" w:lineRule="auto"/>
              <w:rPr>
                <w:rFonts w:ascii="宋体" w:hAnsi="宋体" w:cs="宋体"/>
                <w:color w:val="000000"/>
                <w:sz w:val="20"/>
              </w:rPr>
            </w:pPr>
            <w:r w:rsidRPr="00753E38">
              <w:rPr>
                <w:rFonts w:ascii="宋体" w:hAnsi="宋体" w:cs="宋体" w:hint="eastAsia"/>
                <w:color w:val="000000"/>
                <w:sz w:val="20"/>
              </w:rPr>
              <w:t>装机地址距离分纤箱体&gt;500米，无附挂、不能安装</w:t>
            </w:r>
          </w:p>
        </w:tc>
      </w:tr>
      <w:tr w:rsidR="008C584C" w:rsidRPr="00753E38" w:rsidTr="00254D53">
        <w:trPr>
          <w:trHeight w:val="288"/>
        </w:trPr>
        <w:tc>
          <w:tcPr>
            <w:tcW w:w="2605" w:type="dxa"/>
            <w:vMerge/>
            <w:tcBorders>
              <w:top w:val="nil"/>
              <w:left w:val="single" w:sz="4" w:space="0" w:color="auto"/>
              <w:bottom w:val="single" w:sz="4" w:space="0" w:color="auto"/>
              <w:right w:val="single" w:sz="4" w:space="0" w:color="auto"/>
            </w:tcBorders>
            <w:vAlign w:val="center"/>
            <w:hideMark/>
          </w:tcPr>
          <w:p w:rsidR="008C584C" w:rsidRPr="00753E38" w:rsidRDefault="008C584C" w:rsidP="00254D53">
            <w:pPr>
              <w:widowControl/>
              <w:spacing w:line="240" w:lineRule="auto"/>
              <w:rPr>
                <w:rFonts w:ascii="宋体" w:hAnsi="宋体" w:cs="宋体"/>
                <w:b/>
                <w:bCs/>
                <w:color w:val="000000"/>
                <w:sz w:val="20"/>
              </w:rPr>
            </w:pPr>
          </w:p>
        </w:tc>
        <w:tc>
          <w:tcPr>
            <w:tcW w:w="6715" w:type="dxa"/>
            <w:tcBorders>
              <w:top w:val="nil"/>
              <w:left w:val="nil"/>
              <w:bottom w:val="single" w:sz="4" w:space="0" w:color="auto"/>
              <w:right w:val="single" w:sz="4" w:space="0" w:color="auto"/>
            </w:tcBorders>
            <w:shd w:val="clear" w:color="000000" w:fill="FFFFFF"/>
            <w:vAlign w:val="center"/>
            <w:hideMark/>
          </w:tcPr>
          <w:p w:rsidR="008C584C" w:rsidRPr="00753E38" w:rsidRDefault="008C584C" w:rsidP="00254D53">
            <w:pPr>
              <w:widowControl/>
              <w:spacing w:line="240" w:lineRule="auto"/>
              <w:rPr>
                <w:rFonts w:ascii="宋体" w:hAnsi="宋体" w:cs="宋体"/>
                <w:color w:val="000000"/>
                <w:sz w:val="20"/>
              </w:rPr>
            </w:pPr>
            <w:r w:rsidRPr="00753E38">
              <w:rPr>
                <w:rFonts w:ascii="宋体" w:hAnsi="宋体" w:cs="宋体" w:hint="eastAsia"/>
                <w:color w:val="000000"/>
                <w:sz w:val="20"/>
              </w:rPr>
              <w:t>覆盖资源不足，分纤箱数量太少</w:t>
            </w:r>
          </w:p>
        </w:tc>
      </w:tr>
      <w:tr w:rsidR="008C584C" w:rsidRPr="00753E38" w:rsidTr="00254D53">
        <w:trPr>
          <w:trHeight w:val="288"/>
        </w:trPr>
        <w:tc>
          <w:tcPr>
            <w:tcW w:w="2605" w:type="dxa"/>
            <w:vMerge/>
            <w:tcBorders>
              <w:top w:val="nil"/>
              <w:left w:val="single" w:sz="4" w:space="0" w:color="auto"/>
              <w:bottom w:val="single" w:sz="4" w:space="0" w:color="auto"/>
              <w:right w:val="single" w:sz="4" w:space="0" w:color="auto"/>
            </w:tcBorders>
            <w:vAlign w:val="center"/>
            <w:hideMark/>
          </w:tcPr>
          <w:p w:rsidR="008C584C" w:rsidRPr="00753E38" w:rsidRDefault="008C584C" w:rsidP="00254D53">
            <w:pPr>
              <w:widowControl/>
              <w:spacing w:line="240" w:lineRule="auto"/>
              <w:rPr>
                <w:rFonts w:ascii="宋体" w:hAnsi="宋体" w:cs="宋体"/>
                <w:b/>
                <w:bCs/>
                <w:color w:val="000000"/>
                <w:sz w:val="20"/>
              </w:rPr>
            </w:pPr>
          </w:p>
        </w:tc>
        <w:tc>
          <w:tcPr>
            <w:tcW w:w="6715" w:type="dxa"/>
            <w:tcBorders>
              <w:top w:val="nil"/>
              <w:left w:val="nil"/>
              <w:bottom w:val="single" w:sz="4" w:space="0" w:color="auto"/>
              <w:right w:val="single" w:sz="4" w:space="0" w:color="auto"/>
            </w:tcBorders>
            <w:shd w:val="clear" w:color="000000" w:fill="FFFFFF"/>
            <w:vAlign w:val="center"/>
            <w:hideMark/>
          </w:tcPr>
          <w:p w:rsidR="008C584C" w:rsidRPr="00753E38" w:rsidRDefault="008C584C" w:rsidP="00254D53">
            <w:pPr>
              <w:widowControl/>
              <w:spacing w:line="240" w:lineRule="auto"/>
              <w:rPr>
                <w:rFonts w:ascii="宋体" w:hAnsi="宋体" w:cs="宋体"/>
                <w:color w:val="000000"/>
                <w:sz w:val="20"/>
              </w:rPr>
            </w:pPr>
            <w:r w:rsidRPr="00753E38">
              <w:rPr>
                <w:rFonts w:ascii="宋体" w:hAnsi="宋体" w:cs="宋体" w:hint="eastAsia"/>
                <w:color w:val="000000"/>
                <w:sz w:val="20"/>
              </w:rPr>
              <w:t>存在安全隐患，过三线交越区域，跨公路，杆路低等，拉线不安全</w:t>
            </w:r>
          </w:p>
        </w:tc>
      </w:tr>
      <w:tr w:rsidR="008C584C" w:rsidRPr="00753E38" w:rsidTr="00254D53">
        <w:trPr>
          <w:trHeight w:val="288"/>
        </w:trPr>
        <w:tc>
          <w:tcPr>
            <w:tcW w:w="2605" w:type="dxa"/>
            <w:vMerge/>
            <w:tcBorders>
              <w:top w:val="nil"/>
              <w:left w:val="single" w:sz="4" w:space="0" w:color="auto"/>
              <w:bottom w:val="single" w:sz="4" w:space="0" w:color="auto"/>
              <w:right w:val="single" w:sz="4" w:space="0" w:color="auto"/>
            </w:tcBorders>
            <w:vAlign w:val="center"/>
            <w:hideMark/>
          </w:tcPr>
          <w:p w:rsidR="008C584C" w:rsidRPr="00753E38" w:rsidRDefault="008C584C" w:rsidP="00254D53">
            <w:pPr>
              <w:widowControl/>
              <w:spacing w:line="240" w:lineRule="auto"/>
              <w:rPr>
                <w:rFonts w:ascii="宋体" w:hAnsi="宋体" w:cs="宋体"/>
                <w:b/>
                <w:bCs/>
                <w:color w:val="000000"/>
                <w:sz w:val="20"/>
              </w:rPr>
            </w:pPr>
          </w:p>
        </w:tc>
        <w:tc>
          <w:tcPr>
            <w:tcW w:w="6715" w:type="dxa"/>
            <w:tcBorders>
              <w:top w:val="nil"/>
              <w:left w:val="nil"/>
              <w:bottom w:val="single" w:sz="4" w:space="0" w:color="auto"/>
              <w:right w:val="single" w:sz="4" w:space="0" w:color="auto"/>
            </w:tcBorders>
            <w:shd w:val="clear" w:color="000000" w:fill="FFFFFF"/>
            <w:vAlign w:val="center"/>
            <w:hideMark/>
          </w:tcPr>
          <w:p w:rsidR="008C584C" w:rsidRPr="00753E38" w:rsidRDefault="008C584C" w:rsidP="00254D53">
            <w:pPr>
              <w:widowControl/>
              <w:spacing w:line="240" w:lineRule="auto"/>
              <w:rPr>
                <w:rFonts w:ascii="宋体" w:hAnsi="宋体" w:cs="宋体"/>
                <w:color w:val="000000"/>
                <w:sz w:val="20"/>
              </w:rPr>
            </w:pPr>
            <w:r w:rsidRPr="00753E38">
              <w:rPr>
                <w:rFonts w:ascii="宋体" w:hAnsi="宋体" w:cs="宋体" w:hint="eastAsia"/>
                <w:color w:val="000000"/>
                <w:sz w:val="20"/>
              </w:rPr>
              <w:t>跨空距离过大并且无附挂、不能安装</w:t>
            </w:r>
          </w:p>
        </w:tc>
      </w:tr>
      <w:tr w:rsidR="008C584C" w:rsidRPr="00753E38" w:rsidTr="00254D53">
        <w:trPr>
          <w:trHeight w:val="288"/>
        </w:trPr>
        <w:tc>
          <w:tcPr>
            <w:tcW w:w="2605" w:type="dxa"/>
            <w:vMerge/>
            <w:tcBorders>
              <w:top w:val="nil"/>
              <w:left w:val="single" w:sz="4" w:space="0" w:color="auto"/>
              <w:bottom w:val="single" w:sz="4" w:space="0" w:color="auto"/>
              <w:right w:val="single" w:sz="4" w:space="0" w:color="auto"/>
            </w:tcBorders>
            <w:vAlign w:val="center"/>
            <w:hideMark/>
          </w:tcPr>
          <w:p w:rsidR="008C584C" w:rsidRPr="00753E38" w:rsidRDefault="008C584C" w:rsidP="00254D53">
            <w:pPr>
              <w:widowControl/>
              <w:spacing w:line="240" w:lineRule="auto"/>
              <w:rPr>
                <w:rFonts w:ascii="宋体" w:hAnsi="宋体" w:cs="宋体"/>
                <w:b/>
                <w:bCs/>
                <w:color w:val="000000"/>
                <w:sz w:val="20"/>
              </w:rPr>
            </w:pPr>
          </w:p>
        </w:tc>
        <w:tc>
          <w:tcPr>
            <w:tcW w:w="6715" w:type="dxa"/>
            <w:tcBorders>
              <w:top w:val="nil"/>
              <w:left w:val="nil"/>
              <w:bottom w:val="nil"/>
              <w:right w:val="nil"/>
            </w:tcBorders>
            <w:shd w:val="clear" w:color="000000" w:fill="FFFFFF"/>
            <w:noWrap/>
            <w:vAlign w:val="center"/>
            <w:hideMark/>
          </w:tcPr>
          <w:p w:rsidR="008C584C" w:rsidRPr="00753E38" w:rsidRDefault="008C584C" w:rsidP="00254D53">
            <w:pPr>
              <w:widowControl/>
              <w:spacing w:line="240" w:lineRule="auto"/>
              <w:rPr>
                <w:rFonts w:ascii="宋体" w:hAnsi="宋体" w:cs="宋体"/>
                <w:color w:val="000000"/>
                <w:sz w:val="22"/>
                <w:szCs w:val="22"/>
              </w:rPr>
            </w:pPr>
            <w:r w:rsidRPr="00753E38">
              <w:rPr>
                <w:rFonts w:ascii="宋体" w:hAnsi="宋体" w:cs="宋体" w:hint="eastAsia"/>
                <w:color w:val="000000"/>
                <w:sz w:val="22"/>
                <w:szCs w:val="22"/>
              </w:rPr>
              <w:t>端口满，满足200米以上扩容，已等待超过30天，用户不愿再次等待</w:t>
            </w:r>
          </w:p>
        </w:tc>
      </w:tr>
      <w:tr w:rsidR="008C584C" w:rsidRPr="00753E38" w:rsidTr="00254D53">
        <w:trPr>
          <w:trHeight w:val="288"/>
        </w:trPr>
        <w:tc>
          <w:tcPr>
            <w:tcW w:w="26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8C584C" w:rsidRPr="00753E38" w:rsidRDefault="008C584C" w:rsidP="00254D53">
            <w:pPr>
              <w:widowControl/>
              <w:spacing w:line="240" w:lineRule="auto"/>
              <w:jc w:val="center"/>
              <w:rPr>
                <w:rFonts w:ascii="宋体" w:hAnsi="宋体" w:cs="宋体"/>
                <w:b/>
                <w:bCs/>
                <w:color w:val="000000"/>
                <w:sz w:val="20"/>
              </w:rPr>
            </w:pPr>
            <w:r w:rsidRPr="00753E38">
              <w:rPr>
                <w:rFonts w:ascii="宋体" w:hAnsi="宋体" w:cs="宋体" w:hint="eastAsia"/>
                <w:b/>
                <w:bCs/>
                <w:color w:val="000000"/>
                <w:sz w:val="20"/>
              </w:rPr>
              <w:t>其他原因，装机退BOSS</w:t>
            </w:r>
          </w:p>
        </w:tc>
        <w:tc>
          <w:tcPr>
            <w:tcW w:w="6715" w:type="dxa"/>
            <w:tcBorders>
              <w:top w:val="single" w:sz="4" w:space="0" w:color="auto"/>
              <w:left w:val="nil"/>
              <w:bottom w:val="single" w:sz="4" w:space="0" w:color="auto"/>
              <w:right w:val="single" w:sz="4" w:space="0" w:color="auto"/>
            </w:tcBorders>
            <w:shd w:val="clear" w:color="000000" w:fill="FFFFFF"/>
            <w:vAlign w:val="center"/>
            <w:hideMark/>
          </w:tcPr>
          <w:p w:rsidR="008C584C" w:rsidRPr="00753E38" w:rsidRDefault="008C584C" w:rsidP="00254D53">
            <w:pPr>
              <w:widowControl/>
              <w:spacing w:line="240" w:lineRule="auto"/>
              <w:rPr>
                <w:rFonts w:ascii="宋体" w:hAnsi="宋体" w:cs="宋体"/>
                <w:color w:val="000000"/>
                <w:sz w:val="20"/>
              </w:rPr>
            </w:pPr>
            <w:r w:rsidRPr="00753E38">
              <w:rPr>
                <w:rFonts w:ascii="宋体" w:hAnsi="宋体" w:cs="宋体" w:hint="eastAsia"/>
                <w:color w:val="000000"/>
                <w:sz w:val="20"/>
              </w:rPr>
              <w:t>自建测试单</w:t>
            </w:r>
          </w:p>
        </w:tc>
      </w:tr>
      <w:tr w:rsidR="008C584C" w:rsidRPr="00753E38" w:rsidTr="00254D53">
        <w:trPr>
          <w:trHeight w:val="288"/>
        </w:trPr>
        <w:tc>
          <w:tcPr>
            <w:tcW w:w="2605" w:type="dxa"/>
            <w:vMerge/>
            <w:tcBorders>
              <w:top w:val="nil"/>
              <w:left w:val="single" w:sz="4" w:space="0" w:color="auto"/>
              <w:bottom w:val="single" w:sz="4" w:space="0" w:color="auto"/>
              <w:right w:val="single" w:sz="4" w:space="0" w:color="auto"/>
            </w:tcBorders>
            <w:vAlign w:val="center"/>
            <w:hideMark/>
          </w:tcPr>
          <w:p w:rsidR="008C584C" w:rsidRPr="00753E38" w:rsidRDefault="008C584C" w:rsidP="00254D53">
            <w:pPr>
              <w:widowControl/>
              <w:spacing w:line="240" w:lineRule="auto"/>
              <w:rPr>
                <w:rFonts w:ascii="宋体" w:hAnsi="宋体" w:cs="宋体"/>
                <w:b/>
                <w:bCs/>
                <w:color w:val="000000"/>
                <w:sz w:val="20"/>
              </w:rPr>
            </w:pPr>
          </w:p>
        </w:tc>
        <w:tc>
          <w:tcPr>
            <w:tcW w:w="6715" w:type="dxa"/>
            <w:tcBorders>
              <w:top w:val="nil"/>
              <w:left w:val="nil"/>
              <w:bottom w:val="single" w:sz="4" w:space="0" w:color="auto"/>
              <w:right w:val="single" w:sz="4" w:space="0" w:color="auto"/>
            </w:tcBorders>
            <w:shd w:val="clear" w:color="000000" w:fill="FFFFFF"/>
            <w:vAlign w:val="center"/>
            <w:hideMark/>
          </w:tcPr>
          <w:p w:rsidR="008C584C" w:rsidRPr="00753E38" w:rsidRDefault="008C584C" w:rsidP="00254D53">
            <w:pPr>
              <w:widowControl/>
              <w:spacing w:line="240" w:lineRule="auto"/>
              <w:rPr>
                <w:rFonts w:ascii="宋体" w:hAnsi="宋体" w:cs="宋体"/>
                <w:color w:val="000000"/>
                <w:sz w:val="20"/>
              </w:rPr>
            </w:pPr>
            <w:r w:rsidRPr="00753E38">
              <w:rPr>
                <w:rFonts w:ascii="宋体" w:hAnsi="宋体" w:cs="宋体" w:hint="eastAsia"/>
                <w:color w:val="000000"/>
                <w:sz w:val="20"/>
              </w:rPr>
              <w:t>其他</w:t>
            </w:r>
          </w:p>
        </w:tc>
      </w:tr>
      <w:tr w:rsidR="008C584C" w:rsidRPr="00753E38" w:rsidTr="00254D53">
        <w:trPr>
          <w:trHeight w:val="288"/>
        </w:trPr>
        <w:tc>
          <w:tcPr>
            <w:tcW w:w="2605" w:type="dxa"/>
            <w:vMerge/>
            <w:tcBorders>
              <w:top w:val="nil"/>
              <w:left w:val="single" w:sz="4" w:space="0" w:color="auto"/>
              <w:bottom w:val="single" w:sz="4" w:space="0" w:color="auto"/>
              <w:right w:val="single" w:sz="4" w:space="0" w:color="auto"/>
            </w:tcBorders>
            <w:vAlign w:val="center"/>
            <w:hideMark/>
          </w:tcPr>
          <w:p w:rsidR="008C584C" w:rsidRPr="00753E38" w:rsidRDefault="008C584C" w:rsidP="00254D53">
            <w:pPr>
              <w:widowControl/>
              <w:spacing w:line="240" w:lineRule="auto"/>
              <w:rPr>
                <w:rFonts w:ascii="宋体" w:hAnsi="宋体" w:cs="宋体"/>
                <w:b/>
                <w:bCs/>
                <w:color w:val="000000"/>
                <w:sz w:val="20"/>
              </w:rPr>
            </w:pPr>
          </w:p>
        </w:tc>
        <w:tc>
          <w:tcPr>
            <w:tcW w:w="6715" w:type="dxa"/>
            <w:tcBorders>
              <w:top w:val="nil"/>
              <w:left w:val="nil"/>
              <w:bottom w:val="single" w:sz="4" w:space="0" w:color="auto"/>
              <w:right w:val="single" w:sz="4" w:space="0" w:color="auto"/>
            </w:tcBorders>
            <w:shd w:val="clear" w:color="000000" w:fill="FFFFFF"/>
            <w:vAlign w:val="center"/>
            <w:hideMark/>
          </w:tcPr>
          <w:p w:rsidR="008C584C" w:rsidRPr="00753E38" w:rsidRDefault="008C584C" w:rsidP="00254D53">
            <w:pPr>
              <w:widowControl/>
              <w:spacing w:line="240" w:lineRule="auto"/>
              <w:rPr>
                <w:rFonts w:ascii="宋体" w:hAnsi="宋体" w:cs="宋体"/>
                <w:color w:val="000000"/>
                <w:sz w:val="20"/>
              </w:rPr>
            </w:pPr>
            <w:r w:rsidRPr="00753E38">
              <w:rPr>
                <w:rFonts w:ascii="宋体" w:hAnsi="宋体" w:cs="宋体" w:hint="eastAsia"/>
                <w:color w:val="000000"/>
                <w:sz w:val="20"/>
              </w:rPr>
              <w:t>天气、自然灾害等原因，短期内无法安装</w:t>
            </w:r>
          </w:p>
        </w:tc>
      </w:tr>
      <w:tr w:rsidR="008C584C" w:rsidRPr="00753E38" w:rsidTr="00254D53">
        <w:trPr>
          <w:trHeight w:val="288"/>
        </w:trPr>
        <w:tc>
          <w:tcPr>
            <w:tcW w:w="2605" w:type="dxa"/>
            <w:vMerge/>
            <w:tcBorders>
              <w:top w:val="nil"/>
              <w:left w:val="single" w:sz="4" w:space="0" w:color="auto"/>
              <w:bottom w:val="single" w:sz="4" w:space="0" w:color="auto"/>
              <w:right w:val="single" w:sz="4" w:space="0" w:color="auto"/>
            </w:tcBorders>
            <w:vAlign w:val="center"/>
            <w:hideMark/>
          </w:tcPr>
          <w:p w:rsidR="008C584C" w:rsidRPr="00753E38" w:rsidRDefault="008C584C" w:rsidP="00254D53">
            <w:pPr>
              <w:widowControl/>
              <w:spacing w:line="240" w:lineRule="auto"/>
              <w:rPr>
                <w:rFonts w:ascii="宋体" w:hAnsi="宋体" w:cs="宋体"/>
                <w:b/>
                <w:bCs/>
                <w:color w:val="000000"/>
                <w:sz w:val="20"/>
              </w:rPr>
            </w:pPr>
          </w:p>
        </w:tc>
        <w:tc>
          <w:tcPr>
            <w:tcW w:w="6715" w:type="dxa"/>
            <w:tcBorders>
              <w:top w:val="nil"/>
              <w:left w:val="nil"/>
              <w:bottom w:val="single" w:sz="4" w:space="0" w:color="auto"/>
              <w:right w:val="single" w:sz="4" w:space="0" w:color="auto"/>
            </w:tcBorders>
            <w:shd w:val="clear" w:color="000000" w:fill="FFFFFF"/>
            <w:vAlign w:val="center"/>
            <w:hideMark/>
          </w:tcPr>
          <w:p w:rsidR="008C584C" w:rsidRPr="00753E38" w:rsidRDefault="008C584C" w:rsidP="00254D53">
            <w:pPr>
              <w:widowControl/>
              <w:spacing w:line="240" w:lineRule="auto"/>
              <w:rPr>
                <w:rFonts w:ascii="宋体" w:hAnsi="宋体" w:cs="宋体"/>
                <w:color w:val="000000"/>
                <w:sz w:val="20"/>
              </w:rPr>
            </w:pPr>
            <w:r w:rsidRPr="00753E38">
              <w:rPr>
                <w:rFonts w:ascii="宋体" w:hAnsi="宋体" w:cs="宋体" w:hint="eastAsia"/>
                <w:color w:val="000000"/>
                <w:sz w:val="20"/>
              </w:rPr>
              <w:t>市政施工、电力改造等原因，短期内无法安装</w:t>
            </w:r>
          </w:p>
        </w:tc>
      </w:tr>
    </w:tbl>
    <w:p w:rsidR="008C584C" w:rsidRPr="00753E38" w:rsidRDefault="008C584C" w:rsidP="008C584C"/>
    <w:p w:rsidR="008C584C" w:rsidRPr="00543EA6" w:rsidRDefault="008C584C" w:rsidP="008C584C">
      <w:pPr>
        <w:pStyle w:val="6"/>
      </w:pPr>
      <w:bookmarkStart w:id="3556" w:name="_Toc130156322"/>
      <w:r w:rsidRPr="00543EA6">
        <w:t>自动激活退单至资源配置调度规则</w:t>
      </w:r>
      <w:bookmarkEnd w:id="3556"/>
    </w:p>
    <w:tbl>
      <w:tblPr>
        <w:tblW w:w="9320" w:type="dxa"/>
        <w:tblInd w:w="113" w:type="dxa"/>
        <w:tblLook w:val="04A0" w:firstRow="1" w:lastRow="0" w:firstColumn="1" w:lastColumn="0" w:noHBand="0" w:noVBand="1"/>
      </w:tblPr>
      <w:tblGrid>
        <w:gridCol w:w="2720"/>
        <w:gridCol w:w="6600"/>
      </w:tblGrid>
      <w:tr w:rsidR="008C584C" w:rsidRPr="00753E38" w:rsidTr="00254D53">
        <w:trPr>
          <w:trHeight w:val="480"/>
        </w:trPr>
        <w:tc>
          <w:tcPr>
            <w:tcW w:w="27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8C584C" w:rsidRPr="00753E38" w:rsidRDefault="008C584C" w:rsidP="00254D53">
            <w:pPr>
              <w:widowControl/>
              <w:spacing w:line="240" w:lineRule="auto"/>
              <w:jc w:val="center"/>
              <w:rPr>
                <w:rFonts w:ascii="宋体" w:hAnsi="宋体" w:cs="宋体"/>
                <w:b/>
                <w:bCs/>
                <w:color w:val="000000"/>
                <w:sz w:val="20"/>
              </w:rPr>
            </w:pPr>
            <w:r w:rsidRPr="00753E38">
              <w:rPr>
                <w:rFonts w:ascii="宋体" w:hAnsi="宋体" w:cs="宋体" w:hint="eastAsia"/>
                <w:b/>
                <w:bCs/>
                <w:color w:val="000000"/>
                <w:sz w:val="20"/>
              </w:rPr>
              <w:t>退单一级原因</w:t>
            </w:r>
          </w:p>
        </w:tc>
        <w:tc>
          <w:tcPr>
            <w:tcW w:w="6600" w:type="dxa"/>
            <w:tcBorders>
              <w:top w:val="single" w:sz="4" w:space="0" w:color="auto"/>
              <w:left w:val="nil"/>
              <w:bottom w:val="single" w:sz="4" w:space="0" w:color="auto"/>
              <w:right w:val="single" w:sz="4" w:space="0" w:color="auto"/>
            </w:tcBorders>
            <w:shd w:val="clear" w:color="000000" w:fill="FFFFFF"/>
            <w:noWrap/>
            <w:vAlign w:val="center"/>
            <w:hideMark/>
          </w:tcPr>
          <w:p w:rsidR="008C584C" w:rsidRPr="00753E38" w:rsidRDefault="008C584C" w:rsidP="00254D53">
            <w:pPr>
              <w:widowControl/>
              <w:spacing w:line="240" w:lineRule="auto"/>
              <w:rPr>
                <w:rFonts w:ascii="宋体" w:hAnsi="宋体" w:cs="宋体"/>
                <w:color w:val="000000"/>
                <w:sz w:val="20"/>
              </w:rPr>
            </w:pPr>
            <w:r w:rsidRPr="00753E38">
              <w:rPr>
                <w:rFonts w:ascii="宋体" w:hAnsi="宋体" w:cs="宋体" w:hint="eastAsia"/>
                <w:color w:val="000000"/>
                <w:sz w:val="20"/>
              </w:rPr>
              <w:t>退单二级原因</w:t>
            </w:r>
          </w:p>
        </w:tc>
      </w:tr>
      <w:tr w:rsidR="008C584C" w:rsidRPr="00DC486A" w:rsidTr="00254D53">
        <w:trPr>
          <w:trHeight w:val="480"/>
        </w:trPr>
        <w:tc>
          <w:tcPr>
            <w:tcW w:w="27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8C584C" w:rsidRPr="00DC486A" w:rsidRDefault="008C584C" w:rsidP="00254D53">
            <w:pPr>
              <w:widowControl/>
              <w:spacing w:line="240" w:lineRule="auto"/>
              <w:jc w:val="center"/>
              <w:rPr>
                <w:rFonts w:ascii="宋体" w:hAnsi="宋体" w:cs="宋体"/>
                <w:b/>
                <w:bCs/>
                <w:color w:val="000000"/>
                <w:sz w:val="20"/>
              </w:rPr>
            </w:pPr>
            <w:r w:rsidRPr="00DC486A">
              <w:rPr>
                <w:rFonts w:ascii="宋体" w:hAnsi="宋体" w:cs="宋体" w:hint="eastAsia"/>
                <w:b/>
                <w:bCs/>
                <w:color w:val="000000"/>
                <w:sz w:val="20"/>
              </w:rPr>
              <w:t>激活退资源配置</w:t>
            </w:r>
          </w:p>
        </w:tc>
        <w:tc>
          <w:tcPr>
            <w:tcW w:w="6600" w:type="dxa"/>
            <w:tcBorders>
              <w:top w:val="single" w:sz="4" w:space="0" w:color="auto"/>
              <w:left w:val="nil"/>
              <w:bottom w:val="single" w:sz="4" w:space="0" w:color="auto"/>
              <w:right w:val="single" w:sz="4" w:space="0" w:color="auto"/>
            </w:tcBorders>
            <w:shd w:val="clear" w:color="000000" w:fill="FFFFFF"/>
            <w:noWrap/>
            <w:vAlign w:val="center"/>
            <w:hideMark/>
          </w:tcPr>
          <w:p w:rsidR="008C584C" w:rsidRPr="00DC486A" w:rsidRDefault="008C584C" w:rsidP="00254D53">
            <w:pPr>
              <w:widowControl/>
              <w:spacing w:line="240" w:lineRule="auto"/>
              <w:rPr>
                <w:rFonts w:ascii="宋体" w:hAnsi="宋体" w:cs="宋体"/>
                <w:color w:val="000000"/>
                <w:sz w:val="20"/>
              </w:rPr>
            </w:pPr>
            <w:r w:rsidRPr="00DC486A">
              <w:rPr>
                <w:rFonts w:ascii="宋体" w:hAnsi="宋体" w:cs="宋体" w:hint="eastAsia"/>
                <w:color w:val="000000"/>
                <w:sz w:val="20"/>
              </w:rPr>
              <w:t>自动激活失败，转人工处理失败，自动激活退资源重配</w:t>
            </w:r>
          </w:p>
        </w:tc>
      </w:tr>
    </w:tbl>
    <w:p w:rsidR="008C584C" w:rsidRPr="00DC486A" w:rsidRDefault="008C584C" w:rsidP="008C584C"/>
    <w:p w:rsidR="008C584C" w:rsidRPr="00543EA6" w:rsidRDefault="008C584C" w:rsidP="008C584C">
      <w:pPr>
        <w:pStyle w:val="6"/>
      </w:pPr>
      <w:bookmarkStart w:id="3557" w:name="_Toc130156323"/>
      <w:r w:rsidRPr="00543EA6">
        <w:rPr>
          <w:rFonts w:hint="eastAsia"/>
        </w:rPr>
        <w:t>资源</w:t>
      </w:r>
      <w:r w:rsidRPr="00543EA6">
        <w:t>配置退单</w:t>
      </w:r>
      <w:r w:rsidRPr="00543EA6">
        <w:rPr>
          <w:rFonts w:hint="eastAsia"/>
        </w:rPr>
        <w:t>B</w:t>
      </w:r>
      <w:r w:rsidRPr="00543EA6">
        <w:t>OSS</w:t>
      </w:r>
      <w:r w:rsidRPr="00543EA6">
        <w:t>调度规则</w:t>
      </w:r>
      <w:bookmarkEnd w:id="3557"/>
    </w:p>
    <w:tbl>
      <w:tblPr>
        <w:tblW w:w="9320" w:type="dxa"/>
        <w:tblInd w:w="113" w:type="dxa"/>
        <w:tblLook w:val="04A0" w:firstRow="1" w:lastRow="0" w:firstColumn="1" w:lastColumn="0" w:noHBand="0" w:noVBand="1"/>
      </w:tblPr>
      <w:tblGrid>
        <w:gridCol w:w="2720"/>
        <w:gridCol w:w="6600"/>
      </w:tblGrid>
      <w:tr w:rsidR="008C584C" w:rsidRPr="00753E38" w:rsidTr="00254D53">
        <w:trPr>
          <w:trHeight w:val="288"/>
        </w:trPr>
        <w:tc>
          <w:tcPr>
            <w:tcW w:w="272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8C584C" w:rsidRPr="00753E38" w:rsidRDefault="008C584C" w:rsidP="00254D53">
            <w:pPr>
              <w:widowControl/>
              <w:spacing w:line="240" w:lineRule="auto"/>
              <w:jc w:val="center"/>
              <w:rPr>
                <w:rFonts w:ascii="宋体" w:hAnsi="宋体" w:cs="宋体"/>
                <w:b/>
                <w:bCs/>
                <w:color w:val="000000"/>
                <w:sz w:val="20"/>
              </w:rPr>
            </w:pPr>
            <w:r w:rsidRPr="00753E38">
              <w:rPr>
                <w:rFonts w:ascii="宋体" w:hAnsi="宋体" w:cs="宋体" w:hint="eastAsia"/>
                <w:b/>
                <w:bCs/>
                <w:color w:val="000000"/>
                <w:sz w:val="20"/>
              </w:rPr>
              <w:lastRenderedPageBreak/>
              <w:t>退单一级原因</w:t>
            </w:r>
          </w:p>
        </w:tc>
        <w:tc>
          <w:tcPr>
            <w:tcW w:w="6600" w:type="dxa"/>
            <w:tcBorders>
              <w:top w:val="single" w:sz="4" w:space="0" w:color="auto"/>
              <w:left w:val="nil"/>
              <w:bottom w:val="single" w:sz="4" w:space="0" w:color="auto"/>
              <w:right w:val="single" w:sz="4" w:space="0" w:color="auto"/>
            </w:tcBorders>
            <w:shd w:val="clear" w:color="000000" w:fill="FFFFFF"/>
            <w:vAlign w:val="center"/>
            <w:hideMark/>
          </w:tcPr>
          <w:p w:rsidR="008C584C" w:rsidRPr="00753E38" w:rsidRDefault="008C584C" w:rsidP="00254D53">
            <w:pPr>
              <w:widowControl/>
              <w:spacing w:line="240" w:lineRule="auto"/>
              <w:rPr>
                <w:rFonts w:ascii="宋体" w:hAnsi="宋体" w:cs="宋体"/>
                <w:color w:val="000000"/>
                <w:sz w:val="20"/>
              </w:rPr>
            </w:pPr>
            <w:r w:rsidRPr="00753E38">
              <w:rPr>
                <w:rFonts w:ascii="宋体" w:hAnsi="宋体" w:cs="宋体" w:hint="eastAsia"/>
                <w:color w:val="000000"/>
                <w:sz w:val="20"/>
              </w:rPr>
              <w:t>退单二级原因</w:t>
            </w:r>
          </w:p>
        </w:tc>
      </w:tr>
      <w:tr w:rsidR="008C584C" w:rsidRPr="005D17B2" w:rsidTr="00254D53">
        <w:trPr>
          <w:trHeight w:val="288"/>
        </w:trPr>
        <w:tc>
          <w:tcPr>
            <w:tcW w:w="272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8C584C" w:rsidRPr="005D17B2" w:rsidRDefault="008C584C" w:rsidP="00254D53">
            <w:pPr>
              <w:widowControl/>
              <w:spacing w:line="240" w:lineRule="auto"/>
              <w:jc w:val="center"/>
              <w:rPr>
                <w:rFonts w:ascii="宋体" w:hAnsi="宋体" w:cs="宋体"/>
                <w:b/>
                <w:bCs/>
                <w:color w:val="000000"/>
                <w:sz w:val="20"/>
              </w:rPr>
            </w:pPr>
            <w:r w:rsidRPr="005D17B2">
              <w:rPr>
                <w:rFonts w:ascii="宋体" w:hAnsi="宋体" w:cs="宋体" w:hint="eastAsia"/>
                <w:b/>
                <w:bCs/>
                <w:color w:val="000000"/>
                <w:sz w:val="20"/>
              </w:rPr>
              <w:t>前台原因，资源配置退BOSS</w:t>
            </w:r>
          </w:p>
        </w:tc>
        <w:tc>
          <w:tcPr>
            <w:tcW w:w="6600" w:type="dxa"/>
            <w:tcBorders>
              <w:top w:val="single" w:sz="4" w:space="0" w:color="auto"/>
              <w:left w:val="nil"/>
              <w:bottom w:val="single" w:sz="4" w:space="0" w:color="auto"/>
              <w:right w:val="single" w:sz="4" w:space="0" w:color="auto"/>
            </w:tcBorders>
            <w:shd w:val="clear" w:color="000000" w:fill="FFFFFF"/>
            <w:vAlign w:val="center"/>
            <w:hideMark/>
          </w:tcPr>
          <w:p w:rsidR="008C584C" w:rsidRPr="005D17B2" w:rsidRDefault="008C584C" w:rsidP="00254D53">
            <w:pPr>
              <w:widowControl/>
              <w:spacing w:line="240" w:lineRule="auto"/>
              <w:rPr>
                <w:rFonts w:ascii="宋体" w:hAnsi="宋体" w:cs="宋体"/>
                <w:color w:val="000000"/>
                <w:sz w:val="20"/>
              </w:rPr>
            </w:pPr>
            <w:r w:rsidRPr="005D17B2">
              <w:rPr>
                <w:rFonts w:ascii="宋体" w:hAnsi="宋体" w:cs="宋体" w:hint="eastAsia"/>
                <w:color w:val="000000"/>
                <w:sz w:val="20"/>
              </w:rPr>
              <w:t>前台选择地址与实际严重不符，如跨小区、跨OLT等</w:t>
            </w:r>
          </w:p>
        </w:tc>
      </w:tr>
      <w:tr w:rsidR="008C584C" w:rsidRPr="005D17B2" w:rsidTr="00254D53">
        <w:trPr>
          <w:trHeight w:val="288"/>
        </w:trPr>
        <w:tc>
          <w:tcPr>
            <w:tcW w:w="2720" w:type="dxa"/>
            <w:vMerge/>
            <w:tcBorders>
              <w:top w:val="single" w:sz="4" w:space="0" w:color="auto"/>
              <w:left w:val="single" w:sz="4" w:space="0" w:color="auto"/>
              <w:bottom w:val="single" w:sz="4" w:space="0" w:color="auto"/>
              <w:right w:val="single" w:sz="4" w:space="0" w:color="auto"/>
            </w:tcBorders>
            <w:vAlign w:val="center"/>
            <w:hideMark/>
          </w:tcPr>
          <w:p w:rsidR="008C584C" w:rsidRPr="005D17B2" w:rsidRDefault="008C584C" w:rsidP="00254D53">
            <w:pPr>
              <w:widowControl/>
              <w:spacing w:line="240" w:lineRule="auto"/>
              <w:rPr>
                <w:rFonts w:ascii="宋体" w:hAnsi="宋体" w:cs="宋体"/>
                <w:b/>
                <w:bCs/>
                <w:color w:val="000000"/>
                <w:sz w:val="20"/>
              </w:rPr>
            </w:pPr>
          </w:p>
        </w:tc>
        <w:tc>
          <w:tcPr>
            <w:tcW w:w="6600" w:type="dxa"/>
            <w:tcBorders>
              <w:top w:val="nil"/>
              <w:left w:val="nil"/>
              <w:bottom w:val="single" w:sz="4" w:space="0" w:color="auto"/>
              <w:right w:val="single" w:sz="4" w:space="0" w:color="auto"/>
            </w:tcBorders>
            <w:shd w:val="clear" w:color="000000" w:fill="FFFFFF"/>
            <w:vAlign w:val="center"/>
            <w:hideMark/>
          </w:tcPr>
          <w:p w:rsidR="008C584C" w:rsidRPr="005D17B2" w:rsidRDefault="008C584C" w:rsidP="00254D53">
            <w:pPr>
              <w:widowControl/>
              <w:spacing w:line="240" w:lineRule="auto"/>
              <w:rPr>
                <w:rFonts w:ascii="宋体" w:hAnsi="宋体" w:cs="宋体"/>
                <w:color w:val="000000"/>
                <w:sz w:val="20"/>
              </w:rPr>
            </w:pPr>
            <w:r w:rsidRPr="005D17B2">
              <w:rPr>
                <w:rFonts w:ascii="宋体" w:hAnsi="宋体" w:cs="宋体" w:hint="eastAsia"/>
                <w:color w:val="000000"/>
                <w:sz w:val="20"/>
              </w:rPr>
              <w:t>前台同小区内选错地址，但用户实际安装地址未覆盖</w:t>
            </w:r>
          </w:p>
        </w:tc>
      </w:tr>
      <w:tr w:rsidR="008C584C" w:rsidRPr="005D17B2" w:rsidTr="00254D53">
        <w:trPr>
          <w:trHeight w:val="288"/>
        </w:trPr>
        <w:tc>
          <w:tcPr>
            <w:tcW w:w="2720" w:type="dxa"/>
            <w:vMerge/>
            <w:tcBorders>
              <w:top w:val="single" w:sz="4" w:space="0" w:color="auto"/>
              <w:left w:val="single" w:sz="4" w:space="0" w:color="auto"/>
              <w:bottom w:val="single" w:sz="4" w:space="0" w:color="auto"/>
              <w:right w:val="single" w:sz="4" w:space="0" w:color="auto"/>
            </w:tcBorders>
            <w:vAlign w:val="center"/>
            <w:hideMark/>
          </w:tcPr>
          <w:p w:rsidR="008C584C" w:rsidRPr="005D17B2" w:rsidRDefault="008C584C" w:rsidP="00254D53">
            <w:pPr>
              <w:widowControl/>
              <w:spacing w:line="240" w:lineRule="auto"/>
              <w:rPr>
                <w:rFonts w:ascii="宋体" w:hAnsi="宋体" w:cs="宋体"/>
                <w:b/>
                <w:bCs/>
                <w:color w:val="000000"/>
                <w:sz w:val="20"/>
              </w:rPr>
            </w:pPr>
          </w:p>
        </w:tc>
        <w:tc>
          <w:tcPr>
            <w:tcW w:w="6600" w:type="dxa"/>
            <w:tcBorders>
              <w:top w:val="nil"/>
              <w:left w:val="nil"/>
              <w:bottom w:val="single" w:sz="4" w:space="0" w:color="auto"/>
              <w:right w:val="single" w:sz="4" w:space="0" w:color="auto"/>
            </w:tcBorders>
            <w:shd w:val="clear" w:color="000000" w:fill="FFFFFF"/>
            <w:noWrap/>
            <w:vAlign w:val="center"/>
            <w:hideMark/>
          </w:tcPr>
          <w:p w:rsidR="008C584C" w:rsidRPr="005D17B2" w:rsidRDefault="008C584C" w:rsidP="00254D53">
            <w:pPr>
              <w:widowControl/>
              <w:spacing w:line="240" w:lineRule="auto"/>
              <w:rPr>
                <w:rFonts w:ascii="宋体" w:hAnsi="宋体" w:cs="宋体"/>
                <w:color w:val="000000"/>
                <w:sz w:val="20"/>
              </w:rPr>
            </w:pPr>
            <w:r w:rsidRPr="005D17B2">
              <w:rPr>
                <w:rFonts w:ascii="宋体" w:hAnsi="宋体" w:cs="宋体" w:hint="eastAsia"/>
                <w:color w:val="000000"/>
                <w:sz w:val="20"/>
              </w:rPr>
              <w:t>前台重复派单、派单错误（含接入类型错误）</w:t>
            </w:r>
          </w:p>
        </w:tc>
      </w:tr>
      <w:tr w:rsidR="008C584C" w:rsidRPr="005D17B2" w:rsidTr="00254D53">
        <w:trPr>
          <w:trHeight w:val="288"/>
        </w:trPr>
        <w:tc>
          <w:tcPr>
            <w:tcW w:w="2720" w:type="dxa"/>
            <w:vMerge/>
            <w:tcBorders>
              <w:top w:val="single" w:sz="4" w:space="0" w:color="auto"/>
              <w:left w:val="single" w:sz="4" w:space="0" w:color="auto"/>
              <w:bottom w:val="single" w:sz="4" w:space="0" w:color="auto"/>
              <w:right w:val="single" w:sz="4" w:space="0" w:color="auto"/>
            </w:tcBorders>
            <w:vAlign w:val="center"/>
            <w:hideMark/>
          </w:tcPr>
          <w:p w:rsidR="008C584C" w:rsidRPr="005D17B2" w:rsidRDefault="008C584C" w:rsidP="00254D53">
            <w:pPr>
              <w:widowControl/>
              <w:spacing w:line="240" w:lineRule="auto"/>
              <w:rPr>
                <w:rFonts w:ascii="宋体" w:hAnsi="宋体" w:cs="宋体"/>
                <w:b/>
                <w:bCs/>
                <w:color w:val="000000"/>
                <w:sz w:val="20"/>
              </w:rPr>
            </w:pPr>
          </w:p>
        </w:tc>
        <w:tc>
          <w:tcPr>
            <w:tcW w:w="6600" w:type="dxa"/>
            <w:tcBorders>
              <w:top w:val="nil"/>
              <w:left w:val="nil"/>
              <w:bottom w:val="single" w:sz="4" w:space="0" w:color="auto"/>
              <w:right w:val="single" w:sz="4" w:space="0" w:color="auto"/>
            </w:tcBorders>
            <w:shd w:val="clear" w:color="000000" w:fill="FFFFFF"/>
            <w:noWrap/>
            <w:vAlign w:val="center"/>
            <w:hideMark/>
          </w:tcPr>
          <w:p w:rsidR="008C584C" w:rsidRPr="005D17B2" w:rsidRDefault="008C584C" w:rsidP="00254D53">
            <w:pPr>
              <w:widowControl/>
              <w:spacing w:line="240" w:lineRule="auto"/>
              <w:rPr>
                <w:rFonts w:ascii="宋体" w:hAnsi="宋体" w:cs="宋体"/>
                <w:color w:val="000000"/>
                <w:sz w:val="20"/>
              </w:rPr>
            </w:pPr>
            <w:r w:rsidRPr="005D17B2">
              <w:rPr>
                <w:rFonts w:ascii="宋体" w:hAnsi="宋体" w:cs="宋体" w:hint="eastAsia"/>
                <w:color w:val="000000"/>
                <w:sz w:val="20"/>
              </w:rPr>
              <w:t>前台未派终端设备工单或终端设备派发错误</w:t>
            </w:r>
          </w:p>
        </w:tc>
      </w:tr>
      <w:tr w:rsidR="008C584C" w:rsidRPr="005D17B2" w:rsidTr="00254D53">
        <w:trPr>
          <w:trHeight w:val="288"/>
        </w:trPr>
        <w:tc>
          <w:tcPr>
            <w:tcW w:w="2720" w:type="dxa"/>
            <w:vMerge/>
            <w:tcBorders>
              <w:top w:val="single" w:sz="4" w:space="0" w:color="auto"/>
              <w:left w:val="single" w:sz="4" w:space="0" w:color="auto"/>
              <w:bottom w:val="single" w:sz="4" w:space="0" w:color="auto"/>
              <w:right w:val="single" w:sz="4" w:space="0" w:color="auto"/>
            </w:tcBorders>
            <w:vAlign w:val="center"/>
            <w:hideMark/>
          </w:tcPr>
          <w:p w:rsidR="008C584C" w:rsidRPr="005D17B2" w:rsidRDefault="008C584C" w:rsidP="00254D53">
            <w:pPr>
              <w:widowControl/>
              <w:spacing w:line="240" w:lineRule="auto"/>
              <w:rPr>
                <w:rFonts w:ascii="宋体" w:hAnsi="宋体" w:cs="宋体"/>
                <w:b/>
                <w:bCs/>
                <w:color w:val="000000"/>
                <w:sz w:val="20"/>
              </w:rPr>
            </w:pPr>
          </w:p>
        </w:tc>
        <w:tc>
          <w:tcPr>
            <w:tcW w:w="6600" w:type="dxa"/>
            <w:tcBorders>
              <w:top w:val="nil"/>
              <w:left w:val="nil"/>
              <w:bottom w:val="single" w:sz="4" w:space="0" w:color="auto"/>
              <w:right w:val="single" w:sz="4" w:space="0" w:color="auto"/>
            </w:tcBorders>
            <w:shd w:val="clear" w:color="000000" w:fill="FFFFFF"/>
            <w:noWrap/>
            <w:vAlign w:val="center"/>
            <w:hideMark/>
          </w:tcPr>
          <w:p w:rsidR="008C584C" w:rsidRPr="005D17B2" w:rsidRDefault="008C584C" w:rsidP="00254D53">
            <w:pPr>
              <w:widowControl/>
              <w:spacing w:line="240" w:lineRule="auto"/>
              <w:rPr>
                <w:rFonts w:ascii="宋体" w:hAnsi="宋体" w:cs="宋体"/>
                <w:color w:val="000000"/>
                <w:sz w:val="20"/>
              </w:rPr>
            </w:pPr>
            <w:r w:rsidRPr="005D17B2">
              <w:rPr>
                <w:rFonts w:ascii="宋体" w:hAnsi="宋体" w:cs="宋体" w:hint="eastAsia"/>
                <w:color w:val="000000"/>
                <w:sz w:val="20"/>
              </w:rPr>
              <w:t>前台业务办理错误（如少办业务、套餐错误或电视牌照方错误等）</w:t>
            </w:r>
          </w:p>
        </w:tc>
      </w:tr>
      <w:tr w:rsidR="008C584C" w:rsidRPr="005D17B2" w:rsidTr="00254D53">
        <w:trPr>
          <w:trHeight w:val="288"/>
        </w:trPr>
        <w:tc>
          <w:tcPr>
            <w:tcW w:w="2720" w:type="dxa"/>
            <w:vMerge/>
            <w:tcBorders>
              <w:top w:val="single" w:sz="4" w:space="0" w:color="auto"/>
              <w:left w:val="single" w:sz="4" w:space="0" w:color="auto"/>
              <w:bottom w:val="single" w:sz="4" w:space="0" w:color="auto"/>
              <w:right w:val="single" w:sz="4" w:space="0" w:color="auto"/>
            </w:tcBorders>
            <w:vAlign w:val="center"/>
            <w:hideMark/>
          </w:tcPr>
          <w:p w:rsidR="008C584C" w:rsidRPr="005D17B2" w:rsidRDefault="008C584C" w:rsidP="00254D53">
            <w:pPr>
              <w:widowControl/>
              <w:spacing w:line="240" w:lineRule="auto"/>
              <w:rPr>
                <w:rFonts w:ascii="宋体" w:hAnsi="宋体" w:cs="宋体"/>
                <w:b/>
                <w:bCs/>
                <w:color w:val="000000"/>
                <w:sz w:val="20"/>
              </w:rPr>
            </w:pPr>
          </w:p>
        </w:tc>
        <w:tc>
          <w:tcPr>
            <w:tcW w:w="6600" w:type="dxa"/>
            <w:tcBorders>
              <w:top w:val="nil"/>
              <w:left w:val="nil"/>
              <w:bottom w:val="single" w:sz="4" w:space="0" w:color="auto"/>
              <w:right w:val="single" w:sz="4" w:space="0" w:color="auto"/>
            </w:tcBorders>
            <w:shd w:val="clear" w:color="000000" w:fill="FFFFFF"/>
            <w:noWrap/>
            <w:vAlign w:val="center"/>
            <w:hideMark/>
          </w:tcPr>
          <w:p w:rsidR="008C584C" w:rsidRPr="005D17B2" w:rsidRDefault="008C584C" w:rsidP="00254D53">
            <w:pPr>
              <w:widowControl/>
              <w:spacing w:line="240" w:lineRule="auto"/>
              <w:rPr>
                <w:rFonts w:ascii="宋体" w:hAnsi="宋体" w:cs="宋体"/>
                <w:color w:val="000000"/>
                <w:sz w:val="20"/>
              </w:rPr>
            </w:pPr>
            <w:r w:rsidRPr="005D17B2">
              <w:rPr>
                <w:rFonts w:ascii="宋体" w:hAnsi="宋体" w:cs="宋体" w:hint="eastAsia"/>
                <w:color w:val="000000"/>
                <w:sz w:val="20"/>
              </w:rPr>
              <w:t>前台营销人员宣传与实际严重不符</w:t>
            </w:r>
          </w:p>
        </w:tc>
      </w:tr>
      <w:tr w:rsidR="008C584C" w:rsidRPr="005D17B2" w:rsidTr="00254D53">
        <w:trPr>
          <w:trHeight w:val="288"/>
        </w:trPr>
        <w:tc>
          <w:tcPr>
            <w:tcW w:w="2720" w:type="dxa"/>
            <w:vMerge/>
            <w:tcBorders>
              <w:top w:val="single" w:sz="4" w:space="0" w:color="auto"/>
              <w:left w:val="single" w:sz="4" w:space="0" w:color="auto"/>
              <w:bottom w:val="single" w:sz="4" w:space="0" w:color="auto"/>
              <w:right w:val="single" w:sz="4" w:space="0" w:color="auto"/>
            </w:tcBorders>
            <w:vAlign w:val="center"/>
            <w:hideMark/>
          </w:tcPr>
          <w:p w:rsidR="008C584C" w:rsidRPr="005D17B2" w:rsidRDefault="008C584C" w:rsidP="00254D53">
            <w:pPr>
              <w:widowControl/>
              <w:spacing w:line="240" w:lineRule="auto"/>
              <w:rPr>
                <w:rFonts w:ascii="宋体" w:hAnsi="宋体" w:cs="宋体"/>
                <w:b/>
                <w:bCs/>
                <w:color w:val="000000"/>
                <w:sz w:val="20"/>
              </w:rPr>
            </w:pPr>
          </w:p>
        </w:tc>
        <w:tc>
          <w:tcPr>
            <w:tcW w:w="6600" w:type="dxa"/>
            <w:tcBorders>
              <w:top w:val="nil"/>
              <w:left w:val="nil"/>
              <w:bottom w:val="single" w:sz="4" w:space="0" w:color="auto"/>
              <w:right w:val="single" w:sz="4" w:space="0" w:color="auto"/>
            </w:tcBorders>
            <w:shd w:val="clear" w:color="000000" w:fill="FFFFFF"/>
            <w:noWrap/>
            <w:vAlign w:val="center"/>
            <w:hideMark/>
          </w:tcPr>
          <w:p w:rsidR="008C584C" w:rsidRPr="005D17B2" w:rsidRDefault="008C584C" w:rsidP="00254D53">
            <w:pPr>
              <w:widowControl/>
              <w:spacing w:line="240" w:lineRule="auto"/>
              <w:rPr>
                <w:rFonts w:ascii="宋体" w:hAnsi="宋体" w:cs="宋体"/>
                <w:color w:val="000000"/>
                <w:sz w:val="20"/>
              </w:rPr>
            </w:pPr>
            <w:r w:rsidRPr="005D17B2">
              <w:rPr>
                <w:rFonts w:ascii="宋体" w:hAnsi="宋体" w:cs="宋体" w:hint="eastAsia"/>
                <w:color w:val="000000"/>
                <w:sz w:val="20"/>
              </w:rPr>
              <w:t>前台提供的客户联系人和联系方式错误</w:t>
            </w:r>
          </w:p>
        </w:tc>
      </w:tr>
      <w:tr w:rsidR="008C584C" w:rsidRPr="005D17B2" w:rsidTr="00254D53">
        <w:trPr>
          <w:trHeight w:val="288"/>
        </w:trPr>
        <w:tc>
          <w:tcPr>
            <w:tcW w:w="2720" w:type="dxa"/>
            <w:tcBorders>
              <w:top w:val="nil"/>
              <w:left w:val="single" w:sz="4" w:space="0" w:color="auto"/>
              <w:bottom w:val="single" w:sz="4" w:space="0" w:color="auto"/>
              <w:right w:val="single" w:sz="4" w:space="0" w:color="auto"/>
            </w:tcBorders>
            <w:shd w:val="clear" w:color="000000" w:fill="FFFFFF"/>
            <w:vAlign w:val="center"/>
            <w:hideMark/>
          </w:tcPr>
          <w:p w:rsidR="008C584C" w:rsidRPr="005D17B2" w:rsidRDefault="008C584C" w:rsidP="00254D53">
            <w:pPr>
              <w:widowControl/>
              <w:spacing w:line="240" w:lineRule="auto"/>
              <w:jc w:val="center"/>
              <w:rPr>
                <w:rFonts w:ascii="宋体" w:hAnsi="宋体" w:cs="宋体"/>
                <w:b/>
                <w:bCs/>
                <w:color w:val="000000"/>
                <w:sz w:val="20"/>
              </w:rPr>
            </w:pPr>
            <w:r w:rsidRPr="005D17B2">
              <w:rPr>
                <w:rFonts w:ascii="宋体" w:hAnsi="宋体" w:cs="宋体" w:hint="eastAsia"/>
                <w:b/>
                <w:bCs/>
                <w:color w:val="000000"/>
                <w:sz w:val="20"/>
              </w:rPr>
              <w:t>网络原因，资源配置退BOSS</w:t>
            </w:r>
          </w:p>
        </w:tc>
        <w:tc>
          <w:tcPr>
            <w:tcW w:w="6600" w:type="dxa"/>
            <w:tcBorders>
              <w:top w:val="nil"/>
              <w:left w:val="nil"/>
              <w:bottom w:val="single" w:sz="4" w:space="0" w:color="auto"/>
              <w:right w:val="single" w:sz="4" w:space="0" w:color="auto"/>
            </w:tcBorders>
            <w:shd w:val="clear" w:color="000000" w:fill="FFFFFF"/>
            <w:vAlign w:val="center"/>
            <w:hideMark/>
          </w:tcPr>
          <w:p w:rsidR="008C584C" w:rsidRPr="005D17B2" w:rsidRDefault="008C584C" w:rsidP="00254D53">
            <w:pPr>
              <w:widowControl/>
              <w:spacing w:line="240" w:lineRule="auto"/>
              <w:rPr>
                <w:rFonts w:ascii="宋体" w:hAnsi="宋体" w:cs="宋体"/>
                <w:color w:val="000000"/>
                <w:sz w:val="20"/>
              </w:rPr>
            </w:pPr>
            <w:r w:rsidRPr="005D17B2">
              <w:rPr>
                <w:rFonts w:ascii="宋体" w:hAnsi="宋体" w:cs="宋体" w:hint="eastAsia"/>
                <w:color w:val="000000"/>
                <w:sz w:val="20"/>
              </w:rPr>
              <w:t>装机地址在资管系统中，但实际未覆盖，不能安装</w:t>
            </w:r>
          </w:p>
        </w:tc>
      </w:tr>
      <w:tr w:rsidR="008C584C" w:rsidRPr="005D17B2" w:rsidTr="00254D53">
        <w:trPr>
          <w:trHeight w:val="288"/>
        </w:trPr>
        <w:tc>
          <w:tcPr>
            <w:tcW w:w="2720" w:type="dxa"/>
            <w:vMerge w:val="restart"/>
            <w:tcBorders>
              <w:top w:val="nil"/>
              <w:left w:val="single" w:sz="4" w:space="0" w:color="auto"/>
              <w:bottom w:val="single" w:sz="4" w:space="0" w:color="auto"/>
              <w:right w:val="single" w:sz="4" w:space="0" w:color="auto"/>
            </w:tcBorders>
            <w:shd w:val="clear" w:color="000000" w:fill="FFFFFF"/>
            <w:vAlign w:val="center"/>
            <w:hideMark/>
          </w:tcPr>
          <w:p w:rsidR="008C584C" w:rsidRPr="005D17B2" w:rsidRDefault="008C584C" w:rsidP="00254D53">
            <w:pPr>
              <w:widowControl/>
              <w:spacing w:line="240" w:lineRule="auto"/>
              <w:jc w:val="center"/>
              <w:rPr>
                <w:rFonts w:ascii="宋体" w:hAnsi="宋体" w:cs="宋体"/>
                <w:b/>
                <w:bCs/>
                <w:color w:val="000000"/>
                <w:sz w:val="20"/>
              </w:rPr>
            </w:pPr>
            <w:r w:rsidRPr="005D17B2">
              <w:rPr>
                <w:rFonts w:ascii="宋体" w:hAnsi="宋体" w:cs="宋体" w:hint="eastAsia"/>
                <w:b/>
                <w:bCs/>
                <w:color w:val="000000"/>
                <w:sz w:val="20"/>
              </w:rPr>
              <w:t>建设原因，资源配置退BOSS</w:t>
            </w:r>
          </w:p>
        </w:tc>
        <w:tc>
          <w:tcPr>
            <w:tcW w:w="6600" w:type="dxa"/>
            <w:tcBorders>
              <w:top w:val="nil"/>
              <w:left w:val="nil"/>
              <w:bottom w:val="single" w:sz="4" w:space="0" w:color="auto"/>
              <w:right w:val="single" w:sz="4" w:space="0" w:color="auto"/>
            </w:tcBorders>
            <w:shd w:val="clear" w:color="000000" w:fill="FFFFFF"/>
            <w:vAlign w:val="center"/>
            <w:hideMark/>
          </w:tcPr>
          <w:p w:rsidR="008C584C" w:rsidRPr="005D17B2" w:rsidRDefault="008C584C" w:rsidP="00254D53">
            <w:pPr>
              <w:widowControl/>
              <w:spacing w:line="240" w:lineRule="auto"/>
              <w:rPr>
                <w:rFonts w:ascii="宋体" w:hAnsi="宋体" w:cs="宋体"/>
                <w:color w:val="000000"/>
                <w:sz w:val="20"/>
              </w:rPr>
            </w:pPr>
            <w:r w:rsidRPr="005D17B2">
              <w:rPr>
                <w:rFonts w:ascii="宋体" w:hAnsi="宋体" w:cs="宋体" w:hint="eastAsia"/>
                <w:color w:val="000000"/>
                <w:sz w:val="20"/>
              </w:rPr>
              <w:t>无路由（如跨路无附挂、箱体布放位置不合理等）</w:t>
            </w:r>
          </w:p>
        </w:tc>
      </w:tr>
      <w:tr w:rsidR="008C584C" w:rsidRPr="005D17B2" w:rsidTr="00254D53">
        <w:trPr>
          <w:trHeight w:val="288"/>
        </w:trPr>
        <w:tc>
          <w:tcPr>
            <w:tcW w:w="2720" w:type="dxa"/>
            <w:vMerge/>
            <w:tcBorders>
              <w:top w:val="nil"/>
              <w:left w:val="single" w:sz="4" w:space="0" w:color="auto"/>
              <w:bottom w:val="single" w:sz="4" w:space="0" w:color="auto"/>
              <w:right w:val="single" w:sz="4" w:space="0" w:color="auto"/>
            </w:tcBorders>
            <w:vAlign w:val="center"/>
            <w:hideMark/>
          </w:tcPr>
          <w:p w:rsidR="008C584C" w:rsidRPr="005D17B2" w:rsidRDefault="008C584C" w:rsidP="00254D53">
            <w:pPr>
              <w:widowControl/>
              <w:spacing w:line="240" w:lineRule="auto"/>
              <w:rPr>
                <w:rFonts w:ascii="宋体" w:hAnsi="宋体" w:cs="宋体"/>
                <w:b/>
                <w:bCs/>
                <w:color w:val="000000"/>
                <w:sz w:val="20"/>
              </w:rPr>
            </w:pPr>
          </w:p>
        </w:tc>
        <w:tc>
          <w:tcPr>
            <w:tcW w:w="6600" w:type="dxa"/>
            <w:tcBorders>
              <w:top w:val="nil"/>
              <w:left w:val="nil"/>
              <w:bottom w:val="single" w:sz="4" w:space="0" w:color="auto"/>
              <w:right w:val="single" w:sz="4" w:space="0" w:color="auto"/>
            </w:tcBorders>
            <w:shd w:val="clear" w:color="000000" w:fill="FFFFFF"/>
            <w:vAlign w:val="center"/>
            <w:hideMark/>
          </w:tcPr>
          <w:p w:rsidR="008C584C" w:rsidRPr="005D17B2" w:rsidRDefault="008C584C" w:rsidP="00254D53">
            <w:pPr>
              <w:widowControl/>
              <w:spacing w:line="240" w:lineRule="auto"/>
              <w:rPr>
                <w:rFonts w:ascii="宋体" w:hAnsi="宋体" w:cs="宋体"/>
                <w:color w:val="000000"/>
                <w:sz w:val="20"/>
              </w:rPr>
            </w:pPr>
            <w:r w:rsidRPr="005D17B2">
              <w:rPr>
                <w:rFonts w:ascii="宋体" w:hAnsi="宋体" w:cs="宋体" w:hint="eastAsia"/>
                <w:color w:val="000000"/>
                <w:sz w:val="20"/>
              </w:rPr>
              <w:t>开发商投资新建的小区户线不通且无法穿线</w:t>
            </w:r>
          </w:p>
        </w:tc>
      </w:tr>
      <w:tr w:rsidR="008C584C" w:rsidRPr="005D17B2" w:rsidTr="00254D53">
        <w:trPr>
          <w:trHeight w:val="288"/>
        </w:trPr>
        <w:tc>
          <w:tcPr>
            <w:tcW w:w="2720" w:type="dxa"/>
            <w:vMerge/>
            <w:tcBorders>
              <w:top w:val="nil"/>
              <w:left w:val="single" w:sz="4" w:space="0" w:color="auto"/>
              <w:bottom w:val="single" w:sz="4" w:space="0" w:color="auto"/>
              <w:right w:val="single" w:sz="4" w:space="0" w:color="auto"/>
            </w:tcBorders>
            <w:vAlign w:val="center"/>
            <w:hideMark/>
          </w:tcPr>
          <w:p w:rsidR="008C584C" w:rsidRPr="005D17B2" w:rsidRDefault="008C584C" w:rsidP="00254D53">
            <w:pPr>
              <w:widowControl/>
              <w:spacing w:line="240" w:lineRule="auto"/>
              <w:rPr>
                <w:rFonts w:ascii="宋体" w:hAnsi="宋体" w:cs="宋体"/>
                <w:b/>
                <w:bCs/>
                <w:color w:val="000000"/>
                <w:sz w:val="20"/>
              </w:rPr>
            </w:pPr>
          </w:p>
        </w:tc>
        <w:tc>
          <w:tcPr>
            <w:tcW w:w="6600" w:type="dxa"/>
            <w:tcBorders>
              <w:top w:val="nil"/>
              <w:left w:val="nil"/>
              <w:bottom w:val="single" w:sz="4" w:space="0" w:color="auto"/>
              <w:right w:val="single" w:sz="4" w:space="0" w:color="auto"/>
            </w:tcBorders>
            <w:shd w:val="clear" w:color="000000" w:fill="FFFFFF"/>
            <w:vAlign w:val="center"/>
            <w:hideMark/>
          </w:tcPr>
          <w:p w:rsidR="008C584C" w:rsidRPr="005D17B2" w:rsidRDefault="008C584C" w:rsidP="00254D53">
            <w:pPr>
              <w:widowControl/>
              <w:spacing w:line="240" w:lineRule="auto"/>
              <w:rPr>
                <w:rFonts w:ascii="宋体" w:hAnsi="宋体" w:cs="宋体"/>
                <w:color w:val="000000"/>
                <w:sz w:val="20"/>
              </w:rPr>
            </w:pPr>
            <w:r w:rsidRPr="005D17B2">
              <w:rPr>
                <w:rFonts w:ascii="宋体" w:hAnsi="宋体" w:cs="宋体" w:hint="eastAsia"/>
                <w:color w:val="000000"/>
                <w:sz w:val="20"/>
              </w:rPr>
              <w:t>老旧小区共建共享线路不通且无法穿线</w:t>
            </w:r>
          </w:p>
        </w:tc>
      </w:tr>
      <w:tr w:rsidR="008C584C" w:rsidRPr="005D17B2" w:rsidTr="00254D53">
        <w:trPr>
          <w:trHeight w:val="288"/>
        </w:trPr>
        <w:tc>
          <w:tcPr>
            <w:tcW w:w="2720" w:type="dxa"/>
            <w:vMerge/>
            <w:tcBorders>
              <w:top w:val="nil"/>
              <w:left w:val="single" w:sz="4" w:space="0" w:color="auto"/>
              <w:bottom w:val="single" w:sz="4" w:space="0" w:color="auto"/>
              <w:right w:val="single" w:sz="4" w:space="0" w:color="auto"/>
            </w:tcBorders>
            <w:vAlign w:val="center"/>
            <w:hideMark/>
          </w:tcPr>
          <w:p w:rsidR="008C584C" w:rsidRPr="005D17B2" w:rsidRDefault="008C584C" w:rsidP="00254D53">
            <w:pPr>
              <w:widowControl/>
              <w:spacing w:line="240" w:lineRule="auto"/>
              <w:rPr>
                <w:rFonts w:ascii="宋体" w:hAnsi="宋体" w:cs="宋体"/>
                <w:b/>
                <w:bCs/>
                <w:color w:val="000000"/>
                <w:sz w:val="20"/>
              </w:rPr>
            </w:pPr>
          </w:p>
        </w:tc>
        <w:tc>
          <w:tcPr>
            <w:tcW w:w="6600" w:type="dxa"/>
            <w:tcBorders>
              <w:top w:val="nil"/>
              <w:left w:val="nil"/>
              <w:bottom w:val="single" w:sz="4" w:space="0" w:color="auto"/>
              <w:right w:val="single" w:sz="4" w:space="0" w:color="auto"/>
            </w:tcBorders>
            <w:shd w:val="clear" w:color="000000" w:fill="FFFFFF"/>
            <w:vAlign w:val="center"/>
            <w:hideMark/>
          </w:tcPr>
          <w:p w:rsidR="008C584C" w:rsidRPr="005D17B2" w:rsidRDefault="008C584C" w:rsidP="00254D53">
            <w:pPr>
              <w:widowControl/>
              <w:spacing w:line="240" w:lineRule="auto"/>
              <w:rPr>
                <w:rFonts w:ascii="宋体" w:hAnsi="宋体" w:cs="宋体"/>
                <w:color w:val="000000"/>
                <w:sz w:val="20"/>
              </w:rPr>
            </w:pPr>
            <w:r w:rsidRPr="005D17B2">
              <w:rPr>
                <w:rFonts w:ascii="宋体" w:hAnsi="宋体" w:cs="宋体" w:hint="eastAsia"/>
                <w:color w:val="000000"/>
                <w:sz w:val="20"/>
              </w:rPr>
              <w:t>工程未完工</w:t>
            </w:r>
          </w:p>
        </w:tc>
      </w:tr>
      <w:tr w:rsidR="008C584C" w:rsidRPr="005D17B2" w:rsidTr="00254D53">
        <w:trPr>
          <w:trHeight w:val="288"/>
        </w:trPr>
        <w:tc>
          <w:tcPr>
            <w:tcW w:w="2720" w:type="dxa"/>
            <w:vMerge w:val="restart"/>
            <w:tcBorders>
              <w:top w:val="nil"/>
              <w:left w:val="single" w:sz="4" w:space="0" w:color="auto"/>
              <w:bottom w:val="single" w:sz="4" w:space="0" w:color="auto"/>
              <w:right w:val="single" w:sz="4" w:space="0" w:color="auto"/>
            </w:tcBorders>
            <w:shd w:val="clear" w:color="000000" w:fill="FFFFFF"/>
            <w:vAlign w:val="center"/>
            <w:hideMark/>
          </w:tcPr>
          <w:p w:rsidR="008C584C" w:rsidRPr="005D17B2" w:rsidRDefault="008C584C" w:rsidP="00254D53">
            <w:pPr>
              <w:widowControl/>
              <w:spacing w:line="240" w:lineRule="auto"/>
              <w:jc w:val="center"/>
              <w:rPr>
                <w:rFonts w:ascii="宋体" w:hAnsi="宋体" w:cs="宋体"/>
                <w:b/>
                <w:bCs/>
                <w:color w:val="000000"/>
                <w:sz w:val="20"/>
              </w:rPr>
            </w:pPr>
            <w:r w:rsidRPr="005D17B2">
              <w:rPr>
                <w:rFonts w:ascii="宋体" w:hAnsi="宋体" w:cs="宋体" w:hint="eastAsia"/>
                <w:b/>
                <w:bCs/>
                <w:color w:val="000000"/>
                <w:sz w:val="20"/>
              </w:rPr>
              <w:t>其他原因，资源配置退BOSS</w:t>
            </w:r>
          </w:p>
        </w:tc>
        <w:tc>
          <w:tcPr>
            <w:tcW w:w="6600" w:type="dxa"/>
            <w:tcBorders>
              <w:top w:val="nil"/>
              <w:left w:val="nil"/>
              <w:bottom w:val="single" w:sz="4" w:space="0" w:color="auto"/>
              <w:right w:val="single" w:sz="4" w:space="0" w:color="auto"/>
            </w:tcBorders>
            <w:shd w:val="clear" w:color="000000" w:fill="FFFFFF"/>
            <w:vAlign w:val="center"/>
            <w:hideMark/>
          </w:tcPr>
          <w:p w:rsidR="008C584C" w:rsidRPr="005D17B2" w:rsidRDefault="008C584C" w:rsidP="00254D53">
            <w:pPr>
              <w:widowControl/>
              <w:spacing w:line="240" w:lineRule="auto"/>
              <w:rPr>
                <w:rFonts w:ascii="宋体" w:hAnsi="宋体" w:cs="宋体"/>
                <w:color w:val="000000"/>
                <w:sz w:val="20"/>
              </w:rPr>
            </w:pPr>
            <w:r w:rsidRPr="005D17B2">
              <w:rPr>
                <w:rFonts w:ascii="宋体" w:hAnsi="宋体" w:cs="宋体" w:hint="eastAsia"/>
                <w:color w:val="000000"/>
                <w:sz w:val="20"/>
              </w:rPr>
              <w:t>自建测试单</w:t>
            </w:r>
          </w:p>
        </w:tc>
      </w:tr>
      <w:tr w:rsidR="008C584C" w:rsidRPr="005D17B2" w:rsidTr="00254D53">
        <w:trPr>
          <w:trHeight w:val="288"/>
        </w:trPr>
        <w:tc>
          <w:tcPr>
            <w:tcW w:w="2720" w:type="dxa"/>
            <w:vMerge/>
            <w:tcBorders>
              <w:top w:val="nil"/>
              <w:left w:val="single" w:sz="4" w:space="0" w:color="auto"/>
              <w:bottom w:val="single" w:sz="4" w:space="0" w:color="auto"/>
              <w:right w:val="single" w:sz="4" w:space="0" w:color="auto"/>
            </w:tcBorders>
            <w:vAlign w:val="center"/>
            <w:hideMark/>
          </w:tcPr>
          <w:p w:rsidR="008C584C" w:rsidRPr="005D17B2" w:rsidRDefault="008C584C" w:rsidP="00254D53">
            <w:pPr>
              <w:widowControl/>
              <w:spacing w:line="240" w:lineRule="auto"/>
              <w:rPr>
                <w:rFonts w:ascii="宋体" w:hAnsi="宋体" w:cs="宋体"/>
                <w:b/>
                <w:bCs/>
                <w:color w:val="000000"/>
                <w:sz w:val="20"/>
              </w:rPr>
            </w:pPr>
          </w:p>
        </w:tc>
        <w:tc>
          <w:tcPr>
            <w:tcW w:w="6600" w:type="dxa"/>
            <w:tcBorders>
              <w:top w:val="nil"/>
              <w:left w:val="nil"/>
              <w:bottom w:val="single" w:sz="4" w:space="0" w:color="auto"/>
              <w:right w:val="single" w:sz="4" w:space="0" w:color="auto"/>
            </w:tcBorders>
            <w:shd w:val="clear" w:color="000000" w:fill="FFFFFF"/>
            <w:vAlign w:val="center"/>
            <w:hideMark/>
          </w:tcPr>
          <w:p w:rsidR="008C584C" w:rsidRPr="005D17B2" w:rsidRDefault="008C584C" w:rsidP="00254D53">
            <w:pPr>
              <w:widowControl/>
              <w:spacing w:line="240" w:lineRule="auto"/>
              <w:rPr>
                <w:rFonts w:ascii="宋体" w:hAnsi="宋体" w:cs="宋体"/>
                <w:color w:val="000000"/>
                <w:sz w:val="20"/>
              </w:rPr>
            </w:pPr>
            <w:r w:rsidRPr="005D17B2">
              <w:rPr>
                <w:rFonts w:ascii="宋体" w:hAnsi="宋体" w:cs="宋体" w:hint="eastAsia"/>
                <w:color w:val="000000"/>
                <w:sz w:val="20"/>
              </w:rPr>
              <w:t>其他</w:t>
            </w:r>
          </w:p>
        </w:tc>
      </w:tr>
    </w:tbl>
    <w:p w:rsidR="008C584C" w:rsidRPr="00543EA6" w:rsidRDefault="008C584C" w:rsidP="008C584C">
      <w:pPr>
        <w:pStyle w:val="6"/>
      </w:pPr>
      <w:bookmarkStart w:id="3558" w:name="_Toc130156324"/>
      <w:r w:rsidRPr="00543EA6">
        <w:rPr>
          <w:rFonts w:hint="eastAsia"/>
        </w:rPr>
        <w:t>退单</w:t>
      </w:r>
      <w:r w:rsidRPr="00543EA6">
        <w:rPr>
          <w:rFonts w:hint="eastAsia"/>
        </w:rPr>
        <w:t xml:space="preserve"> </w:t>
      </w:r>
      <w:r w:rsidRPr="00543EA6">
        <w:t>BOSS</w:t>
      </w:r>
      <w:r w:rsidRPr="00543EA6">
        <w:t>工单资源撤销通知</w:t>
      </w:r>
      <w:bookmarkEnd w:id="3558"/>
    </w:p>
    <w:p w:rsidR="008C584C" w:rsidRDefault="008C584C" w:rsidP="008C584C">
      <w:pPr>
        <w:pStyle w:val="affff7"/>
      </w:pPr>
      <w:r>
        <w:rPr>
          <w:rFonts w:cs="宋体"/>
          <w:color w:val="000000"/>
          <w:kern w:val="0"/>
        </w:rPr>
        <w:lastRenderedPageBreak/>
        <w:t>综调开通工单撤单</w:t>
      </w:r>
      <w:r>
        <w:rPr>
          <w:rFonts w:cs="宋体" w:hint="eastAsia"/>
          <w:color w:val="000000"/>
          <w:kern w:val="0"/>
        </w:rPr>
        <w:t>时</w:t>
      </w:r>
      <w:r>
        <w:rPr>
          <w:rFonts w:cs="宋体"/>
          <w:color w:val="000000"/>
          <w:kern w:val="0"/>
        </w:rPr>
        <w:t>，</w:t>
      </w:r>
      <w:r>
        <w:rPr>
          <w:rFonts w:cs="宋体" w:hint="eastAsia"/>
          <w:color w:val="000000"/>
          <w:kern w:val="0"/>
        </w:rPr>
        <w:t>调用</w:t>
      </w:r>
      <w:r>
        <w:rPr>
          <w:rFonts w:cs="宋体"/>
          <w:color w:val="000000"/>
          <w:kern w:val="0"/>
        </w:rPr>
        <w:t>接口来</w:t>
      </w:r>
      <w:r>
        <w:rPr>
          <w:rFonts w:cs="宋体" w:hint="eastAsia"/>
          <w:color w:val="000000"/>
          <w:kern w:val="0"/>
        </w:rPr>
        <w:t>通知</w:t>
      </w:r>
      <w:r>
        <w:rPr>
          <w:rFonts w:cs="宋体"/>
          <w:color w:val="000000"/>
          <w:kern w:val="0"/>
        </w:rPr>
        <w:t>综</w:t>
      </w:r>
      <w:r>
        <w:rPr>
          <w:rFonts w:cs="宋体" w:hint="eastAsia"/>
          <w:color w:val="000000"/>
          <w:kern w:val="0"/>
        </w:rPr>
        <w:t>资</w:t>
      </w:r>
      <w:r>
        <w:rPr>
          <w:rFonts w:cs="宋体"/>
          <w:color w:val="000000"/>
          <w:kern w:val="0"/>
        </w:rPr>
        <w:t>做</w:t>
      </w:r>
      <w:r>
        <w:rPr>
          <w:rFonts w:cs="宋体" w:hint="eastAsia"/>
          <w:color w:val="000000"/>
          <w:kern w:val="0"/>
        </w:rPr>
        <w:t>资源</w:t>
      </w:r>
      <w:r>
        <w:rPr>
          <w:rFonts w:cs="宋体"/>
          <w:color w:val="000000"/>
          <w:kern w:val="0"/>
        </w:rPr>
        <w:t>的回退</w:t>
      </w:r>
      <w:r>
        <w:rPr>
          <w:rFonts w:hint="eastAsia"/>
        </w:rPr>
        <w:t>。</w:t>
      </w:r>
    </w:p>
    <w:p w:rsidR="008C584C" w:rsidRDefault="008C584C" w:rsidP="008C584C">
      <w:pPr>
        <w:pStyle w:val="affff7"/>
      </w:pPr>
      <w:r>
        <w:t>接口名称：</w:t>
      </w:r>
      <w:r>
        <w:rPr>
          <w:rFonts w:ascii="宋体" w:hAnsi="宋体"/>
        </w:rPr>
        <w:t>IDM_RMS_</w:t>
      </w:r>
      <w:r>
        <w:t>c</w:t>
      </w:r>
      <w:r>
        <w:rPr>
          <w:rFonts w:hint="eastAsia"/>
        </w:rPr>
        <w:t>ancel</w:t>
      </w:r>
      <w:r>
        <w:t>TaskReq</w:t>
      </w:r>
    </w:p>
    <w:p w:rsidR="008C584C" w:rsidRPr="00397B95" w:rsidRDefault="008C584C" w:rsidP="008C584C">
      <w:pPr>
        <w:spacing w:line="240" w:lineRule="atLeast"/>
        <w:rPr>
          <w:bCs/>
          <w:iCs/>
        </w:rPr>
      </w:pPr>
      <w:r w:rsidRPr="00397B95">
        <w:rPr>
          <w:rFonts w:hint="eastAsia"/>
          <w:b/>
          <w:iCs/>
        </w:rPr>
        <w:t>输入参数</w:t>
      </w:r>
    </w:p>
    <w:tbl>
      <w:tblPr>
        <w:tblW w:w="5000" w:type="pct"/>
        <w:tblLook w:val="0000" w:firstRow="0" w:lastRow="0" w:firstColumn="0" w:lastColumn="0" w:noHBand="0" w:noVBand="0"/>
      </w:tblPr>
      <w:tblGrid>
        <w:gridCol w:w="2235"/>
        <w:gridCol w:w="1385"/>
        <w:gridCol w:w="431"/>
        <w:gridCol w:w="1185"/>
        <w:gridCol w:w="431"/>
        <w:gridCol w:w="1880"/>
        <w:gridCol w:w="1068"/>
      </w:tblGrid>
      <w:tr w:rsidR="008C584C" w:rsidTr="00254D53">
        <w:trPr>
          <w:trHeight w:val="227"/>
        </w:trPr>
        <w:tc>
          <w:tcPr>
            <w:tcW w:w="1297" w:type="pct"/>
            <w:tcBorders>
              <w:top w:val="single" w:sz="8" w:space="0" w:color="auto"/>
              <w:left w:val="single" w:sz="8" w:space="0" w:color="auto"/>
              <w:bottom w:val="single" w:sz="8" w:space="0" w:color="auto"/>
              <w:right w:val="single" w:sz="8" w:space="0" w:color="auto"/>
            </w:tcBorders>
            <w:shd w:val="clear" w:color="auto" w:fill="A6A6A6"/>
            <w:vAlign w:val="center"/>
          </w:tcPr>
          <w:p w:rsidR="008C584C" w:rsidRDefault="008C584C" w:rsidP="00254D53">
            <w:pPr>
              <w:jc w:val="center"/>
              <w:rPr>
                <w:rFonts w:ascii="宋体" w:hAnsi="宋体" w:cs="宋体"/>
                <w:b/>
                <w:sz w:val="21"/>
                <w:szCs w:val="21"/>
              </w:rPr>
            </w:pPr>
            <w:r>
              <w:rPr>
                <w:rFonts w:ascii="宋体" w:hAnsi="宋体" w:cs="宋体" w:hint="eastAsia"/>
                <w:b/>
                <w:sz w:val="21"/>
                <w:szCs w:val="21"/>
              </w:rPr>
              <w:t>节点名称</w:t>
            </w:r>
          </w:p>
        </w:tc>
        <w:tc>
          <w:tcPr>
            <w:tcW w:w="804" w:type="pct"/>
            <w:tcBorders>
              <w:top w:val="single" w:sz="8" w:space="0" w:color="auto"/>
              <w:left w:val="nil"/>
              <w:bottom w:val="single" w:sz="8" w:space="0" w:color="auto"/>
              <w:right w:val="single" w:sz="8" w:space="0" w:color="auto"/>
            </w:tcBorders>
            <w:shd w:val="clear" w:color="auto" w:fill="A6A6A6"/>
            <w:vAlign w:val="center"/>
          </w:tcPr>
          <w:p w:rsidR="008C584C" w:rsidRDefault="008C584C" w:rsidP="00254D53">
            <w:pPr>
              <w:jc w:val="center"/>
              <w:rPr>
                <w:rFonts w:ascii="宋体" w:hAnsi="宋体" w:cs="宋体"/>
                <w:b/>
                <w:sz w:val="21"/>
                <w:szCs w:val="21"/>
              </w:rPr>
            </w:pPr>
            <w:r>
              <w:rPr>
                <w:rFonts w:ascii="宋体" w:hAnsi="宋体" w:cs="宋体" w:hint="eastAsia"/>
                <w:b/>
                <w:sz w:val="21"/>
                <w:szCs w:val="21"/>
              </w:rPr>
              <w:t>父节点名称</w:t>
            </w:r>
          </w:p>
        </w:tc>
        <w:tc>
          <w:tcPr>
            <w:tcW w:w="250" w:type="pct"/>
            <w:tcBorders>
              <w:top w:val="single" w:sz="8" w:space="0" w:color="auto"/>
              <w:left w:val="nil"/>
              <w:bottom w:val="single" w:sz="8" w:space="0" w:color="auto"/>
              <w:right w:val="single" w:sz="8" w:space="0" w:color="auto"/>
            </w:tcBorders>
            <w:shd w:val="clear" w:color="auto" w:fill="A6A6A6"/>
            <w:vAlign w:val="center"/>
          </w:tcPr>
          <w:p w:rsidR="008C584C" w:rsidRDefault="008C584C" w:rsidP="00254D53">
            <w:pPr>
              <w:jc w:val="center"/>
              <w:rPr>
                <w:rFonts w:ascii="宋体" w:hAnsi="宋体" w:cs="宋体"/>
                <w:b/>
                <w:sz w:val="21"/>
                <w:szCs w:val="21"/>
              </w:rPr>
            </w:pPr>
            <w:r>
              <w:rPr>
                <w:rFonts w:ascii="宋体" w:hAnsi="宋体" w:cs="宋体" w:hint="eastAsia"/>
                <w:b/>
                <w:sz w:val="21"/>
                <w:szCs w:val="21"/>
              </w:rPr>
              <w:t>约束</w:t>
            </w:r>
          </w:p>
        </w:tc>
        <w:tc>
          <w:tcPr>
            <w:tcW w:w="688" w:type="pct"/>
            <w:tcBorders>
              <w:top w:val="single" w:sz="8" w:space="0" w:color="auto"/>
              <w:left w:val="nil"/>
              <w:bottom w:val="single" w:sz="8" w:space="0" w:color="auto"/>
              <w:right w:val="single" w:sz="8" w:space="0" w:color="auto"/>
            </w:tcBorders>
            <w:shd w:val="clear" w:color="auto" w:fill="A6A6A6"/>
            <w:vAlign w:val="center"/>
          </w:tcPr>
          <w:p w:rsidR="008C584C" w:rsidRDefault="008C584C" w:rsidP="00254D53">
            <w:pPr>
              <w:jc w:val="center"/>
              <w:rPr>
                <w:rFonts w:ascii="宋体" w:hAnsi="宋体" w:cs="宋体"/>
                <w:b/>
                <w:sz w:val="21"/>
                <w:szCs w:val="21"/>
              </w:rPr>
            </w:pPr>
            <w:r>
              <w:rPr>
                <w:rFonts w:ascii="宋体" w:hAnsi="宋体" w:cs="宋体" w:hint="eastAsia"/>
                <w:b/>
                <w:sz w:val="21"/>
                <w:szCs w:val="21"/>
              </w:rPr>
              <w:t>类型</w:t>
            </w:r>
          </w:p>
        </w:tc>
        <w:tc>
          <w:tcPr>
            <w:tcW w:w="250" w:type="pct"/>
            <w:tcBorders>
              <w:top w:val="single" w:sz="8" w:space="0" w:color="auto"/>
              <w:left w:val="nil"/>
              <w:bottom w:val="single" w:sz="8" w:space="0" w:color="auto"/>
              <w:right w:val="single" w:sz="8" w:space="0" w:color="auto"/>
            </w:tcBorders>
            <w:shd w:val="clear" w:color="auto" w:fill="A6A6A6"/>
            <w:vAlign w:val="center"/>
          </w:tcPr>
          <w:p w:rsidR="008C584C" w:rsidRDefault="008C584C" w:rsidP="00254D53">
            <w:pPr>
              <w:jc w:val="center"/>
              <w:rPr>
                <w:rFonts w:ascii="宋体" w:hAnsi="宋体" w:cs="宋体"/>
                <w:b/>
                <w:sz w:val="21"/>
                <w:szCs w:val="21"/>
              </w:rPr>
            </w:pPr>
            <w:r>
              <w:rPr>
                <w:rFonts w:ascii="宋体" w:hAnsi="宋体" w:cs="宋体" w:hint="eastAsia"/>
                <w:b/>
                <w:sz w:val="21"/>
                <w:szCs w:val="21"/>
              </w:rPr>
              <w:t>长度</w:t>
            </w:r>
          </w:p>
        </w:tc>
        <w:tc>
          <w:tcPr>
            <w:tcW w:w="1091" w:type="pct"/>
            <w:tcBorders>
              <w:top w:val="single" w:sz="8" w:space="0" w:color="auto"/>
              <w:left w:val="nil"/>
              <w:bottom w:val="single" w:sz="8" w:space="0" w:color="auto"/>
              <w:right w:val="single" w:sz="8" w:space="0" w:color="auto"/>
            </w:tcBorders>
            <w:shd w:val="clear" w:color="auto" w:fill="A6A6A6"/>
            <w:vAlign w:val="center"/>
          </w:tcPr>
          <w:p w:rsidR="008C584C" w:rsidRDefault="008C584C" w:rsidP="00254D53">
            <w:pPr>
              <w:jc w:val="center"/>
              <w:rPr>
                <w:rFonts w:ascii="宋体" w:hAnsi="宋体" w:cs="宋体"/>
                <w:b/>
                <w:sz w:val="21"/>
                <w:szCs w:val="21"/>
              </w:rPr>
            </w:pPr>
            <w:r>
              <w:rPr>
                <w:rFonts w:ascii="宋体" w:hAnsi="宋体" w:cs="宋体" w:hint="eastAsia"/>
                <w:b/>
                <w:sz w:val="21"/>
                <w:szCs w:val="21"/>
              </w:rPr>
              <w:t>说明</w:t>
            </w:r>
          </w:p>
        </w:tc>
        <w:tc>
          <w:tcPr>
            <w:tcW w:w="620" w:type="pct"/>
            <w:tcBorders>
              <w:top w:val="single" w:sz="8" w:space="0" w:color="auto"/>
              <w:left w:val="nil"/>
              <w:bottom w:val="single" w:sz="8" w:space="0" w:color="auto"/>
              <w:right w:val="single" w:sz="8" w:space="0" w:color="auto"/>
            </w:tcBorders>
            <w:shd w:val="clear" w:color="auto" w:fill="A6A6A6"/>
            <w:vAlign w:val="center"/>
          </w:tcPr>
          <w:p w:rsidR="008C584C" w:rsidRDefault="008C584C" w:rsidP="00254D53">
            <w:pPr>
              <w:jc w:val="center"/>
              <w:rPr>
                <w:rFonts w:ascii="宋体" w:hAnsi="宋体" w:cs="宋体"/>
                <w:b/>
                <w:sz w:val="21"/>
                <w:szCs w:val="21"/>
              </w:rPr>
            </w:pPr>
            <w:r>
              <w:rPr>
                <w:rFonts w:ascii="宋体" w:hAnsi="宋体" w:cs="宋体" w:hint="eastAsia"/>
                <w:b/>
                <w:sz w:val="21"/>
                <w:szCs w:val="21"/>
              </w:rPr>
              <w:t>备注</w:t>
            </w:r>
          </w:p>
        </w:tc>
      </w:tr>
      <w:tr w:rsidR="008C584C" w:rsidTr="00254D53">
        <w:trPr>
          <w:trHeight w:val="525"/>
        </w:trPr>
        <w:tc>
          <w:tcPr>
            <w:tcW w:w="1297" w:type="pct"/>
            <w:tcBorders>
              <w:top w:val="single" w:sz="8" w:space="0" w:color="auto"/>
              <w:left w:val="single" w:sz="8" w:space="0" w:color="auto"/>
              <w:bottom w:val="single" w:sz="8" w:space="0" w:color="auto"/>
              <w:right w:val="single" w:sz="8" w:space="0" w:color="auto"/>
            </w:tcBorders>
            <w:shd w:val="clear" w:color="auto" w:fill="FFFFFF"/>
            <w:vAlign w:val="center"/>
          </w:tcPr>
          <w:p w:rsidR="008C584C" w:rsidRDefault="008C584C" w:rsidP="00254D53">
            <w:pPr>
              <w:jc w:val="both"/>
              <w:rPr>
                <w:rFonts w:ascii="宋体" w:hAnsi="宋体" w:cs="宋体"/>
                <w:color w:val="000000"/>
                <w:sz w:val="21"/>
                <w:szCs w:val="21"/>
                <w:highlight w:val="white"/>
              </w:rPr>
            </w:pPr>
            <w:r>
              <w:rPr>
                <w:rFonts w:ascii="宋体" w:hAnsi="宋体" w:cs="宋体"/>
                <w:color w:val="000000"/>
                <w:sz w:val="21"/>
                <w:szCs w:val="21"/>
                <w:highlight w:val="white"/>
              </w:rPr>
              <w:t>Data</w:t>
            </w:r>
          </w:p>
        </w:tc>
        <w:tc>
          <w:tcPr>
            <w:tcW w:w="804" w:type="pct"/>
            <w:tcBorders>
              <w:top w:val="single" w:sz="8" w:space="0" w:color="auto"/>
              <w:left w:val="nil"/>
              <w:bottom w:val="single" w:sz="8" w:space="0" w:color="auto"/>
              <w:right w:val="single" w:sz="8" w:space="0" w:color="auto"/>
            </w:tcBorders>
            <w:shd w:val="clear" w:color="auto" w:fill="FFFFFF"/>
            <w:vAlign w:val="center"/>
          </w:tcPr>
          <w:p w:rsidR="008C584C" w:rsidRDefault="008C584C" w:rsidP="00254D53">
            <w:pPr>
              <w:jc w:val="both"/>
              <w:rPr>
                <w:rFonts w:ascii="宋体" w:hAnsi="宋体" w:cs="宋体"/>
                <w:color w:val="000000"/>
                <w:sz w:val="21"/>
                <w:szCs w:val="21"/>
                <w:highlight w:val="white"/>
              </w:rPr>
            </w:pPr>
            <w:r>
              <w:rPr>
                <w:rFonts w:ascii="宋体" w:hAnsi="宋体" w:cs="宋体"/>
                <w:color w:val="000000"/>
                <w:sz w:val="21"/>
                <w:szCs w:val="21"/>
                <w:highlight w:val="white"/>
              </w:rPr>
              <w:t>-</w:t>
            </w:r>
          </w:p>
        </w:tc>
        <w:tc>
          <w:tcPr>
            <w:tcW w:w="250" w:type="pct"/>
            <w:tcBorders>
              <w:top w:val="single" w:sz="8" w:space="0" w:color="auto"/>
              <w:left w:val="nil"/>
              <w:bottom w:val="single" w:sz="8" w:space="0" w:color="auto"/>
              <w:right w:val="single" w:sz="8" w:space="0" w:color="auto"/>
            </w:tcBorders>
            <w:shd w:val="clear" w:color="auto" w:fill="FFFFFF"/>
            <w:vAlign w:val="center"/>
          </w:tcPr>
          <w:p w:rsidR="008C584C" w:rsidRDefault="008C584C" w:rsidP="00254D53">
            <w:pPr>
              <w:jc w:val="center"/>
              <w:rPr>
                <w:rFonts w:ascii="宋体" w:hAnsi="宋体" w:cs="宋体"/>
                <w:color w:val="000000"/>
                <w:sz w:val="21"/>
                <w:szCs w:val="21"/>
                <w:highlight w:val="white"/>
              </w:rPr>
            </w:pPr>
            <w:r>
              <w:rPr>
                <w:rFonts w:ascii="宋体" w:hAnsi="宋体" w:cs="宋体" w:hint="eastAsia"/>
                <w:color w:val="000000"/>
                <w:sz w:val="21"/>
                <w:szCs w:val="21"/>
                <w:highlight w:val="white"/>
              </w:rPr>
              <w:t>-</w:t>
            </w:r>
          </w:p>
        </w:tc>
        <w:tc>
          <w:tcPr>
            <w:tcW w:w="688" w:type="pct"/>
            <w:tcBorders>
              <w:top w:val="single" w:sz="8" w:space="0" w:color="auto"/>
              <w:left w:val="nil"/>
              <w:bottom w:val="single" w:sz="8" w:space="0" w:color="auto"/>
              <w:right w:val="single" w:sz="8" w:space="0" w:color="auto"/>
            </w:tcBorders>
            <w:shd w:val="clear" w:color="auto" w:fill="FFFFFF"/>
            <w:vAlign w:val="center"/>
          </w:tcPr>
          <w:p w:rsidR="008C584C" w:rsidRDefault="008C584C" w:rsidP="00254D53">
            <w:pPr>
              <w:jc w:val="center"/>
              <w:rPr>
                <w:rFonts w:ascii="宋体" w:hAnsi="宋体" w:cs="宋体"/>
                <w:color w:val="000000"/>
                <w:sz w:val="21"/>
                <w:szCs w:val="21"/>
                <w:highlight w:val="white"/>
              </w:rPr>
            </w:pPr>
            <w:r>
              <w:rPr>
                <w:rFonts w:ascii="宋体" w:hAnsi="宋体" w:cs="宋体" w:hint="eastAsia"/>
                <w:color w:val="000000"/>
                <w:sz w:val="21"/>
                <w:szCs w:val="21"/>
                <w:highlight w:val="white"/>
              </w:rPr>
              <w:t>节点</w:t>
            </w:r>
          </w:p>
        </w:tc>
        <w:tc>
          <w:tcPr>
            <w:tcW w:w="250" w:type="pct"/>
            <w:tcBorders>
              <w:top w:val="single" w:sz="8" w:space="0" w:color="auto"/>
              <w:left w:val="nil"/>
              <w:bottom w:val="single" w:sz="8" w:space="0" w:color="auto"/>
              <w:right w:val="single" w:sz="8" w:space="0" w:color="auto"/>
            </w:tcBorders>
            <w:shd w:val="clear" w:color="auto" w:fill="FFFFFF"/>
            <w:vAlign w:val="center"/>
          </w:tcPr>
          <w:p w:rsidR="008C584C" w:rsidRDefault="008C584C" w:rsidP="00254D53">
            <w:pPr>
              <w:rPr>
                <w:rFonts w:ascii="宋体" w:hAnsi="宋体" w:cs="宋体"/>
                <w:color w:val="000000"/>
                <w:sz w:val="21"/>
                <w:szCs w:val="21"/>
                <w:highlight w:val="white"/>
              </w:rPr>
            </w:pPr>
          </w:p>
        </w:tc>
        <w:tc>
          <w:tcPr>
            <w:tcW w:w="1091" w:type="pct"/>
            <w:tcBorders>
              <w:top w:val="single" w:sz="8" w:space="0" w:color="auto"/>
              <w:left w:val="nil"/>
              <w:bottom w:val="single" w:sz="8" w:space="0" w:color="auto"/>
              <w:right w:val="single" w:sz="8" w:space="0" w:color="auto"/>
            </w:tcBorders>
            <w:shd w:val="clear" w:color="auto" w:fill="FFFFFF"/>
            <w:vAlign w:val="center"/>
          </w:tcPr>
          <w:p w:rsidR="008C584C" w:rsidRDefault="008C584C" w:rsidP="00254D53">
            <w:pPr>
              <w:rPr>
                <w:rFonts w:ascii="宋体" w:hAnsi="宋体" w:cs="宋体"/>
                <w:color w:val="000000"/>
                <w:sz w:val="21"/>
                <w:szCs w:val="21"/>
                <w:highlight w:val="white"/>
              </w:rPr>
            </w:pPr>
          </w:p>
        </w:tc>
        <w:tc>
          <w:tcPr>
            <w:tcW w:w="620" w:type="pct"/>
            <w:tcBorders>
              <w:top w:val="single" w:sz="8" w:space="0" w:color="auto"/>
              <w:left w:val="nil"/>
              <w:bottom w:val="single" w:sz="8" w:space="0" w:color="auto"/>
              <w:right w:val="single" w:sz="8" w:space="0" w:color="auto"/>
            </w:tcBorders>
            <w:shd w:val="clear" w:color="auto" w:fill="FFFFFF"/>
          </w:tcPr>
          <w:p w:rsidR="008C584C" w:rsidRDefault="008C584C" w:rsidP="00254D53">
            <w:pPr>
              <w:rPr>
                <w:rFonts w:ascii="宋体" w:hAnsi="宋体" w:cs="宋体"/>
                <w:color w:val="000000"/>
                <w:sz w:val="21"/>
                <w:szCs w:val="21"/>
                <w:highlight w:val="white"/>
              </w:rPr>
            </w:pPr>
          </w:p>
        </w:tc>
      </w:tr>
      <w:tr w:rsidR="008C584C" w:rsidTr="00254D53">
        <w:trPr>
          <w:trHeight w:val="511"/>
        </w:trPr>
        <w:tc>
          <w:tcPr>
            <w:tcW w:w="1297" w:type="pct"/>
            <w:tcBorders>
              <w:top w:val="single" w:sz="8" w:space="0" w:color="auto"/>
              <w:left w:val="single" w:sz="8" w:space="0" w:color="auto"/>
              <w:bottom w:val="single" w:sz="8" w:space="0" w:color="auto"/>
              <w:right w:val="single" w:sz="8" w:space="0" w:color="auto"/>
            </w:tcBorders>
            <w:shd w:val="clear" w:color="auto" w:fill="FFFFFF"/>
            <w:vAlign w:val="center"/>
          </w:tcPr>
          <w:p w:rsidR="008C584C" w:rsidRDefault="008C584C" w:rsidP="00254D53">
            <w:pPr>
              <w:jc w:val="both"/>
              <w:rPr>
                <w:rFonts w:ascii="宋体" w:hAnsi="宋体" w:cs="宋体"/>
                <w:color w:val="000000"/>
                <w:sz w:val="21"/>
                <w:szCs w:val="21"/>
                <w:highlight w:val="white"/>
              </w:rPr>
            </w:pPr>
            <w:r>
              <w:rPr>
                <w:rFonts w:ascii="宋体" w:hAnsi="宋体" w:cs="宋体"/>
                <w:color w:val="000000"/>
                <w:sz w:val="21"/>
                <w:szCs w:val="21"/>
                <w:highlight w:val="white"/>
              </w:rPr>
              <w:t>Params</w:t>
            </w:r>
          </w:p>
        </w:tc>
        <w:tc>
          <w:tcPr>
            <w:tcW w:w="804" w:type="pct"/>
            <w:tcBorders>
              <w:top w:val="single" w:sz="8" w:space="0" w:color="auto"/>
              <w:left w:val="nil"/>
              <w:bottom w:val="single" w:sz="8" w:space="0" w:color="auto"/>
              <w:right w:val="single" w:sz="8" w:space="0" w:color="auto"/>
            </w:tcBorders>
            <w:shd w:val="clear" w:color="auto" w:fill="FFFFFF"/>
            <w:vAlign w:val="center"/>
          </w:tcPr>
          <w:p w:rsidR="008C584C" w:rsidRDefault="008C584C" w:rsidP="00254D53">
            <w:pPr>
              <w:jc w:val="both"/>
              <w:rPr>
                <w:rFonts w:ascii="宋体" w:hAnsi="宋体" w:cs="宋体"/>
                <w:color w:val="000000"/>
                <w:sz w:val="21"/>
                <w:szCs w:val="21"/>
                <w:highlight w:val="white"/>
              </w:rPr>
            </w:pPr>
            <w:r>
              <w:rPr>
                <w:rFonts w:ascii="宋体" w:hAnsi="宋体" w:cs="宋体"/>
                <w:color w:val="000000"/>
                <w:sz w:val="21"/>
                <w:szCs w:val="21"/>
                <w:highlight w:val="white"/>
              </w:rPr>
              <w:t>Data</w:t>
            </w:r>
          </w:p>
        </w:tc>
        <w:tc>
          <w:tcPr>
            <w:tcW w:w="250" w:type="pct"/>
            <w:tcBorders>
              <w:top w:val="single" w:sz="8" w:space="0" w:color="auto"/>
              <w:left w:val="nil"/>
              <w:bottom w:val="single" w:sz="8" w:space="0" w:color="auto"/>
              <w:right w:val="single" w:sz="8" w:space="0" w:color="auto"/>
            </w:tcBorders>
            <w:shd w:val="clear" w:color="auto" w:fill="FFFFFF"/>
            <w:vAlign w:val="center"/>
          </w:tcPr>
          <w:p w:rsidR="008C584C" w:rsidRDefault="008C584C" w:rsidP="00254D53">
            <w:pPr>
              <w:jc w:val="center"/>
              <w:rPr>
                <w:rFonts w:ascii="宋体" w:hAnsi="宋体" w:cs="宋体"/>
                <w:color w:val="000000"/>
                <w:sz w:val="21"/>
                <w:szCs w:val="21"/>
                <w:highlight w:val="white"/>
              </w:rPr>
            </w:pPr>
            <w:r>
              <w:rPr>
                <w:rFonts w:ascii="宋体" w:hAnsi="宋体" w:cs="宋体" w:hint="eastAsia"/>
                <w:color w:val="000000"/>
                <w:sz w:val="21"/>
                <w:szCs w:val="21"/>
                <w:highlight w:val="white"/>
              </w:rPr>
              <w:t>-</w:t>
            </w:r>
          </w:p>
        </w:tc>
        <w:tc>
          <w:tcPr>
            <w:tcW w:w="688" w:type="pct"/>
            <w:tcBorders>
              <w:top w:val="single" w:sz="8" w:space="0" w:color="auto"/>
              <w:left w:val="nil"/>
              <w:bottom w:val="single" w:sz="8" w:space="0" w:color="auto"/>
              <w:right w:val="single" w:sz="8" w:space="0" w:color="auto"/>
            </w:tcBorders>
            <w:shd w:val="clear" w:color="auto" w:fill="FFFFFF"/>
            <w:vAlign w:val="center"/>
          </w:tcPr>
          <w:p w:rsidR="008C584C" w:rsidRDefault="008C584C" w:rsidP="00254D53">
            <w:pPr>
              <w:jc w:val="center"/>
              <w:rPr>
                <w:rFonts w:ascii="宋体" w:hAnsi="宋体" w:cs="宋体"/>
                <w:color w:val="000000"/>
                <w:sz w:val="21"/>
                <w:szCs w:val="21"/>
                <w:highlight w:val="white"/>
              </w:rPr>
            </w:pPr>
            <w:r>
              <w:rPr>
                <w:rFonts w:ascii="宋体" w:hAnsi="宋体" w:cs="宋体" w:hint="eastAsia"/>
                <w:color w:val="000000"/>
                <w:sz w:val="21"/>
                <w:szCs w:val="21"/>
                <w:highlight w:val="white"/>
              </w:rPr>
              <w:t>节点</w:t>
            </w:r>
          </w:p>
        </w:tc>
        <w:tc>
          <w:tcPr>
            <w:tcW w:w="250" w:type="pct"/>
            <w:tcBorders>
              <w:top w:val="single" w:sz="8" w:space="0" w:color="auto"/>
              <w:left w:val="nil"/>
              <w:bottom w:val="single" w:sz="8" w:space="0" w:color="auto"/>
              <w:right w:val="single" w:sz="8" w:space="0" w:color="auto"/>
            </w:tcBorders>
            <w:shd w:val="clear" w:color="auto" w:fill="FFFFFF"/>
            <w:vAlign w:val="center"/>
          </w:tcPr>
          <w:p w:rsidR="008C584C" w:rsidRDefault="008C584C" w:rsidP="00254D53">
            <w:pPr>
              <w:rPr>
                <w:rFonts w:ascii="宋体" w:hAnsi="宋体" w:cs="宋体"/>
                <w:color w:val="000000"/>
                <w:sz w:val="21"/>
                <w:szCs w:val="21"/>
                <w:highlight w:val="white"/>
              </w:rPr>
            </w:pPr>
          </w:p>
        </w:tc>
        <w:tc>
          <w:tcPr>
            <w:tcW w:w="1091" w:type="pct"/>
            <w:tcBorders>
              <w:top w:val="single" w:sz="8" w:space="0" w:color="auto"/>
              <w:left w:val="nil"/>
              <w:bottom w:val="single" w:sz="8" w:space="0" w:color="auto"/>
              <w:right w:val="single" w:sz="8" w:space="0" w:color="auto"/>
            </w:tcBorders>
            <w:shd w:val="clear" w:color="auto" w:fill="FFFFFF"/>
            <w:vAlign w:val="center"/>
          </w:tcPr>
          <w:p w:rsidR="008C584C" w:rsidRDefault="008C584C" w:rsidP="00254D53">
            <w:pPr>
              <w:rPr>
                <w:rFonts w:ascii="宋体" w:hAnsi="宋体" w:cs="宋体"/>
                <w:color w:val="000000"/>
                <w:sz w:val="21"/>
                <w:szCs w:val="21"/>
                <w:highlight w:val="white"/>
              </w:rPr>
            </w:pPr>
          </w:p>
        </w:tc>
        <w:tc>
          <w:tcPr>
            <w:tcW w:w="620" w:type="pct"/>
            <w:tcBorders>
              <w:top w:val="single" w:sz="8" w:space="0" w:color="auto"/>
              <w:left w:val="nil"/>
              <w:bottom w:val="single" w:sz="8" w:space="0" w:color="auto"/>
              <w:right w:val="single" w:sz="8" w:space="0" w:color="auto"/>
            </w:tcBorders>
            <w:shd w:val="clear" w:color="auto" w:fill="FFFFFF"/>
          </w:tcPr>
          <w:p w:rsidR="008C584C" w:rsidRDefault="008C584C" w:rsidP="00254D53">
            <w:pPr>
              <w:rPr>
                <w:rFonts w:ascii="宋体" w:hAnsi="宋体" w:cs="宋体"/>
                <w:color w:val="000000"/>
                <w:sz w:val="21"/>
                <w:szCs w:val="21"/>
                <w:highlight w:val="white"/>
              </w:rPr>
            </w:pPr>
          </w:p>
        </w:tc>
      </w:tr>
      <w:tr w:rsidR="008C584C" w:rsidTr="00254D53">
        <w:trPr>
          <w:trHeight w:val="227"/>
        </w:trPr>
        <w:tc>
          <w:tcPr>
            <w:tcW w:w="1297" w:type="pct"/>
            <w:tcBorders>
              <w:top w:val="single" w:sz="8" w:space="0" w:color="auto"/>
              <w:left w:val="single" w:sz="8" w:space="0" w:color="auto"/>
              <w:bottom w:val="single" w:sz="8" w:space="0" w:color="auto"/>
              <w:right w:val="single" w:sz="8" w:space="0" w:color="auto"/>
            </w:tcBorders>
            <w:shd w:val="clear" w:color="auto" w:fill="FFFFFF"/>
            <w:vAlign w:val="center"/>
          </w:tcPr>
          <w:p w:rsidR="008C584C" w:rsidRDefault="008C584C" w:rsidP="00254D53">
            <w:pPr>
              <w:jc w:val="both"/>
              <w:rPr>
                <w:rFonts w:ascii="宋体" w:hAnsi="宋体" w:cs="宋体"/>
                <w:color w:val="000000"/>
                <w:sz w:val="21"/>
                <w:szCs w:val="21"/>
                <w:highlight w:val="white"/>
              </w:rPr>
            </w:pPr>
            <w:r>
              <w:rPr>
                <w:rFonts w:ascii="宋体" w:hAnsi="宋体" w:cs="宋体"/>
                <w:color w:val="000000"/>
                <w:sz w:val="21"/>
                <w:szCs w:val="21"/>
                <w:highlight w:val="white"/>
              </w:rPr>
              <w:t>crm_</w:t>
            </w:r>
            <w:r>
              <w:rPr>
                <w:rFonts w:ascii="宋体" w:hAnsi="宋体" w:cs="宋体" w:hint="eastAsia"/>
                <w:color w:val="000000"/>
                <w:sz w:val="21"/>
                <w:szCs w:val="21"/>
                <w:highlight w:val="white"/>
              </w:rPr>
              <w:t>o</w:t>
            </w:r>
            <w:r>
              <w:rPr>
                <w:rFonts w:ascii="宋体" w:hAnsi="宋体" w:cs="宋体"/>
                <w:color w:val="000000"/>
                <w:sz w:val="21"/>
                <w:szCs w:val="21"/>
                <w:highlight w:val="white"/>
              </w:rPr>
              <w:t>rder_id</w:t>
            </w:r>
          </w:p>
        </w:tc>
        <w:tc>
          <w:tcPr>
            <w:tcW w:w="804" w:type="pct"/>
            <w:tcBorders>
              <w:top w:val="single" w:sz="8" w:space="0" w:color="auto"/>
              <w:left w:val="nil"/>
              <w:bottom w:val="single" w:sz="8" w:space="0" w:color="auto"/>
              <w:right w:val="single" w:sz="8" w:space="0" w:color="auto"/>
            </w:tcBorders>
            <w:shd w:val="clear" w:color="auto" w:fill="FFFFFF"/>
          </w:tcPr>
          <w:p w:rsidR="008C584C" w:rsidRDefault="008C584C" w:rsidP="00254D53">
            <w:r>
              <w:rPr>
                <w:rFonts w:ascii="宋体" w:hAnsi="宋体" w:cs="宋体"/>
                <w:color w:val="000000"/>
                <w:sz w:val="21"/>
                <w:szCs w:val="21"/>
                <w:highlight w:val="white"/>
              </w:rPr>
              <w:t>Params</w:t>
            </w:r>
          </w:p>
        </w:tc>
        <w:tc>
          <w:tcPr>
            <w:tcW w:w="250" w:type="pct"/>
            <w:tcBorders>
              <w:top w:val="single" w:sz="8" w:space="0" w:color="auto"/>
              <w:left w:val="nil"/>
              <w:bottom w:val="single" w:sz="8" w:space="0" w:color="auto"/>
              <w:right w:val="single" w:sz="8" w:space="0" w:color="auto"/>
            </w:tcBorders>
            <w:shd w:val="clear" w:color="auto" w:fill="FFFFFF"/>
            <w:vAlign w:val="center"/>
          </w:tcPr>
          <w:p w:rsidR="008C584C" w:rsidRDefault="008C584C" w:rsidP="00254D53">
            <w:pPr>
              <w:jc w:val="center"/>
              <w:rPr>
                <w:rFonts w:ascii="宋体" w:hAnsi="宋体" w:cs="宋体"/>
                <w:color w:val="000000"/>
                <w:sz w:val="21"/>
                <w:szCs w:val="21"/>
                <w:highlight w:val="white"/>
              </w:rPr>
            </w:pPr>
            <w:r>
              <w:rPr>
                <w:rFonts w:ascii="宋体" w:hAnsi="宋体" w:cs="宋体" w:hint="eastAsia"/>
                <w:color w:val="000000"/>
                <w:sz w:val="21"/>
                <w:szCs w:val="21"/>
                <w:highlight w:val="white"/>
              </w:rPr>
              <w:t>Y</w:t>
            </w:r>
          </w:p>
        </w:tc>
        <w:tc>
          <w:tcPr>
            <w:tcW w:w="688" w:type="pct"/>
            <w:tcBorders>
              <w:top w:val="single" w:sz="8" w:space="0" w:color="auto"/>
              <w:left w:val="nil"/>
              <w:bottom w:val="single" w:sz="8" w:space="0" w:color="auto"/>
              <w:right w:val="single" w:sz="8" w:space="0" w:color="auto"/>
            </w:tcBorders>
            <w:shd w:val="clear" w:color="auto" w:fill="FFFFFF"/>
            <w:vAlign w:val="center"/>
          </w:tcPr>
          <w:p w:rsidR="008C584C" w:rsidRDefault="008C584C" w:rsidP="00254D53">
            <w:pPr>
              <w:jc w:val="center"/>
              <w:rPr>
                <w:rFonts w:ascii="宋体" w:hAnsi="宋体" w:cs="宋体"/>
                <w:color w:val="000000"/>
                <w:sz w:val="21"/>
                <w:szCs w:val="21"/>
                <w:highlight w:val="white"/>
              </w:rPr>
            </w:pPr>
            <w:r>
              <w:rPr>
                <w:rFonts w:ascii="宋体" w:hAnsi="宋体" w:cs="宋体" w:hint="eastAsia"/>
                <w:color w:val="000000"/>
                <w:sz w:val="21"/>
                <w:szCs w:val="21"/>
                <w:highlight w:val="white"/>
              </w:rPr>
              <w:t>VARCHAR2</w:t>
            </w:r>
          </w:p>
        </w:tc>
        <w:tc>
          <w:tcPr>
            <w:tcW w:w="250" w:type="pct"/>
            <w:tcBorders>
              <w:top w:val="single" w:sz="8" w:space="0" w:color="auto"/>
              <w:left w:val="nil"/>
              <w:bottom w:val="single" w:sz="8" w:space="0" w:color="auto"/>
              <w:right w:val="single" w:sz="8" w:space="0" w:color="auto"/>
            </w:tcBorders>
            <w:shd w:val="clear" w:color="auto" w:fill="FFFFFF"/>
            <w:vAlign w:val="center"/>
          </w:tcPr>
          <w:p w:rsidR="008C584C" w:rsidRDefault="008C584C" w:rsidP="00254D53">
            <w:pPr>
              <w:rPr>
                <w:rFonts w:ascii="宋体" w:hAnsi="宋体" w:cs="宋体"/>
                <w:color w:val="000000"/>
                <w:sz w:val="21"/>
                <w:szCs w:val="21"/>
                <w:highlight w:val="white"/>
              </w:rPr>
            </w:pPr>
          </w:p>
        </w:tc>
        <w:tc>
          <w:tcPr>
            <w:tcW w:w="1091" w:type="pct"/>
            <w:tcBorders>
              <w:top w:val="single" w:sz="8" w:space="0" w:color="auto"/>
              <w:left w:val="nil"/>
              <w:bottom w:val="single" w:sz="8" w:space="0" w:color="auto"/>
              <w:right w:val="single" w:sz="8" w:space="0" w:color="auto"/>
            </w:tcBorders>
            <w:shd w:val="clear" w:color="auto" w:fill="FFFFFF"/>
            <w:vAlign w:val="center"/>
          </w:tcPr>
          <w:p w:rsidR="008C584C" w:rsidRDefault="008C584C" w:rsidP="00254D53">
            <w:pPr>
              <w:rPr>
                <w:rFonts w:ascii="宋体" w:hAnsi="宋体" w:cs="宋体"/>
                <w:color w:val="000000"/>
                <w:sz w:val="21"/>
                <w:szCs w:val="21"/>
                <w:highlight w:val="white"/>
              </w:rPr>
            </w:pPr>
            <w:r>
              <w:rPr>
                <w:rFonts w:ascii="宋体" w:hAnsi="宋体" w:cs="宋体"/>
                <w:color w:val="000000"/>
                <w:sz w:val="21"/>
                <w:szCs w:val="21"/>
                <w:highlight w:val="white"/>
              </w:rPr>
              <w:t>crm</w:t>
            </w:r>
            <w:r>
              <w:rPr>
                <w:rFonts w:ascii="宋体" w:hAnsi="宋体" w:cs="宋体" w:hint="eastAsia"/>
                <w:color w:val="000000"/>
                <w:sz w:val="21"/>
                <w:szCs w:val="21"/>
                <w:highlight w:val="white"/>
              </w:rPr>
              <w:t>定单</w:t>
            </w:r>
            <w:r>
              <w:rPr>
                <w:rFonts w:ascii="宋体" w:hAnsi="宋体" w:cs="宋体"/>
                <w:color w:val="000000"/>
                <w:sz w:val="21"/>
                <w:szCs w:val="21"/>
                <w:highlight w:val="white"/>
              </w:rPr>
              <w:t>id</w:t>
            </w:r>
          </w:p>
        </w:tc>
        <w:tc>
          <w:tcPr>
            <w:tcW w:w="620" w:type="pct"/>
            <w:tcBorders>
              <w:top w:val="single" w:sz="8" w:space="0" w:color="auto"/>
              <w:left w:val="nil"/>
              <w:bottom w:val="single" w:sz="8" w:space="0" w:color="auto"/>
              <w:right w:val="single" w:sz="8" w:space="0" w:color="auto"/>
            </w:tcBorders>
            <w:shd w:val="clear" w:color="auto" w:fill="FFFFFF"/>
          </w:tcPr>
          <w:p w:rsidR="008C584C" w:rsidRDefault="008C584C" w:rsidP="00254D53">
            <w:pPr>
              <w:rPr>
                <w:rFonts w:ascii="宋体" w:hAnsi="宋体" w:cs="宋体"/>
                <w:color w:val="000000"/>
                <w:sz w:val="21"/>
                <w:szCs w:val="21"/>
                <w:highlight w:val="white"/>
              </w:rPr>
            </w:pPr>
          </w:p>
        </w:tc>
      </w:tr>
      <w:tr w:rsidR="008C584C" w:rsidTr="00254D53">
        <w:trPr>
          <w:trHeight w:val="227"/>
        </w:trPr>
        <w:tc>
          <w:tcPr>
            <w:tcW w:w="1297" w:type="pct"/>
            <w:tcBorders>
              <w:top w:val="single" w:sz="8" w:space="0" w:color="auto"/>
              <w:left w:val="single" w:sz="8" w:space="0" w:color="auto"/>
              <w:bottom w:val="single" w:sz="8" w:space="0" w:color="auto"/>
              <w:right w:val="single" w:sz="8" w:space="0" w:color="auto"/>
            </w:tcBorders>
            <w:shd w:val="clear" w:color="auto" w:fill="FFFFFF"/>
            <w:vAlign w:val="center"/>
          </w:tcPr>
          <w:p w:rsidR="008C584C" w:rsidRDefault="008C584C" w:rsidP="00254D53">
            <w:pPr>
              <w:jc w:val="both"/>
              <w:rPr>
                <w:rFonts w:ascii="宋体" w:hAnsi="宋体" w:cs="宋体"/>
                <w:color w:val="000000"/>
                <w:sz w:val="21"/>
                <w:szCs w:val="21"/>
                <w:highlight w:val="white"/>
              </w:rPr>
            </w:pPr>
            <w:r>
              <w:rPr>
                <w:rFonts w:ascii="宋体" w:hAnsi="宋体" w:cs="宋体"/>
                <w:color w:val="000000"/>
                <w:sz w:val="21"/>
                <w:szCs w:val="21"/>
                <w:highlight w:val="white"/>
              </w:rPr>
              <w:t>cancel_order_reason</w:t>
            </w:r>
          </w:p>
        </w:tc>
        <w:tc>
          <w:tcPr>
            <w:tcW w:w="804" w:type="pct"/>
            <w:tcBorders>
              <w:top w:val="single" w:sz="8" w:space="0" w:color="auto"/>
              <w:left w:val="nil"/>
              <w:bottom w:val="single" w:sz="8" w:space="0" w:color="auto"/>
              <w:right w:val="single" w:sz="8" w:space="0" w:color="auto"/>
            </w:tcBorders>
            <w:shd w:val="clear" w:color="auto" w:fill="FFFFFF"/>
          </w:tcPr>
          <w:p w:rsidR="008C584C" w:rsidRDefault="008C584C" w:rsidP="00254D53">
            <w:r>
              <w:rPr>
                <w:rFonts w:ascii="宋体" w:hAnsi="宋体" w:cs="宋体"/>
                <w:color w:val="000000"/>
                <w:sz w:val="21"/>
                <w:szCs w:val="21"/>
                <w:highlight w:val="white"/>
              </w:rPr>
              <w:t>Params</w:t>
            </w:r>
          </w:p>
        </w:tc>
        <w:tc>
          <w:tcPr>
            <w:tcW w:w="250" w:type="pct"/>
            <w:tcBorders>
              <w:top w:val="single" w:sz="8" w:space="0" w:color="auto"/>
              <w:left w:val="nil"/>
              <w:bottom w:val="single" w:sz="8" w:space="0" w:color="auto"/>
              <w:right w:val="single" w:sz="8" w:space="0" w:color="auto"/>
            </w:tcBorders>
            <w:shd w:val="clear" w:color="auto" w:fill="FFFFFF"/>
            <w:vAlign w:val="center"/>
          </w:tcPr>
          <w:p w:rsidR="008C584C" w:rsidRDefault="008C584C" w:rsidP="00254D53">
            <w:pPr>
              <w:jc w:val="center"/>
              <w:rPr>
                <w:rFonts w:ascii="宋体" w:hAnsi="宋体" w:cs="宋体"/>
                <w:color w:val="000000"/>
                <w:sz w:val="21"/>
                <w:szCs w:val="21"/>
                <w:highlight w:val="white"/>
              </w:rPr>
            </w:pPr>
            <w:r>
              <w:rPr>
                <w:rFonts w:ascii="宋体" w:hAnsi="宋体" w:cs="宋体" w:hint="eastAsia"/>
                <w:color w:val="000000"/>
                <w:sz w:val="21"/>
                <w:szCs w:val="21"/>
                <w:highlight w:val="white"/>
              </w:rPr>
              <w:t>Y</w:t>
            </w:r>
          </w:p>
        </w:tc>
        <w:tc>
          <w:tcPr>
            <w:tcW w:w="688" w:type="pct"/>
            <w:tcBorders>
              <w:top w:val="single" w:sz="8" w:space="0" w:color="auto"/>
              <w:left w:val="nil"/>
              <w:bottom w:val="single" w:sz="8" w:space="0" w:color="auto"/>
              <w:right w:val="single" w:sz="8" w:space="0" w:color="auto"/>
            </w:tcBorders>
            <w:shd w:val="clear" w:color="auto" w:fill="FFFFFF"/>
            <w:vAlign w:val="center"/>
          </w:tcPr>
          <w:p w:rsidR="008C584C" w:rsidRDefault="008C584C" w:rsidP="00254D53">
            <w:pPr>
              <w:jc w:val="center"/>
              <w:rPr>
                <w:rFonts w:ascii="宋体" w:hAnsi="宋体" w:cs="宋体"/>
                <w:color w:val="000000"/>
                <w:sz w:val="21"/>
                <w:szCs w:val="21"/>
                <w:highlight w:val="white"/>
              </w:rPr>
            </w:pPr>
            <w:r>
              <w:rPr>
                <w:rFonts w:ascii="宋体" w:hAnsi="宋体" w:cs="宋体" w:hint="eastAsia"/>
                <w:color w:val="000000"/>
                <w:sz w:val="21"/>
                <w:szCs w:val="21"/>
                <w:highlight w:val="white"/>
              </w:rPr>
              <w:t>VARCHAR2</w:t>
            </w:r>
          </w:p>
        </w:tc>
        <w:tc>
          <w:tcPr>
            <w:tcW w:w="250" w:type="pct"/>
            <w:tcBorders>
              <w:top w:val="single" w:sz="8" w:space="0" w:color="auto"/>
              <w:left w:val="nil"/>
              <w:bottom w:val="single" w:sz="8" w:space="0" w:color="auto"/>
              <w:right w:val="single" w:sz="8" w:space="0" w:color="auto"/>
            </w:tcBorders>
            <w:shd w:val="clear" w:color="auto" w:fill="FFFFFF"/>
            <w:vAlign w:val="center"/>
          </w:tcPr>
          <w:p w:rsidR="008C584C" w:rsidRDefault="008C584C" w:rsidP="00254D53">
            <w:pPr>
              <w:rPr>
                <w:rFonts w:ascii="宋体" w:hAnsi="宋体" w:cs="宋体"/>
                <w:color w:val="000000"/>
                <w:sz w:val="21"/>
                <w:szCs w:val="21"/>
                <w:highlight w:val="white"/>
              </w:rPr>
            </w:pPr>
          </w:p>
        </w:tc>
        <w:tc>
          <w:tcPr>
            <w:tcW w:w="1091" w:type="pct"/>
            <w:tcBorders>
              <w:top w:val="single" w:sz="8" w:space="0" w:color="auto"/>
              <w:left w:val="nil"/>
              <w:bottom w:val="single" w:sz="8" w:space="0" w:color="auto"/>
              <w:right w:val="single" w:sz="8" w:space="0" w:color="auto"/>
            </w:tcBorders>
            <w:shd w:val="clear" w:color="auto" w:fill="FFFFFF"/>
            <w:vAlign w:val="center"/>
          </w:tcPr>
          <w:p w:rsidR="008C584C" w:rsidRDefault="008C584C" w:rsidP="00254D53">
            <w:pPr>
              <w:rPr>
                <w:rFonts w:ascii="宋体" w:hAnsi="宋体" w:cs="宋体"/>
                <w:color w:val="000000"/>
                <w:sz w:val="21"/>
                <w:szCs w:val="21"/>
                <w:highlight w:val="white"/>
              </w:rPr>
            </w:pPr>
            <w:r>
              <w:rPr>
                <w:rFonts w:ascii="宋体" w:hAnsi="宋体" w:cs="宋体" w:hint="eastAsia"/>
                <w:color w:val="000000"/>
                <w:sz w:val="21"/>
                <w:szCs w:val="21"/>
                <w:highlight w:val="white"/>
              </w:rPr>
              <w:t>撤单</w:t>
            </w:r>
            <w:r>
              <w:rPr>
                <w:rFonts w:ascii="宋体" w:hAnsi="宋体" w:cs="宋体"/>
                <w:color w:val="000000"/>
                <w:sz w:val="21"/>
                <w:szCs w:val="21"/>
                <w:highlight w:val="white"/>
              </w:rPr>
              <w:t>原因</w:t>
            </w:r>
          </w:p>
        </w:tc>
        <w:tc>
          <w:tcPr>
            <w:tcW w:w="620" w:type="pct"/>
            <w:tcBorders>
              <w:top w:val="single" w:sz="8" w:space="0" w:color="auto"/>
              <w:left w:val="nil"/>
              <w:bottom w:val="single" w:sz="8" w:space="0" w:color="auto"/>
              <w:right w:val="single" w:sz="8" w:space="0" w:color="auto"/>
            </w:tcBorders>
            <w:shd w:val="clear" w:color="auto" w:fill="FFFFFF"/>
          </w:tcPr>
          <w:p w:rsidR="008C584C" w:rsidRDefault="008C584C" w:rsidP="00254D53">
            <w:pPr>
              <w:rPr>
                <w:rFonts w:ascii="宋体" w:hAnsi="宋体" w:cs="宋体"/>
                <w:color w:val="000000"/>
                <w:sz w:val="21"/>
                <w:szCs w:val="21"/>
                <w:highlight w:val="white"/>
              </w:rPr>
            </w:pPr>
          </w:p>
        </w:tc>
      </w:tr>
      <w:tr w:rsidR="008C584C" w:rsidTr="00254D53">
        <w:trPr>
          <w:trHeight w:val="227"/>
        </w:trPr>
        <w:tc>
          <w:tcPr>
            <w:tcW w:w="1297" w:type="pct"/>
            <w:tcBorders>
              <w:top w:val="single" w:sz="8" w:space="0" w:color="auto"/>
              <w:left w:val="single" w:sz="8" w:space="0" w:color="auto"/>
              <w:bottom w:val="single" w:sz="8" w:space="0" w:color="auto"/>
              <w:right w:val="single" w:sz="8" w:space="0" w:color="auto"/>
            </w:tcBorders>
            <w:shd w:val="clear" w:color="auto" w:fill="FFFFFF"/>
            <w:vAlign w:val="center"/>
          </w:tcPr>
          <w:p w:rsidR="008C584C" w:rsidRDefault="008C584C" w:rsidP="00254D53">
            <w:pPr>
              <w:jc w:val="both"/>
              <w:rPr>
                <w:rFonts w:ascii="宋体" w:hAnsi="宋体" w:cs="宋体"/>
                <w:color w:val="000000"/>
                <w:sz w:val="21"/>
                <w:szCs w:val="21"/>
                <w:highlight w:val="white"/>
              </w:rPr>
            </w:pPr>
            <w:r>
              <w:rPr>
                <w:rFonts w:ascii="宋体" w:hAnsi="宋体" w:cs="宋体"/>
                <w:color w:val="000000"/>
                <w:sz w:val="21"/>
                <w:szCs w:val="21"/>
                <w:highlight w:val="white"/>
              </w:rPr>
              <w:t>product_</w:t>
            </w:r>
            <w:r>
              <w:rPr>
                <w:rFonts w:ascii="宋体" w:hAnsi="宋体" w:cs="宋体" w:hint="eastAsia"/>
                <w:color w:val="000000"/>
                <w:sz w:val="21"/>
                <w:szCs w:val="21"/>
                <w:highlight w:val="white"/>
              </w:rPr>
              <w:t>i</w:t>
            </w:r>
            <w:r>
              <w:rPr>
                <w:rFonts w:ascii="宋体" w:hAnsi="宋体" w:cs="宋体"/>
                <w:color w:val="000000"/>
                <w:sz w:val="21"/>
                <w:szCs w:val="21"/>
                <w:highlight w:val="white"/>
              </w:rPr>
              <w:t>nst_id</w:t>
            </w:r>
          </w:p>
        </w:tc>
        <w:tc>
          <w:tcPr>
            <w:tcW w:w="804" w:type="pct"/>
            <w:tcBorders>
              <w:top w:val="single" w:sz="8" w:space="0" w:color="auto"/>
              <w:left w:val="nil"/>
              <w:bottom w:val="single" w:sz="8" w:space="0" w:color="auto"/>
              <w:right w:val="single" w:sz="8" w:space="0" w:color="auto"/>
            </w:tcBorders>
            <w:shd w:val="clear" w:color="auto" w:fill="FFFFFF"/>
          </w:tcPr>
          <w:p w:rsidR="008C584C" w:rsidRDefault="008C584C" w:rsidP="00254D53">
            <w:r>
              <w:rPr>
                <w:rFonts w:ascii="宋体" w:hAnsi="宋体" w:cs="宋体"/>
                <w:color w:val="000000"/>
                <w:sz w:val="21"/>
                <w:szCs w:val="21"/>
                <w:highlight w:val="white"/>
              </w:rPr>
              <w:t>Params</w:t>
            </w:r>
          </w:p>
        </w:tc>
        <w:tc>
          <w:tcPr>
            <w:tcW w:w="250" w:type="pct"/>
            <w:tcBorders>
              <w:top w:val="single" w:sz="8" w:space="0" w:color="auto"/>
              <w:left w:val="nil"/>
              <w:bottom w:val="single" w:sz="8" w:space="0" w:color="auto"/>
              <w:right w:val="single" w:sz="8" w:space="0" w:color="auto"/>
            </w:tcBorders>
            <w:shd w:val="clear" w:color="auto" w:fill="FFFFFF"/>
            <w:vAlign w:val="center"/>
          </w:tcPr>
          <w:p w:rsidR="008C584C" w:rsidRDefault="008C584C" w:rsidP="00254D53">
            <w:pPr>
              <w:jc w:val="center"/>
              <w:rPr>
                <w:rFonts w:ascii="宋体" w:hAnsi="宋体" w:cs="宋体"/>
                <w:color w:val="000000"/>
                <w:sz w:val="21"/>
                <w:szCs w:val="21"/>
                <w:highlight w:val="white"/>
              </w:rPr>
            </w:pPr>
            <w:r>
              <w:rPr>
                <w:rFonts w:ascii="宋体" w:hAnsi="宋体" w:cs="宋体" w:hint="eastAsia"/>
                <w:color w:val="000000"/>
                <w:sz w:val="21"/>
                <w:szCs w:val="21"/>
                <w:highlight w:val="white"/>
              </w:rPr>
              <w:t>Y</w:t>
            </w:r>
          </w:p>
        </w:tc>
        <w:tc>
          <w:tcPr>
            <w:tcW w:w="688" w:type="pct"/>
            <w:tcBorders>
              <w:top w:val="single" w:sz="8" w:space="0" w:color="auto"/>
              <w:left w:val="nil"/>
              <w:bottom w:val="single" w:sz="8" w:space="0" w:color="auto"/>
              <w:right w:val="single" w:sz="8" w:space="0" w:color="auto"/>
            </w:tcBorders>
            <w:shd w:val="clear" w:color="auto" w:fill="FFFFFF"/>
            <w:vAlign w:val="center"/>
          </w:tcPr>
          <w:p w:rsidR="008C584C" w:rsidRDefault="008C584C" w:rsidP="00254D53">
            <w:pPr>
              <w:jc w:val="center"/>
              <w:rPr>
                <w:rFonts w:ascii="宋体" w:hAnsi="宋体" w:cs="宋体"/>
                <w:color w:val="000000"/>
                <w:sz w:val="21"/>
                <w:szCs w:val="21"/>
                <w:highlight w:val="white"/>
              </w:rPr>
            </w:pPr>
            <w:r>
              <w:rPr>
                <w:rFonts w:ascii="宋体" w:hAnsi="宋体" w:cs="宋体" w:hint="eastAsia"/>
                <w:color w:val="000000"/>
                <w:sz w:val="21"/>
                <w:szCs w:val="21"/>
                <w:highlight w:val="white"/>
              </w:rPr>
              <w:t>VARCHAR2</w:t>
            </w:r>
          </w:p>
        </w:tc>
        <w:tc>
          <w:tcPr>
            <w:tcW w:w="250" w:type="pct"/>
            <w:tcBorders>
              <w:top w:val="single" w:sz="8" w:space="0" w:color="auto"/>
              <w:left w:val="nil"/>
              <w:bottom w:val="single" w:sz="8" w:space="0" w:color="auto"/>
              <w:right w:val="single" w:sz="8" w:space="0" w:color="auto"/>
            </w:tcBorders>
            <w:shd w:val="clear" w:color="auto" w:fill="FFFFFF"/>
            <w:vAlign w:val="center"/>
          </w:tcPr>
          <w:p w:rsidR="008C584C" w:rsidRDefault="008C584C" w:rsidP="00254D53">
            <w:pPr>
              <w:rPr>
                <w:rFonts w:ascii="宋体" w:hAnsi="宋体" w:cs="宋体"/>
                <w:color w:val="000000"/>
                <w:sz w:val="21"/>
                <w:szCs w:val="21"/>
                <w:highlight w:val="white"/>
              </w:rPr>
            </w:pPr>
          </w:p>
        </w:tc>
        <w:tc>
          <w:tcPr>
            <w:tcW w:w="1091" w:type="pct"/>
            <w:tcBorders>
              <w:top w:val="single" w:sz="8" w:space="0" w:color="auto"/>
              <w:left w:val="nil"/>
              <w:bottom w:val="single" w:sz="8" w:space="0" w:color="auto"/>
              <w:right w:val="single" w:sz="8" w:space="0" w:color="auto"/>
            </w:tcBorders>
            <w:shd w:val="clear" w:color="auto" w:fill="FFFFFF"/>
            <w:vAlign w:val="center"/>
          </w:tcPr>
          <w:p w:rsidR="008C584C" w:rsidRDefault="008C584C" w:rsidP="00254D53">
            <w:pPr>
              <w:rPr>
                <w:rFonts w:ascii="宋体" w:hAnsi="宋体" w:cs="宋体"/>
                <w:color w:val="000000"/>
                <w:sz w:val="21"/>
                <w:szCs w:val="21"/>
                <w:highlight w:val="white"/>
              </w:rPr>
            </w:pPr>
            <w:r>
              <w:rPr>
                <w:rFonts w:ascii="宋体" w:hAnsi="宋体" w:cs="宋体"/>
                <w:color w:val="000000"/>
                <w:sz w:val="21"/>
                <w:szCs w:val="21"/>
                <w:highlight w:val="white"/>
              </w:rPr>
              <w:t>主产品实例id</w:t>
            </w:r>
          </w:p>
        </w:tc>
        <w:tc>
          <w:tcPr>
            <w:tcW w:w="620" w:type="pct"/>
            <w:tcBorders>
              <w:top w:val="single" w:sz="8" w:space="0" w:color="auto"/>
              <w:left w:val="nil"/>
              <w:bottom w:val="single" w:sz="8" w:space="0" w:color="auto"/>
              <w:right w:val="single" w:sz="8" w:space="0" w:color="auto"/>
            </w:tcBorders>
            <w:shd w:val="clear" w:color="auto" w:fill="FFFFFF"/>
          </w:tcPr>
          <w:p w:rsidR="008C584C" w:rsidRDefault="008C584C" w:rsidP="00254D53">
            <w:pPr>
              <w:rPr>
                <w:rFonts w:ascii="宋体" w:hAnsi="宋体" w:cs="宋体"/>
                <w:color w:val="000000"/>
                <w:sz w:val="21"/>
                <w:szCs w:val="21"/>
                <w:highlight w:val="white"/>
              </w:rPr>
            </w:pPr>
          </w:p>
        </w:tc>
      </w:tr>
    </w:tbl>
    <w:p w:rsidR="008C584C" w:rsidRDefault="008C584C" w:rsidP="008C584C">
      <w:r>
        <w:rPr>
          <w:rFonts w:hint="eastAsia"/>
        </w:rPr>
        <w:t>参考</w:t>
      </w:r>
      <w:r>
        <w:rPr>
          <w:rFonts w:hint="eastAsia"/>
        </w:rPr>
        <w:t>xml</w:t>
      </w:r>
      <w:r>
        <w:rPr>
          <w:rFonts w:hint="eastAsia"/>
        </w:rPr>
        <w:t>报文格式：</w:t>
      </w:r>
    </w:p>
    <w:p w:rsidR="008C584C" w:rsidRDefault="008C584C" w:rsidP="008C584C">
      <w:r>
        <w:t>&lt;?xml version="1.0" encoding="UTF-8"?&gt;</w:t>
      </w:r>
    </w:p>
    <w:p w:rsidR="008C584C" w:rsidRDefault="008C584C" w:rsidP="008C584C">
      <w:r>
        <w:rPr>
          <w:rFonts w:hint="eastAsia"/>
        </w:rPr>
        <w:t>&lt;Data&gt;</w:t>
      </w:r>
    </w:p>
    <w:p w:rsidR="008C584C" w:rsidRDefault="008C584C" w:rsidP="008C584C">
      <w:pPr>
        <w:ind w:firstLine="480"/>
      </w:pPr>
      <w:r>
        <w:rPr>
          <w:rFonts w:hint="eastAsia"/>
        </w:rPr>
        <w:t>&lt;</w:t>
      </w:r>
      <w:r>
        <w:t xml:space="preserve"> Params</w:t>
      </w:r>
      <w:r>
        <w:rPr>
          <w:rFonts w:hint="eastAsia"/>
        </w:rPr>
        <w:t>&gt;</w:t>
      </w:r>
    </w:p>
    <w:p w:rsidR="008C584C" w:rsidRDefault="008C584C" w:rsidP="008C584C">
      <w:pPr>
        <w:ind w:firstLine="480"/>
      </w:pPr>
      <w:r>
        <w:rPr>
          <w:rFonts w:hint="eastAsia"/>
        </w:rPr>
        <w:tab/>
        <w:t>&lt;</w:t>
      </w:r>
      <w:r>
        <w:t xml:space="preserve"> crm_</w:t>
      </w:r>
      <w:r>
        <w:rPr>
          <w:rFonts w:hint="eastAsia"/>
        </w:rPr>
        <w:t>o</w:t>
      </w:r>
      <w:r>
        <w:t>rder_id &gt;&lt;/crm_</w:t>
      </w:r>
      <w:r>
        <w:rPr>
          <w:rFonts w:hint="eastAsia"/>
        </w:rPr>
        <w:t>o</w:t>
      </w:r>
      <w:r>
        <w:t>rder_id &gt;</w:t>
      </w:r>
    </w:p>
    <w:p w:rsidR="008C584C" w:rsidRDefault="008C584C" w:rsidP="008C584C">
      <w:r>
        <w:rPr>
          <w:rFonts w:hint="eastAsia"/>
        </w:rPr>
        <w:tab/>
        <w:t xml:space="preserve">  </w:t>
      </w:r>
      <w:r>
        <w:t xml:space="preserve"> </w:t>
      </w:r>
      <w:r>
        <w:rPr>
          <w:rFonts w:hint="eastAsia"/>
        </w:rPr>
        <w:t>&lt;</w:t>
      </w:r>
      <w:r>
        <w:t xml:space="preserve"> cancel_order_reason</w:t>
      </w:r>
      <w:r>
        <w:rPr>
          <w:rFonts w:hint="eastAsia"/>
        </w:rPr>
        <w:t xml:space="preserve"> &gt;&lt;/</w:t>
      </w:r>
      <w:r>
        <w:t>cancel_order_reason</w:t>
      </w:r>
      <w:r>
        <w:rPr>
          <w:rFonts w:hint="eastAsia"/>
        </w:rPr>
        <w:t xml:space="preserve"> &gt;</w:t>
      </w:r>
    </w:p>
    <w:p w:rsidR="008C584C" w:rsidRDefault="008C584C" w:rsidP="008C584C">
      <w:pPr>
        <w:ind w:left="60" w:firstLine="420"/>
      </w:pPr>
      <w:r>
        <w:rPr>
          <w:rFonts w:hint="eastAsia"/>
        </w:rPr>
        <w:t xml:space="preserve">  &lt;</w:t>
      </w:r>
      <w:r>
        <w:t xml:space="preserve"> product_</w:t>
      </w:r>
      <w:r>
        <w:rPr>
          <w:rFonts w:hint="eastAsia"/>
        </w:rPr>
        <w:t>i</w:t>
      </w:r>
      <w:r>
        <w:t>nst_id</w:t>
      </w:r>
      <w:r>
        <w:rPr>
          <w:rFonts w:hint="eastAsia"/>
        </w:rPr>
        <w:t xml:space="preserve"> &gt;&lt;/</w:t>
      </w:r>
      <w:r>
        <w:t>product_</w:t>
      </w:r>
      <w:r>
        <w:rPr>
          <w:rFonts w:hint="eastAsia"/>
        </w:rPr>
        <w:t>i</w:t>
      </w:r>
      <w:r>
        <w:t>nst_id</w:t>
      </w:r>
      <w:r>
        <w:rPr>
          <w:rFonts w:hint="eastAsia"/>
        </w:rPr>
        <w:t xml:space="preserve"> &gt;</w:t>
      </w:r>
    </w:p>
    <w:p w:rsidR="008C584C" w:rsidRDefault="008C584C" w:rsidP="008C584C">
      <w:pPr>
        <w:ind w:firstLine="420"/>
      </w:pPr>
      <w:r>
        <w:rPr>
          <w:rFonts w:hint="eastAsia"/>
        </w:rPr>
        <w:lastRenderedPageBreak/>
        <w:t>&lt;/</w:t>
      </w:r>
      <w:r>
        <w:t xml:space="preserve"> Params</w:t>
      </w:r>
      <w:r>
        <w:rPr>
          <w:rFonts w:hint="eastAsia"/>
        </w:rPr>
        <w:t>&gt;</w:t>
      </w:r>
    </w:p>
    <w:p w:rsidR="008C584C" w:rsidRDefault="008C584C" w:rsidP="008C584C">
      <w:r>
        <w:rPr>
          <w:rFonts w:hint="eastAsia"/>
        </w:rPr>
        <w:t>&lt;/Data&gt;</w:t>
      </w:r>
    </w:p>
    <w:p w:rsidR="008C584C" w:rsidRPr="00397B95" w:rsidRDefault="008C584C" w:rsidP="008C584C">
      <w:pPr>
        <w:spacing w:line="240" w:lineRule="atLeast"/>
        <w:rPr>
          <w:b/>
          <w:iCs/>
        </w:rPr>
      </w:pPr>
      <w:r w:rsidRPr="00397B95">
        <w:rPr>
          <w:rFonts w:hint="eastAsia"/>
          <w:b/>
          <w:iCs/>
        </w:rPr>
        <w:t>输出参数</w:t>
      </w:r>
    </w:p>
    <w:tbl>
      <w:tblPr>
        <w:tblW w:w="8095" w:type="dxa"/>
        <w:tblInd w:w="93" w:type="dxa"/>
        <w:tblLayout w:type="fixed"/>
        <w:tblLook w:val="0000" w:firstRow="0" w:lastRow="0" w:firstColumn="0" w:lastColumn="0" w:noHBand="0" w:noVBand="0"/>
      </w:tblPr>
      <w:tblGrid>
        <w:gridCol w:w="1433"/>
        <w:gridCol w:w="1417"/>
        <w:gridCol w:w="993"/>
        <w:gridCol w:w="1275"/>
        <w:gridCol w:w="1276"/>
        <w:gridCol w:w="1701"/>
      </w:tblGrid>
      <w:tr w:rsidR="008C584C" w:rsidTr="00254D53">
        <w:trPr>
          <w:trHeight w:val="227"/>
        </w:trPr>
        <w:tc>
          <w:tcPr>
            <w:tcW w:w="1433" w:type="dxa"/>
            <w:tcBorders>
              <w:top w:val="single" w:sz="8" w:space="0" w:color="auto"/>
              <w:left w:val="single" w:sz="8" w:space="0" w:color="auto"/>
              <w:bottom w:val="single" w:sz="8" w:space="0" w:color="auto"/>
              <w:right w:val="single" w:sz="8" w:space="0" w:color="auto"/>
            </w:tcBorders>
            <w:shd w:val="clear" w:color="auto" w:fill="A6A6A6"/>
            <w:vAlign w:val="center"/>
          </w:tcPr>
          <w:p w:rsidR="008C584C" w:rsidRDefault="008C584C" w:rsidP="00254D53">
            <w:pPr>
              <w:jc w:val="center"/>
              <w:rPr>
                <w:rFonts w:ascii="宋体" w:hAnsi="宋体" w:cs="宋体"/>
                <w:b/>
                <w:sz w:val="21"/>
                <w:szCs w:val="21"/>
              </w:rPr>
            </w:pPr>
            <w:r>
              <w:rPr>
                <w:rFonts w:ascii="宋体" w:hAnsi="宋体" w:cs="宋体" w:hint="eastAsia"/>
                <w:b/>
                <w:sz w:val="21"/>
                <w:szCs w:val="21"/>
              </w:rPr>
              <w:t>节点名称</w:t>
            </w:r>
          </w:p>
        </w:tc>
        <w:tc>
          <w:tcPr>
            <w:tcW w:w="1417" w:type="dxa"/>
            <w:tcBorders>
              <w:top w:val="single" w:sz="8" w:space="0" w:color="auto"/>
              <w:left w:val="nil"/>
              <w:bottom w:val="single" w:sz="8" w:space="0" w:color="auto"/>
              <w:right w:val="single" w:sz="8" w:space="0" w:color="auto"/>
            </w:tcBorders>
            <w:shd w:val="clear" w:color="auto" w:fill="A6A6A6"/>
            <w:vAlign w:val="center"/>
          </w:tcPr>
          <w:p w:rsidR="008C584C" w:rsidRDefault="008C584C" w:rsidP="00254D53">
            <w:pPr>
              <w:jc w:val="center"/>
              <w:rPr>
                <w:rFonts w:ascii="宋体" w:hAnsi="宋体" w:cs="宋体"/>
                <w:b/>
                <w:sz w:val="21"/>
                <w:szCs w:val="21"/>
              </w:rPr>
            </w:pPr>
            <w:r>
              <w:rPr>
                <w:rFonts w:ascii="宋体" w:hAnsi="宋体" w:cs="宋体" w:hint="eastAsia"/>
                <w:b/>
                <w:sz w:val="21"/>
                <w:szCs w:val="21"/>
              </w:rPr>
              <w:t>父节点名称</w:t>
            </w:r>
          </w:p>
        </w:tc>
        <w:tc>
          <w:tcPr>
            <w:tcW w:w="993" w:type="dxa"/>
            <w:tcBorders>
              <w:top w:val="single" w:sz="8" w:space="0" w:color="auto"/>
              <w:left w:val="nil"/>
              <w:bottom w:val="single" w:sz="8" w:space="0" w:color="auto"/>
              <w:right w:val="single" w:sz="8" w:space="0" w:color="auto"/>
            </w:tcBorders>
            <w:shd w:val="clear" w:color="auto" w:fill="A6A6A6"/>
            <w:vAlign w:val="center"/>
          </w:tcPr>
          <w:p w:rsidR="008C584C" w:rsidRDefault="008C584C" w:rsidP="00254D53">
            <w:pPr>
              <w:jc w:val="center"/>
              <w:rPr>
                <w:rFonts w:ascii="宋体" w:hAnsi="宋体" w:cs="宋体"/>
                <w:b/>
                <w:sz w:val="21"/>
                <w:szCs w:val="21"/>
              </w:rPr>
            </w:pPr>
            <w:r>
              <w:rPr>
                <w:rFonts w:ascii="宋体" w:hAnsi="宋体" w:cs="宋体" w:hint="eastAsia"/>
                <w:b/>
                <w:sz w:val="21"/>
                <w:szCs w:val="21"/>
              </w:rPr>
              <w:t>约束</w:t>
            </w:r>
          </w:p>
        </w:tc>
        <w:tc>
          <w:tcPr>
            <w:tcW w:w="1275" w:type="dxa"/>
            <w:tcBorders>
              <w:top w:val="single" w:sz="8" w:space="0" w:color="auto"/>
              <w:left w:val="nil"/>
              <w:bottom w:val="single" w:sz="8" w:space="0" w:color="auto"/>
              <w:right w:val="single" w:sz="8" w:space="0" w:color="auto"/>
            </w:tcBorders>
            <w:shd w:val="clear" w:color="auto" w:fill="A6A6A6"/>
            <w:vAlign w:val="center"/>
          </w:tcPr>
          <w:p w:rsidR="008C584C" w:rsidRDefault="008C584C" w:rsidP="00254D53">
            <w:pPr>
              <w:jc w:val="center"/>
              <w:rPr>
                <w:rFonts w:ascii="宋体" w:hAnsi="宋体" w:cs="宋体"/>
                <w:b/>
                <w:sz w:val="21"/>
                <w:szCs w:val="21"/>
              </w:rPr>
            </w:pPr>
            <w:r>
              <w:rPr>
                <w:rFonts w:ascii="宋体" w:hAnsi="宋体" w:cs="宋体" w:hint="eastAsia"/>
                <w:b/>
                <w:sz w:val="21"/>
                <w:szCs w:val="21"/>
              </w:rPr>
              <w:t>类型</w:t>
            </w:r>
          </w:p>
        </w:tc>
        <w:tc>
          <w:tcPr>
            <w:tcW w:w="1276" w:type="dxa"/>
            <w:tcBorders>
              <w:top w:val="single" w:sz="8" w:space="0" w:color="auto"/>
              <w:left w:val="nil"/>
              <w:bottom w:val="single" w:sz="8" w:space="0" w:color="auto"/>
              <w:right w:val="single" w:sz="8" w:space="0" w:color="auto"/>
            </w:tcBorders>
            <w:shd w:val="clear" w:color="auto" w:fill="A6A6A6"/>
            <w:vAlign w:val="center"/>
          </w:tcPr>
          <w:p w:rsidR="008C584C" w:rsidRDefault="008C584C" w:rsidP="00254D53">
            <w:pPr>
              <w:jc w:val="center"/>
              <w:rPr>
                <w:rFonts w:ascii="宋体" w:hAnsi="宋体" w:cs="宋体"/>
                <w:b/>
                <w:sz w:val="21"/>
                <w:szCs w:val="21"/>
              </w:rPr>
            </w:pPr>
            <w:r>
              <w:rPr>
                <w:rFonts w:ascii="宋体" w:hAnsi="宋体" w:cs="宋体" w:hint="eastAsia"/>
                <w:b/>
                <w:sz w:val="21"/>
                <w:szCs w:val="21"/>
              </w:rPr>
              <w:t>长度</w:t>
            </w:r>
          </w:p>
        </w:tc>
        <w:tc>
          <w:tcPr>
            <w:tcW w:w="1701" w:type="dxa"/>
            <w:tcBorders>
              <w:top w:val="single" w:sz="8" w:space="0" w:color="auto"/>
              <w:left w:val="nil"/>
              <w:bottom w:val="single" w:sz="8" w:space="0" w:color="auto"/>
              <w:right w:val="single" w:sz="8" w:space="0" w:color="auto"/>
            </w:tcBorders>
            <w:shd w:val="clear" w:color="auto" w:fill="A6A6A6"/>
            <w:vAlign w:val="center"/>
          </w:tcPr>
          <w:p w:rsidR="008C584C" w:rsidRDefault="008C584C" w:rsidP="00254D53">
            <w:pPr>
              <w:jc w:val="center"/>
              <w:rPr>
                <w:rFonts w:ascii="宋体" w:hAnsi="宋体" w:cs="宋体"/>
                <w:b/>
                <w:sz w:val="21"/>
                <w:szCs w:val="21"/>
              </w:rPr>
            </w:pPr>
            <w:r>
              <w:rPr>
                <w:rFonts w:ascii="宋体" w:hAnsi="宋体" w:cs="宋体" w:hint="eastAsia"/>
                <w:b/>
                <w:sz w:val="21"/>
                <w:szCs w:val="21"/>
              </w:rPr>
              <w:t>说明</w:t>
            </w:r>
          </w:p>
        </w:tc>
      </w:tr>
      <w:tr w:rsidR="008C584C" w:rsidTr="00254D53">
        <w:trPr>
          <w:trHeight w:val="242"/>
        </w:trPr>
        <w:tc>
          <w:tcPr>
            <w:tcW w:w="1433" w:type="dxa"/>
            <w:tcBorders>
              <w:top w:val="single" w:sz="8" w:space="0" w:color="auto"/>
              <w:left w:val="single" w:sz="8" w:space="0" w:color="auto"/>
              <w:bottom w:val="single" w:sz="8" w:space="0" w:color="auto"/>
              <w:right w:val="single" w:sz="8" w:space="0" w:color="auto"/>
            </w:tcBorders>
            <w:shd w:val="clear" w:color="auto" w:fill="FFFFFF"/>
            <w:vAlign w:val="center"/>
          </w:tcPr>
          <w:p w:rsidR="008C584C" w:rsidRDefault="008C584C" w:rsidP="00254D53">
            <w:pPr>
              <w:jc w:val="both"/>
              <w:rPr>
                <w:rFonts w:ascii="宋体" w:hAnsi="宋体" w:cs="宋体"/>
                <w:sz w:val="21"/>
                <w:szCs w:val="21"/>
              </w:rPr>
            </w:pPr>
            <w:r>
              <w:rPr>
                <w:rFonts w:ascii="宋体" w:hAnsi="宋体"/>
                <w:sz w:val="21"/>
                <w:szCs w:val="21"/>
              </w:rPr>
              <w:t>Return</w:t>
            </w:r>
          </w:p>
        </w:tc>
        <w:tc>
          <w:tcPr>
            <w:tcW w:w="1417" w:type="dxa"/>
            <w:tcBorders>
              <w:top w:val="single" w:sz="8" w:space="0" w:color="auto"/>
              <w:left w:val="nil"/>
              <w:bottom w:val="single" w:sz="8" w:space="0" w:color="auto"/>
              <w:right w:val="single" w:sz="8" w:space="0" w:color="auto"/>
            </w:tcBorders>
            <w:shd w:val="clear" w:color="auto" w:fill="FFFFFF"/>
            <w:vAlign w:val="center"/>
          </w:tcPr>
          <w:p w:rsidR="008C584C" w:rsidRDefault="008C584C" w:rsidP="00254D53">
            <w:pPr>
              <w:jc w:val="both"/>
              <w:rPr>
                <w:rFonts w:ascii="宋体" w:hAnsi="宋体" w:cs="宋体"/>
                <w:sz w:val="21"/>
                <w:szCs w:val="21"/>
              </w:rPr>
            </w:pPr>
            <w:r>
              <w:rPr>
                <w:rFonts w:ascii="宋体" w:hAnsi="宋体" w:cs="宋体" w:hint="eastAsia"/>
                <w:sz w:val="21"/>
                <w:szCs w:val="21"/>
              </w:rPr>
              <w:t>-</w:t>
            </w:r>
          </w:p>
        </w:tc>
        <w:tc>
          <w:tcPr>
            <w:tcW w:w="993" w:type="dxa"/>
            <w:tcBorders>
              <w:top w:val="single" w:sz="8" w:space="0" w:color="auto"/>
              <w:left w:val="nil"/>
              <w:bottom w:val="single" w:sz="8" w:space="0" w:color="auto"/>
              <w:right w:val="single" w:sz="8" w:space="0" w:color="auto"/>
            </w:tcBorders>
            <w:shd w:val="clear" w:color="auto" w:fill="FFFFFF"/>
            <w:vAlign w:val="center"/>
          </w:tcPr>
          <w:p w:rsidR="008C584C" w:rsidRDefault="008C584C" w:rsidP="00254D53">
            <w:pPr>
              <w:jc w:val="center"/>
              <w:rPr>
                <w:rFonts w:ascii="宋体" w:hAnsi="宋体" w:cs="宋体"/>
                <w:sz w:val="21"/>
                <w:szCs w:val="21"/>
              </w:rPr>
            </w:pPr>
          </w:p>
        </w:tc>
        <w:tc>
          <w:tcPr>
            <w:tcW w:w="1275" w:type="dxa"/>
            <w:tcBorders>
              <w:top w:val="single" w:sz="8" w:space="0" w:color="auto"/>
              <w:left w:val="nil"/>
              <w:bottom w:val="single" w:sz="8" w:space="0" w:color="auto"/>
              <w:right w:val="single" w:sz="8" w:space="0" w:color="auto"/>
            </w:tcBorders>
            <w:shd w:val="clear" w:color="auto" w:fill="FFFFFF"/>
            <w:vAlign w:val="center"/>
          </w:tcPr>
          <w:p w:rsidR="008C584C" w:rsidRDefault="008C584C" w:rsidP="00254D53">
            <w:pPr>
              <w:jc w:val="center"/>
              <w:rPr>
                <w:rFonts w:ascii="宋体" w:hAnsi="宋体" w:cs="宋体"/>
                <w:sz w:val="21"/>
                <w:szCs w:val="21"/>
              </w:rPr>
            </w:pPr>
          </w:p>
        </w:tc>
        <w:tc>
          <w:tcPr>
            <w:tcW w:w="1276" w:type="dxa"/>
            <w:tcBorders>
              <w:top w:val="single" w:sz="8" w:space="0" w:color="auto"/>
              <w:left w:val="nil"/>
              <w:bottom w:val="single" w:sz="8" w:space="0" w:color="auto"/>
              <w:right w:val="single" w:sz="8" w:space="0" w:color="auto"/>
            </w:tcBorders>
            <w:shd w:val="clear" w:color="auto" w:fill="FFFFFF"/>
            <w:vAlign w:val="center"/>
          </w:tcPr>
          <w:p w:rsidR="008C584C" w:rsidRDefault="008C584C" w:rsidP="00254D53">
            <w:pPr>
              <w:jc w:val="center"/>
              <w:rPr>
                <w:rFonts w:ascii="宋体" w:hAnsi="宋体" w:cs="宋体"/>
                <w:sz w:val="21"/>
                <w:szCs w:val="21"/>
              </w:rPr>
            </w:pPr>
          </w:p>
        </w:tc>
        <w:tc>
          <w:tcPr>
            <w:tcW w:w="1701" w:type="dxa"/>
            <w:tcBorders>
              <w:top w:val="single" w:sz="8" w:space="0" w:color="auto"/>
              <w:left w:val="nil"/>
              <w:bottom w:val="single" w:sz="8" w:space="0" w:color="auto"/>
              <w:right w:val="single" w:sz="8" w:space="0" w:color="auto"/>
            </w:tcBorders>
            <w:shd w:val="clear" w:color="auto" w:fill="FFFFFF"/>
            <w:vAlign w:val="center"/>
          </w:tcPr>
          <w:p w:rsidR="008C584C" w:rsidRDefault="008C584C" w:rsidP="00254D53">
            <w:pPr>
              <w:rPr>
                <w:rFonts w:ascii="宋体" w:hAnsi="宋体" w:cs="宋体"/>
                <w:sz w:val="21"/>
                <w:szCs w:val="21"/>
              </w:rPr>
            </w:pPr>
          </w:p>
        </w:tc>
      </w:tr>
      <w:tr w:rsidR="008C584C" w:rsidTr="00254D53">
        <w:trPr>
          <w:trHeight w:val="1000"/>
        </w:trPr>
        <w:tc>
          <w:tcPr>
            <w:tcW w:w="1433" w:type="dxa"/>
            <w:tcBorders>
              <w:top w:val="single" w:sz="8" w:space="0" w:color="auto"/>
              <w:left w:val="single" w:sz="8" w:space="0" w:color="auto"/>
              <w:bottom w:val="single" w:sz="8" w:space="0" w:color="auto"/>
              <w:right w:val="single" w:sz="8" w:space="0" w:color="auto"/>
            </w:tcBorders>
            <w:shd w:val="clear" w:color="auto" w:fill="FFFFFF"/>
            <w:vAlign w:val="center"/>
          </w:tcPr>
          <w:p w:rsidR="008C584C" w:rsidRDefault="008C584C" w:rsidP="00254D53">
            <w:pPr>
              <w:jc w:val="both"/>
              <w:rPr>
                <w:rFonts w:ascii="宋体" w:hAnsi="宋体" w:cs="宋体"/>
                <w:sz w:val="21"/>
                <w:szCs w:val="21"/>
              </w:rPr>
            </w:pPr>
            <w:r>
              <w:rPr>
                <w:rFonts w:ascii="宋体" w:hAnsi="宋体"/>
                <w:sz w:val="21"/>
                <w:szCs w:val="21"/>
              </w:rPr>
              <w:t>result_</w:t>
            </w:r>
            <w:r>
              <w:rPr>
                <w:rFonts w:ascii="宋体" w:hAnsi="宋体" w:hint="eastAsia"/>
                <w:sz w:val="21"/>
                <w:szCs w:val="21"/>
              </w:rPr>
              <w:t>code</w:t>
            </w:r>
          </w:p>
        </w:tc>
        <w:tc>
          <w:tcPr>
            <w:tcW w:w="1417" w:type="dxa"/>
            <w:tcBorders>
              <w:top w:val="single" w:sz="8" w:space="0" w:color="auto"/>
              <w:left w:val="nil"/>
              <w:bottom w:val="single" w:sz="8" w:space="0" w:color="auto"/>
              <w:right w:val="single" w:sz="8" w:space="0" w:color="auto"/>
            </w:tcBorders>
            <w:shd w:val="clear" w:color="auto" w:fill="FFFFFF"/>
            <w:vAlign w:val="center"/>
          </w:tcPr>
          <w:p w:rsidR="008C584C" w:rsidRDefault="008C584C" w:rsidP="00254D53">
            <w:pPr>
              <w:jc w:val="both"/>
              <w:rPr>
                <w:rFonts w:ascii="宋体" w:hAnsi="宋体" w:cs="宋体"/>
                <w:sz w:val="21"/>
                <w:szCs w:val="21"/>
              </w:rPr>
            </w:pPr>
            <w:r>
              <w:rPr>
                <w:rFonts w:ascii="宋体" w:hAnsi="宋体"/>
                <w:sz w:val="21"/>
                <w:szCs w:val="21"/>
              </w:rPr>
              <w:t>Return</w:t>
            </w:r>
          </w:p>
        </w:tc>
        <w:tc>
          <w:tcPr>
            <w:tcW w:w="993" w:type="dxa"/>
            <w:tcBorders>
              <w:top w:val="single" w:sz="8" w:space="0" w:color="auto"/>
              <w:left w:val="nil"/>
              <w:bottom w:val="single" w:sz="8" w:space="0" w:color="auto"/>
              <w:right w:val="single" w:sz="8" w:space="0" w:color="auto"/>
            </w:tcBorders>
            <w:shd w:val="clear" w:color="auto" w:fill="FFFFFF"/>
            <w:vAlign w:val="center"/>
          </w:tcPr>
          <w:p w:rsidR="008C584C" w:rsidRDefault="008C584C" w:rsidP="00254D53">
            <w:pPr>
              <w:jc w:val="center"/>
              <w:rPr>
                <w:rFonts w:ascii="宋体" w:hAnsi="宋体" w:cs="宋体"/>
                <w:sz w:val="21"/>
                <w:szCs w:val="21"/>
              </w:rPr>
            </w:pPr>
            <w:r>
              <w:rPr>
                <w:rFonts w:ascii="宋体" w:hAnsi="宋体" w:cs="宋体"/>
                <w:sz w:val="21"/>
                <w:szCs w:val="21"/>
              </w:rPr>
              <w:t>Y</w:t>
            </w:r>
          </w:p>
        </w:tc>
        <w:tc>
          <w:tcPr>
            <w:tcW w:w="1275" w:type="dxa"/>
            <w:tcBorders>
              <w:top w:val="single" w:sz="8" w:space="0" w:color="auto"/>
              <w:left w:val="nil"/>
              <w:bottom w:val="single" w:sz="8" w:space="0" w:color="auto"/>
              <w:right w:val="single" w:sz="8" w:space="0" w:color="auto"/>
            </w:tcBorders>
            <w:shd w:val="clear" w:color="auto" w:fill="FFFFFF"/>
            <w:vAlign w:val="center"/>
          </w:tcPr>
          <w:p w:rsidR="008C584C" w:rsidRDefault="008C584C" w:rsidP="00254D53">
            <w:pPr>
              <w:jc w:val="center"/>
              <w:rPr>
                <w:rFonts w:ascii="宋体" w:hAnsi="宋体" w:cs="宋体"/>
                <w:sz w:val="21"/>
                <w:szCs w:val="21"/>
              </w:rPr>
            </w:pPr>
            <w:r>
              <w:rPr>
                <w:rFonts w:ascii="宋体" w:hAnsi="宋体" w:cs="宋体" w:hint="eastAsia"/>
                <w:sz w:val="21"/>
                <w:szCs w:val="21"/>
              </w:rPr>
              <w:t>String</w:t>
            </w:r>
          </w:p>
        </w:tc>
        <w:tc>
          <w:tcPr>
            <w:tcW w:w="1276" w:type="dxa"/>
            <w:tcBorders>
              <w:top w:val="single" w:sz="8" w:space="0" w:color="auto"/>
              <w:left w:val="nil"/>
              <w:bottom w:val="single" w:sz="8" w:space="0" w:color="auto"/>
              <w:right w:val="single" w:sz="8" w:space="0" w:color="auto"/>
            </w:tcBorders>
            <w:shd w:val="clear" w:color="auto" w:fill="FFFFFF"/>
            <w:vAlign w:val="center"/>
          </w:tcPr>
          <w:p w:rsidR="008C584C" w:rsidRDefault="008C584C" w:rsidP="00254D53">
            <w:pPr>
              <w:jc w:val="center"/>
              <w:rPr>
                <w:rFonts w:ascii="宋体" w:hAnsi="宋体" w:cs="宋体"/>
                <w:sz w:val="21"/>
                <w:szCs w:val="21"/>
              </w:rPr>
            </w:pPr>
          </w:p>
        </w:tc>
        <w:tc>
          <w:tcPr>
            <w:tcW w:w="1701" w:type="dxa"/>
            <w:tcBorders>
              <w:top w:val="single" w:sz="8" w:space="0" w:color="auto"/>
              <w:left w:val="nil"/>
              <w:bottom w:val="single" w:sz="8" w:space="0" w:color="auto"/>
              <w:right w:val="single" w:sz="8" w:space="0" w:color="auto"/>
            </w:tcBorders>
            <w:shd w:val="clear" w:color="auto" w:fill="FFFFFF"/>
            <w:vAlign w:val="center"/>
          </w:tcPr>
          <w:p w:rsidR="008C584C" w:rsidRDefault="008C584C" w:rsidP="00254D53">
            <w:pPr>
              <w:rPr>
                <w:rFonts w:ascii="宋体" w:hAnsi="宋体" w:cs="宋体"/>
                <w:sz w:val="21"/>
                <w:szCs w:val="21"/>
              </w:rPr>
            </w:pPr>
            <w:r>
              <w:rPr>
                <w:rFonts w:ascii="宋体" w:hAnsi="宋体" w:cs="宋体" w:hint="eastAsia"/>
                <w:sz w:val="21"/>
                <w:szCs w:val="21"/>
              </w:rPr>
              <w:t>是否成功</w:t>
            </w:r>
          </w:p>
          <w:p w:rsidR="008C584C" w:rsidRDefault="008C584C" w:rsidP="00254D53">
            <w:pPr>
              <w:rPr>
                <w:rFonts w:ascii="宋体" w:hAnsi="宋体" w:cs="宋体"/>
                <w:sz w:val="21"/>
                <w:szCs w:val="21"/>
              </w:rPr>
            </w:pPr>
            <w:r>
              <w:rPr>
                <w:rFonts w:ascii="宋体" w:hAnsi="宋体" w:cs="宋体"/>
                <w:sz w:val="21"/>
                <w:szCs w:val="21"/>
              </w:rPr>
              <w:t>000</w:t>
            </w:r>
            <w:r>
              <w:rPr>
                <w:rFonts w:ascii="宋体" w:hAnsi="宋体" w:cs="宋体" w:hint="eastAsia"/>
                <w:sz w:val="21"/>
                <w:szCs w:val="21"/>
              </w:rPr>
              <w:t>-成功，</w:t>
            </w:r>
            <w:r>
              <w:rPr>
                <w:rFonts w:ascii="宋体" w:hAnsi="宋体" w:cs="宋体"/>
                <w:sz w:val="21"/>
                <w:szCs w:val="21"/>
              </w:rPr>
              <w:t>100</w:t>
            </w:r>
            <w:r>
              <w:rPr>
                <w:rFonts w:ascii="宋体" w:hAnsi="宋体" w:cs="宋体" w:hint="eastAsia"/>
                <w:sz w:val="21"/>
                <w:szCs w:val="21"/>
              </w:rPr>
              <w:t>-失败</w:t>
            </w:r>
            <w:r>
              <w:rPr>
                <w:rFonts w:ascii="宋体" w:hAnsi="宋体" w:cs="宋体"/>
                <w:sz w:val="21"/>
                <w:szCs w:val="21"/>
              </w:rPr>
              <w:t xml:space="preserve"> </w:t>
            </w:r>
          </w:p>
        </w:tc>
      </w:tr>
      <w:tr w:rsidR="008C584C" w:rsidTr="00254D53">
        <w:trPr>
          <w:trHeight w:val="227"/>
        </w:trPr>
        <w:tc>
          <w:tcPr>
            <w:tcW w:w="1433" w:type="dxa"/>
            <w:tcBorders>
              <w:top w:val="single" w:sz="8" w:space="0" w:color="auto"/>
              <w:left w:val="single" w:sz="8" w:space="0" w:color="auto"/>
              <w:bottom w:val="single" w:sz="8" w:space="0" w:color="auto"/>
              <w:right w:val="single" w:sz="8" w:space="0" w:color="auto"/>
            </w:tcBorders>
            <w:shd w:val="clear" w:color="auto" w:fill="FFFFFF"/>
            <w:vAlign w:val="center"/>
          </w:tcPr>
          <w:p w:rsidR="008C584C" w:rsidRDefault="008C584C" w:rsidP="00254D53">
            <w:pPr>
              <w:jc w:val="both"/>
              <w:rPr>
                <w:rFonts w:ascii="宋体" w:hAnsi="宋体" w:cs="宋体"/>
                <w:sz w:val="21"/>
                <w:szCs w:val="21"/>
              </w:rPr>
            </w:pPr>
            <w:r>
              <w:rPr>
                <w:rFonts w:ascii="宋体" w:hAnsi="宋体"/>
                <w:sz w:val="21"/>
                <w:szCs w:val="21"/>
              </w:rPr>
              <w:t>result_msg</w:t>
            </w:r>
          </w:p>
        </w:tc>
        <w:tc>
          <w:tcPr>
            <w:tcW w:w="1417" w:type="dxa"/>
            <w:tcBorders>
              <w:top w:val="single" w:sz="8" w:space="0" w:color="auto"/>
              <w:left w:val="nil"/>
              <w:bottom w:val="single" w:sz="8" w:space="0" w:color="auto"/>
              <w:right w:val="single" w:sz="8" w:space="0" w:color="auto"/>
            </w:tcBorders>
            <w:shd w:val="clear" w:color="auto" w:fill="FFFFFF"/>
            <w:vAlign w:val="center"/>
          </w:tcPr>
          <w:p w:rsidR="008C584C" w:rsidRDefault="008C584C" w:rsidP="00254D53">
            <w:pPr>
              <w:jc w:val="both"/>
              <w:rPr>
                <w:rFonts w:ascii="宋体" w:hAnsi="宋体" w:cs="宋体"/>
                <w:sz w:val="21"/>
                <w:szCs w:val="21"/>
              </w:rPr>
            </w:pPr>
            <w:r>
              <w:rPr>
                <w:rFonts w:ascii="宋体" w:hAnsi="宋体"/>
                <w:sz w:val="21"/>
                <w:szCs w:val="21"/>
              </w:rPr>
              <w:t>Return</w:t>
            </w:r>
          </w:p>
        </w:tc>
        <w:tc>
          <w:tcPr>
            <w:tcW w:w="993" w:type="dxa"/>
            <w:tcBorders>
              <w:top w:val="single" w:sz="8" w:space="0" w:color="auto"/>
              <w:left w:val="nil"/>
              <w:bottom w:val="single" w:sz="8" w:space="0" w:color="auto"/>
              <w:right w:val="single" w:sz="8" w:space="0" w:color="auto"/>
            </w:tcBorders>
            <w:shd w:val="clear" w:color="auto" w:fill="FFFFFF"/>
            <w:vAlign w:val="center"/>
          </w:tcPr>
          <w:p w:rsidR="008C584C" w:rsidRDefault="008C584C" w:rsidP="00254D53">
            <w:pPr>
              <w:jc w:val="center"/>
              <w:rPr>
                <w:rFonts w:ascii="宋体" w:hAnsi="宋体" w:cs="宋体"/>
                <w:sz w:val="21"/>
                <w:szCs w:val="21"/>
              </w:rPr>
            </w:pPr>
            <w:r>
              <w:rPr>
                <w:rFonts w:ascii="宋体" w:hAnsi="宋体" w:cs="宋体" w:hint="eastAsia"/>
                <w:sz w:val="21"/>
                <w:szCs w:val="21"/>
              </w:rPr>
              <w:t>Y</w:t>
            </w:r>
          </w:p>
        </w:tc>
        <w:tc>
          <w:tcPr>
            <w:tcW w:w="1275" w:type="dxa"/>
            <w:tcBorders>
              <w:top w:val="single" w:sz="8" w:space="0" w:color="auto"/>
              <w:left w:val="nil"/>
              <w:bottom w:val="single" w:sz="8" w:space="0" w:color="auto"/>
              <w:right w:val="single" w:sz="8" w:space="0" w:color="auto"/>
            </w:tcBorders>
            <w:shd w:val="clear" w:color="auto" w:fill="FFFFFF"/>
            <w:vAlign w:val="center"/>
          </w:tcPr>
          <w:p w:rsidR="008C584C" w:rsidRDefault="008C584C" w:rsidP="00254D53">
            <w:pPr>
              <w:jc w:val="center"/>
              <w:rPr>
                <w:rFonts w:ascii="宋体" w:hAnsi="宋体" w:cs="宋体"/>
                <w:sz w:val="21"/>
                <w:szCs w:val="21"/>
              </w:rPr>
            </w:pPr>
            <w:r>
              <w:rPr>
                <w:rFonts w:ascii="宋体" w:hAnsi="宋体" w:cs="宋体" w:hint="eastAsia"/>
                <w:sz w:val="21"/>
                <w:szCs w:val="21"/>
              </w:rPr>
              <w:t>String</w:t>
            </w:r>
          </w:p>
        </w:tc>
        <w:tc>
          <w:tcPr>
            <w:tcW w:w="1276" w:type="dxa"/>
            <w:tcBorders>
              <w:top w:val="single" w:sz="8" w:space="0" w:color="auto"/>
              <w:left w:val="nil"/>
              <w:bottom w:val="single" w:sz="8" w:space="0" w:color="auto"/>
              <w:right w:val="single" w:sz="8" w:space="0" w:color="auto"/>
            </w:tcBorders>
            <w:shd w:val="clear" w:color="auto" w:fill="FFFFFF"/>
            <w:vAlign w:val="center"/>
          </w:tcPr>
          <w:p w:rsidR="008C584C" w:rsidRDefault="008C584C" w:rsidP="00254D53">
            <w:pPr>
              <w:jc w:val="center"/>
              <w:rPr>
                <w:rFonts w:ascii="宋体" w:hAnsi="宋体" w:cs="宋体"/>
                <w:sz w:val="21"/>
                <w:szCs w:val="21"/>
              </w:rPr>
            </w:pPr>
          </w:p>
        </w:tc>
        <w:tc>
          <w:tcPr>
            <w:tcW w:w="1701" w:type="dxa"/>
            <w:tcBorders>
              <w:top w:val="single" w:sz="8" w:space="0" w:color="auto"/>
              <w:left w:val="nil"/>
              <w:bottom w:val="single" w:sz="8" w:space="0" w:color="auto"/>
              <w:right w:val="single" w:sz="8" w:space="0" w:color="auto"/>
            </w:tcBorders>
            <w:shd w:val="clear" w:color="auto" w:fill="FFFFFF"/>
            <w:vAlign w:val="center"/>
          </w:tcPr>
          <w:p w:rsidR="008C584C" w:rsidRDefault="008C584C" w:rsidP="00254D53">
            <w:pPr>
              <w:rPr>
                <w:rFonts w:ascii="宋体" w:hAnsi="宋体" w:cs="宋体"/>
                <w:sz w:val="21"/>
                <w:szCs w:val="21"/>
              </w:rPr>
            </w:pPr>
            <w:r>
              <w:rPr>
                <w:rFonts w:ascii="宋体" w:hAnsi="宋体" w:cs="宋体"/>
                <w:sz w:val="21"/>
                <w:szCs w:val="21"/>
              </w:rPr>
              <w:t>描述信息</w:t>
            </w:r>
          </w:p>
        </w:tc>
      </w:tr>
      <w:tr w:rsidR="008C584C" w:rsidTr="00254D53">
        <w:trPr>
          <w:trHeight w:val="1000"/>
        </w:trPr>
        <w:tc>
          <w:tcPr>
            <w:tcW w:w="1433" w:type="dxa"/>
            <w:tcBorders>
              <w:top w:val="single" w:sz="8" w:space="0" w:color="auto"/>
              <w:left w:val="single" w:sz="8" w:space="0" w:color="auto"/>
              <w:bottom w:val="single" w:sz="8" w:space="0" w:color="auto"/>
              <w:right w:val="single" w:sz="8" w:space="0" w:color="auto"/>
            </w:tcBorders>
            <w:shd w:val="clear" w:color="auto" w:fill="FFFFFF"/>
            <w:vAlign w:val="center"/>
          </w:tcPr>
          <w:p w:rsidR="008C584C" w:rsidRDefault="008C584C" w:rsidP="00254D53">
            <w:pPr>
              <w:jc w:val="both"/>
              <w:rPr>
                <w:rFonts w:ascii="宋体" w:hAnsi="宋体"/>
                <w:sz w:val="21"/>
                <w:szCs w:val="21"/>
              </w:rPr>
            </w:pPr>
            <w:r>
              <w:rPr>
                <w:rFonts w:ascii="宋体" w:hAnsi="宋体"/>
                <w:sz w:val="21"/>
                <w:szCs w:val="21"/>
              </w:rPr>
              <w:t>order_</w:t>
            </w:r>
            <w:r>
              <w:rPr>
                <w:rFonts w:ascii="宋体" w:hAnsi="宋体" w:hint="eastAsia"/>
                <w:sz w:val="21"/>
                <w:szCs w:val="21"/>
              </w:rPr>
              <w:t>id</w:t>
            </w:r>
          </w:p>
        </w:tc>
        <w:tc>
          <w:tcPr>
            <w:tcW w:w="1417" w:type="dxa"/>
            <w:tcBorders>
              <w:top w:val="single" w:sz="8" w:space="0" w:color="auto"/>
              <w:left w:val="nil"/>
              <w:bottom w:val="single" w:sz="8" w:space="0" w:color="auto"/>
              <w:right w:val="single" w:sz="8" w:space="0" w:color="auto"/>
            </w:tcBorders>
            <w:shd w:val="clear" w:color="auto" w:fill="FFFFFF"/>
            <w:vAlign w:val="center"/>
          </w:tcPr>
          <w:p w:rsidR="008C584C" w:rsidRDefault="008C584C" w:rsidP="00254D53">
            <w:pPr>
              <w:jc w:val="both"/>
              <w:rPr>
                <w:rFonts w:ascii="宋体" w:hAnsi="宋体" w:cs="宋体"/>
                <w:sz w:val="21"/>
                <w:szCs w:val="21"/>
              </w:rPr>
            </w:pPr>
            <w:r>
              <w:rPr>
                <w:rFonts w:ascii="宋体" w:hAnsi="宋体"/>
                <w:sz w:val="21"/>
                <w:szCs w:val="21"/>
              </w:rPr>
              <w:t>Return</w:t>
            </w:r>
          </w:p>
        </w:tc>
        <w:tc>
          <w:tcPr>
            <w:tcW w:w="993" w:type="dxa"/>
            <w:tcBorders>
              <w:top w:val="single" w:sz="8" w:space="0" w:color="auto"/>
              <w:left w:val="nil"/>
              <w:bottom w:val="single" w:sz="8" w:space="0" w:color="auto"/>
              <w:right w:val="single" w:sz="8" w:space="0" w:color="auto"/>
            </w:tcBorders>
            <w:shd w:val="clear" w:color="auto" w:fill="FFFFFF"/>
            <w:vAlign w:val="center"/>
          </w:tcPr>
          <w:p w:rsidR="008C584C" w:rsidRDefault="008C584C" w:rsidP="00254D53">
            <w:pPr>
              <w:jc w:val="center"/>
              <w:rPr>
                <w:rFonts w:ascii="宋体" w:hAnsi="宋体" w:cs="宋体"/>
                <w:sz w:val="21"/>
                <w:szCs w:val="21"/>
              </w:rPr>
            </w:pPr>
            <w:r>
              <w:rPr>
                <w:rFonts w:ascii="宋体" w:hAnsi="宋体" w:cs="宋体"/>
                <w:sz w:val="21"/>
                <w:szCs w:val="21"/>
              </w:rPr>
              <w:t>Y</w:t>
            </w:r>
          </w:p>
        </w:tc>
        <w:tc>
          <w:tcPr>
            <w:tcW w:w="1275" w:type="dxa"/>
            <w:tcBorders>
              <w:top w:val="single" w:sz="8" w:space="0" w:color="auto"/>
              <w:left w:val="nil"/>
              <w:bottom w:val="single" w:sz="8" w:space="0" w:color="auto"/>
              <w:right w:val="single" w:sz="8" w:space="0" w:color="auto"/>
            </w:tcBorders>
            <w:shd w:val="clear" w:color="auto" w:fill="FFFFFF"/>
            <w:vAlign w:val="center"/>
          </w:tcPr>
          <w:p w:rsidR="008C584C" w:rsidRDefault="008C584C" w:rsidP="00254D53">
            <w:pPr>
              <w:jc w:val="center"/>
              <w:rPr>
                <w:rFonts w:ascii="宋体" w:hAnsi="宋体" w:cs="宋体"/>
                <w:sz w:val="21"/>
                <w:szCs w:val="21"/>
              </w:rPr>
            </w:pPr>
            <w:r>
              <w:rPr>
                <w:rFonts w:ascii="宋体" w:hAnsi="宋体" w:cs="宋体" w:hint="eastAsia"/>
                <w:sz w:val="21"/>
                <w:szCs w:val="21"/>
              </w:rPr>
              <w:t>String</w:t>
            </w:r>
          </w:p>
        </w:tc>
        <w:tc>
          <w:tcPr>
            <w:tcW w:w="1276" w:type="dxa"/>
            <w:tcBorders>
              <w:top w:val="single" w:sz="8" w:space="0" w:color="auto"/>
              <w:left w:val="nil"/>
              <w:bottom w:val="single" w:sz="8" w:space="0" w:color="auto"/>
              <w:right w:val="single" w:sz="8" w:space="0" w:color="auto"/>
            </w:tcBorders>
            <w:shd w:val="clear" w:color="auto" w:fill="FFFFFF"/>
            <w:vAlign w:val="center"/>
          </w:tcPr>
          <w:p w:rsidR="008C584C" w:rsidRDefault="008C584C" w:rsidP="00254D53">
            <w:pPr>
              <w:jc w:val="center"/>
              <w:rPr>
                <w:rFonts w:ascii="宋体" w:hAnsi="宋体" w:cs="宋体"/>
                <w:sz w:val="21"/>
                <w:szCs w:val="21"/>
              </w:rPr>
            </w:pPr>
          </w:p>
        </w:tc>
        <w:tc>
          <w:tcPr>
            <w:tcW w:w="1701" w:type="dxa"/>
            <w:tcBorders>
              <w:top w:val="single" w:sz="8" w:space="0" w:color="auto"/>
              <w:left w:val="nil"/>
              <w:bottom w:val="single" w:sz="8" w:space="0" w:color="auto"/>
              <w:right w:val="single" w:sz="8" w:space="0" w:color="auto"/>
            </w:tcBorders>
            <w:shd w:val="clear" w:color="auto" w:fill="FFFFFF"/>
            <w:vAlign w:val="center"/>
          </w:tcPr>
          <w:p w:rsidR="008C584C" w:rsidRDefault="008C584C" w:rsidP="00254D53">
            <w:pPr>
              <w:rPr>
                <w:rFonts w:ascii="宋体" w:hAnsi="宋体" w:cs="宋体"/>
                <w:sz w:val="21"/>
                <w:szCs w:val="21"/>
              </w:rPr>
            </w:pPr>
            <w:r>
              <w:rPr>
                <w:rFonts w:ascii="宋体" w:hAnsi="宋体" w:cs="宋体"/>
                <w:sz w:val="21"/>
                <w:szCs w:val="21"/>
              </w:rPr>
              <w:t>定单id</w:t>
            </w:r>
          </w:p>
        </w:tc>
      </w:tr>
      <w:tr w:rsidR="008C584C" w:rsidTr="00254D53">
        <w:trPr>
          <w:trHeight w:val="1000"/>
        </w:trPr>
        <w:tc>
          <w:tcPr>
            <w:tcW w:w="1433" w:type="dxa"/>
            <w:tcBorders>
              <w:top w:val="single" w:sz="8" w:space="0" w:color="auto"/>
              <w:left w:val="single" w:sz="8" w:space="0" w:color="auto"/>
              <w:bottom w:val="single" w:sz="8" w:space="0" w:color="auto"/>
              <w:right w:val="single" w:sz="8" w:space="0" w:color="auto"/>
            </w:tcBorders>
            <w:shd w:val="clear" w:color="auto" w:fill="FFFFFF"/>
            <w:vAlign w:val="center"/>
          </w:tcPr>
          <w:p w:rsidR="008C584C" w:rsidRDefault="008C584C" w:rsidP="00254D53">
            <w:pPr>
              <w:jc w:val="both"/>
              <w:rPr>
                <w:rFonts w:ascii="宋体" w:hAnsi="宋体"/>
                <w:sz w:val="21"/>
                <w:szCs w:val="21"/>
              </w:rPr>
            </w:pPr>
            <w:r>
              <w:rPr>
                <w:rFonts w:ascii="宋体" w:hAnsi="宋体" w:hint="eastAsia"/>
                <w:sz w:val="21"/>
                <w:szCs w:val="21"/>
              </w:rPr>
              <w:t>p</w:t>
            </w:r>
            <w:r>
              <w:rPr>
                <w:rFonts w:ascii="宋体" w:hAnsi="宋体"/>
                <w:sz w:val="21"/>
                <w:szCs w:val="21"/>
              </w:rPr>
              <w:t>roduct_inst_id</w:t>
            </w:r>
          </w:p>
        </w:tc>
        <w:tc>
          <w:tcPr>
            <w:tcW w:w="1417" w:type="dxa"/>
            <w:tcBorders>
              <w:top w:val="single" w:sz="8" w:space="0" w:color="auto"/>
              <w:left w:val="nil"/>
              <w:bottom w:val="single" w:sz="8" w:space="0" w:color="auto"/>
              <w:right w:val="single" w:sz="8" w:space="0" w:color="auto"/>
            </w:tcBorders>
            <w:shd w:val="clear" w:color="auto" w:fill="FFFFFF"/>
            <w:vAlign w:val="center"/>
          </w:tcPr>
          <w:p w:rsidR="008C584C" w:rsidRDefault="008C584C" w:rsidP="00254D53">
            <w:pPr>
              <w:jc w:val="both"/>
              <w:rPr>
                <w:rFonts w:ascii="宋体" w:hAnsi="宋体" w:cs="宋体"/>
                <w:sz w:val="21"/>
                <w:szCs w:val="21"/>
              </w:rPr>
            </w:pPr>
            <w:r>
              <w:rPr>
                <w:rFonts w:ascii="宋体" w:hAnsi="宋体"/>
                <w:sz w:val="21"/>
                <w:szCs w:val="21"/>
              </w:rPr>
              <w:t>Return</w:t>
            </w:r>
          </w:p>
        </w:tc>
        <w:tc>
          <w:tcPr>
            <w:tcW w:w="993" w:type="dxa"/>
            <w:tcBorders>
              <w:top w:val="single" w:sz="8" w:space="0" w:color="auto"/>
              <w:left w:val="nil"/>
              <w:bottom w:val="single" w:sz="8" w:space="0" w:color="auto"/>
              <w:right w:val="single" w:sz="8" w:space="0" w:color="auto"/>
            </w:tcBorders>
            <w:shd w:val="clear" w:color="auto" w:fill="FFFFFF"/>
            <w:vAlign w:val="center"/>
          </w:tcPr>
          <w:p w:rsidR="008C584C" w:rsidRDefault="008C584C" w:rsidP="00254D53">
            <w:pPr>
              <w:jc w:val="center"/>
              <w:rPr>
                <w:rFonts w:ascii="宋体" w:hAnsi="宋体" w:cs="宋体"/>
                <w:sz w:val="21"/>
                <w:szCs w:val="21"/>
              </w:rPr>
            </w:pPr>
            <w:r>
              <w:rPr>
                <w:rFonts w:ascii="宋体" w:hAnsi="宋体" w:cs="宋体"/>
                <w:sz w:val="21"/>
                <w:szCs w:val="21"/>
              </w:rPr>
              <w:t>Y</w:t>
            </w:r>
          </w:p>
        </w:tc>
        <w:tc>
          <w:tcPr>
            <w:tcW w:w="1275" w:type="dxa"/>
            <w:tcBorders>
              <w:top w:val="single" w:sz="8" w:space="0" w:color="auto"/>
              <w:left w:val="nil"/>
              <w:bottom w:val="single" w:sz="8" w:space="0" w:color="auto"/>
              <w:right w:val="single" w:sz="8" w:space="0" w:color="auto"/>
            </w:tcBorders>
            <w:shd w:val="clear" w:color="auto" w:fill="FFFFFF"/>
            <w:vAlign w:val="center"/>
          </w:tcPr>
          <w:p w:rsidR="008C584C" w:rsidRDefault="008C584C" w:rsidP="00254D53">
            <w:pPr>
              <w:jc w:val="center"/>
              <w:rPr>
                <w:rFonts w:ascii="宋体" w:hAnsi="宋体" w:cs="宋体"/>
                <w:sz w:val="21"/>
                <w:szCs w:val="21"/>
              </w:rPr>
            </w:pPr>
            <w:r>
              <w:rPr>
                <w:rFonts w:ascii="宋体" w:hAnsi="宋体" w:cs="宋体" w:hint="eastAsia"/>
                <w:sz w:val="21"/>
                <w:szCs w:val="21"/>
              </w:rPr>
              <w:t>String</w:t>
            </w:r>
          </w:p>
        </w:tc>
        <w:tc>
          <w:tcPr>
            <w:tcW w:w="1276" w:type="dxa"/>
            <w:tcBorders>
              <w:top w:val="single" w:sz="8" w:space="0" w:color="auto"/>
              <w:left w:val="nil"/>
              <w:bottom w:val="single" w:sz="8" w:space="0" w:color="auto"/>
              <w:right w:val="single" w:sz="8" w:space="0" w:color="auto"/>
            </w:tcBorders>
            <w:shd w:val="clear" w:color="auto" w:fill="FFFFFF"/>
            <w:vAlign w:val="center"/>
          </w:tcPr>
          <w:p w:rsidR="008C584C" w:rsidRDefault="008C584C" w:rsidP="00254D53">
            <w:pPr>
              <w:jc w:val="center"/>
              <w:rPr>
                <w:rFonts w:ascii="宋体" w:hAnsi="宋体" w:cs="宋体"/>
                <w:sz w:val="21"/>
                <w:szCs w:val="21"/>
              </w:rPr>
            </w:pPr>
          </w:p>
        </w:tc>
        <w:tc>
          <w:tcPr>
            <w:tcW w:w="1701" w:type="dxa"/>
            <w:tcBorders>
              <w:top w:val="single" w:sz="8" w:space="0" w:color="auto"/>
              <w:left w:val="nil"/>
              <w:bottom w:val="single" w:sz="8" w:space="0" w:color="auto"/>
              <w:right w:val="single" w:sz="8" w:space="0" w:color="auto"/>
            </w:tcBorders>
            <w:shd w:val="clear" w:color="auto" w:fill="FFFFFF"/>
            <w:vAlign w:val="center"/>
          </w:tcPr>
          <w:p w:rsidR="008C584C" w:rsidRDefault="008C584C" w:rsidP="00254D53">
            <w:pPr>
              <w:rPr>
                <w:rFonts w:ascii="宋体" w:hAnsi="宋体" w:cs="宋体"/>
                <w:sz w:val="21"/>
                <w:szCs w:val="21"/>
              </w:rPr>
            </w:pPr>
            <w:r>
              <w:rPr>
                <w:rFonts w:ascii="宋体" w:hAnsi="宋体" w:cs="宋体" w:hint="eastAsia"/>
                <w:sz w:val="21"/>
                <w:szCs w:val="21"/>
              </w:rPr>
              <w:t>定单</w:t>
            </w:r>
            <w:r>
              <w:rPr>
                <w:rFonts w:ascii="宋体" w:hAnsi="宋体" w:cs="宋体"/>
                <w:sz w:val="21"/>
                <w:szCs w:val="21"/>
              </w:rPr>
              <w:t>id</w:t>
            </w:r>
          </w:p>
        </w:tc>
      </w:tr>
    </w:tbl>
    <w:p w:rsidR="008C584C" w:rsidRDefault="008C584C" w:rsidP="008C584C">
      <w:pPr>
        <w:rPr>
          <w:color w:val="FF0000"/>
        </w:rPr>
      </w:pPr>
      <w:r>
        <w:rPr>
          <w:rFonts w:hint="eastAsia"/>
          <w:color w:val="FF0000"/>
        </w:rPr>
        <w:t xml:space="preserve"> </w:t>
      </w:r>
      <w:r>
        <w:rPr>
          <w:rFonts w:hint="eastAsia"/>
        </w:rPr>
        <w:t>参考</w:t>
      </w:r>
      <w:r>
        <w:rPr>
          <w:rFonts w:hint="eastAsia"/>
        </w:rPr>
        <w:t>xml</w:t>
      </w:r>
      <w:r>
        <w:rPr>
          <w:rFonts w:hint="eastAsia"/>
        </w:rPr>
        <w:t>报文格式：</w:t>
      </w:r>
    </w:p>
    <w:p w:rsidR="008C584C" w:rsidRDefault="008C584C" w:rsidP="008C584C">
      <w:r>
        <w:t>&lt;?xml version="1.0" encoding="UTF-8"?&gt;</w:t>
      </w:r>
    </w:p>
    <w:p w:rsidR="008C584C" w:rsidRDefault="008C584C" w:rsidP="008C584C">
      <w:r>
        <w:rPr>
          <w:rFonts w:hint="eastAsia"/>
        </w:rPr>
        <w:t>&lt;</w:t>
      </w:r>
      <w:r>
        <w:t xml:space="preserve"> Return</w:t>
      </w:r>
      <w:r>
        <w:rPr>
          <w:rFonts w:hint="eastAsia"/>
        </w:rPr>
        <w:t xml:space="preserve"> &gt; </w:t>
      </w:r>
    </w:p>
    <w:p w:rsidR="008C584C" w:rsidRDefault="008C584C" w:rsidP="008C584C">
      <w:pPr>
        <w:ind w:firstLine="480"/>
      </w:pPr>
      <w:r>
        <w:rPr>
          <w:rFonts w:hint="eastAsia"/>
        </w:rPr>
        <w:t xml:space="preserve">     &lt;</w:t>
      </w:r>
      <w:r>
        <w:t xml:space="preserve"> result_</w:t>
      </w:r>
      <w:r>
        <w:rPr>
          <w:rFonts w:hint="eastAsia"/>
        </w:rPr>
        <w:t>code &gt;1&lt;/</w:t>
      </w:r>
      <w:r>
        <w:t xml:space="preserve"> result_</w:t>
      </w:r>
      <w:r>
        <w:rPr>
          <w:rFonts w:hint="eastAsia"/>
        </w:rPr>
        <w:t>code &gt;</w:t>
      </w:r>
    </w:p>
    <w:p w:rsidR="008C584C" w:rsidRDefault="008C584C" w:rsidP="008C584C">
      <w:pPr>
        <w:ind w:firstLine="480"/>
      </w:pPr>
      <w:r>
        <w:rPr>
          <w:rFonts w:hint="eastAsia"/>
        </w:rPr>
        <w:t xml:space="preserve">     &lt;</w:t>
      </w:r>
      <w:r>
        <w:t xml:space="preserve"> result_msg</w:t>
      </w:r>
      <w:r>
        <w:rPr>
          <w:rFonts w:hint="eastAsia"/>
        </w:rPr>
        <w:t xml:space="preserve"> &gt;&lt;/</w:t>
      </w:r>
      <w:r>
        <w:t xml:space="preserve"> result_msg</w:t>
      </w:r>
      <w:r>
        <w:rPr>
          <w:rFonts w:hint="eastAsia"/>
        </w:rPr>
        <w:t xml:space="preserve"> &gt; </w:t>
      </w:r>
    </w:p>
    <w:p w:rsidR="008C584C" w:rsidRPr="00771C04" w:rsidRDefault="008C584C" w:rsidP="008C584C">
      <w:r>
        <w:rPr>
          <w:rFonts w:hint="eastAsia"/>
        </w:rPr>
        <w:lastRenderedPageBreak/>
        <w:t>&lt;/</w:t>
      </w:r>
      <w:r>
        <w:t xml:space="preserve"> Return</w:t>
      </w:r>
      <w:r>
        <w:rPr>
          <w:rFonts w:hint="eastAsia"/>
        </w:rPr>
        <w:t xml:space="preserve"> &gt;</w:t>
      </w:r>
    </w:p>
    <w:p w:rsidR="008C584C" w:rsidRPr="00543EA6" w:rsidRDefault="008C584C" w:rsidP="008C584C"/>
    <w:p w:rsidR="008C584C" w:rsidRPr="005A4E93" w:rsidRDefault="008C584C" w:rsidP="008C584C">
      <w:pPr>
        <w:pStyle w:val="5"/>
        <w:rPr>
          <w:szCs w:val="24"/>
        </w:rPr>
      </w:pPr>
      <w:bookmarkStart w:id="3559" w:name="_Toc130156325"/>
      <w:r w:rsidRPr="005A4E93">
        <w:rPr>
          <w:rFonts w:hint="eastAsia"/>
          <w:szCs w:val="24"/>
        </w:rPr>
        <w:t>WEB端企宽FTTR售中监控查询</w:t>
      </w:r>
      <w:bookmarkEnd w:id="3559"/>
    </w:p>
    <w:p w:rsidR="008C584C" w:rsidRPr="005A4E93" w:rsidRDefault="008C584C" w:rsidP="008C584C">
      <w:pPr>
        <w:pStyle w:val="6"/>
        <w:rPr>
          <w:b/>
          <w:bCs/>
        </w:rPr>
      </w:pPr>
      <w:bookmarkStart w:id="3560" w:name="_Toc130156326"/>
      <w:r w:rsidRPr="005A4E93">
        <w:rPr>
          <w:rFonts w:hint="eastAsia"/>
        </w:rPr>
        <w:t>WEB</w:t>
      </w:r>
      <w:r w:rsidRPr="005A4E93">
        <w:rPr>
          <w:rFonts w:hint="eastAsia"/>
        </w:rPr>
        <w:t>端企宽</w:t>
      </w:r>
      <w:r w:rsidRPr="005A4E93">
        <w:rPr>
          <w:rFonts w:hint="eastAsia"/>
        </w:rPr>
        <w:t>FTTR</w:t>
      </w:r>
      <w:r w:rsidRPr="005A4E93">
        <w:rPr>
          <w:rFonts w:hint="eastAsia"/>
        </w:rPr>
        <w:t>售中监控菜单查询</w:t>
      </w:r>
      <w:bookmarkEnd w:id="3560"/>
    </w:p>
    <w:p w:rsidR="008C584C" w:rsidRPr="005A4E93" w:rsidRDefault="008C584C" w:rsidP="008C584C">
      <w:pPr>
        <w:ind w:firstLine="480"/>
      </w:pPr>
      <w:r w:rsidRPr="005A4E93">
        <w:rPr>
          <w:rFonts w:hint="eastAsia"/>
        </w:rPr>
        <w:t>人员操作权限规则入库，操作人员登录访问时按照对应职位查询展示</w:t>
      </w:r>
      <w:r w:rsidRPr="005A4E93">
        <w:rPr>
          <w:rFonts w:hint="eastAsia"/>
        </w:rPr>
        <w:t>WEB</w:t>
      </w:r>
      <w:r w:rsidRPr="005A4E93">
        <w:rPr>
          <w:rFonts w:hint="eastAsia"/>
        </w:rPr>
        <w:t>端企宽</w:t>
      </w:r>
      <w:r w:rsidRPr="005A4E93">
        <w:rPr>
          <w:rFonts w:hint="eastAsia"/>
        </w:rPr>
        <w:t>FTTR</w:t>
      </w:r>
      <w:r w:rsidRPr="005A4E93">
        <w:rPr>
          <w:rFonts w:hint="eastAsia"/>
        </w:rPr>
        <w:t>售中监控菜单。</w:t>
      </w:r>
    </w:p>
    <w:p w:rsidR="008C584C" w:rsidRPr="005A4E93" w:rsidRDefault="008C584C" w:rsidP="008C584C">
      <w:pPr>
        <w:pStyle w:val="6"/>
        <w:rPr>
          <w:b/>
          <w:bCs/>
        </w:rPr>
      </w:pPr>
      <w:bookmarkStart w:id="3561" w:name="_Toc130156327"/>
      <w:r w:rsidRPr="005A4E93">
        <w:rPr>
          <w:rFonts w:hint="eastAsia"/>
        </w:rPr>
        <w:t>WEB</w:t>
      </w:r>
      <w:r w:rsidRPr="005A4E93">
        <w:rPr>
          <w:rFonts w:hint="eastAsia"/>
        </w:rPr>
        <w:t>端企宽</w:t>
      </w:r>
      <w:r w:rsidRPr="005A4E93">
        <w:rPr>
          <w:rFonts w:hint="eastAsia"/>
        </w:rPr>
        <w:t>FTTR</w:t>
      </w:r>
      <w:r w:rsidRPr="005A4E93">
        <w:rPr>
          <w:rFonts w:hint="eastAsia"/>
        </w:rPr>
        <w:t>售中监控工单查询</w:t>
      </w:r>
      <w:bookmarkEnd w:id="3561"/>
    </w:p>
    <w:p w:rsidR="008C584C" w:rsidRPr="005A4E93" w:rsidRDefault="008C584C" w:rsidP="008C584C">
      <w:pPr>
        <w:ind w:firstLine="480"/>
      </w:pPr>
      <w:r w:rsidRPr="005A4E93">
        <w:rPr>
          <w:rFonts w:hint="eastAsia"/>
        </w:rPr>
        <w:t>操作人员查询</w:t>
      </w:r>
      <w:r w:rsidRPr="005A4E93">
        <w:rPr>
          <w:rFonts w:hint="eastAsia"/>
        </w:rPr>
        <w:t>WEB</w:t>
      </w:r>
      <w:r w:rsidRPr="005A4E93">
        <w:rPr>
          <w:rFonts w:hint="eastAsia"/>
        </w:rPr>
        <w:t>端企宽</w:t>
      </w:r>
      <w:r w:rsidRPr="005A4E93">
        <w:rPr>
          <w:rFonts w:hint="eastAsia"/>
        </w:rPr>
        <w:t>FTTR</w:t>
      </w:r>
      <w:r w:rsidRPr="005A4E93">
        <w:rPr>
          <w:rFonts w:hint="eastAsia"/>
        </w:rPr>
        <w:t>售中监控工单，包括</w:t>
      </w:r>
      <w:r w:rsidRPr="005A4E93">
        <w:rPr>
          <w:rFonts w:hint="eastAsia"/>
        </w:rPr>
        <w:t>WEB</w:t>
      </w:r>
      <w:r w:rsidRPr="005A4E93">
        <w:rPr>
          <w:rFonts w:hint="eastAsia"/>
        </w:rPr>
        <w:t>端企宽</w:t>
      </w:r>
      <w:r w:rsidRPr="005A4E93">
        <w:rPr>
          <w:rFonts w:hint="eastAsia"/>
        </w:rPr>
        <w:t>FTTR</w:t>
      </w:r>
      <w:r w:rsidRPr="005A4E93">
        <w:rPr>
          <w:rFonts w:hint="eastAsia"/>
        </w:rPr>
        <w:t>售中监控工单查询、企宽</w:t>
      </w:r>
      <w:r w:rsidRPr="005A4E93">
        <w:rPr>
          <w:rFonts w:hint="eastAsia"/>
        </w:rPr>
        <w:t>FTTR</w:t>
      </w:r>
      <w:r w:rsidRPr="005A4E93">
        <w:rPr>
          <w:rFonts w:hint="eastAsia"/>
        </w:rPr>
        <w:t>售中监控工单工单状态查询。</w:t>
      </w:r>
    </w:p>
    <w:p w:rsidR="008C584C" w:rsidRPr="005A4E93" w:rsidRDefault="008C584C" w:rsidP="008C584C">
      <w:pPr>
        <w:pStyle w:val="6"/>
        <w:rPr>
          <w:b/>
          <w:bCs/>
        </w:rPr>
      </w:pPr>
      <w:bookmarkStart w:id="3562" w:name="_Toc130156328"/>
      <w:r w:rsidRPr="005A4E93">
        <w:rPr>
          <w:rFonts w:hint="eastAsia"/>
        </w:rPr>
        <w:t>WEB</w:t>
      </w:r>
      <w:r w:rsidRPr="005A4E93">
        <w:rPr>
          <w:rFonts w:hint="eastAsia"/>
        </w:rPr>
        <w:t>端企宽</w:t>
      </w:r>
      <w:r w:rsidRPr="005A4E93">
        <w:rPr>
          <w:rFonts w:hint="eastAsia"/>
        </w:rPr>
        <w:t>FTTR</w:t>
      </w:r>
      <w:r w:rsidRPr="005A4E93">
        <w:rPr>
          <w:rFonts w:hint="eastAsia"/>
        </w:rPr>
        <w:t>售中监控详情用户信息查询</w:t>
      </w:r>
      <w:bookmarkEnd w:id="3562"/>
    </w:p>
    <w:p w:rsidR="008C584C" w:rsidRPr="005A4E93" w:rsidRDefault="008C584C" w:rsidP="008C584C">
      <w:pPr>
        <w:ind w:firstLine="480"/>
      </w:pPr>
      <w:r w:rsidRPr="005A4E93">
        <w:rPr>
          <w:rFonts w:hint="eastAsia"/>
        </w:rPr>
        <w:t>操作人员查询</w:t>
      </w:r>
      <w:r w:rsidRPr="005A4E93">
        <w:rPr>
          <w:rFonts w:hint="eastAsia"/>
        </w:rPr>
        <w:t>WEB</w:t>
      </w:r>
      <w:r w:rsidRPr="005A4E93">
        <w:rPr>
          <w:rFonts w:hint="eastAsia"/>
        </w:rPr>
        <w:t>端企宽</w:t>
      </w:r>
      <w:r w:rsidRPr="005A4E93">
        <w:rPr>
          <w:rFonts w:hint="eastAsia"/>
        </w:rPr>
        <w:t>FTTR</w:t>
      </w:r>
      <w:r w:rsidRPr="005A4E93">
        <w:rPr>
          <w:rFonts w:hint="eastAsia"/>
        </w:rPr>
        <w:t>售中监控详情用户信息查询、展示企宽</w:t>
      </w:r>
      <w:r w:rsidRPr="005A4E93">
        <w:rPr>
          <w:rFonts w:hint="eastAsia"/>
        </w:rPr>
        <w:t>FTTR</w:t>
      </w:r>
      <w:r w:rsidRPr="005A4E93">
        <w:rPr>
          <w:rFonts w:hint="eastAsia"/>
        </w:rPr>
        <w:t>售中用户信息，包括处理人员、处理人员账号、处理人员单位、装维人员、装维人员联系电话、归属小区等内容。</w:t>
      </w:r>
    </w:p>
    <w:p w:rsidR="008C584C" w:rsidRPr="005A4E93" w:rsidRDefault="008C584C" w:rsidP="008C584C">
      <w:pPr>
        <w:ind w:firstLine="480"/>
      </w:pPr>
    </w:p>
    <w:p w:rsidR="008C584C" w:rsidRPr="005A4E93" w:rsidRDefault="008C584C" w:rsidP="008C584C">
      <w:pPr>
        <w:pStyle w:val="6"/>
        <w:rPr>
          <w:b/>
          <w:bCs/>
        </w:rPr>
      </w:pPr>
      <w:bookmarkStart w:id="3563" w:name="_Toc130156329"/>
      <w:r w:rsidRPr="005A4E93">
        <w:rPr>
          <w:rFonts w:hint="eastAsia"/>
        </w:rPr>
        <w:t>WEB</w:t>
      </w:r>
      <w:r w:rsidRPr="005A4E93">
        <w:rPr>
          <w:rFonts w:hint="eastAsia"/>
        </w:rPr>
        <w:t>端企宽</w:t>
      </w:r>
      <w:r w:rsidRPr="005A4E93">
        <w:rPr>
          <w:rFonts w:hint="eastAsia"/>
        </w:rPr>
        <w:t>FTTR</w:t>
      </w:r>
      <w:r w:rsidRPr="005A4E93">
        <w:rPr>
          <w:rFonts w:hint="eastAsia"/>
        </w:rPr>
        <w:t>售中监控定单轨迹信息查询</w:t>
      </w:r>
      <w:bookmarkEnd w:id="3563"/>
    </w:p>
    <w:p w:rsidR="008C584C" w:rsidRPr="005A4E93" w:rsidRDefault="008C584C" w:rsidP="008C584C">
      <w:pPr>
        <w:ind w:firstLine="480"/>
      </w:pPr>
      <w:r w:rsidRPr="005A4E93">
        <w:rPr>
          <w:rFonts w:hint="eastAsia"/>
        </w:rPr>
        <w:t>操作人员查询</w:t>
      </w:r>
      <w:r w:rsidRPr="005A4E93">
        <w:rPr>
          <w:rFonts w:hint="eastAsia"/>
        </w:rPr>
        <w:t>WEB</w:t>
      </w:r>
      <w:r w:rsidRPr="005A4E93">
        <w:rPr>
          <w:rFonts w:hint="eastAsia"/>
        </w:rPr>
        <w:t>端企宽</w:t>
      </w:r>
      <w:r w:rsidRPr="005A4E93">
        <w:rPr>
          <w:rFonts w:hint="eastAsia"/>
        </w:rPr>
        <w:t>FTTR</w:t>
      </w:r>
      <w:r w:rsidRPr="005A4E93">
        <w:rPr>
          <w:rFonts w:hint="eastAsia"/>
        </w:rPr>
        <w:t>售中监控定单轨迹信息查询、展示企宽</w:t>
      </w:r>
      <w:r w:rsidRPr="005A4E93">
        <w:rPr>
          <w:rFonts w:hint="eastAsia"/>
        </w:rPr>
        <w:t>FTTR</w:t>
      </w:r>
      <w:r w:rsidRPr="005A4E93">
        <w:rPr>
          <w:rFonts w:hint="eastAsia"/>
        </w:rPr>
        <w:t>售中定单轨迹执行信息，包括处理人、派单结果、接单执行情况、转派执行情况、处理时间等内容。</w:t>
      </w:r>
    </w:p>
    <w:p w:rsidR="008C584C" w:rsidRPr="005A4E93" w:rsidRDefault="008C584C" w:rsidP="008C584C">
      <w:pPr>
        <w:ind w:firstLine="480"/>
      </w:pPr>
    </w:p>
    <w:p w:rsidR="008C584C" w:rsidRPr="005A4E93" w:rsidRDefault="008C584C" w:rsidP="008C584C">
      <w:pPr>
        <w:pStyle w:val="6"/>
        <w:rPr>
          <w:b/>
          <w:bCs/>
        </w:rPr>
      </w:pPr>
      <w:bookmarkStart w:id="3564" w:name="_Toc130156330"/>
      <w:r w:rsidRPr="005A4E93">
        <w:rPr>
          <w:rFonts w:hint="eastAsia"/>
        </w:rPr>
        <w:t>WEB</w:t>
      </w:r>
      <w:r w:rsidRPr="005A4E93">
        <w:rPr>
          <w:rFonts w:hint="eastAsia"/>
        </w:rPr>
        <w:t>端企宽</w:t>
      </w:r>
      <w:r w:rsidRPr="005A4E93">
        <w:rPr>
          <w:rFonts w:hint="eastAsia"/>
        </w:rPr>
        <w:t>FTTR</w:t>
      </w:r>
      <w:r w:rsidRPr="005A4E93">
        <w:rPr>
          <w:rFonts w:hint="eastAsia"/>
        </w:rPr>
        <w:t>售中监控工单列表查询</w:t>
      </w:r>
      <w:bookmarkEnd w:id="3564"/>
    </w:p>
    <w:p w:rsidR="008C584C" w:rsidRPr="005A4E93" w:rsidRDefault="008C584C" w:rsidP="008C584C">
      <w:pPr>
        <w:ind w:firstLine="480"/>
      </w:pPr>
      <w:r w:rsidRPr="005A4E93">
        <w:rPr>
          <w:rFonts w:hint="eastAsia"/>
        </w:rPr>
        <w:lastRenderedPageBreak/>
        <w:t>操作人员查询</w:t>
      </w:r>
      <w:r w:rsidRPr="005A4E93">
        <w:rPr>
          <w:rFonts w:hint="eastAsia"/>
        </w:rPr>
        <w:t>WEB</w:t>
      </w:r>
      <w:r w:rsidRPr="005A4E93">
        <w:rPr>
          <w:rFonts w:hint="eastAsia"/>
        </w:rPr>
        <w:t>端企宽</w:t>
      </w:r>
      <w:r w:rsidRPr="005A4E93">
        <w:rPr>
          <w:rFonts w:hint="eastAsia"/>
        </w:rPr>
        <w:t>FTTR</w:t>
      </w:r>
      <w:r w:rsidRPr="005A4E93">
        <w:rPr>
          <w:rFonts w:hint="eastAsia"/>
        </w:rPr>
        <w:t>售中监控工单列表信息查询、展示工单列表信息，包括工单环节列表，处理环节、工单类型、执行人、工单处理时限等内容。</w:t>
      </w:r>
    </w:p>
    <w:p w:rsidR="008C584C" w:rsidRPr="005A4E93" w:rsidRDefault="008C584C" w:rsidP="008C584C">
      <w:pPr>
        <w:pStyle w:val="6"/>
        <w:rPr>
          <w:b/>
          <w:bCs/>
        </w:rPr>
      </w:pPr>
      <w:bookmarkStart w:id="3565" w:name="_Toc130156331"/>
      <w:r w:rsidRPr="005A4E93">
        <w:rPr>
          <w:rFonts w:hint="eastAsia"/>
        </w:rPr>
        <w:t>WEB</w:t>
      </w:r>
      <w:r w:rsidRPr="005A4E93">
        <w:rPr>
          <w:rFonts w:hint="eastAsia"/>
        </w:rPr>
        <w:t>端企宽</w:t>
      </w:r>
      <w:r w:rsidRPr="005A4E93">
        <w:rPr>
          <w:rFonts w:hint="eastAsia"/>
        </w:rPr>
        <w:t>FTTR</w:t>
      </w:r>
      <w:r w:rsidRPr="005A4E93">
        <w:rPr>
          <w:rFonts w:hint="eastAsia"/>
        </w:rPr>
        <w:t>售中监控装维服务问题查询</w:t>
      </w:r>
      <w:bookmarkEnd w:id="3565"/>
    </w:p>
    <w:p w:rsidR="008C584C" w:rsidRDefault="008C584C" w:rsidP="008C584C">
      <w:pPr>
        <w:ind w:firstLine="480"/>
      </w:pPr>
      <w:r w:rsidRPr="005A4E93">
        <w:rPr>
          <w:rFonts w:hint="eastAsia"/>
        </w:rPr>
        <w:t>操作人员查询</w:t>
      </w:r>
      <w:r w:rsidRPr="005A4E93">
        <w:rPr>
          <w:rFonts w:hint="eastAsia"/>
        </w:rPr>
        <w:t>WEB</w:t>
      </w:r>
      <w:r w:rsidRPr="005A4E93">
        <w:rPr>
          <w:rFonts w:hint="eastAsia"/>
        </w:rPr>
        <w:t>端企宽</w:t>
      </w:r>
      <w:r w:rsidRPr="005A4E93">
        <w:rPr>
          <w:rFonts w:hint="eastAsia"/>
        </w:rPr>
        <w:t>FTTR</w:t>
      </w:r>
      <w:r w:rsidRPr="005A4E93">
        <w:rPr>
          <w:rFonts w:hint="eastAsia"/>
        </w:rPr>
        <w:t>售中监控工单装维服务问题信息查询、展示企宽</w:t>
      </w:r>
      <w:r w:rsidRPr="005A4E93">
        <w:rPr>
          <w:rFonts w:hint="eastAsia"/>
        </w:rPr>
        <w:t>FTTR</w:t>
      </w:r>
      <w:r w:rsidRPr="005A4E93">
        <w:rPr>
          <w:rFonts w:hint="eastAsia"/>
        </w:rPr>
        <w:t>售中装维工单流程，包括装维回单查询</w:t>
      </w:r>
      <w:r w:rsidRPr="005A4E93">
        <w:rPr>
          <w:rFonts w:hint="eastAsia"/>
        </w:rPr>
        <w:t>fttr</w:t>
      </w:r>
      <w:r w:rsidRPr="005A4E93">
        <w:rPr>
          <w:rFonts w:hint="eastAsia"/>
        </w:rPr>
        <w:t>设备等内容。</w:t>
      </w:r>
    </w:p>
    <w:p w:rsidR="008C584C" w:rsidRPr="005A4E93" w:rsidRDefault="008C584C" w:rsidP="008C584C">
      <w:pPr>
        <w:pStyle w:val="6"/>
        <w:rPr>
          <w:b/>
          <w:bCs/>
        </w:rPr>
      </w:pPr>
      <w:bookmarkStart w:id="3566" w:name="_Toc130156332"/>
      <w:r w:rsidRPr="005A4E93">
        <w:rPr>
          <w:rFonts w:hint="eastAsia"/>
        </w:rPr>
        <w:t>WEB</w:t>
      </w:r>
      <w:r w:rsidRPr="005A4E93">
        <w:rPr>
          <w:rFonts w:hint="eastAsia"/>
        </w:rPr>
        <w:t>端企宽</w:t>
      </w:r>
      <w:r w:rsidRPr="005A4E93">
        <w:rPr>
          <w:rFonts w:hint="eastAsia"/>
        </w:rPr>
        <w:t>FTTR</w:t>
      </w:r>
      <w:r w:rsidRPr="005A4E93">
        <w:rPr>
          <w:rFonts w:hint="eastAsia"/>
        </w:rPr>
        <w:t>售中监控</w:t>
      </w:r>
      <w:r>
        <w:rPr>
          <w:rFonts w:hint="eastAsia"/>
        </w:rPr>
        <w:t>历史数据查询</w:t>
      </w:r>
      <w:bookmarkEnd w:id="3566"/>
    </w:p>
    <w:p w:rsidR="008C584C" w:rsidRDefault="008C584C" w:rsidP="008C584C">
      <w:pPr>
        <w:ind w:firstLine="480"/>
      </w:pPr>
      <w:r>
        <w:rPr>
          <w:rFonts w:hint="eastAsia"/>
        </w:rPr>
        <w:t>后台记录并存储从历史企宽</w:t>
      </w:r>
      <w:r>
        <w:rPr>
          <w:rFonts w:hint="eastAsia"/>
        </w:rPr>
        <w:t>F</w:t>
      </w:r>
      <w:r>
        <w:t>TTR</w:t>
      </w:r>
      <w:r>
        <w:rPr>
          <w:rFonts w:hint="eastAsia"/>
        </w:rPr>
        <w:t>装机工单数据信息，支持查</w:t>
      </w:r>
      <w:r w:rsidRPr="0093063B">
        <w:rPr>
          <w:rFonts w:hint="eastAsia"/>
        </w:rPr>
        <w:t>询历史数据查询</w:t>
      </w:r>
      <w:r>
        <w:rPr>
          <w:rFonts w:hint="eastAsia"/>
        </w:rPr>
        <w:t>，勾选查询历史数据，点击查询查询。</w:t>
      </w:r>
    </w:p>
    <w:p w:rsidR="008C584C" w:rsidRPr="005A4E93" w:rsidRDefault="008C584C" w:rsidP="008C584C">
      <w:pPr>
        <w:pStyle w:val="6"/>
        <w:rPr>
          <w:b/>
          <w:bCs/>
        </w:rPr>
      </w:pPr>
      <w:bookmarkStart w:id="3567" w:name="_Toc130156333"/>
      <w:r w:rsidRPr="005A4E93">
        <w:rPr>
          <w:rFonts w:hint="eastAsia"/>
        </w:rPr>
        <w:t>WEB</w:t>
      </w:r>
      <w:r w:rsidRPr="005A4E93">
        <w:rPr>
          <w:rFonts w:hint="eastAsia"/>
        </w:rPr>
        <w:t>端企宽</w:t>
      </w:r>
      <w:r w:rsidRPr="005A4E93">
        <w:rPr>
          <w:rFonts w:hint="eastAsia"/>
        </w:rPr>
        <w:t>FTTR</w:t>
      </w:r>
      <w:r>
        <w:rPr>
          <w:rFonts w:hint="eastAsia"/>
        </w:rPr>
        <w:t>售中流程环节信息查询</w:t>
      </w:r>
      <w:bookmarkEnd w:id="3567"/>
    </w:p>
    <w:p w:rsidR="008C584C" w:rsidRPr="004212CC" w:rsidRDefault="008C584C" w:rsidP="008C584C">
      <w:pPr>
        <w:ind w:firstLine="480"/>
      </w:pPr>
      <w:r w:rsidRPr="008429C2">
        <w:t>点击工单记录</w:t>
      </w:r>
      <w:r w:rsidRPr="008429C2">
        <w:rPr>
          <w:rFonts w:hint="eastAsia"/>
        </w:rPr>
        <w:t>，</w:t>
      </w:r>
      <w:r w:rsidRPr="008429C2">
        <w:t>根据工单列表展现工单</w:t>
      </w:r>
      <w:r w:rsidRPr="008429C2">
        <w:rPr>
          <w:rFonts w:hint="eastAsia"/>
        </w:rPr>
        <w:t>，</w:t>
      </w:r>
      <w:r w:rsidRPr="008429C2">
        <w:t>查询该工单的流程环节信息</w:t>
      </w:r>
      <w:r>
        <w:t>历史轨迹</w:t>
      </w:r>
      <w:r>
        <w:rPr>
          <w:rFonts w:hint="eastAsia"/>
        </w:rPr>
        <w:t>，包括环节名称、环节开始时间、环节结束时间、环节处理人、环节是否已接单。</w:t>
      </w:r>
    </w:p>
    <w:p w:rsidR="008C584C" w:rsidRPr="005A4E93" w:rsidRDefault="008C584C" w:rsidP="008C584C">
      <w:pPr>
        <w:pStyle w:val="5"/>
        <w:rPr>
          <w:szCs w:val="24"/>
        </w:rPr>
      </w:pPr>
      <w:bookmarkStart w:id="3568" w:name="_Toc130156334"/>
      <w:r w:rsidRPr="005A4E93">
        <w:rPr>
          <w:rFonts w:hint="eastAsia"/>
          <w:szCs w:val="24"/>
        </w:rPr>
        <w:t>APP端企宽FTTR</w:t>
      </w:r>
      <w:r>
        <w:rPr>
          <w:rFonts w:hint="eastAsia"/>
          <w:szCs w:val="24"/>
        </w:rPr>
        <w:t>售中待办功能</w:t>
      </w:r>
      <w:bookmarkEnd w:id="3568"/>
    </w:p>
    <w:p w:rsidR="008C584C" w:rsidRDefault="008C584C" w:rsidP="008C584C">
      <w:pPr>
        <w:pStyle w:val="6"/>
      </w:pPr>
      <w:bookmarkStart w:id="3569" w:name="_Toc130156335"/>
      <w:r w:rsidRPr="005A4E93">
        <w:rPr>
          <w:rFonts w:hint="eastAsia"/>
        </w:rPr>
        <w:t>APP</w:t>
      </w:r>
      <w:r w:rsidRPr="005A4E93">
        <w:rPr>
          <w:rFonts w:hint="eastAsia"/>
        </w:rPr>
        <w:t>端企宽</w:t>
      </w:r>
      <w:r w:rsidRPr="005A4E93">
        <w:rPr>
          <w:rFonts w:hint="eastAsia"/>
        </w:rPr>
        <w:t>FTTR</w:t>
      </w:r>
      <w:r w:rsidRPr="005A4E93">
        <w:rPr>
          <w:rFonts w:hint="eastAsia"/>
        </w:rPr>
        <w:t>售中</w:t>
      </w:r>
      <w:r>
        <w:rPr>
          <w:rFonts w:hint="eastAsia"/>
        </w:rPr>
        <w:t>个人</w:t>
      </w:r>
      <w:r w:rsidRPr="005A4E93">
        <w:rPr>
          <w:rFonts w:hint="eastAsia"/>
        </w:rPr>
        <w:t>待办查询</w:t>
      </w:r>
      <w:bookmarkEnd w:id="3569"/>
    </w:p>
    <w:p w:rsidR="008C584C" w:rsidRDefault="008C584C" w:rsidP="008C584C">
      <w:r>
        <w:rPr>
          <w:rFonts w:hint="eastAsia"/>
        </w:rPr>
        <w:t>个人待办可以通过选择区域以及通过选择查询条件进行查询搜索，查询条件有：装维人员</w:t>
      </w:r>
      <w:r>
        <w:rPr>
          <w:rFonts w:hint="eastAsia"/>
        </w:rPr>
        <w:t>I</w:t>
      </w:r>
      <w:r>
        <w:t>D</w:t>
      </w:r>
      <w:r>
        <w:rPr>
          <w:rFonts w:hint="eastAsia"/>
        </w:rPr>
        <w:t>，上网主账号，别名接入号，定单编码，标准地址和批次号</w:t>
      </w:r>
    </w:p>
    <w:p w:rsidR="008C584C" w:rsidRDefault="008C584C" w:rsidP="008C584C">
      <w:pPr>
        <w:pStyle w:val="6"/>
      </w:pPr>
      <w:bookmarkStart w:id="3570" w:name="_Toc130156336"/>
      <w:r w:rsidRPr="005A4E93">
        <w:rPr>
          <w:rFonts w:hint="eastAsia"/>
        </w:rPr>
        <w:t>APP</w:t>
      </w:r>
      <w:r w:rsidRPr="005A4E93">
        <w:rPr>
          <w:rFonts w:hint="eastAsia"/>
        </w:rPr>
        <w:t>端企宽</w:t>
      </w:r>
      <w:r w:rsidRPr="005A4E93">
        <w:rPr>
          <w:rFonts w:hint="eastAsia"/>
        </w:rPr>
        <w:t>FTTR</w:t>
      </w:r>
      <w:r w:rsidRPr="005A4E93">
        <w:rPr>
          <w:rFonts w:hint="eastAsia"/>
        </w:rPr>
        <w:t>售中</w:t>
      </w:r>
      <w:r>
        <w:rPr>
          <w:rFonts w:hint="eastAsia"/>
        </w:rPr>
        <w:t>个人</w:t>
      </w:r>
      <w:r w:rsidRPr="00FE52BA">
        <w:rPr>
          <w:rFonts w:hint="eastAsia"/>
        </w:rPr>
        <w:t>待办查询搜索排序</w:t>
      </w:r>
      <w:bookmarkEnd w:id="3570"/>
    </w:p>
    <w:p w:rsidR="008C584C" w:rsidRDefault="008C584C" w:rsidP="008C584C">
      <w:r w:rsidRPr="00FE52BA">
        <w:rPr>
          <w:rFonts w:hint="eastAsia"/>
        </w:rPr>
        <w:t>搜索排序：可以输入上网主账号、别名接入号、定单编码、标准地</w:t>
      </w:r>
      <w:r>
        <w:rPr>
          <w:rFonts w:hint="eastAsia"/>
        </w:rPr>
        <w:t>址、批次号进行搜索，支持按工单预约时间、受理时间正序或倒叙排序</w:t>
      </w:r>
      <w:r>
        <w:rPr>
          <w:rFonts w:hint="eastAsia"/>
        </w:rPr>
        <w:t>.</w:t>
      </w:r>
    </w:p>
    <w:p w:rsidR="008C584C" w:rsidRDefault="008C584C" w:rsidP="008C584C">
      <w:pPr>
        <w:pStyle w:val="6"/>
      </w:pPr>
      <w:bookmarkStart w:id="3571" w:name="_Toc130156337"/>
      <w:r w:rsidRPr="005A4E93">
        <w:rPr>
          <w:rFonts w:hint="eastAsia"/>
        </w:rPr>
        <w:t>APP</w:t>
      </w:r>
      <w:r w:rsidRPr="005A4E93">
        <w:rPr>
          <w:rFonts w:hint="eastAsia"/>
        </w:rPr>
        <w:t>端企宽</w:t>
      </w:r>
      <w:r w:rsidRPr="005A4E93">
        <w:rPr>
          <w:rFonts w:hint="eastAsia"/>
        </w:rPr>
        <w:t>FTTR</w:t>
      </w:r>
      <w:r w:rsidRPr="005A4E93">
        <w:rPr>
          <w:rFonts w:hint="eastAsia"/>
        </w:rPr>
        <w:t>售中</w:t>
      </w:r>
      <w:r>
        <w:rPr>
          <w:rFonts w:hint="eastAsia"/>
        </w:rPr>
        <w:t>个人</w:t>
      </w:r>
      <w:r w:rsidRPr="00FE52BA">
        <w:rPr>
          <w:rFonts w:hint="eastAsia"/>
        </w:rPr>
        <w:t>待办</w:t>
      </w:r>
      <w:r>
        <w:rPr>
          <w:rFonts w:hint="eastAsia"/>
        </w:rPr>
        <w:t>选择区域规则</w:t>
      </w:r>
      <w:bookmarkEnd w:id="3571"/>
    </w:p>
    <w:p w:rsidR="008C584C" w:rsidRDefault="008C584C" w:rsidP="008C584C">
      <w:r>
        <w:rPr>
          <w:rFonts w:hint="eastAsia"/>
        </w:rPr>
        <w:lastRenderedPageBreak/>
        <w:t>选择区域：不同职能岗位的操作人员，根据职位的不同，带出的区域选择也不同。省级账号权限人员：省级管理员省级账号人员，选择区域，可选择到全省所有地市及地市下所属区县</w:t>
      </w:r>
      <w:r w:rsidRPr="001A1D1B">
        <w:rPr>
          <w:rFonts w:hint="eastAsia"/>
        </w:rPr>
        <w:t>个人待办选择区域规则</w:t>
      </w:r>
    </w:p>
    <w:p w:rsidR="008C584C" w:rsidRDefault="008C584C" w:rsidP="008C584C">
      <w:pPr>
        <w:pStyle w:val="6"/>
      </w:pPr>
      <w:bookmarkStart w:id="3572" w:name="_Toc130156338"/>
      <w:r w:rsidRPr="005A4E93">
        <w:rPr>
          <w:rFonts w:hint="eastAsia"/>
        </w:rPr>
        <w:t>APP</w:t>
      </w:r>
      <w:r w:rsidRPr="005A4E93">
        <w:rPr>
          <w:rFonts w:hint="eastAsia"/>
        </w:rPr>
        <w:t>端企宽</w:t>
      </w:r>
      <w:r w:rsidRPr="005A4E93">
        <w:rPr>
          <w:rFonts w:hint="eastAsia"/>
        </w:rPr>
        <w:t>FTTR</w:t>
      </w:r>
      <w:r>
        <w:rPr>
          <w:rFonts w:hint="eastAsia"/>
        </w:rPr>
        <w:t>个人待办列表展现</w:t>
      </w:r>
      <w:bookmarkEnd w:id="3572"/>
    </w:p>
    <w:p w:rsidR="008C584C" w:rsidRDefault="008C584C" w:rsidP="008C584C">
      <w:r w:rsidRPr="008429C2">
        <w:t>显示内容</w:t>
      </w:r>
      <w:r w:rsidRPr="008429C2">
        <w:rPr>
          <w:rFonts w:hint="eastAsia"/>
        </w:rPr>
        <w:t>：</w:t>
      </w:r>
      <w:r w:rsidRPr="008429C2">
        <w:t>用户名称</w:t>
      </w:r>
      <w:r w:rsidRPr="008429C2">
        <w:rPr>
          <w:rFonts w:hint="eastAsia"/>
        </w:rPr>
        <w:t>、</w:t>
      </w:r>
      <w:r w:rsidRPr="008429C2">
        <w:t>用户联系电话</w:t>
      </w:r>
      <w:r w:rsidRPr="008429C2">
        <w:rPr>
          <w:rFonts w:hint="eastAsia"/>
        </w:rPr>
        <w:t>、</w:t>
      </w:r>
      <w:r>
        <w:rPr>
          <w:rFonts w:hint="eastAsia"/>
        </w:rPr>
        <w:t>和商务开通单</w:t>
      </w:r>
      <w:r w:rsidRPr="008429C2">
        <w:t>类型</w:t>
      </w:r>
      <w:r w:rsidRPr="008429C2">
        <w:rPr>
          <w:rFonts w:hint="eastAsia"/>
        </w:rPr>
        <w:t>、</w:t>
      </w:r>
      <w:r w:rsidRPr="008429C2">
        <w:t>产品类型</w:t>
      </w:r>
      <w:r w:rsidRPr="008429C2">
        <w:rPr>
          <w:rFonts w:hint="eastAsia"/>
        </w:rPr>
        <w:t>、</w:t>
      </w:r>
      <w:r>
        <w:rPr>
          <w:rFonts w:hint="eastAsia"/>
        </w:rPr>
        <w:t>定单主题</w:t>
      </w:r>
      <w:r w:rsidRPr="008429C2">
        <w:rPr>
          <w:rFonts w:hint="eastAsia"/>
        </w:rPr>
        <w:t>、</w:t>
      </w:r>
      <w:r>
        <w:rPr>
          <w:rFonts w:hint="eastAsia"/>
        </w:rPr>
        <w:t>定单编码、批次号、上网主账号、别名账号、新光猫类型、旧光猫类型、客户等级、详细地址、外线到单时间、预约开始时间、预约结束时间、预约上门时间</w:t>
      </w:r>
      <w:r w:rsidRPr="008429C2">
        <w:t>等</w:t>
      </w:r>
      <w:r w:rsidRPr="008429C2">
        <w:rPr>
          <w:rFonts w:hint="eastAsia"/>
        </w:rPr>
        <w:t>。</w:t>
      </w:r>
      <w:r>
        <w:rPr>
          <w:rFonts w:hint="eastAsia"/>
        </w:rPr>
        <w:t>还会根据工单状态，展示待首响、待签到状态，以及改约审核中和改约审核不通过状态</w:t>
      </w:r>
    </w:p>
    <w:p w:rsidR="008C584C" w:rsidRDefault="008C584C" w:rsidP="008C584C">
      <w:pPr>
        <w:pStyle w:val="6"/>
      </w:pPr>
      <w:bookmarkStart w:id="3573" w:name="_Toc130156339"/>
      <w:r w:rsidRPr="005A4E93">
        <w:rPr>
          <w:rFonts w:hint="eastAsia"/>
        </w:rPr>
        <w:t>APP</w:t>
      </w:r>
      <w:r w:rsidRPr="005A4E93">
        <w:rPr>
          <w:rFonts w:hint="eastAsia"/>
        </w:rPr>
        <w:t>端企宽</w:t>
      </w:r>
      <w:r w:rsidRPr="005A4E93">
        <w:rPr>
          <w:rFonts w:hint="eastAsia"/>
        </w:rPr>
        <w:t>FTTR</w:t>
      </w:r>
      <w:r w:rsidRPr="005A4E93">
        <w:rPr>
          <w:rFonts w:hint="eastAsia"/>
        </w:rPr>
        <w:t>售中</w:t>
      </w:r>
      <w:r>
        <w:rPr>
          <w:rFonts w:hint="eastAsia"/>
        </w:rPr>
        <w:t>个人</w:t>
      </w:r>
      <w:r w:rsidRPr="005A4E93">
        <w:rPr>
          <w:rFonts w:hint="eastAsia"/>
        </w:rPr>
        <w:t>待办查询</w:t>
      </w:r>
      <w:bookmarkEnd w:id="3573"/>
    </w:p>
    <w:p w:rsidR="008C584C" w:rsidRDefault="008C584C" w:rsidP="008C584C">
      <w:r>
        <w:rPr>
          <w:rFonts w:hint="eastAsia"/>
        </w:rPr>
        <w:t>个人待办可以通过选择区域以及通过选择查询条件进行查询搜索，查询条件有：装维人员</w:t>
      </w:r>
      <w:r>
        <w:rPr>
          <w:rFonts w:hint="eastAsia"/>
        </w:rPr>
        <w:t>I</w:t>
      </w:r>
      <w:r>
        <w:t>D</w:t>
      </w:r>
      <w:r>
        <w:rPr>
          <w:rFonts w:hint="eastAsia"/>
        </w:rPr>
        <w:t>，上网主账号，别名接入号，定单编码，标准地址和批次号</w:t>
      </w:r>
    </w:p>
    <w:p w:rsidR="008C584C" w:rsidRDefault="008C584C" w:rsidP="008C584C">
      <w:pPr>
        <w:pStyle w:val="6"/>
      </w:pPr>
      <w:bookmarkStart w:id="3574" w:name="_Toc130156340"/>
      <w:r w:rsidRPr="005A4E93">
        <w:rPr>
          <w:rFonts w:hint="eastAsia"/>
        </w:rPr>
        <w:t>APP</w:t>
      </w:r>
      <w:r w:rsidRPr="005A4E93">
        <w:rPr>
          <w:rFonts w:hint="eastAsia"/>
        </w:rPr>
        <w:t>端企宽</w:t>
      </w:r>
      <w:r w:rsidRPr="005A4E93">
        <w:rPr>
          <w:rFonts w:hint="eastAsia"/>
        </w:rPr>
        <w:t>FTTR</w:t>
      </w:r>
      <w:r w:rsidRPr="005A4E93">
        <w:rPr>
          <w:rFonts w:hint="eastAsia"/>
        </w:rPr>
        <w:t>售中</w:t>
      </w:r>
      <w:r>
        <w:rPr>
          <w:rFonts w:hint="eastAsia"/>
        </w:rPr>
        <w:t>组织</w:t>
      </w:r>
      <w:r w:rsidRPr="00FE52BA">
        <w:rPr>
          <w:rFonts w:hint="eastAsia"/>
        </w:rPr>
        <w:t>待办查询搜索排序</w:t>
      </w:r>
      <w:bookmarkEnd w:id="3574"/>
    </w:p>
    <w:p w:rsidR="008C584C" w:rsidRDefault="008C584C" w:rsidP="008C584C">
      <w:r w:rsidRPr="00FE52BA">
        <w:rPr>
          <w:rFonts w:hint="eastAsia"/>
        </w:rPr>
        <w:t>搜索排序：可以输入上网主账号、别名接入号、定单编码、标准地</w:t>
      </w:r>
      <w:r>
        <w:rPr>
          <w:rFonts w:hint="eastAsia"/>
        </w:rPr>
        <w:t>址、批次号进行搜索，支持按工单预约时间、受理时间正序或倒叙排序</w:t>
      </w:r>
      <w:r>
        <w:rPr>
          <w:rFonts w:hint="eastAsia"/>
        </w:rPr>
        <w:t>.</w:t>
      </w:r>
    </w:p>
    <w:p w:rsidR="008C584C" w:rsidRDefault="008C584C" w:rsidP="008C584C">
      <w:pPr>
        <w:pStyle w:val="6"/>
      </w:pPr>
      <w:bookmarkStart w:id="3575" w:name="_Toc130156341"/>
      <w:r w:rsidRPr="005A4E93">
        <w:rPr>
          <w:rFonts w:hint="eastAsia"/>
        </w:rPr>
        <w:t>APP</w:t>
      </w:r>
      <w:r w:rsidRPr="005A4E93">
        <w:rPr>
          <w:rFonts w:hint="eastAsia"/>
        </w:rPr>
        <w:t>端企宽</w:t>
      </w:r>
      <w:r w:rsidRPr="005A4E93">
        <w:rPr>
          <w:rFonts w:hint="eastAsia"/>
        </w:rPr>
        <w:t>FTTR</w:t>
      </w:r>
      <w:r w:rsidRPr="005A4E93">
        <w:rPr>
          <w:rFonts w:hint="eastAsia"/>
        </w:rPr>
        <w:t>售中</w:t>
      </w:r>
      <w:r>
        <w:rPr>
          <w:rFonts w:hint="eastAsia"/>
        </w:rPr>
        <w:t>组织</w:t>
      </w:r>
      <w:r w:rsidRPr="00FE52BA">
        <w:rPr>
          <w:rFonts w:hint="eastAsia"/>
        </w:rPr>
        <w:t>待办</w:t>
      </w:r>
      <w:r>
        <w:rPr>
          <w:rFonts w:hint="eastAsia"/>
        </w:rPr>
        <w:t>选择区域规则</w:t>
      </w:r>
      <w:bookmarkEnd w:id="3575"/>
    </w:p>
    <w:p w:rsidR="008C584C" w:rsidRDefault="008C584C" w:rsidP="008C584C">
      <w:r>
        <w:rPr>
          <w:rFonts w:hint="eastAsia"/>
        </w:rPr>
        <w:t>选择区域：不同职能岗位的操作人员，根据职位的不同，带出的区域选择也不同。省级账号权限人员：省级管理员省级账号人员，选择区域，可选择到全省所有地市及地市下所属区县</w:t>
      </w:r>
      <w:r w:rsidRPr="001A1D1B">
        <w:rPr>
          <w:rFonts w:hint="eastAsia"/>
        </w:rPr>
        <w:t>个人待办选择区域规则</w:t>
      </w:r>
    </w:p>
    <w:p w:rsidR="008C584C" w:rsidRDefault="008C584C" w:rsidP="008C584C">
      <w:pPr>
        <w:pStyle w:val="6"/>
      </w:pPr>
      <w:bookmarkStart w:id="3576" w:name="_Toc130156342"/>
      <w:r w:rsidRPr="005A4E93">
        <w:rPr>
          <w:rFonts w:hint="eastAsia"/>
        </w:rPr>
        <w:t>APP</w:t>
      </w:r>
      <w:r w:rsidRPr="005A4E93">
        <w:rPr>
          <w:rFonts w:hint="eastAsia"/>
        </w:rPr>
        <w:t>端企宽</w:t>
      </w:r>
      <w:r w:rsidRPr="005A4E93">
        <w:rPr>
          <w:rFonts w:hint="eastAsia"/>
        </w:rPr>
        <w:t>FTTR</w:t>
      </w:r>
      <w:r>
        <w:rPr>
          <w:rFonts w:hint="eastAsia"/>
        </w:rPr>
        <w:t>组织待办列表展现</w:t>
      </w:r>
      <w:bookmarkEnd w:id="3576"/>
    </w:p>
    <w:p w:rsidR="008C584C" w:rsidRPr="00E778ED" w:rsidRDefault="008C584C" w:rsidP="008C584C">
      <w:r w:rsidRPr="008429C2">
        <w:t>显示内容</w:t>
      </w:r>
      <w:r w:rsidRPr="008429C2">
        <w:rPr>
          <w:rFonts w:hint="eastAsia"/>
        </w:rPr>
        <w:t>：</w:t>
      </w:r>
      <w:r w:rsidRPr="008429C2">
        <w:t>用户名称</w:t>
      </w:r>
      <w:r w:rsidRPr="008429C2">
        <w:rPr>
          <w:rFonts w:hint="eastAsia"/>
        </w:rPr>
        <w:t>、</w:t>
      </w:r>
      <w:r w:rsidRPr="008429C2">
        <w:t>用户联系电话</w:t>
      </w:r>
      <w:r w:rsidRPr="008429C2">
        <w:rPr>
          <w:rFonts w:hint="eastAsia"/>
        </w:rPr>
        <w:t>、</w:t>
      </w:r>
      <w:r>
        <w:rPr>
          <w:rFonts w:hint="eastAsia"/>
        </w:rPr>
        <w:t>和商务开通单</w:t>
      </w:r>
      <w:r w:rsidRPr="008429C2">
        <w:t>类型</w:t>
      </w:r>
      <w:r w:rsidRPr="008429C2">
        <w:rPr>
          <w:rFonts w:hint="eastAsia"/>
        </w:rPr>
        <w:t>、</w:t>
      </w:r>
      <w:r w:rsidRPr="008429C2">
        <w:t>产品类型</w:t>
      </w:r>
      <w:r w:rsidRPr="008429C2">
        <w:rPr>
          <w:rFonts w:hint="eastAsia"/>
        </w:rPr>
        <w:t>、</w:t>
      </w:r>
      <w:r>
        <w:rPr>
          <w:rFonts w:hint="eastAsia"/>
        </w:rPr>
        <w:t>定单主题</w:t>
      </w:r>
      <w:r w:rsidRPr="008429C2">
        <w:rPr>
          <w:rFonts w:hint="eastAsia"/>
        </w:rPr>
        <w:t>、</w:t>
      </w:r>
      <w:r>
        <w:rPr>
          <w:rFonts w:hint="eastAsia"/>
        </w:rPr>
        <w:t>定单编码、批次号、上网主账号、别名账号、新光猫类型、旧光猫类型、客</w:t>
      </w:r>
      <w:r>
        <w:rPr>
          <w:rFonts w:hint="eastAsia"/>
        </w:rPr>
        <w:lastRenderedPageBreak/>
        <w:t>户等级、详细地址、外线到单时间、预约开始时间、预约结束时间、预约上门时间</w:t>
      </w:r>
      <w:r w:rsidRPr="008429C2">
        <w:t>等</w:t>
      </w:r>
      <w:r w:rsidRPr="008429C2">
        <w:rPr>
          <w:rFonts w:hint="eastAsia"/>
        </w:rPr>
        <w:t>。</w:t>
      </w:r>
      <w:r>
        <w:rPr>
          <w:rFonts w:hint="eastAsia"/>
        </w:rPr>
        <w:t>还会根据工单状态，展示待首响、待签到状态，以及改约审核中和改约审核不通过状态。</w:t>
      </w:r>
    </w:p>
    <w:p w:rsidR="008C584C" w:rsidRDefault="008C584C" w:rsidP="008C584C">
      <w:pPr>
        <w:pStyle w:val="6"/>
      </w:pPr>
      <w:bookmarkStart w:id="3577" w:name="_Toc130156343"/>
      <w:r w:rsidRPr="005A4E93">
        <w:rPr>
          <w:rFonts w:hint="eastAsia"/>
        </w:rPr>
        <w:t>APP</w:t>
      </w:r>
      <w:r w:rsidRPr="005A4E93">
        <w:rPr>
          <w:rFonts w:hint="eastAsia"/>
        </w:rPr>
        <w:t>端企宽</w:t>
      </w:r>
      <w:r w:rsidRPr="005A4E93">
        <w:rPr>
          <w:rFonts w:hint="eastAsia"/>
        </w:rPr>
        <w:t>FTTR</w:t>
      </w:r>
      <w:r>
        <w:rPr>
          <w:rFonts w:hint="eastAsia"/>
        </w:rPr>
        <w:t>待办工单详情展示</w:t>
      </w:r>
      <w:r>
        <w:rPr>
          <w:rFonts w:hint="eastAsia"/>
        </w:rPr>
        <w:t>-</w:t>
      </w:r>
      <w:r>
        <w:rPr>
          <w:rFonts w:hint="eastAsia"/>
        </w:rPr>
        <w:t>基本信息</w:t>
      </w:r>
      <w:bookmarkEnd w:id="3577"/>
    </w:p>
    <w:p w:rsidR="008C584C" w:rsidRDefault="008C584C" w:rsidP="008C584C">
      <w:r>
        <w:rPr>
          <w:rFonts w:hint="eastAsia"/>
        </w:rPr>
        <w:t>基本信息显示工单基本信息，产品属性信息，子产品信息，新资源信息，旧资源信息等：</w:t>
      </w:r>
    </w:p>
    <w:p w:rsidR="008C584C" w:rsidRDefault="008C584C" w:rsidP="008C584C">
      <w:r>
        <w:rPr>
          <w:rFonts w:hint="eastAsia"/>
        </w:rPr>
        <w:t>1.</w:t>
      </w:r>
      <w:r>
        <w:rPr>
          <w:rFonts w:hint="eastAsia"/>
        </w:rPr>
        <w:t>基本信息：包括环节编码、定单编码、定单主题、上网主账号、别名账号、受理人、受理人联系电话、受理人组织名称、服务名称、客户联系人、客户联系人电话、预约开始时间、预约结束时间、预约上门时间、外线到单时间、</w:t>
      </w:r>
      <w:r>
        <w:rPr>
          <w:rFonts w:hint="eastAsia"/>
        </w:rPr>
        <w:t>boss</w:t>
      </w:r>
      <w:r>
        <w:rPr>
          <w:rFonts w:hint="eastAsia"/>
        </w:rPr>
        <w:t>派单时间、用户地址、标准地址、旧标准地址、工单状态、改约次数、转派次数、催单次数、备注。</w:t>
      </w:r>
    </w:p>
    <w:p w:rsidR="008C584C" w:rsidRDefault="008C584C" w:rsidP="008C584C">
      <w:r>
        <w:rPr>
          <w:rFonts w:hint="eastAsia"/>
        </w:rPr>
        <w:t>2.</w:t>
      </w:r>
      <w:r>
        <w:rPr>
          <w:rFonts w:hint="eastAsia"/>
        </w:rPr>
        <w:t>产品属性信息：包括宽带上密码、是否薄覆盖、和商务总受理数量、套餐、营销活动、付款金额（元）、机顶盒商品编码、电视营销活动商品编码、机顶盒商品名称、电视营销活动商品名称、机型编码、机型名称、和商务第</w:t>
      </w:r>
      <w:r>
        <w:rPr>
          <w:rFonts w:hint="eastAsia"/>
        </w:rPr>
        <w:t>N</w:t>
      </w:r>
      <w:r>
        <w:rPr>
          <w:rFonts w:hint="eastAsia"/>
        </w:rPr>
        <w:t>个单、城乡标志、接入方式、地址类型、是否更换光猫、当前是否智能光猫、当前是否千兆光猫、光猫更换费用（元）、新地址编码、网关</w:t>
      </w:r>
      <w:r>
        <w:rPr>
          <w:rFonts w:hint="eastAsia"/>
        </w:rPr>
        <w:t>SN</w:t>
      </w:r>
      <w:r>
        <w:rPr>
          <w:rFonts w:hint="eastAsia"/>
        </w:rPr>
        <w:t>、网关</w:t>
      </w:r>
      <w:r>
        <w:rPr>
          <w:rFonts w:hint="eastAsia"/>
        </w:rPr>
        <w:t>SN</w:t>
      </w:r>
      <w:r>
        <w:rPr>
          <w:rFonts w:hint="eastAsia"/>
        </w:rPr>
        <w:t>（旧）、上网速率、宽带上网账号。</w:t>
      </w:r>
    </w:p>
    <w:p w:rsidR="008C584C" w:rsidRDefault="008C584C" w:rsidP="008C584C">
      <w:pPr>
        <w:pStyle w:val="6"/>
      </w:pPr>
      <w:bookmarkStart w:id="3578" w:name="_Toc130156344"/>
      <w:r w:rsidRPr="005A4E93">
        <w:rPr>
          <w:rFonts w:hint="eastAsia"/>
        </w:rPr>
        <w:t>APP</w:t>
      </w:r>
      <w:r w:rsidRPr="005A4E93">
        <w:rPr>
          <w:rFonts w:hint="eastAsia"/>
        </w:rPr>
        <w:t>端企宽</w:t>
      </w:r>
      <w:r w:rsidRPr="005A4E93">
        <w:rPr>
          <w:rFonts w:hint="eastAsia"/>
        </w:rPr>
        <w:t>FTTR</w:t>
      </w:r>
      <w:r>
        <w:rPr>
          <w:rFonts w:hint="eastAsia"/>
        </w:rPr>
        <w:t>待办工单详情展示</w:t>
      </w:r>
      <w:r>
        <w:rPr>
          <w:rFonts w:hint="eastAsia"/>
        </w:rPr>
        <w:t>-</w:t>
      </w:r>
      <w:r>
        <w:rPr>
          <w:rFonts w:hint="eastAsia"/>
        </w:rPr>
        <w:t>改约轨迹</w:t>
      </w:r>
      <w:bookmarkEnd w:id="3578"/>
    </w:p>
    <w:p w:rsidR="008C584C" w:rsidRPr="0063134E" w:rsidRDefault="008C584C" w:rsidP="008C584C">
      <w:r>
        <w:rPr>
          <w:rFonts w:hint="eastAsia"/>
        </w:rPr>
        <w:t>改约轨迹需展示该工单所有的改约记录，</w:t>
      </w:r>
      <w:r w:rsidRPr="008429C2">
        <w:t>显示字段</w:t>
      </w:r>
      <w:r>
        <w:rPr>
          <w:rFonts w:hint="eastAsia"/>
        </w:rPr>
        <w:t>：</w:t>
      </w:r>
      <w:r w:rsidRPr="008429C2">
        <w:t>组织名称</w:t>
      </w:r>
      <w:r w:rsidRPr="008429C2">
        <w:rPr>
          <w:rFonts w:hint="eastAsia"/>
        </w:rPr>
        <w:t>、</w:t>
      </w:r>
      <w:r w:rsidRPr="008429C2">
        <w:t>操作人</w:t>
      </w:r>
      <w:r w:rsidRPr="008429C2">
        <w:rPr>
          <w:rFonts w:hint="eastAsia"/>
        </w:rPr>
        <w:t>、</w:t>
      </w:r>
      <w:r w:rsidRPr="008429C2">
        <w:t>操作时间</w:t>
      </w:r>
      <w:r w:rsidRPr="008429C2">
        <w:rPr>
          <w:rFonts w:hint="eastAsia"/>
        </w:rPr>
        <w:t>、</w:t>
      </w:r>
      <w:r w:rsidRPr="008429C2">
        <w:t>改约原因</w:t>
      </w:r>
      <w:r w:rsidRPr="008429C2">
        <w:rPr>
          <w:rFonts w:hint="eastAsia"/>
        </w:rPr>
        <w:t>、</w:t>
      </w:r>
      <w:r w:rsidRPr="008429C2">
        <w:t>备注等</w:t>
      </w:r>
      <w:r>
        <w:rPr>
          <w:rFonts w:hint="eastAsia"/>
        </w:rPr>
        <w:t>，改约轨迹展示历史改约记录列表信息。</w:t>
      </w:r>
    </w:p>
    <w:p w:rsidR="008C584C" w:rsidRDefault="008C584C" w:rsidP="008C584C">
      <w:pPr>
        <w:pStyle w:val="6"/>
      </w:pPr>
      <w:bookmarkStart w:id="3579" w:name="_Toc130156345"/>
      <w:r w:rsidRPr="005A4E93">
        <w:rPr>
          <w:rFonts w:hint="eastAsia"/>
        </w:rPr>
        <w:t>APP</w:t>
      </w:r>
      <w:r w:rsidRPr="005A4E93">
        <w:rPr>
          <w:rFonts w:hint="eastAsia"/>
        </w:rPr>
        <w:t>端企宽</w:t>
      </w:r>
      <w:r w:rsidRPr="005A4E93">
        <w:rPr>
          <w:rFonts w:hint="eastAsia"/>
        </w:rPr>
        <w:t>FTTR</w:t>
      </w:r>
      <w:r>
        <w:rPr>
          <w:rFonts w:hint="eastAsia"/>
        </w:rPr>
        <w:t>待办工单详情展示</w:t>
      </w:r>
      <w:r>
        <w:rPr>
          <w:rFonts w:hint="eastAsia"/>
        </w:rPr>
        <w:t>-</w:t>
      </w:r>
      <w:r>
        <w:rPr>
          <w:rFonts w:hint="eastAsia"/>
        </w:rPr>
        <w:t>转派轨迹</w:t>
      </w:r>
      <w:bookmarkEnd w:id="3579"/>
    </w:p>
    <w:p w:rsidR="008C584C" w:rsidRPr="002706E3" w:rsidRDefault="008C584C" w:rsidP="008C584C">
      <w:r>
        <w:rPr>
          <w:rFonts w:hint="eastAsia"/>
        </w:rPr>
        <w:t>转派轨迹需展示所有的转派记录，显示字段：转派组织、转派人、接收组织、接收人、转派时间、转派原因、备注等，转派轨迹展示历史转派记录列表信息。</w:t>
      </w:r>
    </w:p>
    <w:p w:rsidR="008C584C" w:rsidRDefault="008C584C" w:rsidP="008C584C">
      <w:pPr>
        <w:pStyle w:val="6"/>
      </w:pPr>
      <w:bookmarkStart w:id="3580" w:name="_Toc130156346"/>
      <w:r w:rsidRPr="005A4E93">
        <w:rPr>
          <w:rFonts w:hint="eastAsia"/>
        </w:rPr>
        <w:lastRenderedPageBreak/>
        <w:t>APP</w:t>
      </w:r>
      <w:r w:rsidRPr="005A4E93">
        <w:rPr>
          <w:rFonts w:hint="eastAsia"/>
        </w:rPr>
        <w:t>端企宽</w:t>
      </w:r>
      <w:r w:rsidRPr="005A4E93">
        <w:rPr>
          <w:rFonts w:hint="eastAsia"/>
        </w:rPr>
        <w:t>FTTR</w:t>
      </w:r>
      <w:r>
        <w:rPr>
          <w:rFonts w:hint="eastAsia"/>
        </w:rPr>
        <w:t>待办工单详情展示</w:t>
      </w:r>
      <w:r>
        <w:rPr>
          <w:rFonts w:hint="eastAsia"/>
        </w:rPr>
        <w:t>-</w:t>
      </w:r>
      <w:r>
        <w:rPr>
          <w:rFonts w:hint="eastAsia"/>
        </w:rPr>
        <w:t>回复轨迹</w:t>
      </w:r>
      <w:bookmarkEnd w:id="3580"/>
    </w:p>
    <w:p w:rsidR="008C584C" w:rsidRPr="00192A1C" w:rsidRDefault="008C584C" w:rsidP="008C584C">
      <w:r>
        <w:rPr>
          <w:rFonts w:hint="eastAsia"/>
        </w:rPr>
        <w:t>回复轨迹需展示所有的阶段性回复记录，显示字段：组织名称、回复人、回复操作时间、回复内容等，回复轨迹展示历史回复记录列表信息。</w:t>
      </w:r>
    </w:p>
    <w:p w:rsidR="008C584C" w:rsidRPr="005A4E93" w:rsidRDefault="008C584C" w:rsidP="008C584C">
      <w:pPr>
        <w:pStyle w:val="6"/>
        <w:rPr>
          <w:b/>
          <w:bCs/>
        </w:rPr>
      </w:pPr>
      <w:bookmarkStart w:id="3581" w:name="_Toc130156347"/>
      <w:r w:rsidRPr="005A4E93">
        <w:rPr>
          <w:rFonts w:hint="eastAsia"/>
        </w:rPr>
        <w:t>APP</w:t>
      </w:r>
      <w:r w:rsidRPr="005A4E93">
        <w:rPr>
          <w:rFonts w:hint="eastAsia"/>
        </w:rPr>
        <w:t>端企宽</w:t>
      </w:r>
      <w:r w:rsidRPr="005A4E93">
        <w:rPr>
          <w:rFonts w:hint="eastAsia"/>
        </w:rPr>
        <w:t>FTTR</w:t>
      </w:r>
      <w:r w:rsidRPr="005A4E93">
        <w:rPr>
          <w:rFonts w:hint="eastAsia"/>
        </w:rPr>
        <w:t>售中</w:t>
      </w:r>
      <w:r>
        <w:rPr>
          <w:rFonts w:hint="eastAsia"/>
        </w:rPr>
        <w:t>施工</w:t>
      </w:r>
      <w:r w:rsidRPr="005A4E93">
        <w:rPr>
          <w:rFonts w:hint="eastAsia"/>
        </w:rPr>
        <w:t>工单接单</w:t>
      </w:r>
      <w:bookmarkEnd w:id="3581"/>
    </w:p>
    <w:p w:rsidR="008C584C" w:rsidRPr="005A4E93" w:rsidRDefault="008C584C" w:rsidP="008C584C">
      <w:pPr>
        <w:ind w:firstLine="480"/>
      </w:pPr>
      <w:r w:rsidRPr="005A4E93">
        <w:rPr>
          <w:rFonts w:hint="eastAsia"/>
        </w:rPr>
        <w:t>操作人员选择</w:t>
      </w:r>
      <w:r w:rsidRPr="005A4E93">
        <w:rPr>
          <w:rFonts w:hint="eastAsia"/>
        </w:rPr>
        <w:t>APP</w:t>
      </w:r>
      <w:r w:rsidRPr="005A4E93">
        <w:rPr>
          <w:rFonts w:hint="eastAsia"/>
        </w:rPr>
        <w:t>端企宽</w:t>
      </w:r>
      <w:r w:rsidRPr="005A4E93">
        <w:rPr>
          <w:rFonts w:hint="eastAsia"/>
        </w:rPr>
        <w:t>FTTR</w:t>
      </w:r>
      <w:r w:rsidRPr="005A4E93">
        <w:rPr>
          <w:rFonts w:hint="eastAsia"/>
        </w:rPr>
        <w:t>售中工单接单，调用企宽</w:t>
      </w:r>
      <w:r w:rsidRPr="005A4E93">
        <w:rPr>
          <w:rFonts w:hint="eastAsia"/>
        </w:rPr>
        <w:t>FTTR</w:t>
      </w:r>
      <w:r w:rsidRPr="005A4E93">
        <w:rPr>
          <w:rFonts w:hint="eastAsia"/>
        </w:rPr>
        <w:t>售中接单接口，接收企宽</w:t>
      </w:r>
      <w:r w:rsidRPr="005A4E93">
        <w:rPr>
          <w:rFonts w:hint="eastAsia"/>
        </w:rPr>
        <w:t>FTTR</w:t>
      </w:r>
      <w:r w:rsidRPr="005A4E93">
        <w:rPr>
          <w:rFonts w:hint="eastAsia"/>
        </w:rPr>
        <w:t>售中接单接口反馈结果，接单完成，</w:t>
      </w:r>
      <w:r w:rsidRPr="005A4E93">
        <w:rPr>
          <w:rFonts w:hint="eastAsia"/>
        </w:rPr>
        <w:t>APP</w:t>
      </w:r>
      <w:r w:rsidRPr="005A4E93">
        <w:rPr>
          <w:rFonts w:hint="eastAsia"/>
        </w:rPr>
        <w:t>端企宽</w:t>
      </w:r>
      <w:r w:rsidRPr="005A4E93">
        <w:rPr>
          <w:rFonts w:hint="eastAsia"/>
        </w:rPr>
        <w:t>FTTR</w:t>
      </w:r>
      <w:r w:rsidRPr="005A4E93">
        <w:rPr>
          <w:rFonts w:hint="eastAsia"/>
        </w:rPr>
        <w:t>售中接单成功展示，后台同步保存接单处理信息。</w:t>
      </w:r>
      <w:r w:rsidRPr="003A7455">
        <w:rPr>
          <w:rFonts w:hint="eastAsia"/>
        </w:rPr>
        <w:t>接单成功后，手段端提示接单成功提示，接单成功工单从组织派发到个人待办列表</w:t>
      </w:r>
      <w:r>
        <w:rPr>
          <w:rFonts w:hint="eastAsia"/>
        </w:rPr>
        <w:t>。</w:t>
      </w:r>
    </w:p>
    <w:p w:rsidR="008C584C" w:rsidRDefault="008C584C" w:rsidP="008C584C">
      <w:pPr>
        <w:pStyle w:val="6"/>
      </w:pPr>
      <w:bookmarkStart w:id="3582" w:name="_Toc130156348"/>
      <w:r w:rsidRPr="005A4E93">
        <w:rPr>
          <w:rFonts w:hint="eastAsia"/>
        </w:rPr>
        <w:t>APP</w:t>
      </w:r>
      <w:r w:rsidRPr="005A4E93">
        <w:rPr>
          <w:rFonts w:hint="eastAsia"/>
        </w:rPr>
        <w:t>端企宽</w:t>
      </w:r>
      <w:r w:rsidRPr="005A4E93">
        <w:rPr>
          <w:rFonts w:hint="eastAsia"/>
        </w:rPr>
        <w:t>FTTR</w:t>
      </w:r>
      <w:r w:rsidRPr="005A4E93">
        <w:rPr>
          <w:rFonts w:hint="eastAsia"/>
        </w:rPr>
        <w:t>售中</w:t>
      </w:r>
      <w:r>
        <w:rPr>
          <w:rFonts w:hint="eastAsia"/>
        </w:rPr>
        <w:t>施工</w:t>
      </w:r>
      <w:r w:rsidRPr="005A4E93">
        <w:rPr>
          <w:rFonts w:hint="eastAsia"/>
        </w:rPr>
        <w:t>工单转派</w:t>
      </w:r>
      <w:bookmarkEnd w:id="3582"/>
    </w:p>
    <w:p w:rsidR="008C584C" w:rsidRDefault="008C584C" w:rsidP="008C584C">
      <w:r>
        <w:rPr>
          <w:rFonts w:hint="eastAsia"/>
        </w:rPr>
        <w:t>查询转派目标、转派目标校验同组织和同组织人员，转派原因描述，点击提交按钮转派结束。</w:t>
      </w:r>
    </w:p>
    <w:p w:rsidR="008C584C" w:rsidRDefault="008C584C" w:rsidP="008C584C">
      <w:r>
        <w:rPr>
          <w:rFonts w:hint="eastAsia"/>
        </w:rPr>
        <w:t>实例：未填写转派目标，点击提交按钮，手机</w:t>
      </w:r>
      <w:r>
        <w:rPr>
          <w:rFonts w:hint="eastAsia"/>
        </w:rPr>
        <w:t>APP</w:t>
      </w:r>
      <w:r>
        <w:rPr>
          <w:rFonts w:hint="eastAsia"/>
        </w:rPr>
        <w:t>校验后拦截提交操作，给与提示信息，“请选择转派目标”</w:t>
      </w:r>
    </w:p>
    <w:p w:rsidR="008C584C" w:rsidRPr="005A4E93" w:rsidRDefault="008C584C" w:rsidP="008C584C">
      <w:pPr>
        <w:pStyle w:val="6"/>
        <w:rPr>
          <w:b/>
          <w:bCs/>
        </w:rPr>
      </w:pPr>
      <w:bookmarkStart w:id="3583" w:name="_Toc130156349"/>
      <w:r w:rsidRPr="005A4E93">
        <w:rPr>
          <w:rFonts w:hint="eastAsia"/>
        </w:rPr>
        <w:t>APP</w:t>
      </w:r>
      <w:r w:rsidRPr="005A4E93">
        <w:rPr>
          <w:rFonts w:hint="eastAsia"/>
        </w:rPr>
        <w:t>端企宽</w:t>
      </w:r>
      <w:r w:rsidRPr="005A4E93">
        <w:rPr>
          <w:rFonts w:hint="eastAsia"/>
        </w:rPr>
        <w:t>FTTR</w:t>
      </w:r>
      <w:r>
        <w:rPr>
          <w:rFonts w:hint="eastAsia"/>
        </w:rPr>
        <w:t>售中施工</w:t>
      </w:r>
      <w:r w:rsidRPr="00F03B4B">
        <w:rPr>
          <w:rFonts w:hint="eastAsia"/>
        </w:rPr>
        <w:t>退单重配资源</w:t>
      </w:r>
      <w:bookmarkEnd w:id="3583"/>
    </w:p>
    <w:p w:rsidR="008C584C" w:rsidRDefault="008C584C" w:rsidP="008C584C">
      <w:r>
        <w:rPr>
          <w:rFonts w:hint="eastAsia"/>
        </w:rPr>
        <w:t>提供退单重配资源功能，需要选择退单原因，填写退单原因描述。退单重配资源功能。退单原因选择：网络原因，装机退资源配置前台选择地址与实际严重不符（跨小区、跨</w:t>
      </w:r>
      <w:r>
        <w:rPr>
          <w:rFonts w:hint="eastAsia"/>
        </w:rPr>
        <w:t>OLT</w:t>
      </w:r>
      <w:r>
        <w:rPr>
          <w:rFonts w:hint="eastAsia"/>
        </w:rPr>
        <w:t>等），装机退资源重配小区内选错地址，装机退资源重配。</w:t>
      </w:r>
    </w:p>
    <w:p w:rsidR="008C584C" w:rsidRDefault="008C584C" w:rsidP="008C584C">
      <w:pPr>
        <w:pStyle w:val="6"/>
      </w:pPr>
      <w:bookmarkStart w:id="3584" w:name="_Toc130156350"/>
      <w:r w:rsidRPr="005A4E93">
        <w:rPr>
          <w:rFonts w:hint="eastAsia"/>
        </w:rPr>
        <w:t>APP</w:t>
      </w:r>
      <w:r w:rsidRPr="005A4E93">
        <w:rPr>
          <w:rFonts w:hint="eastAsia"/>
        </w:rPr>
        <w:t>端企宽</w:t>
      </w:r>
      <w:r w:rsidRPr="005A4E93">
        <w:rPr>
          <w:rFonts w:hint="eastAsia"/>
        </w:rPr>
        <w:t>FTTR</w:t>
      </w:r>
      <w:r>
        <w:rPr>
          <w:rFonts w:hint="eastAsia"/>
        </w:rPr>
        <w:t>售中施工工单在途改资源</w:t>
      </w:r>
      <w:bookmarkEnd w:id="3584"/>
    </w:p>
    <w:p w:rsidR="008C584C" w:rsidRDefault="008C584C" w:rsidP="008C584C">
      <w:r>
        <w:rPr>
          <w:rFonts w:hint="eastAsia"/>
        </w:rPr>
        <w:t>提供在途改资源功能。</w:t>
      </w:r>
    </w:p>
    <w:p w:rsidR="008C584C" w:rsidRDefault="008C584C" w:rsidP="008C584C">
      <w:pPr>
        <w:ind w:firstLine="420"/>
      </w:pPr>
      <w:r>
        <w:rPr>
          <w:rFonts w:hint="eastAsia"/>
        </w:rPr>
        <w:t>装维人员在现场，发现资管系统配置资源末端分纤箱等非跨</w:t>
      </w:r>
      <w:r>
        <w:rPr>
          <w:rFonts w:hint="eastAsia"/>
        </w:rPr>
        <w:t>PON</w:t>
      </w:r>
      <w:r>
        <w:rPr>
          <w:rFonts w:hint="eastAsia"/>
        </w:rPr>
        <w:t>口设备和实际现场不一致，装维人员可以通过在途改资源功能，直接更换资管末端设备端口，选择末端政企设备后，在选择末端设备对应的空闲端口进行更改，修改过通</w:t>
      </w:r>
      <w:r>
        <w:rPr>
          <w:rFonts w:hint="eastAsia"/>
        </w:rPr>
        <w:lastRenderedPageBreak/>
        <w:t>过改资源结果查询是否修改成功。</w:t>
      </w:r>
    </w:p>
    <w:p w:rsidR="008C584C" w:rsidRDefault="008C584C" w:rsidP="008C584C">
      <w:pPr>
        <w:ind w:firstLine="420"/>
      </w:pPr>
      <w:r>
        <w:rPr>
          <w:rFonts w:hint="eastAsia"/>
        </w:rPr>
        <w:t>约束：同小区、同</w:t>
      </w:r>
      <w:r>
        <w:rPr>
          <w:rFonts w:hint="eastAsia"/>
        </w:rPr>
        <w:t>PON</w:t>
      </w:r>
      <w:r>
        <w:rPr>
          <w:rFonts w:hint="eastAsia"/>
        </w:rPr>
        <w:t>口下的在途更资源。</w:t>
      </w:r>
    </w:p>
    <w:p w:rsidR="008C584C" w:rsidRDefault="008C584C" w:rsidP="008C584C">
      <w:pPr>
        <w:ind w:firstLine="420"/>
      </w:pPr>
      <w:r>
        <w:rPr>
          <w:rFonts w:hint="eastAsia"/>
        </w:rPr>
        <w:t>特别说明：在途改资源只能更改同一</w:t>
      </w:r>
      <w:r>
        <w:rPr>
          <w:rFonts w:hint="eastAsia"/>
        </w:rPr>
        <w:t>PON</w:t>
      </w:r>
      <w:r>
        <w:rPr>
          <w:rFonts w:hint="eastAsia"/>
        </w:rPr>
        <w:t>口下的末端设备端口，因是同一个</w:t>
      </w:r>
      <w:r>
        <w:rPr>
          <w:rFonts w:hint="eastAsia"/>
        </w:rPr>
        <w:t>PON</w:t>
      </w:r>
      <w:r>
        <w:rPr>
          <w:rFonts w:hint="eastAsia"/>
        </w:rPr>
        <w:t>，无需流程退单到资管重配资源。在途改资源用于目前：宽带</w:t>
      </w:r>
      <w:r>
        <w:rPr>
          <w:rFonts w:hint="eastAsia"/>
        </w:rPr>
        <w:t>-</w:t>
      </w:r>
      <w:r>
        <w:rPr>
          <w:rFonts w:hint="eastAsia"/>
        </w:rPr>
        <w:t>装机</w:t>
      </w:r>
      <w:r>
        <w:rPr>
          <w:rFonts w:hint="eastAsia"/>
        </w:rPr>
        <w:t xml:space="preserve"> </w:t>
      </w:r>
      <w:r>
        <w:rPr>
          <w:rFonts w:hint="eastAsia"/>
        </w:rPr>
        <w:t>宽带</w:t>
      </w:r>
      <w:r>
        <w:rPr>
          <w:rFonts w:hint="eastAsia"/>
        </w:rPr>
        <w:t>-</w:t>
      </w:r>
      <w:r>
        <w:rPr>
          <w:rFonts w:hint="eastAsia"/>
        </w:rPr>
        <w:t>移机</w:t>
      </w:r>
      <w:r>
        <w:rPr>
          <w:rFonts w:hint="eastAsia"/>
        </w:rPr>
        <w:t xml:space="preserve"> </w:t>
      </w:r>
      <w:r>
        <w:rPr>
          <w:rFonts w:hint="eastAsia"/>
        </w:rPr>
        <w:t>宽带</w:t>
      </w:r>
      <w:r>
        <w:rPr>
          <w:rFonts w:hint="eastAsia"/>
        </w:rPr>
        <w:t>-</w:t>
      </w:r>
      <w:r>
        <w:rPr>
          <w:rFonts w:hint="eastAsia"/>
        </w:rPr>
        <w:t>老用户增值服务（换</w:t>
      </w:r>
      <w:r>
        <w:rPr>
          <w:rFonts w:hint="eastAsia"/>
        </w:rPr>
        <w:t>/</w:t>
      </w:r>
      <w:r>
        <w:rPr>
          <w:rFonts w:hint="eastAsia"/>
        </w:rPr>
        <w:t>加）三种业务类型。</w:t>
      </w:r>
    </w:p>
    <w:p w:rsidR="008C584C" w:rsidRDefault="008C584C" w:rsidP="008C584C">
      <w:r w:rsidRPr="00C05AF2">
        <w:rPr>
          <w:rFonts w:hint="eastAsia"/>
        </w:rPr>
        <w:t>点击“在途改资源”按钮</w:t>
      </w:r>
      <w:r>
        <w:rPr>
          <w:rFonts w:hint="eastAsia"/>
        </w:rPr>
        <w:t>，</w:t>
      </w:r>
      <w:r w:rsidRPr="00C05AF2">
        <w:rPr>
          <w:rFonts w:hint="eastAsia"/>
        </w:rPr>
        <w:t>扫码设备二维码或者输入设备名称，两者条件只能二选一</w:t>
      </w:r>
      <w:r>
        <w:rPr>
          <w:rFonts w:hint="eastAsia"/>
        </w:rPr>
        <w:t>，</w:t>
      </w:r>
      <w:r w:rsidRPr="00054FAF">
        <w:rPr>
          <w:rFonts w:hint="eastAsia"/>
        </w:rPr>
        <w:t>选择覆盖地址和空闲端口，点击确认</w:t>
      </w:r>
      <w:r>
        <w:rPr>
          <w:rFonts w:hint="eastAsia"/>
        </w:rPr>
        <w:t>。</w:t>
      </w:r>
    </w:p>
    <w:p w:rsidR="008C584C" w:rsidRDefault="008C584C" w:rsidP="008C584C">
      <w:pPr>
        <w:pStyle w:val="6"/>
      </w:pPr>
      <w:bookmarkStart w:id="3585" w:name="_Toc130156351"/>
      <w:r w:rsidRPr="005A4E93">
        <w:rPr>
          <w:rFonts w:hint="eastAsia"/>
        </w:rPr>
        <w:t>APP</w:t>
      </w:r>
      <w:r w:rsidRPr="005A4E93">
        <w:rPr>
          <w:rFonts w:hint="eastAsia"/>
        </w:rPr>
        <w:t>端企宽</w:t>
      </w:r>
      <w:r w:rsidRPr="005A4E93">
        <w:rPr>
          <w:rFonts w:hint="eastAsia"/>
        </w:rPr>
        <w:t>FTTR</w:t>
      </w:r>
      <w:r>
        <w:rPr>
          <w:rFonts w:hint="eastAsia"/>
        </w:rPr>
        <w:t>售中施工工单品质检测</w:t>
      </w:r>
      <w:bookmarkEnd w:id="3585"/>
    </w:p>
    <w:p w:rsidR="008C584C" w:rsidRDefault="008C584C" w:rsidP="008C584C">
      <w:r>
        <w:rPr>
          <w:rFonts w:hint="eastAsia"/>
        </w:rPr>
        <w:t>提供品质检测功能。包含测速，上网日志，光功率。每次查询的间隔为</w:t>
      </w:r>
      <w:r>
        <w:rPr>
          <w:rFonts w:hint="eastAsia"/>
        </w:rPr>
        <w:t>1</w:t>
      </w:r>
      <w:r>
        <w:t>0</w:t>
      </w:r>
      <w:r>
        <w:rPr>
          <w:rFonts w:hint="eastAsia"/>
        </w:rPr>
        <w:t>s</w:t>
      </w:r>
    </w:p>
    <w:p w:rsidR="008C584C" w:rsidRPr="005A4E93" w:rsidRDefault="008C584C" w:rsidP="008C584C">
      <w:pPr>
        <w:pStyle w:val="6"/>
        <w:rPr>
          <w:b/>
          <w:bCs/>
        </w:rPr>
      </w:pPr>
      <w:bookmarkStart w:id="3586" w:name="_Toc130156352"/>
      <w:r w:rsidRPr="005A4E93">
        <w:rPr>
          <w:rFonts w:hint="eastAsia"/>
        </w:rPr>
        <w:t>APP</w:t>
      </w:r>
      <w:r w:rsidRPr="005A4E93">
        <w:rPr>
          <w:rFonts w:hint="eastAsia"/>
        </w:rPr>
        <w:t>端企宽</w:t>
      </w:r>
      <w:r w:rsidRPr="005A4E93">
        <w:rPr>
          <w:rFonts w:hint="eastAsia"/>
        </w:rPr>
        <w:t>FTTR</w:t>
      </w:r>
      <w:r>
        <w:rPr>
          <w:rFonts w:hint="eastAsia"/>
        </w:rPr>
        <w:t>售中施工工单阶段性回复</w:t>
      </w:r>
      <w:bookmarkEnd w:id="3586"/>
    </w:p>
    <w:p w:rsidR="008C584C" w:rsidRDefault="008C584C" w:rsidP="008C584C">
      <w:r>
        <w:rPr>
          <w:rFonts w:hint="eastAsia"/>
        </w:rPr>
        <w:t>提供阶段性回复功能。需要填写回复内容。阶段性回复可在详情里面的回复轨迹中查看。</w:t>
      </w:r>
    </w:p>
    <w:p w:rsidR="008C584C" w:rsidRPr="005A4E93" w:rsidRDefault="008C584C" w:rsidP="008C584C">
      <w:pPr>
        <w:pStyle w:val="6"/>
        <w:rPr>
          <w:b/>
          <w:bCs/>
        </w:rPr>
      </w:pPr>
      <w:bookmarkStart w:id="3587" w:name="_Toc130156353"/>
      <w:r w:rsidRPr="005A4E93">
        <w:rPr>
          <w:rFonts w:hint="eastAsia"/>
        </w:rPr>
        <w:t>APP</w:t>
      </w:r>
      <w:r w:rsidRPr="005A4E93">
        <w:rPr>
          <w:rFonts w:hint="eastAsia"/>
        </w:rPr>
        <w:t>端企宽</w:t>
      </w:r>
      <w:r w:rsidRPr="005A4E93">
        <w:rPr>
          <w:rFonts w:hint="eastAsia"/>
        </w:rPr>
        <w:t>FTTR</w:t>
      </w:r>
      <w:r>
        <w:rPr>
          <w:rFonts w:hint="eastAsia"/>
        </w:rPr>
        <w:t>售中施工工单签到</w:t>
      </w:r>
      <w:bookmarkEnd w:id="3587"/>
    </w:p>
    <w:p w:rsidR="008C584C" w:rsidRDefault="008C584C" w:rsidP="008C584C">
      <w:r w:rsidRPr="005702A0">
        <w:rPr>
          <w:rFonts w:hint="eastAsia"/>
        </w:rPr>
        <w:t>提供签到功能。在地图上展示当前的位置，并展示当前位置信息，经度，纬度，预约开始时间，预约结束时间，预约上门时间。回单之前需要签到。</w:t>
      </w:r>
    </w:p>
    <w:p w:rsidR="008C584C" w:rsidRPr="005A4E93" w:rsidRDefault="008C584C" w:rsidP="008C584C">
      <w:pPr>
        <w:pStyle w:val="6"/>
        <w:rPr>
          <w:b/>
          <w:bCs/>
        </w:rPr>
      </w:pPr>
      <w:bookmarkStart w:id="3588" w:name="_Toc130156354"/>
      <w:r w:rsidRPr="005A4E93">
        <w:rPr>
          <w:rFonts w:hint="eastAsia"/>
        </w:rPr>
        <w:t>APP</w:t>
      </w:r>
      <w:r w:rsidRPr="005A4E93">
        <w:rPr>
          <w:rFonts w:hint="eastAsia"/>
        </w:rPr>
        <w:t>端企宽</w:t>
      </w:r>
      <w:r w:rsidRPr="005A4E93">
        <w:rPr>
          <w:rFonts w:hint="eastAsia"/>
        </w:rPr>
        <w:t>FTTR</w:t>
      </w:r>
      <w:r>
        <w:rPr>
          <w:rFonts w:hint="eastAsia"/>
        </w:rPr>
        <w:t>售中施工工单阶段性回复</w:t>
      </w:r>
      <w:bookmarkEnd w:id="3588"/>
    </w:p>
    <w:p w:rsidR="008C584C" w:rsidRDefault="008C584C" w:rsidP="008C584C">
      <w:r>
        <w:rPr>
          <w:rFonts w:hint="eastAsia"/>
        </w:rPr>
        <w:t>提供阶段性回复功能。需要填写回复内容。阶段性回复可在详情里面的回复轨迹中查看。</w:t>
      </w:r>
    </w:p>
    <w:p w:rsidR="008C584C" w:rsidRDefault="008C584C" w:rsidP="008C584C">
      <w:pPr>
        <w:pStyle w:val="6"/>
      </w:pPr>
      <w:bookmarkStart w:id="3589" w:name="_Toc130156355"/>
      <w:r w:rsidRPr="005A4E93">
        <w:rPr>
          <w:rFonts w:hint="eastAsia"/>
        </w:rPr>
        <w:t>APP</w:t>
      </w:r>
      <w:r w:rsidRPr="005A4E93">
        <w:rPr>
          <w:rFonts w:hint="eastAsia"/>
        </w:rPr>
        <w:t>端企宽</w:t>
      </w:r>
      <w:r w:rsidRPr="005A4E93">
        <w:rPr>
          <w:rFonts w:hint="eastAsia"/>
        </w:rPr>
        <w:t>FTTR</w:t>
      </w:r>
      <w:r>
        <w:rPr>
          <w:rFonts w:hint="eastAsia"/>
        </w:rPr>
        <w:t>售中施工工单用户信息查询</w:t>
      </w:r>
      <w:bookmarkEnd w:id="3589"/>
    </w:p>
    <w:p w:rsidR="008C584C" w:rsidRDefault="008C584C" w:rsidP="008C584C">
      <w:r>
        <w:rPr>
          <w:rFonts w:hint="eastAsia"/>
        </w:rPr>
        <w:t>提供用户信息功能，即是查询用户信息。点击按钮回弹出选择账号的弹框，选中其中一项后，进行查询操作，然后展示用户信息。账号信息展示：流水号、返回</w:t>
      </w:r>
      <w:r>
        <w:rPr>
          <w:rFonts w:hint="eastAsia"/>
        </w:rPr>
        <w:lastRenderedPageBreak/>
        <w:t>码、用户状态、开户时间、失效时间、状态变更时间、口令、带宽、绑定端口、接入策略、限制端口、业务类型、用户是否在线、用户宽带、接入服务器</w:t>
      </w:r>
      <w:r>
        <w:rPr>
          <w:rFonts w:hint="eastAsia"/>
        </w:rPr>
        <w:t>IP</w:t>
      </w:r>
      <w:r>
        <w:rPr>
          <w:rFonts w:hint="eastAsia"/>
        </w:rPr>
        <w:t>地址、用户</w:t>
      </w:r>
      <w:r>
        <w:rPr>
          <w:rFonts w:hint="eastAsia"/>
        </w:rPr>
        <w:t>MAC</w:t>
      </w:r>
      <w:r>
        <w:rPr>
          <w:rFonts w:hint="eastAsia"/>
        </w:rPr>
        <w:t>。</w:t>
      </w:r>
    </w:p>
    <w:p w:rsidR="008C584C" w:rsidRPr="005A4E93" w:rsidRDefault="008C584C" w:rsidP="008C584C">
      <w:pPr>
        <w:pStyle w:val="6"/>
        <w:rPr>
          <w:b/>
          <w:bCs/>
        </w:rPr>
      </w:pPr>
      <w:bookmarkStart w:id="3590" w:name="_Toc130156356"/>
      <w:r w:rsidRPr="005A4E93">
        <w:rPr>
          <w:rFonts w:hint="eastAsia"/>
        </w:rPr>
        <w:t>APP</w:t>
      </w:r>
      <w:r w:rsidRPr="005A4E93">
        <w:rPr>
          <w:rFonts w:hint="eastAsia"/>
        </w:rPr>
        <w:t>端企宽</w:t>
      </w:r>
      <w:r w:rsidRPr="005A4E93">
        <w:rPr>
          <w:rFonts w:hint="eastAsia"/>
        </w:rPr>
        <w:t>FTTR</w:t>
      </w:r>
      <w:r>
        <w:rPr>
          <w:rFonts w:hint="eastAsia"/>
        </w:rPr>
        <w:t>售中施工工单装机失败</w:t>
      </w:r>
      <w:bookmarkEnd w:id="3590"/>
    </w:p>
    <w:p w:rsidR="008C584C" w:rsidRDefault="008C584C" w:rsidP="008C584C">
      <w:r>
        <w:rPr>
          <w:rFonts w:hint="eastAsia"/>
        </w:rPr>
        <w:t>提供装机失败功能。需要选择异常回单原因，异常回单原因描述。功能如下图所示：异常回单原因提供五种原因可选择，详情如下所述：</w:t>
      </w:r>
    </w:p>
    <w:p w:rsidR="008C584C" w:rsidRDefault="008C584C" w:rsidP="008C584C">
      <w:r>
        <w:rPr>
          <w:rFonts w:hint="eastAsia"/>
        </w:rPr>
        <w:t>1.</w:t>
      </w:r>
      <w:r>
        <w:rPr>
          <w:rFonts w:hint="eastAsia"/>
        </w:rPr>
        <w:t>用户原因，装机退</w:t>
      </w:r>
      <w:r>
        <w:rPr>
          <w:rFonts w:hint="eastAsia"/>
        </w:rPr>
        <w:t>BOSS</w:t>
      </w:r>
    </w:p>
    <w:p w:rsidR="008C584C" w:rsidRDefault="008C584C" w:rsidP="008C584C">
      <w:r>
        <w:rPr>
          <w:rFonts w:hint="eastAsia"/>
        </w:rPr>
        <w:t xml:space="preserve">  1.1</w:t>
      </w:r>
      <w:r>
        <w:rPr>
          <w:rFonts w:hint="eastAsia"/>
        </w:rPr>
        <w:t>用户明确标识不安装；</w:t>
      </w:r>
    </w:p>
    <w:p w:rsidR="008C584C" w:rsidRDefault="008C584C" w:rsidP="008C584C">
      <w:r>
        <w:rPr>
          <w:rFonts w:hint="eastAsia"/>
        </w:rPr>
        <w:t xml:space="preserve">  1.2</w:t>
      </w:r>
      <w:r>
        <w:rPr>
          <w:rFonts w:hint="eastAsia"/>
        </w:rPr>
        <w:t>用户长期无法联系或拒绝电话；</w:t>
      </w:r>
    </w:p>
    <w:p w:rsidR="008C584C" w:rsidRDefault="008C584C" w:rsidP="008C584C">
      <w:r>
        <w:rPr>
          <w:rFonts w:hint="eastAsia"/>
        </w:rPr>
        <w:t>1.3</w:t>
      </w:r>
      <w:r>
        <w:rPr>
          <w:rFonts w:hint="eastAsia"/>
        </w:rPr>
        <w:t>用户</w:t>
      </w:r>
      <w:r>
        <w:rPr>
          <w:rFonts w:hint="eastAsia"/>
        </w:rPr>
        <w:t>/</w:t>
      </w:r>
      <w:r>
        <w:rPr>
          <w:rFonts w:hint="eastAsia"/>
        </w:rPr>
        <w:t>邻居</w:t>
      </w:r>
      <w:r>
        <w:rPr>
          <w:rFonts w:hint="eastAsia"/>
        </w:rPr>
        <w:t>/</w:t>
      </w:r>
      <w:r>
        <w:rPr>
          <w:rFonts w:hint="eastAsia"/>
        </w:rPr>
        <w:t>物业不同意走明线、飞线、穿墙等协调问题；</w:t>
      </w:r>
    </w:p>
    <w:p w:rsidR="008C584C" w:rsidRDefault="008C584C" w:rsidP="008C584C">
      <w:r>
        <w:rPr>
          <w:rFonts w:hint="eastAsia"/>
        </w:rPr>
        <w:t>1.4</w:t>
      </w:r>
      <w:r>
        <w:rPr>
          <w:rFonts w:hint="eastAsia"/>
        </w:rPr>
        <w:t>客户需求变更，如更改资费套餐或用户改装机地址等；</w:t>
      </w:r>
    </w:p>
    <w:p w:rsidR="008C584C" w:rsidRDefault="008C584C" w:rsidP="008C584C">
      <w:r>
        <w:rPr>
          <w:rFonts w:hint="eastAsia"/>
        </w:rPr>
        <w:t>1.5</w:t>
      </w:r>
      <w:r>
        <w:rPr>
          <w:rFonts w:hint="eastAsia"/>
        </w:rPr>
        <w:t>用户信息箱无电源，且用户不同意通过</w:t>
      </w:r>
      <w:r>
        <w:rPr>
          <w:rFonts w:hint="eastAsia"/>
        </w:rPr>
        <w:t>POE</w:t>
      </w:r>
      <w:r>
        <w:rPr>
          <w:rFonts w:hint="eastAsia"/>
        </w:rPr>
        <w:t>供电；</w:t>
      </w:r>
    </w:p>
    <w:p w:rsidR="008C584C" w:rsidRDefault="008C584C" w:rsidP="008C584C">
      <w:r>
        <w:rPr>
          <w:rFonts w:hint="eastAsia"/>
        </w:rPr>
        <w:t>1.6</w:t>
      </w:r>
      <w:r>
        <w:rPr>
          <w:rFonts w:hint="eastAsia"/>
        </w:rPr>
        <w:t>用户不愿意买交换机（一般为校园宽带）；</w:t>
      </w:r>
    </w:p>
    <w:p w:rsidR="008C584C" w:rsidRDefault="008C584C" w:rsidP="008C584C">
      <w:r>
        <w:rPr>
          <w:rFonts w:hint="eastAsia"/>
        </w:rPr>
        <w:t>1.7</w:t>
      </w:r>
      <w:r>
        <w:rPr>
          <w:rFonts w:hint="eastAsia"/>
        </w:rPr>
        <w:t>端口满，满足</w:t>
      </w:r>
      <w:r>
        <w:rPr>
          <w:rFonts w:hint="eastAsia"/>
        </w:rPr>
        <w:t>200</w:t>
      </w:r>
      <w:r>
        <w:rPr>
          <w:rFonts w:hint="eastAsia"/>
        </w:rPr>
        <w:t>米以内扩容，告知扩容时间需等待</w:t>
      </w:r>
      <w:r>
        <w:rPr>
          <w:rFonts w:hint="eastAsia"/>
        </w:rPr>
        <w:t>3</w:t>
      </w:r>
      <w:r>
        <w:rPr>
          <w:rFonts w:hint="eastAsia"/>
        </w:rPr>
        <w:t>天，用户仍然不愿等待；</w:t>
      </w:r>
    </w:p>
    <w:p w:rsidR="008C584C" w:rsidRDefault="008C584C" w:rsidP="008C584C">
      <w:r>
        <w:rPr>
          <w:rFonts w:hint="eastAsia"/>
        </w:rPr>
        <w:t>2.</w:t>
      </w:r>
      <w:r>
        <w:rPr>
          <w:rFonts w:hint="eastAsia"/>
        </w:rPr>
        <w:t>前台原因，装机退</w:t>
      </w:r>
      <w:r>
        <w:rPr>
          <w:rFonts w:hint="eastAsia"/>
        </w:rPr>
        <w:t>BOSS</w:t>
      </w:r>
    </w:p>
    <w:p w:rsidR="008C584C" w:rsidRDefault="008C584C" w:rsidP="008C584C">
      <w:r>
        <w:rPr>
          <w:rFonts w:hint="eastAsia"/>
        </w:rPr>
        <w:t>2.1</w:t>
      </w:r>
      <w:r>
        <w:rPr>
          <w:rFonts w:hint="eastAsia"/>
        </w:rPr>
        <w:t>前台选择地址与实际严重不符，如跨小区、跨</w:t>
      </w:r>
      <w:r>
        <w:rPr>
          <w:rFonts w:hint="eastAsia"/>
        </w:rPr>
        <w:t>OLT</w:t>
      </w:r>
      <w:r>
        <w:rPr>
          <w:rFonts w:hint="eastAsia"/>
        </w:rPr>
        <w:t>等；</w:t>
      </w:r>
    </w:p>
    <w:p w:rsidR="008C584C" w:rsidRDefault="008C584C" w:rsidP="008C584C">
      <w:r>
        <w:rPr>
          <w:rFonts w:hint="eastAsia"/>
        </w:rPr>
        <w:t>2.2</w:t>
      </w:r>
      <w:r>
        <w:rPr>
          <w:rFonts w:hint="eastAsia"/>
        </w:rPr>
        <w:t>前台同小区内选错地址，但用户实际安装地址未覆盖；</w:t>
      </w:r>
    </w:p>
    <w:p w:rsidR="008C584C" w:rsidRDefault="008C584C" w:rsidP="008C584C">
      <w:r>
        <w:rPr>
          <w:rFonts w:hint="eastAsia"/>
        </w:rPr>
        <w:t>2.3</w:t>
      </w:r>
      <w:r>
        <w:rPr>
          <w:rFonts w:hint="eastAsia"/>
        </w:rPr>
        <w:t>用户不知情开通；</w:t>
      </w:r>
    </w:p>
    <w:p w:rsidR="008C584C" w:rsidRDefault="008C584C" w:rsidP="008C584C">
      <w:r>
        <w:rPr>
          <w:rFonts w:hint="eastAsia"/>
        </w:rPr>
        <w:t>2.4</w:t>
      </w:r>
      <w:r>
        <w:rPr>
          <w:rFonts w:hint="eastAsia"/>
        </w:rPr>
        <w:t>前台重复派单、派单错误（含接入类型错误）；</w:t>
      </w:r>
    </w:p>
    <w:p w:rsidR="008C584C" w:rsidRDefault="008C584C" w:rsidP="008C584C">
      <w:r>
        <w:rPr>
          <w:rFonts w:hint="eastAsia"/>
        </w:rPr>
        <w:lastRenderedPageBreak/>
        <w:t>2.5</w:t>
      </w:r>
      <w:r>
        <w:rPr>
          <w:rFonts w:hint="eastAsia"/>
        </w:rPr>
        <w:t>前台未派终端设备工单或终端设备派发错误；</w:t>
      </w:r>
    </w:p>
    <w:p w:rsidR="008C584C" w:rsidRDefault="008C584C" w:rsidP="008C584C">
      <w:r>
        <w:rPr>
          <w:rFonts w:hint="eastAsia"/>
        </w:rPr>
        <w:t>2.6</w:t>
      </w:r>
      <w:r>
        <w:rPr>
          <w:rFonts w:hint="eastAsia"/>
        </w:rPr>
        <w:t>前台业务办理错误（如少办业务、套餐错误或电视牌照方错误等）；</w:t>
      </w:r>
    </w:p>
    <w:p w:rsidR="008C584C" w:rsidRDefault="008C584C" w:rsidP="008C584C">
      <w:r>
        <w:rPr>
          <w:rFonts w:hint="eastAsia"/>
        </w:rPr>
        <w:t>2.7</w:t>
      </w:r>
      <w:r>
        <w:rPr>
          <w:rFonts w:hint="eastAsia"/>
        </w:rPr>
        <w:t>前台营销人员宣传与实际严重不符；</w:t>
      </w:r>
    </w:p>
    <w:p w:rsidR="008C584C" w:rsidRDefault="008C584C" w:rsidP="008C584C">
      <w:r>
        <w:rPr>
          <w:rFonts w:hint="eastAsia"/>
        </w:rPr>
        <w:t>2.8</w:t>
      </w:r>
      <w:r>
        <w:rPr>
          <w:rFonts w:hint="eastAsia"/>
        </w:rPr>
        <w:t>前台提供的客户联系人和联系方式错误。</w:t>
      </w:r>
    </w:p>
    <w:p w:rsidR="008C584C" w:rsidRDefault="008C584C" w:rsidP="008C584C"/>
    <w:p w:rsidR="008C584C" w:rsidRDefault="008C584C" w:rsidP="008C584C">
      <w:r>
        <w:rPr>
          <w:rFonts w:hint="eastAsia"/>
        </w:rPr>
        <w:t>3.</w:t>
      </w:r>
      <w:r>
        <w:rPr>
          <w:rFonts w:hint="eastAsia"/>
        </w:rPr>
        <w:t>网络原因，装机退</w:t>
      </w:r>
      <w:r>
        <w:rPr>
          <w:rFonts w:hint="eastAsia"/>
        </w:rPr>
        <w:t>BOSS</w:t>
      </w:r>
    </w:p>
    <w:p w:rsidR="008C584C" w:rsidRDefault="008C584C" w:rsidP="008C584C">
      <w:r>
        <w:rPr>
          <w:rFonts w:hint="eastAsia"/>
        </w:rPr>
        <w:t>3.1</w:t>
      </w:r>
      <w:r>
        <w:rPr>
          <w:rFonts w:hint="eastAsia"/>
        </w:rPr>
        <w:t>无法入户（入户管道已被其他运营商占用等）；</w:t>
      </w:r>
    </w:p>
    <w:p w:rsidR="008C584C" w:rsidRDefault="008C584C" w:rsidP="008C584C">
      <w:r>
        <w:rPr>
          <w:rFonts w:hint="eastAsia"/>
        </w:rPr>
        <w:t>3.2</w:t>
      </w:r>
      <w:r>
        <w:rPr>
          <w:rFonts w:hint="eastAsia"/>
        </w:rPr>
        <w:t>设备端口或箱体资源满，但扩容无法实施；</w:t>
      </w:r>
    </w:p>
    <w:p w:rsidR="008C584C" w:rsidRDefault="008C584C" w:rsidP="008C584C">
      <w:r>
        <w:rPr>
          <w:rFonts w:hint="eastAsia"/>
        </w:rPr>
        <w:t>3.3</w:t>
      </w:r>
      <w:r>
        <w:rPr>
          <w:rFonts w:hint="eastAsia"/>
        </w:rPr>
        <w:t>装机地址在资管系统中，但实际未覆盖，不能安装；</w:t>
      </w:r>
    </w:p>
    <w:p w:rsidR="008C584C" w:rsidRDefault="008C584C" w:rsidP="008C584C">
      <w:r>
        <w:rPr>
          <w:rFonts w:hint="eastAsia"/>
        </w:rPr>
        <w:t>3.4</w:t>
      </w:r>
      <w:r>
        <w:rPr>
          <w:rFonts w:hint="eastAsia"/>
        </w:rPr>
        <w:t>移动网速无法满足用户玩游戏等要求；</w:t>
      </w:r>
    </w:p>
    <w:p w:rsidR="008C584C" w:rsidRDefault="008C584C" w:rsidP="008C584C">
      <w:r>
        <w:rPr>
          <w:rFonts w:hint="eastAsia"/>
        </w:rPr>
        <w:t>3.5</w:t>
      </w:r>
      <w:r>
        <w:rPr>
          <w:rFonts w:hint="eastAsia"/>
        </w:rPr>
        <w:t>用户需要固定的</w:t>
      </w:r>
      <w:r>
        <w:rPr>
          <w:rFonts w:hint="eastAsia"/>
        </w:rPr>
        <w:t>IP</w:t>
      </w:r>
      <w:r>
        <w:rPr>
          <w:rFonts w:hint="eastAsia"/>
        </w:rPr>
        <w:t>地址。</w:t>
      </w:r>
    </w:p>
    <w:p w:rsidR="008C584C" w:rsidRDefault="008C584C" w:rsidP="008C584C"/>
    <w:p w:rsidR="008C584C" w:rsidRDefault="008C584C" w:rsidP="008C584C">
      <w:r>
        <w:rPr>
          <w:rFonts w:hint="eastAsia"/>
        </w:rPr>
        <w:t>4.</w:t>
      </w:r>
      <w:r>
        <w:rPr>
          <w:rFonts w:hint="eastAsia"/>
        </w:rPr>
        <w:t>建设原因，装机退</w:t>
      </w:r>
      <w:r>
        <w:rPr>
          <w:rFonts w:hint="eastAsia"/>
        </w:rPr>
        <w:t>BOSS</w:t>
      </w:r>
    </w:p>
    <w:p w:rsidR="008C584C" w:rsidRDefault="008C584C" w:rsidP="008C584C">
      <w:r>
        <w:rPr>
          <w:rFonts w:hint="eastAsia"/>
        </w:rPr>
        <w:t>4.1</w:t>
      </w:r>
      <w:r>
        <w:rPr>
          <w:rFonts w:hint="eastAsia"/>
        </w:rPr>
        <w:t>无路由（如跨路无附挂、箱体布防位置不合理等）；</w:t>
      </w:r>
    </w:p>
    <w:p w:rsidR="008C584C" w:rsidRDefault="008C584C" w:rsidP="008C584C">
      <w:r>
        <w:rPr>
          <w:rFonts w:hint="eastAsia"/>
        </w:rPr>
        <w:t>4.2</w:t>
      </w:r>
      <w:r>
        <w:rPr>
          <w:rFonts w:hint="eastAsia"/>
        </w:rPr>
        <w:t>开发商投资新建的小区户线不通且无法穿线；</w:t>
      </w:r>
    </w:p>
    <w:p w:rsidR="008C584C" w:rsidRDefault="008C584C" w:rsidP="008C584C">
      <w:r>
        <w:rPr>
          <w:rFonts w:hint="eastAsia"/>
        </w:rPr>
        <w:t>4.3</w:t>
      </w:r>
      <w:r>
        <w:rPr>
          <w:rFonts w:hint="eastAsia"/>
        </w:rPr>
        <w:t>老旧小区共建共享线路不通且无法穿线；</w:t>
      </w:r>
    </w:p>
    <w:p w:rsidR="008C584C" w:rsidRDefault="008C584C" w:rsidP="008C584C">
      <w:r>
        <w:rPr>
          <w:rFonts w:hint="eastAsia"/>
        </w:rPr>
        <w:t>4.4</w:t>
      </w:r>
      <w:r>
        <w:rPr>
          <w:rFonts w:hint="eastAsia"/>
        </w:rPr>
        <w:t>工程未完工；</w:t>
      </w:r>
    </w:p>
    <w:p w:rsidR="008C584C" w:rsidRDefault="008C584C" w:rsidP="008C584C">
      <w:r>
        <w:rPr>
          <w:rFonts w:hint="eastAsia"/>
        </w:rPr>
        <w:t>4.5</w:t>
      </w:r>
      <w:r>
        <w:rPr>
          <w:rFonts w:hint="eastAsia"/>
        </w:rPr>
        <w:t>装机地址距离分纤箱</w:t>
      </w:r>
      <w:r>
        <w:rPr>
          <w:rFonts w:hint="eastAsia"/>
        </w:rPr>
        <w:t>&gt;500</w:t>
      </w:r>
      <w:r>
        <w:rPr>
          <w:rFonts w:hint="eastAsia"/>
        </w:rPr>
        <w:t>米，无附挂、不能安装。</w:t>
      </w:r>
    </w:p>
    <w:p w:rsidR="008C584C" w:rsidRDefault="008C584C" w:rsidP="008C584C">
      <w:r>
        <w:rPr>
          <w:rFonts w:hint="eastAsia"/>
        </w:rPr>
        <w:lastRenderedPageBreak/>
        <w:t>5.</w:t>
      </w:r>
      <w:r>
        <w:rPr>
          <w:rFonts w:hint="eastAsia"/>
        </w:rPr>
        <w:t>其他原因，装机退</w:t>
      </w:r>
      <w:r>
        <w:rPr>
          <w:rFonts w:hint="eastAsia"/>
        </w:rPr>
        <w:t>BOSS</w:t>
      </w:r>
    </w:p>
    <w:p w:rsidR="008C584C" w:rsidRDefault="008C584C" w:rsidP="008C584C">
      <w:r>
        <w:rPr>
          <w:rFonts w:hint="eastAsia"/>
        </w:rPr>
        <w:t>5.1</w:t>
      </w:r>
      <w:r>
        <w:rPr>
          <w:rFonts w:hint="eastAsia"/>
        </w:rPr>
        <w:t>自建测试单；</w:t>
      </w:r>
    </w:p>
    <w:p w:rsidR="008C584C" w:rsidRDefault="008C584C" w:rsidP="008C584C">
      <w:r>
        <w:rPr>
          <w:rFonts w:hint="eastAsia"/>
        </w:rPr>
        <w:t>5.2</w:t>
      </w:r>
      <w:r>
        <w:rPr>
          <w:rFonts w:hint="eastAsia"/>
        </w:rPr>
        <w:t>其他。</w:t>
      </w:r>
    </w:p>
    <w:p w:rsidR="008C584C" w:rsidRPr="005A4E93" w:rsidRDefault="008C584C" w:rsidP="008C584C">
      <w:pPr>
        <w:pStyle w:val="6"/>
        <w:rPr>
          <w:b/>
          <w:bCs/>
        </w:rPr>
      </w:pPr>
      <w:bookmarkStart w:id="3591" w:name="_Toc130156357"/>
      <w:r w:rsidRPr="005A4E93">
        <w:rPr>
          <w:rFonts w:hint="eastAsia"/>
        </w:rPr>
        <w:t>APP</w:t>
      </w:r>
      <w:r w:rsidRPr="005A4E93">
        <w:rPr>
          <w:rFonts w:hint="eastAsia"/>
        </w:rPr>
        <w:t>端企宽</w:t>
      </w:r>
      <w:r w:rsidRPr="005A4E93">
        <w:rPr>
          <w:rFonts w:hint="eastAsia"/>
        </w:rPr>
        <w:t>FTTR</w:t>
      </w:r>
      <w:r>
        <w:rPr>
          <w:rFonts w:hint="eastAsia"/>
        </w:rPr>
        <w:t>施工工单扫码重配资源</w:t>
      </w:r>
      <w:bookmarkEnd w:id="3591"/>
    </w:p>
    <w:p w:rsidR="008C584C" w:rsidRDefault="008C584C" w:rsidP="008C584C">
      <w:r>
        <w:rPr>
          <w:rFonts w:hint="eastAsia"/>
        </w:rPr>
        <w:t>提供扫码重配资源功能。</w:t>
      </w:r>
    </w:p>
    <w:p w:rsidR="008C584C" w:rsidRDefault="008C584C" w:rsidP="008C584C">
      <w:pPr>
        <w:ind w:firstLine="420"/>
      </w:pPr>
      <w:r>
        <w:rPr>
          <w:rFonts w:hint="eastAsia"/>
        </w:rPr>
        <w:t>扫码改资源流程：装维扫码或者填写设备改资源后，综调系统会进行流程控制，流程类似退单重配资源，区别是指定了要重配的标准地址和设备空闲端口。</w:t>
      </w:r>
    </w:p>
    <w:p w:rsidR="008C584C" w:rsidRDefault="008C584C" w:rsidP="008C584C">
      <w:pPr>
        <w:ind w:firstLine="420"/>
      </w:pPr>
      <w:r>
        <w:rPr>
          <w:rFonts w:hint="eastAsia"/>
        </w:rPr>
        <w:t>流程：扫码重配资源发起→激活拆原</w:t>
      </w:r>
      <w:r>
        <w:rPr>
          <w:rFonts w:hint="eastAsia"/>
        </w:rPr>
        <w:t>PON</w:t>
      </w:r>
      <w:r>
        <w:rPr>
          <w:rFonts w:hint="eastAsia"/>
        </w:rPr>
        <w:t>口资源→资管按标准地址和空闲端口自动重配资源→激活新资源→装维</w:t>
      </w:r>
      <w:r>
        <w:rPr>
          <w:rFonts w:hint="eastAsia"/>
        </w:rPr>
        <w:t>APP</w:t>
      </w:r>
      <w:r>
        <w:rPr>
          <w:rFonts w:hint="eastAsia"/>
        </w:rPr>
        <w:t>。</w:t>
      </w:r>
    </w:p>
    <w:p w:rsidR="008C584C" w:rsidRPr="006302DE" w:rsidRDefault="008C584C" w:rsidP="008C584C">
      <w:r>
        <w:rPr>
          <w:rFonts w:hint="eastAsia"/>
        </w:rPr>
        <w:t>约束：同区县、同覆盖接入方式、同市场分类、同网格，可跨小区，可跨</w:t>
      </w:r>
      <w:r>
        <w:rPr>
          <w:rFonts w:hint="eastAsia"/>
        </w:rPr>
        <w:t>pon</w:t>
      </w:r>
      <w:r>
        <w:rPr>
          <w:rFonts w:hint="eastAsia"/>
        </w:rPr>
        <w:t>口的资源配置</w:t>
      </w:r>
    </w:p>
    <w:p w:rsidR="008C584C" w:rsidRPr="005A4E93" w:rsidRDefault="008C584C" w:rsidP="008C584C">
      <w:pPr>
        <w:pStyle w:val="6"/>
        <w:rPr>
          <w:b/>
          <w:bCs/>
        </w:rPr>
      </w:pPr>
      <w:bookmarkStart w:id="3592" w:name="_Toc130156358"/>
      <w:r w:rsidRPr="005A4E93">
        <w:rPr>
          <w:rFonts w:hint="eastAsia"/>
        </w:rPr>
        <w:t>APP</w:t>
      </w:r>
      <w:r w:rsidRPr="005A4E93">
        <w:rPr>
          <w:rFonts w:hint="eastAsia"/>
        </w:rPr>
        <w:t>端企宽</w:t>
      </w:r>
      <w:r w:rsidRPr="005A4E93">
        <w:rPr>
          <w:rFonts w:hint="eastAsia"/>
        </w:rPr>
        <w:t>FTTR</w:t>
      </w:r>
      <w:r>
        <w:rPr>
          <w:rFonts w:hint="eastAsia"/>
        </w:rPr>
        <w:t>售中施工工单设备激活</w:t>
      </w:r>
      <w:bookmarkEnd w:id="3592"/>
    </w:p>
    <w:p w:rsidR="008C584C" w:rsidRPr="00F33930" w:rsidRDefault="008C584C" w:rsidP="008C584C">
      <w:r>
        <w:rPr>
          <w:rFonts w:hint="eastAsia"/>
        </w:rPr>
        <w:t>提供设备激活功能，调用</w:t>
      </w:r>
      <w:r>
        <w:rPr>
          <w:rFonts w:hint="eastAsia"/>
        </w:rPr>
        <w:t>R</w:t>
      </w:r>
      <w:r>
        <w:t>MS</w:t>
      </w:r>
      <w:r>
        <w:rPr>
          <w:rFonts w:hint="eastAsia"/>
        </w:rPr>
        <w:t>、</w:t>
      </w:r>
      <w:r>
        <w:rPr>
          <w:rFonts w:hint="eastAsia"/>
        </w:rPr>
        <w:t>A</w:t>
      </w:r>
      <w:r>
        <w:t>MS</w:t>
      </w:r>
      <w:r>
        <w:t>接口校验设备是否纳管入库</w:t>
      </w:r>
      <w:r>
        <w:rPr>
          <w:rFonts w:hint="eastAsia"/>
        </w:rPr>
        <w:t>，</w:t>
      </w:r>
      <w:r>
        <w:t>同时查询设备对应的</w:t>
      </w:r>
      <w:r>
        <w:rPr>
          <w:rFonts w:hint="eastAsia"/>
        </w:rPr>
        <w:t>C</w:t>
      </w:r>
      <w:r>
        <w:t>MEI</w:t>
      </w:r>
      <w:r>
        <w:rPr>
          <w:rFonts w:hint="eastAsia"/>
        </w:rPr>
        <w:t>、</w:t>
      </w:r>
      <w:r>
        <w:rPr>
          <w:rFonts w:hint="eastAsia"/>
        </w:rPr>
        <w:t>S</w:t>
      </w:r>
      <w:r>
        <w:t>N</w:t>
      </w:r>
      <w:r>
        <w:rPr>
          <w:rFonts w:hint="eastAsia"/>
        </w:rPr>
        <w:t>、</w:t>
      </w:r>
      <w:r>
        <w:t>生产厂家</w:t>
      </w:r>
      <w:r>
        <w:rPr>
          <w:rFonts w:hint="eastAsia"/>
        </w:rPr>
        <w:t>、</w:t>
      </w:r>
      <w:r>
        <w:t>类型编码</w:t>
      </w:r>
      <w:r>
        <w:rPr>
          <w:rFonts w:hint="eastAsia"/>
        </w:rPr>
        <w:t>、</w:t>
      </w:r>
      <w:r>
        <w:t>类型名称</w:t>
      </w:r>
      <w:r>
        <w:rPr>
          <w:rFonts w:hint="eastAsia"/>
        </w:rPr>
        <w:t>、</w:t>
      </w:r>
      <w:r>
        <w:t>机型编码</w:t>
      </w:r>
      <w:r>
        <w:rPr>
          <w:rFonts w:hint="eastAsia"/>
        </w:rPr>
        <w:t>、</w:t>
      </w:r>
      <w:r>
        <w:t>机型名称等</w:t>
      </w:r>
      <w:r>
        <w:rPr>
          <w:rFonts w:hint="eastAsia"/>
        </w:rPr>
        <w:t>。</w:t>
      </w:r>
    </w:p>
    <w:p w:rsidR="008C584C" w:rsidRDefault="008C584C" w:rsidP="008C584C">
      <w:pPr>
        <w:widowControl/>
        <w:spacing w:before="0" w:after="0" w:line="240" w:lineRule="auto"/>
      </w:pPr>
      <w:r>
        <w:br w:type="page"/>
      </w:r>
    </w:p>
    <w:p w:rsidR="008C584C" w:rsidRPr="00B9440B" w:rsidRDefault="008C584C" w:rsidP="008C584C"/>
    <w:p w:rsidR="008C584C" w:rsidRPr="005A4E93" w:rsidRDefault="008C584C" w:rsidP="008C584C">
      <w:pPr>
        <w:pStyle w:val="6"/>
        <w:rPr>
          <w:b/>
          <w:bCs/>
        </w:rPr>
      </w:pPr>
      <w:bookmarkStart w:id="3593" w:name="_Toc130156359"/>
      <w:r w:rsidRPr="005A4E93">
        <w:rPr>
          <w:rFonts w:hint="eastAsia"/>
        </w:rPr>
        <w:t>APP</w:t>
      </w:r>
      <w:r w:rsidRPr="005A4E93">
        <w:rPr>
          <w:rFonts w:hint="eastAsia"/>
        </w:rPr>
        <w:t>端企宽</w:t>
      </w:r>
      <w:r w:rsidRPr="005A4E93">
        <w:rPr>
          <w:rFonts w:hint="eastAsia"/>
        </w:rPr>
        <w:t>FTTR</w:t>
      </w:r>
      <w:r w:rsidRPr="005A4E93">
        <w:rPr>
          <w:rFonts w:hint="eastAsia"/>
        </w:rPr>
        <w:t>售中现场实施照片采集</w:t>
      </w:r>
      <w:bookmarkEnd w:id="3593"/>
    </w:p>
    <w:p w:rsidR="008C584C" w:rsidRPr="005A4E93" w:rsidRDefault="008C584C" w:rsidP="008C584C">
      <w:pPr>
        <w:ind w:firstLine="480"/>
      </w:pPr>
      <w:r w:rsidRPr="005A4E93">
        <w:rPr>
          <w:rFonts w:hint="eastAsia"/>
        </w:rPr>
        <w:t>操作人员选择</w:t>
      </w:r>
      <w:r w:rsidRPr="005A4E93">
        <w:rPr>
          <w:rFonts w:hint="eastAsia"/>
        </w:rPr>
        <w:t>APP</w:t>
      </w:r>
      <w:r w:rsidRPr="005A4E93">
        <w:rPr>
          <w:rFonts w:hint="eastAsia"/>
        </w:rPr>
        <w:t>端企宽</w:t>
      </w:r>
      <w:r w:rsidRPr="005A4E93">
        <w:rPr>
          <w:rFonts w:hint="eastAsia"/>
        </w:rPr>
        <w:t>FTTR</w:t>
      </w:r>
      <w:r w:rsidRPr="005A4E93">
        <w:rPr>
          <w:rFonts w:hint="eastAsia"/>
        </w:rPr>
        <w:t>售中现场实施照片采集，照片包括但不限于光猫照片、分纤箱盘纤走线图、分光器局部图，选择访问相册图片，照片暂存</w:t>
      </w:r>
      <w:r w:rsidRPr="005A4E93">
        <w:rPr>
          <w:rFonts w:hint="eastAsia"/>
        </w:rPr>
        <w:t>APP</w:t>
      </w:r>
      <w:r w:rsidRPr="005A4E93">
        <w:rPr>
          <w:rFonts w:hint="eastAsia"/>
        </w:rPr>
        <w:t>端，调用图片压缩接口，图片上传到服务器保存。</w:t>
      </w:r>
    </w:p>
    <w:p w:rsidR="008C584C" w:rsidRPr="005A4E93" w:rsidRDefault="008C584C" w:rsidP="008C584C">
      <w:pPr>
        <w:ind w:firstLine="480"/>
      </w:pPr>
    </w:p>
    <w:p w:rsidR="008C584C" w:rsidRPr="005A4E93" w:rsidRDefault="008C584C" w:rsidP="008C584C">
      <w:pPr>
        <w:pStyle w:val="6"/>
        <w:rPr>
          <w:b/>
          <w:bCs/>
        </w:rPr>
      </w:pPr>
      <w:bookmarkStart w:id="3594" w:name="_Toc130156360"/>
      <w:r w:rsidRPr="005A4E93">
        <w:rPr>
          <w:rFonts w:hint="eastAsia"/>
        </w:rPr>
        <w:t>A</w:t>
      </w:r>
      <w:r w:rsidRPr="005A4E93">
        <w:t>PP</w:t>
      </w:r>
      <w:r w:rsidRPr="005A4E93">
        <w:rPr>
          <w:rFonts w:hint="eastAsia"/>
        </w:rPr>
        <w:t>端企宽</w:t>
      </w:r>
      <w:r w:rsidRPr="005A4E93">
        <w:rPr>
          <w:rFonts w:hint="eastAsia"/>
        </w:rPr>
        <w:t>FTTR</w:t>
      </w:r>
      <w:r w:rsidRPr="005A4E93">
        <w:rPr>
          <w:rFonts w:hint="eastAsia"/>
        </w:rPr>
        <w:t>售中现场实施数据文件</w:t>
      </w:r>
      <w:bookmarkEnd w:id="3594"/>
    </w:p>
    <w:p w:rsidR="008C584C" w:rsidRPr="005A4E93" w:rsidRDefault="008C584C" w:rsidP="008C584C">
      <w:pPr>
        <w:ind w:firstLineChars="300" w:firstLine="720"/>
      </w:pPr>
      <w:r w:rsidRPr="005A4E93">
        <w:rPr>
          <w:rFonts w:hint="eastAsia"/>
        </w:rPr>
        <w:t>用于记录</w:t>
      </w:r>
      <w:r w:rsidRPr="005A4E93">
        <w:rPr>
          <w:rFonts w:hint="eastAsia"/>
        </w:rPr>
        <w:t>A</w:t>
      </w:r>
      <w:r w:rsidRPr="005A4E93">
        <w:t>PP</w:t>
      </w:r>
      <w:r w:rsidRPr="005A4E93">
        <w:rPr>
          <w:rFonts w:hint="eastAsia"/>
        </w:rPr>
        <w:t>端企宽</w:t>
      </w:r>
      <w:r w:rsidRPr="005A4E93">
        <w:rPr>
          <w:rFonts w:hint="eastAsia"/>
        </w:rPr>
        <w:t>FTTR</w:t>
      </w:r>
      <w:r w:rsidRPr="005A4E93">
        <w:rPr>
          <w:rFonts w:hint="eastAsia"/>
        </w:rPr>
        <w:t>售中现场实施数据信息，例如</w:t>
      </w:r>
      <w:r w:rsidRPr="005A4E93">
        <w:rPr>
          <w:rFonts w:hint="eastAsia"/>
        </w:rPr>
        <w:t>F</w:t>
      </w:r>
      <w:r w:rsidRPr="005A4E93">
        <w:t>TTR</w:t>
      </w:r>
      <w:r w:rsidRPr="005A4E93">
        <w:t>主从设备</w:t>
      </w:r>
      <w:r w:rsidRPr="005A4E93">
        <w:rPr>
          <w:rFonts w:hint="eastAsia"/>
        </w:rPr>
        <w:t>A</w:t>
      </w:r>
      <w:r w:rsidRPr="005A4E93">
        <w:t>MS</w:t>
      </w:r>
      <w:r w:rsidRPr="005A4E93">
        <w:t>系统采集信息</w:t>
      </w:r>
      <w:r w:rsidRPr="005A4E93">
        <w:rPr>
          <w:rFonts w:hint="eastAsia"/>
        </w:rPr>
        <w:t>、</w:t>
      </w:r>
      <w:r w:rsidRPr="005A4E93">
        <w:t>装维耗材</w:t>
      </w:r>
      <w:r w:rsidRPr="005A4E93">
        <w:rPr>
          <w:rFonts w:hint="eastAsia"/>
        </w:rPr>
        <w:t>、</w:t>
      </w:r>
      <w:r w:rsidRPr="005A4E93">
        <w:t>客户签名等</w:t>
      </w:r>
      <w:r w:rsidRPr="005A4E93">
        <w:rPr>
          <w:rFonts w:hint="eastAsia"/>
        </w:rPr>
        <w:t>。</w:t>
      </w:r>
    </w:p>
    <w:p w:rsidR="008C584C" w:rsidRPr="005A4E93" w:rsidRDefault="008C584C" w:rsidP="008C584C">
      <w:pPr>
        <w:pStyle w:val="6"/>
        <w:rPr>
          <w:b/>
          <w:bCs/>
        </w:rPr>
      </w:pPr>
      <w:bookmarkStart w:id="3595" w:name="_Toc130156361"/>
      <w:r w:rsidRPr="005A4E93">
        <w:t>APP</w:t>
      </w:r>
      <w:r w:rsidRPr="005A4E93">
        <w:rPr>
          <w:rFonts w:hint="eastAsia"/>
        </w:rPr>
        <w:t>端企宽</w:t>
      </w:r>
      <w:r w:rsidRPr="005A4E93">
        <w:rPr>
          <w:rFonts w:hint="eastAsia"/>
        </w:rPr>
        <w:t>FTTR</w:t>
      </w:r>
      <w:r w:rsidRPr="005A4E93">
        <w:rPr>
          <w:rFonts w:hint="eastAsia"/>
        </w:rPr>
        <w:t>售中现图片数据文件</w:t>
      </w:r>
      <w:bookmarkEnd w:id="3595"/>
    </w:p>
    <w:p w:rsidR="008C584C" w:rsidRDefault="008C584C" w:rsidP="008C584C">
      <w:pPr>
        <w:ind w:firstLine="480"/>
      </w:pPr>
      <w:r w:rsidRPr="005A4E93">
        <w:rPr>
          <w:rFonts w:hint="eastAsia"/>
        </w:rPr>
        <w:t>用于记录</w:t>
      </w:r>
      <w:r w:rsidRPr="005A4E93">
        <w:rPr>
          <w:rFonts w:hint="eastAsia"/>
        </w:rPr>
        <w:t>A</w:t>
      </w:r>
      <w:r w:rsidRPr="005A4E93">
        <w:t>PP</w:t>
      </w:r>
      <w:r w:rsidRPr="005A4E93">
        <w:rPr>
          <w:rFonts w:hint="eastAsia"/>
        </w:rPr>
        <w:t>端企宽</w:t>
      </w:r>
      <w:r w:rsidRPr="005A4E93">
        <w:rPr>
          <w:rFonts w:hint="eastAsia"/>
        </w:rPr>
        <w:t>FTTR</w:t>
      </w:r>
      <w:r w:rsidRPr="005A4E93">
        <w:rPr>
          <w:rFonts w:hint="eastAsia"/>
        </w:rPr>
        <w:t>售中图片数据信息，例如图片大小、图片</w:t>
      </w:r>
      <w:r w:rsidRPr="005A4E93">
        <w:rPr>
          <w:rFonts w:hint="eastAsia"/>
        </w:rPr>
        <w:t>url</w:t>
      </w:r>
      <w:r w:rsidRPr="005A4E93">
        <w:rPr>
          <w:rFonts w:hint="eastAsia"/>
        </w:rPr>
        <w:t>等字段。</w:t>
      </w:r>
    </w:p>
    <w:p w:rsidR="008C584C" w:rsidRPr="005A4E93" w:rsidRDefault="008C584C" w:rsidP="008C584C">
      <w:pPr>
        <w:pStyle w:val="6"/>
        <w:rPr>
          <w:b/>
          <w:bCs/>
        </w:rPr>
      </w:pPr>
      <w:bookmarkStart w:id="3596" w:name="_Toc130156362"/>
      <w:r w:rsidRPr="005A4E93">
        <w:t>APP</w:t>
      </w:r>
      <w:r w:rsidRPr="005A4E93">
        <w:rPr>
          <w:rFonts w:hint="eastAsia"/>
        </w:rPr>
        <w:t>端企宽</w:t>
      </w:r>
      <w:r w:rsidRPr="005A4E93">
        <w:rPr>
          <w:rFonts w:hint="eastAsia"/>
        </w:rPr>
        <w:t>FTTR</w:t>
      </w:r>
      <w:r>
        <w:rPr>
          <w:rFonts w:hint="eastAsia"/>
        </w:rPr>
        <w:t>售中批量操作功能</w:t>
      </w:r>
      <w:r>
        <w:rPr>
          <w:rFonts w:hint="eastAsia"/>
        </w:rPr>
        <w:t>-</w:t>
      </w:r>
      <w:r>
        <w:rPr>
          <w:rFonts w:hint="eastAsia"/>
        </w:rPr>
        <w:t>批量操作列表查询</w:t>
      </w:r>
      <w:bookmarkEnd w:id="3596"/>
    </w:p>
    <w:p w:rsidR="008C584C" w:rsidRDefault="008C584C" w:rsidP="008C584C">
      <w:pPr>
        <w:ind w:firstLine="480"/>
      </w:pPr>
      <w:r>
        <w:rPr>
          <w:rFonts w:hint="eastAsia"/>
        </w:rPr>
        <w:t>提供批量操作功能。在待办列表页面点击右上角的“批量操作”按钮，进入批量操作列表页面。批量操作列表支持批次号查询，全选反选功能，批量首响，批量改约，批量操作功能。</w:t>
      </w:r>
    </w:p>
    <w:p w:rsidR="008C584C" w:rsidRPr="005A4E93" w:rsidRDefault="008C584C" w:rsidP="008C584C">
      <w:pPr>
        <w:pStyle w:val="6"/>
        <w:rPr>
          <w:b/>
          <w:bCs/>
        </w:rPr>
      </w:pPr>
      <w:bookmarkStart w:id="3597" w:name="_Toc130156363"/>
      <w:r w:rsidRPr="005A4E93">
        <w:t>APP</w:t>
      </w:r>
      <w:r w:rsidRPr="005A4E93">
        <w:rPr>
          <w:rFonts w:hint="eastAsia"/>
        </w:rPr>
        <w:t>端企宽</w:t>
      </w:r>
      <w:r w:rsidRPr="005A4E93">
        <w:rPr>
          <w:rFonts w:hint="eastAsia"/>
        </w:rPr>
        <w:t>FTTR</w:t>
      </w:r>
      <w:r>
        <w:rPr>
          <w:rFonts w:hint="eastAsia"/>
        </w:rPr>
        <w:t>售中批量操作功能</w:t>
      </w:r>
      <w:r>
        <w:rPr>
          <w:rFonts w:hint="eastAsia"/>
        </w:rPr>
        <w:t>-</w:t>
      </w:r>
      <w:r w:rsidRPr="00274BD3">
        <w:rPr>
          <w:rFonts w:hint="eastAsia"/>
        </w:rPr>
        <w:t>工单选择，反选，全选，发全选功能</w:t>
      </w:r>
      <w:bookmarkEnd w:id="3597"/>
    </w:p>
    <w:p w:rsidR="008C584C" w:rsidRDefault="008C584C" w:rsidP="008C584C">
      <w:pPr>
        <w:ind w:firstLine="480"/>
      </w:pPr>
      <w:r>
        <w:rPr>
          <w:rFonts w:hint="eastAsia"/>
        </w:rPr>
        <w:t>在工单展示的左右有个可点击的选中</w:t>
      </w:r>
      <w:r>
        <w:rPr>
          <w:rFonts w:hint="eastAsia"/>
        </w:rPr>
        <w:t>/</w:t>
      </w:r>
      <w:r>
        <w:rPr>
          <w:rFonts w:hint="eastAsia"/>
        </w:rPr>
        <w:t>反选按钮，在左下角有个全选</w:t>
      </w:r>
      <w:r>
        <w:rPr>
          <w:rFonts w:hint="eastAsia"/>
        </w:rPr>
        <w:t>/</w:t>
      </w:r>
      <w:r>
        <w:rPr>
          <w:rFonts w:hint="eastAsia"/>
        </w:rPr>
        <w:t>反全选按钮。</w:t>
      </w:r>
    </w:p>
    <w:p w:rsidR="008C584C" w:rsidRDefault="008C584C" w:rsidP="008C584C">
      <w:pPr>
        <w:pStyle w:val="6"/>
      </w:pPr>
      <w:bookmarkStart w:id="3598" w:name="_Toc130156364"/>
      <w:r w:rsidRPr="005A4E93">
        <w:t>APP</w:t>
      </w:r>
      <w:r w:rsidRPr="005A4E93">
        <w:rPr>
          <w:rFonts w:hint="eastAsia"/>
        </w:rPr>
        <w:t>端企宽</w:t>
      </w:r>
      <w:r w:rsidRPr="005A4E93">
        <w:rPr>
          <w:rFonts w:hint="eastAsia"/>
        </w:rPr>
        <w:t>FTTR</w:t>
      </w:r>
      <w:r>
        <w:rPr>
          <w:rFonts w:hint="eastAsia"/>
        </w:rPr>
        <w:t>售中批量操作规则</w:t>
      </w:r>
      <w:bookmarkEnd w:id="3598"/>
    </w:p>
    <w:p w:rsidR="008C584C" w:rsidRDefault="008C584C" w:rsidP="008C584C">
      <w:r>
        <w:rPr>
          <w:rFonts w:hint="eastAsia"/>
        </w:rPr>
        <w:lastRenderedPageBreak/>
        <w:t>并不是所有的单子都能进行批量操作。应遵循以下规则：</w:t>
      </w:r>
    </w:p>
    <w:p w:rsidR="008C584C" w:rsidRDefault="008C584C" w:rsidP="00836654">
      <w:pPr>
        <w:pStyle w:val="affffff1"/>
        <w:numPr>
          <w:ilvl w:val="0"/>
          <w:numId w:val="249"/>
        </w:numPr>
        <w:spacing w:before="0" w:after="0"/>
        <w:ind w:firstLineChars="0"/>
      </w:pPr>
      <w:r>
        <w:rPr>
          <w:rFonts w:hint="eastAsia"/>
        </w:rPr>
        <w:t>相同批次号的工单才能一起批量操作</w:t>
      </w:r>
    </w:p>
    <w:p w:rsidR="008C584C" w:rsidRDefault="008C584C" w:rsidP="00836654">
      <w:pPr>
        <w:pStyle w:val="affffff1"/>
        <w:numPr>
          <w:ilvl w:val="0"/>
          <w:numId w:val="249"/>
        </w:numPr>
        <w:spacing w:before="0" w:after="0"/>
        <w:ind w:firstLineChars="0"/>
      </w:pPr>
      <w:r>
        <w:rPr>
          <w:rFonts w:hint="eastAsia"/>
        </w:rPr>
        <w:t>改约审核中的工单不能进行批量操作</w:t>
      </w:r>
    </w:p>
    <w:p w:rsidR="008C584C" w:rsidRDefault="008C584C" w:rsidP="00836654">
      <w:pPr>
        <w:pStyle w:val="affffff1"/>
        <w:numPr>
          <w:ilvl w:val="0"/>
          <w:numId w:val="249"/>
        </w:numPr>
        <w:spacing w:before="0" w:after="0"/>
        <w:ind w:firstLineChars="0"/>
      </w:pPr>
      <w:r>
        <w:rPr>
          <w:rFonts w:hint="eastAsia"/>
        </w:rPr>
        <w:t>已经首响过的工单不能进行批量首响操作</w:t>
      </w:r>
    </w:p>
    <w:p w:rsidR="008C584C" w:rsidRPr="00CF39D9" w:rsidRDefault="008C584C" w:rsidP="00836654">
      <w:pPr>
        <w:pStyle w:val="affffff1"/>
        <w:numPr>
          <w:ilvl w:val="0"/>
          <w:numId w:val="249"/>
        </w:numPr>
        <w:spacing w:before="0" w:after="0"/>
        <w:ind w:firstLineChars="0"/>
      </w:pPr>
      <w:r>
        <w:rPr>
          <w:rFonts w:hint="eastAsia"/>
        </w:rPr>
        <w:t>已经签到过的工单不能进行批量签到操作</w:t>
      </w:r>
    </w:p>
    <w:p w:rsidR="008C584C" w:rsidRPr="005A4E93" w:rsidRDefault="008C584C" w:rsidP="008C584C">
      <w:pPr>
        <w:pStyle w:val="6"/>
        <w:rPr>
          <w:b/>
          <w:bCs/>
        </w:rPr>
      </w:pPr>
      <w:bookmarkStart w:id="3599" w:name="_Toc130156365"/>
      <w:r w:rsidRPr="005A4E93">
        <w:t>APP</w:t>
      </w:r>
      <w:r w:rsidRPr="005A4E93">
        <w:rPr>
          <w:rFonts w:hint="eastAsia"/>
        </w:rPr>
        <w:t>端企宽</w:t>
      </w:r>
      <w:r w:rsidRPr="005A4E93">
        <w:rPr>
          <w:rFonts w:hint="eastAsia"/>
        </w:rPr>
        <w:t>FTTR</w:t>
      </w:r>
      <w:r>
        <w:rPr>
          <w:rFonts w:hint="eastAsia"/>
        </w:rPr>
        <w:t>售中批量首响</w:t>
      </w:r>
      <w:bookmarkEnd w:id="3599"/>
    </w:p>
    <w:p w:rsidR="008C584C" w:rsidRDefault="008C584C" w:rsidP="008C584C">
      <w:pPr>
        <w:ind w:firstLineChars="200" w:firstLine="480"/>
      </w:pPr>
      <w:r>
        <w:rPr>
          <w:rFonts w:hint="eastAsia"/>
        </w:rPr>
        <w:t>提供批量首响功能。选中需要首响工单后，点击右下角的“首响”按钮进行批量首响操作。需要选择改约时间，改约原因，填写备注</w:t>
      </w:r>
    </w:p>
    <w:p w:rsidR="008C584C" w:rsidRPr="005A4E93" w:rsidRDefault="008C584C" w:rsidP="008C584C">
      <w:pPr>
        <w:pStyle w:val="6"/>
        <w:rPr>
          <w:b/>
          <w:bCs/>
        </w:rPr>
      </w:pPr>
      <w:bookmarkStart w:id="3600" w:name="_Toc130156366"/>
      <w:r w:rsidRPr="005A4E93">
        <w:t>APP</w:t>
      </w:r>
      <w:r w:rsidRPr="005A4E93">
        <w:rPr>
          <w:rFonts w:hint="eastAsia"/>
        </w:rPr>
        <w:t>端企宽</w:t>
      </w:r>
      <w:r w:rsidRPr="005A4E93">
        <w:rPr>
          <w:rFonts w:hint="eastAsia"/>
        </w:rPr>
        <w:t>FTTR</w:t>
      </w:r>
      <w:r>
        <w:rPr>
          <w:rFonts w:hint="eastAsia"/>
        </w:rPr>
        <w:t>售中批量签到</w:t>
      </w:r>
      <w:bookmarkEnd w:id="3600"/>
    </w:p>
    <w:p w:rsidR="008C584C" w:rsidRDefault="008C584C" w:rsidP="008C584C">
      <w:r>
        <w:rPr>
          <w:rFonts w:hint="eastAsia"/>
        </w:rPr>
        <w:t>提供批量签到功能。选中需要签到工单后，点击右下角的“签到”按钮进行批量签到操作。在地图上展示当前的位置，并展示当前位置信息，经度，纬度，预约开始时间，预约结束时间，预约上门时间。回单之前需要签到。</w:t>
      </w:r>
    </w:p>
    <w:p w:rsidR="008C584C" w:rsidRPr="005A4E93" w:rsidRDefault="008C584C" w:rsidP="008C584C">
      <w:pPr>
        <w:pStyle w:val="6"/>
        <w:rPr>
          <w:b/>
          <w:bCs/>
        </w:rPr>
      </w:pPr>
      <w:bookmarkStart w:id="3601" w:name="_Toc130156367"/>
      <w:r w:rsidRPr="005A4E93">
        <w:t>APP</w:t>
      </w:r>
      <w:r w:rsidRPr="005A4E93">
        <w:rPr>
          <w:rFonts w:hint="eastAsia"/>
        </w:rPr>
        <w:t>端企宽</w:t>
      </w:r>
      <w:r w:rsidRPr="005A4E93">
        <w:rPr>
          <w:rFonts w:hint="eastAsia"/>
        </w:rPr>
        <w:t>FTTR</w:t>
      </w:r>
      <w:r>
        <w:rPr>
          <w:rFonts w:hint="eastAsia"/>
        </w:rPr>
        <w:t>售中批量改约</w:t>
      </w:r>
      <w:bookmarkEnd w:id="3601"/>
    </w:p>
    <w:p w:rsidR="008C584C" w:rsidRPr="00274BD3" w:rsidRDefault="008C584C" w:rsidP="008C584C">
      <w:r>
        <w:rPr>
          <w:rFonts w:hint="eastAsia"/>
        </w:rPr>
        <w:t>提供批量改约功能。选中需要改约工单后，点击右下角的“改约”按钮进行批量改约操作。需要选择改约时间，改约原因，填写备注。</w:t>
      </w:r>
    </w:p>
    <w:p w:rsidR="008C584C" w:rsidRPr="005A4E93" w:rsidRDefault="008C584C" w:rsidP="008C584C">
      <w:pPr>
        <w:pStyle w:val="5"/>
        <w:rPr>
          <w:szCs w:val="24"/>
        </w:rPr>
      </w:pPr>
      <w:bookmarkStart w:id="3602" w:name="_Toc130156368"/>
      <w:r w:rsidRPr="005A4E93">
        <w:rPr>
          <w:rFonts w:hint="eastAsia"/>
          <w:szCs w:val="24"/>
        </w:rPr>
        <w:t>APP端企宽FTTR售中监控查询</w:t>
      </w:r>
      <w:bookmarkEnd w:id="3602"/>
    </w:p>
    <w:p w:rsidR="008C584C" w:rsidRPr="005A4E93" w:rsidRDefault="008C584C" w:rsidP="008C584C">
      <w:pPr>
        <w:pStyle w:val="6"/>
        <w:rPr>
          <w:b/>
          <w:bCs/>
        </w:rPr>
      </w:pPr>
      <w:bookmarkStart w:id="3603" w:name="_Toc130156369"/>
      <w:r w:rsidRPr="005A4E93">
        <w:t>APP</w:t>
      </w:r>
      <w:r w:rsidRPr="005A4E93">
        <w:rPr>
          <w:rFonts w:hint="eastAsia"/>
        </w:rPr>
        <w:t>端企宽</w:t>
      </w:r>
      <w:r w:rsidRPr="005A4E93">
        <w:rPr>
          <w:rFonts w:hint="eastAsia"/>
        </w:rPr>
        <w:t>FTTR</w:t>
      </w:r>
      <w:r w:rsidRPr="005A4E93">
        <w:rPr>
          <w:rFonts w:hint="eastAsia"/>
        </w:rPr>
        <w:t>售中监控菜单查询</w:t>
      </w:r>
      <w:bookmarkEnd w:id="3603"/>
    </w:p>
    <w:p w:rsidR="008C584C" w:rsidRPr="005A4E93" w:rsidRDefault="008C584C" w:rsidP="008C584C">
      <w:pPr>
        <w:ind w:firstLine="480"/>
      </w:pPr>
      <w:r w:rsidRPr="005A4E93">
        <w:rPr>
          <w:rFonts w:hint="eastAsia"/>
        </w:rPr>
        <w:t>人员操作权限规则入库，操作人员登录访问时按照对应职位查询展示</w:t>
      </w:r>
      <w:r w:rsidRPr="005A4E93">
        <w:rPr>
          <w:rFonts w:hint="eastAsia"/>
        </w:rPr>
        <w:t>APP</w:t>
      </w:r>
      <w:r w:rsidRPr="005A4E93">
        <w:rPr>
          <w:rFonts w:hint="eastAsia"/>
        </w:rPr>
        <w:t>端企宽</w:t>
      </w:r>
      <w:r w:rsidRPr="005A4E93">
        <w:rPr>
          <w:rFonts w:hint="eastAsia"/>
        </w:rPr>
        <w:t>FTTR</w:t>
      </w:r>
      <w:r w:rsidRPr="005A4E93">
        <w:rPr>
          <w:rFonts w:hint="eastAsia"/>
        </w:rPr>
        <w:t>售中工单监控。</w:t>
      </w:r>
    </w:p>
    <w:p w:rsidR="008C584C" w:rsidRPr="005A4E93" w:rsidRDefault="008C584C" w:rsidP="008C584C">
      <w:pPr>
        <w:pStyle w:val="6"/>
        <w:rPr>
          <w:b/>
          <w:bCs/>
        </w:rPr>
      </w:pPr>
      <w:bookmarkStart w:id="3604" w:name="_Toc130156370"/>
      <w:r w:rsidRPr="005A4E93">
        <w:rPr>
          <w:rFonts w:hint="eastAsia"/>
        </w:rPr>
        <w:t>APP</w:t>
      </w:r>
      <w:r w:rsidRPr="005A4E93">
        <w:rPr>
          <w:rFonts w:hint="eastAsia"/>
        </w:rPr>
        <w:t>端企宽</w:t>
      </w:r>
      <w:r w:rsidRPr="005A4E93">
        <w:rPr>
          <w:rFonts w:hint="eastAsia"/>
        </w:rPr>
        <w:t>FTTR</w:t>
      </w:r>
      <w:r w:rsidRPr="005A4E93">
        <w:rPr>
          <w:rFonts w:hint="eastAsia"/>
        </w:rPr>
        <w:t>售中监控工单查询</w:t>
      </w:r>
      <w:bookmarkEnd w:id="3604"/>
    </w:p>
    <w:p w:rsidR="008C584C" w:rsidRPr="005A4E93" w:rsidRDefault="008C584C" w:rsidP="008C584C">
      <w:pPr>
        <w:ind w:firstLine="480"/>
      </w:pPr>
      <w:r w:rsidRPr="005A4E93">
        <w:rPr>
          <w:rFonts w:hint="eastAsia"/>
        </w:rPr>
        <w:t>操作人员查询</w:t>
      </w:r>
      <w:r w:rsidRPr="005A4E93">
        <w:rPr>
          <w:rFonts w:hint="eastAsia"/>
        </w:rPr>
        <w:t>APP</w:t>
      </w:r>
      <w:r w:rsidRPr="005A4E93">
        <w:rPr>
          <w:rFonts w:hint="eastAsia"/>
        </w:rPr>
        <w:t>端企宽</w:t>
      </w:r>
      <w:r w:rsidRPr="005A4E93">
        <w:rPr>
          <w:rFonts w:hint="eastAsia"/>
        </w:rPr>
        <w:t>FTTR</w:t>
      </w:r>
      <w:r w:rsidRPr="005A4E93">
        <w:rPr>
          <w:rFonts w:hint="eastAsia"/>
        </w:rPr>
        <w:t>售中监控工单，包括</w:t>
      </w:r>
      <w:r w:rsidRPr="005A4E93">
        <w:rPr>
          <w:rFonts w:hint="eastAsia"/>
        </w:rPr>
        <w:t>APP</w:t>
      </w:r>
      <w:r w:rsidRPr="005A4E93">
        <w:rPr>
          <w:rFonts w:hint="eastAsia"/>
        </w:rPr>
        <w:t>端企宽</w:t>
      </w:r>
      <w:r w:rsidRPr="005A4E93">
        <w:rPr>
          <w:rFonts w:hint="eastAsia"/>
        </w:rPr>
        <w:t>FTTR</w:t>
      </w:r>
      <w:r w:rsidRPr="005A4E93">
        <w:rPr>
          <w:rFonts w:hint="eastAsia"/>
        </w:rPr>
        <w:t>售中监控工单查询、企宽</w:t>
      </w:r>
      <w:r w:rsidRPr="005A4E93">
        <w:rPr>
          <w:rFonts w:hint="eastAsia"/>
        </w:rPr>
        <w:t>FTTR</w:t>
      </w:r>
      <w:r w:rsidRPr="005A4E93">
        <w:rPr>
          <w:rFonts w:hint="eastAsia"/>
        </w:rPr>
        <w:t>售中监控工单工单状态查询。</w:t>
      </w:r>
    </w:p>
    <w:p w:rsidR="008C584C" w:rsidRPr="005A4E93" w:rsidRDefault="008C584C" w:rsidP="008C584C">
      <w:pPr>
        <w:pStyle w:val="6"/>
        <w:rPr>
          <w:b/>
          <w:bCs/>
        </w:rPr>
      </w:pPr>
      <w:bookmarkStart w:id="3605" w:name="_Toc130156371"/>
      <w:r w:rsidRPr="005A4E93">
        <w:rPr>
          <w:rFonts w:hint="eastAsia"/>
        </w:rPr>
        <w:lastRenderedPageBreak/>
        <w:t>APP</w:t>
      </w:r>
      <w:r w:rsidRPr="005A4E93">
        <w:rPr>
          <w:rFonts w:hint="eastAsia"/>
        </w:rPr>
        <w:t>端企宽</w:t>
      </w:r>
      <w:r w:rsidRPr="005A4E93">
        <w:rPr>
          <w:rFonts w:hint="eastAsia"/>
        </w:rPr>
        <w:t>FTTR</w:t>
      </w:r>
      <w:r w:rsidRPr="005A4E93">
        <w:rPr>
          <w:rFonts w:hint="eastAsia"/>
        </w:rPr>
        <w:t>售中监控环节流程查询</w:t>
      </w:r>
      <w:bookmarkEnd w:id="3605"/>
    </w:p>
    <w:p w:rsidR="008C584C" w:rsidRPr="005A4E93" w:rsidRDefault="008C584C" w:rsidP="008C584C">
      <w:pPr>
        <w:ind w:firstLineChars="300" w:firstLine="720"/>
      </w:pPr>
      <w:r w:rsidRPr="005A4E93">
        <w:rPr>
          <w:rFonts w:hint="eastAsia"/>
        </w:rPr>
        <w:t>操作人员查询</w:t>
      </w:r>
      <w:r w:rsidRPr="005A4E93">
        <w:rPr>
          <w:rFonts w:hint="eastAsia"/>
        </w:rPr>
        <w:t>APP</w:t>
      </w:r>
      <w:r w:rsidRPr="005A4E93">
        <w:rPr>
          <w:rFonts w:hint="eastAsia"/>
        </w:rPr>
        <w:t>端企宽</w:t>
      </w:r>
      <w:r w:rsidRPr="005A4E93">
        <w:rPr>
          <w:rFonts w:hint="eastAsia"/>
        </w:rPr>
        <w:t>FTTR</w:t>
      </w:r>
      <w:r w:rsidRPr="005A4E93">
        <w:rPr>
          <w:rFonts w:hint="eastAsia"/>
        </w:rPr>
        <w:t>售中监控环节流程查询、展示企宽</w:t>
      </w:r>
      <w:r w:rsidRPr="005A4E93">
        <w:rPr>
          <w:rFonts w:hint="eastAsia"/>
        </w:rPr>
        <w:t>FTTR</w:t>
      </w:r>
      <w:r w:rsidRPr="005A4E93">
        <w:rPr>
          <w:rFonts w:hint="eastAsia"/>
        </w:rPr>
        <w:t>售中环节流转信息，包括资源配置、自动激活、装机、资源归档、</w:t>
      </w:r>
      <w:r w:rsidRPr="005A4E93">
        <w:rPr>
          <w:rFonts w:hint="eastAsia"/>
        </w:rPr>
        <w:t>B</w:t>
      </w:r>
      <w:r w:rsidRPr="005A4E93">
        <w:t>OSS</w:t>
      </w:r>
      <w:r w:rsidRPr="005A4E93">
        <w:t>竣工</w:t>
      </w:r>
      <w:r w:rsidRPr="005A4E93">
        <w:rPr>
          <w:rFonts w:hint="eastAsia"/>
        </w:rPr>
        <w:t>归档等内容。</w:t>
      </w:r>
    </w:p>
    <w:p w:rsidR="008C584C" w:rsidRPr="005A4E93" w:rsidRDefault="008C584C" w:rsidP="008C584C">
      <w:pPr>
        <w:pStyle w:val="6"/>
        <w:rPr>
          <w:b/>
          <w:bCs/>
        </w:rPr>
      </w:pPr>
      <w:bookmarkStart w:id="3606" w:name="_Toc130156372"/>
      <w:r w:rsidRPr="005A4E93">
        <w:rPr>
          <w:rFonts w:hint="eastAsia"/>
        </w:rPr>
        <w:t>APP</w:t>
      </w:r>
      <w:r w:rsidRPr="005A4E93">
        <w:rPr>
          <w:rFonts w:hint="eastAsia"/>
        </w:rPr>
        <w:t>端企宽</w:t>
      </w:r>
      <w:r w:rsidRPr="005A4E93">
        <w:rPr>
          <w:rFonts w:hint="eastAsia"/>
        </w:rPr>
        <w:t>FTTR</w:t>
      </w:r>
      <w:r w:rsidRPr="005A4E93">
        <w:rPr>
          <w:rFonts w:hint="eastAsia"/>
        </w:rPr>
        <w:t>售中监控详情用户信息查询</w:t>
      </w:r>
      <w:bookmarkEnd w:id="3606"/>
    </w:p>
    <w:p w:rsidR="008C584C" w:rsidRPr="005A4E93" w:rsidRDefault="008C584C" w:rsidP="008C584C">
      <w:pPr>
        <w:ind w:firstLine="480"/>
      </w:pPr>
      <w:r w:rsidRPr="005A4E93">
        <w:rPr>
          <w:rFonts w:hint="eastAsia"/>
        </w:rPr>
        <w:t>操作人员查询</w:t>
      </w:r>
      <w:r w:rsidRPr="005A4E93">
        <w:rPr>
          <w:rFonts w:hint="eastAsia"/>
        </w:rPr>
        <w:t>APP</w:t>
      </w:r>
      <w:r w:rsidRPr="005A4E93">
        <w:rPr>
          <w:rFonts w:hint="eastAsia"/>
        </w:rPr>
        <w:t>端企宽</w:t>
      </w:r>
      <w:r w:rsidRPr="005A4E93">
        <w:rPr>
          <w:rFonts w:hint="eastAsia"/>
        </w:rPr>
        <w:t>FTTR</w:t>
      </w:r>
      <w:r w:rsidRPr="005A4E93">
        <w:rPr>
          <w:rFonts w:hint="eastAsia"/>
        </w:rPr>
        <w:t>售中监控详情用户信息查询、展示企宽</w:t>
      </w:r>
      <w:r w:rsidRPr="005A4E93">
        <w:rPr>
          <w:rFonts w:hint="eastAsia"/>
        </w:rPr>
        <w:t>FTTR</w:t>
      </w:r>
      <w:r w:rsidRPr="005A4E93">
        <w:rPr>
          <w:rFonts w:hint="eastAsia"/>
        </w:rPr>
        <w:t>售中用户信息，包括处理人员、处理人员账号、处理人员单位、装维人员、装维人员联系电话、归属小区等内容。</w:t>
      </w:r>
    </w:p>
    <w:p w:rsidR="008C584C" w:rsidRPr="005A4E93" w:rsidRDefault="008C584C" w:rsidP="008C584C">
      <w:pPr>
        <w:ind w:firstLine="480"/>
      </w:pPr>
    </w:p>
    <w:p w:rsidR="008C584C" w:rsidRPr="005A4E93" w:rsidRDefault="008C584C" w:rsidP="008C584C">
      <w:pPr>
        <w:pStyle w:val="6"/>
        <w:rPr>
          <w:b/>
          <w:bCs/>
        </w:rPr>
      </w:pPr>
      <w:bookmarkStart w:id="3607" w:name="_Toc130156373"/>
      <w:r w:rsidRPr="005A4E93">
        <w:rPr>
          <w:rFonts w:hint="eastAsia"/>
        </w:rPr>
        <w:t>APP</w:t>
      </w:r>
      <w:r w:rsidRPr="005A4E93">
        <w:rPr>
          <w:rFonts w:hint="eastAsia"/>
        </w:rPr>
        <w:t>端企宽</w:t>
      </w:r>
      <w:r w:rsidRPr="005A4E93">
        <w:rPr>
          <w:rFonts w:hint="eastAsia"/>
        </w:rPr>
        <w:t>FTTR</w:t>
      </w:r>
      <w:r w:rsidRPr="005A4E93">
        <w:rPr>
          <w:rFonts w:hint="eastAsia"/>
        </w:rPr>
        <w:t>售中监控定单轨迹信息查询</w:t>
      </w:r>
      <w:bookmarkEnd w:id="3607"/>
    </w:p>
    <w:p w:rsidR="008C584C" w:rsidRPr="005A4E93" w:rsidRDefault="008C584C" w:rsidP="008C584C">
      <w:pPr>
        <w:ind w:firstLine="480"/>
      </w:pPr>
      <w:r w:rsidRPr="005A4E93">
        <w:rPr>
          <w:rFonts w:hint="eastAsia"/>
        </w:rPr>
        <w:t>操作人员查询</w:t>
      </w:r>
      <w:r w:rsidRPr="005A4E93">
        <w:rPr>
          <w:rFonts w:hint="eastAsia"/>
        </w:rPr>
        <w:t>APP</w:t>
      </w:r>
      <w:r w:rsidRPr="005A4E93">
        <w:rPr>
          <w:rFonts w:hint="eastAsia"/>
        </w:rPr>
        <w:t>端企宽</w:t>
      </w:r>
      <w:r w:rsidRPr="005A4E93">
        <w:rPr>
          <w:rFonts w:hint="eastAsia"/>
        </w:rPr>
        <w:t>FTTR</w:t>
      </w:r>
      <w:r w:rsidRPr="005A4E93">
        <w:rPr>
          <w:rFonts w:hint="eastAsia"/>
        </w:rPr>
        <w:t>售中监控定单轨迹信息查询、展示企宽</w:t>
      </w:r>
      <w:r w:rsidRPr="005A4E93">
        <w:rPr>
          <w:rFonts w:hint="eastAsia"/>
        </w:rPr>
        <w:t>FTTR</w:t>
      </w:r>
      <w:r w:rsidRPr="005A4E93">
        <w:rPr>
          <w:rFonts w:hint="eastAsia"/>
        </w:rPr>
        <w:t>售中定单轨迹执行信息，包括处理人、派单结果、接单执行情况、转派执行情况、处理时间等内容。</w:t>
      </w:r>
    </w:p>
    <w:p w:rsidR="008C584C" w:rsidRPr="005A4E93" w:rsidRDefault="008C584C" w:rsidP="008C584C">
      <w:pPr>
        <w:ind w:firstLine="480"/>
      </w:pPr>
    </w:p>
    <w:p w:rsidR="008C584C" w:rsidRPr="005A4E93" w:rsidRDefault="008C584C" w:rsidP="008C584C">
      <w:pPr>
        <w:pStyle w:val="6"/>
        <w:rPr>
          <w:b/>
          <w:bCs/>
        </w:rPr>
      </w:pPr>
      <w:bookmarkStart w:id="3608" w:name="_Toc130156374"/>
      <w:r w:rsidRPr="005A4E93">
        <w:rPr>
          <w:rFonts w:hint="eastAsia"/>
        </w:rPr>
        <w:t>APP</w:t>
      </w:r>
      <w:r w:rsidRPr="005A4E93">
        <w:rPr>
          <w:rFonts w:hint="eastAsia"/>
        </w:rPr>
        <w:t>端企宽</w:t>
      </w:r>
      <w:r w:rsidRPr="005A4E93">
        <w:rPr>
          <w:rFonts w:hint="eastAsia"/>
        </w:rPr>
        <w:t>FTTR</w:t>
      </w:r>
      <w:r w:rsidRPr="005A4E93">
        <w:rPr>
          <w:rFonts w:hint="eastAsia"/>
        </w:rPr>
        <w:t>售中监控工单列表查询</w:t>
      </w:r>
      <w:bookmarkEnd w:id="3608"/>
    </w:p>
    <w:p w:rsidR="008C584C" w:rsidRPr="005A4E93" w:rsidRDefault="008C584C" w:rsidP="008C584C">
      <w:pPr>
        <w:ind w:firstLine="480"/>
      </w:pPr>
      <w:r w:rsidRPr="005A4E93">
        <w:rPr>
          <w:rFonts w:hint="eastAsia"/>
        </w:rPr>
        <w:t>操作人员查询</w:t>
      </w:r>
      <w:r w:rsidRPr="005A4E93">
        <w:rPr>
          <w:rFonts w:hint="eastAsia"/>
        </w:rPr>
        <w:t>APP</w:t>
      </w:r>
      <w:r w:rsidRPr="005A4E93">
        <w:rPr>
          <w:rFonts w:hint="eastAsia"/>
        </w:rPr>
        <w:t>端企宽</w:t>
      </w:r>
      <w:r w:rsidRPr="005A4E93">
        <w:rPr>
          <w:rFonts w:hint="eastAsia"/>
        </w:rPr>
        <w:t>FTTR</w:t>
      </w:r>
      <w:r w:rsidRPr="005A4E93">
        <w:rPr>
          <w:rFonts w:hint="eastAsia"/>
        </w:rPr>
        <w:t>售中监控工单列表信息查询、展示工单列表信息，包括工单环节列表，处理环节、工单类型、执行人、工单处理时限等内容。</w:t>
      </w:r>
    </w:p>
    <w:p w:rsidR="008C584C" w:rsidRPr="005A4E93" w:rsidRDefault="008C584C" w:rsidP="008C584C">
      <w:pPr>
        <w:ind w:firstLine="480"/>
      </w:pPr>
    </w:p>
    <w:p w:rsidR="008C584C" w:rsidRPr="005A4E93" w:rsidRDefault="008C584C" w:rsidP="008C584C">
      <w:pPr>
        <w:pStyle w:val="6"/>
        <w:rPr>
          <w:b/>
          <w:bCs/>
        </w:rPr>
      </w:pPr>
      <w:bookmarkStart w:id="3609" w:name="_Toc130156375"/>
      <w:r w:rsidRPr="005A4E93">
        <w:rPr>
          <w:rFonts w:hint="eastAsia"/>
        </w:rPr>
        <w:t>APP</w:t>
      </w:r>
      <w:r w:rsidRPr="005A4E93">
        <w:rPr>
          <w:rFonts w:hint="eastAsia"/>
        </w:rPr>
        <w:t>端企宽</w:t>
      </w:r>
      <w:r w:rsidRPr="005A4E93">
        <w:rPr>
          <w:rFonts w:hint="eastAsia"/>
        </w:rPr>
        <w:t>FTTR</w:t>
      </w:r>
      <w:r w:rsidRPr="005A4E93">
        <w:rPr>
          <w:rFonts w:hint="eastAsia"/>
        </w:rPr>
        <w:t>售中监控设备信息查询</w:t>
      </w:r>
      <w:bookmarkEnd w:id="3609"/>
    </w:p>
    <w:p w:rsidR="008C584C" w:rsidRPr="005A4E93" w:rsidRDefault="008C584C" w:rsidP="008C584C">
      <w:pPr>
        <w:ind w:firstLineChars="300" w:firstLine="720"/>
      </w:pPr>
      <w:r w:rsidRPr="005A4E93">
        <w:rPr>
          <w:rFonts w:hint="eastAsia"/>
        </w:rPr>
        <w:t>操作人员查询</w:t>
      </w:r>
      <w:r w:rsidRPr="005A4E93">
        <w:rPr>
          <w:rFonts w:hint="eastAsia"/>
        </w:rPr>
        <w:t>APP</w:t>
      </w:r>
      <w:r w:rsidRPr="005A4E93">
        <w:rPr>
          <w:rFonts w:hint="eastAsia"/>
        </w:rPr>
        <w:t>端企宽</w:t>
      </w:r>
      <w:r w:rsidRPr="005A4E93">
        <w:rPr>
          <w:rFonts w:hint="eastAsia"/>
        </w:rPr>
        <w:t>FTTR</w:t>
      </w:r>
      <w:r w:rsidRPr="005A4E93">
        <w:rPr>
          <w:rFonts w:hint="eastAsia"/>
        </w:rPr>
        <w:t>售中监控工单设备信息查询、展示企宽</w:t>
      </w:r>
      <w:r w:rsidRPr="005A4E93">
        <w:rPr>
          <w:rFonts w:hint="eastAsia"/>
        </w:rPr>
        <w:lastRenderedPageBreak/>
        <w:t>FTTR</w:t>
      </w:r>
      <w:r w:rsidRPr="005A4E93">
        <w:rPr>
          <w:rFonts w:hint="eastAsia"/>
        </w:rPr>
        <w:t>售中设备信息，包括设备类型、设备型号、网关厂家、</w:t>
      </w:r>
      <w:r w:rsidRPr="005A4E93">
        <w:rPr>
          <w:rFonts w:hint="eastAsia"/>
        </w:rPr>
        <w:t>C</w:t>
      </w:r>
      <w:r w:rsidRPr="005A4E93">
        <w:t>MEI</w:t>
      </w:r>
      <w:r w:rsidRPr="005A4E93">
        <w:rPr>
          <w:rFonts w:hint="eastAsia"/>
        </w:rPr>
        <w:t>、</w:t>
      </w:r>
      <w:r w:rsidRPr="005A4E93">
        <w:rPr>
          <w:rFonts w:hint="eastAsia"/>
        </w:rPr>
        <w:t>M</w:t>
      </w:r>
      <w:r w:rsidRPr="005A4E93">
        <w:t>AC</w:t>
      </w:r>
      <w:r w:rsidRPr="005A4E93">
        <w:rPr>
          <w:rFonts w:hint="eastAsia"/>
        </w:rPr>
        <w:t>、</w:t>
      </w:r>
      <w:r w:rsidRPr="005A4E93">
        <w:rPr>
          <w:rFonts w:hint="eastAsia"/>
        </w:rPr>
        <w:t>O</w:t>
      </w:r>
      <w:r w:rsidRPr="005A4E93">
        <w:t>UN</w:t>
      </w:r>
      <w:r w:rsidRPr="005A4E93">
        <w:rPr>
          <w:rFonts w:hint="eastAsia"/>
        </w:rPr>
        <w:t>设备</w:t>
      </w:r>
      <w:r w:rsidRPr="005A4E93">
        <w:rPr>
          <w:rFonts w:hint="eastAsia"/>
        </w:rPr>
        <w:t>S</w:t>
      </w:r>
      <w:r w:rsidRPr="005A4E93">
        <w:t>N</w:t>
      </w:r>
      <w:r w:rsidRPr="005A4E93">
        <w:rPr>
          <w:rFonts w:hint="eastAsia"/>
        </w:rPr>
        <w:t>等内容。</w:t>
      </w:r>
    </w:p>
    <w:p w:rsidR="008C584C" w:rsidRPr="005A4E93" w:rsidRDefault="008C584C" w:rsidP="008C584C">
      <w:pPr>
        <w:pStyle w:val="6"/>
        <w:rPr>
          <w:b/>
          <w:bCs/>
        </w:rPr>
      </w:pPr>
      <w:bookmarkStart w:id="3610" w:name="_Toc130156376"/>
      <w:r w:rsidRPr="005A4E93">
        <w:rPr>
          <w:rFonts w:hint="eastAsia"/>
        </w:rPr>
        <w:t>APP</w:t>
      </w:r>
      <w:r w:rsidRPr="005A4E93">
        <w:rPr>
          <w:rFonts w:hint="eastAsia"/>
        </w:rPr>
        <w:t>端企宽</w:t>
      </w:r>
      <w:r w:rsidRPr="005A4E93">
        <w:rPr>
          <w:rFonts w:hint="eastAsia"/>
        </w:rPr>
        <w:t>FTTR</w:t>
      </w:r>
      <w:r w:rsidRPr="005A4E93">
        <w:rPr>
          <w:rFonts w:hint="eastAsia"/>
        </w:rPr>
        <w:t>售中监控装维服务问题查询</w:t>
      </w:r>
      <w:bookmarkEnd w:id="3610"/>
    </w:p>
    <w:p w:rsidR="008C584C" w:rsidRPr="005A4E93" w:rsidRDefault="008C584C" w:rsidP="008C584C">
      <w:pPr>
        <w:ind w:firstLine="480"/>
      </w:pPr>
      <w:r w:rsidRPr="005A4E93">
        <w:rPr>
          <w:rFonts w:hint="eastAsia"/>
        </w:rPr>
        <w:t>操作人员查询</w:t>
      </w:r>
      <w:r w:rsidRPr="005A4E93">
        <w:rPr>
          <w:rFonts w:hint="eastAsia"/>
        </w:rPr>
        <w:t>APP</w:t>
      </w:r>
      <w:r w:rsidRPr="005A4E93">
        <w:rPr>
          <w:rFonts w:hint="eastAsia"/>
        </w:rPr>
        <w:t>端企宽</w:t>
      </w:r>
      <w:r w:rsidRPr="005A4E93">
        <w:rPr>
          <w:rFonts w:hint="eastAsia"/>
        </w:rPr>
        <w:t>FTTR</w:t>
      </w:r>
      <w:r w:rsidRPr="005A4E93">
        <w:rPr>
          <w:rFonts w:hint="eastAsia"/>
        </w:rPr>
        <w:t>售中监控工单装维服务问题信息查询、展示企宽</w:t>
      </w:r>
      <w:r w:rsidRPr="005A4E93">
        <w:rPr>
          <w:rFonts w:hint="eastAsia"/>
        </w:rPr>
        <w:t>FTTR</w:t>
      </w:r>
      <w:r w:rsidRPr="005A4E93">
        <w:rPr>
          <w:rFonts w:hint="eastAsia"/>
        </w:rPr>
        <w:t>售中装维服务问题信息，包括装维服务是否存在问题、装维服务问题等内容。</w:t>
      </w:r>
    </w:p>
    <w:p w:rsidR="008C584C" w:rsidRPr="005A4E93" w:rsidRDefault="008C584C" w:rsidP="008C584C">
      <w:pPr>
        <w:pStyle w:val="6"/>
        <w:rPr>
          <w:b/>
          <w:bCs/>
        </w:rPr>
      </w:pPr>
      <w:bookmarkStart w:id="3611" w:name="_Toc130156377"/>
      <w:r w:rsidRPr="005A4E93">
        <w:rPr>
          <w:rFonts w:hint="eastAsia"/>
        </w:rPr>
        <w:t>企宽</w:t>
      </w:r>
      <w:r w:rsidRPr="005A4E93">
        <w:rPr>
          <w:rFonts w:hint="eastAsia"/>
        </w:rPr>
        <w:t>FTTR</w:t>
      </w:r>
      <w:r w:rsidRPr="005A4E93">
        <w:rPr>
          <w:rFonts w:hint="eastAsia"/>
        </w:rPr>
        <w:t>售中监控详情用户信息查询接口</w:t>
      </w:r>
      <w:bookmarkEnd w:id="3611"/>
    </w:p>
    <w:p w:rsidR="008C584C" w:rsidRDefault="008C584C" w:rsidP="008C584C">
      <w:pPr>
        <w:ind w:firstLine="480"/>
      </w:pPr>
      <w:r w:rsidRPr="005A4E93">
        <w:rPr>
          <w:rFonts w:hint="eastAsia"/>
        </w:rPr>
        <w:t>企宽</w:t>
      </w:r>
      <w:r w:rsidRPr="005A4E93">
        <w:rPr>
          <w:rFonts w:hint="eastAsia"/>
        </w:rPr>
        <w:t>FTTR</w:t>
      </w:r>
      <w:r w:rsidRPr="005A4E93">
        <w:rPr>
          <w:rFonts w:hint="eastAsia"/>
        </w:rPr>
        <w:t>售中监控详情用户信息查询接口，用于</w:t>
      </w:r>
      <w:r w:rsidRPr="005A4E93">
        <w:rPr>
          <w:rFonts w:hint="eastAsia"/>
        </w:rPr>
        <w:t>A</w:t>
      </w:r>
      <w:r w:rsidRPr="005A4E93">
        <w:t>PP</w:t>
      </w:r>
      <w:r w:rsidRPr="005A4E93">
        <w:rPr>
          <w:rFonts w:hint="eastAsia"/>
        </w:rPr>
        <w:t>端与</w:t>
      </w:r>
      <w:r w:rsidRPr="005A4E93">
        <w:rPr>
          <w:rFonts w:hint="eastAsia"/>
        </w:rPr>
        <w:t>W</w:t>
      </w:r>
      <w:r w:rsidRPr="005A4E93">
        <w:t>EB</w:t>
      </w:r>
      <w:r w:rsidRPr="005A4E93">
        <w:rPr>
          <w:rFonts w:hint="eastAsia"/>
        </w:rPr>
        <w:t>端交互企宽</w:t>
      </w:r>
      <w:r w:rsidRPr="005A4E93">
        <w:rPr>
          <w:rFonts w:hint="eastAsia"/>
        </w:rPr>
        <w:t>FTTR</w:t>
      </w:r>
      <w:r w:rsidRPr="005A4E93">
        <w:rPr>
          <w:rFonts w:hint="eastAsia"/>
        </w:rPr>
        <w:t>售中监控详情用户信息。</w:t>
      </w:r>
    </w:p>
    <w:p w:rsidR="005A670E" w:rsidRPr="00040A9B" w:rsidRDefault="005A670E" w:rsidP="005A670E">
      <w:pPr>
        <w:pStyle w:val="30"/>
        <w:ind w:left="720"/>
      </w:pPr>
      <w:bookmarkStart w:id="3612" w:name="_Toc130156378"/>
      <w:r>
        <w:t>和商务勘察建设流程扩容</w:t>
      </w:r>
      <w:bookmarkEnd w:id="3612"/>
    </w:p>
    <w:p w:rsidR="005A670E" w:rsidRDefault="005A670E" w:rsidP="005A670E">
      <w:pPr>
        <w:pStyle w:val="40"/>
      </w:pPr>
      <w:bookmarkStart w:id="3613" w:name="_Toc130156379"/>
      <w:r w:rsidRPr="005A4E93">
        <w:t>和商务勘察支撑流程扩容</w:t>
      </w:r>
      <w:r>
        <w:rPr>
          <w:rFonts w:hint="eastAsia"/>
        </w:rPr>
        <w:t>数据文件</w:t>
      </w:r>
      <w:bookmarkEnd w:id="3613"/>
    </w:p>
    <w:p w:rsidR="005A670E" w:rsidRDefault="005A670E" w:rsidP="005A670E">
      <w:pPr>
        <w:pStyle w:val="5"/>
      </w:pPr>
      <w:bookmarkStart w:id="3614" w:name="_Toc130156380"/>
      <w:r w:rsidRPr="00B20DA3">
        <w:rPr>
          <w:rFonts w:hint="eastAsia"/>
        </w:rPr>
        <w:t>和商务</w:t>
      </w:r>
      <w:r>
        <w:rPr>
          <w:rFonts w:hint="eastAsia"/>
        </w:rPr>
        <w:t>勘察建设流程数据文件</w:t>
      </w:r>
      <w:bookmarkEnd w:id="3614"/>
    </w:p>
    <w:p w:rsidR="005A670E" w:rsidRDefault="005A670E" w:rsidP="005A670E">
      <w:pPr>
        <w:ind w:firstLine="420"/>
        <w:rPr>
          <w:szCs w:val="24"/>
        </w:rPr>
      </w:pPr>
      <w:r>
        <w:rPr>
          <w:rFonts w:hint="eastAsia"/>
          <w:szCs w:val="24"/>
        </w:rPr>
        <w:t>用于存储</w:t>
      </w:r>
      <w:r w:rsidRPr="005A4E93">
        <w:rPr>
          <w:rFonts w:hint="eastAsia"/>
          <w:szCs w:val="24"/>
        </w:rPr>
        <w:t>子产品信息、环节名称、环节状态、处理人、处理结果、环节开始时间、环节结束时间、环节处理时限信息</w:t>
      </w:r>
      <w:r>
        <w:rPr>
          <w:rFonts w:hint="eastAsia"/>
          <w:szCs w:val="24"/>
        </w:rPr>
        <w:t>，来控制流程走向。</w:t>
      </w:r>
    </w:p>
    <w:p w:rsidR="005A670E" w:rsidRDefault="005A670E" w:rsidP="005A670E">
      <w:pPr>
        <w:pStyle w:val="5"/>
        <w:rPr>
          <w:szCs w:val="24"/>
        </w:rPr>
      </w:pPr>
      <w:bookmarkStart w:id="3615" w:name="_Toc130156381"/>
      <w:r>
        <w:rPr>
          <w:rFonts w:hint="eastAsia"/>
          <w:szCs w:val="24"/>
        </w:rPr>
        <w:t>和商务勘察建设详情数据文件</w:t>
      </w:r>
      <w:bookmarkEnd w:id="3615"/>
    </w:p>
    <w:p w:rsidR="005A670E" w:rsidRPr="00B20DA3" w:rsidRDefault="005A670E" w:rsidP="005A670E">
      <w:pPr>
        <w:ind w:firstLine="420"/>
      </w:pPr>
      <w:r>
        <w:rPr>
          <w:rFonts w:hint="eastAsia"/>
          <w:szCs w:val="24"/>
        </w:rPr>
        <w:t>新增</w:t>
      </w:r>
      <w:r w:rsidRPr="005A4E93">
        <w:rPr>
          <w:rFonts w:hint="eastAsia"/>
          <w:szCs w:val="24"/>
        </w:rPr>
        <w:t>批次号、总数、序列号、主题</w:t>
      </w:r>
      <w:r>
        <w:rPr>
          <w:rFonts w:hint="eastAsia"/>
          <w:szCs w:val="24"/>
        </w:rPr>
        <w:t>等字段信息，用于实现多个子订单聚合。</w:t>
      </w:r>
    </w:p>
    <w:p w:rsidR="005A670E" w:rsidRDefault="005A670E" w:rsidP="005A670E">
      <w:pPr>
        <w:pStyle w:val="40"/>
      </w:pPr>
      <w:bookmarkStart w:id="3616" w:name="_Toc129958150"/>
      <w:bookmarkStart w:id="3617" w:name="_Toc130156382"/>
      <w:r w:rsidRPr="005A4E93">
        <w:t>和商务勘察支撑流程扩容</w:t>
      </w:r>
      <w:bookmarkEnd w:id="3616"/>
      <w:r>
        <w:rPr>
          <w:rFonts w:hint="eastAsia"/>
        </w:rPr>
        <w:t>功能说明</w:t>
      </w:r>
      <w:bookmarkEnd w:id="3617"/>
    </w:p>
    <w:p w:rsidR="005A670E" w:rsidRPr="00D1063A" w:rsidRDefault="005A670E" w:rsidP="005A670E">
      <w:pPr>
        <w:pStyle w:val="5"/>
      </w:pPr>
      <w:bookmarkStart w:id="3618" w:name="_Toc130156383"/>
      <w:r w:rsidRPr="005A4E93">
        <w:t>和商务勘察支撑流程扩容</w:t>
      </w:r>
      <w:r>
        <w:rPr>
          <w:rFonts w:hint="eastAsia"/>
        </w:rPr>
        <w:t>功能</w:t>
      </w:r>
      <w:bookmarkEnd w:id="3618"/>
    </w:p>
    <w:p w:rsidR="005A670E" w:rsidRPr="005A4E93" w:rsidRDefault="005A670E" w:rsidP="005A670E">
      <w:pPr>
        <w:pStyle w:val="6"/>
        <w:rPr>
          <w:szCs w:val="24"/>
        </w:rPr>
      </w:pPr>
      <w:bookmarkStart w:id="3619" w:name="_Toc130156384"/>
      <w:r w:rsidRPr="005A4E93">
        <w:rPr>
          <w:rFonts w:hint="eastAsia"/>
          <w:szCs w:val="24"/>
        </w:rPr>
        <w:t>勘察设计详情</w:t>
      </w:r>
      <w:r>
        <w:rPr>
          <w:rFonts w:hint="eastAsia"/>
          <w:szCs w:val="24"/>
        </w:rPr>
        <w:t>新增</w:t>
      </w:r>
      <w:bookmarkEnd w:id="3619"/>
    </w:p>
    <w:p w:rsidR="005A670E" w:rsidRPr="005A4E93" w:rsidRDefault="005A670E" w:rsidP="005A670E">
      <w:pPr>
        <w:pStyle w:val="affffffffffffffffff1"/>
        <w:ind w:firstLineChars="200" w:firstLine="480"/>
        <w:rPr>
          <w:szCs w:val="24"/>
          <w:lang w:eastAsia="x-none"/>
        </w:rPr>
      </w:pPr>
      <w:r w:rsidRPr="005A4E93">
        <w:rPr>
          <w:rFonts w:hint="eastAsia"/>
          <w:szCs w:val="24"/>
        </w:rPr>
        <w:lastRenderedPageBreak/>
        <w:t>勘察设计详情界面新增子产品信息、环节名称、环节状态、处理人、处理结果、环节开始时间、环节结束时间、环节处理时限信息展示。</w:t>
      </w:r>
    </w:p>
    <w:p w:rsidR="005A670E" w:rsidRPr="005A4E93" w:rsidRDefault="005A670E" w:rsidP="005A670E">
      <w:pPr>
        <w:pStyle w:val="6"/>
        <w:rPr>
          <w:szCs w:val="24"/>
        </w:rPr>
      </w:pPr>
      <w:bookmarkStart w:id="3620" w:name="_Toc130156385"/>
      <w:r w:rsidRPr="005A4E93">
        <w:rPr>
          <w:rFonts w:hint="eastAsia"/>
          <w:szCs w:val="24"/>
        </w:rPr>
        <w:t>设计建设方案环节驳回功能</w:t>
      </w:r>
      <w:r>
        <w:rPr>
          <w:rFonts w:hint="eastAsia"/>
          <w:szCs w:val="24"/>
        </w:rPr>
        <w:t>新增</w:t>
      </w:r>
      <w:bookmarkEnd w:id="3620"/>
    </w:p>
    <w:p w:rsidR="005A670E" w:rsidRPr="005A4E93" w:rsidRDefault="005A670E" w:rsidP="005A670E">
      <w:pPr>
        <w:pStyle w:val="affffffffffffffffff1"/>
        <w:ind w:firstLineChars="200" w:firstLine="480"/>
        <w:rPr>
          <w:szCs w:val="24"/>
        </w:rPr>
      </w:pPr>
      <w:r w:rsidRPr="005A4E93">
        <w:rPr>
          <w:rFonts w:hint="eastAsia"/>
          <w:szCs w:val="24"/>
        </w:rPr>
        <w:t>建设方案环节新增驳回功能，新增建设方案环节驳回原因、建设方案环节驳回备注。配置流程，存储驳回原因、驳回备注以及操作日志。</w:t>
      </w:r>
    </w:p>
    <w:p w:rsidR="005A670E" w:rsidRPr="005A4E93" w:rsidRDefault="005A670E" w:rsidP="005A670E">
      <w:pPr>
        <w:pStyle w:val="6"/>
        <w:rPr>
          <w:szCs w:val="24"/>
        </w:rPr>
      </w:pPr>
      <w:bookmarkStart w:id="3621" w:name="_Toc130156386"/>
      <w:r w:rsidRPr="005A4E93">
        <w:rPr>
          <w:rFonts w:hint="eastAsia"/>
          <w:szCs w:val="24"/>
        </w:rPr>
        <w:t>方案汇总审查环节驳回功能</w:t>
      </w:r>
      <w:r>
        <w:rPr>
          <w:rFonts w:hint="eastAsia"/>
          <w:szCs w:val="24"/>
        </w:rPr>
        <w:t>新增</w:t>
      </w:r>
      <w:bookmarkEnd w:id="3621"/>
    </w:p>
    <w:p w:rsidR="005A670E" w:rsidRPr="005A4E93" w:rsidRDefault="005A670E" w:rsidP="005A670E">
      <w:pPr>
        <w:pStyle w:val="affffffffffffffffff1"/>
        <w:ind w:firstLineChars="200" w:firstLine="480"/>
        <w:rPr>
          <w:szCs w:val="24"/>
        </w:rPr>
      </w:pPr>
      <w:r w:rsidRPr="005A4E93">
        <w:rPr>
          <w:rFonts w:hint="eastAsia"/>
          <w:szCs w:val="24"/>
          <w:lang w:val="x-none" w:eastAsia="x-none"/>
        </w:rPr>
        <w:t>方案汇总审查环节</w:t>
      </w:r>
      <w:r w:rsidRPr="005A4E93">
        <w:rPr>
          <w:rFonts w:hint="eastAsia"/>
          <w:szCs w:val="24"/>
        </w:rPr>
        <w:t>新增驳回功能，新增</w:t>
      </w:r>
      <w:r w:rsidRPr="005A4E93">
        <w:rPr>
          <w:rFonts w:hint="eastAsia"/>
          <w:szCs w:val="24"/>
          <w:lang w:val="x-none" w:eastAsia="x-none"/>
        </w:rPr>
        <w:t>方案汇总审查环节</w:t>
      </w:r>
      <w:r w:rsidRPr="005A4E93">
        <w:rPr>
          <w:rFonts w:hint="eastAsia"/>
          <w:szCs w:val="24"/>
        </w:rPr>
        <w:t>驳回原因、</w:t>
      </w:r>
      <w:r w:rsidRPr="005A4E93">
        <w:rPr>
          <w:rFonts w:hint="eastAsia"/>
          <w:szCs w:val="24"/>
          <w:lang w:val="x-none" w:eastAsia="x-none"/>
        </w:rPr>
        <w:t>方案汇总审查环节</w:t>
      </w:r>
      <w:r w:rsidRPr="005A4E93">
        <w:rPr>
          <w:rFonts w:hint="eastAsia"/>
          <w:szCs w:val="24"/>
        </w:rPr>
        <w:t>驳回备注。配置流程，存储驳回原因、驳回备注以及操作日志。</w:t>
      </w:r>
    </w:p>
    <w:p w:rsidR="005A670E" w:rsidRPr="005A4E93" w:rsidRDefault="005A670E" w:rsidP="005A670E">
      <w:pPr>
        <w:pStyle w:val="6"/>
        <w:rPr>
          <w:szCs w:val="24"/>
        </w:rPr>
      </w:pPr>
      <w:bookmarkStart w:id="3622" w:name="_Toc130156387"/>
      <w:r w:rsidRPr="005A4E93">
        <w:rPr>
          <w:rFonts w:hint="eastAsia"/>
          <w:szCs w:val="24"/>
        </w:rPr>
        <w:t>资源建设环节驳回订功能</w:t>
      </w:r>
      <w:r>
        <w:rPr>
          <w:rFonts w:hint="eastAsia"/>
          <w:szCs w:val="24"/>
        </w:rPr>
        <w:t>新增</w:t>
      </w:r>
      <w:bookmarkEnd w:id="3622"/>
    </w:p>
    <w:p w:rsidR="005A670E" w:rsidRPr="005A4E93" w:rsidRDefault="005A670E" w:rsidP="005A670E">
      <w:pPr>
        <w:pStyle w:val="affffffffffffffffff1"/>
        <w:ind w:firstLineChars="200" w:firstLine="480"/>
        <w:rPr>
          <w:szCs w:val="24"/>
        </w:rPr>
      </w:pPr>
      <w:r w:rsidRPr="005A4E93">
        <w:rPr>
          <w:rFonts w:hint="eastAsia"/>
          <w:szCs w:val="24"/>
          <w:lang w:val="x-none" w:eastAsia="x-none"/>
        </w:rPr>
        <w:t>资源建设环节</w:t>
      </w:r>
      <w:r w:rsidRPr="005A4E93">
        <w:rPr>
          <w:rFonts w:hint="eastAsia"/>
          <w:szCs w:val="24"/>
        </w:rPr>
        <w:t>新增驳回功能，新增</w:t>
      </w:r>
      <w:r w:rsidRPr="005A4E93">
        <w:rPr>
          <w:rFonts w:hint="eastAsia"/>
          <w:szCs w:val="24"/>
          <w:lang w:val="x-none" w:eastAsia="x-none"/>
        </w:rPr>
        <w:t>资源建设环节</w:t>
      </w:r>
      <w:r w:rsidRPr="005A4E93">
        <w:rPr>
          <w:rFonts w:hint="eastAsia"/>
          <w:szCs w:val="24"/>
        </w:rPr>
        <w:t>驳回原因、</w:t>
      </w:r>
      <w:r w:rsidRPr="005A4E93">
        <w:rPr>
          <w:rFonts w:hint="eastAsia"/>
          <w:szCs w:val="24"/>
          <w:lang w:val="x-none" w:eastAsia="x-none"/>
        </w:rPr>
        <w:t>资源建设环节</w:t>
      </w:r>
      <w:r w:rsidRPr="005A4E93">
        <w:rPr>
          <w:rFonts w:hint="eastAsia"/>
          <w:szCs w:val="24"/>
        </w:rPr>
        <w:t>驳回备注。配置流程，存储驳回原因、驳回备注以及操作日志。</w:t>
      </w:r>
    </w:p>
    <w:p w:rsidR="005A670E" w:rsidRPr="005A4E93" w:rsidRDefault="005A670E" w:rsidP="005A670E">
      <w:pPr>
        <w:pStyle w:val="6"/>
        <w:rPr>
          <w:szCs w:val="24"/>
        </w:rPr>
      </w:pPr>
      <w:bookmarkStart w:id="3623" w:name="_Toc130156388"/>
      <w:r w:rsidRPr="005A4E93">
        <w:rPr>
          <w:rFonts w:hint="eastAsia"/>
          <w:szCs w:val="24"/>
        </w:rPr>
        <w:t>割接资源建设至浪潮资管</w:t>
      </w:r>
      <w:r>
        <w:rPr>
          <w:rFonts w:hint="eastAsia"/>
          <w:szCs w:val="24"/>
        </w:rPr>
        <w:t>服务修改</w:t>
      </w:r>
      <w:bookmarkEnd w:id="3623"/>
    </w:p>
    <w:p w:rsidR="005A670E" w:rsidRPr="005A4E93" w:rsidRDefault="005A670E" w:rsidP="005A670E">
      <w:pPr>
        <w:pStyle w:val="affffffffffffffffff1"/>
        <w:ind w:firstLineChars="200" w:firstLine="480"/>
        <w:rPr>
          <w:szCs w:val="24"/>
          <w:lang w:eastAsia="x-none"/>
        </w:rPr>
      </w:pPr>
      <w:r w:rsidRPr="005A4E93">
        <w:rPr>
          <w:rFonts w:hint="eastAsia"/>
          <w:szCs w:val="24"/>
        </w:rPr>
        <w:t>派单资管接口、资管建设结果通知接口、验收成功通知接口，由老资源系统割接至新资管系统。</w:t>
      </w:r>
    </w:p>
    <w:p w:rsidR="005A670E" w:rsidRPr="005A4E93" w:rsidRDefault="005A670E" w:rsidP="005A670E">
      <w:pPr>
        <w:pStyle w:val="6"/>
        <w:rPr>
          <w:szCs w:val="24"/>
        </w:rPr>
      </w:pPr>
      <w:bookmarkStart w:id="3624" w:name="_Toc130156389"/>
      <w:r w:rsidRPr="005A4E93">
        <w:rPr>
          <w:rFonts w:hint="eastAsia"/>
          <w:szCs w:val="24"/>
        </w:rPr>
        <w:t>订单中心派单接口</w:t>
      </w:r>
      <w:r>
        <w:rPr>
          <w:rFonts w:hint="eastAsia"/>
          <w:szCs w:val="24"/>
        </w:rPr>
        <w:t>新增</w:t>
      </w:r>
      <w:bookmarkEnd w:id="3624"/>
    </w:p>
    <w:p w:rsidR="005A670E" w:rsidRPr="005A4E93" w:rsidRDefault="005A670E" w:rsidP="005A670E">
      <w:pPr>
        <w:pStyle w:val="affffffffffffffffff1"/>
        <w:ind w:firstLineChars="200" w:firstLine="480"/>
        <w:rPr>
          <w:szCs w:val="24"/>
          <w:lang w:eastAsia="x-none"/>
        </w:rPr>
      </w:pPr>
      <w:r w:rsidRPr="005A4E93">
        <w:rPr>
          <w:rFonts w:hint="eastAsia"/>
          <w:szCs w:val="24"/>
        </w:rPr>
        <w:t>订单中心派单接口新增批次号、总数、序列号、主题等字段，综调进行存储并记录派单报文以及派单时间、入库结果等信息，并返回订单中心派单结果。</w:t>
      </w:r>
    </w:p>
    <w:p w:rsidR="005A670E" w:rsidRPr="005A4E93" w:rsidRDefault="005A670E" w:rsidP="005A670E">
      <w:pPr>
        <w:pStyle w:val="6"/>
        <w:rPr>
          <w:szCs w:val="24"/>
        </w:rPr>
      </w:pPr>
      <w:bookmarkStart w:id="3625" w:name="_Toc130156390"/>
      <w:r w:rsidRPr="005A4E93">
        <w:rPr>
          <w:rFonts w:hint="eastAsia"/>
          <w:szCs w:val="24"/>
        </w:rPr>
        <w:t>综调派单至资管系统接口</w:t>
      </w:r>
      <w:r>
        <w:rPr>
          <w:rFonts w:hint="eastAsia"/>
          <w:szCs w:val="24"/>
        </w:rPr>
        <w:t>修改</w:t>
      </w:r>
      <w:bookmarkEnd w:id="3625"/>
    </w:p>
    <w:p w:rsidR="005A670E" w:rsidRPr="005A4E93" w:rsidRDefault="005A670E" w:rsidP="005A670E">
      <w:pPr>
        <w:pStyle w:val="affffffffffffffffff1"/>
        <w:ind w:firstLine="480"/>
        <w:rPr>
          <w:szCs w:val="24"/>
        </w:rPr>
      </w:pPr>
      <w:r w:rsidRPr="005A4E93">
        <w:rPr>
          <w:rFonts w:hint="eastAsia"/>
          <w:szCs w:val="24"/>
        </w:rPr>
        <w:t>当综调流程结束，派单给资管时候调用。通知资管进行资源录入。</w:t>
      </w:r>
    </w:p>
    <w:p w:rsidR="005A670E" w:rsidRPr="005A4E93" w:rsidRDefault="005A670E" w:rsidP="005A670E">
      <w:pPr>
        <w:pStyle w:val="6"/>
        <w:rPr>
          <w:szCs w:val="24"/>
        </w:rPr>
      </w:pPr>
      <w:bookmarkStart w:id="3626" w:name="_Toc130156391"/>
      <w:r w:rsidRPr="005A4E93">
        <w:rPr>
          <w:rFonts w:hint="eastAsia"/>
          <w:szCs w:val="24"/>
        </w:rPr>
        <w:t>资管系统回单综调系统接口</w:t>
      </w:r>
      <w:r>
        <w:rPr>
          <w:rFonts w:hint="eastAsia"/>
          <w:szCs w:val="24"/>
        </w:rPr>
        <w:t>修改</w:t>
      </w:r>
      <w:bookmarkEnd w:id="3626"/>
    </w:p>
    <w:p w:rsidR="005A670E" w:rsidRPr="005A4E93" w:rsidRDefault="005A670E" w:rsidP="005A670E">
      <w:pPr>
        <w:pStyle w:val="affffffffffffffffff1"/>
        <w:ind w:firstLine="480"/>
        <w:rPr>
          <w:szCs w:val="24"/>
        </w:rPr>
      </w:pPr>
      <w:r w:rsidRPr="005A4E93">
        <w:rPr>
          <w:rFonts w:hint="eastAsia"/>
          <w:szCs w:val="24"/>
        </w:rPr>
        <w:t>资管资源录入完成，通知综调系统，综调系统进入资源验收环节。</w:t>
      </w:r>
    </w:p>
    <w:p w:rsidR="005A670E" w:rsidRPr="005A4E93" w:rsidRDefault="005A670E" w:rsidP="005A670E">
      <w:pPr>
        <w:pStyle w:val="6"/>
        <w:rPr>
          <w:szCs w:val="24"/>
        </w:rPr>
      </w:pPr>
      <w:bookmarkStart w:id="3627" w:name="_Toc130156392"/>
      <w:r w:rsidRPr="005A4E93">
        <w:rPr>
          <w:rFonts w:hint="eastAsia"/>
          <w:szCs w:val="24"/>
        </w:rPr>
        <w:t>综调系统验收结果通知资管系统接口</w:t>
      </w:r>
      <w:r>
        <w:rPr>
          <w:rFonts w:hint="eastAsia"/>
          <w:szCs w:val="24"/>
        </w:rPr>
        <w:t>修改</w:t>
      </w:r>
      <w:bookmarkEnd w:id="3627"/>
    </w:p>
    <w:p w:rsidR="005A670E" w:rsidRPr="005A4E93" w:rsidRDefault="005A670E" w:rsidP="005A670E">
      <w:pPr>
        <w:pStyle w:val="affffffffffffffffff1"/>
        <w:ind w:firstLineChars="200" w:firstLine="480"/>
        <w:rPr>
          <w:szCs w:val="24"/>
          <w:lang w:eastAsia="x-none"/>
        </w:rPr>
      </w:pPr>
      <w:r w:rsidRPr="005A4E93">
        <w:rPr>
          <w:rFonts w:hint="eastAsia"/>
          <w:szCs w:val="24"/>
        </w:rPr>
        <w:t>综调验收通过则告知资管归档，综调竣工，若验收不通过，这返回资源录入环节，资源系统进行资源修改，并重新告知综调资源建设结果，综调重新验收。</w:t>
      </w:r>
    </w:p>
    <w:p w:rsidR="005A670E" w:rsidRPr="005A4E93" w:rsidRDefault="005A670E" w:rsidP="005A670E">
      <w:pPr>
        <w:pStyle w:val="6"/>
        <w:rPr>
          <w:szCs w:val="24"/>
        </w:rPr>
      </w:pPr>
      <w:bookmarkStart w:id="3628" w:name="_Toc130156393"/>
      <w:r w:rsidRPr="005A4E93">
        <w:rPr>
          <w:rFonts w:hint="eastAsia"/>
          <w:szCs w:val="24"/>
        </w:rPr>
        <w:t>存量在途单</w:t>
      </w:r>
      <w:r>
        <w:rPr>
          <w:rFonts w:hint="eastAsia"/>
          <w:szCs w:val="24"/>
        </w:rPr>
        <w:t>删除</w:t>
      </w:r>
      <w:bookmarkEnd w:id="3628"/>
    </w:p>
    <w:p w:rsidR="005A670E" w:rsidRPr="005A4E93" w:rsidRDefault="005A670E" w:rsidP="005A670E">
      <w:pPr>
        <w:ind w:firstLine="480"/>
        <w:rPr>
          <w:lang w:val="x-none" w:eastAsia="x-none"/>
        </w:rPr>
      </w:pPr>
      <w:r w:rsidRPr="005A4E93">
        <w:rPr>
          <w:rFonts w:hint="eastAsia"/>
          <w:lang w:val="x-none"/>
        </w:rPr>
        <w:lastRenderedPageBreak/>
        <w:t>根据省公司要求，所有厂家同时删除存量在途单，并要求订单中心重新派单至综调。</w:t>
      </w:r>
    </w:p>
    <w:p w:rsidR="005A670E" w:rsidRPr="005A4E93" w:rsidRDefault="005A670E" w:rsidP="005A670E">
      <w:pPr>
        <w:pStyle w:val="6"/>
        <w:rPr>
          <w:szCs w:val="24"/>
        </w:rPr>
      </w:pPr>
      <w:bookmarkStart w:id="3629" w:name="_Toc130156394"/>
      <w:r w:rsidRPr="005A4E93">
        <w:rPr>
          <w:rFonts w:hint="eastAsia"/>
          <w:szCs w:val="24"/>
        </w:rPr>
        <w:t>APP</w:t>
      </w:r>
      <w:r w:rsidRPr="005A4E93">
        <w:rPr>
          <w:rFonts w:hint="eastAsia"/>
          <w:szCs w:val="24"/>
        </w:rPr>
        <w:t>端故障回单照片图片压缩算法</w:t>
      </w:r>
      <w:bookmarkEnd w:id="3629"/>
    </w:p>
    <w:p w:rsidR="005A670E" w:rsidRPr="005A4E93" w:rsidRDefault="005A670E" w:rsidP="005A670E">
      <w:pPr>
        <w:pStyle w:val="affffffffffffffffff1"/>
        <w:ind w:firstLineChars="200" w:firstLine="480"/>
        <w:rPr>
          <w:szCs w:val="24"/>
          <w:lang w:eastAsia="x-none"/>
        </w:rPr>
      </w:pPr>
      <w:r w:rsidRPr="005A4E93">
        <w:rPr>
          <w:rFonts w:hint="eastAsia"/>
          <w:szCs w:val="24"/>
        </w:rPr>
        <w:t>APP</w:t>
      </w:r>
      <w:r w:rsidRPr="005A4E93">
        <w:rPr>
          <w:rFonts w:hint="eastAsia"/>
          <w:szCs w:val="24"/>
        </w:rPr>
        <w:t>图片原始尺寸太大，经过压缩后，后台审批容易造成看不清图纸审批错误等问题，基于此，优化压缩算法，减少压缩比例，提高图片清晰度。</w:t>
      </w:r>
    </w:p>
    <w:p w:rsidR="005A670E" w:rsidRPr="005A4E93" w:rsidRDefault="005A670E" w:rsidP="005A670E">
      <w:pPr>
        <w:pStyle w:val="6"/>
        <w:rPr>
          <w:szCs w:val="24"/>
        </w:rPr>
      </w:pPr>
      <w:bookmarkStart w:id="3630" w:name="_Toc130156395"/>
      <w:r w:rsidRPr="005A4E93">
        <w:rPr>
          <w:rFonts w:hint="eastAsia"/>
          <w:szCs w:val="24"/>
        </w:rPr>
        <w:t>WEB</w:t>
      </w:r>
      <w:r w:rsidRPr="005A4E93">
        <w:rPr>
          <w:rFonts w:hint="eastAsia"/>
          <w:szCs w:val="24"/>
        </w:rPr>
        <w:t>端故障工单详情回单照片预览功能</w:t>
      </w:r>
      <w:r>
        <w:rPr>
          <w:rFonts w:hint="eastAsia"/>
          <w:szCs w:val="24"/>
        </w:rPr>
        <w:t>新增</w:t>
      </w:r>
      <w:bookmarkEnd w:id="3630"/>
    </w:p>
    <w:p w:rsidR="005A670E" w:rsidRPr="005A4E93" w:rsidRDefault="005A670E" w:rsidP="005A670E">
      <w:pPr>
        <w:pStyle w:val="affffffffffffffffff1"/>
        <w:ind w:firstLine="480"/>
        <w:rPr>
          <w:szCs w:val="24"/>
          <w:lang w:eastAsia="x-none"/>
        </w:rPr>
      </w:pPr>
      <w:r w:rsidRPr="005A4E93">
        <w:rPr>
          <w:rFonts w:hint="eastAsia"/>
          <w:szCs w:val="24"/>
        </w:rPr>
        <w:t>综调故障详情，点击图片可放大预览，无需下载查看。</w:t>
      </w:r>
    </w:p>
    <w:p w:rsidR="005A670E" w:rsidRPr="005A4E93" w:rsidRDefault="005A670E" w:rsidP="005A670E">
      <w:pPr>
        <w:pStyle w:val="6"/>
        <w:rPr>
          <w:szCs w:val="24"/>
        </w:rPr>
      </w:pPr>
      <w:bookmarkStart w:id="3631" w:name="_Toc130156396"/>
      <w:r w:rsidRPr="005A4E93">
        <w:rPr>
          <w:rFonts w:hint="eastAsia"/>
          <w:szCs w:val="24"/>
        </w:rPr>
        <w:t>故障原因</w:t>
      </w:r>
      <w:r>
        <w:rPr>
          <w:rFonts w:hint="eastAsia"/>
          <w:szCs w:val="24"/>
        </w:rPr>
        <w:t>修改</w:t>
      </w:r>
      <w:bookmarkEnd w:id="3631"/>
    </w:p>
    <w:p w:rsidR="005A670E" w:rsidRPr="005A4E93" w:rsidRDefault="005A670E" w:rsidP="005A670E">
      <w:pPr>
        <w:pStyle w:val="affffffffffffffffff1"/>
        <w:ind w:firstLine="480"/>
        <w:rPr>
          <w:szCs w:val="24"/>
        </w:rPr>
      </w:pPr>
      <w:r w:rsidRPr="005A4E93">
        <w:rPr>
          <w:rFonts w:hint="eastAsia"/>
          <w:szCs w:val="24"/>
        </w:rPr>
        <w:t>故障工单分支光缆故障原因优化，分支光缆故障原因展示优化，并且增加必填校验。</w:t>
      </w:r>
    </w:p>
    <w:p w:rsidR="005A670E" w:rsidRPr="005A4E93" w:rsidRDefault="005A670E" w:rsidP="005A670E">
      <w:pPr>
        <w:pStyle w:val="6"/>
        <w:rPr>
          <w:szCs w:val="24"/>
        </w:rPr>
      </w:pPr>
      <w:bookmarkStart w:id="3632" w:name="_Toc130156397"/>
      <w:r w:rsidRPr="005A4E93">
        <w:rPr>
          <w:rFonts w:hint="eastAsia"/>
          <w:szCs w:val="24"/>
        </w:rPr>
        <w:t>扩容补点校验</w:t>
      </w:r>
      <w:r>
        <w:rPr>
          <w:rFonts w:hint="eastAsia"/>
          <w:szCs w:val="24"/>
        </w:rPr>
        <w:t>新增</w:t>
      </w:r>
      <w:bookmarkEnd w:id="3632"/>
    </w:p>
    <w:p w:rsidR="005A670E" w:rsidRPr="00770F20" w:rsidRDefault="005A670E" w:rsidP="005A670E">
      <w:pPr>
        <w:ind w:firstLine="480"/>
        <w:rPr>
          <w:lang w:val="x-none" w:eastAsia="x-none"/>
        </w:rPr>
      </w:pPr>
      <w:r w:rsidRPr="005A4E93">
        <w:rPr>
          <w:rFonts w:hint="eastAsia"/>
          <w:lang w:val="x-none" w:eastAsia="x-none"/>
        </w:rPr>
        <w:t>扩容补点勘察设计表单增加必填限制</w:t>
      </w:r>
      <w:r>
        <w:rPr>
          <w:rFonts w:hint="eastAsia"/>
          <w:lang w:val="x-none"/>
        </w:rPr>
        <w:t>，为空或者特殊字符，这提示该字段为必填</w:t>
      </w:r>
      <w:r w:rsidRPr="005A4E93">
        <w:rPr>
          <w:rFonts w:hint="eastAsia"/>
          <w:lang w:val="x-none"/>
        </w:rPr>
        <w:t>。</w:t>
      </w:r>
    </w:p>
    <w:p w:rsidR="00A1402E" w:rsidRPr="008D217E" w:rsidRDefault="00A1402E" w:rsidP="00A1402E">
      <w:pPr>
        <w:pStyle w:val="30"/>
        <w:ind w:left="720"/>
      </w:pPr>
      <w:bookmarkStart w:id="3633" w:name="_Toc130156398"/>
      <w:r>
        <w:rPr>
          <w:rFonts w:hint="eastAsia"/>
        </w:rPr>
        <w:t>和商务拆机</w:t>
      </w:r>
      <w:r w:rsidRPr="008D217E">
        <w:rPr>
          <w:rFonts w:hint="eastAsia"/>
        </w:rPr>
        <w:t>终端回收流程支撑</w:t>
      </w:r>
      <w:bookmarkEnd w:id="3633"/>
    </w:p>
    <w:p w:rsidR="00A1402E" w:rsidRPr="005A4E93" w:rsidRDefault="00A1402E" w:rsidP="00A1402E">
      <w:pPr>
        <w:pStyle w:val="40"/>
        <w:rPr>
          <w:lang w:val="x-none" w:eastAsia="x-none"/>
        </w:rPr>
      </w:pPr>
      <w:bookmarkStart w:id="3634" w:name="_Toc130047189"/>
      <w:bookmarkStart w:id="3635" w:name="_Toc130156399"/>
      <w:r w:rsidRPr="005A4E93">
        <w:t>和商务</w:t>
      </w:r>
      <w:r>
        <w:rPr>
          <w:rFonts w:hint="eastAsia"/>
        </w:rPr>
        <w:t>业务拆机终端回收</w:t>
      </w:r>
      <w:r w:rsidRPr="005A4E93">
        <w:rPr>
          <w:rFonts w:hint="eastAsia"/>
        </w:rPr>
        <w:t>流程数据</w:t>
      </w:r>
      <w:r>
        <w:rPr>
          <w:rFonts w:hint="eastAsia"/>
          <w:szCs w:val="24"/>
        </w:rPr>
        <w:t>库</w:t>
      </w:r>
      <w:bookmarkEnd w:id="3634"/>
      <w:bookmarkEnd w:id="3635"/>
    </w:p>
    <w:p w:rsidR="00A1402E" w:rsidRPr="005A4E93" w:rsidRDefault="00A1402E" w:rsidP="00A1402E">
      <w:pPr>
        <w:pStyle w:val="5"/>
        <w:rPr>
          <w:szCs w:val="24"/>
        </w:rPr>
      </w:pPr>
      <w:bookmarkStart w:id="3636" w:name="_Toc130047190"/>
      <w:bookmarkStart w:id="3637" w:name="_Toc130156400"/>
      <w:r w:rsidRPr="005A4E93">
        <w:rPr>
          <w:rFonts w:hint="eastAsia"/>
          <w:szCs w:val="24"/>
        </w:rPr>
        <w:t>拆机单入库</w:t>
      </w:r>
      <w:r w:rsidRPr="00F313CE">
        <w:rPr>
          <w:rFonts w:hint="eastAsia"/>
        </w:rPr>
        <w:t>数据</w:t>
      </w:r>
      <w:r w:rsidRPr="005A4E93">
        <w:rPr>
          <w:rFonts w:hint="eastAsia"/>
          <w:szCs w:val="24"/>
        </w:rPr>
        <w:t>数据表</w:t>
      </w:r>
      <w:bookmarkEnd w:id="3636"/>
      <w:bookmarkEnd w:id="3637"/>
    </w:p>
    <w:p w:rsidR="00A1402E" w:rsidRPr="005A4E93" w:rsidRDefault="00A1402E" w:rsidP="00A1402E">
      <w:pPr>
        <w:ind w:firstLine="480"/>
      </w:pPr>
      <w:r w:rsidRPr="005A4E93">
        <w:rPr>
          <w:rFonts w:hint="eastAsia"/>
        </w:rPr>
        <w:t>用于记录入库拆机单数据，提供拆机单数据的新增、查询。记录拆机单综调定单</w:t>
      </w:r>
      <w:r w:rsidRPr="005A4E93">
        <w:rPr>
          <w:rFonts w:hint="eastAsia"/>
        </w:rPr>
        <w:t>I</w:t>
      </w:r>
      <w:r w:rsidRPr="005A4E93">
        <w:t>D</w:t>
      </w:r>
      <w:r w:rsidRPr="005A4E93">
        <w:rPr>
          <w:rFonts w:hint="eastAsia"/>
        </w:rPr>
        <w:t>、流水号、宽带账号、装机地址、区域等信息。</w:t>
      </w:r>
    </w:p>
    <w:p w:rsidR="00A1402E" w:rsidRPr="005A4E93" w:rsidRDefault="00A1402E" w:rsidP="00A1402E">
      <w:pPr>
        <w:ind w:firstLine="480"/>
      </w:pPr>
    </w:p>
    <w:p w:rsidR="00A1402E" w:rsidRPr="005A4E93" w:rsidRDefault="00A1402E" w:rsidP="00A1402E">
      <w:pPr>
        <w:pStyle w:val="5"/>
        <w:rPr>
          <w:szCs w:val="24"/>
        </w:rPr>
      </w:pPr>
      <w:bookmarkStart w:id="3638" w:name="_Toc130047191"/>
      <w:bookmarkStart w:id="3639" w:name="_Toc130156401"/>
      <w:r w:rsidRPr="005A4E93">
        <w:rPr>
          <w:rFonts w:hint="eastAsia"/>
          <w:szCs w:val="24"/>
        </w:rPr>
        <w:t>终端回收质差单主数据表</w:t>
      </w:r>
      <w:bookmarkEnd w:id="3638"/>
      <w:bookmarkEnd w:id="3639"/>
    </w:p>
    <w:p w:rsidR="00A1402E" w:rsidRPr="005A4E93" w:rsidRDefault="00A1402E" w:rsidP="00A1402E">
      <w:pPr>
        <w:ind w:firstLine="480"/>
      </w:pPr>
      <w:r w:rsidRPr="005A4E93">
        <w:rPr>
          <w:rFonts w:hint="eastAsia"/>
        </w:rPr>
        <w:t>用于记录终端回收质差单数据，提供终端回收质差单数据的新增、查询、修</w:t>
      </w:r>
      <w:r w:rsidRPr="005A4E93">
        <w:rPr>
          <w:rFonts w:hint="eastAsia"/>
        </w:rPr>
        <w:lastRenderedPageBreak/>
        <w:t>改。记录终端回收质差单的记录</w:t>
      </w:r>
      <w:r w:rsidRPr="005A4E93">
        <w:rPr>
          <w:rFonts w:hint="eastAsia"/>
        </w:rPr>
        <w:t>I</w:t>
      </w:r>
      <w:r w:rsidRPr="005A4E93">
        <w:t>D</w:t>
      </w:r>
      <w:r w:rsidRPr="005A4E93">
        <w:rPr>
          <w:rFonts w:hint="eastAsia"/>
        </w:rPr>
        <w:t>、综调定单</w:t>
      </w:r>
      <w:r w:rsidRPr="005A4E93">
        <w:rPr>
          <w:rFonts w:hint="eastAsia"/>
        </w:rPr>
        <w:t>I</w:t>
      </w:r>
      <w:r w:rsidRPr="005A4E93">
        <w:t>D</w:t>
      </w:r>
      <w:r w:rsidRPr="005A4E93">
        <w:rPr>
          <w:rFonts w:hint="eastAsia"/>
        </w:rPr>
        <w:t>、流水号、宽带账号、装机地址、区域、收单人</w:t>
      </w:r>
      <w:r w:rsidRPr="005A4E93">
        <w:rPr>
          <w:rFonts w:hint="eastAsia"/>
        </w:rPr>
        <w:t>I</w:t>
      </w:r>
      <w:r w:rsidRPr="005A4E93">
        <w:t>D</w:t>
      </w:r>
      <w:r w:rsidRPr="005A4E93">
        <w:rPr>
          <w:rFonts w:hint="eastAsia"/>
        </w:rPr>
        <w:t>、收单人姓名、工单状态等信息。</w:t>
      </w:r>
    </w:p>
    <w:p w:rsidR="00A1402E" w:rsidRPr="005A4E93" w:rsidRDefault="00A1402E" w:rsidP="00A1402E">
      <w:pPr>
        <w:ind w:firstLine="480"/>
      </w:pPr>
    </w:p>
    <w:p w:rsidR="00A1402E" w:rsidRPr="005A4E93" w:rsidRDefault="00A1402E" w:rsidP="00A1402E">
      <w:pPr>
        <w:pStyle w:val="5"/>
        <w:rPr>
          <w:szCs w:val="24"/>
        </w:rPr>
      </w:pPr>
      <w:bookmarkStart w:id="3640" w:name="_Toc130047192"/>
      <w:bookmarkStart w:id="3641" w:name="_Toc130156402"/>
      <w:r w:rsidRPr="005A4E93">
        <w:rPr>
          <w:rFonts w:hint="eastAsia"/>
          <w:szCs w:val="24"/>
        </w:rPr>
        <w:t>回单轨迹数据表</w:t>
      </w:r>
      <w:bookmarkEnd w:id="3640"/>
      <w:bookmarkEnd w:id="3641"/>
    </w:p>
    <w:p w:rsidR="00A1402E" w:rsidRPr="005A4E93" w:rsidRDefault="00A1402E" w:rsidP="00A1402E">
      <w:pPr>
        <w:ind w:firstLine="480"/>
      </w:pPr>
      <w:r w:rsidRPr="005A4E93">
        <w:rPr>
          <w:rFonts w:hint="eastAsia"/>
        </w:rPr>
        <w:t>用于记录终端回收质差单回单操作数据，提供终端回收质差单回单操作数据的新增、查询。记录终端回收质差单的记录操作记录</w:t>
      </w:r>
      <w:r w:rsidRPr="005A4E93">
        <w:rPr>
          <w:rFonts w:hint="eastAsia"/>
        </w:rPr>
        <w:t>I</w:t>
      </w:r>
      <w:r w:rsidRPr="005A4E93">
        <w:t>D</w:t>
      </w:r>
      <w:r w:rsidRPr="005A4E93">
        <w:rPr>
          <w:rFonts w:hint="eastAsia"/>
        </w:rPr>
        <w:t>、回单人</w:t>
      </w:r>
      <w:r w:rsidRPr="005A4E93">
        <w:rPr>
          <w:rFonts w:hint="eastAsia"/>
        </w:rPr>
        <w:t>I</w:t>
      </w:r>
      <w:r w:rsidRPr="005A4E93">
        <w:t>D</w:t>
      </w:r>
      <w:r w:rsidRPr="005A4E93">
        <w:rPr>
          <w:rFonts w:hint="eastAsia"/>
        </w:rPr>
        <w:t>、回单人姓名、处理结果、回单时间等信息。</w:t>
      </w:r>
    </w:p>
    <w:p w:rsidR="00A1402E" w:rsidRPr="005A4E93" w:rsidRDefault="00A1402E" w:rsidP="00A1402E">
      <w:pPr>
        <w:ind w:firstLine="480"/>
      </w:pPr>
    </w:p>
    <w:p w:rsidR="00A1402E" w:rsidRPr="005A4E93" w:rsidRDefault="00A1402E" w:rsidP="00A1402E">
      <w:pPr>
        <w:pStyle w:val="5"/>
        <w:rPr>
          <w:szCs w:val="24"/>
        </w:rPr>
      </w:pPr>
      <w:bookmarkStart w:id="3642" w:name="_Toc130047193"/>
      <w:bookmarkStart w:id="3643" w:name="_Toc130156403"/>
      <w:r w:rsidRPr="005A4E93">
        <w:rPr>
          <w:rFonts w:hint="eastAsia"/>
          <w:szCs w:val="24"/>
        </w:rPr>
        <w:t>质检轨迹数据表</w:t>
      </w:r>
      <w:bookmarkEnd w:id="3642"/>
      <w:bookmarkEnd w:id="3643"/>
    </w:p>
    <w:p w:rsidR="00A1402E" w:rsidRPr="005A4E93" w:rsidRDefault="00A1402E" w:rsidP="00A1402E">
      <w:pPr>
        <w:ind w:firstLine="480"/>
      </w:pPr>
      <w:r w:rsidRPr="005A4E93">
        <w:rPr>
          <w:rFonts w:hint="eastAsia"/>
        </w:rPr>
        <w:t>用于记录终端回收质差单质检操作数据，提供终端回收质差单质检操作数据的新增、查询。记录终端回收质差单的记录操作记录</w:t>
      </w:r>
      <w:r w:rsidRPr="005A4E93">
        <w:rPr>
          <w:rFonts w:hint="eastAsia"/>
        </w:rPr>
        <w:t>I</w:t>
      </w:r>
      <w:r w:rsidRPr="005A4E93">
        <w:t>D</w:t>
      </w:r>
      <w:r w:rsidRPr="005A4E93">
        <w:rPr>
          <w:rFonts w:hint="eastAsia"/>
        </w:rPr>
        <w:t>、质检人</w:t>
      </w:r>
      <w:r w:rsidRPr="005A4E93">
        <w:rPr>
          <w:rFonts w:hint="eastAsia"/>
        </w:rPr>
        <w:t>I</w:t>
      </w:r>
      <w:r w:rsidRPr="005A4E93">
        <w:t>D</w:t>
      </w:r>
      <w:r w:rsidRPr="005A4E93">
        <w:rPr>
          <w:rFonts w:hint="eastAsia"/>
        </w:rPr>
        <w:t>、质检人姓名、质检结果、质检时间等信息。</w:t>
      </w:r>
    </w:p>
    <w:p w:rsidR="00A1402E" w:rsidRPr="005A4E93" w:rsidRDefault="00A1402E" w:rsidP="00A1402E">
      <w:pPr>
        <w:ind w:firstLine="480"/>
      </w:pPr>
    </w:p>
    <w:p w:rsidR="00A1402E" w:rsidRPr="005A4E93" w:rsidRDefault="00A1402E" w:rsidP="00A1402E">
      <w:pPr>
        <w:pStyle w:val="5"/>
        <w:rPr>
          <w:szCs w:val="24"/>
        </w:rPr>
      </w:pPr>
      <w:bookmarkStart w:id="3644" w:name="_Toc130047194"/>
      <w:bookmarkStart w:id="3645" w:name="_Toc130156404"/>
      <w:r w:rsidRPr="005A4E93">
        <w:rPr>
          <w:rFonts w:hint="eastAsia"/>
          <w:szCs w:val="24"/>
        </w:rPr>
        <w:t>回收终端</w:t>
      </w:r>
      <w:r w:rsidRPr="00F313CE">
        <w:rPr>
          <w:rFonts w:hint="eastAsia"/>
        </w:rPr>
        <w:t>信息</w:t>
      </w:r>
      <w:r w:rsidRPr="005A4E93">
        <w:rPr>
          <w:rFonts w:hint="eastAsia"/>
          <w:szCs w:val="24"/>
        </w:rPr>
        <w:t>数据表</w:t>
      </w:r>
      <w:bookmarkEnd w:id="3644"/>
      <w:bookmarkEnd w:id="3645"/>
    </w:p>
    <w:p w:rsidR="00A1402E" w:rsidRPr="005A4E93" w:rsidRDefault="00A1402E" w:rsidP="00A1402E">
      <w:pPr>
        <w:ind w:firstLine="480"/>
      </w:pPr>
      <w:r w:rsidRPr="005A4E93">
        <w:rPr>
          <w:rFonts w:hint="eastAsia"/>
        </w:rPr>
        <w:t>用于记录终端回收质差单终端数据，提供终端回收质差单终端数据的新增、查询、修改。记录</w:t>
      </w:r>
      <w:r w:rsidRPr="005A4E93">
        <w:rPr>
          <w:rFonts w:hint="eastAsia"/>
        </w:rPr>
        <w:t>I</w:t>
      </w:r>
      <w:r w:rsidRPr="005A4E93">
        <w:t>D</w:t>
      </w:r>
      <w:r w:rsidRPr="005A4E93">
        <w:rPr>
          <w:rFonts w:hint="eastAsia"/>
        </w:rPr>
        <w:t>、工单</w:t>
      </w:r>
      <w:r w:rsidRPr="005A4E93">
        <w:rPr>
          <w:rFonts w:hint="eastAsia"/>
        </w:rPr>
        <w:t>I</w:t>
      </w:r>
      <w:r w:rsidRPr="005A4E93">
        <w:t>D</w:t>
      </w:r>
      <w:r w:rsidRPr="005A4E93">
        <w:rPr>
          <w:rFonts w:hint="eastAsia"/>
        </w:rPr>
        <w:t>、流水号、终端</w:t>
      </w:r>
      <w:r w:rsidRPr="005A4E93">
        <w:t>sn</w:t>
      </w:r>
      <w:r w:rsidRPr="005A4E93">
        <w:rPr>
          <w:rFonts w:hint="eastAsia"/>
        </w:rPr>
        <w:t>号、图片保存路径等信息。</w:t>
      </w:r>
    </w:p>
    <w:p w:rsidR="00A1402E" w:rsidRPr="005A4E93" w:rsidRDefault="00A1402E" w:rsidP="00A1402E">
      <w:pPr>
        <w:ind w:firstLine="480"/>
      </w:pPr>
    </w:p>
    <w:p w:rsidR="00A1402E" w:rsidRPr="005A4E93" w:rsidRDefault="00A1402E" w:rsidP="00A1402E">
      <w:pPr>
        <w:pStyle w:val="5"/>
        <w:rPr>
          <w:szCs w:val="24"/>
        </w:rPr>
      </w:pPr>
      <w:bookmarkStart w:id="3646" w:name="_Toc130047195"/>
      <w:bookmarkStart w:id="3647" w:name="_Toc130156405"/>
      <w:r w:rsidRPr="005A4E93">
        <w:rPr>
          <w:rFonts w:hint="eastAsia"/>
          <w:szCs w:val="24"/>
        </w:rPr>
        <w:t>终端回收统计</w:t>
      </w:r>
      <w:r w:rsidRPr="00F313CE">
        <w:rPr>
          <w:rFonts w:hint="eastAsia"/>
        </w:rPr>
        <w:t>数据表</w:t>
      </w:r>
      <w:bookmarkEnd w:id="3646"/>
      <w:bookmarkEnd w:id="3647"/>
    </w:p>
    <w:p w:rsidR="00A1402E" w:rsidRPr="005A4E93" w:rsidRDefault="00A1402E" w:rsidP="00A1402E">
      <w:pPr>
        <w:ind w:firstLine="480"/>
      </w:pPr>
      <w:r w:rsidRPr="005A4E93">
        <w:rPr>
          <w:rFonts w:hint="eastAsia"/>
        </w:rPr>
        <w:t>用于记录终端回收数据信息，例如州市、关怀单总量、关怀单竣工量、关怀单回单率（执行率）、实际终端回收工单量、不可回收的工单量、实际回收率、</w:t>
      </w:r>
      <w:r w:rsidRPr="005A4E93">
        <w:rPr>
          <w:rFonts w:hint="eastAsia"/>
        </w:rPr>
        <w:lastRenderedPageBreak/>
        <w:t>光猫、机顶盒、融合网关等字段。</w:t>
      </w:r>
    </w:p>
    <w:p w:rsidR="00A1402E" w:rsidRPr="005A4E93" w:rsidRDefault="00A1402E" w:rsidP="00A1402E">
      <w:pPr>
        <w:ind w:firstLine="480"/>
      </w:pPr>
    </w:p>
    <w:p w:rsidR="00A1402E" w:rsidRPr="005A4E93" w:rsidRDefault="00A1402E" w:rsidP="00A1402E">
      <w:pPr>
        <w:pStyle w:val="5"/>
        <w:rPr>
          <w:b/>
          <w:bCs/>
        </w:rPr>
      </w:pPr>
      <w:bookmarkStart w:id="3648" w:name="_Toc130047196"/>
      <w:bookmarkStart w:id="3649" w:name="_Toc130156406"/>
      <w:r w:rsidRPr="005A4E93">
        <w:t>勘察信息数据表</w:t>
      </w:r>
      <w:bookmarkEnd w:id="3648"/>
      <w:bookmarkEnd w:id="3649"/>
    </w:p>
    <w:p w:rsidR="00A1402E" w:rsidRPr="005A4E93" w:rsidRDefault="00A1402E" w:rsidP="00A1402E">
      <w:pPr>
        <w:pStyle w:val="affffffffffffffffff1"/>
        <w:ind w:firstLineChars="200" w:firstLine="480"/>
        <w:rPr>
          <w:szCs w:val="24"/>
        </w:rPr>
      </w:pPr>
      <w:r w:rsidRPr="005A4E93">
        <w:rPr>
          <w:szCs w:val="24"/>
        </w:rPr>
        <w:t>用于存储勘察主要信息，包含：订单编码、订单内容、订单子产品、批次号、序列号、总数量、勘察发起人信息、地市、区域、地址等信息。</w:t>
      </w:r>
    </w:p>
    <w:p w:rsidR="00A1402E" w:rsidRPr="005A4E93" w:rsidRDefault="00A1402E" w:rsidP="00A1402E">
      <w:pPr>
        <w:pStyle w:val="5"/>
        <w:rPr>
          <w:b/>
          <w:bCs/>
        </w:rPr>
      </w:pPr>
      <w:bookmarkStart w:id="3650" w:name="_Toc130047197"/>
      <w:bookmarkStart w:id="3651" w:name="_Toc130156407"/>
      <w:r w:rsidRPr="005A4E93">
        <w:t>环节信息数据表</w:t>
      </w:r>
      <w:bookmarkEnd w:id="3650"/>
      <w:bookmarkEnd w:id="3651"/>
    </w:p>
    <w:p w:rsidR="00A1402E" w:rsidRPr="005A4E93" w:rsidRDefault="00A1402E" w:rsidP="00A1402E">
      <w:pPr>
        <w:pStyle w:val="affffffffffffffffff1"/>
        <w:ind w:firstLineChars="200" w:firstLine="480"/>
        <w:rPr>
          <w:szCs w:val="24"/>
        </w:rPr>
      </w:pPr>
      <w:r w:rsidRPr="005A4E93">
        <w:rPr>
          <w:szCs w:val="24"/>
        </w:rPr>
        <w:t>用于控制流程走向，主要存储：环节编码、环节名称、环节状态、环节处理方式、环节时限、派单规则、到单提醒信息等信息。</w:t>
      </w:r>
    </w:p>
    <w:p w:rsidR="00A1402E" w:rsidRPr="00F313CE" w:rsidRDefault="00A1402E" w:rsidP="00A1402E">
      <w:pPr>
        <w:ind w:firstLine="480"/>
        <w:rPr>
          <w:lang w:eastAsia="x-none"/>
        </w:rPr>
      </w:pPr>
    </w:p>
    <w:p w:rsidR="00A1402E" w:rsidRPr="005A4E93" w:rsidRDefault="00A1402E" w:rsidP="00A1402E">
      <w:pPr>
        <w:ind w:firstLine="480"/>
        <w:rPr>
          <w:lang w:val="x-none" w:eastAsia="x-none"/>
        </w:rPr>
      </w:pPr>
    </w:p>
    <w:p w:rsidR="00A1402E" w:rsidRDefault="00A1402E" w:rsidP="00A1402E">
      <w:pPr>
        <w:pStyle w:val="40"/>
      </w:pPr>
      <w:bookmarkStart w:id="3652" w:name="_Toc130047198"/>
      <w:bookmarkStart w:id="3653" w:name="_Toc130156408"/>
      <w:r>
        <w:t>和商务业务拆机终端回收</w:t>
      </w:r>
      <w:r w:rsidRPr="005A4E93">
        <w:t>支撑</w:t>
      </w:r>
      <w:r>
        <w:rPr>
          <w:rFonts w:hint="eastAsia"/>
        </w:rPr>
        <w:t>功能说明</w:t>
      </w:r>
      <w:bookmarkEnd w:id="3652"/>
      <w:bookmarkEnd w:id="3653"/>
    </w:p>
    <w:p w:rsidR="00A1402E" w:rsidRPr="005A4E93" w:rsidRDefault="00A1402E" w:rsidP="00A1402E">
      <w:pPr>
        <w:pStyle w:val="5"/>
      </w:pPr>
      <w:bookmarkStart w:id="3654" w:name="_Toc130047199"/>
      <w:bookmarkStart w:id="3655" w:name="_Toc130156409"/>
      <w:r w:rsidRPr="005A4E93">
        <w:t>和商务质差库管理</w:t>
      </w:r>
      <w:bookmarkEnd w:id="3654"/>
      <w:bookmarkEnd w:id="3655"/>
    </w:p>
    <w:p w:rsidR="00A1402E" w:rsidRPr="005A4E93" w:rsidRDefault="00A1402E" w:rsidP="00A1402E">
      <w:pPr>
        <w:ind w:firstLine="480"/>
      </w:pPr>
      <w:r w:rsidRPr="005A4E93">
        <w:rPr>
          <w:rFonts w:hint="eastAsia"/>
        </w:rPr>
        <w:t>定时同步综调在途拆机、互联网电视（删除）、平安乡村（删除）业务的全量拆机单推送到门户和商务质差工单库</w:t>
      </w:r>
    </w:p>
    <w:p w:rsidR="00A1402E" w:rsidRPr="005A4E93" w:rsidRDefault="00A1402E" w:rsidP="00A1402E">
      <w:pPr>
        <w:pStyle w:val="6"/>
        <w:rPr>
          <w:szCs w:val="24"/>
        </w:rPr>
      </w:pPr>
      <w:bookmarkStart w:id="3656" w:name="_Toc130047200"/>
      <w:bookmarkStart w:id="3657" w:name="_Toc130156410"/>
      <w:r w:rsidRPr="005A4E93">
        <w:rPr>
          <w:rFonts w:hint="eastAsia"/>
          <w:szCs w:val="24"/>
        </w:rPr>
        <w:t>拆机单数据推送门户</w:t>
      </w:r>
      <w:bookmarkEnd w:id="3656"/>
      <w:bookmarkEnd w:id="3657"/>
      <w:r w:rsidRPr="005A4E93">
        <w:rPr>
          <w:rFonts w:hint="eastAsia"/>
          <w:szCs w:val="24"/>
        </w:rPr>
        <w:tab/>
      </w:r>
    </w:p>
    <w:p w:rsidR="00A1402E" w:rsidRPr="005A4E93" w:rsidRDefault="00A1402E" w:rsidP="00A1402E">
      <w:pPr>
        <w:ind w:firstLine="480"/>
      </w:pPr>
      <w:r w:rsidRPr="005A4E93">
        <w:rPr>
          <w:rFonts w:hint="eastAsia"/>
        </w:rPr>
        <w:t>定时获取综调在途拆机、互联网电视（删除）、平安乡村（删除）业务的全量拆机单，推送数据到门户。</w:t>
      </w:r>
    </w:p>
    <w:p w:rsidR="00A1402E" w:rsidRPr="005A4E93" w:rsidRDefault="00A1402E" w:rsidP="00A1402E">
      <w:pPr>
        <w:pStyle w:val="6"/>
        <w:rPr>
          <w:szCs w:val="24"/>
        </w:rPr>
      </w:pPr>
      <w:bookmarkStart w:id="3658" w:name="_Toc130047201"/>
      <w:bookmarkStart w:id="3659" w:name="_Toc130156411"/>
      <w:r w:rsidRPr="005A4E93">
        <w:rPr>
          <w:rFonts w:hint="eastAsia"/>
          <w:szCs w:val="24"/>
        </w:rPr>
        <w:t>拆机单入库</w:t>
      </w:r>
      <w:bookmarkEnd w:id="3658"/>
      <w:bookmarkEnd w:id="3659"/>
      <w:r w:rsidRPr="005A4E93">
        <w:rPr>
          <w:rFonts w:hint="eastAsia"/>
          <w:szCs w:val="24"/>
        </w:rPr>
        <w:tab/>
      </w:r>
    </w:p>
    <w:p w:rsidR="00A1402E" w:rsidRPr="005A4E93" w:rsidRDefault="00A1402E" w:rsidP="00A1402E">
      <w:pPr>
        <w:ind w:firstLine="480"/>
      </w:pPr>
      <w:r w:rsidRPr="005A4E93">
        <w:rPr>
          <w:rFonts w:hint="eastAsia"/>
        </w:rPr>
        <w:t>读取定时推送的拆机单，写入终端回收质差单表，按照拆机单归属区域派单至中台。</w:t>
      </w:r>
    </w:p>
    <w:p w:rsidR="00A1402E" w:rsidRPr="005A4E93" w:rsidRDefault="00A1402E" w:rsidP="00A1402E">
      <w:pPr>
        <w:ind w:firstLine="480"/>
      </w:pPr>
    </w:p>
    <w:p w:rsidR="00A1402E" w:rsidRPr="005A4E93" w:rsidRDefault="00A1402E" w:rsidP="00A1402E">
      <w:pPr>
        <w:pStyle w:val="6"/>
        <w:rPr>
          <w:szCs w:val="24"/>
        </w:rPr>
      </w:pPr>
      <w:bookmarkStart w:id="3660" w:name="_Toc130047202"/>
      <w:bookmarkStart w:id="3661" w:name="_Toc130156412"/>
      <w:r w:rsidRPr="005A4E93">
        <w:rPr>
          <w:rFonts w:hint="eastAsia"/>
          <w:szCs w:val="24"/>
        </w:rPr>
        <w:t>终端回收质差单查询</w:t>
      </w:r>
      <w:bookmarkEnd w:id="3660"/>
      <w:bookmarkEnd w:id="3661"/>
    </w:p>
    <w:p w:rsidR="00A1402E" w:rsidRPr="005A4E93" w:rsidRDefault="00A1402E" w:rsidP="00A1402E">
      <w:pPr>
        <w:ind w:firstLine="480"/>
      </w:pPr>
      <w:r w:rsidRPr="005A4E93">
        <w:rPr>
          <w:rFonts w:hint="eastAsia"/>
        </w:rPr>
        <w:t>支撑终端回收质差单的查询，显示终端回收质差单信息。</w:t>
      </w:r>
    </w:p>
    <w:p w:rsidR="00A1402E" w:rsidRPr="005A4E93" w:rsidRDefault="00A1402E" w:rsidP="00A1402E">
      <w:pPr>
        <w:ind w:firstLine="480"/>
      </w:pPr>
    </w:p>
    <w:p w:rsidR="00A1402E" w:rsidRPr="005A4E93" w:rsidRDefault="00A1402E" w:rsidP="00A1402E">
      <w:pPr>
        <w:pStyle w:val="5"/>
      </w:pPr>
      <w:bookmarkStart w:id="3662" w:name="_Toc130047203"/>
      <w:bookmarkStart w:id="3663" w:name="_Toc130156413"/>
      <w:r w:rsidRPr="005A4E93">
        <w:t>和商务终端回收任务处理</w:t>
      </w:r>
      <w:bookmarkEnd w:id="3662"/>
      <w:bookmarkEnd w:id="3663"/>
    </w:p>
    <w:p w:rsidR="00A1402E" w:rsidRPr="005A4E93" w:rsidRDefault="00A1402E" w:rsidP="00A1402E">
      <w:pPr>
        <w:ind w:firstLine="480"/>
      </w:pPr>
      <w:r w:rsidRPr="005A4E93">
        <w:rPr>
          <w:rFonts w:hint="eastAsia"/>
        </w:rPr>
        <w:t>自动生成和商务终端回收任务，由中台管理人员外呼确认可以上门回收终端的，派发给区县和商务网格，装维接单后上门回收终端</w:t>
      </w:r>
    </w:p>
    <w:p w:rsidR="00A1402E" w:rsidRPr="005A4E93" w:rsidRDefault="00A1402E" w:rsidP="00A1402E">
      <w:pPr>
        <w:ind w:firstLine="480"/>
      </w:pPr>
    </w:p>
    <w:p w:rsidR="00A1402E" w:rsidRPr="005A4E93" w:rsidRDefault="00A1402E" w:rsidP="00A1402E">
      <w:pPr>
        <w:pStyle w:val="6"/>
        <w:rPr>
          <w:szCs w:val="24"/>
        </w:rPr>
      </w:pPr>
      <w:bookmarkStart w:id="3664" w:name="_Toc130047204"/>
      <w:bookmarkStart w:id="3665" w:name="_Toc130156414"/>
      <w:r w:rsidRPr="005A4E93">
        <w:t>和商务终端回收</w:t>
      </w:r>
      <w:r w:rsidRPr="005A4E93">
        <w:rPr>
          <w:rFonts w:hint="eastAsia"/>
          <w:szCs w:val="24"/>
        </w:rPr>
        <w:t>中台接单</w:t>
      </w:r>
      <w:bookmarkEnd w:id="3664"/>
      <w:bookmarkEnd w:id="3665"/>
      <w:r w:rsidRPr="005A4E93">
        <w:rPr>
          <w:rFonts w:hint="eastAsia"/>
          <w:szCs w:val="24"/>
        </w:rPr>
        <w:tab/>
      </w:r>
    </w:p>
    <w:p w:rsidR="00A1402E" w:rsidRPr="005A4E93" w:rsidRDefault="00A1402E" w:rsidP="00A1402E">
      <w:pPr>
        <w:ind w:firstLine="480"/>
      </w:pPr>
      <w:r w:rsidRPr="005A4E93">
        <w:rPr>
          <w:rFonts w:hint="eastAsia"/>
        </w:rPr>
        <w:t>支撑中台人员查询到待办的终端回收质差单，进行接单操作。</w:t>
      </w:r>
    </w:p>
    <w:p w:rsidR="00A1402E" w:rsidRPr="005A4E93" w:rsidRDefault="00A1402E" w:rsidP="00A1402E">
      <w:pPr>
        <w:ind w:firstLine="480"/>
      </w:pPr>
    </w:p>
    <w:p w:rsidR="00A1402E" w:rsidRPr="005A4E93" w:rsidRDefault="00A1402E" w:rsidP="00A1402E">
      <w:pPr>
        <w:pStyle w:val="6"/>
        <w:rPr>
          <w:szCs w:val="24"/>
        </w:rPr>
      </w:pPr>
      <w:bookmarkStart w:id="3666" w:name="_Toc130047205"/>
      <w:bookmarkStart w:id="3667" w:name="_Toc130156415"/>
      <w:r w:rsidRPr="005A4E93">
        <w:t>和商务终端回收</w:t>
      </w:r>
      <w:r w:rsidRPr="005A4E93">
        <w:rPr>
          <w:rFonts w:hint="eastAsia"/>
          <w:szCs w:val="24"/>
        </w:rPr>
        <w:t>中台回单</w:t>
      </w:r>
      <w:bookmarkEnd w:id="3666"/>
      <w:bookmarkEnd w:id="3667"/>
      <w:r w:rsidRPr="005A4E93">
        <w:rPr>
          <w:rFonts w:hint="eastAsia"/>
          <w:szCs w:val="24"/>
        </w:rPr>
        <w:tab/>
      </w:r>
    </w:p>
    <w:p w:rsidR="00A1402E" w:rsidRPr="005A4E93" w:rsidRDefault="00A1402E" w:rsidP="00A1402E">
      <w:pPr>
        <w:ind w:firstLine="480"/>
      </w:pPr>
      <w:r w:rsidRPr="005A4E93">
        <w:rPr>
          <w:rFonts w:hint="eastAsia"/>
        </w:rPr>
        <w:t>支撑中台人员外呼操作后进行回单操作，地市中台外呼，不能回收的，中台进行竣工回单。填写处理结果，不可回收原因，中台回单后工单状态修改为“已竣工”。</w:t>
      </w:r>
    </w:p>
    <w:p w:rsidR="00A1402E" w:rsidRPr="005A4E93" w:rsidRDefault="00A1402E" w:rsidP="00A1402E">
      <w:pPr>
        <w:ind w:firstLine="480"/>
      </w:pPr>
    </w:p>
    <w:p w:rsidR="00A1402E" w:rsidRPr="005A4E93" w:rsidRDefault="00A1402E" w:rsidP="00A1402E">
      <w:pPr>
        <w:pStyle w:val="6"/>
        <w:rPr>
          <w:szCs w:val="24"/>
        </w:rPr>
      </w:pPr>
      <w:bookmarkStart w:id="3668" w:name="_Toc130047206"/>
      <w:bookmarkStart w:id="3669" w:name="_Toc130156416"/>
      <w:r w:rsidRPr="005A4E93">
        <w:t>和商务终端回收</w:t>
      </w:r>
      <w:r w:rsidRPr="005A4E93">
        <w:rPr>
          <w:rFonts w:hint="eastAsia"/>
          <w:szCs w:val="24"/>
        </w:rPr>
        <w:t>派发装维</w:t>
      </w:r>
      <w:bookmarkEnd w:id="3668"/>
      <w:bookmarkEnd w:id="3669"/>
      <w:r w:rsidRPr="005A4E93">
        <w:rPr>
          <w:rFonts w:hint="eastAsia"/>
          <w:szCs w:val="24"/>
        </w:rPr>
        <w:tab/>
      </w:r>
    </w:p>
    <w:p w:rsidR="00A1402E" w:rsidRPr="005A4E93" w:rsidRDefault="00A1402E" w:rsidP="00A1402E">
      <w:pPr>
        <w:ind w:firstLine="480"/>
      </w:pPr>
      <w:r w:rsidRPr="005A4E93">
        <w:rPr>
          <w:rFonts w:hint="eastAsia"/>
        </w:rPr>
        <w:t>支撑中台人员外呼操作后进行派发装维操作，地市中台外呼，可以上门回收的，中台人员将工单派发至装维岗。</w:t>
      </w:r>
    </w:p>
    <w:p w:rsidR="00A1402E" w:rsidRPr="005A4E93" w:rsidRDefault="00A1402E" w:rsidP="00A1402E">
      <w:pPr>
        <w:ind w:firstLine="480"/>
      </w:pPr>
    </w:p>
    <w:p w:rsidR="00A1402E" w:rsidRPr="005A4E93" w:rsidRDefault="00A1402E" w:rsidP="00A1402E">
      <w:pPr>
        <w:pStyle w:val="6"/>
        <w:rPr>
          <w:szCs w:val="24"/>
        </w:rPr>
      </w:pPr>
      <w:bookmarkStart w:id="3670" w:name="_Toc130047207"/>
      <w:bookmarkStart w:id="3671" w:name="_Toc130156417"/>
      <w:r w:rsidRPr="005A4E93">
        <w:lastRenderedPageBreak/>
        <w:t>和商务终端回收</w:t>
      </w:r>
      <w:r w:rsidRPr="005A4E93">
        <w:rPr>
          <w:rFonts w:hint="eastAsia"/>
          <w:szCs w:val="24"/>
        </w:rPr>
        <w:t>APP</w:t>
      </w:r>
      <w:r w:rsidRPr="005A4E93">
        <w:rPr>
          <w:rFonts w:hint="eastAsia"/>
          <w:szCs w:val="24"/>
        </w:rPr>
        <w:t>待处理终端回收单查询</w:t>
      </w:r>
      <w:bookmarkEnd w:id="3670"/>
      <w:bookmarkEnd w:id="3671"/>
      <w:r w:rsidRPr="005A4E93">
        <w:rPr>
          <w:rFonts w:hint="eastAsia"/>
          <w:szCs w:val="24"/>
        </w:rPr>
        <w:tab/>
      </w:r>
    </w:p>
    <w:p w:rsidR="00A1402E" w:rsidRPr="005A4E93" w:rsidRDefault="00A1402E" w:rsidP="00A1402E">
      <w:pPr>
        <w:ind w:firstLine="480"/>
      </w:pPr>
      <w:r w:rsidRPr="005A4E93">
        <w:rPr>
          <w:rFonts w:hint="eastAsia"/>
        </w:rPr>
        <w:t>支撑装维人员登录后查询待办终端回收单。提供接单操作选项。</w:t>
      </w:r>
    </w:p>
    <w:p w:rsidR="00A1402E" w:rsidRPr="005A4E93" w:rsidRDefault="00A1402E" w:rsidP="00A1402E">
      <w:pPr>
        <w:ind w:firstLine="480"/>
      </w:pPr>
    </w:p>
    <w:p w:rsidR="00A1402E" w:rsidRPr="005A4E93" w:rsidRDefault="00A1402E" w:rsidP="00A1402E">
      <w:pPr>
        <w:pStyle w:val="6"/>
        <w:rPr>
          <w:szCs w:val="24"/>
        </w:rPr>
      </w:pPr>
      <w:bookmarkStart w:id="3672" w:name="_Toc130047208"/>
      <w:bookmarkStart w:id="3673" w:name="_Toc130156418"/>
      <w:r w:rsidRPr="005A4E93">
        <w:t>和商务终端回收</w:t>
      </w:r>
      <w:r w:rsidRPr="005A4E93">
        <w:rPr>
          <w:rFonts w:hint="eastAsia"/>
          <w:szCs w:val="24"/>
        </w:rPr>
        <w:t>APP</w:t>
      </w:r>
      <w:r w:rsidRPr="005A4E93">
        <w:rPr>
          <w:rFonts w:hint="eastAsia"/>
          <w:szCs w:val="24"/>
        </w:rPr>
        <w:t>处理中终端回收单查询</w:t>
      </w:r>
      <w:bookmarkEnd w:id="3672"/>
      <w:bookmarkEnd w:id="3673"/>
      <w:r w:rsidRPr="005A4E93">
        <w:rPr>
          <w:rFonts w:hint="eastAsia"/>
          <w:szCs w:val="24"/>
        </w:rPr>
        <w:tab/>
      </w:r>
    </w:p>
    <w:p w:rsidR="00A1402E" w:rsidRPr="005A4E93" w:rsidRDefault="00A1402E" w:rsidP="00A1402E">
      <w:pPr>
        <w:ind w:firstLine="480"/>
      </w:pPr>
      <w:r w:rsidRPr="005A4E93">
        <w:rPr>
          <w:rFonts w:hint="eastAsia"/>
        </w:rPr>
        <w:t>支撑装维人员登录后查询待办终端回收单。提供回单操作选项。</w:t>
      </w:r>
    </w:p>
    <w:p w:rsidR="00A1402E" w:rsidRPr="005A4E93" w:rsidRDefault="00A1402E" w:rsidP="00A1402E">
      <w:pPr>
        <w:ind w:firstLine="480"/>
      </w:pPr>
    </w:p>
    <w:p w:rsidR="00A1402E" w:rsidRPr="005A4E93" w:rsidRDefault="00A1402E" w:rsidP="00A1402E">
      <w:pPr>
        <w:pStyle w:val="6"/>
        <w:rPr>
          <w:szCs w:val="24"/>
        </w:rPr>
      </w:pPr>
      <w:bookmarkStart w:id="3674" w:name="_Toc130047209"/>
      <w:bookmarkStart w:id="3675" w:name="_Toc130156419"/>
      <w:r w:rsidRPr="005A4E93">
        <w:t>和商务终端回收</w:t>
      </w:r>
      <w:r w:rsidRPr="005A4E93">
        <w:rPr>
          <w:rFonts w:hint="eastAsia"/>
          <w:szCs w:val="24"/>
        </w:rPr>
        <w:t>APP</w:t>
      </w:r>
      <w:r w:rsidRPr="005A4E93">
        <w:rPr>
          <w:rFonts w:hint="eastAsia"/>
          <w:szCs w:val="24"/>
        </w:rPr>
        <w:t>装维接单</w:t>
      </w:r>
      <w:bookmarkEnd w:id="3674"/>
      <w:bookmarkEnd w:id="3675"/>
      <w:r w:rsidRPr="005A4E93">
        <w:rPr>
          <w:rFonts w:hint="eastAsia"/>
          <w:szCs w:val="24"/>
        </w:rPr>
        <w:tab/>
      </w:r>
    </w:p>
    <w:p w:rsidR="00A1402E" w:rsidRPr="005A4E93" w:rsidRDefault="00A1402E" w:rsidP="00A1402E">
      <w:pPr>
        <w:ind w:firstLine="480"/>
      </w:pPr>
      <w:r w:rsidRPr="005A4E93">
        <w:rPr>
          <w:rFonts w:hint="eastAsia"/>
        </w:rPr>
        <w:t>支撑装维人员接收待办终端回收单。提供接单操作选项。</w:t>
      </w:r>
    </w:p>
    <w:p w:rsidR="00A1402E" w:rsidRPr="005A4E93" w:rsidRDefault="00A1402E" w:rsidP="00A1402E">
      <w:pPr>
        <w:pStyle w:val="6"/>
        <w:rPr>
          <w:szCs w:val="24"/>
        </w:rPr>
      </w:pPr>
      <w:bookmarkStart w:id="3676" w:name="_Toc130047210"/>
      <w:bookmarkStart w:id="3677" w:name="_Toc130156420"/>
      <w:r w:rsidRPr="005A4E93">
        <w:t>和商务终端回收</w:t>
      </w:r>
      <w:r w:rsidRPr="005A4E93">
        <w:rPr>
          <w:rFonts w:hint="eastAsia"/>
          <w:szCs w:val="24"/>
        </w:rPr>
        <w:t>APP</w:t>
      </w:r>
      <w:r w:rsidRPr="005A4E93">
        <w:rPr>
          <w:rFonts w:hint="eastAsia"/>
          <w:szCs w:val="24"/>
        </w:rPr>
        <w:t>装维回单</w:t>
      </w:r>
      <w:bookmarkEnd w:id="3676"/>
      <w:bookmarkEnd w:id="3677"/>
    </w:p>
    <w:p w:rsidR="00A1402E" w:rsidRPr="005A4E93" w:rsidRDefault="00A1402E" w:rsidP="00A1402E">
      <w:pPr>
        <w:ind w:firstLine="480"/>
      </w:pPr>
      <w:r w:rsidRPr="005A4E93">
        <w:rPr>
          <w:rFonts w:hint="eastAsia"/>
        </w:rPr>
        <w:t>支撑装维人员办结待办终端回收单。提供回单操作选项。</w:t>
      </w:r>
    </w:p>
    <w:p w:rsidR="00A1402E" w:rsidRPr="005A4E93" w:rsidRDefault="00A1402E" w:rsidP="00A1402E">
      <w:pPr>
        <w:ind w:firstLine="480"/>
      </w:pPr>
      <w:r w:rsidRPr="005A4E93">
        <w:rPr>
          <w:rFonts w:hint="eastAsia"/>
        </w:rPr>
        <w:t>选择“未解决（装维上门，回收不了）”，增加选择原因；</w:t>
      </w:r>
      <w:r w:rsidRPr="005A4E93">
        <w:rPr>
          <w:rFonts w:hint="eastAsia"/>
        </w:rPr>
        <w:t xml:space="preserve"> </w:t>
      </w:r>
      <w:r w:rsidRPr="005A4E93">
        <w:rPr>
          <w:rFonts w:hint="eastAsia"/>
        </w:rPr>
        <w:t>备注必须填写详细原因，</w:t>
      </w:r>
      <w:r w:rsidRPr="005A4E93">
        <w:rPr>
          <w:rFonts w:hint="eastAsia"/>
        </w:rPr>
        <w:t xml:space="preserve"> </w:t>
      </w:r>
      <w:r w:rsidRPr="005A4E93">
        <w:rPr>
          <w:rFonts w:hint="eastAsia"/>
        </w:rPr>
        <w:t>显示设备类型，“光猫”、“机顶盒”、“融合网关”、</w:t>
      </w:r>
      <w:r w:rsidRPr="005A4E93">
        <w:rPr>
          <w:rFonts w:hint="eastAsia"/>
        </w:rPr>
        <w:t xml:space="preserve"> </w:t>
      </w:r>
      <w:r w:rsidRPr="005A4E93">
        <w:rPr>
          <w:rFonts w:hint="eastAsia"/>
        </w:rPr>
        <w:t>“摄像头”，每类设备可增加多个输入框用于填写或扫码录入</w:t>
      </w:r>
      <w:r w:rsidRPr="005A4E93">
        <w:rPr>
          <w:rFonts w:hint="eastAsia"/>
        </w:rPr>
        <w:t>sn</w:t>
      </w:r>
      <w:r w:rsidRPr="005A4E93">
        <w:rPr>
          <w:rFonts w:hint="eastAsia"/>
        </w:rPr>
        <w:t>号，每个设备提供上传一张照片</w:t>
      </w:r>
      <w:r w:rsidRPr="005A4E93">
        <w:rPr>
          <w:rFonts w:hint="eastAsia"/>
        </w:rPr>
        <w:t xml:space="preserve"> </w:t>
      </w:r>
      <w:r w:rsidRPr="005A4E93">
        <w:rPr>
          <w:rFonts w:hint="eastAsia"/>
        </w:rPr>
        <w:t>驳回到装维再次回单的工单，质检不合格的设备，增加显示质检结果、质检描述</w:t>
      </w:r>
      <w:r w:rsidRPr="005A4E93">
        <w:rPr>
          <w:rFonts w:hint="eastAsia"/>
        </w:rPr>
        <w:t xml:space="preserve"> </w:t>
      </w:r>
      <w:r w:rsidRPr="005A4E93">
        <w:rPr>
          <w:rFonts w:hint="eastAsia"/>
        </w:rPr>
        <w:t>增加回单轨迹表，记录回单信息</w:t>
      </w:r>
      <w:r w:rsidRPr="005A4E93">
        <w:rPr>
          <w:rFonts w:hint="eastAsia"/>
        </w:rPr>
        <w:t xml:space="preserve"> </w:t>
      </w:r>
      <w:r w:rsidRPr="005A4E93">
        <w:rPr>
          <w:rFonts w:hint="eastAsia"/>
        </w:rPr>
        <w:t>装维回单，修改工单状态为“待质检”，工单派发给地市中台人员。</w:t>
      </w:r>
    </w:p>
    <w:p w:rsidR="00A1402E" w:rsidRPr="005A4E93" w:rsidRDefault="00A1402E" w:rsidP="00A1402E">
      <w:pPr>
        <w:pStyle w:val="5"/>
      </w:pPr>
      <w:bookmarkStart w:id="3678" w:name="_Toc130047211"/>
      <w:bookmarkStart w:id="3679" w:name="_Toc130156421"/>
      <w:r w:rsidRPr="005A4E93">
        <w:t>和商务终端回收任务质检</w:t>
      </w:r>
      <w:bookmarkEnd w:id="3678"/>
      <w:bookmarkEnd w:id="3679"/>
    </w:p>
    <w:p w:rsidR="00A1402E" w:rsidRPr="005A4E93" w:rsidRDefault="00A1402E" w:rsidP="00A1402E">
      <w:pPr>
        <w:pStyle w:val="6"/>
        <w:rPr>
          <w:szCs w:val="24"/>
        </w:rPr>
      </w:pPr>
      <w:bookmarkStart w:id="3680" w:name="_Toc130047212"/>
      <w:bookmarkStart w:id="3681" w:name="_Toc130156422"/>
      <w:r w:rsidRPr="005A4E93">
        <w:rPr>
          <w:rFonts w:hint="eastAsia"/>
          <w:szCs w:val="24"/>
        </w:rPr>
        <w:t>终端回收质检单查询</w:t>
      </w:r>
      <w:bookmarkEnd w:id="3680"/>
      <w:bookmarkEnd w:id="3681"/>
      <w:r w:rsidRPr="005A4E93">
        <w:rPr>
          <w:rFonts w:hint="eastAsia"/>
          <w:szCs w:val="24"/>
        </w:rPr>
        <w:tab/>
      </w:r>
    </w:p>
    <w:p w:rsidR="00A1402E" w:rsidRPr="005A4E93" w:rsidRDefault="00A1402E" w:rsidP="00A1402E">
      <w:pPr>
        <w:ind w:firstLine="480"/>
      </w:pPr>
      <w:r w:rsidRPr="005A4E93">
        <w:rPr>
          <w:rFonts w:hint="eastAsia"/>
        </w:rPr>
        <w:t>支撑中台人员查询待质检的终端回收单，提供质检操作选项。</w:t>
      </w:r>
    </w:p>
    <w:p w:rsidR="00A1402E" w:rsidRPr="005A4E93" w:rsidRDefault="00A1402E" w:rsidP="00A1402E">
      <w:pPr>
        <w:ind w:firstLine="480"/>
      </w:pPr>
    </w:p>
    <w:p w:rsidR="00A1402E" w:rsidRPr="005A4E93" w:rsidRDefault="00A1402E" w:rsidP="00A1402E">
      <w:pPr>
        <w:pStyle w:val="6"/>
        <w:rPr>
          <w:szCs w:val="24"/>
        </w:rPr>
      </w:pPr>
      <w:bookmarkStart w:id="3682" w:name="_Toc130047213"/>
      <w:bookmarkStart w:id="3683" w:name="_Toc130156423"/>
      <w:r w:rsidRPr="005A4E93">
        <w:lastRenderedPageBreak/>
        <w:t>和商务终端回收</w:t>
      </w:r>
      <w:r>
        <w:rPr>
          <w:rFonts w:hint="eastAsia"/>
        </w:rPr>
        <w:t>质检环节</w:t>
      </w:r>
      <w:r w:rsidRPr="005A4E93">
        <w:rPr>
          <w:rFonts w:hint="eastAsia"/>
          <w:szCs w:val="24"/>
        </w:rPr>
        <w:t>接单</w:t>
      </w:r>
      <w:bookmarkEnd w:id="3682"/>
      <w:bookmarkEnd w:id="3683"/>
      <w:r w:rsidRPr="005A4E93">
        <w:rPr>
          <w:rFonts w:hint="eastAsia"/>
          <w:szCs w:val="24"/>
        </w:rPr>
        <w:tab/>
      </w:r>
    </w:p>
    <w:p w:rsidR="00A1402E" w:rsidRPr="005A4E93" w:rsidRDefault="00A1402E" w:rsidP="00A1402E">
      <w:pPr>
        <w:ind w:firstLine="480"/>
      </w:pPr>
      <w:r w:rsidRPr="005A4E93">
        <w:rPr>
          <w:rFonts w:hint="eastAsia"/>
        </w:rPr>
        <w:t>支撑中台人员接收待质检的终端回收单，提供接单操作选项。地市中台人员点击接单后，“待质检”的工单显示“质检”按钮。</w:t>
      </w:r>
    </w:p>
    <w:p w:rsidR="00A1402E" w:rsidRPr="005A4E93" w:rsidRDefault="00A1402E" w:rsidP="00A1402E">
      <w:pPr>
        <w:ind w:firstLine="480"/>
      </w:pPr>
    </w:p>
    <w:p w:rsidR="00A1402E" w:rsidRPr="005A4E93" w:rsidRDefault="00A1402E" w:rsidP="00A1402E">
      <w:pPr>
        <w:pStyle w:val="6"/>
        <w:rPr>
          <w:szCs w:val="24"/>
        </w:rPr>
      </w:pPr>
      <w:bookmarkStart w:id="3684" w:name="_Toc130047214"/>
      <w:bookmarkStart w:id="3685" w:name="_Toc130156424"/>
      <w:r w:rsidRPr="005A4E93">
        <w:t>和商务终端回收</w:t>
      </w:r>
      <w:r>
        <w:rPr>
          <w:rFonts w:hint="eastAsia"/>
        </w:rPr>
        <w:t>质检环节</w:t>
      </w:r>
      <w:r w:rsidRPr="005A4E93">
        <w:rPr>
          <w:rFonts w:hint="eastAsia"/>
          <w:szCs w:val="24"/>
        </w:rPr>
        <w:t>回单</w:t>
      </w:r>
      <w:bookmarkEnd w:id="3684"/>
      <w:bookmarkEnd w:id="3685"/>
    </w:p>
    <w:p w:rsidR="00A1402E" w:rsidRPr="005A4E93" w:rsidRDefault="00A1402E" w:rsidP="00A1402E">
      <w:pPr>
        <w:ind w:firstLine="480"/>
      </w:pPr>
      <w:r w:rsidRPr="005A4E93">
        <w:rPr>
          <w:rFonts w:hint="eastAsia"/>
        </w:rPr>
        <w:t>支撑中台人员进行质检操作，页面显示设备信息，设备类型、</w:t>
      </w:r>
      <w:r w:rsidRPr="005A4E93">
        <w:rPr>
          <w:rFonts w:hint="eastAsia"/>
        </w:rPr>
        <w:t>sn</w:t>
      </w:r>
      <w:r w:rsidRPr="005A4E93">
        <w:rPr>
          <w:rFonts w:hint="eastAsia"/>
        </w:rPr>
        <w:t>号、照片、是否合格、不合格原因</w:t>
      </w:r>
      <w:r w:rsidRPr="005A4E93">
        <w:rPr>
          <w:rFonts w:hint="eastAsia"/>
        </w:rPr>
        <w:t xml:space="preserve"> </w:t>
      </w:r>
      <w:r w:rsidRPr="005A4E93">
        <w:rPr>
          <w:rFonts w:hint="eastAsia"/>
        </w:rPr>
        <w:t>，质检页面显示质检结果、质检描述</w:t>
      </w:r>
      <w:r w:rsidRPr="005A4E93">
        <w:rPr>
          <w:rFonts w:hint="eastAsia"/>
        </w:rPr>
        <w:t xml:space="preserve"> </w:t>
      </w:r>
      <w:r w:rsidRPr="005A4E93">
        <w:rPr>
          <w:rFonts w:hint="eastAsia"/>
        </w:rPr>
        <w:t>，显示装维回填的处理结果、不可回收原因、备注</w:t>
      </w:r>
      <w:r w:rsidRPr="005A4E93">
        <w:rPr>
          <w:rFonts w:hint="eastAsia"/>
        </w:rPr>
        <w:t xml:space="preserve"> </w:t>
      </w:r>
      <w:r w:rsidRPr="005A4E93">
        <w:rPr>
          <w:rFonts w:hint="eastAsia"/>
        </w:rPr>
        <w:t>，质检驳回的工单派发给原处理人</w:t>
      </w:r>
      <w:r w:rsidRPr="005A4E93">
        <w:rPr>
          <w:rFonts w:hint="eastAsia"/>
        </w:rPr>
        <w:t xml:space="preserve"> </w:t>
      </w:r>
      <w:r w:rsidRPr="005A4E93">
        <w:rPr>
          <w:rFonts w:hint="eastAsia"/>
        </w:rPr>
        <w:t>，质检通过的工单归档，同时将设备信息推送给</w:t>
      </w:r>
      <w:r w:rsidRPr="005A4E93">
        <w:rPr>
          <w:rFonts w:hint="eastAsia"/>
        </w:rPr>
        <w:t xml:space="preserve">ams </w:t>
      </w:r>
      <w:r w:rsidRPr="005A4E93">
        <w:rPr>
          <w:rFonts w:hint="eastAsia"/>
        </w:rPr>
        <w:t>，记录质检轨迹</w:t>
      </w:r>
      <w:r w:rsidRPr="005A4E93">
        <w:rPr>
          <w:rFonts w:hint="eastAsia"/>
        </w:rPr>
        <w:t xml:space="preserve"> </w:t>
      </w:r>
      <w:r w:rsidRPr="005A4E93">
        <w:rPr>
          <w:rFonts w:hint="eastAsia"/>
        </w:rPr>
        <w:t>，记录每个设备的质检情况。</w:t>
      </w:r>
    </w:p>
    <w:p w:rsidR="00A1402E" w:rsidRPr="005A4E93" w:rsidRDefault="00A1402E" w:rsidP="00A1402E">
      <w:pPr>
        <w:pStyle w:val="5"/>
        <w:rPr>
          <w:szCs w:val="24"/>
        </w:rPr>
      </w:pPr>
      <w:bookmarkStart w:id="3686" w:name="_Toc130047215"/>
      <w:bookmarkStart w:id="3687" w:name="_Toc130156425"/>
      <w:r w:rsidRPr="005A4E93">
        <w:rPr>
          <w:rFonts w:hint="eastAsia"/>
          <w:szCs w:val="24"/>
        </w:rPr>
        <w:t>终端回收统计报表</w:t>
      </w:r>
      <w:bookmarkEnd w:id="3686"/>
      <w:bookmarkEnd w:id="3687"/>
    </w:p>
    <w:p w:rsidR="00A1402E" w:rsidRPr="005A4E93" w:rsidRDefault="00A1402E" w:rsidP="00A1402E">
      <w:pPr>
        <w:pStyle w:val="6"/>
      </w:pPr>
      <w:bookmarkStart w:id="3688" w:name="_Toc130047216"/>
      <w:bookmarkStart w:id="3689" w:name="_Toc130156426"/>
      <w:r w:rsidRPr="005A4E93">
        <w:rPr>
          <w:rFonts w:hint="eastAsia"/>
        </w:rPr>
        <w:t>调用终端回收统计时间组件</w:t>
      </w:r>
      <w:bookmarkEnd w:id="3688"/>
      <w:bookmarkEnd w:id="3689"/>
    </w:p>
    <w:p w:rsidR="00A1402E" w:rsidRPr="005A4E93" w:rsidRDefault="00A1402E" w:rsidP="00A1402E">
      <w:pPr>
        <w:ind w:firstLine="480"/>
      </w:pPr>
      <w:r w:rsidRPr="005A4E93">
        <w:rPr>
          <w:rFonts w:hint="eastAsia"/>
        </w:rPr>
        <w:t>操作人员选择终端回收统计开始时间、结束时间信息，选择调用终端回收区域信息组件，选择成功前台记录展示时间内容。</w:t>
      </w:r>
    </w:p>
    <w:p w:rsidR="00A1402E" w:rsidRPr="005A4E93" w:rsidRDefault="00A1402E" w:rsidP="00A1402E">
      <w:pPr>
        <w:pStyle w:val="6"/>
      </w:pPr>
      <w:bookmarkStart w:id="3690" w:name="_Toc130047217"/>
      <w:bookmarkStart w:id="3691" w:name="_Toc130156427"/>
      <w:r w:rsidRPr="005A4E93">
        <w:rPr>
          <w:rFonts w:hint="eastAsia"/>
        </w:rPr>
        <w:t>终端回收数据查询</w:t>
      </w:r>
      <w:bookmarkEnd w:id="3690"/>
      <w:bookmarkEnd w:id="3691"/>
    </w:p>
    <w:p w:rsidR="00A1402E" w:rsidRPr="005A4E93" w:rsidRDefault="00A1402E" w:rsidP="00A1402E">
      <w:pPr>
        <w:ind w:firstLine="480"/>
      </w:pPr>
      <w:r w:rsidRPr="005A4E93">
        <w:rPr>
          <w:rFonts w:hint="eastAsia"/>
        </w:rPr>
        <w:t>操作人员选择查询终端回收数据，包括终端回收数据信息。</w:t>
      </w:r>
    </w:p>
    <w:p w:rsidR="00A1402E" w:rsidRPr="005A4E93" w:rsidRDefault="00A1402E" w:rsidP="00A1402E">
      <w:pPr>
        <w:ind w:firstLine="480"/>
      </w:pPr>
    </w:p>
    <w:p w:rsidR="00A1402E" w:rsidRPr="005A4E93" w:rsidRDefault="00A1402E" w:rsidP="00A1402E">
      <w:pPr>
        <w:pStyle w:val="6"/>
      </w:pPr>
      <w:bookmarkStart w:id="3692" w:name="_Toc130047218"/>
      <w:bookmarkStart w:id="3693" w:name="_Toc130156428"/>
      <w:r w:rsidRPr="005A4E93">
        <w:rPr>
          <w:rFonts w:hint="eastAsia"/>
        </w:rPr>
        <w:t>终端回收数据导出</w:t>
      </w:r>
      <w:bookmarkEnd w:id="3692"/>
      <w:bookmarkEnd w:id="3693"/>
    </w:p>
    <w:p w:rsidR="00A1402E" w:rsidRPr="005A4E93" w:rsidRDefault="00A1402E" w:rsidP="00A1402E">
      <w:pPr>
        <w:ind w:firstLine="480"/>
      </w:pPr>
      <w:r w:rsidRPr="005A4E93">
        <w:rPr>
          <w:rFonts w:hint="eastAsia"/>
        </w:rPr>
        <w:t>操作人员选择终端回收数据导出，前台生成生成终端回收数据明细工单导出文件。</w:t>
      </w:r>
    </w:p>
    <w:p w:rsidR="00A1402E" w:rsidRPr="005A4E93" w:rsidRDefault="00A1402E" w:rsidP="00A1402E">
      <w:pPr>
        <w:pStyle w:val="6"/>
      </w:pPr>
      <w:bookmarkStart w:id="3694" w:name="_Toc130047219"/>
      <w:bookmarkStart w:id="3695" w:name="_Toc130156429"/>
      <w:r w:rsidRPr="005A4E93">
        <w:rPr>
          <w:rFonts w:hint="eastAsia"/>
        </w:rPr>
        <w:t>终端回收数据金库认证导出</w:t>
      </w:r>
      <w:bookmarkEnd w:id="3694"/>
      <w:bookmarkEnd w:id="3695"/>
    </w:p>
    <w:p w:rsidR="00A1402E" w:rsidRPr="005A4E93" w:rsidRDefault="00A1402E" w:rsidP="00A1402E">
      <w:pPr>
        <w:ind w:firstLine="480"/>
      </w:pPr>
      <w:r w:rsidRPr="005A4E93">
        <w:rPr>
          <w:rFonts w:hint="eastAsia"/>
        </w:rPr>
        <w:lastRenderedPageBreak/>
        <w:t>操作人员选择金库审批导出终端回收数据明细数据，调用金库导出接口发起金库请求，接收返回结果信息，保存金库审批结果，获取终端回收数据明细数据明细工单数据，调用脱敏算法脱敏数据，接收返回脱敏结果，前台生成生成终端回收数据明细数据明细工单导出文件。</w:t>
      </w:r>
    </w:p>
    <w:p w:rsidR="005A670E" w:rsidRPr="005A670E" w:rsidRDefault="005A670E" w:rsidP="008C584C">
      <w:pPr>
        <w:ind w:firstLine="480"/>
        <w:rPr>
          <w:lang w:val="x-none"/>
        </w:rPr>
      </w:pPr>
    </w:p>
    <w:p w:rsidR="00E25A13" w:rsidRDefault="006320B5" w:rsidP="00E25A13">
      <w:pPr>
        <w:pStyle w:val="24"/>
      </w:pPr>
      <w:bookmarkStart w:id="3696" w:name="_Toc130156430"/>
      <w:r>
        <w:t>责任区运营模式智能调度能力支撑</w:t>
      </w:r>
      <w:bookmarkEnd w:id="3696"/>
    </w:p>
    <w:p w:rsidR="00735A90" w:rsidRPr="00735A90" w:rsidRDefault="00735A90" w:rsidP="00735A90">
      <w:pPr>
        <w:pStyle w:val="affffff1"/>
        <w:numPr>
          <w:ilvl w:val="0"/>
          <w:numId w:val="250"/>
        </w:numPr>
        <w:spacing w:before="0" w:after="0"/>
        <w:ind w:firstLineChars="0"/>
        <w:jc w:val="both"/>
        <w:rPr>
          <w:rFonts w:ascii="宋体" w:eastAsia="宋体" w:hAnsi="宋体"/>
          <w:sz w:val="24"/>
        </w:rPr>
      </w:pPr>
      <w:r>
        <w:rPr>
          <w:rFonts w:ascii="宋体" w:eastAsia="宋体" w:hAnsi="宋体" w:hint="eastAsia"/>
          <w:sz w:val="24"/>
        </w:rPr>
        <w:t>指导思想通过网格化，构建起全域覆盖、全员参与、特色鲜明、务实高效的管理和服务模式，实现营销关口前移，服务无缝覆盖，进而推进服务水平的大提升和各项业务的大发展。</w:t>
      </w:r>
    </w:p>
    <w:p w:rsidR="00735A90" w:rsidRPr="00735A90" w:rsidRDefault="00735A90" w:rsidP="00735A90">
      <w:pPr>
        <w:pStyle w:val="affffff1"/>
        <w:numPr>
          <w:ilvl w:val="0"/>
          <w:numId w:val="250"/>
        </w:numPr>
        <w:spacing w:before="0" w:after="0"/>
        <w:ind w:firstLineChars="0"/>
        <w:jc w:val="both"/>
        <w:rPr>
          <w:rFonts w:ascii="宋体" w:eastAsia="宋体" w:hAnsi="宋体"/>
          <w:sz w:val="24"/>
        </w:rPr>
      </w:pPr>
      <w:r>
        <w:rPr>
          <w:rFonts w:ascii="宋体" w:eastAsia="宋体" w:hAnsi="宋体" w:hint="eastAsia"/>
          <w:sz w:val="24"/>
        </w:rPr>
        <w:t>基本原则按照“精简行政后勤岗位，优化工程运维岗位，强化营销和客服岗位”的原则，改变目前后勤岗位人员偏多，一线市场岗位偏少，员工岗位配置不够合理的现状。</w:t>
      </w:r>
    </w:p>
    <w:p w:rsidR="00735A90" w:rsidRPr="00735A90" w:rsidRDefault="00735A90" w:rsidP="00735A90">
      <w:pPr>
        <w:pStyle w:val="affffff1"/>
        <w:numPr>
          <w:ilvl w:val="0"/>
          <w:numId w:val="250"/>
        </w:numPr>
        <w:spacing w:before="0" w:after="0"/>
        <w:ind w:firstLineChars="0"/>
        <w:jc w:val="both"/>
        <w:rPr>
          <w:rFonts w:ascii="宋体" w:eastAsia="宋体" w:hAnsi="宋体"/>
          <w:sz w:val="24"/>
        </w:rPr>
      </w:pPr>
      <w:r>
        <w:rPr>
          <w:rFonts w:ascii="宋体" w:eastAsia="宋体" w:hAnsi="宋体" w:hint="eastAsia"/>
          <w:sz w:val="24"/>
        </w:rPr>
        <w:t>工作目标本着“全面覆盖、分级管理、层层负责、网格到底、责任到人”的原则，将服务区域划分为若干个网格服务单元，在每个网格单元内配置安装、维护和营销人员，即营装维一体。通过网格化的手段，对客户和市场实现扁平化、精细化、高效化、全覆盖、全过程、全天候的科学管理，有效提升公司的网络维护能力、服务营销能力和公司品牌形象，全面提高竞争实力。</w:t>
      </w:r>
    </w:p>
    <w:p w:rsidR="00735A90" w:rsidRPr="00735A90" w:rsidRDefault="00735A90" w:rsidP="00735A90">
      <w:pPr>
        <w:pStyle w:val="affffff1"/>
        <w:numPr>
          <w:ilvl w:val="0"/>
          <w:numId w:val="250"/>
        </w:numPr>
        <w:spacing w:before="0" w:after="0"/>
        <w:ind w:firstLineChars="0"/>
        <w:jc w:val="both"/>
        <w:rPr>
          <w:rFonts w:ascii="宋体" w:eastAsia="宋体" w:hAnsi="宋体"/>
          <w:sz w:val="24"/>
        </w:rPr>
      </w:pPr>
      <w:r>
        <w:rPr>
          <w:rFonts w:ascii="宋体" w:eastAsia="宋体" w:hAnsi="宋体" w:hint="eastAsia"/>
          <w:sz w:val="24"/>
        </w:rPr>
        <w:t>网格划分，网格划分坚持分界明确、便于管理的原则，实行“网格责任区化管理”模式。即划分为一级网格和二级责任区归属归属一级。一级网格的划分。一级网格为基础网格，是网格化管理服务的责任主体。二级二级责任区主要负责所辖责任区内的日常工单处理，投诉上门解决，一线问题处理等。</w:t>
      </w:r>
    </w:p>
    <w:p w:rsidR="00735A90" w:rsidRDefault="00735A90" w:rsidP="00735A90">
      <w:pPr>
        <w:pStyle w:val="affffff1"/>
        <w:numPr>
          <w:ilvl w:val="0"/>
          <w:numId w:val="250"/>
        </w:numPr>
        <w:spacing w:before="0" w:after="0"/>
        <w:ind w:firstLineChars="0"/>
        <w:jc w:val="both"/>
        <w:rPr>
          <w:rFonts w:ascii="宋体" w:eastAsia="宋体" w:hAnsi="宋体"/>
          <w:sz w:val="24"/>
        </w:rPr>
      </w:pPr>
      <w:r>
        <w:rPr>
          <w:rFonts w:ascii="宋体" w:eastAsia="宋体" w:hAnsi="宋体" w:hint="eastAsia"/>
          <w:sz w:val="24"/>
        </w:rPr>
        <w:t>在网格层级下建立责任区，将装维人员与责任区绑定，责任区同小区绑定，一个网格下可以有多个责任区。一个责任区对应多个小区，但该小区必须是网格下的才可选择。一个责任区可以对应多个装维人员，目的是将装维人员进一步对应至责任区。可以选择装维人员负责该责任区下的装机、维护、装机+维护。目的可实现自动单到人。</w:t>
      </w:r>
    </w:p>
    <w:p w:rsidR="004C05FA" w:rsidRDefault="004C05FA" w:rsidP="004C05FA">
      <w:pPr>
        <w:pStyle w:val="30"/>
        <w:ind w:left="720"/>
        <w:rPr>
          <w:rFonts w:ascii="宋体" w:hAnsi="宋体"/>
        </w:rPr>
      </w:pPr>
      <w:bookmarkStart w:id="3697" w:name="_Toc129958036"/>
      <w:bookmarkStart w:id="3698" w:name="_Toc130156431"/>
      <w:r>
        <w:rPr>
          <w:rFonts w:ascii="宋体" w:hAnsi="宋体" w:hint="eastAsia"/>
        </w:rPr>
        <w:lastRenderedPageBreak/>
        <w:t>责任区体系建立</w:t>
      </w:r>
      <w:bookmarkEnd w:id="3697"/>
      <w:bookmarkEnd w:id="3698"/>
    </w:p>
    <w:p w:rsidR="004C05FA" w:rsidRDefault="004C05FA" w:rsidP="004C05FA">
      <w:pPr>
        <w:pStyle w:val="40"/>
        <w:rPr>
          <w:rFonts w:ascii="宋体" w:hAnsi="宋体"/>
          <w:szCs w:val="24"/>
        </w:rPr>
      </w:pPr>
      <w:bookmarkStart w:id="3699" w:name="_Toc129958037"/>
      <w:bookmarkStart w:id="3700" w:name="_Toc130156432"/>
      <w:r>
        <w:rPr>
          <w:rFonts w:ascii="宋体" w:hAnsi="宋体" w:hint="eastAsia"/>
          <w:szCs w:val="24"/>
        </w:rPr>
        <w:t>责任区</w:t>
      </w:r>
      <w:r>
        <w:rPr>
          <w:rFonts w:ascii="宋体" w:hAnsi="宋体" w:hint="eastAsia"/>
        </w:rPr>
        <w:t>体系</w:t>
      </w:r>
      <w:r>
        <w:rPr>
          <w:rFonts w:ascii="宋体" w:hAnsi="宋体" w:hint="eastAsia"/>
          <w:szCs w:val="24"/>
        </w:rPr>
        <w:t>数据库</w:t>
      </w:r>
      <w:bookmarkEnd w:id="3699"/>
      <w:bookmarkEnd w:id="3700"/>
    </w:p>
    <w:p w:rsidR="004C05FA" w:rsidRDefault="004C05FA" w:rsidP="004C05FA">
      <w:pPr>
        <w:pStyle w:val="5"/>
        <w:rPr>
          <w:b/>
          <w:bCs/>
        </w:rPr>
      </w:pPr>
      <w:bookmarkStart w:id="3701" w:name="_Toc130156433"/>
      <w:r>
        <w:rPr>
          <w:rFonts w:hint="eastAsia"/>
        </w:rPr>
        <w:t>责任区信息数据表</w:t>
      </w:r>
      <w:bookmarkEnd w:id="3701"/>
    </w:p>
    <w:p w:rsidR="004C05FA" w:rsidRDefault="004C05FA" w:rsidP="004C05FA">
      <w:pPr>
        <w:ind w:firstLine="420"/>
        <w:rPr>
          <w:rFonts w:ascii="宋体" w:hAnsi="宋体"/>
        </w:rPr>
      </w:pPr>
      <w:r>
        <w:rPr>
          <w:rFonts w:ascii="宋体" w:hAnsi="宋体" w:hint="eastAsia"/>
        </w:rPr>
        <w:t>用于记录责任区基础信息，包括责任区名称、责任区编码、责任区ID、责任区组织、责任区路径编码、关联网格、关联网格编码、创建时间、创建人、更新人、更新时间、说明、备注。</w:t>
      </w:r>
    </w:p>
    <w:p w:rsidR="004C05FA" w:rsidRDefault="004C05FA" w:rsidP="004C05FA">
      <w:pPr>
        <w:pStyle w:val="5"/>
      </w:pPr>
      <w:bookmarkStart w:id="3702" w:name="_Toc130156434"/>
      <w:r>
        <w:rPr>
          <w:rFonts w:hint="eastAsia"/>
        </w:rPr>
        <w:t>责任区同步日志数据表</w:t>
      </w:r>
      <w:bookmarkEnd w:id="3702"/>
    </w:p>
    <w:p w:rsidR="004C05FA" w:rsidRDefault="004C05FA" w:rsidP="004C05FA">
      <w:pPr>
        <w:ind w:firstLine="420"/>
        <w:rPr>
          <w:rFonts w:ascii="宋体" w:hAnsi="宋体"/>
        </w:rPr>
      </w:pPr>
      <w:r>
        <w:rPr>
          <w:rFonts w:ascii="宋体" w:hAnsi="宋体" w:hint="eastAsia"/>
        </w:rPr>
        <w:t>用于记录责任区数据同步相关信息，包括同步责任区名称、修改时间，同步动作类型、关联网格ID、关联责网格名称、责任区编码、操作人，操作时间。</w:t>
      </w:r>
    </w:p>
    <w:p w:rsidR="004C05FA" w:rsidRDefault="004C05FA" w:rsidP="004C05FA">
      <w:pPr>
        <w:pStyle w:val="5"/>
      </w:pPr>
      <w:bookmarkStart w:id="3703" w:name="_Toc130156435"/>
      <w:r>
        <w:rPr>
          <w:rFonts w:hint="eastAsia"/>
        </w:rPr>
        <w:t>操作日志记录数据表</w:t>
      </w:r>
      <w:bookmarkEnd w:id="3703"/>
    </w:p>
    <w:p w:rsidR="004C05FA" w:rsidRDefault="004C05FA" w:rsidP="004C05FA">
      <w:pPr>
        <w:ind w:firstLine="420"/>
        <w:rPr>
          <w:rFonts w:ascii="宋体" w:hAnsi="宋体"/>
        </w:rPr>
      </w:pPr>
      <w:r>
        <w:rPr>
          <w:rFonts w:ascii="宋体" w:hAnsi="宋体" w:hint="eastAsia"/>
        </w:rPr>
        <w:t>用于记录系统操作记录，数据留痕，包括操作人、操作时间、操作人账号、访问IP、请求方式、请求方法、请求时间、请求时长、请求结果、请求参数、请求功能模块、接口耗时、创建时间、创建人、更新人、更新时间。</w:t>
      </w:r>
    </w:p>
    <w:p w:rsidR="004C05FA" w:rsidRDefault="004C05FA" w:rsidP="004C05FA">
      <w:pPr>
        <w:pStyle w:val="5"/>
      </w:pPr>
      <w:bookmarkStart w:id="3704" w:name="_Toc130156436"/>
      <w:r>
        <w:rPr>
          <w:rFonts w:hint="eastAsia"/>
        </w:rPr>
        <w:t>备份记录数据表</w:t>
      </w:r>
      <w:bookmarkEnd w:id="3704"/>
    </w:p>
    <w:p w:rsidR="004C05FA" w:rsidRDefault="004C05FA" w:rsidP="004C05FA">
      <w:pPr>
        <w:ind w:firstLine="480"/>
        <w:rPr>
          <w:rFonts w:ascii="宋体" w:hAnsi="宋体"/>
        </w:rPr>
      </w:pPr>
    </w:p>
    <w:p w:rsidR="004C05FA" w:rsidRDefault="004C05FA" w:rsidP="004C05FA">
      <w:pPr>
        <w:ind w:firstLine="480"/>
        <w:rPr>
          <w:rFonts w:ascii="宋体" w:hAnsi="宋体"/>
        </w:rPr>
      </w:pPr>
      <w:r>
        <w:rPr>
          <w:rFonts w:ascii="宋体" w:hAnsi="宋体" w:hint="eastAsia"/>
        </w:rPr>
        <w:t>用于记录备份数据记录信息，包含备份时间、备份数据量、备份格式、备份数据表、备份周期、备份频率、备份机器、备份节点、备份人、备份耗时等。</w:t>
      </w:r>
    </w:p>
    <w:p w:rsidR="004C05FA" w:rsidRDefault="004C05FA" w:rsidP="004C05FA">
      <w:pPr>
        <w:ind w:firstLine="420"/>
        <w:rPr>
          <w:rFonts w:ascii="宋体" w:hAnsi="宋体"/>
        </w:rPr>
      </w:pPr>
    </w:p>
    <w:p w:rsidR="004C05FA" w:rsidRDefault="004C05FA" w:rsidP="004C05FA">
      <w:pPr>
        <w:ind w:firstLine="420"/>
        <w:rPr>
          <w:rFonts w:ascii="宋体" w:hAnsi="宋体"/>
        </w:rPr>
      </w:pPr>
    </w:p>
    <w:p w:rsidR="004C05FA" w:rsidRDefault="004C05FA" w:rsidP="004C05FA">
      <w:pPr>
        <w:pStyle w:val="40"/>
        <w:rPr>
          <w:rFonts w:ascii="宋体" w:hAnsi="宋体"/>
          <w:szCs w:val="24"/>
        </w:rPr>
      </w:pPr>
      <w:bookmarkStart w:id="3705" w:name="_Toc130156437"/>
      <w:r>
        <w:rPr>
          <w:rFonts w:ascii="宋体" w:hAnsi="宋体" w:hint="eastAsia"/>
          <w:szCs w:val="24"/>
        </w:rPr>
        <w:lastRenderedPageBreak/>
        <w:t>责任区</w:t>
      </w:r>
      <w:r>
        <w:rPr>
          <w:rFonts w:ascii="宋体" w:hAnsi="宋体" w:hint="eastAsia"/>
        </w:rPr>
        <w:t>体系</w:t>
      </w:r>
      <w:r>
        <w:rPr>
          <w:rFonts w:ascii="宋体" w:hAnsi="宋体" w:hint="eastAsia"/>
          <w:szCs w:val="24"/>
        </w:rPr>
        <w:t>数据接口</w:t>
      </w:r>
      <w:bookmarkEnd w:id="3705"/>
    </w:p>
    <w:p w:rsidR="004C05FA" w:rsidRDefault="004C05FA" w:rsidP="004C05FA">
      <w:pPr>
        <w:pStyle w:val="5"/>
        <w:rPr>
          <w:rStyle w:val="710"/>
          <w:iCs/>
        </w:rPr>
      </w:pPr>
      <w:bookmarkStart w:id="3706" w:name="_Toc130156438"/>
      <w:r>
        <w:rPr>
          <w:rFonts w:hint="eastAsia"/>
        </w:rPr>
        <w:t>查询资管责任区信息接口</w:t>
      </w:r>
      <w:bookmarkEnd w:id="3706"/>
    </w:p>
    <w:p w:rsidR="004C05FA" w:rsidRDefault="004C05FA" w:rsidP="00905DF8">
      <w:pPr>
        <w:numPr>
          <w:ilvl w:val="0"/>
          <w:numId w:val="251"/>
        </w:numPr>
        <w:spacing w:line="240" w:lineRule="auto"/>
        <w:rPr>
          <w:rFonts w:ascii="宋体" w:hAnsi="宋体" w:cs="宋体"/>
          <w:sz w:val="21"/>
          <w:szCs w:val="21"/>
        </w:rPr>
      </w:pPr>
      <w:r>
        <w:rPr>
          <w:rFonts w:ascii="宋体" w:hAnsi="宋体" w:cs="宋体" w:hint="eastAsia"/>
          <w:sz w:val="21"/>
          <w:szCs w:val="21"/>
        </w:rPr>
        <w:t>请求地址： http://ip:port/resApi/getMiniGridInfo</w:t>
      </w:r>
    </w:p>
    <w:p w:rsidR="004C05FA" w:rsidRDefault="004C05FA" w:rsidP="00905DF8">
      <w:pPr>
        <w:numPr>
          <w:ilvl w:val="0"/>
          <w:numId w:val="251"/>
        </w:numPr>
        <w:spacing w:line="240" w:lineRule="auto"/>
        <w:rPr>
          <w:rFonts w:ascii="宋体" w:hAnsi="宋体" w:cs="宋体"/>
          <w:sz w:val="21"/>
          <w:szCs w:val="21"/>
        </w:rPr>
      </w:pPr>
      <w:r>
        <w:rPr>
          <w:rFonts w:ascii="宋体" w:hAnsi="宋体" w:cs="宋体" w:hint="eastAsia"/>
          <w:sz w:val="21"/>
          <w:szCs w:val="21"/>
        </w:rPr>
        <w:t>请求方式： post</w:t>
      </w:r>
    </w:p>
    <w:p w:rsidR="004C05FA" w:rsidRDefault="004C05FA" w:rsidP="00905DF8">
      <w:pPr>
        <w:numPr>
          <w:ilvl w:val="0"/>
          <w:numId w:val="251"/>
        </w:numPr>
        <w:spacing w:line="240" w:lineRule="auto"/>
        <w:rPr>
          <w:rFonts w:ascii="宋体" w:hAnsi="宋体" w:cs="宋体"/>
          <w:szCs w:val="24"/>
        </w:rPr>
      </w:pPr>
      <w:r>
        <w:rPr>
          <w:rFonts w:ascii="宋体" w:hAnsi="宋体" w:cs="宋体" w:hint="eastAsia"/>
          <w:sz w:val="21"/>
          <w:szCs w:val="21"/>
        </w:rPr>
        <w:t>参数格式：application/json</w:t>
      </w:r>
    </w:p>
    <w:p w:rsidR="004C05FA" w:rsidRDefault="004C05FA" w:rsidP="004C05FA">
      <w:pPr>
        <w:spacing w:line="240" w:lineRule="auto"/>
        <w:rPr>
          <w:rFonts w:ascii="宋体" w:hAnsi="宋体" w:cs="宋体"/>
          <w:szCs w:val="24"/>
        </w:rPr>
      </w:pPr>
    </w:p>
    <w:p w:rsidR="004C05FA" w:rsidRDefault="004C05FA" w:rsidP="004C05FA">
      <w:pPr>
        <w:pStyle w:val="6"/>
      </w:pPr>
      <w:bookmarkStart w:id="3707" w:name="_Toc130156439"/>
      <w:r>
        <w:rPr>
          <w:rFonts w:ascii="宋体" w:hAnsi="宋体"/>
        </w:rPr>
        <w:t>请求</w:t>
      </w:r>
      <w:r>
        <w:rPr>
          <w:rFonts w:ascii="宋体" w:hAnsi="宋体" w:hint="eastAsia"/>
        </w:rPr>
        <w:t>内容参数</w:t>
      </w:r>
      <w:bookmarkEnd w:id="3707"/>
    </w:p>
    <w:p w:rsidR="004C05FA" w:rsidRDefault="004C05FA" w:rsidP="004C05FA">
      <w:pPr>
        <w:pStyle w:val="QB20"/>
        <w:spacing w:line="360" w:lineRule="auto"/>
        <w:rPr>
          <w:rFonts w:ascii="宋体" w:hAnsi="宋体" w:cs="Times New Roman"/>
        </w:rPr>
      </w:pPr>
      <w:r>
        <w:rPr>
          <w:rFonts w:ascii="宋体" w:hAnsi="宋体" w:cs="Times New Roman"/>
        </w:rPr>
        <w:t>字段含义：</w:t>
      </w:r>
    </w:p>
    <w:tbl>
      <w:tblPr>
        <w:tblStyle w:val="afffff7"/>
        <w:tblW w:w="0" w:type="auto"/>
        <w:tblInd w:w="362" w:type="dxa"/>
        <w:tblLook w:val="04A0" w:firstRow="1" w:lastRow="0" w:firstColumn="1" w:lastColumn="0" w:noHBand="0" w:noVBand="1"/>
      </w:tblPr>
      <w:tblGrid>
        <w:gridCol w:w="2109"/>
        <w:gridCol w:w="2051"/>
        <w:gridCol w:w="2051"/>
        <w:gridCol w:w="1952"/>
      </w:tblGrid>
      <w:tr w:rsidR="004C05FA" w:rsidTr="00254D53">
        <w:tc>
          <w:tcPr>
            <w:tcW w:w="2109" w:type="dxa"/>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参数名称</w:t>
            </w:r>
          </w:p>
        </w:tc>
        <w:tc>
          <w:tcPr>
            <w:tcW w:w="2051" w:type="dxa"/>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参数类型</w:t>
            </w:r>
          </w:p>
        </w:tc>
        <w:tc>
          <w:tcPr>
            <w:tcW w:w="2051" w:type="dxa"/>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参数含义</w:t>
            </w:r>
          </w:p>
        </w:tc>
        <w:tc>
          <w:tcPr>
            <w:tcW w:w="1952" w:type="dxa"/>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必选</w:t>
            </w:r>
          </w:p>
        </w:tc>
      </w:tr>
      <w:tr w:rsidR="004C05FA" w:rsidTr="00254D53">
        <w:tc>
          <w:tcPr>
            <w:tcW w:w="2109" w:type="dxa"/>
          </w:tcPr>
          <w:p w:rsidR="004C05FA" w:rsidRDefault="004C05FA" w:rsidP="00254D53">
            <w:pPr>
              <w:pStyle w:val="QB20"/>
              <w:spacing w:line="360" w:lineRule="auto"/>
              <w:ind w:firstLineChars="0" w:firstLine="0"/>
              <w:rPr>
                <w:rFonts w:cs="Times New Roman"/>
              </w:rPr>
            </w:pPr>
            <w:r>
              <w:rPr>
                <w:rFonts w:cs="Times New Roman" w:hint="eastAsia"/>
              </w:rPr>
              <w:t>m</w:t>
            </w:r>
            <w:r>
              <w:rPr>
                <w:rFonts w:cs="Times New Roman"/>
              </w:rPr>
              <w:t>iniCode</w:t>
            </w:r>
          </w:p>
        </w:tc>
        <w:tc>
          <w:tcPr>
            <w:tcW w:w="2051" w:type="dxa"/>
          </w:tcPr>
          <w:p w:rsidR="004C05FA" w:rsidRDefault="004C05FA" w:rsidP="00254D53">
            <w:pPr>
              <w:pStyle w:val="QB20"/>
              <w:spacing w:line="360" w:lineRule="auto"/>
              <w:ind w:firstLineChars="0" w:firstLine="0"/>
              <w:rPr>
                <w:rFonts w:cs="Times New Roman"/>
              </w:rPr>
            </w:pPr>
            <w:r>
              <w:t>String</w:t>
            </w:r>
          </w:p>
        </w:tc>
        <w:tc>
          <w:tcPr>
            <w:tcW w:w="2051" w:type="dxa"/>
          </w:tcPr>
          <w:p w:rsidR="004C05FA" w:rsidRDefault="004C05FA" w:rsidP="00254D53">
            <w:pPr>
              <w:pStyle w:val="QB20"/>
              <w:spacing w:line="360" w:lineRule="auto"/>
              <w:ind w:firstLineChars="0" w:firstLine="0"/>
              <w:rPr>
                <w:rFonts w:cs="Times New Roman"/>
              </w:rPr>
            </w:pPr>
            <w:r>
              <w:rPr>
                <w:rFonts w:hint="eastAsia"/>
              </w:rPr>
              <w:t>责任区编码</w:t>
            </w:r>
          </w:p>
        </w:tc>
        <w:tc>
          <w:tcPr>
            <w:tcW w:w="1952" w:type="dxa"/>
          </w:tcPr>
          <w:p w:rsidR="004C05FA" w:rsidRDefault="004C05FA" w:rsidP="00254D53">
            <w:pPr>
              <w:pStyle w:val="QB20"/>
              <w:spacing w:line="360" w:lineRule="auto"/>
              <w:ind w:firstLineChars="0" w:firstLine="0"/>
              <w:rPr>
                <w:rFonts w:cs="Times New Roman"/>
              </w:rPr>
            </w:pPr>
            <w:r>
              <w:t>Y</w:t>
            </w:r>
          </w:p>
        </w:tc>
      </w:tr>
    </w:tbl>
    <w:p w:rsidR="004C05FA" w:rsidRDefault="004C05FA" w:rsidP="004C05FA">
      <w:pPr>
        <w:pStyle w:val="QB20"/>
        <w:spacing w:line="360" w:lineRule="auto"/>
        <w:ind w:firstLineChars="0" w:firstLine="0"/>
        <w:rPr>
          <w:rFonts w:cs="Times New Roman"/>
        </w:rPr>
      </w:pPr>
    </w:p>
    <w:p w:rsidR="004C05FA" w:rsidRDefault="004C05FA" w:rsidP="004C05FA">
      <w:pPr>
        <w:pStyle w:val="6"/>
      </w:pPr>
      <w:bookmarkStart w:id="3708" w:name="_Toc130156440"/>
      <w:r>
        <w:rPr>
          <w:rFonts w:ascii="宋体" w:hAnsi="宋体"/>
        </w:rPr>
        <w:t>响应</w:t>
      </w:r>
      <w:r>
        <w:rPr>
          <w:rFonts w:ascii="宋体" w:hAnsi="宋体" w:hint="eastAsia"/>
        </w:rPr>
        <w:t>内容</w:t>
      </w:r>
      <w:r>
        <w:rPr>
          <w:rFonts w:ascii="宋体" w:hAnsi="宋体"/>
        </w:rPr>
        <w:t>格式</w:t>
      </w:r>
      <w:bookmarkEnd w:id="3708"/>
    </w:p>
    <w:tbl>
      <w:tblPr>
        <w:tblStyle w:val="afffff7"/>
        <w:tblW w:w="8147" w:type="dxa"/>
        <w:tblInd w:w="375" w:type="dxa"/>
        <w:tblLayout w:type="fixed"/>
        <w:tblLook w:val="04A0" w:firstRow="1" w:lastRow="0" w:firstColumn="1" w:lastColumn="0" w:noHBand="0" w:noVBand="1"/>
      </w:tblPr>
      <w:tblGrid>
        <w:gridCol w:w="2368"/>
        <w:gridCol w:w="1930"/>
        <w:gridCol w:w="1972"/>
        <w:gridCol w:w="1877"/>
      </w:tblGrid>
      <w:tr w:rsidR="004C05FA" w:rsidTr="00254D53">
        <w:tc>
          <w:tcPr>
            <w:tcW w:w="2368" w:type="dxa"/>
            <w:tcBorders>
              <w:top w:val="single" w:sz="4" w:space="0" w:color="auto"/>
              <w:left w:val="single" w:sz="4" w:space="0" w:color="auto"/>
              <w:bottom w:val="single" w:sz="4" w:space="0" w:color="auto"/>
              <w:right w:val="single" w:sz="4" w:space="0" w:color="auto"/>
            </w:tcBorders>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参数名称</w:t>
            </w:r>
          </w:p>
        </w:tc>
        <w:tc>
          <w:tcPr>
            <w:tcW w:w="1930" w:type="dxa"/>
            <w:tcBorders>
              <w:top w:val="single" w:sz="4" w:space="0" w:color="auto"/>
              <w:left w:val="single" w:sz="4" w:space="0" w:color="auto"/>
              <w:bottom w:val="single" w:sz="4" w:space="0" w:color="auto"/>
              <w:right w:val="single" w:sz="4" w:space="0" w:color="auto"/>
            </w:tcBorders>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参数类型</w:t>
            </w:r>
          </w:p>
        </w:tc>
        <w:tc>
          <w:tcPr>
            <w:tcW w:w="1972" w:type="dxa"/>
            <w:tcBorders>
              <w:top w:val="single" w:sz="4" w:space="0" w:color="auto"/>
              <w:left w:val="single" w:sz="4" w:space="0" w:color="auto"/>
              <w:bottom w:val="single" w:sz="4" w:space="0" w:color="auto"/>
              <w:right w:val="single" w:sz="4" w:space="0" w:color="auto"/>
            </w:tcBorders>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参数含义</w:t>
            </w:r>
          </w:p>
        </w:tc>
        <w:tc>
          <w:tcPr>
            <w:tcW w:w="1877" w:type="dxa"/>
            <w:tcBorders>
              <w:top w:val="single" w:sz="4" w:space="0" w:color="auto"/>
              <w:left w:val="single" w:sz="4" w:space="0" w:color="auto"/>
              <w:bottom w:val="single" w:sz="4" w:space="0" w:color="auto"/>
              <w:right w:val="single" w:sz="4" w:space="0" w:color="auto"/>
            </w:tcBorders>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必选</w:t>
            </w:r>
          </w:p>
        </w:tc>
      </w:tr>
      <w:tr w:rsidR="004C05FA" w:rsidTr="00254D53">
        <w:tc>
          <w:tcPr>
            <w:tcW w:w="2368"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rPr>
              <w:t>msg</w:t>
            </w:r>
          </w:p>
        </w:tc>
        <w:tc>
          <w:tcPr>
            <w:tcW w:w="1930"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rPr>
              <w:t>String</w:t>
            </w:r>
          </w:p>
        </w:tc>
        <w:tc>
          <w:tcPr>
            <w:tcW w:w="1972"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hint="eastAsia"/>
              </w:rPr>
              <w:t>响应说明</w:t>
            </w:r>
          </w:p>
        </w:tc>
        <w:tc>
          <w:tcPr>
            <w:tcW w:w="1877"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rPr>
              <w:t>Y</w:t>
            </w:r>
          </w:p>
        </w:tc>
      </w:tr>
      <w:tr w:rsidR="004C05FA" w:rsidTr="00254D53">
        <w:tc>
          <w:tcPr>
            <w:tcW w:w="2368"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rPr>
              <w:t>c</w:t>
            </w:r>
            <w:r>
              <w:rPr>
                <w:rFonts w:ascii="宋体" w:hAnsi="宋体" w:hint="eastAsia"/>
              </w:rPr>
              <w:t>ode</w:t>
            </w:r>
          </w:p>
        </w:tc>
        <w:tc>
          <w:tcPr>
            <w:tcW w:w="1930"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rPr>
              <w:t>int</w:t>
            </w:r>
          </w:p>
        </w:tc>
        <w:tc>
          <w:tcPr>
            <w:tcW w:w="1972"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hint="eastAsia"/>
              </w:rPr>
              <w:t>响应码</w:t>
            </w:r>
          </w:p>
        </w:tc>
        <w:tc>
          <w:tcPr>
            <w:tcW w:w="1877"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rPr>
              <w:t>Y</w:t>
            </w:r>
          </w:p>
        </w:tc>
      </w:tr>
      <w:tr w:rsidR="004C05FA" w:rsidTr="00254D53">
        <w:tc>
          <w:tcPr>
            <w:tcW w:w="2368"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hint="eastAsia"/>
              </w:rPr>
              <w:t>data</w:t>
            </w:r>
          </w:p>
        </w:tc>
        <w:tc>
          <w:tcPr>
            <w:tcW w:w="1930"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hint="eastAsia"/>
              </w:rPr>
              <w:t>JSONObject</w:t>
            </w:r>
          </w:p>
        </w:tc>
        <w:tc>
          <w:tcPr>
            <w:tcW w:w="1972"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hint="eastAsia"/>
              </w:rPr>
              <w:t>响应结果</w:t>
            </w:r>
          </w:p>
        </w:tc>
        <w:tc>
          <w:tcPr>
            <w:tcW w:w="1877"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hint="eastAsia"/>
              </w:rPr>
              <w:t>Y</w:t>
            </w:r>
          </w:p>
        </w:tc>
      </w:tr>
    </w:tbl>
    <w:p w:rsidR="004C05FA" w:rsidRDefault="004C05FA" w:rsidP="004C05FA"/>
    <w:p w:rsidR="004C05FA" w:rsidRDefault="004C05FA" w:rsidP="004C05FA">
      <w:pPr>
        <w:pStyle w:val="6"/>
      </w:pPr>
      <w:bookmarkStart w:id="3709" w:name="_Toc130156441"/>
      <w:r>
        <w:rPr>
          <w:rFonts w:ascii="宋体" w:hAnsi="宋体" w:hint="eastAsia"/>
        </w:rPr>
        <w:t>请求</w:t>
      </w:r>
      <w:r>
        <w:rPr>
          <w:rFonts w:ascii="宋体" w:hAnsi="宋体"/>
        </w:rPr>
        <w:t>报文示例</w:t>
      </w:r>
      <w:bookmarkEnd w:id="3709"/>
    </w:p>
    <w:p w:rsidR="004C05FA" w:rsidRDefault="004C05FA" w:rsidP="004C05FA"/>
    <w:tbl>
      <w:tblPr>
        <w:tblStyle w:val="afffff7"/>
        <w:tblW w:w="0" w:type="auto"/>
        <w:tblInd w:w="-5" w:type="dxa"/>
        <w:tblLook w:val="04A0" w:firstRow="1" w:lastRow="0" w:firstColumn="1" w:lastColumn="0" w:noHBand="0" w:noVBand="1"/>
      </w:tblPr>
      <w:tblGrid>
        <w:gridCol w:w="8517"/>
      </w:tblGrid>
      <w:tr w:rsidR="004C05FA" w:rsidTr="00254D53">
        <w:tc>
          <w:tcPr>
            <w:tcW w:w="8517" w:type="dxa"/>
            <w:tcBorders>
              <w:top w:val="single" w:sz="4" w:space="0" w:color="auto"/>
              <w:left w:val="single" w:sz="4" w:space="0" w:color="auto"/>
              <w:bottom w:val="single" w:sz="4" w:space="0" w:color="auto"/>
              <w:right w:val="single" w:sz="4" w:space="0" w:color="auto"/>
            </w:tcBorders>
          </w:tcPr>
          <w:p w:rsidR="004C05FA" w:rsidRDefault="004C05FA" w:rsidP="00254D53">
            <w:pPr>
              <w:spacing w:line="240" w:lineRule="auto"/>
              <w:ind w:firstLine="480"/>
              <w:rPr>
                <w:sz w:val="21"/>
                <w:szCs w:val="21"/>
              </w:rPr>
            </w:pPr>
            <w:r>
              <w:rPr>
                <w:sz w:val="21"/>
                <w:szCs w:val="21"/>
              </w:rPr>
              <w:t>{</w:t>
            </w:r>
          </w:p>
          <w:p w:rsidR="004C05FA" w:rsidRDefault="004C05FA" w:rsidP="00254D53">
            <w:pPr>
              <w:spacing w:line="240" w:lineRule="auto"/>
              <w:ind w:firstLine="480"/>
              <w:rPr>
                <w:sz w:val="21"/>
                <w:szCs w:val="21"/>
              </w:rPr>
            </w:pPr>
            <w:r>
              <w:rPr>
                <w:sz w:val="21"/>
                <w:szCs w:val="21"/>
              </w:rPr>
              <w:tab/>
              <w:t>"</w:t>
            </w:r>
            <w:r>
              <w:rPr>
                <w:rFonts w:hint="eastAsia"/>
                <w:sz w:val="21"/>
                <w:szCs w:val="21"/>
              </w:rPr>
              <w:t>minCode</w:t>
            </w:r>
            <w:r>
              <w:rPr>
                <w:sz w:val="21"/>
                <w:szCs w:val="21"/>
              </w:rPr>
              <w:t>": "785485127983476736"</w:t>
            </w:r>
          </w:p>
          <w:p w:rsidR="004C05FA" w:rsidRDefault="004C05FA" w:rsidP="00254D53">
            <w:pPr>
              <w:spacing w:line="240" w:lineRule="auto"/>
              <w:ind w:firstLine="480"/>
            </w:pPr>
            <w:r>
              <w:rPr>
                <w:sz w:val="21"/>
                <w:szCs w:val="21"/>
              </w:rPr>
              <w:lastRenderedPageBreak/>
              <w:t>}</w:t>
            </w:r>
          </w:p>
        </w:tc>
      </w:tr>
    </w:tbl>
    <w:p w:rsidR="004C05FA" w:rsidRDefault="004C05FA" w:rsidP="004C05FA">
      <w:r>
        <w:lastRenderedPageBreak/>
        <w:t xml:space="preserve"> </w:t>
      </w:r>
    </w:p>
    <w:p w:rsidR="004C05FA" w:rsidRDefault="004C05FA" w:rsidP="004C05FA">
      <w:pPr>
        <w:pStyle w:val="6"/>
      </w:pPr>
      <w:bookmarkStart w:id="3710" w:name="_Toc130156442"/>
      <w:r>
        <w:rPr>
          <w:rFonts w:ascii="宋体" w:hAnsi="宋体"/>
        </w:rPr>
        <w:t>响应报文示例</w:t>
      </w:r>
      <w:bookmarkEnd w:id="3710"/>
    </w:p>
    <w:tbl>
      <w:tblPr>
        <w:tblStyle w:val="afffff7"/>
        <w:tblW w:w="0" w:type="auto"/>
        <w:tblInd w:w="-5" w:type="dxa"/>
        <w:tblLook w:val="04A0" w:firstRow="1" w:lastRow="0" w:firstColumn="1" w:lastColumn="0" w:noHBand="0" w:noVBand="1"/>
      </w:tblPr>
      <w:tblGrid>
        <w:gridCol w:w="8542"/>
      </w:tblGrid>
      <w:tr w:rsidR="004C05FA" w:rsidTr="00254D53">
        <w:tc>
          <w:tcPr>
            <w:tcW w:w="8542" w:type="dxa"/>
            <w:tcBorders>
              <w:top w:val="single" w:sz="4" w:space="0" w:color="auto"/>
              <w:left w:val="single" w:sz="4" w:space="0" w:color="auto"/>
              <w:bottom w:val="single" w:sz="4" w:space="0" w:color="auto"/>
              <w:right w:val="single" w:sz="4" w:space="0" w:color="auto"/>
            </w:tcBorders>
          </w:tcPr>
          <w:p w:rsidR="004C05FA" w:rsidRDefault="004C05FA" w:rsidP="00254D53">
            <w:pPr>
              <w:spacing w:line="240" w:lineRule="auto"/>
              <w:ind w:firstLine="480"/>
              <w:rPr>
                <w:sz w:val="21"/>
                <w:szCs w:val="21"/>
              </w:rPr>
            </w:pPr>
            <w:r>
              <w:rPr>
                <w:rFonts w:hint="eastAsia"/>
                <w:sz w:val="21"/>
                <w:szCs w:val="21"/>
              </w:rPr>
              <w:t>{</w:t>
            </w:r>
          </w:p>
          <w:p w:rsidR="004C05FA" w:rsidRDefault="004C05FA" w:rsidP="00254D53">
            <w:pPr>
              <w:spacing w:line="240" w:lineRule="auto"/>
              <w:ind w:firstLine="480"/>
              <w:rPr>
                <w:sz w:val="21"/>
                <w:szCs w:val="21"/>
              </w:rPr>
            </w:pPr>
            <w:r>
              <w:rPr>
                <w:rFonts w:hint="eastAsia"/>
                <w:sz w:val="21"/>
                <w:szCs w:val="21"/>
              </w:rPr>
              <w:t xml:space="preserve">    "code":200,</w:t>
            </w:r>
          </w:p>
          <w:p w:rsidR="004C05FA" w:rsidRDefault="004C05FA" w:rsidP="00254D53">
            <w:pPr>
              <w:spacing w:line="240" w:lineRule="auto"/>
              <w:ind w:firstLine="480"/>
              <w:rPr>
                <w:sz w:val="21"/>
                <w:szCs w:val="21"/>
              </w:rPr>
            </w:pPr>
            <w:r>
              <w:rPr>
                <w:rFonts w:hint="eastAsia"/>
                <w:sz w:val="21"/>
                <w:szCs w:val="21"/>
              </w:rPr>
              <w:t xml:space="preserve">    "msg":"</w:t>
            </w:r>
            <w:r>
              <w:rPr>
                <w:rFonts w:hint="eastAsia"/>
                <w:sz w:val="21"/>
                <w:szCs w:val="21"/>
              </w:rPr>
              <w:t>成功</w:t>
            </w:r>
            <w:r>
              <w:rPr>
                <w:rFonts w:hint="eastAsia"/>
                <w:sz w:val="21"/>
                <w:szCs w:val="21"/>
              </w:rPr>
              <w:t>",</w:t>
            </w:r>
          </w:p>
          <w:p w:rsidR="004C05FA" w:rsidRDefault="004C05FA" w:rsidP="00254D53">
            <w:pPr>
              <w:spacing w:line="240" w:lineRule="auto"/>
              <w:ind w:firstLine="480"/>
              <w:rPr>
                <w:sz w:val="21"/>
                <w:szCs w:val="21"/>
              </w:rPr>
            </w:pPr>
            <w:r>
              <w:rPr>
                <w:rFonts w:hint="eastAsia"/>
                <w:sz w:val="21"/>
                <w:szCs w:val="21"/>
              </w:rPr>
              <w:t xml:space="preserve">    "data":{</w:t>
            </w:r>
          </w:p>
          <w:p w:rsidR="004C05FA" w:rsidRDefault="004C05FA" w:rsidP="00254D53">
            <w:pPr>
              <w:spacing w:line="240" w:lineRule="auto"/>
              <w:ind w:firstLine="480"/>
              <w:rPr>
                <w:sz w:val="21"/>
                <w:szCs w:val="21"/>
              </w:rPr>
            </w:pPr>
            <w:r>
              <w:rPr>
                <w:rFonts w:hint="eastAsia"/>
                <w:sz w:val="21"/>
                <w:szCs w:val="21"/>
              </w:rPr>
              <w:t xml:space="preserve">        "miniName":"</w:t>
            </w:r>
            <w:r>
              <w:rPr>
                <w:rFonts w:hint="eastAsia"/>
                <w:sz w:val="21"/>
                <w:szCs w:val="21"/>
              </w:rPr>
              <w:t>西山铁通润城红星责任区</w:t>
            </w:r>
            <w:r>
              <w:rPr>
                <w:rFonts w:hint="eastAsia"/>
                <w:sz w:val="21"/>
                <w:szCs w:val="21"/>
              </w:rPr>
              <w:t>(</w:t>
            </w:r>
            <w:r>
              <w:rPr>
                <w:rFonts w:hint="eastAsia"/>
                <w:sz w:val="21"/>
                <w:szCs w:val="21"/>
              </w:rPr>
              <w:t>测试数据</w:t>
            </w:r>
            <w:r>
              <w:rPr>
                <w:rFonts w:hint="eastAsia"/>
                <w:sz w:val="21"/>
                <w:szCs w:val="21"/>
              </w:rPr>
              <w:t>)",</w:t>
            </w:r>
          </w:p>
          <w:p w:rsidR="004C05FA" w:rsidRDefault="004C05FA" w:rsidP="00254D53">
            <w:pPr>
              <w:spacing w:line="240" w:lineRule="auto"/>
              <w:ind w:firstLine="480"/>
              <w:rPr>
                <w:sz w:val="21"/>
                <w:szCs w:val="21"/>
              </w:rPr>
            </w:pPr>
            <w:r>
              <w:rPr>
                <w:rFonts w:hint="eastAsia"/>
                <w:sz w:val="21"/>
                <w:szCs w:val="21"/>
              </w:rPr>
              <w:t xml:space="preserve">        "miniId":"</w:t>
            </w:r>
            <w:r>
              <w:rPr>
                <w:sz w:val="21"/>
                <w:szCs w:val="21"/>
              </w:rPr>
              <w:t>785485127983476736</w:t>
            </w:r>
            <w:r>
              <w:rPr>
                <w:rFonts w:hint="eastAsia"/>
                <w:sz w:val="21"/>
                <w:szCs w:val="21"/>
              </w:rPr>
              <w:t>",</w:t>
            </w:r>
          </w:p>
          <w:p w:rsidR="004C05FA" w:rsidRDefault="004C05FA" w:rsidP="00254D53">
            <w:pPr>
              <w:spacing w:line="240" w:lineRule="auto"/>
              <w:ind w:firstLine="480"/>
              <w:rPr>
                <w:sz w:val="21"/>
                <w:szCs w:val="21"/>
              </w:rPr>
            </w:pPr>
            <w:r>
              <w:rPr>
                <w:rFonts w:hint="eastAsia"/>
                <w:sz w:val="21"/>
                <w:szCs w:val="21"/>
              </w:rPr>
              <w:t xml:space="preserve">        "createBy":"xulei.km",</w:t>
            </w:r>
          </w:p>
          <w:p w:rsidR="004C05FA" w:rsidRDefault="004C05FA" w:rsidP="00254D53">
            <w:pPr>
              <w:spacing w:line="240" w:lineRule="auto"/>
              <w:ind w:firstLine="480"/>
              <w:rPr>
                <w:sz w:val="21"/>
                <w:szCs w:val="21"/>
              </w:rPr>
            </w:pPr>
            <w:r>
              <w:rPr>
                <w:rFonts w:hint="eastAsia"/>
                <w:sz w:val="21"/>
                <w:szCs w:val="21"/>
              </w:rPr>
              <w:t xml:space="preserve">        "createDate":"2022-01-20 14:00:00",</w:t>
            </w:r>
          </w:p>
          <w:p w:rsidR="004C05FA" w:rsidRDefault="004C05FA" w:rsidP="00254D53">
            <w:pPr>
              <w:spacing w:line="240" w:lineRule="auto"/>
              <w:ind w:firstLine="480"/>
              <w:rPr>
                <w:sz w:val="21"/>
                <w:szCs w:val="21"/>
              </w:rPr>
            </w:pPr>
            <w:r>
              <w:rPr>
                <w:rFonts w:hint="eastAsia"/>
                <w:sz w:val="21"/>
                <w:szCs w:val="21"/>
              </w:rPr>
              <w:t xml:space="preserve">        "updateBy":"xuelei.km",</w:t>
            </w:r>
          </w:p>
          <w:p w:rsidR="004C05FA" w:rsidRDefault="004C05FA" w:rsidP="00254D53">
            <w:pPr>
              <w:spacing w:line="240" w:lineRule="auto"/>
              <w:ind w:firstLineChars="600" w:firstLine="1260"/>
              <w:rPr>
                <w:sz w:val="21"/>
                <w:szCs w:val="21"/>
              </w:rPr>
            </w:pPr>
            <w:r>
              <w:rPr>
                <w:rFonts w:hint="eastAsia"/>
                <w:sz w:val="21"/>
                <w:szCs w:val="21"/>
              </w:rPr>
              <w:t xml:space="preserve"> "updateDate":"2022-03-02 15:56:34"</w:t>
            </w:r>
          </w:p>
          <w:p w:rsidR="004C05FA" w:rsidRDefault="004C05FA" w:rsidP="00254D53">
            <w:pPr>
              <w:spacing w:line="240" w:lineRule="auto"/>
              <w:ind w:firstLine="480"/>
            </w:pPr>
            <w:r>
              <w:rPr>
                <w:rFonts w:hint="eastAsia"/>
                <w:sz w:val="21"/>
                <w:szCs w:val="21"/>
              </w:rPr>
              <w:t>}</w:t>
            </w:r>
          </w:p>
        </w:tc>
      </w:tr>
    </w:tbl>
    <w:p w:rsidR="004C05FA" w:rsidRDefault="004C05FA" w:rsidP="004C05FA"/>
    <w:p w:rsidR="004C05FA" w:rsidRDefault="004C05FA" w:rsidP="004C05FA">
      <w:pPr>
        <w:pStyle w:val="5"/>
        <w:rPr>
          <w:rStyle w:val="710"/>
          <w:iCs/>
        </w:rPr>
      </w:pPr>
      <w:bookmarkStart w:id="3711" w:name="_Toc130156443"/>
      <w:r>
        <w:rPr>
          <w:rFonts w:hint="eastAsia"/>
        </w:rPr>
        <w:t>查询资管责任区变更接口</w:t>
      </w:r>
      <w:bookmarkEnd w:id="3711"/>
    </w:p>
    <w:p w:rsidR="004C05FA" w:rsidRDefault="004C05FA" w:rsidP="00905DF8">
      <w:pPr>
        <w:numPr>
          <w:ilvl w:val="0"/>
          <w:numId w:val="251"/>
        </w:numPr>
        <w:spacing w:line="240" w:lineRule="auto"/>
        <w:rPr>
          <w:rFonts w:ascii="宋体" w:hAnsi="宋体" w:cs="宋体"/>
          <w:sz w:val="21"/>
          <w:szCs w:val="21"/>
        </w:rPr>
      </w:pPr>
      <w:r>
        <w:rPr>
          <w:rFonts w:ascii="宋体" w:hAnsi="宋体" w:cs="宋体" w:hint="eastAsia"/>
          <w:sz w:val="21"/>
          <w:szCs w:val="21"/>
        </w:rPr>
        <w:t>请求地址： http://ip:port/resApi/changeMiniGridInfo</w:t>
      </w:r>
    </w:p>
    <w:p w:rsidR="004C05FA" w:rsidRDefault="004C05FA" w:rsidP="00905DF8">
      <w:pPr>
        <w:numPr>
          <w:ilvl w:val="0"/>
          <w:numId w:val="251"/>
        </w:numPr>
        <w:spacing w:line="240" w:lineRule="auto"/>
        <w:rPr>
          <w:rFonts w:ascii="宋体" w:hAnsi="宋体" w:cs="宋体"/>
          <w:sz w:val="21"/>
          <w:szCs w:val="21"/>
        </w:rPr>
      </w:pPr>
      <w:r>
        <w:rPr>
          <w:rFonts w:ascii="宋体" w:hAnsi="宋体" w:cs="宋体" w:hint="eastAsia"/>
          <w:sz w:val="21"/>
          <w:szCs w:val="21"/>
        </w:rPr>
        <w:t>请求方式： post</w:t>
      </w:r>
    </w:p>
    <w:p w:rsidR="004C05FA" w:rsidRDefault="004C05FA" w:rsidP="00905DF8">
      <w:pPr>
        <w:numPr>
          <w:ilvl w:val="0"/>
          <w:numId w:val="251"/>
        </w:numPr>
        <w:spacing w:line="240" w:lineRule="auto"/>
        <w:rPr>
          <w:rFonts w:ascii="宋体" w:hAnsi="宋体" w:cs="宋体"/>
          <w:szCs w:val="24"/>
        </w:rPr>
      </w:pPr>
      <w:r>
        <w:rPr>
          <w:rFonts w:ascii="宋体" w:hAnsi="宋体" w:cs="宋体" w:hint="eastAsia"/>
          <w:sz w:val="21"/>
          <w:szCs w:val="21"/>
        </w:rPr>
        <w:t>参数格式：application/json</w:t>
      </w:r>
    </w:p>
    <w:p w:rsidR="004C05FA" w:rsidRDefault="004C05FA" w:rsidP="004C05FA">
      <w:pPr>
        <w:spacing w:line="240" w:lineRule="auto"/>
        <w:rPr>
          <w:rFonts w:ascii="宋体" w:hAnsi="宋体" w:cs="宋体"/>
          <w:szCs w:val="24"/>
        </w:rPr>
      </w:pPr>
    </w:p>
    <w:p w:rsidR="004C05FA" w:rsidRDefault="004C05FA" w:rsidP="004C05FA">
      <w:pPr>
        <w:pStyle w:val="6"/>
      </w:pPr>
      <w:bookmarkStart w:id="3712" w:name="_Toc130156444"/>
      <w:r>
        <w:rPr>
          <w:rFonts w:ascii="宋体" w:hAnsi="宋体"/>
        </w:rPr>
        <w:t>请求</w:t>
      </w:r>
      <w:r>
        <w:rPr>
          <w:rFonts w:ascii="宋体" w:hAnsi="宋体" w:hint="eastAsia"/>
        </w:rPr>
        <w:t>内容参数</w:t>
      </w:r>
      <w:bookmarkEnd w:id="3712"/>
    </w:p>
    <w:p w:rsidR="004C05FA" w:rsidRDefault="004C05FA" w:rsidP="004C05FA">
      <w:pPr>
        <w:pStyle w:val="QB20"/>
        <w:spacing w:line="360" w:lineRule="auto"/>
        <w:rPr>
          <w:rFonts w:ascii="宋体" w:hAnsi="宋体" w:cs="Times New Roman"/>
        </w:rPr>
      </w:pPr>
      <w:r>
        <w:rPr>
          <w:rFonts w:ascii="宋体" w:hAnsi="宋体" w:cs="Times New Roman"/>
        </w:rPr>
        <w:lastRenderedPageBreak/>
        <w:t>字段含义：</w:t>
      </w:r>
    </w:p>
    <w:tbl>
      <w:tblPr>
        <w:tblStyle w:val="afffff7"/>
        <w:tblW w:w="0" w:type="auto"/>
        <w:tblInd w:w="362" w:type="dxa"/>
        <w:tblLook w:val="04A0" w:firstRow="1" w:lastRow="0" w:firstColumn="1" w:lastColumn="0" w:noHBand="0" w:noVBand="1"/>
      </w:tblPr>
      <w:tblGrid>
        <w:gridCol w:w="2109"/>
        <w:gridCol w:w="2051"/>
        <w:gridCol w:w="2051"/>
        <w:gridCol w:w="1952"/>
      </w:tblGrid>
      <w:tr w:rsidR="004C05FA" w:rsidTr="00254D53">
        <w:tc>
          <w:tcPr>
            <w:tcW w:w="2109" w:type="dxa"/>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参数名称</w:t>
            </w:r>
          </w:p>
        </w:tc>
        <w:tc>
          <w:tcPr>
            <w:tcW w:w="2051" w:type="dxa"/>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参数类型</w:t>
            </w:r>
          </w:p>
        </w:tc>
        <w:tc>
          <w:tcPr>
            <w:tcW w:w="2051" w:type="dxa"/>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参数含义</w:t>
            </w:r>
          </w:p>
        </w:tc>
        <w:tc>
          <w:tcPr>
            <w:tcW w:w="1952" w:type="dxa"/>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必选</w:t>
            </w:r>
          </w:p>
        </w:tc>
      </w:tr>
      <w:tr w:rsidR="004C05FA" w:rsidTr="00254D53">
        <w:tc>
          <w:tcPr>
            <w:tcW w:w="2109" w:type="dxa"/>
          </w:tcPr>
          <w:p w:rsidR="004C05FA" w:rsidRDefault="004C05FA" w:rsidP="00254D53">
            <w:pPr>
              <w:pStyle w:val="QB20"/>
              <w:spacing w:line="360" w:lineRule="auto"/>
              <w:ind w:firstLineChars="0" w:firstLine="0"/>
              <w:rPr>
                <w:rFonts w:cs="Times New Roman"/>
              </w:rPr>
            </w:pPr>
            <w:r>
              <w:rPr>
                <w:rFonts w:cs="Times New Roman" w:hint="eastAsia"/>
              </w:rPr>
              <w:t>m</w:t>
            </w:r>
            <w:r>
              <w:rPr>
                <w:rFonts w:cs="Times New Roman"/>
              </w:rPr>
              <w:t>iniCode</w:t>
            </w:r>
          </w:p>
        </w:tc>
        <w:tc>
          <w:tcPr>
            <w:tcW w:w="2051" w:type="dxa"/>
          </w:tcPr>
          <w:p w:rsidR="004C05FA" w:rsidRDefault="004C05FA" w:rsidP="00254D53">
            <w:pPr>
              <w:pStyle w:val="QB20"/>
              <w:spacing w:line="360" w:lineRule="auto"/>
              <w:ind w:firstLineChars="0" w:firstLine="0"/>
              <w:rPr>
                <w:rFonts w:cs="Times New Roman"/>
              </w:rPr>
            </w:pPr>
            <w:r>
              <w:t>String</w:t>
            </w:r>
          </w:p>
        </w:tc>
        <w:tc>
          <w:tcPr>
            <w:tcW w:w="2051" w:type="dxa"/>
          </w:tcPr>
          <w:p w:rsidR="004C05FA" w:rsidRDefault="004C05FA" w:rsidP="00254D53">
            <w:pPr>
              <w:pStyle w:val="QB20"/>
              <w:spacing w:line="360" w:lineRule="auto"/>
              <w:ind w:firstLineChars="0" w:firstLine="0"/>
              <w:rPr>
                <w:rFonts w:cs="Times New Roman"/>
              </w:rPr>
            </w:pPr>
            <w:r>
              <w:rPr>
                <w:rFonts w:hint="eastAsia"/>
              </w:rPr>
              <w:t>责任区编码</w:t>
            </w:r>
          </w:p>
        </w:tc>
        <w:tc>
          <w:tcPr>
            <w:tcW w:w="1952" w:type="dxa"/>
          </w:tcPr>
          <w:p w:rsidR="004C05FA" w:rsidRDefault="004C05FA" w:rsidP="00254D53">
            <w:pPr>
              <w:pStyle w:val="QB20"/>
              <w:spacing w:line="360" w:lineRule="auto"/>
              <w:ind w:firstLineChars="0" w:firstLine="0"/>
              <w:rPr>
                <w:rFonts w:cs="Times New Roman"/>
              </w:rPr>
            </w:pPr>
            <w:r>
              <w:t>Y</w:t>
            </w:r>
          </w:p>
        </w:tc>
      </w:tr>
    </w:tbl>
    <w:p w:rsidR="004C05FA" w:rsidRDefault="004C05FA" w:rsidP="004C05FA">
      <w:pPr>
        <w:pStyle w:val="QB20"/>
        <w:spacing w:line="360" w:lineRule="auto"/>
        <w:ind w:firstLineChars="0" w:firstLine="0"/>
        <w:rPr>
          <w:rFonts w:cs="Times New Roman"/>
        </w:rPr>
      </w:pPr>
    </w:p>
    <w:p w:rsidR="004C05FA" w:rsidRDefault="004C05FA" w:rsidP="004C05FA">
      <w:pPr>
        <w:pStyle w:val="6"/>
      </w:pPr>
      <w:bookmarkStart w:id="3713" w:name="_Toc130156445"/>
      <w:r>
        <w:rPr>
          <w:rFonts w:ascii="宋体" w:hAnsi="宋体"/>
        </w:rPr>
        <w:t>响应</w:t>
      </w:r>
      <w:r>
        <w:rPr>
          <w:rFonts w:ascii="宋体" w:hAnsi="宋体" w:hint="eastAsia"/>
        </w:rPr>
        <w:t>内容</w:t>
      </w:r>
      <w:r>
        <w:rPr>
          <w:rFonts w:ascii="宋体" w:hAnsi="宋体"/>
        </w:rPr>
        <w:t>格式</w:t>
      </w:r>
      <w:bookmarkEnd w:id="3713"/>
    </w:p>
    <w:tbl>
      <w:tblPr>
        <w:tblStyle w:val="afffff7"/>
        <w:tblW w:w="8147" w:type="dxa"/>
        <w:tblInd w:w="375" w:type="dxa"/>
        <w:tblLayout w:type="fixed"/>
        <w:tblLook w:val="04A0" w:firstRow="1" w:lastRow="0" w:firstColumn="1" w:lastColumn="0" w:noHBand="0" w:noVBand="1"/>
      </w:tblPr>
      <w:tblGrid>
        <w:gridCol w:w="2368"/>
        <w:gridCol w:w="1930"/>
        <w:gridCol w:w="1972"/>
        <w:gridCol w:w="1877"/>
      </w:tblGrid>
      <w:tr w:rsidR="004C05FA" w:rsidTr="00254D53">
        <w:tc>
          <w:tcPr>
            <w:tcW w:w="2368" w:type="dxa"/>
            <w:tcBorders>
              <w:top w:val="single" w:sz="4" w:space="0" w:color="auto"/>
              <w:left w:val="single" w:sz="4" w:space="0" w:color="auto"/>
              <w:bottom w:val="single" w:sz="4" w:space="0" w:color="auto"/>
              <w:right w:val="single" w:sz="4" w:space="0" w:color="auto"/>
            </w:tcBorders>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参数名称</w:t>
            </w:r>
          </w:p>
        </w:tc>
        <w:tc>
          <w:tcPr>
            <w:tcW w:w="1930" w:type="dxa"/>
            <w:tcBorders>
              <w:top w:val="single" w:sz="4" w:space="0" w:color="auto"/>
              <w:left w:val="single" w:sz="4" w:space="0" w:color="auto"/>
              <w:bottom w:val="single" w:sz="4" w:space="0" w:color="auto"/>
              <w:right w:val="single" w:sz="4" w:space="0" w:color="auto"/>
            </w:tcBorders>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参数类型</w:t>
            </w:r>
          </w:p>
        </w:tc>
        <w:tc>
          <w:tcPr>
            <w:tcW w:w="1972" w:type="dxa"/>
            <w:tcBorders>
              <w:top w:val="single" w:sz="4" w:space="0" w:color="auto"/>
              <w:left w:val="single" w:sz="4" w:space="0" w:color="auto"/>
              <w:bottom w:val="single" w:sz="4" w:space="0" w:color="auto"/>
              <w:right w:val="single" w:sz="4" w:space="0" w:color="auto"/>
            </w:tcBorders>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参数含义</w:t>
            </w:r>
          </w:p>
        </w:tc>
        <w:tc>
          <w:tcPr>
            <w:tcW w:w="1877" w:type="dxa"/>
            <w:tcBorders>
              <w:top w:val="single" w:sz="4" w:space="0" w:color="auto"/>
              <w:left w:val="single" w:sz="4" w:space="0" w:color="auto"/>
              <w:bottom w:val="single" w:sz="4" w:space="0" w:color="auto"/>
              <w:right w:val="single" w:sz="4" w:space="0" w:color="auto"/>
            </w:tcBorders>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必选</w:t>
            </w:r>
          </w:p>
        </w:tc>
      </w:tr>
      <w:tr w:rsidR="004C05FA" w:rsidTr="00254D53">
        <w:tc>
          <w:tcPr>
            <w:tcW w:w="2368"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rPr>
              <w:t>msg</w:t>
            </w:r>
          </w:p>
        </w:tc>
        <w:tc>
          <w:tcPr>
            <w:tcW w:w="1930"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rPr>
              <w:t>String</w:t>
            </w:r>
          </w:p>
        </w:tc>
        <w:tc>
          <w:tcPr>
            <w:tcW w:w="1972"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hint="eastAsia"/>
              </w:rPr>
              <w:t>响应说明</w:t>
            </w:r>
          </w:p>
        </w:tc>
        <w:tc>
          <w:tcPr>
            <w:tcW w:w="1877"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rPr>
              <w:t>Y</w:t>
            </w:r>
          </w:p>
        </w:tc>
      </w:tr>
      <w:tr w:rsidR="004C05FA" w:rsidTr="00254D53">
        <w:tc>
          <w:tcPr>
            <w:tcW w:w="2368"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rPr>
              <w:t>c</w:t>
            </w:r>
            <w:r>
              <w:rPr>
                <w:rFonts w:ascii="宋体" w:hAnsi="宋体" w:hint="eastAsia"/>
              </w:rPr>
              <w:t>ode</w:t>
            </w:r>
          </w:p>
        </w:tc>
        <w:tc>
          <w:tcPr>
            <w:tcW w:w="1930"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rPr>
              <w:t>int</w:t>
            </w:r>
          </w:p>
        </w:tc>
        <w:tc>
          <w:tcPr>
            <w:tcW w:w="1972"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hint="eastAsia"/>
              </w:rPr>
              <w:t>响应码</w:t>
            </w:r>
          </w:p>
        </w:tc>
        <w:tc>
          <w:tcPr>
            <w:tcW w:w="1877"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rPr>
              <w:t>Y</w:t>
            </w:r>
          </w:p>
        </w:tc>
      </w:tr>
      <w:tr w:rsidR="004C05FA" w:rsidTr="00254D53">
        <w:tc>
          <w:tcPr>
            <w:tcW w:w="2368"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hint="eastAsia"/>
              </w:rPr>
              <w:t>data</w:t>
            </w:r>
          </w:p>
        </w:tc>
        <w:tc>
          <w:tcPr>
            <w:tcW w:w="1930"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hint="eastAsia"/>
              </w:rPr>
              <w:t>JSONObject</w:t>
            </w:r>
          </w:p>
        </w:tc>
        <w:tc>
          <w:tcPr>
            <w:tcW w:w="1972"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hint="eastAsia"/>
              </w:rPr>
              <w:t>响应结果</w:t>
            </w:r>
          </w:p>
        </w:tc>
        <w:tc>
          <w:tcPr>
            <w:tcW w:w="1877"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hint="eastAsia"/>
              </w:rPr>
              <w:t>Y</w:t>
            </w:r>
          </w:p>
        </w:tc>
      </w:tr>
    </w:tbl>
    <w:p w:rsidR="004C05FA" w:rsidRDefault="004C05FA" w:rsidP="004C05FA"/>
    <w:p w:rsidR="004C05FA" w:rsidRDefault="004C05FA" w:rsidP="004C05FA">
      <w:pPr>
        <w:pStyle w:val="6"/>
      </w:pPr>
      <w:bookmarkStart w:id="3714" w:name="_Toc130156446"/>
      <w:r>
        <w:rPr>
          <w:rFonts w:ascii="宋体" w:hAnsi="宋体" w:hint="eastAsia"/>
        </w:rPr>
        <w:t>请求</w:t>
      </w:r>
      <w:r>
        <w:rPr>
          <w:rFonts w:ascii="宋体" w:hAnsi="宋体"/>
        </w:rPr>
        <w:t>报文示例</w:t>
      </w:r>
      <w:bookmarkEnd w:id="3714"/>
    </w:p>
    <w:p w:rsidR="004C05FA" w:rsidRDefault="004C05FA" w:rsidP="004C05FA"/>
    <w:tbl>
      <w:tblPr>
        <w:tblStyle w:val="afffff7"/>
        <w:tblW w:w="0" w:type="auto"/>
        <w:tblInd w:w="-5" w:type="dxa"/>
        <w:tblLook w:val="04A0" w:firstRow="1" w:lastRow="0" w:firstColumn="1" w:lastColumn="0" w:noHBand="0" w:noVBand="1"/>
      </w:tblPr>
      <w:tblGrid>
        <w:gridCol w:w="8517"/>
      </w:tblGrid>
      <w:tr w:rsidR="004C05FA" w:rsidTr="00254D53">
        <w:tc>
          <w:tcPr>
            <w:tcW w:w="8517" w:type="dxa"/>
            <w:tcBorders>
              <w:top w:val="single" w:sz="4" w:space="0" w:color="auto"/>
              <w:left w:val="single" w:sz="4" w:space="0" w:color="auto"/>
              <w:bottom w:val="single" w:sz="4" w:space="0" w:color="auto"/>
              <w:right w:val="single" w:sz="4" w:space="0" w:color="auto"/>
            </w:tcBorders>
          </w:tcPr>
          <w:p w:rsidR="004C05FA" w:rsidRDefault="004C05FA" w:rsidP="00254D53">
            <w:pPr>
              <w:spacing w:line="240" w:lineRule="auto"/>
              <w:ind w:firstLine="480"/>
              <w:rPr>
                <w:sz w:val="21"/>
                <w:szCs w:val="21"/>
              </w:rPr>
            </w:pPr>
            <w:r>
              <w:rPr>
                <w:sz w:val="21"/>
                <w:szCs w:val="21"/>
              </w:rPr>
              <w:t>{</w:t>
            </w:r>
          </w:p>
          <w:p w:rsidR="004C05FA" w:rsidRDefault="004C05FA" w:rsidP="00254D53">
            <w:pPr>
              <w:spacing w:line="240" w:lineRule="auto"/>
              <w:ind w:firstLine="480"/>
              <w:rPr>
                <w:sz w:val="21"/>
                <w:szCs w:val="21"/>
              </w:rPr>
            </w:pPr>
            <w:r>
              <w:rPr>
                <w:sz w:val="21"/>
                <w:szCs w:val="21"/>
              </w:rPr>
              <w:tab/>
              <w:t>"</w:t>
            </w:r>
            <w:r>
              <w:rPr>
                <w:rFonts w:hint="eastAsia"/>
                <w:sz w:val="21"/>
                <w:szCs w:val="21"/>
              </w:rPr>
              <w:t>minCode</w:t>
            </w:r>
            <w:r>
              <w:rPr>
                <w:sz w:val="21"/>
                <w:szCs w:val="21"/>
              </w:rPr>
              <w:t>": "785485127983476736"</w:t>
            </w:r>
          </w:p>
          <w:p w:rsidR="004C05FA" w:rsidRDefault="004C05FA" w:rsidP="00254D53">
            <w:pPr>
              <w:spacing w:line="240" w:lineRule="auto"/>
              <w:ind w:firstLine="480"/>
            </w:pPr>
            <w:r>
              <w:rPr>
                <w:sz w:val="21"/>
                <w:szCs w:val="21"/>
              </w:rPr>
              <w:t>}</w:t>
            </w:r>
          </w:p>
        </w:tc>
      </w:tr>
    </w:tbl>
    <w:p w:rsidR="004C05FA" w:rsidRDefault="004C05FA" w:rsidP="004C05FA">
      <w:r>
        <w:t xml:space="preserve"> </w:t>
      </w:r>
    </w:p>
    <w:p w:rsidR="004C05FA" w:rsidRDefault="004C05FA" w:rsidP="004C05FA">
      <w:pPr>
        <w:pStyle w:val="6"/>
      </w:pPr>
      <w:bookmarkStart w:id="3715" w:name="_Toc130156447"/>
      <w:r>
        <w:rPr>
          <w:rFonts w:ascii="宋体" w:hAnsi="宋体"/>
        </w:rPr>
        <w:t>响应报文示例</w:t>
      </w:r>
      <w:bookmarkEnd w:id="3715"/>
    </w:p>
    <w:tbl>
      <w:tblPr>
        <w:tblStyle w:val="afffff7"/>
        <w:tblW w:w="0" w:type="auto"/>
        <w:tblInd w:w="-5" w:type="dxa"/>
        <w:tblLook w:val="04A0" w:firstRow="1" w:lastRow="0" w:firstColumn="1" w:lastColumn="0" w:noHBand="0" w:noVBand="1"/>
      </w:tblPr>
      <w:tblGrid>
        <w:gridCol w:w="8542"/>
      </w:tblGrid>
      <w:tr w:rsidR="004C05FA" w:rsidTr="00254D53">
        <w:tc>
          <w:tcPr>
            <w:tcW w:w="8542" w:type="dxa"/>
            <w:tcBorders>
              <w:top w:val="single" w:sz="4" w:space="0" w:color="auto"/>
              <w:left w:val="single" w:sz="4" w:space="0" w:color="auto"/>
              <w:bottom w:val="single" w:sz="4" w:space="0" w:color="auto"/>
              <w:right w:val="single" w:sz="4" w:space="0" w:color="auto"/>
            </w:tcBorders>
          </w:tcPr>
          <w:p w:rsidR="004C05FA" w:rsidRDefault="004C05FA" w:rsidP="00254D53">
            <w:pPr>
              <w:spacing w:line="240" w:lineRule="auto"/>
              <w:ind w:firstLine="480"/>
              <w:rPr>
                <w:sz w:val="21"/>
                <w:szCs w:val="21"/>
              </w:rPr>
            </w:pPr>
            <w:r>
              <w:rPr>
                <w:rFonts w:hint="eastAsia"/>
                <w:sz w:val="21"/>
                <w:szCs w:val="21"/>
              </w:rPr>
              <w:t>{</w:t>
            </w:r>
          </w:p>
          <w:p w:rsidR="004C05FA" w:rsidRDefault="004C05FA" w:rsidP="00254D53">
            <w:pPr>
              <w:spacing w:line="240" w:lineRule="auto"/>
              <w:ind w:firstLine="480"/>
              <w:rPr>
                <w:sz w:val="21"/>
                <w:szCs w:val="21"/>
              </w:rPr>
            </w:pPr>
            <w:r>
              <w:rPr>
                <w:rFonts w:hint="eastAsia"/>
                <w:sz w:val="21"/>
                <w:szCs w:val="21"/>
              </w:rPr>
              <w:t xml:space="preserve">    "code":200,</w:t>
            </w:r>
          </w:p>
          <w:p w:rsidR="004C05FA" w:rsidRDefault="004C05FA" w:rsidP="00254D53">
            <w:pPr>
              <w:spacing w:line="240" w:lineRule="auto"/>
              <w:ind w:firstLine="480"/>
              <w:rPr>
                <w:sz w:val="21"/>
                <w:szCs w:val="21"/>
              </w:rPr>
            </w:pPr>
            <w:r>
              <w:rPr>
                <w:rFonts w:hint="eastAsia"/>
                <w:sz w:val="21"/>
                <w:szCs w:val="21"/>
              </w:rPr>
              <w:t xml:space="preserve">    "msg":"</w:t>
            </w:r>
            <w:r>
              <w:rPr>
                <w:rFonts w:hint="eastAsia"/>
                <w:sz w:val="21"/>
                <w:szCs w:val="21"/>
              </w:rPr>
              <w:t>成功</w:t>
            </w:r>
            <w:r>
              <w:rPr>
                <w:rFonts w:hint="eastAsia"/>
                <w:sz w:val="21"/>
                <w:szCs w:val="21"/>
              </w:rPr>
              <w:t>",</w:t>
            </w:r>
          </w:p>
          <w:p w:rsidR="004C05FA" w:rsidRDefault="004C05FA" w:rsidP="00254D53">
            <w:pPr>
              <w:spacing w:line="240" w:lineRule="auto"/>
              <w:ind w:firstLine="480"/>
              <w:rPr>
                <w:sz w:val="21"/>
                <w:szCs w:val="21"/>
              </w:rPr>
            </w:pPr>
            <w:r>
              <w:rPr>
                <w:rFonts w:hint="eastAsia"/>
                <w:sz w:val="21"/>
                <w:szCs w:val="21"/>
              </w:rPr>
              <w:t xml:space="preserve">    "data":{</w:t>
            </w:r>
          </w:p>
          <w:p w:rsidR="004C05FA" w:rsidRDefault="004C05FA" w:rsidP="00254D53">
            <w:pPr>
              <w:spacing w:line="240" w:lineRule="auto"/>
              <w:ind w:firstLine="480"/>
              <w:rPr>
                <w:sz w:val="21"/>
                <w:szCs w:val="21"/>
              </w:rPr>
            </w:pPr>
            <w:r>
              <w:rPr>
                <w:rFonts w:hint="eastAsia"/>
                <w:sz w:val="21"/>
                <w:szCs w:val="21"/>
              </w:rPr>
              <w:lastRenderedPageBreak/>
              <w:t xml:space="preserve">        "miniName":"</w:t>
            </w:r>
            <w:r>
              <w:rPr>
                <w:rFonts w:hint="eastAsia"/>
                <w:sz w:val="21"/>
                <w:szCs w:val="21"/>
              </w:rPr>
              <w:t>西山铁通润城红星责任区</w:t>
            </w:r>
            <w:r>
              <w:rPr>
                <w:rFonts w:hint="eastAsia"/>
                <w:sz w:val="21"/>
                <w:szCs w:val="21"/>
              </w:rPr>
              <w:t>(</w:t>
            </w:r>
            <w:r>
              <w:rPr>
                <w:rFonts w:hint="eastAsia"/>
                <w:sz w:val="21"/>
                <w:szCs w:val="21"/>
              </w:rPr>
              <w:t>测试数据</w:t>
            </w:r>
            <w:r>
              <w:rPr>
                <w:rFonts w:hint="eastAsia"/>
                <w:sz w:val="21"/>
                <w:szCs w:val="21"/>
              </w:rPr>
              <w:t>)",</w:t>
            </w:r>
          </w:p>
          <w:p w:rsidR="004C05FA" w:rsidRDefault="004C05FA" w:rsidP="00254D53">
            <w:pPr>
              <w:spacing w:line="240" w:lineRule="auto"/>
              <w:ind w:firstLine="480"/>
              <w:rPr>
                <w:sz w:val="21"/>
                <w:szCs w:val="21"/>
              </w:rPr>
            </w:pPr>
            <w:r>
              <w:rPr>
                <w:rFonts w:hint="eastAsia"/>
                <w:sz w:val="21"/>
                <w:szCs w:val="21"/>
              </w:rPr>
              <w:t xml:space="preserve">        "miniId":"</w:t>
            </w:r>
            <w:r>
              <w:rPr>
                <w:sz w:val="21"/>
                <w:szCs w:val="21"/>
              </w:rPr>
              <w:t>785485127983476736</w:t>
            </w:r>
            <w:r>
              <w:rPr>
                <w:rFonts w:hint="eastAsia"/>
                <w:sz w:val="21"/>
                <w:szCs w:val="21"/>
              </w:rPr>
              <w:t>",</w:t>
            </w:r>
          </w:p>
          <w:p w:rsidR="004C05FA" w:rsidRDefault="004C05FA" w:rsidP="00254D53">
            <w:pPr>
              <w:spacing w:line="240" w:lineRule="auto"/>
              <w:ind w:firstLine="480"/>
              <w:rPr>
                <w:sz w:val="21"/>
                <w:szCs w:val="21"/>
              </w:rPr>
            </w:pPr>
            <w:r>
              <w:rPr>
                <w:rFonts w:hint="eastAsia"/>
                <w:sz w:val="21"/>
                <w:szCs w:val="21"/>
              </w:rPr>
              <w:t xml:space="preserve">        "type":"MOD",</w:t>
            </w:r>
          </w:p>
          <w:p w:rsidR="004C05FA" w:rsidRDefault="004C05FA" w:rsidP="00254D53">
            <w:pPr>
              <w:spacing w:line="240" w:lineRule="auto"/>
              <w:ind w:firstLine="480"/>
              <w:rPr>
                <w:sz w:val="21"/>
                <w:szCs w:val="21"/>
              </w:rPr>
            </w:pPr>
            <w:r>
              <w:rPr>
                <w:rFonts w:hint="eastAsia"/>
                <w:sz w:val="21"/>
                <w:szCs w:val="21"/>
              </w:rPr>
              <w:t xml:space="preserve">        "changeDate":"2022-01-20 14:00:00"</w:t>
            </w:r>
          </w:p>
          <w:p w:rsidR="004C05FA" w:rsidRDefault="004C05FA" w:rsidP="00254D53">
            <w:pPr>
              <w:spacing w:line="240" w:lineRule="auto"/>
              <w:ind w:firstLine="480"/>
            </w:pPr>
            <w:r>
              <w:rPr>
                <w:rFonts w:hint="eastAsia"/>
                <w:sz w:val="21"/>
                <w:szCs w:val="21"/>
              </w:rPr>
              <w:t>}</w:t>
            </w:r>
          </w:p>
        </w:tc>
      </w:tr>
    </w:tbl>
    <w:p w:rsidR="004C05FA" w:rsidRDefault="004C05FA" w:rsidP="004C05FA"/>
    <w:p w:rsidR="004C05FA" w:rsidRDefault="004C05FA" w:rsidP="004C05FA">
      <w:pPr>
        <w:pStyle w:val="5"/>
        <w:rPr>
          <w:rStyle w:val="710"/>
          <w:iCs/>
        </w:rPr>
      </w:pPr>
      <w:bookmarkStart w:id="3716" w:name="_Toc130156448"/>
      <w:r>
        <w:rPr>
          <w:rFonts w:hint="eastAsia"/>
        </w:rPr>
        <w:t>查询资管责任区删除接口</w:t>
      </w:r>
      <w:bookmarkEnd w:id="3716"/>
    </w:p>
    <w:p w:rsidR="004C05FA" w:rsidRDefault="004C05FA" w:rsidP="00905DF8">
      <w:pPr>
        <w:numPr>
          <w:ilvl w:val="0"/>
          <w:numId w:val="251"/>
        </w:numPr>
        <w:spacing w:line="240" w:lineRule="auto"/>
        <w:rPr>
          <w:rFonts w:ascii="宋体" w:hAnsi="宋体" w:cs="宋体"/>
          <w:sz w:val="21"/>
          <w:szCs w:val="21"/>
        </w:rPr>
      </w:pPr>
      <w:r>
        <w:rPr>
          <w:rFonts w:ascii="宋体" w:hAnsi="宋体" w:cs="宋体" w:hint="eastAsia"/>
          <w:sz w:val="21"/>
          <w:szCs w:val="21"/>
        </w:rPr>
        <w:t>请求地址： http://ip:port/resApi/delMiniGridInfo</w:t>
      </w:r>
    </w:p>
    <w:p w:rsidR="004C05FA" w:rsidRDefault="004C05FA" w:rsidP="00905DF8">
      <w:pPr>
        <w:numPr>
          <w:ilvl w:val="0"/>
          <w:numId w:val="251"/>
        </w:numPr>
        <w:spacing w:line="240" w:lineRule="auto"/>
        <w:rPr>
          <w:rFonts w:ascii="宋体" w:hAnsi="宋体" w:cs="宋体"/>
          <w:sz w:val="21"/>
          <w:szCs w:val="21"/>
        </w:rPr>
      </w:pPr>
      <w:r>
        <w:rPr>
          <w:rFonts w:ascii="宋体" w:hAnsi="宋体" w:cs="宋体" w:hint="eastAsia"/>
          <w:sz w:val="21"/>
          <w:szCs w:val="21"/>
        </w:rPr>
        <w:t>请求方式： post</w:t>
      </w:r>
    </w:p>
    <w:p w:rsidR="004C05FA" w:rsidRDefault="004C05FA" w:rsidP="00905DF8">
      <w:pPr>
        <w:numPr>
          <w:ilvl w:val="0"/>
          <w:numId w:val="251"/>
        </w:numPr>
        <w:spacing w:line="240" w:lineRule="auto"/>
        <w:rPr>
          <w:rFonts w:ascii="宋体" w:hAnsi="宋体" w:cs="宋体"/>
          <w:szCs w:val="24"/>
        </w:rPr>
      </w:pPr>
      <w:r>
        <w:rPr>
          <w:rFonts w:ascii="宋体" w:hAnsi="宋体" w:cs="宋体" w:hint="eastAsia"/>
          <w:sz w:val="21"/>
          <w:szCs w:val="21"/>
        </w:rPr>
        <w:t>参数格式：application/json</w:t>
      </w:r>
    </w:p>
    <w:p w:rsidR="004C05FA" w:rsidRDefault="004C05FA" w:rsidP="004C05FA">
      <w:pPr>
        <w:spacing w:line="240" w:lineRule="auto"/>
        <w:rPr>
          <w:rFonts w:ascii="宋体" w:hAnsi="宋体" w:cs="宋体"/>
          <w:szCs w:val="24"/>
        </w:rPr>
      </w:pPr>
    </w:p>
    <w:p w:rsidR="004C05FA" w:rsidRDefault="004C05FA" w:rsidP="004C05FA">
      <w:pPr>
        <w:pStyle w:val="6"/>
      </w:pPr>
      <w:bookmarkStart w:id="3717" w:name="_Toc130156449"/>
      <w:r>
        <w:rPr>
          <w:rFonts w:ascii="宋体" w:hAnsi="宋体"/>
        </w:rPr>
        <w:t>请求</w:t>
      </w:r>
      <w:r>
        <w:rPr>
          <w:rFonts w:ascii="宋体" w:hAnsi="宋体" w:hint="eastAsia"/>
        </w:rPr>
        <w:t>内容参数</w:t>
      </w:r>
      <w:bookmarkEnd w:id="3717"/>
    </w:p>
    <w:p w:rsidR="004C05FA" w:rsidRDefault="004C05FA" w:rsidP="004C05FA">
      <w:pPr>
        <w:pStyle w:val="QB20"/>
        <w:spacing w:line="360" w:lineRule="auto"/>
        <w:rPr>
          <w:rFonts w:ascii="宋体" w:hAnsi="宋体" w:cs="Times New Roman"/>
        </w:rPr>
      </w:pPr>
      <w:r>
        <w:rPr>
          <w:rFonts w:ascii="宋体" w:hAnsi="宋体" w:cs="Times New Roman"/>
        </w:rPr>
        <w:t>字段含义：</w:t>
      </w:r>
    </w:p>
    <w:tbl>
      <w:tblPr>
        <w:tblStyle w:val="afffff7"/>
        <w:tblW w:w="0" w:type="auto"/>
        <w:tblInd w:w="362" w:type="dxa"/>
        <w:tblLook w:val="04A0" w:firstRow="1" w:lastRow="0" w:firstColumn="1" w:lastColumn="0" w:noHBand="0" w:noVBand="1"/>
      </w:tblPr>
      <w:tblGrid>
        <w:gridCol w:w="2109"/>
        <w:gridCol w:w="2051"/>
        <w:gridCol w:w="2051"/>
        <w:gridCol w:w="1952"/>
      </w:tblGrid>
      <w:tr w:rsidR="004C05FA" w:rsidTr="00254D53">
        <w:tc>
          <w:tcPr>
            <w:tcW w:w="2109" w:type="dxa"/>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参数名称</w:t>
            </w:r>
          </w:p>
        </w:tc>
        <w:tc>
          <w:tcPr>
            <w:tcW w:w="2051" w:type="dxa"/>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参数类型</w:t>
            </w:r>
          </w:p>
        </w:tc>
        <w:tc>
          <w:tcPr>
            <w:tcW w:w="2051" w:type="dxa"/>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参数含义</w:t>
            </w:r>
          </w:p>
        </w:tc>
        <w:tc>
          <w:tcPr>
            <w:tcW w:w="1952" w:type="dxa"/>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必选</w:t>
            </w:r>
          </w:p>
        </w:tc>
      </w:tr>
      <w:tr w:rsidR="004C05FA" w:rsidTr="00254D53">
        <w:tc>
          <w:tcPr>
            <w:tcW w:w="2109" w:type="dxa"/>
          </w:tcPr>
          <w:p w:rsidR="004C05FA" w:rsidRDefault="004C05FA" w:rsidP="00254D53">
            <w:pPr>
              <w:pStyle w:val="QB20"/>
              <w:spacing w:line="360" w:lineRule="auto"/>
              <w:ind w:firstLineChars="0" w:firstLine="0"/>
              <w:rPr>
                <w:rFonts w:cs="Times New Roman"/>
              </w:rPr>
            </w:pPr>
            <w:r>
              <w:rPr>
                <w:rFonts w:cs="Times New Roman" w:hint="eastAsia"/>
              </w:rPr>
              <w:t>m</w:t>
            </w:r>
            <w:r>
              <w:rPr>
                <w:rFonts w:cs="Times New Roman"/>
              </w:rPr>
              <w:t>iniCode</w:t>
            </w:r>
          </w:p>
        </w:tc>
        <w:tc>
          <w:tcPr>
            <w:tcW w:w="2051" w:type="dxa"/>
          </w:tcPr>
          <w:p w:rsidR="004C05FA" w:rsidRDefault="004C05FA" w:rsidP="00254D53">
            <w:pPr>
              <w:pStyle w:val="QB20"/>
              <w:spacing w:line="360" w:lineRule="auto"/>
              <w:ind w:firstLineChars="0" w:firstLine="0"/>
              <w:rPr>
                <w:rFonts w:cs="Times New Roman"/>
              </w:rPr>
            </w:pPr>
            <w:r>
              <w:t>String</w:t>
            </w:r>
          </w:p>
        </w:tc>
        <w:tc>
          <w:tcPr>
            <w:tcW w:w="2051" w:type="dxa"/>
          </w:tcPr>
          <w:p w:rsidR="004C05FA" w:rsidRDefault="004C05FA" w:rsidP="00254D53">
            <w:pPr>
              <w:pStyle w:val="QB20"/>
              <w:spacing w:line="360" w:lineRule="auto"/>
              <w:ind w:firstLineChars="0" w:firstLine="0"/>
              <w:rPr>
                <w:rFonts w:cs="Times New Roman"/>
              </w:rPr>
            </w:pPr>
            <w:r>
              <w:rPr>
                <w:rFonts w:hint="eastAsia"/>
              </w:rPr>
              <w:t>责任区编码</w:t>
            </w:r>
          </w:p>
        </w:tc>
        <w:tc>
          <w:tcPr>
            <w:tcW w:w="1952" w:type="dxa"/>
          </w:tcPr>
          <w:p w:rsidR="004C05FA" w:rsidRDefault="004C05FA" w:rsidP="00254D53">
            <w:pPr>
              <w:pStyle w:val="QB20"/>
              <w:spacing w:line="360" w:lineRule="auto"/>
              <w:ind w:firstLineChars="0" w:firstLine="0"/>
              <w:rPr>
                <w:rFonts w:cs="Times New Roman"/>
              </w:rPr>
            </w:pPr>
            <w:r>
              <w:t>Y</w:t>
            </w:r>
          </w:p>
        </w:tc>
      </w:tr>
      <w:tr w:rsidR="004C05FA" w:rsidTr="00254D53">
        <w:tc>
          <w:tcPr>
            <w:tcW w:w="2109" w:type="dxa"/>
          </w:tcPr>
          <w:p w:rsidR="004C05FA" w:rsidRDefault="004C05FA" w:rsidP="00254D53">
            <w:pPr>
              <w:pStyle w:val="QB20"/>
              <w:spacing w:line="360" w:lineRule="auto"/>
              <w:ind w:firstLineChars="0" w:firstLine="0"/>
              <w:rPr>
                <w:rFonts w:cs="Times New Roman"/>
              </w:rPr>
            </w:pPr>
            <w:r>
              <w:rPr>
                <w:rFonts w:cs="Times New Roman" w:hint="eastAsia"/>
              </w:rPr>
              <w:t>type</w:t>
            </w:r>
          </w:p>
        </w:tc>
        <w:tc>
          <w:tcPr>
            <w:tcW w:w="2051" w:type="dxa"/>
          </w:tcPr>
          <w:p w:rsidR="004C05FA" w:rsidRDefault="004C05FA" w:rsidP="00254D53">
            <w:pPr>
              <w:pStyle w:val="QB20"/>
              <w:spacing w:line="360" w:lineRule="auto"/>
              <w:ind w:firstLineChars="0" w:firstLine="0"/>
            </w:pPr>
            <w:r>
              <w:rPr>
                <w:rFonts w:hint="eastAsia"/>
              </w:rPr>
              <w:t>String</w:t>
            </w:r>
          </w:p>
        </w:tc>
        <w:tc>
          <w:tcPr>
            <w:tcW w:w="2051" w:type="dxa"/>
          </w:tcPr>
          <w:p w:rsidR="004C05FA" w:rsidRDefault="004C05FA" w:rsidP="00254D53">
            <w:pPr>
              <w:pStyle w:val="QB20"/>
              <w:spacing w:line="360" w:lineRule="auto"/>
              <w:ind w:firstLineChars="0" w:firstLine="0"/>
            </w:pPr>
            <w:r>
              <w:rPr>
                <w:rFonts w:hint="eastAsia"/>
              </w:rPr>
              <w:t>操作类型</w:t>
            </w:r>
          </w:p>
        </w:tc>
        <w:tc>
          <w:tcPr>
            <w:tcW w:w="1952" w:type="dxa"/>
          </w:tcPr>
          <w:p w:rsidR="004C05FA" w:rsidRDefault="004C05FA" w:rsidP="00254D53">
            <w:pPr>
              <w:pStyle w:val="QB20"/>
              <w:spacing w:line="360" w:lineRule="auto"/>
              <w:ind w:firstLineChars="0" w:firstLine="0"/>
            </w:pPr>
            <w:r>
              <w:rPr>
                <w:rFonts w:hint="eastAsia"/>
              </w:rPr>
              <w:t>Y</w:t>
            </w:r>
          </w:p>
        </w:tc>
      </w:tr>
    </w:tbl>
    <w:p w:rsidR="004C05FA" w:rsidRDefault="004C05FA" w:rsidP="004C05FA">
      <w:pPr>
        <w:pStyle w:val="QB20"/>
        <w:spacing w:line="360" w:lineRule="auto"/>
        <w:ind w:firstLineChars="0" w:firstLine="0"/>
        <w:rPr>
          <w:rFonts w:cs="Times New Roman"/>
        </w:rPr>
      </w:pPr>
    </w:p>
    <w:p w:rsidR="004C05FA" w:rsidRDefault="004C05FA" w:rsidP="004C05FA">
      <w:pPr>
        <w:pStyle w:val="6"/>
      </w:pPr>
      <w:bookmarkStart w:id="3718" w:name="_Toc130156450"/>
      <w:r>
        <w:rPr>
          <w:rFonts w:ascii="宋体" w:hAnsi="宋体"/>
        </w:rPr>
        <w:t>响应</w:t>
      </w:r>
      <w:r>
        <w:rPr>
          <w:rFonts w:ascii="宋体" w:hAnsi="宋体" w:hint="eastAsia"/>
        </w:rPr>
        <w:t>内容</w:t>
      </w:r>
      <w:r>
        <w:rPr>
          <w:rFonts w:ascii="宋体" w:hAnsi="宋体"/>
        </w:rPr>
        <w:t>格式</w:t>
      </w:r>
      <w:bookmarkEnd w:id="3718"/>
    </w:p>
    <w:tbl>
      <w:tblPr>
        <w:tblStyle w:val="afffff7"/>
        <w:tblW w:w="8147" w:type="dxa"/>
        <w:tblInd w:w="375" w:type="dxa"/>
        <w:tblLayout w:type="fixed"/>
        <w:tblLook w:val="04A0" w:firstRow="1" w:lastRow="0" w:firstColumn="1" w:lastColumn="0" w:noHBand="0" w:noVBand="1"/>
      </w:tblPr>
      <w:tblGrid>
        <w:gridCol w:w="2368"/>
        <w:gridCol w:w="1930"/>
        <w:gridCol w:w="1972"/>
        <w:gridCol w:w="1877"/>
      </w:tblGrid>
      <w:tr w:rsidR="004C05FA" w:rsidTr="00254D53">
        <w:tc>
          <w:tcPr>
            <w:tcW w:w="2368" w:type="dxa"/>
            <w:tcBorders>
              <w:top w:val="single" w:sz="4" w:space="0" w:color="auto"/>
              <w:left w:val="single" w:sz="4" w:space="0" w:color="auto"/>
              <w:bottom w:val="single" w:sz="4" w:space="0" w:color="auto"/>
              <w:right w:val="single" w:sz="4" w:space="0" w:color="auto"/>
            </w:tcBorders>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参数名称</w:t>
            </w:r>
          </w:p>
        </w:tc>
        <w:tc>
          <w:tcPr>
            <w:tcW w:w="1930" w:type="dxa"/>
            <w:tcBorders>
              <w:top w:val="single" w:sz="4" w:space="0" w:color="auto"/>
              <w:left w:val="single" w:sz="4" w:space="0" w:color="auto"/>
              <w:bottom w:val="single" w:sz="4" w:space="0" w:color="auto"/>
              <w:right w:val="single" w:sz="4" w:space="0" w:color="auto"/>
            </w:tcBorders>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参数类型</w:t>
            </w:r>
          </w:p>
        </w:tc>
        <w:tc>
          <w:tcPr>
            <w:tcW w:w="1972" w:type="dxa"/>
            <w:tcBorders>
              <w:top w:val="single" w:sz="4" w:space="0" w:color="auto"/>
              <w:left w:val="single" w:sz="4" w:space="0" w:color="auto"/>
              <w:bottom w:val="single" w:sz="4" w:space="0" w:color="auto"/>
              <w:right w:val="single" w:sz="4" w:space="0" w:color="auto"/>
            </w:tcBorders>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参数含义</w:t>
            </w:r>
          </w:p>
        </w:tc>
        <w:tc>
          <w:tcPr>
            <w:tcW w:w="1877" w:type="dxa"/>
            <w:tcBorders>
              <w:top w:val="single" w:sz="4" w:space="0" w:color="auto"/>
              <w:left w:val="single" w:sz="4" w:space="0" w:color="auto"/>
              <w:bottom w:val="single" w:sz="4" w:space="0" w:color="auto"/>
              <w:right w:val="single" w:sz="4" w:space="0" w:color="auto"/>
            </w:tcBorders>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必选</w:t>
            </w:r>
          </w:p>
        </w:tc>
      </w:tr>
      <w:tr w:rsidR="004C05FA" w:rsidTr="00254D53">
        <w:tc>
          <w:tcPr>
            <w:tcW w:w="2368"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rPr>
              <w:t>msg</w:t>
            </w:r>
          </w:p>
        </w:tc>
        <w:tc>
          <w:tcPr>
            <w:tcW w:w="1930"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rPr>
              <w:t>String</w:t>
            </w:r>
          </w:p>
        </w:tc>
        <w:tc>
          <w:tcPr>
            <w:tcW w:w="1972"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hint="eastAsia"/>
              </w:rPr>
              <w:t>响应说明</w:t>
            </w:r>
          </w:p>
        </w:tc>
        <w:tc>
          <w:tcPr>
            <w:tcW w:w="1877"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rPr>
              <w:t>Y</w:t>
            </w:r>
          </w:p>
        </w:tc>
      </w:tr>
      <w:tr w:rsidR="004C05FA" w:rsidTr="00254D53">
        <w:tc>
          <w:tcPr>
            <w:tcW w:w="2368"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rPr>
              <w:t>c</w:t>
            </w:r>
            <w:r>
              <w:rPr>
                <w:rFonts w:ascii="宋体" w:hAnsi="宋体" w:hint="eastAsia"/>
              </w:rPr>
              <w:t>ode</w:t>
            </w:r>
          </w:p>
        </w:tc>
        <w:tc>
          <w:tcPr>
            <w:tcW w:w="1930"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rPr>
              <w:t>int</w:t>
            </w:r>
          </w:p>
        </w:tc>
        <w:tc>
          <w:tcPr>
            <w:tcW w:w="1972"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hint="eastAsia"/>
              </w:rPr>
              <w:t>响应码</w:t>
            </w:r>
          </w:p>
        </w:tc>
        <w:tc>
          <w:tcPr>
            <w:tcW w:w="1877"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rPr>
              <w:t>Y</w:t>
            </w:r>
          </w:p>
        </w:tc>
      </w:tr>
      <w:tr w:rsidR="004C05FA" w:rsidTr="00254D53">
        <w:tc>
          <w:tcPr>
            <w:tcW w:w="2368"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hint="eastAsia"/>
              </w:rPr>
              <w:t>data</w:t>
            </w:r>
          </w:p>
        </w:tc>
        <w:tc>
          <w:tcPr>
            <w:tcW w:w="1930"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hint="eastAsia"/>
              </w:rPr>
              <w:t>JSONObject</w:t>
            </w:r>
          </w:p>
        </w:tc>
        <w:tc>
          <w:tcPr>
            <w:tcW w:w="1972"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hint="eastAsia"/>
              </w:rPr>
              <w:t>响应结果</w:t>
            </w:r>
          </w:p>
        </w:tc>
        <w:tc>
          <w:tcPr>
            <w:tcW w:w="1877"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hint="eastAsia"/>
              </w:rPr>
              <w:t>Y</w:t>
            </w:r>
          </w:p>
        </w:tc>
      </w:tr>
    </w:tbl>
    <w:p w:rsidR="004C05FA" w:rsidRDefault="004C05FA" w:rsidP="004C05FA"/>
    <w:p w:rsidR="004C05FA" w:rsidRDefault="004C05FA" w:rsidP="004C05FA">
      <w:pPr>
        <w:pStyle w:val="6"/>
      </w:pPr>
      <w:bookmarkStart w:id="3719" w:name="_Toc130156451"/>
      <w:r>
        <w:rPr>
          <w:rFonts w:ascii="宋体" w:hAnsi="宋体" w:hint="eastAsia"/>
        </w:rPr>
        <w:lastRenderedPageBreak/>
        <w:t>请求</w:t>
      </w:r>
      <w:r>
        <w:rPr>
          <w:rFonts w:ascii="宋体" w:hAnsi="宋体"/>
        </w:rPr>
        <w:t>报文示例</w:t>
      </w:r>
      <w:bookmarkEnd w:id="3719"/>
    </w:p>
    <w:p w:rsidR="004C05FA" w:rsidRDefault="004C05FA" w:rsidP="004C05FA"/>
    <w:tbl>
      <w:tblPr>
        <w:tblStyle w:val="afffff7"/>
        <w:tblW w:w="0" w:type="auto"/>
        <w:tblInd w:w="-5" w:type="dxa"/>
        <w:tblLook w:val="04A0" w:firstRow="1" w:lastRow="0" w:firstColumn="1" w:lastColumn="0" w:noHBand="0" w:noVBand="1"/>
      </w:tblPr>
      <w:tblGrid>
        <w:gridCol w:w="8517"/>
      </w:tblGrid>
      <w:tr w:rsidR="004C05FA" w:rsidTr="00254D53">
        <w:tc>
          <w:tcPr>
            <w:tcW w:w="8517" w:type="dxa"/>
            <w:tcBorders>
              <w:top w:val="single" w:sz="4" w:space="0" w:color="auto"/>
              <w:left w:val="single" w:sz="4" w:space="0" w:color="auto"/>
              <w:bottom w:val="single" w:sz="4" w:space="0" w:color="auto"/>
              <w:right w:val="single" w:sz="4" w:space="0" w:color="auto"/>
            </w:tcBorders>
          </w:tcPr>
          <w:p w:rsidR="004C05FA" w:rsidRDefault="004C05FA" w:rsidP="00254D53">
            <w:pPr>
              <w:spacing w:line="240" w:lineRule="auto"/>
              <w:ind w:firstLine="480"/>
              <w:rPr>
                <w:sz w:val="21"/>
                <w:szCs w:val="21"/>
              </w:rPr>
            </w:pPr>
            <w:r>
              <w:rPr>
                <w:sz w:val="21"/>
                <w:szCs w:val="21"/>
              </w:rPr>
              <w:t>{</w:t>
            </w:r>
          </w:p>
          <w:p w:rsidR="004C05FA" w:rsidRDefault="004C05FA" w:rsidP="00254D53">
            <w:pPr>
              <w:spacing w:line="240" w:lineRule="auto"/>
              <w:ind w:firstLine="480"/>
              <w:rPr>
                <w:sz w:val="21"/>
                <w:szCs w:val="21"/>
              </w:rPr>
            </w:pPr>
            <w:r>
              <w:rPr>
                <w:sz w:val="21"/>
                <w:szCs w:val="21"/>
              </w:rPr>
              <w:tab/>
              <w:t>"</w:t>
            </w:r>
            <w:r>
              <w:rPr>
                <w:rFonts w:hint="eastAsia"/>
                <w:sz w:val="21"/>
                <w:szCs w:val="21"/>
              </w:rPr>
              <w:t>minCode</w:t>
            </w:r>
            <w:r>
              <w:rPr>
                <w:sz w:val="21"/>
                <w:szCs w:val="21"/>
              </w:rPr>
              <w:t>": "785485127983476736"</w:t>
            </w:r>
            <w:r>
              <w:rPr>
                <w:rFonts w:hint="eastAsia"/>
                <w:sz w:val="21"/>
                <w:szCs w:val="21"/>
              </w:rPr>
              <w:t>,</w:t>
            </w:r>
          </w:p>
          <w:p w:rsidR="004C05FA" w:rsidRDefault="004C05FA" w:rsidP="00254D53">
            <w:pPr>
              <w:spacing w:line="240" w:lineRule="auto"/>
              <w:ind w:firstLine="480"/>
              <w:rPr>
                <w:sz w:val="21"/>
                <w:szCs w:val="21"/>
              </w:rPr>
            </w:pPr>
            <w:r>
              <w:rPr>
                <w:sz w:val="21"/>
                <w:szCs w:val="21"/>
              </w:rPr>
              <w:tab/>
              <w:t>"</w:t>
            </w:r>
            <w:r>
              <w:rPr>
                <w:rFonts w:hint="eastAsia"/>
                <w:sz w:val="21"/>
                <w:szCs w:val="21"/>
              </w:rPr>
              <w:t>type</w:t>
            </w:r>
            <w:r>
              <w:rPr>
                <w:sz w:val="21"/>
                <w:szCs w:val="21"/>
              </w:rPr>
              <w:t>": "</w:t>
            </w:r>
            <w:r>
              <w:rPr>
                <w:rFonts w:hint="eastAsia"/>
                <w:sz w:val="21"/>
                <w:szCs w:val="21"/>
              </w:rPr>
              <w:t>DEL</w:t>
            </w:r>
            <w:r>
              <w:rPr>
                <w:sz w:val="21"/>
                <w:szCs w:val="21"/>
              </w:rPr>
              <w:t>"</w:t>
            </w:r>
          </w:p>
          <w:p w:rsidR="004C05FA" w:rsidRDefault="004C05FA" w:rsidP="00254D53">
            <w:pPr>
              <w:spacing w:line="240" w:lineRule="auto"/>
              <w:ind w:firstLine="480"/>
            </w:pPr>
            <w:r>
              <w:rPr>
                <w:sz w:val="21"/>
                <w:szCs w:val="21"/>
              </w:rPr>
              <w:t>}</w:t>
            </w:r>
          </w:p>
        </w:tc>
      </w:tr>
    </w:tbl>
    <w:p w:rsidR="004C05FA" w:rsidRDefault="004C05FA" w:rsidP="004C05FA">
      <w:r>
        <w:t xml:space="preserve"> </w:t>
      </w:r>
    </w:p>
    <w:p w:rsidR="004C05FA" w:rsidRDefault="004C05FA" w:rsidP="004C05FA">
      <w:pPr>
        <w:pStyle w:val="6"/>
      </w:pPr>
      <w:bookmarkStart w:id="3720" w:name="_Toc130156452"/>
      <w:r>
        <w:rPr>
          <w:rFonts w:ascii="宋体" w:hAnsi="宋体"/>
        </w:rPr>
        <w:t>响应报文示例</w:t>
      </w:r>
      <w:bookmarkEnd w:id="3720"/>
    </w:p>
    <w:tbl>
      <w:tblPr>
        <w:tblStyle w:val="afffff7"/>
        <w:tblW w:w="0" w:type="auto"/>
        <w:tblInd w:w="-5" w:type="dxa"/>
        <w:tblLook w:val="04A0" w:firstRow="1" w:lastRow="0" w:firstColumn="1" w:lastColumn="0" w:noHBand="0" w:noVBand="1"/>
      </w:tblPr>
      <w:tblGrid>
        <w:gridCol w:w="8542"/>
      </w:tblGrid>
      <w:tr w:rsidR="004C05FA" w:rsidTr="00254D53">
        <w:tc>
          <w:tcPr>
            <w:tcW w:w="8542" w:type="dxa"/>
            <w:tcBorders>
              <w:top w:val="single" w:sz="4" w:space="0" w:color="auto"/>
              <w:left w:val="single" w:sz="4" w:space="0" w:color="auto"/>
              <w:bottom w:val="single" w:sz="4" w:space="0" w:color="auto"/>
              <w:right w:val="single" w:sz="4" w:space="0" w:color="auto"/>
            </w:tcBorders>
          </w:tcPr>
          <w:p w:rsidR="004C05FA" w:rsidRDefault="004C05FA" w:rsidP="00254D53">
            <w:pPr>
              <w:spacing w:line="240" w:lineRule="auto"/>
              <w:ind w:firstLine="480"/>
              <w:rPr>
                <w:sz w:val="21"/>
                <w:szCs w:val="21"/>
              </w:rPr>
            </w:pPr>
            <w:r>
              <w:rPr>
                <w:rFonts w:hint="eastAsia"/>
                <w:sz w:val="21"/>
                <w:szCs w:val="21"/>
              </w:rPr>
              <w:t>{</w:t>
            </w:r>
          </w:p>
          <w:p w:rsidR="004C05FA" w:rsidRDefault="004C05FA" w:rsidP="00254D53">
            <w:pPr>
              <w:spacing w:line="240" w:lineRule="auto"/>
              <w:ind w:firstLine="480"/>
              <w:rPr>
                <w:sz w:val="21"/>
                <w:szCs w:val="21"/>
              </w:rPr>
            </w:pPr>
            <w:r>
              <w:rPr>
                <w:rFonts w:hint="eastAsia"/>
                <w:sz w:val="21"/>
                <w:szCs w:val="21"/>
              </w:rPr>
              <w:t xml:space="preserve">    "code":200,</w:t>
            </w:r>
          </w:p>
          <w:p w:rsidR="004C05FA" w:rsidRDefault="004C05FA" w:rsidP="00254D53">
            <w:pPr>
              <w:spacing w:line="240" w:lineRule="auto"/>
              <w:ind w:firstLine="480"/>
              <w:rPr>
                <w:sz w:val="21"/>
                <w:szCs w:val="21"/>
              </w:rPr>
            </w:pPr>
            <w:r>
              <w:rPr>
                <w:rFonts w:hint="eastAsia"/>
                <w:sz w:val="21"/>
                <w:szCs w:val="21"/>
              </w:rPr>
              <w:t xml:space="preserve">    "msg":"</w:t>
            </w:r>
            <w:r>
              <w:rPr>
                <w:rFonts w:hint="eastAsia"/>
                <w:sz w:val="21"/>
                <w:szCs w:val="21"/>
              </w:rPr>
              <w:t>成功</w:t>
            </w:r>
            <w:r>
              <w:rPr>
                <w:rFonts w:hint="eastAsia"/>
                <w:sz w:val="21"/>
                <w:szCs w:val="21"/>
              </w:rPr>
              <w:t>",</w:t>
            </w:r>
          </w:p>
          <w:p w:rsidR="004C05FA" w:rsidRDefault="004C05FA" w:rsidP="00254D53">
            <w:pPr>
              <w:spacing w:line="240" w:lineRule="auto"/>
              <w:ind w:firstLine="480"/>
              <w:rPr>
                <w:sz w:val="21"/>
                <w:szCs w:val="21"/>
              </w:rPr>
            </w:pPr>
            <w:r>
              <w:rPr>
                <w:rFonts w:hint="eastAsia"/>
                <w:sz w:val="21"/>
                <w:szCs w:val="21"/>
              </w:rPr>
              <w:t xml:space="preserve">    "data":{</w:t>
            </w:r>
          </w:p>
          <w:p w:rsidR="004C05FA" w:rsidRDefault="004C05FA" w:rsidP="00254D53">
            <w:pPr>
              <w:spacing w:line="240" w:lineRule="auto"/>
              <w:ind w:firstLine="480"/>
              <w:rPr>
                <w:sz w:val="21"/>
                <w:szCs w:val="21"/>
              </w:rPr>
            </w:pPr>
            <w:r>
              <w:rPr>
                <w:rFonts w:hint="eastAsia"/>
                <w:sz w:val="21"/>
                <w:szCs w:val="21"/>
              </w:rPr>
              <w:t xml:space="preserve">        "delDate":"2022-01-20 14:00:00"</w:t>
            </w:r>
          </w:p>
          <w:p w:rsidR="004C05FA" w:rsidRDefault="004C05FA" w:rsidP="00254D53">
            <w:pPr>
              <w:spacing w:line="240" w:lineRule="auto"/>
              <w:ind w:firstLineChars="600" w:firstLine="1260"/>
              <w:rPr>
                <w:sz w:val="21"/>
                <w:szCs w:val="21"/>
              </w:rPr>
            </w:pPr>
            <w:r>
              <w:rPr>
                <w:rFonts w:hint="eastAsia"/>
                <w:sz w:val="21"/>
                <w:szCs w:val="21"/>
              </w:rPr>
              <w:t>}</w:t>
            </w:r>
          </w:p>
          <w:p w:rsidR="004C05FA" w:rsidRDefault="004C05FA" w:rsidP="00254D53">
            <w:pPr>
              <w:spacing w:line="240" w:lineRule="auto"/>
              <w:ind w:firstLine="480"/>
            </w:pPr>
            <w:r>
              <w:rPr>
                <w:rFonts w:hint="eastAsia"/>
                <w:sz w:val="21"/>
                <w:szCs w:val="21"/>
              </w:rPr>
              <w:t>}</w:t>
            </w:r>
          </w:p>
        </w:tc>
      </w:tr>
    </w:tbl>
    <w:p w:rsidR="004C05FA" w:rsidRDefault="004C05FA" w:rsidP="004C05FA"/>
    <w:p w:rsidR="004C05FA" w:rsidRDefault="004C05FA" w:rsidP="004C05FA">
      <w:pPr>
        <w:spacing w:line="240" w:lineRule="atLeast"/>
        <w:rPr>
          <w:rFonts w:ascii="微软雅黑" w:eastAsia="微软雅黑" w:hAnsi="微软雅黑" w:cs="微软雅黑"/>
        </w:rPr>
      </w:pPr>
    </w:p>
    <w:p w:rsidR="004C05FA" w:rsidRDefault="004C05FA" w:rsidP="004C05FA">
      <w:pPr>
        <w:pStyle w:val="5"/>
        <w:rPr>
          <w:rStyle w:val="710"/>
          <w:iCs/>
        </w:rPr>
      </w:pPr>
      <w:bookmarkStart w:id="3721" w:name="_Toc130156453"/>
      <w:r>
        <w:rPr>
          <w:rFonts w:hint="eastAsia"/>
        </w:rPr>
        <w:t>查询资管责任区关联网格信息接口</w:t>
      </w:r>
      <w:bookmarkEnd w:id="3721"/>
    </w:p>
    <w:p w:rsidR="004C05FA" w:rsidRDefault="004C05FA" w:rsidP="00905DF8">
      <w:pPr>
        <w:numPr>
          <w:ilvl w:val="0"/>
          <w:numId w:val="251"/>
        </w:numPr>
        <w:spacing w:line="240" w:lineRule="auto"/>
        <w:rPr>
          <w:rFonts w:ascii="宋体" w:hAnsi="宋体" w:cs="宋体"/>
          <w:sz w:val="21"/>
          <w:szCs w:val="21"/>
        </w:rPr>
      </w:pPr>
      <w:r>
        <w:rPr>
          <w:rFonts w:ascii="宋体" w:hAnsi="宋体" w:cs="宋体" w:hint="eastAsia"/>
          <w:sz w:val="21"/>
          <w:szCs w:val="21"/>
        </w:rPr>
        <w:t>请求地址： http://ip:port/resApi/getOrgBindMiniInfo</w:t>
      </w:r>
    </w:p>
    <w:p w:rsidR="004C05FA" w:rsidRDefault="004C05FA" w:rsidP="00905DF8">
      <w:pPr>
        <w:numPr>
          <w:ilvl w:val="0"/>
          <w:numId w:val="251"/>
        </w:numPr>
        <w:spacing w:line="240" w:lineRule="auto"/>
        <w:rPr>
          <w:rFonts w:ascii="宋体" w:hAnsi="宋体" w:cs="宋体"/>
          <w:sz w:val="21"/>
          <w:szCs w:val="21"/>
        </w:rPr>
      </w:pPr>
      <w:r>
        <w:rPr>
          <w:rFonts w:ascii="宋体" w:hAnsi="宋体" w:cs="宋体" w:hint="eastAsia"/>
          <w:sz w:val="21"/>
          <w:szCs w:val="21"/>
        </w:rPr>
        <w:t>请求方式： post</w:t>
      </w:r>
    </w:p>
    <w:p w:rsidR="004C05FA" w:rsidRDefault="004C05FA" w:rsidP="00905DF8">
      <w:pPr>
        <w:numPr>
          <w:ilvl w:val="0"/>
          <w:numId w:val="251"/>
        </w:numPr>
        <w:spacing w:line="240" w:lineRule="auto"/>
        <w:rPr>
          <w:rFonts w:ascii="宋体" w:hAnsi="宋体" w:cs="宋体"/>
          <w:szCs w:val="24"/>
        </w:rPr>
      </w:pPr>
      <w:r>
        <w:rPr>
          <w:rFonts w:ascii="宋体" w:hAnsi="宋体" w:cs="宋体" w:hint="eastAsia"/>
          <w:sz w:val="21"/>
          <w:szCs w:val="21"/>
        </w:rPr>
        <w:lastRenderedPageBreak/>
        <w:t>参数格式：application/json</w:t>
      </w:r>
    </w:p>
    <w:p w:rsidR="004C05FA" w:rsidRDefault="004C05FA" w:rsidP="004C05FA">
      <w:pPr>
        <w:spacing w:line="240" w:lineRule="auto"/>
        <w:rPr>
          <w:rFonts w:ascii="宋体" w:hAnsi="宋体" w:cs="宋体"/>
          <w:szCs w:val="24"/>
        </w:rPr>
      </w:pPr>
    </w:p>
    <w:p w:rsidR="004C05FA" w:rsidRDefault="004C05FA" w:rsidP="004C05FA">
      <w:pPr>
        <w:pStyle w:val="6"/>
      </w:pPr>
      <w:bookmarkStart w:id="3722" w:name="_Toc130156454"/>
      <w:r>
        <w:rPr>
          <w:rFonts w:ascii="宋体" w:hAnsi="宋体"/>
        </w:rPr>
        <w:t>请求</w:t>
      </w:r>
      <w:r>
        <w:rPr>
          <w:rFonts w:ascii="宋体" w:hAnsi="宋体" w:hint="eastAsia"/>
        </w:rPr>
        <w:t>内容参数</w:t>
      </w:r>
      <w:bookmarkEnd w:id="3722"/>
    </w:p>
    <w:p w:rsidR="004C05FA" w:rsidRDefault="004C05FA" w:rsidP="004C05FA">
      <w:pPr>
        <w:pStyle w:val="QB20"/>
        <w:spacing w:line="360" w:lineRule="auto"/>
        <w:rPr>
          <w:rFonts w:ascii="宋体" w:hAnsi="宋体" w:cs="Times New Roman"/>
        </w:rPr>
      </w:pPr>
      <w:r>
        <w:rPr>
          <w:rFonts w:ascii="宋体" w:hAnsi="宋体" w:cs="Times New Roman"/>
        </w:rPr>
        <w:t>字段含义：</w:t>
      </w:r>
    </w:p>
    <w:tbl>
      <w:tblPr>
        <w:tblStyle w:val="afffff7"/>
        <w:tblW w:w="0" w:type="auto"/>
        <w:tblInd w:w="362" w:type="dxa"/>
        <w:tblLook w:val="04A0" w:firstRow="1" w:lastRow="0" w:firstColumn="1" w:lastColumn="0" w:noHBand="0" w:noVBand="1"/>
      </w:tblPr>
      <w:tblGrid>
        <w:gridCol w:w="2109"/>
        <w:gridCol w:w="2051"/>
        <w:gridCol w:w="2051"/>
        <w:gridCol w:w="1952"/>
      </w:tblGrid>
      <w:tr w:rsidR="004C05FA" w:rsidTr="00254D53">
        <w:tc>
          <w:tcPr>
            <w:tcW w:w="2109" w:type="dxa"/>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参数名称</w:t>
            </w:r>
          </w:p>
        </w:tc>
        <w:tc>
          <w:tcPr>
            <w:tcW w:w="2051" w:type="dxa"/>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参数类型</w:t>
            </w:r>
          </w:p>
        </w:tc>
        <w:tc>
          <w:tcPr>
            <w:tcW w:w="2051" w:type="dxa"/>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参数含义</w:t>
            </w:r>
          </w:p>
        </w:tc>
        <w:tc>
          <w:tcPr>
            <w:tcW w:w="1952" w:type="dxa"/>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必选</w:t>
            </w:r>
          </w:p>
        </w:tc>
      </w:tr>
      <w:tr w:rsidR="004C05FA" w:rsidTr="00254D53">
        <w:tc>
          <w:tcPr>
            <w:tcW w:w="2109" w:type="dxa"/>
          </w:tcPr>
          <w:p w:rsidR="004C05FA" w:rsidRDefault="004C05FA" w:rsidP="00254D53">
            <w:pPr>
              <w:pStyle w:val="QB20"/>
              <w:spacing w:line="360" w:lineRule="auto"/>
              <w:ind w:firstLineChars="0" w:firstLine="0"/>
              <w:rPr>
                <w:rFonts w:cs="Times New Roman"/>
              </w:rPr>
            </w:pPr>
            <w:r>
              <w:rPr>
                <w:rFonts w:cs="Times New Roman" w:hint="eastAsia"/>
              </w:rPr>
              <w:t>m</w:t>
            </w:r>
            <w:r>
              <w:rPr>
                <w:rFonts w:cs="Times New Roman"/>
              </w:rPr>
              <w:t>iniCode</w:t>
            </w:r>
          </w:p>
        </w:tc>
        <w:tc>
          <w:tcPr>
            <w:tcW w:w="2051" w:type="dxa"/>
          </w:tcPr>
          <w:p w:rsidR="004C05FA" w:rsidRDefault="004C05FA" w:rsidP="00254D53">
            <w:pPr>
              <w:pStyle w:val="QB20"/>
              <w:spacing w:line="360" w:lineRule="auto"/>
              <w:ind w:firstLineChars="0" w:firstLine="0"/>
              <w:rPr>
                <w:rFonts w:cs="Times New Roman"/>
              </w:rPr>
            </w:pPr>
            <w:r>
              <w:t>String</w:t>
            </w:r>
          </w:p>
        </w:tc>
        <w:tc>
          <w:tcPr>
            <w:tcW w:w="2051" w:type="dxa"/>
          </w:tcPr>
          <w:p w:rsidR="004C05FA" w:rsidRDefault="004C05FA" w:rsidP="00254D53">
            <w:pPr>
              <w:pStyle w:val="QB20"/>
              <w:spacing w:line="360" w:lineRule="auto"/>
              <w:ind w:firstLineChars="0" w:firstLine="0"/>
              <w:rPr>
                <w:rFonts w:cs="Times New Roman"/>
              </w:rPr>
            </w:pPr>
            <w:r>
              <w:rPr>
                <w:rFonts w:hint="eastAsia"/>
              </w:rPr>
              <w:t>责任区编码</w:t>
            </w:r>
          </w:p>
        </w:tc>
        <w:tc>
          <w:tcPr>
            <w:tcW w:w="1952" w:type="dxa"/>
          </w:tcPr>
          <w:p w:rsidR="004C05FA" w:rsidRDefault="004C05FA" w:rsidP="00254D53">
            <w:pPr>
              <w:pStyle w:val="QB20"/>
              <w:spacing w:line="360" w:lineRule="auto"/>
              <w:ind w:firstLineChars="0" w:firstLine="0"/>
              <w:rPr>
                <w:rFonts w:cs="Times New Roman"/>
              </w:rPr>
            </w:pPr>
            <w:r>
              <w:t>Y</w:t>
            </w:r>
          </w:p>
        </w:tc>
      </w:tr>
    </w:tbl>
    <w:p w:rsidR="004C05FA" w:rsidRDefault="004C05FA" w:rsidP="004C05FA">
      <w:pPr>
        <w:pStyle w:val="QB20"/>
        <w:spacing w:line="360" w:lineRule="auto"/>
        <w:ind w:firstLineChars="0" w:firstLine="0"/>
        <w:rPr>
          <w:rFonts w:cs="Times New Roman"/>
        </w:rPr>
      </w:pPr>
    </w:p>
    <w:p w:rsidR="004C05FA" w:rsidRDefault="004C05FA" w:rsidP="004C05FA">
      <w:pPr>
        <w:pStyle w:val="6"/>
      </w:pPr>
      <w:bookmarkStart w:id="3723" w:name="_Toc130156455"/>
      <w:r>
        <w:rPr>
          <w:rFonts w:ascii="宋体" w:hAnsi="宋体"/>
        </w:rPr>
        <w:t>响应</w:t>
      </w:r>
      <w:r>
        <w:rPr>
          <w:rFonts w:ascii="宋体" w:hAnsi="宋体" w:hint="eastAsia"/>
        </w:rPr>
        <w:t>内容</w:t>
      </w:r>
      <w:r>
        <w:rPr>
          <w:rFonts w:ascii="宋体" w:hAnsi="宋体"/>
        </w:rPr>
        <w:t>格式</w:t>
      </w:r>
      <w:bookmarkEnd w:id="3723"/>
    </w:p>
    <w:tbl>
      <w:tblPr>
        <w:tblStyle w:val="afffff7"/>
        <w:tblW w:w="8147" w:type="dxa"/>
        <w:tblInd w:w="375" w:type="dxa"/>
        <w:tblLayout w:type="fixed"/>
        <w:tblLook w:val="04A0" w:firstRow="1" w:lastRow="0" w:firstColumn="1" w:lastColumn="0" w:noHBand="0" w:noVBand="1"/>
      </w:tblPr>
      <w:tblGrid>
        <w:gridCol w:w="2368"/>
        <w:gridCol w:w="1930"/>
        <w:gridCol w:w="1972"/>
        <w:gridCol w:w="1877"/>
      </w:tblGrid>
      <w:tr w:rsidR="004C05FA" w:rsidTr="00254D53">
        <w:tc>
          <w:tcPr>
            <w:tcW w:w="2368" w:type="dxa"/>
            <w:tcBorders>
              <w:top w:val="single" w:sz="4" w:space="0" w:color="auto"/>
              <w:left w:val="single" w:sz="4" w:space="0" w:color="auto"/>
              <w:bottom w:val="single" w:sz="4" w:space="0" w:color="auto"/>
              <w:right w:val="single" w:sz="4" w:space="0" w:color="auto"/>
            </w:tcBorders>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参数名称</w:t>
            </w:r>
          </w:p>
        </w:tc>
        <w:tc>
          <w:tcPr>
            <w:tcW w:w="1930" w:type="dxa"/>
            <w:tcBorders>
              <w:top w:val="single" w:sz="4" w:space="0" w:color="auto"/>
              <w:left w:val="single" w:sz="4" w:space="0" w:color="auto"/>
              <w:bottom w:val="single" w:sz="4" w:space="0" w:color="auto"/>
              <w:right w:val="single" w:sz="4" w:space="0" w:color="auto"/>
            </w:tcBorders>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参数类型</w:t>
            </w:r>
          </w:p>
        </w:tc>
        <w:tc>
          <w:tcPr>
            <w:tcW w:w="1972" w:type="dxa"/>
            <w:tcBorders>
              <w:top w:val="single" w:sz="4" w:space="0" w:color="auto"/>
              <w:left w:val="single" w:sz="4" w:space="0" w:color="auto"/>
              <w:bottom w:val="single" w:sz="4" w:space="0" w:color="auto"/>
              <w:right w:val="single" w:sz="4" w:space="0" w:color="auto"/>
            </w:tcBorders>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参数含义</w:t>
            </w:r>
          </w:p>
        </w:tc>
        <w:tc>
          <w:tcPr>
            <w:tcW w:w="1877" w:type="dxa"/>
            <w:tcBorders>
              <w:top w:val="single" w:sz="4" w:space="0" w:color="auto"/>
              <w:left w:val="single" w:sz="4" w:space="0" w:color="auto"/>
              <w:bottom w:val="single" w:sz="4" w:space="0" w:color="auto"/>
              <w:right w:val="single" w:sz="4" w:space="0" w:color="auto"/>
            </w:tcBorders>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必选</w:t>
            </w:r>
          </w:p>
        </w:tc>
      </w:tr>
      <w:tr w:rsidR="004C05FA" w:rsidTr="00254D53">
        <w:tc>
          <w:tcPr>
            <w:tcW w:w="2368"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rPr>
              <w:t>msg</w:t>
            </w:r>
          </w:p>
        </w:tc>
        <w:tc>
          <w:tcPr>
            <w:tcW w:w="1930"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rPr>
              <w:t>String</w:t>
            </w:r>
          </w:p>
        </w:tc>
        <w:tc>
          <w:tcPr>
            <w:tcW w:w="1972"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hint="eastAsia"/>
              </w:rPr>
              <w:t>响应说明</w:t>
            </w:r>
          </w:p>
        </w:tc>
        <w:tc>
          <w:tcPr>
            <w:tcW w:w="1877"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rPr>
              <w:t>Y</w:t>
            </w:r>
          </w:p>
        </w:tc>
      </w:tr>
      <w:tr w:rsidR="004C05FA" w:rsidTr="00254D53">
        <w:tc>
          <w:tcPr>
            <w:tcW w:w="2368"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rPr>
              <w:t>c</w:t>
            </w:r>
            <w:r>
              <w:rPr>
                <w:rFonts w:ascii="宋体" w:hAnsi="宋体" w:hint="eastAsia"/>
              </w:rPr>
              <w:t>ode</w:t>
            </w:r>
          </w:p>
        </w:tc>
        <w:tc>
          <w:tcPr>
            <w:tcW w:w="1930"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rPr>
              <w:t>int</w:t>
            </w:r>
          </w:p>
        </w:tc>
        <w:tc>
          <w:tcPr>
            <w:tcW w:w="1972"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hint="eastAsia"/>
              </w:rPr>
              <w:t>响应码</w:t>
            </w:r>
          </w:p>
        </w:tc>
        <w:tc>
          <w:tcPr>
            <w:tcW w:w="1877"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rPr>
              <w:t>Y</w:t>
            </w:r>
          </w:p>
        </w:tc>
      </w:tr>
      <w:tr w:rsidR="004C05FA" w:rsidTr="00254D53">
        <w:tc>
          <w:tcPr>
            <w:tcW w:w="2368"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hint="eastAsia"/>
              </w:rPr>
              <w:t>data</w:t>
            </w:r>
          </w:p>
        </w:tc>
        <w:tc>
          <w:tcPr>
            <w:tcW w:w="1930"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hint="eastAsia"/>
              </w:rPr>
              <w:t>JSONObject</w:t>
            </w:r>
          </w:p>
        </w:tc>
        <w:tc>
          <w:tcPr>
            <w:tcW w:w="1972"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hint="eastAsia"/>
              </w:rPr>
              <w:t>响应结果</w:t>
            </w:r>
          </w:p>
        </w:tc>
        <w:tc>
          <w:tcPr>
            <w:tcW w:w="1877"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hint="eastAsia"/>
              </w:rPr>
              <w:t>Y</w:t>
            </w:r>
          </w:p>
        </w:tc>
      </w:tr>
    </w:tbl>
    <w:p w:rsidR="004C05FA" w:rsidRDefault="004C05FA" w:rsidP="004C05FA"/>
    <w:p w:rsidR="004C05FA" w:rsidRDefault="004C05FA" w:rsidP="004C05FA">
      <w:pPr>
        <w:pStyle w:val="6"/>
      </w:pPr>
      <w:bookmarkStart w:id="3724" w:name="_Toc130156456"/>
      <w:r>
        <w:rPr>
          <w:rFonts w:ascii="宋体" w:hAnsi="宋体" w:hint="eastAsia"/>
        </w:rPr>
        <w:t>请求</w:t>
      </w:r>
      <w:r>
        <w:rPr>
          <w:rFonts w:ascii="宋体" w:hAnsi="宋体"/>
        </w:rPr>
        <w:t>报文示例</w:t>
      </w:r>
      <w:bookmarkEnd w:id="3724"/>
    </w:p>
    <w:p w:rsidR="004C05FA" w:rsidRDefault="004C05FA" w:rsidP="004C05FA"/>
    <w:tbl>
      <w:tblPr>
        <w:tblStyle w:val="afffff7"/>
        <w:tblW w:w="0" w:type="auto"/>
        <w:tblInd w:w="-5" w:type="dxa"/>
        <w:tblLook w:val="04A0" w:firstRow="1" w:lastRow="0" w:firstColumn="1" w:lastColumn="0" w:noHBand="0" w:noVBand="1"/>
      </w:tblPr>
      <w:tblGrid>
        <w:gridCol w:w="8517"/>
      </w:tblGrid>
      <w:tr w:rsidR="004C05FA" w:rsidTr="00254D53">
        <w:tc>
          <w:tcPr>
            <w:tcW w:w="8517" w:type="dxa"/>
            <w:tcBorders>
              <w:top w:val="single" w:sz="4" w:space="0" w:color="auto"/>
              <w:left w:val="single" w:sz="4" w:space="0" w:color="auto"/>
              <w:bottom w:val="single" w:sz="4" w:space="0" w:color="auto"/>
              <w:right w:val="single" w:sz="4" w:space="0" w:color="auto"/>
            </w:tcBorders>
          </w:tcPr>
          <w:p w:rsidR="004C05FA" w:rsidRDefault="004C05FA" w:rsidP="00254D53">
            <w:pPr>
              <w:spacing w:line="240" w:lineRule="auto"/>
              <w:ind w:firstLine="480"/>
              <w:rPr>
                <w:sz w:val="21"/>
                <w:szCs w:val="21"/>
              </w:rPr>
            </w:pPr>
            <w:r>
              <w:rPr>
                <w:sz w:val="21"/>
                <w:szCs w:val="21"/>
              </w:rPr>
              <w:t>{</w:t>
            </w:r>
          </w:p>
          <w:p w:rsidR="004C05FA" w:rsidRDefault="004C05FA" w:rsidP="00254D53">
            <w:pPr>
              <w:spacing w:line="240" w:lineRule="auto"/>
              <w:ind w:firstLine="480"/>
              <w:rPr>
                <w:sz w:val="21"/>
                <w:szCs w:val="21"/>
              </w:rPr>
            </w:pPr>
            <w:r>
              <w:rPr>
                <w:sz w:val="21"/>
                <w:szCs w:val="21"/>
              </w:rPr>
              <w:tab/>
              <w:t>"</w:t>
            </w:r>
            <w:r>
              <w:rPr>
                <w:rFonts w:hint="eastAsia"/>
                <w:sz w:val="21"/>
                <w:szCs w:val="21"/>
              </w:rPr>
              <w:t>minCode</w:t>
            </w:r>
            <w:r>
              <w:rPr>
                <w:sz w:val="21"/>
                <w:szCs w:val="21"/>
              </w:rPr>
              <w:t>": "785485127983476736"</w:t>
            </w:r>
            <w:r>
              <w:rPr>
                <w:rFonts w:hint="eastAsia"/>
                <w:sz w:val="21"/>
                <w:szCs w:val="21"/>
              </w:rPr>
              <w:t>,</w:t>
            </w:r>
          </w:p>
          <w:p w:rsidR="004C05FA" w:rsidRDefault="004C05FA" w:rsidP="00254D53">
            <w:pPr>
              <w:spacing w:line="240" w:lineRule="auto"/>
              <w:ind w:firstLine="480"/>
            </w:pPr>
            <w:r>
              <w:rPr>
                <w:sz w:val="21"/>
                <w:szCs w:val="21"/>
              </w:rPr>
              <w:t>}</w:t>
            </w:r>
          </w:p>
        </w:tc>
      </w:tr>
    </w:tbl>
    <w:p w:rsidR="004C05FA" w:rsidRDefault="004C05FA" w:rsidP="004C05FA">
      <w:r>
        <w:t xml:space="preserve"> </w:t>
      </w:r>
    </w:p>
    <w:p w:rsidR="004C05FA" w:rsidRDefault="004C05FA" w:rsidP="004C05FA">
      <w:pPr>
        <w:pStyle w:val="6"/>
      </w:pPr>
      <w:bookmarkStart w:id="3725" w:name="_Toc130156457"/>
      <w:r>
        <w:rPr>
          <w:rFonts w:ascii="宋体" w:hAnsi="宋体"/>
        </w:rPr>
        <w:t>响应报文示例</w:t>
      </w:r>
      <w:bookmarkEnd w:id="3725"/>
    </w:p>
    <w:tbl>
      <w:tblPr>
        <w:tblStyle w:val="afffff7"/>
        <w:tblW w:w="0" w:type="auto"/>
        <w:tblInd w:w="-5" w:type="dxa"/>
        <w:tblLook w:val="04A0" w:firstRow="1" w:lastRow="0" w:firstColumn="1" w:lastColumn="0" w:noHBand="0" w:noVBand="1"/>
      </w:tblPr>
      <w:tblGrid>
        <w:gridCol w:w="8542"/>
      </w:tblGrid>
      <w:tr w:rsidR="004C05FA" w:rsidTr="00254D53">
        <w:tc>
          <w:tcPr>
            <w:tcW w:w="8542" w:type="dxa"/>
            <w:tcBorders>
              <w:top w:val="single" w:sz="4" w:space="0" w:color="auto"/>
              <w:left w:val="single" w:sz="4" w:space="0" w:color="auto"/>
              <w:bottom w:val="single" w:sz="4" w:space="0" w:color="auto"/>
              <w:right w:val="single" w:sz="4" w:space="0" w:color="auto"/>
            </w:tcBorders>
          </w:tcPr>
          <w:p w:rsidR="004C05FA" w:rsidRDefault="004C05FA" w:rsidP="00254D53">
            <w:pPr>
              <w:spacing w:line="240" w:lineRule="auto"/>
              <w:ind w:firstLine="480"/>
              <w:rPr>
                <w:sz w:val="21"/>
                <w:szCs w:val="21"/>
              </w:rPr>
            </w:pPr>
            <w:r>
              <w:rPr>
                <w:rFonts w:hint="eastAsia"/>
                <w:sz w:val="21"/>
                <w:szCs w:val="21"/>
              </w:rPr>
              <w:t>{</w:t>
            </w:r>
          </w:p>
          <w:p w:rsidR="004C05FA" w:rsidRDefault="004C05FA" w:rsidP="00254D53">
            <w:pPr>
              <w:spacing w:line="240" w:lineRule="auto"/>
              <w:ind w:firstLine="480"/>
              <w:rPr>
                <w:sz w:val="21"/>
                <w:szCs w:val="21"/>
              </w:rPr>
            </w:pPr>
            <w:r>
              <w:rPr>
                <w:rFonts w:hint="eastAsia"/>
                <w:sz w:val="21"/>
                <w:szCs w:val="21"/>
              </w:rPr>
              <w:lastRenderedPageBreak/>
              <w:t xml:space="preserve">    "code":200,</w:t>
            </w:r>
          </w:p>
          <w:p w:rsidR="004C05FA" w:rsidRDefault="004C05FA" w:rsidP="00254D53">
            <w:pPr>
              <w:spacing w:line="240" w:lineRule="auto"/>
              <w:ind w:firstLine="480"/>
              <w:rPr>
                <w:sz w:val="21"/>
                <w:szCs w:val="21"/>
              </w:rPr>
            </w:pPr>
            <w:r>
              <w:rPr>
                <w:rFonts w:hint="eastAsia"/>
                <w:sz w:val="21"/>
                <w:szCs w:val="21"/>
              </w:rPr>
              <w:t xml:space="preserve">    "msg":"</w:t>
            </w:r>
            <w:r>
              <w:rPr>
                <w:rFonts w:hint="eastAsia"/>
                <w:sz w:val="21"/>
                <w:szCs w:val="21"/>
              </w:rPr>
              <w:t>成功</w:t>
            </w:r>
            <w:r>
              <w:rPr>
                <w:rFonts w:hint="eastAsia"/>
                <w:sz w:val="21"/>
                <w:szCs w:val="21"/>
              </w:rPr>
              <w:t>",</w:t>
            </w:r>
          </w:p>
          <w:p w:rsidR="004C05FA" w:rsidRDefault="004C05FA" w:rsidP="00254D53">
            <w:pPr>
              <w:spacing w:line="240" w:lineRule="auto"/>
              <w:ind w:firstLine="480"/>
              <w:rPr>
                <w:sz w:val="21"/>
                <w:szCs w:val="21"/>
              </w:rPr>
            </w:pPr>
            <w:r>
              <w:rPr>
                <w:rFonts w:hint="eastAsia"/>
                <w:sz w:val="21"/>
                <w:szCs w:val="21"/>
              </w:rPr>
              <w:t xml:space="preserve">    "data":{</w:t>
            </w:r>
          </w:p>
          <w:p w:rsidR="004C05FA" w:rsidRDefault="004C05FA" w:rsidP="00254D53">
            <w:pPr>
              <w:spacing w:line="240" w:lineRule="auto"/>
              <w:ind w:firstLine="480"/>
              <w:rPr>
                <w:sz w:val="21"/>
                <w:szCs w:val="21"/>
              </w:rPr>
            </w:pPr>
            <w:r>
              <w:rPr>
                <w:rFonts w:hint="eastAsia"/>
                <w:sz w:val="21"/>
                <w:szCs w:val="21"/>
              </w:rPr>
              <w:t>"miniName":"xxx</w:t>
            </w:r>
            <w:r>
              <w:rPr>
                <w:rFonts w:hint="eastAsia"/>
                <w:sz w:val="21"/>
                <w:szCs w:val="21"/>
              </w:rPr>
              <w:t>责任区</w:t>
            </w:r>
            <w:r>
              <w:rPr>
                <w:rFonts w:hint="eastAsia"/>
                <w:sz w:val="21"/>
                <w:szCs w:val="21"/>
              </w:rPr>
              <w:t>",</w:t>
            </w:r>
          </w:p>
          <w:p w:rsidR="004C05FA" w:rsidRDefault="004C05FA" w:rsidP="00254D53">
            <w:pPr>
              <w:spacing w:line="240" w:lineRule="auto"/>
              <w:ind w:firstLine="480"/>
              <w:rPr>
                <w:sz w:val="21"/>
                <w:szCs w:val="21"/>
              </w:rPr>
            </w:pPr>
            <w:r>
              <w:rPr>
                <w:rFonts w:hint="eastAsia"/>
                <w:sz w:val="21"/>
                <w:szCs w:val="21"/>
              </w:rPr>
              <w:t>"miniCode":"7874444444444423455",</w:t>
            </w:r>
          </w:p>
          <w:p w:rsidR="004C05FA" w:rsidRDefault="004C05FA" w:rsidP="00254D53">
            <w:pPr>
              <w:spacing w:line="240" w:lineRule="auto"/>
              <w:ind w:firstLine="480"/>
              <w:rPr>
                <w:sz w:val="21"/>
                <w:szCs w:val="21"/>
              </w:rPr>
            </w:pPr>
            <w:r>
              <w:rPr>
                <w:rFonts w:hint="eastAsia"/>
                <w:sz w:val="21"/>
                <w:szCs w:val="21"/>
              </w:rPr>
              <w:t>"orgName":"xxx</w:t>
            </w:r>
            <w:r>
              <w:rPr>
                <w:rFonts w:hint="eastAsia"/>
                <w:sz w:val="21"/>
                <w:szCs w:val="21"/>
              </w:rPr>
              <w:t>网格</w:t>
            </w:r>
            <w:r>
              <w:rPr>
                <w:rFonts w:hint="eastAsia"/>
                <w:sz w:val="21"/>
                <w:szCs w:val="21"/>
              </w:rPr>
              <w:t>",</w:t>
            </w:r>
          </w:p>
          <w:p w:rsidR="004C05FA" w:rsidRDefault="004C05FA" w:rsidP="00254D53">
            <w:pPr>
              <w:spacing w:line="240" w:lineRule="auto"/>
              <w:ind w:firstLine="480"/>
              <w:rPr>
                <w:sz w:val="21"/>
                <w:szCs w:val="21"/>
              </w:rPr>
            </w:pPr>
            <w:r>
              <w:rPr>
                <w:rFonts w:hint="eastAsia"/>
                <w:sz w:val="21"/>
                <w:szCs w:val="21"/>
              </w:rPr>
              <w:t>"orgCode":"2346521334",</w:t>
            </w:r>
          </w:p>
          <w:p w:rsidR="004C05FA" w:rsidRDefault="004C05FA" w:rsidP="00254D53">
            <w:pPr>
              <w:spacing w:line="240" w:lineRule="auto"/>
              <w:ind w:firstLine="480"/>
              <w:rPr>
                <w:sz w:val="21"/>
                <w:szCs w:val="21"/>
              </w:rPr>
            </w:pPr>
            <w:r>
              <w:rPr>
                <w:rFonts w:hint="eastAsia"/>
                <w:sz w:val="21"/>
                <w:szCs w:val="21"/>
              </w:rPr>
              <w:t>"createDate":"2022-01-20 14:00:00"</w:t>
            </w:r>
          </w:p>
          <w:p w:rsidR="004C05FA" w:rsidRDefault="004C05FA" w:rsidP="00254D53">
            <w:pPr>
              <w:spacing w:line="240" w:lineRule="auto"/>
              <w:ind w:firstLineChars="300" w:firstLine="630"/>
              <w:rPr>
                <w:sz w:val="21"/>
                <w:szCs w:val="21"/>
              </w:rPr>
            </w:pPr>
            <w:r>
              <w:rPr>
                <w:rFonts w:hint="eastAsia"/>
                <w:sz w:val="21"/>
                <w:szCs w:val="21"/>
              </w:rPr>
              <w:t>}</w:t>
            </w:r>
          </w:p>
          <w:p w:rsidR="004C05FA" w:rsidRDefault="004C05FA" w:rsidP="00254D53">
            <w:pPr>
              <w:spacing w:line="240" w:lineRule="auto"/>
              <w:ind w:firstLine="480"/>
            </w:pPr>
            <w:r>
              <w:rPr>
                <w:rFonts w:hint="eastAsia"/>
                <w:sz w:val="21"/>
                <w:szCs w:val="21"/>
              </w:rPr>
              <w:t>}</w:t>
            </w:r>
          </w:p>
        </w:tc>
      </w:tr>
    </w:tbl>
    <w:p w:rsidR="004C05FA" w:rsidRDefault="004C05FA" w:rsidP="004C05FA"/>
    <w:p w:rsidR="004C05FA" w:rsidRDefault="004C05FA" w:rsidP="004C05FA">
      <w:pPr>
        <w:spacing w:line="240" w:lineRule="atLeast"/>
        <w:rPr>
          <w:rFonts w:ascii="微软雅黑" w:eastAsia="微软雅黑" w:hAnsi="微软雅黑" w:cs="微软雅黑"/>
        </w:rPr>
      </w:pPr>
    </w:p>
    <w:p w:rsidR="004C05FA" w:rsidRDefault="004C05FA" w:rsidP="004C05FA">
      <w:pPr>
        <w:spacing w:line="240" w:lineRule="atLeast"/>
        <w:rPr>
          <w:rFonts w:ascii="微软雅黑" w:eastAsia="微软雅黑" w:hAnsi="微软雅黑" w:cs="微软雅黑"/>
        </w:rPr>
      </w:pPr>
    </w:p>
    <w:p w:rsidR="004C05FA" w:rsidRDefault="004C05FA" w:rsidP="004C05FA">
      <w:pPr>
        <w:spacing w:line="240" w:lineRule="atLeast"/>
        <w:rPr>
          <w:rFonts w:ascii="微软雅黑" w:eastAsia="微软雅黑" w:hAnsi="微软雅黑" w:cs="微软雅黑"/>
        </w:rPr>
      </w:pPr>
    </w:p>
    <w:p w:rsidR="004C05FA" w:rsidRDefault="004C05FA" w:rsidP="004C05FA">
      <w:pPr>
        <w:tabs>
          <w:tab w:val="left" w:pos="2385"/>
        </w:tabs>
      </w:pPr>
    </w:p>
    <w:p w:rsidR="004C05FA" w:rsidRDefault="004C05FA" w:rsidP="004C05FA">
      <w:pPr>
        <w:pStyle w:val="5"/>
        <w:rPr>
          <w:rStyle w:val="710"/>
          <w:i w:val="0"/>
        </w:rPr>
      </w:pPr>
      <w:bookmarkStart w:id="3726" w:name="_Toc130156458"/>
      <w:r>
        <w:rPr>
          <w:rStyle w:val="710"/>
          <w:rFonts w:hint="eastAsia"/>
        </w:rPr>
        <w:t>责任区信息推送接口</w:t>
      </w:r>
      <w:bookmarkEnd w:id="3726"/>
    </w:p>
    <w:p w:rsidR="004C05FA" w:rsidRDefault="004C05FA" w:rsidP="004C05FA">
      <w:pPr>
        <w:spacing w:line="240" w:lineRule="auto"/>
        <w:rPr>
          <w:rStyle w:val="710"/>
          <w:rFonts w:ascii="宋体" w:hAnsi="宋体" w:cs="宋体"/>
          <w:i w:val="0"/>
          <w:sz w:val="18"/>
          <w:szCs w:val="18"/>
        </w:rPr>
      </w:pPr>
      <w:r>
        <w:rPr>
          <w:rStyle w:val="710"/>
          <w:rFonts w:ascii="宋体" w:hAnsi="宋体" w:cs="宋体" w:hint="eastAsia"/>
          <w:sz w:val="18"/>
          <w:szCs w:val="18"/>
        </w:rPr>
        <w:t>推送协议：SFTP</w:t>
      </w:r>
    </w:p>
    <w:p w:rsidR="004C05FA" w:rsidRDefault="004C05FA" w:rsidP="004C05FA">
      <w:pPr>
        <w:spacing w:line="240" w:lineRule="auto"/>
        <w:rPr>
          <w:rFonts w:ascii="宋体" w:hAnsi="宋体" w:cs="宋体"/>
          <w:sz w:val="18"/>
          <w:szCs w:val="18"/>
        </w:rPr>
      </w:pPr>
      <w:r>
        <w:rPr>
          <w:rFonts w:ascii="宋体" w:hAnsi="宋体" w:cs="宋体" w:hint="eastAsia"/>
          <w:sz w:val="18"/>
          <w:szCs w:val="18"/>
        </w:rPr>
        <w:t>推送文件格式：CSV</w:t>
      </w:r>
    </w:p>
    <w:p w:rsidR="004C05FA" w:rsidRDefault="004C05FA" w:rsidP="004C05FA">
      <w:pPr>
        <w:spacing w:line="240" w:lineRule="auto"/>
        <w:rPr>
          <w:rFonts w:ascii="宋体" w:hAnsi="宋体" w:cs="宋体"/>
          <w:sz w:val="18"/>
          <w:szCs w:val="18"/>
        </w:rPr>
      </w:pPr>
      <w:r>
        <w:rPr>
          <w:rFonts w:ascii="宋体" w:hAnsi="宋体" w:cs="宋体" w:hint="eastAsia"/>
          <w:sz w:val="18"/>
          <w:szCs w:val="18"/>
        </w:rPr>
        <w:t>文件分隔符：“|”</w:t>
      </w:r>
    </w:p>
    <w:p w:rsidR="004C05FA" w:rsidRDefault="004C05FA" w:rsidP="004C05FA">
      <w:pPr>
        <w:spacing w:line="240" w:lineRule="auto"/>
        <w:rPr>
          <w:rFonts w:ascii="宋体" w:hAnsi="宋体" w:cs="宋体"/>
          <w:sz w:val="18"/>
          <w:szCs w:val="18"/>
        </w:rPr>
      </w:pPr>
      <w:r>
        <w:rPr>
          <w:rFonts w:ascii="宋体" w:hAnsi="宋体" w:cs="宋体" w:hint="eastAsia"/>
          <w:sz w:val="18"/>
          <w:szCs w:val="18"/>
        </w:rPr>
        <w:t>推送周期：每日6点</w:t>
      </w:r>
    </w:p>
    <w:p w:rsidR="004C05FA" w:rsidRDefault="004C05FA" w:rsidP="004C05FA">
      <w:pPr>
        <w:spacing w:line="240" w:lineRule="auto"/>
        <w:rPr>
          <w:rFonts w:ascii="宋体" w:hAnsi="宋体" w:cs="宋体"/>
          <w:sz w:val="18"/>
          <w:szCs w:val="18"/>
        </w:rPr>
      </w:pPr>
      <w:r>
        <w:rPr>
          <w:rFonts w:ascii="宋体" w:hAnsi="宋体" w:cs="宋体" w:hint="eastAsia"/>
          <w:sz w:val="18"/>
          <w:szCs w:val="18"/>
        </w:rPr>
        <w:lastRenderedPageBreak/>
        <w:t>推送字段：  责任区名称、责任区ID、责任区编码、责任区关联网格、路径、路径编码、有效状态、创建时间、更新时间、创建人、更新人、备注</w:t>
      </w:r>
    </w:p>
    <w:p w:rsidR="004C05FA" w:rsidRDefault="004C05FA" w:rsidP="004C05FA">
      <w:pPr>
        <w:ind w:firstLine="480"/>
        <w:rPr>
          <w:rFonts w:ascii="宋体" w:hAnsi="宋体"/>
        </w:rPr>
      </w:pPr>
    </w:p>
    <w:p w:rsidR="004C05FA" w:rsidRDefault="004C05FA" w:rsidP="004C05FA"/>
    <w:p w:rsidR="004C05FA" w:rsidRDefault="004C05FA" w:rsidP="004C05FA">
      <w:pPr>
        <w:tabs>
          <w:tab w:val="left" w:pos="2385"/>
        </w:tabs>
      </w:pPr>
    </w:p>
    <w:p w:rsidR="004C05FA" w:rsidRDefault="004C05FA" w:rsidP="004C05FA">
      <w:pPr>
        <w:rPr>
          <w:rFonts w:ascii="宋体" w:hAnsi="宋体"/>
        </w:rPr>
      </w:pPr>
    </w:p>
    <w:p w:rsidR="004C05FA" w:rsidRDefault="004C05FA" w:rsidP="004C05FA">
      <w:pPr>
        <w:pStyle w:val="132"/>
        <w:numPr>
          <w:ilvl w:val="4"/>
          <w:numId w:val="0"/>
        </w:numPr>
        <w:ind w:left="-1680"/>
        <w:outlineLvl w:val="9"/>
      </w:pPr>
    </w:p>
    <w:p w:rsidR="004C05FA" w:rsidRDefault="004C05FA" w:rsidP="004C05FA">
      <w:pPr>
        <w:pStyle w:val="affffffffffffffffff1"/>
      </w:pPr>
      <w:bookmarkStart w:id="3727" w:name="_Toc129958038"/>
    </w:p>
    <w:p w:rsidR="004C05FA" w:rsidRDefault="004C05FA" w:rsidP="004C05FA"/>
    <w:p w:rsidR="004C05FA" w:rsidRDefault="004C05FA" w:rsidP="004C05FA"/>
    <w:p w:rsidR="004C05FA" w:rsidRDefault="004C05FA" w:rsidP="004C05FA"/>
    <w:p w:rsidR="004C05FA" w:rsidRDefault="004C05FA" w:rsidP="004C05FA">
      <w:pPr>
        <w:pStyle w:val="40"/>
        <w:rPr>
          <w:rFonts w:ascii="宋体" w:hAnsi="宋体"/>
          <w:szCs w:val="24"/>
        </w:rPr>
      </w:pPr>
      <w:bookmarkStart w:id="3728" w:name="_Toc130156459"/>
      <w:r>
        <w:rPr>
          <w:rFonts w:ascii="宋体" w:hAnsi="宋体" w:hint="eastAsia"/>
          <w:szCs w:val="24"/>
        </w:rPr>
        <w:t>责任区功能说明</w:t>
      </w:r>
      <w:bookmarkEnd w:id="3727"/>
      <w:bookmarkEnd w:id="3728"/>
    </w:p>
    <w:p w:rsidR="004C05FA" w:rsidRDefault="004C05FA" w:rsidP="004C05FA">
      <w:pPr>
        <w:ind w:firstLine="480"/>
        <w:rPr>
          <w:rFonts w:ascii="宋体" w:hAnsi="宋体"/>
        </w:rPr>
      </w:pPr>
      <w:r>
        <w:rPr>
          <w:rFonts w:ascii="宋体" w:hAnsi="宋体" w:hint="eastAsia"/>
        </w:rPr>
        <w:t>由各地市人员在资管系统中维护网格数据，在网格层级下建立责任区信息，划分责任区，网格和责任区是一对多的关系，一个网格对应多个责任区，多个责任区可归属同一个网格，但是同一责任区不能归属于多个网格。资管建立责任区信息时将责任区数据信息通知并同步综调，进行责任区的增、删、改动作由资管同步通知综调。</w:t>
      </w:r>
    </w:p>
    <w:p w:rsidR="004C05FA" w:rsidRDefault="004C05FA" w:rsidP="004C05FA">
      <w:pPr>
        <w:ind w:firstLine="480"/>
        <w:rPr>
          <w:rFonts w:ascii="宋体" w:hAnsi="宋体"/>
        </w:rPr>
      </w:pPr>
    </w:p>
    <w:p w:rsidR="004C05FA" w:rsidRDefault="004C05FA" w:rsidP="004C05FA">
      <w:pPr>
        <w:pStyle w:val="5"/>
        <w:rPr>
          <w:rStyle w:val="710"/>
          <w:iCs/>
        </w:rPr>
      </w:pPr>
      <w:bookmarkStart w:id="3729" w:name="_Toc130156460"/>
      <w:r>
        <w:rPr>
          <w:rFonts w:hint="eastAsia"/>
        </w:rPr>
        <w:t>责任区信息创建</w:t>
      </w:r>
      <w:bookmarkEnd w:id="3729"/>
    </w:p>
    <w:p w:rsidR="004C05FA" w:rsidRDefault="004C05FA" w:rsidP="004C05FA">
      <w:pPr>
        <w:ind w:firstLine="480"/>
        <w:rPr>
          <w:rFonts w:ascii="宋体" w:hAnsi="宋体"/>
        </w:rPr>
      </w:pPr>
      <w:r>
        <w:rPr>
          <w:rFonts w:ascii="宋体" w:hAnsi="宋体" w:hint="eastAsia"/>
        </w:rPr>
        <w:t>选择新增责任区，填写表单基础字段：责任区名称、责任区编码、责任区归属地市、区县、乡镇街道、责任区备注说明、责任区属性</w:t>
      </w:r>
    </w:p>
    <w:p w:rsidR="004C05FA" w:rsidRDefault="004C05FA" w:rsidP="004C05FA">
      <w:pPr>
        <w:pStyle w:val="5"/>
        <w:rPr>
          <w:rStyle w:val="710"/>
        </w:rPr>
      </w:pPr>
      <w:bookmarkStart w:id="3730" w:name="_Toc130156461"/>
      <w:r>
        <w:rPr>
          <w:rFonts w:hint="eastAsia"/>
        </w:rPr>
        <w:lastRenderedPageBreak/>
        <w:t>责任区关联小区</w:t>
      </w:r>
      <w:bookmarkEnd w:id="3730"/>
    </w:p>
    <w:p w:rsidR="004C05FA" w:rsidRDefault="004C05FA" w:rsidP="004C05FA">
      <w:pPr>
        <w:ind w:firstLine="480"/>
        <w:rPr>
          <w:rFonts w:ascii="宋体" w:hAnsi="宋体"/>
        </w:rPr>
      </w:pPr>
      <w:r>
        <w:rPr>
          <w:rFonts w:ascii="宋体" w:hAnsi="宋体" w:hint="eastAsia"/>
        </w:rPr>
        <w:t>需要维护责任区域小区的维护关系，选择当前需要操作的责任区，选择需要关联的小区，填写关联小区说明，系统支撑批量导入小区和责任区的对应关系。</w:t>
      </w:r>
    </w:p>
    <w:p w:rsidR="004C05FA" w:rsidRDefault="004C05FA" w:rsidP="004C05FA">
      <w:pPr>
        <w:ind w:firstLine="480"/>
        <w:rPr>
          <w:rFonts w:ascii="宋体" w:hAnsi="宋体"/>
        </w:rPr>
      </w:pPr>
    </w:p>
    <w:p w:rsidR="004C05FA" w:rsidRDefault="004C05FA" w:rsidP="004C05FA">
      <w:pPr>
        <w:pStyle w:val="5"/>
        <w:rPr>
          <w:rStyle w:val="710"/>
        </w:rPr>
      </w:pPr>
      <w:bookmarkStart w:id="3731" w:name="_Toc130156462"/>
      <w:r>
        <w:rPr>
          <w:rFonts w:hint="eastAsia"/>
        </w:rPr>
        <w:t>责任区信息修改</w:t>
      </w:r>
      <w:bookmarkEnd w:id="3731"/>
    </w:p>
    <w:p w:rsidR="004C05FA" w:rsidRDefault="004C05FA" w:rsidP="004C05FA">
      <w:pPr>
        <w:ind w:firstLine="480"/>
        <w:rPr>
          <w:rFonts w:ascii="宋体" w:hAnsi="宋体"/>
        </w:rPr>
      </w:pPr>
      <w:r>
        <w:rPr>
          <w:rFonts w:ascii="宋体" w:hAnsi="宋体" w:hint="eastAsia"/>
        </w:rPr>
        <w:t>责任区修改通常需要经过以下步骤：</w:t>
      </w:r>
    </w:p>
    <w:p w:rsidR="004C05FA" w:rsidRDefault="004C05FA" w:rsidP="00905DF8">
      <w:pPr>
        <w:numPr>
          <w:ilvl w:val="0"/>
          <w:numId w:val="252"/>
        </w:numPr>
        <w:rPr>
          <w:rFonts w:ascii="宋体" w:hAnsi="宋体"/>
        </w:rPr>
      </w:pPr>
      <w:r>
        <w:rPr>
          <w:rFonts w:ascii="宋体" w:hAnsi="宋体" w:hint="eastAsia"/>
        </w:rPr>
        <w:t>登录系统并选择相应权限角色。</w:t>
      </w:r>
    </w:p>
    <w:p w:rsidR="004C05FA" w:rsidRDefault="004C05FA" w:rsidP="00905DF8">
      <w:pPr>
        <w:numPr>
          <w:ilvl w:val="0"/>
          <w:numId w:val="252"/>
        </w:numPr>
        <w:rPr>
          <w:rFonts w:ascii="宋体" w:hAnsi="宋体"/>
        </w:rPr>
      </w:pPr>
      <w:r>
        <w:rPr>
          <w:rFonts w:ascii="宋体" w:hAnsi="宋体" w:hint="eastAsia"/>
        </w:rPr>
        <w:t>进入责任区管理页面，并找到需要进行修改的责任区。</w:t>
      </w:r>
    </w:p>
    <w:p w:rsidR="004C05FA" w:rsidRDefault="004C05FA" w:rsidP="00905DF8">
      <w:pPr>
        <w:numPr>
          <w:ilvl w:val="0"/>
          <w:numId w:val="252"/>
        </w:numPr>
        <w:rPr>
          <w:rFonts w:ascii="宋体" w:hAnsi="宋体"/>
        </w:rPr>
      </w:pPr>
      <w:r>
        <w:rPr>
          <w:rFonts w:ascii="宋体" w:hAnsi="宋体" w:hint="eastAsia"/>
        </w:rPr>
        <w:t>点击编辑按钮或者对应的修改链接，进入责任区修改页面。</w:t>
      </w:r>
    </w:p>
    <w:p w:rsidR="004C05FA" w:rsidRDefault="004C05FA" w:rsidP="00905DF8">
      <w:pPr>
        <w:numPr>
          <w:ilvl w:val="0"/>
          <w:numId w:val="252"/>
        </w:numPr>
        <w:rPr>
          <w:rFonts w:ascii="宋体" w:hAnsi="宋体"/>
        </w:rPr>
      </w:pPr>
      <w:r>
        <w:rPr>
          <w:rFonts w:ascii="宋体" w:hAnsi="宋体" w:hint="eastAsia"/>
        </w:rPr>
        <w:t>在责任区修改页面中，可以修改相应的责任区信息，例如责任区名称、负责人、所在地区等。</w:t>
      </w:r>
    </w:p>
    <w:p w:rsidR="004C05FA" w:rsidRDefault="004C05FA" w:rsidP="00905DF8">
      <w:pPr>
        <w:numPr>
          <w:ilvl w:val="0"/>
          <w:numId w:val="252"/>
        </w:numPr>
        <w:rPr>
          <w:rFonts w:ascii="宋体" w:hAnsi="宋体"/>
        </w:rPr>
      </w:pPr>
      <w:r>
        <w:rPr>
          <w:rFonts w:ascii="宋体" w:hAnsi="宋体" w:hint="eastAsia"/>
        </w:rPr>
        <w:t>当所有修改完成后，点击保存按钮以保存修改后的责任区信息。</w:t>
      </w:r>
    </w:p>
    <w:p w:rsidR="004C05FA" w:rsidRDefault="004C05FA" w:rsidP="00905DF8">
      <w:pPr>
        <w:numPr>
          <w:ilvl w:val="0"/>
          <w:numId w:val="252"/>
        </w:numPr>
        <w:rPr>
          <w:rFonts w:ascii="宋体" w:hAnsi="宋体"/>
        </w:rPr>
      </w:pPr>
      <w:r>
        <w:rPr>
          <w:rFonts w:ascii="宋体" w:hAnsi="宋体" w:hint="eastAsia"/>
        </w:rPr>
        <w:t>如果需要撤销修改，则点击取消按钮，系统将不会保存修改后的信息。</w:t>
      </w:r>
    </w:p>
    <w:p w:rsidR="004C05FA" w:rsidRDefault="004C05FA" w:rsidP="00905DF8">
      <w:pPr>
        <w:numPr>
          <w:ilvl w:val="0"/>
          <w:numId w:val="252"/>
        </w:numPr>
        <w:rPr>
          <w:rFonts w:ascii="宋体" w:hAnsi="宋体"/>
        </w:rPr>
      </w:pPr>
      <w:r>
        <w:rPr>
          <w:rFonts w:ascii="宋体" w:hAnsi="宋体" w:hint="eastAsia"/>
        </w:rPr>
        <w:t>修改完成后，系统会提示用户修改成功。同时，在责任区列表中也能看到修改后的责任区信息更新。</w:t>
      </w:r>
    </w:p>
    <w:p w:rsidR="004C05FA" w:rsidRDefault="004C05FA" w:rsidP="004C05FA">
      <w:pPr>
        <w:ind w:firstLine="420"/>
        <w:rPr>
          <w:rFonts w:ascii="宋体" w:hAnsi="宋体"/>
        </w:rPr>
      </w:pPr>
      <w:r>
        <w:rPr>
          <w:rFonts w:ascii="宋体" w:hAnsi="宋体" w:hint="eastAsia"/>
        </w:rPr>
        <w:t>需要注意的是，在进行责任区修改时，应该确保修改的信息准确无误，并且对业务没有重大影响。同时，修改操作应该只由有相应权限的用户进行。</w:t>
      </w:r>
    </w:p>
    <w:p w:rsidR="004C05FA" w:rsidRDefault="004C05FA" w:rsidP="004C05FA">
      <w:pPr>
        <w:ind w:firstLine="480"/>
        <w:rPr>
          <w:rFonts w:ascii="宋体" w:hAnsi="宋体"/>
        </w:rPr>
      </w:pPr>
    </w:p>
    <w:p w:rsidR="004C05FA" w:rsidRDefault="004C05FA" w:rsidP="004C05FA">
      <w:pPr>
        <w:ind w:firstLine="480"/>
        <w:rPr>
          <w:rFonts w:ascii="宋体" w:hAnsi="宋体"/>
        </w:rPr>
      </w:pPr>
    </w:p>
    <w:p w:rsidR="004C05FA" w:rsidRDefault="004C05FA" w:rsidP="004C05FA">
      <w:pPr>
        <w:ind w:firstLine="480"/>
        <w:rPr>
          <w:rFonts w:ascii="宋体" w:hAnsi="宋体"/>
        </w:rPr>
      </w:pPr>
    </w:p>
    <w:p w:rsidR="004C05FA" w:rsidRDefault="004C05FA" w:rsidP="004C05FA">
      <w:pPr>
        <w:ind w:firstLine="480"/>
        <w:rPr>
          <w:rFonts w:ascii="宋体" w:hAnsi="宋体"/>
        </w:rPr>
      </w:pPr>
    </w:p>
    <w:p w:rsidR="004C05FA" w:rsidRDefault="004C05FA" w:rsidP="004C05FA">
      <w:pPr>
        <w:ind w:firstLine="480"/>
        <w:rPr>
          <w:rFonts w:ascii="宋体" w:hAnsi="宋体"/>
        </w:rPr>
      </w:pPr>
    </w:p>
    <w:p w:rsidR="004C05FA" w:rsidRDefault="004C05FA" w:rsidP="004C05FA">
      <w:pPr>
        <w:pStyle w:val="5"/>
        <w:rPr>
          <w:rStyle w:val="710"/>
        </w:rPr>
      </w:pPr>
      <w:bookmarkStart w:id="3732" w:name="_Toc130156463"/>
      <w:r>
        <w:rPr>
          <w:rFonts w:hint="eastAsia"/>
        </w:rPr>
        <w:t>责任区信息删除</w:t>
      </w:r>
      <w:bookmarkEnd w:id="3732"/>
    </w:p>
    <w:p w:rsidR="004C05FA" w:rsidRDefault="004C05FA" w:rsidP="004C05FA">
      <w:pPr>
        <w:ind w:firstLine="480"/>
        <w:rPr>
          <w:rFonts w:ascii="宋体" w:hAnsi="宋体"/>
        </w:rPr>
      </w:pPr>
      <w:r>
        <w:rPr>
          <w:rFonts w:ascii="宋体" w:hAnsi="宋体" w:hint="eastAsia"/>
        </w:rPr>
        <w:t>如果需要删除一个责任区，通常需要先检查该责任区是否有任何未完成的任务,选择需要删除的责任区，确认提交后，校验是否满足删除条件：</w:t>
      </w:r>
    </w:p>
    <w:p w:rsidR="004C05FA" w:rsidRDefault="004C05FA" w:rsidP="00905DF8">
      <w:pPr>
        <w:numPr>
          <w:ilvl w:val="0"/>
          <w:numId w:val="253"/>
        </w:numPr>
        <w:rPr>
          <w:rFonts w:ascii="宋体" w:hAnsi="宋体"/>
        </w:rPr>
      </w:pPr>
      <w:r>
        <w:rPr>
          <w:rFonts w:ascii="宋体" w:hAnsi="宋体" w:hint="eastAsia"/>
        </w:rPr>
        <w:t>责任区是否从网格解绑</w:t>
      </w:r>
    </w:p>
    <w:p w:rsidR="004C05FA" w:rsidRDefault="004C05FA" w:rsidP="00905DF8">
      <w:pPr>
        <w:numPr>
          <w:ilvl w:val="0"/>
          <w:numId w:val="253"/>
        </w:numPr>
        <w:rPr>
          <w:rFonts w:ascii="宋体" w:hAnsi="宋体"/>
        </w:rPr>
      </w:pPr>
      <w:r>
        <w:rPr>
          <w:rFonts w:ascii="宋体" w:hAnsi="宋体" w:hint="eastAsia"/>
        </w:rPr>
        <w:t>责任区是否解绑关联的小区信息</w:t>
      </w:r>
    </w:p>
    <w:p w:rsidR="004C05FA" w:rsidRDefault="004C05FA" w:rsidP="00905DF8">
      <w:pPr>
        <w:numPr>
          <w:ilvl w:val="0"/>
          <w:numId w:val="253"/>
        </w:numPr>
        <w:rPr>
          <w:rFonts w:ascii="宋体" w:hAnsi="宋体"/>
        </w:rPr>
      </w:pPr>
      <w:r>
        <w:rPr>
          <w:rFonts w:ascii="宋体" w:hAnsi="宋体" w:hint="eastAsia"/>
        </w:rPr>
        <w:t>责任区绑定的装维需要解绑</w:t>
      </w:r>
    </w:p>
    <w:p w:rsidR="004C05FA" w:rsidRDefault="004C05FA" w:rsidP="004C05FA">
      <w:pPr>
        <w:rPr>
          <w:rFonts w:ascii="宋体" w:hAnsi="宋体"/>
        </w:rPr>
      </w:pPr>
      <w:r>
        <w:rPr>
          <w:rFonts w:ascii="宋体" w:hAnsi="宋体" w:hint="eastAsia"/>
        </w:rPr>
        <w:t>满足则进行删除责任区，同时取消责任区和网格的关联关系。</w:t>
      </w:r>
    </w:p>
    <w:p w:rsidR="004C05FA" w:rsidRDefault="004C05FA" w:rsidP="004C05FA">
      <w:pPr>
        <w:ind w:firstLine="480"/>
        <w:rPr>
          <w:rFonts w:ascii="宋体" w:hAnsi="宋体"/>
        </w:rPr>
      </w:pPr>
    </w:p>
    <w:p w:rsidR="004C05FA" w:rsidRDefault="004C05FA" w:rsidP="004C05FA">
      <w:pPr>
        <w:pStyle w:val="5"/>
        <w:rPr>
          <w:rStyle w:val="710"/>
        </w:rPr>
      </w:pPr>
      <w:bookmarkStart w:id="3733" w:name="_Toc130156464"/>
      <w:r>
        <w:rPr>
          <w:rFonts w:hint="eastAsia"/>
        </w:rPr>
        <w:t>责任区数据新增同步</w:t>
      </w:r>
      <w:bookmarkEnd w:id="3733"/>
    </w:p>
    <w:p w:rsidR="004C05FA" w:rsidRDefault="004C05FA" w:rsidP="004C05FA">
      <w:pPr>
        <w:ind w:firstLine="480"/>
        <w:rPr>
          <w:rFonts w:ascii="宋体" w:hAnsi="宋体"/>
        </w:rPr>
      </w:pPr>
      <w:r>
        <w:rPr>
          <w:rFonts w:ascii="宋体" w:hAnsi="宋体" w:hint="eastAsia"/>
        </w:rPr>
        <w:t>当在资管进行责任区的新增时将会以消息的形式通知综调系统，综调系统接收到资管传递的消息后，进行消息消费。</w:t>
      </w:r>
    </w:p>
    <w:p w:rsidR="004C05FA" w:rsidRDefault="004C05FA" w:rsidP="004C05FA">
      <w:pPr>
        <w:spacing w:before="0" w:after="0"/>
        <w:ind w:firstLine="420"/>
        <w:jc w:val="both"/>
        <w:rPr>
          <w:rFonts w:ascii="宋体" w:hAnsi="宋体"/>
        </w:rPr>
      </w:pPr>
      <w:r>
        <w:rPr>
          <w:rFonts w:ascii="宋体" w:hAnsi="宋体" w:hint="eastAsia"/>
        </w:rPr>
        <w:t>解析消息，获取责任区操作动作为新增，则验证责任区在综调是否存在，不存在则新增，同时新增责任区与综调组织关联，刷入基础责任区功能权限。</w:t>
      </w:r>
    </w:p>
    <w:p w:rsidR="004C05FA" w:rsidRDefault="004C05FA" w:rsidP="004C05FA">
      <w:pPr>
        <w:pStyle w:val="5"/>
        <w:rPr>
          <w:rStyle w:val="710"/>
        </w:rPr>
      </w:pPr>
      <w:bookmarkStart w:id="3734" w:name="_Toc130156465"/>
      <w:r>
        <w:rPr>
          <w:rFonts w:hint="eastAsia"/>
        </w:rPr>
        <w:t>责任区数据修改同步</w:t>
      </w:r>
      <w:bookmarkEnd w:id="3734"/>
    </w:p>
    <w:p w:rsidR="004C05FA" w:rsidRDefault="004C05FA" w:rsidP="004C05FA">
      <w:pPr>
        <w:ind w:firstLine="420"/>
      </w:pPr>
      <w:r>
        <w:rPr>
          <w:rFonts w:ascii="宋体" w:hAnsi="宋体" w:hint="eastAsia"/>
        </w:rPr>
        <w:t>当在资管进行责任区的修改时将会以消息的形式通知综调系统，综调系统接收到资管传递的消息后，进行消息消费。</w:t>
      </w:r>
    </w:p>
    <w:p w:rsidR="004C05FA" w:rsidRDefault="004C05FA" w:rsidP="004C05FA">
      <w:pPr>
        <w:ind w:firstLine="480"/>
        <w:rPr>
          <w:rFonts w:ascii="宋体" w:hAnsi="宋体"/>
        </w:rPr>
      </w:pPr>
      <w:r>
        <w:rPr>
          <w:rFonts w:ascii="宋体" w:hAnsi="宋体" w:hint="eastAsia"/>
        </w:rPr>
        <w:lastRenderedPageBreak/>
        <w:t>解析消息，获取责任区操作动作为修改，则验证责任区在综调是否存在，不存在则新增，存在，又分为两种情况：情况一责任区修改名称，则同步修改名称，情况二修改责任去归属网格，综调同步修改责任区关联网格，并解绑责任区绑定的装维人员数据。</w:t>
      </w:r>
    </w:p>
    <w:p w:rsidR="004C05FA" w:rsidRDefault="004C05FA" w:rsidP="004C05FA"/>
    <w:p w:rsidR="004C05FA" w:rsidRDefault="004C05FA" w:rsidP="004C05FA"/>
    <w:p w:rsidR="004C05FA" w:rsidRDefault="004C05FA" w:rsidP="004C05FA">
      <w:pPr>
        <w:pStyle w:val="5"/>
        <w:rPr>
          <w:rStyle w:val="710"/>
        </w:rPr>
      </w:pPr>
      <w:bookmarkStart w:id="3735" w:name="_Toc130156466"/>
      <w:r>
        <w:rPr>
          <w:rFonts w:hint="eastAsia"/>
        </w:rPr>
        <w:t>责任区数据删除同步</w:t>
      </w:r>
      <w:bookmarkEnd w:id="3735"/>
    </w:p>
    <w:p w:rsidR="004C05FA" w:rsidRDefault="004C05FA" w:rsidP="004C05FA">
      <w:pPr>
        <w:ind w:firstLine="420"/>
        <w:rPr>
          <w:rFonts w:ascii="宋体" w:hAnsi="宋体"/>
        </w:rPr>
      </w:pPr>
      <w:r>
        <w:rPr>
          <w:rFonts w:ascii="宋体" w:hAnsi="宋体" w:hint="eastAsia"/>
        </w:rPr>
        <w:t>当在资管进行责任区的删除都将会以消息的形式通知综调系统，综调系统接收到资管传递的消息后，进行消息消费。</w:t>
      </w:r>
    </w:p>
    <w:p w:rsidR="004C05FA" w:rsidRDefault="004C05FA" w:rsidP="004C05FA">
      <w:pPr>
        <w:ind w:firstLine="480"/>
        <w:rPr>
          <w:rFonts w:ascii="宋体" w:hAnsi="宋体"/>
        </w:rPr>
      </w:pPr>
      <w:r>
        <w:rPr>
          <w:rFonts w:ascii="宋体" w:hAnsi="宋体" w:hint="eastAsia"/>
        </w:rPr>
        <w:t>解析消息，获取责任区操作动作为删除，则验证责任区在综调是否存在，不存在则无需删除，存在则校验，当前删除责任区下是否绑定装维人员，若存在绑定人员则不能进行删除，提示需要先将责任区下人员解绑后才能进行删除操作</w:t>
      </w:r>
    </w:p>
    <w:p w:rsidR="004C05FA" w:rsidRDefault="004C05FA" w:rsidP="004C05FA">
      <w:pPr>
        <w:pStyle w:val="5"/>
      </w:pPr>
      <w:bookmarkStart w:id="3736" w:name="_Toc130156467"/>
      <w:r>
        <w:rPr>
          <w:rFonts w:hint="eastAsia"/>
        </w:rPr>
        <w:t>责任区数据备份</w:t>
      </w:r>
      <w:bookmarkEnd w:id="3736"/>
    </w:p>
    <w:p w:rsidR="004C05FA" w:rsidRDefault="004C05FA" w:rsidP="004C05FA">
      <w:pPr>
        <w:ind w:firstLine="480"/>
        <w:rPr>
          <w:rFonts w:ascii="宋体" w:hAnsi="宋体"/>
        </w:rPr>
      </w:pPr>
      <w:r>
        <w:rPr>
          <w:rFonts w:ascii="宋体" w:hAnsi="宋体" w:hint="eastAsia"/>
        </w:rPr>
        <w:t>通过定时调度任务的方式，每日凌晨备份前一日的责任区全量信息数据，避免数据丢失。每日备份记录备份数据状态，包含备份时间、备份数据量、备份格式、备份数据表、备份周期、备份频率、备份机器、备份节点、备份人、备份耗时。</w:t>
      </w:r>
    </w:p>
    <w:p w:rsidR="004C05FA" w:rsidRDefault="004C05FA" w:rsidP="004C05FA">
      <w:pPr>
        <w:rPr>
          <w:rFonts w:ascii="宋体" w:hAnsi="宋体"/>
        </w:rPr>
      </w:pPr>
    </w:p>
    <w:p w:rsidR="004C05FA" w:rsidRDefault="004C05FA" w:rsidP="004C05FA">
      <w:pPr>
        <w:pStyle w:val="30"/>
        <w:ind w:left="720"/>
        <w:rPr>
          <w:rFonts w:ascii="宋体" w:hAnsi="宋体"/>
        </w:rPr>
      </w:pPr>
      <w:bookmarkStart w:id="3737" w:name="_Toc129958039"/>
      <w:bookmarkStart w:id="3738" w:name="_Toc130156468"/>
      <w:r>
        <w:rPr>
          <w:rFonts w:ascii="宋体" w:hAnsi="宋体" w:hint="eastAsia"/>
        </w:rPr>
        <w:t>网格责任区关联</w:t>
      </w:r>
      <w:bookmarkEnd w:id="3737"/>
      <w:bookmarkEnd w:id="3738"/>
    </w:p>
    <w:p w:rsidR="004C05FA" w:rsidRDefault="004C05FA" w:rsidP="004C05FA">
      <w:pPr>
        <w:ind w:firstLine="480"/>
        <w:rPr>
          <w:rFonts w:ascii="宋体" w:hAnsi="宋体"/>
        </w:rPr>
      </w:pPr>
      <w:r>
        <w:rPr>
          <w:rFonts w:ascii="宋体" w:hAnsi="宋体" w:hint="eastAsia"/>
        </w:rPr>
        <w:t>责任区建立后，基础资料维护完善后，还需要进一步维护责任区与网格的关联关系，只有明确了责任区归属哪个网格，方便后续的工单派单到人。</w:t>
      </w:r>
    </w:p>
    <w:p w:rsidR="004C05FA" w:rsidRDefault="004C05FA" w:rsidP="004C05FA">
      <w:pPr>
        <w:ind w:firstLine="480"/>
        <w:rPr>
          <w:rFonts w:ascii="宋体" w:hAnsi="宋体"/>
        </w:rPr>
      </w:pPr>
    </w:p>
    <w:p w:rsidR="004C05FA" w:rsidRDefault="004C05FA" w:rsidP="004C05FA">
      <w:pPr>
        <w:pStyle w:val="40"/>
        <w:rPr>
          <w:rFonts w:ascii="宋体" w:hAnsi="宋体"/>
          <w:szCs w:val="24"/>
        </w:rPr>
      </w:pPr>
      <w:bookmarkStart w:id="3739" w:name="_Toc129958040"/>
      <w:bookmarkStart w:id="3740" w:name="_Toc130156469"/>
      <w:r>
        <w:rPr>
          <w:rFonts w:ascii="宋体" w:hAnsi="宋体" w:hint="eastAsia"/>
          <w:szCs w:val="24"/>
        </w:rPr>
        <w:t>网格责任区</w:t>
      </w:r>
      <w:r>
        <w:rPr>
          <w:rFonts w:ascii="宋体" w:hAnsi="宋体" w:hint="eastAsia"/>
        </w:rPr>
        <w:t>数据</w:t>
      </w:r>
      <w:r>
        <w:rPr>
          <w:rFonts w:ascii="宋体" w:hAnsi="宋体" w:hint="eastAsia"/>
          <w:szCs w:val="24"/>
        </w:rPr>
        <w:t>库</w:t>
      </w:r>
      <w:bookmarkEnd w:id="3739"/>
      <w:bookmarkEnd w:id="3740"/>
    </w:p>
    <w:p w:rsidR="004C05FA" w:rsidRDefault="004C05FA" w:rsidP="004C05FA">
      <w:pPr>
        <w:pStyle w:val="5"/>
      </w:pPr>
      <w:bookmarkStart w:id="3741" w:name="_Toc130156470"/>
      <w:r>
        <w:rPr>
          <w:rFonts w:hint="eastAsia"/>
        </w:rPr>
        <w:t>网格信息数据表</w:t>
      </w:r>
      <w:bookmarkEnd w:id="3741"/>
    </w:p>
    <w:p w:rsidR="004C05FA" w:rsidRDefault="004C05FA" w:rsidP="004C05FA">
      <w:pPr>
        <w:ind w:firstLine="480"/>
        <w:rPr>
          <w:rFonts w:ascii="宋体" w:hAnsi="宋体"/>
        </w:rPr>
      </w:pPr>
      <w:r>
        <w:rPr>
          <w:rFonts w:ascii="宋体" w:hAnsi="宋体" w:hint="eastAsia"/>
        </w:rPr>
        <w:t>网格名称、网格ID、网格编码、创建时间、创建人、更新人、更新时间、备注</w:t>
      </w:r>
    </w:p>
    <w:p w:rsidR="004C05FA" w:rsidRDefault="004C05FA" w:rsidP="004C05FA">
      <w:pPr>
        <w:pStyle w:val="5"/>
        <w:rPr>
          <w:b/>
          <w:bCs/>
        </w:rPr>
      </w:pPr>
      <w:bookmarkStart w:id="3742" w:name="_Toc130156471"/>
      <w:r>
        <w:rPr>
          <w:rFonts w:hint="eastAsia"/>
        </w:rPr>
        <w:t>责任区信息数据表</w:t>
      </w:r>
      <w:bookmarkEnd w:id="3742"/>
    </w:p>
    <w:p w:rsidR="004C05FA" w:rsidRDefault="004C05FA" w:rsidP="004C05FA">
      <w:pPr>
        <w:ind w:firstLine="420"/>
        <w:rPr>
          <w:rFonts w:ascii="宋体" w:hAnsi="宋体"/>
        </w:rPr>
      </w:pPr>
      <w:r>
        <w:rPr>
          <w:rFonts w:ascii="宋体" w:hAnsi="宋体" w:hint="eastAsia"/>
        </w:rPr>
        <w:t>用于记录责任区基础信息，包括责任区名称、责任区编码、责任区ID、责任区组织、责任区路径编码、关联网格、关联网格编码、创建时间、创建人、更新人、更新时间、说明、备注。</w:t>
      </w:r>
    </w:p>
    <w:p w:rsidR="004C05FA" w:rsidRDefault="004C05FA" w:rsidP="004C05FA">
      <w:pPr>
        <w:pStyle w:val="5"/>
      </w:pPr>
      <w:bookmarkStart w:id="3743" w:name="_Toc130156472"/>
      <w:r>
        <w:rPr>
          <w:rFonts w:hint="eastAsia"/>
        </w:rPr>
        <w:t>网格责任区关联数据表</w:t>
      </w:r>
      <w:bookmarkEnd w:id="3743"/>
    </w:p>
    <w:p w:rsidR="004C05FA" w:rsidRDefault="004C05FA" w:rsidP="004C05FA">
      <w:pPr>
        <w:ind w:firstLine="480"/>
        <w:rPr>
          <w:rFonts w:ascii="宋体" w:hAnsi="宋体"/>
        </w:rPr>
      </w:pPr>
      <w:r>
        <w:rPr>
          <w:rFonts w:ascii="宋体" w:hAnsi="宋体" w:hint="eastAsia"/>
        </w:rPr>
        <w:t>网格名称、网格ID、网格编码、责任区名称、责任区编码、责任区ID、责任区关联网格，调整动作，调整人、调整时间、调整说明、备注</w:t>
      </w:r>
    </w:p>
    <w:p w:rsidR="004C05FA" w:rsidRDefault="004C05FA" w:rsidP="004C05FA">
      <w:pPr>
        <w:pStyle w:val="5"/>
      </w:pPr>
      <w:bookmarkStart w:id="3744" w:name="_Toc130156473"/>
      <w:r>
        <w:rPr>
          <w:rFonts w:hint="eastAsia"/>
        </w:rPr>
        <w:t>操作日志数据文件</w:t>
      </w:r>
      <w:bookmarkEnd w:id="3744"/>
    </w:p>
    <w:p w:rsidR="004C05FA" w:rsidRDefault="004C05FA" w:rsidP="004C05FA">
      <w:pPr>
        <w:ind w:firstLine="480"/>
        <w:rPr>
          <w:rFonts w:ascii="宋体" w:hAnsi="宋体"/>
        </w:rPr>
      </w:pPr>
      <w:r>
        <w:rPr>
          <w:rFonts w:ascii="宋体" w:hAnsi="宋体" w:hint="eastAsia"/>
        </w:rPr>
        <w:t xml:space="preserve"> </w:t>
      </w:r>
      <w:r>
        <w:rPr>
          <w:rFonts w:ascii="宋体" w:hAnsi="宋体" w:hint="eastAsia"/>
        </w:rPr>
        <w:tab/>
      </w:r>
      <w:r>
        <w:rPr>
          <w:rFonts w:ascii="宋体" w:hAnsi="宋体"/>
        </w:rPr>
        <w:t xml:space="preserve">  </w:t>
      </w:r>
      <w:r>
        <w:rPr>
          <w:rFonts w:ascii="宋体" w:hAnsi="宋体" w:hint="eastAsia"/>
        </w:rPr>
        <w:t>操作人、操作时间、操作人账号、访问IP、请求方式、请求方法、请求时间、请求时长、请求结果、请求参数、请求功能模块、接口耗时、创建时间、创建人、更新人、更新时间。</w:t>
      </w:r>
    </w:p>
    <w:p w:rsidR="004C05FA" w:rsidRDefault="004C05FA" w:rsidP="004C05FA">
      <w:pPr>
        <w:pStyle w:val="40"/>
        <w:rPr>
          <w:rFonts w:ascii="宋体" w:hAnsi="宋体"/>
          <w:szCs w:val="24"/>
        </w:rPr>
      </w:pPr>
      <w:bookmarkStart w:id="3745" w:name="_Toc130156474"/>
      <w:r>
        <w:rPr>
          <w:rFonts w:ascii="宋体" w:hAnsi="宋体" w:hint="eastAsia"/>
          <w:szCs w:val="24"/>
        </w:rPr>
        <w:t>责任区</w:t>
      </w:r>
      <w:r>
        <w:rPr>
          <w:rFonts w:ascii="宋体" w:hAnsi="宋体" w:hint="eastAsia"/>
        </w:rPr>
        <w:t>体系</w:t>
      </w:r>
      <w:r>
        <w:rPr>
          <w:rFonts w:ascii="宋体" w:hAnsi="宋体" w:hint="eastAsia"/>
          <w:szCs w:val="24"/>
        </w:rPr>
        <w:t>数据接口</w:t>
      </w:r>
      <w:bookmarkEnd w:id="3745"/>
    </w:p>
    <w:p w:rsidR="004C05FA" w:rsidRDefault="004C05FA" w:rsidP="004C05FA">
      <w:pPr>
        <w:pStyle w:val="5"/>
        <w:rPr>
          <w:rStyle w:val="710"/>
          <w:iCs/>
        </w:rPr>
      </w:pPr>
      <w:bookmarkStart w:id="3746" w:name="_Toc130156475"/>
      <w:r>
        <w:rPr>
          <w:rFonts w:hint="eastAsia"/>
        </w:rPr>
        <w:t>查询综调责任区关联网格接口</w:t>
      </w:r>
      <w:bookmarkEnd w:id="3746"/>
    </w:p>
    <w:p w:rsidR="004C05FA" w:rsidRDefault="004C05FA" w:rsidP="00905DF8">
      <w:pPr>
        <w:numPr>
          <w:ilvl w:val="0"/>
          <w:numId w:val="251"/>
        </w:numPr>
        <w:spacing w:line="240" w:lineRule="auto"/>
        <w:rPr>
          <w:rFonts w:ascii="宋体" w:hAnsi="宋体" w:cs="宋体"/>
          <w:sz w:val="21"/>
          <w:szCs w:val="21"/>
        </w:rPr>
      </w:pPr>
      <w:r>
        <w:rPr>
          <w:rFonts w:ascii="宋体" w:hAnsi="宋体" w:cs="宋体" w:hint="eastAsia"/>
          <w:sz w:val="21"/>
          <w:szCs w:val="21"/>
        </w:rPr>
        <w:t>请求地址： http://ip:port/miniOrgApi/getMiniGridInfo</w:t>
      </w:r>
    </w:p>
    <w:p w:rsidR="004C05FA" w:rsidRDefault="004C05FA" w:rsidP="00905DF8">
      <w:pPr>
        <w:numPr>
          <w:ilvl w:val="0"/>
          <w:numId w:val="251"/>
        </w:numPr>
        <w:spacing w:line="240" w:lineRule="auto"/>
        <w:rPr>
          <w:rFonts w:ascii="宋体" w:hAnsi="宋体" w:cs="宋体"/>
          <w:sz w:val="21"/>
          <w:szCs w:val="21"/>
        </w:rPr>
      </w:pPr>
      <w:r>
        <w:rPr>
          <w:rFonts w:ascii="宋体" w:hAnsi="宋体" w:cs="宋体" w:hint="eastAsia"/>
          <w:sz w:val="21"/>
          <w:szCs w:val="21"/>
        </w:rPr>
        <w:lastRenderedPageBreak/>
        <w:t>请求方式： post</w:t>
      </w:r>
    </w:p>
    <w:p w:rsidR="004C05FA" w:rsidRDefault="004C05FA" w:rsidP="00905DF8">
      <w:pPr>
        <w:numPr>
          <w:ilvl w:val="0"/>
          <w:numId w:val="251"/>
        </w:numPr>
        <w:spacing w:line="240" w:lineRule="auto"/>
        <w:rPr>
          <w:rFonts w:ascii="宋体" w:hAnsi="宋体" w:cs="宋体"/>
          <w:szCs w:val="24"/>
        </w:rPr>
      </w:pPr>
      <w:r>
        <w:rPr>
          <w:rFonts w:ascii="宋体" w:hAnsi="宋体" w:cs="宋体" w:hint="eastAsia"/>
          <w:sz w:val="21"/>
          <w:szCs w:val="21"/>
        </w:rPr>
        <w:t>参数格式：application/json</w:t>
      </w:r>
    </w:p>
    <w:p w:rsidR="004C05FA" w:rsidRDefault="004C05FA" w:rsidP="004C05FA">
      <w:pPr>
        <w:spacing w:line="240" w:lineRule="auto"/>
        <w:rPr>
          <w:rFonts w:ascii="宋体" w:hAnsi="宋体" w:cs="宋体"/>
          <w:szCs w:val="24"/>
        </w:rPr>
      </w:pPr>
    </w:p>
    <w:p w:rsidR="004C05FA" w:rsidRDefault="004C05FA" w:rsidP="004C05FA">
      <w:pPr>
        <w:pStyle w:val="6"/>
      </w:pPr>
      <w:bookmarkStart w:id="3747" w:name="_Toc130156476"/>
      <w:r>
        <w:rPr>
          <w:rFonts w:ascii="宋体" w:hAnsi="宋体"/>
        </w:rPr>
        <w:t>请求</w:t>
      </w:r>
      <w:r>
        <w:rPr>
          <w:rFonts w:ascii="宋体" w:hAnsi="宋体" w:hint="eastAsia"/>
        </w:rPr>
        <w:t>内容参数</w:t>
      </w:r>
      <w:bookmarkEnd w:id="3747"/>
    </w:p>
    <w:p w:rsidR="004C05FA" w:rsidRDefault="004C05FA" w:rsidP="004C05FA">
      <w:pPr>
        <w:pStyle w:val="QB20"/>
        <w:spacing w:line="360" w:lineRule="auto"/>
        <w:rPr>
          <w:rFonts w:ascii="宋体" w:hAnsi="宋体" w:cs="Times New Roman"/>
        </w:rPr>
      </w:pPr>
      <w:r>
        <w:rPr>
          <w:rFonts w:ascii="宋体" w:hAnsi="宋体" w:cs="Times New Roman"/>
        </w:rPr>
        <w:t>字段含义：</w:t>
      </w:r>
    </w:p>
    <w:tbl>
      <w:tblPr>
        <w:tblStyle w:val="afffff7"/>
        <w:tblW w:w="0" w:type="auto"/>
        <w:tblInd w:w="362" w:type="dxa"/>
        <w:tblLook w:val="04A0" w:firstRow="1" w:lastRow="0" w:firstColumn="1" w:lastColumn="0" w:noHBand="0" w:noVBand="1"/>
      </w:tblPr>
      <w:tblGrid>
        <w:gridCol w:w="2109"/>
        <w:gridCol w:w="2051"/>
        <w:gridCol w:w="2051"/>
        <w:gridCol w:w="1952"/>
      </w:tblGrid>
      <w:tr w:rsidR="004C05FA" w:rsidTr="00254D53">
        <w:tc>
          <w:tcPr>
            <w:tcW w:w="2109" w:type="dxa"/>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参数名称</w:t>
            </w:r>
          </w:p>
        </w:tc>
        <w:tc>
          <w:tcPr>
            <w:tcW w:w="2051" w:type="dxa"/>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参数类型</w:t>
            </w:r>
          </w:p>
        </w:tc>
        <w:tc>
          <w:tcPr>
            <w:tcW w:w="2051" w:type="dxa"/>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参数含义</w:t>
            </w:r>
          </w:p>
        </w:tc>
        <w:tc>
          <w:tcPr>
            <w:tcW w:w="1952" w:type="dxa"/>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必选</w:t>
            </w:r>
          </w:p>
        </w:tc>
      </w:tr>
      <w:tr w:rsidR="004C05FA" w:rsidTr="00254D53">
        <w:tc>
          <w:tcPr>
            <w:tcW w:w="2109" w:type="dxa"/>
          </w:tcPr>
          <w:p w:rsidR="004C05FA" w:rsidRDefault="004C05FA" w:rsidP="00254D53">
            <w:pPr>
              <w:pStyle w:val="QB20"/>
              <w:spacing w:line="360" w:lineRule="auto"/>
              <w:ind w:firstLineChars="0" w:firstLine="0"/>
              <w:rPr>
                <w:rFonts w:cs="Times New Roman"/>
              </w:rPr>
            </w:pPr>
            <w:r>
              <w:rPr>
                <w:rFonts w:cs="Times New Roman" w:hint="eastAsia"/>
              </w:rPr>
              <w:t>m</w:t>
            </w:r>
            <w:r>
              <w:rPr>
                <w:rFonts w:cs="Times New Roman"/>
              </w:rPr>
              <w:t>iniCode</w:t>
            </w:r>
          </w:p>
        </w:tc>
        <w:tc>
          <w:tcPr>
            <w:tcW w:w="2051" w:type="dxa"/>
          </w:tcPr>
          <w:p w:rsidR="004C05FA" w:rsidRDefault="004C05FA" w:rsidP="00254D53">
            <w:pPr>
              <w:pStyle w:val="QB20"/>
              <w:spacing w:line="360" w:lineRule="auto"/>
              <w:ind w:firstLineChars="0" w:firstLine="0"/>
              <w:rPr>
                <w:rFonts w:cs="Times New Roman"/>
              </w:rPr>
            </w:pPr>
            <w:r>
              <w:t>String</w:t>
            </w:r>
          </w:p>
        </w:tc>
        <w:tc>
          <w:tcPr>
            <w:tcW w:w="2051" w:type="dxa"/>
          </w:tcPr>
          <w:p w:rsidR="004C05FA" w:rsidRDefault="004C05FA" w:rsidP="00254D53">
            <w:pPr>
              <w:pStyle w:val="QB20"/>
              <w:spacing w:line="360" w:lineRule="auto"/>
              <w:ind w:firstLineChars="0" w:firstLine="0"/>
              <w:rPr>
                <w:rFonts w:cs="Times New Roman"/>
              </w:rPr>
            </w:pPr>
            <w:r>
              <w:rPr>
                <w:rFonts w:hint="eastAsia"/>
              </w:rPr>
              <w:t>责任区编码</w:t>
            </w:r>
          </w:p>
        </w:tc>
        <w:tc>
          <w:tcPr>
            <w:tcW w:w="1952" w:type="dxa"/>
          </w:tcPr>
          <w:p w:rsidR="004C05FA" w:rsidRDefault="004C05FA" w:rsidP="00254D53">
            <w:pPr>
              <w:pStyle w:val="QB20"/>
              <w:spacing w:line="360" w:lineRule="auto"/>
              <w:ind w:firstLineChars="0" w:firstLine="0"/>
              <w:rPr>
                <w:rFonts w:cs="Times New Roman"/>
              </w:rPr>
            </w:pPr>
            <w:r>
              <w:t>Y</w:t>
            </w:r>
          </w:p>
        </w:tc>
      </w:tr>
    </w:tbl>
    <w:p w:rsidR="004C05FA" w:rsidRDefault="004C05FA" w:rsidP="004C05FA">
      <w:pPr>
        <w:pStyle w:val="QB20"/>
        <w:spacing w:line="360" w:lineRule="auto"/>
        <w:ind w:firstLineChars="0" w:firstLine="0"/>
        <w:rPr>
          <w:rFonts w:cs="Times New Roman"/>
        </w:rPr>
      </w:pPr>
    </w:p>
    <w:p w:rsidR="004C05FA" w:rsidRDefault="004C05FA" w:rsidP="004C05FA">
      <w:pPr>
        <w:pStyle w:val="6"/>
      </w:pPr>
      <w:bookmarkStart w:id="3748" w:name="_Toc130156477"/>
      <w:r>
        <w:rPr>
          <w:rFonts w:ascii="宋体" w:hAnsi="宋体"/>
        </w:rPr>
        <w:t>响应</w:t>
      </w:r>
      <w:r>
        <w:rPr>
          <w:rFonts w:ascii="宋体" w:hAnsi="宋体" w:hint="eastAsia"/>
        </w:rPr>
        <w:t>内容</w:t>
      </w:r>
      <w:r>
        <w:rPr>
          <w:rFonts w:ascii="宋体" w:hAnsi="宋体"/>
        </w:rPr>
        <w:t>格式</w:t>
      </w:r>
      <w:bookmarkEnd w:id="3748"/>
    </w:p>
    <w:tbl>
      <w:tblPr>
        <w:tblStyle w:val="afffff7"/>
        <w:tblW w:w="8147" w:type="dxa"/>
        <w:tblInd w:w="375" w:type="dxa"/>
        <w:tblLayout w:type="fixed"/>
        <w:tblLook w:val="04A0" w:firstRow="1" w:lastRow="0" w:firstColumn="1" w:lastColumn="0" w:noHBand="0" w:noVBand="1"/>
      </w:tblPr>
      <w:tblGrid>
        <w:gridCol w:w="2368"/>
        <w:gridCol w:w="1930"/>
        <w:gridCol w:w="1972"/>
        <w:gridCol w:w="1877"/>
      </w:tblGrid>
      <w:tr w:rsidR="004C05FA" w:rsidTr="00254D53">
        <w:tc>
          <w:tcPr>
            <w:tcW w:w="2368" w:type="dxa"/>
            <w:tcBorders>
              <w:top w:val="single" w:sz="4" w:space="0" w:color="auto"/>
              <w:left w:val="single" w:sz="4" w:space="0" w:color="auto"/>
              <w:bottom w:val="single" w:sz="4" w:space="0" w:color="auto"/>
              <w:right w:val="single" w:sz="4" w:space="0" w:color="auto"/>
            </w:tcBorders>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参数名称</w:t>
            </w:r>
          </w:p>
        </w:tc>
        <w:tc>
          <w:tcPr>
            <w:tcW w:w="1930" w:type="dxa"/>
            <w:tcBorders>
              <w:top w:val="single" w:sz="4" w:space="0" w:color="auto"/>
              <w:left w:val="single" w:sz="4" w:space="0" w:color="auto"/>
              <w:bottom w:val="single" w:sz="4" w:space="0" w:color="auto"/>
              <w:right w:val="single" w:sz="4" w:space="0" w:color="auto"/>
            </w:tcBorders>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参数类型</w:t>
            </w:r>
          </w:p>
        </w:tc>
        <w:tc>
          <w:tcPr>
            <w:tcW w:w="1972" w:type="dxa"/>
            <w:tcBorders>
              <w:top w:val="single" w:sz="4" w:space="0" w:color="auto"/>
              <w:left w:val="single" w:sz="4" w:space="0" w:color="auto"/>
              <w:bottom w:val="single" w:sz="4" w:space="0" w:color="auto"/>
              <w:right w:val="single" w:sz="4" w:space="0" w:color="auto"/>
            </w:tcBorders>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参数含义</w:t>
            </w:r>
          </w:p>
        </w:tc>
        <w:tc>
          <w:tcPr>
            <w:tcW w:w="1877" w:type="dxa"/>
            <w:tcBorders>
              <w:top w:val="single" w:sz="4" w:space="0" w:color="auto"/>
              <w:left w:val="single" w:sz="4" w:space="0" w:color="auto"/>
              <w:bottom w:val="single" w:sz="4" w:space="0" w:color="auto"/>
              <w:right w:val="single" w:sz="4" w:space="0" w:color="auto"/>
            </w:tcBorders>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必选</w:t>
            </w:r>
          </w:p>
        </w:tc>
      </w:tr>
      <w:tr w:rsidR="004C05FA" w:rsidTr="00254D53">
        <w:tc>
          <w:tcPr>
            <w:tcW w:w="2368"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rPr>
              <w:t>msg</w:t>
            </w:r>
          </w:p>
        </w:tc>
        <w:tc>
          <w:tcPr>
            <w:tcW w:w="1930"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rPr>
              <w:t>String</w:t>
            </w:r>
          </w:p>
        </w:tc>
        <w:tc>
          <w:tcPr>
            <w:tcW w:w="1972"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hint="eastAsia"/>
              </w:rPr>
              <w:t>响应说明</w:t>
            </w:r>
          </w:p>
        </w:tc>
        <w:tc>
          <w:tcPr>
            <w:tcW w:w="1877"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rPr>
              <w:t>Y</w:t>
            </w:r>
          </w:p>
        </w:tc>
      </w:tr>
      <w:tr w:rsidR="004C05FA" w:rsidTr="00254D53">
        <w:tc>
          <w:tcPr>
            <w:tcW w:w="2368"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rPr>
              <w:t>c</w:t>
            </w:r>
            <w:r>
              <w:rPr>
                <w:rFonts w:ascii="宋体" w:hAnsi="宋体" w:hint="eastAsia"/>
              </w:rPr>
              <w:t>ode</w:t>
            </w:r>
          </w:p>
        </w:tc>
        <w:tc>
          <w:tcPr>
            <w:tcW w:w="1930"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rPr>
              <w:t>int</w:t>
            </w:r>
          </w:p>
        </w:tc>
        <w:tc>
          <w:tcPr>
            <w:tcW w:w="1972"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hint="eastAsia"/>
              </w:rPr>
              <w:t>响应码</w:t>
            </w:r>
          </w:p>
        </w:tc>
        <w:tc>
          <w:tcPr>
            <w:tcW w:w="1877"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rPr>
              <w:t>Y</w:t>
            </w:r>
          </w:p>
        </w:tc>
      </w:tr>
      <w:tr w:rsidR="004C05FA" w:rsidTr="00254D53">
        <w:tc>
          <w:tcPr>
            <w:tcW w:w="2368"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hint="eastAsia"/>
              </w:rPr>
              <w:t>data</w:t>
            </w:r>
          </w:p>
        </w:tc>
        <w:tc>
          <w:tcPr>
            <w:tcW w:w="1930"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hint="eastAsia"/>
              </w:rPr>
              <w:t>JSONObject</w:t>
            </w:r>
          </w:p>
        </w:tc>
        <w:tc>
          <w:tcPr>
            <w:tcW w:w="1972"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hint="eastAsia"/>
              </w:rPr>
              <w:t>响应结果</w:t>
            </w:r>
          </w:p>
        </w:tc>
        <w:tc>
          <w:tcPr>
            <w:tcW w:w="1877"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hint="eastAsia"/>
              </w:rPr>
              <w:t>Y</w:t>
            </w:r>
          </w:p>
        </w:tc>
      </w:tr>
    </w:tbl>
    <w:p w:rsidR="004C05FA" w:rsidRDefault="004C05FA" w:rsidP="004C05FA"/>
    <w:p w:rsidR="004C05FA" w:rsidRDefault="004C05FA" w:rsidP="004C05FA">
      <w:pPr>
        <w:pStyle w:val="6"/>
      </w:pPr>
      <w:bookmarkStart w:id="3749" w:name="_Toc130156478"/>
      <w:r>
        <w:rPr>
          <w:rFonts w:ascii="宋体" w:hAnsi="宋体" w:hint="eastAsia"/>
        </w:rPr>
        <w:t>请求</w:t>
      </w:r>
      <w:r>
        <w:rPr>
          <w:rFonts w:ascii="宋体" w:hAnsi="宋体"/>
        </w:rPr>
        <w:t>报文示例</w:t>
      </w:r>
      <w:bookmarkEnd w:id="3749"/>
    </w:p>
    <w:p w:rsidR="004C05FA" w:rsidRDefault="004C05FA" w:rsidP="004C05FA"/>
    <w:tbl>
      <w:tblPr>
        <w:tblStyle w:val="afffff7"/>
        <w:tblW w:w="0" w:type="auto"/>
        <w:tblInd w:w="-5" w:type="dxa"/>
        <w:tblLook w:val="04A0" w:firstRow="1" w:lastRow="0" w:firstColumn="1" w:lastColumn="0" w:noHBand="0" w:noVBand="1"/>
      </w:tblPr>
      <w:tblGrid>
        <w:gridCol w:w="8517"/>
      </w:tblGrid>
      <w:tr w:rsidR="004C05FA" w:rsidTr="00254D53">
        <w:tc>
          <w:tcPr>
            <w:tcW w:w="8517" w:type="dxa"/>
            <w:tcBorders>
              <w:top w:val="single" w:sz="4" w:space="0" w:color="auto"/>
              <w:left w:val="single" w:sz="4" w:space="0" w:color="auto"/>
              <w:bottom w:val="single" w:sz="4" w:space="0" w:color="auto"/>
              <w:right w:val="single" w:sz="4" w:space="0" w:color="auto"/>
            </w:tcBorders>
          </w:tcPr>
          <w:p w:rsidR="004C05FA" w:rsidRDefault="004C05FA" w:rsidP="00254D53">
            <w:pPr>
              <w:spacing w:line="240" w:lineRule="auto"/>
              <w:ind w:firstLine="480"/>
              <w:rPr>
                <w:sz w:val="21"/>
                <w:szCs w:val="21"/>
              </w:rPr>
            </w:pPr>
            <w:r>
              <w:rPr>
                <w:sz w:val="21"/>
                <w:szCs w:val="21"/>
              </w:rPr>
              <w:t>{</w:t>
            </w:r>
          </w:p>
          <w:p w:rsidR="004C05FA" w:rsidRDefault="004C05FA" w:rsidP="00254D53">
            <w:pPr>
              <w:spacing w:line="240" w:lineRule="auto"/>
              <w:ind w:firstLine="480"/>
              <w:rPr>
                <w:sz w:val="21"/>
                <w:szCs w:val="21"/>
              </w:rPr>
            </w:pPr>
            <w:r>
              <w:rPr>
                <w:sz w:val="21"/>
                <w:szCs w:val="21"/>
              </w:rPr>
              <w:tab/>
              <w:t>"</w:t>
            </w:r>
            <w:r>
              <w:rPr>
                <w:rFonts w:hint="eastAsia"/>
                <w:sz w:val="21"/>
                <w:szCs w:val="21"/>
              </w:rPr>
              <w:t>minCode</w:t>
            </w:r>
            <w:r>
              <w:rPr>
                <w:sz w:val="21"/>
                <w:szCs w:val="21"/>
              </w:rPr>
              <w:t>": "785485127983476736"</w:t>
            </w:r>
          </w:p>
          <w:p w:rsidR="004C05FA" w:rsidRDefault="004C05FA" w:rsidP="00254D53">
            <w:pPr>
              <w:spacing w:line="240" w:lineRule="auto"/>
              <w:ind w:firstLine="480"/>
            </w:pPr>
            <w:r>
              <w:rPr>
                <w:sz w:val="21"/>
                <w:szCs w:val="21"/>
              </w:rPr>
              <w:t>}</w:t>
            </w:r>
          </w:p>
        </w:tc>
      </w:tr>
    </w:tbl>
    <w:p w:rsidR="004C05FA" w:rsidRDefault="004C05FA" w:rsidP="004C05FA">
      <w:r>
        <w:t xml:space="preserve"> </w:t>
      </w:r>
    </w:p>
    <w:p w:rsidR="004C05FA" w:rsidRDefault="004C05FA" w:rsidP="004C05FA">
      <w:pPr>
        <w:pStyle w:val="6"/>
      </w:pPr>
      <w:bookmarkStart w:id="3750" w:name="_Toc130156479"/>
      <w:r>
        <w:rPr>
          <w:rFonts w:ascii="宋体" w:hAnsi="宋体"/>
        </w:rPr>
        <w:t>响应报文示例</w:t>
      </w:r>
      <w:bookmarkEnd w:id="3750"/>
    </w:p>
    <w:tbl>
      <w:tblPr>
        <w:tblStyle w:val="afffff7"/>
        <w:tblW w:w="0" w:type="auto"/>
        <w:tblInd w:w="-5" w:type="dxa"/>
        <w:tblLook w:val="04A0" w:firstRow="1" w:lastRow="0" w:firstColumn="1" w:lastColumn="0" w:noHBand="0" w:noVBand="1"/>
      </w:tblPr>
      <w:tblGrid>
        <w:gridCol w:w="8542"/>
      </w:tblGrid>
      <w:tr w:rsidR="004C05FA" w:rsidTr="00254D53">
        <w:tc>
          <w:tcPr>
            <w:tcW w:w="8542" w:type="dxa"/>
            <w:tcBorders>
              <w:top w:val="single" w:sz="4" w:space="0" w:color="auto"/>
              <w:left w:val="single" w:sz="4" w:space="0" w:color="auto"/>
              <w:bottom w:val="single" w:sz="4" w:space="0" w:color="auto"/>
              <w:right w:val="single" w:sz="4" w:space="0" w:color="auto"/>
            </w:tcBorders>
          </w:tcPr>
          <w:p w:rsidR="004C05FA" w:rsidRDefault="004C05FA" w:rsidP="00254D53">
            <w:pPr>
              <w:spacing w:line="240" w:lineRule="auto"/>
              <w:ind w:firstLine="480"/>
              <w:rPr>
                <w:sz w:val="21"/>
                <w:szCs w:val="21"/>
              </w:rPr>
            </w:pPr>
            <w:r>
              <w:rPr>
                <w:rFonts w:hint="eastAsia"/>
                <w:sz w:val="21"/>
                <w:szCs w:val="21"/>
              </w:rPr>
              <w:lastRenderedPageBreak/>
              <w:t>{</w:t>
            </w:r>
          </w:p>
          <w:p w:rsidR="004C05FA" w:rsidRDefault="004C05FA" w:rsidP="00254D53">
            <w:pPr>
              <w:spacing w:line="240" w:lineRule="auto"/>
              <w:ind w:firstLine="480"/>
              <w:rPr>
                <w:sz w:val="21"/>
                <w:szCs w:val="21"/>
              </w:rPr>
            </w:pPr>
            <w:r>
              <w:rPr>
                <w:rFonts w:hint="eastAsia"/>
                <w:sz w:val="21"/>
                <w:szCs w:val="21"/>
              </w:rPr>
              <w:t xml:space="preserve">    "code":200,</w:t>
            </w:r>
          </w:p>
          <w:p w:rsidR="004C05FA" w:rsidRDefault="004C05FA" w:rsidP="00254D53">
            <w:pPr>
              <w:spacing w:line="240" w:lineRule="auto"/>
              <w:ind w:firstLine="480"/>
              <w:rPr>
                <w:sz w:val="21"/>
                <w:szCs w:val="21"/>
              </w:rPr>
            </w:pPr>
            <w:r>
              <w:rPr>
                <w:rFonts w:hint="eastAsia"/>
                <w:sz w:val="21"/>
                <w:szCs w:val="21"/>
              </w:rPr>
              <w:t xml:space="preserve">    "msg":"</w:t>
            </w:r>
            <w:r>
              <w:rPr>
                <w:rFonts w:hint="eastAsia"/>
                <w:sz w:val="21"/>
                <w:szCs w:val="21"/>
              </w:rPr>
              <w:t>成功</w:t>
            </w:r>
            <w:r>
              <w:rPr>
                <w:rFonts w:hint="eastAsia"/>
                <w:sz w:val="21"/>
                <w:szCs w:val="21"/>
              </w:rPr>
              <w:t>",</w:t>
            </w:r>
          </w:p>
          <w:p w:rsidR="004C05FA" w:rsidRDefault="004C05FA" w:rsidP="00254D53">
            <w:pPr>
              <w:spacing w:line="240" w:lineRule="auto"/>
              <w:ind w:firstLine="480"/>
              <w:rPr>
                <w:sz w:val="21"/>
                <w:szCs w:val="21"/>
              </w:rPr>
            </w:pPr>
            <w:r>
              <w:rPr>
                <w:rFonts w:hint="eastAsia"/>
                <w:sz w:val="21"/>
                <w:szCs w:val="21"/>
              </w:rPr>
              <w:t xml:space="preserve">    "data":{</w:t>
            </w:r>
          </w:p>
          <w:p w:rsidR="004C05FA" w:rsidRDefault="004C05FA" w:rsidP="00254D53">
            <w:pPr>
              <w:spacing w:line="240" w:lineRule="auto"/>
              <w:ind w:firstLine="480"/>
              <w:rPr>
                <w:sz w:val="21"/>
                <w:szCs w:val="21"/>
              </w:rPr>
            </w:pPr>
            <w:r>
              <w:rPr>
                <w:rFonts w:hint="eastAsia"/>
                <w:sz w:val="21"/>
                <w:szCs w:val="21"/>
              </w:rPr>
              <w:t xml:space="preserve">        "miniName":"</w:t>
            </w:r>
            <w:r>
              <w:rPr>
                <w:rFonts w:hint="eastAsia"/>
                <w:sz w:val="21"/>
                <w:szCs w:val="21"/>
              </w:rPr>
              <w:t>西山铁通润城红星责任区</w:t>
            </w:r>
            <w:r>
              <w:rPr>
                <w:rFonts w:hint="eastAsia"/>
                <w:sz w:val="21"/>
                <w:szCs w:val="21"/>
              </w:rPr>
              <w:t>(</w:t>
            </w:r>
            <w:r>
              <w:rPr>
                <w:rFonts w:hint="eastAsia"/>
                <w:sz w:val="21"/>
                <w:szCs w:val="21"/>
              </w:rPr>
              <w:t>测试数据</w:t>
            </w:r>
            <w:r>
              <w:rPr>
                <w:rFonts w:hint="eastAsia"/>
                <w:sz w:val="21"/>
                <w:szCs w:val="21"/>
              </w:rPr>
              <w:t>)",</w:t>
            </w:r>
          </w:p>
          <w:p w:rsidR="004C05FA" w:rsidRDefault="004C05FA" w:rsidP="00254D53">
            <w:pPr>
              <w:spacing w:line="240" w:lineRule="auto"/>
              <w:ind w:firstLine="480"/>
              <w:rPr>
                <w:sz w:val="21"/>
                <w:szCs w:val="21"/>
              </w:rPr>
            </w:pPr>
            <w:r>
              <w:rPr>
                <w:rFonts w:hint="eastAsia"/>
                <w:sz w:val="21"/>
                <w:szCs w:val="21"/>
              </w:rPr>
              <w:t xml:space="preserve">        "miniId":"</w:t>
            </w:r>
            <w:r>
              <w:rPr>
                <w:sz w:val="21"/>
                <w:szCs w:val="21"/>
              </w:rPr>
              <w:t>785485127983476736</w:t>
            </w:r>
            <w:r>
              <w:rPr>
                <w:rFonts w:hint="eastAsia"/>
                <w:sz w:val="21"/>
                <w:szCs w:val="21"/>
              </w:rPr>
              <w:t>",</w:t>
            </w:r>
          </w:p>
          <w:p w:rsidR="004C05FA" w:rsidRDefault="004C05FA" w:rsidP="00254D53">
            <w:pPr>
              <w:spacing w:line="240" w:lineRule="auto"/>
              <w:ind w:firstLine="480"/>
              <w:rPr>
                <w:sz w:val="21"/>
                <w:szCs w:val="21"/>
              </w:rPr>
            </w:pPr>
            <w:r>
              <w:rPr>
                <w:rFonts w:hint="eastAsia"/>
                <w:sz w:val="21"/>
                <w:szCs w:val="21"/>
              </w:rPr>
              <w:t xml:space="preserve">        "createBy":"xulei.km",</w:t>
            </w:r>
          </w:p>
          <w:p w:rsidR="004C05FA" w:rsidRDefault="004C05FA" w:rsidP="00254D53">
            <w:pPr>
              <w:spacing w:line="240" w:lineRule="auto"/>
              <w:ind w:firstLine="480"/>
              <w:rPr>
                <w:sz w:val="21"/>
                <w:szCs w:val="21"/>
              </w:rPr>
            </w:pPr>
            <w:r>
              <w:rPr>
                <w:rFonts w:hint="eastAsia"/>
                <w:sz w:val="21"/>
                <w:szCs w:val="21"/>
              </w:rPr>
              <w:t xml:space="preserve">        "createDate":"2022-01-20 14:00:00",</w:t>
            </w:r>
          </w:p>
          <w:p w:rsidR="004C05FA" w:rsidRDefault="004C05FA" w:rsidP="00254D53">
            <w:pPr>
              <w:spacing w:line="240" w:lineRule="auto"/>
              <w:ind w:firstLine="480"/>
              <w:rPr>
                <w:sz w:val="21"/>
                <w:szCs w:val="21"/>
              </w:rPr>
            </w:pPr>
            <w:r>
              <w:rPr>
                <w:rFonts w:hint="eastAsia"/>
                <w:sz w:val="21"/>
                <w:szCs w:val="21"/>
              </w:rPr>
              <w:t xml:space="preserve">        "updateBy":"xuelei.km",</w:t>
            </w:r>
          </w:p>
          <w:p w:rsidR="004C05FA" w:rsidRDefault="004C05FA" w:rsidP="00254D53">
            <w:pPr>
              <w:spacing w:line="240" w:lineRule="auto"/>
              <w:ind w:firstLineChars="600" w:firstLine="1260"/>
              <w:rPr>
                <w:sz w:val="21"/>
                <w:szCs w:val="21"/>
              </w:rPr>
            </w:pPr>
            <w:r>
              <w:rPr>
                <w:rFonts w:hint="eastAsia"/>
                <w:sz w:val="21"/>
                <w:szCs w:val="21"/>
              </w:rPr>
              <w:t xml:space="preserve"> "updateDate":"2022-03-02 15:56:34"</w:t>
            </w:r>
          </w:p>
          <w:p w:rsidR="004C05FA" w:rsidRDefault="004C05FA" w:rsidP="00254D53">
            <w:pPr>
              <w:spacing w:line="240" w:lineRule="auto"/>
              <w:ind w:firstLine="480"/>
            </w:pPr>
            <w:r>
              <w:rPr>
                <w:rFonts w:hint="eastAsia"/>
                <w:sz w:val="21"/>
                <w:szCs w:val="21"/>
              </w:rPr>
              <w:t>}</w:t>
            </w:r>
          </w:p>
        </w:tc>
      </w:tr>
    </w:tbl>
    <w:p w:rsidR="004C05FA" w:rsidRDefault="004C05FA" w:rsidP="004C05FA">
      <w:pPr>
        <w:pStyle w:val="5"/>
        <w:rPr>
          <w:rStyle w:val="710"/>
          <w:iCs/>
        </w:rPr>
      </w:pPr>
      <w:bookmarkStart w:id="3751" w:name="_Toc130156480"/>
      <w:r>
        <w:rPr>
          <w:rFonts w:hint="eastAsia"/>
        </w:rPr>
        <w:t>查询综调组织接口</w:t>
      </w:r>
      <w:bookmarkEnd w:id="3751"/>
    </w:p>
    <w:p w:rsidR="004C05FA" w:rsidRDefault="004C05FA" w:rsidP="00905DF8">
      <w:pPr>
        <w:numPr>
          <w:ilvl w:val="0"/>
          <w:numId w:val="251"/>
        </w:numPr>
        <w:spacing w:line="240" w:lineRule="auto"/>
        <w:rPr>
          <w:rFonts w:ascii="宋体" w:hAnsi="宋体" w:cs="宋体"/>
          <w:sz w:val="21"/>
          <w:szCs w:val="21"/>
        </w:rPr>
      </w:pPr>
      <w:r>
        <w:rPr>
          <w:rFonts w:ascii="宋体" w:hAnsi="宋体" w:cs="宋体" w:hint="eastAsia"/>
          <w:sz w:val="21"/>
          <w:szCs w:val="21"/>
        </w:rPr>
        <w:t>请求地址： http://ip:port/orgApi/getOrgInfo</w:t>
      </w:r>
    </w:p>
    <w:p w:rsidR="004C05FA" w:rsidRDefault="004C05FA" w:rsidP="00905DF8">
      <w:pPr>
        <w:numPr>
          <w:ilvl w:val="0"/>
          <w:numId w:val="251"/>
        </w:numPr>
        <w:spacing w:line="240" w:lineRule="auto"/>
        <w:rPr>
          <w:rFonts w:ascii="宋体" w:hAnsi="宋体" w:cs="宋体"/>
          <w:sz w:val="21"/>
          <w:szCs w:val="21"/>
        </w:rPr>
      </w:pPr>
      <w:r>
        <w:rPr>
          <w:rFonts w:ascii="宋体" w:hAnsi="宋体" w:cs="宋体" w:hint="eastAsia"/>
          <w:sz w:val="21"/>
          <w:szCs w:val="21"/>
        </w:rPr>
        <w:t>请求方式： post</w:t>
      </w:r>
    </w:p>
    <w:p w:rsidR="004C05FA" w:rsidRDefault="004C05FA" w:rsidP="00905DF8">
      <w:pPr>
        <w:numPr>
          <w:ilvl w:val="0"/>
          <w:numId w:val="251"/>
        </w:numPr>
        <w:spacing w:line="240" w:lineRule="auto"/>
        <w:rPr>
          <w:rFonts w:ascii="宋体" w:hAnsi="宋体" w:cs="宋体"/>
          <w:szCs w:val="24"/>
        </w:rPr>
      </w:pPr>
      <w:r>
        <w:rPr>
          <w:rFonts w:ascii="宋体" w:hAnsi="宋体" w:cs="宋体" w:hint="eastAsia"/>
          <w:sz w:val="21"/>
          <w:szCs w:val="21"/>
        </w:rPr>
        <w:t>参数格式：application/json</w:t>
      </w:r>
    </w:p>
    <w:p w:rsidR="004C05FA" w:rsidRDefault="004C05FA" w:rsidP="004C05FA">
      <w:pPr>
        <w:spacing w:line="240" w:lineRule="auto"/>
        <w:rPr>
          <w:rFonts w:ascii="宋体" w:hAnsi="宋体" w:cs="宋体"/>
          <w:szCs w:val="24"/>
        </w:rPr>
      </w:pPr>
    </w:p>
    <w:p w:rsidR="004C05FA" w:rsidRDefault="004C05FA" w:rsidP="004C05FA">
      <w:pPr>
        <w:pStyle w:val="6"/>
      </w:pPr>
      <w:bookmarkStart w:id="3752" w:name="_Toc130156481"/>
      <w:r>
        <w:rPr>
          <w:rFonts w:ascii="宋体" w:hAnsi="宋体"/>
        </w:rPr>
        <w:t>请求</w:t>
      </w:r>
      <w:r>
        <w:rPr>
          <w:rFonts w:ascii="宋体" w:hAnsi="宋体" w:hint="eastAsia"/>
        </w:rPr>
        <w:t>内容参数</w:t>
      </w:r>
      <w:bookmarkEnd w:id="3752"/>
    </w:p>
    <w:p w:rsidR="004C05FA" w:rsidRDefault="004C05FA" w:rsidP="004C05FA">
      <w:pPr>
        <w:pStyle w:val="QB20"/>
        <w:spacing w:line="360" w:lineRule="auto"/>
        <w:rPr>
          <w:rFonts w:ascii="宋体" w:hAnsi="宋体" w:cs="Times New Roman"/>
        </w:rPr>
      </w:pPr>
      <w:r>
        <w:rPr>
          <w:rFonts w:ascii="宋体" w:hAnsi="宋体" w:cs="Times New Roman"/>
        </w:rPr>
        <w:t>字段含义：</w:t>
      </w:r>
    </w:p>
    <w:tbl>
      <w:tblPr>
        <w:tblStyle w:val="afffff7"/>
        <w:tblW w:w="0" w:type="auto"/>
        <w:tblInd w:w="362" w:type="dxa"/>
        <w:tblLook w:val="04A0" w:firstRow="1" w:lastRow="0" w:firstColumn="1" w:lastColumn="0" w:noHBand="0" w:noVBand="1"/>
      </w:tblPr>
      <w:tblGrid>
        <w:gridCol w:w="2109"/>
        <w:gridCol w:w="2051"/>
        <w:gridCol w:w="2051"/>
        <w:gridCol w:w="1952"/>
      </w:tblGrid>
      <w:tr w:rsidR="004C05FA" w:rsidTr="00254D53">
        <w:tc>
          <w:tcPr>
            <w:tcW w:w="2109" w:type="dxa"/>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参数名称</w:t>
            </w:r>
          </w:p>
        </w:tc>
        <w:tc>
          <w:tcPr>
            <w:tcW w:w="2051" w:type="dxa"/>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参数类型</w:t>
            </w:r>
          </w:p>
        </w:tc>
        <w:tc>
          <w:tcPr>
            <w:tcW w:w="2051" w:type="dxa"/>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参数含义</w:t>
            </w:r>
          </w:p>
        </w:tc>
        <w:tc>
          <w:tcPr>
            <w:tcW w:w="1952" w:type="dxa"/>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必选</w:t>
            </w:r>
          </w:p>
        </w:tc>
      </w:tr>
      <w:tr w:rsidR="004C05FA" w:rsidTr="00254D53">
        <w:tc>
          <w:tcPr>
            <w:tcW w:w="2109" w:type="dxa"/>
          </w:tcPr>
          <w:p w:rsidR="004C05FA" w:rsidRDefault="004C05FA" w:rsidP="00254D53">
            <w:pPr>
              <w:pStyle w:val="QB20"/>
              <w:spacing w:line="360" w:lineRule="auto"/>
              <w:ind w:firstLineChars="0" w:firstLine="0"/>
              <w:rPr>
                <w:rFonts w:cs="Times New Roman"/>
              </w:rPr>
            </w:pPr>
            <w:r>
              <w:rPr>
                <w:rFonts w:cs="Times New Roman" w:hint="eastAsia"/>
              </w:rPr>
              <w:t>orgId</w:t>
            </w:r>
          </w:p>
        </w:tc>
        <w:tc>
          <w:tcPr>
            <w:tcW w:w="2051" w:type="dxa"/>
          </w:tcPr>
          <w:p w:rsidR="004C05FA" w:rsidRDefault="004C05FA" w:rsidP="00254D53">
            <w:pPr>
              <w:pStyle w:val="QB20"/>
              <w:spacing w:line="360" w:lineRule="auto"/>
              <w:ind w:firstLineChars="0" w:firstLine="0"/>
              <w:rPr>
                <w:rFonts w:cs="Times New Roman"/>
              </w:rPr>
            </w:pPr>
            <w:r>
              <w:t>String</w:t>
            </w:r>
          </w:p>
        </w:tc>
        <w:tc>
          <w:tcPr>
            <w:tcW w:w="2051" w:type="dxa"/>
          </w:tcPr>
          <w:p w:rsidR="004C05FA" w:rsidRDefault="004C05FA" w:rsidP="00254D53">
            <w:pPr>
              <w:pStyle w:val="QB20"/>
              <w:spacing w:line="360" w:lineRule="auto"/>
              <w:ind w:firstLineChars="0" w:firstLine="0"/>
              <w:rPr>
                <w:rFonts w:cs="Times New Roman"/>
              </w:rPr>
            </w:pPr>
            <w:r>
              <w:rPr>
                <w:rFonts w:cs="Times New Roman" w:hint="eastAsia"/>
              </w:rPr>
              <w:t>登录人网格</w:t>
            </w:r>
            <w:r>
              <w:rPr>
                <w:rFonts w:cs="Times New Roman" w:hint="eastAsia"/>
              </w:rPr>
              <w:t>ID</w:t>
            </w:r>
          </w:p>
        </w:tc>
        <w:tc>
          <w:tcPr>
            <w:tcW w:w="1952" w:type="dxa"/>
          </w:tcPr>
          <w:p w:rsidR="004C05FA" w:rsidRDefault="004C05FA" w:rsidP="00254D53">
            <w:pPr>
              <w:pStyle w:val="QB20"/>
              <w:spacing w:line="360" w:lineRule="auto"/>
              <w:ind w:firstLineChars="0" w:firstLine="0"/>
              <w:rPr>
                <w:rFonts w:cs="Times New Roman"/>
              </w:rPr>
            </w:pPr>
            <w:r>
              <w:t>Y</w:t>
            </w:r>
          </w:p>
        </w:tc>
      </w:tr>
    </w:tbl>
    <w:p w:rsidR="004C05FA" w:rsidRDefault="004C05FA" w:rsidP="004C05FA">
      <w:pPr>
        <w:pStyle w:val="QB20"/>
        <w:spacing w:line="360" w:lineRule="auto"/>
        <w:ind w:firstLineChars="0" w:firstLine="0"/>
        <w:rPr>
          <w:rFonts w:cs="Times New Roman"/>
        </w:rPr>
      </w:pPr>
    </w:p>
    <w:p w:rsidR="004C05FA" w:rsidRDefault="004C05FA" w:rsidP="004C05FA">
      <w:pPr>
        <w:pStyle w:val="6"/>
      </w:pPr>
      <w:bookmarkStart w:id="3753" w:name="_Toc130156482"/>
      <w:r>
        <w:rPr>
          <w:rFonts w:ascii="宋体" w:hAnsi="宋体"/>
        </w:rPr>
        <w:t>响应</w:t>
      </w:r>
      <w:r>
        <w:rPr>
          <w:rFonts w:ascii="宋体" w:hAnsi="宋体" w:hint="eastAsia"/>
        </w:rPr>
        <w:t>内容</w:t>
      </w:r>
      <w:r>
        <w:rPr>
          <w:rFonts w:ascii="宋体" w:hAnsi="宋体"/>
        </w:rPr>
        <w:t>格式</w:t>
      </w:r>
      <w:bookmarkEnd w:id="3753"/>
    </w:p>
    <w:tbl>
      <w:tblPr>
        <w:tblStyle w:val="afffff7"/>
        <w:tblW w:w="8147" w:type="dxa"/>
        <w:tblInd w:w="375" w:type="dxa"/>
        <w:tblLayout w:type="fixed"/>
        <w:tblLook w:val="04A0" w:firstRow="1" w:lastRow="0" w:firstColumn="1" w:lastColumn="0" w:noHBand="0" w:noVBand="1"/>
      </w:tblPr>
      <w:tblGrid>
        <w:gridCol w:w="2368"/>
        <w:gridCol w:w="1930"/>
        <w:gridCol w:w="1972"/>
        <w:gridCol w:w="1877"/>
      </w:tblGrid>
      <w:tr w:rsidR="004C05FA" w:rsidTr="00254D53">
        <w:tc>
          <w:tcPr>
            <w:tcW w:w="2368" w:type="dxa"/>
            <w:tcBorders>
              <w:top w:val="single" w:sz="4" w:space="0" w:color="auto"/>
              <w:left w:val="single" w:sz="4" w:space="0" w:color="auto"/>
              <w:bottom w:val="single" w:sz="4" w:space="0" w:color="auto"/>
              <w:right w:val="single" w:sz="4" w:space="0" w:color="auto"/>
            </w:tcBorders>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参数名称</w:t>
            </w:r>
          </w:p>
        </w:tc>
        <w:tc>
          <w:tcPr>
            <w:tcW w:w="1930" w:type="dxa"/>
            <w:tcBorders>
              <w:top w:val="single" w:sz="4" w:space="0" w:color="auto"/>
              <w:left w:val="single" w:sz="4" w:space="0" w:color="auto"/>
              <w:bottom w:val="single" w:sz="4" w:space="0" w:color="auto"/>
              <w:right w:val="single" w:sz="4" w:space="0" w:color="auto"/>
            </w:tcBorders>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参数类型</w:t>
            </w:r>
          </w:p>
        </w:tc>
        <w:tc>
          <w:tcPr>
            <w:tcW w:w="1972" w:type="dxa"/>
            <w:tcBorders>
              <w:top w:val="single" w:sz="4" w:space="0" w:color="auto"/>
              <w:left w:val="single" w:sz="4" w:space="0" w:color="auto"/>
              <w:bottom w:val="single" w:sz="4" w:space="0" w:color="auto"/>
              <w:right w:val="single" w:sz="4" w:space="0" w:color="auto"/>
            </w:tcBorders>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参数含义</w:t>
            </w:r>
          </w:p>
        </w:tc>
        <w:tc>
          <w:tcPr>
            <w:tcW w:w="1877" w:type="dxa"/>
            <w:tcBorders>
              <w:top w:val="single" w:sz="4" w:space="0" w:color="auto"/>
              <w:left w:val="single" w:sz="4" w:space="0" w:color="auto"/>
              <w:bottom w:val="single" w:sz="4" w:space="0" w:color="auto"/>
              <w:right w:val="single" w:sz="4" w:space="0" w:color="auto"/>
            </w:tcBorders>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必选</w:t>
            </w:r>
          </w:p>
        </w:tc>
      </w:tr>
      <w:tr w:rsidR="004C05FA" w:rsidTr="00254D53">
        <w:tc>
          <w:tcPr>
            <w:tcW w:w="2368"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rPr>
              <w:lastRenderedPageBreak/>
              <w:t>msg</w:t>
            </w:r>
          </w:p>
        </w:tc>
        <w:tc>
          <w:tcPr>
            <w:tcW w:w="1930"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rPr>
              <w:t>String</w:t>
            </w:r>
          </w:p>
        </w:tc>
        <w:tc>
          <w:tcPr>
            <w:tcW w:w="1972"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hint="eastAsia"/>
              </w:rPr>
              <w:t>响应说明</w:t>
            </w:r>
          </w:p>
        </w:tc>
        <w:tc>
          <w:tcPr>
            <w:tcW w:w="1877"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rPr>
              <w:t>Y</w:t>
            </w:r>
          </w:p>
        </w:tc>
      </w:tr>
      <w:tr w:rsidR="004C05FA" w:rsidTr="00254D53">
        <w:tc>
          <w:tcPr>
            <w:tcW w:w="2368"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rPr>
              <w:t>c</w:t>
            </w:r>
            <w:r>
              <w:rPr>
                <w:rFonts w:ascii="宋体" w:hAnsi="宋体" w:hint="eastAsia"/>
              </w:rPr>
              <w:t>ode</w:t>
            </w:r>
          </w:p>
        </w:tc>
        <w:tc>
          <w:tcPr>
            <w:tcW w:w="1930"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rPr>
              <w:t>int</w:t>
            </w:r>
          </w:p>
        </w:tc>
        <w:tc>
          <w:tcPr>
            <w:tcW w:w="1972"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hint="eastAsia"/>
              </w:rPr>
              <w:t>响应码</w:t>
            </w:r>
          </w:p>
        </w:tc>
        <w:tc>
          <w:tcPr>
            <w:tcW w:w="1877"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rPr>
              <w:t>Y</w:t>
            </w:r>
          </w:p>
        </w:tc>
      </w:tr>
      <w:tr w:rsidR="004C05FA" w:rsidTr="00254D53">
        <w:tc>
          <w:tcPr>
            <w:tcW w:w="2368"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hint="eastAsia"/>
              </w:rPr>
              <w:t>data</w:t>
            </w:r>
          </w:p>
        </w:tc>
        <w:tc>
          <w:tcPr>
            <w:tcW w:w="1930"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hint="eastAsia"/>
              </w:rPr>
              <w:t>JSONObject</w:t>
            </w:r>
          </w:p>
        </w:tc>
        <w:tc>
          <w:tcPr>
            <w:tcW w:w="1972"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hint="eastAsia"/>
              </w:rPr>
              <w:t>响应结果</w:t>
            </w:r>
          </w:p>
        </w:tc>
        <w:tc>
          <w:tcPr>
            <w:tcW w:w="1877"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hint="eastAsia"/>
              </w:rPr>
              <w:t>Y</w:t>
            </w:r>
          </w:p>
        </w:tc>
      </w:tr>
    </w:tbl>
    <w:p w:rsidR="004C05FA" w:rsidRDefault="004C05FA" w:rsidP="004C05FA"/>
    <w:p w:rsidR="004C05FA" w:rsidRDefault="004C05FA" w:rsidP="004C05FA">
      <w:pPr>
        <w:pStyle w:val="6"/>
      </w:pPr>
      <w:bookmarkStart w:id="3754" w:name="_Toc130156483"/>
      <w:r>
        <w:rPr>
          <w:rFonts w:ascii="宋体" w:hAnsi="宋体" w:hint="eastAsia"/>
        </w:rPr>
        <w:t>请求</w:t>
      </w:r>
      <w:r>
        <w:rPr>
          <w:rFonts w:ascii="宋体" w:hAnsi="宋体"/>
        </w:rPr>
        <w:t>报文示例</w:t>
      </w:r>
      <w:bookmarkEnd w:id="3754"/>
    </w:p>
    <w:p w:rsidR="004C05FA" w:rsidRDefault="004C05FA" w:rsidP="004C05FA"/>
    <w:tbl>
      <w:tblPr>
        <w:tblStyle w:val="afffff7"/>
        <w:tblW w:w="0" w:type="auto"/>
        <w:tblInd w:w="-5" w:type="dxa"/>
        <w:tblLook w:val="04A0" w:firstRow="1" w:lastRow="0" w:firstColumn="1" w:lastColumn="0" w:noHBand="0" w:noVBand="1"/>
      </w:tblPr>
      <w:tblGrid>
        <w:gridCol w:w="8517"/>
      </w:tblGrid>
      <w:tr w:rsidR="004C05FA" w:rsidTr="00254D53">
        <w:tc>
          <w:tcPr>
            <w:tcW w:w="8517" w:type="dxa"/>
            <w:tcBorders>
              <w:top w:val="single" w:sz="4" w:space="0" w:color="auto"/>
              <w:left w:val="single" w:sz="4" w:space="0" w:color="auto"/>
              <w:bottom w:val="single" w:sz="4" w:space="0" w:color="auto"/>
              <w:right w:val="single" w:sz="4" w:space="0" w:color="auto"/>
            </w:tcBorders>
          </w:tcPr>
          <w:p w:rsidR="004C05FA" w:rsidRDefault="004C05FA" w:rsidP="00254D53">
            <w:pPr>
              <w:spacing w:line="240" w:lineRule="auto"/>
              <w:ind w:firstLine="480"/>
              <w:rPr>
                <w:sz w:val="21"/>
                <w:szCs w:val="21"/>
              </w:rPr>
            </w:pPr>
            <w:r>
              <w:rPr>
                <w:sz w:val="21"/>
                <w:szCs w:val="21"/>
              </w:rPr>
              <w:t>{</w:t>
            </w:r>
          </w:p>
          <w:p w:rsidR="004C05FA" w:rsidRDefault="004C05FA" w:rsidP="00254D53">
            <w:pPr>
              <w:spacing w:line="240" w:lineRule="auto"/>
              <w:ind w:firstLine="480"/>
              <w:rPr>
                <w:sz w:val="21"/>
                <w:szCs w:val="21"/>
              </w:rPr>
            </w:pPr>
            <w:r>
              <w:rPr>
                <w:sz w:val="21"/>
                <w:szCs w:val="21"/>
              </w:rPr>
              <w:tab/>
              <w:t>"</w:t>
            </w:r>
            <w:r>
              <w:rPr>
                <w:rFonts w:hint="eastAsia"/>
                <w:sz w:val="21"/>
                <w:szCs w:val="21"/>
              </w:rPr>
              <w:t>orgId</w:t>
            </w:r>
            <w:r>
              <w:rPr>
                <w:sz w:val="21"/>
                <w:szCs w:val="21"/>
              </w:rPr>
              <w:t>": "</w:t>
            </w:r>
            <w:r>
              <w:rPr>
                <w:rFonts w:hint="eastAsia"/>
                <w:sz w:val="21"/>
                <w:szCs w:val="21"/>
              </w:rPr>
              <w:t>22233</w:t>
            </w:r>
            <w:r>
              <w:rPr>
                <w:sz w:val="21"/>
                <w:szCs w:val="21"/>
              </w:rPr>
              <w:t>"</w:t>
            </w:r>
          </w:p>
          <w:p w:rsidR="004C05FA" w:rsidRDefault="004C05FA" w:rsidP="00254D53">
            <w:pPr>
              <w:spacing w:line="240" w:lineRule="auto"/>
              <w:ind w:firstLine="480"/>
            </w:pPr>
            <w:r>
              <w:rPr>
                <w:sz w:val="21"/>
                <w:szCs w:val="21"/>
              </w:rPr>
              <w:t>}</w:t>
            </w:r>
          </w:p>
        </w:tc>
      </w:tr>
    </w:tbl>
    <w:p w:rsidR="004C05FA" w:rsidRDefault="004C05FA" w:rsidP="004C05FA">
      <w:r>
        <w:t xml:space="preserve"> </w:t>
      </w:r>
    </w:p>
    <w:p w:rsidR="004C05FA" w:rsidRDefault="004C05FA" w:rsidP="004C05FA">
      <w:pPr>
        <w:pStyle w:val="6"/>
      </w:pPr>
      <w:bookmarkStart w:id="3755" w:name="_Toc130156484"/>
      <w:r>
        <w:rPr>
          <w:rFonts w:ascii="宋体" w:hAnsi="宋体"/>
        </w:rPr>
        <w:t>响应报文示例</w:t>
      </w:r>
      <w:bookmarkEnd w:id="3755"/>
    </w:p>
    <w:tbl>
      <w:tblPr>
        <w:tblStyle w:val="afffff7"/>
        <w:tblW w:w="0" w:type="auto"/>
        <w:tblInd w:w="-5" w:type="dxa"/>
        <w:tblLook w:val="04A0" w:firstRow="1" w:lastRow="0" w:firstColumn="1" w:lastColumn="0" w:noHBand="0" w:noVBand="1"/>
      </w:tblPr>
      <w:tblGrid>
        <w:gridCol w:w="8542"/>
      </w:tblGrid>
      <w:tr w:rsidR="004C05FA" w:rsidTr="00254D53">
        <w:tc>
          <w:tcPr>
            <w:tcW w:w="8542" w:type="dxa"/>
            <w:tcBorders>
              <w:top w:val="single" w:sz="4" w:space="0" w:color="auto"/>
              <w:left w:val="single" w:sz="4" w:space="0" w:color="auto"/>
              <w:bottom w:val="single" w:sz="4" w:space="0" w:color="auto"/>
              <w:right w:val="single" w:sz="4" w:space="0" w:color="auto"/>
            </w:tcBorders>
          </w:tcPr>
          <w:p w:rsidR="004C05FA" w:rsidRDefault="004C05FA" w:rsidP="00254D53">
            <w:pPr>
              <w:spacing w:line="240" w:lineRule="auto"/>
              <w:ind w:firstLine="480"/>
              <w:rPr>
                <w:sz w:val="21"/>
                <w:szCs w:val="21"/>
              </w:rPr>
            </w:pPr>
            <w:r>
              <w:rPr>
                <w:rFonts w:hint="eastAsia"/>
                <w:sz w:val="21"/>
                <w:szCs w:val="21"/>
              </w:rPr>
              <w:t>{</w:t>
            </w:r>
          </w:p>
          <w:p w:rsidR="004C05FA" w:rsidRDefault="004C05FA" w:rsidP="00254D53">
            <w:pPr>
              <w:spacing w:line="240" w:lineRule="auto"/>
              <w:ind w:firstLine="480"/>
              <w:rPr>
                <w:sz w:val="21"/>
                <w:szCs w:val="21"/>
              </w:rPr>
            </w:pPr>
            <w:r>
              <w:rPr>
                <w:rFonts w:hint="eastAsia"/>
                <w:sz w:val="21"/>
                <w:szCs w:val="21"/>
              </w:rPr>
              <w:t xml:space="preserve">    "code":200,</w:t>
            </w:r>
          </w:p>
          <w:p w:rsidR="004C05FA" w:rsidRDefault="004C05FA" w:rsidP="00254D53">
            <w:pPr>
              <w:spacing w:line="240" w:lineRule="auto"/>
              <w:ind w:firstLine="480"/>
              <w:rPr>
                <w:sz w:val="21"/>
                <w:szCs w:val="21"/>
              </w:rPr>
            </w:pPr>
            <w:r>
              <w:rPr>
                <w:rFonts w:hint="eastAsia"/>
                <w:sz w:val="21"/>
                <w:szCs w:val="21"/>
              </w:rPr>
              <w:t xml:space="preserve">    "msg":"</w:t>
            </w:r>
            <w:r>
              <w:rPr>
                <w:rFonts w:hint="eastAsia"/>
                <w:sz w:val="21"/>
                <w:szCs w:val="21"/>
              </w:rPr>
              <w:t>成功</w:t>
            </w:r>
            <w:r>
              <w:rPr>
                <w:rFonts w:hint="eastAsia"/>
                <w:sz w:val="21"/>
                <w:szCs w:val="21"/>
              </w:rPr>
              <w:t>",</w:t>
            </w:r>
          </w:p>
          <w:p w:rsidR="004C05FA" w:rsidRDefault="004C05FA" w:rsidP="00254D53">
            <w:pPr>
              <w:spacing w:line="240" w:lineRule="auto"/>
              <w:ind w:firstLine="480"/>
              <w:rPr>
                <w:sz w:val="21"/>
                <w:szCs w:val="21"/>
              </w:rPr>
            </w:pPr>
            <w:r>
              <w:rPr>
                <w:rFonts w:hint="eastAsia"/>
                <w:sz w:val="21"/>
                <w:szCs w:val="21"/>
              </w:rPr>
              <w:t xml:space="preserve">    "data":{</w:t>
            </w:r>
          </w:p>
          <w:p w:rsidR="004C05FA" w:rsidRDefault="004C05FA" w:rsidP="00254D53">
            <w:pPr>
              <w:spacing w:line="240" w:lineRule="auto"/>
              <w:ind w:firstLineChars="600" w:firstLine="1260"/>
              <w:rPr>
                <w:sz w:val="21"/>
                <w:szCs w:val="21"/>
              </w:rPr>
            </w:pPr>
            <w:r>
              <w:rPr>
                <w:rFonts w:hint="eastAsia"/>
                <w:sz w:val="21"/>
                <w:szCs w:val="21"/>
              </w:rPr>
              <w:t xml:space="preserve">  "orgList":[</w:t>
            </w:r>
          </w:p>
          <w:p w:rsidR="004C05FA" w:rsidRDefault="004C05FA" w:rsidP="00254D53">
            <w:pPr>
              <w:spacing w:line="240" w:lineRule="auto"/>
              <w:ind w:firstLineChars="600" w:firstLine="1260"/>
              <w:rPr>
                <w:sz w:val="21"/>
                <w:szCs w:val="21"/>
              </w:rPr>
            </w:pPr>
          </w:p>
          <w:p w:rsidR="004C05FA" w:rsidRDefault="004C05FA" w:rsidP="00254D53">
            <w:pPr>
              <w:spacing w:line="240" w:lineRule="auto"/>
              <w:ind w:firstLineChars="600" w:firstLine="1260"/>
              <w:rPr>
                <w:sz w:val="21"/>
                <w:szCs w:val="21"/>
              </w:rPr>
            </w:pPr>
            <w:r>
              <w:rPr>
                <w:rFonts w:hint="eastAsia"/>
                <w:sz w:val="21"/>
                <w:szCs w:val="21"/>
              </w:rPr>
              <w:t>{</w:t>
            </w:r>
          </w:p>
          <w:p w:rsidR="004C05FA" w:rsidRDefault="004C05FA" w:rsidP="00254D53">
            <w:pPr>
              <w:spacing w:line="240" w:lineRule="auto"/>
              <w:ind w:firstLineChars="600" w:firstLine="1260"/>
              <w:rPr>
                <w:sz w:val="21"/>
                <w:szCs w:val="21"/>
              </w:rPr>
            </w:pPr>
            <w:r>
              <w:rPr>
                <w:rFonts w:hint="eastAsia"/>
                <w:sz w:val="21"/>
                <w:szCs w:val="21"/>
              </w:rPr>
              <w:t>"orgName":"</w:t>
            </w:r>
            <w:r>
              <w:rPr>
                <w:rFonts w:hint="eastAsia"/>
                <w:sz w:val="21"/>
                <w:szCs w:val="21"/>
              </w:rPr>
              <w:t>西山铁通润城红星网格</w:t>
            </w:r>
            <w:r>
              <w:rPr>
                <w:rFonts w:hint="eastAsia"/>
                <w:sz w:val="21"/>
                <w:szCs w:val="21"/>
              </w:rPr>
              <w:t>1",</w:t>
            </w:r>
          </w:p>
          <w:p w:rsidR="004C05FA" w:rsidRDefault="004C05FA" w:rsidP="00254D53">
            <w:pPr>
              <w:spacing w:line="240" w:lineRule="auto"/>
              <w:ind w:firstLineChars="600" w:firstLine="1260"/>
              <w:rPr>
                <w:sz w:val="21"/>
                <w:szCs w:val="21"/>
              </w:rPr>
            </w:pPr>
            <w:r>
              <w:rPr>
                <w:rFonts w:hint="eastAsia"/>
                <w:sz w:val="21"/>
                <w:szCs w:val="21"/>
              </w:rPr>
              <w:t>"orgId":"2234445",</w:t>
            </w:r>
          </w:p>
          <w:p w:rsidR="004C05FA" w:rsidRDefault="004C05FA" w:rsidP="00254D53">
            <w:pPr>
              <w:spacing w:line="240" w:lineRule="auto"/>
              <w:ind w:firstLineChars="600" w:firstLine="1260"/>
              <w:rPr>
                <w:sz w:val="21"/>
                <w:szCs w:val="21"/>
              </w:rPr>
            </w:pPr>
            <w:r>
              <w:rPr>
                <w:rFonts w:hint="eastAsia"/>
                <w:sz w:val="21"/>
                <w:szCs w:val="21"/>
              </w:rPr>
              <w:t>"createBy":"xulei.km",</w:t>
            </w:r>
          </w:p>
          <w:p w:rsidR="004C05FA" w:rsidRDefault="004C05FA" w:rsidP="00254D53">
            <w:pPr>
              <w:spacing w:line="240" w:lineRule="auto"/>
              <w:ind w:firstLineChars="600" w:firstLine="1260"/>
              <w:rPr>
                <w:sz w:val="21"/>
                <w:szCs w:val="21"/>
              </w:rPr>
            </w:pPr>
            <w:r>
              <w:rPr>
                <w:rFonts w:hint="eastAsia"/>
                <w:sz w:val="21"/>
                <w:szCs w:val="21"/>
              </w:rPr>
              <w:lastRenderedPageBreak/>
              <w:t>"createDate":"2022-01-20 14:00:00",</w:t>
            </w:r>
          </w:p>
          <w:p w:rsidR="004C05FA" w:rsidRDefault="004C05FA" w:rsidP="00254D53">
            <w:pPr>
              <w:spacing w:line="240" w:lineRule="auto"/>
              <w:ind w:firstLineChars="600" w:firstLine="1260"/>
              <w:rPr>
                <w:sz w:val="21"/>
                <w:szCs w:val="21"/>
              </w:rPr>
            </w:pPr>
            <w:r>
              <w:rPr>
                <w:rFonts w:hint="eastAsia"/>
                <w:sz w:val="21"/>
                <w:szCs w:val="21"/>
              </w:rPr>
              <w:t>"updateBy":"xuelei.km",</w:t>
            </w:r>
          </w:p>
          <w:p w:rsidR="004C05FA" w:rsidRDefault="004C05FA" w:rsidP="00254D53">
            <w:pPr>
              <w:spacing w:line="240" w:lineRule="auto"/>
              <w:ind w:firstLineChars="600" w:firstLine="1260"/>
              <w:rPr>
                <w:sz w:val="21"/>
                <w:szCs w:val="21"/>
              </w:rPr>
            </w:pPr>
            <w:r>
              <w:rPr>
                <w:rFonts w:hint="eastAsia"/>
                <w:sz w:val="21"/>
                <w:szCs w:val="21"/>
              </w:rPr>
              <w:t>"updateDate":"2022-03-02 15:56:34"</w:t>
            </w:r>
            <w:r>
              <w:rPr>
                <w:rFonts w:hint="eastAsia"/>
                <w:sz w:val="21"/>
                <w:szCs w:val="21"/>
              </w:rPr>
              <w:t>，</w:t>
            </w:r>
          </w:p>
          <w:p w:rsidR="004C05FA" w:rsidRDefault="004C05FA" w:rsidP="00254D53">
            <w:pPr>
              <w:spacing w:line="240" w:lineRule="auto"/>
              <w:ind w:firstLineChars="600" w:firstLine="1260"/>
              <w:rPr>
                <w:sz w:val="21"/>
                <w:szCs w:val="21"/>
              </w:rPr>
            </w:pPr>
            <w:r>
              <w:rPr>
                <w:rFonts w:hint="eastAsia"/>
                <w:sz w:val="21"/>
                <w:szCs w:val="21"/>
              </w:rPr>
              <w:t>"parentId":"22233"</w:t>
            </w:r>
          </w:p>
          <w:p w:rsidR="004C05FA" w:rsidRDefault="004C05FA" w:rsidP="00254D53">
            <w:pPr>
              <w:spacing w:line="240" w:lineRule="auto"/>
              <w:ind w:firstLineChars="600" w:firstLine="1260"/>
              <w:rPr>
                <w:sz w:val="21"/>
                <w:szCs w:val="21"/>
              </w:rPr>
            </w:pPr>
            <w:r>
              <w:rPr>
                <w:rFonts w:hint="eastAsia"/>
                <w:sz w:val="21"/>
                <w:szCs w:val="21"/>
              </w:rPr>
              <w:t>},</w:t>
            </w:r>
          </w:p>
          <w:p w:rsidR="004C05FA" w:rsidRDefault="004C05FA" w:rsidP="00254D53">
            <w:pPr>
              <w:spacing w:line="240" w:lineRule="auto"/>
              <w:ind w:firstLineChars="600" w:firstLine="1260"/>
              <w:rPr>
                <w:sz w:val="21"/>
                <w:szCs w:val="21"/>
              </w:rPr>
            </w:pPr>
            <w:r>
              <w:rPr>
                <w:rFonts w:hint="eastAsia"/>
                <w:sz w:val="21"/>
                <w:szCs w:val="21"/>
              </w:rPr>
              <w:t>{</w:t>
            </w:r>
          </w:p>
          <w:p w:rsidR="004C05FA" w:rsidRDefault="004C05FA" w:rsidP="00254D53">
            <w:pPr>
              <w:spacing w:line="240" w:lineRule="auto"/>
              <w:ind w:firstLineChars="600" w:firstLine="1260"/>
              <w:rPr>
                <w:sz w:val="21"/>
                <w:szCs w:val="21"/>
              </w:rPr>
            </w:pPr>
            <w:r>
              <w:rPr>
                <w:rFonts w:hint="eastAsia"/>
                <w:sz w:val="21"/>
                <w:szCs w:val="21"/>
              </w:rPr>
              <w:t>"orgName":"</w:t>
            </w:r>
            <w:r>
              <w:rPr>
                <w:rFonts w:hint="eastAsia"/>
                <w:sz w:val="21"/>
                <w:szCs w:val="21"/>
              </w:rPr>
              <w:t>西山铁通润城红星网格</w:t>
            </w:r>
            <w:r>
              <w:rPr>
                <w:rFonts w:hint="eastAsia"/>
                <w:sz w:val="21"/>
                <w:szCs w:val="21"/>
              </w:rPr>
              <w:t>2",</w:t>
            </w:r>
          </w:p>
          <w:p w:rsidR="004C05FA" w:rsidRDefault="004C05FA" w:rsidP="00254D53">
            <w:pPr>
              <w:spacing w:line="240" w:lineRule="auto"/>
              <w:ind w:firstLineChars="600" w:firstLine="1260"/>
              <w:rPr>
                <w:sz w:val="21"/>
                <w:szCs w:val="21"/>
              </w:rPr>
            </w:pPr>
            <w:r>
              <w:rPr>
                <w:rFonts w:hint="eastAsia"/>
                <w:sz w:val="21"/>
                <w:szCs w:val="21"/>
              </w:rPr>
              <w:t>"orgId":"2234446",</w:t>
            </w:r>
          </w:p>
          <w:p w:rsidR="004C05FA" w:rsidRDefault="004C05FA" w:rsidP="00254D53">
            <w:pPr>
              <w:spacing w:line="240" w:lineRule="auto"/>
              <w:ind w:firstLineChars="600" w:firstLine="1260"/>
              <w:rPr>
                <w:sz w:val="21"/>
                <w:szCs w:val="21"/>
              </w:rPr>
            </w:pPr>
            <w:r>
              <w:rPr>
                <w:rFonts w:hint="eastAsia"/>
                <w:sz w:val="21"/>
                <w:szCs w:val="21"/>
              </w:rPr>
              <w:t>"createBy":"xulei.km",</w:t>
            </w:r>
          </w:p>
          <w:p w:rsidR="004C05FA" w:rsidRDefault="004C05FA" w:rsidP="00254D53">
            <w:pPr>
              <w:spacing w:line="240" w:lineRule="auto"/>
              <w:ind w:firstLineChars="600" w:firstLine="1260"/>
              <w:rPr>
                <w:sz w:val="21"/>
                <w:szCs w:val="21"/>
              </w:rPr>
            </w:pPr>
            <w:r>
              <w:rPr>
                <w:rFonts w:hint="eastAsia"/>
                <w:sz w:val="21"/>
                <w:szCs w:val="21"/>
              </w:rPr>
              <w:t>"createDate":"2022-01-20 14:00:00",</w:t>
            </w:r>
          </w:p>
          <w:p w:rsidR="004C05FA" w:rsidRDefault="004C05FA" w:rsidP="00254D53">
            <w:pPr>
              <w:spacing w:line="240" w:lineRule="auto"/>
              <w:ind w:firstLineChars="600" w:firstLine="1260"/>
              <w:rPr>
                <w:sz w:val="21"/>
                <w:szCs w:val="21"/>
              </w:rPr>
            </w:pPr>
            <w:r>
              <w:rPr>
                <w:rFonts w:hint="eastAsia"/>
                <w:sz w:val="21"/>
                <w:szCs w:val="21"/>
              </w:rPr>
              <w:t>"updateBy":"xuelei.km",</w:t>
            </w:r>
          </w:p>
          <w:p w:rsidR="004C05FA" w:rsidRDefault="004C05FA" w:rsidP="00254D53">
            <w:pPr>
              <w:spacing w:line="240" w:lineRule="auto"/>
              <w:ind w:firstLineChars="600" w:firstLine="1260"/>
              <w:rPr>
                <w:sz w:val="21"/>
                <w:szCs w:val="21"/>
              </w:rPr>
            </w:pPr>
            <w:r>
              <w:rPr>
                <w:rFonts w:hint="eastAsia"/>
                <w:sz w:val="21"/>
                <w:szCs w:val="21"/>
              </w:rPr>
              <w:t>"updateDate":"2022-03-02 15:56:34",</w:t>
            </w:r>
          </w:p>
          <w:p w:rsidR="004C05FA" w:rsidRDefault="004C05FA" w:rsidP="00254D53">
            <w:pPr>
              <w:spacing w:line="240" w:lineRule="auto"/>
              <w:ind w:firstLineChars="600" w:firstLine="1260"/>
              <w:rPr>
                <w:sz w:val="21"/>
                <w:szCs w:val="21"/>
              </w:rPr>
            </w:pPr>
            <w:r>
              <w:rPr>
                <w:rFonts w:hint="eastAsia"/>
                <w:sz w:val="21"/>
                <w:szCs w:val="21"/>
              </w:rPr>
              <w:t>"parentId":"22233"</w:t>
            </w:r>
          </w:p>
          <w:p w:rsidR="004C05FA" w:rsidRDefault="004C05FA" w:rsidP="00254D53">
            <w:pPr>
              <w:spacing w:line="240" w:lineRule="auto"/>
              <w:ind w:firstLineChars="600" w:firstLine="1260"/>
              <w:rPr>
                <w:sz w:val="21"/>
                <w:szCs w:val="21"/>
              </w:rPr>
            </w:pPr>
            <w:r>
              <w:rPr>
                <w:rFonts w:hint="eastAsia"/>
                <w:sz w:val="21"/>
                <w:szCs w:val="21"/>
              </w:rPr>
              <w:t>},</w:t>
            </w:r>
          </w:p>
          <w:p w:rsidR="004C05FA" w:rsidRDefault="004C05FA" w:rsidP="00254D53">
            <w:pPr>
              <w:spacing w:line="240" w:lineRule="auto"/>
              <w:ind w:firstLineChars="600" w:firstLine="1260"/>
              <w:rPr>
                <w:sz w:val="21"/>
                <w:szCs w:val="21"/>
              </w:rPr>
            </w:pPr>
            <w:r>
              <w:rPr>
                <w:rFonts w:hint="eastAsia"/>
                <w:sz w:val="21"/>
                <w:szCs w:val="21"/>
              </w:rPr>
              <w:t xml:space="preserve">]     </w:t>
            </w:r>
          </w:p>
          <w:p w:rsidR="004C05FA" w:rsidRDefault="004C05FA" w:rsidP="00254D53">
            <w:pPr>
              <w:spacing w:line="240" w:lineRule="auto"/>
              <w:ind w:firstLine="480"/>
            </w:pPr>
            <w:r>
              <w:rPr>
                <w:rFonts w:hint="eastAsia"/>
                <w:sz w:val="21"/>
                <w:szCs w:val="21"/>
              </w:rPr>
              <w:t>}}</w:t>
            </w:r>
          </w:p>
        </w:tc>
      </w:tr>
    </w:tbl>
    <w:p w:rsidR="004C05FA" w:rsidRDefault="004C05FA" w:rsidP="004C05FA">
      <w:pPr>
        <w:ind w:firstLine="480"/>
        <w:rPr>
          <w:rFonts w:ascii="宋体" w:hAnsi="宋体"/>
        </w:rPr>
      </w:pPr>
    </w:p>
    <w:p w:rsidR="004C05FA" w:rsidRDefault="004C05FA" w:rsidP="004C05FA">
      <w:pPr>
        <w:pStyle w:val="5"/>
        <w:rPr>
          <w:rStyle w:val="710"/>
          <w:iCs/>
        </w:rPr>
      </w:pPr>
      <w:bookmarkStart w:id="3756" w:name="_Toc130156485"/>
      <w:r>
        <w:rPr>
          <w:rFonts w:hint="eastAsia"/>
        </w:rPr>
        <w:t>查询综调责任区归属接口</w:t>
      </w:r>
      <w:bookmarkEnd w:id="3756"/>
    </w:p>
    <w:p w:rsidR="004C05FA" w:rsidRDefault="004C05FA" w:rsidP="00905DF8">
      <w:pPr>
        <w:numPr>
          <w:ilvl w:val="0"/>
          <w:numId w:val="251"/>
        </w:numPr>
        <w:spacing w:line="240" w:lineRule="auto"/>
        <w:rPr>
          <w:rFonts w:ascii="宋体" w:hAnsi="宋体" w:cs="宋体"/>
          <w:sz w:val="21"/>
          <w:szCs w:val="21"/>
        </w:rPr>
      </w:pPr>
      <w:r>
        <w:rPr>
          <w:rFonts w:ascii="宋体" w:hAnsi="宋体" w:cs="宋体" w:hint="eastAsia"/>
          <w:sz w:val="21"/>
          <w:szCs w:val="21"/>
        </w:rPr>
        <w:t>请求地址： http://ip:port/orgApi/getOrgWithMiniOrg</w:t>
      </w:r>
    </w:p>
    <w:p w:rsidR="004C05FA" w:rsidRDefault="004C05FA" w:rsidP="00905DF8">
      <w:pPr>
        <w:numPr>
          <w:ilvl w:val="0"/>
          <w:numId w:val="251"/>
        </w:numPr>
        <w:spacing w:line="240" w:lineRule="auto"/>
        <w:rPr>
          <w:rFonts w:ascii="宋体" w:hAnsi="宋体" w:cs="宋体"/>
          <w:sz w:val="21"/>
          <w:szCs w:val="21"/>
        </w:rPr>
      </w:pPr>
      <w:r>
        <w:rPr>
          <w:rFonts w:ascii="宋体" w:hAnsi="宋体" w:cs="宋体" w:hint="eastAsia"/>
          <w:sz w:val="21"/>
          <w:szCs w:val="21"/>
        </w:rPr>
        <w:t>请求方式： post</w:t>
      </w:r>
    </w:p>
    <w:p w:rsidR="004C05FA" w:rsidRDefault="004C05FA" w:rsidP="00905DF8">
      <w:pPr>
        <w:numPr>
          <w:ilvl w:val="0"/>
          <w:numId w:val="251"/>
        </w:numPr>
        <w:spacing w:line="240" w:lineRule="auto"/>
        <w:rPr>
          <w:rFonts w:ascii="宋体" w:hAnsi="宋体" w:cs="宋体"/>
          <w:szCs w:val="24"/>
        </w:rPr>
      </w:pPr>
      <w:r>
        <w:rPr>
          <w:rFonts w:ascii="宋体" w:hAnsi="宋体" w:cs="宋体" w:hint="eastAsia"/>
          <w:sz w:val="21"/>
          <w:szCs w:val="21"/>
        </w:rPr>
        <w:t>参数格式：application/json</w:t>
      </w:r>
    </w:p>
    <w:p w:rsidR="004C05FA" w:rsidRDefault="004C05FA" w:rsidP="004C05FA">
      <w:pPr>
        <w:spacing w:line="240" w:lineRule="auto"/>
        <w:rPr>
          <w:rFonts w:ascii="宋体" w:hAnsi="宋体" w:cs="宋体"/>
          <w:szCs w:val="24"/>
        </w:rPr>
      </w:pPr>
    </w:p>
    <w:p w:rsidR="004C05FA" w:rsidRDefault="004C05FA" w:rsidP="004C05FA">
      <w:pPr>
        <w:pStyle w:val="6"/>
      </w:pPr>
      <w:bookmarkStart w:id="3757" w:name="_Toc130156486"/>
      <w:r>
        <w:rPr>
          <w:rFonts w:ascii="宋体" w:hAnsi="宋体"/>
        </w:rPr>
        <w:lastRenderedPageBreak/>
        <w:t>请求</w:t>
      </w:r>
      <w:r>
        <w:rPr>
          <w:rFonts w:ascii="宋体" w:hAnsi="宋体" w:hint="eastAsia"/>
        </w:rPr>
        <w:t>内容参数</w:t>
      </w:r>
      <w:bookmarkEnd w:id="3757"/>
    </w:p>
    <w:p w:rsidR="004C05FA" w:rsidRDefault="004C05FA" w:rsidP="004C05FA">
      <w:pPr>
        <w:pStyle w:val="QB20"/>
        <w:spacing w:line="360" w:lineRule="auto"/>
        <w:rPr>
          <w:rFonts w:ascii="宋体" w:hAnsi="宋体" w:cs="Times New Roman"/>
        </w:rPr>
      </w:pPr>
      <w:r>
        <w:rPr>
          <w:rFonts w:ascii="宋体" w:hAnsi="宋体" w:cs="Times New Roman"/>
        </w:rPr>
        <w:t>字段含义：</w:t>
      </w:r>
    </w:p>
    <w:tbl>
      <w:tblPr>
        <w:tblStyle w:val="afffff7"/>
        <w:tblW w:w="0" w:type="auto"/>
        <w:tblInd w:w="362" w:type="dxa"/>
        <w:tblLook w:val="04A0" w:firstRow="1" w:lastRow="0" w:firstColumn="1" w:lastColumn="0" w:noHBand="0" w:noVBand="1"/>
      </w:tblPr>
      <w:tblGrid>
        <w:gridCol w:w="2109"/>
        <w:gridCol w:w="2051"/>
        <w:gridCol w:w="2051"/>
        <w:gridCol w:w="1952"/>
      </w:tblGrid>
      <w:tr w:rsidR="004C05FA" w:rsidTr="00254D53">
        <w:tc>
          <w:tcPr>
            <w:tcW w:w="2109" w:type="dxa"/>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参数名称</w:t>
            </w:r>
          </w:p>
        </w:tc>
        <w:tc>
          <w:tcPr>
            <w:tcW w:w="2051" w:type="dxa"/>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参数类型</w:t>
            </w:r>
          </w:p>
        </w:tc>
        <w:tc>
          <w:tcPr>
            <w:tcW w:w="2051" w:type="dxa"/>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参数含义</w:t>
            </w:r>
          </w:p>
        </w:tc>
        <w:tc>
          <w:tcPr>
            <w:tcW w:w="1952" w:type="dxa"/>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必选</w:t>
            </w:r>
          </w:p>
        </w:tc>
      </w:tr>
      <w:tr w:rsidR="004C05FA" w:rsidTr="00254D53">
        <w:tc>
          <w:tcPr>
            <w:tcW w:w="2109" w:type="dxa"/>
          </w:tcPr>
          <w:p w:rsidR="004C05FA" w:rsidRDefault="004C05FA" w:rsidP="00254D53">
            <w:pPr>
              <w:pStyle w:val="QB20"/>
              <w:spacing w:line="360" w:lineRule="auto"/>
              <w:ind w:firstLineChars="0" w:firstLine="0"/>
              <w:rPr>
                <w:rFonts w:cs="Times New Roman"/>
              </w:rPr>
            </w:pPr>
            <w:r>
              <w:rPr>
                <w:rFonts w:cs="Times New Roman" w:hint="eastAsia"/>
              </w:rPr>
              <w:t>miniOrgId</w:t>
            </w:r>
          </w:p>
        </w:tc>
        <w:tc>
          <w:tcPr>
            <w:tcW w:w="2051" w:type="dxa"/>
          </w:tcPr>
          <w:p w:rsidR="004C05FA" w:rsidRDefault="004C05FA" w:rsidP="00254D53">
            <w:pPr>
              <w:pStyle w:val="QB20"/>
              <w:spacing w:line="360" w:lineRule="auto"/>
              <w:ind w:firstLineChars="0" w:firstLine="0"/>
              <w:rPr>
                <w:rFonts w:cs="Times New Roman"/>
              </w:rPr>
            </w:pPr>
            <w:r>
              <w:t>String</w:t>
            </w:r>
          </w:p>
        </w:tc>
        <w:tc>
          <w:tcPr>
            <w:tcW w:w="2051" w:type="dxa"/>
          </w:tcPr>
          <w:p w:rsidR="004C05FA" w:rsidRDefault="004C05FA" w:rsidP="00254D53">
            <w:pPr>
              <w:pStyle w:val="QB20"/>
              <w:spacing w:line="360" w:lineRule="auto"/>
              <w:ind w:firstLineChars="0" w:firstLine="0"/>
              <w:rPr>
                <w:rFonts w:cs="Times New Roman"/>
              </w:rPr>
            </w:pPr>
            <w:r>
              <w:rPr>
                <w:rFonts w:cs="Times New Roman" w:hint="eastAsia"/>
              </w:rPr>
              <w:t>责任区</w:t>
            </w:r>
            <w:r>
              <w:rPr>
                <w:rFonts w:cs="Times New Roman" w:hint="eastAsia"/>
              </w:rPr>
              <w:t>ID</w:t>
            </w:r>
          </w:p>
        </w:tc>
        <w:tc>
          <w:tcPr>
            <w:tcW w:w="1952" w:type="dxa"/>
          </w:tcPr>
          <w:p w:rsidR="004C05FA" w:rsidRDefault="004C05FA" w:rsidP="00254D53">
            <w:pPr>
              <w:pStyle w:val="QB20"/>
              <w:spacing w:line="360" w:lineRule="auto"/>
              <w:ind w:firstLineChars="0" w:firstLine="0"/>
              <w:rPr>
                <w:rFonts w:cs="Times New Roman"/>
              </w:rPr>
            </w:pPr>
            <w:r>
              <w:t>Y</w:t>
            </w:r>
          </w:p>
        </w:tc>
      </w:tr>
      <w:tr w:rsidR="004C05FA" w:rsidTr="00254D53">
        <w:tc>
          <w:tcPr>
            <w:tcW w:w="2109" w:type="dxa"/>
          </w:tcPr>
          <w:p w:rsidR="004C05FA" w:rsidRDefault="004C05FA" w:rsidP="00254D53">
            <w:pPr>
              <w:pStyle w:val="QB20"/>
              <w:spacing w:line="360" w:lineRule="auto"/>
              <w:ind w:firstLineChars="0" w:firstLine="0"/>
              <w:rPr>
                <w:rFonts w:cs="Times New Roman"/>
              </w:rPr>
            </w:pPr>
            <w:r>
              <w:rPr>
                <w:rFonts w:cs="Times New Roman" w:hint="eastAsia"/>
              </w:rPr>
              <w:t>RequestTime</w:t>
            </w:r>
          </w:p>
        </w:tc>
        <w:tc>
          <w:tcPr>
            <w:tcW w:w="2051" w:type="dxa"/>
          </w:tcPr>
          <w:p w:rsidR="004C05FA" w:rsidRDefault="004C05FA" w:rsidP="00254D53">
            <w:pPr>
              <w:pStyle w:val="QB20"/>
              <w:spacing w:line="360" w:lineRule="auto"/>
              <w:ind w:firstLineChars="0" w:firstLine="0"/>
            </w:pPr>
            <w:r>
              <w:rPr>
                <w:rFonts w:hint="eastAsia"/>
              </w:rPr>
              <w:t>Date</w:t>
            </w:r>
          </w:p>
        </w:tc>
        <w:tc>
          <w:tcPr>
            <w:tcW w:w="2051" w:type="dxa"/>
          </w:tcPr>
          <w:p w:rsidR="004C05FA" w:rsidRDefault="004C05FA" w:rsidP="00254D53">
            <w:pPr>
              <w:pStyle w:val="QB20"/>
              <w:spacing w:line="360" w:lineRule="auto"/>
              <w:ind w:firstLineChars="0" w:firstLine="0"/>
              <w:rPr>
                <w:rFonts w:cs="Times New Roman"/>
              </w:rPr>
            </w:pPr>
            <w:r>
              <w:rPr>
                <w:rFonts w:cs="Times New Roman" w:hint="eastAsia"/>
              </w:rPr>
              <w:t>请求时间</w:t>
            </w:r>
          </w:p>
        </w:tc>
        <w:tc>
          <w:tcPr>
            <w:tcW w:w="1952" w:type="dxa"/>
          </w:tcPr>
          <w:p w:rsidR="004C05FA" w:rsidRDefault="004C05FA" w:rsidP="00254D53">
            <w:pPr>
              <w:pStyle w:val="QB20"/>
              <w:spacing w:line="360" w:lineRule="auto"/>
              <w:ind w:firstLineChars="0" w:firstLine="0"/>
            </w:pPr>
            <w:r>
              <w:rPr>
                <w:rFonts w:hint="eastAsia"/>
              </w:rPr>
              <w:t>Y</w:t>
            </w:r>
          </w:p>
        </w:tc>
      </w:tr>
    </w:tbl>
    <w:p w:rsidR="004C05FA" w:rsidRDefault="004C05FA" w:rsidP="004C05FA">
      <w:pPr>
        <w:pStyle w:val="QB20"/>
        <w:spacing w:line="360" w:lineRule="auto"/>
        <w:ind w:firstLineChars="0" w:firstLine="0"/>
        <w:rPr>
          <w:rFonts w:cs="Times New Roman"/>
        </w:rPr>
      </w:pPr>
    </w:p>
    <w:p w:rsidR="004C05FA" w:rsidRDefault="004C05FA" w:rsidP="004C05FA">
      <w:pPr>
        <w:pStyle w:val="6"/>
      </w:pPr>
      <w:bookmarkStart w:id="3758" w:name="_Toc130156487"/>
      <w:r>
        <w:rPr>
          <w:rFonts w:ascii="宋体" w:hAnsi="宋体"/>
        </w:rPr>
        <w:t>响应</w:t>
      </w:r>
      <w:r>
        <w:rPr>
          <w:rFonts w:ascii="宋体" w:hAnsi="宋体" w:hint="eastAsia"/>
        </w:rPr>
        <w:t>内容</w:t>
      </w:r>
      <w:r>
        <w:rPr>
          <w:rFonts w:ascii="宋体" w:hAnsi="宋体"/>
        </w:rPr>
        <w:t>格式</w:t>
      </w:r>
      <w:bookmarkEnd w:id="3758"/>
    </w:p>
    <w:tbl>
      <w:tblPr>
        <w:tblStyle w:val="afffff7"/>
        <w:tblW w:w="8147" w:type="dxa"/>
        <w:tblInd w:w="375" w:type="dxa"/>
        <w:tblLayout w:type="fixed"/>
        <w:tblLook w:val="04A0" w:firstRow="1" w:lastRow="0" w:firstColumn="1" w:lastColumn="0" w:noHBand="0" w:noVBand="1"/>
      </w:tblPr>
      <w:tblGrid>
        <w:gridCol w:w="2368"/>
        <w:gridCol w:w="1930"/>
        <w:gridCol w:w="1972"/>
        <w:gridCol w:w="1877"/>
      </w:tblGrid>
      <w:tr w:rsidR="004C05FA" w:rsidTr="00254D53">
        <w:tc>
          <w:tcPr>
            <w:tcW w:w="2368" w:type="dxa"/>
            <w:tcBorders>
              <w:top w:val="single" w:sz="4" w:space="0" w:color="auto"/>
              <w:left w:val="single" w:sz="4" w:space="0" w:color="auto"/>
              <w:bottom w:val="single" w:sz="4" w:space="0" w:color="auto"/>
              <w:right w:val="single" w:sz="4" w:space="0" w:color="auto"/>
            </w:tcBorders>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参数名称</w:t>
            </w:r>
          </w:p>
        </w:tc>
        <w:tc>
          <w:tcPr>
            <w:tcW w:w="1930" w:type="dxa"/>
            <w:tcBorders>
              <w:top w:val="single" w:sz="4" w:space="0" w:color="auto"/>
              <w:left w:val="single" w:sz="4" w:space="0" w:color="auto"/>
              <w:bottom w:val="single" w:sz="4" w:space="0" w:color="auto"/>
              <w:right w:val="single" w:sz="4" w:space="0" w:color="auto"/>
            </w:tcBorders>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参数类型</w:t>
            </w:r>
          </w:p>
        </w:tc>
        <w:tc>
          <w:tcPr>
            <w:tcW w:w="1972" w:type="dxa"/>
            <w:tcBorders>
              <w:top w:val="single" w:sz="4" w:space="0" w:color="auto"/>
              <w:left w:val="single" w:sz="4" w:space="0" w:color="auto"/>
              <w:bottom w:val="single" w:sz="4" w:space="0" w:color="auto"/>
              <w:right w:val="single" w:sz="4" w:space="0" w:color="auto"/>
            </w:tcBorders>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参数含义</w:t>
            </w:r>
          </w:p>
        </w:tc>
        <w:tc>
          <w:tcPr>
            <w:tcW w:w="1877" w:type="dxa"/>
            <w:tcBorders>
              <w:top w:val="single" w:sz="4" w:space="0" w:color="auto"/>
              <w:left w:val="single" w:sz="4" w:space="0" w:color="auto"/>
              <w:bottom w:val="single" w:sz="4" w:space="0" w:color="auto"/>
              <w:right w:val="single" w:sz="4" w:space="0" w:color="auto"/>
            </w:tcBorders>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必选</w:t>
            </w:r>
          </w:p>
        </w:tc>
      </w:tr>
      <w:tr w:rsidR="004C05FA" w:rsidTr="00254D53">
        <w:tc>
          <w:tcPr>
            <w:tcW w:w="2368"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rPr>
              <w:t>msg</w:t>
            </w:r>
          </w:p>
        </w:tc>
        <w:tc>
          <w:tcPr>
            <w:tcW w:w="1930"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rPr>
              <w:t>String</w:t>
            </w:r>
          </w:p>
        </w:tc>
        <w:tc>
          <w:tcPr>
            <w:tcW w:w="1972"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hint="eastAsia"/>
              </w:rPr>
              <w:t>响应说明</w:t>
            </w:r>
          </w:p>
        </w:tc>
        <w:tc>
          <w:tcPr>
            <w:tcW w:w="1877"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rPr>
              <w:t>Y</w:t>
            </w:r>
          </w:p>
        </w:tc>
      </w:tr>
      <w:tr w:rsidR="004C05FA" w:rsidTr="00254D53">
        <w:tc>
          <w:tcPr>
            <w:tcW w:w="2368"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rPr>
              <w:t>c</w:t>
            </w:r>
            <w:r>
              <w:rPr>
                <w:rFonts w:ascii="宋体" w:hAnsi="宋体" w:hint="eastAsia"/>
              </w:rPr>
              <w:t>ode</w:t>
            </w:r>
          </w:p>
        </w:tc>
        <w:tc>
          <w:tcPr>
            <w:tcW w:w="1930"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rPr>
              <w:t>int</w:t>
            </w:r>
          </w:p>
        </w:tc>
        <w:tc>
          <w:tcPr>
            <w:tcW w:w="1972"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hint="eastAsia"/>
              </w:rPr>
              <w:t>响应码</w:t>
            </w:r>
          </w:p>
        </w:tc>
        <w:tc>
          <w:tcPr>
            <w:tcW w:w="1877"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rPr>
              <w:t>Y</w:t>
            </w:r>
          </w:p>
        </w:tc>
      </w:tr>
      <w:tr w:rsidR="004C05FA" w:rsidTr="00254D53">
        <w:tc>
          <w:tcPr>
            <w:tcW w:w="2368"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hint="eastAsia"/>
              </w:rPr>
              <w:t>data</w:t>
            </w:r>
          </w:p>
        </w:tc>
        <w:tc>
          <w:tcPr>
            <w:tcW w:w="1930"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hint="eastAsia"/>
              </w:rPr>
              <w:t>JSONObject</w:t>
            </w:r>
          </w:p>
        </w:tc>
        <w:tc>
          <w:tcPr>
            <w:tcW w:w="1972"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hint="eastAsia"/>
              </w:rPr>
              <w:t>响应结果</w:t>
            </w:r>
          </w:p>
        </w:tc>
        <w:tc>
          <w:tcPr>
            <w:tcW w:w="1877"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hint="eastAsia"/>
              </w:rPr>
              <w:t>Y</w:t>
            </w:r>
          </w:p>
        </w:tc>
      </w:tr>
    </w:tbl>
    <w:p w:rsidR="004C05FA" w:rsidRDefault="004C05FA" w:rsidP="004C05FA"/>
    <w:p w:rsidR="004C05FA" w:rsidRDefault="004C05FA" w:rsidP="004C05FA">
      <w:pPr>
        <w:pStyle w:val="6"/>
      </w:pPr>
      <w:bookmarkStart w:id="3759" w:name="_Toc130156488"/>
      <w:r>
        <w:rPr>
          <w:rFonts w:ascii="宋体" w:hAnsi="宋体" w:hint="eastAsia"/>
        </w:rPr>
        <w:t>请求</w:t>
      </w:r>
      <w:r>
        <w:rPr>
          <w:rFonts w:ascii="宋体" w:hAnsi="宋体"/>
        </w:rPr>
        <w:t>报文示例</w:t>
      </w:r>
      <w:bookmarkEnd w:id="3759"/>
    </w:p>
    <w:p w:rsidR="004C05FA" w:rsidRDefault="004C05FA" w:rsidP="004C05FA"/>
    <w:tbl>
      <w:tblPr>
        <w:tblStyle w:val="afffff7"/>
        <w:tblW w:w="0" w:type="auto"/>
        <w:tblInd w:w="-5" w:type="dxa"/>
        <w:tblLook w:val="04A0" w:firstRow="1" w:lastRow="0" w:firstColumn="1" w:lastColumn="0" w:noHBand="0" w:noVBand="1"/>
      </w:tblPr>
      <w:tblGrid>
        <w:gridCol w:w="8517"/>
      </w:tblGrid>
      <w:tr w:rsidR="004C05FA" w:rsidTr="00254D53">
        <w:tc>
          <w:tcPr>
            <w:tcW w:w="8517" w:type="dxa"/>
            <w:tcBorders>
              <w:top w:val="single" w:sz="4" w:space="0" w:color="auto"/>
              <w:left w:val="single" w:sz="4" w:space="0" w:color="auto"/>
              <w:bottom w:val="single" w:sz="4" w:space="0" w:color="auto"/>
              <w:right w:val="single" w:sz="4" w:space="0" w:color="auto"/>
            </w:tcBorders>
          </w:tcPr>
          <w:p w:rsidR="004C05FA" w:rsidRDefault="004C05FA" w:rsidP="00254D53">
            <w:pPr>
              <w:spacing w:line="240" w:lineRule="auto"/>
              <w:ind w:firstLine="480"/>
              <w:rPr>
                <w:sz w:val="21"/>
                <w:szCs w:val="21"/>
              </w:rPr>
            </w:pPr>
            <w:r>
              <w:rPr>
                <w:sz w:val="21"/>
                <w:szCs w:val="21"/>
              </w:rPr>
              <w:t>{</w:t>
            </w:r>
          </w:p>
          <w:p w:rsidR="004C05FA" w:rsidRDefault="004C05FA" w:rsidP="00254D53">
            <w:pPr>
              <w:spacing w:line="240" w:lineRule="auto"/>
              <w:ind w:firstLine="480"/>
              <w:rPr>
                <w:sz w:val="21"/>
                <w:szCs w:val="21"/>
              </w:rPr>
            </w:pPr>
            <w:r>
              <w:rPr>
                <w:sz w:val="21"/>
                <w:szCs w:val="21"/>
              </w:rPr>
              <w:tab/>
              <w:t>"</w:t>
            </w:r>
            <w:r>
              <w:rPr>
                <w:rFonts w:hint="eastAsia"/>
              </w:rPr>
              <w:t>miniOrgId</w:t>
            </w:r>
            <w:r>
              <w:rPr>
                <w:sz w:val="21"/>
                <w:szCs w:val="21"/>
              </w:rPr>
              <w:t>": "</w:t>
            </w:r>
            <w:r>
              <w:rPr>
                <w:rFonts w:hint="eastAsia"/>
                <w:sz w:val="21"/>
                <w:szCs w:val="21"/>
              </w:rPr>
              <w:t>22233</w:t>
            </w:r>
            <w:r>
              <w:rPr>
                <w:sz w:val="21"/>
                <w:szCs w:val="21"/>
              </w:rPr>
              <w:t>"</w:t>
            </w:r>
            <w:r>
              <w:rPr>
                <w:rFonts w:hint="eastAsia"/>
                <w:sz w:val="21"/>
                <w:szCs w:val="21"/>
              </w:rPr>
              <w:t>,</w:t>
            </w:r>
          </w:p>
          <w:p w:rsidR="004C05FA" w:rsidRDefault="004C05FA" w:rsidP="00254D53">
            <w:pPr>
              <w:spacing w:line="240" w:lineRule="auto"/>
              <w:ind w:firstLineChars="400" w:firstLine="840"/>
              <w:rPr>
                <w:sz w:val="21"/>
                <w:szCs w:val="21"/>
              </w:rPr>
            </w:pPr>
            <w:r>
              <w:rPr>
                <w:sz w:val="21"/>
                <w:szCs w:val="21"/>
              </w:rPr>
              <w:t>“</w:t>
            </w:r>
            <w:r>
              <w:rPr>
                <w:rFonts w:hint="eastAsia"/>
              </w:rPr>
              <w:t>RequestTime</w:t>
            </w:r>
            <w:r>
              <w:rPr>
                <w:sz w:val="21"/>
                <w:szCs w:val="21"/>
              </w:rPr>
              <w:t>”</w:t>
            </w:r>
            <w:r>
              <w:rPr>
                <w:rFonts w:hint="eastAsia"/>
                <w:sz w:val="21"/>
                <w:szCs w:val="21"/>
              </w:rPr>
              <w:t>:</w:t>
            </w:r>
            <w:r>
              <w:rPr>
                <w:sz w:val="21"/>
                <w:szCs w:val="21"/>
              </w:rPr>
              <w:t>”</w:t>
            </w:r>
            <w:r>
              <w:rPr>
                <w:rFonts w:hint="eastAsia"/>
                <w:sz w:val="21"/>
                <w:szCs w:val="21"/>
              </w:rPr>
              <w:t>2022-10-23 12:23:43</w:t>
            </w:r>
            <w:r>
              <w:rPr>
                <w:sz w:val="21"/>
                <w:szCs w:val="21"/>
              </w:rPr>
              <w:t>”</w:t>
            </w:r>
          </w:p>
          <w:p w:rsidR="004C05FA" w:rsidRDefault="004C05FA" w:rsidP="00254D53">
            <w:pPr>
              <w:spacing w:line="240" w:lineRule="auto"/>
              <w:ind w:firstLine="480"/>
            </w:pPr>
            <w:r>
              <w:rPr>
                <w:sz w:val="21"/>
                <w:szCs w:val="21"/>
              </w:rPr>
              <w:t>}</w:t>
            </w:r>
          </w:p>
        </w:tc>
      </w:tr>
    </w:tbl>
    <w:p w:rsidR="004C05FA" w:rsidRDefault="004C05FA" w:rsidP="004C05FA">
      <w:r>
        <w:t xml:space="preserve"> </w:t>
      </w:r>
    </w:p>
    <w:p w:rsidR="004C05FA" w:rsidRDefault="004C05FA" w:rsidP="004C05FA">
      <w:pPr>
        <w:pStyle w:val="6"/>
      </w:pPr>
      <w:bookmarkStart w:id="3760" w:name="_Toc130156489"/>
      <w:r>
        <w:rPr>
          <w:rFonts w:ascii="宋体" w:hAnsi="宋体"/>
        </w:rPr>
        <w:t>响应报文示例</w:t>
      </w:r>
      <w:bookmarkEnd w:id="3760"/>
    </w:p>
    <w:tbl>
      <w:tblPr>
        <w:tblStyle w:val="afffff7"/>
        <w:tblW w:w="0" w:type="auto"/>
        <w:tblInd w:w="-5" w:type="dxa"/>
        <w:tblLook w:val="04A0" w:firstRow="1" w:lastRow="0" w:firstColumn="1" w:lastColumn="0" w:noHBand="0" w:noVBand="1"/>
      </w:tblPr>
      <w:tblGrid>
        <w:gridCol w:w="8542"/>
      </w:tblGrid>
      <w:tr w:rsidR="004C05FA" w:rsidTr="00254D53">
        <w:tc>
          <w:tcPr>
            <w:tcW w:w="8542" w:type="dxa"/>
            <w:tcBorders>
              <w:top w:val="single" w:sz="4" w:space="0" w:color="auto"/>
              <w:left w:val="single" w:sz="4" w:space="0" w:color="auto"/>
              <w:bottom w:val="single" w:sz="4" w:space="0" w:color="auto"/>
              <w:right w:val="single" w:sz="4" w:space="0" w:color="auto"/>
            </w:tcBorders>
          </w:tcPr>
          <w:p w:rsidR="004C05FA" w:rsidRDefault="004C05FA" w:rsidP="00254D53">
            <w:pPr>
              <w:spacing w:line="240" w:lineRule="auto"/>
              <w:ind w:firstLine="480"/>
              <w:rPr>
                <w:sz w:val="21"/>
                <w:szCs w:val="21"/>
              </w:rPr>
            </w:pPr>
            <w:r>
              <w:rPr>
                <w:rFonts w:hint="eastAsia"/>
                <w:sz w:val="21"/>
                <w:szCs w:val="21"/>
              </w:rPr>
              <w:t>{</w:t>
            </w:r>
          </w:p>
          <w:p w:rsidR="004C05FA" w:rsidRDefault="004C05FA" w:rsidP="00254D53">
            <w:pPr>
              <w:spacing w:line="240" w:lineRule="auto"/>
              <w:ind w:firstLine="480"/>
              <w:rPr>
                <w:sz w:val="21"/>
                <w:szCs w:val="21"/>
              </w:rPr>
            </w:pPr>
            <w:r>
              <w:rPr>
                <w:rFonts w:hint="eastAsia"/>
                <w:sz w:val="21"/>
                <w:szCs w:val="21"/>
              </w:rPr>
              <w:lastRenderedPageBreak/>
              <w:t xml:space="preserve">    "code":200,</w:t>
            </w:r>
          </w:p>
          <w:p w:rsidR="004C05FA" w:rsidRDefault="004C05FA" w:rsidP="00254D53">
            <w:pPr>
              <w:spacing w:line="240" w:lineRule="auto"/>
              <w:ind w:firstLine="480"/>
              <w:rPr>
                <w:sz w:val="21"/>
                <w:szCs w:val="21"/>
              </w:rPr>
            </w:pPr>
            <w:r>
              <w:rPr>
                <w:rFonts w:hint="eastAsia"/>
                <w:sz w:val="21"/>
                <w:szCs w:val="21"/>
              </w:rPr>
              <w:t xml:space="preserve">    "msg":"</w:t>
            </w:r>
            <w:r>
              <w:rPr>
                <w:rFonts w:hint="eastAsia"/>
                <w:sz w:val="21"/>
                <w:szCs w:val="21"/>
              </w:rPr>
              <w:t>成功</w:t>
            </w:r>
            <w:r>
              <w:rPr>
                <w:rFonts w:hint="eastAsia"/>
                <w:sz w:val="21"/>
                <w:szCs w:val="21"/>
              </w:rPr>
              <w:t>",</w:t>
            </w:r>
          </w:p>
          <w:p w:rsidR="004C05FA" w:rsidRDefault="004C05FA" w:rsidP="00254D53">
            <w:pPr>
              <w:spacing w:line="240" w:lineRule="auto"/>
              <w:ind w:firstLine="480"/>
              <w:rPr>
                <w:sz w:val="21"/>
                <w:szCs w:val="21"/>
              </w:rPr>
            </w:pPr>
            <w:r>
              <w:rPr>
                <w:rFonts w:hint="eastAsia"/>
                <w:sz w:val="21"/>
                <w:szCs w:val="21"/>
              </w:rPr>
              <w:t xml:space="preserve">    "data":{</w:t>
            </w:r>
          </w:p>
          <w:p w:rsidR="004C05FA" w:rsidRDefault="004C05FA" w:rsidP="00254D53">
            <w:pPr>
              <w:spacing w:line="240" w:lineRule="auto"/>
              <w:ind w:firstLineChars="600" w:firstLine="1260"/>
              <w:rPr>
                <w:sz w:val="21"/>
                <w:szCs w:val="21"/>
              </w:rPr>
            </w:pPr>
            <w:r>
              <w:rPr>
                <w:rFonts w:hint="eastAsia"/>
                <w:sz w:val="21"/>
                <w:szCs w:val="21"/>
              </w:rPr>
              <w:t xml:space="preserve"> {</w:t>
            </w:r>
          </w:p>
          <w:p w:rsidR="004C05FA" w:rsidRDefault="004C05FA" w:rsidP="00254D53">
            <w:pPr>
              <w:spacing w:line="240" w:lineRule="auto"/>
              <w:ind w:firstLineChars="600" w:firstLine="1260"/>
              <w:rPr>
                <w:sz w:val="21"/>
                <w:szCs w:val="21"/>
              </w:rPr>
            </w:pPr>
            <w:r>
              <w:rPr>
                <w:rFonts w:hint="eastAsia"/>
                <w:sz w:val="21"/>
                <w:szCs w:val="21"/>
              </w:rPr>
              <w:t>"orgName":"</w:t>
            </w:r>
            <w:r>
              <w:rPr>
                <w:rFonts w:hint="eastAsia"/>
                <w:sz w:val="21"/>
                <w:szCs w:val="21"/>
              </w:rPr>
              <w:t>西山铁通润城红星网格</w:t>
            </w:r>
            <w:r>
              <w:rPr>
                <w:rFonts w:hint="eastAsia"/>
                <w:sz w:val="21"/>
                <w:szCs w:val="21"/>
              </w:rPr>
              <w:t>1",</w:t>
            </w:r>
          </w:p>
          <w:p w:rsidR="004C05FA" w:rsidRDefault="004C05FA" w:rsidP="00254D53">
            <w:pPr>
              <w:spacing w:line="240" w:lineRule="auto"/>
              <w:ind w:firstLineChars="600" w:firstLine="1260"/>
              <w:rPr>
                <w:sz w:val="21"/>
                <w:szCs w:val="21"/>
              </w:rPr>
            </w:pPr>
            <w:r>
              <w:rPr>
                <w:rFonts w:hint="eastAsia"/>
                <w:sz w:val="21"/>
                <w:szCs w:val="21"/>
              </w:rPr>
              <w:t>"orgId":"2234445",</w:t>
            </w:r>
          </w:p>
          <w:p w:rsidR="004C05FA" w:rsidRDefault="004C05FA" w:rsidP="00254D53">
            <w:pPr>
              <w:spacing w:line="240" w:lineRule="auto"/>
              <w:ind w:firstLineChars="600" w:firstLine="1260"/>
              <w:rPr>
                <w:sz w:val="21"/>
                <w:szCs w:val="21"/>
              </w:rPr>
            </w:pPr>
            <w:r>
              <w:rPr>
                <w:rFonts w:hint="eastAsia"/>
                <w:sz w:val="21"/>
                <w:szCs w:val="21"/>
              </w:rPr>
              <w:t>"createBy":"xulei.km",</w:t>
            </w:r>
          </w:p>
          <w:p w:rsidR="004C05FA" w:rsidRDefault="004C05FA" w:rsidP="00254D53">
            <w:pPr>
              <w:spacing w:line="240" w:lineRule="auto"/>
              <w:ind w:firstLineChars="600" w:firstLine="1260"/>
              <w:rPr>
                <w:sz w:val="21"/>
                <w:szCs w:val="21"/>
              </w:rPr>
            </w:pPr>
            <w:r>
              <w:rPr>
                <w:rFonts w:hint="eastAsia"/>
                <w:sz w:val="21"/>
                <w:szCs w:val="21"/>
              </w:rPr>
              <w:t>"createDate":"2022-01-20 14:00:00",</w:t>
            </w:r>
          </w:p>
          <w:p w:rsidR="004C05FA" w:rsidRDefault="004C05FA" w:rsidP="00254D53">
            <w:pPr>
              <w:spacing w:line="240" w:lineRule="auto"/>
              <w:ind w:firstLineChars="600" w:firstLine="1260"/>
              <w:rPr>
                <w:sz w:val="21"/>
                <w:szCs w:val="21"/>
              </w:rPr>
            </w:pPr>
            <w:r>
              <w:rPr>
                <w:rFonts w:hint="eastAsia"/>
                <w:sz w:val="21"/>
                <w:szCs w:val="21"/>
              </w:rPr>
              <w:t>"updateBy":"xuelei.km",</w:t>
            </w:r>
          </w:p>
          <w:p w:rsidR="004C05FA" w:rsidRDefault="004C05FA" w:rsidP="00254D53">
            <w:pPr>
              <w:spacing w:line="240" w:lineRule="auto"/>
              <w:ind w:firstLineChars="600" w:firstLine="1260"/>
              <w:rPr>
                <w:sz w:val="21"/>
                <w:szCs w:val="21"/>
              </w:rPr>
            </w:pPr>
            <w:r>
              <w:rPr>
                <w:rFonts w:hint="eastAsia"/>
                <w:sz w:val="21"/>
                <w:szCs w:val="21"/>
              </w:rPr>
              <w:t>"updateDate":"2022-03-02 15:56:34"</w:t>
            </w:r>
            <w:r>
              <w:rPr>
                <w:rFonts w:hint="eastAsia"/>
                <w:sz w:val="21"/>
                <w:szCs w:val="21"/>
              </w:rPr>
              <w:t>，</w:t>
            </w:r>
          </w:p>
          <w:p w:rsidR="004C05FA" w:rsidRDefault="004C05FA" w:rsidP="00254D53">
            <w:pPr>
              <w:spacing w:line="240" w:lineRule="auto"/>
              <w:ind w:firstLineChars="600" w:firstLine="1260"/>
              <w:rPr>
                <w:sz w:val="21"/>
                <w:szCs w:val="21"/>
              </w:rPr>
            </w:pPr>
            <w:r>
              <w:rPr>
                <w:rFonts w:hint="eastAsia"/>
                <w:sz w:val="21"/>
                <w:szCs w:val="21"/>
              </w:rPr>
              <w:t>"parentId":"22233"</w:t>
            </w:r>
          </w:p>
          <w:p w:rsidR="004C05FA" w:rsidRDefault="004C05FA" w:rsidP="00254D53">
            <w:pPr>
              <w:spacing w:line="240" w:lineRule="auto"/>
              <w:ind w:firstLineChars="600" w:firstLine="1260"/>
              <w:rPr>
                <w:sz w:val="21"/>
                <w:szCs w:val="21"/>
              </w:rPr>
            </w:pPr>
            <w:r>
              <w:rPr>
                <w:rFonts w:hint="eastAsia"/>
                <w:sz w:val="21"/>
                <w:szCs w:val="21"/>
              </w:rPr>
              <w:t>},</w:t>
            </w:r>
          </w:p>
          <w:p w:rsidR="004C05FA" w:rsidRDefault="004C05FA" w:rsidP="00254D53">
            <w:pPr>
              <w:spacing w:line="240" w:lineRule="auto"/>
              <w:ind w:firstLineChars="600" w:firstLine="1260"/>
              <w:rPr>
                <w:sz w:val="21"/>
                <w:szCs w:val="21"/>
              </w:rPr>
            </w:pPr>
          </w:p>
          <w:p w:rsidR="004C05FA" w:rsidRDefault="004C05FA" w:rsidP="00254D53">
            <w:pPr>
              <w:spacing w:line="240" w:lineRule="auto"/>
              <w:ind w:firstLine="480"/>
            </w:pPr>
            <w:r>
              <w:rPr>
                <w:rFonts w:hint="eastAsia"/>
                <w:sz w:val="21"/>
                <w:szCs w:val="21"/>
              </w:rPr>
              <w:t>}}</w:t>
            </w:r>
          </w:p>
        </w:tc>
      </w:tr>
    </w:tbl>
    <w:p w:rsidR="004C05FA" w:rsidRDefault="004C05FA" w:rsidP="004C05FA">
      <w:pPr>
        <w:ind w:firstLine="480"/>
        <w:rPr>
          <w:rFonts w:ascii="宋体" w:hAnsi="宋体"/>
        </w:rPr>
      </w:pPr>
    </w:p>
    <w:p w:rsidR="004C05FA" w:rsidRDefault="004C05FA" w:rsidP="004C05FA">
      <w:pPr>
        <w:pStyle w:val="5"/>
        <w:rPr>
          <w:rStyle w:val="710"/>
          <w:i w:val="0"/>
        </w:rPr>
      </w:pPr>
      <w:bookmarkStart w:id="3761" w:name="_Toc130156490"/>
      <w:r>
        <w:rPr>
          <w:rStyle w:val="710"/>
          <w:rFonts w:hint="eastAsia"/>
        </w:rPr>
        <w:t>网格责任区信息推送接口</w:t>
      </w:r>
      <w:bookmarkEnd w:id="3761"/>
    </w:p>
    <w:p w:rsidR="004C05FA" w:rsidRDefault="004C05FA" w:rsidP="004C05FA">
      <w:pPr>
        <w:spacing w:line="240" w:lineRule="auto"/>
        <w:rPr>
          <w:rStyle w:val="710"/>
          <w:rFonts w:ascii="宋体" w:hAnsi="宋体" w:cs="宋体"/>
          <w:i w:val="0"/>
          <w:sz w:val="18"/>
          <w:szCs w:val="18"/>
        </w:rPr>
      </w:pPr>
      <w:r>
        <w:rPr>
          <w:rStyle w:val="710"/>
          <w:rFonts w:ascii="宋体" w:hAnsi="宋体" w:cs="宋体" w:hint="eastAsia"/>
          <w:sz w:val="18"/>
          <w:szCs w:val="18"/>
        </w:rPr>
        <w:t>推送协议：SFTP</w:t>
      </w:r>
    </w:p>
    <w:p w:rsidR="004C05FA" w:rsidRDefault="004C05FA" w:rsidP="004C05FA">
      <w:pPr>
        <w:spacing w:line="240" w:lineRule="auto"/>
        <w:rPr>
          <w:rFonts w:ascii="宋体" w:hAnsi="宋体" w:cs="宋体"/>
          <w:sz w:val="18"/>
          <w:szCs w:val="18"/>
        </w:rPr>
      </w:pPr>
      <w:r>
        <w:rPr>
          <w:rFonts w:ascii="宋体" w:hAnsi="宋体" w:cs="宋体" w:hint="eastAsia"/>
          <w:sz w:val="18"/>
          <w:szCs w:val="18"/>
        </w:rPr>
        <w:t>推送文件格式：CSV</w:t>
      </w:r>
    </w:p>
    <w:p w:rsidR="004C05FA" w:rsidRDefault="004C05FA" w:rsidP="004C05FA">
      <w:pPr>
        <w:spacing w:line="240" w:lineRule="auto"/>
        <w:rPr>
          <w:rFonts w:ascii="宋体" w:hAnsi="宋体" w:cs="宋体"/>
          <w:sz w:val="18"/>
          <w:szCs w:val="18"/>
        </w:rPr>
      </w:pPr>
      <w:r>
        <w:rPr>
          <w:rFonts w:ascii="宋体" w:hAnsi="宋体" w:cs="宋体" w:hint="eastAsia"/>
          <w:sz w:val="18"/>
          <w:szCs w:val="18"/>
        </w:rPr>
        <w:t>文件分隔符：“^”</w:t>
      </w:r>
    </w:p>
    <w:p w:rsidR="004C05FA" w:rsidRDefault="004C05FA" w:rsidP="004C05FA">
      <w:pPr>
        <w:spacing w:line="240" w:lineRule="auto"/>
        <w:rPr>
          <w:rFonts w:ascii="宋体" w:hAnsi="宋体" w:cs="宋体"/>
          <w:sz w:val="18"/>
          <w:szCs w:val="18"/>
        </w:rPr>
      </w:pPr>
      <w:r>
        <w:rPr>
          <w:rFonts w:ascii="宋体" w:hAnsi="宋体" w:cs="宋体" w:hint="eastAsia"/>
          <w:sz w:val="18"/>
          <w:szCs w:val="18"/>
        </w:rPr>
        <w:t>推送周期：每日3点</w:t>
      </w:r>
    </w:p>
    <w:p w:rsidR="004C05FA" w:rsidRDefault="004C05FA" w:rsidP="004C05FA">
      <w:pPr>
        <w:spacing w:line="240" w:lineRule="auto"/>
      </w:pPr>
      <w:r>
        <w:rPr>
          <w:rFonts w:ascii="宋体" w:hAnsi="宋体" w:cs="宋体" w:hint="eastAsia"/>
          <w:sz w:val="18"/>
          <w:szCs w:val="18"/>
        </w:rPr>
        <w:t>推送字段：  网格名称、网格ID、网格编码、责任区关联网格、责任区名称、责任区ID、责任区编码、责任区关联网格、路径、路径编码、有效状态、创建时间、更新时间、创建人、更新人、备注</w:t>
      </w:r>
    </w:p>
    <w:p w:rsidR="004C05FA" w:rsidRDefault="004C05FA" w:rsidP="004C05FA">
      <w:pPr>
        <w:pStyle w:val="40"/>
        <w:rPr>
          <w:rFonts w:ascii="宋体" w:hAnsi="宋体"/>
          <w:szCs w:val="24"/>
        </w:rPr>
      </w:pPr>
      <w:bookmarkStart w:id="3762" w:name="_Toc129958041"/>
      <w:bookmarkStart w:id="3763" w:name="_Toc130156491"/>
      <w:r>
        <w:rPr>
          <w:rFonts w:ascii="宋体" w:hAnsi="宋体" w:hint="eastAsia"/>
          <w:szCs w:val="24"/>
        </w:rPr>
        <w:lastRenderedPageBreak/>
        <w:t>网格责任区</w:t>
      </w:r>
      <w:r>
        <w:rPr>
          <w:rFonts w:ascii="宋体" w:hAnsi="宋体" w:hint="eastAsia"/>
        </w:rPr>
        <w:t>功能</w:t>
      </w:r>
      <w:r>
        <w:rPr>
          <w:rFonts w:ascii="宋体" w:hAnsi="宋体" w:hint="eastAsia"/>
          <w:szCs w:val="24"/>
        </w:rPr>
        <w:t>说明</w:t>
      </w:r>
      <w:bookmarkEnd w:id="3762"/>
      <w:bookmarkEnd w:id="3763"/>
    </w:p>
    <w:p w:rsidR="004C05FA" w:rsidRDefault="004C05FA" w:rsidP="004C05FA">
      <w:pPr>
        <w:ind w:firstLine="480"/>
        <w:rPr>
          <w:rFonts w:ascii="宋体" w:hAnsi="宋体"/>
        </w:rPr>
      </w:pPr>
      <w:r>
        <w:rPr>
          <w:rFonts w:ascii="宋体" w:hAnsi="宋体" w:hint="eastAsia"/>
        </w:rPr>
        <w:t>网格和责任关联，由资管通知综调责任区归属的网格。</w:t>
      </w:r>
    </w:p>
    <w:p w:rsidR="004C05FA" w:rsidRDefault="004C05FA" w:rsidP="004C05FA">
      <w:pPr>
        <w:pStyle w:val="5"/>
      </w:pPr>
      <w:bookmarkStart w:id="3764" w:name="_Toc130156492"/>
      <w:r>
        <w:rPr>
          <w:rFonts w:hint="eastAsia"/>
        </w:rPr>
        <w:t>责任区网格关系配置</w:t>
      </w:r>
      <w:bookmarkEnd w:id="3764"/>
    </w:p>
    <w:p w:rsidR="004C05FA" w:rsidRDefault="004C05FA" w:rsidP="004C05FA">
      <w:pPr>
        <w:ind w:firstLine="420"/>
        <w:rPr>
          <w:rFonts w:ascii="宋体" w:hAnsi="宋体"/>
        </w:rPr>
      </w:pPr>
      <w:r>
        <w:rPr>
          <w:rFonts w:ascii="宋体" w:hAnsi="宋体" w:hint="eastAsia"/>
        </w:rPr>
        <w:t>由地市区县管理员具有配置区县下所有网格对应责任区绑定关系，区县可以查询所有网格信息列表，选择需要具体操作的具体网格，查询当前网格下的责任区信息，选择具体的责任区，可以根据实际情况调整网格对应的责任区信息。</w:t>
      </w:r>
    </w:p>
    <w:p w:rsidR="004C05FA" w:rsidRDefault="004C05FA" w:rsidP="004C05FA">
      <w:pPr>
        <w:pStyle w:val="5"/>
      </w:pPr>
      <w:bookmarkStart w:id="3765" w:name="_Toc130156493"/>
      <w:r>
        <w:rPr>
          <w:rFonts w:hint="eastAsia"/>
        </w:rPr>
        <w:t>责任区关联网格列表展示</w:t>
      </w:r>
      <w:bookmarkEnd w:id="3765"/>
    </w:p>
    <w:p w:rsidR="004C05FA" w:rsidRDefault="004C05FA" w:rsidP="004C05FA">
      <w:pPr>
        <w:ind w:firstLine="480"/>
        <w:rPr>
          <w:rFonts w:ascii="宋体" w:hAnsi="宋体"/>
        </w:rPr>
      </w:pPr>
      <w:r>
        <w:rPr>
          <w:rFonts w:ascii="宋体" w:hAnsi="宋体" w:hint="eastAsia"/>
        </w:rPr>
        <w:t>查询责任区关联网格的列表信息，展示详细信息：网格名称、网格编码、网格ID、网格组织路径，网格属性、网格标签、责任区名称、责任区编码，通过该接口可以查询责任区关联的网格的明细信息。</w:t>
      </w:r>
    </w:p>
    <w:p w:rsidR="004C05FA" w:rsidRDefault="004C05FA" w:rsidP="004C05FA">
      <w:pPr>
        <w:pStyle w:val="5"/>
      </w:pPr>
      <w:bookmarkStart w:id="3766" w:name="_Toc130156494"/>
      <w:r>
        <w:rPr>
          <w:rFonts w:hint="eastAsia"/>
        </w:rPr>
        <w:t>网格下挂责任区信息展示</w:t>
      </w:r>
      <w:bookmarkEnd w:id="3766"/>
    </w:p>
    <w:p w:rsidR="004C05FA" w:rsidRDefault="004C05FA" w:rsidP="004C05FA">
      <w:pPr>
        <w:ind w:firstLine="480"/>
        <w:rPr>
          <w:rFonts w:ascii="宋体" w:hAnsi="宋体"/>
        </w:rPr>
      </w:pPr>
      <w:r>
        <w:rPr>
          <w:rFonts w:ascii="宋体" w:hAnsi="宋体" w:hint="eastAsia"/>
        </w:rPr>
        <w:t>点击需要查看的责任区数据，通过接口查询责任区和装维网格的对应关系，，展示责任区的归属情况信息。</w:t>
      </w:r>
    </w:p>
    <w:p w:rsidR="004C05FA" w:rsidRDefault="004C05FA" w:rsidP="004C05FA">
      <w:pPr>
        <w:pStyle w:val="5"/>
      </w:pPr>
      <w:bookmarkStart w:id="3767" w:name="_Toc130156495"/>
      <w:r>
        <w:rPr>
          <w:rFonts w:hint="eastAsia"/>
        </w:rPr>
        <w:t>责任区组织树展示</w:t>
      </w:r>
      <w:bookmarkEnd w:id="3767"/>
    </w:p>
    <w:p w:rsidR="004C05FA" w:rsidRDefault="004C05FA" w:rsidP="004C05FA">
      <w:pPr>
        <w:ind w:firstLine="480"/>
        <w:rPr>
          <w:rFonts w:ascii="宋体" w:hAnsi="宋体"/>
        </w:rPr>
      </w:pPr>
      <w:r>
        <w:rPr>
          <w:rFonts w:ascii="宋体" w:hAnsi="宋体" w:hint="eastAsia"/>
        </w:rPr>
        <w:t>通过遍历层级关系，展示装维网格和责任区层级关系，形成树状形态的组织树，方便清楚知道责任区域网格的对应关系。</w:t>
      </w:r>
    </w:p>
    <w:p w:rsidR="004C05FA" w:rsidRDefault="004C05FA" w:rsidP="004C05FA">
      <w:pPr>
        <w:pStyle w:val="5"/>
      </w:pPr>
      <w:bookmarkStart w:id="3768" w:name="_Toc130156496"/>
      <w:r>
        <w:rPr>
          <w:rFonts w:hint="eastAsia"/>
        </w:rPr>
        <w:t>责任区归属调整</w:t>
      </w:r>
      <w:bookmarkEnd w:id="3768"/>
    </w:p>
    <w:p w:rsidR="004C05FA" w:rsidRDefault="004C05FA" w:rsidP="00905DF8">
      <w:pPr>
        <w:numPr>
          <w:ilvl w:val="0"/>
          <w:numId w:val="254"/>
        </w:numPr>
        <w:spacing w:before="0" w:after="0"/>
        <w:ind w:firstLine="480"/>
        <w:jc w:val="both"/>
        <w:rPr>
          <w:rFonts w:ascii="宋体" w:hAnsi="宋体"/>
        </w:rPr>
      </w:pPr>
      <w:r>
        <w:rPr>
          <w:rFonts w:ascii="宋体" w:hAnsi="宋体" w:hint="eastAsia"/>
        </w:rPr>
        <w:t>当责任区调整归属网格后，通过定时任务的方式，定时获取变动数据信息，实时调整责任区在综合调度系统中的责任区关联网格关系，若存在绑定人员，则后台先解绑人员，在进行变更责任区关联的网格</w:t>
      </w:r>
    </w:p>
    <w:p w:rsidR="004C05FA" w:rsidRDefault="004C05FA" w:rsidP="00905DF8">
      <w:pPr>
        <w:numPr>
          <w:ilvl w:val="0"/>
          <w:numId w:val="254"/>
        </w:numPr>
        <w:spacing w:before="0" w:after="0"/>
        <w:ind w:firstLine="480"/>
        <w:jc w:val="both"/>
        <w:rPr>
          <w:rFonts w:ascii="宋体" w:hAnsi="宋体"/>
        </w:rPr>
      </w:pPr>
      <w:r>
        <w:rPr>
          <w:rFonts w:ascii="宋体" w:hAnsi="宋体" w:hint="eastAsia"/>
        </w:rPr>
        <w:lastRenderedPageBreak/>
        <w:t>当责任区调整责任区名称后，通过定时任务的方式，定时获取变动数据信息，实时调整责任区在综合调度系统中的责任区的名称。</w:t>
      </w:r>
    </w:p>
    <w:p w:rsidR="004C05FA" w:rsidRDefault="004C05FA" w:rsidP="004C05FA">
      <w:pPr>
        <w:pStyle w:val="5"/>
      </w:pPr>
      <w:bookmarkStart w:id="3769" w:name="_Toc130156497"/>
      <w:r>
        <w:rPr>
          <w:rFonts w:hint="eastAsia"/>
        </w:rPr>
        <w:t>责任归属信息数据备份</w:t>
      </w:r>
      <w:bookmarkEnd w:id="3769"/>
    </w:p>
    <w:p w:rsidR="004C05FA" w:rsidRDefault="004C05FA" w:rsidP="004C05FA">
      <w:pPr>
        <w:ind w:firstLine="480"/>
        <w:rPr>
          <w:rFonts w:ascii="宋体" w:hAnsi="宋体"/>
        </w:rPr>
      </w:pPr>
      <w:r>
        <w:rPr>
          <w:rFonts w:ascii="宋体" w:hAnsi="宋体" w:hint="eastAsia"/>
        </w:rPr>
        <w:t>通过定时调度任务的方式，每日凌晨备份前一日的责任区全量信息数据，避免数据丢失。每日备份记录备份数据状态，包含备份时间、备份数据量、备份格式、备份数据表、备份周期、备份频率、备份机器、备份节点、备份人、备份耗时。</w:t>
      </w:r>
    </w:p>
    <w:p w:rsidR="004C05FA" w:rsidRDefault="004C05FA" w:rsidP="004C05FA">
      <w:pPr>
        <w:spacing w:before="0" w:after="0"/>
        <w:ind w:left="900"/>
        <w:jc w:val="both"/>
        <w:rPr>
          <w:rFonts w:ascii="宋体" w:hAnsi="宋体"/>
        </w:rPr>
      </w:pPr>
    </w:p>
    <w:p w:rsidR="004C05FA" w:rsidRDefault="004C05FA" w:rsidP="004C05FA">
      <w:pPr>
        <w:rPr>
          <w:rFonts w:ascii="宋体" w:hAnsi="宋体"/>
        </w:rPr>
      </w:pPr>
    </w:p>
    <w:p w:rsidR="004C05FA" w:rsidRDefault="004C05FA" w:rsidP="004C05FA">
      <w:pPr>
        <w:pStyle w:val="30"/>
        <w:ind w:left="720"/>
        <w:rPr>
          <w:rFonts w:ascii="宋体" w:hAnsi="宋体"/>
        </w:rPr>
      </w:pPr>
      <w:bookmarkStart w:id="3770" w:name="_Toc129958042"/>
      <w:bookmarkStart w:id="3771" w:name="_Toc130156498"/>
      <w:r>
        <w:rPr>
          <w:rFonts w:ascii="宋体" w:hAnsi="宋体" w:hint="eastAsia"/>
        </w:rPr>
        <w:t>责任区人员绑定关系维护</w:t>
      </w:r>
      <w:bookmarkEnd w:id="3770"/>
      <w:bookmarkEnd w:id="3771"/>
    </w:p>
    <w:p w:rsidR="004C05FA" w:rsidRDefault="004C05FA" w:rsidP="004C05FA">
      <w:pPr>
        <w:pStyle w:val="40"/>
        <w:rPr>
          <w:rFonts w:ascii="宋体" w:hAnsi="宋体"/>
          <w:szCs w:val="24"/>
        </w:rPr>
      </w:pPr>
      <w:bookmarkStart w:id="3772" w:name="_Toc129958043"/>
      <w:bookmarkStart w:id="3773" w:name="_Toc130156499"/>
      <w:r>
        <w:rPr>
          <w:rFonts w:ascii="宋体" w:hAnsi="宋体" w:hint="eastAsia"/>
          <w:szCs w:val="24"/>
        </w:rPr>
        <w:t>责任区人员绑定关系维护数据库</w:t>
      </w:r>
      <w:bookmarkEnd w:id="3772"/>
      <w:bookmarkEnd w:id="3773"/>
    </w:p>
    <w:p w:rsidR="004C05FA" w:rsidRDefault="004C05FA" w:rsidP="004C05FA">
      <w:pPr>
        <w:pStyle w:val="5"/>
      </w:pPr>
      <w:bookmarkStart w:id="3774" w:name="_Toc130156500"/>
      <w:r>
        <w:rPr>
          <w:rFonts w:hint="eastAsia"/>
        </w:rPr>
        <w:t>绑定责任区人员数据表</w:t>
      </w:r>
      <w:bookmarkEnd w:id="3774"/>
    </w:p>
    <w:p w:rsidR="004C05FA" w:rsidRDefault="004C05FA" w:rsidP="004C05FA">
      <w:pPr>
        <w:ind w:firstLine="480"/>
        <w:rPr>
          <w:rFonts w:ascii="宋体" w:hAnsi="宋体"/>
        </w:rPr>
      </w:pPr>
      <w:r>
        <w:rPr>
          <w:rFonts w:ascii="宋体" w:hAnsi="宋体" w:hint="eastAsia"/>
        </w:rPr>
        <w:t>责任区绑定装维人员信息，包含绑定人、绑定人账号、绑定责任区、绑定责任区归属网格、绑定责任区标签、绑定时间、说明、创建时间、创建人、更新人、更新时间。</w:t>
      </w:r>
    </w:p>
    <w:p w:rsidR="004C05FA" w:rsidRDefault="004C05FA" w:rsidP="004C05FA">
      <w:pPr>
        <w:pStyle w:val="5"/>
      </w:pPr>
      <w:bookmarkStart w:id="3775" w:name="_Toc130156501"/>
      <w:r>
        <w:rPr>
          <w:rFonts w:hint="eastAsia"/>
        </w:rPr>
        <w:t>人员明细数据表</w:t>
      </w:r>
      <w:bookmarkEnd w:id="3775"/>
    </w:p>
    <w:p w:rsidR="004C05FA" w:rsidRDefault="004C05FA" w:rsidP="004C05FA">
      <w:pPr>
        <w:ind w:firstLine="480"/>
        <w:rPr>
          <w:rFonts w:ascii="宋体" w:hAnsi="宋体"/>
        </w:rPr>
      </w:pPr>
      <w:r>
        <w:rPr>
          <w:rFonts w:ascii="宋体" w:hAnsi="宋体" w:hint="eastAsia"/>
        </w:rPr>
        <w:t>人员基础明细信息，包含人员账号、人员姓名、关联责任区、关联网格、关联时间、装维标签、说明、创建时间、创建人、更新人、更新时间。</w:t>
      </w:r>
    </w:p>
    <w:p w:rsidR="004C05FA" w:rsidRDefault="004C05FA" w:rsidP="004C05FA">
      <w:pPr>
        <w:pStyle w:val="5"/>
        <w:rPr>
          <w:b/>
          <w:bCs/>
        </w:rPr>
      </w:pPr>
      <w:bookmarkStart w:id="3776" w:name="_Toc130156502"/>
      <w:r>
        <w:rPr>
          <w:rFonts w:hint="eastAsia"/>
        </w:rPr>
        <w:t>责任区信息数据表</w:t>
      </w:r>
      <w:bookmarkEnd w:id="3776"/>
    </w:p>
    <w:p w:rsidR="004C05FA" w:rsidRDefault="004C05FA" w:rsidP="004C05FA">
      <w:pPr>
        <w:ind w:firstLine="420"/>
        <w:rPr>
          <w:rFonts w:ascii="宋体" w:hAnsi="宋体"/>
        </w:rPr>
      </w:pPr>
      <w:r>
        <w:rPr>
          <w:rFonts w:ascii="宋体" w:hAnsi="宋体" w:hint="eastAsia"/>
        </w:rPr>
        <w:t>用于记录责任区基础信息，包括责任区名称、责任区编码、责任区ID、责任</w:t>
      </w:r>
      <w:r>
        <w:rPr>
          <w:rFonts w:ascii="宋体" w:hAnsi="宋体" w:hint="eastAsia"/>
        </w:rPr>
        <w:lastRenderedPageBreak/>
        <w:t>区组织、责任区路径编码、关联网格、关联网格编码、创建时间、创建人、更新人、更新时间、说明、备注。</w:t>
      </w:r>
    </w:p>
    <w:p w:rsidR="004C05FA" w:rsidRDefault="004C05FA" w:rsidP="004C05FA">
      <w:pPr>
        <w:pStyle w:val="5"/>
      </w:pPr>
      <w:bookmarkStart w:id="3777" w:name="_Toc130156503"/>
      <w:r>
        <w:rPr>
          <w:rFonts w:hint="eastAsia"/>
        </w:rPr>
        <w:t>网格责任区关联数据表</w:t>
      </w:r>
      <w:bookmarkEnd w:id="3777"/>
    </w:p>
    <w:p w:rsidR="004C05FA" w:rsidRDefault="004C05FA" w:rsidP="004C05FA">
      <w:pPr>
        <w:ind w:firstLine="480"/>
        <w:rPr>
          <w:rFonts w:ascii="宋体" w:hAnsi="宋体"/>
        </w:rPr>
      </w:pPr>
      <w:r>
        <w:rPr>
          <w:rFonts w:ascii="宋体" w:hAnsi="宋体" w:hint="eastAsia"/>
        </w:rPr>
        <w:t>网格名称、网格ID、网格编码、责任区名称、责任区编码、责任区ID、责任区关联网格，调整动作，调整人、调整时间、调整说明、备注</w:t>
      </w:r>
    </w:p>
    <w:p w:rsidR="004C05FA" w:rsidRDefault="004C05FA" w:rsidP="004C05FA">
      <w:pPr>
        <w:pStyle w:val="5"/>
      </w:pPr>
      <w:bookmarkStart w:id="3778" w:name="_Toc130156504"/>
      <w:r>
        <w:rPr>
          <w:rFonts w:hint="eastAsia"/>
        </w:rPr>
        <w:t>区域信息数据表</w:t>
      </w:r>
      <w:bookmarkEnd w:id="3778"/>
    </w:p>
    <w:p w:rsidR="004C05FA" w:rsidRDefault="004C05FA" w:rsidP="004C05FA">
      <w:pPr>
        <w:ind w:firstLine="480"/>
        <w:rPr>
          <w:rFonts w:ascii="宋体" w:hAnsi="宋体"/>
        </w:rPr>
      </w:pPr>
      <w:r>
        <w:rPr>
          <w:rFonts w:ascii="宋体" w:hAnsi="宋体" w:hint="eastAsia"/>
        </w:rPr>
        <w:t>区域ID、区域等级、区域名称、区域编码、区域属性、父节点ID、有效性、创建时间、创建人、更新人、更新时间。</w:t>
      </w:r>
    </w:p>
    <w:p w:rsidR="004C05FA" w:rsidRDefault="004C05FA" w:rsidP="004C05FA">
      <w:pPr>
        <w:pStyle w:val="5"/>
      </w:pPr>
      <w:bookmarkStart w:id="3779" w:name="_Toc130156505"/>
      <w:r>
        <w:rPr>
          <w:rFonts w:hint="eastAsia"/>
        </w:rPr>
        <w:t>装维用户数据表</w:t>
      </w:r>
      <w:bookmarkEnd w:id="3779"/>
    </w:p>
    <w:p w:rsidR="004C05FA" w:rsidRDefault="004C05FA" w:rsidP="004C05FA">
      <w:pPr>
        <w:ind w:firstLine="480"/>
        <w:rPr>
          <w:rFonts w:ascii="宋体" w:hAnsi="宋体"/>
        </w:rPr>
      </w:pPr>
      <w:r>
        <w:rPr>
          <w:rFonts w:ascii="宋体" w:hAnsi="宋体" w:hint="eastAsia"/>
        </w:rPr>
        <w:t>用户ID、用户账号、用户名称、手机号码、邮箱、身份证号码、员工编号、装维星级、地址、政治面貌、出生日期、入职时间、离职时间、停职时间、辞退时间、删除时间、在职状态、有效性、创建时间、创建人、更新人、更新时间。</w:t>
      </w:r>
    </w:p>
    <w:p w:rsidR="004C05FA" w:rsidRDefault="004C05FA" w:rsidP="004C05FA">
      <w:pPr>
        <w:ind w:firstLine="480"/>
        <w:rPr>
          <w:rFonts w:ascii="宋体" w:hAnsi="宋体"/>
        </w:rPr>
      </w:pPr>
    </w:p>
    <w:p w:rsidR="004C05FA" w:rsidRDefault="004C05FA" w:rsidP="004C05FA">
      <w:pPr>
        <w:pStyle w:val="5"/>
      </w:pPr>
      <w:bookmarkStart w:id="3780" w:name="_Toc130156506"/>
      <w:r>
        <w:rPr>
          <w:rFonts w:hint="eastAsia"/>
        </w:rPr>
        <w:t>操作日志数据表</w:t>
      </w:r>
      <w:bookmarkEnd w:id="3780"/>
    </w:p>
    <w:p w:rsidR="004C05FA" w:rsidRDefault="004C05FA" w:rsidP="004C05FA">
      <w:pPr>
        <w:ind w:firstLine="480"/>
        <w:rPr>
          <w:rFonts w:ascii="宋体" w:hAnsi="宋体"/>
        </w:rPr>
      </w:pPr>
      <w:r>
        <w:rPr>
          <w:rFonts w:ascii="宋体" w:hAnsi="宋体" w:hint="eastAsia"/>
        </w:rPr>
        <w:t>记录系统操作日志，包含操作人、操作时间、操作人账号、访问IP、请求方式、请求方法、请求时间、请求时长、请求结果、请求参数、请求功能模块、接口耗时、创建时间、创建人、更新人、更新时间。</w:t>
      </w:r>
    </w:p>
    <w:p w:rsidR="004C05FA" w:rsidRDefault="004C05FA" w:rsidP="004C05FA">
      <w:pPr>
        <w:pStyle w:val="40"/>
        <w:rPr>
          <w:rFonts w:ascii="宋体" w:hAnsi="宋体"/>
          <w:szCs w:val="24"/>
        </w:rPr>
      </w:pPr>
      <w:bookmarkStart w:id="3781" w:name="_Toc130156507"/>
      <w:r>
        <w:rPr>
          <w:rFonts w:ascii="宋体" w:hAnsi="宋体" w:hint="eastAsia"/>
          <w:szCs w:val="24"/>
        </w:rPr>
        <w:t>责任区人员绑定关系数据接口</w:t>
      </w:r>
      <w:bookmarkEnd w:id="3781"/>
    </w:p>
    <w:p w:rsidR="004C05FA" w:rsidRDefault="004C05FA" w:rsidP="004C05FA">
      <w:pPr>
        <w:pStyle w:val="5"/>
        <w:rPr>
          <w:rStyle w:val="710"/>
          <w:iCs/>
        </w:rPr>
      </w:pPr>
      <w:bookmarkStart w:id="3782" w:name="_Toc130156508"/>
      <w:r>
        <w:rPr>
          <w:rFonts w:hint="eastAsia"/>
        </w:rPr>
        <w:t>查询区县下网格信息接口</w:t>
      </w:r>
      <w:bookmarkEnd w:id="3782"/>
    </w:p>
    <w:p w:rsidR="004C05FA" w:rsidRDefault="004C05FA" w:rsidP="00905DF8">
      <w:pPr>
        <w:numPr>
          <w:ilvl w:val="0"/>
          <w:numId w:val="251"/>
        </w:numPr>
        <w:spacing w:line="240" w:lineRule="auto"/>
        <w:rPr>
          <w:rFonts w:ascii="宋体" w:hAnsi="宋体" w:cs="宋体"/>
          <w:sz w:val="21"/>
          <w:szCs w:val="21"/>
        </w:rPr>
      </w:pPr>
      <w:r>
        <w:rPr>
          <w:rFonts w:ascii="宋体" w:hAnsi="宋体" w:cs="宋体" w:hint="eastAsia"/>
          <w:sz w:val="21"/>
          <w:szCs w:val="21"/>
        </w:rPr>
        <w:t>请求地址： http://ip:port/orgApi/getCountyInfo</w:t>
      </w:r>
    </w:p>
    <w:p w:rsidR="004C05FA" w:rsidRDefault="004C05FA" w:rsidP="00905DF8">
      <w:pPr>
        <w:numPr>
          <w:ilvl w:val="0"/>
          <w:numId w:val="251"/>
        </w:numPr>
        <w:spacing w:line="240" w:lineRule="auto"/>
        <w:rPr>
          <w:rFonts w:ascii="宋体" w:hAnsi="宋体" w:cs="宋体"/>
          <w:sz w:val="21"/>
          <w:szCs w:val="21"/>
        </w:rPr>
      </w:pPr>
      <w:r>
        <w:rPr>
          <w:rFonts w:ascii="宋体" w:hAnsi="宋体" w:cs="宋体" w:hint="eastAsia"/>
          <w:sz w:val="21"/>
          <w:szCs w:val="21"/>
        </w:rPr>
        <w:lastRenderedPageBreak/>
        <w:t>请求方式： post</w:t>
      </w:r>
    </w:p>
    <w:p w:rsidR="004C05FA" w:rsidRDefault="004C05FA" w:rsidP="00905DF8">
      <w:pPr>
        <w:numPr>
          <w:ilvl w:val="0"/>
          <w:numId w:val="251"/>
        </w:numPr>
        <w:spacing w:line="240" w:lineRule="auto"/>
        <w:rPr>
          <w:rFonts w:ascii="宋体" w:hAnsi="宋体" w:cs="宋体"/>
          <w:szCs w:val="24"/>
        </w:rPr>
      </w:pPr>
      <w:r>
        <w:rPr>
          <w:rFonts w:ascii="宋体" w:hAnsi="宋体" w:cs="宋体" w:hint="eastAsia"/>
          <w:sz w:val="21"/>
          <w:szCs w:val="21"/>
        </w:rPr>
        <w:t>参数格式：application/json</w:t>
      </w:r>
    </w:p>
    <w:p w:rsidR="004C05FA" w:rsidRDefault="004C05FA" w:rsidP="004C05FA">
      <w:pPr>
        <w:spacing w:line="240" w:lineRule="auto"/>
        <w:rPr>
          <w:rFonts w:ascii="宋体" w:hAnsi="宋体" w:cs="宋体"/>
          <w:szCs w:val="24"/>
        </w:rPr>
      </w:pPr>
    </w:p>
    <w:p w:rsidR="004C05FA" w:rsidRDefault="004C05FA" w:rsidP="004C05FA">
      <w:pPr>
        <w:pStyle w:val="6"/>
      </w:pPr>
      <w:bookmarkStart w:id="3783" w:name="_Toc130156509"/>
      <w:r>
        <w:rPr>
          <w:rFonts w:ascii="宋体" w:hAnsi="宋体"/>
        </w:rPr>
        <w:t>请求</w:t>
      </w:r>
      <w:r>
        <w:rPr>
          <w:rFonts w:ascii="宋体" w:hAnsi="宋体" w:hint="eastAsia"/>
        </w:rPr>
        <w:t>内容参数</w:t>
      </w:r>
      <w:bookmarkEnd w:id="3783"/>
    </w:p>
    <w:p w:rsidR="004C05FA" w:rsidRDefault="004C05FA" w:rsidP="004C05FA">
      <w:pPr>
        <w:pStyle w:val="QB20"/>
        <w:spacing w:line="360" w:lineRule="auto"/>
        <w:rPr>
          <w:rFonts w:ascii="宋体" w:hAnsi="宋体" w:cs="Times New Roman"/>
        </w:rPr>
      </w:pPr>
      <w:r>
        <w:rPr>
          <w:rFonts w:ascii="宋体" w:hAnsi="宋体" w:cs="Times New Roman"/>
        </w:rPr>
        <w:t>字段含义：</w:t>
      </w:r>
    </w:p>
    <w:tbl>
      <w:tblPr>
        <w:tblStyle w:val="afffff7"/>
        <w:tblW w:w="0" w:type="auto"/>
        <w:tblInd w:w="362" w:type="dxa"/>
        <w:tblLook w:val="04A0" w:firstRow="1" w:lastRow="0" w:firstColumn="1" w:lastColumn="0" w:noHBand="0" w:noVBand="1"/>
      </w:tblPr>
      <w:tblGrid>
        <w:gridCol w:w="2109"/>
        <w:gridCol w:w="2051"/>
        <w:gridCol w:w="2051"/>
        <w:gridCol w:w="1952"/>
      </w:tblGrid>
      <w:tr w:rsidR="004C05FA" w:rsidTr="00254D53">
        <w:tc>
          <w:tcPr>
            <w:tcW w:w="2109" w:type="dxa"/>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参数名称</w:t>
            </w:r>
          </w:p>
        </w:tc>
        <w:tc>
          <w:tcPr>
            <w:tcW w:w="2051" w:type="dxa"/>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参数类型</w:t>
            </w:r>
          </w:p>
        </w:tc>
        <w:tc>
          <w:tcPr>
            <w:tcW w:w="2051" w:type="dxa"/>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参数含义</w:t>
            </w:r>
          </w:p>
        </w:tc>
        <w:tc>
          <w:tcPr>
            <w:tcW w:w="1952" w:type="dxa"/>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必选</w:t>
            </w:r>
          </w:p>
        </w:tc>
      </w:tr>
      <w:tr w:rsidR="004C05FA" w:rsidTr="00254D53">
        <w:tc>
          <w:tcPr>
            <w:tcW w:w="2109" w:type="dxa"/>
          </w:tcPr>
          <w:p w:rsidR="004C05FA" w:rsidRDefault="004C05FA" w:rsidP="00254D53">
            <w:pPr>
              <w:pStyle w:val="QB20"/>
              <w:spacing w:line="360" w:lineRule="auto"/>
              <w:ind w:firstLineChars="0" w:firstLine="0"/>
              <w:rPr>
                <w:rFonts w:cs="Times New Roman"/>
              </w:rPr>
            </w:pPr>
            <w:r>
              <w:rPr>
                <w:rFonts w:cs="Times New Roman" w:hint="eastAsia"/>
              </w:rPr>
              <w:t>countyId</w:t>
            </w:r>
          </w:p>
        </w:tc>
        <w:tc>
          <w:tcPr>
            <w:tcW w:w="2051" w:type="dxa"/>
          </w:tcPr>
          <w:p w:rsidR="004C05FA" w:rsidRDefault="004C05FA" w:rsidP="00254D53">
            <w:pPr>
              <w:pStyle w:val="QB20"/>
              <w:spacing w:line="360" w:lineRule="auto"/>
              <w:ind w:firstLineChars="0" w:firstLine="0"/>
              <w:rPr>
                <w:rFonts w:cs="Times New Roman"/>
              </w:rPr>
            </w:pPr>
            <w:r>
              <w:rPr>
                <w:rFonts w:cs="Times New Roman" w:hint="eastAsia"/>
              </w:rPr>
              <w:t>Number</w:t>
            </w:r>
          </w:p>
        </w:tc>
        <w:tc>
          <w:tcPr>
            <w:tcW w:w="2051" w:type="dxa"/>
          </w:tcPr>
          <w:p w:rsidR="004C05FA" w:rsidRDefault="004C05FA" w:rsidP="00254D53">
            <w:pPr>
              <w:pStyle w:val="QB20"/>
              <w:spacing w:line="360" w:lineRule="auto"/>
              <w:ind w:firstLineChars="0" w:firstLine="0"/>
              <w:rPr>
                <w:rFonts w:cs="Times New Roman"/>
              </w:rPr>
            </w:pPr>
            <w:r>
              <w:rPr>
                <w:rFonts w:cs="Times New Roman" w:hint="eastAsia"/>
              </w:rPr>
              <w:t>区县</w:t>
            </w:r>
            <w:r>
              <w:rPr>
                <w:rFonts w:cs="Times New Roman" w:hint="eastAsia"/>
              </w:rPr>
              <w:t>ID</w:t>
            </w:r>
          </w:p>
        </w:tc>
        <w:tc>
          <w:tcPr>
            <w:tcW w:w="1952" w:type="dxa"/>
          </w:tcPr>
          <w:p w:rsidR="004C05FA" w:rsidRDefault="004C05FA" w:rsidP="00254D53">
            <w:pPr>
              <w:pStyle w:val="QB20"/>
              <w:spacing w:line="360" w:lineRule="auto"/>
              <w:ind w:firstLineChars="0" w:firstLine="0"/>
              <w:rPr>
                <w:rFonts w:cs="Times New Roman"/>
              </w:rPr>
            </w:pPr>
            <w:r>
              <w:t>Y</w:t>
            </w:r>
          </w:p>
        </w:tc>
      </w:tr>
      <w:tr w:rsidR="004C05FA" w:rsidTr="00254D53">
        <w:tc>
          <w:tcPr>
            <w:tcW w:w="2109" w:type="dxa"/>
          </w:tcPr>
          <w:p w:rsidR="004C05FA" w:rsidRDefault="004C05FA" w:rsidP="00254D53">
            <w:pPr>
              <w:pStyle w:val="QB20"/>
              <w:spacing w:line="360" w:lineRule="auto"/>
              <w:ind w:firstLineChars="0" w:firstLine="0"/>
              <w:rPr>
                <w:rFonts w:cs="Times New Roman"/>
              </w:rPr>
            </w:pPr>
            <w:r>
              <w:rPr>
                <w:rFonts w:cs="Times New Roman" w:hint="eastAsia"/>
              </w:rPr>
              <w:t>StaffId</w:t>
            </w:r>
          </w:p>
        </w:tc>
        <w:tc>
          <w:tcPr>
            <w:tcW w:w="2051" w:type="dxa"/>
          </w:tcPr>
          <w:p w:rsidR="004C05FA" w:rsidRDefault="004C05FA" w:rsidP="00254D53">
            <w:pPr>
              <w:pStyle w:val="QB20"/>
              <w:spacing w:line="360" w:lineRule="auto"/>
              <w:ind w:firstLineChars="0" w:firstLine="0"/>
            </w:pPr>
            <w:r>
              <w:t>String</w:t>
            </w:r>
          </w:p>
        </w:tc>
        <w:tc>
          <w:tcPr>
            <w:tcW w:w="2051" w:type="dxa"/>
          </w:tcPr>
          <w:p w:rsidR="004C05FA" w:rsidRDefault="004C05FA" w:rsidP="00254D53">
            <w:pPr>
              <w:pStyle w:val="QB20"/>
              <w:spacing w:line="360" w:lineRule="auto"/>
              <w:ind w:firstLineChars="0" w:firstLine="0"/>
            </w:pPr>
            <w:r>
              <w:rPr>
                <w:rFonts w:hint="eastAsia"/>
              </w:rPr>
              <w:t>装维用户</w:t>
            </w:r>
            <w:r>
              <w:rPr>
                <w:rFonts w:hint="eastAsia"/>
              </w:rPr>
              <w:t>ID</w:t>
            </w:r>
          </w:p>
        </w:tc>
        <w:tc>
          <w:tcPr>
            <w:tcW w:w="1952" w:type="dxa"/>
          </w:tcPr>
          <w:p w:rsidR="004C05FA" w:rsidRDefault="004C05FA" w:rsidP="00254D53">
            <w:pPr>
              <w:pStyle w:val="QB20"/>
              <w:spacing w:line="360" w:lineRule="auto"/>
              <w:ind w:firstLineChars="0" w:firstLine="0"/>
            </w:pPr>
            <w:r>
              <w:t>Y</w:t>
            </w:r>
          </w:p>
        </w:tc>
      </w:tr>
    </w:tbl>
    <w:p w:rsidR="004C05FA" w:rsidRDefault="004C05FA" w:rsidP="004C05FA">
      <w:pPr>
        <w:pStyle w:val="QB20"/>
        <w:spacing w:line="360" w:lineRule="auto"/>
        <w:ind w:firstLineChars="0" w:firstLine="0"/>
        <w:rPr>
          <w:rFonts w:cs="Times New Roman"/>
        </w:rPr>
      </w:pPr>
    </w:p>
    <w:p w:rsidR="004C05FA" w:rsidRDefault="004C05FA" w:rsidP="004C05FA">
      <w:pPr>
        <w:pStyle w:val="6"/>
      </w:pPr>
      <w:bookmarkStart w:id="3784" w:name="_Toc130156510"/>
      <w:r>
        <w:rPr>
          <w:rFonts w:ascii="宋体" w:hAnsi="宋体"/>
        </w:rPr>
        <w:t>响应</w:t>
      </w:r>
      <w:r>
        <w:rPr>
          <w:rFonts w:ascii="宋体" w:hAnsi="宋体" w:hint="eastAsia"/>
        </w:rPr>
        <w:t>内容</w:t>
      </w:r>
      <w:r>
        <w:rPr>
          <w:rFonts w:ascii="宋体" w:hAnsi="宋体"/>
        </w:rPr>
        <w:t>格式</w:t>
      </w:r>
      <w:bookmarkEnd w:id="3784"/>
    </w:p>
    <w:tbl>
      <w:tblPr>
        <w:tblStyle w:val="afffff7"/>
        <w:tblW w:w="8147" w:type="dxa"/>
        <w:tblInd w:w="375" w:type="dxa"/>
        <w:tblLayout w:type="fixed"/>
        <w:tblLook w:val="04A0" w:firstRow="1" w:lastRow="0" w:firstColumn="1" w:lastColumn="0" w:noHBand="0" w:noVBand="1"/>
      </w:tblPr>
      <w:tblGrid>
        <w:gridCol w:w="2368"/>
        <w:gridCol w:w="1930"/>
        <w:gridCol w:w="1972"/>
        <w:gridCol w:w="1877"/>
      </w:tblGrid>
      <w:tr w:rsidR="004C05FA" w:rsidTr="00254D53">
        <w:tc>
          <w:tcPr>
            <w:tcW w:w="2368" w:type="dxa"/>
            <w:tcBorders>
              <w:top w:val="single" w:sz="4" w:space="0" w:color="auto"/>
              <w:left w:val="single" w:sz="4" w:space="0" w:color="auto"/>
              <w:bottom w:val="single" w:sz="4" w:space="0" w:color="auto"/>
              <w:right w:val="single" w:sz="4" w:space="0" w:color="auto"/>
            </w:tcBorders>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参数名称</w:t>
            </w:r>
          </w:p>
        </w:tc>
        <w:tc>
          <w:tcPr>
            <w:tcW w:w="1930" w:type="dxa"/>
            <w:tcBorders>
              <w:top w:val="single" w:sz="4" w:space="0" w:color="auto"/>
              <w:left w:val="single" w:sz="4" w:space="0" w:color="auto"/>
              <w:bottom w:val="single" w:sz="4" w:space="0" w:color="auto"/>
              <w:right w:val="single" w:sz="4" w:space="0" w:color="auto"/>
            </w:tcBorders>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参数类型</w:t>
            </w:r>
          </w:p>
        </w:tc>
        <w:tc>
          <w:tcPr>
            <w:tcW w:w="1972" w:type="dxa"/>
            <w:tcBorders>
              <w:top w:val="single" w:sz="4" w:space="0" w:color="auto"/>
              <w:left w:val="single" w:sz="4" w:space="0" w:color="auto"/>
              <w:bottom w:val="single" w:sz="4" w:space="0" w:color="auto"/>
              <w:right w:val="single" w:sz="4" w:space="0" w:color="auto"/>
            </w:tcBorders>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参数含义</w:t>
            </w:r>
          </w:p>
        </w:tc>
        <w:tc>
          <w:tcPr>
            <w:tcW w:w="1877" w:type="dxa"/>
            <w:tcBorders>
              <w:top w:val="single" w:sz="4" w:space="0" w:color="auto"/>
              <w:left w:val="single" w:sz="4" w:space="0" w:color="auto"/>
              <w:bottom w:val="single" w:sz="4" w:space="0" w:color="auto"/>
              <w:right w:val="single" w:sz="4" w:space="0" w:color="auto"/>
            </w:tcBorders>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必选</w:t>
            </w:r>
          </w:p>
        </w:tc>
      </w:tr>
      <w:tr w:rsidR="004C05FA" w:rsidTr="00254D53">
        <w:tc>
          <w:tcPr>
            <w:tcW w:w="2368"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rPr>
              <w:t>msg</w:t>
            </w:r>
          </w:p>
        </w:tc>
        <w:tc>
          <w:tcPr>
            <w:tcW w:w="1930"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rPr>
              <w:t>String</w:t>
            </w:r>
          </w:p>
        </w:tc>
        <w:tc>
          <w:tcPr>
            <w:tcW w:w="1972"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hint="eastAsia"/>
              </w:rPr>
              <w:t>响应说明</w:t>
            </w:r>
          </w:p>
        </w:tc>
        <w:tc>
          <w:tcPr>
            <w:tcW w:w="1877"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rPr>
              <w:t>Y</w:t>
            </w:r>
          </w:p>
        </w:tc>
      </w:tr>
      <w:tr w:rsidR="004C05FA" w:rsidTr="00254D53">
        <w:tc>
          <w:tcPr>
            <w:tcW w:w="2368"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rPr>
              <w:t>c</w:t>
            </w:r>
            <w:r>
              <w:rPr>
                <w:rFonts w:ascii="宋体" w:hAnsi="宋体" w:hint="eastAsia"/>
              </w:rPr>
              <w:t>ode</w:t>
            </w:r>
          </w:p>
        </w:tc>
        <w:tc>
          <w:tcPr>
            <w:tcW w:w="1930"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rPr>
              <w:t>int</w:t>
            </w:r>
          </w:p>
        </w:tc>
        <w:tc>
          <w:tcPr>
            <w:tcW w:w="1972"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hint="eastAsia"/>
              </w:rPr>
              <w:t>响应码</w:t>
            </w:r>
          </w:p>
        </w:tc>
        <w:tc>
          <w:tcPr>
            <w:tcW w:w="1877"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rPr>
              <w:t>Y</w:t>
            </w:r>
          </w:p>
        </w:tc>
      </w:tr>
      <w:tr w:rsidR="004C05FA" w:rsidTr="00254D53">
        <w:tc>
          <w:tcPr>
            <w:tcW w:w="2368"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hint="eastAsia"/>
              </w:rPr>
              <w:t>data</w:t>
            </w:r>
          </w:p>
        </w:tc>
        <w:tc>
          <w:tcPr>
            <w:tcW w:w="1930"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hint="eastAsia"/>
              </w:rPr>
              <w:t>JSONObject</w:t>
            </w:r>
          </w:p>
        </w:tc>
        <w:tc>
          <w:tcPr>
            <w:tcW w:w="1972"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hint="eastAsia"/>
              </w:rPr>
              <w:t>响应结果</w:t>
            </w:r>
          </w:p>
        </w:tc>
        <w:tc>
          <w:tcPr>
            <w:tcW w:w="1877"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hint="eastAsia"/>
              </w:rPr>
              <w:t>Y</w:t>
            </w:r>
          </w:p>
        </w:tc>
      </w:tr>
    </w:tbl>
    <w:p w:rsidR="004C05FA" w:rsidRDefault="004C05FA" w:rsidP="004C05FA"/>
    <w:p w:rsidR="004C05FA" w:rsidRDefault="004C05FA" w:rsidP="004C05FA">
      <w:pPr>
        <w:pStyle w:val="6"/>
      </w:pPr>
      <w:bookmarkStart w:id="3785" w:name="_Toc130156511"/>
      <w:r>
        <w:rPr>
          <w:rFonts w:ascii="宋体" w:hAnsi="宋体" w:hint="eastAsia"/>
        </w:rPr>
        <w:t>请求</w:t>
      </w:r>
      <w:r>
        <w:rPr>
          <w:rFonts w:ascii="宋体" w:hAnsi="宋体"/>
        </w:rPr>
        <w:t>报文示例</w:t>
      </w:r>
      <w:bookmarkEnd w:id="3785"/>
    </w:p>
    <w:p w:rsidR="004C05FA" w:rsidRDefault="004C05FA" w:rsidP="004C05FA"/>
    <w:tbl>
      <w:tblPr>
        <w:tblStyle w:val="afffff7"/>
        <w:tblW w:w="0" w:type="auto"/>
        <w:tblInd w:w="-5" w:type="dxa"/>
        <w:tblLook w:val="04A0" w:firstRow="1" w:lastRow="0" w:firstColumn="1" w:lastColumn="0" w:noHBand="0" w:noVBand="1"/>
      </w:tblPr>
      <w:tblGrid>
        <w:gridCol w:w="8517"/>
      </w:tblGrid>
      <w:tr w:rsidR="004C05FA" w:rsidTr="00254D53">
        <w:tc>
          <w:tcPr>
            <w:tcW w:w="8517" w:type="dxa"/>
            <w:tcBorders>
              <w:top w:val="single" w:sz="4" w:space="0" w:color="auto"/>
              <w:left w:val="single" w:sz="4" w:space="0" w:color="auto"/>
              <w:bottom w:val="single" w:sz="4" w:space="0" w:color="auto"/>
              <w:right w:val="single" w:sz="4" w:space="0" w:color="auto"/>
            </w:tcBorders>
          </w:tcPr>
          <w:p w:rsidR="004C05FA" w:rsidRDefault="004C05FA" w:rsidP="00254D53">
            <w:pPr>
              <w:spacing w:line="240" w:lineRule="auto"/>
              <w:ind w:firstLine="480"/>
              <w:rPr>
                <w:sz w:val="21"/>
                <w:szCs w:val="21"/>
              </w:rPr>
            </w:pPr>
            <w:r>
              <w:rPr>
                <w:sz w:val="21"/>
                <w:szCs w:val="21"/>
              </w:rPr>
              <w:t>{</w:t>
            </w:r>
          </w:p>
          <w:p w:rsidR="004C05FA" w:rsidRDefault="004C05FA" w:rsidP="00254D53">
            <w:pPr>
              <w:spacing w:line="240" w:lineRule="auto"/>
              <w:ind w:firstLine="480"/>
              <w:rPr>
                <w:sz w:val="21"/>
                <w:szCs w:val="21"/>
              </w:rPr>
            </w:pPr>
            <w:r>
              <w:rPr>
                <w:sz w:val="21"/>
                <w:szCs w:val="21"/>
              </w:rPr>
              <w:tab/>
              <w:t>"</w:t>
            </w:r>
            <w:r>
              <w:rPr>
                <w:rFonts w:hint="eastAsia"/>
              </w:rPr>
              <w:t>countyId</w:t>
            </w:r>
            <w:r>
              <w:rPr>
                <w:sz w:val="21"/>
                <w:szCs w:val="21"/>
              </w:rPr>
              <w:t>": "</w:t>
            </w:r>
            <w:r>
              <w:rPr>
                <w:rFonts w:hint="eastAsia"/>
                <w:sz w:val="21"/>
                <w:szCs w:val="21"/>
              </w:rPr>
              <w:t>1004</w:t>
            </w:r>
            <w:r>
              <w:rPr>
                <w:sz w:val="21"/>
                <w:szCs w:val="21"/>
              </w:rPr>
              <w:t>"</w:t>
            </w:r>
            <w:r>
              <w:rPr>
                <w:rFonts w:hint="eastAsia"/>
                <w:sz w:val="21"/>
                <w:szCs w:val="21"/>
              </w:rPr>
              <w:t>,</w:t>
            </w:r>
          </w:p>
          <w:p w:rsidR="004C05FA" w:rsidRDefault="004C05FA" w:rsidP="00254D53">
            <w:pPr>
              <w:spacing w:line="240" w:lineRule="auto"/>
              <w:ind w:firstLine="480"/>
              <w:rPr>
                <w:sz w:val="21"/>
                <w:szCs w:val="21"/>
              </w:rPr>
            </w:pPr>
            <w:r>
              <w:rPr>
                <w:sz w:val="21"/>
                <w:szCs w:val="21"/>
              </w:rPr>
              <w:tab/>
              <w:t>"</w:t>
            </w:r>
            <w:r>
              <w:rPr>
                <w:rFonts w:hint="eastAsia"/>
              </w:rPr>
              <w:t>staffId</w:t>
            </w:r>
            <w:r>
              <w:rPr>
                <w:sz w:val="21"/>
                <w:szCs w:val="21"/>
              </w:rPr>
              <w:t>": "</w:t>
            </w:r>
            <w:r>
              <w:rPr>
                <w:rFonts w:hint="eastAsia"/>
                <w:sz w:val="21"/>
                <w:szCs w:val="21"/>
              </w:rPr>
              <w:t>21096</w:t>
            </w:r>
            <w:r>
              <w:rPr>
                <w:sz w:val="21"/>
                <w:szCs w:val="21"/>
              </w:rPr>
              <w:t>"</w:t>
            </w:r>
          </w:p>
          <w:p w:rsidR="004C05FA" w:rsidRDefault="004C05FA" w:rsidP="00254D53">
            <w:pPr>
              <w:spacing w:line="240" w:lineRule="auto"/>
              <w:ind w:firstLine="480"/>
            </w:pPr>
            <w:r>
              <w:rPr>
                <w:sz w:val="21"/>
                <w:szCs w:val="21"/>
              </w:rPr>
              <w:t>}</w:t>
            </w:r>
          </w:p>
        </w:tc>
      </w:tr>
    </w:tbl>
    <w:p w:rsidR="004C05FA" w:rsidRDefault="004C05FA" w:rsidP="004C05FA">
      <w:r>
        <w:t xml:space="preserve"> </w:t>
      </w:r>
    </w:p>
    <w:p w:rsidR="004C05FA" w:rsidRDefault="004C05FA" w:rsidP="004C05FA">
      <w:pPr>
        <w:pStyle w:val="6"/>
      </w:pPr>
      <w:bookmarkStart w:id="3786" w:name="_Toc130156512"/>
      <w:r>
        <w:rPr>
          <w:rFonts w:ascii="宋体" w:hAnsi="宋体"/>
        </w:rPr>
        <w:lastRenderedPageBreak/>
        <w:t>响应报文示例</w:t>
      </w:r>
      <w:bookmarkEnd w:id="3786"/>
    </w:p>
    <w:tbl>
      <w:tblPr>
        <w:tblStyle w:val="afffff7"/>
        <w:tblW w:w="0" w:type="auto"/>
        <w:tblInd w:w="-5" w:type="dxa"/>
        <w:tblLook w:val="04A0" w:firstRow="1" w:lastRow="0" w:firstColumn="1" w:lastColumn="0" w:noHBand="0" w:noVBand="1"/>
      </w:tblPr>
      <w:tblGrid>
        <w:gridCol w:w="8542"/>
      </w:tblGrid>
      <w:tr w:rsidR="004C05FA" w:rsidTr="00254D53">
        <w:tc>
          <w:tcPr>
            <w:tcW w:w="8542" w:type="dxa"/>
            <w:tcBorders>
              <w:top w:val="single" w:sz="4" w:space="0" w:color="auto"/>
              <w:left w:val="single" w:sz="4" w:space="0" w:color="auto"/>
              <w:bottom w:val="single" w:sz="4" w:space="0" w:color="auto"/>
              <w:right w:val="single" w:sz="4" w:space="0" w:color="auto"/>
            </w:tcBorders>
          </w:tcPr>
          <w:p w:rsidR="004C05FA" w:rsidRDefault="004C05FA" w:rsidP="00254D53">
            <w:pPr>
              <w:spacing w:line="240" w:lineRule="auto"/>
              <w:ind w:firstLine="480"/>
              <w:rPr>
                <w:sz w:val="21"/>
                <w:szCs w:val="21"/>
              </w:rPr>
            </w:pPr>
            <w:r>
              <w:rPr>
                <w:rFonts w:hint="eastAsia"/>
                <w:sz w:val="21"/>
                <w:szCs w:val="21"/>
              </w:rPr>
              <w:t>{</w:t>
            </w:r>
          </w:p>
          <w:p w:rsidR="004C05FA" w:rsidRDefault="004C05FA" w:rsidP="00254D53">
            <w:pPr>
              <w:spacing w:line="240" w:lineRule="auto"/>
              <w:ind w:firstLine="480"/>
              <w:rPr>
                <w:sz w:val="21"/>
                <w:szCs w:val="21"/>
              </w:rPr>
            </w:pPr>
            <w:r>
              <w:rPr>
                <w:rFonts w:hint="eastAsia"/>
                <w:sz w:val="21"/>
                <w:szCs w:val="21"/>
              </w:rPr>
              <w:t xml:space="preserve">    "code":200,</w:t>
            </w:r>
          </w:p>
          <w:p w:rsidR="004C05FA" w:rsidRDefault="004C05FA" w:rsidP="00254D53">
            <w:pPr>
              <w:spacing w:line="240" w:lineRule="auto"/>
              <w:ind w:firstLine="480"/>
              <w:rPr>
                <w:sz w:val="21"/>
                <w:szCs w:val="21"/>
              </w:rPr>
            </w:pPr>
            <w:r>
              <w:rPr>
                <w:rFonts w:hint="eastAsia"/>
                <w:sz w:val="21"/>
                <w:szCs w:val="21"/>
              </w:rPr>
              <w:t xml:space="preserve">    "msg":"</w:t>
            </w:r>
            <w:r>
              <w:rPr>
                <w:rFonts w:hint="eastAsia"/>
                <w:sz w:val="21"/>
                <w:szCs w:val="21"/>
              </w:rPr>
              <w:t>成功</w:t>
            </w:r>
            <w:r>
              <w:rPr>
                <w:rFonts w:hint="eastAsia"/>
                <w:sz w:val="21"/>
                <w:szCs w:val="21"/>
              </w:rPr>
              <w:t>",</w:t>
            </w:r>
          </w:p>
          <w:p w:rsidR="004C05FA" w:rsidRDefault="004C05FA" w:rsidP="00254D53">
            <w:pPr>
              <w:spacing w:line="240" w:lineRule="auto"/>
              <w:ind w:firstLine="480"/>
              <w:rPr>
                <w:sz w:val="21"/>
                <w:szCs w:val="21"/>
              </w:rPr>
            </w:pPr>
            <w:r>
              <w:rPr>
                <w:rFonts w:hint="eastAsia"/>
                <w:sz w:val="21"/>
                <w:szCs w:val="21"/>
              </w:rPr>
              <w:t xml:space="preserve">    "data":{</w:t>
            </w:r>
          </w:p>
          <w:p w:rsidR="004C05FA" w:rsidRDefault="004C05FA" w:rsidP="00254D53">
            <w:pPr>
              <w:spacing w:line="240" w:lineRule="auto"/>
              <w:ind w:firstLineChars="600" w:firstLine="1260"/>
              <w:rPr>
                <w:sz w:val="21"/>
                <w:szCs w:val="21"/>
              </w:rPr>
            </w:pPr>
            <w:r>
              <w:rPr>
                <w:rFonts w:hint="eastAsia"/>
                <w:sz w:val="21"/>
                <w:szCs w:val="21"/>
              </w:rPr>
              <w:t xml:space="preserve">     </w:t>
            </w:r>
          </w:p>
          <w:p w:rsidR="004C05FA" w:rsidRDefault="004C05FA" w:rsidP="00254D53">
            <w:pPr>
              <w:spacing w:line="240" w:lineRule="auto"/>
              <w:ind w:firstLineChars="600" w:firstLine="1260"/>
              <w:rPr>
                <w:sz w:val="21"/>
                <w:szCs w:val="21"/>
              </w:rPr>
            </w:pPr>
            <w:r>
              <w:rPr>
                <w:rFonts w:hint="eastAsia"/>
                <w:sz w:val="21"/>
                <w:szCs w:val="21"/>
              </w:rPr>
              <w:t>"dataList":[</w:t>
            </w:r>
          </w:p>
          <w:p w:rsidR="004C05FA" w:rsidRDefault="004C05FA" w:rsidP="00254D53">
            <w:pPr>
              <w:spacing w:line="240" w:lineRule="auto"/>
              <w:ind w:firstLineChars="600" w:firstLine="1260"/>
              <w:rPr>
                <w:sz w:val="21"/>
                <w:szCs w:val="21"/>
              </w:rPr>
            </w:pPr>
            <w:r>
              <w:rPr>
                <w:rFonts w:hint="eastAsia"/>
                <w:sz w:val="21"/>
                <w:szCs w:val="21"/>
              </w:rPr>
              <w:tab/>
              <w:t>{</w:t>
            </w:r>
          </w:p>
          <w:p w:rsidR="004C05FA" w:rsidRDefault="004C05FA" w:rsidP="00254D53">
            <w:pPr>
              <w:spacing w:line="240" w:lineRule="auto"/>
              <w:ind w:firstLineChars="600" w:firstLine="1260"/>
              <w:rPr>
                <w:sz w:val="21"/>
                <w:szCs w:val="21"/>
              </w:rPr>
            </w:pPr>
            <w:r>
              <w:rPr>
                <w:rFonts w:hint="eastAsia"/>
                <w:sz w:val="21"/>
                <w:szCs w:val="21"/>
              </w:rPr>
              <w:tab/>
            </w:r>
            <w:r>
              <w:rPr>
                <w:rFonts w:hint="eastAsia"/>
                <w:sz w:val="21"/>
                <w:szCs w:val="21"/>
              </w:rPr>
              <w:tab/>
              <w:t>"countyId":"1004",</w:t>
            </w:r>
          </w:p>
          <w:p w:rsidR="004C05FA" w:rsidRDefault="004C05FA" w:rsidP="00254D53">
            <w:pPr>
              <w:spacing w:line="240" w:lineRule="auto"/>
              <w:ind w:firstLineChars="600" w:firstLine="1260"/>
              <w:rPr>
                <w:sz w:val="21"/>
                <w:szCs w:val="21"/>
              </w:rPr>
            </w:pPr>
            <w:r>
              <w:rPr>
                <w:rFonts w:hint="eastAsia"/>
                <w:sz w:val="21"/>
                <w:szCs w:val="21"/>
              </w:rPr>
              <w:tab/>
            </w:r>
            <w:r>
              <w:rPr>
                <w:rFonts w:hint="eastAsia"/>
                <w:sz w:val="21"/>
                <w:szCs w:val="21"/>
              </w:rPr>
              <w:tab/>
              <w:t>"countyName":"</w:t>
            </w:r>
            <w:r>
              <w:rPr>
                <w:rFonts w:hint="eastAsia"/>
                <w:sz w:val="21"/>
                <w:szCs w:val="21"/>
              </w:rPr>
              <w:t>西山区</w:t>
            </w:r>
            <w:r>
              <w:rPr>
                <w:rFonts w:hint="eastAsia"/>
                <w:sz w:val="21"/>
                <w:szCs w:val="21"/>
              </w:rPr>
              <w:t>",</w:t>
            </w:r>
          </w:p>
          <w:p w:rsidR="004C05FA" w:rsidRDefault="004C05FA" w:rsidP="00254D53">
            <w:pPr>
              <w:spacing w:line="240" w:lineRule="auto"/>
              <w:ind w:firstLineChars="600" w:firstLine="1260"/>
              <w:rPr>
                <w:sz w:val="21"/>
                <w:szCs w:val="21"/>
              </w:rPr>
            </w:pPr>
            <w:r>
              <w:rPr>
                <w:rFonts w:hint="eastAsia"/>
                <w:sz w:val="21"/>
                <w:szCs w:val="21"/>
              </w:rPr>
              <w:tab/>
            </w:r>
            <w:r>
              <w:rPr>
                <w:rFonts w:hint="eastAsia"/>
                <w:sz w:val="21"/>
                <w:szCs w:val="21"/>
              </w:rPr>
              <w:tab/>
              <w:t>"orgName":"</w:t>
            </w:r>
            <w:r>
              <w:rPr>
                <w:rFonts w:hint="eastAsia"/>
                <w:sz w:val="21"/>
                <w:szCs w:val="21"/>
              </w:rPr>
              <w:t>西山铁通润城红星网格</w:t>
            </w:r>
            <w:r>
              <w:rPr>
                <w:rFonts w:hint="eastAsia"/>
                <w:sz w:val="21"/>
                <w:szCs w:val="21"/>
              </w:rPr>
              <w:t>1",</w:t>
            </w:r>
          </w:p>
          <w:p w:rsidR="004C05FA" w:rsidRDefault="004C05FA" w:rsidP="00254D53">
            <w:pPr>
              <w:spacing w:line="240" w:lineRule="auto"/>
              <w:ind w:firstLineChars="600" w:firstLine="1260"/>
              <w:rPr>
                <w:sz w:val="21"/>
                <w:szCs w:val="21"/>
              </w:rPr>
            </w:pPr>
            <w:r>
              <w:rPr>
                <w:rFonts w:hint="eastAsia"/>
                <w:sz w:val="21"/>
                <w:szCs w:val="21"/>
              </w:rPr>
              <w:tab/>
            </w:r>
            <w:r>
              <w:rPr>
                <w:rFonts w:hint="eastAsia"/>
                <w:sz w:val="21"/>
                <w:szCs w:val="21"/>
              </w:rPr>
              <w:tab/>
              <w:t>"orgId":"2234445",</w:t>
            </w:r>
          </w:p>
          <w:p w:rsidR="004C05FA" w:rsidRDefault="004C05FA" w:rsidP="00254D53">
            <w:pPr>
              <w:spacing w:line="240" w:lineRule="auto"/>
              <w:ind w:firstLineChars="600" w:firstLine="1260"/>
              <w:rPr>
                <w:sz w:val="21"/>
                <w:szCs w:val="21"/>
              </w:rPr>
            </w:pPr>
            <w:r>
              <w:rPr>
                <w:rFonts w:hint="eastAsia"/>
                <w:sz w:val="21"/>
                <w:szCs w:val="21"/>
              </w:rPr>
              <w:tab/>
            </w:r>
            <w:r>
              <w:rPr>
                <w:rFonts w:hint="eastAsia"/>
                <w:sz w:val="21"/>
                <w:szCs w:val="21"/>
              </w:rPr>
              <w:tab/>
              <w:t>"createBy":"xulei.km",</w:t>
            </w:r>
          </w:p>
          <w:p w:rsidR="004C05FA" w:rsidRDefault="004C05FA" w:rsidP="00254D53">
            <w:pPr>
              <w:spacing w:line="240" w:lineRule="auto"/>
              <w:ind w:firstLineChars="600" w:firstLine="1260"/>
              <w:rPr>
                <w:sz w:val="21"/>
                <w:szCs w:val="21"/>
              </w:rPr>
            </w:pPr>
            <w:r>
              <w:rPr>
                <w:rFonts w:hint="eastAsia"/>
                <w:sz w:val="21"/>
                <w:szCs w:val="21"/>
              </w:rPr>
              <w:tab/>
            </w:r>
            <w:r>
              <w:rPr>
                <w:rFonts w:hint="eastAsia"/>
                <w:sz w:val="21"/>
                <w:szCs w:val="21"/>
              </w:rPr>
              <w:tab/>
              <w:t>"createDate":"2022-01-20 14:00:00",</w:t>
            </w:r>
          </w:p>
          <w:p w:rsidR="004C05FA" w:rsidRDefault="004C05FA" w:rsidP="00254D53">
            <w:pPr>
              <w:spacing w:line="240" w:lineRule="auto"/>
              <w:ind w:firstLineChars="600" w:firstLine="1260"/>
              <w:rPr>
                <w:sz w:val="21"/>
                <w:szCs w:val="21"/>
              </w:rPr>
            </w:pPr>
            <w:r>
              <w:rPr>
                <w:rFonts w:hint="eastAsia"/>
                <w:sz w:val="21"/>
                <w:szCs w:val="21"/>
              </w:rPr>
              <w:tab/>
            </w:r>
            <w:r>
              <w:rPr>
                <w:rFonts w:hint="eastAsia"/>
                <w:sz w:val="21"/>
                <w:szCs w:val="21"/>
              </w:rPr>
              <w:tab/>
              <w:t>"updateBy":"xuelei.km",</w:t>
            </w:r>
          </w:p>
          <w:p w:rsidR="004C05FA" w:rsidRDefault="004C05FA" w:rsidP="00254D53">
            <w:pPr>
              <w:spacing w:line="240" w:lineRule="auto"/>
              <w:ind w:firstLineChars="600" w:firstLine="1260"/>
              <w:rPr>
                <w:sz w:val="21"/>
                <w:szCs w:val="21"/>
              </w:rPr>
            </w:pPr>
            <w:r>
              <w:rPr>
                <w:rFonts w:hint="eastAsia"/>
                <w:sz w:val="21"/>
                <w:szCs w:val="21"/>
              </w:rPr>
              <w:tab/>
            </w:r>
            <w:r>
              <w:rPr>
                <w:rFonts w:hint="eastAsia"/>
                <w:sz w:val="21"/>
                <w:szCs w:val="21"/>
              </w:rPr>
              <w:tab/>
              <w:t>"updateDate":"2022-03-02 15:56:34"</w:t>
            </w:r>
            <w:r>
              <w:rPr>
                <w:rFonts w:hint="eastAsia"/>
                <w:sz w:val="21"/>
                <w:szCs w:val="21"/>
              </w:rPr>
              <w:t>，</w:t>
            </w:r>
          </w:p>
          <w:p w:rsidR="004C05FA" w:rsidRDefault="004C05FA" w:rsidP="00254D53">
            <w:pPr>
              <w:spacing w:line="240" w:lineRule="auto"/>
              <w:ind w:firstLineChars="600" w:firstLine="1260"/>
              <w:rPr>
                <w:sz w:val="21"/>
                <w:szCs w:val="21"/>
              </w:rPr>
            </w:pPr>
            <w:r>
              <w:rPr>
                <w:rFonts w:hint="eastAsia"/>
                <w:sz w:val="21"/>
                <w:szCs w:val="21"/>
              </w:rPr>
              <w:tab/>
            </w:r>
            <w:r>
              <w:rPr>
                <w:rFonts w:hint="eastAsia"/>
                <w:sz w:val="21"/>
                <w:szCs w:val="21"/>
              </w:rPr>
              <w:tab/>
              <w:t>"parentId":"22233"</w:t>
            </w:r>
          </w:p>
          <w:p w:rsidR="004C05FA" w:rsidRDefault="004C05FA" w:rsidP="00254D53">
            <w:pPr>
              <w:spacing w:line="240" w:lineRule="auto"/>
              <w:ind w:firstLineChars="600" w:firstLine="1260"/>
              <w:rPr>
                <w:sz w:val="21"/>
                <w:szCs w:val="21"/>
              </w:rPr>
            </w:pPr>
            <w:r>
              <w:rPr>
                <w:rFonts w:hint="eastAsia"/>
                <w:sz w:val="21"/>
                <w:szCs w:val="21"/>
              </w:rPr>
              <w:tab/>
              <w:t>},</w:t>
            </w:r>
          </w:p>
          <w:p w:rsidR="004C05FA" w:rsidRDefault="004C05FA" w:rsidP="00254D53">
            <w:pPr>
              <w:spacing w:line="240" w:lineRule="auto"/>
              <w:ind w:firstLineChars="600" w:firstLine="1260"/>
              <w:rPr>
                <w:sz w:val="21"/>
                <w:szCs w:val="21"/>
              </w:rPr>
            </w:pPr>
            <w:r>
              <w:rPr>
                <w:rFonts w:hint="eastAsia"/>
                <w:sz w:val="21"/>
                <w:szCs w:val="21"/>
              </w:rPr>
              <w:tab/>
              <w:t>{</w:t>
            </w:r>
          </w:p>
          <w:p w:rsidR="004C05FA" w:rsidRDefault="004C05FA" w:rsidP="00254D53">
            <w:pPr>
              <w:spacing w:line="240" w:lineRule="auto"/>
              <w:ind w:firstLineChars="600" w:firstLine="1260"/>
              <w:rPr>
                <w:sz w:val="21"/>
                <w:szCs w:val="21"/>
              </w:rPr>
            </w:pPr>
            <w:r>
              <w:rPr>
                <w:rFonts w:hint="eastAsia"/>
                <w:sz w:val="21"/>
                <w:szCs w:val="21"/>
              </w:rPr>
              <w:tab/>
            </w:r>
            <w:r>
              <w:rPr>
                <w:rFonts w:hint="eastAsia"/>
                <w:sz w:val="21"/>
                <w:szCs w:val="21"/>
              </w:rPr>
              <w:tab/>
              <w:t>"countyId":"1004",</w:t>
            </w:r>
          </w:p>
          <w:p w:rsidR="004C05FA" w:rsidRDefault="004C05FA" w:rsidP="00254D53">
            <w:pPr>
              <w:spacing w:line="240" w:lineRule="auto"/>
              <w:ind w:firstLineChars="600" w:firstLine="1260"/>
              <w:rPr>
                <w:sz w:val="21"/>
                <w:szCs w:val="21"/>
              </w:rPr>
            </w:pPr>
            <w:r>
              <w:rPr>
                <w:rFonts w:hint="eastAsia"/>
                <w:sz w:val="21"/>
                <w:szCs w:val="21"/>
              </w:rPr>
              <w:tab/>
            </w:r>
            <w:r>
              <w:rPr>
                <w:rFonts w:hint="eastAsia"/>
                <w:sz w:val="21"/>
                <w:szCs w:val="21"/>
              </w:rPr>
              <w:tab/>
              <w:t>"countyName":"</w:t>
            </w:r>
            <w:r>
              <w:rPr>
                <w:rFonts w:hint="eastAsia"/>
                <w:sz w:val="21"/>
                <w:szCs w:val="21"/>
              </w:rPr>
              <w:t>西山区</w:t>
            </w:r>
            <w:r>
              <w:rPr>
                <w:rFonts w:hint="eastAsia"/>
                <w:sz w:val="21"/>
                <w:szCs w:val="21"/>
              </w:rPr>
              <w:t>",</w:t>
            </w:r>
          </w:p>
          <w:p w:rsidR="004C05FA" w:rsidRDefault="004C05FA" w:rsidP="00254D53">
            <w:pPr>
              <w:spacing w:line="240" w:lineRule="auto"/>
              <w:ind w:firstLineChars="600" w:firstLine="1260"/>
              <w:rPr>
                <w:sz w:val="21"/>
                <w:szCs w:val="21"/>
              </w:rPr>
            </w:pPr>
            <w:r>
              <w:rPr>
                <w:rFonts w:hint="eastAsia"/>
                <w:sz w:val="21"/>
                <w:szCs w:val="21"/>
              </w:rPr>
              <w:tab/>
            </w:r>
            <w:r>
              <w:rPr>
                <w:rFonts w:hint="eastAsia"/>
                <w:sz w:val="21"/>
                <w:szCs w:val="21"/>
              </w:rPr>
              <w:tab/>
              <w:t>"orgName":"</w:t>
            </w:r>
            <w:r>
              <w:rPr>
                <w:rFonts w:hint="eastAsia"/>
                <w:sz w:val="21"/>
                <w:szCs w:val="21"/>
              </w:rPr>
              <w:t>西山铁通润城红星网格</w:t>
            </w:r>
            <w:r>
              <w:rPr>
                <w:rFonts w:hint="eastAsia"/>
                <w:sz w:val="21"/>
                <w:szCs w:val="21"/>
              </w:rPr>
              <w:t>2",</w:t>
            </w:r>
          </w:p>
          <w:p w:rsidR="004C05FA" w:rsidRDefault="004C05FA" w:rsidP="00254D53">
            <w:pPr>
              <w:spacing w:line="240" w:lineRule="auto"/>
              <w:ind w:firstLineChars="600" w:firstLine="1260"/>
              <w:rPr>
                <w:sz w:val="21"/>
                <w:szCs w:val="21"/>
              </w:rPr>
            </w:pPr>
            <w:r>
              <w:rPr>
                <w:rFonts w:hint="eastAsia"/>
                <w:sz w:val="21"/>
                <w:szCs w:val="21"/>
              </w:rPr>
              <w:tab/>
            </w:r>
            <w:r>
              <w:rPr>
                <w:rFonts w:hint="eastAsia"/>
                <w:sz w:val="21"/>
                <w:szCs w:val="21"/>
              </w:rPr>
              <w:tab/>
              <w:t>"orgId":"2234446",</w:t>
            </w:r>
          </w:p>
          <w:p w:rsidR="004C05FA" w:rsidRDefault="004C05FA" w:rsidP="00254D53">
            <w:pPr>
              <w:spacing w:line="240" w:lineRule="auto"/>
              <w:ind w:firstLineChars="600" w:firstLine="1260"/>
              <w:rPr>
                <w:sz w:val="21"/>
                <w:szCs w:val="21"/>
              </w:rPr>
            </w:pPr>
            <w:r>
              <w:rPr>
                <w:rFonts w:hint="eastAsia"/>
                <w:sz w:val="21"/>
                <w:szCs w:val="21"/>
              </w:rPr>
              <w:lastRenderedPageBreak/>
              <w:tab/>
            </w:r>
            <w:r>
              <w:rPr>
                <w:rFonts w:hint="eastAsia"/>
                <w:sz w:val="21"/>
                <w:szCs w:val="21"/>
              </w:rPr>
              <w:tab/>
              <w:t>"createBy":"xulei.km",</w:t>
            </w:r>
          </w:p>
          <w:p w:rsidR="004C05FA" w:rsidRDefault="004C05FA" w:rsidP="00254D53">
            <w:pPr>
              <w:spacing w:line="240" w:lineRule="auto"/>
              <w:ind w:firstLineChars="600" w:firstLine="1260"/>
              <w:rPr>
                <w:sz w:val="21"/>
                <w:szCs w:val="21"/>
              </w:rPr>
            </w:pPr>
            <w:r>
              <w:rPr>
                <w:rFonts w:hint="eastAsia"/>
                <w:sz w:val="21"/>
                <w:szCs w:val="21"/>
              </w:rPr>
              <w:tab/>
            </w:r>
            <w:r>
              <w:rPr>
                <w:rFonts w:hint="eastAsia"/>
                <w:sz w:val="21"/>
                <w:szCs w:val="21"/>
              </w:rPr>
              <w:tab/>
              <w:t>"createDate":"2022-01-20 14:00:00",</w:t>
            </w:r>
          </w:p>
          <w:p w:rsidR="004C05FA" w:rsidRDefault="004C05FA" w:rsidP="00254D53">
            <w:pPr>
              <w:spacing w:line="240" w:lineRule="auto"/>
              <w:ind w:firstLineChars="600" w:firstLine="1260"/>
              <w:rPr>
                <w:sz w:val="21"/>
                <w:szCs w:val="21"/>
              </w:rPr>
            </w:pPr>
            <w:r>
              <w:rPr>
                <w:rFonts w:hint="eastAsia"/>
                <w:sz w:val="21"/>
                <w:szCs w:val="21"/>
              </w:rPr>
              <w:tab/>
            </w:r>
            <w:r>
              <w:rPr>
                <w:rFonts w:hint="eastAsia"/>
                <w:sz w:val="21"/>
                <w:szCs w:val="21"/>
              </w:rPr>
              <w:tab/>
              <w:t>"updateBy":"xuelei.km",</w:t>
            </w:r>
          </w:p>
          <w:p w:rsidR="004C05FA" w:rsidRDefault="004C05FA" w:rsidP="00254D53">
            <w:pPr>
              <w:spacing w:line="240" w:lineRule="auto"/>
              <w:ind w:firstLineChars="600" w:firstLine="1260"/>
              <w:rPr>
                <w:sz w:val="21"/>
                <w:szCs w:val="21"/>
              </w:rPr>
            </w:pPr>
            <w:r>
              <w:rPr>
                <w:rFonts w:hint="eastAsia"/>
                <w:sz w:val="21"/>
                <w:szCs w:val="21"/>
              </w:rPr>
              <w:tab/>
            </w:r>
            <w:r>
              <w:rPr>
                <w:rFonts w:hint="eastAsia"/>
                <w:sz w:val="21"/>
                <w:szCs w:val="21"/>
              </w:rPr>
              <w:tab/>
              <w:t>"updateDate":"2022-03-02 15:56:34",</w:t>
            </w:r>
          </w:p>
          <w:p w:rsidR="004C05FA" w:rsidRDefault="004C05FA" w:rsidP="00254D53">
            <w:pPr>
              <w:spacing w:line="240" w:lineRule="auto"/>
              <w:ind w:firstLineChars="600" w:firstLine="1260"/>
              <w:rPr>
                <w:sz w:val="21"/>
                <w:szCs w:val="21"/>
              </w:rPr>
            </w:pPr>
            <w:r>
              <w:rPr>
                <w:rFonts w:hint="eastAsia"/>
                <w:sz w:val="21"/>
                <w:szCs w:val="21"/>
              </w:rPr>
              <w:tab/>
            </w:r>
            <w:r>
              <w:rPr>
                <w:rFonts w:hint="eastAsia"/>
                <w:sz w:val="21"/>
                <w:szCs w:val="21"/>
              </w:rPr>
              <w:tab/>
              <w:t>"parentId":"22233"</w:t>
            </w:r>
          </w:p>
          <w:p w:rsidR="004C05FA" w:rsidRDefault="004C05FA" w:rsidP="00254D53">
            <w:pPr>
              <w:spacing w:line="240" w:lineRule="auto"/>
              <w:ind w:firstLineChars="600" w:firstLine="1260"/>
              <w:rPr>
                <w:sz w:val="21"/>
                <w:szCs w:val="21"/>
              </w:rPr>
            </w:pPr>
            <w:r>
              <w:rPr>
                <w:rFonts w:hint="eastAsia"/>
                <w:sz w:val="21"/>
                <w:szCs w:val="21"/>
              </w:rPr>
              <w:tab/>
              <w:t>},</w:t>
            </w:r>
          </w:p>
          <w:p w:rsidR="004C05FA" w:rsidRDefault="004C05FA" w:rsidP="00254D53">
            <w:pPr>
              <w:spacing w:line="240" w:lineRule="auto"/>
              <w:ind w:firstLineChars="600" w:firstLine="1260"/>
              <w:rPr>
                <w:sz w:val="21"/>
                <w:szCs w:val="21"/>
              </w:rPr>
            </w:pPr>
            <w:r>
              <w:rPr>
                <w:rFonts w:hint="eastAsia"/>
                <w:sz w:val="21"/>
                <w:szCs w:val="21"/>
              </w:rPr>
              <w:t xml:space="preserve">]  </w:t>
            </w:r>
          </w:p>
          <w:p w:rsidR="004C05FA" w:rsidRDefault="004C05FA" w:rsidP="00254D53">
            <w:pPr>
              <w:spacing w:line="240" w:lineRule="auto"/>
              <w:ind w:firstLineChars="600" w:firstLine="1260"/>
              <w:rPr>
                <w:sz w:val="21"/>
                <w:szCs w:val="21"/>
              </w:rPr>
            </w:pPr>
            <w:r>
              <w:rPr>
                <w:rFonts w:hint="eastAsia"/>
                <w:sz w:val="21"/>
                <w:szCs w:val="21"/>
              </w:rPr>
              <w:t>}</w:t>
            </w:r>
          </w:p>
          <w:p w:rsidR="004C05FA" w:rsidRDefault="004C05FA" w:rsidP="00254D53">
            <w:pPr>
              <w:spacing w:line="240" w:lineRule="auto"/>
              <w:ind w:firstLine="480"/>
            </w:pPr>
            <w:r>
              <w:rPr>
                <w:rFonts w:hint="eastAsia"/>
                <w:sz w:val="21"/>
                <w:szCs w:val="21"/>
              </w:rPr>
              <w:t>}</w:t>
            </w:r>
          </w:p>
        </w:tc>
      </w:tr>
    </w:tbl>
    <w:p w:rsidR="004C05FA" w:rsidRDefault="004C05FA" w:rsidP="004C05FA">
      <w:pPr>
        <w:pStyle w:val="5"/>
        <w:rPr>
          <w:rStyle w:val="710"/>
          <w:iCs/>
        </w:rPr>
      </w:pPr>
      <w:bookmarkStart w:id="3787" w:name="_Toc130156513"/>
      <w:r>
        <w:rPr>
          <w:rFonts w:hint="eastAsia"/>
        </w:rPr>
        <w:lastRenderedPageBreak/>
        <w:t>查询网格下人员信息接口</w:t>
      </w:r>
      <w:bookmarkEnd w:id="3787"/>
    </w:p>
    <w:p w:rsidR="004C05FA" w:rsidRDefault="004C05FA" w:rsidP="00905DF8">
      <w:pPr>
        <w:numPr>
          <w:ilvl w:val="0"/>
          <w:numId w:val="251"/>
        </w:numPr>
        <w:spacing w:line="240" w:lineRule="auto"/>
        <w:rPr>
          <w:rFonts w:ascii="宋体" w:hAnsi="宋体" w:cs="宋体"/>
          <w:sz w:val="21"/>
          <w:szCs w:val="21"/>
        </w:rPr>
      </w:pPr>
      <w:r>
        <w:rPr>
          <w:rFonts w:ascii="宋体" w:hAnsi="宋体" w:cs="宋体" w:hint="eastAsia"/>
          <w:sz w:val="21"/>
          <w:szCs w:val="21"/>
        </w:rPr>
        <w:t>请求地址： http://ip:port/orgApi/getOrgStaff</w:t>
      </w:r>
    </w:p>
    <w:p w:rsidR="004C05FA" w:rsidRDefault="004C05FA" w:rsidP="00905DF8">
      <w:pPr>
        <w:numPr>
          <w:ilvl w:val="0"/>
          <w:numId w:val="251"/>
        </w:numPr>
        <w:spacing w:line="240" w:lineRule="auto"/>
        <w:rPr>
          <w:rFonts w:ascii="宋体" w:hAnsi="宋体" w:cs="宋体"/>
          <w:sz w:val="21"/>
          <w:szCs w:val="21"/>
        </w:rPr>
      </w:pPr>
      <w:r>
        <w:rPr>
          <w:rFonts w:ascii="宋体" w:hAnsi="宋体" w:cs="宋体" w:hint="eastAsia"/>
          <w:sz w:val="21"/>
          <w:szCs w:val="21"/>
        </w:rPr>
        <w:t>请求方式： post</w:t>
      </w:r>
    </w:p>
    <w:p w:rsidR="004C05FA" w:rsidRDefault="004C05FA" w:rsidP="00905DF8">
      <w:pPr>
        <w:numPr>
          <w:ilvl w:val="0"/>
          <w:numId w:val="251"/>
        </w:numPr>
        <w:spacing w:line="240" w:lineRule="auto"/>
        <w:rPr>
          <w:rFonts w:ascii="宋体" w:hAnsi="宋体" w:cs="宋体"/>
          <w:szCs w:val="24"/>
        </w:rPr>
      </w:pPr>
      <w:r>
        <w:rPr>
          <w:rFonts w:ascii="宋体" w:hAnsi="宋体" w:cs="宋体" w:hint="eastAsia"/>
          <w:sz w:val="21"/>
          <w:szCs w:val="21"/>
        </w:rPr>
        <w:t>参数格式：application/json</w:t>
      </w:r>
    </w:p>
    <w:p w:rsidR="004C05FA" w:rsidRDefault="004C05FA" w:rsidP="004C05FA">
      <w:pPr>
        <w:spacing w:line="240" w:lineRule="auto"/>
        <w:rPr>
          <w:rFonts w:ascii="宋体" w:hAnsi="宋体" w:cs="宋体"/>
          <w:szCs w:val="24"/>
        </w:rPr>
      </w:pPr>
    </w:p>
    <w:p w:rsidR="004C05FA" w:rsidRDefault="004C05FA" w:rsidP="004C05FA">
      <w:pPr>
        <w:pStyle w:val="6"/>
      </w:pPr>
      <w:bookmarkStart w:id="3788" w:name="_Toc130156514"/>
      <w:r>
        <w:rPr>
          <w:rFonts w:ascii="宋体" w:hAnsi="宋体"/>
        </w:rPr>
        <w:t>请求</w:t>
      </w:r>
      <w:r>
        <w:rPr>
          <w:rFonts w:ascii="宋体" w:hAnsi="宋体" w:hint="eastAsia"/>
        </w:rPr>
        <w:t>内容参数</w:t>
      </w:r>
      <w:bookmarkEnd w:id="3788"/>
    </w:p>
    <w:p w:rsidR="004C05FA" w:rsidRDefault="004C05FA" w:rsidP="004C05FA">
      <w:pPr>
        <w:pStyle w:val="QB20"/>
        <w:spacing w:line="360" w:lineRule="auto"/>
        <w:rPr>
          <w:rFonts w:ascii="宋体" w:hAnsi="宋体" w:cs="Times New Roman"/>
        </w:rPr>
      </w:pPr>
      <w:r>
        <w:rPr>
          <w:rFonts w:ascii="宋体" w:hAnsi="宋体" w:cs="Times New Roman"/>
        </w:rPr>
        <w:t>字段含义：</w:t>
      </w:r>
    </w:p>
    <w:tbl>
      <w:tblPr>
        <w:tblStyle w:val="afffff7"/>
        <w:tblW w:w="0" w:type="auto"/>
        <w:tblInd w:w="362" w:type="dxa"/>
        <w:tblLook w:val="04A0" w:firstRow="1" w:lastRow="0" w:firstColumn="1" w:lastColumn="0" w:noHBand="0" w:noVBand="1"/>
      </w:tblPr>
      <w:tblGrid>
        <w:gridCol w:w="2109"/>
        <w:gridCol w:w="2051"/>
        <w:gridCol w:w="2051"/>
        <w:gridCol w:w="1952"/>
      </w:tblGrid>
      <w:tr w:rsidR="004C05FA" w:rsidTr="00254D53">
        <w:tc>
          <w:tcPr>
            <w:tcW w:w="2109" w:type="dxa"/>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参数名称</w:t>
            </w:r>
          </w:p>
        </w:tc>
        <w:tc>
          <w:tcPr>
            <w:tcW w:w="2051" w:type="dxa"/>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参数类型</w:t>
            </w:r>
          </w:p>
        </w:tc>
        <w:tc>
          <w:tcPr>
            <w:tcW w:w="2051" w:type="dxa"/>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参数含义</w:t>
            </w:r>
          </w:p>
        </w:tc>
        <w:tc>
          <w:tcPr>
            <w:tcW w:w="1952" w:type="dxa"/>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必选</w:t>
            </w:r>
          </w:p>
        </w:tc>
      </w:tr>
      <w:tr w:rsidR="004C05FA" w:rsidTr="00254D53">
        <w:tc>
          <w:tcPr>
            <w:tcW w:w="2109" w:type="dxa"/>
          </w:tcPr>
          <w:p w:rsidR="004C05FA" w:rsidRDefault="004C05FA" w:rsidP="00254D53">
            <w:pPr>
              <w:pStyle w:val="QB20"/>
              <w:spacing w:line="360" w:lineRule="auto"/>
              <w:ind w:firstLineChars="0" w:firstLine="0"/>
              <w:rPr>
                <w:rFonts w:cs="Times New Roman"/>
              </w:rPr>
            </w:pPr>
            <w:r>
              <w:rPr>
                <w:rFonts w:cs="Times New Roman" w:hint="eastAsia"/>
              </w:rPr>
              <w:t>orgId</w:t>
            </w:r>
          </w:p>
        </w:tc>
        <w:tc>
          <w:tcPr>
            <w:tcW w:w="2051" w:type="dxa"/>
          </w:tcPr>
          <w:p w:rsidR="004C05FA" w:rsidRDefault="004C05FA" w:rsidP="00254D53">
            <w:pPr>
              <w:pStyle w:val="QB20"/>
              <w:spacing w:line="360" w:lineRule="auto"/>
              <w:ind w:firstLineChars="0" w:firstLine="0"/>
              <w:rPr>
                <w:rFonts w:cs="Times New Roman"/>
              </w:rPr>
            </w:pPr>
            <w:r>
              <w:rPr>
                <w:rFonts w:cs="Times New Roman" w:hint="eastAsia"/>
              </w:rPr>
              <w:t>Number</w:t>
            </w:r>
          </w:p>
        </w:tc>
        <w:tc>
          <w:tcPr>
            <w:tcW w:w="2051" w:type="dxa"/>
          </w:tcPr>
          <w:p w:rsidR="004C05FA" w:rsidRDefault="004C05FA" w:rsidP="00254D53">
            <w:pPr>
              <w:pStyle w:val="QB20"/>
              <w:spacing w:line="360" w:lineRule="auto"/>
              <w:ind w:firstLineChars="0" w:firstLine="0"/>
              <w:rPr>
                <w:rFonts w:cs="Times New Roman"/>
              </w:rPr>
            </w:pPr>
            <w:r>
              <w:rPr>
                <w:rFonts w:cs="Times New Roman" w:hint="eastAsia"/>
              </w:rPr>
              <w:t>组织</w:t>
            </w:r>
            <w:r>
              <w:rPr>
                <w:rFonts w:cs="Times New Roman" w:hint="eastAsia"/>
              </w:rPr>
              <w:t>ID</w:t>
            </w:r>
          </w:p>
        </w:tc>
        <w:tc>
          <w:tcPr>
            <w:tcW w:w="1952" w:type="dxa"/>
          </w:tcPr>
          <w:p w:rsidR="004C05FA" w:rsidRDefault="004C05FA" w:rsidP="00254D53">
            <w:pPr>
              <w:pStyle w:val="QB20"/>
              <w:spacing w:line="360" w:lineRule="auto"/>
              <w:ind w:firstLineChars="0" w:firstLine="0"/>
              <w:rPr>
                <w:rFonts w:cs="Times New Roman"/>
              </w:rPr>
            </w:pPr>
            <w:r>
              <w:t>Y</w:t>
            </w:r>
          </w:p>
        </w:tc>
      </w:tr>
    </w:tbl>
    <w:p w:rsidR="004C05FA" w:rsidRDefault="004C05FA" w:rsidP="004C05FA">
      <w:pPr>
        <w:pStyle w:val="QB20"/>
        <w:spacing w:line="360" w:lineRule="auto"/>
        <w:ind w:firstLineChars="0" w:firstLine="0"/>
        <w:rPr>
          <w:rFonts w:cs="Times New Roman"/>
        </w:rPr>
      </w:pPr>
    </w:p>
    <w:p w:rsidR="004C05FA" w:rsidRDefault="004C05FA" w:rsidP="004C05FA">
      <w:pPr>
        <w:pStyle w:val="6"/>
      </w:pPr>
      <w:bookmarkStart w:id="3789" w:name="_Toc130156515"/>
      <w:r>
        <w:rPr>
          <w:rFonts w:ascii="宋体" w:hAnsi="宋体"/>
        </w:rPr>
        <w:t>响应</w:t>
      </w:r>
      <w:r>
        <w:rPr>
          <w:rFonts w:ascii="宋体" w:hAnsi="宋体" w:hint="eastAsia"/>
        </w:rPr>
        <w:t>内容</w:t>
      </w:r>
      <w:r>
        <w:rPr>
          <w:rFonts w:ascii="宋体" w:hAnsi="宋体"/>
        </w:rPr>
        <w:t>格式</w:t>
      </w:r>
      <w:bookmarkEnd w:id="3789"/>
    </w:p>
    <w:tbl>
      <w:tblPr>
        <w:tblStyle w:val="afffff7"/>
        <w:tblW w:w="8147" w:type="dxa"/>
        <w:tblInd w:w="375" w:type="dxa"/>
        <w:tblLayout w:type="fixed"/>
        <w:tblLook w:val="04A0" w:firstRow="1" w:lastRow="0" w:firstColumn="1" w:lastColumn="0" w:noHBand="0" w:noVBand="1"/>
      </w:tblPr>
      <w:tblGrid>
        <w:gridCol w:w="2368"/>
        <w:gridCol w:w="1930"/>
        <w:gridCol w:w="1972"/>
        <w:gridCol w:w="1877"/>
      </w:tblGrid>
      <w:tr w:rsidR="004C05FA" w:rsidTr="00254D53">
        <w:tc>
          <w:tcPr>
            <w:tcW w:w="2368" w:type="dxa"/>
            <w:tcBorders>
              <w:top w:val="single" w:sz="4" w:space="0" w:color="auto"/>
              <w:left w:val="single" w:sz="4" w:space="0" w:color="auto"/>
              <w:bottom w:val="single" w:sz="4" w:space="0" w:color="auto"/>
              <w:right w:val="single" w:sz="4" w:space="0" w:color="auto"/>
            </w:tcBorders>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参数名称</w:t>
            </w:r>
          </w:p>
        </w:tc>
        <w:tc>
          <w:tcPr>
            <w:tcW w:w="1930" w:type="dxa"/>
            <w:tcBorders>
              <w:top w:val="single" w:sz="4" w:space="0" w:color="auto"/>
              <w:left w:val="single" w:sz="4" w:space="0" w:color="auto"/>
              <w:bottom w:val="single" w:sz="4" w:space="0" w:color="auto"/>
              <w:right w:val="single" w:sz="4" w:space="0" w:color="auto"/>
            </w:tcBorders>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参数类型</w:t>
            </w:r>
          </w:p>
        </w:tc>
        <w:tc>
          <w:tcPr>
            <w:tcW w:w="1972" w:type="dxa"/>
            <w:tcBorders>
              <w:top w:val="single" w:sz="4" w:space="0" w:color="auto"/>
              <w:left w:val="single" w:sz="4" w:space="0" w:color="auto"/>
              <w:bottom w:val="single" w:sz="4" w:space="0" w:color="auto"/>
              <w:right w:val="single" w:sz="4" w:space="0" w:color="auto"/>
            </w:tcBorders>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参数含义</w:t>
            </w:r>
          </w:p>
        </w:tc>
        <w:tc>
          <w:tcPr>
            <w:tcW w:w="1877" w:type="dxa"/>
            <w:tcBorders>
              <w:top w:val="single" w:sz="4" w:space="0" w:color="auto"/>
              <w:left w:val="single" w:sz="4" w:space="0" w:color="auto"/>
              <w:bottom w:val="single" w:sz="4" w:space="0" w:color="auto"/>
              <w:right w:val="single" w:sz="4" w:space="0" w:color="auto"/>
            </w:tcBorders>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必选</w:t>
            </w:r>
          </w:p>
        </w:tc>
      </w:tr>
      <w:tr w:rsidR="004C05FA" w:rsidTr="00254D53">
        <w:tc>
          <w:tcPr>
            <w:tcW w:w="2368"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rPr>
              <w:t>msg</w:t>
            </w:r>
          </w:p>
        </w:tc>
        <w:tc>
          <w:tcPr>
            <w:tcW w:w="1930"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rPr>
              <w:t>String</w:t>
            </w:r>
          </w:p>
        </w:tc>
        <w:tc>
          <w:tcPr>
            <w:tcW w:w="1972"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hint="eastAsia"/>
              </w:rPr>
              <w:t>响应说明</w:t>
            </w:r>
          </w:p>
        </w:tc>
        <w:tc>
          <w:tcPr>
            <w:tcW w:w="1877"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rPr>
              <w:t>Y</w:t>
            </w:r>
          </w:p>
        </w:tc>
      </w:tr>
      <w:tr w:rsidR="004C05FA" w:rsidTr="00254D53">
        <w:tc>
          <w:tcPr>
            <w:tcW w:w="2368"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rPr>
              <w:t>c</w:t>
            </w:r>
            <w:r>
              <w:rPr>
                <w:rFonts w:ascii="宋体" w:hAnsi="宋体" w:hint="eastAsia"/>
              </w:rPr>
              <w:t>ode</w:t>
            </w:r>
          </w:p>
        </w:tc>
        <w:tc>
          <w:tcPr>
            <w:tcW w:w="1930"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rPr>
              <w:t>int</w:t>
            </w:r>
          </w:p>
        </w:tc>
        <w:tc>
          <w:tcPr>
            <w:tcW w:w="1972"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hint="eastAsia"/>
              </w:rPr>
              <w:t>响应码</w:t>
            </w:r>
          </w:p>
        </w:tc>
        <w:tc>
          <w:tcPr>
            <w:tcW w:w="1877"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rPr>
              <w:t>Y</w:t>
            </w:r>
          </w:p>
        </w:tc>
      </w:tr>
      <w:tr w:rsidR="004C05FA" w:rsidTr="00254D53">
        <w:tc>
          <w:tcPr>
            <w:tcW w:w="2368"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hint="eastAsia"/>
              </w:rPr>
              <w:lastRenderedPageBreak/>
              <w:t>data</w:t>
            </w:r>
          </w:p>
        </w:tc>
        <w:tc>
          <w:tcPr>
            <w:tcW w:w="1930"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hint="eastAsia"/>
              </w:rPr>
              <w:t>JSONObject</w:t>
            </w:r>
          </w:p>
        </w:tc>
        <w:tc>
          <w:tcPr>
            <w:tcW w:w="1972"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hint="eastAsia"/>
              </w:rPr>
              <w:t>响应结果</w:t>
            </w:r>
          </w:p>
        </w:tc>
        <w:tc>
          <w:tcPr>
            <w:tcW w:w="1877"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hint="eastAsia"/>
              </w:rPr>
              <w:t>Y</w:t>
            </w:r>
          </w:p>
        </w:tc>
      </w:tr>
    </w:tbl>
    <w:p w:rsidR="004C05FA" w:rsidRDefault="004C05FA" w:rsidP="004C05FA"/>
    <w:p w:rsidR="004C05FA" w:rsidRDefault="004C05FA" w:rsidP="004C05FA">
      <w:pPr>
        <w:pStyle w:val="6"/>
      </w:pPr>
      <w:bookmarkStart w:id="3790" w:name="_Toc130156516"/>
      <w:r>
        <w:rPr>
          <w:rFonts w:ascii="宋体" w:hAnsi="宋体" w:hint="eastAsia"/>
        </w:rPr>
        <w:t>请求</w:t>
      </w:r>
      <w:r>
        <w:rPr>
          <w:rFonts w:ascii="宋体" w:hAnsi="宋体"/>
        </w:rPr>
        <w:t>报文示例</w:t>
      </w:r>
      <w:bookmarkEnd w:id="3790"/>
    </w:p>
    <w:p w:rsidR="004C05FA" w:rsidRDefault="004C05FA" w:rsidP="004C05FA"/>
    <w:tbl>
      <w:tblPr>
        <w:tblStyle w:val="afffff7"/>
        <w:tblW w:w="0" w:type="auto"/>
        <w:tblInd w:w="-5" w:type="dxa"/>
        <w:tblLook w:val="04A0" w:firstRow="1" w:lastRow="0" w:firstColumn="1" w:lastColumn="0" w:noHBand="0" w:noVBand="1"/>
      </w:tblPr>
      <w:tblGrid>
        <w:gridCol w:w="8517"/>
      </w:tblGrid>
      <w:tr w:rsidR="004C05FA" w:rsidTr="00254D53">
        <w:tc>
          <w:tcPr>
            <w:tcW w:w="8517" w:type="dxa"/>
            <w:tcBorders>
              <w:top w:val="single" w:sz="4" w:space="0" w:color="auto"/>
              <w:left w:val="single" w:sz="4" w:space="0" w:color="auto"/>
              <w:bottom w:val="single" w:sz="4" w:space="0" w:color="auto"/>
              <w:right w:val="single" w:sz="4" w:space="0" w:color="auto"/>
            </w:tcBorders>
          </w:tcPr>
          <w:p w:rsidR="004C05FA" w:rsidRDefault="004C05FA" w:rsidP="00254D53">
            <w:pPr>
              <w:spacing w:line="240" w:lineRule="auto"/>
              <w:ind w:firstLine="480"/>
              <w:rPr>
                <w:sz w:val="21"/>
                <w:szCs w:val="21"/>
              </w:rPr>
            </w:pPr>
            <w:r>
              <w:rPr>
                <w:sz w:val="21"/>
                <w:szCs w:val="21"/>
              </w:rPr>
              <w:t>{</w:t>
            </w:r>
          </w:p>
          <w:p w:rsidR="004C05FA" w:rsidRDefault="004C05FA" w:rsidP="00254D53">
            <w:pPr>
              <w:spacing w:line="240" w:lineRule="auto"/>
              <w:ind w:firstLine="480"/>
              <w:rPr>
                <w:sz w:val="21"/>
                <w:szCs w:val="21"/>
              </w:rPr>
            </w:pPr>
            <w:r>
              <w:rPr>
                <w:sz w:val="21"/>
                <w:szCs w:val="21"/>
              </w:rPr>
              <w:tab/>
              <w:t>"</w:t>
            </w:r>
            <w:r>
              <w:rPr>
                <w:rFonts w:hint="eastAsia"/>
                <w:sz w:val="21"/>
                <w:szCs w:val="21"/>
              </w:rPr>
              <w:t>orgId</w:t>
            </w:r>
            <w:r>
              <w:rPr>
                <w:sz w:val="21"/>
                <w:szCs w:val="21"/>
              </w:rPr>
              <w:t>": "</w:t>
            </w:r>
            <w:r>
              <w:rPr>
                <w:rFonts w:hint="eastAsia"/>
                <w:sz w:val="21"/>
                <w:szCs w:val="21"/>
              </w:rPr>
              <w:t>21096</w:t>
            </w:r>
            <w:r>
              <w:rPr>
                <w:sz w:val="21"/>
                <w:szCs w:val="21"/>
              </w:rPr>
              <w:t>"</w:t>
            </w:r>
          </w:p>
          <w:p w:rsidR="004C05FA" w:rsidRDefault="004C05FA" w:rsidP="00254D53">
            <w:pPr>
              <w:spacing w:line="240" w:lineRule="auto"/>
              <w:ind w:firstLine="480"/>
            </w:pPr>
            <w:r>
              <w:rPr>
                <w:sz w:val="21"/>
                <w:szCs w:val="21"/>
              </w:rPr>
              <w:t>}</w:t>
            </w:r>
          </w:p>
        </w:tc>
      </w:tr>
    </w:tbl>
    <w:p w:rsidR="004C05FA" w:rsidRDefault="004C05FA" w:rsidP="004C05FA">
      <w:r>
        <w:t xml:space="preserve"> </w:t>
      </w:r>
    </w:p>
    <w:p w:rsidR="004C05FA" w:rsidRDefault="004C05FA" w:rsidP="004C05FA">
      <w:pPr>
        <w:pStyle w:val="6"/>
      </w:pPr>
      <w:bookmarkStart w:id="3791" w:name="_Toc130156517"/>
      <w:r>
        <w:rPr>
          <w:rFonts w:ascii="宋体" w:hAnsi="宋体"/>
        </w:rPr>
        <w:t>响应报文示例</w:t>
      </w:r>
      <w:bookmarkEnd w:id="3791"/>
    </w:p>
    <w:tbl>
      <w:tblPr>
        <w:tblStyle w:val="afffff7"/>
        <w:tblW w:w="0" w:type="auto"/>
        <w:tblInd w:w="-5" w:type="dxa"/>
        <w:tblLook w:val="04A0" w:firstRow="1" w:lastRow="0" w:firstColumn="1" w:lastColumn="0" w:noHBand="0" w:noVBand="1"/>
      </w:tblPr>
      <w:tblGrid>
        <w:gridCol w:w="8542"/>
      </w:tblGrid>
      <w:tr w:rsidR="004C05FA" w:rsidTr="00254D53">
        <w:tc>
          <w:tcPr>
            <w:tcW w:w="8542" w:type="dxa"/>
            <w:tcBorders>
              <w:top w:val="single" w:sz="4" w:space="0" w:color="auto"/>
              <w:left w:val="single" w:sz="4" w:space="0" w:color="auto"/>
              <w:bottom w:val="single" w:sz="4" w:space="0" w:color="auto"/>
              <w:right w:val="single" w:sz="4" w:space="0" w:color="auto"/>
            </w:tcBorders>
          </w:tcPr>
          <w:p w:rsidR="004C05FA" w:rsidRDefault="004C05FA" w:rsidP="00254D53">
            <w:pPr>
              <w:spacing w:line="240" w:lineRule="auto"/>
              <w:ind w:firstLine="480"/>
              <w:rPr>
                <w:sz w:val="21"/>
                <w:szCs w:val="21"/>
              </w:rPr>
            </w:pPr>
            <w:r>
              <w:rPr>
                <w:rFonts w:hint="eastAsia"/>
                <w:sz w:val="21"/>
                <w:szCs w:val="21"/>
              </w:rPr>
              <w:t>{</w:t>
            </w:r>
          </w:p>
          <w:p w:rsidR="004C05FA" w:rsidRDefault="004C05FA" w:rsidP="00254D53">
            <w:pPr>
              <w:spacing w:line="240" w:lineRule="auto"/>
              <w:ind w:firstLine="480"/>
              <w:rPr>
                <w:sz w:val="21"/>
                <w:szCs w:val="21"/>
              </w:rPr>
            </w:pPr>
            <w:r>
              <w:rPr>
                <w:rFonts w:hint="eastAsia"/>
                <w:sz w:val="21"/>
                <w:szCs w:val="21"/>
              </w:rPr>
              <w:t xml:space="preserve">    "code":200,</w:t>
            </w:r>
          </w:p>
          <w:p w:rsidR="004C05FA" w:rsidRDefault="004C05FA" w:rsidP="00254D53">
            <w:pPr>
              <w:spacing w:line="240" w:lineRule="auto"/>
              <w:ind w:firstLine="480"/>
              <w:rPr>
                <w:sz w:val="21"/>
                <w:szCs w:val="21"/>
              </w:rPr>
            </w:pPr>
            <w:r>
              <w:rPr>
                <w:rFonts w:hint="eastAsia"/>
                <w:sz w:val="21"/>
                <w:szCs w:val="21"/>
              </w:rPr>
              <w:t xml:space="preserve">    "msg":"</w:t>
            </w:r>
            <w:r>
              <w:rPr>
                <w:rFonts w:hint="eastAsia"/>
                <w:sz w:val="21"/>
                <w:szCs w:val="21"/>
              </w:rPr>
              <w:t>成功</w:t>
            </w:r>
            <w:r>
              <w:rPr>
                <w:rFonts w:hint="eastAsia"/>
                <w:sz w:val="21"/>
                <w:szCs w:val="21"/>
              </w:rPr>
              <w:t>",</w:t>
            </w:r>
          </w:p>
          <w:p w:rsidR="004C05FA" w:rsidRDefault="004C05FA" w:rsidP="00254D53">
            <w:pPr>
              <w:spacing w:line="240" w:lineRule="auto"/>
              <w:ind w:firstLine="480"/>
              <w:rPr>
                <w:sz w:val="21"/>
                <w:szCs w:val="21"/>
              </w:rPr>
            </w:pPr>
            <w:r>
              <w:rPr>
                <w:rFonts w:hint="eastAsia"/>
                <w:sz w:val="21"/>
                <w:szCs w:val="21"/>
              </w:rPr>
              <w:t xml:space="preserve">    "data":{</w:t>
            </w:r>
          </w:p>
          <w:p w:rsidR="004C05FA" w:rsidRDefault="004C05FA" w:rsidP="00254D53">
            <w:pPr>
              <w:spacing w:line="240" w:lineRule="auto"/>
              <w:ind w:firstLineChars="600" w:firstLine="1260"/>
              <w:rPr>
                <w:sz w:val="21"/>
                <w:szCs w:val="21"/>
              </w:rPr>
            </w:pPr>
            <w:r>
              <w:rPr>
                <w:rFonts w:hint="eastAsia"/>
                <w:sz w:val="21"/>
                <w:szCs w:val="21"/>
              </w:rPr>
              <w:t xml:space="preserve">  "staffList":[</w:t>
            </w:r>
          </w:p>
          <w:p w:rsidR="004C05FA" w:rsidRDefault="004C05FA" w:rsidP="00254D53">
            <w:pPr>
              <w:spacing w:line="240" w:lineRule="auto"/>
              <w:ind w:firstLineChars="600" w:firstLine="1260"/>
              <w:rPr>
                <w:sz w:val="21"/>
                <w:szCs w:val="21"/>
              </w:rPr>
            </w:pPr>
            <w:r>
              <w:rPr>
                <w:rFonts w:hint="eastAsia"/>
                <w:sz w:val="21"/>
                <w:szCs w:val="21"/>
              </w:rPr>
              <w:tab/>
              <w:t>{</w:t>
            </w:r>
          </w:p>
          <w:p w:rsidR="004C05FA" w:rsidRDefault="004C05FA" w:rsidP="00254D53">
            <w:pPr>
              <w:spacing w:line="240" w:lineRule="auto"/>
              <w:ind w:firstLineChars="600" w:firstLine="1260"/>
              <w:rPr>
                <w:sz w:val="21"/>
                <w:szCs w:val="21"/>
              </w:rPr>
            </w:pPr>
            <w:r>
              <w:rPr>
                <w:rFonts w:hint="eastAsia"/>
                <w:sz w:val="21"/>
                <w:szCs w:val="21"/>
              </w:rPr>
              <w:tab/>
            </w:r>
            <w:r>
              <w:rPr>
                <w:rFonts w:hint="eastAsia"/>
                <w:sz w:val="21"/>
                <w:szCs w:val="21"/>
              </w:rPr>
              <w:tab/>
              <w:t>"staffId":"12324",</w:t>
            </w:r>
          </w:p>
          <w:p w:rsidR="004C05FA" w:rsidRDefault="004C05FA" w:rsidP="00254D53">
            <w:pPr>
              <w:spacing w:line="240" w:lineRule="auto"/>
              <w:ind w:firstLineChars="600" w:firstLine="1260"/>
              <w:rPr>
                <w:sz w:val="21"/>
                <w:szCs w:val="21"/>
              </w:rPr>
            </w:pPr>
            <w:r>
              <w:rPr>
                <w:rFonts w:hint="eastAsia"/>
                <w:sz w:val="21"/>
                <w:szCs w:val="21"/>
              </w:rPr>
              <w:tab/>
            </w:r>
            <w:r>
              <w:rPr>
                <w:rFonts w:hint="eastAsia"/>
                <w:sz w:val="21"/>
                <w:szCs w:val="21"/>
              </w:rPr>
              <w:tab/>
              <w:t>"staffName":"</w:t>
            </w:r>
            <w:r>
              <w:rPr>
                <w:rFonts w:hint="eastAsia"/>
                <w:sz w:val="21"/>
                <w:szCs w:val="21"/>
              </w:rPr>
              <w:t>张三</w:t>
            </w:r>
            <w:r>
              <w:rPr>
                <w:rFonts w:hint="eastAsia"/>
                <w:sz w:val="21"/>
                <w:szCs w:val="21"/>
              </w:rPr>
              <w:t>",</w:t>
            </w:r>
          </w:p>
          <w:p w:rsidR="004C05FA" w:rsidRDefault="004C05FA" w:rsidP="00254D53">
            <w:pPr>
              <w:spacing w:line="240" w:lineRule="auto"/>
              <w:ind w:firstLineChars="600" w:firstLine="1260"/>
              <w:rPr>
                <w:sz w:val="21"/>
                <w:szCs w:val="21"/>
              </w:rPr>
            </w:pPr>
            <w:r>
              <w:rPr>
                <w:rFonts w:hint="eastAsia"/>
                <w:sz w:val="21"/>
                <w:szCs w:val="21"/>
              </w:rPr>
              <w:tab/>
            </w:r>
            <w:r>
              <w:rPr>
                <w:rFonts w:hint="eastAsia"/>
                <w:sz w:val="21"/>
                <w:szCs w:val="21"/>
              </w:rPr>
              <w:tab/>
              <w:t>"userName":"zhangsan.km",</w:t>
            </w:r>
          </w:p>
          <w:p w:rsidR="004C05FA" w:rsidRDefault="004C05FA" w:rsidP="00254D53">
            <w:pPr>
              <w:spacing w:line="240" w:lineRule="auto"/>
              <w:ind w:firstLineChars="600" w:firstLine="1260"/>
              <w:rPr>
                <w:sz w:val="21"/>
                <w:szCs w:val="21"/>
              </w:rPr>
            </w:pPr>
            <w:r>
              <w:rPr>
                <w:rFonts w:hint="eastAsia"/>
                <w:sz w:val="21"/>
                <w:szCs w:val="21"/>
              </w:rPr>
              <w:tab/>
            </w:r>
            <w:r>
              <w:rPr>
                <w:rFonts w:hint="eastAsia"/>
                <w:sz w:val="21"/>
                <w:szCs w:val="21"/>
              </w:rPr>
              <w:tab/>
            </w:r>
          </w:p>
          <w:p w:rsidR="004C05FA" w:rsidRDefault="004C05FA" w:rsidP="00254D53">
            <w:pPr>
              <w:spacing w:line="240" w:lineRule="auto"/>
              <w:ind w:firstLineChars="600" w:firstLine="1260"/>
              <w:rPr>
                <w:sz w:val="21"/>
                <w:szCs w:val="21"/>
              </w:rPr>
            </w:pPr>
            <w:r>
              <w:rPr>
                <w:rFonts w:hint="eastAsia"/>
                <w:sz w:val="21"/>
                <w:szCs w:val="21"/>
              </w:rPr>
              <w:tab/>
              <w:t>},</w:t>
            </w:r>
          </w:p>
          <w:p w:rsidR="004C05FA" w:rsidRDefault="004C05FA" w:rsidP="00254D53">
            <w:pPr>
              <w:spacing w:line="240" w:lineRule="auto"/>
              <w:ind w:firstLineChars="600" w:firstLine="1260"/>
              <w:rPr>
                <w:sz w:val="21"/>
                <w:szCs w:val="21"/>
              </w:rPr>
            </w:pPr>
            <w:r>
              <w:rPr>
                <w:rFonts w:hint="eastAsia"/>
                <w:sz w:val="21"/>
                <w:szCs w:val="21"/>
              </w:rPr>
              <w:lastRenderedPageBreak/>
              <w:tab/>
              <w:t>{</w:t>
            </w:r>
          </w:p>
          <w:p w:rsidR="004C05FA" w:rsidRDefault="004C05FA" w:rsidP="00254D53">
            <w:pPr>
              <w:spacing w:line="240" w:lineRule="auto"/>
              <w:ind w:firstLineChars="600" w:firstLine="1260"/>
              <w:rPr>
                <w:sz w:val="21"/>
                <w:szCs w:val="21"/>
              </w:rPr>
            </w:pPr>
            <w:r>
              <w:rPr>
                <w:rFonts w:hint="eastAsia"/>
                <w:sz w:val="21"/>
                <w:szCs w:val="21"/>
              </w:rPr>
              <w:tab/>
            </w:r>
            <w:r>
              <w:rPr>
                <w:rFonts w:hint="eastAsia"/>
                <w:sz w:val="21"/>
                <w:szCs w:val="21"/>
              </w:rPr>
              <w:tab/>
              <w:t>"staffId":"12325",</w:t>
            </w:r>
          </w:p>
          <w:p w:rsidR="004C05FA" w:rsidRDefault="004C05FA" w:rsidP="00254D53">
            <w:pPr>
              <w:spacing w:line="240" w:lineRule="auto"/>
              <w:ind w:firstLineChars="600" w:firstLine="1260"/>
              <w:rPr>
                <w:sz w:val="21"/>
                <w:szCs w:val="21"/>
              </w:rPr>
            </w:pPr>
            <w:r>
              <w:rPr>
                <w:rFonts w:hint="eastAsia"/>
                <w:sz w:val="21"/>
                <w:szCs w:val="21"/>
              </w:rPr>
              <w:tab/>
            </w:r>
            <w:r>
              <w:rPr>
                <w:rFonts w:hint="eastAsia"/>
                <w:sz w:val="21"/>
                <w:szCs w:val="21"/>
              </w:rPr>
              <w:tab/>
              <w:t>"staffName":"</w:t>
            </w:r>
            <w:r>
              <w:rPr>
                <w:rFonts w:hint="eastAsia"/>
                <w:sz w:val="21"/>
                <w:szCs w:val="21"/>
              </w:rPr>
              <w:t>王二</w:t>
            </w:r>
            <w:r>
              <w:rPr>
                <w:rFonts w:hint="eastAsia"/>
                <w:sz w:val="21"/>
                <w:szCs w:val="21"/>
              </w:rPr>
              <w:t>",</w:t>
            </w:r>
          </w:p>
          <w:p w:rsidR="004C05FA" w:rsidRDefault="004C05FA" w:rsidP="00254D53">
            <w:pPr>
              <w:spacing w:line="240" w:lineRule="auto"/>
              <w:ind w:firstLineChars="600" w:firstLine="1260"/>
              <w:rPr>
                <w:sz w:val="21"/>
                <w:szCs w:val="21"/>
              </w:rPr>
            </w:pPr>
            <w:r>
              <w:rPr>
                <w:rFonts w:hint="eastAsia"/>
                <w:sz w:val="21"/>
                <w:szCs w:val="21"/>
              </w:rPr>
              <w:tab/>
            </w:r>
            <w:r>
              <w:rPr>
                <w:rFonts w:hint="eastAsia"/>
                <w:sz w:val="21"/>
                <w:szCs w:val="21"/>
              </w:rPr>
              <w:tab/>
              <w:t>"userName":"wanger.km",</w:t>
            </w:r>
          </w:p>
          <w:p w:rsidR="004C05FA" w:rsidRDefault="004C05FA" w:rsidP="00254D53">
            <w:pPr>
              <w:spacing w:line="240" w:lineRule="auto"/>
              <w:ind w:firstLineChars="600" w:firstLine="1260"/>
              <w:rPr>
                <w:sz w:val="21"/>
                <w:szCs w:val="21"/>
              </w:rPr>
            </w:pPr>
            <w:r>
              <w:rPr>
                <w:rFonts w:hint="eastAsia"/>
                <w:sz w:val="21"/>
                <w:szCs w:val="21"/>
              </w:rPr>
              <w:tab/>
            </w:r>
            <w:r>
              <w:rPr>
                <w:rFonts w:hint="eastAsia"/>
                <w:sz w:val="21"/>
                <w:szCs w:val="21"/>
              </w:rPr>
              <w:tab/>
            </w:r>
          </w:p>
          <w:p w:rsidR="004C05FA" w:rsidRDefault="004C05FA" w:rsidP="00254D53">
            <w:pPr>
              <w:spacing w:line="240" w:lineRule="auto"/>
              <w:ind w:firstLineChars="600" w:firstLine="1260"/>
              <w:rPr>
                <w:sz w:val="21"/>
                <w:szCs w:val="21"/>
              </w:rPr>
            </w:pPr>
            <w:r>
              <w:rPr>
                <w:rFonts w:hint="eastAsia"/>
                <w:sz w:val="21"/>
                <w:szCs w:val="21"/>
              </w:rPr>
              <w:tab/>
              <w:t>},</w:t>
            </w:r>
          </w:p>
          <w:p w:rsidR="004C05FA" w:rsidRDefault="004C05FA" w:rsidP="00254D53">
            <w:pPr>
              <w:spacing w:line="240" w:lineRule="auto"/>
              <w:ind w:firstLineChars="600" w:firstLine="1260"/>
              <w:rPr>
                <w:sz w:val="21"/>
                <w:szCs w:val="21"/>
              </w:rPr>
            </w:pPr>
            <w:r>
              <w:rPr>
                <w:rFonts w:hint="eastAsia"/>
                <w:sz w:val="21"/>
                <w:szCs w:val="21"/>
              </w:rPr>
              <w:tab/>
              <w:t>{</w:t>
            </w:r>
          </w:p>
          <w:p w:rsidR="004C05FA" w:rsidRDefault="004C05FA" w:rsidP="00254D53">
            <w:pPr>
              <w:spacing w:line="240" w:lineRule="auto"/>
              <w:ind w:firstLineChars="600" w:firstLine="1260"/>
              <w:rPr>
                <w:sz w:val="21"/>
                <w:szCs w:val="21"/>
              </w:rPr>
            </w:pPr>
            <w:r>
              <w:rPr>
                <w:rFonts w:hint="eastAsia"/>
                <w:sz w:val="21"/>
                <w:szCs w:val="21"/>
              </w:rPr>
              <w:tab/>
            </w:r>
            <w:r>
              <w:rPr>
                <w:rFonts w:hint="eastAsia"/>
                <w:sz w:val="21"/>
                <w:szCs w:val="21"/>
              </w:rPr>
              <w:tab/>
              <w:t>"staffId":"12326",</w:t>
            </w:r>
          </w:p>
          <w:p w:rsidR="004C05FA" w:rsidRDefault="004C05FA" w:rsidP="00254D53">
            <w:pPr>
              <w:spacing w:line="240" w:lineRule="auto"/>
              <w:ind w:firstLineChars="600" w:firstLine="1260"/>
              <w:rPr>
                <w:sz w:val="21"/>
                <w:szCs w:val="21"/>
              </w:rPr>
            </w:pPr>
            <w:r>
              <w:rPr>
                <w:rFonts w:hint="eastAsia"/>
                <w:sz w:val="21"/>
                <w:szCs w:val="21"/>
              </w:rPr>
              <w:tab/>
            </w:r>
            <w:r>
              <w:rPr>
                <w:rFonts w:hint="eastAsia"/>
                <w:sz w:val="21"/>
                <w:szCs w:val="21"/>
              </w:rPr>
              <w:tab/>
              <w:t>"staffName":"</w:t>
            </w:r>
            <w:r>
              <w:rPr>
                <w:rFonts w:hint="eastAsia"/>
                <w:sz w:val="21"/>
                <w:szCs w:val="21"/>
              </w:rPr>
              <w:t>李四</w:t>
            </w:r>
            <w:r>
              <w:rPr>
                <w:rFonts w:hint="eastAsia"/>
                <w:sz w:val="21"/>
                <w:szCs w:val="21"/>
              </w:rPr>
              <w:t>",</w:t>
            </w:r>
          </w:p>
          <w:p w:rsidR="004C05FA" w:rsidRDefault="004C05FA" w:rsidP="00254D53">
            <w:pPr>
              <w:spacing w:line="240" w:lineRule="auto"/>
              <w:ind w:firstLineChars="600" w:firstLine="1260"/>
              <w:rPr>
                <w:sz w:val="21"/>
                <w:szCs w:val="21"/>
              </w:rPr>
            </w:pPr>
            <w:r>
              <w:rPr>
                <w:rFonts w:hint="eastAsia"/>
                <w:sz w:val="21"/>
                <w:szCs w:val="21"/>
              </w:rPr>
              <w:tab/>
            </w:r>
            <w:r>
              <w:rPr>
                <w:rFonts w:hint="eastAsia"/>
                <w:sz w:val="21"/>
                <w:szCs w:val="21"/>
              </w:rPr>
              <w:tab/>
              <w:t>"userName":"lisi.km",</w:t>
            </w:r>
          </w:p>
          <w:p w:rsidR="004C05FA" w:rsidRDefault="004C05FA" w:rsidP="00254D53">
            <w:pPr>
              <w:spacing w:line="240" w:lineRule="auto"/>
              <w:ind w:firstLineChars="600" w:firstLine="1260"/>
              <w:rPr>
                <w:sz w:val="21"/>
                <w:szCs w:val="21"/>
              </w:rPr>
            </w:pPr>
            <w:r>
              <w:rPr>
                <w:rFonts w:hint="eastAsia"/>
                <w:sz w:val="21"/>
                <w:szCs w:val="21"/>
              </w:rPr>
              <w:tab/>
            </w:r>
            <w:r>
              <w:rPr>
                <w:rFonts w:hint="eastAsia"/>
                <w:sz w:val="21"/>
                <w:szCs w:val="21"/>
              </w:rPr>
              <w:tab/>
            </w:r>
          </w:p>
          <w:p w:rsidR="004C05FA" w:rsidRDefault="004C05FA" w:rsidP="00254D53">
            <w:pPr>
              <w:spacing w:line="240" w:lineRule="auto"/>
              <w:ind w:firstLineChars="600" w:firstLine="1260"/>
              <w:rPr>
                <w:sz w:val="21"/>
                <w:szCs w:val="21"/>
              </w:rPr>
            </w:pPr>
            <w:r>
              <w:rPr>
                <w:rFonts w:hint="eastAsia"/>
                <w:sz w:val="21"/>
                <w:szCs w:val="21"/>
              </w:rPr>
              <w:tab/>
              <w:t>},</w:t>
            </w:r>
          </w:p>
          <w:p w:rsidR="004C05FA" w:rsidRDefault="004C05FA" w:rsidP="00254D53">
            <w:pPr>
              <w:spacing w:line="240" w:lineRule="auto"/>
              <w:ind w:firstLineChars="600" w:firstLine="1260"/>
              <w:rPr>
                <w:sz w:val="21"/>
                <w:szCs w:val="21"/>
              </w:rPr>
            </w:pPr>
            <w:r>
              <w:rPr>
                <w:rFonts w:hint="eastAsia"/>
                <w:sz w:val="21"/>
                <w:szCs w:val="21"/>
              </w:rPr>
              <w:tab/>
              <w:t>{</w:t>
            </w:r>
          </w:p>
          <w:p w:rsidR="004C05FA" w:rsidRDefault="004C05FA" w:rsidP="00254D53">
            <w:pPr>
              <w:spacing w:line="240" w:lineRule="auto"/>
              <w:ind w:firstLineChars="600" w:firstLine="1260"/>
              <w:rPr>
                <w:sz w:val="21"/>
                <w:szCs w:val="21"/>
              </w:rPr>
            </w:pPr>
            <w:r>
              <w:rPr>
                <w:rFonts w:hint="eastAsia"/>
                <w:sz w:val="21"/>
                <w:szCs w:val="21"/>
              </w:rPr>
              <w:tab/>
            </w:r>
            <w:r>
              <w:rPr>
                <w:rFonts w:hint="eastAsia"/>
                <w:sz w:val="21"/>
                <w:szCs w:val="21"/>
              </w:rPr>
              <w:tab/>
              <w:t>"staffId":"245676",</w:t>
            </w:r>
          </w:p>
          <w:p w:rsidR="004C05FA" w:rsidRDefault="004C05FA" w:rsidP="00254D53">
            <w:pPr>
              <w:spacing w:line="240" w:lineRule="auto"/>
              <w:ind w:firstLineChars="600" w:firstLine="1260"/>
              <w:rPr>
                <w:sz w:val="21"/>
                <w:szCs w:val="21"/>
              </w:rPr>
            </w:pPr>
            <w:r>
              <w:rPr>
                <w:rFonts w:hint="eastAsia"/>
                <w:sz w:val="21"/>
                <w:szCs w:val="21"/>
              </w:rPr>
              <w:tab/>
            </w:r>
            <w:r>
              <w:rPr>
                <w:rFonts w:hint="eastAsia"/>
                <w:sz w:val="21"/>
                <w:szCs w:val="21"/>
              </w:rPr>
              <w:tab/>
              <w:t>"staffName":"</w:t>
            </w:r>
            <w:r>
              <w:rPr>
                <w:rFonts w:hint="eastAsia"/>
                <w:sz w:val="21"/>
                <w:szCs w:val="21"/>
              </w:rPr>
              <w:t>高科</w:t>
            </w:r>
            <w:r>
              <w:rPr>
                <w:rFonts w:hint="eastAsia"/>
                <w:sz w:val="21"/>
                <w:szCs w:val="21"/>
              </w:rPr>
              <w:t>",</w:t>
            </w:r>
          </w:p>
          <w:p w:rsidR="004C05FA" w:rsidRDefault="004C05FA" w:rsidP="00254D53">
            <w:pPr>
              <w:spacing w:line="240" w:lineRule="auto"/>
              <w:ind w:firstLineChars="600" w:firstLine="1260"/>
              <w:rPr>
                <w:sz w:val="21"/>
                <w:szCs w:val="21"/>
              </w:rPr>
            </w:pPr>
            <w:r>
              <w:rPr>
                <w:rFonts w:hint="eastAsia"/>
                <w:sz w:val="21"/>
                <w:szCs w:val="21"/>
              </w:rPr>
              <w:tab/>
            </w:r>
            <w:r>
              <w:rPr>
                <w:rFonts w:hint="eastAsia"/>
                <w:sz w:val="21"/>
                <w:szCs w:val="21"/>
              </w:rPr>
              <w:tab/>
              <w:t>"userName":"gaoke.km",</w:t>
            </w:r>
          </w:p>
          <w:p w:rsidR="004C05FA" w:rsidRDefault="004C05FA" w:rsidP="00254D53">
            <w:pPr>
              <w:spacing w:line="240" w:lineRule="auto"/>
              <w:ind w:firstLineChars="600" w:firstLine="1260"/>
              <w:rPr>
                <w:sz w:val="21"/>
                <w:szCs w:val="21"/>
              </w:rPr>
            </w:pPr>
            <w:r>
              <w:rPr>
                <w:rFonts w:hint="eastAsia"/>
                <w:sz w:val="21"/>
                <w:szCs w:val="21"/>
              </w:rPr>
              <w:tab/>
            </w:r>
            <w:r>
              <w:rPr>
                <w:rFonts w:hint="eastAsia"/>
                <w:sz w:val="21"/>
                <w:szCs w:val="21"/>
              </w:rPr>
              <w:tab/>
            </w:r>
          </w:p>
          <w:p w:rsidR="004C05FA" w:rsidRDefault="004C05FA" w:rsidP="00254D53">
            <w:pPr>
              <w:spacing w:line="240" w:lineRule="auto"/>
              <w:ind w:firstLineChars="600" w:firstLine="1260"/>
              <w:rPr>
                <w:sz w:val="21"/>
                <w:szCs w:val="21"/>
              </w:rPr>
            </w:pPr>
            <w:r>
              <w:rPr>
                <w:rFonts w:hint="eastAsia"/>
                <w:sz w:val="21"/>
                <w:szCs w:val="21"/>
              </w:rPr>
              <w:tab/>
              <w:t>},</w:t>
            </w:r>
          </w:p>
          <w:p w:rsidR="004C05FA" w:rsidRDefault="004C05FA" w:rsidP="00254D53">
            <w:pPr>
              <w:spacing w:line="240" w:lineRule="auto"/>
              <w:ind w:firstLineChars="600" w:firstLine="1260"/>
              <w:rPr>
                <w:sz w:val="21"/>
                <w:szCs w:val="21"/>
              </w:rPr>
            </w:pPr>
            <w:r>
              <w:rPr>
                <w:rFonts w:hint="eastAsia"/>
                <w:sz w:val="21"/>
                <w:szCs w:val="21"/>
              </w:rPr>
              <w:tab/>
            </w:r>
            <w:r>
              <w:rPr>
                <w:rFonts w:hint="eastAsia"/>
                <w:sz w:val="21"/>
                <w:szCs w:val="21"/>
              </w:rPr>
              <w:tab/>
            </w:r>
          </w:p>
          <w:p w:rsidR="004C05FA" w:rsidRDefault="004C05FA" w:rsidP="00254D53">
            <w:pPr>
              <w:spacing w:line="240" w:lineRule="auto"/>
              <w:ind w:firstLineChars="600" w:firstLine="1260"/>
              <w:rPr>
                <w:sz w:val="21"/>
                <w:szCs w:val="21"/>
              </w:rPr>
            </w:pPr>
            <w:r>
              <w:rPr>
                <w:rFonts w:hint="eastAsia"/>
                <w:sz w:val="21"/>
                <w:szCs w:val="21"/>
              </w:rPr>
              <w:t xml:space="preserve">]   </w:t>
            </w:r>
          </w:p>
          <w:p w:rsidR="004C05FA" w:rsidRDefault="004C05FA" w:rsidP="00254D53">
            <w:pPr>
              <w:spacing w:line="240" w:lineRule="auto"/>
              <w:ind w:firstLineChars="600" w:firstLine="1260"/>
              <w:rPr>
                <w:sz w:val="21"/>
                <w:szCs w:val="21"/>
              </w:rPr>
            </w:pPr>
            <w:r>
              <w:rPr>
                <w:rFonts w:hint="eastAsia"/>
                <w:sz w:val="21"/>
                <w:szCs w:val="21"/>
              </w:rPr>
              <w:t>}</w:t>
            </w:r>
          </w:p>
          <w:p w:rsidR="004C05FA" w:rsidRDefault="004C05FA" w:rsidP="00254D53">
            <w:pPr>
              <w:spacing w:line="240" w:lineRule="auto"/>
              <w:ind w:firstLine="480"/>
            </w:pPr>
            <w:r>
              <w:rPr>
                <w:rFonts w:hint="eastAsia"/>
                <w:sz w:val="21"/>
                <w:szCs w:val="21"/>
              </w:rPr>
              <w:t>}</w:t>
            </w:r>
          </w:p>
        </w:tc>
      </w:tr>
    </w:tbl>
    <w:p w:rsidR="004C05FA" w:rsidRDefault="004C05FA" w:rsidP="004C05FA">
      <w:pPr>
        <w:pStyle w:val="5"/>
        <w:rPr>
          <w:rStyle w:val="710"/>
          <w:iCs/>
        </w:rPr>
      </w:pPr>
      <w:bookmarkStart w:id="3792" w:name="_Toc130156518"/>
      <w:r>
        <w:rPr>
          <w:rFonts w:hint="eastAsia"/>
        </w:rPr>
        <w:lastRenderedPageBreak/>
        <w:t>查询责任区关联人员信息接口</w:t>
      </w:r>
      <w:bookmarkEnd w:id="3792"/>
    </w:p>
    <w:p w:rsidR="004C05FA" w:rsidRDefault="004C05FA" w:rsidP="00905DF8">
      <w:pPr>
        <w:numPr>
          <w:ilvl w:val="0"/>
          <w:numId w:val="251"/>
        </w:numPr>
        <w:spacing w:line="240" w:lineRule="auto"/>
        <w:rPr>
          <w:rFonts w:ascii="宋体" w:hAnsi="宋体" w:cs="宋体"/>
          <w:sz w:val="21"/>
          <w:szCs w:val="21"/>
        </w:rPr>
      </w:pPr>
      <w:r>
        <w:rPr>
          <w:rFonts w:ascii="宋体" w:hAnsi="宋体" w:cs="宋体" w:hint="eastAsia"/>
          <w:sz w:val="21"/>
          <w:szCs w:val="21"/>
        </w:rPr>
        <w:lastRenderedPageBreak/>
        <w:t>请求地址： http://ip:port/orgApi/getMiniOrgStaff</w:t>
      </w:r>
    </w:p>
    <w:p w:rsidR="004C05FA" w:rsidRDefault="004C05FA" w:rsidP="00905DF8">
      <w:pPr>
        <w:numPr>
          <w:ilvl w:val="0"/>
          <w:numId w:val="251"/>
        </w:numPr>
        <w:spacing w:line="240" w:lineRule="auto"/>
        <w:rPr>
          <w:rFonts w:ascii="宋体" w:hAnsi="宋体" w:cs="宋体"/>
          <w:sz w:val="21"/>
          <w:szCs w:val="21"/>
        </w:rPr>
      </w:pPr>
      <w:r>
        <w:rPr>
          <w:rFonts w:ascii="宋体" w:hAnsi="宋体" w:cs="宋体" w:hint="eastAsia"/>
          <w:sz w:val="21"/>
          <w:szCs w:val="21"/>
        </w:rPr>
        <w:t>请求方式： post</w:t>
      </w:r>
    </w:p>
    <w:p w:rsidR="004C05FA" w:rsidRDefault="004C05FA" w:rsidP="00905DF8">
      <w:pPr>
        <w:numPr>
          <w:ilvl w:val="0"/>
          <w:numId w:val="251"/>
        </w:numPr>
        <w:spacing w:line="240" w:lineRule="auto"/>
        <w:rPr>
          <w:rFonts w:ascii="宋体" w:hAnsi="宋体" w:cs="宋体"/>
          <w:szCs w:val="24"/>
        </w:rPr>
      </w:pPr>
      <w:r>
        <w:rPr>
          <w:rFonts w:ascii="宋体" w:hAnsi="宋体" w:cs="宋体" w:hint="eastAsia"/>
          <w:sz w:val="21"/>
          <w:szCs w:val="21"/>
        </w:rPr>
        <w:t>参数格式：application/json</w:t>
      </w:r>
    </w:p>
    <w:p w:rsidR="004C05FA" w:rsidRDefault="004C05FA" w:rsidP="004C05FA">
      <w:pPr>
        <w:spacing w:line="240" w:lineRule="auto"/>
        <w:rPr>
          <w:rFonts w:ascii="宋体" w:hAnsi="宋体" w:cs="宋体"/>
          <w:szCs w:val="24"/>
        </w:rPr>
      </w:pPr>
    </w:p>
    <w:p w:rsidR="004C05FA" w:rsidRDefault="004C05FA" w:rsidP="004C05FA">
      <w:pPr>
        <w:pStyle w:val="6"/>
      </w:pPr>
      <w:bookmarkStart w:id="3793" w:name="_Toc130156519"/>
      <w:r>
        <w:rPr>
          <w:rFonts w:ascii="宋体" w:hAnsi="宋体"/>
        </w:rPr>
        <w:t>请求</w:t>
      </w:r>
      <w:r>
        <w:rPr>
          <w:rFonts w:ascii="宋体" w:hAnsi="宋体" w:hint="eastAsia"/>
        </w:rPr>
        <w:t>内容参数</w:t>
      </w:r>
      <w:bookmarkEnd w:id="3793"/>
    </w:p>
    <w:p w:rsidR="004C05FA" w:rsidRDefault="004C05FA" w:rsidP="004C05FA">
      <w:pPr>
        <w:pStyle w:val="QB20"/>
        <w:spacing w:line="360" w:lineRule="auto"/>
        <w:rPr>
          <w:rFonts w:ascii="宋体" w:hAnsi="宋体" w:cs="Times New Roman"/>
        </w:rPr>
      </w:pPr>
      <w:r>
        <w:rPr>
          <w:rFonts w:ascii="宋体" w:hAnsi="宋体" w:cs="Times New Roman"/>
        </w:rPr>
        <w:t>字段含义：</w:t>
      </w:r>
    </w:p>
    <w:tbl>
      <w:tblPr>
        <w:tblStyle w:val="afffff7"/>
        <w:tblW w:w="0" w:type="auto"/>
        <w:tblInd w:w="362" w:type="dxa"/>
        <w:tblLook w:val="04A0" w:firstRow="1" w:lastRow="0" w:firstColumn="1" w:lastColumn="0" w:noHBand="0" w:noVBand="1"/>
      </w:tblPr>
      <w:tblGrid>
        <w:gridCol w:w="2109"/>
        <w:gridCol w:w="2051"/>
        <w:gridCol w:w="2051"/>
        <w:gridCol w:w="1952"/>
      </w:tblGrid>
      <w:tr w:rsidR="004C05FA" w:rsidTr="00254D53">
        <w:tc>
          <w:tcPr>
            <w:tcW w:w="2109" w:type="dxa"/>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参数名称</w:t>
            </w:r>
          </w:p>
        </w:tc>
        <w:tc>
          <w:tcPr>
            <w:tcW w:w="2051" w:type="dxa"/>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参数类型</w:t>
            </w:r>
          </w:p>
        </w:tc>
        <w:tc>
          <w:tcPr>
            <w:tcW w:w="2051" w:type="dxa"/>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参数含义</w:t>
            </w:r>
          </w:p>
        </w:tc>
        <w:tc>
          <w:tcPr>
            <w:tcW w:w="1952" w:type="dxa"/>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必选</w:t>
            </w:r>
          </w:p>
        </w:tc>
      </w:tr>
      <w:tr w:rsidR="004C05FA" w:rsidTr="00254D53">
        <w:tc>
          <w:tcPr>
            <w:tcW w:w="2109" w:type="dxa"/>
          </w:tcPr>
          <w:p w:rsidR="004C05FA" w:rsidRDefault="004C05FA" w:rsidP="00254D53">
            <w:pPr>
              <w:pStyle w:val="QB20"/>
              <w:spacing w:line="360" w:lineRule="auto"/>
              <w:ind w:firstLineChars="0" w:firstLine="0"/>
              <w:rPr>
                <w:rFonts w:cs="Times New Roman"/>
              </w:rPr>
            </w:pPr>
            <w:r>
              <w:rPr>
                <w:rFonts w:cs="Times New Roman" w:hint="eastAsia"/>
              </w:rPr>
              <w:t>miniOrgId</w:t>
            </w:r>
          </w:p>
        </w:tc>
        <w:tc>
          <w:tcPr>
            <w:tcW w:w="2051" w:type="dxa"/>
          </w:tcPr>
          <w:p w:rsidR="004C05FA" w:rsidRDefault="004C05FA" w:rsidP="00254D53">
            <w:pPr>
              <w:pStyle w:val="QB20"/>
              <w:spacing w:line="360" w:lineRule="auto"/>
              <w:ind w:firstLineChars="0" w:firstLine="0"/>
              <w:rPr>
                <w:rFonts w:cs="Times New Roman"/>
              </w:rPr>
            </w:pPr>
            <w:r>
              <w:rPr>
                <w:rFonts w:cs="Times New Roman" w:hint="eastAsia"/>
              </w:rPr>
              <w:t>Number</w:t>
            </w:r>
          </w:p>
        </w:tc>
        <w:tc>
          <w:tcPr>
            <w:tcW w:w="2051" w:type="dxa"/>
          </w:tcPr>
          <w:p w:rsidR="004C05FA" w:rsidRDefault="004C05FA" w:rsidP="00254D53">
            <w:pPr>
              <w:pStyle w:val="QB20"/>
              <w:spacing w:line="360" w:lineRule="auto"/>
              <w:ind w:firstLineChars="0" w:firstLine="0"/>
              <w:rPr>
                <w:rFonts w:cs="Times New Roman"/>
              </w:rPr>
            </w:pPr>
            <w:r>
              <w:rPr>
                <w:rFonts w:cs="Times New Roman" w:hint="eastAsia"/>
              </w:rPr>
              <w:t>组织</w:t>
            </w:r>
            <w:r>
              <w:rPr>
                <w:rFonts w:cs="Times New Roman" w:hint="eastAsia"/>
              </w:rPr>
              <w:t>ID</w:t>
            </w:r>
          </w:p>
        </w:tc>
        <w:tc>
          <w:tcPr>
            <w:tcW w:w="1952" w:type="dxa"/>
          </w:tcPr>
          <w:p w:rsidR="004C05FA" w:rsidRDefault="004C05FA" w:rsidP="00254D53">
            <w:pPr>
              <w:pStyle w:val="QB20"/>
              <w:spacing w:line="360" w:lineRule="auto"/>
              <w:ind w:firstLineChars="0" w:firstLine="0"/>
              <w:rPr>
                <w:rFonts w:cs="Times New Roman"/>
              </w:rPr>
            </w:pPr>
            <w:r>
              <w:t>Y</w:t>
            </w:r>
          </w:p>
        </w:tc>
      </w:tr>
    </w:tbl>
    <w:p w:rsidR="004C05FA" w:rsidRDefault="004C05FA" w:rsidP="004C05FA">
      <w:pPr>
        <w:pStyle w:val="QB20"/>
        <w:spacing w:line="360" w:lineRule="auto"/>
        <w:ind w:firstLineChars="0" w:firstLine="0"/>
        <w:rPr>
          <w:rFonts w:cs="Times New Roman"/>
        </w:rPr>
      </w:pPr>
    </w:p>
    <w:p w:rsidR="004C05FA" w:rsidRDefault="004C05FA" w:rsidP="004C05FA">
      <w:pPr>
        <w:pStyle w:val="6"/>
      </w:pPr>
      <w:bookmarkStart w:id="3794" w:name="_Toc130156520"/>
      <w:r>
        <w:rPr>
          <w:rFonts w:ascii="宋体" w:hAnsi="宋体"/>
        </w:rPr>
        <w:t>响应</w:t>
      </w:r>
      <w:r>
        <w:rPr>
          <w:rFonts w:ascii="宋体" w:hAnsi="宋体" w:hint="eastAsia"/>
        </w:rPr>
        <w:t>内容</w:t>
      </w:r>
      <w:r>
        <w:rPr>
          <w:rFonts w:ascii="宋体" w:hAnsi="宋体"/>
        </w:rPr>
        <w:t>格式</w:t>
      </w:r>
      <w:bookmarkEnd w:id="3794"/>
    </w:p>
    <w:tbl>
      <w:tblPr>
        <w:tblStyle w:val="afffff7"/>
        <w:tblW w:w="8147" w:type="dxa"/>
        <w:tblInd w:w="375" w:type="dxa"/>
        <w:tblLayout w:type="fixed"/>
        <w:tblLook w:val="04A0" w:firstRow="1" w:lastRow="0" w:firstColumn="1" w:lastColumn="0" w:noHBand="0" w:noVBand="1"/>
      </w:tblPr>
      <w:tblGrid>
        <w:gridCol w:w="2368"/>
        <w:gridCol w:w="1930"/>
        <w:gridCol w:w="1972"/>
        <w:gridCol w:w="1877"/>
      </w:tblGrid>
      <w:tr w:rsidR="004C05FA" w:rsidTr="00254D53">
        <w:tc>
          <w:tcPr>
            <w:tcW w:w="2368" w:type="dxa"/>
            <w:tcBorders>
              <w:top w:val="single" w:sz="4" w:space="0" w:color="auto"/>
              <w:left w:val="single" w:sz="4" w:space="0" w:color="auto"/>
              <w:bottom w:val="single" w:sz="4" w:space="0" w:color="auto"/>
              <w:right w:val="single" w:sz="4" w:space="0" w:color="auto"/>
            </w:tcBorders>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参数名称</w:t>
            </w:r>
          </w:p>
        </w:tc>
        <w:tc>
          <w:tcPr>
            <w:tcW w:w="1930" w:type="dxa"/>
            <w:tcBorders>
              <w:top w:val="single" w:sz="4" w:space="0" w:color="auto"/>
              <w:left w:val="single" w:sz="4" w:space="0" w:color="auto"/>
              <w:bottom w:val="single" w:sz="4" w:space="0" w:color="auto"/>
              <w:right w:val="single" w:sz="4" w:space="0" w:color="auto"/>
            </w:tcBorders>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参数类型</w:t>
            </w:r>
          </w:p>
        </w:tc>
        <w:tc>
          <w:tcPr>
            <w:tcW w:w="1972" w:type="dxa"/>
            <w:tcBorders>
              <w:top w:val="single" w:sz="4" w:space="0" w:color="auto"/>
              <w:left w:val="single" w:sz="4" w:space="0" w:color="auto"/>
              <w:bottom w:val="single" w:sz="4" w:space="0" w:color="auto"/>
              <w:right w:val="single" w:sz="4" w:space="0" w:color="auto"/>
            </w:tcBorders>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参数含义</w:t>
            </w:r>
          </w:p>
        </w:tc>
        <w:tc>
          <w:tcPr>
            <w:tcW w:w="1877" w:type="dxa"/>
            <w:tcBorders>
              <w:top w:val="single" w:sz="4" w:space="0" w:color="auto"/>
              <w:left w:val="single" w:sz="4" w:space="0" w:color="auto"/>
              <w:bottom w:val="single" w:sz="4" w:space="0" w:color="auto"/>
              <w:right w:val="single" w:sz="4" w:space="0" w:color="auto"/>
            </w:tcBorders>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必选</w:t>
            </w:r>
          </w:p>
        </w:tc>
      </w:tr>
      <w:tr w:rsidR="004C05FA" w:rsidTr="00254D53">
        <w:tc>
          <w:tcPr>
            <w:tcW w:w="2368"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rPr>
              <w:t>msg</w:t>
            </w:r>
          </w:p>
        </w:tc>
        <w:tc>
          <w:tcPr>
            <w:tcW w:w="1930"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rPr>
              <w:t>String</w:t>
            </w:r>
          </w:p>
        </w:tc>
        <w:tc>
          <w:tcPr>
            <w:tcW w:w="1972"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hint="eastAsia"/>
              </w:rPr>
              <w:t>响应说明</w:t>
            </w:r>
          </w:p>
        </w:tc>
        <w:tc>
          <w:tcPr>
            <w:tcW w:w="1877"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rPr>
              <w:t>Y</w:t>
            </w:r>
          </w:p>
        </w:tc>
      </w:tr>
      <w:tr w:rsidR="004C05FA" w:rsidTr="00254D53">
        <w:tc>
          <w:tcPr>
            <w:tcW w:w="2368"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rPr>
              <w:t>c</w:t>
            </w:r>
            <w:r>
              <w:rPr>
                <w:rFonts w:ascii="宋体" w:hAnsi="宋体" w:hint="eastAsia"/>
              </w:rPr>
              <w:t>ode</w:t>
            </w:r>
          </w:p>
        </w:tc>
        <w:tc>
          <w:tcPr>
            <w:tcW w:w="1930"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rPr>
              <w:t>int</w:t>
            </w:r>
          </w:p>
        </w:tc>
        <w:tc>
          <w:tcPr>
            <w:tcW w:w="1972"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hint="eastAsia"/>
              </w:rPr>
              <w:t>响应码</w:t>
            </w:r>
          </w:p>
        </w:tc>
        <w:tc>
          <w:tcPr>
            <w:tcW w:w="1877"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rPr>
              <w:t>Y</w:t>
            </w:r>
          </w:p>
        </w:tc>
      </w:tr>
      <w:tr w:rsidR="004C05FA" w:rsidTr="00254D53">
        <w:tc>
          <w:tcPr>
            <w:tcW w:w="2368"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hint="eastAsia"/>
              </w:rPr>
              <w:t>data</w:t>
            </w:r>
          </w:p>
        </w:tc>
        <w:tc>
          <w:tcPr>
            <w:tcW w:w="1930"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hint="eastAsia"/>
              </w:rPr>
              <w:t>JSONObject</w:t>
            </w:r>
          </w:p>
        </w:tc>
        <w:tc>
          <w:tcPr>
            <w:tcW w:w="1972"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hint="eastAsia"/>
              </w:rPr>
              <w:t>响应结果</w:t>
            </w:r>
          </w:p>
        </w:tc>
        <w:tc>
          <w:tcPr>
            <w:tcW w:w="1877"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hint="eastAsia"/>
              </w:rPr>
              <w:t>Y</w:t>
            </w:r>
          </w:p>
        </w:tc>
      </w:tr>
    </w:tbl>
    <w:p w:rsidR="004C05FA" w:rsidRDefault="004C05FA" w:rsidP="004C05FA"/>
    <w:p w:rsidR="004C05FA" w:rsidRDefault="004C05FA" w:rsidP="004C05FA">
      <w:pPr>
        <w:pStyle w:val="6"/>
      </w:pPr>
      <w:bookmarkStart w:id="3795" w:name="_Toc130156521"/>
      <w:r>
        <w:rPr>
          <w:rFonts w:ascii="宋体" w:hAnsi="宋体" w:hint="eastAsia"/>
        </w:rPr>
        <w:t>请求</w:t>
      </w:r>
      <w:r>
        <w:rPr>
          <w:rFonts w:ascii="宋体" w:hAnsi="宋体"/>
        </w:rPr>
        <w:t>报文示例</w:t>
      </w:r>
      <w:bookmarkEnd w:id="3795"/>
    </w:p>
    <w:p w:rsidR="004C05FA" w:rsidRDefault="004C05FA" w:rsidP="004C05FA"/>
    <w:tbl>
      <w:tblPr>
        <w:tblStyle w:val="afffff7"/>
        <w:tblW w:w="0" w:type="auto"/>
        <w:tblInd w:w="-5" w:type="dxa"/>
        <w:tblLook w:val="04A0" w:firstRow="1" w:lastRow="0" w:firstColumn="1" w:lastColumn="0" w:noHBand="0" w:noVBand="1"/>
      </w:tblPr>
      <w:tblGrid>
        <w:gridCol w:w="8517"/>
      </w:tblGrid>
      <w:tr w:rsidR="004C05FA" w:rsidTr="00254D53">
        <w:tc>
          <w:tcPr>
            <w:tcW w:w="8517" w:type="dxa"/>
            <w:tcBorders>
              <w:top w:val="single" w:sz="4" w:space="0" w:color="auto"/>
              <w:left w:val="single" w:sz="4" w:space="0" w:color="auto"/>
              <w:bottom w:val="single" w:sz="4" w:space="0" w:color="auto"/>
              <w:right w:val="single" w:sz="4" w:space="0" w:color="auto"/>
            </w:tcBorders>
          </w:tcPr>
          <w:p w:rsidR="004C05FA" w:rsidRDefault="004C05FA" w:rsidP="00254D53">
            <w:pPr>
              <w:spacing w:line="240" w:lineRule="auto"/>
              <w:ind w:firstLine="480"/>
              <w:rPr>
                <w:sz w:val="21"/>
                <w:szCs w:val="21"/>
              </w:rPr>
            </w:pPr>
            <w:r>
              <w:rPr>
                <w:sz w:val="21"/>
                <w:szCs w:val="21"/>
              </w:rPr>
              <w:t>{</w:t>
            </w:r>
          </w:p>
          <w:p w:rsidR="004C05FA" w:rsidRDefault="004C05FA" w:rsidP="00254D53">
            <w:pPr>
              <w:spacing w:line="240" w:lineRule="auto"/>
              <w:ind w:firstLine="480"/>
              <w:rPr>
                <w:sz w:val="21"/>
                <w:szCs w:val="21"/>
              </w:rPr>
            </w:pPr>
            <w:r>
              <w:rPr>
                <w:sz w:val="21"/>
                <w:szCs w:val="21"/>
              </w:rPr>
              <w:tab/>
              <w:t>"</w:t>
            </w:r>
            <w:r>
              <w:rPr>
                <w:rFonts w:hint="eastAsia"/>
              </w:rPr>
              <w:t>miniOrgId</w:t>
            </w:r>
            <w:r>
              <w:rPr>
                <w:sz w:val="21"/>
                <w:szCs w:val="21"/>
              </w:rPr>
              <w:t>": "</w:t>
            </w:r>
            <w:r>
              <w:rPr>
                <w:rFonts w:hint="eastAsia"/>
                <w:sz w:val="21"/>
                <w:szCs w:val="21"/>
              </w:rPr>
              <w:t>23345</w:t>
            </w:r>
            <w:r>
              <w:rPr>
                <w:sz w:val="21"/>
                <w:szCs w:val="21"/>
              </w:rPr>
              <w:t>"</w:t>
            </w:r>
          </w:p>
          <w:p w:rsidR="004C05FA" w:rsidRDefault="004C05FA" w:rsidP="00254D53">
            <w:pPr>
              <w:spacing w:line="240" w:lineRule="auto"/>
              <w:ind w:firstLine="480"/>
            </w:pPr>
            <w:r>
              <w:rPr>
                <w:sz w:val="21"/>
                <w:szCs w:val="21"/>
              </w:rPr>
              <w:t>}</w:t>
            </w:r>
          </w:p>
        </w:tc>
      </w:tr>
    </w:tbl>
    <w:p w:rsidR="004C05FA" w:rsidRDefault="004C05FA" w:rsidP="004C05FA">
      <w:r>
        <w:t xml:space="preserve"> </w:t>
      </w:r>
    </w:p>
    <w:p w:rsidR="004C05FA" w:rsidRDefault="004C05FA" w:rsidP="004C05FA">
      <w:pPr>
        <w:pStyle w:val="6"/>
      </w:pPr>
      <w:bookmarkStart w:id="3796" w:name="_Toc130156522"/>
      <w:r>
        <w:rPr>
          <w:rFonts w:ascii="宋体" w:hAnsi="宋体"/>
        </w:rPr>
        <w:t>响应报文示例</w:t>
      </w:r>
      <w:bookmarkEnd w:id="3796"/>
    </w:p>
    <w:tbl>
      <w:tblPr>
        <w:tblStyle w:val="afffff7"/>
        <w:tblW w:w="0" w:type="auto"/>
        <w:tblInd w:w="-5" w:type="dxa"/>
        <w:tblLook w:val="04A0" w:firstRow="1" w:lastRow="0" w:firstColumn="1" w:lastColumn="0" w:noHBand="0" w:noVBand="1"/>
      </w:tblPr>
      <w:tblGrid>
        <w:gridCol w:w="8542"/>
      </w:tblGrid>
      <w:tr w:rsidR="004C05FA" w:rsidTr="00254D53">
        <w:tc>
          <w:tcPr>
            <w:tcW w:w="8542" w:type="dxa"/>
            <w:tcBorders>
              <w:top w:val="single" w:sz="4" w:space="0" w:color="auto"/>
              <w:left w:val="single" w:sz="4" w:space="0" w:color="auto"/>
              <w:bottom w:val="single" w:sz="4" w:space="0" w:color="auto"/>
              <w:right w:val="single" w:sz="4" w:space="0" w:color="auto"/>
            </w:tcBorders>
          </w:tcPr>
          <w:p w:rsidR="004C05FA" w:rsidRDefault="004C05FA" w:rsidP="00254D53">
            <w:pPr>
              <w:spacing w:line="240" w:lineRule="auto"/>
              <w:ind w:firstLine="480"/>
              <w:rPr>
                <w:sz w:val="21"/>
                <w:szCs w:val="21"/>
              </w:rPr>
            </w:pPr>
            <w:r>
              <w:rPr>
                <w:rFonts w:hint="eastAsia"/>
                <w:sz w:val="21"/>
                <w:szCs w:val="21"/>
              </w:rPr>
              <w:lastRenderedPageBreak/>
              <w:t>{</w:t>
            </w:r>
          </w:p>
          <w:p w:rsidR="004C05FA" w:rsidRDefault="004C05FA" w:rsidP="00254D53">
            <w:pPr>
              <w:spacing w:line="240" w:lineRule="auto"/>
              <w:ind w:firstLine="480"/>
              <w:rPr>
                <w:sz w:val="21"/>
                <w:szCs w:val="21"/>
              </w:rPr>
            </w:pPr>
            <w:r>
              <w:rPr>
                <w:rFonts w:hint="eastAsia"/>
                <w:sz w:val="21"/>
                <w:szCs w:val="21"/>
              </w:rPr>
              <w:t xml:space="preserve">    "code":200,</w:t>
            </w:r>
          </w:p>
          <w:p w:rsidR="004C05FA" w:rsidRDefault="004C05FA" w:rsidP="00254D53">
            <w:pPr>
              <w:spacing w:line="240" w:lineRule="auto"/>
              <w:ind w:firstLine="480"/>
              <w:rPr>
                <w:sz w:val="21"/>
                <w:szCs w:val="21"/>
              </w:rPr>
            </w:pPr>
            <w:r>
              <w:rPr>
                <w:rFonts w:hint="eastAsia"/>
                <w:sz w:val="21"/>
                <w:szCs w:val="21"/>
              </w:rPr>
              <w:t xml:space="preserve">    "msg":"</w:t>
            </w:r>
            <w:r>
              <w:rPr>
                <w:rFonts w:hint="eastAsia"/>
                <w:sz w:val="21"/>
                <w:szCs w:val="21"/>
              </w:rPr>
              <w:t>成功</w:t>
            </w:r>
            <w:r>
              <w:rPr>
                <w:rFonts w:hint="eastAsia"/>
                <w:sz w:val="21"/>
                <w:szCs w:val="21"/>
              </w:rPr>
              <w:t>",</w:t>
            </w:r>
          </w:p>
          <w:p w:rsidR="004C05FA" w:rsidRDefault="004C05FA" w:rsidP="00254D53">
            <w:pPr>
              <w:spacing w:line="240" w:lineRule="auto"/>
              <w:ind w:firstLine="480"/>
              <w:rPr>
                <w:sz w:val="21"/>
                <w:szCs w:val="21"/>
              </w:rPr>
            </w:pPr>
            <w:r>
              <w:rPr>
                <w:rFonts w:hint="eastAsia"/>
                <w:sz w:val="21"/>
                <w:szCs w:val="21"/>
              </w:rPr>
              <w:t xml:space="preserve">    "data":{</w:t>
            </w:r>
          </w:p>
          <w:p w:rsidR="004C05FA" w:rsidRDefault="004C05FA" w:rsidP="00254D53">
            <w:pPr>
              <w:spacing w:line="240" w:lineRule="auto"/>
              <w:ind w:firstLineChars="600" w:firstLine="1260"/>
              <w:rPr>
                <w:sz w:val="21"/>
                <w:szCs w:val="21"/>
              </w:rPr>
            </w:pPr>
            <w:r>
              <w:rPr>
                <w:rFonts w:hint="eastAsia"/>
                <w:sz w:val="21"/>
                <w:szCs w:val="21"/>
              </w:rPr>
              <w:t xml:space="preserve">  "staffList":[</w:t>
            </w:r>
          </w:p>
          <w:p w:rsidR="004C05FA" w:rsidRDefault="004C05FA" w:rsidP="00254D53">
            <w:pPr>
              <w:spacing w:line="240" w:lineRule="auto"/>
              <w:ind w:firstLineChars="600" w:firstLine="1260"/>
              <w:rPr>
                <w:sz w:val="21"/>
                <w:szCs w:val="21"/>
              </w:rPr>
            </w:pPr>
            <w:r>
              <w:rPr>
                <w:rFonts w:hint="eastAsia"/>
                <w:sz w:val="21"/>
                <w:szCs w:val="21"/>
              </w:rPr>
              <w:tab/>
              <w:t>{</w:t>
            </w:r>
          </w:p>
          <w:p w:rsidR="004C05FA" w:rsidRDefault="004C05FA" w:rsidP="00254D53">
            <w:pPr>
              <w:spacing w:line="240" w:lineRule="auto"/>
              <w:ind w:firstLineChars="600" w:firstLine="1260"/>
              <w:rPr>
                <w:sz w:val="21"/>
                <w:szCs w:val="21"/>
              </w:rPr>
            </w:pPr>
            <w:r>
              <w:rPr>
                <w:rFonts w:hint="eastAsia"/>
                <w:sz w:val="21"/>
                <w:szCs w:val="21"/>
              </w:rPr>
              <w:tab/>
            </w:r>
            <w:r>
              <w:rPr>
                <w:rFonts w:hint="eastAsia"/>
                <w:sz w:val="21"/>
                <w:szCs w:val="21"/>
              </w:rPr>
              <w:tab/>
              <w:t>"staffId":"12324",</w:t>
            </w:r>
          </w:p>
          <w:p w:rsidR="004C05FA" w:rsidRDefault="004C05FA" w:rsidP="00254D53">
            <w:pPr>
              <w:spacing w:line="240" w:lineRule="auto"/>
              <w:ind w:firstLineChars="600" w:firstLine="1260"/>
              <w:rPr>
                <w:sz w:val="21"/>
                <w:szCs w:val="21"/>
              </w:rPr>
            </w:pPr>
            <w:r>
              <w:rPr>
                <w:rFonts w:hint="eastAsia"/>
                <w:sz w:val="21"/>
                <w:szCs w:val="21"/>
              </w:rPr>
              <w:tab/>
            </w:r>
            <w:r>
              <w:rPr>
                <w:rFonts w:hint="eastAsia"/>
                <w:sz w:val="21"/>
                <w:szCs w:val="21"/>
              </w:rPr>
              <w:tab/>
              <w:t>"staffName":"</w:t>
            </w:r>
            <w:r>
              <w:rPr>
                <w:rFonts w:hint="eastAsia"/>
                <w:sz w:val="21"/>
                <w:szCs w:val="21"/>
              </w:rPr>
              <w:t>张三</w:t>
            </w:r>
            <w:r>
              <w:rPr>
                <w:rFonts w:hint="eastAsia"/>
                <w:sz w:val="21"/>
                <w:szCs w:val="21"/>
              </w:rPr>
              <w:t>",</w:t>
            </w:r>
          </w:p>
          <w:p w:rsidR="004C05FA" w:rsidRDefault="004C05FA" w:rsidP="00254D53">
            <w:pPr>
              <w:spacing w:line="240" w:lineRule="auto"/>
              <w:ind w:firstLineChars="600" w:firstLine="1260"/>
              <w:rPr>
                <w:sz w:val="21"/>
                <w:szCs w:val="21"/>
              </w:rPr>
            </w:pPr>
            <w:r>
              <w:rPr>
                <w:rFonts w:hint="eastAsia"/>
                <w:sz w:val="21"/>
                <w:szCs w:val="21"/>
              </w:rPr>
              <w:tab/>
            </w:r>
            <w:r>
              <w:rPr>
                <w:rFonts w:hint="eastAsia"/>
                <w:sz w:val="21"/>
                <w:szCs w:val="21"/>
              </w:rPr>
              <w:tab/>
              <w:t>"userName":"zhangsan.km",</w:t>
            </w:r>
          </w:p>
          <w:p w:rsidR="004C05FA" w:rsidRDefault="004C05FA" w:rsidP="00254D53">
            <w:pPr>
              <w:spacing w:line="240" w:lineRule="auto"/>
              <w:ind w:firstLineChars="600" w:firstLine="1260"/>
              <w:rPr>
                <w:sz w:val="21"/>
                <w:szCs w:val="21"/>
              </w:rPr>
            </w:pPr>
            <w:r>
              <w:rPr>
                <w:rFonts w:hint="eastAsia"/>
                <w:sz w:val="21"/>
                <w:szCs w:val="21"/>
              </w:rPr>
              <w:tab/>
            </w:r>
            <w:r>
              <w:rPr>
                <w:rFonts w:hint="eastAsia"/>
                <w:sz w:val="21"/>
                <w:szCs w:val="21"/>
              </w:rPr>
              <w:tab/>
            </w:r>
          </w:p>
          <w:p w:rsidR="004C05FA" w:rsidRDefault="004C05FA" w:rsidP="00254D53">
            <w:pPr>
              <w:spacing w:line="240" w:lineRule="auto"/>
              <w:ind w:firstLineChars="600" w:firstLine="1260"/>
              <w:rPr>
                <w:sz w:val="21"/>
                <w:szCs w:val="21"/>
              </w:rPr>
            </w:pPr>
            <w:r>
              <w:rPr>
                <w:rFonts w:hint="eastAsia"/>
                <w:sz w:val="21"/>
                <w:szCs w:val="21"/>
              </w:rPr>
              <w:tab/>
              <w:t>},</w:t>
            </w:r>
          </w:p>
          <w:p w:rsidR="004C05FA" w:rsidRDefault="004C05FA" w:rsidP="00254D53">
            <w:pPr>
              <w:spacing w:line="240" w:lineRule="auto"/>
              <w:ind w:firstLineChars="600" w:firstLine="1260"/>
              <w:rPr>
                <w:sz w:val="21"/>
                <w:szCs w:val="21"/>
              </w:rPr>
            </w:pPr>
            <w:r>
              <w:rPr>
                <w:rFonts w:hint="eastAsia"/>
                <w:sz w:val="21"/>
                <w:szCs w:val="21"/>
              </w:rPr>
              <w:tab/>
              <w:t>{</w:t>
            </w:r>
          </w:p>
          <w:p w:rsidR="004C05FA" w:rsidRDefault="004C05FA" w:rsidP="00254D53">
            <w:pPr>
              <w:spacing w:line="240" w:lineRule="auto"/>
              <w:ind w:firstLineChars="600" w:firstLine="1260"/>
              <w:rPr>
                <w:sz w:val="21"/>
                <w:szCs w:val="21"/>
              </w:rPr>
            </w:pPr>
            <w:r>
              <w:rPr>
                <w:rFonts w:hint="eastAsia"/>
                <w:sz w:val="21"/>
                <w:szCs w:val="21"/>
              </w:rPr>
              <w:tab/>
            </w:r>
            <w:r>
              <w:rPr>
                <w:rFonts w:hint="eastAsia"/>
                <w:sz w:val="21"/>
                <w:szCs w:val="21"/>
              </w:rPr>
              <w:tab/>
              <w:t>"staffId":"12325",</w:t>
            </w:r>
          </w:p>
          <w:p w:rsidR="004C05FA" w:rsidRDefault="004C05FA" w:rsidP="00254D53">
            <w:pPr>
              <w:spacing w:line="240" w:lineRule="auto"/>
              <w:ind w:firstLineChars="600" w:firstLine="1260"/>
              <w:rPr>
                <w:sz w:val="21"/>
                <w:szCs w:val="21"/>
              </w:rPr>
            </w:pPr>
            <w:r>
              <w:rPr>
                <w:rFonts w:hint="eastAsia"/>
                <w:sz w:val="21"/>
                <w:szCs w:val="21"/>
              </w:rPr>
              <w:tab/>
            </w:r>
            <w:r>
              <w:rPr>
                <w:rFonts w:hint="eastAsia"/>
                <w:sz w:val="21"/>
                <w:szCs w:val="21"/>
              </w:rPr>
              <w:tab/>
              <w:t>"staffName":"</w:t>
            </w:r>
            <w:r>
              <w:rPr>
                <w:rFonts w:hint="eastAsia"/>
                <w:sz w:val="21"/>
                <w:szCs w:val="21"/>
              </w:rPr>
              <w:t>王二</w:t>
            </w:r>
            <w:r>
              <w:rPr>
                <w:rFonts w:hint="eastAsia"/>
                <w:sz w:val="21"/>
                <w:szCs w:val="21"/>
              </w:rPr>
              <w:t>",</w:t>
            </w:r>
          </w:p>
          <w:p w:rsidR="004C05FA" w:rsidRDefault="004C05FA" w:rsidP="00254D53">
            <w:pPr>
              <w:spacing w:line="240" w:lineRule="auto"/>
              <w:ind w:firstLineChars="600" w:firstLine="1260"/>
              <w:rPr>
                <w:sz w:val="21"/>
                <w:szCs w:val="21"/>
              </w:rPr>
            </w:pPr>
            <w:r>
              <w:rPr>
                <w:rFonts w:hint="eastAsia"/>
                <w:sz w:val="21"/>
                <w:szCs w:val="21"/>
              </w:rPr>
              <w:tab/>
            </w:r>
            <w:r>
              <w:rPr>
                <w:rFonts w:hint="eastAsia"/>
                <w:sz w:val="21"/>
                <w:szCs w:val="21"/>
              </w:rPr>
              <w:tab/>
              <w:t>"userName":"wanger.km",</w:t>
            </w:r>
          </w:p>
          <w:p w:rsidR="004C05FA" w:rsidRDefault="004C05FA" w:rsidP="00254D53">
            <w:pPr>
              <w:spacing w:line="240" w:lineRule="auto"/>
              <w:ind w:firstLineChars="600" w:firstLine="1260"/>
              <w:rPr>
                <w:sz w:val="21"/>
                <w:szCs w:val="21"/>
              </w:rPr>
            </w:pPr>
            <w:r>
              <w:rPr>
                <w:rFonts w:hint="eastAsia"/>
                <w:sz w:val="21"/>
                <w:szCs w:val="21"/>
              </w:rPr>
              <w:tab/>
            </w:r>
            <w:r>
              <w:rPr>
                <w:rFonts w:hint="eastAsia"/>
                <w:sz w:val="21"/>
                <w:szCs w:val="21"/>
              </w:rPr>
              <w:tab/>
            </w:r>
          </w:p>
          <w:p w:rsidR="004C05FA" w:rsidRDefault="004C05FA" w:rsidP="00254D53">
            <w:pPr>
              <w:spacing w:line="240" w:lineRule="auto"/>
              <w:ind w:firstLineChars="600" w:firstLine="1260"/>
              <w:rPr>
                <w:sz w:val="21"/>
                <w:szCs w:val="21"/>
              </w:rPr>
            </w:pPr>
            <w:r>
              <w:rPr>
                <w:rFonts w:hint="eastAsia"/>
                <w:sz w:val="21"/>
                <w:szCs w:val="21"/>
              </w:rPr>
              <w:tab/>
              <w:t>},</w:t>
            </w:r>
          </w:p>
          <w:p w:rsidR="004C05FA" w:rsidRDefault="004C05FA" w:rsidP="00254D53">
            <w:pPr>
              <w:spacing w:line="240" w:lineRule="auto"/>
              <w:ind w:firstLineChars="600" w:firstLine="1260"/>
              <w:rPr>
                <w:sz w:val="21"/>
                <w:szCs w:val="21"/>
              </w:rPr>
            </w:pPr>
            <w:r>
              <w:rPr>
                <w:rFonts w:hint="eastAsia"/>
                <w:sz w:val="21"/>
                <w:szCs w:val="21"/>
              </w:rPr>
              <w:tab/>
              <w:t>{</w:t>
            </w:r>
          </w:p>
          <w:p w:rsidR="004C05FA" w:rsidRDefault="004C05FA" w:rsidP="00254D53">
            <w:pPr>
              <w:spacing w:line="240" w:lineRule="auto"/>
              <w:ind w:firstLineChars="600" w:firstLine="1260"/>
              <w:rPr>
                <w:sz w:val="21"/>
                <w:szCs w:val="21"/>
              </w:rPr>
            </w:pPr>
            <w:r>
              <w:rPr>
                <w:rFonts w:hint="eastAsia"/>
                <w:sz w:val="21"/>
                <w:szCs w:val="21"/>
              </w:rPr>
              <w:tab/>
            </w:r>
            <w:r>
              <w:rPr>
                <w:rFonts w:hint="eastAsia"/>
                <w:sz w:val="21"/>
                <w:szCs w:val="21"/>
              </w:rPr>
              <w:tab/>
              <w:t>"staffId":"12326",</w:t>
            </w:r>
          </w:p>
          <w:p w:rsidR="004C05FA" w:rsidRDefault="004C05FA" w:rsidP="00254D53">
            <w:pPr>
              <w:spacing w:line="240" w:lineRule="auto"/>
              <w:ind w:firstLineChars="600" w:firstLine="1260"/>
              <w:rPr>
                <w:sz w:val="21"/>
                <w:szCs w:val="21"/>
              </w:rPr>
            </w:pPr>
            <w:r>
              <w:rPr>
                <w:rFonts w:hint="eastAsia"/>
                <w:sz w:val="21"/>
                <w:szCs w:val="21"/>
              </w:rPr>
              <w:tab/>
            </w:r>
            <w:r>
              <w:rPr>
                <w:rFonts w:hint="eastAsia"/>
                <w:sz w:val="21"/>
                <w:szCs w:val="21"/>
              </w:rPr>
              <w:tab/>
              <w:t>"staffName":"</w:t>
            </w:r>
            <w:r>
              <w:rPr>
                <w:rFonts w:hint="eastAsia"/>
                <w:sz w:val="21"/>
                <w:szCs w:val="21"/>
              </w:rPr>
              <w:t>李四</w:t>
            </w:r>
            <w:r>
              <w:rPr>
                <w:rFonts w:hint="eastAsia"/>
                <w:sz w:val="21"/>
                <w:szCs w:val="21"/>
              </w:rPr>
              <w:t>",</w:t>
            </w:r>
          </w:p>
          <w:p w:rsidR="004C05FA" w:rsidRDefault="004C05FA" w:rsidP="00254D53">
            <w:pPr>
              <w:spacing w:line="240" w:lineRule="auto"/>
              <w:ind w:firstLineChars="600" w:firstLine="1260"/>
              <w:rPr>
                <w:sz w:val="21"/>
                <w:szCs w:val="21"/>
              </w:rPr>
            </w:pPr>
            <w:r>
              <w:rPr>
                <w:rFonts w:hint="eastAsia"/>
                <w:sz w:val="21"/>
                <w:szCs w:val="21"/>
              </w:rPr>
              <w:tab/>
            </w:r>
            <w:r>
              <w:rPr>
                <w:rFonts w:hint="eastAsia"/>
                <w:sz w:val="21"/>
                <w:szCs w:val="21"/>
              </w:rPr>
              <w:tab/>
              <w:t>"userName":"lisi.km",</w:t>
            </w:r>
          </w:p>
          <w:p w:rsidR="004C05FA" w:rsidRDefault="004C05FA" w:rsidP="00254D53">
            <w:pPr>
              <w:spacing w:line="240" w:lineRule="auto"/>
              <w:ind w:firstLineChars="600" w:firstLine="1260"/>
              <w:rPr>
                <w:sz w:val="21"/>
                <w:szCs w:val="21"/>
              </w:rPr>
            </w:pPr>
            <w:r>
              <w:rPr>
                <w:rFonts w:hint="eastAsia"/>
                <w:sz w:val="21"/>
                <w:szCs w:val="21"/>
              </w:rPr>
              <w:tab/>
            </w:r>
            <w:r>
              <w:rPr>
                <w:rFonts w:hint="eastAsia"/>
                <w:sz w:val="21"/>
                <w:szCs w:val="21"/>
              </w:rPr>
              <w:tab/>
            </w:r>
          </w:p>
          <w:p w:rsidR="004C05FA" w:rsidRDefault="004C05FA" w:rsidP="00254D53">
            <w:pPr>
              <w:spacing w:line="240" w:lineRule="auto"/>
              <w:ind w:firstLineChars="600" w:firstLine="1260"/>
              <w:rPr>
                <w:sz w:val="21"/>
                <w:szCs w:val="21"/>
              </w:rPr>
            </w:pPr>
            <w:r>
              <w:rPr>
                <w:rFonts w:hint="eastAsia"/>
                <w:sz w:val="21"/>
                <w:szCs w:val="21"/>
              </w:rPr>
              <w:tab/>
              <w:t>},</w:t>
            </w:r>
          </w:p>
          <w:p w:rsidR="004C05FA" w:rsidRDefault="004C05FA" w:rsidP="00254D53">
            <w:pPr>
              <w:spacing w:line="240" w:lineRule="auto"/>
              <w:ind w:firstLineChars="600" w:firstLine="1260"/>
              <w:rPr>
                <w:sz w:val="21"/>
                <w:szCs w:val="21"/>
              </w:rPr>
            </w:pPr>
            <w:r>
              <w:rPr>
                <w:rFonts w:hint="eastAsia"/>
                <w:sz w:val="21"/>
                <w:szCs w:val="21"/>
              </w:rPr>
              <w:lastRenderedPageBreak/>
              <w:tab/>
              <w:t>{</w:t>
            </w:r>
          </w:p>
          <w:p w:rsidR="004C05FA" w:rsidRDefault="004C05FA" w:rsidP="00254D53">
            <w:pPr>
              <w:spacing w:line="240" w:lineRule="auto"/>
              <w:ind w:firstLineChars="600" w:firstLine="1260"/>
              <w:rPr>
                <w:sz w:val="21"/>
                <w:szCs w:val="21"/>
              </w:rPr>
            </w:pPr>
            <w:r>
              <w:rPr>
                <w:rFonts w:hint="eastAsia"/>
                <w:sz w:val="21"/>
                <w:szCs w:val="21"/>
              </w:rPr>
              <w:tab/>
            </w:r>
            <w:r>
              <w:rPr>
                <w:rFonts w:hint="eastAsia"/>
                <w:sz w:val="21"/>
                <w:szCs w:val="21"/>
              </w:rPr>
              <w:tab/>
              <w:t>"staffId":"245676",</w:t>
            </w:r>
          </w:p>
          <w:p w:rsidR="004C05FA" w:rsidRDefault="004C05FA" w:rsidP="00254D53">
            <w:pPr>
              <w:spacing w:line="240" w:lineRule="auto"/>
              <w:ind w:firstLineChars="600" w:firstLine="1260"/>
              <w:rPr>
                <w:sz w:val="21"/>
                <w:szCs w:val="21"/>
              </w:rPr>
            </w:pPr>
            <w:r>
              <w:rPr>
                <w:rFonts w:hint="eastAsia"/>
                <w:sz w:val="21"/>
                <w:szCs w:val="21"/>
              </w:rPr>
              <w:tab/>
            </w:r>
            <w:r>
              <w:rPr>
                <w:rFonts w:hint="eastAsia"/>
                <w:sz w:val="21"/>
                <w:szCs w:val="21"/>
              </w:rPr>
              <w:tab/>
              <w:t>"staffName":"</w:t>
            </w:r>
            <w:r>
              <w:rPr>
                <w:rFonts w:hint="eastAsia"/>
                <w:sz w:val="21"/>
                <w:szCs w:val="21"/>
              </w:rPr>
              <w:t>高科</w:t>
            </w:r>
            <w:r>
              <w:rPr>
                <w:rFonts w:hint="eastAsia"/>
                <w:sz w:val="21"/>
                <w:szCs w:val="21"/>
              </w:rPr>
              <w:t>",</w:t>
            </w:r>
          </w:p>
          <w:p w:rsidR="004C05FA" w:rsidRDefault="004C05FA" w:rsidP="00254D53">
            <w:pPr>
              <w:spacing w:line="240" w:lineRule="auto"/>
              <w:ind w:firstLineChars="600" w:firstLine="1260"/>
              <w:rPr>
                <w:sz w:val="21"/>
                <w:szCs w:val="21"/>
              </w:rPr>
            </w:pPr>
            <w:r>
              <w:rPr>
                <w:rFonts w:hint="eastAsia"/>
                <w:sz w:val="21"/>
                <w:szCs w:val="21"/>
              </w:rPr>
              <w:tab/>
            </w:r>
            <w:r>
              <w:rPr>
                <w:rFonts w:hint="eastAsia"/>
                <w:sz w:val="21"/>
                <w:szCs w:val="21"/>
              </w:rPr>
              <w:tab/>
              <w:t>"userName":"gaoke.km",</w:t>
            </w:r>
          </w:p>
          <w:p w:rsidR="004C05FA" w:rsidRDefault="004C05FA" w:rsidP="00254D53">
            <w:pPr>
              <w:spacing w:line="240" w:lineRule="auto"/>
              <w:ind w:firstLineChars="600" w:firstLine="1260"/>
              <w:rPr>
                <w:sz w:val="21"/>
                <w:szCs w:val="21"/>
              </w:rPr>
            </w:pPr>
            <w:r>
              <w:rPr>
                <w:rFonts w:hint="eastAsia"/>
                <w:sz w:val="21"/>
                <w:szCs w:val="21"/>
              </w:rPr>
              <w:tab/>
            </w:r>
            <w:r>
              <w:rPr>
                <w:rFonts w:hint="eastAsia"/>
                <w:sz w:val="21"/>
                <w:szCs w:val="21"/>
              </w:rPr>
              <w:tab/>
            </w:r>
          </w:p>
          <w:p w:rsidR="004C05FA" w:rsidRDefault="004C05FA" w:rsidP="00254D53">
            <w:pPr>
              <w:spacing w:line="240" w:lineRule="auto"/>
              <w:ind w:firstLineChars="600" w:firstLine="1260"/>
              <w:rPr>
                <w:sz w:val="21"/>
                <w:szCs w:val="21"/>
              </w:rPr>
            </w:pPr>
            <w:r>
              <w:rPr>
                <w:rFonts w:hint="eastAsia"/>
                <w:sz w:val="21"/>
                <w:szCs w:val="21"/>
              </w:rPr>
              <w:tab/>
              <w:t>},</w:t>
            </w:r>
          </w:p>
          <w:p w:rsidR="004C05FA" w:rsidRDefault="004C05FA" w:rsidP="00254D53">
            <w:pPr>
              <w:spacing w:line="240" w:lineRule="auto"/>
              <w:ind w:firstLineChars="600" w:firstLine="1260"/>
              <w:rPr>
                <w:sz w:val="21"/>
                <w:szCs w:val="21"/>
              </w:rPr>
            </w:pPr>
            <w:r>
              <w:rPr>
                <w:rFonts w:hint="eastAsia"/>
                <w:sz w:val="21"/>
                <w:szCs w:val="21"/>
              </w:rPr>
              <w:tab/>
            </w:r>
            <w:r>
              <w:rPr>
                <w:rFonts w:hint="eastAsia"/>
                <w:sz w:val="21"/>
                <w:szCs w:val="21"/>
              </w:rPr>
              <w:tab/>
            </w:r>
          </w:p>
          <w:p w:rsidR="004C05FA" w:rsidRDefault="004C05FA" w:rsidP="00254D53">
            <w:pPr>
              <w:spacing w:line="240" w:lineRule="auto"/>
              <w:ind w:firstLineChars="600" w:firstLine="1260"/>
              <w:rPr>
                <w:sz w:val="21"/>
                <w:szCs w:val="21"/>
              </w:rPr>
            </w:pPr>
            <w:r>
              <w:rPr>
                <w:rFonts w:hint="eastAsia"/>
                <w:sz w:val="21"/>
                <w:szCs w:val="21"/>
              </w:rPr>
              <w:t xml:space="preserve">]   </w:t>
            </w:r>
          </w:p>
          <w:p w:rsidR="004C05FA" w:rsidRDefault="004C05FA" w:rsidP="00254D53">
            <w:pPr>
              <w:spacing w:line="240" w:lineRule="auto"/>
              <w:ind w:firstLineChars="600" w:firstLine="1260"/>
              <w:rPr>
                <w:sz w:val="21"/>
                <w:szCs w:val="21"/>
              </w:rPr>
            </w:pPr>
            <w:r>
              <w:rPr>
                <w:rFonts w:hint="eastAsia"/>
                <w:sz w:val="21"/>
                <w:szCs w:val="21"/>
              </w:rPr>
              <w:t>}</w:t>
            </w:r>
          </w:p>
          <w:p w:rsidR="004C05FA" w:rsidRDefault="004C05FA" w:rsidP="00254D53">
            <w:pPr>
              <w:spacing w:line="240" w:lineRule="auto"/>
              <w:ind w:firstLine="480"/>
            </w:pPr>
            <w:r>
              <w:rPr>
                <w:rFonts w:hint="eastAsia"/>
                <w:sz w:val="21"/>
                <w:szCs w:val="21"/>
              </w:rPr>
              <w:t>}</w:t>
            </w:r>
          </w:p>
        </w:tc>
      </w:tr>
    </w:tbl>
    <w:p w:rsidR="004C05FA" w:rsidRDefault="004C05FA" w:rsidP="004C05FA">
      <w:pPr>
        <w:pStyle w:val="5"/>
        <w:rPr>
          <w:rStyle w:val="710"/>
          <w:iCs/>
        </w:rPr>
      </w:pPr>
      <w:bookmarkStart w:id="3797" w:name="_Toc130156523"/>
      <w:r>
        <w:rPr>
          <w:rFonts w:hint="eastAsia"/>
        </w:rPr>
        <w:lastRenderedPageBreak/>
        <w:t>查询装维可选择标签列表接口</w:t>
      </w:r>
      <w:bookmarkEnd w:id="3797"/>
    </w:p>
    <w:p w:rsidR="004C05FA" w:rsidRDefault="004C05FA" w:rsidP="00905DF8">
      <w:pPr>
        <w:numPr>
          <w:ilvl w:val="0"/>
          <w:numId w:val="251"/>
        </w:numPr>
        <w:spacing w:line="240" w:lineRule="auto"/>
        <w:rPr>
          <w:rFonts w:ascii="宋体" w:hAnsi="宋体" w:cs="宋体"/>
          <w:sz w:val="21"/>
          <w:szCs w:val="21"/>
        </w:rPr>
      </w:pPr>
      <w:r>
        <w:rPr>
          <w:rFonts w:ascii="宋体" w:hAnsi="宋体" w:cs="宋体" w:hint="eastAsia"/>
          <w:sz w:val="21"/>
          <w:szCs w:val="21"/>
        </w:rPr>
        <w:t>请求地址： http://ip:port/orgApi/getTagList</w:t>
      </w:r>
    </w:p>
    <w:p w:rsidR="004C05FA" w:rsidRDefault="004C05FA" w:rsidP="00905DF8">
      <w:pPr>
        <w:numPr>
          <w:ilvl w:val="0"/>
          <w:numId w:val="251"/>
        </w:numPr>
        <w:spacing w:line="240" w:lineRule="auto"/>
        <w:rPr>
          <w:rFonts w:ascii="宋体" w:hAnsi="宋体" w:cs="宋体"/>
          <w:sz w:val="21"/>
          <w:szCs w:val="21"/>
        </w:rPr>
      </w:pPr>
      <w:r>
        <w:rPr>
          <w:rFonts w:ascii="宋体" w:hAnsi="宋体" w:cs="宋体" w:hint="eastAsia"/>
          <w:sz w:val="21"/>
          <w:szCs w:val="21"/>
        </w:rPr>
        <w:t>请求方式： post</w:t>
      </w:r>
    </w:p>
    <w:p w:rsidR="004C05FA" w:rsidRDefault="004C05FA" w:rsidP="00905DF8">
      <w:pPr>
        <w:numPr>
          <w:ilvl w:val="0"/>
          <w:numId w:val="251"/>
        </w:numPr>
        <w:spacing w:line="240" w:lineRule="auto"/>
        <w:rPr>
          <w:rFonts w:ascii="宋体" w:hAnsi="宋体" w:cs="宋体"/>
          <w:szCs w:val="24"/>
        </w:rPr>
      </w:pPr>
      <w:r>
        <w:rPr>
          <w:rFonts w:ascii="宋体" w:hAnsi="宋体" w:cs="宋体" w:hint="eastAsia"/>
          <w:sz w:val="21"/>
          <w:szCs w:val="21"/>
        </w:rPr>
        <w:t>参数格式：application/json</w:t>
      </w:r>
    </w:p>
    <w:p w:rsidR="004C05FA" w:rsidRDefault="004C05FA" w:rsidP="004C05FA">
      <w:pPr>
        <w:spacing w:line="240" w:lineRule="auto"/>
        <w:rPr>
          <w:rFonts w:ascii="宋体" w:hAnsi="宋体" w:cs="宋体"/>
          <w:szCs w:val="24"/>
        </w:rPr>
      </w:pPr>
    </w:p>
    <w:p w:rsidR="004C05FA" w:rsidRDefault="004C05FA" w:rsidP="004C05FA">
      <w:pPr>
        <w:pStyle w:val="6"/>
      </w:pPr>
      <w:bookmarkStart w:id="3798" w:name="_Toc130156524"/>
      <w:r>
        <w:rPr>
          <w:rFonts w:ascii="宋体" w:hAnsi="宋体"/>
        </w:rPr>
        <w:t>请求</w:t>
      </w:r>
      <w:r>
        <w:rPr>
          <w:rFonts w:ascii="宋体" w:hAnsi="宋体" w:hint="eastAsia"/>
        </w:rPr>
        <w:t>内容参数</w:t>
      </w:r>
      <w:bookmarkEnd w:id="3798"/>
    </w:p>
    <w:p w:rsidR="004C05FA" w:rsidRDefault="004C05FA" w:rsidP="004C05FA">
      <w:pPr>
        <w:pStyle w:val="QB20"/>
        <w:spacing w:line="360" w:lineRule="auto"/>
        <w:rPr>
          <w:rFonts w:ascii="宋体" w:hAnsi="宋体" w:cs="Times New Roman"/>
        </w:rPr>
      </w:pPr>
      <w:r>
        <w:rPr>
          <w:rFonts w:ascii="宋体" w:hAnsi="宋体" w:cs="Times New Roman"/>
        </w:rPr>
        <w:t>字段含义：</w:t>
      </w:r>
    </w:p>
    <w:tbl>
      <w:tblPr>
        <w:tblStyle w:val="afffff7"/>
        <w:tblW w:w="0" w:type="auto"/>
        <w:tblInd w:w="362" w:type="dxa"/>
        <w:tblLook w:val="04A0" w:firstRow="1" w:lastRow="0" w:firstColumn="1" w:lastColumn="0" w:noHBand="0" w:noVBand="1"/>
      </w:tblPr>
      <w:tblGrid>
        <w:gridCol w:w="2109"/>
        <w:gridCol w:w="2051"/>
        <w:gridCol w:w="2051"/>
        <w:gridCol w:w="1952"/>
      </w:tblGrid>
      <w:tr w:rsidR="004C05FA" w:rsidTr="00254D53">
        <w:tc>
          <w:tcPr>
            <w:tcW w:w="2109" w:type="dxa"/>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参数名称</w:t>
            </w:r>
          </w:p>
        </w:tc>
        <w:tc>
          <w:tcPr>
            <w:tcW w:w="2051" w:type="dxa"/>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参数类型</w:t>
            </w:r>
          </w:p>
        </w:tc>
        <w:tc>
          <w:tcPr>
            <w:tcW w:w="2051" w:type="dxa"/>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参数含义</w:t>
            </w:r>
          </w:p>
        </w:tc>
        <w:tc>
          <w:tcPr>
            <w:tcW w:w="1952" w:type="dxa"/>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必选</w:t>
            </w:r>
          </w:p>
        </w:tc>
      </w:tr>
      <w:tr w:rsidR="004C05FA" w:rsidTr="00254D53">
        <w:tc>
          <w:tcPr>
            <w:tcW w:w="2109" w:type="dxa"/>
          </w:tcPr>
          <w:p w:rsidR="004C05FA" w:rsidRDefault="004C05FA" w:rsidP="00254D53">
            <w:pPr>
              <w:pStyle w:val="QB20"/>
              <w:spacing w:line="360" w:lineRule="auto"/>
              <w:ind w:firstLineChars="0" w:firstLine="0"/>
              <w:rPr>
                <w:rFonts w:cs="Times New Roman"/>
              </w:rPr>
            </w:pPr>
            <w:r>
              <w:rPr>
                <w:rFonts w:cs="Times New Roman" w:hint="eastAsia"/>
              </w:rPr>
              <w:t>configType</w:t>
            </w:r>
          </w:p>
        </w:tc>
        <w:tc>
          <w:tcPr>
            <w:tcW w:w="2051" w:type="dxa"/>
          </w:tcPr>
          <w:p w:rsidR="004C05FA" w:rsidRDefault="004C05FA" w:rsidP="00254D53">
            <w:pPr>
              <w:pStyle w:val="QB20"/>
              <w:spacing w:line="360" w:lineRule="auto"/>
              <w:ind w:firstLineChars="0" w:firstLine="0"/>
              <w:rPr>
                <w:rFonts w:cs="Times New Roman"/>
              </w:rPr>
            </w:pPr>
            <w:r>
              <w:rPr>
                <w:rFonts w:cs="Times New Roman" w:hint="eastAsia"/>
              </w:rPr>
              <w:t>String</w:t>
            </w:r>
          </w:p>
        </w:tc>
        <w:tc>
          <w:tcPr>
            <w:tcW w:w="2051" w:type="dxa"/>
          </w:tcPr>
          <w:p w:rsidR="004C05FA" w:rsidRDefault="004C05FA" w:rsidP="00254D53">
            <w:pPr>
              <w:pStyle w:val="QB20"/>
              <w:tabs>
                <w:tab w:val="center" w:pos="917"/>
              </w:tabs>
              <w:spacing w:line="360" w:lineRule="auto"/>
              <w:ind w:firstLineChars="0" w:firstLine="0"/>
              <w:rPr>
                <w:rFonts w:cs="Times New Roman"/>
              </w:rPr>
            </w:pPr>
            <w:r>
              <w:rPr>
                <w:rFonts w:cs="Times New Roman" w:hint="eastAsia"/>
              </w:rPr>
              <w:t>配置类型</w:t>
            </w:r>
          </w:p>
        </w:tc>
        <w:tc>
          <w:tcPr>
            <w:tcW w:w="1952" w:type="dxa"/>
          </w:tcPr>
          <w:p w:rsidR="004C05FA" w:rsidRDefault="004C05FA" w:rsidP="00254D53">
            <w:pPr>
              <w:pStyle w:val="QB20"/>
              <w:spacing w:line="360" w:lineRule="auto"/>
              <w:ind w:firstLineChars="0" w:firstLine="0"/>
              <w:rPr>
                <w:rFonts w:cs="Times New Roman"/>
              </w:rPr>
            </w:pPr>
            <w:r>
              <w:t>Y</w:t>
            </w:r>
          </w:p>
        </w:tc>
      </w:tr>
      <w:tr w:rsidR="004C05FA" w:rsidTr="00254D53">
        <w:tc>
          <w:tcPr>
            <w:tcW w:w="2109" w:type="dxa"/>
          </w:tcPr>
          <w:p w:rsidR="004C05FA" w:rsidRDefault="004C05FA" w:rsidP="00254D53">
            <w:pPr>
              <w:pStyle w:val="QB20"/>
              <w:spacing w:line="360" w:lineRule="auto"/>
              <w:ind w:firstLineChars="0" w:firstLine="0"/>
              <w:rPr>
                <w:rFonts w:cs="Times New Roman"/>
              </w:rPr>
            </w:pPr>
            <w:r>
              <w:rPr>
                <w:rFonts w:cs="Times New Roman" w:hint="eastAsia"/>
              </w:rPr>
              <w:t>configCode</w:t>
            </w:r>
          </w:p>
        </w:tc>
        <w:tc>
          <w:tcPr>
            <w:tcW w:w="2051" w:type="dxa"/>
          </w:tcPr>
          <w:p w:rsidR="004C05FA" w:rsidRDefault="004C05FA" w:rsidP="00254D53">
            <w:pPr>
              <w:pStyle w:val="QB20"/>
              <w:spacing w:line="360" w:lineRule="auto"/>
              <w:ind w:firstLineChars="0" w:firstLine="0"/>
              <w:rPr>
                <w:rFonts w:cs="Times New Roman"/>
              </w:rPr>
            </w:pPr>
            <w:r>
              <w:rPr>
                <w:rFonts w:cs="Times New Roman" w:hint="eastAsia"/>
              </w:rPr>
              <w:t>String</w:t>
            </w:r>
          </w:p>
        </w:tc>
        <w:tc>
          <w:tcPr>
            <w:tcW w:w="2051" w:type="dxa"/>
          </w:tcPr>
          <w:p w:rsidR="004C05FA" w:rsidRDefault="004C05FA" w:rsidP="00254D53">
            <w:pPr>
              <w:pStyle w:val="QB20"/>
              <w:spacing w:line="360" w:lineRule="auto"/>
              <w:ind w:firstLineChars="0" w:firstLine="0"/>
              <w:rPr>
                <w:rFonts w:cs="Times New Roman"/>
              </w:rPr>
            </w:pPr>
            <w:r>
              <w:rPr>
                <w:rFonts w:cs="Times New Roman" w:hint="eastAsia"/>
              </w:rPr>
              <w:t>配置参数值</w:t>
            </w:r>
          </w:p>
        </w:tc>
        <w:tc>
          <w:tcPr>
            <w:tcW w:w="1952" w:type="dxa"/>
          </w:tcPr>
          <w:p w:rsidR="004C05FA" w:rsidRDefault="004C05FA" w:rsidP="00254D53">
            <w:pPr>
              <w:pStyle w:val="QB20"/>
              <w:spacing w:line="360" w:lineRule="auto"/>
              <w:ind w:firstLineChars="0" w:firstLine="0"/>
            </w:pPr>
            <w:r>
              <w:rPr>
                <w:rFonts w:hint="eastAsia"/>
              </w:rPr>
              <w:t>Y</w:t>
            </w:r>
          </w:p>
        </w:tc>
      </w:tr>
    </w:tbl>
    <w:p w:rsidR="004C05FA" w:rsidRDefault="004C05FA" w:rsidP="004C05FA">
      <w:pPr>
        <w:pStyle w:val="QB20"/>
        <w:spacing w:line="360" w:lineRule="auto"/>
        <w:ind w:firstLineChars="0" w:firstLine="0"/>
        <w:rPr>
          <w:rFonts w:cs="Times New Roman"/>
        </w:rPr>
      </w:pPr>
    </w:p>
    <w:p w:rsidR="004C05FA" w:rsidRDefault="004C05FA" w:rsidP="004C05FA">
      <w:pPr>
        <w:pStyle w:val="6"/>
      </w:pPr>
      <w:bookmarkStart w:id="3799" w:name="_Toc130156525"/>
      <w:r>
        <w:rPr>
          <w:rFonts w:ascii="宋体" w:hAnsi="宋体"/>
        </w:rPr>
        <w:t>响应</w:t>
      </w:r>
      <w:r>
        <w:rPr>
          <w:rFonts w:ascii="宋体" w:hAnsi="宋体" w:hint="eastAsia"/>
        </w:rPr>
        <w:t>内容</w:t>
      </w:r>
      <w:r>
        <w:rPr>
          <w:rFonts w:ascii="宋体" w:hAnsi="宋体"/>
        </w:rPr>
        <w:t>格式</w:t>
      </w:r>
      <w:bookmarkEnd w:id="3799"/>
    </w:p>
    <w:tbl>
      <w:tblPr>
        <w:tblStyle w:val="afffff7"/>
        <w:tblW w:w="8147" w:type="dxa"/>
        <w:tblInd w:w="375" w:type="dxa"/>
        <w:tblLayout w:type="fixed"/>
        <w:tblLook w:val="04A0" w:firstRow="1" w:lastRow="0" w:firstColumn="1" w:lastColumn="0" w:noHBand="0" w:noVBand="1"/>
      </w:tblPr>
      <w:tblGrid>
        <w:gridCol w:w="2368"/>
        <w:gridCol w:w="1930"/>
        <w:gridCol w:w="1972"/>
        <w:gridCol w:w="1877"/>
      </w:tblGrid>
      <w:tr w:rsidR="004C05FA" w:rsidTr="00254D53">
        <w:tc>
          <w:tcPr>
            <w:tcW w:w="2368" w:type="dxa"/>
            <w:tcBorders>
              <w:top w:val="single" w:sz="4" w:space="0" w:color="auto"/>
              <w:left w:val="single" w:sz="4" w:space="0" w:color="auto"/>
              <w:bottom w:val="single" w:sz="4" w:space="0" w:color="auto"/>
              <w:right w:val="single" w:sz="4" w:space="0" w:color="auto"/>
            </w:tcBorders>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参数名称</w:t>
            </w:r>
          </w:p>
        </w:tc>
        <w:tc>
          <w:tcPr>
            <w:tcW w:w="1930" w:type="dxa"/>
            <w:tcBorders>
              <w:top w:val="single" w:sz="4" w:space="0" w:color="auto"/>
              <w:left w:val="single" w:sz="4" w:space="0" w:color="auto"/>
              <w:bottom w:val="single" w:sz="4" w:space="0" w:color="auto"/>
              <w:right w:val="single" w:sz="4" w:space="0" w:color="auto"/>
            </w:tcBorders>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参数类型</w:t>
            </w:r>
          </w:p>
        </w:tc>
        <w:tc>
          <w:tcPr>
            <w:tcW w:w="1972" w:type="dxa"/>
            <w:tcBorders>
              <w:top w:val="single" w:sz="4" w:space="0" w:color="auto"/>
              <w:left w:val="single" w:sz="4" w:space="0" w:color="auto"/>
              <w:bottom w:val="single" w:sz="4" w:space="0" w:color="auto"/>
              <w:right w:val="single" w:sz="4" w:space="0" w:color="auto"/>
            </w:tcBorders>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参数含义</w:t>
            </w:r>
          </w:p>
        </w:tc>
        <w:tc>
          <w:tcPr>
            <w:tcW w:w="1877" w:type="dxa"/>
            <w:tcBorders>
              <w:top w:val="single" w:sz="4" w:space="0" w:color="auto"/>
              <w:left w:val="single" w:sz="4" w:space="0" w:color="auto"/>
              <w:bottom w:val="single" w:sz="4" w:space="0" w:color="auto"/>
              <w:right w:val="single" w:sz="4" w:space="0" w:color="auto"/>
            </w:tcBorders>
            <w:shd w:val="clear" w:color="auto" w:fill="D6DCE4"/>
          </w:tcPr>
          <w:p w:rsidR="004C05FA" w:rsidRDefault="004C05FA" w:rsidP="00254D53">
            <w:pPr>
              <w:pStyle w:val="QB20"/>
              <w:spacing w:line="360" w:lineRule="auto"/>
              <w:ind w:firstLineChars="0" w:firstLine="0"/>
              <w:rPr>
                <w:rFonts w:ascii="宋体" w:hAnsi="宋体"/>
              </w:rPr>
            </w:pPr>
            <w:r>
              <w:rPr>
                <w:rFonts w:ascii="宋体" w:hAnsi="宋体"/>
              </w:rPr>
              <w:t>必选</w:t>
            </w:r>
          </w:p>
        </w:tc>
      </w:tr>
      <w:tr w:rsidR="004C05FA" w:rsidTr="00254D53">
        <w:tc>
          <w:tcPr>
            <w:tcW w:w="2368"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rPr>
              <w:lastRenderedPageBreak/>
              <w:t>msg</w:t>
            </w:r>
          </w:p>
        </w:tc>
        <w:tc>
          <w:tcPr>
            <w:tcW w:w="1930"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rPr>
              <w:t>String</w:t>
            </w:r>
          </w:p>
        </w:tc>
        <w:tc>
          <w:tcPr>
            <w:tcW w:w="1972"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hint="eastAsia"/>
              </w:rPr>
              <w:t>响应说明</w:t>
            </w:r>
          </w:p>
        </w:tc>
        <w:tc>
          <w:tcPr>
            <w:tcW w:w="1877"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rPr>
              <w:t>Y</w:t>
            </w:r>
          </w:p>
        </w:tc>
      </w:tr>
      <w:tr w:rsidR="004C05FA" w:rsidTr="00254D53">
        <w:tc>
          <w:tcPr>
            <w:tcW w:w="2368"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rPr>
              <w:t>c</w:t>
            </w:r>
            <w:r>
              <w:rPr>
                <w:rFonts w:ascii="宋体" w:hAnsi="宋体" w:hint="eastAsia"/>
              </w:rPr>
              <w:t>ode</w:t>
            </w:r>
          </w:p>
        </w:tc>
        <w:tc>
          <w:tcPr>
            <w:tcW w:w="1930"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rPr>
              <w:t>int</w:t>
            </w:r>
          </w:p>
        </w:tc>
        <w:tc>
          <w:tcPr>
            <w:tcW w:w="1972"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hint="eastAsia"/>
              </w:rPr>
              <w:t>响应码</w:t>
            </w:r>
          </w:p>
        </w:tc>
        <w:tc>
          <w:tcPr>
            <w:tcW w:w="1877"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rPr>
              <w:t>Y</w:t>
            </w:r>
          </w:p>
        </w:tc>
      </w:tr>
      <w:tr w:rsidR="004C05FA" w:rsidTr="00254D53">
        <w:tc>
          <w:tcPr>
            <w:tcW w:w="2368"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hint="eastAsia"/>
              </w:rPr>
              <w:t>data</w:t>
            </w:r>
          </w:p>
        </w:tc>
        <w:tc>
          <w:tcPr>
            <w:tcW w:w="1930"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hint="eastAsia"/>
              </w:rPr>
              <w:t>JSONObject</w:t>
            </w:r>
          </w:p>
        </w:tc>
        <w:tc>
          <w:tcPr>
            <w:tcW w:w="1972"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hint="eastAsia"/>
              </w:rPr>
              <w:t>响应结果</w:t>
            </w:r>
          </w:p>
        </w:tc>
        <w:tc>
          <w:tcPr>
            <w:tcW w:w="1877" w:type="dxa"/>
            <w:tcBorders>
              <w:top w:val="single" w:sz="4" w:space="0" w:color="auto"/>
              <w:left w:val="single" w:sz="4" w:space="0" w:color="auto"/>
              <w:bottom w:val="single" w:sz="4" w:space="0" w:color="auto"/>
              <w:right w:val="single" w:sz="4" w:space="0" w:color="auto"/>
            </w:tcBorders>
          </w:tcPr>
          <w:p w:rsidR="004C05FA" w:rsidRDefault="004C05FA" w:rsidP="00254D53">
            <w:pPr>
              <w:pStyle w:val="QB20"/>
              <w:spacing w:line="360" w:lineRule="auto"/>
              <w:ind w:firstLineChars="0" w:firstLine="0"/>
              <w:rPr>
                <w:rFonts w:ascii="宋体" w:hAnsi="宋体"/>
              </w:rPr>
            </w:pPr>
            <w:r>
              <w:rPr>
                <w:rFonts w:ascii="宋体" w:hAnsi="宋体" w:hint="eastAsia"/>
              </w:rPr>
              <w:t>Y</w:t>
            </w:r>
          </w:p>
        </w:tc>
      </w:tr>
    </w:tbl>
    <w:p w:rsidR="004C05FA" w:rsidRDefault="004C05FA" w:rsidP="004C05FA"/>
    <w:p w:rsidR="004C05FA" w:rsidRDefault="004C05FA" w:rsidP="004C05FA">
      <w:pPr>
        <w:pStyle w:val="6"/>
      </w:pPr>
      <w:bookmarkStart w:id="3800" w:name="_Toc130156526"/>
      <w:r>
        <w:rPr>
          <w:rFonts w:ascii="宋体" w:hAnsi="宋体" w:hint="eastAsia"/>
        </w:rPr>
        <w:t>请求</w:t>
      </w:r>
      <w:r>
        <w:rPr>
          <w:rFonts w:ascii="宋体" w:hAnsi="宋体"/>
        </w:rPr>
        <w:t>报文示例</w:t>
      </w:r>
      <w:bookmarkEnd w:id="3800"/>
    </w:p>
    <w:p w:rsidR="004C05FA" w:rsidRDefault="004C05FA" w:rsidP="004C05FA"/>
    <w:tbl>
      <w:tblPr>
        <w:tblStyle w:val="afffff7"/>
        <w:tblW w:w="0" w:type="auto"/>
        <w:tblInd w:w="-5" w:type="dxa"/>
        <w:tblLook w:val="04A0" w:firstRow="1" w:lastRow="0" w:firstColumn="1" w:lastColumn="0" w:noHBand="0" w:noVBand="1"/>
      </w:tblPr>
      <w:tblGrid>
        <w:gridCol w:w="8517"/>
      </w:tblGrid>
      <w:tr w:rsidR="004C05FA" w:rsidTr="00254D53">
        <w:tc>
          <w:tcPr>
            <w:tcW w:w="8517" w:type="dxa"/>
            <w:tcBorders>
              <w:top w:val="single" w:sz="4" w:space="0" w:color="auto"/>
              <w:left w:val="single" w:sz="4" w:space="0" w:color="auto"/>
              <w:bottom w:val="single" w:sz="4" w:space="0" w:color="auto"/>
              <w:right w:val="single" w:sz="4" w:space="0" w:color="auto"/>
            </w:tcBorders>
          </w:tcPr>
          <w:p w:rsidR="004C05FA" w:rsidRDefault="004C05FA" w:rsidP="00254D53">
            <w:pPr>
              <w:spacing w:line="240" w:lineRule="auto"/>
              <w:ind w:firstLine="480"/>
              <w:rPr>
                <w:sz w:val="21"/>
                <w:szCs w:val="21"/>
              </w:rPr>
            </w:pPr>
            <w:r>
              <w:rPr>
                <w:sz w:val="21"/>
                <w:szCs w:val="21"/>
              </w:rPr>
              <w:t>{</w:t>
            </w:r>
          </w:p>
          <w:p w:rsidR="004C05FA" w:rsidRDefault="004C05FA" w:rsidP="00254D53">
            <w:pPr>
              <w:spacing w:line="240" w:lineRule="auto"/>
              <w:ind w:firstLine="480"/>
              <w:rPr>
                <w:sz w:val="21"/>
                <w:szCs w:val="21"/>
              </w:rPr>
            </w:pPr>
            <w:r>
              <w:rPr>
                <w:sz w:val="21"/>
                <w:szCs w:val="21"/>
              </w:rPr>
              <w:tab/>
              <w:t>"</w:t>
            </w:r>
            <w:r>
              <w:rPr>
                <w:rFonts w:hint="eastAsia"/>
              </w:rPr>
              <w:t>configType</w:t>
            </w:r>
            <w:r>
              <w:rPr>
                <w:sz w:val="21"/>
                <w:szCs w:val="21"/>
              </w:rPr>
              <w:t>": "</w:t>
            </w:r>
            <w:r>
              <w:rPr>
                <w:rFonts w:hint="eastAsia"/>
                <w:sz w:val="21"/>
                <w:szCs w:val="21"/>
              </w:rPr>
              <w:t>TAG</w:t>
            </w:r>
            <w:r>
              <w:rPr>
                <w:sz w:val="21"/>
                <w:szCs w:val="21"/>
              </w:rPr>
              <w:t>"</w:t>
            </w:r>
            <w:r>
              <w:rPr>
                <w:rFonts w:hint="eastAsia"/>
                <w:sz w:val="21"/>
                <w:szCs w:val="21"/>
              </w:rPr>
              <w:t>,</w:t>
            </w:r>
          </w:p>
          <w:p w:rsidR="004C05FA" w:rsidRDefault="004C05FA" w:rsidP="00254D53">
            <w:pPr>
              <w:spacing w:line="240" w:lineRule="auto"/>
              <w:ind w:firstLineChars="400" w:firstLine="840"/>
              <w:rPr>
                <w:sz w:val="21"/>
                <w:szCs w:val="21"/>
              </w:rPr>
            </w:pPr>
            <w:r>
              <w:rPr>
                <w:sz w:val="21"/>
                <w:szCs w:val="21"/>
              </w:rPr>
              <w:t>"</w:t>
            </w:r>
            <w:r>
              <w:rPr>
                <w:rFonts w:hint="eastAsia"/>
              </w:rPr>
              <w:t>configCode</w:t>
            </w:r>
            <w:r>
              <w:rPr>
                <w:sz w:val="21"/>
                <w:szCs w:val="21"/>
              </w:rPr>
              <w:t>": "</w:t>
            </w:r>
            <w:r>
              <w:rPr>
                <w:rFonts w:hint="eastAsia"/>
                <w:sz w:val="21"/>
                <w:szCs w:val="21"/>
              </w:rPr>
              <w:t>STAFF_BIND_CODE</w:t>
            </w:r>
            <w:r>
              <w:rPr>
                <w:sz w:val="21"/>
                <w:szCs w:val="21"/>
              </w:rPr>
              <w:t>"</w:t>
            </w:r>
          </w:p>
          <w:p w:rsidR="004C05FA" w:rsidRDefault="004C05FA" w:rsidP="00254D53">
            <w:pPr>
              <w:spacing w:line="240" w:lineRule="auto"/>
              <w:ind w:firstLine="480"/>
            </w:pPr>
            <w:r>
              <w:rPr>
                <w:sz w:val="21"/>
                <w:szCs w:val="21"/>
              </w:rPr>
              <w:t>}</w:t>
            </w:r>
          </w:p>
        </w:tc>
      </w:tr>
    </w:tbl>
    <w:p w:rsidR="004C05FA" w:rsidRDefault="004C05FA" w:rsidP="004C05FA">
      <w:r>
        <w:t xml:space="preserve"> </w:t>
      </w:r>
    </w:p>
    <w:p w:rsidR="004C05FA" w:rsidRDefault="004C05FA" w:rsidP="004C05FA">
      <w:pPr>
        <w:pStyle w:val="6"/>
      </w:pPr>
      <w:bookmarkStart w:id="3801" w:name="_Toc130156527"/>
      <w:r>
        <w:rPr>
          <w:rFonts w:ascii="宋体" w:hAnsi="宋体"/>
        </w:rPr>
        <w:t>响应报文示例</w:t>
      </w:r>
      <w:bookmarkEnd w:id="3801"/>
    </w:p>
    <w:tbl>
      <w:tblPr>
        <w:tblStyle w:val="afffff7"/>
        <w:tblW w:w="0" w:type="auto"/>
        <w:tblInd w:w="-5" w:type="dxa"/>
        <w:tblLook w:val="04A0" w:firstRow="1" w:lastRow="0" w:firstColumn="1" w:lastColumn="0" w:noHBand="0" w:noVBand="1"/>
      </w:tblPr>
      <w:tblGrid>
        <w:gridCol w:w="8542"/>
      </w:tblGrid>
      <w:tr w:rsidR="004C05FA" w:rsidTr="00254D53">
        <w:tc>
          <w:tcPr>
            <w:tcW w:w="8542" w:type="dxa"/>
            <w:tcBorders>
              <w:top w:val="single" w:sz="4" w:space="0" w:color="auto"/>
              <w:left w:val="single" w:sz="4" w:space="0" w:color="auto"/>
              <w:bottom w:val="single" w:sz="4" w:space="0" w:color="auto"/>
              <w:right w:val="single" w:sz="4" w:space="0" w:color="auto"/>
            </w:tcBorders>
          </w:tcPr>
          <w:p w:rsidR="004C05FA" w:rsidRDefault="004C05FA" w:rsidP="00254D53">
            <w:pPr>
              <w:spacing w:line="240" w:lineRule="auto"/>
              <w:ind w:firstLine="480"/>
              <w:rPr>
                <w:sz w:val="21"/>
                <w:szCs w:val="21"/>
              </w:rPr>
            </w:pPr>
            <w:r>
              <w:rPr>
                <w:rFonts w:hint="eastAsia"/>
                <w:sz w:val="21"/>
                <w:szCs w:val="21"/>
              </w:rPr>
              <w:t>{</w:t>
            </w:r>
          </w:p>
          <w:p w:rsidR="004C05FA" w:rsidRDefault="004C05FA" w:rsidP="00254D53">
            <w:pPr>
              <w:spacing w:line="240" w:lineRule="auto"/>
              <w:ind w:firstLine="480"/>
              <w:rPr>
                <w:sz w:val="21"/>
                <w:szCs w:val="21"/>
              </w:rPr>
            </w:pPr>
            <w:r>
              <w:rPr>
                <w:rFonts w:hint="eastAsia"/>
                <w:sz w:val="21"/>
                <w:szCs w:val="21"/>
              </w:rPr>
              <w:t xml:space="preserve">    "code":200,</w:t>
            </w:r>
          </w:p>
          <w:p w:rsidR="004C05FA" w:rsidRDefault="004C05FA" w:rsidP="00254D53">
            <w:pPr>
              <w:spacing w:line="240" w:lineRule="auto"/>
              <w:ind w:firstLine="480"/>
              <w:rPr>
                <w:sz w:val="21"/>
                <w:szCs w:val="21"/>
              </w:rPr>
            </w:pPr>
            <w:r>
              <w:rPr>
                <w:rFonts w:hint="eastAsia"/>
                <w:sz w:val="21"/>
                <w:szCs w:val="21"/>
              </w:rPr>
              <w:t xml:space="preserve">    "msg":"</w:t>
            </w:r>
            <w:r>
              <w:rPr>
                <w:rFonts w:hint="eastAsia"/>
                <w:sz w:val="21"/>
                <w:szCs w:val="21"/>
              </w:rPr>
              <w:t>成功</w:t>
            </w:r>
            <w:r>
              <w:rPr>
                <w:rFonts w:hint="eastAsia"/>
                <w:sz w:val="21"/>
                <w:szCs w:val="21"/>
              </w:rPr>
              <w:t>",</w:t>
            </w:r>
          </w:p>
          <w:p w:rsidR="004C05FA" w:rsidRDefault="004C05FA" w:rsidP="00254D53">
            <w:pPr>
              <w:spacing w:line="240" w:lineRule="auto"/>
              <w:ind w:firstLine="480"/>
              <w:rPr>
                <w:sz w:val="21"/>
                <w:szCs w:val="21"/>
              </w:rPr>
            </w:pPr>
            <w:r>
              <w:rPr>
                <w:rFonts w:hint="eastAsia"/>
                <w:sz w:val="21"/>
                <w:szCs w:val="21"/>
              </w:rPr>
              <w:t xml:space="preserve">    "data":{</w:t>
            </w:r>
          </w:p>
          <w:p w:rsidR="004C05FA" w:rsidRDefault="004C05FA" w:rsidP="00254D53">
            <w:pPr>
              <w:spacing w:line="240" w:lineRule="auto"/>
              <w:ind w:firstLine="480"/>
              <w:rPr>
                <w:sz w:val="21"/>
                <w:szCs w:val="21"/>
              </w:rPr>
            </w:pPr>
            <w:r>
              <w:rPr>
                <w:rFonts w:hint="eastAsia"/>
                <w:sz w:val="21"/>
                <w:szCs w:val="21"/>
              </w:rPr>
              <w:t>"TagList":[</w:t>
            </w:r>
          </w:p>
          <w:p w:rsidR="004C05FA" w:rsidRDefault="004C05FA" w:rsidP="00254D53">
            <w:pPr>
              <w:spacing w:line="240" w:lineRule="auto"/>
              <w:ind w:firstLine="480"/>
              <w:rPr>
                <w:sz w:val="21"/>
                <w:szCs w:val="21"/>
              </w:rPr>
            </w:pPr>
            <w:r>
              <w:rPr>
                <w:rFonts w:hint="eastAsia"/>
                <w:sz w:val="21"/>
                <w:szCs w:val="21"/>
              </w:rPr>
              <w:tab/>
              <w:t>{</w:t>
            </w:r>
          </w:p>
          <w:p w:rsidR="004C05FA" w:rsidRDefault="004C05FA" w:rsidP="00254D53">
            <w:pPr>
              <w:spacing w:line="240" w:lineRule="auto"/>
              <w:ind w:firstLine="480"/>
              <w:rPr>
                <w:sz w:val="21"/>
                <w:szCs w:val="21"/>
              </w:rPr>
            </w:pPr>
            <w:r>
              <w:rPr>
                <w:rFonts w:hint="eastAsia"/>
                <w:sz w:val="21"/>
                <w:szCs w:val="21"/>
              </w:rPr>
              <w:tab/>
            </w:r>
            <w:r>
              <w:rPr>
                <w:rFonts w:hint="eastAsia"/>
                <w:sz w:val="21"/>
                <w:szCs w:val="21"/>
              </w:rPr>
              <w:tab/>
              <w:t>"configType":"TAG",</w:t>
            </w:r>
          </w:p>
          <w:p w:rsidR="004C05FA" w:rsidRDefault="004C05FA" w:rsidP="00254D53">
            <w:pPr>
              <w:spacing w:line="240" w:lineRule="auto"/>
              <w:ind w:firstLine="480"/>
              <w:rPr>
                <w:sz w:val="21"/>
                <w:szCs w:val="21"/>
              </w:rPr>
            </w:pPr>
            <w:r>
              <w:rPr>
                <w:rFonts w:hint="eastAsia"/>
                <w:sz w:val="21"/>
                <w:szCs w:val="21"/>
              </w:rPr>
              <w:tab/>
            </w:r>
            <w:r>
              <w:rPr>
                <w:rFonts w:hint="eastAsia"/>
                <w:sz w:val="21"/>
                <w:szCs w:val="21"/>
              </w:rPr>
              <w:tab/>
              <w:t>"configCode":"ZJ",</w:t>
            </w:r>
          </w:p>
          <w:p w:rsidR="004C05FA" w:rsidRDefault="004C05FA" w:rsidP="00254D53">
            <w:pPr>
              <w:spacing w:line="240" w:lineRule="auto"/>
              <w:ind w:firstLine="480"/>
              <w:rPr>
                <w:sz w:val="21"/>
                <w:szCs w:val="21"/>
              </w:rPr>
            </w:pPr>
            <w:r>
              <w:rPr>
                <w:rFonts w:hint="eastAsia"/>
                <w:sz w:val="21"/>
                <w:szCs w:val="21"/>
              </w:rPr>
              <w:tab/>
            </w:r>
            <w:r>
              <w:rPr>
                <w:rFonts w:hint="eastAsia"/>
                <w:sz w:val="21"/>
                <w:szCs w:val="21"/>
              </w:rPr>
              <w:tab/>
              <w:t>"TagName":"</w:t>
            </w:r>
            <w:r>
              <w:rPr>
                <w:rFonts w:hint="eastAsia"/>
                <w:sz w:val="21"/>
                <w:szCs w:val="21"/>
              </w:rPr>
              <w:t>装机</w:t>
            </w:r>
            <w:r>
              <w:rPr>
                <w:rFonts w:hint="eastAsia"/>
                <w:sz w:val="21"/>
                <w:szCs w:val="21"/>
              </w:rPr>
              <w:t>",</w:t>
            </w:r>
          </w:p>
          <w:p w:rsidR="004C05FA" w:rsidRDefault="004C05FA" w:rsidP="00254D53">
            <w:pPr>
              <w:spacing w:line="240" w:lineRule="auto"/>
              <w:ind w:firstLine="480"/>
              <w:rPr>
                <w:sz w:val="21"/>
                <w:szCs w:val="21"/>
              </w:rPr>
            </w:pPr>
            <w:r>
              <w:rPr>
                <w:rFonts w:hint="eastAsia"/>
                <w:sz w:val="21"/>
                <w:szCs w:val="21"/>
              </w:rPr>
              <w:lastRenderedPageBreak/>
              <w:tab/>
            </w:r>
            <w:r>
              <w:rPr>
                <w:rFonts w:hint="eastAsia"/>
                <w:sz w:val="21"/>
                <w:szCs w:val="21"/>
              </w:rPr>
              <w:tab/>
            </w:r>
          </w:p>
          <w:p w:rsidR="004C05FA" w:rsidRDefault="004C05FA" w:rsidP="00254D53">
            <w:pPr>
              <w:spacing w:line="240" w:lineRule="auto"/>
              <w:ind w:firstLine="480"/>
              <w:rPr>
                <w:sz w:val="21"/>
                <w:szCs w:val="21"/>
              </w:rPr>
            </w:pPr>
            <w:r>
              <w:rPr>
                <w:rFonts w:hint="eastAsia"/>
                <w:sz w:val="21"/>
                <w:szCs w:val="21"/>
              </w:rPr>
              <w:tab/>
              <w:t>},</w:t>
            </w:r>
          </w:p>
          <w:p w:rsidR="004C05FA" w:rsidRDefault="004C05FA" w:rsidP="00254D53">
            <w:pPr>
              <w:spacing w:line="240" w:lineRule="auto"/>
              <w:ind w:firstLine="480"/>
              <w:rPr>
                <w:sz w:val="21"/>
                <w:szCs w:val="21"/>
              </w:rPr>
            </w:pPr>
            <w:r>
              <w:rPr>
                <w:rFonts w:hint="eastAsia"/>
                <w:sz w:val="21"/>
                <w:szCs w:val="21"/>
              </w:rPr>
              <w:tab/>
            </w:r>
            <w:r>
              <w:rPr>
                <w:rFonts w:hint="eastAsia"/>
                <w:sz w:val="21"/>
                <w:szCs w:val="21"/>
              </w:rPr>
              <w:tab/>
              <w:t>{</w:t>
            </w:r>
          </w:p>
          <w:p w:rsidR="004C05FA" w:rsidRDefault="004C05FA" w:rsidP="00254D53">
            <w:pPr>
              <w:spacing w:line="240" w:lineRule="auto"/>
              <w:ind w:firstLine="480"/>
              <w:rPr>
                <w:sz w:val="21"/>
                <w:szCs w:val="21"/>
              </w:rPr>
            </w:pPr>
            <w:r>
              <w:rPr>
                <w:rFonts w:hint="eastAsia"/>
                <w:sz w:val="21"/>
                <w:szCs w:val="21"/>
              </w:rPr>
              <w:tab/>
            </w:r>
            <w:r>
              <w:rPr>
                <w:rFonts w:hint="eastAsia"/>
                <w:sz w:val="21"/>
                <w:szCs w:val="21"/>
              </w:rPr>
              <w:tab/>
              <w:t>"configType":"TAG",</w:t>
            </w:r>
          </w:p>
          <w:p w:rsidR="004C05FA" w:rsidRDefault="004C05FA" w:rsidP="00254D53">
            <w:pPr>
              <w:spacing w:line="240" w:lineRule="auto"/>
              <w:ind w:firstLine="480"/>
              <w:rPr>
                <w:sz w:val="21"/>
                <w:szCs w:val="21"/>
              </w:rPr>
            </w:pPr>
            <w:r>
              <w:rPr>
                <w:rFonts w:hint="eastAsia"/>
                <w:sz w:val="21"/>
                <w:szCs w:val="21"/>
              </w:rPr>
              <w:tab/>
            </w:r>
            <w:r>
              <w:rPr>
                <w:rFonts w:hint="eastAsia"/>
                <w:sz w:val="21"/>
                <w:szCs w:val="21"/>
              </w:rPr>
              <w:tab/>
              <w:t>"configCode":"TS",</w:t>
            </w:r>
          </w:p>
          <w:p w:rsidR="004C05FA" w:rsidRDefault="004C05FA" w:rsidP="00254D53">
            <w:pPr>
              <w:spacing w:line="240" w:lineRule="auto"/>
              <w:ind w:firstLine="480"/>
              <w:rPr>
                <w:sz w:val="21"/>
                <w:szCs w:val="21"/>
              </w:rPr>
            </w:pPr>
            <w:r>
              <w:rPr>
                <w:rFonts w:hint="eastAsia"/>
                <w:sz w:val="21"/>
                <w:szCs w:val="21"/>
              </w:rPr>
              <w:tab/>
            </w:r>
            <w:r>
              <w:rPr>
                <w:rFonts w:hint="eastAsia"/>
                <w:sz w:val="21"/>
                <w:szCs w:val="21"/>
              </w:rPr>
              <w:tab/>
              <w:t>"TagName":"</w:t>
            </w:r>
            <w:r>
              <w:rPr>
                <w:rFonts w:hint="eastAsia"/>
                <w:sz w:val="21"/>
                <w:szCs w:val="21"/>
              </w:rPr>
              <w:t>投诉</w:t>
            </w:r>
            <w:r>
              <w:rPr>
                <w:rFonts w:hint="eastAsia"/>
                <w:sz w:val="21"/>
                <w:szCs w:val="21"/>
              </w:rPr>
              <w:t>",</w:t>
            </w:r>
          </w:p>
          <w:p w:rsidR="004C05FA" w:rsidRDefault="004C05FA" w:rsidP="00254D53">
            <w:pPr>
              <w:spacing w:line="240" w:lineRule="auto"/>
              <w:ind w:firstLine="480"/>
              <w:rPr>
                <w:sz w:val="21"/>
                <w:szCs w:val="21"/>
              </w:rPr>
            </w:pPr>
            <w:r>
              <w:rPr>
                <w:rFonts w:hint="eastAsia"/>
                <w:sz w:val="21"/>
                <w:szCs w:val="21"/>
              </w:rPr>
              <w:tab/>
              <w:t>},</w:t>
            </w:r>
          </w:p>
          <w:p w:rsidR="004C05FA" w:rsidRDefault="004C05FA" w:rsidP="00254D53">
            <w:pPr>
              <w:spacing w:line="240" w:lineRule="auto"/>
              <w:ind w:firstLine="480"/>
              <w:rPr>
                <w:sz w:val="21"/>
                <w:szCs w:val="21"/>
              </w:rPr>
            </w:pPr>
            <w:r>
              <w:rPr>
                <w:rFonts w:hint="eastAsia"/>
                <w:sz w:val="21"/>
                <w:szCs w:val="21"/>
              </w:rPr>
              <w:tab/>
            </w:r>
            <w:r>
              <w:rPr>
                <w:rFonts w:hint="eastAsia"/>
                <w:sz w:val="21"/>
                <w:szCs w:val="21"/>
              </w:rPr>
              <w:tab/>
              <w:t>{</w:t>
            </w:r>
          </w:p>
          <w:p w:rsidR="004C05FA" w:rsidRDefault="004C05FA" w:rsidP="00254D53">
            <w:pPr>
              <w:spacing w:line="240" w:lineRule="auto"/>
              <w:ind w:firstLine="480"/>
              <w:rPr>
                <w:sz w:val="21"/>
                <w:szCs w:val="21"/>
              </w:rPr>
            </w:pPr>
            <w:r>
              <w:rPr>
                <w:rFonts w:hint="eastAsia"/>
                <w:sz w:val="21"/>
                <w:szCs w:val="21"/>
              </w:rPr>
              <w:tab/>
            </w:r>
            <w:r>
              <w:rPr>
                <w:rFonts w:hint="eastAsia"/>
                <w:sz w:val="21"/>
                <w:szCs w:val="21"/>
              </w:rPr>
              <w:tab/>
              <w:t>"configType":"TAG",</w:t>
            </w:r>
          </w:p>
          <w:p w:rsidR="004C05FA" w:rsidRDefault="004C05FA" w:rsidP="00254D53">
            <w:pPr>
              <w:spacing w:line="240" w:lineRule="auto"/>
              <w:ind w:firstLine="480"/>
              <w:rPr>
                <w:sz w:val="21"/>
                <w:szCs w:val="21"/>
              </w:rPr>
            </w:pPr>
            <w:r>
              <w:rPr>
                <w:rFonts w:hint="eastAsia"/>
                <w:sz w:val="21"/>
                <w:szCs w:val="21"/>
              </w:rPr>
              <w:tab/>
            </w:r>
            <w:r>
              <w:rPr>
                <w:rFonts w:hint="eastAsia"/>
                <w:sz w:val="21"/>
                <w:szCs w:val="21"/>
              </w:rPr>
              <w:tab/>
              <w:t>"configCode":"ZDW",</w:t>
            </w:r>
          </w:p>
          <w:p w:rsidR="004C05FA" w:rsidRDefault="004C05FA" w:rsidP="00254D53">
            <w:pPr>
              <w:spacing w:line="240" w:lineRule="auto"/>
              <w:ind w:firstLine="480"/>
              <w:rPr>
                <w:sz w:val="21"/>
                <w:szCs w:val="21"/>
              </w:rPr>
            </w:pPr>
            <w:r>
              <w:rPr>
                <w:rFonts w:hint="eastAsia"/>
                <w:sz w:val="21"/>
                <w:szCs w:val="21"/>
              </w:rPr>
              <w:tab/>
            </w:r>
            <w:r>
              <w:rPr>
                <w:rFonts w:hint="eastAsia"/>
                <w:sz w:val="21"/>
                <w:szCs w:val="21"/>
              </w:rPr>
              <w:tab/>
              <w:t>"TagName":"</w:t>
            </w:r>
            <w:r>
              <w:rPr>
                <w:rFonts w:hint="eastAsia"/>
                <w:sz w:val="21"/>
                <w:szCs w:val="21"/>
              </w:rPr>
              <w:t>驻地网</w:t>
            </w:r>
            <w:r>
              <w:rPr>
                <w:rFonts w:hint="eastAsia"/>
                <w:sz w:val="21"/>
                <w:szCs w:val="21"/>
              </w:rPr>
              <w:t>",</w:t>
            </w:r>
          </w:p>
          <w:p w:rsidR="004C05FA" w:rsidRDefault="004C05FA" w:rsidP="00254D53">
            <w:pPr>
              <w:spacing w:line="240" w:lineRule="auto"/>
              <w:ind w:firstLine="480"/>
              <w:rPr>
                <w:sz w:val="21"/>
                <w:szCs w:val="21"/>
              </w:rPr>
            </w:pPr>
            <w:r>
              <w:rPr>
                <w:rFonts w:hint="eastAsia"/>
                <w:sz w:val="21"/>
                <w:szCs w:val="21"/>
              </w:rPr>
              <w:tab/>
              <w:t>},</w:t>
            </w:r>
            <w:r>
              <w:rPr>
                <w:rFonts w:hint="eastAsia"/>
                <w:sz w:val="21"/>
                <w:szCs w:val="21"/>
              </w:rPr>
              <w:tab/>
            </w:r>
          </w:p>
          <w:p w:rsidR="004C05FA" w:rsidRDefault="004C05FA" w:rsidP="00254D53">
            <w:pPr>
              <w:spacing w:line="240" w:lineRule="auto"/>
              <w:ind w:firstLine="480"/>
              <w:rPr>
                <w:sz w:val="21"/>
                <w:szCs w:val="21"/>
              </w:rPr>
            </w:pPr>
            <w:r>
              <w:rPr>
                <w:rFonts w:hint="eastAsia"/>
                <w:sz w:val="21"/>
                <w:szCs w:val="21"/>
              </w:rPr>
              <w:t>]</w:t>
            </w:r>
          </w:p>
          <w:p w:rsidR="004C05FA" w:rsidRDefault="004C05FA" w:rsidP="00254D53">
            <w:pPr>
              <w:spacing w:line="240" w:lineRule="auto"/>
              <w:rPr>
                <w:sz w:val="21"/>
                <w:szCs w:val="21"/>
              </w:rPr>
            </w:pPr>
            <w:r>
              <w:rPr>
                <w:rFonts w:hint="eastAsia"/>
                <w:sz w:val="21"/>
                <w:szCs w:val="21"/>
              </w:rPr>
              <w:t>}</w:t>
            </w:r>
          </w:p>
          <w:p w:rsidR="004C05FA" w:rsidRDefault="004C05FA" w:rsidP="00254D53">
            <w:pPr>
              <w:spacing w:line="240" w:lineRule="auto"/>
              <w:ind w:firstLine="480"/>
            </w:pPr>
            <w:r>
              <w:rPr>
                <w:rFonts w:hint="eastAsia"/>
                <w:sz w:val="21"/>
                <w:szCs w:val="21"/>
              </w:rPr>
              <w:t>}</w:t>
            </w:r>
          </w:p>
        </w:tc>
      </w:tr>
    </w:tbl>
    <w:p w:rsidR="004C05FA" w:rsidRDefault="004C05FA" w:rsidP="004C05FA"/>
    <w:p w:rsidR="004C05FA" w:rsidRDefault="004C05FA" w:rsidP="004C05FA">
      <w:pPr>
        <w:pStyle w:val="5"/>
        <w:rPr>
          <w:rStyle w:val="710"/>
          <w:i w:val="0"/>
        </w:rPr>
      </w:pPr>
      <w:bookmarkStart w:id="3802" w:name="_Toc130156528"/>
      <w:r>
        <w:rPr>
          <w:rStyle w:val="710"/>
          <w:rFonts w:hint="eastAsia"/>
        </w:rPr>
        <w:t>责任区人员数据推送接口</w:t>
      </w:r>
      <w:bookmarkEnd w:id="3802"/>
    </w:p>
    <w:p w:rsidR="004C05FA" w:rsidRDefault="004C05FA" w:rsidP="004C05FA">
      <w:pPr>
        <w:spacing w:line="240" w:lineRule="auto"/>
        <w:rPr>
          <w:rStyle w:val="710"/>
          <w:rFonts w:ascii="宋体" w:hAnsi="宋体" w:cs="宋体"/>
          <w:i w:val="0"/>
          <w:sz w:val="18"/>
          <w:szCs w:val="18"/>
        </w:rPr>
      </w:pPr>
      <w:r>
        <w:rPr>
          <w:rStyle w:val="710"/>
          <w:rFonts w:ascii="宋体" w:hAnsi="宋体" w:cs="宋体" w:hint="eastAsia"/>
          <w:sz w:val="18"/>
          <w:szCs w:val="18"/>
        </w:rPr>
        <w:t>推送协议：SFTP</w:t>
      </w:r>
    </w:p>
    <w:p w:rsidR="004C05FA" w:rsidRDefault="004C05FA" w:rsidP="004C05FA">
      <w:pPr>
        <w:spacing w:line="240" w:lineRule="auto"/>
        <w:rPr>
          <w:rFonts w:ascii="宋体" w:hAnsi="宋体" w:cs="宋体"/>
          <w:sz w:val="18"/>
          <w:szCs w:val="18"/>
        </w:rPr>
      </w:pPr>
      <w:r>
        <w:rPr>
          <w:rFonts w:ascii="宋体" w:hAnsi="宋体" w:cs="宋体" w:hint="eastAsia"/>
          <w:sz w:val="18"/>
          <w:szCs w:val="18"/>
        </w:rPr>
        <w:t>推送文件格式：CSV</w:t>
      </w:r>
    </w:p>
    <w:p w:rsidR="004C05FA" w:rsidRDefault="004C05FA" w:rsidP="004C05FA">
      <w:pPr>
        <w:spacing w:line="240" w:lineRule="auto"/>
        <w:rPr>
          <w:rFonts w:ascii="宋体" w:hAnsi="宋体" w:cs="宋体"/>
          <w:sz w:val="18"/>
          <w:szCs w:val="18"/>
        </w:rPr>
      </w:pPr>
      <w:r>
        <w:rPr>
          <w:rFonts w:ascii="宋体" w:hAnsi="宋体" w:cs="宋体" w:hint="eastAsia"/>
          <w:sz w:val="18"/>
          <w:szCs w:val="18"/>
        </w:rPr>
        <w:t>文件分隔符：“|”</w:t>
      </w:r>
    </w:p>
    <w:p w:rsidR="004C05FA" w:rsidRDefault="004C05FA" w:rsidP="004C05FA">
      <w:pPr>
        <w:spacing w:line="240" w:lineRule="auto"/>
        <w:rPr>
          <w:rFonts w:ascii="宋体" w:hAnsi="宋体" w:cs="宋体"/>
          <w:sz w:val="18"/>
          <w:szCs w:val="18"/>
        </w:rPr>
      </w:pPr>
      <w:r>
        <w:rPr>
          <w:rFonts w:ascii="宋体" w:hAnsi="宋体" w:cs="宋体" w:hint="eastAsia"/>
          <w:sz w:val="18"/>
          <w:szCs w:val="18"/>
        </w:rPr>
        <w:t>推送周期：每日7点</w:t>
      </w:r>
    </w:p>
    <w:p w:rsidR="004C05FA" w:rsidRDefault="004C05FA" w:rsidP="004C05FA">
      <w:pPr>
        <w:spacing w:line="240" w:lineRule="auto"/>
        <w:rPr>
          <w:rFonts w:ascii="宋体" w:hAnsi="宋体" w:cs="宋体"/>
          <w:sz w:val="18"/>
          <w:szCs w:val="18"/>
        </w:rPr>
      </w:pPr>
      <w:r>
        <w:rPr>
          <w:rFonts w:ascii="宋体" w:hAnsi="宋体" w:cs="宋体" w:hint="eastAsia"/>
          <w:sz w:val="18"/>
          <w:szCs w:val="18"/>
        </w:rPr>
        <w:t>推送字段：  绑定责任区名称、网格名称、网格编码、网格ID、人员名称，装维标签</w:t>
      </w:r>
    </w:p>
    <w:p w:rsidR="004C05FA" w:rsidRDefault="004C05FA" w:rsidP="004C05FA">
      <w:pPr>
        <w:pStyle w:val="5"/>
        <w:rPr>
          <w:rStyle w:val="710"/>
          <w:i w:val="0"/>
        </w:rPr>
      </w:pPr>
      <w:bookmarkStart w:id="3803" w:name="_Toc130156529"/>
      <w:r>
        <w:rPr>
          <w:rStyle w:val="710"/>
          <w:rFonts w:hint="eastAsia"/>
        </w:rPr>
        <w:lastRenderedPageBreak/>
        <w:t>网格人员职位数据推送</w:t>
      </w:r>
      <w:r>
        <w:rPr>
          <w:rStyle w:val="710"/>
          <w:rFonts w:hint="eastAsia"/>
        </w:rPr>
        <w:t>AMS</w:t>
      </w:r>
      <w:r>
        <w:rPr>
          <w:rStyle w:val="710"/>
          <w:rFonts w:hint="eastAsia"/>
        </w:rPr>
        <w:t>接口</w:t>
      </w:r>
      <w:bookmarkEnd w:id="3803"/>
    </w:p>
    <w:p w:rsidR="004C05FA" w:rsidRDefault="004C05FA" w:rsidP="004C05FA">
      <w:pPr>
        <w:spacing w:line="240" w:lineRule="auto"/>
        <w:rPr>
          <w:rStyle w:val="710"/>
          <w:rFonts w:ascii="宋体" w:hAnsi="宋体" w:cs="宋体"/>
          <w:i w:val="0"/>
          <w:sz w:val="18"/>
          <w:szCs w:val="18"/>
        </w:rPr>
      </w:pPr>
      <w:r>
        <w:rPr>
          <w:rStyle w:val="710"/>
          <w:rFonts w:ascii="宋体" w:hAnsi="宋体" w:cs="宋体" w:hint="eastAsia"/>
          <w:sz w:val="18"/>
          <w:szCs w:val="18"/>
        </w:rPr>
        <w:t>推送协议：SFTP</w:t>
      </w:r>
    </w:p>
    <w:p w:rsidR="004C05FA" w:rsidRDefault="004C05FA" w:rsidP="004C05FA">
      <w:pPr>
        <w:spacing w:line="240" w:lineRule="auto"/>
        <w:rPr>
          <w:rFonts w:ascii="宋体" w:hAnsi="宋体" w:cs="宋体"/>
          <w:sz w:val="18"/>
          <w:szCs w:val="18"/>
        </w:rPr>
      </w:pPr>
      <w:r>
        <w:rPr>
          <w:rFonts w:ascii="宋体" w:hAnsi="宋体" w:cs="宋体" w:hint="eastAsia"/>
          <w:sz w:val="18"/>
          <w:szCs w:val="18"/>
        </w:rPr>
        <w:t>推送文件格式：CSV</w:t>
      </w:r>
    </w:p>
    <w:p w:rsidR="004C05FA" w:rsidRDefault="004C05FA" w:rsidP="004C05FA">
      <w:pPr>
        <w:spacing w:line="240" w:lineRule="auto"/>
        <w:rPr>
          <w:rFonts w:ascii="宋体" w:hAnsi="宋体" w:cs="宋体"/>
          <w:sz w:val="18"/>
          <w:szCs w:val="18"/>
        </w:rPr>
      </w:pPr>
      <w:r>
        <w:rPr>
          <w:rFonts w:ascii="宋体" w:hAnsi="宋体" w:cs="宋体" w:hint="eastAsia"/>
          <w:sz w:val="18"/>
          <w:szCs w:val="18"/>
        </w:rPr>
        <w:t>文件分隔符：“|”</w:t>
      </w:r>
    </w:p>
    <w:p w:rsidR="004C05FA" w:rsidRDefault="004C05FA" w:rsidP="004C05FA">
      <w:pPr>
        <w:spacing w:line="240" w:lineRule="auto"/>
        <w:rPr>
          <w:rFonts w:ascii="宋体" w:hAnsi="宋体" w:cs="宋体"/>
          <w:sz w:val="18"/>
          <w:szCs w:val="18"/>
        </w:rPr>
      </w:pPr>
      <w:r>
        <w:rPr>
          <w:rFonts w:ascii="宋体" w:hAnsi="宋体" w:cs="宋体" w:hint="eastAsia"/>
          <w:sz w:val="18"/>
          <w:szCs w:val="18"/>
        </w:rPr>
        <w:t>推送周期：每日14点、20点、8点</w:t>
      </w:r>
    </w:p>
    <w:p w:rsidR="004C05FA" w:rsidRDefault="004C05FA" w:rsidP="004C05FA">
      <w:pPr>
        <w:spacing w:line="240" w:lineRule="auto"/>
        <w:rPr>
          <w:rFonts w:ascii="宋体" w:hAnsi="宋体" w:cs="宋体"/>
          <w:sz w:val="18"/>
          <w:szCs w:val="18"/>
        </w:rPr>
      </w:pPr>
      <w:r>
        <w:rPr>
          <w:rFonts w:ascii="宋体" w:hAnsi="宋体" w:cs="宋体" w:hint="eastAsia"/>
          <w:sz w:val="18"/>
          <w:szCs w:val="18"/>
        </w:rPr>
        <w:t>推送字段：  装维人员姓名、账号、用户ID、归属网格、网格ID、职位名称、归属区域</w:t>
      </w:r>
    </w:p>
    <w:p w:rsidR="004C05FA" w:rsidRDefault="004C05FA" w:rsidP="004C05FA">
      <w:pPr>
        <w:pStyle w:val="40"/>
        <w:rPr>
          <w:rFonts w:ascii="宋体" w:hAnsi="宋体"/>
          <w:szCs w:val="24"/>
        </w:rPr>
      </w:pPr>
      <w:bookmarkStart w:id="3804" w:name="_Toc129958044"/>
      <w:bookmarkStart w:id="3805" w:name="_Toc130156530"/>
      <w:r>
        <w:rPr>
          <w:rFonts w:ascii="宋体" w:hAnsi="宋体" w:hint="eastAsia"/>
          <w:szCs w:val="24"/>
        </w:rPr>
        <w:t>责任区人员绑定关系功能说明</w:t>
      </w:r>
      <w:bookmarkEnd w:id="3804"/>
      <w:bookmarkEnd w:id="3805"/>
    </w:p>
    <w:p w:rsidR="004C05FA" w:rsidRDefault="004C05FA" w:rsidP="004C05FA">
      <w:pPr>
        <w:pStyle w:val="5"/>
      </w:pPr>
      <w:bookmarkStart w:id="3806" w:name="_Toc130156531"/>
      <w:r>
        <w:rPr>
          <w:rFonts w:hint="eastAsia"/>
        </w:rPr>
        <w:t>区县下挂网格信息展示</w:t>
      </w:r>
      <w:bookmarkEnd w:id="3806"/>
    </w:p>
    <w:p w:rsidR="004C05FA" w:rsidRDefault="004C05FA" w:rsidP="004C05FA">
      <w:pPr>
        <w:ind w:firstLine="480"/>
        <w:rPr>
          <w:rFonts w:ascii="宋体" w:hAnsi="宋体"/>
        </w:rPr>
      </w:pPr>
      <w:r>
        <w:rPr>
          <w:rFonts w:ascii="宋体" w:hAnsi="宋体" w:hint="eastAsia"/>
        </w:rPr>
        <w:t>区县管理人员，根据当前登录人所属区县，查询当前登录人所管理区县的网格的列表信息，展示网格详细信息：网格名称、网格编码、网格ID、网格组织路径，网格属性、网格标签，通过该接口可以查询网格的明细信息。</w:t>
      </w:r>
    </w:p>
    <w:p w:rsidR="004C05FA" w:rsidRDefault="004C05FA" w:rsidP="004C05FA">
      <w:pPr>
        <w:pStyle w:val="5"/>
      </w:pPr>
      <w:bookmarkStart w:id="3807" w:name="_Toc130156532"/>
      <w:r>
        <w:rPr>
          <w:rFonts w:hint="eastAsia"/>
        </w:rPr>
        <w:t>网格下关联责任区列表信息展示</w:t>
      </w:r>
      <w:bookmarkEnd w:id="3807"/>
    </w:p>
    <w:p w:rsidR="004C05FA" w:rsidRDefault="004C05FA" w:rsidP="004C05FA">
      <w:pPr>
        <w:ind w:firstLine="480"/>
        <w:rPr>
          <w:rFonts w:ascii="宋体" w:hAnsi="宋体"/>
        </w:rPr>
      </w:pPr>
      <w:r>
        <w:rPr>
          <w:rFonts w:ascii="宋体" w:hAnsi="宋体" w:hint="eastAsia"/>
        </w:rPr>
        <w:t>区县管理人员，根据选择的网格信息，查询当前网格下责任区列表，展示责任区明细信息：责任区名称，责任区编码，责任区ID、责任区属性、责任区备注说明，网格责任区为一对多关系，一个网格可以对应多个责任区，一个责任区只能归属在同一个网格。</w:t>
      </w:r>
    </w:p>
    <w:p w:rsidR="004C05FA" w:rsidRDefault="004C05FA" w:rsidP="004C05FA">
      <w:pPr>
        <w:ind w:firstLine="480"/>
        <w:rPr>
          <w:rFonts w:ascii="宋体" w:hAnsi="宋体"/>
        </w:rPr>
      </w:pPr>
    </w:p>
    <w:p w:rsidR="004C05FA" w:rsidRDefault="004C05FA" w:rsidP="004C05FA">
      <w:pPr>
        <w:pStyle w:val="5"/>
      </w:pPr>
      <w:bookmarkStart w:id="3808" w:name="_Toc130156533"/>
      <w:r>
        <w:rPr>
          <w:rFonts w:hint="eastAsia"/>
        </w:rPr>
        <w:t>责任区下绑定人员明细列表展示</w:t>
      </w:r>
      <w:bookmarkEnd w:id="3808"/>
    </w:p>
    <w:p w:rsidR="004C05FA" w:rsidRDefault="004C05FA" w:rsidP="004C05FA">
      <w:pPr>
        <w:ind w:firstLine="480"/>
        <w:rPr>
          <w:rFonts w:ascii="宋体" w:hAnsi="宋体"/>
        </w:rPr>
      </w:pPr>
      <w:r>
        <w:rPr>
          <w:rFonts w:ascii="宋体" w:hAnsi="宋体" w:hint="eastAsia"/>
        </w:rPr>
        <w:t>区县管理人员，根据选择的责任区信息，查询当前责任区人员明细列表，一个装维只能归属在同一个网格同一责任区，但是可以归属在不同网格的一个责任区，绑定人员明细展示绑定关系信息： 绑定责任区名称、网格名称、网格编码、</w:t>
      </w:r>
      <w:r>
        <w:rPr>
          <w:rFonts w:ascii="宋体" w:hAnsi="宋体" w:hint="eastAsia"/>
        </w:rPr>
        <w:lastRenderedPageBreak/>
        <w:t>网格ID、人员名称，装维标签。</w:t>
      </w:r>
    </w:p>
    <w:p w:rsidR="004C05FA" w:rsidRDefault="004C05FA" w:rsidP="004C05FA">
      <w:pPr>
        <w:pStyle w:val="5"/>
      </w:pPr>
      <w:bookmarkStart w:id="3809" w:name="_Toc130156534"/>
      <w:r>
        <w:rPr>
          <w:rFonts w:hint="eastAsia"/>
        </w:rPr>
        <w:t>装维人员可绑定标签列表展示</w:t>
      </w:r>
      <w:bookmarkEnd w:id="3809"/>
    </w:p>
    <w:p w:rsidR="004C05FA" w:rsidRDefault="004C05FA" w:rsidP="004C05FA">
      <w:pPr>
        <w:ind w:firstLine="480"/>
        <w:rPr>
          <w:rFonts w:ascii="宋体" w:hAnsi="宋体"/>
        </w:rPr>
      </w:pPr>
      <w:r>
        <w:rPr>
          <w:rFonts w:ascii="宋体" w:hAnsi="宋体" w:hint="eastAsia"/>
        </w:rPr>
        <w:t>查询装维可以绑定的装维标签列表，标签按工单类型分为装机、投诉、驻地网等，支持标签多选。</w:t>
      </w:r>
    </w:p>
    <w:p w:rsidR="004C05FA" w:rsidRDefault="004C05FA" w:rsidP="004C05FA">
      <w:pPr>
        <w:pStyle w:val="5"/>
      </w:pPr>
      <w:bookmarkStart w:id="3810" w:name="_Toc130156535"/>
      <w:r>
        <w:rPr>
          <w:rFonts w:hint="eastAsia"/>
        </w:rPr>
        <w:t>责任区与人员绑定功能</w:t>
      </w:r>
      <w:bookmarkEnd w:id="3810"/>
    </w:p>
    <w:p w:rsidR="004C05FA" w:rsidRDefault="004C05FA" w:rsidP="004C05FA">
      <w:pPr>
        <w:ind w:firstLine="480"/>
        <w:rPr>
          <w:rFonts w:ascii="宋体" w:hAnsi="宋体"/>
        </w:rPr>
      </w:pPr>
      <w:r>
        <w:rPr>
          <w:rFonts w:ascii="宋体" w:hAnsi="宋体" w:hint="eastAsia"/>
        </w:rPr>
        <w:t>责任区人员绑定接口，用于装维人员绑定到具体责任区时，调用保存人员绑定关系。</w:t>
      </w:r>
    </w:p>
    <w:p w:rsidR="004C05FA" w:rsidRDefault="004C05FA" w:rsidP="004C05FA">
      <w:pPr>
        <w:pStyle w:val="5"/>
      </w:pPr>
      <w:bookmarkStart w:id="3811" w:name="_Toc130156536"/>
      <w:r>
        <w:rPr>
          <w:rFonts w:hint="eastAsia"/>
        </w:rPr>
        <w:t>责任区人员解绑功能</w:t>
      </w:r>
      <w:bookmarkEnd w:id="3811"/>
    </w:p>
    <w:p w:rsidR="004C05FA" w:rsidRDefault="004C05FA" w:rsidP="004C05FA">
      <w:pPr>
        <w:ind w:firstLine="480"/>
        <w:rPr>
          <w:rFonts w:ascii="宋体" w:hAnsi="宋体"/>
        </w:rPr>
      </w:pPr>
      <w:r>
        <w:rPr>
          <w:rFonts w:ascii="宋体" w:hAnsi="宋体" w:hint="eastAsia"/>
        </w:rPr>
        <w:t>责任区人员解绑接口用于将装维人员从责任区中解绑，从而不会接收到该网格责任区到达责任区的短信提醒，也不会直接派单到该人员，解除绑定实时生效，新到达的工单将实时按照新的绑定关系确认单子直流到何处。</w:t>
      </w:r>
    </w:p>
    <w:p w:rsidR="004C05FA" w:rsidRDefault="004C05FA" w:rsidP="004C05FA">
      <w:pPr>
        <w:ind w:firstLine="480"/>
        <w:rPr>
          <w:rFonts w:ascii="宋体" w:hAnsi="宋体"/>
        </w:rPr>
      </w:pPr>
    </w:p>
    <w:p w:rsidR="004C05FA" w:rsidRDefault="004C05FA" w:rsidP="004C05FA">
      <w:pPr>
        <w:pStyle w:val="5"/>
      </w:pPr>
      <w:bookmarkStart w:id="3812" w:name="_Toc130156537"/>
      <w:r>
        <w:rPr>
          <w:rFonts w:hint="eastAsia"/>
        </w:rPr>
        <w:t>区县管理员配置绑定关系</w:t>
      </w:r>
      <w:bookmarkEnd w:id="3812"/>
    </w:p>
    <w:p w:rsidR="004C05FA" w:rsidRDefault="004C05FA" w:rsidP="004C05FA">
      <w:pPr>
        <w:ind w:firstLine="480"/>
        <w:rPr>
          <w:rFonts w:ascii="宋体" w:hAnsi="宋体"/>
        </w:rPr>
      </w:pPr>
      <w:r>
        <w:rPr>
          <w:rFonts w:ascii="宋体" w:hAnsi="宋体" w:hint="eastAsia"/>
        </w:rPr>
        <w:t>由地市区县管理员具有配置区县下所有网格对应责任区人员绑定关系，区县可以查询所有网格信息列表，选择需要具体操作的具体网格，查询当前网格下的责任区信息，选择具体的责任区，可以查询所选责任区下绑定的人员信息。</w:t>
      </w:r>
    </w:p>
    <w:p w:rsidR="004C05FA" w:rsidRDefault="004C05FA" w:rsidP="004C05FA">
      <w:pPr>
        <w:pStyle w:val="5"/>
      </w:pPr>
      <w:bookmarkStart w:id="3813" w:name="_Toc130156538"/>
      <w:r>
        <w:rPr>
          <w:rFonts w:hint="eastAsia"/>
        </w:rPr>
        <w:t>查询APP登录人职位信息</w:t>
      </w:r>
      <w:bookmarkEnd w:id="3813"/>
    </w:p>
    <w:p w:rsidR="004C05FA" w:rsidRDefault="004C05FA" w:rsidP="004C05FA">
      <w:pPr>
        <w:ind w:firstLine="420"/>
        <w:rPr>
          <w:rFonts w:ascii="宋体" w:hAnsi="宋体"/>
        </w:rPr>
      </w:pPr>
      <w:r>
        <w:rPr>
          <w:rFonts w:hint="eastAsia"/>
        </w:rPr>
        <w:t>展示当前登录人的职位列表信息：职位名称、职位</w:t>
      </w:r>
      <w:r>
        <w:rPr>
          <w:rFonts w:hint="eastAsia"/>
        </w:rPr>
        <w:t>ID</w:t>
      </w:r>
      <w:r>
        <w:rPr>
          <w:rFonts w:hint="eastAsia"/>
        </w:rPr>
        <w:t>、职位路径、职位路径编码、职位菜单、角色</w:t>
      </w:r>
      <w:r>
        <w:rPr>
          <w:rFonts w:hint="eastAsia"/>
        </w:rPr>
        <w:t>ID</w:t>
      </w:r>
      <w:r>
        <w:rPr>
          <w:rFonts w:hint="eastAsia"/>
        </w:rPr>
        <w:t>、角色名称。</w:t>
      </w:r>
    </w:p>
    <w:p w:rsidR="004C05FA" w:rsidRDefault="004C05FA" w:rsidP="004C05FA">
      <w:pPr>
        <w:pStyle w:val="5"/>
      </w:pPr>
      <w:bookmarkStart w:id="3814" w:name="_Toc130156539"/>
      <w:r>
        <w:rPr>
          <w:rFonts w:hint="eastAsia"/>
        </w:rPr>
        <w:lastRenderedPageBreak/>
        <w:t>配置APP绑定关系</w:t>
      </w:r>
      <w:bookmarkEnd w:id="3814"/>
    </w:p>
    <w:p w:rsidR="004C05FA" w:rsidRDefault="004C05FA" w:rsidP="004C05FA">
      <w:pPr>
        <w:ind w:firstLine="480"/>
        <w:rPr>
          <w:rFonts w:ascii="宋体" w:hAnsi="宋体"/>
        </w:rPr>
      </w:pPr>
      <w:r>
        <w:rPr>
          <w:rFonts w:ascii="宋体" w:hAnsi="宋体" w:hint="eastAsia"/>
        </w:rPr>
        <w:t>通过家庭智慧家庭APP上的责任区管理功能，可以对责任区下的人员进行动态调整</w:t>
      </w:r>
    </w:p>
    <w:p w:rsidR="004C05FA" w:rsidRDefault="004C05FA" w:rsidP="004C05FA">
      <w:pPr>
        <w:pStyle w:val="5"/>
      </w:pPr>
      <w:bookmarkStart w:id="3815" w:name="_Toc130156540"/>
      <w:r>
        <w:rPr>
          <w:rFonts w:hint="eastAsia"/>
        </w:rPr>
        <w:t>APP展示当前登录网格信息</w:t>
      </w:r>
      <w:bookmarkEnd w:id="3815"/>
    </w:p>
    <w:p w:rsidR="004C05FA" w:rsidRDefault="004C05FA" w:rsidP="004C05FA">
      <w:pPr>
        <w:ind w:firstLine="420"/>
      </w:pPr>
      <w:r>
        <w:rPr>
          <w:rFonts w:ascii="宋体" w:hAnsi="宋体" w:hint="eastAsia"/>
        </w:rPr>
        <w:t>通过智慧家庭运维APP上查看展示具体网格的明细信息：网格ID、网格名称、网格信息、网格组织路径，组织编码、组织归属、组织层级、组织是否有效。</w:t>
      </w:r>
    </w:p>
    <w:p w:rsidR="004C05FA" w:rsidRDefault="004C05FA" w:rsidP="004C05FA">
      <w:pPr>
        <w:ind w:firstLine="480"/>
        <w:rPr>
          <w:rFonts w:ascii="宋体" w:hAnsi="宋体"/>
        </w:rPr>
      </w:pPr>
    </w:p>
    <w:p w:rsidR="004C05FA" w:rsidRDefault="004C05FA" w:rsidP="004C05FA">
      <w:pPr>
        <w:pStyle w:val="5"/>
      </w:pPr>
      <w:bookmarkStart w:id="3816" w:name="_Toc130156541"/>
      <w:r>
        <w:rPr>
          <w:rFonts w:hint="eastAsia"/>
        </w:rPr>
        <w:t>APP展示网格下的责任区</w:t>
      </w:r>
      <w:bookmarkEnd w:id="3816"/>
    </w:p>
    <w:p w:rsidR="004C05FA" w:rsidRDefault="004C05FA" w:rsidP="004C05FA">
      <w:pPr>
        <w:ind w:firstLine="480"/>
        <w:rPr>
          <w:rFonts w:ascii="宋体" w:hAnsi="宋体"/>
        </w:rPr>
      </w:pPr>
      <w:r>
        <w:rPr>
          <w:rFonts w:ascii="宋体" w:hAnsi="宋体" w:hint="eastAsia"/>
        </w:rPr>
        <w:t>通过家庭智慧家庭APP上的责任区管理功能，查询当前登录人网格下的责任区信息</w:t>
      </w:r>
    </w:p>
    <w:p w:rsidR="004C05FA" w:rsidRDefault="004C05FA" w:rsidP="004C05FA">
      <w:pPr>
        <w:pStyle w:val="5"/>
      </w:pPr>
      <w:bookmarkStart w:id="3817" w:name="_Toc130156542"/>
      <w:r>
        <w:rPr>
          <w:rFonts w:hint="eastAsia"/>
        </w:rPr>
        <w:t>APP展示责任区下绑定的人员</w:t>
      </w:r>
      <w:bookmarkEnd w:id="3817"/>
    </w:p>
    <w:p w:rsidR="004C05FA" w:rsidRDefault="004C05FA" w:rsidP="004C05FA">
      <w:pPr>
        <w:ind w:firstLine="480"/>
        <w:rPr>
          <w:rFonts w:ascii="宋体" w:hAnsi="宋体"/>
        </w:rPr>
      </w:pPr>
      <w:r>
        <w:rPr>
          <w:rFonts w:ascii="宋体" w:hAnsi="宋体" w:hint="eastAsia"/>
        </w:rPr>
        <w:t>通过家庭智慧家庭APP上的责任区管理功能，查询当前登录人网格下的责任区信息，选择具体的责任区，查询当前责任区下绑定的人员明细信息</w:t>
      </w:r>
    </w:p>
    <w:p w:rsidR="004C05FA" w:rsidRDefault="004C05FA" w:rsidP="004C05FA">
      <w:pPr>
        <w:pStyle w:val="5"/>
      </w:pPr>
      <w:bookmarkStart w:id="3818" w:name="_Toc130156543"/>
      <w:r>
        <w:rPr>
          <w:rFonts w:hint="eastAsia"/>
        </w:rPr>
        <w:t>APP责任区绑定人员</w:t>
      </w:r>
      <w:bookmarkEnd w:id="3818"/>
    </w:p>
    <w:p w:rsidR="004C05FA" w:rsidRDefault="004C05FA" w:rsidP="004C05FA">
      <w:pPr>
        <w:ind w:firstLine="480"/>
        <w:rPr>
          <w:rFonts w:ascii="宋体" w:hAnsi="宋体"/>
        </w:rPr>
      </w:pPr>
      <w:r>
        <w:rPr>
          <w:rFonts w:ascii="宋体" w:hAnsi="宋体" w:hint="eastAsia"/>
        </w:rPr>
        <w:t>通过家庭智慧家庭APP上的责任区管理功能，查询当前登录人网格下的责任区信息，选择具体的责任区，查询当前责任区下绑定的人员明细信息，选择具体的人员，点击【绑定】按钮将人员从责任区绑定。</w:t>
      </w:r>
    </w:p>
    <w:p w:rsidR="004C05FA" w:rsidRDefault="004C05FA" w:rsidP="004C05FA">
      <w:pPr>
        <w:ind w:firstLine="482"/>
        <w:rPr>
          <w:rFonts w:ascii="宋体" w:hAnsi="宋体"/>
          <w:b/>
          <w:bCs/>
        </w:rPr>
      </w:pPr>
    </w:p>
    <w:p w:rsidR="004C05FA" w:rsidRDefault="004C05FA" w:rsidP="004C05FA">
      <w:pPr>
        <w:pStyle w:val="5"/>
      </w:pPr>
      <w:bookmarkStart w:id="3819" w:name="_Toc130156544"/>
      <w:r>
        <w:rPr>
          <w:rFonts w:hint="eastAsia"/>
        </w:rPr>
        <w:lastRenderedPageBreak/>
        <w:t>APP删除责任区绑定人员</w:t>
      </w:r>
      <w:bookmarkEnd w:id="3819"/>
    </w:p>
    <w:p w:rsidR="004C05FA" w:rsidRDefault="004C05FA" w:rsidP="004C05FA">
      <w:pPr>
        <w:ind w:firstLine="480"/>
        <w:rPr>
          <w:rFonts w:ascii="宋体" w:hAnsi="宋体"/>
        </w:rPr>
      </w:pPr>
      <w:r>
        <w:rPr>
          <w:rFonts w:ascii="宋体" w:hAnsi="宋体" w:hint="eastAsia"/>
        </w:rPr>
        <w:t>通过家庭智慧家庭APP上的责任区管理功能，查询当前登录人网格下的责任区信息，选择具体的责任区，查询当前责任区下绑定的人员明细信息，选择具体的人员，点击【绑定】按钮将人员从责任区绑定。</w:t>
      </w:r>
    </w:p>
    <w:p w:rsidR="004C05FA" w:rsidRDefault="004C05FA" w:rsidP="004C05FA">
      <w:pPr>
        <w:ind w:firstLine="480"/>
        <w:rPr>
          <w:rFonts w:ascii="宋体" w:hAnsi="宋体"/>
        </w:rPr>
      </w:pPr>
    </w:p>
    <w:p w:rsidR="004C05FA" w:rsidRDefault="004C05FA" w:rsidP="004C05FA">
      <w:pPr>
        <w:pStyle w:val="5"/>
      </w:pPr>
      <w:bookmarkStart w:id="3820" w:name="_Toc130156545"/>
      <w:r>
        <w:rPr>
          <w:rFonts w:hint="eastAsia"/>
        </w:rPr>
        <w:t>APP装维标签多选功能</w:t>
      </w:r>
      <w:bookmarkEnd w:id="3820"/>
    </w:p>
    <w:p w:rsidR="004C05FA" w:rsidRDefault="004C05FA" w:rsidP="004C05FA">
      <w:pPr>
        <w:ind w:firstLine="480"/>
        <w:rPr>
          <w:rFonts w:ascii="宋体" w:hAnsi="宋体"/>
        </w:rPr>
      </w:pPr>
      <w:r>
        <w:rPr>
          <w:rFonts w:ascii="宋体" w:hAnsi="宋体" w:hint="eastAsia"/>
        </w:rPr>
        <w:t>通过智慧家庭运维APP上的责任区管理功能，查询当前登录人网格下的责任区信息，选择具体的责任区，查询当前责任区下绑定的人员明细信息，选择具体的人员，选择【装维标签】，支持多选，点击【解绑】按钮将人员从责任区解绑。</w:t>
      </w:r>
    </w:p>
    <w:p w:rsidR="004C05FA" w:rsidRDefault="004C05FA" w:rsidP="004C05FA">
      <w:pPr>
        <w:ind w:firstLine="480"/>
        <w:rPr>
          <w:rFonts w:ascii="宋体" w:hAnsi="宋体"/>
        </w:rPr>
      </w:pPr>
    </w:p>
    <w:p w:rsidR="004C05FA" w:rsidRDefault="004C05FA" w:rsidP="004C05FA">
      <w:pPr>
        <w:pStyle w:val="5"/>
      </w:pPr>
      <w:bookmarkStart w:id="3821" w:name="_Toc130156546"/>
      <w:r>
        <w:rPr>
          <w:rFonts w:hint="eastAsia"/>
        </w:rPr>
        <w:t>离职人员人员自动解绑功能</w:t>
      </w:r>
      <w:bookmarkEnd w:id="3821"/>
    </w:p>
    <w:p w:rsidR="004C05FA" w:rsidRDefault="004C05FA" w:rsidP="004C05FA">
      <w:pPr>
        <w:ind w:firstLine="420"/>
      </w:pPr>
      <w:r>
        <w:rPr>
          <w:rFonts w:hint="eastAsia"/>
        </w:rPr>
        <w:t>当在责任区下绑定的人员发生离职时，系统自动定时通过</w:t>
      </w:r>
      <w:r>
        <w:rPr>
          <w:rFonts w:hint="eastAsia"/>
        </w:rPr>
        <w:t>job</w:t>
      </w:r>
      <w:r>
        <w:rPr>
          <w:rFonts w:hint="eastAsia"/>
        </w:rPr>
        <w:t>任务去只想脚本，分析离职人员数据，抽取人员清单进行解绑操作。</w:t>
      </w:r>
    </w:p>
    <w:p w:rsidR="004C05FA" w:rsidRDefault="004C05FA" w:rsidP="004C05FA">
      <w:pPr>
        <w:pStyle w:val="5"/>
      </w:pPr>
      <w:bookmarkStart w:id="3822" w:name="_Toc130156547"/>
      <w:r>
        <w:rPr>
          <w:rFonts w:hint="eastAsia"/>
        </w:rPr>
        <w:t>APP查看责任区统计视图</w:t>
      </w:r>
      <w:bookmarkEnd w:id="3822"/>
    </w:p>
    <w:p w:rsidR="004C05FA" w:rsidRDefault="004C05FA" w:rsidP="004C05FA">
      <w:pPr>
        <w:ind w:firstLine="420"/>
      </w:pPr>
      <w:r>
        <w:rPr>
          <w:rFonts w:hint="eastAsia"/>
        </w:rPr>
        <w:t>按地市、区县、网格维度统计责任区可视化信息，动态展示折线图、柱状图、饼状图。</w:t>
      </w:r>
    </w:p>
    <w:p w:rsidR="004C05FA" w:rsidRDefault="004C05FA" w:rsidP="004C05FA">
      <w:pPr>
        <w:pStyle w:val="5"/>
      </w:pPr>
      <w:bookmarkStart w:id="3823" w:name="_Toc130156548"/>
      <w:r>
        <w:rPr>
          <w:rFonts w:hint="eastAsia"/>
        </w:rPr>
        <w:t>APP查看责任区统计视图下载</w:t>
      </w:r>
      <w:bookmarkEnd w:id="3823"/>
    </w:p>
    <w:p w:rsidR="004C05FA" w:rsidRDefault="004C05FA" w:rsidP="004C05FA">
      <w:pPr>
        <w:ind w:firstLine="420"/>
      </w:pPr>
      <w:r>
        <w:rPr>
          <w:rFonts w:hint="eastAsia"/>
        </w:rPr>
        <w:t>按地市、区县、网格维度统计责任区可视化信息，动态展示折线图、柱状图、饼状图。支持下载</w:t>
      </w:r>
    </w:p>
    <w:p w:rsidR="004C05FA" w:rsidRDefault="004C05FA" w:rsidP="004C05FA">
      <w:pPr>
        <w:ind w:firstLine="420"/>
      </w:pPr>
    </w:p>
    <w:p w:rsidR="004C05FA" w:rsidRDefault="004C05FA" w:rsidP="004C05FA">
      <w:pPr>
        <w:tabs>
          <w:tab w:val="left" w:pos="1468"/>
        </w:tabs>
        <w:ind w:firstLine="420"/>
      </w:pPr>
      <w:r>
        <w:tab/>
      </w:r>
    </w:p>
    <w:p w:rsidR="004C05FA" w:rsidRDefault="004C05FA" w:rsidP="004C05FA">
      <w:pPr>
        <w:pStyle w:val="5"/>
      </w:pPr>
      <w:bookmarkStart w:id="3824" w:name="_Toc129958045"/>
      <w:bookmarkStart w:id="3825" w:name="_Toc130156549"/>
      <w:r>
        <w:rPr>
          <w:rFonts w:hint="eastAsia"/>
        </w:rPr>
        <w:t>APP责任操作日志记录保存</w:t>
      </w:r>
      <w:bookmarkEnd w:id="3825"/>
    </w:p>
    <w:p w:rsidR="004C05FA" w:rsidRDefault="004C05FA" w:rsidP="004C05FA">
      <w:pPr>
        <w:ind w:firstLine="420"/>
        <w:rPr>
          <w:rFonts w:ascii="宋体" w:hAnsi="宋体"/>
        </w:rPr>
      </w:pPr>
      <w:r>
        <w:rPr>
          <w:rFonts w:ascii="宋体" w:hAnsi="宋体" w:hint="eastAsia"/>
        </w:rPr>
        <w:t>记录在智慧家庭运维APP上的操作日志:手机型号、手机串号、经度、纬度、人员账号、操作模块、操作时间、操作说明、操作类型、操作状态等。</w:t>
      </w:r>
    </w:p>
    <w:p w:rsidR="00972507" w:rsidRPr="005A4E93" w:rsidRDefault="00972507" w:rsidP="00972507">
      <w:pPr>
        <w:pStyle w:val="30"/>
        <w:ind w:left="720"/>
      </w:pPr>
      <w:bookmarkStart w:id="3826" w:name="_Toc130156550"/>
      <w:bookmarkEnd w:id="3824"/>
      <w:r w:rsidRPr="005A4E93">
        <w:t>责任区智能调度自动派单到人</w:t>
      </w:r>
      <w:bookmarkEnd w:id="3826"/>
    </w:p>
    <w:p w:rsidR="00972507" w:rsidRPr="005A4E93" w:rsidRDefault="00972507" w:rsidP="00972507">
      <w:pPr>
        <w:pStyle w:val="40"/>
        <w:rPr>
          <w:szCs w:val="24"/>
        </w:rPr>
      </w:pPr>
      <w:bookmarkStart w:id="3827" w:name="_Toc129958046"/>
      <w:bookmarkStart w:id="3828" w:name="_Toc130156551"/>
      <w:r w:rsidRPr="005A4E93">
        <w:rPr>
          <w:szCs w:val="24"/>
        </w:rPr>
        <w:t>责任区智能调度自动派单</w:t>
      </w:r>
      <w:r>
        <w:rPr>
          <w:szCs w:val="24"/>
        </w:rPr>
        <w:t>数据文件</w:t>
      </w:r>
      <w:bookmarkEnd w:id="3827"/>
      <w:bookmarkEnd w:id="3828"/>
    </w:p>
    <w:p w:rsidR="00972507" w:rsidRPr="005A4E93" w:rsidRDefault="00972507" w:rsidP="00972507">
      <w:pPr>
        <w:pStyle w:val="5"/>
        <w:rPr>
          <w:b/>
          <w:bCs/>
        </w:rPr>
      </w:pPr>
      <w:bookmarkStart w:id="3829" w:name="_Toc130156552"/>
      <w:r w:rsidRPr="005A4E93">
        <w:t>请假信息表</w:t>
      </w:r>
      <w:bookmarkEnd w:id="3829"/>
    </w:p>
    <w:p w:rsidR="00972507" w:rsidRPr="005A4E93" w:rsidRDefault="00972507" w:rsidP="00972507">
      <w:pPr>
        <w:pStyle w:val="affffffffffffffffff1"/>
        <w:ind w:firstLineChars="200" w:firstLine="480"/>
        <w:rPr>
          <w:szCs w:val="24"/>
        </w:rPr>
      </w:pPr>
      <w:r w:rsidRPr="005A4E93">
        <w:rPr>
          <w:szCs w:val="24"/>
        </w:rPr>
        <w:t>用于储存装维人员请假信息，包含装维人员信息、审批人信息、请假时间、请假类型等信息。</w:t>
      </w:r>
    </w:p>
    <w:p w:rsidR="00972507" w:rsidRPr="005A4E93" w:rsidRDefault="00972507" w:rsidP="00972507">
      <w:pPr>
        <w:pStyle w:val="5"/>
        <w:rPr>
          <w:b/>
          <w:bCs/>
        </w:rPr>
      </w:pPr>
      <w:bookmarkStart w:id="3830" w:name="_Toc130156553"/>
      <w:r w:rsidRPr="005A4E93">
        <w:t>资源反馈表</w:t>
      </w:r>
      <w:bookmarkEnd w:id="3830"/>
    </w:p>
    <w:p w:rsidR="00972507" w:rsidRDefault="00972507" w:rsidP="00972507">
      <w:pPr>
        <w:pStyle w:val="affffffffffffffffff1"/>
        <w:ind w:firstLineChars="200" w:firstLine="480"/>
        <w:rPr>
          <w:szCs w:val="24"/>
        </w:rPr>
      </w:pPr>
      <w:r w:rsidRPr="005A4E93">
        <w:rPr>
          <w:szCs w:val="24"/>
        </w:rPr>
        <w:t>用于存储资源配置返回信息，包含订单编码、订单</w:t>
      </w:r>
      <w:r w:rsidRPr="005A4E93">
        <w:rPr>
          <w:szCs w:val="24"/>
        </w:rPr>
        <w:t>ID</w:t>
      </w:r>
      <w:r w:rsidRPr="005A4E93">
        <w:rPr>
          <w:szCs w:val="24"/>
        </w:rPr>
        <w:t>、责任区</w:t>
      </w:r>
      <w:r w:rsidRPr="005A4E93">
        <w:rPr>
          <w:szCs w:val="24"/>
        </w:rPr>
        <w:t>ID</w:t>
      </w:r>
      <w:r w:rsidRPr="005A4E93">
        <w:rPr>
          <w:szCs w:val="24"/>
        </w:rPr>
        <w:t>、责任区名称等信息。</w:t>
      </w:r>
    </w:p>
    <w:p w:rsidR="00972507" w:rsidRDefault="00972507" w:rsidP="00972507">
      <w:pPr>
        <w:pStyle w:val="5"/>
      </w:pPr>
      <w:bookmarkStart w:id="3831" w:name="_Toc130156554"/>
      <w:r w:rsidRPr="008F489D">
        <w:rPr>
          <w:rFonts w:hint="eastAsia"/>
        </w:rPr>
        <w:t>派单规则表</w:t>
      </w:r>
      <w:bookmarkEnd w:id="3831"/>
    </w:p>
    <w:p w:rsidR="00972507" w:rsidRPr="008F489D" w:rsidRDefault="00972507" w:rsidP="00972507">
      <w:pPr>
        <w:ind w:firstLine="420"/>
      </w:pPr>
      <w:r>
        <w:rPr>
          <w:rFonts w:hint="eastAsia"/>
        </w:rPr>
        <w:t>查询派单规则对应的</w:t>
      </w:r>
      <w:r>
        <w:rPr>
          <w:rFonts w:hint="eastAsia"/>
        </w:rPr>
        <w:t>SQL</w:t>
      </w:r>
      <w:r>
        <w:rPr>
          <w:rFonts w:hint="eastAsia"/>
        </w:rPr>
        <w:t>，根据规则查找订单编码、区域</w:t>
      </w:r>
      <w:r>
        <w:rPr>
          <w:rFonts w:hint="eastAsia"/>
        </w:rPr>
        <w:t>ID</w:t>
      </w:r>
      <w:r>
        <w:rPr>
          <w:rFonts w:hint="eastAsia"/>
        </w:rPr>
        <w:t>、规则映射</w:t>
      </w:r>
      <w:r>
        <w:rPr>
          <w:rFonts w:hint="eastAsia"/>
        </w:rPr>
        <w:t>ID</w:t>
      </w:r>
      <w:r>
        <w:rPr>
          <w:rFonts w:hint="eastAsia"/>
        </w:rPr>
        <w:t>、结果判断编码等信息。</w:t>
      </w:r>
    </w:p>
    <w:p w:rsidR="00972507" w:rsidRDefault="00972507" w:rsidP="00972507">
      <w:pPr>
        <w:pStyle w:val="5"/>
      </w:pPr>
      <w:bookmarkStart w:id="3832" w:name="_Toc130156555"/>
      <w:r w:rsidRPr="008F489D">
        <w:rPr>
          <w:rFonts w:hint="eastAsia"/>
        </w:rPr>
        <w:t>工单信息表</w:t>
      </w:r>
      <w:bookmarkEnd w:id="3832"/>
    </w:p>
    <w:p w:rsidR="00972507" w:rsidRPr="0024487D" w:rsidRDefault="00972507" w:rsidP="00972507">
      <w:pPr>
        <w:ind w:firstLine="420"/>
      </w:pPr>
      <w:r>
        <w:rPr>
          <w:rFonts w:hint="eastAsia"/>
        </w:rPr>
        <w:t>用于存储最新的配置人员信息，包含派单人名称、派单人</w:t>
      </w:r>
      <w:r>
        <w:rPr>
          <w:rFonts w:hint="eastAsia"/>
        </w:rPr>
        <w:t>ID</w:t>
      </w:r>
      <w:r>
        <w:rPr>
          <w:rFonts w:hint="eastAsia"/>
        </w:rPr>
        <w:t>、派单人组织、角色等信息。</w:t>
      </w:r>
    </w:p>
    <w:p w:rsidR="00972507" w:rsidRPr="008F489D" w:rsidRDefault="00972507" w:rsidP="00972507">
      <w:pPr>
        <w:pStyle w:val="5"/>
      </w:pPr>
      <w:bookmarkStart w:id="3833" w:name="_Toc130156556"/>
      <w:r w:rsidRPr="008F489D">
        <w:rPr>
          <w:rFonts w:hint="eastAsia"/>
        </w:rPr>
        <w:lastRenderedPageBreak/>
        <w:t>装维人员信息表</w:t>
      </w:r>
      <w:bookmarkEnd w:id="3833"/>
    </w:p>
    <w:p w:rsidR="00972507" w:rsidRPr="00873530" w:rsidRDefault="00972507" w:rsidP="00972507">
      <w:pPr>
        <w:pStyle w:val="affffffffffffffffff1"/>
        <w:ind w:left="360" w:firstLineChars="200" w:firstLine="480"/>
        <w:rPr>
          <w:szCs w:val="24"/>
        </w:rPr>
      </w:pPr>
      <w:r>
        <w:rPr>
          <w:rFonts w:hint="eastAsia"/>
          <w:szCs w:val="24"/>
        </w:rPr>
        <w:t>用于查找和存储符合条件的装维人员信息，并派单到装维人员手上；</w:t>
      </w:r>
    </w:p>
    <w:p w:rsidR="00972507" w:rsidRDefault="00972507" w:rsidP="00972507">
      <w:pPr>
        <w:pStyle w:val="40"/>
      </w:pPr>
      <w:bookmarkStart w:id="3834" w:name="_Toc129958047"/>
      <w:bookmarkStart w:id="3835" w:name="_Toc130156557"/>
      <w:r w:rsidRPr="005A4E93">
        <w:rPr>
          <w:szCs w:val="24"/>
        </w:rPr>
        <w:t>责任区智能调度自动派单</w:t>
      </w:r>
      <w:r>
        <w:rPr>
          <w:rFonts w:hint="eastAsia"/>
          <w:szCs w:val="24"/>
        </w:rPr>
        <w:t>功能说明</w:t>
      </w:r>
      <w:bookmarkEnd w:id="3834"/>
      <w:bookmarkEnd w:id="3835"/>
    </w:p>
    <w:p w:rsidR="00972507" w:rsidRPr="005A4E93" w:rsidRDefault="00972507" w:rsidP="00972507">
      <w:pPr>
        <w:pStyle w:val="5"/>
        <w:rPr>
          <w:szCs w:val="24"/>
        </w:rPr>
      </w:pPr>
      <w:bookmarkStart w:id="3836" w:name="_Toc130156558"/>
      <w:r w:rsidRPr="005A4E93">
        <w:rPr>
          <w:rFonts w:hint="eastAsia"/>
          <w:szCs w:val="24"/>
        </w:rPr>
        <w:t>调用资源配置接口</w:t>
      </w:r>
      <w:bookmarkEnd w:id="3836"/>
    </w:p>
    <w:p w:rsidR="00972507" w:rsidRPr="005A4E93" w:rsidRDefault="00972507" w:rsidP="00972507">
      <w:pPr>
        <w:pStyle w:val="affffffffffffffffff1"/>
        <w:ind w:firstLineChars="100" w:firstLine="240"/>
        <w:rPr>
          <w:szCs w:val="24"/>
          <w:lang w:eastAsia="x-none"/>
        </w:rPr>
      </w:pPr>
      <w:r w:rsidRPr="005A4E93">
        <w:rPr>
          <w:rFonts w:hint="eastAsia"/>
          <w:szCs w:val="24"/>
        </w:rPr>
        <w:t>调用资管系统资源配置接口，查询资源配置信息。</w:t>
      </w:r>
    </w:p>
    <w:p w:rsidR="00972507" w:rsidRPr="005A4E93" w:rsidRDefault="00972507" w:rsidP="00972507">
      <w:pPr>
        <w:pStyle w:val="5"/>
        <w:rPr>
          <w:szCs w:val="24"/>
        </w:rPr>
      </w:pPr>
      <w:bookmarkStart w:id="3837" w:name="_Toc130156559"/>
      <w:r w:rsidRPr="005A4E93">
        <w:rPr>
          <w:rFonts w:hint="eastAsia"/>
          <w:szCs w:val="24"/>
        </w:rPr>
        <w:t>责任区信息存储</w:t>
      </w:r>
      <w:bookmarkEnd w:id="3837"/>
    </w:p>
    <w:p w:rsidR="00972507" w:rsidRPr="005A4E93" w:rsidRDefault="00972507" w:rsidP="00972507">
      <w:pPr>
        <w:pStyle w:val="affffffffffffffffff1"/>
        <w:ind w:firstLineChars="100" w:firstLine="240"/>
        <w:rPr>
          <w:szCs w:val="24"/>
          <w:lang w:eastAsia="x-none"/>
        </w:rPr>
      </w:pPr>
      <w:r w:rsidRPr="005A4E93">
        <w:rPr>
          <w:rFonts w:hint="eastAsia"/>
          <w:szCs w:val="24"/>
        </w:rPr>
        <w:t>资源反馈信息存储，责任区、责任区</w:t>
      </w:r>
      <w:r w:rsidRPr="005A4E93">
        <w:rPr>
          <w:rFonts w:hint="eastAsia"/>
          <w:szCs w:val="24"/>
        </w:rPr>
        <w:t>ID</w:t>
      </w:r>
      <w:r w:rsidRPr="005A4E93">
        <w:rPr>
          <w:rFonts w:hint="eastAsia"/>
          <w:szCs w:val="24"/>
        </w:rPr>
        <w:t>存储。</w:t>
      </w:r>
    </w:p>
    <w:p w:rsidR="00972507" w:rsidRPr="005A4E93" w:rsidRDefault="00972507" w:rsidP="00972507">
      <w:pPr>
        <w:pStyle w:val="5"/>
        <w:rPr>
          <w:szCs w:val="24"/>
        </w:rPr>
      </w:pPr>
      <w:bookmarkStart w:id="3838" w:name="_Toc130156560"/>
      <w:r w:rsidRPr="005A4E93">
        <w:rPr>
          <w:rFonts w:hint="eastAsia"/>
          <w:szCs w:val="24"/>
        </w:rPr>
        <w:t>派单</w:t>
      </w:r>
      <w:r>
        <w:rPr>
          <w:rFonts w:hint="eastAsia"/>
          <w:szCs w:val="24"/>
        </w:rPr>
        <w:t>规则</w:t>
      </w:r>
      <w:r w:rsidRPr="005A4E93">
        <w:rPr>
          <w:rFonts w:hint="eastAsia"/>
          <w:szCs w:val="24"/>
        </w:rPr>
        <w:t>版本</w:t>
      </w:r>
      <w:r>
        <w:rPr>
          <w:rFonts w:hint="eastAsia"/>
          <w:szCs w:val="24"/>
        </w:rPr>
        <w:t>查询</w:t>
      </w:r>
      <w:bookmarkEnd w:id="3838"/>
    </w:p>
    <w:p w:rsidR="00972507" w:rsidRPr="005A4E93" w:rsidRDefault="00972507" w:rsidP="00972507">
      <w:pPr>
        <w:pStyle w:val="affffffffffffffffff1"/>
        <w:ind w:firstLineChars="100" w:firstLine="240"/>
        <w:rPr>
          <w:szCs w:val="24"/>
        </w:rPr>
      </w:pPr>
      <w:r w:rsidRPr="005A4E93">
        <w:rPr>
          <w:rFonts w:hint="eastAsia"/>
          <w:szCs w:val="24"/>
        </w:rPr>
        <w:t>查询派单版本，确定派单到人还是派单到网格。</w:t>
      </w:r>
    </w:p>
    <w:p w:rsidR="00972507" w:rsidRPr="005A4E93" w:rsidRDefault="00972507" w:rsidP="00972507">
      <w:pPr>
        <w:pStyle w:val="5"/>
        <w:rPr>
          <w:szCs w:val="24"/>
        </w:rPr>
      </w:pPr>
      <w:bookmarkStart w:id="3839" w:name="_Toc130156561"/>
      <w:r w:rsidRPr="005A4E93">
        <w:rPr>
          <w:rFonts w:hint="eastAsia"/>
          <w:szCs w:val="24"/>
        </w:rPr>
        <w:t>自受理</w:t>
      </w:r>
      <w:r>
        <w:rPr>
          <w:rFonts w:hint="eastAsia"/>
          <w:szCs w:val="24"/>
        </w:rPr>
        <w:t>开通单</w:t>
      </w:r>
      <w:r w:rsidRPr="005A4E93">
        <w:rPr>
          <w:rFonts w:hint="eastAsia"/>
          <w:szCs w:val="24"/>
        </w:rPr>
        <w:t>派单规则</w:t>
      </w:r>
      <w:bookmarkEnd w:id="3839"/>
    </w:p>
    <w:p w:rsidR="00972507" w:rsidRDefault="00972507" w:rsidP="00972507">
      <w:pPr>
        <w:pStyle w:val="affffffffffffffffff1"/>
        <w:ind w:firstLineChars="100" w:firstLine="240"/>
        <w:rPr>
          <w:szCs w:val="24"/>
        </w:rPr>
      </w:pPr>
      <w:r w:rsidRPr="005A4E93">
        <w:rPr>
          <w:rFonts w:hint="eastAsia"/>
          <w:szCs w:val="24"/>
        </w:rPr>
        <w:t>装维人员自受理的开通单，派发给发起人，不在走其他派单规则。</w:t>
      </w:r>
    </w:p>
    <w:p w:rsidR="00972507" w:rsidRDefault="00972507" w:rsidP="00972507">
      <w:pPr>
        <w:pStyle w:val="5"/>
        <w:rPr>
          <w:szCs w:val="24"/>
        </w:rPr>
      </w:pPr>
      <w:bookmarkStart w:id="3840" w:name="_Toc130156562"/>
      <w:r>
        <w:rPr>
          <w:rFonts w:hint="eastAsia"/>
          <w:szCs w:val="24"/>
        </w:rPr>
        <w:t>自受理客户画像质差单派单规则</w:t>
      </w:r>
      <w:bookmarkEnd w:id="3840"/>
    </w:p>
    <w:p w:rsidR="00972507" w:rsidRPr="00873530" w:rsidRDefault="00972507" w:rsidP="00972507">
      <w:r>
        <w:rPr>
          <w:rFonts w:hint="eastAsia"/>
        </w:rPr>
        <w:t>装维人员自己受理的客户画像单，派发给发起人。</w:t>
      </w:r>
    </w:p>
    <w:p w:rsidR="00972507" w:rsidRPr="005A4E93" w:rsidRDefault="00972507" w:rsidP="00972507">
      <w:pPr>
        <w:pStyle w:val="5"/>
        <w:rPr>
          <w:szCs w:val="24"/>
        </w:rPr>
      </w:pPr>
      <w:bookmarkStart w:id="3841" w:name="_Toc130156563"/>
      <w:r w:rsidRPr="005A4E93">
        <w:rPr>
          <w:rFonts w:hint="eastAsia"/>
          <w:szCs w:val="24"/>
        </w:rPr>
        <w:t>开通单派单到人规则</w:t>
      </w:r>
      <w:bookmarkEnd w:id="3841"/>
    </w:p>
    <w:p w:rsidR="00972507" w:rsidRPr="005A4E93" w:rsidRDefault="00972507" w:rsidP="00972507">
      <w:pPr>
        <w:pStyle w:val="6"/>
        <w:rPr>
          <w:b/>
          <w:bCs/>
        </w:rPr>
      </w:pPr>
      <w:bookmarkStart w:id="3842" w:name="_Toc130156564"/>
      <w:r w:rsidRPr="005A4E93">
        <w:rPr>
          <w:rFonts w:hint="eastAsia"/>
        </w:rPr>
        <w:t>装机退资源重配派单规则</w:t>
      </w:r>
      <w:bookmarkEnd w:id="3842"/>
    </w:p>
    <w:p w:rsidR="00972507" w:rsidRPr="005A4E93" w:rsidRDefault="00972507" w:rsidP="00972507">
      <w:pPr>
        <w:pStyle w:val="affffffffffffffffff1"/>
        <w:ind w:firstLineChars="100" w:firstLine="240"/>
        <w:rPr>
          <w:szCs w:val="24"/>
        </w:rPr>
      </w:pPr>
      <w:r w:rsidRPr="005A4E93">
        <w:rPr>
          <w:rFonts w:hint="eastAsia"/>
          <w:szCs w:val="24"/>
        </w:rPr>
        <w:t>退资源重派，派单给发起人，不在重新派单。</w:t>
      </w:r>
    </w:p>
    <w:p w:rsidR="00972507" w:rsidRPr="005A4E93" w:rsidRDefault="00972507" w:rsidP="00972507">
      <w:pPr>
        <w:pStyle w:val="6"/>
        <w:rPr>
          <w:b/>
          <w:bCs/>
        </w:rPr>
      </w:pPr>
      <w:bookmarkStart w:id="3843" w:name="_Toc130156565"/>
      <w:r w:rsidRPr="005A4E93">
        <w:rPr>
          <w:rFonts w:hint="eastAsia"/>
        </w:rPr>
        <w:t>责任区信息查询</w:t>
      </w:r>
      <w:bookmarkEnd w:id="3843"/>
    </w:p>
    <w:p w:rsidR="00972507" w:rsidRPr="005A4E93" w:rsidRDefault="00972507" w:rsidP="00972507">
      <w:pPr>
        <w:pStyle w:val="affffffffffffffffff1"/>
        <w:ind w:firstLineChars="100" w:firstLine="240"/>
        <w:rPr>
          <w:szCs w:val="24"/>
          <w:lang w:eastAsia="x-none"/>
        </w:rPr>
      </w:pPr>
      <w:r w:rsidRPr="005A4E93">
        <w:rPr>
          <w:rFonts w:hint="eastAsia"/>
          <w:szCs w:val="24"/>
        </w:rPr>
        <w:t>资源配置返回责任区查询，若未返回责任区信息，则派单到网格。</w:t>
      </w:r>
    </w:p>
    <w:p w:rsidR="00972507" w:rsidRPr="005A4E93" w:rsidRDefault="00972507" w:rsidP="00972507">
      <w:pPr>
        <w:pStyle w:val="6"/>
        <w:rPr>
          <w:b/>
          <w:bCs/>
        </w:rPr>
      </w:pPr>
      <w:bookmarkStart w:id="3844" w:name="_Toc130156566"/>
      <w:r w:rsidRPr="005A4E93">
        <w:rPr>
          <w:rFonts w:hint="eastAsia"/>
        </w:rPr>
        <w:t>责任区同步信息查询</w:t>
      </w:r>
      <w:bookmarkEnd w:id="3844"/>
    </w:p>
    <w:p w:rsidR="00972507" w:rsidRPr="005A4E93" w:rsidRDefault="00972507" w:rsidP="00972507">
      <w:pPr>
        <w:pStyle w:val="affffffffffffffffff1"/>
        <w:ind w:firstLineChars="200" w:firstLine="480"/>
        <w:rPr>
          <w:szCs w:val="24"/>
          <w:lang w:eastAsia="x-none"/>
        </w:rPr>
      </w:pPr>
      <w:r w:rsidRPr="005A4E93">
        <w:rPr>
          <w:rFonts w:hint="eastAsia"/>
          <w:szCs w:val="24"/>
        </w:rPr>
        <w:t>根据资源配置返回责任区</w:t>
      </w:r>
      <w:r w:rsidRPr="005A4E93">
        <w:rPr>
          <w:rFonts w:hint="eastAsia"/>
          <w:szCs w:val="24"/>
        </w:rPr>
        <w:t>ID</w:t>
      </w:r>
      <w:r w:rsidRPr="005A4E93">
        <w:rPr>
          <w:rFonts w:hint="eastAsia"/>
          <w:szCs w:val="24"/>
        </w:rPr>
        <w:t>，查询同步过来的责任区信息，若综调没有该责任区，则派单到网格。</w:t>
      </w:r>
    </w:p>
    <w:p w:rsidR="00972507" w:rsidRPr="005A4E93" w:rsidRDefault="00972507" w:rsidP="00972507">
      <w:pPr>
        <w:pStyle w:val="6"/>
        <w:rPr>
          <w:b/>
          <w:bCs/>
        </w:rPr>
      </w:pPr>
      <w:bookmarkStart w:id="3845" w:name="_Toc130156567"/>
      <w:r w:rsidRPr="005A4E93">
        <w:rPr>
          <w:rFonts w:hint="eastAsia"/>
        </w:rPr>
        <w:lastRenderedPageBreak/>
        <w:t>复杂组网查询</w:t>
      </w:r>
      <w:bookmarkEnd w:id="3845"/>
    </w:p>
    <w:p w:rsidR="00972507" w:rsidRPr="005A4E93" w:rsidRDefault="00972507" w:rsidP="00972507">
      <w:pPr>
        <w:pStyle w:val="affffffffffffffffff1"/>
        <w:ind w:firstLineChars="200" w:firstLine="480"/>
        <w:rPr>
          <w:szCs w:val="24"/>
          <w:lang w:eastAsia="x-none"/>
        </w:rPr>
      </w:pPr>
      <w:r w:rsidRPr="005A4E93">
        <w:rPr>
          <w:rFonts w:hint="eastAsia"/>
          <w:szCs w:val="24"/>
        </w:rPr>
        <w:t>负责组网查询，复杂组网订单需要高星级装维师傅上门安装，不能派单给普通装维人员。</w:t>
      </w:r>
    </w:p>
    <w:p w:rsidR="00972507" w:rsidRPr="005A4E93" w:rsidRDefault="00972507" w:rsidP="00972507">
      <w:pPr>
        <w:pStyle w:val="6"/>
        <w:rPr>
          <w:b/>
          <w:bCs/>
        </w:rPr>
      </w:pPr>
      <w:bookmarkStart w:id="3846" w:name="_Toc130156568"/>
      <w:r w:rsidRPr="005A4E93">
        <w:rPr>
          <w:rFonts w:hint="eastAsia"/>
        </w:rPr>
        <w:t>高品质客户查询</w:t>
      </w:r>
      <w:bookmarkEnd w:id="3846"/>
    </w:p>
    <w:p w:rsidR="00972507" w:rsidRPr="005A4E93" w:rsidRDefault="00972507" w:rsidP="00972507">
      <w:pPr>
        <w:pStyle w:val="affffffffffffffffff1"/>
        <w:ind w:firstLineChars="200" w:firstLine="480"/>
        <w:rPr>
          <w:szCs w:val="24"/>
          <w:lang w:eastAsia="x-none"/>
        </w:rPr>
      </w:pPr>
      <w:r w:rsidRPr="005A4E93">
        <w:rPr>
          <w:rFonts w:hint="eastAsia"/>
          <w:szCs w:val="24"/>
        </w:rPr>
        <w:t>订单信息查询，判断客户是否为高品质客户，高品质客户需要高星级装维师傅上门安装，不能派发给普通装维人员。</w:t>
      </w:r>
    </w:p>
    <w:p w:rsidR="00972507" w:rsidRPr="005A4E93" w:rsidRDefault="00972507" w:rsidP="00972507">
      <w:pPr>
        <w:pStyle w:val="6"/>
        <w:rPr>
          <w:b/>
          <w:bCs/>
        </w:rPr>
      </w:pPr>
      <w:bookmarkStart w:id="3847" w:name="_Toc130156569"/>
      <w:r w:rsidRPr="005A4E93">
        <w:rPr>
          <w:rFonts w:hint="eastAsia"/>
        </w:rPr>
        <w:t>绑定关系查询</w:t>
      </w:r>
      <w:bookmarkEnd w:id="3847"/>
    </w:p>
    <w:p w:rsidR="00972507" w:rsidRPr="005A4E93" w:rsidRDefault="00972507" w:rsidP="00972507">
      <w:pPr>
        <w:pStyle w:val="affffffffffffffffff1"/>
        <w:ind w:firstLineChars="200" w:firstLine="480"/>
        <w:rPr>
          <w:szCs w:val="24"/>
          <w:lang w:eastAsia="x-none"/>
        </w:rPr>
      </w:pPr>
      <w:r w:rsidRPr="005A4E93">
        <w:rPr>
          <w:rFonts w:hint="eastAsia"/>
          <w:szCs w:val="24"/>
        </w:rPr>
        <w:t>责任区下绑定装维关系查询，并且需要指定开通装机标签，查询无绑定数据，则派单到网格。</w:t>
      </w:r>
    </w:p>
    <w:p w:rsidR="00972507" w:rsidRPr="005A4E93" w:rsidRDefault="00972507" w:rsidP="00972507">
      <w:pPr>
        <w:pStyle w:val="6"/>
        <w:rPr>
          <w:b/>
          <w:bCs/>
        </w:rPr>
      </w:pPr>
      <w:bookmarkStart w:id="3848" w:name="_Toc130156570"/>
      <w:r w:rsidRPr="005A4E93">
        <w:rPr>
          <w:rFonts w:hint="eastAsia"/>
        </w:rPr>
        <w:t>请假信息查询</w:t>
      </w:r>
      <w:bookmarkEnd w:id="3848"/>
    </w:p>
    <w:p w:rsidR="00972507" w:rsidRPr="005A4E93" w:rsidRDefault="00972507" w:rsidP="00972507">
      <w:pPr>
        <w:pStyle w:val="affffffffffffffffff1"/>
        <w:ind w:firstLineChars="200" w:firstLine="480"/>
        <w:rPr>
          <w:szCs w:val="24"/>
          <w:lang w:eastAsia="x-none"/>
        </w:rPr>
      </w:pPr>
      <w:r w:rsidRPr="005A4E93">
        <w:rPr>
          <w:rFonts w:hint="eastAsia"/>
          <w:szCs w:val="24"/>
        </w:rPr>
        <w:t>责任区下绑定开通标签的装维人员需要剔除当前时段请假的人员。</w:t>
      </w:r>
    </w:p>
    <w:p w:rsidR="00972507" w:rsidRPr="005A4E93" w:rsidRDefault="00972507" w:rsidP="00972507">
      <w:pPr>
        <w:pStyle w:val="6"/>
        <w:rPr>
          <w:b/>
          <w:bCs/>
        </w:rPr>
      </w:pPr>
      <w:bookmarkStart w:id="3849" w:name="_Toc130156571"/>
      <w:r w:rsidRPr="005A4E93">
        <w:rPr>
          <w:rFonts w:hint="eastAsia"/>
        </w:rPr>
        <w:t>装维星级查询</w:t>
      </w:r>
      <w:bookmarkEnd w:id="3849"/>
    </w:p>
    <w:p w:rsidR="00972507" w:rsidRPr="005A4E93" w:rsidRDefault="00972507" w:rsidP="00972507">
      <w:pPr>
        <w:pStyle w:val="affffffffffffffffff1"/>
        <w:ind w:firstLineChars="200" w:firstLine="480"/>
        <w:rPr>
          <w:szCs w:val="24"/>
          <w:lang w:eastAsia="x-none"/>
        </w:rPr>
      </w:pPr>
      <w:r w:rsidRPr="005A4E93">
        <w:rPr>
          <w:rFonts w:hint="eastAsia"/>
          <w:szCs w:val="24"/>
        </w:rPr>
        <w:t>符合以上条件的装维人员星级查询，用于判断是否符合高星级条件。</w:t>
      </w:r>
    </w:p>
    <w:p w:rsidR="00972507" w:rsidRPr="005A4E93" w:rsidRDefault="00972507" w:rsidP="00972507">
      <w:pPr>
        <w:pStyle w:val="6"/>
        <w:rPr>
          <w:b/>
          <w:bCs/>
        </w:rPr>
      </w:pPr>
      <w:bookmarkStart w:id="3850" w:name="_Toc130156572"/>
      <w:r w:rsidRPr="005A4E93">
        <w:rPr>
          <w:rFonts w:hint="eastAsia"/>
        </w:rPr>
        <w:t>未来三天工作量查询</w:t>
      </w:r>
      <w:bookmarkEnd w:id="3850"/>
    </w:p>
    <w:p w:rsidR="00972507" w:rsidRPr="005A4E93" w:rsidRDefault="00972507" w:rsidP="00972507">
      <w:pPr>
        <w:pStyle w:val="affffffffffffffffff1"/>
        <w:ind w:firstLineChars="200" w:firstLine="480"/>
        <w:rPr>
          <w:szCs w:val="24"/>
          <w:lang w:eastAsia="x-none"/>
        </w:rPr>
      </w:pPr>
      <w:r w:rsidRPr="005A4E93">
        <w:rPr>
          <w:rFonts w:hint="eastAsia"/>
          <w:szCs w:val="24"/>
        </w:rPr>
        <w:t>符合以上所有条件的装维人员，未来三天工作量查询，并按照工作量升序排列。</w:t>
      </w:r>
    </w:p>
    <w:p w:rsidR="00972507" w:rsidRPr="005A4E93" w:rsidRDefault="00972507" w:rsidP="00972507">
      <w:pPr>
        <w:pStyle w:val="6"/>
        <w:rPr>
          <w:b/>
          <w:bCs/>
        </w:rPr>
      </w:pPr>
      <w:bookmarkStart w:id="3851" w:name="_Toc130156573"/>
      <w:r w:rsidRPr="005A4E93">
        <w:rPr>
          <w:rFonts w:hint="eastAsia"/>
        </w:rPr>
        <w:t>按照星级派单</w:t>
      </w:r>
      <w:bookmarkEnd w:id="3851"/>
    </w:p>
    <w:p w:rsidR="00972507" w:rsidRPr="005A4E93" w:rsidRDefault="00972507" w:rsidP="00972507">
      <w:pPr>
        <w:pStyle w:val="affffffffffffffffff1"/>
        <w:ind w:firstLineChars="200" w:firstLine="480"/>
        <w:rPr>
          <w:szCs w:val="24"/>
          <w:lang w:eastAsia="x-none"/>
        </w:rPr>
      </w:pPr>
      <w:r w:rsidRPr="005A4E93">
        <w:rPr>
          <w:rFonts w:hint="eastAsia"/>
          <w:szCs w:val="24"/>
        </w:rPr>
        <w:t>若所有人没有工作量，这按照星级优先派单；若排名第一和第二的人工作量相同，这按照星级优先派单；</w:t>
      </w:r>
    </w:p>
    <w:p w:rsidR="00972507" w:rsidRPr="005A4E93" w:rsidRDefault="00972507" w:rsidP="00972507">
      <w:pPr>
        <w:pStyle w:val="6"/>
        <w:rPr>
          <w:b/>
          <w:bCs/>
        </w:rPr>
      </w:pPr>
      <w:bookmarkStart w:id="3852" w:name="_Toc130156574"/>
      <w:r w:rsidRPr="005A4E93">
        <w:rPr>
          <w:rFonts w:hint="eastAsia"/>
        </w:rPr>
        <w:t>定单地域属性查询</w:t>
      </w:r>
      <w:bookmarkEnd w:id="3852"/>
    </w:p>
    <w:p w:rsidR="00972507" w:rsidRPr="005A4E93" w:rsidRDefault="00972507" w:rsidP="00972507">
      <w:pPr>
        <w:pStyle w:val="affffffffffffffffff1"/>
        <w:ind w:firstLineChars="200" w:firstLine="480"/>
        <w:rPr>
          <w:szCs w:val="24"/>
          <w:lang w:eastAsia="x-none"/>
        </w:rPr>
      </w:pPr>
      <w:r w:rsidRPr="005A4E93">
        <w:rPr>
          <w:rFonts w:hint="eastAsia"/>
          <w:szCs w:val="24"/>
        </w:rPr>
        <w:t>定单是属于城市还是农村判断，查询订单的地域属性，判断订单是城市还是农村；</w:t>
      </w:r>
    </w:p>
    <w:p w:rsidR="00972507" w:rsidRPr="005A4E93" w:rsidRDefault="00972507" w:rsidP="00972507">
      <w:pPr>
        <w:pStyle w:val="6"/>
        <w:rPr>
          <w:b/>
          <w:bCs/>
        </w:rPr>
      </w:pPr>
      <w:bookmarkStart w:id="3853" w:name="_Toc130156575"/>
      <w:r w:rsidRPr="005A4E93">
        <w:rPr>
          <w:rFonts w:hint="eastAsia"/>
        </w:rPr>
        <w:t>最小工作量超限规则</w:t>
      </w:r>
      <w:bookmarkEnd w:id="3853"/>
    </w:p>
    <w:p w:rsidR="00972507" w:rsidRPr="005A4E93" w:rsidRDefault="00972507" w:rsidP="00972507">
      <w:pPr>
        <w:pStyle w:val="affffffffffffffffff1"/>
        <w:ind w:firstLineChars="200" w:firstLine="480"/>
        <w:rPr>
          <w:szCs w:val="24"/>
          <w:lang w:eastAsia="x-none"/>
        </w:rPr>
      </w:pPr>
      <w:r w:rsidRPr="005A4E93">
        <w:rPr>
          <w:rFonts w:hint="eastAsia"/>
          <w:szCs w:val="24"/>
        </w:rPr>
        <w:t>排名第一的最小工作量的人工作量超限判断：城市，最近三天工作量超</w:t>
      </w:r>
      <w:r w:rsidRPr="005A4E93">
        <w:rPr>
          <w:rFonts w:hint="eastAsia"/>
          <w:szCs w:val="24"/>
        </w:rPr>
        <w:t>24</w:t>
      </w:r>
      <w:r w:rsidRPr="005A4E93">
        <w:rPr>
          <w:rFonts w:hint="eastAsia"/>
          <w:szCs w:val="24"/>
        </w:rPr>
        <w:t>算超限，派单给网格长。农村，最近三天工作量超</w:t>
      </w:r>
      <w:r w:rsidRPr="005A4E93">
        <w:rPr>
          <w:rFonts w:hint="eastAsia"/>
          <w:szCs w:val="24"/>
        </w:rPr>
        <w:t>8</w:t>
      </w:r>
      <w:r w:rsidRPr="005A4E93">
        <w:rPr>
          <w:rFonts w:hint="eastAsia"/>
          <w:szCs w:val="24"/>
        </w:rPr>
        <w:t>算超限，派单给网格长。</w:t>
      </w:r>
    </w:p>
    <w:p w:rsidR="00972507" w:rsidRPr="005A4E93" w:rsidRDefault="00972507" w:rsidP="00972507">
      <w:pPr>
        <w:pStyle w:val="6"/>
        <w:rPr>
          <w:b/>
          <w:bCs/>
        </w:rPr>
      </w:pPr>
      <w:bookmarkStart w:id="3854" w:name="_Toc130156576"/>
      <w:r w:rsidRPr="005A4E93">
        <w:rPr>
          <w:rFonts w:hint="eastAsia"/>
        </w:rPr>
        <w:t>网格长兜底</w:t>
      </w:r>
      <w:bookmarkEnd w:id="3854"/>
    </w:p>
    <w:p w:rsidR="00972507" w:rsidRPr="005A4E93" w:rsidRDefault="00972507" w:rsidP="00972507">
      <w:pPr>
        <w:pStyle w:val="affffffffffffffffff1"/>
        <w:ind w:firstLineChars="200" w:firstLine="480"/>
        <w:rPr>
          <w:szCs w:val="24"/>
          <w:lang w:eastAsia="x-none"/>
        </w:rPr>
      </w:pPr>
      <w:r w:rsidRPr="005A4E93">
        <w:rPr>
          <w:rFonts w:hint="eastAsia"/>
          <w:szCs w:val="24"/>
        </w:rPr>
        <w:lastRenderedPageBreak/>
        <w:t>若无符合派单条件的装维师傅，则该定单派单给网格长。所有订单均由网格都兜底，网格长在去根据实际情况指派订单到装维师傅。</w:t>
      </w:r>
    </w:p>
    <w:p w:rsidR="00972507" w:rsidRPr="005A4E93" w:rsidRDefault="00972507" w:rsidP="00972507">
      <w:pPr>
        <w:pStyle w:val="5"/>
        <w:rPr>
          <w:szCs w:val="24"/>
        </w:rPr>
      </w:pPr>
      <w:bookmarkStart w:id="3855" w:name="_Toc130156577"/>
      <w:r w:rsidRPr="005A4E93">
        <w:rPr>
          <w:rFonts w:hint="eastAsia"/>
          <w:szCs w:val="24"/>
        </w:rPr>
        <w:t>投诉单派单到人规则</w:t>
      </w:r>
      <w:bookmarkEnd w:id="3855"/>
    </w:p>
    <w:p w:rsidR="00972507" w:rsidRPr="005A4E93" w:rsidRDefault="00972507" w:rsidP="00972507">
      <w:pPr>
        <w:pStyle w:val="6"/>
        <w:rPr>
          <w:b/>
          <w:bCs/>
        </w:rPr>
      </w:pPr>
      <w:bookmarkStart w:id="3856" w:name="_Toc130156578"/>
      <w:r w:rsidRPr="005A4E93">
        <w:rPr>
          <w:rFonts w:hint="eastAsia"/>
        </w:rPr>
        <w:t>投诉单责任区信息查询</w:t>
      </w:r>
      <w:bookmarkEnd w:id="3856"/>
    </w:p>
    <w:p w:rsidR="00972507" w:rsidRPr="005A4E93" w:rsidRDefault="00972507" w:rsidP="00972507">
      <w:pPr>
        <w:pStyle w:val="affffffffffffffffff1"/>
        <w:ind w:firstLineChars="100" w:firstLine="240"/>
        <w:rPr>
          <w:szCs w:val="24"/>
        </w:rPr>
      </w:pPr>
      <w:r w:rsidRPr="005A4E93">
        <w:rPr>
          <w:rFonts w:hint="eastAsia"/>
          <w:szCs w:val="24"/>
        </w:rPr>
        <w:t>资源配置返回责任区查询，若未返回责任区信息，则派单到网格。</w:t>
      </w:r>
    </w:p>
    <w:p w:rsidR="00972507" w:rsidRPr="005A4E93" w:rsidRDefault="00972507" w:rsidP="00972507">
      <w:pPr>
        <w:pStyle w:val="6"/>
        <w:rPr>
          <w:b/>
          <w:bCs/>
        </w:rPr>
      </w:pPr>
      <w:bookmarkStart w:id="3857" w:name="_Toc130156579"/>
      <w:r w:rsidRPr="005A4E93">
        <w:rPr>
          <w:rFonts w:hint="eastAsia"/>
        </w:rPr>
        <w:t>投诉单责任区同步信息查询</w:t>
      </w:r>
      <w:bookmarkEnd w:id="3857"/>
    </w:p>
    <w:p w:rsidR="00972507" w:rsidRPr="005A4E93" w:rsidRDefault="00972507" w:rsidP="00972507">
      <w:pPr>
        <w:pStyle w:val="affffffffffffffffff1"/>
        <w:ind w:firstLineChars="200" w:firstLine="480"/>
        <w:rPr>
          <w:szCs w:val="24"/>
        </w:rPr>
      </w:pPr>
      <w:r w:rsidRPr="005A4E93">
        <w:rPr>
          <w:rFonts w:hint="eastAsia"/>
          <w:szCs w:val="24"/>
        </w:rPr>
        <w:t>根据</w:t>
      </w:r>
      <w:r w:rsidRPr="005A4E93">
        <w:rPr>
          <w:szCs w:val="24"/>
        </w:rPr>
        <w:t>资源配置返回责任区</w:t>
      </w:r>
      <w:r w:rsidRPr="005A4E93">
        <w:rPr>
          <w:szCs w:val="24"/>
        </w:rPr>
        <w:t>ID</w:t>
      </w:r>
      <w:r w:rsidRPr="005A4E93">
        <w:rPr>
          <w:rFonts w:hint="eastAsia"/>
          <w:szCs w:val="24"/>
        </w:rPr>
        <w:t>，查询同步过来的责任区信息，若综调没有该责任区，则派单到网格。</w:t>
      </w:r>
    </w:p>
    <w:p w:rsidR="00972507" w:rsidRPr="005A4E93" w:rsidRDefault="00972507" w:rsidP="00972507">
      <w:pPr>
        <w:pStyle w:val="6"/>
        <w:rPr>
          <w:b/>
          <w:bCs/>
        </w:rPr>
      </w:pPr>
      <w:bookmarkStart w:id="3858" w:name="_Toc130156580"/>
      <w:r w:rsidRPr="005A4E93">
        <w:rPr>
          <w:rFonts w:hint="eastAsia"/>
        </w:rPr>
        <w:t>投诉单是否新装</w:t>
      </w:r>
      <w:r w:rsidRPr="005A4E93">
        <w:rPr>
          <w:rFonts w:hint="eastAsia"/>
        </w:rPr>
        <w:t>30</w:t>
      </w:r>
      <w:r w:rsidRPr="005A4E93">
        <w:rPr>
          <w:rFonts w:hint="eastAsia"/>
        </w:rPr>
        <w:t>天投诉查询</w:t>
      </w:r>
      <w:bookmarkEnd w:id="3858"/>
    </w:p>
    <w:p w:rsidR="00972507" w:rsidRPr="005A4E93" w:rsidRDefault="00972507" w:rsidP="00972507">
      <w:pPr>
        <w:pStyle w:val="affffffffffffffffff1"/>
        <w:ind w:firstLineChars="200" w:firstLine="480"/>
        <w:rPr>
          <w:szCs w:val="24"/>
        </w:rPr>
      </w:pPr>
      <w:r w:rsidRPr="005A4E93">
        <w:rPr>
          <w:szCs w:val="24"/>
        </w:rPr>
        <w:t>订单信息查询，判断</w:t>
      </w:r>
      <w:r w:rsidRPr="005A4E93">
        <w:rPr>
          <w:rFonts w:hint="eastAsia"/>
          <w:szCs w:val="24"/>
        </w:rPr>
        <w:t>投诉单是否为新装</w:t>
      </w:r>
      <w:r w:rsidRPr="005A4E93">
        <w:rPr>
          <w:rFonts w:hint="eastAsia"/>
          <w:szCs w:val="24"/>
        </w:rPr>
        <w:t>3</w:t>
      </w:r>
      <w:r w:rsidRPr="005A4E93">
        <w:rPr>
          <w:szCs w:val="24"/>
        </w:rPr>
        <w:t>0</w:t>
      </w:r>
      <w:r w:rsidRPr="005A4E93">
        <w:rPr>
          <w:rFonts w:hint="eastAsia"/>
          <w:szCs w:val="24"/>
        </w:rPr>
        <w:t>天投诉</w:t>
      </w:r>
      <w:r w:rsidRPr="005A4E93">
        <w:rPr>
          <w:szCs w:val="24"/>
        </w:rPr>
        <w:t>，</w:t>
      </w:r>
      <w:r w:rsidRPr="005A4E93">
        <w:rPr>
          <w:rFonts w:hint="eastAsia"/>
          <w:szCs w:val="24"/>
        </w:rPr>
        <w:t>新装</w:t>
      </w:r>
      <w:r w:rsidRPr="005A4E93">
        <w:rPr>
          <w:rFonts w:hint="eastAsia"/>
          <w:szCs w:val="24"/>
        </w:rPr>
        <w:t>3</w:t>
      </w:r>
      <w:r w:rsidRPr="005A4E93">
        <w:rPr>
          <w:szCs w:val="24"/>
        </w:rPr>
        <w:t>0</w:t>
      </w:r>
      <w:r w:rsidRPr="005A4E93">
        <w:rPr>
          <w:rFonts w:hint="eastAsia"/>
          <w:szCs w:val="24"/>
        </w:rPr>
        <w:t>天投诉单</w:t>
      </w:r>
      <w:r w:rsidRPr="005A4E93">
        <w:rPr>
          <w:szCs w:val="24"/>
        </w:rPr>
        <w:t>需要高星级</w:t>
      </w:r>
      <w:r w:rsidRPr="005A4E93">
        <w:rPr>
          <w:rFonts w:hint="eastAsia"/>
          <w:szCs w:val="24"/>
        </w:rPr>
        <w:t>装维师傅接单，不能派发给普通装维人员。</w:t>
      </w:r>
    </w:p>
    <w:p w:rsidR="00972507" w:rsidRPr="005A4E93" w:rsidRDefault="00972507" w:rsidP="00972507">
      <w:pPr>
        <w:pStyle w:val="6"/>
        <w:rPr>
          <w:b/>
          <w:bCs/>
        </w:rPr>
      </w:pPr>
      <w:bookmarkStart w:id="3859" w:name="_Toc130156581"/>
      <w:r w:rsidRPr="005A4E93">
        <w:rPr>
          <w:rFonts w:hint="eastAsia"/>
        </w:rPr>
        <w:t>投诉单重复投诉查询</w:t>
      </w:r>
      <w:bookmarkEnd w:id="3859"/>
    </w:p>
    <w:p w:rsidR="00972507" w:rsidRPr="005A4E93" w:rsidRDefault="00972507" w:rsidP="00972507">
      <w:pPr>
        <w:pStyle w:val="affffffffffffffffff1"/>
        <w:ind w:firstLineChars="200" w:firstLine="480"/>
        <w:rPr>
          <w:szCs w:val="24"/>
          <w:lang w:eastAsia="x-none"/>
        </w:rPr>
      </w:pPr>
      <w:r w:rsidRPr="005A4E93">
        <w:rPr>
          <w:rFonts w:hint="eastAsia"/>
          <w:szCs w:val="24"/>
        </w:rPr>
        <w:t>订单信息查询，判断投诉单是否为重复投诉，重复投诉订单需要高星级装维师傅接单，不能派发给普通装维人员。</w:t>
      </w:r>
    </w:p>
    <w:p w:rsidR="00972507" w:rsidRPr="005A4E93" w:rsidRDefault="00972507" w:rsidP="00972507">
      <w:pPr>
        <w:pStyle w:val="6"/>
        <w:rPr>
          <w:b/>
          <w:bCs/>
        </w:rPr>
      </w:pPr>
      <w:bookmarkStart w:id="3860" w:name="_Toc130156582"/>
      <w:r w:rsidRPr="005A4E93">
        <w:rPr>
          <w:rFonts w:hint="eastAsia"/>
        </w:rPr>
        <w:t>投诉单高品质客户查询</w:t>
      </w:r>
      <w:bookmarkEnd w:id="3860"/>
    </w:p>
    <w:p w:rsidR="00972507" w:rsidRPr="005A4E93" w:rsidRDefault="00972507" w:rsidP="00972507">
      <w:pPr>
        <w:pStyle w:val="affffffffffffffffff1"/>
        <w:ind w:firstLineChars="200" w:firstLine="480"/>
        <w:rPr>
          <w:szCs w:val="24"/>
          <w:lang w:eastAsia="x-none"/>
        </w:rPr>
      </w:pPr>
      <w:r w:rsidRPr="005A4E93">
        <w:rPr>
          <w:rFonts w:hint="eastAsia"/>
          <w:szCs w:val="24"/>
        </w:rPr>
        <w:t>订单信息查询，判断客户是否为高品质客户，高品质客户需要高星级装维师傅上门安装，不能派发给普通装维人员。</w:t>
      </w:r>
    </w:p>
    <w:p w:rsidR="00972507" w:rsidRPr="005A4E93" w:rsidRDefault="00972507" w:rsidP="00972507">
      <w:pPr>
        <w:pStyle w:val="6"/>
        <w:rPr>
          <w:b/>
          <w:bCs/>
        </w:rPr>
      </w:pPr>
      <w:bookmarkStart w:id="3861" w:name="_Toc130156583"/>
      <w:r w:rsidRPr="005A4E93">
        <w:rPr>
          <w:rFonts w:hint="eastAsia"/>
        </w:rPr>
        <w:t>投诉单绑定关系查询</w:t>
      </w:r>
      <w:bookmarkEnd w:id="3861"/>
    </w:p>
    <w:p w:rsidR="00972507" w:rsidRPr="005A4E93" w:rsidRDefault="00972507" w:rsidP="00972507">
      <w:pPr>
        <w:pStyle w:val="affffffffffffffffff1"/>
        <w:ind w:firstLineChars="200" w:firstLine="480"/>
        <w:rPr>
          <w:szCs w:val="24"/>
        </w:rPr>
      </w:pPr>
      <w:r w:rsidRPr="005A4E93">
        <w:rPr>
          <w:szCs w:val="24"/>
        </w:rPr>
        <w:t>责任区下</w:t>
      </w:r>
      <w:r w:rsidRPr="005A4E93">
        <w:rPr>
          <w:rFonts w:hint="eastAsia"/>
          <w:szCs w:val="24"/>
        </w:rPr>
        <w:t>绑定装维关系查询，并且需要指定投诉装机标签，查询无绑定数据，则派单到网格。</w:t>
      </w:r>
    </w:p>
    <w:p w:rsidR="00972507" w:rsidRPr="005A4E93" w:rsidRDefault="00972507" w:rsidP="00972507">
      <w:pPr>
        <w:pStyle w:val="6"/>
        <w:rPr>
          <w:b/>
          <w:bCs/>
        </w:rPr>
      </w:pPr>
      <w:bookmarkStart w:id="3862" w:name="_Toc130156584"/>
      <w:r w:rsidRPr="005A4E93">
        <w:rPr>
          <w:rFonts w:hint="eastAsia"/>
        </w:rPr>
        <w:t>投诉单请假信息查询</w:t>
      </w:r>
      <w:bookmarkEnd w:id="3862"/>
    </w:p>
    <w:p w:rsidR="00972507" w:rsidRPr="005A4E93" w:rsidRDefault="00972507" w:rsidP="00972507">
      <w:pPr>
        <w:pStyle w:val="affffffffffffffffff1"/>
        <w:ind w:firstLineChars="200" w:firstLine="480"/>
        <w:rPr>
          <w:szCs w:val="24"/>
        </w:rPr>
      </w:pPr>
      <w:r w:rsidRPr="005A4E93">
        <w:rPr>
          <w:szCs w:val="24"/>
        </w:rPr>
        <w:t>责任区下绑定</w:t>
      </w:r>
      <w:r w:rsidRPr="005A4E93">
        <w:rPr>
          <w:rFonts w:hint="eastAsia"/>
          <w:szCs w:val="24"/>
        </w:rPr>
        <w:t>投诉</w:t>
      </w:r>
      <w:r w:rsidRPr="005A4E93">
        <w:rPr>
          <w:szCs w:val="24"/>
        </w:rPr>
        <w:t>标签的装维人员需要剔除</w:t>
      </w:r>
      <w:r w:rsidRPr="005A4E93">
        <w:rPr>
          <w:rFonts w:hint="eastAsia"/>
          <w:szCs w:val="24"/>
        </w:rPr>
        <w:t>当前时段请假的人员。</w:t>
      </w:r>
    </w:p>
    <w:p w:rsidR="00972507" w:rsidRPr="005A4E93" w:rsidRDefault="00972507" w:rsidP="00972507">
      <w:pPr>
        <w:pStyle w:val="6"/>
        <w:rPr>
          <w:b/>
          <w:bCs/>
        </w:rPr>
      </w:pPr>
      <w:bookmarkStart w:id="3863" w:name="_Toc130156585"/>
      <w:r w:rsidRPr="005A4E93">
        <w:rPr>
          <w:rFonts w:hint="eastAsia"/>
        </w:rPr>
        <w:t>投诉单装维星级查询</w:t>
      </w:r>
      <w:bookmarkEnd w:id="3863"/>
    </w:p>
    <w:p w:rsidR="00972507" w:rsidRPr="005A4E93" w:rsidRDefault="00972507" w:rsidP="00972507">
      <w:pPr>
        <w:pStyle w:val="affffffffffffffffff1"/>
        <w:ind w:firstLineChars="200" w:firstLine="480"/>
        <w:rPr>
          <w:szCs w:val="24"/>
        </w:rPr>
      </w:pPr>
      <w:r w:rsidRPr="005A4E93">
        <w:rPr>
          <w:rFonts w:hint="eastAsia"/>
          <w:szCs w:val="24"/>
        </w:rPr>
        <w:t>符合以上条件的装维人员星级查询，用于判断是否符合高星级条件。</w:t>
      </w:r>
    </w:p>
    <w:p w:rsidR="00972507" w:rsidRPr="005A4E93" w:rsidRDefault="00972507" w:rsidP="00972507">
      <w:pPr>
        <w:pStyle w:val="6"/>
        <w:rPr>
          <w:b/>
          <w:bCs/>
        </w:rPr>
      </w:pPr>
      <w:bookmarkStart w:id="3864" w:name="_Toc130156586"/>
      <w:r w:rsidRPr="005A4E93">
        <w:rPr>
          <w:rFonts w:hint="eastAsia"/>
        </w:rPr>
        <w:t>投诉单未来三天工作量查询</w:t>
      </w:r>
      <w:bookmarkEnd w:id="3864"/>
    </w:p>
    <w:p w:rsidR="00972507" w:rsidRPr="005A4E93" w:rsidRDefault="00972507" w:rsidP="00972507">
      <w:pPr>
        <w:pStyle w:val="affffffffffffffffff1"/>
        <w:ind w:firstLineChars="200" w:firstLine="480"/>
        <w:rPr>
          <w:szCs w:val="24"/>
        </w:rPr>
      </w:pPr>
      <w:r w:rsidRPr="005A4E93">
        <w:rPr>
          <w:szCs w:val="24"/>
        </w:rPr>
        <w:lastRenderedPageBreak/>
        <w:t>符合以上所有条件的</w:t>
      </w:r>
      <w:r w:rsidRPr="005A4E93">
        <w:rPr>
          <w:rFonts w:hint="eastAsia"/>
          <w:szCs w:val="24"/>
        </w:rPr>
        <w:t>装维人员，未来三天工作量查询，并按照工作量升序排列。</w:t>
      </w:r>
    </w:p>
    <w:p w:rsidR="00972507" w:rsidRPr="005A4E93" w:rsidRDefault="00972507" w:rsidP="00972507">
      <w:pPr>
        <w:pStyle w:val="6"/>
        <w:rPr>
          <w:b/>
          <w:bCs/>
        </w:rPr>
      </w:pPr>
      <w:bookmarkStart w:id="3865" w:name="_Toc130156587"/>
      <w:r w:rsidRPr="005A4E93">
        <w:rPr>
          <w:rFonts w:hint="eastAsia"/>
        </w:rPr>
        <w:t>投诉单按照星级派单</w:t>
      </w:r>
      <w:bookmarkEnd w:id="3865"/>
    </w:p>
    <w:p w:rsidR="00972507" w:rsidRPr="005A4E93" w:rsidRDefault="00972507" w:rsidP="00972507">
      <w:pPr>
        <w:pStyle w:val="affffffffffffffffff1"/>
        <w:ind w:firstLineChars="200" w:firstLine="480"/>
        <w:rPr>
          <w:szCs w:val="24"/>
        </w:rPr>
      </w:pPr>
      <w:r w:rsidRPr="005A4E93">
        <w:rPr>
          <w:szCs w:val="24"/>
        </w:rPr>
        <w:t>若所有人没有工作量，这按照星级</w:t>
      </w:r>
      <w:r w:rsidRPr="005A4E93">
        <w:rPr>
          <w:rFonts w:hint="eastAsia"/>
          <w:szCs w:val="24"/>
        </w:rPr>
        <w:t>优先</w:t>
      </w:r>
      <w:r w:rsidRPr="005A4E93">
        <w:rPr>
          <w:szCs w:val="24"/>
        </w:rPr>
        <w:t>派单</w:t>
      </w:r>
      <w:r w:rsidRPr="005A4E93">
        <w:rPr>
          <w:rFonts w:hint="eastAsia"/>
          <w:szCs w:val="24"/>
        </w:rPr>
        <w:t>；若排名第一和第二的人工作量相同，这按照星级优先派单；</w:t>
      </w:r>
    </w:p>
    <w:p w:rsidR="00972507" w:rsidRPr="005A4E93" w:rsidRDefault="00972507" w:rsidP="00972507">
      <w:pPr>
        <w:pStyle w:val="6"/>
        <w:rPr>
          <w:b/>
          <w:bCs/>
        </w:rPr>
      </w:pPr>
      <w:bookmarkStart w:id="3866" w:name="_Toc130156588"/>
      <w:r w:rsidRPr="005A4E93">
        <w:rPr>
          <w:rFonts w:hint="eastAsia"/>
        </w:rPr>
        <w:t>投诉单网格长兜底</w:t>
      </w:r>
      <w:bookmarkEnd w:id="3866"/>
    </w:p>
    <w:p w:rsidR="00972507" w:rsidRDefault="00972507" w:rsidP="00972507">
      <w:pPr>
        <w:pStyle w:val="affffffffffffffffff1"/>
        <w:ind w:firstLineChars="200" w:firstLine="480"/>
        <w:rPr>
          <w:szCs w:val="24"/>
        </w:rPr>
      </w:pPr>
      <w:r w:rsidRPr="005A4E93">
        <w:rPr>
          <w:rFonts w:hint="eastAsia"/>
          <w:szCs w:val="24"/>
        </w:rPr>
        <w:t>若无符合派单条件的装维师傅，则该定单派单给网格长。所有订单均由网格都兜底，网格长在去根据实际情况指派订单到装维师傅。</w:t>
      </w:r>
    </w:p>
    <w:p w:rsidR="00972507" w:rsidRDefault="00972507" w:rsidP="00972507">
      <w:pPr>
        <w:pStyle w:val="5"/>
        <w:rPr>
          <w:color w:val="FF0000"/>
          <w:szCs w:val="24"/>
        </w:rPr>
      </w:pPr>
      <w:bookmarkStart w:id="3867" w:name="_Toc130156589"/>
      <w:r w:rsidRPr="00873530">
        <w:rPr>
          <w:rFonts w:hint="eastAsia"/>
          <w:color w:val="FF0000"/>
          <w:szCs w:val="24"/>
        </w:rPr>
        <w:t>客户画像派单到人规则</w:t>
      </w:r>
      <w:bookmarkEnd w:id="3867"/>
    </w:p>
    <w:p w:rsidR="00972507" w:rsidRPr="005A4E93" w:rsidRDefault="00972507" w:rsidP="00972507">
      <w:pPr>
        <w:pStyle w:val="6"/>
        <w:rPr>
          <w:b/>
          <w:bCs/>
        </w:rPr>
      </w:pPr>
      <w:bookmarkStart w:id="3868" w:name="_Toc130156590"/>
      <w:r>
        <w:rPr>
          <w:rFonts w:hint="eastAsia"/>
        </w:rPr>
        <w:t>客户画像</w:t>
      </w:r>
      <w:r w:rsidRPr="005A4E93">
        <w:rPr>
          <w:rFonts w:hint="eastAsia"/>
        </w:rPr>
        <w:t>责任区信息查询</w:t>
      </w:r>
      <w:bookmarkEnd w:id="3868"/>
    </w:p>
    <w:p w:rsidR="00972507" w:rsidRPr="005A4E93" w:rsidRDefault="00972507" w:rsidP="00972507">
      <w:pPr>
        <w:pStyle w:val="affffffffffffffffff1"/>
        <w:ind w:firstLineChars="100" w:firstLine="240"/>
        <w:rPr>
          <w:szCs w:val="24"/>
        </w:rPr>
      </w:pPr>
      <w:r w:rsidRPr="005A4E93">
        <w:rPr>
          <w:rFonts w:hint="eastAsia"/>
          <w:szCs w:val="24"/>
        </w:rPr>
        <w:t>资源配置返回责任区查询，若未返回责任区信息，则派单到网格。</w:t>
      </w:r>
    </w:p>
    <w:p w:rsidR="00972507" w:rsidRPr="005A4E93" w:rsidRDefault="00972507" w:rsidP="00972507">
      <w:pPr>
        <w:pStyle w:val="6"/>
        <w:rPr>
          <w:b/>
          <w:bCs/>
        </w:rPr>
      </w:pPr>
      <w:bookmarkStart w:id="3869" w:name="_Toc130156591"/>
      <w:r>
        <w:rPr>
          <w:rFonts w:hint="eastAsia"/>
        </w:rPr>
        <w:t>客户画像</w:t>
      </w:r>
      <w:r w:rsidRPr="005A4E93">
        <w:rPr>
          <w:rFonts w:hint="eastAsia"/>
        </w:rPr>
        <w:t>责任区同步信息查询</w:t>
      </w:r>
      <w:bookmarkEnd w:id="3869"/>
    </w:p>
    <w:p w:rsidR="00972507" w:rsidRPr="005A4E93" w:rsidRDefault="00972507" w:rsidP="00972507">
      <w:pPr>
        <w:pStyle w:val="affffffffffffffffff1"/>
        <w:ind w:firstLineChars="200" w:firstLine="480"/>
        <w:rPr>
          <w:szCs w:val="24"/>
        </w:rPr>
      </w:pPr>
      <w:r w:rsidRPr="005A4E93">
        <w:rPr>
          <w:rFonts w:hint="eastAsia"/>
          <w:szCs w:val="24"/>
        </w:rPr>
        <w:t>根据</w:t>
      </w:r>
      <w:r w:rsidRPr="005A4E93">
        <w:rPr>
          <w:szCs w:val="24"/>
        </w:rPr>
        <w:t>资源配置返回责任区</w:t>
      </w:r>
      <w:r w:rsidRPr="005A4E93">
        <w:rPr>
          <w:szCs w:val="24"/>
        </w:rPr>
        <w:t>ID</w:t>
      </w:r>
      <w:r w:rsidRPr="005A4E93">
        <w:rPr>
          <w:rFonts w:hint="eastAsia"/>
          <w:szCs w:val="24"/>
        </w:rPr>
        <w:t>，查询同步过来的责任区信息，若综调没有该责任区，则派单到网格。</w:t>
      </w:r>
    </w:p>
    <w:p w:rsidR="00972507" w:rsidRPr="005A4E93" w:rsidRDefault="00972507" w:rsidP="00972507">
      <w:pPr>
        <w:pStyle w:val="6"/>
        <w:rPr>
          <w:b/>
          <w:bCs/>
        </w:rPr>
      </w:pPr>
      <w:bookmarkStart w:id="3870" w:name="_Toc130156592"/>
      <w:r>
        <w:rPr>
          <w:rFonts w:hint="eastAsia"/>
        </w:rPr>
        <w:t>客户画像</w:t>
      </w:r>
      <w:r w:rsidRPr="005A4E93">
        <w:rPr>
          <w:rFonts w:hint="eastAsia"/>
        </w:rPr>
        <w:t>是否新装</w:t>
      </w:r>
      <w:r w:rsidRPr="005A4E93">
        <w:rPr>
          <w:rFonts w:hint="eastAsia"/>
        </w:rPr>
        <w:t>30</w:t>
      </w:r>
      <w:r w:rsidRPr="005A4E93">
        <w:rPr>
          <w:rFonts w:hint="eastAsia"/>
        </w:rPr>
        <w:t>天投诉查询</w:t>
      </w:r>
      <w:bookmarkEnd w:id="3870"/>
    </w:p>
    <w:p w:rsidR="00972507" w:rsidRPr="005A4E93" w:rsidRDefault="00972507" w:rsidP="00972507">
      <w:pPr>
        <w:pStyle w:val="affffffffffffffffff1"/>
        <w:ind w:firstLineChars="200" w:firstLine="480"/>
        <w:rPr>
          <w:szCs w:val="24"/>
        </w:rPr>
      </w:pPr>
      <w:r w:rsidRPr="005A4E93">
        <w:rPr>
          <w:szCs w:val="24"/>
        </w:rPr>
        <w:t>订单信息查询，判断</w:t>
      </w:r>
      <w:r w:rsidRPr="005A4E93">
        <w:rPr>
          <w:rFonts w:hint="eastAsia"/>
          <w:szCs w:val="24"/>
        </w:rPr>
        <w:t>投诉单是否为新装</w:t>
      </w:r>
      <w:r w:rsidRPr="005A4E93">
        <w:rPr>
          <w:rFonts w:hint="eastAsia"/>
          <w:szCs w:val="24"/>
        </w:rPr>
        <w:t>3</w:t>
      </w:r>
      <w:r w:rsidRPr="005A4E93">
        <w:rPr>
          <w:szCs w:val="24"/>
        </w:rPr>
        <w:t>0</w:t>
      </w:r>
      <w:r w:rsidRPr="005A4E93">
        <w:rPr>
          <w:rFonts w:hint="eastAsia"/>
          <w:szCs w:val="24"/>
        </w:rPr>
        <w:t>天投诉</w:t>
      </w:r>
      <w:r w:rsidRPr="005A4E93">
        <w:rPr>
          <w:szCs w:val="24"/>
        </w:rPr>
        <w:t>，</w:t>
      </w:r>
      <w:r w:rsidRPr="005A4E93">
        <w:rPr>
          <w:rFonts w:hint="eastAsia"/>
          <w:szCs w:val="24"/>
        </w:rPr>
        <w:t>新装</w:t>
      </w:r>
      <w:r w:rsidRPr="005A4E93">
        <w:rPr>
          <w:rFonts w:hint="eastAsia"/>
          <w:szCs w:val="24"/>
        </w:rPr>
        <w:t>3</w:t>
      </w:r>
      <w:r w:rsidRPr="005A4E93">
        <w:rPr>
          <w:szCs w:val="24"/>
        </w:rPr>
        <w:t>0</w:t>
      </w:r>
      <w:r w:rsidRPr="005A4E93">
        <w:rPr>
          <w:rFonts w:hint="eastAsia"/>
          <w:szCs w:val="24"/>
        </w:rPr>
        <w:t>天投诉单</w:t>
      </w:r>
      <w:r w:rsidRPr="005A4E93">
        <w:rPr>
          <w:szCs w:val="24"/>
        </w:rPr>
        <w:t>需要高星级</w:t>
      </w:r>
      <w:r w:rsidRPr="005A4E93">
        <w:rPr>
          <w:rFonts w:hint="eastAsia"/>
          <w:szCs w:val="24"/>
        </w:rPr>
        <w:t>装维师傅接单，不能派发给普通装维人员。</w:t>
      </w:r>
    </w:p>
    <w:p w:rsidR="00972507" w:rsidRPr="005A4E93" w:rsidRDefault="00972507" w:rsidP="00972507">
      <w:pPr>
        <w:pStyle w:val="6"/>
        <w:rPr>
          <w:b/>
          <w:bCs/>
        </w:rPr>
      </w:pPr>
      <w:bookmarkStart w:id="3871" w:name="_Toc130156593"/>
      <w:r>
        <w:rPr>
          <w:rFonts w:hint="eastAsia"/>
        </w:rPr>
        <w:t>客户画像</w:t>
      </w:r>
      <w:r w:rsidRPr="005A4E93">
        <w:rPr>
          <w:rFonts w:hint="eastAsia"/>
        </w:rPr>
        <w:t>重复投诉查询</w:t>
      </w:r>
      <w:bookmarkEnd w:id="3871"/>
    </w:p>
    <w:p w:rsidR="00972507" w:rsidRPr="005A4E93" w:rsidRDefault="00972507" w:rsidP="00972507">
      <w:pPr>
        <w:pStyle w:val="affffffffffffffffff1"/>
        <w:ind w:firstLineChars="200" w:firstLine="480"/>
        <w:rPr>
          <w:szCs w:val="24"/>
          <w:lang w:eastAsia="x-none"/>
        </w:rPr>
      </w:pPr>
      <w:r w:rsidRPr="005A4E93">
        <w:rPr>
          <w:rFonts w:hint="eastAsia"/>
          <w:szCs w:val="24"/>
        </w:rPr>
        <w:t>订单信息查询，判断投诉单是否为重复投诉，重复投诉订单需要高星级装维师傅接单，不能派发给普通装维人员。</w:t>
      </w:r>
    </w:p>
    <w:p w:rsidR="00972507" w:rsidRPr="005A4E93" w:rsidRDefault="00972507" w:rsidP="00972507">
      <w:pPr>
        <w:pStyle w:val="6"/>
        <w:rPr>
          <w:b/>
          <w:bCs/>
        </w:rPr>
      </w:pPr>
      <w:bookmarkStart w:id="3872" w:name="_Toc130156594"/>
      <w:r>
        <w:rPr>
          <w:rFonts w:hint="eastAsia"/>
        </w:rPr>
        <w:t>客户画像</w:t>
      </w:r>
      <w:r w:rsidRPr="005A4E93">
        <w:rPr>
          <w:rFonts w:hint="eastAsia"/>
        </w:rPr>
        <w:t>高品质客户查询</w:t>
      </w:r>
      <w:bookmarkEnd w:id="3872"/>
    </w:p>
    <w:p w:rsidR="00972507" w:rsidRPr="005A4E93" w:rsidRDefault="00972507" w:rsidP="00972507">
      <w:pPr>
        <w:pStyle w:val="affffffffffffffffff1"/>
        <w:ind w:firstLineChars="200" w:firstLine="480"/>
        <w:rPr>
          <w:szCs w:val="24"/>
          <w:lang w:eastAsia="x-none"/>
        </w:rPr>
      </w:pPr>
      <w:r w:rsidRPr="005A4E93">
        <w:rPr>
          <w:rFonts w:hint="eastAsia"/>
          <w:szCs w:val="24"/>
        </w:rPr>
        <w:t>订单信息查询，判断客户是否为高品质客户，高品质客户需要高星级装维师傅上门安装，不能派发给普通装维人员。</w:t>
      </w:r>
    </w:p>
    <w:p w:rsidR="00972507" w:rsidRPr="005A4E93" w:rsidRDefault="00972507" w:rsidP="00972507">
      <w:pPr>
        <w:pStyle w:val="6"/>
        <w:rPr>
          <w:b/>
          <w:bCs/>
        </w:rPr>
      </w:pPr>
      <w:bookmarkStart w:id="3873" w:name="_Toc130156595"/>
      <w:r>
        <w:rPr>
          <w:rFonts w:hint="eastAsia"/>
        </w:rPr>
        <w:t>客户画像</w:t>
      </w:r>
      <w:r w:rsidRPr="005A4E93">
        <w:rPr>
          <w:rFonts w:hint="eastAsia"/>
        </w:rPr>
        <w:t>绑定关系查询</w:t>
      </w:r>
      <w:bookmarkEnd w:id="3873"/>
    </w:p>
    <w:p w:rsidR="00972507" w:rsidRPr="005A4E93" w:rsidRDefault="00972507" w:rsidP="00972507">
      <w:pPr>
        <w:pStyle w:val="affffffffffffffffff1"/>
        <w:ind w:firstLineChars="200" w:firstLine="480"/>
        <w:rPr>
          <w:szCs w:val="24"/>
        </w:rPr>
      </w:pPr>
      <w:r w:rsidRPr="005A4E93">
        <w:rPr>
          <w:szCs w:val="24"/>
        </w:rPr>
        <w:t>责任区下</w:t>
      </w:r>
      <w:r w:rsidRPr="005A4E93">
        <w:rPr>
          <w:rFonts w:hint="eastAsia"/>
          <w:szCs w:val="24"/>
        </w:rPr>
        <w:t>绑定装维关系查询，并且需要指定投诉装机标签，查询无绑定数据，则派单到网格。</w:t>
      </w:r>
    </w:p>
    <w:p w:rsidR="00972507" w:rsidRPr="005A4E93" w:rsidRDefault="00972507" w:rsidP="00972507">
      <w:pPr>
        <w:pStyle w:val="6"/>
        <w:rPr>
          <w:b/>
          <w:bCs/>
        </w:rPr>
      </w:pPr>
      <w:bookmarkStart w:id="3874" w:name="_Toc130156596"/>
      <w:r>
        <w:rPr>
          <w:rFonts w:hint="eastAsia"/>
        </w:rPr>
        <w:lastRenderedPageBreak/>
        <w:t>客户画像</w:t>
      </w:r>
      <w:r w:rsidRPr="005A4E93">
        <w:rPr>
          <w:rFonts w:hint="eastAsia"/>
        </w:rPr>
        <w:t>请假信息查询</w:t>
      </w:r>
      <w:bookmarkEnd w:id="3874"/>
    </w:p>
    <w:p w:rsidR="00972507" w:rsidRPr="005A4E93" w:rsidRDefault="00972507" w:rsidP="00972507">
      <w:pPr>
        <w:pStyle w:val="affffffffffffffffff1"/>
        <w:ind w:firstLineChars="200" w:firstLine="480"/>
        <w:rPr>
          <w:szCs w:val="24"/>
        </w:rPr>
      </w:pPr>
      <w:r w:rsidRPr="005A4E93">
        <w:rPr>
          <w:szCs w:val="24"/>
        </w:rPr>
        <w:t>责任区下绑定</w:t>
      </w:r>
      <w:r w:rsidRPr="005A4E93">
        <w:rPr>
          <w:rFonts w:hint="eastAsia"/>
          <w:szCs w:val="24"/>
        </w:rPr>
        <w:t>投诉</w:t>
      </w:r>
      <w:r w:rsidRPr="005A4E93">
        <w:rPr>
          <w:szCs w:val="24"/>
        </w:rPr>
        <w:t>标签的装维人员需要剔除</w:t>
      </w:r>
      <w:r w:rsidRPr="005A4E93">
        <w:rPr>
          <w:rFonts w:hint="eastAsia"/>
          <w:szCs w:val="24"/>
        </w:rPr>
        <w:t>当前时段请假的人员。</w:t>
      </w:r>
    </w:p>
    <w:p w:rsidR="00972507" w:rsidRPr="005A4E93" w:rsidRDefault="00972507" w:rsidP="00972507">
      <w:pPr>
        <w:pStyle w:val="6"/>
        <w:rPr>
          <w:b/>
          <w:bCs/>
        </w:rPr>
      </w:pPr>
      <w:bookmarkStart w:id="3875" w:name="_Toc130156597"/>
      <w:r>
        <w:rPr>
          <w:rFonts w:hint="eastAsia"/>
        </w:rPr>
        <w:t>客户画像</w:t>
      </w:r>
      <w:r w:rsidRPr="005A4E93">
        <w:rPr>
          <w:rFonts w:hint="eastAsia"/>
        </w:rPr>
        <w:t>装维星级查询</w:t>
      </w:r>
      <w:bookmarkEnd w:id="3875"/>
    </w:p>
    <w:p w:rsidR="00972507" w:rsidRPr="005A4E93" w:rsidRDefault="00972507" w:rsidP="00972507">
      <w:pPr>
        <w:pStyle w:val="affffffffffffffffff1"/>
        <w:ind w:firstLineChars="200" w:firstLine="480"/>
        <w:rPr>
          <w:szCs w:val="24"/>
        </w:rPr>
      </w:pPr>
      <w:r w:rsidRPr="005A4E93">
        <w:rPr>
          <w:rFonts w:hint="eastAsia"/>
          <w:szCs w:val="24"/>
        </w:rPr>
        <w:t>符合以上条件的装维人员星级查询，用于判断是否符合高星级条件。</w:t>
      </w:r>
    </w:p>
    <w:p w:rsidR="00972507" w:rsidRPr="005A4E93" w:rsidRDefault="00972507" w:rsidP="00972507">
      <w:pPr>
        <w:pStyle w:val="6"/>
        <w:rPr>
          <w:b/>
          <w:bCs/>
        </w:rPr>
      </w:pPr>
      <w:bookmarkStart w:id="3876" w:name="_Toc130156598"/>
      <w:r>
        <w:rPr>
          <w:rFonts w:hint="eastAsia"/>
        </w:rPr>
        <w:t>客户画像</w:t>
      </w:r>
      <w:r w:rsidRPr="005A4E93">
        <w:rPr>
          <w:rFonts w:hint="eastAsia"/>
        </w:rPr>
        <w:t>未来三天工作量查询</w:t>
      </w:r>
      <w:bookmarkEnd w:id="3876"/>
    </w:p>
    <w:p w:rsidR="00972507" w:rsidRPr="005A4E93" w:rsidRDefault="00972507" w:rsidP="00972507">
      <w:pPr>
        <w:pStyle w:val="affffffffffffffffff1"/>
        <w:ind w:firstLineChars="200" w:firstLine="480"/>
        <w:rPr>
          <w:szCs w:val="24"/>
        </w:rPr>
      </w:pPr>
      <w:r w:rsidRPr="005A4E93">
        <w:rPr>
          <w:szCs w:val="24"/>
        </w:rPr>
        <w:t>符合以上所有条件的</w:t>
      </w:r>
      <w:r w:rsidRPr="005A4E93">
        <w:rPr>
          <w:rFonts w:hint="eastAsia"/>
          <w:szCs w:val="24"/>
        </w:rPr>
        <w:t>装维人员，未来三天工作量查询，并按照工作量升序排列。</w:t>
      </w:r>
    </w:p>
    <w:p w:rsidR="00972507" w:rsidRPr="005A4E93" w:rsidRDefault="00972507" w:rsidP="00972507">
      <w:pPr>
        <w:pStyle w:val="6"/>
        <w:rPr>
          <w:b/>
          <w:bCs/>
        </w:rPr>
      </w:pPr>
      <w:bookmarkStart w:id="3877" w:name="_Toc130156599"/>
      <w:r>
        <w:rPr>
          <w:rFonts w:hint="eastAsia"/>
        </w:rPr>
        <w:t>客户画像</w:t>
      </w:r>
      <w:r w:rsidRPr="005A4E93">
        <w:rPr>
          <w:rFonts w:hint="eastAsia"/>
        </w:rPr>
        <w:t>按照星级派单</w:t>
      </w:r>
      <w:bookmarkEnd w:id="3877"/>
    </w:p>
    <w:p w:rsidR="00972507" w:rsidRPr="005A4E93" w:rsidRDefault="00972507" w:rsidP="00972507">
      <w:pPr>
        <w:pStyle w:val="affffffffffffffffff1"/>
        <w:ind w:firstLineChars="200" w:firstLine="480"/>
        <w:rPr>
          <w:szCs w:val="24"/>
        </w:rPr>
      </w:pPr>
      <w:r w:rsidRPr="005A4E93">
        <w:rPr>
          <w:szCs w:val="24"/>
        </w:rPr>
        <w:t>若所有人没有工作量，这按照星级</w:t>
      </w:r>
      <w:r w:rsidRPr="005A4E93">
        <w:rPr>
          <w:rFonts w:hint="eastAsia"/>
          <w:szCs w:val="24"/>
        </w:rPr>
        <w:t>优先</w:t>
      </w:r>
      <w:r w:rsidRPr="005A4E93">
        <w:rPr>
          <w:szCs w:val="24"/>
        </w:rPr>
        <w:t>派单</w:t>
      </w:r>
      <w:r w:rsidRPr="005A4E93">
        <w:rPr>
          <w:rFonts w:hint="eastAsia"/>
          <w:szCs w:val="24"/>
        </w:rPr>
        <w:t>；若排名第一和第二的人工作量相同，这按照星级优先派单；</w:t>
      </w:r>
    </w:p>
    <w:p w:rsidR="00972507" w:rsidRPr="005A4E93" w:rsidRDefault="00972507" w:rsidP="00972507">
      <w:pPr>
        <w:pStyle w:val="6"/>
        <w:rPr>
          <w:b/>
          <w:bCs/>
        </w:rPr>
      </w:pPr>
      <w:bookmarkStart w:id="3878" w:name="_Toc130156600"/>
      <w:r>
        <w:rPr>
          <w:rFonts w:hint="eastAsia"/>
        </w:rPr>
        <w:t>客户画像</w:t>
      </w:r>
      <w:r w:rsidRPr="005A4E93">
        <w:rPr>
          <w:rFonts w:hint="eastAsia"/>
        </w:rPr>
        <w:t>网格长兜底</w:t>
      </w:r>
      <w:bookmarkEnd w:id="3878"/>
    </w:p>
    <w:p w:rsidR="00972507" w:rsidRPr="003F5089" w:rsidRDefault="00972507" w:rsidP="00972507">
      <w:r w:rsidRPr="005A4E93">
        <w:rPr>
          <w:rFonts w:hint="eastAsia"/>
          <w:szCs w:val="24"/>
        </w:rPr>
        <w:t>若无符合派单条件的装维师傅，则该定单派单给网格长。所有订单均由网格都兜底，网格长在去根据实际情况指派订单到装维师傅。</w:t>
      </w:r>
    </w:p>
    <w:p w:rsidR="00972507" w:rsidRDefault="00972507" w:rsidP="00972507">
      <w:pPr>
        <w:pStyle w:val="5"/>
      </w:pPr>
      <w:bookmarkStart w:id="3879" w:name="_Toc130156601"/>
      <w:r w:rsidRPr="00FF2E3F">
        <w:rPr>
          <w:rFonts w:hint="eastAsia"/>
        </w:rPr>
        <w:t>开通工单的装机时限</w:t>
      </w:r>
      <w:bookmarkEnd w:id="3879"/>
    </w:p>
    <w:p w:rsidR="00972507" w:rsidRDefault="00972507" w:rsidP="00972507">
      <w:pPr>
        <w:pStyle w:val="6"/>
        <w:rPr>
          <w:b/>
          <w:bCs/>
        </w:rPr>
      </w:pPr>
      <w:bookmarkStart w:id="3880" w:name="_Toc130156602"/>
      <w:r w:rsidRPr="00E8129D">
        <w:rPr>
          <w:rFonts w:hint="eastAsia"/>
          <w:b/>
          <w:bCs/>
        </w:rPr>
        <w:t>开通单客户等级查询</w:t>
      </w:r>
      <w:bookmarkEnd w:id="3880"/>
    </w:p>
    <w:p w:rsidR="00972507" w:rsidRPr="00E8129D" w:rsidRDefault="00972507" w:rsidP="00972507">
      <w:pPr>
        <w:ind w:firstLine="420"/>
      </w:pPr>
      <w:r w:rsidRPr="00E8129D">
        <w:rPr>
          <w:rFonts w:hint="eastAsia"/>
        </w:rPr>
        <w:t>高品质服务</w:t>
      </w:r>
      <w:r>
        <w:rPr>
          <w:rFonts w:hint="eastAsia"/>
        </w:rPr>
        <w:t>查询条件：客户类型为</w:t>
      </w:r>
      <w:r w:rsidRPr="00E8129D">
        <w:rPr>
          <w:rFonts w:hint="eastAsia"/>
        </w:rPr>
        <w:t>白金卡，钻卡、千兆客户和金牛客户</w:t>
      </w:r>
      <w:r>
        <w:rPr>
          <w:rFonts w:hint="eastAsia"/>
        </w:rPr>
        <w:t>。其他为普通客户。</w:t>
      </w:r>
    </w:p>
    <w:p w:rsidR="00972507" w:rsidRDefault="00972507" w:rsidP="00972507">
      <w:pPr>
        <w:pStyle w:val="6"/>
        <w:rPr>
          <w:b/>
          <w:bCs/>
        </w:rPr>
      </w:pPr>
      <w:bookmarkStart w:id="3881" w:name="_Toc130156603"/>
      <w:r w:rsidRPr="00E8129D">
        <w:rPr>
          <w:rFonts w:hint="eastAsia"/>
          <w:b/>
          <w:bCs/>
        </w:rPr>
        <w:t>开通单城市农村查询</w:t>
      </w:r>
      <w:bookmarkEnd w:id="3881"/>
    </w:p>
    <w:p w:rsidR="00972507" w:rsidRPr="00E8129D" w:rsidRDefault="00972507" w:rsidP="00972507">
      <w:pPr>
        <w:ind w:firstLine="420"/>
      </w:pPr>
      <w:r>
        <w:t>根据资源信息判断城市或者农村，查询资源配置表，返回城市或者农村的地域属性信息。</w:t>
      </w:r>
    </w:p>
    <w:p w:rsidR="00972507" w:rsidRDefault="00972507" w:rsidP="00972507">
      <w:pPr>
        <w:pStyle w:val="6"/>
        <w:rPr>
          <w:b/>
          <w:bCs/>
        </w:rPr>
      </w:pPr>
      <w:bookmarkStart w:id="3882" w:name="_Toc130156604"/>
      <w:r w:rsidRPr="00E8129D">
        <w:rPr>
          <w:rFonts w:hint="eastAsia"/>
          <w:b/>
          <w:bCs/>
        </w:rPr>
        <w:t>装机时限查询</w:t>
      </w:r>
      <w:bookmarkEnd w:id="3882"/>
    </w:p>
    <w:p w:rsidR="00972507" w:rsidRPr="00E8129D" w:rsidRDefault="00972507" w:rsidP="00972507">
      <w:pPr>
        <w:ind w:firstLine="420"/>
      </w:pPr>
      <w:r w:rsidRPr="00E8129D">
        <w:rPr>
          <w:rFonts w:hint="eastAsia"/>
        </w:rPr>
        <w:t>装机时限：高品质服务（包含白金卡，钻卡、千兆客户和金牛客户）：城镇≤</w:t>
      </w:r>
      <w:r w:rsidRPr="00E8129D">
        <w:rPr>
          <w:rFonts w:hint="eastAsia"/>
        </w:rPr>
        <w:t>24</w:t>
      </w:r>
      <w:r w:rsidRPr="00E8129D">
        <w:rPr>
          <w:rFonts w:hint="eastAsia"/>
        </w:rPr>
        <w:t>小时，农村≤</w:t>
      </w:r>
      <w:r w:rsidRPr="00E8129D">
        <w:rPr>
          <w:rFonts w:hint="eastAsia"/>
        </w:rPr>
        <w:t>36</w:t>
      </w:r>
      <w:r w:rsidRPr="00E8129D">
        <w:rPr>
          <w:rFonts w:hint="eastAsia"/>
        </w:rPr>
        <w:t>小时；普通服务：城镇≤</w:t>
      </w:r>
      <w:r w:rsidRPr="00E8129D">
        <w:rPr>
          <w:rFonts w:hint="eastAsia"/>
        </w:rPr>
        <w:t>48</w:t>
      </w:r>
      <w:r w:rsidRPr="00E8129D">
        <w:rPr>
          <w:rFonts w:hint="eastAsia"/>
        </w:rPr>
        <w:t>小时，农村≤</w:t>
      </w:r>
      <w:r w:rsidRPr="00E8129D">
        <w:rPr>
          <w:rFonts w:hint="eastAsia"/>
        </w:rPr>
        <w:t>72</w:t>
      </w:r>
      <w:r w:rsidRPr="00E8129D">
        <w:rPr>
          <w:rFonts w:hint="eastAsia"/>
        </w:rPr>
        <w:t>小时</w:t>
      </w:r>
      <w:r>
        <w:rPr>
          <w:rFonts w:hint="eastAsia"/>
        </w:rPr>
        <w:t>，根据以上</w:t>
      </w:r>
      <w:r>
        <w:rPr>
          <w:rFonts w:hint="eastAsia"/>
        </w:rPr>
        <w:lastRenderedPageBreak/>
        <w:t>规则，用到单时间加上对应的时限，得到最终工单要求完成时间。</w:t>
      </w:r>
    </w:p>
    <w:p w:rsidR="00972507" w:rsidRDefault="00972507" w:rsidP="00972507">
      <w:pPr>
        <w:pStyle w:val="6"/>
        <w:rPr>
          <w:b/>
          <w:bCs/>
        </w:rPr>
      </w:pPr>
      <w:bookmarkStart w:id="3883" w:name="_Toc130156605"/>
      <w:r w:rsidRPr="00E8129D">
        <w:rPr>
          <w:rFonts w:hint="eastAsia"/>
          <w:b/>
          <w:bCs/>
        </w:rPr>
        <w:t>装机时限存储</w:t>
      </w:r>
      <w:bookmarkEnd w:id="3883"/>
    </w:p>
    <w:p w:rsidR="00972507" w:rsidRPr="00682338" w:rsidRDefault="00972507" w:rsidP="00972507">
      <w:pPr>
        <w:ind w:firstLine="420"/>
      </w:pPr>
      <w:r>
        <w:t>将工单时限存储进去工单表装机环节要求完成时间字段里面，并保存服务等级。</w:t>
      </w:r>
    </w:p>
    <w:p w:rsidR="00972507" w:rsidRDefault="00972507" w:rsidP="00972507">
      <w:pPr>
        <w:pStyle w:val="5"/>
      </w:pPr>
      <w:bookmarkStart w:id="3884" w:name="_Toc130156606"/>
      <w:r w:rsidRPr="00FF2E3F">
        <w:rPr>
          <w:rFonts w:hint="eastAsia"/>
        </w:rPr>
        <w:t>投诉单维修时限</w:t>
      </w:r>
      <w:bookmarkEnd w:id="3884"/>
    </w:p>
    <w:p w:rsidR="00972507" w:rsidRDefault="00972507" w:rsidP="00972507">
      <w:pPr>
        <w:pStyle w:val="6"/>
        <w:rPr>
          <w:b/>
          <w:bCs/>
        </w:rPr>
      </w:pPr>
      <w:bookmarkStart w:id="3885" w:name="_Toc130156607"/>
      <w:r>
        <w:rPr>
          <w:rFonts w:hint="eastAsia"/>
          <w:b/>
          <w:bCs/>
        </w:rPr>
        <w:t>投诉单</w:t>
      </w:r>
      <w:r w:rsidRPr="00E8129D">
        <w:rPr>
          <w:rFonts w:hint="eastAsia"/>
          <w:b/>
          <w:bCs/>
        </w:rPr>
        <w:t>客户等级查询</w:t>
      </w:r>
      <w:bookmarkEnd w:id="3885"/>
    </w:p>
    <w:p w:rsidR="00972507" w:rsidRPr="00E8129D" w:rsidRDefault="00972507" w:rsidP="00972507">
      <w:pPr>
        <w:ind w:firstLine="420"/>
      </w:pPr>
      <w:r w:rsidRPr="00E8129D">
        <w:rPr>
          <w:rFonts w:hint="eastAsia"/>
        </w:rPr>
        <w:t>高品质服务</w:t>
      </w:r>
      <w:r>
        <w:rPr>
          <w:rFonts w:hint="eastAsia"/>
        </w:rPr>
        <w:t>：客户类型为：</w:t>
      </w:r>
      <w:r w:rsidRPr="00E8129D">
        <w:rPr>
          <w:rFonts w:hint="eastAsia"/>
        </w:rPr>
        <w:t>白金卡，钻卡</w:t>
      </w:r>
      <w:r>
        <w:rPr>
          <w:rFonts w:hint="eastAsia"/>
        </w:rPr>
        <w:t>或者带宽为：</w:t>
      </w:r>
      <w:r w:rsidRPr="00E8129D">
        <w:rPr>
          <w:rFonts w:hint="eastAsia"/>
        </w:rPr>
        <w:t>千兆客户</w:t>
      </w:r>
      <w:r>
        <w:rPr>
          <w:rFonts w:hint="eastAsia"/>
        </w:rPr>
        <w:t>或以上用户。其他客户均为普通客户。</w:t>
      </w:r>
    </w:p>
    <w:p w:rsidR="00972507" w:rsidRDefault="00972507" w:rsidP="00972507">
      <w:pPr>
        <w:pStyle w:val="6"/>
        <w:rPr>
          <w:b/>
          <w:bCs/>
        </w:rPr>
      </w:pPr>
      <w:bookmarkStart w:id="3886" w:name="_Toc130156608"/>
      <w:r>
        <w:rPr>
          <w:rFonts w:hint="eastAsia"/>
          <w:b/>
          <w:bCs/>
        </w:rPr>
        <w:t>投诉单</w:t>
      </w:r>
      <w:r w:rsidRPr="00E8129D">
        <w:rPr>
          <w:rFonts w:hint="eastAsia"/>
          <w:b/>
          <w:bCs/>
        </w:rPr>
        <w:t>城市农村查询</w:t>
      </w:r>
      <w:bookmarkEnd w:id="3886"/>
    </w:p>
    <w:p w:rsidR="00972507" w:rsidRPr="00E8129D" w:rsidRDefault="00972507" w:rsidP="00972507">
      <w:pPr>
        <w:ind w:firstLine="420"/>
      </w:pPr>
      <w:r>
        <w:t>投诉单根据资源信息判断城市或者农村，查询资源配置表，返回城市或者农村的地域属性信息。</w:t>
      </w:r>
    </w:p>
    <w:p w:rsidR="00972507" w:rsidRDefault="00972507" w:rsidP="00972507">
      <w:pPr>
        <w:pStyle w:val="6"/>
        <w:rPr>
          <w:b/>
          <w:bCs/>
        </w:rPr>
      </w:pPr>
      <w:bookmarkStart w:id="3887" w:name="_Toc130156609"/>
      <w:r w:rsidRPr="00E8129D">
        <w:rPr>
          <w:rFonts w:hint="eastAsia"/>
          <w:b/>
          <w:bCs/>
        </w:rPr>
        <w:t>夜服时间查询</w:t>
      </w:r>
      <w:bookmarkEnd w:id="3887"/>
    </w:p>
    <w:p w:rsidR="00972507" w:rsidRPr="00682338" w:rsidRDefault="00972507" w:rsidP="00972507">
      <w:pPr>
        <w:ind w:firstLine="420"/>
      </w:pPr>
      <w:r>
        <w:t>查询投诉单是否经过夜间时间，若经过则剔除晚上</w:t>
      </w:r>
      <w:r>
        <w:rPr>
          <w:rFonts w:hint="eastAsia"/>
        </w:rPr>
        <w:t>8</w:t>
      </w:r>
      <w:r>
        <w:t>点到早上</w:t>
      </w:r>
      <w:r>
        <w:rPr>
          <w:rFonts w:hint="eastAsia"/>
        </w:rPr>
        <w:t>8</w:t>
      </w:r>
      <w:r>
        <w:t>点之间的时间计算。</w:t>
      </w:r>
    </w:p>
    <w:p w:rsidR="00972507" w:rsidRDefault="00972507" w:rsidP="00972507">
      <w:pPr>
        <w:pStyle w:val="6"/>
        <w:rPr>
          <w:b/>
          <w:bCs/>
        </w:rPr>
      </w:pPr>
      <w:bookmarkStart w:id="3888" w:name="_Toc130156610"/>
      <w:r w:rsidRPr="00E8129D">
        <w:rPr>
          <w:rFonts w:hint="eastAsia"/>
          <w:b/>
          <w:bCs/>
        </w:rPr>
        <w:t>千兆客户查询</w:t>
      </w:r>
      <w:bookmarkEnd w:id="3888"/>
    </w:p>
    <w:p w:rsidR="00972507" w:rsidRPr="00682338" w:rsidRDefault="00972507" w:rsidP="00972507">
      <w:pPr>
        <w:ind w:firstLine="420"/>
      </w:pPr>
      <w:r>
        <w:t>在线报文中带宽字段内容为</w:t>
      </w:r>
      <w:r>
        <w:rPr>
          <w:rFonts w:hint="eastAsia"/>
        </w:rPr>
        <w:t>1</w:t>
      </w:r>
      <w:r>
        <w:t>000M</w:t>
      </w:r>
      <w:r>
        <w:t>或者</w:t>
      </w:r>
      <w:r>
        <w:rPr>
          <w:rFonts w:hint="eastAsia"/>
        </w:rPr>
        <w:t>1</w:t>
      </w:r>
      <w:r>
        <w:t>000m</w:t>
      </w:r>
      <w:r>
        <w:t>的则为</w:t>
      </w:r>
      <w:r w:rsidRPr="00682338">
        <w:rPr>
          <w:rFonts w:hint="eastAsia"/>
        </w:rPr>
        <w:t>千兆客户</w:t>
      </w:r>
      <w:r>
        <w:rPr>
          <w:rFonts w:hint="eastAsia"/>
        </w:rPr>
        <w:t>。</w:t>
      </w:r>
    </w:p>
    <w:p w:rsidR="00972507" w:rsidRDefault="00972507" w:rsidP="00972507">
      <w:pPr>
        <w:pStyle w:val="6"/>
        <w:rPr>
          <w:b/>
          <w:bCs/>
        </w:rPr>
      </w:pPr>
      <w:bookmarkStart w:id="3889" w:name="_Toc130156611"/>
      <w:r>
        <w:rPr>
          <w:rFonts w:hint="eastAsia"/>
          <w:b/>
          <w:bCs/>
        </w:rPr>
        <w:t>投诉单</w:t>
      </w:r>
      <w:r w:rsidRPr="00E8129D">
        <w:rPr>
          <w:rFonts w:hint="eastAsia"/>
          <w:b/>
          <w:bCs/>
        </w:rPr>
        <w:t>时限查询</w:t>
      </w:r>
      <w:bookmarkEnd w:id="3889"/>
    </w:p>
    <w:p w:rsidR="00972507" w:rsidRPr="00682338" w:rsidRDefault="00972507" w:rsidP="00972507">
      <w:pPr>
        <w:ind w:firstLine="420"/>
      </w:pPr>
      <w:r w:rsidRPr="00682338">
        <w:rPr>
          <w:rFonts w:hint="eastAsia"/>
        </w:rPr>
        <w:t>维修时限：高品质服务（包含白金卡，钻卡和千兆客户）：城镇≤</w:t>
      </w:r>
      <w:r w:rsidRPr="00682338">
        <w:rPr>
          <w:rFonts w:hint="eastAsia"/>
        </w:rPr>
        <w:t>8</w:t>
      </w:r>
      <w:r w:rsidRPr="00682338">
        <w:rPr>
          <w:rFonts w:hint="eastAsia"/>
        </w:rPr>
        <w:t>小时，农村≤</w:t>
      </w:r>
      <w:r w:rsidRPr="00682338">
        <w:rPr>
          <w:rFonts w:hint="eastAsia"/>
        </w:rPr>
        <w:t>12</w:t>
      </w:r>
      <w:r w:rsidRPr="00682338">
        <w:rPr>
          <w:rFonts w:hint="eastAsia"/>
        </w:rPr>
        <w:t>小时（剔除晚</w:t>
      </w:r>
      <w:r w:rsidRPr="00682338">
        <w:rPr>
          <w:rFonts w:hint="eastAsia"/>
        </w:rPr>
        <w:t>20:00-</w:t>
      </w:r>
      <w:r w:rsidRPr="00682338">
        <w:rPr>
          <w:rFonts w:hint="eastAsia"/>
        </w:rPr>
        <w:t>次日</w:t>
      </w:r>
      <w:r w:rsidRPr="00682338">
        <w:rPr>
          <w:rFonts w:hint="eastAsia"/>
        </w:rPr>
        <w:t>8:00</w:t>
      </w:r>
      <w:r w:rsidRPr="00682338">
        <w:rPr>
          <w:rFonts w:hint="eastAsia"/>
        </w:rPr>
        <w:t>）；普通服务：城镇≤</w:t>
      </w:r>
      <w:r w:rsidRPr="00682338">
        <w:rPr>
          <w:rFonts w:hint="eastAsia"/>
        </w:rPr>
        <w:t>24</w:t>
      </w:r>
      <w:r w:rsidRPr="00682338">
        <w:rPr>
          <w:rFonts w:hint="eastAsia"/>
        </w:rPr>
        <w:t>小时，农村≤</w:t>
      </w:r>
      <w:r w:rsidRPr="00682338">
        <w:rPr>
          <w:rFonts w:hint="eastAsia"/>
        </w:rPr>
        <w:t>36</w:t>
      </w:r>
      <w:r w:rsidRPr="00682338">
        <w:rPr>
          <w:rFonts w:hint="eastAsia"/>
        </w:rPr>
        <w:t>小时。</w:t>
      </w:r>
      <w:r>
        <w:rPr>
          <w:rFonts w:hint="eastAsia"/>
        </w:rPr>
        <w:t>根据以上规则，在线发单时间加上时限，即为投诉单要求完成时间。</w:t>
      </w:r>
    </w:p>
    <w:p w:rsidR="00972507" w:rsidRDefault="00972507" w:rsidP="00972507">
      <w:pPr>
        <w:pStyle w:val="6"/>
        <w:rPr>
          <w:b/>
          <w:bCs/>
        </w:rPr>
      </w:pPr>
      <w:bookmarkStart w:id="3890" w:name="_Toc130156612"/>
      <w:r>
        <w:rPr>
          <w:rFonts w:hint="eastAsia"/>
          <w:b/>
          <w:bCs/>
        </w:rPr>
        <w:lastRenderedPageBreak/>
        <w:t>投诉单</w:t>
      </w:r>
      <w:r w:rsidRPr="00E8129D">
        <w:rPr>
          <w:rFonts w:hint="eastAsia"/>
          <w:b/>
          <w:bCs/>
        </w:rPr>
        <w:t>时限存储</w:t>
      </w:r>
      <w:bookmarkEnd w:id="3890"/>
    </w:p>
    <w:p w:rsidR="00972507" w:rsidRPr="00682338" w:rsidRDefault="00972507" w:rsidP="00972507">
      <w:pPr>
        <w:ind w:firstLine="420"/>
      </w:pPr>
      <w:r>
        <w:t>将工单时限存储进去工单表装机环节要求完成时间字段里面，并保存服务等级。</w:t>
      </w:r>
    </w:p>
    <w:p w:rsidR="00972507" w:rsidRPr="00FF2E3F" w:rsidRDefault="00972507" w:rsidP="00972507">
      <w:pPr>
        <w:pStyle w:val="5"/>
      </w:pPr>
      <w:bookmarkStart w:id="3891" w:name="_Toc130156613"/>
      <w:r w:rsidRPr="00FF2E3F">
        <w:rPr>
          <w:rFonts w:hint="eastAsia"/>
        </w:rPr>
        <w:t>客户画像时限</w:t>
      </w:r>
      <w:bookmarkEnd w:id="3891"/>
    </w:p>
    <w:p w:rsidR="00972507" w:rsidRDefault="00972507" w:rsidP="00972507">
      <w:pPr>
        <w:pStyle w:val="6"/>
        <w:rPr>
          <w:b/>
          <w:bCs/>
        </w:rPr>
      </w:pPr>
      <w:bookmarkStart w:id="3892" w:name="_Toc130156614"/>
      <w:r>
        <w:rPr>
          <w:rFonts w:hint="eastAsia"/>
          <w:b/>
          <w:bCs/>
        </w:rPr>
        <w:t>客户画像</w:t>
      </w:r>
      <w:r w:rsidRPr="00E8129D">
        <w:rPr>
          <w:rFonts w:hint="eastAsia"/>
          <w:b/>
          <w:bCs/>
        </w:rPr>
        <w:t>客户等级查询</w:t>
      </w:r>
      <w:bookmarkEnd w:id="3892"/>
    </w:p>
    <w:p w:rsidR="00972507" w:rsidRPr="00727797" w:rsidRDefault="00972507" w:rsidP="00972507">
      <w:r>
        <w:t>客户服务等级查询，</w:t>
      </w:r>
      <w:r>
        <w:rPr>
          <w:rFonts w:hint="eastAsia"/>
        </w:rPr>
        <w:t>客户类型为：</w:t>
      </w:r>
      <w:r w:rsidRPr="00E8129D">
        <w:rPr>
          <w:rFonts w:hint="eastAsia"/>
        </w:rPr>
        <w:t>白金卡，钻卡</w:t>
      </w:r>
      <w:r>
        <w:rPr>
          <w:rFonts w:hint="eastAsia"/>
        </w:rPr>
        <w:t>或者带宽为：</w:t>
      </w:r>
      <w:r w:rsidRPr="00E8129D">
        <w:rPr>
          <w:rFonts w:hint="eastAsia"/>
        </w:rPr>
        <w:t>千兆客户</w:t>
      </w:r>
      <w:r>
        <w:rPr>
          <w:rFonts w:hint="eastAsia"/>
        </w:rPr>
        <w:t>或以上用户为高品质客户，其他客户均为普通客户。</w:t>
      </w:r>
    </w:p>
    <w:p w:rsidR="00972507" w:rsidRDefault="00972507" w:rsidP="00972507">
      <w:pPr>
        <w:pStyle w:val="6"/>
        <w:rPr>
          <w:b/>
          <w:bCs/>
        </w:rPr>
      </w:pPr>
      <w:bookmarkStart w:id="3893" w:name="_Toc130156615"/>
      <w:r>
        <w:rPr>
          <w:rFonts w:hint="eastAsia"/>
          <w:b/>
          <w:bCs/>
        </w:rPr>
        <w:t>客户画像</w:t>
      </w:r>
      <w:r w:rsidRPr="00E8129D">
        <w:rPr>
          <w:rFonts w:hint="eastAsia"/>
          <w:b/>
          <w:bCs/>
        </w:rPr>
        <w:t>城市农村查询</w:t>
      </w:r>
      <w:bookmarkEnd w:id="3893"/>
    </w:p>
    <w:p w:rsidR="00972507" w:rsidRPr="00727797" w:rsidRDefault="00972507" w:rsidP="00972507">
      <w:pPr>
        <w:ind w:firstLine="420"/>
      </w:pPr>
      <w:r>
        <w:t>客户画像单客户所属区域属性查询，根据客户信息查询区域所属是归属城市或者农村，查询工时池配置，返回区域属性。</w:t>
      </w:r>
    </w:p>
    <w:p w:rsidR="00972507" w:rsidRDefault="00972507" w:rsidP="00972507">
      <w:pPr>
        <w:pStyle w:val="6"/>
        <w:rPr>
          <w:b/>
          <w:bCs/>
        </w:rPr>
      </w:pPr>
      <w:bookmarkStart w:id="3894" w:name="_Toc130156616"/>
      <w:r>
        <w:rPr>
          <w:rFonts w:hint="eastAsia"/>
          <w:b/>
          <w:bCs/>
        </w:rPr>
        <w:t>客户画像</w:t>
      </w:r>
      <w:r w:rsidRPr="00E8129D">
        <w:rPr>
          <w:rFonts w:hint="eastAsia"/>
          <w:b/>
          <w:bCs/>
        </w:rPr>
        <w:t>时限查询</w:t>
      </w:r>
      <w:bookmarkEnd w:id="3894"/>
    </w:p>
    <w:p w:rsidR="00972507" w:rsidRPr="00727797" w:rsidRDefault="00972507" w:rsidP="00972507">
      <w:pPr>
        <w:ind w:firstLine="420"/>
      </w:pPr>
      <w:r>
        <w:t>客户画像单处理时限计算，</w:t>
      </w:r>
      <w:r w:rsidRPr="00727797">
        <w:rPr>
          <w:rFonts w:hint="eastAsia"/>
        </w:rPr>
        <w:t>高品质服务（包含白金卡，钻卡和千兆客户）：城镇≤</w:t>
      </w:r>
      <w:r w:rsidRPr="00727797">
        <w:rPr>
          <w:rFonts w:hint="eastAsia"/>
        </w:rPr>
        <w:t>8</w:t>
      </w:r>
      <w:r w:rsidRPr="00727797">
        <w:rPr>
          <w:rFonts w:hint="eastAsia"/>
        </w:rPr>
        <w:t>小时，农村≤</w:t>
      </w:r>
      <w:r w:rsidRPr="00727797">
        <w:rPr>
          <w:rFonts w:hint="eastAsia"/>
        </w:rPr>
        <w:t>12</w:t>
      </w:r>
      <w:r w:rsidRPr="00727797">
        <w:rPr>
          <w:rFonts w:hint="eastAsia"/>
        </w:rPr>
        <w:t>小时（剔除晚</w:t>
      </w:r>
      <w:r w:rsidRPr="00727797">
        <w:rPr>
          <w:rFonts w:hint="eastAsia"/>
        </w:rPr>
        <w:t>20:00-</w:t>
      </w:r>
      <w:r w:rsidRPr="00727797">
        <w:rPr>
          <w:rFonts w:hint="eastAsia"/>
        </w:rPr>
        <w:t>次日</w:t>
      </w:r>
      <w:r w:rsidRPr="00727797">
        <w:rPr>
          <w:rFonts w:hint="eastAsia"/>
        </w:rPr>
        <w:t>8:00</w:t>
      </w:r>
      <w:r w:rsidRPr="00727797">
        <w:rPr>
          <w:rFonts w:hint="eastAsia"/>
        </w:rPr>
        <w:t>）；普通服务：城镇≤</w:t>
      </w:r>
      <w:r w:rsidRPr="00727797">
        <w:rPr>
          <w:rFonts w:hint="eastAsia"/>
        </w:rPr>
        <w:t>24</w:t>
      </w:r>
      <w:r w:rsidRPr="00727797">
        <w:rPr>
          <w:rFonts w:hint="eastAsia"/>
        </w:rPr>
        <w:t>小时，农村≤</w:t>
      </w:r>
      <w:r w:rsidRPr="00727797">
        <w:rPr>
          <w:rFonts w:hint="eastAsia"/>
        </w:rPr>
        <w:t>36</w:t>
      </w:r>
      <w:r w:rsidRPr="00727797">
        <w:rPr>
          <w:rFonts w:hint="eastAsia"/>
        </w:rPr>
        <w:t>小时。</w:t>
      </w:r>
      <w:r>
        <w:rPr>
          <w:rFonts w:hint="eastAsia"/>
        </w:rPr>
        <w:t>在途超过</w:t>
      </w:r>
      <w:r>
        <w:t>7</w:t>
      </w:r>
      <w:r>
        <w:t>天则系统自动归档，自动跳过省中台质检。</w:t>
      </w:r>
    </w:p>
    <w:p w:rsidR="00972507" w:rsidRDefault="00972507" w:rsidP="00972507">
      <w:pPr>
        <w:pStyle w:val="6"/>
        <w:rPr>
          <w:b/>
          <w:bCs/>
        </w:rPr>
      </w:pPr>
      <w:bookmarkStart w:id="3895" w:name="_Toc130156617"/>
      <w:r>
        <w:rPr>
          <w:rFonts w:hint="eastAsia"/>
          <w:b/>
          <w:bCs/>
        </w:rPr>
        <w:t>客户画像</w:t>
      </w:r>
      <w:r w:rsidRPr="00E8129D">
        <w:rPr>
          <w:rFonts w:hint="eastAsia"/>
          <w:b/>
          <w:bCs/>
        </w:rPr>
        <w:t>时限存储</w:t>
      </w:r>
      <w:bookmarkEnd w:id="3895"/>
    </w:p>
    <w:p w:rsidR="00972507" w:rsidRPr="00727797" w:rsidRDefault="00972507" w:rsidP="00972507">
      <w:pPr>
        <w:ind w:firstLine="420"/>
      </w:pPr>
      <w:r>
        <w:t>客户画像单处理时限、自动归档时限、自动质检时限信息存储。</w:t>
      </w:r>
    </w:p>
    <w:p w:rsidR="00972507" w:rsidRDefault="00972507" w:rsidP="00972507">
      <w:pPr>
        <w:pStyle w:val="5"/>
      </w:pPr>
      <w:bookmarkStart w:id="3896" w:name="_Toc130156618"/>
      <w:r w:rsidRPr="00FF2E3F">
        <w:rPr>
          <w:rFonts w:hint="eastAsia"/>
        </w:rPr>
        <w:t>派单到网格</w:t>
      </w:r>
      <w:bookmarkEnd w:id="3896"/>
    </w:p>
    <w:p w:rsidR="00972507" w:rsidRPr="00FF2E3F" w:rsidRDefault="00972507" w:rsidP="00972507">
      <w:pPr>
        <w:ind w:firstLine="420"/>
      </w:pPr>
      <w:r>
        <w:rPr>
          <w:rFonts w:hint="eastAsia"/>
        </w:rPr>
        <w:t>部分订单没有资源查询、资源配置环节，没有责任区信息，这判断为派单到网格。</w:t>
      </w:r>
    </w:p>
    <w:p w:rsidR="00972507" w:rsidRDefault="00972507" w:rsidP="00972507">
      <w:pPr>
        <w:pStyle w:val="6"/>
        <w:rPr>
          <w:b/>
          <w:bCs/>
        </w:rPr>
      </w:pPr>
      <w:bookmarkStart w:id="3897" w:name="_Toc130156619"/>
      <w:r>
        <w:rPr>
          <w:rFonts w:hint="eastAsia"/>
          <w:b/>
          <w:bCs/>
        </w:rPr>
        <w:t>环节</w:t>
      </w:r>
      <w:r w:rsidRPr="00FF2E3F">
        <w:rPr>
          <w:rFonts w:hint="eastAsia"/>
          <w:b/>
          <w:bCs/>
        </w:rPr>
        <w:t>信息查询</w:t>
      </w:r>
      <w:bookmarkEnd w:id="3897"/>
    </w:p>
    <w:p w:rsidR="00972507" w:rsidRPr="00FF2E3F" w:rsidRDefault="00972507" w:rsidP="00972507">
      <w:pPr>
        <w:ind w:firstLine="420"/>
      </w:pPr>
      <w:r>
        <w:rPr>
          <w:rFonts w:hint="eastAsia"/>
        </w:rPr>
        <w:lastRenderedPageBreak/>
        <w:t>查询是否有资源环节信息，没有资源环节则派单到网格。</w:t>
      </w:r>
    </w:p>
    <w:p w:rsidR="00972507" w:rsidRDefault="00972507" w:rsidP="00972507">
      <w:pPr>
        <w:pStyle w:val="6"/>
        <w:rPr>
          <w:b/>
          <w:bCs/>
        </w:rPr>
      </w:pPr>
      <w:bookmarkStart w:id="3898" w:name="_Toc130156620"/>
      <w:r w:rsidRPr="00FF2E3F">
        <w:rPr>
          <w:rFonts w:hint="eastAsia"/>
          <w:b/>
          <w:bCs/>
        </w:rPr>
        <w:t>订单类型查询</w:t>
      </w:r>
      <w:bookmarkEnd w:id="3898"/>
    </w:p>
    <w:p w:rsidR="00972507" w:rsidRPr="00FF2E3F" w:rsidRDefault="00972507" w:rsidP="00972507">
      <w:pPr>
        <w:ind w:firstLine="420"/>
      </w:pPr>
      <w:r>
        <w:rPr>
          <w:rFonts w:hint="eastAsia"/>
        </w:rPr>
        <w:t>查询定单类型，不同定单类型，派单优先级不一样。</w:t>
      </w:r>
    </w:p>
    <w:p w:rsidR="00972507" w:rsidRDefault="00972507" w:rsidP="00972507">
      <w:pPr>
        <w:pStyle w:val="6"/>
        <w:rPr>
          <w:b/>
          <w:bCs/>
        </w:rPr>
      </w:pPr>
      <w:bookmarkStart w:id="3899" w:name="_Toc130156621"/>
      <w:r w:rsidRPr="00FF2E3F">
        <w:rPr>
          <w:rFonts w:hint="eastAsia"/>
          <w:b/>
          <w:bCs/>
        </w:rPr>
        <w:t>配置规则查询</w:t>
      </w:r>
      <w:bookmarkEnd w:id="3899"/>
    </w:p>
    <w:p w:rsidR="00972507" w:rsidRPr="00FF2E3F" w:rsidRDefault="00972507" w:rsidP="00972507">
      <w:pPr>
        <w:ind w:firstLine="420"/>
      </w:pPr>
      <w:r>
        <w:rPr>
          <w:rFonts w:hint="eastAsia"/>
        </w:rPr>
        <w:t>查询派单规则信息，包含：定单类型、规则</w:t>
      </w:r>
      <w:r>
        <w:rPr>
          <w:rFonts w:hint="eastAsia"/>
        </w:rPr>
        <w:t>ID</w:t>
      </w:r>
      <w:r>
        <w:rPr>
          <w:rFonts w:hint="eastAsia"/>
        </w:rPr>
        <w:t>、规则编码、流程信息、环节信息、工单信息。</w:t>
      </w:r>
    </w:p>
    <w:p w:rsidR="00972507" w:rsidRDefault="00972507" w:rsidP="00972507">
      <w:pPr>
        <w:pStyle w:val="6"/>
        <w:rPr>
          <w:b/>
          <w:bCs/>
        </w:rPr>
      </w:pPr>
      <w:bookmarkStart w:id="3900" w:name="_Toc130156622"/>
      <w:r w:rsidRPr="00FF2E3F">
        <w:rPr>
          <w:rFonts w:hint="eastAsia"/>
          <w:b/>
          <w:bCs/>
        </w:rPr>
        <w:t>网格信息查询</w:t>
      </w:r>
      <w:bookmarkEnd w:id="3900"/>
    </w:p>
    <w:p w:rsidR="00972507" w:rsidRPr="005067EB" w:rsidRDefault="00972507" w:rsidP="00972507">
      <w:pPr>
        <w:ind w:firstLine="420"/>
      </w:pPr>
      <w:r>
        <w:rPr>
          <w:rFonts w:hint="eastAsia"/>
        </w:rPr>
        <w:t>查询</w:t>
      </w:r>
      <w:r>
        <w:rPr>
          <w:rFonts w:hint="eastAsia"/>
        </w:rPr>
        <w:t>BOSS</w:t>
      </w:r>
      <w:r>
        <w:rPr>
          <w:rFonts w:hint="eastAsia"/>
        </w:rPr>
        <w:t>派单携带的网格信息，并查询综调是否有此网格信息，包含网格</w:t>
      </w:r>
      <w:r>
        <w:rPr>
          <w:rFonts w:hint="eastAsia"/>
        </w:rPr>
        <w:t>ID</w:t>
      </w:r>
      <w:r>
        <w:rPr>
          <w:rFonts w:hint="eastAsia"/>
        </w:rPr>
        <w:t>、网格编码、网格名称、创建时间、同步时间等信息。</w:t>
      </w:r>
    </w:p>
    <w:p w:rsidR="00972507" w:rsidRDefault="00972507" w:rsidP="00972507">
      <w:pPr>
        <w:pStyle w:val="6"/>
        <w:rPr>
          <w:b/>
          <w:bCs/>
        </w:rPr>
      </w:pPr>
      <w:bookmarkStart w:id="3901" w:name="_Toc130156623"/>
      <w:r w:rsidRPr="00FF2E3F">
        <w:rPr>
          <w:rFonts w:hint="eastAsia"/>
          <w:b/>
          <w:bCs/>
        </w:rPr>
        <w:t>派单优先级查询</w:t>
      </w:r>
      <w:bookmarkEnd w:id="3901"/>
    </w:p>
    <w:p w:rsidR="00972507" w:rsidRPr="005067EB" w:rsidRDefault="00972507" w:rsidP="00972507">
      <w:pPr>
        <w:ind w:firstLine="420"/>
      </w:pPr>
      <w:r>
        <w:rPr>
          <w:rFonts w:hint="eastAsia"/>
        </w:rPr>
        <w:t>根据订单编码和业务类型名称，查询该订单的派单优先级，并根据优先级，按顺序派单。</w:t>
      </w:r>
    </w:p>
    <w:p w:rsidR="00972507" w:rsidRDefault="00972507" w:rsidP="00972507">
      <w:pPr>
        <w:pStyle w:val="6"/>
        <w:rPr>
          <w:b/>
          <w:bCs/>
        </w:rPr>
      </w:pPr>
      <w:bookmarkStart w:id="3902" w:name="_Toc130156624"/>
      <w:r w:rsidRPr="00FF2E3F">
        <w:rPr>
          <w:rFonts w:hint="eastAsia"/>
          <w:b/>
          <w:bCs/>
        </w:rPr>
        <w:t>网格映射网格信息查询</w:t>
      </w:r>
      <w:bookmarkEnd w:id="3902"/>
    </w:p>
    <w:p w:rsidR="00972507" w:rsidRPr="002C0101" w:rsidRDefault="00972507" w:rsidP="00972507">
      <w:pPr>
        <w:ind w:firstLine="420"/>
      </w:pPr>
      <w:r>
        <w:rPr>
          <w:rFonts w:hint="eastAsia"/>
        </w:rPr>
        <w:t>查询网格是否包含映射网格信息，例如</w:t>
      </w:r>
      <w:r>
        <w:rPr>
          <w:rFonts w:hint="eastAsia"/>
        </w:rPr>
        <w:t>A</w:t>
      </w:r>
      <w:r>
        <w:rPr>
          <w:rFonts w:hint="eastAsia"/>
        </w:rPr>
        <w:t>网格的定单映射到</w:t>
      </w:r>
      <w:r>
        <w:rPr>
          <w:rFonts w:hint="eastAsia"/>
        </w:rPr>
        <w:t>B</w:t>
      </w:r>
      <w:r>
        <w:rPr>
          <w:rFonts w:hint="eastAsia"/>
        </w:rPr>
        <w:t>网格或者</w:t>
      </w:r>
      <w:r>
        <w:rPr>
          <w:rFonts w:hint="eastAsia"/>
        </w:rPr>
        <w:t>C</w:t>
      </w:r>
      <w:r>
        <w:rPr>
          <w:rFonts w:hint="eastAsia"/>
        </w:rPr>
        <w:t>网格，不按照网格</w:t>
      </w:r>
      <w:r>
        <w:rPr>
          <w:rFonts w:hint="eastAsia"/>
        </w:rPr>
        <w:t>A</w:t>
      </w:r>
      <w:r>
        <w:rPr>
          <w:rFonts w:hint="eastAsia"/>
        </w:rPr>
        <w:t>的派单规则。</w:t>
      </w:r>
    </w:p>
    <w:p w:rsidR="00972507" w:rsidRDefault="00972507" w:rsidP="00972507">
      <w:pPr>
        <w:pStyle w:val="6"/>
        <w:rPr>
          <w:b/>
          <w:bCs/>
        </w:rPr>
      </w:pPr>
      <w:bookmarkStart w:id="3903" w:name="_Toc130156625"/>
      <w:r w:rsidRPr="00FF2E3F">
        <w:rPr>
          <w:rFonts w:hint="eastAsia"/>
          <w:b/>
          <w:bCs/>
        </w:rPr>
        <w:t>网格映射组织信息查询</w:t>
      </w:r>
      <w:bookmarkEnd w:id="3903"/>
    </w:p>
    <w:p w:rsidR="00972507" w:rsidRPr="002C0101" w:rsidRDefault="00972507" w:rsidP="00972507">
      <w:pPr>
        <w:ind w:firstLine="420"/>
      </w:pPr>
      <w:r>
        <w:rPr>
          <w:rFonts w:hint="eastAsia"/>
        </w:rPr>
        <w:t>当综调不包含该网格信息时，则查询映射的组织信息，将定单派发至指定的组织，由组织去接单处理。</w:t>
      </w:r>
    </w:p>
    <w:p w:rsidR="00972507" w:rsidRDefault="00972507" w:rsidP="00972507">
      <w:pPr>
        <w:pStyle w:val="6"/>
        <w:rPr>
          <w:b/>
          <w:bCs/>
        </w:rPr>
      </w:pPr>
      <w:bookmarkStart w:id="3904" w:name="_Toc130156626"/>
      <w:r w:rsidRPr="00FF2E3F">
        <w:rPr>
          <w:rFonts w:hint="eastAsia"/>
          <w:b/>
          <w:bCs/>
        </w:rPr>
        <w:t>网格映射职位信息查询</w:t>
      </w:r>
      <w:bookmarkEnd w:id="3904"/>
    </w:p>
    <w:p w:rsidR="00972507" w:rsidRDefault="00972507" w:rsidP="00972507">
      <w:pPr>
        <w:ind w:firstLine="420"/>
      </w:pPr>
      <w:r>
        <w:rPr>
          <w:rFonts w:hint="eastAsia"/>
        </w:rPr>
        <w:t>当映射信息配置为派单到职位时，则根据配置的职位</w:t>
      </w:r>
      <w:r>
        <w:rPr>
          <w:rFonts w:hint="eastAsia"/>
        </w:rPr>
        <w:t>ID</w:t>
      </w:r>
      <w:r>
        <w:rPr>
          <w:rFonts w:hint="eastAsia"/>
        </w:rPr>
        <w:t>，查找</w:t>
      </w:r>
      <w:r>
        <w:rPr>
          <w:rFonts w:hint="eastAsia"/>
        </w:rPr>
        <w:t>JOB</w:t>
      </w:r>
      <w:r>
        <w:rPr>
          <w:rFonts w:hint="eastAsia"/>
        </w:rPr>
        <w:t>名称，并</w:t>
      </w:r>
      <w:r>
        <w:rPr>
          <w:rFonts w:hint="eastAsia"/>
        </w:rPr>
        <w:lastRenderedPageBreak/>
        <w:t>将定单派单至该职位。</w:t>
      </w:r>
    </w:p>
    <w:p w:rsidR="00972507" w:rsidRDefault="00972507" w:rsidP="00972507">
      <w:pPr>
        <w:pStyle w:val="6"/>
        <w:rPr>
          <w:b/>
          <w:bCs/>
        </w:rPr>
      </w:pPr>
      <w:bookmarkStart w:id="3905" w:name="_Toc130156627"/>
      <w:r w:rsidRPr="00121284">
        <w:rPr>
          <w:rFonts w:hint="eastAsia"/>
          <w:b/>
          <w:bCs/>
        </w:rPr>
        <w:t>派单结果数据存储</w:t>
      </w:r>
      <w:bookmarkEnd w:id="3905"/>
    </w:p>
    <w:p w:rsidR="00972507" w:rsidRPr="00121284" w:rsidRDefault="00972507" w:rsidP="00972507">
      <w:pPr>
        <w:ind w:firstLine="420"/>
      </w:pPr>
      <w:r>
        <w:rPr>
          <w:rFonts w:hint="eastAsia"/>
        </w:rPr>
        <w:t>存储派单结果，包含订单信息、工单环节信息、流程信息、派单时间、短信通知、处理时限等内容。</w:t>
      </w:r>
    </w:p>
    <w:p w:rsidR="00972507" w:rsidRPr="005A4E93" w:rsidRDefault="00972507" w:rsidP="00972507">
      <w:pPr>
        <w:pStyle w:val="5"/>
        <w:rPr>
          <w:szCs w:val="24"/>
        </w:rPr>
      </w:pPr>
      <w:bookmarkStart w:id="3906" w:name="_Toc130156628"/>
      <w:r w:rsidRPr="005A4E93">
        <w:rPr>
          <w:rFonts w:hint="eastAsia"/>
          <w:szCs w:val="24"/>
        </w:rPr>
        <w:t>短信告知</w:t>
      </w:r>
      <w:bookmarkEnd w:id="3906"/>
    </w:p>
    <w:p w:rsidR="00972507" w:rsidRPr="005A4E93" w:rsidRDefault="00972507" w:rsidP="00972507">
      <w:pPr>
        <w:pStyle w:val="6"/>
        <w:rPr>
          <w:b/>
          <w:bCs/>
        </w:rPr>
      </w:pPr>
      <w:bookmarkStart w:id="3907" w:name="_Toc130156629"/>
      <w:r w:rsidRPr="005A4E93">
        <w:rPr>
          <w:rFonts w:hint="eastAsia"/>
        </w:rPr>
        <w:t>短信模板新增</w:t>
      </w:r>
      <w:bookmarkEnd w:id="3907"/>
    </w:p>
    <w:p w:rsidR="00972507" w:rsidRPr="005A4E93" w:rsidRDefault="00972507" w:rsidP="00972507">
      <w:pPr>
        <w:pStyle w:val="affffffffffffffffff1"/>
        <w:ind w:firstLineChars="200" w:firstLine="480"/>
        <w:rPr>
          <w:szCs w:val="24"/>
        </w:rPr>
      </w:pPr>
      <w:r w:rsidRPr="005A4E93">
        <w:rPr>
          <w:rFonts w:hint="eastAsia"/>
          <w:szCs w:val="24"/>
        </w:rPr>
        <w:t>新增到单短信模板：【家客开通工单】</w:t>
      </w:r>
      <w:r w:rsidRPr="005A4E93">
        <w:rPr>
          <w:rFonts w:hint="eastAsia"/>
          <w:szCs w:val="24"/>
        </w:rPr>
        <w:t>XXXXXX</w:t>
      </w:r>
      <w:r w:rsidRPr="005A4E93">
        <w:rPr>
          <w:rFonts w:hint="eastAsia"/>
          <w:szCs w:val="24"/>
        </w:rPr>
        <w:t>工单已于</w:t>
      </w:r>
      <w:r w:rsidRPr="005A4E93">
        <w:rPr>
          <w:rFonts w:hint="eastAsia"/>
          <w:szCs w:val="24"/>
        </w:rPr>
        <w:t>2022-11-22 20:05:42</w:t>
      </w:r>
      <w:r w:rsidRPr="005A4E93">
        <w:rPr>
          <w:rFonts w:hint="eastAsia"/>
          <w:szCs w:val="24"/>
        </w:rPr>
        <w:t>派发给您，宽带地址：昆明</w:t>
      </w:r>
      <w:r w:rsidRPr="005A4E93">
        <w:rPr>
          <w:rFonts w:hint="eastAsia"/>
          <w:szCs w:val="24"/>
        </w:rPr>
        <w:t>,</w:t>
      </w:r>
      <w:r w:rsidRPr="005A4E93">
        <w:rPr>
          <w:rFonts w:hint="eastAsia"/>
          <w:szCs w:val="24"/>
        </w:rPr>
        <w:t>西山区</w:t>
      </w:r>
      <w:r w:rsidRPr="005A4E93">
        <w:rPr>
          <w:rFonts w:hint="eastAsia"/>
          <w:szCs w:val="24"/>
        </w:rPr>
        <w:t>,</w:t>
      </w:r>
      <w:r w:rsidRPr="005A4E93">
        <w:rPr>
          <w:rFonts w:hint="eastAsia"/>
          <w:szCs w:val="24"/>
        </w:rPr>
        <w:t>福海街道办事处</w:t>
      </w:r>
      <w:r w:rsidRPr="005A4E93">
        <w:rPr>
          <w:rFonts w:hint="eastAsia"/>
          <w:szCs w:val="24"/>
        </w:rPr>
        <w:t>,</w:t>
      </w:r>
      <w:r w:rsidRPr="005A4E93">
        <w:rPr>
          <w:rFonts w:hint="eastAsia"/>
          <w:szCs w:val="24"/>
        </w:rPr>
        <w:t>金广路</w:t>
      </w:r>
      <w:r w:rsidRPr="005A4E93">
        <w:rPr>
          <w:rFonts w:hint="eastAsia"/>
          <w:szCs w:val="24"/>
        </w:rPr>
        <w:t>,XXXXXX</w:t>
      </w:r>
      <w:r w:rsidRPr="005A4E93">
        <w:rPr>
          <w:rFonts w:hint="eastAsia"/>
          <w:szCs w:val="24"/>
        </w:rPr>
        <w:t>，请尽快处理。</w:t>
      </w:r>
    </w:p>
    <w:p w:rsidR="00972507" w:rsidRPr="005A4E93" w:rsidRDefault="00972507" w:rsidP="00972507">
      <w:pPr>
        <w:pStyle w:val="6"/>
        <w:rPr>
          <w:b/>
          <w:bCs/>
        </w:rPr>
      </w:pPr>
      <w:bookmarkStart w:id="3908" w:name="_Toc130156630"/>
      <w:r w:rsidRPr="005A4E93">
        <w:rPr>
          <w:rFonts w:hint="eastAsia"/>
        </w:rPr>
        <w:t>短信发送规则</w:t>
      </w:r>
      <w:bookmarkEnd w:id="3908"/>
    </w:p>
    <w:p w:rsidR="00972507" w:rsidRPr="005A4E93" w:rsidRDefault="00972507" w:rsidP="00972507">
      <w:pPr>
        <w:pStyle w:val="affffffffffffffffff1"/>
        <w:ind w:firstLineChars="200" w:firstLine="480"/>
        <w:rPr>
          <w:szCs w:val="24"/>
          <w:lang w:val="x-none"/>
        </w:rPr>
      </w:pPr>
      <w:r w:rsidRPr="005A4E93">
        <w:rPr>
          <w:rFonts w:hint="eastAsia"/>
          <w:szCs w:val="24"/>
          <w:lang w:val="x-none"/>
        </w:rPr>
        <w:t>短信通知施工人</w:t>
      </w:r>
      <w:r w:rsidRPr="005A4E93">
        <w:rPr>
          <w:rFonts w:hint="eastAsia"/>
          <w:szCs w:val="24"/>
        </w:rPr>
        <w:t>。【家客开通工单】</w:t>
      </w:r>
      <w:r w:rsidRPr="005A4E93">
        <w:rPr>
          <w:rFonts w:hint="eastAsia"/>
          <w:szCs w:val="24"/>
        </w:rPr>
        <w:t>XXXXXX</w:t>
      </w:r>
      <w:r w:rsidRPr="005A4E93">
        <w:rPr>
          <w:rFonts w:hint="eastAsia"/>
          <w:szCs w:val="24"/>
        </w:rPr>
        <w:t>工单已于</w:t>
      </w:r>
      <w:r w:rsidRPr="005A4E93">
        <w:rPr>
          <w:rFonts w:hint="eastAsia"/>
          <w:szCs w:val="24"/>
        </w:rPr>
        <w:t>2022-11-22 20:05:42</w:t>
      </w:r>
      <w:r w:rsidRPr="005A4E93">
        <w:rPr>
          <w:rFonts w:hint="eastAsia"/>
          <w:szCs w:val="24"/>
        </w:rPr>
        <w:t>派发给您，宽带地址：昆明</w:t>
      </w:r>
      <w:r w:rsidRPr="005A4E93">
        <w:rPr>
          <w:rFonts w:hint="eastAsia"/>
          <w:szCs w:val="24"/>
        </w:rPr>
        <w:t>,</w:t>
      </w:r>
      <w:r w:rsidRPr="005A4E93">
        <w:rPr>
          <w:rFonts w:hint="eastAsia"/>
          <w:szCs w:val="24"/>
        </w:rPr>
        <w:t>西山区</w:t>
      </w:r>
      <w:r w:rsidRPr="005A4E93">
        <w:rPr>
          <w:rFonts w:hint="eastAsia"/>
          <w:szCs w:val="24"/>
        </w:rPr>
        <w:t>,</w:t>
      </w:r>
      <w:r w:rsidRPr="005A4E93">
        <w:rPr>
          <w:rFonts w:hint="eastAsia"/>
          <w:szCs w:val="24"/>
        </w:rPr>
        <w:t>福海街道办事处</w:t>
      </w:r>
      <w:r w:rsidRPr="005A4E93">
        <w:rPr>
          <w:rFonts w:hint="eastAsia"/>
          <w:szCs w:val="24"/>
        </w:rPr>
        <w:t>,</w:t>
      </w:r>
      <w:r w:rsidRPr="005A4E93">
        <w:rPr>
          <w:rFonts w:hint="eastAsia"/>
          <w:szCs w:val="24"/>
        </w:rPr>
        <w:t>金广路</w:t>
      </w:r>
      <w:r w:rsidRPr="005A4E93">
        <w:rPr>
          <w:rFonts w:hint="eastAsia"/>
          <w:szCs w:val="24"/>
        </w:rPr>
        <w:t>,XXXXXX</w:t>
      </w:r>
      <w:r w:rsidRPr="005A4E93">
        <w:rPr>
          <w:rFonts w:hint="eastAsia"/>
          <w:szCs w:val="24"/>
        </w:rPr>
        <w:t>，请尽快处理。</w:t>
      </w:r>
    </w:p>
    <w:p w:rsidR="00972507" w:rsidRPr="005A4E93" w:rsidRDefault="00972507" w:rsidP="00972507">
      <w:pPr>
        <w:pStyle w:val="6"/>
        <w:rPr>
          <w:b/>
          <w:bCs/>
        </w:rPr>
      </w:pPr>
      <w:bookmarkStart w:id="3909" w:name="_Toc130156631"/>
      <w:r w:rsidRPr="005A4E93">
        <w:rPr>
          <w:rFonts w:hint="eastAsia"/>
        </w:rPr>
        <w:t>短信内容存储</w:t>
      </w:r>
      <w:bookmarkEnd w:id="3909"/>
    </w:p>
    <w:p w:rsidR="00972507" w:rsidRPr="005A4E93" w:rsidRDefault="00972507" w:rsidP="00972507">
      <w:pPr>
        <w:pStyle w:val="affffffffffffffffff1"/>
        <w:ind w:firstLineChars="200" w:firstLine="480"/>
        <w:rPr>
          <w:szCs w:val="24"/>
        </w:rPr>
      </w:pPr>
      <w:r w:rsidRPr="005A4E93">
        <w:rPr>
          <w:rFonts w:hint="eastAsia"/>
          <w:szCs w:val="24"/>
        </w:rPr>
        <w:t>将短信内容、发送号码、订单</w:t>
      </w:r>
      <w:r w:rsidRPr="005A4E93">
        <w:rPr>
          <w:rFonts w:hint="eastAsia"/>
          <w:szCs w:val="24"/>
        </w:rPr>
        <w:t>ID</w:t>
      </w:r>
      <w:r w:rsidRPr="005A4E93">
        <w:rPr>
          <w:rFonts w:hint="eastAsia"/>
          <w:szCs w:val="24"/>
        </w:rPr>
        <w:t>、工单</w:t>
      </w:r>
      <w:r w:rsidRPr="005A4E93">
        <w:rPr>
          <w:rFonts w:hint="eastAsia"/>
          <w:szCs w:val="24"/>
        </w:rPr>
        <w:t>ID</w:t>
      </w:r>
      <w:r w:rsidRPr="005A4E93">
        <w:rPr>
          <w:rFonts w:hint="eastAsia"/>
          <w:szCs w:val="24"/>
        </w:rPr>
        <w:t>、短信类型、创建时间、发送状态、发送时间、耗时、发送次数等字段存储进去短信历史表。</w:t>
      </w:r>
    </w:p>
    <w:p w:rsidR="00972507" w:rsidRPr="005A4E93" w:rsidRDefault="00972507" w:rsidP="00972507">
      <w:pPr>
        <w:pStyle w:val="6"/>
        <w:rPr>
          <w:b/>
          <w:bCs/>
        </w:rPr>
      </w:pPr>
      <w:bookmarkStart w:id="3910" w:name="_Toc130156632"/>
      <w:r w:rsidRPr="005A4E93">
        <w:rPr>
          <w:rFonts w:hint="eastAsia"/>
        </w:rPr>
        <w:t>调用短信发送接口</w:t>
      </w:r>
      <w:bookmarkEnd w:id="3910"/>
    </w:p>
    <w:p w:rsidR="00972507" w:rsidRPr="005A4E93" w:rsidRDefault="00972507" w:rsidP="00972507">
      <w:pPr>
        <w:pStyle w:val="affffffffffffffffff1"/>
        <w:ind w:firstLine="480"/>
        <w:rPr>
          <w:szCs w:val="24"/>
        </w:rPr>
      </w:pPr>
      <w:r w:rsidRPr="005A4E93">
        <w:rPr>
          <w:rFonts w:hint="eastAsia"/>
          <w:szCs w:val="24"/>
        </w:rPr>
        <w:t>调用短信网关接口，推送发送内容以及发送号码到短信网关平台。</w:t>
      </w:r>
    </w:p>
    <w:p w:rsidR="00972507" w:rsidRPr="005A4E93" w:rsidRDefault="00972507" w:rsidP="00972507">
      <w:pPr>
        <w:pStyle w:val="6"/>
        <w:rPr>
          <w:b/>
          <w:bCs/>
        </w:rPr>
      </w:pPr>
      <w:bookmarkStart w:id="3911" w:name="_Toc130156633"/>
      <w:r w:rsidRPr="005A4E93">
        <w:rPr>
          <w:rFonts w:hint="eastAsia"/>
        </w:rPr>
        <w:t>短信内容界面展示</w:t>
      </w:r>
      <w:bookmarkEnd w:id="3911"/>
    </w:p>
    <w:p w:rsidR="00972507" w:rsidRPr="005A4E93" w:rsidRDefault="00972507" w:rsidP="00972507">
      <w:pPr>
        <w:pStyle w:val="affffffffffffffffff1"/>
        <w:ind w:firstLine="480"/>
        <w:rPr>
          <w:szCs w:val="24"/>
        </w:rPr>
      </w:pPr>
      <w:r w:rsidRPr="005A4E93">
        <w:rPr>
          <w:rFonts w:hint="eastAsia"/>
          <w:szCs w:val="24"/>
        </w:rPr>
        <w:t>在订单详情界面展示发送短信的号码、短信内容、发送时间等信息。</w:t>
      </w:r>
    </w:p>
    <w:p w:rsidR="00972507" w:rsidRPr="007E15FA" w:rsidRDefault="00972507" w:rsidP="00972507">
      <w:pPr>
        <w:tabs>
          <w:tab w:val="left" w:pos="1468"/>
        </w:tabs>
        <w:ind w:firstLine="420"/>
      </w:pPr>
    </w:p>
    <w:p w:rsidR="00972507" w:rsidRDefault="00972507" w:rsidP="00972507">
      <w:pPr>
        <w:pStyle w:val="30"/>
        <w:ind w:left="720"/>
        <w:rPr>
          <w:rFonts w:ascii="宋体" w:hAnsi="宋体"/>
        </w:rPr>
      </w:pPr>
      <w:bookmarkStart w:id="3912" w:name="_Toc129958048"/>
      <w:bookmarkStart w:id="3913" w:name="_Toc130156634"/>
      <w:r>
        <w:rPr>
          <w:rFonts w:ascii="宋体" w:hAnsi="宋体"/>
        </w:rPr>
        <w:t>装维人员标签维护</w:t>
      </w:r>
      <w:bookmarkEnd w:id="3912"/>
      <w:bookmarkEnd w:id="3913"/>
    </w:p>
    <w:p w:rsidR="00972507" w:rsidRDefault="00972507" w:rsidP="00972507">
      <w:pPr>
        <w:pStyle w:val="40"/>
        <w:rPr>
          <w:rFonts w:ascii="宋体" w:hAnsi="宋体"/>
          <w:szCs w:val="24"/>
        </w:rPr>
      </w:pPr>
      <w:bookmarkStart w:id="3914" w:name="_Toc129958049"/>
      <w:bookmarkStart w:id="3915" w:name="_Toc130156635"/>
      <w:r>
        <w:rPr>
          <w:rFonts w:ascii="宋体" w:hAnsi="宋体" w:hint="eastAsia"/>
          <w:szCs w:val="24"/>
        </w:rPr>
        <w:t>装维人员标签维护数据库</w:t>
      </w:r>
      <w:bookmarkEnd w:id="3914"/>
      <w:bookmarkEnd w:id="3915"/>
    </w:p>
    <w:p w:rsidR="00972507" w:rsidRDefault="00972507" w:rsidP="00972507">
      <w:pPr>
        <w:pStyle w:val="5"/>
      </w:pPr>
      <w:bookmarkStart w:id="3916" w:name="_Toc130156636"/>
      <w:r>
        <w:rPr>
          <w:rFonts w:hint="eastAsia"/>
        </w:rPr>
        <w:lastRenderedPageBreak/>
        <w:t>装维人员标签数据表</w:t>
      </w:r>
      <w:bookmarkEnd w:id="3916"/>
    </w:p>
    <w:p w:rsidR="00972507" w:rsidRDefault="00972507" w:rsidP="00972507">
      <w:pPr>
        <w:ind w:firstLine="420"/>
        <w:rPr>
          <w:rFonts w:ascii="宋体" w:hAnsi="宋体"/>
        </w:rPr>
      </w:pPr>
      <w:r>
        <w:rPr>
          <w:rFonts w:ascii="宋体" w:hAnsi="宋体" w:hint="eastAsia"/>
        </w:rPr>
        <w:t>标签名称、标签编码、标签属性、标签排序、标签状态、标签说明、标签样式、标签ID、创建时间、创建人、更新人、更新时间。</w:t>
      </w:r>
    </w:p>
    <w:p w:rsidR="00972507" w:rsidRDefault="00972507" w:rsidP="00972507">
      <w:pPr>
        <w:pStyle w:val="5"/>
      </w:pPr>
      <w:bookmarkStart w:id="3917" w:name="_Toc130156637"/>
      <w:r>
        <w:rPr>
          <w:rFonts w:hint="eastAsia"/>
        </w:rPr>
        <w:t>操作日志数据表</w:t>
      </w:r>
      <w:bookmarkEnd w:id="3917"/>
    </w:p>
    <w:p w:rsidR="00972507" w:rsidRDefault="00972507" w:rsidP="00972507">
      <w:pPr>
        <w:ind w:firstLine="420"/>
        <w:rPr>
          <w:rFonts w:ascii="宋体" w:hAnsi="宋体"/>
        </w:rPr>
      </w:pPr>
      <w:r>
        <w:rPr>
          <w:rFonts w:ascii="宋体" w:hAnsi="宋体" w:hint="eastAsia"/>
        </w:rPr>
        <w:t>操作人、操作时间、操作人账号、访问IP、请求方式、请求方法、请求时间、请求时长、请求结果、请求参数、请求功能模块、接口耗时、创建时间、创建人、更新人、更新时间。</w:t>
      </w:r>
    </w:p>
    <w:p w:rsidR="00972507" w:rsidRDefault="00972507" w:rsidP="00972507">
      <w:pPr>
        <w:ind w:firstLine="420"/>
        <w:rPr>
          <w:rFonts w:ascii="宋体" w:hAnsi="宋体"/>
        </w:rPr>
      </w:pPr>
    </w:p>
    <w:p w:rsidR="00972507" w:rsidRDefault="00972507" w:rsidP="00972507">
      <w:pPr>
        <w:pStyle w:val="40"/>
        <w:rPr>
          <w:rFonts w:ascii="宋体" w:hAnsi="宋体"/>
          <w:szCs w:val="24"/>
        </w:rPr>
      </w:pPr>
      <w:bookmarkStart w:id="3918" w:name="_Toc130156638"/>
      <w:r>
        <w:rPr>
          <w:rFonts w:ascii="宋体" w:hAnsi="宋体" w:hint="eastAsia"/>
          <w:szCs w:val="24"/>
        </w:rPr>
        <w:t>装维人员标签维护数据接口</w:t>
      </w:r>
      <w:bookmarkEnd w:id="3918"/>
    </w:p>
    <w:p w:rsidR="00972507" w:rsidRDefault="00972507" w:rsidP="00972507">
      <w:pPr>
        <w:pStyle w:val="5"/>
        <w:rPr>
          <w:rStyle w:val="710"/>
          <w:iCs/>
        </w:rPr>
      </w:pPr>
      <w:bookmarkStart w:id="3919" w:name="_Toc130156639"/>
      <w:r>
        <w:rPr>
          <w:rFonts w:hint="eastAsia"/>
        </w:rPr>
        <w:t>查询标签信息接口</w:t>
      </w:r>
      <w:bookmarkEnd w:id="3919"/>
    </w:p>
    <w:p w:rsidR="00972507" w:rsidRDefault="00972507" w:rsidP="00905DF8">
      <w:pPr>
        <w:numPr>
          <w:ilvl w:val="0"/>
          <w:numId w:val="251"/>
        </w:numPr>
        <w:spacing w:line="240" w:lineRule="auto"/>
        <w:rPr>
          <w:rFonts w:ascii="宋体" w:hAnsi="宋体" w:cs="宋体"/>
          <w:sz w:val="21"/>
          <w:szCs w:val="21"/>
        </w:rPr>
      </w:pPr>
      <w:r>
        <w:rPr>
          <w:rFonts w:ascii="宋体" w:hAnsi="宋体" w:cs="宋体" w:hint="eastAsia"/>
          <w:sz w:val="21"/>
          <w:szCs w:val="21"/>
        </w:rPr>
        <w:t>请求地址： http://ip:port/tagApi/getTagInfo</w:t>
      </w:r>
    </w:p>
    <w:p w:rsidR="00972507" w:rsidRDefault="00972507" w:rsidP="00905DF8">
      <w:pPr>
        <w:numPr>
          <w:ilvl w:val="0"/>
          <w:numId w:val="251"/>
        </w:numPr>
        <w:spacing w:line="240" w:lineRule="auto"/>
        <w:rPr>
          <w:rFonts w:ascii="宋体" w:hAnsi="宋体" w:cs="宋体"/>
          <w:sz w:val="21"/>
          <w:szCs w:val="21"/>
        </w:rPr>
      </w:pPr>
      <w:r>
        <w:rPr>
          <w:rFonts w:ascii="宋体" w:hAnsi="宋体" w:cs="宋体" w:hint="eastAsia"/>
          <w:sz w:val="21"/>
          <w:szCs w:val="21"/>
        </w:rPr>
        <w:t>请求方式： post</w:t>
      </w:r>
    </w:p>
    <w:p w:rsidR="00972507" w:rsidRDefault="00972507" w:rsidP="00905DF8">
      <w:pPr>
        <w:numPr>
          <w:ilvl w:val="0"/>
          <w:numId w:val="251"/>
        </w:numPr>
        <w:spacing w:line="240" w:lineRule="auto"/>
        <w:rPr>
          <w:rFonts w:ascii="宋体" w:hAnsi="宋体" w:cs="宋体"/>
          <w:szCs w:val="24"/>
        </w:rPr>
      </w:pPr>
      <w:r>
        <w:rPr>
          <w:rFonts w:ascii="宋体" w:hAnsi="宋体" w:cs="宋体" w:hint="eastAsia"/>
          <w:sz w:val="21"/>
          <w:szCs w:val="21"/>
        </w:rPr>
        <w:t>参数格式：application/json</w:t>
      </w:r>
    </w:p>
    <w:p w:rsidR="00972507" w:rsidRDefault="00972507" w:rsidP="00972507">
      <w:pPr>
        <w:spacing w:line="240" w:lineRule="auto"/>
        <w:rPr>
          <w:rFonts w:ascii="宋体" w:hAnsi="宋体" w:cs="宋体"/>
          <w:szCs w:val="24"/>
        </w:rPr>
      </w:pPr>
    </w:p>
    <w:p w:rsidR="00972507" w:rsidRDefault="00972507" w:rsidP="00972507">
      <w:pPr>
        <w:pStyle w:val="6"/>
      </w:pPr>
      <w:bookmarkStart w:id="3920" w:name="_Toc130156640"/>
      <w:r>
        <w:rPr>
          <w:rFonts w:ascii="宋体" w:hAnsi="宋体"/>
        </w:rPr>
        <w:t>请求</w:t>
      </w:r>
      <w:r>
        <w:rPr>
          <w:rFonts w:ascii="宋体" w:hAnsi="宋体" w:hint="eastAsia"/>
        </w:rPr>
        <w:t>内容参数</w:t>
      </w:r>
      <w:bookmarkEnd w:id="3920"/>
    </w:p>
    <w:p w:rsidR="00972507" w:rsidRDefault="00972507" w:rsidP="00972507">
      <w:pPr>
        <w:pStyle w:val="QB20"/>
        <w:spacing w:line="360" w:lineRule="auto"/>
        <w:rPr>
          <w:rFonts w:ascii="宋体" w:hAnsi="宋体" w:cs="Times New Roman"/>
        </w:rPr>
      </w:pPr>
      <w:r>
        <w:rPr>
          <w:rFonts w:ascii="宋体" w:hAnsi="宋体" w:cs="Times New Roman"/>
        </w:rPr>
        <w:t>字段含义：</w:t>
      </w:r>
    </w:p>
    <w:tbl>
      <w:tblPr>
        <w:tblStyle w:val="afffff7"/>
        <w:tblW w:w="0" w:type="auto"/>
        <w:tblInd w:w="362" w:type="dxa"/>
        <w:tblLook w:val="04A0" w:firstRow="1" w:lastRow="0" w:firstColumn="1" w:lastColumn="0" w:noHBand="0" w:noVBand="1"/>
      </w:tblPr>
      <w:tblGrid>
        <w:gridCol w:w="2109"/>
        <w:gridCol w:w="2051"/>
        <w:gridCol w:w="2051"/>
        <w:gridCol w:w="1952"/>
      </w:tblGrid>
      <w:tr w:rsidR="00972507" w:rsidTr="00254D53">
        <w:tc>
          <w:tcPr>
            <w:tcW w:w="2109" w:type="dxa"/>
            <w:shd w:val="clear" w:color="auto" w:fill="D6DCE4"/>
          </w:tcPr>
          <w:p w:rsidR="00972507" w:rsidRDefault="00972507" w:rsidP="00254D53">
            <w:pPr>
              <w:pStyle w:val="QB20"/>
              <w:spacing w:line="360" w:lineRule="auto"/>
              <w:ind w:firstLineChars="0" w:firstLine="0"/>
              <w:rPr>
                <w:rFonts w:ascii="宋体" w:hAnsi="宋体"/>
              </w:rPr>
            </w:pPr>
            <w:r>
              <w:rPr>
                <w:rFonts w:ascii="宋体" w:hAnsi="宋体"/>
              </w:rPr>
              <w:t>参数名称</w:t>
            </w:r>
          </w:p>
        </w:tc>
        <w:tc>
          <w:tcPr>
            <w:tcW w:w="2051" w:type="dxa"/>
            <w:shd w:val="clear" w:color="auto" w:fill="D6DCE4"/>
          </w:tcPr>
          <w:p w:rsidR="00972507" w:rsidRDefault="00972507" w:rsidP="00254D53">
            <w:pPr>
              <w:pStyle w:val="QB20"/>
              <w:spacing w:line="360" w:lineRule="auto"/>
              <w:ind w:firstLineChars="0" w:firstLine="0"/>
              <w:rPr>
                <w:rFonts w:ascii="宋体" w:hAnsi="宋体"/>
              </w:rPr>
            </w:pPr>
            <w:r>
              <w:rPr>
                <w:rFonts w:ascii="宋体" w:hAnsi="宋体"/>
              </w:rPr>
              <w:t>参数类型</w:t>
            </w:r>
          </w:p>
        </w:tc>
        <w:tc>
          <w:tcPr>
            <w:tcW w:w="2051" w:type="dxa"/>
            <w:shd w:val="clear" w:color="auto" w:fill="D6DCE4"/>
          </w:tcPr>
          <w:p w:rsidR="00972507" w:rsidRDefault="00972507" w:rsidP="00254D53">
            <w:pPr>
              <w:pStyle w:val="QB20"/>
              <w:spacing w:line="360" w:lineRule="auto"/>
              <w:ind w:firstLineChars="0" w:firstLine="0"/>
              <w:rPr>
                <w:rFonts w:ascii="宋体" w:hAnsi="宋体"/>
              </w:rPr>
            </w:pPr>
            <w:r>
              <w:rPr>
                <w:rFonts w:ascii="宋体" w:hAnsi="宋体"/>
              </w:rPr>
              <w:t>参数含义</w:t>
            </w:r>
          </w:p>
        </w:tc>
        <w:tc>
          <w:tcPr>
            <w:tcW w:w="1952" w:type="dxa"/>
            <w:shd w:val="clear" w:color="auto" w:fill="D6DCE4"/>
          </w:tcPr>
          <w:p w:rsidR="00972507" w:rsidRDefault="00972507" w:rsidP="00254D53">
            <w:pPr>
              <w:pStyle w:val="QB20"/>
              <w:spacing w:line="360" w:lineRule="auto"/>
              <w:ind w:firstLineChars="0" w:firstLine="0"/>
              <w:rPr>
                <w:rFonts w:ascii="宋体" w:hAnsi="宋体"/>
              </w:rPr>
            </w:pPr>
            <w:r>
              <w:rPr>
                <w:rFonts w:ascii="宋体" w:hAnsi="宋体"/>
              </w:rPr>
              <w:t>必选</w:t>
            </w:r>
          </w:p>
        </w:tc>
      </w:tr>
      <w:tr w:rsidR="00972507" w:rsidTr="00254D53">
        <w:tc>
          <w:tcPr>
            <w:tcW w:w="2109" w:type="dxa"/>
          </w:tcPr>
          <w:p w:rsidR="00972507" w:rsidRDefault="00972507" w:rsidP="00254D53">
            <w:pPr>
              <w:pStyle w:val="QB20"/>
              <w:tabs>
                <w:tab w:val="center" w:pos="946"/>
              </w:tabs>
              <w:spacing w:line="360" w:lineRule="auto"/>
              <w:ind w:firstLineChars="0" w:firstLine="0"/>
              <w:rPr>
                <w:rFonts w:cs="Times New Roman"/>
              </w:rPr>
            </w:pPr>
            <w:r>
              <w:rPr>
                <w:rFonts w:cs="Times New Roman" w:hint="eastAsia"/>
              </w:rPr>
              <w:t>tagCode</w:t>
            </w:r>
          </w:p>
        </w:tc>
        <w:tc>
          <w:tcPr>
            <w:tcW w:w="2051" w:type="dxa"/>
          </w:tcPr>
          <w:p w:rsidR="00972507" w:rsidRDefault="00972507" w:rsidP="00254D53">
            <w:pPr>
              <w:pStyle w:val="QB20"/>
              <w:spacing w:line="360" w:lineRule="auto"/>
              <w:ind w:firstLineChars="0" w:firstLine="0"/>
              <w:rPr>
                <w:rFonts w:cs="Times New Roman"/>
              </w:rPr>
            </w:pPr>
            <w:r>
              <w:rPr>
                <w:rFonts w:cs="Times New Roman" w:hint="eastAsia"/>
              </w:rPr>
              <w:t>Number</w:t>
            </w:r>
          </w:p>
        </w:tc>
        <w:tc>
          <w:tcPr>
            <w:tcW w:w="2051" w:type="dxa"/>
          </w:tcPr>
          <w:p w:rsidR="00972507" w:rsidRDefault="00972507" w:rsidP="00254D53">
            <w:pPr>
              <w:pStyle w:val="QB20"/>
              <w:spacing w:line="360" w:lineRule="auto"/>
              <w:ind w:firstLineChars="0" w:firstLine="0"/>
              <w:rPr>
                <w:rFonts w:cs="Times New Roman"/>
              </w:rPr>
            </w:pPr>
            <w:r>
              <w:rPr>
                <w:rFonts w:cs="Times New Roman" w:hint="eastAsia"/>
              </w:rPr>
              <w:t>标签编码</w:t>
            </w:r>
          </w:p>
        </w:tc>
        <w:tc>
          <w:tcPr>
            <w:tcW w:w="1952" w:type="dxa"/>
          </w:tcPr>
          <w:p w:rsidR="00972507" w:rsidRDefault="00972507" w:rsidP="00254D53">
            <w:pPr>
              <w:pStyle w:val="QB20"/>
              <w:spacing w:line="360" w:lineRule="auto"/>
              <w:ind w:firstLineChars="0" w:firstLine="0"/>
              <w:rPr>
                <w:rFonts w:cs="Times New Roman"/>
              </w:rPr>
            </w:pPr>
            <w:r>
              <w:t>Y</w:t>
            </w:r>
          </w:p>
        </w:tc>
      </w:tr>
      <w:tr w:rsidR="00972507" w:rsidTr="00254D53">
        <w:tc>
          <w:tcPr>
            <w:tcW w:w="2109" w:type="dxa"/>
          </w:tcPr>
          <w:p w:rsidR="00972507" w:rsidRDefault="00972507" w:rsidP="00254D53">
            <w:pPr>
              <w:pStyle w:val="QB20"/>
              <w:spacing w:line="360" w:lineRule="auto"/>
              <w:ind w:firstLineChars="0" w:firstLine="0"/>
              <w:rPr>
                <w:rFonts w:cs="Times New Roman"/>
              </w:rPr>
            </w:pPr>
            <w:r>
              <w:rPr>
                <w:rFonts w:cs="Times New Roman" w:hint="eastAsia"/>
              </w:rPr>
              <w:t>StaffId</w:t>
            </w:r>
          </w:p>
        </w:tc>
        <w:tc>
          <w:tcPr>
            <w:tcW w:w="2051" w:type="dxa"/>
          </w:tcPr>
          <w:p w:rsidR="00972507" w:rsidRDefault="00972507" w:rsidP="00254D53">
            <w:pPr>
              <w:pStyle w:val="QB20"/>
              <w:spacing w:line="360" w:lineRule="auto"/>
              <w:ind w:firstLineChars="0" w:firstLine="0"/>
            </w:pPr>
            <w:r>
              <w:t>String</w:t>
            </w:r>
          </w:p>
        </w:tc>
        <w:tc>
          <w:tcPr>
            <w:tcW w:w="2051" w:type="dxa"/>
          </w:tcPr>
          <w:p w:rsidR="00972507" w:rsidRDefault="00972507" w:rsidP="00254D53">
            <w:pPr>
              <w:pStyle w:val="QB20"/>
              <w:spacing w:line="360" w:lineRule="auto"/>
              <w:ind w:firstLineChars="0" w:firstLine="0"/>
            </w:pPr>
            <w:r>
              <w:rPr>
                <w:rFonts w:hint="eastAsia"/>
              </w:rPr>
              <w:t>装维用户</w:t>
            </w:r>
            <w:r>
              <w:rPr>
                <w:rFonts w:hint="eastAsia"/>
              </w:rPr>
              <w:t>ID</w:t>
            </w:r>
          </w:p>
        </w:tc>
        <w:tc>
          <w:tcPr>
            <w:tcW w:w="1952" w:type="dxa"/>
          </w:tcPr>
          <w:p w:rsidR="00972507" w:rsidRDefault="00972507" w:rsidP="00254D53">
            <w:pPr>
              <w:pStyle w:val="QB20"/>
              <w:spacing w:line="360" w:lineRule="auto"/>
              <w:ind w:firstLineChars="0" w:firstLine="0"/>
            </w:pPr>
            <w:r>
              <w:t>Y</w:t>
            </w:r>
          </w:p>
        </w:tc>
      </w:tr>
    </w:tbl>
    <w:p w:rsidR="00972507" w:rsidRDefault="00972507" w:rsidP="00972507">
      <w:pPr>
        <w:pStyle w:val="QB20"/>
        <w:spacing w:line="360" w:lineRule="auto"/>
        <w:ind w:firstLineChars="0" w:firstLine="0"/>
        <w:rPr>
          <w:rFonts w:cs="Times New Roman"/>
        </w:rPr>
      </w:pPr>
    </w:p>
    <w:p w:rsidR="00972507" w:rsidRDefault="00972507" w:rsidP="00972507">
      <w:pPr>
        <w:pStyle w:val="6"/>
      </w:pPr>
      <w:bookmarkStart w:id="3921" w:name="_Toc130156641"/>
      <w:r>
        <w:rPr>
          <w:rFonts w:ascii="宋体" w:hAnsi="宋体"/>
        </w:rPr>
        <w:t>响应</w:t>
      </w:r>
      <w:r>
        <w:rPr>
          <w:rFonts w:ascii="宋体" w:hAnsi="宋体" w:hint="eastAsia"/>
        </w:rPr>
        <w:t>内容</w:t>
      </w:r>
      <w:r>
        <w:rPr>
          <w:rFonts w:ascii="宋体" w:hAnsi="宋体"/>
        </w:rPr>
        <w:t>格式</w:t>
      </w:r>
      <w:bookmarkEnd w:id="3921"/>
    </w:p>
    <w:tbl>
      <w:tblPr>
        <w:tblStyle w:val="afffff7"/>
        <w:tblW w:w="8147" w:type="dxa"/>
        <w:tblInd w:w="375" w:type="dxa"/>
        <w:tblLayout w:type="fixed"/>
        <w:tblLook w:val="04A0" w:firstRow="1" w:lastRow="0" w:firstColumn="1" w:lastColumn="0" w:noHBand="0" w:noVBand="1"/>
      </w:tblPr>
      <w:tblGrid>
        <w:gridCol w:w="2368"/>
        <w:gridCol w:w="1930"/>
        <w:gridCol w:w="1972"/>
        <w:gridCol w:w="1877"/>
      </w:tblGrid>
      <w:tr w:rsidR="00972507" w:rsidTr="00254D53">
        <w:tc>
          <w:tcPr>
            <w:tcW w:w="2368" w:type="dxa"/>
            <w:tcBorders>
              <w:top w:val="single" w:sz="4" w:space="0" w:color="auto"/>
              <w:left w:val="single" w:sz="4" w:space="0" w:color="auto"/>
              <w:bottom w:val="single" w:sz="4" w:space="0" w:color="auto"/>
              <w:right w:val="single" w:sz="4" w:space="0" w:color="auto"/>
            </w:tcBorders>
            <w:shd w:val="clear" w:color="auto" w:fill="D6DCE4"/>
          </w:tcPr>
          <w:p w:rsidR="00972507" w:rsidRDefault="00972507" w:rsidP="00254D53">
            <w:pPr>
              <w:pStyle w:val="QB20"/>
              <w:spacing w:line="360" w:lineRule="auto"/>
              <w:ind w:firstLineChars="0" w:firstLine="0"/>
              <w:rPr>
                <w:rFonts w:ascii="宋体" w:hAnsi="宋体"/>
              </w:rPr>
            </w:pPr>
            <w:r>
              <w:rPr>
                <w:rFonts w:ascii="宋体" w:hAnsi="宋体"/>
              </w:rPr>
              <w:lastRenderedPageBreak/>
              <w:t>参数名称</w:t>
            </w:r>
          </w:p>
        </w:tc>
        <w:tc>
          <w:tcPr>
            <w:tcW w:w="1930" w:type="dxa"/>
            <w:tcBorders>
              <w:top w:val="single" w:sz="4" w:space="0" w:color="auto"/>
              <w:left w:val="single" w:sz="4" w:space="0" w:color="auto"/>
              <w:bottom w:val="single" w:sz="4" w:space="0" w:color="auto"/>
              <w:right w:val="single" w:sz="4" w:space="0" w:color="auto"/>
            </w:tcBorders>
            <w:shd w:val="clear" w:color="auto" w:fill="D6DCE4"/>
          </w:tcPr>
          <w:p w:rsidR="00972507" w:rsidRDefault="00972507" w:rsidP="00254D53">
            <w:pPr>
              <w:pStyle w:val="QB20"/>
              <w:spacing w:line="360" w:lineRule="auto"/>
              <w:ind w:firstLineChars="0" w:firstLine="0"/>
              <w:rPr>
                <w:rFonts w:ascii="宋体" w:hAnsi="宋体"/>
              </w:rPr>
            </w:pPr>
            <w:r>
              <w:rPr>
                <w:rFonts w:ascii="宋体" w:hAnsi="宋体"/>
              </w:rPr>
              <w:t>参数类型</w:t>
            </w:r>
          </w:p>
        </w:tc>
        <w:tc>
          <w:tcPr>
            <w:tcW w:w="1972" w:type="dxa"/>
            <w:tcBorders>
              <w:top w:val="single" w:sz="4" w:space="0" w:color="auto"/>
              <w:left w:val="single" w:sz="4" w:space="0" w:color="auto"/>
              <w:bottom w:val="single" w:sz="4" w:space="0" w:color="auto"/>
              <w:right w:val="single" w:sz="4" w:space="0" w:color="auto"/>
            </w:tcBorders>
            <w:shd w:val="clear" w:color="auto" w:fill="D6DCE4"/>
          </w:tcPr>
          <w:p w:rsidR="00972507" w:rsidRDefault="00972507" w:rsidP="00254D53">
            <w:pPr>
              <w:pStyle w:val="QB20"/>
              <w:spacing w:line="360" w:lineRule="auto"/>
              <w:ind w:firstLineChars="0" w:firstLine="0"/>
              <w:rPr>
                <w:rFonts w:ascii="宋体" w:hAnsi="宋体"/>
              </w:rPr>
            </w:pPr>
            <w:r>
              <w:rPr>
                <w:rFonts w:ascii="宋体" w:hAnsi="宋体"/>
              </w:rPr>
              <w:t>参数含义</w:t>
            </w:r>
          </w:p>
        </w:tc>
        <w:tc>
          <w:tcPr>
            <w:tcW w:w="1877" w:type="dxa"/>
            <w:tcBorders>
              <w:top w:val="single" w:sz="4" w:space="0" w:color="auto"/>
              <w:left w:val="single" w:sz="4" w:space="0" w:color="auto"/>
              <w:bottom w:val="single" w:sz="4" w:space="0" w:color="auto"/>
              <w:right w:val="single" w:sz="4" w:space="0" w:color="auto"/>
            </w:tcBorders>
            <w:shd w:val="clear" w:color="auto" w:fill="D6DCE4"/>
          </w:tcPr>
          <w:p w:rsidR="00972507" w:rsidRDefault="00972507" w:rsidP="00254D53">
            <w:pPr>
              <w:pStyle w:val="QB20"/>
              <w:spacing w:line="360" w:lineRule="auto"/>
              <w:ind w:firstLineChars="0" w:firstLine="0"/>
              <w:rPr>
                <w:rFonts w:ascii="宋体" w:hAnsi="宋体"/>
              </w:rPr>
            </w:pPr>
            <w:r>
              <w:rPr>
                <w:rFonts w:ascii="宋体" w:hAnsi="宋体"/>
              </w:rPr>
              <w:t>必选</w:t>
            </w:r>
          </w:p>
        </w:tc>
      </w:tr>
      <w:tr w:rsidR="00972507" w:rsidTr="00254D53">
        <w:tc>
          <w:tcPr>
            <w:tcW w:w="2368" w:type="dxa"/>
            <w:tcBorders>
              <w:top w:val="single" w:sz="4" w:space="0" w:color="auto"/>
              <w:left w:val="single" w:sz="4" w:space="0" w:color="auto"/>
              <w:bottom w:val="single" w:sz="4" w:space="0" w:color="auto"/>
              <w:right w:val="single" w:sz="4" w:space="0" w:color="auto"/>
            </w:tcBorders>
          </w:tcPr>
          <w:p w:rsidR="00972507" w:rsidRDefault="00972507" w:rsidP="00254D53">
            <w:pPr>
              <w:pStyle w:val="QB20"/>
              <w:spacing w:line="360" w:lineRule="auto"/>
              <w:ind w:firstLineChars="0" w:firstLine="0"/>
              <w:rPr>
                <w:rFonts w:ascii="宋体" w:hAnsi="宋体"/>
              </w:rPr>
            </w:pPr>
            <w:r>
              <w:rPr>
                <w:rFonts w:ascii="宋体" w:hAnsi="宋体"/>
              </w:rPr>
              <w:t>msg</w:t>
            </w:r>
          </w:p>
        </w:tc>
        <w:tc>
          <w:tcPr>
            <w:tcW w:w="1930" w:type="dxa"/>
            <w:tcBorders>
              <w:top w:val="single" w:sz="4" w:space="0" w:color="auto"/>
              <w:left w:val="single" w:sz="4" w:space="0" w:color="auto"/>
              <w:bottom w:val="single" w:sz="4" w:space="0" w:color="auto"/>
              <w:right w:val="single" w:sz="4" w:space="0" w:color="auto"/>
            </w:tcBorders>
          </w:tcPr>
          <w:p w:rsidR="00972507" w:rsidRDefault="00972507" w:rsidP="00254D53">
            <w:pPr>
              <w:pStyle w:val="QB20"/>
              <w:spacing w:line="360" w:lineRule="auto"/>
              <w:ind w:firstLineChars="0" w:firstLine="0"/>
              <w:rPr>
                <w:rFonts w:ascii="宋体" w:hAnsi="宋体"/>
              </w:rPr>
            </w:pPr>
            <w:r>
              <w:rPr>
                <w:rFonts w:ascii="宋体" w:hAnsi="宋体"/>
              </w:rPr>
              <w:t>String</w:t>
            </w:r>
          </w:p>
        </w:tc>
        <w:tc>
          <w:tcPr>
            <w:tcW w:w="1972" w:type="dxa"/>
            <w:tcBorders>
              <w:top w:val="single" w:sz="4" w:space="0" w:color="auto"/>
              <w:left w:val="single" w:sz="4" w:space="0" w:color="auto"/>
              <w:bottom w:val="single" w:sz="4" w:space="0" w:color="auto"/>
              <w:right w:val="single" w:sz="4" w:space="0" w:color="auto"/>
            </w:tcBorders>
          </w:tcPr>
          <w:p w:rsidR="00972507" w:rsidRDefault="00972507" w:rsidP="00254D53">
            <w:pPr>
              <w:pStyle w:val="QB20"/>
              <w:spacing w:line="360" w:lineRule="auto"/>
              <w:ind w:firstLineChars="0" w:firstLine="0"/>
              <w:rPr>
                <w:rFonts w:ascii="宋体" w:hAnsi="宋体"/>
              </w:rPr>
            </w:pPr>
            <w:r>
              <w:rPr>
                <w:rFonts w:ascii="宋体" w:hAnsi="宋体" w:hint="eastAsia"/>
              </w:rPr>
              <w:t>响应说明</w:t>
            </w:r>
          </w:p>
        </w:tc>
        <w:tc>
          <w:tcPr>
            <w:tcW w:w="1877" w:type="dxa"/>
            <w:tcBorders>
              <w:top w:val="single" w:sz="4" w:space="0" w:color="auto"/>
              <w:left w:val="single" w:sz="4" w:space="0" w:color="auto"/>
              <w:bottom w:val="single" w:sz="4" w:space="0" w:color="auto"/>
              <w:right w:val="single" w:sz="4" w:space="0" w:color="auto"/>
            </w:tcBorders>
          </w:tcPr>
          <w:p w:rsidR="00972507" w:rsidRDefault="00972507" w:rsidP="00254D53">
            <w:pPr>
              <w:pStyle w:val="QB20"/>
              <w:spacing w:line="360" w:lineRule="auto"/>
              <w:ind w:firstLineChars="0" w:firstLine="0"/>
              <w:rPr>
                <w:rFonts w:ascii="宋体" w:hAnsi="宋体"/>
              </w:rPr>
            </w:pPr>
            <w:r>
              <w:rPr>
                <w:rFonts w:ascii="宋体" w:hAnsi="宋体"/>
              </w:rPr>
              <w:t>Y</w:t>
            </w:r>
          </w:p>
        </w:tc>
      </w:tr>
      <w:tr w:rsidR="00972507" w:rsidTr="00254D53">
        <w:tc>
          <w:tcPr>
            <w:tcW w:w="2368" w:type="dxa"/>
            <w:tcBorders>
              <w:top w:val="single" w:sz="4" w:space="0" w:color="auto"/>
              <w:left w:val="single" w:sz="4" w:space="0" w:color="auto"/>
              <w:bottom w:val="single" w:sz="4" w:space="0" w:color="auto"/>
              <w:right w:val="single" w:sz="4" w:space="0" w:color="auto"/>
            </w:tcBorders>
          </w:tcPr>
          <w:p w:rsidR="00972507" w:rsidRDefault="00972507" w:rsidP="00254D53">
            <w:pPr>
              <w:pStyle w:val="QB20"/>
              <w:spacing w:line="360" w:lineRule="auto"/>
              <w:ind w:firstLineChars="0" w:firstLine="0"/>
              <w:rPr>
                <w:rFonts w:ascii="宋体" w:hAnsi="宋体"/>
              </w:rPr>
            </w:pPr>
            <w:r>
              <w:rPr>
                <w:rFonts w:ascii="宋体" w:hAnsi="宋体"/>
              </w:rPr>
              <w:t>c</w:t>
            </w:r>
            <w:r>
              <w:rPr>
                <w:rFonts w:ascii="宋体" w:hAnsi="宋体" w:hint="eastAsia"/>
              </w:rPr>
              <w:t>ode</w:t>
            </w:r>
          </w:p>
        </w:tc>
        <w:tc>
          <w:tcPr>
            <w:tcW w:w="1930" w:type="dxa"/>
            <w:tcBorders>
              <w:top w:val="single" w:sz="4" w:space="0" w:color="auto"/>
              <w:left w:val="single" w:sz="4" w:space="0" w:color="auto"/>
              <w:bottom w:val="single" w:sz="4" w:space="0" w:color="auto"/>
              <w:right w:val="single" w:sz="4" w:space="0" w:color="auto"/>
            </w:tcBorders>
          </w:tcPr>
          <w:p w:rsidR="00972507" w:rsidRDefault="00972507" w:rsidP="00254D53">
            <w:pPr>
              <w:pStyle w:val="QB20"/>
              <w:spacing w:line="360" w:lineRule="auto"/>
              <w:ind w:firstLineChars="0" w:firstLine="0"/>
              <w:rPr>
                <w:rFonts w:ascii="宋体" w:hAnsi="宋体"/>
              </w:rPr>
            </w:pPr>
            <w:r>
              <w:rPr>
                <w:rFonts w:ascii="宋体" w:hAnsi="宋体"/>
              </w:rPr>
              <w:t>int</w:t>
            </w:r>
          </w:p>
        </w:tc>
        <w:tc>
          <w:tcPr>
            <w:tcW w:w="1972" w:type="dxa"/>
            <w:tcBorders>
              <w:top w:val="single" w:sz="4" w:space="0" w:color="auto"/>
              <w:left w:val="single" w:sz="4" w:space="0" w:color="auto"/>
              <w:bottom w:val="single" w:sz="4" w:space="0" w:color="auto"/>
              <w:right w:val="single" w:sz="4" w:space="0" w:color="auto"/>
            </w:tcBorders>
          </w:tcPr>
          <w:p w:rsidR="00972507" w:rsidRDefault="00972507" w:rsidP="00254D53">
            <w:pPr>
              <w:pStyle w:val="QB20"/>
              <w:spacing w:line="360" w:lineRule="auto"/>
              <w:ind w:firstLineChars="0" w:firstLine="0"/>
              <w:rPr>
                <w:rFonts w:ascii="宋体" w:hAnsi="宋体"/>
              </w:rPr>
            </w:pPr>
            <w:r>
              <w:rPr>
                <w:rFonts w:ascii="宋体" w:hAnsi="宋体" w:hint="eastAsia"/>
              </w:rPr>
              <w:t>响应码</w:t>
            </w:r>
          </w:p>
        </w:tc>
        <w:tc>
          <w:tcPr>
            <w:tcW w:w="1877" w:type="dxa"/>
            <w:tcBorders>
              <w:top w:val="single" w:sz="4" w:space="0" w:color="auto"/>
              <w:left w:val="single" w:sz="4" w:space="0" w:color="auto"/>
              <w:bottom w:val="single" w:sz="4" w:space="0" w:color="auto"/>
              <w:right w:val="single" w:sz="4" w:space="0" w:color="auto"/>
            </w:tcBorders>
          </w:tcPr>
          <w:p w:rsidR="00972507" w:rsidRDefault="00972507" w:rsidP="00254D53">
            <w:pPr>
              <w:pStyle w:val="QB20"/>
              <w:spacing w:line="360" w:lineRule="auto"/>
              <w:ind w:firstLineChars="0" w:firstLine="0"/>
              <w:rPr>
                <w:rFonts w:ascii="宋体" w:hAnsi="宋体"/>
              </w:rPr>
            </w:pPr>
            <w:r>
              <w:rPr>
                <w:rFonts w:ascii="宋体" w:hAnsi="宋体"/>
              </w:rPr>
              <w:t>Y</w:t>
            </w:r>
          </w:p>
        </w:tc>
      </w:tr>
      <w:tr w:rsidR="00972507" w:rsidTr="00254D53">
        <w:tc>
          <w:tcPr>
            <w:tcW w:w="2368" w:type="dxa"/>
            <w:tcBorders>
              <w:top w:val="single" w:sz="4" w:space="0" w:color="auto"/>
              <w:left w:val="single" w:sz="4" w:space="0" w:color="auto"/>
              <w:bottom w:val="single" w:sz="4" w:space="0" w:color="auto"/>
              <w:right w:val="single" w:sz="4" w:space="0" w:color="auto"/>
            </w:tcBorders>
          </w:tcPr>
          <w:p w:rsidR="00972507" w:rsidRDefault="00972507" w:rsidP="00254D53">
            <w:pPr>
              <w:pStyle w:val="QB20"/>
              <w:spacing w:line="360" w:lineRule="auto"/>
              <w:ind w:firstLineChars="0" w:firstLine="0"/>
              <w:rPr>
                <w:rFonts w:ascii="宋体" w:hAnsi="宋体"/>
              </w:rPr>
            </w:pPr>
            <w:r>
              <w:rPr>
                <w:rFonts w:ascii="宋体" w:hAnsi="宋体" w:hint="eastAsia"/>
              </w:rPr>
              <w:t>data</w:t>
            </w:r>
          </w:p>
        </w:tc>
        <w:tc>
          <w:tcPr>
            <w:tcW w:w="1930" w:type="dxa"/>
            <w:tcBorders>
              <w:top w:val="single" w:sz="4" w:space="0" w:color="auto"/>
              <w:left w:val="single" w:sz="4" w:space="0" w:color="auto"/>
              <w:bottom w:val="single" w:sz="4" w:space="0" w:color="auto"/>
              <w:right w:val="single" w:sz="4" w:space="0" w:color="auto"/>
            </w:tcBorders>
          </w:tcPr>
          <w:p w:rsidR="00972507" w:rsidRDefault="00972507" w:rsidP="00254D53">
            <w:pPr>
              <w:pStyle w:val="QB20"/>
              <w:spacing w:line="360" w:lineRule="auto"/>
              <w:ind w:firstLineChars="0" w:firstLine="0"/>
              <w:rPr>
                <w:rFonts w:ascii="宋体" w:hAnsi="宋体"/>
              </w:rPr>
            </w:pPr>
            <w:r>
              <w:rPr>
                <w:rFonts w:ascii="宋体" w:hAnsi="宋体" w:hint="eastAsia"/>
              </w:rPr>
              <w:t>JSONObject</w:t>
            </w:r>
          </w:p>
        </w:tc>
        <w:tc>
          <w:tcPr>
            <w:tcW w:w="1972" w:type="dxa"/>
            <w:tcBorders>
              <w:top w:val="single" w:sz="4" w:space="0" w:color="auto"/>
              <w:left w:val="single" w:sz="4" w:space="0" w:color="auto"/>
              <w:bottom w:val="single" w:sz="4" w:space="0" w:color="auto"/>
              <w:right w:val="single" w:sz="4" w:space="0" w:color="auto"/>
            </w:tcBorders>
          </w:tcPr>
          <w:p w:rsidR="00972507" w:rsidRDefault="00972507" w:rsidP="00254D53">
            <w:pPr>
              <w:pStyle w:val="QB20"/>
              <w:spacing w:line="360" w:lineRule="auto"/>
              <w:ind w:firstLineChars="0" w:firstLine="0"/>
              <w:rPr>
                <w:rFonts w:ascii="宋体" w:hAnsi="宋体"/>
              </w:rPr>
            </w:pPr>
            <w:r>
              <w:rPr>
                <w:rFonts w:ascii="宋体" w:hAnsi="宋体" w:hint="eastAsia"/>
              </w:rPr>
              <w:t>响应结果</w:t>
            </w:r>
          </w:p>
        </w:tc>
        <w:tc>
          <w:tcPr>
            <w:tcW w:w="1877" w:type="dxa"/>
            <w:tcBorders>
              <w:top w:val="single" w:sz="4" w:space="0" w:color="auto"/>
              <w:left w:val="single" w:sz="4" w:space="0" w:color="auto"/>
              <w:bottom w:val="single" w:sz="4" w:space="0" w:color="auto"/>
              <w:right w:val="single" w:sz="4" w:space="0" w:color="auto"/>
            </w:tcBorders>
          </w:tcPr>
          <w:p w:rsidR="00972507" w:rsidRDefault="00972507" w:rsidP="00254D53">
            <w:pPr>
              <w:pStyle w:val="QB20"/>
              <w:spacing w:line="360" w:lineRule="auto"/>
              <w:ind w:firstLineChars="0" w:firstLine="0"/>
              <w:rPr>
                <w:rFonts w:ascii="宋体" w:hAnsi="宋体"/>
              </w:rPr>
            </w:pPr>
            <w:r>
              <w:rPr>
                <w:rFonts w:ascii="宋体" w:hAnsi="宋体" w:hint="eastAsia"/>
              </w:rPr>
              <w:t>Y</w:t>
            </w:r>
          </w:p>
        </w:tc>
      </w:tr>
    </w:tbl>
    <w:p w:rsidR="00972507" w:rsidRDefault="00972507" w:rsidP="00972507"/>
    <w:p w:rsidR="00972507" w:rsidRDefault="00972507" w:rsidP="00972507">
      <w:pPr>
        <w:pStyle w:val="6"/>
      </w:pPr>
      <w:bookmarkStart w:id="3922" w:name="_Toc130156642"/>
      <w:r>
        <w:rPr>
          <w:rFonts w:ascii="宋体" w:hAnsi="宋体" w:hint="eastAsia"/>
        </w:rPr>
        <w:t>请求</w:t>
      </w:r>
      <w:r>
        <w:rPr>
          <w:rFonts w:ascii="宋体" w:hAnsi="宋体"/>
        </w:rPr>
        <w:t>报文示例</w:t>
      </w:r>
      <w:bookmarkEnd w:id="3922"/>
    </w:p>
    <w:p w:rsidR="00972507" w:rsidRDefault="00972507" w:rsidP="00972507"/>
    <w:tbl>
      <w:tblPr>
        <w:tblStyle w:val="afffff7"/>
        <w:tblW w:w="0" w:type="auto"/>
        <w:tblInd w:w="-5" w:type="dxa"/>
        <w:tblLook w:val="04A0" w:firstRow="1" w:lastRow="0" w:firstColumn="1" w:lastColumn="0" w:noHBand="0" w:noVBand="1"/>
      </w:tblPr>
      <w:tblGrid>
        <w:gridCol w:w="8517"/>
      </w:tblGrid>
      <w:tr w:rsidR="00972507" w:rsidTr="00254D53">
        <w:tc>
          <w:tcPr>
            <w:tcW w:w="8517" w:type="dxa"/>
            <w:tcBorders>
              <w:top w:val="single" w:sz="4" w:space="0" w:color="auto"/>
              <w:left w:val="single" w:sz="4" w:space="0" w:color="auto"/>
              <w:bottom w:val="single" w:sz="4" w:space="0" w:color="auto"/>
              <w:right w:val="single" w:sz="4" w:space="0" w:color="auto"/>
            </w:tcBorders>
          </w:tcPr>
          <w:p w:rsidR="00972507" w:rsidRDefault="00972507" w:rsidP="00254D53">
            <w:pPr>
              <w:spacing w:line="240" w:lineRule="auto"/>
              <w:ind w:firstLine="480"/>
              <w:rPr>
                <w:sz w:val="21"/>
                <w:szCs w:val="21"/>
              </w:rPr>
            </w:pPr>
            <w:r>
              <w:rPr>
                <w:sz w:val="21"/>
                <w:szCs w:val="21"/>
              </w:rPr>
              <w:t>{</w:t>
            </w:r>
          </w:p>
          <w:p w:rsidR="00972507" w:rsidRDefault="00972507" w:rsidP="00254D53">
            <w:pPr>
              <w:spacing w:line="240" w:lineRule="auto"/>
              <w:ind w:firstLine="480"/>
              <w:rPr>
                <w:sz w:val="21"/>
                <w:szCs w:val="21"/>
              </w:rPr>
            </w:pPr>
            <w:r>
              <w:rPr>
                <w:sz w:val="21"/>
                <w:szCs w:val="21"/>
              </w:rPr>
              <w:tab/>
              <w:t>"</w:t>
            </w:r>
            <w:r>
              <w:rPr>
                <w:rFonts w:hint="eastAsia"/>
                <w:sz w:val="21"/>
                <w:szCs w:val="21"/>
              </w:rPr>
              <w:t>tagCode</w:t>
            </w:r>
            <w:r>
              <w:rPr>
                <w:sz w:val="21"/>
                <w:szCs w:val="21"/>
              </w:rPr>
              <w:t>": "</w:t>
            </w:r>
            <w:r>
              <w:rPr>
                <w:rFonts w:hint="eastAsia"/>
                <w:sz w:val="21"/>
                <w:szCs w:val="21"/>
              </w:rPr>
              <w:t>ZJ</w:t>
            </w:r>
            <w:r>
              <w:rPr>
                <w:sz w:val="21"/>
                <w:szCs w:val="21"/>
              </w:rPr>
              <w:t>"</w:t>
            </w:r>
            <w:r>
              <w:rPr>
                <w:rFonts w:hint="eastAsia"/>
                <w:sz w:val="21"/>
                <w:szCs w:val="21"/>
              </w:rPr>
              <w:t>,</w:t>
            </w:r>
          </w:p>
          <w:p w:rsidR="00972507" w:rsidRDefault="00972507" w:rsidP="00254D53">
            <w:pPr>
              <w:spacing w:line="240" w:lineRule="auto"/>
              <w:ind w:firstLine="480"/>
              <w:rPr>
                <w:sz w:val="21"/>
                <w:szCs w:val="21"/>
              </w:rPr>
            </w:pPr>
            <w:r>
              <w:rPr>
                <w:sz w:val="21"/>
                <w:szCs w:val="21"/>
              </w:rPr>
              <w:tab/>
              <w:t>"</w:t>
            </w:r>
            <w:r>
              <w:rPr>
                <w:rFonts w:hint="eastAsia"/>
              </w:rPr>
              <w:t>staffId</w:t>
            </w:r>
            <w:r>
              <w:rPr>
                <w:sz w:val="21"/>
                <w:szCs w:val="21"/>
              </w:rPr>
              <w:t>": "</w:t>
            </w:r>
            <w:r>
              <w:rPr>
                <w:rFonts w:hint="eastAsia"/>
                <w:sz w:val="21"/>
                <w:szCs w:val="21"/>
              </w:rPr>
              <w:t>21096</w:t>
            </w:r>
            <w:r>
              <w:rPr>
                <w:sz w:val="21"/>
                <w:szCs w:val="21"/>
              </w:rPr>
              <w:t>"</w:t>
            </w:r>
          </w:p>
          <w:p w:rsidR="00972507" w:rsidRDefault="00972507" w:rsidP="00254D53">
            <w:pPr>
              <w:spacing w:line="240" w:lineRule="auto"/>
              <w:ind w:firstLine="480"/>
            </w:pPr>
            <w:r>
              <w:rPr>
                <w:sz w:val="21"/>
                <w:szCs w:val="21"/>
              </w:rPr>
              <w:t>}</w:t>
            </w:r>
          </w:p>
        </w:tc>
      </w:tr>
    </w:tbl>
    <w:p w:rsidR="00972507" w:rsidRDefault="00972507" w:rsidP="00972507">
      <w:r>
        <w:t xml:space="preserve"> </w:t>
      </w:r>
    </w:p>
    <w:p w:rsidR="00972507" w:rsidRDefault="00972507" w:rsidP="00972507">
      <w:pPr>
        <w:pStyle w:val="6"/>
      </w:pPr>
      <w:bookmarkStart w:id="3923" w:name="_Toc130156643"/>
      <w:r>
        <w:rPr>
          <w:rFonts w:ascii="宋体" w:hAnsi="宋体"/>
        </w:rPr>
        <w:t>响应报文示例</w:t>
      </w:r>
      <w:bookmarkEnd w:id="3923"/>
    </w:p>
    <w:tbl>
      <w:tblPr>
        <w:tblStyle w:val="afffff7"/>
        <w:tblW w:w="0" w:type="auto"/>
        <w:tblInd w:w="-5" w:type="dxa"/>
        <w:tblLook w:val="04A0" w:firstRow="1" w:lastRow="0" w:firstColumn="1" w:lastColumn="0" w:noHBand="0" w:noVBand="1"/>
      </w:tblPr>
      <w:tblGrid>
        <w:gridCol w:w="8542"/>
      </w:tblGrid>
      <w:tr w:rsidR="00972507" w:rsidTr="00254D53">
        <w:tc>
          <w:tcPr>
            <w:tcW w:w="8542" w:type="dxa"/>
            <w:tcBorders>
              <w:top w:val="single" w:sz="4" w:space="0" w:color="auto"/>
              <w:left w:val="single" w:sz="4" w:space="0" w:color="auto"/>
              <w:bottom w:val="single" w:sz="4" w:space="0" w:color="auto"/>
              <w:right w:val="single" w:sz="4" w:space="0" w:color="auto"/>
            </w:tcBorders>
          </w:tcPr>
          <w:p w:rsidR="00972507" w:rsidRDefault="00972507" w:rsidP="00254D53">
            <w:pPr>
              <w:spacing w:line="240" w:lineRule="auto"/>
              <w:ind w:firstLine="480"/>
              <w:rPr>
                <w:sz w:val="21"/>
                <w:szCs w:val="21"/>
              </w:rPr>
            </w:pPr>
            <w:r>
              <w:rPr>
                <w:rFonts w:hint="eastAsia"/>
                <w:sz w:val="21"/>
                <w:szCs w:val="21"/>
              </w:rPr>
              <w:t>{</w:t>
            </w:r>
          </w:p>
          <w:p w:rsidR="00972507" w:rsidRDefault="00972507" w:rsidP="00254D53">
            <w:pPr>
              <w:spacing w:line="240" w:lineRule="auto"/>
              <w:ind w:firstLine="480"/>
              <w:rPr>
                <w:sz w:val="21"/>
                <w:szCs w:val="21"/>
              </w:rPr>
            </w:pPr>
            <w:r>
              <w:rPr>
                <w:rFonts w:hint="eastAsia"/>
                <w:sz w:val="21"/>
                <w:szCs w:val="21"/>
              </w:rPr>
              <w:t xml:space="preserve">    "code":200,</w:t>
            </w:r>
          </w:p>
          <w:p w:rsidR="00972507" w:rsidRDefault="00972507" w:rsidP="00254D53">
            <w:pPr>
              <w:spacing w:line="240" w:lineRule="auto"/>
              <w:ind w:firstLine="480"/>
              <w:rPr>
                <w:sz w:val="21"/>
                <w:szCs w:val="21"/>
              </w:rPr>
            </w:pPr>
            <w:r>
              <w:rPr>
                <w:rFonts w:hint="eastAsia"/>
                <w:sz w:val="21"/>
                <w:szCs w:val="21"/>
              </w:rPr>
              <w:t xml:space="preserve">    "msg":"</w:t>
            </w:r>
            <w:r>
              <w:rPr>
                <w:rFonts w:hint="eastAsia"/>
                <w:sz w:val="21"/>
                <w:szCs w:val="21"/>
              </w:rPr>
              <w:t>成功</w:t>
            </w:r>
            <w:r>
              <w:rPr>
                <w:rFonts w:hint="eastAsia"/>
                <w:sz w:val="21"/>
                <w:szCs w:val="21"/>
              </w:rPr>
              <w:t>",</w:t>
            </w:r>
          </w:p>
          <w:p w:rsidR="00972507" w:rsidRDefault="00972507" w:rsidP="00254D53">
            <w:pPr>
              <w:spacing w:line="240" w:lineRule="auto"/>
              <w:ind w:firstLine="480"/>
              <w:rPr>
                <w:sz w:val="21"/>
                <w:szCs w:val="21"/>
              </w:rPr>
            </w:pPr>
            <w:r>
              <w:rPr>
                <w:rFonts w:hint="eastAsia"/>
                <w:sz w:val="21"/>
                <w:szCs w:val="21"/>
              </w:rPr>
              <w:t xml:space="preserve">    "data":{</w:t>
            </w:r>
          </w:p>
          <w:p w:rsidR="00972507" w:rsidRDefault="00972507" w:rsidP="00254D53">
            <w:pPr>
              <w:spacing w:line="240" w:lineRule="auto"/>
              <w:ind w:firstLineChars="600" w:firstLine="1260"/>
              <w:rPr>
                <w:sz w:val="21"/>
                <w:szCs w:val="21"/>
              </w:rPr>
            </w:pPr>
            <w:r>
              <w:rPr>
                <w:rFonts w:hint="eastAsia"/>
                <w:sz w:val="21"/>
                <w:szCs w:val="21"/>
              </w:rPr>
              <w:t xml:space="preserve">     </w:t>
            </w:r>
            <w:r>
              <w:rPr>
                <w:rFonts w:hint="eastAsia"/>
                <w:sz w:val="21"/>
                <w:szCs w:val="21"/>
              </w:rPr>
              <w:tab/>
              <w:t>{</w:t>
            </w:r>
          </w:p>
          <w:p w:rsidR="00972507" w:rsidRDefault="00972507" w:rsidP="00254D53">
            <w:pPr>
              <w:spacing w:line="240" w:lineRule="auto"/>
              <w:ind w:firstLineChars="600" w:firstLine="1260"/>
              <w:rPr>
                <w:sz w:val="21"/>
                <w:szCs w:val="21"/>
              </w:rPr>
            </w:pPr>
            <w:r>
              <w:rPr>
                <w:rFonts w:hint="eastAsia"/>
                <w:sz w:val="21"/>
                <w:szCs w:val="21"/>
              </w:rPr>
              <w:tab/>
            </w:r>
            <w:r>
              <w:rPr>
                <w:rFonts w:hint="eastAsia"/>
                <w:sz w:val="21"/>
                <w:szCs w:val="21"/>
              </w:rPr>
              <w:tab/>
              <w:t>"tagName":"</w:t>
            </w:r>
            <w:r>
              <w:rPr>
                <w:rFonts w:hint="eastAsia"/>
                <w:sz w:val="21"/>
                <w:szCs w:val="21"/>
              </w:rPr>
              <w:t>装机</w:t>
            </w:r>
            <w:r>
              <w:rPr>
                <w:rFonts w:hint="eastAsia"/>
                <w:sz w:val="21"/>
                <w:szCs w:val="21"/>
              </w:rPr>
              <w:t>",</w:t>
            </w:r>
          </w:p>
          <w:p w:rsidR="00972507" w:rsidRDefault="00972507" w:rsidP="00254D53">
            <w:pPr>
              <w:spacing w:line="240" w:lineRule="auto"/>
              <w:ind w:firstLineChars="600" w:firstLine="1260"/>
              <w:rPr>
                <w:sz w:val="21"/>
                <w:szCs w:val="21"/>
              </w:rPr>
            </w:pPr>
            <w:r>
              <w:rPr>
                <w:rFonts w:hint="eastAsia"/>
                <w:sz w:val="21"/>
                <w:szCs w:val="21"/>
              </w:rPr>
              <w:tab/>
            </w:r>
            <w:r>
              <w:rPr>
                <w:rFonts w:hint="eastAsia"/>
                <w:sz w:val="21"/>
                <w:szCs w:val="21"/>
              </w:rPr>
              <w:tab/>
              <w:t>"tagCode":"ZJ",</w:t>
            </w:r>
          </w:p>
          <w:p w:rsidR="00972507" w:rsidRDefault="00972507" w:rsidP="00254D53">
            <w:pPr>
              <w:spacing w:line="240" w:lineRule="auto"/>
              <w:ind w:firstLineChars="600" w:firstLine="1260"/>
              <w:rPr>
                <w:sz w:val="21"/>
                <w:szCs w:val="21"/>
              </w:rPr>
            </w:pPr>
            <w:r>
              <w:rPr>
                <w:rFonts w:hint="eastAsia"/>
                <w:sz w:val="21"/>
                <w:szCs w:val="21"/>
              </w:rPr>
              <w:tab/>
            </w:r>
            <w:r>
              <w:rPr>
                <w:rFonts w:hint="eastAsia"/>
                <w:sz w:val="21"/>
                <w:szCs w:val="21"/>
              </w:rPr>
              <w:tab/>
              <w:t>"tagId":"1",</w:t>
            </w:r>
          </w:p>
          <w:p w:rsidR="00972507" w:rsidRDefault="00972507" w:rsidP="00254D53">
            <w:pPr>
              <w:spacing w:line="240" w:lineRule="auto"/>
              <w:ind w:firstLineChars="600" w:firstLine="1260"/>
              <w:rPr>
                <w:sz w:val="21"/>
                <w:szCs w:val="21"/>
              </w:rPr>
            </w:pPr>
            <w:r>
              <w:rPr>
                <w:rFonts w:hint="eastAsia"/>
                <w:sz w:val="21"/>
                <w:szCs w:val="21"/>
              </w:rPr>
              <w:lastRenderedPageBreak/>
              <w:tab/>
            </w:r>
            <w:r>
              <w:rPr>
                <w:rFonts w:hint="eastAsia"/>
                <w:sz w:val="21"/>
                <w:szCs w:val="21"/>
              </w:rPr>
              <w:tab/>
              <w:t>"createBy":"admin"</w:t>
            </w:r>
          </w:p>
          <w:p w:rsidR="00972507" w:rsidRDefault="00972507" w:rsidP="00254D53">
            <w:pPr>
              <w:spacing w:line="240" w:lineRule="auto"/>
              <w:ind w:firstLineChars="600" w:firstLine="1260"/>
              <w:rPr>
                <w:sz w:val="21"/>
                <w:szCs w:val="21"/>
              </w:rPr>
            </w:pPr>
            <w:r>
              <w:rPr>
                <w:rFonts w:hint="eastAsia"/>
                <w:sz w:val="21"/>
                <w:szCs w:val="21"/>
              </w:rPr>
              <w:tab/>
              <w:t>},</w:t>
            </w:r>
          </w:p>
          <w:p w:rsidR="00972507" w:rsidRDefault="00972507" w:rsidP="00254D53">
            <w:pPr>
              <w:spacing w:line="240" w:lineRule="auto"/>
              <w:ind w:firstLineChars="600" w:firstLine="1260"/>
              <w:rPr>
                <w:sz w:val="21"/>
                <w:szCs w:val="21"/>
              </w:rPr>
            </w:pPr>
            <w:r>
              <w:rPr>
                <w:rFonts w:hint="eastAsia"/>
                <w:sz w:val="21"/>
                <w:szCs w:val="21"/>
              </w:rPr>
              <w:t>}</w:t>
            </w:r>
          </w:p>
          <w:p w:rsidR="00972507" w:rsidRDefault="00972507" w:rsidP="00254D53">
            <w:pPr>
              <w:spacing w:line="240" w:lineRule="auto"/>
              <w:ind w:firstLine="480"/>
            </w:pPr>
            <w:r>
              <w:rPr>
                <w:rFonts w:hint="eastAsia"/>
                <w:sz w:val="21"/>
                <w:szCs w:val="21"/>
              </w:rPr>
              <w:t>}</w:t>
            </w:r>
          </w:p>
        </w:tc>
      </w:tr>
    </w:tbl>
    <w:p w:rsidR="00972507" w:rsidRDefault="00972507" w:rsidP="00972507">
      <w:pPr>
        <w:pStyle w:val="5"/>
        <w:rPr>
          <w:rStyle w:val="710"/>
          <w:i w:val="0"/>
        </w:rPr>
      </w:pPr>
      <w:bookmarkStart w:id="3924" w:name="_Toc130156644"/>
      <w:r>
        <w:rPr>
          <w:rStyle w:val="710"/>
          <w:rFonts w:hint="eastAsia"/>
        </w:rPr>
        <w:lastRenderedPageBreak/>
        <w:t>查询可绑定标签列表接口</w:t>
      </w:r>
      <w:bookmarkEnd w:id="3924"/>
    </w:p>
    <w:p w:rsidR="00972507" w:rsidRDefault="00972507" w:rsidP="00905DF8">
      <w:pPr>
        <w:numPr>
          <w:ilvl w:val="0"/>
          <w:numId w:val="251"/>
        </w:numPr>
        <w:spacing w:line="240" w:lineRule="auto"/>
        <w:rPr>
          <w:rFonts w:ascii="宋体" w:hAnsi="宋体" w:cs="宋体"/>
          <w:sz w:val="21"/>
          <w:szCs w:val="21"/>
        </w:rPr>
      </w:pPr>
      <w:r>
        <w:rPr>
          <w:rFonts w:ascii="宋体" w:hAnsi="宋体" w:cs="宋体" w:hint="eastAsia"/>
          <w:sz w:val="21"/>
          <w:szCs w:val="21"/>
        </w:rPr>
        <w:t>请求地址： http://ip:port/tagApi/getTags</w:t>
      </w:r>
    </w:p>
    <w:p w:rsidR="00972507" w:rsidRDefault="00972507" w:rsidP="00905DF8">
      <w:pPr>
        <w:numPr>
          <w:ilvl w:val="0"/>
          <w:numId w:val="251"/>
        </w:numPr>
        <w:spacing w:line="240" w:lineRule="auto"/>
        <w:rPr>
          <w:rFonts w:ascii="宋体" w:hAnsi="宋体" w:cs="宋体"/>
          <w:sz w:val="21"/>
          <w:szCs w:val="21"/>
        </w:rPr>
      </w:pPr>
      <w:r>
        <w:rPr>
          <w:rFonts w:ascii="宋体" w:hAnsi="宋体" w:cs="宋体" w:hint="eastAsia"/>
          <w:sz w:val="21"/>
          <w:szCs w:val="21"/>
        </w:rPr>
        <w:t>请求方式： post</w:t>
      </w:r>
    </w:p>
    <w:p w:rsidR="00972507" w:rsidRDefault="00972507" w:rsidP="00905DF8">
      <w:pPr>
        <w:numPr>
          <w:ilvl w:val="0"/>
          <w:numId w:val="251"/>
        </w:numPr>
        <w:spacing w:line="240" w:lineRule="auto"/>
        <w:rPr>
          <w:rFonts w:ascii="宋体" w:hAnsi="宋体" w:cs="宋体"/>
          <w:szCs w:val="24"/>
        </w:rPr>
      </w:pPr>
      <w:r>
        <w:rPr>
          <w:rFonts w:ascii="宋体" w:hAnsi="宋体" w:cs="宋体" w:hint="eastAsia"/>
          <w:sz w:val="21"/>
          <w:szCs w:val="21"/>
        </w:rPr>
        <w:t>参数格式：application/json</w:t>
      </w:r>
    </w:p>
    <w:p w:rsidR="00972507" w:rsidRDefault="00972507" w:rsidP="00972507">
      <w:pPr>
        <w:spacing w:line="240" w:lineRule="auto"/>
        <w:rPr>
          <w:rFonts w:ascii="宋体" w:hAnsi="宋体" w:cs="宋体"/>
          <w:szCs w:val="24"/>
        </w:rPr>
      </w:pPr>
    </w:p>
    <w:p w:rsidR="00972507" w:rsidRDefault="00972507" w:rsidP="00972507">
      <w:pPr>
        <w:pStyle w:val="6"/>
      </w:pPr>
      <w:bookmarkStart w:id="3925" w:name="_Toc130156645"/>
      <w:r>
        <w:rPr>
          <w:rFonts w:ascii="宋体" w:hAnsi="宋体"/>
        </w:rPr>
        <w:t>请求</w:t>
      </w:r>
      <w:r>
        <w:rPr>
          <w:rFonts w:ascii="宋体" w:hAnsi="宋体" w:hint="eastAsia"/>
        </w:rPr>
        <w:t>内容参数</w:t>
      </w:r>
      <w:bookmarkEnd w:id="3925"/>
    </w:p>
    <w:p w:rsidR="00972507" w:rsidRDefault="00972507" w:rsidP="00972507">
      <w:pPr>
        <w:pStyle w:val="QB20"/>
        <w:spacing w:line="360" w:lineRule="auto"/>
        <w:rPr>
          <w:rFonts w:ascii="宋体" w:hAnsi="宋体" w:cs="Times New Roman"/>
        </w:rPr>
      </w:pPr>
      <w:r>
        <w:rPr>
          <w:rFonts w:ascii="宋体" w:hAnsi="宋体" w:cs="Times New Roman"/>
        </w:rPr>
        <w:t>字段含义：</w:t>
      </w:r>
    </w:p>
    <w:tbl>
      <w:tblPr>
        <w:tblStyle w:val="afffff7"/>
        <w:tblW w:w="0" w:type="auto"/>
        <w:tblInd w:w="362" w:type="dxa"/>
        <w:tblLook w:val="04A0" w:firstRow="1" w:lastRow="0" w:firstColumn="1" w:lastColumn="0" w:noHBand="0" w:noVBand="1"/>
      </w:tblPr>
      <w:tblGrid>
        <w:gridCol w:w="2109"/>
        <w:gridCol w:w="2051"/>
        <w:gridCol w:w="2051"/>
        <w:gridCol w:w="1952"/>
      </w:tblGrid>
      <w:tr w:rsidR="00972507" w:rsidTr="00254D53">
        <w:tc>
          <w:tcPr>
            <w:tcW w:w="2109" w:type="dxa"/>
            <w:shd w:val="clear" w:color="auto" w:fill="D6DCE4"/>
          </w:tcPr>
          <w:p w:rsidR="00972507" w:rsidRDefault="00972507" w:rsidP="00254D53">
            <w:pPr>
              <w:pStyle w:val="QB20"/>
              <w:spacing w:line="360" w:lineRule="auto"/>
              <w:ind w:firstLineChars="0" w:firstLine="0"/>
              <w:rPr>
                <w:rFonts w:ascii="宋体" w:hAnsi="宋体"/>
              </w:rPr>
            </w:pPr>
            <w:r>
              <w:rPr>
                <w:rFonts w:ascii="宋体" w:hAnsi="宋体"/>
              </w:rPr>
              <w:t>参数名称</w:t>
            </w:r>
          </w:p>
        </w:tc>
        <w:tc>
          <w:tcPr>
            <w:tcW w:w="2051" w:type="dxa"/>
            <w:shd w:val="clear" w:color="auto" w:fill="D6DCE4"/>
          </w:tcPr>
          <w:p w:rsidR="00972507" w:rsidRDefault="00972507" w:rsidP="00254D53">
            <w:pPr>
              <w:pStyle w:val="QB20"/>
              <w:spacing w:line="360" w:lineRule="auto"/>
              <w:ind w:firstLineChars="0" w:firstLine="0"/>
              <w:rPr>
                <w:rFonts w:ascii="宋体" w:hAnsi="宋体"/>
              </w:rPr>
            </w:pPr>
            <w:r>
              <w:rPr>
                <w:rFonts w:ascii="宋体" w:hAnsi="宋体"/>
              </w:rPr>
              <w:t>参数类型</w:t>
            </w:r>
          </w:p>
        </w:tc>
        <w:tc>
          <w:tcPr>
            <w:tcW w:w="2051" w:type="dxa"/>
            <w:shd w:val="clear" w:color="auto" w:fill="D6DCE4"/>
          </w:tcPr>
          <w:p w:rsidR="00972507" w:rsidRDefault="00972507" w:rsidP="00254D53">
            <w:pPr>
              <w:pStyle w:val="QB20"/>
              <w:spacing w:line="360" w:lineRule="auto"/>
              <w:ind w:firstLineChars="0" w:firstLine="0"/>
              <w:rPr>
                <w:rFonts w:ascii="宋体" w:hAnsi="宋体"/>
              </w:rPr>
            </w:pPr>
            <w:r>
              <w:rPr>
                <w:rFonts w:ascii="宋体" w:hAnsi="宋体"/>
              </w:rPr>
              <w:t>参数含义</w:t>
            </w:r>
          </w:p>
        </w:tc>
        <w:tc>
          <w:tcPr>
            <w:tcW w:w="1952" w:type="dxa"/>
            <w:shd w:val="clear" w:color="auto" w:fill="D6DCE4"/>
          </w:tcPr>
          <w:p w:rsidR="00972507" w:rsidRDefault="00972507" w:rsidP="00254D53">
            <w:pPr>
              <w:pStyle w:val="QB20"/>
              <w:spacing w:line="360" w:lineRule="auto"/>
              <w:ind w:firstLineChars="0" w:firstLine="0"/>
              <w:rPr>
                <w:rFonts w:ascii="宋体" w:hAnsi="宋体"/>
              </w:rPr>
            </w:pPr>
            <w:r>
              <w:rPr>
                <w:rFonts w:ascii="宋体" w:hAnsi="宋体"/>
              </w:rPr>
              <w:t>必选</w:t>
            </w:r>
          </w:p>
        </w:tc>
      </w:tr>
      <w:tr w:rsidR="00972507" w:rsidTr="00254D53">
        <w:tc>
          <w:tcPr>
            <w:tcW w:w="2109" w:type="dxa"/>
          </w:tcPr>
          <w:p w:rsidR="00972507" w:rsidRDefault="00972507" w:rsidP="00254D53">
            <w:pPr>
              <w:pStyle w:val="QB20"/>
              <w:tabs>
                <w:tab w:val="center" w:pos="946"/>
              </w:tabs>
              <w:spacing w:line="360" w:lineRule="auto"/>
              <w:ind w:firstLineChars="0" w:firstLine="0"/>
              <w:rPr>
                <w:rFonts w:cs="Times New Roman"/>
              </w:rPr>
            </w:pPr>
            <w:r>
              <w:rPr>
                <w:rFonts w:cs="Times New Roman" w:hint="eastAsia"/>
              </w:rPr>
              <w:t>tagType</w:t>
            </w:r>
          </w:p>
        </w:tc>
        <w:tc>
          <w:tcPr>
            <w:tcW w:w="2051" w:type="dxa"/>
          </w:tcPr>
          <w:p w:rsidR="00972507" w:rsidRDefault="00972507" w:rsidP="00254D53">
            <w:pPr>
              <w:pStyle w:val="QB20"/>
              <w:spacing w:line="360" w:lineRule="auto"/>
              <w:ind w:firstLineChars="0" w:firstLine="0"/>
              <w:rPr>
                <w:rFonts w:cs="Times New Roman"/>
              </w:rPr>
            </w:pPr>
            <w:r>
              <w:rPr>
                <w:rFonts w:cs="Times New Roman" w:hint="eastAsia"/>
              </w:rPr>
              <w:t>Number</w:t>
            </w:r>
          </w:p>
        </w:tc>
        <w:tc>
          <w:tcPr>
            <w:tcW w:w="2051" w:type="dxa"/>
          </w:tcPr>
          <w:p w:rsidR="00972507" w:rsidRDefault="00972507" w:rsidP="00254D53">
            <w:pPr>
              <w:pStyle w:val="QB20"/>
              <w:spacing w:line="360" w:lineRule="auto"/>
              <w:ind w:firstLineChars="0" w:firstLine="0"/>
              <w:rPr>
                <w:rFonts w:cs="Times New Roman"/>
              </w:rPr>
            </w:pPr>
            <w:r>
              <w:rPr>
                <w:rFonts w:cs="Times New Roman" w:hint="eastAsia"/>
              </w:rPr>
              <w:t>标签类型</w:t>
            </w:r>
          </w:p>
        </w:tc>
        <w:tc>
          <w:tcPr>
            <w:tcW w:w="1952" w:type="dxa"/>
          </w:tcPr>
          <w:p w:rsidR="00972507" w:rsidRDefault="00972507" w:rsidP="00254D53">
            <w:pPr>
              <w:pStyle w:val="QB20"/>
              <w:spacing w:line="360" w:lineRule="auto"/>
              <w:ind w:firstLineChars="0" w:firstLine="0"/>
              <w:rPr>
                <w:rFonts w:cs="Times New Roman"/>
              </w:rPr>
            </w:pPr>
            <w:r>
              <w:t>Y</w:t>
            </w:r>
          </w:p>
        </w:tc>
      </w:tr>
      <w:tr w:rsidR="00972507" w:rsidTr="00254D53">
        <w:tc>
          <w:tcPr>
            <w:tcW w:w="2109" w:type="dxa"/>
          </w:tcPr>
          <w:p w:rsidR="00972507" w:rsidRDefault="00972507" w:rsidP="00254D53">
            <w:pPr>
              <w:pStyle w:val="QB20"/>
              <w:spacing w:line="360" w:lineRule="auto"/>
              <w:ind w:firstLineChars="0" w:firstLine="0"/>
              <w:rPr>
                <w:rFonts w:cs="Times New Roman"/>
              </w:rPr>
            </w:pPr>
            <w:r>
              <w:rPr>
                <w:rFonts w:cs="Times New Roman" w:hint="eastAsia"/>
              </w:rPr>
              <w:t>StaffId</w:t>
            </w:r>
          </w:p>
        </w:tc>
        <w:tc>
          <w:tcPr>
            <w:tcW w:w="2051" w:type="dxa"/>
          </w:tcPr>
          <w:p w:rsidR="00972507" w:rsidRDefault="00972507" w:rsidP="00254D53">
            <w:pPr>
              <w:pStyle w:val="QB20"/>
              <w:spacing w:line="360" w:lineRule="auto"/>
              <w:ind w:firstLineChars="0" w:firstLine="0"/>
            </w:pPr>
            <w:r>
              <w:t>String</w:t>
            </w:r>
          </w:p>
        </w:tc>
        <w:tc>
          <w:tcPr>
            <w:tcW w:w="2051" w:type="dxa"/>
          </w:tcPr>
          <w:p w:rsidR="00972507" w:rsidRDefault="00972507" w:rsidP="00254D53">
            <w:pPr>
              <w:pStyle w:val="QB20"/>
              <w:spacing w:line="360" w:lineRule="auto"/>
              <w:ind w:firstLineChars="0" w:firstLine="0"/>
            </w:pPr>
            <w:r>
              <w:rPr>
                <w:rFonts w:hint="eastAsia"/>
              </w:rPr>
              <w:t>装维用户</w:t>
            </w:r>
            <w:r>
              <w:rPr>
                <w:rFonts w:hint="eastAsia"/>
              </w:rPr>
              <w:t>ID</w:t>
            </w:r>
          </w:p>
        </w:tc>
        <w:tc>
          <w:tcPr>
            <w:tcW w:w="1952" w:type="dxa"/>
          </w:tcPr>
          <w:p w:rsidR="00972507" w:rsidRDefault="00972507" w:rsidP="00254D53">
            <w:pPr>
              <w:pStyle w:val="QB20"/>
              <w:spacing w:line="360" w:lineRule="auto"/>
              <w:ind w:firstLineChars="0" w:firstLine="0"/>
            </w:pPr>
            <w:r>
              <w:t>Y</w:t>
            </w:r>
          </w:p>
        </w:tc>
      </w:tr>
    </w:tbl>
    <w:p w:rsidR="00972507" w:rsidRDefault="00972507" w:rsidP="00972507">
      <w:pPr>
        <w:pStyle w:val="QB20"/>
        <w:spacing w:line="360" w:lineRule="auto"/>
        <w:ind w:firstLineChars="0" w:firstLine="0"/>
        <w:rPr>
          <w:rFonts w:cs="Times New Roman"/>
        </w:rPr>
      </w:pPr>
    </w:p>
    <w:p w:rsidR="00972507" w:rsidRDefault="00972507" w:rsidP="00972507">
      <w:pPr>
        <w:pStyle w:val="6"/>
      </w:pPr>
      <w:bookmarkStart w:id="3926" w:name="_Toc130156646"/>
      <w:r>
        <w:rPr>
          <w:rFonts w:ascii="宋体" w:hAnsi="宋体"/>
        </w:rPr>
        <w:t>响应</w:t>
      </w:r>
      <w:r>
        <w:rPr>
          <w:rFonts w:ascii="宋体" w:hAnsi="宋体" w:hint="eastAsia"/>
        </w:rPr>
        <w:t>内容</w:t>
      </w:r>
      <w:r>
        <w:rPr>
          <w:rFonts w:ascii="宋体" w:hAnsi="宋体"/>
        </w:rPr>
        <w:t>格式</w:t>
      </w:r>
      <w:bookmarkEnd w:id="3926"/>
    </w:p>
    <w:tbl>
      <w:tblPr>
        <w:tblStyle w:val="afffff7"/>
        <w:tblW w:w="8147" w:type="dxa"/>
        <w:tblInd w:w="375" w:type="dxa"/>
        <w:tblLayout w:type="fixed"/>
        <w:tblLook w:val="04A0" w:firstRow="1" w:lastRow="0" w:firstColumn="1" w:lastColumn="0" w:noHBand="0" w:noVBand="1"/>
      </w:tblPr>
      <w:tblGrid>
        <w:gridCol w:w="2368"/>
        <w:gridCol w:w="1930"/>
        <w:gridCol w:w="1972"/>
        <w:gridCol w:w="1877"/>
      </w:tblGrid>
      <w:tr w:rsidR="00972507" w:rsidTr="00254D53">
        <w:tc>
          <w:tcPr>
            <w:tcW w:w="2368" w:type="dxa"/>
            <w:tcBorders>
              <w:top w:val="single" w:sz="4" w:space="0" w:color="auto"/>
              <w:left w:val="single" w:sz="4" w:space="0" w:color="auto"/>
              <w:bottom w:val="single" w:sz="4" w:space="0" w:color="auto"/>
              <w:right w:val="single" w:sz="4" w:space="0" w:color="auto"/>
            </w:tcBorders>
            <w:shd w:val="clear" w:color="auto" w:fill="D6DCE4"/>
          </w:tcPr>
          <w:p w:rsidR="00972507" w:rsidRDefault="00972507" w:rsidP="00254D53">
            <w:pPr>
              <w:pStyle w:val="QB20"/>
              <w:spacing w:line="360" w:lineRule="auto"/>
              <w:ind w:firstLineChars="0" w:firstLine="0"/>
              <w:rPr>
                <w:rFonts w:ascii="宋体" w:hAnsi="宋体"/>
              </w:rPr>
            </w:pPr>
            <w:r>
              <w:rPr>
                <w:rFonts w:ascii="宋体" w:hAnsi="宋体"/>
              </w:rPr>
              <w:t>参数名称</w:t>
            </w:r>
          </w:p>
        </w:tc>
        <w:tc>
          <w:tcPr>
            <w:tcW w:w="1930" w:type="dxa"/>
            <w:tcBorders>
              <w:top w:val="single" w:sz="4" w:space="0" w:color="auto"/>
              <w:left w:val="single" w:sz="4" w:space="0" w:color="auto"/>
              <w:bottom w:val="single" w:sz="4" w:space="0" w:color="auto"/>
              <w:right w:val="single" w:sz="4" w:space="0" w:color="auto"/>
            </w:tcBorders>
            <w:shd w:val="clear" w:color="auto" w:fill="D6DCE4"/>
          </w:tcPr>
          <w:p w:rsidR="00972507" w:rsidRDefault="00972507" w:rsidP="00254D53">
            <w:pPr>
              <w:pStyle w:val="QB20"/>
              <w:spacing w:line="360" w:lineRule="auto"/>
              <w:ind w:firstLineChars="0" w:firstLine="0"/>
              <w:rPr>
                <w:rFonts w:ascii="宋体" w:hAnsi="宋体"/>
              </w:rPr>
            </w:pPr>
            <w:r>
              <w:rPr>
                <w:rFonts w:ascii="宋体" w:hAnsi="宋体"/>
              </w:rPr>
              <w:t>参数类型</w:t>
            </w:r>
          </w:p>
        </w:tc>
        <w:tc>
          <w:tcPr>
            <w:tcW w:w="1972" w:type="dxa"/>
            <w:tcBorders>
              <w:top w:val="single" w:sz="4" w:space="0" w:color="auto"/>
              <w:left w:val="single" w:sz="4" w:space="0" w:color="auto"/>
              <w:bottom w:val="single" w:sz="4" w:space="0" w:color="auto"/>
              <w:right w:val="single" w:sz="4" w:space="0" w:color="auto"/>
            </w:tcBorders>
            <w:shd w:val="clear" w:color="auto" w:fill="D6DCE4"/>
          </w:tcPr>
          <w:p w:rsidR="00972507" w:rsidRDefault="00972507" w:rsidP="00254D53">
            <w:pPr>
              <w:pStyle w:val="QB20"/>
              <w:spacing w:line="360" w:lineRule="auto"/>
              <w:ind w:firstLineChars="0" w:firstLine="0"/>
              <w:rPr>
                <w:rFonts w:ascii="宋体" w:hAnsi="宋体"/>
              </w:rPr>
            </w:pPr>
            <w:r>
              <w:rPr>
                <w:rFonts w:ascii="宋体" w:hAnsi="宋体"/>
              </w:rPr>
              <w:t>参数含义</w:t>
            </w:r>
          </w:p>
        </w:tc>
        <w:tc>
          <w:tcPr>
            <w:tcW w:w="1877" w:type="dxa"/>
            <w:tcBorders>
              <w:top w:val="single" w:sz="4" w:space="0" w:color="auto"/>
              <w:left w:val="single" w:sz="4" w:space="0" w:color="auto"/>
              <w:bottom w:val="single" w:sz="4" w:space="0" w:color="auto"/>
              <w:right w:val="single" w:sz="4" w:space="0" w:color="auto"/>
            </w:tcBorders>
            <w:shd w:val="clear" w:color="auto" w:fill="D6DCE4"/>
          </w:tcPr>
          <w:p w:rsidR="00972507" w:rsidRDefault="00972507" w:rsidP="00254D53">
            <w:pPr>
              <w:pStyle w:val="QB20"/>
              <w:spacing w:line="360" w:lineRule="auto"/>
              <w:ind w:firstLineChars="0" w:firstLine="0"/>
              <w:rPr>
                <w:rFonts w:ascii="宋体" w:hAnsi="宋体"/>
              </w:rPr>
            </w:pPr>
            <w:r>
              <w:rPr>
                <w:rFonts w:ascii="宋体" w:hAnsi="宋体"/>
              </w:rPr>
              <w:t>必选</w:t>
            </w:r>
          </w:p>
        </w:tc>
      </w:tr>
      <w:tr w:rsidR="00972507" w:rsidTr="00254D53">
        <w:tc>
          <w:tcPr>
            <w:tcW w:w="2368" w:type="dxa"/>
            <w:tcBorders>
              <w:top w:val="single" w:sz="4" w:space="0" w:color="auto"/>
              <w:left w:val="single" w:sz="4" w:space="0" w:color="auto"/>
              <w:bottom w:val="single" w:sz="4" w:space="0" w:color="auto"/>
              <w:right w:val="single" w:sz="4" w:space="0" w:color="auto"/>
            </w:tcBorders>
          </w:tcPr>
          <w:p w:rsidR="00972507" w:rsidRDefault="00972507" w:rsidP="00254D53">
            <w:pPr>
              <w:pStyle w:val="QB20"/>
              <w:spacing w:line="360" w:lineRule="auto"/>
              <w:ind w:firstLineChars="0" w:firstLine="0"/>
              <w:rPr>
                <w:rFonts w:ascii="宋体" w:hAnsi="宋体"/>
              </w:rPr>
            </w:pPr>
            <w:r>
              <w:rPr>
                <w:rFonts w:ascii="宋体" w:hAnsi="宋体"/>
              </w:rPr>
              <w:t>msg</w:t>
            </w:r>
          </w:p>
        </w:tc>
        <w:tc>
          <w:tcPr>
            <w:tcW w:w="1930" w:type="dxa"/>
            <w:tcBorders>
              <w:top w:val="single" w:sz="4" w:space="0" w:color="auto"/>
              <w:left w:val="single" w:sz="4" w:space="0" w:color="auto"/>
              <w:bottom w:val="single" w:sz="4" w:space="0" w:color="auto"/>
              <w:right w:val="single" w:sz="4" w:space="0" w:color="auto"/>
            </w:tcBorders>
          </w:tcPr>
          <w:p w:rsidR="00972507" w:rsidRDefault="00972507" w:rsidP="00254D53">
            <w:pPr>
              <w:pStyle w:val="QB20"/>
              <w:spacing w:line="360" w:lineRule="auto"/>
              <w:ind w:firstLineChars="0" w:firstLine="0"/>
              <w:rPr>
                <w:rFonts w:ascii="宋体" w:hAnsi="宋体"/>
              </w:rPr>
            </w:pPr>
            <w:r>
              <w:rPr>
                <w:rFonts w:ascii="宋体" w:hAnsi="宋体"/>
              </w:rPr>
              <w:t>String</w:t>
            </w:r>
          </w:p>
        </w:tc>
        <w:tc>
          <w:tcPr>
            <w:tcW w:w="1972" w:type="dxa"/>
            <w:tcBorders>
              <w:top w:val="single" w:sz="4" w:space="0" w:color="auto"/>
              <w:left w:val="single" w:sz="4" w:space="0" w:color="auto"/>
              <w:bottom w:val="single" w:sz="4" w:space="0" w:color="auto"/>
              <w:right w:val="single" w:sz="4" w:space="0" w:color="auto"/>
            </w:tcBorders>
          </w:tcPr>
          <w:p w:rsidR="00972507" w:rsidRDefault="00972507" w:rsidP="00254D53">
            <w:pPr>
              <w:pStyle w:val="QB20"/>
              <w:spacing w:line="360" w:lineRule="auto"/>
              <w:ind w:firstLineChars="0" w:firstLine="0"/>
              <w:rPr>
                <w:rFonts w:ascii="宋体" w:hAnsi="宋体"/>
              </w:rPr>
            </w:pPr>
            <w:r>
              <w:rPr>
                <w:rFonts w:ascii="宋体" w:hAnsi="宋体" w:hint="eastAsia"/>
              </w:rPr>
              <w:t>响应说明</w:t>
            </w:r>
          </w:p>
        </w:tc>
        <w:tc>
          <w:tcPr>
            <w:tcW w:w="1877" w:type="dxa"/>
            <w:tcBorders>
              <w:top w:val="single" w:sz="4" w:space="0" w:color="auto"/>
              <w:left w:val="single" w:sz="4" w:space="0" w:color="auto"/>
              <w:bottom w:val="single" w:sz="4" w:space="0" w:color="auto"/>
              <w:right w:val="single" w:sz="4" w:space="0" w:color="auto"/>
            </w:tcBorders>
          </w:tcPr>
          <w:p w:rsidR="00972507" w:rsidRDefault="00972507" w:rsidP="00254D53">
            <w:pPr>
              <w:pStyle w:val="QB20"/>
              <w:spacing w:line="360" w:lineRule="auto"/>
              <w:ind w:firstLineChars="0" w:firstLine="0"/>
              <w:rPr>
                <w:rFonts w:ascii="宋体" w:hAnsi="宋体"/>
              </w:rPr>
            </w:pPr>
            <w:r>
              <w:rPr>
                <w:rFonts w:ascii="宋体" w:hAnsi="宋体"/>
              </w:rPr>
              <w:t>Y</w:t>
            </w:r>
          </w:p>
        </w:tc>
      </w:tr>
      <w:tr w:rsidR="00972507" w:rsidTr="00254D53">
        <w:tc>
          <w:tcPr>
            <w:tcW w:w="2368" w:type="dxa"/>
            <w:tcBorders>
              <w:top w:val="single" w:sz="4" w:space="0" w:color="auto"/>
              <w:left w:val="single" w:sz="4" w:space="0" w:color="auto"/>
              <w:bottom w:val="single" w:sz="4" w:space="0" w:color="auto"/>
              <w:right w:val="single" w:sz="4" w:space="0" w:color="auto"/>
            </w:tcBorders>
          </w:tcPr>
          <w:p w:rsidR="00972507" w:rsidRDefault="00972507" w:rsidP="00254D53">
            <w:pPr>
              <w:pStyle w:val="QB20"/>
              <w:spacing w:line="360" w:lineRule="auto"/>
              <w:ind w:firstLineChars="0" w:firstLine="0"/>
              <w:rPr>
                <w:rFonts w:ascii="宋体" w:hAnsi="宋体"/>
              </w:rPr>
            </w:pPr>
            <w:r>
              <w:rPr>
                <w:rFonts w:ascii="宋体" w:hAnsi="宋体"/>
              </w:rPr>
              <w:t>c</w:t>
            </w:r>
            <w:r>
              <w:rPr>
                <w:rFonts w:ascii="宋体" w:hAnsi="宋体" w:hint="eastAsia"/>
              </w:rPr>
              <w:t>ode</w:t>
            </w:r>
          </w:p>
        </w:tc>
        <w:tc>
          <w:tcPr>
            <w:tcW w:w="1930" w:type="dxa"/>
            <w:tcBorders>
              <w:top w:val="single" w:sz="4" w:space="0" w:color="auto"/>
              <w:left w:val="single" w:sz="4" w:space="0" w:color="auto"/>
              <w:bottom w:val="single" w:sz="4" w:space="0" w:color="auto"/>
              <w:right w:val="single" w:sz="4" w:space="0" w:color="auto"/>
            </w:tcBorders>
          </w:tcPr>
          <w:p w:rsidR="00972507" w:rsidRDefault="00972507" w:rsidP="00254D53">
            <w:pPr>
              <w:pStyle w:val="QB20"/>
              <w:spacing w:line="360" w:lineRule="auto"/>
              <w:ind w:firstLineChars="0" w:firstLine="0"/>
              <w:rPr>
                <w:rFonts w:ascii="宋体" w:hAnsi="宋体"/>
              </w:rPr>
            </w:pPr>
            <w:r>
              <w:rPr>
                <w:rFonts w:ascii="宋体" w:hAnsi="宋体"/>
              </w:rPr>
              <w:t>int</w:t>
            </w:r>
          </w:p>
        </w:tc>
        <w:tc>
          <w:tcPr>
            <w:tcW w:w="1972" w:type="dxa"/>
            <w:tcBorders>
              <w:top w:val="single" w:sz="4" w:space="0" w:color="auto"/>
              <w:left w:val="single" w:sz="4" w:space="0" w:color="auto"/>
              <w:bottom w:val="single" w:sz="4" w:space="0" w:color="auto"/>
              <w:right w:val="single" w:sz="4" w:space="0" w:color="auto"/>
            </w:tcBorders>
          </w:tcPr>
          <w:p w:rsidR="00972507" w:rsidRDefault="00972507" w:rsidP="00254D53">
            <w:pPr>
              <w:pStyle w:val="QB20"/>
              <w:spacing w:line="360" w:lineRule="auto"/>
              <w:ind w:firstLineChars="0" w:firstLine="0"/>
              <w:rPr>
                <w:rFonts w:ascii="宋体" w:hAnsi="宋体"/>
              </w:rPr>
            </w:pPr>
            <w:r>
              <w:rPr>
                <w:rFonts w:ascii="宋体" w:hAnsi="宋体" w:hint="eastAsia"/>
              </w:rPr>
              <w:t>响应码</w:t>
            </w:r>
          </w:p>
        </w:tc>
        <w:tc>
          <w:tcPr>
            <w:tcW w:w="1877" w:type="dxa"/>
            <w:tcBorders>
              <w:top w:val="single" w:sz="4" w:space="0" w:color="auto"/>
              <w:left w:val="single" w:sz="4" w:space="0" w:color="auto"/>
              <w:bottom w:val="single" w:sz="4" w:space="0" w:color="auto"/>
              <w:right w:val="single" w:sz="4" w:space="0" w:color="auto"/>
            </w:tcBorders>
          </w:tcPr>
          <w:p w:rsidR="00972507" w:rsidRDefault="00972507" w:rsidP="00254D53">
            <w:pPr>
              <w:pStyle w:val="QB20"/>
              <w:spacing w:line="360" w:lineRule="auto"/>
              <w:ind w:firstLineChars="0" w:firstLine="0"/>
              <w:rPr>
                <w:rFonts w:ascii="宋体" w:hAnsi="宋体"/>
              </w:rPr>
            </w:pPr>
            <w:r>
              <w:rPr>
                <w:rFonts w:ascii="宋体" w:hAnsi="宋体"/>
              </w:rPr>
              <w:t>Y</w:t>
            </w:r>
          </w:p>
        </w:tc>
      </w:tr>
      <w:tr w:rsidR="00972507" w:rsidTr="00254D53">
        <w:tc>
          <w:tcPr>
            <w:tcW w:w="2368" w:type="dxa"/>
            <w:tcBorders>
              <w:top w:val="single" w:sz="4" w:space="0" w:color="auto"/>
              <w:left w:val="single" w:sz="4" w:space="0" w:color="auto"/>
              <w:bottom w:val="single" w:sz="4" w:space="0" w:color="auto"/>
              <w:right w:val="single" w:sz="4" w:space="0" w:color="auto"/>
            </w:tcBorders>
          </w:tcPr>
          <w:p w:rsidR="00972507" w:rsidRDefault="00972507" w:rsidP="00254D53">
            <w:pPr>
              <w:pStyle w:val="QB20"/>
              <w:spacing w:line="360" w:lineRule="auto"/>
              <w:ind w:firstLineChars="0" w:firstLine="0"/>
              <w:rPr>
                <w:rFonts w:ascii="宋体" w:hAnsi="宋体"/>
              </w:rPr>
            </w:pPr>
            <w:r>
              <w:rPr>
                <w:rFonts w:ascii="宋体" w:hAnsi="宋体" w:hint="eastAsia"/>
              </w:rPr>
              <w:t>data</w:t>
            </w:r>
          </w:p>
        </w:tc>
        <w:tc>
          <w:tcPr>
            <w:tcW w:w="1930" w:type="dxa"/>
            <w:tcBorders>
              <w:top w:val="single" w:sz="4" w:space="0" w:color="auto"/>
              <w:left w:val="single" w:sz="4" w:space="0" w:color="auto"/>
              <w:bottom w:val="single" w:sz="4" w:space="0" w:color="auto"/>
              <w:right w:val="single" w:sz="4" w:space="0" w:color="auto"/>
            </w:tcBorders>
          </w:tcPr>
          <w:p w:rsidR="00972507" w:rsidRDefault="00972507" w:rsidP="00254D53">
            <w:pPr>
              <w:pStyle w:val="QB20"/>
              <w:spacing w:line="360" w:lineRule="auto"/>
              <w:ind w:firstLineChars="0" w:firstLine="0"/>
              <w:rPr>
                <w:rFonts w:ascii="宋体" w:hAnsi="宋体"/>
              </w:rPr>
            </w:pPr>
            <w:r>
              <w:rPr>
                <w:rFonts w:ascii="宋体" w:hAnsi="宋体" w:hint="eastAsia"/>
              </w:rPr>
              <w:t>JSONObject</w:t>
            </w:r>
          </w:p>
        </w:tc>
        <w:tc>
          <w:tcPr>
            <w:tcW w:w="1972" w:type="dxa"/>
            <w:tcBorders>
              <w:top w:val="single" w:sz="4" w:space="0" w:color="auto"/>
              <w:left w:val="single" w:sz="4" w:space="0" w:color="auto"/>
              <w:bottom w:val="single" w:sz="4" w:space="0" w:color="auto"/>
              <w:right w:val="single" w:sz="4" w:space="0" w:color="auto"/>
            </w:tcBorders>
          </w:tcPr>
          <w:p w:rsidR="00972507" w:rsidRDefault="00972507" w:rsidP="00254D53">
            <w:pPr>
              <w:pStyle w:val="QB20"/>
              <w:spacing w:line="360" w:lineRule="auto"/>
              <w:ind w:firstLineChars="0" w:firstLine="0"/>
              <w:rPr>
                <w:rFonts w:ascii="宋体" w:hAnsi="宋体"/>
              </w:rPr>
            </w:pPr>
            <w:r>
              <w:rPr>
                <w:rFonts w:ascii="宋体" w:hAnsi="宋体" w:hint="eastAsia"/>
              </w:rPr>
              <w:t>响应结果</w:t>
            </w:r>
          </w:p>
        </w:tc>
        <w:tc>
          <w:tcPr>
            <w:tcW w:w="1877" w:type="dxa"/>
            <w:tcBorders>
              <w:top w:val="single" w:sz="4" w:space="0" w:color="auto"/>
              <w:left w:val="single" w:sz="4" w:space="0" w:color="auto"/>
              <w:bottom w:val="single" w:sz="4" w:space="0" w:color="auto"/>
              <w:right w:val="single" w:sz="4" w:space="0" w:color="auto"/>
            </w:tcBorders>
          </w:tcPr>
          <w:p w:rsidR="00972507" w:rsidRDefault="00972507" w:rsidP="00254D53">
            <w:pPr>
              <w:pStyle w:val="QB20"/>
              <w:spacing w:line="360" w:lineRule="auto"/>
              <w:ind w:firstLineChars="0" w:firstLine="0"/>
              <w:rPr>
                <w:rFonts w:ascii="宋体" w:hAnsi="宋体"/>
              </w:rPr>
            </w:pPr>
            <w:r>
              <w:rPr>
                <w:rFonts w:ascii="宋体" w:hAnsi="宋体" w:hint="eastAsia"/>
              </w:rPr>
              <w:t>Y</w:t>
            </w:r>
          </w:p>
        </w:tc>
      </w:tr>
    </w:tbl>
    <w:p w:rsidR="00972507" w:rsidRDefault="00972507" w:rsidP="00972507"/>
    <w:p w:rsidR="00972507" w:rsidRDefault="00972507" w:rsidP="00972507">
      <w:pPr>
        <w:pStyle w:val="6"/>
      </w:pPr>
      <w:bookmarkStart w:id="3927" w:name="_Toc130156647"/>
      <w:r>
        <w:rPr>
          <w:rFonts w:ascii="宋体" w:hAnsi="宋体" w:hint="eastAsia"/>
        </w:rPr>
        <w:t>请求</w:t>
      </w:r>
      <w:r>
        <w:rPr>
          <w:rFonts w:ascii="宋体" w:hAnsi="宋体"/>
        </w:rPr>
        <w:t>报文示例</w:t>
      </w:r>
      <w:bookmarkEnd w:id="3927"/>
    </w:p>
    <w:p w:rsidR="00972507" w:rsidRDefault="00972507" w:rsidP="00972507"/>
    <w:tbl>
      <w:tblPr>
        <w:tblStyle w:val="afffff7"/>
        <w:tblW w:w="0" w:type="auto"/>
        <w:tblInd w:w="-5" w:type="dxa"/>
        <w:tblLook w:val="04A0" w:firstRow="1" w:lastRow="0" w:firstColumn="1" w:lastColumn="0" w:noHBand="0" w:noVBand="1"/>
      </w:tblPr>
      <w:tblGrid>
        <w:gridCol w:w="8517"/>
      </w:tblGrid>
      <w:tr w:rsidR="00972507" w:rsidTr="00254D53">
        <w:tc>
          <w:tcPr>
            <w:tcW w:w="8517" w:type="dxa"/>
            <w:tcBorders>
              <w:top w:val="single" w:sz="4" w:space="0" w:color="auto"/>
              <w:left w:val="single" w:sz="4" w:space="0" w:color="auto"/>
              <w:bottom w:val="single" w:sz="4" w:space="0" w:color="auto"/>
              <w:right w:val="single" w:sz="4" w:space="0" w:color="auto"/>
            </w:tcBorders>
          </w:tcPr>
          <w:p w:rsidR="00972507" w:rsidRDefault="00972507" w:rsidP="00254D53">
            <w:pPr>
              <w:spacing w:line="240" w:lineRule="auto"/>
              <w:ind w:firstLine="480"/>
              <w:rPr>
                <w:sz w:val="21"/>
                <w:szCs w:val="21"/>
              </w:rPr>
            </w:pPr>
            <w:r>
              <w:rPr>
                <w:sz w:val="21"/>
                <w:szCs w:val="21"/>
              </w:rPr>
              <w:lastRenderedPageBreak/>
              <w:t>{</w:t>
            </w:r>
          </w:p>
          <w:p w:rsidR="00972507" w:rsidRDefault="00972507" w:rsidP="00254D53">
            <w:pPr>
              <w:spacing w:line="240" w:lineRule="auto"/>
              <w:ind w:firstLine="480"/>
              <w:rPr>
                <w:sz w:val="21"/>
                <w:szCs w:val="21"/>
              </w:rPr>
            </w:pPr>
            <w:r>
              <w:rPr>
                <w:sz w:val="21"/>
                <w:szCs w:val="21"/>
              </w:rPr>
              <w:tab/>
              <w:t>"</w:t>
            </w:r>
            <w:r>
              <w:rPr>
                <w:rFonts w:hint="eastAsia"/>
                <w:sz w:val="21"/>
                <w:szCs w:val="21"/>
              </w:rPr>
              <w:t>tagType</w:t>
            </w:r>
            <w:r>
              <w:rPr>
                <w:sz w:val="21"/>
                <w:szCs w:val="21"/>
              </w:rPr>
              <w:t>": "</w:t>
            </w:r>
            <w:r>
              <w:rPr>
                <w:rFonts w:hint="eastAsia"/>
                <w:sz w:val="21"/>
                <w:szCs w:val="21"/>
              </w:rPr>
              <w:t>STAFF_TAG</w:t>
            </w:r>
            <w:r>
              <w:rPr>
                <w:sz w:val="21"/>
                <w:szCs w:val="21"/>
              </w:rPr>
              <w:t>"</w:t>
            </w:r>
            <w:r>
              <w:rPr>
                <w:rFonts w:hint="eastAsia"/>
                <w:sz w:val="21"/>
                <w:szCs w:val="21"/>
              </w:rPr>
              <w:t>,</w:t>
            </w:r>
          </w:p>
          <w:p w:rsidR="00972507" w:rsidRDefault="00972507" w:rsidP="00254D53">
            <w:pPr>
              <w:spacing w:line="240" w:lineRule="auto"/>
              <w:ind w:firstLine="480"/>
              <w:rPr>
                <w:sz w:val="21"/>
                <w:szCs w:val="21"/>
              </w:rPr>
            </w:pPr>
            <w:r>
              <w:rPr>
                <w:sz w:val="21"/>
                <w:szCs w:val="21"/>
              </w:rPr>
              <w:tab/>
              <w:t>"</w:t>
            </w:r>
            <w:r>
              <w:rPr>
                <w:rFonts w:hint="eastAsia"/>
              </w:rPr>
              <w:t>staffId</w:t>
            </w:r>
            <w:r>
              <w:rPr>
                <w:sz w:val="21"/>
                <w:szCs w:val="21"/>
              </w:rPr>
              <w:t>": "</w:t>
            </w:r>
            <w:r>
              <w:rPr>
                <w:rFonts w:hint="eastAsia"/>
                <w:sz w:val="21"/>
                <w:szCs w:val="21"/>
              </w:rPr>
              <w:t>21096</w:t>
            </w:r>
            <w:r>
              <w:rPr>
                <w:sz w:val="21"/>
                <w:szCs w:val="21"/>
              </w:rPr>
              <w:t>"</w:t>
            </w:r>
          </w:p>
          <w:p w:rsidR="00972507" w:rsidRDefault="00972507" w:rsidP="00254D53">
            <w:pPr>
              <w:spacing w:line="240" w:lineRule="auto"/>
              <w:ind w:firstLine="480"/>
            </w:pPr>
            <w:r>
              <w:rPr>
                <w:sz w:val="21"/>
                <w:szCs w:val="21"/>
              </w:rPr>
              <w:t>}</w:t>
            </w:r>
          </w:p>
        </w:tc>
      </w:tr>
    </w:tbl>
    <w:p w:rsidR="00972507" w:rsidRDefault="00972507" w:rsidP="00972507">
      <w:r>
        <w:t xml:space="preserve"> </w:t>
      </w:r>
    </w:p>
    <w:p w:rsidR="00972507" w:rsidRDefault="00972507" w:rsidP="00972507">
      <w:pPr>
        <w:pStyle w:val="6"/>
      </w:pPr>
      <w:bookmarkStart w:id="3928" w:name="_Toc130156648"/>
      <w:r>
        <w:rPr>
          <w:rFonts w:ascii="宋体" w:hAnsi="宋体"/>
        </w:rPr>
        <w:t>响应报文示例</w:t>
      </w:r>
      <w:bookmarkEnd w:id="3928"/>
    </w:p>
    <w:tbl>
      <w:tblPr>
        <w:tblStyle w:val="afffff7"/>
        <w:tblW w:w="0" w:type="auto"/>
        <w:tblInd w:w="-5" w:type="dxa"/>
        <w:tblLook w:val="04A0" w:firstRow="1" w:lastRow="0" w:firstColumn="1" w:lastColumn="0" w:noHBand="0" w:noVBand="1"/>
      </w:tblPr>
      <w:tblGrid>
        <w:gridCol w:w="8542"/>
      </w:tblGrid>
      <w:tr w:rsidR="00972507" w:rsidTr="00254D53">
        <w:tc>
          <w:tcPr>
            <w:tcW w:w="8542" w:type="dxa"/>
            <w:tcBorders>
              <w:top w:val="single" w:sz="4" w:space="0" w:color="auto"/>
              <w:left w:val="single" w:sz="4" w:space="0" w:color="auto"/>
              <w:bottom w:val="single" w:sz="4" w:space="0" w:color="auto"/>
              <w:right w:val="single" w:sz="4" w:space="0" w:color="auto"/>
            </w:tcBorders>
          </w:tcPr>
          <w:p w:rsidR="00972507" w:rsidRDefault="00972507" w:rsidP="00254D53">
            <w:pPr>
              <w:spacing w:line="240" w:lineRule="auto"/>
              <w:ind w:firstLine="480"/>
              <w:rPr>
                <w:sz w:val="21"/>
                <w:szCs w:val="21"/>
              </w:rPr>
            </w:pPr>
            <w:r>
              <w:rPr>
                <w:rFonts w:hint="eastAsia"/>
                <w:sz w:val="21"/>
                <w:szCs w:val="21"/>
              </w:rPr>
              <w:t>{</w:t>
            </w:r>
          </w:p>
          <w:p w:rsidR="00972507" w:rsidRDefault="00972507" w:rsidP="00254D53">
            <w:pPr>
              <w:spacing w:line="240" w:lineRule="auto"/>
              <w:ind w:firstLine="480"/>
              <w:rPr>
                <w:sz w:val="21"/>
                <w:szCs w:val="21"/>
              </w:rPr>
            </w:pPr>
            <w:r>
              <w:rPr>
                <w:rFonts w:hint="eastAsia"/>
                <w:sz w:val="21"/>
                <w:szCs w:val="21"/>
              </w:rPr>
              <w:t xml:space="preserve">    "code":200,</w:t>
            </w:r>
          </w:p>
          <w:p w:rsidR="00972507" w:rsidRDefault="00972507" w:rsidP="00254D53">
            <w:pPr>
              <w:spacing w:line="240" w:lineRule="auto"/>
              <w:ind w:firstLine="480"/>
              <w:rPr>
                <w:sz w:val="21"/>
                <w:szCs w:val="21"/>
              </w:rPr>
            </w:pPr>
            <w:r>
              <w:rPr>
                <w:rFonts w:hint="eastAsia"/>
                <w:sz w:val="21"/>
                <w:szCs w:val="21"/>
              </w:rPr>
              <w:t xml:space="preserve">    "msg":"</w:t>
            </w:r>
            <w:r>
              <w:rPr>
                <w:rFonts w:hint="eastAsia"/>
                <w:sz w:val="21"/>
                <w:szCs w:val="21"/>
              </w:rPr>
              <w:t>成功</w:t>
            </w:r>
            <w:r>
              <w:rPr>
                <w:rFonts w:hint="eastAsia"/>
                <w:sz w:val="21"/>
                <w:szCs w:val="21"/>
              </w:rPr>
              <w:t>",</w:t>
            </w:r>
          </w:p>
          <w:p w:rsidR="00972507" w:rsidRDefault="00972507" w:rsidP="00254D53">
            <w:pPr>
              <w:spacing w:line="240" w:lineRule="auto"/>
              <w:ind w:firstLine="480"/>
              <w:rPr>
                <w:sz w:val="21"/>
                <w:szCs w:val="21"/>
              </w:rPr>
            </w:pPr>
            <w:r>
              <w:rPr>
                <w:rFonts w:hint="eastAsia"/>
                <w:sz w:val="21"/>
                <w:szCs w:val="21"/>
              </w:rPr>
              <w:t xml:space="preserve">    "data":{</w:t>
            </w:r>
          </w:p>
          <w:p w:rsidR="00972507" w:rsidRDefault="00972507" w:rsidP="00254D53">
            <w:pPr>
              <w:spacing w:line="240" w:lineRule="auto"/>
              <w:ind w:firstLineChars="600" w:firstLine="1260"/>
              <w:rPr>
                <w:sz w:val="21"/>
                <w:szCs w:val="21"/>
              </w:rPr>
            </w:pPr>
            <w:r>
              <w:rPr>
                <w:rFonts w:hint="eastAsia"/>
                <w:sz w:val="21"/>
                <w:szCs w:val="21"/>
              </w:rPr>
              <w:t xml:space="preserve">     </w:t>
            </w:r>
            <w:r>
              <w:rPr>
                <w:rFonts w:hint="eastAsia"/>
                <w:sz w:val="21"/>
                <w:szCs w:val="21"/>
              </w:rPr>
              <w:tab/>
            </w:r>
            <w:r>
              <w:rPr>
                <w:rFonts w:hint="eastAsia"/>
                <w:sz w:val="21"/>
                <w:szCs w:val="21"/>
              </w:rPr>
              <w:tab/>
              <w:t>{</w:t>
            </w:r>
          </w:p>
          <w:p w:rsidR="00972507" w:rsidRDefault="00972507" w:rsidP="00254D53">
            <w:pPr>
              <w:spacing w:line="240" w:lineRule="auto"/>
              <w:ind w:firstLineChars="600" w:firstLine="1260"/>
              <w:rPr>
                <w:sz w:val="21"/>
                <w:szCs w:val="21"/>
              </w:rPr>
            </w:pPr>
            <w:r>
              <w:rPr>
                <w:rFonts w:hint="eastAsia"/>
                <w:sz w:val="21"/>
                <w:szCs w:val="21"/>
              </w:rPr>
              <w:tab/>
            </w:r>
            <w:r>
              <w:rPr>
                <w:rFonts w:hint="eastAsia"/>
                <w:sz w:val="21"/>
                <w:szCs w:val="21"/>
              </w:rPr>
              <w:tab/>
              <w:t>"tagName":"</w:t>
            </w:r>
            <w:r>
              <w:rPr>
                <w:rFonts w:hint="eastAsia"/>
                <w:sz w:val="21"/>
                <w:szCs w:val="21"/>
              </w:rPr>
              <w:t>装机</w:t>
            </w:r>
            <w:r>
              <w:rPr>
                <w:rFonts w:hint="eastAsia"/>
                <w:sz w:val="21"/>
                <w:szCs w:val="21"/>
              </w:rPr>
              <w:t>",</w:t>
            </w:r>
          </w:p>
          <w:p w:rsidR="00972507" w:rsidRDefault="00972507" w:rsidP="00254D53">
            <w:pPr>
              <w:spacing w:line="240" w:lineRule="auto"/>
              <w:ind w:firstLineChars="600" w:firstLine="1260"/>
              <w:rPr>
                <w:sz w:val="21"/>
                <w:szCs w:val="21"/>
              </w:rPr>
            </w:pPr>
            <w:r>
              <w:rPr>
                <w:rFonts w:hint="eastAsia"/>
                <w:sz w:val="21"/>
                <w:szCs w:val="21"/>
              </w:rPr>
              <w:tab/>
            </w:r>
            <w:r>
              <w:rPr>
                <w:rFonts w:hint="eastAsia"/>
                <w:sz w:val="21"/>
                <w:szCs w:val="21"/>
              </w:rPr>
              <w:tab/>
              <w:t>"tagCode":"ZJ",</w:t>
            </w:r>
          </w:p>
          <w:p w:rsidR="00972507" w:rsidRDefault="00972507" w:rsidP="00254D53">
            <w:pPr>
              <w:spacing w:line="240" w:lineRule="auto"/>
              <w:ind w:firstLineChars="600" w:firstLine="1260"/>
              <w:rPr>
                <w:sz w:val="21"/>
                <w:szCs w:val="21"/>
              </w:rPr>
            </w:pPr>
            <w:r>
              <w:rPr>
                <w:rFonts w:hint="eastAsia"/>
                <w:sz w:val="21"/>
                <w:szCs w:val="21"/>
              </w:rPr>
              <w:tab/>
            </w:r>
            <w:r>
              <w:rPr>
                <w:rFonts w:hint="eastAsia"/>
                <w:sz w:val="21"/>
                <w:szCs w:val="21"/>
              </w:rPr>
              <w:tab/>
              <w:t>"tagId":"1",</w:t>
            </w:r>
          </w:p>
          <w:p w:rsidR="00972507" w:rsidRDefault="00972507" w:rsidP="00254D53">
            <w:pPr>
              <w:spacing w:line="240" w:lineRule="auto"/>
              <w:ind w:firstLineChars="600" w:firstLine="1260"/>
              <w:rPr>
                <w:sz w:val="21"/>
                <w:szCs w:val="21"/>
              </w:rPr>
            </w:pPr>
            <w:r>
              <w:rPr>
                <w:rFonts w:hint="eastAsia"/>
                <w:sz w:val="21"/>
                <w:szCs w:val="21"/>
              </w:rPr>
              <w:tab/>
            </w:r>
            <w:r>
              <w:rPr>
                <w:rFonts w:hint="eastAsia"/>
                <w:sz w:val="21"/>
                <w:szCs w:val="21"/>
              </w:rPr>
              <w:tab/>
              <w:t>"createBy":"admin"</w:t>
            </w:r>
          </w:p>
          <w:p w:rsidR="00972507" w:rsidRDefault="00972507" w:rsidP="00254D53">
            <w:pPr>
              <w:spacing w:line="240" w:lineRule="auto"/>
              <w:ind w:firstLineChars="600" w:firstLine="1260"/>
              <w:rPr>
                <w:sz w:val="21"/>
                <w:szCs w:val="21"/>
              </w:rPr>
            </w:pPr>
            <w:r>
              <w:rPr>
                <w:rFonts w:hint="eastAsia"/>
                <w:sz w:val="21"/>
                <w:szCs w:val="21"/>
              </w:rPr>
              <w:tab/>
              <w:t>},</w:t>
            </w:r>
          </w:p>
          <w:p w:rsidR="00972507" w:rsidRDefault="00972507" w:rsidP="00254D53">
            <w:pPr>
              <w:spacing w:line="240" w:lineRule="auto"/>
              <w:ind w:firstLineChars="600" w:firstLine="1260"/>
              <w:rPr>
                <w:sz w:val="21"/>
                <w:szCs w:val="21"/>
              </w:rPr>
            </w:pPr>
            <w:r>
              <w:rPr>
                <w:rFonts w:hint="eastAsia"/>
                <w:sz w:val="21"/>
                <w:szCs w:val="21"/>
              </w:rPr>
              <w:tab/>
              <w:t>{</w:t>
            </w:r>
          </w:p>
          <w:p w:rsidR="00972507" w:rsidRDefault="00972507" w:rsidP="00254D53">
            <w:pPr>
              <w:spacing w:line="240" w:lineRule="auto"/>
              <w:ind w:firstLineChars="600" w:firstLine="1260"/>
              <w:rPr>
                <w:sz w:val="21"/>
                <w:szCs w:val="21"/>
              </w:rPr>
            </w:pPr>
            <w:r>
              <w:rPr>
                <w:rFonts w:hint="eastAsia"/>
                <w:sz w:val="21"/>
                <w:szCs w:val="21"/>
              </w:rPr>
              <w:tab/>
            </w:r>
            <w:r>
              <w:rPr>
                <w:rFonts w:hint="eastAsia"/>
                <w:sz w:val="21"/>
                <w:szCs w:val="21"/>
              </w:rPr>
              <w:tab/>
              <w:t>"tagName":"</w:t>
            </w:r>
            <w:r>
              <w:rPr>
                <w:rFonts w:hint="eastAsia"/>
                <w:sz w:val="21"/>
                <w:szCs w:val="21"/>
              </w:rPr>
              <w:t>投诉</w:t>
            </w:r>
            <w:r>
              <w:rPr>
                <w:rFonts w:hint="eastAsia"/>
                <w:sz w:val="21"/>
                <w:szCs w:val="21"/>
              </w:rPr>
              <w:t>",</w:t>
            </w:r>
          </w:p>
          <w:p w:rsidR="00972507" w:rsidRDefault="00972507" w:rsidP="00254D53">
            <w:pPr>
              <w:spacing w:line="240" w:lineRule="auto"/>
              <w:ind w:firstLineChars="600" w:firstLine="1260"/>
              <w:rPr>
                <w:sz w:val="21"/>
                <w:szCs w:val="21"/>
              </w:rPr>
            </w:pPr>
            <w:r>
              <w:rPr>
                <w:rFonts w:hint="eastAsia"/>
                <w:sz w:val="21"/>
                <w:szCs w:val="21"/>
              </w:rPr>
              <w:tab/>
            </w:r>
            <w:r>
              <w:rPr>
                <w:rFonts w:hint="eastAsia"/>
                <w:sz w:val="21"/>
                <w:szCs w:val="21"/>
              </w:rPr>
              <w:tab/>
              <w:t>"tagCode":"TS",</w:t>
            </w:r>
          </w:p>
          <w:p w:rsidR="00972507" w:rsidRDefault="00972507" w:rsidP="00254D53">
            <w:pPr>
              <w:spacing w:line="240" w:lineRule="auto"/>
              <w:ind w:firstLineChars="600" w:firstLine="1260"/>
              <w:rPr>
                <w:sz w:val="21"/>
                <w:szCs w:val="21"/>
              </w:rPr>
            </w:pPr>
            <w:r>
              <w:rPr>
                <w:rFonts w:hint="eastAsia"/>
                <w:sz w:val="21"/>
                <w:szCs w:val="21"/>
              </w:rPr>
              <w:tab/>
            </w:r>
            <w:r>
              <w:rPr>
                <w:rFonts w:hint="eastAsia"/>
                <w:sz w:val="21"/>
                <w:szCs w:val="21"/>
              </w:rPr>
              <w:tab/>
              <w:t>"tagId":"1",</w:t>
            </w:r>
          </w:p>
          <w:p w:rsidR="00972507" w:rsidRDefault="00972507" w:rsidP="00254D53">
            <w:pPr>
              <w:spacing w:line="240" w:lineRule="auto"/>
              <w:ind w:firstLineChars="600" w:firstLine="1260"/>
              <w:rPr>
                <w:sz w:val="21"/>
                <w:szCs w:val="21"/>
              </w:rPr>
            </w:pPr>
            <w:r>
              <w:rPr>
                <w:rFonts w:hint="eastAsia"/>
                <w:sz w:val="21"/>
                <w:szCs w:val="21"/>
              </w:rPr>
              <w:tab/>
            </w:r>
            <w:r>
              <w:rPr>
                <w:rFonts w:hint="eastAsia"/>
                <w:sz w:val="21"/>
                <w:szCs w:val="21"/>
              </w:rPr>
              <w:tab/>
              <w:t>"createBy":"admin"</w:t>
            </w:r>
          </w:p>
          <w:p w:rsidR="00972507" w:rsidRDefault="00972507" w:rsidP="00254D53">
            <w:pPr>
              <w:spacing w:line="240" w:lineRule="auto"/>
              <w:ind w:firstLineChars="600" w:firstLine="1260"/>
              <w:rPr>
                <w:sz w:val="21"/>
                <w:szCs w:val="21"/>
              </w:rPr>
            </w:pPr>
            <w:r>
              <w:rPr>
                <w:rFonts w:hint="eastAsia"/>
                <w:sz w:val="21"/>
                <w:szCs w:val="21"/>
              </w:rPr>
              <w:lastRenderedPageBreak/>
              <w:tab/>
              <w:t>},</w:t>
            </w:r>
          </w:p>
          <w:p w:rsidR="00972507" w:rsidRDefault="00972507" w:rsidP="00254D53">
            <w:pPr>
              <w:spacing w:line="240" w:lineRule="auto"/>
              <w:ind w:firstLineChars="600" w:firstLine="1260"/>
              <w:rPr>
                <w:sz w:val="21"/>
                <w:szCs w:val="21"/>
              </w:rPr>
            </w:pPr>
            <w:r>
              <w:rPr>
                <w:rFonts w:hint="eastAsia"/>
                <w:sz w:val="21"/>
                <w:szCs w:val="21"/>
              </w:rPr>
              <w:tab/>
              <w:t>{</w:t>
            </w:r>
          </w:p>
          <w:p w:rsidR="00972507" w:rsidRDefault="00972507" w:rsidP="00254D53">
            <w:pPr>
              <w:spacing w:line="240" w:lineRule="auto"/>
              <w:ind w:firstLineChars="600" w:firstLine="1260"/>
              <w:rPr>
                <w:sz w:val="21"/>
                <w:szCs w:val="21"/>
              </w:rPr>
            </w:pPr>
            <w:r>
              <w:rPr>
                <w:rFonts w:hint="eastAsia"/>
                <w:sz w:val="21"/>
                <w:szCs w:val="21"/>
              </w:rPr>
              <w:tab/>
            </w:r>
            <w:r>
              <w:rPr>
                <w:rFonts w:hint="eastAsia"/>
                <w:sz w:val="21"/>
                <w:szCs w:val="21"/>
              </w:rPr>
              <w:tab/>
              <w:t>"tagName":"</w:t>
            </w:r>
            <w:r>
              <w:rPr>
                <w:rFonts w:hint="eastAsia"/>
                <w:sz w:val="21"/>
                <w:szCs w:val="21"/>
              </w:rPr>
              <w:t>驻地网</w:t>
            </w:r>
            <w:r>
              <w:rPr>
                <w:rFonts w:hint="eastAsia"/>
                <w:sz w:val="21"/>
                <w:szCs w:val="21"/>
              </w:rPr>
              <w:t>",</w:t>
            </w:r>
          </w:p>
          <w:p w:rsidR="00972507" w:rsidRDefault="00972507" w:rsidP="00254D53">
            <w:pPr>
              <w:spacing w:line="240" w:lineRule="auto"/>
              <w:ind w:firstLineChars="600" w:firstLine="1260"/>
              <w:rPr>
                <w:sz w:val="21"/>
                <w:szCs w:val="21"/>
              </w:rPr>
            </w:pPr>
            <w:r>
              <w:rPr>
                <w:rFonts w:hint="eastAsia"/>
                <w:sz w:val="21"/>
                <w:szCs w:val="21"/>
              </w:rPr>
              <w:tab/>
            </w:r>
            <w:r>
              <w:rPr>
                <w:rFonts w:hint="eastAsia"/>
                <w:sz w:val="21"/>
                <w:szCs w:val="21"/>
              </w:rPr>
              <w:tab/>
              <w:t>"tagCode":"ZDW",</w:t>
            </w:r>
          </w:p>
          <w:p w:rsidR="00972507" w:rsidRDefault="00972507" w:rsidP="00254D53">
            <w:pPr>
              <w:spacing w:line="240" w:lineRule="auto"/>
              <w:ind w:firstLineChars="600" w:firstLine="1260"/>
              <w:rPr>
                <w:sz w:val="21"/>
                <w:szCs w:val="21"/>
              </w:rPr>
            </w:pPr>
            <w:r>
              <w:rPr>
                <w:rFonts w:hint="eastAsia"/>
                <w:sz w:val="21"/>
                <w:szCs w:val="21"/>
              </w:rPr>
              <w:tab/>
            </w:r>
            <w:r>
              <w:rPr>
                <w:rFonts w:hint="eastAsia"/>
                <w:sz w:val="21"/>
                <w:szCs w:val="21"/>
              </w:rPr>
              <w:tab/>
              <w:t>"tagId":"1",</w:t>
            </w:r>
          </w:p>
          <w:p w:rsidR="00972507" w:rsidRDefault="00972507" w:rsidP="00254D53">
            <w:pPr>
              <w:spacing w:line="240" w:lineRule="auto"/>
              <w:ind w:firstLineChars="600" w:firstLine="1260"/>
              <w:rPr>
                <w:sz w:val="21"/>
                <w:szCs w:val="21"/>
              </w:rPr>
            </w:pPr>
            <w:r>
              <w:rPr>
                <w:rFonts w:hint="eastAsia"/>
                <w:sz w:val="21"/>
                <w:szCs w:val="21"/>
              </w:rPr>
              <w:tab/>
            </w:r>
            <w:r>
              <w:rPr>
                <w:rFonts w:hint="eastAsia"/>
                <w:sz w:val="21"/>
                <w:szCs w:val="21"/>
              </w:rPr>
              <w:tab/>
              <w:t>"createBy":"admin"</w:t>
            </w:r>
          </w:p>
          <w:p w:rsidR="00972507" w:rsidRDefault="00972507" w:rsidP="00254D53">
            <w:pPr>
              <w:spacing w:line="240" w:lineRule="auto"/>
              <w:ind w:firstLineChars="600" w:firstLine="1260"/>
              <w:rPr>
                <w:sz w:val="21"/>
                <w:szCs w:val="21"/>
              </w:rPr>
            </w:pPr>
            <w:r>
              <w:rPr>
                <w:rFonts w:hint="eastAsia"/>
                <w:sz w:val="21"/>
                <w:szCs w:val="21"/>
              </w:rPr>
              <w:tab/>
              <w:t>},</w:t>
            </w:r>
          </w:p>
          <w:p w:rsidR="00972507" w:rsidRDefault="00972507" w:rsidP="00254D53">
            <w:pPr>
              <w:spacing w:line="240" w:lineRule="auto"/>
              <w:ind w:firstLineChars="600" w:firstLine="1260"/>
              <w:rPr>
                <w:sz w:val="21"/>
                <w:szCs w:val="21"/>
              </w:rPr>
            </w:pPr>
          </w:p>
          <w:p w:rsidR="00972507" w:rsidRDefault="00972507" w:rsidP="00254D53">
            <w:pPr>
              <w:spacing w:line="240" w:lineRule="auto"/>
              <w:ind w:firstLineChars="600" w:firstLine="1260"/>
              <w:rPr>
                <w:sz w:val="21"/>
                <w:szCs w:val="21"/>
              </w:rPr>
            </w:pPr>
            <w:r>
              <w:rPr>
                <w:rFonts w:hint="eastAsia"/>
                <w:sz w:val="21"/>
                <w:szCs w:val="21"/>
              </w:rPr>
              <w:t>}</w:t>
            </w:r>
          </w:p>
          <w:p w:rsidR="00972507" w:rsidRDefault="00972507" w:rsidP="00254D53">
            <w:pPr>
              <w:spacing w:line="240" w:lineRule="auto"/>
              <w:ind w:firstLine="480"/>
            </w:pPr>
            <w:r>
              <w:rPr>
                <w:rFonts w:hint="eastAsia"/>
                <w:sz w:val="21"/>
                <w:szCs w:val="21"/>
              </w:rPr>
              <w:t>}</w:t>
            </w:r>
          </w:p>
        </w:tc>
      </w:tr>
    </w:tbl>
    <w:p w:rsidR="00972507" w:rsidRDefault="00972507" w:rsidP="00972507">
      <w:pPr>
        <w:pStyle w:val="5"/>
        <w:rPr>
          <w:rStyle w:val="710"/>
          <w:i w:val="0"/>
        </w:rPr>
      </w:pPr>
      <w:bookmarkStart w:id="3929" w:name="_Toc130156649"/>
      <w:r>
        <w:rPr>
          <w:rStyle w:val="710"/>
          <w:rFonts w:hint="eastAsia"/>
        </w:rPr>
        <w:lastRenderedPageBreak/>
        <w:t>标签数据推送接口</w:t>
      </w:r>
      <w:bookmarkEnd w:id="3929"/>
    </w:p>
    <w:p w:rsidR="00972507" w:rsidRDefault="00972507" w:rsidP="00972507">
      <w:pPr>
        <w:spacing w:line="240" w:lineRule="auto"/>
        <w:rPr>
          <w:rStyle w:val="710"/>
          <w:rFonts w:ascii="宋体" w:hAnsi="宋体" w:cs="宋体"/>
          <w:i w:val="0"/>
          <w:sz w:val="18"/>
          <w:szCs w:val="18"/>
        </w:rPr>
      </w:pPr>
      <w:r>
        <w:rPr>
          <w:rStyle w:val="710"/>
          <w:rFonts w:ascii="宋体" w:hAnsi="宋体" w:cs="宋体" w:hint="eastAsia"/>
          <w:sz w:val="18"/>
          <w:szCs w:val="18"/>
        </w:rPr>
        <w:t>推送协议：SFTP</w:t>
      </w:r>
    </w:p>
    <w:p w:rsidR="00972507" w:rsidRDefault="00972507" w:rsidP="00972507">
      <w:pPr>
        <w:spacing w:line="240" w:lineRule="auto"/>
        <w:rPr>
          <w:rFonts w:ascii="宋体" w:hAnsi="宋体" w:cs="宋体"/>
          <w:sz w:val="18"/>
          <w:szCs w:val="18"/>
        </w:rPr>
      </w:pPr>
      <w:r>
        <w:rPr>
          <w:rFonts w:ascii="宋体" w:hAnsi="宋体" w:cs="宋体" w:hint="eastAsia"/>
          <w:sz w:val="18"/>
          <w:szCs w:val="18"/>
        </w:rPr>
        <w:t>推送文件格式：CSV</w:t>
      </w:r>
    </w:p>
    <w:p w:rsidR="00972507" w:rsidRDefault="00972507" w:rsidP="00972507">
      <w:pPr>
        <w:spacing w:line="240" w:lineRule="auto"/>
        <w:rPr>
          <w:rFonts w:ascii="宋体" w:hAnsi="宋体" w:cs="宋体"/>
          <w:sz w:val="18"/>
          <w:szCs w:val="18"/>
        </w:rPr>
      </w:pPr>
      <w:r>
        <w:rPr>
          <w:rFonts w:ascii="宋体" w:hAnsi="宋体" w:cs="宋体" w:hint="eastAsia"/>
          <w:sz w:val="18"/>
          <w:szCs w:val="18"/>
        </w:rPr>
        <w:t>文件分隔符：“|”</w:t>
      </w:r>
    </w:p>
    <w:p w:rsidR="00972507" w:rsidRDefault="00972507" w:rsidP="00972507">
      <w:pPr>
        <w:spacing w:line="240" w:lineRule="auto"/>
        <w:rPr>
          <w:rFonts w:ascii="宋体" w:hAnsi="宋体" w:cs="宋体"/>
          <w:sz w:val="18"/>
          <w:szCs w:val="18"/>
        </w:rPr>
      </w:pPr>
      <w:r>
        <w:rPr>
          <w:rFonts w:ascii="宋体" w:hAnsi="宋体" w:cs="宋体" w:hint="eastAsia"/>
          <w:sz w:val="18"/>
          <w:szCs w:val="18"/>
        </w:rPr>
        <w:t>推送周期：每日5点</w:t>
      </w:r>
    </w:p>
    <w:p w:rsidR="00972507" w:rsidRDefault="00972507" w:rsidP="00972507">
      <w:pPr>
        <w:spacing w:line="240" w:lineRule="auto"/>
        <w:rPr>
          <w:rFonts w:ascii="宋体" w:hAnsi="宋体" w:cs="宋体"/>
          <w:sz w:val="18"/>
          <w:szCs w:val="18"/>
        </w:rPr>
      </w:pPr>
      <w:r>
        <w:rPr>
          <w:rStyle w:val="710"/>
          <w:rFonts w:ascii="宋体" w:hAnsi="宋体" w:cs="宋体" w:hint="eastAsia"/>
          <w:sz w:val="18"/>
          <w:szCs w:val="18"/>
        </w:rPr>
        <w:t xml:space="preserve">推送字段： </w:t>
      </w:r>
      <w:r>
        <w:rPr>
          <w:rFonts w:ascii="宋体" w:hAnsi="宋体" w:cs="宋体" w:hint="eastAsia"/>
          <w:sz w:val="18"/>
          <w:szCs w:val="18"/>
        </w:rPr>
        <w:t>标签名称、标签编码、标签属性、标签排序、标签状态、标签说明、标签样式</w:t>
      </w:r>
    </w:p>
    <w:p w:rsidR="00972507" w:rsidRDefault="00972507" w:rsidP="00972507">
      <w:pPr>
        <w:rPr>
          <w:rFonts w:ascii="宋体" w:hAnsi="宋体"/>
        </w:rPr>
      </w:pPr>
    </w:p>
    <w:p w:rsidR="00972507" w:rsidRDefault="00972507" w:rsidP="00972507">
      <w:pPr>
        <w:ind w:firstLine="420"/>
        <w:rPr>
          <w:rFonts w:ascii="宋体" w:hAnsi="宋体"/>
        </w:rPr>
      </w:pPr>
    </w:p>
    <w:p w:rsidR="00972507" w:rsidRDefault="00972507" w:rsidP="00972507">
      <w:pPr>
        <w:ind w:firstLine="420"/>
        <w:rPr>
          <w:rFonts w:ascii="宋体" w:hAnsi="宋体"/>
        </w:rPr>
      </w:pPr>
    </w:p>
    <w:p w:rsidR="00972507" w:rsidRDefault="00972507" w:rsidP="00972507">
      <w:pPr>
        <w:ind w:firstLine="480"/>
        <w:rPr>
          <w:rFonts w:ascii="宋体" w:hAnsi="宋体"/>
        </w:rPr>
      </w:pPr>
    </w:p>
    <w:p w:rsidR="00972507" w:rsidRDefault="00972507" w:rsidP="00972507">
      <w:pPr>
        <w:pStyle w:val="40"/>
        <w:rPr>
          <w:rFonts w:ascii="宋体" w:hAnsi="宋体"/>
          <w:szCs w:val="24"/>
        </w:rPr>
      </w:pPr>
      <w:bookmarkStart w:id="3930" w:name="_Toc129958050"/>
      <w:bookmarkStart w:id="3931" w:name="_Toc130156650"/>
      <w:r>
        <w:rPr>
          <w:rFonts w:ascii="宋体" w:hAnsi="宋体" w:hint="eastAsia"/>
          <w:szCs w:val="24"/>
        </w:rPr>
        <w:t>装维人员标签维护功能说明</w:t>
      </w:r>
      <w:bookmarkEnd w:id="3930"/>
      <w:bookmarkEnd w:id="3931"/>
    </w:p>
    <w:p w:rsidR="00972507" w:rsidRDefault="00972507" w:rsidP="00972507">
      <w:pPr>
        <w:pStyle w:val="5"/>
      </w:pPr>
      <w:bookmarkStart w:id="3932" w:name="_Toc130156651"/>
      <w:r>
        <w:rPr>
          <w:rFonts w:hint="eastAsia"/>
        </w:rPr>
        <w:lastRenderedPageBreak/>
        <w:t>装维人员标签创建</w:t>
      </w:r>
      <w:bookmarkEnd w:id="3932"/>
    </w:p>
    <w:p w:rsidR="00972507" w:rsidRDefault="00972507" w:rsidP="00972507">
      <w:pPr>
        <w:ind w:firstLine="480"/>
        <w:rPr>
          <w:rFonts w:ascii="宋体" w:hAnsi="宋体"/>
        </w:rPr>
      </w:pPr>
      <w:r>
        <w:rPr>
          <w:rFonts w:ascii="宋体" w:hAnsi="宋体" w:hint="eastAsia"/>
        </w:rPr>
        <w:t>通过字典管理，支持装维人员标签进行新增，填写标签名称、标签编码、标签属性、标签排序、标签状态、标签说明、标签样式等，进行装维人员标签添加</w:t>
      </w:r>
    </w:p>
    <w:p w:rsidR="00972507" w:rsidRDefault="00972507" w:rsidP="00972507">
      <w:pPr>
        <w:pStyle w:val="5"/>
      </w:pPr>
      <w:bookmarkStart w:id="3933" w:name="_Toc130156652"/>
      <w:r>
        <w:rPr>
          <w:rFonts w:hint="eastAsia"/>
        </w:rPr>
        <w:t>装维人员标签修改</w:t>
      </w:r>
      <w:bookmarkEnd w:id="3933"/>
    </w:p>
    <w:p w:rsidR="00972507" w:rsidRDefault="00972507" w:rsidP="00972507">
      <w:pPr>
        <w:ind w:firstLine="480"/>
        <w:rPr>
          <w:rFonts w:ascii="宋体" w:hAnsi="宋体"/>
        </w:rPr>
      </w:pPr>
      <w:r>
        <w:rPr>
          <w:rFonts w:ascii="宋体" w:hAnsi="宋体" w:hint="eastAsia"/>
        </w:rPr>
        <w:t>通过字典管理，支持修改装维人员标签，调整标签名称、标签编码、标签属性、标签排序、标签状态、标签说明、标签样式等，进行装维人员标签修改</w:t>
      </w:r>
    </w:p>
    <w:p w:rsidR="00972507" w:rsidRDefault="00972507" w:rsidP="00972507">
      <w:pPr>
        <w:pStyle w:val="5"/>
      </w:pPr>
      <w:bookmarkStart w:id="3934" w:name="_Toc130156653"/>
      <w:r>
        <w:rPr>
          <w:rFonts w:hint="eastAsia"/>
        </w:rPr>
        <w:t>装维人员标签删除</w:t>
      </w:r>
      <w:bookmarkEnd w:id="3934"/>
    </w:p>
    <w:p w:rsidR="00972507" w:rsidRDefault="00972507" w:rsidP="00972507">
      <w:pPr>
        <w:ind w:firstLine="480"/>
        <w:rPr>
          <w:rFonts w:ascii="宋体" w:hAnsi="宋体"/>
        </w:rPr>
      </w:pPr>
      <w:r>
        <w:rPr>
          <w:rFonts w:ascii="宋体" w:hAnsi="宋体" w:hint="eastAsia"/>
        </w:rPr>
        <w:t>通过字典管理，支持删除装维人员标签，选择需要删除的装维人员标签，确认后进行删除</w:t>
      </w:r>
    </w:p>
    <w:p w:rsidR="00972507" w:rsidRDefault="00972507" w:rsidP="00972507">
      <w:pPr>
        <w:pStyle w:val="5"/>
      </w:pPr>
      <w:bookmarkStart w:id="3935" w:name="_Toc130156654"/>
      <w:r>
        <w:rPr>
          <w:rFonts w:hint="eastAsia"/>
        </w:rPr>
        <w:t>标签明细查询</w:t>
      </w:r>
      <w:bookmarkEnd w:id="3935"/>
      <w:r>
        <w:rPr>
          <w:rFonts w:hint="eastAsia"/>
        </w:rPr>
        <w:br w:type="page"/>
      </w:r>
    </w:p>
    <w:p w:rsidR="00972507" w:rsidRDefault="00972507" w:rsidP="00972507">
      <w:pPr>
        <w:ind w:firstLine="480"/>
        <w:rPr>
          <w:rFonts w:ascii="宋体" w:hAnsi="宋体"/>
        </w:rPr>
      </w:pPr>
      <w:r>
        <w:rPr>
          <w:rFonts w:ascii="宋体" w:hAnsi="宋体" w:hint="eastAsia"/>
        </w:rPr>
        <w:lastRenderedPageBreak/>
        <w:t>通过字典管理，支持按组合条件查询装维人员标签，调整标签名称、标签编码、标签属性、标签排序、标签状态、标签说明、标签样式等信息。</w:t>
      </w:r>
    </w:p>
    <w:p w:rsidR="00972507" w:rsidRDefault="00972507" w:rsidP="00972507">
      <w:pPr>
        <w:pStyle w:val="5"/>
      </w:pPr>
      <w:bookmarkStart w:id="3936" w:name="_Toc130156655"/>
      <w:r>
        <w:rPr>
          <w:rFonts w:hint="eastAsia"/>
        </w:rPr>
        <w:t>标签明细导出</w:t>
      </w:r>
      <w:bookmarkEnd w:id="3936"/>
    </w:p>
    <w:p w:rsidR="00972507" w:rsidRDefault="00972507" w:rsidP="00972507">
      <w:pPr>
        <w:ind w:firstLine="480"/>
        <w:rPr>
          <w:rFonts w:ascii="宋体" w:hAnsi="宋体"/>
        </w:rPr>
      </w:pPr>
      <w:r>
        <w:rPr>
          <w:rFonts w:ascii="宋体" w:hAnsi="宋体" w:hint="eastAsia"/>
        </w:rPr>
        <w:t>通过字典监控，进行装维人员标签明细数据导出：通过字典管理，支持修改装维人员标签，调整标签名称、标签编码、标签属性、标签排序、标签状态、标签说明、标签样式等，进行装维人员标签修改。</w:t>
      </w:r>
    </w:p>
    <w:p w:rsidR="00972507" w:rsidRDefault="00972507" w:rsidP="00972507">
      <w:pPr>
        <w:pStyle w:val="5"/>
      </w:pPr>
      <w:bookmarkStart w:id="3937" w:name="_Toc130156656"/>
      <w:r>
        <w:rPr>
          <w:rFonts w:hint="eastAsia"/>
        </w:rPr>
        <w:t>标签任务创建</w:t>
      </w:r>
      <w:bookmarkEnd w:id="3937"/>
    </w:p>
    <w:p w:rsidR="00972507" w:rsidRDefault="00972507" w:rsidP="00972507">
      <w:r>
        <w:rPr>
          <w:rFonts w:hint="eastAsia"/>
        </w:rPr>
        <w:t xml:space="preserve"> </w:t>
      </w:r>
      <w:r>
        <w:rPr>
          <w:rFonts w:hint="eastAsia"/>
        </w:rPr>
        <w:tab/>
      </w:r>
      <w:r>
        <w:rPr>
          <w:rFonts w:hint="eastAsia"/>
        </w:rPr>
        <w:t>通过定时调度平台，配置定时调度任务，输入参数：任务名称、任务</w:t>
      </w:r>
      <w:r>
        <w:rPr>
          <w:rFonts w:hint="eastAsia"/>
        </w:rPr>
        <w:t>ID</w:t>
      </w:r>
      <w:r>
        <w:rPr>
          <w:rFonts w:hint="eastAsia"/>
        </w:rPr>
        <w:t>、任务说明、任务执行周期、首次执行时间、下次执行时间、执行结果、是否分片、执行器。</w:t>
      </w:r>
    </w:p>
    <w:p w:rsidR="00972507" w:rsidRDefault="00972507" w:rsidP="00972507">
      <w:pPr>
        <w:pStyle w:val="5"/>
      </w:pPr>
      <w:bookmarkStart w:id="3938" w:name="_Toc130156657"/>
      <w:r>
        <w:rPr>
          <w:rFonts w:hint="eastAsia"/>
        </w:rPr>
        <w:t>标签任务删除</w:t>
      </w:r>
      <w:bookmarkEnd w:id="3938"/>
    </w:p>
    <w:p w:rsidR="00972507" w:rsidRDefault="00972507" w:rsidP="00972507">
      <w:r>
        <w:rPr>
          <w:rFonts w:hint="eastAsia"/>
        </w:rPr>
        <w:t xml:space="preserve"> </w:t>
      </w:r>
      <w:r>
        <w:rPr>
          <w:rFonts w:hint="eastAsia"/>
        </w:rPr>
        <w:tab/>
      </w:r>
      <w:r>
        <w:rPr>
          <w:rFonts w:hint="eastAsia"/>
        </w:rPr>
        <w:t>通过定时调度平台，选择具体操作的任务，点击删除，将任务进行删除</w:t>
      </w:r>
    </w:p>
    <w:p w:rsidR="00972507" w:rsidRDefault="00972507" w:rsidP="00972507">
      <w:pPr>
        <w:pStyle w:val="5"/>
      </w:pPr>
      <w:bookmarkStart w:id="3939" w:name="_Toc130156658"/>
      <w:r>
        <w:rPr>
          <w:rFonts w:hint="eastAsia"/>
        </w:rPr>
        <w:t>标签任务派发</w:t>
      </w:r>
      <w:bookmarkEnd w:id="3939"/>
    </w:p>
    <w:p w:rsidR="00972507" w:rsidRDefault="00972507" w:rsidP="00972507">
      <w:r>
        <w:rPr>
          <w:rFonts w:hint="eastAsia"/>
        </w:rPr>
        <w:t xml:space="preserve"> </w:t>
      </w:r>
      <w:r>
        <w:rPr>
          <w:rFonts w:hint="eastAsia"/>
        </w:rPr>
        <w:tab/>
      </w:r>
      <w:r>
        <w:rPr>
          <w:rFonts w:hint="eastAsia"/>
        </w:rPr>
        <w:t>定时调度平台，定时将指定标签信息派发给装维人员，动态的赋予装维处理工单的能力。</w:t>
      </w:r>
    </w:p>
    <w:p w:rsidR="00972507" w:rsidRDefault="00972507" w:rsidP="00972507">
      <w:pPr>
        <w:pStyle w:val="5"/>
      </w:pPr>
      <w:bookmarkStart w:id="3940" w:name="_Toc130156659"/>
      <w:r>
        <w:rPr>
          <w:rFonts w:hint="eastAsia"/>
        </w:rPr>
        <w:t>查看标签绑定可视化</w:t>
      </w:r>
      <w:bookmarkEnd w:id="3940"/>
    </w:p>
    <w:p w:rsidR="00972507" w:rsidRDefault="00972507" w:rsidP="00972507">
      <w:pPr>
        <w:ind w:firstLine="420"/>
      </w:pPr>
      <w:r>
        <w:rPr>
          <w:rFonts w:hint="eastAsia"/>
        </w:rPr>
        <w:t>按地市、区县、网格维度统计绑定各类标签绑定数量可视化信息，动态展示折线图、柱状图、饼状图。</w:t>
      </w:r>
    </w:p>
    <w:p w:rsidR="00972507" w:rsidRDefault="00972507" w:rsidP="00972507">
      <w:pPr>
        <w:pStyle w:val="5"/>
      </w:pPr>
      <w:bookmarkStart w:id="3941" w:name="_Toc130156660"/>
      <w:r>
        <w:rPr>
          <w:rFonts w:hint="eastAsia"/>
        </w:rPr>
        <w:t>标签绑定统计可视化下载</w:t>
      </w:r>
      <w:bookmarkEnd w:id="3941"/>
    </w:p>
    <w:p w:rsidR="00972507" w:rsidRDefault="00972507" w:rsidP="00972507">
      <w:pPr>
        <w:ind w:firstLine="420"/>
      </w:pPr>
      <w:r>
        <w:rPr>
          <w:rFonts w:hint="eastAsia"/>
        </w:rPr>
        <w:lastRenderedPageBreak/>
        <w:t>按地市、区县、网格维度统计绑定各类标签绑定数量可视化信息，动态展示折线图、柱状图、饼状图。支撑导出图片、</w:t>
      </w:r>
      <w:r>
        <w:rPr>
          <w:rFonts w:hint="eastAsia"/>
        </w:rPr>
        <w:t>PDF</w:t>
      </w:r>
      <w:r>
        <w:rPr>
          <w:rFonts w:hint="eastAsia"/>
        </w:rPr>
        <w:t>、</w:t>
      </w:r>
      <w:r>
        <w:rPr>
          <w:rFonts w:hint="eastAsia"/>
        </w:rPr>
        <w:t>Excel.</w:t>
      </w:r>
    </w:p>
    <w:p w:rsidR="00276A94" w:rsidRPr="005A4E93" w:rsidRDefault="00276A94" w:rsidP="00276A94">
      <w:pPr>
        <w:pStyle w:val="30"/>
        <w:ind w:left="720"/>
      </w:pPr>
      <w:bookmarkStart w:id="3942" w:name="_Toc129958051"/>
      <w:bookmarkStart w:id="3943" w:name="_Toc130156661"/>
      <w:r w:rsidRPr="005A4E93">
        <w:t>责任区智能调度滚动分单</w:t>
      </w:r>
      <w:bookmarkEnd w:id="3942"/>
      <w:bookmarkEnd w:id="3943"/>
    </w:p>
    <w:p w:rsidR="00276A94" w:rsidRDefault="00276A94" w:rsidP="00276A94">
      <w:pPr>
        <w:pStyle w:val="40"/>
      </w:pPr>
      <w:bookmarkStart w:id="3944" w:name="_Toc129958052"/>
      <w:bookmarkStart w:id="3945" w:name="_Toc130156662"/>
      <w:r w:rsidRPr="005A4E93">
        <w:t>责任区智能调度滚动分</w:t>
      </w:r>
      <w:r>
        <w:rPr>
          <w:rFonts w:hint="eastAsia"/>
        </w:rPr>
        <w:t>单功能说明</w:t>
      </w:r>
      <w:bookmarkEnd w:id="3944"/>
      <w:bookmarkEnd w:id="3945"/>
    </w:p>
    <w:p w:rsidR="00276A94" w:rsidRPr="005A4E93" w:rsidRDefault="00276A94" w:rsidP="00276A94">
      <w:pPr>
        <w:pStyle w:val="5"/>
        <w:rPr>
          <w:szCs w:val="24"/>
        </w:rPr>
      </w:pPr>
      <w:bookmarkStart w:id="3946" w:name="_Toc130156663"/>
      <w:r w:rsidRPr="005A4E93">
        <w:rPr>
          <w:rFonts w:hint="eastAsia"/>
          <w:szCs w:val="24"/>
        </w:rPr>
        <w:t>多级派单责任区绑定关系维护</w:t>
      </w:r>
      <w:bookmarkEnd w:id="3946"/>
    </w:p>
    <w:p w:rsidR="00276A94" w:rsidRPr="005A4E93" w:rsidRDefault="00276A94" w:rsidP="00276A94">
      <w:pPr>
        <w:pStyle w:val="6"/>
        <w:rPr>
          <w:b/>
          <w:bCs/>
        </w:rPr>
      </w:pPr>
      <w:bookmarkStart w:id="3947" w:name="_Toc130156664"/>
      <w:r w:rsidRPr="005A4E93">
        <w:rPr>
          <w:rFonts w:hint="eastAsia"/>
        </w:rPr>
        <w:t>责任区绑定责任区规则</w:t>
      </w:r>
      <w:bookmarkEnd w:id="3947"/>
    </w:p>
    <w:p w:rsidR="00276A94" w:rsidRPr="005A4E93" w:rsidRDefault="00276A94" w:rsidP="00276A94">
      <w:pPr>
        <w:pStyle w:val="affffffffffffffffff1"/>
        <w:ind w:firstLineChars="200" w:firstLine="480"/>
        <w:rPr>
          <w:szCs w:val="24"/>
        </w:rPr>
      </w:pPr>
      <w:r w:rsidRPr="005A4E93">
        <w:rPr>
          <w:rFonts w:hint="eastAsia"/>
          <w:szCs w:val="24"/>
        </w:rPr>
        <w:t>可以在智慧家庭</w:t>
      </w:r>
      <w:r w:rsidRPr="005A4E93">
        <w:rPr>
          <w:rFonts w:hint="eastAsia"/>
          <w:szCs w:val="24"/>
        </w:rPr>
        <w:t>APP</w:t>
      </w:r>
      <w:r w:rsidRPr="005A4E93">
        <w:rPr>
          <w:rFonts w:hint="eastAsia"/>
          <w:szCs w:val="24"/>
        </w:rPr>
        <w:t>上指定责任区映射关系，即一个责任区可以指定另一个责任区为自己的备用责任区，绑定关系为多对一，当前责任区派单没有人满足条件时，则派单到备用责任区。</w:t>
      </w:r>
    </w:p>
    <w:p w:rsidR="00276A94" w:rsidRPr="005A4E93" w:rsidRDefault="00276A94" w:rsidP="00276A94">
      <w:pPr>
        <w:pStyle w:val="6"/>
        <w:rPr>
          <w:b/>
          <w:bCs/>
        </w:rPr>
      </w:pPr>
      <w:bookmarkStart w:id="3948" w:name="_Toc130156665"/>
      <w:r w:rsidRPr="005A4E93">
        <w:rPr>
          <w:rFonts w:hint="eastAsia"/>
        </w:rPr>
        <w:t>绑定关系查询</w:t>
      </w:r>
      <w:bookmarkEnd w:id="3948"/>
    </w:p>
    <w:p w:rsidR="00276A94" w:rsidRPr="005A4E93" w:rsidRDefault="00276A94" w:rsidP="00276A94">
      <w:pPr>
        <w:pStyle w:val="affffffffffffffffff1"/>
        <w:ind w:firstLineChars="200" w:firstLine="480"/>
        <w:rPr>
          <w:szCs w:val="24"/>
          <w:lang w:val="x-none"/>
        </w:rPr>
      </w:pPr>
      <w:r w:rsidRPr="005A4E93">
        <w:rPr>
          <w:rFonts w:hint="eastAsia"/>
          <w:szCs w:val="24"/>
        </w:rPr>
        <w:t>一个责任区可以指定另一个责任区为自己的备用责任区，绑定关系为多对一，则根据这个责任区只能未绑定备用责任区才能绑定，否则提示已经绑定备用责任区，先解绑在重新绑定。</w:t>
      </w:r>
    </w:p>
    <w:p w:rsidR="00276A94" w:rsidRPr="005A4E93" w:rsidRDefault="00276A94" w:rsidP="00276A94">
      <w:pPr>
        <w:pStyle w:val="6"/>
        <w:rPr>
          <w:b/>
          <w:bCs/>
        </w:rPr>
      </w:pPr>
      <w:bookmarkStart w:id="3949" w:name="_Toc130156666"/>
      <w:r w:rsidRPr="005A4E93">
        <w:rPr>
          <w:rFonts w:hint="eastAsia"/>
        </w:rPr>
        <w:t>责任区绑定关系存储</w:t>
      </w:r>
      <w:bookmarkEnd w:id="3949"/>
    </w:p>
    <w:p w:rsidR="00276A94" w:rsidRPr="005A4E93" w:rsidRDefault="00276A94" w:rsidP="00276A94">
      <w:pPr>
        <w:pStyle w:val="affffffffffffffffff1"/>
        <w:ind w:firstLineChars="200" w:firstLine="480"/>
        <w:rPr>
          <w:szCs w:val="24"/>
        </w:rPr>
      </w:pPr>
      <w:r w:rsidRPr="005A4E93">
        <w:rPr>
          <w:rFonts w:hint="eastAsia"/>
          <w:szCs w:val="24"/>
        </w:rPr>
        <w:t>责任区</w:t>
      </w:r>
      <w:r w:rsidRPr="005A4E93">
        <w:rPr>
          <w:rFonts w:hint="eastAsia"/>
          <w:szCs w:val="24"/>
        </w:rPr>
        <w:t>ID</w:t>
      </w:r>
      <w:r w:rsidRPr="005A4E93">
        <w:rPr>
          <w:rFonts w:hint="eastAsia"/>
          <w:szCs w:val="24"/>
        </w:rPr>
        <w:t>、责任区名称、备用责任区</w:t>
      </w:r>
      <w:r w:rsidRPr="005A4E93">
        <w:rPr>
          <w:rFonts w:hint="eastAsia"/>
          <w:szCs w:val="24"/>
        </w:rPr>
        <w:t>ID</w:t>
      </w:r>
      <w:r w:rsidRPr="005A4E93">
        <w:rPr>
          <w:rFonts w:hint="eastAsia"/>
          <w:szCs w:val="24"/>
        </w:rPr>
        <w:t>、备用责任区名称、操作人相关信息、操作时间等信息存储进责任区绑定表。</w:t>
      </w:r>
    </w:p>
    <w:p w:rsidR="00276A94" w:rsidRPr="005A4E93" w:rsidRDefault="00276A94" w:rsidP="00276A94">
      <w:pPr>
        <w:pStyle w:val="6"/>
        <w:rPr>
          <w:b/>
          <w:bCs/>
        </w:rPr>
      </w:pPr>
      <w:bookmarkStart w:id="3950" w:name="_Toc130156667"/>
      <w:r w:rsidRPr="005A4E93">
        <w:rPr>
          <w:rFonts w:hint="eastAsia"/>
        </w:rPr>
        <w:t>责任区优先人员配置规则</w:t>
      </w:r>
      <w:bookmarkEnd w:id="3950"/>
    </w:p>
    <w:p w:rsidR="00276A94" w:rsidRPr="005A4E93" w:rsidRDefault="00276A94" w:rsidP="00276A94">
      <w:pPr>
        <w:pStyle w:val="affffffffffffffffff1"/>
        <w:ind w:firstLine="480"/>
        <w:rPr>
          <w:szCs w:val="24"/>
        </w:rPr>
      </w:pPr>
      <w:r w:rsidRPr="005A4E93">
        <w:rPr>
          <w:rFonts w:hint="eastAsia"/>
          <w:szCs w:val="24"/>
        </w:rPr>
        <w:t>备用责任区可以指定优先派单人，当有优先派单人时，这会优先派单给指定人。</w:t>
      </w:r>
    </w:p>
    <w:p w:rsidR="00276A94" w:rsidRPr="005A4E93" w:rsidRDefault="00276A94" w:rsidP="00276A94">
      <w:pPr>
        <w:pStyle w:val="6"/>
        <w:rPr>
          <w:b/>
          <w:bCs/>
        </w:rPr>
      </w:pPr>
      <w:bookmarkStart w:id="3951" w:name="_Toc130156668"/>
      <w:r w:rsidRPr="005A4E93">
        <w:rPr>
          <w:rFonts w:hint="eastAsia"/>
        </w:rPr>
        <w:t>优先指派人查询</w:t>
      </w:r>
      <w:bookmarkEnd w:id="3951"/>
    </w:p>
    <w:p w:rsidR="00276A94" w:rsidRPr="005A4E93" w:rsidRDefault="00276A94" w:rsidP="00276A94">
      <w:pPr>
        <w:pStyle w:val="affffffffffffffffff1"/>
        <w:ind w:firstLineChars="200" w:firstLine="480"/>
        <w:rPr>
          <w:szCs w:val="24"/>
        </w:rPr>
      </w:pPr>
      <w:r w:rsidRPr="005A4E93">
        <w:rPr>
          <w:rFonts w:hint="eastAsia"/>
          <w:szCs w:val="24"/>
        </w:rPr>
        <w:t>每个网格只能指定一个优先指派人，需要查询是否已经指派，若已经指派则需要确认是否变更优先指派人。</w:t>
      </w:r>
    </w:p>
    <w:p w:rsidR="00276A94" w:rsidRPr="005A4E93" w:rsidRDefault="00276A94" w:rsidP="00276A94">
      <w:pPr>
        <w:pStyle w:val="6"/>
        <w:rPr>
          <w:b/>
          <w:bCs/>
        </w:rPr>
      </w:pPr>
      <w:bookmarkStart w:id="3952" w:name="_Toc130156669"/>
      <w:r w:rsidRPr="005A4E93">
        <w:rPr>
          <w:rFonts w:hint="eastAsia"/>
        </w:rPr>
        <w:t>指派关系储存</w:t>
      </w:r>
      <w:bookmarkEnd w:id="3952"/>
    </w:p>
    <w:p w:rsidR="00276A94" w:rsidRPr="005A4E93" w:rsidRDefault="00276A94" w:rsidP="00276A94">
      <w:pPr>
        <w:pStyle w:val="affffffffffffffffff1"/>
        <w:ind w:firstLine="480"/>
        <w:rPr>
          <w:szCs w:val="24"/>
        </w:rPr>
      </w:pPr>
      <w:r w:rsidRPr="005A4E93">
        <w:rPr>
          <w:rFonts w:hint="eastAsia"/>
          <w:szCs w:val="24"/>
        </w:rPr>
        <w:t>指派人信息、操作人信息、责任区信息储存。</w:t>
      </w:r>
    </w:p>
    <w:p w:rsidR="00276A94" w:rsidRPr="005A4E93" w:rsidRDefault="00276A94" w:rsidP="00276A94">
      <w:pPr>
        <w:pStyle w:val="5"/>
        <w:rPr>
          <w:szCs w:val="24"/>
        </w:rPr>
      </w:pPr>
      <w:bookmarkStart w:id="3953" w:name="_Toc130156670"/>
      <w:r w:rsidRPr="005A4E93">
        <w:rPr>
          <w:rFonts w:hint="eastAsia"/>
          <w:szCs w:val="24"/>
        </w:rPr>
        <w:lastRenderedPageBreak/>
        <w:t>三级派单规则</w:t>
      </w:r>
      <w:bookmarkEnd w:id="3953"/>
    </w:p>
    <w:tbl>
      <w:tblPr>
        <w:tblStyle w:val="afffff7"/>
        <w:tblW w:w="0" w:type="auto"/>
        <w:tblLook w:val="04A0" w:firstRow="1" w:lastRow="0" w:firstColumn="1" w:lastColumn="0" w:noHBand="0" w:noVBand="1"/>
      </w:tblPr>
      <w:tblGrid>
        <w:gridCol w:w="1659"/>
        <w:gridCol w:w="1659"/>
        <w:gridCol w:w="1659"/>
        <w:gridCol w:w="1659"/>
        <w:gridCol w:w="1660"/>
      </w:tblGrid>
      <w:tr w:rsidR="00276A94" w:rsidRPr="005A4E93" w:rsidTr="00254D53">
        <w:tc>
          <w:tcPr>
            <w:tcW w:w="1659" w:type="dxa"/>
            <w:tcBorders>
              <w:top w:val="single" w:sz="4" w:space="0" w:color="auto"/>
              <w:left w:val="single" w:sz="4" w:space="0" w:color="auto"/>
              <w:bottom w:val="single" w:sz="4" w:space="0" w:color="auto"/>
              <w:right w:val="single" w:sz="4" w:space="0" w:color="auto"/>
            </w:tcBorders>
            <w:hideMark/>
          </w:tcPr>
          <w:p w:rsidR="00276A94" w:rsidRPr="005A4E93" w:rsidRDefault="00276A94" w:rsidP="00254D53">
            <w:pPr>
              <w:ind w:firstLine="480"/>
            </w:pPr>
            <w:r w:rsidRPr="005A4E93">
              <w:rPr>
                <w:rFonts w:hint="eastAsia"/>
              </w:rPr>
              <w:t>目标责任区</w:t>
            </w:r>
          </w:p>
        </w:tc>
        <w:tc>
          <w:tcPr>
            <w:tcW w:w="1659" w:type="dxa"/>
            <w:tcBorders>
              <w:top w:val="single" w:sz="4" w:space="0" w:color="auto"/>
              <w:left w:val="single" w:sz="4" w:space="0" w:color="auto"/>
              <w:bottom w:val="single" w:sz="4" w:space="0" w:color="auto"/>
              <w:right w:val="single" w:sz="4" w:space="0" w:color="auto"/>
            </w:tcBorders>
            <w:hideMark/>
          </w:tcPr>
          <w:p w:rsidR="00276A94" w:rsidRPr="005A4E93" w:rsidRDefault="00276A94" w:rsidP="00254D53">
            <w:pPr>
              <w:ind w:firstLine="480"/>
            </w:pPr>
            <w:r w:rsidRPr="005A4E93">
              <w:rPr>
                <w:rFonts w:hint="eastAsia"/>
              </w:rPr>
              <w:t>第一级</w:t>
            </w:r>
          </w:p>
        </w:tc>
        <w:tc>
          <w:tcPr>
            <w:tcW w:w="1659" w:type="dxa"/>
            <w:tcBorders>
              <w:top w:val="single" w:sz="4" w:space="0" w:color="auto"/>
              <w:left w:val="single" w:sz="4" w:space="0" w:color="auto"/>
              <w:bottom w:val="single" w:sz="4" w:space="0" w:color="auto"/>
              <w:right w:val="single" w:sz="4" w:space="0" w:color="auto"/>
            </w:tcBorders>
            <w:hideMark/>
          </w:tcPr>
          <w:p w:rsidR="00276A94" w:rsidRPr="005A4E93" w:rsidRDefault="00276A94" w:rsidP="00254D53">
            <w:pPr>
              <w:ind w:firstLine="480"/>
            </w:pPr>
            <w:r w:rsidRPr="005A4E93">
              <w:rPr>
                <w:rFonts w:hint="eastAsia"/>
              </w:rPr>
              <w:t>第二级</w:t>
            </w:r>
          </w:p>
        </w:tc>
        <w:tc>
          <w:tcPr>
            <w:tcW w:w="1659" w:type="dxa"/>
            <w:tcBorders>
              <w:top w:val="single" w:sz="4" w:space="0" w:color="auto"/>
              <w:left w:val="single" w:sz="4" w:space="0" w:color="auto"/>
              <w:bottom w:val="single" w:sz="4" w:space="0" w:color="auto"/>
              <w:right w:val="single" w:sz="4" w:space="0" w:color="auto"/>
            </w:tcBorders>
            <w:hideMark/>
          </w:tcPr>
          <w:p w:rsidR="00276A94" w:rsidRPr="005A4E93" w:rsidRDefault="00276A94" w:rsidP="00254D53">
            <w:pPr>
              <w:ind w:firstLine="480"/>
            </w:pPr>
            <w:r w:rsidRPr="005A4E93">
              <w:rPr>
                <w:rFonts w:hint="eastAsia"/>
              </w:rPr>
              <w:t>第三级</w:t>
            </w:r>
          </w:p>
        </w:tc>
        <w:tc>
          <w:tcPr>
            <w:tcW w:w="1660" w:type="dxa"/>
            <w:tcBorders>
              <w:top w:val="single" w:sz="4" w:space="0" w:color="auto"/>
              <w:left w:val="single" w:sz="4" w:space="0" w:color="auto"/>
              <w:bottom w:val="single" w:sz="4" w:space="0" w:color="auto"/>
              <w:right w:val="single" w:sz="4" w:space="0" w:color="auto"/>
            </w:tcBorders>
            <w:hideMark/>
          </w:tcPr>
          <w:p w:rsidR="00276A94" w:rsidRPr="005A4E93" w:rsidRDefault="00276A94" w:rsidP="00254D53">
            <w:pPr>
              <w:ind w:firstLine="480"/>
            </w:pPr>
            <w:r w:rsidRPr="005A4E93">
              <w:rPr>
                <w:rFonts w:hint="eastAsia"/>
              </w:rPr>
              <w:t>默认兜底</w:t>
            </w:r>
          </w:p>
        </w:tc>
      </w:tr>
      <w:tr w:rsidR="00276A94" w:rsidRPr="005A4E93" w:rsidTr="00254D53">
        <w:tc>
          <w:tcPr>
            <w:tcW w:w="1659" w:type="dxa"/>
            <w:tcBorders>
              <w:top w:val="single" w:sz="4" w:space="0" w:color="auto"/>
              <w:left w:val="single" w:sz="4" w:space="0" w:color="auto"/>
              <w:bottom w:val="single" w:sz="4" w:space="0" w:color="auto"/>
              <w:right w:val="single" w:sz="4" w:space="0" w:color="auto"/>
            </w:tcBorders>
            <w:hideMark/>
          </w:tcPr>
          <w:p w:rsidR="00276A94" w:rsidRPr="005A4E93" w:rsidRDefault="00276A94" w:rsidP="00254D53">
            <w:pPr>
              <w:ind w:firstLine="480"/>
            </w:pPr>
            <w:r w:rsidRPr="005A4E93">
              <w:rPr>
                <w:rFonts w:hint="eastAsia"/>
              </w:rPr>
              <w:t>责任区</w:t>
            </w:r>
            <w:r w:rsidRPr="005A4E93">
              <w:rPr>
                <w:rFonts w:hint="eastAsia"/>
              </w:rPr>
              <w:t>A</w:t>
            </w:r>
          </w:p>
        </w:tc>
        <w:tc>
          <w:tcPr>
            <w:tcW w:w="1659" w:type="dxa"/>
            <w:tcBorders>
              <w:top w:val="single" w:sz="4" w:space="0" w:color="auto"/>
              <w:left w:val="single" w:sz="4" w:space="0" w:color="auto"/>
              <w:bottom w:val="single" w:sz="4" w:space="0" w:color="auto"/>
              <w:right w:val="single" w:sz="4" w:space="0" w:color="auto"/>
            </w:tcBorders>
            <w:hideMark/>
          </w:tcPr>
          <w:p w:rsidR="00276A94" w:rsidRPr="005A4E93" w:rsidRDefault="00276A94" w:rsidP="00254D53">
            <w:pPr>
              <w:ind w:firstLine="480"/>
            </w:pPr>
            <w:r w:rsidRPr="005A4E93">
              <w:rPr>
                <w:rFonts w:hint="eastAsia"/>
              </w:rPr>
              <w:t>责任区</w:t>
            </w:r>
            <w:r w:rsidRPr="005A4E93">
              <w:rPr>
                <w:rFonts w:hint="eastAsia"/>
              </w:rPr>
              <w:t>B</w:t>
            </w:r>
          </w:p>
        </w:tc>
        <w:tc>
          <w:tcPr>
            <w:tcW w:w="1659" w:type="dxa"/>
            <w:tcBorders>
              <w:top w:val="single" w:sz="4" w:space="0" w:color="auto"/>
              <w:left w:val="single" w:sz="4" w:space="0" w:color="auto"/>
              <w:bottom w:val="single" w:sz="4" w:space="0" w:color="auto"/>
              <w:right w:val="single" w:sz="4" w:space="0" w:color="auto"/>
            </w:tcBorders>
            <w:hideMark/>
          </w:tcPr>
          <w:p w:rsidR="00276A94" w:rsidRPr="005A4E93" w:rsidRDefault="00276A94" w:rsidP="00254D53">
            <w:pPr>
              <w:ind w:firstLine="480"/>
            </w:pPr>
            <w:r w:rsidRPr="005A4E93">
              <w:rPr>
                <w:rFonts w:hint="eastAsia"/>
              </w:rPr>
              <w:t>责任区</w:t>
            </w:r>
            <w:r w:rsidRPr="005A4E93">
              <w:rPr>
                <w:rFonts w:hint="eastAsia"/>
              </w:rPr>
              <w:t>C</w:t>
            </w:r>
          </w:p>
        </w:tc>
        <w:tc>
          <w:tcPr>
            <w:tcW w:w="1659" w:type="dxa"/>
            <w:tcBorders>
              <w:top w:val="single" w:sz="4" w:space="0" w:color="auto"/>
              <w:left w:val="single" w:sz="4" w:space="0" w:color="auto"/>
              <w:bottom w:val="single" w:sz="4" w:space="0" w:color="auto"/>
              <w:right w:val="single" w:sz="4" w:space="0" w:color="auto"/>
            </w:tcBorders>
            <w:hideMark/>
          </w:tcPr>
          <w:p w:rsidR="00276A94" w:rsidRPr="005A4E93" w:rsidRDefault="00276A94" w:rsidP="00254D53">
            <w:pPr>
              <w:ind w:firstLine="480"/>
            </w:pPr>
            <w:r w:rsidRPr="005A4E93">
              <w:rPr>
                <w:rFonts w:hint="eastAsia"/>
              </w:rPr>
              <w:t>人员</w:t>
            </w:r>
            <w:r w:rsidRPr="005A4E93">
              <w:rPr>
                <w:rFonts w:hint="eastAsia"/>
              </w:rPr>
              <w:t>X</w:t>
            </w:r>
          </w:p>
        </w:tc>
        <w:tc>
          <w:tcPr>
            <w:tcW w:w="1660" w:type="dxa"/>
            <w:vMerge w:val="restart"/>
            <w:tcBorders>
              <w:top w:val="single" w:sz="4" w:space="0" w:color="auto"/>
              <w:left w:val="single" w:sz="4" w:space="0" w:color="auto"/>
              <w:bottom w:val="single" w:sz="4" w:space="0" w:color="auto"/>
              <w:right w:val="single" w:sz="4" w:space="0" w:color="auto"/>
            </w:tcBorders>
            <w:vAlign w:val="center"/>
            <w:hideMark/>
          </w:tcPr>
          <w:p w:rsidR="00276A94" w:rsidRPr="005A4E93" w:rsidRDefault="00276A94" w:rsidP="00254D53">
            <w:pPr>
              <w:ind w:firstLine="480"/>
            </w:pPr>
            <w:r w:rsidRPr="005A4E93">
              <w:rPr>
                <w:rFonts w:hint="eastAsia"/>
              </w:rPr>
              <w:t>网格长</w:t>
            </w:r>
          </w:p>
        </w:tc>
      </w:tr>
      <w:tr w:rsidR="00276A94" w:rsidRPr="005A4E93" w:rsidTr="00254D53">
        <w:tc>
          <w:tcPr>
            <w:tcW w:w="1659" w:type="dxa"/>
            <w:tcBorders>
              <w:top w:val="single" w:sz="4" w:space="0" w:color="auto"/>
              <w:left w:val="single" w:sz="4" w:space="0" w:color="auto"/>
              <w:bottom w:val="single" w:sz="4" w:space="0" w:color="auto"/>
              <w:right w:val="single" w:sz="4" w:space="0" w:color="auto"/>
            </w:tcBorders>
            <w:hideMark/>
          </w:tcPr>
          <w:p w:rsidR="00276A94" w:rsidRPr="005A4E93" w:rsidRDefault="00276A94" w:rsidP="00254D53">
            <w:pPr>
              <w:ind w:firstLine="480"/>
            </w:pPr>
            <w:r w:rsidRPr="005A4E93">
              <w:rPr>
                <w:rFonts w:hint="eastAsia"/>
              </w:rPr>
              <w:t>责任区</w:t>
            </w:r>
            <w:r w:rsidRPr="005A4E93">
              <w:rPr>
                <w:rFonts w:hint="eastAsia"/>
              </w:rPr>
              <w:t>B</w:t>
            </w:r>
          </w:p>
        </w:tc>
        <w:tc>
          <w:tcPr>
            <w:tcW w:w="1659" w:type="dxa"/>
            <w:tcBorders>
              <w:top w:val="single" w:sz="4" w:space="0" w:color="auto"/>
              <w:left w:val="single" w:sz="4" w:space="0" w:color="auto"/>
              <w:bottom w:val="single" w:sz="4" w:space="0" w:color="auto"/>
              <w:right w:val="single" w:sz="4" w:space="0" w:color="auto"/>
            </w:tcBorders>
            <w:hideMark/>
          </w:tcPr>
          <w:p w:rsidR="00276A94" w:rsidRPr="005A4E93" w:rsidRDefault="00276A94" w:rsidP="00254D53">
            <w:pPr>
              <w:ind w:firstLine="480"/>
            </w:pPr>
            <w:r w:rsidRPr="005A4E93">
              <w:rPr>
                <w:rFonts w:hint="eastAsia"/>
              </w:rPr>
              <w:t>责任区</w:t>
            </w:r>
            <w:r w:rsidRPr="005A4E93">
              <w:rPr>
                <w:rFonts w:hint="eastAsia"/>
              </w:rPr>
              <w:t>C</w:t>
            </w:r>
          </w:p>
        </w:tc>
        <w:tc>
          <w:tcPr>
            <w:tcW w:w="1659" w:type="dxa"/>
            <w:tcBorders>
              <w:top w:val="single" w:sz="4" w:space="0" w:color="auto"/>
              <w:left w:val="single" w:sz="4" w:space="0" w:color="auto"/>
              <w:bottom w:val="single" w:sz="4" w:space="0" w:color="auto"/>
              <w:right w:val="single" w:sz="4" w:space="0" w:color="auto"/>
            </w:tcBorders>
            <w:hideMark/>
          </w:tcPr>
          <w:p w:rsidR="00276A94" w:rsidRPr="005A4E93" w:rsidRDefault="00276A94" w:rsidP="00254D53">
            <w:pPr>
              <w:ind w:firstLine="480"/>
            </w:pPr>
            <w:r w:rsidRPr="005A4E93">
              <w:rPr>
                <w:rFonts w:hint="eastAsia"/>
              </w:rPr>
              <w:t>责任区</w:t>
            </w:r>
            <w:r w:rsidRPr="005A4E93">
              <w:rPr>
                <w:rFonts w:hint="eastAsia"/>
              </w:rPr>
              <w:t>A</w:t>
            </w:r>
          </w:p>
        </w:tc>
        <w:tc>
          <w:tcPr>
            <w:tcW w:w="1659" w:type="dxa"/>
            <w:tcBorders>
              <w:top w:val="single" w:sz="4" w:space="0" w:color="auto"/>
              <w:left w:val="single" w:sz="4" w:space="0" w:color="auto"/>
              <w:bottom w:val="single" w:sz="4" w:space="0" w:color="auto"/>
              <w:right w:val="single" w:sz="4" w:space="0" w:color="auto"/>
            </w:tcBorders>
            <w:hideMark/>
          </w:tcPr>
          <w:p w:rsidR="00276A94" w:rsidRPr="005A4E93" w:rsidRDefault="00276A94" w:rsidP="00254D53">
            <w:pPr>
              <w:ind w:firstLine="480"/>
            </w:pPr>
            <w:r w:rsidRPr="005A4E93">
              <w:rPr>
                <w:rFonts w:hint="eastAsia"/>
              </w:rPr>
              <w:t>人员</w:t>
            </w:r>
            <w:r w:rsidRPr="005A4E93">
              <w:rPr>
                <w:rFonts w:hint="eastAsia"/>
              </w:rPr>
              <w:t>Y</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76A94" w:rsidRPr="005A4E93" w:rsidRDefault="00276A94" w:rsidP="00254D53">
            <w:pPr>
              <w:ind w:firstLine="480"/>
            </w:pPr>
          </w:p>
        </w:tc>
      </w:tr>
      <w:tr w:rsidR="00276A94" w:rsidRPr="005A4E93" w:rsidTr="00254D53">
        <w:tc>
          <w:tcPr>
            <w:tcW w:w="1659" w:type="dxa"/>
            <w:tcBorders>
              <w:top w:val="single" w:sz="4" w:space="0" w:color="auto"/>
              <w:left w:val="single" w:sz="4" w:space="0" w:color="auto"/>
              <w:bottom w:val="single" w:sz="4" w:space="0" w:color="auto"/>
              <w:right w:val="single" w:sz="4" w:space="0" w:color="auto"/>
            </w:tcBorders>
            <w:hideMark/>
          </w:tcPr>
          <w:p w:rsidR="00276A94" w:rsidRPr="005A4E93" w:rsidRDefault="00276A94" w:rsidP="00254D53">
            <w:pPr>
              <w:ind w:firstLine="480"/>
            </w:pPr>
            <w:r w:rsidRPr="005A4E93">
              <w:rPr>
                <w:rFonts w:hint="eastAsia"/>
              </w:rPr>
              <w:t>责任区</w:t>
            </w:r>
            <w:r w:rsidRPr="005A4E93">
              <w:rPr>
                <w:rFonts w:hint="eastAsia"/>
              </w:rPr>
              <w:t>C</w:t>
            </w:r>
          </w:p>
        </w:tc>
        <w:tc>
          <w:tcPr>
            <w:tcW w:w="1659" w:type="dxa"/>
            <w:tcBorders>
              <w:top w:val="single" w:sz="4" w:space="0" w:color="auto"/>
              <w:left w:val="single" w:sz="4" w:space="0" w:color="auto"/>
              <w:bottom w:val="single" w:sz="4" w:space="0" w:color="auto"/>
              <w:right w:val="single" w:sz="4" w:space="0" w:color="auto"/>
            </w:tcBorders>
            <w:hideMark/>
          </w:tcPr>
          <w:p w:rsidR="00276A94" w:rsidRPr="005A4E93" w:rsidRDefault="00276A94" w:rsidP="00254D53">
            <w:pPr>
              <w:ind w:firstLine="480"/>
            </w:pPr>
            <w:r w:rsidRPr="005A4E93">
              <w:rPr>
                <w:rFonts w:hint="eastAsia"/>
              </w:rPr>
              <w:t>责任区</w:t>
            </w:r>
            <w:r w:rsidRPr="005A4E93">
              <w:rPr>
                <w:rFonts w:hint="eastAsia"/>
              </w:rPr>
              <w:t>A</w:t>
            </w:r>
          </w:p>
        </w:tc>
        <w:tc>
          <w:tcPr>
            <w:tcW w:w="1659" w:type="dxa"/>
            <w:tcBorders>
              <w:top w:val="single" w:sz="4" w:space="0" w:color="auto"/>
              <w:left w:val="single" w:sz="4" w:space="0" w:color="auto"/>
              <w:bottom w:val="single" w:sz="4" w:space="0" w:color="auto"/>
              <w:right w:val="single" w:sz="4" w:space="0" w:color="auto"/>
            </w:tcBorders>
            <w:hideMark/>
          </w:tcPr>
          <w:p w:rsidR="00276A94" w:rsidRPr="005A4E93" w:rsidRDefault="00276A94" w:rsidP="00254D53">
            <w:pPr>
              <w:ind w:firstLine="480"/>
            </w:pPr>
            <w:r w:rsidRPr="005A4E93">
              <w:rPr>
                <w:rFonts w:hint="eastAsia"/>
              </w:rPr>
              <w:t>责任区</w:t>
            </w:r>
            <w:r w:rsidRPr="005A4E93">
              <w:rPr>
                <w:rFonts w:hint="eastAsia"/>
              </w:rPr>
              <w:t>C</w:t>
            </w:r>
          </w:p>
        </w:tc>
        <w:tc>
          <w:tcPr>
            <w:tcW w:w="1659" w:type="dxa"/>
            <w:tcBorders>
              <w:top w:val="single" w:sz="4" w:space="0" w:color="auto"/>
              <w:left w:val="single" w:sz="4" w:space="0" w:color="auto"/>
              <w:bottom w:val="single" w:sz="4" w:space="0" w:color="auto"/>
              <w:right w:val="single" w:sz="4" w:space="0" w:color="auto"/>
            </w:tcBorders>
            <w:hideMark/>
          </w:tcPr>
          <w:p w:rsidR="00276A94" w:rsidRPr="005A4E93" w:rsidRDefault="00276A94" w:rsidP="00254D53">
            <w:pPr>
              <w:ind w:firstLine="480"/>
            </w:pPr>
            <w:r w:rsidRPr="005A4E93">
              <w:rPr>
                <w:rFonts w:hint="eastAsia"/>
              </w:rPr>
              <w:t>人员</w:t>
            </w:r>
            <w:r w:rsidRPr="005A4E93">
              <w:rPr>
                <w:rFonts w:hint="eastAsia"/>
              </w:rPr>
              <w:t>Z</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76A94" w:rsidRPr="005A4E93" w:rsidRDefault="00276A94" w:rsidP="00254D53">
            <w:pPr>
              <w:ind w:firstLine="480"/>
            </w:pPr>
          </w:p>
        </w:tc>
      </w:tr>
    </w:tbl>
    <w:p w:rsidR="00276A94" w:rsidRPr="005A4E93" w:rsidRDefault="00276A94" w:rsidP="00276A94">
      <w:pPr>
        <w:ind w:firstLine="480"/>
        <w:rPr>
          <w:lang w:val="x-none"/>
        </w:rPr>
      </w:pPr>
      <w:r w:rsidRPr="005A4E93">
        <w:rPr>
          <w:rFonts w:hint="eastAsia"/>
          <w:lang w:val="x-none"/>
        </w:rPr>
        <w:t>三级滚动派单规则如图所示。</w:t>
      </w:r>
    </w:p>
    <w:p w:rsidR="00276A94" w:rsidRPr="005A4E93" w:rsidRDefault="00276A94" w:rsidP="00276A94">
      <w:pPr>
        <w:pStyle w:val="6"/>
        <w:rPr>
          <w:b/>
          <w:bCs/>
        </w:rPr>
      </w:pPr>
      <w:bookmarkStart w:id="3954" w:name="_Toc130156671"/>
      <w:r w:rsidRPr="005A4E93">
        <w:rPr>
          <w:rFonts w:hint="eastAsia"/>
        </w:rPr>
        <w:t>第一级派单滚动派单规则</w:t>
      </w:r>
      <w:bookmarkEnd w:id="3954"/>
    </w:p>
    <w:p w:rsidR="00276A94" w:rsidRPr="005A4E93" w:rsidRDefault="00276A94" w:rsidP="00276A94">
      <w:pPr>
        <w:pStyle w:val="affffffffffffffffff1"/>
        <w:ind w:firstLineChars="200" w:firstLine="480"/>
        <w:rPr>
          <w:szCs w:val="24"/>
        </w:rPr>
      </w:pPr>
      <w:r w:rsidRPr="005A4E93">
        <w:rPr>
          <w:rFonts w:hint="eastAsia"/>
          <w:szCs w:val="24"/>
        </w:rPr>
        <w:t>责任区</w:t>
      </w:r>
      <w:r w:rsidRPr="005A4E93">
        <w:rPr>
          <w:rFonts w:hint="eastAsia"/>
          <w:szCs w:val="24"/>
        </w:rPr>
        <w:t>A</w:t>
      </w:r>
      <w:r w:rsidRPr="005A4E93">
        <w:rPr>
          <w:rFonts w:hint="eastAsia"/>
          <w:szCs w:val="24"/>
        </w:rPr>
        <w:t>工单满或无人员可接单，可配置优先转派责任区</w:t>
      </w:r>
      <w:r w:rsidRPr="005A4E93">
        <w:rPr>
          <w:rFonts w:hint="eastAsia"/>
          <w:szCs w:val="24"/>
        </w:rPr>
        <w:t>B</w:t>
      </w:r>
      <w:r w:rsidRPr="005A4E93">
        <w:rPr>
          <w:rFonts w:hint="eastAsia"/>
          <w:szCs w:val="24"/>
        </w:rPr>
        <w:t>，可指定是仅派发开通单，还是仅派发投诉单，还是开通、投诉单全部。</w:t>
      </w:r>
    </w:p>
    <w:p w:rsidR="00276A94" w:rsidRPr="005A4E93" w:rsidRDefault="00276A94" w:rsidP="00276A94">
      <w:pPr>
        <w:pStyle w:val="affffffffffffffffff1"/>
        <w:ind w:firstLineChars="200" w:firstLine="480"/>
        <w:rPr>
          <w:szCs w:val="24"/>
        </w:rPr>
      </w:pPr>
      <w:r w:rsidRPr="005A4E93">
        <w:rPr>
          <w:rFonts w:hint="eastAsia"/>
          <w:szCs w:val="24"/>
        </w:rPr>
        <w:t>当责任区</w:t>
      </w:r>
      <w:r w:rsidRPr="005A4E93">
        <w:rPr>
          <w:rFonts w:hint="eastAsia"/>
          <w:szCs w:val="24"/>
        </w:rPr>
        <w:t>A</w:t>
      </w:r>
      <w:r w:rsidRPr="005A4E93">
        <w:rPr>
          <w:rFonts w:hint="eastAsia"/>
          <w:szCs w:val="24"/>
        </w:rPr>
        <w:t>下两个人三天内工单全满，工单优先派发责任区</w:t>
      </w:r>
      <w:r w:rsidRPr="005A4E93">
        <w:rPr>
          <w:rFonts w:hint="eastAsia"/>
          <w:szCs w:val="24"/>
        </w:rPr>
        <w:t>B</w:t>
      </w:r>
      <w:r w:rsidRPr="005A4E93">
        <w:rPr>
          <w:rFonts w:hint="eastAsia"/>
          <w:szCs w:val="24"/>
        </w:rPr>
        <w:t>，到责任区</w:t>
      </w:r>
      <w:r w:rsidRPr="005A4E93">
        <w:rPr>
          <w:rFonts w:hint="eastAsia"/>
          <w:szCs w:val="24"/>
        </w:rPr>
        <w:t>B</w:t>
      </w:r>
      <w:r w:rsidRPr="005A4E93">
        <w:rPr>
          <w:rFonts w:hint="eastAsia"/>
          <w:szCs w:val="24"/>
        </w:rPr>
        <w:t>后，工单按照责任区</w:t>
      </w:r>
      <w:r w:rsidRPr="005A4E93">
        <w:rPr>
          <w:rFonts w:hint="eastAsia"/>
          <w:szCs w:val="24"/>
        </w:rPr>
        <w:t>B</w:t>
      </w:r>
      <w:r w:rsidRPr="005A4E93">
        <w:rPr>
          <w:rFonts w:hint="eastAsia"/>
          <w:szCs w:val="24"/>
        </w:rPr>
        <w:t>的均衡派单规则（需要匹配目前派单能力规则）自动派发下面所有人员。当责任区</w:t>
      </w:r>
      <w:r w:rsidRPr="005A4E93">
        <w:rPr>
          <w:rFonts w:hint="eastAsia"/>
          <w:szCs w:val="24"/>
        </w:rPr>
        <w:t>B</w:t>
      </w:r>
      <w:r w:rsidRPr="005A4E93">
        <w:rPr>
          <w:rFonts w:hint="eastAsia"/>
          <w:szCs w:val="24"/>
        </w:rPr>
        <w:t>下所有人员工单都满了（或需要三星以上级别接单，无人员可派发等），则工单派发网格长。</w:t>
      </w:r>
    </w:p>
    <w:p w:rsidR="00276A94" w:rsidRPr="005A4E93" w:rsidRDefault="00276A94" w:rsidP="00276A94">
      <w:pPr>
        <w:pStyle w:val="6"/>
        <w:rPr>
          <w:b/>
          <w:bCs/>
        </w:rPr>
      </w:pPr>
      <w:bookmarkStart w:id="3955" w:name="_Toc130156672"/>
      <w:r w:rsidRPr="005A4E93">
        <w:rPr>
          <w:rFonts w:hint="eastAsia"/>
        </w:rPr>
        <w:t>第二级派单滚动派单规则</w:t>
      </w:r>
      <w:bookmarkEnd w:id="3955"/>
    </w:p>
    <w:p w:rsidR="00276A94" w:rsidRPr="005A4E93" w:rsidRDefault="00276A94" w:rsidP="00276A94">
      <w:pPr>
        <w:pStyle w:val="affffffffffffffffff1"/>
        <w:ind w:firstLineChars="200" w:firstLine="480"/>
        <w:rPr>
          <w:szCs w:val="24"/>
        </w:rPr>
      </w:pPr>
      <w:r w:rsidRPr="005A4E93">
        <w:rPr>
          <w:rFonts w:hint="eastAsia"/>
          <w:szCs w:val="24"/>
        </w:rPr>
        <w:t>责任区</w:t>
      </w:r>
      <w:r w:rsidRPr="005A4E93">
        <w:rPr>
          <w:rFonts w:hint="eastAsia"/>
          <w:szCs w:val="24"/>
        </w:rPr>
        <w:t>A</w:t>
      </w:r>
      <w:r w:rsidRPr="005A4E93">
        <w:rPr>
          <w:rFonts w:hint="eastAsia"/>
          <w:szCs w:val="24"/>
        </w:rPr>
        <w:t>工单满或无人员可接单，第一级配置优先转派责任区</w:t>
      </w:r>
      <w:r w:rsidRPr="005A4E93">
        <w:rPr>
          <w:rFonts w:hint="eastAsia"/>
          <w:szCs w:val="24"/>
        </w:rPr>
        <w:t>B</w:t>
      </w:r>
      <w:r w:rsidRPr="005A4E93">
        <w:rPr>
          <w:rFonts w:hint="eastAsia"/>
          <w:szCs w:val="24"/>
        </w:rPr>
        <w:t>，第二级优先转派网格下责任区</w:t>
      </w:r>
      <w:r w:rsidRPr="005A4E93">
        <w:rPr>
          <w:rFonts w:hint="eastAsia"/>
          <w:szCs w:val="24"/>
        </w:rPr>
        <w:t>C</w:t>
      </w:r>
      <w:r w:rsidRPr="005A4E93">
        <w:rPr>
          <w:rFonts w:hint="eastAsia"/>
          <w:szCs w:val="24"/>
        </w:rPr>
        <w:t>的人员</w:t>
      </w:r>
      <w:r w:rsidRPr="005A4E93">
        <w:rPr>
          <w:rFonts w:hint="eastAsia"/>
          <w:szCs w:val="24"/>
        </w:rPr>
        <w:t>X</w:t>
      </w:r>
      <w:r w:rsidRPr="005A4E93">
        <w:rPr>
          <w:rFonts w:hint="eastAsia"/>
          <w:szCs w:val="24"/>
        </w:rPr>
        <w:t>。可指定是仅派发开通单，还是仅派发投诉单，还是开通、投诉单全部。</w:t>
      </w:r>
    </w:p>
    <w:p w:rsidR="00276A94" w:rsidRPr="005A4E93" w:rsidRDefault="00276A94" w:rsidP="00276A94">
      <w:pPr>
        <w:pStyle w:val="affffffffffffffffff1"/>
        <w:ind w:firstLineChars="200" w:firstLine="480"/>
        <w:rPr>
          <w:szCs w:val="24"/>
        </w:rPr>
      </w:pPr>
      <w:r w:rsidRPr="005A4E93">
        <w:rPr>
          <w:rFonts w:hint="eastAsia"/>
          <w:szCs w:val="24"/>
        </w:rPr>
        <w:t>当责任区</w:t>
      </w:r>
      <w:r w:rsidRPr="005A4E93">
        <w:rPr>
          <w:rFonts w:hint="eastAsia"/>
          <w:szCs w:val="24"/>
        </w:rPr>
        <w:t>A</w:t>
      </w:r>
      <w:r w:rsidRPr="005A4E93">
        <w:rPr>
          <w:rFonts w:hint="eastAsia"/>
          <w:szCs w:val="24"/>
        </w:rPr>
        <w:t>下两个人三天内工单全满，工单优先派发责任区</w:t>
      </w:r>
      <w:r w:rsidRPr="005A4E93">
        <w:rPr>
          <w:rFonts w:hint="eastAsia"/>
          <w:szCs w:val="24"/>
        </w:rPr>
        <w:t>B</w:t>
      </w:r>
      <w:r w:rsidRPr="005A4E93">
        <w:rPr>
          <w:rFonts w:hint="eastAsia"/>
          <w:szCs w:val="24"/>
        </w:rPr>
        <w:t>，责任区</w:t>
      </w:r>
      <w:r w:rsidRPr="005A4E93">
        <w:rPr>
          <w:rFonts w:hint="eastAsia"/>
          <w:szCs w:val="24"/>
        </w:rPr>
        <w:t>B</w:t>
      </w:r>
      <w:r w:rsidRPr="005A4E93">
        <w:rPr>
          <w:rFonts w:hint="eastAsia"/>
          <w:szCs w:val="24"/>
        </w:rPr>
        <w:t>无人可派发时，则派发人员</w:t>
      </w:r>
      <w:r w:rsidRPr="005A4E93">
        <w:rPr>
          <w:rFonts w:hint="eastAsia"/>
          <w:szCs w:val="24"/>
        </w:rPr>
        <w:t>X</w:t>
      </w:r>
      <w:r w:rsidRPr="005A4E93">
        <w:rPr>
          <w:rFonts w:hint="eastAsia"/>
          <w:szCs w:val="24"/>
        </w:rPr>
        <w:t>，若人员</w:t>
      </w:r>
      <w:r w:rsidRPr="005A4E93">
        <w:rPr>
          <w:rFonts w:hint="eastAsia"/>
          <w:szCs w:val="24"/>
        </w:rPr>
        <w:t>X</w:t>
      </w:r>
      <w:r w:rsidRPr="005A4E93">
        <w:rPr>
          <w:rFonts w:hint="eastAsia"/>
          <w:szCs w:val="24"/>
        </w:rPr>
        <w:t>满了或无能力，则网格长兜底。</w:t>
      </w:r>
    </w:p>
    <w:p w:rsidR="00276A94" w:rsidRPr="005A4E93" w:rsidRDefault="00276A94" w:rsidP="00276A94">
      <w:pPr>
        <w:ind w:firstLine="480"/>
      </w:pPr>
    </w:p>
    <w:p w:rsidR="00276A94" w:rsidRPr="005A4E93" w:rsidRDefault="00276A94" w:rsidP="00276A94">
      <w:pPr>
        <w:pStyle w:val="6"/>
        <w:rPr>
          <w:b/>
          <w:bCs/>
        </w:rPr>
      </w:pPr>
      <w:bookmarkStart w:id="3956" w:name="_Toc130156673"/>
      <w:r w:rsidRPr="005A4E93">
        <w:rPr>
          <w:rFonts w:hint="eastAsia"/>
        </w:rPr>
        <w:lastRenderedPageBreak/>
        <w:t>第三级派单滚动派单规则</w:t>
      </w:r>
      <w:bookmarkEnd w:id="3956"/>
    </w:p>
    <w:p w:rsidR="00276A94" w:rsidRPr="005A4E93" w:rsidRDefault="00276A94" w:rsidP="00276A94">
      <w:pPr>
        <w:pStyle w:val="affffffffffffffffff1"/>
        <w:ind w:firstLineChars="200" w:firstLine="480"/>
        <w:rPr>
          <w:szCs w:val="24"/>
        </w:rPr>
      </w:pPr>
      <w:r w:rsidRPr="005A4E93">
        <w:rPr>
          <w:rFonts w:hint="eastAsia"/>
          <w:szCs w:val="24"/>
        </w:rPr>
        <w:t>责任区</w:t>
      </w:r>
      <w:r w:rsidRPr="005A4E93">
        <w:rPr>
          <w:rFonts w:hint="eastAsia"/>
          <w:szCs w:val="24"/>
        </w:rPr>
        <w:t>A</w:t>
      </w:r>
      <w:r w:rsidRPr="005A4E93">
        <w:rPr>
          <w:rFonts w:hint="eastAsia"/>
          <w:szCs w:val="24"/>
        </w:rPr>
        <w:t>工单满或无人员可接单，第一级配置优先转派责任区</w:t>
      </w:r>
      <w:r w:rsidRPr="005A4E93">
        <w:rPr>
          <w:rFonts w:hint="eastAsia"/>
          <w:szCs w:val="24"/>
        </w:rPr>
        <w:t>B</w:t>
      </w:r>
      <w:r w:rsidRPr="005A4E93">
        <w:rPr>
          <w:rFonts w:hint="eastAsia"/>
          <w:szCs w:val="24"/>
        </w:rPr>
        <w:t>，第二级优先转派网格下责任区</w:t>
      </w:r>
      <w:r w:rsidRPr="005A4E93">
        <w:rPr>
          <w:rFonts w:hint="eastAsia"/>
          <w:szCs w:val="24"/>
        </w:rPr>
        <w:t>C</w:t>
      </w:r>
      <w:r w:rsidRPr="005A4E93">
        <w:rPr>
          <w:rFonts w:hint="eastAsia"/>
          <w:szCs w:val="24"/>
        </w:rPr>
        <w:t>的人员</w:t>
      </w:r>
      <w:r w:rsidRPr="005A4E93">
        <w:rPr>
          <w:rFonts w:hint="eastAsia"/>
          <w:szCs w:val="24"/>
        </w:rPr>
        <w:t>X</w:t>
      </w:r>
      <w:r w:rsidRPr="005A4E93">
        <w:rPr>
          <w:rFonts w:hint="eastAsia"/>
          <w:szCs w:val="24"/>
        </w:rPr>
        <w:t>，第三级优先转派网格下网络维护工程师</w:t>
      </w:r>
      <w:r w:rsidRPr="005A4E93">
        <w:rPr>
          <w:rFonts w:hint="eastAsia"/>
          <w:szCs w:val="24"/>
        </w:rPr>
        <w:t>Y</w:t>
      </w:r>
      <w:r w:rsidRPr="005A4E93">
        <w:rPr>
          <w:rFonts w:hint="eastAsia"/>
          <w:szCs w:val="24"/>
        </w:rPr>
        <w:t>。</w:t>
      </w:r>
    </w:p>
    <w:p w:rsidR="00276A94" w:rsidRPr="005A4E93" w:rsidRDefault="00276A94" w:rsidP="00276A94">
      <w:pPr>
        <w:pStyle w:val="6"/>
        <w:rPr>
          <w:b/>
          <w:bCs/>
        </w:rPr>
      </w:pPr>
      <w:bookmarkStart w:id="3957" w:name="_Toc130156674"/>
      <w:r w:rsidRPr="005A4E93">
        <w:rPr>
          <w:rFonts w:hint="eastAsia"/>
        </w:rPr>
        <w:t>责任区滚动储存</w:t>
      </w:r>
      <w:bookmarkEnd w:id="3957"/>
    </w:p>
    <w:p w:rsidR="00276A94" w:rsidRPr="005A4E93" w:rsidRDefault="00276A94" w:rsidP="00276A94">
      <w:pPr>
        <w:pStyle w:val="affffffffffffffffff1"/>
        <w:ind w:firstLine="480"/>
        <w:rPr>
          <w:szCs w:val="24"/>
        </w:rPr>
      </w:pPr>
      <w:r w:rsidRPr="005A4E93">
        <w:rPr>
          <w:rFonts w:hint="eastAsia"/>
          <w:szCs w:val="24"/>
        </w:rPr>
        <w:t>责任区指定多级派单规则，储存责任区</w:t>
      </w:r>
      <w:r w:rsidRPr="005A4E93">
        <w:rPr>
          <w:rFonts w:hint="eastAsia"/>
          <w:szCs w:val="24"/>
        </w:rPr>
        <w:t>ID</w:t>
      </w:r>
      <w:r w:rsidRPr="005A4E93">
        <w:rPr>
          <w:rFonts w:hint="eastAsia"/>
          <w:szCs w:val="24"/>
        </w:rPr>
        <w:t>、责任区名称、滚动派单级别等信息。</w:t>
      </w:r>
    </w:p>
    <w:p w:rsidR="00276A94" w:rsidRPr="005A4E93" w:rsidRDefault="00276A94" w:rsidP="00276A94">
      <w:pPr>
        <w:ind w:firstLine="480"/>
      </w:pPr>
    </w:p>
    <w:p w:rsidR="00276A94" w:rsidRPr="005A4E93" w:rsidRDefault="00276A94" w:rsidP="00276A94">
      <w:pPr>
        <w:pStyle w:val="30"/>
        <w:ind w:left="720"/>
      </w:pPr>
      <w:bookmarkStart w:id="3958" w:name="_Toc129958053"/>
      <w:bookmarkStart w:id="3959" w:name="_Toc130156675"/>
      <w:r w:rsidRPr="005A4E93">
        <w:t>工单转派短信提醒</w:t>
      </w:r>
      <w:bookmarkEnd w:id="3958"/>
      <w:bookmarkEnd w:id="3959"/>
    </w:p>
    <w:p w:rsidR="00276A94" w:rsidRPr="005A4E93" w:rsidRDefault="00276A94" w:rsidP="00276A94">
      <w:pPr>
        <w:pStyle w:val="40"/>
        <w:rPr>
          <w:szCs w:val="24"/>
        </w:rPr>
      </w:pPr>
      <w:bookmarkStart w:id="3960" w:name="_Toc129958054"/>
      <w:bookmarkStart w:id="3961" w:name="_Toc130156676"/>
      <w:r w:rsidRPr="005A4E93">
        <w:rPr>
          <w:szCs w:val="24"/>
        </w:rPr>
        <w:t>工单转派短信提醒</w:t>
      </w:r>
      <w:r>
        <w:rPr>
          <w:szCs w:val="24"/>
        </w:rPr>
        <w:t>数据文件</w:t>
      </w:r>
      <w:bookmarkEnd w:id="3960"/>
      <w:bookmarkEnd w:id="3961"/>
    </w:p>
    <w:p w:rsidR="00276A94" w:rsidRPr="005A4E93" w:rsidRDefault="00276A94" w:rsidP="00276A94">
      <w:pPr>
        <w:pStyle w:val="5"/>
        <w:rPr>
          <w:b/>
          <w:bCs/>
        </w:rPr>
      </w:pPr>
      <w:bookmarkStart w:id="3962" w:name="_Toc130156677"/>
      <w:r w:rsidRPr="005A4E93">
        <w:t>短信模板</w:t>
      </w:r>
      <w:r>
        <w:t>数据文件</w:t>
      </w:r>
      <w:bookmarkEnd w:id="3962"/>
    </w:p>
    <w:p w:rsidR="00276A94" w:rsidRPr="005A4E93" w:rsidRDefault="00276A94" w:rsidP="00276A94">
      <w:pPr>
        <w:pStyle w:val="affffffffffffffffff1"/>
        <w:ind w:firstLineChars="200" w:firstLine="480"/>
        <w:rPr>
          <w:szCs w:val="24"/>
        </w:rPr>
      </w:pPr>
      <w:r w:rsidRPr="005A4E93">
        <w:rPr>
          <w:rFonts w:hint="eastAsia"/>
          <w:szCs w:val="24"/>
        </w:rPr>
        <w:t>用于存储短信模板信息，包含短信模板编码、短信模板内容、生效时间、状态等信息。</w:t>
      </w:r>
    </w:p>
    <w:p w:rsidR="00276A94" w:rsidRPr="005A4E93" w:rsidRDefault="00276A94" w:rsidP="00276A94">
      <w:pPr>
        <w:pStyle w:val="5"/>
        <w:rPr>
          <w:b/>
          <w:bCs/>
        </w:rPr>
      </w:pPr>
      <w:bookmarkStart w:id="3963" w:name="_Toc130156678"/>
      <w:r w:rsidRPr="005A4E93">
        <w:t>短信记录</w:t>
      </w:r>
      <w:r>
        <w:rPr>
          <w:rFonts w:hint="eastAsia"/>
        </w:rPr>
        <w:t>数据文件</w:t>
      </w:r>
      <w:bookmarkEnd w:id="3963"/>
    </w:p>
    <w:p w:rsidR="00276A94" w:rsidRPr="005A4E93" w:rsidRDefault="00276A94" w:rsidP="00276A94">
      <w:pPr>
        <w:pStyle w:val="affffffffffffffffff1"/>
        <w:ind w:firstLineChars="200" w:firstLine="480"/>
        <w:rPr>
          <w:szCs w:val="24"/>
          <w:lang w:val="x-none"/>
        </w:rPr>
      </w:pPr>
      <w:r w:rsidRPr="005A4E93">
        <w:rPr>
          <w:rFonts w:hint="eastAsia"/>
          <w:szCs w:val="24"/>
          <w:lang w:val="x-none"/>
        </w:rPr>
        <w:t>用于记录短信发送记录，包含</w:t>
      </w:r>
      <w:r w:rsidRPr="005A4E93">
        <w:rPr>
          <w:rFonts w:hint="eastAsia"/>
          <w:szCs w:val="24"/>
        </w:rPr>
        <w:t>短信内容、发送号码、订单</w:t>
      </w:r>
      <w:r w:rsidRPr="005A4E93">
        <w:rPr>
          <w:rFonts w:hint="eastAsia"/>
          <w:szCs w:val="24"/>
        </w:rPr>
        <w:t>ID</w:t>
      </w:r>
      <w:r w:rsidRPr="005A4E93">
        <w:rPr>
          <w:rFonts w:hint="eastAsia"/>
          <w:szCs w:val="24"/>
        </w:rPr>
        <w:t>、工单</w:t>
      </w:r>
      <w:r w:rsidRPr="005A4E93">
        <w:rPr>
          <w:rFonts w:hint="eastAsia"/>
          <w:szCs w:val="24"/>
        </w:rPr>
        <w:t>ID</w:t>
      </w:r>
      <w:r w:rsidRPr="005A4E93">
        <w:rPr>
          <w:rFonts w:hint="eastAsia"/>
          <w:szCs w:val="24"/>
        </w:rPr>
        <w:t>、短信类型、创建时间、发送状态、发送时间、耗时、发送次数等字段。</w:t>
      </w:r>
    </w:p>
    <w:p w:rsidR="00276A94" w:rsidRPr="005A4E93" w:rsidRDefault="00276A94" w:rsidP="00276A94">
      <w:pPr>
        <w:ind w:firstLine="480"/>
        <w:rPr>
          <w:lang w:val="x-none"/>
        </w:rPr>
      </w:pPr>
    </w:p>
    <w:p w:rsidR="00276A94" w:rsidRDefault="00276A94" w:rsidP="00276A94">
      <w:pPr>
        <w:pStyle w:val="40"/>
      </w:pPr>
      <w:bookmarkStart w:id="3964" w:name="_Toc129958055"/>
      <w:bookmarkStart w:id="3965" w:name="_Toc130156679"/>
      <w:r w:rsidRPr="005A4E93">
        <w:rPr>
          <w:szCs w:val="24"/>
        </w:rPr>
        <w:t>工单转派短信提醒</w:t>
      </w:r>
      <w:r>
        <w:rPr>
          <w:rFonts w:hint="eastAsia"/>
          <w:szCs w:val="24"/>
        </w:rPr>
        <w:t>功能说明</w:t>
      </w:r>
      <w:bookmarkEnd w:id="3964"/>
      <w:bookmarkEnd w:id="3965"/>
    </w:p>
    <w:p w:rsidR="00276A94" w:rsidRPr="005A4E93" w:rsidRDefault="00276A94" w:rsidP="00276A94">
      <w:pPr>
        <w:pStyle w:val="5"/>
        <w:rPr>
          <w:szCs w:val="24"/>
        </w:rPr>
      </w:pPr>
      <w:bookmarkStart w:id="3966" w:name="_Toc130156680"/>
      <w:r w:rsidRPr="005A4E93">
        <w:rPr>
          <w:rFonts w:hint="eastAsia"/>
          <w:szCs w:val="24"/>
        </w:rPr>
        <w:t>短信模板新增</w:t>
      </w:r>
      <w:bookmarkEnd w:id="3966"/>
    </w:p>
    <w:p w:rsidR="00276A94" w:rsidRPr="005A4E93" w:rsidRDefault="00276A94" w:rsidP="00276A94">
      <w:pPr>
        <w:pStyle w:val="affffffffffffffffff1"/>
        <w:ind w:firstLineChars="200" w:firstLine="480"/>
        <w:rPr>
          <w:szCs w:val="24"/>
        </w:rPr>
      </w:pPr>
      <w:r w:rsidRPr="005A4E93">
        <w:rPr>
          <w:rFonts w:hint="eastAsia"/>
          <w:szCs w:val="24"/>
        </w:rPr>
        <w:t>新增转派到人的短信模板：通知到接单人。【工单转派】</w:t>
      </w:r>
      <w:r w:rsidRPr="005A4E93">
        <w:rPr>
          <w:rFonts w:hint="eastAsia"/>
          <w:szCs w:val="24"/>
        </w:rPr>
        <w:t>XXX</w:t>
      </w:r>
      <w:r w:rsidRPr="005A4E93">
        <w:rPr>
          <w:rFonts w:hint="eastAsia"/>
          <w:szCs w:val="24"/>
        </w:rPr>
        <w:t>工单转派给你（转派人：</w:t>
      </w:r>
      <w:r w:rsidRPr="005A4E93">
        <w:rPr>
          <w:rFonts w:hint="eastAsia"/>
          <w:szCs w:val="24"/>
        </w:rPr>
        <w:t>XXX</w:t>
      </w:r>
      <w:r w:rsidRPr="005A4E93">
        <w:rPr>
          <w:rFonts w:hint="eastAsia"/>
          <w:szCs w:val="24"/>
        </w:rPr>
        <w:t>），请尽快处理。</w:t>
      </w:r>
    </w:p>
    <w:p w:rsidR="00276A94" w:rsidRPr="005A4E93" w:rsidRDefault="00276A94" w:rsidP="00276A94">
      <w:pPr>
        <w:pStyle w:val="affffffffffffffffff1"/>
        <w:ind w:firstLineChars="200" w:firstLine="480"/>
        <w:rPr>
          <w:szCs w:val="24"/>
        </w:rPr>
      </w:pPr>
      <w:r w:rsidRPr="005A4E93">
        <w:rPr>
          <w:rFonts w:hint="eastAsia"/>
          <w:szCs w:val="24"/>
        </w:rPr>
        <w:t>新增转派到网格的短信模板：转派到网格：通知网格长。【工单转派】</w:t>
      </w:r>
      <w:r w:rsidRPr="005A4E93">
        <w:rPr>
          <w:rFonts w:hint="eastAsia"/>
          <w:szCs w:val="24"/>
        </w:rPr>
        <w:t>XXX</w:t>
      </w:r>
      <w:r w:rsidRPr="005A4E93">
        <w:rPr>
          <w:rFonts w:hint="eastAsia"/>
          <w:szCs w:val="24"/>
        </w:rPr>
        <w:t>工单转派您的网格（转派人：</w:t>
      </w:r>
      <w:r w:rsidRPr="005A4E93">
        <w:rPr>
          <w:rFonts w:hint="eastAsia"/>
          <w:szCs w:val="24"/>
        </w:rPr>
        <w:t>XXX</w:t>
      </w:r>
      <w:r w:rsidRPr="005A4E93">
        <w:rPr>
          <w:rFonts w:hint="eastAsia"/>
          <w:szCs w:val="24"/>
        </w:rPr>
        <w:t>），请尽快处理。</w:t>
      </w:r>
    </w:p>
    <w:p w:rsidR="00276A94" w:rsidRPr="005A4E93" w:rsidRDefault="00276A94" w:rsidP="00276A94">
      <w:pPr>
        <w:pStyle w:val="5"/>
        <w:rPr>
          <w:szCs w:val="24"/>
        </w:rPr>
      </w:pPr>
      <w:bookmarkStart w:id="3967" w:name="_Toc130156681"/>
      <w:r w:rsidRPr="005A4E93">
        <w:rPr>
          <w:rFonts w:hint="eastAsia"/>
          <w:szCs w:val="24"/>
        </w:rPr>
        <w:lastRenderedPageBreak/>
        <w:t>短信发送规则</w:t>
      </w:r>
      <w:bookmarkEnd w:id="3967"/>
    </w:p>
    <w:p w:rsidR="00276A94" w:rsidRPr="005A4E93" w:rsidRDefault="00276A94" w:rsidP="00276A94">
      <w:pPr>
        <w:pStyle w:val="affffffffffffffffff1"/>
        <w:ind w:firstLineChars="200" w:firstLine="480"/>
        <w:rPr>
          <w:szCs w:val="24"/>
          <w:lang w:val="x-none"/>
        </w:rPr>
      </w:pPr>
      <w:r w:rsidRPr="005A4E93">
        <w:rPr>
          <w:rFonts w:hint="eastAsia"/>
          <w:szCs w:val="24"/>
          <w:lang w:val="x-none"/>
        </w:rPr>
        <w:t>选择转派到人，这发送</w:t>
      </w:r>
      <w:r w:rsidRPr="005A4E93">
        <w:rPr>
          <w:rFonts w:hint="eastAsia"/>
          <w:szCs w:val="24"/>
          <w:lang w:val="x-none"/>
        </w:rPr>
        <w:t>:</w:t>
      </w:r>
      <w:r w:rsidRPr="005A4E93">
        <w:rPr>
          <w:rFonts w:hint="eastAsia"/>
          <w:szCs w:val="24"/>
        </w:rPr>
        <w:t>通知到接单人。【工单转派】</w:t>
      </w:r>
      <w:r w:rsidRPr="005A4E93">
        <w:rPr>
          <w:rFonts w:hint="eastAsia"/>
          <w:szCs w:val="24"/>
        </w:rPr>
        <w:t>XXX</w:t>
      </w:r>
      <w:r w:rsidRPr="005A4E93">
        <w:rPr>
          <w:rFonts w:hint="eastAsia"/>
          <w:szCs w:val="24"/>
        </w:rPr>
        <w:t>工单转派给你（转派人：</w:t>
      </w:r>
      <w:r w:rsidRPr="005A4E93">
        <w:rPr>
          <w:rFonts w:hint="eastAsia"/>
          <w:szCs w:val="24"/>
        </w:rPr>
        <w:t>XXX</w:t>
      </w:r>
      <w:r w:rsidRPr="005A4E93">
        <w:rPr>
          <w:rFonts w:hint="eastAsia"/>
          <w:szCs w:val="24"/>
        </w:rPr>
        <w:t>），请尽快处理</w:t>
      </w:r>
    </w:p>
    <w:p w:rsidR="00276A94" w:rsidRPr="005A4E93" w:rsidRDefault="00276A94" w:rsidP="00276A94">
      <w:pPr>
        <w:pStyle w:val="affffffffffffffffff1"/>
        <w:ind w:firstLineChars="200" w:firstLine="480"/>
        <w:rPr>
          <w:szCs w:val="24"/>
          <w:lang w:val="x-none"/>
        </w:rPr>
      </w:pPr>
      <w:r w:rsidRPr="005A4E93">
        <w:rPr>
          <w:rFonts w:hint="eastAsia"/>
          <w:szCs w:val="24"/>
          <w:lang w:val="x-none"/>
        </w:rPr>
        <w:t>选择转派到网格，这发送：转派到网格：通知网格长。【工单转派】</w:t>
      </w:r>
      <w:r w:rsidRPr="005A4E93">
        <w:rPr>
          <w:rFonts w:hint="eastAsia"/>
          <w:szCs w:val="24"/>
          <w:lang w:val="x-none"/>
        </w:rPr>
        <w:t>XXX</w:t>
      </w:r>
      <w:r w:rsidRPr="005A4E93">
        <w:rPr>
          <w:rFonts w:hint="eastAsia"/>
          <w:szCs w:val="24"/>
          <w:lang w:val="x-none"/>
        </w:rPr>
        <w:t>工单转派您的网格（转派人：</w:t>
      </w:r>
      <w:r w:rsidRPr="005A4E93">
        <w:rPr>
          <w:rFonts w:hint="eastAsia"/>
          <w:szCs w:val="24"/>
          <w:lang w:val="x-none"/>
        </w:rPr>
        <w:t>XXX</w:t>
      </w:r>
      <w:r w:rsidRPr="005A4E93">
        <w:rPr>
          <w:rFonts w:hint="eastAsia"/>
          <w:szCs w:val="24"/>
          <w:lang w:val="x-none"/>
        </w:rPr>
        <w:t>），请尽快处理。并选择指定网格的代维网格长。</w:t>
      </w:r>
    </w:p>
    <w:p w:rsidR="00276A94" w:rsidRPr="005A4E93" w:rsidRDefault="00276A94" w:rsidP="00276A94">
      <w:pPr>
        <w:pStyle w:val="5"/>
        <w:rPr>
          <w:szCs w:val="24"/>
        </w:rPr>
      </w:pPr>
      <w:bookmarkStart w:id="3968" w:name="_Toc130156682"/>
      <w:r w:rsidRPr="005A4E93">
        <w:rPr>
          <w:rFonts w:hint="eastAsia"/>
          <w:szCs w:val="24"/>
        </w:rPr>
        <w:t>短信内容存储</w:t>
      </w:r>
      <w:bookmarkEnd w:id="3968"/>
    </w:p>
    <w:p w:rsidR="00276A94" w:rsidRPr="005A4E93" w:rsidRDefault="00276A94" w:rsidP="00276A94">
      <w:pPr>
        <w:pStyle w:val="affffffffffffffffff1"/>
        <w:ind w:firstLineChars="200" w:firstLine="480"/>
        <w:rPr>
          <w:szCs w:val="24"/>
        </w:rPr>
      </w:pPr>
      <w:r w:rsidRPr="005A4E93">
        <w:rPr>
          <w:rFonts w:hint="eastAsia"/>
          <w:szCs w:val="24"/>
        </w:rPr>
        <w:t>将短信内容、发送号码、订单</w:t>
      </w:r>
      <w:r w:rsidRPr="005A4E93">
        <w:rPr>
          <w:rFonts w:hint="eastAsia"/>
          <w:szCs w:val="24"/>
        </w:rPr>
        <w:t>ID</w:t>
      </w:r>
      <w:r w:rsidRPr="005A4E93">
        <w:rPr>
          <w:rFonts w:hint="eastAsia"/>
          <w:szCs w:val="24"/>
        </w:rPr>
        <w:t>、工单</w:t>
      </w:r>
      <w:r w:rsidRPr="005A4E93">
        <w:rPr>
          <w:rFonts w:hint="eastAsia"/>
          <w:szCs w:val="24"/>
        </w:rPr>
        <w:t>ID</w:t>
      </w:r>
      <w:r w:rsidRPr="005A4E93">
        <w:rPr>
          <w:rFonts w:hint="eastAsia"/>
          <w:szCs w:val="24"/>
        </w:rPr>
        <w:t>、短信类型、创建时间、发送状态、发送时间、耗时、发送次数等字段存储进去短信历史表。</w:t>
      </w:r>
    </w:p>
    <w:p w:rsidR="00276A94" w:rsidRPr="005A4E93" w:rsidRDefault="00276A94" w:rsidP="00276A94">
      <w:pPr>
        <w:pStyle w:val="5"/>
        <w:rPr>
          <w:szCs w:val="24"/>
        </w:rPr>
      </w:pPr>
      <w:bookmarkStart w:id="3969" w:name="_Toc130156683"/>
      <w:r w:rsidRPr="005A4E93">
        <w:rPr>
          <w:rFonts w:hint="eastAsia"/>
          <w:szCs w:val="24"/>
        </w:rPr>
        <w:t>调用短信发送接口</w:t>
      </w:r>
      <w:bookmarkEnd w:id="3969"/>
    </w:p>
    <w:p w:rsidR="00276A94" w:rsidRPr="005A4E93" w:rsidRDefault="00276A94" w:rsidP="00276A94">
      <w:pPr>
        <w:pStyle w:val="affffffffffffffffff1"/>
        <w:ind w:firstLine="480"/>
        <w:rPr>
          <w:szCs w:val="24"/>
        </w:rPr>
      </w:pPr>
      <w:r w:rsidRPr="005A4E93">
        <w:rPr>
          <w:rFonts w:hint="eastAsia"/>
          <w:szCs w:val="24"/>
        </w:rPr>
        <w:t>调用短信网关接口，推送发送内容以及发送号码到短信网关平台。</w:t>
      </w:r>
    </w:p>
    <w:p w:rsidR="00276A94" w:rsidRPr="005A4E93" w:rsidRDefault="00276A94" w:rsidP="00276A94">
      <w:pPr>
        <w:pStyle w:val="5"/>
        <w:rPr>
          <w:szCs w:val="24"/>
        </w:rPr>
      </w:pPr>
      <w:bookmarkStart w:id="3970" w:name="_Toc130156684"/>
      <w:r w:rsidRPr="005A4E93">
        <w:rPr>
          <w:rFonts w:hint="eastAsia"/>
          <w:szCs w:val="24"/>
        </w:rPr>
        <w:t>短信内容界面展示</w:t>
      </w:r>
      <w:bookmarkEnd w:id="3970"/>
    </w:p>
    <w:p w:rsidR="00276A94" w:rsidRPr="005A4E93" w:rsidRDefault="00276A94" w:rsidP="00276A94">
      <w:pPr>
        <w:pStyle w:val="affffffffffffffffff1"/>
        <w:ind w:firstLine="480"/>
        <w:rPr>
          <w:szCs w:val="24"/>
        </w:rPr>
      </w:pPr>
      <w:r w:rsidRPr="005A4E93">
        <w:rPr>
          <w:rFonts w:hint="eastAsia"/>
          <w:szCs w:val="24"/>
        </w:rPr>
        <w:t>在订单详情界面展示发送短信的号码、短信内容、发送时间等信息。</w:t>
      </w:r>
    </w:p>
    <w:p w:rsidR="00276A94" w:rsidRPr="005A4E93" w:rsidRDefault="00276A94" w:rsidP="00276A94">
      <w:pPr>
        <w:ind w:firstLine="480"/>
      </w:pPr>
    </w:p>
    <w:p w:rsidR="00276A94" w:rsidRPr="005A4E93" w:rsidRDefault="00276A94" w:rsidP="00276A94">
      <w:pPr>
        <w:pStyle w:val="30"/>
        <w:ind w:left="720"/>
      </w:pPr>
      <w:bookmarkStart w:id="3971" w:name="_Toc129958056"/>
      <w:bookmarkStart w:id="3972" w:name="_Toc130156685"/>
      <w:r w:rsidRPr="005A4E93">
        <w:t>网格、责任区智能调度并行</w:t>
      </w:r>
      <w:bookmarkEnd w:id="3971"/>
      <w:bookmarkEnd w:id="3972"/>
    </w:p>
    <w:p w:rsidR="00276A94" w:rsidRPr="005A4E93" w:rsidRDefault="00276A94" w:rsidP="00276A94">
      <w:pPr>
        <w:pStyle w:val="40"/>
        <w:rPr>
          <w:szCs w:val="24"/>
        </w:rPr>
      </w:pPr>
      <w:bookmarkStart w:id="3973" w:name="_Toc129958057"/>
      <w:bookmarkStart w:id="3974" w:name="_Toc130156686"/>
      <w:r w:rsidRPr="005A4E93">
        <w:rPr>
          <w:rFonts w:hint="eastAsia"/>
          <w:szCs w:val="24"/>
        </w:rPr>
        <w:t>网格、责任区智能调度并行</w:t>
      </w:r>
      <w:r>
        <w:rPr>
          <w:rFonts w:hint="eastAsia"/>
          <w:szCs w:val="24"/>
        </w:rPr>
        <w:t>数据文件</w:t>
      </w:r>
      <w:bookmarkEnd w:id="3973"/>
      <w:bookmarkEnd w:id="3974"/>
    </w:p>
    <w:p w:rsidR="00276A94" w:rsidRPr="005A4E93" w:rsidRDefault="00276A94" w:rsidP="00276A94">
      <w:pPr>
        <w:pStyle w:val="5"/>
        <w:rPr>
          <w:b/>
          <w:bCs/>
        </w:rPr>
      </w:pPr>
      <w:bookmarkStart w:id="3975" w:name="_Toc130156687"/>
      <w:r w:rsidRPr="005A4E93">
        <w:rPr>
          <w:rFonts w:hint="eastAsia"/>
        </w:rPr>
        <w:t>任务数据</w:t>
      </w:r>
      <w:bookmarkEnd w:id="3975"/>
    </w:p>
    <w:p w:rsidR="00276A94" w:rsidRPr="005A4E93" w:rsidRDefault="00276A94" w:rsidP="00276A94">
      <w:pPr>
        <w:pStyle w:val="affffffffffffffffff1"/>
        <w:ind w:firstLineChars="200" w:firstLine="480"/>
        <w:rPr>
          <w:szCs w:val="24"/>
        </w:rPr>
      </w:pPr>
      <w:r w:rsidRPr="005A4E93">
        <w:rPr>
          <w:rFonts w:hint="eastAsia"/>
          <w:szCs w:val="24"/>
        </w:rPr>
        <w:t>用于记录订单调度数据信息，包括定单编码、定单</w:t>
      </w:r>
      <w:r w:rsidRPr="005A4E93">
        <w:rPr>
          <w:rFonts w:hint="eastAsia"/>
          <w:szCs w:val="24"/>
        </w:rPr>
        <w:t>ID</w:t>
      </w:r>
      <w:r w:rsidRPr="005A4E93">
        <w:rPr>
          <w:rFonts w:hint="eastAsia"/>
          <w:szCs w:val="24"/>
        </w:rPr>
        <w:t>、工单</w:t>
      </w:r>
      <w:r w:rsidRPr="005A4E93">
        <w:rPr>
          <w:rFonts w:hint="eastAsia"/>
          <w:szCs w:val="24"/>
        </w:rPr>
        <w:t>ID</w:t>
      </w:r>
      <w:r w:rsidRPr="005A4E93">
        <w:rPr>
          <w:rFonts w:hint="eastAsia"/>
          <w:szCs w:val="24"/>
        </w:rPr>
        <w:t>、调度人员、转派人、转派时间等字段。</w:t>
      </w:r>
    </w:p>
    <w:p w:rsidR="00276A94" w:rsidRPr="005A4E93" w:rsidRDefault="00276A94" w:rsidP="00276A94">
      <w:pPr>
        <w:pStyle w:val="5"/>
        <w:rPr>
          <w:b/>
          <w:bCs/>
        </w:rPr>
      </w:pPr>
      <w:bookmarkStart w:id="3976" w:name="_Toc130156688"/>
      <w:r w:rsidRPr="005A4E93">
        <w:rPr>
          <w:rFonts w:hint="eastAsia"/>
        </w:rPr>
        <w:t>调度数据</w:t>
      </w:r>
      <w:bookmarkEnd w:id="3976"/>
    </w:p>
    <w:p w:rsidR="00276A94" w:rsidRPr="005A4E93" w:rsidRDefault="00276A94" w:rsidP="00276A94">
      <w:pPr>
        <w:pStyle w:val="affffffffffffffffff1"/>
        <w:ind w:firstLineChars="200" w:firstLine="480"/>
        <w:rPr>
          <w:szCs w:val="24"/>
        </w:rPr>
      </w:pPr>
      <w:r w:rsidRPr="005A4E93">
        <w:rPr>
          <w:rFonts w:hint="eastAsia"/>
          <w:szCs w:val="24"/>
        </w:rPr>
        <w:t>用于记录网格调度人员数据信息，包括订单编码、宽带账号、预约上门时间、人员姓名、当日上午数量、当日下午数量、当前在途数量、当日竣工数量等字段。</w:t>
      </w:r>
    </w:p>
    <w:p w:rsidR="00276A94" w:rsidRPr="005A4E93" w:rsidRDefault="00276A94" w:rsidP="00276A94">
      <w:pPr>
        <w:pStyle w:val="5"/>
        <w:rPr>
          <w:b/>
          <w:bCs/>
        </w:rPr>
      </w:pPr>
      <w:bookmarkStart w:id="3977" w:name="_Toc130156689"/>
      <w:r w:rsidRPr="005A4E93">
        <w:rPr>
          <w:rFonts w:hint="eastAsia"/>
        </w:rPr>
        <w:lastRenderedPageBreak/>
        <w:t>调度日志数据</w:t>
      </w:r>
      <w:bookmarkEnd w:id="3977"/>
    </w:p>
    <w:p w:rsidR="00276A94" w:rsidRPr="005A4E93" w:rsidRDefault="00276A94" w:rsidP="00276A94">
      <w:pPr>
        <w:pStyle w:val="affffffffffffffffff1"/>
        <w:ind w:firstLineChars="200" w:firstLine="480"/>
        <w:rPr>
          <w:szCs w:val="24"/>
        </w:rPr>
      </w:pPr>
      <w:r w:rsidRPr="005A4E93">
        <w:rPr>
          <w:rFonts w:hint="eastAsia"/>
          <w:szCs w:val="24"/>
        </w:rPr>
        <w:t>用于记录网格调度人员执行数据信息，包括工单编码、人员姓名、人员账号、转派调度时间、转派调度结果等字段。</w:t>
      </w:r>
    </w:p>
    <w:p w:rsidR="00276A94" w:rsidRPr="005A4E93" w:rsidRDefault="00276A94" w:rsidP="00276A94">
      <w:pPr>
        <w:pStyle w:val="affffffffffffffffff1"/>
        <w:ind w:firstLine="480"/>
        <w:rPr>
          <w:szCs w:val="24"/>
        </w:rPr>
      </w:pPr>
    </w:p>
    <w:p w:rsidR="00276A94" w:rsidRDefault="00276A94" w:rsidP="00276A94">
      <w:pPr>
        <w:pStyle w:val="40"/>
      </w:pPr>
      <w:bookmarkStart w:id="3978" w:name="_Toc129958058"/>
      <w:bookmarkStart w:id="3979" w:name="_Toc130156690"/>
      <w:r w:rsidRPr="005A4E93">
        <w:rPr>
          <w:rFonts w:hint="eastAsia"/>
          <w:szCs w:val="24"/>
        </w:rPr>
        <w:t>网格、责任区智能调度并行</w:t>
      </w:r>
      <w:r>
        <w:rPr>
          <w:rFonts w:hint="eastAsia"/>
          <w:szCs w:val="24"/>
        </w:rPr>
        <w:t>功能说明</w:t>
      </w:r>
      <w:bookmarkEnd w:id="3978"/>
      <w:bookmarkEnd w:id="3979"/>
    </w:p>
    <w:p w:rsidR="00276A94" w:rsidRPr="005A4E93" w:rsidRDefault="00276A94" w:rsidP="00276A94">
      <w:pPr>
        <w:pStyle w:val="5"/>
        <w:rPr>
          <w:szCs w:val="24"/>
        </w:rPr>
      </w:pPr>
      <w:bookmarkStart w:id="3980" w:name="_Toc130156691"/>
      <w:r w:rsidRPr="005A4E93">
        <w:rPr>
          <w:rFonts w:hint="eastAsia"/>
          <w:szCs w:val="24"/>
        </w:rPr>
        <w:t>手工调度</w:t>
      </w:r>
      <w:bookmarkEnd w:id="3980"/>
    </w:p>
    <w:p w:rsidR="00276A94" w:rsidRPr="005A4E93" w:rsidRDefault="00276A94" w:rsidP="00276A94">
      <w:pPr>
        <w:pStyle w:val="6"/>
        <w:rPr>
          <w:b/>
          <w:bCs/>
        </w:rPr>
      </w:pPr>
      <w:bookmarkStart w:id="3981" w:name="_Toc130156692"/>
      <w:r w:rsidRPr="005A4E93">
        <w:rPr>
          <w:rFonts w:hint="eastAsia"/>
        </w:rPr>
        <w:t>开通单可调度规则</w:t>
      </w:r>
      <w:bookmarkEnd w:id="3981"/>
    </w:p>
    <w:p w:rsidR="00276A94" w:rsidRPr="005A4E93" w:rsidRDefault="00276A94" w:rsidP="00276A94">
      <w:pPr>
        <w:pStyle w:val="affffffffffffffffff1"/>
        <w:ind w:firstLineChars="200" w:firstLine="480"/>
        <w:rPr>
          <w:szCs w:val="24"/>
        </w:rPr>
      </w:pPr>
      <w:r w:rsidRPr="005A4E93">
        <w:rPr>
          <w:rFonts w:hint="eastAsia"/>
          <w:szCs w:val="24"/>
        </w:rPr>
        <w:t>开通单调度规则：必须是在途的人工外线环节，才能调度。</w:t>
      </w:r>
    </w:p>
    <w:p w:rsidR="00276A94" w:rsidRPr="005A4E93" w:rsidRDefault="00276A94" w:rsidP="00276A94">
      <w:pPr>
        <w:pStyle w:val="6"/>
        <w:rPr>
          <w:b/>
          <w:bCs/>
        </w:rPr>
      </w:pPr>
      <w:bookmarkStart w:id="3982" w:name="_Toc130156693"/>
      <w:r w:rsidRPr="005A4E93">
        <w:t>投诉单可调度规则</w:t>
      </w:r>
      <w:bookmarkEnd w:id="3982"/>
    </w:p>
    <w:p w:rsidR="00276A94" w:rsidRPr="005A4E93" w:rsidRDefault="00276A94" w:rsidP="00276A94">
      <w:pPr>
        <w:pStyle w:val="affffffffffffffffff1"/>
        <w:ind w:firstLineChars="200" w:firstLine="480"/>
        <w:rPr>
          <w:szCs w:val="24"/>
        </w:rPr>
      </w:pPr>
      <w:r w:rsidRPr="005A4E93">
        <w:rPr>
          <w:rFonts w:hint="eastAsia"/>
          <w:szCs w:val="24"/>
        </w:rPr>
        <w:t>投诉单调度规则：投诉单可在装维外线环节调度，也可以在中台质检环节调度。</w:t>
      </w:r>
    </w:p>
    <w:p w:rsidR="00276A94" w:rsidRPr="005A4E93" w:rsidRDefault="00276A94" w:rsidP="00276A94">
      <w:pPr>
        <w:pStyle w:val="6"/>
        <w:rPr>
          <w:b/>
          <w:bCs/>
        </w:rPr>
      </w:pPr>
      <w:bookmarkStart w:id="3983" w:name="_Toc130156694"/>
      <w:r w:rsidRPr="005A4E93">
        <w:t>定单最新环节信息查询</w:t>
      </w:r>
      <w:bookmarkEnd w:id="3983"/>
    </w:p>
    <w:p w:rsidR="00276A94" w:rsidRPr="005A4E93" w:rsidRDefault="00276A94" w:rsidP="00276A94">
      <w:pPr>
        <w:pStyle w:val="affffffffffffffffff1"/>
        <w:ind w:firstLineChars="200" w:firstLine="480"/>
        <w:rPr>
          <w:szCs w:val="24"/>
        </w:rPr>
      </w:pPr>
      <w:r w:rsidRPr="005A4E93">
        <w:rPr>
          <w:rFonts w:hint="eastAsia"/>
          <w:szCs w:val="24"/>
        </w:rPr>
        <w:t>查询订单最新环节信息，判断定单最新环节名称、环节状态，才能决定是否可以调度。</w:t>
      </w:r>
    </w:p>
    <w:p w:rsidR="00276A94" w:rsidRPr="005A4E93" w:rsidRDefault="00276A94" w:rsidP="00276A94">
      <w:pPr>
        <w:pStyle w:val="6"/>
        <w:rPr>
          <w:b/>
          <w:bCs/>
        </w:rPr>
      </w:pPr>
      <w:bookmarkStart w:id="3984" w:name="_Toc130156695"/>
      <w:r w:rsidRPr="005A4E93">
        <w:t>调度人信息查询</w:t>
      </w:r>
      <w:bookmarkEnd w:id="3984"/>
    </w:p>
    <w:p w:rsidR="00276A94" w:rsidRPr="005A4E93" w:rsidRDefault="00276A94" w:rsidP="00276A94">
      <w:pPr>
        <w:pStyle w:val="affffffffffffffffff1"/>
        <w:ind w:firstLineChars="200" w:firstLine="480"/>
        <w:rPr>
          <w:szCs w:val="24"/>
        </w:rPr>
      </w:pPr>
      <w:r w:rsidRPr="005A4E93">
        <w:rPr>
          <w:szCs w:val="24"/>
        </w:rPr>
        <w:t>输入调度人工号，查询调度人信息，包含人员是否存在，星级等信息。</w:t>
      </w:r>
    </w:p>
    <w:p w:rsidR="00276A94" w:rsidRPr="005A4E93" w:rsidRDefault="00276A94" w:rsidP="00276A94">
      <w:pPr>
        <w:pStyle w:val="6"/>
        <w:rPr>
          <w:b/>
          <w:bCs/>
        </w:rPr>
      </w:pPr>
      <w:bookmarkStart w:id="3985" w:name="_Toc130156696"/>
      <w:r w:rsidRPr="005A4E93">
        <w:t>是否能调度接口</w:t>
      </w:r>
      <w:bookmarkEnd w:id="3985"/>
    </w:p>
    <w:p w:rsidR="00276A94" w:rsidRPr="005A4E93" w:rsidRDefault="00276A94" w:rsidP="00276A94">
      <w:pPr>
        <w:pStyle w:val="affffffffffffffffff1"/>
        <w:ind w:firstLineChars="200" w:firstLine="480"/>
        <w:rPr>
          <w:szCs w:val="24"/>
        </w:rPr>
      </w:pPr>
      <w:r w:rsidRPr="005A4E93">
        <w:rPr>
          <w:rFonts w:hint="eastAsia"/>
          <w:szCs w:val="24"/>
        </w:rPr>
        <w:t>验证人员和订单是否匹配，高品质、复杂组网等订单需要高星级装维人员才能调度。</w:t>
      </w:r>
    </w:p>
    <w:p w:rsidR="00276A94" w:rsidRPr="005A4E93" w:rsidRDefault="00276A94" w:rsidP="00276A94">
      <w:pPr>
        <w:pStyle w:val="6"/>
        <w:rPr>
          <w:b/>
          <w:bCs/>
        </w:rPr>
      </w:pPr>
      <w:bookmarkStart w:id="3986" w:name="_Toc130156697"/>
      <w:r w:rsidRPr="005A4E93">
        <w:rPr>
          <w:rFonts w:hint="eastAsia"/>
        </w:rPr>
        <w:t>调度信息存储</w:t>
      </w:r>
      <w:bookmarkEnd w:id="3986"/>
    </w:p>
    <w:p w:rsidR="00276A94" w:rsidRPr="005A4E93" w:rsidRDefault="00276A94" w:rsidP="00276A94">
      <w:pPr>
        <w:pStyle w:val="affffffffffffffffff1"/>
        <w:ind w:firstLineChars="200" w:firstLine="480"/>
        <w:rPr>
          <w:szCs w:val="24"/>
        </w:rPr>
      </w:pPr>
      <w:r w:rsidRPr="005A4E93">
        <w:rPr>
          <w:rFonts w:hint="eastAsia"/>
          <w:szCs w:val="24"/>
        </w:rPr>
        <w:t>操作人员信息、订单信息、调度人信息、操作时间信息等存储进调度</w:t>
      </w:r>
      <w:r>
        <w:rPr>
          <w:rFonts w:hint="eastAsia"/>
          <w:szCs w:val="24"/>
        </w:rPr>
        <w:t>数据文件</w:t>
      </w:r>
      <w:r w:rsidRPr="005A4E93">
        <w:rPr>
          <w:rFonts w:hint="eastAsia"/>
          <w:szCs w:val="24"/>
        </w:rPr>
        <w:t>。</w:t>
      </w:r>
    </w:p>
    <w:p w:rsidR="00276A94" w:rsidRPr="005A4E93" w:rsidRDefault="00276A94" w:rsidP="00276A94">
      <w:pPr>
        <w:ind w:firstLine="480"/>
      </w:pPr>
    </w:p>
    <w:p w:rsidR="00276A94" w:rsidRPr="005A4E93" w:rsidRDefault="00276A94" w:rsidP="00276A94">
      <w:pPr>
        <w:pStyle w:val="30"/>
        <w:ind w:left="720"/>
      </w:pPr>
      <w:bookmarkStart w:id="3987" w:name="_Toc129958059"/>
      <w:bookmarkStart w:id="3988" w:name="_Toc130156698"/>
      <w:r w:rsidRPr="005A4E93">
        <w:t>跨网格中台手工调度能力支撑</w:t>
      </w:r>
      <w:bookmarkEnd w:id="3987"/>
      <w:bookmarkEnd w:id="3988"/>
    </w:p>
    <w:p w:rsidR="00276A94" w:rsidRPr="005A4E93" w:rsidRDefault="00276A94" w:rsidP="00276A94">
      <w:pPr>
        <w:pStyle w:val="40"/>
        <w:rPr>
          <w:szCs w:val="24"/>
        </w:rPr>
      </w:pPr>
      <w:bookmarkStart w:id="3989" w:name="_Toc129958060"/>
      <w:bookmarkStart w:id="3990" w:name="_Toc130156699"/>
      <w:r w:rsidRPr="005A4E93">
        <w:rPr>
          <w:szCs w:val="24"/>
        </w:rPr>
        <w:lastRenderedPageBreak/>
        <w:t>跨网格中台手工调度</w:t>
      </w:r>
      <w:r>
        <w:rPr>
          <w:rFonts w:hint="eastAsia"/>
          <w:szCs w:val="24"/>
        </w:rPr>
        <w:t>数据文件</w:t>
      </w:r>
      <w:bookmarkEnd w:id="3989"/>
      <w:bookmarkEnd w:id="3990"/>
    </w:p>
    <w:p w:rsidR="00276A94" w:rsidRPr="005A4E93" w:rsidRDefault="00276A94" w:rsidP="00276A94">
      <w:pPr>
        <w:pStyle w:val="5"/>
        <w:rPr>
          <w:b/>
          <w:bCs/>
        </w:rPr>
      </w:pPr>
      <w:bookmarkStart w:id="3991" w:name="_Toc130156700"/>
      <w:r w:rsidRPr="005A4E93">
        <w:rPr>
          <w:rFonts w:hint="eastAsia"/>
        </w:rPr>
        <w:t>跨网格任务</w:t>
      </w:r>
      <w:r>
        <w:rPr>
          <w:rFonts w:hint="eastAsia"/>
        </w:rPr>
        <w:t>数据文件</w:t>
      </w:r>
      <w:bookmarkEnd w:id="3991"/>
    </w:p>
    <w:p w:rsidR="00276A94" w:rsidRPr="005A4E93" w:rsidRDefault="00276A94" w:rsidP="00276A94">
      <w:pPr>
        <w:pStyle w:val="affffffffffffffffff1"/>
        <w:ind w:firstLineChars="200" w:firstLine="480"/>
        <w:rPr>
          <w:szCs w:val="24"/>
        </w:rPr>
      </w:pPr>
      <w:r w:rsidRPr="005A4E93">
        <w:rPr>
          <w:rFonts w:hint="eastAsia"/>
          <w:szCs w:val="24"/>
        </w:rPr>
        <w:t>用于记录网格调度数据信息，包括定单编码、宽带账号、业务类型、通过最新预约上门时间、装机地址等字段。</w:t>
      </w:r>
    </w:p>
    <w:p w:rsidR="00276A94" w:rsidRPr="005A4E93" w:rsidRDefault="00276A94" w:rsidP="00276A94">
      <w:pPr>
        <w:pStyle w:val="5"/>
        <w:rPr>
          <w:b/>
          <w:bCs/>
        </w:rPr>
      </w:pPr>
      <w:bookmarkStart w:id="3992" w:name="_Toc130156701"/>
      <w:r w:rsidRPr="005A4E93">
        <w:rPr>
          <w:rFonts w:hint="eastAsia"/>
        </w:rPr>
        <w:t>跨网格调度人员</w:t>
      </w:r>
      <w:r>
        <w:rPr>
          <w:rFonts w:hint="eastAsia"/>
        </w:rPr>
        <w:t>数据文件</w:t>
      </w:r>
      <w:bookmarkEnd w:id="3992"/>
    </w:p>
    <w:p w:rsidR="00276A94" w:rsidRPr="005A4E93" w:rsidRDefault="00276A94" w:rsidP="00276A94">
      <w:pPr>
        <w:pStyle w:val="affffffffffffffffff1"/>
        <w:ind w:firstLineChars="200" w:firstLine="480"/>
        <w:rPr>
          <w:szCs w:val="24"/>
        </w:rPr>
      </w:pPr>
      <w:r w:rsidRPr="005A4E93">
        <w:rPr>
          <w:rFonts w:hint="eastAsia"/>
          <w:szCs w:val="24"/>
        </w:rPr>
        <w:t>用于记录网格调度人员数据信息，包括工单编码、人员姓名、当日上午数量、当日下午数量、当前在途数量、当日竣工数量等字段。</w:t>
      </w:r>
    </w:p>
    <w:p w:rsidR="00276A94" w:rsidRPr="005A4E93" w:rsidRDefault="00276A94" w:rsidP="00276A94">
      <w:pPr>
        <w:pStyle w:val="5"/>
        <w:rPr>
          <w:b/>
          <w:bCs/>
        </w:rPr>
      </w:pPr>
      <w:bookmarkStart w:id="3993" w:name="_Toc130156702"/>
      <w:r w:rsidRPr="005A4E93">
        <w:rPr>
          <w:rFonts w:hint="eastAsia"/>
        </w:rPr>
        <w:t>跨网格调度执行</w:t>
      </w:r>
      <w:r>
        <w:rPr>
          <w:rFonts w:hint="eastAsia"/>
        </w:rPr>
        <w:t>数据文件</w:t>
      </w:r>
      <w:bookmarkEnd w:id="3993"/>
    </w:p>
    <w:p w:rsidR="00276A94" w:rsidRPr="005A4E93" w:rsidRDefault="00276A94" w:rsidP="00276A94">
      <w:pPr>
        <w:pStyle w:val="affffffffffffffffff1"/>
        <w:ind w:firstLineChars="200" w:firstLine="480"/>
        <w:rPr>
          <w:szCs w:val="24"/>
        </w:rPr>
      </w:pPr>
      <w:r w:rsidRPr="005A4E93">
        <w:rPr>
          <w:rFonts w:hint="eastAsia"/>
          <w:szCs w:val="24"/>
        </w:rPr>
        <w:t>用于记录网格调度人员执行数据信息，包括工单编码、人员姓名、人员账号、转派调度时间、转派调度结果等字段。</w:t>
      </w:r>
    </w:p>
    <w:p w:rsidR="00276A94" w:rsidRDefault="00276A94" w:rsidP="00276A94">
      <w:pPr>
        <w:pStyle w:val="40"/>
      </w:pPr>
      <w:bookmarkStart w:id="3994" w:name="_Toc129958061"/>
      <w:bookmarkStart w:id="3995" w:name="_Toc130156703"/>
      <w:r w:rsidRPr="005A4E93">
        <w:rPr>
          <w:szCs w:val="24"/>
        </w:rPr>
        <w:t>跨网格中台手工调度</w:t>
      </w:r>
      <w:r>
        <w:rPr>
          <w:rFonts w:hint="eastAsia"/>
          <w:szCs w:val="24"/>
        </w:rPr>
        <w:t>功能说明</w:t>
      </w:r>
      <w:bookmarkEnd w:id="3994"/>
      <w:bookmarkEnd w:id="3995"/>
    </w:p>
    <w:p w:rsidR="00276A94" w:rsidRPr="005A4E93" w:rsidRDefault="00276A94" w:rsidP="00276A94">
      <w:pPr>
        <w:pStyle w:val="5"/>
        <w:rPr>
          <w:szCs w:val="24"/>
        </w:rPr>
      </w:pPr>
      <w:bookmarkStart w:id="3996" w:name="_Toc130156704"/>
      <w:r w:rsidRPr="005A4E93">
        <w:rPr>
          <w:rFonts w:hint="eastAsia"/>
          <w:szCs w:val="24"/>
        </w:rPr>
        <w:t>跨网格、责任区中台手工调度</w:t>
      </w:r>
      <w:bookmarkEnd w:id="3996"/>
    </w:p>
    <w:p w:rsidR="00276A94" w:rsidRPr="005A4E93" w:rsidRDefault="00276A94" w:rsidP="00276A94">
      <w:pPr>
        <w:pStyle w:val="6"/>
        <w:rPr>
          <w:b/>
          <w:bCs/>
        </w:rPr>
      </w:pPr>
      <w:bookmarkStart w:id="3997" w:name="_Toc130156705"/>
      <w:r w:rsidRPr="005A4E93">
        <w:rPr>
          <w:rFonts w:hint="eastAsia"/>
        </w:rPr>
        <w:t>WEB</w:t>
      </w:r>
      <w:r w:rsidRPr="005A4E93">
        <w:rPr>
          <w:rFonts w:hint="eastAsia"/>
        </w:rPr>
        <w:t>端跨网格、责任区调度执行菜单查询</w:t>
      </w:r>
      <w:bookmarkEnd w:id="3997"/>
    </w:p>
    <w:p w:rsidR="00276A94" w:rsidRPr="005A4E93" w:rsidRDefault="00276A94" w:rsidP="00276A94">
      <w:pPr>
        <w:pStyle w:val="affffffffffffffffff1"/>
        <w:ind w:firstLineChars="200" w:firstLine="480"/>
        <w:rPr>
          <w:szCs w:val="24"/>
        </w:rPr>
      </w:pPr>
      <w:r w:rsidRPr="005A4E93">
        <w:rPr>
          <w:rFonts w:hint="eastAsia"/>
          <w:szCs w:val="24"/>
        </w:rPr>
        <w:t>操作人员登录访问时按照对应职位查询展示</w:t>
      </w:r>
      <w:r w:rsidRPr="005A4E93">
        <w:rPr>
          <w:rFonts w:hint="eastAsia"/>
          <w:szCs w:val="24"/>
        </w:rPr>
        <w:t>WEB</w:t>
      </w:r>
      <w:r w:rsidRPr="005A4E93">
        <w:rPr>
          <w:rFonts w:hint="eastAsia"/>
          <w:szCs w:val="24"/>
        </w:rPr>
        <w:t>端调跨网格、责任区度执行菜单，当工单流转至装机环节时展示调度执行菜单，其他环节则不展示。</w:t>
      </w:r>
    </w:p>
    <w:p w:rsidR="00276A94" w:rsidRPr="005A4E93" w:rsidRDefault="00276A94" w:rsidP="00276A94">
      <w:pPr>
        <w:pStyle w:val="6"/>
        <w:rPr>
          <w:b/>
          <w:bCs/>
        </w:rPr>
      </w:pPr>
      <w:bookmarkStart w:id="3998" w:name="_Toc130156706"/>
      <w:r w:rsidRPr="005A4E93">
        <w:rPr>
          <w:rFonts w:hint="eastAsia"/>
        </w:rPr>
        <w:t>调度转派人员查询</w:t>
      </w:r>
      <w:bookmarkEnd w:id="3998"/>
    </w:p>
    <w:p w:rsidR="00276A94" w:rsidRPr="005A4E93" w:rsidRDefault="00276A94" w:rsidP="00276A94">
      <w:pPr>
        <w:pStyle w:val="affffffffffffffffff1"/>
        <w:ind w:firstLineChars="200" w:firstLine="480"/>
        <w:rPr>
          <w:szCs w:val="24"/>
        </w:rPr>
      </w:pPr>
      <w:r w:rsidRPr="005A4E93">
        <w:rPr>
          <w:rFonts w:hint="eastAsia"/>
          <w:szCs w:val="24"/>
        </w:rPr>
        <w:t>操作人员选择查询调度转派人员信息，调用调度转派人员查询接口，接收调度转派人员查询接口反馈结果。</w:t>
      </w:r>
    </w:p>
    <w:p w:rsidR="00276A94" w:rsidRPr="005A4E93" w:rsidRDefault="00276A94" w:rsidP="00276A94">
      <w:pPr>
        <w:pStyle w:val="6"/>
        <w:rPr>
          <w:b/>
          <w:bCs/>
        </w:rPr>
      </w:pPr>
      <w:bookmarkStart w:id="3999" w:name="_Toc130156707"/>
      <w:r w:rsidRPr="005A4E93">
        <w:rPr>
          <w:rFonts w:hint="eastAsia"/>
        </w:rPr>
        <w:t>添加转派人员</w:t>
      </w:r>
      <w:bookmarkEnd w:id="3999"/>
    </w:p>
    <w:p w:rsidR="00276A94" w:rsidRPr="005A4E93" w:rsidRDefault="00276A94" w:rsidP="00276A94">
      <w:pPr>
        <w:pStyle w:val="affffffffffffffffff1"/>
        <w:ind w:firstLineChars="200" w:firstLine="480"/>
        <w:rPr>
          <w:szCs w:val="24"/>
        </w:rPr>
      </w:pPr>
      <w:r w:rsidRPr="005A4E93">
        <w:rPr>
          <w:rFonts w:hint="eastAsia"/>
          <w:szCs w:val="24"/>
        </w:rPr>
        <w:t>操作人员选择添加调度转派人员工号、调度转派人员姓名、调度转派原因等内容。</w:t>
      </w:r>
    </w:p>
    <w:p w:rsidR="00276A94" w:rsidRPr="005A4E93" w:rsidRDefault="00276A94" w:rsidP="00276A94">
      <w:pPr>
        <w:pStyle w:val="6"/>
        <w:rPr>
          <w:b/>
          <w:bCs/>
        </w:rPr>
      </w:pPr>
      <w:bookmarkStart w:id="4000" w:name="_Toc130156708"/>
      <w:r w:rsidRPr="005A4E93">
        <w:rPr>
          <w:rFonts w:hint="eastAsia"/>
        </w:rPr>
        <w:t>WEB</w:t>
      </w:r>
      <w:r w:rsidRPr="005A4E93">
        <w:rPr>
          <w:rFonts w:hint="eastAsia"/>
        </w:rPr>
        <w:t>端跨网格、责任区调度转派执行</w:t>
      </w:r>
      <w:bookmarkEnd w:id="4000"/>
    </w:p>
    <w:p w:rsidR="00276A94" w:rsidRPr="005A4E93" w:rsidRDefault="00276A94" w:rsidP="00276A94">
      <w:pPr>
        <w:pStyle w:val="affffffffffffffffff1"/>
        <w:ind w:firstLineChars="200" w:firstLine="480"/>
        <w:rPr>
          <w:szCs w:val="24"/>
        </w:rPr>
      </w:pPr>
      <w:r w:rsidRPr="005A4E93">
        <w:rPr>
          <w:rFonts w:hint="eastAsia"/>
          <w:szCs w:val="24"/>
        </w:rPr>
        <w:lastRenderedPageBreak/>
        <w:t>操作人员选择</w:t>
      </w:r>
      <w:r w:rsidRPr="005A4E93">
        <w:rPr>
          <w:rFonts w:hint="eastAsia"/>
          <w:szCs w:val="24"/>
        </w:rPr>
        <w:t>WEB</w:t>
      </w:r>
      <w:r w:rsidRPr="005A4E93">
        <w:rPr>
          <w:rFonts w:hint="eastAsia"/>
          <w:szCs w:val="24"/>
        </w:rPr>
        <w:t>端跨网格、责任区调度转派执行，调用跨网格、责任区调度转派执行接口，接收调度转派执行接口反馈结果，调度转派成功，前台校验提示，并将工单派发至调度人员，后台同步存储调度人员执行信息。</w:t>
      </w:r>
    </w:p>
    <w:p w:rsidR="00276A94" w:rsidRPr="005A4E93" w:rsidRDefault="00276A94" w:rsidP="00276A94">
      <w:pPr>
        <w:pStyle w:val="6"/>
        <w:rPr>
          <w:b/>
          <w:bCs/>
        </w:rPr>
      </w:pPr>
      <w:bookmarkStart w:id="4001" w:name="_Toc130156709"/>
      <w:r w:rsidRPr="005A4E93">
        <w:rPr>
          <w:rFonts w:hint="eastAsia"/>
        </w:rPr>
        <w:t>WEB</w:t>
      </w:r>
      <w:r w:rsidRPr="005A4E93">
        <w:rPr>
          <w:rFonts w:hint="eastAsia"/>
        </w:rPr>
        <w:t>端跨网格、责任区调度转派执行接口</w:t>
      </w:r>
      <w:bookmarkEnd w:id="4001"/>
    </w:p>
    <w:p w:rsidR="00276A94" w:rsidRDefault="00276A94" w:rsidP="00276A94">
      <w:pPr>
        <w:pStyle w:val="affffffffffffffffff1"/>
        <w:ind w:firstLineChars="200" w:firstLine="480"/>
        <w:rPr>
          <w:szCs w:val="24"/>
        </w:rPr>
      </w:pPr>
      <w:r w:rsidRPr="005A4E93">
        <w:rPr>
          <w:rFonts w:hint="eastAsia"/>
          <w:szCs w:val="24"/>
        </w:rPr>
        <w:t>WEB</w:t>
      </w:r>
      <w:r w:rsidRPr="005A4E93">
        <w:rPr>
          <w:rFonts w:hint="eastAsia"/>
          <w:szCs w:val="24"/>
        </w:rPr>
        <w:t>端调度转派执行，用于记录调度转派执行信息。</w:t>
      </w:r>
    </w:p>
    <w:p w:rsidR="00D96E93" w:rsidRDefault="00D96E93" w:rsidP="00D96E93">
      <w:pPr>
        <w:pStyle w:val="30"/>
        <w:ind w:left="720"/>
        <w:rPr>
          <w:rFonts w:ascii="宋体" w:hAnsi="宋体"/>
        </w:rPr>
      </w:pPr>
      <w:bookmarkStart w:id="4002" w:name="_Toc129958062"/>
      <w:bookmarkStart w:id="4003" w:name="_Toc130156710"/>
      <w:r>
        <w:rPr>
          <w:rFonts w:ascii="宋体" w:hAnsi="宋体" w:hint="eastAsia"/>
        </w:rPr>
        <w:t>中台首响兜底功能支撑</w:t>
      </w:r>
      <w:bookmarkEnd w:id="4002"/>
      <w:bookmarkEnd w:id="4003"/>
    </w:p>
    <w:p w:rsidR="00D96E93" w:rsidRDefault="00D96E93" w:rsidP="00D96E93">
      <w:pPr>
        <w:pStyle w:val="40"/>
        <w:rPr>
          <w:rFonts w:ascii="宋体" w:hAnsi="宋体"/>
          <w:szCs w:val="24"/>
        </w:rPr>
      </w:pPr>
      <w:bookmarkStart w:id="4004" w:name="_Toc129958063"/>
      <w:bookmarkStart w:id="4005" w:name="_Toc130156711"/>
      <w:r>
        <w:rPr>
          <w:rFonts w:ascii="宋体" w:hAnsi="宋体" w:hint="eastAsia"/>
          <w:szCs w:val="24"/>
        </w:rPr>
        <w:t>中台首响兜底功能数据库</w:t>
      </w:r>
      <w:bookmarkEnd w:id="4004"/>
      <w:bookmarkEnd w:id="4005"/>
    </w:p>
    <w:p w:rsidR="00D96E93" w:rsidRDefault="00D96E93" w:rsidP="00D96E93">
      <w:pPr>
        <w:pStyle w:val="5"/>
      </w:pPr>
      <w:bookmarkStart w:id="4006" w:name="_Toc130156712"/>
      <w:r>
        <w:rPr>
          <w:rFonts w:hint="eastAsia"/>
        </w:rPr>
        <w:t>开通兜底工单数据表</w:t>
      </w:r>
      <w:bookmarkEnd w:id="4006"/>
    </w:p>
    <w:p w:rsidR="00D96E93" w:rsidRDefault="00D96E93" w:rsidP="00D96E93">
      <w:pPr>
        <w:ind w:firstLine="420"/>
        <w:rPr>
          <w:rFonts w:ascii="宋体" w:hAnsi="宋体"/>
        </w:rPr>
      </w:pPr>
      <w:r>
        <w:rPr>
          <w:rFonts w:ascii="宋体" w:hAnsi="宋体" w:hint="eastAsia"/>
        </w:rPr>
        <w:t>地市、区县、网格、客户名称、客户电话、客户地址、订单编码、订单ID、工单ID、当前处理人、当前处理类型、当前处理人ID、接单时间、创建时间、更新时间、工单状态、工单状态、处理结果、备注。</w:t>
      </w:r>
    </w:p>
    <w:p w:rsidR="00D96E93" w:rsidRDefault="00D96E93" w:rsidP="00D96E93">
      <w:pPr>
        <w:pStyle w:val="5"/>
      </w:pPr>
      <w:bookmarkStart w:id="4007" w:name="_Toc130156713"/>
      <w:r>
        <w:rPr>
          <w:rFonts w:hint="eastAsia"/>
        </w:rPr>
        <w:t>投诉兜底工单数据表</w:t>
      </w:r>
      <w:bookmarkEnd w:id="4007"/>
    </w:p>
    <w:p w:rsidR="00D96E93" w:rsidRDefault="00D96E93" w:rsidP="00D96E93">
      <w:pPr>
        <w:ind w:firstLine="420"/>
        <w:rPr>
          <w:rFonts w:ascii="宋体" w:hAnsi="宋体"/>
        </w:rPr>
      </w:pPr>
      <w:r>
        <w:rPr>
          <w:rFonts w:ascii="宋体" w:hAnsi="宋体" w:hint="eastAsia"/>
        </w:rPr>
        <w:t>地市、区县、网格、客户名称、客户电话、客户地址、投诉订单编码、订单ID、工单ID、当前处理人、当前处理类型、当前处理人ID、接单时间、创建时间、更新时间、工单状态、工单状态、处理结果、备注。</w:t>
      </w:r>
    </w:p>
    <w:p w:rsidR="00D96E93" w:rsidRDefault="00D96E93" w:rsidP="00D96E93">
      <w:pPr>
        <w:pStyle w:val="5"/>
      </w:pPr>
      <w:bookmarkStart w:id="4008" w:name="_Toc130156714"/>
      <w:r>
        <w:rPr>
          <w:rFonts w:hint="eastAsia"/>
        </w:rPr>
        <w:t>接单信息记录数据表</w:t>
      </w:r>
      <w:bookmarkEnd w:id="4008"/>
    </w:p>
    <w:p w:rsidR="00D96E93" w:rsidRDefault="00D96E93" w:rsidP="00D96E93">
      <w:pPr>
        <w:ind w:firstLine="420"/>
        <w:rPr>
          <w:rFonts w:ascii="宋体" w:hAnsi="宋体"/>
        </w:rPr>
      </w:pPr>
      <w:r>
        <w:rPr>
          <w:rFonts w:ascii="宋体" w:hAnsi="宋体" w:hint="eastAsia"/>
        </w:rPr>
        <w:t>接单人、接单时间接单单号、接单ID、接单定单ID、接单工单ID、接单说明、创建时间、创建人、更新人、更新时间。</w:t>
      </w:r>
    </w:p>
    <w:p w:rsidR="00D96E93" w:rsidRDefault="00D96E93" w:rsidP="00D96E93">
      <w:pPr>
        <w:pStyle w:val="5"/>
      </w:pPr>
      <w:bookmarkStart w:id="4009" w:name="_Toc130156715"/>
      <w:r>
        <w:rPr>
          <w:rFonts w:hint="eastAsia"/>
        </w:rPr>
        <w:t>转派信息记录数据表</w:t>
      </w:r>
      <w:bookmarkEnd w:id="4009"/>
    </w:p>
    <w:p w:rsidR="00D96E93" w:rsidRDefault="00D96E93" w:rsidP="00D96E93">
      <w:pPr>
        <w:ind w:firstLine="420"/>
        <w:rPr>
          <w:rFonts w:ascii="宋体" w:hAnsi="宋体"/>
        </w:rPr>
      </w:pPr>
      <w:r>
        <w:rPr>
          <w:rFonts w:ascii="宋体" w:hAnsi="宋体" w:hint="eastAsia"/>
        </w:rPr>
        <w:t>转派操作人、转派时间、转派工单ID、转派定单ID、转派人新、转派类型、</w:t>
      </w:r>
      <w:r>
        <w:rPr>
          <w:rFonts w:ascii="宋体" w:hAnsi="宋体" w:hint="eastAsia"/>
        </w:rPr>
        <w:lastRenderedPageBreak/>
        <w:t>转派说明、转派轨迹、创建时间、创建人、更新人、更新时间。</w:t>
      </w:r>
    </w:p>
    <w:p w:rsidR="00D96E93" w:rsidRDefault="00D96E93" w:rsidP="00D96E93">
      <w:pPr>
        <w:pStyle w:val="5"/>
      </w:pPr>
      <w:bookmarkStart w:id="4010" w:name="_Toc130156716"/>
      <w:r>
        <w:rPr>
          <w:rFonts w:hint="eastAsia"/>
        </w:rPr>
        <w:t>下发到单提醒短信数据表</w:t>
      </w:r>
      <w:bookmarkEnd w:id="4010"/>
    </w:p>
    <w:p w:rsidR="00D96E93" w:rsidRDefault="00D96E93" w:rsidP="00D96E93">
      <w:pPr>
        <w:ind w:firstLine="480"/>
        <w:rPr>
          <w:rFonts w:ascii="宋体" w:hAnsi="宋体"/>
        </w:rPr>
      </w:pPr>
      <w:r>
        <w:rPr>
          <w:rFonts w:ascii="宋体" w:hAnsi="宋体" w:hint="eastAsia"/>
        </w:rPr>
        <w:t>序列ID、下发接收人号码、下发时间时间、下发人账号、下发内容、下发结果、下发次数、下发状态、接口耗时、创建时间、创建人、更新人、更新时间。</w:t>
      </w:r>
    </w:p>
    <w:p w:rsidR="00D96E93" w:rsidRDefault="00D96E93" w:rsidP="00D96E93">
      <w:pPr>
        <w:pStyle w:val="5"/>
      </w:pPr>
      <w:bookmarkStart w:id="4011" w:name="_Toc130156717"/>
      <w:r>
        <w:rPr>
          <w:rFonts w:hint="eastAsia"/>
        </w:rPr>
        <w:t>下发到单提醒短信客户信息规则脱敏</w:t>
      </w:r>
      <w:bookmarkEnd w:id="4011"/>
    </w:p>
    <w:p w:rsidR="00D96E93" w:rsidRDefault="00D96E93" w:rsidP="00D96E93">
      <w:pPr>
        <w:ind w:firstLine="420"/>
      </w:pPr>
      <w:r>
        <w:rPr>
          <w:rFonts w:hint="eastAsia"/>
        </w:rPr>
        <w:t>脱敏字段：客户联系人、客户联系人号码、客户住址</w:t>
      </w:r>
    </w:p>
    <w:p w:rsidR="00D96E93" w:rsidRDefault="00D96E93" w:rsidP="00D96E93">
      <w:pPr>
        <w:ind w:firstLine="420"/>
        <w:rPr>
          <w:rFonts w:ascii="宋体" w:hAnsi="宋体"/>
        </w:rPr>
      </w:pPr>
      <w:r>
        <w:rPr>
          <w:rFonts w:ascii="宋体" w:hAnsi="宋体" w:hint="eastAsia"/>
        </w:rPr>
        <w:t>根据集团要求，用户账号通过AES加密算法进行脱敏后输出，现将AES加密参数约定如下：</w:t>
      </w:r>
    </w:p>
    <w:p w:rsidR="00D96E93" w:rsidRDefault="00D96E93" w:rsidP="00D96E93">
      <w:pPr>
        <w:ind w:firstLine="420"/>
        <w:rPr>
          <w:rFonts w:ascii="宋体" w:hAnsi="宋体"/>
        </w:rPr>
      </w:pPr>
      <w:r>
        <w:rPr>
          <w:rFonts w:ascii="宋体" w:hAnsi="宋体" w:hint="eastAsia"/>
        </w:rPr>
        <w:t>1. 模式：ECB模式</w:t>
      </w:r>
    </w:p>
    <w:p w:rsidR="00D96E93" w:rsidRDefault="00D96E93" w:rsidP="00D96E93">
      <w:pPr>
        <w:ind w:firstLine="420"/>
        <w:rPr>
          <w:rFonts w:ascii="宋体" w:hAnsi="宋体"/>
        </w:rPr>
      </w:pPr>
      <w:r>
        <w:rPr>
          <w:rFonts w:ascii="宋体" w:hAnsi="宋体" w:hint="eastAsia"/>
        </w:rPr>
        <w:t>2. 填充：pkcs7padding</w:t>
      </w:r>
    </w:p>
    <w:p w:rsidR="00D96E93" w:rsidRDefault="00D96E93" w:rsidP="00D96E93">
      <w:pPr>
        <w:ind w:firstLine="420"/>
        <w:rPr>
          <w:rFonts w:ascii="宋体" w:hAnsi="宋体"/>
        </w:rPr>
      </w:pPr>
      <w:r>
        <w:rPr>
          <w:rFonts w:ascii="宋体" w:hAnsi="宋体" w:hint="eastAsia"/>
        </w:rPr>
        <w:t>3. 数据块：128位</w:t>
      </w:r>
    </w:p>
    <w:p w:rsidR="00D96E93" w:rsidRDefault="00D96E93" w:rsidP="00D96E93">
      <w:pPr>
        <w:ind w:firstLine="420"/>
        <w:rPr>
          <w:rFonts w:ascii="宋体" w:hAnsi="宋体"/>
        </w:rPr>
      </w:pPr>
      <w:r>
        <w:rPr>
          <w:rFonts w:ascii="宋体" w:hAnsi="宋体" w:hint="eastAsia"/>
        </w:rPr>
        <w:t>4. 密钥：另行下发</w:t>
      </w:r>
    </w:p>
    <w:p w:rsidR="00D96E93" w:rsidRDefault="00D96E93" w:rsidP="00D96E93">
      <w:pPr>
        <w:ind w:firstLine="420"/>
        <w:rPr>
          <w:rFonts w:ascii="宋体" w:hAnsi="宋体"/>
        </w:rPr>
      </w:pPr>
      <w:r>
        <w:rPr>
          <w:rFonts w:ascii="宋体" w:hAnsi="宋体" w:hint="eastAsia"/>
        </w:rPr>
        <w:t>5. 偏移量：无</w:t>
      </w:r>
    </w:p>
    <w:p w:rsidR="00D96E93" w:rsidRDefault="00D96E93" w:rsidP="00D96E93">
      <w:pPr>
        <w:ind w:firstLine="420"/>
        <w:rPr>
          <w:rFonts w:ascii="宋体" w:hAnsi="宋体"/>
        </w:rPr>
      </w:pPr>
      <w:r>
        <w:rPr>
          <w:rFonts w:ascii="宋体" w:hAnsi="宋体" w:hint="eastAsia"/>
        </w:rPr>
        <w:t>6. 输出：BASE64</w:t>
      </w:r>
    </w:p>
    <w:p w:rsidR="00D96E93" w:rsidRDefault="00D96E93" w:rsidP="00D96E93">
      <w:pPr>
        <w:ind w:firstLine="420"/>
        <w:rPr>
          <w:rFonts w:ascii="宋体" w:hAnsi="宋体"/>
        </w:rPr>
      </w:pPr>
      <w:r>
        <w:rPr>
          <w:rFonts w:ascii="宋体" w:hAnsi="宋体" w:hint="eastAsia"/>
        </w:rPr>
        <w:t>7. 字符集：utf8编码（unicode编码）</w:t>
      </w:r>
    </w:p>
    <w:p w:rsidR="00D96E93" w:rsidRDefault="00D96E93" w:rsidP="00D96E93">
      <w:pPr>
        <w:ind w:firstLine="480"/>
        <w:rPr>
          <w:rFonts w:ascii="宋体" w:hAnsi="宋体"/>
        </w:rPr>
      </w:pPr>
    </w:p>
    <w:p w:rsidR="00D96E93" w:rsidRDefault="00D96E93" w:rsidP="00D96E93">
      <w:pPr>
        <w:pStyle w:val="5"/>
      </w:pPr>
      <w:bookmarkStart w:id="4012" w:name="_Toc130156718"/>
      <w:r>
        <w:rPr>
          <w:rFonts w:hint="eastAsia"/>
        </w:rPr>
        <w:t>处理轨迹数据表</w:t>
      </w:r>
      <w:bookmarkEnd w:id="4012"/>
    </w:p>
    <w:p w:rsidR="00D96E93" w:rsidRDefault="00D96E93" w:rsidP="00D96E93">
      <w:pPr>
        <w:ind w:firstLine="420"/>
        <w:rPr>
          <w:rFonts w:ascii="宋体" w:hAnsi="宋体"/>
        </w:rPr>
      </w:pPr>
      <w:r>
        <w:rPr>
          <w:rFonts w:ascii="宋体" w:hAnsi="宋体" w:hint="eastAsia"/>
        </w:rPr>
        <w:t>序列ID、工单ID、定单ID、处理结果、处理内容、工单环节、工单状态、处理人、处理时间、处理结果、创建时间、创建人、更新人、更新时间。</w:t>
      </w:r>
    </w:p>
    <w:p w:rsidR="00D96E93" w:rsidRDefault="00D96E93" w:rsidP="00D96E93">
      <w:pPr>
        <w:pStyle w:val="5"/>
      </w:pPr>
      <w:bookmarkStart w:id="4013" w:name="_Toc130156719"/>
      <w:r>
        <w:rPr>
          <w:rFonts w:hint="eastAsia"/>
        </w:rPr>
        <w:lastRenderedPageBreak/>
        <w:t>请假信息数据表</w:t>
      </w:r>
      <w:bookmarkEnd w:id="4013"/>
    </w:p>
    <w:p w:rsidR="00D96E93" w:rsidRDefault="00D96E93" w:rsidP="00D96E93">
      <w:pPr>
        <w:ind w:firstLine="420"/>
        <w:rPr>
          <w:rFonts w:ascii="宋体" w:hAnsi="宋体"/>
        </w:rPr>
      </w:pPr>
      <w:r>
        <w:rPr>
          <w:rFonts w:ascii="宋体" w:hAnsi="宋体" w:hint="eastAsia"/>
        </w:rPr>
        <w:t>请假人、请假类型、请假天数、请假原因、请假说明、请假类型、审核人、审核时间、审核说明、审核状态</w:t>
      </w:r>
    </w:p>
    <w:p w:rsidR="00D96E93" w:rsidRDefault="00D96E93" w:rsidP="00D96E93">
      <w:pPr>
        <w:pStyle w:val="5"/>
      </w:pPr>
      <w:bookmarkStart w:id="4014" w:name="_Toc130156720"/>
      <w:r>
        <w:rPr>
          <w:rFonts w:hint="eastAsia"/>
        </w:rPr>
        <w:t>退单原因数据表</w:t>
      </w:r>
      <w:bookmarkEnd w:id="4014"/>
    </w:p>
    <w:p w:rsidR="00D96E93" w:rsidRDefault="00D96E93" w:rsidP="00D96E93">
      <w:pPr>
        <w:ind w:firstLine="420"/>
        <w:rPr>
          <w:rFonts w:ascii="宋体" w:hAnsi="宋体"/>
        </w:rPr>
      </w:pPr>
      <w:r>
        <w:rPr>
          <w:rFonts w:ascii="宋体" w:hAnsi="宋体" w:hint="eastAsia"/>
        </w:rPr>
        <w:t>退单原因、ID、退单类型、父ID、退单原因说明、备注、是否有效、退单编码。</w:t>
      </w:r>
    </w:p>
    <w:p w:rsidR="00D96E93" w:rsidRDefault="00D96E93" w:rsidP="00D96E93">
      <w:pPr>
        <w:pStyle w:val="5"/>
      </w:pPr>
      <w:bookmarkStart w:id="4015" w:name="_Toc130156721"/>
      <w:r>
        <w:rPr>
          <w:rFonts w:hint="eastAsia"/>
        </w:rPr>
        <w:t>改约原因数据表</w:t>
      </w:r>
      <w:bookmarkEnd w:id="4015"/>
    </w:p>
    <w:p w:rsidR="00D96E93" w:rsidRDefault="00D96E93" w:rsidP="00D96E93">
      <w:pPr>
        <w:ind w:firstLine="420"/>
        <w:rPr>
          <w:rFonts w:ascii="宋体" w:hAnsi="宋体"/>
        </w:rPr>
      </w:pPr>
      <w:r>
        <w:rPr>
          <w:rFonts w:ascii="宋体" w:hAnsi="宋体" w:hint="eastAsia"/>
        </w:rPr>
        <w:t>改约原因、ID、改约类型、父ID、改约原因说明、备注、是否有效、改约编码、改约节点。</w:t>
      </w:r>
    </w:p>
    <w:p w:rsidR="00D96E93" w:rsidRDefault="00D96E93" w:rsidP="00D96E93">
      <w:pPr>
        <w:pStyle w:val="5"/>
      </w:pPr>
      <w:bookmarkStart w:id="4016" w:name="_Toc130156722"/>
      <w:r>
        <w:rPr>
          <w:rFonts w:hint="eastAsia"/>
        </w:rPr>
        <w:t>下发改约短信客户信息规则脱敏</w:t>
      </w:r>
      <w:bookmarkEnd w:id="4016"/>
    </w:p>
    <w:p w:rsidR="00D96E93" w:rsidRDefault="00D96E93" w:rsidP="00D96E93">
      <w:pPr>
        <w:ind w:firstLine="420"/>
      </w:pPr>
      <w:r>
        <w:rPr>
          <w:rFonts w:hint="eastAsia"/>
        </w:rPr>
        <w:t>脱敏字段：客户联系人、客户联系人号码、客户住址</w:t>
      </w:r>
    </w:p>
    <w:p w:rsidR="00D96E93" w:rsidRDefault="00D96E93" w:rsidP="00D96E93">
      <w:pPr>
        <w:ind w:firstLine="420"/>
        <w:rPr>
          <w:rFonts w:ascii="宋体" w:hAnsi="宋体"/>
        </w:rPr>
      </w:pPr>
      <w:r>
        <w:rPr>
          <w:rFonts w:ascii="宋体" w:hAnsi="宋体" w:hint="eastAsia"/>
        </w:rPr>
        <w:t>根据集团要求，用户账号通过AES加密算法进行脱敏后输出，现将AES加密参数约定如下：</w:t>
      </w:r>
    </w:p>
    <w:p w:rsidR="00D96E93" w:rsidRDefault="00D96E93" w:rsidP="00D96E93">
      <w:pPr>
        <w:ind w:firstLine="420"/>
        <w:rPr>
          <w:rFonts w:ascii="宋体" w:hAnsi="宋体"/>
        </w:rPr>
      </w:pPr>
      <w:r>
        <w:rPr>
          <w:rFonts w:ascii="宋体" w:hAnsi="宋体" w:hint="eastAsia"/>
        </w:rPr>
        <w:t>1. 模式：ECB模式</w:t>
      </w:r>
    </w:p>
    <w:p w:rsidR="00D96E93" w:rsidRDefault="00D96E93" w:rsidP="00D96E93">
      <w:pPr>
        <w:ind w:firstLine="420"/>
        <w:rPr>
          <w:rFonts w:ascii="宋体" w:hAnsi="宋体"/>
        </w:rPr>
      </w:pPr>
      <w:r>
        <w:rPr>
          <w:rFonts w:ascii="宋体" w:hAnsi="宋体" w:hint="eastAsia"/>
        </w:rPr>
        <w:t>2. 填充：pkcs7padding</w:t>
      </w:r>
    </w:p>
    <w:p w:rsidR="00D96E93" w:rsidRDefault="00D96E93" w:rsidP="00D96E93">
      <w:pPr>
        <w:ind w:firstLine="420"/>
        <w:rPr>
          <w:rFonts w:ascii="宋体" w:hAnsi="宋体"/>
        </w:rPr>
      </w:pPr>
      <w:r>
        <w:rPr>
          <w:rFonts w:ascii="宋体" w:hAnsi="宋体" w:hint="eastAsia"/>
        </w:rPr>
        <w:t>3. 数据块：128位</w:t>
      </w:r>
    </w:p>
    <w:p w:rsidR="00D96E93" w:rsidRDefault="00D96E93" w:rsidP="00D96E93">
      <w:pPr>
        <w:ind w:firstLine="420"/>
        <w:rPr>
          <w:rFonts w:ascii="宋体" w:hAnsi="宋体"/>
        </w:rPr>
      </w:pPr>
      <w:r>
        <w:rPr>
          <w:rFonts w:ascii="宋体" w:hAnsi="宋体" w:hint="eastAsia"/>
        </w:rPr>
        <w:t>4. 密钥：另行下发</w:t>
      </w:r>
    </w:p>
    <w:p w:rsidR="00D96E93" w:rsidRDefault="00D96E93" w:rsidP="00D96E93">
      <w:pPr>
        <w:ind w:firstLine="420"/>
        <w:rPr>
          <w:rFonts w:ascii="宋体" w:hAnsi="宋体"/>
        </w:rPr>
      </w:pPr>
      <w:r>
        <w:rPr>
          <w:rFonts w:ascii="宋体" w:hAnsi="宋体" w:hint="eastAsia"/>
        </w:rPr>
        <w:t>5. 偏移量：无</w:t>
      </w:r>
    </w:p>
    <w:p w:rsidR="00D96E93" w:rsidRDefault="00D96E93" w:rsidP="00D96E93">
      <w:pPr>
        <w:ind w:firstLine="420"/>
        <w:rPr>
          <w:rFonts w:ascii="宋体" w:hAnsi="宋体"/>
        </w:rPr>
      </w:pPr>
      <w:r>
        <w:rPr>
          <w:rFonts w:ascii="宋体" w:hAnsi="宋体" w:hint="eastAsia"/>
        </w:rPr>
        <w:t>6. 输出：BASE64</w:t>
      </w:r>
    </w:p>
    <w:p w:rsidR="00D96E93" w:rsidRDefault="00D96E93" w:rsidP="00D96E93">
      <w:pPr>
        <w:ind w:firstLine="420"/>
        <w:rPr>
          <w:rFonts w:ascii="宋体" w:hAnsi="宋体"/>
        </w:rPr>
      </w:pPr>
      <w:r>
        <w:rPr>
          <w:rFonts w:ascii="宋体" w:hAnsi="宋体" w:hint="eastAsia"/>
        </w:rPr>
        <w:lastRenderedPageBreak/>
        <w:t>7. 字符集：utf8编码（unicode编码）</w:t>
      </w:r>
    </w:p>
    <w:p w:rsidR="00D96E93" w:rsidRDefault="00D96E93" w:rsidP="00D96E93">
      <w:pPr>
        <w:ind w:firstLine="420"/>
        <w:rPr>
          <w:rFonts w:ascii="宋体" w:hAnsi="宋体"/>
        </w:rPr>
      </w:pPr>
    </w:p>
    <w:p w:rsidR="00D96E93" w:rsidRDefault="00D96E93" w:rsidP="00D96E93">
      <w:pPr>
        <w:pStyle w:val="5"/>
      </w:pPr>
      <w:bookmarkStart w:id="4017" w:name="_Toc130156723"/>
      <w:r>
        <w:rPr>
          <w:rFonts w:hint="eastAsia"/>
        </w:rPr>
        <w:t>操作日志数据表</w:t>
      </w:r>
      <w:bookmarkEnd w:id="4017"/>
    </w:p>
    <w:p w:rsidR="00D96E93" w:rsidRDefault="00D96E93" w:rsidP="00D96E93">
      <w:pPr>
        <w:ind w:firstLine="480"/>
        <w:rPr>
          <w:rFonts w:ascii="宋体" w:hAnsi="宋体"/>
        </w:rPr>
      </w:pPr>
      <w:r>
        <w:rPr>
          <w:rFonts w:ascii="宋体" w:hAnsi="宋体" w:hint="eastAsia"/>
        </w:rPr>
        <w:t>操作人、操作时间、操作人账号、访问IP、请求方式、请求方法、请求时间、请求时长、请求结果、请求参数、请求功能模块、接口耗时、创建时间、创建人、更新人、更新时间。</w:t>
      </w:r>
    </w:p>
    <w:p w:rsidR="00D96E93" w:rsidRDefault="00D96E93" w:rsidP="00D96E93">
      <w:pPr>
        <w:pStyle w:val="40"/>
        <w:rPr>
          <w:rFonts w:ascii="宋体" w:hAnsi="宋体"/>
          <w:szCs w:val="24"/>
        </w:rPr>
      </w:pPr>
      <w:bookmarkStart w:id="4018" w:name="_Toc130156724"/>
      <w:r>
        <w:rPr>
          <w:rFonts w:ascii="宋体" w:hAnsi="宋体" w:hint="eastAsia"/>
          <w:szCs w:val="24"/>
        </w:rPr>
        <w:t>中台首响兜底功能数据接口</w:t>
      </w:r>
      <w:bookmarkEnd w:id="4018"/>
    </w:p>
    <w:p w:rsidR="00D96E93" w:rsidRDefault="00D96E93" w:rsidP="00D96E93">
      <w:pPr>
        <w:pStyle w:val="5"/>
        <w:rPr>
          <w:rStyle w:val="710"/>
          <w:iCs/>
        </w:rPr>
      </w:pPr>
      <w:bookmarkStart w:id="4019" w:name="_Toc130156725"/>
      <w:r>
        <w:rPr>
          <w:rFonts w:hint="eastAsia"/>
        </w:rPr>
        <w:t>查询装维上午忙闲程度接口</w:t>
      </w:r>
      <w:bookmarkEnd w:id="4019"/>
    </w:p>
    <w:p w:rsidR="00D96E93" w:rsidRDefault="00D96E93" w:rsidP="00905DF8">
      <w:pPr>
        <w:numPr>
          <w:ilvl w:val="0"/>
          <w:numId w:val="251"/>
        </w:numPr>
        <w:spacing w:line="240" w:lineRule="auto"/>
        <w:rPr>
          <w:rFonts w:ascii="宋体" w:hAnsi="宋体" w:cs="宋体"/>
          <w:sz w:val="21"/>
          <w:szCs w:val="21"/>
        </w:rPr>
      </w:pPr>
      <w:r>
        <w:rPr>
          <w:rFonts w:ascii="宋体" w:hAnsi="宋体" w:cs="宋体" w:hint="eastAsia"/>
          <w:sz w:val="21"/>
          <w:szCs w:val="21"/>
        </w:rPr>
        <w:t>请求地址： http://ip:port/staffApi/getBusyAmInfo</w:t>
      </w:r>
    </w:p>
    <w:p w:rsidR="00D96E93" w:rsidRDefault="00D96E93" w:rsidP="00905DF8">
      <w:pPr>
        <w:numPr>
          <w:ilvl w:val="0"/>
          <w:numId w:val="251"/>
        </w:numPr>
        <w:spacing w:line="240" w:lineRule="auto"/>
        <w:rPr>
          <w:rFonts w:ascii="宋体" w:hAnsi="宋体" w:cs="宋体"/>
          <w:sz w:val="21"/>
          <w:szCs w:val="21"/>
        </w:rPr>
      </w:pPr>
      <w:r>
        <w:rPr>
          <w:rFonts w:ascii="宋体" w:hAnsi="宋体" w:cs="宋体" w:hint="eastAsia"/>
          <w:sz w:val="21"/>
          <w:szCs w:val="21"/>
        </w:rPr>
        <w:t>请求方式： post</w:t>
      </w:r>
    </w:p>
    <w:p w:rsidR="00D96E93" w:rsidRDefault="00D96E93" w:rsidP="00905DF8">
      <w:pPr>
        <w:numPr>
          <w:ilvl w:val="0"/>
          <w:numId w:val="251"/>
        </w:numPr>
        <w:spacing w:line="240" w:lineRule="auto"/>
        <w:rPr>
          <w:rFonts w:ascii="宋体" w:hAnsi="宋体" w:cs="宋体"/>
          <w:szCs w:val="24"/>
        </w:rPr>
      </w:pPr>
      <w:r>
        <w:rPr>
          <w:rFonts w:ascii="宋体" w:hAnsi="宋体" w:cs="宋体" w:hint="eastAsia"/>
          <w:sz w:val="21"/>
          <w:szCs w:val="21"/>
        </w:rPr>
        <w:t>参数格式：application/json</w:t>
      </w:r>
    </w:p>
    <w:p w:rsidR="00D96E93" w:rsidRDefault="00D96E93" w:rsidP="00D96E93">
      <w:pPr>
        <w:spacing w:line="240" w:lineRule="auto"/>
        <w:rPr>
          <w:rFonts w:ascii="宋体" w:hAnsi="宋体" w:cs="宋体"/>
          <w:szCs w:val="24"/>
        </w:rPr>
      </w:pPr>
    </w:p>
    <w:p w:rsidR="00D96E93" w:rsidRDefault="00D96E93" w:rsidP="00D96E93">
      <w:pPr>
        <w:pStyle w:val="6"/>
      </w:pPr>
      <w:bookmarkStart w:id="4020" w:name="_Toc130156726"/>
      <w:r>
        <w:rPr>
          <w:rFonts w:ascii="宋体" w:hAnsi="宋体"/>
        </w:rPr>
        <w:t>请求</w:t>
      </w:r>
      <w:r>
        <w:rPr>
          <w:rFonts w:ascii="宋体" w:hAnsi="宋体" w:hint="eastAsia"/>
        </w:rPr>
        <w:t>内容参数</w:t>
      </w:r>
      <w:bookmarkEnd w:id="4020"/>
    </w:p>
    <w:p w:rsidR="00D96E93" w:rsidRDefault="00D96E93" w:rsidP="00D96E93">
      <w:pPr>
        <w:pStyle w:val="QB20"/>
        <w:spacing w:line="360" w:lineRule="auto"/>
        <w:rPr>
          <w:rFonts w:ascii="宋体" w:hAnsi="宋体" w:cs="Times New Roman"/>
        </w:rPr>
      </w:pPr>
      <w:r>
        <w:rPr>
          <w:rFonts w:ascii="宋体" w:hAnsi="宋体" w:cs="Times New Roman"/>
        </w:rPr>
        <w:t>字段含义：</w:t>
      </w:r>
    </w:p>
    <w:tbl>
      <w:tblPr>
        <w:tblStyle w:val="afffff7"/>
        <w:tblW w:w="0" w:type="auto"/>
        <w:tblInd w:w="362" w:type="dxa"/>
        <w:tblLook w:val="04A0" w:firstRow="1" w:lastRow="0" w:firstColumn="1" w:lastColumn="0" w:noHBand="0" w:noVBand="1"/>
      </w:tblPr>
      <w:tblGrid>
        <w:gridCol w:w="2109"/>
        <w:gridCol w:w="2051"/>
        <w:gridCol w:w="2051"/>
        <w:gridCol w:w="1952"/>
      </w:tblGrid>
      <w:tr w:rsidR="00D96E93" w:rsidTr="00254D53">
        <w:tc>
          <w:tcPr>
            <w:tcW w:w="2109" w:type="dxa"/>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参数名称</w:t>
            </w:r>
          </w:p>
        </w:tc>
        <w:tc>
          <w:tcPr>
            <w:tcW w:w="2051" w:type="dxa"/>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参数类型</w:t>
            </w:r>
          </w:p>
        </w:tc>
        <w:tc>
          <w:tcPr>
            <w:tcW w:w="2051" w:type="dxa"/>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参数含义</w:t>
            </w:r>
          </w:p>
        </w:tc>
        <w:tc>
          <w:tcPr>
            <w:tcW w:w="1952" w:type="dxa"/>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必选</w:t>
            </w:r>
          </w:p>
        </w:tc>
      </w:tr>
      <w:tr w:rsidR="00D96E93" w:rsidTr="00254D53">
        <w:tc>
          <w:tcPr>
            <w:tcW w:w="2109" w:type="dxa"/>
          </w:tcPr>
          <w:p w:rsidR="00D96E93" w:rsidRDefault="00D96E93" w:rsidP="00254D53">
            <w:pPr>
              <w:pStyle w:val="QB20"/>
              <w:spacing w:line="360" w:lineRule="auto"/>
              <w:ind w:firstLineChars="0" w:firstLine="0"/>
              <w:rPr>
                <w:rFonts w:cs="Times New Roman"/>
              </w:rPr>
            </w:pPr>
            <w:r>
              <w:rPr>
                <w:rFonts w:cs="Times New Roman" w:hint="eastAsia"/>
              </w:rPr>
              <w:t>StaffId</w:t>
            </w:r>
          </w:p>
        </w:tc>
        <w:tc>
          <w:tcPr>
            <w:tcW w:w="2051" w:type="dxa"/>
          </w:tcPr>
          <w:p w:rsidR="00D96E93" w:rsidRDefault="00D96E93" w:rsidP="00254D53">
            <w:pPr>
              <w:pStyle w:val="QB20"/>
              <w:spacing w:line="360" w:lineRule="auto"/>
              <w:ind w:firstLineChars="0" w:firstLine="0"/>
            </w:pPr>
            <w:r>
              <w:t>String</w:t>
            </w:r>
          </w:p>
        </w:tc>
        <w:tc>
          <w:tcPr>
            <w:tcW w:w="2051" w:type="dxa"/>
          </w:tcPr>
          <w:p w:rsidR="00D96E93" w:rsidRDefault="00D96E93" w:rsidP="00254D53">
            <w:pPr>
              <w:pStyle w:val="QB20"/>
              <w:spacing w:line="360" w:lineRule="auto"/>
              <w:ind w:firstLineChars="0" w:firstLine="0"/>
            </w:pPr>
            <w:r>
              <w:rPr>
                <w:rFonts w:hint="eastAsia"/>
              </w:rPr>
              <w:t>装维用户</w:t>
            </w:r>
            <w:r>
              <w:rPr>
                <w:rFonts w:hint="eastAsia"/>
              </w:rPr>
              <w:t>ID</w:t>
            </w:r>
          </w:p>
        </w:tc>
        <w:tc>
          <w:tcPr>
            <w:tcW w:w="1952" w:type="dxa"/>
          </w:tcPr>
          <w:p w:rsidR="00D96E93" w:rsidRDefault="00D96E93" w:rsidP="00254D53">
            <w:pPr>
              <w:pStyle w:val="QB20"/>
              <w:spacing w:line="360" w:lineRule="auto"/>
              <w:ind w:firstLineChars="0" w:firstLine="0"/>
            </w:pPr>
            <w:r>
              <w:t>Y</w:t>
            </w:r>
          </w:p>
        </w:tc>
      </w:tr>
    </w:tbl>
    <w:p w:rsidR="00D96E93" w:rsidRDefault="00D96E93" w:rsidP="00D96E93">
      <w:pPr>
        <w:pStyle w:val="QB20"/>
        <w:spacing w:line="360" w:lineRule="auto"/>
        <w:ind w:firstLineChars="0" w:firstLine="0"/>
        <w:rPr>
          <w:rFonts w:cs="Times New Roman"/>
        </w:rPr>
      </w:pPr>
    </w:p>
    <w:p w:rsidR="00D96E93" w:rsidRDefault="00D96E93" w:rsidP="00D96E93">
      <w:pPr>
        <w:pStyle w:val="6"/>
      </w:pPr>
      <w:bookmarkStart w:id="4021" w:name="_Toc130156727"/>
      <w:r>
        <w:rPr>
          <w:rFonts w:ascii="宋体" w:hAnsi="宋体"/>
        </w:rPr>
        <w:t>响应</w:t>
      </w:r>
      <w:r>
        <w:rPr>
          <w:rFonts w:ascii="宋体" w:hAnsi="宋体" w:hint="eastAsia"/>
        </w:rPr>
        <w:t>内容</w:t>
      </w:r>
      <w:r>
        <w:rPr>
          <w:rFonts w:ascii="宋体" w:hAnsi="宋体"/>
        </w:rPr>
        <w:t>格式</w:t>
      </w:r>
      <w:bookmarkEnd w:id="4021"/>
    </w:p>
    <w:tbl>
      <w:tblPr>
        <w:tblStyle w:val="afffff7"/>
        <w:tblW w:w="8147" w:type="dxa"/>
        <w:tblInd w:w="375" w:type="dxa"/>
        <w:tblLayout w:type="fixed"/>
        <w:tblLook w:val="04A0" w:firstRow="1" w:lastRow="0" w:firstColumn="1" w:lastColumn="0" w:noHBand="0" w:noVBand="1"/>
      </w:tblPr>
      <w:tblGrid>
        <w:gridCol w:w="2368"/>
        <w:gridCol w:w="1930"/>
        <w:gridCol w:w="1972"/>
        <w:gridCol w:w="1877"/>
      </w:tblGrid>
      <w:tr w:rsidR="00D96E93" w:rsidTr="00254D53">
        <w:tc>
          <w:tcPr>
            <w:tcW w:w="2368" w:type="dxa"/>
            <w:tcBorders>
              <w:top w:val="single" w:sz="4" w:space="0" w:color="auto"/>
              <w:left w:val="single" w:sz="4" w:space="0" w:color="auto"/>
              <w:bottom w:val="single" w:sz="4" w:space="0" w:color="auto"/>
              <w:right w:val="single" w:sz="4" w:space="0" w:color="auto"/>
            </w:tcBorders>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参数名称</w:t>
            </w:r>
          </w:p>
        </w:tc>
        <w:tc>
          <w:tcPr>
            <w:tcW w:w="1930" w:type="dxa"/>
            <w:tcBorders>
              <w:top w:val="single" w:sz="4" w:space="0" w:color="auto"/>
              <w:left w:val="single" w:sz="4" w:space="0" w:color="auto"/>
              <w:bottom w:val="single" w:sz="4" w:space="0" w:color="auto"/>
              <w:right w:val="single" w:sz="4" w:space="0" w:color="auto"/>
            </w:tcBorders>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参数类型</w:t>
            </w:r>
          </w:p>
        </w:tc>
        <w:tc>
          <w:tcPr>
            <w:tcW w:w="1972" w:type="dxa"/>
            <w:tcBorders>
              <w:top w:val="single" w:sz="4" w:space="0" w:color="auto"/>
              <w:left w:val="single" w:sz="4" w:space="0" w:color="auto"/>
              <w:bottom w:val="single" w:sz="4" w:space="0" w:color="auto"/>
              <w:right w:val="single" w:sz="4" w:space="0" w:color="auto"/>
            </w:tcBorders>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参数含义</w:t>
            </w:r>
          </w:p>
        </w:tc>
        <w:tc>
          <w:tcPr>
            <w:tcW w:w="1877" w:type="dxa"/>
            <w:tcBorders>
              <w:top w:val="single" w:sz="4" w:space="0" w:color="auto"/>
              <w:left w:val="single" w:sz="4" w:space="0" w:color="auto"/>
              <w:bottom w:val="single" w:sz="4" w:space="0" w:color="auto"/>
              <w:right w:val="single" w:sz="4" w:space="0" w:color="auto"/>
            </w:tcBorders>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必选</w:t>
            </w:r>
          </w:p>
        </w:tc>
      </w:tr>
      <w:tr w:rsidR="00D96E93" w:rsidTr="00254D53">
        <w:tc>
          <w:tcPr>
            <w:tcW w:w="2368"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msg</w:t>
            </w:r>
          </w:p>
        </w:tc>
        <w:tc>
          <w:tcPr>
            <w:tcW w:w="1930"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String</w:t>
            </w:r>
          </w:p>
        </w:tc>
        <w:tc>
          <w:tcPr>
            <w:tcW w:w="1972"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响应说明</w:t>
            </w:r>
          </w:p>
        </w:tc>
        <w:tc>
          <w:tcPr>
            <w:tcW w:w="1877"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Y</w:t>
            </w:r>
          </w:p>
        </w:tc>
      </w:tr>
      <w:tr w:rsidR="00D96E93" w:rsidTr="00254D53">
        <w:tc>
          <w:tcPr>
            <w:tcW w:w="2368"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c</w:t>
            </w:r>
            <w:r>
              <w:rPr>
                <w:rFonts w:ascii="宋体" w:hAnsi="宋体" w:hint="eastAsia"/>
              </w:rPr>
              <w:t>ode</w:t>
            </w:r>
          </w:p>
        </w:tc>
        <w:tc>
          <w:tcPr>
            <w:tcW w:w="1930"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int</w:t>
            </w:r>
          </w:p>
        </w:tc>
        <w:tc>
          <w:tcPr>
            <w:tcW w:w="1972"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响应码</w:t>
            </w:r>
          </w:p>
        </w:tc>
        <w:tc>
          <w:tcPr>
            <w:tcW w:w="1877"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Y</w:t>
            </w:r>
          </w:p>
        </w:tc>
      </w:tr>
      <w:tr w:rsidR="00D96E93" w:rsidTr="00254D53">
        <w:tc>
          <w:tcPr>
            <w:tcW w:w="2368"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data</w:t>
            </w:r>
          </w:p>
        </w:tc>
        <w:tc>
          <w:tcPr>
            <w:tcW w:w="1930"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JSONObject</w:t>
            </w:r>
          </w:p>
        </w:tc>
        <w:tc>
          <w:tcPr>
            <w:tcW w:w="1972"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响应结果</w:t>
            </w:r>
          </w:p>
        </w:tc>
        <w:tc>
          <w:tcPr>
            <w:tcW w:w="1877"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Y</w:t>
            </w:r>
          </w:p>
        </w:tc>
      </w:tr>
    </w:tbl>
    <w:p w:rsidR="00D96E93" w:rsidRDefault="00D96E93" w:rsidP="00D96E93"/>
    <w:p w:rsidR="00D96E93" w:rsidRDefault="00D96E93" w:rsidP="00D96E93">
      <w:pPr>
        <w:pStyle w:val="6"/>
      </w:pPr>
      <w:bookmarkStart w:id="4022" w:name="_Toc130156728"/>
      <w:r>
        <w:rPr>
          <w:rFonts w:ascii="宋体" w:hAnsi="宋体" w:hint="eastAsia"/>
        </w:rPr>
        <w:t>请求</w:t>
      </w:r>
      <w:r>
        <w:rPr>
          <w:rFonts w:ascii="宋体" w:hAnsi="宋体"/>
        </w:rPr>
        <w:t>报文示例</w:t>
      </w:r>
      <w:bookmarkEnd w:id="4022"/>
    </w:p>
    <w:p w:rsidR="00D96E93" w:rsidRDefault="00D96E93" w:rsidP="00D96E93"/>
    <w:tbl>
      <w:tblPr>
        <w:tblStyle w:val="afffff7"/>
        <w:tblW w:w="0" w:type="auto"/>
        <w:tblInd w:w="-5" w:type="dxa"/>
        <w:tblLook w:val="04A0" w:firstRow="1" w:lastRow="0" w:firstColumn="1" w:lastColumn="0" w:noHBand="0" w:noVBand="1"/>
      </w:tblPr>
      <w:tblGrid>
        <w:gridCol w:w="8517"/>
      </w:tblGrid>
      <w:tr w:rsidR="00D96E93" w:rsidTr="00254D53">
        <w:tc>
          <w:tcPr>
            <w:tcW w:w="8517" w:type="dxa"/>
            <w:tcBorders>
              <w:top w:val="single" w:sz="4" w:space="0" w:color="auto"/>
              <w:left w:val="single" w:sz="4" w:space="0" w:color="auto"/>
              <w:bottom w:val="single" w:sz="4" w:space="0" w:color="auto"/>
              <w:right w:val="single" w:sz="4" w:space="0" w:color="auto"/>
            </w:tcBorders>
          </w:tcPr>
          <w:p w:rsidR="00D96E93" w:rsidRDefault="00D96E93" w:rsidP="00254D53">
            <w:pPr>
              <w:spacing w:line="240" w:lineRule="auto"/>
              <w:ind w:firstLine="480"/>
              <w:rPr>
                <w:sz w:val="21"/>
                <w:szCs w:val="21"/>
              </w:rPr>
            </w:pPr>
            <w:r>
              <w:rPr>
                <w:sz w:val="21"/>
                <w:szCs w:val="21"/>
              </w:rPr>
              <w:t>{</w:t>
            </w:r>
          </w:p>
          <w:p w:rsidR="00D96E93" w:rsidRDefault="00D96E93" w:rsidP="00254D53">
            <w:pPr>
              <w:spacing w:line="240" w:lineRule="auto"/>
              <w:ind w:firstLine="480"/>
              <w:rPr>
                <w:sz w:val="21"/>
                <w:szCs w:val="21"/>
              </w:rPr>
            </w:pPr>
            <w:r>
              <w:rPr>
                <w:sz w:val="21"/>
                <w:szCs w:val="21"/>
              </w:rPr>
              <w:tab/>
              <w:t>"</w:t>
            </w:r>
            <w:r>
              <w:rPr>
                <w:rFonts w:hint="eastAsia"/>
              </w:rPr>
              <w:t>staffId</w:t>
            </w:r>
            <w:r>
              <w:rPr>
                <w:sz w:val="21"/>
                <w:szCs w:val="21"/>
              </w:rPr>
              <w:t>": "</w:t>
            </w:r>
            <w:r>
              <w:rPr>
                <w:rFonts w:hint="eastAsia"/>
                <w:sz w:val="21"/>
                <w:szCs w:val="21"/>
              </w:rPr>
              <w:t>21096</w:t>
            </w:r>
            <w:r>
              <w:rPr>
                <w:sz w:val="21"/>
                <w:szCs w:val="21"/>
              </w:rPr>
              <w:t>"</w:t>
            </w:r>
          </w:p>
          <w:p w:rsidR="00D96E93" w:rsidRDefault="00D96E93" w:rsidP="00254D53">
            <w:pPr>
              <w:spacing w:line="240" w:lineRule="auto"/>
              <w:ind w:firstLine="480"/>
            </w:pPr>
            <w:r>
              <w:rPr>
                <w:sz w:val="21"/>
                <w:szCs w:val="21"/>
              </w:rPr>
              <w:t>}</w:t>
            </w:r>
          </w:p>
        </w:tc>
      </w:tr>
    </w:tbl>
    <w:p w:rsidR="00D96E93" w:rsidRDefault="00D96E93" w:rsidP="00D96E93">
      <w:r>
        <w:t xml:space="preserve"> </w:t>
      </w:r>
    </w:p>
    <w:p w:rsidR="00D96E93" w:rsidRDefault="00D96E93" w:rsidP="00D96E93">
      <w:pPr>
        <w:pStyle w:val="6"/>
      </w:pPr>
      <w:bookmarkStart w:id="4023" w:name="_Toc130156729"/>
      <w:r>
        <w:rPr>
          <w:rFonts w:ascii="宋体" w:hAnsi="宋体"/>
        </w:rPr>
        <w:t>响应报文示例</w:t>
      </w:r>
      <w:bookmarkEnd w:id="4023"/>
    </w:p>
    <w:tbl>
      <w:tblPr>
        <w:tblStyle w:val="afffff7"/>
        <w:tblW w:w="0" w:type="auto"/>
        <w:tblInd w:w="-5" w:type="dxa"/>
        <w:tblLook w:val="04A0" w:firstRow="1" w:lastRow="0" w:firstColumn="1" w:lastColumn="0" w:noHBand="0" w:noVBand="1"/>
      </w:tblPr>
      <w:tblGrid>
        <w:gridCol w:w="8542"/>
      </w:tblGrid>
      <w:tr w:rsidR="00D96E93" w:rsidTr="00254D53">
        <w:tc>
          <w:tcPr>
            <w:tcW w:w="8542" w:type="dxa"/>
            <w:tcBorders>
              <w:top w:val="single" w:sz="4" w:space="0" w:color="auto"/>
              <w:left w:val="single" w:sz="4" w:space="0" w:color="auto"/>
              <w:bottom w:val="single" w:sz="4" w:space="0" w:color="auto"/>
              <w:right w:val="single" w:sz="4" w:space="0" w:color="auto"/>
            </w:tcBorders>
          </w:tcPr>
          <w:p w:rsidR="00D96E93" w:rsidRDefault="00D96E93" w:rsidP="00254D53">
            <w:pPr>
              <w:spacing w:line="240" w:lineRule="auto"/>
              <w:ind w:firstLine="480"/>
              <w:rPr>
                <w:sz w:val="21"/>
                <w:szCs w:val="21"/>
              </w:rPr>
            </w:pPr>
            <w:r>
              <w:rPr>
                <w:rFonts w:hint="eastAsia"/>
                <w:sz w:val="21"/>
                <w:szCs w:val="21"/>
              </w:rPr>
              <w:t>{</w:t>
            </w:r>
          </w:p>
          <w:p w:rsidR="00D96E93" w:rsidRDefault="00D96E93" w:rsidP="00254D53">
            <w:pPr>
              <w:spacing w:line="240" w:lineRule="auto"/>
              <w:ind w:firstLine="480"/>
              <w:rPr>
                <w:sz w:val="21"/>
                <w:szCs w:val="21"/>
              </w:rPr>
            </w:pPr>
            <w:r>
              <w:rPr>
                <w:rFonts w:hint="eastAsia"/>
                <w:sz w:val="21"/>
                <w:szCs w:val="21"/>
              </w:rPr>
              <w:t xml:space="preserve">    "code":200,</w:t>
            </w:r>
          </w:p>
          <w:p w:rsidR="00D96E93" w:rsidRDefault="00D96E93" w:rsidP="00254D53">
            <w:pPr>
              <w:spacing w:line="240" w:lineRule="auto"/>
              <w:ind w:firstLine="480"/>
              <w:rPr>
                <w:sz w:val="21"/>
                <w:szCs w:val="21"/>
              </w:rPr>
            </w:pPr>
            <w:r>
              <w:rPr>
                <w:rFonts w:hint="eastAsia"/>
                <w:sz w:val="21"/>
                <w:szCs w:val="21"/>
              </w:rPr>
              <w:t xml:space="preserve">    "msg":"</w:t>
            </w:r>
            <w:r>
              <w:rPr>
                <w:rFonts w:hint="eastAsia"/>
                <w:sz w:val="21"/>
                <w:szCs w:val="21"/>
              </w:rPr>
              <w:t>成功</w:t>
            </w:r>
            <w:r>
              <w:rPr>
                <w:rFonts w:hint="eastAsia"/>
                <w:sz w:val="21"/>
                <w:szCs w:val="21"/>
              </w:rPr>
              <w:t>",</w:t>
            </w:r>
          </w:p>
          <w:p w:rsidR="00D96E93" w:rsidRDefault="00D96E93" w:rsidP="00254D53">
            <w:pPr>
              <w:spacing w:line="240" w:lineRule="auto"/>
              <w:ind w:firstLine="480"/>
              <w:rPr>
                <w:sz w:val="21"/>
                <w:szCs w:val="21"/>
              </w:rPr>
            </w:pPr>
            <w:r>
              <w:rPr>
                <w:rFonts w:hint="eastAsia"/>
                <w:sz w:val="21"/>
                <w:szCs w:val="21"/>
              </w:rPr>
              <w:t xml:space="preserve">    "data":{</w:t>
            </w:r>
          </w:p>
          <w:p w:rsidR="00D96E93" w:rsidRDefault="00D96E93" w:rsidP="00254D53">
            <w:pPr>
              <w:spacing w:line="240" w:lineRule="auto"/>
              <w:ind w:firstLineChars="600" w:firstLine="1260"/>
              <w:rPr>
                <w:sz w:val="21"/>
                <w:szCs w:val="21"/>
              </w:rPr>
            </w:pPr>
            <w:r>
              <w:rPr>
                <w:rFonts w:hint="eastAsia"/>
                <w:sz w:val="21"/>
                <w:szCs w:val="21"/>
              </w:rPr>
              <w:t xml:space="preserve">     </w:t>
            </w:r>
            <w:r>
              <w:rPr>
                <w:rFonts w:hint="eastAsia"/>
                <w:sz w:val="21"/>
                <w:szCs w:val="21"/>
              </w:rPr>
              <w:tab/>
              <w:t>{</w:t>
            </w:r>
          </w:p>
          <w:p w:rsidR="00D96E93" w:rsidRDefault="00D96E93" w:rsidP="00254D53">
            <w:pPr>
              <w:spacing w:line="240" w:lineRule="auto"/>
              <w:ind w:firstLineChars="600" w:firstLine="1260"/>
              <w:rPr>
                <w:sz w:val="21"/>
                <w:szCs w:val="21"/>
              </w:rPr>
            </w:pPr>
            <w:r>
              <w:rPr>
                <w:rFonts w:hint="eastAsia"/>
                <w:sz w:val="21"/>
                <w:szCs w:val="21"/>
              </w:rPr>
              <w:tab/>
            </w:r>
            <w:r>
              <w:rPr>
                <w:rFonts w:hint="eastAsia"/>
                <w:sz w:val="21"/>
                <w:szCs w:val="21"/>
              </w:rPr>
              <w:tab/>
              <w:t>"amCount":"10",</w:t>
            </w:r>
          </w:p>
          <w:p w:rsidR="00D96E93" w:rsidRDefault="00D96E93" w:rsidP="00254D53">
            <w:pPr>
              <w:spacing w:line="240" w:lineRule="auto"/>
              <w:ind w:firstLineChars="600" w:firstLine="1260"/>
              <w:rPr>
                <w:sz w:val="21"/>
                <w:szCs w:val="21"/>
              </w:rPr>
            </w:pPr>
            <w:r>
              <w:rPr>
                <w:rFonts w:hint="eastAsia"/>
                <w:sz w:val="21"/>
                <w:szCs w:val="21"/>
              </w:rPr>
              <w:tab/>
            </w:r>
            <w:r>
              <w:rPr>
                <w:rFonts w:hint="eastAsia"/>
                <w:sz w:val="21"/>
                <w:szCs w:val="21"/>
              </w:rPr>
              <w:tab/>
              <w:t>"staffName":"</w:t>
            </w:r>
            <w:r>
              <w:rPr>
                <w:rFonts w:hint="eastAsia"/>
                <w:sz w:val="21"/>
                <w:szCs w:val="21"/>
              </w:rPr>
              <w:t>李四</w:t>
            </w:r>
            <w:r>
              <w:rPr>
                <w:rFonts w:hint="eastAsia"/>
                <w:sz w:val="21"/>
                <w:szCs w:val="21"/>
              </w:rPr>
              <w:t>",</w:t>
            </w:r>
          </w:p>
          <w:p w:rsidR="00D96E93" w:rsidRDefault="00D96E93" w:rsidP="00254D53">
            <w:pPr>
              <w:spacing w:line="240" w:lineRule="auto"/>
              <w:ind w:firstLineChars="600" w:firstLine="1260"/>
              <w:rPr>
                <w:sz w:val="21"/>
                <w:szCs w:val="21"/>
              </w:rPr>
            </w:pPr>
            <w:r>
              <w:rPr>
                <w:rFonts w:hint="eastAsia"/>
                <w:sz w:val="21"/>
                <w:szCs w:val="21"/>
              </w:rPr>
              <w:tab/>
            </w:r>
            <w:r>
              <w:rPr>
                <w:rFonts w:hint="eastAsia"/>
                <w:sz w:val="21"/>
                <w:szCs w:val="21"/>
              </w:rPr>
              <w:tab/>
              <w:t>"userName":"lisi.zt",</w:t>
            </w:r>
          </w:p>
          <w:p w:rsidR="00D96E93" w:rsidRDefault="00D96E93" w:rsidP="00254D53">
            <w:pPr>
              <w:spacing w:line="240" w:lineRule="auto"/>
              <w:ind w:firstLineChars="600" w:firstLine="1260"/>
              <w:rPr>
                <w:sz w:val="21"/>
                <w:szCs w:val="21"/>
              </w:rPr>
            </w:pPr>
            <w:r>
              <w:rPr>
                <w:rFonts w:hint="eastAsia"/>
                <w:sz w:val="21"/>
                <w:szCs w:val="21"/>
              </w:rPr>
              <w:tab/>
              <w:t>},</w:t>
            </w:r>
          </w:p>
          <w:p w:rsidR="00D96E93" w:rsidRDefault="00D96E93" w:rsidP="00254D53">
            <w:pPr>
              <w:spacing w:line="240" w:lineRule="auto"/>
              <w:ind w:firstLineChars="600" w:firstLine="1260"/>
              <w:rPr>
                <w:sz w:val="21"/>
                <w:szCs w:val="21"/>
              </w:rPr>
            </w:pPr>
            <w:r>
              <w:rPr>
                <w:rFonts w:hint="eastAsia"/>
                <w:sz w:val="21"/>
                <w:szCs w:val="21"/>
              </w:rPr>
              <w:t>}</w:t>
            </w:r>
          </w:p>
          <w:p w:rsidR="00D96E93" w:rsidRDefault="00D96E93" w:rsidP="00254D53">
            <w:pPr>
              <w:spacing w:line="240" w:lineRule="auto"/>
              <w:ind w:firstLine="480"/>
            </w:pPr>
            <w:r>
              <w:rPr>
                <w:rFonts w:hint="eastAsia"/>
                <w:sz w:val="21"/>
                <w:szCs w:val="21"/>
              </w:rPr>
              <w:t>}</w:t>
            </w:r>
          </w:p>
        </w:tc>
      </w:tr>
    </w:tbl>
    <w:p w:rsidR="00D96E93" w:rsidRDefault="00D96E93" w:rsidP="00D96E93">
      <w:pPr>
        <w:pStyle w:val="5"/>
        <w:rPr>
          <w:rStyle w:val="710"/>
          <w:iCs/>
        </w:rPr>
      </w:pPr>
      <w:bookmarkStart w:id="4024" w:name="_Toc130156730"/>
      <w:r>
        <w:rPr>
          <w:rFonts w:hint="eastAsia"/>
        </w:rPr>
        <w:t>查询装维中午忙闲程度接口</w:t>
      </w:r>
      <w:bookmarkEnd w:id="4024"/>
    </w:p>
    <w:p w:rsidR="00D96E93" w:rsidRDefault="00D96E93" w:rsidP="00905DF8">
      <w:pPr>
        <w:numPr>
          <w:ilvl w:val="0"/>
          <w:numId w:val="251"/>
        </w:numPr>
        <w:spacing w:line="240" w:lineRule="auto"/>
        <w:rPr>
          <w:rFonts w:ascii="宋体" w:hAnsi="宋体" w:cs="宋体"/>
          <w:sz w:val="21"/>
          <w:szCs w:val="21"/>
        </w:rPr>
      </w:pPr>
      <w:r>
        <w:rPr>
          <w:rFonts w:ascii="宋体" w:hAnsi="宋体" w:cs="宋体" w:hint="eastAsia"/>
          <w:sz w:val="21"/>
          <w:szCs w:val="21"/>
        </w:rPr>
        <w:lastRenderedPageBreak/>
        <w:t>请求地址： http://ip:port/staffApi/getBusyMmInfo</w:t>
      </w:r>
    </w:p>
    <w:p w:rsidR="00D96E93" w:rsidRDefault="00D96E93" w:rsidP="00905DF8">
      <w:pPr>
        <w:numPr>
          <w:ilvl w:val="0"/>
          <w:numId w:val="251"/>
        </w:numPr>
        <w:spacing w:line="240" w:lineRule="auto"/>
        <w:rPr>
          <w:rFonts w:ascii="宋体" w:hAnsi="宋体" w:cs="宋体"/>
          <w:sz w:val="21"/>
          <w:szCs w:val="21"/>
        </w:rPr>
      </w:pPr>
      <w:r>
        <w:rPr>
          <w:rFonts w:ascii="宋体" w:hAnsi="宋体" w:cs="宋体" w:hint="eastAsia"/>
          <w:sz w:val="21"/>
          <w:szCs w:val="21"/>
        </w:rPr>
        <w:t>请求方式： post</w:t>
      </w:r>
    </w:p>
    <w:p w:rsidR="00D96E93" w:rsidRDefault="00D96E93" w:rsidP="00905DF8">
      <w:pPr>
        <w:numPr>
          <w:ilvl w:val="0"/>
          <w:numId w:val="251"/>
        </w:numPr>
        <w:spacing w:line="240" w:lineRule="auto"/>
        <w:rPr>
          <w:rFonts w:ascii="宋体" w:hAnsi="宋体" w:cs="宋体"/>
          <w:szCs w:val="24"/>
        </w:rPr>
      </w:pPr>
      <w:r>
        <w:rPr>
          <w:rFonts w:ascii="宋体" w:hAnsi="宋体" w:cs="宋体" w:hint="eastAsia"/>
          <w:sz w:val="21"/>
          <w:szCs w:val="21"/>
        </w:rPr>
        <w:t>参数格式：application/json</w:t>
      </w:r>
    </w:p>
    <w:p w:rsidR="00D96E93" w:rsidRDefault="00D96E93" w:rsidP="00D96E93">
      <w:pPr>
        <w:spacing w:line="240" w:lineRule="auto"/>
        <w:rPr>
          <w:rFonts w:ascii="宋体" w:hAnsi="宋体" w:cs="宋体"/>
          <w:szCs w:val="24"/>
        </w:rPr>
      </w:pPr>
    </w:p>
    <w:p w:rsidR="00D96E93" w:rsidRDefault="00D96E93" w:rsidP="00D96E93">
      <w:pPr>
        <w:pStyle w:val="6"/>
      </w:pPr>
      <w:bookmarkStart w:id="4025" w:name="_Toc130156731"/>
      <w:r>
        <w:rPr>
          <w:rFonts w:ascii="宋体" w:hAnsi="宋体"/>
        </w:rPr>
        <w:t>请求</w:t>
      </w:r>
      <w:r>
        <w:rPr>
          <w:rFonts w:ascii="宋体" w:hAnsi="宋体" w:hint="eastAsia"/>
        </w:rPr>
        <w:t>内容参数</w:t>
      </w:r>
      <w:bookmarkEnd w:id="4025"/>
    </w:p>
    <w:p w:rsidR="00D96E93" w:rsidRDefault="00D96E93" w:rsidP="00D96E93">
      <w:pPr>
        <w:pStyle w:val="QB20"/>
        <w:spacing w:line="360" w:lineRule="auto"/>
        <w:rPr>
          <w:rFonts w:ascii="宋体" w:hAnsi="宋体" w:cs="Times New Roman"/>
        </w:rPr>
      </w:pPr>
      <w:r>
        <w:rPr>
          <w:rFonts w:ascii="宋体" w:hAnsi="宋体" w:cs="Times New Roman"/>
        </w:rPr>
        <w:t>字段含义：</w:t>
      </w:r>
    </w:p>
    <w:tbl>
      <w:tblPr>
        <w:tblStyle w:val="afffff7"/>
        <w:tblW w:w="0" w:type="auto"/>
        <w:tblInd w:w="362" w:type="dxa"/>
        <w:tblLook w:val="04A0" w:firstRow="1" w:lastRow="0" w:firstColumn="1" w:lastColumn="0" w:noHBand="0" w:noVBand="1"/>
      </w:tblPr>
      <w:tblGrid>
        <w:gridCol w:w="2109"/>
        <w:gridCol w:w="2051"/>
        <w:gridCol w:w="2051"/>
        <w:gridCol w:w="1952"/>
      </w:tblGrid>
      <w:tr w:rsidR="00D96E93" w:rsidTr="00254D53">
        <w:tc>
          <w:tcPr>
            <w:tcW w:w="2109" w:type="dxa"/>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参数名称</w:t>
            </w:r>
          </w:p>
        </w:tc>
        <w:tc>
          <w:tcPr>
            <w:tcW w:w="2051" w:type="dxa"/>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参数类型</w:t>
            </w:r>
          </w:p>
        </w:tc>
        <w:tc>
          <w:tcPr>
            <w:tcW w:w="2051" w:type="dxa"/>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参数含义</w:t>
            </w:r>
          </w:p>
        </w:tc>
        <w:tc>
          <w:tcPr>
            <w:tcW w:w="1952" w:type="dxa"/>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必选</w:t>
            </w:r>
          </w:p>
        </w:tc>
      </w:tr>
      <w:tr w:rsidR="00D96E93" w:rsidTr="00254D53">
        <w:tc>
          <w:tcPr>
            <w:tcW w:w="2109" w:type="dxa"/>
          </w:tcPr>
          <w:p w:rsidR="00D96E93" w:rsidRDefault="00D96E93" w:rsidP="00254D53">
            <w:pPr>
              <w:pStyle w:val="QB20"/>
              <w:spacing w:line="360" w:lineRule="auto"/>
              <w:ind w:firstLineChars="0" w:firstLine="0"/>
              <w:rPr>
                <w:rFonts w:cs="Times New Roman"/>
              </w:rPr>
            </w:pPr>
            <w:r>
              <w:rPr>
                <w:rFonts w:cs="Times New Roman" w:hint="eastAsia"/>
              </w:rPr>
              <w:t>StaffId</w:t>
            </w:r>
          </w:p>
        </w:tc>
        <w:tc>
          <w:tcPr>
            <w:tcW w:w="2051" w:type="dxa"/>
          </w:tcPr>
          <w:p w:rsidR="00D96E93" w:rsidRDefault="00D96E93" w:rsidP="00254D53">
            <w:pPr>
              <w:pStyle w:val="QB20"/>
              <w:spacing w:line="360" w:lineRule="auto"/>
              <w:ind w:firstLineChars="0" w:firstLine="0"/>
            </w:pPr>
            <w:r>
              <w:t>String</w:t>
            </w:r>
          </w:p>
        </w:tc>
        <w:tc>
          <w:tcPr>
            <w:tcW w:w="2051" w:type="dxa"/>
          </w:tcPr>
          <w:p w:rsidR="00D96E93" w:rsidRDefault="00D96E93" w:rsidP="00254D53">
            <w:pPr>
              <w:pStyle w:val="QB20"/>
              <w:spacing w:line="360" w:lineRule="auto"/>
              <w:ind w:firstLineChars="0" w:firstLine="0"/>
            </w:pPr>
            <w:r>
              <w:rPr>
                <w:rFonts w:hint="eastAsia"/>
              </w:rPr>
              <w:t>装维用户</w:t>
            </w:r>
            <w:r>
              <w:rPr>
                <w:rFonts w:hint="eastAsia"/>
              </w:rPr>
              <w:t>ID</w:t>
            </w:r>
          </w:p>
        </w:tc>
        <w:tc>
          <w:tcPr>
            <w:tcW w:w="1952" w:type="dxa"/>
          </w:tcPr>
          <w:p w:rsidR="00D96E93" w:rsidRDefault="00D96E93" w:rsidP="00254D53">
            <w:pPr>
              <w:pStyle w:val="QB20"/>
              <w:spacing w:line="360" w:lineRule="auto"/>
              <w:ind w:firstLineChars="0" w:firstLine="0"/>
            </w:pPr>
            <w:r>
              <w:t>Y</w:t>
            </w:r>
          </w:p>
        </w:tc>
      </w:tr>
    </w:tbl>
    <w:p w:rsidR="00D96E93" w:rsidRDefault="00D96E93" w:rsidP="00D96E93">
      <w:pPr>
        <w:pStyle w:val="QB20"/>
        <w:spacing w:line="360" w:lineRule="auto"/>
        <w:ind w:firstLineChars="0" w:firstLine="0"/>
        <w:rPr>
          <w:rFonts w:cs="Times New Roman"/>
        </w:rPr>
      </w:pPr>
    </w:p>
    <w:p w:rsidR="00D96E93" w:rsidRDefault="00D96E93" w:rsidP="00D96E93">
      <w:pPr>
        <w:pStyle w:val="6"/>
      </w:pPr>
      <w:bookmarkStart w:id="4026" w:name="_Toc130156732"/>
      <w:r>
        <w:rPr>
          <w:rFonts w:ascii="宋体" w:hAnsi="宋体"/>
        </w:rPr>
        <w:t>响应</w:t>
      </w:r>
      <w:r>
        <w:rPr>
          <w:rFonts w:ascii="宋体" w:hAnsi="宋体" w:hint="eastAsia"/>
        </w:rPr>
        <w:t>内容</w:t>
      </w:r>
      <w:r>
        <w:rPr>
          <w:rFonts w:ascii="宋体" w:hAnsi="宋体"/>
        </w:rPr>
        <w:t>格式</w:t>
      </w:r>
      <w:bookmarkEnd w:id="4026"/>
    </w:p>
    <w:tbl>
      <w:tblPr>
        <w:tblStyle w:val="afffff7"/>
        <w:tblW w:w="8147" w:type="dxa"/>
        <w:tblInd w:w="375" w:type="dxa"/>
        <w:tblLayout w:type="fixed"/>
        <w:tblLook w:val="04A0" w:firstRow="1" w:lastRow="0" w:firstColumn="1" w:lastColumn="0" w:noHBand="0" w:noVBand="1"/>
      </w:tblPr>
      <w:tblGrid>
        <w:gridCol w:w="2368"/>
        <w:gridCol w:w="1930"/>
        <w:gridCol w:w="1972"/>
        <w:gridCol w:w="1877"/>
      </w:tblGrid>
      <w:tr w:rsidR="00D96E93" w:rsidTr="00254D53">
        <w:tc>
          <w:tcPr>
            <w:tcW w:w="2368" w:type="dxa"/>
            <w:tcBorders>
              <w:top w:val="single" w:sz="4" w:space="0" w:color="auto"/>
              <w:left w:val="single" w:sz="4" w:space="0" w:color="auto"/>
              <w:bottom w:val="single" w:sz="4" w:space="0" w:color="auto"/>
              <w:right w:val="single" w:sz="4" w:space="0" w:color="auto"/>
            </w:tcBorders>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参数名称</w:t>
            </w:r>
          </w:p>
        </w:tc>
        <w:tc>
          <w:tcPr>
            <w:tcW w:w="1930" w:type="dxa"/>
            <w:tcBorders>
              <w:top w:val="single" w:sz="4" w:space="0" w:color="auto"/>
              <w:left w:val="single" w:sz="4" w:space="0" w:color="auto"/>
              <w:bottom w:val="single" w:sz="4" w:space="0" w:color="auto"/>
              <w:right w:val="single" w:sz="4" w:space="0" w:color="auto"/>
            </w:tcBorders>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参数类型</w:t>
            </w:r>
          </w:p>
        </w:tc>
        <w:tc>
          <w:tcPr>
            <w:tcW w:w="1972" w:type="dxa"/>
            <w:tcBorders>
              <w:top w:val="single" w:sz="4" w:space="0" w:color="auto"/>
              <w:left w:val="single" w:sz="4" w:space="0" w:color="auto"/>
              <w:bottom w:val="single" w:sz="4" w:space="0" w:color="auto"/>
              <w:right w:val="single" w:sz="4" w:space="0" w:color="auto"/>
            </w:tcBorders>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参数含义</w:t>
            </w:r>
          </w:p>
        </w:tc>
        <w:tc>
          <w:tcPr>
            <w:tcW w:w="1877" w:type="dxa"/>
            <w:tcBorders>
              <w:top w:val="single" w:sz="4" w:space="0" w:color="auto"/>
              <w:left w:val="single" w:sz="4" w:space="0" w:color="auto"/>
              <w:bottom w:val="single" w:sz="4" w:space="0" w:color="auto"/>
              <w:right w:val="single" w:sz="4" w:space="0" w:color="auto"/>
            </w:tcBorders>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必选</w:t>
            </w:r>
          </w:p>
        </w:tc>
      </w:tr>
      <w:tr w:rsidR="00D96E93" w:rsidTr="00254D53">
        <w:tc>
          <w:tcPr>
            <w:tcW w:w="2368"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msg</w:t>
            </w:r>
          </w:p>
        </w:tc>
        <w:tc>
          <w:tcPr>
            <w:tcW w:w="1930"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String</w:t>
            </w:r>
          </w:p>
        </w:tc>
        <w:tc>
          <w:tcPr>
            <w:tcW w:w="1972"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响应说明</w:t>
            </w:r>
          </w:p>
        </w:tc>
        <w:tc>
          <w:tcPr>
            <w:tcW w:w="1877"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Y</w:t>
            </w:r>
          </w:p>
        </w:tc>
      </w:tr>
      <w:tr w:rsidR="00D96E93" w:rsidTr="00254D53">
        <w:tc>
          <w:tcPr>
            <w:tcW w:w="2368"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c</w:t>
            </w:r>
            <w:r>
              <w:rPr>
                <w:rFonts w:ascii="宋体" w:hAnsi="宋体" w:hint="eastAsia"/>
              </w:rPr>
              <w:t>ode</w:t>
            </w:r>
          </w:p>
        </w:tc>
        <w:tc>
          <w:tcPr>
            <w:tcW w:w="1930"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int</w:t>
            </w:r>
          </w:p>
        </w:tc>
        <w:tc>
          <w:tcPr>
            <w:tcW w:w="1972"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响应码</w:t>
            </w:r>
          </w:p>
        </w:tc>
        <w:tc>
          <w:tcPr>
            <w:tcW w:w="1877"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Y</w:t>
            </w:r>
          </w:p>
        </w:tc>
      </w:tr>
      <w:tr w:rsidR="00D96E93" w:rsidTr="00254D53">
        <w:tc>
          <w:tcPr>
            <w:tcW w:w="2368"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data</w:t>
            </w:r>
          </w:p>
        </w:tc>
        <w:tc>
          <w:tcPr>
            <w:tcW w:w="1930"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JSONObject</w:t>
            </w:r>
          </w:p>
        </w:tc>
        <w:tc>
          <w:tcPr>
            <w:tcW w:w="1972"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响应结果</w:t>
            </w:r>
          </w:p>
        </w:tc>
        <w:tc>
          <w:tcPr>
            <w:tcW w:w="1877"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Y</w:t>
            </w:r>
          </w:p>
        </w:tc>
      </w:tr>
    </w:tbl>
    <w:p w:rsidR="00D96E93" w:rsidRDefault="00D96E93" w:rsidP="00D96E93"/>
    <w:p w:rsidR="00D96E93" w:rsidRDefault="00D96E93" w:rsidP="00D96E93">
      <w:pPr>
        <w:pStyle w:val="6"/>
      </w:pPr>
      <w:bookmarkStart w:id="4027" w:name="_Toc130156733"/>
      <w:r>
        <w:rPr>
          <w:rFonts w:ascii="宋体" w:hAnsi="宋体" w:hint="eastAsia"/>
        </w:rPr>
        <w:t>请求</w:t>
      </w:r>
      <w:r>
        <w:rPr>
          <w:rFonts w:ascii="宋体" w:hAnsi="宋体"/>
        </w:rPr>
        <w:t>报文示例</w:t>
      </w:r>
      <w:bookmarkEnd w:id="4027"/>
    </w:p>
    <w:p w:rsidR="00D96E93" w:rsidRDefault="00D96E93" w:rsidP="00D96E93"/>
    <w:tbl>
      <w:tblPr>
        <w:tblStyle w:val="afffff7"/>
        <w:tblW w:w="0" w:type="auto"/>
        <w:tblInd w:w="-5" w:type="dxa"/>
        <w:tblLook w:val="04A0" w:firstRow="1" w:lastRow="0" w:firstColumn="1" w:lastColumn="0" w:noHBand="0" w:noVBand="1"/>
      </w:tblPr>
      <w:tblGrid>
        <w:gridCol w:w="8517"/>
      </w:tblGrid>
      <w:tr w:rsidR="00D96E93" w:rsidTr="00254D53">
        <w:tc>
          <w:tcPr>
            <w:tcW w:w="8517" w:type="dxa"/>
            <w:tcBorders>
              <w:top w:val="single" w:sz="4" w:space="0" w:color="auto"/>
              <w:left w:val="single" w:sz="4" w:space="0" w:color="auto"/>
              <w:bottom w:val="single" w:sz="4" w:space="0" w:color="auto"/>
              <w:right w:val="single" w:sz="4" w:space="0" w:color="auto"/>
            </w:tcBorders>
          </w:tcPr>
          <w:p w:rsidR="00D96E93" w:rsidRDefault="00D96E93" w:rsidP="00254D53">
            <w:pPr>
              <w:spacing w:line="240" w:lineRule="auto"/>
              <w:ind w:firstLine="480"/>
              <w:rPr>
                <w:sz w:val="21"/>
                <w:szCs w:val="21"/>
              </w:rPr>
            </w:pPr>
            <w:r>
              <w:rPr>
                <w:sz w:val="21"/>
                <w:szCs w:val="21"/>
              </w:rPr>
              <w:t>{</w:t>
            </w:r>
          </w:p>
          <w:p w:rsidR="00D96E93" w:rsidRDefault="00D96E93" w:rsidP="00254D53">
            <w:pPr>
              <w:spacing w:line="240" w:lineRule="auto"/>
              <w:ind w:firstLine="480"/>
              <w:rPr>
                <w:sz w:val="21"/>
                <w:szCs w:val="21"/>
              </w:rPr>
            </w:pPr>
            <w:r>
              <w:rPr>
                <w:sz w:val="21"/>
                <w:szCs w:val="21"/>
              </w:rPr>
              <w:tab/>
              <w:t>"</w:t>
            </w:r>
            <w:r>
              <w:rPr>
                <w:rFonts w:hint="eastAsia"/>
              </w:rPr>
              <w:t>staffId</w:t>
            </w:r>
            <w:r>
              <w:rPr>
                <w:sz w:val="21"/>
                <w:szCs w:val="21"/>
              </w:rPr>
              <w:t>": "</w:t>
            </w:r>
            <w:r>
              <w:rPr>
                <w:rFonts w:hint="eastAsia"/>
                <w:sz w:val="21"/>
                <w:szCs w:val="21"/>
              </w:rPr>
              <w:t>21096</w:t>
            </w:r>
            <w:r>
              <w:rPr>
                <w:sz w:val="21"/>
                <w:szCs w:val="21"/>
              </w:rPr>
              <w:t>"</w:t>
            </w:r>
          </w:p>
          <w:p w:rsidR="00D96E93" w:rsidRDefault="00D96E93" w:rsidP="00254D53">
            <w:pPr>
              <w:spacing w:line="240" w:lineRule="auto"/>
              <w:ind w:firstLine="480"/>
            </w:pPr>
            <w:r>
              <w:rPr>
                <w:sz w:val="21"/>
                <w:szCs w:val="21"/>
              </w:rPr>
              <w:t>}</w:t>
            </w:r>
          </w:p>
        </w:tc>
      </w:tr>
    </w:tbl>
    <w:p w:rsidR="00D96E93" w:rsidRDefault="00D96E93" w:rsidP="00D96E93">
      <w:r>
        <w:t xml:space="preserve"> </w:t>
      </w:r>
    </w:p>
    <w:p w:rsidR="00D96E93" w:rsidRDefault="00D96E93" w:rsidP="00D96E93">
      <w:pPr>
        <w:pStyle w:val="6"/>
      </w:pPr>
      <w:bookmarkStart w:id="4028" w:name="_Toc130156734"/>
      <w:r>
        <w:rPr>
          <w:rFonts w:ascii="宋体" w:hAnsi="宋体"/>
        </w:rPr>
        <w:t>响应报文示例</w:t>
      </w:r>
      <w:bookmarkEnd w:id="4028"/>
    </w:p>
    <w:tbl>
      <w:tblPr>
        <w:tblStyle w:val="afffff7"/>
        <w:tblW w:w="0" w:type="auto"/>
        <w:tblInd w:w="-5" w:type="dxa"/>
        <w:tblLook w:val="04A0" w:firstRow="1" w:lastRow="0" w:firstColumn="1" w:lastColumn="0" w:noHBand="0" w:noVBand="1"/>
      </w:tblPr>
      <w:tblGrid>
        <w:gridCol w:w="8542"/>
      </w:tblGrid>
      <w:tr w:rsidR="00D96E93" w:rsidTr="00254D53">
        <w:tc>
          <w:tcPr>
            <w:tcW w:w="8542" w:type="dxa"/>
            <w:tcBorders>
              <w:top w:val="single" w:sz="4" w:space="0" w:color="auto"/>
              <w:left w:val="single" w:sz="4" w:space="0" w:color="auto"/>
              <w:bottom w:val="single" w:sz="4" w:space="0" w:color="auto"/>
              <w:right w:val="single" w:sz="4" w:space="0" w:color="auto"/>
            </w:tcBorders>
          </w:tcPr>
          <w:p w:rsidR="00D96E93" w:rsidRDefault="00D96E93" w:rsidP="00254D53">
            <w:pPr>
              <w:spacing w:line="240" w:lineRule="auto"/>
              <w:ind w:firstLine="480"/>
              <w:rPr>
                <w:sz w:val="21"/>
                <w:szCs w:val="21"/>
              </w:rPr>
            </w:pPr>
            <w:r>
              <w:rPr>
                <w:rFonts w:hint="eastAsia"/>
                <w:sz w:val="21"/>
                <w:szCs w:val="21"/>
              </w:rPr>
              <w:lastRenderedPageBreak/>
              <w:t>{</w:t>
            </w:r>
          </w:p>
          <w:p w:rsidR="00D96E93" w:rsidRDefault="00D96E93" w:rsidP="00254D53">
            <w:pPr>
              <w:spacing w:line="240" w:lineRule="auto"/>
              <w:ind w:firstLine="480"/>
              <w:rPr>
                <w:sz w:val="21"/>
                <w:szCs w:val="21"/>
              </w:rPr>
            </w:pPr>
            <w:r>
              <w:rPr>
                <w:rFonts w:hint="eastAsia"/>
                <w:sz w:val="21"/>
                <w:szCs w:val="21"/>
              </w:rPr>
              <w:t xml:space="preserve">    "code":200,</w:t>
            </w:r>
          </w:p>
          <w:p w:rsidR="00D96E93" w:rsidRDefault="00D96E93" w:rsidP="00254D53">
            <w:pPr>
              <w:spacing w:line="240" w:lineRule="auto"/>
              <w:ind w:firstLine="480"/>
              <w:rPr>
                <w:sz w:val="21"/>
                <w:szCs w:val="21"/>
              </w:rPr>
            </w:pPr>
            <w:r>
              <w:rPr>
                <w:rFonts w:hint="eastAsia"/>
                <w:sz w:val="21"/>
                <w:szCs w:val="21"/>
              </w:rPr>
              <w:t xml:space="preserve">    "msg":"</w:t>
            </w:r>
            <w:r>
              <w:rPr>
                <w:rFonts w:hint="eastAsia"/>
                <w:sz w:val="21"/>
                <w:szCs w:val="21"/>
              </w:rPr>
              <w:t>成功</w:t>
            </w:r>
            <w:r>
              <w:rPr>
                <w:rFonts w:hint="eastAsia"/>
                <w:sz w:val="21"/>
                <w:szCs w:val="21"/>
              </w:rPr>
              <w:t>",</w:t>
            </w:r>
          </w:p>
          <w:p w:rsidR="00D96E93" w:rsidRDefault="00D96E93" w:rsidP="00254D53">
            <w:pPr>
              <w:spacing w:line="240" w:lineRule="auto"/>
              <w:ind w:firstLine="480"/>
              <w:rPr>
                <w:sz w:val="21"/>
                <w:szCs w:val="21"/>
              </w:rPr>
            </w:pPr>
            <w:r>
              <w:rPr>
                <w:rFonts w:hint="eastAsia"/>
                <w:sz w:val="21"/>
                <w:szCs w:val="21"/>
              </w:rPr>
              <w:t xml:space="preserve">    "data":{</w:t>
            </w:r>
          </w:p>
          <w:p w:rsidR="00D96E93" w:rsidRDefault="00D96E93" w:rsidP="00254D53">
            <w:pPr>
              <w:spacing w:line="240" w:lineRule="auto"/>
              <w:ind w:firstLineChars="600" w:firstLine="1260"/>
              <w:rPr>
                <w:sz w:val="21"/>
                <w:szCs w:val="21"/>
              </w:rPr>
            </w:pPr>
            <w:r>
              <w:rPr>
                <w:rFonts w:hint="eastAsia"/>
                <w:sz w:val="21"/>
                <w:szCs w:val="21"/>
              </w:rPr>
              <w:t xml:space="preserve">     </w:t>
            </w:r>
            <w:r>
              <w:rPr>
                <w:rFonts w:hint="eastAsia"/>
                <w:sz w:val="21"/>
                <w:szCs w:val="21"/>
              </w:rPr>
              <w:tab/>
              <w:t>{</w:t>
            </w:r>
          </w:p>
          <w:p w:rsidR="00D96E93" w:rsidRDefault="00D96E93" w:rsidP="00254D53">
            <w:pPr>
              <w:spacing w:line="240" w:lineRule="auto"/>
              <w:ind w:firstLineChars="600" w:firstLine="1260"/>
              <w:rPr>
                <w:sz w:val="21"/>
                <w:szCs w:val="21"/>
              </w:rPr>
            </w:pPr>
            <w:r>
              <w:rPr>
                <w:rFonts w:hint="eastAsia"/>
                <w:sz w:val="21"/>
                <w:szCs w:val="21"/>
              </w:rPr>
              <w:tab/>
            </w:r>
            <w:r>
              <w:rPr>
                <w:rFonts w:hint="eastAsia"/>
                <w:sz w:val="21"/>
                <w:szCs w:val="21"/>
              </w:rPr>
              <w:tab/>
              <w:t>"mmCount":"5",</w:t>
            </w:r>
          </w:p>
          <w:p w:rsidR="00D96E93" w:rsidRDefault="00D96E93" w:rsidP="00254D53">
            <w:pPr>
              <w:spacing w:line="240" w:lineRule="auto"/>
              <w:ind w:firstLineChars="600" w:firstLine="1260"/>
              <w:rPr>
                <w:sz w:val="21"/>
                <w:szCs w:val="21"/>
              </w:rPr>
            </w:pPr>
            <w:r>
              <w:rPr>
                <w:rFonts w:hint="eastAsia"/>
                <w:sz w:val="21"/>
                <w:szCs w:val="21"/>
              </w:rPr>
              <w:tab/>
            </w:r>
            <w:r>
              <w:rPr>
                <w:rFonts w:hint="eastAsia"/>
                <w:sz w:val="21"/>
                <w:szCs w:val="21"/>
              </w:rPr>
              <w:tab/>
              <w:t>"staffName":"</w:t>
            </w:r>
            <w:r>
              <w:rPr>
                <w:rFonts w:hint="eastAsia"/>
                <w:sz w:val="21"/>
                <w:szCs w:val="21"/>
              </w:rPr>
              <w:t>李四</w:t>
            </w:r>
            <w:r>
              <w:rPr>
                <w:rFonts w:hint="eastAsia"/>
                <w:sz w:val="21"/>
                <w:szCs w:val="21"/>
              </w:rPr>
              <w:t>",</w:t>
            </w:r>
          </w:p>
          <w:p w:rsidR="00D96E93" w:rsidRDefault="00D96E93" w:rsidP="00254D53">
            <w:pPr>
              <w:spacing w:line="240" w:lineRule="auto"/>
              <w:ind w:firstLineChars="600" w:firstLine="1260"/>
              <w:rPr>
                <w:sz w:val="21"/>
                <w:szCs w:val="21"/>
              </w:rPr>
            </w:pPr>
            <w:r>
              <w:rPr>
                <w:rFonts w:hint="eastAsia"/>
                <w:sz w:val="21"/>
                <w:szCs w:val="21"/>
              </w:rPr>
              <w:tab/>
            </w:r>
            <w:r>
              <w:rPr>
                <w:rFonts w:hint="eastAsia"/>
                <w:sz w:val="21"/>
                <w:szCs w:val="21"/>
              </w:rPr>
              <w:tab/>
              <w:t>"userName":"lisi.zt",</w:t>
            </w:r>
          </w:p>
          <w:p w:rsidR="00D96E93" w:rsidRDefault="00D96E93" w:rsidP="00254D53">
            <w:pPr>
              <w:spacing w:line="240" w:lineRule="auto"/>
              <w:ind w:firstLineChars="600" w:firstLine="1260"/>
              <w:rPr>
                <w:sz w:val="21"/>
                <w:szCs w:val="21"/>
              </w:rPr>
            </w:pPr>
            <w:r>
              <w:rPr>
                <w:rFonts w:hint="eastAsia"/>
                <w:sz w:val="21"/>
                <w:szCs w:val="21"/>
              </w:rPr>
              <w:tab/>
              <w:t>},</w:t>
            </w:r>
          </w:p>
          <w:p w:rsidR="00D96E93" w:rsidRDefault="00D96E93" w:rsidP="00254D53">
            <w:pPr>
              <w:spacing w:line="240" w:lineRule="auto"/>
              <w:ind w:firstLineChars="600" w:firstLine="1260"/>
              <w:rPr>
                <w:sz w:val="21"/>
                <w:szCs w:val="21"/>
              </w:rPr>
            </w:pPr>
            <w:r>
              <w:rPr>
                <w:rFonts w:hint="eastAsia"/>
                <w:sz w:val="21"/>
                <w:szCs w:val="21"/>
              </w:rPr>
              <w:t>}</w:t>
            </w:r>
          </w:p>
          <w:p w:rsidR="00D96E93" w:rsidRDefault="00D96E93" w:rsidP="00254D53">
            <w:pPr>
              <w:spacing w:line="240" w:lineRule="auto"/>
              <w:ind w:firstLine="480"/>
            </w:pPr>
            <w:r>
              <w:rPr>
                <w:rFonts w:hint="eastAsia"/>
                <w:sz w:val="21"/>
                <w:szCs w:val="21"/>
              </w:rPr>
              <w:t>}</w:t>
            </w:r>
          </w:p>
        </w:tc>
      </w:tr>
    </w:tbl>
    <w:p w:rsidR="00D96E93" w:rsidRDefault="00D96E93" w:rsidP="00D96E93">
      <w:pPr>
        <w:pStyle w:val="5"/>
        <w:rPr>
          <w:rStyle w:val="710"/>
          <w:iCs/>
        </w:rPr>
      </w:pPr>
      <w:bookmarkStart w:id="4029" w:name="_Toc130156735"/>
      <w:r>
        <w:rPr>
          <w:rFonts w:hint="eastAsia"/>
        </w:rPr>
        <w:t>查询装维下午忙闲程度接口</w:t>
      </w:r>
      <w:bookmarkEnd w:id="4029"/>
    </w:p>
    <w:p w:rsidR="00D96E93" w:rsidRDefault="00D96E93" w:rsidP="00905DF8">
      <w:pPr>
        <w:numPr>
          <w:ilvl w:val="0"/>
          <w:numId w:val="251"/>
        </w:numPr>
        <w:spacing w:line="240" w:lineRule="auto"/>
        <w:rPr>
          <w:rFonts w:ascii="宋体" w:hAnsi="宋体" w:cs="宋体"/>
          <w:sz w:val="21"/>
          <w:szCs w:val="21"/>
        </w:rPr>
      </w:pPr>
      <w:r>
        <w:rPr>
          <w:rFonts w:ascii="宋体" w:hAnsi="宋体" w:cs="宋体" w:hint="eastAsia"/>
          <w:sz w:val="21"/>
          <w:szCs w:val="21"/>
        </w:rPr>
        <w:t>请求地址： http://ip:port/staffApi/getBusyPmInfo</w:t>
      </w:r>
    </w:p>
    <w:p w:rsidR="00D96E93" w:rsidRDefault="00D96E93" w:rsidP="00905DF8">
      <w:pPr>
        <w:numPr>
          <w:ilvl w:val="0"/>
          <w:numId w:val="251"/>
        </w:numPr>
        <w:spacing w:line="240" w:lineRule="auto"/>
        <w:rPr>
          <w:rFonts w:ascii="宋体" w:hAnsi="宋体" w:cs="宋体"/>
          <w:sz w:val="21"/>
          <w:szCs w:val="21"/>
        </w:rPr>
      </w:pPr>
      <w:r>
        <w:rPr>
          <w:rFonts w:ascii="宋体" w:hAnsi="宋体" w:cs="宋体" w:hint="eastAsia"/>
          <w:sz w:val="21"/>
          <w:szCs w:val="21"/>
        </w:rPr>
        <w:t>请求方式： post</w:t>
      </w:r>
    </w:p>
    <w:p w:rsidR="00D96E93" w:rsidRDefault="00D96E93" w:rsidP="00905DF8">
      <w:pPr>
        <w:numPr>
          <w:ilvl w:val="0"/>
          <w:numId w:val="251"/>
        </w:numPr>
        <w:spacing w:line="240" w:lineRule="auto"/>
        <w:rPr>
          <w:rFonts w:ascii="宋体" w:hAnsi="宋体" w:cs="宋体"/>
          <w:szCs w:val="24"/>
        </w:rPr>
      </w:pPr>
      <w:r>
        <w:rPr>
          <w:rFonts w:ascii="宋体" w:hAnsi="宋体" w:cs="宋体" w:hint="eastAsia"/>
          <w:sz w:val="21"/>
          <w:szCs w:val="21"/>
        </w:rPr>
        <w:t>参数格式：application/json</w:t>
      </w:r>
    </w:p>
    <w:p w:rsidR="00D96E93" w:rsidRDefault="00D96E93" w:rsidP="00D96E93">
      <w:pPr>
        <w:spacing w:line="240" w:lineRule="auto"/>
        <w:rPr>
          <w:rFonts w:ascii="宋体" w:hAnsi="宋体" w:cs="宋体"/>
          <w:szCs w:val="24"/>
        </w:rPr>
      </w:pPr>
    </w:p>
    <w:p w:rsidR="00D96E93" w:rsidRDefault="00D96E93" w:rsidP="00D96E93">
      <w:pPr>
        <w:pStyle w:val="6"/>
      </w:pPr>
      <w:bookmarkStart w:id="4030" w:name="_Toc130156736"/>
      <w:r>
        <w:rPr>
          <w:rFonts w:ascii="宋体" w:hAnsi="宋体"/>
        </w:rPr>
        <w:t>请求</w:t>
      </w:r>
      <w:r>
        <w:rPr>
          <w:rFonts w:ascii="宋体" w:hAnsi="宋体" w:hint="eastAsia"/>
        </w:rPr>
        <w:t>内容参数</w:t>
      </w:r>
      <w:bookmarkEnd w:id="4030"/>
    </w:p>
    <w:p w:rsidR="00D96E93" w:rsidRDefault="00D96E93" w:rsidP="00D96E93">
      <w:pPr>
        <w:pStyle w:val="QB20"/>
        <w:spacing w:line="360" w:lineRule="auto"/>
        <w:rPr>
          <w:rFonts w:ascii="宋体" w:hAnsi="宋体" w:cs="Times New Roman"/>
        </w:rPr>
      </w:pPr>
      <w:r>
        <w:rPr>
          <w:rFonts w:ascii="宋体" w:hAnsi="宋体" w:cs="Times New Roman"/>
        </w:rPr>
        <w:t>字段含义：</w:t>
      </w:r>
    </w:p>
    <w:tbl>
      <w:tblPr>
        <w:tblStyle w:val="afffff7"/>
        <w:tblW w:w="0" w:type="auto"/>
        <w:tblInd w:w="362" w:type="dxa"/>
        <w:tblLook w:val="04A0" w:firstRow="1" w:lastRow="0" w:firstColumn="1" w:lastColumn="0" w:noHBand="0" w:noVBand="1"/>
      </w:tblPr>
      <w:tblGrid>
        <w:gridCol w:w="2109"/>
        <w:gridCol w:w="2051"/>
        <w:gridCol w:w="2051"/>
        <w:gridCol w:w="1952"/>
      </w:tblGrid>
      <w:tr w:rsidR="00D96E93" w:rsidTr="00254D53">
        <w:tc>
          <w:tcPr>
            <w:tcW w:w="2109" w:type="dxa"/>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参数名称</w:t>
            </w:r>
          </w:p>
        </w:tc>
        <w:tc>
          <w:tcPr>
            <w:tcW w:w="2051" w:type="dxa"/>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参数类型</w:t>
            </w:r>
          </w:p>
        </w:tc>
        <w:tc>
          <w:tcPr>
            <w:tcW w:w="2051" w:type="dxa"/>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参数含义</w:t>
            </w:r>
          </w:p>
        </w:tc>
        <w:tc>
          <w:tcPr>
            <w:tcW w:w="1952" w:type="dxa"/>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必选</w:t>
            </w:r>
          </w:p>
        </w:tc>
      </w:tr>
      <w:tr w:rsidR="00D96E93" w:rsidTr="00254D53">
        <w:tc>
          <w:tcPr>
            <w:tcW w:w="2109" w:type="dxa"/>
          </w:tcPr>
          <w:p w:rsidR="00D96E93" w:rsidRDefault="00D96E93" w:rsidP="00254D53">
            <w:pPr>
              <w:pStyle w:val="QB20"/>
              <w:spacing w:line="360" w:lineRule="auto"/>
              <w:ind w:firstLineChars="0" w:firstLine="0"/>
              <w:rPr>
                <w:rFonts w:cs="Times New Roman"/>
              </w:rPr>
            </w:pPr>
            <w:r>
              <w:rPr>
                <w:rFonts w:cs="Times New Roman" w:hint="eastAsia"/>
              </w:rPr>
              <w:t>StaffId</w:t>
            </w:r>
          </w:p>
        </w:tc>
        <w:tc>
          <w:tcPr>
            <w:tcW w:w="2051" w:type="dxa"/>
          </w:tcPr>
          <w:p w:rsidR="00D96E93" w:rsidRDefault="00D96E93" w:rsidP="00254D53">
            <w:pPr>
              <w:pStyle w:val="QB20"/>
              <w:spacing w:line="360" w:lineRule="auto"/>
              <w:ind w:firstLineChars="0" w:firstLine="0"/>
            </w:pPr>
            <w:r>
              <w:t>String</w:t>
            </w:r>
          </w:p>
        </w:tc>
        <w:tc>
          <w:tcPr>
            <w:tcW w:w="2051" w:type="dxa"/>
          </w:tcPr>
          <w:p w:rsidR="00D96E93" w:rsidRDefault="00D96E93" w:rsidP="00254D53">
            <w:pPr>
              <w:pStyle w:val="QB20"/>
              <w:spacing w:line="360" w:lineRule="auto"/>
              <w:ind w:firstLineChars="0" w:firstLine="0"/>
            </w:pPr>
            <w:r>
              <w:rPr>
                <w:rFonts w:hint="eastAsia"/>
              </w:rPr>
              <w:t>装维用户</w:t>
            </w:r>
            <w:r>
              <w:rPr>
                <w:rFonts w:hint="eastAsia"/>
              </w:rPr>
              <w:t>ID</w:t>
            </w:r>
          </w:p>
        </w:tc>
        <w:tc>
          <w:tcPr>
            <w:tcW w:w="1952" w:type="dxa"/>
          </w:tcPr>
          <w:p w:rsidR="00D96E93" w:rsidRDefault="00D96E93" w:rsidP="00254D53">
            <w:pPr>
              <w:pStyle w:val="QB20"/>
              <w:spacing w:line="360" w:lineRule="auto"/>
              <w:ind w:firstLineChars="0" w:firstLine="0"/>
            </w:pPr>
            <w:r>
              <w:t>Y</w:t>
            </w:r>
          </w:p>
        </w:tc>
      </w:tr>
    </w:tbl>
    <w:p w:rsidR="00D96E93" w:rsidRDefault="00D96E93" w:rsidP="00D96E93">
      <w:pPr>
        <w:pStyle w:val="QB20"/>
        <w:spacing w:line="360" w:lineRule="auto"/>
        <w:ind w:firstLineChars="0" w:firstLine="0"/>
        <w:rPr>
          <w:rFonts w:cs="Times New Roman"/>
        </w:rPr>
      </w:pPr>
    </w:p>
    <w:p w:rsidR="00D96E93" w:rsidRDefault="00D96E93" w:rsidP="00D96E93">
      <w:pPr>
        <w:pStyle w:val="6"/>
      </w:pPr>
      <w:bookmarkStart w:id="4031" w:name="_Toc130156737"/>
      <w:r>
        <w:rPr>
          <w:rFonts w:ascii="宋体" w:hAnsi="宋体"/>
        </w:rPr>
        <w:t>响应</w:t>
      </w:r>
      <w:r>
        <w:rPr>
          <w:rFonts w:ascii="宋体" w:hAnsi="宋体" w:hint="eastAsia"/>
        </w:rPr>
        <w:t>内容</w:t>
      </w:r>
      <w:r>
        <w:rPr>
          <w:rFonts w:ascii="宋体" w:hAnsi="宋体"/>
        </w:rPr>
        <w:t>格式</w:t>
      </w:r>
      <w:bookmarkEnd w:id="4031"/>
    </w:p>
    <w:tbl>
      <w:tblPr>
        <w:tblStyle w:val="afffff7"/>
        <w:tblW w:w="8147" w:type="dxa"/>
        <w:tblInd w:w="375" w:type="dxa"/>
        <w:tblLayout w:type="fixed"/>
        <w:tblLook w:val="04A0" w:firstRow="1" w:lastRow="0" w:firstColumn="1" w:lastColumn="0" w:noHBand="0" w:noVBand="1"/>
      </w:tblPr>
      <w:tblGrid>
        <w:gridCol w:w="2368"/>
        <w:gridCol w:w="1930"/>
        <w:gridCol w:w="1972"/>
        <w:gridCol w:w="1877"/>
      </w:tblGrid>
      <w:tr w:rsidR="00D96E93" w:rsidTr="00254D53">
        <w:tc>
          <w:tcPr>
            <w:tcW w:w="2368" w:type="dxa"/>
            <w:tcBorders>
              <w:top w:val="single" w:sz="4" w:space="0" w:color="auto"/>
              <w:left w:val="single" w:sz="4" w:space="0" w:color="auto"/>
              <w:bottom w:val="single" w:sz="4" w:space="0" w:color="auto"/>
              <w:right w:val="single" w:sz="4" w:space="0" w:color="auto"/>
            </w:tcBorders>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参数名称</w:t>
            </w:r>
          </w:p>
        </w:tc>
        <w:tc>
          <w:tcPr>
            <w:tcW w:w="1930" w:type="dxa"/>
            <w:tcBorders>
              <w:top w:val="single" w:sz="4" w:space="0" w:color="auto"/>
              <w:left w:val="single" w:sz="4" w:space="0" w:color="auto"/>
              <w:bottom w:val="single" w:sz="4" w:space="0" w:color="auto"/>
              <w:right w:val="single" w:sz="4" w:space="0" w:color="auto"/>
            </w:tcBorders>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参数类型</w:t>
            </w:r>
          </w:p>
        </w:tc>
        <w:tc>
          <w:tcPr>
            <w:tcW w:w="1972" w:type="dxa"/>
            <w:tcBorders>
              <w:top w:val="single" w:sz="4" w:space="0" w:color="auto"/>
              <w:left w:val="single" w:sz="4" w:space="0" w:color="auto"/>
              <w:bottom w:val="single" w:sz="4" w:space="0" w:color="auto"/>
              <w:right w:val="single" w:sz="4" w:space="0" w:color="auto"/>
            </w:tcBorders>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参数含义</w:t>
            </w:r>
          </w:p>
        </w:tc>
        <w:tc>
          <w:tcPr>
            <w:tcW w:w="1877" w:type="dxa"/>
            <w:tcBorders>
              <w:top w:val="single" w:sz="4" w:space="0" w:color="auto"/>
              <w:left w:val="single" w:sz="4" w:space="0" w:color="auto"/>
              <w:bottom w:val="single" w:sz="4" w:space="0" w:color="auto"/>
              <w:right w:val="single" w:sz="4" w:space="0" w:color="auto"/>
            </w:tcBorders>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必选</w:t>
            </w:r>
          </w:p>
        </w:tc>
      </w:tr>
      <w:tr w:rsidR="00D96E93" w:rsidTr="00254D53">
        <w:tc>
          <w:tcPr>
            <w:tcW w:w="2368"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lastRenderedPageBreak/>
              <w:t>msg</w:t>
            </w:r>
          </w:p>
        </w:tc>
        <w:tc>
          <w:tcPr>
            <w:tcW w:w="1930"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String</w:t>
            </w:r>
          </w:p>
        </w:tc>
        <w:tc>
          <w:tcPr>
            <w:tcW w:w="1972"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响应说明</w:t>
            </w:r>
          </w:p>
        </w:tc>
        <w:tc>
          <w:tcPr>
            <w:tcW w:w="1877"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Y</w:t>
            </w:r>
          </w:p>
        </w:tc>
      </w:tr>
      <w:tr w:rsidR="00D96E93" w:rsidTr="00254D53">
        <w:tc>
          <w:tcPr>
            <w:tcW w:w="2368"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c</w:t>
            </w:r>
            <w:r>
              <w:rPr>
                <w:rFonts w:ascii="宋体" w:hAnsi="宋体" w:hint="eastAsia"/>
              </w:rPr>
              <w:t>ode</w:t>
            </w:r>
          </w:p>
        </w:tc>
        <w:tc>
          <w:tcPr>
            <w:tcW w:w="1930"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int</w:t>
            </w:r>
          </w:p>
        </w:tc>
        <w:tc>
          <w:tcPr>
            <w:tcW w:w="1972"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响应码</w:t>
            </w:r>
          </w:p>
        </w:tc>
        <w:tc>
          <w:tcPr>
            <w:tcW w:w="1877"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Y</w:t>
            </w:r>
          </w:p>
        </w:tc>
      </w:tr>
      <w:tr w:rsidR="00D96E93" w:rsidTr="00254D53">
        <w:tc>
          <w:tcPr>
            <w:tcW w:w="2368"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data</w:t>
            </w:r>
          </w:p>
        </w:tc>
        <w:tc>
          <w:tcPr>
            <w:tcW w:w="1930"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JSONObject</w:t>
            </w:r>
          </w:p>
        </w:tc>
        <w:tc>
          <w:tcPr>
            <w:tcW w:w="1972"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响应结果</w:t>
            </w:r>
          </w:p>
        </w:tc>
        <w:tc>
          <w:tcPr>
            <w:tcW w:w="1877"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Y</w:t>
            </w:r>
          </w:p>
        </w:tc>
      </w:tr>
    </w:tbl>
    <w:p w:rsidR="00D96E93" w:rsidRDefault="00D96E93" w:rsidP="00D96E93"/>
    <w:p w:rsidR="00D96E93" w:rsidRDefault="00D96E93" w:rsidP="00D96E93">
      <w:pPr>
        <w:pStyle w:val="6"/>
      </w:pPr>
      <w:bookmarkStart w:id="4032" w:name="_Toc130156738"/>
      <w:r>
        <w:rPr>
          <w:rFonts w:ascii="宋体" w:hAnsi="宋体" w:hint="eastAsia"/>
        </w:rPr>
        <w:t>请求</w:t>
      </w:r>
      <w:r>
        <w:rPr>
          <w:rFonts w:ascii="宋体" w:hAnsi="宋体"/>
        </w:rPr>
        <w:t>报文示例</w:t>
      </w:r>
      <w:bookmarkEnd w:id="4032"/>
    </w:p>
    <w:p w:rsidR="00D96E93" w:rsidRDefault="00D96E93" w:rsidP="00D96E93"/>
    <w:tbl>
      <w:tblPr>
        <w:tblStyle w:val="afffff7"/>
        <w:tblW w:w="0" w:type="auto"/>
        <w:tblInd w:w="-5" w:type="dxa"/>
        <w:tblLook w:val="04A0" w:firstRow="1" w:lastRow="0" w:firstColumn="1" w:lastColumn="0" w:noHBand="0" w:noVBand="1"/>
      </w:tblPr>
      <w:tblGrid>
        <w:gridCol w:w="8517"/>
      </w:tblGrid>
      <w:tr w:rsidR="00D96E93" w:rsidTr="00254D53">
        <w:tc>
          <w:tcPr>
            <w:tcW w:w="8517" w:type="dxa"/>
            <w:tcBorders>
              <w:top w:val="single" w:sz="4" w:space="0" w:color="auto"/>
              <w:left w:val="single" w:sz="4" w:space="0" w:color="auto"/>
              <w:bottom w:val="single" w:sz="4" w:space="0" w:color="auto"/>
              <w:right w:val="single" w:sz="4" w:space="0" w:color="auto"/>
            </w:tcBorders>
          </w:tcPr>
          <w:p w:rsidR="00D96E93" w:rsidRDefault="00D96E93" w:rsidP="00254D53">
            <w:pPr>
              <w:spacing w:line="240" w:lineRule="auto"/>
              <w:ind w:firstLine="480"/>
              <w:rPr>
                <w:sz w:val="21"/>
                <w:szCs w:val="21"/>
              </w:rPr>
            </w:pPr>
            <w:r>
              <w:rPr>
                <w:sz w:val="21"/>
                <w:szCs w:val="21"/>
              </w:rPr>
              <w:t>{</w:t>
            </w:r>
          </w:p>
          <w:p w:rsidR="00D96E93" w:rsidRDefault="00D96E93" w:rsidP="00254D53">
            <w:pPr>
              <w:spacing w:line="240" w:lineRule="auto"/>
              <w:ind w:firstLine="480"/>
              <w:rPr>
                <w:sz w:val="21"/>
                <w:szCs w:val="21"/>
              </w:rPr>
            </w:pPr>
            <w:r>
              <w:rPr>
                <w:sz w:val="21"/>
                <w:szCs w:val="21"/>
              </w:rPr>
              <w:tab/>
              <w:t>"</w:t>
            </w:r>
            <w:r>
              <w:rPr>
                <w:rFonts w:hint="eastAsia"/>
              </w:rPr>
              <w:t>staffId</w:t>
            </w:r>
            <w:r>
              <w:rPr>
                <w:sz w:val="21"/>
                <w:szCs w:val="21"/>
              </w:rPr>
              <w:t>": "</w:t>
            </w:r>
            <w:r>
              <w:rPr>
                <w:rFonts w:hint="eastAsia"/>
                <w:sz w:val="21"/>
                <w:szCs w:val="21"/>
              </w:rPr>
              <w:t>21096</w:t>
            </w:r>
            <w:r>
              <w:rPr>
                <w:sz w:val="21"/>
                <w:szCs w:val="21"/>
              </w:rPr>
              <w:t>"</w:t>
            </w:r>
          </w:p>
          <w:p w:rsidR="00D96E93" w:rsidRDefault="00D96E93" w:rsidP="00254D53">
            <w:pPr>
              <w:spacing w:line="240" w:lineRule="auto"/>
              <w:ind w:firstLine="480"/>
            </w:pPr>
            <w:r>
              <w:rPr>
                <w:sz w:val="21"/>
                <w:szCs w:val="21"/>
              </w:rPr>
              <w:t>}</w:t>
            </w:r>
          </w:p>
        </w:tc>
      </w:tr>
    </w:tbl>
    <w:p w:rsidR="00D96E93" w:rsidRDefault="00D96E93" w:rsidP="00D96E93">
      <w:r>
        <w:t xml:space="preserve"> </w:t>
      </w:r>
    </w:p>
    <w:p w:rsidR="00D96E93" w:rsidRDefault="00D96E93" w:rsidP="00D96E93">
      <w:pPr>
        <w:pStyle w:val="6"/>
      </w:pPr>
      <w:bookmarkStart w:id="4033" w:name="_Toc130156739"/>
      <w:r>
        <w:rPr>
          <w:rFonts w:ascii="宋体" w:hAnsi="宋体"/>
        </w:rPr>
        <w:t>响应报文示例</w:t>
      </w:r>
      <w:bookmarkEnd w:id="4033"/>
    </w:p>
    <w:tbl>
      <w:tblPr>
        <w:tblStyle w:val="afffff7"/>
        <w:tblW w:w="0" w:type="auto"/>
        <w:tblInd w:w="-5" w:type="dxa"/>
        <w:tblLook w:val="04A0" w:firstRow="1" w:lastRow="0" w:firstColumn="1" w:lastColumn="0" w:noHBand="0" w:noVBand="1"/>
      </w:tblPr>
      <w:tblGrid>
        <w:gridCol w:w="8542"/>
      </w:tblGrid>
      <w:tr w:rsidR="00D96E93" w:rsidTr="00254D53">
        <w:tc>
          <w:tcPr>
            <w:tcW w:w="8542" w:type="dxa"/>
            <w:tcBorders>
              <w:top w:val="single" w:sz="4" w:space="0" w:color="auto"/>
              <w:left w:val="single" w:sz="4" w:space="0" w:color="auto"/>
              <w:bottom w:val="single" w:sz="4" w:space="0" w:color="auto"/>
              <w:right w:val="single" w:sz="4" w:space="0" w:color="auto"/>
            </w:tcBorders>
          </w:tcPr>
          <w:p w:rsidR="00D96E93" w:rsidRDefault="00D96E93" w:rsidP="00254D53">
            <w:pPr>
              <w:spacing w:line="240" w:lineRule="auto"/>
              <w:ind w:firstLine="480"/>
              <w:rPr>
                <w:sz w:val="21"/>
                <w:szCs w:val="21"/>
              </w:rPr>
            </w:pPr>
            <w:r>
              <w:rPr>
                <w:rFonts w:hint="eastAsia"/>
                <w:sz w:val="21"/>
                <w:szCs w:val="21"/>
              </w:rPr>
              <w:t>{</w:t>
            </w:r>
          </w:p>
          <w:p w:rsidR="00D96E93" w:rsidRDefault="00D96E93" w:rsidP="00254D53">
            <w:pPr>
              <w:spacing w:line="240" w:lineRule="auto"/>
              <w:ind w:firstLine="480"/>
              <w:rPr>
                <w:sz w:val="21"/>
                <w:szCs w:val="21"/>
              </w:rPr>
            </w:pPr>
            <w:r>
              <w:rPr>
                <w:rFonts w:hint="eastAsia"/>
                <w:sz w:val="21"/>
                <w:szCs w:val="21"/>
              </w:rPr>
              <w:t xml:space="preserve">    "code":200,</w:t>
            </w:r>
          </w:p>
          <w:p w:rsidR="00D96E93" w:rsidRDefault="00D96E93" w:rsidP="00254D53">
            <w:pPr>
              <w:spacing w:line="240" w:lineRule="auto"/>
              <w:ind w:firstLine="480"/>
              <w:rPr>
                <w:sz w:val="21"/>
                <w:szCs w:val="21"/>
              </w:rPr>
            </w:pPr>
            <w:r>
              <w:rPr>
                <w:rFonts w:hint="eastAsia"/>
                <w:sz w:val="21"/>
                <w:szCs w:val="21"/>
              </w:rPr>
              <w:t xml:space="preserve">    "msg":"</w:t>
            </w:r>
            <w:r>
              <w:rPr>
                <w:rFonts w:hint="eastAsia"/>
                <w:sz w:val="21"/>
                <w:szCs w:val="21"/>
              </w:rPr>
              <w:t>成功</w:t>
            </w:r>
            <w:r>
              <w:rPr>
                <w:rFonts w:hint="eastAsia"/>
                <w:sz w:val="21"/>
                <w:szCs w:val="21"/>
              </w:rPr>
              <w:t>",</w:t>
            </w:r>
          </w:p>
          <w:p w:rsidR="00D96E93" w:rsidRDefault="00D96E93" w:rsidP="00254D53">
            <w:pPr>
              <w:spacing w:line="240" w:lineRule="auto"/>
              <w:ind w:firstLine="480"/>
              <w:rPr>
                <w:sz w:val="21"/>
                <w:szCs w:val="21"/>
              </w:rPr>
            </w:pPr>
            <w:r>
              <w:rPr>
                <w:rFonts w:hint="eastAsia"/>
                <w:sz w:val="21"/>
                <w:szCs w:val="21"/>
              </w:rPr>
              <w:t xml:space="preserve">    "data":{</w:t>
            </w:r>
          </w:p>
          <w:p w:rsidR="00D96E93" w:rsidRDefault="00D96E93" w:rsidP="00254D53">
            <w:pPr>
              <w:spacing w:line="240" w:lineRule="auto"/>
              <w:ind w:firstLineChars="600" w:firstLine="1260"/>
              <w:rPr>
                <w:sz w:val="21"/>
                <w:szCs w:val="21"/>
              </w:rPr>
            </w:pPr>
            <w:r>
              <w:rPr>
                <w:rFonts w:hint="eastAsia"/>
                <w:sz w:val="21"/>
                <w:szCs w:val="21"/>
              </w:rPr>
              <w:t xml:space="preserve">     </w:t>
            </w:r>
            <w:r>
              <w:rPr>
                <w:rFonts w:hint="eastAsia"/>
                <w:sz w:val="21"/>
                <w:szCs w:val="21"/>
              </w:rPr>
              <w:tab/>
              <w:t>{</w:t>
            </w:r>
          </w:p>
          <w:p w:rsidR="00D96E93" w:rsidRDefault="00D96E93" w:rsidP="00254D53">
            <w:pPr>
              <w:spacing w:line="240" w:lineRule="auto"/>
              <w:ind w:firstLineChars="600" w:firstLine="1260"/>
              <w:rPr>
                <w:sz w:val="21"/>
                <w:szCs w:val="21"/>
              </w:rPr>
            </w:pPr>
            <w:r>
              <w:rPr>
                <w:rFonts w:hint="eastAsia"/>
                <w:sz w:val="21"/>
                <w:szCs w:val="21"/>
              </w:rPr>
              <w:tab/>
            </w:r>
            <w:r>
              <w:rPr>
                <w:rFonts w:hint="eastAsia"/>
                <w:sz w:val="21"/>
                <w:szCs w:val="21"/>
              </w:rPr>
              <w:tab/>
              <w:t>"pmCount":"2",</w:t>
            </w:r>
          </w:p>
          <w:p w:rsidR="00D96E93" w:rsidRDefault="00D96E93" w:rsidP="00254D53">
            <w:pPr>
              <w:spacing w:line="240" w:lineRule="auto"/>
              <w:ind w:firstLineChars="600" w:firstLine="1260"/>
              <w:rPr>
                <w:sz w:val="21"/>
                <w:szCs w:val="21"/>
              </w:rPr>
            </w:pPr>
            <w:r>
              <w:rPr>
                <w:rFonts w:hint="eastAsia"/>
                <w:sz w:val="21"/>
                <w:szCs w:val="21"/>
              </w:rPr>
              <w:tab/>
            </w:r>
            <w:r>
              <w:rPr>
                <w:rFonts w:hint="eastAsia"/>
                <w:sz w:val="21"/>
                <w:szCs w:val="21"/>
              </w:rPr>
              <w:tab/>
              <w:t>"staffName":"</w:t>
            </w:r>
            <w:r>
              <w:rPr>
                <w:rFonts w:hint="eastAsia"/>
                <w:sz w:val="21"/>
                <w:szCs w:val="21"/>
              </w:rPr>
              <w:t>李四</w:t>
            </w:r>
            <w:r>
              <w:rPr>
                <w:rFonts w:hint="eastAsia"/>
                <w:sz w:val="21"/>
                <w:szCs w:val="21"/>
              </w:rPr>
              <w:t>",</w:t>
            </w:r>
          </w:p>
          <w:p w:rsidR="00D96E93" w:rsidRDefault="00D96E93" w:rsidP="00254D53">
            <w:pPr>
              <w:spacing w:line="240" w:lineRule="auto"/>
              <w:ind w:firstLineChars="600" w:firstLine="1260"/>
              <w:rPr>
                <w:sz w:val="21"/>
                <w:szCs w:val="21"/>
              </w:rPr>
            </w:pPr>
            <w:r>
              <w:rPr>
                <w:rFonts w:hint="eastAsia"/>
                <w:sz w:val="21"/>
                <w:szCs w:val="21"/>
              </w:rPr>
              <w:tab/>
            </w:r>
            <w:r>
              <w:rPr>
                <w:rFonts w:hint="eastAsia"/>
                <w:sz w:val="21"/>
                <w:szCs w:val="21"/>
              </w:rPr>
              <w:tab/>
              <w:t>"userName":"lisi.zt",</w:t>
            </w:r>
          </w:p>
          <w:p w:rsidR="00D96E93" w:rsidRDefault="00D96E93" w:rsidP="00254D53">
            <w:pPr>
              <w:spacing w:line="240" w:lineRule="auto"/>
              <w:ind w:firstLineChars="600" w:firstLine="1260"/>
              <w:rPr>
                <w:sz w:val="21"/>
                <w:szCs w:val="21"/>
              </w:rPr>
            </w:pPr>
            <w:r>
              <w:rPr>
                <w:rFonts w:hint="eastAsia"/>
                <w:sz w:val="21"/>
                <w:szCs w:val="21"/>
              </w:rPr>
              <w:tab/>
              <w:t>},</w:t>
            </w:r>
          </w:p>
          <w:p w:rsidR="00D96E93" w:rsidRDefault="00D96E93" w:rsidP="00254D53">
            <w:pPr>
              <w:spacing w:line="240" w:lineRule="auto"/>
              <w:ind w:firstLineChars="600" w:firstLine="1260"/>
              <w:rPr>
                <w:sz w:val="21"/>
                <w:szCs w:val="21"/>
              </w:rPr>
            </w:pPr>
            <w:r>
              <w:rPr>
                <w:rFonts w:hint="eastAsia"/>
                <w:sz w:val="21"/>
                <w:szCs w:val="21"/>
              </w:rPr>
              <w:t>}</w:t>
            </w:r>
          </w:p>
          <w:p w:rsidR="00D96E93" w:rsidRDefault="00D96E93" w:rsidP="00254D53">
            <w:pPr>
              <w:spacing w:line="240" w:lineRule="auto"/>
              <w:ind w:firstLine="480"/>
            </w:pPr>
            <w:r>
              <w:rPr>
                <w:rFonts w:hint="eastAsia"/>
                <w:sz w:val="21"/>
                <w:szCs w:val="21"/>
              </w:rPr>
              <w:lastRenderedPageBreak/>
              <w:t>}</w:t>
            </w:r>
          </w:p>
        </w:tc>
      </w:tr>
    </w:tbl>
    <w:p w:rsidR="00D96E93" w:rsidRDefault="00D96E93" w:rsidP="00D96E93">
      <w:pPr>
        <w:pStyle w:val="5"/>
        <w:rPr>
          <w:rStyle w:val="710"/>
          <w:iCs/>
        </w:rPr>
      </w:pPr>
      <w:bookmarkStart w:id="4034" w:name="_Toc130156740"/>
      <w:r>
        <w:rPr>
          <w:rFonts w:hint="eastAsia"/>
        </w:rPr>
        <w:lastRenderedPageBreak/>
        <w:t>查询装维在途工单数量接口</w:t>
      </w:r>
      <w:bookmarkEnd w:id="4034"/>
    </w:p>
    <w:p w:rsidR="00D96E93" w:rsidRDefault="00D96E93" w:rsidP="00905DF8">
      <w:pPr>
        <w:numPr>
          <w:ilvl w:val="0"/>
          <w:numId w:val="251"/>
        </w:numPr>
        <w:spacing w:line="240" w:lineRule="auto"/>
        <w:rPr>
          <w:rFonts w:ascii="宋体" w:hAnsi="宋体" w:cs="宋体"/>
          <w:sz w:val="21"/>
          <w:szCs w:val="21"/>
        </w:rPr>
      </w:pPr>
      <w:r>
        <w:rPr>
          <w:rFonts w:ascii="宋体" w:hAnsi="宋体" w:cs="宋体" w:hint="eastAsia"/>
          <w:sz w:val="21"/>
          <w:szCs w:val="21"/>
        </w:rPr>
        <w:t>请求地址： http://ip:port/staffApi/getTodoCount</w:t>
      </w:r>
    </w:p>
    <w:p w:rsidR="00D96E93" w:rsidRDefault="00D96E93" w:rsidP="00905DF8">
      <w:pPr>
        <w:numPr>
          <w:ilvl w:val="0"/>
          <w:numId w:val="251"/>
        </w:numPr>
        <w:spacing w:line="240" w:lineRule="auto"/>
        <w:rPr>
          <w:rFonts w:ascii="宋体" w:hAnsi="宋体" w:cs="宋体"/>
          <w:sz w:val="21"/>
          <w:szCs w:val="21"/>
        </w:rPr>
      </w:pPr>
      <w:r>
        <w:rPr>
          <w:rFonts w:ascii="宋体" w:hAnsi="宋体" w:cs="宋体" w:hint="eastAsia"/>
          <w:sz w:val="21"/>
          <w:szCs w:val="21"/>
        </w:rPr>
        <w:t>请求方式： post</w:t>
      </w:r>
    </w:p>
    <w:p w:rsidR="00D96E93" w:rsidRDefault="00D96E93" w:rsidP="00905DF8">
      <w:pPr>
        <w:numPr>
          <w:ilvl w:val="0"/>
          <w:numId w:val="251"/>
        </w:numPr>
        <w:spacing w:line="240" w:lineRule="auto"/>
        <w:rPr>
          <w:rFonts w:ascii="宋体" w:hAnsi="宋体" w:cs="宋体"/>
          <w:szCs w:val="24"/>
        </w:rPr>
      </w:pPr>
      <w:r>
        <w:rPr>
          <w:rFonts w:ascii="宋体" w:hAnsi="宋体" w:cs="宋体" w:hint="eastAsia"/>
          <w:sz w:val="21"/>
          <w:szCs w:val="21"/>
        </w:rPr>
        <w:t>参数格式：application/json</w:t>
      </w:r>
    </w:p>
    <w:p w:rsidR="00D96E93" w:rsidRDefault="00D96E93" w:rsidP="00D96E93">
      <w:pPr>
        <w:spacing w:line="240" w:lineRule="auto"/>
        <w:rPr>
          <w:rFonts w:ascii="宋体" w:hAnsi="宋体" w:cs="宋体"/>
          <w:szCs w:val="24"/>
        </w:rPr>
      </w:pPr>
    </w:p>
    <w:p w:rsidR="00D96E93" w:rsidRDefault="00D96E93" w:rsidP="00D96E93">
      <w:pPr>
        <w:pStyle w:val="6"/>
      </w:pPr>
      <w:bookmarkStart w:id="4035" w:name="_Toc130156741"/>
      <w:r>
        <w:rPr>
          <w:rFonts w:ascii="宋体" w:hAnsi="宋体"/>
        </w:rPr>
        <w:t>请求</w:t>
      </w:r>
      <w:r>
        <w:rPr>
          <w:rFonts w:ascii="宋体" w:hAnsi="宋体" w:hint="eastAsia"/>
        </w:rPr>
        <w:t>内容参数</w:t>
      </w:r>
      <w:bookmarkEnd w:id="4035"/>
    </w:p>
    <w:p w:rsidR="00D96E93" w:rsidRDefault="00D96E93" w:rsidP="00D96E93">
      <w:pPr>
        <w:pStyle w:val="QB20"/>
        <w:spacing w:line="360" w:lineRule="auto"/>
        <w:rPr>
          <w:rFonts w:ascii="宋体" w:hAnsi="宋体" w:cs="Times New Roman"/>
        </w:rPr>
      </w:pPr>
      <w:r>
        <w:rPr>
          <w:rFonts w:ascii="宋体" w:hAnsi="宋体" w:cs="Times New Roman"/>
        </w:rPr>
        <w:t>字段含义：</w:t>
      </w:r>
    </w:p>
    <w:tbl>
      <w:tblPr>
        <w:tblStyle w:val="afffff7"/>
        <w:tblW w:w="0" w:type="auto"/>
        <w:tblInd w:w="362" w:type="dxa"/>
        <w:tblLook w:val="04A0" w:firstRow="1" w:lastRow="0" w:firstColumn="1" w:lastColumn="0" w:noHBand="0" w:noVBand="1"/>
      </w:tblPr>
      <w:tblGrid>
        <w:gridCol w:w="2109"/>
        <w:gridCol w:w="2051"/>
        <w:gridCol w:w="2051"/>
        <w:gridCol w:w="1952"/>
      </w:tblGrid>
      <w:tr w:rsidR="00D96E93" w:rsidTr="00254D53">
        <w:tc>
          <w:tcPr>
            <w:tcW w:w="2109" w:type="dxa"/>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参数名称</w:t>
            </w:r>
          </w:p>
        </w:tc>
        <w:tc>
          <w:tcPr>
            <w:tcW w:w="2051" w:type="dxa"/>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参数类型</w:t>
            </w:r>
          </w:p>
        </w:tc>
        <w:tc>
          <w:tcPr>
            <w:tcW w:w="2051" w:type="dxa"/>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参数含义</w:t>
            </w:r>
          </w:p>
        </w:tc>
        <w:tc>
          <w:tcPr>
            <w:tcW w:w="1952" w:type="dxa"/>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必选</w:t>
            </w:r>
          </w:p>
        </w:tc>
      </w:tr>
      <w:tr w:rsidR="00D96E93" w:rsidTr="00254D53">
        <w:tc>
          <w:tcPr>
            <w:tcW w:w="2109" w:type="dxa"/>
          </w:tcPr>
          <w:p w:rsidR="00D96E93" w:rsidRDefault="00D96E93" w:rsidP="00254D53">
            <w:pPr>
              <w:pStyle w:val="QB20"/>
              <w:spacing w:line="360" w:lineRule="auto"/>
              <w:ind w:firstLineChars="0" w:firstLine="0"/>
              <w:rPr>
                <w:rFonts w:cs="Times New Roman"/>
              </w:rPr>
            </w:pPr>
            <w:r>
              <w:rPr>
                <w:rFonts w:cs="Times New Roman" w:hint="eastAsia"/>
              </w:rPr>
              <w:t>StaffId</w:t>
            </w:r>
          </w:p>
        </w:tc>
        <w:tc>
          <w:tcPr>
            <w:tcW w:w="2051" w:type="dxa"/>
          </w:tcPr>
          <w:p w:rsidR="00D96E93" w:rsidRDefault="00D96E93" w:rsidP="00254D53">
            <w:pPr>
              <w:pStyle w:val="QB20"/>
              <w:spacing w:line="360" w:lineRule="auto"/>
              <w:ind w:firstLineChars="0" w:firstLine="0"/>
            </w:pPr>
            <w:r>
              <w:t>String</w:t>
            </w:r>
          </w:p>
        </w:tc>
        <w:tc>
          <w:tcPr>
            <w:tcW w:w="2051" w:type="dxa"/>
          </w:tcPr>
          <w:p w:rsidR="00D96E93" w:rsidRDefault="00D96E93" w:rsidP="00254D53">
            <w:pPr>
              <w:pStyle w:val="QB20"/>
              <w:spacing w:line="360" w:lineRule="auto"/>
              <w:ind w:firstLineChars="0" w:firstLine="0"/>
            </w:pPr>
            <w:r>
              <w:rPr>
                <w:rFonts w:hint="eastAsia"/>
              </w:rPr>
              <w:t>装维用户</w:t>
            </w:r>
            <w:r>
              <w:rPr>
                <w:rFonts w:hint="eastAsia"/>
              </w:rPr>
              <w:t>ID</w:t>
            </w:r>
          </w:p>
        </w:tc>
        <w:tc>
          <w:tcPr>
            <w:tcW w:w="1952" w:type="dxa"/>
          </w:tcPr>
          <w:p w:rsidR="00D96E93" w:rsidRDefault="00D96E93" w:rsidP="00254D53">
            <w:pPr>
              <w:pStyle w:val="QB20"/>
              <w:spacing w:line="360" w:lineRule="auto"/>
              <w:ind w:firstLineChars="0" w:firstLine="0"/>
            </w:pPr>
            <w:r>
              <w:t>Y</w:t>
            </w:r>
          </w:p>
        </w:tc>
      </w:tr>
    </w:tbl>
    <w:p w:rsidR="00D96E93" w:rsidRDefault="00D96E93" w:rsidP="00D96E93">
      <w:pPr>
        <w:pStyle w:val="QB20"/>
        <w:spacing w:line="360" w:lineRule="auto"/>
        <w:ind w:firstLineChars="0" w:firstLine="0"/>
        <w:rPr>
          <w:rFonts w:cs="Times New Roman"/>
        </w:rPr>
      </w:pPr>
    </w:p>
    <w:p w:rsidR="00D96E93" w:rsidRDefault="00D96E93" w:rsidP="00D96E93">
      <w:pPr>
        <w:pStyle w:val="6"/>
      </w:pPr>
      <w:bookmarkStart w:id="4036" w:name="_Toc130156742"/>
      <w:r>
        <w:rPr>
          <w:rFonts w:ascii="宋体" w:hAnsi="宋体"/>
        </w:rPr>
        <w:t>响应</w:t>
      </w:r>
      <w:r>
        <w:rPr>
          <w:rFonts w:ascii="宋体" w:hAnsi="宋体" w:hint="eastAsia"/>
        </w:rPr>
        <w:t>内容</w:t>
      </w:r>
      <w:r>
        <w:rPr>
          <w:rFonts w:ascii="宋体" w:hAnsi="宋体"/>
        </w:rPr>
        <w:t>格式</w:t>
      </w:r>
      <w:bookmarkEnd w:id="4036"/>
    </w:p>
    <w:tbl>
      <w:tblPr>
        <w:tblStyle w:val="afffff7"/>
        <w:tblW w:w="8147" w:type="dxa"/>
        <w:tblInd w:w="375" w:type="dxa"/>
        <w:tblLayout w:type="fixed"/>
        <w:tblLook w:val="04A0" w:firstRow="1" w:lastRow="0" w:firstColumn="1" w:lastColumn="0" w:noHBand="0" w:noVBand="1"/>
      </w:tblPr>
      <w:tblGrid>
        <w:gridCol w:w="2368"/>
        <w:gridCol w:w="1930"/>
        <w:gridCol w:w="1972"/>
        <w:gridCol w:w="1877"/>
      </w:tblGrid>
      <w:tr w:rsidR="00D96E93" w:rsidTr="00254D53">
        <w:tc>
          <w:tcPr>
            <w:tcW w:w="2368" w:type="dxa"/>
            <w:tcBorders>
              <w:top w:val="single" w:sz="4" w:space="0" w:color="auto"/>
              <w:left w:val="single" w:sz="4" w:space="0" w:color="auto"/>
              <w:bottom w:val="single" w:sz="4" w:space="0" w:color="auto"/>
              <w:right w:val="single" w:sz="4" w:space="0" w:color="auto"/>
            </w:tcBorders>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参数名称</w:t>
            </w:r>
          </w:p>
        </w:tc>
        <w:tc>
          <w:tcPr>
            <w:tcW w:w="1930" w:type="dxa"/>
            <w:tcBorders>
              <w:top w:val="single" w:sz="4" w:space="0" w:color="auto"/>
              <w:left w:val="single" w:sz="4" w:space="0" w:color="auto"/>
              <w:bottom w:val="single" w:sz="4" w:space="0" w:color="auto"/>
              <w:right w:val="single" w:sz="4" w:space="0" w:color="auto"/>
            </w:tcBorders>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参数类型</w:t>
            </w:r>
          </w:p>
        </w:tc>
        <w:tc>
          <w:tcPr>
            <w:tcW w:w="1972" w:type="dxa"/>
            <w:tcBorders>
              <w:top w:val="single" w:sz="4" w:space="0" w:color="auto"/>
              <w:left w:val="single" w:sz="4" w:space="0" w:color="auto"/>
              <w:bottom w:val="single" w:sz="4" w:space="0" w:color="auto"/>
              <w:right w:val="single" w:sz="4" w:space="0" w:color="auto"/>
            </w:tcBorders>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参数含义</w:t>
            </w:r>
          </w:p>
        </w:tc>
        <w:tc>
          <w:tcPr>
            <w:tcW w:w="1877" w:type="dxa"/>
            <w:tcBorders>
              <w:top w:val="single" w:sz="4" w:space="0" w:color="auto"/>
              <w:left w:val="single" w:sz="4" w:space="0" w:color="auto"/>
              <w:bottom w:val="single" w:sz="4" w:space="0" w:color="auto"/>
              <w:right w:val="single" w:sz="4" w:space="0" w:color="auto"/>
            </w:tcBorders>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必选</w:t>
            </w:r>
          </w:p>
        </w:tc>
      </w:tr>
      <w:tr w:rsidR="00D96E93" w:rsidTr="00254D53">
        <w:trPr>
          <w:trHeight w:val="446"/>
        </w:trPr>
        <w:tc>
          <w:tcPr>
            <w:tcW w:w="2368"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msg</w:t>
            </w:r>
          </w:p>
        </w:tc>
        <w:tc>
          <w:tcPr>
            <w:tcW w:w="1930"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String</w:t>
            </w:r>
          </w:p>
        </w:tc>
        <w:tc>
          <w:tcPr>
            <w:tcW w:w="1972"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响应说明</w:t>
            </w:r>
          </w:p>
        </w:tc>
        <w:tc>
          <w:tcPr>
            <w:tcW w:w="1877"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Y</w:t>
            </w:r>
          </w:p>
        </w:tc>
      </w:tr>
      <w:tr w:rsidR="00D96E93" w:rsidTr="00254D53">
        <w:tc>
          <w:tcPr>
            <w:tcW w:w="2368"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c</w:t>
            </w:r>
            <w:r>
              <w:rPr>
                <w:rFonts w:ascii="宋体" w:hAnsi="宋体" w:hint="eastAsia"/>
              </w:rPr>
              <w:t>ode</w:t>
            </w:r>
          </w:p>
        </w:tc>
        <w:tc>
          <w:tcPr>
            <w:tcW w:w="1930"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int</w:t>
            </w:r>
          </w:p>
        </w:tc>
        <w:tc>
          <w:tcPr>
            <w:tcW w:w="1972"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响应码</w:t>
            </w:r>
          </w:p>
        </w:tc>
        <w:tc>
          <w:tcPr>
            <w:tcW w:w="1877"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Y</w:t>
            </w:r>
          </w:p>
        </w:tc>
      </w:tr>
      <w:tr w:rsidR="00D96E93" w:rsidTr="00254D53">
        <w:tc>
          <w:tcPr>
            <w:tcW w:w="2368"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data</w:t>
            </w:r>
          </w:p>
        </w:tc>
        <w:tc>
          <w:tcPr>
            <w:tcW w:w="1930"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JSONObject</w:t>
            </w:r>
          </w:p>
        </w:tc>
        <w:tc>
          <w:tcPr>
            <w:tcW w:w="1972"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响应结果</w:t>
            </w:r>
          </w:p>
        </w:tc>
        <w:tc>
          <w:tcPr>
            <w:tcW w:w="1877"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Y</w:t>
            </w:r>
          </w:p>
        </w:tc>
      </w:tr>
    </w:tbl>
    <w:p w:rsidR="00D96E93" w:rsidRDefault="00D96E93" w:rsidP="00D96E93"/>
    <w:p w:rsidR="00D96E93" w:rsidRDefault="00D96E93" w:rsidP="00D96E93">
      <w:pPr>
        <w:pStyle w:val="6"/>
      </w:pPr>
      <w:bookmarkStart w:id="4037" w:name="_Toc130156743"/>
      <w:r>
        <w:rPr>
          <w:rFonts w:ascii="宋体" w:hAnsi="宋体" w:hint="eastAsia"/>
        </w:rPr>
        <w:t>请求</w:t>
      </w:r>
      <w:r>
        <w:rPr>
          <w:rFonts w:ascii="宋体" w:hAnsi="宋体"/>
        </w:rPr>
        <w:t>报文示例</w:t>
      </w:r>
      <w:bookmarkEnd w:id="4037"/>
    </w:p>
    <w:p w:rsidR="00D96E93" w:rsidRDefault="00D96E93" w:rsidP="00D96E93"/>
    <w:tbl>
      <w:tblPr>
        <w:tblStyle w:val="afffff7"/>
        <w:tblW w:w="0" w:type="auto"/>
        <w:tblInd w:w="-5" w:type="dxa"/>
        <w:tblLook w:val="04A0" w:firstRow="1" w:lastRow="0" w:firstColumn="1" w:lastColumn="0" w:noHBand="0" w:noVBand="1"/>
      </w:tblPr>
      <w:tblGrid>
        <w:gridCol w:w="8517"/>
      </w:tblGrid>
      <w:tr w:rsidR="00D96E93" w:rsidTr="00254D53">
        <w:tc>
          <w:tcPr>
            <w:tcW w:w="8517" w:type="dxa"/>
            <w:tcBorders>
              <w:top w:val="single" w:sz="4" w:space="0" w:color="auto"/>
              <w:left w:val="single" w:sz="4" w:space="0" w:color="auto"/>
              <w:bottom w:val="single" w:sz="4" w:space="0" w:color="auto"/>
              <w:right w:val="single" w:sz="4" w:space="0" w:color="auto"/>
            </w:tcBorders>
          </w:tcPr>
          <w:p w:rsidR="00D96E93" w:rsidRDefault="00D96E93" w:rsidP="00254D53">
            <w:pPr>
              <w:spacing w:line="240" w:lineRule="auto"/>
              <w:ind w:firstLine="480"/>
              <w:rPr>
                <w:sz w:val="21"/>
                <w:szCs w:val="21"/>
              </w:rPr>
            </w:pPr>
            <w:r>
              <w:rPr>
                <w:sz w:val="21"/>
                <w:szCs w:val="21"/>
              </w:rPr>
              <w:t>{</w:t>
            </w:r>
          </w:p>
          <w:p w:rsidR="00D96E93" w:rsidRDefault="00D96E93" w:rsidP="00254D53">
            <w:pPr>
              <w:spacing w:line="240" w:lineRule="auto"/>
              <w:ind w:firstLine="480"/>
              <w:rPr>
                <w:sz w:val="21"/>
                <w:szCs w:val="21"/>
              </w:rPr>
            </w:pPr>
            <w:r>
              <w:rPr>
                <w:sz w:val="21"/>
                <w:szCs w:val="21"/>
              </w:rPr>
              <w:tab/>
              <w:t>"</w:t>
            </w:r>
            <w:r>
              <w:rPr>
                <w:rFonts w:hint="eastAsia"/>
              </w:rPr>
              <w:t>staffId</w:t>
            </w:r>
            <w:r>
              <w:rPr>
                <w:sz w:val="21"/>
                <w:szCs w:val="21"/>
              </w:rPr>
              <w:t>": "</w:t>
            </w:r>
            <w:r>
              <w:rPr>
                <w:rFonts w:hint="eastAsia"/>
                <w:sz w:val="21"/>
                <w:szCs w:val="21"/>
              </w:rPr>
              <w:t>21096</w:t>
            </w:r>
            <w:r>
              <w:rPr>
                <w:sz w:val="21"/>
                <w:szCs w:val="21"/>
              </w:rPr>
              <w:t>"</w:t>
            </w:r>
          </w:p>
          <w:p w:rsidR="00D96E93" w:rsidRDefault="00D96E93" w:rsidP="00254D53">
            <w:pPr>
              <w:spacing w:line="240" w:lineRule="auto"/>
              <w:ind w:firstLine="480"/>
            </w:pPr>
            <w:r>
              <w:rPr>
                <w:sz w:val="21"/>
                <w:szCs w:val="21"/>
              </w:rPr>
              <w:t>}</w:t>
            </w:r>
          </w:p>
        </w:tc>
      </w:tr>
    </w:tbl>
    <w:p w:rsidR="00D96E93" w:rsidRDefault="00D96E93" w:rsidP="00D96E93">
      <w:r>
        <w:lastRenderedPageBreak/>
        <w:t xml:space="preserve"> </w:t>
      </w:r>
    </w:p>
    <w:p w:rsidR="00D96E93" w:rsidRDefault="00D96E93" w:rsidP="00D96E93">
      <w:pPr>
        <w:pStyle w:val="6"/>
      </w:pPr>
      <w:bookmarkStart w:id="4038" w:name="_Toc130156744"/>
      <w:r>
        <w:rPr>
          <w:rFonts w:ascii="宋体" w:hAnsi="宋体"/>
        </w:rPr>
        <w:t>响应报文示例</w:t>
      </w:r>
      <w:bookmarkEnd w:id="4038"/>
    </w:p>
    <w:tbl>
      <w:tblPr>
        <w:tblStyle w:val="afffff7"/>
        <w:tblW w:w="0" w:type="auto"/>
        <w:tblInd w:w="-5" w:type="dxa"/>
        <w:tblLook w:val="04A0" w:firstRow="1" w:lastRow="0" w:firstColumn="1" w:lastColumn="0" w:noHBand="0" w:noVBand="1"/>
      </w:tblPr>
      <w:tblGrid>
        <w:gridCol w:w="8542"/>
      </w:tblGrid>
      <w:tr w:rsidR="00D96E93" w:rsidTr="00254D53">
        <w:tc>
          <w:tcPr>
            <w:tcW w:w="8542" w:type="dxa"/>
            <w:tcBorders>
              <w:top w:val="single" w:sz="4" w:space="0" w:color="auto"/>
              <w:left w:val="single" w:sz="4" w:space="0" w:color="auto"/>
              <w:bottom w:val="single" w:sz="4" w:space="0" w:color="auto"/>
              <w:right w:val="single" w:sz="4" w:space="0" w:color="auto"/>
            </w:tcBorders>
          </w:tcPr>
          <w:p w:rsidR="00D96E93" w:rsidRDefault="00D96E93" w:rsidP="00254D53">
            <w:pPr>
              <w:spacing w:line="240" w:lineRule="auto"/>
              <w:ind w:firstLine="480"/>
              <w:rPr>
                <w:sz w:val="21"/>
                <w:szCs w:val="21"/>
              </w:rPr>
            </w:pPr>
            <w:r>
              <w:rPr>
                <w:rFonts w:hint="eastAsia"/>
                <w:sz w:val="21"/>
                <w:szCs w:val="21"/>
              </w:rPr>
              <w:t>{</w:t>
            </w:r>
          </w:p>
          <w:p w:rsidR="00D96E93" w:rsidRDefault="00D96E93" w:rsidP="00254D53">
            <w:pPr>
              <w:spacing w:line="240" w:lineRule="auto"/>
              <w:ind w:firstLine="480"/>
              <w:rPr>
                <w:sz w:val="21"/>
                <w:szCs w:val="21"/>
              </w:rPr>
            </w:pPr>
            <w:r>
              <w:rPr>
                <w:rFonts w:hint="eastAsia"/>
                <w:sz w:val="21"/>
                <w:szCs w:val="21"/>
              </w:rPr>
              <w:t xml:space="preserve">    "code":200,</w:t>
            </w:r>
          </w:p>
          <w:p w:rsidR="00D96E93" w:rsidRDefault="00D96E93" w:rsidP="00254D53">
            <w:pPr>
              <w:spacing w:line="240" w:lineRule="auto"/>
              <w:ind w:firstLine="480"/>
              <w:rPr>
                <w:sz w:val="21"/>
                <w:szCs w:val="21"/>
              </w:rPr>
            </w:pPr>
            <w:r>
              <w:rPr>
                <w:rFonts w:hint="eastAsia"/>
                <w:sz w:val="21"/>
                <w:szCs w:val="21"/>
              </w:rPr>
              <w:t xml:space="preserve">    "msg":"</w:t>
            </w:r>
            <w:r>
              <w:rPr>
                <w:rFonts w:hint="eastAsia"/>
                <w:sz w:val="21"/>
                <w:szCs w:val="21"/>
              </w:rPr>
              <w:t>成功</w:t>
            </w:r>
            <w:r>
              <w:rPr>
                <w:rFonts w:hint="eastAsia"/>
                <w:sz w:val="21"/>
                <w:szCs w:val="21"/>
              </w:rPr>
              <w:t>",</w:t>
            </w:r>
          </w:p>
          <w:p w:rsidR="00D96E93" w:rsidRDefault="00D96E93" w:rsidP="00254D53">
            <w:pPr>
              <w:spacing w:line="240" w:lineRule="auto"/>
              <w:ind w:firstLine="480"/>
              <w:rPr>
                <w:sz w:val="21"/>
                <w:szCs w:val="21"/>
              </w:rPr>
            </w:pPr>
            <w:r>
              <w:rPr>
                <w:rFonts w:hint="eastAsia"/>
                <w:sz w:val="21"/>
                <w:szCs w:val="21"/>
              </w:rPr>
              <w:t xml:space="preserve">    "data":{</w:t>
            </w:r>
          </w:p>
          <w:p w:rsidR="00D96E93" w:rsidRDefault="00D96E93" w:rsidP="00254D53">
            <w:pPr>
              <w:spacing w:line="240" w:lineRule="auto"/>
              <w:ind w:firstLineChars="600" w:firstLine="1260"/>
              <w:rPr>
                <w:sz w:val="21"/>
                <w:szCs w:val="21"/>
              </w:rPr>
            </w:pPr>
            <w:r>
              <w:rPr>
                <w:rFonts w:hint="eastAsia"/>
                <w:sz w:val="21"/>
                <w:szCs w:val="21"/>
              </w:rPr>
              <w:t xml:space="preserve">     </w:t>
            </w:r>
            <w:r>
              <w:rPr>
                <w:rFonts w:hint="eastAsia"/>
                <w:sz w:val="21"/>
                <w:szCs w:val="21"/>
              </w:rPr>
              <w:tab/>
              <w:t>{</w:t>
            </w:r>
          </w:p>
          <w:p w:rsidR="00D96E93" w:rsidRDefault="00D96E93" w:rsidP="00254D53">
            <w:pPr>
              <w:spacing w:line="240" w:lineRule="auto"/>
              <w:ind w:firstLineChars="600" w:firstLine="1260"/>
              <w:rPr>
                <w:sz w:val="21"/>
                <w:szCs w:val="21"/>
              </w:rPr>
            </w:pPr>
            <w:r>
              <w:rPr>
                <w:rFonts w:hint="eastAsia"/>
                <w:sz w:val="21"/>
                <w:szCs w:val="21"/>
              </w:rPr>
              <w:tab/>
            </w:r>
            <w:r>
              <w:rPr>
                <w:rFonts w:hint="eastAsia"/>
                <w:sz w:val="21"/>
                <w:szCs w:val="21"/>
              </w:rPr>
              <w:tab/>
              <w:t>"todoCount":"1",</w:t>
            </w:r>
          </w:p>
          <w:p w:rsidR="00D96E93" w:rsidRDefault="00D96E93" w:rsidP="00254D53">
            <w:pPr>
              <w:spacing w:line="240" w:lineRule="auto"/>
              <w:ind w:firstLineChars="600" w:firstLine="1260"/>
              <w:rPr>
                <w:sz w:val="21"/>
                <w:szCs w:val="21"/>
              </w:rPr>
            </w:pPr>
            <w:r>
              <w:rPr>
                <w:rFonts w:hint="eastAsia"/>
                <w:sz w:val="21"/>
                <w:szCs w:val="21"/>
              </w:rPr>
              <w:tab/>
            </w:r>
            <w:r>
              <w:rPr>
                <w:rFonts w:hint="eastAsia"/>
                <w:sz w:val="21"/>
                <w:szCs w:val="21"/>
              </w:rPr>
              <w:tab/>
              <w:t>"staffName":"</w:t>
            </w:r>
            <w:r>
              <w:rPr>
                <w:rFonts w:hint="eastAsia"/>
                <w:sz w:val="21"/>
                <w:szCs w:val="21"/>
              </w:rPr>
              <w:t>李四</w:t>
            </w:r>
            <w:r>
              <w:rPr>
                <w:rFonts w:hint="eastAsia"/>
                <w:sz w:val="21"/>
                <w:szCs w:val="21"/>
              </w:rPr>
              <w:t>",</w:t>
            </w:r>
          </w:p>
          <w:p w:rsidR="00D96E93" w:rsidRDefault="00D96E93" w:rsidP="00254D53">
            <w:pPr>
              <w:spacing w:line="240" w:lineRule="auto"/>
              <w:ind w:firstLineChars="600" w:firstLine="1260"/>
              <w:rPr>
                <w:sz w:val="21"/>
                <w:szCs w:val="21"/>
              </w:rPr>
            </w:pPr>
            <w:r>
              <w:rPr>
                <w:rFonts w:hint="eastAsia"/>
                <w:sz w:val="21"/>
                <w:szCs w:val="21"/>
              </w:rPr>
              <w:tab/>
            </w:r>
            <w:r>
              <w:rPr>
                <w:rFonts w:hint="eastAsia"/>
                <w:sz w:val="21"/>
                <w:szCs w:val="21"/>
              </w:rPr>
              <w:tab/>
              <w:t>"userName":"lisi.zt",</w:t>
            </w:r>
          </w:p>
          <w:p w:rsidR="00D96E93" w:rsidRDefault="00D96E93" w:rsidP="00254D53">
            <w:pPr>
              <w:spacing w:line="240" w:lineRule="auto"/>
              <w:ind w:firstLineChars="600" w:firstLine="1260"/>
              <w:rPr>
                <w:sz w:val="21"/>
                <w:szCs w:val="21"/>
              </w:rPr>
            </w:pPr>
            <w:r>
              <w:rPr>
                <w:rFonts w:hint="eastAsia"/>
                <w:sz w:val="21"/>
                <w:szCs w:val="21"/>
              </w:rPr>
              <w:tab/>
              <w:t>},</w:t>
            </w:r>
          </w:p>
          <w:p w:rsidR="00D96E93" w:rsidRDefault="00D96E93" w:rsidP="00254D53">
            <w:pPr>
              <w:spacing w:line="240" w:lineRule="auto"/>
              <w:ind w:firstLineChars="600" w:firstLine="1260"/>
              <w:rPr>
                <w:sz w:val="21"/>
                <w:szCs w:val="21"/>
              </w:rPr>
            </w:pPr>
            <w:r>
              <w:rPr>
                <w:rFonts w:hint="eastAsia"/>
                <w:sz w:val="21"/>
                <w:szCs w:val="21"/>
              </w:rPr>
              <w:t>}</w:t>
            </w:r>
          </w:p>
          <w:p w:rsidR="00D96E93" w:rsidRDefault="00D96E93" w:rsidP="00254D53">
            <w:pPr>
              <w:spacing w:line="240" w:lineRule="auto"/>
              <w:ind w:firstLine="480"/>
            </w:pPr>
            <w:r>
              <w:rPr>
                <w:rFonts w:hint="eastAsia"/>
                <w:sz w:val="21"/>
                <w:szCs w:val="21"/>
              </w:rPr>
              <w:t>}</w:t>
            </w:r>
          </w:p>
        </w:tc>
      </w:tr>
    </w:tbl>
    <w:p w:rsidR="00D96E93" w:rsidRDefault="00D96E93" w:rsidP="00D96E93">
      <w:pPr>
        <w:pStyle w:val="5"/>
        <w:rPr>
          <w:rStyle w:val="710"/>
          <w:iCs/>
        </w:rPr>
      </w:pPr>
      <w:bookmarkStart w:id="4039" w:name="_Toc130156745"/>
      <w:r>
        <w:rPr>
          <w:rFonts w:hint="eastAsia"/>
        </w:rPr>
        <w:t>查询装维当日竣工工单数量接口</w:t>
      </w:r>
      <w:bookmarkEnd w:id="4039"/>
    </w:p>
    <w:p w:rsidR="00D96E93" w:rsidRDefault="00D96E93" w:rsidP="00905DF8">
      <w:pPr>
        <w:numPr>
          <w:ilvl w:val="0"/>
          <w:numId w:val="251"/>
        </w:numPr>
        <w:spacing w:line="240" w:lineRule="auto"/>
        <w:rPr>
          <w:rFonts w:ascii="宋体" w:hAnsi="宋体" w:cs="宋体"/>
          <w:sz w:val="21"/>
          <w:szCs w:val="21"/>
        </w:rPr>
      </w:pPr>
      <w:r>
        <w:rPr>
          <w:rFonts w:ascii="宋体" w:hAnsi="宋体" w:cs="宋体" w:hint="eastAsia"/>
          <w:sz w:val="21"/>
          <w:szCs w:val="21"/>
        </w:rPr>
        <w:t>请求地址： http://ip:port/staffApi/getDoneCount</w:t>
      </w:r>
    </w:p>
    <w:p w:rsidR="00D96E93" w:rsidRDefault="00D96E93" w:rsidP="00905DF8">
      <w:pPr>
        <w:numPr>
          <w:ilvl w:val="0"/>
          <w:numId w:val="251"/>
        </w:numPr>
        <w:spacing w:line="240" w:lineRule="auto"/>
        <w:rPr>
          <w:rFonts w:ascii="宋体" w:hAnsi="宋体" w:cs="宋体"/>
          <w:sz w:val="21"/>
          <w:szCs w:val="21"/>
        </w:rPr>
      </w:pPr>
      <w:r>
        <w:rPr>
          <w:rFonts w:ascii="宋体" w:hAnsi="宋体" w:cs="宋体" w:hint="eastAsia"/>
          <w:sz w:val="21"/>
          <w:szCs w:val="21"/>
        </w:rPr>
        <w:t>请求方式： post</w:t>
      </w:r>
    </w:p>
    <w:p w:rsidR="00D96E93" w:rsidRDefault="00D96E93" w:rsidP="00905DF8">
      <w:pPr>
        <w:numPr>
          <w:ilvl w:val="0"/>
          <w:numId w:val="251"/>
        </w:numPr>
        <w:spacing w:line="240" w:lineRule="auto"/>
        <w:rPr>
          <w:rFonts w:ascii="宋体" w:hAnsi="宋体" w:cs="宋体"/>
          <w:szCs w:val="24"/>
        </w:rPr>
      </w:pPr>
      <w:r>
        <w:rPr>
          <w:rFonts w:ascii="宋体" w:hAnsi="宋体" w:cs="宋体" w:hint="eastAsia"/>
          <w:sz w:val="21"/>
          <w:szCs w:val="21"/>
        </w:rPr>
        <w:t>参数格式：application/json</w:t>
      </w:r>
    </w:p>
    <w:p w:rsidR="00D96E93" w:rsidRDefault="00D96E93" w:rsidP="00D96E93">
      <w:pPr>
        <w:spacing w:line="240" w:lineRule="auto"/>
        <w:rPr>
          <w:rFonts w:ascii="宋体" w:hAnsi="宋体" w:cs="宋体"/>
          <w:szCs w:val="24"/>
        </w:rPr>
      </w:pPr>
    </w:p>
    <w:p w:rsidR="00D96E93" w:rsidRDefault="00D96E93" w:rsidP="00D96E93">
      <w:pPr>
        <w:pStyle w:val="6"/>
      </w:pPr>
      <w:bookmarkStart w:id="4040" w:name="_Toc130156746"/>
      <w:r>
        <w:rPr>
          <w:rFonts w:ascii="宋体" w:hAnsi="宋体"/>
        </w:rPr>
        <w:t>请求</w:t>
      </w:r>
      <w:r>
        <w:rPr>
          <w:rFonts w:ascii="宋体" w:hAnsi="宋体" w:hint="eastAsia"/>
        </w:rPr>
        <w:t>内容参数</w:t>
      </w:r>
      <w:bookmarkEnd w:id="4040"/>
    </w:p>
    <w:p w:rsidR="00D96E93" w:rsidRDefault="00D96E93" w:rsidP="00D96E93">
      <w:pPr>
        <w:pStyle w:val="QB20"/>
        <w:spacing w:line="360" w:lineRule="auto"/>
        <w:rPr>
          <w:rFonts w:ascii="宋体" w:hAnsi="宋体" w:cs="Times New Roman"/>
        </w:rPr>
      </w:pPr>
      <w:r>
        <w:rPr>
          <w:rFonts w:ascii="宋体" w:hAnsi="宋体" w:cs="Times New Roman"/>
        </w:rPr>
        <w:t>字段含义：</w:t>
      </w:r>
    </w:p>
    <w:tbl>
      <w:tblPr>
        <w:tblStyle w:val="afffff7"/>
        <w:tblW w:w="0" w:type="auto"/>
        <w:tblInd w:w="362" w:type="dxa"/>
        <w:tblLook w:val="04A0" w:firstRow="1" w:lastRow="0" w:firstColumn="1" w:lastColumn="0" w:noHBand="0" w:noVBand="1"/>
      </w:tblPr>
      <w:tblGrid>
        <w:gridCol w:w="2109"/>
        <w:gridCol w:w="2051"/>
        <w:gridCol w:w="2051"/>
        <w:gridCol w:w="1952"/>
      </w:tblGrid>
      <w:tr w:rsidR="00D96E93" w:rsidTr="00254D53">
        <w:tc>
          <w:tcPr>
            <w:tcW w:w="2109" w:type="dxa"/>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参数名称</w:t>
            </w:r>
          </w:p>
        </w:tc>
        <w:tc>
          <w:tcPr>
            <w:tcW w:w="2051" w:type="dxa"/>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参数类型</w:t>
            </w:r>
          </w:p>
        </w:tc>
        <w:tc>
          <w:tcPr>
            <w:tcW w:w="2051" w:type="dxa"/>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参数含义</w:t>
            </w:r>
          </w:p>
        </w:tc>
        <w:tc>
          <w:tcPr>
            <w:tcW w:w="1952" w:type="dxa"/>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必选</w:t>
            </w:r>
          </w:p>
        </w:tc>
      </w:tr>
      <w:tr w:rsidR="00D96E93" w:rsidTr="00254D53">
        <w:tc>
          <w:tcPr>
            <w:tcW w:w="2109" w:type="dxa"/>
          </w:tcPr>
          <w:p w:rsidR="00D96E93" w:rsidRDefault="00D96E93" w:rsidP="00254D53">
            <w:pPr>
              <w:pStyle w:val="QB20"/>
              <w:spacing w:line="360" w:lineRule="auto"/>
              <w:ind w:firstLineChars="0" w:firstLine="0"/>
              <w:rPr>
                <w:rFonts w:cs="Times New Roman"/>
              </w:rPr>
            </w:pPr>
            <w:r>
              <w:rPr>
                <w:rFonts w:cs="Times New Roman" w:hint="eastAsia"/>
              </w:rPr>
              <w:t>StaffId</w:t>
            </w:r>
          </w:p>
        </w:tc>
        <w:tc>
          <w:tcPr>
            <w:tcW w:w="2051" w:type="dxa"/>
          </w:tcPr>
          <w:p w:rsidR="00D96E93" w:rsidRDefault="00D96E93" w:rsidP="00254D53">
            <w:pPr>
              <w:pStyle w:val="QB20"/>
              <w:spacing w:line="360" w:lineRule="auto"/>
              <w:ind w:firstLineChars="0" w:firstLine="0"/>
            </w:pPr>
            <w:r>
              <w:t>String</w:t>
            </w:r>
          </w:p>
        </w:tc>
        <w:tc>
          <w:tcPr>
            <w:tcW w:w="2051" w:type="dxa"/>
          </w:tcPr>
          <w:p w:rsidR="00D96E93" w:rsidRDefault="00D96E93" w:rsidP="00254D53">
            <w:pPr>
              <w:pStyle w:val="QB20"/>
              <w:spacing w:line="360" w:lineRule="auto"/>
              <w:ind w:firstLineChars="0" w:firstLine="0"/>
            </w:pPr>
            <w:r>
              <w:rPr>
                <w:rFonts w:hint="eastAsia"/>
              </w:rPr>
              <w:t>装维用户</w:t>
            </w:r>
            <w:r>
              <w:rPr>
                <w:rFonts w:hint="eastAsia"/>
              </w:rPr>
              <w:t>ID</w:t>
            </w:r>
          </w:p>
        </w:tc>
        <w:tc>
          <w:tcPr>
            <w:tcW w:w="1952" w:type="dxa"/>
          </w:tcPr>
          <w:p w:rsidR="00D96E93" w:rsidRDefault="00D96E93" w:rsidP="00254D53">
            <w:pPr>
              <w:pStyle w:val="QB20"/>
              <w:spacing w:line="360" w:lineRule="auto"/>
              <w:ind w:firstLineChars="0" w:firstLine="0"/>
            </w:pPr>
            <w:r>
              <w:t>Y</w:t>
            </w:r>
          </w:p>
        </w:tc>
      </w:tr>
    </w:tbl>
    <w:p w:rsidR="00D96E93" w:rsidRDefault="00D96E93" w:rsidP="00D96E93">
      <w:pPr>
        <w:pStyle w:val="QB20"/>
        <w:spacing w:line="360" w:lineRule="auto"/>
        <w:ind w:firstLineChars="0" w:firstLine="0"/>
        <w:rPr>
          <w:rFonts w:cs="Times New Roman"/>
        </w:rPr>
      </w:pPr>
    </w:p>
    <w:p w:rsidR="00D96E93" w:rsidRDefault="00D96E93" w:rsidP="00D96E93">
      <w:pPr>
        <w:pStyle w:val="6"/>
      </w:pPr>
      <w:bookmarkStart w:id="4041" w:name="_Toc130156747"/>
      <w:r>
        <w:rPr>
          <w:rFonts w:ascii="宋体" w:hAnsi="宋体"/>
        </w:rPr>
        <w:lastRenderedPageBreak/>
        <w:t>响应</w:t>
      </w:r>
      <w:r>
        <w:rPr>
          <w:rFonts w:ascii="宋体" w:hAnsi="宋体" w:hint="eastAsia"/>
        </w:rPr>
        <w:t>内容</w:t>
      </w:r>
      <w:r>
        <w:rPr>
          <w:rFonts w:ascii="宋体" w:hAnsi="宋体"/>
        </w:rPr>
        <w:t>格式</w:t>
      </w:r>
      <w:bookmarkEnd w:id="4041"/>
    </w:p>
    <w:tbl>
      <w:tblPr>
        <w:tblStyle w:val="afffff7"/>
        <w:tblW w:w="8147" w:type="dxa"/>
        <w:tblInd w:w="375" w:type="dxa"/>
        <w:tblLayout w:type="fixed"/>
        <w:tblLook w:val="04A0" w:firstRow="1" w:lastRow="0" w:firstColumn="1" w:lastColumn="0" w:noHBand="0" w:noVBand="1"/>
      </w:tblPr>
      <w:tblGrid>
        <w:gridCol w:w="2368"/>
        <w:gridCol w:w="1930"/>
        <w:gridCol w:w="1972"/>
        <w:gridCol w:w="1877"/>
      </w:tblGrid>
      <w:tr w:rsidR="00D96E93" w:rsidTr="00254D53">
        <w:tc>
          <w:tcPr>
            <w:tcW w:w="2368" w:type="dxa"/>
            <w:tcBorders>
              <w:top w:val="single" w:sz="4" w:space="0" w:color="auto"/>
              <w:left w:val="single" w:sz="4" w:space="0" w:color="auto"/>
              <w:bottom w:val="single" w:sz="4" w:space="0" w:color="auto"/>
              <w:right w:val="single" w:sz="4" w:space="0" w:color="auto"/>
            </w:tcBorders>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参数名称</w:t>
            </w:r>
          </w:p>
        </w:tc>
        <w:tc>
          <w:tcPr>
            <w:tcW w:w="1930" w:type="dxa"/>
            <w:tcBorders>
              <w:top w:val="single" w:sz="4" w:space="0" w:color="auto"/>
              <w:left w:val="single" w:sz="4" w:space="0" w:color="auto"/>
              <w:bottom w:val="single" w:sz="4" w:space="0" w:color="auto"/>
              <w:right w:val="single" w:sz="4" w:space="0" w:color="auto"/>
            </w:tcBorders>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参数类型</w:t>
            </w:r>
          </w:p>
        </w:tc>
        <w:tc>
          <w:tcPr>
            <w:tcW w:w="1972" w:type="dxa"/>
            <w:tcBorders>
              <w:top w:val="single" w:sz="4" w:space="0" w:color="auto"/>
              <w:left w:val="single" w:sz="4" w:space="0" w:color="auto"/>
              <w:bottom w:val="single" w:sz="4" w:space="0" w:color="auto"/>
              <w:right w:val="single" w:sz="4" w:space="0" w:color="auto"/>
            </w:tcBorders>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参数含义</w:t>
            </w:r>
          </w:p>
        </w:tc>
        <w:tc>
          <w:tcPr>
            <w:tcW w:w="1877" w:type="dxa"/>
            <w:tcBorders>
              <w:top w:val="single" w:sz="4" w:space="0" w:color="auto"/>
              <w:left w:val="single" w:sz="4" w:space="0" w:color="auto"/>
              <w:bottom w:val="single" w:sz="4" w:space="0" w:color="auto"/>
              <w:right w:val="single" w:sz="4" w:space="0" w:color="auto"/>
            </w:tcBorders>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必选</w:t>
            </w:r>
          </w:p>
        </w:tc>
      </w:tr>
      <w:tr w:rsidR="00D96E93" w:rsidTr="00254D53">
        <w:tc>
          <w:tcPr>
            <w:tcW w:w="2368"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msg</w:t>
            </w:r>
          </w:p>
        </w:tc>
        <w:tc>
          <w:tcPr>
            <w:tcW w:w="1930"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String</w:t>
            </w:r>
          </w:p>
        </w:tc>
        <w:tc>
          <w:tcPr>
            <w:tcW w:w="1972"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响应说明</w:t>
            </w:r>
          </w:p>
        </w:tc>
        <w:tc>
          <w:tcPr>
            <w:tcW w:w="1877"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Y</w:t>
            </w:r>
          </w:p>
        </w:tc>
      </w:tr>
      <w:tr w:rsidR="00D96E93" w:rsidTr="00254D53">
        <w:tc>
          <w:tcPr>
            <w:tcW w:w="2368"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c</w:t>
            </w:r>
            <w:r>
              <w:rPr>
                <w:rFonts w:ascii="宋体" w:hAnsi="宋体" w:hint="eastAsia"/>
              </w:rPr>
              <w:t>ode</w:t>
            </w:r>
          </w:p>
        </w:tc>
        <w:tc>
          <w:tcPr>
            <w:tcW w:w="1930"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int</w:t>
            </w:r>
          </w:p>
        </w:tc>
        <w:tc>
          <w:tcPr>
            <w:tcW w:w="1972"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响应码</w:t>
            </w:r>
          </w:p>
        </w:tc>
        <w:tc>
          <w:tcPr>
            <w:tcW w:w="1877"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Y</w:t>
            </w:r>
          </w:p>
        </w:tc>
      </w:tr>
      <w:tr w:rsidR="00D96E93" w:rsidTr="00254D53">
        <w:tc>
          <w:tcPr>
            <w:tcW w:w="2368"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data</w:t>
            </w:r>
          </w:p>
        </w:tc>
        <w:tc>
          <w:tcPr>
            <w:tcW w:w="1930"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JSONObject</w:t>
            </w:r>
          </w:p>
        </w:tc>
        <w:tc>
          <w:tcPr>
            <w:tcW w:w="1972"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响应结果</w:t>
            </w:r>
          </w:p>
        </w:tc>
        <w:tc>
          <w:tcPr>
            <w:tcW w:w="1877"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Y</w:t>
            </w:r>
          </w:p>
        </w:tc>
      </w:tr>
    </w:tbl>
    <w:p w:rsidR="00D96E93" w:rsidRDefault="00D96E93" w:rsidP="00D96E93"/>
    <w:p w:rsidR="00D96E93" w:rsidRDefault="00D96E93" w:rsidP="00D96E93">
      <w:pPr>
        <w:pStyle w:val="6"/>
      </w:pPr>
      <w:bookmarkStart w:id="4042" w:name="_Toc130156748"/>
      <w:r>
        <w:rPr>
          <w:rFonts w:ascii="宋体" w:hAnsi="宋体" w:hint="eastAsia"/>
        </w:rPr>
        <w:t>请求</w:t>
      </w:r>
      <w:r>
        <w:rPr>
          <w:rFonts w:ascii="宋体" w:hAnsi="宋体"/>
        </w:rPr>
        <w:t>报文示例</w:t>
      </w:r>
      <w:bookmarkEnd w:id="4042"/>
    </w:p>
    <w:p w:rsidR="00D96E93" w:rsidRDefault="00D96E93" w:rsidP="00D96E93"/>
    <w:tbl>
      <w:tblPr>
        <w:tblStyle w:val="afffff7"/>
        <w:tblW w:w="0" w:type="auto"/>
        <w:tblInd w:w="-5" w:type="dxa"/>
        <w:tblLook w:val="04A0" w:firstRow="1" w:lastRow="0" w:firstColumn="1" w:lastColumn="0" w:noHBand="0" w:noVBand="1"/>
      </w:tblPr>
      <w:tblGrid>
        <w:gridCol w:w="8517"/>
      </w:tblGrid>
      <w:tr w:rsidR="00D96E93" w:rsidTr="00254D53">
        <w:tc>
          <w:tcPr>
            <w:tcW w:w="8517" w:type="dxa"/>
            <w:tcBorders>
              <w:top w:val="single" w:sz="4" w:space="0" w:color="auto"/>
              <w:left w:val="single" w:sz="4" w:space="0" w:color="auto"/>
              <w:bottom w:val="single" w:sz="4" w:space="0" w:color="auto"/>
              <w:right w:val="single" w:sz="4" w:space="0" w:color="auto"/>
            </w:tcBorders>
          </w:tcPr>
          <w:p w:rsidR="00D96E93" w:rsidRDefault="00D96E93" w:rsidP="00254D53">
            <w:pPr>
              <w:spacing w:line="240" w:lineRule="auto"/>
              <w:ind w:firstLine="480"/>
              <w:rPr>
                <w:sz w:val="21"/>
                <w:szCs w:val="21"/>
              </w:rPr>
            </w:pPr>
            <w:r>
              <w:rPr>
                <w:sz w:val="21"/>
                <w:szCs w:val="21"/>
              </w:rPr>
              <w:t>{</w:t>
            </w:r>
          </w:p>
          <w:p w:rsidR="00D96E93" w:rsidRDefault="00D96E93" w:rsidP="00254D53">
            <w:pPr>
              <w:spacing w:line="240" w:lineRule="auto"/>
              <w:ind w:firstLine="480"/>
              <w:rPr>
                <w:sz w:val="21"/>
                <w:szCs w:val="21"/>
              </w:rPr>
            </w:pPr>
            <w:r>
              <w:rPr>
                <w:sz w:val="21"/>
                <w:szCs w:val="21"/>
              </w:rPr>
              <w:tab/>
              <w:t>"</w:t>
            </w:r>
            <w:r>
              <w:rPr>
                <w:rFonts w:hint="eastAsia"/>
              </w:rPr>
              <w:t>staffId</w:t>
            </w:r>
            <w:r>
              <w:rPr>
                <w:sz w:val="21"/>
                <w:szCs w:val="21"/>
              </w:rPr>
              <w:t>": "</w:t>
            </w:r>
            <w:r>
              <w:rPr>
                <w:rFonts w:hint="eastAsia"/>
                <w:sz w:val="21"/>
                <w:szCs w:val="21"/>
              </w:rPr>
              <w:t>21096</w:t>
            </w:r>
            <w:r>
              <w:rPr>
                <w:sz w:val="21"/>
                <w:szCs w:val="21"/>
              </w:rPr>
              <w:t>"</w:t>
            </w:r>
            <w:r>
              <w:rPr>
                <w:rFonts w:hint="eastAsia"/>
                <w:sz w:val="21"/>
                <w:szCs w:val="21"/>
              </w:rPr>
              <w:t>,</w:t>
            </w:r>
          </w:p>
          <w:p w:rsidR="00D96E93" w:rsidRDefault="00D96E93" w:rsidP="00254D53">
            <w:pPr>
              <w:spacing w:line="240" w:lineRule="auto"/>
              <w:ind w:firstLine="480"/>
              <w:rPr>
                <w:sz w:val="21"/>
                <w:szCs w:val="21"/>
              </w:rPr>
            </w:pPr>
            <w:r>
              <w:rPr>
                <w:sz w:val="21"/>
                <w:szCs w:val="21"/>
              </w:rPr>
              <w:tab/>
              <w:t>"</w:t>
            </w:r>
            <w:r>
              <w:rPr>
                <w:rFonts w:hint="eastAsia"/>
                <w:sz w:val="21"/>
                <w:szCs w:val="21"/>
              </w:rPr>
              <w:t>day</w:t>
            </w:r>
            <w:r>
              <w:rPr>
                <w:rFonts w:hint="eastAsia"/>
              </w:rPr>
              <w:t>Id</w:t>
            </w:r>
            <w:r>
              <w:rPr>
                <w:sz w:val="21"/>
                <w:szCs w:val="21"/>
              </w:rPr>
              <w:t>": "</w:t>
            </w:r>
            <w:r>
              <w:rPr>
                <w:rFonts w:hint="eastAsia"/>
                <w:sz w:val="21"/>
                <w:szCs w:val="21"/>
              </w:rPr>
              <w:t>20220213</w:t>
            </w:r>
            <w:r>
              <w:rPr>
                <w:sz w:val="21"/>
                <w:szCs w:val="21"/>
              </w:rPr>
              <w:t>"</w:t>
            </w:r>
          </w:p>
          <w:p w:rsidR="00D96E93" w:rsidRDefault="00D96E93" w:rsidP="00254D53">
            <w:pPr>
              <w:spacing w:line="240" w:lineRule="auto"/>
              <w:ind w:firstLine="480"/>
            </w:pPr>
            <w:r>
              <w:rPr>
                <w:sz w:val="21"/>
                <w:szCs w:val="21"/>
              </w:rPr>
              <w:t>}</w:t>
            </w:r>
          </w:p>
        </w:tc>
      </w:tr>
    </w:tbl>
    <w:p w:rsidR="00D96E93" w:rsidRDefault="00D96E93" w:rsidP="00D96E93">
      <w:r>
        <w:t xml:space="preserve"> </w:t>
      </w:r>
    </w:p>
    <w:p w:rsidR="00D96E93" w:rsidRDefault="00D96E93" w:rsidP="00D96E93">
      <w:pPr>
        <w:pStyle w:val="6"/>
      </w:pPr>
      <w:bookmarkStart w:id="4043" w:name="_Toc130156749"/>
      <w:r>
        <w:rPr>
          <w:rFonts w:ascii="宋体" w:hAnsi="宋体"/>
        </w:rPr>
        <w:t>响应报文示例</w:t>
      </w:r>
      <w:bookmarkEnd w:id="4043"/>
    </w:p>
    <w:tbl>
      <w:tblPr>
        <w:tblStyle w:val="afffff7"/>
        <w:tblW w:w="0" w:type="auto"/>
        <w:tblInd w:w="-5" w:type="dxa"/>
        <w:tblLook w:val="04A0" w:firstRow="1" w:lastRow="0" w:firstColumn="1" w:lastColumn="0" w:noHBand="0" w:noVBand="1"/>
      </w:tblPr>
      <w:tblGrid>
        <w:gridCol w:w="8542"/>
      </w:tblGrid>
      <w:tr w:rsidR="00D96E93" w:rsidTr="00254D53">
        <w:tc>
          <w:tcPr>
            <w:tcW w:w="8542" w:type="dxa"/>
            <w:tcBorders>
              <w:top w:val="single" w:sz="4" w:space="0" w:color="auto"/>
              <w:left w:val="single" w:sz="4" w:space="0" w:color="auto"/>
              <w:bottom w:val="single" w:sz="4" w:space="0" w:color="auto"/>
              <w:right w:val="single" w:sz="4" w:space="0" w:color="auto"/>
            </w:tcBorders>
          </w:tcPr>
          <w:p w:rsidR="00D96E93" w:rsidRDefault="00D96E93" w:rsidP="00254D53">
            <w:pPr>
              <w:spacing w:line="240" w:lineRule="auto"/>
              <w:ind w:firstLine="480"/>
              <w:rPr>
                <w:sz w:val="21"/>
                <w:szCs w:val="21"/>
              </w:rPr>
            </w:pPr>
            <w:r>
              <w:rPr>
                <w:rFonts w:hint="eastAsia"/>
                <w:sz w:val="21"/>
                <w:szCs w:val="21"/>
              </w:rPr>
              <w:t>{</w:t>
            </w:r>
          </w:p>
          <w:p w:rsidR="00D96E93" w:rsidRDefault="00D96E93" w:rsidP="00254D53">
            <w:pPr>
              <w:spacing w:line="240" w:lineRule="auto"/>
              <w:ind w:firstLine="480"/>
              <w:rPr>
                <w:sz w:val="21"/>
                <w:szCs w:val="21"/>
              </w:rPr>
            </w:pPr>
            <w:r>
              <w:rPr>
                <w:rFonts w:hint="eastAsia"/>
                <w:sz w:val="21"/>
                <w:szCs w:val="21"/>
              </w:rPr>
              <w:t xml:space="preserve">    "code":200,</w:t>
            </w:r>
          </w:p>
          <w:p w:rsidR="00D96E93" w:rsidRDefault="00D96E93" w:rsidP="00254D53">
            <w:pPr>
              <w:spacing w:line="240" w:lineRule="auto"/>
              <w:ind w:firstLine="480"/>
              <w:rPr>
                <w:sz w:val="21"/>
                <w:szCs w:val="21"/>
              </w:rPr>
            </w:pPr>
            <w:r>
              <w:rPr>
                <w:rFonts w:hint="eastAsia"/>
                <w:sz w:val="21"/>
                <w:szCs w:val="21"/>
              </w:rPr>
              <w:t xml:space="preserve">    "msg":"</w:t>
            </w:r>
            <w:r>
              <w:rPr>
                <w:rFonts w:hint="eastAsia"/>
                <w:sz w:val="21"/>
                <w:szCs w:val="21"/>
              </w:rPr>
              <w:t>成功</w:t>
            </w:r>
            <w:r>
              <w:rPr>
                <w:rFonts w:hint="eastAsia"/>
                <w:sz w:val="21"/>
                <w:szCs w:val="21"/>
              </w:rPr>
              <w:t>",</w:t>
            </w:r>
          </w:p>
          <w:p w:rsidR="00D96E93" w:rsidRDefault="00D96E93" w:rsidP="00254D53">
            <w:pPr>
              <w:spacing w:line="240" w:lineRule="auto"/>
              <w:ind w:firstLine="480"/>
              <w:rPr>
                <w:sz w:val="21"/>
                <w:szCs w:val="21"/>
              </w:rPr>
            </w:pPr>
            <w:r>
              <w:rPr>
                <w:rFonts w:hint="eastAsia"/>
                <w:sz w:val="21"/>
                <w:szCs w:val="21"/>
              </w:rPr>
              <w:t xml:space="preserve">    "data":{</w:t>
            </w:r>
          </w:p>
          <w:p w:rsidR="00D96E93" w:rsidRDefault="00D96E93" w:rsidP="00254D53">
            <w:pPr>
              <w:spacing w:line="240" w:lineRule="auto"/>
              <w:ind w:firstLineChars="600" w:firstLine="1260"/>
              <w:rPr>
                <w:sz w:val="21"/>
                <w:szCs w:val="21"/>
              </w:rPr>
            </w:pPr>
            <w:r>
              <w:rPr>
                <w:rFonts w:hint="eastAsia"/>
                <w:sz w:val="21"/>
                <w:szCs w:val="21"/>
              </w:rPr>
              <w:t xml:space="preserve">     </w:t>
            </w:r>
            <w:r>
              <w:rPr>
                <w:rFonts w:hint="eastAsia"/>
                <w:sz w:val="21"/>
                <w:szCs w:val="21"/>
              </w:rPr>
              <w:tab/>
              <w:t>{</w:t>
            </w:r>
          </w:p>
          <w:p w:rsidR="00D96E93" w:rsidRDefault="00D96E93" w:rsidP="00254D53">
            <w:pPr>
              <w:spacing w:line="240" w:lineRule="auto"/>
              <w:ind w:firstLineChars="600" w:firstLine="1260"/>
              <w:rPr>
                <w:sz w:val="21"/>
                <w:szCs w:val="21"/>
              </w:rPr>
            </w:pPr>
            <w:r>
              <w:rPr>
                <w:rFonts w:hint="eastAsia"/>
                <w:sz w:val="21"/>
                <w:szCs w:val="21"/>
              </w:rPr>
              <w:tab/>
            </w:r>
            <w:r>
              <w:rPr>
                <w:rFonts w:hint="eastAsia"/>
                <w:sz w:val="21"/>
                <w:szCs w:val="21"/>
              </w:rPr>
              <w:tab/>
              <w:t>"finishiCount":"10",</w:t>
            </w:r>
          </w:p>
          <w:p w:rsidR="00D96E93" w:rsidRDefault="00D96E93" w:rsidP="00254D53">
            <w:pPr>
              <w:spacing w:line="240" w:lineRule="auto"/>
              <w:ind w:firstLineChars="600" w:firstLine="1260"/>
              <w:rPr>
                <w:sz w:val="21"/>
                <w:szCs w:val="21"/>
              </w:rPr>
            </w:pPr>
            <w:r>
              <w:rPr>
                <w:rFonts w:hint="eastAsia"/>
                <w:sz w:val="21"/>
                <w:szCs w:val="21"/>
              </w:rPr>
              <w:tab/>
            </w:r>
            <w:r>
              <w:rPr>
                <w:rFonts w:hint="eastAsia"/>
                <w:sz w:val="21"/>
                <w:szCs w:val="21"/>
              </w:rPr>
              <w:tab/>
              <w:t>"staffName":"</w:t>
            </w:r>
            <w:r>
              <w:rPr>
                <w:rFonts w:hint="eastAsia"/>
                <w:sz w:val="21"/>
                <w:szCs w:val="21"/>
              </w:rPr>
              <w:t>李四</w:t>
            </w:r>
            <w:r>
              <w:rPr>
                <w:rFonts w:hint="eastAsia"/>
                <w:sz w:val="21"/>
                <w:szCs w:val="21"/>
              </w:rPr>
              <w:t>",</w:t>
            </w:r>
          </w:p>
          <w:p w:rsidR="00D96E93" w:rsidRDefault="00D96E93" w:rsidP="00254D53">
            <w:pPr>
              <w:spacing w:line="240" w:lineRule="auto"/>
              <w:ind w:firstLineChars="600" w:firstLine="1260"/>
              <w:rPr>
                <w:sz w:val="21"/>
                <w:szCs w:val="21"/>
              </w:rPr>
            </w:pPr>
            <w:r>
              <w:rPr>
                <w:rFonts w:hint="eastAsia"/>
                <w:sz w:val="21"/>
                <w:szCs w:val="21"/>
              </w:rPr>
              <w:lastRenderedPageBreak/>
              <w:tab/>
            </w:r>
            <w:r>
              <w:rPr>
                <w:rFonts w:hint="eastAsia"/>
                <w:sz w:val="21"/>
                <w:szCs w:val="21"/>
              </w:rPr>
              <w:tab/>
              <w:t>"userName":"lisi.zt",</w:t>
            </w:r>
          </w:p>
          <w:p w:rsidR="00D96E93" w:rsidRDefault="00D96E93" w:rsidP="00254D53">
            <w:pPr>
              <w:spacing w:line="240" w:lineRule="auto"/>
              <w:ind w:firstLineChars="600" w:firstLine="1260"/>
              <w:rPr>
                <w:sz w:val="21"/>
                <w:szCs w:val="21"/>
              </w:rPr>
            </w:pPr>
            <w:r>
              <w:rPr>
                <w:rFonts w:hint="eastAsia"/>
                <w:sz w:val="21"/>
                <w:szCs w:val="21"/>
              </w:rPr>
              <w:tab/>
              <w:t>},</w:t>
            </w:r>
          </w:p>
          <w:p w:rsidR="00D96E93" w:rsidRDefault="00D96E93" w:rsidP="00254D53">
            <w:pPr>
              <w:spacing w:line="240" w:lineRule="auto"/>
              <w:ind w:firstLineChars="600" w:firstLine="1260"/>
              <w:rPr>
                <w:sz w:val="21"/>
                <w:szCs w:val="21"/>
              </w:rPr>
            </w:pPr>
            <w:r>
              <w:rPr>
                <w:rFonts w:hint="eastAsia"/>
                <w:sz w:val="21"/>
                <w:szCs w:val="21"/>
              </w:rPr>
              <w:t>}</w:t>
            </w:r>
          </w:p>
          <w:p w:rsidR="00D96E93" w:rsidRDefault="00D96E93" w:rsidP="00254D53">
            <w:pPr>
              <w:spacing w:line="240" w:lineRule="auto"/>
              <w:ind w:firstLine="480"/>
            </w:pPr>
            <w:r>
              <w:rPr>
                <w:rFonts w:hint="eastAsia"/>
                <w:sz w:val="21"/>
                <w:szCs w:val="21"/>
              </w:rPr>
              <w:t>}</w:t>
            </w:r>
          </w:p>
        </w:tc>
      </w:tr>
    </w:tbl>
    <w:p w:rsidR="00D96E93" w:rsidRDefault="00D96E93" w:rsidP="00D96E93">
      <w:pPr>
        <w:pStyle w:val="5"/>
        <w:rPr>
          <w:rStyle w:val="710"/>
          <w:iCs/>
        </w:rPr>
      </w:pPr>
      <w:bookmarkStart w:id="4044" w:name="_Toc130156750"/>
      <w:r>
        <w:rPr>
          <w:rFonts w:hint="eastAsia"/>
        </w:rPr>
        <w:lastRenderedPageBreak/>
        <w:t>查询装维人员省内星级接口</w:t>
      </w:r>
      <w:bookmarkEnd w:id="4044"/>
    </w:p>
    <w:p w:rsidR="00D96E93" w:rsidRDefault="00D96E93" w:rsidP="00905DF8">
      <w:pPr>
        <w:numPr>
          <w:ilvl w:val="0"/>
          <w:numId w:val="251"/>
        </w:numPr>
        <w:spacing w:line="240" w:lineRule="auto"/>
        <w:rPr>
          <w:rFonts w:ascii="宋体" w:hAnsi="宋体" w:cs="宋体"/>
          <w:sz w:val="21"/>
          <w:szCs w:val="21"/>
        </w:rPr>
      </w:pPr>
      <w:r>
        <w:rPr>
          <w:rFonts w:ascii="宋体" w:hAnsi="宋体" w:cs="宋体" w:hint="eastAsia"/>
          <w:sz w:val="21"/>
          <w:szCs w:val="21"/>
        </w:rPr>
        <w:t>请求地址： http://ip:port/staffApi/getStarLevel</w:t>
      </w:r>
    </w:p>
    <w:p w:rsidR="00D96E93" w:rsidRDefault="00D96E93" w:rsidP="00905DF8">
      <w:pPr>
        <w:numPr>
          <w:ilvl w:val="0"/>
          <w:numId w:val="251"/>
        </w:numPr>
        <w:spacing w:line="240" w:lineRule="auto"/>
        <w:rPr>
          <w:rFonts w:ascii="宋体" w:hAnsi="宋体" w:cs="宋体"/>
          <w:sz w:val="21"/>
          <w:szCs w:val="21"/>
        </w:rPr>
      </w:pPr>
      <w:r>
        <w:rPr>
          <w:rFonts w:ascii="宋体" w:hAnsi="宋体" w:cs="宋体" w:hint="eastAsia"/>
          <w:sz w:val="21"/>
          <w:szCs w:val="21"/>
        </w:rPr>
        <w:t>请求方式： post</w:t>
      </w:r>
    </w:p>
    <w:p w:rsidR="00D96E93" w:rsidRDefault="00D96E93" w:rsidP="00905DF8">
      <w:pPr>
        <w:numPr>
          <w:ilvl w:val="0"/>
          <w:numId w:val="251"/>
        </w:numPr>
        <w:spacing w:line="240" w:lineRule="auto"/>
        <w:rPr>
          <w:rFonts w:ascii="宋体" w:hAnsi="宋体" w:cs="宋体"/>
          <w:szCs w:val="24"/>
        </w:rPr>
      </w:pPr>
      <w:r>
        <w:rPr>
          <w:rFonts w:ascii="宋体" w:hAnsi="宋体" w:cs="宋体" w:hint="eastAsia"/>
          <w:sz w:val="21"/>
          <w:szCs w:val="21"/>
        </w:rPr>
        <w:t>参数格式：application/json</w:t>
      </w:r>
    </w:p>
    <w:p w:rsidR="00D96E93" w:rsidRDefault="00D96E93" w:rsidP="00D96E93">
      <w:pPr>
        <w:spacing w:line="240" w:lineRule="auto"/>
        <w:rPr>
          <w:rFonts w:ascii="宋体" w:hAnsi="宋体" w:cs="宋体"/>
          <w:szCs w:val="24"/>
        </w:rPr>
      </w:pPr>
    </w:p>
    <w:p w:rsidR="00D96E93" w:rsidRDefault="00D96E93" w:rsidP="00D96E93">
      <w:pPr>
        <w:pStyle w:val="6"/>
      </w:pPr>
      <w:bookmarkStart w:id="4045" w:name="_Toc130156751"/>
      <w:r>
        <w:rPr>
          <w:rFonts w:ascii="宋体" w:hAnsi="宋体"/>
        </w:rPr>
        <w:t>请求</w:t>
      </w:r>
      <w:r>
        <w:rPr>
          <w:rFonts w:ascii="宋体" w:hAnsi="宋体" w:hint="eastAsia"/>
        </w:rPr>
        <w:t>内容参数</w:t>
      </w:r>
      <w:bookmarkEnd w:id="4045"/>
    </w:p>
    <w:p w:rsidR="00D96E93" w:rsidRDefault="00D96E93" w:rsidP="00D96E93">
      <w:pPr>
        <w:pStyle w:val="QB20"/>
        <w:spacing w:line="360" w:lineRule="auto"/>
        <w:rPr>
          <w:rFonts w:ascii="宋体" w:hAnsi="宋体" w:cs="Times New Roman"/>
        </w:rPr>
      </w:pPr>
      <w:r>
        <w:rPr>
          <w:rFonts w:ascii="宋体" w:hAnsi="宋体" w:cs="Times New Roman"/>
        </w:rPr>
        <w:t>字段含义：</w:t>
      </w:r>
    </w:p>
    <w:tbl>
      <w:tblPr>
        <w:tblStyle w:val="afffff7"/>
        <w:tblW w:w="0" w:type="auto"/>
        <w:tblInd w:w="362" w:type="dxa"/>
        <w:tblLook w:val="04A0" w:firstRow="1" w:lastRow="0" w:firstColumn="1" w:lastColumn="0" w:noHBand="0" w:noVBand="1"/>
      </w:tblPr>
      <w:tblGrid>
        <w:gridCol w:w="2109"/>
        <w:gridCol w:w="2051"/>
        <w:gridCol w:w="2051"/>
        <w:gridCol w:w="1952"/>
      </w:tblGrid>
      <w:tr w:rsidR="00D96E93" w:rsidTr="00254D53">
        <w:tc>
          <w:tcPr>
            <w:tcW w:w="2109" w:type="dxa"/>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参数名称</w:t>
            </w:r>
          </w:p>
        </w:tc>
        <w:tc>
          <w:tcPr>
            <w:tcW w:w="2051" w:type="dxa"/>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参数类型</w:t>
            </w:r>
          </w:p>
        </w:tc>
        <w:tc>
          <w:tcPr>
            <w:tcW w:w="2051" w:type="dxa"/>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参数含义</w:t>
            </w:r>
          </w:p>
        </w:tc>
        <w:tc>
          <w:tcPr>
            <w:tcW w:w="1952" w:type="dxa"/>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必选</w:t>
            </w:r>
          </w:p>
        </w:tc>
      </w:tr>
      <w:tr w:rsidR="00D96E93" w:rsidTr="00254D53">
        <w:tc>
          <w:tcPr>
            <w:tcW w:w="2109" w:type="dxa"/>
          </w:tcPr>
          <w:p w:rsidR="00D96E93" w:rsidRDefault="00D96E93" w:rsidP="00254D53">
            <w:pPr>
              <w:pStyle w:val="QB20"/>
              <w:spacing w:line="360" w:lineRule="auto"/>
              <w:ind w:firstLineChars="0" w:firstLine="0"/>
              <w:rPr>
                <w:rFonts w:cs="Times New Roman"/>
              </w:rPr>
            </w:pPr>
            <w:r>
              <w:rPr>
                <w:rFonts w:cs="Times New Roman" w:hint="eastAsia"/>
              </w:rPr>
              <w:t>StaffId</w:t>
            </w:r>
          </w:p>
        </w:tc>
        <w:tc>
          <w:tcPr>
            <w:tcW w:w="2051" w:type="dxa"/>
          </w:tcPr>
          <w:p w:rsidR="00D96E93" w:rsidRDefault="00D96E93" w:rsidP="00254D53">
            <w:pPr>
              <w:pStyle w:val="QB20"/>
              <w:spacing w:line="360" w:lineRule="auto"/>
              <w:ind w:firstLineChars="0" w:firstLine="0"/>
            </w:pPr>
            <w:r>
              <w:t>String</w:t>
            </w:r>
          </w:p>
        </w:tc>
        <w:tc>
          <w:tcPr>
            <w:tcW w:w="2051" w:type="dxa"/>
          </w:tcPr>
          <w:p w:rsidR="00D96E93" w:rsidRDefault="00D96E93" w:rsidP="00254D53">
            <w:pPr>
              <w:pStyle w:val="QB20"/>
              <w:spacing w:line="360" w:lineRule="auto"/>
              <w:ind w:firstLineChars="0" w:firstLine="0"/>
            </w:pPr>
            <w:r>
              <w:rPr>
                <w:rFonts w:hint="eastAsia"/>
              </w:rPr>
              <w:t>装维用户</w:t>
            </w:r>
            <w:r>
              <w:rPr>
                <w:rFonts w:hint="eastAsia"/>
              </w:rPr>
              <w:t>ID</w:t>
            </w:r>
          </w:p>
        </w:tc>
        <w:tc>
          <w:tcPr>
            <w:tcW w:w="1952" w:type="dxa"/>
          </w:tcPr>
          <w:p w:rsidR="00D96E93" w:rsidRDefault="00D96E93" w:rsidP="00254D53">
            <w:pPr>
              <w:pStyle w:val="QB20"/>
              <w:spacing w:line="360" w:lineRule="auto"/>
              <w:ind w:firstLineChars="0" w:firstLine="0"/>
            </w:pPr>
            <w:r>
              <w:t>Y</w:t>
            </w:r>
          </w:p>
        </w:tc>
      </w:tr>
    </w:tbl>
    <w:p w:rsidR="00D96E93" w:rsidRDefault="00D96E93" w:rsidP="00D96E93">
      <w:pPr>
        <w:pStyle w:val="QB20"/>
        <w:spacing w:line="360" w:lineRule="auto"/>
        <w:ind w:firstLineChars="0" w:firstLine="0"/>
        <w:rPr>
          <w:rFonts w:cs="Times New Roman"/>
        </w:rPr>
      </w:pPr>
    </w:p>
    <w:p w:rsidR="00D96E93" w:rsidRDefault="00D96E93" w:rsidP="00D96E93">
      <w:pPr>
        <w:pStyle w:val="6"/>
      </w:pPr>
      <w:bookmarkStart w:id="4046" w:name="_Toc130156752"/>
      <w:r>
        <w:rPr>
          <w:rFonts w:ascii="宋体" w:hAnsi="宋体"/>
        </w:rPr>
        <w:t>响应</w:t>
      </w:r>
      <w:r>
        <w:rPr>
          <w:rFonts w:ascii="宋体" w:hAnsi="宋体" w:hint="eastAsia"/>
        </w:rPr>
        <w:t>内容</w:t>
      </w:r>
      <w:r>
        <w:rPr>
          <w:rFonts w:ascii="宋体" w:hAnsi="宋体"/>
        </w:rPr>
        <w:t>格式</w:t>
      </w:r>
      <w:bookmarkEnd w:id="4046"/>
    </w:p>
    <w:tbl>
      <w:tblPr>
        <w:tblStyle w:val="afffff7"/>
        <w:tblW w:w="8147" w:type="dxa"/>
        <w:tblInd w:w="375" w:type="dxa"/>
        <w:tblLayout w:type="fixed"/>
        <w:tblLook w:val="04A0" w:firstRow="1" w:lastRow="0" w:firstColumn="1" w:lastColumn="0" w:noHBand="0" w:noVBand="1"/>
      </w:tblPr>
      <w:tblGrid>
        <w:gridCol w:w="2368"/>
        <w:gridCol w:w="1930"/>
        <w:gridCol w:w="1972"/>
        <w:gridCol w:w="1877"/>
      </w:tblGrid>
      <w:tr w:rsidR="00D96E93" w:rsidTr="00254D53">
        <w:tc>
          <w:tcPr>
            <w:tcW w:w="2368" w:type="dxa"/>
            <w:tcBorders>
              <w:top w:val="single" w:sz="4" w:space="0" w:color="auto"/>
              <w:left w:val="single" w:sz="4" w:space="0" w:color="auto"/>
              <w:bottom w:val="single" w:sz="4" w:space="0" w:color="auto"/>
              <w:right w:val="single" w:sz="4" w:space="0" w:color="auto"/>
            </w:tcBorders>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参数名称</w:t>
            </w:r>
          </w:p>
        </w:tc>
        <w:tc>
          <w:tcPr>
            <w:tcW w:w="1930" w:type="dxa"/>
            <w:tcBorders>
              <w:top w:val="single" w:sz="4" w:space="0" w:color="auto"/>
              <w:left w:val="single" w:sz="4" w:space="0" w:color="auto"/>
              <w:bottom w:val="single" w:sz="4" w:space="0" w:color="auto"/>
              <w:right w:val="single" w:sz="4" w:space="0" w:color="auto"/>
            </w:tcBorders>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参数类型</w:t>
            </w:r>
          </w:p>
        </w:tc>
        <w:tc>
          <w:tcPr>
            <w:tcW w:w="1972" w:type="dxa"/>
            <w:tcBorders>
              <w:top w:val="single" w:sz="4" w:space="0" w:color="auto"/>
              <w:left w:val="single" w:sz="4" w:space="0" w:color="auto"/>
              <w:bottom w:val="single" w:sz="4" w:space="0" w:color="auto"/>
              <w:right w:val="single" w:sz="4" w:space="0" w:color="auto"/>
            </w:tcBorders>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参数含义</w:t>
            </w:r>
          </w:p>
        </w:tc>
        <w:tc>
          <w:tcPr>
            <w:tcW w:w="1877" w:type="dxa"/>
            <w:tcBorders>
              <w:top w:val="single" w:sz="4" w:space="0" w:color="auto"/>
              <w:left w:val="single" w:sz="4" w:space="0" w:color="auto"/>
              <w:bottom w:val="single" w:sz="4" w:space="0" w:color="auto"/>
              <w:right w:val="single" w:sz="4" w:space="0" w:color="auto"/>
            </w:tcBorders>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必选</w:t>
            </w:r>
          </w:p>
        </w:tc>
      </w:tr>
      <w:tr w:rsidR="00D96E93" w:rsidTr="00254D53">
        <w:tc>
          <w:tcPr>
            <w:tcW w:w="2368"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msg</w:t>
            </w:r>
          </w:p>
        </w:tc>
        <w:tc>
          <w:tcPr>
            <w:tcW w:w="1930"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String</w:t>
            </w:r>
          </w:p>
        </w:tc>
        <w:tc>
          <w:tcPr>
            <w:tcW w:w="1972"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响应说明</w:t>
            </w:r>
          </w:p>
        </w:tc>
        <w:tc>
          <w:tcPr>
            <w:tcW w:w="1877"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Y</w:t>
            </w:r>
          </w:p>
        </w:tc>
      </w:tr>
      <w:tr w:rsidR="00D96E93" w:rsidTr="00254D53">
        <w:tc>
          <w:tcPr>
            <w:tcW w:w="2368"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c</w:t>
            </w:r>
            <w:r>
              <w:rPr>
                <w:rFonts w:ascii="宋体" w:hAnsi="宋体" w:hint="eastAsia"/>
              </w:rPr>
              <w:t>ode</w:t>
            </w:r>
          </w:p>
        </w:tc>
        <w:tc>
          <w:tcPr>
            <w:tcW w:w="1930"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int</w:t>
            </w:r>
          </w:p>
        </w:tc>
        <w:tc>
          <w:tcPr>
            <w:tcW w:w="1972"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响应码</w:t>
            </w:r>
          </w:p>
        </w:tc>
        <w:tc>
          <w:tcPr>
            <w:tcW w:w="1877"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Y</w:t>
            </w:r>
          </w:p>
        </w:tc>
      </w:tr>
      <w:tr w:rsidR="00D96E93" w:rsidTr="00254D53">
        <w:tc>
          <w:tcPr>
            <w:tcW w:w="2368"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data</w:t>
            </w:r>
          </w:p>
        </w:tc>
        <w:tc>
          <w:tcPr>
            <w:tcW w:w="1930"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JSONObject</w:t>
            </w:r>
          </w:p>
        </w:tc>
        <w:tc>
          <w:tcPr>
            <w:tcW w:w="1972"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响应结果</w:t>
            </w:r>
          </w:p>
        </w:tc>
        <w:tc>
          <w:tcPr>
            <w:tcW w:w="1877"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Y</w:t>
            </w:r>
          </w:p>
        </w:tc>
      </w:tr>
    </w:tbl>
    <w:p w:rsidR="00D96E93" w:rsidRDefault="00D96E93" w:rsidP="00D96E93"/>
    <w:p w:rsidR="00D96E93" w:rsidRDefault="00D96E93" w:rsidP="00D96E93">
      <w:pPr>
        <w:pStyle w:val="6"/>
      </w:pPr>
      <w:bookmarkStart w:id="4047" w:name="_Toc130156753"/>
      <w:r>
        <w:rPr>
          <w:rFonts w:ascii="宋体" w:hAnsi="宋体" w:hint="eastAsia"/>
        </w:rPr>
        <w:t>请求</w:t>
      </w:r>
      <w:r>
        <w:rPr>
          <w:rFonts w:ascii="宋体" w:hAnsi="宋体"/>
        </w:rPr>
        <w:t>报文示例</w:t>
      </w:r>
      <w:bookmarkEnd w:id="4047"/>
    </w:p>
    <w:p w:rsidR="00D96E93" w:rsidRDefault="00D96E93" w:rsidP="00D96E93"/>
    <w:tbl>
      <w:tblPr>
        <w:tblStyle w:val="afffff7"/>
        <w:tblW w:w="0" w:type="auto"/>
        <w:tblInd w:w="-5" w:type="dxa"/>
        <w:tblLook w:val="04A0" w:firstRow="1" w:lastRow="0" w:firstColumn="1" w:lastColumn="0" w:noHBand="0" w:noVBand="1"/>
      </w:tblPr>
      <w:tblGrid>
        <w:gridCol w:w="8517"/>
      </w:tblGrid>
      <w:tr w:rsidR="00D96E93" w:rsidTr="00254D53">
        <w:tc>
          <w:tcPr>
            <w:tcW w:w="8517" w:type="dxa"/>
            <w:tcBorders>
              <w:top w:val="single" w:sz="4" w:space="0" w:color="auto"/>
              <w:left w:val="single" w:sz="4" w:space="0" w:color="auto"/>
              <w:bottom w:val="single" w:sz="4" w:space="0" w:color="auto"/>
              <w:right w:val="single" w:sz="4" w:space="0" w:color="auto"/>
            </w:tcBorders>
          </w:tcPr>
          <w:p w:rsidR="00D96E93" w:rsidRDefault="00D96E93" w:rsidP="00254D53">
            <w:pPr>
              <w:spacing w:line="240" w:lineRule="auto"/>
              <w:ind w:firstLine="480"/>
              <w:rPr>
                <w:sz w:val="21"/>
                <w:szCs w:val="21"/>
              </w:rPr>
            </w:pPr>
            <w:r>
              <w:rPr>
                <w:sz w:val="21"/>
                <w:szCs w:val="21"/>
              </w:rPr>
              <w:lastRenderedPageBreak/>
              <w:t>{</w:t>
            </w:r>
          </w:p>
          <w:p w:rsidR="00D96E93" w:rsidRDefault="00D96E93" w:rsidP="00254D53">
            <w:pPr>
              <w:spacing w:line="240" w:lineRule="auto"/>
              <w:ind w:firstLine="480"/>
              <w:rPr>
                <w:sz w:val="21"/>
                <w:szCs w:val="21"/>
              </w:rPr>
            </w:pPr>
            <w:r>
              <w:rPr>
                <w:sz w:val="21"/>
                <w:szCs w:val="21"/>
              </w:rPr>
              <w:tab/>
              <w:t>"</w:t>
            </w:r>
            <w:r>
              <w:rPr>
                <w:rFonts w:hint="eastAsia"/>
              </w:rPr>
              <w:t>staffId</w:t>
            </w:r>
            <w:r>
              <w:rPr>
                <w:sz w:val="21"/>
                <w:szCs w:val="21"/>
              </w:rPr>
              <w:t>": "</w:t>
            </w:r>
            <w:r>
              <w:rPr>
                <w:rFonts w:hint="eastAsia"/>
                <w:sz w:val="21"/>
                <w:szCs w:val="21"/>
              </w:rPr>
              <w:t>21096</w:t>
            </w:r>
            <w:r>
              <w:rPr>
                <w:sz w:val="21"/>
                <w:szCs w:val="21"/>
              </w:rPr>
              <w:t>"</w:t>
            </w:r>
          </w:p>
          <w:p w:rsidR="00D96E93" w:rsidRDefault="00D96E93" w:rsidP="00254D53">
            <w:pPr>
              <w:spacing w:line="240" w:lineRule="auto"/>
              <w:ind w:firstLine="480"/>
            </w:pPr>
            <w:r>
              <w:rPr>
                <w:sz w:val="21"/>
                <w:szCs w:val="21"/>
              </w:rPr>
              <w:t>}</w:t>
            </w:r>
          </w:p>
        </w:tc>
      </w:tr>
    </w:tbl>
    <w:p w:rsidR="00D96E93" w:rsidRDefault="00D96E93" w:rsidP="00D96E93">
      <w:r>
        <w:t xml:space="preserve"> </w:t>
      </w:r>
    </w:p>
    <w:p w:rsidR="00D96E93" w:rsidRDefault="00D96E93" w:rsidP="00D96E93">
      <w:pPr>
        <w:pStyle w:val="6"/>
      </w:pPr>
      <w:bookmarkStart w:id="4048" w:name="_Toc130156754"/>
      <w:r>
        <w:rPr>
          <w:rFonts w:ascii="宋体" w:hAnsi="宋体"/>
        </w:rPr>
        <w:t>响应报文示例</w:t>
      </w:r>
      <w:bookmarkEnd w:id="4048"/>
    </w:p>
    <w:tbl>
      <w:tblPr>
        <w:tblStyle w:val="afffff7"/>
        <w:tblW w:w="0" w:type="auto"/>
        <w:tblInd w:w="-5" w:type="dxa"/>
        <w:tblLook w:val="04A0" w:firstRow="1" w:lastRow="0" w:firstColumn="1" w:lastColumn="0" w:noHBand="0" w:noVBand="1"/>
      </w:tblPr>
      <w:tblGrid>
        <w:gridCol w:w="8542"/>
      </w:tblGrid>
      <w:tr w:rsidR="00D96E93" w:rsidTr="00254D53">
        <w:tc>
          <w:tcPr>
            <w:tcW w:w="8542" w:type="dxa"/>
            <w:tcBorders>
              <w:top w:val="single" w:sz="4" w:space="0" w:color="auto"/>
              <w:left w:val="single" w:sz="4" w:space="0" w:color="auto"/>
              <w:bottom w:val="single" w:sz="4" w:space="0" w:color="auto"/>
              <w:right w:val="single" w:sz="4" w:space="0" w:color="auto"/>
            </w:tcBorders>
          </w:tcPr>
          <w:p w:rsidR="00D96E93" w:rsidRDefault="00D96E93" w:rsidP="00254D53">
            <w:pPr>
              <w:spacing w:line="240" w:lineRule="auto"/>
              <w:ind w:firstLine="480"/>
              <w:rPr>
                <w:sz w:val="21"/>
                <w:szCs w:val="21"/>
              </w:rPr>
            </w:pPr>
            <w:r>
              <w:rPr>
                <w:rFonts w:hint="eastAsia"/>
                <w:sz w:val="21"/>
                <w:szCs w:val="21"/>
              </w:rPr>
              <w:t>{</w:t>
            </w:r>
          </w:p>
          <w:p w:rsidR="00D96E93" w:rsidRDefault="00D96E93" w:rsidP="00254D53">
            <w:pPr>
              <w:spacing w:line="240" w:lineRule="auto"/>
              <w:ind w:firstLine="480"/>
              <w:rPr>
                <w:sz w:val="21"/>
                <w:szCs w:val="21"/>
              </w:rPr>
            </w:pPr>
            <w:r>
              <w:rPr>
                <w:rFonts w:hint="eastAsia"/>
                <w:sz w:val="21"/>
                <w:szCs w:val="21"/>
              </w:rPr>
              <w:t xml:space="preserve">    "code":200,</w:t>
            </w:r>
          </w:p>
          <w:p w:rsidR="00D96E93" w:rsidRDefault="00D96E93" w:rsidP="00254D53">
            <w:pPr>
              <w:spacing w:line="240" w:lineRule="auto"/>
              <w:ind w:firstLine="480"/>
              <w:rPr>
                <w:sz w:val="21"/>
                <w:szCs w:val="21"/>
              </w:rPr>
            </w:pPr>
            <w:r>
              <w:rPr>
                <w:rFonts w:hint="eastAsia"/>
                <w:sz w:val="21"/>
                <w:szCs w:val="21"/>
              </w:rPr>
              <w:t xml:space="preserve">    "msg":"</w:t>
            </w:r>
            <w:r>
              <w:rPr>
                <w:rFonts w:hint="eastAsia"/>
                <w:sz w:val="21"/>
                <w:szCs w:val="21"/>
              </w:rPr>
              <w:t>成功</w:t>
            </w:r>
            <w:r>
              <w:rPr>
                <w:rFonts w:hint="eastAsia"/>
                <w:sz w:val="21"/>
                <w:szCs w:val="21"/>
              </w:rPr>
              <w:t>",</w:t>
            </w:r>
          </w:p>
          <w:p w:rsidR="00D96E93" w:rsidRDefault="00D96E93" w:rsidP="00254D53">
            <w:pPr>
              <w:spacing w:line="240" w:lineRule="auto"/>
              <w:ind w:firstLine="480"/>
              <w:rPr>
                <w:sz w:val="21"/>
                <w:szCs w:val="21"/>
              </w:rPr>
            </w:pPr>
            <w:r>
              <w:rPr>
                <w:rFonts w:hint="eastAsia"/>
                <w:sz w:val="21"/>
                <w:szCs w:val="21"/>
              </w:rPr>
              <w:t xml:space="preserve">    "data":{</w:t>
            </w:r>
          </w:p>
          <w:p w:rsidR="00D96E93" w:rsidRDefault="00D96E93" w:rsidP="00254D53">
            <w:pPr>
              <w:spacing w:line="240" w:lineRule="auto"/>
              <w:ind w:firstLineChars="600" w:firstLine="1260"/>
              <w:rPr>
                <w:sz w:val="21"/>
                <w:szCs w:val="21"/>
              </w:rPr>
            </w:pPr>
            <w:r>
              <w:rPr>
                <w:rFonts w:hint="eastAsia"/>
                <w:sz w:val="21"/>
                <w:szCs w:val="21"/>
              </w:rPr>
              <w:t xml:space="preserve">     </w:t>
            </w:r>
            <w:r>
              <w:rPr>
                <w:rFonts w:hint="eastAsia"/>
                <w:sz w:val="21"/>
                <w:szCs w:val="21"/>
              </w:rPr>
              <w:tab/>
              <w:t>{</w:t>
            </w:r>
          </w:p>
          <w:p w:rsidR="00D96E93" w:rsidRDefault="00D96E93" w:rsidP="00254D53">
            <w:pPr>
              <w:spacing w:line="240" w:lineRule="auto"/>
              <w:ind w:firstLineChars="600" w:firstLine="1260"/>
              <w:rPr>
                <w:sz w:val="21"/>
                <w:szCs w:val="21"/>
              </w:rPr>
            </w:pPr>
            <w:r>
              <w:rPr>
                <w:rFonts w:hint="eastAsia"/>
                <w:sz w:val="21"/>
                <w:szCs w:val="21"/>
              </w:rPr>
              <w:tab/>
            </w:r>
            <w:r>
              <w:rPr>
                <w:rFonts w:hint="eastAsia"/>
                <w:sz w:val="21"/>
                <w:szCs w:val="21"/>
              </w:rPr>
              <w:tab/>
              <w:t>"starLevel":"3",</w:t>
            </w:r>
          </w:p>
          <w:p w:rsidR="00D96E93" w:rsidRDefault="00D96E93" w:rsidP="00254D53">
            <w:pPr>
              <w:spacing w:line="240" w:lineRule="auto"/>
              <w:ind w:firstLineChars="600" w:firstLine="1260"/>
              <w:rPr>
                <w:sz w:val="21"/>
                <w:szCs w:val="21"/>
              </w:rPr>
            </w:pPr>
            <w:r>
              <w:rPr>
                <w:rFonts w:hint="eastAsia"/>
                <w:sz w:val="21"/>
                <w:szCs w:val="21"/>
              </w:rPr>
              <w:tab/>
            </w:r>
            <w:r>
              <w:rPr>
                <w:rFonts w:hint="eastAsia"/>
                <w:sz w:val="21"/>
                <w:szCs w:val="21"/>
              </w:rPr>
              <w:tab/>
              <w:t>"starType":"PROVINCE",</w:t>
            </w:r>
          </w:p>
          <w:p w:rsidR="00D96E93" w:rsidRDefault="00D96E93" w:rsidP="00254D53">
            <w:pPr>
              <w:spacing w:line="240" w:lineRule="auto"/>
              <w:ind w:firstLineChars="600" w:firstLine="1260"/>
              <w:rPr>
                <w:sz w:val="21"/>
                <w:szCs w:val="21"/>
              </w:rPr>
            </w:pPr>
            <w:r>
              <w:rPr>
                <w:rFonts w:hint="eastAsia"/>
                <w:sz w:val="21"/>
                <w:szCs w:val="21"/>
              </w:rPr>
              <w:tab/>
            </w:r>
            <w:r>
              <w:rPr>
                <w:rFonts w:hint="eastAsia"/>
                <w:sz w:val="21"/>
                <w:szCs w:val="21"/>
              </w:rPr>
              <w:tab/>
              <w:t>"staffName":"</w:t>
            </w:r>
            <w:r>
              <w:rPr>
                <w:rFonts w:hint="eastAsia"/>
                <w:sz w:val="21"/>
                <w:szCs w:val="21"/>
              </w:rPr>
              <w:t>李四</w:t>
            </w:r>
            <w:r>
              <w:rPr>
                <w:rFonts w:hint="eastAsia"/>
                <w:sz w:val="21"/>
                <w:szCs w:val="21"/>
              </w:rPr>
              <w:t>",</w:t>
            </w:r>
          </w:p>
          <w:p w:rsidR="00D96E93" w:rsidRDefault="00D96E93" w:rsidP="00254D53">
            <w:pPr>
              <w:spacing w:line="240" w:lineRule="auto"/>
              <w:ind w:firstLineChars="600" w:firstLine="1260"/>
              <w:rPr>
                <w:sz w:val="21"/>
                <w:szCs w:val="21"/>
              </w:rPr>
            </w:pPr>
            <w:r>
              <w:rPr>
                <w:rFonts w:hint="eastAsia"/>
                <w:sz w:val="21"/>
                <w:szCs w:val="21"/>
              </w:rPr>
              <w:tab/>
            </w:r>
            <w:r>
              <w:rPr>
                <w:rFonts w:hint="eastAsia"/>
                <w:sz w:val="21"/>
                <w:szCs w:val="21"/>
              </w:rPr>
              <w:tab/>
              <w:t>"userName":"lisi.zt",</w:t>
            </w:r>
          </w:p>
          <w:p w:rsidR="00D96E93" w:rsidRDefault="00D96E93" w:rsidP="00254D53">
            <w:pPr>
              <w:spacing w:line="240" w:lineRule="auto"/>
              <w:ind w:firstLineChars="600" w:firstLine="1260"/>
              <w:rPr>
                <w:sz w:val="21"/>
                <w:szCs w:val="21"/>
              </w:rPr>
            </w:pPr>
            <w:r>
              <w:rPr>
                <w:rFonts w:hint="eastAsia"/>
                <w:sz w:val="21"/>
                <w:szCs w:val="21"/>
              </w:rPr>
              <w:tab/>
              <w:t>},</w:t>
            </w:r>
          </w:p>
          <w:p w:rsidR="00D96E93" w:rsidRDefault="00D96E93" w:rsidP="00254D53">
            <w:pPr>
              <w:spacing w:line="240" w:lineRule="auto"/>
              <w:ind w:firstLineChars="600" w:firstLine="1260"/>
              <w:rPr>
                <w:sz w:val="21"/>
                <w:szCs w:val="21"/>
              </w:rPr>
            </w:pPr>
            <w:r>
              <w:rPr>
                <w:rFonts w:hint="eastAsia"/>
                <w:sz w:val="21"/>
                <w:szCs w:val="21"/>
              </w:rPr>
              <w:t>}</w:t>
            </w:r>
          </w:p>
          <w:p w:rsidR="00D96E93" w:rsidRDefault="00D96E93" w:rsidP="00254D53">
            <w:pPr>
              <w:spacing w:line="240" w:lineRule="auto"/>
              <w:ind w:firstLine="480"/>
            </w:pPr>
            <w:r>
              <w:rPr>
                <w:rFonts w:hint="eastAsia"/>
                <w:sz w:val="21"/>
                <w:szCs w:val="21"/>
              </w:rPr>
              <w:t>}</w:t>
            </w:r>
          </w:p>
        </w:tc>
      </w:tr>
    </w:tbl>
    <w:p w:rsidR="00D96E93" w:rsidRDefault="00D96E93" w:rsidP="00D96E93">
      <w:pPr>
        <w:ind w:firstLine="480"/>
        <w:rPr>
          <w:rFonts w:ascii="宋体" w:hAnsi="宋体"/>
        </w:rPr>
      </w:pPr>
    </w:p>
    <w:p w:rsidR="00D96E93" w:rsidRDefault="00D96E93" w:rsidP="00D96E93">
      <w:pPr>
        <w:pStyle w:val="5"/>
        <w:rPr>
          <w:rStyle w:val="710"/>
          <w:iCs/>
        </w:rPr>
      </w:pPr>
      <w:bookmarkStart w:id="4049" w:name="_Toc130156755"/>
      <w:r>
        <w:rPr>
          <w:rFonts w:hint="eastAsia"/>
        </w:rPr>
        <w:t>查询开通工单是否高品质接口</w:t>
      </w:r>
      <w:bookmarkEnd w:id="4049"/>
    </w:p>
    <w:p w:rsidR="00D96E93" w:rsidRDefault="00D96E93" w:rsidP="00905DF8">
      <w:pPr>
        <w:numPr>
          <w:ilvl w:val="0"/>
          <w:numId w:val="251"/>
        </w:numPr>
        <w:spacing w:line="240" w:lineRule="auto"/>
        <w:rPr>
          <w:rFonts w:ascii="宋体" w:hAnsi="宋体" w:cs="宋体"/>
          <w:sz w:val="21"/>
          <w:szCs w:val="21"/>
        </w:rPr>
      </w:pPr>
      <w:r>
        <w:rPr>
          <w:rFonts w:ascii="宋体" w:hAnsi="宋体" w:cs="宋体" w:hint="eastAsia"/>
          <w:sz w:val="21"/>
          <w:szCs w:val="21"/>
        </w:rPr>
        <w:t>请求地址： http://ip:port/orderApi/getIsHigh</w:t>
      </w:r>
    </w:p>
    <w:p w:rsidR="00D96E93" w:rsidRDefault="00D96E93" w:rsidP="00905DF8">
      <w:pPr>
        <w:numPr>
          <w:ilvl w:val="0"/>
          <w:numId w:val="251"/>
        </w:numPr>
        <w:spacing w:line="240" w:lineRule="auto"/>
        <w:rPr>
          <w:rFonts w:ascii="宋体" w:hAnsi="宋体" w:cs="宋体"/>
          <w:sz w:val="21"/>
          <w:szCs w:val="21"/>
        </w:rPr>
      </w:pPr>
      <w:r>
        <w:rPr>
          <w:rFonts w:ascii="宋体" w:hAnsi="宋体" w:cs="宋体" w:hint="eastAsia"/>
          <w:sz w:val="21"/>
          <w:szCs w:val="21"/>
        </w:rPr>
        <w:t>请求方式： post</w:t>
      </w:r>
    </w:p>
    <w:p w:rsidR="00D96E93" w:rsidRDefault="00D96E93" w:rsidP="00905DF8">
      <w:pPr>
        <w:numPr>
          <w:ilvl w:val="0"/>
          <w:numId w:val="251"/>
        </w:numPr>
        <w:spacing w:line="240" w:lineRule="auto"/>
        <w:rPr>
          <w:rFonts w:ascii="宋体" w:hAnsi="宋体" w:cs="宋体"/>
          <w:szCs w:val="24"/>
        </w:rPr>
      </w:pPr>
      <w:r>
        <w:rPr>
          <w:rFonts w:ascii="宋体" w:hAnsi="宋体" w:cs="宋体" w:hint="eastAsia"/>
          <w:sz w:val="21"/>
          <w:szCs w:val="21"/>
        </w:rPr>
        <w:lastRenderedPageBreak/>
        <w:t>参数格式：application/json</w:t>
      </w:r>
    </w:p>
    <w:p w:rsidR="00D96E93" w:rsidRDefault="00D96E93" w:rsidP="00D96E93">
      <w:pPr>
        <w:spacing w:line="240" w:lineRule="auto"/>
        <w:rPr>
          <w:rFonts w:ascii="宋体" w:hAnsi="宋体" w:cs="宋体"/>
          <w:szCs w:val="24"/>
        </w:rPr>
      </w:pPr>
    </w:p>
    <w:p w:rsidR="00D96E93" w:rsidRDefault="00D96E93" w:rsidP="00D96E93">
      <w:pPr>
        <w:pStyle w:val="6"/>
      </w:pPr>
      <w:bookmarkStart w:id="4050" w:name="_Toc130156756"/>
      <w:r>
        <w:rPr>
          <w:rFonts w:ascii="宋体" w:hAnsi="宋体"/>
        </w:rPr>
        <w:t>请求</w:t>
      </w:r>
      <w:r>
        <w:rPr>
          <w:rFonts w:ascii="宋体" w:hAnsi="宋体" w:hint="eastAsia"/>
        </w:rPr>
        <w:t>内容参数</w:t>
      </w:r>
      <w:bookmarkEnd w:id="4050"/>
    </w:p>
    <w:p w:rsidR="00D96E93" w:rsidRDefault="00D96E93" w:rsidP="00D96E93">
      <w:pPr>
        <w:pStyle w:val="QB20"/>
        <w:spacing w:line="360" w:lineRule="auto"/>
        <w:rPr>
          <w:rFonts w:ascii="宋体" w:hAnsi="宋体" w:cs="Times New Roman"/>
        </w:rPr>
      </w:pPr>
      <w:r>
        <w:rPr>
          <w:rFonts w:ascii="宋体" w:hAnsi="宋体" w:cs="Times New Roman"/>
        </w:rPr>
        <w:t>字段含义：</w:t>
      </w:r>
    </w:p>
    <w:tbl>
      <w:tblPr>
        <w:tblStyle w:val="afffff7"/>
        <w:tblW w:w="0" w:type="auto"/>
        <w:tblInd w:w="362" w:type="dxa"/>
        <w:tblLook w:val="04A0" w:firstRow="1" w:lastRow="0" w:firstColumn="1" w:lastColumn="0" w:noHBand="0" w:noVBand="1"/>
      </w:tblPr>
      <w:tblGrid>
        <w:gridCol w:w="2109"/>
        <w:gridCol w:w="2051"/>
        <w:gridCol w:w="2051"/>
        <w:gridCol w:w="1952"/>
      </w:tblGrid>
      <w:tr w:rsidR="00D96E93" w:rsidTr="00254D53">
        <w:tc>
          <w:tcPr>
            <w:tcW w:w="2109" w:type="dxa"/>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参数名称</w:t>
            </w:r>
          </w:p>
        </w:tc>
        <w:tc>
          <w:tcPr>
            <w:tcW w:w="2051" w:type="dxa"/>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参数类型</w:t>
            </w:r>
          </w:p>
        </w:tc>
        <w:tc>
          <w:tcPr>
            <w:tcW w:w="2051" w:type="dxa"/>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参数含义</w:t>
            </w:r>
          </w:p>
        </w:tc>
        <w:tc>
          <w:tcPr>
            <w:tcW w:w="1952" w:type="dxa"/>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必选</w:t>
            </w:r>
          </w:p>
        </w:tc>
      </w:tr>
      <w:tr w:rsidR="00D96E93" w:rsidTr="00254D53">
        <w:tc>
          <w:tcPr>
            <w:tcW w:w="2109" w:type="dxa"/>
          </w:tcPr>
          <w:p w:rsidR="00D96E93" w:rsidRDefault="00D96E93" w:rsidP="00254D53">
            <w:pPr>
              <w:pStyle w:val="QB20"/>
              <w:spacing w:line="360" w:lineRule="auto"/>
              <w:ind w:firstLineChars="0" w:firstLine="0"/>
              <w:rPr>
                <w:rFonts w:cs="Times New Roman"/>
              </w:rPr>
            </w:pPr>
            <w:r>
              <w:rPr>
                <w:rFonts w:cs="Times New Roman" w:hint="eastAsia"/>
              </w:rPr>
              <w:t>orderId</w:t>
            </w:r>
          </w:p>
        </w:tc>
        <w:tc>
          <w:tcPr>
            <w:tcW w:w="2051" w:type="dxa"/>
          </w:tcPr>
          <w:p w:rsidR="00D96E93" w:rsidRDefault="00D96E93" w:rsidP="00254D53">
            <w:pPr>
              <w:pStyle w:val="QB20"/>
              <w:spacing w:line="360" w:lineRule="auto"/>
              <w:ind w:firstLineChars="0" w:firstLine="0"/>
            </w:pPr>
            <w:r>
              <w:t>String</w:t>
            </w:r>
          </w:p>
        </w:tc>
        <w:tc>
          <w:tcPr>
            <w:tcW w:w="2051" w:type="dxa"/>
          </w:tcPr>
          <w:p w:rsidR="00D96E93" w:rsidRDefault="00D96E93" w:rsidP="00254D53">
            <w:pPr>
              <w:pStyle w:val="QB20"/>
              <w:spacing w:line="360" w:lineRule="auto"/>
              <w:ind w:firstLineChars="0" w:firstLine="0"/>
            </w:pPr>
            <w:r>
              <w:rPr>
                <w:rFonts w:hint="eastAsia"/>
              </w:rPr>
              <w:t>定单</w:t>
            </w:r>
            <w:r>
              <w:rPr>
                <w:rFonts w:hint="eastAsia"/>
              </w:rPr>
              <w:t>ID</w:t>
            </w:r>
          </w:p>
        </w:tc>
        <w:tc>
          <w:tcPr>
            <w:tcW w:w="1952" w:type="dxa"/>
          </w:tcPr>
          <w:p w:rsidR="00D96E93" w:rsidRDefault="00D96E93" w:rsidP="00254D53">
            <w:pPr>
              <w:pStyle w:val="QB20"/>
              <w:spacing w:line="360" w:lineRule="auto"/>
              <w:ind w:firstLineChars="0" w:firstLine="0"/>
            </w:pPr>
            <w:r>
              <w:t>Y</w:t>
            </w:r>
          </w:p>
        </w:tc>
      </w:tr>
    </w:tbl>
    <w:p w:rsidR="00D96E93" w:rsidRDefault="00D96E93" w:rsidP="00D96E93">
      <w:pPr>
        <w:pStyle w:val="QB20"/>
        <w:spacing w:line="360" w:lineRule="auto"/>
        <w:ind w:firstLineChars="0" w:firstLine="0"/>
        <w:rPr>
          <w:rFonts w:cs="Times New Roman"/>
        </w:rPr>
      </w:pPr>
    </w:p>
    <w:p w:rsidR="00D96E93" w:rsidRDefault="00D96E93" w:rsidP="00D96E93">
      <w:pPr>
        <w:pStyle w:val="6"/>
      </w:pPr>
      <w:bookmarkStart w:id="4051" w:name="_Toc130156757"/>
      <w:r>
        <w:rPr>
          <w:rFonts w:ascii="宋体" w:hAnsi="宋体"/>
        </w:rPr>
        <w:t>响应</w:t>
      </w:r>
      <w:r>
        <w:rPr>
          <w:rFonts w:ascii="宋体" w:hAnsi="宋体" w:hint="eastAsia"/>
        </w:rPr>
        <w:t>内容</w:t>
      </w:r>
      <w:r>
        <w:rPr>
          <w:rFonts w:ascii="宋体" w:hAnsi="宋体"/>
        </w:rPr>
        <w:t>格式</w:t>
      </w:r>
      <w:bookmarkEnd w:id="4051"/>
    </w:p>
    <w:tbl>
      <w:tblPr>
        <w:tblStyle w:val="afffff7"/>
        <w:tblW w:w="8147" w:type="dxa"/>
        <w:tblInd w:w="375" w:type="dxa"/>
        <w:tblLayout w:type="fixed"/>
        <w:tblLook w:val="04A0" w:firstRow="1" w:lastRow="0" w:firstColumn="1" w:lastColumn="0" w:noHBand="0" w:noVBand="1"/>
      </w:tblPr>
      <w:tblGrid>
        <w:gridCol w:w="2368"/>
        <w:gridCol w:w="1930"/>
        <w:gridCol w:w="1972"/>
        <w:gridCol w:w="1877"/>
      </w:tblGrid>
      <w:tr w:rsidR="00D96E93" w:rsidTr="00254D53">
        <w:tc>
          <w:tcPr>
            <w:tcW w:w="2368" w:type="dxa"/>
            <w:tcBorders>
              <w:top w:val="single" w:sz="4" w:space="0" w:color="auto"/>
              <w:left w:val="single" w:sz="4" w:space="0" w:color="auto"/>
              <w:bottom w:val="single" w:sz="4" w:space="0" w:color="auto"/>
              <w:right w:val="single" w:sz="4" w:space="0" w:color="auto"/>
            </w:tcBorders>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参数名称</w:t>
            </w:r>
          </w:p>
        </w:tc>
        <w:tc>
          <w:tcPr>
            <w:tcW w:w="1930" w:type="dxa"/>
            <w:tcBorders>
              <w:top w:val="single" w:sz="4" w:space="0" w:color="auto"/>
              <w:left w:val="single" w:sz="4" w:space="0" w:color="auto"/>
              <w:bottom w:val="single" w:sz="4" w:space="0" w:color="auto"/>
              <w:right w:val="single" w:sz="4" w:space="0" w:color="auto"/>
            </w:tcBorders>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参数类型</w:t>
            </w:r>
          </w:p>
        </w:tc>
        <w:tc>
          <w:tcPr>
            <w:tcW w:w="1972" w:type="dxa"/>
            <w:tcBorders>
              <w:top w:val="single" w:sz="4" w:space="0" w:color="auto"/>
              <w:left w:val="single" w:sz="4" w:space="0" w:color="auto"/>
              <w:bottom w:val="single" w:sz="4" w:space="0" w:color="auto"/>
              <w:right w:val="single" w:sz="4" w:space="0" w:color="auto"/>
            </w:tcBorders>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参数含义</w:t>
            </w:r>
          </w:p>
        </w:tc>
        <w:tc>
          <w:tcPr>
            <w:tcW w:w="1877" w:type="dxa"/>
            <w:tcBorders>
              <w:top w:val="single" w:sz="4" w:space="0" w:color="auto"/>
              <w:left w:val="single" w:sz="4" w:space="0" w:color="auto"/>
              <w:bottom w:val="single" w:sz="4" w:space="0" w:color="auto"/>
              <w:right w:val="single" w:sz="4" w:space="0" w:color="auto"/>
            </w:tcBorders>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必选</w:t>
            </w:r>
          </w:p>
        </w:tc>
      </w:tr>
      <w:tr w:rsidR="00D96E93" w:rsidTr="00254D53">
        <w:tc>
          <w:tcPr>
            <w:tcW w:w="2368"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msg</w:t>
            </w:r>
          </w:p>
        </w:tc>
        <w:tc>
          <w:tcPr>
            <w:tcW w:w="1930"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String</w:t>
            </w:r>
          </w:p>
        </w:tc>
        <w:tc>
          <w:tcPr>
            <w:tcW w:w="1972"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响应说明</w:t>
            </w:r>
          </w:p>
        </w:tc>
        <w:tc>
          <w:tcPr>
            <w:tcW w:w="1877"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Y</w:t>
            </w:r>
          </w:p>
        </w:tc>
      </w:tr>
      <w:tr w:rsidR="00D96E93" w:rsidTr="00254D53">
        <w:tc>
          <w:tcPr>
            <w:tcW w:w="2368"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c</w:t>
            </w:r>
            <w:r>
              <w:rPr>
                <w:rFonts w:ascii="宋体" w:hAnsi="宋体" w:hint="eastAsia"/>
              </w:rPr>
              <w:t>ode</w:t>
            </w:r>
          </w:p>
        </w:tc>
        <w:tc>
          <w:tcPr>
            <w:tcW w:w="1930"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int</w:t>
            </w:r>
          </w:p>
        </w:tc>
        <w:tc>
          <w:tcPr>
            <w:tcW w:w="1972"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响应码</w:t>
            </w:r>
          </w:p>
        </w:tc>
        <w:tc>
          <w:tcPr>
            <w:tcW w:w="1877"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Y</w:t>
            </w:r>
          </w:p>
        </w:tc>
      </w:tr>
      <w:tr w:rsidR="00D96E93" w:rsidTr="00254D53">
        <w:tc>
          <w:tcPr>
            <w:tcW w:w="2368"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data</w:t>
            </w:r>
          </w:p>
        </w:tc>
        <w:tc>
          <w:tcPr>
            <w:tcW w:w="1930"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JSONObject</w:t>
            </w:r>
          </w:p>
        </w:tc>
        <w:tc>
          <w:tcPr>
            <w:tcW w:w="1972"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响应结果</w:t>
            </w:r>
          </w:p>
        </w:tc>
        <w:tc>
          <w:tcPr>
            <w:tcW w:w="1877"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Y</w:t>
            </w:r>
          </w:p>
        </w:tc>
      </w:tr>
    </w:tbl>
    <w:p w:rsidR="00D96E93" w:rsidRDefault="00D96E93" w:rsidP="00D96E93"/>
    <w:p w:rsidR="00D96E93" w:rsidRDefault="00D96E93" w:rsidP="00D96E93">
      <w:pPr>
        <w:pStyle w:val="6"/>
      </w:pPr>
      <w:bookmarkStart w:id="4052" w:name="_Toc130156758"/>
      <w:r>
        <w:rPr>
          <w:rFonts w:ascii="宋体" w:hAnsi="宋体" w:hint="eastAsia"/>
        </w:rPr>
        <w:t>请求</w:t>
      </w:r>
      <w:r>
        <w:rPr>
          <w:rFonts w:ascii="宋体" w:hAnsi="宋体"/>
        </w:rPr>
        <w:t>报文示例</w:t>
      </w:r>
      <w:bookmarkEnd w:id="4052"/>
    </w:p>
    <w:p w:rsidR="00D96E93" w:rsidRDefault="00D96E93" w:rsidP="00D96E93"/>
    <w:tbl>
      <w:tblPr>
        <w:tblStyle w:val="afffff7"/>
        <w:tblW w:w="0" w:type="auto"/>
        <w:tblInd w:w="-5" w:type="dxa"/>
        <w:tblLook w:val="04A0" w:firstRow="1" w:lastRow="0" w:firstColumn="1" w:lastColumn="0" w:noHBand="0" w:noVBand="1"/>
      </w:tblPr>
      <w:tblGrid>
        <w:gridCol w:w="8517"/>
      </w:tblGrid>
      <w:tr w:rsidR="00D96E93" w:rsidTr="00254D53">
        <w:tc>
          <w:tcPr>
            <w:tcW w:w="8517" w:type="dxa"/>
            <w:tcBorders>
              <w:top w:val="single" w:sz="4" w:space="0" w:color="auto"/>
              <w:left w:val="single" w:sz="4" w:space="0" w:color="auto"/>
              <w:bottom w:val="single" w:sz="4" w:space="0" w:color="auto"/>
              <w:right w:val="single" w:sz="4" w:space="0" w:color="auto"/>
            </w:tcBorders>
          </w:tcPr>
          <w:p w:rsidR="00D96E93" w:rsidRDefault="00D96E93" w:rsidP="00254D53">
            <w:pPr>
              <w:spacing w:line="240" w:lineRule="auto"/>
              <w:ind w:firstLine="480"/>
              <w:rPr>
                <w:sz w:val="21"/>
                <w:szCs w:val="21"/>
              </w:rPr>
            </w:pPr>
            <w:r>
              <w:rPr>
                <w:sz w:val="21"/>
                <w:szCs w:val="21"/>
              </w:rPr>
              <w:t>{</w:t>
            </w:r>
          </w:p>
          <w:p w:rsidR="00D96E93" w:rsidRDefault="00D96E93" w:rsidP="00254D53">
            <w:pPr>
              <w:spacing w:line="240" w:lineRule="auto"/>
              <w:ind w:firstLine="480"/>
              <w:rPr>
                <w:sz w:val="21"/>
                <w:szCs w:val="21"/>
              </w:rPr>
            </w:pPr>
            <w:r>
              <w:rPr>
                <w:sz w:val="21"/>
                <w:szCs w:val="21"/>
              </w:rPr>
              <w:tab/>
              <w:t>"</w:t>
            </w:r>
            <w:r>
              <w:rPr>
                <w:rFonts w:hint="eastAsia"/>
                <w:sz w:val="21"/>
                <w:szCs w:val="21"/>
              </w:rPr>
              <w:t>orderId</w:t>
            </w:r>
            <w:r>
              <w:rPr>
                <w:sz w:val="21"/>
                <w:szCs w:val="21"/>
              </w:rPr>
              <w:t>": "</w:t>
            </w:r>
            <w:r>
              <w:rPr>
                <w:rFonts w:hint="eastAsia"/>
                <w:sz w:val="21"/>
                <w:szCs w:val="21"/>
              </w:rPr>
              <w:t>124343</w:t>
            </w:r>
            <w:r>
              <w:rPr>
                <w:sz w:val="21"/>
                <w:szCs w:val="21"/>
              </w:rPr>
              <w:t>"</w:t>
            </w:r>
          </w:p>
          <w:p w:rsidR="00D96E93" w:rsidRDefault="00D96E93" w:rsidP="00254D53">
            <w:pPr>
              <w:spacing w:line="240" w:lineRule="auto"/>
              <w:ind w:firstLine="480"/>
            </w:pPr>
            <w:r>
              <w:rPr>
                <w:sz w:val="21"/>
                <w:szCs w:val="21"/>
              </w:rPr>
              <w:t>}</w:t>
            </w:r>
          </w:p>
        </w:tc>
      </w:tr>
    </w:tbl>
    <w:p w:rsidR="00D96E93" w:rsidRDefault="00D96E93" w:rsidP="00D96E93">
      <w:r>
        <w:t xml:space="preserve"> </w:t>
      </w:r>
    </w:p>
    <w:p w:rsidR="00D96E93" w:rsidRDefault="00D96E93" w:rsidP="00D96E93">
      <w:pPr>
        <w:pStyle w:val="6"/>
      </w:pPr>
      <w:bookmarkStart w:id="4053" w:name="_Toc130156759"/>
      <w:r>
        <w:rPr>
          <w:rFonts w:ascii="宋体" w:hAnsi="宋体"/>
        </w:rPr>
        <w:t>响应报文示例</w:t>
      </w:r>
      <w:bookmarkEnd w:id="4053"/>
    </w:p>
    <w:tbl>
      <w:tblPr>
        <w:tblStyle w:val="afffff7"/>
        <w:tblW w:w="0" w:type="auto"/>
        <w:tblInd w:w="-5" w:type="dxa"/>
        <w:tblLook w:val="04A0" w:firstRow="1" w:lastRow="0" w:firstColumn="1" w:lastColumn="0" w:noHBand="0" w:noVBand="1"/>
      </w:tblPr>
      <w:tblGrid>
        <w:gridCol w:w="8542"/>
      </w:tblGrid>
      <w:tr w:rsidR="00D96E93" w:rsidTr="00254D53">
        <w:tc>
          <w:tcPr>
            <w:tcW w:w="8542" w:type="dxa"/>
            <w:tcBorders>
              <w:top w:val="single" w:sz="4" w:space="0" w:color="auto"/>
              <w:left w:val="single" w:sz="4" w:space="0" w:color="auto"/>
              <w:bottom w:val="single" w:sz="4" w:space="0" w:color="auto"/>
              <w:right w:val="single" w:sz="4" w:space="0" w:color="auto"/>
            </w:tcBorders>
          </w:tcPr>
          <w:p w:rsidR="00D96E93" w:rsidRDefault="00D96E93" w:rsidP="00254D53">
            <w:pPr>
              <w:spacing w:line="240" w:lineRule="auto"/>
              <w:ind w:firstLine="480"/>
              <w:rPr>
                <w:sz w:val="21"/>
                <w:szCs w:val="21"/>
              </w:rPr>
            </w:pPr>
            <w:r>
              <w:rPr>
                <w:rFonts w:hint="eastAsia"/>
                <w:sz w:val="21"/>
                <w:szCs w:val="21"/>
              </w:rPr>
              <w:t>{</w:t>
            </w:r>
          </w:p>
          <w:p w:rsidR="00D96E93" w:rsidRDefault="00D96E93" w:rsidP="00254D53">
            <w:pPr>
              <w:spacing w:line="240" w:lineRule="auto"/>
              <w:ind w:firstLine="480"/>
              <w:rPr>
                <w:sz w:val="21"/>
                <w:szCs w:val="21"/>
              </w:rPr>
            </w:pPr>
            <w:r>
              <w:rPr>
                <w:rFonts w:hint="eastAsia"/>
                <w:sz w:val="21"/>
                <w:szCs w:val="21"/>
              </w:rPr>
              <w:lastRenderedPageBreak/>
              <w:t xml:space="preserve">    "code":200,</w:t>
            </w:r>
          </w:p>
          <w:p w:rsidR="00D96E93" w:rsidRDefault="00D96E93" w:rsidP="00254D53">
            <w:pPr>
              <w:spacing w:line="240" w:lineRule="auto"/>
              <w:ind w:firstLine="480"/>
              <w:rPr>
                <w:sz w:val="21"/>
                <w:szCs w:val="21"/>
              </w:rPr>
            </w:pPr>
            <w:r>
              <w:rPr>
                <w:rFonts w:hint="eastAsia"/>
                <w:sz w:val="21"/>
                <w:szCs w:val="21"/>
              </w:rPr>
              <w:t xml:space="preserve">    "msg":"</w:t>
            </w:r>
            <w:r>
              <w:rPr>
                <w:rFonts w:hint="eastAsia"/>
                <w:sz w:val="21"/>
                <w:szCs w:val="21"/>
              </w:rPr>
              <w:t>成功</w:t>
            </w:r>
            <w:r>
              <w:rPr>
                <w:rFonts w:hint="eastAsia"/>
                <w:sz w:val="21"/>
                <w:szCs w:val="21"/>
              </w:rPr>
              <w:t>",</w:t>
            </w:r>
          </w:p>
          <w:p w:rsidR="00D96E93" w:rsidRDefault="00D96E93" w:rsidP="00254D53">
            <w:pPr>
              <w:spacing w:line="240" w:lineRule="auto"/>
              <w:ind w:firstLine="480"/>
              <w:rPr>
                <w:sz w:val="21"/>
                <w:szCs w:val="21"/>
              </w:rPr>
            </w:pPr>
            <w:r>
              <w:rPr>
                <w:rFonts w:hint="eastAsia"/>
                <w:sz w:val="21"/>
                <w:szCs w:val="21"/>
              </w:rPr>
              <w:t xml:space="preserve">    "data":{</w:t>
            </w:r>
          </w:p>
          <w:p w:rsidR="00D96E93" w:rsidRDefault="00D96E93" w:rsidP="00254D53">
            <w:pPr>
              <w:spacing w:line="240" w:lineRule="auto"/>
              <w:ind w:firstLineChars="600" w:firstLine="1260"/>
              <w:rPr>
                <w:sz w:val="21"/>
                <w:szCs w:val="21"/>
              </w:rPr>
            </w:pPr>
            <w:r>
              <w:rPr>
                <w:rFonts w:hint="eastAsia"/>
                <w:sz w:val="21"/>
                <w:szCs w:val="21"/>
              </w:rPr>
              <w:t xml:space="preserve">     </w:t>
            </w:r>
            <w:r>
              <w:rPr>
                <w:rFonts w:hint="eastAsia"/>
                <w:sz w:val="21"/>
                <w:szCs w:val="21"/>
              </w:rPr>
              <w:tab/>
              <w:t>{</w:t>
            </w:r>
          </w:p>
          <w:p w:rsidR="00D96E93" w:rsidRDefault="00D96E93" w:rsidP="00254D53">
            <w:pPr>
              <w:spacing w:line="240" w:lineRule="auto"/>
              <w:ind w:firstLineChars="600" w:firstLine="1260"/>
              <w:rPr>
                <w:sz w:val="21"/>
                <w:szCs w:val="21"/>
              </w:rPr>
            </w:pPr>
            <w:r>
              <w:rPr>
                <w:rFonts w:hint="eastAsia"/>
                <w:sz w:val="21"/>
                <w:szCs w:val="21"/>
              </w:rPr>
              <w:tab/>
            </w:r>
            <w:r>
              <w:rPr>
                <w:rFonts w:hint="eastAsia"/>
                <w:sz w:val="21"/>
                <w:szCs w:val="21"/>
              </w:rPr>
              <w:tab/>
              <w:t>"isHigh":"true",</w:t>
            </w:r>
          </w:p>
          <w:p w:rsidR="00D96E93" w:rsidRDefault="00D96E93" w:rsidP="00254D53">
            <w:pPr>
              <w:spacing w:line="240" w:lineRule="auto"/>
              <w:ind w:firstLineChars="600" w:firstLine="1260"/>
              <w:rPr>
                <w:sz w:val="21"/>
                <w:szCs w:val="21"/>
              </w:rPr>
            </w:pPr>
            <w:r>
              <w:rPr>
                <w:rFonts w:hint="eastAsia"/>
                <w:sz w:val="21"/>
                <w:szCs w:val="21"/>
              </w:rPr>
              <w:tab/>
            </w:r>
            <w:r>
              <w:rPr>
                <w:rFonts w:hint="eastAsia"/>
                <w:sz w:val="21"/>
                <w:szCs w:val="21"/>
              </w:rPr>
              <w:tab/>
              <w:t>"orderId":"124343",</w:t>
            </w:r>
          </w:p>
          <w:p w:rsidR="00D96E93" w:rsidRDefault="00D96E93" w:rsidP="00254D53">
            <w:pPr>
              <w:spacing w:line="240" w:lineRule="auto"/>
              <w:ind w:firstLineChars="600" w:firstLine="1260"/>
              <w:rPr>
                <w:sz w:val="21"/>
                <w:szCs w:val="21"/>
              </w:rPr>
            </w:pPr>
            <w:r>
              <w:rPr>
                <w:rFonts w:hint="eastAsia"/>
                <w:sz w:val="21"/>
                <w:szCs w:val="21"/>
              </w:rPr>
              <w:tab/>
              <w:t>},</w:t>
            </w:r>
          </w:p>
          <w:p w:rsidR="00D96E93" w:rsidRDefault="00D96E93" w:rsidP="00254D53">
            <w:pPr>
              <w:spacing w:line="240" w:lineRule="auto"/>
              <w:ind w:firstLineChars="600" w:firstLine="1260"/>
              <w:rPr>
                <w:sz w:val="21"/>
                <w:szCs w:val="21"/>
              </w:rPr>
            </w:pPr>
            <w:r>
              <w:rPr>
                <w:rFonts w:hint="eastAsia"/>
                <w:sz w:val="21"/>
                <w:szCs w:val="21"/>
              </w:rPr>
              <w:t>}</w:t>
            </w:r>
          </w:p>
          <w:p w:rsidR="00D96E93" w:rsidRDefault="00D96E93" w:rsidP="00254D53">
            <w:pPr>
              <w:spacing w:line="240" w:lineRule="auto"/>
              <w:ind w:firstLine="480"/>
            </w:pPr>
            <w:r>
              <w:rPr>
                <w:rFonts w:hint="eastAsia"/>
                <w:sz w:val="21"/>
                <w:szCs w:val="21"/>
              </w:rPr>
              <w:t>}</w:t>
            </w:r>
          </w:p>
        </w:tc>
      </w:tr>
    </w:tbl>
    <w:p w:rsidR="00D96E93" w:rsidRDefault="00D96E93" w:rsidP="00D96E93">
      <w:pPr>
        <w:ind w:firstLine="480"/>
        <w:rPr>
          <w:rFonts w:ascii="宋体" w:hAnsi="宋体"/>
        </w:rPr>
      </w:pPr>
    </w:p>
    <w:p w:rsidR="00D96E93" w:rsidRDefault="00D96E93" w:rsidP="00D96E93">
      <w:pPr>
        <w:pStyle w:val="5"/>
        <w:rPr>
          <w:rStyle w:val="710"/>
          <w:iCs/>
        </w:rPr>
      </w:pPr>
      <w:bookmarkStart w:id="4054" w:name="_Toc130156760"/>
      <w:r>
        <w:rPr>
          <w:rFonts w:hint="eastAsia"/>
        </w:rPr>
        <w:t>查询开通工单是否智能组网接口</w:t>
      </w:r>
      <w:bookmarkEnd w:id="4054"/>
    </w:p>
    <w:p w:rsidR="00D96E93" w:rsidRDefault="00D96E93" w:rsidP="00905DF8">
      <w:pPr>
        <w:numPr>
          <w:ilvl w:val="0"/>
          <w:numId w:val="251"/>
        </w:numPr>
        <w:spacing w:line="240" w:lineRule="auto"/>
        <w:rPr>
          <w:rFonts w:ascii="宋体" w:hAnsi="宋体" w:cs="宋体"/>
          <w:sz w:val="21"/>
          <w:szCs w:val="21"/>
        </w:rPr>
      </w:pPr>
      <w:r>
        <w:rPr>
          <w:rFonts w:ascii="宋体" w:hAnsi="宋体" w:cs="宋体" w:hint="eastAsia"/>
          <w:sz w:val="21"/>
          <w:szCs w:val="21"/>
        </w:rPr>
        <w:t>请求地址： http://ip:port/orderApi/getIsNet</w:t>
      </w:r>
    </w:p>
    <w:p w:rsidR="00D96E93" w:rsidRDefault="00D96E93" w:rsidP="00905DF8">
      <w:pPr>
        <w:numPr>
          <w:ilvl w:val="0"/>
          <w:numId w:val="251"/>
        </w:numPr>
        <w:spacing w:line="240" w:lineRule="auto"/>
        <w:rPr>
          <w:rFonts w:ascii="宋体" w:hAnsi="宋体" w:cs="宋体"/>
          <w:sz w:val="21"/>
          <w:szCs w:val="21"/>
        </w:rPr>
      </w:pPr>
      <w:r>
        <w:rPr>
          <w:rFonts w:ascii="宋体" w:hAnsi="宋体" w:cs="宋体" w:hint="eastAsia"/>
          <w:sz w:val="21"/>
          <w:szCs w:val="21"/>
        </w:rPr>
        <w:t>请求方式： post</w:t>
      </w:r>
    </w:p>
    <w:p w:rsidR="00D96E93" w:rsidRDefault="00D96E93" w:rsidP="00905DF8">
      <w:pPr>
        <w:numPr>
          <w:ilvl w:val="0"/>
          <w:numId w:val="251"/>
        </w:numPr>
        <w:spacing w:line="240" w:lineRule="auto"/>
        <w:rPr>
          <w:rFonts w:ascii="宋体" w:hAnsi="宋体" w:cs="宋体"/>
          <w:szCs w:val="24"/>
        </w:rPr>
      </w:pPr>
      <w:r>
        <w:rPr>
          <w:rFonts w:ascii="宋体" w:hAnsi="宋体" w:cs="宋体" w:hint="eastAsia"/>
          <w:sz w:val="21"/>
          <w:szCs w:val="21"/>
        </w:rPr>
        <w:t>参数格式：application/json</w:t>
      </w:r>
    </w:p>
    <w:p w:rsidR="00D96E93" w:rsidRDefault="00D96E93" w:rsidP="00D96E93">
      <w:pPr>
        <w:spacing w:line="240" w:lineRule="auto"/>
        <w:rPr>
          <w:rFonts w:ascii="宋体" w:hAnsi="宋体" w:cs="宋体"/>
          <w:szCs w:val="24"/>
        </w:rPr>
      </w:pPr>
    </w:p>
    <w:p w:rsidR="00D96E93" w:rsidRDefault="00D96E93" w:rsidP="00D96E93">
      <w:pPr>
        <w:pStyle w:val="6"/>
      </w:pPr>
      <w:bookmarkStart w:id="4055" w:name="_Toc130156761"/>
      <w:r>
        <w:rPr>
          <w:rFonts w:ascii="宋体" w:hAnsi="宋体"/>
        </w:rPr>
        <w:t>请求</w:t>
      </w:r>
      <w:r>
        <w:rPr>
          <w:rFonts w:ascii="宋体" w:hAnsi="宋体" w:hint="eastAsia"/>
        </w:rPr>
        <w:t>内容参数</w:t>
      </w:r>
      <w:bookmarkEnd w:id="4055"/>
    </w:p>
    <w:p w:rsidR="00D96E93" w:rsidRDefault="00D96E93" w:rsidP="00D96E93">
      <w:pPr>
        <w:pStyle w:val="QB20"/>
        <w:spacing w:line="360" w:lineRule="auto"/>
        <w:rPr>
          <w:rFonts w:ascii="宋体" w:hAnsi="宋体" w:cs="Times New Roman"/>
        </w:rPr>
      </w:pPr>
      <w:r>
        <w:rPr>
          <w:rFonts w:ascii="宋体" w:hAnsi="宋体" w:cs="Times New Roman"/>
        </w:rPr>
        <w:t>字段含义：</w:t>
      </w:r>
    </w:p>
    <w:tbl>
      <w:tblPr>
        <w:tblStyle w:val="afffff7"/>
        <w:tblW w:w="0" w:type="auto"/>
        <w:tblInd w:w="362" w:type="dxa"/>
        <w:tblLook w:val="04A0" w:firstRow="1" w:lastRow="0" w:firstColumn="1" w:lastColumn="0" w:noHBand="0" w:noVBand="1"/>
      </w:tblPr>
      <w:tblGrid>
        <w:gridCol w:w="2109"/>
        <w:gridCol w:w="2051"/>
        <w:gridCol w:w="2051"/>
        <w:gridCol w:w="1952"/>
      </w:tblGrid>
      <w:tr w:rsidR="00D96E93" w:rsidTr="00254D53">
        <w:tc>
          <w:tcPr>
            <w:tcW w:w="2109" w:type="dxa"/>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参数名称</w:t>
            </w:r>
          </w:p>
        </w:tc>
        <w:tc>
          <w:tcPr>
            <w:tcW w:w="2051" w:type="dxa"/>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参数类型</w:t>
            </w:r>
          </w:p>
        </w:tc>
        <w:tc>
          <w:tcPr>
            <w:tcW w:w="2051" w:type="dxa"/>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参数含义</w:t>
            </w:r>
          </w:p>
        </w:tc>
        <w:tc>
          <w:tcPr>
            <w:tcW w:w="1952" w:type="dxa"/>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必选</w:t>
            </w:r>
          </w:p>
        </w:tc>
      </w:tr>
      <w:tr w:rsidR="00D96E93" w:rsidTr="00254D53">
        <w:tc>
          <w:tcPr>
            <w:tcW w:w="2109" w:type="dxa"/>
          </w:tcPr>
          <w:p w:rsidR="00D96E93" w:rsidRDefault="00D96E93" w:rsidP="00254D53">
            <w:pPr>
              <w:pStyle w:val="QB20"/>
              <w:spacing w:line="360" w:lineRule="auto"/>
              <w:ind w:firstLineChars="0" w:firstLine="0"/>
              <w:rPr>
                <w:rFonts w:cs="Times New Roman"/>
              </w:rPr>
            </w:pPr>
            <w:r>
              <w:rPr>
                <w:rFonts w:cs="Times New Roman" w:hint="eastAsia"/>
              </w:rPr>
              <w:t>orderId</w:t>
            </w:r>
          </w:p>
        </w:tc>
        <w:tc>
          <w:tcPr>
            <w:tcW w:w="2051" w:type="dxa"/>
          </w:tcPr>
          <w:p w:rsidR="00D96E93" w:rsidRDefault="00D96E93" w:rsidP="00254D53">
            <w:pPr>
              <w:pStyle w:val="QB20"/>
              <w:spacing w:line="360" w:lineRule="auto"/>
              <w:ind w:firstLineChars="0" w:firstLine="0"/>
            </w:pPr>
            <w:r>
              <w:t>String</w:t>
            </w:r>
          </w:p>
        </w:tc>
        <w:tc>
          <w:tcPr>
            <w:tcW w:w="2051" w:type="dxa"/>
          </w:tcPr>
          <w:p w:rsidR="00D96E93" w:rsidRDefault="00D96E93" w:rsidP="00254D53">
            <w:pPr>
              <w:pStyle w:val="QB20"/>
              <w:spacing w:line="360" w:lineRule="auto"/>
              <w:ind w:firstLineChars="0" w:firstLine="0"/>
            </w:pPr>
            <w:r>
              <w:rPr>
                <w:rFonts w:hint="eastAsia"/>
              </w:rPr>
              <w:t>定单</w:t>
            </w:r>
            <w:r>
              <w:rPr>
                <w:rFonts w:hint="eastAsia"/>
              </w:rPr>
              <w:t>ID</w:t>
            </w:r>
          </w:p>
        </w:tc>
        <w:tc>
          <w:tcPr>
            <w:tcW w:w="1952" w:type="dxa"/>
          </w:tcPr>
          <w:p w:rsidR="00D96E93" w:rsidRDefault="00D96E93" w:rsidP="00254D53">
            <w:pPr>
              <w:pStyle w:val="QB20"/>
              <w:spacing w:line="360" w:lineRule="auto"/>
              <w:ind w:firstLineChars="0" w:firstLine="0"/>
            </w:pPr>
            <w:r>
              <w:t>Y</w:t>
            </w:r>
          </w:p>
        </w:tc>
      </w:tr>
    </w:tbl>
    <w:p w:rsidR="00D96E93" w:rsidRDefault="00D96E93" w:rsidP="00D96E93">
      <w:pPr>
        <w:pStyle w:val="QB20"/>
        <w:spacing w:line="360" w:lineRule="auto"/>
        <w:ind w:firstLineChars="0" w:firstLine="0"/>
        <w:rPr>
          <w:rFonts w:cs="Times New Roman"/>
        </w:rPr>
      </w:pPr>
    </w:p>
    <w:p w:rsidR="00D96E93" w:rsidRDefault="00D96E93" w:rsidP="00D96E93">
      <w:pPr>
        <w:pStyle w:val="6"/>
      </w:pPr>
      <w:bookmarkStart w:id="4056" w:name="_Toc130156762"/>
      <w:r>
        <w:rPr>
          <w:rFonts w:ascii="宋体" w:hAnsi="宋体"/>
        </w:rPr>
        <w:t>响应</w:t>
      </w:r>
      <w:r>
        <w:rPr>
          <w:rFonts w:ascii="宋体" w:hAnsi="宋体" w:hint="eastAsia"/>
        </w:rPr>
        <w:t>内容</w:t>
      </w:r>
      <w:r>
        <w:rPr>
          <w:rFonts w:ascii="宋体" w:hAnsi="宋体"/>
        </w:rPr>
        <w:t>格式</w:t>
      </w:r>
      <w:bookmarkEnd w:id="4056"/>
    </w:p>
    <w:tbl>
      <w:tblPr>
        <w:tblStyle w:val="afffff7"/>
        <w:tblW w:w="8147" w:type="dxa"/>
        <w:tblInd w:w="375" w:type="dxa"/>
        <w:tblLayout w:type="fixed"/>
        <w:tblLook w:val="04A0" w:firstRow="1" w:lastRow="0" w:firstColumn="1" w:lastColumn="0" w:noHBand="0" w:noVBand="1"/>
      </w:tblPr>
      <w:tblGrid>
        <w:gridCol w:w="2368"/>
        <w:gridCol w:w="1930"/>
        <w:gridCol w:w="1972"/>
        <w:gridCol w:w="1877"/>
      </w:tblGrid>
      <w:tr w:rsidR="00D96E93" w:rsidTr="00254D53">
        <w:tc>
          <w:tcPr>
            <w:tcW w:w="2368" w:type="dxa"/>
            <w:tcBorders>
              <w:top w:val="single" w:sz="4" w:space="0" w:color="auto"/>
              <w:left w:val="single" w:sz="4" w:space="0" w:color="auto"/>
              <w:bottom w:val="single" w:sz="4" w:space="0" w:color="auto"/>
              <w:right w:val="single" w:sz="4" w:space="0" w:color="auto"/>
            </w:tcBorders>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参数名称</w:t>
            </w:r>
          </w:p>
        </w:tc>
        <w:tc>
          <w:tcPr>
            <w:tcW w:w="1930" w:type="dxa"/>
            <w:tcBorders>
              <w:top w:val="single" w:sz="4" w:space="0" w:color="auto"/>
              <w:left w:val="single" w:sz="4" w:space="0" w:color="auto"/>
              <w:bottom w:val="single" w:sz="4" w:space="0" w:color="auto"/>
              <w:right w:val="single" w:sz="4" w:space="0" w:color="auto"/>
            </w:tcBorders>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参数类型</w:t>
            </w:r>
          </w:p>
        </w:tc>
        <w:tc>
          <w:tcPr>
            <w:tcW w:w="1972" w:type="dxa"/>
            <w:tcBorders>
              <w:top w:val="single" w:sz="4" w:space="0" w:color="auto"/>
              <w:left w:val="single" w:sz="4" w:space="0" w:color="auto"/>
              <w:bottom w:val="single" w:sz="4" w:space="0" w:color="auto"/>
              <w:right w:val="single" w:sz="4" w:space="0" w:color="auto"/>
            </w:tcBorders>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参数含义</w:t>
            </w:r>
          </w:p>
        </w:tc>
        <w:tc>
          <w:tcPr>
            <w:tcW w:w="1877" w:type="dxa"/>
            <w:tcBorders>
              <w:top w:val="single" w:sz="4" w:space="0" w:color="auto"/>
              <w:left w:val="single" w:sz="4" w:space="0" w:color="auto"/>
              <w:bottom w:val="single" w:sz="4" w:space="0" w:color="auto"/>
              <w:right w:val="single" w:sz="4" w:space="0" w:color="auto"/>
            </w:tcBorders>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必选</w:t>
            </w:r>
          </w:p>
        </w:tc>
      </w:tr>
      <w:tr w:rsidR="00D96E93" w:rsidTr="00254D53">
        <w:tc>
          <w:tcPr>
            <w:tcW w:w="2368"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msg</w:t>
            </w:r>
          </w:p>
        </w:tc>
        <w:tc>
          <w:tcPr>
            <w:tcW w:w="1930"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String</w:t>
            </w:r>
          </w:p>
        </w:tc>
        <w:tc>
          <w:tcPr>
            <w:tcW w:w="1972"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响应说明</w:t>
            </w:r>
          </w:p>
        </w:tc>
        <w:tc>
          <w:tcPr>
            <w:tcW w:w="1877"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Y</w:t>
            </w:r>
          </w:p>
        </w:tc>
      </w:tr>
      <w:tr w:rsidR="00D96E93" w:rsidTr="00254D53">
        <w:tc>
          <w:tcPr>
            <w:tcW w:w="2368"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lastRenderedPageBreak/>
              <w:t>c</w:t>
            </w:r>
            <w:r>
              <w:rPr>
                <w:rFonts w:ascii="宋体" w:hAnsi="宋体" w:hint="eastAsia"/>
              </w:rPr>
              <w:t>ode</w:t>
            </w:r>
          </w:p>
        </w:tc>
        <w:tc>
          <w:tcPr>
            <w:tcW w:w="1930"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int</w:t>
            </w:r>
          </w:p>
        </w:tc>
        <w:tc>
          <w:tcPr>
            <w:tcW w:w="1972"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响应码</w:t>
            </w:r>
          </w:p>
        </w:tc>
        <w:tc>
          <w:tcPr>
            <w:tcW w:w="1877"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Y</w:t>
            </w:r>
          </w:p>
        </w:tc>
      </w:tr>
      <w:tr w:rsidR="00D96E93" w:rsidTr="00254D53">
        <w:tc>
          <w:tcPr>
            <w:tcW w:w="2368"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data</w:t>
            </w:r>
          </w:p>
        </w:tc>
        <w:tc>
          <w:tcPr>
            <w:tcW w:w="1930"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JSONObject</w:t>
            </w:r>
          </w:p>
        </w:tc>
        <w:tc>
          <w:tcPr>
            <w:tcW w:w="1972"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响应结果</w:t>
            </w:r>
          </w:p>
        </w:tc>
        <w:tc>
          <w:tcPr>
            <w:tcW w:w="1877"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Y</w:t>
            </w:r>
          </w:p>
        </w:tc>
      </w:tr>
    </w:tbl>
    <w:p w:rsidR="00D96E93" w:rsidRDefault="00D96E93" w:rsidP="00D96E93"/>
    <w:p w:rsidR="00D96E93" w:rsidRDefault="00D96E93" w:rsidP="00D96E93">
      <w:pPr>
        <w:pStyle w:val="6"/>
      </w:pPr>
      <w:bookmarkStart w:id="4057" w:name="_Toc130156763"/>
      <w:r>
        <w:rPr>
          <w:rFonts w:ascii="宋体" w:hAnsi="宋体" w:hint="eastAsia"/>
        </w:rPr>
        <w:t>请求</w:t>
      </w:r>
      <w:r>
        <w:rPr>
          <w:rFonts w:ascii="宋体" w:hAnsi="宋体"/>
        </w:rPr>
        <w:t>报文示例</w:t>
      </w:r>
      <w:bookmarkEnd w:id="4057"/>
    </w:p>
    <w:p w:rsidR="00D96E93" w:rsidRDefault="00D96E93" w:rsidP="00D96E93"/>
    <w:tbl>
      <w:tblPr>
        <w:tblStyle w:val="afffff7"/>
        <w:tblW w:w="0" w:type="auto"/>
        <w:tblInd w:w="-5" w:type="dxa"/>
        <w:tblLook w:val="04A0" w:firstRow="1" w:lastRow="0" w:firstColumn="1" w:lastColumn="0" w:noHBand="0" w:noVBand="1"/>
      </w:tblPr>
      <w:tblGrid>
        <w:gridCol w:w="8517"/>
      </w:tblGrid>
      <w:tr w:rsidR="00D96E93" w:rsidTr="00254D53">
        <w:tc>
          <w:tcPr>
            <w:tcW w:w="8517" w:type="dxa"/>
            <w:tcBorders>
              <w:top w:val="single" w:sz="4" w:space="0" w:color="auto"/>
              <w:left w:val="single" w:sz="4" w:space="0" w:color="auto"/>
              <w:bottom w:val="single" w:sz="4" w:space="0" w:color="auto"/>
              <w:right w:val="single" w:sz="4" w:space="0" w:color="auto"/>
            </w:tcBorders>
          </w:tcPr>
          <w:p w:rsidR="00D96E93" w:rsidRDefault="00D96E93" w:rsidP="00254D53">
            <w:pPr>
              <w:spacing w:line="240" w:lineRule="auto"/>
              <w:ind w:firstLine="480"/>
              <w:rPr>
                <w:sz w:val="21"/>
                <w:szCs w:val="21"/>
              </w:rPr>
            </w:pPr>
            <w:r>
              <w:rPr>
                <w:sz w:val="21"/>
                <w:szCs w:val="21"/>
              </w:rPr>
              <w:t>{</w:t>
            </w:r>
          </w:p>
          <w:p w:rsidR="00D96E93" w:rsidRDefault="00D96E93" w:rsidP="00254D53">
            <w:pPr>
              <w:spacing w:line="240" w:lineRule="auto"/>
              <w:ind w:firstLine="480"/>
              <w:rPr>
                <w:sz w:val="21"/>
                <w:szCs w:val="21"/>
              </w:rPr>
            </w:pPr>
            <w:r>
              <w:rPr>
                <w:sz w:val="21"/>
                <w:szCs w:val="21"/>
              </w:rPr>
              <w:tab/>
              <w:t>"</w:t>
            </w:r>
            <w:r>
              <w:rPr>
                <w:rFonts w:hint="eastAsia"/>
                <w:sz w:val="21"/>
                <w:szCs w:val="21"/>
              </w:rPr>
              <w:t>orderId</w:t>
            </w:r>
            <w:r>
              <w:rPr>
                <w:sz w:val="21"/>
                <w:szCs w:val="21"/>
              </w:rPr>
              <w:t>": "</w:t>
            </w:r>
            <w:r>
              <w:rPr>
                <w:rFonts w:hint="eastAsia"/>
                <w:sz w:val="21"/>
                <w:szCs w:val="21"/>
              </w:rPr>
              <w:t>124343</w:t>
            </w:r>
            <w:r>
              <w:rPr>
                <w:sz w:val="21"/>
                <w:szCs w:val="21"/>
              </w:rPr>
              <w:t>"</w:t>
            </w:r>
          </w:p>
          <w:p w:rsidR="00D96E93" w:rsidRDefault="00D96E93" w:rsidP="00254D53">
            <w:pPr>
              <w:spacing w:line="240" w:lineRule="auto"/>
              <w:ind w:firstLine="480"/>
            </w:pPr>
            <w:r>
              <w:rPr>
                <w:sz w:val="21"/>
                <w:szCs w:val="21"/>
              </w:rPr>
              <w:t>}</w:t>
            </w:r>
          </w:p>
        </w:tc>
      </w:tr>
    </w:tbl>
    <w:p w:rsidR="00D96E93" w:rsidRDefault="00D96E93" w:rsidP="00D96E93">
      <w:r>
        <w:t xml:space="preserve"> </w:t>
      </w:r>
    </w:p>
    <w:p w:rsidR="00D96E93" w:rsidRDefault="00D96E93" w:rsidP="00D96E93">
      <w:pPr>
        <w:pStyle w:val="6"/>
      </w:pPr>
      <w:bookmarkStart w:id="4058" w:name="_Toc130156764"/>
      <w:r>
        <w:rPr>
          <w:rFonts w:ascii="宋体" w:hAnsi="宋体"/>
        </w:rPr>
        <w:t>响应报文示例</w:t>
      </w:r>
      <w:bookmarkEnd w:id="4058"/>
    </w:p>
    <w:tbl>
      <w:tblPr>
        <w:tblStyle w:val="afffff7"/>
        <w:tblW w:w="0" w:type="auto"/>
        <w:tblInd w:w="-5" w:type="dxa"/>
        <w:tblLook w:val="04A0" w:firstRow="1" w:lastRow="0" w:firstColumn="1" w:lastColumn="0" w:noHBand="0" w:noVBand="1"/>
      </w:tblPr>
      <w:tblGrid>
        <w:gridCol w:w="8542"/>
      </w:tblGrid>
      <w:tr w:rsidR="00D96E93" w:rsidTr="00254D53">
        <w:tc>
          <w:tcPr>
            <w:tcW w:w="8542" w:type="dxa"/>
            <w:tcBorders>
              <w:top w:val="single" w:sz="4" w:space="0" w:color="auto"/>
              <w:left w:val="single" w:sz="4" w:space="0" w:color="auto"/>
              <w:bottom w:val="single" w:sz="4" w:space="0" w:color="auto"/>
              <w:right w:val="single" w:sz="4" w:space="0" w:color="auto"/>
            </w:tcBorders>
          </w:tcPr>
          <w:p w:rsidR="00D96E93" w:rsidRDefault="00D96E93" w:rsidP="00254D53">
            <w:pPr>
              <w:spacing w:line="240" w:lineRule="auto"/>
              <w:ind w:firstLine="480"/>
              <w:rPr>
                <w:sz w:val="21"/>
                <w:szCs w:val="21"/>
              </w:rPr>
            </w:pPr>
            <w:r>
              <w:rPr>
                <w:rFonts w:hint="eastAsia"/>
                <w:sz w:val="21"/>
                <w:szCs w:val="21"/>
              </w:rPr>
              <w:t>{</w:t>
            </w:r>
          </w:p>
          <w:p w:rsidR="00D96E93" w:rsidRDefault="00D96E93" w:rsidP="00254D53">
            <w:pPr>
              <w:spacing w:line="240" w:lineRule="auto"/>
              <w:ind w:firstLine="480"/>
              <w:rPr>
                <w:sz w:val="21"/>
                <w:szCs w:val="21"/>
              </w:rPr>
            </w:pPr>
            <w:r>
              <w:rPr>
                <w:rFonts w:hint="eastAsia"/>
                <w:sz w:val="21"/>
                <w:szCs w:val="21"/>
              </w:rPr>
              <w:t xml:space="preserve">    "code":200,</w:t>
            </w:r>
          </w:p>
          <w:p w:rsidR="00D96E93" w:rsidRDefault="00D96E93" w:rsidP="00254D53">
            <w:pPr>
              <w:spacing w:line="240" w:lineRule="auto"/>
              <w:ind w:firstLine="480"/>
              <w:rPr>
                <w:sz w:val="21"/>
                <w:szCs w:val="21"/>
              </w:rPr>
            </w:pPr>
            <w:r>
              <w:rPr>
                <w:rFonts w:hint="eastAsia"/>
                <w:sz w:val="21"/>
                <w:szCs w:val="21"/>
              </w:rPr>
              <w:t xml:space="preserve">    "msg":"</w:t>
            </w:r>
            <w:r>
              <w:rPr>
                <w:rFonts w:hint="eastAsia"/>
                <w:sz w:val="21"/>
                <w:szCs w:val="21"/>
              </w:rPr>
              <w:t>成功</w:t>
            </w:r>
            <w:r>
              <w:rPr>
                <w:rFonts w:hint="eastAsia"/>
                <w:sz w:val="21"/>
                <w:szCs w:val="21"/>
              </w:rPr>
              <w:t>",</w:t>
            </w:r>
          </w:p>
          <w:p w:rsidR="00D96E93" w:rsidRDefault="00D96E93" w:rsidP="00254D53">
            <w:pPr>
              <w:spacing w:line="240" w:lineRule="auto"/>
              <w:ind w:firstLine="480"/>
              <w:rPr>
                <w:sz w:val="21"/>
                <w:szCs w:val="21"/>
              </w:rPr>
            </w:pPr>
            <w:r>
              <w:rPr>
                <w:rFonts w:hint="eastAsia"/>
                <w:sz w:val="21"/>
                <w:szCs w:val="21"/>
              </w:rPr>
              <w:t xml:space="preserve">    "data":{</w:t>
            </w:r>
          </w:p>
          <w:p w:rsidR="00D96E93" w:rsidRDefault="00D96E93" w:rsidP="00254D53">
            <w:pPr>
              <w:spacing w:line="240" w:lineRule="auto"/>
              <w:ind w:firstLineChars="600" w:firstLine="1260"/>
              <w:rPr>
                <w:sz w:val="21"/>
                <w:szCs w:val="21"/>
              </w:rPr>
            </w:pPr>
            <w:r>
              <w:rPr>
                <w:rFonts w:hint="eastAsia"/>
                <w:sz w:val="21"/>
                <w:szCs w:val="21"/>
              </w:rPr>
              <w:t xml:space="preserve">     </w:t>
            </w:r>
            <w:r>
              <w:rPr>
                <w:rFonts w:hint="eastAsia"/>
                <w:sz w:val="21"/>
                <w:szCs w:val="21"/>
              </w:rPr>
              <w:tab/>
              <w:t>{</w:t>
            </w:r>
          </w:p>
          <w:p w:rsidR="00D96E93" w:rsidRDefault="00D96E93" w:rsidP="00254D53">
            <w:pPr>
              <w:spacing w:line="240" w:lineRule="auto"/>
              <w:ind w:firstLineChars="600" w:firstLine="1260"/>
              <w:rPr>
                <w:sz w:val="21"/>
                <w:szCs w:val="21"/>
              </w:rPr>
            </w:pPr>
            <w:r>
              <w:rPr>
                <w:rFonts w:hint="eastAsia"/>
                <w:sz w:val="21"/>
                <w:szCs w:val="21"/>
              </w:rPr>
              <w:tab/>
            </w:r>
            <w:r>
              <w:rPr>
                <w:rFonts w:hint="eastAsia"/>
                <w:sz w:val="21"/>
                <w:szCs w:val="21"/>
              </w:rPr>
              <w:tab/>
              <w:t>"isNet":"true",</w:t>
            </w:r>
          </w:p>
          <w:p w:rsidR="00D96E93" w:rsidRDefault="00D96E93" w:rsidP="00254D53">
            <w:pPr>
              <w:spacing w:line="240" w:lineRule="auto"/>
              <w:ind w:firstLineChars="600" w:firstLine="1260"/>
              <w:rPr>
                <w:sz w:val="21"/>
                <w:szCs w:val="21"/>
              </w:rPr>
            </w:pPr>
            <w:r>
              <w:rPr>
                <w:rFonts w:hint="eastAsia"/>
                <w:sz w:val="21"/>
                <w:szCs w:val="21"/>
              </w:rPr>
              <w:tab/>
            </w:r>
            <w:r>
              <w:rPr>
                <w:rFonts w:hint="eastAsia"/>
                <w:sz w:val="21"/>
                <w:szCs w:val="21"/>
              </w:rPr>
              <w:tab/>
              <w:t>"orderId":"124343",</w:t>
            </w:r>
          </w:p>
          <w:p w:rsidR="00D96E93" w:rsidRDefault="00D96E93" w:rsidP="00254D53">
            <w:pPr>
              <w:spacing w:line="240" w:lineRule="auto"/>
              <w:ind w:firstLineChars="600" w:firstLine="1260"/>
              <w:rPr>
                <w:sz w:val="21"/>
                <w:szCs w:val="21"/>
              </w:rPr>
            </w:pPr>
            <w:r>
              <w:rPr>
                <w:rFonts w:hint="eastAsia"/>
                <w:sz w:val="21"/>
                <w:szCs w:val="21"/>
              </w:rPr>
              <w:tab/>
              <w:t>},</w:t>
            </w:r>
          </w:p>
          <w:p w:rsidR="00D96E93" w:rsidRDefault="00D96E93" w:rsidP="00254D53">
            <w:pPr>
              <w:spacing w:line="240" w:lineRule="auto"/>
              <w:ind w:firstLineChars="600" w:firstLine="1260"/>
              <w:rPr>
                <w:sz w:val="21"/>
                <w:szCs w:val="21"/>
              </w:rPr>
            </w:pPr>
            <w:r>
              <w:rPr>
                <w:rFonts w:hint="eastAsia"/>
                <w:sz w:val="21"/>
                <w:szCs w:val="21"/>
              </w:rPr>
              <w:t>}</w:t>
            </w:r>
          </w:p>
          <w:p w:rsidR="00D96E93" w:rsidRDefault="00D96E93" w:rsidP="00254D53">
            <w:pPr>
              <w:spacing w:line="240" w:lineRule="auto"/>
              <w:ind w:firstLine="480"/>
            </w:pPr>
            <w:r>
              <w:rPr>
                <w:rFonts w:hint="eastAsia"/>
                <w:sz w:val="21"/>
                <w:szCs w:val="21"/>
              </w:rPr>
              <w:t>}</w:t>
            </w:r>
          </w:p>
        </w:tc>
      </w:tr>
    </w:tbl>
    <w:p w:rsidR="00D96E93" w:rsidRDefault="00D96E93" w:rsidP="00D96E93">
      <w:pPr>
        <w:pStyle w:val="5"/>
        <w:rPr>
          <w:rStyle w:val="710"/>
          <w:iCs/>
        </w:rPr>
      </w:pPr>
      <w:bookmarkStart w:id="4059" w:name="_Toc130156765"/>
      <w:r>
        <w:rPr>
          <w:rFonts w:hint="eastAsia"/>
        </w:rPr>
        <w:lastRenderedPageBreak/>
        <w:t>查询开通工单是否复杂组网接口</w:t>
      </w:r>
      <w:bookmarkEnd w:id="4059"/>
    </w:p>
    <w:p w:rsidR="00D96E93" w:rsidRDefault="00D96E93" w:rsidP="00905DF8">
      <w:pPr>
        <w:numPr>
          <w:ilvl w:val="0"/>
          <w:numId w:val="251"/>
        </w:numPr>
        <w:spacing w:line="240" w:lineRule="auto"/>
        <w:rPr>
          <w:rFonts w:ascii="宋体" w:hAnsi="宋体" w:cs="宋体"/>
          <w:sz w:val="21"/>
          <w:szCs w:val="21"/>
        </w:rPr>
      </w:pPr>
      <w:r>
        <w:rPr>
          <w:rFonts w:ascii="宋体" w:hAnsi="宋体" w:cs="宋体" w:hint="eastAsia"/>
          <w:sz w:val="21"/>
          <w:szCs w:val="21"/>
        </w:rPr>
        <w:t xml:space="preserve">请求地址： </w:t>
      </w:r>
      <w:hyperlink r:id="rId12" w:history="1">
        <w:r>
          <w:rPr>
            <w:rStyle w:val="afffffb"/>
            <w:rFonts w:ascii="宋体" w:hAnsi="宋体" w:cs="宋体" w:hint="eastAsia"/>
            <w:sz w:val="21"/>
            <w:szCs w:val="21"/>
          </w:rPr>
          <w:t>http://ip:port/orderApi/getIsComplex</w:t>
        </w:r>
      </w:hyperlink>
    </w:p>
    <w:p w:rsidR="00D96E93" w:rsidRDefault="00D96E93" w:rsidP="00905DF8">
      <w:pPr>
        <w:numPr>
          <w:ilvl w:val="0"/>
          <w:numId w:val="251"/>
        </w:numPr>
        <w:spacing w:line="240" w:lineRule="auto"/>
        <w:rPr>
          <w:rFonts w:ascii="宋体" w:hAnsi="宋体" w:cs="宋体"/>
          <w:sz w:val="21"/>
          <w:szCs w:val="21"/>
        </w:rPr>
      </w:pPr>
      <w:r>
        <w:rPr>
          <w:rFonts w:ascii="宋体" w:hAnsi="宋体" w:cs="宋体" w:hint="eastAsia"/>
          <w:sz w:val="21"/>
          <w:szCs w:val="21"/>
        </w:rPr>
        <w:t>请求方式： post</w:t>
      </w:r>
    </w:p>
    <w:p w:rsidR="00D96E93" w:rsidRDefault="00D96E93" w:rsidP="00905DF8">
      <w:pPr>
        <w:numPr>
          <w:ilvl w:val="0"/>
          <w:numId w:val="251"/>
        </w:numPr>
        <w:spacing w:line="240" w:lineRule="auto"/>
        <w:rPr>
          <w:rFonts w:ascii="宋体" w:hAnsi="宋体" w:cs="宋体"/>
          <w:szCs w:val="24"/>
        </w:rPr>
      </w:pPr>
      <w:r>
        <w:rPr>
          <w:rFonts w:ascii="宋体" w:hAnsi="宋体" w:cs="宋体" w:hint="eastAsia"/>
          <w:sz w:val="21"/>
          <w:szCs w:val="21"/>
        </w:rPr>
        <w:t>参数格式：application/json</w:t>
      </w:r>
    </w:p>
    <w:p w:rsidR="00D96E93" w:rsidRDefault="00D96E93" w:rsidP="00D96E93">
      <w:pPr>
        <w:spacing w:line="240" w:lineRule="auto"/>
        <w:rPr>
          <w:rFonts w:ascii="宋体" w:hAnsi="宋体" w:cs="宋体"/>
          <w:szCs w:val="24"/>
        </w:rPr>
      </w:pPr>
    </w:p>
    <w:p w:rsidR="00D96E93" w:rsidRDefault="00D96E93" w:rsidP="00D96E93">
      <w:pPr>
        <w:pStyle w:val="6"/>
      </w:pPr>
      <w:bookmarkStart w:id="4060" w:name="_Toc130156766"/>
      <w:r>
        <w:rPr>
          <w:rFonts w:ascii="宋体" w:hAnsi="宋体"/>
        </w:rPr>
        <w:t>请求</w:t>
      </w:r>
      <w:r>
        <w:rPr>
          <w:rFonts w:ascii="宋体" w:hAnsi="宋体" w:hint="eastAsia"/>
        </w:rPr>
        <w:t>内容参数</w:t>
      </w:r>
      <w:bookmarkEnd w:id="4060"/>
    </w:p>
    <w:p w:rsidR="00D96E93" w:rsidRDefault="00D96E93" w:rsidP="00D96E93">
      <w:pPr>
        <w:pStyle w:val="QB20"/>
        <w:spacing w:line="360" w:lineRule="auto"/>
        <w:rPr>
          <w:rFonts w:ascii="宋体" w:hAnsi="宋体" w:cs="Times New Roman"/>
        </w:rPr>
      </w:pPr>
      <w:r>
        <w:rPr>
          <w:rFonts w:ascii="宋体" w:hAnsi="宋体" w:cs="Times New Roman"/>
        </w:rPr>
        <w:t>字段含义：</w:t>
      </w:r>
    </w:p>
    <w:tbl>
      <w:tblPr>
        <w:tblStyle w:val="afffff7"/>
        <w:tblW w:w="0" w:type="auto"/>
        <w:tblInd w:w="362" w:type="dxa"/>
        <w:tblLook w:val="04A0" w:firstRow="1" w:lastRow="0" w:firstColumn="1" w:lastColumn="0" w:noHBand="0" w:noVBand="1"/>
      </w:tblPr>
      <w:tblGrid>
        <w:gridCol w:w="2109"/>
        <w:gridCol w:w="2051"/>
        <w:gridCol w:w="2051"/>
        <w:gridCol w:w="1952"/>
      </w:tblGrid>
      <w:tr w:rsidR="00D96E93" w:rsidTr="00254D53">
        <w:tc>
          <w:tcPr>
            <w:tcW w:w="2109" w:type="dxa"/>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参数名称</w:t>
            </w:r>
          </w:p>
        </w:tc>
        <w:tc>
          <w:tcPr>
            <w:tcW w:w="2051" w:type="dxa"/>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参数类型</w:t>
            </w:r>
          </w:p>
        </w:tc>
        <w:tc>
          <w:tcPr>
            <w:tcW w:w="2051" w:type="dxa"/>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参数含义</w:t>
            </w:r>
          </w:p>
        </w:tc>
        <w:tc>
          <w:tcPr>
            <w:tcW w:w="1952" w:type="dxa"/>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必选</w:t>
            </w:r>
          </w:p>
        </w:tc>
      </w:tr>
      <w:tr w:rsidR="00D96E93" w:rsidTr="00254D53">
        <w:tc>
          <w:tcPr>
            <w:tcW w:w="2109" w:type="dxa"/>
          </w:tcPr>
          <w:p w:rsidR="00D96E93" w:rsidRDefault="00D96E93" w:rsidP="00254D53">
            <w:pPr>
              <w:pStyle w:val="QB20"/>
              <w:spacing w:line="360" w:lineRule="auto"/>
              <w:ind w:firstLineChars="0" w:firstLine="0"/>
              <w:rPr>
                <w:rFonts w:cs="Times New Roman"/>
              </w:rPr>
            </w:pPr>
            <w:r>
              <w:rPr>
                <w:rFonts w:cs="Times New Roman" w:hint="eastAsia"/>
              </w:rPr>
              <w:t>orderId</w:t>
            </w:r>
          </w:p>
        </w:tc>
        <w:tc>
          <w:tcPr>
            <w:tcW w:w="2051" w:type="dxa"/>
          </w:tcPr>
          <w:p w:rsidR="00D96E93" w:rsidRDefault="00D96E93" w:rsidP="00254D53">
            <w:pPr>
              <w:pStyle w:val="QB20"/>
              <w:spacing w:line="360" w:lineRule="auto"/>
              <w:ind w:firstLineChars="0" w:firstLine="0"/>
            </w:pPr>
            <w:r>
              <w:t>String</w:t>
            </w:r>
          </w:p>
        </w:tc>
        <w:tc>
          <w:tcPr>
            <w:tcW w:w="2051" w:type="dxa"/>
          </w:tcPr>
          <w:p w:rsidR="00D96E93" w:rsidRDefault="00D96E93" w:rsidP="00254D53">
            <w:pPr>
              <w:pStyle w:val="QB20"/>
              <w:spacing w:line="360" w:lineRule="auto"/>
              <w:ind w:firstLineChars="0" w:firstLine="0"/>
            </w:pPr>
            <w:r>
              <w:rPr>
                <w:rFonts w:hint="eastAsia"/>
              </w:rPr>
              <w:t>定单</w:t>
            </w:r>
            <w:r>
              <w:rPr>
                <w:rFonts w:hint="eastAsia"/>
              </w:rPr>
              <w:t>ID</w:t>
            </w:r>
          </w:p>
        </w:tc>
        <w:tc>
          <w:tcPr>
            <w:tcW w:w="1952" w:type="dxa"/>
          </w:tcPr>
          <w:p w:rsidR="00D96E93" w:rsidRDefault="00D96E93" w:rsidP="00254D53">
            <w:pPr>
              <w:pStyle w:val="QB20"/>
              <w:spacing w:line="360" w:lineRule="auto"/>
              <w:ind w:firstLineChars="0" w:firstLine="0"/>
            </w:pPr>
            <w:r>
              <w:t>Y</w:t>
            </w:r>
          </w:p>
        </w:tc>
      </w:tr>
    </w:tbl>
    <w:p w:rsidR="00D96E93" w:rsidRDefault="00D96E93" w:rsidP="00D96E93">
      <w:pPr>
        <w:pStyle w:val="QB20"/>
        <w:spacing w:line="360" w:lineRule="auto"/>
        <w:ind w:firstLineChars="0" w:firstLine="0"/>
        <w:rPr>
          <w:rFonts w:cs="Times New Roman"/>
        </w:rPr>
      </w:pPr>
    </w:p>
    <w:p w:rsidR="00D96E93" w:rsidRDefault="00D96E93" w:rsidP="00D96E93">
      <w:pPr>
        <w:pStyle w:val="6"/>
      </w:pPr>
      <w:bookmarkStart w:id="4061" w:name="_Toc130156767"/>
      <w:r>
        <w:rPr>
          <w:rFonts w:ascii="宋体" w:hAnsi="宋体"/>
        </w:rPr>
        <w:t>响应</w:t>
      </w:r>
      <w:r>
        <w:rPr>
          <w:rFonts w:ascii="宋体" w:hAnsi="宋体" w:hint="eastAsia"/>
        </w:rPr>
        <w:t>内容</w:t>
      </w:r>
      <w:r>
        <w:rPr>
          <w:rFonts w:ascii="宋体" w:hAnsi="宋体"/>
        </w:rPr>
        <w:t>格式</w:t>
      </w:r>
      <w:bookmarkEnd w:id="4061"/>
    </w:p>
    <w:tbl>
      <w:tblPr>
        <w:tblStyle w:val="afffff7"/>
        <w:tblW w:w="8147" w:type="dxa"/>
        <w:tblInd w:w="375" w:type="dxa"/>
        <w:tblLayout w:type="fixed"/>
        <w:tblLook w:val="04A0" w:firstRow="1" w:lastRow="0" w:firstColumn="1" w:lastColumn="0" w:noHBand="0" w:noVBand="1"/>
      </w:tblPr>
      <w:tblGrid>
        <w:gridCol w:w="2368"/>
        <w:gridCol w:w="1930"/>
        <w:gridCol w:w="1972"/>
        <w:gridCol w:w="1877"/>
      </w:tblGrid>
      <w:tr w:rsidR="00D96E93" w:rsidTr="00254D53">
        <w:tc>
          <w:tcPr>
            <w:tcW w:w="2368" w:type="dxa"/>
            <w:tcBorders>
              <w:top w:val="single" w:sz="4" w:space="0" w:color="auto"/>
              <w:left w:val="single" w:sz="4" w:space="0" w:color="auto"/>
              <w:bottom w:val="single" w:sz="4" w:space="0" w:color="auto"/>
              <w:right w:val="single" w:sz="4" w:space="0" w:color="auto"/>
            </w:tcBorders>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参数名称</w:t>
            </w:r>
          </w:p>
        </w:tc>
        <w:tc>
          <w:tcPr>
            <w:tcW w:w="1930" w:type="dxa"/>
            <w:tcBorders>
              <w:top w:val="single" w:sz="4" w:space="0" w:color="auto"/>
              <w:left w:val="single" w:sz="4" w:space="0" w:color="auto"/>
              <w:bottom w:val="single" w:sz="4" w:space="0" w:color="auto"/>
              <w:right w:val="single" w:sz="4" w:space="0" w:color="auto"/>
            </w:tcBorders>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参数类型</w:t>
            </w:r>
          </w:p>
        </w:tc>
        <w:tc>
          <w:tcPr>
            <w:tcW w:w="1972" w:type="dxa"/>
            <w:tcBorders>
              <w:top w:val="single" w:sz="4" w:space="0" w:color="auto"/>
              <w:left w:val="single" w:sz="4" w:space="0" w:color="auto"/>
              <w:bottom w:val="single" w:sz="4" w:space="0" w:color="auto"/>
              <w:right w:val="single" w:sz="4" w:space="0" w:color="auto"/>
            </w:tcBorders>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参数含义</w:t>
            </w:r>
          </w:p>
        </w:tc>
        <w:tc>
          <w:tcPr>
            <w:tcW w:w="1877" w:type="dxa"/>
            <w:tcBorders>
              <w:top w:val="single" w:sz="4" w:space="0" w:color="auto"/>
              <w:left w:val="single" w:sz="4" w:space="0" w:color="auto"/>
              <w:bottom w:val="single" w:sz="4" w:space="0" w:color="auto"/>
              <w:right w:val="single" w:sz="4" w:space="0" w:color="auto"/>
            </w:tcBorders>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必选</w:t>
            </w:r>
          </w:p>
        </w:tc>
      </w:tr>
      <w:tr w:rsidR="00D96E93" w:rsidTr="00254D53">
        <w:tc>
          <w:tcPr>
            <w:tcW w:w="2368"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msg</w:t>
            </w:r>
          </w:p>
        </w:tc>
        <w:tc>
          <w:tcPr>
            <w:tcW w:w="1930"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String</w:t>
            </w:r>
          </w:p>
        </w:tc>
        <w:tc>
          <w:tcPr>
            <w:tcW w:w="1972"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响应说明</w:t>
            </w:r>
          </w:p>
        </w:tc>
        <w:tc>
          <w:tcPr>
            <w:tcW w:w="1877"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Y</w:t>
            </w:r>
          </w:p>
        </w:tc>
      </w:tr>
      <w:tr w:rsidR="00D96E93" w:rsidTr="00254D53">
        <w:tc>
          <w:tcPr>
            <w:tcW w:w="2368"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c</w:t>
            </w:r>
            <w:r>
              <w:rPr>
                <w:rFonts w:ascii="宋体" w:hAnsi="宋体" w:hint="eastAsia"/>
              </w:rPr>
              <w:t>ode</w:t>
            </w:r>
          </w:p>
        </w:tc>
        <w:tc>
          <w:tcPr>
            <w:tcW w:w="1930"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int</w:t>
            </w:r>
          </w:p>
        </w:tc>
        <w:tc>
          <w:tcPr>
            <w:tcW w:w="1972"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响应码</w:t>
            </w:r>
          </w:p>
        </w:tc>
        <w:tc>
          <w:tcPr>
            <w:tcW w:w="1877"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Y</w:t>
            </w:r>
          </w:p>
        </w:tc>
      </w:tr>
      <w:tr w:rsidR="00D96E93" w:rsidTr="00254D53">
        <w:tc>
          <w:tcPr>
            <w:tcW w:w="2368"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data</w:t>
            </w:r>
          </w:p>
        </w:tc>
        <w:tc>
          <w:tcPr>
            <w:tcW w:w="1930"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JSONObject</w:t>
            </w:r>
          </w:p>
        </w:tc>
        <w:tc>
          <w:tcPr>
            <w:tcW w:w="1972"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响应结果</w:t>
            </w:r>
          </w:p>
        </w:tc>
        <w:tc>
          <w:tcPr>
            <w:tcW w:w="1877"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Y</w:t>
            </w:r>
          </w:p>
        </w:tc>
      </w:tr>
    </w:tbl>
    <w:p w:rsidR="00D96E93" w:rsidRDefault="00D96E93" w:rsidP="00D96E93"/>
    <w:p w:rsidR="00D96E93" w:rsidRDefault="00D96E93" w:rsidP="00D96E93">
      <w:pPr>
        <w:pStyle w:val="6"/>
      </w:pPr>
      <w:bookmarkStart w:id="4062" w:name="_Toc130156768"/>
      <w:r>
        <w:rPr>
          <w:rFonts w:ascii="宋体" w:hAnsi="宋体" w:hint="eastAsia"/>
        </w:rPr>
        <w:t>请求</w:t>
      </w:r>
      <w:r>
        <w:rPr>
          <w:rFonts w:ascii="宋体" w:hAnsi="宋体"/>
        </w:rPr>
        <w:t>报文示例</w:t>
      </w:r>
      <w:bookmarkEnd w:id="4062"/>
    </w:p>
    <w:p w:rsidR="00D96E93" w:rsidRDefault="00D96E93" w:rsidP="00D96E93"/>
    <w:tbl>
      <w:tblPr>
        <w:tblStyle w:val="afffff7"/>
        <w:tblW w:w="0" w:type="auto"/>
        <w:tblInd w:w="-5" w:type="dxa"/>
        <w:tblLook w:val="04A0" w:firstRow="1" w:lastRow="0" w:firstColumn="1" w:lastColumn="0" w:noHBand="0" w:noVBand="1"/>
      </w:tblPr>
      <w:tblGrid>
        <w:gridCol w:w="8517"/>
      </w:tblGrid>
      <w:tr w:rsidR="00D96E93" w:rsidTr="00254D53">
        <w:tc>
          <w:tcPr>
            <w:tcW w:w="8517" w:type="dxa"/>
            <w:tcBorders>
              <w:top w:val="single" w:sz="4" w:space="0" w:color="auto"/>
              <w:left w:val="single" w:sz="4" w:space="0" w:color="auto"/>
              <w:bottom w:val="single" w:sz="4" w:space="0" w:color="auto"/>
              <w:right w:val="single" w:sz="4" w:space="0" w:color="auto"/>
            </w:tcBorders>
          </w:tcPr>
          <w:p w:rsidR="00D96E93" w:rsidRDefault="00D96E93" w:rsidP="00254D53">
            <w:pPr>
              <w:spacing w:line="240" w:lineRule="auto"/>
              <w:ind w:firstLine="480"/>
              <w:rPr>
                <w:sz w:val="21"/>
                <w:szCs w:val="21"/>
              </w:rPr>
            </w:pPr>
            <w:r>
              <w:rPr>
                <w:sz w:val="21"/>
                <w:szCs w:val="21"/>
              </w:rPr>
              <w:t>{</w:t>
            </w:r>
          </w:p>
          <w:p w:rsidR="00D96E93" w:rsidRDefault="00D96E93" w:rsidP="00254D53">
            <w:pPr>
              <w:spacing w:line="240" w:lineRule="auto"/>
              <w:ind w:firstLine="480"/>
              <w:rPr>
                <w:sz w:val="21"/>
                <w:szCs w:val="21"/>
              </w:rPr>
            </w:pPr>
            <w:r>
              <w:rPr>
                <w:sz w:val="21"/>
                <w:szCs w:val="21"/>
              </w:rPr>
              <w:tab/>
              <w:t>"</w:t>
            </w:r>
            <w:r>
              <w:rPr>
                <w:rFonts w:hint="eastAsia"/>
                <w:sz w:val="21"/>
                <w:szCs w:val="21"/>
              </w:rPr>
              <w:t>orderId</w:t>
            </w:r>
            <w:r>
              <w:rPr>
                <w:sz w:val="21"/>
                <w:szCs w:val="21"/>
              </w:rPr>
              <w:t>": "</w:t>
            </w:r>
            <w:r>
              <w:rPr>
                <w:rFonts w:hint="eastAsia"/>
                <w:sz w:val="21"/>
                <w:szCs w:val="21"/>
              </w:rPr>
              <w:t>124343</w:t>
            </w:r>
            <w:r>
              <w:rPr>
                <w:sz w:val="21"/>
                <w:szCs w:val="21"/>
              </w:rPr>
              <w:t>"</w:t>
            </w:r>
          </w:p>
          <w:p w:rsidR="00D96E93" w:rsidRDefault="00D96E93" w:rsidP="00254D53">
            <w:pPr>
              <w:spacing w:line="240" w:lineRule="auto"/>
              <w:ind w:firstLine="480"/>
            </w:pPr>
            <w:r>
              <w:rPr>
                <w:sz w:val="21"/>
                <w:szCs w:val="21"/>
              </w:rPr>
              <w:t>}</w:t>
            </w:r>
          </w:p>
        </w:tc>
      </w:tr>
    </w:tbl>
    <w:p w:rsidR="00D96E93" w:rsidRDefault="00D96E93" w:rsidP="00D96E93">
      <w:r>
        <w:t xml:space="preserve"> </w:t>
      </w:r>
    </w:p>
    <w:p w:rsidR="00D96E93" w:rsidRDefault="00D96E93" w:rsidP="00D96E93">
      <w:pPr>
        <w:pStyle w:val="6"/>
      </w:pPr>
      <w:bookmarkStart w:id="4063" w:name="_Toc130156769"/>
      <w:r>
        <w:rPr>
          <w:rFonts w:ascii="宋体" w:hAnsi="宋体"/>
        </w:rPr>
        <w:lastRenderedPageBreak/>
        <w:t>响应报文示例</w:t>
      </w:r>
      <w:bookmarkEnd w:id="4063"/>
    </w:p>
    <w:tbl>
      <w:tblPr>
        <w:tblStyle w:val="afffff7"/>
        <w:tblW w:w="0" w:type="auto"/>
        <w:tblInd w:w="-5" w:type="dxa"/>
        <w:tblLook w:val="04A0" w:firstRow="1" w:lastRow="0" w:firstColumn="1" w:lastColumn="0" w:noHBand="0" w:noVBand="1"/>
      </w:tblPr>
      <w:tblGrid>
        <w:gridCol w:w="8542"/>
      </w:tblGrid>
      <w:tr w:rsidR="00D96E93" w:rsidTr="00254D53">
        <w:tc>
          <w:tcPr>
            <w:tcW w:w="8542" w:type="dxa"/>
            <w:tcBorders>
              <w:top w:val="single" w:sz="4" w:space="0" w:color="auto"/>
              <w:left w:val="single" w:sz="4" w:space="0" w:color="auto"/>
              <w:bottom w:val="single" w:sz="4" w:space="0" w:color="auto"/>
              <w:right w:val="single" w:sz="4" w:space="0" w:color="auto"/>
            </w:tcBorders>
          </w:tcPr>
          <w:p w:rsidR="00D96E93" w:rsidRDefault="00D96E93" w:rsidP="00254D53">
            <w:pPr>
              <w:spacing w:line="240" w:lineRule="auto"/>
              <w:ind w:firstLine="480"/>
              <w:rPr>
                <w:sz w:val="21"/>
                <w:szCs w:val="21"/>
              </w:rPr>
            </w:pPr>
            <w:r>
              <w:rPr>
                <w:rFonts w:hint="eastAsia"/>
                <w:sz w:val="21"/>
                <w:szCs w:val="21"/>
              </w:rPr>
              <w:t>{</w:t>
            </w:r>
          </w:p>
          <w:p w:rsidR="00D96E93" w:rsidRDefault="00D96E93" w:rsidP="00254D53">
            <w:pPr>
              <w:spacing w:line="240" w:lineRule="auto"/>
              <w:ind w:firstLine="480"/>
              <w:rPr>
                <w:sz w:val="21"/>
                <w:szCs w:val="21"/>
              </w:rPr>
            </w:pPr>
            <w:r>
              <w:rPr>
                <w:rFonts w:hint="eastAsia"/>
                <w:sz w:val="21"/>
                <w:szCs w:val="21"/>
              </w:rPr>
              <w:t xml:space="preserve">    "code":200,</w:t>
            </w:r>
          </w:p>
          <w:p w:rsidR="00D96E93" w:rsidRDefault="00D96E93" w:rsidP="00254D53">
            <w:pPr>
              <w:spacing w:line="240" w:lineRule="auto"/>
              <w:ind w:firstLine="480"/>
              <w:rPr>
                <w:sz w:val="21"/>
                <w:szCs w:val="21"/>
              </w:rPr>
            </w:pPr>
            <w:r>
              <w:rPr>
                <w:rFonts w:hint="eastAsia"/>
                <w:sz w:val="21"/>
                <w:szCs w:val="21"/>
              </w:rPr>
              <w:t xml:space="preserve">    "msg":"</w:t>
            </w:r>
            <w:r>
              <w:rPr>
                <w:rFonts w:hint="eastAsia"/>
                <w:sz w:val="21"/>
                <w:szCs w:val="21"/>
              </w:rPr>
              <w:t>成功</w:t>
            </w:r>
            <w:r>
              <w:rPr>
                <w:rFonts w:hint="eastAsia"/>
                <w:sz w:val="21"/>
                <w:szCs w:val="21"/>
              </w:rPr>
              <w:t>",</w:t>
            </w:r>
          </w:p>
          <w:p w:rsidR="00D96E93" w:rsidRDefault="00D96E93" w:rsidP="00254D53">
            <w:pPr>
              <w:spacing w:line="240" w:lineRule="auto"/>
              <w:ind w:firstLine="480"/>
              <w:rPr>
                <w:sz w:val="21"/>
                <w:szCs w:val="21"/>
              </w:rPr>
            </w:pPr>
            <w:r>
              <w:rPr>
                <w:rFonts w:hint="eastAsia"/>
                <w:sz w:val="21"/>
                <w:szCs w:val="21"/>
              </w:rPr>
              <w:t xml:space="preserve">    "data":{</w:t>
            </w:r>
          </w:p>
          <w:p w:rsidR="00D96E93" w:rsidRDefault="00D96E93" w:rsidP="00254D53">
            <w:pPr>
              <w:spacing w:line="240" w:lineRule="auto"/>
              <w:ind w:firstLineChars="600" w:firstLine="1260"/>
              <w:rPr>
                <w:sz w:val="21"/>
                <w:szCs w:val="21"/>
              </w:rPr>
            </w:pPr>
            <w:r>
              <w:rPr>
                <w:rFonts w:hint="eastAsia"/>
                <w:sz w:val="21"/>
                <w:szCs w:val="21"/>
              </w:rPr>
              <w:t xml:space="preserve">     </w:t>
            </w:r>
            <w:r>
              <w:rPr>
                <w:rFonts w:hint="eastAsia"/>
                <w:sz w:val="21"/>
                <w:szCs w:val="21"/>
              </w:rPr>
              <w:tab/>
              <w:t>{</w:t>
            </w:r>
          </w:p>
          <w:p w:rsidR="00D96E93" w:rsidRDefault="00D96E93" w:rsidP="00254D53">
            <w:pPr>
              <w:spacing w:line="240" w:lineRule="auto"/>
              <w:ind w:firstLineChars="600" w:firstLine="1260"/>
              <w:rPr>
                <w:sz w:val="21"/>
                <w:szCs w:val="21"/>
              </w:rPr>
            </w:pPr>
            <w:r>
              <w:rPr>
                <w:rFonts w:hint="eastAsia"/>
                <w:sz w:val="21"/>
                <w:szCs w:val="21"/>
              </w:rPr>
              <w:tab/>
            </w:r>
            <w:r>
              <w:rPr>
                <w:rFonts w:hint="eastAsia"/>
                <w:sz w:val="21"/>
                <w:szCs w:val="21"/>
              </w:rPr>
              <w:tab/>
              <w:t>"isComplex":"true",</w:t>
            </w:r>
          </w:p>
          <w:p w:rsidR="00D96E93" w:rsidRDefault="00D96E93" w:rsidP="00254D53">
            <w:pPr>
              <w:spacing w:line="240" w:lineRule="auto"/>
              <w:ind w:firstLineChars="600" w:firstLine="1260"/>
              <w:rPr>
                <w:sz w:val="21"/>
                <w:szCs w:val="21"/>
              </w:rPr>
            </w:pPr>
            <w:r>
              <w:rPr>
                <w:rFonts w:hint="eastAsia"/>
                <w:sz w:val="21"/>
                <w:szCs w:val="21"/>
              </w:rPr>
              <w:tab/>
            </w:r>
            <w:r>
              <w:rPr>
                <w:rFonts w:hint="eastAsia"/>
                <w:sz w:val="21"/>
                <w:szCs w:val="21"/>
              </w:rPr>
              <w:tab/>
              <w:t>"orderId":"124343",</w:t>
            </w:r>
          </w:p>
          <w:p w:rsidR="00D96E93" w:rsidRDefault="00D96E93" w:rsidP="00254D53">
            <w:pPr>
              <w:spacing w:line="240" w:lineRule="auto"/>
              <w:ind w:firstLineChars="600" w:firstLine="1260"/>
              <w:rPr>
                <w:sz w:val="21"/>
                <w:szCs w:val="21"/>
              </w:rPr>
            </w:pPr>
            <w:r>
              <w:rPr>
                <w:rFonts w:hint="eastAsia"/>
                <w:sz w:val="21"/>
                <w:szCs w:val="21"/>
              </w:rPr>
              <w:tab/>
              <w:t>},</w:t>
            </w:r>
          </w:p>
          <w:p w:rsidR="00D96E93" w:rsidRDefault="00D96E93" w:rsidP="00254D53">
            <w:pPr>
              <w:spacing w:line="240" w:lineRule="auto"/>
              <w:ind w:firstLineChars="600" w:firstLine="1260"/>
              <w:rPr>
                <w:sz w:val="21"/>
                <w:szCs w:val="21"/>
              </w:rPr>
            </w:pPr>
            <w:r>
              <w:rPr>
                <w:rFonts w:hint="eastAsia"/>
                <w:sz w:val="21"/>
                <w:szCs w:val="21"/>
              </w:rPr>
              <w:t>}</w:t>
            </w:r>
          </w:p>
          <w:p w:rsidR="00D96E93" w:rsidRDefault="00D96E93" w:rsidP="00254D53">
            <w:pPr>
              <w:spacing w:line="240" w:lineRule="auto"/>
              <w:ind w:firstLine="480"/>
            </w:pPr>
            <w:r>
              <w:rPr>
                <w:rFonts w:hint="eastAsia"/>
                <w:sz w:val="21"/>
                <w:szCs w:val="21"/>
              </w:rPr>
              <w:t>}</w:t>
            </w:r>
          </w:p>
        </w:tc>
      </w:tr>
    </w:tbl>
    <w:p w:rsidR="00D96E93" w:rsidRDefault="00D96E93" w:rsidP="00D96E93">
      <w:pPr>
        <w:pStyle w:val="5"/>
        <w:rPr>
          <w:rStyle w:val="710"/>
          <w:iCs/>
        </w:rPr>
      </w:pPr>
      <w:bookmarkStart w:id="4064" w:name="_Toc130156770"/>
      <w:r>
        <w:rPr>
          <w:rFonts w:hint="eastAsia"/>
        </w:rPr>
        <w:t>查询装机工单派单网格接口</w:t>
      </w:r>
      <w:bookmarkEnd w:id="4064"/>
    </w:p>
    <w:p w:rsidR="00D96E93" w:rsidRDefault="00D96E93" w:rsidP="00905DF8">
      <w:pPr>
        <w:numPr>
          <w:ilvl w:val="0"/>
          <w:numId w:val="251"/>
        </w:numPr>
        <w:spacing w:line="240" w:lineRule="auto"/>
        <w:rPr>
          <w:rFonts w:ascii="宋体" w:hAnsi="宋体" w:cs="宋体"/>
          <w:sz w:val="21"/>
          <w:szCs w:val="21"/>
        </w:rPr>
      </w:pPr>
      <w:r>
        <w:rPr>
          <w:rFonts w:ascii="宋体" w:hAnsi="宋体" w:cs="宋体" w:hint="eastAsia"/>
          <w:sz w:val="21"/>
          <w:szCs w:val="21"/>
        </w:rPr>
        <w:t xml:space="preserve">请求地址： </w:t>
      </w:r>
      <w:hyperlink r:id="rId13" w:history="1">
        <w:r>
          <w:rPr>
            <w:rStyle w:val="afffffb"/>
            <w:rFonts w:ascii="宋体" w:hAnsi="宋体" w:cs="宋体" w:hint="eastAsia"/>
            <w:sz w:val="21"/>
            <w:szCs w:val="21"/>
          </w:rPr>
          <w:t>http://ip:port/orderApi/get</w:t>
        </w:r>
      </w:hyperlink>
      <w:r>
        <w:rPr>
          <w:rFonts w:ascii="宋体" w:hAnsi="宋体" w:cs="宋体" w:hint="eastAsia"/>
          <w:sz w:val="21"/>
          <w:szCs w:val="21"/>
        </w:rPr>
        <w:t>SendOrgInfo</w:t>
      </w:r>
    </w:p>
    <w:p w:rsidR="00D96E93" w:rsidRDefault="00D96E93" w:rsidP="00905DF8">
      <w:pPr>
        <w:numPr>
          <w:ilvl w:val="0"/>
          <w:numId w:val="251"/>
        </w:numPr>
        <w:spacing w:line="240" w:lineRule="auto"/>
        <w:rPr>
          <w:rFonts w:ascii="宋体" w:hAnsi="宋体" w:cs="宋体"/>
          <w:sz w:val="21"/>
          <w:szCs w:val="21"/>
        </w:rPr>
      </w:pPr>
      <w:r>
        <w:rPr>
          <w:rFonts w:ascii="宋体" w:hAnsi="宋体" w:cs="宋体" w:hint="eastAsia"/>
          <w:sz w:val="21"/>
          <w:szCs w:val="21"/>
        </w:rPr>
        <w:t>请求方式： post</w:t>
      </w:r>
    </w:p>
    <w:p w:rsidR="00D96E93" w:rsidRDefault="00D96E93" w:rsidP="00905DF8">
      <w:pPr>
        <w:numPr>
          <w:ilvl w:val="0"/>
          <w:numId w:val="251"/>
        </w:numPr>
        <w:spacing w:line="240" w:lineRule="auto"/>
        <w:rPr>
          <w:rFonts w:ascii="宋体" w:hAnsi="宋体" w:cs="宋体"/>
          <w:szCs w:val="24"/>
        </w:rPr>
      </w:pPr>
      <w:r>
        <w:rPr>
          <w:rFonts w:ascii="宋体" w:hAnsi="宋体" w:cs="宋体" w:hint="eastAsia"/>
          <w:sz w:val="21"/>
          <w:szCs w:val="21"/>
        </w:rPr>
        <w:t>参数格式：application/json</w:t>
      </w:r>
    </w:p>
    <w:p w:rsidR="00D96E93" w:rsidRDefault="00D96E93" w:rsidP="00D96E93">
      <w:pPr>
        <w:spacing w:line="240" w:lineRule="auto"/>
        <w:rPr>
          <w:rFonts w:ascii="宋体" w:hAnsi="宋体" w:cs="宋体"/>
          <w:szCs w:val="24"/>
        </w:rPr>
      </w:pPr>
    </w:p>
    <w:p w:rsidR="00D96E93" w:rsidRDefault="00D96E93" w:rsidP="00D96E93">
      <w:pPr>
        <w:pStyle w:val="6"/>
      </w:pPr>
      <w:bookmarkStart w:id="4065" w:name="_Toc130156771"/>
      <w:r>
        <w:rPr>
          <w:rFonts w:ascii="宋体" w:hAnsi="宋体"/>
        </w:rPr>
        <w:t>请求</w:t>
      </w:r>
      <w:r>
        <w:rPr>
          <w:rFonts w:ascii="宋体" w:hAnsi="宋体" w:hint="eastAsia"/>
        </w:rPr>
        <w:t>内容参数</w:t>
      </w:r>
      <w:bookmarkEnd w:id="4065"/>
    </w:p>
    <w:p w:rsidR="00D96E93" w:rsidRDefault="00D96E93" w:rsidP="00D96E93">
      <w:pPr>
        <w:pStyle w:val="QB20"/>
        <w:spacing w:line="360" w:lineRule="auto"/>
        <w:rPr>
          <w:rFonts w:ascii="宋体" w:hAnsi="宋体" w:cs="Times New Roman"/>
        </w:rPr>
      </w:pPr>
      <w:r>
        <w:rPr>
          <w:rFonts w:ascii="宋体" w:hAnsi="宋体" w:cs="Times New Roman"/>
        </w:rPr>
        <w:t>字段含义：</w:t>
      </w:r>
    </w:p>
    <w:tbl>
      <w:tblPr>
        <w:tblStyle w:val="afffff7"/>
        <w:tblW w:w="0" w:type="auto"/>
        <w:tblInd w:w="362" w:type="dxa"/>
        <w:tblLook w:val="04A0" w:firstRow="1" w:lastRow="0" w:firstColumn="1" w:lastColumn="0" w:noHBand="0" w:noVBand="1"/>
      </w:tblPr>
      <w:tblGrid>
        <w:gridCol w:w="2109"/>
        <w:gridCol w:w="2051"/>
        <w:gridCol w:w="2051"/>
        <w:gridCol w:w="1952"/>
      </w:tblGrid>
      <w:tr w:rsidR="00D96E93" w:rsidTr="00254D53">
        <w:tc>
          <w:tcPr>
            <w:tcW w:w="2109" w:type="dxa"/>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参数名称</w:t>
            </w:r>
          </w:p>
        </w:tc>
        <w:tc>
          <w:tcPr>
            <w:tcW w:w="2051" w:type="dxa"/>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参数类型</w:t>
            </w:r>
          </w:p>
        </w:tc>
        <w:tc>
          <w:tcPr>
            <w:tcW w:w="2051" w:type="dxa"/>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参数含义</w:t>
            </w:r>
          </w:p>
        </w:tc>
        <w:tc>
          <w:tcPr>
            <w:tcW w:w="1952" w:type="dxa"/>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必选</w:t>
            </w:r>
          </w:p>
        </w:tc>
      </w:tr>
      <w:tr w:rsidR="00D96E93" w:rsidTr="00254D53">
        <w:tc>
          <w:tcPr>
            <w:tcW w:w="2109" w:type="dxa"/>
          </w:tcPr>
          <w:p w:rsidR="00D96E93" w:rsidRDefault="00D96E93" w:rsidP="00254D53">
            <w:pPr>
              <w:pStyle w:val="QB20"/>
              <w:spacing w:line="360" w:lineRule="auto"/>
              <w:ind w:firstLineChars="0" w:firstLine="0"/>
              <w:rPr>
                <w:rFonts w:cs="Times New Roman"/>
              </w:rPr>
            </w:pPr>
            <w:r>
              <w:rPr>
                <w:rFonts w:cs="Times New Roman" w:hint="eastAsia"/>
              </w:rPr>
              <w:t>orderId</w:t>
            </w:r>
          </w:p>
        </w:tc>
        <w:tc>
          <w:tcPr>
            <w:tcW w:w="2051" w:type="dxa"/>
          </w:tcPr>
          <w:p w:rsidR="00D96E93" w:rsidRDefault="00D96E93" w:rsidP="00254D53">
            <w:pPr>
              <w:pStyle w:val="QB20"/>
              <w:spacing w:line="360" w:lineRule="auto"/>
              <w:ind w:firstLineChars="0" w:firstLine="0"/>
            </w:pPr>
            <w:r>
              <w:t>String</w:t>
            </w:r>
          </w:p>
        </w:tc>
        <w:tc>
          <w:tcPr>
            <w:tcW w:w="2051" w:type="dxa"/>
          </w:tcPr>
          <w:p w:rsidR="00D96E93" w:rsidRDefault="00D96E93" w:rsidP="00254D53">
            <w:pPr>
              <w:pStyle w:val="QB20"/>
              <w:spacing w:line="360" w:lineRule="auto"/>
              <w:ind w:firstLineChars="0" w:firstLine="0"/>
            </w:pPr>
            <w:r>
              <w:rPr>
                <w:rFonts w:hint="eastAsia"/>
              </w:rPr>
              <w:t>定单</w:t>
            </w:r>
            <w:r>
              <w:rPr>
                <w:rFonts w:hint="eastAsia"/>
              </w:rPr>
              <w:t>ID</w:t>
            </w:r>
          </w:p>
        </w:tc>
        <w:tc>
          <w:tcPr>
            <w:tcW w:w="1952" w:type="dxa"/>
          </w:tcPr>
          <w:p w:rsidR="00D96E93" w:rsidRDefault="00D96E93" w:rsidP="00254D53">
            <w:pPr>
              <w:pStyle w:val="QB20"/>
              <w:spacing w:line="360" w:lineRule="auto"/>
              <w:ind w:firstLineChars="0" w:firstLine="0"/>
            </w:pPr>
            <w:r>
              <w:t>Y</w:t>
            </w:r>
          </w:p>
        </w:tc>
      </w:tr>
    </w:tbl>
    <w:p w:rsidR="00D96E93" w:rsidRDefault="00D96E93" w:rsidP="00D96E93">
      <w:pPr>
        <w:pStyle w:val="QB20"/>
        <w:spacing w:line="360" w:lineRule="auto"/>
        <w:ind w:firstLineChars="0" w:firstLine="0"/>
        <w:rPr>
          <w:rFonts w:cs="Times New Roman"/>
        </w:rPr>
      </w:pPr>
    </w:p>
    <w:p w:rsidR="00D96E93" w:rsidRDefault="00D96E93" w:rsidP="00D96E93">
      <w:pPr>
        <w:pStyle w:val="6"/>
      </w:pPr>
      <w:bookmarkStart w:id="4066" w:name="_Toc130156772"/>
      <w:r>
        <w:rPr>
          <w:rFonts w:ascii="宋体" w:hAnsi="宋体"/>
        </w:rPr>
        <w:t>响应</w:t>
      </w:r>
      <w:r>
        <w:rPr>
          <w:rFonts w:ascii="宋体" w:hAnsi="宋体" w:hint="eastAsia"/>
        </w:rPr>
        <w:t>内容</w:t>
      </w:r>
      <w:r>
        <w:rPr>
          <w:rFonts w:ascii="宋体" w:hAnsi="宋体"/>
        </w:rPr>
        <w:t>格式</w:t>
      </w:r>
      <w:bookmarkEnd w:id="4066"/>
    </w:p>
    <w:tbl>
      <w:tblPr>
        <w:tblStyle w:val="afffff7"/>
        <w:tblW w:w="8147" w:type="dxa"/>
        <w:tblInd w:w="375" w:type="dxa"/>
        <w:tblLayout w:type="fixed"/>
        <w:tblLook w:val="04A0" w:firstRow="1" w:lastRow="0" w:firstColumn="1" w:lastColumn="0" w:noHBand="0" w:noVBand="1"/>
      </w:tblPr>
      <w:tblGrid>
        <w:gridCol w:w="2368"/>
        <w:gridCol w:w="1930"/>
        <w:gridCol w:w="1972"/>
        <w:gridCol w:w="1877"/>
      </w:tblGrid>
      <w:tr w:rsidR="00D96E93" w:rsidTr="00254D53">
        <w:tc>
          <w:tcPr>
            <w:tcW w:w="2368" w:type="dxa"/>
            <w:tcBorders>
              <w:top w:val="single" w:sz="4" w:space="0" w:color="auto"/>
              <w:left w:val="single" w:sz="4" w:space="0" w:color="auto"/>
              <w:bottom w:val="single" w:sz="4" w:space="0" w:color="auto"/>
              <w:right w:val="single" w:sz="4" w:space="0" w:color="auto"/>
            </w:tcBorders>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参数名称</w:t>
            </w:r>
          </w:p>
        </w:tc>
        <w:tc>
          <w:tcPr>
            <w:tcW w:w="1930" w:type="dxa"/>
            <w:tcBorders>
              <w:top w:val="single" w:sz="4" w:space="0" w:color="auto"/>
              <w:left w:val="single" w:sz="4" w:space="0" w:color="auto"/>
              <w:bottom w:val="single" w:sz="4" w:space="0" w:color="auto"/>
              <w:right w:val="single" w:sz="4" w:space="0" w:color="auto"/>
            </w:tcBorders>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参数类型</w:t>
            </w:r>
          </w:p>
        </w:tc>
        <w:tc>
          <w:tcPr>
            <w:tcW w:w="1972" w:type="dxa"/>
            <w:tcBorders>
              <w:top w:val="single" w:sz="4" w:space="0" w:color="auto"/>
              <w:left w:val="single" w:sz="4" w:space="0" w:color="auto"/>
              <w:bottom w:val="single" w:sz="4" w:space="0" w:color="auto"/>
              <w:right w:val="single" w:sz="4" w:space="0" w:color="auto"/>
            </w:tcBorders>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参数含义</w:t>
            </w:r>
          </w:p>
        </w:tc>
        <w:tc>
          <w:tcPr>
            <w:tcW w:w="1877" w:type="dxa"/>
            <w:tcBorders>
              <w:top w:val="single" w:sz="4" w:space="0" w:color="auto"/>
              <w:left w:val="single" w:sz="4" w:space="0" w:color="auto"/>
              <w:bottom w:val="single" w:sz="4" w:space="0" w:color="auto"/>
              <w:right w:val="single" w:sz="4" w:space="0" w:color="auto"/>
            </w:tcBorders>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必选</w:t>
            </w:r>
          </w:p>
        </w:tc>
      </w:tr>
      <w:tr w:rsidR="00D96E93" w:rsidTr="00254D53">
        <w:tc>
          <w:tcPr>
            <w:tcW w:w="2368"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lastRenderedPageBreak/>
              <w:t>msg</w:t>
            </w:r>
          </w:p>
        </w:tc>
        <w:tc>
          <w:tcPr>
            <w:tcW w:w="1930"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String</w:t>
            </w:r>
          </w:p>
        </w:tc>
        <w:tc>
          <w:tcPr>
            <w:tcW w:w="1972"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响应说明</w:t>
            </w:r>
          </w:p>
        </w:tc>
        <w:tc>
          <w:tcPr>
            <w:tcW w:w="1877"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Y</w:t>
            </w:r>
          </w:p>
        </w:tc>
      </w:tr>
      <w:tr w:rsidR="00D96E93" w:rsidTr="00254D53">
        <w:tc>
          <w:tcPr>
            <w:tcW w:w="2368"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c</w:t>
            </w:r>
            <w:r>
              <w:rPr>
                <w:rFonts w:ascii="宋体" w:hAnsi="宋体" w:hint="eastAsia"/>
              </w:rPr>
              <w:t>ode</w:t>
            </w:r>
          </w:p>
        </w:tc>
        <w:tc>
          <w:tcPr>
            <w:tcW w:w="1930"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int</w:t>
            </w:r>
          </w:p>
        </w:tc>
        <w:tc>
          <w:tcPr>
            <w:tcW w:w="1972"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响应码</w:t>
            </w:r>
          </w:p>
        </w:tc>
        <w:tc>
          <w:tcPr>
            <w:tcW w:w="1877"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Y</w:t>
            </w:r>
          </w:p>
        </w:tc>
      </w:tr>
      <w:tr w:rsidR="00D96E93" w:rsidTr="00254D53">
        <w:tc>
          <w:tcPr>
            <w:tcW w:w="2368"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data</w:t>
            </w:r>
          </w:p>
        </w:tc>
        <w:tc>
          <w:tcPr>
            <w:tcW w:w="1930"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JSONObject</w:t>
            </w:r>
          </w:p>
        </w:tc>
        <w:tc>
          <w:tcPr>
            <w:tcW w:w="1972"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响应结果</w:t>
            </w:r>
          </w:p>
        </w:tc>
        <w:tc>
          <w:tcPr>
            <w:tcW w:w="1877"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Y</w:t>
            </w:r>
          </w:p>
        </w:tc>
      </w:tr>
    </w:tbl>
    <w:p w:rsidR="00D96E93" w:rsidRDefault="00D96E93" w:rsidP="00D96E93"/>
    <w:p w:rsidR="00D96E93" w:rsidRDefault="00D96E93" w:rsidP="00D96E93">
      <w:pPr>
        <w:pStyle w:val="6"/>
      </w:pPr>
      <w:bookmarkStart w:id="4067" w:name="_Toc130156773"/>
      <w:r>
        <w:rPr>
          <w:rFonts w:ascii="宋体" w:hAnsi="宋体" w:hint="eastAsia"/>
        </w:rPr>
        <w:t>请求</w:t>
      </w:r>
      <w:r>
        <w:rPr>
          <w:rFonts w:ascii="宋体" w:hAnsi="宋体"/>
        </w:rPr>
        <w:t>报文示例</w:t>
      </w:r>
      <w:bookmarkEnd w:id="4067"/>
    </w:p>
    <w:p w:rsidR="00D96E93" w:rsidRDefault="00D96E93" w:rsidP="00D96E93"/>
    <w:tbl>
      <w:tblPr>
        <w:tblStyle w:val="afffff7"/>
        <w:tblW w:w="0" w:type="auto"/>
        <w:tblInd w:w="-5" w:type="dxa"/>
        <w:tblLook w:val="04A0" w:firstRow="1" w:lastRow="0" w:firstColumn="1" w:lastColumn="0" w:noHBand="0" w:noVBand="1"/>
      </w:tblPr>
      <w:tblGrid>
        <w:gridCol w:w="8517"/>
      </w:tblGrid>
      <w:tr w:rsidR="00D96E93" w:rsidTr="00254D53">
        <w:tc>
          <w:tcPr>
            <w:tcW w:w="8517" w:type="dxa"/>
            <w:tcBorders>
              <w:top w:val="single" w:sz="4" w:space="0" w:color="auto"/>
              <w:left w:val="single" w:sz="4" w:space="0" w:color="auto"/>
              <w:bottom w:val="single" w:sz="4" w:space="0" w:color="auto"/>
              <w:right w:val="single" w:sz="4" w:space="0" w:color="auto"/>
            </w:tcBorders>
          </w:tcPr>
          <w:p w:rsidR="00D96E93" w:rsidRDefault="00D96E93" w:rsidP="00254D53">
            <w:pPr>
              <w:spacing w:line="240" w:lineRule="auto"/>
              <w:ind w:firstLine="480"/>
              <w:rPr>
                <w:sz w:val="21"/>
                <w:szCs w:val="21"/>
              </w:rPr>
            </w:pPr>
            <w:r>
              <w:rPr>
                <w:sz w:val="21"/>
                <w:szCs w:val="21"/>
              </w:rPr>
              <w:t>{</w:t>
            </w:r>
          </w:p>
          <w:p w:rsidR="00D96E93" w:rsidRDefault="00D96E93" w:rsidP="00254D53">
            <w:pPr>
              <w:spacing w:line="240" w:lineRule="auto"/>
              <w:ind w:firstLine="480"/>
              <w:rPr>
                <w:sz w:val="21"/>
                <w:szCs w:val="21"/>
              </w:rPr>
            </w:pPr>
            <w:r>
              <w:rPr>
                <w:sz w:val="21"/>
                <w:szCs w:val="21"/>
              </w:rPr>
              <w:tab/>
              <w:t>"</w:t>
            </w:r>
            <w:r>
              <w:rPr>
                <w:rFonts w:hint="eastAsia"/>
                <w:sz w:val="21"/>
                <w:szCs w:val="21"/>
              </w:rPr>
              <w:t>orderId</w:t>
            </w:r>
            <w:r>
              <w:rPr>
                <w:sz w:val="21"/>
                <w:szCs w:val="21"/>
              </w:rPr>
              <w:t>": "</w:t>
            </w:r>
            <w:r>
              <w:rPr>
                <w:rFonts w:hint="eastAsia"/>
                <w:sz w:val="21"/>
                <w:szCs w:val="21"/>
              </w:rPr>
              <w:t>124343</w:t>
            </w:r>
            <w:r>
              <w:rPr>
                <w:sz w:val="21"/>
                <w:szCs w:val="21"/>
              </w:rPr>
              <w:t>"</w:t>
            </w:r>
          </w:p>
          <w:p w:rsidR="00D96E93" w:rsidRDefault="00D96E93" w:rsidP="00254D53">
            <w:pPr>
              <w:spacing w:line="240" w:lineRule="auto"/>
              <w:ind w:firstLine="480"/>
            </w:pPr>
            <w:r>
              <w:rPr>
                <w:sz w:val="21"/>
                <w:szCs w:val="21"/>
              </w:rPr>
              <w:t>}</w:t>
            </w:r>
          </w:p>
        </w:tc>
      </w:tr>
    </w:tbl>
    <w:p w:rsidR="00D96E93" w:rsidRDefault="00D96E93" w:rsidP="00D96E93">
      <w:r>
        <w:t xml:space="preserve"> </w:t>
      </w:r>
    </w:p>
    <w:p w:rsidR="00D96E93" w:rsidRDefault="00D96E93" w:rsidP="00D96E93">
      <w:pPr>
        <w:pStyle w:val="6"/>
      </w:pPr>
      <w:bookmarkStart w:id="4068" w:name="_Toc130156774"/>
      <w:r>
        <w:rPr>
          <w:rFonts w:ascii="宋体" w:hAnsi="宋体"/>
        </w:rPr>
        <w:t>响应报文示例</w:t>
      </w:r>
      <w:bookmarkEnd w:id="4068"/>
    </w:p>
    <w:tbl>
      <w:tblPr>
        <w:tblStyle w:val="afffff7"/>
        <w:tblW w:w="0" w:type="auto"/>
        <w:tblInd w:w="-5" w:type="dxa"/>
        <w:tblLook w:val="04A0" w:firstRow="1" w:lastRow="0" w:firstColumn="1" w:lastColumn="0" w:noHBand="0" w:noVBand="1"/>
      </w:tblPr>
      <w:tblGrid>
        <w:gridCol w:w="8542"/>
      </w:tblGrid>
      <w:tr w:rsidR="00D96E93" w:rsidTr="00254D53">
        <w:tc>
          <w:tcPr>
            <w:tcW w:w="8542" w:type="dxa"/>
            <w:tcBorders>
              <w:top w:val="single" w:sz="4" w:space="0" w:color="auto"/>
              <w:left w:val="single" w:sz="4" w:space="0" w:color="auto"/>
              <w:bottom w:val="single" w:sz="4" w:space="0" w:color="auto"/>
              <w:right w:val="single" w:sz="4" w:space="0" w:color="auto"/>
            </w:tcBorders>
          </w:tcPr>
          <w:p w:rsidR="00D96E93" w:rsidRDefault="00D96E93" w:rsidP="00254D53">
            <w:pPr>
              <w:spacing w:line="240" w:lineRule="auto"/>
              <w:ind w:firstLine="480"/>
              <w:rPr>
                <w:sz w:val="21"/>
                <w:szCs w:val="21"/>
              </w:rPr>
            </w:pPr>
            <w:r>
              <w:rPr>
                <w:rFonts w:hint="eastAsia"/>
                <w:sz w:val="21"/>
                <w:szCs w:val="21"/>
              </w:rPr>
              <w:t>{</w:t>
            </w:r>
          </w:p>
          <w:p w:rsidR="00D96E93" w:rsidRDefault="00D96E93" w:rsidP="00254D53">
            <w:pPr>
              <w:spacing w:line="240" w:lineRule="auto"/>
              <w:ind w:firstLine="480"/>
              <w:rPr>
                <w:sz w:val="21"/>
                <w:szCs w:val="21"/>
              </w:rPr>
            </w:pPr>
            <w:r>
              <w:rPr>
                <w:rFonts w:hint="eastAsia"/>
                <w:sz w:val="21"/>
                <w:szCs w:val="21"/>
              </w:rPr>
              <w:t xml:space="preserve">    "code":200,</w:t>
            </w:r>
          </w:p>
          <w:p w:rsidR="00D96E93" w:rsidRDefault="00D96E93" w:rsidP="00254D53">
            <w:pPr>
              <w:spacing w:line="240" w:lineRule="auto"/>
              <w:ind w:firstLine="480"/>
              <w:rPr>
                <w:sz w:val="21"/>
                <w:szCs w:val="21"/>
              </w:rPr>
            </w:pPr>
            <w:r>
              <w:rPr>
                <w:rFonts w:hint="eastAsia"/>
                <w:sz w:val="21"/>
                <w:szCs w:val="21"/>
              </w:rPr>
              <w:t xml:space="preserve">    "msg":"</w:t>
            </w:r>
            <w:r>
              <w:rPr>
                <w:rFonts w:hint="eastAsia"/>
                <w:sz w:val="21"/>
                <w:szCs w:val="21"/>
              </w:rPr>
              <w:t>成功</w:t>
            </w:r>
            <w:r>
              <w:rPr>
                <w:rFonts w:hint="eastAsia"/>
                <w:sz w:val="21"/>
                <w:szCs w:val="21"/>
              </w:rPr>
              <w:t>",</w:t>
            </w:r>
          </w:p>
          <w:p w:rsidR="00D96E93" w:rsidRDefault="00D96E93" w:rsidP="00254D53">
            <w:pPr>
              <w:spacing w:line="240" w:lineRule="auto"/>
              <w:ind w:firstLine="480"/>
              <w:rPr>
                <w:sz w:val="21"/>
                <w:szCs w:val="21"/>
              </w:rPr>
            </w:pPr>
            <w:r>
              <w:rPr>
                <w:rFonts w:hint="eastAsia"/>
                <w:sz w:val="21"/>
                <w:szCs w:val="21"/>
              </w:rPr>
              <w:t xml:space="preserve">    "data":{</w:t>
            </w:r>
          </w:p>
          <w:p w:rsidR="00D96E93" w:rsidRDefault="00D96E93" w:rsidP="00254D53">
            <w:pPr>
              <w:spacing w:line="240" w:lineRule="auto"/>
              <w:ind w:firstLineChars="600" w:firstLine="1260"/>
              <w:rPr>
                <w:sz w:val="21"/>
                <w:szCs w:val="21"/>
              </w:rPr>
            </w:pPr>
            <w:r>
              <w:rPr>
                <w:rFonts w:hint="eastAsia"/>
                <w:sz w:val="21"/>
                <w:szCs w:val="21"/>
              </w:rPr>
              <w:t xml:space="preserve">     </w:t>
            </w:r>
            <w:r>
              <w:rPr>
                <w:rFonts w:hint="eastAsia"/>
                <w:sz w:val="21"/>
                <w:szCs w:val="21"/>
              </w:rPr>
              <w:tab/>
              <w:t>{</w:t>
            </w:r>
          </w:p>
          <w:p w:rsidR="00D96E93" w:rsidRDefault="00D96E93" w:rsidP="00254D53">
            <w:pPr>
              <w:spacing w:line="240" w:lineRule="auto"/>
              <w:ind w:firstLineChars="600" w:firstLine="1260"/>
              <w:rPr>
                <w:sz w:val="21"/>
                <w:szCs w:val="21"/>
              </w:rPr>
            </w:pPr>
            <w:r>
              <w:rPr>
                <w:rFonts w:hint="eastAsia"/>
                <w:sz w:val="21"/>
                <w:szCs w:val="21"/>
              </w:rPr>
              <w:tab/>
            </w:r>
            <w:r>
              <w:rPr>
                <w:rFonts w:hint="eastAsia"/>
                <w:sz w:val="21"/>
                <w:szCs w:val="21"/>
              </w:rPr>
              <w:tab/>
              <w:t>"orderId":"124343",</w:t>
            </w:r>
          </w:p>
          <w:p w:rsidR="00D96E93" w:rsidRDefault="00D96E93" w:rsidP="00254D53">
            <w:pPr>
              <w:spacing w:line="240" w:lineRule="auto"/>
              <w:ind w:firstLineChars="600" w:firstLine="1260"/>
              <w:rPr>
                <w:sz w:val="21"/>
                <w:szCs w:val="21"/>
              </w:rPr>
            </w:pPr>
            <w:r>
              <w:rPr>
                <w:rFonts w:hint="eastAsia"/>
                <w:sz w:val="21"/>
                <w:szCs w:val="21"/>
              </w:rPr>
              <w:tab/>
            </w:r>
            <w:r>
              <w:rPr>
                <w:rFonts w:hint="eastAsia"/>
                <w:sz w:val="21"/>
                <w:szCs w:val="21"/>
              </w:rPr>
              <w:tab/>
              <w:t>"orgName":"xxxx",</w:t>
            </w:r>
          </w:p>
          <w:p w:rsidR="00D96E93" w:rsidRDefault="00D96E93" w:rsidP="00254D53">
            <w:pPr>
              <w:spacing w:line="240" w:lineRule="auto"/>
              <w:ind w:firstLineChars="600" w:firstLine="1260"/>
              <w:rPr>
                <w:sz w:val="21"/>
                <w:szCs w:val="21"/>
              </w:rPr>
            </w:pPr>
            <w:r>
              <w:rPr>
                <w:rFonts w:hint="eastAsia"/>
                <w:sz w:val="21"/>
                <w:szCs w:val="21"/>
              </w:rPr>
              <w:tab/>
            </w:r>
            <w:r>
              <w:rPr>
                <w:rFonts w:hint="eastAsia"/>
                <w:sz w:val="21"/>
                <w:szCs w:val="21"/>
              </w:rPr>
              <w:tab/>
              <w:t>"orgCode":"xxxx",</w:t>
            </w:r>
          </w:p>
          <w:p w:rsidR="00D96E93" w:rsidRDefault="00D96E93" w:rsidP="00254D53">
            <w:pPr>
              <w:spacing w:line="240" w:lineRule="auto"/>
              <w:ind w:firstLineChars="600" w:firstLine="1260"/>
              <w:rPr>
                <w:sz w:val="21"/>
                <w:szCs w:val="21"/>
              </w:rPr>
            </w:pPr>
            <w:r>
              <w:rPr>
                <w:rFonts w:hint="eastAsia"/>
                <w:sz w:val="21"/>
                <w:szCs w:val="21"/>
              </w:rPr>
              <w:tab/>
            </w:r>
            <w:r>
              <w:rPr>
                <w:rFonts w:hint="eastAsia"/>
                <w:sz w:val="21"/>
                <w:szCs w:val="21"/>
              </w:rPr>
              <w:tab/>
              <w:t>"orgId":"xxxx",</w:t>
            </w:r>
          </w:p>
          <w:p w:rsidR="00D96E93" w:rsidRDefault="00D96E93" w:rsidP="00254D53">
            <w:pPr>
              <w:spacing w:line="240" w:lineRule="auto"/>
              <w:ind w:firstLineChars="600" w:firstLine="1260"/>
              <w:rPr>
                <w:sz w:val="21"/>
                <w:szCs w:val="21"/>
              </w:rPr>
            </w:pPr>
            <w:r>
              <w:rPr>
                <w:rFonts w:hint="eastAsia"/>
                <w:sz w:val="21"/>
                <w:szCs w:val="21"/>
              </w:rPr>
              <w:tab/>
              <w:t>},</w:t>
            </w:r>
          </w:p>
          <w:p w:rsidR="00D96E93" w:rsidRDefault="00D96E93" w:rsidP="00254D53">
            <w:pPr>
              <w:spacing w:line="240" w:lineRule="auto"/>
              <w:ind w:firstLineChars="600" w:firstLine="1260"/>
              <w:rPr>
                <w:sz w:val="21"/>
                <w:szCs w:val="21"/>
              </w:rPr>
            </w:pPr>
            <w:r>
              <w:rPr>
                <w:rFonts w:hint="eastAsia"/>
                <w:sz w:val="21"/>
                <w:szCs w:val="21"/>
              </w:rPr>
              <w:lastRenderedPageBreak/>
              <w:t>}</w:t>
            </w:r>
          </w:p>
          <w:p w:rsidR="00D96E93" w:rsidRDefault="00D96E93" w:rsidP="00254D53">
            <w:pPr>
              <w:spacing w:line="240" w:lineRule="auto"/>
              <w:ind w:firstLine="480"/>
            </w:pPr>
            <w:r>
              <w:rPr>
                <w:rFonts w:hint="eastAsia"/>
                <w:sz w:val="21"/>
                <w:szCs w:val="21"/>
              </w:rPr>
              <w:t>}</w:t>
            </w:r>
          </w:p>
        </w:tc>
      </w:tr>
    </w:tbl>
    <w:p w:rsidR="00D96E93" w:rsidRDefault="00D96E93" w:rsidP="00D96E93">
      <w:pPr>
        <w:ind w:firstLine="480"/>
        <w:rPr>
          <w:rFonts w:ascii="宋体" w:hAnsi="宋体"/>
        </w:rPr>
      </w:pPr>
    </w:p>
    <w:p w:rsidR="00D96E93" w:rsidRDefault="00D96E93" w:rsidP="00D96E93">
      <w:pPr>
        <w:pStyle w:val="5"/>
        <w:rPr>
          <w:rStyle w:val="710"/>
          <w:iCs/>
        </w:rPr>
      </w:pPr>
      <w:bookmarkStart w:id="4069" w:name="_Toc130156775"/>
      <w:r>
        <w:rPr>
          <w:rFonts w:hint="eastAsia"/>
        </w:rPr>
        <w:t>查询装机工单派单责任区接口</w:t>
      </w:r>
      <w:bookmarkEnd w:id="4069"/>
    </w:p>
    <w:p w:rsidR="00D96E93" w:rsidRDefault="00D96E93" w:rsidP="00905DF8">
      <w:pPr>
        <w:numPr>
          <w:ilvl w:val="0"/>
          <w:numId w:val="251"/>
        </w:numPr>
        <w:spacing w:line="240" w:lineRule="auto"/>
        <w:rPr>
          <w:rFonts w:ascii="宋体" w:hAnsi="宋体" w:cs="宋体"/>
          <w:sz w:val="21"/>
          <w:szCs w:val="21"/>
        </w:rPr>
      </w:pPr>
      <w:r>
        <w:rPr>
          <w:rFonts w:ascii="宋体" w:hAnsi="宋体" w:cs="宋体" w:hint="eastAsia"/>
          <w:sz w:val="21"/>
          <w:szCs w:val="21"/>
        </w:rPr>
        <w:t xml:space="preserve">请求地址： </w:t>
      </w:r>
      <w:hyperlink r:id="rId14" w:history="1">
        <w:r>
          <w:rPr>
            <w:rStyle w:val="afffffb"/>
            <w:rFonts w:ascii="宋体" w:hAnsi="宋体" w:cs="宋体" w:hint="eastAsia"/>
            <w:sz w:val="21"/>
            <w:szCs w:val="21"/>
          </w:rPr>
          <w:t>http://ip:port/orderApi/getS</w:t>
        </w:r>
      </w:hyperlink>
      <w:r>
        <w:rPr>
          <w:rFonts w:ascii="宋体" w:hAnsi="宋体" w:cs="宋体" w:hint="eastAsia"/>
          <w:sz w:val="21"/>
          <w:szCs w:val="21"/>
        </w:rPr>
        <w:t>endMiniOrg</w:t>
      </w:r>
    </w:p>
    <w:p w:rsidR="00D96E93" w:rsidRDefault="00D96E93" w:rsidP="00905DF8">
      <w:pPr>
        <w:numPr>
          <w:ilvl w:val="0"/>
          <w:numId w:val="251"/>
        </w:numPr>
        <w:spacing w:line="240" w:lineRule="auto"/>
        <w:rPr>
          <w:rFonts w:ascii="宋体" w:hAnsi="宋体" w:cs="宋体"/>
          <w:sz w:val="21"/>
          <w:szCs w:val="21"/>
        </w:rPr>
      </w:pPr>
      <w:r>
        <w:rPr>
          <w:rFonts w:ascii="宋体" w:hAnsi="宋体" w:cs="宋体" w:hint="eastAsia"/>
          <w:sz w:val="21"/>
          <w:szCs w:val="21"/>
        </w:rPr>
        <w:t>请求方式： post</w:t>
      </w:r>
    </w:p>
    <w:p w:rsidR="00D96E93" w:rsidRDefault="00D96E93" w:rsidP="00905DF8">
      <w:pPr>
        <w:numPr>
          <w:ilvl w:val="0"/>
          <w:numId w:val="251"/>
        </w:numPr>
        <w:spacing w:line="240" w:lineRule="auto"/>
        <w:rPr>
          <w:rFonts w:ascii="宋体" w:hAnsi="宋体" w:cs="宋体"/>
          <w:szCs w:val="24"/>
        </w:rPr>
      </w:pPr>
      <w:r>
        <w:rPr>
          <w:rFonts w:ascii="宋体" w:hAnsi="宋体" w:cs="宋体" w:hint="eastAsia"/>
          <w:sz w:val="21"/>
          <w:szCs w:val="21"/>
        </w:rPr>
        <w:t>参数格式：application/json</w:t>
      </w:r>
    </w:p>
    <w:p w:rsidR="00D96E93" w:rsidRDefault="00D96E93" w:rsidP="00D96E93">
      <w:pPr>
        <w:spacing w:line="240" w:lineRule="auto"/>
        <w:rPr>
          <w:rFonts w:ascii="宋体" w:hAnsi="宋体" w:cs="宋体"/>
          <w:szCs w:val="24"/>
        </w:rPr>
      </w:pPr>
    </w:p>
    <w:p w:rsidR="00D96E93" w:rsidRDefault="00D96E93" w:rsidP="00D96E93">
      <w:pPr>
        <w:pStyle w:val="6"/>
      </w:pPr>
      <w:bookmarkStart w:id="4070" w:name="_Toc130156776"/>
      <w:r>
        <w:rPr>
          <w:rFonts w:ascii="宋体" w:hAnsi="宋体"/>
        </w:rPr>
        <w:t>请求</w:t>
      </w:r>
      <w:r>
        <w:rPr>
          <w:rFonts w:ascii="宋体" w:hAnsi="宋体" w:hint="eastAsia"/>
        </w:rPr>
        <w:t>内容参数</w:t>
      </w:r>
      <w:bookmarkEnd w:id="4070"/>
    </w:p>
    <w:p w:rsidR="00D96E93" w:rsidRDefault="00D96E93" w:rsidP="00D96E93">
      <w:pPr>
        <w:pStyle w:val="QB20"/>
        <w:spacing w:line="360" w:lineRule="auto"/>
        <w:rPr>
          <w:rFonts w:ascii="宋体" w:hAnsi="宋体" w:cs="Times New Roman"/>
        </w:rPr>
      </w:pPr>
      <w:r>
        <w:rPr>
          <w:rFonts w:ascii="宋体" w:hAnsi="宋体" w:cs="Times New Roman"/>
        </w:rPr>
        <w:t>字段含义：</w:t>
      </w:r>
    </w:p>
    <w:tbl>
      <w:tblPr>
        <w:tblStyle w:val="afffff7"/>
        <w:tblW w:w="0" w:type="auto"/>
        <w:tblInd w:w="362" w:type="dxa"/>
        <w:tblLook w:val="04A0" w:firstRow="1" w:lastRow="0" w:firstColumn="1" w:lastColumn="0" w:noHBand="0" w:noVBand="1"/>
      </w:tblPr>
      <w:tblGrid>
        <w:gridCol w:w="2109"/>
        <w:gridCol w:w="2051"/>
        <w:gridCol w:w="2051"/>
        <w:gridCol w:w="1952"/>
      </w:tblGrid>
      <w:tr w:rsidR="00D96E93" w:rsidTr="00254D53">
        <w:tc>
          <w:tcPr>
            <w:tcW w:w="2109" w:type="dxa"/>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参数名称</w:t>
            </w:r>
          </w:p>
        </w:tc>
        <w:tc>
          <w:tcPr>
            <w:tcW w:w="2051" w:type="dxa"/>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参数类型</w:t>
            </w:r>
          </w:p>
        </w:tc>
        <w:tc>
          <w:tcPr>
            <w:tcW w:w="2051" w:type="dxa"/>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参数含义</w:t>
            </w:r>
          </w:p>
        </w:tc>
        <w:tc>
          <w:tcPr>
            <w:tcW w:w="1952" w:type="dxa"/>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必选</w:t>
            </w:r>
          </w:p>
        </w:tc>
      </w:tr>
      <w:tr w:rsidR="00D96E93" w:rsidTr="00254D53">
        <w:tc>
          <w:tcPr>
            <w:tcW w:w="2109" w:type="dxa"/>
          </w:tcPr>
          <w:p w:rsidR="00D96E93" w:rsidRDefault="00D96E93" w:rsidP="00254D53">
            <w:pPr>
              <w:pStyle w:val="QB20"/>
              <w:spacing w:line="360" w:lineRule="auto"/>
              <w:ind w:firstLineChars="0" w:firstLine="0"/>
              <w:rPr>
                <w:rFonts w:cs="Times New Roman"/>
              </w:rPr>
            </w:pPr>
            <w:r>
              <w:rPr>
                <w:rFonts w:cs="Times New Roman" w:hint="eastAsia"/>
              </w:rPr>
              <w:t>orderId</w:t>
            </w:r>
          </w:p>
        </w:tc>
        <w:tc>
          <w:tcPr>
            <w:tcW w:w="2051" w:type="dxa"/>
          </w:tcPr>
          <w:p w:rsidR="00D96E93" w:rsidRDefault="00D96E93" w:rsidP="00254D53">
            <w:pPr>
              <w:pStyle w:val="QB20"/>
              <w:spacing w:line="360" w:lineRule="auto"/>
              <w:ind w:firstLineChars="0" w:firstLine="0"/>
            </w:pPr>
            <w:r>
              <w:t>String</w:t>
            </w:r>
          </w:p>
        </w:tc>
        <w:tc>
          <w:tcPr>
            <w:tcW w:w="2051" w:type="dxa"/>
          </w:tcPr>
          <w:p w:rsidR="00D96E93" w:rsidRDefault="00D96E93" w:rsidP="00254D53">
            <w:pPr>
              <w:pStyle w:val="QB20"/>
              <w:spacing w:line="360" w:lineRule="auto"/>
              <w:ind w:firstLineChars="0" w:firstLine="0"/>
            </w:pPr>
            <w:r>
              <w:rPr>
                <w:rFonts w:hint="eastAsia"/>
              </w:rPr>
              <w:t>定单</w:t>
            </w:r>
            <w:r>
              <w:rPr>
                <w:rFonts w:hint="eastAsia"/>
              </w:rPr>
              <w:t>ID</w:t>
            </w:r>
          </w:p>
        </w:tc>
        <w:tc>
          <w:tcPr>
            <w:tcW w:w="1952" w:type="dxa"/>
          </w:tcPr>
          <w:p w:rsidR="00D96E93" w:rsidRDefault="00D96E93" w:rsidP="00254D53">
            <w:pPr>
              <w:pStyle w:val="QB20"/>
              <w:spacing w:line="360" w:lineRule="auto"/>
              <w:ind w:firstLineChars="0" w:firstLine="0"/>
            </w:pPr>
            <w:r>
              <w:t>Y</w:t>
            </w:r>
          </w:p>
        </w:tc>
      </w:tr>
    </w:tbl>
    <w:p w:rsidR="00D96E93" w:rsidRDefault="00D96E93" w:rsidP="00D96E93">
      <w:pPr>
        <w:pStyle w:val="QB20"/>
        <w:spacing w:line="360" w:lineRule="auto"/>
        <w:ind w:firstLineChars="0" w:firstLine="0"/>
        <w:rPr>
          <w:rFonts w:cs="Times New Roman"/>
        </w:rPr>
      </w:pPr>
    </w:p>
    <w:p w:rsidR="00D96E93" w:rsidRDefault="00D96E93" w:rsidP="00D96E93">
      <w:pPr>
        <w:pStyle w:val="6"/>
      </w:pPr>
      <w:bookmarkStart w:id="4071" w:name="_Toc130156777"/>
      <w:r>
        <w:rPr>
          <w:rFonts w:ascii="宋体" w:hAnsi="宋体"/>
        </w:rPr>
        <w:t>响应</w:t>
      </w:r>
      <w:r>
        <w:rPr>
          <w:rFonts w:ascii="宋体" w:hAnsi="宋体" w:hint="eastAsia"/>
        </w:rPr>
        <w:t>内容</w:t>
      </w:r>
      <w:r>
        <w:rPr>
          <w:rFonts w:ascii="宋体" w:hAnsi="宋体"/>
        </w:rPr>
        <w:t>格式</w:t>
      </w:r>
      <w:bookmarkEnd w:id="4071"/>
    </w:p>
    <w:tbl>
      <w:tblPr>
        <w:tblStyle w:val="afffff7"/>
        <w:tblW w:w="8147" w:type="dxa"/>
        <w:tblInd w:w="375" w:type="dxa"/>
        <w:tblLayout w:type="fixed"/>
        <w:tblLook w:val="04A0" w:firstRow="1" w:lastRow="0" w:firstColumn="1" w:lastColumn="0" w:noHBand="0" w:noVBand="1"/>
      </w:tblPr>
      <w:tblGrid>
        <w:gridCol w:w="2368"/>
        <w:gridCol w:w="1930"/>
        <w:gridCol w:w="1972"/>
        <w:gridCol w:w="1877"/>
      </w:tblGrid>
      <w:tr w:rsidR="00D96E93" w:rsidTr="00254D53">
        <w:tc>
          <w:tcPr>
            <w:tcW w:w="2368" w:type="dxa"/>
            <w:tcBorders>
              <w:top w:val="single" w:sz="4" w:space="0" w:color="auto"/>
              <w:left w:val="single" w:sz="4" w:space="0" w:color="auto"/>
              <w:bottom w:val="single" w:sz="4" w:space="0" w:color="auto"/>
              <w:right w:val="single" w:sz="4" w:space="0" w:color="auto"/>
            </w:tcBorders>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参数名称</w:t>
            </w:r>
          </w:p>
        </w:tc>
        <w:tc>
          <w:tcPr>
            <w:tcW w:w="1930" w:type="dxa"/>
            <w:tcBorders>
              <w:top w:val="single" w:sz="4" w:space="0" w:color="auto"/>
              <w:left w:val="single" w:sz="4" w:space="0" w:color="auto"/>
              <w:bottom w:val="single" w:sz="4" w:space="0" w:color="auto"/>
              <w:right w:val="single" w:sz="4" w:space="0" w:color="auto"/>
            </w:tcBorders>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参数类型</w:t>
            </w:r>
          </w:p>
        </w:tc>
        <w:tc>
          <w:tcPr>
            <w:tcW w:w="1972" w:type="dxa"/>
            <w:tcBorders>
              <w:top w:val="single" w:sz="4" w:space="0" w:color="auto"/>
              <w:left w:val="single" w:sz="4" w:space="0" w:color="auto"/>
              <w:bottom w:val="single" w:sz="4" w:space="0" w:color="auto"/>
              <w:right w:val="single" w:sz="4" w:space="0" w:color="auto"/>
            </w:tcBorders>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参数含义</w:t>
            </w:r>
          </w:p>
        </w:tc>
        <w:tc>
          <w:tcPr>
            <w:tcW w:w="1877" w:type="dxa"/>
            <w:tcBorders>
              <w:top w:val="single" w:sz="4" w:space="0" w:color="auto"/>
              <w:left w:val="single" w:sz="4" w:space="0" w:color="auto"/>
              <w:bottom w:val="single" w:sz="4" w:space="0" w:color="auto"/>
              <w:right w:val="single" w:sz="4" w:space="0" w:color="auto"/>
            </w:tcBorders>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必选</w:t>
            </w:r>
          </w:p>
        </w:tc>
      </w:tr>
      <w:tr w:rsidR="00D96E93" w:rsidTr="00254D53">
        <w:tc>
          <w:tcPr>
            <w:tcW w:w="2368"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msg</w:t>
            </w:r>
          </w:p>
        </w:tc>
        <w:tc>
          <w:tcPr>
            <w:tcW w:w="1930"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String</w:t>
            </w:r>
          </w:p>
        </w:tc>
        <w:tc>
          <w:tcPr>
            <w:tcW w:w="1972"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响应说明</w:t>
            </w:r>
          </w:p>
        </w:tc>
        <w:tc>
          <w:tcPr>
            <w:tcW w:w="1877"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Y</w:t>
            </w:r>
          </w:p>
        </w:tc>
      </w:tr>
      <w:tr w:rsidR="00D96E93" w:rsidTr="00254D53">
        <w:tc>
          <w:tcPr>
            <w:tcW w:w="2368"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c</w:t>
            </w:r>
            <w:r>
              <w:rPr>
                <w:rFonts w:ascii="宋体" w:hAnsi="宋体" w:hint="eastAsia"/>
              </w:rPr>
              <w:t>ode</w:t>
            </w:r>
          </w:p>
        </w:tc>
        <w:tc>
          <w:tcPr>
            <w:tcW w:w="1930"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int</w:t>
            </w:r>
          </w:p>
        </w:tc>
        <w:tc>
          <w:tcPr>
            <w:tcW w:w="1972"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响应码</w:t>
            </w:r>
          </w:p>
        </w:tc>
        <w:tc>
          <w:tcPr>
            <w:tcW w:w="1877"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Y</w:t>
            </w:r>
          </w:p>
        </w:tc>
      </w:tr>
      <w:tr w:rsidR="00D96E93" w:rsidTr="00254D53">
        <w:tc>
          <w:tcPr>
            <w:tcW w:w="2368"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data</w:t>
            </w:r>
          </w:p>
        </w:tc>
        <w:tc>
          <w:tcPr>
            <w:tcW w:w="1930"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JSONObject</w:t>
            </w:r>
          </w:p>
        </w:tc>
        <w:tc>
          <w:tcPr>
            <w:tcW w:w="1972"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响应结果</w:t>
            </w:r>
          </w:p>
        </w:tc>
        <w:tc>
          <w:tcPr>
            <w:tcW w:w="1877"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Y</w:t>
            </w:r>
          </w:p>
        </w:tc>
      </w:tr>
    </w:tbl>
    <w:p w:rsidR="00D96E93" w:rsidRDefault="00D96E93" w:rsidP="00D96E93"/>
    <w:p w:rsidR="00D96E93" w:rsidRDefault="00D96E93" w:rsidP="00D96E93">
      <w:pPr>
        <w:pStyle w:val="6"/>
      </w:pPr>
      <w:bookmarkStart w:id="4072" w:name="_Toc130156778"/>
      <w:r>
        <w:rPr>
          <w:rFonts w:ascii="宋体" w:hAnsi="宋体" w:hint="eastAsia"/>
        </w:rPr>
        <w:t>请求</w:t>
      </w:r>
      <w:r>
        <w:rPr>
          <w:rFonts w:ascii="宋体" w:hAnsi="宋体"/>
        </w:rPr>
        <w:t>报文示例</w:t>
      </w:r>
      <w:bookmarkEnd w:id="4072"/>
    </w:p>
    <w:p w:rsidR="00D96E93" w:rsidRDefault="00D96E93" w:rsidP="00D96E93"/>
    <w:tbl>
      <w:tblPr>
        <w:tblStyle w:val="afffff7"/>
        <w:tblW w:w="0" w:type="auto"/>
        <w:tblInd w:w="-5" w:type="dxa"/>
        <w:tblLook w:val="04A0" w:firstRow="1" w:lastRow="0" w:firstColumn="1" w:lastColumn="0" w:noHBand="0" w:noVBand="1"/>
      </w:tblPr>
      <w:tblGrid>
        <w:gridCol w:w="8517"/>
      </w:tblGrid>
      <w:tr w:rsidR="00D96E93" w:rsidTr="00254D53">
        <w:tc>
          <w:tcPr>
            <w:tcW w:w="8517" w:type="dxa"/>
            <w:tcBorders>
              <w:top w:val="single" w:sz="4" w:space="0" w:color="auto"/>
              <w:left w:val="single" w:sz="4" w:space="0" w:color="auto"/>
              <w:bottom w:val="single" w:sz="4" w:space="0" w:color="auto"/>
              <w:right w:val="single" w:sz="4" w:space="0" w:color="auto"/>
            </w:tcBorders>
          </w:tcPr>
          <w:p w:rsidR="00D96E93" w:rsidRDefault="00D96E93" w:rsidP="00254D53">
            <w:pPr>
              <w:spacing w:line="240" w:lineRule="auto"/>
              <w:ind w:firstLine="480"/>
              <w:rPr>
                <w:sz w:val="21"/>
                <w:szCs w:val="21"/>
              </w:rPr>
            </w:pPr>
            <w:r>
              <w:rPr>
                <w:sz w:val="21"/>
                <w:szCs w:val="21"/>
              </w:rPr>
              <w:lastRenderedPageBreak/>
              <w:t>{</w:t>
            </w:r>
          </w:p>
          <w:p w:rsidR="00D96E93" w:rsidRDefault="00D96E93" w:rsidP="00254D53">
            <w:pPr>
              <w:spacing w:line="240" w:lineRule="auto"/>
              <w:ind w:firstLine="480"/>
              <w:rPr>
                <w:sz w:val="21"/>
                <w:szCs w:val="21"/>
              </w:rPr>
            </w:pPr>
            <w:r>
              <w:rPr>
                <w:sz w:val="21"/>
                <w:szCs w:val="21"/>
              </w:rPr>
              <w:tab/>
              <w:t>"</w:t>
            </w:r>
            <w:r>
              <w:rPr>
                <w:rFonts w:hint="eastAsia"/>
                <w:sz w:val="21"/>
                <w:szCs w:val="21"/>
              </w:rPr>
              <w:t>orderId</w:t>
            </w:r>
            <w:r>
              <w:rPr>
                <w:sz w:val="21"/>
                <w:szCs w:val="21"/>
              </w:rPr>
              <w:t>": "</w:t>
            </w:r>
            <w:r>
              <w:rPr>
                <w:rFonts w:hint="eastAsia"/>
                <w:sz w:val="21"/>
                <w:szCs w:val="21"/>
              </w:rPr>
              <w:t>124343</w:t>
            </w:r>
            <w:r>
              <w:rPr>
                <w:sz w:val="21"/>
                <w:szCs w:val="21"/>
              </w:rPr>
              <w:t>"</w:t>
            </w:r>
          </w:p>
          <w:p w:rsidR="00D96E93" w:rsidRDefault="00D96E93" w:rsidP="00254D53">
            <w:pPr>
              <w:spacing w:line="240" w:lineRule="auto"/>
              <w:ind w:firstLine="480"/>
            </w:pPr>
            <w:r>
              <w:rPr>
                <w:sz w:val="21"/>
                <w:szCs w:val="21"/>
              </w:rPr>
              <w:t>}</w:t>
            </w:r>
          </w:p>
        </w:tc>
      </w:tr>
    </w:tbl>
    <w:p w:rsidR="00D96E93" w:rsidRDefault="00D96E93" w:rsidP="00D96E93">
      <w:r>
        <w:t xml:space="preserve"> </w:t>
      </w:r>
    </w:p>
    <w:p w:rsidR="00D96E93" w:rsidRDefault="00D96E93" w:rsidP="00D96E93">
      <w:pPr>
        <w:pStyle w:val="6"/>
      </w:pPr>
      <w:bookmarkStart w:id="4073" w:name="_Toc130156779"/>
      <w:r>
        <w:rPr>
          <w:rFonts w:ascii="宋体" w:hAnsi="宋体"/>
        </w:rPr>
        <w:t>响应报文示例</w:t>
      </w:r>
      <w:bookmarkEnd w:id="4073"/>
    </w:p>
    <w:tbl>
      <w:tblPr>
        <w:tblStyle w:val="afffff7"/>
        <w:tblW w:w="0" w:type="auto"/>
        <w:tblInd w:w="-5" w:type="dxa"/>
        <w:tblLook w:val="04A0" w:firstRow="1" w:lastRow="0" w:firstColumn="1" w:lastColumn="0" w:noHBand="0" w:noVBand="1"/>
      </w:tblPr>
      <w:tblGrid>
        <w:gridCol w:w="8542"/>
      </w:tblGrid>
      <w:tr w:rsidR="00D96E93" w:rsidTr="00254D53">
        <w:tc>
          <w:tcPr>
            <w:tcW w:w="8542" w:type="dxa"/>
            <w:tcBorders>
              <w:top w:val="single" w:sz="4" w:space="0" w:color="auto"/>
              <w:left w:val="single" w:sz="4" w:space="0" w:color="auto"/>
              <w:bottom w:val="single" w:sz="4" w:space="0" w:color="auto"/>
              <w:right w:val="single" w:sz="4" w:space="0" w:color="auto"/>
            </w:tcBorders>
          </w:tcPr>
          <w:p w:rsidR="00D96E93" w:rsidRDefault="00D96E93" w:rsidP="00254D53">
            <w:pPr>
              <w:spacing w:line="240" w:lineRule="auto"/>
              <w:ind w:firstLine="480"/>
              <w:rPr>
                <w:sz w:val="21"/>
                <w:szCs w:val="21"/>
              </w:rPr>
            </w:pPr>
            <w:r>
              <w:rPr>
                <w:rFonts w:hint="eastAsia"/>
                <w:sz w:val="21"/>
                <w:szCs w:val="21"/>
              </w:rPr>
              <w:t>{</w:t>
            </w:r>
          </w:p>
          <w:p w:rsidR="00D96E93" w:rsidRDefault="00D96E93" w:rsidP="00254D53">
            <w:pPr>
              <w:spacing w:line="240" w:lineRule="auto"/>
              <w:ind w:firstLine="480"/>
              <w:rPr>
                <w:sz w:val="21"/>
                <w:szCs w:val="21"/>
              </w:rPr>
            </w:pPr>
            <w:r>
              <w:rPr>
                <w:rFonts w:hint="eastAsia"/>
                <w:sz w:val="21"/>
                <w:szCs w:val="21"/>
              </w:rPr>
              <w:t xml:space="preserve">    "code":200,</w:t>
            </w:r>
          </w:p>
          <w:p w:rsidR="00D96E93" w:rsidRDefault="00D96E93" w:rsidP="00254D53">
            <w:pPr>
              <w:spacing w:line="240" w:lineRule="auto"/>
              <w:ind w:firstLine="480"/>
              <w:rPr>
                <w:sz w:val="21"/>
                <w:szCs w:val="21"/>
              </w:rPr>
            </w:pPr>
            <w:r>
              <w:rPr>
                <w:rFonts w:hint="eastAsia"/>
                <w:sz w:val="21"/>
                <w:szCs w:val="21"/>
              </w:rPr>
              <w:t xml:space="preserve">    "msg":"</w:t>
            </w:r>
            <w:r>
              <w:rPr>
                <w:rFonts w:hint="eastAsia"/>
                <w:sz w:val="21"/>
                <w:szCs w:val="21"/>
              </w:rPr>
              <w:t>成功</w:t>
            </w:r>
            <w:r>
              <w:rPr>
                <w:rFonts w:hint="eastAsia"/>
                <w:sz w:val="21"/>
                <w:szCs w:val="21"/>
              </w:rPr>
              <w:t>",</w:t>
            </w:r>
          </w:p>
          <w:p w:rsidR="00D96E93" w:rsidRDefault="00D96E93" w:rsidP="00254D53">
            <w:pPr>
              <w:spacing w:line="240" w:lineRule="auto"/>
              <w:ind w:firstLine="480"/>
              <w:rPr>
                <w:sz w:val="21"/>
                <w:szCs w:val="21"/>
              </w:rPr>
            </w:pPr>
            <w:r>
              <w:rPr>
                <w:rFonts w:hint="eastAsia"/>
                <w:sz w:val="21"/>
                <w:szCs w:val="21"/>
              </w:rPr>
              <w:t xml:space="preserve">    "data":{</w:t>
            </w:r>
          </w:p>
          <w:p w:rsidR="00D96E93" w:rsidRDefault="00D96E93" w:rsidP="00254D53">
            <w:pPr>
              <w:spacing w:line="240" w:lineRule="auto"/>
              <w:ind w:firstLineChars="600" w:firstLine="1260"/>
              <w:rPr>
                <w:sz w:val="21"/>
                <w:szCs w:val="21"/>
              </w:rPr>
            </w:pPr>
            <w:r>
              <w:rPr>
                <w:rFonts w:hint="eastAsia"/>
                <w:sz w:val="21"/>
                <w:szCs w:val="21"/>
              </w:rPr>
              <w:t xml:space="preserve">     </w:t>
            </w:r>
            <w:r>
              <w:rPr>
                <w:rFonts w:hint="eastAsia"/>
                <w:sz w:val="21"/>
                <w:szCs w:val="21"/>
              </w:rPr>
              <w:tab/>
              <w:t>{</w:t>
            </w:r>
          </w:p>
          <w:p w:rsidR="00D96E93" w:rsidRDefault="00D96E93" w:rsidP="00254D53">
            <w:pPr>
              <w:spacing w:line="240" w:lineRule="auto"/>
              <w:ind w:firstLineChars="600" w:firstLine="1260"/>
              <w:rPr>
                <w:sz w:val="21"/>
                <w:szCs w:val="21"/>
              </w:rPr>
            </w:pPr>
            <w:r>
              <w:rPr>
                <w:rFonts w:hint="eastAsia"/>
                <w:sz w:val="21"/>
                <w:szCs w:val="21"/>
              </w:rPr>
              <w:tab/>
              <w:t xml:space="preserve">   "orderId":"124343",</w:t>
            </w:r>
          </w:p>
          <w:p w:rsidR="00D96E93" w:rsidRDefault="00D96E93" w:rsidP="00254D53">
            <w:pPr>
              <w:spacing w:line="240" w:lineRule="auto"/>
              <w:ind w:firstLineChars="1000" w:firstLine="2100"/>
              <w:rPr>
                <w:sz w:val="21"/>
                <w:szCs w:val="21"/>
              </w:rPr>
            </w:pPr>
            <w:r>
              <w:rPr>
                <w:rFonts w:hint="eastAsia"/>
                <w:sz w:val="21"/>
                <w:szCs w:val="21"/>
              </w:rPr>
              <w:t>"miniOrgName":"xxxx",</w:t>
            </w:r>
          </w:p>
          <w:p w:rsidR="00D96E93" w:rsidRDefault="00D96E93" w:rsidP="00254D53">
            <w:pPr>
              <w:spacing w:line="240" w:lineRule="auto"/>
              <w:ind w:firstLineChars="600" w:firstLine="1260"/>
              <w:rPr>
                <w:sz w:val="21"/>
                <w:szCs w:val="21"/>
              </w:rPr>
            </w:pPr>
            <w:r>
              <w:rPr>
                <w:rFonts w:hint="eastAsia"/>
                <w:sz w:val="21"/>
                <w:szCs w:val="21"/>
              </w:rPr>
              <w:tab/>
            </w:r>
            <w:r>
              <w:rPr>
                <w:rFonts w:hint="eastAsia"/>
                <w:sz w:val="21"/>
                <w:szCs w:val="21"/>
              </w:rPr>
              <w:tab/>
              <w:t>"miniOrgCode":"xxxx",</w:t>
            </w:r>
          </w:p>
          <w:p w:rsidR="00D96E93" w:rsidRDefault="00D96E93" w:rsidP="00254D53">
            <w:pPr>
              <w:spacing w:line="240" w:lineRule="auto"/>
              <w:ind w:firstLineChars="600" w:firstLine="1260"/>
              <w:rPr>
                <w:sz w:val="21"/>
                <w:szCs w:val="21"/>
              </w:rPr>
            </w:pPr>
            <w:r>
              <w:rPr>
                <w:rFonts w:hint="eastAsia"/>
                <w:sz w:val="21"/>
                <w:szCs w:val="21"/>
              </w:rPr>
              <w:tab/>
            </w:r>
            <w:r>
              <w:rPr>
                <w:rFonts w:hint="eastAsia"/>
                <w:sz w:val="21"/>
                <w:szCs w:val="21"/>
              </w:rPr>
              <w:tab/>
              <w:t>"miniOrgId":"xxxx",</w:t>
            </w:r>
          </w:p>
          <w:p w:rsidR="00D96E93" w:rsidRDefault="00D96E93" w:rsidP="00254D53">
            <w:pPr>
              <w:spacing w:line="240" w:lineRule="auto"/>
              <w:ind w:firstLineChars="600" w:firstLine="1260"/>
              <w:rPr>
                <w:sz w:val="21"/>
                <w:szCs w:val="21"/>
              </w:rPr>
            </w:pPr>
            <w:r>
              <w:rPr>
                <w:rFonts w:hint="eastAsia"/>
                <w:sz w:val="21"/>
                <w:szCs w:val="21"/>
              </w:rPr>
              <w:tab/>
              <w:t>},</w:t>
            </w:r>
          </w:p>
          <w:p w:rsidR="00D96E93" w:rsidRDefault="00D96E93" w:rsidP="00254D53">
            <w:pPr>
              <w:spacing w:line="240" w:lineRule="auto"/>
              <w:ind w:firstLineChars="600" w:firstLine="1260"/>
              <w:rPr>
                <w:sz w:val="21"/>
                <w:szCs w:val="21"/>
              </w:rPr>
            </w:pPr>
            <w:r>
              <w:rPr>
                <w:rFonts w:hint="eastAsia"/>
                <w:sz w:val="21"/>
                <w:szCs w:val="21"/>
              </w:rPr>
              <w:t>}</w:t>
            </w:r>
          </w:p>
          <w:p w:rsidR="00D96E93" w:rsidRDefault="00D96E93" w:rsidP="00254D53">
            <w:pPr>
              <w:spacing w:line="240" w:lineRule="auto"/>
              <w:ind w:firstLine="480"/>
            </w:pPr>
            <w:r>
              <w:rPr>
                <w:rFonts w:hint="eastAsia"/>
                <w:sz w:val="21"/>
                <w:szCs w:val="21"/>
              </w:rPr>
              <w:t>}</w:t>
            </w:r>
          </w:p>
        </w:tc>
      </w:tr>
    </w:tbl>
    <w:p w:rsidR="00D96E93" w:rsidRDefault="00D96E93" w:rsidP="00D96E93">
      <w:pPr>
        <w:ind w:firstLine="480"/>
        <w:rPr>
          <w:rFonts w:ascii="宋体" w:hAnsi="宋体"/>
        </w:rPr>
      </w:pPr>
    </w:p>
    <w:p w:rsidR="00D96E93" w:rsidRDefault="00D96E93" w:rsidP="00D96E93">
      <w:pPr>
        <w:pStyle w:val="5"/>
        <w:rPr>
          <w:rStyle w:val="710"/>
          <w:iCs/>
        </w:rPr>
      </w:pPr>
      <w:bookmarkStart w:id="4074" w:name="_Toc130156780"/>
      <w:r>
        <w:rPr>
          <w:rFonts w:hint="eastAsia"/>
        </w:rPr>
        <w:t>查询装机客户是否高品质客户接口</w:t>
      </w:r>
      <w:bookmarkEnd w:id="4074"/>
    </w:p>
    <w:p w:rsidR="00D96E93" w:rsidRDefault="00D96E93" w:rsidP="00905DF8">
      <w:pPr>
        <w:numPr>
          <w:ilvl w:val="0"/>
          <w:numId w:val="251"/>
        </w:numPr>
        <w:spacing w:line="240" w:lineRule="auto"/>
        <w:rPr>
          <w:rFonts w:ascii="宋体" w:hAnsi="宋体" w:cs="宋体"/>
          <w:sz w:val="21"/>
          <w:szCs w:val="21"/>
        </w:rPr>
      </w:pPr>
      <w:r>
        <w:rPr>
          <w:rFonts w:ascii="宋体" w:hAnsi="宋体" w:cs="宋体" w:hint="eastAsia"/>
          <w:sz w:val="21"/>
          <w:szCs w:val="21"/>
        </w:rPr>
        <w:t xml:space="preserve">请求地址： </w:t>
      </w:r>
      <w:hyperlink r:id="rId15" w:history="1">
        <w:r>
          <w:rPr>
            <w:rStyle w:val="afffffb"/>
            <w:rFonts w:ascii="宋体" w:hAnsi="宋体" w:cs="宋体" w:hint="eastAsia"/>
            <w:sz w:val="21"/>
            <w:szCs w:val="21"/>
          </w:rPr>
          <w:t>http://ip:port/orderApi/getCoustomerIs</w:t>
        </w:r>
      </w:hyperlink>
      <w:r>
        <w:rPr>
          <w:rFonts w:ascii="宋体" w:hAnsi="宋体" w:cs="宋体" w:hint="eastAsia"/>
          <w:sz w:val="21"/>
          <w:szCs w:val="21"/>
        </w:rPr>
        <w:t>High</w:t>
      </w:r>
    </w:p>
    <w:p w:rsidR="00D96E93" w:rsidRDefault="00D96E93" w:rsidP="00905DF8">
      <w:pPr>
        <w:numPr>
          <w:ilvl w:val="0"/>
          <w:numId w:val="251"/>
        </w:numPr>
        <w:spacing w:line="240" w:lineRule="auto"/>
        <w:rPr>
          <w:rFonts w:ascii="宋体" w:hAnsi="宋体" w:cs="宋体"/>
          <w:sz w:val="21"/>
          <w:szCs w:val="21"/>
        </w:rPr>
      </w:pPr>
      <w:r>
        <w:rPr>
          <w:rFonts w:ascii="宋体" w:hAnsi="宋体" w:cs="宋体" w:hint="eastAsia"/>
          <w:sz w:val="21"/>
          <w:szCs w:val="21"/>
        </w:rPr>
        <w:t>请求方式： post</w:t>
      </w:r>
    </w:p>
    <w:p w:rsidR="00D96E93" w:rsidRDefault="00D96E93" w:rsidP="00905DF8">
      <w:pPr>
        <w:numPr>
          <w:ilvl w:val="0"/>
          <w:numId w:val="251"/>
        </w:numPr>
        <w:spacing w:line="240" w:lineRule="auto"/>
        <w:rPr>
          <w:rFonts w:ascii="宋体" w:hAnsi="宋体" w:cs="宋体"/>
          <w:szCs w:val="24"/>
        </w:rPr>
      </w:pPr>
      <w:r>
        <w:rPr>
          <w:rFonts w:ascii="宋体" w:hAnsi="宋体" w:cs="宋体" w:hint="eastAsia"/>
          <w:sz w:val="21"/>
          <w:szCs w:val="21"/>
        </w:rPr>
        <w:lastRenderedPageBreak/>
        <w:t>参数格式：application/json</w:t>
      </w:r>
    </w:p>
    <w:p w:rsidR="00D96E93" w:rsidRDefault="00D96E93" w:rsidP="00D96E93">
      <w:pPr>
        <w:spacing w:line="240" w:lineRule="auto"/>
        <w:rPr>
          <w:rFonts w:ascii="宋体" w:hAnsi="宋体" w:cs="宋体"/>
          <w:szCs w:val="24"/>
        </w:rPr>
      </w:pPr>
    </w:p>
    <w:p w:rsidR="00D96E93" w:rsidRDefault="00D96E93" w:rsidP="00D96E93">
      <w:pPr>
        <w:pStyle w:val="6"/>
      </w:pPr>
      <w:bookmarkStart w:id="4075" w:name="_Toc130156781"/>
      <w:r>
        <w:rPr>
          <w:rFonts w:ascii="宋体" w:hAnsi="宋体"/>
        </w:rPr>
        <w:t>请求</w:t>
      </w:r>
      <w:r>
        <w:rPr>
          <w:rFonts w:ascii="宋体" w:hAnsi="宋体" w:hint="eastAsia"/>
        </w:rPr>
        <w:t>内容参数</w:t>
      </w:r>
      <w:bookmarkEnd w:id="4075"/>
    </w:p>
    <w:p w:rsidR="00D96E93" w:rsidRDefault="00D96E93" w:rsidP="00D96E93">
      <w:pPr>
        <w:pStyle w:val="QB20"/>
        <w:spacing w:line="360" w:lineRule="auto"/>
        <w:rPr>
          <w:rFonts w:ascii="宋体" w:hAnsi="宋体" w:cs="Times New Roman"/>
        </w:rPr>
      </w:pPr>
      <w:r>
        <w:rPr>
          <w:rFonts w:ascii="宋体" w:hAnsi="宋体" w:cs="Times New Roman"/>
        </w:rPr>
        <w:t>字段含义：</w:t>
      </w:r>
    </w:p>
    <w:tbl>
      <w:tblPr>
        <w:tblStyle w:val="afffff7"/>
        <w:tblW w:w="0" w:type="auto"/>
        <w:tblInd w:w="362" w:type="dxa"/>
        <w:tblLook w:val="04A0" w:firstRow="1" w:lastRow="0" w:firstColumn="1" w:lastColumn="0" w:noHBand="0" w:noVBand="1"/>
      </w:tblPr>
      <w:tblGrid>
        <w:gridCol w:w="2109"/>
        <w:gridCol w:w="2051"/>
        <w:gridCol w:w="2051"/>
        <w:gridCol w:w="1952"/>
      </w:tblGrid>
      <w:tr w:rsidR="00D96E93" w:rsidTr="00254D53">
        <w:tc>
          <w:tcPr>
            <w:tcW w:w="2109" w:type="dxa"/>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参数名称</w:t>
            </w:r>
          </w:p>
        </w:tc>
        <w:tc>
          <w:tcPr>
            <w:tcW w:w="2051" w:type="dxa"/>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参数类型</w:t>
            </w:r>
          </w:p>
        </w:tc>
        <w:tc>
          <w:tcPr>
            <w:tcW w:w="2051" w:type="dxa"/>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参数含义</w:t>
            </w:r>
          </w:p>
        </w:tc>
        <w:tc>
          <w:tcPr>
            <w:tcW w:w="1952" w:type="dxa"/>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必选</w:t>
            </w:r>
          </w:p>
        </w:tc>
      </w:tr>
      <w:tr w:rsidR="00D96E93" w:rsidTr="00254D53">
        <w:tc>
          <w:tcPr>
            <w:tcW w:w="2109" w:type="dxa"/>
          </w:tcPr>
          <w:p w:rsidR="00D96E93" w:rsidRDefault="00D96E93" w:rsidP="00254D53">
            <w:pPr>
              <w:pStyle w:val="QB20"/>
              <w:spacing w:line="360" w:lineRule="auto"/>
              <w:ind w:firstLineChars="0" w:firstLine="0"/>
              <w:rPr>
                <w:rFonts w:cs="Times New Roman"/>
              </w:rPr>
            </w:pPr>
            <w:r>
              <w:rPr>
                <w:rFonts w:cs="Times New Roman" w:hint="eastAsia"/>
              </w:rPr>
              <w:t>orderId</w:t>
            </w:r>
          </w:p>
        </w:tc>
        <w:tc>
          <w:tcPr>
            <w:tcW w:w="2051" w:type="dxa"/>
          </w:tcPr>
          <w:p w:rsidR="00D96E93" w:rsidRDefault="00D96E93" w:rsidP="00254D53">
            <w:pPr>
              <w:pStyle w:val="QB20"/>
              <w:spacing w:line="360" w:lineRule="auto"/>
              <w:ind w:firstLineChars="0" w:firstLine="0"/>
            </w:pPr>
            <w:r>
              <w:t>String</w:t>
            </w:r>
          </w:p>
        </w:tc>
        <w:tc>
          <w:tcPr>
            <w:tcW w:w="2051" w:type="dxa"/>
          </w:tcPr>
          <w:p w:rsidR="00D96E93" w:rsidRDefault="00D96E93" w:rsidP="00254D53">
            <w:pPr>
              <w:pStyle w:val="QB20"/>
              <w:spacing w:line="360" w:lineRule="auto"/>
              <w:ind w:firstLineChars="0" w:firstLine="0"/>
            </w:pPr>
            <w:r>
              <w:rPr>
                <w:rFonts w:hint="eastAsia"/>
              </w:rPr>
              <w:t>定单</w:t>
            </w:r>
            <w:r>
              <w:rPr>
                <w:rFonts w:hint="eastAsia"/>
              </w:rPr>
              <w:t>ID</w:t>
            </w:r>
          </w:p>
        </w:tc>
        <w:tc>
          <w:tcPr>
            <w:tcW w:w="1952" w:type="dxa"/>
          </w:tcPr>
          <w:p w:rsidR="00D96E93" w:rsidRDefault="00D96E93" w:rsidP="00254D53">
            <w:pPr>
              <w:pStyle w:val="QB20"/>
              <w:spacing w:line="360" w:lineRule="auto"/>
              <w:ind w:firstLineChars="0" w:firstLine="0"/>
            </w:pPr>
            <w:r>
              <w:t>Y</w:t>
            </w:r>
          </w:p>
        </w:tc>
      </w:tr>
    </w:tbl>
    <w:p w:rsidR="00D96E93" w:rsidRDefault="00D96E93" w:rsidP="00D96E93">
      <w:pPr>
        <w:pStyle w:val="QB20"/>
        <w:spacing w:line="360" w:lineRule="auto"/>
        <w:ind w:firstLineChars="0" w:firstLine="0"/>
        <w:rPr>
          <w:rFonts w:cs="Times New Roman"/>
        </w:rPr>
      </w:pPr>
    </w:p>
    <w:p w:rsidR="00D96E93" w:rsidRDefault="00D96E93" w:rsidP="00D96E93">
      <w:pPr>
        <w:pStyle w:val="6"/>
      </w:pPr>
      <w:bookmarkStart w:id="4076" w:name="_Toc130156782"/>
      <w:r>
        <w:rPr>
          <w:rFonts w:ascii="宋体" w:hAnsi="宋体"/>
        </w:rPr>
        <w:t>响应</w:t>
      </w:r>
      <w:r>
        <w:rPr>
          <w:rFonts w:ascii="宋体" w:hAnsi="宋体" w:hint="eastAsia"/>
        </w:rPr>
        <w:t>内容</w:t>
      </w:r>
      <w:r>
        <w:rPr>
          <w:rFonts w:ascii="宋体" w:hAnsi="宋体"/>
        </w:rPr>
        <w:t>格式</w:t>
      </w:r>
      <w:bookmarkEnd w:id="4076"/>
    </w:p>
    <w:tbl>
      <w:tblPr>
        <w:tblStyle w:val="afffff7"/>
        <w:tblW w:w="8147" w:type="dxa"/>
        <w:tblInd w:w="375" w:type="dxa"/>
        <w:tblLayout w:type="fixed"/>
        <w:tblLook w:val="04A0" w:firstRow="1" w:lastRow="0" w:firstColumn="1" w:lastColumn="0" w:noHBand="0" w:noVBand="1"/>
      </w:tblPr>
      <w:tblGrid>
        <w:gridCol w:w="2368"/>
        <w:gridCol w:w="1930"/>
        <w:gridCol w:w="1972"/>
        <w:gridCol w:w="1877"/>
      </w:tblGrid>
      <w:tr w:rsidR="00D96E93" w:rsidTr="00254D53">
        <w:tc>
          <w:tcPr>
            <w:tcW w:w="2368" w:type="dxa"/>
            <w:tcBorders>
              <w:top w:val="single" w:sz="4" w:space="0" w:color="auto"/>
              <w:left w:val="single" w:sz="4" w:space="0" w:color="auto"/>
              <w:bottom w:val="single" w:sz="4" w:space="0" w:color="auto"/>
              <w:right w:val="single" w:sz="4" w:space="0" w:color="auto"/>
            </w:tcBorders>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参数名称</w:t>
            </w:r>
          </w:p>
        </w:tc>
        <w:tc>
          <w:tcPr>
            <w:tcW w:w="1930" w:type="dxa"/>
            <w:tcBorders>
              <w:top w:val="single" w:sz="4" w:space="0" w:color="auto"/>
              <w:left w:val="single" w:sz="4" w:space="0" w:color="auto"/>
              <w:bottom w:val="single" w:sz="4" w:space="0" w:color="auto"/>
              <w:right w:val="single" w:sz="4" w:space="0" w:color="auto"/>
            </w:tcBorders>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参数类型</w:t>
            </w:r>
          </w:p>
        </w:tc>
        <w:tc>
          <w:tcPr>
            <w:tcW w:w="1972" w:type="dxa"/>
            <w:tcBorders>
              <w:top w:val="single" w:sz="4" w:space="0" w:color="auto"/>
              <w:left w:val="single" w:sz="4" w:space="0" w:color="auto"/>
              <w:bottom w:val="single" w:sz="4" w:space="0" w:color="auto"/>
              <w:right w:val="single" w:sz="4" w:space="0" w:color="auto"/>
            </w:tcBorders>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参数含义</w:t>
            </w:r>
          </w:p>
        </w:tc>
        <w:tc>
          <w:tcPr>
            <w:tcW w:w="1877" w:type="dxa"/>
            <w:tcBorders>
              <w:top w:val="single" w:sz="4" w:space="0" w:color="auto"/>
              <w:left w:val="single" w:sz="4" w:space="0" w:color="auto"/>
              <w:bottom w:val="single" w:sz="4" w:space="0" w:color="auto"/>
              <w:right w:val="single" w:sz="4" w:space="0" w:color="auto"/>
            </w:tcBorders>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必选</w:t>
            </w:r>
          </w:p>
        </w:tc>
      </w:tr>
      <w:tr w:rsidR="00D96E93" w:rsidTr="00254D53">
        <w:tc>
          <w:tcPr>
            <w:tcW w:w="2368"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msg</w:t>
            </w:r>
          </w:p>
        </w:tc>
        <w:tc>
          <w:tcPr>
            <w:tcW w:w="1930"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String</w:t>
            </w:r>
          </w:p>
        </w:tc>
        <w:tc>
          <w:tcPr>
            <w:tcW w:w="1972"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响应说明</w:t>
            </w:r>
          </w:p>
        </w:tc>
        <w:tc>
          <w:tcPr>
            <w:tcW w:w="1877"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Y</w:t>
            </w:r>
          </w:p>
        </w:tc>
      </w:tr>
      <w:tr w:rsidR="00D96E93" w:rsidTr="00254D53">
        <w:tc>
          <w:tcPr>
            <w:tcW w:w="2368"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c</w:t>
            </w:r>
            <w:r>
              <w:rPr>
                <w:rFonts w:ascii="宋体" w:hAnsi="宋体" w:hint="eastAsia"/>
              </w:rPr>
              <w:t>ode</w:t>
            </w:r>
          </w:p>
        </w:tc>
        <w:tc>
          <w:tcPr>
            <w:tcW w:w="1930"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int</w:t>
            </w:r>
          </w:p>
        </w:tc>
        <w:tc>
          <w:tcPr>
            <w:tcW w:w="1972"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响应码</w:t>
            </w:r>
          </w:p>
        </w:tc>
        <w:tc>
          <w:tcPr>
            <w:tcW w:w="1877"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Y</w:t>
            </w:r>
          </w:p>
        </w:tc>
      </w:tr>
      <w:tr w:rsidR="00D96E93" w:rsidTr="00254D53">
        <w:tc>
          <w:tcPr>
            <w:tcW w:w="2368"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data</w:t>
            </w:r>
          </w:p>
        </w:tc>
        <w:tc>
          <w:tcPr>
            <w:tcW w:w="1930"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JSONObject</w:t>
            </w:r>
          </w:p>
        </w:tc>
        <w:tc>
          <w:tcPr>
            <w:tcW w:w="1972"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响应结果</w:t>
            </w:r>
          </w:p>
        </w:tc>
        <w:tc>
          <w:tcPr>
            <w:tcW w:w="1877"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Y</w:t>
            </w:r>
          </w:p>
        </w:tc>
      </w:tr>
    </w:tbl>
    <w:p w:rsidR="00D96E93" w:rsidRDefault="00D96E93" w:rsidP="00D96E93"/>
    <w:p w:rsidR="00D96E93" w:rsidRDefault="00D96E93" w:rsidP="00D96E93">
      <w:pPr>
        <w:pStyle w:val="6"/>
      </w:pPr>
      <w:bookmarkStart w:id="4077" w:name="_Toc130156783"/>
      <w:r>
        <w:rPr>
          <w:rFonts w:ascii="宋体" w:hAnsi="宋体" w:hint="eastAsia"/>
        </w:rPr>
        <w:t>请求</w:t>
      </w:r>
      <w:r>
        <w:rPr>
          <w:rFonts w:ascii="宋体" w:hAnsi="宋体"/>
        </w:rPr>
        <w:t>报文示例</w:t>
      </w:r>
      <w:bookmarkEnd w:id="4077"/>
    </w:p>
    <w:p w:rsidR="00D96E93" w:rsidRDefault="00D96E93" w:rsidP="00D96E93"/>
    <w:tbl>
      <w:tblPr>
        <w:tblStyle w:val="afffff7"/>
        <w:tblW w:w="0" w:type="auto"/>
        <w:tblInd w:w="-5" w:type="dxa"/>
        <w:tblLook w:val="04A0" w:firstRow="1" w:lastRow="0" w:firstColumn="1" w:lastColumn="0" w:noHBand="0" w:noVBand="1"/>
      </w:tblPr>
      <w:tblGrid>
        <w:gridCol w:w="8517"/>
      </w:tblGrid>
      <w:tr w:rsidR="00D96E93" w:rsidTr="00254D53">
        <w:tc>
          <w:tcPr>
            <w:tcW w:w="8517" w:type="dxa"/>
            <w:tcBorders>
              <w:top w:val="single" w:sz="4" w:space="0" w:color="auto"/>
              <w:left w:val="single" w:sz="4" w:space="0" w:color="auto"/>
              <w:bottom w:val="single" w:sz="4" w:space="0" w:color="auto"/>
              <w:right w:val="single" w:sz="4" w:space="0" w:color="auto"/>
            </w:tcBorders>
          </w:tcPr>
          <w:p w:rsidR="00D96E93" w:rsidRDefault="00D96E93" w:rsidP="00254D53">
            <w:pPr>
              <w:spacing w:line="240" w:lineRule="auto"/>
              <w:ind w:firstLine="480"/>
              <w:rPr>
                <w:sz w:val="21"/>
                <w:szCs w:val="21"/>
              </w:rPr>
            </w:pPr>
            <w:r>
              <w:rPr>
                <w:sz w:val="21"/>
                <w:szCs w:val="21"/>
              </w:rPr>
              <w:t>{</w:t>
            </w:r>
          </w:p>
          <w:p w:rsidR="00D96E93" w:rsidRDefault="00D96E93" w:rsidP="00254D53">
            <w:pPr>
              <w:spacing w:line="240" w:lineRule="auto"/>
              <w:ind w:firstLine="480"/>
              <w:rPr>
                <w:sz w:val="21"/>
                <w:szCs w:val="21"/>
              </w:rPr>
            </w:pPr>
            <w:r>
              <w:rPr>
                <w:sz w:val="21"/>
                <w:szCs w:val="21"/>
              </w:rPr>
              <w:tab/>
              <w:t>"</w:t>
            </w:r>
            <w:r>
              <w:rPr>
                <w:rFonts w:hint="eastAsia"/>
                <w:sz w:val="21"/>
                <w:szCs w:val="21"/>
              </w:rPr>
              <w:t>orderId</w:t>
            </w:r>
            <w:r>
              <w:rPr>
                <w:sz w:val="21"/>
                <w:szCs w:val="21"/>
              </w:rPr>
              <w:t>": "</w:t>
            </w:r>
            <w:r>
              <w:rPr>
                <w:rFonts w:hint="eastAsia"/>
                <w:sz w:val="21"/>
                <w:szCs w:val="21"/>
              </w:rPr>
              <w:t>124343</w:t>
            </w:r>
            <w:r>
              <w:rPr>
                <w:sz w:val="21"/>
                <w:szCs w:val="21"/>
              </w:rPr>
              <w:t>"</w:t>
            </w:r>
          </w:p>
          <w:p w:rsidR="00D96E93" w:rsidRDefault="00D96E93" w:rsidP="00254D53">
            <w:pPr>
              <w:spacing w:line="240" w:lineRule="auto"/>
              <w:ind w:firstLine="480"/>
            </w:pPr>
            <w:r>
              <w:rPr>
                <w:sz w:val="21"/>
                <w:szCs w:val="21"/>
              </w:rPr>
              <w:t>}</w:t>
            </w:r>
          </w:p>
        </w:tc>
      </w:tr>
    </w:tbl>
    <w:p w:rsidR="00D96E93" w:rsidRDefault="00D96E93" w:rsidP="00D96E93">
      <w:r>
        <w:t xml:space="preserve"> </w:t>
      </w:r>
    </w:p>
    <w:p w:rsidR="00D96E93" w:rsidRDefault="00D96E93" w:rsidP="00D96E93">
      <w:pPr>
        <w:pStyle w:val="6"/>
      </w:pPr>
      <w:bookmarkStart w:id="4078" w:name="_Toc130156784"/>
      <w:r>
        <w:rPr>
          <w:rFonts w:ascii="宋体" w:hAnsi="宋体"/>
        </w:rPr>
        <w:t>响应报文示例</w:t>
      </w:r>
      <w:bookmarkEnd w:id="4078"/>
    </w:p>
    <w:tbl>
      <w:tblPr>
        <w:tblStyle w:val="afffff7"/>
        <w:tblW w:w="0" w:type="auto"/>
        <w:tblInd w:w="-5" w:type="dxa"/>
        <w:tblLook w:val="04A0" w:firstRow="1" w:lastRow="0" w:firstColumn="1" w:lastColumn="0" w:noHBand="0" w:noVBand="1"/>
      </w:tblPr>
      <w:tblGrid>
        <w:gridCol w:w="8542"/>
      </w:tblGrid>
      <w:tr w:rsidR="00D96E93" w:rsidTr="00254D53">
        <w:tc>
          <w:tcPr>
            <w:tcW w:w="8542" w:type="dxa"/>
            <w:tcBorders>
              <w:top w:val="single" w:sz="4" w:space="0" w:color="auto"/>
              <w:left w:val="single" w:sz="4" w:space="0" w:color="auto"/>
              <w:bottom w:val="single" w:sz="4" w:space="0" w:color="auto"/>
              <w:right w:val="single" w:sz="4" w:space="0" w:color="auto"/>
            </w:tcBorders>
          </w:tcPr>
          <w:p w:rsidR="00D96E93" w:rsidRDefault="00D96E93" w:rsidP="00254D53">
            <w:pPr>
              <w:spacing w:line="240" w:lineRule="auto"/>
              <w:ind w:firstLine="480"/>
              <w:rPr>
                <w:sz w:val="21"/>
                <w:szCs w:val="21"/>
              </w:rPr>
            </w:pPr>
            <w:r>
              <w:rPr>
                <w:rFonts w:hint="eastAsia"/>
                <w:sz w:val="21"/>
                <w:szCs w:val="21"/>
              </w:rPr>
              <w:t>{</w:t>
            </w:r>
          </w:p>
          <w:p w:rsidR="00D96E93" w:rsidRDefault="00D96E93" w:rsidP="00254D53">
            <w:pPr>
              <w:spacing w:line="240" w:lineRule="auto"/>
              <w:ind w:firstLine="480"/>
              <w:rPr>
                <w:sz w:val="21"/>
                <w:szCs w:val="21"/>
              </w:rPr>
            </w:pPr>
            <w:r>
              <w:rPr>
                <w:rFonts w:hint="eastAsia"/>
                <w:sz w:val="21"/>
                <w:szCs w:val="21"/>
              </w:rPr>
              <w:lastRenderedPageBreak/>
              <w:t xml:space="preserve">    "code":200,</w:t>
            </w:r>
          </w:p>
          <w:p w:rsidR="00D96E93" w:rsidRDefault="00D96E93" w:rsidP="00254D53">
            <w:pPr>
              <w:spacing w:line="240" w:lineRule="auto"/>
              <w:ind w:firstLine="480"/>
              <w:rPr>
                <w:sz w:val="21"/>
                <w:szCs w:val="21"/>
              </w:rPr>
            </w:pPr>
            <w:r>
              <w:rPr>
                <w:rFonts w:hint="eastAsia"/>
                <w:sz w:val="21"/>
                <w:szCs w:val="21"/>
              </w:rPr>
              <w:t xml:space="preserve">    "msg":"</w:t>
            </w:r>
            <w:r>
              <w:rPr>
                <w:rFonts w:hint="eastAsia"/>
                <w:sz w:val="21"/>
                <w:szCs w:val="21"/>
              </w:rPr>
              <w:t>成功</w:t>
            </w:r>
            <w:r>
              <w:rPr>
                <w:rFonts w:hint="eastAsia"/>
                <w:sz w:val="21"/>
                <w:szCs w:val="21"/>
              </w:rPr>
              <w:t>",</w:t>
            </w:r>
          </w:p>
          <w:p w:rsidR="00D96E93" w:rsidRDefault="00D96E93" w:rsidP="00254D53">
            <w:pPr>
              <w:spacing w:line="240" w:lineRule="auto"/>
              <w:ind w:firstLine="480"/>
              <w:rPr>
                <w:sz w:val="21"/>
                <w:szCs w:val="21"/>
              </w:rPr>
            </w:pPr>
            <w:r>
              <w:rPr>
                <w:rFonts w:hint="eastAsia"/>
                <w:sz w:val="21"/>
                <w:szCs w:val="21"/>
              </w:rPr>
              <w:t xml:space="preserve">    "data":{</w:t>
            </w:r>
          </w:p>
          <w:p w:rsidR="00D96E93" w:rsidRDefault="00D96E93" w:rsidP="00254D53">
            <w:pPr>
              <w:spacing w:line="240" w:lineRule="auto"/>
              <w:ind w:firstLineChars="600" w:firstLine="1260"/>
              <w:rPr>
                <w:sz w:val="21"/>
                <w:szCs w:val="21"/>
              </w:rPr>
            </w:pPr>
            <w:r>
              <w:rPr>
                <w:rFonts w:hint="eastAsia"/>
                <w:sz w:val="21"/>
                <w:szCs w:val="21"/>
              </w:rPr>
              <w:t xml:space="preserve">     </w:t>
            </w:r>
            <w:r>
              <w:rPr>
                <w:rFonts w:hint="eastAsia"/>
                <w:sz w:val="21"/>
                <w:szCs w:val="21"/>
              </w:rPr>
              <w:tab/>
              <w:t>{</w:t>
            </w:r>
          </w:p>
          <w:p w:rsidR="00D96E93" w:rsidRDefault="00D96E93" w:rsidP="00254D53">
            <w:pPr>
              <w:spacing w:line="240" w:lineRule="auto"/>
              <w:ind w:firstLineChars="600" w:firstLine="1260"/>
              <w:rPr>
                <w:sz w:val="21"/>
                <w:szCs w:val="21"/>
              </w:rPr>
            </w:pPr>
            <w:r>
              <w:rPr>
                <w:rFonts w:hint="eastAsia"/>
                <w:sz w:val="21"/>
                <w:szCs w:val="21"/>
              </w:rPr>
              <w:tab/>
            </w:r>
            <w:r>
              <w:rPr>
                <w:rFonts w:hint="eastAsia"/>
                <w:sz w:val="21"/>
                <w:szCs w:val="21"/>
              </w:rPr>
              <w:tab/>
            </w:r>
            <w:r>
              <w:rPr>
                <w:sz w:val="21"/>
                <w:szCs w:val="21"/>
              </w:rPr>
              <w:t>“</w:t>
            </w:r>
            <w:r>
              <w:rPr>
                <w:rFonts w:hint="eastAsia"/>
                <w:sz w:val="21"/>
                <w:szCs w:val="21"/>
              </w:rPr>
              <w:t>highFlag":"true",</w:t>
            </w:r>
          </w:p>
          <w:p w:rsidR="00D96E93" w:rsidRDefault="00D96E93" w:rsidP="00254D53">
            <w:pPr>
              <w:spacing w:line="240" w:lineRule="auto"/>
              <w:ind w:firstLineChars="600" w:firstLine="1260"/>
              <w:rPr>
                <w:sz w:val="21"/>
                <w:szCs w:val="21"/>
              </w:rPr>
            </w:pPr>
            <w:r>
              <w:rPr>
                <w:rFonts w:hint="eastAsia"/>
                <w:sz w:val="21"/>
                <w:szCs w:val="21"/>
              </w:rPr>
              <w:tab/>
            </w:r>
            <w:r>
              <w:rPr>
                <w:rFonts w:hint="eastAsia"/>
                <w:sz w:val="21"/>
                <w:szCs w:val="21"/>
              </w:rPr>
              <w:tab/>
              <w:t>"orderId":"124343",</w:t>
            </w:r>
          </w:p>
          <w:p w:rsidR="00D96E93" w:rsidRDefault="00D96E93" w:rsidP="00254D53">
            <w:pPr>
              <w:spacing w:line="240" w:lineRule="auto"/>
              <w:ind w:firstLineChars="600" w:firstLine="1260"/>
              <w:rPr>
                <w:sz w:val="21"/>
                <w:szCs w:val="21"/>
              </w:rPr>
            </w:pPr>
            <w:r>
              <w:rPr>
                <w:rFonts w:hint="eastAsia"/>
                <w:sz w:val="21"/>
                <w:szCs w:val="21"/>
              </w:rPr>
              <w:tab/>
              <w:t>},</w:t>
            </w:r>
          </w:p>
          <w:p w:rsidR="00D96E93" w:rsidRDefault="00D96E93" w:rsidP="00254D53">
            <w:pPr>
              <w:spacing w:line="240" w:lineRule="auto"/>
              <w:ind w:firstLineChars="600" w:firstLine="1260"/>
              <w:rPr>
                <w:sz w:val="21"/>
                <w:szCs w:val="21"/>
              </w:rPr>
            </w:pPr>
            <w:r>
              <w:rPr>
                <w:rFonts w:hint="eastAsia"/>
                <w:sz w:val="21"/>
                <w:szCs w:val="21"/>
              </w:rPr>
              <w:t>}</w:t>
            </w:r>
          </w:p>
          <w:p w:rsidR="00D96E93" w:rsidRDefault="00D96E93" w:rsidP="00254D53">
            <w:pPr>
              <w:spacing w:line="240" w:lineRule="auto"/>
              <w:ind w:firstLine="480"/>
            </w:pPr>
            <w:r>
              <w:rPr>
                <w:rFonts w:hint="eastAsia"/>
                <w:sz w:val="21"/>
                <w:szCs w:val="21"/>
              </w:rPr>
              <w:t>}</w:t>
            </w:r>
          </w:p>
        </w:tc>
      </w:tr>
    </w:tbl>
    <w:p w:rsidR="00D96E93" w:rsidRDefault="00D96E93" w:rsidP="00D96E93">
      <w:pPr>
        <w:ind w:firstLine="480"/>
        <w:rPr>
          <w:rFonts w:ascii="宋体" w:hAnsi="宋体"/>
        </w:rPr>
      </w:pPr>
    </w:p>
    <w:p w:rsidR="00D96E93" w:rsidRDefault="00D96E93" w:rsidP="00D96E93">
      <w:pPr>
        <w:pStyle w:val="5"/>
        <w:rPr>
          <w:rStyle w:val="710"/>
          <w:iCs/>
        </w:rPr>
      </w:pPr>
      <w:bookmarkStart w:id="4079" w:name="_Toc130156785"/>
      <w:r>
        <w:rPr>
          <w:rFonts w:hint="eastAsia"/>
        </w:rPr>
        <w:t>查询装机工单是否千千兆接口</w:t>
      </w:r>
      <w:bookmarkEnd w:id="4079"/>
    </w:p>
    <w:p w:rsidR="00D96E93" w:rsidRDefault="00D96E93" w:rsidP="00905DF8">
      <w:pPr>
        <w:numPr>
          <w:ilvl w:val="0"/>
          <w:numId w:val="251"/>
        </w:numPr>
        <w:spacing w:line="240" w:lineRule="auto"/>
        <w:rPr>
          <w:rFonts w:ascii="宋体" w:hAnsi="宋体" w:cs="宋体"/>
          <w:sz w:val="21"/>
          <w:szCs w:val="21"/>
        </w:rPr>
      </w:pPr>
      <w:r>
        <w:rPr>
          <w:rFonts w:ascii="宋体" w:hAnsi="宋体" w:cs="宋体" w:hint="eastAsia"/>
          <w:sz w:val="21"/>
          <w:szCs w:val="21"/>
        </w:rPr>
        <w:t xml:space="preserve">请求地址： </w:t>
      </w:r>
      <w:hyperlink r:id="rId16" w:history="1">
        <w:r>
          <w:rPr>
            <w:rStyle w:val="afffffb"/>
            <w:rFonts w:ascii="宋体" w:hAnsi="宋体" w:cs="宋体" w:hint="eastAsia"/>
            <w:sz w:val="21"/>
            <w:szCs w:val="21"/>
          </w:rPr>
          <w:t>http://ip:port/orderApi/getIs</w:t>
        </w:r>
      </w:hyperlink>
      <w:r>
        <w:rPr>
          <w:rFonts w:ascii="宋体" w:hAnsi="宋体" w:cs="宋体" w:hint="eastAsia"/>
          <w:sz w:val="21"/>
          <w:szCs w:val="21"/>
        </w:rPr>
        <w:t>1000M</w:t>
      </w:r>
    </w:p>
    <w:p w:rsidR="00D96E93" w:rsidRDefault="00D96E93" w:rsidP="00905DF8">
      <w:pPr>
        <w:numPr>
          <w:ilvl w:val="0"/>
          <w:numId w:val="251"/>
        </w:numPr>
        <w:spacing w:line="240" w:lineRule="auto"/>
        <w:rPr>
          <w:rFonts w:ascii="宋体" w:hAnsi="宋体" w:cs="宋体"/>
          <w:sz w:val="21"/>
          <w:szCs w:val="21"/>
        </w:rPr>
      </w:pPr>
      <w:r>
        <w:rPr>
          <w:rFonts w:ascii="宋体" w:hAnsi="宋体" w:cs="宋体" w:hint="eastAsia"/>
          <w:sz w:val="21"/>
          <w:szCs w:val="21"/>
        </w:rPr>
        <w:t>请求方式： post</w:t>
      </w:r>
    </w:p>
    <w:p w:rsidR="00D96E93" w:rsidRDefault="00D96E93" w:rsidP="00905DF8">
      <w:pPr>
        <w:numPr>
          <w:ilvl w:val="0"/>
          <w:numId w:val="251"/>
        </w:numPr>
        <w:spacing w:line="240" w:lineRule="auto"/>
        <w:rPr>
          <w:rFonts w:ascii="宋体" w:hAnsi="宋体" w:cs="宋体"/>
          <w:szCs w:val="24"/>
        </w:rPr>
      </w:pPr>
      <w:r>
        <w:rPr>
          <w:rFonts w:ascii="宋体" w:hAnsi="宋体" w:cs="宋体" w:hint="eastAsia"/>
          <w:sz w:val="21"/>
          <w:szCs w:val="21"/>
        </w:rPr>
        <w:t>参数格式：application/json</w:t>
      </w:r>
    </w:p>
    <w:p w:rsidR="00D96E93" w:rsidRDefault="00D96E93" w:rsidP="00D96E93">
      <w:pPr>
        <w:spacing w:line="240" w:lineRule="auto"/>
        <w:rPr>
          <w:rFonts w:ascii="宋体" w:hAnsi="宋体" w:cs="宋体"/>
          <w:szCs w:val="24"/>
        </w:rPr>
      </w:pPr>
    </w:p>
    <w:p w:rsidR="00D96E93" w:rsidRDefault="00D96E93" w:rsidP="00D96E93">
      <w:pPr>
        <w:pStyle w:val="6"/>
      </w:pPr>
      <w:bookmarkStart w:id="4080" w:name="_Toc130156786"/>
      <w:r>
        <w:rPr>
          <w:rFonts w:ascii="宋体" w:hAnsi="宋体"/>
        </w:rPr>
        <w:t>请求</w:t>
      </w:r>
      <w:r>
        <w:rPr>
          <w:rFonts w:ascii="宋体" w:hAnsi="宋体" w:hint="eastAsia"/>
        </w:rPr>
        <w:t>内容参数</w:t>
      </w:r>
      <w:bookmarkEnd w:id="4080"/>
    </w:p>
    <w:p w:rsidR="00D96E93" w:rsidRDefault="00D96E93" w:rsidP="00D96E93">
      <w:pPr>
        <w:pStyle w:val="QB20"/>
        <w:spacing w:line="360" w:lineRule="auto"/>
        <w:rPr>
          <w:rFonts w:ascii="宋体" w:hAnsi="宋体" w:cs="Times New Roman"/>
        </w:rPr>
      </w:pPr>
      <w:r>
        <w:rPr>
          <w:rFonts w:ascii="宋体" w:hAnsi="宋体" w:cs="Times New Roman"/>
        </w:rPr>
        <w:t>字段含义：</w:t>
      </w:r>
    </w:p>
    <w:tbl>
      <w:tblPr>
        <w:tblStyle w:val="afffff7"/>
        <w:tblW w:w="0" w:type="auto"/>
        <w:tblInd w:w="362" w:type="dxa"/>
        <w:tblLook w:val="04A0" w:firstRow="1" w:lastRow="0" w:firstColumn="1" w:lastColumn="0" w:noHBand="0" w:noVBand="1"/>
      </w:tblPr>
      <w:tblGrid>
        <w:gridCol w:w="2109"/>
        <w:gridCol w:w="2051"/>
        <w:gridCol w:w="2051"/>
        <w:gridCol w:w="1952"/>
      </w:tblGrid>
      <w:tr w:rsidR="00D96E93" w:rsidTr="00254D53">
        <w:tc>
          <w:tcPr>
            <w:tcW w:w="2109" w:type="dxa"/>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参数名称</w:t>
            </w:r>
          </w:p>
        </w:tc>
        <w:tc>
          <w:tcPr>
            <w:tcW w:w="2051" w:type="dxa"/>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参数类型</w:t>
            </w:r>
          </w:p>
        </w:tc>
        <w:tc>
          <w:tcPr>
            <w:tcW w:w="2051" w:type="dxa"/>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参数含义</w:t>
            </w:r>
          </w:p>
        </w:tc>
        <w:tc>
          <w:tcPr>
            <w:tcW w:w="1952" w:type="dxa"/>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必选</w:t>
            </w:r>
          </w:p>
        </w:tc>
      </w:tr>
      <w:tr w:rsidR="00D96E93" w:rsidTr="00254D53">
        <w:tc>
          <w:tcPr>
            <w:tcW w:w="2109" w:type="dxa"/>
          </w:tcPr>
          <w:p w:rsidR="00D96E93" w:rsidRDefault="00D96E93" w:rsidP="00254D53">
            <w:pPr>
              <w:pStyle w:val="QB20"/>
              <w:spacing w:line="360" w:lineRule="auto"/>
              <w:ind w:firstLineChars="0" w:firstLine="0"/>
              <w:rPr>
                <w:rFonts w:cs="Times New Roman"/>
              </w:rPr>
            </w:pPr>
            <w:r>
              <w:rPr>
                <w:rFonts w:cs="Times New Roman" w:hint="eastAsia"/>
              </w:rPr>
              <w:t>orderId</w:t>
            </w:r>
          </w:p>
        </w:tc>
        <w:tc>
          <w:tcPr>
            <w:tcW w:w="2051" w:type="dxa"/>
          </w:tcPr>
          <w:p w:rsidR="00D96E93" w:rsidRDefault="00D96E93" w:rsidP="00254D53">
            <w:pPr>
              <w:pStyle w:val="QB20"/>
              <w:spacing w:line="360" w:lineRule="auto"/>
              <w:ind w:firstLineChars="0" w:firstLine="0"/>
            </w:pPr>
            <w:r>
              <w:t>String</w:t>
            </w:r>
          </w:p>
        </w:tc>
        <w:tc>
          <w:tcPr>
            <w:tcW w:w="2051" w:type="dxa"/>
          </w:tcPr>
          <w:p w:rsidR="00D96E93" w:rsidRDefault="00D96E93" w:rsidP="00254D53">
            <w:pPr>
              <w:pStyle w:val="QB20"/>
              <w:spacing w:line="360" w:lineRule="auto"/>
              <w:ind w:firstLineChars="0" w:firstLine="0"/>
            </w:pPr>
            <w:r>
              <w:rPr>
                <w:rFonts w:hint="eastAsia"/>
              </w:rPr>
              <w:t>定单</w:t>
            </w:r>
            <w:r>
              <w:rPr>
                <w:rFonts w:hint="eastAsia"/>
              </w:rPr>
              <w:t>ID</w:t>
            </w:r>
          </w:p>
        </w:tc>
        <w:tc>
          <w:tcPr>
            <w:tcW w:w="1952" w:type="dxa"/>
          </w:tcPr>
          <w:p w:rsidR="00D96E93" w:rsidRDefault="00D96E93" w:rsidP="00254D53">
            <w:pPr>
              <w:pStyle w:val="QB20"/>
              <w:spacing w:line="360" w:lineRule="auto"/>
              <w:ind w:firstLineChars="0" w:firstLine="0"/>
            </w:pPr>
            <w:r>
              <w:t>Y</w:t>
            </w:r>
          </w:p>
        </w:tc>
      </w:tr>
    </w:tbl>
    <w:p w:rsidR="00D96E93" w:rsidRDefault="00D96E93" w:rsidP="00D96E93">
      <w:pPr>
        <w:pStyle w:val="QB20"/>
        <w:spacing w:line="360" w:lineRule="auto"/>
        <w:ind w:firstLineChars="0" w:firstLine="0"/>
        <w:rPr>
          <w:rFonts w:cs="Times New Roman"/>
        </w:rPr>
      </w:pPr>
    </w:p>
    <w:p w:rsidR="00D96E93" w:rsidRDefault="00D96E93" w:rsidP="00D96E93">
      <w:pPr>
        <w:pStyle w:val="6"/>
      </w:pPr>
      <w:bookmarkStart w:id="4081" w:name="_Toc130156787"/>
      <w:r>
        <w:rPr>
          <w:rFonts w:ascii="宋体" w:hAnsi="宋体"/>
        </w:rPr>
        <w:t>响应</w:t>
      </w:r>
      <w:r>
        <w:rPr>
          <w:rFonts w:ascii="宋体" w:hAnsi="宋体" w:hint="eastAsia"/>
        </w:rPr>
        <w:t>内容</w:t>
      </w:r>
      <w:r>
        <w:rPr>
          <w:rFonts w:ascii="宋体" w:hAnsi="宋体"/>
        </w:rPr>
        <w:t>格式</w:t>
      </w:r>
      <w:bookmarkEnd w:id="4081"/>
    </w:p>
    <w:tbl>
      <w:tblPr>
        <w:tblStyle w:val="afffff7"/>
        <w:tblW w:w="8147" w:type="dxa"/>
        <w:tblInd w:w="375" w:type="dxa"/>
        <w:tblLayout w:type="fixed"/>
        <w:tblLook w:val="04A0" w:firstRow="1" w:lastRow="0" w:firstColumn="1" w:lastColumn="0" w:noHBand="0" w:noVBand="1"/>
      </w:tblPr>
      <w:tblGrid>
        <w:gridCol w:w="2368"/>
        <w:gridCol w:w="1930"/>
        <w:gridCol w:w="1972"/>
        <w:gridCol w:w="1877"/>
      </w:tblGrid>
      <w:tr w:rsidR="00D96E93" w:rsidTr="00254D53">
        <w:tc>
          <w:tcPr>
            <w:tcW w:w="2368" w:type="dxa"/>
            <w:tcBorders>
              <w:top w:val="single" w:sz="4" w:space="0" w:color="auto"/>
              <w:left w:val="single" w:sz="4" w:space="0" w:color="auto"/>
              <w:bottom w:val="single" w:sz="4" w:space="0" w:color="auto"/>
              <w:right w:val="single" w:sz="4" w:space="0" w:color="auto"/>
            </w:tcBorders>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参数名称</w:t>
            </w:r>
          </w:p>
        </w:tc>
        <w:tc>
          <w:tcPr>
            <w:tcW w:w="1930" w:type="dxa"/>
            <w:tcBorders>
              <w:top w:val="single" w:sz="4" w:space="0" w:color="auto"/>
              <w:left w:val="single" w:sz="4" w:space="0" w:color="auto"/>
              <w:bottom w:val="single" w:sz="4" w:space="0" w:color="auto"/>
              <w:right w:val="single" w:sz="4" w:space="0" w:color="auto"/>
            </w:tcBorders>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参数类型</w:t>
            </w:r>
          </w:p>
        </w:tc>
        <w:tc>
          <w:tcPr>
            <w:tcW w:w="1972" w:type="dxa"/>
            <w:tcBorders>
              <w:top w:val="single" w:sz="4" w:space="0" w:color="auto"/>
              <w:left w:val="single" w:sz="4" w:space="0" w:color="auto"/>
              <w:bottom w:val="single" w:sz="4" w:space="0" w:color="auto"/>
              <w:right w:val="single" w:sz="4" w:space="0" w:color="auto"/>
            </w:tcBorders>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参数含义</w:t>
            </w:r>
          </w:p>
        </w:tc>
        <w:tc>
          <w:tcPr>
            <w:tcW w:w="1877" w:type="dxa"/>
            <w:tcBorders>
              <w:top w:val="single" w:sz="4" w:space="0" w:color="auto"/>
              <w:left w:val="single" w:sz="4" w:space="0" w:color="auto"/>
              <w:bottom w:val="single" w:sz="4" w:space="0" w:color="auto"/>
              <w:right w:val="single" w:sz="4" w:space="0" w:color="auto"/>
            </w:tcBorders>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必选</w:t>
            </w:r>
          </w:p>
        </w:tc>
      </w:tr>
      <w:tr w:rsidR="00D96E93" w:rsidTr="00254D53">
        <w:tc>
          <w:tcPr>
            <w:tcW w:w="2368"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msg</w:t>
            </w:r>
          </w:p>
        </w:tc>
        <w:tc>
          <w:tcPr>
            <w:tcW w:w="1930"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String</w:t>
            </w:r>
          </w:p>
        </w:tc>
        <w:tc>
          <w:tcPr>
            <w:tcW w:w="1972"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响应说明</w:t>
            </w:r>
          </w:p>
        </w:tc>
        <w:tc>
          <w:tcPr>
            <w:tcW w:w="1877"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Y</w:t>
            </w:r>
          </w:p>
        </w:tc>
      </w:tr>
      <w:tr w:rsidR="00D96E93" w:rsidTr="00254D53">
        <w:tc>
          <w:tcPr>
            <w:tcW w:w="2368"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lastRenderedPageBreak/>
              <w:t>c</w:t>
            </w:r>
            <w:r>
              <w:rPr>
                <w:rFonts w:ascii="宋体" w:hAnsi="宋体" w:hint="eastAsia"/>
              </w:rPr>
              <w:t>ode</w:t>
            </w:r>
          </w:p>
        </w:tc>
        <w:tc>
          <w:tcPr>
            <w:tcW w:w="1930"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int</w:t>
            </w:r>
          </w:p>
        </w:tc>
        <w:tc>
          <w:tcPr>
            <w:tcW w:w="1972"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响应码</w:t>
            </w:r>
          </w:p>
        </w:tc>
        <w:tc>
          <w:tcPr>
            <w:tcW w:w="1877"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Y</w:t>
            </w:r>
          </w:p>
        </w:tc>
      </w:tr>
      <w:tr w:rsidR="00D96E93" w:rsidTr="00254D53">
        <w:tc>
          <w:tcPr>
            <w:tcW w:w="2368"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data</w:t>
            </w:r>
          </w:p>
        </w:tc>
        <w:tc>
          <w:tcPr>
            <w:tcW w:w="1930"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JSONObject</w:t>
            </w:r>
          </w:p>
        </w:tc>
        <w:tc>
          <w:tcPr>
            <w:tcW w:w="1972"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响应结果</w:t>
            </w:r>
          </w:p>
        </w:tc>
        <w:tc>
          <w:tcPr>
            <w:tcW w:w="1877"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Y</w:t>
            </w:r>
          </w:p>
        </w:tc>
      </w:tr>
    </w:tbl>
    <w:p w:rsidR="00D96E93" w:rsidRDefault="00D96E93" w:rsidP="00D96E93"/>
    <w:p w:rsidR="00D96E93" w:rsidRDefault="00D96E93" w:rsidP="00D96E93">
      <w:pPr>
        <w:pStyle w:val="6"/>
      </w:pPr>
      <w:bookmarkStart w:id="4082" w:name="_Toc130156788"/>
      <w:r>
        <w:rPr>
          <w:rFonts w:ascii="宋体" w:hAnsi="宋体" w:hint="eastAsia"/>
        </w:rPr>
        <w:t>请求</w:t>
      </w:r>
      <w:r>
        <w:rPr>
          <w:rFonts w:ascii="宋体" w:hAnsi="宋体"/>
        </w:rPr>
        <w:t>报文示例</w:t>
      </w:r>
      <w:bookmarkEnd w:id="4082"/>
    </w:p>
    <w:p w:rsidR="00D96E93" w:rsidRDefault="00D96E93" w:rsidP="00D96E93"/>
    <w:tbl>
      <w:tblPr>
        <w:tblStyle w:val="afffff7"/>
        <w:tblW w:w="0" w:type="auto"/>
        <w:tblInd w:w="-5" w:type="dxa"/>
        <w:tblLook w:val="04A0" w:firstRow="1" w:lastRow="0" w:firstColumn="1" w:lastColumn="0" w:noHBand="0" w:noVBand="1"/>
      </w:tblPr>
      <w:tblGrid>
        <w:gridCol w:w="8517"/>
      </w:tblGrid>
      <w:tr w:rsidR="00D96E93" w:rsidTr="00254D53">
        <w:tc>
          <w:tcPr>
            <w:tcW w:w="8517" w:type="dxa"/>
            <w:tcBorders>
              <w:top w:val="single" w:sz="4" w:space="0" w:color="auto"/>
              <w:left w:val="single" w:sz="4" w:space="0" w:color="auto"/>
              <w:bottom w:val="single" w:sz="4" w:space="0" w:color="auto"/>
              <w:right w:val="single" w:sz="4" w:space="0" w:color="auto"/>
            </w:tcBorders>
          </w:tcPr>
          <w:p w:rsidR="00D96E93" w:rsidRDefault="00D96E93" w:rsidP="00254D53">
            <w:pPr>
              <w:spacing w:line="240" w:lineRule="auto"/>
              <w:ind w:firstLine="480"/>
              <w:rPr>
                <w:sz w:val="21"/>
                <w:szCs w:val="21"/>
              </w:rPr>
            </w:pPr>
            <w:r>
              <w:rPr>
                <w:sz w:val="21"/>
                <w:szCs w:val="21"/>
              </w:rPr>
              <w:t>{</w:t>
            </w:r>
          </w:p>
          <w:p w:rsidR="00D96E93" w:rsidRDefault="00D96E93" w:rsidP="00254D53">
            <w:pPr>
              <w:spacing w:line="240" w:lineRule="auto"/>
              <w:ind w:firstLine="480"/>
              <w:rPr>
                <w:sz w:val="21"/>
                <w:szCs w:val="21"/>
              </w:rPr>
            </w:pPr>
            <w:r>
              <w:rPr>
                <w:sz w:val="21"/>
                <w:szCs w:val="21"/>
              </w:rPr>
              <w:tab/>
              <w:t>"</w:t>
            </w:r>
            <w:r>
              <w:rPr>
                <w:rFonts w:hint="eastAsia"/>
                <w:sz w:val="21"/>
                <w:szCs w:val="21"/>
              </w:rPr>
              <w:t>orderId</w:t>
            </w:r>
            <w:r>
              <w:rPr>
                <w:sz w:val="21"/>
                <w:szCs w:val="21"/>
              </w:rPr>
              <w:t>": "</w:t>
            </w:r>
            <w:r>
              <w:rPr>
                <w:rFonts w:hint="eastAsia"/>
                <w:sz w:val="21"/>
                <w:szCs w:val="21"/>
              </w:rPr>
              <w:t>124343</w:t>
            </w:r>
            <w:r>
              <w:rPr>
                <w:sz w:val="21"/>
                <w:szCs w:val="21"/>
              </w:rPr>
              <w:t>"</w:t>
            </w:r>
          </w:p>
          <w:p w:rsidR="00D96E93" w:rsidRDefault="00D96E93" w:rsidP="00254D53">
            <w:pPr>
              <w:spacing w:line="240" w:lineRule="auto"/>
              <w:ind w:firstLine="480"/>
            </w:pPr>
            <w:r>
              <w:rPr>
                <w:sz w:val="21"/>
                <w:szCs w:val="21"/>
              </w:rPr>
              <w:t>}</w:t>
            </w:r>
          </w:p>
        </w:tc>
      </w:tr>
    </w:tbl>
    <w:p w:rsidR="00D96E93" w:rsidRDefault="00D96E93" w:rsidP="00D96E93">
      <w:r>
        <w:t xml:space="preserve"> </w:t>
      </w:r>
    </w:p>
    <w:p w:rsidR="00D96E93" w:rsidRDefault="00D96E93" w:rsidP="00D96E93">
      <w:pPr>
        <w:pStyle w:val="6"/>
      </w:pPr>
      <w:bookmarkStart w:id="4083" w:name="_Toc130156789"/>
      <w:r>
        <w:rPr>
          <w:rFonts w:ascii="宋体" w:hAnsi="宋体"/>
        </w:rPr>
        <w:t>响应报文示例</w:t>
      </w:r>
      <w:bookmarkEnd w:id="4083"/>
    </w:p>
    <w:tbl>
      <w:tblPr>
        <w:tblStyle w:val="afffff7"/>
        <w:tblW w:w="0" w:type="auto"/>
        <w:tblInd w:w="-5" w:type="dxa"/>
        <w:tblLook w:val="04A0" w:firstRow="1" w:lastRow="0" w:firstColumn="1" w:lastColumn="0" w:noHBand="0" w:noVBand="1"/>
      </w:tblPr>
      <w:tblGrid>
        <w:gridCol w:w="8542"/>
      </w:tblGrid>
      <w:tr w:rsidR="00D96E93" w:rsidTr="00254D53">
        <w:tc>
          <w:tcPr>
            <w:tcW w:w="8542" w:type="dxa"/>
            <w:tcBorders>
              <w:top w:val="single" w:sz="4" w:space="0" w:color="auto"/>
              <w:left w:val="single" w:sz="4" w:space="0" w:color="auto"/>
              <w:bottom w:val="single" w:sz="4" w:space="0" w:color="auto"/>
              <w:right w:val="single" w:sz="4" w:space="0" w:color="auto"/>
            </w:tcBorders>
          </w:tcPr>
          <w:p w:rsidR="00D96E93" w:rsidRDefault="00D96E93" w:rsidP="00254D53">
            <w:pPr>
              <w:spacing w:line="240" w:lineRule="auto"/>
              <w:ind w:firstLine="480"/>
              <w:rPr>
                <w:sz w:val="21"/>
                <w:szCs w:val="21"/>
              </w:rPr>
            </w:pPr>
            <w:r>
              <w:rPr>
                <w:rFonts w:hint="eastAsia"/>
                <w:sz w:val="21"/>
                <w:szCs w:val="21"/>
              </w:rPr>
              <w:t>{</w:t>
            </w:r>
          </w:p>
          <w:p w:rsidR="00D96E93" w:rsidRDefault="00D96E93" w:rsidP="00254D53">
            <w:pPr>
              <w:spacing w:line="240" w:lineRule="auto"/>
              <w:ind w:firstLine="480"/>
              <w:rPr>
                <w:sz w:val="21"/>
                <w:szCs w:val="21"/>
              </w:rPr>
            </w:pPr>
            <w:r>
              <w:rPr>
                <w:rFonts w:hint="eastAsia"/>
                <w:sz w:val="21"/>
                <w:szCs w:val="21"/>
              </w:rPr>
              <w:t xml:space="preserve">    "code":200,</w:t>
            </w:r>
          </w:p>
          <w:p w:rsidR="00D96E93" w:rsidRDefault="00D96E93" w:rsidP="00254D53">
            <w:pPr>
              <w:tabs>
                <w:tab w:val="left" w:pos="3647"/>
              </w:tabs>
              <w:spacing w:line="240" w:lineRule="auto"/>
              <w:ind w:firstLine="480"/>
              <w:rPr>
                <w:sz w:val="21"/>
                <w:szCs w:val="21"/>
              </w:rPr>
            </w:pPr>
            <w:r>
              <w:rPr>
                <w:rFonts w:hint="eastAsia"/>
                <w:sz w:val="21"/>
                <w:szCs w:val="21"/>
              </w:rPr>
              <w:t xml:space="preserve">    "msg":"</w:t>
            </w:r>
            <w:r>
              <w:rPr>
                <w:rFonts w:hint="eastAsia"/>
                <w:sz w:val="21"/>
                <w:szCs w:val="21"/>
              </w:rPr>
              <w:t>成功</w:t>
            </w:r>
            <w:r>
              <w:rPr>
                <w:rFonts w:hint="eastAsia"/>
                <w:sz w:val="21"/>
                <w:szCs w:val="21"/>
              </w:rPr>
              <w:t>",</w:t>
            </w:r>
            <w:r>
              <w:rPr>
                <w:rFonts w:hint="eastAsia"/>
                <w:sz w:val="21"/>
                <w:szCs w:val="21"/>
              </w:rPr>
              <w:tab/>
            </w:r>
          </w:p>
          <w:p w:rsidR="00D96E93" w:rsidRDefault="00D96E93" w:rsidP="00254D53">
            <w:pPr>
              <w:spacing w:line="240" w:lineRule="auto"/>
              <w:ind w:firstLine="480"/>
              <w:rPr>
                <w:sz w:val="21"/>
                <w:szCs w:val="21"/>
              </w:rPr>
            </w:pPr>
            <w:r>
              <w:rPr>
                <w:rFonts w:hint="eastAsia"/>
                <w:sz w:val="21"/>
                <w:szCs w:val="21"/>
              </w:rPr>
              <w:t xml:space="preserve">    "data":{</w:t>
            </w:r>
          </w:p>
          <w:p w:rsidR="00D96E93" w:rsidRDefault="00D96E93" w:rsidP="00254D53">
            <w:pPr>
              <w:spacing w:line="240" w:lineRule="auto"/>
              <w:ind w:firstLineChars="600" w:firstLine="1260"/>
              <w:rPr>
                <w:sz w:val="21"/>
                <w:szCs w:val="21"/>
              </w:rPr>
            </w:pPr>
            <w:r>
              <w:rPr>
                <w:rFonts w:hint="eastAsia"/>
                <w:sz w:val="21"/>
                <w:szCs w:val="21"/>
              </w:rPr>
              <w:t xml:space="preserve">     </w:t>
            </w:r>
            <w:r>
              <w:rPr>
                <w:rFonts w:hint="eastAsia"/>
                <w:sz w:val="21"/>
                <w:szCs w:val="21"/>
              </w:rPr>
              <w:tab/>
              <w:t>{</w:t>
            </w:r>
          </w:p>
          <w:p w:rsidR="00D96E93" w:rsidRDefault="00D96E93" w:rsidP="00254D53">
            <w:pPr>
              <w:spacing w:line="240" w:lineRule="auto"/>
              <w:ind w:firstLineChars="600" w:firstLine="1260"/>
              <w:rPr>
                <w:sz w:val="21"/>
                <w:szCs w:val="21"/>
              </w:rPr>
            </w:pPr>
            <w:r>
              <w:rPr>
                <w:rFonts w:hint="eastAsia"/>
                <w:sz w:val="21"/>
                <w:szCs w:val="21"/>
              </w:rPr>
              <w:tab/>
            </w:r>
            <w:r>
              <w:rPr>
                <w:rFonts w:hint="eastAsia"/>
                <w:sz w:val="21"/>
                <w:szCs w:val="21"/>
              </w:rPr>
              <w:tab/>
              <w:t>"qzCoustomer":"true",</w:t>
            </w:r>
          </w:p>
          <w:p w:rsidR="00D96E93" w:rsidRDefault="00D96E93" w:rsidP="00254D53">
            <w:pPr>
              <w:spacing w:line="240" w:lineRule="auto"/>
              <w:ind w:firstLineChars="600" w:firstLine="1260"/>
              <w:rPr>
                <w:sz w:val="21"/>
                <w:szCs w:val="21"/>
              </w:rPr>
            </w:pPr>
            <w:r>
              <w:rPr>
                <w:rFonts w:hint="eastAsia"/>
                <w:sz w:val="21"/>
                <w:szCs w:val="21"/>
              </w:rPr>
              <w:tab/>
            </w:r>
            <w:r>
              <w:rPr>
                <w:rFonts w:hint="eastAsia"/>
                <w:sz w:val="21"/>
                <w:szCs w:val="21"/>
              </w:rPr>
              <w:tab/>
              <w:t>"orderId":"124343",</w:t>
            </w:r>
          </w:p>
          <w:p w:rsidR="00D96E93" w:rsidRDefault="00D96E93" w:rsidP="00254D53">
            <w:pPr>
              <w:spacing w:line="240" w:lineRule="auto"/>
              <w:ind w:firstLineChars="600" w:firstLine="1260"/>
              <w:rPr>
                <w:sz w:val="21"/>
                <w:szCs w:val="21"/>
              </w:rPr>
            </w:pPr>
            <w:r>
              <w:rPr>
                <w:rFonts w:hint="eastAsia"/>
                <w:sz w:val="21"/>
                <w:szCs w:val="21"/>
              </w:rPr>
              <w:tab/>
              <w:t>},</w:t>
            </w:r>
          </w:p>
          <w:p w:rsidR="00D96E93" w:rsidRDefault="00D96E93" w:rsidP="00254D53">
            <w:pPr>
              <w:spacing w:line="240" w:lineRule="auto"/>
              <w:ind w:firstLineChars="600" w:firstLine="1260"/>
              <w:rPr>
                <w:sz w:val="21"/>
                <w:szCs w:val="21"/>
              </w:rPr>
            </w:pPr>
            <w:r>
              <w:rPr>
                <w:rFonts w:hint="eastAsia"/>
                <w:sz w:val="21"/>
                <w:szCs w:val="21"/>
              </w:rPr>
              <w:t>}</w:t>
            </w:r>
          </w:p>
          <w:p w:rsidR="00D96E93" w:rsidRDefault="00D96E93" w:rsidP="00254D53">
            <w:pPr>
              <w:spacing w:line="240" w:lineRule="auto"/>
              <w:ind w:firstLine="480"/>
            </w:pPr>
            <w:r>
              <w:rPr>
                <w:rFonts w:hint="eastAsia"/>
                <w:sz w:val="21"/>
                <w:szCs w:val="21"/>
              </w:rPr>
              <w:t>}</w:t>
            </w:r>
          </w:p>
        </w:tc>
      </w:tr>
    </w:tbl>
    <w:p w:rsidR="00D96E93" w:rsidRDefault="00D96E93" w:rsidP="00D96E93">
      <w:pPr>
        <w:ind w:firstLine="480"/>
        <w:rPr>
          <w:rFonts w:ascii="宋体" w:hAnsi="宋体"/>
        </w:rPr>
      </w:pPr>
    </w:p>
    <w:p w:rsidR="00D96E93" w:rsidRDefault="00D96E93" w:rsidP="00D96E93">
      <w:pPr>
        <w:pStyle w:val="5"/>
        <w:rPr>
          <w:rStyle w:val="710"/>
          <w:iCs/>
        </w:rPr>
      </w:pPr>
      <w:bookmarkStart w:id="4084" w:name="_Toc130156790"/>
      <w:r>
        <w:rPr>
          <w:rFonts w:hint="eastAsia"/>
        </w:rPr>
        <w:t>查询装机工单归属城市或农村接口</w:t>
      </w:r>
      <w:bookmarkEnd w:id="4084"/>
    </w:p>
    <w:p w:rsidR="00D96E93" w:rsidRDefault="00D96E93" w:rsidP="00905DF8">
      <w:pPr>
        <w:numPr>
          <w:ilvl w:val="0"/>
          <w:numId w:val="251"/>
        </w:numPr>
        <w:spacing w:line="240" w:lineRule="auto"/>
        <w:rPr>
          <w:rFonts w:ascii="宋体" w:hAnsi="宋体" w:cs="宋体"/>
          <w:sz w:val="21"/>
          <w:szCs w:val="21"/>
        </w:rPr>
      </w:pPr>
      <w:r>
        <w:rPr>
          <w:rFonts w:ascii="宋体" w:hAnsi="宋体" w:cs="宋体" w:hint="eastAsia"/>
          <w:sz w:val="21"/>
          <w:szCs w:val="21"/>
        </w:rPr>
        <w:t xml:space="preserve">请求地址： </w:t>
      </w:r>
      <w:hyperlink r:id="rId17" w:history="1">
        <w:r>
          <w:rPr>
            <w:rFonts w:ascii="宋体" w:hAnsi="宋体" w:cs="宋体" w:hint="eastAsia"/>
            <w:sz w:val="21"/>
            <w:szCs w:val="21"/>
          </w:rPr>
          <w:t>http://ip:port/orderApi/getB</w:t>
        </w:r>
      </w:hyperlink>
      <w:r>
        <w:rPr>
          <w:rFonts w:ascii="宋体" w:hAnsi="宋体" w:cs="宋体" w:hint="eastAsia"/>
          <w:sz w:val="21"/>
          <w:szCs w:val="21"/>
        </w:rPr>
        <w:t>elongArea</w:t>
      </w:r>
    </w:p>
    <w:p w:rsidR="00D96E93" w:rsidRDefault="00D96E93" w:rsidP="00905DF8">
      <w:pPr>
        <w:numPr>
          <w:ilvl w:val="0"/>
          <w:numId w:val="251"/>
        </w:numPr>
        <w:spacing w:line="240" w:lineRule="auto"/>
        <w:rPr>
          <w:rFonts w:ascii="宋体" w:hAnsi="宋体" w:cs="宋体"/>
          <w:sz w:val="21"/>
          <w:szCs w:val="21"/>
        </w:rPr>
      </w:pPr>
      <w:r>
        <w:rPr>
          <w:rFonts w:ascii="宋体" w:hAnsi="宋体" w:cs="宋体" w:hint="eastAsia"/>
          <w:sz w:val="21"/>
          <w:szCs w:val="21"/>
        </w:rPr>
        <w:t>请求方式： post</w:t>
      </w:r>
    </w:p>
    <w:p w:rsidR="00D96E93" w:rsidRDefault="00D96E93" w:rsidP="00905DF8">
      <w:pPr>
        <w:numPr>
          <w:ilvl w:val="0"/>
          <w:numId w:val="251"/>
        </w:numPr>
        <w:spacing w:line="240" w:lineRule="auto"/>
        <w:rPr>
          <w:rFonts w:ascii="宋体" w:hAnsi="宋体" w:cs="宋体"/>
          <w:szCs w:val="24"/>
        </w:rPr>
      </w:pPr>
      <w:r>
        <w:rPr>
          <w:rFonts w:ascii="宋体" w:hAnsi="宋体" w:cs="宋体" w:hint="eastAsia"/>
          <w:sz w:val="21"/>
          <w:szCs w:val="21"/>
        </w:rPr>
        <w:t>参数格式：application/json</w:t>
      </w:r>
    </w:p>
    <w:p w:rsidR="00D96E93" w:rsidRDefault="00D96E93" w:rsidP="00D96E93">
      <w:pPr>
        <w:spacing w:line="240" w:lineRule="auto"/>
        <w:rPr>
          <w:rFonts w:ascii="宋体" w:hAnsi="宋体" w:cs="宋体"/>
          <w:szCs w:val="24"/>
        </w:rPr>
      </w:pPr>
    </w:p>
    <w:p w:rsidR="00D96E93" w:rsidRDefault="00D96E93" w:rsidP="00D96E93">
      <w:pPr>
        <w:pStyle w:val="6"/>
      </w:pPr>
      <w:bookmarkStart w:id="4085" w:name="_Toc130156791"/>
      <w:r>
        <w:rPr>
          <w:rFonts w:ascii="宋体" w:hAnsi="宋体"/>
        </w:rPr>
        <w:t>请求</w:t>
      </w:r>
      <w:r>
        <w:rPr>
          <w:rFonts w:ascii="宋体" w:hAnsi="宋体" w:hint="eastAsia"/>
        </w:rPr>
        <w:t>内容参数</w:t>
      </w:r>
      <w:bookmarkEnd w:id="4085"/>
    </w:p>
    <w:p w:rsidR="00D96E93" w:rsidRDefault="00D96E93" w:rsidP="00D96E93">
      <w:pPr>
        <w:pStyle w:val="QB20"/>
        <w:spacing w:line="360" w:lineRule="auto"/>
        <w:rPr>
          <w:rFonts w:ascii="宋体" w:hAnsi="宋体" w:cs="Times New Roman"/>
        </w:rPr>
      </w:pPr>
      <w:r>
        <w:rPr>
          <w:rFonts w:ascii="宋体" w:hAnsi="宋体" w:cs="Times New Roman"/>
        </w:rPr>
        <w:t>字段含义：</w:t>
      </w:r>
    </w:p>
    <w:tbl>
      <w:tblPr>
        <w:tblStyle w:val="afffff7"/>
        <w:tblW w:w="0" w:type="auto"/>
        <w:tblInd w:w="362" w:type="dxa"/>
        <w:tblLook w:val="04A0" w:firstRow="1" w:lastRow="0" w:firstColumn="1" w:lastColumn="0" w:noHBand="0" w:noVBand="1"/>
      </w:tblPr>
      <w:tblGrid>
        <w:gridCol w:w="2109"/>
        <w:gridCol w:w="2051"/>
        <w:gridCol w:w="2051"/>
        <w:gridCol w:w="1952"/>
      </w:tblGrid>
      <w:tr w:rsidR="00D96E93" w:rsidTr="00254D53">
        <w:tc>
          <w:tcPr>
            <w:tcW w:w="2109" w:type="dxa"/>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参数名称</w:t>
            </w:r>
          </w:p>
        </w:tc>
        <w:tc>
          <w:tcPr>
            <w:tcW w:w="2051" w:type="dxa"/>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参数类型</w:t>
            </w:r>
          </w:p>
        </w:tc>
        <w:tc>
          <w:tcPr>
            <w:tcW w:w="2051" w:type="dxa"/>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参数含义</w:t>
            </w:r>
          </w:p>
        </w:tc>
        <w:tc>
          <w:tcPr>
            <w:tcW w:w="1952" w:type="dxa"/>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必选</w:t>
            </w:r>
          </w:p>
        </w:tc>
      </w:tr>
      <w:tr w:rsidR="00D96E93" w:rsidTr="00254D53">
        <w:tc>
          <w:tcPr>
            <w:tcW w:w="2109" w:type="dxa"/>
          </w:tcPr>
          <w:p w:rsidR="00D96E93" w:rsidRDefault="00D96E93" w:rsidP="00254D53">
            <w:pPr>
              <w:pStyle w:val="QB20"/>
              <w:spacing w:line="360" w:lineRule="auto"/>
              <w:ind w:firstLineChars="0" w:firstLine="0"/>
              <w:rPr>
                <w:rFonts w:cs="Times New Roman"/>
              </w:rPr>
            </w:pPr>
            <w:r>
              <w:rPr>
                <w:rFonts w:cs="Times New Roman" w:hint="eastAsia"/>
              </w:rPr>
              <w:t>orderId</w:t>
            </w:r>
          </w:p>
        </w:tc>
        <w:tc>
          <w:tcPr>
            <w:tcW w:w="2051" w:type="dxa"/>
          </w:tcPr>
          <w:p w:rsidR="00D96E93" w:rsidRDefault="00D96E93" w:rsidP="00254D53">
            <w:pPr>
              <w:pStyle w:val="QB20"/>
              <w:spacing w:line="360" w:lineRule="auto"/>
              <w:ind w:firstLineChars="0" w:firstLine="0"/>
            </w:pPr>
            <w:r>
              <w:t>String</w:t>
            </w:r>
          </w:p>
        </w:tc>
        <w:tc>
          <w:tcPr>
            <w:tcW w:w="2051" w:type="dxa"/>
          </w:tcPr>
          <w:p w:rsidR="00D96E93" w:rsidRDefault="00D96E93" w:rsidP="00254D53">
            <w:pPr>
              <w:pStyle w:val="QB20"/>
              <w:spacing w:line="360" w:lineRule="auto"/>
              <w:ind w:firstLineChars="0" w:firstLine="0"/>
            </w:pPr>
            <w:r>
              <w:rPr>
                <w:rFonts w:hint="eastAsia"/>
              </w:rPr>
              <w:t>定单</w:t>
            </w:r>
            <w:r>
              <w:rPr>
                <w:rFonts w:hint="eastAsia"/>
              </w:rPr>
              <w:t>ID</w:t>
            </w:r>
          </w:p>
        </w:tc>
        <w:tc>
          <w:tcPr>
            <w:tcW w:w="1952" w:type="dxa"/>
          </w:tcPr>
          <w:p w:rsidR="00D96E93" w:rsidRDefault="00D96E93" w:rsidP="00254D53">
            <w:pPr>
              <w:pStyle w:val="QB20"/>
              <w:spacing w:line="360" w:lineRule="auto"/>
              <w:ind w:firstLineChars="0" w:firstLine="0"/>
            </w:pPr>
            <w:r>
              <w:t>Y</w:t>
            </w:r>
          </w:p>
        </w:tc>
      </w:tr>
    </w:tbl>
    <w:p w:rsidR="00D96E93" w:rsidRDefault="00D96E93" w:rsidP="00D96E93">
      <w:pPr>
        <w:pStyle w:val="QB20"/>
        <w:spacing w:line="360" w:lineRule="auto"/>
        <w:ind w:firstLineChars="0" w:firstLine="0"/>
        <w:rPr>
          <w:rFonts w:cs="Times New Roman"/>
        </w:rPr>
      </w:pPr>
    </w:p>
    <w:p w:rsidR="00D96E93" w:rsidRDefault="00D96E93" w:rsidP="00D96E93">
      <w:pPr>
        <w:pStyle w:val="6"/>
      </w:pPr>
      <w:bookmarkStart w:id="4086" w:name="_Toc130156792"/>
      <w:r>
        <w:rPr>
          <w:rFonts w:ascii="宋体" w:hAnsi="宋体"/>
        </w:rPr>
        <w:t>响应</w:t>
      </w:r>
      <w:r>
        <w:rPr>
          <w:rFonts w:ascii="宋体" w:hAnsi="宋体" w:hint="eastAsia"/>
        </w:rPr>
        <w:t>内容</w:t>
      </w:r>
      <w:r>
        <w:rPr>
          <w:rFonts w:ascii="宋体" w:hAnsi="宋体"/>
        </w:rPr>
        <w:t>格式</w:t>
      </w:r>
      <w:bookmarkEnd w:id="4086"/>
    </w:p>
    <w:tbl>
      <w:tblPr>
        <w:tblStyle w:val="afffff7"/>
        <w:tblW w:w="8147" w:type="dxa"/>
        <w:tblInd w:w="375" w:type="dxa"/>
        <w:tblLayout w:type="fixed"/>
        <w:tblLook w:val="04A0" w:firstRow="1" w:lastRow="0" w:firstColumn="1" w:lastColumn="0" w:noHBand="0" w:noVBand="1"/>
      </w:tblPr>
      <w:tblGrid>
        <w:gridCol w:w="2368"/>
        <w:gridCol w:w="1930"/>
        <w:gridCol w:w="1972"/>
        <w:gridCol w:w="1877"/>
      </w:tblGrid>
      <w:tr w:rsidR="00D96E93" w:rsidTr="00254D53">
        <w:tc>
          <w:tcPr>
            <w:tcW w:w="2368" w:type="dxa"/>
            <w:tcBorders>
              <w:top w:val="single" w:sz="4" w:space="0" w:color="auto"/>
              <w:left w:val="single" w:sz="4" w:space="0" w:color="auto"/>
              <w:bottom w:val="single" w:sz="4" w:space="0" w:color="auto"/>
              <w:right w:val="single" w:sz="4" w:space="0" w:color="auto"/>
            </w:tcBorders>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参数名称</w:t>
            </w:r>
          </w:p>
        </w:tc>
        <w:tc>
          <w:tcPr>
            <w:tcW w:w="1930" w:type="dxa"/>
            <w:tcBorders>
              <w:top w:val="single" w:sz="4" w:space="0" w:color="auto"/>
              <w:left w:val="single" w:sz="4" w:space="0" w:color="auto"/>
              <w:bottom w:val="single" w:sz="4" w:space="0" w:color="auto"/>
              <w:right w:val="single" w:sz="4" w:space="0" w:color="auto"/>
            </w:tcBorders>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参数类型</w:t>
            </w:r>
          </w:p>
        </w:tc>
        <w:tc>
          <w:tcPr>
            <w:tcW w:w="1972" w:type="dxa"/>
            <w:tcBorders>
              <w:top w:val="single" w:sz="4" w:space="0" w:color="auto"/>
              <w:left w:val="single" w:sz="4" w:space="0" w:color="auto"/>
              <w:bottom w:val="single" w:sz="4" w:space="0" w:color="auto"/>
              <w:right w:val="single" w:sz="4" w:space="0" w:color="auto"/>
            </w:tcBorders>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参数含义</w:t>
            </w:r>
          </w:p>
        </w:tc>
        <w:tc>
          <w:tcPr>
            <w:tcW w:w="1877" w:type="dxa"/>
            <w:tcBorders>
              <w:top w:val="single" w:sz="4" w:space="0" w:color="auto"/>
              <w:left w:val="single" w:sz="4" w:space="0" w:color="auto"/>
              <w:bottom w:val="single" w:sz="4" w:space="0" w:color="auto"/>
              <w:right w:val="single" w:sz="4" w:space="0" w:color="auto"/>
            </w:tcBorders>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必选</w:t>
            </w:r>
          </w:p>
        </w:tc>
      </w:tr>
      <w:tr w:rsidR="00D96E93" w:rsidTr="00254D53">
        <w:tc>
          <w:tcPr>
            <w:tcW w:w="2368"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msg</w:t>
            </w:r>
          </w:p>
        </w:tc>
        <w:tc>
          <w:tcPr>
            <w:tcW w:w="1930"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String</w:t>
            </w:r>
          </w:p>
        </w:tc>
        <w:tc>
          <w:tcPr>
            <w:tcW w:w="1972"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响应说明</w:t>
            </w:r>
          </w:p>
        </w:tc>
        <w:tc>
          <w:tcPr>
            <w:tcW w:w="1877"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Y</w:t>
            </w:r>
          </w:p>
        </w:tc>
      </w:tr>
      <w:tr w:rsidR="00D96E93" w:rsidTr="00254D53">
        <w:tc>
          <w:tcPr>
            <w:tcW w:w="2368"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c</w:t>
            </w:r>
            <w:r>
              <w:rPr>
                <w:rFonts w:ascii="宋体" w:hAnsi="宋体" w:hint="eastAsia"/>
              </w:rPr>
              <w:t>ode</w:t>
            </w:r>
          </w:p>
        </w:tc>
        <w:tc>
          <w:tcPr>
            <w:tcW w:w="1930"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int</w:t>
            </w:r>
          </w:p>
        </w:tc>
        <w:tc>
          <w:tcPr>
            <w:tcW w:w="1972"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响应码</w:t>
            </w:r>
          </w:p>
        </w:tc>
        <w:tc>
          <w:tcPr>
            <w:tcW w:w="1877"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Y</w:t>
            </w:r>
          </w:p>
        </w:tc>
      </w:tr>
      <w:tr w:rsidR="00D96E93" w:rsidTr="00254D53">
        <w:tc>
          <w:tcPr>
            <w:tcW w:w="2368"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data</w:t>
            </w:r>
          </w:p>
        </w:tc>
        <w:tc>
          <w:tcPr>
            <w:tcW w:w="1930"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JSONObject</w:t>
            </w:r>
          </w:p>
        </w:tc>
        <w:tc>
          <w:tcPr>
            <w:tcW w:w="1972"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响应结果</w:t>
            </w:r>
          </w:p>
        </w:tc>
        <w:tc>
          <w:tcPr>
            <w:tcW w:w="1877"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Y</w:t>
            </w:r>
          </w:p>
        </w:tc>
      </w:tr>
    </w:tbl>
    <w:p w:rsidR="00D96E93" w:rsidRDefault="00D96E93" w:rsidP="00D96E93"/>
    <w:p w:rsidR="00D96E93" w:rsidRDefault="00D96E93" w:rsidP="00D96E93">
      <w:pPr>
        <w:pStyle w:val="6"/>
      </w:pPr>
      <w:bookmarkStart w:id="4087" w:name="_Toc130156793"/>
      <w:r>
        <w:rPr>
          <w:rFonts w:ascii="宋体" w:hAnsi="宋体" w:hint="eastAsia"/>
        </w:rPr>
        <w:t>请求</w:t>
      </w:r>
      <w:r>
        <w:rPr>
          <w:rFonts w:ascii="宋体" w:hAnsi="宋体"/>
        </w:rPr>
        <w:t>报文示例</w:t>
      </w:r>
      <w:bookmarkEnd w:id="4087"/>
    </w:p>
    <w:p w:rsidR="00D96E93" w:rsidRDefault="00D96E93" w:rsidP="00D96E93"/>
    <w:tbl>
      <w:tblPr>
        <w:tblStyle w:val="afffff7"/>
        <w:tblW w:w="0" w:type="auto"/>
        <w:tblInd w:w="-5" w:type="dxa"/>
        <w:tblLook w:val="04A0" w:firstRow="1" w:lastRow="0" w:firstColumn="1" w:lastColumn="0" w:noHBand="0" w:noVBand="1"/>
      </w:tblPr>
      <w:tblGrid>
        <w:gridCol w:w="8517"/>
      </w:tblGrid>
      <w:tr w:rsidR="00D96E93" w:rsidTr="00254D53">
        <w:tc>
          <w:tcPr>
            <w:tcW w:w="8517" w:type="dxa"/>
            <w:tcBorders>
              <w:top w:val="single" w:sz="4" w:space="0" w:color="auto"/>
              <w:left w:val="single" w:sz="4" w:space="0" w:color="auto"/>
              <w:bottom w:val="single" w:sz="4" w:space="0" w:color="auto"/>
              <w:right w:val="single" w:sz="4" w:space="0" w:color="auto"/>
            </w:tcBorders>
          </w:tcPr>
          <w:p w:rsidR="00D96E93" w:rsidRDefault="00D96E93" w:rsidP="00254D53">
            <w:pPr>
              <w:spacing w:line="240" w:lineRule="auto"/>
              <w:ind w:firstLine="480"/>
              <w:rPr>
                <w:sz w:val="21"/>
                <w:szCs w:val="21"/>
              </w:rPr>
            </w:pPr>
            <w:r>
              <w:rPr>
                <w:sz w:val="21"/>
                <w:szCs w:val="21"/>
              </w:rPr>
              <w:t>{</w:t>
            </w:r>
          </w:p>
          <w:p w:rsidR="00D96E93" w:rsidRDefault="00D96E93" w:rsidP="00254D53">
            <w:pPr>
              <w:spacing w:line="240" w:lineRule="auto"/>
              <w:ind w:firstLine="480"/>
              <w:rPr>
                <w:sz w:val="21"/>
                <w:szCs w:val="21"/>
              </w:rPr>
            </w:pPr>
            <w:r>
              <w:rPr>
                <w:sz w:val="21"/>
                <w:szCs w:val="21"/>
              </w:rPr>
              <w:tab/>
              <w:t>"</w:t>
            </w:r>
            <w:r>
              <w:rPr>
                <w:rFonts w:hint="eastAsia"/>
                <w:sz w:val="21"/>
                <w:szCs w:val="21"/>
              </w:rPr>
              <w:t>orderId</w:t>
            </w:r>
            <w:r>
              <w:rPr>
                <w:sz w:val="21"/>
                <w:szCs w:val="21"/>
              </w:rPr>
              <w:t>": "</w:t>
            </w:r>
            <w:r>
              <w:rPr>
                <w:rFonts w:hint="eastAsia"/>
                <w:sz w:val="21"/>
                <w:szCs w:val="21"/>
              </w:rPr>
              <w:t>124343</w:t>
            </w:r>
            <w:r>
              <w:rPr>
                <w:sz w:val="21"/>
                <w:szCs w:val="21"/>
              </w:rPr>
              <w:t>"</w:t>
            </w:r>
          </w:p>
          <w:p w:rsidR="00D96E93" w:rsidRDefault="00D96E93" w:rsidP="00254D53">
            <w:pPr>
              <w:spacing w:line="240" w:lineRule="auto"/>
              <w:ind w:firstLine="480"/>
            </w:pPr>
            <w:r>
              <w:rPr>
                <w:sz w:val="21"/>
                <w:szCs w:val="21"/>
              </w:rPr>
              <w:t>}</w:t>
            </w:r>
          </w:p>
        </w:tc>
      </w:tr>
    </w:tbl>
    <w:p w:rsidR="00D96E93" w:rsidRDefault="00D96E93" w:rsidP="00D96E93">
      <w:r>
        <w:lastRenderedPageBreak/>
        <w:t xml:space="preserve"> </w:t>
      </w:r>
    </w:p>
    <w:p w:rsidR="00D96E93" w:rsidRDefault="00D96E93" w:rsidP="00D96E93">
      <w:pPr>
        <w:pStyle w:val="6"/>
      </w:pPr>
      <w:bookmarkStart w:id="4088" w:name="_Toc130156794"/>
      <w:r>
        <w:rPr>
          <w:rFonts w:ascii="宋体" w:hAnsi="宋体"/>
        </w:rPr>
        <w:t>响应报文示例</w:t>
      </w:r>
      <w:bookmarkEnd w:id="4088"/>
    </w:p>
    <w:tbl>
      <w:tblPr>
        <w:tblStyle w:val="afffff7"/>
        <w:tblW w:w="0" w:type="auto"/>
        <w:tblInd w:w="-5" w:type="dxa"/>
        <w:tblLook w:val="04A0" w:firstRow="1" w:lastRow="0" w:firstColumn="1" w:lastColumn="0" w:noHBand="0" w:noVBand="1"/>
      </w:tblPr>
      <w:tblGrid>
        <w:gridCol w:w="8542"/>
      </w:tblGrid>
      <w:tr w:rsidR="00D96E93" w:rsidTr="00254D53">
        <w:tc>
          <w:tcPr>
            <w:tcW w:w="8542" w:type="dxa"/>
            <w:tcBorders>
              <w:top w:val="single" w:sz="4" w:space="0" w:color="auto"/>
              <w:left w:val="single" w:sz="4" w:space="0" w:color="auto"/>
              <w:bottom w:val="single" w:sz="4" w:space="0" w:color="auto"/>
              <w:right w:val="single" w:sz="4" w:space="0" w:color="auto"/>
            </w:tcBorders>
          </w:tcPr>
          <w:p w:rsidR="00D96E93" w:rsidRDefault="00D96E93" w:rsidP="00254D53">
            <w:pPr>
              <w:spacing w:line="240" w:lineRule="auto"/>
              <w:ind w:firstLine="480"/>
              <w:rPr>
                <w:sz w:val="21"/>
                <w:szCs w:val="21"/>
              </w:rPr>
            </w:pPr>
            <w:r>
              <w:rPr>
                <w:rFonts w:hint="eastAsia"/>
                <w:sz w:val="21"/>
                <w:szCs w:val="21"/>
              </w:rPr>
              <w:t>{</w:t>
            </w:r>
          </w:p>
          <w:p w:rsidR="00D96E93" w:rsidRDefault="00D96E93" w:rsidP="00254D53">
            <w:pPr>
              <w:spacing w:line="240" w:lineRule="auto"/>
              <w:ind w:firstLine="480"/>
              <w:rPr>
                <w:sz w:val="21"/>
                <w:szCs w:val="21"/>
              </w:rPr>
            </w:pPr>
            <w:r>
              <w:rPr>
                <w:rFonts w:hint="eastAsia"/>
                <w:sz w:val="21"/>
                <w:szCs w:val="21"/>
              </w:rPr>
              <w:t xml:space="preserve">    "code":200,</w:t>
            </w:r>
          </w:p>
          <w:p w:rsidR="00D96E93" w:rsidRDefault="00D96E93" w:rsidP="00254D53">
            <w:pPr>
              <w:spacing w:line="240" w:lineRule="auto"/>
              <w:ind w:firstLine="480"/>
              <w:rPr>
                <w:sz w:val="21"/>
                <w:szCs w:val="21"/>
              </w:rPr>
            </w:pPr>
            <w:r>
              <w:rPr>
                <w:rFonts w:hint="eastAsia"/>
                <w:sz w:val="21"/>
                <w:szCs w:val="21"/>
              </w:rPr>
              <w:t xml:space="preserve">    "msg":"</w:t>
            </w:r>
            <w:r>
              <w:rPr>
                <w:rFonts w:hint="eastAsia"/>
                <w:sz w:val="21"/>
                <w:szCs w:val="21"/>
              </w:rPr>
              <w:t>成功</w:t>
            </w:r>
            <w:r>
              <w:rPr>
                <w:rFonts w:hint="eastAsia"/>
                <w:sz w:val="21"/>
                <w:szCs w:val="21"/>
              </w:rPr>
              <w:t>",</w:t>
            </w:r>
          </w:p>
          <w:p w:rsidR="00D96E93" w:rsidRDefault="00D96E93" w:rsidP="00254D53">
            <w:pPr>
              <w:spacing w:line="240" w:lineRule="auto"/>
              <w:ind w:firstLine="480"/>
              <w:rPr>
                <w:sz w:val="21"/>
                <w:szCs w:val="21"/>
              </w:rPr>
            </w:pPr>
            <w:r>
              <w:rPr>
                <w:rFonts w:hint="eastAsia"/>
                <w:sz w:val="21"/>
                <w:szCs w:val="21"/>
              </w:rPr>
              <w:t xml:space="preserve">    "data":{</w:t>
            </w:r>
          </w:p>
          <w:p w:rsidR="00D96E93" w:rsidRDefault="00D96E93" w:rsidP="00254D53">
            <w:pPr>
              <w:spacing w:line="240" w:lineRule="auto"/>
              <w:ind w:firstLineChars="600" w:firstLine="1260"/>
              <w:rPr>
                <w:sz w:val="21"/>
                <w:szCs w:val="21"/>
              </w:rPr>
            </w:pPr>
            <w:r>
              <w:rPr>
                <w:rFonts w:hint="eastAsia"/>
                <w:sz w:val="21"/>
                <w:szCs w:val="21"/>
              </w:rPr>
              <w:t xml:space="preserve">     </w:t>
            </w:r>
            <w:r>
              <w:rPr>
                <w:rFonts w:hint="eastAsia"/>
                <w:sz w:val="21"/>
                <w:szCs w:val="21"/>
              </w:rPr>
              <w:tab/>
              <w:t>{</w:t>
            </w:r>
          </w:p>
          <w:p w:rsidR="00D96E93" w:rsidRDefault="00D96E93" w:rsidP="00254D53">
            <w:pPr>
              <w:spacing w:line="240" w:lineRule="auto"/>
              <w:ind w:firstLineChars="600" w:firstLine="1260"/>
              <w:rPr>
                <w:sz w:val="21"/>
                <w:szCs w:val="21"/>
              </w:rPr>
            </w:pPr>
            <w:r>
              <w:rPr>
                <w:rFonts w:hint="eastAsia"/>
                <w:sz w:val="21"/>
                <w:szCs w:val="21"/>
              </w:rPr>
              <w:tab/>
            </w:r>
            <w:r>
              <w:rPr>
                <w:rFonts w:hint="eastAsia"/>
                <w:sz w:val="21"/>
                <w:szCs w:val="21"/>
              </w:rPr>
              <w:tab/>
              <w:t>"orderAreaType":"</w:t>
            </w:r>
            <w:r>
              <w:rPr>
                <w:rFonts w:hint="eastAsia"/>
                <w:sz w:val="21"/>
                <w:szCs w:val="21"/>
              </w:rPr>
              <w:t>城市</w:t>
            </w:r>
            <w:r>
              <w:rPr>
                <w:rFonts w:hint="eastAsia"/>
                <w:sz w:val="21"/>
                <w:szCs w:val="21"/>
              </w:rPr>
              <w:t>",</w:t>
            </w:r>
          </w:p>
          <w:p w:rsidR="00D96E93" w:rsidRDefault="00D96E93" w:rsidP="00254D53">
            <w:pPr>
              <w:spacing w:line="240" w:lineRule="auto"/>
              <w:ind w:firstLineChars="600" w:firstLine="1260"/>
              <w:rPr>
                <w:sz w:val="21"/>
                <w:szCs w:val="21"/>
              </w:rPr>
            </w:pPr>
            <w:r>
              <w:rPr>
                <w:rFonts w:hint="eastAsia"/>
                <w:sz w:val="21"/>
                <w:szCs w:val="21"/>
              </w:rPr>
              <w:tab/>
            </w:r>
            <w:r>
              <w:rPr>
                <w:rFonts w:hint="eastAsia"/>
                <w:sz w:val="21"/>
                <w:szCs w:val="21"/>
              </w:rPr>
              <w:tab/>
              <w:t>"orderId":"124343",</w:t>
            </w:r>
          </w:p>
          <w:p w:rsidR="00D96E93" w:rsidRDefault="00D96E93" w:rsidP="00254D53">
            <w:pPr>
              <w:spacing w:line="240" w:lineRule="auto"/>
              <w:ind w:firstLineChars="600" w:firstLine="1260"/>
              <w:rPr>
                <w:sz w:val="21"/>
                <w:szCs w:val="21"/>
              </w:rPr>
            </w:pPr>
            <w:r>
              <w:rPr>
                <w:rFonts w:hint="eastAsia"/>
                <w:sz w:val="21"/>
                <w:szCs w:val="21"/>
              </w:rPr>
              <w:tab/>
              <w:t>},</w:t>
            </w:r>
          </w:p>
          <w:p w:rsidR="00D96E93" w:rsidRDefault="00D96E93" w:rsidP="00254D53">
            <w:pPr>
              <w:spacing w:line="240" w:lineRule="auto"/>
              <w:ind w:firstLineChars="600" w:firstLine="1260"/>
              <w:rPr>
                <w:sz w:val="21"/>
                <w:szCs w:val="21"/>
              </w:rPr>
            </w:pPr>
            <w:r>
              <w:rPr>
                <w:rFonts w:hint="eastAsia"/>
                <w:sz w:val="21"/>
                <w:szCs w:val="21"/>
              </w:rPr>
              <w:t>}</w:t>
            </w:r>
          </w:p>
          <w:p w:rsidR="00D96E93" w:rsidRDefault="00D96E93" w:rsidP="00254D53">
            <w:pPr>
              <w:spacing w:line="240" w:lineRule="auto"/>
              <w:ind w:firstLine="480"/>
            </w:pPr>
            <w:r>
              <w:rPr>
                <w:rFonts w:hint="eastAsia"/>
                <w:sz w:val="21"/>
                <w:szCs w:val="21"/>
              </w:rPr>
              <w:t>}</w:t>
            </w:r>
          </w:p>
        </w:tc>
      </w:tr>
    </w:tbl>
    <w:p w:rsidR="00D96E93" w:rsidRDefault="00D96E93" w:rsidP="00D96E93">
      <w:pPr>
        <w:ind w:firstLine="480"/>
        <w:rPr>
          <w:rFonts w:ascii="宋体" w:hAnsi="宋体"/>
        </w:rPr>
      </w:pPr>
    </w:p>
    <w:p w:rsidR="00D96E93" w:rsidRDefault="00D96E93" w:rsidP="00D96E93">
      <w:pPr>
        <w:pStyle w:val="5"/>
        <w:rPr>
          <w:rStyle w:val="710"/>
          <w:iCs/>
        </w:rPr>
      </w:pPr>
      <w:bookmarkStart w:id="4089" w:name="_Toc130156795"/>
      <w:r>
        <w:rPr>
          <w:rFonts w:hint="eastAsia"/>
        </w:rPr>
        <w:t>查询装机首响超时工单信息接口</w:t>
      </w:r>
      <w:bookmarkEnd w:id="4089"/>
    </w:p>
    <w:p w:rsidR="00D96E93" w:rsidRDefault="00D96E93" w:rsidP="00905DF8">
      <w:pPr>
        <w:numPr>
          <w:ilvl w:val="0"/>
          <w:numId w:val="251"/>
        </w:numPr>
        <w:spacing w:line="240" w:lineRule="auto"/>
        <w:rPr>
          <w:rFonts w:ascii="宋体" w:hAnsi="宋体" w:cs="宋体"/>
          <w:sz w:val="21"/>
          <w:szCs w:val="21"/>
        </w:rPr>
      </w:pPr>
      <w:r>
        <w:rPr>
          <w:rFonts w:ascii="宋体" w:hAnsi="宋体" w:cs="宋体" w:hint="eastAsia"/>
          <w:sz w:val="21"/>
          <w:szCs w:val="21"/>
        </w:rPr>
        <w:t xml:space="preserve">请求地址： </w:t>
      </w:r>
      <w:hyperlink r:id="rId18" w:history="1">
        <w:r>
          <w:rPr>
            <w:rStyle w:val="afffffb"/>
            <w:rFonts w:ascii="宋体" w:hAnsi="宋体" w:cs="宋体" w:hint="eastAsia"/>
            <w:sz w:val="21"/>
            <w:szCs w:val="21"/>
          </w:rPr>
          <w:t>http://ip:port/orderApi/getT</w:t>
        </w:r>
      </w:hyperlink>
      <w:r>
        <w:rPr>
          <w:rFonts w:ascii="宋体" w:hAnsi="宋体" w:cs="宋体" w:hint="eastAsia"/>
          <w:sz w:val="21"/>
          <w:szCs w:val="21"/>
        </w:rPr>
        <w:t>imeoutOrderList</w:t>
      </w:r>
    </w:p>
    <w:p w:rsidR="00D96E93" w:rsidRDefault="00D96E93" w:rsidP="00905DF8">
      <w:pPr>
        <w:numPr>
          <w:ilvl w:val="0"/>
          <w:numId w:val="251"/>
        </w:numPr>
        <w:spacing w:line="240" w:lineRule="auto"/>
        <w:rPr>
          <w:rFonts w:ascii="宋体" w:hAnsi="宋体" w:cs="宋体"/>
          <w:sz w:val="21"/>
          <w:szCs w:val="21"/>
        </w:rPr>
      </w:pPr>
      <w:r>
        <w:rPr>
          <w:rFonts w:ascii="宋体" w:hAnsi="宋体" w:cs="宋体" w:hint="eastAsia"/>
          <w:sz w:val="21"/>
          <w:szCs w:val="21"/>
        </w:rPr>
        <w:t>请求方式： post</w:t>
      </w:r>
    </w:p>
    <w:p w:rsidR="00D96E93" w:rsidRDefault="00D96E93" w:rsidP="00905DF8">
      <w:pPr>
        <w:numPr>
          <w:ilvl w:val="0"/>
          <w:numId w:val="251"/>
        </w:numPr>
        <w:spacing w:line="240" w:lineRule="auto"/>
        <w:rPr>
          <w:rFonts w:ascii="宋体" w:hAnsi="宋体" w:cs="宋体"/>
          <w:szCs w:val="24"/>
        </w:rPr>
      </w:pPr>
      <w:r>
        <w:rPr>
          <w:rFonts w:ascii="宋体" w:hAnsi="宋体" w:cs="宋体" w:hint="eastAsia"/>
          <w:sz w:val="21"/>
          <w:szCs w:val="21"/>
        </w:rPr>
        <w:t>参数格式：application/json</w:t>
      </w:r>
    </w:p>
    <w:p w:rsidR="00D96E93" w:rsidRDefault="00D96E93" w:rsidP="00D96E93">
      <w:pPr>
        <w:spacing w:line="240" w:lineRule="auto"/>
        <w:rPr>
          <w:rFonts w:ascii="宋体" w:hAnsi="宋体" w:cs="宋体"/>
          <w:szCs w:val="24"/>
        </w:rPr>
      </w:pPr>
    </w:p>
    <w:p w:rsidR="00D96E93" w:rsidRDefault="00D96E93" w:rsidP="00D96E93">
      <w:pPr>
        <w:pStyle w:val="6"/>
      </w:pPr>
      <w:bookmarkStart w:id="4090" w:name="_Toc130156796"/>
      <w:r>
        <w:rPr>
          <w:rFonts w:ascii="宋体" w:hAnsi="宋体"/>
        </w:rPr>
        <w:t>请求</w:t>
      </w:r>
      <w:r>
        <w:rPr>
          <w:rFonts w:ascii="宋体" w:hAnsi="宋体" w:hint="eastAsia"/>
        </w:rPr>
        <w:t>内容参数</w:t>
      </w:r>
      <w:bookmarkEnd w:id="4090"/>
    </w:p>
    <w:p w:rsidR="00D96E93" w:rsidRDefault="00D96E93" w:rsidP="00D96E93">
      <w:pPr>
        <w:pStyle w:val="QB20"/>
        <w:spacing w:line="360" w:lineRule="auto"/>
        <w:rPr>
          <w:rFonts w:ascii="宋体" w:hAnsi="宋体" w:cs="Times New Roman"/>
        </w:rPr>
      </w:pPr>
      <w:r>
        <w:rPr>
          <w:rFonts w:ascii="宋体" w:hAnsi="宋体" w:cs="Times New Roman"/>
        </w:rPr>
        <w:t>字段含义：</w:t>
      </w:r>
    </w:p>
    <w:tbl>
      <w:tblPr>
        <w:tblStyle w:val="afffff7"/>
        <w:tblW w:w="0" w:type="auto"/>
        <w:tblInd w:w="362" w:type="dxa"/>
        <w:tblLook w:val="04A0" w:firstRow="1" w:lastRow="0" w:firstColumn="1" w:lastColumn="0" w:noHBand="0" w:noVBand="1"/>
      </w:tblPr>
      <w:tblGrid>
        <w:gridCol w:w="2109"/>
        <w:gridCol w:w="2051"/>
        <w:gridCol w:w="2051"/>
        <w:gridCol w:w="1952"/>
      </w:tblGrid>
      <w:tr w:rsidR="00D96E93" w:rsidTr="00254D53">
        <w:tc>
          <w:tcPr>
            <w:tcW w:w="2109" w:type="dxa"/>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参数名称</w:t>
            </w:r>
          </w:p>
        </w:tc>
        <w:tc>
          <w:tcPr>
            <w:tcW w:w="2051" w:type="dxa"/>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参数类型</w:t>
            </w:r>
          </w:p>
        </w:tc>
        <w:tc>
          <w:tcPr>
            <w:tcW w:w="2051" w:type="dxa"/>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参数含义</w:t>
            </w:r>
          </w:p>
        </w:tc>
        <w:tc>
          <w:tcPr>
            <w:tcW w:w="1952" w:type="dxa"/>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必选</w:t>
            </w:r>
          </w:p>
        </w:tc>
      </w:tr>
      <w:tr w:rsidR="00D96E93" w:rsidTr="00254D53">
        <w:tc>
          <w:tcPr>
            <w:tcW w:w="2109" w:type="dxa"/>
          </w:tcPr>
          <w:p w:rsidR="00D96E93" w:rsidRDefault="00D96E93" w:rsidP="00254D53">
            <w:pPr>
              <w:pStyle w:val="QB20"/>
              <w:spacing w:line="360" w:lineRule="auto"/>
              <w:ind w:firstLineChars="0" w:firstLine="0"/>
              <w:rPr>
                <w:rFonts w:cs="Times New Roman"/>
              </w:rPr>
            </w:pPr>
            <w:r>
              <w:rPr>
                <w:rFonts w:cs="Times New Roman" w:hint="eastAsia"/>
              </w:rPr>
              <w:t>orderType</w:t>
            </w:r>
          </w:p>
        </w:tc>
        <w:tc>
          <w:tcPr>
            <w:tcW w:w="2051" w:type="dxa"/>
          </w:tcPr>
          <w:p w:rsidR="00D96E93" w:rsidRDefault="00D96E93" w:rsidP="00254D53">
            <w:pPr>
              <w:pStyle w:val="QB20"/>
              <w:spacing w:line="360" w:lineRule="auto"/>
              <w:ind w:firstLineChars="0" w:firstLine="0"/>
            </w:pPr>
            <w:r>
              <w:t>String</w:t>
            </w:r>
          </w:p>
        </w:tc>
        <w:tc>
          <w:tcPr>
            <w:tcW w:w="2051" w:type="dxa"/>
          </w:tcPr>
          <w:p w:rsidR="00D96E93" w:rsidRDefault="00D96E93" w:rsidP="00254D53">
            <w:pPr>
              <w:pStyle w:val="QB20"/>
              <w:spacing w:line="360" w:lineRule="auto"/>
              <w:ind w:firstLineChars="0" w:firstLine="0"/>
            </w:pPr>
            <w:r>
              <w:rPr>
                <w:rFonts w:hint="eastAsia"/>
              </w:rPr>
              <w:t>工单类型</w:t>
            </w:r>
          </w:p>
        </w:tc>
        <w:tc>
          <w:tcPr>
            <w:tcW w:w="1952" w:type="dxa"/>
          </w:tcPr>
          <w:p w:rsidR="00D96E93" w:rsidRDefault="00D96E93" w:rsidP="00254D53">
            <w:pPr>
              <w:pStyle w:val="QB20"/>
              <w:spacing w:line="360" w:lineRule="auto"/>
              <w:ind w:firstLineChars="0" w:firstLine="0"/>
            </w:pPr>
            <w:r>
              <w:t>Y</w:t>
            </w:r>
          </w:p>
        </w:tc>
      </w:tr>
    </w:tbl>
    <w:p w:rsidR="00D96E93" w:rsidRDefault="00D96E93" w:rsidP="00D96E93">
      <w:pPr>
        <w:pStyle w:val="QB20"/>
        <w:spacing w:line="360" w:lineRule="auto"/>
        <w:ind w:firstLineChars="0" w:firstLine="0"/>
        <w:rPr>
          <w:rFonts w:cs="Times New Roman"/>
        </w:rPr>
      </w:pPr>
    </w:p>
    <w:p w:rsidR="00D96E93" w:rsidRDefault="00D96E93" w:rsidP="00D96E93">
      <w:pPr>
        <w:pStyle w:val="6"/>
      </w:pPr>
      <w:bookmarkStart w:id="4091" w:name="_Toc130156797"/>
      <w:r>
        <w:rPr>
          <w:rFonts w:ascii="宋体" w:hAnsi="宋体"/>
        </w:rPr>
        <w:t>响应</w:t>
      </w:r>
      <w:r>
        <w:rPr>
          <w:rFonts w:ascii="宋体" w:hAnsi="宋体" w:hint="eastAsia"/>
        </w:rPr>
        <w:t>内容</w:t>
      </w:r>
      <w:r>
        <w:rPr>
          <w:rFonts w:ascii="宋体" w:hAnsi="宋体"/>
        </w:rPr>
        <w:t>格式</w:t>
      </w:r>
      <w:bookmarkEnd w:id="4091"/>
    </w:p>
    <w:tbl>
      <w:tblPr>
        <w:tblStyle w:val="afffff7"/>
        <w:tblW w:w="8147" w:type="dxa"/>
        <w:tblInd w:w="375" w:type="dxa"/>
        <w:tblLayout w:type="fixed"/>
        <w:tblLook w:val="04A0" w:firstRow="1" w:lastRow="0" w:firstColumn="1" w:lastColumn="0" w:noHBand="0" w:noVBand="1"/>
      </w:tblPr>
      <w:tblGrid>
        <w:gridCol w:w="2368"/>
        <w:gridCol w:w="1930"/>
        <w:gridCol w:w="1972"/>
        <w:gridCol w:w="1877"/>
      </w:tblGrid>
      <w:tr w:rsidR="00D96E93" w:rsidTr="00254D53">
        <w:tc>
          <w:tcPr>
            <w:tcW w:w="2368" w:type="dxa"/>
            <w:tcBorders>
              <w:top w:val="single" w:sz="4" w:space="0" w:color="auto"/>
              <w:left w:val="single" w:sz="4" w:space="0" w:color="auto"/>
              <w:bottom w:val="single" w:sz="4" w:space="0" w:color="auto"/>
              <w:right w:val="single" w:sz="4" w:space="0" w:color="auto"/>
            </w:tcBorders>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参数名称</w:t>
            </w:r>
          </w:p>
        </w:tc>
        <w:tc>
          <w:tcPr>
            <w:tcW w:w="1930" w:type="dxa"/>
            <w:tcBorders>
              <w:top w:val="single" w:sz="4" w:space="0" w:color="auto"/>
              <w:left w:val="single" w:sz="4" w:space="0" w:color="auto"/>
              <w:bottom w:val="single" w:sz="4" w:space="0" w:color="auto"/>
              <w:right w:val="single" w:sz="4" w:space="0" w:color="auto"/>
            </w:tcBorders>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参数类型</w:t>
            </w:r>
          </w:p>
        </w:tc>
        <w:tc>
          <w:tcPr>
            <w:tcW w:w="1972" w:type="dxa"/>
            <w:tcBorders>
              <w:top w:val="single" w:sz="4" w:space="0" w:color="auto"/>
              <w:left w:val="single" w:sz="4" w:space="0" w:color="auto"/>
              <w:bottom w:val="single" w:sz="4" w:space="0" w:color="auto"/>
              <w:right w:val="single" w:sz="4" w:space="0" w:color="auto"/>
            </w:tcBorders>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参数含义</w:t>
            </w:r>
          </w:p>
        </w:tc>
        <w:tc>
          <w:tcPr>
            <w:tcW w:w="1877" w:type="dxa"/>
            <w:tcBorders>
              <w:top w:val="single" w:sz="4" w:space="0" w:color="auto"/>
              <w:left w:val="single" w:sz="4" w:space="0" w:color="auto"/>
              <w:bottom w:val="single" w:sz="4" w:space="0" w:color="auto"/>
              <w:right w:val="single" w:sz="4" w:space="0" w:color="auto"/>
            </w:tcBorders>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必选</w:t>
            </w:r>
          </w:p>
        </w:tc>
      </w:tr>
      <w:tr w:rsidR="00D96E93" w:rsidTr="00254D53">
        <w:tc>
          <w:tcPr>
            <w:tcW w:w="2368"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msg</w:t>
            </w:r>
          </w:p>
        </w:tc>
        <w:tc>
          <w:tcPr>
            <w:tcW w:w="1930"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String</w:t>
            </w:r>
          </w:p>
        </w:tc>
        <w:tc>
          <w:tcPr>
            <w:tcW w:w="1972"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响应说明</w:t>
            </w:r>
          </w:p>
        </w:tc>
        <w:tc>
          <w:tcPr>
            <w:tcW w:w="1877"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Y</w:t>
            </w:r>
          </w:p>
        </w:tc>
      </w:tr>
      <w:tr w:rsidR="00D96E93" w:rsidTr="00254D53">
        <w:tc>
          <w:tcPr>
            <w:tcW w:w="2368"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c</w:t>
            </w:r>
            <w:r>
              <w:rPr>
                <w:rFonts w:ascii="宋体" w:hAnsi="宋体" w:hint="eastAsia"/>
              </w:rPr>
              <w:t>ode</w:t>
            </w:r>
          </w:p>
        </w:tc>
        <w:tc>
          <w:tcPr>
            <w:tcW w:w="1930"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int</w:t>
            </w:r>
          </w:p>
        </w:tc>
        <w:tc>
          <w:tcPr>
            <w:tcW w:w="1972"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响应码</w:t>
            </w:r>
          </w:p>
        </w:tc>
        <w:tc>
          <w:tcPr>
            <w:tcW w:w="1877"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Y</w:t>
            </w:r>
          </w:p>
        </w:tc>
      </w:tr>
      <w:tr w:rsidR="00D96E93" w:rsidTr="00254D53">
        <w:tc>
          <w:tcPr>
            <w:tcW w:w="2368"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data</w:t>
            </w:r>
          </w:p>
        </w:tc>
        <w:tc>
          <w:tcPr>
            <w:tcW w:w="1930"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JSONObject</w:t>
            </w:r>
          </w:p>
        </w:tc>
        <w:tc>
          <w:tcPr>
            <w:tcW w:w="1972"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响应结果</w:t>
            </w:r>
          </w:p>
        </w:tc>
        <w:tc>
          <w:tcPr>
            <w:tcW w:w="1877"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Y</w:t>
            </w:r>
          </w:p>
        </w:tc>
      </w:tr>
    </w:tbl>
    <w:p w:rsidR="00D96E93" w:rsidRDefault="00D96E93" w:rsidP="00D96E93"/>
    <w:p w:rsidR="00D96E93" w:rsidRDefault="00D96E93" w:rsidP="00D96E93">
      <w:pPr>
        <w:pStyle w:val="6"/>
      </w:pPr>
      <w:bookmarkStart w:id="4092" w:name="_Toc130156798"/>
      <w:r>
        <w:rPr>
          <w:rFonts w:ascii="宋体" w:hAnsi="宋体" w:hint="eastAsia"/>
        </w:rPr>
        <w:t>请求</w:t>
      </w:r>
      <w:r>
        <w:rPr>
          <w:rFonts w:ascii="宋体" w:hAnsi="宋体"/>
        </w:rPr>
        <w:t>报文示例</w:t>
      </w:r>
      <w:bookmarkEnd w:id="4092"/>
    </w:p>
    <w:p w:rsidR="00D96E93" w:rsidRDefault="00D96E93" w:rsidP="00D96E93"/>
    <w:tbl>
      <w:tblPr>
        <w:tblStyle w:val="afffff7"/>
        <w:tblW w:w="0" w:type="auto"/>
        <w:tblInd w:w="-5" w:type="dxa"/>
        <w:tblLook w:val="04A0" w:firstRow="1" w:lastRow="0" w:firstColumn="1" w:lastColumn="0" w:noHBand="0" w:noVBand="1"/>
      </w:tblPr>
      <w:tblGrid>
        <w:gridCol w:w="8517"/>
      </w:tblGrid>
      <w:tr w:rsidR="00D96E93" w:rsidTr="00254D53">
        <w:tc>
          <w:tcPr>
            <w:tcW w:w="8517" w:type="dxa"/>
            <w:tcBorders>
              <w:top w:val="single" w:sz="4" w:space="0" w:color="auto"/>
              <w:left w:val="single" w:sz="4" w:space="0" w:color="auto"/>
              <w:bottom w:val="single" w:sz="4" w:space="0" w:color="auto"/>
              <w:right w:val="single" w:sz="4" w:space="0" w:color="auto"/>
            </w:tcBorders>
          </w:tcPr>
          <w:p w:rsidR="00D96E93" w:rsidRDefault="00D96E93" w:rsidP="00254D53">
            <w:pPr>
              <w:spacing w:line="240" w:lineRule="auto"/>
              <w:ind w:firstLine="480"/>
              <w:rPr>
                <w:sz w:val="21"/>
                <w:szCs w:val="21"/>
              </w:rPr>
            </w:pPr>
            <w:r>
              <w:rPr>
                <w:sz w:val="21"/>
                <w:szCs w:val="21"/>
              </w:rPr>
              <w:t>{</w:t>
            </w:r>
          </w:p>
          <w:p w:rsidR="00D96E93" w:rsidRDefault="00D96E93" w:rsidP="00254D53">
            <w:pPr>
              <w:spacing w:line="240" w:lineRule="auto"/>
              <w:ind w:firstLine="480"/>
              <w:rPr>
                <w:sz w:val="21"/>
                <w:szCs w:val="21"/>
              </w:rPr>
            </w:pPr>
            <w:r>
              <w:rPr>
                <w:sz w:val="21"/>
                <w:szCs w:val="21"/>
              </w:rPr>
              <w:tab/>
              <w:t>"</w:t>
            </w:r>
            <w:r>
              <w:rPr>
                <w:rFonts w:hint="eastAsia"/>
                <w:sz w:val="21"/>
                <w:szCs w:val="21"/>
              </w:rPr>
              <w:t>orderType</w:t>
            </w:r>
            <w:r>
              <w:rPr>
                <w:sz w:val="21"/>
                <w:szCs w:val="21"/>
              </w:rPr>
              <w:t>": "</w:t>
            </w:r>
            <w:r>
              <w:rPr>
                <w:rFonts w:hint="eastAsia"/>
                <w:sz w:val="21"/>
                <w:szCs w:val="21"/>
              </w:rPr>
              <w:t>timeout</w:t>
            </w:r>
            <w:r>
              <w:rPr>
                <w:sz w:val="21"/>
                <w:szCs w:val="21"/>
              </w:rPr>
              <w:t>"</w:t>
            </w:r>
          </w:p>
          <w:p w:rsidR="00D96E93" w:rsidRDefault="00D96E93" w:rsidP="00254D53">
            <w:pPr>
              <w:spacing w:line="240" w:lineRule="auto"/>
              <w:ind w:firstLine="480"/>
            </w:pPr>
            <w:r>
              <w:rPr>
                <w:sz w:val="21"/>
                <w:szCs w:val="21"/>
              </w:rPr>
              <w:t>}</w:t>
            </w:r>
          </w:p>
        </w:tc>
      </w:tr>
    </w:tbl>
    <w:p w:rsidR="00D96E93" w:rsidRDefault="00D96E93" w:rsidP="00D96E93">
      <w:r>
        <w:t xml:space="preserve"> </w:t>
      </w:r>
    </w:p>
    <w:p w:rsidR="00D96E93" w:rsidRDefault="00D96E93" w:rsidP="00D96E93">
      <w:pPr>
        <w:pStyle w:val="6"/>
      </w:pPr>
      <w:bookmarkStart w:id="4093" w:name="_Toc130156799"/>
      <w:r>
        <w:rPr>
          <w:rFonts w:ascii="宋体" w:hAnsi="宋体"/>
        </w:rPr>
        <w:t>响应报文示例</w:t>
      </w:r>
      <w:bookmarkEnd w:id="4093"/>
    </w:p>
    <w:tbl>
      <w:tblPr>
        <w:tblStyle w:val="afffff7"/>
        <w:tblW w:w="0" w:type="auto"/>
        <w:tblInd w:w="-5" w:type="dxa"/>
        <w:tblLook w:val="04A0" w:firstRow="1" w:lastRow="0" w:firstColumn="1" w:lastColumn="0" w:noHBand="0" w:noVBand="1"/>
      </w:tblPr>
      <w:tblGrid>
        <w:gridCol w:w="8542"/>
      </w:tblGrid>
      <w:tr w:rsidR="00D96E93" w:rsidTr="00254D53">
        <w:tc>
          <w:tcPr>
            <w:tcW w:w="8542" w:type="dxa"/>
            <w:tcBorders>
              <w:top w:val="single" w:sz="4" w:space="0" w:color="auto"/>
              <w:left w:val="single" w:sz="4" w:space="0" w:color="auto"/>
              <w:bottom w:val="single" w:sz="4" w:space="0" w:color="auto"/>
              <w:right w:val="single" w:sz="4" w:space="0" w:color="auto"/>
            </w:tcBorders>
          </w:tcPr>
          <w:p w:rsidR="00D96E93" w:rsidRDefault="00D96E93" w:rsidP="00254D53">
            <w:pPr>
              <w:spacing w:line="240" w:lineRule="auto"/>
              <w:ind w:firstLine="480"/>
              <w:rPr>
                <w:sz w:val="21"/>
                <w:szCs w:val="21"/>
              </w:rPr>
            </w:pPr>
            <w:r>
              <w:rPr>
                <w:rFonts w:hint="eastAsia"/>
                <w:sz w:val="21"/>
                <w:szCs w:val="21"/>
              </w:rPr>
              <w:t>{</w:t>
            </w:r>
          </w:p>
          <w:p w:rsidR="00D96E93" w:rsidRDefault="00D96E93" w:rsidP="00254D53">
            <w:pPr>
              <w:spacing w:line="240" w:lineRule="auto"/>
              <w:ind w:firstLine="480"/>
              <w:rPr>
                <w:sz w:val="21"/>
                <w:szCs w:val="21"/>
              </w:rPr>
            </w:pPr>
            <w:r>
              <w:rPr>
                <w:rFonts w:hint="eastAsia"/>
                <w:sz w:val="21"/>
                <w:szCs w:val="21"/>
              </w:rPr>
              <w:t xml:space="preserve">    "code":200,</w:t>
            </w:r>
          </w:p>
          <w:p w:rsidR="00D96E93" w:rsidRDefault="00D96E93" w:rsidP="00254D53">
            <w:pPr>
              <w:spacing w:line="240" w:lineRule="auto"/>
              <w:ind w:firstLine="480"/>
              <w:rPr>
                <w:sz w:val="21"/>
                <w:szCs w:val="21"/>
              </w:rPr>
            </w:pPr>
            <w:r>
              <w:rPr>
                <w:rFonts w:hint="eastAsia"/>
                <w:sz w:val="21"/>
                <w:szCs w:val="21"/>
              </w:rPr>
              <w:t xml:space="preserve">    "msg":"</w:t>
            </w:r>
            <w:r>
              <w:rPr>
                <w:rFonts w:hint="eastAsia"/>
                <w:sz w:val="21"/>
                <w:szCs w:val="21"/>
              </w:rPr>
              <w:t>成功</w:t>
            </w:r>
            <w:r>
              <w:rPr>
                <w:rFonts w:hint="eastAsia"/>
                <w:sz w:val="21"/>
                <w:szCs w:val="21"/>
              </w:rPr>
              <w:t>",</w:t>
            </w:r>
          </w:p>
          <w:p w:rsidR="00D96E93" w:rsidRDefault="00D96E93" w:rsidP="00254D53">
            <w:pPr>
              <w:spacing w:line="240" w:lineRule="auto"/>
              <w:ind w:firstLine="480"/>
              <w:rPr>
                <w:sz w:val="21"/>
                <w:szCs w:val="21"/>
              </w:rPr>
            </w:pPr>
            <w:r>
              <w:rPr>
                <w:rFonts w:hint="eastAsia"/>
                <w:sz w:val="21"/>
                <w:szCs w:val="21"/>
              </w:rPr>
              <w:t xml:space="preserve">    "data":{</w:t>
            </w:r>
          </w:p>
          <w:p w:rsidR="00D96E93" w:rsidRDefault="00D96E93" w:rsidP="00254D53">
            <w:pPr>
              <w:spacing w:line="240" w:lineRule="auto"/>
              <w:ind w:firstLineChars="600" w:firstLine="1260"/>
              <w:rPr>
                <w:sz w:val="21"/>
                <w:szCs w:val="21"/>
              </w:rPr>
            </w:pPr>
            <w:r>
              <w:rPr>
                <w:rFonts w:hint="eastAsia"/>
                <w:sz w:val="21"/>
                <w:szCs w:val="21"/>
              </w:rPr>
              <w:t xml:space="preserve">     </w:t>
            </w:r>
            <w:r>
              <w:rPr>
                <w:rFonts w:hint="eastAsia"/>
                <w:sz w:val="21"/>
                <w:szCs w:val="21"/>
              </w:rPr>
              <w:tab/>
              <w:t>{</w:t>
            </w:r>
          </w:p>
          <w:p w:rsidR="00D96E93" w:rsidRDefault="00D96E93" w:rsidP="00254D53">
            <w:pPr>
              <w:spacing w:line="240" w:lineRule="auto"/>
              <w:ind w:firstLineChars="600" w:firstLine="1260"/>
              <w:rPr>
                <w:sz w:val="21"/>
                <w:szCs w:val="21"/>
              </w:rPr>
            </w:pPr>
            <w:r>
              <w:rPr>
                <w:rFonts w:hint="eastAsia"/>
                <w:sz w:val="21"/>
                <w:szCs w:val="21"/>
              </w:rPr>
              <w:tab/>
            </w:r>
            <w:r>
              <w:rPr>
                <w:rFonts w:hint="eastAsia"/>
                <w:sz w:val="21"/>
                <w:szCs w:val="21"/>
              </w:rPr>
              <w:tab/>
              <w:t>"orderType":"timeout",</w:t>
            </w:r>
          </w:p>
          <w:p w:rsidR="00D96E93" w:rsidRDefault="00D96E93" w:rsidP="00254D53">
            <w:pPr>
              <w:spacing w:line="240" w:lineRule="auto"/>
              <w:ind w:firstLineChars="600" w:firstLine="1260"/>
              <w:rPr>
                <w:sz w:val="21"/>
                <w:szCs w:val="21"/>
              </w:rPr>
            </w:pPr>
            <w:r>
              <w:rPr>
                <w:rFonts w:hint="eastAsia"/>
                <w:sz w:val="21"/>
                <w:szCs w:val="21"/>
              </w:rPr>
              <w:tab/>
            </w:r>
            <w:r>
              <w:rPr>
                <w:rFonts w:hint="eastAsia"/>
                <w:sz w:val="21"/>
                <w:szCs w:val="21"/>
              </w:rPr>
              <w:tab/>
              <w:t>"orderId":"124343",</w:t>
            </w:r>
          </w:p>
          <w:p w:rsidR="00D96E93" w:rsidRDefault="00D96E93" w:rsidP="00254D53">
            <w:pPr>
              <w:spacing w:line="240" w:lineRule="auto"/>
              <w:ind w:firstLineChars="600" w:firstLine="1260"/>
              <w:rPr>
                <w:sz w:val="21"/>
                <w:szCs w:val="21"/>
              </w:rPr>
            </w:pPr>
            <w:r>
              <w:rPr>
                <w:rFonts w:hint="eastAsia"/>
                <w:sz w:val="21"/>
                <w:szCs w:val="21"/>
              </w:rPr>
              <w:lastRenderedPageBreak/>
              <w:tab/>
              <w:t>},{</w:t>
            </w:r>
          </w:p>
          <w:p w:rsidR="00D96E93" w:rsidRDefault="00D96E93" w:rsidP="00254D53">
            <w:pPr>
              <w:spacing w:line="240" w:lineRule="auto"/>
              <w:ind w:firstLineChars="600" w:firstLine="1260"/>
              <w:rPr>
                <w:sz w:val="21"/>
                <w:szCs w:val="21"/>
              </w:rPr>
            </w:pPr>
            <w:r>
              <w:rPr>
                <w:rFonts w:hint="eastAsia"/>
                <w:sz w:val="21"/>
                <w:szCs w:val="21"/>
              </w:rPr>
              <w:tab/>
            </w:r>
            <w:r>
              <w:rPr>
                <w:rFonts w:hint="eastAsia"/>
                <w:sz w:val="21"/>
                <w:szCs w:val="21"/>
              </w:rPr>
              <w:tab/>
              <w:t>"orderType":"timeout",</w:t>
            </w:r>
          </w:p>
          <w:p w:rsidR="00D96E93" w:rsidRDefault="00D96E93" w:rsidP="00254D53">
            <w:pPr>
              <w:spacing w:line="240" w:lineRule="auto"/>
              <w:ind w:firstLineChars="600" w:firstLine="1260"/>
              <w:rPr>
                <w:sz w:val="21"/>
                <w:szCs w:val="21"/>
              </w:rPr>
            </w:pPr>
            <w:r>
              <w:rPr>
                <w:rFonts w:hint="eastAsia"/>
                <w:sz w:val="21"/>
                <w:szCs w:val="21"/>
              </w:rPr>
              <w:tab/>
            </w:r>
            <w:r>
              <w:rPr>
                <w:rFonts w:hint="eastAsia"/>
                <w:sz w:val="21"/>
                <w:szCs w:val="21"/>
              </w:rPr>
              <w:tab/>
              <w:t>"orderId":"124348",</w:t>
            </w:r>
          </w:p>
          <w:p w:rsidR="00D96E93" w:rsidRDefault="00D96E93" w:rsidP="00254D53">
            <w:pPr>
              <w:spacing w:line="240" w:lineRule="auto"/>
              <w:ind w:firstLineChars="600" w:firstLine="1260"/>
              <w:rPr>
                <w:sz w:val="21"/>
                <w:szCs w:val="21"/>
              </w:rPr>
            </w:pPr>
            <w:r>
              <w:rPr>
                <w:rFonts w:hint="eastAsia"/>
                <w:sz w:val="21"/>
                <w:szCs w:val="21"/>
              </w:rPr>
              <w:tab/>
              <w:t>},{</w:t>
            </w:r>
          </w:p>
          <w:p w:rsidR="00D96E93" w:rsidRDefault="00D96E93" w:rsidP="00254D53">
            <w:pPr>
              <w:spacing w:line="240" w:lineRule="auto"/>
              <w:ind w:firstLineChars="600" w:firstLine="1260"/>
              <w:rPr>
                <w:sz w:val="21"/>
                <w:szCs w:val="21"/>
              </w:rPr>
            </w:pPr>
            <w:r>
              <w:rPr>
                <w:rFonts w:hint="eastAsia"/>
                <w:sz w:val="21"/>
                <w:szCs w:val="21"/>
              </w:rPr>
              <w:tab/>
            </w:r>
            <w:r>
              <w:rPr>
                <w:rFonts w:hint="eastAsia"/>
                <w:sz w:val="21"/>
                <w:szCs w:val="21"/>
              </w:rPr>
              <w:tab/>
              <w:t>"orderType":"timeout",</w:t>
            </w:r>
          </w:p>
          <w:p w:rsidR="00D96E93" w:rsidRDefault="00D96E93" w:rsidP="00254D53">
            <w:pPr>
              <w:spacing w:line="240" w:lineRule="auto"/>
              <w:ind w:firstLineChars="600" w:firstLine="1260"/>
              <w:rPr>
                <w:sz w:val="21"/>
                <w:szCs w:val="21"/>
              </w:rPr>
            </w:pPr>
            <w:r>
              <w:rPr>
                <w:rFonts w:hint="eastAsia"/>
                <w:sz w:val="21"/>
                <w:szCs w:val="21"/>
              </w:rPr>
              <w:tab/>
            </w:r>
            <w:r>
              <w:rPr>
                <w:rFonts w:hint="eastAsia"/>
                <w:sz w:val="21"/>
                <w:szCs w:val="21"/>
              </w:rPr>
              <w:tab/>
              <w:t>"orderId":"124346",</w:t>
            </w:r>
          </w:p>
          <w:p w:rsidR="00D96E93" w:rsidRDefault="00D96E93" w:rsidP="00254D53">
            <w:pPr>
              <w:spacing w:line="240" w:lineRule="auto"/>
              <w:ind w:firstLineChars="600" w:firstLine="1260"/>
              <w:rPr>
                <w:sz w:val="21"/>
                <w:szCs w:val="21"/>
              </w:rPr>
            </w:pPr>
            <w:r>
              <w:rPr>
                <w:rFonts w:hint="eastAsia"/>
                <w:sz w:val="21"/>
                <w:szCs w:val="21"/>
              </w:rPr>
              <w:tab/>
              <w:t>},</w:t>
            </w:r>
          </w:p>
          <w:p w:rsidR="00D96E93" w:rsidRDefault="00D96E93" w:rsidP="00254D53">
            <w:pPr>
              <w:spacing w:line="240" w:lineRule="auto"/>
              <w:ind w:firstLineChars="600" w:firstLine="1260"/>
              <w:rPr>
                <w:sz w:val="21"/>
                <w:szCs w:val="21"/>
              </w:rPr>
            </w:pPr>
          </w:p>
          <w:p w:rsidR="00D96E93" w:rsidRDefault="00D96E93" w:rsidP="00254D53">
            <w:pPr>
              <w:spacing w:line="240" w:lineRule="auto"/>
              <w:ind w:firstLineChars="600" w:firstLine="1260"/>
              <w:rPr>
                <w:sz w:val="21"/>
                <w:szCs w:val="21"/>
              </w:rPr>
            </w:pPr>
          </w:p>
          <w:p w:rsidR="00D96E93" w:rsidRDefault="00D96E93" w:rsidP="00254D53">
            <w:pPr>
              <w:spacing w:line="240" w:lineRule="auto"/>
              <w:ind w:firstLineChars="600" w:firstLine="1260"/>
              <w:rPr>
                <w:sz w:val="21"/>
                <w:szCs w:val="21"/>
              </w:rPr>
            </w:pPr>
          </w:p>
          <w:p w:rsidR="00D96E93" w:rsidRDefault="00D96E93" w:rsidP="00254D53">
            <w:pPr>
              <w:spacing w:line="240" w:lineRule="auto"/>
              <w:ind w:firstLineChars="600" w:firstLine="1260"/>
              <w:rPr>
                <w:sz w:val="21"/>
                <w:szCs w:val="21"/>
              </w:rPr>
            </w:pPr>
            <w:r>
              <w:rPr>
                <w:rFonts w:hint="eastAsia"/>
                <w:sz w:val="21"/>
                <w:szCs w:val="21"/>
              </w:rPr>
              <w:t>}</w:t>
            </w:r>
          </w:p>
          <w:p w:rsidR="00D96E93" w:rsidRDefault="00D96E93" w:rsidP="00254D53">
            <w:pPr>
              <w:spacing w:line="240" w:lineRule="auto"/>
              <w:ind w:firstLine="480"/>
            </w:pPr>
            <w:r>
              <w:rPr>
                <w:rFonts w:hint="eastAsia"/>
                <w:sz w:val="21"/>
                <w:szCs w:val="21"/>
              </w:rPr>
              <w:t>}</w:t>
            </w:r>
          </w:p>
        </w:tc>
      </w:tr>
    </w:tbl>
    <w:p w:rsidR="00D96E93" w:rsidRDefault="00D96E93" w:rsidP="00D96E93">
      <w:pPr>
        <w:ind w:firstLine="480"/>
        <w:rPr>
          <w:rFonts w:ascii="宋体" w:hAnsi="宋体"/>
        </w:rPr>
      </w:pPr>
    </w:p>
    <w:p w:rsidR="00D96E93" w:rsidRDefault="00D96E93" w:rsidP="00D96E93">
      <w:pPr>
        <w:pStyle w:val="5"/>
        <w:rPr>
          <w:rStyle w:val="710"/>
          <w:iCs/>
        </w:rPr>
      </w:pPr>
      <w:bookmarkStart w:id="4094" w:name="_Toc130156800"/>
      <w:r>
        <w:rPr>
          <w:rFonts w:hint="eastAsia"/>
        </w:rPr>
        <w:t>查询家宽投诉超时工单信息接口</w:t>
      </w:r>
      <w:bookmarkEnd w:id="4094"/>
    </w:p>
    <w:p w:rsidR="00D96E93" w:rsidRDefault="00D96E93" w:rsidP="00905DF8">
      <w:pPr>
        <w:numPr>
          <w:ilvl w:val="0"/>
          <w:numId w:val="251"/>
        </w:numPr>
        <w:spacing w:line="240" w:lineRule="auto"/>
        <w:rPr>
          <w:rFonts w:ascii="宋体" w:hAnsi="宋体" w:cs="宋体"/>
          <w:sz w:val="21"/>
          <w:szCs w:val="21"/>
        </w:rPr>
      </w:pPr>
      <w:r>
        <w:rPr>
          <w:rFonts w:ascii="宋体" w:hAnsi="宋体" w:cs="宋体" w:hint="eastAsia"/>
          <w:sz w:val="21"/>
          <w:szCs w:val="21"/>
        </w:rPr>
        <w:t xml:space="preserve">请求地址： </w:t>
      </w:r>
      <w:hyperlink r:id="rId19" w:history="1">
        <w:r>
          <w:rPr>
            <w:rStyle w:val="afffffb"/>
            <w:rFonts w:ascii="宋体" w:hAnsi="宋体" w:cs="宋体" w:hint="eastAsia"/>
            <w:sz w:val="21"/>
            <w:szCs w:val="21"/>
          </w:rPr>
          <w:t>http://ip:port/orderApi/getT</w:t>
        </w:r>
      </w:hyperlink>
      <w:r>
        <w:rPr>
          <w:rFonts w:ascii="宋体" w:hAnsi="宋体" w:cs="宋体" w:hint="eastAsia"/>
          <w:sz w:val="21"/>
          <w:szCs w:val="21"/>
        </w:rPr>
        <w:t>imeoutOrderFaultList</w:t>
      </w:r>
    </w:p>
    <w:p w:rsidR="00D96E93" w:rsidRDefault="00D96E93" w:rsidP="00905DF8">
      <w:pPr>
        <w:numPr>
          <w:ilvl w:val="0"/>
          <w:numId w:val="251"/>
        </w:numPr>
        <w:spacing w:line="240" w:lineRule="auto"/>
        <w:rPr>
          <w:rFonts w:ascii="宋体" w:hAnsi="宋体" w:cs="宋体"/>
          <w:sz w:val="21"/>
          <w:szCs w:val="21"/>
        </w:rPr>
      </w:pPr>
      <w:r>
        <w:rPr>
          <w:rFonts w:ascii="宋体" w:hAnsi="宋体" w:cs="宋体" w:hint="eastAsia"/>
          <w:sz w:val="21"/>
          <w:szCs w:val="21"/>
        </w:rPr>
        <w:t>请求方式： post</w:t>
      </w:r>
    </w:p>
    <w:p w:rsidR="00D96E93" w:rsidRDefault="00D96E93" w:rsidP="00905DF8">
      <w:pPr>
        <w:numPr>
          <w:ilvl w:val="0"/>
          <w:numId w:val="251"/>
        </w:numPr>
        <w:spacing w:line="240" w:lineRule="auto"/>
        <w:rPr>
          <w:rFonts w:ascii="宋体" w:hAnsi="宋体" w:cs="宋体"/>
          <w:szCs w:val="24"/>
        </w:rPr>
      </w:pPr>
      <w:r>
        <w:rPr>
          <w:rFonts w:ascii="宋体" w:hAnsi="宋体" w:cs="宋体" w:hint="eastAsia"/>
          <w:sz w:val="21"/>
          <w:szCs w:val="21"/>
        </w:rPr>
        <w:t>参数格式：application/json</w:t>
      </w:r>
    </w:p>
    <w:p w:rsidR="00D96E93" w:rsidRDefault="00D96E93" w:rsidP="00D96E93">
      <w:pPr>
        <w:spacing w:line="240" w:lineRule="auto"/>
        <w:rPr>
          <w:rFonts w:ascii="宋体" w:hAnsi="宋体" w:cs="宋体"/>
          <w:szCs w:val="24"/>
        </w:rPr>
      </w:pPr>
    </w:p>
    <w:p w:rsidR="00D96E93" w:rsidRDefault="00D96E93" w:rsidP="00D96E93">
      <w:pPr>
        <w:pStyle w:val="6"/>
      </w:pPr>
      <w:bookmarkStart w:id="4095" w:name="_Toc130156801"/>
      <w:r>
        <w:rPr>
          <w:rFonts w:ascii="宋体" w:hAnsi="宋体"/>
        </w:rPr>
        <w:t>请求</w:t>
      </w:r>
      <w:r>
        <w:rPr>
          <w:rFonts w:ascii="宋体" w:hAnsi="宋体" w:hint="eastAsia"/>
        </w:rPr>
        <w:t>内容参数</w:t>
      </w:r>
      <w:bookmarkEnd w:id="4095"/>
    </w:p>
    <w:p w:rsidR="00D96E93" w:rsidRDefault="00D96E93" w:rsidP="00D96E93">
      <w:pPr>
        <w:pStyle w:val="QB20"/>
        <w:spacing w:line="360" w:lineRule="auto"/>
        <w:rPr>
          <w:rFonts w:ascii="宋体" w:hAnsi="宋体" w:cs="Times New Roman"/>
        </w:rPr>
      </w:pPr>
      <w:r>
        <w:rPr>
          <w:rFonts w:ascii="宋体" w:hAnsi="宋体" w:cs="Times New Roman"/>
        </w:rPr>
        <w:t>字段含义：</w:t>
      </w:r>
    </w:p>
    <w:tbl>
      <w:tblPr>
        <w:tblStyle w:val="afffff7"/>
        <w:tblW w:w="0" w:type="auto"/>
        <w:tblInd w:w="362" w:type="dxa"/>
        <w:tblLook w:val="04A0" w:firstRow="1" w:lastRow="0" w:firstColumn="1" w:lastColumn="0" w:noHBand="0" w:noVBand="1"/>
      </w:tblPr>
      <w:tblGrid>
        <w:gridCol w:w="2109"/>
        <w:gridCol w:w="2051"/>
        <w:gridCol w:w="2051"/>
        <w:gridCol w:w="1952"/>
      </w:tblGrid>
      <w:tr w:rsidR="00D96E93" w:rsidTr="00254D53">
        <w:tc>
          <w:tcPr>
            <w:tcW w:w="2109" w:type="dxa"/>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参数名称</w:t>
            </w:r>
          </w:p>
        </w:tc>
        <w:tc>
          <w:tcPr>
            <w:tcW w:w="2051" w:type="dxa"/>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参数类型</w:t>
            </w:r>
          </w:p>
        </w:tc>
        <w:tc>
          <w:tcPr>
            <w:tcW w:w="2051" w:type="dxa"/>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参数含义</w:t>
            </w:r>
          </w:p>
        </w:tc>
        <w:tc>
          <w:tcPr>
            <w:tcW w:w="1952" w:type="dxa"/>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必选</w:t>
            </w:r>
          </w:p>
        </w:tc>
      </w:tr>
      <w:tr w:rsidR="00D96E93" w:rsidTr="00254D53">
        <w:tc>
          <w:tcPr>
            <w:tcW w:w="2109" w:type="dxa"/>
          </w:tcPr>
          <w:p w:rsidR="00D96E93" w:rsidRDefault="00D96E93" w:rsidP="00254D53">
            <w:pPr>
              <w:pStyle w:val="QB20"/>
              <w:spacing w:line="360" w:lineRule="auto"/>
              <w:ind w:firstLineChars="0" w:firstLine="0"/>
              <w:rPr>
                <w:rFonts w:cs="Times New Roman"/>
              </w:rPr>
            </w:pPr>
            <w:r>
              <w:rPr>
                <w:rFonts w:cs="Times New Roman" w:hint="eastAsia"/>
              </w:rPr>
              <w:t>orderType</w:t>
            </w:r>
          </w:p>
        </w:tc>
        <w:tc>
          <w:tcPr>
            <w:tcW w:w="2051" w:type="dxa"/>
          </w:tcPr>
          <w:p w:rsidR="00D96E93" w:rsidRDefault="00D96E93" w:rsidP="00254D53">
            <w:pPr>
              <w:pStyle w:val="QB20"/>
              <w:spacing w:line="360" w:lineRule="auto"/>
              <w:ind w:firstLineChars="0" w:firstLine="0"/>
            </w:pPr>
            <w:r>
              <w:t>String</w:t>
            </w:r>
          </w:p>
        </w:tc>
        <w:tc>
          <w:tcPr>
            <w:tcW w:w="2051" w:type="dxa"/>
          </w:tcPr>
          <w:p w:rsidR="00D96E93" w:rsidRDefault="00D96E93" w:rsidP="00254D53">
            <w:pPr>
              <w:pStyle w:val="QB20"/>
              <w:spacing w:line="360" w:lineRule="auto"/>
              <w:ind w:firstLineChars="0" w:firstLine="0"/>
            </w:pPr>
            <w:r>
              <w:rPr>
                <w:rFonts w:hint="eastAsia"/>
              </w:rPr>
              <w:t>工单类型</w:t>
            </w:r>
          </w:p>
        </w:tc>
        <w:tc>
          <w:tcPr>
            <w:tcW w:w="1952" w:type="dxa"/>
          </w:tcPr>
          <w:p w:rsidR="00D96E93" w:rsidRDefault="00D96E93" w:rsidP="00254D53">
            <w:pPr>
              <w:pStyle w:val="QB20"/>
              <w:spacing w:line="360" w:lineRule="auto"/>
              <w:ind w:firstLineChars="0" w:firstLine="0"/>
            </w:pPr>
            <w:r>
              <w:t>Y</w:t>
            </w:r>
          </w:p>
        </w:tc>
      </w:tr>
    </w:tbl>
    <w:p w:rsidR="00D96E93" w:rsidRDefault="00D96E93" w:rsidP="00D96E93">
      <w:pPr>
        <w:pStyle w:val="QB20"/>
        <w:spacing w:line="360" w:lineRule="auto"/>
        <w:ind w:firstLineChars="0" w:firstLine="0"/>
        <w:rPr>
          <w:rFonts w:cs="Times New Roman"/>
        </w:rPr>
      </w:pPr>
    </w:p>
    <w:p w:rsidR="00D96E93" w:rsidRDefault="00D96E93" w:rsidP="00D96E93">
      <w:pPr>
        <w:pStyle w:val="6"/>
      </w:pPr>
      <w:bookmarkStart w:id="4096" w:name="_Toc130156802"/>
      <w:r>
        <w:rPr>
          <w:rFonts w:ascii="宋体" w:hAnsi="宋体"/>
        </w:rPr>
        <w:lastRenderedPageBreak/>
        <w:t>响应</w:t>
      </w:r>
      <w:r>
        <w:rPr>
          <w:rFonts w:ascii="宋体" w:hAnsi="宋体" w:hint="eastAsia"/>
        </w:rPr>
        <w:t>内容</w:t>
      </w:r>
      <w:r>
        <w:rPr>
          <w:rFonts w:ascii="宋体" w:hAnsi="宋体"/>
        </w:rPr>
        <w:t>格式</w:t>
      </w:r>
      <w:bookmarkEnd w:id="4096"/>
    </w:p>
    <w:tbl>
      <w:tblPr>
        <w:tblStyle w:val="afffff7"/>
        <w:tblW w:w="8147" w:type="dxa"/>
        <w:tblInd w:w="375" w:type="dxa"/>
        <w:tblLayout w:type="fixed"/>
        <w:tblLook w:val="04A0" w:firstRow="1" w:lastRow="0" w:firstColumn="1" w:lastColumn="0" w:noHBand="0" w:noVBand="1"/>
      </w:tblPr>
      <w:tblGrid>
        <w:gridCol w:w="2368"/>
        <w:gridCol w:w="1930"/>
        <w:gridCol w:w="1972"/>
        <w:gridCol w:w="1877"/>
      </w:tblGrid>
      <w:tr w:rsidR="00D96E93" w:rsidTr="00254D53">
        <w:tc>
          <w:tcPr>
            <w:tcW w:w="2368" w:type="dxa"/>
            <w:tcBorders>
              <w:top w:val="single" w:sz="4" w:space="0" w:color="auto"/>
              <w:left w:val="single" w:sz="4" w:space="0" w:color="auto"/>
              <w:bottom w:val="single" w:sz="4" w:space="0" w:color="auto"/>
              <w:right w:val="single" w:sz="4" w:space="0" w:color="auto"/>
            </w:tcBorders>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参数名称</w:t>
            </w:r>
          </w:p>
        </w:tc>
        <w:tc>
          <w:tcPr>
            <w:tcW w:w="1930" w:type="dxa"/>
            <w:tcBorders>
              <w:top w:val="single" w:sz="4" w:space="0" w:color="auto"/>
              <w:left w:val="single" w:sz="4" w:space="0" w:color="auto"/>
              <w:bottom w:val="single" w:sz="4" w:space="0" w:color="auto"/>
              <w:right w:val="single" w:sz="4" w:space="0" w:color="auto"/>
            </w:tcBorders>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参数类型</w:t>
            </w:r>
          </w:p>
        </w:tc>
        <w:tc>
          <w:tcPr>
            <w:tcW w:w="1972" w:type="dxa"/>
            <w:tcBorders>
              <w:top w:val="single" w:sz="4" w:space="0" w:color="auto"/>
              <w:left w:val="single" w:sz="4" w:space="0" w:color="auto"/>
              <w:bottom w:val="single" w:sz="4" w:space="0" w:color="auto"/>
              <w:right w:val="single" w:sz="4" w:space="0" w:color="auto"/>
            </w:tcBorders>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参数含义</w:t>
            </w:r>
          </w:p>
        </w:tc>
        <w:tc>
          <w:tcPr>
            <w:tcW w:w="1877" w:type="dxa"/>
            <w:tcBorders>
              <w:top w:val="single" w:sz="4" w:space="0" w:color="auto"/>
              <w:left w:val="single" w:sz="4" w:space="0" w:color="auto"/>
              <w:bottom w:val="single" w:sz="4" w:space="0" w:color="auto"/>
              <w:right w:val="single" w:sz="4" w:space="0" w:color="auto"/>
            </w:tcBorders>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必选</w:t>
            </w:r>
          </w:p>
        </w:tc>
      </w:tr>
      <w:tr w:rsidR="00D96E93" w:rsidTr="00254D53">
        <w:tc>
          <w:tcPr>
            <w:tcW w:w="2368"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msg</w:t>
            </w:r>
          </w:p>
        </w:tc>
        <w:tc>
          <w:tcPr>
            <w:tcW w:w="1930"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String</w:t>
            </w:r>
          </w:p>
        </w:tc>
        <w:tc>
          <w:tcPr>
            <w:tcW w:w="1972"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响应说明</w:t>
            </w:r>
          </w:p>
        </w:tc>
        <w:tc>
          <w:tcPr>
            <w:tcW w:w="1877"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Y</w:t>
            </w:r>
          </w:p>
        </w:tc>
      </w:tr>
      <w:tr w:rsidR="00D96E93" w:rsidTr="00254D53">
        <w:tc>
          <w:tcPr>
            <w:tcW w:w="2368"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c</w:t>
            </w:r>
            <w:r>
              <w:rPr>
                <w:rFonts w:ascii="宋体" w:hAnsi="宋体" w:hint="eastAsia"/>
              </w:rPr>
              <w:t>ode</w:t>
            </w:r>
          </w:p>
        </w:tc>
        <w:tc>
          <w:tcPr>
            <w:tcW w:w="1930"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int</w:t>
            </w:r>
          </w:p>
        </w:tc>
        <w:tc>
          <w:tcPr>
            <w:tcW w:w="1972"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响应码</w:t>
            </w:r>
          </w:p>
        </w:tc>
        <w:tc>
          <w:tcPr>
            <w:tcW w:w="1877"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Y</w:t>
            </w:r>
          </w:p>
        </w:tc>
      </w:tr>
      <w:tr w:rsidR="00D96E93" w:rsidTr="00254D53">
        <w:tc>
          <w:tcPr>
            <w:tcW w:w="2368"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data</w:t>
            </w:r>
          </w:p>
        </w:tc>
        <w:tc>
          <w:tcPr>
            <w:tcW w:w="1930"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JSONObject</w:t>
            </w:r>
          </w:p>
        </w:tc>
        <w:tc>
          <w:tcPr>
            <w:tcW w:w="1972"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响应结果</w:t>
            </w:r>
          </w:p>
        </w:tc>
        <w:tc>
          <w:tcPr>
            <w:tcW w:w="1877"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Y</w:t>
            </w:r>
          </w:p>
        </w:tc>
      </w:tr>
    </w:tbl>
    <w:p w:rsidR="00D96E93" w:rsidRDefault="00D96E93" w:rsidP="00D96E93"/>
    <w:p w:rsidR="00D96E93" w:rsidRDefault="00D96E93" w:rsidP="00D96E93">
      <w:pPr>
        <w:pStyle w:val="6"/>
      </w:pPr>
      <w:bookmarkStart w:id="4097" w:name="_Toc130156803"/>
      <w:r>
        <w:rPr>
          <w:rFonts w:ascii="宋体" w:hAnsi="宋体" w:hint="eastAsia"/>
        </w:rPr>
        <w:t>请求</w:t>
      </w:r>
      <w:r>
        <w:rPr>
          <w:rFonts w:ascii="宋体" w:hAnsi="宋体"/>
        </w:rPr>
        <w:t>报文示例</w:t>
      </w:r>
      <w:bookmarkEnd w:id="4097"/>
    </w:p>
    <w:p w:rsidR="00D96E93" w:rsidRDefault="00D96E93" w:rsidP="00D96E93"/>
    <w:tbl>
      <w:tblPr>
        <w:tblStyle w:val="afffff7"/>
        <w:tblW w:w="0" w:type="auto"/>
        <w:tblInd w:w="-5" w:type="dxa"/>
        <w:tblLook w:val="04A0" w:firstRow="1" w:lastRow="0" w:firstColumn="1" w:lastColumn="0" w:noHBand="0" w:noVBand="1"/>
      </w:tblPr>
      <w:tblGrid>
        <w:gridCol w:w="8517"/>
      </w:tblGrid>
      <w:tr w:rsidR="00D96E93" w:rsidTr="00254D53">
        <w:tc>
          <w:tcPr>
            <w:tcW w:w="8517" w:type="dxa"/>
            <w:tcBorders>
              <w:top w:val="single" w:sz="4" w:space="0" w:color="auto"/>
              <w:left w:val="single" w:sz="4" w:space="0" w:color="auto"/>
              <w:bottom w:val="single" w:sz="4" w:space="0" w:color="auto"/>
              <w:right w:val="single" w:sz="4" w:space="0" w:color="auto"/>
            </w:tcBorders>
          </w:tcPr>
          <w:p w:rsidR="00D96E93" w:rsidRDefault="00D96E93" w:rsidP="00254D53">
            <w:pPr>
              <w:spacing w:line="240" w:lineRule="auto"/>
              <w:ind w:firstLine="480"/>
              <w:rPr>
                <w:sz w:val="21"/>
                <w:szCs w:val="21"/>
              </w:rPr>
            </w:pPr>
            <w:r>
              <w:rPr>
                <w:sz w:val="21"/>
                <w:szCs w:val="21"/>
              </w:rPr>
              <w:t>{</w:t>
            </w:r>
          </w:p>
          <w:p w:rsidR="00D96E93" w:rsidRDefault="00D96E93" w:rsidP="00254D53">
            <w:pPr>
              <w:spacing w:line="240" w:lineRule="auto"/>
              <w:ind w:firstLine="480"/>
              <w:rPr>
                <w:sz w:val="21"/>
                <w:szCs w:val="21"/>
              </w:rPr>
            </w:pPr>
            <w:r>
              <w:rPr>
                <w:sz w:val="21"/>
                <w:szCs w:val="21"/>
              </w:rPr>
              <w:tab/>
              <w:t>"</w:t>
            </w:r>
            <w:r>
              <w:rPr>
                <w:rFonts w:hint="eastAsia"/>
                <w:sz w:val="21"/>
                <w:szCs w:val="21"/>
              </w:rPr>
              <w:t>orderType</w:t>
            </w:r>
            <w:r>
              <w:rPr>
                <w:sz w:val="21"/>
                <w:szCs w:val="21"/>
              </w:rPr>
              <w:t>": "</w:t>
            </w:r>
            <w:r>
              <w:rPr>
                <w:rFonts w:hint="eastAsia"/>
                <w:sz w:val="21"/>
                <w:szCs w:val="21"/>
              </w:rPr>
              <w:t>timeout</w:t>
            </w:r>
            <w:r>
              <w:rPr>
                <w:sz w:val="21"/>
                <w:szCs w:val="21"/>
              </w:rPr>
              <w:t>"</w:t>
            </w:r>
          </w:p>
          <w:p w:rsidR="00D96E93" w:rsidRDefault="00D96E93" w:rsidP="00254D53">
            <w:pPr>
              <w:spacing w:line="240" w:lineRule="auto"/>
              <w:ind w:firstLine="480"/>
            </w:pPr>
            <w:r>
              <w:rPr>
                <w:sz w:val="21"/>
                <w:szCs w:val="21"/>
              </w:rPr>
              <w:t>}</w:t>
            </w:r>
          </w:p>
        </w:tc>
      </w:tr>
    </w:tbl>
    <w:p w:rsidR="00D96E93" w:rsidRDefault="00D96E93" w:rsidP="00D96E93">
      <w:r>
        <w:t xml:space="preserve"> </w:t>
      </w:r>
    </w:p>
    <w:p w:rsidR="00D96E93" w:rsidRDefault="00D96E93" w:rsidP="00D96E93">
      <w:pPr>
        <w:pStyle w:val="6"/>
      </w:pPr>
      <w:bookmarkStart w:id="4098" w:name="_Toc130156804"/>
      <w:r>
        <w:rPr>
          <w:rFonts w:ascii="宋体" w:hAnsi="宋体"/>
        </w:rPr>
        <w:t>响应报文示例</w:t>
      </w:r>
      <w:bookmarkEnd w:id="4098"/>
    </w:p>
    <w:tbl>
      <w:tblPr>
        <w:tblStyle w:val="afffff7"/>
        <w:tblW w:w="0" w:type="auto"/>
        <w:tblInd w:w="-5" w:type="dxa"/>
        <w:tblLook w:val="04A0" w:firstRow="1" w:lastRow="0" w:firstColumn="1" w:lastColumn="0" w:noHBand="0" w:noVBand="1"/>
      </w:tblPr>
      <w:tblGrid>
        <w:gridCol w:w="8542"/>
      </w:tblGrid>
      <w:tr w:rsidR="00D96E93" w:rsidTr="00254D53">
        <w:tc>
          <w:tcPr>
            <w:tcW w:w="8542" w:type="dxa"/>
            <w:tcBorders>
              <w:top w:val="single" w:sz="4" w:space="0" w:color="auto"/>
              <w:left w:val="single" w:sz="4" w:space="0" w:color="auto"/>
              <w:bottom w:val="single" w:sz="4" w:space="0" w:color="auto"/>
              <w:right w:val="single" w:sz="4" w:space="0" w:color="auto"/>
            </w:tcBorders>
          </w:tcPr>
          <w:p w:rsidR="00D96E93" w:rsidRDefault="00D96E93" w:rsidP="00254D53">
            <w:pPr>
              <w:spacing w:line="240" w:lineRule="auto"/>
              <w:ind w:firstLine="480"/>
              <w:rPr>
                <w:sz w:val="21"/>
                <w:szCs w:val="21"/>
              </w:rPr>
            </w:pPr>
            <w:r>
              <w:rPr>
                <w:rFonts w:hint="eastAsia"/>
                <w:sz w:val="21"/>
                <w:szCs w:val="21"/>
              </w:rPr>
              <w:t>{</w:t>
            </w:r>
          </w:p>
          <w:p w:rsidR="00D96E93" w:rsidRDefault="00D96E93" w:rsidP="00254D53">
            <w:pPr>
              <w:spacing w:line="240" w:lineRule="auto"/>
              <w:ind w:firstLine="480"/>
              <w:rPr>
                <w:sz w:val="21"/>
                <w:szCs w:val="21"/>
              </w:rPr>
            </w:pPr>
            <w:r>
              <w:rPr>
                <w:rFonts w:hint="eastAsia"/>
                <w:sz w:val="21"/>
                <w:szCs w:val="21"/>
              </w:rPr>
              <w:t xml:space="preserve">    "code":200,</w:t>
            </w:r>
          </w:p>
          <w:p w:rsidR="00D96E93" w:rsidRDefault="00D96E93" w:rsidP="00254D53">
            <w:pPr>
              <w:spacing w:line="240" w:lineRule="auto"/>
              <w:ind w:firstLine="480"/>
              <w:rPr>
                <w:sz w:val="21"/>
                <w:szCs w:val="21"/>
              </w:rPr>
            </w:pPr>
            <w:r>
              <w:rPr>
                <w:rFonts w:hint="eastAsia"/>
                <w:sz w:val="21"/>
                <w:szCs w:val="21"/>
              </w:rPr>
              <w:t xml:space="preserve">    "msg":"</w:t>
            </w:r>
            <w:r>
              <w:rPr>
                <w:rFonts w:hint="eastAsia"/>
                <w:sz w:val="21"/>
                <w:szCs w:val="21"/>
              </w:rPr>
              <w:t>成功</w:t>
            </w:r>
            <w:r>
              <w:rPr>
                <w:rFonts w:hint="eastAsia"/>
                <w:sz w:val="21"/>
                <w:szCs w:val="21"/>
              </w:rPr>
              <w:t>",</w:t>
            </w:r>
          </w:p>
          <w:p w:rsidR="00D96E93" w:rsidRDefault="00D96E93" w:rsidP="00254D53">
            <w:pPr>
              <w:spacing w:line="240" w:lineRule="auto"/>
              <w:ind w:firstLine="480"/>
              <w:rPr>
                <w:sz w:val="21"/>
                <w:szCs w:val="21"/>
              </w:rPr>
            </w:pPr>
            <w:r>
              <w:rPr>
                <w:rFonts w:hint="eastAsia"/>
                <w:sz w:val="21"/>
                <w:szCs w:val="21"/>
              </w:rPr>
              <w:t xml:space="preserve">    "data":{</w:t>
            </w:r>
          </w:p>
          <w:p w:rsidR="00D96E93" w:rsidRDefault="00D96E93" w:rsidP="00254D53">
            <w:pPr>
              <w:spacing w:line="240" w:lineRule="auto"/>
              <w:ind w:firstLineChars="600" w:firstLine="1260"/>
              <w:rPr>
                <w:sz w:val="21"/>
                <w:szCs w:val="21"/>
              </w:rPr>
            </w:pPr>
            <w:r>
              <w:rPr>
                <w:rFonts w:hint="eastAsia"/>
                <w:sz w:val="21"/>
                <w:szCs w:val="21"/>
              </w:rPr>
              <w:t xml:space="preserve">     </w:t>
            </w:r>
            <w:r>
              <w:rPr>
                <w:rFonts w:hint="eastAsia"/>
                <w:sz w:val="21"/>
                <w:szCs w:val="21"/>
              </w:rPr>
              <w:tab/>
              <w:t>{</w:t>
            </w:r>
          </w:p>
          <w:p w:rsidR="00D96E93" w:rsidRDefault="00D96E93" w:rsidP="00254D53">
            <w:pPr>
              <w:spacing w:line="240" w:lineRule="auto"/>
              <w:ind w:firstLineChars="600" w:firstLine="1260"/>
              <w:rPr>
                <w:sz w:val="21"/>
                <w:szCs w:val="21"/>
              </w:rPr>
            </w:pPr>
            <w:r>
              <w:rPr>
                <w:rFonts w:hint="eastAsia"/>
                <w:sz w:val="21"/>
                <w:szCs w:val="21"/>
              </w:rPr>
              <w:tab/>
            </w:r>
            <w:r>
              <w:rPr>
                <w:rFonts w:hint="eastAsia"/>
                <w:sz w:val="21"/>
                <w:szCs w:val="21"/>
              </w:rPr>
              <w:tab/>
              <w:t>"orderType":"timeout",</w:t>
            </w:r>
          </w:p>
          <w:p w:rsidR="00D96E93" w:rsidRDefault="00D96E93" w:rsidP="00254D53">
            <w:pPr>
              <w:spacing w:line="240" w:lineRule="auto"/>
              <w:ind w:firstLineChars="600" w:firstLine="1260"/>
              <w:rPr>
                <w:sz w:val="21"/>
                <w:szCs w:val="21"/>
              </w:rPr>
            </w:pPr>
            <w:r>
              <w:rPr>
                <w:rFonts w:hint="eastAsia"/>
                <w:sz w:val="21"/>
                <w:szCs w:val="21"/>
              </w:rPr>
              <w:tab/>
            </w:r>
            <w:r>
              <w:rPr>
                <w:rFonts w:hint="eastAsia"/>
                <w:sz w:val="21"/>
                <w:szCs w:val="21"/>
              </w:rPr>
              <w:tab/>
              <w:t>"ordeFaultrId":"124343x244355",</w:t>
            </w:r>
          </w:p>
          <w:p w:rsidR="00D96E93" w:rsidRDefault="00D96E93" w:rsidP="00254D53">
            <w:pPr>
              <w:spacing w:line="240" w:lineRule="auto"/>
              <w:ind w:firstLineChars="600" w:firstLine="1260"/>
              <w:rPr>
                <w:sz w:val="21"/>
                <w:szCs w:val="21"/>
              </w:rPr>
            </w:pPr>
            <w:r>
              <w:rPr>
                <w:rFonts w:hint="eastAsia"/>
                <w:sz w:val="21"/>
                <w:szCs w:val="21"/>
              </w:rPr>
              <w:tab/>
              <w:t>},{</w:t>
            </w:r>
          </w:p>
          <w:p w:rsidR="00D96E93" w:rsidRDefault="00D96E93" w:rsidP="00254D53">
            <w:pPr>
              <w:spacing w:line="240" w:lineRule="auto"/>
              <w:ind w:firstLineChars="600" w:firstLine="1260"/>
              <w:rPr>
                <w:sz w:val="21"/>
                <w:szCs w:val="21"/>
              </w:rPr>
            </w:pPr>
            <w:r>
              <w:rPr>
                <w:rFonts w:hint="eastAsia"/>
                <w:sz w:val="21"/>
                <w:szCs w:val="21"/>
              </w:rPr>
              <w:lastRenderedPageBreak/>
              <w:tab/>
            </w:r>
            <w:r>
              <w:rPr>
                <w:rFonts w:hint="eastAsia"/>
                <w:sz w:val="21"/>
                <w:szCs w:val="21"/>
              </w:rPr>
              <w:tab/>
              <w:t>"orderType":"timeout",</w:t>
            </w:r>
          </w:p>
          <w:p w:rsidR="00D96E93" w:rsidRDefault="00D96E93" w:rsidP="00254D53">
            <w:pPr>
              <w:spacing w:line="240" w:lineRule="auto"/>
              <w:ind w:firstLineChars="600" w:firstLine="1260"/>
              <w:rPr>
                <w:sz w:val="21"/>
                <w:szCs w:val="21"/>
              </w:rPr>
            </w:pPr>
            <w:r>
              <w:rPr>
                <w:rFonts w:hint="eastAsia"/>
                <w:sz w:val="21"/>
                <w:szCs w:val="21"/>
              </w:rPr>
              <w:tab/>
            </w:r>
            <w:r>
              <w:rPr>
                <w:rFonts w:hint="eastAsia"/>
                <w:sz w:val="21"/>
                <w:szCs w:val="21"/>
              </w:rPr>
              <w:tab/>
              <w:t>"ordeFaultrId":"124343x244356",</w:t>
            </w:r>
          </w:p>
          <w:p w:rsidR="00D96E93" w:rsidRDefault="00D96E93" w:rsidP="00254D53">
            <w:pPr>
              <w:spacing w:line="240" w:lineRule="auto"/>
              <w:ind w:firstLineChars="600" w:firstLine="1260"/>
              <w:rPr>
                <w:sz w:val="21"/>
                <w:szCs w:val="21"/>
              </w:rPr>
            </w:pPr>
            <w:r>
              <w:rPr>
                <w:rFonts w:hint="eastAsia"/>
                <w:sz w:val="21"/>
                <w:szCs w:val="21"/>
              </w:rPr>
              <w:tab/>
              <w:t>},{</w:t>
            </w:r>
          </w:p>
          <w:p w:rsidR="00D96E93" w:rsidRDefault="00D96E93" w:rsidP="00254D53">
            <w:pPr>
              <w:spacing w:line="240" w:lineRule="auto"/>
              <w:ind w:firstLineChars="600" w:firstLine="1260"/>
              <w:rPr>
                <w:sz w:val="21"/>
                <w:szCs w:val="21"/>
              </w:rPr>
            </w:pPr>
            <w:r>
              <w:rPr>
                <w:rFonts w:hint="eastAsia"/>
                <w:sz w:val="21"/>
                <w:szCs w:val="21"/>
              </w:rPr>
              <w:tab/>
            </w:r>
            <w:r>
              <w:rPr>
                <w:rFonts w:hint="eastAsia"/>
                <w:sz w:val="21"/>
                <w:szCs w:val="21"/>
              </w:rPr>
              <w:tab/>
              <w:t>"orderType":"timeout",</w:t>
            </w:r>
          </w:p>
          <w:p w:rsidR="00D96E93" w:rsidRDefault="00D96E93" w:rsidP="00254D53">
            <w:pPr>
              <w:spacing w:line="240" w:lineRule="auto"/>
              <w:ind w:firstLineChars="600" w:firstLine="1260"/>
              <w:rPr>
                <w:sz w:val="21"/>
                <w:szCs w:val="21"/>
              </w:rPr>
            </w:pPr>
            <w:r>
              <w:rPr>
                <w:rFonts w:hint="eastAsia"/>
                <w:sz w:val="21"/>
                <w:szCs w:val="21"/>
              </w:rPr>
              <w:tab/>
            </w:r>
            <w:r>
              <w:rPr>
                <w:rFonts w:hint="eastAsia"/>
                <w:sz w:val="21"/>
                <w:szCs w:val="21"/>
              </w:rPr>
              <w:tab/>
              <w:t>"ordeFaultrId":"124343x244357",</w:t>
            </w:r>
          </w:p>
          <w:p w:rsidR="00D96E93" w:rsidRDefault="00D96E93" w:rsidP="00254D53">
            <w:pPr>
              <w:spacing w:line="240" w:lineRule="auto"/>
              <w:ind w:firstLineChars="600" w:firstLine="1260"/>
              <w:rPr>
                <w:sz w:val="21"/>
                <w:szCs w:val="21"/>
              </w:rPr>
            </w:pPr>
            <w:r>
              <w:rPr>
                <w:rFonts w:hint="eastAsia"/>
                <w:sz w:val="21"/>
                <w:szCs w:val="21"/>
              </w:rPr>
              <w:tab/>
              <w:t>},</w:t>
            </w:r>
          </w:p>
          <w:p w:rsidR="00D96E93" w:rsidRDefault="00D96E93" w:rsidP="00254D53">
            <w:pPr>
              <w:spacing w:line="240" w:lineRule="auto"/>
              <w:ind w:firstLineChars="600" w:firstLine="1260"/>
              <w:rPr>
                <w:sz w:val="21"/>
                <w:szCs w:val="21"/>
              </w:rPr>
            </w:pPr>
            <w:r>
              <w:rPr>
                <w:rFonts w:hint="eastAsia"/>
                <w:sz w:val="21"/>
                <w:szCs w:val="21"/>
              </w:rPr>
              <w:t>}</w:t>
            </w:r>
          </w:p>
          <w:p w:rsidR="00D96E93" w:rsidRDefault="00D96E93" w:rsidP="00254D53">
            <w:pPr>
              <w:spacing w:line="240" w:lineRule="auto"/>
              <w:ind w:firstLine="480"/>
            </w:pPr>
            <w:r>
              <w:rPr>
                <w:rFonts w:hint="eastAsia"/>
                <w:sz w:val="21"/>
                <w:szCs w:val="21"/>
              </w:rPr>
              <w:t>}</w:t>
            </w:r>
          </w:p>
        </w:tc>
      </w:tr>
    </w:tbl>
    <w:p w:rsidR="00D96E93" w:rsidRDefault="00D96E93" w:rsidP="00D96E93">
      <w:pPr>
        <w:ind w:firstLine="480"/>
        <w:rPr>
          <w:rFonts w:ascii="宋体" w:hAnsi="宋体"/>
        </w:rPr>
      </w:pPr>
    </w:p>
    <w:p w:rsidR="00D96E93" w:rsidRDefault="00D96E93" w:rsidP="00D96E93">
      <w:pPr>
        <w:pStyle w:val="5"/>
        <w:rPr>
          <w:rStyle w:val="710"/>
          <w:iCs/>
        </w:rPr>
      </w:pPr>
      <w:bookmarkStart w:id="4099" w:name="_Toc130156805"/>
      <w:r>
        <w:rPr>
          <w:rFonts w:hint="eastAsia"/>
        </w:rPr>
        <w:t>查询家宽投诉30天新装投诉接口</w:t>
      </w:r>
      <w:bookmarkEnd w:id="4099"/>
    </w:p>
    <w:p w:rsidR="00D96E93" w:rsidRDefault="00D96E93" w:rsidP="00905DF8">
      <w:pPr>
        <w:numPr>
          <w:ilvl w:val="0"/>
          <w:numId w:val="251"/>
        </w:numPr>
        <w:spacing w:line="240" w:lineRule="auto"/>
        <w:rPr>
          <w:rFonts w:ascii="宋体" w:hAnsi="宋体" w:cs="宋体"/>
          <w:sz w:val="21"/>
          <w:szCs w:val="21"/>
        </w:rPr>
      </w:pPr>
      <w:r>
        <w:rPr>
          <w:rFonts w:ascii="宋体" w:hAnsi="宋体" w:cs="宋体" w:hint="eastAsia"/>
          <w:sz w:val="21"/>
          <w:szCs w:val="21"/>
        </w:rPr>
        <w:t xml:space="preserve">请求地址： </w:t>
      </w:r>
      <w:hyperlink r:id="rId20" w:history="1">
        <w:r>
          <w:rPr>
            <w:rFonts w:ascii="宋体" w:hAnsi="宋体" w:cs="宋体" w:hint="eastAsia"/>
            <w:sz w:val="21"/>
            <w:szCs w:val="21"/>
          </w:rPr>
          <w:t>http://ip:port/orderApi/get</w:t>
        </w:r>
      </w:hyperlink>
      <w:r>
        <w:rPr>
          <w:rFonts w:ascii="宋体" w:hAnsi="宋体" w:cs="宋体" w:hint="eastAsia"/>
          <w:sz w:val="21"/>
          <w:szCs w:val="21"/>
        </w:rPr>
        <w:t>OrderFault30DayList</w:t>
      </w:r>
    </w:p>
    <w:p w:rsidR="00D96E93" w:rsidRDefault="00D96E93" w:rsidP="00905DF8">
      <w:pPr>
        <w:numPr>
          <w:ilvl w:val="0"/>
          <w:numId w:val="251"/>
        </w:numPr>
        <w:spacing w:line="240" w:lineRule="auto"/>
        <w:rPr>
          <w:rFonts w:ascii="宋体" w:hAnsi="宋体" w:cs="宋体"/>
          <w:sz w:val="21"/>
          <w:szCs w:val="21"/>
        </w:rPr>
      </w:pPr>
      <w:r>
        <w:rPr>
          <w:rFonts w:ascii="宋体" w:hAnsi="宋体" w:cs="宋体" w:hint="eastAsia"/>
          <w:sz w:val="21"/>
          <w:szCs w:val="21"/>
        </w:rPr>
        <w:t>请求方式： post</w:t>
      </w:r>
    </w:p>
    <w:p w:rsidR="00D96E93" w:rsidRDefault="00D96E93" w:rsidP="00905DF8">
      <w:pPr>
        <w:numPr>
          <w:ilvl w:val="0"/>
          <w:numId w:val="251"/>
        </w:numPr>
        <w:spacing w:line="240" w:lineRule="auto"/>
        <w:rPr>
          <w:rFonts w:ascii="宋体" w:hAnsi="宋体" w:cs="宋体"/>
          <w:szCs w:val="24"/>
        </w:rPr>
      </w:pPr>
      <w:r>
        <w:rPr>
          <w:rFonts w:ascii="宋体" w:hAnsi="宋体" w:cs="宋体" w:hint="eastAsia"/>
          <w:sz w:val="21"/>
          <w:szCs w:val="21"/>
        </w:rPr>
        <w:t>参数格式：application/json</w:t>
      </w:r>
    </w:p>
    <w:p w:rsidR="00D96E93" w:rsidRDefault="00D96E93" w:rsidP="00D96E93">
      <w:pPr>
        <w:spacing w:line="240" w:lineRule="auto"/>
        <w:rPr>
          <w:rFonts w:ascii="宋体" w:hAnsi="宋体" w:cs="宋体"/>
          <w:szCs w:val="24"/>
        </w:rPr>
      </w:pPr>
    </w:p>
    <w:p w:rsidR="00D96E93" w:rsidRDefault="00D96E93" w:rsidP="00D96E93">
      <w:pPr>
        <w:pStyle w:val="6"/>
      </w:pPr>
      <w:bookmarkStart w:id="4100" w:name="_Toc130156806"/>
      <w:r>
        <w:rPr>
          <w:rFonts w:ascii="宋体" w:hAnsi="宋体"/>
        </w:rPr>
        <w:t>请求</w:t>
      </w:r>
      <w:r>
        <w:rPr>
          <w:rFonts w:ascii="宋体" w:hAnsi="宋体" w:hint="eastAsia"/>
        </w:rPr>
        <w:t>内容参数</w:t>
      </w:r>
      <w:bookmarkEnd w:id="4100"/>
    </w:p>
    <w:p w:rsidR="00D96E93" w:rsidRDefault="00D96E93" w:rsidP="00D96E93">
      <w:pPr>
        <w:pStyle w:val="QB20"/>
        <w:spacing w:line="360" w:lineRule="auto"/>
        <w:rPr>
          <w:rFonts w:ascii="宋体" w:hAnsi="宋体" w:cs="Times New Roman"/>
        </w:rPr>
      </w:pPr>
      <w:r>
        <w:rPr>
          <w:rFonts w:ascii="宋体" w:hAnsi="宋体" w:cs="Times New Roman"/>
        </w:rPr>
        <w:t>字段含义：</w:t>
      </w:r>
    </w:p>
    <w:tbl>
      <w:tblPr>
        <w:tblStyle w:val="afffff7"/>
        <w:tblW w:w="0" w:type="auto"/>
        <w:tblInd w:w="362" w:type="dxa"/>
        <w:tblLook w:val="04A0" w:firstRow="1" w:lastRow="0" w:firstColumn="1" w:lastColumn="0" w:noHBand="0" w:noVBand="1"/>
      </w:tblPr>
      <w:tblGrid>
        <w:gridCol w:w="2109"/>
        <w:gridCol w:w="2051"/>
        <w:gridCol w:w="2051"/>
        <w:gridCol w:w="1952"/>
      </w:tblGrid>
      <w:tr w:rsidR="00D96E93" w:rsidTr="00254D53">
        <w:tc>
          <w:tcPr>
            <w:tcW w:w="2109" w:type="dxa"/>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参数名称</w:t>
            </w:r>
          </w:p>
        </w:tc>
        <w:tc>
          <w:tcPr>
            <w:tcW w:w="2051" w:type="dxa"/>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参数类型</w:t>
            </w:r>
          </w:p>
        </w:tc>
        <w:tc>
          <w:tcPr>
            <w:tcW w:w="2051" w:type="dxa"/>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参数含义</w:t>
            </w:r>
          </w:p>
        </w:tc>
        <w:tc>
          <w:tcPr>
            <w:tcW w:w="1952" w:type="dxa"/>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必选</w:t>
            </w:r>
          </w:p>
        </w:tc>
      </w:tr>
      <w:tr w:rsidR="00D96E93" w:rsidTr="00254D53">
        <w:tc>
          <w:tcPr>
            <w:tcW w:w="2109" w:type="dxa"/>
          </w:tcPr>
          <w:p w:rsidR="00D96E93" w:rsidRDefault="00D96E93" w:rsidP="00254D53">
            <w:pPr>
              <w:pStyle w:val="QB20"/>
              <w:spacing w:line="360" w:lineRule="auto"/>
              <w:ind w:firstLineChars="0" w:firstLine="0"/>
              <w:rPr>
                <w:rFonts w:cs="Times New Roman"/>
              </w:rPr>
            </w:pPr>
            <w:r>
              <w:rPr>
                <w:rFonts w:cs="Times New Roman" w:hint="eastAsia"/>
              </w:rPr>
              <w:t>orderType</w:t>
            </w:r>
          </w:p>
        </w:tc>
        <w:tc>
          <w:tcPr>
            <w:tcW w:w="2051" w:type="dxa"/>
          </w:tcPr>
          <w:p w:rsidR="00D96E93" w:rsidRDefault="00D96E93" w:rsidP="00254D53">
            <w:pPr>
              <w:pStyle w:val="QB20"/>
              <w:spacing w:line="360" w:lineRule="auto"/>
              <w:ind w:firstLineChars="0" w:firstLine="0"/>
            </w:pPr>
            <w:r>
              <w:t>String</w:t>
            </w:r>
          </w:p>
        </w:tc>
        <w:tc>
          <w:tcPr>
            <w:tcW w:w="2051" w:type="dxa"/>
          </w:tcPr>
          <w:p w:rsidR="00D96E93" w:rsidRDefault="00D96E93" w:rsidP="00254D53">
            <w:pPr>
              <w:pStyle w:val="QB20"/>
              <w:spacing w:line="360" w:lineRule="auto"/>
              <w:ind w:firstLineChars="0" w:firstLine="0"/>
            </w:pPr>
            <w:r>
              <w:rPr>
                <w:rFonts w:hint="eastAsia"/>
              </w:rPr>
              <w:t>工单类型</w:t>
            </w:r>
          </w:p>
        </w:tc>
        <w:tc>
          <w:tcPr>
            <w:tcW w:w="1952" w:type="dxa"/>
          </w:tcPr>
          <w:p w:rsidR="00D96E93" w:rsidRDefault="00D96E93" w:rsidP="00254D53">
            <w:pPr>
              <w:pStyle w:val="QB20"/>
              <w:spacing w:line="360" w:lineRule="auto"/>
              <w:ind w:firstLineChars="0" w:firstLine="0"/>
            </w:pPr>
            <w:r>
              <w:t>Y</w:t>
            </w:r>
          </w:p>
        </w:tc>
      </w:tr>
    </w:tbl>
    <w:p w:rsidR="00D96E93" w:rsidRDefault="00D96E93" w:rsidP="00D96E93">
      <w:pPr>
        <w:pStyle w:val="QB20"/>
        <w:spacing w:line="360" w:lineRule="auto"/>
        <w:ind w:firstLineChars="0" w:firstLine="0"/>
        <w:rPr>
          <w:rFonts w:cs="Times New Roman"/>
        </w:rPr>
      </w:pPr>
    </w:p>
    <w:p w:rsidR="00D96E93" w:rsidRDefault="00D96E93" w:rsidP="00D96E93">
      <w:pPr>
        <w:pStyle w:val="6"/>
      </w:pPr>
      <w:bookmarkStart w:id="4101" w:name="_Toc130156807"/>
      <w:r>
        <w:rPr>
          <w:rFonts w:ascii="宋体" w:hAnsi="宋体"/>
        </w:rPr>
        <w:t>响应</w:t>
      </w:r>
      <w:r>
        <w:rPr>
          <w:rFonts w:ascii="宋体" w:hAnsi="宋体" w:hint="eastAsia"/>
        </w:rPr>
        <w:t>内容</w:t>
      </w:r>
      <w:r>
        <w:rPr>
          <w:rFonts w:ascii="宋体" w:hAnsi="宋体"/>
        </w:rPr>
        <w:t>格式</w:t>
      </w:r>
      <w:bookmarkEnd w:id="4101"/>
    </w:p>
    <w:tbl>
      <w:tblPr>
        <w:tblStyle w:val="afffff7"/>
        <w:tblW w:w="8147" w:type="dxa"/>
        <w:tblInd w:w="375" w:type="dxa"/>
        <w:tblLayout w:type="fixed"/>
        <w:tblLook w:val="04A0" w:firstRow="1" w:lastRow="0" w:firstColumn="1" w:lastColumn="0" w:noHBand="0" w:noVBand="1"/>
      </w:tblPr>
      <w:tblGrid>
        <w:gridCol w:w="2368"/>
        <w:gridCol w:w="1930"/>
        <w:gridCol w:w="1972"/>
        <w:gridCol w:w="1877"/>
      </w:tblGrid>
      <w:tr w:rsidR="00D96E93" w:rsidTr="00254D53">
        <w:tc>
          <w:tcPr>
            <w:tcW w:w="2368" w:type="dxa"/>
            <w:tcBorders>
              <w:top w:val="single" w:sz="4" w:space="0" w:color="auto"/>
              <w:left w:val="single" w:sz="4" w:space="0" w:color="auto"/>
              <w:bottom w:val="single" w:sz="4" w:space="0" w:color="auto"/>
              <w:right w:val="single" w:sz="4" w:space="0" w:color="auto"/>
            </w:tcBorders>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参数名称</w:t>
            </w:r>
          </w:p>
        </w:tc>
        <w:tc>
          <w:tcPr>
            <w:tcW w:w="1930" w:type="dxa"/>
            <w:tcBorders>
              <w:top w:val="single" w:sz="4" w:space="0" w:color="auto"/>
              <w:left w:val="single" w:sz="4" w:space="0" w:color="auto"/>
              <w:bottom w:val="single" w:sz="4" w:space="0" w:color="auto"/>
              <w:right w:val="single" w:sz="4" w:space="0" w:color="auto"/>
            </w:tcBorders>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参数类型</w:t>
            </w:r>
          </w:p>
        </w:tc>
        <w:tc>
          <w:tcPr>
            <w:tcW w:w="1972" w:type="dxa"/>
            <w:tcBorders>
              <w:top w:val="single" w:sz="4" w:space="0" w:color="auto"/>
              <w:left w:val="single" w:sz="4" w:space="0" w:color="auto"/>
              <w:bottom w:val="single" w:sz="4" w:space="0" w:color="auto"/>
              <w:right w:val="single" w:sz="4" w:space="0" w:color="auto"/>
            </w:tcBorders>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参数含义</w:t>
            </w:r>
          </w:p>
        </w:tc>
        <w:tc>
          <w:tcPr>
            <w:tcW w:w="1877" w:type="dxa"/>
            <w:tcBorders>
              <w:top w:val="single" w:sz="4" w:space="0" w:color="auto"/>
              <w:left w:val="single" w:sz="4" w:space="0" w:color="auto"/>
              <w:bottom w:val="single" w:sz="4" w:space="0" w:color="auto"/>
              <w:right w:val="single" w:sz="4" w:space="0" w:color="auto"/>
            </w:tcBorders>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必选</w:t>
            </w:r>
          </w:p>
        </w:tc>
      </w:tr>
      <w:tr w:rsidR="00D96E93" w:rsidTr="00254D53">
        <w:tc>
          <w:tcPr>
            <w:tcW w:w="2368"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msg</w:t>
            </w:r>
          </w:p>
        </w:tc>
        <w:tc>
          <w:tcPr>
            <w:tcW w:w="1930"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String</w:t>
            </w:r>
          </w:p>
        </w:tc>
        <w:tc>
          <w:tcPr>
            <w:tcW w:w="1972"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响应说明</w:t>
            </w:r>
          </w:p>
        </w:tc>
        <w:tc>
          <w:tcPr>
            <w:tcW w:w="1877"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Y</w:t>
            </w:r>
          </w:p>
        </w:tc>
      </w:tr>
      <w:tr w:rsidR="00D96E93" w:rsidTr="00254D53">
        <w:tc>
          <w:tcPr>
            <w:tcW w:w="2368"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c</w:t>
            </w:r>
            <w:r>
              <w:rPr>
                <w:rFonts w:ascii="宋体" w:hAnsi="宋体" w:hint="eastAsia"/>
              </w:rPr>
              <w:t>ode</w:t>
            </w:r>
          </w:p>
        </w:tc>
        <w:tc>
          <w:tcPr>
            <w:tcW w:w="1930"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int</w:t>
            </w:r>
          </w:p>
        </w:tc>
        <w:tc>
          <w:tcPr>
            <w:tcW w:w="1972"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响应码</w:t>
            </w:r>
          </w:p>
        </w:tc>
        <w:tc>
          <w:tcPr>
            <w:tcW w:w="1877"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Y</w:t>
            </w:r>
          </w:p>
        </w:tc>
      </w:tr>
      <w:tr w:rsidR="00D96E93" w:rsidTr="00254D53">
        <w:tc>
          <w:tcPr>
            <w:tcW w:w="2368"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lastRenderedPageBreak/>
              <w:t>data</w:t>
            </w:r>
          </w:p>
        </w:tc>
        <w:tc>
          <w:tcPr>
            <w:tcW w:w="1930"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JSONObject</w:t>
            </w:r>
          </w:p>
        </w:tc>
        <w:tc>
          <w:tcPr>
            <w:tcW w:w="1972"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响应结果</w:t>
            </w:r>
          </w:p>
        </w:tc>
        <w:tc>
          <w:tcPr>
            <w:tcW w:w="1877"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Y</w:t>
            </w:r>
          </w:p>
        </w:tc>
      </w:tr>
    </w:tbl>
    <w:p w:rsidR="00D96E93" w:rsidRDefault="00D96E93" w:rsidP="00D96E93"/>
    <w:p w:rsidR="00D96E93" w:rsidRDefault="00D96E93" w:rsidP="00D96E93">
      <w:pPr>
        <w:pStyle w:val="6"/>
      </w:pPr>
      <w:bookmarkStart w:id="4102" w:name="_Toc130156808"/>
      <w:r>
        <w:rPr>
          <w:rFonts w:ascii="宋体" w:hAnsi="宋体" w:hint="eastAsia"/>
        </w:rPr>
        <w:t>请求</w:t>
      </w:r>
      <w:r>
        <w:rPr>
          <w:rFonts w:ascii="宋体" w:hAnsi="宋体"/>
        </w:rPr>
        <w:t>报文示例</w:t>
      </w:r>
      <w:bookmarkEnd w:id="4102"/>
    </w:p>
    <w:p w:rsidR="00D96E93" w:rsidRDefault="00D96E93" w:rsidP="00D96E93"/>
    <w:tbl>
      <w:tblPr>
        <w:tblStyle w:val="afffff7"/>
        <w:tblW w:w="0" w:type="auto"/>
        <w:tblInd w:w="-5" w:type="dxa"/>
        <w:tblLook w:val="04A0" w:firstRow="1" w:lastRow="0" w:firstColumn="1" w:lastColumn="0" w:noHBand="0" w:noVBand="1"/>
      </w:tblPr>
      <w:tblGrid>
        <w:gridCol w:w="8517"/>
      </w:tblGrid>
      <w:tr w:rsidR="00D96E93" w:rsidTr="00254D53">
        <w:tc>
          <w:tcPr>
            <w:tcW w:w="8517" w:type="dxa"/>
            <w:tcBorders>
              <w:top w:val="single" w:sz="4" w:space="0" w:color="auto"/>
              <w:left w:val="single" w:sz="4" w:space="0" w:color="auto"/>
              <w:bottom w:val="single" w:sz="4" w:space="0" w:color="auto"/>
              <w:right w:val="single" w:sz="4" w:space="0" w:color="auto"/>
            </w:tcBorders>
          </w:tcPr>
          <w:p w:rsidR="00D96E93" w:rsidRDefault="00D96E93" w:rsidP="00254D53">
            <w:pPr>
              <w:spacing w:line="240" w:lineRule="auto"/>
              <w:ind w:firstLine="480"/>
              <w:rPr>
                <w:sz w:val="21"/>
                <w:szCs w:val="21"/>
              </w:rPr>
            </w:pPr>
            <w:r>
              <w:rPr>
                <w:sz w:val="21"/>
                <w:szCs w:val="21"/>
              </w:rPr>
              <w:t>{</w:t>
            </w:r>
          </w:p>
          <w:p w:rsidR="00D96E93" w:rsidRDefault="00D96E93" w:rsidP="00254D53">
            <w:pPr>
              <w:spacing w:line="240" w:lineRule="auto"/>
              <w:ind w:firstLine="480"/>
              <w:rPr>
                <w:sz w:val="21"/>
                <w:szCs w:val="21"/>
              </w:rPr>
            </w:pPr>
            <w:r>
              <w:rPr>
                <w:sz w:val="21"/>
                <w:szCs w:val="21"/>
              </w:rPr>
              <w:tab/>
              <w:t>"</w:t>
            </w:r>
            <w:r>
              <w:rPr>
                <w:rFonts w:hint="eastAsia"/>
                <w:sz w:val="21"/>
                <w:szCs w:val="21"/>
              </w:rPr>
              <w:t>orderType</w:t>
            </w:r>
            <w:r>
              <w:rPr>
                <w:sz w:val="21"/>
                <w:szCs w:val="21"/>
              </w:rPr>
              <w:t>": "</w:t>
            </w:r>
            <w:r>
              <w:rPr>
                <w:rFonts w:hint="eastAsia"/>
                <w:sz w:val="21"/>
                <w:szCs w:val="21"/>
              </w:rPr>
              <w:t>30DAYS</w:t>
            </w:r>
            <w:r>
              <w:rPr>
                <w:sz w:val="21"/>
                <w:szCs w:val="21"/>
              </w:rPr>
              <w:t>"</w:t>
            </w:r>
          </w:p>
          <w:p w:rsidR="00D96E93" w:rsidRDefault="00D96E93" w:rsidP="00254D53">
            <w:pPr>
              <w:spacing w:line="240" w:lineRule="auto"/>
              <w:ind w:firstLine="480"/>
            </w:pPr>
            <w:r>
              <w:rPr>
                <w:sz w:val="21"/>
                <w:szCs w:val="21"/>
              </w:rPr>
              <w:t>}</w:t>
            </w:r>
          </w:p>
        </w:tc>
      </w:tr>
    </w:tbl>
    <w:p w:rsidR="00D96E93" w:rsidRDefault="00D96E93" w:rsidP="00D96E93">
      <w:r>
        <w:t xml:space="preserve"> </w:t>
      </w:r>
    </w:p>
    <w:p w:rsidR="00D96E93" w:rsidRDefault="00D96E93" w:rsidP="00D96E93">
      <w:pPr>
        <w:pStyle w:val="6"/>
      </w:pPr>
      <w:bookmarkStart w:id="4103" w:name="_Toc130156809"/>
      <w:r>
        <w:rPr>
          <w:rFonts w:ascii="宋体" w:hAnsi="宋体"/>
        </w:rPr>
        <w:t>响应报文示例</w:t>
      </w:r>
      <w:bookmarkEnd w:id="4103"/>
    </w:p>
    <w:tbl>
      <w:tblPr>
        <w:tblStyle w:val="afffff7"/>
        <w:tblW w:w="0" w:type="auto"/>
        <w:tblInd w:w="-5" w:type="dxa"/>
        <w:tblLook w:val="04A0" w:firstRow="1" w:lastRow="0" w:firstColumn="1" w:lastColumn="0" w:noHBand="0" w:noVBand="1"/>
      </w:tblPr>
      <w:tblGrid>
        <w:gridCol w:w="8542"/>
      </w:tblGrid>
      <w:tr w:rsidR="00D96E93" w:rsidTr="00254D53">
        <w:tc>
          <w:tcPr>
            <w:tcW w:w="8542" w:type="dxa"/>
            <w:tcBorders>
              <w:top w:val="single" w:sz="4" w:space="0" w:color="auto"/>
              <w:left w:val="single" w:sz="4" w:space="0" w:color="auto"/>
              <w:bottom w:val="single" w:sz="4" w:space="0" w:color="auto"/>
              <w:right w:val="single" w:sz="4" w:space="0" w:color="auto"/>
            </w:tcBorders>
          </w:tcPr>
          <w:p w:rsidR="00D96E93" w:rsidRDefault="00D96E93" w:rsidP="00254D53">
            <w:pPr>
              <w:spacing w:line="240" w:lineRule="auto"/>
              <w:ind w:firstLine="480"/>
              <w:rPr>
                <w:sz w:val="21"/>
                <w:szCs w:val="21"/>
              </w:rPr>
            </w:pPr>
            <w:r>
              <w:rPr>
                <w:rFonts w:hint="eastAsia"/>
                <w:sz w:val="21"/>
                <w:szCs w:val="21"/>
              </w:rPr>
              <w:t>{</w:t>
            </w:r>
          </w:p>
          <w:p w:rsidR="00D96E93" w:rsidRDefault="00D96E93" w:rsidP="00254D53">
            <w:pPr>
              <w:spacing w:line="240" w:lineRule="auto"/>
              <w:ind w:firstLine="480"/>
              <w:rPr>
                <w:sz w:val="21"/>
                <w:szCs w:val="21"/>
              </w:rPr>
            </w:pPr>
            <w:r>
              <w:rPr>
                <w:rFonts w:hint="eastAsia"/>
                <w:sz w:val="21"/>
                <w:szCs w:val="21"/>
              </w:rPr>
              <w:t xml:space="preserve">    "code":200,</w:t>
            </w:r>
          </w:p>
          <w:p w:rsidR="00D96E93" w:rsidRDefault="00D96E93" w:rsidP="00254D53">
            <w:pPr>
              <w:spacing w:line="240" w:lineRule="auto"/>
              <w:ind w:firstLine="480"/>
              <w:rPr>
                <w:sz w:val="21"/>
                <w:szCs w:val="21"/>
              </w:rPr>
            </w:pPr>
            <w:r>
              <w:rPr>
                <w:rFonts w:hint="eastAsia"/>
                <w:sz w:val="21"/>
                <w:szCs w:val="21"/>
              </w:rPr>
              <w:t xml:space="preserve">    "msg":"</w:t>
            </w:r>
            <w:r>
              <w:rPr>
                <w:rFonts w:hint="eastAsia"/>
                <w:sz w:val="21"/>
                <w:szCs w:val="21"/>
              </w:rPr>
              <w:t>成功</w:t>
            </w:r>
            <w:r>
              <w:rPr>
                <w:rFonts w:hint="eastAsia"/>
                <w:sz w:val="21"/>
                <w:szCs w:val="21"/>
              </w:rPr>
              <w:t>",</w:t>
            </w:r>
          </w:p>
          <w:p w:rsidR="00D96E93" w:rsidRDefault="00D96E93" w:rsidP="00254D53">
            <w:pPr>
              <w:spacing w:line="240" w:lineRule="auto"/>
              <w:ind w:firstLine="480"/>
              <w:rPr>
                <w:sz w:val="21"/>
                <w:szCs w:val="21"/>
              </w:rPr>
            </w:pPr>
            <w:r>
              <w:rPr>
                <w:rFonts w:hint="eastAsia"/>
                <w:sz w:val="21"/>
                <w:szCs w:val="21"/>
              </w:rPr>
              <w:t xml:space="preserve">    "data":{</w:t>
            </w:r>
          </w:p>
          <w:p w:rsidR="00D96E93" w:rsidRDefault="00D96E93" w:rsidP="00254D53">
            <w:pPr>
              <w:spacing w:line="240" w:lineRule="auto"/>
              <w:ind w:firstLineChars="600" w:firstLine="1260"/>
              <w:rPr>
                <w:sz w:val="21"/>
                <w:szCs w:val="21"/>
              </w:rPr>
            </w:pPr>
            <w:r>
              <w:rPr>
                <w:rFonts w:hint="eastAsia"/>
                <w:sz w:val="21"/>
                <w:szCs w:val="21"/>
              </w:rPr>
              <w:t xml:space="preserve">     </w:t>
            </w:r>
            <w:r>
              <w:rPr>
                <w:rFonts w:hint="eastAsia"/>
                <w:sz w:val="21"/>
                <w:szCs w:val="21"/>
              </w:rPr>
              <w:tab/>
              <w:t>{</w:t>
            </w:r>
          </w:p>
          <w:p w:rsidR="00D96E93" w:rsidRDefault="00D96E93" w:rsidP="00254D53">
            <w:pPr>
              <w:spacing w:line="240" w:lineRule="auto"/>
              <w:ind w:firstLineChars="600" w:firstLine="1260"/>
              <w:rPr>
                <w:sz w:val="21"/>
                <w:szCs w:val="21"/>
              </w:rPr>
            </w:pPr>
            <w:r>
              <w:rPr>
                <w:rFonts w:hint="eastAsia"/>
                <w:sz w:val="21"/>
                <w:szCs w:val="21"/>
              </w:rPr>
              <w:tab/>
            </w:r>
            <w:r>
              <w:rPr>
                <w:rFonts w:hint="eastAsia"/>
                <w:sz w:val="21"/>
                <w:szCs w:val="21"/>
              </w:rPr>
              <w:tab/>
              <w:t>"orderType":"30DAYS",</w:t>
            </w:r>
          </w:p>
          <w:p w:rsidR="00D96E93" w:rsidRDefault="00D96E93" w:rsidP="00254D53">
            <w:pPr>
              <w:spacing w:line="240" w:lineRule="auto"/>
              <w:ind w:firstLineChars="600" w:firstLine="1260"/>
              <w:rPr>
                <w:sz w:val="21"/>
                <w:szCs w:val="21"/>
              </w:rPr>
            </w:pPr>
            <w:r>
              <w:rPr>
                <w:rFonts w:hint="eastAsia"/>
                <w:sz w:val="21"/>
                <w:szCs w:val="21"/>
              </w:rPr>
              <w:tab/>
            </w:r>
            <w:r>
              <w:rPr>
                <w:rFonts w:hint="eastAsia"/>
                <w:sz w:val="21"/>
                <w:szCs w:val="21"/>
              </w:rPr>
              <w:tab/>
              <w:t>"ordeFaultrId":"124343x244355",</w:t>
            </w:r>
          </w:p>
          <w:p w:rsidR="00D96E93" w:rsidRDefault="00D96E93" w:rsidP="00254D53">
            <w:pPr>
              <w:spacing w:line="240" w:lineRule="auto"/>
              <w:ind w:firstLineChars="600" w:firstLine="1260"/>
              <w:rPr>
                <w:sz w:val="21"/>
                <w:szCs w:val="21"/>
              </w:rPr>
            </w:pPr>
            <w:r>
              <w:rPr>
                <w:rFonts w:hint="eastAsia"/>
                <w:sz w:val="21"/>
                <w:szCs w:val="21"/>
              </w:rPr>
              <w:tab/>
              <w:t>},{</w:t>
            </w:r>
          </w:p>
          <w:p w:rsidR="00D96E93" w:rsidRDefault="00D96E93" w:rsidP="00254D53">
            <w:pPr>
              <w:spacing w:line="240" w:lineRule="auto"/>
              <w:ind w:firstLineChars="600" w:firstLine="1260"/>
              <w:rPr>
                <w:sz w:val="21"/>
                <w:szCs w:val="21"/>
              </w:rPr>
            </w:pPr>
            <w:r>
              <w:rPr>
                <w:rFonts w:hint="eastAsia"/>
                <w:sz w:val="21"/>
                <w:szCs w:val="21"/>
              </w:rPr>
              <w:tab/>
            </w:r>
            <w:r>
              <w:rPr>
                <w:rFonts w:hint="eastAsia"/>
                <w:sz w:val="21"/>
                <w:szCs w:val="21"/>
              </w:rPr>
              <w:tab/>
              <w:t>"orderType":"30DAYS",</w:t>
            </w:r>
          </w:p>
          <w:p w:rsidR="00D96E93" w:rsidRDefault="00D96E93" w:rsidP="00254D53">
            <w:pPr>
              <w:spacing w:line="240" w:lineRule="auto"/>
              <w:ind w:firstLineChars="600" w:firstLine="1260"/>
              <w:rPr>
                <w:sz w:val="21"/>
                <w:szCs w:val="21"/>
              </w:rPr>
            </w:pPr>
            <w:r>
              <w:rPr>
                <w:rFonts w:hint="eastAsia"/>
                <w:sz w:val="21"/>
                <w:szCs w:val="21"/>
              </w:rPr>
              <w:tab/>
            </w:r>
            <w:r>
              <w:rPr>
                <w:rFonts w:hint="eastAsia"/>
                <w:sz w:val="21"/>
                <w:szCs w:val="21"/>
              </w:rPr>
              <w:tab/>
              <w:t>"ordeFaultrId":"124343x244356",</w:t>
            </w:r>
          </w:p>
          <w:p w:rsidR="00D96E93" w:rsidRDefault="00D96E93" w:rsidP="00254D53">
            <w:pPr>
              <w:spacing w:line="240" w:lineRule="auto"/>
              <w:ind w:firstLineChars="600" w:firstLine="1260"/>
              <w:rPr>
                <w:sz w:val="21"/>
                <w:szCs w:val="21"/>
              </w:rPr>
            </w:pPr>
            <w:r>
              <w:rPr>
                <w:rFonts w:hint="eastAsia"/>
                <w:sz w:val="21"/>
                <w:szCs w:val="21"/>
              </w:rPr>
              <w:tab/>
              <w:t>},{</w:t>
            </w:r>
          </w:p>
          <w:p w:rsidR="00D96E93" w:rsidRDefault="00D96E93" w:rsidP="00254D53">
            <w:pPr>
              <w:spacing w:line="240" w:lineRule="auto"/>
              <w:ind w:firstLineChars="600" w:firstLine="1260"/>
              <w:rPr>
                <w:sz w:val="21"/>
                <w:szCs w:val="21"/>
              </w:rPr>
            </w:pPr>
            <w:r>
              <w:rPr>
                <w:rFonts w:hint="eastAsia"/>
                <w:sz w:val="21"/>
                <w:szCs w:val="21"/>
              </w:rPr>
              <w:lastRenderedPageBreak/>
              <w:tab/>
            </w:r>
            <w:r>
              <w:rPr>
                <w:rFonts w:hint="eastAsia"/>
                <w:sz w:val="21"/>
                <w:szCs w:val="21"/>
              </w:rPr>
              <w:tab/>
              <w:t>"orderType":"30DAYS",</w:t>
            </w:r>
          </w:p>
          <w:p w:rsidR="00D96E93" w:rsidRDefault="00D96E93" w:rsidP="00254D53">
            <w:pPr>
              <w:spacing w:line="240" w:lineRule="auto"/>
              <w:ind w:firstLineChars="600" w:firstLine="1260"/>
              <w:rPr>
                <w:sz w:val="21"/>
                <w:szCs w:val="21"/>
              </w:rPr>
            </w:pPr>
            <w:r>
              <w:rPr>
                <w:rFonts w:hint="eastAsia"/>
                <w:sz w:val="21"/>
                <w:szCs w:val="21"/>
              </w:rPr>
              <w:tab/>
            </w:r>
            <w:r>
              <w:rPr>
                <w:rFonts w:hint="eastAsia"/>
                <w:sz w:val="21"/>
                <w:szCs w:val="21"/>
              </w:rPr>
              <w:tab/>
              <w:t>"ordeFaultrId":"124343x244357",</w:t>
            </w:r>
          </w:p>
          <w:p w:rsidR="00D96E93" w:rsidRDefault="00D96E93" w:rsidP="00254D53">
            <w:pPr>
              <w:spacing w:line="240" w:lineRule="auto"/>
              <w:ind w:firstLineChars="600" w:firstLine="1260"/>
              <w:rPr>
                <w:sz w:val="21"/>
                <w:szCs w:val="21"/>
              </w:rPr>
            </w:pPr>
            <w:r>
              <w:rPr>
                <w:rFonts w:hint="eastAsia"/>
                <w:sz w:val="21"/>
                <w:szCs w:val="21"/>
              </w:rPr>
              <w:tab/>
              <w:t>},</w:t>
            </w:r>
          </w:p>
          <w:p w:rsidR="00D96E93" w:rsidRDefault="00D96E93" w:rsidP="00254D53">
            <w:pPr>
              <w:spacing w:line="240" w:lineRule="auto"/>
              <w:ind w:firstLineChars="600" w:firstLine="1260"/>
              <w:rPr>
                <w:sz w:val="21"/>
                <w:szCs w:val="21"/>
              </w:rPr>
            </w:pPr>
            <w:r>
              <w:rPr>
                <w:rFonts w:hint="eastAsia"/>
                <w:sz w:val="21"/>
                <w:szCs w:val="21"/>
              </w:rPr>
              <w:t>}</w:t>
            </w:r>
          </w:p>
          <w:p w:rsidR="00D96E93" w:rsidRDefault="00D96E93" w:rsidP="00254D53">
            <w:pPr>
              <w:spacing w:line="240" w:lineRule="auto"/>
              <w:ind w:firstLine="480"/>
            </w:pPr>
            <w:r>
              <w:rPr>
                <w:rFonts w:hint="eastAsia"/>
                <w:sz w:val="21"/>
                <w:szCs w:val="21"/>
              </w:rPr>
              <w:t>}</w:t>
            </w:r>
          </w:p>
        </w:tc>
      </w:tr>
    </w:tbl>
    <w:p w:rsidR="00D96E93" w:rsidRDefault="00D96E93" w:rsidP="00D96E93">
      <w:pPr>
        <w:ind w:firstLine="480"/>
        <w:rPr>
          <w:rFonts w:ascii="宋体" w:hAnsi="宋体"/>
        </w:rPr>
      </w:pPr>
    </w:p>
    <w:p w:rsidR="00D96E93" w:rsidRDefault="00D96E93" w:rsidP="00D96E93">
      <w:pPr>
        <w:pStyle w:val="5"/>
        <w:rPr>
          <w:rStyle w:val="710"/>
          <w:iCs/>
        </w:rPr>
      </w:pPr>
      <w:bookmarkStart w:id="4104" w:name="_Toc130156810"/>
      <w:r>
        <w:rPr>
          <w:rFonts w:hint="eastAsia"/>
        </w:rPr>
        <w:t>查询家宽投诉90天重复投诉接口</w:t>
      </w:r>
      <w:bookmarkEnd w:id="4104"/>
    </w:p>
    <w:p w:rsidR="00D96E93" w:rsidRDefault="00D96E93" w:rsidP="00905DF8">
      <w:pPr>
        <w:numPr>
          <w:ilvl w:val="0"/>
          <w:numId w:val="251"/>
        </w:numPr>
        <w:spacing w:line="240" w:lineRule="auto"/>
        <w:rPr>
          <w:rFonts w:ascii="宋体" w:hAnsi="宋体" w:cs="宋体"/>
          <w:sz w:val="21"/>
          <w:szCs w:val="21"/>
        </w:rPr>
      </w:pPr>
      <w:r>
        <w:rPr>
          <w:rFonts w:ascii="宋体" w:hAnsi="宋体" w:cs="宋体" w:hint="eastAsia"/>
          <w:sz w:val="21"/>
          <w:szCs w:val="21"/>
        </w:rPr>
        <w:t xml:space="preserve">请求地址： </w:t>
      </w:r>
      <w:hyperlink r:id="rId21" w:history="1">
        <w:r>
          <w:rPr>
            <w:rFonts w:ascii="宋体" w:hAnsi="宋体" w:cs="宋体" w:hint="eastAsia"/>
            <w:sz w:val="21"/>
            <w:szCs w:val="21"/>
          </w:rPr>
          <w:t>http://ip:port/orderApi/get</w:t>
        </w:r>
      </w:hyperlink>
      <w:r>
        <w:rPr>
          <w:rFonts w:ascii="宋体" w:hAnsi="宋体" w:cs="宋体" w:hint="eastAsia"/>
          <w:sz w:val="21"/>
          <w:szCs w:val="21"/>
        </w:rPr>
        <w:t>OrderFault30DayList</w:t>
      </w:r>
    </w:p>
    <w:p w:rsidR="00D96E93" w:rsidRDefault="00D96E93" w:rsidP="00905DF8">
      <w:pPr>
        <w:numPr>
          <w:ilvl w:val="0"/>
          <w:numId w:val="251"/>
        </w:numPr>
        <w:spacing w:line="240" w:lineRule="auto"/>
        <w:rPr>
          <w:rFonts w:ascii="宋体" w:hAnsi="宋体" w:cs="宋体"/>
          <w:sz w:val="21"/>
          <w:szCs w:val="21"/>
        </w:rPr>
      </w:pPr>
      <w:r>
        <w:rPr>
          <w:rFonts w:ascii="宋体" w:hAnsi="宋体" w:cs="宋体" w:hint="eastAsia"/>
          <w:sz w:val="21"/>
          <w:szCs w:val="21"/>
        </w:rPr>
        <w:t>请求方式： post</w:t>
      </w:r>
    </w:p>
    <w:p w:rsidR="00D96E93" w:rsidRDefault="00D96E93" w:rsidP="00905DF8">
      <w:pPr>
        <w:numPr>
          <w:ilvl w:val="0"/>
          <w:numId w:val="251"/>
        </w:numPr>
        <w:spacing w:line="240" w:lineRule="auto"/>
        <w:rPr>
          <w:rFonts w:ascii="宋体" w:hAnsi="宋体" w:cs="宋体"/>
          <w:szCs w:val="24"/>
        </w:rPr>
      </w:pPr>
      <w:r>
        <w:rPr>
          <w:rFonts w:ascii="宋体" w:hAnsi="宋体" w:cs="宋体" w:hint="eastAsia"/>
          <w:sz w:val="21"/>
          <w:szCs w:val="21"/>
        </w:rPr>
        <w:t>参数格式：application/json</w:t>
      </w:r>
    </w:p>
    <w:p w:rsidR="00D96E93" w:rsidRDefault="00D96E93" w:rsidP="00D96E93">
      <w:pPr>
        <w:spacing w:line="240" w:lineRule="auto"/>
        <w:rPr>
          <w:rFonts w:ascii="宋体" w:hAnsi="宋体" w:cs="宋体"/>
          <w:szCs w:val="24"/>
        </w:rPr>
      </w:pPr>
    </w:p>
    <w:p w:rsidR="00D96E93" w:rsidRDefault="00D96E93" w:rsidP="00D96E93">
      <w:pPr>
        <w:pStyle w:val="6"/>
      </w:pPr>
      <w:bookmarkStart w:id="4105" w:name="_Toc130156811"/>
      <w:r>
        <w:rPr>
          <w:rFonts w:ascii="宋体" w:hAnsi="宋体"/>
        </w:rPr>
        <w:t>请求</w:t>
      </w:r>
      <w:r>
        <w:rPr>
          <w:rFonts w:ascii="宋体" w:hAnsi="宋体" w:hint="eastAsia"/>
        </w:rPr>
        <w:t>内容参数</w:t>
      </w:r>
      <w:bookmarkEnd w:id="4105"/>
    </w:p>
    <w:p w:rsidR="00D96E93" w:rsidRDefault="00D96E93" w:rsidP="00D96E93">
      <w:pPr>
        <w:pStyle w:val="QB20"/>
        <w:spacing w:line="360" w:lineRule="auto"/>
        <w:rPr>
          <w:rFonts w:ascii="宋体" w:hAnsi="宋体" w:cs="Times New Roman"/>
        </w:rPr>
      </w:pPr>
      <w:r>
        <w:rPr>
          <w:rFonts w:ascii="宋体" w:hAnsi="宋体" w:cs="Times New Roman"/>
        </w:rPr>
        <w:t>字段含义：</w:t>
      </w:r>
    </w:p>
    <w:tbl>
      <w:tblPr>
        <w:tblStyle w:val="afffff7"/>
        <w:tblW w:w="0" w:type="auto"/>
        <w:tblInd w:w="362" w:type="dxa"/>
        <w:tblLook w:val="04A0" w:firstRow="1" w:lastRow="0" w:firstColumn="1" w:lastColumn="0" w:noHBand="0" w:noVBand="1"/>
      </w:tblPr>
      <w:tblGrid>
        <w:gridCol w:w="2109"/>
        <w:gridCol w:w="2051"/>
        <w:gridCol w:w="2051"/>
        <w:gridCol w:w="1952"/>
      </w:tblGrid>
      <w:tr w:rsidR="00D96E93" w:rsidTr="00254D53">
        <w:tc>
          <w:tcPr>
            <w:tcW w:w="2109" w:type="dxa"/>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参数名称</w:t>
            </w:r>
          </w:p>
        </w:tc>
        <w:tc>
          <w:tcPr>
            <w:tcW w:w="2051" w:type="dxa"/>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参数类型</w:t>
            </w:r>
          </w:p>
        </w:tc>
        <w:tc>
          <w:tcPr>
            <w:tcW w:w="2051" w:type="dxa"/>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参数含义</w:t>
            </w:r>
          </w:p>
        </w:tc>
        <w:tc>
          <w:tcPr>
            <w:tcW w:w="1952" w:type="dxa"/>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必选</w:t>
            </w:r>
          </w:p>
        </w:tc>
      </w:tr>
      <w:tr w:rsidR="00D96E93" w:rsidTr="00254D53">
        <w:tc>
          <w:tcPr>
            <w:tcW w:w="2109" w:type="dxa"/>
          </w:tcPr>
          <w:p w:rsidR="00D96E93" w:rsidRDefault="00D96E93" w:rsidP="00254D53">
            <w:pPr>
              <w:pStyle w:val="QB20"/>
              <w:spacing w:line="360" w:lineRule="auto"/>
              <w:ind w:firstLineChars="0" w:firstLine="0"/>
              <w:rPr>
                <w:rFonts w:cs="Times New Roman"/>
              </w:rPr>
            </w:pPr>
            <w:r>
              <w:rPr>
                <w:rFonts w:cs="Times New Roman" w:hint="eastAsia"/>
              </w:rPr>
              <w:t>orderType</w:t>
            </w:r>
          </w:p>
        </w:tc>
        <w:tc>
          <w:tcPr>
            <w:tcW w:w="2051" w:type="dxa"/>
          </w:tcPr>
          <w:p w:rsidR="00D96E93" w:rsidRDefault="00D96E93" w:rsidP="00254D53">
            <w:pPr>
              <w:pStyle w:val="QB20"/>
              <w:spacing w:line="360" w:lineRule="auto"/>
              <w:ind w:firstLineChars="0" w:firstLine="0"/>
            </w:pPr>
            <w:r>
              <w:t>String</w:t>
            </w:r>
          </w:p>
        </w:tc>
        <w:tc>
          <w:tcPr>
            <w:tcW w:w="2051" w:type="dxa"/>
          </w:tcPr>
          <w:p w:rsidR="00D96E93" w:rsidRDefault="00D96E93" w:rsidP="00254D53">
            <w:pPr>
              <w:pStyle w:val="QB20"/>
              <w:spacing w:line="360" w:lineRule="auto"/>
              <w:ind w:firstLineChars="0" w:firstLine="0"/>
            </w:pPr>
            <w:r>
              <w:rPr>
                <w:rFonts w:hint="eastAsia"/>
              </w:rPr>
              <w:t>工单类型</w:t>
            </w:r>
          </w:p>
        </w:tc>
        <w:tc>
          <w:tcPr>
            <w:tcW w:w="1952" w:type="dxa"/>
          </w:tcPr>
          <w:p w:rsidR="00D96E93" w:rsidRDefault="00D96E93" w:rsidP="00254D53">
            <w:pPr>
              <w:pStyle w:val="QB20"/>
              <w:spacing w:line="360" w:lineRule="auto"/>
              <w:ind w:firstLineChars="0" w:firstLine="0"/>
            </w:pPr>
            <w:r>
              <w:t>Y</w:t>
            </w:r>
          </w:p>
        </w:tc>
      </w:tr>
    </w:tbl>
    <w:p w:rsidR="00D96E93" w:rsidRDefault="00D96E93" w:rsidP="00D96E93">
      <w:pPr>
        <w:pStyle w:val="QB20"/>
        <w:spacing w:line="360" w:lineRule="auto"/>
        <w:ind w:firstLineChars="0" w:firstLine="0"/>
        <w:rPr>
          <w:rFonts w:cs="Times New Roman"/>
        </w:rPr>
      </w:pPr>
    </w:p>
    <w:p w:rsidR="00D96E93" w:rsidRDefault="00D96E93" w:rsidP="00D96E93">
      <w:pPr>
        <w:pStyle w:val="6"/>
      </w:pPr>
      <w:bookmarkStart w:id="4106" w:name="_Toc130156812"/>
      <w:r>
        <w:rPr>
          <w:rFonts w:ascii="宋体" w:hAnsi="宋体"/>
        </w:rPr>
        <w:t>响应</w:t>
      </w:r>
      <w:r>
        <w:rPr>
          <w:rFonts w:ascii="宋体" w:hAnsi="宋体" w:hint="eastAsia"/>
        </w:rPr>
        <w:t>内容</w:t>
      </w:r>
      <w:r>
        <w:rPr>
          <w:rFonts w:ascii="宋体" w:hAnsi="宋体"/>
        </w:rPr>
        <w:t>格式</w:t>
      </w:r>
      <w:bookmarkEnd w:id="4106"/>
    </w:p>
    <w:tbl>
      <w:tblPr>
        <w:tblStyle w:val="afffff7"/>
        <w:tblW w:w="8147" w:type="dxa"/>
        <w:tblInd w:w="375" w:type="dxa"/>
        <w:tblLayout w:type="fixed"/>
        <w:tblLook w:val="04A0" w:firstRow="1" w:lastRow="0" w:firstColumn="1" w:lastColumn="0" w:noHBand="0" w:noVBand="1"/>
      </w:tblPr>
      <w:tblGrid>
        <w:gridCol w:w="2368"/>
        <w:gridCol w:w="1930"/>
        <w:gridCol w:w="1972"/>
        <w:gridCol w:w="1877"/>
      </w:tblGrid>
      <w:tr w:rsidR="00D96E93" w:rsidTr="00254D53">
        <w:tc>
          <w:tcPr>
            <w:tcW w:w="2368" w:type="dxa"/>
            <w:tcBorders>
              <w:top w:val="single" w:sz="4" w:space="0" w:color="auto"/>
              <w:left w:val="single" w:sz="4" w:space="0" w:color="auto"/>
              <w:bottom w:val="single" w:sz="4" w:space="0" w:color="auto"/>
              <w:right w:val="single" w:sz="4" w:space="0" w:color="auto"/>
            </w:tcBorders>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参数名称</w:t>
            </w:r>
          </w:p>
        </w:tc>
        <w:tc>
          <w:tcPr>
            <w:tcW w:w="1930" w:type="dxa"/>
            <w:tcBorders>
              <w:top w:val="single" w:sz="4" w:space="0" w:color="auto"/>
              <w:left w:val="single" w:sz="4" w:space="0" w:color="auto"/>
              <w:bottom w:val="single" w:sz="4" w:space="0" w:color="auto"/>
              <w:right w:val="single" w:sz="4" w:space="0" w:color="auto"/>
            </w:tcBorders>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参数类型</w:t>
            </w:r>
          </w:p>
        </w:tc>
        <w:tc>
          <w:tcPr>
            <w:tcW w:w="1972" w:type="dxa"/>
            <w:tcBorders>
              <w:top w:val="single" w:sz="4" w:space="0" w:color="auto"/>
              <w:left w:val="single" w:sz="4" w:space="0" w:color="auto"/>
              <w:bottom w:val="single" w:sz="4" w:space="0" w:color="auto"/>
              <w:right w:val="single" w:sz="4" w:space="0" w:color="auto"/>
            </w:tcBorders>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参数含义</w:t>
            </w:r>
          </w:p>
        </w:tc>
        <w:tc>
          <w:tcPr>
            <w:tcW w:w="1877" w:type="dxa"/>
            <w:tcBorders>
              <w:top w:val="single" w:sz="4" w:space="0" w:color="auto"/>
              <w:left w:val="single" w:sz="4" w:space="0" w:color="auto"/>
              <w:bottom w:val="single" w:sz="4" w:space="0" w:color="auto"/>
              <w:right w:val="single" w:sz="4" w:space="0" w:color="auto"/>
            </w:tcBorders>
            <w:shd w:val="clear" w:color="auto" w:fill="D6DCE4"/>
          </w:tcPr>
          <w:p w:rsidR="00D96E93" w:rsidRDefault="00D96E93" w:rsidP="00254D53">
            <w:pPr>
              <w:pStyle w:val="QB20"/>
              <w:spacing w:line="360" w:lineRule="auto"/>
              <w:ind w:firstLineChars="0" w:firstLine="0"/>
              <w:rPr>
                <w:rFonts w:ascii="宋体" w:hAnsi="宋体"/>
              </w:rPr>
            </w:pPr>
            <w:r>
              <w:rPr>
                <w:rFonts w:ascii="宋体" w:hAnsi="宋体"/>
              </w:rPr>
              <w:t>必选</w:t>
            </w:r>
          </w:p>
        </w:tc>
      </w:tr>
      <w:tr w:rsidR="00D96E93" w:rsidTr="00254D53">
        <w:tc>
          <w:tcPr>
            <w:tcW w:w="2368"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msg</w:t>
            </w:r>
          </w:p>
        </w:tc>
        <w:tc>
          <w:tcPr>
            <w:tcW w:w="1930"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String</w:t>
            </w:r>
          </w:p>
        </w:tc>
        <w:tc>
          <w:tcPr>
            <w:tcW w:w="1972"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响应说明</w:t>
            </w:r>
          </w:p>
        </w:tc>
        <w:tc>
          <w:tcPr>
            <w:tcW w:w="1877"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Y</w:t>
            </w:r>
          </w:p>
        </w:tc>
      </w:tr>
      <w:tr w:rsidR="00D96E93" w:rsidTr="00254D53">
        <w:tc>
          <w:tcPr>
            <w:tcW w:w="2368"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c</w:t>
            </w:r>
            <w:r>
              <w:rPr>
                <w:rFonts w:ascii="宋体" w:hAnsi="宋体" w:hint="eastAsia"/>
              </w:rPr>
              <w:t>ode</w:t>
            </w:r>
          </w:p>
        </w:tc>
        <w:tc>
          <w:tcPr>
            <w:tcW w:w="1930"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int</w:t>
            </w:r>
          </w:p>
        </w:tc>
        <w:tc>
          <w:tcPr>
            <w:tcW w:w="1972"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响应码</w:t>
            </w:r>
          </w:p>
        </w:tc>
        <w:tc>
          <w:tcPr>
            <w:tcW w:w="1877"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rPr>
              <w:t>Y</w:t>
            </w:r>
          </w:p>
        </w:tc>
      </w:tr>
      <w:tr w:rsidR="00D96E93" w:rsidTr="00254D53">
        <w:tc>
          <w:tcPr>
            <w:tcW w:w="2368"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data</w:t>
            </w:r>
          </w:p>
        </w:tc>
        <w:tc>
          <w:tcPr>
            <w:tcW w:w="1930"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JSONObject</w:t>
            </w:r>
          </w:p>
        </w:tc>
        <w:tc>
          <w:tcPr>
            <w:tcW w:w="1972"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响应结果</w:t>
            </w:r>
          </w:p>
        </w:tc>
        <w:tc>
          <w:tcPr>
            <w:tcW w:w="1877" w:type="dxa"/>
            <w:tcBorders>
              <w:top w:val="single" w:sz="4" w:space="0" w:color="auto"/>
              <w:left w:val="single" w:sz="4" w:space="0" w:color="auto"/>
              <w:bottom w:val="single" w:sz="4" w:space="0" w:color="auto"/>
              <w:right w:val="single" w:sz="4" w:space="0" w:color="auto"/>
            </w:tcBorders>
          </w:tcPr>
          <w:p w:rsidR="00D96E93" w:rsidRDefault="00D96E93" w:rsidP="00254D53">
            <w:pPr>
              <w:pStyle w:val="QB20"/>
              <w:spacing w:line="360" w:lineRule="auto"/>
              <w:ind w:firstLineChars="0" w:firstLine="0"/>
              <w:rPr>
                <w:rFonts w:ascii="宋体" w:hAnsi="宋体"/>
              </w:rPr>
            </w:pPr>
            <w:r>
              <w:rPr>
                <w:rFonts w:ascii="宋体" w:hAnsi="宋体" w:hint="eastAsia"/>
              </w:rPr>
              <w:t>Y</w:t>
            </w:r>
          </w:p>
        </w:tc>
      </w:tr>
    </w:tbl>
    <w:p w:rsidR="00D96E93" w:rsidRDefault="00D96E93" w:rsidP="00D96E93"/>
    <w:p w:rsidR="00D96E93" w:rsidRDefault="00D96E93" w:rsidP="00D96E93">
      <w:pPr>
        <w:pStyle w:val="6"/>
      </w:pPr>
      <w:bookmarkStart w:id="4107" w:name="_Toc130156813"/>
      <w:r>
        <w:rPr>
          <w:rFonts w:ascii="宋体" w:hAnsi="宋体" w:hint="eastAsia"/>
        </w:rPr>
        <w:lastRenderedPageBreak/>
        <w:t>请求</w:t>
      </w:r>
      <w:r>
        <w:rPr>
          <w:rFonts w:ascii="宋体" w:hAnsi="宋体"/>
        </w:rPr>
        <w:t>报文示例</w:t>
      </w:r>
      <w:bookmarkEnd w:id="4107"/>
    </w:p>
    <w:p w:rsidR="00D96E93" w:rsidRDefault="00D96E93" w:rsidP="00D96E93"/>
    <w:tbl>
      <w:tblPr>
        <w:tblStyle w:val="afffff7"/>
        <w:tblW w:w="0" w:type="auto"/>
        <w:tblInd w:w="-5" w:type="dxa"/>
        <w:tblLook w:val="04A0" w:firstRow="1" w:lastRow="0" w:firstColumn="1" w:lastColumn="0" w:noHBand="0" w:noVBand="1"/>
      </w:tblPr>
      <w:tblGrid>
        <w:gridCol w:w="8517"/>
      </w:tblGrid>
      <w:tr w:rsidR="00D96E93" w:rsidTr="00254D53">
        <w:tc>
          <w:tcPr>
            <w:tcW w:w="8517" w:type="dxa"/>
            <w:tcBorders>
              <w:top w:val="single" w:sz="4" w:space="0" w:color="auto"/>
              <w:left w:val="single" w:sz="4" w:space="0" w:color="auto"/>
              <w:bottom w:val="single" w:sz="4" w:space="0" w:color="auto"/>
              <w:right w:val="single" w:sz="4" w:space="0" w:color="auto"/>
            </w:tcBorders>
          </w:tcPr>
          <w:p w:rsidR="00D96E93" w:rsidRDefault="00D96E93" w:rsidP="00254D53">
            <w:pPr>
              <w:spacing w:line="240" w:lineRule="auto"/>
              <w:ind w:firstLine="480"/>
              <w:rPr>
                <w:sz w:val="21"/>
                <w:szCs w:val="21"/>
              </w:rPr>
            </w:pPr>
            <w:r>
              <w:rPr>
                <w:sz w:val="21"/>
                <w:szCs w:val="21"/>
              </w:rPr>
              <w:t>{</w:t>
            </w:r>
          </w:p>
          <w:p w:rsidR="00D96E93" w:rsidRDefault="00D96E93" w:rsidP="00254D53">
            <w:pPr>
              <w:spacing w:line="240" w:lineRule="auto"/>
              <w:ind w:firstLine="480"/>
              <w:rPr>
                <w:sz w:val="21"/>
                <w:szCs w:val="21"/>
              </w:rPr>
            </w:pPr>
            <w:r>
              <w:rPr>
                <w:sz w:val="21"/>
                <w:szCs w:val="21"/>
              </w:rPr>
              <w:tab/>
              <w:t>"</w:t>
            </w:r>
            <w:r>
              <w:rPr>
                <w:rFonts w:hint="eastAsia"/>
                <w:sz w:val="21"/>
                <w:szCs w:val="21"/>
              </w:rPr>
              <w:t>orderType</w:t>
            </w:r>
            <w:r>
              <w:rPr>
                <w:sz w:val="21"/>
                <w:szCs w:val="21"/>
              </w:rPr>
              <w:t>": "</w:t>
            </w:r>
            <w:r>
              <w:rPr>
                <w:rFonts w:hint="eastAsia"/>
                <w:sz w:val="21"/>
                <w:szCs w:val="21"/>
              </w:rPr>
              <w:t>90DAYS</w:t>
            </w:r>
            <w:r>
              <w:rPr>
                <w:sz w:val="21"/>
                <w:szCs w:val="21"/>
              </w:rPr>
              <w:t>"</w:t>
            </w:r>
          </w:p>
          <w:p w:rsidR="00D96E93" w:rsidRDefault="00D96E93" w:rsidP="00254D53">
            <w:pPr>
              <w:spacing w:line="240" w:lineRule="auto"/>
              <w:ind w:firstLine="480"/>
            </w:pPr>
            <w:r>
              <w:rPr>
                <w:sz w:val="21"/>
                <w:szCs w:val="21"/>
              </w:rPr>
              <w:t>}</w:t>
            </w:r>
          </w:p>
        </w:tc>
      </w:tr>
    </w:tbl>
    <w:p w:rsidR="00D96E93" w:rsidRDefault="00D96E93" w:rsidP="00D96E93">
      <w:r>
        <w:t xml:space="preserve"> </w:t>
      </w:r>
    </w:p>
    <w:p w:rsidR="00D96E93" w:rsidRDefault="00D96E93" w:rsidP="00D96E93">
      <w:pPr>
        <w:pStyle w:val="6"/>
      </w:pPr>
      <w:bookmarkStart w:id="4108" w:name="_Toc130156814"/>
      <w:r>
        <w:rPr>
          <w:rFonts w:ascii="宋体" w:hAnsi="宋体"/>
        </w:rPr>
        <w:t>响应报文示例</w:t>
      </w:r>
      <w:bookmarkEnd w:id="4108"/>
    </w:p>
    <w:tbl>
      <w:tblPr>
        <w:tblStyle w:val="afffff7"/>
        <w:tblW w:w="0" w:type="auto"/>
        <w:tblInd w:w="-5" w:type="dxa"/>
        <w:tblLook w:val="04A0" w:firstRow="1" w:lastRow="0" w:firstColumn="1" w:lastColumn="0" w:noHBand="0" w:noVBand="1"/>
      </w:tblPr>
      <w:tblGrid>
        <w:gridCol w:w="8542"/>
      </w:tblGrid>
      <w:tr w:rsidR="00D96E93" w:rsidTr="00254D53">
        <w:tc>
          <w:tcPr>
            <w:tcW w:w="8542" w:type="dxa"/>
            <w:tcBorders>
              <w:top w:val="single" w:sz="4" w:space="0" w:color="auto"/>
              <w:left w:val="single" w:sz="4" w:space="0" w:color="auto"/>
              <w:bottom w:val="single" w:sz="4" w:space="0" w:color="auto"/>
              <w:right w:val="single" w:sz="4" w:space="0" w:color="auto"/>
            </w:tcBorders>
          </w:tcPr>
          <w:p w:rsidR="00D96E93" w:rsidRDefault="00D96E93" w:rsidP="00254D53">
            <w:pPr>
              <w:spacing w:line="240" w:lineRule="auto"/>
              <w:ind w:firstLine="480"/>
              <w:rPr>
                <w:sz w:val="21"/>
                <w:szCs w:val="21"/>
              </w:rPr>
            </w:pPr>
            <w:r>
              <w:rPr>
                <w:rFonts w:hint="eastAsia"/>
                <w:sz w:val="21"/>
                <w:szCs w:val="21"/>
              </w:rPr>
              <w:t>{</w:t>
            </w:r>
          </w:p>
          <w:p w:rsidR="00D96E93" w:rsidRDefault="00D96E93" w:rsidP="00254D53">
            <w:pPr>
              <w:spacing w:line="240" w:lineRule="auto"/>
              <w:ind w:firstLine="480"/>
              <w:rPr>
                <w:sz w:val="21"/>
                <w:szCs w:val="21"/>
              </w:rPr>
            </w:pPr>
            <w:r>
              <w:rPr>
                <w:rFonts w:hint="eastAsia"/>
                <w:sz w:val="21"/>
                <w:szCs w:val="21"/>
              </w:rPr>
              <w:t xml:space="preserve">    "code":200,</w:t>
            </w:r>
          </w:p>
          <w:p w:rsidR="00D96E93" w:rsidRDefault="00D96E93" w:rsidP="00254D53">
            <w:pPr>
              <w:spacing w:line="240" w:lineRule="auto"/>
              <w:ind w:firstLine="480"/>
              <w:rPr>
                <w:sz w:val="21"/>
                <w:szCs w:val="21"/>
              </w:rPr>
            </w:pPr>
            <w:r>
              <w:rPr>
                <w:rFonts w:hint="eastAsia"/>
                <w:sz w:val="21"/>
                <w:szCs w:val="21"/>
              </w:rPr>
              <w:t xml:space="preserve">    "msg":"</w:t>
            </w:r>
            <w:r>
              <w:rPr>
                <w:rFonts w:hint="eastAsia"/>
                <w:sz w:val="21"/>
                <w:szCs w:val="21"/>
              </w:rPr>
              <w:t>成功</w:t>
            </w:r>
            <w:r>
              <w:rPr>
                <w:rFonts w:hint="eastAsia"/>
                <w:sz w:val="21"/>
                <w:szCs w:val="21"/>
              </w:rPr>
              <w:t>",</w:t>
            </w:r>
          </w:p>
          <w:p w:rsidR="00D96E93" w:rsidRDefault="00D96E93" w:rsidP="00254D53">
            <w:pPr>
              <w:spacing w:line="240" w:lineRule="auto"/>
              <w:ind w:firstLine="480"/>
              <w:rPr>
                <w:sz w:val="21"/>
                <w:szCs w:val="21"/>
              </w:rPr>
            </w:pPr>
            <w:r>
              <w:rPr>
                <w:rFonts w:hint="eastAsia"/>
                <w:sz w:val="21"/>
                <w:szCs w:val="21"/>
              </w:rPr>
              <w:t xml:space="preserve">    "data":{</w:t>
            </w:r>
          </w:p>
          <w:p w:rsidR="00D96E93" w:rsidRDefault="00D96E93" w:rsidP="00254D53">
            <w:pPr>
              <w:spacing w:line="240" w:lineRule="auto"/>
              <w:ind w:firstLineChars="600" w:firstLine="1260"/>
              <w:rPr>
                <w:sz w:val="21"/>
                <w:szCs w:val="21"/>
              </w:rPr>
            </w:pPr>
            <w:r>
              <w:rPr>
                <w:rFonts w:hint="eastAsia"/>
                <w:sz w:val="21"/>
                <w:szCs w:val="21"/>
              </w:rPr>
              <w:t xml:space="preserve">     </w:t>
            </w:r>
            <w:r>
              <w:rPr>
                <w:rFonts w:hint="eastAsia"/>
                <w:sz w:val="21"/>
                <w:szCs w:val="21"/>
              </w:rPr>
              <w:tab/>
              <w:t>{</w:t>
            </w:r>
          </w:p>
          <w:p w:rsidR="00D96E93" w:rsidRDefault="00D96E93" w:rsidP="00254D53">
            <w:pPr>
              <w:spacing w:line="240" w:lineRule="auto"/>
              <w:ind w:firstLineChars="600" w:firstLine="1260"/>
              <w:rPr>
                <w:sz w:val="21"/>
                <w:szCs w:val="21"/>
              </w:rPr>
            </w:pPr>
            <w:r>
              <w:rPr>
                <w:rFonts w:hint="eastAsia"/>
                <w:sz w:val="21"/>
                <w:szCs w:val="21"/>
              </w:rPr>
              <w:tab/>
            </w:r>
            <w:r>
              <w:rPr>
                <w:rFonts w:hint="eastAsia"/>
                <w:sz w:val="21"/>
                <w:szCs w:val="21"/>
              </w:rPr>
              <w:tab/>
              <w:t>"orderType":"90DAYS",</w:t>
            </w:r>
          </w:p>
          <w:p w:rsidR="00D96E93" w:rsidRDefault="00D96E93" w:rsidP="00254D53">
            <w:pPr>
              <w:spacing w:line="240" w:lineRule="auto"/>
              <w:ind w:firstLineChars="600" w:firstLine="1260"/>
              <w:rPr>
                <w:sz w:val="21"/>
                <w:szCs w:val="21"/>
              </w:rPr>
            </w:pPr>
            <w:r>
              <w:rPr>
                <w:rFonts w:hint="eastAsia"/>
                <w:sz w:val="21"/>
                <w:szCs w:val="21"/>
              </w:rPr>
              <w:tab/>
            </w:r>
            <w:r>
              <w:rPr>
                <w:rFonts w:hint="eastAsia"/>
                <w:sz w:val="21"/>
                <w:szCs w:val="21"/>
              </w:rPr>
              <w:tab/>
              <w:t>"ordeFaultrId":"124343x244355",</w:t>
            </w:r>
          </w:p>
          <w:p w:rsidR="00D96E93" w:rsidRDefault="00D96E93" w:rsidP="00254D53">
            <w:pPr>
              <w:spacing w:line="240" w:lineRule="auto"/>
              <w:ind w:firstLineChars="600" w:firstLine="1260"/>
              <w:rPr>
                <w:sz w:val="21"/>
                <w:szCs w:val="21"/>
              </w:rPr>
            </w:pPr>
            <w:r>
              <w:rPr>
                <w:rFonts w:hint="eastAsia"/>
                <w:sz w:val="21"/>
                <w:szCs w:val="21"/>
              </w:rPr>
              <w:tab/>
              <w:t>},{</w:t>
            </w:r>
          </w:p>
          <w:p w:rsidR="00D96E93" w:rsidRDefault="00D96E93" w:rsidP="00254D53">
            <w:pPr>
              <w:spacing w:line="240" w:lineRule="auto"/>
              <w:ind w:firstLineChars="600" w:firstLine="1260"/>
              <w:rPr>
                <w:sz w:val="21"/>
                <w:szCs w:val="21"/>
              </w:rPr>
            </w:pPr>
            <w:r>
              <w:rPr>
                <w:rFonts w:hint="eastAsia"/>
                <w:sz w:val="21"/>
                <w:szCs w:val="21"/>
              </w:rPr>
              <w:tab/>
            </w:r>
            <w:r>
              <w:rPr>
                <w:rFonts w:hint="eastAsia"/>
                <w:sz w:val="21"/>
                <w:szCs w:val="21"/>
              </w:rPr>
              <w:tab/>
              <w:t>"orderType":"90DAYS",</w:t>
            </w:r>
          </w:p>
          <w:p w:rsidR="00D96E93" w:rsidRDefault="00D96E93" w:rsidP="00254D53">
            <w:pPr>
              <w:spacing w:line="240" w:lineRule="auto"/>
              <w:ind w:firstLineChars="600" w:firstLine="1260"/>
              <w:rPr>
                <w:sz w:val="21"/>
                <w:szCs w:val="21"/>
              </w:rPr>
            </w:pPr>
            <w:r>
              <w:rPr>
                <w:rFonts w:hint="eastAsia"/>
                <w:sz w:val="21"/>
                <w:szCs w:val="21"/>
              </w:rPr>
              <w:tab/>
            </w:r>
            <w:r>
              <w:rPr>
                <w:rFonts w:hint="eastAsia"/>
                <w:sz w:val="21"/>
                <w:szCs w:val="21"/>
              </w:rPr>
              <w:tab/>
              <w:t>"ordeFaultrId":"124343x244356",</w:t>
            </w:r>
          </w:p>
          <w:p w:rsidR="00D96E93" w:rsidRDefault="00D96E93" w:rsidP="00254D53">
            <w:pPr>
              <w:spacing w:line="240" w:lineRule="auto"/>
              <w:ind w:firstLineChars="600" w:firstLine="1260"/>
              <w:rPr>
                <w:sz w:val="21"/>
                <w:szCs w:val="21"/>
              </w:rPr>
            </w:pPr>
            <w:r>
              <w:rPr>
                <w:rFonts w:hint="eastAsia"/>
                <w:sz w:val="21"/>
                <w:szCs w:val="21"/>
              </w:rPr>
              <w:tab/>
              <w:t>},{</w:t>
            </w:r>
          </w:p>
          <w:p w:rsidR="00D96E93" w:rsidRDefault="00D96E93" w:rsidP="00254D53">
            <w:pPr>
              <w:spacing w:line="240" w:lineRule="auto"/>
              <w:ind w:firstLineChars="600" w:firstLine="1260"/>
              <w:rPr>
                <w:sz w:val="21"/>
                <w:szCs w:val="21"/>
              </w:rPr>
            </w:pPr>
            <w:r>
              <w:rPr>
                <w:rFonts w:hint="eastAsia"/>
                <w:sz w:val="21"/>
                <w:szCs w:val="21"/>
              </w:rPr>
              <w:tab/>
            </w:r>
            <w:r>
              <w:rPr>
                <w:rFonts w:hint="eastAsia"/>
                <w:sz w:val="21"/>
                <w:szCs w:val="21"/>
              </w:rPr>
              <w:tab/>
              <w:t>"orderType":"90DAYS",</w:t>
            </w:r>
          </w:p>
          <w:p w:rsidR="00D96E93" w:rsidRDefault="00D96E93" w:rsidP="00254D53">
            <w:pPr>
              <w:spacing w:line="240" w:lineRule="auto"/>
              <w:ind w:firstLineChars="600" w:firstLine="1260"/>
              <w:rPr>
                <w:sz w:val="21"/>
                <w:szCs w:val="21"/>
              </w:rPr>
            </w:pPr>
            <w:r>
              <w:rPr>
                <w:rFonts w:hint="eastAsia"/>
                <w:sz w:val="21"/>
                <w:szCs w:val="21"/>
              </w:rPr>
              <w:tab/>
            </w:r>
            <w:r>
              <w:rPr>
                <w:rFonts w:hint="eastAsia"/>
                <w:sz w:val="21"/>
                <w:szCs w:val="21"/>
              </w:rPr>
              <w:tab/>
              <w:t>"ordeFaultrId":"124343x244357",</w:t>
            </w:r>
          </w:p>
          <w:p w:rsidR="00D96E93" w:rsidRDefault="00D96E93" w:rsidP="00254D53">
            <w:pPr>
              <w:spacing w:line="240" w:lineRule="auto"/>
              <w:ind w:firstLineChars="600" w:firstLine="1260"/>
              <w:rPr>
                <w:sz w:val="21"/>
                <w:szCs w:val="21"/>
              </w:rPr>
            </w:pPr>
            <w:r>
              <w:rPr>
                <w:rFonts w:hint="eastAsia"/>
                <w:sz w:val="21"/>
                <w:szCs w:val="21"/>
              </w:rPr>
              <w:tab/>
              <w:t>},</w:t>
            </w:r>
          </w:p>
          <w:p w:rsidR="00D96E93" w:rsidRDefault="00D96E93" w:rsidP="00254D53">
            <w:pPr>
              <w:spacing w:line="240" w:lineRule="auto"/>
              <w:ind w:firstLineChars="600" w:firstLine="1260"/>
              <w:rPr>
                <w:sz w:val="21"/>
                <w:szCs w:val="21"/>
              </w:rPr>
            </w:pPr>
            <w:r>
              <w:rPr>
                <w:rFonts w:hint="eastAsia"/>
                <w:sz w:val="21"/>
                <w:szCs w:val="21"/>
              </w:rPr>
              <w:lastRenderedPageBreak/>
              <w:t>}</w:t>
            </w:r>
          </w:p>
          <w:p w:rsidR="00D96E93" w:rsidRDefault="00D96E93" w:rsidP="00254D53">
            <w:pPr>
              <w:spacing w:line="240" w:lineRule="auto"/>
              <w:ind w:firstLine="480"/>
            </w:pPr>
            <w:r>
              <w:rPr>
                <w:rFonts w:hint="eastAsia"/>
                <w:sz w:val="21"/>
                <w:szCs w:val="21"/>
              </w:rPr>
              <w:t>}</w:t>
            </w:r>
          </w:p>
        </w:tc>
      </w:tr>
    </w:tbl>
    <w:p w:rsidR="00D96E93" w:rsidRDefault="00D96E93" w:rsidP="00D96E93">
      <w:pPr>
        <w:ind w:firstLine="480"/>
        <w:rPr>
          <w:rFonts w:ascii="宋体" w:hAnsi="宋体"/>
        </w:rPr>
      </w:pPr>
    </w:p>
    <w:p w:rsidR="00D96E93" w:rsidRDefault="00D96E93" w:rsidP="00D96E93">
      <w:pPr>
        <w:ind w:firstLine="480"/>
        <w:rPr>
          <w:rFonts w:ascii="宋体" w:hAnsi="宋体"/>
        </w:rPr>
      </w:pPr>
    </w:p>
    <w:p w:rsidR="00D96E93" w:rsidRDefault="00D96E93" w:rsidP="00D96E93">
      <w:pPr>
        <w:ind w:firstLine="480"/>
        <w:rPr>
          <w:rFonts w:ascii="宋体" w:hAnsi="宋体"/>
        </w:rPr>
      </w:pPr>
    </w:p>
    <w:p w:rsidR="00D96E93" w:rsidRDefault="00D96E93" w:rsidP="00D96E93">
      <w:pPr>
        <w:pStyle w:val="40"/>
        <w:rPr>
          <w:rFonts w:ascii="宋体" w:hAnsi="宋体"/>
        </w:rPr>
      </w:pPr>
      <w:bookmarkStart w:id="4109" w:name="_Toc129958064"/>
      <w:bookmarkStart w:id="4110" w:name="_Toc130156815"/>
      <w:r>
        <w:rPr>
          <w:rFonts w:ascii="宋体" w:hAnsi="宋体" w:hint="eastAsia"/>
          <w:szCs w:val="24"/>
        </w:rPr>
        <w:t>中台首响兜底功能说明</w:t>
      </w:r>
      <w:bookmarkEnd w:id="4109"/>
      <w:bookmarkEnd w:id="4110"/>
    </w:p>
    <w:p w:rsidR="00D96E93" w:rsidRDefault="00D96E93" w:rsidP="00D96E93">
      <w:pPr>
        <w:pStyle w:val="5"/>
      </w:pPr>
      <w:bookmarkStart w:id="4111" w:name="_Toc130156816"/>
      <w:r>
        <w:rPr>
          <w:rFonts w:hint="eastAsia"/>
        </w:rPr>
        <w:t>兜底工单数据抽取</w:t>
      </w:r>
      <w:bookmarkEnd w:id="4111"/>
    </w:p>
    <w:p w:rsidR="00D96E93" w:rsidRDefault="00D96E93" w:rsidP="00D96E93">
      <w:pPr>
        <w:pStyle w:val="6"/>
        <w:rPr>
          <w:b/>
          <w:bCs/>
        </w:rPr>
      </w:pPr>
      <w:bookmarkStart w:id="4112" w:name="_Toc130156817"/>
      <w:r>
        <w:rPr>
          <w:rFonts w:hint="eastAsia"/>
          <w:b/>
          <w:bCs/>
        </w:rPr>
        <w:t>定制抽取规则</w:t>
      </w:r>
      <w:bookmarkEnd w:id="4112"/>
    </w:p>
    <w:p w:rsidR="00D96E93" w:rsidRDefault="00D96E93" w:rsidP="00D96E93">
      <w:pPr>
        <w:ind w:firstLine="420"/>
      </w:pPr>
      <w:r>
        <w:rPr>
          <w:rFonts w:hint="eastAsia"/>
        </w:rPr>
        <w:t>从综合调度系统开通工单工单池子，使用定时调度的方式，提取符合条件的工单数据。</w:t>
      </w:r>
    </w:p>
    <w:p w:rsidR="00D96E93" w:rsidRDefault="00D96E93" w:rsidP="00D96E93">
      <w:pPr>
        <w:pStyle w:val="6"/>
        <w:rPr>
          <w:b/>
          <w:bCs/>
        </w:rPr>
      </w:pPr>
      <w:bookmarkStart w:id="4113" w:name="_Toc130156818"/>
      <w:r>
        <w:rPr>
          <w:rFonts w:hint="eastAsia"/>
          <w:b/>
          <w:bCs/>
        </w:rPr>
        <w:t>采集数据信息</w:t>
      </w:r>
      <w:bookmarkEnd w:id="4113"/>
    </w:p>
    <w:p w:rsidR="00D96E93" w:rsidRDefault="00D96E93" w:rsidP="00D96E93">
      <w:pPr>
        <w:ind w:firstLine="420"/>
      </w:pPr>
      <w:r>
        <w:rPr>
          <w:rFonts w:hint="eastAsia"/>
        </w:rPr>
        <w:t>开通工单到单后，若两小时内装维没有进行首响，则工单将做超时处理。通过任务调度配置提取数据规则，从工单池中抽取符合条件的工单数据，包含工单基础信息：订单编码、订单</w:t>
      </w:r>
      <w:r>
        <w:rPr>
          <w:rFonts w:hint="eastAsia"/>
        </w:rPr>
        <w:t>ID</w:t>
      </w:r>
      <w:r>
        <w:rPr>
          <w:rFonts w:hint="eastAsia"/>
        </w:rPr>
        <w:t>、到单时间、处理时限、处理人等。</w:t>
      </w:r>
    </w:p>
    <w:p w:rsidR="00D96E93" w:rsidRDefault="00D96E93" w:rsidP="00D96E93">
      <w:pPr>
        <w:pStyle w:val="6"/>
      </w:pPr>
      <w:bookmarkStart w:id="4114" w:name="_Toc130156819"/>
      <w:r>
        <w:rPr>
          <w:rFonts w:hint="eastAsia"/>
          <w:b/>
          <w:bCs/>
        </w:rPr>
        <w:t>超时工单数据派单到地市中台</w:t>
      </w:r>
      <w:bookmarkEnd w:id="4114"/>
    </w:p>
    <w:p w:rsidR="00D96E93" w:rsidRDefault="00D96E93" w:rsidP="00D96E93">
      <w:pPr>
        <w:pStyle w:val="132"/>
        <w:numPr>
          <w:ilvl w:val="4"/>
          <w:numId w:val="0"/>
        </w:numPr>
        <w:ind w:firstLineChars="200" w:firstLine="480"/>
        <w:outlineLvl w:val="9"/>
      </w:pPr>
      <w:r>
        <w:rPr>
          <w:rFonts w:hint="eastAsia"/>
        </w:rPr>
        <w:t>将满足条件的超时工单刷入中台兜底代办工单池中，形成中台兜底待处理工单，方便中台后续对工单进行首响或调度处理，形成首响兜底处理闭环管理。从而降低工单超时数量，从而降低超时工单率，提高客户感知和客户满意度。</w:t>
      </w:r>
    </w:p>
    <w:p w:rsidR="00D96E93" w:rsidRDefault="00D96E93" w:rsidP="00D96E93">
      <w:pPr>
        <w:pStyle w:val="132"/>
        <w:numPr>
          <w:ilvl w:val="4"/>
          <w:numId w:val="0"/>
        </w:numPr>
        <w:outlineLvl w:val="9"/>
      </w:pPr>
    </w:p>
    <w:p w:rsidR="00D96E93" w:rsidRDefault="00D96E93" w:rsidP="00D96E93">
      <w:pPr>
        <w:pStyle w:val="5"/>
      </w:pPr>
      <w:bookmarkStart w:id="4115" w:name="_Toc130156820"/>
      <w:r>
        <w:rPr>
          <w:rFonts w:hint="eastAsia"/>
        </w:rPr>
        <w:t>到单短信通知人导入</w:t>
      </w:r>
      <w:bookmarkEnd w:id="4115"/>
      <w:r>
        <w:rPr>
          <w:rFonts w:hint="eastAsia"/>
        </w:rPr>
        <w:t xml:space="preserve">   </w:t>
      </w:r>
    </w:p>
    <w:p w:rsidR="00D96E93" w:rsidRDefault="00D96E93" w:rsidP="00D96E93">
      <w:pPr>
        <w:pStyle w:val="132"/>
        <w:numPr>
          <w:ilvl w:val="4"/>
          <w:numId w:val="0"/>
        </w:numPr>
        <w:ind w:firstLineChars="200" w:firstLine="480"/>
        <w:outlineLvl w:val="9"/>
      </w:pPr>
      <w:r>
        <w:rPr>
          <w:rFonts w:hint="eastAsia"/>
        </w:rPr>
        <w:lastRenderedPageBreak/>
        <w:t>通过模板收集需要兜底到单提醒的人员信息，通过系统后台导入的方式，将短信提醒人批量入库，当工单到达指定中台时，配置的人员将收到兜底工单的到单短信通知</w:t>
      </w:r>
    </w:p>
    <w:p w:rsidR="00D96E93" w:rsidRDefault="00D96E93" w:rsidP="00D96E93">
      <w:pPr>
        <w:rPr>
          <w:rFonts w:ascii="宋体" w:hAnsi="宋体"/>
        </w:rPr>
      </w:pPr>
    </w:p>
    <w:p w:rsidR="00D96E93" w:rsidRDefault="00D96E93" w:rsidP="00D96E93">
      <w:pPr>
        <w:pStyle w:val="5"/>
      </w:pPr>
      <w:bookmarkStart w:id="4116" w:name="_Toc130156821"/>
      <w:r>
        <w:rPr>
          <w:rFonts w:hint="eastAsia"/>
        </w:rPr>
        <w:t>到单短信通知人新增</w:t>
      </w:r>
      <w:bookmarkEnd w:id="4116"/>
    </w:p>
    <w:p w:rsidR="00D96E93" w:rsidRDefault="00D96E93" w:rsidP="00D96E93">
      <w:pPr>
        <w:pStyle w:val="132"/>
        <w:numPr>
          <w:ilvl w:val="4"/>
          <w:numId w:val="0"/>
        </w:numPr>
        <w:ind w:firstLineChars="200" w:firstLine="480"/>
        <w:outlineLvl w:val="9"/>
      </w:pPr>
      <w:r>
        <w:rPr>
          <w:rFonts w:hint="eastAsia"/>
        </w:rPr>
        <w:t>通过督办短信人员配置功能，可以将需要配置兜底工单短信通知人员配置在系统中，首先选择人员归属地市，督办类型选择【中台兜底工单通知】，填写人员姓名，用户账号，联系方式，邮箱，备注等关键信息，填写完成基础表单确认后，点击提交按钮，提交数据至后台保存，返回操作成功也完成短信通知人员配置，若提示失败，查看失败原因，按照提示修改继续完成添加短信通知人。</w:t>
      </w:r>
    </w:p>
    <w:p w:rsidR="00D96E93" w:rsidRDefault="00D96E93" w:rsidP="00D96E93">
      <w:pPr>
        <w:ind w:firstLine="480"/>
        <w:rPr>
          <w:rFonts w:ascii="宋体" w:hAnsi="宋体"/>
        </w:rPr>
      </w:pPr>
    </w:p>
    <w:p w:rsidR="00D96E93" w:rsidRDefault="00D96E93" w:rsidP="00D96E93">
      <w:pPr>
        <w:pStyle w:val="5"/>
      </w:pPr>
      <w:bookmarkStart w:id="4117" w:name="_Toc130156822"/>
      <w:r>
        <w:rPr>
          <w:rFonts w:hint="eastAsia"/>
        </w:rPr>
        <w:t>到单短信通知人修改</w:t>
      </w:r>
      <w:bookmarkEnd w:id="4117"/>
    </w:p>
    <w:p w:rsidR="00D96E93" w:rsidRDefault="00D96E93" w:rsidP="00D96E93">
      <w:pPr>
        <w:pStyle w:val="132"/>
        <w:numPr>
          <w:ilvl w:val="4"/>
          <w:numId w:val="0"/>
        </w:numPr>
        <w:ind w:firstLineChars="200" w:firstLine="480"/>
        <w:outlineLvl w:val="9"/>
      </w:pPr>
      <w:r>
        <w:rPr>
          <w:rFonts w:hint="eastAsia"/>
        </w:rPr>
        <w:t>通过督办短信人员配置功能，可以将需要配置兜底工单短信通知人员配置在系统中，首先选择人员归属地市，督办类型选择【中台兜底工单通知】，填写人员姓名，用户账号，联系方式，邮箱，备注等关键信息，填写完成基础表单确认后，点击提交按钮，提交数据至后台保存，返回操作成功也完成短信通知人员配置，若提示失败，查看失败原因，按照提示修改继续完成添加短信通知人。</w:t>
      </w:r>
    </w:p>
    <w:p w:rsidR="00D96E93" w:rsidRDefault="00D96E93" w:rsidP="00D96E93">
      <w:pPr>
        <w:ind w:firstLine="480"/>
        <w:rPr>
          <w:rFonts w:ascii="宋体" w:hAnsi="宋体"/>
        </w:rPr>
      </w:pPr>
    </w:p>
    <w:p w:rsidR="00D96E93" w:rsidRDefault="00D96E93" w:rsidP="00D96E93">
      <w:pPr>
        <w:pStyle w:val="5"/>
      </w:pPr>
      <w:bookmarkStart w:id="4118" w:name="_Toc130156823"/>
      <w:r>
        <w:rPr>
          <w:rFonts w:hint="eastAsia"/>
        </w:rPr>
        <w:t>到单短信通知人删除</w:t>
      </w:r>
      <w:bookmarkEnd w:id="4118"/>
    </w:p>
    <w:p w:rsidR="00D96E93" w:rsidRDefault="00D96E93" w:rsidP="00D96E93">
      <w:pPr>
        <w:ind w:firstLine="480"/>
        <w:rPr>
          <w:rFonts w:ascii="宋体" w:hAnsi="宋体"/>
        </w:rPr>
      </w:pPr>
      <w:r>
        <w:rPr>
          <w:rFonts w:ascii="宋体" w:hAnsi="宋体" w:hint="eastAsia"/>
        </w:rPr>
        <w:t>通过督办短信人员配置功能，可以修改需要调整的督办短信通知人员信息，首先选择需要修改的人员，支持调整归属地市，督办类型【中台兜底工单通知】不可修改，修改人员姓名，用户账号，联系方式，邮箱，备注等关键信息，修改完成基础表单确认后，点击提交按钮，提交数据至后台保存，返回操作成功也完</w:t>
      </w:r>
      <w:r>
        <w:rPr>
          <w:rFonts w:ascii="宋体" w:hAnsi="宋体" w:hint="eastAsia"/>
        </w:rPr>
        <w:lastRenderedPageBreak/>
        <w:t>成短信通知人员配置，若提示失败，查看失败原因，按照提示修改继续完成修改短信通知人。</w:t>
      </w:r>
    </w:p>
    <w:p w:rsidR="00D96E93" w:rsidRDefault="00D96E93" w:rsidP="00D96E93">
      <w:pPr>
        <w:ind w:firstLine="480"/>
        <w:rPr>
          <w:rFonts w:ascii="宋体" w:hAnsi="宋体"/>
        </w:rPr>
      </w:pPr>
    </w:p>
    <w:p w:rsidR="00D96E93" w:rsidRDefault="00D96E93" w:rsidP="00D96E93">
      <w:pPr>
        <w:pStyle w:val="5"/>
      </w:pPr>
      <w:bookmarkStart w:id="4119" w:name="_Toc130156824"/>
      <w:r>
        <w:rPr>
          <w:rFonts w:hint="eastAsia"/>
        </w:rPr>
        <w:t>到单短信通知人导出</w:t>
      </w:r>
      <w:bookmarkEnd w:id="4119"/>
    </w:p>
    <w:p w:rsidR="00D96E93" w:rsidRDefault="00D96E93" w:rsidP="00D96E93">
      <w:pPr>
        <w:ind w:firstLine="480"/>
        <w:rPr>
          <w:rFonts w:ascii="宋体" w:hAnsi="宋体"/>
        </w:rPr>
      </w:pPr>
      <w:r>
        <w:rPr>
          <w:rFonts w:ascii="宋体" w:hAnsi="宋体" w:hint="eastAsia"/>
        </w:rPr>
        <w:t>通过督办短信配置功能，可以导出系统中已经配置的督办短信通知人员明细信息，方便管理人员查看统计通报工单处理人情况。</w:t>
      </w:r>
    </w:p>
    <w:p w:rsidR="00D96E93" w:rsidRDefault="00D96E93" w:rsidP="00D96E93">
      <w:pPr>
        <w:pStyle w:val="5"/>
      </w:pPr>
      <w:bookmarkStart w:id="4120" w:name="_Toc130156825"/>
      <w:r>
        <w:rPr>
          <w:rFonts w:hint="eastAsia"/>
        </w:rPr>
        <w:t>开通兜底涉敏字段规则脱敏</w:t>
      </w:r>
      <w:bookmarkEnd w:id="4120"/>
    </w:p>
    <w:p w:rsidR="00D96E93" w:rsidRDefault="00D96E93" w:rsidP="00D96E93">
      <w:pPr>
        <w:ind w:firstLine="420"/>
        <w:rPr>
          <w:rFonts w:ascii="宋体" w:hAnsi="宋体"/>
        </w:rPr>
      </w:pPr>
      <w:r>
        <w:rPr>
          <w:rFonts w:ascii="宋体" w:hAnsi="宋体" w:hint="eastAsia"/>
        </w:rPr>
        <w:t>根据集团要求，用户账号通过AES加密算法进行脱敏后输出，现将AES加密参数约定如下：</w:t>
      </w:r>
    </w:p>
    <w:p w:rsidR="00D96E93" w:rsidRDefault="00D96E93" w:rsidP="00D96E93">
      <w:pPr>
        <w:ind w:firstLine="420"/>
        <w:rPr>
          <w:rFonts w:ascii="宋体" w:hAnsi="宋体"/>
        </w:rPr>
      </w:pPr>
      <w:r>
        <w:rPr>
          <w:rFonts w:ascii="宋体" w:hAnsi="宋体" w:hint="eastAsia"/>
        </w:rPr>
        <w:t>1. 模式：ECB模式</w:t>
      </w:r>
    </w:p>
    <w:p w:rsidR="00D96E93" w:rsidRDefault="00D96E93" w:rsidP="00D96E93">
      <w:pPr>
        <w:ind w:firstLine="420"/>
        <w:rPr>
          <w:rFonts w:ascii="宋体" w:hAnsi="宋体"/>
        </w:rPr>
      </w:pPr>
      <w:r>
        <w:rPr>
          <w:rFonts w:ascii="宋体" w:hAnsi="宋体" w:hint="eastAsia"/>
        </w:rPr>
        <w:t>2. 填充：pkcs7padding</w:t>
      </w:r>
    </w:p>
    <w:p w:rsidR="00D96E93" w:rsidRDefault="00D96E93" w:rsidP="00D96E93">
      <w:pPr>
        <w:ind w:firstLine="420"/>
        <w:rPr>
          <w:rFonts w:ascii="宋体" w:hAnsi="宋体"/>
        </w:rPr>
      </w:pPr>
      <w:r>
        <w:rPr>
          <w:rFonts w:ascii="宋体" w:hAnsi="宋体" w:hint="eastAsia"/>
        </w:rPr>
        <w:t>3. 数据块：128位</w:t>
      </w:r>
    </w:p>
    <w:p w:rsidR="00D96E93" w:rsidRDefault="00D96E93" w:rsidP="00D96E93">
      <w:pPr>
        <w:ind w:firstLine="420"/>
        <w:rPr>
          <w:rFonts w:ascii="宋体" w:hAnsi="宋体"/>
        </w:rPr>
      </w:pPr>
      <w:r>
        <w:rPr>
          <w:rFonts w:ascii="宋体" w:hAnsi="宋体" w:hint="eastAsia"/>
        </w:rPr>
        <w:t>4. 密钥：另行下发</w:t>
      </w:r>
    </w:p>
    <w:p w:rsidR="00D96E93" w:rsidRDefault="00D96E93" w:rsidP="00D96E93">
      <w:pPr>
        <w:ind w:firstLine="420"/>
        <w:rPr>
          <w:rFonts w:ascii="宋体" w:hAnsi="宋体"/>
        </w:rPr>
      </w:pPr>
      <w:r>
        <w:rPr>
          <w:rFonts w:ascii="宋体" w:hAnsi="宋体" w:hint="eastAsia"/>
        </w:rPr>
        <w:t>5. 偏移量：无</w:t>
      </w:r>
    </w:p>
    <w:p w:rsidR="00D96E93" w:rsidRDefault="00D96E93" w:rsidP="00D96E93">
      <w:pPr>
        <w:ind w:firstLine="420"/>
        <w:rPr>
          <w:rFonts w:ascii="宋体" w:hAnsi="宋体"/>
        </w:rPr>
      </w:pPr>
      <w:r>
        <w:rPr>
          <w:rFonts w:ascii="宋体" w:hAnsi="宋体" w:hint="eastAsia"/>
        </w:rPr>
        <w:t>6. 输出：BASE64</w:t>
      </w:r>
    </w:p>
    <w:p w:rsidR="00D96E93" w:rsidRDefault="00D96E93" w:rsidP="00D96E93">
      <w:pPr>
        <w:ind w:firstLine="420"/>
        <w:rPr>
          <w:rFonts w:ascii="宋体" w:hAnsi="宋体"/>
        </w:rPr>
      </w:pPr>
      <w:r>
        <w:rPr>
          <w:rFonts w:ascii="宋体" w:hAnsi="宋体" w:hint="eastAsia"/>
        </w:rPr>
        <w:t>7. 字符集：utf8编码（unicode编码）</w:t>
      </w:r>
    </w:p>
    <w:p w:rsidR="00D96E93" w:rsidRDefault="00D96E93" w:rsidP="00D96E93">
      <w:pPr>
        <w:pStyle w:val="5"/>
      </w:pPr>
      <w:bookmarkStart w:id="4121" w:name="_Toc130156826"/>
      <w:r>
        <w:rPr>
          <w:rFonts w:hint="eastAsia"/>
        </w:rPr>
        <w:t>开通兜底短信客户联系人姓名、地址、联系电话涉敏字段规则脱敏</w:t>
      </w:r>
      <w:bookmarkEnd w:id="4121"/>
    </w:p>
    <w:p w:rsidR="00D96E93" w:rsidRDefault="00D96E93" w:rsidP="00D96E93">
      <w:pPr>
        <w:ind w:firstLine="420"/>
        <w:rPr>
          <w:rFonts w:ascii="宋体" w:hAnsi="宋体"/>
        </w:rPr>
      </w:pPr>
      <w:r>
        <w:rPr>
          <w:rFonts w:ascii="宋体" w:hAnsi="宋体" w:hint="eastAsia"/>
        </w:rPr>
        <w:t>根据集团要求，用户账号通过AES加密算法进行脱敏后输出，现将AES加密参</w:t>
      </w:r>
      <w:r>
        <w:rPr>
          <w:rFonts w:ascii="宋体" w:hAnsi="宋体" w:hint="eastAsia"/>
        </w:rPr>
        <w:lastRenderedPageBreak/>
        <w:t>数约定如下：</w:t>
      </w:r>
    </w:p>
    <w:p w:rsidR="00D96E93" w:rsidRDefault="00D96E93" w:rsidP="00D96E93">
      <w:pPr>
        <w:ind w:firstLine="420"/>
        <w:rPr>
          <w:rFonts w:ascii="宋体" w:hAnsi="宋体"/>
        </w:rPr>
      </w:pPr>
      <w:r>
        <w:rPr>
          <w:rFonts w:ascii="宋体" w:hAnsi="宋体" w:hint="eastAsia"/>
        </w:rPr>
        <w:t>1. 模式：ECB模式</w:t>
      </w:r>
    </w:p>
    <w:p w:rsidR="00D96E93" w:rsidRDefault="00D96E93" w:rsidP="00D96E93">
      <w:pPr>
        <w:ind w:firstLine="420"/>
        <w:rPr>
          <w:rFonts w:ascii="宋体" w:hAnsi="宋体"/>
        </w:rPr>
      </w:pPr>
      <w:r>
        <w:rPr>
          <w:rFonts w:ascii="宋体" w:hAnsi="宋体" w:hint="eastAsia"/>
        </w:rPr>
        <w:t>2. 填充：pkcs7padding</w:t>
      </w:r>
    </w:p>
    <w:p w:rsidR="00D96E93" w:rsidRDefault="00D96E93" w:rsidP="00D96E93">
      <w:pPr>
        <w:ind w:firstLine="420"/>
        <w:rPr>
          <w:rFonts w:ascii="宋体" w:hAnsi="宋体"/>
        </w:rPr>
      </w:pPr>
      <w:r>
        <w:rPr>
          <w:rFonts w:ascii="宋体" w:hAnsi="宋体" w:hint="eastAsia"/>
        </w:rPr>
        <w:t>3. 数据块：128位</w:t>
      </w:r>
    </w:p>
    <w:p w:rsidR="00D96E93" w:rsidRDefault="00D96E93" w:rsidP="00D96E93">
      <w:pPr>
        <w:ind w:firstLine="420"/>
        <w:rPr>
          <w:rFonts w:ascii="宋体" w:hAnsi="宋体"/>
        </w:rPr>
      </w:pPr>
      <w:r>
        <w:rPr>
          <w:rFonts w:ascii="宋体" w:hAnsi="宋体" w:hint="eastAsia"/>
        </w:rPr>
        <w:t>4. 密钥：另行下发</w:t>
      </w:r>
    </w:p>
    <w:p w:rsidR="00D96E93" w:rsidRDefault="00D96E93" w:rsidP="00D96E93">
      <w:pPr>
        <w:ind w:firstLine="420"/>
        <w:rPr>
          <w:rFonts w:ascii="宋体" w:hAnsi="宋体"/>
        </w:rPr>
      </w:pPr>
      <w:r>
        <w:rPr>
          <w:rFonts w:ascii="宋体" w:hAnsi="宋体" w:hint="eastAsia"/>
        </w:rPr>
        <w:t>5. 偏移量：无</w:t>
      </w:r>
    </w:p>
    <w:p w:rsidR="00D96E93" w:rsidRDefault="00D96E93" w:rsidP="00D96E93">
      <w:pPr>
        <w:ind w:firstLine="420"/>
        <w:rPr>
          <w:rFonts w:ascii="宋体" w:hAnsi="宋体"/>
        </w:rPr>
      </w:pPr>
      <w:r>
        <w:rPr>
          <w:rFonts w:ascii="宋体" w:hAnsi="宋体" w:hint="eastAsia"/>
        </w:rPr>
        <w:t>6. 输出：BASE64</w:t>
      </w:r>
    </w:p>
    <w:p w:rsidR="00D96E93" w:rsidRDefault="00D96E93" w:rsidP="00D96E93">
      <w:pPr>
        <w:ind w:firstLine="420"/>
        <w:rPr>
          <w:rFonts w:ascii="宋体" w:hAnsi="宋体"/>
        </w:rPr>
      </w:pPr>
      <w:r>
        <w:rPr>
          <w:rFonts w:ascii="宋体" w:hAnsi="宋体" w:hint="eastAsia"/>
        </w:rPr>
        <w:t>7. 字符集：utf8编码（unicode编码）</w:t>
      </w:r>
    </w:p>
    <w:p w:rsidR="00D96E93" w:rsidRDefault="00D96E93" w:rsidP="00D96E93">
      <w:pPr>
        <w:ind w:firstLine="420"/>
        <w:rPr>
          <w:rFonts w:ascii="宋体" w:hAnsi="宋体"/>
        </w:rPr>
      </w:pPr>
    </w:p>
    <w:p w:rsidR="00D96E93" w:rsidRDefault="00D96E93" w:rsidP="00D96E93">
      <w:pPr>
        <w:pStyle w:val="5"/>
      </w:pPr>
      <w:bookmarkStart w:id="4122" w:name="_Toc130156827"/>
      <w:r>
        <w:rPr>
          <w:rFonts w:hint="eastAsia"/>
        </w:rPr>
        <w:t>投诉兜底短信姓名、地址、联系电话涉敏字段脱敏</w:t>
      </w:r>
      <w:bookmarkEnd w:id="4122"/>
    </w:p>
    <w:p w:rsidR="00D96E93" w:rsidRDefault="00D96E93" w:rsidP="00D96E93">
      <w:pPr>
        <w:ind w:firstLine="420"/>
        <w:rPr>
          <w:rFonts w:ascii="宋体" w:hAnsi="宋体"/>
        </w:rPr>
      </w:pPr>
      <w:r>
        <w:rPr>
          <w:rFonts w:ascii="宋体" w:hAnsi="宋体" w:hint="eastAsia"/>
        </w:rPr>
        <w:t>根据集团要求，用户账号通过AES加密算法进行脱敏后输出，现将AES加密参数约定如下：</w:t>
      </w:r>
    </w:p>
    <w:p w:rsidR="00D96E93" w:rsidRDefault="00D96E93" w:rsidP="00D96E93">
      <w:pPr>
        <w:ind w:firstLine="420"/>
        <w:rPr>
          <w:rFonts w:ascii="宋体" w:hAnsi="宋体"/>
        </w:rPr>
      </w:pPr>
      <w:r>
        <w:rPr>
          <w:rFonts w:ascii="宋体" w:hAnsi="宋体" w:hint="eastAsia"/>
        </w:rPr>
        <w:t>1. 模式：ECB模式</w:t>
      </w:r>
    </w:p>
    <w:p w:rsidR="00D96E93" w:rsidRDefault="00D96E93" w:rsidP="00D96E93">
      <w:pPr>
        <w:ind w:firstLine="420"/>
        <w:rPr>
          <w:rFonts w:ascii="宋体" w:hAnsi="宋体"/>
        </w:rPr>
      </w:pPr>
      <w:r>
        <w:rPr>
          <w:rFonts w:ascii="宋体" w:hAnsi="宋体" w:hint="eastAsia"/>
        </w:rPr>
        <w:t>2. 填充：pkcs7padding</w:t>
      </w:r>
    </w:p>
    <w:p w:rsidR="00D96E93" w:rsidRDefault="00D96E93" w:rsidP="00D96E93">
      <w:pPr>
        <w:ind w:firstLine="420"/>
        <w:rPr>
          <w:rFonts w:ascii="宋体" w:hAnsi="宋体"/>
        </w:rPr>
      </w:pPr>
      <w:r>
        <w:rPr>
          <w:rFonts w:ascii="宋体" w:hAnsi="宋体" w:hint="eastAsia"/>
        </w:rPr>
        <w:t>3. 数据块：128位</w:t>
      </w:r>
    </w:p>
    <w:p w:rsidR="00D96E93" w:rsidRDefault="00D96E93" w:rsidP="00D96E93">
      <w:pPr>
        <w:ind w:firstLine="420"/>
        <w:rPr>
          <w:rFonts w:ascii="宋体" w:hAnsi="宋体"/>
        </w:rPr>
      </w:pPr>
      <w:r>
        <w:rPr>
          <w:rFonts w:ascii="宋体" w:hAnsi="宋体" w:hint="eastAsia"/>
        </w:rPr>
        <w:t>4. 密钥：另行下发</w:t>
      </w:r>
    </w:p>
    <w:p w:rsidR="00D96E93" w:rsidRDefault="00D96E93" w:rsidP="00D96E93">
      <w:pPr>
        <w:ind w:firstLine="420"/>
        <w:rPr>
          <w:rFonts w:ascii="宋体" w:hAnsi="宋体"/>
        </w:rPr>
      </w:pPr>
      <w:r>
        <w:rPr>
          <w:rFonts w:ascii="宋体" w:hAnsi="宋体" w:hint="eastAsia"/>
        </w:rPr>
        <w:t>5. 偏移量：无</w:t>
      </w:r>
    </w:p>
    <w:p w:rsidR="00D96E93" w:rsidRDefault="00D96E93" w:rsidP="00D96E93">
      <w:pPr>
        <w:ind w:firstLine="420"/>
        <w:rPr>
          <w:rFonts w:ascii="宋体" w:hAnsi="宋体"/>
        </w:rPr>
      </w:pPr>
      <w:r>
        <w:rPr>
          <w:rFonts w:ascii="宋体" w:hAnsi="宋体" w:hint="eastAsia"/>
        </w:rPr>
        <w:t>6. 输出：BASE64</w:t>
      </w:r>
    </w:p>
    <w:p w:rsidR="00D96E93" w:rsidRDefault="00D96E93" w:rsidP="00D96E93">
      <w:pPr>
        <w:ind w:firstLine="420"/>
        <w:rPr>
          <w:rFonts w:ascii="宋体" w:hAnsi="宋体"/>
        </w:rPr>
      </w:pPr>
      <w:r>
        <w:rPr>
          <w:rFonts w:ascii="宋体" w:hAnsi="宋体" w:hint="eastAsia"/>
        </w:rPr>
        <w:lastRenderedPageBreak/>
        <w:t>7. 字符集：utf8编码（unicode编码）</w:t>
      </w:r>
    </w:p>
    <w:p w:rsidR="00D96E93" w:rsidRDefault="00D96E93" w:rsidP="00D96E93">
      <w:pPr>
        <w:ind w:firstLine="480"/>
        <w:rPr>
          <w:rFonts w:ascii="宋体" w:hAnsi="宋体"/>
        </w:rPr>
      </w:pPr>
    </w:p>
    <w:p w:rsidR="00D96E93" w:rsidRDefault="00D96E93" w:rsidP="00D96E93">
      <w:pPr>
        <w:ind w:firstLine="480"/>
        <w:rPr>
          <w:rFonts w:ascii="宋体" w:hAnsi="宋体"/>
        </w:rPr>
      </w:pPr>
    </w:p>
    <w:p w:rsidR="00D96E93" w:rsidRDefault="00D96E93" w:rsidP="00D96E93">
      <w:pPr>
        <w:pStyle w:val="5"/>
      </w:pPr>
      <w:bookmarkStart w:id="4123" w:name="_Toc130156828"/>
      <w:r>
        <w:rPr>
          <w:rFonts w:hint="eastAsia"/>
        </w:rPr>
        <w:t>兜底工单明细展示</w:t>
      </w:r>
      <w:bookmarkEnd w:id="4123"/>
    </w:p>
    <w:p w:rsidR="00D96E93" w:rsidRDefault="00D96E93" w:rsidP="00D96E93">
      <w:pPr>
        <w:ind w:firstLine="480"/>
        <w:rPr>
          <w:rFonts w:ascii="宋体" w:hAnsi="宋体"/>
        </w:rPr>
      </w:pPr>
      <w:r>
        <w:rPr>
          <w:rFonts w:ascii="宋体" w:hAnsi="宋体" w:hint="eastAsia"/>
        </w:rPr>
        <w:t>查询中台待处理工单信息，查询支持按日期时间段，工单号，上网主账号、工单归属区域等，工单列表展示工单的详细信息： 到达网格时间，工单编码，上网主账号，别名账号，订单ID，接单时间，竣工时间，当前工单状态，当前处理人，处理结果等信息</w:t>
      </w:r>
    </w:p>
    <w:p w:rsidR="00D96E93" w:rsidRDefault="00D96E93" w:rsidP="00D96E93">
      <w:pPr>
        <w:pStyle w:val="5"/>
      </w:pPr>
      <w:bookmarkStart w:id="4124" w:name="_Toc130156829"/>
      <w:r>
        <w:rPr>
          <w:rFonts w:hint="eastAsia"/>
        </w:rPr>
        <w:t>APP兜底开通装机工单监控</w:t>
      </w:r>
      <w:bookmarkEnd w:id="4124"/>
    </w:p>
    <w:p w:rsidR="00D96E93" w:rsidRDefault="00D96E93" w:rsidP="00D96E93">
      <w:pPr>
        <w:pStyle w:val="6"/>
        <w:rPr>
          <w:b/>
          <w:bCs/>
        </w:rPr>
      </w:pPr>
      <w:bookmarkStart w:id="4125" w:name="_Toc130156830"/>
      <w:r>
        <w:t>APP</w:t>
      </w:r>
      <w:r>
        <w:rPr>
          <w:rFonts w:hint="eastAsia"/>
        </w:rPr>
        <w:t>兜底开通装机工单监控菜单查询</w:t>
      </w:r>
      <w:bookmarkEnd w:id="4125"/>
    </w:p>
    <w:p w:rsidR="00D96E93" w:rsidRDefault="00D96E93" w:rsidP="00D96E93">
      <w:pPr>
        <w:ind w:firstLine="480"/>
      </w:pPr>
      <w:r>
        <w:rPr>
          <w:rFonts w:hint="eastAsia"/>
        </w:rPr>
        <w:t>人员操作权限规则入库，操作人员登录访问时按照对应职位查询展示</w:t>
      </w:r>
      <w:r>
        <w:rPr>
          <w:rFonts w:hint="eastAsia"/>
        </w:rPr>
        <w:t>APP</w:t>
      </w:r>
      <w:r>
        <w:rPr>
          <w:rFonts w:hint="eastAsia"/>
        </w:rPr>
        <w:t>兜底开通装机工单工单监控。</w:t>
      </w:r>
    </w:p>
    <w:p w:rsidR="00D96E93" w:rsidRDefault="00D96E93" w:rsidP="00D96E93">
      <w:pPr>
        <w:pStyle w:val="6"/>
        <w:rPr>
          <w:b/>
          <w:bCs/>
        </w:rPr>
      </w:pPr>
      <w:bookmarkStart w:id="4126" w:name="_Toc130156831"/>
      <w:r>
        <w:rPr>
          <w:rFonts w:hint="eastAsia"/>
        </w:rPr>
        <w:t>APP</w:t>
      </w:r>
      <w:r>
        <w:rPr>
          <w:rFonts w:hint="eastAsia"/>
        </w:rPr>
        <w:t>兜底开通装机工单监控工单查询</w:t>
      </w:r>
      <w:bookmarkEnd w:id="4126"/>
    </w:p>
    <w:p w:rsidR="00D96E93" w:rsidRDefault="00D96E93" w:rsidP="00D96E93">
      <w:pPr>
        <w:ind w:firstLine="480"/>
      </w:pPr>
      <w:r>
        <w:rPr>
          <w:rFonts w:hint="eastAsia"/>
        </w:rPr>
        <w:t>操作人员查询</w:t>
      </w:r>
      <w:r>
        <w:rPr>
          <w:rFonts w:hint="eastAsia"/>
        </w:rPr>
        <w:t>APP</w:t>
      </w:r>
      <w:r>
        <w:rPr>
          <w:rFonts w:hint="eastAsia"/>
        </w:rPr>
        <w:t>兜底开通装机工单监控工单，包括</w:t>
      </w:r>
      <w:r>
        <w:rPr>
          <w:rFonts w:hint="eastAsia"/>
        </w:rPr>
        <w:t>APP</w:t>
      </w:r>
      <w:r>
        <w:rPr>
          <w:rFonts w:hint="eastAsia"/>
        </w:rPr>
        <w:t>兜底开通装机工单监控工单查询、监控工单工单状态查询。</w:t>
      </w:r>
    </w:p>
    <w:p w:rsidR="00D96E93" w:rsidRDefault="00D96E93" w:rsidP="00D96E93">
      <w:pPr>
        <w:pStyle w:val="6"/>
        <w:rPr>
          <w:b/>
          <w:bCs/>
        </w:rPr>
      </w:pPr>
      <w:bookmarkStart w:id="4127" w:name="_Toc130156832"/>
      <w:r>
        <w:rPr>
          <w:rFonts w:hint="eastAsia"/>
        </w:rPr>
        <w:t>APP</w:t>
      </w:r>
      <w:r>
        <w:rPr>
          <w:rFonts w:hint="eastAsia"/>
        </w:rPr>
        <w:t>兜底开通装机工单监控环节流程查询</w:t>
      </w:r>
      <w:bookmarkEnd w:id="4127"/>
    </w:p>
    <w:p w:rsidR="00D96E93" w:rsidRDefault="00D96E93" w:rsidP="00D96E93">
      <w:pPr>
        <w:ind w:firstLineChars="300" w:firstLine="720"/>
      </w:pPr>
      <w:r>
        <w:rPr>
          <w:rFonts w:hint="eastAsia"/>
        </w:rPr>
        <w:t>操作人员查询</w:t>
      </w:r>
      <w:r>
        <w:rPr>
          <w:rFonts w:hint="eastAsia"/>
        </w:rPr>
        <w:t>APP</w:t>
      </w:r>
      <w:r>
        <w:rPr>
          <w:rFonts w:hint="eastAsia"/>
        </w:rPr>
        <w:t>兜底开通装机工单监控环节流程查询、展示环节流转信息，包括资源配置、自动激活、装机、资源归档、</w:t>
      </w:r>
      <w:r>
        <w:rPr>
          <w:rFonts w:hint="eastAsia"/>
        </w:rPr>
        <w:t>B</w:t>
      </w:r>
      <w:r>
        <w:t>OSS</w:t>
      </w:r>
      <w:r>
        <w:t>竣工</w:t>
      </w:r>
      <w:r>
        <w:rPr>
          <w:rFonts w:hint="eastAsia"/>
        </w:rPr>
        <w:t>归档等内容。</w:t>
      </w:r>
    </w:p>
    <w:p w:rsidR="00D96E93" w:rsidRDefault="00D96E93" w:rsidP="00D96E93">
      <w:pPr>
        <w:pStyle w:val="6"/>
        <w:rPr>
          <w:b/>
          <w:bCs/>
        </w:rPr>
      </w:pPr>
      <w:bookmarkStart w:id="4128" w:name="_Toc130156833"/>
      <w:r>
        <w:rPr>
          <w:rFonts w:hint="eastAsia"/>
        </w:rPr>
        <w:t>APP</w:t>
      </w:r>
      <w:r>
        <w:rPr>
          <w:rFonts w:hint="eastAsia"/>
        </w:rPr>
        <w:t>兜底开通装机工单监控详情用户信息查询</w:t>
      </w:r>
      <w:bookmarkEnd w:id="4128"/>
    </w:p>
    <w:p w:rsidR="00D96E93" w:rsidRDefault="00D96E93" w:rsidP="00D96E93">
      <w:pPr>
        <w:ind w:firstLine="480"/>
      </w:pPr>
      <w:r>
        <w:rPr>
          <w:rFonts w:hint="eastAsia"/>
        </w:rPr>
        <w:t>操作人员查询</w:t>
      </w:r>
      <w:r>
        <w:rPr>
          <w:rFonts w:hint="eastAsia"/>
        </w:rPr>
        <w:t>APP</w:t>
      </w:r>
      <w:r>
        <w:rPr>
          <w:rFonts w:hint="eastAsia"/>
        </w:rPr>
        <w:t>兜底开通装机工单监控详情用户信息查询、展示用户信息，包括处理人员、处理人员账号、处理人员单位、装维人员、装维人员联系电</w:t>
      </w:r>
      <w:r>
        <w:rPr>
          <w:rFonts w:hint="eastAsia"/>
        </w:rPr>
        <w:lastRenderedPageBreak/>
        <w:t>话、归属小区等内容。</w:t>
      </w:r>
    </w:p>
    <w:p w:rsidR="00D96E93" w:rsidRDefault="00D96E93" w:rsidP="00D96E93">
      <w:pPr>
        <w:ind w:firstLine="480"/>
      </w:pPr>
    </w:p>
    <w:p w:rsidR="00D96E93" w:rsidRDefault="00D96E93" w:rsidP="00D96E93">
      <w:pPr>
        <w:pStyle w:val="6"/>
        <w:rPr>
          <w:b/>
          <w:bCs/>
        </w:rPr>
      </w:pPr>
      <w:bookmarkStart w:id="4129" w:name="_Toc130156834"/>
      <w:r>
        <w:rPr>
          <w:rFonts w:hint="eastAsia"/>
        </w:rPr>
        <w:t>APP</w:t>
      </w:r>
      <w:r>
        <w:rPr>
          <w:rFonts w:hint="eastAsia"/>
        </w:rPr>
        <w:t>兜底开通装机工单监控定单轨迹信息查询</w:t>
      </w:r>
      <w:bookmarkEnd w:id="4129"/>
    </w:p>
    <w:p w:rsidR="00D96E93" w:rsidRDefault="00D96E93" w:rsidP="00D96E93">
      <w:pPr>
        <w:ind w:firstLine="480"/>
      </w:pPr>
      <w:r>
        <w:rPr>
          <w:rFonts w:hint="eastAsia"/>
        </w:rPr>
        <w:t>操作人员查询</w:t>
      </w:r>
      <w:r>
        <w:rPr>
          <w:rFonts w:hint="eastAsia"/>
        </w:rPr>
        <w:t>APP</w:t>
      </w:r>
      <w:r>
        <w:rPr>
          <w:rFonts w:hint="eastAsia"/>
        </w:rPr>
        <w:t>兜底开通装机工单监控定单轨迹信息查询、展示定单轨迹执行信息，包括处理人、派单结果、接单执行情况、转派执行情况、处理时间等内容。</w:t>
      </w:r>
    </w:p>
    <w:p w:rsidR="00D96E93" w:rsidRDefault="00D96E93" w:rsidP="00D96E93">
      <w:pPr>
        <w:ind w:firstLine="480"/>
      </w:pPr>
    </w:p>
    <w:p w:rsidR="00D96E93" w:rsidRDefault="00D96E93" w:rsidP="00D96E93">
      <w:pPr>
        <w:pStyle w:val="6"/>
        <w:rPr>
          <w:b/>
          <w:bCs/>
        </w:rPr>
      </w:pPr>
      <w:bookmarkStart w:id="4130" w:name="_Toc130156835"/>
      <w:r>
        <w:rPr>
          <w:rFonts w:hint="eastAsia"/>
        </w:rPr>
        <w:t>APP</w:t>
      </w:r>
      <w:r>
        <w:rPr>
          <w:rFonts w:hint="eastAsia"/>
        </w:rPr>
        <w:t>兜底开通装机工单监控工单列表查询</w:t>
      </w:r>
      <w:bookmarkEnd w:id="4130"/>
    </w:p>
    <w:p w:rsidR="00D96E93" w:rsidRDefault="00D96E93" w:rsidP="00D96E93">
      <w:pPr>
        <w:ind w:firstLine="480"/>
      </w:pPr>
      <w:r>
        <w:rPr>
          <w:rFonts w:hint="eastAsia"/>
        </w:rPr>
        <w:t>操作人员查询</w:t>
      </w:r>
      <w:r>
        <w:rPr>
          <w:rFonts w:hint="eastAsia"/>
        </w:rPr>
        <w:t>APP</w:t>
      </w:r>
      <w:r>
        <w:rPr>
          <w:rFonts w:hint="eastAsia"/>
        </w:rPr>
        <w:t>兜底开通装机工单监控工单列表信息查询、展示工单列表信息，包括工单环节列表，处理环节、工单类型、执行人、工单处理时限等内容。</w:t>
      </w:r>
    </w:p>
    <w:p w:rsidR="00D96E93" w:rsidRDefault="00D96E93" w:rsidP="00D96E93">
      <w:pPr>
        <w:ind w:firstLine="480"/>
      </w:pPr>
    </w:p>
    <w:p w:rsidR="00D96E93" w:rsidRDefault="00D96E93" w:rsidP="00D96E93">
      <w:pPr>
        <w:pStyle w:val="6"/>
        <w:rPr>
          <w:b/>
          <w:bCs/>
        </w:rPr>
      </w:pPr>
      <w:bookmarkStart w:id="4131" w:name="_Toc130156836"/>
      <w:r>
        <w:rPr>
          <w:rFonts w:hint="eastAsia"/>
        </w:rPr>
        <w:t>APP</w:t>
      </w:r>
      <w:r>
        <w:rPr>
          <w:rFonts w:hint="eastAsia"/>
        </w:rPr>
        <w:t>兜底开通装机工单监控设备信息查询</w:t>
      </w:r>
      <w:bookmarkEnd w:id="4131"/>
    </w:p>
    <w:p w:rsidR="00D96E93" w:rsidRDefault="00D96E93" w:rsidP="00D96E93">
      <w:pPr>
        <w:ind w:firstLineChars="300" w:firstLine="720"/>
      </w:pPr>
      <w:r>
        <w:rPr>
          <w:rFonts w:hint="eastAsia"/>
        </w:rPr>
        <w:t>操作人员查询</w:t>
      </w:r>
      <w:r>
        <w:rPr>
          <w:rFonts w:hint="eastAsia"/>
        </w:rPr>
        <w:t>APP</w:t>
      </w:r>
      <w:r>
        <w:rPr>
          <w:rFonts w:hint="eastAsia"/>
        </w:rPr>
        <w:t>兜底开通装机工单监控工单设备信息查询、展示设备信息，包括设备类型、设备型号、网关厂家、</w:t>
      </w:r>
      <w:r>
        <w:rPr>
          <w:rFonts w:hint="eastAsia"/>
        </w:rPr>
        <w:t>C</w:t>
      </w:r>
      <w:r>
        <w:t>MEI</w:t>
      </w:r>
      <w:r>
        <w:rPr>
          <w:rFonts w:hint="eastAsia"/>
        </w:rPr>
        <w:t>、</w:t>
      </w:r>
      <w:r>
        <w:rPr>
          <w:rFonts w:hint="eastAsia"/>
        </w:rPr>
        <w:t>M</w:t>
      </w:r>
      <w:r>
        <w:t>AC</w:t>
      </w:r>
      <w:r>
        <w:rPr>
          <w:rFonts w:hint="eastAsia"/>
        </w:rPr>
        <w:t>、</w:t>
      </w:r>
      <w:r>
        <w:rPr>
          <w:rFonts w:hint="eastAsia"/>
        </w:rPr>
        <w:t>O</w:t>
      </w:r>
      <w:r>
        <w:t>UN</w:t>
      </w:r>
      <w:r>
        <w:rPr>
          <w:rFonts w:hint="eastAsia"/>
        </w:rPr>
        <w:t>设备</w:t>
      </w:r>
      <w:r>
        <w:rPr>
          <w:rFonts w:hint="eastAsia"/>
        </w:rPr>
        <w:t>S</w:t>
      </w:r>
      <w:r>
        <w:t>N</w:t>
      </w:r>
      <w:r>
        <w:rPr>
          <w:rFonts w:hint="eastAsia"/>
        </w:rPr>
        <w:t>等内容。</w:t>
      </w:r>
    </w:p>
    <w:p w:rsidR="00D96E93" w:rsidRDefault="00D96E93" w:rsidP="00D96E93">
      <w:pPr>
        <w:pStyle w:val="6"/>
        <w:rPr>
          <w:b/>
          <w:bCs/>
        </w:rPr>
      </w:pPr>
      <w:bookmarkStart w:id="4132" w:name="_Toc130156837"/>
      <w:r>
        <w:rPr>
          <w:rFonts w:hint="eastAsia"/>
        </w:rPr>
        <w:t>APP</w:t>
      </w:r>
      <w:r>
        <w:rPr>
          <w:rFonts w:hint="eastAsia"/>
        </w:rPr>
        <w:t>兜底开通装机工单监控装维服务问题查询</w:t>
      </w:r>
      <w:bookmarkEnd w:id="4132"/>
    </w:p>
    <w:p w:rsidR="00D96E93" w:rsidRDefault="00D96E93" w:rsidP="00D96E93">
      <w:pPr>
        <w:ind w:firstLine="480"/>
      </w:pPr>
      <w:r>
        <w:rPr>
          <w:rFonts w:hint="eastAsia"/>
        </w:rPr>
        <w:t>操作人员查询</w:t>
      </w:r>
      <w:r>
        <w:rPr>
          <w:rFonts w:hint="eastAsia"/>
        </w:rPr>
        <w:t>APP</w:t>
      </w:r>
      <w:r>
        <w:rPr>
          <w:rFonts w:hint="eastAsia"/>
        </w:rPr>
        <w:t>兜底开通装机工单监控工单装维服务问题信息查询、展示装维服务问题信息，包括装维服务是否存在问题、装维服务问题等内容。</w:t>
      </w:r>
    </w:p>
    <w:p w:rsidR="00D96E93" w:rsidRDefault="00D96E93" w:rsidP="00D96E93">
      <w:pPr>
        <w:pStyle w:val="5"/>
      </w:pPr>
      <w:bookmarkStart w:id="4133" w:name="_Toc130156838"/>
      <w:r>
        <w:rPr>
          <w:rFonts w:hint="eastAsia"/>
        </w:rPr>
        <w:t>APP兜底家宽投诉工单监控</w:t>
      </w:r>
      <w:bookmarkEnd w:id="4133"/>
    </w:p>
    <w:p w:rsidR="00D96E93" w:rsidRDefault="00D96E93" w:rsidP="00D96E93">
      <w:pPr>
        <w:pStyle w:val="6"/>
        <w:rPr>
          <w:b/>
          <w:bCs/>
        </w:rPr>
      </w:pPr>
      <w:bookmarkStart w:id="4134" w:name="_Toc130156839"/>
      <w:r>
        <w:t>APP</w:t>
      </w:r>
      <w:r>
        <w:rPr>
          <w:rFonts w:hint="eastAsia"/>
        </w:rPr>
        <w:t>兜底家宽投诉工单监控菜单查询</w:t>
      </w:r>
      <w:bookmarkEnd w:id="4134"/>
    </w:p>
    <w:p w:rsidR="00D96E93" w:rsidRDefault="00D96E93" w:rsidP="00D96E93">
      <w:pPr>
        <w:ind w:firstLine="480"/>
      </w:pPr>
      <w:r>
        <w:rPr>
          <w:rFonts w:hint="eastAsia"/>
        </w:rPr>
        <w:lastRenderedPageBreak/>
        <w:t>人员操作权限规则入库，操作人员登录访问时按照对应职位查询展示</w:t>
      </w:r>
      <w:r>
        <w:rPr>
          <w:rFonts w:hint="eastAsia"/>
        </w:rPr>
        <w:t>APP</w:t>
      </w:r>
      <w:r>
        <w:rPr>
          <w:rFonts w:hint="eastAsia"/>
        </w:rPr>
        <w:t>兜底家宽投诉工单工单监控。</w:t>
      </w:r>
    </w:p>
    <w:p w:rsidR="00D96E93" w:rsidRDefault="00D96E93" w:rsidP="00D96E93">
      <w:pPr>
        <w:pStyle w:val="6"/>
        <w:rPr>
          <w:b/>
          <w:bCs/>
        </w:rPr>
      </w:pPr>
      <w:bookmarkStart w:id="4135" w:name="_Toc130156840"/>
      <w:r>
        <w:rPr>
          <w:rFonts w:hint="eastAsia"/>
        </w:rPr>
        <w:t>APP</w:t>
      </w:r>
      <w:r>
        <w:rPr>
          <w:rFonts w:hint="eastAsia"/>
        </w:rPr>
        <w:t>兜底家宽投诉工单监控工单查询</w:t>
      </w:r>
      <w:bookmarkEnd w:id="4135"/>
    </w:p>
    <w:p w:rsidR="00D96E93" w:rsidRDefault="00D96E93" w:rsidP="00D96E93">
      <w:pPr>
        <w:ind w:firstLine="480"/>
      </w:pPr>
      <w:r>
        <w:rPr>
          <w:rFonts w:hint="eastAsia"/>
        </w:rPr>
        <w:t>操作人员查询</w:t>
      </w:r>
      <w:r>
        <w:rPr>
          <w:rFonts w:hint="eastAsia"/>
        </w:rPr>
        <w:t>APP</w:t>
      </w:r>
      <w:r>
        <w:rPr>
          <w:rFonts w:hint="eastAsia"/>
        </w:rPr>
        <w:t>兜底家宽投诉工单监控工单，包括</w:t>
      </w:r>
      <w:r>
        <w:rPr>
          <w:rFonts w:hint="eastAsia"/>
        </w:rPr>
        <w:t>APP</w:t>
      </w:r>
      <w:r>
        <w:rPr>
          <w:rFonts w:hint="eastAsia"/>
        </w:rPr>
        <w:t>兜底家宽投诉工单监控工单查询、监控工单工单状态查询。</w:t>
      </w:r>
    </w:p>
    <w:p w:rsidR="00D96E93" w:rsidRDefault="00D96E93" w:rsidP="00D96E93">
      <w:pPr>
        <w:pStyle w:val="6"/>
        <w:rPr>
          <w:b/>
          <w:bCs/>
        </w:rPr>
      </w:pPr>
      <w:bookmarkStart w:id="4136" w:name="_Toc130156841"/>
      <w:r>
        <w:rPr>
          <w:rFonts w:hint="eastAsia"/>
        </w:rPr>
        <w:t>APP</w:t>
      </w:r>
      <w:r>
        <w:rPr>
          <w:rFonts w:hint="eastAsia"/>
        </w:rPr>
        <w:t>兜底家宽投诉工单监控环节流程查询</w:t>
      </w:r>
      <w:bookmarkEnd w:id="4136"/>
    </w:p>
    <w:p w:rsidR="00D96E93" w:rsidRDefault="00D96E93" w:rsidP="00D96E93">
      <w:pPr>
        <w:ind w:firstLineChars="300" w:firstLine="720"/>
      </w:pPr>
      <w:r>
        <w:rPr>
          <w:rFonts w:hint="eastAsia"/>
        </w:rPr>
        <w:t>操作人员查询</w:t>
      </w:r>
      <w:r>
        <w:rPr>
          <w:rFonts w:hint="eastAsia"/>
        </w:rPr>
        <w:t>APP</w:t>
      </w:r>
      <w:r>
        <w:rPr>
          <w:rFonts w:hint="eastAsia"/>
        </w:rPr>
        <w:t>兜底家宽投诉工单监控环节流程查询、展示环节流转信息，包括投诉环节信息，派单节点等归档等内容。</w:t>
      </w:r>
    </w:p>
    <w:p w:rsidR="00D96E93" w:rsidRDefault="00D96E93" w:rsidP="00D96E93">
      <w:pPr>
        <w:pStyle w:val="6"/>
        <w:rPr>
          <w:b/>
          <w:bCs/>
        </w:rPr>
      </w:pPr>
      <w:bookmarkStart w:id="4137" w:name="_Toc130156842"/>
      <w:r>
        <w:rPr>
          <w:rFonts w:hint="eastAsia"/>
        </w:rPr>
        <w:t>APP</w:t>
      </w:r>
      <w:r>
        <w:rPr>
          <w:rFonts w:hint="eastAsia"/>
        </w:rPr>
        <w:t>兜底家宽投诉工单监控详情用户信息查询</w:t>
      </w:r>
      <w:bookmarkEnd w:id="4137"/>
    </w:p>
    <w:p w:rsidR="00D96E93" w:rsidRDefault="00D96E93" w:rsidP="00D96E93">
      <w:pPr>
        <w:ind w:firstLine="480"/>
      </w:pPr>
      <w:r>
        <w:rPr>
          <w:rFonts w:hint="eastAsia"/>
        </w:rPr>
        <w:t>操作人员查询</w:t>
      </w:r>
      <w:r>
        <w:rPr>
          <w:rFonts w:hint="eastAsia"/>
        </w:rPr>
        <w:t>APP</w:t>
      </w:r>
      <w:r>
        <w:rPr>
          <w:rFonts w:hint="eastAsia"/>
        </w:rPr>
        <w:t>兜底家宽投诉工单监控详情用户信息查询、展示用户信息，包括处理人员、处理人员账号、处理人员单位、装维人员、装维人员联系电话、归属小区等内容。</w:t>
      </w:r>
    </w:p>
    <w:p w:rsidR="00D96E93" w:rsidRDefault="00D96E93" w:rsidP="00D96E93">
      <w:pPr>
        <w:ind w:firstLine="480"/>
      </w:pPr>
    </w:p>
    <w:p w:rsidR="00D96E93" w:rsidRDefault="00D96E93" w:rsidP="00D96E93">
      <w:pPr>
        <w:pStyle w:val="6"/>
        <w:rPr>
          <w:b/>
          <w:bCs/>
        </w:rPr>
      </w:pPr>
      <w:bookmarkStart w:id="4138" w:name="_Toc130156843"/>
      <w:r>
        <w:rPr>
          <w:rFonts w:hint="eastAsia"/>
        </w:rPr>
        <w:t>APP</w:t>
      </w:r>
      <w:r>
        <w:rPr>
          <w:rFonts w:hint="eastAsia"/>
        </w:rPr>
        <w:t>兜底家宽投诉工单监控定单轨迹信息查询</w:t>
      </w:r>
      <w:bookmarkEnd w:id="4138"/>
    </w:p>
    <w:p w:rsidR="00D96E93" w:rsidRDefault="00D96E93" w:rsidP="00D96E93">
      <w:pPr>
        <w:ind w:firstLine="480"/>
      </w:pPr>
      <w:r>
        <w:rPr>
          <w:rFonts w:hint="eastAsia"/>
        </w:rPr>
        <w:t>操作人员查询</w:t>
      </w:r>
      <w:r>
        <w:rPr>
          <w:rFonts w:hint="eastAsia"/>
        </w:rPr>
        <w:t>APP</w:t>
      </w:r>
      <w:r>
        <w:rPr>
          <w:rFonts w:hint="eastAsia"/>
        </w:rPr>
        <w:t>兜底家宽投诉工单监控定单轨迹信息查询、展示定单轨迹执行信息，包括处理人、投诉处理结果、投诉处理执行情况、转派执行情况、处理时间等内容。</w:t>
      </w:r>
    </w:p>
    <w:p w:rsidR="00D96E93" w:rsidRDefault="00D96E93" w:rsidP="00D96E93">
      <w:pPr>
        <w:ind w:firstLine="480"/>
      </w:pPr>
    </w:p>
    <w:p w:rsidR="00D96E93" w:rsidRDefault="00D96E93" w:rsidP="00D96E93">
      <w:pPr>
        <w:pStyle w:val="6"/>
        <w:rPr>
          <w:b/>
          <w:bCs/>
        </w:rPr>
      </w:pPr>
      <w:bookmarkStart w:id="4139" w:name="_Toc130156844"/>
      <w:r>
        <w:rPr>
          <w:rFonts w:hint="eastAsia"/>
        </w:rPr>
        <w:t>APP</w:t>
      </w:r>
      <w:r>
        <w:rPr>
          <w:rFonts w:hint="eastAsia"/>
        </w:rPr>
        <w:t>兜底家宽投诉工单监控工单列表查询</w:t>
      </w:r>
      <w:bookmarkEnd w:id="4139"/>
    </w:p>
    <w:p w:rsidR="00D96E93" w:rsidRDefault="00D96E93" w:rsidP="00D96E93">
      <w:pPr>
        <w:ind w:firstLine="480"/>
      </w:pPr>
      <w:r>
        <w:rPr>
          <w:rFonts w:hint="eastAsia"/>
        </w:rPr>
        <w:t>操作人员查询</w:t>
      </w:r>
      <w:r>
        <w:rPr>
          <w:rFonts w:hint="eastAsia"/>
        </w:rPr>
        <w:t>APP</w:t>
      </w:r>
      <w:r>
        <w:rPr>
          <w:rFonts w:hint="eastAsia"/>
        </w:rPr>
        <w:t>兜底家宽投诉工单监控工单列表信息查询、展示工单列表信息，包括工单环节列表，处理环节、工单类型、执行人、工单处理时限等内</w:t>
      </w:r>
      <w:r>
        <w:rPr>
          <w:rFonts w:hint="eastAsia"/>
        </w:rPr>
        <w:lastRenderedPageBreak/>
        <w:t>容。</w:t>
      </w:r>
    </w:p>
    <w:p w:rsidR="00D96E93" w:rsidRDefault="00D96E93" w:rsidP="00D96E93">
      <w:pPr>
        <w:ind w:firstLine="480"/>
      </w:pPr>
    </w:p>
    <w:p w:rsidR="00D96E93" w:rsidRDefault="00D96E93" w:rsidP="00D96E93">
      <w:pPr>
        <w:pStyle w:val="6"/>
        <w:rPr>
          <w:b/>
          <w:bCs/>
        </w:rPr>
      </w:pPr>
      <w:bookmarkStart w:id="4140" w:name="_Toc130156845"/>
      <w:r>
        <w:rPr>
          <w:rFonts w:hint="eastAsia"/>
        </w:rPr>
        <w:t>APP</w:t>
      </w:r>
      <w:r>
        <w:rPr>
          <w:rFonts w:hint="eastAsia"/>
        </w:rPr>
        <w:t>兜底家宽投诉工单监控设备信息查询</w:t>
      </w:r>
      <w:bookmarkEnd w:id="4140"/>
    </w:p>
    <w:p w:rsidR="00D96E93" w:rsidRDefault="00D96E93" w:rsidP="00D96E93">
      <w:pPr>
        <w:ind w:firstLineChars="300" w:firstLine="720"/>
      </w:pPr>
      <w:r>
        <w:rPr>
          <w:rFonts w:hint="eastAsia"/>
        </w:rPr>
        <w:t>操作人员查询</w:t>
      </w:r>
      <w:r>
        <w:rPr>
          <w:rFonts w:hint="eastAsia"/>
        </w:rPr>
        <w:t>APP</w:t>
      </w:r>
      <w:r>
        <w:rPr>
          <w:rFonts w:hint="eastAsia"/>
        </w:rPr>
        <w:t>兜底家宽投诉工单监控工单设备信息查询、展示设备信息，包括设备类型、设备型号、网关厂家、</w:t>
      </w:r>
      <w:r>
        <w:rPr>
          <w:rFonts w:hint="eastAsia"/>
        </w:rPr>
        <w:t>C</w:t>
      </w:r>
      <w:r>
        <w:t>MEI</w:t>
      </w:r>
      <w:r>
        <w:rPr>
          <w:rFonts w:hint="eastAsia"/>
        </w:rPr>
        <w:t>、</w:t>
      </w:r>
      <w:r>
        <w:rPr>
          <w:rFonts w:hint="eastAsia"/>
        </w:rPr>
        <w:t>M</w:t>
      </w:r>
      <w:r>
        <w:t>AC</w:t>
      </w:r>
      <w:r>
        <w:rPr>
          <w:rFonts w:hint="eastAsia"/>
        </w:rPr>
        <w:t>、</w:t>
      </w:r>
      <w:r>
        <w:rPr>
          <w:rFonts w:hint="eastAsia"/>
        </w:rPr>
        <w:t>O</w:t>
      </w:r>
      <w:r>
        <w:t>UN</w:t>
      </w:r>
      <w:r>
        <w:rPr>
          <w:rFonts w:hint="eastAsia"/>
        </w:rPr>
        <w:t>设备</w:t>
      </w:r>
      <w:r>
        <w:rPr>
          <w:rFonts w:hint="eastAsia"/>
        </w:rPr>
        <w:t>S</w:t>
      </w:r>
      <w:r>
        <w:t>N</w:t>
      </w:r>
      <w:r>
        <w:rPr>
          <w:rFonts w:hint="eastAsia"/>
        </w:rPr>
        <w:t>等内容。</w:t>
      </w:r>
    </w:p>
    <w:p w:rsidR="00D96E93" w:rsidRDefault="00D96E93" w:rsidP="00D96E93">
      <w:pPr>
        <w:pStyle w:val="6"/>
        <w:rPr>
          <w:b/>
          <w:bCs/>
        </w:rPr>
      </w:pPr>
      <w:bookmarkStart w:id="4141" w:name="_Toc130156846"/>
      <w:r>
        <w:rPr>
          <w:rFonts w:hint="eastAsia"/>
        </w:rPr>
        <w:t>APP</w:t>
      </w:r>
      <w:r>
        <w:rPr>
          <w:rFonts w:hint="eastAsia"/>
        </w:rPr>
        <w:t>兜底家宽投诉工单监控装维服务问题查询</w:t>
      </w:r>
      <w:bookmarkEnd w:id="4141"/>
    </w:p>
    <w:p w:rsidR="00D96E93" w:rsidRDefault="00D96E93" w:rsidP="00D96E93">
      <w:pPr>
        <w:ind w:firstLine="480"/>
      </w:pPr>
      <w:r>
        <w:rPr>
          <w:rFonts w:hint="eastAsia"/>
        </w:rPr>
        <w:t>操作人员查询</w:t>
      </w:r>
      <w:r>
        <w:rPr>
          <w:rFonts w:hint="eastAsia"/>
        </w:rPr>
        <w:t>APP</w:t>
      </w:r>
      <w:r>
        <w:rPr>
          <w:rFonts w:hint="eastAsia"/>
        </w:rPr>
        <w:t>兜底开通装机工单监控工单装维服务问题信息查询、展示装维服务问题信息，包括装维服务是否存在问题、装维服务问题等内容。</w:t>
      </w:r>
    </w:p>
    <w:p w:rsidR="00D96E93" w:rsidRDefault="00D96E93" w:rsidP="00D96E93">
      <w:pPr>
        <w:pStyle w:val="5"/>
      </w:pPr>
      <w:bookmarkStart w:id="4142" w:name="_Toc130156847"/>
      <w:r>
        <w:rPr>
          <w:rFonts w:hint="eastAsia"/>
        </w:rPr>
        <w:t>装机兜底工单导出</w:t>
      </w:r>
      <w:bookmarkEnd w:id="4142"/>
    </w:p>
    <w:p w:rsidR="00D96E93" w:rsidRDefault="00D96E93" w:rsidP="00D96E93">
      <w:pPr>
        <w:ind w:firstLine="480"/>
        <w:rPr>
          <w:rFonts w:ascii="宋体" w:hAnsi="宋体"/>
        </w:rPr>
      </w:pPr>
      <w:r>
        <w:rPr>
          <w:rFonts w:ascii="宋体" w:hAnsi="宋体" w:hint="eastAsia"/>
        </w:rPr>
        <w:t>支撑导出兜底工单处理明细：到达网格时间，工单编码，上网主账号，别名账号，订单ID，接单时间，竣工时间，当前工单状态，当前处理人，处理结果等信息，其中敏感字段如：客户姓名、客户联系电话、上网主账号导出时做脱敏处理。</w:t>
      </w:r>
    </w:p>
    <w:p w:rsidR="00D96E93" w:rsidRDefault="00D96E93" w:rsidP="00D96E93">
      <w:pPr>
        <w:ind w:firstLine="480"/>
        <w:rPr>
          <w:rFonts w:ascii="宋体" w:hAnsi="宋体"/>
        </w:rPr>
      </w:pPr>
    </w:p>
    <w:p w:rsidR="00D96E93" w:rsidRDefault="00D96E93" w:rsidP="00D96E93">
      <w:pPr>
        <w:pStyle w:val="5"/>
      </w:pPr>
      <w:bookmarkStart w:id="4143" w:name="_Toc130156848"/>
      <w:r>
        <w:rPr>
          <w:rFonts w:hint="eastAsia"/>
        </w:rPr>
        <w:t>装机兜底工单接单</w:t>
      </w:r>
      <w:bookmarkEnd w:id="4143"/>
    </w:p>
    <w:p w:rsidR="00D96E93" w:rsidRDefault="00D96E93" w:rsidP="00D96E93">
      <w:pPr>
        <w:ind w:firstLine="480"/>
        <w:rPr>
          <w:rFonts w:ascii="宋体" w:hAnsi="宋体"/>
        </w:rPr>
      </w:pPr>
      <w:r>
        <w:rPr>
          <w:rFonts w:ascii="宋体" w:hAnsi="宋体" w:hint="eastAsia"/>
        </w:rPr>
        <w:t>中台人员通过待办查询出待办工单，操作人选择待处理工单，点击接单按钮进行接单操作处理，将单子接到自己的待办下，进行后续处理。</w:t>
      </w:r>
    </w:p>
    <w:p w:rsidR="00D96E93" w:rsidRDefault="00D96E93" w:rsidP="00D96E93">
      <w:pPr>
        <w:ind w:firstLine="480"/>
        <w:rPr>
          <w:rFonts w:ascii="宋体" w:hAnsi="宋体"/>
        </w:rPr>
      </w:pPr>
    </w:p>
    <w:p w:rsidR="00D96E93" w:rsidRDefault="00D96E93" w:rsidP="00D96E93">
      <w:pPr>
        <w:pStyle w:val="5"/>
      </w:pPr>
      <w:bookmarkStart w:id="4144" w:name="_Toc130156849"/>
      <w:r>
        <w:rPr>
          <w:rFonts w:hint="eastAsia"/>
        </w:rPr>
        <w:t>装机兜底工单转派</w:t>
      </w:r>
      <w:bookmarkEnd w:id="4144"/>
    </w:p>
    <w:p w:rsidR="00D96E93" w:rsidRDefault="00D96E93" w:rsidP="00D96E93">
      <w:pPr>
        <w:ind w:firstLine="480"/>
        <w:rPr>
          <w:rFonts w:ascii="宋体" w:hAnsi="宋体"/>
        </w:rPr>
      </w:pPr>
      <w:r>
        <w:rPr>
          <w:rFonts w:ascii="宋体" w:hAnsi="宋体" w:hint="eastAsia"/>
        </w:rPr>
        <w:lastRenderedPageBreak/>
        <w:t>对接单的单子由于一些原因不能由本人进行处理，需要将单子及时转给其他人员进行处理，选择已接单的单子选择转派目标人员进行工单转派。</w:t>
      </w:r>
    </w:p>
    <w:p w:rsidR="00D96E93" w:rsidRDefault="00D96E93" w:rsidP="00D96E93">
      <w:pPr>
        <w:pStyle w:val="5"/>
      </w:pPr>
      <w:bookmarkStart w:id="4145" w:name="_Toc130156850"/>
      <w:r>
        <w:rPr>
          <w:rFonts w:hint="eastAsia"/>
        </w:rPr>
        <w:t>装机兜底工单首响</w:t>
      </w:r>
      <w:bookmarkEnd w:id="4145"/>
    </w:p>
    <w:p w:rsidR="00D96E93" w:rsidRDefault="00D96E93" w:rsidP="00D96E93">
      <w:pPr>
        <w:ind w:firstLine="480"/>
        <w:rPr>
          <w:rFonts w:ascii="宋体" w:hAnsi="宋体"/>
        </w:rPr>
      </w:pPr>
      <w:r>
        <w:rPr>
          <w:rFonts w:ascii="宋体" w:hAnsi="宋体" w:hint="eastAsia"/>
        </w:rPr>
        <w:t>对单子进行首响操作，需要选择改约工时池，改约工时时间段，改约原因，改约备注，当选择转市场职称池原因时还需要上传照片，选择转支撑池原因，确认无误后点击【首响】按钮提交操作。</w:t>
      </w:r>
    </w:p>
    <w:p w:rsidR="00D96E93" w:rsidRDefault="00D96E93" w:rsidP="00D96E93">
      <w:pPr>
        <w:pStyle w:val="5"/>
      </w:pPr>
      <w:bookmarkStart w:id="4146" w:name="_Toc130156851"/>
      <w:r>
        <w:rPr>
          <w:rFonts w:hint="eastAsia"/>
        </w:rPr>
        <w:t>装机兜底工单调度指派</w:t>
      </w:r>
      <w:bookmarkEnd w:id="4146"/>
    </w:p>
    <w:p w:rsidR="00D96E93" w:rsidRDefault="00D96E93" w:rsidP="00D96E93">
      <w:pPr>
        <w:pStyle w:val="6"/>
        <w:rPr>
          <w:b/>
          <w:bCs/>
        </w:rPr>
      </w:pPr>
      <w:bookmarkStart w:id="4147" w:name="_Toc130156852"/>
      <w:r>
        <w:rPr>
          <w:rFonts w:hint="eastAsia"/>
          <w:b/>
          <w:bCs/>
        </w:rPr>
        <w:t>调度目标人员</w:t>
      </w:r>
      <w:bookmarkEnd w:id="4147"/>
    </w:p>
    <w:p w:rsidR="00D96E93" w:rsidRDefault="00D96E93" w:rsidP="00D96E93">
      <w:pPr>
        <w:rPr>
          <w:rFonts w:ascii="宋体" w:hAnsi="宋体"/>
        </w:rPr>
      </w:pPr>
      <w:r>
        <w:rPr>
          <w:rFonts w:hint="eastAsia"/>
          <w:b/>
          <w:bCs/>
        </w:rPr>
        <w:t xml:space="preserve"> </w:t>
      </w:r>
      <w:r>
        <w:rPr>
          <w:rFonts w:hint="eastAsia"/>
          <w:b/>
          <w:bCs/>
        </w:rPr>
        <w:tab/>
      </w:r>
      <w:r>
        <w:rPr>
          <w:rFonts w:ascii="宋体" w:hAnsi="宋体" w:hint="eastAsia"/>
        </w:rPr>
        <w:t>筛选符合条件的人员数据：装维星级、近期工作量</w:t>
      </w:r>
    </w:p>
    <w:p w:rsidR="00D96E93" w:rsidRDefault="00D96E93" w:rsidP="00D96E93">
      <w:pPr>
        <w:pStyle w:val="6"/>
      </w:pPr>
      <w:bookmarkStart w:id="4148" w:name="_Toc130156853"/>
      <w:r>
        <w:rPr>
          <w:rFonts w:hint="eastAsia"/>
          <w:b/>
          <w:bCs/>
        </w:rPr>
        <w:t>调度派单人员信息</w:t>
      </w:r>
      <w:bookmarkEnd w:id="4148"/>
    </w:p>
    <w:p w:rsidR="00D96E93" w:rsidRDefault="00D96E93" w:rsidP="00D96E93">
      <w:pPr>
        <w:ind w:firstLine="480"/>
        <w:rPr>
          <w:rFonts w:ascii="宋体" w:hAnsi="宋体"/>
        </w:rPr>
      </w:pPr>
      <w:r>
        <w:rPr>
          <w:rFonts w:ascii="宋体" w:hAnsi="宋体" w:hint="eastAsia"/>
        </w:rPr>
        <w:t>对单子进行首响并转派操作，需要选择改约工时池，改约工时时间段，改约原因，改约备注，当选择转市场职称池原因时还需要上传照片，选择转支撑池原因，同时还需要根据待选转派人当日工单量，是否请假等情况选择最佳处理人员进行操作，确保单子能够及时的处理，确认无误后点击【首响并转派】按钮提交操作。</w:t>
      </w:r>
    </w:p>
    <w:p w:rsidR="00D96E93" w:rsidRDefault="00D96E93" w:rsidP="00D96E93">
      <w:pPr>
        <w:pStyle w:val="5"/>
      </w:pPr>
      <w:bookmarkStart w:id="4149" w:name="_Toc130156854"/>
      <w:r>
        <w:rPr>
          <w:rFonts w:hint="eastAsia"/>
        </w:rPr>
        <w:t>装机兜底工单导出</w:t>
      </w:r>
      <w:bookmarkEnd w:id="4149"/>
    </w:p>
    <w:p w:rsidR="00D96E93" w:rsidRDefault="00D96E93" w:rsidP="00D96E93">
      <w:pPr>
        <w:ind w:firstLine="480"/>
        <w:rPr>
          <w:rFonts w:ascii="宋体" w:hAnsi="宋体"/>
        </w:rPr>
      </w:pPr>
      <w:r>
        <w:rPr>
          <w:rFonts w:ascii="宋体" w:hAnsi="宋体" w:hint="eastAsia"/>
        </w:rPr>
        <w:t>支撑导出兜底工单处理明细：到达网格时间，工单编码，上网主账号，别名账号，订单ID，接单时间，竣工时间，当前工单状态，当前处理人，处理结果等信息，其中敏感字段如：客户姓名、客户联系电话、上网主账号导出时做脱敏处理。</w:t>
      </w:r>
    </w:p>
    <w:p w:rsidR="00D96E93" w:rsidRDefault="00D96E93" w:rsidP="00D96E93">
      <w:pPr>
        <w:ind w:firstLine="480"/>
        <w:rPr>
          <w:rFonts w:ascii="宋体" w:hAnsi="宋体"/>
        </w:rPr>
      </w:pPr>
    </w:p>
    <w:p w:rsidR="00D96E93" w:rsidRDefault="00D96E93" w:rsidP="00D96E93">
      <w:pPr>
        <w:pStyle w:val="5"/>
      </w:pPr>
      <w:bookmarkStart w:id="4150" w:name="_Toc130156855"/>
      <w:r>
        <w:rPr>
          <w:rFonts w:hint="eastAsia"/>
        </w:rPr>
        <w:lastRenderedPageBreak/>
        <w:t>家宽投诉兜底工单接单</w:t>
      </w:r>
      <w:bookmarkEnd w:id="4150"/>
    </w:p>
    <w:p w:rsidR="00D96E93" w:rsidRDefault="00D96E93" w:rsidP="00D96E93">
      <w:pPr>
        <w:ind w:firstLine="480"/>
        <w:rPr>
          <w:rFonts w:ascii="宋体" w:hAnsi="宋体"/>
        </w:rPr>
      </w:pPr>
      <w:r>
        <w:rPr>
          <w:rFonts w:ascii="宋体" w:hAnsi="宋体" w:hint="eastAsia"/>
        </w:rPr>
        <w:t>中台人员通过待办查询出待办工单，操作人选择待处理工单，点击接单按钮进行接单操作处理，将单子接到自己的待办下，进行后续处理。</w:t>
      </w:r>
    </w:p>
    <w:p w:rsidR="00D96E93" w:rsidRDefault="00D96E93" w:rsidP="00D96E93">
      <w:pPr>
        <w:ind w:firstLine="480"/>
        <w:rPr>
          <w:rFonts w:ascii="宋体" w:hAnsi="宋体"/>
        </w:rPr>
      </w:pPr>
    </w:p>
    <w:p w:rsidR="00D96E93" w:rsidRDefault="00D96E93" w:rsidP="00D96E93">
      <w:pPr>
        <w:pStyle w:val="5"/>
      </w:pPr>
      <w:bookmarkStart w:id="4151" w:name="_Toc130156856"/>
      <w:r>
        <w:rPr>
          <w:rFonts w:hint="eastAsia"/>
        </w:rPr>
        <w:t>家宽投诉兜底工单转派</w:t>
      </w:r>
      <w:bookmarkEnd w:id="4151"/>
    </w:p>
    <w:p w:rsidR="00D96E93" w:rsidRDefault="00D96E93" w:rsidP="00D96E93">
      <w:pPr>
        <w:ind w:firstLine="480"/>
        <w:rPr>
          <w:rFonts w:ascii="宋体" w:hAnsi="宋体"/>
        </w:rPr>
      </w:pPr>
      <w:r>
        <w:rPr>
          <w:rFonts w:ascii="宋体" w:hAnsi="宋体" w:hint="eastAsia"/>
        </w:rPr>
        <w:t>对接单的单子由于一些原因不能由本人进行处理，需要将单子及时转给其他人员进行处理，选择已接单的单子选择转派目标人员进行工单转派。</w:t>
      </w:r>
    </w:p>
    <w:p w:rsidR="00D96E93" w:rsidRDefault="00D96E93" w:rsidP="00D96E93">
      <w:pPr>
        <w:pStyle w:val="5"/>
      </w:pPr>
      <w:bookmarkStart w:id="4152" w:name="_Toc130156857"/>
      <w:r>
        <w:rPr>
          <w:rFonts w:hint="eastAsia"/>
        </w:rPr>
        <w:t>家宽投诉兜底工单首响</w:t>
      </w:r>
      <w:bookmarkEnd w:id="4152"/>
    </w:p>
    <w:p w:rsidR="00D96E93" w:rsidRDefault="00D96E93" w:rsidP="00D96E93">
      <w:pPr>
        <w:ind w:firstLine="480"/>
        <w:rPr>
          <w:rFonts w:ascii="宋体" w:hAnsi="宋体"/>
        </w:rPr>
      </w:pPr>
      <w:r>
        <w:rPr>
          <w:rFonts w:ascii="宋体" w:hAnsi="宋体" w:hint="eastAsia"/>
        </w:rPr>
        <w:t>对单子进行首响操作，需要选择改约工时池，改约工时时间段，改约原因，改约备注，当选择转市场职称池原因时还需要上传照片，选择转支撑池原因，确认无误后点击【首响】按钮提交操作。</w:t>
      </w:r>
    </w:p>
    <w:p w:rsidR="00D96E93" w:rsidRDefault="00D96E93" w:rsidP="00D96E93">
      <w:pPr>
        <w:pStyle w:val="5"/>
      </w:pPr>
      <w:bookmarkStart w:id="4153" w:name="_Toc130156858"/>
      <w:r>
        <w:rPr>
          <w:rFonts w:hint="eastAsia"/>
        </w:rPr>
        <w:t>家宽投诉兜底工单调度指派</w:t>
      </w:r>
      <w:bookmarkEnd w:id="4153"/>
    </w:p>
    <w:p w:rsidR="00D96E93" w:rsidRDefault="00D96E93" w:rsidP="00D96E93">
      <w:pPr>
        <w:ind w:firstLine="480"/>
        <w:rPr>
          <w:rFonts w:ascii="宋体" w:hAnsi="宋体"/>
        </w:rPr>
      </w:pPr>
      <w:r>
        <w:rPr>
          <w:rFonts w:ascii="宋体" w:hAnsi="宋体" w:hint="eastAsia"/>
        </w:rPr>
        <w:t>对单子进行首响并转派操作，需要选择改约工时池，改约工时时间段，改约原因，改约备注，当选择转市场职称池原因时还需要上传照片，选择转支撑池原因，同时还需要根据待选转派人当日工单量，是否请假等情况选择最佳处理人员进行操作，确保单子能够及时的处理，确认无误后点击【首响并转派】按钮提交操作。</w:t>
      </w:r>
    </w:p>
    <w:p w:rsidR="00D96E93" w:rsidRDefault="00D96E93" w:rsidP="00D96E93">
      <w:pPr>
        <w:pStyle w:val="5"/>
      </w:pPr>
      <w:bookmarkStart w:id="4154" w:name="_Toc130156859"/>
      <w:r>
        <w:rPr>
          <w:rFonts w:hint="eastAsia"/>
        </w:rPr>
        <w:t>展示工时池明细信息</w:t>
      </w:r>
      <w:bookmarkEnd w:id="4154"/>
    </w:p>
    <w:p w:rsidR="00D96E93" w:rsidRDefault="00D96E93" w:rsidP="00D96E93">
      <w:pPr>
        <w:ind w:firstLine="480"/>
        <w:rPr>
          <w:rFonts w:ascii="宋体" w:hAnsi="宋体"/>
        </w:rPr>
      </w:pPr>
      <w:r>
        <w:rPr>
          <w:rFonts w:ascii="宋体" w:hAnsi="宋体" w:hint="eastAsia"/>
        </w:rPr>
        <w:t>查询当前工单归属网格配置的工时池能力，返回各时段工时池空闲情况，包含：</w:t>
      </w:r>
    </w:p>
    <w:p w:rsidR="00D96E93" w:rsidRDefault="00D96E93" w:rsidP="00D96E93">
      <w:pPr>
        <w:ind w:firstLine="480"/>
        <w:rPr>
          <w:rFonts w:ascii="宋体" w:hAnsi="宋体"/>
        </w:rPr>
      </w:pPr>
      <w:r>
        <w:rPr>
          <w:rFonts w:ascii="宋体" w:hAnsi="宋体" w:hint="eastAsia"/>
        </w:rPr>
        <w:lastRenderedPageBreak/>
        <w:t>时间段、工时池ID、工时池占用数、空闲数、可分配数</w:t>
      </w:r>
    </w:p>
    <w:p w:rsidR="00D96E93" w:rsidRDefault="00D96E93" w:rsidP="00D96E93">
      <w:pPr>
        <w:pStyle w:val="5"/>
      </w:pPr>
      <w:bookmarkStart w:id="4155" w:name="_Toc130156860"/>
      <w:r>
        <w:rPr>
          <w:rFonts w:hint="eastAsia"/>
        </w:rPr>
        <w:t>展示首响改约原因列表信息</w:t>
      </w:r>
      <w:bookmarkEnd w:id="4155"/>
    </w:p>
    <w:p w:rsidR="00D96E93" w:rsidRDefault="00D96E93" w:rsidP="00D96E93">
      <w:pPr>
        <w:ind w:firstLine="480"/>
        <w:rPr>
          <w:rFonts w:ascii="宋体" w:hAnsi="宋体"/>
        </w:rPr>
      </w:pPr>
      <w:r>
        <w:rPr>
          <w:rFonts w:ascii="宋体" w:hAnsi="宋体" w:hint="eastAsia"/>
        </w:rPr>
        <w:t>查询系统配置的首响改约原因，返回原因编码和原因名称，包含转建设、网络、市场支撑池原因，转缓装池。</w:t>
      </w:r>
    </w:p>
    <w:p w:rsidR="00D96E93" w:rsidRDefault="00D96E93" w:rsidP="00D96E93">
      <w:pPr>
        <w:ind w:firstLine="480"/>
        <w:rPr>
          <w:rFonts w:ascii="宋体" w:hAnsi="宋体"/>
        </w:rPr>
      </w:pPr>
    </w:p>
    <w:p w:rsidR="00D96E93" w:rsidRDefault="00D96E93" w:rsidP="00D96E93">
      <w:pPr>
        <w:pStyle w:val="5"/>
      </w:pPr>
      <w:bookmarkStart w:id="4156" w:name="_Toc130156861"/>
      <w:r>
        <w:rPr>
          <w:rFonts w:hint="eastAsia"/>
        </w:rPr>
        <w:t>展示退单原因可选择信息</w:t>
      </w:r>
      <w:bookmarkEnd w:id="4156"/>
    </w:p>
    <w:p w:rsidR="00D96E93" w:rsidRDefault="00D96E93" w:rsidP="00D96E93">
      <w:pPr>
        <w:ind w:firstLine="420"/>
        <w:rPr>
          <w:rFonts w:ascii="宋体" w:hAnsi="宋体"/>
        </w:rPr>
      </w:pPr>
      <w:r>
        <w:rPr>
          <w:rFonts w:ascii="宋体" w:hAnsi="宋体" w:hint="eastAsia"/>
        </w:rPr>
        <w:t>查询退单原因接口，包含一二级原因，返回退单原因列表信息：退单原因、退单ID、退单原因类型、退单原因说明。</w:t>
      </w:r>
    </w:p>
    <w:p w:rsidR="00D96E93" w:rsidRDefault="00D96E93" w:rsidP="00D96E93">
      <w:pPr>
        <w:ind w:left="420" w:firstLine="480"/>
        <w:rPr>
          <w:rFonts w:ascii="宋体" w:hAnsi="宋体"/>
        </w:rPr>
      </w:pPr>
    </w:p>
    <w:p w:rsidR="00D96E93" w:rsidRDefault="00D96E93" w:rsidP="00D96E93">
      <w:pPr>
        <w:pStyle w:val="5"/>
      </w:pPr>
      <w:bookmarkStart w:id="4157" w:name="_Toc130156862"/>
      <w:r>
        <w:rPr>
          <w:rFonts w:hint="eastAsia"/>
        </w:rPr>
        <w:t>展示装维当日上午在途工单数据</w:t>
      </w:r>
      <w:bookmarkEnd w:id="4157"/>
    </w:p>
    <w:p w:rsidR="00D96E93" w:rsidRDefault="00D96E93" w:rsidP="00D96E93">
      <w:pPr>
        <w:ind w:firstLine="420"/>
        <w:rPr>
          <w:rFonts w:ascii="宋体" w:hAnsi="宋体"/>
        </w:rPr>
      </w:pPr>
      <w:r>
        <w:rPr>
          <w:rFonts w:ascii="宋体" w:hAnsi="宋体" w:hint="eastAsia"/>
        </w:rPr>
        <w:t>查询装维当日上午装机、投诉工单量情况：工单号、工单ID、最新预约上门时间、改约原因等。</w:t>
      </w:r>
    </w:p>
    <w:p w:rsidR="00D96E93" w:rsidRDefault="00D96E93" w:rsidP="00D96E93">
      <w:pPr>
        <w:ind w:left="420" w:firstLine="480"/>
        <w:rPr>
          <w:rFonts w:ascii="宋体" w:hAnsi="宋体"/>
        </w:rPr>
      </w:pPr>
    </w:p>
    <w:p w:rsidR="00D96E93" w:rsidRDefault="00D96E93" w:rsidP="00D96E93">
      <w:pPr>
        <w:pStyle w:val="5"/>
      </w:pPr>
      <w:bookmarkStart w:id="4158" w:name="_Toc130156863"/>
      <w:r>
        <w:rPr>
          <w:rFonts w:hint="eastAsia"/>
        </w:rPr>
        <w:t>展示装维当日中午在途工单数据</w:t>
      </w:r>
      <w:bookmarkEnd w:id="4158"/>
    </w:p>
    <w:p w:rsidR="00D96E93" w:rsidRDefault="00D96E93" w:rsidP="00D96E93">
      <w:pPr>
        <w:ind w:firstLine="420"/>
        <w:rPr>
          <w:rFonts w:ascii="宋体" w:hAnsi="宋体"/>
        </w:rPr>
      </w:pPr>
      <w:r>
        <w:rPr>
          <w:rFonts w:ascii="宋体" w:hAnsi="宋体" w:hint="eastAsia"/>
        </w:rPr>
        <w:t>查询装维当日中午装机、投诉工单量情况：工单号、工单ID、最新预约上门时间、改约原因等。</w:t>
      </w:r>
    </w:p>
    <w:p w:rsidR="00D96E93" w:rsidRDefault="00D96E93" w:rsidP="00D96E93">
      <w:pPr>
        <w:ind w:firstLine="480"/>
        <w:rPr>
          <w:rFonts w:ascii="宋体" w:hAnsi="宋体"/>
        </w:rPr>
      </w:pPr>
    </w:p>
    <w:p w:rsidR="00D96E93" w:rsidRDefault="00D96E93" w:rsidP="00D96E93">
      <w:pPr>
        <w:pStyle w:val="5"/>
      </w:pPr>
      <w:bookmarkStart w:id="4159" w:name="_Toc130156864"/>
      <w:r>
        <w:rPr>
          <w:rFonts w:hint="eastAsia"/>
        </w:rPr>
        <w:t>展示装维当日下午在途工单数据</w:t>
      </w:r>
      <w:bookmarkEnd w:id="4159"/>
    </w:p>
    <w:p w:rsidR="00D96E93" w:rsidRDefault="00D96E93" w:rsidP="00D96E93">
      <w:pPr>
        <w:ind w:firstLine="420"/>
        <w:rPr>
          <w:rFonts w:ascii="宋体" w:hAnsi="宋体"/>
        </w:rPr>
      </w:pPr>
      <w:r>
        <w:rPr>
          <w:rFonts w:ascii="宋体" w:hAnsi="宋体" w:hint="eastAsia"/>
        </w:rPr>
        <w:t>查询装维当日下午装机、投诉工单量情况：工单号、工单ID、最新预约上门</w:t>
      </w:r>
      <w:r>
        <w:rPr>
          <w:rFonts w:ascii="宋体" w:hAnsi="宋体" w:hint="eastAsia"/>
        </w:rPr>
        <w:lastRenderedPageBreak/>
        <w:t>时间、改约原因等。</w:t>
      </w:r>
    </w:p>
    <w:p w:rsidR="00D96E93" w:rsidRDefault="00D96E93" w:rsidP="00D96E93">
      <w:pPr>
        <w:ind w:firstLine="420"/>
        <w:rPr>
          <w:rFonts w:ascii="宋体" w:hAnsi="宋体"/>
        </w:rPr>
      </w:pPr>
    </w:p>
    <w:p w:rsidR="00D96E93" w:rsidRDefault="00D96E93" w:rsidP="00D96E93">
      <w:pPr>
        <w:ind w:left="420" w:firstLine="480"/>
        <w:rPr>
          <w:rFonts w:ascii="宋体" w:hAnsi="宋体"/>
        </w:rPr>
      </w:pPr>
    </w:p>
    <w:p w:rsidR="00D96E93" w:rsidRDefault="00D96E93" w:rsidP="00D96E93">
      <w:pPr>
        <w:pStyle w:val="5"/>
      </w:pPr>
      <w:bookmarkStart w:id="4160" w:name="_Toc130156865"/>
      <w:r>
        <w:rPr>
          <w:rFonts w:hint="eastAsia"/>
        </w:rPr>
        <w:t>展示装维在途工单数据信息</w:t>
      </w:r>
      <w:bookmarkEnd w:id="4160"/>
    </w:p>
    <w:p w:rsidR="00D96E93" w:rsidRDefault="00D96E93" w:rsidP="00D96E93">
      <w:pPr>
        <w:ind w:firstLine="420"/>
        <w:rPr>
          <w:rFonts w:ascii="宋体" w:hAnsi="宋体"/>
        </w:rPr>
      </w:pPr>
      <w:r>
        <w:rPr>
          <w:rFonts w:ascii="宋体" w:hAnsi="宋体" w:hint="eastAsia"/>
        </w:rPr>
        <w:t>查询当日装维已接单待处理的工单数量：工单号、工单ID、最新预约上门时间、改约原因等。</w:t>
      </w:r>
    </w:p>
    <w:p w:rsidR="00D96E93" w:rsidRDefault="00D96E93" w:rsidP="00D96E93">
      <w:pPr>
        <w:ind w:firstLine="420"/>
        <w:rPr>
          <w:rFonts w:ascii="宋体" w:hAnsi="宋体"/>
        </w:rPr>
      </w:pPr>
    </w:p>
    <w:p w:rsidR="00D96E93" w:rsidRDefault="00D96E93" w:rsidP="00D96E93">
      <w:pPr>
        <w:ind w:left="420" w:firstLine="480"/>
        <w:rPr>
          <w:rFonts w:ascii="宋体" w:hAnsi="宋体"/>
        </w:rPr>
      </w:pPr>
    </w:p>
    <w:p w:rsidR="00D96E93" w:rsidRDefault="00D96E93" w:rsidP="00D96E93">
      <w:pPr>
        <w:pStyle w:val="5"/>
      </w:pPr>
      <w:bookmarkStart w:id="4161" w:name="_Toc130156866"/>
      <w:r>
        <w:rPr>
          <w:rFonts w:hint="eastAsia"/>
        </w:rPr>
        <w:t>展示装维当日竣工工单数据信息</w:t>
      </w:r>
      <w:bookmarkEnd w:id="4161"/>
    </w:p>
    <w:p w:rsidR="00D96E93" w:rsidRDefault="00D96E93" w:rsidP="00D96E93">
      <w:pPr>
        <w:ind w:firstLine="420"/>
        <w:rPr>
          <w:rFonts w:ascii="宋体" w:hAnsi="宋体"/>
        </w:rPr>
      </w:pPr>
      <w:r>
        <w:rPr>
          <w:rFonts w:ascii="宋体" w:hAnsi="宋体" w:hint="eastAsia"/>
        </w:rPr>
        <w:t>查询当日装维已接单处理竣工归档的工单数量：工单号、工单ID、最新预约上门时间、改约原因等。</w:t>
      </w:r>
    </w:p>
    <w:p w:rsidR="00D96E93" w:rsidRDefault="00D96E93" w:rsidP="00D96E93">
      <w:pPr>
        <w:ind w:left="420" w:firstLine="480"/>
        <w:rPr>
          <w:rFonts w:ascii="宋体" w:hAnsi="宋体"/>
        </w:rPr>
      </w:pPr>
    </w:p>
    <w:p w:rsidR="00D96E93" w:rsidRDefault="00D96E93" w:rsidP="00D96E93">
      <w:pPr>
        <w:pStyle w:val="5"/>
      </w:pPr>
      <w:bookmarkStart w:id="4162" w:name="_Toc130156867"/>
      <w:r>
        <w:rPr>
          <w:rFonts w:hint="eastAsia"/>
        </w:rPr>
        <w:t>查询装维当日是否请假接口</w:t>
      </w:r>
      <w:bookmarkEnd w:id="4162"/>
    </w:p>
    <w:p w:rsidR="00D96E93" w:rsidRDefault="00D96E93" w:rsidP="00D96E93">
      <w:pPr>
        <w:ind w:firstLine="420"/>
        <w:rPr>
          <w:rFonts w:ascii="宋体" w:hAnsi="宋体"/>
        </w:rPr>
      </w:pPr>
      <w:r>
        <w:rPr>
          <w:rFonts w:ascii="宋体" w:hAnsi="宋体" w:hint="eastAsia"/>
        </w:rPr>
        <w:t>查询装维人员当日各时段是否存在请假信息：请假人、请假类型、请假天数、请假原因、请假说明、请假类型、审核人、审核时间、审核说明、审核状态。</w:t>
      </w:r>
    </w:p>
    <w:p w:rsidR="00D96E93" w:rsidRDefault="00D96E93" w:rsidP="00D96E93">
      <w:pPr>
        <w:ind w:left="420" w:firstLine="480"/>
        <w:rPr>
          <w:rFonts w:ascii="宋体" w:hAnsi="宋体"/>
        </w:rPr>
      </w:pPr>
    </w:p>
    <w:p w:rsidR="00D96E93" w:rsidRDefault="00D96E93" w:rsidP="00D96E93">
      <w:pPr>
        <w:pStyle w:val="5"/>
      </w:pPr>
      <w:bookmarkStart w:id="4163" w:name="_Toc130156868"/>
      <w:r>
        <w:rPr>
          <w:rFonts w:hint="eastAsia"/>
        </w:rPr>
        <w:t>查询当前工单处理人信息接口</w:t>
      </w:r>
      <w:bookmarkEnd w:id="4163"/>
    </w:p>
    <w:p w:rsidR="00D96E93" w:rsidRDefault="00D96E93" w:rsidP="00D96E93">
      <w:pPr>
        <w:ind w:firstLine="420"/>
        <w:rPr>
          <w:rFonts w:ascii="宋体" w:hAnsi="宋体"/>
        </w:rPr>
      </w:pPr>
      <w:r>
        <w:rPr>
          <w:rFonts w:ascii="宋体" w:hAnsi="宋体" w:hint="eastAsia"/>
        </w:rPr>
        <w:t>根据当前工单处理环节，查询当前工单流转环节，获取当前工单处理人信息。</w:t>
      </w:r>
    </w:p>
    <w:p w:rsidR="00D96E93" w:rsidRDefault="00D96E93" w:rsidP="00D96E93">
      <w:pPr>
        <w:pStyle w:val="5"/>
      </w:pPr>
      <w:bookmarkStart w:id="4164" w:name="_Toc130156869"/>
      <w:r>
        <w:rPr>
          <w:rFonts w:hint="eastAsia"/>
        </w:rPr>
        <w:lastRenderedPageBreak/>
        <w:t>展示工单网格明细信息</w:t>
      </w:r>
      <w:bookmarkEnd w:id="4164"/>
    </w:p>
    <w:p w:rsidR="00D96E93" w:rsidRDefault="00D96E93" w:rsidP="00D96E93">
      <w:pPr>
        <w:ind w:firstLine="420"/>
        <w:rPr>
          <w:rFonts w:ascii="宋体" w:hAnsi="宋体"/>
        </w:rPr>
      </w:pPr>
      <w:r>
        <w:rPr>
          <w:rFonts w:ascii="宋体" w:hAnsi="宋体" w:hint="eastAsia"/>
        </w:rPr>
        <w:t>根据定单ID查询当前工单所属网格信息：网格ID、网格编码、网格名称、创建时间、更新时间、创建人、更新人等。</w:t>
      </w:r>
    </w:p>
    <w:p w:rsidR="00D96E93" w:rsidRDefault="00D96E93" w:rsidP="00D96E93">
      <w:pPr>
        <w:pStyle w:val="5"/>
      </w:pPr>
      <w:bookmarkStart w:id="4165" w:name="_Toc130156870"/>
      <w:r>
        <w:rPr>
          <w:rFonts w:hint="eastAsia"/>
        </w:rPr>
        <w:t>展示工单归属责任区信息</w:t>
      </w:r>
      <w:bookmarkEnd w:id="4165"/>
    </w:p>
    <w:p w:rsidR="00D96E93" w:rsidRDefault="00D96E93" w:rsidP="00D96E93">
      <w:pPr>
        <w:ind w:firstLine="420"/>
        <w:rPr>
          <w:rFonts w:ascii="宋体" w:hAnsi="宋体"/>
        </w:rPr>
      </w:pPr>
      <w:r>
        <w:rPr>
          <w:rFonts w:ascii="宋体" w:hAnsi="宋体" w:hint="eastAsia"/>
        </w:rPr>
        <w:t>根据定单ID查询当前工单所属责任区信息：责任区ID、责任区编码、责任区名称、责任区关联网格编码、创建时间、更新时间、创建人、更新人等。</w:t>
      </w:r>
    </w:p>
    <w:p w:rsidR="00D96E93" w:rsidRDefault="00D96E93" w:rsidP="00D96E93">
      <w:pPr>
        <w:ind w:left="420" w:firstLine="480"/>
        <w:rPr>
          <w:rFonts w:ascii="宋体" w:hAnsi="宋体"/>
        </w:rPr>
      </w:pPr>
    </w:p>
    <w:p w:rsidR="00D96E93" w:rsidRDefault="00D96E93" w:rsidP="00D96E93">
      <w:pPr>
        <w:ind w:left="420" w:firstLine="480"/>
        <w:rPr>
          <w:rFonts w:ascii="宋体" w:hAnsi="宋体"/>
        </w:rPr>
      </w:pPr>
    </w:p>
    <w:p w:rsidR="00D96E93" w:rsidRDefault="00D96E93" w:rsidP="00D96E93">
      <w:pPr>
        <w:pStyle w:val="5"/>
      </w:pPr>
      <w:bookmarkStart w:id="4166" w:name="_Toc130156871"/>
      <w:r>
        <w:rPr>
          <w:rFonts w:hint="eastAsia"/>
        </w:rPr>
        <w:t>展示工单归属责任区绑定人员信息</w:t>
      </w:r>
      <w:bookmarkEnd w:id="4166"/>
    </w:p>
    <w:p w:rsidR="00D96E93" w:rsidRDefault="00D96E93" w:rsidP="00D96E93">
      <w:pPr>
        <w:ind w:firstLine="480"/>
        <w:rPr>
          <w:rFonts w:ascii="宋体" w:hAnsi="宋体"/>
        </w:rPr>
      </w:pPr>
      <w:r>
        <w:rPr>
          <w:rFonts w:ascii="宋体" w:hAnsi="宋体" w:hint="eastAsia"/>
        </w:rPr>
        <w:t>根据定单ID查询当前工单所属网格责任区ID，根据责任区ID查询当前责任区下是否存在绑定的装维人员信息：装维人员ID、姓名、工号、装维标签、绑定时间、绑定类型、绑定状态等。</w:t>
      </w:r>
    </w:p>
    <w:p w:rsidR="00D96E93" w:rsidRDefault="00D96E93" w:rsidP="00D96E93">
      <w:pPr>
        <w:pStyle w:val="5"/>
      </w:pPr>
      <w:bookmarkStart w:id="4167" w:name="_Toc130156872"/>
      <w:r>
        <w:rPr>
          <w:rFonts w:hint="eastAsia"/>
        </w:rPr>
        <w:t>查询工单环节流转信息</w:t>
      </w:r>
      <w:bookmarkEnd w:id="4167"/>
    </w:p>
    <w:p w:rsidR="00D96E93" w:rsidRDefault="00D96E93" w:rsidP="00D96E93">
      <w:r>
        <w:rPr>
          <w:rFonts w:hint="eastAsia"/>
        </w:rPr>
        <w:t xml:space="preserve"> </w:t>
      </w:r>
      <w:r>
        <w:rPr>
          <w:rFonts w:hint="eastAsia"/>
        </w:rPr>
        <w:tab/>
      </w:r>
      <w:r>
        <w:rPr>
          <w:rFonts w:hint="eastAsia"/>
        </w:rPr>
        <w:t>查询当前工单处理环节明细信息</w:t>
      </w:r>
      <w:r>
        <w:rPr>
          <w:rFonts w:hint="eastAsia"/>
        </w:rPr>
        <w:t xml:space="preserve">: </w:t>
      </w:r>
      <w:r>
        <w:rPr>
          <w:rFonts w:hint="eastAsia"/>
        </w:rPr>
        <w:t>当前工单环节、处理人、处理时间、到单人、处理时限、处理消息</w:t>
      </w:r>
    </w:p>
    <w:p w:rsidR="00D96E93" w:rsidRDefault="00D96E93" w:rsidP="00D96E93">
      <w:pPr>
        <w:pStyle w:val="5"/>
      </w:pPr>
      <w:bookmarkStart w:id="4168" w:name="_Toc130156873"/>
      <w:r>
        <w:rPr>
          <w:rFonts w:hint="eastAsia"/>
        </w:rPr>
        <w:t>查询下发短信通知信息</w:t>
      </w:r>
      <w:bookmarkEnd w:id="4168"/>
    </w:p>
    <w:p w:rsidR="00D96E93" w:rsidRDefault="00D96E93" w:rsidP="00D96E93">
      <w:r>
        <w:rPr>
          <w:rFonts w:hint="eastAsia"/>
        </w:rPr>
        <w:t xml:space="preserve"> </w:t>
      </w:r>
      <w:r>
        <w:rPr>
          <w:rFonts w:hint="eastAsia"/>
        </w:rPr>
        <w:tab/>
      </w:r>
      <w:r>
        <w:rPr>
          <w:rFonts w:hint="eastAsia"/>
        </w:rPr>
        <w:t>查询当前工单处理过程中下发的短信通知信息</w:t>
      </w:r>
      <w:r>
        <w:rPr>
          <w:rFonts w:hint="eastAsia"/>
        </w:rPr>
        <w:t>:</w:t>
      </w:r>
      <w:r>
        <w:rPr>
          <w:rFonts w:hint="eastAsia"/>
        </w:rPr>
        <w:t>通知人、处理时间、下发时间、下发内容、是否正常下发、发送耗时、下发平台、下发凭证。</w:t>
      </w:r>
    </w:p>
    <w:p w:rsidR="00D96E93" w:rsidRDefault="00D96E93" w:rsidP="00D96E93">
      <w:pPr>
        <w:pStyle w:val="5"/>
      </w:pPr>
      <w:bookmarkStart w:id="4169" w:name="_Toc130156874"/>
      <w:r>
        <w:rPr>
          <w:rFonts w:hint="eastAsia"/>
        </w:rPr>
        <w:t>工单智能调度派发装维</w:t>
      </w:r>
      <w:bookmarkEnd w:id="4169"/>
    </w:p>
    <w:p w:rsidR="00D96E93" w:rsidRDefault="00D96E93" w:rsidP="00D96E93">
      <w:pPr>
        <w:ind w:firstLine="420"/>
        <w:rPr>
          <w:rFonts w:ascii="宋体" w:hAnsi="宋体"/>
        </w:rPr>
      </w:pPr>
      <w:r>
        <w:rPr>
          <w:rFonts w:hint="eastAsia"/>
        </w:rPr>
        <w:lastRenderedPageBreak/>
        <w:t>查询工单基础信息，通过派单规则校验查询满足处理工单条件的装维人员列表，展示最近工作量，选择指最佳的装维人员，进行工单派发至装维手中。</w:t>
      </w:r>
    </w:p>
    <w:p w:rsidR="00276A94" w:rsidRPr="005A4E93" w:rsidRDefault="00276A94" w:rsidP="00276A94">
      <w:pPr>
        <w:pStyle w:val="30"/>
        <w:ind w:left="720"/>
      </w:pPr>
      <w:bookmarkStart w:id="4170" w:name="_Toc129958071"/>
      <w:bookmarkStart w:id="4171" w:name="_Toc130156875"/>
      <w:r w:rsidRPr="005A4E93">
        <w:t>预警阈值管理</w:t>
      </w:r>
      <w:bookmarkEnd w:id="4170"/>
      <w:bookmarkEnd w:id="4171"/>
    </w:p>
    <w:p w:rsidR="00276A94" w:rsidRPr="005A4E93" w:rsidRDefault="00276A94" w:rsidP="00276A94">
      <w:pPr>
        <w:pStyle w:val="40"/>
        <w:rPr>
          <w:bCs w:val="0"/>
          <w:szCs w:val="24"/>
        </w:rPr>
      </w:pPr>
      <w:bookmarkStart w:id="4172" w:name="_Toc129958072"/>
      <w:bookmarkStart w:id="4173" w:name="_Toc130156876"/>
      <w:r w:rsidRPr="005A4E93">
        <w:rPr>
          <w:rFonts w:hint="eastAsia"/>
          <w:szCs w:val="24"/>
        </w:rPr>
        <w:t>预警管理数据文件</w:t>
      </w:r>
      <w:bookmarkEnd w:id="4172"/>
      <w:bookmarkEnd w:id="4173"/>
    </w:p>
    <w:p w:rsidR="00276A94" w:rsidRPr="005A4E93" w:rsidRDefault="00276A94" w:rsidP="00276A94">
      <w:pPr>
        <w:pStyle w:val="5"/>
      </w:pPr>
      <w:bookmarkStart w:id="4174" w:name="_Toc130156877"/>
      <w:r w:rsidRPr="005A4E93">
        <w:rPr>
          <w:rFonts w:hint="eastAsia"/>
        </w:rPr>
        <w:t>预警管理数据文件</w:t>
      </w:r>
      <w:bookmarkEnd w:id="4174"/>
    </w:p>
    <w:p w:rsidR="00276A94" w:rsidRPr="005A4E93" w:rsidRDefault="00276A94" w:rsidP="00276A94">
      <w:pPr>
        <w:ind w:firstLine="480"/>
        <w:rPr>
          <w:rFonts w:ascii="宋体" w:hAnsi="宋体"/>
        </w:rPr>
      </w:pPr>
      <w:r w:rsidRPr="005A4E93">
        <w:rPr>
          <w:rFonts w:hint="eastAsia"/>
        </w:rPr>
        <w:t>用于记录预警管理数据信息</w:t>
      </w:r>
      <w:r w:rsidRPr="005A4E93">
        <w:rPr>
          <w:rFonts w:ascii="宋体" w:hAnsi="宋体" w:hint="eastAsia"/>
        </w:rPr>
        <w:t>。</w:t>
      </w:r>
    </w:p>
    <w:p w:rsidR="00276A94" w:rsidRPr="005A4E93" w:rsidRDefault="00276A94" w:rsidP="00276A94">
      <w:pPr>
        <w:ind w:firstLine="480"/>
        <w:rPr>
          <w:rFonts w:ascii="宋体" w:hAnsi="宋体"/>
        </w:rPr>
      </w:pPr>
    </w:p>
    <w:tbl>
      <w:tblPr>
        <w:tblW w:w="9717" w:type="dxa"/>
        <w:tblInd w:w="113" w:type="dxa"/>
        <w:tblLook w:val="04A0" w:firstRow="1" w:lastRow="0" w:firstColumn="1" w:lastColumn="0" w:noHBand="0" w:noVBand="1"/>
      </w:tblPr>
      <w:tblGrid>
        <w:gridCol w:w="2547"/>
        <w:gridCol w:w="1984"/>
        <w:gridCol w:w="1784"/>
        <w:gridCol w:w="3402"/>
      </w:tblGrid>
      <w:tr w:rsidR="00276A94" w:rsidRPr="005A4E93" w:rsidTr="00254D53">
        <w:trPr>
          <w:trHeight w:val="280"/>
        </w:trPr>
        <w:tc>
          <w:tcPr>
            <w:tcW w:w="25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6A94" w:rsidRPr="005A4E93" w:rsidRDefault="00276A94" w:rsidP="00254D53">
            <w:pPr>
              <w:widowControl/>
              <w:ind w:firstLine="482"/>
              <w:rPr>
                <w:rFonts w:ascii="宋体" w:hAnsi="宋体" w:cs="宋体"/>
                <w:b/>
                <w:bCs/>
                <w:color w:val="000000"/>
              </w:rPr>
            </w:pPr>
            <w:r w:rsidRPr="005A4E93">
              <w:rPr>
                <w:rFonts w:ascii="宋体" w:hAnsi="宋体" w:cs="宋体" w:hint="eastAsia"/>
                <w:b/>
                <w:bCs/>
                <w:color w:val="000000"/>
              </w:rPr>
              <w:t>字段名</w:t>
            </w:r>
          </w:p>
        </w:tc>
        <w:tc>
          <w:tcPr>
            <w:tcW w:w="1984" w:type="dxa"/>
            <w:tcBorders>
              <w:top w:val="single" w:sz="4" w:space="0" w:color="auto"/>
              <w:left w:val="nil"/>
              <w:bottom w:val="single" w:sz="4" w:space="0" w:color="auto"/>
              <w:right w:val="single" w:sz="4" w:space="0" w:color="auto"/>
            </w:tcBorders>
            <w:shd w:val="clear" w:color="auto" w:fill="auto"/>
            <w:noWrap/>
            <w:vAlign w:val="center"/>
            <w:hideMark/>
          </w:tcPr>
          <w:p w:rsidR="00276A94" w:rsidRPr="005A4E93" w:rsidRDefault="00276A94" w:rsidP="00254D53">
            <w:pPr>
              <w:widowControl/>
              <w:ind w:firstLine="482"/>
              <w:rPr>
                <w:rFonts w:ascii="宋体" w:hAnsi="宋体" w:cs="宋体"/>
                <w:b/>
                <w:bCs/>
                <w:color w:val="000000"/>
              </w:rPr>
            </w:pPr>
            <w:r w:rsidRPr="005A4E93">
              <w:rPr>
                <w:rFonts w:ascii="宋体" w:hAnsi="宋体" w:cs="宋体" w:hint="eastAsia"/>
                <w:b/>
                <w:bCs/>
                <w:color w:val="000000"/>
              </w:rPr>
              <w:t>类型</w:t>
            </w:r>
          </w:p>
        </w:tc>
        <w:tc>
          <w:tcPr>
            <w:tcW w:w="1784" w:type="dxa"/>
            <w:tcBorders>
              <w:top w:val="single" w:sz="4" w:space="0" w:color="auto"/>
              <w:left w:val="nil"/>
              <w:bottom w:val="single" w:sz="4" w:space="0" w:color="auto"/>
              <w:right w:val="single" w:sz="4" w:space="0" w:color="auto"/>
            </w:tcBorders>
            <w:shd w:val="clear" w:color="auto" w:fill="auto"/>
            <w:noWrap/>
            <w:vAlign w:val="center"/>
            <w:hideMark/>
          </w:tcPr>
          <w:p w:rsidR="00276A94" w:rsidRPr="005A4E93" w:rsidRDefault="00276A94" w:rsidP="00254D53">
            <w:pPr>
              <w:widowControl/>
              <w:ind w:firstLine="482"/>
              <w:rPr>
                <w:rFonts w:ascii="宋体" w:hAnsi="宋体" w:cs="宋体"/>
                <w:b/>
                <w:bCs/>
                <w:color w:val="000000"/>
              </w:rPr>
            </w:pPr>
            <w:r w:rsidRPr="005A4E93">
              <w:rPr>
                <w:rFonts w:ascii="宋体" w:hAnsi="宋体" w:cs="宋体" w:hint="eastAsia"/>
                <w:b/>
                <w:bCs/>
                <w:color w:val="000000"/>
              </w:rPr>
              <w:t>字段长度</w:t>
            </w:r>
          </w:p>
        </w:tc>
        <w:tc>
          <w:tcPr>
            <w:tcW w:w="3402" w:type="dxa"/>
            <w:tcBorders>
              <w:top w:val="single" w:sz="4" w:space="0" w:color="auto"/>
              <w:left w:val="nil"/>
              <w:bottom w:val="single" w:sz="4" w:space="0" w:color="auto"/>
              <w:right w:val="single" w:sz="4" w:space="0" w:color="auto"/>
            </w:tcBorders>
            <w:shd w:val="clear" w:color="auto" w:fill="auto"/>
            <w:noWrap/>
            <w:vAlign w:val="center"/>
            <w:hideMark/>
          </w:tcPr>
          <w:p w:rsidR="00276A94" w:rsidRPr="005A4E93" w:rsidRDefault="00276A94" w:rsidP="00254D53">
            <w:pPr>
              <w:widowControl/>
              <w:ind w:firstLine="482"/>
              <w:rPr>
                <w:rFonts w:ascii="宋体" w:hAnsi="宋体" w:cs="宋体"/>
                <w:b/>
                <w:bCs/>
                <w:color w:val="000000"/>
              </w:rPr>
            </w:pPr>
            <w:r w:rsidRPr="005A4E93">
              <w:rPr>
                <w:rFonts w:ascii="宋体" w:hAnsi="宋体" w:cs="宋体" w:hint="eastAsia"/>
                <w:b/>
                <w:bCs/>
                <w:color w:val="000000"/>
              </w:rPr>
              <w:t>字段说明</w:t>
            </w:r>
          </w:p>
        </w:tc>
      </w:tr>
      <w:tr w:rsidR="00276A94" w:rsidRPr="005A4E93" w:rsidTr="00254D53">
        <w:trPr>
          <w:trHeight w:val="280"/>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rsidR="00276A94" w:rsidRPr="005A4E93" w:rsidRDefault="00276A94" w:rsidP="00254D53">
            <w:pPr>
              <w:widowControl/>
              <w:ind w:firstLine="480"/>
              <w:rPr>
                <w:rFonts w:ascii="宋体" w:hAnsi="宋体" w:cs="宋体"/>
                <w:color w:val="000000"/>
              </w:rPr>
            </w:pPr>
            <w:r w:rsidRPr="005A4E93">
              <w:rPr>
                <w:rFonts w:ascii="宋体" w:hAnsi="宋体" w:cs="宋体" w:hint="eastAsia"/>
                <w:color w:val="000000"/>
              </w:rPr>
              <w:t>ORDER_CODE</w:t>
            </w:r>
          </w:p>
        </w:tc>
        <w:tc>
          <w:tcPr>
            <w:tcW w:w="1984" w:type="dxa"/>
            <w:tcBorders>
              <w:top w:val="nil"/>
              <w:left w:val="nil"/>
              <w:bottom w:val="single" w:sz="4" w:space="0" w:color="auto"/>
              <w:right w:val="single" w:sz="4" w:space="0" w:color="auto"/>
            </w:tcBorders>
            <w:shd w:val="clear" w:color="auto" w:fill="auto"/>
            <w:noWrap/>
            <w:vAlign w:val="center"/>
            <w:hideMark/>
          </w:tcPr>
          <w:p w:rsidR="00276A94" w:rsidRPr="005A4E93" w:rsidRDefault="00276A94" w:rsidP="00254D53">
            <w:pPr>
              <w:widowControl/>
              <w:ind w:firstLine="480"/>
              <w:rPr>
                <w:rFonts w:ascii="宋体" w:hAnsi="宋体" w:cs="宋体"/>
                <w:color w:val="000000"/>
              </w:rPr>
            </w:pPr>
            <w:r w:rsidRPr="005A4E93">
              <w:rPr>
                <w:rFonts w:ascii="宋体" w:hAnsi="宋体" w:cs="宋体" w:hint="eastAsia"/>
                <w:color w:val="000000"/>
              </w:rPr>
              <w:t>VARCHAR2</w:t>
            </w:r>
          </w:p>
        </w:tc>
        <w:tc>
          <w:tcPr>
            <w:tcW w:w="1784" w:type="dxa"/>
            <w:tcBorders>
              <w:top w:val="nil"/>
              <w:left w:val="nil"/>
              <w:bottom w:val="single" w:sz="4" w:space="0" w:color="auto"/>
              <w:right w:val="single" w:sz="4" w:space="0" w:color="auto"/>
            </w:tcBorders>
            <w:shd w:val="clear" w:color="auto" w:fill="auto"/>
            <w:noWrap/>
            <w:vAlign w:val="center"/>
            <w:hideMark/>
          </w:tcPr>
          <w:p w:rsidR="00276A94" w:rsidRPr="005A4E93" w:rsidRDefault="00276A94" w:rsidP="00254D53">
            <w:pPr>
              <w:widowControl/>
              <w:ind w:firstLine="480"/>
              <w:jc w:val="right"/>
              <w:rPr>
                <w:rFonts w:ascii="宋体" w:hAnsi="宋体" w:cs="宋体"/>
                <w:color w:val="000000"/>
              </w:rPr>
            </w:pPr>
            <w:r w:rsidRPr="005A4E93">
              <w:rPr>
                <w:rFonts w:ascii="宋体" w:hAnsi="宋体" w:cs="宋体" w:hint="eastAsia"/>
                <w:color w:val="000000"/>
              </w:rPr>
              <w:t>255</w:t>
            </w:r>
          </w:p>
        </w:tc>
        <w:tc>
          <w:tcPr>
            <w:tcW w:w="3402" w:type="dxa"/>
            <w:tcBorders>
              <w:top w:val="nil"/>
              <w:left w:val="nil"/>
              <w:bottom w:val="single" w:sz="4" w:space="0" w:color="auto"/>
              <w:right w:val="single" w:sz="4" w:space="0" w:color="auto"/>
            </w:tcBorders>
            <w:shd w:val="clear" w:color="auto" w:fill="auto"/>
            <w:noWrap/>
            <w:vAlign w:val="center"/>
            <w:hideMark/>
          </w:tcPr>
          <w:p w:rsidR="00276A94" w:rsidRPr="005A4E93" w:rsidRDefault="00276A94" w:rsidP="00254D53">
            <w:pPr>
              <w:widowControl/>
              <w:ind w:firstLine="480"/>
              <w:rPr>
                <w:rFonts w:ascii="宋体" w:hAnsi="宋体" w:cs="宋体"/>
                <w:color w:val="000000"/>
              </w:rPr>
            </w:pPr>
            <w:r w:rsidRPr="005A4E93">
              <w:rPr>
                <w:rFonts w:ascii="宋体" w:hAnsi="宋体" w:cs="宋体" w:hint="eastAsia"/>
                <w:color w:val="000000"/>
              </w:rPr>
              <w:t>定单编码</w:t>
            </w:r>
          </w:p>
        </w:tc>
      </w:tr>
      <w:tr w:rsidR="00276A94" w:rsidRPr="005A4E93" w:rsidTr="00254D53">
        <w:trPr>
          <w:trHeight w:val="280"/>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rsidR="00276A94" w:rsidRPr="005A4E93" w:rsidRDefault="00276A94" w:rsidP="00254D53">
            <w:pPr>
              <w:widowControl/>
              <w:ind w:firstLine="480"/>
              <w:rPr>
                <w:rFonts w:ascii="宋体" w:hAnsi="宋体" w:cs="宋体"/>
                <w:color w:val="000000"/>
              </w:rPr>
            </w:pPr>
            <w:r w:rsidRPr="005A4E93">
              <w:rPr>
                <w:rFonts w:ascii="宋体" w:hAnsi="宋体" w:cs="宋体" w:hint="eastAsia"/>
                <w:color w:val="000000"/>
              </w:rPr>
              <w:t>ORDER_PRIORITY</w:t>
            </w:r>
          </w:p>
        </w:tc>
        <w:tc>
          <w:tcPr>
            <w:tcW w:w="1984" w:type="dxa"/>
            <w:tcBorders>
              <w:top w:val="nil"/>
              <w:left w:val="nil"/>
              <w:bottom w:val="single" w:sz="4" w:space="0" w:color="auto"/>
              <w:right w:val="single" w:sz="4" w:space="0" w:color="auto"/>
            </w:tcBorders>
            <w:shd w:val="clear" w:color="auto" w:fill="auto"/>
            <w:noWrap/>
            <w:vAlign w:val="center"/>
            <w:hideMark/>
          </w:tcPr>
          <w:p w:rsidR="00276A94" w:rsidRPr="005A4E93" w:rsidRDefault="00276A94" w:rsidP="00254D53">
            <w:pPr>
              <w:widowControl/>
              <w:ind w:firstLine="480"/>
              <w:rPr>
                <w:rFonts w:ascii="宋体" w:hAnsi="宋体" w:cs="宋体"/>
                <w:color w:val="000000"/>
              </w:rPr>
            </w:pPr>
            <w:r w:rsidRPr="005A4E93">
              <w:rPr>
                <w:rFonts w:ascii="宋体" w:hAnsi="宋体" w:cs="宋体" w:hint="eastAsia"/>
                <w:color w:val="000000"/>
              </w:rPr>
              <w:t>VARCHAR2</w:t>
            </w:r>
          </w:p>
        </w:tc>
        <w:tc>
          <w:tcPr>
            <w:tcW w:w="1784" w:type="dxa"/>
            <w:tcBorders>
              <w:top w:val="nil"/>
              <w:left w:val="nil"/>
              <w:bottom w:val="single" w:sz="4" w:space="0" w:color="auto"/>
              <w:right w:val="single" w:sz="4" w:space="0" w:color="auto"/>
            </w:tcBorders>
            <w:shd w:val="clear" w:color="auto" w:fill="auto"/>
            <w:noWrap/>
            <w:vAlign w:val="center"/>
            <w:hideMark/>
          </w:tcPr>
          <w:p w:rsidR="00276A94" w:rsidRPr="005A4E93" w:rsidRDefault="00276A94" w:rsidP="00254D53">
            <w:pPr>
              <w:widowControl/>
              <w:ind w:firstLine="480"/>
              <w:jc w:val="right"/>
              <w:rPr>
                <w:rFonts w:ascii="宋体" w:hAnsi="宋体" w:cs="宋体"/>
                <w:color w:val="000000"/>
              </w:rPr>
            </w:pPr>
            <w:r w:rsidRPr="005A4E93">
              <w:rPr>
                <w:rFonts w:ascii="宋体" w:hAnsi="宋体" w:cs="宋体" w:hint="eastAsia"/>
                <w:color w:val="000000"/>
              </w:rPr>
              <w:t>10</w:t>
            </w:r>
          </w:p>
        </w:tc>
        <w:tc>
          <w:tcPr>
            <w:tcW w:w="3402" w:type="dxa"/>
            <w:tcBorders>
              <w:top w:val="nil"/>
              <w:left w:val="nil"/>
              <w:bottom w:val="single" w:sz="4" w:space="0" w:color="auto"/>
              <w:right w:val="single" w:sz="4" w:space="0" w:color="auto"/>
            </w:tcBorders>
            <w:shd w:val="clear" w:color="auto" w:fill="auto"/>
            <w:noWrap/>
            <w:vAlign w:val="center"/>
            <w:hideMark/>
          </w:tcPr>
          <w:p w:rsidR="00276A94" w:rsidRPr="005A4E93" w:rsidRDefault="00276A94" w:rsidP="00254D53">
            <w:pPr>
              <w:widowControl/>
              <w:ind w:firstLine="480"/>
              <w:rPr>
                <w:rFonts w:ascii="宋体" w:hAnsi="宋体" w:cs="宋体"/>
                <w:color w:val="000000"/>
              </w:rPr>
            </w:pPr>
            <w:r w:rsidRPr="005A4E93">
              <w:rPr>
                <w:rFonts w:ascii="宋体" w:hAnsi="宋体" w:cs="宋体" w:hint="eastAsia"/>
                <w:color w:val="000000"/>
              </w:rPr>
              <w:t>定单优先级</w:t>
            </w:r>
          </w:p>
        </w:tc>
      </w:tr>
      <w:tr w:rsidR="00276A94" w:rsidRPr="005A4E93" w:rsidTr="00254D53">
        <w:trPr>
          <w:trHeight w:val="280"/>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rsidR="00276A94" w:rsidRPr="005A4E93" w:rsidRDefault="00276A94" w:rsidP="00254D53">
            <w:pPr>
              <w:widowControl/>
              <w:ind w:firstLine="480"/>
              <w:rPr>
                <w:rFonts w:ascii="宋体" w:hAnsi="宋体" w:cs="宋体"/>
                <w:color w:val="000000"/>
              </w:rPr>
            </w:pPr>
            <w:r w:rsidRPr="005A4E93">
              <w:rPr>
                <w:rFonts w:ascii="宋体" w:hAnsi="宋体" w:cs="宋体" w:hint="eastAsia"/>
                <w:color w:val="000000"/>
              </w:rPr>
              <w:t>ORDER_STATE</w:t>
            </w:r>
          </w:p>
        </w:tc>
        <w:tc>
          <w:tcPr>
            <w:tcW w:w="1984" w:type="dxa"/>
            <w:tcBorders>
              <w:top w:val="nil"/>
              <w:left w:val="nil"/>
              <w:bottom w:val="single" w:sz="4" w:space="0" w:color="auto"/>
              <w:right w:val="single" w:sz="4" w:space="0" w:color="auto"/>
            </w:tcBorders>
            <w:shd w:val="clear" w:color="auto" w:fill="auto"/>
            <w:noWrap/>
            <w:vAlign w:val="center"/>
            <w:hideMark/>
          </w:tcPr>
          <w:p w:rsidR="00276A94" w:rsidRPr="005A4E93" w:rsidRDefault="00276A94" w:rsidP="00254D53">
            <w:pPr>
              <w:widowControl/>
              <w:ind w:firstLine="480"/>
              <w:rPr>
                <w:rFonts w:ascii="宋体" w:hAnsi="宋体" w:cs="宋体"/>
                <w:color w:val="000000"/>
              </w:rPr>
            </w:pPr>
            <w:r w:rsidRPr="005A4E93">
              <w:rPr>
                <w:rFonts w:ascii="宋体" w:hAnsi="宋体" w:cs="宋体" w:hint="eastAsia"/>
                <w:color w:val="000000"/>
              </w:rPr>
              <w:t>VARCHAR2</w:t>
            </w:r>
          </w:p>
        </w:tc>
        <w:tc>
          <w:tcPr>
            <w:tcW w:w="1784" w:type="dxa"/>
            <w:tcBorders>
              <w:top w:val="nil"/>
              <w:left w:val="nil"/>
              <w:bottom w:val="single" w:sz="4" w:space="0" w:color="auto"/>
              <w:right w:val="single" w:sz="4" w:space="0" w:color="auto"/>
            </w:tcBorders>
            <w:shd w:val="clear" w:color="auto" w:fill="auto"/>
            <w:noWrap/>
            <w:vAlign w:val="center"/>
            <w:hideMark/>
          </w:tcPr>
          <w:p w:rsidR="00276A94" w:rsidRPr="005A4E93" w:rsidRDefault="00276A94" w:rsidP="00254D53">
            <w:pPr>
              <w:widowControl/>
              <w:ind w:firstLine="480"/>
              <w:jc w:val="right"/>
              <w:rPr>
                <w:rFonts w:ascii="宋体" w:hAnsi="宋体" w:cs="宋体"/>
                <w:color w:val="000000"/>
              </w:rPr>
            </w:pPr>
            <w:r w:rsidRPr="005A4E93">
              <w:rPr>
                <w:rFonts w:ascii="宋体" w:hAnsi="宋体" w:cs="宋体" w:hint="eastAsia"/>
                <w:color w:val="000000"/>
              </w:rPr>
              <w:t>3</w:t>
            </w:r>
          </w:p>
        </w:tc>
        <w:tc>
          <w:tcPr>
            <w:tcW w:w="3402" w:type="dxa"/>
            <w:tcBorders>
              <w:top w:val="nil"/>
              <w:left w:val="nil"/>
              <w:bottom w:val="single" w:sz="4" w:space="0" w:color="auto"/>
              <w:right w:val="single" w:sz="4" w:space="0" w:color="auto"/>
            </w:tcBorders>
            <w:shd w:val="clear" w:color="auto" w:fill="auto"/>
            <w:noWrap/>
            <w:vAlign w:val="center"/>
            <w:hideMark/>
          </w:tcPr>
          <w:p w:rsidR="00276A94" w:rsidRPr="005A4E93" w:rsidRDefault="00276A94" w:rsidP="00254D53">
            <w:pPr>
              <w:widowControl/>
              <w:ind w:firstLine="480"/>
              <w:rPr>
                <w:rFonts w:ascii="宋体" w:hAnsi="宋体" w:cs="宋体"/>
                <w:color w:val="000000"/>
              </w:rPr>
            </w:pPr>
            <w:r w:rsidRPr="005A4E93">
              <w:rPr>
                <w:rFonts w:ascii="宋体" w:hAnsi="宋体" w:cs="宋体" w:hint="eastAsia"/>
                <w:color w:val="000000"/>
              </w:rPr>
              <w:t>定单状态</w:t>
            </w:r>
          </w:p>
        </w:tc>
      </w:tr>
      <w:tr w:rsidR="00276A94" w:rsidRPr="005A4E93" w:rsidTr="00254D53">
        <w:trPr>
          <w:trHeight w:val="280"/>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rsidR="00276A94" w:rsidRPr="005A4E93" w:rsidRDefault="00276A94" w:rsidP="00254D53">
            <w:pPr>
              <w:widowControl/>
              <w:ind w:firstLine="480"/>
              <w:rPr>
                <w:rFonts w:ascii="宋体" w:hAnsi="宋体" w:cs="宋体"/>
                <w:color w:val="000000"/>
              </w:rPr>
            </w:pPr>
            <w:r w:rsidRPr="005A4E93">
              <w:rPr>
                <w:rFonts w:ascii="宋体" w:hAnsi="宋体" w:cs="宋体" w:hint="eastAsia"/>
                <w:color w:val="000000"/>
              </w:rPr>
              <w:t>ORDER_TYPE</w:t>
            </w:r>
          </w:p>
        </w:tc>
        <w:tc>
          <w:tcPr>
            <w:tcW w:w="1984" w:type="dxa"/>
            <w:tcBorders>
              <w:top w:val="nil"/>
              <w:left w:val="nil"/>
              <w:bottom w:val="single" w:sz="4" w:space="0" w:color="auto"/>
              <w:right w:val="single" w:sz="4" w:space="0" w:color="auto"/>
            </w:tcBorders>
            <w:shd w:val="clear" w:color="auto" w:fill="auto"/>
            <w:noWrap/>
            <w:vAlign w:val="center"/>
            <w:hideMark/>
          </w:tcPr>
          <w:p w:rsidR="00276A94" w:rsidRPr="005A4E93" w:rsidRDefault="00276A94" w:rsidP="00254D53">
            <w:pPr>
              <w:widowControl/>
              <w:ind w:firstLine="480"/>
              <w:rPr>
                <w:rFonts w:ascii="宋体" w:hAnsi="宋体" w:cs="宋体"/>
                <w:color w:val="000000"/>
              </w:rPr>
            </w:pPr>
            <w:r w:rsidRPr="005A4E93">
              <w:rPr>
                <w:rFonts w:ascii="宋体" w:hAnsi="宋体" w:cs="宋体" w:hint="eastAsia"/>
                <w:color w:val="000000"/>
              </w:rPr>
              <w:t>VARCHAR2</w:t>
            </w:r>
          </w:p>
        </w:tc>
        <w:tc>
          <w:tcPr>
            <w:tcW w:w="1784" w:type="dxa"/>
            <w:tcBorders>
              <w:top w:val="nil"/>
              <w:left w:val="nil"/>
              <w:bottom w:val="single" w:sz="4" w:space="0" w:color="auto"/>
              <w:right w:val="single" w:sz="4" w:space="0" w:color="auto"/>
            </w:tcBorders>
            <w:shd w:val="clear" w:color="auto" w:fill="auto"/>
            <w:noWrap/>
            <w:vAlign w:val="center"/>
            <w:hideMark/>
          </w:tcPr>
          <w:p w:rsidR="00276A94" w:rsidRPr="005A4E93" w:rsidRDefault="00276A94" w:rsidP="00254D53">
            <w:pPr>
              <w:widowControl/>
              <w:ind w:firstLine="480"/>
              <w:jc w:val="right"/>
              <w:rPr>
                <w:rFonts w:ascii="宋体" w:hAnsi="宋体" w:cs="宋体"/>
                <w:color w:val="000000"/>
              </w:rPr>
            </w:pPr>
            <w:r w:rsidRPr="005A4E93">
              <w:rPr>
                <w:rFonts w:ascii="宋体" w:hAnsi="宋体" w:cs="宋体" w:hint="eastAsia"/>
                <w:color w:val="000000"/>
              </w:rPr>
              <w:t>3</w:t>
            </w:r>
          </w:p>
        </w:tc>
        <w:tc>
          <w:tcPr>
            <w:tcW w:w="3402" w:type="dxa"/>
            <w:tcBorders>
              <w:top w:val="nil"/>
              <w:left w:val="nil"/>
              <w:bottom w:val="single" w:sz="4" w:space="0" w:color="auto"/>
              <w:right w:val="single" w:sz="4" w:space="0" w:color="auto"/>
            </w:tcBorders>
            <w:shd w:val="clear" w:color="auto" w:fill="auto"/>
            <w:noWrap/>
            <w:vAlign w:val="center"/>
            <w:hideMark/>
          </w:tcPr>
          <w:p w:rsidR="00276A94" w:rsidRPr="005A4E93" w:rsidRDefault="00276A94" w:rsidP="00254D53">
            <w:pPr>
              <w:widowControl/>
              <w:ind w:firstLine="480"/>
              <w:rPr>
                <w:rFonts w:ascii="宋体" w:hAnsi="宋体" w:cs="宋体"/>
                <w:color w:val="000000"/>
              </w:rPr>
            </w:pPr>
            <w:r w:rsidRPr="005A4E93">
              <w:rPr>
                <w:rFonts w:ascii="宋体" w:hAnsi="宋体" w:cs="宋体" w:hint="eastAsia"/>
                <w:color w:val="000000"/>
              </w:rPr>
              <w:t>定单类型</w:t>
            </w:r>
          </w:p>
        </w:tc>
      </w:tr>
      <w:tr w:rsidR="00276A94" w:rsidRPr="005A4E93" w:rsidTr="00254D53">
        <w:trPr>
          <w:trHeight w:val="280"/>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rsidR="00276A94" w:rsidRPr="005A4E93" w:rsidRDefault="00276A94" w:rsidP="00254D53">
            <w:pPr>
              <w:widowControl/>
              <w:ind w:firstLine="480"/>
              <w:rPr>
                <w:rFonts w:ascii="宋体" w:hAnsi="宋体" w:cs="宋体"/>
                <w:color w:val="000000"/>
              </w:rPr>
            </w:pPr>
            <w:r w:rsidRPr="005A4E93">
              <w:rPr>
                <w:rFonts w:ascii="宋体" w:hAnsi="宋体" w:cs="宋体" w:hint="eastAsia"/>
                <w:color w:val="000000"/>
              </w:rPr>
              <w:t>FLOW_LIMIT_ID</w:t>
            </w:r>
          </w:p>
        </w:tc>
        <w:tc>
          <w:tcPr>
            <w:tcW w:w="1984" w:type="dxa"/>
            <w:tcBorders>
              <w:top w:val="nil"/>
              <w:left w:val="nil"/>
              <w:bottom w:val="single" w:sz="4" w:space="0" w:color="auto"/>
              <w:right w:val="single" w:sz="4" w:space="0" w:color="auto"/>
            </w:tcBorders>
            <w:shd w:val="clear" w:color="auto" w:fill="auto"/>
            <w:noWrap/>
            <w:vAlign w:val="center"/>
            <w:hideMark/>
          </w:tcPr>
          <w:p w:rsidR="00276A94" w:rsidRPr="005A4E93" w:rsidRDefault="00276A94" w:rsidP="00254D53">
            <w:pPr>
              <w:widowControl/>
              <w:ind w:firstLine="480"/>
              <w:rPr>
                <w:rFonts w:ascii="宋体" w:hAnsi="宋体" w:cs="宋体"/>
                <w:color w:val="000000"/>
              </w:rPr>
            </w:pPr>
            <w:r w:rsidRPr="005A4E93">
              <w:rPr>
                <w:rFonts w:ascii="宋体" w:hAnsi="宋体" w:cs="宋体" w:hint="eastAsia"/>
                <w:color w:val="000000"/>
              </w:rPr>
              <w:t>NUMBER</w:t>
            </w:r>
          </w:p>
        </w:tc>
        <w:tc>
          <w:tcPr>
            <w:tcW w:w="1784" w:type="dxa"/>
            <w:tcBorders>
              <w:top w:val="nil"/>
              <w:left w:val="nil"/>
              <w:bottom w:val="single" w:sz="4" w:space="0" w:color="auto"/>
              <w:right w:val="single" w:sz="4" w:space="0" w:color="auto"/>
            </w:tcBorders>
            <w:shd w:val="clear" w:color="auto" w:fill="auto"/>
            <w:noWrap/>
            <w:vAlign w:val="center"/>
            <w:hideMark/>
          </w:tcPr>
          <w:p w:rsidR="00276A94" w:rsidRPr="005A4E93" w:rsidRDefault="00276A94" w:rsidP="00254D53">
            <w:pPr>
              <w:widowControl/>
              <w:ind w:firstLine="480"/>
              <w:jc w:val="right"/>
              <w:rPr>
                <w:rFonts w:ascii="宋体" w:hAnsi="宋体" w:cs="宋体"/>
                <w:color w:val="000000"/>
              </w:rPr>
            </w:pPr>
            <w:r w:rsidRPr="005A4E93">
              <w:rPr>
                <w:rFonts w:ascii="宋体" w:hAnsi="宋体" w:cs="宋体" w:hint="eastAsia"/>
                <w:color w:val="000000"/>
              </w:rPr>
              <w:t>22</w:t>
            </w:r>
          </w:p>
        </w:tc>
        <w:tc>
          <w:tcPr>
            <w:tcW w:w="3402" w:type="dxa"/>
            <w:tcBorders>
              <w:top w:val="nil"/>
              <w:left w:val="nil"/>
              <w:bottom w:val="single" w:sz="4" w:space="0" w:color="auto"/>
              <w:right w:val="single" w:sz="4" w:space="0" w:color="auto"/>
            </w:tcBorders>
            <w:shd w:val="clear" w:color="auto" w:fill="auto"/>
            <w:noWrap/>
            <w:vAlign w:val="center"/>
            <w:hideMark/>
          </w:tcPr>
          <w:p w:rsidR="00276A94" w:rsidRPr="005A4E93" w:rsidRDefault="00276A94" w:rsidP="00254D53">
            <w:pPr>
              <w:widowControl/>
              <w:ind w:firstLine="480"/>
              <w:rPr>
                <w:rFonts w:ascii="宋体" w:hAnsi="宋体" w:cs="宋体"/>
                <w:color w:val="000000"/>
              </w:rPr>
            </w:pPr>
            <w:r w:rsidRPr="005A4E93">
              <w:rPr>
                <w:rFonts w:ascii="宋体" w:hAnsi="宋体" w:cs="宋体" w:hint="eastAsia"/>
                <w:color w:val="000000"/>
              </w:rPr>
              <w:t>流程限制ID</w:t>
            </w:r>
          </w:p>
        </w:tc>
      </w:tr>
      <w:tr w:rsidR="00276A94" w:rsidRPr="005A4E93" w:rsidTr="00254D53">
        <w:trPr>
          <w:trHeight w:val="280"/>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rsidR="00276A94" w:rsidRPr="005A4E93" w:rsidRDefault="00276A94" w:rsidP="00254D53">
            <w:pPr>
              <w:widowControl/>
              <w:ind w:firstLine="480"/>
              <w:rPr>
                <w:rFonts w:ascii="宋体" w:hAnsi="宋体" w:cs="宋体"/>
                <w:color w:val="000000"/>
              </w:rPr>
            </w:pPr>
            <w:r w:rsidRPr="005A4E93">
              <w:rPr>
                <w:rFonts w:ascii="宋体" w:hAnsi="宋体" w:cs="宋体" w:hint="eastAsia"/>
                <w:color w:val="000000"/>
              </w:rPr>
              <w:t>LIMIT_DATE</w:t>
            </w:r>
          </w:p>
        </w:tc>
        <w:tc>
          <w:tcPr>
            <w:tcW w:w="1984" w:type="dxa"/>
            <w:tcBorders>
              <w:top w:val="nil"/>
              <w:left w:val="nil"/>
              <w:bottom w:val="single" w:sz="4" w:space="0" w:color="auto"/>
              <w:right w:val="single" w:sz="4" w:space="0" w:color="auto"/>
            </w:tcBorders>
            <w:shd w:val="clear" w:color="auto" w:fill="auto"/>
            <w:noWrap/>
            <w:vAlign w:val="center"/>
            <w:hideMark/>
          </w:tcPr>
          <w:p w:rsidR="00276A94" w:rsidRPr="005A4E93" w:rsidRDefault="00276A94" w:rsidP="00254D53">
            <w:pPr>
              <w:widowControl/>
              <w:ind w:firstLine="480"/>
              <w:rPr>
                <w:rFonts w:ascii="宋体" w:hAnsi="宋体" w:cs="宋体"/>
                <w:color w:val="000000"/>
              </w:rPr>
            </w:pPr>
            <w:r w:rsidRPr="005A4E93">
              <w:rPr>
                <w:rFonts w:ascii="宋体" w:hAnsi="宋体" w:cs="宋体" w:hint="eastAsia"/>
                <w:color w:val="000000"/>
              </w:rPr>
              <w:t>DATE</w:t>
            </w:r>
          </w:p>
        </w:tc>
        <w:tc>
          <w:tcPr>
            <w:tcW w:w="1784" w:type="dxa"/>
            <w:tcBorders>
              <w:top w:val="nil"/>
              <w:left w:val="nil"/>
              <w:bottom w:val="single" w:sz="4" w:space="0" w:color="auto"/>
              <w:right w:val="single" w:sz="4" w:space="0" w:color="auto"/>
            </w:tcBorders>
            <w:shd w:val="clear" w:color="auto" w:fill="auto"/>
            <w:noWrap/>
            <w:vAlign w:val="center"/>
            <w:hideMark/>
          </w:tcPr>
          <w:p w:rsidR="00276A94" w:rsidRPr="005A4E93" w:rsidRDefault="00276A94" w:rsidP="00254D53">
            <w:pPr>
              <w:widowControl/>
              <w:ind w:firstLine="480"/>
              <w:jc w:val="right"/>
              <w:rPr>
                <w:rFonts w:ascii="宋体" w:hAnsi="宋体" w:cs="宋体"/>
                <w:color w:val="000000"/>
              </w:rPr>
            </w:pPr>
            <w:r w:rsidRPr="005A4E93">
              <w:rPr>
                <w:rFonts w:ascii="宋体" w:hAnsi="宋体" w:cs="宋体" w:hint="eastAsia"/>
                <w:color w:val="000000"/>
              </w:rPr>
              <w:t>7</w:t>
            </w:r>
          </w:p>
        </w:tc>
        <w:tc>
          <w:tcPr>
            <w:tcW w:w="3402" w:type="dxa"/>
            <w:tcBorders>
              <w:top w:val="nil"/>
              <w:left w:val="nil"/>
              <w:bottom w:val="single" w:sz="4" w:space="0" w:color="auto"/>
              <w:right w:val="single" w:sz="4" w:space="0" w:color="auto"/>
            </w:tcBorders>
            <w:shd w:val="clear" w:color="auto" w:fill="auto"/>
            <w:noWrap/>
            <w:vAlign w:val="center"/>
            <w:hideMark/>
          </w:tcPr>
          <w:p w:rsidR="00276A94" w:rsidRPr="005A4E93" w:rsidRDefault="00276A94" w:rsidP="00254D53">
            <w:pPr>
              <w:widowControl/>
              <w:ind w:firstLine="480"/>
              <w:rPr>
                <w:rFonts w:ascii="宋体" w:hAnsi="宋体" w:cs="宋体"/>
                <w:color w:val="000000"/>
              </w:rPr>
            </w:pPr>
            <w:r w:rsidRPr="005A4E93">
              <w:rPr>
                <w:rFonts w:ascii="宋体" w:hAnsi="宋体" w:cs="宋体" w:hint="eastAsia"/>
                <w:color w:val="000000"/>
              </w:rPr>
              <w:t>完成时限</w:t>
            </w:r>
          </w:p>
        </w:tc>
      </w:tr>
      <w:tr w:rsidR="00276A94" w:rsidRPr="005A4E93" w:rsidTr="00254D53">
        <w:trPr>
          <w:trHeight w:val="280"/>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rsidR="00276A94" w:rsidRPr="005A4E93" w:rsidRDefault="00276A94" w:rsidP="00254D53">
            <w:pPr>
              <w:widowControl/>
              <w:ind w:firstLine="480"/>
              <w:rPr>
                <w:rFonts w:ascii="宋体" w:hAnsi="宋体" w:cs="宋体"/>
                <w:color w:val="000000"/>
              </w:rPr>
            </w:pPr>
            <w:r w:rsidRPr="005A4E93">
              <w:rPr>
                <w:rFonts w:ascii="宋体" w:hAnsi="宋体" w:cs="宋体" w:hint="eastAsia"/>
                <w:color w:val="000000"/>
              </w:rPr>
              <w:t>ALERT_DATE</w:t>
            </w:r>
          </w:p>
        </w:tc>
        <w:tc>
          <w:tcPr>
            <w:tcW w:w="1984" w:type="dxa"/>
            <w:tcBorders>
              <w:top w:val="nil"/>
              <w:left w:val="nil"/>
              <w:bottom w:val="single" w:sz="4" w:space="0" w:color="auto"/>
              <w:right w:val="single" w:sz="4" w:space="0" w:color="auto"/>
            </w:tcBorders>
            <w:shd w:val="clear" w:color="auto" w:fill="auto"/>
            <w:noWrap/>
            <w:vAlign w:val="center"/>
            <w:hideMark/>
          </w:tcPr>
          <w:p w:rsidR="00276A94" w:rsidRPr="005A4E93" w:rsidRDefault="00276A94" w:rsidP="00254D53">
            <w:pPr>
              <w:widowControl/>
              <w:ind w:firstLine="480"/>
              <w:rPr>
                <w:rFonts w:ascii="宋体" w:hAnsi="宋体" w:cs="宋体"/>
                <w:color w:val="000000"/>
              </w:rPr>
            </w:pPr>
            <w:r w:rsidRPr="005A4E93">
              <w:rPr>
                <w:rFonts w:ascii="宋体" w:hAnsi="宋体" w:cs="宋体" w:hint="eastAsia"/>
                <w:color w:val="000000"/>
              </w:rPr>
              <w:t>DATE</w:t>
            </w:r>
          </w:p>
        </w:tc>
        <w:tc>
          <w:tcPr>
            <w:tcW w:w="1784" w:type="dxa"/>
            <w:tcBorders>
              <w:top w:val="nil"/>
              <w:left w:val="nil"/>
              <w:bottom w:val="single" w:sz="4" w:space="0" w:color="auto"/>
              <w:right w:val="single" w:sz="4" w:space="0" w:color="auto"/>
            </w:tcBorders>
            <w:shd w:val="clear" w:color="auto" w:fill="auto"/>
            <w:noWrap/>
            <w:vAlign w:val="center"/>
            <w:hideMark/>
          </w:tcPr>
          <w:p w:rsidR="00276A94" w:rsidRPr="005A4E93" w:rsidRDefault="00276A94" w:rsidP="00254D53">
            <w:pPr>
              <w:widowControl/>
              <w:ind w:firstLine="480"/>
              <w:jc w:val="right"/>
              <w:rPr>
                <w:rFonts w:ascii="宋体" w:hAnsi="宋体" w:cs="宋体"/>
                <w:color w:val="000000"/>
              </w:rPr>
            </w:pPr>
            <w:r w:rsidRPr="005A4E93">
              <w:rPr>
                <w:rFonts w:ascii="宋体" w:hAnsi="宋体" w:cs="宋体" w:hint="eastAsia"/>
                <w:color w:val="000000"/>
              </w:rPr>
              <w:t>7</w:t>
            </w:r>
          </w:p>
        </w:tc>
        <w:tc>
          <w:tcPr>
            <w:tcW w:w="3402" w:type="dxa"/>
            <w:tcBorders>
              <w:top w:val="nil"/>
              <w:left w:val="nil"/>
              <w:bottom w:val="single" w:sz="4" w:space="0" w:color="auto"/>
              <w:right w:val="single" w:sz="4" w:space="0" w:color="auto"/>
            </w:tcBorders>
            <w:shd w:val="clear" w:color="auto" w:fill="auto"/>
            <w:noWrap/>
            <w:vAlign w:val="center"/>
            <w:hideMark/>
          </w:tcPr>
          <w:p w:rsidR="00276A94" w:rsidRPr="005A4E93" w:rsidRDefault="00276A94" w:rsidP="00254D53">
            <w:pPr>
              <w:widowControl/>
              <w:ind w:firstLine="480"/>
              <w:rPr>
                <w:rFonts w:ascii="宋体" w:hAnsi="宋体" w:cs="宋体"/>
                <w:color w:val="000000"/>
              </w:rPr>
            </w:pPr>
            <w:r w:rsidRPr="005A4E93">
              <w:rPr>
                <w:rFonts w:ascii="宋体" w:hAnsi="宋体" w:cs="宋体" w:hint="eastAsia"/>
                <w:color w:val="000000"/>
              </w:rPr>
              <w:t>预警时间</w:t>
            </w:r>
          </w:p>
        </w:tc>
      </w:tr>
      <w:tr w:rsidR="00276A94" w:rsidRPr="005A4E93" w:rsidTr="00254D53">
        <w:trPr>
          <w:trHeight w:val="280"/>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rsidR="00276A94" w:rsidRPr="005A4E93" w:rsidRDefault="00276A94" w:rsidP="00254D53">
            <w:pPr>
              <w:widowControl/>
              <w:ind w:firstLine="480"/>
              <w:rPr>
                <w:rFonts w:ascii="宋体" w:hAnsi="宋体" w:cs="宋体"/>
                <w:color w:val="000000"/>
              </w:rPr>
            </w:pPr>
            <w:r w:rsidRPr="005A4E93">
              <w:rPr>
                <w:rFonts w:ascii="宋体" w:hAnsi="宋体" w:cs="宋体" w:hint="eastAsia"/>
                <w:color w:val="000000"/>
              </w:rPr>
              <w:lastRenderedPageBreak/>
              <w:t>LIMIT_VALUE</w:t>
            </w:r>
          </w:p>
        </w:tc>
        <w:tc>
          <w:tcPr>
            <w:tcW w:w="1984" w:type="dxa"/>
            <w:tcBorders>
              <w:top w:val="nil"/>
              <w:left w:val="nil"/>
              <w:bottom w:val="single" w:sz="4" w:space="0" w:color="auto"/>
              <w:right w:val="single" w:sz="4" w:space="0" w:color="auto"/>
            </w:tcBorders>
            <w:shd w:val="clear" w:color="auto" w:fill="auto"/>
            <w:noWrap/>
            <w:vAlign w:val="center"/>
            <w:hideMark/>
          </w:tcPr>
          <w:p w:rsidR="00276A94" w:rsidRPr="005A4E93" w:rsidRDefault="00276A94" w:rsidP="00254D53">
            <w:pPr>
              <w:widowControl/>
              <w:ind w:firstLine="480"/>
              <w:rPr>
                <w:rFonts w:ascii="宋体" w:hAnsi="宋体" w:cs="宋体"/>
                <w:color w:val="000000"/>
              </w:rPr>
            </w:pPr>
            <w:r w:rsidRPr="005A4E93">
              <w:rPr>
                <w:rFonts w:ascii="宋体" w:hAnsi="宋体" w:cs="宋体" w:hint="eastAsia"/>
                <w:color w:val="000000"/>
              </w:rPr>
              <w:t>NUMBER</w:t>
            </w:r>
          </w:p>
        </w:tc>
        <w:tc>
          <w:tcPr>
            <w:tcW w:w="1784" w:type="dxa"/>
            <w:tcBorders>
              <w:top w:val="nil"/>
              <w:left w:val="nil"/>
              <w:bottom w:val="single" w:sz="4" w:space="0" w:color="auto"/>
              <w:right w:val="single" w:sz="4" w:space="0" w:color="auto"/>
            </w:tcBorders>
            <w:shd w:val="clear" w:color="auto" w:fill="auto"/>
            <w:noWrap/>
            <w:vAlign w:val="center"/>
            <w:hideMark/>
          </w:tcPr>
          <w:p w:rsidR="00276A94" w:rsidRPr="005A4E93" w:rsidRDefault="00276A94" w:rsidP="00254D53">
            <w:pPr>
              <w:widowControl/>
              <w:ind w:firstLine="480"/>
              <w:jc w:val="right"/>
              <w:rPr>
                <w:rFonts w:ascii="宋体" w:hAnsi="宋体" w:cs="宋体"/>
                <w:color w:val="000000"/>
              </w:rPr>
            </w:pPr>
            <w:r w:rsidRPr="005A4E93">
              <w:rPr>
                <w:rFonts w:ascii="宋体" w:hAnsi="宋体" w:cs="宋体" w:hint="eastAsia"/>
                <w:color w:val="000000"/>
              </w:rPr>
              <w:t>22</w:t>
            </w:r>
          </w:p>
        </w:tc>
        <w:tc>
          <w:tcPr>
            <w:tcW w:w="3402" w:type="dxa"/>
            <w:tcBorders>
              <w:top w:val="nil"/>
              <w:left w:val="nil"/>
              <w:bottom w:val="single" w:sz="4" w:space="0" w:color="auto"/>
              <w:right w:val="single" w:sz="4" w:space="0" w:color="auto"/>
            </w:tcBorders>
            <w:shd w:val="clear" w:color="auto" w:fill="auto"/>
            <w:noWrap/>
            <w:vAlign w:val="center"/>
            <w:hideMark/>
          </w:tcPr>
          <w:p w:rsidR="00276A94" w:rsidRPr="005A4E93" w:rsidRDefault="00276A94" w:rsidP="00254D53">
            <w:pPr>
              <w:widowControl/>
              <w:ind w:firstLine="480"/>
              <w:rPr>
                <w:rFonts w:ascii="宋体" w:hAnsi="宋体" w:cs="宋体"/>
                <w:color w:val="000000"/>
              </w:rPr>
            </w:pPr>
            <w:r w:rsidRPr="005A4E93">
              <w:rPr>
                <w:rFonts w:ascii="宋体" w:hAnsi="宋体" w:cs="宋体" w:hint="eastAsia"/>
                <w:color w:val="000000"/>
              </w:rPr>
              <w:t>限制值</w:t>
            </w:r>
          </w:p>
        </w:tc>
      </w:tr>
      <w:tr w:rsidR="00276A94" w:rsidRPr="005A4E93" w:rsidTr="00254D53">
        <w:trPr>
          <w:trHeight w:val="280"/>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rsidR="00276A94" w:rsidRPr="005A4E93" w:rsidRDefault="00276A94" w:rsidP="00254D53">
            <w:pPr>
              <w:widowControl/>
              <w:ind w:firstLine="480"/>
              <w:rPr>
                <w:rFonts w:ascii="宋体" w:hAnsi="宋体" w:cs="宋体"/>
                <w:color w:val="000000"/>
              </w:rPr>
            </w:pPr>
            <w:r w:rsidRPr="005A4E93">
              <w:rPr>
                <w:rFonts w:ascii="宋体" w:hAnsi="宋体" w:cs="宋体" w:hint="eastAsia"/>
                <w:color w:val="000000"/>
              </w:rPr>
              <w:t>ALERT_VALUE</w:t>
            </w:r>
          </w:p>
        </w:tc>
        <w:tc>
          <w:tcPr>
            <w:tcW w:w="1984" w:type="dxa"/>
            <w:tcBorders>
              <w:top w:val="nil"/>
              <w:left w:val="nil"/>
              <w:bottom w:val="single" w:sz="4" w:space="0" w:color="auto"/>
              <w:right w:val="single" w:sz="4" w:space="0" w:color="auto"/>
            </w:tcBorders>
            <w:shd w:val="clear" w:color="auto" w:fill="auto"/>
            <w:noWrap/>
            <w:vAlign w:val="center"/>
            <w:hideMark/>
          </w:tcPr>
          <w:p w:rsidR="00276A94" w:rsidRPr="005A4E93" w:rsidRDefault="00276A94" w:rsidP="00254D53">
            <w:pPr>
              <w:widowControl/>
              <w:ind w:firstLine="480"/>
              <w:rPr>
                <w:rFonts w:ascii="宋体" w:hAnsi="宋体" w:cs="宋体"/>
                <w:color w:val="000000"/>
              </w:rPr>
            </w:pPr>
            <w:r w:rsidRPr="005A4E93">
              <w:rPr>
                <w:rFonts w:ascii="宋体" w:hAnsi="宋体" w:cs="宋体" w:hint="eastAsia"/>
                <w:color w:val="000000"/>
              </w:rPr>
              <w:t>NUMBER</w:t>
            </w:r>
          </w:p>
        </w:tc>
        <w:tc>
          <w:tcPr>
            <w:tcW w:w="1784" w:type="dxa"/>
            <w:tcBorders>
              <w:top w:val="nil"/>
              <w:left w:val="nil"/>
              <w:bottom w:val="single" w:sz="4" w:space="0" w:color="auto"/>
              <w:right w:val="single" w:sz="4" w:space="0" w:color="auto"/>
            </w:tcBorders>
            <w:shd w:val="clear" w:color="auto" w:fill="auto"/>
            <w:noWrap/>
            <w:vAlign w:val="center"/>
            <w:hideMark/>
          </w:tcPr>
          <w:p w:rsidR="00276A94" w:rsidRPr="005A4E93" w:rsidRDefault="00276A94" w:rsidP="00254D53">
            <w:pPr>
              <w:widowControl/>
              <w:ind w:firstLine="480"/>
              <w:jc w:val="right"/>
              <w:rPr>
                <w:rFonts w:ascii="宋体" w:hAnsi="宋体" w:cs="宋体"/>
                <w:color w:val="000000"/>
              </w:rPr>
            </w:pPr>
            <w:r w:rsidRPr="005A4E93">
              <w:rPr>
                <w:rFonts w:ascii="宋体" w:hAnsi="宋体" w:cs="宋体" w:hint="eastAsia"/>
                <w:color w:val="000000"/>
              </w:rPr>
              <w:t>22</w:t>
            </w:r>
          </w:p>
        </w:tc>
        <w:tc>
          <w:tcPr>
            <w:tcW w:w="3402" w:type="dxa"/>
            <w:tcBorders>
              <w:top w:val="nil"/>
              <w:left w:val="nil"/>
              <w:bottom w:val="single" w:sz="4" w:space="0" w:color="auto"/>
              <w:right w:val="single" w:sz="4" w:space="0" w:color="auto"/>
            </w:tcBorders>
            <w:shd w:val="clear" w:color="auto" w:fill="auto"/>
            <w:noWrap/>
            <w:vAlign w:val="center"/>
            <w:hideMark/>
          </w:tcPr>
          <w:p w:rsidR="00276A94" w:rsidRPr="005A4E93" w:rsidRDefault="00276A94" w:rsidP="00254D53">
            <w:pPr>
              <w:widowControl/>
              <w:ind w:firstLine="480"/>
              <w:rPr>
                <w:rFonts w:ascii="宋体" w:hAnsi="宋体" w:cs="宋体"/>
                <w:color w:val="000000"/>
              </w:rPr>
            </w:pPr>
            <w:r w:rsidRPr="005A4E93">
              <w:rPr>
                <w:rFonts w:ascii="宋体" w:hAnsi="宋体" w:cs="宋体" w:hint="eastAsia"/>
                <w:color w:val="000000"/>
              </w:rPr>
              <w:t>预警值</w:t>
            </w:r>
          </w:p>
        </w:tc>
      </w:tr>
      <w:tr w:rsidR="00276A94" w:rsidRPr="005A4E93" w:rsidTr="00254D53">
        <w:trPr>
          <w:trHeight w:val="280"/>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rsidR="00276A94" w:rsidRPr="005A4E93" w:rsidRDefault="00276A94" w:rsidP="00254D53">
            <w:pPr>
              <w:widowControl/>
              <w:ind w:firstLine="480"/>
              <w:rPr>
                <w:rFonts w:ascii="宋体" w:hAnsi="宋体" w:cs="宋体"/>
                <w:color w:val="000000"/>
              </w:rPr>
            </w:pPr>
            <w:r w:rsidRPr="005A4E93">
              <w:rPr>
                <w:rFonts w:ascii="宋体" w:hAnsi="宋体" w:cs="宋体" w:hint="eastAsia"/>
                <w:color w:val="000000"/>
              </w:rPr>
              <w:t>TIME_UNIT</w:t>
            </w:r>
          </w:p>
        </w:tc>
        <w:tc>
          <w:tcPr>
            <w:tcW w:w="1984" w:type="dxa"/>
            <w:tcBorders>
              <w:top w:val="nil"/>
              <w:left w:val="nil"/>
              <w:bottom w:val="single" w:sz="4" w:space="0" w:color="auto"/>
              <w:right w:val="single" w:sz="4" w:space="0" w:color="auto"/>
            </w:tcBorders>
            <w:shd w:val="clear" w:color="auto" w:fill="auto"/>
            <w:noWrap/>
            <w:vAlign w:val="center"/>
            <w:hideMark/>
          </w:tcPr>
          <w:p w:rsidR="00276A94" w:rsidRPr="005A4E93" w:rsidRDefault="00276A94" w:rsidP="00254D53">
            <w:pPr>
              <w:widowControl/>
              <w:ind w:firstLine="480"/>
              <w:rPr>
                <w:rFonts w:ascii="宋体" w:hAnsi="宋体" w:cs="宋体"/>
                <w:color w:val="000000"/>
              </w:rPr>
            </w:pPr>
            <w:r w:rsidRPr="005A4E93">
              <w:rPr>
                <w:rFonts w:ascii="宋体" w:hAnsi="宋体" w:cs="宋体" w:hint="eastAsia"/>
                <w:color w:val="000000"/>
              </w:rPr>
              <w:t>VARCHAR2</w:t>
            </w:r>
          </w:p>
        </w:tc>
        <w:tc>
          <w:tcPr>
            <w:tcW w:w="1784" w:type="dxa"/>
            <w:tcBorders>
              <w:top w:val="nil"/>
              <w:left w:val="nil"/>
              <w:bottom w:val="single" w:sz="4" w:space="0" w:color="auto"/>
              <w:right w:val="single" w:sz="4" w:space="0" w:color="auto"/>
            </w:tcBorders>
            <w:shd w:val="clear" w:color="auto" w:fill="auto"/>
            <w:noWrap/>
            <w:vAlign w:val="center"/>
            <w:hideMark/>
          </w:tcPr>
          <w:p w:rsidR="00276A94" w:rsidRPr="005A4E93" w:rsidRDefault="00276A94" w:rsidP="00254D53">
            <w:pPr>
              <w:widowControl/>
              <w:ind w:firstLine="480"/>
              <w:jc w:val="right"/>
              <w:rPr>
                <w:rFonts w:ascii="宋体" w:hAnsi="宋体" w:cs="宋体"/>
                <w:color w:val="000000"/>
              </w:rPr>
            </w:pPr>
            <w:r w:rsidRPr="005A4E93">
              <w:rPr>
                <w:rFonts w:ascii="宋体" w:hAnsi="宋体" w:cs="宋体" w:hint="eastAsia"/>
                <w:color w:val="000000"/>
              </w:rPr>
              <w:t>3</w:t>
            </w:r>
          </w:p>
        </w:tc>
        <w:tc>
          <w:tcPr>
            <w:tcW w:w="3402" w:type="dxa"/>
            <w:tcBorders>
              <w:top w:val="nil"/>
              <w:left w:val="nil"/>
              <w:bottom w:val="single" w:sz="4" w:space="0" w:color="auto"/>
              <w:right w:val="single" w:sz="4" w:space="0" w:color="auto"/>
            </w:tcBorders>
            <w:shd w:val="clear" w:color="auto" w:fill="auto"/>
            <w:noWrap/>
            <w:vAlign w:val="center"/>
            <w:hideMark/>
          </w:tcPr>
          <w:p w:rsidR="00276A94" w:rsidRPr="005A4E93" w:rsidRDefault="00276A94" w:rsidP="00254D53">
            <w:pPr>
              <w:widowControl/>
              <w:ind w:firstLine="480"/>
              <w:rPr>
                <w:rFonts w:ascii="宋体" w:hAnsi="宋体" w:cs="宋体"/>
                <w:color w:val="000000"/>
              </w:rPr>
            </w:pPr>
            <w:r w:rsidRPr="005A4E93">
              <w:rPr>
                <w:rFonts w:ascii="宋体" w:hAnsi="宋体" w:cs="宋体" w:hint="eastAsia"/>
                <w:color w:val="000000"/>
              </w:rPr>
              <w:t>时间单位</w:t>
            </w:r>
          </w:p>
        </w:tc>
      </w:tr>
      <w:tr w:rsidR="00276A94" w:rsidRPr="005A4E93" w:rsidTr="00254D53">
        <w:trPr>
          <w:trHeight w:val="280"/>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rsidR="00276A94" w:rsidRPr="005A4E93" w:rsidRDefault="00276A94" w:rsidP="00254D53">
            <w:pPr>
              <w:widowControl/>
              <w:ind w:firstLine="480"/>
              <w:rPr>
                <w:rFonts w:ascii="宋体" w:hAnsi="宋体" w:cs="宋体"/>
                <w:color w:val="000000"/>
              </w:rPr>
            </w:pPr>
            <w:r w:rsidRPr="005A4E93">
              <w:rPr>
                <w:rFonts w:ascii="宋体" w:hAnsi="宋体" w:cs="宋体" w:hint="eastAsia"/>
                <w:color w:val="000000"/>
              </w:rPr>
              <w:t>ACCEPT_DATE</w:t>
            </w:r>
          </w:p>
        </w:tc>
        <w:tc>
          <w:tcPr>
            <w:tcW w:w="1984" w:type="dxa"/>
            <w:tcBorders>
              <w:top w:val="nil"/>
              <w:left w:val="nil"/>
              <w:bottom w:val="single" w:sz="4" w:space="0" w:color="auto"/>
              <w:right w:val="single" w:sz="4" w:space="0" w:color="auto"/>
            </w:tcBorders>
            <w:shd w:val="clear" w:color="auto" w:fill="auto"/>
            <w:noWrap/>
            <w:vAlign w:val="center"/>
            <w:hideMark/>
          </w:tcPr>
          <w:p w:rsidR="00276A94" w:rsidRPr="005A4E93" w:rsidRDefault="00276A94" w:rsidP="00254D53">
            <w:pPr>
              <w:widowControl/>
              <w:ind w:firstLine="480"/>
              <w:rPr>
                <w:rFonts w:ascii="宋体" w:hAnsi="宋体" w:cs="宋体"/>
                <w:color w:val="000000"/>
              </w:rPr>
            </w:pPr>
            <w:r w:rsidRPr="005A4E93">
              <w:rPr>
                <w:rFonts w:ascii="宋体" w:hAnsi="宋体" w:cs="宋体" w:hint="eastAsia"/>
                <w:color w:val="000000"/>
              </w:rPr>
              <w:t>DATE</w:t>
            </w:r>
          </w:p>
        </w:tc>
        <w:tc>
          <w:tcPr>
            <w:tcW w:w="1784" w:type="dxa"/>
            <w:tcBorders>
              <w:top w:val="nil"/>
              <w:left w:val="nil"/>
              <w:bottom w:val="single" w:sz="4" w:space="0" w:color="auto"/>
              <w:right w:val="single" w:sz="4" w:space="0" w:color="auto"/>
            </w:tcBorders>
            <w:shd w:val="clear" w:color="auto" w:fill="auto"/>
            <w:noWrap/>
            <w:vAlign w:val="center"/>
            <w:hideMark/>
          </w:tcPr>
          <w:p w:rsidR="00276A94" w:rsidRPr="005A4E93" w:rsidRDefault="00276A94" w:rsidP="00254D53">
            <w:pPr>
              <w:widowControl/>
              <w:ind w:firstLine="480"/>
              <w:jc w:val="right"/>
              <w:rPr>
                <w:rFonts w:ascii="宋体" w:hAnsi="宋体" w:cs="宋体"/>
                <w:color w:val="000000"/>
              </w:rPr>
            </w:pPr>
            <w:r w:rsidRPr="005A4E93">
              <w:rPr>
                <w:rFonts w:ascii="宋体" w:hAnsi="宋体" w:cs="宋体" w:hint="eastAsia"/>
                <w:color w:val="000000"/>
              </w:rPr>
              <w:t>7</w:t>
            </w:r>
          </w:p>
        </w:tc>
        <w:tc>
          <w:tcPr>
            <w:tcW w:w="3402" w:type="dxa"/>
            <w:tcBorders>
              <w:top w:val="nil"/>
              <w:left w:val="nil"/>
              <w:bottom w:val="single" w:sz="4" w:space="0" w:color="auto"/>
              <w:right w:val="single" w:sz="4" w:space="0" w:color="auto"/>
            </w:tcBorders>
            <w:shd w:val="clear" w:color="auto" w:fill="auto"/>
            <w:noWrap/>
            <w:vAlign w:val="center"/>
            <w:hideMark/>
          </w:tcPr>
          <w:p w:rsidR="00276A94" w:rsidRPr="005A4E93" w:rsidRDefault="00276A94" w:rsidP="00254D53">
            <w:pPr>
              <w:widowControl/>
              <w:ind w:firstLine="480"/>
              <w:rPr>
                <w:rFonts w:ascii="宋体" w:hAnsi="宋体" w:cs="宋体"/>
                <w:color w:val="000000"/>
              </w:rPr>
            </w:pPr>
            <w:r w:rsidRPr="005A4E93">
              <w:rPr>
                <w:rFonts w:ascii="宋体" w:hAnsi="宋体" w:cs="宋体" w:hint="eastAsia"/>
                <w:color w:val="000000"/>
              </w:rPr>
              <w:t>受理时间</w:t>
            </w:r>
          </w:p>
        </w:tc>
      </w:tr>
      <w:tr w:rsidR="00276A94" w:rsidRPr="005A4E93" w:rsidTr="00254D53">
        <w:trPr>
          <w:trHeight w:val="280"/>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rsidR="00276A94" w:rsidRPr="005A4E93" w:rsidRDefault="00276A94" w:rsidP="00254D53">
            <w:pPr>
              <w:widowControl/>
              <w:ind w:firstLine="480"/>
              <w:rPr>
                <w:rFonts w:ascii="宋体" w:hAnsi="宋体" w:cs="宋体"/>
                <w:color w:val="000000"/>
              </w:rPr>
            </w:pPr>
            <w:r w:rsidRPr="005A4E93">
              <w:rPr>
                <w:rFonts w:ascii="宋体" w:hAnsi="宋体" w:cs="宋体" w:hint="eastAsia"/>
                <w:color w:val="000000"/>
              </w:rPr>
              <w:t>CREATE_DATE</w:t>
            </w:r>
          </w:p>
        </w:tc>
        <w:tc>
          <w:tcPr>
            <w:tcW w:w="1984" w:type="dxa"/>
            <w:tcBorders>
              <w:top w:val="nil"/>
              <w:left w:val="nil"/>
              <w:bottom w:val="single" w:sz="4" w:space="0" w:color="auto"/>
              <w:right w:val="single" w:sz="4" w:space="0" w:color="auto"/>
            </w:tcBorders>
            <w:shd w:val="clear" w:color="auto" w:fill="auto"/>
            <w:noWrap/>
            <w:vAlign w:val="center"/>
            <w:hideMark/>
          </w:tcPr>
          <w:p w:rsidR="00276A94" w:rsidRPr="005A4E93" w:rsidRDefault="00276A94" w:rsidP="00254D53">
            <w:pPr>
              <w:widowControl/>
              <w:ind w:firstLine="480"/>
              <w:rPr>
                <w:rFonts w:ascii="宋体" w:hAnsi="宋体" w:cs="宋体"/>
                <w:color w:val="000000"/>
              </w:rPr>
            </w:pPr>
            <w:r w:rsidRPr="005A4E93">
              <w:rPr>
                <w:rFonts w:ascii="宋体" w:hAnsi="宋体" w:cs="宋体" w:hint="eastAsia"/>
                <w:color w:val="000000"/>
              </w:rPr>
              <w:t>DATE</w:t>
            </w:r>
          </w:p>
        </w:tc>
        <w:tc>
          <w:tcPr>
            <w:tcW w:w="1784" w:type="dxa"/>
            <w:tcBorders>
              <w:top w:val="nil"/>
              <w:left w:val="nil"/>
              <w:bottom w:val="single" w:sz="4" w:space="0" w:color="auto"/>
              <w:right w:val="single" w:sz="4" w:space="0" w:color="auto"/>
            </w:tcBorders>
            <w:shd w:val="clear" w:color="auto" w:fill="auto"/>
            <w:noWrap/>
            <w:vAlign w:val="center"/>
            <w:hideMark/>
          </w:tcPr>
          <w:p w:rsidR="00276A94" w:rsidRPr="005A4E93" w:rsidRDefault="00276A94" w:rsidP="00254D53">
            <w:pPr>
              <w:widowControl/>
              <w:ind w:firstLine="480"/>
              <w:jc w:val="right"/>
              <w:rPr>
                <w:rFonts w:ascii="宋体" w:hAnsi="宋体" w:cs="宋体"/>
                <w:color w:val="000000"/>
              </w:rPr>
            </w:pPr>
            <w:r w:rsidRPr="005A4E93">
              <w:rPr>
                <w:rFonts w:ascii="宋体" w:hAnsi="宋体" w:cs="宋体" w:hint="eastAsia"/>
                <w:color w:val="000000"/>
              </w:rPr>
              <w:t>7</w:t>
            </w:r>
          </w:p>
        </w:tc>
        <w:tc>
          <w:tcPr>
            <w:tcW w:w="3402" w:type="dxa"/>
            <w:tcBorders>
              <w:top w:val="nil"/>
              <w:left w:val="nil"/>
              <w:bottom w:val="single" w:sz="4" w:space="0" w:color="auto"/>
              <w:right w:val="single" w:sz="4" w:space="0" w:color="auto"/>
            </w:tcBorders>
            <w:shd w:val="clear" w:color="auto" w:fill="auto"/>
            <w:noWrap/>
            <w:vAlign w:val="center"/>
            <w:hideMark/>
          </w:tcPr>
          <w:p w:rsidR="00276A94" w:rsidRPr="005A4E93" w:rsidRDefault="00276A94" w:rsidP="00254D53">
            <w:pPr>
              <w:widowControl/>
              <w:ind w:firstLine="480"/>
              <w:rPr>
                <w:rFonts w:ascii="宋体" w:hAnsi="宋体" w:cs="宋体"/>
                <w:color w:val="000000"/>
              </w:rPr>
            </w:pPr>
            <w:r w:rsidRPr="005A4E93">
              <w:rPr>
                <w:rFonts w:ascii="宋体" w:hAnsi="宋体" w:cs="宋体" w:hint="eastAsia"/>
                <w:color w:val="000000"/>
              </w:rPr>
              <w:t>创建时间</w:t>
            </w:r>
          </w:p>
        </w:tc>
      </w:tr>
    </w:tbl>
    <w:p w:rsidR="00276A94" w:rsidRPr="005A4E93" w:rsidRDefault="00276A94" w:rsidP="00276A94">
      <w:pPr>
        <w:ind w:firstLine="480"/>
      </w:pPr>
    </w:p>
    <w:p w:rsidR="00276A94" w:rsidRDefault="00276A94" w:rsidP="00276A94">
      <w:pPr>
        <w:pStyle w:val="40"/>
      </w:pPr>
      <w:bookmarkStart w:id="4175" w:name="_Toc129958073"/>
      <w:bookmarkStart w:id="4176" w:name="_Toc130156878"/>
      <w:r>
        <w:rPr>
          <w:rFonts w:hint="eastAsia"/>
        </w:rPr>
        <w:t>预警管理功能说明</w:t>
      </w:r>
      <w:bookmarkEnd w:id="4175"/>
      <w:bookmarkEnd w:id="4176"/>
    </w:p>
    <w:p w:rsidR="00276A94" w:rsidRPr="005A4E93" w:rsidRDefault="00276A94" w:rsidP="00276A94">
      <w:pPr>
        <w:pStyle w:val="5"/>
        <w:rPr>
          <w:szCs w:val="24"/>
        </w:rPr>
      </w:pPr>
      <w:bookmarkStart w:id="4177" w:name="_Toc130156879"/>
      <w:r w:rsidRPr="005A4E93">
        <w:rPr>
          <w:rFonts w:hint="eastAsia"/>
          <w:szCs w:val="24"/>
        </w:rPr>
        <w:t>预警模板管理</w:t>
      </w:r>
      <w:bookmarkEnd w:id="4177"/>
    </w:p>
    <w:p w:rsidR="00276A94" w:rsidRPr="005A4E93" w:rsidRDefault="00276A94" w:rsidP="00276A94">
      <w:pPr>
        <w:pStyle w:val="6"/>
      </w:pPr>
      <w:bookmarkStart w:id="4178" w:name="_Toc130156880"/>
      <w:r w:rsidRPr="005A4E93">
        <w:rPr>
          <w:rFonts w:hint="eastAsia"/>
        </w:rPr>
        <w:t>预警模板新增</w:t>
      </w:r>
      <w:bookmarkEnd w:id="4178"/>
    </w:p>
    <w:p w:rsidR="00276A94" w:rsidRPr="005A4E93" w:rsidRDefault="00276A94" w:rsidP="00276A94">
      <w:pPr>
        <w:ind w:firstLine="480"/>
      </w:pPr>
      <w:r w:rsidRPr="005A4E93">
        <w:rPr>
          <w:rFonts w:hint="eastAsia"/>
        </w:rPr>
        <w:t>支撑预警模板新增，操作人员选择新增预警模板，输入预警模板信息，预警模板新增完成前台校验必填提示信息展示，新增提交成功，前台记录并保存预警模板信息。</w:t>
      </w:r>
    </w:p>
    <w:p w:rsidR="00276A94" w:rsidRPr="005A4E93" w:rsidRDefault="00276A94" w:rsidP="00276A94">
      <w:pPr>
        <w:ind w:firstLine="480"/>
      </w:pPr>
    </w:p>
    <w:p w:rsidR="00276A94" w:rsidRPr="005A4E93" w:rsidRDefault="00276A94" w:rsidP="00276A94">
      <w:pPr>
        <w:pStyle w:val="6"/>
      </w:pPr>
      <w:bookmarkStart w:id="4179" w:name="_Toc130156881"/>
      <w:r w:rsidRPr="005A4E93">
        <w:rPr>
          <w:rFonts w:hint="eastAsia"/>
        </w:rPr>
        <w:t>预警模板修改</w:t>
      </w:r>
      <w:bookmarkEnd w:id="4179"/>
    </w:p>
    <w:p w:rsidR="00276A94" w:rsidRPr="005A4E93" w:rsidRDefault="00276A94" w:rsidP="00276A94">
      <w:pPr>
        <w:ind w:firstLine="480"/>
      </w:pPr>
      <w:r w:rsidRPr="005A4E93">
        <w:rPr>
          <w:rFonts w:hint="eastAsia"/>
        </w:rPr>
        <w:t>支撑预警模板修改，操作人员选择修改预警模板，输入修改的预警模板信息，修改提交成功，前台记录并保存预警模板信息。</w:t>
      </w:r>
    </w:p>
    <w:p w:rsidR="00276A94" w:rsidRPr="005A4E93" w:rsidRDefault="00276A94" w:rsidP="00276A94">
      <w:pPr>
        <w:ind w:firstLine="480"/>
      </w:pPr>
    </w:p>
    <w:p w:rsidR="00276A94" w:rsidRPr="005A4E93" w:rsidRDefault="00276A94" w:rsidP="00276A94">
      <w:pPr>
        <w:pStyle w:val="6"/>
      </w:pPr>
      <w:bookmarkStart w:id="4180" w:name="_Toc130156882"/>
      <w:r w:rsidRPr="005A4E93">
        <w:rPr>
          <w:rFonts w:hint="eastAsia"/>
        </w:rPr>
        <w:lastRenderedPageBreak/>
        <w:t>预警模板删除</w:t>
      </w:r>
      <w:bookmarkEnd w:id="4180"/>
    </w:p>
    <w:p w:rsidR="00276A94" w:rsidRPr="005A4E93" w:rsidRDefault="00276A94" w:rsidP="00276A94">
      <w:pPr>
        <w:ind w:firstLine="480"/>
      </w:pPr>
      <w:r w:rsidRPr="005A4E93">
        <w:rPr>
          <w:rFonts w:hint="eastAsia"/>
        </w:rPr>
        <w:t>支撑预警模板删除，操作人员选择删除预警模板，预警模板信息删除拦截校验提示信息展示，删除提交成功，前台记录并更新删除预警模板信息。</w:t>
      </w:r>
    </w:p>
    <w:p w:rsidR="00276A94" w:rsidRPr="005A4E93" w:rsidRDefault="00276A94" w:rsidP="00276A94">
      <w:pPr>
        <w:ind w:firstLine="480"/>
      </w:pPr>
    </w:p>
    <w:p w:rsidR="00276A94" w:rsidRPr="005A4E93" w:rsidRDefault="00276A94" w:rsidP="00276A94">
      <w:pPr>
        <w:pStyle w:val="6"/>
      </w:pPr>
      <w:bookmarkStart w:id="4181" w:name="_Toc130156883"/>
      <w:r w:rsidRPr="005A4E93">
        <w:rPr>
          <w:rFonts w:hint="eastAsia"/>
        </w:rPr>
        <w:t>预警模板查询</w:t>
      </w:r>
      <w:bookmarkEnd w:id="4181"/>
    </w:p>
    <w:p w:rsidR="00276A94" w:rsidRPr="005A4E93" w:rsidRDefault="00276A94" w:rsidP="00276A94">
      <w:pPr>
        <w:ind w:firstLine="480"/>
      </w:pPr>
      <w:r w:rsidRPr="005A4E93">
        <w:rPr>
          <w:rFonts w:hint="eastAsia"/>
        </w:rPr>
        <w:t>支撑预警模板查询，操作人员选择查询预警模板信息，包括预警模板列表信息查询、预警模板列表信息查询等内容。</w:t>
      </w:r>
    </w:p>
    <w:p w:rsidR="00276A94" w:rsidRPr="005A4E93" w:rsidRDefault="00276A94" w:rsidP="00276A94">
      <w:pPr>
        <w:ind w:firstLine="480"/>
      </w:pPr>
    </w:p>
    <w:p w:rsidR="00276A94" w:rsidRPr="005A4E93" w:rsidRDefault="00276A94" w:rsidP="00276A94">
      <w:pPr>
        <w:ind w:firstLine="480"/>
      </w:pPr>
    </w:p>
    <w:p w:rsidR="00276A94" w:rsidRPr="005A4E93" w:rsidRDefault="00276A94" w:rsidP="00276A94">
      <w:pPr>
        <w:pStyle w:val="5"/>
        <w:rPr>
          <w:szCs w:val="24"/>
        </w:rPr>
      </w:pPr>
      <w:bookmarkStart w:id="4182" w:name="_Toc130156884"/>
      <w:r w:rsidRPr="005A4E93">
        <w:rPr>
          <w:rFonts w:hint="eastAsia"/>
          <w:szCs w:val="24"/>
        </w:rPr>
        <w:t>预警类型管理</w:t>
      </w:r>
      <w:bookmarkEnd w:id="4182"/>
    </w:p>
    <w:p w:rsidR="00276A94" w:rsidRPr="005A4E93" w:rsidRDefault="00276A94" w:rsidP="00276A94">
      <w:pPr>
        <w:pStyle w:val="6"/>
      </w:pPr>
      <w:bookmarkStart w:id="4183" w:name="_Toc130156885"/>
      <w:r w:rsidRPr="005A4E93">
        <w:rPr>
          <w:rFonts w:hint="eastAsia"/>
        </w:rPr>
        <w:t>预警类型新增</w:t>
      </w:r>
      <w:bookmarkEnd w:id="4183"/>
    </w:p>
    <w:p w:rsidR="00276A94" w:rsidRPr="005A4E93" w:rsidRDefault="00276A94" w:rsidP="00276A94">
      <w:pPr>
        <w:ind w:firstLine="480"/>
      </w:pPr>
      <w:r w:rsidRPr="005A4E93">
        <w:rPr>
          <w:rFonts w:hint="eastAsia"/>
        </w:rPr>
        <w:t>支撑预警类型新增，操作人员选择新增预警类型，输入预警类型信息，预警类型新增完成前台校验必填提示信息展示，新增提交成功，前台记录并保存预警类型信息。</w:t>
      </w:r>
    </w:p>
    <w:p w:rsidR="00276A94" w:rsidRPr="005A4E93" w:rsidRDefault="00276A94" w:rsidP="00276A94">
      <w:pPr>
        <w:ind w:firstLine="480"/>
      </w:pPr>
    </w:p>
    <w:p w:rsidR="00276A94" w:rsidRPr="005A4E93" w:rsidRDefault="00276A94" w:rsidP="00276A94">
      <w:pPr>
        <w:pStyle w:val="6"/>
      </w:pPr>
      <w:bookmarkStart w:id="4184" w:name="_Toc130156886"/>
      <w:r w:rsidRPr="005A4E93">
        <w:rPr>
          <w:rFonts w:hint="eastAsia"/>
        </w:rPr>
        <w:t>预警类型修改</w:t>
      </w:r>
      <w:bookmarkEnd w:id="4184"/>
    </w:p>
    <w:p w:rsidR="00276A94" w:rsidRPr="005A4E93" w:rsidRDefault="00276A94" w:rsidP="00276A94">
      <w:pPr>
        <w:ind w:firstLine="480"/>
      </w:pPr>
      <w:r w:rsidRPr="005A4E93">
        <w:rPr>
          <w:rFonts w:hint="eastAsia"/>
        </w:rPr>
        <w:t>支撑预警类型修改，操作人员选择修改预警类型，输入修改的预警类型信息，修改提交成功，前台记录并保存预警类型信息。</w:t>
      </w:r>
    </w:p>
    <w:p w:rsidR="00276A94" w:rsidRPr="005A4E93" w:rsidRDefault="00276A94" w:rsidP="00276A94">
      <w:pPr>
        <w:ind w:firstLine="480"/>
      </w:pPr>
    </w:p>
    <w:p w:rsidR="00276A94" w:rsidRPr="005A4E93" w:rsidRDefault="00276A94" w:rsidP="00276A94">
      <w:pPr>
        <w:pStyle w:val="6"/>
      </w:pPr>
      <w:bookmarkStart w:id="4185" w:name="_Toc130156887"/>
      <w:r w:rsidRPr="005A4E93">
        <w:rPr>
          <w:rFonts w:hint="eastAsia"/>
        </w:rPr>
        <w:t>预警类型删除</w:t>
      </w:r>
      <w:bookmarkEnd w:id="4185"/>
    </w:p>
    <w:p w:rsidR="00276A94" w:rsidRPr="005A4E93" w:rsidRDefault="00276A94" w:rsidP="00276A94">
      <w:pPr>
        <w:ind w:firstLine="480"/>
      </w:pPr>
      <w:r w:rsidRPr="005A4E93">
        <w:rPr>
          <w:rFonts w:hint="eastAsia"/>
        </w:rPr>
        <w:lastRenderedPageBreak/>
        <w:t>支撑预警类型删除，操作人员选择删除预警类型，预警类型信息删除拦截校验提示信息展示，删除提交成功，前台记录并更新删除预警类型信息。</w:t>
      </w:r>
    </w:p>
    <w:p w:rsidR="00276A94" w:rsidRPr="005A4E93" w:rsidRDefault="00276A94" w:rsidP="00276A94">
      <w:pPr>
        <w:ind w:firstLine="480"/>
      </w:pPr>
    </w:p>
    <w:p w:rsidR="00276A94" w:rsidRPr="005A4E93" w:rsidRDefault="00276A94" w:rsidP="00276A94">
      <w:pPr>
        <w:pStyle w:val="6"/>
      </w:pPr>
      <w:bookmarkStart w:id="4186" w:name="_Toc130156888"/>
      <w:r w:rsidRPr="005A4E93">
        <w:rPr>
          <w:rFonts w:hint="eastAsia"/>
        </w:rPr>
        <w:t>预警类型查询</w:t>
      </w:r>
      <w:bookmarkEnd w:id="4186"/>
    </w:p>
    <w:p w:rsidR="00276A94" w:rsidRPr="005A4E93" w:rsidRDefault="00276A94" w:rsidP="00276A94">
      <w:pPr>
        <w:ind w:firstLine="480"/>
      </w:pPr>
      <w:r w:rsidRPr="005A4E93">
        <w:rPr>
          <w:rFonts w:hint="eastAsia"/>
        </w:rPr>
        <w:t>支撑预警类型查询，操作人员选择查询预警类型信息，包括预警类型列表信息查询、预警类型列表信息查询等内容。</w:t>
      </w:r>
    </w:p>
    <w:p w:rsidR="00276A94" w:rsidRPr="005A4E93" w:rsidRDefault="00276A94" w:rsidP="00276A94">
      <w:pPr>
        <w:ind w:firstLine="480"/>
      </w:pPr>
    </w:p>
    <w:p w:rsidR="00276A94" w:rsidRPr="005A4E93" w:rsidRDefault="00276A94" w:rsidP="00276A94">
      <w:pPr>
        <w:pStyle w:val="5"/>
        <w:rPr>
          <w:szCs w:val="24"/>
        </w:rPr>
      </w:pPr>
      <w:bookmarkStart w:id="4187" w:name="_Toc130156889"/>
      <w:r w:rsidRPr="005A4E93">
        <w:rPr>
          <w:rFonts w:hint="eastAsia"/>
          <w:szCs w:val="24"/>
        </w:rPr>
        <w:t>预警规则管理</w:t>
      </w:r>
      <w:bookmarkEnd w:id="4187"/>
    </w:p>
    <w:p w:rsidR="00276A94" w:rsidRPr="005A4E93" w:rsidRDefault="00276A94" w:rsidP="00276A94">
      <w:pPr>
        <w:pStyle w:val="6"/>
      </w:pPr>
      <w:bookmarkStart w:id="4188" w:name="_Toc130156890"/>
      <w:r w:rsidRPr="005A4E93">
        <w:rPr>
          <w:rFonts w:hint="eastAsia"/>
        </w:rPr>
        <w:t>预警规则新增</w:t>
      </w:r>
      <w:bookmarkEnd w:id="4188"/>
    </w:p>
    <w:p w:rsidR="00276A94" w:rsidRPr="005A4E93" w:rsidRDefault="00276A94" w:rsidP="00276A94">
      <w:pPr>
        <w:ind w:firstLine="480"/>
      </w:pPr>
      <w:r w:rsidRPr="005A4E93">
        <w:rPr>
          <w:rFonts w:hint="eastAsia"/>
        </w:rPr>
        <w:t>支撑预警规则新增，操作人员选择新增预警规则，输入预警规则信息，预警规则新增完成前台校验必填提示信息展示，新增提交成功，前台记录并保存预警规则信息。</w:t>
      </w:r>
    </w:p>
    <w:p w:rsidR="00276A94" w:rsidRPr="005A4E93" w:rsidRDefault="00276A94" w:rsidP="00276A94">
      <w:pPr>
        <w:ind w:firstLine="480"/>
      </w:pPr>
    </w:p>
    <w:p w:rsidR="00276A94" w:rsidRPr="005A4E93" w:rsidRDefault="00276A94" w:rsidP="00276A94">
      <w:pPr>
        <w:pStyle w:val="6"/>
      </w:pPr>
      <w:bookmarkStart w:id="4189" w:name="_Toc130156891"/>
      <w:r w:rsidRPr="005A4E93">
        <w:rPr>
          <w:rFonts w:hint="eastAsia"/>
        </w:rPr>
        <w:t>预警规则修改</w:t>
      </w:r>
      <w:bookmarkEnd w:id="4189"/>
    </w:p>
    <w:p w:rsidR="00276A94" w:rsidRPr="005A4E93" w:rsidRDefault="00276A94" w:rsidP="00276A94">
      <w:pPr>
        <w:ind w:firstLine="480"/>
      </w:pPr>
      <w:r w:rsidRPr="005A4E93">
        <w:rPr>
          <w:rFonts w:hint="eastAsia"/>
        </w:rPr>
        <w:t>支撑预警规则修改，操作人员选择修改预警规则，输入修改的预警规则信息，修改提交成功，前台记录并保存预警规则信息</w:t>
      </w:r>
    </w:p>
    <w:p w:rsidR="00276A94" w:rsidRPr="005A4E93" w:rsidRDefault="00276A94" w:rsidP="00276A94">
      <w:pPr>
        <w:ind w:firstLine="480"/>
      </w:pPr>
    </w:p>
    <w:p w:rsidR="00276A94" w:rsidRPr="005A4E93" w:rsidRDefault="00276A94" w:rsidP="00276A94">
      <w:pPr>
        <w:pStyle w:val="6"/>
      </w:pPr>
      <w:bookmarkStart w:id="4190" w:name="_Toc130156892"/>
      <w:r w:rsidRPr="005A4E93">
        <w:rPr>
          <w:rFonts w:hint="eastAsia"/>
        </w:rPr>
        <w:t>预警规则删除</w:t>
      </w:r>
      <w:bookmarkEnd w:id="4190"/>
    </w:p>
    <w:p w:rsidR="00276A94" w:rsidRPr="005A4E93" w:rsidRDefault="00276A94" w:rsidP="00276A94">
      <w:pPr>
        <w:ind w:firstLine="480"/>
      </w:pPr>
      <w:r w:rsidRPr="005A4E93">
        <w:rPr>
          <w:rFonts w:hint="eastAsia"/>
        </w:rPr>
        <w:t>支撑预警规则删除，操作人员选择删除预警规则，预警规则信息删除拦截校验提示信息展示，删除提交成功，前台记录并更新删除预警规则信息。</w:t>
      </w:r>
    </w:p>
    <w:p w:rsidR="00276A94" w:rsidRPr="005A4E93" w:rsidRDefault="00276A94" w:rsidP="00276A94">
      <w:pPr>
        <w:ind w:firstLine="480"/>
      </w:pPr>
    </w:p>
    <w:p w:rsidR="00276A94" w:rsidRPr="005A4E93" w:rsidRDefault="00276A94" w:rsidP="00276A94">
      <w:pPr>
        <w:pStyle w:val="6"/>
      </w:pPr>
      <w:bookmarkStart w:id="4191" w:name="_Toc130156893"/>
      <w:r w:rsidRPr="005A4E93">
        <w:rPr>
          <w:rFonts w:hint="eastAsia"/>
        </w:rPr>
        <w:t>预警规则查询</w:t>
      </w:r>
      <w:bookmarkEnd w:id="4191"/>
    </w:p>
    <w:p w:rsidR="00276A94" w:rsidRPr="005A4E93" w:rsidRDefault="00276A94" w:rsidP="00276A94">
      <w:pPr>
        <w:ind w:firstLine="480"/>
      </w:pPr>
      <w:r w:rsidRPr="005A4E93">
        <w:rPr>
          <w:rFonts w:hint="eastAsia"/>
        </w:rPr>
        <w:t>支撑预警规则查询，操作人员选择查询预警规则信息，包括预警规则列表信息查询、预警规则列表信息查询等内容。</w:t>
      </w:r>
    </w:p>
    <w:p w:rsidR="00276A94" w:rsidRPr="005A4E93" w:rsidRDefault="00276A94" w:rsidP="00276A94">
      <w:pPr>
        <w:ind w:firstLine="480"/>
      </w:pPr>
    </w:p>
    <w:p w:rsidR="00276A94" w:rsidRPr="005A4E93" w:rsidRDefault="00276A94" w:rsidP="00276A94">
      <w:pPr>
        <w:pStyle w:val="5"/>
        <w:rPr>
          <w:szCs w:val="24"/>
        </w:rPr>
      </w:pPr>
      <w:bookmarkStart w:id="4192" w:name="_Toc130156894"/>
      <w:r w:rsidRPr="005A4E93">
        <w:rPr>
          <w:rFonts w:hint="eastAsia"/>
          <w:szCs w:val="24"/>
        </w:rPr>
        <w:t>预警阈值管理</w:t>
      </w:r>
      <w:bookmarkEnd w:id="4192"/>
    </w:p>
    <w:p w:rsidR="00276A94" w:rsidRPr="005A4E93" w:rsidRDefault="00276A94" w:rsidP="00276A94">
      <w:pPr>
        <w:pStyle w:val="6"/>
      </w:pPr>
      <w:bookmarkStart w:id="4193" w:name="_Toc130156895"/>
      <w:r w:rsidRPr="005A4E93">
        <w:rPr>
          <w:rFonts w:hint="eastAsia"/>
        </w:rPr>
        <w:t>预警阈值新增</w:t>
      </w:r>
      <w:bookmarkEnd w:id="4193"/>
    </w:p>
    <w:p w:rsidR="00276A94" w:rsidRPr="005A4E93" w:rsidRDefault="00276A94" w:rsidP="00276A94">
      <w:pPr>
        <w:ind w:firstLine="480"/>
      </w:pPr>
      <w:r w:rsidRPr="005A4E93">
        <w:rPr>
          <w:rFonts w:hint="eastAsia"/>
        </w:rPr>
        <w:t>支撑预警阈值新增，操作人员选择新增预警阈值，输入预警阈值信息，预警阈值新增完成前台校验必填提示信息展示，新增提交成功，前台记录并保存预警阈值信息。</w:t>
      </w:r>
    </w:p>
    <w:p w:rsidR="00276A94" w:rsidRPr="005A4E93" w:rsidRDefault="00276A94" w:rsidP="00276A94">
      <w:pPr>
        <w:ind w:firstLine="480"/>
      </w:pPr>
    </w:p>
    <w:p w:rsidR="00276A94" w:rsidRPr="005A4E93" w:rsidRDefault="00276A94" w:rsidP="00276A94">
      <w:pPr>
        <w:pStyle w:val="6"/>
      </w:pPr>
      <w:bookmarkStart w:id="4194" w:name="_Toc130156896"/>
      <w:r w:rsidRPr="005A4E93">
        <w:rPr>
          <w:rFonts w:hint="eastAsia"/>
        </w:rPr>
        <w:t>预警阈值修改</w:t>
      </w:r>
      <w:bookmarkEnd w:id="4194"/>
    </w:p>
    <w:p w:rsidR="00276A94" w:rsidRPr="005A4E93" w:rsidRDefault="00276A94" w:rsidP="00276A94">
      <w:pPr>
        <w:ind w:firstLine="480"/>
      </w:pPr>
      <w:r w:rsidRPr="005A4E93">
        <w:rPr>
          <w:rFonts w:hint="eastAsia"/>
        </w:rPr>
        <w:t>支撑预警阈值修改，操作人员选择修改预警阈值，输入修改的预警阈值信息，修改提交成功，前台记录并保存预警阈值信息。</w:t>
      </w:r>
    </w:p>
    <w:p w:rsidR="00276A94" w:rsidRPr="005A4E93" w:rsidRDefault="00276A94" w:rsidP="00276A94">
      <w:pPr>
        <w:ind w:firstLine="480"/>
      </w:pPr>
    </w:p>
    <w:p w:rsidR="00276A94" w:rsidRPr="005A4E93" w:rsidRDefault="00276A94" w:rsidP="00276A94">
      <w:pPr>
        <w:pStyle w:val="6"/>
      </w:pPr>
      <w:bookmarkStart w:id="4195" w:name="_Toc130156897"/>
      <w:r w:rsidRPr="005A4E93">
        <w:rPr>
          <w:rFonts w:hint="eastAsia"/>
        </w:rPr>
        <w:t>预警阈值删除</w:t>
      </w:r>
      <w:bookmarkEnd w:id="4195"/>
    </w:p>
    <w:p w:rsidR="00276A94" w:rsidRPr="005A4E93" w:rsidRDefault="00276A94" w:rsidP="00276A94">
      <w:pPr>
        <w:ind w:firstLine="480"/>
      </w:pPr>
      <w:r w:rsidRPr="005A4E93">
        <w:rPr>
          <w:rFonts w:hint="eastAsia"/>
        </w:rPr>
        <w:t>支撑预警阈值删除，操作人员选择删除预警阈值，预警阈值信息删除拦截校验提示信息展示，删除提交成功，前台记录并更新删除预警阈值信息。</w:t>
      </w:r>
    </w:p>
    <w:p w:rsidR="00276A94" w:rsidRPr="005A4E93" w:rsidRDefault="00276A94" w:rsidP="00276A94">
      <w:pPr>
        <w:ind w:firstLine="480"/>
      </w:pPr>
    </w:p>
    <w:p w:rsidR="00276A94" w:rsidRPr="005A4E93" w:rsidRDefault="00276A94" w:rsidP="00276A94">
      <w:pPr>
        <w:pStyle w:val="6"/>
      </w:pPr>
      <w:bookmarkStart w:id="4196" w:name="_Toc130156898"/>
      <w:r w:rsidRPr="005A4E93">
        <w:rPr>
          <w:rFonts w:hint="eastAsia"/>
        </w:rPr>
        <w:t>预警阈值查询</w:t>
      </w:r>
      <w:bookmarkEnd w:id="4196"/>
    </w:p>
    <w:p w:rsidR="00276A94" w:rsidRPr="005A4E93" w:rsidRDefault="00276A94" w:rsidP="00276A94">
      <w:pPr>
        <w:ind w:firstLine="480"/>
      </w:pPr>
      <w:r w:rsidRPr="005A4E93">
        <w:rPr>
          <w:rFonts w:hint="eastAsia"/>
        </w:rPr>
        <w:lastRenderedPageBreak/>
        <w:t>支撑预警阈值查询，操作人员选择查询预警阈值信息，包括预警阈值列表信息查询、预警阈值列表信息查询等内容。</w:t>
      </w:r>
    </w:p>
    <w:p w:rsidR="00276A94" w:rsidRPr="005A4E93" w:rsidRDefault="00276A94" w:rsidP="00276A94">
      <w:pPr>
        <w:ind w:firstLine="480"/>
      </w:pPr>
    </w:p>
    <w:p w:rsidR="00276A94" w:rsidRPr="005A4E93" w:rsidRDefault="00276A94" w:rsidP="00276A94">
      <w:pPr>
        <w:ind w:firstLine="480"/>
      </w:pPr>
    </w:p>
    <w:p w:rsidR="00276A94" w:rsidRPr="005A4E93" w:rsidRDefault="00276A94" w:rsidP="00276A94">
      <w:pPr>
        <w:pStyle w:val="30"/>
        <w:ind w:left="720"/>
      </w:pPr>
      <w:bookmarkStart w:id="4197" w:name="_Toc129958074"/>
      <w:bookmarkStart w:id="4198" w:name="_Toc130156899"/>
      <w:r w:rsidRPr="005A4E93">
        <w:t>预警短信通知管理</w:t>
      </w:r>
      <w:bookmarkEnd w:id="4197"/>
      <w:bookmarkEnd w:id="4198"/>
    </w:p>
    <w:p w:rsidR="00276A94" w:rsidRDefault="00276A94" w:rsidP="00276A94">
      <w:pPr>
        <w:pStyle w:val="40"/>
      </w:pPr>
      <w:bookmarkStart w:id="4199" w:name="_Toc129958075"/>
      <w:bookmarkStart w:id="4200" w:name="_Toc130156900"/>
      <w:r w:rsidRPr="005A4E93">
        <w:t>警短信通知</w:t>
      </w:r>
      <w:r>
        <w:rPr>
          <w:rFonts w:hint="eastAsia"/>
        </w:rPr>
        <w:t>管理功能说明</w:t>
      </w:r>
      <w:bookmarkEnd w:id="4199"/>
      <w:bookmarkEnd w:id="4200"/>
    </w:p>
    <w:p w:rsidR="00276A94" w:rsidRPr="005A4E93" w:rsidRDefault="00276A94" w:rsidP="00276A94">
      <w:pPr>
        <w:pStyle w:val="5"/>
        <w:rPr>
          <w:szCs w:val="24"/>
        </w:rPr>
      </w:pPr>
      <w:bookmarkStart w:id="4201" w:name="_Toc130156901"/>
      <w:r w:rsidRPr="005A4E93">
        <w:rPr>
          <w:rFonts w:hint="eastAsia"/>
          <w:szCs w:val="24"/>
        </w:rPr>
        <w:t>装机首响预警短信通知</w:t>
      </w:r>
      <w:bookmarkEnd w:id="4201"/>
    </w:p>
    <w:p w:rsidR="00276A94" w:rsidRPr="005A4E93" w:rsidRDefault="00276A94" w:rsidP="00276A94">
      <w:pPr>
        <w:ind w:firstLine="480"/>
      </w:pPr>
      <w:r w:rsidRPr="005A4E93">
        <w:rPr>
          <w:rFonts w:hint="eastAsia"/>
        </w:rPr>
        <w:t>支撑装机首响预警短信通知，到单时，记录工单到单时间，读取装机首响预警配置信息，定时刷新工单状态，匹配到装机首响预警，按照配置信息生成预警短信，匹配计算装机首响预警通知人，推送短信。</w:t>
      </w:r>
    </w:p>
    <w:p w:rsidR="00276A94" w:rsidRPr="005A4E93" w:rsidRDefault="00276A94" w:rsidP="00276A94">
      <w:pPr>
        <w:ind w:firstLine="480"/>
      </w:pPr>
    </w:p>
    <w:p w:rsidR="00276A94" w:rsidRPr="005A4E93" w:rsidRDefault="00276A94" w:rsidP="00276A94">
      <w:pPr>
        <w:pStyle w:val="5"/>
        <w:rPr>
          <w:szCs w:val="24"/>
        </w:rPr>
      </w:pPr>
      <w:bookmarkStart w:id="4202" w:name="_Toc130156902"/>
      <w:r w:rsidRPr="005A4E93">
        <w:rPr>
          <w:rFonts w:hint="eastAsia"/>
          <w:szCs w:val="24"/>
        </w:rPr>
        <w:t>到单超时预警短信通知</w:t>
      </w:r>
      <w:bookmarkEnd w:id="4202"/>
    </w:p>
    <w:p w:rsidR="00276A94" w:rsidRPr="005A4E93" w:rsidRDefault="00276A94" w:rsidP="00276A94">
      <w:pPr>
        <w:ind w:firstLine="480"/>
      </w:pPr>
      <w:r w:rsidRPr="005A4E93">
        <w:rPr>
          <w:rFonts w:hint="eastAsia"/>
        </w:rPr>
        <w:t>支撑到单超时预警短信通知，到单时，记录工单到单时间，读取到单超时预警配置信息，定时刷新工单状态，匹配到到单超时预警，按照配置信息生成预警短信，匹配计算到单超时预警通知人，推送短信。</w:t>
      </w:r>
    </w:p>
    <w:p w:rsidR="00276A94" w:rsidRPr="005A4E93" w:rsidRDefault="00276A94" w:rsidP="00276A94">
      <w:pPr>
        <w:ind w:firstLine="480"/>
      </w:pPr>
    </w:p>
    <w:p w:rsidR="00276A94" w:rsidRPr="005A4E93" w:rsidRDefault="00276A94" w:rsidP="00276A94">
      <w:pPr>
        <w:pStyle w:val="5"/>
        <w:rPr>
          <w:szCs w:val="24"/>
        </w:rPr>
      </w:pPr>
      <w:bookmarkStart w:id="4203" w:name="_Toc130156903"/>
      <w:r w:rsidRPr="005A4E93">
        <w:rPr>
          <w:rFonts w:hint="eastAsia"/>
          <w:szCs w:val="24"/>
        </w:rPr>
        <w:t>装机首响兜底预警短信通知</w:t>
      </w:r>
      <w:bookmarkEnd w:id="4203"/>
    </w:p>
    <w:p w:rsidR="00276A94" w:rsidRPr="005A4E93" w:rsidRDefault="00276A94" w:rsidP="00276A94">
      <w:pPr>
        <w:ind w:firstLine="480"/>
      </w:pPr>
      <w:r w:rsidRPr="005A4E93">
        <w:rPr>
          <w:rFonts w:hint="eastAsia"/>
        </w:rPr>
        <w:t>支撑装机首响兜底预警短信通知，到单时，记录工单到单时间，读取装机首响兜底预警配置信息，定时刷新工单状态，匹配到装机首响兜底预警，按照配置信息生成预警短信，匹配计算装机首响兜底预警通知人，推送短信。</w:t>
      </w:r>
    </w:p>
    <w:p w:rsidR="00276A94" w:rsidRPr="005A4E93" w:rsidRDefault="00276A94" w:rsidP="00276A94">
      <w:pPr>
        <w:ind w:firstLine="480"/>
      </w:pPr>
    </w:p>
    <w:p w:rsidR="00276A94" w:rsidRPr="005A4E93" w:rsidRDefault="00276A94" w:rsidP="00276A94">
      <w:pPr>
        <w:pStyle w:val="5"/>
        <w:rPr>
          <w:szCs w:val="24"/>
        </w:rPr>
      </w:pPr>
      <w:bookmarkStart w:id="4204" w:name="_Toc130156904"/>
      <w:r w:rsidRPr="005A4E93">
        <w:rPr>
          <w:rFonts w:hint="eastAsia"/>
          <w:szCs w:val="24"/>
        </w:rPr>
        <w:t>投诉首响超时预警短信通知</w:t>
      </w:r>
      <w:bookmarkEnd w:id="4204"/>
    </w:p>
    <w:p w:rsidR="00276A94" w:rsidRPr="005A4E93" w:rsidRDefault="00276A94" w:rsidP="00276A94">
      <w:pPr>
        <w:ind w:firstLine="480"/>
      </w:pPr>
      <w:r w:rsidRPr="005A4E93">
        <w:rPr>
          <w:rFonts w:hint="eastAsia"/>
        </w:rPr>
        <w:t>支撑投诉首响预警短信通知，到单时，记录工单到单时间，读取投诉首响预警配置信息，定时刷新工单状态，匹配到投诉首响预警，按照配置信息生成预警短信，匹配计算投诉首响预警通知人，推送短信。</w:t>
      </w:r>
    </w:p>
    <w:p w:rsidR="00276A94" w:rsidRPr="005A4E93" w:rsidRDefault="00276A94" w:rsidP="00276A94">
      <w:pPr>
        <w:ind w:firstLine="480"/>
      </w:pPr>
    </w:p>
    <w:p w:rsidR="00276A94" w:rsidRPr="005A4E93" w:rsidRDefault="00276A94" w:rsidP="00276A94">
      <w:pPr>
        <w:pStyle w:val="5"/>
        <w:rPr>
          <w:szCs w:val="24"/>
        </w:rPr>
      </w:pPr>
      <w:bookmarkStart w:id="4205" w:name="_Toc130156905"/>
      <w:r w:rsidRPr="005A4E93">
        <w:rPr>
          <w:rFonts w:hint="eastAsia"/>
          <w:szCs w:val="24"/>
        </w:rPr>
        <w:t>投诉首响兜底预警短信通知</w:t>
      </w:r>
      <w:bookmarkEnd w:id="4205"/>
    </w:p>
    <w:p w:rsidR="00276A94" w:rsidRPr="005A4E93" w:rsidRDefault="00276A94" w:rsidP="00276A94">
      <w:pPr>
        <w:ind w:firstLine="480"/>
      </w:pPr>
      <w:r w:rsidRPr="005A4E93">
        <w:rPr>
          <w:rFonts w:hint="eastAsia"/>
        </w:rPr>
        <w:t>支撑投诉首响兜底预警短信通知，到单时，记录工单到单时间，读取投诉首响兜底预警配置信息，定时刷新工单状态，匹配到投诉首响兜底预警，按照配置信息生成预警短信，匹配计算投诉首响兜底预警通知人，推送短信。</w:t>
      </w:r>
    </w:p>
    <w:p w:rsidR="00276A94" w:rsidRPr="005A4E93" w:rsidRDefault="00276A94" w:rsidP="00276A94">
      <w:pPr>
        <w:ind w:firstLine="480"/>
      </w:pPr>
    </w:p>
    <w:p w:rsidR="00276A94" w:rsidRPr="005A4E93" w:rsidRDefault="00276A94" w:rsidP="00276A94">
      <w:pPr>
        <w:ind w:firstLine="480"/>
      </w:pPr>
    </w:p>
    <w:p w:rsidR="00276A94" w:rsidRPr="005A4E93" w:rsidRDefault="00276A94" w:rsidP="00276A94">
      <w:pPr>
        <w:ind w:firstLine="480"/>
      </w:pPr>
    </w:p>
    <w:p w:rsidR="00276A94" w:rsidRPr="005A4E93" w:rsidRDefault="00276A94" w:rsidP="00276A94">
      <w:pPr>
        <w:pStyle w:val="30"/>
        <w:ind w:left="720"/>
      </w:pPr>
      <w:bookmarkStart w:id="4206" w:name="_Toc129958076"/>
      <w:bookmarkStart w:id="4207" w:name="_Toc130156906"/>
      <w:r w:rsidRPr="005A4E93">
        <w:t>预警语音播报管理</w:t>
      </w:r>
      <w:bookmarkEnd w:id="4206"/>
      <w:bookmarkEnd w:id="4207"/>
    </w:p>
    <w:p w:rsidR="00276A94" w:rsidRDefault="00276A94" w:rsidP="00276A94">
      <w:pPr>
        <w:pStyle w:val="40"/>
      </w:pPr>
      <w:bookmarkStart w:id="4208" w:name="_Toc129958077"/>
      <w:bookmarkStart w:id="4209" w:name="_Toc130156907"/>
      <w:r w:rsidRPr="005A4E93">
        <w:t>预警语音播报</w:t>
      </w:r>
      <w:r>
        <w:rPr>
          <w:rFonts w:hint="eastAsia"/>
        </w:rPr>
        <w:t>管理功能说明</w:t>
      </w:r>
      <w:bookmarkEnd w:id="4208"/>
      <w:bookmarkEnd w:id="4209"/>
    </w:p>
    <w:p w:rsidR="00276A94" w:rsidRDefault="00276A94" w:rsidP="00276A94">
      <w:pPr>
        <w:pStyle w:val="5"/>
        <w:rPr>
          <w:szCs w:val="24"/>
        </w:rPr>
      </w:pPr>
      <w:bookmarkStart w:id="4210" w:name="_Toc130156908"/>
      <w:r w:rsidRPr="005A4E93">
        <w:rPr>
          <w:rFonts w:hint="eastAsia"/>
          <w:szCs w:val="24"/>
        </w:rPr>
        <w:t>装机首响预警语音播报</w:t>
      </w:r>
      <w:r>
        <w:rPr>
          <w:rFonts w:hint="eastAsia"/>
          <w:szCs w:val="24"/>
        </w:rPr>
        <w:t>新增</w:t>
      </w:r>
      <w:bookmarkEnd w:id="4210"/>
    </w:p>
    <w:p w:rsidR="00276A94" w:rsidRPr="00F0551B" w:rsidRDefault="00276A94" w:rsidP="00276A94">
      <w:pPr>
        <w:ind w:firstLine="420"/>
      </w:pPr>
      <w:r>
        <w:t>新增</w:t>
      </w:r>
      <w:r w:rsidRPr="005A4E93">
        <w:rPr>
          <w:rFonts w:hint="eastAsia"/>
          <w:szCs w:val="24"/>
        </w:rPr>
        <w:t>装机首响预警语音播报</w:t>
      </w:r>
      <w:r>
        <w:rPr>
          <w:rFonts w:hint="eastAsia"/>
          <w:szCs w:val="24"/>
        </w:rPr>
        <w:t>内容，并将录音文件储存进去服务器指定路径，存储新增时间、操作人等信息。</w:t>
      </w:r>
    </w:p>
    <w:p w:rsidR="00276A94" w:rsidRPr="005A4E93" w:rsidRDefault="00276A94" w:rsidP="00276A94">
      <w:pPr>
        <w:pStyle w:val="5"/>
        <w:rPr>
          <w:szCs w:val="24"/>
        </w:rPr>
      </w:pPr>
      <w:bookmarkStart w:id="4211" w:name="_Toc130156909"/>
      <w:r w:rsidRPr="005A4E93">
        <w:rPr>
          <w:rFonts w:hint="eastAsia"/>
          <w:szCs w:val="24"/>
        </w:rPr>
        <w:t>装机首响预警语音播报</w:t>
      </w:r>
      <w:r>
        <w:rPr>
          <w:rFonts w:hint="eastAsia"/>
          <w:szCs w:val="24"/>
        </w:rPr>
        <w:t>查询</w:t>
      </w:r>
      <w:bookmarkEnd w:id="4211"/>
    </w:p>
    <w:p w:rsidR="00276A94" w:rsidRDefault="00276A94" w:rsidP="00276A94">
      <w:pPr>
        <w:ind w:firstLine="480"/>
      </w:pPr>
      <w:r w:rsidRPr="005A4E93">
        <w:rPr>
          <w:rFonts w:hint="eastAsia"/>
        </w:rPr>
        <w:lastRenderedPageBreak/>
        <w:t>支撑装机首响预警语音播报，到单时，记录工单到单时间，读取装机首响预警配置信息，定时刷新工单状态，匹配到装机首响预警，按照配置信息读取语音播报内容，匹配计算装机首响预警通知人，推送通知人终端并播放语音播报信息。</w:t>
      </w:r>
    </w:p>
    <w:p w:rsidR="00276A94" w:rsidRDefault="00276A94" w:rsidP="00276A94">
      <w:pPr>
        <w:pStyle w:val="5"/>
        <w:rPr>
          <w:szCs w:val="24"/>
        </w:rPr>
      </w:pPr>
      <w:bookmarkStart w:id="4212" w:name="_Toc130156910"/>
      <w:r w:rsidRPr="005A4E93">
        <w:rPr>
          <w:rFonts w:hint="eastAsia"/>
          <w:szCs w:val="24"/>
        </w:rPr>
        <w:t>到单超时警预警语音播报</w:t>
      </w:r>
      <w:r>
        <w:rPr>
          <w:rFonts w:hint="eastAsia"/>
          <w:szCs w:val="24"/>
        </w:rPr>
        <w:t>新增</w:t>
      </w:r>
      <w:bookmarkEnd w:id="4212"/>
    </w:p>
    <w:p w:rsidR="00276A94" w:rsidRPr="00F0551B" w:rsidRDefault="00276A94" w:rsidP="00276A94">
      <w:pPr>
        <w:ind w:firstLine="420"/>
      </w:pPr>
      <w:r>
        <w:t>新增</w:t>
      </w:r>
      <w:r w:rsidRPr="005A4E93">
        <w:rPr>
          <w:rFonts w:hint="eastAsia"/>
          <w:szCs w:val="24"/>
        </w:rPr>
        <w:t>到单超时警预警语音播报</w:t>
      </w:r>
      <w:r>
        <w:rPr>
          <w:rFonts w:hint="eastAsia"/>
          <w:szCs w:val="24"/>
        </w:rPr>
        <w:t>内容，并将录音文件储存进去服务器指定路径，存储新增时间、操作人等信息。</w:t>
      </w:r>
    </w:p>
    <w:p w:rsidR="00276A94" w:rsidRPr="005A4E93" w:rsidRDefault="00276A94" w:rsidP="00276A94">
      <w:pPr>
        <w:pStyle w:val="5"/>
        <w:rPr>
          <w:szCs w:val="24"/>
        </w:rPr>
      </w:pPr>
      <w:bookmarkStart w:id="4213" w:name="_Toc130156911"/>
      <w:r w:rsidRPr="005A4E93">
        <w:rPr>
          <w:rFonts w:hint="eastAsia"/>
          <w:szCs w:val="24"/>
        </w:rPr>
        <w:t>到单超时警预警语音播报</w:t>
      </w:r>
      <w:r>
        <w:rPr>
          <w:rFonts w:hint="eastAsia"/>
          <w:szCs w:val="24"/>
        </w:rPr>
        <w:t>查询</w:t>
      </w:r>
      <w:bookmarkEnd w:id="4213"/>
    </w:p>
    <w:p w:rsidR="00276A94" w:rsidRDefault="00276A94" w:rsidP="00276A94">
      <w:pPr>
        <w:ind w:firstLine="480"/>
      </w:pPr>
      <w:r w:rsidRPr="005A4E93">
        <w:rPr>
          <w:rFonts w:hint="eastAsia"/>
        </w:rPr>
        <w:t>支撑到单超时预警语音播报，到单时，记录工单到单时间，读取到单超时预警配置信息，定时刷新工单状态，匹配到到单超时预警，按照配置信息读取语音播报内容，匹配计算到单超时预警通知人，推送通知人终端并播放语音播报信息。</w:t>
      </w:r>
    </w:p>
    <w:p w:rsidR="00276A94" w:rsidRDefault="00276A94" w:rsidP="00276A94">
      <w:pPr>
        <w:pStyle w:val="5"/>
        <w:rPr>
          <w:szCs w:val="24"/>
        </w:rPr>
      </w:pPr>
      <w:bookmarkStart w:id="4214" w:name="_Toc130156912"/>
      <w:r w:rsidRPr="005A4E93">
        <w:rPr>
          <w:rFonts w:hint="eastAsia"/>
          <w:szCs w:val="24"/>
        </w:rPr>
        <w:t>装机首响兜底预警语音播报</w:t>
      </w:r>
      <w:r>
        <w:rPr>
          <w:rFonts w:hint="eastAsia"/>
          <w:szCs w:val="24"/>
        </w:rPr>
        <w:t>新增</w:t>
      </w:r>
      <w:bookmarkEnd w:id="4214"/>
    </w:p>
    <w:p w:rsidR="00276A94" w:rsidRPr="00F0551B" w:rsidRDefault="00276A94" w:rsidP="00276A94">
      <w:pPr>
        <w:ind w:firstLine="420"/>
      </w:pPr>
      <w:r>
        <w:t>新增</w:t>
      </w:r>
      <w:r w:rsidRPr="005A4E93">
        <w:rPr>
          <w:rFonts w:hint="eastAsia"/>
          <w:szCs w:val="24"/>
        </w:rPr>
        <w:t>装机首响兜底预警语音播报</w:t>
      </w:r>
      <w:r>
        <w:rPr>
          <w:rFonts w:hint="eastAsia"/>
          <w:szCs w:val="24"/>
        </w:rPr>
        <w:t>内容，并将录音文件储存进去服务器指定路径，存储新增时间、操作人等信息。</w:t>
      </w:r>
    </w:p>
    <w:p w:rsidR="00276A94" w:rsidRPr="005A4E93" w:rsidRDefault="00276A94" w:rsidP="00276A94">
      <w:pPr>
        <w:pStyle w:val="5"/>
        <w:rPr>
          <w:szCs w:val="24"/>
        </w:rPr>
      </w:pPr>
      <w:bookmarkStart w:id="4215" w:name="_Toc130156913"/>
      <w:r w:rsidRPr="005A4E93">
        <w:rPr>
          <w:rFonts w:hint="eastAsia"/>
          <w:szCs w:val="24"/>
        </w:rPr>
        <w:t>装机首响兜底预警语音播报</w:t>
      </w:r>
      <w:r>
        <w:rPr>
          <w:rFonts w:hint="eastAsia"/>
          <w:szCs w:val="24"/>
        </w:rPr>
        <w:t>查询</w:t>
      </w:r>
      <w:bookmarkEnd w:id="4215"/>
    </w:p>
    <w:p w:rsidR="00276A94" w:rsidRDefault="00276A94" w:rsidP="00276A94">
      <w:pPr>
        <w:ind w:firstLine="480"/>
      </w:pPr>
      <w:r w:rsidRPr="005A4E93">
        <w:rPr>
          <w:rFonts w:hint="eastAsia"/>
        </w:rPr>
        <w:t>支撑装机首响兜底预警语音播报，到单时，记录工单到单时间，读取装机首响兜底预警配置信息，定时刷新工单状态，匹配到装机首响兜底预警，按照配置信息读取语音播报内容，匹配计算装机首响兜底预警通知人，推送通知人终端并播放语音播报信息。</w:t>
      </w:r>
    </w:p>
    <w:p w:rsidR="00276A94" w:rsidRDefault="00276A94" w:rsidP="00276A94">
      <w:pPr>
        <w:pStyle w:val="5"/>
        <w:rPr>
          <w:szCs w:val="24"/>
        </w:rPr>
      </w:pPr>
      <w:bookmarkStart w:id="4216" w:name="_Toc130156914"/>
      <w:r w:rsidRPr="005A4E93">
        <w:rPr>
          <w:rFonts w:hint="eastAsia"/>
          <w:szCs w:val="24"/>
        </w:rPr>
        <w:t>投诉首响超时预警语音播报</w:t>
      </w:r>
      <w:r>
        <w:rPr>
          <w:rFonts w:hint="eastAsia"/>
          <w:szCs w:val="24"/>
        </w:rPr>
        <w:t>新增</w:t>
      </w:r>
      <w:bookmarkEnd w:id="4216"/>
    </w:p>
    <w:p w:rsidR="00276A94" w:rsidRPr="00F0551B" w:rsidRDefault="00276A94" w:rsidP="00276A94">
      <w:pPr>
        <w:ind w:firstLine="420"/>
      </w:pPr>
      <w:r>
        <w:lastRenderedPageBreak/>
        <w:t>新增</w:t>
      </w:r>
      <w:r w:rsidRPr="005A4E93">
        <w:rPr>
          <w:rFonts w:hint="eastAsia"/>
          <w:szCs w:val="24"/>
        </w:rPr>
        <w:t>投诉首响超时预警语音播报</w:t>
      </w:r>
      <w:r>
        <w:rPr>
          <w:rFonts w:hint="eastAsia"/>
          <w:szCs w:val="24"/>
        </w:rPr>
        <w:t>内容，并将录音文件储存进去服务器指定路径，存储新增时间、操作人等信息。</w:t>
      </w:r>
    </w:p>
    <w:p w:rsidR="00276A94" w:rsidRPr="005A4E93" w:rsidRDefault="00276A94" w:rsidP="00276A94">
      <w:pPr>
        <w:pStyle w:val="5"/>
        <w:rPr>
          <w:szCs w:val="24"/>
        </w:rPr>
      </w:pPr>
      <w:bookmarkStart w:id="4217" w:name="_Toc130156915"/>
      <w:r w:rsidRPr="005A4E93">
        <w:rPr>
          <w:rFonts w:hint="eastAsia"/>
          <w:szCs w:val="24"/>
        </w:rPr>
        <w:t>投诉首响超时预警语音播报</w:t>
      </w:r>
      <w:r>
        <w:rPr>
          <w:rFonts w:hint="eastAsia"/>
          <w:szCs w:val="24"/>
        </w:rPr>
        <w:t>查询</w:t>
      </w:r>
      <w:bookmarkEnd w:id="4217"/>
    </w:p>
    <w:p w:rsidR="00276A94" w:rsidRDefault="00276A94" w:rsidP="00276A94">
      <w:pPr>
        <w:ind w:firstLine="480"/>
      </w:pPr>
      <w:r w:rsidRPr="005A4E93">
        <w:rPr>
          <w:rFonts w:hint="eastAsia"/>
        </w:rPr>
        <w:t>支撑投诉首响预警语音播报，到单时，记录工单到单时间，读取投诉首响预警配置信息，定时刷新工单状态，匹配到投诉首响预警，按照配置信息读取语音播报内容，匹配计算投诉首响预警通知人，推送通知人终端并播放语音播报信息。</w:t>
      </w:r>
    </w:p>
    <w:p w:rsidR="00276A94" w:rsidRDefault="00276A94" w:rsidP="00276A94">
      <w:pPr>
        <w:pStyle w:val="5"/>
      </w:pPr>
      <w:bookmarkStart w:id="4218" w:name="_Toc130156916"/>
      <w:r w:rsidRPr="005A4E93">
        <w:rPr>
          <w:rFonts w:hint="eastAsia"/>
          <w:szCs w:val="24"/>
        </w:rPr>
        <w:t>投诉首响兜底预警语音播报</w:t>
      </w:r>
      <w:r>
        <w:rPr>
          <w:rFonts w:hint="eastAsia"/>
          <w:szCs w:val="24"/>
        </w:rPr>
        <w:t>新增</w:t>
      </w:r>
      <w:bookmarkEnd w:id="4218"/>
    </w:p>
    <w:p w:rsidR="00276A94" w:rsidRPr="005A4E93" w:rsidRDefault="00276A94" w:rsidP="00276A94">
      <w:pPr>
        <w:ind w:firstLine="480"/>
      </w:pPr>
      <w:r>
        <w:t>新增</w:t>
      </w:r>
      <w:r w:rsidRPr="005A4E93">
        <w:rPr>
          <w:rFonts w:hint="eastAsia"/>
          <w:szCs w:val="24"/>
        </w:rPr>
        <w:t>投诉首响兜底预警语音播报</w:t>
      </w:r>
      <w:r>
        <w:rPr>
          <w:rFonts w:hint="eastAsia"/>
          <w:szCs w:val="24"/>
        </w:rPr>
        <w:t>内容，并将录音文件储存进去服务器指定路径，存储新增时间、操作人等信息。</w:t>
      </w:r>
    </w:p>
    <w:p w:rsidR="00276A94" w:rsidRPr="005A4E93" w:rsidRDefault="00276A94" w:rsidP="00276A94">
      <w:pPr>
        <w:pStyle w:val="5"/>
        <w:rPr>
          <w:szCs w:val="24"/>
        </w:rPr>
      </w:pPr>
      <w:bookmarkStart w:id="4219" w:name="_Toc130156917"/>
      <w:r w:rsidRPr="005A4E93">
        <w:rPr>
          <w:rFonts w:hint="eastAsia"/>
          <w:szCs w:val="24"/>
        </w:rPr>
        <w:t>投诉首响兜底预警语音播报</w:t>
      </w:r>
      <w:r>
        <w:rPr>
          <w:rFonts w:hint="eastAsia"/>
          <w:szCs w:val="24"/>
        </w:rPr>
        <w:t>查询</w:t>
      </w:r>
      <w:bookmarkEnd w:id="4219"/>
    </w:p>
    <w:p w:rsidR="00276A94" w:rsidRPr="005A4E93" w:rsidRDefault="00276A94" w:rsidP="00276A94">
      <w:pPr>
        <w:ind w:firstLine="480"/>
      </w:pPr>
      <w:r w:rsidRPr="005A4E93">
        <w:rPr>
          <w:rFonts w:hint="eastAsia"/>
        </w:rPr>
        <w:t>支撑投诉首响兜底预警语音播报，到单时，记录工单到单时间，读取投诉首响兜底预警配置信息，定时刷新工单状态，匹配到投诉首响兜底预警，按照配置信息读取语音播报内容，匹配计算投诉首响兜底预警通知人，推送通知人终端并播放语音播报信息。</w:t>
      </w:r>
    </w:p>
    <w:p w:rsidR="00972507" w:rsidRPr="00276A94" w:rsidRDefault="00972507" w:rsidP="00972507"/>
    <w:p w:rsidR="00972507" w:rsidRDefault="00972507" w:rsidP="00972507">
      <w:pPr>
        <w:ind w:firstLine="480"/>
        <w:rPr>
          <w:rFonts w:ascii="宋体" w:hAnsi="宋体"/>
        </w:rPr>
      </w:pPr>
    </w:p>
    <w:p w:rsidR="00972507" w:rsidRDefault="00972507" w:rsidP="00972507">
      <w:pPr>
        <w:ind w:firstLine="480"/>
        <w:rPr>
          <w:rFonts w:ascii="宋体" w:hAnsi="宋体"/>
        </w:rPr>
      </w:pPr>
    </w:p>
    <w:p w:rsidR="00E25A13" w:rsidRDefault="00E25A13" w:rsidP="00E25A13">
      <w:pPr>
        <w:pStyle w:val="30"/>
      </w:pPr>
      <w:bookmarkStart w:id="4220" w:name="_Toc129958078"/>
      <w:bookmarkStart w:id="4221" w:name="_Toc130156918"/>
      <w:r>
        <w:t>装维请假管理</w:t>
      </w:r>
      <w:bookmarkEnd w:id="4220"/>
      <w:bookmarkEnd w:id="4221"/>
    </w:p>
    <w:p w:rsidR="00E25A13" w:rsidRDefault="00E25A13" w:rsidP="00E25A13">
      <w:pPr>
        <w:pStyle w:val="40"/>
        <w:rPr>
          <w:szCs w:val="24"/>
        </w:rPr>
      </w:pPr>
      <w:bookmarkStart w:id="4222" w:name="_Toc129958079"/>
      <w:bookmarkStart w:id="4223" w:name="_Toc130156919"/>
      <w:r>
        <w:rPr>
          <w:rFonts w:hint="eastAsia"/>
          <w:szCs w:val="24"/>
        </w:rPr>
        <w:t>装维请假管理数据库</w:t>
      </w:r>
      <w:bookmarkEnd w:id="4222"/>
      <w:bookmarkEnd w:id="4223"/>
    </w:p>
    <w:p w:rsidR="00E25A13" w:rsidRDefault="00E25A13" w:rsidP="00E25A13">
      <w:pPr>
        <w:pStyle w:val="5"/>
        <w:rPr>
          <w:b/>
          <w:bCs/>
        </w:rPr>
      </w:pPr>
      <w:bookmarkStart w:id="4224" w:name="_Toc130156920"/>
      <w:r>
        <w:rPr>
          <w:rFonts w:hint="eastAsia"/>
        </w:rPr>
        <w:lastRenderedPageBreak/>
        <w:t>装维请假受理数据表</w:t>
      </w:r>
      <w:bookmarkEnd w:id="4224"/>
    </w:p>
    <w:p w:rsidR="00E25A13" w:rsidRDefault="00E25A13" w:rsidP="00E25A13">
      <w:pPr>
        <w:ind w:firstLine="480"/>
      </w:pPr>
      <w:r>
        <w:rPr>
          <w:rFonts w:hint="eastAsia"/>
        </w:rPr>
        <w:t>用于记录装维请假受理数据信息，包括请假类型、请假方式、请假日期、请假时长、时段、请假事由等字段。</w:t>
      </w:r>
    </w:p>
    <w:p w:rsidR="00E25A13" w:rsidRDefault="00E25A13" w:rsidP="00E25A13">
      <w:pPr>
        <w:pStyle w:val="5"/>
        <w:rPr>
          <w:b/>
          <w:bCs/>
        </w:rPr>
      </w:pPr>
      <w:bookmarkStart w:id="4225" w:name="_Toc130156921"/>
      <w:r>
        <w:rPr>
          <w:rFonts w:hint="eastAsia"/>
        </w:rPr>
        <w:t>装维请假流程处理数据表</w:t>
      </w:r>
      <w:bookmarkEnd w:id="4225"/>
    </w:p>
    <w:p w:rsidR="00E25A13" w:rsidRDefault="00E25A13" w:rsidP="00E25A13">
      <w:pPr>
        <w:ind w:firstLine="480"/>
      </w:pPr>
      <w:r>
        <w:rPr>
          <w:rFonts w:hint="eastAsia"/>
        </w:rPr>
        <w:t>用于记录装维请假流程处理数据信息，包括工单编码、接单、接单人、接单时间、转派人、转派时间、处理结果等字段。</w:t>
      </w:r>
    </w:p>
    <w:p w:rsidR="00E25A13" w:rsidRDefault="00E25A13" w:rsidP="00E25A13">
      <w:pPr>
        <w:pStyle w:val="5"/>
        <w:rPr>
          <w:b/>
          <w:bCs/>
        </w:rPr>
      </w:pPr>
      <w:bookmarkStart w:id="4226" w:name="_Toc130156922"/>
      <w:r>
        <w:rPr>
          <w:rFonts w:hint="eastAsia"/>
        </w:rPr>
        <w:t>装维请假审批数据表</w:t>
      </w:r>
      <w:bookmarkEnd w:id="4226"/>
    </w:p>
    <w:p w:rsidR="00E25A13" w:rsidRDefault="00E25A13" w:rsidP="00E25A13">
      <w:pPr>
        <w:ind w:firstLine="480"/>
      </w:pPr>
      <w:r>
        <w:rPr>
          <w:rFonts w:hint="eastAsia"/>
        </w:rPr>
        <w:t>用于记录装维请假流程处理数据信息，包括工单编码、审批人、审批结果、审批时间等字段。</w:t>
      </w:r>
    </w:p>
    <w:p w:rsidR="00E25A13" w:rsidRDefault="00E25A13" w:rsidP="00E25A13">
      <w:pPr>
        <w:pStyle w:val="5"/>
        <w:rPr>
          <w:b/>
          <w:bCs/>
        </w:rPr>
      </w:pPr>
      <w:bookmarkStart w:id="4227" w:name="_Toc130156923"/>
      <w:r>
        <w:rPr>
          <w:rFonts w:hint="eastAsia"/>
        </w:rPr>
        <w:t>装维请假申请通知短信数据表</w:t>
      </w:r>
      <w:bookmarkEnd w:id="4227"/>
    </w:p>
    <w:p w:rsidR="00E25A13" w:rsidRDefault="00E25A13" w:rsidP="00E25A13">
      <w:pPr>
        <w:ind w:firstLine="480"/>
      </w:pPr>
      <w:r>
        <w:rPr>
          <w:rFonts w:hint="eastAsia"/>
        </w:rPr>
        <w:t>用于记录装维请假申请通知短信数据信息，包括下发时间、下发号码、下发端口、短信内容等字段。</w:t>
      </w:r>
    </w:p>
    <w:p w:rsidR="00E25A13" w:rsidRDefault="00E25A13" w:rsidP="00E25A13">
      <w:pPr>
        <w:pStyle w:val="5"/>
        <w:rPr>
          <w:b/>
          <w:bCs/>
        </w:rPr>
      </w:pPr>
      <w:bookmarkStart w:id="4228" w:name="_Toc130156924"/>
      <w:r>
        <w:rPr>
          <w:rFonts w:hint="eastAsia"/>
        </w:rPr>
        <w:t>装维请假申请记录数据表</w:t>
      </w:r>
      <w:bookmarkEnd w:id="4228"/>
    </w:p>
    <w:p w:rsidR="00E25A13" w:rsidRDefault="00E25A13" w:rsidP="00E25A13">
      <w:pPr>
        <w:ind w:firstLine="480"/>
      </w:pPr>
      <w:r>
        <w:rPr>
          <w:rFonts w:hint="eastAsia"/>
        </w:rPr>
        <w:t>用于记录装维请假申请记录数据，请假类型、请假日期、审批状态、申请时间等字段。</w:t>
      </w:r>
    </w:p>
    <w:p w:rsidR="00E25A13" w:rsidRDefault="00E25A13" w:rsidP="00E25A13">
      <w:pPr>
        <w:ind w:firstLine="480"/>
      </w:pPr>
    </w:p>
    <w:p w:rsidR="00E25A13" w:rsidRDefault="00E25A13" w:rsidP="00E25A13">
      <w:pPr>
        <w:ind w:firstLine="480"/>
      </w:pPr>
    </w:p>
    <w:p w:rsidR="00E25A13" w:rsidRDefault="00E25A13" w:rsidP="00E25A13">
      <w:pPr>
        <w:ind w:firstLine="480"/>
      </w:pPr>
    </w:p>
    <w:p w:rsidR="00E25A13" w:rsidRDefault="00E25A13" w:rsidP="00E25A13">
      <w:pPr>
        <w:ind w:firstLine="480"/>
      </w:pPr>
    </w:p>
    <w:p w:rsidR="00E25A13" w:rsidRDefault="00E25A13" w:rsidP="00E25A13">
      <w:pPr>
        <w:ind w:firstLine="480"/>
        <w:rPr>
          <w:lang w:val="zh-CN"/>
        </w:rPr>
      </w:pPr>
    </w:p>
    <w:p w:rsidR="00E25A13" w:rsidRDefault="00E25A13" w:rsidP="00E25A13">
      <w:pPr>
        <w:ind w:firstLine="480"/>
        <w:rPr>
          <w:lang w:val="zh-CN"/>
        </w:rPr>
      </w:pPr>
    </w:p>
    <w:p w:rsidR="00E25A13" w:rsidRDefault="00E25A13" w:rsidP="00E25A13">
      <w:pPr>
        <w:ind w:firstLine="480"/>
        <w:rPr>
          <w:lang w:val="zh-CN"/>
        </w:rPr>
      </w:pPr>
    </w:p>
    <w:p w:rsidR="00E25A13" w:rsidRDefault="00E25A13" w:rsidP="00E25A13">
      <w:pPr>
        <w:pStyle w:val="40"/>
      </w:pPr>
      <w:bookmarkStart w:id="4229" w:name="_Toc129958080"/>
      <w:bookmarkStart w:id="4230" w:name="_Toc130156925"/>
      <w:r>
        <w:rPr>
          <w:rFonts w:hint="eastAsia"/>
        </w:rPr>
        <w:t>装维请假管理功能说明</w:t>
      </w:r>
      <w:bookmarkEnd w:id="4229"/>
      <w:bookmarkEnd w:id="4230"/>
    </w:p>
    <w:p w:rsidR="00E25A13" w:rsidRDefault="00E25A13" w:rsidP="00E25A13">
      <w:pPr>
        <w:pStyle w:val="5"/>
        <w:rPr>
          <w:bCs/>
          <w:szCs w:val="24"/>
        </w:rPr>
      </w:pPr>
      <w:bookmarkStart w:id="4231" w:name="_Toc130156926"/>
      <w:r>
        <w:rPr>
          <w:rFonts w:hint="eastAsia"/>
          <w:szCs w:val="24"/>
        </w:rPr>
        <w:t>APP端请假管理受理</w:t>
      </w:r>
      <w:bookmarkEnd w:id="4231"/>
    </w:p>
    <w:p w:rsidR="00E25A13" w:rsidRDefault="00E25A13" w:rsidP="00E25A13">
      <w:pPr>
        <w:pStyle w:val="6"/>
        <w:rPr>
          <w:b/>
          <w:bCs/>
        </w:rPr>
      </w:pPr>
      <w:bookmarkStart w:id="4232" w:name="_Toc130156927"/>
      <w:r>
        <w:t>APP</w:t>
      </w:r>
      <w:r>
        <w:rPr>
          <w:rFonts w:hint="eastAsia"/>
        </w:rPr>
        <w:t>端装维请假受理菜单查询</w:t>
      </w:r>
      <w:bookmarkEnd w:id="4232"/>
    </w:p>
    <w:p w:rsidR="00E25A13" w:rsidRDefault="00E25A13" w:rsidP="00E25A13">
      <w:pPr>
        <w:ind w:firstLine="480"/>
      </w:pPr>
      <w:r>
        <w:rPr>
          <w:rFonts w:hint="eastAsia"/>
        </w:rPr>
        <w:t>人员操作权限规则入库，登录访问时按照对应职位查询展示</w:t>
      </w:r>
      <w:r>
        <w:rPr>
          <w:rFonts w:hint="eastAsia"/>
        </w:rPr>
        <w:t>APP</w:t>
      </w:r>
      <w:r>
        <w:rPr>
          <w:rFonts w:hint="eastAsia"/>
        </w:rPr>
        <w:t>端装维请假受理菜单。</w:t>
      </w:r>
    </w:p>
    <w:p w:rsidR="00E25A13" w:rsidRDefault="00E25A13" w:rsidP="00E25A13">
      <w:pPr>
        <w:pStyle w:val="6"/>
        <w:rPr>
          <w:b/>
          <w:bCs/>
        </w:rPr>
      </w:pPr>
      <w:bookmarkStart w:id="4233" w:name="_Toc130156928"/>
      <w:r>
        <w:rPr>
          <w:rFonts w:hint="eastAsia"/>
        </w:rPr>
        <w:t>请假类型信息查询</w:t>
      </w:r>
      <w:bookmarkEnd w:id="4233"/>
    </w:p>
    <w:p w:rsidR="00E25A13" w:rsidRDefault="00E25A13" w:rsidP="00E25A13">
      <w:pPr>
        <w:ind w:firstLine="420"/>
      </w:pPr>
      <w:r>
        <w:rPr>
          <w:rFonts w:hint="eastAsia"/>
        </w:rPr>
        <w:t>在申请时系统提供预设的请假类型信息可直接进行查询后进行查询。</w:t>
      </w:r>
    </w:p>
    <w:p w:rsidR="00E25A13" w:rsidRDefault="00E25A13" w:rsidP="00E25A13">
      <w:pPr>
        <w:pStyle w:val="6"/>
        <w:rPr>
          <w:b/>
          <w:bCs/>
        </w:rPr>
      </w:pPr>
      <w:bookmarkStart w:id="4234" w:name="_Toc130156929"/>
      <w:r>
        <w:rPr>
          <w:rFonts w:hint="eastAsia"/>
        </w:rPr>
        <w:t>请假类型信息入库</w:t>
      </w:r>
      <w:bookmarkEnd w:id="4234"/>
    </w:p>
    <w:p w:rsidR="00E25A13" w:rsidRDefault="00E25A13" w:rsidP="00E25A13">
      <w:pPr>
        <w:ind w:firstLine="480"/>
      </w:pPr>
      <w:r>
        <w:rPr>
          <w:rFonts w:hint="eastAsia"/>
        </w:rPr>
        <w:t>选择录入请假类型信息，录入完成同步存储数据信息。</w:t>
      </w:r>
    </w:p>
    <w:p w:rsidR="00E25A13" w:rsidRDefault="00E25A13" w:rsidP="00E25A13">
      <w:pPr>
        <w:pStyle w:val="6"/>
        <w:rPr>
          <w:b/>
          <w:bCs/>
        </w:rPr>
      </w:pPr>
      <w:bookmarkStart w:id="4235" w:name="_Toc130156930"/>
      <w:r>
        <w:rPr>
          <w:rFonts w:hint="eastAsia"/>
        </w:rPr>
        <w:t>请假日期时间</w:t>
      </w:r>
      <w:r w:rsidR="00BA620F">
        <w:rPr>
          <w:rFonts w:hint="eastAsia"/>
        </w:rPr>
        <w:t>查询</w:t>
      </w:r>
      <w:bookmarkEnd w:id="4235"/>
    </w:p>
    <w:p w:rsidR="00E25A13" w:rsidRPr="00BA620F" w:rsidRDefault="00BA620F" w:rsidP="00BA620F">
      <w:pPr>
        <w:ind w:firstLine="480"/>
      </w:pPr>
      <w:r>
        <w:rPr>
          <w:rFonts w:hint="eastAsia"/>
        </w:rPr>
        <w:t>输入时间，查询</w:t>
      </w:r>
      <w:r w:rsidR="00E25A13">
        <w:rPr>
          <w:rFonts w:hint="eastAsia"/>
        </w:rPr>
        <w:t>请假开始时间、</w:t>
      </w:r>
      <w:r>
        <w:rPr>
          <w:rFonts w:hint="eastAsia"/>
        </w:rPr>
        <w:t>请假</w:t>
      </w:r>
      <w:r w:rsidR="00E25A13">
        <w:rPr>
          <w:rFonts w:hint="eastAsia"/>
        </w:rPr>
        <w:t>结束时间信息</w:t>
      </w:r>
      <w:r>
        <w:rPr>
          <w:rFonts w:hint="eastAsia"/>
        </w:rPr>
        <w:t>，非节假日时间排除</w:t>
      </w:r>
      <w:r w:rsidR="00E25A13">
        <w:rPr>
          <w:rFonts w:hint="eastAsia"/>
        </w:rPr>
        <w:t>，选择成功记录展示时间内容。</w:t>
      </w:r>
    </w:p>
    <w:p w:rsidR="00E25A13" w:rsidRDefault="00E25A13" w:rsidP="00E25A13">
      <w:pPr>
        <w:pStyle w:val="6"/>
        <w:rPr>
          <w:b/>
          <w:bCs/>
        </w:rPr>
      </w:pPr>
      <w:bookmarkStart w:id="4236" w:name="_Toc130156931"/>
      <w:r>
        <w:rPr>
          <w:rFonts w:hint="eastAsia"/>
        </w:rPr>
        <w:t>装维请假申请受理</w:t>
      </w:r>
      <w:bookmarkEnd w:id="4236"/>
    </w:p>
    <w:p w:rsidR="00E25A13" w:rsidRDefault="00E25A13" w:rsidP="00E25A13">
      <w:pPr>
        <w:ind w:firstLine="480"/>
      </w:pPr>
      <w:r>
        <w:rPr>
          <w:rFonts w:hint="eastAsia"/>
        </w:rPr>
        <w:t>选择添加请假时长、时段、请假事由，添加完成选择受理，</w:t>
      </w:r>
      <w:r w:rsidR="00FB6260">
        <w:rPr>
          <w:rFonts w:hint="eastAsia"/>
        </w:rPr>
        <w:t>启用</w:t>
      </w:r>
      <w:r>
        <w:rPr>
          <w:rFonts w:hint="eastAsia"/>
        </w:rPr>
        <w:t>请假申请受理接口，接收请假申请受理接口结果，受理成功展示提示信息，同步存储受理数据信息。</w:t>
      </w:r>
    </w:p>
    <w:p w:rsidR="007777CC" w:rsidRDefault="007777CC" w:rsidP="007777CC">
      <w:pPr>
        <w:pStyle w:val="6"/>
        <w:rPr>
          <w:b/>
          <w:bCs/>
        </w:rPr>
      </w:pPr>
      <w:bookmarkStart w:id="4237" w:name="_Toc130156932"/>
      <w:r>
        <w:rPr>
          <w:rFonts w:hint="eastAsia"/>
        </w:rPr>
        <w:t>装维请假申请受理校验</w:t>
      </w:r>
      <w:bookmarkEnd w:id="4237"/>
    </w:p>
    <w:p w:rsidR="00E94C92" w:rsidRPr="0061205F" w:rsidRDefault="00E94C92" w:rsidP="0061205F">
      <w:pPr>
        <w:ind w:firstLineChars="200" w:firstLine="480"/>
        <w:jc w:val="both"/>
      </w:pPr>
      <w:r>
        <w:rPr>
          <w:rFonts w:hint="eastAsia"/>
        </w:rPr>
        <w:lastRenderedPageBreak/>
        <w:t>装维请假申请受理完成</w:t>
      </w:r>
      <w:r>
        <w:t>，系统会对</w:t>
      </w:r>
      <w:r>
        <w:rPr>
          <w:rFonts w:hint="eastAsia"/>
        </w:rPr>
        <w:t>请假申请受理等信息进行校验，判断是否是存在同一申请人同一时间段得请假申请</w:t>
      </w:r>
      <w:r>
        <w:t>，如存在，</w:t>
      </w:r>
      <w:r>
        <w:rPr>
          <w:rFonts w:hint="eastAsia"/>
        </w:rPr>
        <w:t>如不满足</w:t>
      </w:r>
      <w:r w:rsidR="0061205F">
        <w:rPr>
          <w:rFonts w:hint="eastAsia"/>
        </w:rPr>
        <w:t>申请校验</w:t>
      </w:r>
      <w:r>
        <w:rPr>
          <w:rFonts w:hint="eastAsia"/>
        </w:rPr>
        <w:t>规则系统</w:t>
      </w:r>
      <w:r>
        <w:t>不允许继续进行后续的</w:t>
      </w:r>
      <w:r>
        <w:rPr>
          <w:rFonts w:hint="eastAsia"/>
        </w:rPr>
        <w:t>操作</w:t>
      </w:r>
      <w:r>
        <w:t>处理。</w:t>
      </w:r>
    </w:p>
    <w:p w:rsidR="007777CC" w:rsidRDefault="007777CC" w:rsidP="007777CC">
      <w:pPr>
        <w:pStyle w:val="6"/>
        <w:rPr>
          <w:b/>
          <w:bCs/>
        </w:rPr>
      </w:pPr>
      <w:bookmarkStart w:id="4238" w:name="_Toc130156933"/>
      <w:r>
        <w:rPr>
          <w:rFonts w:hint="eastAsia"/>
        </w:rPr>
        <w:t>装维请假申请受理信息保存</w:t>
      </w:r>
      <w:bookmarkEnd w:id="4238"/>
    </w:p>
    <w:p w:rsidR="007777CC" w:rsidRDefault="0061205F" w:rsidP="007777CC">
      <w:pPr>
        <w:ind w:firstLineChars="200" w:firstLine="480"/>
      </w:pPr>
      <w:r>
        <w:rPr>
          <w:rFonts w:hint="eastAsia"/>
        </w:rPr>
        <w:t>装维请假申请受理完成，装维请假申请受理文件</w:t>
      </w:r>
      <w:r w:rsidR="00B5227E">
        <w:rPr>
          <w:rFonts w:hint="eastAsia"/>
        </w:rPr>
        <w:t>入库</w:t>
      </w:r>
      <w:r w:rsidR="007777CC">
        <w:rPr>
          <w:rFonts w:hint="eastAsia"/>
        </w:rPr>
        <w:t>。</w:t>
      </w:r>
    </w:p>
    <w:p w:rsidR="001105B5" w:rsidRDefault="001105B5" w:rsidP="001105B5">
      <w:pPr>
        <w:pStyle w:val="6"/>
        <w:rPr>
          <w:b/>
          <w:bCs/>
        </w:rPr>
      </w:pPr>
      <w:bookmarkStart w:id="4239" w:name="_Toc130156934"/>
      <w:r>
        <w:rPr>
          <w:rFonts w:hint="eastAsia"/>
        </w:rPr>
        <w:t>装维请假申请信息修改</w:t>
      </w:r>
      <w:bookmarkEnd w:id="4239"/>
    </w:p>
    <w:p w:rsidR="001105B5" w:rsidRDefault="001105B5" w:rsidP="001105B5">
      <w:pPr>
        <w:ind w:firstLine="480"/>
      </w:pPr>
      <w:r>
        <w:rPr>
          <w:rFonts w:hint="eastAsia"/>
        </w:rPr>
        <w:t>选择添加请假时长、时段、请假事由，添加完成选择信息修改，启用请假申请信息修改接口，接收请假申请信息修改接口结果，信息修改成功展示提示信息，同步存储信息修改数据信息。</w:t>
      </w:r>
    </w:p>
    <w:p w:rsidR="001105B5" w:rsidRDefault="001105B5" w:rsidP="001105B5">
      <w:pPr>
        <w:pStyle w:val="6"/>
        <w:rPr>
          <w:b/>
          <w:bCs/>
        </w:rPr>
      </w:pPr>
      <w:bookmarkStart w:id="4240" w:name="_Toc130156935"/>
      <w:r>
        <w:rPr>
          <w:rFonts w:hint="eastAsia"/>
        </w:rPr>
        <w:t>装维请假申请信息修改校验</w:t>
      </w:r>
      <w:bookmarkEnd w:id="4240"/>
    </w:p>
    <w:p w:rsidR="001105B5" w:rsidRPr="0061205F" w:rsidRDefault="001105B5" w:rsidP="001105B5">
      <w:pPr>
        <w:ind w:firstLineChars="200" w:firstLine="480"/>
        <w:jc w:val="both"/>
      </w:pPr>
      <w:r>
        <w:rPr>
          <w:rFonts w:hint="eastAsia"/>
        </w:rPr>
        <w:t>装维请假申请信息修改完成</w:t>
      </w:r>
      <w:r>
        <w:t>，系统会对</w:t>
      </w:r>
      <w:r>
        <w:rPr>
          <w:rFonts w:hint="eastAsia"/>
        </w:rPr>
        <w:t>请假申请信息修改等信息进行校验，判断是否是存在同一申请人同一时间段得请假申请</w:t>
      </w:r>
      <w:r>
        <w:t>，如存在，</w:t>
      </w:r>
      <w:r>
        <w:rPr>
          <w:rFonts w:hint="eastAsia"/>
        </w:rPr>
        <w:t>如不满足申请校验规则系统</w:t>
      </w:r>
      <w:r>
        <w:t>不允许继续进行后续的</w:t>
      </w:r>
      <w:r>
        <w:rPr>
          <w:rFonts w:hint="eastAsia"/>
        </w:rPr>
        <w:t>操作</w:t>
      </w:r>
      <w:r>
        <w:t>处理。</w:t>
      </w:r>
    </w:p>
    <w:p w:rsidR="001105B5" w:rsidRDefault="001105B5" w:rsidP="001105B5">
      <w:pPr>
        <w:pStyle w:val="6"/>
        <w:rPr>
          <w:b/>
          <w:bCs/>
        </w:rPr>
      </w:pPr>
      <w:bookmarkStart w:id="4241" w:name="_Toc130156936"/>
      <w:r>
        <w:rPr>
          <w:rFonts w:hint="eastAsia"/>
        </w:rPr>
        <w:t>装维请假申请信息修改信息保存</w:t>
      </w:r>
      <w:bookmarkEnd w:id="4241"/>
    </w:p>
    <w:p w:rsidR="001105B5" w:rsidRDefault="001105B5" w:rsidP="001105B5">
      <w:r>
        <w:rPr>
          <w:rFonts w:hint="eastAsia"/>
        </w:rPr>
        <w:t>装维请假申请信息修改完成，装维请假申请信息修改文件入库。</w:t>
      </w:r>
    </w:p>
    <w:p w:rsidR="001105B5" w:rsidRDefault="001105B5" w:rsidP="001105B5">
      <w:pPr>
        <w:pStyle w:val="6"/>
        <w:rPr>
          <w:b/>
          <w:bCs/>
        </w:rPr>
      </w:pPr>
      <w:bookmarkStart w:id="4242" w:name="_Toc130156937"/>
      <w:r>
        <w:rPr>
          <w:rFonts w:hint="eastAsia"/>
        </w:rPr>
        <w:t>装维请假申请信息删除</w:t>
      </w:r>
      <w:bookmarkEnd w:id="4242"/>
    </w:p>
    <w:p w:rsidR="001105B5" w:rsidRPr="001105B5" w:rsidRDefault="001105B5" w:rsidP="001105B5">
      <w:pPr>
        <w:ind w:firstLineChars="200" w:firstLine="480"/>
      </w:pPr>
      <w:r>
        <w:rPr>
          <w:rFonts w:hint="eastAsia"/>
        </w:rPr>
        <w:t>在审核人员未审批通过之前，允许受理人员执行装维请假申请信息删除操作。</w:t>
      </w:r>
    </w:p>
    <w:p w:rsidR="00E25A13" w:rsidRDefault="00E25A13" w:rsidP="00E25A13">
      <w:pPr>
        <w:pStyle w:val="6"/>
        <w:rPr>
          <w:b/>
          <w:bCs/>
        </w:rPr>
      </w:pPr>
      <w:bookmarkStart w:id="4243" w:name="_Toc130156938"/>
      <w:r>
        <w:rPr>
          <w:rFonts w:hint="eastAsia"/>
        </w:rPr>
        <w:t>派发请假申请审批</w:t>
      </w:r>
      <w:bookmarkEnd w:id="4243"/>
    </w:p>
    <w:p w:rsidR="00E25A13" w:rsidRDefault="00E25A13" w:rsidP="00E25A13">
      <w:pPr>
        <w:ind w:firstLine="480"/>
      </w:pPr>
      <w:r>
        <w:rPr>
          <w:rFonts w:hint="eastAsia"/>
        </w:rPr>
        <w:t>受理成功，启动流程平台派发请假申请审批，接收流程平台派发请假申请处理结果反馈。</w:t>
      </w:r>
    </w:p>
    <w:p w:rsidR="00E25A13" w:rsidRDefault="00E25A13" w:rsidP="00E25A13">
      <w:pPr>
        <w:pStyle w:val="6"/>
        <w:rPr>
          <w:b/>
          <w:bCs/>
        </w:rPr>
      </w:pPr>
      <w:bookmarkStart w:id="4244" w:name="_Toc130156939"/>
      <w:r>
        <w:rPr>
          <w:rFonts w:hint="eastAsia"/>
        </w:rPr>
        <w:lastRenderedPageBreak/>
        <w:t>派发请假申请驳回</w:t>
      </w:r>
      <w:bookmarkEnd w:id="4244"/>
    </w:p>
    <w:p w:rsidR="00E25A13" w:rsidRDefault="00E25A13" w:rsidP="00E25A13">
      <w:pPr>
        <w:ind w:firstLine="420"/>
      </w:pPr>
      <w:r>
        <w:rPr>
          <w:rFonts w:hint="eastAsia"/>
        </w:rPr>
        <w:t>选择请假申请，对有疑问或者不合理的请假申请进行驳回，驳回到申请人后申请人重新发起请假申请</w:t>
      </w:r>
    </w:p>
    <w:p w:rsidR="00E25A13" w:rsidRDefault="00E25A13" w:rsidP="008824B7"/>
    <w:p w:rsidR="00E25A13" w:rsidRDefault="00E25A13" w:rsidP="00E25A13">
      <w:pPr>
        <w:pStyle w:val="5"/>
        <w:rPr>
          <w:bCs/>
          <w:szCs w:val="24"/>
        </w:rPr>
      </w:pPr>
      <w:bookmarkStart w:id="4245" w:name="_Toc130156940"/>
      <w:r>
        <w:rPr>
          <w:rFonts w:hint="eastAsia"/>
          <w:szCs w:val="24"/>
        </w:rPr>
        <w:t>APP端请假管理审批</w:t>
      </w:r>
      <w:bookmarkEnd w:id="4245"/>
    </w:p>
    <w:p w:rsidR="00E25A13" w:rsidRDefault="00E25A13" w:rsidP="00E25A13">
      <w:pPr>
        <w:pStyle w:val="6"/>
        <w:rPr>
          <w:b/>
          <w:bCs/>
        </w:rPr>
      </w:pPr>
      <w:bookmarkStart w:id="4246" w:name="_Toc130156941"/>
      <w:r>
        <w:rPr>
          <w:rFonts w:hint="eastAsia"/>
        </w:rPr>
        <w:t>装维请假申请待办查询</w:t>
      </w:r>
      <w:bookmarkEnd w:id="4246"/>
    </w:p>
    <w:p w:rsidR="00E25A13" w:rsidRDefault="00E25A13" w:rsidP="00E25A13">
      <w:pPr>
        <w:ind w:firstLine="420"/>
      </w:pPr>
      <w:r>
        <w:rPr>
          <w:rFonts w:hint="eastAsia"/>
        </w:rPr>
        <w:t>登录系统后对应处理人可查询到等待自己处理的装维请假申请信息，点击可查看详细信息。</w:t>
      </w:r>
    </w:p>
    <w:p w:rsidR="00E25A13" w:rsidRDefault="00E25A13" w:rsidP="00E25A13">
      <w:pPr>
        <w:pStyle w:val="6"/>
        <w:rPr>
          <w:b/>
          <w:bCs/>
        </w:rPr>
      </w:pPr>
      <w:bookmarkStart w:id="4247" w:name="_Toc130156942"/>
      <w:r>
        <w:rPr>
          <w:rFonts w:hint="eastAsia"/>
        </w:rPr>
        <w:t>APP</w:t>
      </w:r>
      <w:r>
        <w:rPr>
          <w:rFonts w:hint="eastAsia"/>
        </w:rPr>
        <w:t>端装维请假申请待办工单接单</w:t>
      </w:r>
      <w:bookmarkEnd w:id="4247"/>
    </w:p>
    <w:p w:rsidR="00E25A13" w:rsidRDefault="00E25A13" w:rsidP="00E25A13">
      <w:pPr>
        <w:ind w:firstLine="480"/>
      </w:pPr>
      <w:r>
        <w:rPr>
          <w:rFonts w:hint="eastAsia"/>
        </w:rPr>
        <w:t>选择</w:t>
      </w:r>
      <w:r>
        <w:rPr>
          <w:rFonts w:hint="eastAsia"/>
        </w:rPr>
        <w:t>APP</w:t>
      </w:r>
      <w:r>
        <w:rPr>
          <w:rFonts w:hint="eastAsia"/>
        </w:rPr>
        <w:t>端装维请假申请待办工单接单，</w:t>
      </w:r>
      <w:r w:rsidR="00FB6260">
        <w:rPr>
          <w:rFonts w:hint="eastAsia"/>
        </w:rPr>
        <w:t>启用</w:t>
      </w:r>
      <w:r>
        <w:rPr>
          <w:rFonts w:hint="eastAsia"/>
        </w:rPr>
        <w:t>装维请假申请待办接单接口，接收装维请假申请待办接单接口结果，接单完成，</w:t>
      </w:r>
      <w:r>
        <w:rPr>
          <w:rFonts w:hint="eastAsia"/>
        </w:rPr>
        <w:t>APP</w:t>
      </w:r>
      <w:r>
        <w:rPr>
          <w:rFonts w:hint="eastAsia"/>
        </w:rPr>
        <w:t>端装维请假申请待办接单成功展示，同步保存接单处理信息。</w:t>
      </w:r>
    </w:p>
    <w:p w:rsidR="00E25A13" w:rsidRDefault="00E25A13" w:rsidP="00E25A13">
      <w:pPr>
        <w:ind w:firstLine="480"/>
      </w:pPr>
    </w:p>
    <w:p w:rsidR="00E25A13" w:rsidRDefault="00E25A13" w:rsidP="00E25A13">
      <w:pPr>
        <w:pStyle w:val="6"/>
        <w:rPr>
          <w:b/>
          <w:bCs/>
        </w:rPr>
      </w:pPr>
      <w:bookmarkStart w:id="4248" w:name="_Toc130156943"/>
      <w:r>
        <w:rPr>
          <w:rFonts w:hint="eastAsia"/>
        </w:rPr>
        <w:t>APP</w:t>
      </w:r>
      <w:r>
        <w:rPr>
          <w:rFonts w:hint="eastAsia"/>
        </w:rPr>
        <w:t>端装维请假申请待办工单转派</w:t>
      </w:r>
      <w:bookmarkEnd w:id="4248"/>
    </w:p>
    <w:p w:rsidR="00E25A13" w:rsidRDefault="00E25A13" w:rsidP="00E25A13">
      <w:pPr>
        <w:ind w:firstLine="480"/>
      </w:pPr>
      <w:r>
        <w:rPr>
          <w:rFonts w:hint="eastAsia"/>
        </w:rPr>
        <w:t>选择</w:t>
      </w:r>
      <w:r>
        <w:rPr>
          <w:rFonts w:hint="eastAsia"/>
        </w:rPr>
        <w:t>APP</w:t>
      </w:r>
      <w:r>
        <w:rPr>
          <w:rFonts w:hint="eastAsia"/>
        </w:rPr>
        <w:t>端装维请假申请待办工单转派，</w:t>
      </w:r>
      <w:r w:rsidR="00FB6260">
        <w:rPr>
          <w:rFonts w:hint="eastAsia"/>
        </w:rPr>
        <w:t>启用</w:t>
      </w:r>
      <w:r>
        <w:rPr>
          <w:rFonts w:hint="eastAsia"/>
        </w:rPr>
        <w:t>装维请假申请待办转派接口，接收装维请假申请待办转派接口结果，转派完成，</w:t>
      </w:r>
      <w:r>
        <w:rPr>
          <w:rFonts w:hint="eastAsia"/>
        </w:rPr>
        <w:t>APP</w:t>
      </w:r>
      <w:r>
        <w:rPr>
          <w:rFonts w:hint="eastAsia"/>
        </w:rPr>
        <w:t>端装维请假申请待办转派成功展示，同步保存转派处理信息。</w:t>
      </w:r>
    </w:p>
    <w:p w:rsidR="00E25A13" w:rsidRDefault="00E25A13" w:rsidP="00E25A13">
      <w:pPr>
        <w:ind w:firstLine="480"/>
      </w:pPr>
    </w:p>
    <w:p w:rsidR="00E25A13" w:rsidRDefault="00E25A13" w:rsidP="00E25A13">
      <w:pPr>
        <w:pStyle w:val="6"/>
        <w:rPr>
          <w:b/>
          <w:bCs/>
        </w:rPr>
      </w:pPr>
      <w:bookmarkStart w:id="4249" w:name="_Toc130156944"/>
      <w:r>
        <w:rPr>
          <w:rFonts w:hint="eastAsia"/>
        </w:rPr>
        <w:t>装维请假申请待办审批</w:t>
      </w:r>
      <w:bookmarkEnd w:id="4249"/>
    </w:p>
    <w:p w:rsidR="00E25A13" w:rsidRDefault="00E25A13" w:rsidP="00E25A13">
      <w:pPr>
        <w:ind w:firstLine="480"/>
      </w:pPr>
      <w:r>
        <w:rPr>
          <w:rFonts w:hint="eastAsia"/>
        </w:rPr>
        <w:t>选择</w:t>
      </w:r>
      <w:r>
        <w:rPr>
          <w:rFonts w:hint="eastAsia"/>
        </w:rPr>
        <w:t>APP</w:t>
      </w:r>
      <w:r>
        <w:rPr>
          <w:rFonts w:hint="eastAsia"/>
        </w:rPr>
        <w:t>端装维请假申请待办工单审批，</w:t>
      </w:r>
      <w:r w:rsidR="00FB6260">
        <w:rPr>
          <w:rFonts w:hint="eastAsia"/>
        </w:rPr>
        <w:t>启用</w:t>
      </w:r>
      <w:r>
        <w:rPr>
          <w:rFonts w:hint="eastAsia"/>
        </w:rPr>
        <w:t>装维请假申请待办审批接口，接收装维请假申请待办审批接口结果，审批完成，</w:t>
      </w:r>
      <w:r>
        <w:rPr>
          <w:rFonts w:hint="eastAsia"/>
        </w:rPr>
        <w:t>APP</w:t>
      </w:r>
      <w:r>
        <w:rPr>
          <w:rFonts w:hint="eastAsia"/>
        </w:rPr>
        <w:t>端装维请假申请待办审批</w:t>
      </w:r>
      <w:r>
        <w:rPr>
          <w:rFonts w:hint="eastAsia"/>
        </w:rPr>
        <w:lastRenderedPageBreak/>
        <w:t>成功展示，同步保存审批处理信息。</w:t>
      </w:r>
    </w:p>
    <w:p w:rsidR="00E25A13" w:rsidRDefault="00E25A13" w:rsidP="00E25A13">
      <w:pPr>
        <w:ind w:firstLine="480"/>
      </w:pPr>
    </w:p>
    <w:p w:rsidR="00E25A13" w:rsidRDefault="00E25A13" w:rsidP="00E25A13">
      <w:pPr>
        <w:pStyle w:val="6"/>
        <w:rPr>
          <w:b/>
          <w:bCs/>
        </w:rPr>
      </w:pPr>
      <w:bookmarkStart w:id="4250" w:name="_Toc130156945"/>
      <w:r>
        <w:rPr>
          <w:rFonts w:hint="eastAsia"/>
        </w:rPr>
        <w:t>装维请假申请待办工单审批接口</w:t>
      </w:r>
      <w:bookmarkEnd w:id="4250"/>
    </w:p>
    <w:p w:rsidR="00E25A13" w:rsidRDefault="00E25A13" w:rsidP="00E25A13">
      <w:pPr>
        <w:ind w:firstLine="480"/>
      </w:pPr>
      <w:r>
        <w:rPr>
          <w:rFonts w:hint="eastAsia"/>
        </w:rPr>
        <w:t>提供装维请假申请待办工单审批接口，用于记录存储</w:t>
      </w:r>
      <w:r>
        <w:rPr>
          <w:rFonts w:hint="eastAsia"/>
        </w:rPr>
        <w:t>A</w:t>
      </w:r>
      <w:r>
        <w:t>PP</w:t>
      </w:r>
      <w:r>
        <w:rPr>
          <w:rFonts w:hint="eastAsia"/>
        </w:rPr>
        <w:t>端审批处理信息结果，传递至</w:t>
      </w:r>
      <w:r>
        <w:rPr>
          <w:rFonts w:hint="eastAsia"/>
        </w:rPr>
        <w:t>W</w:t>
      </w:r>
      <w:r>
        <w:t>EB</w:t>
      </w:r>
      <w:r>
        <w:rPr>
          <w:rFonts w:hint="eastAsia"/>
        </w:rPr>
        <w:t>端。</w:t>
      </w:r>
    </w:p>
    <w:p w:rsidR="00E25A13" w:rsidRDefault="00E25A13" w:rsidP="00E25A13">
      <w:pPr>
        <w:pStyle w:val="6"/>
        <w:rPr>
          <w:b/>
          <w:bCs/>
        </w:rPr>
      </w:pPr>
      <w:bookmarkStart w:id="4251" w:name="_Toc130156946"/>
      <w:r>
        <w:rPr>
          <w:rFonts w:hint="eastAsia"/>
        </w:rPr>
        <w:t>装维请假申请通知短信下发</w:t>
      </w:r>
      <w:bookmarkEnd w:id="4251"/>
    </w:p>
    <w:p w:rsidR="00E25A13" w:rsidRDefault="00E25A13" w:rsidP="005910E5">
      <w:pPr>
        <w:ind w:firstLine="480"/>
      </w:pPr>
      <w:r>
        <w:rPr>
          <w:rFonts w:hint="eastAsia"/>
        </w:rPr>
        <w:t>审批完成，同步触发</w:t>
      </w:r>
      <w:r w:rsidR="00FB6260">
        <w:rPr>
          <w:rFonts w:hint="eastAsia"/>
        </w:rPr>
        <w:t>启用</w:t>
      </w:r>
      <w:r>
        <w:rPr>
          <w:rFonts w:hint="eastAsia"/>
        </w:rPr>
        <w:t>短信平台下发短信，装维请假申请通知短信提醒通知。</w:t>
      </w:r>
    </w:p>
    <w:p w:rsidR="00E25A13" w:rsidRDefault="00E25A13" w:rsidP="00E25A13">
      <w:pPr>
        <w:pStyle w:val="6"/>
        <w:rPr>
          <w:b/>
          <w:bCs/>
        </w:rPr>
      </w:pPr>
      <w:bookmarkStart w:id="4252" w:name="_Toc130156947"/>
      <w:r>
        <w:rPr>
          <w:rFonts w:hint="eastAsia"/>
        </w:rPr>
        <w:t>派发请假申请归档</w:t>
      </w:r>
      <w:bookmarkEnd w:id="4252"/>
    </w:p>
    <w:p w:rsidR="00E25A13" w:rsidRDefault="00E25A13" w:rsidP="00E25A13">
      <w:pPr>
        <w:ind w:firstLine="480"/>
      </w:pPr>
      <w:r>
        <w:rPr>
          <w:rFonts w:hint="eastAsia"/>
        </w:rPr>
        <w:t>审批完成，启动流程平台派发请假申请归档，接收流程平台派发请假申请流程归档结果反馈。</w:t>
      </w:r>
    </w:p>
    <w:p w:rsidR="003F02B4" w:rsidRDefault="003F02B4" w:rsidP="003F02B4"/>
    <w:p w:rsidR="00E25A13" w:rsidRDefault="00E25A13" w:rsidP="00E25A13">
      <w:pPr>
        <w:pStyle w:val="5"/>
        <w:rPr>
          <w:bCs/>
          <w:szCs w:val="24"/>
        </w:rPr>
      </w:pPr>
      <w:bookmarkStart w:id="4253" w:name="_Toc130156948"/>
      <w:r>
        <w:rPr>
          <w:rFonts w:hint="eastAsia"/>
          <w:szCs w:val="24"/>
        </w:rPr>
        <w:t>APP端请假管理请假记录查询</w:t>
      </w:r>
      <w:bookmarkEnd w:id="4253"/>
    </w:p>
    <w:p w:rsidR="00E25A13" w:rsidRDefault="00E25A13" w:rsidP="00E25A13">
      <w:pPr>
        <w:pStyle w:val="6"/>
        <w:rPr>
          <w:b/>
          <w:bCs/>
        </w:rPr>
      </w:pPr>
      <w:bookmarkStart w:id="4254" w:name="_Toc130156949"/>
      <w:r>
        <w:rPr>
          <w:rFonts w:hint="eastAsia"/>
        </w:rPr>
        <w:t>APP</w:t>
      </w:r>
      <w:r>
        <w:rPr>
          <w:rFonts w:hint="eastAsia"/>
        </w:rPr>
        <w:t>端装维请假记录查询</w:t>
      </w:r>
      <w:bookmarkEnd w:id="4254"/>
    </w:p>
    <w:p w:rsidR="00E25A13" w:rsidRDefault="00E25A13" w:rsidP="00E25A13">
      <w:pPr>
        <w:ind w:firstLine="480"/>
      </w:pPr>
      <w:r>
        <w:rPr>
          <w:rFonts w:hint="eastAsia"/>
        </w:rPr>
        <w:t>选择</w:t>
      </w:r>
      <w:r>
        <w:rPr>
          <w:rFonts w:hint="eastAsia"/>
        </w:rPr>
        <w:t>APP</w:t>
      </w:r>
      <w:r>
        <w:rPr>
          <w:rFonts w:hint="eastAsia"/>
        </w:rPr>
        <w:t>端装维请假记录查询，</w:t>
      </w:r>
      <w:r w:rsidR="00FB6260">
        <w:rPr>
          <w:rFonts w:hint="eastAsia"/>
        </w:rPr>
        <w:t>启用</w:t>
      </w:r>
      <w:r>
        <w:rPr>
          <w:rFonts w:hint="eastAsia"/>
        </w:rPr>
        <w:t>装维请假记录查询接口，接收装维请假记录查询接口结果，</w:t>
      </w:r>
      <w:r>
        <w:rPr>
          <w:rFonts w:hint="eastAsia"/>
        </w:rPr>
        <w:t xml:space="preserve"> APP</w:t>
      </w:r>
      <w:r>
        <w:rPr>
          <w:rFonts w:hint="eastAsia"/>
        </w:rPr>
        <w:t>端装维请假记录展示包括请假类型、请假日期、审批状态、申请时间等内容。</w:t>
      </w:r>
    </w:p>
    <w:p w:rsidR="00E25A13" w:rsidRDefault="00E25A13" w:rsidP="00E25A13">
      <w:pPr>
        <w:ind w:firstLine="480"/>
      </w:pPr>
    </w:p>
    <w:p w:rsidR="00E25A13" w:rsidRDefault="00E25A13" w:rsidP="00E25A13">
      <w:pPr>
        <w:pStyle w:val="6"/>
        <w:rPr>
          <w:b/>
          <w:bCs/>
        </w:rPr>
      </w:pPr>
      <w:bookmarkStart w:id="4255" w:name="_Toc130156950"/>
      <w:r>
        <w:rPr>
          <w:rFonts w:hint="eastAsia"/>
        </w:rPr>
        <w:t>APP</w:t>
      </w:r>
      <w:r>
        <w:rPr>
          <w:rFonts w:hint="eastAsia"/>
        </w:rPr>
        <w:t>端装维请假审批记录查询</w:t>
      </w:r>
      <w:bookmarkEnd w:id="4255"/>
    </w:p>
    <w:p w:rsidR="00E25A13" w:rsidRDefault="00E25A13" w:rsidP="00E25A13">
      <w:pPr>
        <w:ind w:firstLine="480"/>
      </w:pPr>
      <w:r>
        <w:rPr>
          <w:rFonts w:hint="eastAsia"/>
        </w:rPr>
        <w:t>选择</w:t>
      </w:r>
      <w:r>
        <w:rPr>
          <w:rFonts w:hint="eastAsia"/>
        </w:rPr>
        <w:t>APP</w:t>
      </w:r>
      <w:r>
        <w:rPr>
          <w:rFonts w:hint="eastAsia"/>
        </w:rPr>
        <w:t>端装维请假审批记录查询，</w:t>
      </w:r>
      <w:r w:rsidR="00FB6260">
        <w:rPr>
          <w:rFonts w:hint="eastAsia"/>
        </w:rPr>
        <w:t>启用</w:t>
      </w:r>
      <w:r>
        <w:rPr>
          <w:rFonts w:hint="eastAsia"/>
        </w:rPr>
        <w:t>装维请假审批记录查询接口，接收</w:t>
      </w:r>
      <w:r>
        <w:rPr>
          <w:rFonts w:hint="eastAsia"/>
        </w:rPr>
        <w:lastRenderedPageBreak/>
        <w:t>装维请假审批记录查询接口结果，</w:t>
      </w:r>
      <w:r>
        <w:rPr>
          <w:rFonts w:hint="eastAsia"/>
        </w:rPr>
        <w:t xml:space="preserve"> APP</w:t>
      </w:r>
      <w:r>
        <w:rPr>
          <w:rFonts w:hint="eastAsia"/>
        </w:rPr>
        <w:t>端装维请假审批记录展示包括请假人、请假类型、请假日期、申请时间等内容。</w:t>
      </w:r>
    </w:p>
    <w:p w:rsidR="00B6125B" w:rsidRDefault="00B6125B" w:rsidP="00905DF8">
      <w:pPr>
        <w:pStyle w:val="30"/>
        <w:numPr>
          <w:ilvl w:val="2"/>
          <w:numId w:val="255"/>
        </w:numPr>
      </w:pPr>
      <w:bookmarkStart w:id="4256" w:name="_Toc130156951"/>
      <w:r w:rsidRPr="00AC25B8">
        <w:rPr>
          <w:rFonts w:hint="eastAsia"/>
        </w:rPr>
        <w:t>网格化指标相关报表</w:t>
      </w:r>
      <w:bookmarkEnd w:id="4256"/>
    </w:p>
    <w:p w:rsidR="00B6125B" w:rsidRPr="008B312A" w:rsidRDefault="00B6125B" w:rsidP="00B6125B">
      <w:pPr>
        <w:pStyle w:val="40"/>
        <w:rPr>
          <w:rFonts w:ascii="宋体" w:hAnsi="宋体"/>
          <w:bCs w:val="0"/>
          <w:szCs w:val="24"/>
        </w:rPr>
      </w:pPr>
      <w:bookmarkStart w:id="4257" w:name="_Toc130156952"/>
      <w:r>
        <w:rPr>
          <w:rFonts w:ascii="宋体" w:hAnsi="宋体" w:hint="eastAsia"/>
          <w:szCs w:val="24"/>
        </w:rPr>
        <w:t>家宽工单集团指标达标扩容数据库</w:t>
      </w:r>
      <w:bookmarkEnd w:id="4257"/>
    </w:p>
    <w:p w:rsidR="00B6125B" w:rsidRDefault="00B6125B" w:rsidP="00B6125B">
      <w:pPr>
        <w:pStyle w:val="5"/>
      </w:pPr>
      <w:bookmarkStart w:id="4258" w:name="_Toc130156953"/>
      <w:r>
        <w:rPr>
          <w:rFonts w:hint="eastAsia"/>
        </w:rPr>
        <w:t>装机工单清单数据表</w:t>
      </w:r>
      <w:bookmarkEnd w:id="4258"/>
    </w:p>
    <w:p w:rsidR="00B6125B" w:rsidRDefault="00B6125B" w:rsidP="00B6125B">
      <w:r>
        <w:rPr>
          <w:rFonts w:hint="eastAsia"/>
        </w:rPr>
        <w:t>新增个人画像涉及的业务类型中，装机工单清单数据表数据表，用于存储装机工单清单信息，包括</w:t>
      </w:r>
      <w:r>
        <w:rPr>
          <w:rFonts w:ascii="宋体" w:hAnsi="宋体" w:hint="eastAsia"/>
        </w:rPr>
        <w:t>工单号、州市、区县、网格、装维人员、装机是否及时、首约是否及时、是否退单、竣工时间</w:t>
      </w:r>
      <w:r>
        <w:rPr>
          <w:rFonts w:hint="eastAsia"/>
        </w:rPr>
        <w:t>。</w:t>
      </w:r>
    </w:p>
    <w:p w:rsidR="00B6125B" w:rsidRDefault="00B6125B" w:rsidP="00B6125B">
      <w:pPr>
        <w:pStyle w:val="5"/>
      </w:pPr>
      <w:bookmarkStart w:id="4259" w:name="_Toc130156954"/>
      <w:r>
        <w:rPr>
          <w:rFonts w:hint="eastAsia"/>
        </w:rPr>
        <w:t>移机工单清单数据表</w:t>
      </w:r>
      <w:bookmarkEnd w:id="4259"/>
    </w:p>
    <w:p w:rsidR="00B6125B" w:rsidRDefault="00B6125B" w:rsidP="00B6125B">
      <w:r>
        <w:rPr>
          <w:rFonts w:hint="eastAsia"/>
        </w:rPr>
        <w:t>新增移机工单清单数据表数据表，用于存储移机工单清单信息，包括</w:t>
      </w:r>
      <w:r>
        <w:rPr>
          <w:rFonts w:ascii="宋体" w:hAnsi="宋体" w:hint="eastAsia"/>
        </w:rPr>
        <w:t>工单号、州市、区县、网格、装维人员、</w:t>
      </w:r>
      <w:r>
        <w:rPr>
          <w:rFonts w:hint="eastAsia"/>
        </w:rPr>
        <w:t>移</w:t>
      </w:r>
      <w:r>
        <w:rPr>
          <w:rFonts w:ascii="宋体" w:hAnsi="宋体" w:hint="eastAsia"/>
        </w:rPr>
        <w:t>机是否及时、首约是否及时是否退单、竣工时间</w:t>
      </w:r>
      <w:r>
        <w:rPr>
          <w:rFonts w:hint="eastAsia"/>
        </w:rPr>
        <w:t>。</w:t>
      </w:r>
    </w:p>
    <w:p w:rsidR="00B6125B" w:rsidRDefault="00B6125B" w:rsidP="00B6125B">
      <w:pPr>
        <w:pStyle w:val="5"/>
      </w:pPr>
      <w:bookmarkStart w:id="4260" w:name="_Toc130156955"/>
      <w:r>
        <w:rPr>
          <w:rFonts w:hint="eastAsia"/>
        </w:rPr>
        <w:t>投诉工单清单数据表</w:t>
      </w:r>
      <w:bookmarkEnd w:id="4260"/>
    </w:p>
    <w:p w:rsidR="00B6125B" w:rsidRDefault="00B6125B" w:rsidP="00B6125B">
      <w:r>
        <w:rPr>
          <w:rFonts w:hint="eastAsia"/>
          <w:szCs w:val="21"/>
        </w:rPr>
        <w:t>新增</w:t>
      </w:r>
      <w:r>
        <w:rPr>
          <w:rFonts w:hint="eastAsia"/>
        </w:rPr>
        <w:t>投诉工单清单数据表数据表，用于存储移机工单清单信息，包括</w:t>
      </w:r>
      <w:r>
        <w:rPr>
          <w:rFonts w:ascii="宋体" w:hAnsi="宋体" w:hint="eastAsia"/>
        </w:rPr>
        <w:t>工单号、州市、区县、网格、装维人员、投诉处理是否及时、投诉首约是否及时、是否退单、竣工时间</w:t>
      </w:r>
      <w:r>
        <w:rPr>
          <w:rFonts w:hint="eastAsia"/>
        </w:rPr>
        <w:t>。</w:t>
      </w:r>
    </w:p>
    <w:p w:rsidR="00B6125B" w:rsidRDefault="00B6125B" w:rsidP="00B6125B">
      <w:pPr>
        <w:pStyle w:val="5"/>
      </w:pPr>
      <w:bookmarkStart w:id="4261" w:name="_Toc130156956"/>
      <w:r>
        <w:rPr>
          <w:rFonts w:hint="eastAsia"/>
        </w:rPr>
        <w:t>装机H</w:t>
      </w:r>
      <w:r>
        <w:t>5</w:t>
      </w:r>
      <w:r>
        <w:rPr>
          <w:rFonts w:hint="eastAsia"/>
        </w:rPr>
        <w:t>清单数据表</w:t>
      </w:r>
      <w:bookmarkEnd w:id="4261"/>
    </w:p>
    <w:p w:rsidR="00B6125B" w:rsidRDefault="00B6125B" w:rsidP="00B6125B">
      <w:pPr>
        <w:rPr>
          <w:szCs w:val="21"/>
        </w:rPr>
      </w:pPr>
      <w:r>
        <w:rPr>
          <w:rFonts w:hint="eastAsia"/>
          <w:szCs w:val="21"/>
        </w:rPr>
        <w:t>新增装机</w:t>
      </w:r>
      <w:r>
        <w:rPr>
          <w:rFonts w:hint="eastAsia"/>
          <w:szCs w:val="21"/>
        </w:rPr>
        <w:t>H</w:t>
      </w:r>
      <w:r>
        <w:rPr>
          <w:szCs w:val="21"/>
        </w:rPr>
        <w:t>5</w:t>
      </w:r>
      <w:r>
        <w:rPr>
          <w:rFonts w:hint="eastAsia"/>
          <w:szCs w:val="21"/>
        </w:rPr>
        <w:t>清单数据表，用于存储从在线接口获取的装机</w:t>
      </w:r>
      <w:r>
        <w:rPr>
          <w:rFonts w:hint="eastAsia"/>
          <w:szCs w:val="21"/>
        </w:rPr>
        <w:t>H</w:t>
      </w:r>
      <w:r>
        <w:rPr>
          <w:szCs w:val="21"/>
        </w:rPr>
        <w:t>5</w:t>
      </w:r>
      <w:r>
        <w:rPr>
          <w:rFonts w:hint="eastAsia"/>
          <w:szCs w:val="21"/>
        </w:rPr>
        <w:t>工单清单信息，包括</w:t>
      </w:r>
      <w:r>
        <w:rPr>
          <w:rFonts w:ascii="宋体" w:hAnsi="宋体" w:hint="eastAsia"/>
          <w:szCs w:val="21"/>
        </w:rPr>
        <w:t>工单号、州市、区县、网格、装维人员、问题记录、得分记录、是否退单、竣工时间</w:t>
      </w:r>
      <w:r>
        <w:rPr>
          <w:rFonts w:hint="eastAsia"/>
          <w:szCs w:val="21"/>
        </w:rPr>
        <w:t>。</w:t>
      </w:r>
    </w:p>
    <w:p w:rsidR="00B6125B" w:rsidRDefault="00B6125B" w:rsidP="00B6125B">
      <w:pPr>
        <w:pStyle w:val="5"/>
      </w:pPr>
      <w:bookmarkStart w:id="4262" w:name="_Toc130156957"/>
      <w:r>
        <w:rPr>
          <w:rFonts w:hint="eastAsia"/>
        </w:rPr>
        <w:lastRenderedPageBreak/>
        <w:t>移机H</w:t>
      </w:r>
      <w:r>
        <w:t>5</w:t>
      </w:r>
      <w:r>
        <w:rPr>
          <w:rFonts w:hint="eastAsia"/>
        </w:rPr>
        <w:t>清单数据表</w:t>
      </w:r>
      <w:bookmarkEnd w:id="4262"/>
    </w:p>
    <w:p w:rsidR="00B6125B" w:rsidRDefault="00B6125B" w:rsidP="00B6125B">
      <w:r>
        <w:rPr>
          <w:rFonts w:hint="eastAsia"/>
          <w:szCs w:val="21"/>
        </w:rPr>
        <w:t>新增移机</w:t>
      </w:r>
      <w:r>
        <w:rPr>
          <w:rFonts w:hint="eastAsia"/>
          <w:szCs w:val="21"/>
        </w:rPr>
        <w:t>H</w:t>
      </w:r>
      <w:r>
        <w:rPr>
          <w:szCs w:val="21"/>
        </w:rPr>
        <w:t>5</w:t>
      </w:r>
      <w:r>
        <w:rPr>
          <w:rFonts w:hint="eastAsia"/>
          <w:szCs w:val="21"/>
        </w:rPr>
        <w:t>清单数据表，用于存储从在线接口获取的移机</w:t>
      </w:r>
      <w:r>
        <w:rPr>
          <w:rFonts w:hint="eastAsia"/>
          <w:szCs w:val="21"/>
        </w:rPr>
        <w:t>H</w:t>
      </w:r>
      <w:r>
        <w:rPr>
          <w:szCs w:val="21"/>
        </w:rPr>
        <w:t>5</w:t>
      </w:r>
      <w:r>
        <w:rPr>
          <w:rFonts w:hint="eastAsia"/>
          <w:szCs w:val="21"/>
        </w:rPr>
        <w:t>工单清单信息，包括</w:t>
      </w:r>
      <w:r>
        <w:rPr>
          <w:rFonts w:ascii="宋体" w:hAnsi="宋体" w:hint="eastAsia"/>
          <w:szCs w:val="21"/>
        </w:rPr>
        <w:t>工单号、州市、区县、网格、装维人员、问题记录、得分记录、是否退单、竣工时间</w:t>
      </w:r>
      <w:r>
        <w:rPr>
          <w:rFonts w:hint="eastAsia"/>
        </w:rPr>
        <w:t>。</w:t>
      </w:r>
    </w:p>
    <w:p w:rsidR="00B6125B" w:rsidRDefault="00B6125B" w:rsidP="00B6125B">
      <w:pPr>
        <w:pStyle w:val="5"/>
      </w:pPr>
      <w:bookmarkStart w:id="4263" w:name="_Toc130156958"/>
      <w:r>
        <w:rPr>
          <w:rFonts w:hint="eastAsia"/>
        </w:rPr>
        <w:t>投诉H</w:t>
      </w:r>
      <w:r>
        <w:t>5</w:t>
      </w:r>
      <w:r>
        <w:rPr>
          <w:rFonts w:hint="eastAsia"/>
        </w:rPr>
        <w:t>清单数据表</w:t>
      </w:r>
      <w:bookmarkEnd w:id="4263"/>
    </w:p>
    <w:p w:rsidR="00B6125B" w:rsidRDefault="00B6125B" w:rsidP="00B6125B">
      <w:r>
        <w:rPr>
          <w:rFonts w:hint="eastAsia"/>
          <w:szCs w:val="21"/>
        </w:rPr>
        <w:t>新增投诉</w:t>
      </w:r>
      <w:r>
        <w:rPr>
          <w:rFonts w:hint="eastAsia"/>
          <w:szCs w:val="21"/>
        </w:rPr>
        <w:t>H</w:t>
      </w:r>
      <w:r>
        <w:rPr>
          <w:szCs w:val="21"/>
        </w:rPr>
        <w:t>5</w:t>
      </w:r>
      <w:r>
        <w:rPr>
          <w:rFonts w:hint="eastAsia"/>
          <w:szCs w:val="21"/>
        </w:rPr>
        <w:t>清单数据表，用于存储从在线接口获取的投诉</w:t>
      </w:r>
      <w:r>
        <w:rPr>
          <w:rFonts w:hint="eastAsia"/>
          <w:szCs w:val="21"/>
        </w:rPr>
        <w:t>H</w:t>
      </w:r>
      <w:r>
        <w:rPr>
          <w:szCs w:val="21"/>
        </w:rPr>
        <w:t>5</w:t>
      </w:r>
      <w:r>
        <w:rPr>
          <w:rFonts w:hint="eastAsia"/>
          <w:szCs w:val="21"/>
        </w:rPr>
        <w:t>工单清单信息，包括</w:t>
      </w:r>
      <w:r>
        <w:rPr>
          <w:rFonts w:ascii="宋体" w:hAnsi="宋体" w:hint="eastAsia"/>
          <w:szCs w:val="21"/>
        </w:rPr>
        <w:t>工单号、州市、区县、网格、装维人员、问题记录、得分记录、是否退单、竣工时间</w:t>
      </w:r>
      <w:r>
        <w:rPr>
          <w:rFonts w:hint="eastAsia"/>
        </w:rPr>
        <w:t>。</w:t>
      </w:r>
    </w:p>
    <w:p w:rsidR="00B6125B" w:rsidRDefault="00B6125B" w:rsidP="00B6125B">
      <w:pPr>
        <w:pStyle w:val="5"/>
      </w:pPr>
      <w:bookmarkStart w:id="4264" w:name="_Toc130156959"/>
      <w:r>
        <w:rPr>
          <w:rFonts w:hint="eastAsia"/>
        </w:rPr>
        <w:t>装机服务调研数据清单数据表</w:t>
      </w:r>
      <w:bookmarkEnd w:id="4264"/>
    </w:p>
    <w:p w:rsidR="00B6125B" w:rsidRDefault="00B6125B" w:rsidP="00B6125B">
      <w:r>
        <w:rPr>
          <w:rFonts w:hint="eastAsia"/>
          <w:szCs w:val="21"/>
        </w:rPr>
        <w:t>新增装机服务调研数据清单数据表，用于存储前台导入的装机服务调研数据工单清单信息，包括</w:t>
      </w:r>
      <w:r>
        <w:rPr>
          <w:rFonts w:ascii="宋体" w:hAnsi="宋体" w:hint="eastAsia"/>
          <w:szCs w:val="21"/>
        </w:rPr>
        <w:t>工单号、州市、区县、网格、装维人员、调研结果、竣工时间</w:t>
      </w:r>
      <w:r>
        <w:rPr>
          <w:rFonts w:hint="eastAsia"/>
        </w:rPr>
        <w:t>。</w:t>
      </w:r>
    </w:p>
    <w:p w:rsidR="00B6125B" w:rsidRDefault="00B6125B" w:rsidP="00B6125B">
      <w:pPr>
        <w:pStyle w:val="5"/>
      </w:pPr>
      <w:bookmarkStart w:id="4265" w:name="_Toc130156960"/>
      <w:r>
        <w:rPr>
          <w:rFonts w:hint="eastAsia"/>
        </w:rPr>
        <w:t>移机服务调研数据清单数据表</w:t>
      </w:r>
      <w:bookmarkEnd w:id="4265"/>
    </w:p>
    <w:p w:rsidR="00B6125B" w:rsidRDefault="00B6125B" w:rsidP="00B6125B">
      <w:r>
        <w:rPr>
          <w:rFonts w:hint="eastAsia"/>
          <w:szCs w:val="21"/>
        </w:rPr>
        <w:t>新增移机服务调研数据清单数据表，用于存储前台导入的移机服务调研数据工单清单信息，包括</w:t>
      </w:r>
      <w:r>
        <w:rPr>
          <w:rFonts w:ascii="宋体" w:hAnsi="宋体" w:hint="eastAsia"/>
          <w:szCs w:val="21"/>
        </w:rPr>
        <w:t>工单号、州市、区县、网格、装维人员、调研结果、竣工时间</w:t>
      </w:r>
      <w:r>
        <w:rPr>
          <w:rFonts w:hint="eastAsia"/>
        </w:rPr>
        <w:t>。</w:t>
      </w:r>
    </w:p>
    <w:p w:rsidR="00B6125B" w:rsidRDefault="00B6125B" w:rsidP="00B6125B">
      <w:pPr>
        <w:pStyle w:val="5"/>
      </w:pPr>
      <w:bookmarkStart w:id="4266" w:name="_Toc130156961"/>
      <w:r>
        <w:rPr>
          <w:rFonts w:hint="eastAsia"/>
        </w:rPr>
        <w:t>投诉服务调研数据清单数据表</w:t>
      </w:r>
      <w:bookmarkEnd w:id="4266"/>
    </w:p>
    <w:p w:rsidR="00B6125B" w:rsidRDefault="00B6125B" w:rsidP="00B6125B">
      <w:r>
        <w:rPr>
          <w:rFonts w:hint="eastAsia"/>
          <w:szCs w:val="21"/>
        </w:rPr>
        <w:t>新增投诉服务调研数据清单数据表，用于存储前台导入的投诉服务调研数据工单清单信息，包括</w:t>
      </w:r>
      <w:r>
        <w:rPr>
          <w:rFonts w:ascii="宋体" w:hAnsi="宋体" w:hint="eastAsia"/>
          <w:szCs w:val="21"/>
        </w:rPr>
        <w:t>工单号、州市、区县、网格、装维人员、调研结果、竣工时间</w:t>
      </w:r>
      <w:r>
        <w:rPr>
          <w:rFonts w:hint="eastAsia"/>
        </w:rPr>
        <w:t>。</w:t>
      </w:r>
    </w:p>
    <w:p w:rsidR="00B6125B" w:rsidRDefault="00B6125B" w:rsidP="00B6125B">
      <w:pPr>
        <w:pStyle w:val="5"/>
      </w:pPr>
      <w:bookmarkStart w:id="4267" w:name="_Toc130156962"/>
      <w:r>
        <w:rPr>
          <w:rFonts w:hint="eastAsia"/>
        </w:rPr>
        <w:t>装机C</w:t>
      </w:r>
      <w:r>
        <w:t>ATI</w:t>
      </w:r>
      <w:r>
        <w:rPr>
          <w:rFonts w:hint="eastAsia"/>
        </w:rPr>
        <w:t>数据清单数据表</w:t>
      </w:r>
      <w:bookmarkEnd w:id="4267"/>
    </w:p>
    <w:p w:rsidR="00B6125B" w:rsidRDefault="00B6125B" w:rsidP="00B6125B">
      <w:r>
        <w:rPr>
          <w:rFonts w:hint="eastAsia"/>
          <w:szCs w:val="21"/>
        </w:rPr>
        <w:t>新增装机</w:t>
      </w:r>
      <w:r>
        <w:rPr>
          <w:rFonts w:hint="eastAsia"/>
          <w:szCs w:val="21"/>
        </w:rPr>
        <w:t>C</w:t>
      </w:r>
      <w:r>
        <w:rPr>
          <w:szCs w:val="21"/>
        </w:rPr>
        <w:t>ATI</w:t>
      </w:r>
      <w:r>
        <w:rPr>
          <w:rFonts w:hint="eastAsia"/>
          <w:szCs w:val="21"/>
        </w:rPr>
        <w:t>数据清单数据表，用于存储前台导入的装机服务调研数据工单清单信息，包括</w:t>
      </w:r>
      <w:r>
        <w:rPr>
          <w:rFonts w:ascii="宋体" w:hAnsi="宋体" w:hint="eastAsia"/>
          <w:szCs w:val="21"/>
        </w:rPr>
        <w:t>工单号、州市、区县、网格、宽带账号、装维人员、竣工时间</w:t>
      </w:r>
      <w:r>
        <w:rPr>
          <w:rFonts w:hint="eastAsia"/>
        </w:rPr>
        <w:t>。</w:t>
      </w:r>
    </w:p>
    <w:p w:rsidR="00B6125B" w:rsidRDefault="00B6125B" w:rsidP="00B6125B">
      <w:pPr>
        <w:pStyle w:val="5"/>
      </w:pPr>
      <w:bookmarkStart w:id="4268" w:name="_Toc130156963"/>
      <w:r>
        <w:rPr>
          <w:rFonts w:hint="eastAsia"/>
        </w:rPr>
        <w:lastRenderedPageBreak/>
        <w:t>移机C</w:t>
      </w:r>
      <w:r>
        <w:t>ATI</w:t>
      </w:r>
      <w:r>
        <w:rPr>
          <w:rFonts w:hint="eastAsia"/>
        </w:rPr>
        <w:t>数据清单数据表</w:t>
      </w:r>
      <w:bookmarkEnd w:id="4268"/>
    </w:p>
    <w:p w:rsidR="00B6125B" w:rsidRDefault="00B6125B" w:rsidP="00B6125B">
      <w:r>
        <w:rPr>
          <w:rFonts w:hint="eastAsia"/>
          <w:szCs w:val="21"/>
        </w:rPr>
        <w:t>新增移机</w:t>
      </w:r>
      <w:r>
        <w:rPr>
          <w:rFonts w:hint="eastAsia"/>
          <w:szCs w:val="21"/>
        </w:rPr>
        <w:t>C</w:t>
      </w:r>
      <w:r>
        <w:rPr>
          <w:szCs w:val="21"/>
        </w:rPr>
        <w:t>ATI</w:t>
      </w:r>
      <w:r>
        <w:rPr>
          <w:rFonts w:hint="eastAsia"/>
          <w:szCs w:val="21"/>
        </w:rPr>
        <w:t>数据清单数据表，用于存储前台导入的移机服务调研数据工单清单信息，包括</w:t>
      </w:r>
      <w:r>
        <w:rPr>
          <w:rFonts w:ascii="宋体" w:hAnsi="宋体" w:hint="eastAsia"/>
          <w:szCs w:val="21"/>
        </w:rPr>
        <w:t>工单号、州市、区县、网格、宽带账号、装维人员、竣工时间</w:t>
      </w:r>
      <w:r>
        <w:rPr>
          <w:rFonts w:hint="eastAsia"/>
        </w:rPr>
        <w:t>。</w:t>
      </w:r>
    </w:p>
    <w:p w:rsidR="00B6125B" w:rsidRDefault="00B6125B" w:rsidP="00B6125B">
      <w:pPr>
        <w:pStyle w:val="5"/>
      </w:pPr>
      <w:bookmarkStart w:id="4269" w:name="_Toc130156964"/>
      <w:r>
        <w:rPr>
          <w:rFonts w:hint="eastAsia"/>
        </w:rPr>
        <w:t>投诉C</w:t>
      </w:r>
      <w:r>
        <w:t>ATI</w:t>
      </w:r>
      <w:r>
        <w:rPr>
          <w:rFonts w:hint="eastAsia"/>
        </w:rPr>
        <w:t>数据清单数据表</w:t>
      </w:r>
      <w:bookmarkEnd w:id="4269"/>
    </w:p>
    <w:p w:rsidR="00B6125B" w:rsidRDefault="00B6125B" w:rsidP="00B6125B">
      <w:r>
        <w:rPr>
          <w:rFonts w:hint="eastAsia"/>
          <w:szCs w:val="21"/>
        </w:rPr>
        <w:t>新增投诉</w:t>
      </w:r>
      <w:r>
        <w:rPr>
          <w:rFonts w:hint="eastAsia"/>
          <w:szCs w:val="21"/>
        </w:rPr>
        <w:t>C</w:t>
      </w:r>
      <w:r>
        <w:rPr>
          <w:szCs w:val="21"/>
        </w:rPr>
        <w:t>ATI</w:t>
      </w:r>
      <w:r>
        <w:rPr>
          <w:rFonts w:hint="eastAsia"/>
          <w:szCs w:val="21"/>
        </w:rPr>
        <w:t>数据清单数据表，用于存储前台导入的投诉服务调研数据工单清单信息，包括</w:t>
      </w:r>
      <w:r>
        <w:rPr>
          <w:rFonts w:ascii="宋体" w:hAnsi="宋体" w:hint="eastAsia"/>
          <w:szCs w:val="21"/>
        </w:rPr>
        <w:t>工单号、州市、区县、网格、宽带账号、装维人员、竣工时间</w:t>
      </w:r>
      <w:r>
        <w:rPr>
          <w:rFonts w:hint="eastAsia"/>
        </w:rPr>
        <w:t>。</w:t>
      </w:r>
    </w:p>
    <w:p w:rsidR="00B6125B" w:rsidRDefault="00B6125B" w:rsidP="00B6125B">
      <w:pPr>
        <w:pStyle w:val="5"/>
      </w:pPr>
      <w:bookmarkStart w:id="4270" w:name="_Toc130156965"/>
      <w:r>
        <w:rPr>
          <w:rFonts w:hint="eastAsia"/>
        </w:rPr>
        <w:t>个人画像指标数据表</w:t>
      </w:r>
      <w:bookmarkEnd w:id="4270"/>
    </w:p>
    <w:p w:rsidR="00B6125B" w:rsidRDefault="00B6125B" w:rsidP="00B6125B">
      <w:r>
        <w:rPr>
          <w:rFonts w:hint="eastAsia"/>
          <w:szCs w:val="21"/>
        </w:rPr>
        <w:t>新增个人画像指标数据表，用于存储计算出来的个人画像指标，包括：装移机处理及时率、投诉处理及时率、催装率、质检合格率、新装用户弱光率、新装用户测速达标率、投诉解决率、广义重复投诉率、维护用户弱光率、催修率、装移机用后即评（场景式调研）满意度、投诉处理用后即评（场景式调研）满意度</w:t>
      </w:r>
      <w:r>
        <w:rPr>
          <w:rFonts w:hint="eastAsia"/>
        </w:rPr>
        <w:t>。</w:t>
      </w:r>
    </w:p>
    <w:p w:rsidR="00B6125B" w:rsidRDefault="00B6125B" w:rsidP="00B6125B">
      <w:pPr>
        <w:pStyle w:val="5"/>
      </w:pPr>
      <w:bookmarkStart w:id="4271" w:name="_Toc130156966"/>
      <w:r>
        <w:rPr>
          <w:rFonts w:hint="eastAsia"/>
        </w:rPr>
        <w:t>网格画像指标数据表</w:t>
      </w:r>
      <w:bookmarkEnd w:id="4271"/>
    </w:p>
    <w:p w:rsidR="00B6125B" w:rsidRDefault="00B6125B" w:rsidP="00B6125B">
      <w:r>
        <w:rPr>
          <w:rFonts w:hint="eastAsia"/>
          <w:szCs w:val="21"/>
        </w:rPr>
        <w:t>新增个人画像指标数据表，用于存储计算出来的网格画像指标，包括：首约装机合格率、首约投诉处理及时率、家庭侧质差占比、满意客户占比、中断率、弱光率、支撑及时率、抢修及时率</w:t>
      </w:r>
      <w:r>
        <w:rPr>
          <w:rFonts w:hint="eastAsia"/>
        </w:rPr>
        <w:t>。</w:t>
      </w:r>
    </w:p>
    <w:p w:rsidR="00B6125B" w:rsidRPr="000B7C39" w:rsidRDefault="00B6125B" w:rsidP="00B6125B">
      <w:pPr>
        <w:pStyle w:val="40"/>
        <w:rPr>
          <w:sz w:val="24"/>
          <w:szCs w:val="24"/>
        </w:rPr>
      </w:pPr>
      <w:bookmarkStart w:id="4272" w:name="_Toc130156967"/>
      <w:r w:rsidRPr="000B7C39">
        <w:rPr>
          <w:rFonts w:hint="eastAsia"/>
          <w:sz w:val="24"/>
          <w:szCs w:val="24"/>
        </w:rPr>
        <w:t>装维个人画像服务指标功能说明</w:t>
      </w:r>
      <w:bookmarkEnd w:id="4272"/>
    </w:p>
    <w:p w:rsidR="00B6125B" w:rsidRPr="00BD3C80" w:rsidRDefault="00B6125B" w:rsidP="00B6125B">
      <w:pPr>
        <w:pStyle w:val="5"/>
      </w:pPr>
      <w:bookmarkStart w:id="4273" w:name="_Toc130156968"/>
      <w:r>
        <w:rPr>
          <w:rFonts w:hint="eastAsia"/>
          <w:sz w:val="24"/>
          <w:szCs w:val="24"/>
        </w:rPr>
        <w:t>装维个人画像服务及时性报表</w:t>
      </w:r>
      <w:bookmarkEnd w:id="4273"/>
    </w:p>
    <w:p w:rsidR="00B6125B" w:rsidRDefault="00B6125B" w:rsidP="00B6125B">
      <w:pPr>
        <w:pStyle w:val="6"/>
      </w:pPr>
      <w:bookmarkStart w:id="4274" w:name="_Toc130156969"/>
      <w:r>
        <w:rPr>
          <w:rFonts w:hint="eastAsia"/>
        </w:rPr>
        <w:t>用于计算服务及时性的个人数据和工单数据抽取</w:t>
      </w:r>
      <w:bookmarkEnd w:id="4274"/>
    </w:p>
    <w:p w:rsidR="00B6125B" w:rsidRPr="00C9494E" w:rsidRDefault="00B6125B" w:rsidP="00B6125B">
      <w:pPr>
        <w:spacing w:before="0" w:after="0"/>
        <w:jc w:val="both"/>
        <w:rPr>
          <w:szCs w:val="24"/>
        </w:rPr>
      </w:pPr>
      <w:r w:rsidRPr="00C9494E">
        <w:rPr>
          <w:rFonts w:hint="eastAsia"/>
          <w:szCs w:val="24"/>
        </w:rPr>
        <w:t>从生产</w:t>
      </w:r>
      <w:r>
        <w:rPr>
          <w:rFonts w:hint="eastAsia"/>
          <w:szCs w:val="24"/>
        </w:rPr>
        <w:t>库</w:t>
      </w:r>
      <w:r w:rsidRPr="00C9494E">
        <w:rPr>
          <w:rFonts w:hint="eastAsia"/>
          <w:szCs w:val="24"/>
        </w:rPr>
        <w:t>抽取</w:t>
      </w:r>
      <w:r>
        <w:rPr>
          <w:rFonts w:hint="eastAsia"/>
          <w:szCs w:val="24"/>
        </w:rPr>
        <w:t>人员和工单信息，用于</w:t>
      </w:r>
      <w:r w:rsidRPr="00C9494E">
        <w:rPr>
          <w:rFonts w:hint="eastAsia"/>
          <w:szCs w:val="24"/>
        </w:rPr>
        <w:t>计算支撑数据：</w:t>
      </w:r>
    </w:p>
    <w:p w:rsidR="00B6125B" w:rsidRDefault="00B6125B" w:rsidP="00B6125B">
      <w:r>
        <w:rPr>
          <w:rFonts w:hint="eastAsia"/>
          <w:lang w:val="zh-CN"/>
        </w:rPr>
        <w:t>月份、地市、区县、网格、责任区、账号、姓名、在职状态、离职时间</w:t>
      </w:r>
      <w:r w:rsidRPr="00C9494E">
        <w:rPr>
          <w:rFonts w:hint="eastAsia"/>
          <w:szCs w:val="24"/>
        </w:rPr>
        <w:t>、</w:t>
      </w:r>
      <w:r>
        <w:rPr>
          <w:rFonts w:ascii="宋体" w:hAnsi="宋体" w:hint="eastAsia"/>
        </w:rPr>
        <w:t>省份、</w:t>
      </w:r>
      <w:r>
        <w:rPr>
          <w:rFonts w:ascii="宋体" w:hAnsi="宋体" w:hint="eastAsia"/>
        </w:rPr>
        <w:lastRenderedPageBreak/>
        <w:t>地市、前台流水号、装机工单</w:t>
      </w:r>
      <w:r>
        <w:t>ID</w:t>
      </w:r>
      <w:r>
        <w:rPr>
          <w:rFonts w:ascii="宋体" w:hAnsi="宋体" w:hint="eastAsia"/>
        </w:rPr>
        <w:t>、业务类型、装机工单类型、装机工单状态、客户类型、地域属性、接入方式、用户场景、资产归属、预约时长、装机时长、装机工单时长、是否自动激活成功、装机工单派发时间、预约方式、预约时间、预约上门时间、改约最终上门时间、实际上门时间、装机完成时间、网络线条质检完成时间、客服用户回访完成时间、是否退单、退单原因、一线装维人员姓名。</w:t>
      </w:r>
    </w:p>
    <w:p w:rsidR="00B6125B" w:rsidRDefault="00B6125B" w:rsidP="00B6125B">
      <w:pPr>
        <w:pStyle w:val="6"/>
      </w:pPr>
      <w:bookmarkStart w:id="4275" w:name="_Toc130156970"/>
      <w:r>
        <w:rPr>
          <w:rFonts w:hint="eastAsia"/>
        </w:rPr>
        <w:t>个人画像服务及时率计算</w:t>
      </w:r>
      <w:bookmarkEnd w:id="4275"/>
    </w:p>
    <w:p w:rsidR="00B6125B" w:rsidRDefault="00B6125B" w:rsidP="00B6125B">
      <w:r>
        <w:rPr>
          <w:rFonts w:hint="eastAsia"/>
        </w:rPr>
        <w:t>1</w:t>
      </w:r>
      <w:r>
        <w:rPr>
          <w:rFonts w:hint="eastAsia"/>
        </w:rPr>
        <w:t>、装机及时率</w:t>
      </w:r>
      <w:r>
        <w:rPr>
          <w:rFonts w:hint="eastAsia"/>
        </w:rPr>
        <w:t>=</w:t>
      </w:r>
      <w:r>
        <w:rPr>
          <w:rFonts w:hint="eastAsia"/>
        </w:rPr>
        <w:t>评估期内归档且及时履约按时限安装成功的工单数</w:t>
      </w:r>
      <w:r>
        <w:rPr>
          <w:rFonts w:hint="eastAsia"/>
        </w:rPr>
        <w:t>/</w:t>
      </w:r>
      <w:r>
        <w:rPr>
          <w:rFonts w:hint="eastAsia"/>
        </w:rPr>
        <w:t>评估期内归档工单数。（剔除主动关怀单、增值业务单和故障换机单，时长剔除客户原因的缓装时长、剔除市场支撑池的缓装时长，剔除市场、网络、建设支撑池退单）</w:t>
      </w:r>
    </w:p>
    <w:p w:rsidR="00B6125B" w:rsidRDefault="00B6125B" w:rsidP="00B6125B">
      <w:r>
        <w:rPr>
          <w:rFonts w:hint="eastAsia"/>
        </w:rPr>
        <w:t>2</w:t>
      </w:r>
      <w:r>
        <w:rPr>
          <w:rFonts w:hint="eastAsia"/>
        </w:rPr>
        <w:t>、服务时限：高品质服务：城镇≤</w:t>
      </w:r>
      <w:r>
        <w:rPr>
          <w:rFonts w:hint="eastAsia"/>
        </w:rPr>
        <w:t>24</w:t>
      </w:r>
      <w:r>
        <w:rPr>
          <w:rFonts w:hint="eastAsia"/>
        </w:rPr>
        <w:t>小时，农村≤</w:t>
      </w:r>
      <w:r>
        <w:rPr>
          <w:rFonts w:hint="eastAsia"/>
        </w:rPr>
        <w:t>36</w:t>
      </w:r>
      <w:r>
        <w:rPr>
          <w:rFonts w:hint="eastAsia"/>
        </w:rPr>
        <w:t>小时；普通服务：城镇≤</w:t>
      </w:r>
      <w:r>
        <w:rPr>
          <w:rFonts w:hint="eastAsia"/>
        </w:rPr>
        <w:t>48</w:t>
      </w:r>
      <w:r>
        <w:rPr>
          <w:rFonts w:hint="eastAsia"/>
        </w:rPr>
        <w:t>小时，农村≤</w:t>
      </w:r>
      <w:r>
        <w:rPr>
          <w:rFonts w:hint="eastAsia"/>
        </w:rPr>
        <w:t>72</w:t>
      </w:r>
      <w:r>
        <w:rPr>
          <w:rFonts w:hint="eastAsia"/>
        </w:rPr>
        <w:t>小时</w:t>
      </w:r>
    </w:p>
    <w:p w:rsidR="00B6125B" w:rsidRDefault="00B6125B" w:rsidP="00B6125B">
      <w:r>
        <w:rPr>
          <w:rFonts w:hint="eastAsia"/>
        </w:rPr>
        <w:t>3</w:t>
      </w:r>
      <w:r>
        <w:rPr>
          <w:rFonts w:hint="eastAsia"/>
        </w:rPr>
        <w:t>、时长计算规则：时长</w:t>
      </w:r>
      <w:r>
        <w:rPr>
          <w:rFonts w:hint="eastAsia"/>
        </w:rPr>
        <w:t>=</w:t>
      </w:r>
      <w:r>
        <w:rPr>
          <w:rFonts w:hint="eastAsia"/>
        </w:rPr>
        <w:t>外线回单时间</w:t>
      </w:r>
      <w:r>
        <w:rPr>
          <w:rFonts w:hint="eastAsia"/>
        </w:rPr>
        <w:t>-</w:t>
      </w:r>
      <w:r>
        <w:rPr>
          <w:rFonts w:hint="eastAsia"/>
        </w:rPr>
        <w:t>到单时间</w:t>
      </w:r>
    </w:p>
    <w:p w:rsidR="00B6125B" w:rsidRDefault="00B6125B" w:rsidP="00B6125B">
      <w:r>
        <w:rPr>
          <w:rFonts w:hint="eastAsia"/>
        </w:rPr>
        <w:t>1</w:t>
      </w:r>
      <w:r>
        <w:rPr>
          <w:rFonts w:hint="eastAsia"/>
        </w:rPr>
        <w:t>、维修及时率</w:t>
      </w:r>
      <w:r>
        <w:rPr>
          <w:rFonts w:hint="eastAsia"/>
        </w:rPr>
        <w:t>=</w:t>
      </w:r>
      <w:r>
        <w:rPr>
          <w:rFonts w:hint="eastAsia"/>
        </w:rPr>
        <w:t>评估期内归档且及时履约按时限解决回单的工单数</w:t>
      </w:r>
      <w:r>
        <w:rPr>
          <w:rFonts w:hint="eastAsia"/>
        </w:rPr>
        <w:t>/</w:t>
      </w:r>
      <w:r>
        <w:rPr>
          <w:rFonts w:hint="eastAsia"/>
        </w:rPr>
        <w:t>（评估期内归档的家宽网络报障工单数）（剔除首派中台的工单）</w:t>
      </w:r>
    </w:p>
    <w:p w:rsidR="00B6125B" w:rsidRDefault="00B6125B" w:rsidP="00B6125B">
      <w:r>
        <w:rPr>
          <w:rFonts w:hint="eastAsia"/>
        </w:rPr>
        <w:t>2</w:t>
      </w:r>
      <w:r>
        <w:rPr>
          <w:rFonts w:hint="eastAsia"/>
        </w:rPr>
        <w:t>、服务时限：高品质服务（包含白金卡，钻卡和千兆客户）：城镇≤</w:t>
      </w:r>
      <w:r>
        <w:rPr>
          <w:rFonts w:hint="eastAsia"/>
        </w:rPr>
        <w:t>8</w:t>
      </w:r>
      <w:r>
        <w:rPr>
          <w:rFonts w:hint="eastAsia"/>
        </w:rPr>
        <w:t>小时，农村≤</w:t>
      </w:r>
      <w:r>
        <w:rPr>
          <w:rFonts w:hint="eastAsia"/>
        </w:rPr>
        <w:t>12</w:t>
      </w:r>
      <w:r>
        <w:rPr>
          <w:rFonts w:hint="eastAsia"/>
        </w:rPr>
        <w:t>小时（剔除晚</w:t>
      </w:r>
      <w:r>
        <w:rPr>
          <w:rFonts w:hint="eastAsia"/>
        </w:rPr>
        <w:t>20:00-</w:t>
      </w:r>
      <w:r>
        <w:rPr>
          <w:rFonts w:hint="eastAsia"/>
        </w:rPr>
        <w:t>次日</w:t>
      </w:r>
      <w:r>
        <w:rPr>
          <w:rFonts w:hint="eastAsia"/>
        </w:rPr>
        <w:t>8:00</w:t>
      </w:r>
      <w:r>
        <w:rPr>
          <w:rFonts w:hint="eastAsia"/>
        </w:rPr>
        <w:t>）；普通服务：城镇≤</w:t>
      </w:r>
      <w:r>
        <w:rPr>
          <w:rFonts w:hint="eastAsia"/>
        </w:rPr>
        <w:t>24</w:t>
      </w:r>
      <w:r>
        <w:rPr>
          <w:rFonts w:hint="eastAsia"/>
        </w:rPr>
        <w:t>小时，农村≤</w:t>
      </w:r>
      <w:r>
        <w:rPr>
          <w:rFonts w:hint="eastAsia"/>
        </w:rPr>
        <w:t>36</w:t>
      </w:r>
      <w:r>
        <w:rPr>
          <w:rFonts w:hint="eastAsia"/>
        </w:rPr>
        <w:t>小时。</w:t>
      </w:r>
      <w:r>
        <w:rPr>
          <w:rFonts w:hint="eastAsia"/>
        </w:rPr>
        <w:t xml:space="preserve"> </w:t>
      </w:r>
    </w:p>
    <w:p w:rsidR="00B6125B" w:rsidRDefault="00B6125B" w:rsidP="00B6125B">
      <w:r>
        <w:rPr>
          <w:rFonts w:hint="eastAsia"/>
        </w:rPr>
        <w:t>3</w:t>
      </w:r>
      <w:r>
        <w:rPr>
          <w:rFonts w:hint="eastAsia"/>
        </w:rPr>
        <w:t>、时长计算规则：时长</w:t>
      </w:r>
      <w:r>
        <w:rPr>
          <w:rFonts w:hint="eastAsia"/>
        </w:rPr>
        <w:t>=</w:t>
      </w:r>
      <w:r>
        <w:rPr>
          <w:rFonts w:hint="eastAsia"/>
        </w:rPr>
        <w:t>网络报结时间</w:t>
      </w:r>
      <w:r>
        <w:rPr>
          <w:rFonts w:hint="eastAsia"/>
        </w:rPr>
        <w:t>-</w:t>
      </w:r>
      <w:r>
        <w:rPr>
          <w:rFonts w:hint="eastAsia"/>
        </w:rPr>
        <w:t>到单时间</w:t>
      </w:r>
    </w:p>
    <w:p w:rsidR="00B6125B" w:rsidRDefault="00B6125B" w:rsidP="00B6125B">
      <w:r>
        <w:rPr>
          <w:rFonts w:hint="eastAsia"/>
        </w:rPr>
        <w:t>1</w:t>
      </w:r>
      <w:r>
        <w:rPr>
          <w:rFonts w:hint="eastAsia"/>
        </w:rPr>
        <w:t>、催装率</w:t>
      </w:r>
      <w:r>
        <w:rPr>
          <w:rFonts w:hint="eastAsia"/>
        </w:rPr>
        <w:t>=</w:t>
      </w:r>
      <w:r>
        <w:rPr>
          <w:rFonts w:hint="eastAsia"/>
        </w:rPr>
        <w:t>催装单（服务质量立单为催装</w:t>
      </w:r>
      <w:r>
        <w:rPr>
          <w:rFonts w:hint="eastAsia"/>
        </w:rPr>
        <w:t>+</w:t>
      </w:r>
      <w:r>
        <w:rPr>
          <w:rFonts w:hint="eastAsia"/>
        </w:rPr>
        <w:t>原工单追加催装信息）</w:t>
      </w:r>
      <w:r>
        <w:rPr>
          <w:rFonts w:hint="eastAsia"/>
        </w:rPr>
        <w:t>/</w:t>
      </w:r>
      <w:r>
        <w:rPr>
          <w:rFonts w:hint="eastAsia"/>
        </w:rPr>
        <w:t>归档工单。</w:t>
      </w:r>
    </w:p>
    <w:p w:rsidR="00B6125B" w:rsidRDefault="00B6125B" w:rsidP="00B6125B">
      <w:r>
        <w:rPr>
          <w:rFonts w:hint="eastAsia"/>
        </w:rPr>
        <w:t>备注：建议增加复盘，不及时的工单进行原因复盘，复盘装维责任的不剔除，复盘非装维责任的剔除考核。增加复盘的时限要求。</w:t>
      </w:r>
    </w:p>
    <w:p w:rsidR="00B6125B" w:rsidRDefault="00B6125B" w:rsidP="00B6125B">
      <w:pPr>
        <w:pStyle w:val="6"/>
      </w:pPr>
      <w:bookmarkStart w:id="4276" w:name="_Toc130156971"/>
      <w:r>
        <w:rPr>
          <w:rFonts w:hint="eastAsia"/>
        </w:rPr>
        <w:t>个人画像服务及时率排名计算</w:t>
      </w:r>
      <w:bookmarkEnd w:id="4276"/>
    </w:p>
    <w:p w:rsidR="00B6125B" w:rsidRDefault="00B6125B" w:rsidP="00B6125B">
      <w:r>
        <w:rPr>
          <w:rFonts w:hint="eastAsia"/>
        </w:rPr>
        <w:lastRenderedPageBreak/>
        <w:t>通过上一步计算出的个人画像服务及时率，在该地市内，根据不同指标升序或降序的规则计算每一项指标的人员排名情况。</w:t>
      </w:r>
    </w:p>
    <w:p w:rsidR="00B6125B" w:rsidRDefault="00B6125B" w:rsidP="00B6125B">
      <w:pPr>
        <w:pStyle w:val="6"/>
      </w:pPr>
      <w:bookmarkStart w:id="4277" w:name="_Toc130156972"/>
      <w:r>
        <w:rPr>
          <w:rFonts w:hint="eastAsia"/>
        </w:rPr>
        <w:t>个人画像服务及时率得分计算</w:t>
      </w:r>
      <w:bookmarkEnd w:id="4277"/>
    </w:p>
    <w:p w:rsidR="00B6125B" w:rsidRPr="00623AB8" w:rsidRDefault="00B6125B" w:rsidP="00B6125B">
      <w:r>
        <w:rPr>
          <w:rFonts w:hint="eastAsia"/>
        </w:rPr>
        <w:t>通过个人画像服务及时率和排名信息，计算该地市内，每一项指标的人员得分。</w:t>
      </w:r>
    </w:p>
    <w:p w:rsidR="00B6125B" w:rsidRPr="000524FE" w:rsidRDefault="00B6125B" w:rsidP="00B6125B">
      <w:pPr>
        <w:rPr>
          <w:rFonts w:ascii="宋体" w:hAnsi="宋体"/>
          <w:szCs w:val="24"/>
        </w:rPr>
      </w:pPr>
      <w:r w:rsidRPr="000524FE">
        <w:rPr>
          <w:rFonts w:ascii="宋体" w:hAnsi="宋体" w:hint="eastAsia"/>
          <w:szCs w:val="24"/>
        </w:rPr>
        <w:t>计算规则：</w:t>
      </w:r>
    </w:p>
    <w:p w:rsidR="00B6125B" w:rsidRPr="000524FE" w:rsidRDefault="00B6125B" w:rsidP="00B6125B">
      <w:pPr>
        <w:rPr>
          <w:rFonts w:ascii="宋体" w:hAnsi="宋体" w:cs="Courier New"/>
          <w:iCs/>
          <w:snapToGrid/>
          <w:szCs w:val="24"/>
          <w:highlight w:val="white"/>
        </w:rPr>
      </w:pPr>
      <w:r w:rsidRPr="000524FE">
        <w:rPr>
          <w:rFonts w:ascii="宋体" w:hAnsi="宋体" w:cs="Courier New"/>
          <w:iCs/>
          <w:snapToGrid/>
          <w:szCs w:val="24"/>
          <w:highlight w:val="white"/>
        </w:rPr>
        <w:t xml:space="preserve">线性系数=（排名-排名人数）/(1-排名人数) </w:t>
      </w:r>
    </w:p>
    <w:p w:rsidR="00B6125B" w:rsidRPr="000524FE" w:rsidRDefault="00B6125B" w:rsidP="00B6125B">
      <w:pPr>
        <w:rPr>
          <w:rFonts w:ascii="宋体" w:hAnsi="宋体"/>
          <w:szCs w:val="24"/>
        </w:rPr>
      </w:pPr>
      <w:r w:rsidRPr="000524FE">
        <w:rPr>
          <w:rFonts w:ascii="宋体" w:hAnsi="宋体" w:cs="Courier New"/>
          <w:iCs/>
          <w:snapToGrid/>
          <w:szCs w:val="24"/>
          <w:highlight w:val="white"/>
        </w:rPr>
        <w:t>得分</w:t>
      </w:r>
      <w:r w:rsidRPr="000524FE">
        <w:rPr>
          <w:rFonts w:ascii="宋体" w:hAnsi="宋体" w:cs="Courier New" w:hint="eastAsia"/>
          <w:iCs/>
          <w:snapToGrid/>
          <w:szCs w:val="24"/>
          <w:highlight w:val="white"/>
        </w:rPr>
        <w:t>=</w:t>
      </w:r>
      <w:r w:rsidRPr="000524FE">
        <w:rPr>
          <w:rFonts w:ascii="宋体" w:hAnsi="宋体" w:cs="Courier New"/>
          <w:iCs/>
          <w:snapToGrid/>
          <w:szCs w:val="24"/>
          <w:highlight w:val="white"/>
        </w:rPr>
        <w:t xml:space="preserve"> 50%*分值+线性系数*50%*分值</w:t>
      </w:r>
    </w:p>
    <w:p w:rsidR="00B6125B" w:rsidRDefault="00B6125B" w:rsidP="00B6125B">
      <w:pPr>
        <w:pStyle w:val="6"/>
      </w:pPr>
      <w:bookmarkStart w:id="4278" w:name="_Toc130156973"/>
      <w:r>
        <w:rPr>
          <w:rFonts w:hint="eastAsia"/>
        </w:rPr>
        <w:t>服务及时性数据保障机制</w:t>
      </w:r>
      <w:bookmarkEnd w:id="4278"/>
    </w:p>
    <w:p w:rsidR="00B6125B" w:rsidRDefault="00B6125B" w:rsidP="00B6125B">
      <w:pPr>
        <w:rPr>
          <w:rFonts w:ascii="宋体" w:hAnsi="宋体"/>
        </w:rPr>
      </w:pPr>
      <w:r>
        <w:rPr>
          <w:rFonts w:ascii="宋体" w:hAnsi="宋体" w:hint="eastAsia"/>
        </w:rPr>
        <w:t>数据生成完成后，检查数据是否正常，包括检查数据量是否符合业务合理范围、服务及时率是否有超过1</w:t>
      </w:r>
      <w:r>
        <w:rPr>
          <w:rFonts w:ascii="宋体" w:hAnsi="宋体"/>
        </w:rPr>
        <w:t>00%</w:t>
      </w:r>
      <w:r>
        <w:rPr>
          <w:rFonts w:ascii="宋体" w:hAnsi="宋体" w:hint="eastAsia"/>
        </w:rPr>
        <w:t>的情况，用于计算的工单量是否太大或者太小，当天是否没有数据等异常情况。</w:t>
      </w:r>
    </w:p>
    <w:p w:rsidR="00B6125B" w:rsidRDefault="00B6125B" w:rsidP="00B6125B">
      <w:pPr>
        <w:pStyle w:val="6"/>
      </w:pPr>
      <w:bookmarkStart w:id="4279" w:name="_Toc130156974"/>
      <w:r>
        <w:rPr>
          <w:rFonts w:hint="eastAsia"/>
        </w:rPr>
        <w:t>服务及时性异常告警、短信发送机制</w:t>
      </w:r>
      <w:bookmarkEnd w:id="4279"/>
    </w:p>
    <w:p w:rsidR="00B6125B" w:rsidRDefault="00B6125B" w:rsidP="00B6125B">
      <w:r>
        <w:rPr>
          <w:rFonts w:ascii="宋体" w:hAnsi="宋体" w:hint="eastAsia"/>
        </w:rPr>
        <w:t>对数据量不符合业务合理范围、及时率超过1</w:t>
      </w:r>
      <w:r>
        <w:rPr>
          <w:rFonts w:ascii="宋体" w:hAnsi="宋体"/>
        </w:rPr>
        <w:t>00%</w:t>
      </w:r>
      <w:r>
        <w:rPr>
          <w:rFonts w:ascii="宋体" w:hAnsi="宋体" w:hint="eastAsia"/>
        </w:rPr>
        <w:t>，异常数据输出异常信息，按周期短信发送到对应的管理员手机。</w:t>
      </w:r>
    </w:p>
    <w:p w:rsidR="00B6125B" w:rsidRDefault="00B6125B" w:rsidP="00B6125B">
      <w:pPr>
        <w:pStyle w:val="6"/>
      </w:pPr>
      <w:bookmarkStart w:id="4280" w:name="_Toc130156975"/>
      <w:r>
        <w:rPr>
          <w:rFonts w:hint="eastAsia"/>
        </w:rPr>
        <w:t>个人画像服务及时性报表查询</w:t>
      </w:r>
      <w:bookmarkEnd w:id="4280"/>
    </w:p>
    <w:p w:rsidR="00B6125B" w:rsidRDefault="00B6125B" w:rsidP="00B6125B">
      <w:pPr>
        <w:rPr>
          <w:lang w:val="zh-CN"/>
        </w:rPr>
      </w:pPr>
      <w:r>
        <w:rPr>
          <w:rFonts w:hint="eastAsia"/>
          <w:lang w:val="zh-CN"/>
        </w:rPr>
        <w:t>开发界面展示个人画像服务及时性报表，报表查询条件为</w:t>
      </w:r>
      <w:r>
        <w:rPr>
          <w:rFonts w:hint="eastAsia"/>
          <w:lang w:val="zh-CN"/>
        </w:rPr>
        <w:t>:</w:t>
      </w:r>
      <w:r w:rsidRPr="00F034AA">
        <w:rPr>
          <w:rFonts w:hint="eastAsia"/>
          <w:lang w:val="zh-CN"/>
        </w:rPr>
        <w:t xml:space="preserve"> </w:t>
      </w:r>
      <w:r>
        <w:rPr>
          <w:rFonts w:hint="eastAsia"/>
          <w:lang w:val="zh-CN"/>
        </w:rPr>
        <w:t>月份、省份、地市、区县、网格、责任区、账号、姓名</w:t>
      </w:r>
      <w:r>
        <w:rPr>
          <w:rFonts w:hint="eastAsia"/>
          <w:lang w:val="zh-CN"/>
        </w:rPr>
        <w:t>.</w:t>
      </w:r>
    </w:p>
    <w:p w:rsidR="00B6125B" w:rsidRDefault="00B6125B" w:rsidP="00B6125B">
      <w:pPr>
        <w:rPr>
          <w:lang w:val="zh-CN"/>
        </w:rPr>
      </w:pPr>
      <w:r>
        <w:rPr>
          <w:rFonts w:hint="eastAsia"/>
          <w:lang w:val="zh-CN"/>
        </w:rPr>
        <w:t>可查询出来的信息包括：月份、省份、地市、区县、网格、责任区、账号、姓名、在职状态、离职时间、装移机处理及时率分子、装移机处理及时率分母、装移机处理及时率、投诉处理及时率分子、投诉处理及时率分母、投诉处理及时率、催装率分子、催装率分母、催装率。</w:t>
      </w:r>
    </w:p>
    <w:p w:rsidR="00B6125B" w:rsidRPr="00874517" w:rsidRDefault="00B6125B" w:rsidP="00B6125B">
      <w:pPr>
        <w:pStyle w:val="6"/>
      </w:pPr>
      <w:bookmarkStart w:id="4281" w:name="_Toc130156976"/>
      <w:r>
        <w:rPr>
          <w:rFonts w:hint="eastAsia"/>
        </w:rPr>
        <w:lastRenderedPageBreak/>
        <w:t>个人画像服务及时性报表导出</w:t>
      </w:r>
      <w:bookmarkEnd w:id="4281"/>
    </w:p>
    <w:p w:rsidR="00B6125B" w:rsidRDefault="00B6125B" w:rsidP="00B6125B">
      <w:pPr>
        <w:rPr>
          <w:lang w:val="zh-CN"/>
        </w:rPr>
      </w:pPr>
      <w:r>
        <w:rPr>
          <w:rFonts w:hint="eastAsia"/>
          <w:lang w:val="zh-CN"/>
        </w:rPr>
        <w:t>对查出的个人画像服务及时性数据进行导出，导出字段包括：月份、省份、地市、区县、网格、责任区、账号、姓名、在职状态、离职时间、装移机处理及时率分子、装移机处理及时率分母、装移机处理及时率、投诉处理及时率分子、投诉处理及时率分母、投诉处理及时率、催装率分子、催装率分母、催装率。</w:t>
      </w:r>
    </w:p>
    <w:p w:rsidR="00B6125B" w:rsidRPr="00BD3C80" w:rsidRDefault="00B6125B" w:rsidP="00B6125B">
      <w:pPr>
        <w:pStyle w:val="5"/>
      </w:pPr>
      <w:bookmarkStart w:id="4282" w:name="_Toc130156977"/>
      <w:r>
        <w:rPr>
          <w:rFonts w:hint="eastAsia"/>
          <w:sz w:val="24"/>
          <w:szCs w:val="24"/>
        </w:rPr>
        <w:t>装维个人画像服务规范性报表</w:t>
      </w:r>
      <w:bookmarkEnd w:id="4282"/>
    </w:p>
    <w:p w:rsidR="00B6125B" w:rsidRDefault="00B6125B" w:rsidP="00B6125B">
      <w:pPr>
        <w:pStyle w:val="6"/>
      </w:pPr>
      <w:bookmarkStart w:id="4283" w:name="_Toc130156978"/>
      <w:r>
        <w:rPr>
          <w:rFonts w:hint="eastAsia"/>
        </w:rPr>
        <w:t>用于计算服务规范性的个人数据和工单数据抽取</w:t>
      </w:r>
      <w:bookmarkEnd w:id="4283"/>
    </w:p>
    <w:p w:rsidR="00B6125B" w:rsidRPr="00C9494E" w:rsidRDefault="00B6125B" w:rsidP="00B6125B">
      <w:pPr>
        <w:spacing w:before="0" w:after="0"/>
        <w:jc w:val="both"/>
        <w:rPr>
          <w:szCs w:val="24"/>
        </w:rPr>
      </w:pPr>
      <w:r w:rsidRPr="00C9494E">
        <w:rPr>
          <w:rFonts w:hint="eastAsia"/>
          <w:szCs w:val="24"/>
        </w:rPr>
        <w:t>从生产</w:t>
      </w:r>
      <w:r>
        <w:rPr>
          <w:rFonts w:hint="eastAsia"/>
          <w:szCs w:val="24"/>
        </w:rPr>
        <w:t>库</w:t>
      </w:r>
      <w:r w:rsidRPr="00C9494E">
        <w:rPr>
          <w:rFonts w:hint="eastAsia"/>
          <w:szCs w:val="24"/>
        </w:rPr>
        <w:t>抽取</w:t>
      </w:r>
      <w:r>
        <w:rPr>
          <w:rFonts w:hint="eastAsia"/>
          <w:szCs w:val="24"/>
        </w:rPr>
        <w:t>人员和工单信息，用于</w:t>
      </w:r>
      <w:r w:rsidRPr="00C9494E">
        <w:rPr>
          <w:rFonts w:hint="eastAsia"/>
          <w:szCs w:val="24"/>
        </w:rPr>
        <w:t>计算支撑数据：</w:t>
      </w:r>
    </w:p>
    <w:p w:rsidR="00B6125B" w:rsidRPr="00D4254B" w:rsidRDefault="00B6125B" w:rsidP="00B6125B">
      <w:pPr>
        <w:rPr>
          <w:szCs w:val="24"/>
        </w:rPr>
      </w:pPr>
      <w:r>
        <w:rPr>
          <w:rFonts w:hint="eastAsia"/>
          <w:lang w:val="zh-CN"/>
        </w:rPr>
        <w:t>月份、地市、区县、网格、责任区、账号、姓名、在职状态、离职时间</w:t>
      </w:r>
      <w:r w:rsidRPr="00C9494E">
        <w:rPr>
          <w:rFonts w:hint="eastAsia"/>
          <w:szCs w:val="24"/>
        </w:rPr>
        <w:t>、订单编码、</w:t>
      </w:r>
      <w:r>
        <w:rPr>
          <w:rFonts w:hint="eastAsia"/>
          <w:szCs w:val="24"/>
        </w:rPr>
        <w:t>竣工时间、</w:t>
      </w:r>
      <w:r w:rsidRPr="00C9494E">
        <w:rPr>
          <w:rFonts w:hint="eastAsia"/>
          <w:szCs w:val="24"/>
        </w:rPr>
        <w:t>前后端承诺是否一致、无改约、是否经过回捞池、</w:t>
      </w:r>
      <w:r>
        <w:rPr>
          <w:rFonts w:hint="eastAsia"/>
        </w:rPr>
        <w:t>光功率、</w:t>
      </w:r>
      <w:r>
        <w:rPr>
          <w:rFonts w:hint="eastAsia"/>
          <w:szCs w:val="24"/>
        </w:rPr>
        <w:t>是否弱光、测速信息、质检结果、质检时间、质检人、中台抽检人、</w:t>
      </w:r>
      <w:r w:rsidRPr="00C9494E">
        <w:rPr>
          <w:rFonts w:hint="eastAsia"/>
          <w:szCs w:val="24"/>
        </w:rPr>
        <w:t>是否履约及时、测速达标、光功率是否达标</w:t>
      </w:r>
      <w:r>
        <w:rPr>
          <w:rFonts w:hint="eastAsia"/>
          <w:szCs w:val="24"/>
        </w:rPr>
        <w:t>。</w:t>
      </w:r>
    </w:p>
    <w:p w:rsidR="00B6125B" w:rsidRDefault="00B6125B" w:rsidP="00B6125B">
      <w:pPr>
        <w:pStyle w:val="6"/>
      </w:pPr>
      <w:bookmarkStart w:id="4284" w:name="_Toc130156979"/>
      <w:r>
        <w:rPr>
          <w:rFonts w:hint="eastAsia"/>
        </w:rPr>
        <w:t>个人画像</w:t>
      </w:r>
      <w:r w:rsidRPr="00647B99">
        <w:rPr>
          <w:rFonts w:hint="eastAsia"/>
        </w:rPr>
        <w:t>质检合格率</w:t>
      </w:r>
      <w:r>
        <w:rPr>
          <w:rFonts w:hint="eastAsia"/>
        </w:rPr>
        <w:t>、</w:t>
      </w:r>
      <w:r w:rsidRPr="00647B99">
        <w:rPr>
          <w:rFonts w:hint="eastAsia"/>
        </w:rPr>
        <w:t>新装用户弱光率</w:t>
      </w:r>
      <w:r>
        <w:rPr>
          <w:rFonts w:hint="eastAsia"/>
        </w:rPr>
        <w:t>、</w:t>
      </w:r>
      <w:r w:rsidRPr="00647B99">
        <w:rPr>
          <w:rFonts w:hint="eastAsia"/>
        </w:rPr>
        <w:t>新装用户测速达标率</w:t>
      </w:r>
      <w:r>
        <w:rPr>
          <w:rFonts w:hint="eastAsia"/>
        </w:rPr>
        <w:t>计算</w:t>
      </w:r>
      <w:bookmarkEnd w:id="4284"/>
    </w:p>
    <w:p w:rsidR="00B6125B" w:rsidRDefault="00B6125B" w:rsidP="00B6125B">
      <w:r>
        <w:rPr>
          <w:rFonts w:hint="eastAsia"/>
        </w:rPr>
        <w:t>1</w:t>
      </w:r>
      <w:r>
        <w:rPr>
          <w:rFonts w:hint="eastAsia"/>
        </w:rPr>
        <w:t>、质检合格率</w:t>
      </w:r>
      <w:r>
        <w:rPr>
          <w:rFonts w:hint="eastAsia"/>
        </w:rPr>
        <w:t>=</w:t>
      </w:r>
      <w:r>
        <w:rPr>
          <w:rFonts w:hint="eastAsia"/>
        </w:rPr>
        <w:t>中台质检不合格工单</w:t>
      </w:r>
      <w:r>
        <w:rPr>
          <w:rFonts w:hint="eastAsia"/>
        </w:rPr>
        <w:t>/</w:t>
      </w:r>
      <w:r>
        <w:rPr>
          <w:rFonts w:hint="eastAsia"/>
        </w:rPr>
        <w:t>中台质检总工单数。（同攻坚战口）</w:t>
      </w:r>
    </w:p>
    <w:p w:rsidR="00B6125B" w:rsidRDefault="00B6125B" w:rsidP="00B6125B">
      <w:r>
        <w:rPr>
          <w:rFonts w:hint="eastAsia"/>
        </w:rPr>
        <w:t>备注：需优化</w:t>
      </w:r>
      <w:r>
        <w:rPr>
          <w:rFonts w:hint="eastAsia"/>
        </w:rPr>
        <w:t>IT</w:t>
      </w:r>
      <w:r>
        <w:rPr>
          <w:rFonts w:hint="eastAsia"/>
        </w:rPr>
        <w:t>，每月所有装维均要抽检，小于</w:t>
      </w:r>
      <w:r>
        <w:rPr>
          <w:rFonts w:hint="eastAsia"/>
        </w:rPr>
        <w:t>15</w:t>
      </w:r>
      <w:r>
        <w:rPr>
          <w:rFonts w:hint="eastAsia"/>
        </w:rPr>
        <w:t>单，全检查，大于</w:t>
      </w:r>
      <w:r>
        <w:rPr>
          <w:rFonts w:hint="eastAsia"/>
        </w:rPr>
        <w:t>15</w:t>
      </w:r>
      <w:r>
        <w:rPr>
          <w:rFonts w:hint="eastAsia"/>
        </w:rPr>
        <w:t>单，至少抽检</w:t>
      </w:r>
      <w:r>
        <w:rPr>
          <w:rFonts w:hint="eastAsia"/>
        </w:rPr>
        <w:t>15</w:t>
      </w:r>
      <w:r>
        <w:rPr>
          <w:rFonts w:hint="eastAsia"/>
        </w:rPr>
        <w:t>单。</w:t>
      </w:r>
    </w:p>
    <w:p w:rsidR="00B6125B" w:rsidRDefault="00B6125B" w:rsidP="00B6125B">
      <w:r>
        <w:rPr>
          <w:rFonts w:hint="eastAsia"/>
        </w:rPr>
        <w:t>工单范围：装机单</w:t>
      </w:r>
      <w:r>
        <w:rPr>
          <w:rFonts w:hint="eastAsia"/>
        </w:rPr>
        <w:t>+</w:t>
      </w:r>
      <w:r>
        <w:rPr>
          <w:rFonts w:hint="eastAsia"/>
        </w:rPr>
        <w:t>投诉单</w:t>
      </w:r>
    </w:p>
    <w:p w:rsidR="00B6125B" w:rsidRDefault="00B6125B" w:rsidP="00B6125B">
      <w:r>
        <w:rPr>
          <w:rFonts w:hint="eastAsia"/>
        </w:rPr>
        <w:t>图片质检：先统计光猫的图片。</w:t>
      </w:r>
    </w:p>
    <w:p w:rsidR="00B6125B" w:rsidRDefault="00B6125B" w:rsidP="00B6125B">
      <w:r>
        <w:rPr>
          <w:rFonts w:hint="eastAsia"/>
        </w:rPr>
        <w:t>人工质检：人工质检只统计省中台质检的。</w:t>
      </w:r>
    </w:p>
    <w:p w:rsidR="00B6125B" w:rsidRDefault="00B6125B" w:rsidP="00B6125B">
      <w:r>
        <w:rPr>
          <w:rFonts w:hint="eastAsia"/>
        </w:rPr>
        <w:t>1</w:t>
      </w:r>
      <w:r>
        <w:rPr>
          <w:rFonts w:hint="eastAsia"/>
        </w:rPr>
        <w:t>、新装用户弱光率</w:t>
      </w:r>
      <w:r>
        <w:rPr>
          <w:rFonts w:hint="eastAsia"/>
        </w:rPr>
        <w:t>=</w:t>
      </w:r>
      <w:r>
        <w:rPr>
          <w:rFonts w:hint="eastAsia"/>
        </w:rPr>
        <w:t>新装用户</w:t>
      </w:r>
      <w:r>
        <w:rPr>
          <w:rFonts w:hint="eastAsia"/>
        </w:rPr>
        <w:t>ONU</w:t>
      </w:r>
      <w:r>
        <w:rPr>
          <w:rFonts w:hint="eastAsia"/>
        </w:rPr>
        <w:t>弱光的工单数量</w:t>
      </w:r>
      <w:r>
        <w:rPr>
          <w:rFonts w:hint="eastAsia"/>
        </w:rPr>
        <w:t>/</w:t>
      </w:r>
      <w:r>
        <w:rPr>
          <w:rFonts w:hint="eastAsia"/>
        </w:rPr>
        <w:t>新装工单总数（</w:t>
      </w:r>
      <w:r>
        <w:rPr>
          <w:rFonts w:hint="eastAsia"/>
        </w:rPr>
        <w:t>FTTH</w:t>
      </w:r>
      <w:r>
        <w:rPr>
          <w:rFonts w:hint="eastAsia"/>
        </w:rPr>
        <w:t>）。</w:t>
      </w:r>
    </w:p>
    <w:p w:rsidR="00B6125B" w:rsidRDefault="00B6125B" w:rsidP="00B6125B">
      <w:r>
        <w:rPr>
          <w:rFonts w:hint="eastAsia"/>
        </w:rPr>
        <w:t>新装用户</w:t>
      </w:r>
      <w:r>
        <w:rPr>
          <w:rFonts w:hint="eastAsia"/>
        </w:rPr>
        <w:t>ONU</w:t>
      </w:r>
      <w:r>
        <w:rPr>
          <w:rFonts w:hint="eastAsia"/>
        </w:rPr>
        <w:t>弱光的工单数量为一个月内归档的装移机工单中</w:t>
      </w:r>
      <w:r>
        <w:rPr>
          <w:rFonts w:hint="eastAsia"/>
        </w:rPr>
        <w:t>ONU</w:t>
      </w:r>
      <w:r>
        <w:rPr>
          <w:rFonts w:hint="eastAsia"/>
        </w:rPr>
        <w:t>接收光功率</w:t>
      </w:r>
      <w:r>
        <w:rPr>
          <w:rFonts w:hint="eastAsia"/>
        </w:rPr>
        <w:lastRenderedPageBreak/>
        <w:t>低于</w:t>
      </w:r>
      <w:r>
        <w:rPr>
          <w:rFonts w:hint="eastAsia"/>
        </w:rPr>
        <w:t>-24dBm</w:t>
      </w:r>
      <w:r>
        <w:rPr>
          <w:rFonts w:hint="eastAsia"/>
        </w:rPr>
        <w:t>的数量；</w:t>
      </w:r>
    </w:p>
    <w:p w:rsidR="00B6125B" w:rsidRDefault="00B6125B" w:rsidP="00B6125B">
      <w:r>
        <w:rPr>
          <w:rFonts w:hint="eastAsia"/>
        </w:rPr>
        <w:t>新装工单总数（</w:t>
      </w:r>
      <w:r>
        <w:rPr>
          <w:rFonts w:hint="eastAsia"/>
        </w:rPr>
        <w:t>FTTH</w:t>
      </w:r>
      <w:r>
        <w:rPr>
          <w:rFonts w:hint="eastAsia"/>
        </w:rPr>
        <w:t>）为一个月内</w:t>
      </w:r>
      <w:r>
        <w:rPr>
          <w:rFonts w:hint="eastAsia"/>
        </w:rPr>
        <w:t>FTTH</w:t>
      </w:r>
      <w:r>
        <w:rPr>
          <w:rFonts w:hint="eastAsia"/>
        </w:rPr>
        <w:t>接入的装移机工单数量。</w:t>
      </w:r>
    </w:p>
    <w:p w:rsidR="00B6125B" w:rsidRDefault="00B6125B" w:rsidP="00B6125B">
      <w:r>
        <w:rPr>
          <w:rFonts w:hint="eastAsia"/>
        </w:rPr>
        <w:t>2</w:t>
      </w:r>
      <w:r>
        <w:rPr>
          <w:rFonts w:hint="eastAsia"/>
        </w:rPr>
        <w:t>、工单范围：宽带装移机、主动关怀（前端受理的）、各类子产品加装移。剔除增值业务单</w:t>
      </w:r>
    </w:p>
    <w:p w:rsidR="00B6125B" w:rsidRDefault="00B6125B" w:rsidP="00B6125B">
      <w:r>
        <w:rPr>
          <w:rFonts w:hint="eastAsia"/>
        </w:rPr>
        <w:t>3</w:t>
      </w:r>
      <w:r>
        <w:rPr>
          <w:rFonts w:hint="eastAsia"/>
        </w:rPr>
        <w:t>、弱光</w:t>
      </w:r>
      <w:r>
        <w:rPr>
          <w:rFonts w:hint="eastAsia"/>
        </w:rPr>
        <w:t>/</w:t>
      </w:r>
      <w:r>
        <w:rPr>
          <w:rFonts w:hint="eastAsia"/>
        </w:rPr>
        <w:t>（达标</w:t>
      </w:r>
      <w:r>
        <w:rPr>
          <w:rFonts w:hint="eastAsia"/>
        </w:rPr>
        <w:t>+</w:t>
      </w:r>
      <w:r>
        <w:rPr>
          <w:rFonts w:hint="eastAsia"/>
        </w:rPr>
        <w:t>不达标）</w:t>
      </w:r>
    </w:p>
    <w:p w:rsidR="00B6125B" w:rsidRDefault="00B6125B" w:rsidP="00B6125B">
      <w:r>
        <w:rPr>
          <w:rFonts w:hint="eastAsia"/>
        </w:rPr>
        <w:t>1</w:t>
      </w:r>
      <w:r>
        <w:rPr>
          <w:rFonts w:hint="eastAsia"/>
        </w:rPr>
        <w:t>、新装用户测速达标率</w:t>
      </w:r>
      <w:r>
        <w:rPr>
          <w:rFonts w:hint="eastAsia"/>
        </w:rPr>
        <w:t>=</w:t>
      </w:r>
      <w:r>
        <w:rPr>
          <w:rFonts w:hint="eastAsia"/>
        </w:rPr>
        <w:t>测速达标且有效的装移机工单数</w:t>
      </w:r>
      <w:r>
        <w:rPr>
          <w:rFonts w:hint="eastAsia"/>
        </w:rPr>
        <w:t>/</w:t>
      </w:r>
      <w:r>
        <w:rPr>
          <w:rFonts w:hint="eastAsia"/>
        </w:rPr>
        <w:t>装移机总量。</w:t>
      </w:r>
    </w:p>
    <w:p w:rsidR="00B6125B" w:rsidRDefault="00B6125B" w:rsidP="00B6125B">
      <w:r>
        <w:rPr>
          <w:rFonts w:hint="eastAsia"/>
        </w:rPr>
        <w:t>测速达标的装移机工单数为一个月内归档的装移机工单有线测速大于等于签约带宽的</w:t>
      </w:r>
      <w:r>
        <w:rPr>
          <w:rFonts w:hint="eastAsia"/>
        </w:rPr>
        <w:t>90%</w:t>
      </w:r>
      <w:r>
        <w:rPr>
          <w:rFonts w:hint="eastAsia"/>
        </w:rPr>
        <w:t>的工单数量；</w:t>
      </w:r>
    </w:p>
    <w:p w:rsidR="00B6125B" w:rsidRDefault="00B6125B" w:rsidP="00B6125B">
      <w:r>
        <w:rPr>
          <w:rFonts w:hint="eastAsia"/>
        </w:rPr>
        <w:t>装移机总量为一个月内归档的装移机工单量。</w:t>
      </w:r>
    </w:p>
    <w:p w:rsidR="00B6125B" w:rsidRDefault="00B6125B" w:rsidP="00B6125B">
      <w:r>
        <w:rPr>
          <w:rFonts w:hint="eastAsia"/>
        </w:rPr>
        <w:t>备注：</w:t>
      </w:r>
      <w:r>
        <w:rPr>
          <w:rFonts w:hint="eastAsia"/>
        </w:rPr>
        <w:t>WIFI</w:t>
      </w:r>
      <w:r>
        <w:rPr>
          <w:rFonts w:hint="eastAsia"/>
        </w:rPr>
        <w:t>测速待定（影响原因比较多）</w:t>
      </w:r>
    </w:p>
    <w:p w:rsidR="00B6125B" w:rsidRDefault="00B6125B" w:rsidP="00B6125B">
      <w:r>
        <w:rPr>
          <w:rFonts w:hint="eastAsia"/>
        </w:rPr>
        <w:t>2</w:t>
      </w:r>
      <w:r>
        <w:rPr>
          <w:rFonts w:hint="eastAsia"/>
        </w:rPr>
        <w:t>、工单范围：宽带装移机，测速达标。</w:t>
      </w:r>
    </w:p>
    <w:p w:rsidR="00B6125B" w:rsidRDefault="00B6125B" w:rsidP="00B6125B">
      <w:r>
        <w:rPr>
          <w:rFonts w:hint="eastAsia"/>
        </w:rPr>
        <w:t>3</w:t>
      </w:r>
      <w:r>
        <w:rPr>
          <w:rFonts w:hint="eastAsia"/>
        </w:rPr>
        <w:t>、测速达标</w:t>
      </w:r>
      <w:r>
        <w:rPr>
          <w:rFonts w:hint="eastAsia"/>
        </w:rPr>
        <w:t>/</w:t>
      </w:r>
      <w:r>
        <w:rPr>
          <w:rFonts w:hint="eastAsia"/>
        </w:rPr>
        <w:t>（达标</w:t>
      </w:r>
      <w:r>
        <w:rPr>
          <w:rFonts w:hint="eastAsia"/>
        </w:rPr>
        <w:t>+</w:t>
      </w:r>
      <w:r>
        <w:rPr>
          <w:rFonts w:hint="eastAsia"/>
        </w:rPr>
        <w:t>不达标）</w:t>
      </w:r>
    </w:p>
    <w:p w:rsidR="00B6125B" w:rsidRDefault="00B6125B" w:rsidP="00B6125B">
      <w:pPr>
        <w:pStyle w:val="6"/>
      </w:pPr>
      <w:bookmarkStart w:id="4285" w:name="_Toc130156980"/>
      <w:r>
        <w:rPr>
          <w:rFonts w:hint="eastAsia"/>
        </w:rPr>
        <w:t>个人画像服务规范性指标排名计算</w:t>
      </w:r>
      <w:bookmarkEnd w:id="4285"/>
    </w:p>
    <w:p w:rsidR="00B6125B" w:rsidRDefault="00B6125B" w:rsidP="00B6125B">
      <w:r>
        <w:rPr>
          <w:rFonts w:hint="eastAsia"/>
        </w:rPr>
        <w:t>通过个人画像服务规范性指标，计算该地市内，根据不同指标升序或降序的规则计算每一项指标的人员排名情况。</w:t>
      </w:r>
    </w:p>
    <w:p w:rsidR="00B6125B" w:rsidRDefault="00B6125B" w:rsidP="00B6125B">
      <w:pPr>
        <w:pStyle w:val="6"/>
      </w:pPr>
      <w:bookmarkStart w:id="4286" w:name="_Toc130156981"/>
      <w:r>
        <w:rPr>
          <w:rFonts w:hint="eastAsia"/>
        </w:rPr>
        <w:t>个人画像服务规范性指标得分计算</w:t>
      </w:r>
      <w:bookmarkEnd w:id="4286"/>
    </w:p>
    <w:p w:rsidR="00B6125B" w:rsidRPr="00623AB8" w:rsidRDefault="00B6125B" w:rsidP="00B6125B">
      <w:r>
        <w:rPr>
          <w:rFonts w:hint="eastAsia"/>
        </w:rPr>
        <w:t>通过个人画像服务规范性指标和排名信息，计算该地市内，每一项指标的人员得分。</w:t>
      </w:r>
    </w:p>
    <w:p w:rsidR="00B6125B" w:rsidRDefault="00B6125B" w:rsidP="00B6125B">
      <w:r>
        <w:rPr>
          <w:rFonts w:hint="eastAsia"/>
        </w:rPr>
        <w:t>计算规则：</w:t>
      </w:r>
    </w:p>
    <w:p w:rsidR="00B6125B" w:rsidRPr="00623AB8" w:rsidRDefault="00B6125B" w:rsidP="00B6125B">
      <w:pPr>
        <w:rPr>
          <w:rFonts w:ascii="Courier New" w:hAnsi="Courier New" w:cs="Courier New"/>
          <w:iCs/>
          <w:snapToGrid/>
          <w:sz w:val="20"/>
          <w:highlight w:val="white"/>
        </w:rPr>
      </w:pPr>
      <w:r w:rsidRPr="00623AB8">
        <w:rPr>
          <w:rFonts w:ascii="Courier New" w:hAnsi="Courier New" w:cs="Courier New"/>
          <w:iCs/>
          <w:snapToGrid/>
          <w:sz w:val="20"/>
          <w:highlight w:val="white"/>
        </w:rPr>
        <w:t>线性系数</w:t>
      </w:r>
      <w:r>
        <w:rPr>
          <w:rFonts w:ascii="Courier New" w:hAnsi="Courier New" w:cs="Courier New"/>
          <w:iCs/>
          <w:snapToGrid/>
          <w:sz w:val="20"/>
          <w:highlight w:val="white"/>
        </w:rPr>
        <w:t>=</w:t>
      </w:r>
      <w:r w:rsidRPr="00623AB8">
        <w:rPr>
          <w:rFonts w:ascii="Courier New" w:hAnsi="Courier New" w:cs="Courier New"/>
          <w:iCs/>
          <w:snapToGrid/>
          <w:sz w:val="20"/>
          <w:highlight w:val="white"/>
        </w:rPr>
        <w:t>（排名</w:t>
      </w:r>
      <w:r w:rsidRPr="00623AB8">
        <w:rPr>
          <w:rFonts w:ascii="Courier New" w:hAnsi="Courier New" w:cs="Courier New"/>
          <w:iCs/>
          <w:snapToGrid/>
          <w:sz w:val="20"/>
          <w:highlight w:val="white"/>
        </w:rPr>
        <w:t>-</w:t>
      </w:r>
      <w:r w:rsidRPr="00623AB8">
        <w:rPr>
          <w:rFonts w:ascii="Courier New" w:hAnsi="Courier New" w:cs="Courier New"/>
          <w:iCs/>
          <w:snapToGrid/>
          <w:sz w:val="20"/>
          <w:highlight w:val="white"/>
        </w:rPr>
        <w:t>排名人数）</w:t>
      </w:r>
      <w:r w:rsidRPr="00623AB8">
        <w:rPr>
          <w:rFonts w:ascii="Courier New" w:hAnsi="Courier New" w:cs="Courier New"/>
          <w:iCs/>
          <w:snapToGrid/>
          <w:sz w:val="20"/>
          <w:highlight w:val="white"/>
        </w:rPr>
        <w:t>/(1-</w:t>
      </w:r>
      <w:r w:rsidRPr="00623AB8">
        <w:rPr>
          <w:rFonts w:ascii="Courier New" w:hAnsi="Courier New" w:cs="Courier New"/>
          <w:iCs/>
          <w:snapToGrid/>
          <w:sz w:val="20"/>
          <w:highlight w:val="white"/>
        </w:rPr>
        <w:t>排名人数</w:t>
      </w:r>
      <w:r w:rsidRPr="00623AB8">
        <w:rPr>
          <w:rFonts w:ascii="Courier New" w:hAnsi="Courier New" w:cs="Courier New"/>
          <w:iCs/>
          <w:snapToGrid/>
          <w:sz w:val="20"/>
          <w:highlight w:val="white"/>
        </w:rPr>
        <w:t xml:space="preserve">) </w:t>
      </w:r>
    </w:p>
    <w:p w:rsidR="00B6125B" w:rsidRPr="00623AB8" w:rsidRDefault="00B6125B" w:rsidP="00B6125B">
      <w:r w:rsidRPr="00623AB8">
        <w:rPr>
          <w:rFonts w:ascii="Courier New" w:hAnsi="Courier New" w:cs="Courier New"/>
          <w:iCs/>
          <w:snapToGrid/>
          <w:sz w:val="20"/>
          <w:highlight w:val="white"/>
        </w:rPr>
        <w:lastRenderedPageBreak/>
        <w:t>得分</w:t>
      </w:r>
      <w:r>
        <w:rPr>
          <w:rFonts w:ascii="Courier New" w:hAnsi="Courier New" w:cs="Courier New" w:hint="eastAsia"/>
          <w:iCs/>
          <w:snapToGrid/>
          <w:sz w:val="20"/>
          <w:highlight w:val="white"/>
        </w:rPr>
        <w:t>=</w:t>
      </w:r>
      <w:r w:rsidRPr="00623AB8">
        <w:rPr>
          <w:rFonts w:ascii="Courier New" w:hAnsi="Courier New" w:cs="Courier New"/>
          <w:iCs/>
          <w:snapToGrid/>
          <w:sz w:val="20"/>
          <w:highlight w:val="white"/>
        </w:rPr>
        <w:t xml:space="preserve"> 50%*</w:t>
      </w:r>
      <w:r w:rsidRPr="00623AB8">
        <w:rPr>
          <w:rFonts w:ascii="Courier New" w:hAnsi="Courier New" w:cs="Courier New"/>
          <w:iCs/>
          <w:snapToGrid/>
          <w:sz w:val="20"/>
          <w:highlight w:val="white"/>
        </w:rPr>
        <w:t>分值</w:t>
      </w:r>
      <w:r w:rsidRPr="00623AB8">
        <w:rPr>
          <w:rFonts w:ascii="Courier New" w:hAnsi="Courier New" w:cs="Courier New"/>
          <w:iCs/>
          <w:snapToGrid/>
          <w:sz w:val="20"/>
          <w:highlight w:val="white"/>
        </w:rPr>
        <w:t>+</w:t>
      </w:r>
      <w:r w:rsidRPr="00623AB8">
        <w:rPr>
          <w:rFonts w:ascii="Courier New" w:hAnsi="Courier New" w:cs="Courier New"/>
          <w:iCs/>
          <w:snapToGrid/>
          <w:sz w:val="20"/>
          <w:highlight w:val="white"/>
        </w:rPr>
        <w:t>线性系数</w:t>
      </w:r>
      <w:r w:rsidRPr="00623AB8">
        <w:rPr>
          <w:rFonts w:ascii="Courier New" w:hAnsi="Courier New" w:cs="Courier New"/>
          <w:iCs/>
          <w:snapToGrid/>
          <w:sz w:val="20"/>
          <w:highlight w:val="white"/>
        </w:rPr>
        <w:t>*50%*</w:t>
      </w:r>
      <w:r w:rsidRPr="00623AB8">
        <w:rPr>
          <w:rFonts w:ascii="Courier New" w:hAnsi="Courier New" w:cs="Courier New"/>
          <w:iCs/>
          <w:snapToGrid/>
          <w:sz w:val="20"/>
          <w:highlight w:val="white"/>
        </w:rPr>
        <w:t>分值</w:t>
      </w:r>
    </w:p>
    <w:p w:rsidR="00B6125B" w:rsidRDefault="00B6125B" w:rsidP="00B6125B">
      <w:pPr>
        <w:pStyle w:val="6"/>
      </w:pPr>
      <w:bookmarkStart w:id="4287" w:name="_Toc130156982"/>
      <w:r>
        <w:rPr>
          <w:rFonts w:hint="eastAsia"/>
        </w:rPr>
        <w:t>服务规范性数据保障机制</w:t>
      </w:r>
      <w:bookmarkEnd w:id="4287"/>
    </w:p>
    <w:p w:rsidR="00B6125B" w:rsidRDefault="00B6125B" w:rsidP="00B6125B">
      <w:pPr>
        <w:rPr>
          <w:rFonts w:ascii="宋体" w:hAnsi="宋体"/>
        </w:rPr>
      </w:pPr>
      <w:r>
        <w:rPr>
          <w:rFonts w:ascii="宋体" w:hAnsi="宋体" w:hint="eastAsia"/>
        </w:rPr>
        <w:t>数据生成完成后，检查数据是否正常，包括检查数据量是否符合业务合理范围、及时率是否超过1</w:t>
      </w:r>
      <w:r>
        <w:rPr>
          <w:rFonts w:ascii="宋体" w:hAnsi="宋体"/>
        </w:rPr>
        <w:t>00%</w:t>
      </w:r>
      <w:r>
        <w:rPr>
          <w:rFonts w:ascii="宋体" w:hAnsi="宋体" w:hint="eastAsia"/>
        </w:rPr>
        <w:t>，弱光率、催修率、催装率是否大于1</w:t>
      </w:r>
      <w:r>
        <w:rPr>
          <w:rFonts w:ascii="宋体" w:hAnsi="宋体"/>
        </w:rPr>
        <w:t>0%</w:t>
      </w:r>
      <w:r>
        <w:rPr>
          <w:rFonts w:ascii="宋体" w:hAnsi="宋体" w:hint="eastAsia"/>
        </w:rPr>
        <w:t>，满意度是否低于9</w:t>
      </w:r>
      <w:r>
        <w:rPr>
          <w:rFonts w:ascii="宋体" w:hAnsi="宋体"/>
        </w:rPr>
        <w:t>0</w:t>
      </w:r>
      <w:r>
        <w:rPr>
          <w:rFonts w:ascii="宋体" w:hAnsi="宋体" w:hint="eastAsia"/>
        </w:rPr>
        <w:t>等。</w:t>
      </w:r>
    </w:p>
    <w:p w:rsidR="00B6125B" w:rsidRDefault="00B6125B" w:rsidP="00B6125B">
      <w:pPr>
        <w:pStyle w:val="6"/>
      </w:pPr>
      <w:bookmarkStart w:id="4288" w:name="_Toc130156983"/>
      <w:r>
        <w:rPr>
          <w:rFonts w:hint="eastAsia"/>
        </w:rPr>
        <w:t>服务规范性异常告警机制、短信发送至管理员</w:t>
      </w:r>
      <w:bookmarkEnd w:id="4288"/>
    </w:p>
    <w:p w:rsidR="00B6125B" w:rsidRDefault="00B6125B" w:rsidP="00B6125B">
      <w:r>
        <w:rPr>
          <w:rFonts w:ascii="宋体" w:hAnsi="宋体" w:hint="eastAsia"/>
        </w:rPr>
        <w:t>对数据量不符合业务合理范围、及时率超过1</w:t>
      </w:r>
      <w:r>
        <w:rPr>
          <w:rFonts w:ascii="宋体" w:hAnsi="宋体"/>
        </w:rPr>
        <w:t>00%</w:t>
      </w:r>
      <w:r>
        <w:rPr>
          <w:rFonts w:ascii="宋体" w:hAnsi="宋体" w:hint="eastAsia"/>
        </w:rPr>
        <w:t>，弱光率、催修率、催装率大于1</w:t>
      </w:r>
      <w:r>
        <w:rPr>
          <w:rFonts w:ascii="宋体" w:hAnsi="宋体"/>
        </w:rPr>
        <w:t>0%</w:t>
      </w:r>
      <w:r>
        <w:rPr>
          <w:rFonts w:ascii="宋体" w:hAnsi="宋体" w:hint="eastAsia"/>
        </w:rPr>
        <w:t>，满意度低于9</w:t>
      </w:r>
      <w:r>
        <w:rPr>
          <w:rFonts w:ascii="宋体" w:hAnsi="宋体"/>
        </w:rPr>
        <w:t>0</w:t>
      </w:r>
      <w:r>
        <w:rPr>
          <w:rFonts w:ascii="宋体" w:hAnsi="宋体" w:hint="eastAsia"/>
        </w:rPr>
        <w:t>等异常数据输出异常信息，按周期短信发送到对应的管理员手机。</w:t>
      </w:r>
    </w:p>
    <w:p w:rsidR="00B6125B" w:rsidRDefault="00B6125B" w:rsidP="00B6125B">
      <w:pPr>
        <w:pStyle w:val="6"/>
      </w:pPr>
      <w:bookmarkStart w:id="4289" w:name="_Toc130156984"/>
      <w:r>
        <w:rPr>
          <w:rFonts w:hint="eastAsia"/>
        </w:rPr>
        <w:t>个人画像服务规范性报表查询</w:t>
      </w:r>
      <w:bookmarkEnd w:id="4289"/>
    </w:p>
    <w:p w:rsidR="00B6125B" w:rsidRDefault="00B6125B" w:rsidP="00B6125B">
      <w:pPr>
        <w:rPr>
          <w:lang w:val="zh-CN"/>
        </w:rPr>
      </w:pPr>
      <w:r>
        <w:rPr>
          <w:rFonts w:hint="eastAsia"/>
          <w:lang w:val="zh-CN"/>
        </w:rPr>
        <w:t>开发界面展示个人画像服务规范性报表，报表查询条件为</w:t>
      </w:r>
      <w:r>
        <w:rPr>
          <w:rFonts w:hint="eastAsia"/>
          <w:lang w:val="zh-CN"/>
        </w:rPr>
        <w:t>:</w:t>
      </w:r>
      <w:r w:rsidRPr="00F034AA">
        <w:rPr>
          <w:rFonts w:hint="eastAsia"/>
          <w:lang w:val="zh-CN"/>
        </w:rPr>
        <w:t xml:space="preserve"> </w:t>
      </w:r>
      <w:r>
        <w:rPr>
          <w:rFonts w:hint="eastAsia"/>
          <w:lang w:val="zh-CN"/>
        </w:rPr>
        <w:t>月份、省份、地市、区县、网格、责任区、账号、姓名</w:t>
      </w:r>
      <w:r>
        <w:rPr>
          <w:rFonts w:hint="eastAsia"/>
          <w:lang w:val="zh-CN"/>
        </w:rPr>
        <w:t>.</w:t>
      </w:r>
    </w:p>
    <w:p w:rsidR="00B6125B" w:rsidRDefault="00B6125B" w:rsidP="00B6125B">
      <w:pPr>
        <w:rPr>
          <w:lang w:val="zh-CN"/>
        </w:rPr>
      </w:pPr>
      <w:r>
        <w:rPr>
          <w:rFonts w:hint="eastAsia"/>
          <w:lang w:val="zh-CN"/>
        </w:rPr>
        <w:t>可查询出来的信息包括：月份、省份、地市、区县、网格、责任区、账号、姓名、在职状态、离职时间、</w:t>
      </w:r>
      <w:r w:rsidRPr="003B6155">
        <w:rPr>
          <w:rFonts w:hint="eastAsia"/>
          <w:lang w:val="zh-CN"/>
        </w:rPr>
        <w:t>质检合格率、新装用户弱光率、新装用户测速达标率</w:t>
      </w:r>
      <w:r>
        <w:rPr>
          <w:rFonts w:hint="eastAsia"/>
          <w:lang w:val="zh-CN"/>
        </w:rPr>
        <w:t>。</w:t>
      </w:r>
    </w:p>
    <w:p w:rsidR="00B6125B" w:rsidRPr="00874517" w:rsidRDefault="00B6125B" w:rsidP="00B6125B">
      <w:pPr>
        <w:pStyle w:val="6"/>
      </w:pPr>
      <w:bookmarkStart w:id="4290" w:name="_Toc130156985"/>
      <w:r>
        <w:rPr>
          <w:rFonts w:hint="eastAsia"/>
        </w:rPr>
        <w:t>个人画像服务规范性报表导出</w:t>
      </w:r>
      <w:bookmarkEnd w:id="4290"/>
    </w:p>
    <w:p w:rsidR="00B6125B" w:rsidRDefault="00B6125B" w:rsidP="00B6125B">
      <w:pPr>
        <w:rPr>
          <w:lang w:val="zh-CN"/>
        </w:rPr>
      </w:pPr>
      <w:r>
        <w:rPr>
          <w:rFonts w:hint="eastAsia"/>
          <w:lang w:val="zh-CN"/>
        </w:rPr>
        <w:t>对查出的个人画像服务规范性数据进行导出，导出字段包括：月份、省份、地市、区县、网格、责任区、账号、姓名、在职状态、离职时间、</w:t>
      </w:r>
      <w:r w:rsidRPr="003B6155">
        <w:rPr>
          <w:rFonts w:hint="eastAsia"/>
          <w:lang w:val="zh-CN"/>
        </w:rPr>
        <w:t>质检合格率、新装用户弱光率、新装用户测速达标率</w:t>
      </w:r>
      <w:r>
        <w:rPr>
          <w:rFonts w:hint="eastAsia"/>
          <w:lang w:val="zh-CN"/>
        </w:rPr>
        <w:t>。</w:t>
      </w:r>
    </w:p>
    <w:p w:rsidR="00B6125B" w:rsidRPr="00BD3C80" w:rsidRDefault="00B6125B" w:rsidP="00B6125B">
      <w:pPr>
        <w:pStyle w:val="5"/>
      </w:pPr>
      <w:bookmarkStart w:id="4291" w:name="_Toc130156986"/>
      <w:r>
        <w:rPr>
          <w:rFonts w:hint="eastAsia"/>
          <w:sz w:val="24"/>
          <w:szCs w:val="24"/>
        </w:rPr>
        <w:t>装维个人画像维护质量报表</w:t>
      </w:r>
      <w:bookmarkEnd w:id="4291"/>
    </w:p>
    <w:p w:rsidR="00B6125B" w:rsidRDefault="00B6125B" w:rsidP="00B6125B">
      <w:pPr>
        <w:pStyle w:val="6"/>
      </w:pPr>
      <w:bookmarkStart w:id="4292" w:name="_Toc130156987"/>
      <w:r>
        <w:rPr>
          <w:rFonts w:hint="eastAsia"/>
        </w:rPr>
        <w:t>用于计算维护质量的个人数据和工单数据抽取</w:t>
      </w:r>
      <w:bookmarkEnd w:id="4292"/>
    </w:p>
    <w:p w:rsidR="00B6125B" w:rsidRPr="00C9494E" w:rsidRDefault="00B6125B" w:rsidP="00B6125B">
      <w:pPr>
        <w:spacing w:before="0" w:after="0"/>
        <w:jc w:val="both"/>
        <w:rPr>
          <w:szCs w:val="24"/>
        </w:rPr>
      </w:pPr>
      <w:r w:rsidRPr="00C9494E">
        <w:rPr>
          <w:rFonts w:hint="eastAsia"/>
          <w:szCs w:val="24"/>
        </w:rPr>
        <w:t>从生产</w:t>
      </w:r>
      <w:r>
        <w:rPr>
          <w:rFonts w:hint="eastAsia"/>
          <w:szCs w:val="24"/>
        </w:rPr>
        <w:t>库</w:t>
      </w:r>
      <w:r w:rsidRPr="00C9494E">
        <w:rPr>
          <w:rFonts w:hint="eastAsia"/>
          <w:szCs w:val="24"/>
        </w:rPr>
        <w:t>抽取</w:t>
      </w:r>
      <w:r>
        <w:rPr>
          <w:rFonts w:hint="eastAsia"/>
          <w:szCs w:val="24"/>
        </w:rPr>
        <w:t>人员和工单信息，用于</w:t>
      </w:r>
      <w:r w:rsidRPr="00C9494E">
        <w:rPr>
          <w:rFonts w:hint="eastAsia"/>
          <w:szCs w:val="24"/>
        </w:rPr>
        <w:t>计算支撑数据：</w:t>
      </w:r>
    </w:p>
    <w:p w:rsidR="00B6125B" w:rsidRDefault="00B6125B" w:rsidP="00B6125B">
      <w:r>
        <w:rPr>
          <w:rFonts w:hint="eastAsia"/>
          <w:lang w:val="zh-CN"/>
        </w:rPr>
        <w:lastRenderedPageBreak/>
        <w:t>月份、地市、区县、网格、责任区、账号、姓名、在职状态、离职时间</w:t>
      </w:r>
      <w:r w:rsidRPr="00C9494E">
        <w:rPr>
          <w:rFonts w:hint="eastAsia"/>
          <w:szCs w:val="24"/>
        </w:rPr>
        <w:t>、订单编码、前后端承诺是否一致、无改约、是否经过回捞池、是否履约及时、测速达标、光功率是否达标</w:t>
      </w:r>
    </w:p>
    <w:p w:rsidR="00B6125B" w:rsidRDefault="00B6125B" w:rsidP="00B6125B">
      <w:pPr>
        <w:pStyle w:val="6"/>
      </w:pPr>
      <w:bookmarkStart w:id="4293" w:name="_Toc130156988"/>
      <w:r>
        <w:rPr>
          <w:rFonts w:hint="eastAsia"/>
        </w:rPr>
        <w:t>个人画像维护质量计算</w:t>
      </w:r>
      <w:bookmarkEnd w:id="4293"/>
    </w:p>
    <w:p w:rsidR="00B6125B" w:rsidRDefault="00B6125B" w:rsidP="00B6125B">
      <w:r>
        <w:rPr>
          <w:rFonts w:hint="eastAsia"/>
        </w:rPr>
        <w:t>1</w:t>
      </w:r>
      <w:r>
        <w:rPr>
          <w:rFonts w:hint="eastAsia"/>
        </w:rPr>
        <w:t>、投诉解决率</w:t>
      </w:r>
      <w:r>
        <w:rPr>
          <w:rFonts w:hint="eastAsia"/>
        </w:rPr>
        <w:t>=</w:t>
      </w:r>
      <w:r>
        <w:rPr>
          <w:rFonts w:hint="eastAsia"/>
        </w:rPr>
        <w:t>客户回访回复已解决的投诉工单量</w:t>
      </w:r>
      <w:r>
        <w:rPr>
          <w:rFonts w:hint="eastAsia"/>
        </w:rPr>
        <w:t>/</w:t>
      </w:r>
      <w:r>
        <w:rPr>
          <w:rFonts w:hint="eastAsia"/>
        </w:rPr>
        <w:t>回访成功的投诉工单总量×</w:t>
      </w:r>
      <w:r>
        <w:rPr>
          <w:rFonts w:hint="eastAsia"/>
        </w:rPr>
        <w:t>100%</w:t>
      </w:r>
      <w:r>
        <w:rPr>
          <w:rFonts w:hint="eastAsia"/>
        </w:rPr>
        <w:t>。回访中解决的投诉工单量为客服回访后用户反馈投诉解决的工单量，回访成功的投诉工单总量为一个月内回访成功的投诉工单总量（包括客户反馈解决、未解决、部分解决、待观察）。</w:t>
      </w:r>
    </w:p>
    <w:p w:rsidR="00B6125B" w:rsidRDefault="00B6125B" w:rsidP="00B6125B">
      <w:r>
        <w:rPr>
          <w:rFonts w:hint="eastAsia"/>
        </w:rPr>
        <w:t>1</w:t>
      </w:r>
      <w:r>
        <w:rPr>
          <w:rFonts w:hint="eastAsia"/>
        </w:rPr>
        <w:t>、广义家宽重复投诉率</w:t>
      </w:r>
      <w:r>
        <w:rPr>
          <w:rFonts w:hint="eastAsia"/>
        </w:rPr>
        <w:t>=90</w:t>
      </w:r>
      <w:r>
        <w:rPr>
          <w:rFonts w:hint="eastAsia"/>
        </w:rPr>
        <w:t>天重复投诉率</w:t>
      </w:r>
      <w:r>
        <w:rPr>
          <w:rFonts w:hint="eastAsia"/>
        </w:rPr>
        <w:t>+</w:t>
      </w:r>
      <w:r>
        <w:rPr>
          <w:rFonts w:hint="eastAsia"/>
        </w:rPr>
        <w:t>频繁投诉率</w:t>
      </w:r>
      <w:r>
        <w:rPr>
          <w:rFonts w:hint="eastAsia"/>
        </w:rPr>
        <w:t>+</w:t>
      </w:r>
      <w:r>
        <w:rPr>
          <w:rFonts w:hint="eastAsia"/>
        </w:rPr>
        <w:t>新装</w:t>
      </w:r>
      <w:r>
        <w:rPr>
          <w:rFonts w:hint="eastAsia"/>
        </w:rPr>
        <w:t>30</w:t>
      </w:r>
      <w:r>
        <w:rPr>
          <w:rFonts w:hint="eastAsia"/>
        </w:rPr>
        <w:t>天投诉率：（</w:t>
      </w:r>
      <w:r>
        <w:rPr>
          <w:rFonts w:hint="eastAsia"/>
        </w:rPr>
        <w:t>1</w:t>
      </w:r>
      <w:r>
        <w:rPr>
          <w:rFonts w:hint="eastAsia"/>
        </w:rPr>
        <w:t>）</w:t>
      </w:r>
      <w:r>
        <w:rPr>
          <w:rFonts w:hint="eastAsia"/>
        </w:rPr>
        <w:t>90</w:t>
      </w:r>
      <w:r>
        <w:rPr>
          <w:rFonts w:hint="eastAsia"/>
        </w:rPr>
        <w:t>天重复投诉率</w:t>
      </w:r>
      <w:r>
        <w:rPr>
          <w:rFonts w:hint="eastAsia"/>
        </w:rPr>
        <w:t>=90</w:t>
      </w:r>
      <w:r>
        <w:rPr>
          <w:rFonts w:hint="eastAsia"/>
        </w:rPr>
        <w:t>天重复投诉量</w:t>
      </w:r>
      <w:r>
        <w:rPr>
          <w:rFonts w:hint="eastAsia"/>
        </w:rPr>
        <w:t>/</w:t>
      </w:r>
      <w:r>
        <w:rPr>
          <w:rFonts w:hint="eastAsia"/>
        </w:rPr>
        <w:t>全量投诉量；（</w:t>
      </w:r>
      <w:r>
        <w:rPr>
          <w:rFonts w:hint="eastAsia"/>
        </w:rPr>
        <w:t>2</w:t>
      </w:r>
      <w:r>
        <w:rPr>
          <w:rFonts w:hint="eastAsia"/>
        </w:rPr>
        <w:t>）频繁投诉率</w:t>
      </w:r>
      <w:r>
        <w:rPr>
          <w:rFonts w:hint="eastAsia"/>
        </w:rPr>
        <w:t>=</w:t>
      </w:r>
      <w:r>
        <w:rPr>
          <w:rFonts w:hint="eastAsia"/>
        </w:rPr>
        <w:t>频繁投诉量</w:t>
      </w:r>
      <w:r>
        <w:rPr>
          <w:rFonts w:hint="eastAsia"/>
        </w:rPr>
        <w:t>/</w:t>
      </w:r>
      <w:r>
        <w:rPr>
          <w:rFonts w:hint="eastAsia"/>
        </w:rPr>
        <w:t>全量投诉量；（</w:t>
      </w:r>
      <w:r>
        <w:rPr>
          <w:rFonts w:hint="eastAsia"/>
        </w:rPr>
        <w:t>3</w:t>
      </w:r>
      <w:r>
        <w:rPr>
          <w:rFonts w:hint="eastAsia"/>
        </w:rPr>
        <w:t>）新装</w:t>
      </w:r>
      <w:r>
        <w:rPr>
          <w:rFonts w:hint="eastAsia"/>
        </w:rPr>
        <w:t>30</w:t>
      </w:r>
      <w:r>
        <w:rPr>
          <w:rFonts w:hint="eastAsia"/>
        </w:rPr>
        <w:t>天投诉率</w:t>
      </w:r>
      <w:r>
        <w:rPr>
          <w:rFonts w:hint="eastAsia"/>
        </w:rPr>
        <w:t>=</w:t>
      </w:r>
      <w:r>
        <w:rPr>
          <w:rFonts w:hint="eastAsia"/>
        </w:rPr>
        <w:t>新装</w:t>
      </w:r>
      <w:r>
        <w:rPr>
          <w:rFonts w:hint="eastAsia"/>
        </w:rPr>
        <w:t>30</w:t>
      </w:r>
      <w:r>
        <w:rPr>
          <w:rFonts w:hint="eastAsia"/>
        </w:rPr>
        <w:t>天投诉量</w:t>
      </w:r>
      <w:r>
        <w:rPr>
          <w:rFonts w:hint="eastAsia"/>
        </w:rPr>
        <w:t>/</w:t>
      </w:r>
      <w:r>
        <w:rPr>
          <w:rFonts w:hint="eastAsia"/>
        </w:rPr>
        <w:t>全量装机量（剔除主动关怀单、增值业务单和故障换机单），</w:t>
      </w:r>
    </w:p>
    <w:p w:rsidR="00B6125B" w:rsidRDefault="00B6125B" w:rsidP="00B6125B">
      <w:r>
        <w:rPr>
          <w:rFonts w:hint="eastAsia"/>
        </w:rPr>
        <w:t>2</w:t>
      </w:r>
      <w:r>
        <w:rPr>
          <w:rFonts w:hint="eastAsia"/>
        </w:rPr>
        <w:t>、工单范围：</w:t>
      </w:r>
      <w:r>
        <w:rPr>
          <w:rFonts w:hint="eastAsia"/>
        </w:rPr>
        <w:t>4.0+</w:t>
      </w:r>
      <w:r>
        <w:rPr>
          <w:rFonts w:hint="eastAsia"/>
        </w:rPr>
        <w:t>本地</w:t>
      </w:r>
    </w:p>
    <w:p w:rsidR="00B6125B" w:rsidRDefault="00B6125B" w:rsidP="00B6125B">
      <w:r>
        <w:rPr>
          <w:rFonts w:hint="eastAsia"/>
        </w:rPr>
        <w:t>1</w:t>
      </w:r>
      <w:r>
        <w:rPr>
          <w:rFonts w:hint="eastAsia"/>
        </w:rPr>
        <w:t>、维护用户弱光率</w:t>
      </w:r>
      <w:r>
        <w:rPr>
          <w:rFonts w:hint="eastAsia"/>
        </w:rPr>
        <w:t>=</w:t>
      </w:r>
      <w:r>
        <w:rPr>
          <w:rFonts w:hint="eastAsia"/>
        </w:rPr>
        <w:t>装维人员维护的用户中弱光</w:t>
      </w:r>
      <w:r>
        <w:rPr>
          <w:rFonts w:hint="eastAsia"/>
        </w:rPr>
        <w:t>IHGU</w:t>
      </w:r>
      <w:r>
        <w:rPr>
          <w:rFonts w:hint="eastAsia"/>
        </w:rPr>
        <w:t>数</w:t>
      </w:r>
      <w:r>
        <w:rPr>
          <w:rFonts w:hint="eastAsia"/>
        </w:rPr>
        <w:t>/</w:t>
      </w:r>
      <w:r>
        <w:rPr>
          <w:rFonts w:hint="eastAsia"/>
        </w:rPr>
        <w:t>活跃</w:t>
      </w:r>
      <w:r>
        <w:rPr>
          <w:rFonts w:hint="eastAsia"/>
        </w:rPr>
        <w:t>IHGU</w:t>
      </w:r>
      <w:r>
        <w:rPr>
          <w:rFonts w:hint="eastAsia"/>
        </w:rPr>
        <w:t>数。</w:t>
      </w:r>
    </w:p>
    <w:p w:rsidR="00B6125B" w:rsidRDefault="00B6125B" w:rsidP="00B6125B">
      <w:r>
        <w:rPr>
          <w:rFonts w:hint="eastAsia"/>
        </w:rPr>
        <w:t>弱光指接收光功率低于</w:t>
      </w:r>
      <w:r>
        <w:rPr>
          <w:rFonts w:hint="eastAsia"/>
        </w:rPr>
        <w:t>-27dBm</w:t>
      </w:r>
      <w:r>
        <w:rPr>
          <w:rFonts w:hint="eastAsia"/>
        </w:rPr>
        <w:t>的</w:t>
      </w:r>
      <w:r>
        <w:rPr>
          <w:rFonts w:hint="eastAsia"/>
        </w:rPr>
        <w:t>ONU</w:t>
      </w:r>
      <w:r>
        <w:rPr>
          <w:rFonts w:hint="eastAsia"/>
        </w:rPr>
        <w:t>数量。</w:t>
      </w:r>
    </w:p>
    <w:p w:rsidR="00B6125B" w:rsidRDefault="00B6125B" w:rsidP="00B6125B">
      <w:r>
        <w:rPr>
          <w:rFonts w:hint="eastAsia"/>
        </w:rPr>
        <w:t>日粒度：弱光率</w:t>
      </w:r>
      <w:r>
        <w:rPr>
          <w:rFonts w:hint="eastAsia"/>
        </w:rPr>
        <w:t>=</w:t>
      </w:r>
      <w:r>
        <w:rPr>
          <w:rFonts w:hint="eastAsia"/>
        </w:rPr>
        <w:t>当日弱光</w:t>
      </w:r>
      <w:r>
        <w:rPr>
          <w:rFonts w:hint="eastAsia"/>
        </w:rPr>
        <w:t>IHGU</w:t>
      </w:r>
      <w:r>
        <w:rPr>
          <w:rFonts w:hint="eastAsia"/>
        </w:rPr>
        <w:t>数</w:t>
      </w:r>
      <w:r>
        <w:rPr>
          <w:rFonts w:hint="eastAsia"/>
        </w:rPr>
        <w:t>/</w:t>
      </w:r>
      <w:r>
        <w:rPr>
          <w:rFonts w:hint="eastAsia"/>
        </w:rPr>
        <w:t>当日活跃</w:t>
      </w:r>
      <w:r>
        <w:rPr>
          <w:rFonts w:hint="eastAsia"/>
        </w:rPr>
        <w:t>IHGU</w:t>
      </w:r>
      <w:r>
        <w:rPr>
          <w:rFonts w:hint="eastAsia"/>
        </w:rPr>
        <w:t>用户数</w:t>
      </w:r>
    </w:p>
    <w:p w:rsidR="00B6125B" w:rsidRDefault="00B6125B" w:rsidP="00B6125B">
      <w:r>
        <w:rPr>
          <w:rFonts w:hint="eastAsia"/>
        </w:rPr>
        <w:t>（驻地网的弱光口径）</w:t>
      </w:r>
    </w:p>
    <w:p w:rsidR="00B6125B" w:rsidRDefault="00B6125B" w:rsidP="00B6125B">
      <w:r>
        <w:rPr>
          <w:rFonts w:hint="eastAsia"/>
        </w:rPr>
        <w:t>1</w:t>
      </w:r>
      <w:r>
        <w:rPr>
          <w:rFonts w:hint="eastAsia"/>
        </w:rPr>
        <w:t>、催修率</w:t>
      </w:r>
      <w:r>
        <w:rPr>
          <w:rFonts w:hint="eastAsia"/>
        </w:rPr>
        <w:t>=</w:t>
      </w:r>
      <w:r>
        <w:rPr>
          <w:rFonts w:hint="eastAsia"/>
        </w:rPr>
        <w:t>催单（服务质量立单为催修</w:t>
      </w:r>
      <w:r>
        <w:rPr>
          <w:rFonts w:hint="eastAsia"/>
        </w:rPr>
        <w:t>+</w:t>
      </w:r>
      <w:r>
        <w:rPr>
          <w:rFonts w:hint="eastAsia"/>
        </w:rPr>
        <w:t>原工单追加催修信息）</w:t>
      </w:r>
      <w:r>
        <w:rPr>
          <w:rFonts w:hint="eastAsia"/>
        </w:rPr>
        <w:t>/</w:t>
      </w:r>
      <w:r>
        <w:rPr>
          <w:rFonts w:hint="eastAsia"/>
        </w:rPr>
        <w:t>归档工单。</w:t>
      </w:r>
    </w:p>
    <w:p w:rsidR="00B6125B" w:rsidRDefault="00B6125B" w:rsidP="00B6125B">
      <w:r>
        <w:rPr>
          <w:rFonts w:hint="eastAsia"/>
        </w:rPr>
        <w:t>备注：建议增加复盘，不及时的工单进行原因复盘，复盘装维责任的不剔除，复盘非装维责任的剔除考核。增加复盘的时限要求。</w:t>
      </w:r>
    </w:p>
    <w:p w:rsidR="00B6125B" w:rsidRDefault="00B6125B" w:rsidP="00B6125B">
      <w:pPr>
        <w:pStyle w:val="6"/>
      </w:pPr>
      <w:bookmarkStart w:id="4294" w:name="_Toc130156989"/>
      <w:r>
        <w:rPr>
          <w:rFonts w:hint="eastAsia"/>
        </w:rPr>
        <w:t>个人画像维护质量排名计算</w:t>
      </w:r>
      <w:bookmarkEnd w:id="4294"/>
    </w:p>
    <w:p w:rsidR="00B6125B" w:rsidRDefault="00B6125B" w:rsidP="00B6125B">
      <w:r>
        <w:rPr>
          <w:rFonts w:hint="eastAsia"/>
        </w:rPr>
        <w:lastRenderedPageBreak/>
        <w:t>通过个人画像维护质量，计算该地市内，根据不同指标升序或降序的规则计算每一项指标的人员排名情况。</w:t>
      </w:r>
    </w:p>
    <w:p w:rsidR="00B6125B" w:rsidRDefault="00B6125B" w:rsidP="00B6125B">
      <w:pPr>
        <w:pStyle w:val="6"/>
      </w:pPr>
      <w:bookmarkStart w:id="4295" w:name="_Toc130156990"/>
      <w:r>
        <w:rPr>
          <w:rFonts w:hint="eastAsia"/>
        </w:rPr>
        <w:t>个人画像维护质量得分计算</w:t>
      </w:r>
      <w:bookmarkEnd w:id="4295"/>
    </w:p>
    <w:p w:rsidR="00B6125B" w:rsidRPr="00623AB8" w:rsidRDefault="00B6125B" w:rsidP="00B6125B">
      <w:r>
        <w:rPr>
          <w:rFonts w:hint="eastAsia"/>
        </w:rPr>
        <w:t>通过个人画像维护质量和排名信息，计算该地市内，每一项指标的人员得分。</w:t>
      </w:r>
    </w:p>
    <w:p w:rsidR="00B6125B" w:rsidRDefault="00B6125B" w:rsidP="00B6125B">
      <w:r>
        <w:rPr>
          <w:rFonts w:hint="eastAsia"/>
        </w:rPr>
        <w:t>计算规则：</w:t>
      </w:r>
    </w:p>
    <w:p w:rsidR="00B6125B" w:rsidRPr="00623AB8" w:rsidRDefault="00B6125B" w:rsidP="00B6125B">
      <w:pPr>
        <w:rPr>
          <w:rFonts w:ascii="Courier New" w:hAnsi="Courier New" w:cs="Courier New"/>
          <w:iCs/>
          <w:snapToGrid/>
          <w:sz w:val="20"/>
          <w:highlight w:val="white"/>
        </w:rPr>
      </w:pPr>
      <w:r w:rsidRPr="00623AB8">
        <w:rPr>
          <w:rFonts w:ascii="Courier New" w:hAnsi="Courier New" w:cs="Courier New"/>
          <w:iCs/>
          <w:snapToGrid/>
          <w:sz w:val="20"/>
          <w:highlight w:val="white"/>
        </w:rPr>
        <w:t>线性系数</w:t>
      </w:r>
      <w:r>
        <w:rPr>
          <w:rFonts w:ascii="Courier New" w:hAnsi="Courier New" w:cs="Courier New"/>
          <w:iCs/>
          <w:snapToGrid/>
          <w:sz w:val="20"/>
          <w:highlight w:val="white"/>
        </w:rPr>
        <w:t>=</w:t>
      </w:r>
      <w:r w:rsidRPr="00623AB8">
        <w:rPr>
          <w:rFonts w:ascii="Courier New" w:hAnsi="Courier New" w:cs="Courier New"/>
          <w:iCs/>
          <w:snapToGrid/>
          <w:sz w:val="20"/>
          <w:highlight w:val="white"/>
        </w:rPr>
        <w:t>（排名</w:t>
      </w:r>
      <w:r w:rsidRPr="00623AB8">
        <w:rPr>
          <w:rFonts w:ascii="Courier New" w:hAnsi="Courier New" w:cs="Courier New"/>
          <w:iCs/>
          <w:snapToGrid/>
          <w:sz w:val="20"/>
          <w:highlight w:val="white"/>
        </w:rPr>
        <w:t>-</w:t>
      </w:r>
      <w:r w:rsidRPr="00623AB8">
        <w:rPr>
          <w:rFonts w:ascii="Courier New" w:hAnsi="Courier New" w:cs="Courier New"/>
          <w:iCs/>
          <w:snapToGrid/>
          <w:sz w:val="20"/>
          <w:highlight w:val="white"/>
        </w:rPr>
        <w:t>排名人数）</w:t>
      </w:r>
      <w:r w:rsidRPr="00623AB8">
        <w:rPr>
          <w:rFonts w:ascii="Courier New" w:hAnsi="Courier New" w:cs="Courier New"/>
          <w:iCs/>
          <w:snapToGrid/>
          <w:sz w:val="20"/>
          <w:highlight w:val="white"/>
        </w:rPr>
        <w:t>/(1-</w:t>
      </w:r>
      <w:r w:rsidRPr="00623AB8">
        <w:rPr>
          <w:rFonts w:ascii="Courier New" w:hAnsi="Courier New" w:cs="Courier New"/>
          <w:iCs/>
          <w:snapToGrid/>
          <w:sz w:val="20"/>
          <w:highlight w:val="white"/>
        </w:rPr>
        <w:t>排名人数</w:t>
      </w:r>
      <w:r w:rsidRPr="00623AB8">
        <w:rPr>
          <w:rFonts w:ascii="Courier New" w:hAnsi="Courier New" w:cs="Courier New"/>
          <w:iCs/>
          <w:snapToGrid/>
          <w:sz w:val="20"/>
          <w:highlight w:val="white"/>
        </w:rPr>
        <w:t xml:space="preserve">) </w:t>
      </w:r>
    </w:p>
    <w:p w:rsidR="00B6125B" w:rsidRPr="00623AB8" w:rsidRDefault="00B6125B" w:rsidP="00B6125B">
      <w:r w:rsidRPr="00623AB8">
        <w:rPr>
          <w:rFonts w:ascii="Courier New" w:hAnsi="Courier New" w:cs="Courier New"/>
          <w:iCs/>
          <w:snapToGrid/>
          <w:sz w:val="20"/>
          <w:highlight w:val="white"/>
        </w:rPr>
        <w:t>得分</w:t>
      </w:r>
      <w:r>
        <w:rPr>
          <w:rFonts w:ascii="Courier New" w:hAnsi="Courier New" w:cs="Courier New" w:hint="eastAsia"/>
          <w:iCs/>
          <w:snapToGrid/>
          <w:sz w:val="20"/>
          <w:highlight w:val="white"/>
        </w:rPr>
        <w:t>=</w:t>
      </w:r>
      <w:r w:rsidRPr="00623AB8">
        <w:rPr>
          <w:rFonts w:ascii="Courier New" w:hAnsi="Courier New" w:cs="Courier New"/>
          <w:iCs/>
          <w:snapToGrid/>
          <w:sz w:val="20"/>
          <w:highlight w:val="white"/>
        </w:rPr>
        <w:t xml:space="preserve"> 50%*</w:t>
      </w:r>
      <w:r w:rsidRPr="00623AB8">
        <w:rPr>
          <w:rFonts w:ascii="Courier New" w:hAnsi="Courier New" w:cs="Courier New"/>
          <w:iCs/>
          <w:snapToGrid/>
          <w:sz w:val="20"/>
          <w:highlight w:val="white"/>
        </w:rPr>
        <w:t>分值</w:t>
      </w:r>
      <w:r w:rsidRPr="00623AB8">
        <w:rPr>
          <w:rFonts w:ascii="Courier New" w:hAnsi="Courier New" w:cs="Courier New"/>
          <w:iCs/>
          <w:snapToGrid/>
          <w:sz w:val="20"/>
          <w:highlight w:val="white"/>
        </w:rPr>
        <w:t>+</w:t>
      </w:r>
      <w:r w:rsidRPr="00623AB8">
        <w:rPr>
          <w:rFonts w:ascii="Courier New" w:hAnsi="Courier New" w:cs="Courier New"/>
          <w:iCs/>
          <w:snapToGrid/>
          <w:sz w:val="20"/>
          <w:highlight w:val="white"/>
        </w:rPr>
        <w:t>线性系数</w:t>
      </w:r>
      <w:r w:rsidRPr="00623AB8">
        <w:rPr>
          <w:rFonts w:ascii="Courier New" w:hAnsi="Courier New" w:cs="Courier New"/>
          <w:iCs/>
          <w:snapToGrid/>
          <w:sz w:val="20"/>
          <w:highlight w:val="white"/>
        </w:rPr>
        <w:t>*50%*</w:t>
      </w:r>
      <w:r w:rsidRPr="00623AB8">
        <w:rPr>
          <w:rFonts w:ascii="Courier New" w:hAnsi="Courier New" w:cs="Courier New"/>
          <w:iCs/>
          <w:snapToGrid/>
          <w:sz w:val="20"/>
          <w:highlight w:val="white"/>
        </w:rPr>
        <w:t>分值</w:t>
      </w:r>
    </w:p>
    <w:p w:rsidR="00B6125B" w:rsidRDefault="00B6125B" w:rsidP="00B6125B">
      <w:pPr>
        <w:pStyle w:val="6"/>
      </w:pPr>
      <w:bookmarkStart w:id="4296" w:name="_Toc130156991"/>
      <w:r>
        <w:rPr>
          <w:rFonts w:hint="eastAsia"/>
        </w:rPr>
        <w:t>维护质量数据保障机制</w:t>
      </w:r>
      <w:bookmarkEnd w:id="4296"/>
    </w:p>
    <w:p w:rsidR="00B6125B" w:rsidRDefault="00B6125B" w:rsidP="00B6125B">
      <w:pPr>
        <w:rPr>
          <w:rFonts w:ascii="宋体" w:hAnsi="宋体"/>
        </w:rPr>
      </w:pPr>
      <w:r>
        <w:rPr>
          <w:rFonts w:ascii="宋体" w:hAnsi="宋体" w:hint="eastAsia"/>
        </w:rPr>
        <w:t>数据生成完成后，检查数据是否正常，包括检查数据量是否符合业务合理范围、及时率是否超过1</w:t>
      </w:r>
      <w:r>
        <w:rPr>
          <w:rFonts w:ascii="宋体" w:hAnsi="宋体"/>
        </w:rPr>
        <w:t>00%</w:t>
      </w:r>
      <w:r>
        <w:rPr>
          <w:rFonts w:ascii="宋体" w:hAnsi="宋体" w:hint="eastAsia"/>
        </w:rPr>
        <w:t>，弱光率、催修率、催装率是否大于1</w:t>
      </w:r>
      <w:r>
        <w:rPr>
          <w:rFonts w:ascii="宋体" w:hAnsi="宋体"/>
        </w:rPr>
        <w:t>0%</w:t>
      </w:r>
      <w:r>
        <w:rPr>
          <w:rFonts w:ascii="宋体" w:hAnsi="宋体" w:hint="eastAsia"/>
        </w:rPr>
        <w:t>，满意度是否低于9</w:t>
      </w:r>
      <w:r>
        <w:rPr>
          <w:rFonts w:ascii="宋体" w:hAnsi="宋体"/>
        </w:rPr>
        <w:t>0</w:t>
      </w:r>
      <w:r>
        <w:rPr>
          <w:rFonts w:ascii="宋体" w:hAnsi="宋体" w:hint="eastAsia"/>
        </w:rPr>
        <w:t>等。</w:t>
      </w:r>
    </w:p>
    <w:p w:rsidR="00B6125B" w:rsidRDefault="00B6125B" w:rsidP="00B6125B">
      <w:pPr>
        <w:pStyle w:val="6"/>
      </w:pPr>
      <w:bookmarkStart w:id="4297" w:name="_Toc130156992"/>
      <w:r>
        <w:rPr>
          <w:rFonts w:hint="eastAsia"/>
        </w:rPr>
        <w:t>维护质量异常告警机制、短信发送至管理员</w:t>
      </w:r>
      <w:bookmarkEnd w:id="4297"/>
    </w:p>
    <w:p w:rsidR="00B6125B" w:rsidRDefault="00B6125B" w:rsidP="00B6125B">
      <w:r>
        <w:rPr>
          <w:rFonts w:ascii="宋体" w:hAnsi="宋体" w:hint="eastAsia"/>
        </w:rPr>
        <w:t>对数据量不符合业务合理范围、及时率超过1</w:t>
      </w:r>
      <w:r>
        <w:rPr>
          <w:rFonts w:ascii="宋体" w:hAnsi="宋体"/>
        </w:rPr>
        <w:t>00%</w:t>
      </w:r>
      <w:r>
        <w:rPr>
          <w:rFonts w:ascii="宋体" w:hAnsi="宋体" w:hint="eastAsia"/>
        </w:rPr>
        <w:t>，弱光率、催修率、催装率大于1</w:t>
      </w:r>
      <w:r>
        <w:rPr>
          <w:rFonts w:ascii="宋体" w:hAnsi="宋体"/>
        </w:rPr>
        <w:t>0%</w:t>
      </w:r>
      <w:r>
        <w:rPr>
          <w:rFonts w:ascii="宋体" w:hAnsi="宋体" w:hint="eastAsia"/>
        </w:rPr>
        <w:t>，满意度低于9</w:t>
      </w:r>
      <w:r>
        <w:rPr>
          <w:rFonts w:ascii="宋体" w:hAnsi="宋体"/>
        </w:rPr>
        <w:t>0</w:t>
      </w:r>
      <w:r>
        <w:rPr>
          <w:rFonts w:ascii="宋体" w:hAnsi="宋体" w:hint="eastAsia"/>
        </w:rPr>
        <w:t>等异常数据输出异常信息，按周期短信发送到对应的管理员手机。</w:t>
      </w:r>
    </w:p>
    <w:p w:rsidR="00B6125B" w:rsidRDefault="00B6125B" w:rsidP="00B6125B">
      <w:pPr>
        <w:pStyle w:val="6"/>
      </w:pPr>
      <w:bookmarkStart w:id="4298" w:name="_Toc130156993"/>
      <w:r>
        <w:rPr>
          <w:rFonts w:hint="eastAsia"/>
        </w:rPr>
        <w:t>个人画像维护质量报表查询</w:t>
      </w:r>
      <w:bookmarkEnd w:id="4298"/>
    </w:p>
    <w:p w:rsidR="00B6125B" w:rsidRDefault="00B6125B" w:rsidP="00B6125B">
      <w:pPr>
        <w:rPr>
          <w:lang w:val="zh-CN"/>
        </w:rPr>
      </w:pPr>
      <w:r>
        <w:rPr>
          <w:rFonts w:hint="eastAsia"/>
          <w:lang w:val="zh-CN"/>
        </w:rPr>
        <w:t>开发界面展示个人画像维护质量报表，报表查询条件为</w:t>
      </w:r>
      <w:r>
        <w:rPr>
          <w:rFonts w:hint="eastAsia"/>
          <w:lang w:val="zh-CN"/>
        </w:rPr>
        <w:t>:</w:t>
      </w:r>
      <w:r w:rsidRPr="00F034AA">
        <w:rPr>
          <w:rFonts w:hint="eastAsia"/>
          <w:lang w:val="zh-CN"/>
        </w:rPr>
        <w:t xml:space="preserve"> </w:t>
      </w:r>
      <w:r>
        <w:rPr>
          <w:rFonts w:hint="eastAsia"/>
          <w:lang w:val="zh-CN"/>
        </w:rPr>
        <w:t>月份、省份、地市、区县、网格、责任区、账号、姓名</w:t>
      </w:r>
      <w:r>
        <w:rPr>
          <w:rFonts w:hint="eastAsia"/>
          <w:lang w:val="zh-CN"/>
        </w:rPr>
        <w:t>.</w:t>
      </w:r>
    </w:p>
    <w:p w:rsidR="00B6125B" w:rsidRDefault="00B6125B" w:rsidP="00B6125B">
      <w:pPr>
        <w:rPr>
          <w:lang w:val="zh-CN"/>
        </w:rPr>
      </w:pPr>
      <w:r>
        <w:rPr>
          <w:rFonts w:hint="eastAsia"/>
          <w:lang w:val="zh-CN"/>
        </w:rPr>
        <w:t>可查询出来的信息包括：月份、省份、地市、区县、网格、责任区、账号、姓名、在职状态、离职时间、投诉解决率分子、投诉解决率分母、投诉解决率、广义重复投诉率分子、广义重复投诉率分母、广义重复投诉率、催修率分子、催修</w:t>
      </w:r>
      <w:r>
        <w:rPr>
          <w:rFonts w:hint="eastAsia"/>
          <w:lang w:val="zh-CN"/>
        </w:rPr>
        <w:lastRenderedPageBreak/>
        <w:t>率分母、催修率。</w:t>
      </w:r>
    </w:p>
    <w:p w:rsidR="00B6125B" w:rsidRPr="00874517" w:rsidRDefault="00B6125B" w:rsidP="00B6125B">
      <w:pPr>
        <w:pStyle w:val="6"/>
      </w:pPr>
      <w:bookmarkStart w:id="4299" w:name="_Toc130156994"/>
      <w:r>
        <w:rPr>
          <w:rFonts w:hint="eastAsia"/>
        </w:rPr>
        <w:t>个人画像维护质量报表导出</w:t>
      </w:r>
      <w:bookmarkEnd w:id="4299"/>
    </w:p>
    <w:p w:rsidR="00B6125B" w:rsidRDefault="00B6125B" w:rsidP="00B6125B">
      <w:pPr>
        <w:rPr>
          <w:lang w:val="zh-CN"/>
        </w:rPr>
      </w:pPr>
      <w:r>
        <w:rPr>
          <w:rFonts w:hint="eastAsia"/>
          <w:lang w:val="zh-CN"/>
        </w:rPr>
        <w:t>对查出的个人画像维护质量数据进行导出，导出字段包括：月份、省份、地市、区县、网格、责任区、账号、姓名、在职状态、离职时间、投诉解决率分子、投诉解决率分母、投诉解决率、广义重复投诉率分子、广义重复投诉率分母、广义重复投诉率、催修率分子、催修率分母、催修率。</w:t>
      </w:r>
    </w:p>
    <w:p w:rsidR="00B6125B" w:rsidRDefault="00B6125B" w:rsidP="00B6125B">
      <w:pPr>
        <w:pStyle w:val="5"/>
        <w:rPr>
          <w:sz w:val="24"/>
          <w:szCs w:val="24"/>
        </w:rPr>
      </w:pPr>
      <w:bookmarkStart w:id="4300" w:name="_Toc130156995"/>
      <w:r>
        <w:rPr>
          <w:rFonts w:hint="eastAsia"/>
          <w:sz w:val="24"/>
          <w:szCs w:val="24"/>
        </w:rPr>
        <w:t>装维个人画像服务满意度报表</w:t>
      </w:r>
      <w:bookmarkEnd w:id="4300"/>
    </w:p>
    <w:p w:rsidR="00B6125B" w:rsidRDefault="00B6125B" w:rsidP="00B6125B">
      <w:pPr>
        <w:pStyle w:val="6"/>
      </w:pPr>
      <w:bookmarkStart w:id="4301" w:name="_Toc130156996"/>
      <w:r>
        <w:rPr>
          <w:rFonts w:hint="eastAsia"/>
        </w:rPr>
        <w:t>服务调研数据导入</w:t>
      </w:r>
      <w:bookmarkEnd w:id="4301"/>
    </w:p>
    <w:p w:rsidR="00B6125B" w:rsidRDefault="00B6125B" w:rsidP="00B6125B">
      <w:r>
        <w:rPr>
          <w:rFonts w:ascii="宋体" w:hAnsi="宋体" w:hint="eastAsia"/>
        </w:rPr>
        <w:t>综调系统开发服务调研数据带入的功能页面，导入</w:t>
      </w:r>
      <w:r>
        <w:rPr>
          <w:rFonts w:ascii="宋体" w:hAnsi="宋体" w:hint="eastAsia"/>
          <w:szCs w:val="21"/>
        </w:rPr>
        <w:t>工单号、州市、区县、网格、装维人员、调研结果、竣工时间、八类调研问题等信息，存储在数据库中</w:t>
      </w:r>
      <w:r>
        <w:rPr>
          <w:rFonts w:hint="eastAsia"/>
        </w:rPr>
        <w:t>。</w:t>
      </w:r>
    </w:p>
    <w:p w:rsidR="00B6125B" w:rsidRDefault="00B6125B" w:rsidP="00B6125B">
      <w:pPr>
        <w:pStyle w:val="6"/>
      </w:pPr>
      <w:bookmarkStart w:id="4302" w:name="_Toc130156997"/>
      <w:r>
        <w:rPr>
          <w:rFonts w:hint="eastAsia"/>
        </w:rPr>
        <w:t>服务调研数据存储</w:t>
      </w:r>
      <w:bookmarkEnd w:id="4302"/>
    </w:p>
    <w:p w:rsidR="00B6125B" w:rsidRPr="00511CC1" w:rsidRDefault="00B6125B" w:rsidP="00B6125B">
      <w:r>
        <w:rPr>
          <w:rFonts w:ascii="宋体" w:hAnsi="宋体" w:hint="eastAsia"/>
        </w:rPr>
        <w:t>将界面导入的</w:t>
      </w:r>
      <w:r>
        <w:rPr>
          <w:rFonts w:ascii="宋体" w:hAnsi="宋体" w:hint="eastAsia"/>
          <w:szCs w:val="21"/>
        </w:rPr>
        <w:t>工单号、州市、区县、网格、装维人员、调研结果、竣工时间等信息，存储在数据库中</w:t>
      </w:r>
      <w:r>
        <w:rPr>
          <w:rFonts w:hint="eastAsia"/>
        </w:rPr>
        <w:t>。</w:t>
      </w:r>
    </w:p>
    <w:p w:rsidR="00B6125B" w:rsidRDefault="00B6125B" w:rsidP="00B6125B">
      <w:pPr>
        <w:pStyle w:val="6"/>
      </w:pPr>
      <w:bookmarkStart w:id="4303" w:name="_Toc130156998"/>
      <w:r>
        <w:rPr>
          <w:rFonts w:hint="eastAsia"/>
        </w:rPr>
        <w:t>服务调研数据查询</w:t>
      </w:r>
      <w:bookmarkEnd w:id="4303"/>
    </w:p>
    <w:p w:rsidR="00B6125B" w:rsidRDefault="00B6125B" w:rsidP="00B6125B">
      <w:pPr>
        <w:rPr>
          <w:rFonts w:ascii="宋体" w:hAnsi="宋体"/>
          <w:szCs w:val="21"/>
        </w:rPr>
      </w:pPr>
      <w:r>
        <w:rPr>
          <w:rFonts w:ascii="宋体" w:hAnsi="宋体" w:hint="eastAsia"/>
          <w:szCs w:val="21"/>
        </w:rPr>
        <w:t>开发服务调研数据带入的查询功能，查询导入的装机、移机、投诉的信息并展示在界面上，包括工单号、州市、区县、网格、装维人员、调研结果、竣工时间等信息</w:t>
      </w:r>
      <w:r>
        <w:rPr>
          <w:rFonts w:hint="eastAsia"/>
          <w:szCs w:val="21"/>
        </w:rPr>
        <w:t>。</w:t>
      </w:r>
    </w:p>
    <w:p w:rsidR="00B6125B" w:rsidRDefault="00B6125B" w:rsidP="00B6125B">
      <w:pPr>
        <w:pStyle w:val="6"/>
      </w:pPr>
      <w:bookmarkStart w:id="4304" w:name="_Toc130156999"/>
      <w:r>
        <w:rPr>
          <w:rFonts w:hint="eastAsia"/>
        </w:rPr>
        <w:t>服务调研数据下载</w:t>
      </w:r>
      <w:bookmarkEnd w:id="4304"/>
    </w:p>
    <w:p w:rsidR="00B6125B" w:rsidRDefault="00B6125B" w:rsidP="00B6125B">
      <w:pPr>
        <w:rPr>
          <w:rFonts w:ascii="宋体" w:hAnsi="宋体"/>
          <w:szCs w:val="21"/>
        </w:rPr>
      </w:pPr>
      <w:r>
        <w:rPr>
          <w:rFonts w:ascii="宋体" w:hAnsi="宋体" w:hint="eastAsia"/>
          <w:szCs w:val="21"/>
        </w:rPr>
        <w:t>开发服务调研数据带入的下载功能，将装机、移机、投诉的服务调研信息查询出来后，可进行下载，包括工单号、州市、区县、网格、装维人员、调研结果、竣工时间等信息，下载文件包括</w:t>
      </w:r>
      <w:r>
        <w:rPr>
          <w:rFonts w:hint="eastAsia"/>
          <w:szCs w:val="21"/>
        </w:rPr>
        <w:t>。</w:t>
      </w:r>
    </w:p>
    <w:p w:rsidR="00B6125B" w:rsidRPr="00BD3C80" w:rsidRDefault="00B6125B" w:rsidP="00B6125B">
      <w:pPr>
        <w:pStyle w:val="6"/>
      </w:pPr>
      <w:bookmarkStart w:id="4305" w:name="_Toc130157000"/>
      <w:r>
        <w:rPr>
          <w:rFonts w:hint="eastAsia"/>
        </w:rPr>
        <w:t>服务调研数据删除</w:t>
      </w:r>
      <w:bookmarkEnd w:id="4305"/>
    </w:p>
    <w:p w:rsidR="00B6125B" w:rsidRDefault="00B6125B" w:rsidP="00B6125B">
      <w:r>
        <w:rPr>
          <w:rFonts w:hint="eastAsia"/>
        </w:rPr>
        <w:lastRenderedPageBreak/>
        <w:t>针对特定账号，开发服务调研数据的删除功能，将装机、移机、投诉的服务调研信息查询出来后，检查数据内容，若数据内容不正确，可将数据按条件删除后重新导入。</w:t>
      </w:r>
    </w:p>
    <w:p w:rsidR="00B6125B" w:rsidRPr="00AD36F7" w:rsidRDefault="00B6125B" w:rsidP="00B6125B"/>
    <w:p w:rsidR="00B6125B" w:rsidRDefault="00B6125B" w:rsidP="00B6125B">
      <w:pPr>
        <w:pStyle w:val="6"/>
      </w:pPr>
      <w:bookmarkStart w:id="4306" w:name="_Toc130157001"/>
      <w:r>
        <w:rPr>
          <w:rFonts w:hint="eastAsia"/>
        </w:rPr>
        <w:t>用于计算服务满意度的个人数据和工单数据抽取</w:t>
      </w:r>
      <w:bookmarkEnd w:id="4306"/>
    </w:p>
    <w:p w:rsidR="00B6125B" w:rsidRPr="00C9494E" w:rsidRDefault="00B6125B" w:rsidP="00B6125B">
      <w:pPr>
        <w:spacing w:before="0" w:after="0"/>
        <w:jc w:val="both"/>
        <w:rPr>
          <w:szCs w:val="24"/>
        </w:rPr>
      </w:pPr>
      <w:r w:rsidRPr="00C9494E">
        <w:rPr>
          <w:rFonts w:hint="eastAsia"/>
          <w:szCs w:val="24"/>
        </w:rPr>
        <w:t>从生产</w:t>
      </w:r>
      <w:r>
        <w:rPr>
          <w:rFonts w:hint="eastAsia"/>
          <w:szCs w:val="24"/>
        </w:rPr>
        <w:t>库</w:t>
      </w:r>
      <w:r w:rsidRPr="00C9494E">
        <w:rPr>
          <w:rFonts w:hint="eastAsia"/>
          <w:szCs w:val="24"/>
        </w:rPr>
        <w:t>抽取</w:t>
      </w:r>
      <w:r>
        <w:rPr>
          <w:rFonts w:hint="eastAsia"/>
          <w:szCs w:val="24"/>
        </w:rPr>
        <w:t>人员和工单信息，用于</w:t>
      </w:r>
      <w:r w:rsidRPr="00C9494E">
        <w:rPr>
          <w:rFonts w:hint="eastAsia"/>
          <w:szCs w:val="24"/>
        </w:rPr>
        <w:t>计算支撑数据：</w:t>
      </w:r>
    </w:p>
    <w:p w:rsidR="00B6125B" w:rsidRDefault="00B6125B" w:rsidP="00B6125B">
      <w:r>
        <w:rPr>
          <w:rFonts w:hint="eastAsia"/>
          <w:lang w:val="zh-CN"/>
        </w:rPr>
        <w:t>月份、地市、区县、网格、责任区、账号、姓名、在职状态、离职时间</w:t>
      </w:r>
      <w:r w:rsidRPr="00C9494E">
        <w:rPr>
          <w:rFonts w:hint="eastAsia"/>
          <w:szCs w:val="24"/>
        </w:rPr>
        <w:t>、订单编码、</w:t>
      </w:r>
      <w:r>
        <w:rPr>
          <w:rFonts w:hint="eastAsia"/>
          <w:szCs w:val="24"/>
        </w:rPr>
        <w:t>是否参与服务满意度测评、测评得分。</w:t>
      </w:r>
    </w:p>
    <w:p w:rsidR="00B6125B" w:rsidRDefault="00B6125B" w:rsidP="00B6125B">
      <w:pPr>
        <w:pStyle w:val="6"/>
      </w:pPr>
      <w:bookmarkStart w:id="4307" w:name="_Toc130157002"/>
      <w:r>
        <w:rPr>
          <w:rFonts w:hint="eastAsia"/>
        </w:rPr>
        <w:t>个人画像服务满意度计算</w:t>
      </w:r>
      <w:bookmarkEnd w:id="4307"/>
    </w:p>
    <w:p w:rsidR="00B6125B" w:rsidRDefault="00B6125B" w:rsidP="00B6125B">
      <w:r>
        <w:rPr>
          <w:rFonts w:hint="eastAsia"/>
        </w:rPr>
        <w:t>1</w:t>
      </w:r>
      <w:r>
        <w:rPr>
          <w:rFonts w:hint="eastAsia"/>
        </w:rPr>
        <w:t>、装移机用后即评（场景式调研）满意度</w:t>
      </w:r>
      <w:r>
        <w:rPr>
          <w:rFonts w:hint="eastAsia"/>
        </w:rPr>
        <w:t>=</w:t>
      </w:r>
      <w:r>
        <w:rPr>
          <w:rFonts w:hint="eastAsia"/>
        </w:rPr>
        <w:t>参加装移机用后即评（场景式调研）工单和服务监督调研工单的平均分</w:t>
      </w:r>
    </w:p>
    <w:p w:rsidR="00B6125B" w:rsidRDefault="00B6125B" w:rsidP="00B6125B">
      <w:r>
        <w:rPr>
          <w:rFonts w:hint="eastAsia"/>
        </w:rPr>
        <w:t>1</w:t>
      </w:r>
      <w:r>
        <w:rPr>
          <w:rFonts w:hint="eastAsia"/>
        </w:rPr>
        <w:t>、投诉处理用后即评（场景式调研）满意度</w:t>
      </w:r>
      <w:r>
        <w:rPr>
          <w:rFonts w:hint="eastAsia"/>
        </w:rPr>
        <w:t>=</w:t>
      </w:r>
      <w:r>
        <w:rPr>
          <w:rFonts w:hint="eastAsia"/>
        </w:rPr>
        <w:t>参加投诉处理用后即评（场景式调研）工单和服务监督调研工单的平均分</w:t>
      </w:r>
    </w:p>
    <w:p w:rsidR="00B6125B" w:rsidRDefault="00B6125B" w:rsidP="00B6125B">
      <w:pPr>
        <w:pStyle w:val="6"/>
      </w:pPr>
      <w:bookmarkStart w:id="4308" w:name="_Toc130157003"/>
      <w:r>
        <w:rPr>
          <w:rFonts w:hint="eastAsia"/>
        </w:rPr>
        <w:t>个人画像服务满意度排名计算</w:t>
      </w:r>
      <w:bookmarkEnd w:id="4308"/>
    </w:p>
    <w:p w:rsidR="00B6125B" w:rsidRDefault="00B6125B" w:rsidP="00B6125B">
      <w:r>
        <w:rPr>
          <w:rFonts w:hint="eastAsia"/>
        </w:rPr>
        <w:t>通过个人画像服务满意度，计算该地市内，根据不同指标升序或降序的规则计算每一项指标的人员排名情况。</w:t>
      </w:r>
    </w:p>
    <w:p w:rsidR="00B6125B" w:rsidRDefault="00B6125B" w:rsidP="00B6125B">
      <w:pPr>
        <w:pStyle w:val="6"/>
      </w:pPr>
      <w:bookmarkStart w:id="4309" w:name="_Toc130157004"/>
      <w:r>
        <w:rPr>
          <w:rFonts w:hint="eastAsia"/>
        </w:rPr>
        <w:t>个人画像服务满意度得分计算</w:t>
      </w:r>
      <w:bookmarkEnd w:id="4309"/>
    </w:p>
    <w:p w:rsidR="00B6125B" w:rsidRPr="00623AB8" w:rsidRDefault="00B6125B" w:rsidP="00B6125B">
      <w:r>
        <w:rPr>
          <w:rFonts w:hint="eastAsia"/>
        </w:rPr>
        <w:t>通过个人画像服务满意度和排名信息，计算该地市内，每一项指标的人员得分。</w:t>
      </w:r>
    </w:p>
    <w:p w:rsidR="00B6125B" w:rsidRDefault="00B6125B" w:rsidP="00B6125B">
      <w:r>
        <w:rPr>
          <w:rFonts w:hint="eastAsia"/>
        </w:rPr>
        <w:t>计算规则：</w:t>
      </w:r>
    </w:p>
    <w:p w:rsidR="00B6125B" w:rsidRPr="00623AB8" w:rsidRDefault="00B6125B" w:rsidP="00B6125B">
      <w:pPr>
        <w:rPr>
          <w:rFonts w:ascii="Courier New" w:hAnsi="Courier New" w:cs="Courier New"/>
          <w:iCs/>
          <w:snapToGrid/>
          <w:sz w:val="20"/>
          <w:highlight w:val="white"/>
        </w:rPr>
      </w:pPr>
      <w:r w:rsidRPr="00623AB8">
        <w:rPr>
          <w:rFonts w:ascii="Courier New" w:hAnsi="Courier New" w:cs="Courier New"/>
          <w:iCs/>
          <w:snapToGrid/>
          <w:sz w:val="20"/>
          <w:highlight w:val="white"/>
        </w:rPr>
        <w:t>线性系数</w:t>
      </w:r>
      <w:r>
        <w:rPr>
          <w:rFonts w:ascii="Courier New" w:hAnsi="Courier New" w:cs="Courier New"/>
          <w:iCs/>
          <w:snapToGrid/>
          <w:sz w:val="20"/>
          <w:highlight w:val="white"/>
        </w:rPr>
        <w:t>=</w:t>
      </w:r>
      <w:r w:rsidRPr="00623AB8">
        <w:rPr>
          <w:rFonts w:ascii="Courier New" w:hAnsi="Courier New" w:cs="Courier New"/>
          <w:iCs/>
          <w:snapToGrid/>
          <w:sz w:val="20"/>
          <w:highlight w:val="white"/>
        </w:rPr>
        <w:t>（排名</w:t>
      </w:r>
      <w:r w:rsidRPr="00623AB8">
        <w:rPr>
          <w:rFonts w:ascii="Courier New" w:hAnsi="Courier New" w:cs="Courier New"/>
          <w:iCs/>
          <w:snapToGrid/>
          <w:sz w:val="20"/>
          <w:highlight w:val="white"/>
        </w:rPr>
        <w:t>-</w:t>
      </w:r>
      <w:r w:rsidRPr="00623AB8">
        <w:rPr>
          <w:rFonts w:ascii="Courier New" w:hAnsi="Courier New" w:cs="Courier New"/>
          <w:iCs/>
          <w:snapToGrid/>
          <w:sz w:val="20"/>
          <w:highlight w:val="white"/>
        </w:rPr>
        <w:t>排名人数）</w:t>
      </w:r>
      <w:r w:rsidRPr="00623AB8">
        <w:rPr>
          <w:rFonts w:ascii="Courier New" w:hAnsi="Courier New" w:cs="Courier New"/>
          <w:iCs/>
          <w:snapToGrid/>
          <w:sz w:val="20"/>
          <w:highlight w:val="white"/>
        </w:rPr>
        <w:t>/(1-</w:t>
      </w:r>
      <w:r w:rsidRPr="00623AB8">
        <w:rPr>
          <w:rFonts w:ascii="Courier New" w:hAnsi="Courier New" w:cs="Courier New"/>
          <w:iCs/>
          <w:snapToGrid/>
          <w:sz w:val="20"/>
          <w:highlight w:val="white"/>
        </w:rPr>
        <w:t>排名人数</w:t>
      </w:r>
      <w:r w:rsidRPr="00623AB8">
        <w:rPr>
          <w:rFonts w:ascii="Courier New" w:hAnsi="Courier New" w:cs="Courier New"/>
          <w:iCs/>
          <w:snapToGrid/>
          <w:sz w:val="20"/>
          <w:highlight w:val="white"/>
        </w:rPr>
        <w:t xml:space="preserve">) </w:t>
      </w:r>
    </w:p>
    <w:p w:rsidR="00B6125B" w:rsidRPr="00623AB8" w:rsidRDefault="00B6125B" w:rsidP="00B6125B">
      <w:r w:rsidRPr="00623AB8">
        <w:rPr>
          <w:rFonts w:ascii="Courier New" w:hAnsi="Courier New" w:cs="Courier New"/>
          <w:iCs/>
          <w:snapToGrid/>
          <w:sz w:val="20"/>
          <w:highlight w:val="white"/>
        </w:rPr>
        <w:t>得分</w:t>
      </w:r>
      <w:r>
        <w:rPr>
          <w:rFonts w:ascii="Courier New" w:hAnsi="Courier New" w:cs="Courier New" w:hint="eastAsia"/>
          <w:iCs/>
          <w:snapToGrid/>
          <w:sz w:val="20"/>
          <w:highlight w:val="white"/>
        </w:rPr>
        <w:t>=</w:t>
      </w:r>
      <w:r w:rsidRPr="00623AB8">
        <w:rPr>
          <w:rFonts w:ascii="Courier New" w:hAnsi="Courier New" w:cs="Courier New"/>
          <w:iCs/>
          <w:snapToGrid/>
          <w:sz w:val="20"/>
          <w:highlight w:val="white"/>
        </w:rPr>
        <w:t xml:space="preserve"> 50%*</w:t>
      </w:r>
      <w:r w:rsidRPr="00623AB8">
        <w:rPr>
          <w:rFonts w:ascii="Courier New" w:hAnsi="Courier New" w:cs="Courier New"/>
          <w:iCs/>
          <w:snapToGrid/>
          <w:sz w:val="20"/>
          <w:highlight w:val="white"/>
        </w:rPr>
        <w:t>分值</w:t>
      </w:r>
      <w:r w:rsidRPr="00623AB8">
        <w:rPr>
          <w:rFonts w:ascii="Courier New" w:hAnsi="Courier New" w:cs="Courier New"/>
          <w:iCs/>
          <w:snapToGrid/>
          <w:sz w:val="20"/>
          <w:highlight w:val="white"/>
        </w:rPr>
        <w:t>+</w:t>
      </w:r>
      <w:r w:rsidRPr="00623AB8">
        <w:rPr>
          <w:rFonts w:ascii="Courier New" w:hAnsi="Courier New" w:cs="Courier New"/>
          <w:iCs/>
          <w:snapToGrid/>
          <w:sz w:val="20"/>
          <w:highlight w:val="white"/>
        </w:rPr>
        <w:t>线性系数</w:t>
      </w:r>
      <w:r w:rsidRPr="00623AB8">
        <w:rPr>
          <w:rFonts w:ascii="Courier New" w:hAnsi="Courier New" w:cs="Courier New"/>
          <w:iCs/>
          <w:snapToGrid/>
          <w:sz w:val="20"/>
          <w:highlight w:val="white"/>
        </w:rPr>
        <w:t>*50%*</w:t>
      </w:r>
      <w:r w:rsidRPr="00623AB8">
        <w:rPr>
          <w:rFonts w:ascii="Courier New" w:hAnsi="Courier New" w:cs="Courier New"/>
          <w:iCs/>
          <w:snapToGrid/>
          <w:sz w:val="20"/>
          <w:highlight w:val="white"/>
        </w:rPr>
        <w:t>分值</w:t>
      </w:r>
    </w:p>
    <w:p w:rsidR="00B6125B" w:rsidRDefault="00B6125B" w:rsidP="00B6125B">
      <w:pPr>
        <w:pStyle w:val="6"/>
      </w:pPr>
      <w:bookmarkStart w:id="4310" w:name="_Toc130157005"/>
      <w:r>
        <w:rPr>
          <w:rFonts w:hint="eastAsia"/>
        </w:rPr>
        <w:lastRenderedPageBreak/>
        <w:t>服务满意度数据保障机制</w:t>
      </w:r>
      <w:bookmarkEnd w:id="4310"/>
    </w:p>
    <w:p w:rsidR="00B6125B" w:rsidRDefault="00B6125B" w:rsidP="00B6125B">
      <w:pPr>
        <w:rPr>
          <w:rFonts w:ascii="宋体" w:hAnsi="宋体"/>
        </w:rPr>
      </w:pPr>
      <w:r>
        <w:rPr>
          <w:rFonts w:ascii="宋体" w:hAnsi="宋体" w:hint="eastAsia"/>
        </w:rPr>
        <w:t>数据生成完成后，检查数据是否正常，包括检查数据量是否符合业务合理范围、及时率是否超过1</w:t>
      </w:r>
      <w:r>
        <w:rPr>
          <w:rFonts w:ascii="宋体" w:hAnsi="宋体"/>
        </w:rPr>
        <w:t>00%</w:t>
      </w:r>
      <w:r>
        <w:rPr>
          <w:rFonts w:ascii="宋体" w:hAnsi="宋体" w:hint="eastAsia"/>
        </w:rPr>
        <w:t>，弱光率、催修率、催装率是否大于1</w:t>
      </w:r>
      <w:r>
        <w:rPr>
          <w:rFonts w:ascii="宋体" w:hAnsi="宋体"/>
        </w:rPr>
        <w:t>0%</w:t>
      </w:r>
      <w:r>
        <w:rPr>
          <w:rFonts w:ascii="宋体" w:hAnsi="宋体" w:hint="eastAsia"/>
        </w:rPr>
        <w:t>，满意度是否低于9</w:t>
      </w:r>
      <w:r>
        <w:rPr>
          <w:rFonts w:ascii="宋体" w:hAnsi="宋体"/>
        </w:rPr>
        <w:t>0</w:t>
      </w:r>
      <w:r>
        <w:rPr>
          <w:rFonts w:ascii="宋体" w:hAnsi="宋体" w:hint="eastAsia"/>
        </w:rPr>
        <w:t>等。</w:t>
      </w:r>
    </w:p>
    <w:p w:rsidR="00B6125B" w:rsidRDefault="00B6125B" w:rsidP="00B6125B">
      <w:pPr>
        <w:pStyle w:val="6"/>
      </w:pPr>
      <w:bookmarkStart w:id="4311" w:name="_Toc130157006"/>
      <w:r>
        <w:rPr>
          <w:rFonts w:hint="eastAsia"/>
        </w:rPr>
        <w:t>服务满意度异常告警机制、短信发送至管理员</w:t>
      </w:r>
      <w:bookmarkEnd w:id="4311"/>
    </w:p>
    <w:p w:rsidR="00B6125B" w:rsidRDefault="00B6125B" w:rsidP="00B6125B">
      <w:r>
        <w:rPr>
          <w:rFonts w:ascii="宋体" w:hAnsi="宋体" w:hint="eastAsia"/>
        </w:rPr>
        <w:t>对数据量不符合业务合理范围、及时率超过1</w:t>
      </w:r>
      <w:r>
        <w:rPr>
          <w:rFonts w:ascii="宋体" w:hAnsi="宋体"/>
        </w:rPr>
        <w:t>00%</w:t>
      </w:r>
      <w:r>
        <w:rPr>
          <w:rFonts w:ascii="宋体" w:hAnsi="宋体" w:hint="eastAsia"/>
        </w:rPr>
        <w:t>，弱光率、催修率、催装率大于1</w:t>
      </w:r>
      <w:r>
        <w:rPr>
          <w:rFonts w:ascii="宋体" w:hAnsi="宋体"/>
        </w:rPr>
        <w:t>0%</w:t>
      </w:r>
      <w:r>
        <w:rPr>
          <w:rFonts w:ascii="宋体" w:hAnsi="宋体" w:hint="eastAsia"/>
        </w:rPr>
        <w:t>，满意度低于9</w:t>
      </w:r>
      <w:r>
        <w:rPr>
          <w:rFonts w:ascii="宋体" w:hAnsi="宋体"/>
        </w:rPr>
        <w:t>0</w:t>
      </w:r>
      <w:r>
        <w:rPr>
          <w:rFonts w:ascii="宋体" w:hAnsi="宋体" w:hint="eastAsia"/>
        </w:rPr>
        <w:t>等异常数据输出异常信息，按周期短信发送到对应的管理员手机。</w:t>
      </w:r>
    </w:p>
    <w:p w:rsidR="00B6125B" w:rsidRDefault="00B6125B" w:rsidP="00B6125B">
      <w:pPr>
        <w:pStyle w:val="6"/>
      </w:pPr>
      <w:bookmarkStart w:id="4312" w:name="_Toc130157007"/>
      <w:r>
        <w:rPr>
          <w:rFonts w:hint="eastAsia"/>
        </w:rPr>
        <w:t>个人画像服务满意度报表查询</w:t>
      </w:r>
      <w:bookmarkEnd w:id="4312"/>
    </w:p>
    <w:p w:rsidR="00B6125B" w:rsidRDefault="00B6125B" w:rsidP="00B6125B">
      <w:pPr>
        <w:rPr>
          <w:lang w:val="zh-CN"/>
        </w:rPr>
      </w:pPr>
      <w:r>
        <w:rPr>
          <w:rFonts w:hint="eastAsia"/>
          <w:lang w:val="zh-CN"/>
        </w:rPr>
        <w:t>开发界面展示个人画像服务满意度报表，报表查询条件为</w:t>
      </w:r>
      <w:r>
        <w:rPr>
          <w:rFonts w:hint="eastAsia"/>
          <w:lang w:val="zh-CN"/>
        </w:rPr>
        <w:t>:</w:t>
      </w:r>
      <w:r w:rsidRPr="00F034AA">
        <w:rPr>
          <w:rFonts w:hint="eastAsia"/>
          <w:lang w:val="zh-CN"/>
        </w:rPr>
        <w:t xml:space="preserve"> </w:t>
      </w:r>
      <w:r>
        <w:rPr>
          <w:rFonts w:hint="eastAsia"/>
          <w:lang w:val="zh-CN"/>
        </w:rPr>
        <w:t>月份、省份、地市、区县、网格、责任区、账号、姓名</w:t>
      </w:r>
      <w:r>
        <w:rPr>
          <w:rFonts w:hint="eastAsia"/>
          <w:lang w:val="zh-CN"/>
        </w:rPr>
        <w:t>.</w:t>
      </w:r>
    </w:p>
    <w:p w:rsidR="00B6125B" w:rsidRDefault="00B6125B" w:rsidP="00B6125B">
      <w:pPr>
        <w:rPr>
          <w:lang w:val="zh-CN"/>
        </w:rPr>
      </w:pPr>
      <w:r>
        <w:rPr>
          <w:rFonts w:hint="eastAsia"/>
          <w:lang w:val="zh-CN"/>
        </w:rPr>
        <w:t>可查询出来的信息包括：月份、省份、地市、区县、网格、责任区、账号、姓名、在职状态、离职时间、装移机用后即评工单平均分、装移机服务监督调研工单平均分、装移机用后即评（场景式调研）满意度、投诉用后即评工单平均分、投诉服务监督调研工单平均分、投诉用后即评（场景式调研）满意度。</w:t>
      </w:r>
    </w:p>
    <w:p w:rsidR="00B6125B" w:rsidRPr="00874517" w:rsidRDefault="00B6125B" w:rsidP="00B6125B">
      <w:pPr>
        <w:pStyle w:val="6"/>
      </w:pPr>
      <w:bookmarkStart w:id="4313" w:name="_Toc130157008"/>
      <w:r>
        <w:rPr>
          <w:rFonts w:hint="eastAsia"/>
        </w:rPr>
        <w:t>个人画像服务满意度报表导出</w:t>
      </w:r>
      <w:bookmarkEnd w:id="4313"/>
    </w:p>
    <w:p w:rsidR="00B6125B" w:rsidRDefault="00B6125B" w:rsidP="00B6125B">
      <w:pPr>
        <w:rPr>
          <w:lang w:val="zh-CN"/>
        </w:rPr>
      </w:pPr>
      <w:r>
        <w:rPr>
          <w:rFonts w:hint="eastAsia"/>
          <w:lang w:val="zh-CN"/>
        </w:rPr>
        <w:t>对查出的个人画像服务满意度数据进行导出，导出字段包括：月份、省份、地市、区县、网格、责任区、账号、姓名、在职状态、离职时间、装移机用后即评工单平均分、装移机服务监督调研工单平均分、装移机用后即评（场景式调研）满意度、投诉用后即评工单平均分、投诉服务监督调研工单平均分、投诉用后即评（场景式调研）满意度。</w:t>
      </w:r>
    </w:p>
    <w:p w:rsidR="00B6125B" w:rsidRPr="006B4810" w:rsidRDefault="00B6125B" w:rsidP="00B6125B"/>
    <w:p w:rsidR="00B6125B" w:rsidRPr="00882A8A" w:rsidRDefault="00B6125B" w:rsidP="00B6125B"/>
    <w:p w:rsidR="00B6125B" w:rsidRPr="00874517" w:rsidRDefault="00B6125B" w:rsidP="00B6125B">
      <w:pPr>
        <w:pStyle w:val="5"/>
        <w:rPr>
          <w:sz w:val="24"/>
          <w:szCs w:val="24"/>
        </w:rPr>
      </w:pPr>
      <w:bookmarkStart w:id="4314" w:name="_Toc130157009"/>
      <w:r w:rsidRPr="00874517">
        <w:rPr>
          <w:rFonts w:hint="eastAsia"/>
          <w:sz w:val="24"/>
          <w:szCs w:val="24"/>
        </w:rPr>
        <w:t>网格服务质量画像报表</w:t>
      </w:r>
      <w:bookmarkEnd w:id="4314"/>
    </w:p>
    <w:p w:rsidR="00B6125B" w:rsidRDefault="00B6125B" w:rsidP="00B6125B">
      <w:pPr>
        <w:pStyle w:val="6"/>
      </w:pPr>
      <w:bookmarkStart w:id="4315" w:name="_Toc130157010"/>
      <w:r>
        <w:rPr>
          <w:rFonts w:hint="eastAsia"/>
        </w:rPr>
        <w:t>CATI</w:t>
      </w:r>
      <w:r>
        <w:rPr>
          <w:rFonts w:hint="eastAsia"/>
        </w:rPr>
        <w:t>数据导入</w:t>
      </w:r>
      <w:bookmarkEnd w:id="4315"/>
    </w:p>
    <w:p w:rsidR="00B6125B" w:rsidRDefault="00B6125B" w:rsidP="00B6125B">
      <w:r>
        <w:rPr>
          <w:rFonts w:hint="eastAsia"/>
        </w:rPr>
        <w:t>综调系统开发</w:t>
      </w:r>
      <w:r>
        <w:rPr>
          <w:rFonts w:hint="eastAsia"/>
        </w:rPr>
        <w:t>CATI</w:t>
      </w:r>
      <w:r>
        <w:rPr>
          <w:rFonts w:hint="eastAsia"/>
        </w:rPr>
        <w:t>数据带入的功能页面，导入工单号、州市、区县、网格、装维人员、调研结果、竣工时间等信息。</w:t>
      </w:r>
    </w:p>
    <w:p w:rsidR="00B6125B" w:rsidRDefault="00B6125B" w:rsidP="00B6125B">
      <w:pPr>
        <w:pStyle w:val="6"/>
      </w:pPr>
      <w:bookmarkStart w:id="4316" w:name="_Toc130157011"/>
      <w:r>
        <w:rPr>
          <w:rFonts w:hint="eastAsia"/>
        </w:rPr>
        <w:t>C</w:t>
      </w:r>
      <w:r>
        <w:t>ATI</w:t>
      </w:r>
      <w:r>
        <w:rPr>
          <w:rFonts w:hint="eastAsia"/>
        </w:rPr>
        <w:t>数据存储</w:t>
      </w:r>
      <w:bookmarkEnd w:id="4316"/>
    </w:p>
    <w:p w:rsidR="00B6125B" w:rsidRPr="004E1D89" w:rsidRDefault="00B6125B" w:rsidP="00B6125B">
      <w:r>
        <w:rPr>
          <w:rFonts w:ascii="宋体" w:hAnsi="宋体" w:hint="eastAsia"/>
        </w:rPr>
        <w:t>将界面导入的</w:t>
      </w:r>
      <w:r>
        <w:rPr>
          <w:rFonts w:hint="eastAsia"/>
        </w:rPr>
        <w:t>工单号、州市、区县、网格、装维人员、调研结果、竣工时间</w:t>
      </w:r>
      <w:r>
        <w:rPr>
          <w:rFonts w:ascii="宋体" w:hAnsi="宋体" w:hint="eastAsia"/>
          <w:szCs w:val="21"/>
        </w:rPr>
        <w:t>等信息，存储在数据库中</w:t>
      </w:r>
      <w:r>
        <w:rPr>
          <w:rFonts w:hint="eastAsia"/>
        </w:rPr>
        <w:t>。</w:t>
      </w:r>
    </w:p>
    <w:p w:rsidR="00B6125B" w:rsidRDefault="00B6125B" w:rsidP="00B6125B">
      <w:pPr>
        <w:pStyle w:val="6"/>
      </w:pPr>
      <w:bookmarkStart w:id="4317" w:name="_Toc130157012"/>
      <w:r>
        <w:rPr>
          <w:rFonts w:hint="eastAsia"/>
        </w:rPr>
        <w:t>CATI</w:t>
      </w:r>
      <w:r>
        <w:rPr>
          <w:rFonts w:hint="eastAsia"/>
        </w:rPr>
        <w:t>数据查询</w:t>
      </w:r>
      <w:bookmarkEnd w:id="4317"/>
    </w:p>
    <w:p w:rsidR="00B6125B" w:rsidRDefault="00B6125B" w:rsidP="00B6125B">
      <w:r>
        <w:rPr>
          <w:rFonts w:hint="eastAsia"/>
        </w:rPr>
        <w:t>开发</w:t>
      </w:r>
      <w:r>
        <w:rPr>
          <w:rFonts w:hint="eastAsia"/>
        </w:rPr>
        <w:t>CATI</w:t>
      </w:r>
      <w:r>
        <w:rPr>
          <w:rFonts w:hint="eastAsia"/>
        </w:rPr>
        <w:t>数据带入的查询功能，查询导入的装机、移机、投诉的信息并展示在界面上，包括工单号、州市、区县、网格、装维人员、调研结果、竣工时间等信息。</w:t>
      </w:r>
    </w:p>
    <w:p w:rsidR="00B6125B" w:rsidRDefault="00B6125B" w:rsidP="00B6125B">
      <w:pPr>
        <w:pStyle w:val="6"/>
      </w:pPr>
      <w:bookmarkStart w:id="4318" w:name="_Toc130157013"/>
      <w:r>
        <w:rPr>
          <w:rFonts w:hint="eastAsia"/>
        </w:rPr>
        <w:t>CATI</w:t>
      </w:r>
      <w:r>
        <w:rPr>
          <w:rFonts w:hint="eastAsia"/>
        </w:rPr>
        <w:t>数据下载</w:t>
      </w:r>
      <w:bookmarkEnd w:id="4318"/>
    </w:p>
    <w:p w:rsidR="00B6125B" w:rsidRDefault="00B6125B" w:rsidP="00B6125B">
      <w:r>
        <w:rPr>
          <w:rFonts w:hint="eastAsia"/>
        </w:rPr>
        <w:t>开发</w:t>
      </w:r>
      <w:r>
        <w:rPr>
          <w:rFonts w:hint="eastAsia"/>
        </w:rPr>
        <w:t>CATI</w:t>
      </w:r>
      <w:r>
        <w:rPr>
          <w:rFonts w:hint="eastAsia"/>
        </w:rPr>
        <w:t>数据带入的下载功能，将装机、移机、投诉的</w:t>
      </w:r>
      <w:r>
        <w:rPr>
          <w:rFonts w:hint="eastAsia"/>
        </w:rPr>
        <w:t>CATI</w:t>
      </w:r>
      <w:r>
        <w:rPr>
          <w:rFonts w:hint="eastAsia"/>
        </w:rPr>
        <w:t>信息查询出来后，可进行下载，包括工单号、州市、区县、网格、装维人员、调研结果、竣工时间等信息，下载文件包括。</w:t>
      </w:r>
    </w:p>
    <w:p w:rsidR="00B6125B" w:rsidRPr="00611284" w:rsidRDefault="00B6125B" w:rsidP="00B6125B">
      <w:pPr>
        <w:pStyle w:val="6"/>
      </w:pPr>
      <w:r>
        <w:t xml:space="preserve"> </w:t>
      </w:r>
      <w:bookmarkStart w:id="4319" w:name="_Toc130157014"/>
      <w:r>
        <w:rPr>
          <w:rFonts w:hint="eastAsia"/>
        </w:rPr>
        <w:t>CATI</w:t>
      </w:r>
      <w:r>
        <w:rPr>
          <w:rFonts w:hint="eastAsia"/>
        </w:rPr>
        <w:t>数据删除</w:t>
      </w:r>
      <w:bookmarkEnd w:id="4319"/>
    </w:p>
    <w:p w:rsidR="00B6125B" w:rsidRDefault="00B6125B" w:rsidP="00B6125B">
      <w:r>
        <w:rPr>
          <w:rFonts w:hint="eastAsia"/>
        </w:rPr>
        <w:t>针对特定账号，开发</w:t>
      </w:r>
      <w:r>
        <w:rPr>
          <w:rFonts w:hint="eastAsia"/>
        </w:rPr>
        <w:t>CATI</w:t>
      </w:r>
      <w:r>
        <w:rPr>
          <w:rFonts w:hint="eastAsia"/>
        </w:rPr>
        <w:t>数据的删除功能，将装机、移机、投诉的</w:t>
      </w:r>
      <w:r>
        <w:rPr>
          <w:rFonts w:hint="eastAsia"/>
        </w:rPr>
        <w:t>CATI</w:t>
      </w:r>
      <w:r>
        <w:rPr>
          <w:rFonts w:hint="eastAsia"/>
        </w:rPr>
        <w:t>信息查询出来后，检查数据内容，若数据内容不正确，可将数据按条件删除后重新导入。</w:t>
      </w:r>
    </w:p>
    <w:p w:rsidR="00B6125B" w:rsidRDefault="00B6125B" w:rsidP="00B6125B">
      <w:pPr>
        <w:pStyle w:val="6"/>
      </w:pPr>
      <w:bookmarkStart w:id="4320" w:name="_Toc130157015"/>
      <w:r>
        <w:rPr>
          <w:rFonts w:hint="eastAsia"/>
        </w:rPr>
        <w:t>网格服务质量画像数据抽取</w:t>
      </w:r>
      <w:bookmarkEnd w:id="4320"/>
    </w:p>
    <w:p w:rsidR="00B6125B" w:rsidRPr="00C9494E" w:rsidRDefault="00B6125B" w:rsidP="00B6125B">
      <w:pPr>
        <w:spacing w:before="0" w:after="0"/>
        <w:jc w:val="both"/>
        <w:rPr>
          <w:szCs w:val="24"/>
        </w:rPr>
      </w:pPr>
      <w:r w:rsidRPr="00C9494E">
        <w:rPr>
          <w:rFonts w:hint="eastAsia"/>
          <w:szCs w:val="24"/>
        </w:rPr>
        <w:t>从生产</w:t>
      </w:r>
      <w:r>
        <w:rPr>
          <w:rFonts w:hint="eastAsia"/>
          <w:szCs w:val="24"/>
        </w:rPr>
        <w:t>库抽取和装机工单信息，用于</w:t>
      </w:r>
      <w:r w:rsidRPr="00C9494E">
        <w:rPr>
          <w:rFonts w:hint="eastAsia"/>
          <w:szCs w:val="24"/>
        </w:rPr>
        <w:t>计算支撑数据：</w:t>
      </w:r>
    </w:p>
    <w:p w:rsidR="00B6125B" w:rsidRDefault="00B6125B" w:rsidP="00B6125B">
      <w:r>
        <w:rPr>
          <w:rFonts w:hint="eastAsia"/>
          <w:lang w:val="zh-CN"/>
        </w:rPr>
        <w:lastRenderedPageBreak/>
        <w:t>月份、地市、区县、网格</w:t>
      </w:r>
      <w:r w:rsidRPr="00C9494E">
        <w:rPr>
          <w:rFonts w:hint="eastAsia"/>
          <w:szCs w:val="24"/>
        </w:rPr>
        <w:t>、订单编码、前后端承诺是否一致、无改约、是否经过回捞池、是否履约及时、测速达标、光功率是否达标</w:t>
      </w:r>
    </w:p>
    <w:p w:rsidR="00B6125B" w:rsidRDefault="00B6125B" w:rsidP="00B6125B">
      <w:pPr>
        <w:pStyle w:val="6"/>
      </w:pPr>
      <w:bookmarkStart w:id="4321" w:name="_Toc130157016"/>
      <w:r>
        <w:rPr>
          <w:rFonts w:hint="eastAsia"/>
        </w:rPr>
        <w:t>网格服务质量画像数据计算</w:t>
      </w:r>
      <w:bookmarkEnd w:id="4321"/>
    </w:p>
    <w:p w:rsidR="00B6125B" w:rsidRDefault="00B6125B" w:rsidP="00B6125B">
      <w:r>
        <w:rPr>
          <w:rFonts w:hint="eastAsia"/>
        </w:rPr>
        <w:t>1</w:t>
      </w:r>
      <w:r>
        <w:rPr>
          <w:rFonts w:hint="eastAsia"/>
        </w:rPr>
        <w:t>、首约装机合格率</w:t>
      </w:r>
      <w:r>
        <w:rPr>
          <w:rFonts w:hint="eastAsia"/>
        </w:rPr>
        <w:t>=</w:t>
      </w:r>
      <w:r>
        <w:rPr>
          <w:rFonts w:hint="eastAsia"/>
        </w:rPr>
        <w:t>及时、不改约且装机成功工单数</w:t>
      </w:r>
      <w:r>
        <w:rPr>
          <w:rFonts w:hint="eastAsia"/>
        </w:rPr>
        <w:t>/</w:t>
      </w:r>
      <w:r>
        <w:rPr>
          <w:rFonts w:hint="eastAsia"/>
        </w:rPr>
        <w:t>归档工单数。</w:t>
      </w:r>
    </w:p>
    <w:p w:rsidR="00B6125B" w:rsidRDefault="00B6125B" w:rsidP="00B6125B">
      <w:r>
        <w:rPr>
          <w:rFonts w:hint="eastAsia"/>
        </w:rPr>
        <w:t>及时：工单创建落单到网络侧后在规定的装机时限内（高品质服务：城镇≤</w:t>
      </w:r>
      <w:r>
        <w:rPr>
          <w:rFonts w:hint="eastAsia"/>
        </w:rPr>
        <w:t>24</w:t>
      </w:r>
      <w:r>
        <w:rPr>
          <w:rFonts w:hint="eastAsia"/>
        </w:rPr>
        <w:t>小时，农村≤</w:t>
      </w:r>
      <w:r>
        <w:rPr>
          <w:rFonts w:hint="eastAsia"/>
        </w:rPr>
        <w:t>36</w:t>
      </w:r>
      <w:r>
        <w:rPr>
          <w:rFonts w:hint="eastAsia"/>
        </w:rPr>
        <w:t>小时；普通服务：城镇≤</w:t>
      </w:r>
      <w:r>
        <w:rPr>
          <w:rFonts w:hint="eastAsia"/>
        </w:rPr>
        <w:t>48</w:t>
      </w:r>
      <w:r>
        <w:rPr>
          <w:rFonts w:hint="eastAsia"/>
        </w:rPr>
        <w:t>小时，农村≤</w:t>
      </w:r>
      <w:r>
        <w:rPr>
          <w:rFonts w:hint="eastAsia"/>
        </w:rPr>
        <w:t>72</w:t>
      </w:r>
      <w:r>
        <w:rPr>
          <w:rFonts w:hint="eastAsia"/>
        </w:rPr>
        <w:t>小时。）；外线回单时间</w:t>
      </w:r>
      <w:r>
        <w:rPr>
          <w:rFonts w:hint="eastAsia"/>
        </w:rPr>
        <w:t>-</w:t>
      </w:r>
      <w:r>
        <w:rPr>
          <w:rFonts w:hint="eastAsia"/>
        </w:rPr>
        <w:t>到网格的时间。</w:t>
      </w:r>
    </w:p>
    <w:p w:rsidR="00B6125B" w:rsidRDefault="00B6125B" w:rsidP="00B6125B">
      <w:r>
        <w:rPr>
          <w:rFonts w:hint="eastAsia"/>
        </w:rPr>
        <w:t>不改约：首约当天或提前归档（剔除客户原因改约，按中台审核的结果认定）。</w:t>
      </w:r>
    </w:p>
    <w:p w:rsidR="00B6125B" w:rsidRDefault="00B6125B" w:rsidP="00B6125B">
      <w:r>
        <w:rPr>
          <w:rFonts w:hint="eastAsia"/>
        </w:rPr>
        <w:t>装机成功：剔除市场原因退单</w:t>
      </w:r>
    </w:p>
    <w:p w:rsidR="00B6125B" w:rsidRDefault="00B6125B" w:rsidP="00B6125B">
      <w:r>
        <w:rPr>
          <w:rFonts w:hint="eastAsia"/>
        </w:rPr>
        <w:t>工单范围：宽带装移机、主动关怀（前端受理的）、各类子产品加装移。</w:t>
      </w:r>
    </w:p>
    <w:p w:rsidR="00B6125B" w:rsidRDefault="00B6125B" w:rsidP="00B6125B">
      <w:r>
        <w:rPr>
          <w:rFonts w:hint="eastAsia"/>
        </w:rPr>
        <w:t>增加复盘，不及时的工单进行原因复盘，复盘装维责任的不剔除，复盘非装维责任的剔除考核。增加复盘的时限要求，（昆明建议增加网格长复审）</w:t>
      </w:r>
    </w:p>
    <w:p w:rsidR="00B6125B" w:rsidRDefault="00B6125B" w:rsidP="00B6125B">
      <w:r>
        <w:rPr>
          <w:rFonts w:hint="eastAsia"/>
        </w:rPr>
        <w:t>2</w:t>
      </w:r>
      <w:r>
        <w:rPr>
          <w:rFonts w:hint="eastAsia"/>
        </w:rPr>
        <w:t>、首约投诉处理及时率</w:t>
      </w:r>
      <w:r>
        <w:rPr>
          <w:rFonts w:hint="eastAsia"/>
        </w:rPr>
        <w:t>=</w:t>
      </w:r>
      <w:r>
        <w:rPr>
          <w:rFonts w:hint="eastAsia"/>
        </w:rPr>
        <w:t>及时、不改约且投诉处理恢复工单数</w:t>
      </w:r>
      <w:r>
        <w:rPr>
          <w:rFonts w:hint="eastAsia"/>
        </w:rPr>
        <w:t>/</w:t>
      </w:r>
      <w:r>
        <w:rPr>
          <w:rFonts w:hint="eastAsia"/>
        </w:rPr>
        <w:t>归档工单数。</w:t>
      </w:r>
    </w:p>
    <w:p w:rsidR="00B6125B" w:rsidRDefault="00B6125B" w:rsidP="00B6125B">
      <w:r>
        <w:rPr>
          <w:rFonts w:hint="eastAsia"/>
        </w:rPr>
        <w:t>及时：工单创建落单到网络侧后在规定的维修时限内（高品质服务不长于</w:t>
      </w:r>
      <w:r>
        <w:rPr>
          <w:rFonts w:hint="eastAsia"/>
        </w:rPr>
        <w:t>8</w:t>
      </w:r>
      <w:r>
        <w:rPr>
          <w:rFonts w:hint="eastAsia"/>
        </w:rPr>
        <w:t>个工作时</w:t>
      </w:r>
      <w:r>
        <w:rPr>
          <w:rFonts w:hint="eastAsia"/>
        </w:rPr>
        <w:t>(</w:t>
      </w:r>
      <w:r>
        <w:rPr>
          <w:rFonts w:hint="eastAsia"/>
        </w:rPr>
        <w:t>城市</w:t>
      </w:r>
      <w:r>
        <w:rPr>
          <w:rFonts w:hint="eastAsia"/>
        </w:rPr>
        <w:t>)/12</w:t>
      </w:r>
      <w:r>
        <w:rPr>
          <w:rFonts w:hint="eastAsia"/>
        </w:rPr>
        <w:t>个工作时</w:t>
      </w:r>
      <w:r>
        <w:rPr>
          <w:rFonts w:hint="eastAsia"/>
        </w:rPr>
        <w:t>(</w:t>
      </w:r>
      <w:r>
        <w:rPr>
          <w:rFonts w:hint="eastAsia"/>
        </w:rPr>
        <w:t>农村</w:t>
      </w:r>
      <w:r>
        <w:rPr>
          <w:rFonts w:hint="eastAsia"/>
        </w:rPr>
        <w:t>)</w:t>
      </w:r>
      <w:r>
        <w:rPr>
          <w:rFonts w:hint="eastAsia"/>
        </w:rPr>
        <w:t>；普通服务不长于</w:t>
      </w:r>
      <w:r>
        <w:rPr>
          <w:rFonts w:hint="eastAsia"/>
        </w:rPr>
        <w:t>24</w:t>
      </w:r>
      <w:r>
        <w:rPr>
          <w:rFonts w:hint="eastAsia"/>
        </w:rPr>
        <w:t>小时</w:t>
      </w:r>
      <w:r>
        <w:rPr>
          <w:rFonts w:hint="eastAsia"/>
        </w:rPr>
        <w:t>(</w:t>
      </w:r>
      <w:r>
        <w:rPr>
          <w:rFonts w:hint="eastAsia"/>
        </w:rPr>
        <w:t>城市</w:t>
      </w:r>
      <w:r>
        <w:rPr>
          <w:rFonts w:hint="eastAsia"/>
        </w:rPr>
        <w:t>)/36</w:t>
      </w:r>
      <w:r>
        <w:rPr>
          <w:rFonts w:hint="eastAsia"/>
        </w:rPr>
        <w:t>小时</w:t>
      </w:r>
      <w:r>
        <w:rPr>
          <w:rFonts w:hint="eastAsia"/>
        </w:rPr>
        <w:t>(</w:t>
      </w:r>
      <w:r>
        <w:rPr>
          <w:rFonts w:hint="eastAsia"/>
        </w:rPr>
        <w:t>农村</w:t>
      </w:r>
      <w:r>
        <w:rPr>
          <w:rFonts w:hint="eastAsia"/>
        </w:rPr>
        <w:t>)</w:t>
      </w:r>
      <w:r>
        <w:rPr>
          <w:rFonts w:hint="eastAsia"/>
        </w:rPr>
        <w:t>，报结时间</w:t>
      </w:r>
      <w:r>
        <w:rPr>
          <w:rFonts w:hint="eastAsia"/>
        </w:rPr>
        <w:t>-</w:t>
      </w:r>
      <w:r>
        <w:rPr>
          <w:rFonts w:hint="eastAsia"/>
        </w:rPr>
        <w:t>到网格的时间。</w:t>
      </w:r>
    </w:p>
    <w:p w:rsidR="00B6125B" w:rsidRDefault="00B6125B" w:rsidP="00B6125B">
      <w:r>
        <w:rPr>
          <w:rFonts w:hint="eastAsia"/>
        </w:rPr>
        <w:t>不改约：首约当天归档（剔除客户原因改约，按中台审核的结果认定）。</w:t>
      </w:r>
    </w:p>
    <w:p w:rsidR="00B6125B" w:rsidRDefault="00B6125B" w:rsidP="00B6125B">
      <w:r>
        <w:rPr>
          <w:rFonts w:hint="eastAsia"/>
        </w:rPr>
        <w:t>故障解决：已解决</w:t>
      </w:r>
    </w:p>
    <w:p w:rsidR="00B6125B" w:rsidRDefault="00B6125B" w:rsidP="00B6125B">
      <w:r>
        <w:rPr>
          <w:rFonts w:hint="eastAsia"/>
        </w:rPr>
        <w:t>工单范围：</w:t>
      </w:r>
      <w:r>
        <w:rPr>
          <w:rFonts w:hint="eastAsia"/>
        </w:rPr>
        <w:t>4.0</w:t>
      </w:r>
      <w:r>
        <w:rPr>
          <w:rFonts w:hint="eastAsia"/>
        </w:rPr>
        <w:t>（剔除服务质量、剔除资源核查类工单、剔除退单），本地需求</w:t>
      </w:r>
    </w:p>
    <w:p w:rsidR="00B6125B" w:rsidRDefault="00B6125B" w:rsidP="00B6125B">
      <w:r>
        <w:rPr>
          <w:rFonts w:hint="eastAsia"/>
        </w:rPr>
        <w:t>增加复盘，不及时的工单进行原因复盘，复盘装维责任的不剔除，复盘非装维责任的剔除考核。增加复盘的时限要求，（昆明建议增加网格长复审）</w:t>
      </w:r>
    </w:p>
    <w:p w:rsidR="00B6125B" w:rsidRDefault="00B6125B" w:rsidP="00B6125B">
      <w:r>
        <w:rPr>
          <w:rFonts w:hint="eastAsia"/>
        </w:rPr>
        <w:lastRenderedPageBreak/>
        <w:t>3</w:t>
      </w:r>
      <w:r>
        <w:rPr>
          <w:rFonts w:hint="eastAsia"/>
        </w:rPr>
        <w:t>、满意客户占比</w:t>
      </w:r>
      <w:r>
        <w:rPr>
          <w:rFonts w:hint="eastAsia"/>
        </w:rPr>
        <w:t>=</w:t>
      </w:r>
      <w:r>
        <w:rPr>
          <w:rFonts w:hint="eastAsia"/>
        </w:rPr>
        <w:t>在线外呼客户调研满意且无服务问题的工单</w:t>
      </w:r>
      <w:r>
        <w:rPr>
          <w:rFonts w:hint="eastAsia"/>
        </w:rPr>
        <w:t>/</w:t>
      </w:r>
      <w:r>
        <w:rPr>
          <w:rFonts w:hint="eastAsia"/>
        </w:rPr>
        <w:t>调研成功工单总数</w:t>
      </w:r>
    </w:p>
    <w:p w:rsidR="00B6125B" w:rsidRDefault="00B6125B" w:rsidP="00B6125B">
      <w:r>
        <w:rPr>
          <w:rFonts w:hint="eastAsia"/>
        </w:rPr>
        <w:t>外呼里客户提到的影响客户感知标签、不满意、打分≤</w:t>
      </w:r>
      <w:r>
        <w:rPr>
          <w:rFonts w:hint="eastAsia"/>
        </w:rPr>
        <w:t>8</w:t>
      </w:r>
      <w:r>
        <w:rPr>
          <w:rFonts w:hint="eastAsia"/>
        </w:rPr>
        <w:t>分。</w:t>
      </w:r>
    </w:p>
    <w:p w:rsidR="00B6125B" w:rsidRDefault="00B6125B" w:rsidP="00B6125B">
      <w:r>
        <w:rPr>
          <w:rFonts w:hint="eastAsia"/>
        </w:rPr>
        <w:t>范围：</w:t>
      </w:r>
      <w:r>
        <w:rPr>
          <w:rFonts w:hint="eastAsia"/>
        </w:rPr>
        <w:t>10086</w:t>
      </w:r>
      <w:r>
        <w:rPr>
          <w:rFonts w:hint="eastAsia"/>
        </w:rPr>
        <w:t>服务监督调研</w:t>
      </w:r>
      <w:r>
        <w:rPr>
          <w:rFonts w:hint="eastAsia"/>
        </w:rPr>
        <w:t>+H5+CATI</w:t>
      </w:r>
      <w:r>
        <w:rPr>
          <w:rFonts w:hint="eastAsia"/>
        </w:rPr>
        <w:t>（用上月数据）</w:t>
      </w:r>
    </w:p>
    <w:p w:rsidR="00B6125B" w:rsidRDefault="00B6125B" w:rsidP="00B6125B">
      <w:pPr>
        <w:pStyle w:val="6"/>
      </w:pPr>
      <w:bookmarkStart w:id="4322" w:name="_Toc130157017"/>
      <w:r>
        <w:rPr>
          <w:rFonts w:hint="eastAsia"/>
        </w:rPr>
        <w:t>网格画像服务质量排名计算</w:t>
      </w:r>
      <w:bookmarkEnd w:id="4322"/>
    </w:p>
    <w:p w:rsidR="00B6125B" w:rsidRDefault="00B6125B" w:rsidP="00B6125B">
      <w:r>
        <w:rPr>
          <w:rFonts w:hint="eastAsia"/>
        </w:rPr>
        <w:t>通过网格服务质量指标的结果，计算该地市内，根据不同指标升序或降序的规则计算每一项指标的网格排名情况。</w:t>
      </w:r>
    </w:p>
    <w:p w:rsidR="00B6125B" w:rsidRDefault="00B6125B" w:rsidP="00B6125B">
      <w:pPr>
        <w:pStyle w:val="6"/>
      </w:pPr>
      <w:bookmarkStart w:id="4323" w:name="_Toc130157018"/>
      <w:r>
        <w:rPr>
          <w:rFonts w:hint="eastAsia"/>
        </w:rPr>
        <w:t>网格画像服务质量指标得分计算</w:t>
      </w:r>
      <w:bookmarkEnd w:id="4323"/>
    </w:p>
    <w:p w:rsidR="00B6125B" w:rsidRPr="00623AB8" w:rsidRDefault="00B6125B" w:rsidP="00B6125B">
      <w:r>
        <w:rPr>
          <w:rFonts w:hint="eastAsia"/>
        </w:rPr>
        <w:t>通过网格画像服务质量指标计算结果和排名，计算该地市内，每一项指标的网格得分。</w:t>
      </w:r>
    </w:p>
    <w:p w:rsidR="00B6125B" w:rsidRDefault="00B6125B" w:rsidP="00B6125B">
      <w:r>
        <w:rPr>
          <w:rFonts w:hint="eastAsia"/>
        </w:rPr>
        <w:t>计算规则：</w:t>
      </w:r>
    </w:p>
    <w:p w:rsidR="00B6125B" w:rsidRPr="00623AB8" w:rsidRDefault="00B6125B" w:rsidP="00B6125B">
      <w:pPr>
        <w:rPr>
          <w:rFonts w:ascii="Courier New" w:hAnsi="Courier New" w:cs="Courier New"/>
          <w:iCs/>
          <w:snapToGrid/>
          <w:sz w:val="20"/>
          <w:highlight w:val="white"/>
        </w:rPr>
      </w:pPr>
      <w:r w:rsidRPr="00623AB8">
        <w:rPr>
          <w:rFonts w:ascii="Courier New" w:hAnsi="Courier New" w:cs="Courier New"/>
          <w:iCs/>
          <w:snapToGrid/>
          <w:sz w:val="20"/>
          <w:highlight w:val="white"/>
        </w:rPr>
        <w:t>线性系数</w:t>
      </w:r>
      <w:r>
        <w:rPr>
          <w:rFonts w:ascii="Courier New" w:hAnsi="Courier New" w:cs="Courier New"/>
          <w:iCs/>
          <w:snapToGrid/>
          <w:sz w:val="20"/>
          <w:highlight w:val="white"/>
        </w:rPr>
        <w:t>=</w:t>
      </w:r>
      <w:r w:rsidRPr="00623AB8">
        <w:rPr>
          <w:rFonts w:ascii="Courier New" w:hAnsi="Courier New" w:cs="Courier New"/>
          <w:iCs/>
          <w:snapToGrid/>
          <w:sz w:val="20"/>
          <w:highlight w:val="white"/>
        </w:rPr>
        <w:t>（排名</w:t>
      </w:r>
      <w:r w:rsidRPr="00623AB8">
        <w:rPr>
          <w:rFonts w:ascii="Courier New" w:hAnsi="Courier New" w:cs="Courier New"/>
          <w:iCs/>
          <w:snapToGrid/>
          <w:sz w:val="20"/>
          <w:highlight w:val="white"/>
        </w:rPr>
        <w:t>-</w:t>
      </w:r>
      <w:r>
        <w:rPr>
          <w:rFonts w:ascii="Courier New" w:hAnsi="Courier New" w:cs="Courier New" w:hint="eastAsia"/>
          <w:iCs/>
          <w:snapToGrid/>
          <w:sz w:val="20"/>
          <w:highlight w:val="white"/>
        </w:rPr>
        <w:t>参与</w:t>
      </w:r>
      <w:r>
        <w:rPr>
          <w:rFonts w:ascii="Courier New" w:hAnsi="Courier New" w:cs="Courier New"/>
          <w:iCs/>
          <w:snapToGrid/>
          <w:sz w:val="20"/>
          <w:highlight w:val="white"/>
        </w:rPr>
        <w:t>排名</w:t>
      </w:r>
      <w:r>
        <w:rPr>
          <w:rFonts w:ascii="Courier New" w:hAnsi="Courier New" w:cs="Courier New" w:hint="eastAsia"/>
          <w:iCs/>
          <w:snapToGrid/>
          <w:sz w:val="20"/>
          <w:highlight w:val="white"/>
        </w:rPr>
        <w:t>网格总数</w:t>
      </w:r>
      <w:r w:rsidRPr="00623AB8">
        <w:rPr>
          <w:rFonts w:ascii="Courier New" w:hAnsi="Courier New" w:cs="Courier New"/>
          <w:iCs/>
          <w:snapToGrid/>
          <w:sz w:val="20"/>
          <w:highlight w:val="white"/>
        </w:rPr>
        <w:t>）</w:t>
      </w:r>
      <w:r w:rsidRPr="00623AB8">
        <w:rPr>
          <w:rFonts w:ascii="Courier New" w:hAnsi="Courier New" w:cs="Courier New"/>
          <w:iCs/>
          <w:snapToGrid/>
          <w:sz w:val="20"/>
          <w:highlight w:val="white"/>
        </w:rPr>
        <w:t>/(1-</w:t>
      </w:r>
      <w:r>
        <w:rPr>
          <w:rFonts w:ascii="Courier New" w:hAnsi="Courier New" w:cs="Courier New" w:hint="eastAsia"/>
          <w:iCs/>
          <w:snapToGrid/>
          <w:sz w:val="20"/>
          <w:highlight w:val="white"/>
        </w:rPr>
        <w:t>参与</w:t>
      </w:r>
      <w:r>
        <w:rPr>
          <w:rFonts w:ascii="Courier New" w:hAnsi="Courier New" w:cs="Courier New"/>
          <w:iCs/>
          <w:snapToGrid/>
          <w:sz w:val="20"/>
          <w:highlight w:val="white"/>
        </w:rPr>
        <w:t>排名</w:t>
      </w:r>
      <w:r>
        <w:rPr>
          <w:rFonts w:ascii="Courier New" w:hAnsi="Courier New" w:cs="Courier New" w:hint="eastAsia"/>
          <w:iCs/>
          <w:snapToGrid/>
          <w:sz w:val="20"/>
          <w:highlight w:val="white"/>
        </w:rPr>
        <w:t>网格总数</w:t>
      </w:r>
      <w:r w:rsidRPr="00623AB8">
        <w:rPr>
          <w:rFonts w:ascii="Courier New" w:hAnsi="Courier New" w:cs="Courier New"/>
          <w:iCs/>
          <w:snapToGrid/>
          <w:sz w:val="20"/>
          <w:highlight w:val="white"/>
        </w:rPr>
        <w:t xml:space="preserve">) </w:t>
      </w:r>
    </w:p>
    <w:p w:rsidR="00B6125B" w:rsidRPr="00623AB8" w:rsidRDefault="00B6125B" w:rsidP="00B6125B">
      <w:r w:rsidRPr="00623AB8">
        <w:rPr>
          <w:rFonts w:ascii="Courier New" w:hAnsi="Courier New" w:cs="Courier New"/>
          <w:iCs/>
          <w:snapToGrid/>
          <w:sz w:val="20"/>
          <w:highlight w:val="white"/>
        </w:rPr>
        <w:t>得分</w:t>
      </w:r>
      <w:r>
        <w:rPr>
          <w:rFonts w:ascii="Courier New" w:hAnsi="Courier New" w:cs="Courier New" w:hint="eastAsia"/>
          <w:iCs/>
          <w:snapToGrid/>
          <w:sz w:val="20"/>
          <w:highlight w:val="white"/>
        </w:rPr>
        <w:t>=</w:t>
      </w:r>
      <w:r w:rsidRPr="00623AB8">
        <w:rPr>
          <w:rFonts w:ascii="Courier New" w:hAnsi="Courier New" w:cs="Courier New"/>
          <w:iCs/>
          <w:snapToGrid/>
          <w:sz w:val="20"/>
          <w:highlight w:val="white"/>
        </w:rPr>
        <w:t xml:space="preserve"> 50%*</w:t>
      </w:r>
      <w:r w:rsidRPr="00623AB8">
        <w:rPr>
          <w:rFonts w:ascii="Courier New" w:hAnsi="Courier New" w:cs="Courier New"/>
          <w:iCs/>
          <w:snapToGrid/>
          <w:sz w:val="20"/>
          <w:highlight w:val="white"/>
        </w:rPr>
        <w:t>分值</w:t>
      </w:r>
      <w:r w:rsidRPr="00623AB8">
        <w:rPr>
          <w:rFonts w:ascii="Courier New" w:hAnsi="Courier New" w:cs="Courier New"/>
          <w:iCs/>
          <w:snapToGrid/>
          <w:sz w:val="20"/>
          <w:highlight w:val="white"/>
        </w:rPr>
        <w:t>+</w:t>
      </w:r>
      <w:r w:rsidRPr="00623AB8">
        <w:rPr>
          <w:rFonts w:ascii="Courier New" w:hAnsi="Courier New" w:cs="Courier New"/>
          <w:iCs/>
          <w:snapToGrid/>
          <w:sz w:val="20"/>
          <w:highlight w:val="white"/>
        </w:rPr>
        <w:t>线性系数</w:t>
      </w:r>
      <w:r w:rsidRPr="00623AB8">
        <w:rPr>
          <w:rFonts w:ascii="Courier New" w:hAnsi="Courier New" w:cs="Courier New"/>
          <w:iCs/>
          <w:snapToGrid/>
          <w:sz w:val="20"/>
          <w:highlight w:val="white"/>
        </w:rPr>
        <w:t>*50%*</w:t>
      </w:r>
      <w:r w:rsidRPr="00623AB8">
        <w:rPr>
          <w:rFonts w:ascii="Courier New" w:hAnsi="Courier New" w:cs="Courier New"/>
          <w:iCs/>
          <w:snapToGrid/>
          <w:sz w:val="20"/>
          <w:highlight w:val="white"/>
        </w:rPr>
        <w:t>分值</w:t>
      </w:r>
    </w:p>
    <w:p w:rsidR="00B6125B" w:rsidRDefault="00B6125B" w:rsidP="00B6125B"/>
    <w:p w:rsidR="00B6125B" w:rsidRDefault="00B6125B" w:rsidP="00B6125B">
      <w:pPr>
        <w:pStyle w:val="6"/>
      </w:pPr>
      <w:bookmarkStart w:id="4324" w:name="_Toc130157019"/>
      <w:r>
        <w:rPr>
          <w:rFonts w:hint="eastAsia"/>
        </w:rPr>
        <w:t>服务质量数据保障机制</w:t>
      </w:r>
      <w:bookmarkEnd w:id="4324"/>
    </w:p>
    <w:p w:rsidR="00B6125B" w:rsidRDefault="00B6125B" w:rsidP="00B6125B">
      <w:pPr>
        <w:rPr>
          <w:rFonts w:ascii="宋体" w:hAnsi="宋体"/>
        </w:rPr>
      </w:pPr>
      <w:r>
        <w:rPr>
          <w:rFonts w:ascii="宋体" w:hAnsi="宋体" w:hint="eastAsia"/>
        </w:rPr>
        <w:t>数据生成完成后，检查数据是否正常，包括检查数据量是否符合业务合理范围、及时率是否超过1</w:t>
      </w:r>
      <w:r>
        <w:rPr>
          <w:rFonts w:ascii="宋体" w:hAnsi="宋体"/>
        </w:rPr>
        <w:t>00%</w:t>
      </w:r>
      <w:r>
        <w:rPr>
          <w:rFonts w:ascii="宋体" w:hAnsi="宋体" w:hint="eastAsia"/>
        </w:rPr>
        <w:t>，弱光率、催修率、催装率是否大于1</w:t>
      </w:r>
      <w:r>
        <w:rPr>
          <w:rFonts w:ascii="宋体" w:hAnsi="宋体"/>
        </w:rPr>
        <w:t>0%</w:t>
      </w:r>
      <w:r>
        <w:rPr>
          <w:rFonts w:ascii="宋体" w:hAnsi="宋体" w:hint="eastAsia"/>
        </w:rPr>
        <w:t>，满意度是否低于9</w:t>
      </w:r>
      <w:r>
        <w:rPr>
          <w:rFonts w:ascii="宋体" w:hAnsi="宋体"/>
        </w:rPr>
        <w:t>0</w:t>
      </w:r>
      <w:r>
        <w:rPr>
          <w:rFonts w:ascii="宋体" w:hAnsi="宋体" w:hint="eastAsia"/>
        </w:rPr>
        <w:t>等。</w:t>
      </w:r>
    </w:p>
    <w:p w:rsidR="00B6125B" w:rsidRDefault="00B6125B" w:rsidP="00B6125B">
      <w:pPr>
        <w:pStyle w:val="6"/>
      </w:pPr>
      <w:bookmarkStart w:id="4325" w:name="_Toc130157020"/>
      <w:r>
        <w:rPr>
          <w:rFonts w:hint="eastAsia"/>
        </w:rPr>
        <w:t>服务质量异常告警机制、短信发送至管理员</w:t>
      </w:r>
      <w:bookmarkEnd w:id="4325"/>
    </w:p>
    <w:p w:rsidR="00B6125B" w:rsidRDefault="00B6125B" w:rsidP="00B6125B">
      <w:r>
        <w:rPr>
          <w:rFonts w:ascii="宋体" w:hAnsi="宋体" w:hint="eastAsia"/>
        </w:rPr>
        <w:t>对数据量不符合业务合理范围、及时率超过1</w:t>
      </w:r>
      <w:r>
        <w:rPr>
          <w:rFonts w:ascii="宋体" w:hAnsi="宋体"/>
        </w:rPr>
        <w:t>00%</w:t>
      </w:r>
      <w:r>
        <w:rPr>
          <w:rFonts w:ascii="宋体" w:hAnsi="宋体" w:hint="eastAsia"/>
        </w:rPr>
        <w:t>，弱光率、催修率、催装率大于1</w:t>
      </w:r>
      <w:r>
        <w:rPr>
          <w:rFonts w:ascii="宋体" w:hAnsi="宋体"/>
        </w:rPr>
        <w:t>0%</w:t>
      </w:r>
      <w:r>
        <w:rPr>
          <w:rFonts w:ascii="宋体" w:hAnsi="宋体" w:hint="eastAsia"/>
        </w:rPr>
        <w:t>，满意度低于9</w:t>
      </w:r>
      <w:r>
        <w:rPr>
          <w:rFonts w:ascii="宋体" w:hAnsi="宋体"/>
        </w:rPr>
        <w:t>0</w:t>
      </w:r>
      <w:r>
        <w:rPr>
          <w:rFonts w:ascii="宋体" w:hAnsi="宋体" w:hint="eastAsia"/>
        </w:rPr>
        <w:t>等异常数据输出异常信息，按周期短信发送到对应的管理员</w:t>
      </w:r>
      <w:r>
        <w:rPr>
          <w:rFonts w:ascii="宋体" w:hAnsi="宋体" w:hint="eastAsia"/>
        </w:rPr>
        <w:lastRenderedPageBreak/>
        <w:t>手机。</w:t>
      </w:r>
    </w:p>
    <w:p w:rsidR="00B6125B" w:rsidRDefault="00B6125B" w:rsidP="00B6125B">
      <w:pPr>
        <w:pStyle w:val="6"/>
      </w:pPr>
      <w:bookmarkStart w:id="4326" w:name="_Toc130157021"/>
      <w:r>
        <w:rPr>
          <w:rFonts w:hint="eastAsia"/>
        </w:rPr>
        <w:t>网格服务质量画像报表查询</w:t>
      </w:r>
      <w:bookmarkEnd w:id="4326"/>
    </w:p>
    <w:p w:rsidR="00B6125B" w:rsidRDefault="00B6125B" w:rsidP="00B6125B">
      <w:pPr>
        <w:rPr>
          <w:lang w:val="zh-CN"/>
        </w:rPr>
      </w:pPr>
      <w:r>
        <w:rPr>
          <w:rFonts w:hint="eastAsia"/>
          <w:lang w:val="zh-CN"/>
        </w:rPr>
        <w:t>开发界面展示个人画像报表，报表查询条件为</w:t>
      </w:r>
      <w:r>
        <w:rPr>
          <w:rFonts w:hint="eastAsia"/>
          <w:lang w:val="zh-CN"/>
        </w:rPr>
        <w:t>:</w:t>
      </w:r>
      <w:r w:rsidRPr="00F034AA">
        <w:rPr>
          <w:rFonts w:hint="eastAsia"/>
          <w:lang w:val="zh-CN"/>
        </w:rPr>
        <w:t xml:space="preserve"> </w:t>
      </w:r>
      <w:r>
        <w:rPr>
          <w:rFonts w:hint="eastAsia"/>
          <w:lang w:val="zh-CN"/>
        </w:rPr>
        <w:t>月份、省份、地市、区县、网格。</w:t>
      </w:r>
    </w:p>
    <w:p w:rsidR="00B6125B" w:rsidRDefault="00B6125B" w:rsidP="00B6125B">
      <w:pPr>
        <w:rPr>
          <w:lang w:val="zh-CN"/>
        </w:rPr>
      </w:pPr>
      <w:r>
        <w:rPr>
          <w:rFonts w:hint="eastAsia"/>
          <w:lang w:val="zh-CN"/>
        </w:rPr>
        <w:t>可查询出来的信息包括：信息包括：月份、省份、地市、区县、网格、首约装机合格率、首约投诉处理及时率、家庭侧质差占比、满意客户占比。</w:t>
      </w:r>
    </w:p>
    <w:p w:rsidR="00B6125B" w:rsidRPr="00874517" w:rsidRDefault="00B6125B" w:rsidP="00B6125B">
      <w:pPr>
        <w:pStyle w:val="6"/>
      </w:pPr>
      <w:bookmarkStart w:id="4327" w:name="_Toc130157022"/>
      <w:r>
        <w:rPr>
          <w:rFonts w:hint="eastAsia"/>
        </w:rPr>
        <w:t>网格服务质量画像报表导出</w:t>
      </w:r>
      <w:bookmarkEnd w:id="4327"/>
    </w:p>
    <w:p w:rsidR="00B6125B" w:rsidRDefault="00B6125B" w:rsidP="00B6125B">
      <w:pPr>
        <w:rPr>
          <w:lang w:val="zh-CN"/>
        </w:rPr>
      </w:pPr>
      <w:r>
        <w:rPr>
          <w:rFonts w:hint="eastAsia"/>
          <w:lang w:val="zh-CN"/>
        </w:rPr>
        <w:t>对查出的个人画像数据进行导出，导出字段包括：月份、省份、地市、区县、网格、首约装机合格率、首约投诉处理及时率、家庭侧质差占比、满意客户占比。</w:t>
      </w:r>
    </w:p>
    <w:p w:rsidR="00B6125B" w:rsidRPr="00874517" w:rsidRDefault="00B6125B" w:rsidP="00B6125B">
      <w:pPr>
        <w:pStyle w:val="5"/>
        <w:rPr>
          <w:sz w:val="24"/>
          <w:szCs w:val="24"/>
        </w:rPr>
      </w:pPr>
      <w:bookmarkStart w:id="4328" w:name="_Toc130157023"/>
      <w:r w:rsidRPr="00874517">
        <w:rPr>
          <w:rFonts w:hint="eastAsia"/>
          <w:sz w:val="24"/>
          <w:szCs w:val="24"/>
        </w:rPr>
        <w:t>网格</w:t>
      </w:r>
      <w:r>
        <w:rPr>
          <w:rFonts w:hint="eastAsia"/>
          <w:sz w:val="24"/>
          <w:szCs w:val="24"/>
        </w:rPr>
        <w:t>网络质量</w:t>
      </w:r>
      <w:r w:rsidRPr="00874517">
        <w:rPr>
          <w:rFonts w:hint="eastAsia"/>
          <w:sz w:val="24"/>
          <w:szCs w:val="24"/>
        </w:rPr>
        <w:t>画像报表</w:t>
      </w:r>
      <w:bookmarkEnd w:id="4328"/>
    </w:p>
    <w:p w:rsidR="00B6125B" w:rsidRDefault="00B6125B" w:rsidP="00B6125B">
      <w:pPr>
        <w:pStyle w:val="6"/>
      </w:pPr>
      <w:bookmarkStart w:id="4329" w:name="_Toc130157024"/>
      <w:r>
        <w:rPr>
          <w:rFonts w:hint="eastAsia"/>
        </w:rPr>
        <w:t>端到端接口接入网络质量相关明细数据</w:t>
      </w:r>
      <w:bookmarkEnd w:id="4329"/>
    </w:p>
    <w:p w:rsidR="00B6125B" w:rsidRDefault="00B6125B" w:rsidP="00B6125B">
      <w:r>
        <w:rPr>
          <w:rFonts w:hint="eastAsia"/>
        </w:rPr>
        <w:t>综调系统开发</w:t>
      </w:r>
      <w:r>
        <w:rPr>
          <w:rFonts w:hint="eastAsia"/>
        </w:rPr>
        <w:t>CATI</w:t>
      </w:r>
      <w:r>
        <w:rPr>
          <w:rFonts w:hint="eastAsia"/>
        </w:rPr>
        <w:t>数据带入的功能页面，导入</w:t>
      </w:r>
      <w:r>
        <w:rPr>
          <w:rFonts w:hint="eastAsia"/>
          <w:lang w:val="zh-CN"/>
        </w:rPr>
        <w:t>月份、地市、区县、网格</w:t>
      </w:r>
      <w:r w:rsidRPr="00C9494E">
        <w:rPr>
          <w:rFonts w:hint="eastAsia"/>
          <w:szCs w:val="24"/>
        </w:rPr>
        <w:t>、订单编码、</w:t>
      </w:r>
      <w:r>
        <w:rPr>
          <w:rFonts w:hint="eastAsia"/>
        </w:rPr>
        <w:t>当月分支中断次数、当月最后一天分纤箱数、当月户线中断次数、当月最后一天维护客户数、是否弱光</w:t>
      </w:r>
      <w:r>
        <w:rPr>
          <w:rFonts w:hint="eastAsia"/>
        </w:rPr>
        <w:t>IHGU</w:t>
      </w:r>
      <w:r>
        <w:rPr>
          <w:rFonts w:hint="eastAsia"/>
        </w:rPr>
        <w:t>、是否活跃</w:t>
      </w:r>
      <w:r>
        <w:rPr>
          <w:rFonts w:hint="eastAsia"/>
        </w:rPr>
        <w:t>IHGU</w:t>
      </w:r>
      <w:r>
        <w:rPr>
          <w:rFonts w:hint="eastAsia"/>
        </w:rPr>
        <w:t>、是否扩容及时、是否处理时限内归档故障工单、分支光缆工单故障是否历时在</w:t>
      </w:r>
      <w:r>
        <w:rPr>
          <w:rFonts w:hint="eastAsia"/>
        </w:rPr>
        <w:t>8</w:t>
      </w:r>
      <w:r>
        <w:rPr>
          <w:rFonts w:hint="eastAsia"/>
        </w:rPr>
        <w:t>小时内等信息。</w:t>
      </w:r>
    </w:p>
    <w:p w:rsidR="00B6125B" w:rsidRDefault="00B6125B" w:rsidP="00B6125B">
      <w:pPr>
        <w:pStyle w:val="6"/>
      </w:pPr>
      <w:bookmarkStart w:id="4330" w:name="_Toc130157025"/>
      <w:r>
        <w:rPr>
          <w:rFonts w:hint="eastAsia"/>
        </w:rPr>
        <w:t>网络质量相关明细数据存储</w:t>
      </w:r>
      <w:bookmarkEnd w:id="4330"/>
    </w:p>
    <w:p w:rsidR="00B6125B" w:rsidRPr="004E1D89" w:rsidRDefault="00B6125B" w:rsidP="00B6125B">
      <w:r>
        <w:rPr>
          <w:rFonts w:ascii="宋体" w:hAnsi="宋体" w:hint="eastAsia"/>
        </w:rPr>
        <w:t>将界面导入的</w:t>
      </w:r>
      <w:r>
        <w:rPr>
          <w:rFonts w:hint="eastAsia"/>
          <w:lang w:val="zh-CN"/>
        </w:rPr>
        <w:t>月份、地市、区县、网格</w:t>
      </w:r>
      <w:r w:rsidRPr="00C9494E">
        <w:rPr>
          <w:rFonts w:hint="eastAsia"/>
          <w:szCs w:val="24"/>
        </w:rPr>
        <w:t>、订单编码、</w:t>
      </w:r>
      <w:r>
        <w:rPr>
          <w:rFonts w:hint="eastAsia"/>
        </w:rPr>
        <w:t>当月分支中断次数、当月最后一天分纤箱数、当月户线中断次数、当月最后一天维护客户数、是否弱光</w:t>
      </w:r>
      <w:r>
        <w:rPr>
          <w:rFonts w:hint="eastAsia"/>
        </w:rPr>
        <w:t>IHGU</w:t>
      </w:r>
      <w:r>
        <w:rPr>
          <w:rFonts w:hint="eastAsia"/>
        </w:rPr>
        <w:t>、是否活跃</w:t>
      </w:r>
      <w:r>
        <w:rPr>
          <w:rFonts w:hint="eastAsia"/>
        </w:rPr>
        <w:t>IHGU</w:t>
      </w:r>
      <w:r>
        <w:rPr>
          <w:rFonts w:hint="eastAsia"/>
        </w:rPr>
        <w:t>、是否扩容及时、是否处理时限内归档故障工单、分支光缆工单故障是否历时在</w:t>
      </w:r>
      <w:r>
        <w:rPr>
          <w:rFonts w:hint="eastAsia"/>
        </w:rPr>
        <w:t>8</w:t>
      </w:r>
      <w:r>
        <w:rPr>
          <w:rFonts w:hint="eastAsia"/>
        </w:rPr>
        <w:t>小时内</w:t>
      </w:r>
      <w:r>
        <w:rPr>
          <w:rFonts w:ascii="宋体" w:hAnsi="宋体" w:hint="eastAsia"/>
          <w:szCs w:val="21"/>
        </w:rPr>
        <w:t>等信息，存储在数据库中</w:t>
      </w:r>
      <w:r>
        <w:rPr>
          <w:rFonts w:hint="eastAsia"/>
        </w:rPr>
        <w:t>。</w:t>
      </w:r>
    </w:p>
    <w:p w:rsidR="00B6125B" w:rsidRDefault="00B6125B" w:rsidP="00B6125B">
      <w:pPr>
        <w:pStyle w:val="6"/>
      </w:pPr>
      <w:bookmarkStart w:id="4331" w:name="_Toc130157026"/>
      <w:r>
        <w:rPr>
          <w:rFonts w:hint="eastAsia"/>
        </w:rPr>
        <w:t>网格网络质量画像数据抽取</w:t>
      </w:r>
      <w:bookmarkEnd w:id="4331"/>
    </w:p>
    <w:p w:rsidR="00B6125B" w:rsidRPr="00C9494E" w:rsidRDefault="00B6125B" w:rsidP="00B6125B">
      <w:pPr>
        <w:spacing w:before="0" w:after="0"/>
        <w:jc w:val="both"/>
        <w:rPr>
          <w:szCs w:val="24"/>
        </w:rPr>
      </w:pPr>
      <w:r w:rsidRPr="00C9494E">
        <w:rPr>
          <w:rFonts w:hint="eastAsia"/>
          <w:szCs w:val="24"/>
        </w:rPr>
        <w:t>从生产</w:t>
      </w:r>
      <w:r>
        <w:rPr>
          <w:rFonts w:hint="eastAsia"/>
          <w:szCs w:val="24"/>
        </w:rPr>
        <w:t>库抽取网络质量相关信息，用于</w:t>
      </w:r>
      <w:r w:rsidRPr="00C9494E">
        <w:rPr>
          <w:rFonts w:hint="eastAsia"/>
          <w:szCs w:val="24"/>
        </w:rPr>
        <w:t>计算支撑数据：</w:t>
      </w:r>
    </w:p>
    <w:p w:rsidR="00B6125B" w:rsidRDefault="00B6125B" w:rsidP="00B6125B">
      <w:r>
        <w:rPr>
          <w:rFonts w:hint="eastAsia"/>
          <w:lang w:val="zh-CN"/>
        </w:rPr>
        <w:t>月份、地市、区县、网格</w:t>
      </w:r>
      <w:r w:rsidRPr="00C9494E">
        <w:rPr>
          <w:rFonts w:hint="eastAsia"/>
          <w:szCs w:val="24"/>
        </w:rPr>
        <w:t>、订单编码、</w:t>
      </w:r>
      <w:r>
        <w:rPr>
          <w:rFonts w:hint="eastAsia"/>
        </w:rPr>
        <w:t>当月分支中断次数、当月最后一天分纤箱</w:t>
      </w:r>
      <w:r>
        <w:rPr>
          <w:rFonts w:hint="eastAsia"/>
        </w:rPr>
        <w:lastRenderedPageBreak/>
        <w:t>数、当月户线中断次数、当月最后一天维护客户数、是否弱光</w:t>
      </w:r>
      <w:r>
        <w:rPr>
          <w:rFonts w:hint="eastAsia"/>
        </w:rPr>
        <w:t>IHGU</w:t>
      </w:r>
      <w:r>
        <w:rPr>
          <w:rFonts w:hint="eastAsia"/>
        </w:rPr>
        <w:t>、是否活跃</w:t>
      </w:r>
      <w:r>
        <w:rPr>
          <w:rFonts w:hint="eastAsia"/>
        </w:rPr>
        <w:t>IHGU</w:t>
      </w:r>
      <w:r>
        <w:rPr>
          <w:rFonts w:hint="eastAsia"/>
        </w:rPr>
        <w:t>、是否扩容及时、是否处理时限内归档故障工单、分支光缆工单故障是否历时在</w:t>
      </w:r>
      <w:r>
        <w:rPr>
          <w:rFonts w:hint="eastAsia"/>
        </w:rPr>
        <w:t>8</w:t>
      </w:r>
      <w:r>
        <w:rPr>
          <w:rFonts w:hint="eastAsia"/>
        </w:rPr>
        <w:t>小时内。</w:t>
      </w:r>
    </w:p>
    <w:p w:rsidR="00B6125B" w:rsidRDefault="00B6125B" w:rsidP="00B6125B">
      <w:pPr>
        <w:pStyle w:val="6"/>
      </w:pPr>
      <w:bookmarkStart w:id="4332" w:name="_Toc130157027"/>
      <w:r>
        <w:rPr>
          <w:rFonts w:hint="eastAsia"/>
        </w:rPr>
        <w:t>网格网络质量画像数据计算</w:t>
      </w:r>
      <w:bookmarkEnd w:id="4332"/>
    </w:p>
    <w:p w:rsidR="00B6125B" w:rsidRDefault="00B6125B" w:rsidP="00B6125B">
      <w:r>
        <w:rPr>
          <w:rFonts w:hint="eastAsia"/>
        </w:rPr>
        <w:t>中断率</w:t>
      </w:r>
      <w:r>
        <w:rPr>
          <w:rFonts w:hint="eastAsia"/>
        </w:rPr>
        <w:t>=</w:t>
      </w:r>
      <w:r>
        <w:rPr>
          <w:rFonts w:hint="eastAsia"/>
        </w:rPr>
        <w:t>分支光缆中断率</w:t>
      </w:r>
      <w:r>
        <w:rPr>
          <w:rFonts w:hint="eastAsia"/>
        </w:rPr>
        <w:t>+</w:t>
      </w:r>
      <w:r>
        <w:rPr>
          <w:rFonts w:hint="eastAsia"/>
        </w:rPr>
        <w:t>户线中断率</w:t>
      </w:r>
    </w:p>
    <w:p w:rsidR="00B6125B" w:rsidRDefault="00B6125B" w:rsidP="00B6125B">
      <w:r>
        <w:rPr>
          <w:rFonts w:hint="eastAsia"/>
        </w:rPr>
        <w:t>月粒度：分支光缆中断率</w:t>
      </w:r>
      <w:r>
        <w:rPr>
          <w:rFonts w:hint="eastAsia"/>
        </w:rPr>
        <w:t>=</w:t>
      </w:r>
      <w:r>
        <w:rPr>
          <w:rFonts w:hint="eastAsia"/>
        </w:rPr>
        <w:t>当月分支中断次数</w:t>
      </w:r>
      <w:r>
        <w:rPr>
          <w:rFonts w:hint="eastAsia"/>
        </w:rPr>
        <w:t>/</w:t>
      </w:r>
      <w:r>
        <w:rPr>
          <w:rFonts w:hint="eastAsia"/>
        </w:rPr>
        <w:t>当月最后一天分纤箱数，户线中断率</w:t>
      </w:r>
      <w:r>
        <w:rPr>
          <w:rFonts w:hint="eastAsia"/>
        </w:rPr>
        <w:t>=</w:t>
      </w:r>
      <w:r>
        <w:rPr>
          <w:rFonts w:hint="eastAsia"/>
        </w:rPr>
        <w:t>当月户线中断次数</w:t>
      </w:r>
      <w:r>
        <w:rPr>
          <w:rFonts w:hint="eastAsia"/>
        </w:rPr>
        <w:t>/</w:t>
      </w:r>
      <w:r>
        <w:rPr>
          <w:rFonts w:hint="eastAsia"/>
        </w:rPr>
        <w:t>当月最后一天维护客户数</w:t>
      </w:r>
    </w:p>
    <w:p w:rsidR="00B6125B" w:rsidRDefault="00B6125B" w:rsidP="00B6125B">
      <w:r>
        <w:rPr>
          <w:rFonts w:hint="eastAsia"/>
        </w:rPr>
        <w:t>户线中断：</w:t>
      </w:r>
      <w:r>
        <w:rPr>
          <w:rFonts w:hint="eastAsia"/>
        </w:rPr>
        <w:t>ONU</w:t>
      </w:r>
      <w:r>
        <w:rPr>
          <w:rFonts w:hint="eastAsia"/>
        </w:rPr>
        <w:t>断纤</w:t>
      </w:r>
      <w:r>
        <w:rPr>
          <w:rFonts w:hint="eastAsia"/>
        </w:rPr>
        <w:t>+AAA</w:t>
      </w:r>
      <w:r>
        <w:rPr>
          <w:rFonts w:hint="eastAsia"/>
        </w:rPr>
        <w:t>掉线，近</w:t>
      </w:r>
      <w:r>
        <w:rPr>
          <w:rFonts w:hint="eastAsia"/>
        </w:rPr>
        <w:t>3</w:t>
      </w:r>
      <w:r>
        <w:rPr>
          <w:rFonts w:hint="eastAsia"/>
        </w:rPr>
        <w:t>天</w:t>
      </w:r>
      <w:r>
        <w:rPr>
          <w:rFonts w:hint="eastAsia"/>
        </w:rPr>
        <w:t>500M</w:t>
      </w:r>
      <w:r>
        <w:rPr>
          <w:rFonts w:hint="eastAsia"/>
        </w:rPr>
        <w:t>流量，</w:t>
      </w:r>
      <w:r>
        <w:rPr>
          <w:rFonts w:hint="eastAsia"/>
        </w:rPr>
        <w:t>1</w:t>
      </w:r>
      <w:r>
        <w:rPr>
          <w:rFonts w:hint="eastAsia"/>
        </w:rPr>
        <w:t>天内剔重</w:t>
      </w:r>
    </w:p>
    <w:p w:rsidR="00B6125B" w:rsidRDefault="00B6125B" w:rsidP="00B6125B">
      <w:r>
        <w:rPr>
          <w:rFonts w:hint="eastAsia"/>
        </w:rPr>
        <w:t>环比改善度</w:t>
      </w:r>
      <w:r>
        <w:rPr>
          <w:rFonts w:hint="eastAsia"/>
        </w:rPr>
        <w:t>=</w:t>
      </w:r>
      <w:r>
        <w:rPr>
          <w:rFonts w:hint="eastAsia"/>
        </w:rPr>
        <w:t>（当月中断率</w:t>
      </w:r>
      <w:r>
        <w:rPr>
          <w:rFonts w:hint="eastAsia"/>
        </w:rPr>
        <w:t>-</w:t>
      </w:r>
      <w:r>
        <w:rPr>
          <w:rFonts w:hint="eastAsia"/>
        </w:rPr>
        <w:t>上月中断率）</w:t>
      </w:r>
      <w:r>
        <w:rPr>
          <w:rFonts w:hint="eastAsia"/>
        </w:rPr>
        <w:t>/</w:t>
      </w:r>
      <w:r>
        <w:rPr>
          <w:rFonts w:hint="eastAsia"/>
        </w:rPr>
        <w:t>上月中断率</w:t>
      </w:r>
    </w:p>
    <w:p w:rsidR="00B6125B" w:rsidRDefault="00B6125B" w:rsidP="00B6125B">
      <w:r>
        <w:rPr>
          <w:rFonts w:hint="eastAsia"/>
        </w:rPr>
        <w:t>弱光率</w:t>
      </w:r>
      <w:r>
        <w:rPr>
          <w:rFonts w:hint="eastAsia"/>
        </w:rPr>
        <w:t>=</w:t>
      </w:r>
      <w:r>
        <w:rPr>
          <w:rFonts w:hint="eastAsia"/>
        </w:rPr>
        <w:t>弱光</w:t>
      </w:r>
      <w:r>
        <w:rPr>
          <w:rFonts w:hint="eastAsia"/>
        </w:rPr>
        <w:t>IHGU</w:t>
      </w:r>
      <w:r>
        <w:rPr>
          <w:rFonts w:hint="eastAsia"/>
        </w:rPr>
        <w:t>数</w:t>
      </w:r>
      <w:r>
        <w:rPr>
          <w:rFonts w:hint="eastAsia"/>
        </w:rPr>
        <w:t>/</w:t>
      </w:r>
      <w:r>
        <w:rPr>
          <w:rFonts w:hint="eastAsia"/>
        </w:rPr>
        <w:t>活跃</w:t>
      </w:r>
      <w:r>
        <w:rPr>
          <w:rFonts w:hint="eastAsia"/>
        </w:rPr>
        <w:t>IHGU</w:t>
      </w:r>
      <w:r>
        <w:rPr>
          <w:rFonts w:hint="eastAsia"/>
        </w:rPr>
        <w:t>数</w:t>
      </w:r>
    </w:p>
    <w:p w:rsidR="00B6125B" w:rsidRDefault="00B6125B" w:rsidP="00B6125B">
      <w:r>
        <w:rPr>
          <w:rFonts w:hint="eastAsia"/>
        </w:rPr>
        <w:t>日粒度：弱光率</w:t>
      </w:r>
      <w:r>
        <w:rPr>
          <w:rFonts w:hint="eastAsia"/>
        </w:rPr>
        <w:t>=</w:t>
      </w:r>
      <w:r>
        <w:rPr>
          <w:rFonts w:hint="eastAsia"/>
        </w:rPr>
        <w:t>当日弱光</w:t>
      </w:r>
      <w:r>
        <w:rPr>
          <w:rFonts w:hint="eastAsia"/>
        </w:rPr>
        <w:t>IHGU</w:t>
      </w:r>
      <w:r>
        <w:rPr>
          <w:rFonts w:hint="eastAsia"/>
        </w:rPr>
        <w:t>数</w:t>
      </w:r>
      <w:r>
        <w:rPr>
          <w:rFonts w:hint="eastAsia"/>
        </w:rPr>
        <w:t>/</w:t>
      </w:r>
      <w:r>
        <w:rPr>
          <w:rFonts w:hint="eastAsia"/>
        </w:rPr>
        <w:t>当日活跃</w:t>
      </w:r>
      <w:r>
        <w:rPr>
          <w:rFonts w:hint="eastAsia"/>
        </w:rPr>
        <w:t>IHGU</w:t>
      </w:r>
      <w:r>
        <w:rPr>
          <w:rFonts w:hint="eastAsia"/>
        </w:rPr>
        <w:t>用户数</w:t>
      </w:r>
    </w:p>
    <w:p w:rsidR="00B6125B" w:rsidRDefault="00B6125B" w:rsidP="00B6125B">
      <w:r>
        <w:rPr>
          <w:rFonts w:hint="eastAsia"/>
        </w:rPr>
        <w:t>环比改善度</w:t>
      </w:r>
      <w:r>
        <w:rPr>
          <w:rFonts w:hint="eastAsia"/>
        </w:rPr>
        <w:t>=</w:t>
      </w:r>
      <w:r>
        <w:rPr>
          <w:rFonts w:hint="eastAsia"/>
        </w:rPr>
        <w:t>（当月弱光率</w:t>
      </w:r>
      <w:r>
        <w:rPr>
          <w:rFonts w:hint="eastAsia"/>
        </w:rPr>
        <w:t>-</w:t>
      </w:r>
      <w:r>
        <w:rPr>
          <w:rFonts w:hint="eastAsia"/>
        </w:rPr>
        <w:t>上月弱光率）</w:t>
      </w:r>
      <w:r>
        <w:rPr>
          <w:rFonts w:hint="eastAsia"/>
        </w:rPr>
        <w:t>/</w:t>
      </w:r>
      <w:r>
        <w:rPr>
          <w:rFonts w:hint="eastAsia"/>
        </w:rPr>
        <w:t>上月弱光率</w:t>
      </w:r>
    </w:p>
    <w:p w:rsidR="00B6125B" w:rsidRDefault="00B6125B" w:rsidP="00B6125B">
      <w:r>
        <w:rPr>
          <w:rFonts w:hint="eastAsia"/>
        </w:rPr>
        <w:t>支撑及时率</w:t>
      </w:r>
      <w:r>
        <w:rPr>
          <w:rFonts w:hint="eastAsia"/>
        </w:rPr>
        <w:t>=</w:t>
      </w:r>
      <w:r>
        <w:rPr>
          <w:rFonts w:hint="eastAsia"/>
        </w:rPr>
        <w:t>扩容及时工单数</w:t>
      </w:r>
      <w:r>
        <w:rPr>
          <w:rFonts w:hint="eastAsia"/>
        </w:rPr>
        <w:t>/</w:t>
      </w:r>
      <w:r>
        <w:rPr>
          <w:rFonts w:hint="eastAsia"/>
        </w:rPr>
        <w:t>扩容工单派发数</w:t>
      </w:r>
    </w:p>
    <w:p w:rsidR="00B6125B" w:rsidRDefault="00B6125B" w:rsidP="00B6125B">
      <w:r>
        <w:rPr>
          <w:rFonts w:hint="eastAsia"/>
        </w:rPr>
        <w:t>范围：分光器、分纤箱，扩容</w:t>
      </w:r>
      <w:r>
        <w:rPr>
          <w:rFonts w:hint="eastAsia"/>
        </w:rPr>
        <w:t>APP</w:t>
      </w:r>
      <w:r>
        <w:rPr>
          <w:rFonts w:hint="eastAsia"/>
        </w:rPr>
        <w:t>扩容工单（</w:t>
      </w:r>
      <w:r>
        <w:rPr>
          <w:rFonts w:hint="eastAsia"/>
        </w:rPr>
        <w:t>IT</w:t>
      </w:r>
      <w:r>
        <w:rPr>
          <w:rFonts w:hint="eastAsia"/>
        </w:rPr>
        <w:t>优化：增加接单人区分，按接单后回单人区分，接单人为网络工程师的纳入考核，接单人由区县自有人员分配）</w:t>
      </w:r>
    </w:p>
    <w:p w:rsidR="00B6125B" w:rsidRDefault="00B6125B" w:rsidP="00B6125B">
      <w:r>
        <w:rPr>
          <w:rFonts w:hint="eastAsia"/>
        </w:rPr>
        <w:t>环比改善度</w:t>
      </w:r>
      <w:r>
        <w:rPr>
          <w:rFonts w:hint="eastAsia"/>
        </w:rPr>
        <w:t>=</w:t>
      </w:r>
      <w:r>
        <w:rPr>
          <w:rFonts w:hint="eastAsia"/>
        </w:rPr>
        <w:t>（当月支撑及时率</w:t>
      </w:r>
      <w:r>
        <w:rPr>
          <w:rFonts w:hint="eastAsia"/>
        </w:rPr>
        <w:t>-</w:t>
      </w:r>
      <w:r>
        <w:rPr>
          <w:rFonts w:hint="eastAsia"/>
        </w:rPr>
        <w:t>上月支撑及时率）</w:t>
      </w:r>
      <w:r>
        <w:rPr>
          <w:rFonts w:hint="eastAsia"/>
        </w:rPr>
        <w:t>/</w:t>
      </w:r>
      <w:r>
        <w:rPr>
          <w:rFonts w:hint="eastAsia"/>
        </w:rPr>
        <w:t>上月支撑及时率</w:t>
      </w:r>
    </w:p>
    <w:p w:rsidR="00B6125B" w:rsidRDefault="00B6125B" w:rsidP="00B6125B">
      <w:r>
        <w:rPr>
          <w:rFonts w:hint="eastAsia"/>
        </w:rPr>
        <w:t>抢修及时率</w:t>
      </w:r>
      <w:r>
        <w:rPr>
          <w:rFonts w:hint="eastAsia"/>
        </w:rPr>
        <w:t>=</w:t>
      </w:r>
      <w:r>
        <w:rPr>
          <w:rFonts w:hint="eastAsia"/>
        </w:rPr>
        <w:t>当月处理时限内归档故障工单</w:t>
      </w:r>
      <w:r>
        <w:rPr>
          <w:rFonts w:hint="eastAsia"/>
        </w:rPr>
        <w:t>/</w:t>
      </w:r>
      <w:r>
        <w:rPr>
          <w:rFonts w:hint="eastAsia"/>
        </w:rPr>
        <w:t>当月全量归档故障工单数</w:t>
      </w:r>
    </w:p>
    <w:p w:rsidR="00B6125B" w:rsidRDefault="00B6125B" w:rsidP="00B6125B">
      <w:r>
        <w:rPr>
          <w:rFonts w:hint="eastAsia"/>
        </w:rPr>
        <w:t>月粒度：抢修及时率</w:t>
      </w:r>
      <w:r>
        <w:rPr>
          <w:rFonts w:hint="eastAsia"/>
        </w:rPr>
        <w:t>=</w:t>
      </w:r>
      <w:r>
        <w:rPr>
          <w:rFonts w:hint="eastAsia"/>
        </w:rPr>
        <w:t>当月处理时限内归档故障工单</w:t>
      </w:r>
      <w:r>
        <w:rPr>
          <w:rFonts w:hint="eastAsia"/>
        </w:rPr>
        <w:t>/</w:t>
      </w:r>
      <w:r>
        <w:rPr>
          <w:rFonts w:hint="eastAsia"/>
        </w:rPr>
        <w:t>当月全量归档故障工单数</w:t>
      </w:r>
    </w:p>
    <w:p w:rsidR="00B6125B" w:rsidRDefault="00B6125B" w:rsidP="00B6125B">
      <w:r>
        <w:rPr>
          <w:rFonts w:hint="eastAsia"/>
        </w:rPr>
        <w:t>分支光缆工单故障历时在</w:t>
      </w:r>
      <w:r>
        <w:rPr>
          <w:rFonts w:hint="eastAsia"/>
        </w:rPr>
        <w:t>8</w:t>
      </w:r>
      <w:r>
        <w:rPr>
          <w:rFonts w:hint="eastAsia"/>
        </w:rPr>
        <w:t>小时内算及时（剔除</w:t>
      </w:r>
      <w:r>
        <w:rPr>
          <w:rFonts w:hint="eastAsia"/>
        </w:rPr>
        <w:t>0:00-8:00</w:t>
      </w:r>
      <w:r>
        <w:rPr>
          <w:rFonts w:hint="eastAsia"/>
        </w:rPr>
        <w:t>点）</w:t>
      </w:r>
    </w:p>
    <w:p w:rsidR="00B6125B" w:rsidRDefault="00B6125B" w:rsidP="00B6125B">
      <w:r>
        <w:rPr>
          <w:rFonts w:hint="eastAsia"/>
        </w:rPr>
        <w:t>环比改善度</w:t>
      </w:r>
      <w:r>
        <w:rPr>
          <w:rFonts w:hint="eastAsia"/>
        </w:rPr>
        <w:t>=</w:t>
      </w:r>
      <w:r>
        <w:rPr>
          <w:rFonts w:hint="eastAsia"/>
        </w:rPr>
        <w:t>（当月抢修及时率</w:t>
      </w:r>
      <w:r>
        <w:rPr>
          <w:rFonts w:hint="eastAsia"/>
        </w:rPr>
        <w:t>-</w:t>
      </w:r>
      <w:r>
        <w:rPr>
          <w:rFonts w:hint="eastAsia"/>
        </w:rPr>
        <w:t>上月抢修及时率）</w:t>
      </w:r>
      <w:r>
        <w:rPr>
          <w:rFonts w:hint="eastAsia"/>
        </w:rPr>
        <w:t>/</w:t>
      </w:r>
      <w:r>
        <w:rPr>
          <w:rFonts w:hint="eastAsia"/>
        </w:rPr>
        <w:t>上月抢修及时率</w:t>
      </w:r>
    </w:p>
    <w:p w:rsidR="00B6125B" w:rsidRDefault="00B6125B" w:rsidP="00B6125B">
      <w:pPr>
        <w:pStyle w:val="6"/>
      </w:pPr>
      <w:bookmarkStart w:id="4333" w:name="_Toc130157028"/>
      <w:r>
        <w:rPr>
          <w:rFonts w:hint="eastAsia"/>
        </w:rPr>
        <w:lastRenderedPageBreak/>
        <w:t>网格画像服网络质量排名计算</w:t>
      </w:r>
      <w:bookmarkEnd w:id="4333"/>
    </w:p>
    <w:p w:rsidR="00B6125B" w:rsidRDefault="00B6125B" w:rsidP="00B6125B">
      <w:r>
        <w:rPr>
          <w:rFonts w:hint="eastAsia"/>
        </w:rPr>
        <w:t>通过网格网络质量指标的结果，计算该地市内，根据不同指标升序或降序的规则计算每一项指标的网格排名情况。</w:t>
      </w:r>
    </w:p>
    <w:p w:rsidR="00B6125B" w:rsidRDefault="00B6125B" w:rsidP="00B6125B">
      <w:pPr>
        <w:pStyle w:val="6"/>
      </w:pPr>
      <w:bookmarkStart w:id="4334" w:name="_Toc130157029"/>
      <w:r>
        <w:rPr>
          <w:rFonts w:hint="eastAsia"/>
        </w:rPr>
        <w:t>网格画像网络质量指标得分计算</w:t>
      </w:r>
      <w:bookmarkEnd w:id="4334"/>
    </w:p>
    <w:p w:rsidR="00B6125B" w:rsidRPr="00623AB8" w:rsidRDefault="00B6125B" w:rsidP="00B6125B">
      <w:r>
        <w:rPr>
          <w:rFonts w:hint="eastAsia"/>
        </w:rPr>
        <w:t>通过网格画像网络质量指标计算结果和排名，计算该地市内，每一项指标的网格得分。</w:t>
      </w:r>
    </w:p>
    <w:p w:rsidR="00B6125B" w:rsidRDefault="00B6125B" w:rsidP="00B6125B">
      <w:r>
        <w:rPr>
          <w:rFonts w:hint="eastAsia"/>
        </w:rPr>
        <w:t>计算规则：</w:t>
      </w:r>
    </w:p>
    <w:p w:rsidR="00B6125B" w:rsidRPr="00623AB8" w:rsidRDefault="00B6125B" w:rsidP="00B6125B">
      <w:pPr>
        <w:rPr>
          <w:rFonts w:ascii="Courier New" w:hAnsi="Courier New" w:cs="Courier New"/>
          <w:iCs/>
          <w:snapToGrid/>
          <w:sz w:val="20"/>
          <w:highlight w:val="white"/>
        </w:rPr>
      </w:pPr>
      <w:r w:rsidRPr="00623AB8">
        <w:rPr>
          <w:rFonts w:ascii="Courier New" w:hAnsi="Courier New" w:cs="Courier New"/>
          <w:iCs/>
          <w:snapToGrid/>
          <w:sz w:val="20"/>
          <w:highlight w:val="white"/>
        </w:rPr>
        <w:t>线性系数</w:t>
      </w:r>
      <w:r>
        <w:rPr>
          <w:rFonts w:ascii="Courier New" w:hAnsi="Courier New" w:cs="Courier New"/>
          <w:iCs/>
          <w:snapToGrid/>
          <w:sz w:val="20"/>
          <w:highlight w:val="white"/>
        </w:rPr>
        <w:t>=</w:t>
      </w:r>
      <w:r w:rsidRPr="00623AB8">
        <w:rPr>
          <w:rFonts w:ascii="Courier New" w:hAnsi="Courier New" w:cs="Courier New"/>
          <w:iCs/>
          <w:snapToGrid/>
          <w:sz w:val="20"/>
          <w:highlight w:val="white"/>
        </w:rPr>
        <w:t>（排名</w:t>
      </w:r>
      <w:r w:rsidRPr="00623AB8">
        <w:rPr>
          <w:rFonts w:ascii="Courier New" w:hAnsi="Courier New" w:cs="Courier New"/>
          <w:iCs/>
          <w:snapToGrid/>
          <w:sz w:val="20"/>
          <w:highlight w:val="white"/>
        </w:rPr>
        <w:t>-</w:t>
      </w:r>
      <w:r>
        <w:rPr>
          <w:rFonts w:ascii="Courier New" w:hAnsi="Courier New" w:cs="Courier New" w:hint="eastAsia"/>
          <w:iCs/>
          <w:snapToGrid/>
          <w:sz w:val="20"/>
          <w:highlight w:val="white"/>
        </w:rPr>
        <w:t>参与</w:t>
      </w:r>
      <w:r>
        <w:rPr>
          <w:rFonts w:ascii="Courier New" w:hAnsi="Courier New" w:cs="Courier New"/>
          <w:iCs/>
          <w:snapToGrid/>
          <w:sz w:val="20"/>
          <w:highlight w:val="white"/>
        </w:rPr>
        <w:t>排名</w:t>
      </w:r>
      <w:r>
        <w:rPr>
          <w:rFonts w:ascii="Courier New" w:hAnsi="Courier New" w:cs="Courier New" w:hint="eastAsia"/>
          <w:iCs/>
          <w:snapToGrid/>
          <w:sz w:val="20"/>
          <w:highlight w:val="white"/>
        </w:rPr>
        <w:t>网格总数</w:t>
      </w:r>
      <w:r w:rsidRPr="00623AB8">
        <w:rPr>
          <w:rFonts w:ascii="Courier New" w:hAnsi="Courier New" w:cs="Courier New"/>
          <w:iCs/>
          <w:snapToGrid/>
          <w:sz w:val="20"/>
          <w:highlight w:val="white"/>
        </w:rPr>
        <w:t>）</w:t>
      </w:r>
      <w:r w:rsidRPr="00623AB8">
        <w:rPr>
          <w:rFonts w:ascii="Courier New" w:hAnsi="Courier New" w:cs="Courier New"/>
          <w:iCs/>
          <w:snapToGrid/>
          <w:sz w:val="20"/>
          <w:highlight w:val="white"/>
        </w:rPr>
        <w:t>/(1-</w:t>
      </w:r>
      <w:r>
        <w:rPr>
          <w:rFonts w:ascii="Courier New" w:hAnsi="Courier New" w:cs="Courier New" w:hint="eastAsia"/>
          <w:iCs/>
          <w:snapToGrid/>
          <w:sz w:val="20"/>
          <w:highlight w:val="white"/>
        </w:rPr>
        <w:t>参与</w:t>
      </w:r>
      <w:r>
        <w:rPr>
          <w:rFonts w:ascii="Courier New" w:hAnsi="Courier New" w:cs="Courier New"/>
          <w:iCs/>
          <w:snapToGrid/>
          <w:sz w:val="20"/>
          <w:highlight w:val="white"/>
        </w:rPr>
        <w:t>排名</w:t>
      </w:r>
      <w:r>
        <w:rPr>
          <w:rFonts w:ascii="Courier New" w:hAnsi="Courier New" w:cs="Courier New" w:hint="eastAsia"/>
          <w:iCs/>
          <w:snapToGrid/>
          <w:sz w:val="20"/>
          <w:highlight w:val="white"/>
        </w:rPr>
        <w:t>网格总数</w:t>
      </w:r>
      <w:r w:rsidRPr="00623AB8">
        <w:rPr>
          <w:rFonts w:ascii="Courier New" w:hAnsi="Courier New" w:cs="Courier New"/>
          <w:iCs/>
          <w:snapToGrid/>
          <w:sz w:val="20"/>
          <w:highlight w:val="white"/>
        </w:rPr>
        <w:t xml:space="preserve">) </w:t>
      </w:r>
    </w:p>
    <w:p w:rsidR="00B6125B" w:rsidRDefault="00B6125B" w:rsidP="00B6125B">
      <w:r w:rsidRPr="00623AB8">
        <w:rPr>
          <w:rFonts w:ascii="Courier New" w:hAnsi="Courier New" w:cs="Courier New"/>
          <w:iCs/>
          <w:snapToGrid/>
          <w:sz w:val="20"/>
          <w:highlight w:val="white"/>
        </w:rPr>
        <w:t>得分</w:t>
      </w:r>
      <w:r>
        <w:rPr>
          <w:rFonts w:ascii="Courier New" w:hAnsi="Courier New" w:cs="Courier New" w:hint="eastAsia"/>
          <w:iCs/>
          <w:snapToGrid/>
          <w:sz w:val="20"/>
          <w:highlight w:val="white"/>
        </w:rPr>
        <w:t>=</w:t>
      </w:r>
      <w:r w:rsidRPr="00623AB8">
        <w:rPr>
          <w:rFonts w:ascii="Courier New" w:hAnsi="Courier New" w:cs="Courier New"/>
          <w:iCs/>
          <w:snapToGrid/>
          <w:sz w:val="20"/>
          <w:highlight w:val="white"/>
        </w:rPr>
        <w:t xml:space="preserve"> 50%*</w:t>
      </w:r>
      <w:r w:rsidRPr="00623AB8">
        <w:rPr>
          <w:rFonts w:ascii="Courier New" w:hAnsi="Courier New" w:cs="Courier New"/>
          <w:iCs/>
          <w:snapToGrid/>
          <w:sz w:val="20"/>
          <w:highlight w:val="white"/>
        </w:rPr>
        <w:t>分值</w:t>
      </w:r>
      <w:r w:rsidRPr="00623AB8">
        <w:rPr>
          <w:rFonts w:ascii="Courier New" w:hAnsi="Courier New" w:cs="Courier New"/>
          <w:iCs/>
          <w:snapToGrid/>
          <w:sz w:val="20"/>
          <w:highlight w:val="white"/>
        </w:rPr>
        <w:t>+</w:t>
      </w:r>
      <w:r w:rsidRPr="00623AB8">
        <w:rPr>
          <w:rFonts w:ascii="Courier New" w:hAnsi="Courier New" w:cs="Courier New"/>
          <w:iCs/>
          <w:snapToGrid/>
          <w:sz w:val="20"/>
          <w:highlight w:val="white"/>
        </w:rPr>
        <w:t>线性系数</w:t>
      </w:r>
      <w:r w:rsidRPr="00623AB8">
        <w:rPr>
          <w:rFonts w:ascii="Courier New" w:hAnsi="Courier New" w:cs="Courier New"/>
          <w:iCs/>
          <w:snapToGrid/>
          <w:sz w:val="20"/>
          <w:highlight w:val="white"/>
        </w:rPr>
        <w:t>*50%*</w:t>
      </w:r>
      <w:r w:rsidRPr="00623AB8">
        <w:rPr>
          <w:rFonts w:ascii="Courier New" w:hAnsi="Courier New" w:cs="Courier New"/>
          <w:iCs/>
          <w:snapToGrid/>
          <w:sz w:val="20"/>
          <w:highlight w:val="white"/>
        </w:rPr>
        <w:t>分值</w:t>
      </w:r>
    </w:p>
    <w:p w:rsidR="00B6125B" w:rsidRDefault="00B6125B" w:rsidP="00B6125B">
      <w:pPr>
        <w:pStyle w:val="6"/>
      </w:pPr>
      <w:bookmarkStart w:id="4335" w:name="_Toc130157030"/>
      <w:r>
        <w:rPr>
          <w:rFonts w:hint="eastAsia"/>
        </w:rPr>
        <w:t>网络质量数据保障机制</w:t>
      </w:r>
      <w:bookmarkEnd w:id="4335"/>
    </w:p>
    <w:p w:rsidR="00B6125B" w:rsidRDefault="00B6125B" w:rsidP="00B6125B">
      <w:pPr>
        <w:rPr>
          <w:rFonts w:ascii="宋体" w:hAnsi="宋体"/>
        </w:rPr>
      </w:pPr>
      <w:r>
        <w:rPr>
          <w:rFonts w:ascii="宋体" w:hAnsi="宋体" w:hint="eastAsia"/>
        </w:rPr>
        <w:t>数据生成完成后，检查数据是否正常，包括检查数据量是否符合业务合理范围、及时率是否超过1</w:t>
      </w:r>
      <w:r>
        <w:rPr>
          <w:rFonts w:ascii="宋体" w:hAnsi="宋体"/>
        </w:rPr>
        <w:t>00%</w:t>
      </w:r>
      <w:r>
        <w:rPr>
          <w:rFonts w:ascii="宋体" w:hAnsi="宋体" w:hint="eastAsia"/>
        </w:rPr>
        <w:t>，弱光率、催修率、催装率是否大于1</w:t>
      </w:r>
      <w:r>
        <w:rPr>
          <w:rFonts w:ascii="宋体" w:hAnsi="宋体"/>
        </w:rPr>
        <w:t>0%</w:t>
      </w:r>
      <w:r>
        <w:rPr>
          <w:rFonts w:ascii="宋体" w:hAnsi="宋体" w:hint="eastAsia"/>
        </w:rPr>
        <w:t>，满意度是否低于9</w:t>
      </w:r>
      <w:r>
        <w:rPr>
          <w:rFonts w:ascii="宋体" w:hAnsi="宋体"/>
        </w:rPr>
        <w:t>0</w:t>
      </w:r>
      <w:r>
        <w:rPr>
          <w:rFonts w:ascii="宋体" w:hAnsi="宋体" w:hint="eastAsia"/>
        </w:rPr>
        <w:t>等。</w:t>
      </w:r>
    </w:p>
    <w:p w:rsidR="00B6125B" w:rsidRDefault="00B6125B" w:rsidP="00B6125B">
      <w:pPr>
        <w:pStyle w:val="6"/>
      </w:pPr>
      <w:bookmarkStart w:id="4336" w:name="_Toc130157031"/>
      <w:r>
        <w:rPr>
          <w:rFonts w:hint="eastAsia"/>
        </w:rPr>
        <w:t>网络质量异常告警机制、短信发送至管理员</w:t>
      </w:r>
      <w:bookmarkEnd w:id="4336"/>
    </w:p>
    <w:p w:rsidR="00B6125B" w:rsidRDefault="00B6125B" w:rsidP="00B6125B">
      <w:r>
        <w:rPr>
          <w:rFonts w:ascii="宋体" w:hAnsi="宋体" w:hint="eastAsia"/>
        </w:rPr>
        <w:t>对数据量不符合业务合理范围、及时率超过1</w:t>
      </w:r>
      <w:r>
        <w:rPr>
          <w:rFonts w:ascii="宋体" w:hAnsi="宋体"/>
        </w:rPr>
        <w:t>00%</w:t>
      </w:r>
      <w:r>
        <w:rPr>
          <w:rFonts w:ascii="宋体" w:hAnsi="宋体" w:hint="eastAsia"/>
        </w:rPr>
        <w:t>，弱光率、催修率、催装率大于1</w:t>
      </w:r>
      <w:r>
        <w:rPr>
          <w:rFonts w:ascii="宋体" w:hAnsi="宋体"/>
        </w:rPr>
        <w:t>0%</w:t>
      </w:r>
      <w:r>
        <w:rPr>
          <w:rFonts w:ascii="宋体" w:hAnsi="宋体" w:hint="eastAsia"/>
        </w:rPr>
        <w:t>，满意度低于9</w:t>
      </w:r>
      <w:r>
        <w:rPr>
          <w:rFonts w:ascii="宋体" w:hAnsi="宋体"/>
        </w:rPr>
        <w:t>0</w:t>
      </w:r>
      <w:r>
        <w:rPr>
          <w:rFonts w:ascii="宋体" w:hAnsi="宋体" w:hint="eastAsia"/>
        </w:rPr>
        <w:t>等异常数据输出异常信息，按周期短信发送到对应的管理员手机。</w:t>
      </w:r>
    </w:p>
    <w:p w:rsidR="00B6125B" w:rsidRDefault="00B6125B" w:rsidP="00B6125B">
      <w:pPr>
        <w:pStyle w:val="6"/>
      </w:pPr>
      <w:bookmarkStart w:id="4337" w:name="_Toc130157032"/>
      <w:r>
        <w:rPr>
          <w:rFonts w:hint="eastAsia"/>
        </w:rPr>
        <w:t>网格网络质量画像报表查询</w:t>
      </w:r>
      <w:bookmarkEnd w:id="4337"/>
    </w:p>
    <w:p w:rsidR="00B6125B" w:rsidRDefault="00B6125B" w:rsidP="00B6125B">
      <w:pPr>
        <w:rPr>
          <w:lang w:val="zh-CN"/>
        </w:rPr>
      </w:pPr>
      <w:r>
        <w:rPr>
          <w:rFonts w:hint="eastAsia"/>
          <w:lang w:val="zh-CN"/>
        </w:rPr>
        <w:t>开发界面展示个人画像报表，报表查询条件为</w:t>
      </w:r>
      <w:r>
        <w:rPr>
          <w:rFonts w:hint="eastAsia"/>
          <w:lang w:val="zh-CN"/>
        </w:rPr>
        <w:t>:</w:t>
      </w:r>
      <w:r w:rsidRPr="00F034AA">
        <w:rPr>
          <w:rFonts w:hint="eastAsia"/>
          <w:lang w:val="zh-CN"/>
        </w:rPr>
        <w:t xml:space="preserve"> </w:t>
      </w:r>
      <w:r>
        <w:rPr>
          <w:rFonts w:hint="eastAsia"/>
          <w:lang w:val="zh-CN"/>
        </w:rPr>
        <w:t>月份、省份、地市、区县、网格。</w:t>
      </w:r>
    </w:p>
    <w:p w:rsidR="00B6125B" w:rsidRDefault="00B6125B" w:rsidP="00B6125B">
      <w:pPr>
        <w:rPr>
          <w:lang w:val="zh-CN"/>
        </w:rPr>
      </w:pPr>
      <w:r>
        <w:rPr>
          <w:rFonts w:hint="eastAsia"/>
          <w:lang w:val="zh-CN"/>
        </w:rPr>
        <w:t>可查询出来的信息包括：信息包括：月份、省份、地市、区县、网格、首约装机合格率、首约投诉处理及时率、家庭侧质差占比、满意客户占比。</w:t>
      </w:r>
    </w:p>
    <w:p w:rsidR="00B6125B" w:rsidRPr="00874517" w:rsidRDefault="00B6125B" w:rsidP="00B6125B">
      <w:pPr>
        <w:pStyle w:val="6"/>
      </w:pPr>
      <w:bookmarkStart w:id="4338" w:name="_Toc130157033"/>
      <w:r>
        <w:rPr>
          <w:rFonts w:hint="eastAsia"/>
        </w:rPr>
        <w:lastRenderedPageBreak/>
        <w:t>网格网络质量画像报表导出</w:t>
      </w:r>
      <w:bookmarkEnd w:id="4338"/>
    </w:p>
    <w:p w:rsidR="00B6125B" w:rsidRPr="00CE501D" w:rsidRDefault="00B6125B" w:rsidP="00CE501D">
      <w:pPr>
        <w:rPr>
          <w:lang w:val="zh-CN"/>
        </w:rPr>
      </w:pPr>
      <w:r>
        <w:rPr>
          <w:rFonts w:hint="eastAsia"/>
          <w:lang w:val="zh-CN"/>
        </w:rPr>
        <w:t>对查出的个人画像数据进行导出，导出字段包括：月份、省份、地市、区县、网格、首约装机合格率、首约投诉处理及时率、家庭侧质差占比、满意客户占比。</w:t>
      </w:r>
    </w:p>
    <w:p w:rsidR="00E25A13" w:rsidRDefault="00E25A13" w:rsidP="00E25A13">
      <w:pPr>
        <w:pStyle w:val="24"/>
      </w:pPr>
      <w:bookmarkStart w:id="4339" w:name="_Toc129958084"/>
      <w:bookmarkStart w:id="4340" w:name="_Toc130157034"/>
      <w:r>
        <w:t>家宽装维人员精细化管理</w:t>
      </w:r>
      <w:bookmarkEnd w:id="4339"/>
      <w:bookmarkEnd w:id="4340"/>
    </w:p>
    <w:p w:rsidR="00CE501D" w:rsidRPr="005A4E93" w:rsidRDefault="00CE501D" w:rsidP="00CE501D">
      <w:pPr>
        <w:pStyle w:val="30"/>
        <w:ind w:left="720"/>
      </w:pPr>
      <w:bookmarkStart w:id="4341" w:name="_Toc129958085"/>
      <w:bookmarkStart w:id="4342" w:name="_Toc130157035"/>
      <w:r w:rsidRPr="005A4E93">
        <w:t>集团</w:t>
      </w:r>
      <w:r w:rsidRPr="005A4E93">
        <w:t>2.0</w:t>
      </w:r>
      <w:r w:rsidRPr="005A4E93">
        <w:t>新版装维画像功能支撑</w:t>
      </w:r>
      <w:bookmarkEnd w:id="4341"/>
      <w:bookmarkEnd w:id="4342"/>
    </w:p>
    <w:p w:rsidR="00CE501D" w:rsidRPr="005A4E93" w:rsidRDefault="00CE501D" w:rsidP="00CE501D">
      <w:pPr>
        <w:pStyle w:val="40"/>
        <w:rPr>
          <w:szCs w:val="24"/>
        </w:rPr>
      </w:pPr>
      <w:bookmarkStart w:id="4343" w:name="_Toc129958086"/>
      <w:bookmarkStart w:id="4344" w:name="_Toc130157036"/>
      <w:r w:rsidRPr="005A4E93">
        <w:rPr>
          <w:szCs w:val="24"/>
        </w:rPr>
        <w:t>装维画像数据</w:t>
      </w:r>
      <w:bookmarkEnd w:id="4343"/>
      <w:r>
        <w:rPr>
          <w:rFonts w:hint="eastAsia"/>
          <w:szCs w:val="24"/>
        </w:rPr>
        <w:t>文件</w:t>
      </w:r>
      <w:bookmarkEnd w:id="4344"/>
    </w:p>
    <w:p w:rsidR="00CE501D" w:rsidRPr="005A4E93" w:rsidRDefault="00CE501D" w:rsidP="00CE501D">
      <w:pPr>
        <w:pStyle w:val="5"/>
        <w:rPr>
          <w:b/>
          <w:bCs/>
        </w:rPr>
      </w:pPr>
      <w:bookmarkStart w:id="4345" w:name="_Toc130157037"/>
      <w:r w:rsidRPr="005A4E93">
        <w:t>基本能力</w:t>
      </w:r>
      <w:r>
        <w:t>数据文件</w:t>
      </w:r>
      <w:bookmarkEnd w:id="4345"/>
    </w:p>
    <w:p w:rsidR="00CE501D" w:rsidRPr="005A4E93" w:rsidRDefault="00CE501D" w:rsidP="00CE501D">
      <w:pPr>
        <w:pStyle w:val="affffffffffffffffff1"/>
        <w:ind w:firstLineChars="200" w:firstLine="480"/>
        <w:rPr>
          <w:szCs w:val="24"/>
        </w:rPr>
      </w:pPr>
      <w:r w:rsidRPr="005A4E93">
        <w:rPr>
          <w:szCs w:val="24"/>
        </w:rPr>
        <w:t>用于存储</w:t>
      </w:r>
      <w:r w:rsidRPr="005A4E93">
        <w:rPr>
          <w:rFonts w:hint="eastAsia"/>
          <w:szCs w:val="24"/>
        </w:rPr>
        <w:t>年月、地市、区县、网格、姓名、工号、全国唯一编码、身份证号、在职状态、星级、工作年限、技能认证水平、累计工作量。</w:t>
      </w:r>
    </w:p>
    <w:p w:rsidR="00CE501D" w:rsidRPr="005A4E93" w:rsidRDefault="00CE501D" w:rsidP="00CE501D">
      <w:pPr>
        <w:pStyle w:val="5"/>
        <w:rPr>
          <w:b/>
          <w:bCs/>
        </w:rPr>
      </w:pPr>
      <w:bookmarkStart w:id="4346" w:name="_Toc130157038"/>
      <w:r w:rsidRPr="005A4E93">
        <w:t>服务及时性</w:t>
      </w:r>
      <w:r>
        <w:t>数据文件</w:t>
      </w:r>
      <w:bookmarkEnd w:id="4346"/>
    </w:p>
    <w:p w:rsidR="00CE501D" w:rsidRPr="005A4E93" w:rsidRDefault="00CE501D" w:rsidP="00CE501D">
      <w:pPr>
        <w:pStyle w:val="affffffffffffffffff1"/>
        <w:ind w:firstLineChars="200" w:firstLine="480"/>
        <w:rPr>
          <w:szCs w:val="24"/>
        </w:rPr>
      </w:pPr>
      <w:r w:rsidRPr="005A4E93">
        <w:rPr>
          <w:szCs w:val="24"/>
        </w:rPr>
        <w:t>用于存储</w:t>
      </w:r>
      <w:r w:rsidRPr="005A4E93">
        <w:rPr>
          <w:rFonts w:hint="eastAsia"/>
          <w:szCs w:val="24"/>
        </w:rPr>
        <w:t>年月、地市、区县、网格、姓名、工号、全国唯一编码、身份证号、在职状态、星级、装机首响及时率、投诉首响及时率、装机处理及时率、投诉处理及时率、催装率、装机退单率。</w:t>
      </w:r>
    </w:p>
    <w:p w:rsidR="00CE501D" w:rsidRPr="005A4E93" w:rsidRDefault="00CE501D" w:rsidP="00CE501D">
      <w:pPr>
        <w:pStyle w:val="5"/>
        <w:rPr>
          <w:b/>
          <w:bCs/>
        </w:rPr>
      </w:pPr>
      <w:bookmarkStart w:id="4347" w:name="_Toc130157039"/>
      <w:r w:rsidRPr="005A4E93">
        <w:t>服务规范性</w:t>
      </w:r>
      <w:r>
        <w:t>数据文件</w:t>
      </w:r>
      <w:bookmarkEnd w:id="4347"/>
    </w:p>
    <w:p w:rsidR="00CE501D" w:rsidRPr="005A4E93" w:rsidRDefault="00CE501D" w:rsidP="00CE501D">
      <w:pPr>
        <w:pStyle w:val="affffffffffffffffff1"/>
        <w:ind w:firstLineChars="200" w:firstLine="480"/>
        <w:rPr>
          <w:szCs w:val="24"/>
          <w:lang w:val="x-none" w:eastAsia="x-none"/>
        </w:rPr>
      </w:pPr>
      <w:r w:rsidRPr="005A4E93">
        <w:rPr>
          <w:szCs w:val="24"/>
        </w:rPr>
        <w:t>用于存储</w:t>
      </w:r>
      <w:r w:rsidRPr="005A4E93">
        <w:rPr>
          <w:rFonts w:hint="eastAsia"/>
          <w:szCs w:val="24"/>
        </w:rPr>
        <w:t>年月、地市、区县、网格、姓名、工号、全国唯一编码、身份证号、在职状态、星级、质检合格率、新装弱光率、测速达标率。</w:t>
      </w:r>
    </w:p>
    <w:p w:rsidR="00CE501D" w:rsidRPr="005A4E93" w:rsidRDefault="00CE501D" w:rsidP="00CE501D">
      <w:pPr>
        <w:pStyle w:val="5"/>
        <w:rPr>
          <w:b/>
          <w:bCs/>
        </w:rPr>
      </w:pPr>
      <w:bookmarkStart w:id="4348" w:name="_Toc130157040"/>
      <w:r w:rsidRPr="005A4E93">
        <w:t>维护质量</w:t>
      </w:r>
      <w:r>
        <w:t>数据文件</w:t>
      </w:r>
      <w:bookmarkEnd w:id="4348"/>
    </w:p>
    <w:p w:rsidR="00CE501D" w:rsidRPr="005A4E93" w:rsidRDefault="00CE501D" w:rsidP="00CE501D">
      <w:pPr>
        <w:pStyle w:val="affffffffffffffffff1"/>
        <w:ind w:firstLineChars="200" w:firstLine="480"/>
        <w:rPr>
          <w:szCs w:val="24"/>
          <w:lang w:val="x-none" w:eastAsia="x-none"/>
        </w:rPr>
      </w:pPr>
      <w:r w:rsidRPr="005A4E93">
        <w:rPr>
          <w:szCs w:val="24"/>
        </w:rPr>
        <w:t>用于存储</w:t>
      </w:r>
      <w:r w:rsidRPr="005A4E93">
        <w:rPr>
          <w:rFonts w:hint="eastAsia"/>
          <w:szCs w:val="24"/>
        </w:rPr>
        <w:t>年月、地市、区县、网格、姓名、工号、全国唯一编码、身份证号、在职状态、星级、投诉解决率、狭义重复投诉率、维护用户弱光、催修率。</w:t>
      </w:r>
    </w:p>
    <w:p w:rsidR="00CE501D" w:rsidRPr="005A4E93" w:rsidRDefault="00CE501D" w:rsidP="00CE501D">
      <w:pPr>
        <w:pStyle w:val="5"/>
        <w:rPr>
          <w:b/>
          <w:bCs/>
        </w:rPr>
      </w:pPr>
      <w:bookmarkStart w:id="4349" w:name="_Toc130157041"/>
      <w:r w:rsidRPr="005A4E93">
        <w:t>服务满意度</w:t>
      </w:r>
      <w:r>
        <w:t>数据文件</w:t>
      </w:r>
      <w:bookmarkEnd w:id="4349"/>
    </w:p>
    <w:p w:rsidR="00CE501D" w:rsidRPr="005A4E93" w:rsidRDefault="00CE501D" w:rsidP="00CE501D">
      <w:pPr>
        <w:pStyle w:val="affffffffffffffffff1"/>
        <w:ind w:firstLineChars="200" w:firstLine="480"/>
        <w:rPr>
          <w:szCs w:val="24"/>
          <w:lang w:val="x-none" w:eastAsia="x-none"/>
        </w:rPr>
      </w:pPr>
      <w:r w:rsidRPr="005A4E93">
        <w:rPr>
          <w:szCs w:val="24"/>
        </w:rPr>
        <w:lastRenderedPageBreak/>
        <w:t>用于存储</w:t>
      </w:r>
      <w:r w:rsidRPr="005A4E93">
        <w:rPr>
          <w:rFonts w:hint="eastAsia"/>
          <w:szCs w:val="24"/>
        </w:rPr>
        <w:t>年月、地市、区县、网格、姓名、工号、全国唯一编码、身份证号、在职状态、星级、装移机用后即评、投诉处理后即评。</w:t>
      </w:r>
    </w:p>
    <w:p w:rsidR="00CE501D" w:rsidRPr="005A4E93" w:rsidRDefault="00CE501D" w:rsidP="00CE501D">
      <w:pPr>
        <w:pStyle w:val="5"/>
        <w:rPr>
          <w:b/>
          <w:bCs/>
        </w:rPr>
      </w:pPr>
      <w:bookmarkStart w:id="4350" w:name="_Toc130157042"/>
      <w:r w:rsidRPr="005A4E93">
        <w:t>随销支撑</w:t>
      </w:r>
      <w:r>
        <w:t>数据文件</w:t>
      </w:r>
      <w:bookmarkEnd w:id="4350"/>
    </w:p>
    <w:p w:rsidR="00CE501D" w:rsidRPr="005A4E93" w:rsidRDefault="00CE501D" w:rsidP="00CE501D">
      <w:pPr>
        <w:pStyle w:val="affffffffffffffffff1"/>
        <w:ind w:firstLineChars="200" w:firstLine="480"/>
        <w:rPr>
          <w:szCs w:val="24"/>
          <w:lang w:val="x-none" w:eastAsia="x-none"/>
        </w:rPr>
      </w:pPr>
      <w:r w:rsidRPr="005A4E93">
        <w:rPr>
          <w:szCs w:val="24"/>
        </w:rPr>
        <w:t>用于存储</w:t>
      </w:r>
      <w:r w:rsidRPr="005A4E93">
        <w:rPr>
          <w:rFonts w:hint="eastAsia"/>
          <w:szCs w:val="24"/>
        </w:rPr>
        <w:t>年月、地市、区县、网格、姓名、工号、全国唯一编码、身份证号、在职状态、星级、随销评价、随销薪酬。</w:t>
      </w:r>
    </w:p>
    <w:p w:rsidR="00CE501D" w:rsidRPr="005A4E93" w:rsidRDefault="00CE501D" w:rsidP="00CE501D">
      <w:pPr>
        <w:ind w:firstLine="480"/>
      </w:pPr>
    </w:p>
    <w:p w:rsidR="00CE501D" w:rsidRDefault="00CE501D" w:rsidP="00CE501D">
      <w:pPr>
        <w:pStyle w:val="40"/>
      </w:pPr>
      <w:bookmarkStart w:id="4351" w:name="_Toc129958087"/>
      <w:bookmarkStart w:id="4352" w:name="_Toc130157043"/>
      <w:r w:rsidRPr="005A4E93">
        <w:t>集团</w:t>
      </w:r>
      <w:r w:rsidRPr="005A4E93">
        <w:t>2.0</w:t>
      </w:r>
      <w:r w:rsidRPr="005A4E93">
        <w:t>新版装维画像功能</w:t>
      </w:r>
      <w:r>
        <w:rPr>
          <w:rFonts w:hint="eastAsia"/>
        </w:rPr>
        <w:t>说明</w:t>
      </w:r>
      <w:bookmarkEnd w:id="4351"/>
      <w:bookmarkEnd w:id="4352"/>
    </w:p>
    <w:p w:rsidR="00CE501D" w:rsidRPr="005A4E93" w:rsidRDefault="00CE501D" w:rsidP="00CE501D">
      <w:pPr>
        <w:pStyle w:val="5"/>
        <w:rPr>
          <w:szCs w:val="24"/>
        </w:rPr>
      </w:pPr>
      <w:bookmarkStart w:id="4353" w:name="_Toc130157044"/>
      <w:r w:rsidRPr="005A4E93">
        <w:rPr>
          <w:rFonts w:hint="eastAsia"/>
          <w:szCs w:val="24"/>
        </w:rPr>
        <w:t>基本能力</w:t>
      </w:r>
      <w:bookmarkEnd w:id="4353"/>
    </w:p>
    <w:p w:rsidR="00CE501D" w:rsidRPr="005A4E93" w:rsidRDefault="00CE501D" w:rsidP="00CE501D">
      <w:pPr>
        <w:pStyle w:val="6"/>
        <w:rPr>
          <w:b/>
          <w:bCs/>
        </w:rPr>
      </w:pPr>
      <w:bookmarkStart w:id="4354" w:name="_Toc130157045"/>
      <w:r w:rsidRPr="005A4E93">
        <w:rPr>
          <w:rFonts w:hint="eastAsia"/>
        </w:rPr>
        <w:t>工作年限指标</w:t>
      </w:r>
      <w:r>
        <w:rPr>
          <w:rFonts w:hint="eastAsia"/>
        </w:rPr>
        <w:t>查询</w:t>
      </w:r>
      <w:bookmarkEnd w:id="4354"/>
    </w:p>
    <w:p w:rsidR="00CE501D" w:rsidRPr="005A4E93" w:rsidRDefault="00CE501D" w:rsidP="00CE501D">
      <w:pPr>
        <w:pStyle w:val="affffffffffffffffff1"/>
        <w:ind w:firstLine="480"/>
        <w:rPr>
          <w:szCs w:val="24"/>
        </w:rPr>
      </w:pPr>
      <w:r w:rsidRPr="005A4E93">
        <w:rPr>
          <w:rFonts w:hint="eastAsia"/>
          <w:szCs w:val="24"/>
        </w:rPr>
        <w:t>指标定义：装维人员入职成为中国移动家宽装维人员的工作年限。</w:t>
      </w:r>
    </w:p>
    <w:p w:rsidR="00CE501D" w:rsidRPr="005A4E93" w:rsidRDefault="00CE501D" w:rsidP="00CE501D">
      <w:pPr>
        <w:pStyle w:val="affffffffffffffffff1"/>
        <w:ind w:firstLine="480"/>
        <w:rPr>
          <w:szCs w:val="24"/>
        </w:rPr>
      </w:pPr>
      <w:r w:rsidRPr="005A4E93">
        <w:rPr>
          <w:rFonts w:hint="eastAsia"/>
          <w:szCs w:val="24"/>
        </w:rPr>
        <w:t>指标权重：</w:t>
      </w:r>
      <w:r w:rsidRPr="005A4E93">
        <w:rPr>
          <w:rFonts w:hint="eastAsia"/>
          <w:szCs w:val="24"/>
        </w:rPr>
        <w:t>3%</w:t>
      </w:r>
    </w:p>
    <w:p w:rsidR="00CE501D" w:rsidRPr="005A4E93" w:rsidRDefault="00CE501D" w:rsidP="00CE501D">
      <w:pPr>
        <w:pStyle w:val="affffffffffffffffff1"/>
        <w:ind w:firstLine="480"/>
        <w:rPr>
          <w:b/>
          <w:bCs/>
          <w:szCs w:val="24"/>
        </w:rPr>
      </w:pPr>
      <w:r w:rsidRPr="005A4E93">
        <w:rPr>
          <w:rFonts w:hint="eastAsia"/>
          <w:szCs w:val="24"/>
        </w:rPr>
        <w:t>数据来源：家宽业务运维支撑系统</w:t>
      </w:r>
    </w:p>
    <w:p w:rsidR="00CE501D" w:rsidRPr="005A4E93" w:rsidRDefault="00CE501D" w:rsidP="00CE501D">
      <w:pPr>
        <w:pStyle w:val="affffffffffffffffff1"/>
        <w:ind w:firstLine="480"/>
        <w:rPr>
          <w:rFonts w:ascii="华文中宋" w:hAnsi="华文中宋" w:cs="华文中宋"/>
          <w:szCs w:val="24"/>
        </w:rPr>
      </w:pPr>
      <w:r w:rsidRPr="005A4E93">
        <w:rPr>
          <w:rFonts w:hint="eastAsia"/>
          <w:szCs w:val="24"/>
        </w:rPr>
        <w:t>取数周期</w:t>
      </w:r>
      <w:r w:rsidRPr="005A4E93">
        <w:rPr>
          <w:rFonts w:hint="eastAsia"/>
          <w:szCs w:val="24"/>
        </w:rPr>
        <w:t>:</w:t>
      </w:r>
      <w:r w:rsidRPr="005A4E93">
        <w:rPr>
          <w:rFonts w:hint="eastAsia"/>
          <w:szCs w:val="24"/>
        </w:rPr>
        <w:t>月</w:t>
      </w:r>
    </w:p>
    <w:p w:rsidR="00CE501D" w:rsidRPr="005A4E93" w:rsidRDefault="00CE501D" w:rsidP="00CE501D">
      <w:pPr>
        <w:pStyle w:val="6"/>
        <w:rPr>
          <w:b/>
          <w:bCs/>
        </w:rPr>
      </w:pPr>
      <w:bookmarkStart w:id="4355" w:name="_Toc130157046"/>
      <w:r w:rsidRPr="005A4E93">
        <w:rPr>
          <w:rFonts w:hint="eastAsia"/>
        </w:rPr>
        <w:t>工作年限指标</w:t>
      </w:r>
      <w:r>
        <w:rPr>
          <w:rFonts w:hint="eastAsia"/>
        </w:rPr>
        <w:t>查询</w:t>
      </w:r>
      <w:bookmarkEnd w:id="4355"/>
    </w:p>
    <w:p w:rsidR="00CE501D" w:rsidRPr="005A4E93" w:rsidRDefault="00CE501D" w:rsidP="00CE501D">
      <w:pPr>
        <w:pStyle w:val="affffffffffffffffff1"/>
        <w:ind w:firstLine="480"/>
        <w:rPr>
          <w:szCs w:val="24"/>
        </w:rPr>
      </w:pPr>
      <w:r w:rsidRPr="005A4E93">
        <w:rPr>
          <w:rFonts w:hint="eastAsia"/>
          <w:szCs w:val="24"/>
        </w:rPr>
        <w:t>指标算法：工作年限</w:t>
      </w:r>
      <w:r w:rsidRPr="005A4E93">
        <w:rPr>
          <w:rFonts w:hint="eastAsia"/>
          <w:szCs w:val="24"/>
        </w:rPr>
        <w:t>=</w:t>
      </w:r>
      <w:r w:rsidRPr="005A4E93">
        <w:rPr>
          <w:rFonts w:hint="eastAsia"/>
          <w:szCs w:val="24"/>
        </w:rPr>
        <w:t>当前时间</w:t>
      </w:r>
      <w:r w:rsidRPr="005A4E93">
        <w:rPr>
          <w:rFonts w:hint="eastAsia"/>
          <w:szCs w:val="24"/>
        </w:rPr>
        <w:t>-</w:t>
      </w:r>
      <w:r w:rsidRPr="005A4E93">
        <w:rPr>
          <w:rFonts w:hint="eastAsia"/>
          <w:szCs w:val="24"/>
        </w:rPr>
        <w:t>装维人员入职时间，以月为单位。对于不满一个月的情况，若入职时间为当月</w:t>
      </w:r>
      <w:r w:rsidRPr="005A4E93">
        <w:rPr>
          <w:rFonts w:hint="eastAsia"/>
          <w:szCs w:val="24"/>
        </w:rPr>
        <w:t>15</w:t>
      </w:r>
      <w:r w:rsidRPr="005A4E93">
        <w:rPr>
          <w:rFonts w:hint="eastAsia"/>
          <w:szCs w:val="24"/>
        </w:rPr>
        <w:t>日及之前入职的</w:t>
      </w:r>
      <w:r w:rsidRPr="005A4E93">
        <w:rPr>
          <w:rFonts w:hint="eastAsia"/>
          <w:szCs w:val="24"/>
        </w:rPr>
        <w:t>,</w:t>
      </w:r>
      <w:r w:rsidRPr="005A4E93">
        <w:rPr>
          <w:rFonts w:hint="eastAsia"/>
          <w:szCs w:val="24"/>
        </w:rPr>
        <w:t>按</w:t>
      </w:r>
      <w:r w:rsidRPr="005A4E93">
        <w:rPr>
          <w:rFonts w:hint="eastAsia"/>
          <w:szCs w:val="24"/>
        </w:rPr>
        <w:t>1</w:t>
      </w:r>
      <w:r w:rsidRPr="005A4E93">
        <w:rPr>
          <w:rFonts w:hint="eastAsia"/>
          <w:szCs w:val="24"/>
        </w:rPr>
        <w:t>个月计算</w:t>
      </w:r>
      <w:r w:rsidRPr="005A4E93">
        <w:rPr>
          <w:rFonts w:hint="eastAsia"/>
          <w:szCs w:val="24"/>
        </w:rPr>
        <w:t xml:space="preserve">; </w:t>
      </w:r>
      <w:r w:rsidRPr="005A4E93">
        <w:rPr>
          <w:rFonts w:hint="eastAsia"/>
          <w:szCs w:val="24"/>
        </w:rPr>
        <w:t>当月</w:t>
      </w:r>
      <w:r w:rsidRPr="005A4E93">
        <w:rPr>
          <w:rFonts w:hint="eastAsia"/>
          <w:szCs w:val="24"/>
        </w:rPr>
        <w:t>15</w:t>
      </w:r>
      <w:r w:rsidRPr="005A4E93">
        <w:rPr>
          <w:rFonts w:hint="eastAsia"/>
          <w:szCs w:val="24"/>
        </w:rPr>
        <w:t>日后入职的，算</w:t>
      </w:r>
      <w:r w:rsidRPr="005A4E93">
        <w:rPr>
          <w:rFonts w:hint="eastAsia"/>
          <w:szCs w:val="24"/>
        </w:rPr>
        <w:t>0.5</w:t>
      </w:r>
      <w:r w:rsidRPr="005A4E93">
        <w:rPr>
          <w:rFonts w:hint="eastAsia"/>
          <w:szCs w:val="24"/>
        </w:rPr>
        <w:t>个月计算。</w:t>
      </w:r>
    </w:p>
    <w:p w:rsidR="00CE501D" w:rsidRPr="005A4E93" w:rsidRDefault="00CE501D" w:rsidP="00CE501D">
      <w:pPr>
        <w:ind w:firstLine="480"/>
      </w:pPr>
    </w:p>
    <w:p w:rsidR="00CE501D" w:rsidRPr="005A4E93" w:rsidRDefault="00CE501D" w:rsidP="00CE501D">
      <w:pPr>
        <w:pStyle w:val="6"/>
        <w:rPr>
          <w:b/>
          <w:bCs/>
        </w:rPr>
      </w:pPr>
      <w:bookmarkStart w:id="4356" w:name="_Toc130157047"/>
      <w:r w:rsidRPr="005A4E93">
        <w:rPr>
          <w:rFonts w:hint="eastAsia"/>
        </w:rPr>
        <w:t>工作年限指标</w:t>
      </w:r>
      <w:r>
        <w:rPr>
          <w:rFonts w:hint="eastAsia"/>
        </w:rPr>
        <w:t>查询</w:t>
      </w:r>
      <w:bookmarkEnd w:id="4356"/>
    </w:p>
    <w:p w:rsidR="00CE501D" w:rsidRPr="005A4E93" w:rsidRDefault="00CE501D" w:rsidP="00CE501D">
      <w:pPr>
        <w:pStyle w:val="affffffffffffffffff1"/>
        <w:ind w:firstLine="480"/>
        <w:rPr>
          <w:szCs w:val="24"/>
          <w:lang w:eastAsia="x-none"/>
        </w:rPr>
      </w:pPr>
      <w:r w:rsidRPr="005A4E93">
        <w:rPr>
          <w:rFonts w:hint="eastAsia"/>
          <w:szCs w:val="24"/>
        </w:rPr>
        <w:t>年月、地市、区县、网格、姓名、工号、全国唯一编码、身份证号、在职状态、星级、工作年限信息到工作年限过程表。</w:t>
      </w:r>
    </w:p>
    <w:p w:rsidR="00CE501D" w:rsidRPr="005A4E93" w:rsidRDefault="00CE501D" w:rsidP="00CE501D">
      <w:pPr>
        <w:pStyle w:val="6"/>
        <w:rPr>
          <w:b/>
          <w:bCs/>
        </w:rPr>
      </w:pPr>
      <w:bookmarkStart w:id="4357" w:name="_Toc130157048"/>
      <w:r w:rsidRPr="005A4E93">
        <w:rPr>
          <w:rFonts w:hint="eastAsia"/>
        </w:rPr>
        <w:t>技能认证水平指标</w:t>
      </w:r>
      <w:r>
        <w:rPr>
          <w:rFonts w:hint="eastAsia"/>
        </w:rPr>
        <w:t>查询</w:t>
      </w:r>
      <w:bookmarkEnd w:id="4357"/>
    </w:p>
    <w:p w:rsidR="00CE501D" w:rsidRPr="005A4E93" w:rsidRDefault="00CE501D" w:rsidP="00CE501D">
      <w:pPr>
        <w:pStyle w:val="affffffffffffffffff1"/>
        <w:ind w:firstLine="480"/>
        <w:rPr>
          <w:szCs w:val="24"/>
        </w:rPr>
      </w:pPr>
      <w:r w:rsidRPr="005A4E93">
        <w:rPr>
          <w:rFonts w:hint="eastAsia"/>
          <w:szCs w:val="24"/>
        </w:rPr>
        <w:t>指标定义：装维人员技能认证水平。</w:t>
      </w:r>
    </w:p>
    <w:p w:rsidR="00CE501D" w:rsidRPr="005A4E93" w:rsidRDefault="00CE501D" w:rsidP="00CE501D">
      <w:pPr>
        <w:pStyle w:val="affffffffffffffffff1"/>
        <w:ind w:firstLine="480"/>
        <w:rPr>
          <w:szCs w:val="24"/>
        </w:rPr>
      </w:pPr>
      <w:r w:rsidRPr="005A4E93">
        <w:rPr>
          <w:rFonts w:hint="eastAsia"/>
          <w:szCs w:val="24"/>
        </w:rPr>
        <w:lastRenderedPageBreak/>
        <w:t>指标权重：</w:t>
      </w:r>
      <w:r w:rsidRPr="005A4E93">
        <w:rPr>
          <w:rFonts w:hint="eastAsia"/>
          <w:szCs w:val="24"/>
        </w:rPr>
        <w:t>3%</w:t>
      </w:r>
    </w:p>
    <w:p w:rsidR="00CE501D" w:rsidRPr="005A4E93" w:rsidRDefault="00CE501D" w:rsidP="00CE501D">
      <w:pPr>
        <w:pStyle w:val="affffffffffffffffff1"/>
        <w:ind w:firstLine="480"/>
        <w:rPr>
          <w:szCs w:val="24"/>
        </w:rPr>
      </w:pPr>
      <w:r w:rsidRPr="005A4E93">
        <w:rPr>
          <w:rFonts w:hint="eastAsia"/>
          <w:szCs w:val="24"/>
        </w:rPr>
        <w:t>数据来源：</w:t>
      </w:r>
      <w:r w:rsidRPr="005A4E93">
        <w:rPr>
          <w:rFonts w:hint="eastAsia"/>
          <w:bCs/>
          <w:szCs w:val="24"/>
        </w:rPr>
        <w:t>家宽业务运维支撑系统</w:t>
      </w:r>
    </w:p>
    <w:p w:rsidR="00CE501D" w:rsidRPr="005A4E93" w:rsidRDefault="00CE501D" w:rsidP="00CE501D">
      <w:pPr>
        <w:pStyle w:val="affffffffffffffffff1"/>
        <w:ind w:firstLine="480"/>
        <w:rPr>
          <w:szCs w:val="24"/>
        </w:rPr>
      </w:pPr>
      <w:r w:rsidRPr="005A4E93">
        <w:rPr>
          <w:rFonts w:hint="eastAsia"/>
          <w:szCs w:val="24"/>
        </w:rPr>
        <w:t>取数周期</w:t>
      </w:r>
      <w:r w:rsidRPr="005A4E93">
        <w:rPr>
          <w:rFonts w:hint="eastAsia"/>
          <w:szCs w:val="24"/>
        </w:rPr>
        <w:t>:</w:t>
      </w:r>
      <w:r w:rsidRPr="005A4E93">
        <w:rPr>
          <w:rFonts w:hint="eastAsia"/>
          <w:szCs w:val="24"/>
        </w:rPr>
        <w:t>月</w:t>
      </w:r>
    </w:p>
    <w:p w:rsidR="00CE501D" w:rsidRPr="005A4E93" w:rsidRDefault="00CE501D" w:rsidP="00CE501D">
      <w:pPr>
        <w:pStyle w:val="6"/>
        <w:rPr>
          <w:b/>
          <w:bCs/>
        </w:rPr>
      </w:pPr>
      <w:bookmarkStart w:id="4358" w:name="_Toc130157049"/>
      <w:r w:rsidRPr="005A4E93">
        <w:rPr>
          <w:rFonts w:hint="eastAsia"/>
        </w:rPr>
        <w:t>技能认证水平指标</w:t>
      </w:r>
      <w:r>
        <w:rPr>
          <w:rFonts w:hint="eastAsia"/>
        </w:rPr>
        <w:t>查询</w:t>
      </w:r>
      <w:bookmarkEnd w:id="4358"/>
    </w:p>
    <w:p w:rsidR="00CE501D" w:rsidRPr="005A4E93" w:rsidRDefault="00CE501D" w:rsidP="00CE501D">
      <w:pPr>
        <w:pStyle w:val="affffffffffffffffff1"/>
        <w:ind w:firstLine="480"/>
        <w:rPr>
          <w:szCs w:val="24"/>
        </w:rPr>
      </w:pPr>
      <w:r w:rsidRPr="005A4E93">
        <w:rPr>
          <w:rFonts w:hint="eastAsia"/>
          <w:szCs w:val="24"/>
        </w:rPr>
        <w:t>指标算法：具备家客代维</w:t>
      </w:r>
      <w:r w:rsidRPr="005A4E93">
        <w:rPr>
          <w:rFonts w:hint="eastAsia"/>
          <w:szCs w:val="24"/>
        </w:rPr>
        <w:t>L1</w:t>
      </w:r>
      <w:r w:rsidRPr="005A4E93">
        <w:rPr>
          <w:rFonts w:hint="eastAsia"/>
          <w:szCs w:val="24"/>
        </w:rPr>
        <w:t>认证或省内基础认证</w:t>
      </w:r>
      <w:r w:rsidRPr="005A4E93">
        <w:rPr>
          <w:rFonts w:hint="eastAsia"/>
          <w:szCs w:val="24"/>
        </w:rPr>
        <w:t>1</w:t>
      </w:r>
      <w:r w:rsidRPr="005A4E93">
        <w:rPr>
          <w:rFonts w:hint="eastAsia"/>
          <w:szCs w:val="24"/>
        </w:rPr>
        <w:t>分，具备家客代维</w:t>
      </w:r>
      <w:r w:rsidRPr="005A4E93">
        <w:rPr>
          <w:rFonts w:hint="eastAsia"/>
          <w:szCs w:val="24"/>
        </w:rPr>
        <w:t>L2</w:t>
      </w:r>
      <w:r w:rsidRPr="005A4E93">
        <w:rPr>
          <w:rFonts w:hint="eastAsia"/>
          <w:szCs w:val="24"/>
        </w:rPr>
        <w:t>智慧家庭工程师认证或各省等同水平技能认证</w:t>
      </w:r>
      <w:r w:rsidRPr="005A4E93">
        <w:rPr>
          <w:rFonts w:hint="eastAsia"/>
          <w:szCs w:val="24"/>
        </w:rPr>
        <w:t>2</w:t>
      </w:r>
      <w:r w:rsidRPr="005A4E93">
        <w:rPr>
          <w:rFonts w:hint="eastAsia"/>
          <w:szCs w:val="24"/>
        </w:rPr>
        <w:t>分，具备家客代维</w:t>
      </w:r>
      <w:r w:rsidRPr="005A4E93">
        <w:rPr>
          <w:rFonts w:hint="eastAsia"/>
          <w:szCs w:val="24"/>
        </w:rPr>
        <w:t>L3 HDICT</w:t>
      </w:r>
      <w:r w:rsidRPr="005A4E93">
        <w:rPr>
          <w:rFonts w:hint="eastAsia"/>
          <w:szCs w:val="24"/>
        </w:rPr>
        <w:t>解决方案工程师认证</w:t>
      </w:r>
      <w:r w:rsidRPr="005A4E93">
        <w:rPr>
          <w:rFonts w:hint="eastAsia"/>
          <w:szCs w:val="24"/>
        </w:rPr>
        <w:t>3</w:t>
      </w:r>
      <w:r w:rsidRPr="005A4E93">
        <w:rPr>
          <w:rFonts w:hint="eastAsia"/>
          <w:szCs w:val="24"/>
        </w:rPr>
        <w:t>分。</w:t>
      </w:r>
    </w:p>
    <w:p w:rsidR="00CE501D" w:rsidRPr="005A4E93" w:rsidRDefault="00CE501D" w:rsidP="00CE501D">
      <w:pPr>
        <w:ind w:firstLine="480"/>
        <w:rPr>
          <w:lang w:eastAsia="x-none"/>
        </w:rPr>
      </w:pPr>
    </w:p>
    <w:p w:rsidR="00CE501D" w:rsidRPr="005A4E93" w:rsidRDefault="00CE501D" w:rsidP="00CE501D">
      <w:pPr>
        <w:pStyle w:val="6"/>
        <w:rPr>
          <w:b/>
          <w:bCs/>
        </w:rPr>
      </w:pPr>
      <w:bookmarkStart w:id="4359" w:name="_Toc130157050"/>
      <w:r w:rsidRPr="005A4E93">
        <w:rPr>
          <w:rFonts w:hint="eastAsia"/>
        </w:rPr>
        <w:t>技能认证水平指标</w:t>
      </w:r>
      <w:r>
        <w:rPr>
          <w:rFonts w:hint="eastAsia"/>
        </w:rPr>
        <w:t>查询</w:t>
      </w:r>
      <w:bookmarkEnd w:id="4359"/>
    </w:p>
    <w:p w:rsidR="00CE501D" w:rsidRPr="005A4E93" w:rsidRDefault="00CE501D" w:rsidP="00CE501D">
      <w:pPr>
        <w:pStyle w:val="affffffffffffffffff1"/>
        <w:ind w:firstLine="480"/>
        <w:rPr>
          <w:szCs w:val="24"/>
        </w:rPr>
      </w:pPr>
      <w:r w:rsidRPr="005A4E93">
        <w:rPr>
          <w:rFonts w:hint="eastAsia"/>
          <w:szCs w:val="24"/>
        </w:rPr>
        <w:t>年月、地市、区县、网格、姓名、工号、全国唯一编码、身份证号、在职状态、星级、技能认证信息到技能认证过程表。</w:t>
      </w:r>
    </w:p>
    <w:p w:rsidR="00CE501D" w:rsidRPr="005A4E93" w:rsidRDefault="00CE501D" w:rsidP="00CE501D">
      <w:pPr>
        <w:pStyle w:val="6"/>
        <w:rPr>
          <w:b/>
          <w:bCs/>
        </w:rPr>
      </w:pPr>
      <w:bookmarkStart w:id="4360" w:name="_Toc130157051"/>
      <w:r w:rsidRPr="005A4E93">
        <w:rPr>
          <w:rFonts w:hint="eastAsia"/>
        </w:rPr>
        <w:t>累计处理</w:t>
      </w:r>
      <w:r>
        <w:rPr>
          <w:rFonts w:hint="eastAsia"/>
        </w:rPr>
        <w:t>工单查询</w:t>
      </w:r>
      <w:bookmarkEnd w:id="4360"/>
    </w:p>
    <w:p w:rsidR="00CE501D" w:rsidRPr="005A4E93" w:rsidRDefault="00CE501D" w:rsidP="00CE501D">
      <w:pPr>
        <w:pStyle w:val="affffffffffffffffff1"/>
        <w:ind w:firstLine="480"/>
        <w:rPr>
          <w:szCs w:val="24"/>
        </w:rPr>
      </w:pPr>
      <w:r w:rsidRPr="005A4E93">
        <w:rPr>
          <w:rFonts w:hint="eastAsia"/>
          <w:szCs w:val="24"/>
        </w:rPr>
        <w:t>指标定义：累计处理工单量包括装移机及投诉工单。</w:t>
      </w:r>
    </w:p>
    <w:p w:rsidR="00CE501D" w:rsidRPr="005A4E93" w:rsidRDefault="00CE501D" w:rsidP="00CE501D">
      <w:pPr>
        <w:pStyle w:val="affffffffffffffffff1"/>
        <w:ind w:firstLine="480"/>
        <w:rPr>
          <w:szCs w:val="24"/>
        </w:rPr>
      </w:pPr>
      <w:r w:rsidRPr="005A4E93">
        <w:rPr>
          <w:rFonts w:hint="eastAsia"/>
          <w:szCs w:val="24"/>
        </w:rPr>
        <w:t>指标权重：</w:t>
      </w:r>
      <w:r w:rsidRPr="005A4E93">
        <w:rPr>
          <w:rFonts w:hint="eastAsia"/>
          <w:szCs w:val="24"/>
        </w:rPr>
        <w:t>4%</w:t>
      </w:r>
    </w:p>
    <w:p w:rsidR="00CE501D" w:rsidRPr="005A4E93" w:rsidRDefault="00CE501D" w:rsidP="00CE501D">
      <w:pPr>
        <w:pStyle w:val="affffffffffffffffff1"/>
        <w:ind w:firstLine="480"/>
        <w:rPr>
          <w:b/>
          <w:bCs/>
          <w:szCs w:val="24"/>
        </w:rPr>
      </w:pPr>
      <w:r w:rsidRPr="005A4E93">
        <w:rPr>
          <w:rFonts w:hint="eastAsia"/>
          <w:szCs w:val="24"/>
        </w:rPr>
        <w:t>数据来源：家宽装维系统。</w:t>
      </w:r>
    </w:p>
    <w:p w:rsidR="00CE501D" w:rsidRPr="005A4E93" w:rsidRDefault="00CE501D" w:rsidP="00CE501D">
      <w:pPr>
        <w:pStyle w:val="affffffffffffffffff1"/>
        <w:ind w:firstLine="480"/>
        <w:rPr>
          <w:szCs w:val="24"/>
        </w:rPr>
      </w:pPr>
      <w:r w:rsidRPr="005A4E93">
        <w:rPr>
          <w:rFonts w:hint="eastAsia"/>
          <w:szCs w:val="24"/>
        </w:rPr>
        <w:t>基准值</w:t>
      </w:r>
      <w:r w:rsidRPr="005A4E93">
        <w:rPr>
          <w:rFonts w:hint="eastAsia"/>
          <w:szCs w:val="24"/>
        </w:rPr>
        <w:t>:0</w:t>
      </w:r>
    </w:p>
    <w:p w:rsidR="00CE501D" w:rsidRPr="005A4E93" w:rsidRDefault="00CE501D" w:rsidP="00CE501D">
      <w:pPr>
        <w:pStyle w:val="affffffffffffffffff1"/>
        <w:ind w:firstLine="480"/>
        <w:rPr>
          <w:szCs w:val="24"/>
        </w:rPr>
      </w:pPr>
      <w:r w:rsidRPr="005A4E93">
        <w:rPr>
          <w:rFonts w:hint="eastAsia"/>
          <w:szCs w:val="24"/>
        </w:rPr>
        <w:t>挑战值</w:t>
      </w:r>
      <w:r w:rsidRPr="005A4E93">
        <w:rPr>
          <w:rFonts w:hint="eastAsia"/>
          <w:szCs w:val="24"/>
        </w:rPr>
        <w:t>:2500</w:t>
      </w:r>
    </w:p>
    <w:p w:rsidR="00CE501D" w:rsidRPr="005A4E93" w:rsidRDefault="00CE501D" w:rsidP="00CE501D">
      <w:pPr>
        <w:pStyle w:val="affffffffffffffffff1"/>
        <w:ind w:firstLine="480"/>
        <w:rPr>
          <w:rFonts w:ascii="仿宋" w:hAnsi="仿宋" w:cs="仿宋"/>
          <w:szCs w:val="24"/>
        </w:rPr>
      </w:pPr>
      <w:r w:rsidRPr="005A4E93">
        <w:rPr>
          <w:rFonts w:hint="eastAsia"/>
          <w:szCs w:val="24"/>
        </w:rPr>
        <w:t>取数周期</w:t>
      </w:r>
      <w:r w:rsidRPr="005A4E93">
        <w:rPr>
          <w:rFonts w:hint="eastAsia"/>
          <w:szCs w:val="24"/>
        </w:rPr>
        <w:t>:</w:t>
      </w:r>
      <w:r w:rsidRPr="005A4E93">
        <w:rPr>
          <w:rFonts w:hint="eastAsia"/>
          <w:szCs w:val="24"/>
        </w:rPr>
        <w:t>累计值</w:t>
      </w:r>
    </w:p>
    <w:p w:rsidR="00CE501D" w:rsidRPr="005A4E93" w:rsidRDefault="00CE501D" w:rsidP="00CE501D">
      <w:pPr>
        <w:pStyle w:val="6"/>
        <w:rPr>
          <w:b/>
          <w:bCs/>
        </w:rPr>
      </w:pPr>
      <w:bookmarkStart w:id="4361" w:name="_Toc130157052"/>
      <w:r w:rsidRPr="005A4E93">
        <w:rPr>
          <w:rFonts w:hint="eastAsia"/>
        </w:rPr>
        <w:t>累计处理工单量指标</w:t>
      </w:r>
      <w:r>
        <w:rPr>
          <w:rFonts w:hint="eastAsia"/>
        </w:rPr>
        <w:t>数据文件</w:t>
      </w:r>
      <w:bookmarkEnd w:id="4361"/>
    </w:p>
    <w:p w:rsidR="00CE501D" w:rsidRPr="005A4E93" w:rsidRDefault="00CE501D" w:rsidP="00CE501D">
      <w:pPr>
        <w:pStyle w:val="affffffffffffffffff1"/>
        <w:ind w:firstLine="480"/>
        <w:rPr>
          <w:szCs w:val="24"/>
        </w:rPr>
      </w:pPr>
      <w:r w:rsidRPr="005A4E93">
        <w:rPr>
          <w:rFonts w:hint="eastAsia"/>
          <w:szCs w:val="24"/>
        </w:rPr>
        <w:t>指标算法：入职移动累计装移机工单及投诉工单总和，其中对于农村的装机工单按照</w:t>
      </w:r>
      <w:r w:rsidRPr="005A4E93">
        <w:rPr>
          <w:rFonts w:hint="eastAsia"/>
          <w:szCs w:val="24"/>
        </w:rPr>
        <w:t>1.5</w:t>
      </w:r>
      <w:r w:rsidRPr="005A4E93">
        <w:rPr>
          <w:rFonts w:hint="eastAsia"/>
          <w:szCs w:val="24"/>
        </w:rPr>
        <w:t>加权。</w:t>
      </w:r>
    </w:p>
    <w:p w:rsidR="00CE501D" w:rsidRPr="005A4E93" w:rsidRDefault="00CE501D" w:rsidP="00CE501D">
      <w:pPr>
        <w:pStyle w:val="6"/>
        <w:rPr>
          <w:b/>
          <w:bCs/>
        </w:rPr>
      </w:pPr>
      <w:bookmarkStart w:id="4362" w:name="_Toc130157053"/>
      <w:r w:rsidRPr="005A4E93">
        <w:rPr>
          <w:rFonts w:hint="eastAsia"/>
        </w:rPr>
        <w:t>累计处理工单量指标存储</w:t>
      </w:r>
      <w:bookmarkEnd w:id="4362"/>
    </w:p>
    <w:p w:rsidR="00CE501D" w:rsidRPr="005A4E93" w:rsidRDefault="00CE501D" w:rsidP="00CE501D">
      <w:pPr>
        <w:pStyle w:val="affffffffffffffffff1"/>
        <w:ind w:firstLine="480"/>
        <w:rPr>
          <w:szCs w:val="24"/>
        </w:rPr>
      </w:pPr>
      <w:r w:rsidRPr="005A4E93">
        <w:rPr>
          <w:rFonts w:hint="eastAsia"/>
          <w:szCs w:val="24"/>
        </w:rPr>
        <w:t>年月、地市、区县、网格、姓名、工号、全国唯一编码、身份证号、在职状态、星级、累计处理工单量信息到累计处理工单量过程表。</w:t>
      </w:r>
    </w:p>
    <w:p w:rsidR="00CE501D" w:rsidRPr="005A4E93" w:rsidRDefault="00CE501D" w:rsidP="00CE501D">
      <w:pPr>
        <w:pStyle w:val="6"/>
        <w:rPr>
          <w:b/>
          <w:bCs/>
        </w:rPr>
      </w:pPr>
      <w:bookmarkStart w:id="4363" w:name="_Toc130157054"/>
      <w:r w:rsidRPr="005A4E93">
        <w:rPr>
          <w:rFonts w:hint="eastAsia"/>
        </w:rPr>
        <w:t>基本能力</w:t>
      </w:r>
      <w:r>
        <w:rPr>
          <w:rFonts w:hint="eastAsia"/>
        </w:rPr>
        <w:t>查询</w:t>
      </w:r>
      <w:bookmarkEnd w:id="4363"/>
    </w:p>
    <w:p w:rsidR="00CE501D" w:rsidRPr="005A4E93" w:rsidRDefault="00CE501D" w:rsidP="00CE501D">
      <w:pPr>
        <w:pStyle w:val="affffffffffffffffff1"/>
        <w:ind w:firstLine="480"/>
        <w:rPr>
          <w:szCs w:val="24"/>
        </w:rPr>
      </w:pPr>
      <w:r w:rsidRPr="005A4E93">
        <w:rPr>
          <w:rFonts w:hint="eastAsia"/>
          <w:szCs w:val="24"/>
        </w:rPr>
        <w:lastRenderedPageBreak/>
        <w:t>工作年限（</w:t>
      </w:r>
      <w:r w:rsidRPr="005A4E93">
        <w:rPr>
          <w:rFonts w:hint="eastAsia"/>
          <w:szCs w:val="24"/>
        </w:rPr>
        <w:t>3</w:t>
      </w:r>
      <w:r w:rsidRPr="005A4E93">
        <w:rPr>
          <w:rFonts w:hint="eastAsia"/>
          <w:szCs w:val="24"/>
        </w:rPr>
        <w:t>分）：按满</w:t>
      </w:r>
      <w:r w:rsidRPr="005A4E93">
        <w:rPr>
          <w:rFonts w:hint="eastAsia"/>
          <w:szCs w:val="24"/>
        </w:rPr>
        <w:t>3</w:t>
      </w:r>
      <w:r w:rsidRPr="005A4E93">
        <w:rPr>
          <w:rFonts w:hint="eastAsia"/>
          <w:szCs w:val="24"/>
        </w:rPr>
        <w:t>个月</w:t>
      </w:r>
      <w:r w:rsidRPr="005A4E93">
        <w:rPr>
          <w:rFonts w:hint="eastAsia"/>
          <w:szCs w:val="24"/>
        </w:rPr>
        <w:t>1</w:t>
      </w:r>
      <w:r w:rsidRPr="005A4E93">
        <w:rPr>
          <w:rFonts w:hint="eastAsia"/>
          <w:szCs w:val="24"/>
        </w:rPr>
        <w:t>分，满</w:t>
      </w:r>
      <w:r w:rsidRPr="005A4E93">
        <w:rPr>
          <w:rFonts w:hint="eastAsia"/>
          <w:szCs w:val="24"/>
        </w:rPr>
        <w:t>12</w:t>
      </w:r>
      <w:r w:rsidRPr="005A4E93">
        <w:rPr>
          <w:rFonts w:hint="eastAsia"/>
          <w:szCs w:val="24"/>
        </w:rPr>
        <w:t>个月</w:t>
      </w:r>
      <w:r w:rsidRPr="005A4E93">
        <w:rPr>
          <w:rFonts w:hint="eastAsia"/>
          <w:szCs w:val="24"/>
        </w:rPr>
        <w:t>2</w:t>
      </w:r>
      <w:r w:rsidRPr="005A4E93">
        <w:rPr>
          <w:rFonts w:hint="eastAsia"/>
          <w:szCs w:val="24"/>
        </w:rPr>
        <w:t>分，满</w:t>
      </w:r>
      <w:r w:rsidRPr="005A4E93">
        <w:rPr>
          <w:rFonts w:hint="eastAsia"/>
          <w:szCs w:val="24"/>
        </w:rPr>
        <w:t>18</w:t>
      </w:r>
      <w:r w:rsidRPr="005A4E93">
        <w:rPr>
          <w:rFonts w:hint="eastAsia"/>
          <w:szCs w:val="24"/>
        </w:rPr>
        <w:t>个月</w:t>
      </w:r>
      <w:r w:rsidRPr="005A4E93">
        <w:rPr>
          <w:rFonts w:hint="eastAsia"/>
          <w:szCs w:val="24"/>
        </w:rPr>
        <w:t>3</w:t>
      </w:r>
      <w:r w:rsidRPr="005A4E93">
        <w:rPr>
          <w:rFonts w:hint="eastAsia"/>
          <w:szCs w:val="24"/>
        </w:rPr>
        <w:t>分，就高得分。</w:t>
      </w:r>
    </w:p>
    <w:p w:rsidR="00CE501D" w:rsidRPr="005A4E93" w:rsidRDefault="00CE501D" w:rsidP="00CE501D">
      <w:pPr>
        <w:pStyle w:val="affffffffffffffffff1"/>
        <w:ind w:firstLine="480"/>
        <w:rPr>
          <w:szCs w:val="24"/>
        </w:rPr>
      </w:pPr>
      <w:r w:rsidRPr="005A4E93">
        <w:rPr>
          <w:rFonts w:hint="eastAsia"/>
          <w:szCs w:val="24"/>
        </w:rPr>
        <w:t>技能认证（</w:t>
      </w:r>
      <w:r w:rsidRPr="005A4E93">
        <w:rPr>
          <w:rFonts w:hint="eastAsia"/>
          <w:szCs w:val="24"/>
        </w:rPr>
        <w:t>3</w:t>
      </w:r>
      <w:r w:rsidRPr="005A4E93">
        <w:rPr>
          <w:rFonts w:hint="eastAsia"/>
          <w:szCs w:val="24"/>
        </w:rPr>
        <w:t>分）：具备家客代维</w:t>
      </w:r>
      <w:r w:rsidRPr="005A4E93">
        <w:rPr>
          <w:rFonts w:hint="eastAsia"/>
          <w:szCs w:val="24"/>
        </w:rPr>
        <w:t>L1</w:t>
      </w:r>
      <w:r w:rsidRPr="005A4E93">
        <w:rPr>
          <w:rFonts w:hint="eastAsia"/>
          <w:szCs w:val="24"/>
        </w:rPr>
        <w:t>认证或省内基础认证</w:t>
      </w:r>
      <w:r w:rsidRPr="005A4E93">
        <w:rPr>
          <w:rFonts w:hint="eastAsia"/>
          <w:szCs w:val="24"/>
        </w:rPr>
        <w:t>1</w:t>
      </w:r>
      <w:r w:rsidRPr="005A4E93">
        <w:rPr>
          <w:rFonts w:hint="eastAsia"/>
          <w:szCs w:val="24"/>
        </w:rPr>
        <w:t>分，具备家客代维</w:t>
      </w:r>
      <w:r w:rsidRPr="005A4E93">
        <w:rPr>
          <w:rFonts w:hint="eastAsia"/>
          <w:szCs w:val="24"/>
        </w:rPr>
        <w:t>L2</w:t>
      </w:r>
      <w:r w:rsidRPr="005A4E93">
        <w:rPr>
          <w:rFonts w:hint="eastAsia"/>
          <w:szCs w:val="24"/>
        </w:rPr>
        <w:t>智慧家庭工程师认证或各省等同水平技能认证</w:t>
      </w:r>
      <w:r w:rsidRPr="005A4E93">
        <w:rPr>
          <w:rFonts w:hint="eastAsia"/>
          <w:szCs w:val="24"/>
        </w:rPr>
        <w:t>2</w:t>
      </w:r>
      <w:r w:rsidRPr="005A4E93">
        <w:rPr>
          <w:rFonts w:hint="eastAsia"/>
          <w:szCs w:val="24"/>
        </w:rPr>
        <w:t>分，具备家客代维</w:t>
      </w:r>
      <w:r w:rsidRPr="005A4E93">
        <w:rPr>
          <w:rFonts w:hint="eastAsia"/>
          <w:szCs w:val="24"/>
        </w:rPr>
        <w:t>L3HDICT</w:t>
      </w:r>
      <w:r w:rsidRPr="005A4E93">
        <w:rPr>
          <w:rFonts w:hint="eastAsia"/>
          <w:szCs w:val="24"/>
        </w:rPr>
        <w:t>解决方案工程师认证</w:t>
      </w:r>
      <w:r w:rsidRPr="005A4E93">
        <w:rPr>
          <w:rFonts w:hint="eastAsia"/>
          <w:szCs w:val="24"/>
        </w:rPr>
        <w:t>3</w:t>
      </w:r>
      <w:r w:rsidRPr="005A4E93">
        <w:rPr>
          <w:rFonts w:hint="eastAsia"/>
          <w:szCs w:val="24"/>
        </w:rPr>
        <w:t>分</w:t>
      </w:r>
    </w:p>
    <w:p w:rsidR="00CE501D" w:rsidRPr="005A4E93" w:rsidRDefault="00CE501D" w:rsidP="00CE501D">
      <w:pPr>
        <w:pStyle w:val="affffffffffffffffff1"/>
        <w:ind w:firstLine="480"/>
        <w:rPr>
          <w:szCs w:val="24"/>
        </w:rPr>
      </w:pPr>
      <w:r w:rsidRPr="005A4E93">
        <w:rPr>
          <w:rFonts w:hint="eastAsia"/>
          <w:szCs w:val="24"/>
        </w:rPr>
        <w:t>累计处理工单量（</w:t>
      </w:r>
      <w:r w:rsidRPr="005A4E93">
        <w:rPr>
          <w:rFonts w:hint="eastAsia"/>
          <w:szCs w:val="24"/>
        </w:rPr>
        <w:t>4</w:t>
      </w:r>
      <w:r w:rsidRPr="005A4E93">
        <w:rPr>
          <w:rFonts w:hint="eastAsia"/>
          <w:szCs w:val="24"/>
        </w:rPr>
        <w:t>分）到达挑战值得满分，低于基准值得</w:t>
      </w:r>
      <w:r w:rsidRPr="005A4E93">
        <w:rPr>
          <w:rFonts w:hint="eastAsia"/>
          <w:szCs w:val="24"/>
        </w:rPr>
        <w:t>0</w:t>
      </w:r>
      <w:r w:rsidRPr="005A4E93">
        <w:rPr>
          <w:rFonts w:hint="eastAsia"/>
          <w:szCs w:val="24"/>
        </w:rPr>
        <w:t>分，介于挑战值与基准值之间线性得分。</w:t>
      </w:r>
    </w:p>
    <w:p w:rsidR="00CE501D" w:rsidRPr="005A4E93" w:rsidRDefault="00CE501D" w:rsidP="00CE501D">
      <w:pPr>
        <w:pStyle w:val="5"/>
        <w:rPr>
          <w:szCs w:val="24"/>
        </w:rPr>
      </w:pPr>
      <w:bookmarkStart w:id="4364" w:name="_Toc130157055"/>
      <w:r w:rsidRPr="005A4E93">
        <w:rPr>
          <w:rFonts w:hint="eastAsia"/>
          <w:szCs w:val="24"/>
        </w:rPr>
        <w:t>服务及时性</w:t>
      </w:r>
      <w:bookmarkEnd w:id="4364"/>
    </w:p>
    <w:p w:rsidR="00CE501D" w:rsidRPr="005A4E93" w:rsidRDefault="00CE501D" w:rsidP="00CE501D">
      <w:pPr>
        <w:pStyle w:val="6"/>
        <w:rPr>
          <w:b/>
          <w:bCs/>
        </w:rPr>
      </w:pPr>
      <w:bookmarkStart w:id="4365" w:name="_Toc130157056"/>
      <w:r w:rsidRPr="005A4E93">
        <w:rPr>
          <w:rFonts w:hint="eastAsia"/>
        </w:rPr>
        <w:t>装机首次响应及时率指标规则</w:t>
      </w:r>
      <w:bookmarkEnd w:id="4365"/>
    </w:p>
    <w:p w:rsidR="00CE501D" w:rsidRPr="005A4E93" w:rsidRDefault="00CE501D" w:rsidP="00CE501D">
      <w:pPr>
        <w:pStyle w:val="affffffffffffffffff1"/>
        <w:ind w:firstLine="480"/>
        <w:rPr>
          <w:szCs w:val="24"/>
        </w:rPr>
      </w:pPr>
      <w:r w:rsidRPr="005A4E93">
        <w:rPr>
          <w:rFonts w:hint="eastAsia"/>
          <w:szCs w:val="24"/>
        </w:rPr>
        <w:t>指标定义：工单落单到网络侧后在规定时间内完成用户上门预约的比例，含装机、移机预约。时限要求：高品质服务</w:t>
      </w:r>
      <w:r w:rsidRPr="005A4E93">
        <w:rPr>
          <w:rFonts w:hint="eastAsia"/>
          <w:szCs w:val="24"/>
        </w:rPr>
        <w:t>2</w:t>
      </w:r>
      <w:r w:rsidRPr="005A4E93">
        <w:rPr>
          <w:rFonts w:hint="eastAsia"/>
          <w:szCs w:val="24"/>
        </w:rPr>
        <w:t>小时，普通服务</w:t>
      </w:r>
      <w:r w:rsidRPr="005A4E93">
        <w:rPr>
          <w:rFonts w:hint="eastAsia"/>
          <w:szCs w:val="24"/>
        </w:rPr>
        <w:t>4</w:t>
      </w:r>
      <w:r w:rsidRPr="005A4E93">
        <w:rPr>
          <w:rFonts w:hint="eastAsia"/>
          <w:szCs w:val="24"/>
        </w:rPr>
        <w:t>小时。</w:t>
      </w:r>
    </w:p>
    <w:p w:rsidR="00CE501D" w:rsidRPr="005A4E93" w:rsidRDefault="00CE501D" w:rsidP="00CE501D">
      <w:pPr>
        <w:pStyle w:val="affffffffffffffffff1"/>
        <w:ind w:firstLine="480"/>
        <w:rPr>
          <w:szCs w:val="24"/>
        </w:rPr>
      </w:pPr>
      <w:r w:rsidRPr="005A4E93">
        <w:rPr>
          <w:rFonts w:hint="eastAsia"/>
          <w:szCs w:val="24"/>
        </w:rPr>
        <w:t>指标权重：</w:t>
      </w:r>
      <w:r w:rsidRPr="005A4E93">
        <w:rPr>
          <w:rFonts w:hint="eastAsia"/>
          <w:szCs w:val="24"/>
        </w:rPr>
        <w:t>5%</w:t>
      </w:r>
    </w:p>
    <w:p w:rsidR="00CE501D" w:rsidRPr="005A4E93" w:rsidRDefault="00CE501D" w:rsidP="00CE501D">
      <w:pPr>
        <w:pStyle w:val="affffffffffffffffff1"/>
        <w:ind w:firstLine="480"/>
        <w:rPr>
          <w:szCs w:val="24"/>
        </w:rPr>
      </w:pPr>
      <w:r w:rsidRPr="005A4E93">
        <w:rPr>
          <w:rFonts w:hint="eastAsia"/>
          <w:szCs w:val="24"/>
        </w:rPr>
        <w:t>数据来源：家宽装维系统</w:t>
      </w:r>
    </w:p>
    <w:p w:rsidR="00CE501D" w:rsidRPr="005A4E93" w:rsidRDefault="00CE501D" w:rsidP="00CE501D">
      <w:pPr>
        <w:pStyle w:val="affffffffffffffffff1"/>
        <w:ind w:firstLine="480"/>
        <w:rPr>
          <w:szCs w:val="24"/>
        </w:rPr>
      </w:pPr>
      <w:r w:rsidRPr="005A4E93">
        <w:rPr>
          <w:rFonts w:hint="eastAsia"/>
          <w:szCs w:val="24"/>
        </w:rPr>
        <w:t>基准值</w:t>
      </w:r>
      <w:r w:rsidRPr="005A4E93">
        <w:rPr>
          <w:rFonts w:hint="eastAsia"/>
          <w:szCs w:val="24"/>
        </w:rPr>
        <w:t>:93%</w:t>
      </w:r>
    </w:p>
    <w:p w:rsidR="00CE501D" w:rsidRPr="005A4E93" w:rsidRDefault="00CE501D" w:rsidP="00CE501D">
      <w:pPr>
        <w:pStyle w:val="affffffffffffffffff1"/>
        <w:ind w:firstLine="480"/>
        <w:rPr>
          <w:szCs w:val="24"/>
        </w:rPr>
      </w:pPr>
      <w:r w:rsidRPr="005A4E93">
        <w:rPr>
          <w:rFonts w:hint="eastAsia"/>
          <w:szCs w:val="24"/>
        </w:rPr>
        <w:t>挑战值</w:t>
      </w:r>
      <w:r w:rsidRPr="005A4E93">
        <w:rPr>
          <w:rFonts w:hint="eastAsia"/>
          <w:szCs w:val="24"/>
        </w:rPr>
        <w:t>:97%</w:t>
      </w:r>
    </w:p>
    <w:p w:rsidR="00CE501D" w:rsidRPr="005A4E93" w:rsidRDefault="00CE501D" w:rsidP="00CE501D">
      <w:pPr>
        <w:pStyle w:val="affffffffffffffffff1"/>
        <w:ind w:firstLine="480"/>
        <w:rPr>
          <w:szCs w:val="24"/>
        </w:rPr>
      </w:pPr>
      <w:r w:rsidRPr="005A4E93">
        <w:rPr>
          <w:rFonts w:hint="eastAsia"/>
          <w:szCs w:val="24"/>
        </w:rPr>
        <w:t>取数周期</w:t>
      </w:r>
      <w:r w:rsidRPr="005A4E93">
        <w:rPr>
          <w:rFonts w:hint="eastAsia"/>
          <w:szCs w:val="24"/>
        </w:rPr>
        <w:t>:</w:t>
      </w:r>
      <w:r w:rsidRPr="005A4E93">
        <w:rPr>
          <w:rFonts w:hint="eastAsia"/>
          <w:szCs w:val="24"/>
        </w:rPr>
        <w:t>月</w:t>
      </w:r>
    </w:p>
    <w:p w:rsidR="00CE501D" w:rsidRPr="005A4E93" w:rsidRDefault="00CE501D" w:rsidP="00CE501D">
      <w:pPr>
        <w:pStyle w:val="6"/>
        <w:rPr>
          <w:b/>
          <w:bCs/>
        </w:rPr>
      </w:pPr>
      <w:bookmarkStart w:id="4366" w:name="_Toc130157057"/>
      <w:r w:rsidRPr="005A4E93">
        <w:rPr>
          <w:rFonts w:hint="eastAsia"/>
        </w:rPr>
        <w:t>装机首次响应及时率指标</w:t>
      </w:r>
      <w:r>
        <w:rPr>
          <w:rFonts w:hint="eastAsia"/>
        </w:rPr>
        <w:t>查询</w:t>
      </w:r>
      <w:bookmarkEnd w:id="4366"/>
    </w:p>
    <w:p w:rsidR="00CE501D" w:rsidRPr="005A4E93" w:rsidRDefault="00CE501D" w:rsidP="00CE501D">
      <w:pPr>
        <w:pStyle w:val="affffffffffffffffff1"/>
        <w:ind w:firstLine="480"/>
        <w:rPr>
          <w:szCs w:val="24"/>
        </w:rPr>
      </w:pPr>
      <w:r w:rsidRPr="005A4E93">
        <w:rPr>
          <w:rFonts w:hint="eastAsia"/>
          <w:szCs w:val="24"/>
        </w:rPr>
        <w:t>指标算法：首次预约及时的工单数量</w:t>
      </w:r>
      <w:r w:rsidRPr="005A4E93">
        <w:rPr>
          <w:rFonts w:hint="eastAsia"/>
          <w:szCs w:val="24"/>
        </w:rPr>
        <w:t>/</w:t>
      </w:r>
      <w:r w:rsidRPr="005A4E93">
        <w:rPr>
          <w:rFonts w:hint="eastAsia"/>
          <w:szCs w:val="24"/>
        </w:rPr>
        <w:t>工单总量。首次预约及时的工单数量为一个月内归档的装机工单中预约时间减工单落单到网络侧时间小于装机首响时限的工单量，工单总量为一个月内归档的装机工单量。</w:t>
      </w:r>
    </w:p>
    <w:p w:rsidR="00CE501D" w:rsidRPr="005A4E93" w:rsidRDefault="00CE501D" w:rsidP="00CE501D">
      <w:pPr>
        <w:ind w:firstLine="480"/>
        <w:rPr>
          <w:lang w:val="x-none"/>
        </w:rPr>
      </w:pPr>
    </w:p>
    <w:p w:rsidR="00CE501D" w:rsidRPr="005A4E93" w:rsidRDefault="00CE501D" w:rsidP="00CE501D">
      <w:pPr>
        <w:pStyle w:val="6"/>
        <w:rPr>
          <w:b/>
          <w:bCs/>
        </w:rPr>
      </w:pPr>
      <w:bookmarkStart w:id="4367" w:name="_Toc130157058"/>
      <w:r w:rsidRPr="005A4E93">
        <w:rPr>
          <w:rFonts w:hint="eastAsia"/>
        </w:rPr>
        <w:t>装机首次响应及时率指标</w:t>
      </w:r>
      <w:r>
        <w:rPr>
          <w:rFonts w:hint="eastAsia"/>
        </w:rPr>
        <w:t>数据文件</w:t>
      </w:r>
      <w:bookmarkEnd w:id="4367"/>
    </w:p>
    <w:p w:rsidR="00CE501D" w:rsidRPr="005A4E93" w:rsidRDefault="00CE501D" w:rsidP="00CE501D">
      <w:pPr>
        <w:pStyle w:val="affffffffffffffffff1"/>
        <w:ind w:firstLine="480"/>
        <w:rPr>
          <w:szCs w:val="24"/>
        </w:rPr>
      </w:pPr>
      <w:r w:rsidRPr="005A4E93">
        <w:rPr>
          <w:rFonts w:hint="eastAsia"/>
          <w:szCs w:val="24"/>
        </w:rPr>
        <w:t>年月、地市、区县、网格、姓名、工号、全国唯一编码、身份证号、在职状态、星级、装机首次响应及时率信息到装机首次响应及时率过程表。</w:t>
      </w:r>
    </w:p>
    <w:p w:rsidR="00CE501D" w:rsidRPr="005A4E93" w:rsidRDefault="00CE501D" w:rsidP="00CE501D">
      <w:pPr>
        <w:ind w:firstLine="480"/>
        <w:rPr>
          <w:lang w:eastAsia="x-none"/>
        </w:rPr>
      </w:pPr>
    </w:p>
    <w:p w:rsidR="00CE501D" w:rsidRPr="005A4E93" w:rsidRDefault="00CE501D" w:rsidP="00CE501D">
      <w:pPr>
        <w:pStyle w:val="6"/>
        <w:rPr>
          <w:b/>
          <w:bCs/>
        </w:rPr>
      </w:pPr>
      <w:bookmarkStart w:id="4368" w:name="_Toc130157059"/>
      <w:r w:rsidRPr="005A4E93">
        <w:rPr>
          <w:rFonts w:hint="eastAsia"/>
        </w:rPr>
        <w:lastRenderedPageBreak/>
        <w:t>投诉首次响应及时率指标规则</w:t>
      </w:r>
      <w:bookmarkEnd w:id="4368"/>
    </w:p>
    <w:p w:rsidR="00CE501D" w:rsidRPr="005A4E93" w:rsidRDefault="00CE501D" w:rsidP="00CE501D">
      <w:pPr>
        <w:pStyle w:val="affffffffffffffffff1"/>
        <w:ind w:firstLine="480"/>
        <w:rPr>
          <w:szCs w:val="24"/>
        </w:rPr>
      </w:pPr>
      <w:r w:rsidRPr="005A4E93">
        <w:rPr>
          <w:rFonts w:hint="eastAsia"/>
          <w:szCs w:val="24"/>
        </w:rPr>
        <w:t>指标定义：投诉工单落单到网络侧后至首次联系并回应客户的时长。此处故障指网络质量类投诉及业务质量类投诉。时限要求：</w:t>
      </w:r>
      <w:r w:rsidRPr="005A4E93">
        <w:rPr>
          <w:rFonts w:hint="eastAsia"/>
          <w:szCs w:val="24"/>
        </w:rPr>
        <w:t>30</w:t>
      </w:r>
      <w:r w:rsidRPr="005A4E93">
        <w:rPr>
          <w:rFonts w:hint="eastAsia"/>
          <w:szCs w:val="24"/>
        </w:rPr>
        <w:t>分钟。</w:t>
      </w:r>
    </w:p>
    <w:p w:rsidR="00CE501D" w:rsidRPr="005A4E93" w:rsidRDefault="00CE501D" w:rsidP="00CE501D">
      <w:pPr>
        <w:pStyle w:val="affffffffffffffffff1"/>
        <w:ind w:firstLine="480"/>
        <w:rPr>
          <w:szCs w:val="24"/>
        </w:rPr>
      </w:pPr>
      <w:r w:rsidRPr="005A4E93">
        <w:rPr>
          <w:rFonts w:hint="eastAsia"/>
          <w:szCs w:val="24"/>
        </w:rPr>
        <w:t>指标权重：</w:t>
      </w:r>
      <w:r w:rsidRPr="005A4E93">
        <w:rPr>
          <w:rFonts w:hint="eastAsia"/>
          <w:szCs w:val="24"/>
        </w:rPr>
        <w:t>5%</w:t>
      </w:r>
    </w:p>
    <w:p w:rsidR="00CE501D" w:rsidRPr="005A4E93" w:rsidRDefault="00CE501D" w:rsidP="00CE501D">
      <w:pPr>
        <w:pStyle w:val="affffffffffffffffff1"/>
        <w:ind w:firstLine="480"/>
        <w:rPr>
          <w:szCs w:val="24"/>
        </w:rPr>
      </w:pPr>
      <w:r w:rsidRPr="005A4E93">
        <w:rPr>
          <w:rFonts w:hint="eastAsia"/>
          <w:szCs w:val="24"/>
        </w:rPr>
        <w:t>数据来源：家宽装维系统</w:t>
      </w:r>
    </w:p>
    <w:p w:rsidR="00CE501D" w:rsidRPr="005A4E93" w:rsidRDefault="00CE501D" w:rsidP="00CE501D">
      <w:pPr>
        <w:pStyle w:val="affffffffffffffffff1"/>
        <w:ind w:firstLine="480"/>
        <w:rPr>
          <w:szCs w:val="24"/>
        </w:rPr>
      </w:pPr>
      <w:r w:rsidRPr="005A4E93">
        <w:rPr>
          <w:rFonts w:hint="eastAsia"/>
          <w:szCs w:val="24"/>
        </w:rPr>
        <w:t>基准值</w:t>
      </w:r>
      <w:r w:rsidRPr="005A4E93">
        <w:rPr>
          <w:rFonts w:hint="eastAsia"/>
          <w:szCs w:val="24"/>
        </w:rPr>
        <w:t>:93%</w:t>
      </w:r>
    </w:p>
    <w:p w:rsidR="00CE501D" w:rsidRPr="005A4E93" w:rsidRDefault="00CE501D" w:rsidP="00CE501D">
      <w:pPr>
        <w:pStyle w:val="affffffffffffffffff1"/>
        <w:ind w:firstLine="480"/>
        <w:rPr>
          <w:szCs w:val="24"/>
        </w:rPr>
      </w:pPr>
      <w:r w:rsidRPr="005A4E93">
        <w:rPr>
          <w:rFonts w:hint="eastAsia"/>
          <w:szCs w:val="24"/>
        </w:rPr>
        <w:t>挑战值</w:t>
      </w:r>
      <w:r w:rsidRPr="005A4E93">
        <w:rPr>
          <w:rFonts w:hint="eastAsia"/>
          <w:szCs w:val="24"/>
        </w:rPr>
        <w:t>:97%</w:t>
      </w:r>
    </w:p>
    <w:p w:rsidR="00CE501D" w:rsidRPr="005A4E93" w:rsidRDefault="00CE501D" w:rsidP="00CE501D">
      <w:pPr>
        <w:pStyle w:val="affffffffffffffffff1"/>
        <w:ind w:firstLine="480"/>
        <w:rPr>
          <w:szCs w:val="24"/>
        </w:rPr>
      </w:pPr>
      <w:r w:rsidRPr="005A4E93">
        <w:rPr>
          <w:rFonts w:hint="eastAsia"/>
          <w:szCs w:val="24"/>
        </w:rPr>
        <w:t>取数周期</w:t>
      </w:r>
      <w:r w:rsidRPr="005A4E93">
        <w:rPr>
          <w:rFonts w:hint="eastAsia"/>
          <w:szCs w:val="24"/>
        </w:rPr>
        <w:t>:</w:t>
      </w:r>
      <w:r w:rsidRPr="005A4E93">
        <w:rPr>
          <w:rFonts w:hint="eastAsia"/>
          <w:szCs w:val="24"/>
        </w:rPr>
        <w:t>月</w:t>
      </w:r>
    </w:p>
    <w:p w:rsidR="00CE501D" w:rsidRPr="005A4E93" w:rsidRDefault="00CE501D" w:rsidP="00CE501D">
      <w:pPr>
        <w:pStyle w:val="6"/>
        <w:rPr>
          <w:b/>
          <w:bCs/>
        </w:rPr>
      </w:pPr>
      <w:bookmarkStart w:id="4369" w:name="_Toc130157060"/>
      <w:r w:rsidRPr="005A4E93">
        <w:rPr>
          <w:rFonts w:hint="eastAsia"/>
        </w:rPr>
        <w:t>投诉首次响应及时率指标</w:t>
      </w:r>
      <w:r>
        <w:rPr>
          <w:rFonts w:hint="eastAsia"/>
        </w:rPr>
        <w:t>查询</w:t>
      </w:r>
      <w:bookmarkEnd w:id="4369"/>
    </w:p>
    <w:p w:rsidR="00CE501D" w:rsidRPr="005A4E93" w:rsidRDefault="00CE501D" w:rsidP="00CE501D">
      <w:pPr>
        <w:pStyle w:val="affffffffffffffffff1"/>
        <w:ind w:firstLine="480"/>
        <w:rPr>
          <w:szCs w:val="24"/>
        </w:rPr>
      </w:pPr>
      <w:r w:rsidRPr="005A4E93">
        <w:rPr>
          <w:rFonts w:hint="eastAsia"/>
          <w:szCs w:val="24"/>
        </w:rPr>
        <w:t>指标算法：首次预约及时的工单数量</w:t>
      </w:r>
      <w:r w:rsidRPr="005A4E93">
        <w:rPr>
          <w:rFonts w:hint="eastAsia"/>
          <w:szCs w:val="24"/>
        </w:rPr>
        <w:t>/</w:t>
      </w:r>
      <w:r w:rsidRPr="005A4E93">
        <w:rPr>
          <w:rFonts w:hint="eastAsia"/>
          <w:szCs w:val="24"/>
        </w:rPr>
        <w:t>工单总量。首次预约及时的工单数量为一个月内归档的投诉工单中预约时间减工单落单到网络侧时间小于投诉首响时限的工单量，工单总量为一个月内归档的投诉工单量。</w:t>
      </w:r>
    </w:p>
    <w:p w:rsidR="00CE501D" w:rsidRPr="005A4E93" w:rsidRDefault="00CE501D" w:rsidP="00CE501D">
      <w:pPr>
        <w:ind w:firstLine="480"/>
        <w:rPr>
          <w:lang w:eastAsia="x-none"/>
        </w:rPr>
      </w:pPr>
    </w:p>
    <w:p w:rsidR="00CE501D" w:rsidRPr="005A4E93" w:rsidRDefault="00CE501D" w:rsidP="00CE501D">
      <w:pPr>
        <w:pStyle w:val="6"/>
        <w:rPr>
          <w:b/>
          <w:bCs/>
        </w:rPr>
      </w:pPr>
      <w:bookmarkStart w:id="4370" w:name="_Toc130157061"/>
      <w:r w:rsidRPr="005A4E93">
        <w:rPr>
          <w:rFonts w:hint="eastAsia"/>
        </w:rPr>
        <w:t>投诉首次响应及时率指标</w:t>
      </w:r>
      <w:r>
        <w:rPr>
          <w:rFonts w:hint="eastAsia"/>
        </w:rPr>
        <w:t>数据文件</w:t>
      </w:r>
      <w:bookmarkEnd w:id="4370"/>
    </w:p>
    <w:p w:rsidR="00CE501D" w:rsidRPr="005A4E93" w:rsidRDefault="00CE501D" w:rsidP="00CE501D">
      <w:pPr>
        <w:pStyle w:val="affffffffffffffffff1"/>
        <w:ind w:firstLine="480"/>
        <w:rPr>
          <w:szCs w:val="24"/>
        </w:rPr>
      </w:pPr>
      <w:r w:rsidRPr="005A4E93">
        <w:rPr>
          <w:rFonts w:hint="eastAsia"/>
          <w:szCs w:val="24"/>
        </w:rPr>
        <w:t>年月、地市、区县、网格、姓名、工号、全国唯一编码、身份证号、在职状态、星级、投诉首次响应及时率信息到投诉首次响应及时率过程表。</w:t>
      </w:r>
    </w:p>
    <w:p w:rsidR="00CE501D" w:rsidRPr="005A4E93" w:rsidRDefault="00CE501D" w:rsidP="00CE501D">
      <w:pPr>
        <w:ind w:firstLine="480"/>
        <w:rPr>
          <w:lang w:eastAsia="x-none"/>
        </w:rPr>
      </w:pPr>
    </w:p>
    <w:p w:rsidR="00CE501D" w:rsidRPr="005A4E93" w:rsidRDefault="00CE501D" w:rsidP="00CE501D">
      <w:pPr>
        <w:pStyle w:val="6"/>
        <w:rPr>
          <w:b/>
          <w:bCs/>
        </w:rPr>
      </w:pPr>
      <w:bookmarkStart w:id="4371" w:name="_Toc130157062"/>
      <w:r w:rsidRPr="005A4E93">
        <w:rPr>
          <w:rFonts w:hint="eastAsia"/>
        </w:rPr>
        <w:t>装移机处理及时率指标规则</w:t>
      </w:r>
      <w:bookmarkEnd w:id="4371"/>
    </w:p>
    <w:p w:rsidR="00CE501D" w:rsidRPr="005A4E93" w:rsidRDefault="00CE501D" w:rsidP="00CE501D">
      <w:pPr>
        <w:pStyle w:val="affffffffffffffffff1"/>
        <w:ind w:firstLine="480"/>
        <w:rPr>
          <w:szCs w:val="24"/>
        </w:rPr>
      </w:pPr>
      <w:r w:rsidRPr="005A4E93">
        <w:rPr>
          <w:rFonts w:hint="eastAsia"/>
          <w:szCs w:val="24"/>
        </w:rPr>
        <w:t>指标定义：工单创建落单到网络侧后在规定的装机时限内（高品质服务：城镇≤</w:t>
      </w:r>
      <w:r w:rsidRPr="005A4E93">
        <w:rPr>
          <w:rFonts w:hint="eastAsia"/>
          <w:szCs w:val="24"/>
        </w:rPr>
        <w:t>24</w:t>
      </w:r>
      <w:r w:rsidRPr="005A4E93">
        <w:rPr>
          <w:rFonts w:hint="eastAsia"/>
          <w:szCs w:val="24"/>
        </w:rPr>
        <w:t>小时，农村≤</w:t>
      </w:r>
      <w:r w:rsidRPr="005A4E93">
        <w:rPr>
          <w:rFonts w:hint="eastAsia"/>
          <w:szCs w:val="24"/>
        </w:rPr>
        <w:t>36</w:t>
      </w:r>
      <w:r w:rsidRPr="005A4E93">
        <w:rPr>
          <w:rFonts w:hint="eastAsia"/>
          <w:szCs w:val="24"/>
        </w:rPr>
        <w:t>小时；普通服务：城镇≤</w:t>
      </w:r>
      <w:r w:rsidRPr="005A4E93">
        <w:rPr>
          <w:rFonts w:hint="eastAsia"/>
          <w:szCs w:val="24"/>
        </w:rPr>
        <w:t>48</w:t>
      </w:r>
      <w:r w:rsidRPr="005A4E93">
        <w:rPr>
          <w:rFonts w:hint="eastAsia"/>
          <w:szCs w:val="24"/>
        </w:rPr>
        <w:t>小时，农村≤</w:t>
      </w:r>
      <w:r w:rsidRPr="005A4E93">
        <w:rPr>
          <w:rFonts w:hint="eastAsia"/>
          <w:szCs w:val="24"/>
        </w:rPr>
        <w:t>72</w:t>
      </w:r>
      <w:r w:rsidRPr="005A4E93">
        <w:rPr>
          <w:rFonts w:hint="eastAsia"/>
          <w:szCs w:val="24"/>
        </w:rPr>
        <w:t>小时。）完成装机比例（考虑用户要求预约、改约等情况）。</w:t>
      </w:r>
    </w:p>
    <w:p w:rsidR="00CE501D" w:rsidRPr="005A4E93" w:rsidRDefault="00CE501D" w:rsidP="00CE501D">
      <w:pPr>
        <w:pStyle w:val="affffffffffffffffff1"/>
        <w:ind w:firstLine="480"/>
        <w:rPr>
          <w:szCs w:val="24"/>
        </w:rPr>
      </w:pPr>
      <w:r w:rsidRPr="005A4E93">
        <w:rPr>
          <w:rFonts w:hint="eastAsia"/>
          <w:szCs w:val="24"/>
        </w:rPr>
        <w:t>指标权重：</w:t>
      </w:r>
      <w:r w:rsidRPr="005A4E93">
        <w:rPr>
          <w:rFonts w:hint="eastAsia"/>
          <w:szCs w:val="24"/>
        </w:rPr>
        <w:t>7%</w:t>
      </w:r>
    </w:p>
    <w:p w:rsidR="00CE501D" w:rsidRPr="005A4E93" w:rsidRDefault="00CE501D" w:rsidP="00CE501D">
      <w:pPr>
        <w:pStyle w:val="affffffffffffffffff1"/>
        <w:ind w:firstLine="480"/>
        <w:rPr>
          <w:szCs w:val="24"/>
        </w:rPr>
      </w:pPr>
      <w:r w:rsidRPr="005A4E93">
        <w:rPr>
          <w:rFonts w:hint="eastAsia"/>
          <w:szCs w:val="24"/>
        </w:rPr>
        <w:t>数据来源：家宽装维系统</w:t>
      </w:r>
    </w:p>
    <w:p w:rsidR="00CE501D" w:rsidRPr="005A4E93" w:rsidRDefault="00CE501D" w:rsidP="00CE501D">
      <w:pPr>
        <w:pStyle w:val="affffffffffffffffff1"/>
        <w:ind w:firstLine="480"/>
        <w:rPr>
          <w:szCs w:val="24"/>
        </w:rPr>
      </w:pPr>
      <w:r w:rsidRPr="005A4E93">
        <w:rPr>
          <w:rFonts w:hint="eastAsia"/>
          <w:szCs w:val="24"/>
        </w:rPr>
        <w:t>基准值</w:t>
      </w:r>
      <w:r w:rsidRPr="005A4E93">
        <w:rPr>
          <w:rFonts w:hint="eastAsia"/>
          <w:szCs w:val="24"/>
        </w:rPr>
        <w:t>:97%</w:t>
      </w:r>
    </w:p>
    <w:p w:rsidR="00CE501D" w:rsidRPr="005A4E93" w:rsidRDefault="00CE501D" w:rsidP="00CE501D">
      <w:pPr>
        <w:pStyle w:val="affffffffffffffffff1"/>
        <w:ind w:firstLine="480"/>
        <w:rPr>
          <w:szCs w:val="24"/>
        </w:rPr>
      </w:pPr>
      <w:r w:rsidRPr="005A4E93">
        <w:rPr>
          <w:rFonts w:hint="eastAsia"/>
          <w:szCs w:val="24"/>
        </w:rPr>
        <w:t>挑战值</w:t>
      </w:r>
      <w:r w:rsidRPr="005A4E93">
        <w:rPr>
          <w:rFonts w:hint="eastAsia"/>
          <w:szCs w:val="24"/>
        </w:rPr>
        <w:t>:99%</w:t>
      </w:r>
    </w:p>
    <w:p w:rsidR="00CE501D" w:rsidRPr="005A4E93" w:rsidRDefault="00CE501D" w:rsidP="00CE501D">
      <w:pPr>
        <w:pStyle w:val="affffffffffffffffff1"/>
        <w:ind w:firstLine="480"/>
        <w:rPr>
          <w:szCs w:val="24"/>
        </w:rPr>
      </w:pPr>
      <w:r w:rsidRPr="005A4E93">
        <w:rPr>
          <w:rFonts w:hint="eastAsia"/>
          <w:szCs w:val="24"/>
        </w:rPr>
        <w:lastRenderedPageBreak/>
        <w:t>取数周期</w:t>
      </w:r>
      <w:r w:rsidRPr="005A4E93">
        <w:rPr>
          <w:rFonts w:hint="eastAsia"/>
          <w:szCs w:val="24"/>
        </w:rPr>
        <w:t>:</w:t>
      </w:r>
      <w:r w:rsidRPr="005A4E93">
        <w:rPr>
          <w:rFonts w:hint="eastAsia"/>
          <w:szCs w:val="24"/>
        </w:rPr>
        <w:t>月</w:t>
      </w:r>
    </w:p>
    <w:p w:rsidR="00CE501D" w:rsidRPr="005A4E93" w:rsidRDefault="00CE501D" w:rsidP="00CE501D">
      <w:pPr>
        <w:pStyle w:val="6"/>
        <w:rPr>
          <w:b/>
          <w:bCs/>
        </w:rPr>
      </w:pPr>
      <w:bookmarkStart w:id="4372" w:name="_Toc130157063"/>
      <w:r w:rsidRPr="005A4E93">
        <w:rPr>
          <w:rFonts w:hint="eastAsia"/>
        </w:rPr>
        <w:t>装移机处理及时率指标</w:t>
      </w:r>
      <w:r>
        <w:rPr>
          <w:rFonts w:hint="eastAsia"/>
        </w:rPr>
        <w:t>查询</w:t>
      </w:r>
      <w:bookmarkEnd w:id="4372"/>
    </w:p>
    <w:p w:rsidR="00CE501D" w:rsidRPr="005A4E93" w:rsidRDefault="00CE501D" w:rsidP="00CE501D">
      <w:pPr>
        <w:pStyle w:val="affffffffffffffffff1"/>
        <w:ind w:firstLine="480"/>
        <w:rPr>
          <w:szCs w:val="24"/>
        </w:rPr>
      </w:pPr>
      <w:r w:rsidRPr="005A4E93">
        <w:rPr>
          <w:rFonts w:hint="eastAsia"/>
          <w:szCs w:val="24"/>
        </w:rPr>
        <w:t>指标算法：装机及时的工单数量</w:t>
      </w:r>
      <w:r w:rsidRPr="005A4E93">
        <w:rPr>
          <w:rFonts w:hint="eastAsia"/>
          <w:szCs w:val="24"/>
        </w:rPr>
        <w:t>/</w:t>
      </w:r>
      <w:r w:rsidRPr="005A4E93">
        <w:rPr>
          <w:rFonts w:hint="eastAsia"/>
          <w:szCs w:val="24"/>
        </w:rPr>
        <w:t>工单总量。装机及时的工单数量为一个月内归档的装机工单中归档时间减最后一次用户预约时间小于装机时限的工单量，工单总量为一个月内归档的装机工单量。超时且在途的工单，记录在工单总量中。</w:t>
      </w:r>
    </w:p>
    <w:p w:rsidR="00CE501D" w:rsidRPr="005A4E93" w:rsidRDefault="00CE501D" w:rsidP="00CE501D">
      <w:pPr>
        <w:ind w:firstLine="480"/>
        <w:rPr>
          <w:lang w:val="x-none"/>
        </w:rPr>
      </w:pPr>
    </w:p>
    <w:p w:rsidR="00CE501D" w:rsidRPr="005A4E93" w:rsidRDefault="00CE501D" w:rsidP="00CE501D">
      <w:pPr>
        <w:pStyle w:val="6"/>
        <w:rPr>
          <w:b/>
          <w:bCs/>
        </w:rPr>
      </w:pPr>
      <w:bookmarkStart w:id="4373" w:name="_Toc130157064"/>
      <w:r w:rsidRPr="005A4E93">
        <w:rPr>
          <w:rFonts w:hint="eastAsia"/>
        </w:rPr>
        <w:t>装移机处理及时率指标</w:t>
      </w:r>
      <w:r>
        <w:rPr>
          <w:rFonts w:hint="eastAsia"/>
        </w:rPr>
        <w:t>数据文件</w:t>
      </w:r>
      <w:bookmarkEnd w:id="4373"/>
    </w:p>
    <w:p w:rsidR="00CE501D" w:rsidRPr="005A4E93" w:rsidRDefault="00CE501D" w:rsidP="00CE501D">
      <w:pPr>
        <w:pStyle w:val="affffffffffffffffff1"/>
        <w:ind w:firstLine="480"/>
        <w:rPr>
          <w:szCs w:val="24"/>
        </w:rPr>
      </w:pPr>
      <w:bookmarkStart w:id="4374" w:name="_Hlk126597178"/>
      <w:r>
        <w:rPr>
          <w:rFonts w:hint="eastAsia"/>
          <w:szCs w:val="24"/>
        </w:rPr>
        <w:t>存储</w:t>
      </w:r>
      <w:r w:rsidRPr="005A4E93">
        <w:rPr>
          <w:rFonts w:hint="eastAsia"/>
          <w:szCs w:val="24"/>
        </w:rPr>
        <w:t>年月、地市、区县、网格、姓名、工号、全国唯一编码、身份证号、在职状态、星级、装移机处理及时率信息到装移机处理及时率过程表。</w:t>
      </w:r>
    </w:p>
    <w:bookmarkEnd w:id="4374"/>
    <w:p w:rsidR="00CE501D" w:rsidRPr="005A4E93" w:rsidRDefault="00CE501D" w:rsidP="00CE501D">
      <w:pPr>
        <w:ind w:firstLine="480"/>
      </w:pPr>
    </w:p>
    <w:p w:rsidR="00CE501D" w:rsidRPr="005A4E93" w:rsidRDefault="00CE501D" w:rsidP="00CE501D">
      <w:pPr>
        <w:pStyle w:val="6"/>
        <w:rPr>
          <w:b/>
          <w:bCs/>
        </w:rPr>
      </w:pPr>
      <w:bookmarkStart w:id="4375" w:name="_Toc130157065"/>
      <w:r w:rsidRPr="005A4E93">
        <w:rPr>
          <w:rFonts w:hint="eastAsia"/>
        </w:rPr>
        <w:t>投诉处理及时率指标规则</w:t>
      </w:r>
      <w:bookmarkEnd w:id="4375"/>
    </w:p>
    <w:p w:rsidR="00CE501D" w:rsidRPr="005A4E93" w:rsidRDefault="00CE501D" w:rsidP="00CE501D">
      <w:pPr>
        <w:pStyle w:val="affffffffffffffffff1"/>
        <w:ind w:firstLine="480"/>
        <w:rPr>
          <w:b/>
          <w:bCs/>
          <w:szCs w:val="24"/>
        </w:rPr>
      </w:pPr>
      <w:r w:rsidRPr="005A4E93">
        <w:rPr>
          <w:rFonts w:hint="eastAsia"/>
          <w:szCs w:val="24"/>
        </w:rPr>
        <w:t>指标定义：在规定的投诉时限内完成的</w:t>
      </w:r>
      <w:r w:rsidRPr="005A4E93">
        <w:rPr>
          <w:rFonts w:hint="eastAsia"/>
          <w:szCs w:val="24"/>
        </w:rPr>
        <w:t>10086</w:t>
      </w:r>
      <w:r w:rsidRPr="005A4E93">
        <w:rPr>
          <w:rFonts w:hint="eastAsia"/>
          <w:szCs w:val="24"/>
        </w:rPr>
        <w:t>派至网络侧的投诉和报障工单的处理比例时限要求：高品质服务不长于</w:t>
      </w:r>
      <w:r w:rsidRPr="005A4E93">
        <w:rPr>
          <w:rFonts w:hint="eastAsia"/>
          <w:szCs w:val="24"/>
        </w:rPr>
        <w:t>8</w:t>
      </w:r>
      <w:r w:rsidRPr="005A4E93">
        <w:rPr>
          <w:rFonts w:hint="eastAsia"/>
          <w:szCs w:val="24"/>
        </w:rPr>
        <w:t>个工作时</w:t>
      </w:r>
      <w:r w:rsidRPr="005A4E93">
        <w:rPr>
          <w:rFonts w:hint="eastAsia"/>
          <w:szCs w:val="24"/>
        </w:rPr>
        <w:t>/12</w:t>
      </w:r>
      <w:r w:rsidRPr="005A4E93">
        <w:rPr>
          <w:rFonts w:hint="eastAsia"/>
          <w:szCs w:val="24"/>
        </w:rPr>
        <w:t>个工作时；普通服务不长于</w:t>
      </w:r>
      <w:r w:rsidRPr="005A4E93">
        <w:rPr>
          <w:rFonts w:hint="eastAsia"/>
          <w:szCs w:val="24"/>
        </w:rPr>
        <w:t>24</w:t>
      </w:r>
      <w:r w:rsidRPr="005A4E93">
        <w:rPr>
          <w:rFonts w:hint="eastAsia"/>
          <w:szCs w:val="24"/>
        </w:rPr>
        <w:t>小时</w:t>
      </w:r>
      <w:r w:rsidRPr="005A4E93">
        <w:rPr>
          <w:rFonts w:hint="eastAsia"/>
          <w:szCs w:val="24"/>
        </w:rPr>
        <w:t>/36</w:t>
      </w:r>
      <w:r w:rsidRPr="005A4E93">
        <w:rPr>
          <w:rFonts w:hint="eastAsia"/>
          <w:szCs w:val="24"/>
        </w:rPr>
        <w:t>小时。</w:t>
      </w:r>
    </w:p>
    <w:p w:rsidR="00CE501D" w:rsidRPr="005A4E93" w:rsidRDefault="00CE501D" w:rsidP="00CE501D">
      <w:pPr>
        <w:pStyle w:val="affffffffffffffffff1"/>
        <w:ind w:firstLine="480"/>
        <w:rPr>
          <w:b/>
          <w:bCs/>
          <w:szCs w:val="24"/>
        </w:rPr>
      </w:pPr>
      <w:r w:rsidRPr="005A4E93">
        <w:rPr>
          <w:rFonts w:hint="eastAsia"/>
          <w:szCs w:val="24"/>
        </w:rPr>
        <w:t>指标权重：</w:t>
      </w:r>
      <w:r w:rsidRPr="005A4E93">
        <w:rPr>
          <w:rFonts w:hint="eastAsia"/>
          <w:szCs w:val="24"/>
        </w:rPr>
        <w:t>7%</w:t>
      </w:r>
    </w:p>
    <w:p w:rsidR="00CE501D" w:rsidRPr="005A4E93" w:rsidRDefault="00CE501D" w:rsidP="00CE501D">
      <w:pPr>
        <w:pStyle w:val="affffffffffffffffff1"/>
        <w:ind w:firstLine="480"/>
        <w:rPr>
          <w:b/>
          <w:bCs/>
          <w:szCs w:val="24"/>
        </w:rPr>
      </w:pPr>
      <w:r w:rsidRPr="005A4E93">
        <w:rPr>
          <w:rFonts w:hint="eastAsia"/>
          <w:szCs w:val="24"/>
        </w:rPr>
        <w:t>数据来源：</w:t>
      </w:r>
      <w:r w:rsidRPr="005A4E93">
        <w:rPr>
          <w:rFonts w:hint="eastAsia"/>
          <w:szCs w:val="24"/>
        </w:rPr>
        <w:t xml:space="preserve"> </w:t>
      </w:r>
      <w:r w:rsidRPr="005A4E93">
        <w:rPr>
          <w:rFonts w:hint="eastAsia"/>
          <w:szCs w:val="24"/>
        </w:rPr>
        <w:t>家宽装维系统</w:t>
      </w:r>
    </w:p>
    <w:p w:rsidR="00CE501D" w:rsidRPr="005A4E93" w:rsidRDefault="00CE501D" w:rsidP="00CE501D">
      <w:pPr>
        <w:pStyle w:val="affffffffffffffffff1"/>
        <w:ind w:firstLine="480"/>
        <w:rPr>
          <w:szCs w:val="24"/>
        </w:rPr>
      </w:pPr>
      <w:r w:rsidRPr="005A4E93">
        <w:rPr>
          <w:rFonts w:hint="eastAsia"/>
          <w:szCs w:val="24"/>
        </w:rPr>
        <w:t>基准值</w:t>
      </w:r>
      <w:r w:rsidRPr="005A4E93">
        <w:rPr>
          <w:rFonts w:hint="eastAsia"/>
          <w:szCs w:val="24"/>
        </w:rPr>
        <w:t>:97%</w:t>
      </w:r>
    </w:p>
    <w:p w:rsidR="00CE501D" w:rsidRPr="005A4E93" w:rsidRDefault="00CE501D" w:rsidP="00CE501D">
      <w:pPr>
        <w:pStyle w:val="affffffffffffffffff1"/>
        <w:ind w:firstLine="480"/>
        <w:rPr>
          <w:szCs w:val="24"/>
        </w:rPr>
      </w:pPr>
      <w:r w:rsidRPr="005A4E93">
        <w:rPr>
          <w:rFonts w:hint="eastAsia"/>
          <w:szCs w:val="24"/>
        </w:rPr>
        <w:t>挑战值</w:t>
      </w:r>
      <w:r w:rsidRPr="005A4E93">
        <w:rPr>
          <w:rFonts w:hint="eastAsia"/>
          <w:szCs w:val="24"/>
        </w:rPr>
        <w:t>:99%</w:t>
      </w:r>
    </w:p>
    <w:p w:rsidR="00CE501D" w:rsidRPr="005A4E93" w:rsidRDefault="00CE501D" w:rsidP="00CE501D">
      <w:pPr>
        <w:pStyle w:val="6"/>
        <w:rPr>
          <w:b/>
          <w:bCs/>
        </w:rPr>
      </w:pPr>
      <w:bookmarkStart w:id="4376" w:name="_Toc130157066"/>
      <w:r w:rsidRPr="005A4E93">
        <w:rPr>
          <w:rFonts w:hint="eastAsia"/>
        </w:rPr>
        <w:t>投诉处理及时率指标</w:t>
      </w:r>
      <w:r>
        <w:rPr>
          <w:rFonts w:hint="eastAsia"/>
        </w:rPr>
        <w:t>查询</w:t>
      </w:r>
      <w:bookmarkEnd w:id="4376"/>
    </w:p>
    <w:p w:rsidR="00CE501D" w:rsidRPr="005A4E93" w:rsidRDefault="00CE501D" w:rsidP="00CE501D">
      <w:pPr>
        <w:pStyle w:val="affffffffffffffffff1"/>
        <w:ind w:firstLine="480"/>
        <w:rPr>
          <w:szCs w:val="24"/>
        </w:rPr>
      </w:pPr>
      <w:r w:rsidRPr="005A4E93">
        <w:rPr>
          <w:rFonts w:hint="eastAsia"/>
          <w:szCs w:val="24"/>
        </w:rPr>
        <w:t>指标算法：投诉处理及时的工单（含报障）数</w:t>
      </w:r>
      <w:r w:rsidRPr="005A4E93">
        <w:rPr>
          <w:rFonts w:hint="eastAsia"/>
          <w:szCs w:val="24"/>
        </w:rPr>
        <w:t>/</w:t>
      </w:r>
      <w:r w:rsidRPr="005A4E93">
        <w:rPr>
          <w:rFonts w:hint="eastAsia"/>
          <w:szCs w:val="24"/>
        </w:rPr>
        <w:t>投诉工单（含报障）总量。投诉处理及时的工单数量为一个月内归档的投诉工单中归档时间减工单落单到网络侧时间小于投诉处理时限的工单量，工单总量为一个月内归档的投诉工单量。超时且在途的工单，记录在工单总量中。</w:t>
      </w:r>
    </w:p>
    <w:p w:rsidR="00CE501D" w:rsidRPr="005A4E93" w:rsidRDefault="00CE501D" w:rsidP="00CE501D">
      <w:pPr>
        <w:ind w:firstLine="480"/>
        <w:rPr>
          <w:lang w:val="x-none"/>
        </w:rPr>
      </w:pPr>
    </w:p>
    <w:p w:rsidR="00CE501D" w:rsidRPr="005A4E93" w:rsidRDefault="00CE501D" w:rsidP="00CE501D">
      <w:pPr>
        <w:pStyle w:val="6"/>
        <w:rPr>
          <w:b/>
          <w:bCs/>
        </w:rPr>
      </w:pPr>
      <w:bookmarkStart w:id="4377" w:name="_Hlk126597192"/>
      <w:bookmarkStart w:id="4378" w:name="_Toc130157067"/>
      <w:r w:rsidRPr="005A4E93">
        <w:rPr>
          <w:rFonts w:hint="eastAsia"/>
        </w:rPr>
        <w:lastRenderedPageBreak/>
        <w:t>投诉处理及时率</w:t>
      </w:r>
      <w:bookmarkEnd w:id="4377"/>
      <w:r w:rsidRPr="005A4E93">
        <w:rPr>
          <w:rFonts w:hint="eastAsia"/>
        </w:rPr>
        <w:t>指标</w:t>
      </w:r>
      <w:r>
        <w:rPr>
          <w:rFonts w:hint="eastAsia"/>
        </w:rPr>
        <w:t>数据文件</w:t>
      </w:r>
      <w:bookmarkEnd w:id="4378"/>
    </w:p>
    <w:p w:rsidR="00CE501D" w:rsidRPr="005A4E93" w:rsidRDefault="00CE501D" w:rsidP="00CE501D">
      <w:pPr>
        <w:pStyle w:val="affffffffffffffffff1"/>
        <w:ind w:firstLine="480"/>
        <w:rPr>
          <w:szCs w:val="24"/>
        </w:rPr>
      </w:pPr>
      <w:r w:rsidRPr="005A4E93">
        <w:rPr>
          <w:rFonts w:hint="eastAsia"/>
          <w:szCs w:val="24"/>
        </w:rPr>
        <w:t>年月、地市、区县、网格、姓名、工号、全国唯一编码、身份证号、在职状态、星级、投诉处理及时率信息到投诉处理及时率过程表。</w:t>
      </w:r>
    </w:p>
    <w:p w:rsidR="00CE501D" w:rsidRPr="005A4E93" w:rsidRDefault="00CE501D" w:rsidP="00CE501D">
      <w:pPr>
        <w:ind w:firstLine="480"/>
        <w:rPr>
          <w:lang w:eastAsia="x-none"/>
        </w:rPr>
      </w:pPr>
    </w:p>
    <w:p w:rsidR="00CE501D" w:rsidRPr="005A4E93" w:rsidRDefault="00CE501D" w:rsidP="00CE501D">
      <w:pPr>
        <w:pStyle w:val="6"/>
        <w:rPr>
          <w:b/>
          <w:bCs/>
        </w:rPr>
      </w:pPr>
      <w:bookmarkStart w:id="4379" w:name="_Toc130157068"/>
      <w:r w:rsidRPr="005A4E93">
        <w:rPr>
          <w:rFonts w:hint="eastAsia"/>
        </w:rPr>
        <w:t>催装率指标规则</w:t>
      </w:r>
      <w:bookmarkEnd w:id="4379"/>
    </w:p>
    <w:p w:rsidR="00CE501D" w:rsidRPr="005A4E93" w:rsidRDefault="00CE501D" w:rsidP="00CE501D">
      <w:pPr>
        <w:pStyle w:val="affffffffffffffffff1"/>
        <w:ind w:firstLine="480"/>
        <w:rPr>
          <w:szCs w:val="24"/>
        </w:rPr>
      </w:pPr>
      <w:r w:rsidRPr="005A4E93">
        <w:rPr>
          <w:szCs w:val="24"/>
        </w:rPr>
        <w:t></w:t>
      </w:r>
      <w:r w:rsidRPr="005A4E93">
        <w:rPr>
          <w:szCs w:val="24"/>
        </w:rPr>
        <w:tab/>
      </w:r>
      <w:r w:rsidRPr="005A4E93">
        <w:rPr>
          <w:rFonts w:hint="eastAsia"/>
          <w:szCs w:val="24"/>
        </w:rPr>
        <w:t>指标定义：流转到网络侧的装机工单中，用户通过客服、营业前台、综调中心催装的装机工单量在总工单量中的占比。</w:t>
      </w:r>
    </w:p>
    <w:p w:rsidR="00CE501D" w:rsidRPr="005A4E93" w:rsidRDefault="00CE501D" w:rsidP="00CE501D">
      <w:pPr>
        <w:pStyle w:val="affffffffffffffffff1"/>
        <w:ind w:firstLine="480"/>
        <w:rPr>
          <w:szCs w:val="24"/>
        </w:rPr>
      </w:pPr>
      <w:r w:rsidRPr="005A4E93">
        <w:rPr>
          <w:szCs w:val="24"/>
        </w:rPr>
        <w:t></w:t>
      </w:r>
      <w:r w:rsidRPr="005A4E93">
        <w:rPr>
          <w:szCs w:val="24"/>
        </w:rPr>
        <w:tab/>
      </w:r>
      <w:r w:rsidRPr="005A4E93">
        <w:rPr>
          <w:rFonts w:hint="eastAsia"/>
          <w:szCs w:val="24"/>
        </w:rPr>
        <w:t>指标权重：</w:t>
      </w:r>
      <w:r w:rsidRPr="005A4E93">
        <w:rPr>
          <w:szCs w:val="24"/>
        </w:rPr>
        <w:t>5%</w:t>
      </w:r>
    </w:p>
    <w:p w:rsidR="00CE501D" w:rsidRPr="005A4E93" w:rsidRDefault="00CE501D" w:rsidP="00CE501D">
      <w:pPr>
        <w:pStyle w:val="affffffffffffffffff1"/>
        <w:ind w:firstLine="480"/>
        <w:rPr>
          <w:szCs w:val="24"/>
        </w:rPr>
      </w:pPr>
      <w:r w:rsidRPr="005A4E93">
        <w:rPr>
          <w:szCs w:val="24"/>
        </w:rPr>
        <w:t></w:t>
      </w:r>
      <w:r w:rsidRPr="005A4E93">
        <w:rPr>
          <w:szCs w:val="24"/>
        </w:rPr>
        <w:tab/>
      </w:r>
      <w:r w:rsidRPr="005A4E93">
        <w:rPr>
          <w:rFonts w:hint="eastAsia"/>
          <w:szCs w:val="24"/>
        </w:rPr>
        <w:t>数据来源：家宽装维系统</w:t>
      </w:r>
    </w:p>
    <w:p w:rsidR="00CE501D" w:rsidRPr="005A4E93" w:rsidRDefault="00CE501D" w:rsidP="00CE501D">
      <w:pPr>
        <w:pStyle w:val="affffffffffffffffff1"/>
        <w:ind w:firstLine="480"/>
        <w:rPr>
          <w:szCs w:val="24"/>
        </w:rPr>
      </w:pPr>
      <w:r w:rsidRPr="005A4E93">
        <w:rPr>
          <w:szCs w:val="24"/>
        </w:rPr>
        <w:t></w:t>
      </w:r>
      <w:r w:rsidRPr="005A4E93">
        <w:rPr>
          <w:szCs w:val="24"/>
        </w:rPr>
        <w:tab/>
      </w:r>
      <w:r w:rsidRPr="005A4E93">
        <w:rPr>
          <w:rFonts w:hint="eastAsia"/>
          <w:szCs w:val="24"/>
        </w:rPr>
        <w:t>基准值</w:t>
      </w:r>
      <w:r w:rsidRPr="005A4E93">
        <w:rPr>
          <w:szCs w:val="24"/>
        </w:rPr>
        <w:t>:5%</w:t>
      </w:r>
    </w:p>
    <w:p w:rsidR="00CE501D" w:rsidRPr="005A4E93" w:rsidRDefault="00CE501D" w:rsidP="00CE501D">
      <w:pPr>
        <w:pStyle w:val="affffffffffffffffff1"/>
        <w:ind w:firstLine="480"/>
        <w:rPr>
          <w:szCs w:val="24"/>
        </w:rPr>
      </w:pPr>
      <w:r w:rsidRPr="005A4E93">
        <w:rPr>
          <w:szCs w:val="24"/>
        </w:rPr>
        <w:t></w:t>
      </w:r>
      <w:r w:rsidRPr="005A4E93">
        <w:rPr>
          <w:szCs w:val="24"/>
        </w:rPr>
        <w:tab/>
      </w:r>
      <w:r w:rsidRPr="005A4E93">
        <w:rPr>
          <w:rFonts w:hint="eastAsia"/>
          <w:szCs w:val="24"/>
        </w:rPr>
        <w:t>挑战值</w:t>
      </w:r>
      <w:r w:rsidRPr="005A4E93">
        <w:rPr>
          <w:szCs w:val="24"/>
        </w:rPr>
        <w:t>:3%</w:t>
      </w:r>
    </w:p>
    <w:p w:rsidR="00CE501D" w:rsidRPr="005A4E93" w:rsidRDefault="00CE501D" w:rsidP="00CE501D">
      <w:pPr>
        <w:pStyle w:val="affffffffffffffffff1"/>
        <w:ind w:firstLine="480"/>
        <w:rPr>
          <w:szCs w:val="24"/>
        </w:rPr>
      </w:pPr>
      <w:r w:rsidRPr="005A4E93">
        <w:rPr>
          <w:szCs w:val="24"/>
        </w:rPr>
        <w:t></w:t>
      </w:r>
      <w:r w:rsidRPr="005A4E93">
        <w:rPr>
          <w:szCs w:val="24"/>
        </w:rPr>
        <w:tab/>
      </w:r>
      <w:r w:rsidRPr="005A4E93">
        <w:rPr>
          <w:rFonts w:hint="eastAsia"/>
          <w:szCs w:val="24"/>
        </w:rPr>
        <w:t>取数周期</w:t>
      </w:r>
      <w:r w:rsidRPr="005A4E93">
        <w:rPr>
          <w:szCs w:val="24"/>
        </w:rPr>
        <w:t>:</w:t>
      </w:r>
      <w:r w:rsidRPr="005A4E93">
        <w:rPr>
          <w:rFonts w:hint="eastAsia"/>
          <w:szCs w:val="24"/>
        </w:rPr>
        <w:t>月</w:t>
      </w:r>
    </w:p>
    <w:p w:rsidR="00CE501D" w:rsidRPr="005A4E93" w:rsidRDefault="00CE501D" w:rsidP="00CE501D">
      <w:pPr>
        <w:pStyle w:val="6"/>
        <w:rPr>
          <w:b/>
          <w:bCs/>
        </w:rPr>
      </w:pPr>
      <w:bookmarkStart w:id="4380" w:name="_Toc130157069"/>
      <w:r w:rsidRPr="005A4E93">
        <w:rPr>
          <w:rFonts w:hint="eastAsia"/>
        </w:rPr>
        <w:t>催装率指标</w:t>
      </w:r>
      <w:r>
        <w:rPr>
          <w:rFonts w:hint="eastAsia"/>
        </w:rPr>
        <w:t>查询</w:t>
      </w:r>
      <w:bookmarkEnd w:id="4380"/>
    </w:p>
    <w:p w:rsidR="00CE501D" w:rsidRPr="005A4E93" w:rsidRDefault="00CE501D" w:rsidP="00CE501D">
      <w:pPr>
        <w:pStyle w:val="affffffffffffffffff1"/>
        <w:ind w:firstLine="480"/>
        <w:rPr>
          <w:szCs w:val="24"/>
          <w:lang w:val="x-none"/>
        </w:rPr>
      </w:pPr>
      <w:r w:rsidRPr="005A4E93">
        <w:rPr>
          <w:szCs w:val="24"/>
        </w:rPr>
        <w:tab/>
      </w:r>
      <w:r w:rsidRPr="005A4E93">
        <w:rPr>
          <w:rFonts w:hint="eastAsia"/>
          <w:szCs w:val="24"/>
        </w:rPr>
        <w:t>指标算法：有催单记录的装机工单量</w:t>
      </w:r>
      <w:r w:rsidRPr="005A4E93">
        <w:rPr>
          <w:szCs w:val="24"/>
        </w:rPr>
        <w:t>/</w:t>
      </w:r>
      <w:r w:rsidRPr="005A4E93">
        <w:rPr>
          <w:rFonts w:hint="eastAsia"/>
          <w:szCs w:val="24"/>
        </w:rPr>
        <w:t>工单总量。尚在预约时间内客户再次打，或客户打电话咨询问题的情况应剔除。</w:t>
      </w:r>
    </w:p>
    <w:p w:rsidR="00CE501D" w:rsidRPr="005A4E93" w:rsidRDefault="00CE501D" w:rsidP="00CE501D">
      <w:pPr>
        <w:pStyle w:val="6"/>
        <w:rPr>
          <w:b/>
          <w:bCs/>
        </w:rPr>
      </w:pPr>
      <w:bookmarkStart w:id="4381" w:name="_Toc130157070"/>
      <w:r w:rsidRPr="005A4E93">
        <w:rPr>
          <w:rFonts w:hint="eastAsia"/>
        </w:rPr>
        <w:t>催装率指标</w:t>
      </w:r>
      <w:r>
        <w:rPr>
          <w:rFonts w:hint="eastAsia"/>
        </w:rPr>
        <w:t>数据文件</w:t>
      </w:r>
      <w:bookmarkEnd w:id="4381"/>
    </w:p>
    <w:p w:rsidR="00CE501D" w:rsidRPr="005A4E93" w:rsidRDefault="00CE501D" w:rsidP="00CE501D">
      <w:pPr>
        <w:pStyle w:val="affffffffffffffffff1"/>
        <w:ind w:firstLine="480"/>
        <w:rPr>
          <w:szCs w:val="24"/>
        </w:rPr>
      </w:pPr>
      <w:r w:rsidRPr="005A4E93">
        <w:rPr>
          <w:rFonts w:hint="eastAsia"/>
          <w:szCs w:val="24"/>
        </w:rPr>
        <w:t>年月、地市、区县、网格、姓名、工号、全国唯一编码、身份证号、在职状态、星级、催装率信息到催装率过程表。</w:t>
      </w:r>
    </w:p>
    <w:p w:rsidR="00CE501D" w:rsidRPr="005A4E93" w:rsidRDefault="00CE501D" w:rsidP="00CE501D">
      <w:pPr>
        <w:pStyle w:val="affffffffffffffffff1"/>
        <w:ind w:firstLine="480"/>
        <w:rPr>
          <w:szCs w:val="24"/>
        </w:rPr>
      </w:pPr>
    </w:p>
    <w:p w:rsidR="00CE501D" w:rsidRPr="005A4E93" w:rsidRDefault="00CE501D" w:rsidP="00CE501D">
      <w:pPr>
        <w:pStyle w:val="6"/>
        <w:rPr>
          <w:b/>
          <w:bCs/>
        </w:rPr>
      </w:pPr>
      <w:bookmarkStart w:id="4382" w:name="_Toc130157071"/>
      <w:r w:rsidRPr="005A4E93">
        <w:rPr>
          <w:rFonts w:hint="eastAsia"/>
        </w:rPr>
        <w:t>装机工单退单率指标规则</w:t>
      </w:r>
      <w:bookmarkEnd w:id="4382"/>
    </w:p>
    <w:p w:rsidR="00CE501D" w:rsidRPr="005A4E93" w:rsidRDefault="00CE501D" w:rsidP="00CE501D">
      <w:pPr>
        <w:pStyle w:val="affffffffffffffffff1"/>
        <w:ind w:firstLine="480"/>
        <w:rPr>
          <w:szCs w:val="24"/>
        </w:rPr>
      </w:pPr>
      <w:r w:rsidRPr="005A4E93">
        <w:rPr>
          <w:rFonts w:hint="eastAsia"/>
          <w:szCs w:val="24"/>
        </w:rPr>
        <w:t>指标定义：装机工单退单的比例。</w:t>
      </w:r>
    </w:p>
    <w:p w:rsidR="00CE501D" w:rsidRPr="005A4E93" w:rsidRDefault="00CE501D" w:rsidP="00CE501D">
      <w:pPr>
        <w:pStyle w:val="affffffffffffffffff1"/>
        <w:ind w:firstLine="480"/>
        <w:rPr>
          <w:szCs w:val="24"/>
        </w:rPr>
      </w:pPr>
      <w:r w:rsidRPr="005A4E93">
        <w:rPr>
          <w:rFonts w:hint="eastAsia"/>
          <w:szCs w:val="24"/>
        </w:rPr>
        <w:t>指标权重：</w:t>
      </w:r>
      <w:r w:rsidRPr="005A4E93">
        <w:rPr>
          <w:rFonts w:hint="eastAsia"/>
          <w:szCs w:val="24"/>
        </w:rPr>
        <w:t>1%</w:t>
      </w:r>
    </w:p>
    <w:p w:rsidR="00CE501D" w:rsidRPr="005A4E93" w:rsidRDefault="00CE501D" w:rsidP="00CE501D">
      <w:pPr>
        <w:pStyle w:val="affffffffffffffffff1"/>
        <w:ind w:firstLine="480"/>
        <w:rPr>
          <w:szCs w:val="24"/>
        </w:rPr>
      </w:pPr>
      <w:r w:rsidRPr="005A4E93">
        <w:rPr>
          <w:rFonts w:hint="eastAsia"/>
          <w:szCs w:val="24"/>
        </w:rPr>
        <w:t>数据来源：家宽装维系统</w:t>
      </w:r>
    </w:p>
    <w:p w:rsidR="00CE501D" w:rsidRPr="005A4E93" w:rsidRDefault="00CE501D" w:rsidP="00CE501D">
      <w:pPr>
        <w:pStyle w:val="affffffffffffffffff1"/>
        <w:ind w:firstLine="480"/>
        <w:rPr>
          <w:szCs w:val="24"/>
        </w:rPr>
      </w:pPr>
      <w:r w:rsidRPr="005A4E93">
        <w:rPr>
          <w:rFonts w:hint="eastAsia"/>
          <w:szCs w:val="24"/>
        </w:rPr>
        <w:t>基准值</w:t>
      </w:r>
      <w:r w:rsidRPr="005A4E93">
        <w:rPr>
          <w:rFonts w:hint="eastAsia"/>
          <w:szCs w:val="24"/>
        </w:rPr>
        <w:t>:20%</w:t>
      </w:r>
    </w:p>
    <w:p w:rsidR="00CE501D" w:rsidRPr="005A4E93" w:rsidRDefault="00CE501D" w:rsidP="00CE501D">
      <w:pPr>
        <w:pStyle w:val="affffffffffffffffff1"/>
        <w:ind w:firstLine="480"/>
        <w:rPr>
          <w:szCs w:val="24"/>
        </w:rPr>
      </w:pPr>
      <w:r w:rsidRPr="005A4E93">
        <w:rPr>
          <w:rFonts w:hint="eastAsia"/>
          <w:szCs w:val="24"/>
        </w:rPr>
        <w:t>挑战值</w:t>
      </w:r>
      <w:r w:rsidRPr="005A4E93">
        <w:rPr>
          <w:rFonts w:hint="eastAsia"/>
          <w:szCs w:val="24"/>
        </w:rPr>
        <w:t>:5%</w:t>
      </w:r>
    </w:p>
    <w:p w:rsidR="00CE501D" w:rsidRPr="005A4E93" w:rsidRDefault="00CE501D" w:rsidP="00CE501D">
      <w:pPr>
        <w:pStyle w:val="affffffffffffffffff1"/>
        <w:ind w:firstLine="480"/>
        <w:rPr>
          <w:szCs w:val="24"/>
        </w:rPr>
      </w:pPr>
      <w:r w:rsidRPr="005A4E93">
        <w:rPr>
          <w:rFonts w:hint="eastAsia"/>
          <w:szCs w:val="24"/>
        </w:rPr>
        <w:lastRenderedPageBreak/>
        <w:t>取数周期</w:t>
      </w:r>
      <w:r w:rsidRPr="005A4E93">
        <w:rPr>
          <w:rFonts w:hint="eastAsia"/>
          <w:szCs w:val="24"/>
        </w:rPr>
        <w:t>:</w:t>
      </w:r>
      <w:r w:rsidRPr="005A4E93">
        <w:rPr>
          <w:rFonts w:hint="eastAsia"/>
          <w:szCs w:val="24"/>
        </w:rPr>
        <w:t>月</w:t>
      </w:r>
    </w:p>
    <w:p w:rsidR="00CE501D" w:rsidRPr="005A4E93" w:rsidRDefault="00CE501D" w:rsidP="00CE501D">
      <w:pPr>
        <w:pStyle w:val="6"/>
        <w:rPr>
          <w:b/>
          <w:bCs/>
        </w:rPr>
      </w:pPr>
      <w:bookmarkStart w:id="4383" w:name="_Toc130157072"/>
      <w:r w:rsidRPr="005A4E93">
        <w:rPr>
          <w:rFonts w:hint="eastAsia"/>
        </w:rPr>
        <w:t>装机工单退单率指标</w:t>
      </w:r>
      <w:r>
        <w:rPr>
          <w:rFonts w:hint="eastAsia"/>
        </w:rPr>
        <w:t>查询</w:t>
      </w:r>
      <w:bookmarkEnd w:id="4383"/>
    </w:p>
    <w:p w:rsidR="00CE501D" w:rsidRPr="00015427" w:rsidRDefault="00CE501D" w:rsidP="00CE501D">
      <w:pPr>
        <w:pStyle w:val="affffffffffffffffff1"/>
        <w:ind w:firstLine="480"/>
        <w:rPr>
          <w:szCs w:val="24"/>
        </w:rPr>
      </w:pPr>
      <w:r w:rsidRPr="005A4E93">
        <w:rPr>
          <w:rFonts w:hint="eastAsia"/>
          <w:szCs w:val="24"/>
        </w:rPr>
        <w:t>指标算法：当月退单的装机工单</w:t>
      </w:r>
      <w:r w:rsidRPr="005A4E93">
        <w:rPr>
          <w:rFonts w:hint="eastAsia"/>
          <w:szCs w:val="24"/>
        </w:rPr>
        <w:t>/</w:t>
      </w:r>
      <w:r w:rsidRPr="005A4E93">
        <w:rPr>
          <w:rFonts w:hint="eastAsia"/>
          <w:szCs w:val="24"/>
        </w:rPr>
        <w:t>（当月退单的装机工单</w:t>
      </w:r>
      <w:r w:rsidRPr="005A4E93">
        <w:rPr>
          <w:rFonts w:hint="eastAsia"/>
          <w:szCs w:val="24"/>
        </w:rPr>
        <w:t>+</w:t>
      </w:r>
      <w:r w:rsidRPr="005A4E93">
        <w:rPr>
          <w:rFonts w:hint="eastAsia"/>
          <w:szCs w:val="24"/>
        </w:rPr>
        <w:t>当月安装成功的装机工单）。</w:t>
      </w:r>
    </w:p>
    <w:p w:rsidR="00CE501D" w:rsidRPr="005A4E93" w:rsidRDefault="00CE501D" w:rsidP="00CE501D">
      <w:pPr>
        <w:pStyle w:val="6"/>
        <w:rPr>
          <w:b/>
          <w:bCs/>
        </w:rPr>
      </w:pPr>
      <w:bookmarkStart w:id="4384" w:name="_Toc130157073"/>
      <w:r w:rsidRPr="005A4E93">
        <w:rPr>
          <w:rFonts w:hint="eastAsia"/>
        </w:rPr>
        <w:t>装机工单退单率指标</w:t>
      </w:r>
      <w:r>
        <w:rPr>
          <w:rFonts w:hint="eastAsia"/>
        </w:rPr>
        <w:t>数据文件</w:t>
      </w:r>
      <w:bookmarkEnd w:id="4384"/>
    </w:p>
    <w:p w:rsidR="00CE501D" w:rsidRPr="005A4E93" w:rsidRDefault="00CE501D" w:rsidP="00CE501D">
      <w:pPr>
        <w:pStyle w:val="affffffffffffffffff1"/>
        <w:ind w:firstLine="480"/>
        <w:rPr>
          <w:szCs w:val="24"/>
        </w:rPr>
      </w:pPr>
      <w:r w:rsidRPr="005A4E93">
        <w:rPr>
          <w:rFonts w:hint="eastAsia"/>
          <w:szCs w:val="24"/>
        </w:rPr>
        <w:t>年月、地市、区县、网格、姓名、工号、全国唯一编码、身份证号、在职状态、星级、装机工单退单率信息到装机工单退单率过程表。</w:t>
      </w:r>
    </w:p>
    <w:p w:rsidR="00CE501D" w:rsidRPr="005A4E93" w:rsidRDefault="00CE501D" w:rsidP="00CE501D">
      <w:pPr>
        <w:pStyle w:val="6"/>
        <w:rPr>
          <w:b/>
          <w:bCs/>
        </w:rPr>
      </w:pPr>
      <w:bookmarkStart w:id="4385" w:name="_Toc130157074"/>
      <w:r w:rsidRPr="005A4E93">
        <w:rPr>
          <w:rFonts w:hint="eastAsia"/>
        </w:rPr>
        <w:t>服务及时性规则</w:t>
      </w:r>
      <w:bookmarkEnd w:id="4385"/>
    </w:p>
    <w:p w:rsidR="00CE501D" w:rsidRPr="005A4E93" w:rsidRDefault="00CE501D" w:rsidP="00CE501D">
      <w:pPr>
        <w:pStyle w:val="affffffffffffffffff1"/>
        <w:ind w:firstLine="480"/>
        <w:rPr>
          <w:szCs w:val="24"/>
        </w:rPr>
      </w:pPr>
      <w:r w:rsidRPr="005A4E93">
        <w:rPr>
          <w:rFonts w:hint="eastAsia"/>
          <w:szCs w:val="24"/>
        </w:rPr>
        <w:t>装机首次响应及时率（</w:t>
      </w:r>
      <w:r w:rsidRPr="005A4E93">
        <w:rPr>
          <w:rFonts w:hint="eastAsia"/>
          <w:szCs w:val="24"/>
        </w:rPr>
        <w:t>5</w:t>
      </w:r>
      <w:r w:rsidRPr="005A4E93">
        <w:rPr>
          <w:rFonts w:hint="eastAsia"/>
          <w:szCs w:val="24"/>
        </w:rPr>
        <w:t>分）</w:t>
      </w:r>
    </w:p>
    <w:p w:rsidR="00CE501D" w:rsidRPr="005A4E93" w:rsidRDefault="00CE501D" w:rsidP="00CE501D">
      <w:pPr>
        <w:pStyle w:val="affffffffffffffffff1"/>
        <w:ind w:firstLine="480"/>
        <w:rPr>
          <w:szCs w:val="24"/>
        </w:rPr>
      </w:pPr>
      <w:r w:rsidRPr="005A4E93">
        <w:rPr>
          <w:rFonts w:hint="eastAsia"/>
          <w:szCs w:val="24"/>
        </w:rPr>
        <w:t>投诉首次响应及时率（</w:t>
      </w:r>
      <w:r w:rsidRPr="005A4E93">
        <w:rPr>
          <w:rFonts w:hint="eastAsia"/>
          <w:szCs w:val="24"/>
        </w:rPr>
        <w:t>5</w:t>
      </w:r>
      <w:r w:rsidRPr="005A4E93">
        <w:rPr>
          <w:rFonts w:hint="eastAsia"/>
          <w:szCs w:val="24"/>
        </w:rPr>
        <w:t>分）</w:t>
      </w:r>
    </w:p>
    <w:p w:rsidR="00CE501D" w:rsidRPr="005A4E93" w:rsidRDefault="00CE501D" w:rsidP="00CE501D">
      <w:pPr>
        <w:pStyle w:val="affffffffffffffffff1"/>
        <w:ind w:firstLine="480"/>
        <w:rPr>
          <w:szCs w:val="24"/>
        </w:rPr>
      </w:pPr>
      <w:r w:rsidRPr="005A4E93">
        <w:rPr>
          <w:rFonts w:hint="eastAsia"/>
          <w:szCs w:val="24"/>
        </w:rPr>
        <w:t>装移机处理及时率（</w:t>
      </w:r>
      <w:r w:rsidRPr="005A4E93">
        <w:rPr>
          <w:rFonts w:hint="eastAsia"/>
          <w:szCs w:val="24"/>
        </w:rPr>
        <w:t>7</w:t>
      </w:r>
      <w:r w:rsidRPr="005A4E93">
        <w:rPr>
          <w:rFonts w:hint="eastAsia"/>
          <w:szCs w:val="24"/>
        </w:rPr>
        <w:t>分）</w:t>
      </w:r>
    </w:p>
    <w:p w:rsidR="00CE501D" w:rsidRPr="005A4E93" w:rsidRDefault="00CE501D" w:rsidP="00CE501D">
      <w:pPr>
        <w:pStyle w:val="affffffffffffffffff1"/>
        <w:ind w:firstLine="480"/>
        <w:rPr>
          <w:szCs w:val="24"/>
        </w:rPr>
      </w:pPr>
      <w:r w:rsidRPr="005A4E93">
        <w:rPr>
          <w:rFonts w:hint="eastAsia"/>
          <w:szCs w:val="24"/>
        </w:rPr>
        <w:t>投诉处理及时率（</w:t>
      </w:r>
      <w:r w:rsidRPr="005A4E93">
        <w:rPr>
          <w:rFonts w:hint="eastAsia"/>
          <w:szCs w:val="24"/>
        </w:rPr>
        <w:t>7</w:t>
      </w:r>
      <w:r w:rsidRPr="005A4E93">
        <w:rPr>
          <w:rFonts w:hint="eastAsia"/>
          <w:szCs w:val="24"/>
        </w:rPr>
        <w:t>分）</w:t>
      </w:r>
    </w:p>
    <w:p w:rsidR="00CE501D" w:rsidRPr="005A4E93" w:rsidRDefault="00CE501D" w:rsidP="00CE501D">
      <w:pPr>
        <w:pStyle w:val="affffffffffffffffff1"/>
        <w:ind w:firstLine="480"/>
        <w:rPr>
          <w:szCs w:val="24"/>
        </w:rPr>
      </w:pPr>
      <w:r w:rsidRPr="005A4E93">
        <w:rPr>
          <w:rFonts w:hint="eastAsia"/>
          <w:szCs w:val="24"/>
        </w:rPr>
        <w:t>催装率（</w:t>
      </w:r>
      <w:r w:rsidRPr="005A4E93">
        <w:rPr>
          <w:rFonts w:hint="eastAsia"/>
          <w:szCs w:val="24"/>
        </w:rPr>
        <w:t>5</w:t>
      </w:r>
      <w:r w:rsidRPr="005A4E93">
        <w:rPr>
          <w:rFonts w:hint="eastAsia"/>
          <w:szCs w:val="24"/>
        </w:rPr>
        <w:t>分）</w:t>
      </w:r>
    </w:p>
    <w:p w:rsidR="00CE501D" w:rsidRPr="005A4E93" w:rsidRDefault="00CE501D" w:rsidP="00CE501D">
      <w:pPr>
        <w:pStyle w:val="affffffffffffffffff1"/>
        <w:ind w:firstLine="480"/>
        <w:rPr>
          <w:szCs w:val="24"/>
        </w:rPr>
      </w:pPr>
      <w:r w:rsidRPr="005A4E93">
        <w:rPr>
          <w:rFonts w:hint="eastAsia"/>
          <w:szCs w:val="24"/>
        </w:rPr>
        <w:t>装机工单退单率（</w:t>
      </w:r>
      <w:r w:rsidRPr="005A4E93">
        <w:rPr>
          <w:rFonts w:hint="eastAsia"/>
          <w:szCs w:val="24"/>
        </w:rPr>
        <w:t>1</w:t>
      </w:r>
      <w:r w:rsidRPr="005A4E93">
        <w:rPr>
          <w:rFonts w:hint="eastAsia"/>
          <w:szCs w:val="24"/>
        </w:rPr>
        <w:t>分）</w:t>
      </w:r>
    </w:p>
    <w:p w:rsidR="00CE501D" w:rsidRPr="005A4E93" w:rsidRDefault="00CE501D" w:rsidP="00CE501D">
      <w:pPr>
        <w:pStyle w:val="affffffffffffffffff1"/>
        <w:ind w:firstLine="480"/>
        <w:rPr>
          <w:szCs w:val="24"/>
        </w:rPr>
      </w:pPr>
      <w:r w:rsidRPr="005A4E93">
        <w:rPr>
          <w:rFonts w:hint="eastAsia"/>
          <w:szCs w:val="24"/>
        </w:rPr>
        <w:t>到达挑战值得满分，低于基准值得</w:t>
      </w:r>
      <w:r w:rsidRPr="005A4E93">
        <w:rPr>
          <w:rFonts w:hint="eastAsia"/>
          <w:szCs w:val="24"/>
        </w:rPr>
        <w:t>0</w:t>
      </w:r>
      <w:r w:rsidRPr="005A4E93">
        <w:rPr>
          <w:rFonts w:hint="eastAsia"/>
          <w:szCs w:val="24"/>
        </w:rPr>
        <w:t>分，介于挑战值与基准值之间线性得分。无装维工单不得分将权重平摊至其余考核项。</w:t>
      </w:r>
    </w:p>
    <w:p w:rsidR="00CE501D" w:rsidRPr="005A4E93" w:rsidRDefault="00CE501D" w:rsidP="00CE501D">
      <w:pPr>
        <w:pStyle w:val="5"/>
        <w:rPr>
          <w:szCs w:val="24"/>
        </w:rPr>
      </w:pPr>
      <w:bookmarkStart w:id="4386" w:name="_Toc130157075"/>
      <w:r w:rsidRPr="005A4E93">
        <w:rPr>
          <w:rFonts w:hint="eastAsia"/>
          <w:szCs w:val="24"/>
        </w:rPr>
        <w:t>服务规范性</w:t>
      </w:r>
      <w:bookmarkEnd w:id="4386"/>
    </w:p>
    <w:p w:rsidR="00CE501D" w:rsidRPr="005A4E93" w:rsidRDefault="00CE501D" w:rsidP="00CE501D">
      <w:pPr>
        <w:pStyle w:val="6"/>
        <w:rPr>
          <w:b/>
          <w:bCs/>
        </w:rPr>
      </w:pPr>
      <w:bookmarkStart w:id="4387" w:name="_Toc130157076"/>
      <w:r w:rsidRPr="005A4E93">
        <w:rPr>
          <w:rFonts w:hint="eastAsia"/>
        </w:rPr>
        <w:t>质检合格率指标规则</w:t>
      </w:r>
      <w:bookmarkEnd w:id="4387"/>
    </w:p>
    <w:p w:rsidR="00CE501D" w:rsidRPr="005A4E93" w:rsidRDefault="00CE501D" w:rsidP="00CE501D">
      <w:pPr>
        <w:pStyle w:val="affffffffffffffffff1"/>
        <w:ind w:firstLine="480"/>
        <w:rPr>
          <w:szCs w:val="24"/>
        </w:rPr>
      </w:pPr>
      <w:r w:rsidRPr="005A4E93">
        <w:rPr>
          <w:rFonts w:hint="eastAsia"/>
          <w:szCs w:val="24"/>
        </w:rPr>
        <w:t>指标定义：工单质检合格的工单比例。</w:t>
      </w:r>
    </w:p>
    <w:p w:rsidR="00CE501D" w:rsidRPr="005A4E93" w:rsidRDefault="00CE501D" w:rsidP="00CE501D">
      <w:pPr>
        <w:pStyle w:val="affffffffffffffffff1"/>
        <w:ind w:firstLine="480"/>
        <w:rPr>
          <w:szCs w:val="24"/>
        </w:rPr>
      </w:pPr>
      <w:r w:rsidRPr="005A4E93">
        <w:rPr>
          <w:rFonts w:hint="eastAsia"/>
          <w:szCs w:val="24"/>
        </w:rPr>
        <w:t>指标权重：</w:t>
      </w:r>
      <w:r w:rsidRPr="005A4E93">
        <w:rPr>
          <w:rFonts w:hint="eastAsia"/>
          <w:szCs w:val="24"/>
        </w:rPr>
        <w:t>5%</w:t>
      </w:r>
    </w:p>
    <w:p w:rsidR="00CE501D" w:rsidRPr="005A4E93" w:rsidRDefault="00CE501D" w:rsidP="00CE501D">
      <w:pPr>
        <w:pStyle w:val="affffffffffffffffff1"/>
        <w:ind w:firstLine="480"/>
        <w:rPr>
          <w:szCs w:val="24"/>
        </w:rPr>
      </w:pPr>
      <w:r w:rsidRPr="005A4E93">
        <w:rPr>
          <w:rFonts w:hint="eastAsia"/>
          <w:szCs w:val="24"/>
        </w:rPr>
        <w:t>数据来源：家宽装维系统</w:t>
      </w:r>
    </w:p>
    <w:p w:rsidR="00CE501D" w:rsidRPr="005A4E93" w:rsidRDefault="00CE501D" w:rsidP="00CE501D">
      <w:pPr>
        <w:pStyle w:val="affffffffffffffffff1"/>
        <w:ind w:firstLine="480"/>
        <w:rPr>
          <w:szCs w:val="24"/>
        </w:rPr>
      </w:pPr>
      <w:r w:rsidRPr="005A4E93">
        <w:rPr>
          <w:rFonts w:hint="eastAsia"/>
          <w:szCs w:val="24"/>
        </w:rPr>
        <w:t>基准值</w:t>
      </w:r>
      <w:r w:rsidRPr="005A4E93">
        <w:rPr>
          <w:rFonts w:hint="eastAsia"/>
          <w:szCs w:val="24"/>
        </w:rPr>
        <w:t>: 93%</w:t>
      </w:r>
    </w:p>
    <w:p w:rsidR="00CE501D" w:rsidRPr="005A4E93" w:rsidRDefault="00CE501D" w:rsidP="00CE501D">
      <w:pPr>
        <w:pStyle w:val="affffffffffffffffff1"/>
        <w:ind w:firstLine="480"/>
        <w:rPr>
          <w:szCs w:val="24"/>
        </w:rPr>
      </w:pPr>
      <w:r w:rsidRPr="005A4E93">
        <w:rPr>
          <w:rFonts w:hint="eastAsia"/>
          <w:szCs w:val="24"/>
        </w:rPr>
        <w:t>挑战值</w:t>
      </w:r>
      <w:r w:rsidRPr="005A4E93">
        <w:rPr>
          <w:rFonts w:hint="eastAsia"/>
          <w:szCs w:val="24"/>
        </w:rPr>
        <w:t>: 96%</w:t>
      </w:r>
    </w:p>
    <w:p w:rsidR="00CE501D" w:rsidRPr="005A4E93" w:rsidRDefault="00CE501D" w:rsidP="00CE501D">
      <w:pPr>
        <w:pStyle w:val="affffffffffffffffff1"/>
        <w:ind w:firstLine="480"/>
        <w:rPr>
          <w:szCs w:val="24"/>
        </w:rPr>
      </w:pPr>
      <w:r w:rsidRPr="005A4E93">
        <w:rPr>
          <w:rFonts w:hint="eastAsia"/>
          <w:szCs w:val="24"/>
        </w:rPr>
        <w:t>取数周期</w:t>
      </w:r>
      <w:r w:rsidRPr="005A4E93">
        <w:rPr>
          <w:rFonts w:hint="eastAsia"/>
          <w:szCs w:val="24"/>
        </w:rPr>
        <w:t>:</w:t>
      </w:r>
      <w:r w:rsidRPr="005A4E93">
        <w:rPr>
          <w:rFonts w:hint="eastAsia"/>
          <w:szCs w:val="24"/>
        </w:rPr>
        <w:t>月</w:t>
      </w:r>
    </w:p>
    <w:p w:rsidR="00CE501D" w:rsidRPr="005A4E93" w:rsidRDefault="00CE501D" w:rsidP="00CE501D">
      <w:pPr>
        <w:pStyle w:val="6"/>
        <w:rPr>
          <w:b/>
          <w:bCs/>
        </w:rPr>
      </w:pPr>
      <w:bookmarkStart w:id="4388" w:name="_Toc130157077"/>
      <w:r w:rsidRPr="005A4E93">
        <w:rPr>
          <w:rFonts w:hint="eastAsia"/>
        </w:rPr>
        <w:t>质检合格率指标</w:t>
      </w:r>
      <w:r>
        <w:rPr>
          <w:rFonts w:hint="eastAsia"/>
        </w:rPr>
        <w:t>查询</w:t>
      </w:r>
      <w:bookmarkEnd w:id="4388"/>
    </w:p>
    <w:p w:rsidR="00CE501D" w:rsidRPr="005A4E93" w:rsidRDefault="00CE501D" w:rsidP="00CE501D">
      <w:pPr>
        <w:pStyle w:val="affffffffffffffffff1"/>
        <w:ind w:firstLine="480"/>
        <w:rPr>
          <w:szCs w:val="24"/>
        </w:rPr>
      </w:pPr>
      <w:r w:rsidRPr="005A4E93">
        <w:rPr>
          <w:rFonts w:hint="eastAsia"/>
          <w:szCs w:val="24"/>
          <w:lang w:val="x-none" w:eastAsia="x-none"/>
        </w:rPr>
        <w:lastRenderedPageBreak/>
        <w:t>指标算法：质检合格工单数量</w:t>
      </w:r>
      <w:r w:rsidRPr="005A4E93">
        <w:rPr>
          <w:rFonts w:hint="eastAsia"/>
          <w:szCs w:val="24"/>
          <w:lang w:val="x-none" w:eastAsia="x-none"/>
        </w:rPr>
        <w:t>/</w:t>
      </w:r>
      <w:r w:rsidRPr="005A4E93">
        <w:rPr>
          <w:rFonts w:hint="eastAsia"/>
          <w:szCs w:val="24"/>
          <w:lang w:val="x-none" w:eastAsia="x-none"/>
        </w:rPr>
        <w:t>质</w:t>
      </w:r>
      <w:r w:rsidRPr="005A4E93">
        <w:rPr>
          <w:rFonts w:hint="eastAsia"/>
          <w:szCs w:val="24"/>
        </w:rPr>
        <w:t>检工单总量，质检内容在参照集团要求基础上可增加省内要求。</w:t>
      </w:r>
    </w:p>
    <w:p w:rsidR="00CE501D" w:rsidRPr="005A4E93" w:rsidRDefault="00CE501D" w:rsidP="00CE501D">
      <w:pPr>
        <w:ind w:firstLine="480"/>
        <w:rPr>
          <w:lang w:val="x-none"/>
        </w:rPr>
      </w:pPr>
    </w:p>
    <w:p w:rsidR="00CE501D" w:rsidRPr="005A4E93" w:rsidRDefault="00CE501D" w:rsidP="00CE501D">
      <w:pPr>
        <w:pStyle w:val="6"/>
        <w:rPr>
          <w:b/>
          <w:bCs/>
        </w:rPr>
      </w:pPr>
      <w:bookmarkStart w:id="4389" w:name="_Toc130157078"/>
      <w:r w:rsidRPr="005A4E93">
        <w:rPr>
          <w:rFonts w:hint="eastAsia"/>
        </w:rPr>
        <w:t>质检合格率指标</w:t>
      </w:r>
      <w:r>
        <w:rPr>
          <w:rFonts w:hint="eastAsia"/>
        </w:rPr>
        <w:t>数据文件</w:t>
      </w:r>
      <w:bookmarkEnd w:id="4389"/>
    </w:p>
    <w:p w:rsidR="00CE501D" w:rsidRPr="005A4E93" w:rsidRDefault="00CE501D" w:rsidP="00CE501D">
      <w:pPr>
        <w:pStyle w:val="affffffffffffffffff1"/>
        <w:ind w:firstLine="480"/>
        <w:rPr>
          <w:szCs w:val="24"/>
        </w:rPr>
      </w:pPr>
      <w:r w:rsidRPr="005A4E93">
        <w:rPr>
          <w:rFonts w:hint="eastAsia"/>
          <w:szCs w:val="24"/>
        </w:rPr>
        <w:t>年月、地市、区县、网格、姓名、工号、全国唯一编码、身份证号、在职状态、星级、质检合格率信息到质检合格率过程表。</w:t>
      </w:r>
    </w:p>
    <w:p w:rsidR="00CE501D" w:rsidRPr="005A4E93" w:rsidRDefault="00CE501D" w:rsidP="00CE501D">
      <w:pPr>
        <w:ind w:firstLine="480"/>
        <w:rPr>
          <w:lang w:val="x-none" w:eastAsia="x-none"/>
        </w:rPr>
      </w:pPr>
    </w:p>
    <w:p w:rsidR="00CE501D" w:rsidRPr="005A4E93" w:rsidRDefault="00CE501D" w:rsidP="00CE501D">
      <w:pPr>
        <w:pStyle w:val="6"/>
        <w:rPr>
          <w:b/>
          <w:bCs/>
        </w:rPr>
      </w:pPr>
      <w:bookmarkStart w:id="4390" w:name="_Toc130157079"/>
      <w:r w:rsidRPr="005A4E93">
        <w:rPr>
          <w:rFonts w:hint="eastAsia"/>
        </w:rPr>
        <w:t>新装用户弱光率指标规则</w:t>
      </w:r>
      <w:bookmarkEnd w:id="4390"/>
    </w:p>
    <w:p w:rsidR="00CE501D" w:rsidRPr="005A4E93" w:rsidRDefault="00CE501D" w:rsidP="00CE501D">
      <w:pPr>
        <w:pStyle w:val="affffffffffffffffff1"/>
        <w:ind w:firstLine="480"/>
        <w:rPr>
          <w:szCs w:val="24"/>
        </w:rPr>
      </w:pPr>
      <w:r w:rsidRPr="005A4E93">
        <w:rPr>
          <w:rFonts w:hint="eastAsia"/>
          <w:szCs w:val="24"/>
        </w:rPr>
        <w:t>指标定义：一个月内，装维人员新装的用户中</w:t>
      </w:r>
      <w:r w:rsidRPr="005A4E93">
        <w:rPr>
          <w:rFonts w:hint="eastAsia"/>
          <w:szCs w:val="24"/>
        </w:rPr>
        <w:t>ONU</w:t>
      </w:r>
      <w:r w:rsidRPr="005A4E93">
        <w:rPr>
          <w:rFonts w:hint="eastAsia"/>
          <w:szCs w:val="24"/>
        </w:rPr>
        <w:t>接收光功率≤门限值</w:t>
      </w:r>
      <w:r w:rsidRPr="005A4E93">
        <w:rPr>
          <w:rFonts w:hint="eastAsia"/>
          <w:szCs w:val="24"/>
        </w:rPr>
        <w:t>(-27dBm)</w:t>
      </w:r>
      <w:r w:rsidRPr="005A4E93">
        <w:rPr>
          <w:rFonts w:hint="eastAsia"/>
          <w:szCs w:val="24"/>
        </w:rPr>
        <w:t>的占比。</w:t>
      </w:r>
    </w:p>
    <w:p w:rsidR="00CE501D" w:rsidRPr="005A4E93" w:rsidRDefault="00CE501D" w:rsidP="00CE501D">
      <w:pPr>
        <w:pStyle w:val="affffffffffffffffff1"/>
        <w:ind w:firstLine="480"/>
        <w:rPr>
          <w:szCs w:val="24"/>
        </w:rPr>
      </w:pPr>
      <w:r w:rsidRPr="005A4E93">
        <w:rPr>
          <w:rFonts w:hint="eastAsia"/>
          <w:szCs w:val="24"/>
        </w:rPr>
        <w:t>指标权重：</w:t>
      </w:r>
      <w:r w:rsidRPr="005A4E93">
        <w:rPr>
          <w:rFonts w:hint="eastAsia"/>
          <w:szCs w:val="24"/>
        </w:rPr>
        <w:t>5%</w:t>
      </w:r>
    </w:p>
    <w:p w:rsidR="00CE501D" w:rsidRPr="005A4E93" w:rsidRDefault="00CE501D" w:rsidP="00CE501D">
      <w:pPr>
        <w:pStyle w:val="affffffffffffffffff1"/>
        <w:ind w:firstLine="480"/>
        <w:rPr>
          <w:szCs w:val="24"/>
        </w:rPr>
      </w:pPr>
      <w:r w:rsidRPr="005A4E93">
        <w:rPr>
          <w:rFonts w:hint="eastAsia"/>
          <w:szCs w:val="24"/>
        </w:rPr>
        <w:t>数据来源：家宽装维系统</w:t>
      </w:r>
    </w:p>
    <w:p w:rsidR="00CE501D" w:rsidRPr="005A4E93" w:rsidRDefault="00CE501D" w:rsidP="00CE501D">
      <w:pPr>
        <w:pStyle w:val="affffffffffffffffff1"/>
        <w:ind w:firstLine="480"/>
        <w:rPr>
          <w:szCs w:val="24"/>
        </w:rPr>
      </w:pPr>
      <w:r w:rsidRPr="005A4E93">
        <w:rPr>
          <w:rFonts w:hint="eastAsia"/>
          <w:szCs w:val="24"/>
        </w:rPr>
        <w:t>基准值</w:t>
      </w:r>
      <w:r w:rsidRPr="005A4E93">
        <w:rPr>
          <w:rFonts w:hint="eastAsia"/>
          <w:szCs w:val="24"/>
        </w:rPr>
        <w:t>:1.5%</w:t>
      </w:r>
    </w:p>
    <w:p w:rsidR="00CE501D" w:rsidRPr="005A4E93" w:rsidRDefault="00CE501D" w:rsidP="00CE501D">
      <w:pPr>
        <w:pStyle w:val="affffffffffffffffff1"/>
        <w:ind w:firstLine="480"/>
        <w:rPr>
          <w:szCs w:val="24"/>
        </w:rPr>
      </w:pPr>
      <w:r w:rsidRPr="005A4E93">
        <w:rPr>
          <w:rFonts w:hint="eastAsia"/>
          <w:szCs w:val="24"/>
        </w:rPr>
        <w:t>挑战值</w:t>
      </w:r>
      <w:r w:rsidRPr="005A4E93">
        <w:rPr>
          <w:rFonts w:hint="eastAsia"/>
          <w:szCs w:val="24"/>
        </w:rPr>
        <w:t>:0%</w:t>
      </w:r>
    </w:p>
    <w:p w:rsidR="00CE501D" w:rsidRPr="005A4E93" w:rsidRDefault="00CE501D" w:rsidP="00CE501D">
      <w:pPr>
        <w:pStyle w:val="affffffffffffffffff1"/>
        <w:ind w:firstLine="480"/>
        <w:rPr>
          <w:szCs w:val="24"/>
        </w:rPr>
      </w:pPr>
      <w:r w:rsidRPr="005A4E93">
        <w:rPr>
          <w:rFonts w:hint="eastAsia"/>
          <w:szCs w:val="24"/>
        </w:rPr>
        <w:t>取数周期</w:t>
      </w:r>
      <w:r w:rsidRPr="005A4E93">
        <w:rPr>
          <w:rFonts w:hint="eastAsia"/>
          <w:szCs w:val="24"/>
        </w:rPr>
        <w:t>:</w:t>
      </w:r>
      <w:r w:rsidRPr="005A4E93">
        <w:rPr>
          <w:rFonts w:hint="eastAsia"/>
          <w:szCs w:val="24"/>
        </w:rPr>
        <w:t>日</w:t>
      </w:r>
      <w:r w:rsidRPr="005A4E93">
        <w:rPr>
          <w:rFonts w:hint="eastAsia"/>
          <w:szCs w:val="24"/>
        </w:rPr>
        <w:t>/</w:t>
      </w:r>
      <w:r w:rsidRPr="005A4E93">
        <w:rPr>
          <w:rFonts w:hint="eastAsia"/>
          <w:szCs w:val="24"/>
        </w:rPr>
        <w:t>月</w:t>
      </w:r>
    </w:p>
    <w:p w:rsidR="00CE501D" w:rsidRPr="005A4E93" w:rsidRDefault="00CE501D" w:rsidP="00CE501D">
      <w:pPr>
        <w:pStyle w:val="6"/>
        <w:rPr>
          <w:b/>
          <w:bCs/>
        </w:rPr>
      </w:pPr>
      <w:bookmarkStart w:id="4391" w:name="_Toc130157080"/>
      <w:r w:rsidRPr="005A4E93">
        <w:rPr>
          <w:rFonts w:hint="eastAsia"/>
        </w:rPr>
        <w:t>新装用户弱光率指标</w:t>
      </w:r>
      <w:r>
        <w:rPr>
          <w:rFonts w:hint="eastAsia"/>
        </w:rPr>
        <w:t>查询</w:t>
      </w:r>
      <w:bookmarkEnd w:id="4391"/>
    </w:p>
    <w:p w:rsidR="00CE501D" w:rsidRPr="005A4E93" w:rsidRDefault="00CE501D" w:rsidP="00CE501D">
      <w:pPr>
        <w:pStyle w:val="affffffffffffffffff1"/>
        <w:ind w:firstLine="480"/>
        <w:rPr>
          <w:szCs w:val="24"/>
        </w:rPr>
      </w:pPr>
      <w:r w:rsidRPr="005A4E93">
        <w:rPr>
          <w:rFonts w:hint="eastAsia"/>
          <w:szCs w:val="24"/>
        </w:rPr>
        <w:t>指标算法：新装用户</w:t>
      </w:r>
      <w:r w:rsidRPr="005A4E93">
        <w:rPr>
          <w:rFonts w:hint="eastAsia"/>
          <w:szCs w:val="24"/>
        </w:rPr>
        <w:t>ONU</w:t>
      </w:r>
      <w:r w:rsidRPr="005A4E93">
        <w:rPr>
          <w:rFonts w:hint="eastAsia"/>
          <w:szCs w:val="24"/>
        </w:rPr>
        <w:t>弱光的工单数量</w:t>
      </w:r>
      <w:r w:rsidRPr="005A4E93">
        <w:rPr>
          <w:rFonts w:hint="eastAsia"/>
          <w:szCs w:val="24"/>
        </w:rPr>
        <w:t>/</w:t>
      </w:r>
      <w:r w:rsidRPr="005A4E93">
        <w:rPr>
          <w:rFonts w:hint="eastAsia"/>
          <w:szCs w:val="24"/>
        </w:rPr>
        <w:t>新装工单总数（</w:t>
      </w:r>
      <w:r w:rsidRPr="005A4E93">
        <w:rPr>
          <w:rFonts w:hint="eastAsia"/>
          <w:szCs w:val="24"/>
        </w:rPr>
        <w:t>FTTH</w:t>
      </w:r>
      <w:r w:rsidRPr="005A4E93">
        <w:rPr>
          <w:rFonts w:hint="eastAsia"/>
          <w:szCs w:val="24"/>
        </w:rPr>
        <w:t>）。新装用户</w:t>
      </w:r>
      <w:r w:rsidRPr="005A4E93">
        <w:rPr>
          <w:rFonts w:hint="eastAsia"/>
          <w:szCs w:val="24"/>
        </w:rPr>
        <w:t>ONU</w:t>
      </w:r>
      <w:r w:rsidRPr="005A4E93">
        <w:rPr>
          <w:rFonts w:hint="eastAsia"/>
          <w:szCs w:val="24"/>
        </w:rPr>
        <w:t>弱光的工单数量为一个月内归档的装移机工单中</w:t>
      </w:r>
      <w:r w:rsidRPr="005A4E93">
        <w:rPr>
          <w:rFonts w:hint="eastAsia"/>
          <w:szCs w:val="24"/>
        </w:rPr>
        <w:t>ONU</w:t>
      </w:r>
      <w:r w:rsidRPr="005A4E93">
        <w:rPr>
          <w:rFonts w:hint="eastAsia"/>
          <w:szCs w:val="24"/>
        </w:rPr>
        <w:t>接收光功率低于</w:t>
      </w:r>
      <w:r w:rsidRPr="005A4E93">
        <w:rPr>
          <w:rFonts w:hint="eastAsia"/>
          <w:szCs w:val="24"/>
        </w:rPr>
        <w:t>-27dBm</w:t>
      </w:r>
      <w:r w:rsidRPr="005A4E93">
        <w:rPr>
          <w:rFonts w:hint="eastAsia"/>
          <w:szCs w:val="24"/>
        </w:rPr>
        <w:t>的数量；新装工单总数（</w:t>
      </w:r>
      <w:r w:rsidRPr="005A4E93">
        <w:rPr>
          <w:rFonts w:hint="eastAsia"/>
          <w:szCs w:val="24"/>
        </w:rPr>
        <w:t>FTTH</w:t>
      </w:r>
      <w:r w:rsidRPr="005A4E93">
        <w:rPr>
          <w:rFonts w:hint="eastAsia"/>
          <w:szCs w:val="24"/>
        </w:rPr>
        <w:t>）为一个月内</w:t>
      </w:r>
      <w:r w:rsidRPr="005A4E93">
        <w:rPr>
          <w:rFonts w:hint="eastAsia"/>
          <w:szCs w:val="24"/>
        </w:rPr>
        <w:t>FTTH</w:t>
      </w:r>
      <w:r w:rsidRPr="005A4E93">
        <w:rPr>
          <w:rFonts w:hint="eastAsia"/>
          <w:szCs w:val="24"/>
        </w:rPr>
        <w:t>接入的装移机工单数量。</w:t>
      </w:r>
    </w:p>
    <w:p w:rsidR="00CE501D" w:rsidRPr="005A4E93" w:rsidRDefault="00CE501D" w:rsidP="00CE501D">
      <w:pPr>
        <w:ind w:firstLine="480"/>
        <w:rPr>
          <w:lang w:val="x-none"/>
        </w:rPr>
      </w:pPr>
    </w:p>
    <w:p w:rsidR="00CE501D" w:rsidRPr="005A4E93" w:rsidRDefault="00CE501D" w:rsidP="00CE501D">
      <w:pPr>
        <w:pStyle w:val="6"/>
        <w:rPr>
          <w:b/>
          <w:bCs/>
        </w:rPr>
      </w:pPr>
      <w:bookmarkStart w:id="4392" w:name="_Toc130157081"/>
      <w:r w:rsidRPr="005A4E93">
        <w:rPr>
          <w:rFonts w:hint="eastAsia"/>
        </w:rPr>
        <w:t>新装用户弱光率指标</w:t>
      </w:r>
      <w:r>
        <w:rPr>
          <w:rFonts w:hint="eastAsia"/>
        </w:rPr>
        <w:t>数据文件</w:t>
      </w:r>
      <w:bookmarkEnd w:id="4392"/>
    </w:p>
    <w:p w:rsidR="00CE501D" w:rsidRPr="005A4E93" w:rsidRDefault="00CE501D" w:rsidP="00CE501D">
      <w:pPr>
        <w:pStyle w:val="affffffffffffffffff1"/>
        <w:ind w:firstLine="480"/>
        <w:rPr>
          <w:szCs w:val="24"/>
        </w:rPr>
      </w:pPr>
      <w:r w:rsidRPr="005A4E93">
        <w:rPr>
          <w:rFonts w:hint="eastAsia"/>
          <w:szCs w:val="24"/>
        </w:rPr>
        <w:t>年月、地市、区县、网格、姓名、工号、全国唯一编码、身份证号、在职状态、星级、新装用户弱光率信息到新装用户弱光率过程表。</w:t>
      </w:r>
    </w:p>
    <w:p w:rsidR="00CE501D" w:rsidRPr="005A4E93" w:rsidRDefault="00CE501D" w:rsidP="00CE501D">
      <w:pPr>
        <w:ind w:firstLine="480"/>
        <w:rPr>
          <w:lang w:val="x-none" w:eastAsia="x-none"/>
        </w:rPr>
      </w:pPr>
    </w:p>
    <w:p w:rsidR="00CE501D" w:rsidRPr="005A4E93" w:rsidRDefault="00CE501D" w:rsidP="00CE501D">
      <w:pPr>
        <w:pStyle w:val="6"/>
        <w:rPr>
          <w:b/>
          <w:bCs/>
        </w:rPr>
      </w:pPr>
      <w:bookmarkStart w:id="4393" w:name="_Toc130157082"/>
      <w:r w:rsidRPr="005A4E93">
        <w:rPr>
          <w:rFonts w:hint="eastAsia"/>
        </w:rPr>
        <w:t>新装用户测速达标率指标规则</w:t>
      </w:r>
      <w:bookmarkEnd w:id="4393"/>
    </w:p>
    <w:p w:rsidR="00CE501D" w:rsidRPr="005A4E93" w:rsidRDefault="00CE501D" w:rsidP="00CE501D">
      <w:pPr>
        <w:pStyle w:val="affffffffffffffffff1"/>
        <w:ind w:firstLine="480"/>
        <w:rPr>
          <w:szCs w:val="24"/>
        </w:rPr>
      </w:pPr>
      <w:r w:rsidRPr="005A4E93">
        <w:rPr>
          <w:rFonts w:hint="eastAsia"/>
          <w:szCs w:val="24"/>
        </w:rPr>
        <w:t>指标定义：新装用户（装移机）测速值达到签约宽带</w:t>
      </w:r>
      <w:r w:rsidRPr="005A4E93">
        <w:rPr>
          <w:rFonts w:hint="eastAsia"/>
          <w:szCs w:val="24"/>
        </w:rPr>
        <w:t>90%</w:t>
      </w:r>
      <w:r w:rsidRPr="005A4E93">
        <w:rPr>
          <w:rFonts w:hint="eastAsia"/>
          <w:szCs w:val="24"/>
        </w:rPr>
        <w:t>的用户占比。</w:t>
      </w:r>
    </w:p>
    <w:p w:rsidR="00CE501D" w:rsidRPr="005A4E93" w:rsidRDefault="00CE501D" w:rsidP="00CE501D">
      <w:pPr>
        <w:pStyle w:val="affffffffffffffffff1"/>
        <w:ind w:firstLine="480"/>
        <w:rPr>
          <w:rFonts w:cs="仿宋_GB2312"/>
          <w:color w:val="000000" w:themeColor="text1"/>
          <w:szCs w:val="24"/>
        </w:rPr>
      </w:pPr>
      <w:r w:rsidRPr="005A4E93">
        <w:rPr>
          <w:rFonts w:cs="仿宋_GB2312" w:hint="eastAsia"/>
          <w:color w:val="000000" w:themeColor="text1"/>
          <w:szCs w:val="24"/>
        </w:rPr>
        <w:t>指标权重：</w:t>
      </w:r>
      <w:r w:rsidRPr="005A4E93">
        <w:rPr>
          <w:rFonts w:cs="仿宋_GB2312" w:hint="eastAsia"/>
          <w:color w:val="000000" w:themeColor="text1"/>
          <w:szCs w:val="24"/>
        </w:rPr>
        <w:t>5%</w:t>
      </w:r>
    </w:p>
    <w:p w:rsidR="00CE501D" w:rsidRPr="005A4E93" w:rsidRDefault="00CE501D" w:rsidP="00CE501D">
      <w:pPr>
        <w:pStyle w:val="affffffffffffffffff1"/>
        <w:ind w:firstLine="480"/>
        <w:rPr>
          <w:rFonts w:cs="仿宋_GB2312"/>
          <w:color w:val="000000" w:themeColor="text1"/>
          <w:szCs w:val="24"/>
        </w:rPr>
      </w:pPr>
      <w:r w:rsidRPr="005A4E93">
        <w:rPr>
          <w:rFonts w:cs="仿宋_GB2312" w:hint="eastAsia"/>
          <w:color w:val="000000" w:themeColor="text1"/>
          <w:szCs w:val="24"/>
        </w:rPr>
        <w:t>数据来源：家宽装维系统</w:t>
      </w:r>
    </w:p>
    <w:p w:rsidR="00CE501D" w:rsidRPr="005A4E93" w:rsidRDefault="00CE501D" w:rsidP="00CE501D">
      <w:pPr>
        <w:pStyle w:val="affffffffffffffffff1"/>
        <w:ind w:firstLine="480"/>
        <w:rPr>
          <w:rFonts w:cs="仿宋_GB2312"/>
          <w:color w:val="000000" w:themeColor="text1"/>
          <w:szCs w:val="24"/>
        </w:rPr>
      </w:pPr>
      <w:r w:rsidRPr="005A4E93">
        <w:rPr>
          <w:rFonts w:cs="仿宋_GB2312" w:hint="eastAsia"/>
          <w:color w:val="000000" w:themeColor="text1"/>
          <w:szCs w:val="24"/>
        </w:rPr>
        <w:t>基准值</w:t>
      </w:r>
      <w:r w:rsidRPr="005A4E93">
        <w:rPr>
          <w:rFonts w:cs="仿宋_GB2312" w:hint="eastAsia"/>
          <w:color w:val="000000" w:themeColor="text1"/>
          <w:szCs w:val="24"/>
        </w:rPr>
        <w:t>:97%</w:t>
      </w:r>
    </w:p>
    <w:p w:rsidR="00CE501D" w:rsidRPr="005A4E93" w:rsidRDefault="00CE501D" w:rsidP="00CE501D">
      <w:pPr>
        <w:pStyle w:val="affffffffffffffffff1"/>
        <w:ind w:firstLine="480"/>
        <w:rPr>
          <w:rFonts w:cs="仿宋_GB2312"/>
          <w:color w:val="000000" w:themeColor="text1"/>
          <w:szCs w:val="24"/>
        </w:rPr>
      </w:pPr>
      <w:r w:rsidRPr="005A4E93">
        <w:rPr>
          <w:rFonts w:cs="仿宋_GB2312" w:hint="eastAsia"/>
          <w:color w:val="000000" w:themeColor="text1"/>
          <w:szCs w:val="24"/>
        </w:rPr>
        <w:t>挑战值</w:t>
      </w:r>
      <w:r w:rsidRPr="005A4E93">
        <w:rPr>
          <w:rFonts w:cs="仿宋_GB2312" w:hint="eastAsia"/>
          <w:color w:val="000000" w:themeColor="text1"/>
          <w:szCs w:val="24"/>
        </w:rPr>
        <w:t>:99%</w:t>
      </w:r>
    </w:p>
    <w:p w:rsidR="00CE501D" w:rsidRPr="005A4E93" w:rsidRDefault="00CE501D" w:rsidP="00CE501D">
      <w:pPr>
        <w:pStyle w:val="affffffffffffffffff1"/>
        <w:ind w:firstLine="480"/>
        <w:rPr>
          <w:rFonts w:cs="仿宋_GB2312"/>
          <w:color w:val="000000" w:themeColor="text1"/>
          <w:szCs w:val="24"/>
        </w:rPr>
      </w:pPr>
      <w:r w:rsidRPr="005A4E93">
        <w:rPr>
          <w:rFonts w:cs="仿宋_GB2312" w:hint="eastAsia"/>
          <w:color w:val="000000" w:themeColor="text1"/>
          <w:szCs w:val="24"/>
        </w:rPr>
        <w:t>取数周期</w:t>
      </w:r>
      <w:r w:rsidRPr="005A4E93">
        <w:rPr>
          <w:rFonts w:cs="仿宋_GB2312" w:hint="eastAsia"/>
          <w:color w:val="000000" w:themeColor="text1"/>
          <w:szCs w:val="24"/>
        </w:rPr>
        <w:t>:</w:t>
      </w:r>
      <w:r w:rsidRPr="005A4E93">
        <w:rPr>
          <w:rFonts w:cs="仿宋_GB2312" w:hint="eastAsia"/>
          <w:color w:val="000000" w:themeColor="text1"/>
          <w:szCs w:val="24"/>
        </w:rPr>
        <w:t>日</w:t>
      </w:r>
      <w:r w:rsidRPr="005A4E93">
        <w:rPr>
          <w:rFonts w:cs="仿宋_GB2312" w:hint="eastAsia"/>
          <w:color w:val="000000" w:themeColor="text1"/>
          <w:szCs w:val="24"/>
        </w:rPr>
        <w:t>/</w:t>
      </w:r>
      <w:r w:rsidRPr="005A4E93">
        <w:rPr>
          <w:rFonts w:cs="仿宋_GB2312" w:hint="eastAsia"/>
          <w:color w:val="000000" w:themeColor="text1"/>
          <w:szCs w:val="24"/>
        </w:rPr>
        <w:t>月</w:t>
      </w:r>
    </w:p>
    <w:p w:rsidR="00CE501D" w:rsidRPr="005A4E93" w:rsidRDefault="00CE501D" w:rsidP="00CE501D">
      <w:pPr>
        <w:pStyle w:val="6"/>
        <w:rPr>
          <w:b/>
          <w:bCs/>
        </w:rPr>
      </w:pPr>
      <w:bookmarkStart w:id="4394" w:name="_Toc130157083"/>
      <w:r w:rsidRPr="005A4E93">
        <w:rPr>
          <w:rFonts w:hint="eastAsia"/>
        </w:rPr>
        <w:t>新装用户测速达标率指标</w:t>
      </w:r>
      <w:r>
        <w:rPr>
          <w:rFonts w:hint="eastAsia"/>
        </w:rPr>
        <w:t>查询</w:t>
      </w:r>
      <w:bookmarkEnd w:id="4394"/>
    </w:p>
    <w:p w:rsidR="00CE501D" w:rsidRPr="005A4E93" w:rsidRDefault="00CE501D" w:rsidP="00CE501D">
      <w:pPr>
        <w:pStyle w:val="affffffffffffffffff1"/>
        <w:ind w:firstLine="480"/>
        <w:rPr>
          <w:szCs w:val="24"/>
        </w:rPr>
      </w:pPr>
      <w:r w:rsidRPr="005A4E93">
        <w:rPr>
          <w:rFonts w:hint="eastAsia"/>
          <w:szCs w:val="24"/>
        </w:rPr>
        <w:t>指标算法：测速达标的装移机工单数</w:t>
      </w:r>
      <w:r w:rsidRPr="005A4E93">
        <w:rPr>
          <w:rFonts w:hint="eastAsia"/>
          <w:szCs w:val="24"/>
        </w:rPr>
        <w:t>/</w:t>
      </w:r>
      <w:r w:rsidRPr="005A4E93">
        <w:rPr>
          <w:rFonts w:hint="eastAsia"/>
          <w:szCs w:val="24"/>
        </w:rPr>
        <w:t>装移机总量。测速达标的装移机工单数为一个月内归档的装移机工单测速大于等于签约带宽的</w:t>
      </w:r>
      <w:r w:rsidRPr="005A4E93">
        <w:rPr>
          <w:rFonts w:hint="eastAsia"/>
          <w:szCs w:val="24"/>
        </w:rPr>
        <w:t>90%</w:t>
      </w:r>
      <w:r w:rsidRPr="005A4E93">
        <w:rPr>
          <w:rFonts w:hint="eastAsia"/>
          <w:szCs w:val="24"/>
        </w:rPr>
        <w:t>的工单数量，装移机总量为一个月内归档的装移机工单量。</w:t>
      </w:r>
    </w:p>
    <w:p w:rsidR="00CE501D" w:rsidRPr="005A4E93" w:rsidRDefault="00CE501D" w:rsidP="00CE501D">
      <w:pPr>
        <w:ind w:firstLine="480"/>
        <w:rPr>
          <w:lang w:eastAsia="x-none"/>
        </w:rPr>
      </w:pPr>
    </w:p>
    <w:p w:rsidR="00CE501D" w:rsidRPr="005A4E93" w:rsidRDefault="00CE501D" w:rsidP="00CE501D">
      <w:pPr>
        <w:pStyle w:val="6"/>
        <w:rPr>
          <w:b/>
          <w:bCs/>
        </w:rPr>
      </w:pPr>
      <w:bookmarkStart w:id="4395" w:name="_Toc130157084"/>
      <w:r w:rsidRPr="005A4E93">
        <w:rPr>
          <w:rFonts w:hint="eastAsia"/>
        </w:rPr>
        <w:t>新装用户测速达标率指标</w:t>
      </w:r>
      <w:r>
        <w:rPr>
          <w:rFonts w:hint="eastAsia"/>
        </w:rPr>
        <w:t>数据文件</w:t>
      </w:r>
      <w:bookmarkEnd w:id="4395"/>
    </w:p>
    <w:p w:rsidR="00CE501D" w:rsidRPr="005A4E93" w:rsidRDefault="00CE501D" w:rsidP="00CE501D">
      <w:pPr>
        <w:pStyle w:val="affffffffffffffffff1"/>
        <w:ind w:firstLine="480"/>
        <w:rPr>
          <w:szCs w:val="24"/>
        </w:rPr>
      </w:pPr>
      <w:r w:rsidRPr="005A4E93">
        <w:rPr>
          <w:rFonts w:hint="eastAsia"/>
          <w:szCs w:val="24"/>
        </w:rPr>
        <w:t>年月、地市、区县、网格、姓名、工号、全国唯一编码、身份证号、在职状态、星级、新装用户测速达标率信息到新装用户测速达标率过程表。</w:t>
      </w:r>
    </w:p>
    <w:p w:rsidR="00CE501D" w:rsidRPr="005A4E93" w:rsidRDefault="00CE501D" w:rsidP="00CE501D">
      <w:pPr>
        <w:pStyle w:val="6"/>
        <w:rPr>
          <w:b/>
          <w:bCs/>
        </w:rPr>
      </w:pPr>
      <w:bookmarkStart w:id="4396" w:name="_Toc130157085"/>
      <w:r w:rsidRPr="005A4E93">
        <w:rPr>
          <w:rFonts w:hint="eastAsia"/>
        </w:rPr>
        <w:t>服务规范性规则</w:t>
      </w:r>
      <w:bookmarkEnd w:id="4396"/>
    </w:p>
    <w:p w:rsidR="00CE501D" w:rsidRPr="005A4E93" w:rsidRDefault="00CE501D" w:rsidP="00CE501D">
      <w:pPr>
        <w:pStyle w:val="affffffffffffffffff1"/>
        <w:ind w:firstLine="480"/>
        <w:rPr>
          <w:szCs w:val="24"/>
        </w:rPr>
      </w:pPr>
      <w:r w:rsidRPr="005A4E93">
        <w:rPr>
          <w:rFonts w:hint="eastAsia"/>
          <w:szCs w:val="24"/>
        </w:rPr>
        <w:t>质检合格率（</w:t>
      </w:r>
      <w:r w:rsidRPr="005A4E93">
        <w:rPr>
          <w:rFonts w:hint="eastAsia"/>
          <w:szCs w:val="24"/>
        </w:rPr>
        <w:t>5</w:t>
      </w:r>
      <w:r w:rsidRPr="005A4E93">
        <w:rPr>
          <w:rFonts w:hint="eastAsia"/>
          <w:szCs w:val="24"/>
        </w:rPr>
        <w:t>分）</w:t>
      </w:r>
    </w:p>
    <w:p w:rsidR="00CE501D" w:rsidRPr="005A4E93" w:rsidRDefault="00CE501D" w:rsidP="00CE501D">
      <w:pPr>
        <w:pStyle w:val="affffffffffffffffff1"/>
        <w:ind w:firstLine="480"/>
        <w:rPr>
          <w:szCs w:val="24"/>
        </w:rPr>
      </w:pPr>
      <w:r w:rsidRPr="005A4E93">
        <w:rPr>
          <w:rFonts w:hint="eastAsia"/>
          <w:szCs w:val="24"/>
        </w:rPr>
        <w:t>新装弱光率（</w:t>
      </w:r>
      <w:r w:rsidRPr="005A4E93">
        <w:rPr>
          <w:rFonts w:hint="eastAsia"/>
          <w:szCs w:val="24"/>
        </w:rPr>
        <w:t>5</w:t>
      </w:r>
      <w:r w:rsidRPr="005A4E93">
        <w:rPr>
          <w:rFonts w:hint="eastAsia"/>
          <w:szCs w:val="24"/>
        </w:rPr>
        <w:t>分）</w:t>
      </w:r>
    </w:p>
    <w:p w:rsidR="00CE501D" w:rsidRPr="005A4E93" w:rsidRDefault="00CE501D" w:rsidP="00CE501D">
      <w:pPr>
        <w:pStyle w:val="affffffffffffffffff1"/>
        <w:ind w:firstLine="480"/>
        <w:rPr>
          <w:szCs w:val="24"/>
        </w:rPr>
      </w:pPr>
      <w:r w:rsidRPr="005A4E93">
        <w:rPr>
          <w:rFonts w:hint="eastAsia"/>
          <w:szCs w:val="24"/>
        </w:rPr>
        <w:t>测速达标率（</w:t>
      </w:r>
      <w:r w:rsidRPr="005A4E93">
        <w:rPr>
          <w:rFonts w:hint="eastAsia"/>
          <w:szCs w:val="24"/>
        </w:rPr>
        <w:t>5</w:t>
      </w:r>
      <w:r w:rsidRPr="005A4E93">
        <w:rPr>
          <w:rFonts w:hint="eastAsia"/>
          <w:szCs w:val="24"/>
        </w:rPr>
        <w:t>分）</w:t>
      </w:r>
    </w:p>
    <w:p w:rsidR="00CE501D" w:rsidRPr="005A4E93" w:rsidRDefault="00CE501D" w:rsidP="00CE501D">
      <w:pPr>
        <w:pStyle w:val="affffffffffffffffff1"/>
        <w:ind w:firstLine="480"/>
        <w:rPr>
          <w:szCs w:val="24"/>
        </w:rPr>
      </w:pPr>
      <w:r w:rsidRPr="005A4E93">
        <w:rPr>
          <w:rFonts w:hint="eastAsia"/>
          <w:szCs w:val="24"/>
        </w:rPr>
        <w:t>到达挑战值得满分，低于基准值得</w:t>
      </w:r>
      <w:r w:rsidRPr="005A4E93">
        <w:rPr>
          <w:rFonts w:hint="eastAsia"/>
          <w:szCs w:val="24"/>
        </w:rPr>
        <w:t>0</w:t>
      </w:r>
      <w:r w:rsidRPr="005A4E93">
        <w:rPr>
          <w:rFonts w:hint="eastAsia"/>
          <w:szCs w:val="24"/>
        </w:rPr>
        <w:t>分，介于挑战值与基准值之间线性得分。无装维工单不得分将权重平摊至其余考核项。</w:t>
      </w:r>
    </w:p>
    <w:p w:rsidR="00CE501D" w:rsidRPr="005A4E93" w:rsidRDefault="00CE501D" w:rsidP="00CE501D">
      <w:pPr>
        <w:pStyle w:val="5"/>
        <w:rPr>
          <w:szCs w:val="24"/>
        </w:rPr>
      </w:pPr>
      <w:bookmarkStart w:id="4397" w:name="_Toc130157086"/>
      <w:r w:rsidRPr="005A4E93">
        <w:rPr>
          <w:rFonts w:hint="eastAsia"/>
          <w:szCs w:val="24"/>
        </w:rPr>
        <w:t>维护质量</w:t>
      </w:r>
      <w:bookmarkEnd w:id="4397"/>
    </w:p>
    <w:p w:rsidR="00CE501D" w:rsidRPr="005A4E93" w:rsidRDefault="00CE501D" w:rsidP="00CE501D">
      <w:pPr>
        <w:pStyle w:val="6"/>
        <w:rPr>
          <w:b/>
          <w:bCs/>
        </w:rPr>
      </w:pPr>
      <w:bookmarkStart w:id="4398" w:name="_Toc130157087"/>
      <w:r w:rsidRPr="005A4E93">
        <w:rPr>
          <w:rFonts w:hint="eastAsia"/>
        </w:rPr>
        <w:t>投诉解决率指标规则</w:t>
      </w:r>
      <w:bookmarkEnd w:id="4398"/>
    </w:p>
    <w:p w:rsidR="00CE501D" w:rsidRPr="005A4E93" w:rsidRDefault="00CE501D" w:rsidP="00CE501D">
      <w:pPr>
        <w:pStyle w:val="affffffffffffffffff1"/>
        <w:ind w:firstLine="480"/>
        <w:rPr>
          <w:szCs w:val="24"/>
        </w:rPr>
      </w:pPr>
      <w:r w:rsidRPr="005A4E93">
        <w:rPr>
          <w:rFonts w:hint="eastAsia"/>
          <w:szCs w:val="24"/>
        </w:rPr>
        <w:lastRenderedPageBreak/>
        <w:t>指标定义：网络质量类及业务质量类投诉中，客户回访回复已解决的投诉工单与回访成功的投诉工单总受理量的比值。</w:t>
      </w:r>
    </w:p>
    <w:p w:rsidR="00CE501D" w:rsidRPr="005A4E93" w:rsidRDefault="00CE501D" w:rsidP="00CE501D">
      <w:pPr>
        <w:pStyle w:val="affffffffffffffffff1"/>
        <w:ind w:firstLine="480"/>
        <w:rPr>
          <w:szCs w:val="24"/>
        </w:rPr>
      </w:pPr>
      <w:r w:rsidRPr="005A4E93">
        <w:rPr>
          <w:rFonts w:hint="eastAsia"/>
          <w:szCs w:val="24"/>
        </w:rPr>
        <w:t>指标权重：</w:t>
      </w:r>
      <w:r w:rsidRPr="005A4E93">
        <w:rPr>
          <w:rFonts w:hint="eastAsia"/>
          <w:szCs w:val="24"/>
        </w:rPr>
        <w:t>4%</w:t>
      </w:r>
    </w:p>
    <w:p w:rsidR="00CE501D" w:rsidRPr="005A4E93" w:rsidRDefault="00CE501D" w:rsidP="00CE501D">
      <w:pPr>
        <w:pStyle w:val="affffffffffffffffff1"/>
        <w:ind w:firstLine="480"/>
        <w:rPr>
          <w:szCs w:val="24"/>
        </w:rPr>
      </w:pPr>
      <w:r w:rsidRPr="005A4E93">
        <w:rPr>
          <w:rFonts w:hint="eastAsia"/>
          <w:szCs w:val="24"/>
        </w:rPr>
        <w:t>数据来源：运维管理系统</w:t>
      </w:r>
    </w:p>
    <w:p w:rsidR="00CE501D" w:rsidRPr="005A4E93" w:rsidRDefault="00CE501D" w:rsidP="00CE501D">
      <w:pPr>
        <w:pStyle w:val="affffffffffffffffff1"/>
        <w:ind w:firstLine="480"/>
        <w:rPr>
          <w:szCs w:val="24"/>
        </w:rPr>
      </w:pPr>
      <w:r w:rsidRPr="005A4E93">
        <w:rPr>
          <w:rFonts w:hint="eastAsia"/>
          <w:szCs w:val="24"/>
        </w:rPr>
        <w:t>基准值</w:t>
      </w:r>
      <w:r w:rsidRPr="005A4E93">
        <w:rPr>
          <w:rFonts w:hint="eastAsia"/>
          <w:szCs w:val="24"/>
        </w:rPr>
        <w:t>:95%</w:t>
      </w:r>
    </w:p>
    <w:p w:rsidR="00CE501D" w:rsidRPr="005A4E93" w:rsidRDefault="00CE501D" w:rsidP="00CE501D">
      <w:pPr>
        <w:pStyle w:val="affffffffffffffffff1"/>
        <w:ind w:firstLine="480"/>
        <w:rPr>
          <w:szCs w:val="24"/>
        </w:rPr>
      </w:pPr>
      <w:r w:rsidRPr="005A4E93">
        <w:rPr>
          <w:rFonts w:hint="eastAsia"/>
          <w:szCs w:val="24"/>
        </w:rPr>
        <w:t>挑战值</w:t>
      </w:r>
      <w:r w:rsidRPr="005A4E93">
        <w:rPr>
          <w:rFonts w:hint="eastAsia"/>
          <w:szCs w:val="24"/>
        </w:rPr>
        <w:t>:98%</w:t>
      </w:r>
    </w:p>
    <w:p w:rsidR="00CE501D" w:rsidRPr="005A4E93" w:rsidRDefault="00CE501D" w:rsidP="00CE501D">
      <w:pPr>
        <w:pStyle w:val="affffffffffffffffff1"/>
        <w:ind w:firstLine="480"/>
        <w:rPr>
          <w:szCs w:val="24"/>
        </w:rPr>
      </w:pPr>
      <w:r w:rsidRPr="005A4E93">
        <w:rPr>
          <w:rFonts w:hint="eastAsia"/>
          <w:szCs w:val="24"/>
        </w:rPr>
        <w:t>取数周期</w:t>
      </w:r>
      <w:r w:rsidRPr="005A4E93">
        <w:rPr>
          <w:rFonts w:hint="eastAsia"/>
          <w:szCs w:val="24"/>
        </w:rPr>
        <w:t>:</w:t>
      </w:r>
      <w:r w:rsidRPr="005A4E93">
        <w:rPr>
          <w:rFonts w:hint="eastAsia"/>
          <w:szCs w:val="24"/>
        </w:rPr>
        <w:t>月</w:t>
      </w:r>
    </w:p>
    <w:p w:rsidR="00CE501D" w:rsidRPr="005A4E93" w:rsidRDefault="00CE501D" w:rsidP="00CE501D">
      <w:pPr>
        <w:pStyle w:val="6"/>
        <w:rPr>
          <w:b/>
          <w:bCs/>
        </w:rPr>
      </w:pPr>
      <w:bookmarkStart w:id="4399" w:name="_Toc130157088"/>
      <w:r w:rsidRPr="005A4E93">
        <w:rPr>
          <w:rFonts w:hint="eastAsia"/>
        </w:rPr>
        <w:t>投诉解决率指标</w:t>
      </w:r>
      <w:r>
        <w:rPr>
          <w:rFonts w:hint="eastAsia"/>
        </w:rPr>
        <w:t>查询</w:t>
      </w:r>
      <w:bookmarkEnd w:id="4399"/>
    </w:p>
    <w:p w:rsidR="00CE501D" w:rsidRPr="005A4E93" w:rsidRDefault="00CE501D" w:rsidP="00CE501D">
      <w:pPr>
        <w:pStyle w:val="affffffffffffffffff1"/>
        <w:ind w:firstLine="480"/>
        <w:rPr>
          <w:szCs w:val="24"/>
        </w:rPr>
      </w:pPr>
      <w:r w:rsidRPr="005A4E93">
        <w:rPr>
          <w:rFonts w:hint="eastAsia"/>
          <w:szCs w:val="24"/>
        </w:rPr>
        <w:t>指标算法：客户回访回复已解决的投诉工单量</w:t>
      </w:r>
      <w:r w:rsidRPr="005A4E93">
        <w:rPr>
          <w:rFonts w:hint="eastAsia"/>
          <w:szCs w:val="24"/>
        </w:rPr>
        <w:t>/</w:t>
      </w:r>
      <w:r w:rsidRPr="005A4E93">
        <w:rPr>
          <w:rFonts w:hint="eastAsia"/>
          <w:szCs w:val="24"/>
        </w:rPr>
        <w:t>归档的投诉工单量×</w:t>
      </w:r>
      <w:r w:rsidRPr="005A4E93">
        <w:rPr>
          <w:rFonts w:hint="eastAsia"/>
          <w:szCs w:val="24"/>
        </w:rPr>
        <w:t>100%.</w:t>
      </w:r>
      <w:r w:rsidRPr="005A4E93">
        <w:rPr>
          <w:rFonts w:hint="eastAsia"/>
          <w:szCs w:val="24"/>
        </w:rPr>
        <w:t>回访中解决的投诉工单量为客服回访后用户反馈投诉解决的工单量，归档的投诉工单量为一个月内归档的工单总量。</w:t>
      </w:r>
    </w:p>
    <w:p w:rsidR="00CE501D" w:rsidRPr="005A4E93" w:rsidRDefault="00CE501D" w:rsidP="00CE501D">
      <w:pPr>
        <w:ind w:firstLine="480"/>
        <w:rPr>
          <w:lang w:val="x-none"/>
        </w:rPr>
      </w:pPr>
    </w:p>
    <w:p w:rsidR="00CE501D" w:rsidRPr="005A4E93" w:rsidRDefault="00CE501D" w:rsidP="00CE501D">
      <w:pPr>
        <w:pStyle w:val="6"/>
        <w:rPr>
          <w:b/>
          <w:bCs/>
        </w:rPr>
      </w:pPr>
      <w:bookmarkStart w:id="4400" w:name="_Toc130157089"/>
      <w:r w:rsidRPr="005A4E93">
        <w:rPr>
          <w:rFonts w:hint="eastAsia"/>
        </w:rPr>
        <w:t>投诉解决率指标</w:t>
      </w:r>
      <w:r>
        <w:rPr>
          <w:rFonts w:hint="eastAsia"/>
        </w:rPr>
        <w:t>数据文件</w:t>
      </w:r>
      <w:bookmarkEnd w:id="4400"/>
    </w:p>
    <w:p w:rsidR="00CE501D" w:rsidRPr="005A4E93" w:rsidRDefault="00CE501D" w:rsidP="00CE501D">
      <w:pPr>
        <w:pStyle w:val="affffffffffffffffff1"/>
        <w:ind w:firstLine="480"/>
        <w:rPr>
          <w:szCs w:val="24"/>
        </w:rPr>
      </w:pPr>
      <w:r w:rsidRPr="005A4E93">
        <w:rPr>
          <w:rFonts w:hint="eastAsia"/>
          <w:szCs w:val="24"/>
        </w:rPr>
        <w:t>年月、地市、区县、网格、姓名、工号、全国唯一编码、身份证号、在职状态、星级、投诉解决率信息到投诉解决率过程表。</w:t>
      </w:r>
    </w:p>
    <w:p w:rsidR="00CE501D" w:rsidRPr="005A4E93" w:rsidRDefault="00CE501D" w:rsidP="00CE501D">
      <w:pPr>
        <w:ind w:firstLine="480"/>
        <w:rPr>
          <w:lang w:val="x-none" w:eastAsia="x-none"/>
        </w:rPr>
      </w:pPr>
    </w:p>
    <w:p w:rsidR="00CE501D" w:rsidRPr="005A4E93" w:rsidRDefault="00CE501D" w:rsidP="00CE501D">
      <w:pPr>
        <w:pStyle w:val="6"/>
        <w:rPr>
          <w:b/>
          <w:bCs/>
        </w:rPr>
      </w:pPr>
      <w:bookmarkStart w:id="4401" w:name="_Toc130157090"/>
      <w:r w:rsidRPr="005A4E93">
        <w:rPr>
          <w:rFonts w:hint="eastAsia"/>
        </w:rPr>
        <w:t>狭义重复投诉率指标规则</w:t>
      </w:r>
      <w:bookmarkEnd w:id="4401"/>
    </w:p>
    <w:p w:rsidR="00CE501D" w:rsidRPr="005A4E93" w:rsidRDefault="00CE501D" w:rsidP="00CE501D">
      <w:pPr>
        <w:pStyle w:val="affffffffffffffffff1"/>
        <w:ind w:firstLine="480"/>
        <w:rPr>
          <w:szCs w:val="24"/>
        </w:rPr>
      </w:pPr>
      <w:r w:rsidRPr="005A4E93">
        <w:rPr>
          <w:rFonts w:hint="eastAsia"/>
          <w:szCs w:val="24"/>
        </w:rPr>
        <w:t>指标定义：</w:t>
      </w:r>
      <w:r w:rsidRPr="005A4E93">
        <w:rPr>
          <w:rFonts w:hint="eastAsia"/>
          <w:szCs w:val="24"/>
        </w:rPr>
        <w:t>30</w:t>
      </w:r>
      <w:r w:rsidRPr="005A4E93">
        <w:rPr>
          <w:rFonts w:hint="eastAsia"/>
          <w:szCs w:val="24"/>
        </w:rPr>
        <w:t>天内故障重复申告的工单量占故障申告总工单受理量的比值，故障重复申告指</w:t>
      </w:r>
      <w:r w:rsidRPr="005A4E93">
        <w:rPr>
          <w:rFonts w:hint="eastAsia"/>
          <w:szCs w:val="24"/>
        </w:rPr>
        <w:t>5</w:t>
      </w:r>
      <w:r w:rsidRPr="005A4E93">
        <w:rPr>
          <w:rFonts w:hint="eastAsia"/>
          <w:szCs w:val="24"/>
        </w:rPr>
        <w:t>天内用户发生</w:t>
      </w:r>
      <w:r w:rsidRPr="005A4E93">
        <w:rPr>
          <w:rFonts w:hint="eastAsia"/>
          <w:szCs w:val="24"/>
        </w:rPr>
        <w:t>2</w:t>
      </w:r>
      <w:r w:rsidRPr="005A4E93">
        <w:rPr>
          <w:rFonts w:hint="eastAsia"/>
          <w:szCs w:val="24"/>
        </w:rPr>
        <w:t>次及以上故障申告。</w:t>
      </w:r>
    </w:p>
    <w:p w:rsidR="00CE501D" w:rsidRPr="005A4E93" w:rsidRDefault="00CE501D" w:rsidP="00CE501D">
      <w:pPr>
        <w:pStyle w:val="affffffffffffffffff1"/>
        <w:ind w:firstLine="480"/>
        <w:rPr>
          <w:szCs w:val="24"/>
        </w:rPr>
      </w:pPr>
      <w:r w:rsidRPr="005A4E93">
        <w:rPr>
          <w:rFonts w:hint="eastAsia"/>
          <w:szCs w:val="24"/>
        </w:rPr>
        <w:t>指标权重：</w:t>
      </w:r>
      <w:r w:rsidRPr="005A4E93">
        <w:rPr>
          <w:rFonts w:hint="eastAsia"/>
          <w:szCs w:val="24"/>
        </w:rPr>
        <w:t>4%</w:t>
      </w:r>
    </w:p>
    <w:p w:rsidR="00CE501D" w:rsidRPr="005A4E93" w:rsidRDefault="00CE501D" w:rsidP="00CE501D">
      <w:pPr>
        <w:pStyle w:val="affffffffffffffffff1"/>
        <w:ind w:firstLine="480"/>
        <w:rPr>
          <w:szCs w:val="24"/>
        </w:rPr>
      </w:pPr>
      <w:r w:rsidRPr="005A4E93">
        <w:rPr>
          <w:rFonts w:hint="eastAsia"/>
          <w:szCs w:val="24"/>
        </w:rPr>
        <w:t>数据来源：运维管理系统</w:t>
      </w:r>
    </w:p>
    <w:p w:rsidR="00CE501D" w:rsidRPr="005A4E93" w:rsidRDefault="00CE501D" w:rsidP="00CE501D">
      <w:pPr>
        <w:pStyle w:val="affffffffffffffffff1"/>
        <w:ind w:firstLine="480"/>
        <w:rPr>
          <w:szCs w:val="24"/>
        </w:rPr>
      </w:pPr>
      <w:r w:rsidRPr="005A4E93">
        <w:rPr>
          <w:rFonts w:hint="eastAsia"/>
          <w:szCs w:val="24"/>
        </w:rPr>
        <w:t>基准值</w:t>
      </w:r>
      <w:r w:rsidRPr="005A4E93">
        <w:rPr>
          <w:rFonts w:hint="eastAsia"/>
          <w:szCs w:val="24"/>
        </w:rPr>
        <w:t>:5%</w:t>
      </w:r>
    </w:p>
    <w:p w:rsidR="00CE501D" w:rsidRPr="005A4E93" w:rsidRDefault="00CE501D" w:rsidP="00CE501D">
      <w:pPr>
        <w:pStyle w:val="affffffffffffffffff1"/>
        <w:ind w:firstLine="480"/>
        <w:rPr>
          <w:szCs w:val="24"/>
        </w:rPr>
      </w:pPr>
      <w:r w:rsidRPr="005A4E93">
        <w:rPr>
          <w:rFonts w:hint="eastAsia"/>
          <w:szCs w:val="24"/>
        </w:rPr>
        <w:t>挑战值</w:t>
      </w:r>
      <w:r w:rsidRPr="005A4E93">
        <w:rPr>
          <w:rFonts w:hint="eastAsia"/>
          <w:szCs w:val="24"/>
        </w:rPr>
        <w:t>:2%</w:t>
      </w:r>
    </w:p>
    <w:p w:rsidR="00CE501D" w:rsidRPr="005A4E93" w:rsidRDefault="00CE501D" w:rsidP="00CE501D">
      <w:pPr>
        <w:pStyle w:val="affffffffffffffffff1"/>
        <w:ind w:firstLine="480"/>
        <w:rPr>
          <w:szCs w:val="24"/>
        </w:rPr>
      </w:pPr>
      <w:r w:rsidRPr="005A4E93">
        <w:rPr>
          <w:rFonts w:hint="eastAsia"/>
          <w:szCs w:val="24"/>
        </w:rPr>
        <w:t>取数周期</w:t>
      </w:r>
      <w:r w:rsidRPr="005A4E93">
        <w:rPr>
          <w:rFonts w:hint="eastAsia"/>
          <w:szCs w:val="24"/>
        </w:rPr>
        <w:t>:</w:t>
      </w:r>
      <w:r w:rsidRPr="005A4E93">
        <w:rPr>
          <w:rFonts w:hint="eastAsia"/>
          <w:szCs w:val="24"/>
        </w:rPr>
        <w:t>月</w:t>
      </w:r>
    </w:p>
    <w:p w:rsidR="00CE501D" w:rsidRPr="005A4E93" w:rsidRDefault="00CE501D" w:rsidP="00CE501D">
      <w:pPr>
        <w:pStyle w:val="6"/>
        <w:rPr>
          <w:b/>
          <w:bCs/>
        </w:rPr>
      </w:pPr>
      <w:bookmarkStart w:id="4402" w:name="_Toc130157091"/>
      <w:r w:rsidRPr="005A4E93">
        <w:rPr>
          <w:rFonts w:hint="eastAsia"/>
        </w:rPr>
        <w:t>狭义重复投诉率指标</w:t>
      </w:r>
      <w:r>
        <w:rPr>
          <w:rFonts w:hint="eastAsia"/>
        </w:rPr>
        <w:t>查询</w:t>
      </w:r>
      <w:bookmarkEnd w:id="4402"/>
    </w:p>
    <w:p w:rsidR="00CE501D" w:rsidRPr="005A4E93" w:rsidRDefault="00CE501D" w:rsidP="00CE501D">
      <w:pPr>
        <w:pStyle w:val="affffffffffffffffff1"/>
        <w:ind w:firstLine="480"/>
        <w:rPr>
          <w:szCs w:val="24"/>
        </w:rPr>
      </w:pPr>
      <w:r w:rsidRPr="005A4E93">
        <w:rPr>
          <w:rFonts w:hint="eastAsia"/>
          <w:szCs w:val="24"/>
        </w:rPr>
        <w:lastRenderedPageBreak/>
        <w:t>指标算法：故障重复申告率</w:t>
      </w:r>
      <w:r w:rsidRPr="005A4E93">
        <w:rPr>
          <w:rFonts w:hint="eastAsia"/>
          <w:szCs w:val="24"/>
        </w:rPr>
        <w:t>=30</w:t>
      </w:r>
      <w:r w:rsidRPr="005A4E93">
        <w:rPr>
          <w:rFonts w:hint="eastAsia"/>
          <w:szCs w:val="24"/>
        </w:rPr>
        <w:t>天内故障重复申告的工单总量</w:t>
      </w:r>
      <w:r w:rsidRPr="005A4E93">
        <w:rPr>
          <w:rFonts w:hint="eastAsia"/>
          <w:szCs w:val="24"/>
        </w:rPr>
        <w:t>/</w:t>
      </w:r>
      <w:r w:rsidRPr="005A4E93">
        <w:rPr>
          <w:rFonts w:hint="eastAsia"/>
          <w:szCs w:val="24"/>
        </w:rPr>
        <w:t>故障申告工单总受理量×</w:t>
      </w:r>
      <w:r w:rsidRPr="005A4E93">
        <w:rPr>
          <w:rFonts w:hint="eastAsia"/>
          <w:szCs w:val="24"/>
        </w:rPr>
        <w:t>100%</w:t>
      </w:r>
      <w:r w:rsidRPr="005A4E93">
        <w:rPr>
          <w:rFonts w:hint="eastAsia"/>
          <w:szCs w:val="24"/>
        </w:rPr>
        <w:t>。重复申告的工单总量不含用户首次投诉工单，并排除客户短时间内催装催修和系统重复派单（剔除</w:t>
      </w:r>
      <w:r w:rsidRPr="005A4E93">
        <w:rPr>
          <w:rFonts w:hint="eastAsia"/>
          <w:szCs w:val="24"/>
        </w:rPr>
        <w:t>10</w:t>
      </w:r>
      <w:r w:rsidRPr="005A4E93">
        <w:rPr>
          <w:rFonts w:hint="eastAsia"/>
          <w:szCs w:val="24"/>
        </w:rPr>
        <w:t>分钟内的重复派单）。如，</w:t>
      </w:r>
      <w:r w:rsidRPr="005A4E93">
        <w:rPr>
          <w:rFonts w:hint="eastAsia"/>
          <w:szCs w:val="24"/>
        </w:rPr>
        <w:t>5</w:t>
      </w:r>
      <w:r w:rsidRPr="005A4E93">
        <w:rPr>
          <w:rFonts w:hint="eastAsia"/>
          <w:szCs w:val="24"/>
        </w:rPr>
        <w:t>天内同一用户故障重复申告工单数量</w:t>
      </w:r>
      <w:r w:rsidRPr="005A4E93">
        <w:rPr>
          <w:rFonts w:hint="eastAsia"/>
          <w:szCs w:val="24"/>
        </w:rPr>
        <w:t>=</w:t>
      </w:r>
      <w:r w:rsidRPr="005A4E93">
        <w:rPr>
          <w:rFonts w:hint="eastAsia"/>
          <w:szCs w:val="24"/>
        </w:rPr>
        <w:t>该时间段内用户重复投诉工单总量</w:t>
      </w:r>
      <w:r w:rsidRPr="005A4E93">
        <w:rPr>
          <w:rFonts w:hint="eastAsia"/>
          <w:szCs w:val="24"/>
        </w:rPr>
        <w:t>-1</w:t>
      </w:r>
      <w:r w:rsidRPr="005A4E93">
        <w:rPr>
          <w:rFonts w:hint="eastAsia"/>
          <w:szCs w:val="24"/>
        </w:rPr>
        <w:t>。</w:t>
      </w:r>
    </w:p>
    <w:p w:rsidR="00CE501D" w:rsidRPr="005A4E93" w:rsidRDefault="00CE501D" w:rsidP="00CE501D">
      <w:pPr>
        <w:ind w:firstLine="480"/>
        <w:rPr>
          <w:lang w:val="x-none"/>
        </w:rPr>
      </w:pPr>
    </w:p>
    <w:p w:rsidR="00CE501D" w:rsidRPr="005A4E93" w:rsidRDefault="00CE501D" w:rsidP="00CE501D">
      <w:pPr>
        <w:pStyle w:val="6"/>
        <w:rPr>
          <w:b/>
          <w:bCs/>
        </w:rPr>
      </w:pPr>
      <w:bookmarkStart w:id="4403" w:name="_Toc130157092"/>
      <w:r w:rsidRPr="005A4E93">
        <w:rPr>
          <w:rFonts w:hint="eastAsia"/>
        </w:rPr>
        <w:t>狭义重复投诉率指标</w:t>
      </w:r>
      <w:r>
        <w:rPr>
          <w:rFonts w:hint="eastAsia"/>
        </w:rPr>
        <w:t>数据文件</w:t>
      </w:r>
      <w:bookmarkEnd w:id="4403"/>
    </w:p>
    <w:p w:rsidR="00CE501D" w:rsidRPr="005A4E93" w:rsidRDefault="00CE501D" w:rsidP="00CE501D">
      <w:pPr>
        <w:pStyle w:val="affffffffffffffffff1"/>
        <w:ind w:firstLine="480"/>
        <w:rPr>
          <w:szCs w:val="24"/>
        </w:rPr>
      </w:pPr>
      <w:r w:rsidRPr="005A4E93">
        <w:rPr>
          <w:rFonts w:hint="eastAsia"/>
          <w:szCs w:val="24"/>
        </w:rPr>
        <w:t>年月、地市、区县、网格、姓名、工号、全国唯一编码、身份证号、在职状态、星级、狭义重复投诉率信息到狭义重复投诉率过程表。</w:t>
      </w:r>
    </w:p>
    <w:p w:rsidR="00CE501D" w:rsidRPr="005A4E93" w:rsidRDefault="00CE501D" w:rsidP="00CE501D">
      <w:pPr>
        <w:ind w:firstLine="480"/>
        <w:rPr>
          <w:lang w:val="x-none" w:eastAsia="x-none"/>
        </w:rPr>
      </w:pPr>
    </w:p>
    <w:p w:rsidR="00CE501D" w:rsidRPr="005A4E93" w:rsidRDefault="00CE501D" w:rsidP="00CE501D">
      <w:pPr>
        <w:pStyle w:val="6"/>
        <w:rPr>
          <w:b/>
          <w:bCs/>
        </w:rPr>
      </w:pPr>
      <w:bookmarkStart w:id="4404" w:name="_Toc130157093"/>
      <w:r w:rsidRPr="005A4E93">
        <w:rPr>
          <w:rFonts w:hint="eastAsia"/>
        </w:rPr>
        <w:t>维护用户弱光率指标规则</w:t>
      </w:r>
      <w:bookmarkEnd w:id="4404"/>
    </w:p>
    <w:p w:rsidR="00CE501D" w:rsidRPr="005A4E93" w:rsidRDefault="00CE501D" w:rsidP="00CE501D">
      <w:pPr>
        <w:pStyle w:val="affffffffffffffffff1"/>
        <w:ind w:firstLine="480"/>
        <w:rPr>
          <w:szCs w:val="24"/>
        </w:rPr>
      </w:pPr>
      <w:r w:rsidRPr="005A4E93">
        <w:rPr>
          <w:rFonts w:hint="eastAsia"/>
          <w:szCs w:val="24"/>
        </w:rPr>
        <w:t>指标定义：一个月内，</w:t>
      </w:r>
      <w:r w:rsidRPr="005A4E93">
        <w:rPr>
          <w:rFonts w:hint="eastAsia"/>
          <w:bCs/>
          <w:szCs w:val="24"/>
        </w:rPr>
        <w:t>装维人员维护的用户中接收</w:t>
      </w:r>
      <w:r w:rsidRPr="005A4E93">
        <w:rPr>
          <w:rFonts w:hint="eastAsia"/>
          <w:szCs w:val="24"/>
        </w:rPr>
        <w:t>OLT</w:t>
      </w:r>
      <w:r w:rsidRPr="005A4E93">
        <w:rPr>
          <w:rFonts w:hint="eastAsia"/>
          <w:szCs w:val="24"/>
        </w:rPr>
        <w:t>光功率≤门限值</w:t>
      </w:r>
      <w:r w:rsidRPr="005A4E93">
        <w:rPr>
          <w:rFonts w:hint="eastAsia"/>
          <w:szCs w:val="24"/>
        </w:rPr>
        <w:t>(-27dBm)</w:t>
      </w:r>
      <w:r w:rsidRPr="005A4E93">
        <w:rPr>
          <w:rFonts w:hint="eastAsia"/>
          <w:szCs w:val="24"/>
        </w:rPr>
        <w:t>的</w:t>
      </w:r>
      <w:r w:rsidRPr="005A4E93">
        <w:rPr>
          <w:rFonts w:hint="eastAsia"/>
          <w:szCs w:val="24"/>
        </w:rPr>
        <w:t>ONU</w:t>
      </w:r>
      <w:r w:rsidRPr="005A4E93">
        <w:rPr>
          <w:rFonts w:hint="eastAsia"/>
          <w:szCs w:val="24"/>
        </w:rPr>
        <w:t>占比。</w:t>
      </w:r>
    </w:p>
    <w:p w:rsidR="00CE501D" w:rsidRPr="005A4E93" w:rsidRDefault="00CE501D" w:rsidP="00CE501D">
      <w:pPr>
        <w:pStyle w:val="affffffffffffffffff1"/>
        <w:ind w:firstLine="480"/>
        <w:rPr>
          <w:rFonts w:cs="仿宋_GB2312"/>
          <w:color w:val="000000" w:themeColor="text1"/>
          <w:szCs w:val="24"/>
        </w:rPr>
      </w:pPr>
      <w:r w:rsidRPr="005A4E93">
        <w:rPr>
          <w:rFonts w:cs="仿宋_GB2312" w:hint="eastAsia"/>
          <w:color w:val="000000" w:themeColor="text1"/>
          <w:szCs w:val="24"/>
        </w:rPr>
        <w:t>指标权重：</w:t>
      </w:r>
      <w:r w:rsidRPr="005A4E93">
        <w:rPr>
          <w:rFonts w:cs="仿宋_GB2312" w:hint="eastAsia"/>
          <w:color w:val="000000" w:themeColor="text1"/>
          <w:szCs w:val="24"/>
        </w:rPr>
        <w:t>4%</w:t>
      </w:r>
    </w:p>
    <w:p w:rsidR="00CE501D" w:rsidRPr="005A4E93" w:rsidRDefault="00CE501D" w:rsidP="00CE501D">
      <w:pPr>
        <w:pStyle w:val="affffffffffffffffff1"/>
        <w:ind w:firstLine="480"/>
        <w:rPr>
          <w:rFonts w:cs="仿宋_GB2312"/>
          <w:color w:val="000000" w:themeColor="text1"/>
          <w:szCs w:val="24"/>
        </w:rPr>
      </w:pPr>
      <w:r w:rsidRPr="005A4E93">
        <w:rPr>
          <w:rFonts w:cs="仿宋_GB2312" w:hint="eastAsia"/>
          <w:color w:val="000000" w:themeColor="text1"/>
          <w:szCs w:val="24"/>
        </w:rPr>
        <w:t>数据来源：质量管理系统</w:t>
      </w:r>
    </w:p>
    <w:p w:rsidR="00CE501D" w:rsidRPr="005A4E93" w:rsidRDefault="00CE501D" w:rsidP="00CE501D">
      <w:pPr>
        <w:pStyle w:val="affffffffffffffffff1"/>
        <w:ind w:firstLine="480"/>
        <w:rPr>
          <w:rFonts w:cs="仿宋_GB2312"/>
          <w:color w:val="000000" w:themeColor="text1"/>
          <w:szCs w:val="24"/>
        </w:rPr>
      </w:pPr>
      <w:r w:rsidRPr="005A4E93">
        <w:rPr>
          <w:rFonts w:cs="仿宋_GB2312" w:hint="eastAsia"/>
          <w:color w:val="000000" w:themeColor="text1"/>
          <w:szCs w:val="24"/>
        </w:rPr>
        <w:t>基准值</w:t>
      </w:r>
      <w:r w:rsidRPr="005A4E93">
        <w:rPr>
          <w:rFonts w:cs="仿宋_GB2312" w:hint="eastAsia"/>
          <w:color w:val="000000" w:themeColor="text1"/>
          <w:szCs w:val="24"/>
        </w:rPr>
        <w:t>:1.5%</w:t>
      </w:r>
    </w:p>
    <w:p w:rsidR="00CE501D" w:rsidRPr="005A4E93" w:rsidRDefault="00CE501D" w:rsidP="00CE501D">
      <w:pPr>
        <w:pStyle w:val="affffffffffffffffff1"/>
        <w:ind w:firstLine="480"/>
        <w:rPr>
          <w:rFonts w:cs="仿宋_GB2312"/>
          <w:color w:val="000000" w:themeColor="text1"/>
          <w:szCs w:val="24"/>
        </w:rPr>
      </w:pPr>
      <w:r w:rsidRPr="005A4E93">
        <w:rPr>
          <w:rFonts w:cs="仿宋_GB2312" w:hint="eastAsia"/>
          <w:color w:val="000000" w:themeColor="text1"/>
          <w:szCs w:val="24"/>
        </w:rPr>
        <w:t>挑战值</w:t>
      </w:r>
      <w:r w:rsidRPr="005A4E93">
        <w:rPr>
          <w:rFonts w:cs="仿宋_GB2312" w:hint="eastAsia"/>
          <w:color w:val="000000" w:themeColor="text1"/>
          <w:szCs w:val="24"/>
        </w:rPr>
        <w:t>:0.8%</w:t>
      </w:r>
    </w:p>
    <w:p w:rsidR="00CE501D" w:rsidRPr="005A4E93" w:rsidRDefault="00CE501D" w:rsidP="00CE501D">
      <w:pPr>
        <w:pStyle w:val="affffffffffffffffff1"/>
        <w:ind w:firstLine="480"/>
        <w:rPr>
          <w:rFonts w:cs="仿宋_GB2312"/>
          <w:color w:val="000000" w:themeColor="text1"/>
          <w:szCs w:val="24"/>
        </w:rPr>
      </w:pPr>
      <w:r w:rsidRPr="005A4E93">
        <w:rPr>
          <w:rFonts w:cs="仿宋_GB2312" w:hint="eastAsia"/>
          <w:color w:val="000000" w:themeColor="text1"/>
          <w:szCs w:val="24"/>
        </w:rPr>
        <w:t>取数周期</w:t>
      </w:r>
      <w:r w:rsidRPr="005A4E93">
        <w:rPr>
          <w:rFonts w:cs="仿宋_GB2312" w:hint="eastAsia"/>
          <w:color w:val="000000" w:themeColor="text1"/>
          <w:szCs w:val="24"/>
        </w:rPr>
        <w:t>:</w:t>
      </w:r>
      <w:r w:rsidRPr="005A4E93">
        <w:rPr>
          <w:rFonts w:cs="仿宋_GB2312" w:hint="eastAsia"/>
          <w:color w:val="000000" w:themeColor="text1"/>
          <w:szCs w:val="24"/>
        </w:rPr>
        <w:t>月</w:t>
      </w:r>
    </w:p>
    <w:p w:rsidR="00CE501D" w:rsidRPr="005A4E93" w:rsidRDefault="00CE501D" w:rsidP="00CE501D">
      <w:pPr>
        <w:pStyle w:val="6"/>
        <w:rPr>
          <w:b/>
          <w:bCs/>
        </w:rPr>
      </w:pPr>
      <w:bookmarkStart w:id="4405" w:name="_Toc130157094"/>
      <w:r w:rsidRPr="005A4E93">
        <w:rPr>
          <w:rFonts w:hint="eastAsia"/>
        </w:rPr>
        <w:t>维护用户弱光率指标</w:t>
      </w:r>
      <w:r>
        <w:rPr>
          <w:rFonts w:hint="eastAsia"/>
        </w:rPr>
        <w:t>查询</w:t>
      </w:r>
      <w:bookmarkEnd w:id="4405"/>
    </w:p>
    <w:p w:rsidR="00CE501D" w:rsidRPr="005A4E93" w:rsidRDefault="00CE501D" w:rsidP="00CE501D">
      <w:pPr>
        <w:pStyle w:val="affffffffffffffffff1"/>
        <w:ind w:firstLine="480"/>
        <w:rPr>
          <w:szCs w:val="24"/>
        </w:rPr>
      </w:pPr>
      <w:r w:rsidRPr="005A4E93">
        <w:rPr>
          <w:rFonts w:hint="eastAsia"/>
          <w:szCs w:val="24"/>
        </w:rPr>
        <w:t>指标算法：装维人员维护的</w:t>
      </w:r>
      <w:r w:rsidRPr="005A4E93">
        <w:rPr>
          <w:rFonts w:hint="eastAsia"/>
          <w:szCs w:val="24"/>
        </w:rPr>
        <w:t>ONU</w:t>
      </w:r>
      <w:r w:rsidRPr="005A4E93">
        <w:rPr>
          <w:rFonts w:hint="eastAsia"/>
          <w:szCs w:val="24"/>
        </w:rPr>
        <w:t>弱光的用户数量</w:t>
      </w:r>
      <w:r w:rsidRPr="005A4E93">
        <w:rPr>
          <w:rFonts w:hint="eastAsia"/>
          <w:szCs w:val="24"/>
        </w:rPr>
        <w:t>/</w:t>
      </w:r>
      <w:r w:rsidRPr="005A4E93">
        <w:rPr>
          <w:rFonts w:hint="eastAsia"/>
          <w:szCs w:val="24"/>
        </w:rPr>
        <w:t>装维人员维护的</w:t>
      </w:r>
      <w:r w:rsidRPr="005A4E93">
        <w:rPr>
          <w:rFonts w:hint="eastAsia"/>
          <w:szCs w:val="24"/>
        </w:rPr>
        <w:t>ONU</w:t>
      </w:r>
      <w:r w:rsidRPr="005A4E93">
        <w:rPr>
          <w:rFonts w:hint="eastAsia"/>
          <w:szCs w:val="24"/>
        </w:rPr>
        <w:t>的总数。</w:t>
      </w:r>
    </w:p>
    <w:p w:rsidR="00CE501D" w:rsidRDefault="00CE501D" w:rsidP="00CE501D">
      <w:pPr>
        <w:pStyle w:val="6"/>
      </w:pPr>
      <w:bookmarkStart w:id="4406" w:name="_Toc130157095"/>
      <w:r>
        <w:rPr>
          <w:rFonts w:hint="eastAsia"/>
        </w:rPr>
        <w:t>弱光数据录入</w:t>
      </w:r>
      <w:bookmarkEnd w:id="4406"/>
    </w:p>
    <w:p w:rsidR="00CE501D" w:rsidRPr="00830DCA" w:rsidRDefault="00CE501D" w:rsidP="00CE501D">
      <w:pPr>
        <w:ind w:firstLine="420"/>
      </w:pPr>
      <w:r>
        <w:rPr>
          <w:rFonts w:hint="eastAsia"/>
        </w:rPr>
        <w:t>录入维护用户弱光数据，包含小区名称、小区</w:t>
      </w:r>
      <w:r>
        <w:rPr>
          <w:rFonts w:hint="eastAsia"/>
        </w:rPr>
        <w:t>ID</w:t>
      </w:r>
      <w:r>
        <w:rPr>
          <w:rFonts w:hint="eastAsia"/>
        </w:rPr>
        <w:t>、弱光用户数、维护用户数。</w:t>
      </w:r>
    </w:p>
    <w:p w:rsidR="00CE501D" w:rsidRPr="005A4E93" w:rsidRDefault="00CE501D" w:rsidP="00CE501D">
      <w:pPr>
        <w:pStyle w:val="6"/>
        <w:rPr>
          <w:b/>
          <w:bCs/>
        </w:rPr>
      </w:pPr>
      <w:bookmarkStart w:id="4407" w:name="_Toc130157096"/>
      <w:r w:rsidRPr="005A4E93">
        <w:rPr>
          <w:rFonts w:hint="eastAsia"/>
        </w:rPr>
        <w:t>维护用户弱光率指标</w:t>
      </w:r>
      <w:r>
        <w:rPr>
          <w:rFonts w:hint="eastAsia"/>
        </w:rPr>
        <w:t>数据文件</w:t>
      </w:r>
      <w:bookmarkEnd w:id="4407"/>
    </w:p>
    <w:p w:rsidR="00CE501D" w:rsidRPr="005A4E93" w:rsidRDefault="00CE501D" w:rsidP="00CE501D">
      <w:pPr>
        <w:pStyle w:val="affffffffffffffffff1"/>
        <w:ind w:firstLine="480"/>
        <w:rPr>
          <w:szCs w:val="24"/>
        </w:rPr>
      </w:pPr>
      <w:r w:rsidRPr="005A4E93">
        <w:rPr>
          <w:rFonts w:hint="eastAsia"/>
          <w:szCs w:val="24"/>
        </w:rPr>
        <w:lastRenderedPageBreak/>
        <w:t>年月、地市、区县、网格、姓名、工号、全国唯一编码、身份证号、在职状态、星级、维护用户弱光率信息到维护用户弱光率过程表。</w:t>
      </w:r>
    </w:p>
    <w:p w:rsidR="00CE501D" w:rsidRPr="005A4E93" w:rsidRDefault="00CE501D" w:rsidP="00CE501D">
      <w:pPr>
        <w:ind w:firstLine="480"/>
        <w:rPr>
          <w:lang w:val="x-none" w:eastAsia="x-none"/>
        </w:rPr>
      </w:pPr>
    </w:p>
    <w:p w:rsidR="00CE501D" w:rsidRPr="005A4E93" w:rsidRDefault="00CE501D" w:rsidP="00CE501D">
      <w:pPr>
        <w:pStyle w:val="6"/>
        <w:rPr>
          <w:b/>
          <w:bCs/>
        </w:rPr>
      </w:pPr>
      <w:bookmarkStart w:id="4408" w:name="_Toc130157097"/>
      <w:r w:rsidRPr="005A4E93">
        <w:rPr>
          <w:rFonts w:hint="eastAsia"/>
        </w:rPr>
        <w:t>催修率指标规则</w:t>
      </w:r>
      <w:bookmarkEnd w:id="4408"/>
    </w:p>
    <w:p w:rsidR="00CE501D" w:rsidRPr="005A4E93" w:rsidRDefault="00CE501D" w:rsidP="00CE501D">
      <w:pPr>
        <w:pStyle w:val="affffffffffffffffff1"/>
        <w:ind w:firstLine="480"/>
        <w:rPr>
          <w:color w:val="000000" w:themeColor="text1"/>
          <w:szCs w:val="24"/>
        </w:rPr>
      </w:pPr>
      <w:r w:rsidRPr="005A4E93">
        <w:rPr>
          <w:rFonts w:hint="eastAsia"/>
          <w:color w:val="000000" w:themeColor="text1"/>
          <w:szCs w:val="24"/>
        </w:rPr>
        <w:t>指标定义：</w:t>
      </w:r>
      <w:r w:rsidRPr="005A4E93">
        <w:rPr>
          <w:rFonts w:hint="eastAsia"/>
          <w:szCs w:val="24"/>
        </w:rPr>
        <w:t>流转到网络侧的投诉工单中，用户通过各投诉渠道催修的投诉工单量占总投诉工单量的比例。</w:t>
      </w:r>
    </w:p>
    <w:p w:rsidR="00CE501D" w:rsidRPr="005A4E93" w:rsidRDefault="00CE501D" w:rsidP="00CE501D">
      <w:pPr>
        <w:pStyle w:val="affffffffffffffffff1"/>
        <w:ind w:firstLine="480"/>
        <w:rPr>
          <w:color w:val="000000" w:themeColor="text1"/>
          <w:szCs w:val="24"/>
        </w:rPr>
      </w:pPr>
      <w:r w:rsidRPr="005A4E93">
        <w:rPr>
          <w:rFonts w:hint="eastAsia"/>
          <w:color w:val="000000" w:themeColor="text1"/>
          <w:szCs w:val="24"/>
        </w:rPr>
        <w:t>指标权重：</w:t>
      </w:r>
      <w:r w:rsidRPr="005A4E93">
        <w:rPr>
          <w:rFonts w:hint="eastAsia"/>
          <w:color w:val="000000" w:themeColor="text1"/>
          <w:szCs w:val="24"/>
        </w:rPr>
        <w:t>3%</w:t>
      </w:r>
    </w:p>
    <w:p w:rsidR="00CE501D" w:rsidRPr="005A4E93" w:rsidRDefault="00CE501D" w:rsidP="00CE501D">
      <w:pPr>
        <w:pStyle w:val="affffffffffffffffff1"/>
        <w:ind w:firstLine="480"/>
        <w:rPr>
          <w:color w:val="000000" w:themeColor="text1"/>
          <w:szCs w:val="24"/>
        </w:rPr>
      </w:pPr>
      <w:r w:rsidRPr="005A4E93">
        <w:rPr>
          <w:rFonts w:hint="eastAsia"/>
          <w:color w:val="000000" w:themeColor="text1"/>
          <w:szCs w:val="24"/>
        </w:rPr>
        <w:t>数据来源：运维管理系统</w:t>
      </w:r>
    </w:p>
    <w:p w:rsidR="00CE501D" w:rsidRPr="005A4E93" w:rsidRDefault="00CE501D" w:rsidP="00CE501D">
      <w:pPr>
        <w:pStyle w:val="affffffffffffffffff1"/>
        <w:ind w:firstLine="480"/>
        <w:rPr>
          <w:color w:val="000000" w:themeColor="text1"/>
          <w:szCs w:val="24"/>
        </w:rPr>
      </w:pPr>
      <w:r w:rsidRPr="005A4E93">
        <w:rPr>
          <w:rFonts w:hint="eastAsia"/>
          <w:color w:val="000000" w:themeColor="text1"/>
          <w:szCs w:val="24"/>
        </w:rPr>
        <w:t>基准值</w:t>
      </w:r>
      <w:r w:rsidRPr="005A4E93">
        <w:rPr>
          <w:rFonts w:hint="eastAsia"/>
          <w:color w:val="000000" w:themeColor="text1"/>
          <w:szCs w:val="24"/>
        </w:rPr>
        <w:t>:5%</w:t>
      </w:r>
    </w:p>
    <w:p w:rsidR="00CE501D" w:rsidRPr="005A4E93" w:rsidRDefault="00CE501D" w:rsidP="00CE501D">
      <w:pPr>
        <w:pStyle w:val="affffffffffffffffff1"/>
        <w:ind w:firstLine="480"/>
        <w:rPr>
          <w:color w:val="000000" w:themeColor="text1"/>
          <w:szCs w:val="24"/>
        </w:rPr>
      </w:pPr>
      <w:r w:rsidRPr="005A4E93">
        <w:rPr>
          <w:rFonts w:hint="eastAsia"/>
          <w:color w:val="000000" w:themeColor="text1"/>
          <w:szCs w:val="24"/>
        </w:rPr>
        <w:t>挑战值</w:t>
      </w:r>
      <w:r w:rsidRPr="005A4E93">
        <w:rPr>
          <w:rFonts w:hint="eastAsia"/>
          <w:color w:val="000000" w:themeColor="text1"/>
          <w:szCs w:val="24"/>
        </w:rPr>
        <w:t>:2%</w:t>
      </w:r>
    </w:p>
    <w:p w:rsidR="00CE501D" w:rsidRPr="005A4E93" w:rsidRDefault="00CE501D" w:rsidP="00CE501D">
      <w:pPr>
        <w:pStyle w:val="affffffffffffffffff1"/>
        <w:ind w:firstLine="480"/>
        <w:rPr>
          <w:color w:val="000000" w:themeColor="text1"/>
          <w:szCs w:val="24"/>
        </w:rPr>
      </w:pPr>
      <w:r w:rsidRPr="005A4E93">
        <w:rPr>
          <w:rFonts w:hint="eastAsia"/>
          <w:color w:val="000000" w:themeColor="text1"/>
          <w:szCs w:val="24"/>
        </w:rPr>
        <w:t>取数周期</w:t>
      </w:r>
      <w:r w:rsidRPr="005A4E93">
        <w:rPr>
          <w:rFonts w:hint="eastAsia"/>
          <w:color w:val="000000" w:themeColor="text1"/>
          <w:szCs w:val="24"/>
        </w:rPr>
        <w:t>:</w:t>
      </w:r>
      <w:r w:rsidRPr="005A4E93">
        <w:rPr>
          <w:rFonts w:hint="eastAsia"/>
          <w:color w:val="000000" w:themeColor="text1"/>
          <w:szCs w:val="24"/>
        </w:rPr>
        <w:t>月</w:t>
      </w:r>
    </w:p>
    <w:p w:rsidR="00CE501D" w:rsidRPr="005A4E93" w:rsidRDefault="00CE501D" w:rsidP="00CE501D">
      <w:pPr>
        <w:pStyle w:val="6"/>
        <w:rPr>
          <w:b/>
          <w:bCs/>
        </w:rPr>
      </w:pPr>
      <w:bookmarkStart w:id="4409" w:name="_Toc130157098"/>
      <w:r w:rsidRPr="005A4E93">
        <w:rPr>
          <w:rFonts w:hint="eastAsia"/>
        </w:rPr>
        <w:t>催修率指标</w:t>
      </w:r>
      <w:r>
        <w:rPr>
          <w:rFonts w:hint="eastAsia"/>
        </w:rPr>
        <w:t>查询</w:t>
      </w:r>
      <w:bookmarkEnd w:id="4409"/>
    </w:p>
    <w:p w:rsidR="00CE501D" w:rsidRPr="005A4E93" w:rsidRDefault="00CE501D" w:rsidP="00CE501D">
      <w:pPr>
        <w:pStyle w:val="affffffffffffffffff1"/>
        <w:ind w:firstLine="480"/>
        <w:rPr>
          <w:szCs w:val="24"/>
        </w:rPr>
      </w:pPr>
      <w:r w:rsidRPr="005A4E93">
        <w:rPr>
          <w:rFonts w:hint="eastAsia"/>
          <w:szCs w:val="24"/>
        </w:rPr>
        <w:t>指标算法：有催单记录的投诉工单量</w:t>
      </w:r>
      <w:r w:rsidRPr="005A4E93">
        <w:rPr>
          <w:rFonts w:hint="eastAsia"/>
          <w:szCs w:val="24"/>
        </w:rPr>
        <w:t>/</w:t>
      </w:r>
      <w:r w:rsidRPr="005A4E93">
        <w:rPr>
          <w:rFonts w:hint="eastAsia"/>
          <w:szCs w:val="24"/>
        </w:rPr>
        <w:t>投诉工单总量。</w:t>
      </w:r>
    </w:p>
    <w:p w:rsidR="00CE501D" w:rsidRPr="005A4E93" w:rsidRDefault="00CE501D" w:rsidP="00CE501D">
      <w:pPr>
        <w:pStyle w:val="6"/>
        <w:rPr>
          <w:b/>
          <w:bCs/>
        </w:rPr>
      </w:pPr>
      <w:bookmarkStart w:id="4410" w:name="_Toc130157099"/>
      <w:r w:rsidRPr="005A4E93">
        <w:rPr>
          <w:rFonts w:hint="eastAsia"/>
        </w:rPr>
        <w:t>催修率指标</w:t>
      </w:r>
      <w:r>
        <w:rPr>
          <w:rFonts w:hint="eastAsia"/>
        </w:rPr>
        <w:t>文件文件</w:t>
      </w:r>
      <w:bookmarkEnd w:id="4410"/>
    </w:p>
    <w:p w:rsidR="00CE501D" w:rsidRPr="005A4E93" w:rsidRDefault="00CE501D" w:rsidP="00CE501D">
      <w:pPr>
        <w:pStyle w:val="affffffffffffffffff1"/>
        <w:ind w:firstLine="480"/>
        <w:rPr>
          <w:szCs w:val="24"/>
        </w:rPr>
      </w:pPr>
      <w:r>
        <w:rPr>
          <w:rFonts w:hint="eastAsia"/>
          <w:szCs w:val="24"/>
        </w:rPr>
        <w:t>存储</w:t>
      </w:r>
      <w:r w:rsidRPr="005A4E93">
        <w:rPr>
          <w:rFonts w:hint="eastAsia"/>
          <w:szCs w:val="24"/>
        </w:rPr>
        <w:t>年月、地市、区县、网格、姓名、工号、全国唯一编码、身份证号、在职状态、星级、催修率信息到维护用户弱光率过程表。</w:t>
      </w:r>
    </w:p>
    <w:p w:rsidR="00CE501D" w:rsidRPr="005A4E93" w:rsidRDefault="00CE501D" w:rsidP="00CE501D">
      <w:pPr>
        <w:pStyle w:val="6"/>
        <w:rPr>
          <w:b/>
          <w:bCs/>
        </w:rPr>
      </w:pPr>
      <w:bookmarkStart w:id="4411" w:name="_Toc130157100"/>
      <w:r w:rsidRPr="005A4E93">
        <w:rPr>
          <w:rFonts w:hint="eastAsia"/>
        </w:rPr>
        <w:t>维护质量规则</w:t>
      </w:r>
      <w:bookmarkEnd w:id="4411"/>
    </w:p>
    <w:p w:rsidR="00CE501D" w:rsidRPr="005A4E93" w:rsidRDefault="00CE501D" w:rsidP="00CE501D">
      <w:pPr>
        <w:pStyle w:val="affffffffffffffffff1"/>
        <w:ind w:firstLine="480"/>
        <w:rPr>
          <w:szCs w:val="24"/>
        </w:rPr>
      </w:pPr>
      <w:r w:rsidRPr="005A4E93">
        <w:rPr>
          <w:rFonts w:hint="eastAsia"/>
          <w:szCs w:val="24"/>
        </w:rPr>
        <w:t>投诉解决率（</w:t>
      </w:r>
      <w:r w:rsidRPr="005A4E93">
        <w:rPr>
          <w:rFonts w:hint="eastAsia"/>
          <w:szCs w:val="24"/>
        </w:rPr>
        <w:t>4</w:t>
      </w:r>
      <w:r w:rsidRPr="005A4E93">
        <w:rPr>
          <w:rFonts w:hint="eastAsia"/>
          <w:szCs w:val="24"/>
        </w:rPr>
        <w:t>分）</w:t>
      </w:r>
    </w:p>
    <w:p w:rsidR="00CE501D" w:rsidRPr="005A4E93" w:rsidRDefault="00CE501D" w:rsidP="00CE501D">
      <w:pPr>
        <w:pStyle w:val="affffffffffffffffff1"/>
        <w:ind w:firstLine="480"/>
        <w:rPr>
          <w:szCs w:val="24"/>
        </w:rPr>
      </w:pPr>
      <w:r w:rsidRPr="005A4E93">
        <w:rPr>
          <w:rFonts w:hint="eastAsia"/>
          <w:szCs w:val="24"/>
        </w:rPr>
        <w:t>狭义重复投诉率（</w:t>
      </w:r>
      <w:r w:rsidRPr="005A4E93">
        <w:rPr>
          <w:rFonts w:hint="eastAsia"/>
          <w:szCs w:val="24"/>
        </w:rPr>
        <w:t>4</w:t>
      </w:r>
      <w:r w:rsidRPr="005A4E93">
        <w:rPr>
          <w:rFonts w:hint="eastAsia"/>
          <w:szCs w:val="24"/>
        </w:rPr>
        <w:t>分）</w:t>
      </w:r>
    </w:p>
    <w:p w:rsidR="00CE501D" w:rsidRPr="005A4E93" w:rsidRDefault="00CE501D" w:rsidP="00CE501D">
      <w:pPr>
        <w:pStyle w:val="affffffffffffffffff1"/>
        <w:ind w:firstLine="480"/>
        <w:rPr>
          <w:szCs w:val="24"/>
        </w:rPr>
      </w:pPr>
      <w:r w:rsidRPr="005A4E93">
        <w:rPr>
          <w:rFonts w:hint="eastAsia"/>
          <w:szCs w:val="24"/>
        </w:rPr>
        <w:t>维护用户弱光率（</w:t>
      </w:r>
      <w:r w:rsidRPr="005A4E93">
        <w:rPr>
          <w:rFonts w:hint="eastAsia"/>
          <w:szCs w:val="24"/>
        </w:rPr>
        <w:t>4</w:t>
      </w:r>
      <w:r w:rsidRPr="005A4E93">
        <w:rPr>
          <w:rFonts w:hint="eastAsia"/>
          <w:szCs w:val="24"/>
        </w:rPr>
        <w:t>分）</w:t>
      </w:r>
    </w:p>
    <w:p w:rsidR="00CE501D" w:rsidRPr="005A4E93" w:rsidRDefault="00CE501D" w:rsidP="00CE501D">
      <w:pPr>
        <w:pStyle w:val="affffffffffffffffff1"/>
        <w:ind w:firstLine="480"/>
        <w:rPr>
          <w:szCs w:val="24"/>
        </w:rPr>
      </w:pPr>
      <w:r w:rsidRPr="005A4E93">
        <w:rPr>
          <w:rFonts w:hint="eastAsia"/>
          <w:szCs w:val="24"/>
        </w:rPr>
        <w:t>催修率（</w:t>
      </w:r>
      <w:r w:rsidRPr="005A4E93">
        <w:rPr>
          <w:rFonts w:hint="eastAsia"/>
          <w:szCs w:val="24"/>
        </w:rPr>
        <w:t>3</w:t>
      </w:r>
      <w:r w:rsidRPr="005A4E93">
        <w:rPr>
          <w:rFonts w:hint="eastAsia"/>
          <w:szCs w:val="24"/>
        </w:rPr>
        <w:t>分）</w:t>
      </w:r>
    </w:p>
    <w:p w:rsidR="00CE501D" w:rsidRPr="005A4E93" w:rsidRDefault="00CE501D" w:rsidP="00CE501D">
      <w:pPr>
        <w:pStyle w:val="affffffffffffffffff1"/>
        <w:ind w:firstLine="480"/>
        <w:rPr>
          <w:szCs w:val="24"/>
        </w:rPr>
      </w:pPr>
      <w:r w:rsidRPr="005A4E93">
        <w:rPr>
          <w:rFonts w:hint="eastAsia"/>
          <w:szCs w:val="24"/>
        </w:rPr>
        <w:t>到达挑战值得满分，低于基准值得</w:t>
      </w:r>
      <w:r w:rsidRPr="005A4E93">
        <w:rPr>
          <w:rFonts w:hint="eastAsia"/>
          <w:szCs w:val="24"/>
        </w:rPr>
        <w:t>0</w:t>
      </w:r>
      <w:r w:rsidRPr="005A4E93">
        <w:rPr>
          <w:rFonts w:hint="eastAsia"/>
          <w:szCs w:val="24"/>
        </w:rPr>
        <w:t>分，介于挑战值与基准值之间线性得分。无装维工单不得分将权重平摊至其余考核项。</w:t>
      </w:r>
    </w:p>
    <w:p w:rsidR="00CE501D" w:rsidRPr="005A4E93" w:rsidRDefault="00CE501D" w:rsidP="00CE501D">
      <w:pPr>
        <w:pStyle w:val="5"/>
        <w:rPr>
          <w:szCs w:val="24"/>
        </w:rPr>
      </w:pPr>
      <w:bookmarkStart w:id="4412" w:name="_Toc130157101"/>
      <w:r w:rsidRPr="005A4E93">
        <w:rPr>
          <w:rFonts w:hint="eastAsia"/>
          <w:szCs w:val="24"/>
        </w:rPr>
        <w:t>服务满意度</w:t>
      </w:r>
      <w:bookmarkEnd w:id="4412"/>
    </w:p>
    <w:p w:rsidR="00CE501D" w:rsidRPr="005A4E93" w:rsidRDefault="00CE501D" w:rsidP="00CE501D">
      <w:pPr>
        <w:pStyle w:val="6"/>
        <w:rPr>
          <w:b/>
          <w:bCs/>
        </w:rPr>
      </w:pPr>
      <w:bookmarkStart w:id="4413" w:name="_Toc130157102"/>
      <w:r w:rsidRPr="005A4E93">
        <w:rPr>
          <w:rFonts w:hint="eastAsia"/>
        </w:rPr>
        <w:t>装移机用后即评（场景式调研）满意度指标规则</w:t>
      </w:r>
      <w:bookmarkEnd w:id="4413"/>
    </w:p>
    <w:p w:rsidR="00CE501D" w:rsidRPr="005A4E93" w:rsidRDefault="00CE501D" w:rsidP="00CE501D">
      <w:pPr>
        <w:pStyle w:val="affffffffffffffffff1"/>
        <w:ind w:firstLine="480"/>
        <w:rPr>
          <w:szCs w:val="24"/>
        </w:rPr>
      </w:pPr>
      <w:r w:rsidRPr="005A4E93">
        <w:rPr>
          <w:rFonts w:hint="eastAsia"/>
          <w:szCs w:val="24"/>
        </w:rPr>
        <w:lastRenderedPageBreak/>
        <w:t>指标定义：装移机服务结束后用户用后即评为满意的工单占比。</w:t>
      </w:r>
    </w:p>
    <w:p w:rsidR="00CE501D" w:rsidRPr="005A4E93" w:rsidRDefault="00CE501D" w:rsidP="00CE501D">
      <w:pPr>
        <w:pStyle w:val="affffffffffffffffff1"/>
        <w:ind w:firstLine="480"/>
        <w:rPr>
          <w:szCs w:val="24"/>
        </w:rPr>
      </w:pPr>
      <w:r w:rsidRPr="005A4E93">
        <w:rPr>
          <w:rFonts w:hint="eastAsia"/>
          <w:szCs w:val="24"/>
        </w:rPr>
        <w:t>指标权重：</w:t>
      </w:r>
      <w:r w:rsidRPr="005A4E93">
        <w:rPr>
          <w:rFonts w:hint="eastAsia"/>
          <w:szCs w:val="24"/>
        </w:rPr>
        <w:t>10%</w:t>
      </w:r>
    </w:p>
    <w:p w:rsidR="00CE501D" w:rsidRPr="005A4E93" w:rsidRDefault="00CE501D" w:rsidP="00CE501D">
      <w:pPr>
        <w:pStyle w:val="affffffffffffffffff1"/>
        <w:ind w:firstLine="480"/>
        <w:rPr>
          <w:szCs w:val="24"/>
        </w:rPr>
      </w:pPr>
      <w:r w:rsidRPr="005A4E93">
        <w:rPr>
          <w:rFonts w:hint="eastAsia"/>
          <w:szCs w:val="24"/>
        </w:rPr>
        <w:t>数据来源：一级客服运营管理系统</w:t>
      </w:r>
    </w:p>
    <w:p w:rsidR="00CE501D" w:rsidRPr="005A4E93" w:rsidRDefault="00CE501D" w:rsidP="00CE501D">
      <w:pPr>
        <w:pStyle w:val="affffffffffffffffff1"/>
        <w:ind w:firstLine="480"/>
        <w:rPr>
          <w:szCs w:val="24"/>
        </w:rPr>
      </w:pPr>
      <w:r w:rsidRPr="005A4E93">
        <w:rPr>
          <w:rFonts w:hint="eastAsia"/>
          <w:szCs w:val="24"/>
        </w:rPr>
        <w:t>基准值</w:t>
      </w:r>
      <w:r w:rsidRPr="005A4E93">
        <w:rPr>
          <w:rFonts w:hint="eastAsia"/>
          <w:szCs w:val="24"/>
        </w:rPr>
        <w:t>:90</w:t>
      </w:r>
    </w:p>
    <w:p w:rsidR="00CE501D" w:rsidRPr="005A4E93" w:rsidRDefault="00CE501D" w:rsidP="00CE501D">
      <w:pPr>
        <w:pStyle w:val="affffffffffffffffff1"/>
        <w:ind w:firstLine="480"/>
        <w:rPr>
          <w:szCs w:val="24"/>
        </w:rPr>
      </w:pPr>
      <w:r w:rsidRPr="005A4E93">
        <w:rPr>
          <w:rFonts w:hint="eastAsia"/>
          <w:szCs w:val="24"/>
        </w:rPr>
        <w:t>挑战值</w:t>
      </w:r>
      <w:r w:rsidRPr="005A4E93">
        <w:rPr>
          <w:rFonts w:hint="eastAsia"/>
          <w:szCs w:val="24"/>
        </w:rPr>
        <w:t>: 99</w:t>
      </w:r>
    </w:p>
    <w:p w:rsidR="00CE501D" w:rsidRPr="005A4E93" w:rsidRDefault="00CE501D" w:rsidP="00CE501D">
      <w:pPr>
        <w:pStyle w:val="affffffffffffffffff1"/>
        <w:ind w:firstLine="480"/>
        <w:rPr>
          <w:szCs w:val="24"/>
        </w:rPr>
      </w:pPr>
      <w:r w:rsidRPr="005A4E93">
        <w:rPr>
          <w:rFonts w:hint="eastAsia"/>
          <w:szCs w:val="24"/>
        </w:rPr>
        <w:t>取数周期</w:t>
      </w:r>
      <w:r w:rsidRPr="005A4E93">
        <w:rPr>
          <w:rFonts w:hint="eastAsia"/>
          <w:szCs w:val="24"/>
        </w:rPr>
        <w:t>:</w:t>
      </w:r>
      <w:r w:rsidRPr="005A4E93">
        <w:rPr>
          <w:rFonts w:hint="eastAsia"/>
          <w:szCs w:val="24"/>
        </w:rPr>
        <w:t>月</w:t>
      </w:r>
    </w:p>
    <w:p w:rsidR="00CE501D" w:rsidRPr="005A4E93" w:rsidRDefault="00CE501D" w:rsidP="00CE501D">
      <w:pPr>
        <w:pStyle w:val="6"/>
        <w:rPr>
          <w:b/>
          <w:bCs/>
        </w:rPr>
      </w:pPr>
      <w:bookmarkStart w:id="4414" w:name="_Toc130157103"/>
      <w:r w:rsidRPr="005A4E93">
        <w:rPr>
          <w:rFonts w:hint="eastAsia"/>
        </w:rPr>
        <w:t>装移机用后即评（场景式调研）满意度指标</w:t>
      </w:r>
      <w:r>
        <w:rPr>
          <w:rFonts w:hint="eastAsia"/>
        </w:rPr>
        <w:t>查询</w:t>
      </w:r>
      <w:bookmarkEnd w:id="4414"/>
    </w:p>
    <w:p w:rsidR="00CE501D" w:rsidRPr="005A4E93" w:rsidRDefault="00CE501D" w:rsidP="00CE501D">
      <w:pPr>
        <w:pStyle w:val="affffffffffffffffff1"/>
        <w:ind w:firstLine="480"/>
        <w:rPr>
          <w:szCs w:val="24"/>
        </w:rPr>
      </w:pPr>
      <w:r w:rsidRPr="005A4E93">
        <w:rPr>
          <w:rFonts w:hint="eastAsia"/>
          <w:szCs w:val="24"/>
        </w:rPr>
        <w:t>指标算法：装移机工单用后即评为满意的工单数量</w:t>
      </w:r>
      <w:r w:rsidRPr="005A4E93">
        <w:rPr>
          <w:rFonts w:hint="eastAsia"/>
          <w:szCs w:val="24"/>
        </w:rPr>
        <w:t>/</w:t>
      </w:r>
      <w:r w:rsidRPr="005A4E93">
        <w:rPr>
          <w:rFonts w:hint="eastAsia"/>
          <w:szCs w:val="24"/>
        </w:rPr>
        <w:t>工单总量。</w:t>
      </w:r>
    </w:p>
    <w:p w:rsidR="00CE501D" w:rsidRPr="005A4E93" w:rsidRDefault="00CE501D" w:rsidP="00CE501D">
      <w:pPr>
        <w:ind w:firstLine="480"/>
      </w:pPr>
    </w:p>
    <w:p w:rsidR="00CE501D" w:rsidRPr="005A4E93" w:rsidRDefault="00CE501D" w:rsidP="00CE501D">
      <w:pPr>
        <w:pStyle w:val="6"/>
        <w:rPr>
          <w:b/>
          <w:bCs/>
        </w:rPr>
      </w:pPr>
      <w:bookmarkStart w:id="4415" w:name="_Toc130157104"/>
      <w:r w:rsidRPr="005A4E93">
        <w:rPr>
          <w:rFonts w:hint="eastAsia"/>
        </w:rPr>
        <w:t>装移机用后即评（场景式调研）满意度指标</w:t>
      </w:r>
      <w:r>
        <w:rPr>
          <w:rFonts w:hint="eastAsia"/>
        </w:rPr>
        <w:t>数据文件</w:t>
      </w:r>
      <w:bookmarkEnd w:id="4415"/>
    </w:p>
    <w:p w:rsidR="00CE501D" w:rsidRPr="005A4E93" w:rsidRDefault="00CE501D" w:rsidP="00CE501D">
      <w:pPr>
        <w:pStyle w:val="affffffffffffffffff1"/>
        <w:ind w:firstLine="480"/>
        <w:rPr>
          <w:szCs w:val="24"/>
        </w:rPr>
      </w:pPr>
      <w:r w:rsidRPr="005A4E93">
        <w:rPr>
          <w:rFonts w:hint="eastAsia"/>
          <w:szCs w:val="24"/>
        </w:rPr>
        <w:t>年月、地市、区县、网格、姓名、工号、全国唯一编码、身份证号、在职状态、星级、装移机用后即评（场景式调研）满意度信息到装移机用后即评（场景式调研）满意度过程表。</w:t>
      </w:r>
    </w:p>
    <w:p w:rsidR="00CE501D" w:rsidRPr="005A4E93" w:rsidRDefault="00CE501D" w:rsidP="00CE501D">
      <w:pPr>
        <w:pStyle w:val="affffffffffffffffff1"/>
        <w:ind w:firstLine="480"/>
        <w:rPr>
          <w:szCs w:val="24"/>
        </w:rPr>
      </w:pPr>
    </w:p>
    <w:p w:rsidR="00CE501D" w:rsidRPr="005A4E93" w:rsidRDefault="00CE501D" w:rsidP="00CE501D">
      <w:pPr>
        <w:pStyle w:val="6"/>
        <w:rPr>
          <w:b/>
          <w:bCs/>
        </w:rPr>
      </w:pPr>
      <w:bookmarkStart w:id="4416" w:name="_Toc130157105"/>
      <w:r w:rsidRPr="005A4E93">
        <w:rPr>
          <w:rFonts w:hint="eastAsia"/>
        </w:rPr>
        <w:t>投诉处理用后即评（场景式调研）满意度指标规则</w:t>
      </w:r>
      <w:bookmarkEnd w:id="4416"/>
    </w:p>
    <w:p w:rsidR="00CE501D" w:rsidRPr="005A4E93" w:rsidRDefault="00CE501D" w:rsidP="00CE501D">
      <w:pPr>
        <w:pStyle w:val="affffffffffffffffff1"/>
        <w:ind w:firstLine="480"/>
        <w:rPr>
          <w:szCs w:val="24"/>
        </w:rPr>
      </w:pPr>
      <w:r w:rsidRPr="005A4E93">
        <w:rPr>
          <w:rFonts w:hint="eastAsia"/>
          <w:szCs w:val="24"/>
        </w:rPr>
        <w:t>指标定义：网络类投诉（含报障）处理服务结束后用户用后即评为满意的工单占比。</w:t>
      </w:r>
    </w:p>
    <w:p w:rsidR="00CE501D" w:rsidRPr="005A4E93" w:rsidRDefault="00CE501D" w:rsidP="00CE501D">
      <w:pPr>
        <w:pStyle w:val="affffffffffffffffff1"/>
        <w:ind w:firstLine="480"/>
        <w:rPr>
          <w:szCs w:val="24"/>
        </w:rPr>
      </w:pPr>
      <w:r w:rsidRPr="005A4E93">
        <w:rPr>
          <w:rFonts w:hint="eastAsia"/>
          <w:szCs w:val="24"/>
        </w:rPr>
        <w:t>指标权重：</w:t>
      </w:r>
      <w:r w:rsidRPr="005A4E93">
        <w:rPr>
          <w:rFonts w:hint="eastAsia"/>
          <w:szCs w:val="24"/>
        </w:rPr>
        <w:t>10%</w:t>
      </w:r>
    </w:p>
    <w:p w:rsidR="00CE501D" w:rsidRPr="005A4E93" w:rsidRDefault="00CE501D" w:rsidP="00CE501D">
      <w:pPr>
        <w:pStyle w:val="affffffffffffffffff1"/>
        <w:ind w:firstLine="480"/>
        <w:rPr>
          <w:szCs w:val="24"/>
        </w:rPr>
      </w:pPr>
      <w:r w:rsidRPr="005A4E93">
        <w:rPr>
          <w:rFonts w:hint="eastAsia"/>
          <w:szCs w:val="24"/>
        </w:rPr>
        <w:t>数据来源：一级客服运营管理系统</w:t>
      </w:r>
    </w:p>
    <w:p w:rsidR="00CE501D" w:rsidRPr="005A4E93" w:rsidRDefault="00CE501D" w:rsidP="00CE501D">
      <w:pPr>
        <w:pStyle w:val="affffffffffffffffff1"/>
        <w:ind w:firstLine="480"/>
        <w:rPr>
          <w:szCs w:val="24"/>
        </w:rPr>
      </w:pPr>
      <w:r w:rsidRPr="005A4E93">
        <w:rPr>
          <w:rFonts w:hint="eastAsia"/>
          <w:szCs w:val="24"/>
        </w:rPr>
        <w:t>基准值</w:t>
      </w:r>
      <w:r w:rsidRPr="005A4E93">
        <w:rPr>
          <w:rFonts w:hint="eastAsia"/>
          <w:szCs w:val="24"/>
        </w:rPr>
        <w:t>:90</w:t>
      </w:r>
    </w:p>
    <w:p w:rsidR="00CE501D" w:rsidRPr="005A4E93" w:rsidRDefault="00CE501D" w:rsidP="00CE501D">
      <w:pPr>
        <w:pStyle w:val="affffffffffffffffff1"/>
        <w:ind w:firstLine="480"/>
        <w:rPr>
          <w:szCs w:val="24"/>
        </w:rPr>
      </w:pPr>
      <w:r w:rsidRPr="005A4E93">
        <w:rPr>
          <w:rFonts w:hint="eastAsia"/>
          <w:szCs w:val="24"/>
        </w:rPr>
        <w:t>挑战值</w:t>
      </w:r>
      <w:r w:rsidRPr="005A4E93">
        <w:rPr>
          <w:rFonts w:hint="eastAsia"/>
          <w:szCs w:val="24"/>
        </w:rPr>
        <w:t>: 99</w:t>
      </w:r>
    </w:p>
    <w:p w:rsidR="00CE501D" w:rsidRPr="005A4E93" w:rsidRDefault="00CE501D" w:rsidP="00CE501D">
      <w:pPr>
        <w:pStyle w:val="affffffffffffffffff1"/>
        <w:ind w:firstLine="480"/>
        <w:rPr>
          <w:b/>
          <w:szCs w:val="24"/>
        </w:rPr>
      </w:pPr>
      <w:r w:rsidRPr="005A4E93">
        <w:rPr>
          <w:rFonts w:hint="eastAsia"/>
          <w:szCs w:val="24"/>
        </w:rPr>
        <w:t>取数周期</w:t>
      </w:r>
      <w:r w:rsidRPr="005A4E93">
        <w:rPr>
          <w:rFonts w:hint="eastAsia"/>
          <w:szCs w:val="24"/>
        </w:rPr>
        <w:t>:</w:t>
      </w:r>
      <w:r w:rsidRPr="005A4E93">
        <w:rPr>
          <w:rFonts w:hint="eastAsia"/>
          <w:szCs w:val="24"/>
        </w:rPr>
        <w:t>月</w:t>
      </w:r>
    </w:p>
    <w:p w:rsidR="00CE501D" w:rsidRPr="005A4E93" w:rsidRDefault="00CE501D" w:rsidP="00CE501D">
      <w:pPr>
        <w:pStyle w:val="6"/>
        <w:rPr>
          <w:b/>
          <w:bCs/>
        </w:rPr>
      </w:pPr>
      <w:r w:rsidRPr="005A4E93">
        <w:rPr>
          <w:rFonts w:hint="eastAsia"/>
        </w:rPr>
        <w:t xml:space="preserve"> </w:t>
      </w:r>
      <w:bookmarkStart w:id="4417" w:name="_Toc130157106"/>
      <w:r w:rsidRPr="005A4E93">
        <w:rPr>
          <w:rFonts w:hint="eastAsia"/>
        </w:rPr>
        <w:t>投诉处理用后即评（场景式调研）满意度指标</w:t>
      </w:r>
      <w:r>
        <w:rPr>
          <w:rFonts w:hint="eastAsia"/>
        </w:rPr>
        <w:t>查询</w:t>
      </w:r>
      <w:bookmarkEnd w:id="4417"/>
    </w:p>
    <w:p w:rsidR="00CE501D" w:rsidRPr="005A4E93" w:rsidRDefault="00CE501D" w:rsidP="00CE501D">
      <w:pPr>
        <w:pStyle w:val="affffffffffffffffff1"/>
        <w:ind w:firstLine="480"/>
        <w:rPr>
          <w:szCs w:val="24"/>
        </w:rPr>
      </w:pPr>
      <w:r w:rsidRPr="005A4E93">
        <w:rPr>
          <w:rFonts w:hint="eastAsia"/>
          <w:szCs w:val="24"/>
        </w:rPr>
        <w:t>指标算法：用后即评中用户表示满意的投诉工单量</w:t>
      </w:r>
      <w:r w:rsidRPr="005A4E93">
        <w:rPr>
          <w:rFonts w:hint="eastAsia"/>
          <w:szCs w:val="24"/>
        </w:rPr>
        <w:t>/</w:t>
      </w:r>
      <w:r w:rsidRPr="005A4E93">
        <w:rPr>
          <w:rFonts w:hint="eastAsia"/>
          <w:szCs w:val="24"/>
        </w:rPr>
        <w:t>狭义投诉工单总量。</w:t>
      </w:r>
    </w:p>
    <w:p w:rsidR="00CE501D" w:rsidRPr="005A4E93" w:rsidRDefault="00CE501D" w:rsidP="00CE501D">
      <w:pPr>
        <w:ind w:firstLine="480"/>
        <w:rPr>
          <w:lang w:val="x-none" w:eastAsia="x-none"/>
        </w:rPr>
      </w:pPr>
    </w:p>
    <w:p w:rsidR="00CE501D" w:rsidRPr="005A4E93" w:rsidRDefault="00CE501D" w:rsidP="00CE501D">
      <w:pPr>
        <w:pStyle w:val="6"/>
        <w:rPr>
          <w:b/>
          <w:bCs/>
        </w:rPr>
      </w:pPr>
      <w:bookmarkStart w:id="4418" w:name="_Toc130157107"/>
      <w:r w:rsidRPr="005A4E93">
        <w:rPr>
          <w:rFonts w:hint="eastAsia"/>
        </w:rPr>
        <w:lastRenderedPageBreak/>
        <w:t>投诉处理用后即评（场景式调研）满意度指标</w:t>
      </w:r>
      <w:r>
        <w:rPr>
          <w:rFonts w:hint="eastAsia"/>
        </w:rPr>
        <w:t>数据文件</w:t>
      </w:r>
      <w:bookmarkEnd w:id="4418"/>
    </w:p>
    <w:p w:rsidR="00CE501D" w:rsidRPr="005A4E93" w:rsidRDefault="00CE501D" w:rsidP="00CE501D">
      <w:pPr>
        <w:pStyle w:val="affffffffffffffffff1"/>
        <w:ind w:firstLine="480"/>
        <w:rPr>
          <w:szCs w:val="24"/>
        </w:rPr>
      </w:pPr>
      <w:r>
        <w:rPr>
          <w:rFonts w:hint="eastAsia"/>
          <w:szCs w:val="24"/>
        </w:rPr>
        <w:t>存储</w:t>
      </w:r>
      <w:r w:rsidRPr="005A4E93">
        <w:rPr>
          <w:rFonts w:hint="eastAsia"/>
          <w:szCs w:val="24"/>
        </w:rPr>
        <w:t>年月、地市、区县、网格、姓名、工号、全国唯一编码、身份证号、在职状态、星级、投诉处理用后即评（场景式调研）满意度信息到投诉处理用后即评（场景式调研）满意度过程表。</w:t>
      </w:r>
    </w:p>
    <w:p w:rsidR="00CE501D" w:rsidRPr="005A4E93" w:rsidRDefault="00CE501D" w:rsidP="00CE501D">
      <w:pPr>
        <w:pStyle w:val="6"/>
        <w:rPr>
          <w:b/>
          <w:bCs/>
        </w:rPr>
      </w:pPr>
      <w:bookmarkStart w:id="4419" w:name="_Toc130157108"/>
      <w:r w:rsidRPr="005A4E93">
        <w:rPr>
          <w:rFonts w:hint="eastAsia"/>
        </w:rPr>
        <w:t>服务满意度规则</w:t>
      </w:r>
      <w:bookmarkEnd w:id="4419"/>
    </w:p>
    <w:p w:rsidR="00CE501D" w:rsidRPr="005A4E93" w:rsidRDefault="00CE501D" w:rsidP="00CE501D">
      <w:pPr>
        <w:pStyle w:val="affffffffffffffffff1"/>
        <w:ind w:firstLine="480"/>
        <w:rPr>
          <w:szCs w:val="24"/>
        </w:rPr>
      </w:pPr>
      <w:r w:rsidRPr="005A4E93">
        <w:rPr>
          <w:rFonts w:hint="eastAsia"/>
          <w:szCs w:val="24"/>
        </w:rPr>
        <w:t>装移机用后即评（场景式调研）满意度（</w:t>
      </w:r>
      <w:r w:rsidRPr="005A4E93">
        <w:rPr>
          <w:rFonts w:hint="eastAsia"/>
          <w:szCs w:val="24"/>
        </w:rPr>
        <w:t>10</w:t>
      </w:r>
      <w:r w:rsidRPr="005A4E93">
        <w:rPr>
          <w:rFonts w:hint="eastAsia"/>
          <w:szCs w:val="24"/>
        </w:rPr>
        <w:t>分）</w:t>
      </w:r>
    </w:p>
    <w:p w:rsidR="00CE501D" w:rsidRPr="005A4E93" w:rsidRDefault="00CE501D" w:rsidP="00CE501D">
      <w:pPr>
        <w:pStyle w:val="affffffffffffffffff1"/>
        <w:ind w:firstLine="480"/>
        <w:rPr>
          <w:szCs w:val="24"/>
        </w:rPr>
      </w:pPr>
      <w:r w:rsidRPr="005A4E93">
        <w:rPr>
          <w:rFonts w:hint="eastAsia"/>
          <w:szCs w:val="24"/>
        </w:rPr>
        <w:t>投诉处理用后即评（场景式调研）满意度（</w:t>
      </w:r>
      <w:r w:rsidRPr="005A4E93">
        <w:rPr>
          <w:rFonts w:hint="eastAsia"/>
          <w:szCs w:val="24"/>
        </w:rPr>
        <w:t>10</w:t>
      </w:r>
      <w:r w:rsidRPr="005A4E93">
        <w:rPr>
          <w:rFonts w:hint="eastAsia"/>
          <w:szCs w:val="24"/>
        </w:rPr>
        <w:t>分）</w:t>
      </w:r>
    </w:p>
    <w:p w:rsidR="00CE501D" w:rsidRPr="005A4E93" w:rsidRDefault="00CE501D" w:rsidP="00CE501D">
      <w:pPr>
        <w:pStyle w:val="affffffffffffffffff1"/>
        <w:ind w:firstLine="480"/>
        <w:rPr>
          <w:szCs w:val="24"/>
        </w:rPr>
      </w:pPr>
      <w:r w:rsidRPr="005A4E93">
        <w:rPr>
          <w:rFonts w:hint="eastAsia"/>
          <w:szCs w:val="24"/>
        </w:rPr>
        <w:t>到达挑战值得满分，低于基准值得</w:t>
      </w:r>
      <w:r w:rsidRPr="005A4E93">
        <w:rPr>
          <w:rFonts w:hint="eastAsia"/>
          <w:szCs w:val="24"/>
        </w:rPr>
        <w:t>0</w:t>
      </w:r>
      <w:r w:rsidRPr="005A4E93">
        <w:rPr>
          <w:rFonts w:hint="eastAsia"/>
          <w:szCs w:val="24"/>
        </w:rPr>
        <w:t>分，介于挑战值与基准值之间线性得分。无装维工单不得分将权重平摊至其余考核项。</w:t>
      </w:r>
    </w:p>
    <w:p w:rsidR="00CE501D" w:rsidRPr="005A4E93" w:rsidRDefault="00CE501D" w:rsidP="00CE501D">
      <w:pPr>
        <w:pStyle w:val="6"/>
      </w:pPr>
      <w:bookmarkStart w:id="4420" w:name="_Toc130157109"/>
      <w:r w:rsidRPr="005A4E93">
        <w:rPr>
          <w:rFonts w:hint="eastAsia"/>
        </w:rPr>
        <w:t>随销支撑指标规则</w:t>
      </w:r>
      <w:bookmarkEnd w:id="4420"/>
    </w:p>
    <w:p w:rsidR="00CE501D" w:rsidRPr="005A4E93" w:rsidRDefault="00CE501D" w:rsidP="00CE501D">
      <w:pPr>
        <w:pStyle w:val="affffffffffffffffff1"/>
        <w:ind w:firstLine="480"/>
        <w:rPr>
          <w:szCs w:val="24"/>
        </w:rPr>
      </w:pPr>
      <w:r w:rsidRPr="005A4E93">
        <w:rPr>
          <w:rFonts w:hint="eastAsia"/>
          <w:szCs w:val="24"/>
        </w:rPr>
        <w:t>指标定义：结合省内实际情况，协同市场部门输出相关评分。</w:t>
      </w:r>
    </w:p>
    <w:p w:rsidR="00CE501D" w:rsidRPr="005A4E93" w:rsidRDefault="00CE501D" w:rsidP="00CE501D">
      <w:pPr>
        <w:pStyle w:val="affffffffffffffffff1"/>
        <w:ind w:firstLine="480"/>
        <w:rPr>
          <w:szCs w:val="24"/>
        </w:rPr>
      </w:pPr>
      <w:r w:rsidRPr="005A4E93">
        <w:rPr>
          <w:rFonts w:hint="eastAsia"/>
          <w:szCs w:val="24"/>
        </w:rPr>
        <w:t>指标权重：</w:t>
      </w:r>
      <w:r w:rsidRPr="005A4E93">
        <w:rPr>
          <w:rFonts w:hint="eastAsia"/>
          <w:szCs w:val="24"/>
        </w:rPr>
        <w:t>10%</w:t>
      </w:r>
    </w:p>
    <w:p w:rsidR="00CE501D" w:rsidRPr="005A4E93" w:rsidRDefault="00CE501D" w:rsidP="00CE501D">
      <w:pPr>
        <w:pStyle w:val="affffffffffffffffff1"/>
        <w:ind w:firstLine="480"/>
        <w:rPr>
          <w:szCs w:val="24"/>
        </w:rPr>
      </w:pPr>
      <w:r w:rsidRPr="005A4E93">
        <w:rPr>
          <w:rFonts w:hint="eastAsia"/>
          <w:szCs w:val="24"/>
        </w:rPr>
        <w:t>数据来源：各省市场配合打分</w:t>
      </w:r>
    </w:p>
    <w:p w:rsidR="00CE501D" w:rsidRPr="005A4E93" w:rsidRDefault="00CE501D" w:rsidP="00CE501D">
      <w:pPr>
        <w:pStyle w:val="affffffffffffffffff1"/>
        <w:ind w:firstLine="480"/>
        <w:rPr>
          <w:szCs w:val="24"/>
        </w:rPr>
      </w:pPr>
      <w:r w:rsidRPr="005A4E93">
        <w:rPr>
          <w:rFonts w:hint="eastAsia"/>
          <w:szCs w:val="24"/>
        </w:rPr>
        <w:t>基准值</w:t>
      </w:r>
      <w:r w:rsidRPr="005A4E93">
        <w:rPr>
          <w:rFonts w:hint="eastAsia"/>
          <w:szCs w:val="24"/>
        </w:rPr>
        <w:t>:0</w:t>
      </w:r>
    </w:p>
    <w:p w:rsidR="00CE501D" w:rsidRPr="005A4E93" w:rsidRDefault="00CE501D" w:rsidP="00CE501D">
      <w:pPr>
        <w:pStyle w:val="affffffffffffffffff1"/>
        <w:ind w:firstLine="480"/>
        <w:rPr>
          <w:szCs w:val="24"/>
        </w:rPr>
      </w:pPr>
      <w:r w:rsidRPr="005A4E93">
        <w:rPr>
          <w:rFonts w:hint="eastAsia"/>
          <w:szCs w:val="24"/>
        </w:rPr>
        <w:t>挑战值</w:t>
      </w:r>
      <w:r w:rsidRPr="005A4E93">
        <w:rPr>
          <w:rFonts w:hint="eastAsia"/>
          <w:szCs w:val="24"/>
        </w:rPr>
        <w:t>:</w:t>
      </w:r>
      <w:r w:rsidRPr="005A4E93">
        <w:rPr>
          <w:rFonts w:hint="eastAsia"/>
          <w:szCs w:val="24"/>
        </w:rPr>
        <w:t>各省结合省内实际情况制定</w:t>
      </w:r>
    </w:p>
    <w:p w:rsidR="00CE501D" w:rsidRPr="005A4E93" w:rsidRDefault="00CE501D" w:rsidP="00CE501D">
      <w:pPr>
        <w:pStyle w:val="affffffffffffffffff1"/>
        <w:ind w:firstLine="480"/>
        <w:rPr>
          <w:szCs w:val="24"/>
        </w:rPr>
      </w:pPr>
      <w:r w:rsidRPr="005A4E93">
        <w:rPr>
          <w:rFonts w:hint="eastAsia"/>
          <w:szCs w:val="24"/>
        </w:rPr>
        <w:t>取数周期</w:t>
      </w:r>
      <w:r w:rsidRPr="005A4E93">
        <w:rPr>
          <w:rFonts w:hint="eastAsia"/>
          <w:szCs w:val="24"/>
        </w:rPr>
        <w:t>:</w:t>
      </w:r>
      <w:r w:rsidRPr="005A4E93">
        <w:rPr>
          <w:rFonts w:hint="eastAsia"/>
          <w:szCs w:val="24"/>
        </w:rPr>
        <w:t>月</w:t>
      </w:r>
    </w:p>
    <w:p w:rsidR="00CE501D" w:rsidRPr="005A4E93" w:rsidRDefault="00CE501D" w:rsidP="00CE501D">
      <w:pPr>
        <w:pStyle w:val="5"/>
        <w:rPr>
          <w:szCs w:val="24"/>
        </w:rPr>
      </w:pPr>
      <w:bookmarkStart w:id="4421" w:name="_Toc130157110"/>
      <w:r w:rsidRPr="005A4E93">
        <w:rPr>
          <w:rFonts w:hint="eastAsia"/>
          <w:szCs w:val="24"/>
        </w:rPr>
        <w:t>随销支撑指标</w:t>
      </w:r>
      <w:r>
        <w:rPr>
          <w:rFonts w:hint="eastAsia"/>
          <w:szCs w:val="24"/>
        </w:rPr>
        <w:t>查询</w:t>
      </w:r>
      <w:bookmarkEnd w:id="4421"/>
    </w:p>
    <w:p w:rsidR="00CE501D" w:rsidRPr="005A4E93" w:rsidRDefault="00CE501D" w:rsidP="00CE501D">
      <w:pPr>
        <w:pStyle w:val="affffffffffffffffff1"/>
        <w:ind w:firstLine="480"/>
        <w:rPr>
          <w:szCs w:val="24"/>
        </w:rPr>
      </w:pPr>
      <w:r w:rsidRPr="005A4E93">
        <w:rPr>
          <w:rFonts w:hint="eastAsia"/>
          <w:szCs w:val="24"/>
        </w:rPr>
        <w:t>指标算法：依据随销量、网格长打分等数据，各省结合省内实际情况，协同市场部门输出相关评分。</w:t>
      </w:r>
    </w:p>
    <w:p w:rsidR="00CE501D" w:rsidRPr="005A4E93" w:rsidRDefault="00CE501D" w:rsidP="00CE501D">
      <w:pPr>
        <w:ind w:firstLine="480"/>
      </w:pPr>
    </w:p>
    <w:p w:rsidR="00CE501D" w:rsidRPr="005A4E93" w:rsidRDefault="00CE501D" w:rsidP="00CE501D">
      <w:pPr>
        <w:pStyle w:val="5"/>
        <w:rPr>
          <w:szCs w:val="24"/>
        </w:rPr>
      </w:pPr>
      <w:bookmarkStart w:id="4422" w:name="_Toc130157111"/>
      <w:r w:rsidRPr="005A4E93">
        <w:rPr>
          <w:rFonts w:hint="eastAsia"/>
          <w:szCs w:val="24"/>
        </w:rPr>
        <w:t>随销支撑指标</w:t>
      </w:r>
      <w:r>
        <w:rPr>
          <w:rFonts w:hint="eastAsia"/>
          <w:szCs w:val="24"/>
        </w:rPr>
        <w:t>数据文件</w:t>
      </w:r>
      <w:bookmarkEnd w:id="4422"/>
    </w:p>
    <w:p w:rsidR="00CE501D" w:rsidRPr="005A4E93" w:rsidRDefault="00CE501D" w:rsidP="00CE501D">
      <w:pPr>
        <w:pStyle w:val="affffffffffffffffff1"/>
        <w:ind w:firstLine="480"/>
        <w:rPr>
          <w:szCs w:val="24"/>
        </w:rPr>
      </w:pPr>
      <w:r w:rsidRPr="005A4E93">
        <w:rPr>
          <w:rFonts w:hint="eastAsia"/>
          <w:szCs w:val="24"/>
        </w:rPr>
        <w:t>年月、地市、区县、网格、姓名、工号、全国唯一编码、身份证号、在职状态、星级、随销支撑信息到随销支撑过程表。</w:t>
      </w:r>
    </w:p>
    <w:p w:rsidR="00CE501D" w:rsidRPr="005A4E93" w:rsidRDefault="00CE501D" w:rsidP="00CE501D">
      <w:pPr>
        <w:pStyle w:val="5"/>
        <w:rPr>
          <w:szCs w:val="24"/>
        </w:rPr>
      </w:pPr>
      <w:bookmarkStart w:id="4423" w:name="_Toc130157112"/>
      <w:r w:rsidRPr="005A4E93">
        <w:rPr>
          <w:rFonts w:hint="eastAsia"/>
          <w:szCs w:val="24"/>
        </w:rPr>
        <w:t>装维画像数据采集</w:t>
      </w:r>
      <w:bookmarkEnd w:id="4423"/>
    </w:p>
    <w:p w:rsidR="00CE501D" w:rsidRPr="005A4E93" w:rsidRDefault="00CE501D" w:rsidP="00CE501D">
      <w:pPr>
        <w:pStyle w:val="6"/>
        <w:rPr>
          <w:b/>
          <w:bCs/>
        </w:rPr>
      </w:pPr>
      <w:bookmarkStart w:id="4424" w:name="_Toc130157113"/>
      <w:r w:rsidRPr="005A4E93">
        <w:rPr>
          <w:rFonts w:hint="eastAsia"/>
        </w:rPr>
        <w:lastRenderedPageBreak/>
        <w:t>人员信息查询</w:t>
      </w:r>
      <w:bookmarkEnd w:id="4424"/>
    </w:p>
    <w:p w:rsidR="00CE501D" w:rsidRPr="005A4E93" w:rsidRDefault="00CE501D" w:rsidP="00CE501D">
      <w:pPr>
        <w:pStyle w:val="affffffffffffffffff1"/>
        <w:ind w:firstLineChars="200" w:firstLine="480"/>
        <w:rPr>
          <w:szCs w:val="24"/>
        </w:rPr>
      </w:pPr>
      <w:r w:rsidRPr="005A4E93">
        <w:rPr>
          <w:rFonts w:hint="eastAsia"/>
          <w:szCs w:val="24"/>
        </w:rPr>
        <w:t>为了实现装维画像分析，装维画像模型中装维人员信息应包括人员基本信息和岗位基本信息，信息采集与修改必须通过各省装维系统同步，确保装维系统和装维画像系统人员信息一致。采集的人员基本信息应包含装维人员的姓名、照片、全国统一账号、年龄、星级、学历、地市、区县、归属维护站（组）、职位、装维标签、入职时间、证书信息。</w:t>
      </w:r>
    </w:p>
    <w:p w:rsidR="00CE501D" w:rsidRPr="005A4E93" w:rsidRDefault="00CE501D" w:rsidP="00CE501D">
      <w:pPr>
        <w:pStyle w:val="affffffffffffffffff1"/>
        <w:ind w:firstLineChars="200" w:firstLine="480"/>
        <w:rPr>
          <w:szCs w:val="24"/>
        </w:rPr>
      </w:pPr>
      <w:r w:rsidRPr="005A4E93">
        <w:rPr>
          <w:rFonts w:hint="eastAsia"/>
          <w:szCs w:val="24"/>
        </w:rPr>
        <w:t>家客代维账号全国唯一，各省按照账号规范创建账号，一个身份证省内仅能注册一次家客代维账号。代维人员进行岗位调动或者区域调动均使用原账号。装维离职应对账号进行停用管理，历史账号保留不重复启用（同一人员复职须延用原账号）。对装维人员进行全国统一编号。</w:t>
      </w:r>
    </w:p>
    <w:p w:rsidR="00CE501D" w:rsidRPr="005A4E93" w:rsidRDefault="00CE501D" w:rsidP="00CE501D">
      <w:pPr>
        <w:pStyle w:val="6"/>
        <w:rPr>
          <w:b/>
          <w:bCs/>
        </w:rPr>
      </w:pPr>
      <w:bookmarkStart w:id="4425" w:name="_Toc130157114"/>
      <w:r w:rsidRPr="005A4E93">
        <w:rPr>
          <w:rFonts w:hint="eastAsia"/>
        </w:rPr>
        <w:t>人员信息</w:t>
      </w:r>
      <w:r>
        <w:rPr>
          <w:rFonts w:hint="eastAsia"/>
        </w:rPr>
        <w:t>数据文件</w:t>
      </w:r>
      <w:bookmarkEnd w:id="4425"/>
    </w:p>
    <w:p w:rsidR="00CE501D" w:rsidRPr="005A4E93" w:rsidRDefault="00CE501D" w:rsidP="00CE501D">
      <w:pPr>
        <w:pStyle w:val="affffffffffffffffff1"/>
        <w:ind w:firstLineChars="200" w:firstLine="480"/>
        <w:rPr>
          <w:szCs w:val="24"/>
        </w:rPr>
      </w:pPr>
      <w:r w:rsidRPr="005A4E93">
        <w:rPr>
          <w:rFonts w:hint="eastAsia"/>
          <w:szCs w:val="24"/>
        </w:rPr>
        <w:t>存储年月、地市、区县、网格、姓名、工号、全国唯一编码、身份证号、在职状态、星级、学历、地市、区县、归属维护站（组）、职位、装维标签、入职时间、证书信息表。</w:t>
      </w:r>
    </w:p>
    <w:p w:rsidR="00CE501D" w:rsidRPr="005A4E93" w:rsidRDefault="00CE501D" w:rsidP="00CE501D">
      <w:pPr>
        <w:ind w:firstLine="480"/>
        <w:rPr>
          <w:lang w:eastAsia="x-none"/>
        </w:rPr>
      </w:pPr>
    </w:p>
    <w:p w:rsidR="00CE501D" w:rsidRPr="005A4E93" w:rsidRDefault="00CE501D" w:rsidP="00CE501D">
      <w:pPr>
        <w:pStyle w:val="6"/>
        <w:rPr>
          <w:b/>
          <w:bCs/>
        </w:rPr>
      </w:pPr>
      <w:bookmarkStart w:id="4426" w:name="_Toc130157115"/>
      <w:r w:rsidRPr="005A4E93">
        <w:rPr>
          <w:rFonts w:hint="eastAsia"/>
        </w:rPr>
        <w:t>装维工单信息查询</w:t>
      </w:r>
      <w:bookmarkEnd w:id="4426"/>
    </w:p>
    <w:p w:rsidR="00CE501D" w:rsidRPr="005A4E93" w:rsidRDefault="00CE501D" w:rsidP="00CE501D">
      <w:pPr>
        <w:pStyle w:val="affffffffffffffffff1"/>
        <w:ind w:firstLine="480"/>
        <w:rPr>
          <w:szCs w:val="24"/>
        </w:rPr>
      </w:pPr>
      <w:r w:rsidRPr="005A4E93">
        <w:rPr>
          <w:rFonts w:hint="eastAsia"/>
          <w:szCs w:val="24"/>
        </w:rPr>
        <w:t>装维画像系统中装维工单信息数据应来源于各省家宽装维系统系统。</w:t>
      </w:r>
    </w:p>
    <w:p w:rsidR="00CE501D" w:rsidRPr="005A4E93" w:rsidRDefault="00CE501D" w:rsidP="00CE501D">
      <w:pPr>
        <w:pStyle w:val="affffffffffffffffff1"/>
        <w:ind w:firstLine="480"/>
        <w:rPr>
          <w:szCs w:val="24"/>
        </w:rPr>
      </w:pPr>
      <w:r w:rsidRPr="005A4E93">
        <w:rPr>
          <w:rFonts w:hint="eastAsia"/>
          <w:szCs w:val="24"/>
        </w:rPr>
        <w:t>装维人员指标统计应由画像系统（或模块）根据装维工单明细、指标统计按照画像模型进行核算。</w:t>
      </w:r>
    </w:p>
    <w:p w:rsidR="00CE501D" w:rsidRPr="005A4E93" w:rsidRDefault="00CE501D" w:rsidP="00CE501D">
      <w:pPr>
        <w:pStyle w:val="affffffffffffffffff1"/>
        <w:ind w:firstLine="480"/>
        <w:rPr>
          <w:szCs w:val="24"/>
        </w:rPr>
      </w:pPr>
      <w:r w:rsidRPr="005A4E93">
        <w:rPr>
          <w:rFonts w:hint="eastAsia"/>
          <w:szCs w:val="24"/>
        </w:rPr>
        <w:t>装维满意度明细来源于一级客服运营管理系统，根据满意度计算规则呈现个人装维满意度得分。</w:t>
      </w:r>
    </w:p>
    <w:p w:rsidR="00CE501D" w:rsidRPr="005A4E93" w:rsidRDefault="00CE501D" w:rsidP="00CE501D">
      <w:pPr>
        <w:pStyle w:val="affffffffffffffffff1"/>
        <w:ind w:firstLine="480"/>
        <w:rPr>
          <w:szCs w:val="24"/>
          <w:lang w:val="x-none" w:eastAsia="x-none"/>
        </w:rPr>
      </w:pPr>
      <w:r w:rsidRPr="005A4E93">
        <w:rPr>
          <w:rFonts w:hint="eastAsia"/>
          <w:szCs w:val="24"/>
        </w:rPr>
        <w:t>问题工单信息：对装维人员处理工单量过程中的问题工单应进行记录，包括各类不达标装维工单至少包含装机不及时工单、投诉处理不及时工单、装机不满意度工单、维修不满意工单、投诉未解决（或者质检不通过）工单，各省可根据实际情况增补问题工单种类。</w:t>
      </w:r>
    </w:p>
    <w:p w:rsidR="00CE501D" w:rsidRPr="005A4E93" w:rsidRDefault="00CE501D" w:rsidP="00CE501D">
      <w:pPr>
        <w:pStyle w:val="6"/>
        <w:rPr>
          <w:b/>
          <w:bCs/>
        </w:rPr>
      </w:pPr>
      <w:bookmarkStart w:id="4427" w:name="_Toc130157116"/>
      <w:r w:rsidRPr="005A4E93">
        <w:rPr>
          <w:rFonts w:hint="eastAsia"/>
        </w:rPr>
        <w:t>装维工单信息</w:t>
      </w:r>
      <w:r>
        <w:rPr>
          <w:rFonts w:hint="eastAsia"/>
        </w:rPr>
        <w:t>数据文件</w:t>
      </w:r>
      <w:bookmarkEnd w:id="4427"/>
    </w:p>
    <w:p w:rsidR="00CE501D" w:rsidRPr="005A4E93" w:rsidRDefault="00CE501D" w:rsidP="00CE501D">
      <w:pPr>
        <w:pStyle w:val="affffffffffffffffff1"/>
        <w:ind w:firstLine="480"/>
        <w:rPr>
          <w:szCs w:val="24"/>
        </w:rPr>
      </w:pPr>
      <w:r w:rsidRPr="005A4E93">
        <w:rPr>
          <w:rFonts w:hint="eastAsia"/>
          <w:szCs w:val="24"/>
        </w:rPr>
        <w:lastRenderedPageBreak/>
        <w:t>归档天、月账期、统计时间、定单</w:t>
      </w:r>
      <w:r w:rsidRPr="005A4E93">
        <w:rPr>
          <w:rFonts w:hint="eastAsia"/>
          <w:szCs w:val="24"/>
        </w:rPr>
        <w:t>ID</w:t>
      </w:r>
      <w:r w:rsidRPr="005A4E93">
        <w:rPr>
          <w:rFonts w:hint="eastAsia"/>
          <w:szCs w:val="24"/>
        </w:rPr>
        <w:t>、定单编码、受理时间、综调接单时间、定单状态、归档时间、业务类型</w:t>
      </w:r>
      <w:r w:rsidRPr="005A4E93">
        <w:rPr>
          <w:rFonts w:hint="eastAsia"/>
          <w:szCs w:val="24"/>
        </w:rPr>
        <w:t>ID</w:t>
      </w:r>
      <w:r w:rsidRPr="005A4E93">
        <w:rPr>
          <w:rFonts w:hint="eastAsia"/>
          <w:szCs w:val="24"/>
        </w:rPr>
        <w:t>、客户等级</w:t>
      </w:r>
      <w:r w:rsidRPr="005A4E93">
        <w:rPr>
          <w:rFonts w:hint="eastAsia"/>
          <w:szCs w:val="24"/>
        </w:rPr>
        <w:t>ID</w:t>
      </w:r>
      <w:r w:rsidRPr="005A4E93">
        <w:rPr>
          <w:rFonts w:hint="eastAsia"/>
          <w:szCs w:val="24"/>
        </w:rPr>
        <w:t>、客户等级名称、客户类型</w:t>
      </w:r>
      <w:r w:rsidRPr="005A4E93">
        <w:rPr>
          <w:rFonts w:hint="eastAsia"/>
          <w:szCs w:val="24"/>
        </w:rPr>
        <w:t>ID</w:t>
      </w:r>
      <w:r w:rsidRPr="005A4E93">
        <w:rPr>
          <w:rFonts w:hint="eastAsia"/>
          <w:szCs w:val="24"/>
        </w:rPr>
        <w:t>、客户类型名称、地州</w:t>
      </w:r>
      <w:r w:rsidRPr="005A4E93">
        <w:rPr>
          <w:rFonts w:hint="eastAsia"/>
          <w:szCs w:val="24"/>
        </w:rPr>
        <w:t>ID</w:t>
      </w:r>
      <w:r w:rsidRPr="005A4E93">
        <w:rPr>
          <w:rFonts w:hint="eastAsia"/>
          <w:szCs w:val="24"/>
        </w:rPr>
        <w:t>、地州名称、区县</w:t>
      </w:r>
      <w:r w:rsidRPr="005A4E93">
        <w:rPr>
          <w:rFonts w:hint="eastAsia"/>
          <w:szCs w:val="24"/>
        </w:rPr>
        <w:t>ID</w:t>
      </w:r>
      <w:r w:rsidRPr="005A4E93">
        <w:rPr>
          <w:rFonts w:hint="eastAsia"/>
          <w:szCs w:val="24"/>
        </w:rPr>
        <w:t>、区县名称、网格</w:t>
      </w:r>
      <w:r w:rsidRPr="005A4E93">
        <w:rPr>
          <w:rFonts w:hint="eastAsia"/>
          <w:szCs w:val="24"/>
        </w:rPr>
        <w:t>ID</w:t>
      </w:r>
      <w:r w:rsidRPr="005A4E93">
        <w:rPr>
          <w:rFonts w:hint="eastAsia"/>
          <w:szCs w:val="24"/>
        </w:rPr>
        <w:t>、网格名称、小区</w:t>
      </w:r>
      <w:r w:rsidRPr="005A4E93">
        <w:rPr>
          <w:rFonts w:hint="eastAsia"/>
          <w:szCs w:val="24"/>
        </w:rPr>
        <w:t>ID</w:t>
      </w:r>
      <w:r w:rsidRPr="005A4E93">
        <w:rPr>
          <w:rFonts w:hint="eastAsia"/>
          <w:szCs w:val="24"/>
        </w:rPr>
        <w:t>、小区名称、接入号、主账号、别名接入号、宽带速率、覆盖区域</w:t>
      </w:r>
      <w:r w:rsidRPr="005A4E93">
        <w:rPr>
          <w:rFonts w:hint="eastAsia"/>
          <w:szCs w:val="24"/>
        </w:rPr>
        <w:t>CODE</w:t>
      </w:r>
      <w:r w:rsidRPr="005A4E93">
        <w:rPr>
          <w:rFonts w:hint="eastAsia"/>
          <w:szCs w:val="24"/>
        </w:rPr>
        <w:t>、覆盖区域名称、覆盖类型</w:t>
      </w:r>
      <w:r w:rsidRPr="005A4E93">
        <w:rPr>
          <w:rFonts w:hint="eastAsia"/>
          <w:szCs w:val="24"/>
        </w:rPr>
        <w:t>CODE</w:t>
      </w:r>
      <w:r w:rsidRPr="005A4E93">
        <w:rPr>
          <w:rFonts w:hint="eastAsia"/>
          <w:szCs w:val="24"/>
        </w:rPr>
        <w:t>、</w:t>
      </w:r>
      <w:r w:rsidRPr="005A4E93">
        <w:rPr>
          <w:rFonts w:hint="eastAsia"/>
          <w:szCs w:val="24"/>
        </w:rPr>
        <w:t>ARTY_TYPE</w:t>
      </w:r>
      <w:r w:rsidRPr="005A4E93">
        <w:rPr>
          <w:rFonts w:hint="eastAsia"/>
          <w:szCs w:val="24"/>
        </w:rPr>
        <w:t>、装维人员</w:t>
      </w:r>
      <w:r w:rsidRPr="005A4E93">
        <w:rPr>
          <w:rFonts w:hint="eastAsia"/>
          <w:szCs w:val="24"/>
        </w:rPr>
        <w:t>ID</w:t>
      </w:r>
      <w:r w:rsidRPr="005A4E93">
        <w:rPr>
          <w:rFonts w:hint="eastAsia"/>
          <w:szCs w:val="24"/>
        </w:rPr>
        <w:t>、装维人员姓名、装维人员电话、外线回单时间、首次到装机环节时间、首约精确时间、首响操作时间、首响操作人、首响操作人姓名、最新改约工时池开始时间、最新改约工时池结束时间、最新预约精确时间、前台改约次数、装维改约次数、历次改约是否超时、签到时间、签到人</w:t>
      </w:r>
      <w:r w:rsidRPr="005A4E93">
        <w:rPr>
          <w:rFonts w:hint="eastAsia"/>
          <w:szCs w:val="24"/>
        </w:rPr>
        <w:t>ID</w:t>
      </w:r>
      <w:r w:rsidRPr="005A4E93">
        <w:rPr>
          <w:rFonts w:hint="eastAsia"/>
          <w:szCs w:val="24"/>
        </w:rPr>
        <w:t>、签到人姓名、签到时最新预约开始时间、签到时最新预约结束时间、签到时最新精确预约时间、转派次数、转回捞池次数、是否测速、是否达标、是否虚假测速、虚假测速描述、接收光功率、装机时长、催装次数、装机首次响应及时、装移机处理及时、催装、装机工单退单、质检合格、新装用户弱光、新装用户测速达标、装移机用后即评（场景式调研）满意、履约及时存储。</w:t>
      </w:r>
    </w:p>
    <w:p w:rsidR="00CE501D" w:rsidRPr="005A4E93" w:rsidRDefault="00CE501D" w:rsidP="00CE501D">
      <w:pPr>
        <w:pStyle w:val="6"/>
        <w:rPr>
          <w:b/>
          <w:bCs/>
        </w:rPr>
      </w:pPr>
      <w:bookmarkStart w:id="4428" w:name="_Toc130157117"/>
      <w:r w:rsidRPr="005A4E93">
        <w:rPr>
          <w:rFonts w:hint="eastAsia"/>
        </w:rPr>
        <w:t>维护信息查询</w:t>
      </w:r>
      <w:bookmarkEnd w:id="4428"/>
    </w:p>
    <w:p w:rsidR="00CE501D" w:rsidRPr="005A4E93" w:rsidRDefault="00CE501D" w:rsidP="00CE501D">
      <w:pPr>
        <w:pStyle w:val="affffffffffffffffff1"/>
        <w:ind w:firstLineChars="200" w:firstLine="480"/>
        <w:rPr>
          <w:szCs w:val="24"/>
        </w:rPr>
      </w:pPr>
      <w:r w:rsidRPr="005A4E93">
        <w:rPr>
          <w:rFonts w:hint="eastAsia"/>
          <w:szCs w:val="24"/>
        </w:rPr>
        <w:t>装维画像中装维人员的维护信息数据应来源于各省家宽业务运维支撑系统系统，综调采集资管维护区域信息，并分配到人。</w:t>
      </w:r>
    </w:p>
    <w:p w:rsidR="00CE501D" w:rsidRPr="005A4E93" w:rsidRDefault="00CE501D" w:rsidP="00CE501D">
      <w:pPr>
        <w:pStyle w:val="6"/>
        <w:rPr>
          <w:b/>
          <w:bCs/>
        </w:rPr>
      </w:pPr>
      <w:bookmarkStart w:id="4429" w:name="_Toc130157118"/>
      <w:r w:rsidRPr="005A4E93">
        <w:rPr>
          <w:rFonts w:hint="eastAsia"/>
        </w:rPr>
        <w:t>维护信息</w:t>
      </w:r>
      <w:r>
        <w:rPr>
          <w:rFonts w:hint="eastAsia"/>
        </w:rPr>
        <w:t>数据文件</w:t>
      </w:r>
      <w:bookmarkEnd w:id="4429"/>
    </w:p>
    <w:p w:rsidR="00CE501D" w:rsidRPr="005A4E93" w:rsidRDefault="00CE501D" w:rsidP="00CE501D">
      <w:pPr>
        <w:pStyle w:val="affffffffffffffffff1"/>
        <w:ind w:firstLine="480"/>
        <w:rPr>
          <w:szCs w:val="24"/>
          <w:lang w:eastAsia="x-none"/>
        </w:rPr>
      </w:pPr>
      <w:r w:rsidRPr="005A4E93">
        <w:rPr>
          <w:rFonts w:hint="eastAsia"/>
          <w:szCs w:val="24"/>
        </w:rPr>
        <w:t>地市信息、区县信息、网格信息、小区信息、维护规模、子产品维护数信息存储。</w:t>
      </w:r>
    </w:p>
    <w:p w:rsidR="00CE501D" w:rsidRPr="005A4E93" w:rsidRDefault="00CE501D" w:rsidP="00CE501D">
      <w:pPr>
        <w:pStyle w:val="6"/>
        <w:rPr>
          <w:b/>
          <w:bCs/>
        </w:rPr>
      </w:pPr>
      <w:bookmarkStart w:id="4430" w:name="_Toc130157119"/>
      <w:r w:rsidRPr="005A4E93">
        <w:rPr>
          <w:rFonts w:hint="eastAsia"/>
        </w:rPr>
        <w:t>惩罚信息查询</w:t>
      </w:r>
      <w:bookmarkEnd w:id="4430"/>
    </w:p>
    <w:p w:rsidR="00CE501D" w:rsidRPr="005A4E93" w:rsidRDefault="00CE501D" w:rsidP="00CE501D">
      <w:pPr>
        <w:pStyle w:val="affffffffffffffffff1"/>
        <w:ind w:firstLineChars="200" w:firstLine="480"/>
        <w:rPr>
          <w:szCs w:val="24"/>
          <w:lang w:eastAsia="x-none"/>
        </w:rPr>
      </w:pPr>
      <w:r w:rsidRPr="005A4E93">
        <w:rPr>
          <w:rFonts w:hint="eastAsia"/>
          <w:szCs w:val="24"/>
        </w:rPr>
        <w:t>查询年月、州市、区县、网格名称、姓名、综调账号、用户类型、装机首响超时、装机履约超时、投诉首相超时、投诉履约超时、服务投诉、升级投诉、投诉重复投诉率（重复投诉加频繁故障）差额、弄虚作假、</w:t>
      </w:r>
      <w:r w:rsidRPr="005A4E93">
        <w:rPr>
          <w:rFonts w:hint="eastAsia"/>
          <w:szCs w:val="24"/>
        </w:rPr>
        <w:t>H5</w:t>
      </w:r>
      <w:r w:rsidRPr="005A4E93">
        <w:rPr>
          <w:rFonts w:hint="eastAsia"/>
          <w:szCs w:val="24"/>
        </w:rPr>
        <w:t>低分满意度、</w:t>
      </w:r>
      <w:r w:rsidRPr="005A4E93">
        <w:rPr>
          <w:rFonts w:hint="eastAsia"/>
          <w:szCs w:val="24"/>
        </w:rPr>
        <w:t>H5</w:t>
      </w:r>
      <w:r w:rsidRPr="005A4E93">
        <w:rPr>
          <w:rFonts w:hint="eastAsia"/>
          <w:szCs w:val="24"/>
        </w:rPr>
        <w:t>回访不合规事件、新装</w:t>
      </w:r>
      <w:r w:rsidRPr="005A4E93">
        <w:rPr>
          <w:rFonts w:hint="eastAsia"/>
          <w:szCs w:val="24"/>
        </w:rPr>
        <w:t>\</w:t>
      </w:r>
      <w:r w:rsidRPr="005A4E93">
        <w:rPr>
          <w:rFonts w:hint="eastAsia"/>
          <w:szCs w:val="24"/>
        </w:rPr>
        <w:t>维修</w:t>
      </w:r>
      <w:r w:rsidRPr="005A4E93">
        <w:rPr>
          <w:rFonts w:hint="eastAsia"/>
          <w:szCs w:val="24"/>
        </w:rPr>
        <w:t>\</w:t>
      </w:r>
      <w:r w:rsidRPr="005A4E93">
        <w:rPr>
          <w:rFonts w:hint="eastAsia"/>
          <w:szCs w:val="24"/>
        </w:rPr>
        <w:t>弱光、测速不达标、宽带安装规范、智能组网报告、用户不在线、平安乡村摄像头、服务规范质检不合格、作业安全作业、自定义考核信息。</w:t>
      </w:r>
    </w:p>
    <w:p w:rsidR="00CE501D" w:rsidRPr="005A4E93" w:rsidRDefault="00CE501D" w:rsidP="00CE501D">
      <w:pPr>
        <w:pStyle w:val="6"/>
        <w:rPr>
          <w:b/>
          <w:bCs/>
        </w:rPr>
      </w:pPr>
      <w:bookmarkStart w:id="4431" w:name="_Toc130157120"/>
      <w:r w:rsidRPr="005A4E93">
        <w:rPr>
          <w:rFonts w:hint="eastAsia"/>
        </w:rPr>
        <w:t>惩罚信息</w:t>
      </w:r>
      <w:r>
        <w:rPr>
          <w:rFonts w:hint="eastAsia"/>
        </w:rPr>
        <w:t>数据文件</w:t>
      </w:r>
      <w:bookmarkEnd w:id="4431"/>
    </w:p>
    <w:p w:rsidR="00CE501D" w:rsidRPr="005A4E93" w:rsidRDefault="00CE501D" w:rsidP="00CE501D">
      <w:pPr>
        <w:pStyle w:val="affffffffffffffffff1"/>
        <w:ind w:firstLineChars="200" w:firstLine="480"/>
        <w:rPr>
          <w:szCs w:val="24"/>
        </w:rPr>
      </w:pPr>
      <w:r w:rsidRPr="005A4E93">
        <w:rPr>
          <w:rFonts w:hint="eastAsia"/>
          <w:szCs w:val="24"/>
        </w:rPr>
        <w:lastRenderedPageBreak/>
        <w:t>年月、州市、区县、网格名称、姓名、综调账号、用户类型、装机首响超时、装机履约超时、投诉首相超时、投诉履约超时、服务投诉、升级投诉、投诉重复投诉率（重复投诉加频繁故障）差额、弄虚作假、</w:t>
      </w:r>
      <w:r w:rsidRPr="005A4E93">
        <w:rPr>
          <w:rFonts w:hint="eastAsia"/>
          <w:szCs w:val="24"/>
        </w:rPr>
        <w:t>H5</w:t>
      </w:r>
      <w:r w:rsidRPr="005A4E93">
        <w:rPr>
          <w:rFonts w:hint="eastAsia"/>
          <w:szCs w:val="24"/>
        </w:rPr>
        <w:t>低分满意度、</w:t>
      </w:r>
      <w:r w:rsidRPr="005A4E93">
        <w:rPr>
          <w:rFonts w:hint="eastAsia"/>
          <w:szCs w:val="24"/>
        </w:rPr>
        <w:t>H5</w:t>
      </w:r>
      <w:r w:rsidRPr="005A4E93">
        <w:rPr>
          <w:rFonts w:hint="eastAsia"/>
          <w:szCs w:val="24"/>
        </w:rPr>
        <w:t>回访不合规事件、新装</w:t>
      </w:r>
      <w:r w:rsidRPr="005A4E93">
        <w:rPr>
          <w:rFonts w:hint="eastAsia"/>
          <w:szCs w:val="24"/>
        </w:rPr>
        <w:t>\</w:t>
      </w:r>
      <w:r w:rsidRPr="005A4E93">
        <w:rPr>
          <w:rFonts w:hint="eastAsia"/>
          <w:szCs w:val="24"/>
        </w:rPr>
        <w:t>维修</w:t>
      </w:r>
      <w:r w:rsidRPr="005A4E93">
        <w:rPr>
          <w:rFonts w:hint="eastAsia"/>
          <w:szCs w:val="24"/>
        </w:rPr>
        <w:t>\</w:t>
      </w:r>
      <w:r w:rsidRPr="005A4E93">
        <w:rPr>
          <w:rFonts w:hint="eastAsia"/>
          <w:szCs w:val="24"/>
        </w:rPr>
        <w:t>弱光、测速不达标、宽带安装规范、智能组网报告、用户不在线、平安乡村摄像头、服务规范质检不合格、作业安全作业、自定义考核存储。</w:t>
      </w:r>
    </w:p>
    <w:p w:rsidR="00CE501D" w:rsidRPr="005A4E93" w:rsidRDefault="00CE501D" w:rsidP="00CE501D">
      <w:pPr>
        <w:pStyle w:val="6"/>
        <w:rPr>
          <w:b/>
          <w:bCs/>
        </w:rPr>
      </w:pPr>
      <w:bookmarkStart w:id="4432" w:name="_Toc130157121"/>
      <w:r w:rsidRPr="005A4E93">
        <w:rPr>
          <w:rFonts w:hint="eastAsia"/>
        </w:rPr>
        <w:t>薪酬信息查询</w:t>
      </w:r>
      <w:bookmarkEnd w:id="4432"/>
    </w:p>
    <w:p w:rsidR="00CE501D" w:rsidRPr="005A4E93" w:rsidRDefault="00CE501D" w:rsidP="00CE501D">
      <w:pPr>
        <w:pStyle w:val="affffffffffffffffff1"/>
        <w:ind w:firstLineChars="200" w:firstLine="480"/>
        <w:rPr>
          <w:szCs w:val="24"/>
          <w:lang w:eastAsia="x-none"/>
        </w:rPr>
      </w:pPr>
      <w:r w:rsidRPr="005A4E93">
        <w:rPr>
          <w:rFonts w:hint="eastAsia"/>
          <w:szCs w:val="24"/>
        </w:rPr>
        <w:t>查询州市、区县、网格名称、姓名、综调账号、用户类型、应付数、五险一金、其他、、养老保险、医疗保险、重特病、失业保险、生育、工伤、公积金、养老保险、医疗保险、重特病、失业保险、住房公积金、登高电工取证信息。</w:t>
      </w:r>
    </w:p>
    <w:p w:rsidR="00CE501D" w:rsidRPr="005A4E93" w:rsidRDefault="00CE501D" w:rsidP="00CE501D">
      <w:pPr>
        <w:pStyle w:val="6"/>
        <w:rPr>
          <w:b/>
          <w:bCs/>
        </w:rPr>
      </w:pPr>
      <w:bookmarkStart w:id="4433" w:name="_Toc130157122"/>
      <w:r w:rsidRPr="005A4E93">
        <w:rPr>
          <w:rFonts w:hint="eastAsia"/>
        </w:rPr>
        <w:t>薪酬信息</w:t>
      </w:r>
      <w:r>
        <w:rPr>
          <w:rFonts w:hint="eastAsia"/>
        </w:rPr>
        <w:t>数据文件</w:t>
      </w:r>
      <w:bookmarkEnd w:id="4433"/>
    </w:p>
    <w:p w:rsidR="00CE501D" w:rsidRPr="005A4E93" w:rsidRDefault="00CE501D" w:rsidP="00CE501D">
      <w:pPr>
        <w:pStyle w:val="affffffffffffffffff1"/>
        <w:ind w:firstLineChars="200" w:firstLine="480"/>
        <w:rPr>
          <w:szCs w:val="24"/>
          <w:lang w:eastAsia="x-none"/>
        </w:rPr>
      </w:pPr>
      <w:r w:rsidRPr="005A4E93">
        <w:rPr>
          <w:rFonts w:hint="eastAsia"/>
          <w:szCs w:val="24"/>
        </w:rPr>
        <w:t>薪酬信息存储，包含：州市、区县、网格名称、姓名、综调账号、用户类型、应付数、五险一金、其他、、养老保险、医疗保险、重特病、失业保险、生育、工伤、公积金、养老保险、医疗保险、重特病、失业保险、住房公积金、登高电工取证。</w:t>
      </w:r>
    </w:p>
    <w:p w:rsidR="00CE501D" w:rsidRPr="005A4E93" w:rsidRDefault="00CE501D" w:rsidP="00CE501D">
      <w:pPr>
        <w:pStyle w:val="6"/>
        <w:rPr>
          <w:b/>
          <w:bCs/>
        </w:rPr>
      </w:pPr>
      <w:bookmarkStart w:id="4434" w:name="_Toc130157123"/>
      <w:r w:rsidRPr="005A4E93">
        <w:rPr>
          <w:rFonts w:hint="eastAsia"/>
        </w:rPr>
        <w:t>奖励信息查询</w:t>
      </w:r>
      <w:bookmarkEnd w:id="4434"/>
    </w:p>
    <w:p w:rsidR="00CE501D" w:rsidRPr="005A4E93" w:rsidRDefault="00CE501D" w:rsidP="00CE501D">
      <w:pPr>
        <w:pStyle w:val="affffffffffffffffff1"/>
        <w:ind w:firstLineChars="200" w:firstLine="480"/>
        <w:rPr>
          <w:szCs w:val="24"/>
          <w:lang w:eastAsia="x-none"/>
        </w:rPr>
      </w:pPr>
      <w:r w:rsidRPr="005A4E93">
        <w:rPr>
          <w:rFonts w:hint="eastAsia"/>
          <w:szCs w:val="24"/>
        </w:rPr>
        <w:t>薪酬信息查询，查询年月、州市、区县、网格名称、姓名、综调账号、用户类型、</w:t>
      </w:r>
      <w:r w:rsidRPr="005A4E93">
        <w:rPr>
          <w:rFonts w:hint="eastAsia"/>
          <w:szCs w:val="24"/>
        </w:rPr>
        <w:t>H5</w:t>
      </w:r>
      <w:r w:rsidRPr="005A4E93">
        <w:rPr>
          <w:rFonts w:hint="eastAsia"/>
          <w:szCs w:val="24"/>
        </w:rPr>
        <w:t>满意度、节日激励、标准化网格组长驻地网奖励、师带徒考核（师傅）、机顶盒无线整改、分公司自定义、区县绩效奖金、话费、车辆（带车加盟）、房屋（带房加盟）、差旅、支援、伙食补助、工具租赁、实习生底薪、终端补贴、涉及省公司的奖励信息。</w:t>
      </w:r>
    </w:p>
    <w:p w:rsidR="00CE501D" w:rsidRPr="005A4E93" w:rsidRDefault="00CE501D" w:rsidP="00CE501D">
      <w:pPr>
        <w:pStyle w:val="6"/>
        <w:rPr>
          <w:b/>
          <w:bCs/>
        </w:rPr>
      </w:pPr>
      <w:bookmarkStart w:id="4435" w:name="_Toc130157124"/>
      <w:r w:rsidRPr="005A4E93">
        <w:rPr>
          <w:rFonts w:hint="eastAsia"/>
        </w:rPr>
        <w:t>奖励信息</w:t>
      </w:r>
      <w:r>
        <w:rPr>
          <w:rFonts w:hint="eastAsia"/>
        </w:rPr>
        <w:t>数据文件</w:t>
      </w:r>
      <w:bookmarkEnd w:id="4435"/>
    </w:p>
    <w:p w:rsidR="00CE501D" w:rsidRPr="005A4E93" w:rsidRDefault="00CE501D" w:rsidP="00CE501D">
      <w:pPr>
        <w:pStyle w:val="affffffffffffffffff1"/>
        <w:ind w:firstLineChars="200" w:firstLine="480"/>
        <w:rPr>
          <w:szCs w:val="24"/>
        </w:rPr>
      </w:pPr>
      <w:r w:rsidRPr="005A4E93">
        <w:rPr>
          <w:rFonts w:hint="eastAsia"/>
          <w:szCs w:val="24"/>
        </w:rPr>
        <w:t>奖励信息存储，包含：年月、州市、区县、网格名称、姓名、综调账号、用户类型、</w:t>
      </w:r>
      <w:r w:rsidRPr="005A4E93">
        <w:rPr>
          <w:rFonts w:hint="eastAsia"/>
          <w:szCs w:val="24"/>
        </w:rPr>
        <w:t>H5</w:t>
      </w:r>
      <w:r w:rsidRPr="005A4E93">
        <w:rPr>
          <w:rFonts w:hint="eastAsia"/>
          <w:szCs w:val="24"/>
        </w:rPr>
        <w:t>满意度、节日激励、标准化网格组长驻地网奖励、师带徒考核（师傅）、机顶盒无线整改、分公司自定义、区县绩效奖金、话费、车辆（带车加盟）、房屋（带房加盟）、差旅、支援、伙食补助、工具租赁、实习生底薪、终端补贴、涉及省公司的奖励字段信息；</w:t>
      </w:r>
    </w:p>
    <w:p w:rsidR="00CE501D" w:rsidRPr="005A4E93" w:rsidRDefault="00CE501D" w:rsidP="00CE501D">
      <w:pPr>
        <w:ind w:firstLine="480"/>
        <w:rPr>
          <w:lang w:val="x-none"/>
        </w:rPr>
      </w:pPr>
    </w:p>
    <w:p w:rsidR="00CE501D" w:rsidRPr="005A4E93" w:rsidRDefault="00CE501D" w:rsidP="00CE501D">
      <w:pPr>
        <w:ind w:firstLine="480"/>
      </w:pPr>
    </w:p>
    <w:p w:rsidR="00CE501D" w:rsidRPr="005A4E93" w:rsidRDefault="00CE501D" w:rsidP="00CE501D">
      <w:pPr>
        <w:pStyle w:val="30"/>
        <w:ind w:left="720"/>
      </w:pPr>
      <w:bookmarkStart w:id="4436" w:name="_Toc129958088"/>
      <w:bookmarkStart w:id="4437" w:name="_Toc130157125"/>
      <w:r w:rsidRPr="005A4E93">
        <w:t>装维人员画像集团规范模型能力支撑及数据同步</w:t>
      </w:r>
      <w:bookmarkEnd w:id="4436"/>
      <w:bookmarkEnd w:id="4437"/>
    </w:p>
    <w:p w:rsidR="00CE501D" w:rsidRPr="005A4E93" w:rsidRDefault="00CE501D" w:rsidP="00CE501D">
      <w:pPr>
        <w:pStyle w:val="40"/>
        <w:rPr>
          <w:szCs w:val="24"/>
        </w:rPr>
      </w:pPr>
      <w:bookmarkStart w:id="4438" w:name="_Toc129958089"/>
      <w:bookmarkStart w:id="4439" w:name="_Toc130157126"/>
      <w:r w:rsidRPr="005A4E93">
        <w:rPr>
          <w:szCs w:val="24"/>
        </w:rPr>
        <w:t>装维人员画像集团规范模型能力支撑</w:t>
      </w:r>
      <w:r>
        <w:rPr>
          <w:szCs w:val="24"/>
        </w:rPr>
        <w:t>数据文件</w:t>
      </w:r>
      <w:bookmarkEnd w:id="4438"/>
      <w:bookmarkEnd w:id="4439"/>
    </w:p>
    <w:p w:rsidR="00CE501D" w:rsidRPr="005A4E93" w:rsidRDefault="00CE501D" w:rsidP="00CE501D">
      <w:pPr>
        <w:pStyle w:val="5"/>
        <w:rPr>
          <w:b/>
          <w:bCs/>
        </w:rPr>
      </w:pPr>
      <w:bookmarkStart w:id="4440" w:name="_Toc130157127"/>
      <w:r w:rsidRPr="005A4E93">
        <w:t>装维人员画像数据</w:t>
      </w:r>
      <w:r>
        <w:rPr>
          <w:rFonts w:hint="eastAsia"/>
        </w:rPr>
        <w:t>文件</w:t>
      </w:r>
      <w:bookmarkEnd w:id="4440"/>
    </w:p>
    <w:p w:rsidR="00CE501D" w:rsidRPr="005A4E93" w:rsidRDefault="00CE501D" w:rsidP="00CE501D">
      <w:pPr>
        <w:pStyle w:val="affffffffffffffffff1"/>
        <w:ind w:firstLine="480"/>
        <w:rPr>
          <w:szCs w:val="24"/>
          <w:lang w:val="x-none"/>
        </w:rPr>
      </w:pPr>
      <w:r w:rsidRPr="005A4E93">
        <w:rPr>
          <w:szCs w:val="24"/>
          <w:lang w:val="x-none"/>
        </w:rPr>
        <w:t>用于存储</w:t>
      </w:r>
      <w:r w:rsidRPr="005A4E93">
        <w:rPr>
          <w:rFonts w:hint="eastAsia"/>
          <w:szCs w:val="24"/>
        </w:rPr>
        <w:t>月份、全国统一账号、学历、民族、星级、工作状态、性别、所属网格、省份、地市、工号、代维公司、入职时间、姓名、维护小区清单及属性（城市</w:t>
      </w:r>
      <w:r w:rsidRPr="005A4E93">
        <w:rPr>
          <w:rFonts w:hint="eastAsia"/>
          <w:szCs w:val="24"/>
        </w:rPr>
        <w:t>/</w:t>
      </w:r>
      <w:r w:rsidRPr="005A4E93">
        <w:rPr>
          <w:rFonts w:hint="eastAsia"/>
          <w:szCs w:val="24"/>
        </w:rPr>
        <w:t>农村）、维护家宽用户数、维护智能组网用户数、维护魔百和用户数、当月装机工单数量、当月移机工单数量、异常工单记录数、是否为低分人员、工作年限、技能认证水平、装移机首次响应及时率（一线人员负责首响时考核）、投诉首次响应及时率（一线人员负责首响时考核）、装移机处理及时率、本月投诉工单数、本月及时处理的工单数、本月质检合格工单数、本月质检总工单数、新装用户弱光率、当月测速到达签约带宽</w:t>
      </w:r>
      <w:r w:rsidRPr="005A4E93">
        <w:rPr>
          <w:rFonts w:hint="eastAsia"/>
          <w:szCs w:val="24"/>
        </w:rPr>
        <w:t>90%</w:t>
      </w:r>
      <w:r w:rsidRPr="005A4E93">
        <w:rPr>
          <w:rFonts w:hint="eastAsia"/>
          <w:szCs w:val="24"/>
        </w:rPr>
        <w:t>的新增用户装移机工单总数、当月总新增装移机（不含退单量）、投诉解决率、狭义重复投诉率、本月催修的投诉单总数、本月流转到网络侧的投诉工单总数、装机用后即评（场景式调研）满意度、投诉处理用后即评（场景式调研）满意度、基本能力得分、服务及时性得分、服务规范性得分、维护质量得分、服务满意度得分、随销支撑得分、是否骨干装维人员、累计处理工单量、有催单记录的装机工单量、当月退单的装机工单、当月安装成功的装机工单量、装维人员维护的</w:t>
      </w:r>
      <w:r w:rsidRPr="005A4E93">
        <w:rPr>
          <w:rFonts w:hint="eastAsia"/>
          <w:szCs w:val="24"/>
        </w:rPr>
        <w:t>ONU</w:t>
      </w:r>
      <w:r w:rsidRPr="005A4E93">
        <w:rPr>
          <w:rFonts w:hint="eastAsia"/>
          <w:szCs w:val="24"/>
        </w:rPr>
        <w:t>弱光的用户数量、装维人员维护的</w:t>
      </w:r>
      <w:r w:rsidRPr="005A4E93">
        <w:rPr>
          <w:rFonts w:hint="eastAsia"/>
          <w:szCs w:val="24"/>
        </w:rPr>
        <w:t>ONU</w:t>
      </w:r>
      <w:r w:rsidRPr="005A4E93">
        <w:rPr>
          <w:rFonts w:hint="eastAsia"/>
          <w:szCs w:val="24"/>
        </w:rPr>
        <w:t>的总数、装维标签、维护</w:t>
      </w:r>
      <w:r w:rsidRPr="005A4E93">
        <w:rPr>
          <w:rFonts w:hint="eastAsia"/>
          <w:szCs w:val="24"/>
        </w:rPr>
        <w:t>HDICT</w:t>
      </w:r>
      <w:r w:rsidRPr="005A4E93">
        <w:rPr>
          <w:rFonts w:hint="eastAsia"/>
          <w:szCs w:val="24"/>
        </w:rPr>
        <w:t>用户数、累计</w:t>
      </w:r>
      <w:r w:rsidRPr="005A4E93">
        <w:rPr>
          <w:rFonts w:hint="eastAsia"/>
          <w:szCs w:val="24"/>
        </w:rPr>
        <w:t>HDICT</w:t>
      </w:r>
      <w:r w:rsidRPr="005A4E93">
        <w:rPr>
          <w:rFonts w:hint="eastAsia"/>
          <w:szCs w:val="24"/>
        </w:rPr>
        <w:t>工单量、装机满意度样本数量、投诉满意度样本数量字段。</w:t>
      </w:r>
    </w:p>
    <w:p w:rsidR="00CE501D" w:rsidRPr="005A4E93" w:rsidRDefault="00CE501D" w:rsidP="00CE501D">
      <w:pPr>
        <w:ind w:firstLine="480"/>
        <w:rPr>
          <w:lang w:val="x-none"/>
        </w:rPr>
      </w:pPr>
    </w:p>
    <w:p w:rsidR="00CE501D" w:rsidRDefault="00CE501D" w:rsidP="00CE501D">
      <w:pPr>
        <w:pStyle w:val="40"/>
      </w:pPr>
      <w:bookmarkStart w:id="4441" w:name="_Toc129958090"/>
      <w:bookmarkStart w:id="4442" w:name="_Toc130157128"/>
      <w:r w:rsidRPr="005A4E93">
        <w:rPr>
          <w:szCs w:val="24"/>
        </w:rPr>
        <w:t>装维人员画像集团规范模型能力支撑</w:t>
      </w:r>
      <w:r>
        <w:rPr>
          <w:rFonts w:hint="eastAsia"/>
          <w:szCs w:val="24"/>
        </w:rPr>
        <w:t>功能说明</w:t>
      </w:r>
      <w:bookmarkEnd w:id="4441"/>
      <w:bookmarkEnd w:id="4442"/>
    </w:p>
    <w:p w:rsidR="00CE501D" w:rsidRPr="005A4E93" w:rsidRDefault="00CE501D" w:rsidP="00CE501D">
      <w:pPr>
        <w:pStyle w:val="5"/>
        <w:rPr>
          <w:szCs w:val="24"/>
        </w:rPr>
      </w:pPr>
      <w:bookmarkStart w:id="4443" w:name="_Toc130157129"/>
      <w:r w:rsidRPr="005A4E93">
        <w:rPr>
          <w:rFonts w:hint="eastAsia"/>
          <w:szCs w:val="24"/>
        </w:rPr>
        <w:lastRenderedPageBreak/>
        <w:t>装维人员画像</w:t>
      </w:r>
      <w:bookmarkEnd w:id="4443"/>
    </w:p>
    <w:p w:rsidR="00CE501D" w:rsidRPr="005A4E93" w:rsidRDefault="00CE501D" w:rsidP="00CE501D">
      <w:pPr>
        <w:pStyle w:val="6"/>
        <w:rPr>
          <w:b/>
          <w:bCs/>
        </w:rPr>
      </w:pPr>
      <w:bookmarkStart w:id="4444" w:name="_Toc130157130"/>
      <w:r w:rsidRPr="005A4E93">
        <w:rPr>
          <w:rFonts w:hint="eastAsia"/>
        </w:rPr>
        <w:t>全国统一账号</w:t>
      </w:r>
      <w:bookmarkEnd w:id="4444"/>
      <w:r>
        <w:rPr>
          <w:rFonts w:hint="eastAsia"/>
        </w:rPr>
        <w:t xml:space="preserve"> </w:t>
      </w:r>
    </w:p>
    <w:p w:rsidR="00CE501D" w:rsidRPr="005A4E93" w:rsidRDefault="00CE501D" w:rsidP="00CE501D">
      <w:pPr>
        <w:pStyle w:val="affffffffffffffffff1"/>
        <w:ind w:firstLine="480"/>
        <w:rPr>
          <w:szCs w:val="24"/>
        </w:rPr>
      </w:pPr>
      <w:r w:rsidRPr="005A4E93">
        <w:rPr>
          <w:rFonts w:hint="eastAsia"/>
          <w:szCs w:val="24"/>
        </w:rPr>
        <w:t>各省按照“中国移动家客代维人员帐号格式要求”统一账号。格式：</w:t>
      </w:r>
    </w:p>
    <w:p w:rsidR="00CE501D" w:rsidRPr="005A4E93" w:rsidRDefault="00CE501D" w:rsidP="00CE501D">
      <w:pPr>
        <w:pStyle w:val="affffffffffffffffff1"/>
        <w:ind w:firstLine="480"/>
        <w:rPr>
          <w:szCs w:val="24"/>
          <w:lang w:val="x-none"/>
        </w:rPr>
      </w:pPr>
      <w:r w:rsidRPr="005A4E93">
        <w:rPr>
          <w:rFonts w:hint="eastAsia"/>
          <w:szCs w:val="24"/>
        </w:rPr>
        <w:t xml:space="preserve">XX 0000 X 00000 </w:t>
      </w:r>
      <w:r w:rsidRPr="005A4E93">
        <w:rPr>
          <w:rFonts w:hint="eastAsia"/>
          <w:szCs w:val="24"/>
        </w:rPr>
        <w:t>（两位字母省份代码</w:t>
      </w:r>
      <w:r w:rsidRPr="005A4E93">
        <w:rPr>
          <w:rFonts w:hint="eastAsia"/>
          <w:szCs w:val="24"/>
        </w:rPr>
        <w:t>_</w:t>
      </w:r>
      <w:r w:rsidRPr="005A4E93">
        <w:rPr>
          <w:rFonts w:hint="eastAsia"/>
          <w:szCs w:val="24"/>
        </w:rPr>
        <w:t>四位城市编码</w:t>
      </w:r>
      <w:r w:rsidRPr="005A4E93">
        <w:rPr>
          <w:rFonts w:hint="eastAsia"/>
          <w:szCs w:val="24"/>
        </w:rPr>
        <w:t>_</w:t>
      </w:r>
      <w:r w:rsidRPr="005A4E93">
        <w:rPr>
          <w:rFonts w:hint="eastAsia"/>
          <w:szCs w:val="24"/>
        </w:rPr>
        <w:t>一位字母角色代码</w:t>
      </w:r>
      <w:r w:rsidRPr="005A4E93">
        <w:rPr>
          <w:rFonts w:hint="eastAsia"/>
          <w:szCs w:val="24"/>
        </w:rPr>
        <w:t>_</w:t>
      </w:r>
      <w:r w:rsidRPr="005A4E93">
        <w:rPr>
          <w:rFonts w:hint="eastAsia"/>
          <w:szCs w:val="24"/>
        </w:rPr>
        <w:t>五位代维人员编码）</w:t>
      </w:r>
    </w:p>
    <w:p w:rsidR="00CE501D" w:rsidRPr="005A4E93" w:rsidRDefault="00CE501D" w:rsidP="00CE501D">
      <w:pPr>
        <w:pStyle w:val="6"/>
        <w:rPr>
          <w:b/>
          <w:bCs/>
        </w:rPr>
      </w:pPr>
      <w:bookmarkStart w:id="4445" w:name="_Toc130157131"/>
      <w:r w:rsidRPr="005A4E93">
        <w:rPr>
          <w:rFonts w:hint="eastAsia"/>
        </w:rPr>
        <w:t>学历</w:t>
      </w:r>
      <w:r>
        <w:rPr>
          <w:rFonts w:hint="eastAsia"/>
        </w:rPr>
        <w:t>查询</w:t>
      </w:r>
      <w:bookmarkEnd w:id="4445"/>
    </w:p>
    <w:p w:rsidR="00CE501D" w:rsidRPr="005A4E93" w:rsidRDefault="00CE501D" w:rsidP="00CE501D">
      <w:pPr>
        <w:pStyle w:val="affffffffffffffffff1"/>
        <w:ind w:firstLine="480"/>
        <w:rPr>
          <w:szCs w:val="24"/>
        </w:rPr>
      </w:pPr>
      <w:r w:rsidRPr="005A4E93">
        <w:rPr>
          <w:rFonts w:hint="eastAsia"/>
          <w:szCs w:val="24"/>
        </w:rPr>
        <w:t>最高学历</w:t>
      </w:r>
    </w:p>
    <w:p w:rsidR="00CE501D" w:rsidRPr="005A4E93" w:rsidRDefault="00CE501D" w:rsidP="00CE501D">
      <w:pPr>
        <w:pStyle w:val="affffffffffffffffff1"/>
        <w:ind w:firstLine="480"/>
        <w:rPr>
          <w:szCs w:val="24"/>
        </w:rPr>
      </w:pPr>
      <w:r w:rsidRPr="005A4E93">
        <w:rPr>
          <w:rFonts w:hint="eastAsia"/>
          <w:szCs w:val="24"/>
        </w:rPr>
        <w:t>0</w:t>
      </w:r>
      <w:r w:rsidRPr="005A4E93">
        <w:rPr>
          <w:rFonts w:hint="eastAsia"/>
          <w:szCs w:val="24"/>
        </w:rPr>
        <w:t>：未知</w:t>
      </w:r>
    </w:p>
    <w:p w:rsidR="00CE501D" w:rsidRPr="005A4E93" w:rsidRDefault="00CE501D" w:rsidP="00CE501D">
      <w:pPr>
        <w:pStyle w:val="affffffffffffffffff1"/>
        <w:ind w:firstLine="480"/>
        <w:rPr>
          <w:szCs w:val="24"/>
        </w:rPr>
      </w:pPr>
      <w:r w:rsidRPr="005A4E93">
        <w:rPr>
          <w:rFonts w:hint="eastAsia"/>
          <w:szCs w:val="24"/>
        </w:rPr>
        <w:t>1</w:t>
      </w:r>
      <w:r w:rsidRPr="005A4E93">
        <w:rPr>
          <w:rFonts w:hint="eastAsia"/>
          <w:szCs w:val="24"/>
        </w:rPr>
        <w:t>：小学</w:t>
      </w:r>
    </w:p>
    <w:p w:rsidR="00CE501D" w:rsidRPr="005A4E93" w:rsidRDefault="00CE501D" w:rsidP="00CE501D">
      <w:pPr>
        <w:pStyle w:val="affffffffffffffffff1"/>
        <w:ind w:firstLine="480"/>
        <w:rPr>
          <w:szCs w:val="24"/>
        </w:rPr>
      </w:pPr>
      <w:r w:rsidRPr="005A4E93">
        <w:rPr>
          <w:rFonts w:hint="eastAsia"/>
          <w:szCs w:val="24"/>
        </w:rPr>
        <w:t>2</w:t>
      </w:r>
      <w:r w:rsidRPr="005A4E93">
        <w:rPr>
          <w:rFonts w:hint="eastAsia"/>
          <w:szCs w:val="24"/>
        </w:rPr>
        <w:t>：初中</w:t>
      </w:r>
    </w:p>
    <w:p w:rsidR="00CE501D" w:rsidRPr="005A4E93" w:rsidRDefault="00CE501D" w:rsidP="00CE501D">
      <w:pPr>
        <w:pStyle w:val="affffffffffffffffff1"/>
        <w:ind w:firstLine="480"/>
        <w:rPr>
          <w:szCs w:val="24"/>
        </w:rPr>
      </w:pPr>
      <w:r w:rsidRPr="005A4E93">
        <w:rPr>
          <w:rFonts w:hint="eastAsia"/>
          <w:szCs w:val="24"/>
        </w:rPr>
        <w:t>3</w:t>
      </w:r>
      <w:r w:rsidRPr="005A4E93">
        <w:rPr>
          <w:rFonts w:hint="eastAsia"/>
          <w:szCs w:val="24"/>
        </w:rPr>
        <w:t>：高中</w:t>
      </w:r>
      <w:r w:rsidRPr="005A4E93">
        <w:rPr>
          <w:rFonts w:hint="eastAsia"/>
          <w:szCs w:val="24"/>
        </w:rPr>
        <w:t>/</w:t>
      </w:r>
      <w:r w:rsidRPr="005A4E93">
        <w:rPr>
          <w:rFonts w:hint="eastAsia"/>
          <w:szCs w:val="24"/>
        </w:rPr>
        <w:t>职高</w:t>
      </w:r>
      <w:r w:rsidRPr="005A4E93">
        <w:rPr>
          <w:rFonts w:hint="eastAsia"/>
          <w:szCs w:val="24"/>
        </w:rPr>
        <w:t>/</w:t>
      </w:r>
      <w:r w:rsidRPr="005A4E93">
        <w:rPr>
          <w:rFonts w:hint="eastAsia"/>
          <w:szCs w:val="24"/>
        </w:rPr>
        <w:t>中专</w:t>
      </w:r>
      <w:r w:rsidRPr="005A4E93">
        <w:rPr>
          <w:rFonts w:hint="eastAsia"/>
          <w:szCs w:val="24"/>
        </w:rPr>
        <w:t>/</w:t>
      </w:r>
      <w:r w:rsidRPr="005A4E93">
        <w:rPr>
          <w:rFonts w:hint="eastAsia"/>
          <w:szCs w:val="24"/>
        </w:rPr>
        <w:t>技校</w:t>
      </w:r>
    </w:p>
    <w:p w:rsidR="00CE501D" w:rsidRPr="005A4E93" w:rsidRDefault="00CE501D" w:rsidP="00CE501D">
      <w:pPr>
        <w:pStyle w:val="affffffffffffffffff1"/>
        <w:ind w:firstLine="480"/>
        <w:rPr>
          <w:szCs w:val="24"/>
        </w:rPr>
      </w:pPr>
      <w:r w:rsidRPr="005A4E93">
        <w:rPr>
          <w:rFonts w:hint="eastAsia"/>
          <w:szCs w:val="24"/>
        </w:rPr>
        <w:t>4</w:t>
      </w:r>
      <w:r w:rsidRPr="005A4E93">
        <w:rPr>
          <w:rFonts w:hint="eastAsia"/>
          <w:szCs w:val="24"/>
        </w:rPr>
        <w:t>：大学专科</w:t>
      </w:r>
    </w:p>
    <w:p w:rsidR="00CE501D" w:rsidRPr="005A4E93" w:rsidRDefault="00CE501D" w:rsidP="00CE501D">
      <w:pPr>
        <w:pStyle w:val="affffffffffffffffff1"/>
        <w:ind w:firstLine="480"/>
        <w:rPr>
          <w:szCs w:val="24"/>
        </w:rPr>
      </w:pPr>
      <w:r w:rsidRPr="005A4E93">
        <w:rPr>
          <w:rFonts w:hint="eastAsia"/>
          <w:szCs w:val="24"/>
        </w:rPr>
        <w:t>5</w:t>
      </w:r>
      <w:r w:rsidRPr="005A4E93">
        <w:rPr>
          <w:rFonts w:hint="eastAsia"/>
          <w:szCs w:val="24"/>
        </w:rPr>
        <w:t>：大学本科</w:t>
      </w:r>
    </w:p>
    <w:p w:rsidR="00CE501D" w:rsidRPr="005A4E93" w:rsidRDefault="00CE501D" w:rsidP="00CE501D">
      <w:pPr>
        <w:pStyle w:val="affffffffffffffffff1"/>
        <w:ind w:firstLine="480"/>
        <w:rPr>
          <w:szCs w:val="24"/>
        </w:rPr>
      </w:pPr>
      <w:r w:rsidRPr="005A4E93">
        <w:rPr>
          <w:rFonts w:hint="eastAsia"/>
          <w:szCs w:val="24"/>
        </w:rPr>
        <w:t>6</w:t>
      </w:r>
      <w:r w:rsidRPr="005A4E93">
        <w:rPr>
          <w:rFonts w:hint="eastAsia"/>
          <w:szCs w:val="24"/>
        </w:rPr>
        <w:t>：硕士研究生</w:t>
      </w:r>
    </w:p>
    <w:p w:rsidR="00CE501D" w:rsidRPr="005A4E93" w:rsidRDefault="00CE501D" w:rsidP="00CE501D">
      <w:pPr>
        <w:pStyle w:val="affffffffffffffffff1"/>
        <w:ind w:firstLine="480"/>
        <w:rPr>
          <w:szCs w:val="24"/>
          <w:lang w:val="x-none"/>
        </w:rPr>
      </w:pPr>
      <w:r w:rsidRPr="005A4E93">
        <w:rPr>
          <w:rFonts w:hint="eastAsia"/>
          <w:szCs w:val="24"/>
        </w:rPr>
        <w:t>7</w:t>
      </w:r>
      <w:r w:rsidRPr="005A4E93">
        <w:rPr>
          <w:rFonts w:hint="eastAsia"/>
          <w:szCs w:val="24"/>
        </w:rPr>
        <w:t>：博士研究生</w:t>
      </w:r>
    </w:p>
    <w:p w:rsidR="00CE501D" w:rsidRPr="005A4E93" w:rsidRDefault="00CE501D" w:rsidP="00CE501D">
      <w:pPr>
        <w:pStyle w:val="6"/>
        <w:rPr>
          <w:b/>
          <w:bCs/>
        </w:rPr>
      </w:pPr>
      <w:bookmarkStart w:id="4446" w:name="_Toc130157132"/>
      <w:r w:rsidRPr="005A4E93">
        <w:rPr>
          <w:rFonts w:hint="eastAsia"/>
        </w:rPr>
        <w:t>民族</w:t>
      </w:r>
      <w:r>
        <w:rPr>
          <w:rFonts w:hint="eastAsia"/>
        </w:rPr>
        <w:t>信息查询</w:t>
      </w:r>
      <w:bookmarkEnd w:id="4446"/>
    </w:p>
    <w:p w:rsidR="00CE501D" w:rsidRDefault="00CE501D" w:rsidP="00CE501D">
      <w:pPr>
        <w:pStyle w:val="affffffffffffffffff1"/>
        <w:ind w:firstLine="480"/>
        <w:rPr>
          <w:szCs w:val="24"/>
        </w:rPr>
      </w:pPr>
      <w:r w:rsidRPr="005A4E93">
        <w:rPr>
          <w:rFonts w:hint="eastAsia"/>
          <w:szCs w:val="24"/>
        </w:rPr>
        <w:t>5</w:t>
      </w:r>
      <w:r w:rsidRPr="005A4E93">
        <w:rPr>
          <w:szCs w:val="24"/>
        </w:rPr>
        <w:t>6</w:t>
      </w:r>
      <w:r w:rsidRPr="005A4E93">
        <w:rPr>
          <w:rFonts w:hint="eastAsia"/>
          <w:szCs w:val="24"/>
        </w:rPr>
        <w:t>个民族枚举值取值。</w:t>
      </w:r>
    </w:p>
    <w:p w:rsidR="00CE501D" w:rsidRDefault="00CE501D" w:rsidP="00CE501D">
      <w:pPr>
        <w:pStyle w:val="6"/>
        <w:rPr>
          <w:szCs w:val="24"/>
        </w:rPr>
      </w:pPr>
      <w:bookmarkStart w:id="4447" w:name="_Toc130157133"/>
      <w:r>
        <w:rPr>
          <w:rFonts w:hint="eastAsia"/>
          <w:szCs w:val="24"/>
        </w:rPr>
        <w:t>星级数据文件</w:t>
      </w:r>
      <w:bookmarkEnd w:id="4447"/>
    </w:p>
    <w:p w:rsidR="00CE501D" w:rsidRPr="00830DCA" w:rsidRDefault="00CE501D" w:rsidP="00CE501D">
      <w:pPr>
        <w:ind w:firstLine="420"/>
      </w:pPr>
      <w:r>
        <w:rPr>
          <w:rFonts w:hint="eastAsia"/>
        </w:rPr>
        <w:t>按照地市分组排名，按照排名百分比取值分配星级，并存储人员信息和星级信息；</w:t>
      </w:r>
    </w:p>
    <w:p w:rsidR="00CE501D" w:rsidRPr="005A4E93" w:rsidRDefault="00CE501D" w:rsidP="00CE501D">
      <w:pPr>
        <w:pStyle w:val="6"/>
        <w:rPr>
          <w:b/>
          <w:bCs/>
        </w:rPr>
      </w:pPr>
      <w:bookmarkStart w:id="4448" w:name="_Toc130157134"/>
      <w:r w:rsidRPr="005A4E93">
        <w:rPr>
          <w:rFonts w:hint="eastAsia"/>
        </w:rPr>
        <w:t>星级</w:t>
      </w:r>
      <w:r>
        <w:rPr>
          <w:rFonts w:hint="eastAsia"/>
        </w:rPr>
        <w:t>查询</w:t>
      </w:r>
      <w:bookmarkEnd w:id="4448"/>
    </w:p>
    <w:p w:rsidR="00CE501D" w:rsidRPr="005A4E93" w:rsidRDefault="00CE501D" w:rsidP="00CE501D">
      <w:pPr>
        <w:pStyle w:val="affffffffffffffffff1"/>
        <w:ind w:firstLine="480"/>
        <w:rPr>
          <w:szCs w:val="24"/>
        </w:rPr>
      </w:pPr>
      <w:r w:rsidRPr="005A4E93">
        <w:rPr>
          <w:rFonts w:hint="eastAsia"/>
          <w:szCs w:val="24"/>
        </w:rPr>
        <w:t>星级，</w:t>
      </w:r>
      <w:r w:rsidRPr="005A4E93">
        <w:rPr>
          <w:rFonts w:hint="eastAsia"/>
          <w:szCs w:val="24"/>
        </w:rPr>
        <w:t>0</w:t>
      </w:r>
      <w:r w:rsidRPr="005A4E93">
        <w:rPr>
          <w:rFonts w:hint="eastAsia"/>
          <w:szCs w:val="24"/>
        </w:rPr>
        <w:t>：无数据，</w:t>
      </w:r>
      <w:r w:rsidRPr="005A4E93">
        <w:rPr>
          <w:rFonts w:hint="eastAsia"/>
          <w:szCs w:val="24"/>
        </w:rPr>
        <w:t>1-5</w:t>
      </w:r>
      <w:r w:rsidRPr="005A4E93">
        <w:rPr>
          <w:rFonts w:hint="eastAsia"/>
          <w:szCs w:val="24"/>
        </w:rPr>
        <w:t>级，按照地市分组排名，按照排名取值分配</w:t>
      </w:r>
      <w:r w:rsidRPr="005A4E93">
        <w:rPr>
          <w:rFonts w:hint="eastAsia"/>
          <w:szCs w:val="24"/>
        </w:rPr>
        <w:t>1</w:t>
      </w:r>
      <w:r w:rsidRPr="005A4E93">
        <w:rPr>
          <w:szCs w:val="24"/>
        </w:rPr>
        <w:t>-5</w:t>
      </w:r>
      <w:r w:rsidRPr="005A4E93">
        <w:rPr>
          <w:rFonts w:hint="eastAsia"/>
          <w:szCs w:val="24"/>
        </w:rPr>
        <w:t>星级。</w:t>
      </w:r>
    </w:p>
    <w:p w:rsidR="00CE501D" w:rsidRPr="005A4E93" w:rsidRDefault="00CE501D" w:rsidP="00CE501D">
      <w:pPr>
        <w:pStyle w:val="6"/>
        <w:rPr>
          <w:b/>
          <w:bCs/>
        </w:rPr>
      </w:pPr>
      <w:bookmarkStart w:id="4449" w:name="_Toc130157135"/>
      <w:r w:rsidRPr="005A4E93">
        <w:rPr>
          <w:rFonts w:hint="eastAsia"/>
        </w:rPr>
        <w:t>工作状态</w:t>
      </w:r>
      <w:r>
        <w:rPr>
          <w:rFonts w:hint="eastAsia"/>
        </w:rPr>
        <w:t>查询</w:t>
      </w:r>
      <w:bookmarkEnd w:id="4449"/>
    </w:p>
    <w:p w:rsidR="00CE501D" w:rsidRPr="005A4E93" w:rsidRDefault="00CE501D" w:rsidP="00CE501D">
      <w:pPr>
        <w:pStyle w:val="affffffffffffffffff1"/>
        <w:ind w:firstLine="480"/>
        <w:rPr>
          <w:szCs w:val="24"/>
        </w:rPr>
      </w:pPr>
      <w:r w:rsidRPr="005A4E93">
        <w:rPr>
          <w:rFonts w:hint="eastAsia"/>
          <w:szCs w:val="24"/>
        </w:rPr>
        <w:t>枚举值：</w:t>
      </w:r>
      <w:r w:rsidRPr="005A4E93">
        <w:rPr>
          <w:rFonts w:hint="eastAsia"/>
          <w:szCs w:val="24"/>
        </w:rPr>
        <w:t>1</w:t>
      </w:r>
      <w:r w:rsidRPr="005A4E93">
        <w:rPr>
          <w:rFonts w:hint="eastAsia"/>
          <w:szCs w:val="24"/>
        </w:rPr>
        <w:t>：在岗、</w:t>
      </w:r>
      <w:r w:rsidRPr="005A4E93">
        <w:rPr>
          <w:rFonts w:hint="eastAsia"/>
          <w:szCs w:val="24"/>
        </w:rPr>
        <w:t>:2</w:t>
      </w:r>
      <w:r w:rsidRPr="005A4E93">
        <w:rPr>
          <w:rFonts w:hint="eastAsia"/>
          <w:szCs w:val="24"/>
        </w:rPr>
        <w:t>：休假</w:t>
      </w:r>
      <w:r w:rsidRPr="005A4E93">
        <w:rPr>
          <w:rFonts w:hint="eastAsia"/>
          <w:szCs w:val="24"/>
        </w:rPr>
        <w:t>:</w:t>
      </w:r>
      <w:r w:rsidRPr="005A4E93">
        <w:rPr>
          <w:rFonts w:hint="eastAsia"/>
          <w:szCs w:val="24"/>
        </w:rPr>
        <w:t>、</w:t>
      </w:r>
      <w:r w:rsidRPr="005A4E93">
        <w:rPr>
          <w:rFonts w:hint="eastAsia"/>
          <w:szCs w:val="24"/>
        </w:rPr>
        <w:t>3</w:t>
      </w:r>
      <w:r w:rsidRPr="005A4E93">
        <w:rPr>
          <w:rFonts w:hint="eastAsia"/>
          <w:szCs w:val="24"/>
        </w:rPr>
        <w:t>：待岗、</w:t>
      </w:r>
      <w:r w:rsidRPr="005A4E93">
        <w:rPr>
          <w:rFonts w:hint="eastAsia"/>
          <w:szCs w:val="24"/>
        </w:rPr>
        <w:t>:4</w:t>
      </w:r>
      <w:r w:rsidRPr="005A4E93">
        <w:rPr>
          <w:rFonts w:hint="eastAsia"/>
          <w:szCs w:val="24"/>
        </w:rPr>
        <w:t>：离岗</w:t>
      </w:r>
      <w:r>
        <w:rPr>
          <w:rFonts w:hint="eastAsia"/>
          <w:szCs w:val="24"/>
        </w:rPr>
        <w:t>，当月离职、当月在职、当月入职、当月离职重新入职等需要核实。</w:t>
      </w:r>
    </w:p>
    <w:p w:rsidR="00CE501D" w:rsidRPr="005A4E93" w:rsidRDefault="00CE501D" w:rsidP="00CE501D">
      <w:pPr>
        <w:pStyle w:val="6"/>
        <w:rPr>
          <w:b/>
          <w:bCs/>
        </w:rPr>
      </w:pPr>
      <w:bookmarkStart w:id="4450" w:name="_Toc130157136"/>
      <w:r>
        <w:rPr>
          <w:rFonts w:hint="eastAsia"/>
        </w:rPr>
        <w:lastRenderedPageBreak/>
        <w:t>装维人员</w:t>
      </w:r>
      <w:r w:rsidRPr="005A4E93">
        <w:rPr>
          <w:rFonts w:hint="eastAsia"/>
        </w:rPr>
        <w:t>性别</w:t>
      </w:r>
      <w:r>
        <w:rPr>
          <w:rFonts w:hint="eastAsia"/>
        </w:rPr>
        <w:t>查询</w:t>
      </w:r>
      <w:bookmarkEnd w:id="4450"/>
    </w:p>
    <w:p w:rsidR="00CE501D" w:rsidRPr="005A4E93" w:rsidRDefault="00CE501D" w:rsidP="00CE501D">
      <w:pPr>
        <w:pStyle w:val="affffffffffffffffff1"/>
        <w:ind w:firstLine="480"/>
        <w:rPr>
          <w:szCs w:val="24"/>
        </w:rPr>
      </w:pPr>
      <w:r w:rsidRPr="005A4E93">
        <w:rPr>
          <w:rFonts w:hint="eastAsia"/>
          <w:szCs w:val="24"/>
        </w:rPr>
        <w:t>枚举值：</w:t>
      </w:r>
      <w:r w:rsidRPr="005A4E93">
        <w:rPr>
          <w:rFonts w:hint="eastAsia"/>
          <w:szCs w:val="24"/>
        </w:rPr>
        <w:t>1</w:t>
      </w:r>
      <w:r w:rsidRPr="005A4E93">
        <w:rPr>
          <w:rFonts w:hint="eastAsia"/>
          <w:szCs w:val="24"/>
        </w:rPr>
        <w:t>：男，</w:t>
      </w:r>
      <w:r w:rsidRPr="005A4E93">
        <w:rPr>
          <w:rFonts w:hint="eastAsia"/>
          <w:szCs w:val="24"/>
        </w:rPr>
        <w:t>2</w:t>
      </w:r>
      <w:r w:rsidRPr="005A4E93">
        <w:rPr>
          <w:rFonts w:hint="eastAsia"/>
          <w:szCs w:val="24"/>
        </w:rPr>
        <w:t>：女</w:t>
      </w:r>
      <w:r>
        <w:rPr>
          <w:rFonts w:hint="eastAsia"/>
          <w:szCs w:val="24"/>
        </w:rPr>
        <w:t>，性别为空的，解析身份证信息判断男女；</w:t>
      </w:r>
    </w:p>
    <w:p w:rsidR="00CE501D" w:rsidRPr="005A4E93" w:rsidRDefault="00CE501D" w:rsidP="00CE501D">
      <w:pPr>
        <w:pStyle w:val="6"/>
        <w:rPr>
          <w:b/>
          <w:bCs/>
        </w:rPr>
      </w:pPr>
      <w:bookmarkStart w:id="4451" w:name="_Toc130157137"/>
      <w:r>
        <w:rPr>
          <w:rFonts w:hint="eastAsia"/>
        </w:rPr>
        <w:t>装维人员</w:t>
      </w:r>
      <w:r w:rsidRPr="005A4E93">
        <w:rPr>
          <w:rFonts w:hint="eastAsia"/>
        </w:rPr>
        <w:t>所属网格</w:t>
      </w:r>
      <w:r>
        <w:rPr>
          <w:rFonts w:hint="eastAsia"/>
        </w:rPr>
        <w:t>查询</w:t>
      </w:r>
      <w:bookmarkEnd w:id="4451"/>
    </w:p>
    <w:p w:rsidR="00CE501D" w:rsidRPr="005A4E93" w:rsidRDefault="00CE501D" w:rsidP="00CE501D">
      <w:pPr>
        <w:pStyle w:val="affffffffffffffffff1"/>
        <w:ind w:firstLine="480"/>
        <w:rPr>
          <w:szCs w:val="24"/>
        </w:rPr>
      </w:pPr>
      <w:r w:rsidRPr="005A4E93">
        <w:rPr>
          <w:rFonts w:hint="eastAsia"/>
          <w:szCs w:val="24"/>
        </w:rPr>
        <w:t>取资管同步网格，以主岗位</w:t>
      </w:r>
      <w:r>
        <w:rPr>
          <w:rFonts w:hint="eastAsia"/>
          <w:szCs w:val="24"/>
        </w:rPr>
        <w:t>所属网格</w:t>
      </w:r>
      <w:r w:rsidRPr="005A4E93">
        <w:rPr>
          <w:rFonts w:hint="eastAsia"/>
          <w:szCs w:val="24"/>
        </w:rPr>
        <w:t>为准。</w:t>
      </w:r>
    </w:p>
    <w:p w:rsidR="00CE501D" w:rsidRPr="005A4E93" w:rsidRDefault="00CE501D" w:rsidP="00CE501D">
      <w:pPr>
        <w:pStyle w:val="6"/>
        <w:rPr>
          <w:b/>
          <w:bCs/>
        </w:rPr>
      </w:pPr>
      <w:bookmarkStart w:id="4452" w:name="_Toc130157138"/>
      <w:r w:rsidRPr="005A4E93">
        <w:rPr>
          <w:rFonts w:hint="eastAsia"/>
        </w:rPr>
        <w:t>省份</w:t>
      </w:r>
      <w:r>
        <w:rPr>
          <w:rFonts w:hint="eastAsia"/>
        </w:rPr>
        <w:t>代码查询</w:t>
      </w:r>
      <w:bookmarkEnd w:id="4452"/>
    </w:p>
    <w:p w:rsidR="00CE501D" w:rsidRPr="005A4E93" w:rsidRDefault="00CE501D" w:rsidP="00CE501D">
      <w:pPr>
        <w:pStyle w:val="affffffffffffffffff1"/>
        <w:ind w:firstLine="480"/>
        <w:rPr>
          <w:szCs w:val="24"/>
        </w:rPr>
      </w:pPr>
      <w:r w:rsidRPr="005A4E93">
        <w:rPr>
          <w:rFonts w:hint="eastAsia"/>
          <w:szCs w:val="24"/>
        </w:rPr>
        <w:t>按照集团要求参考附录</w:t>
      </w:r>
      <w:r w:rsidRPr="005A4E93">
        <w:rPr>
          <w:rFonts w:hint="eastAsia"/>
          <w:szCs w:val="24"/>
        </w:rPr>
        <w:t>A</w:t>
      </w:r>
      <w:r w:rsidRPr="005A4E93">
        <w:rPr>
          <w:rFonts w:hint="eastAsia"/>
          <w:szCs w:val="24"/>
        </w:rPr>
        <w:t>文件枚举值上传。</w:t>
      </w:r>
    </w:p>
    <w:p w:rsidR="00CE501D" w:rsidRPr="005A4E93" w:rsidRDefault="00CE501D" w:rsidP="00CE501D">
      <w:pPr>
        <w:pStyle w:val="6"/>
        <w:rPr>
          <w:b/>
          <w:bCs/>
        </w:rPr>
      </w:pPr>
      <w:bookmarkStart w:id="4453" w:name="_Toc130157139"/>
      <w:r w:rsidRPr="005A4E93">
        <w:rPr>
          <w:rFonts w:hint="eastAsia"/>
        </w:rPr>
        <w:t>地市</w:t>
      </w:r>
      <w:r>
        <w:rPr>
          <w:rFonts w:hint="eastAsia"/>
        </w:rPr>
        <w:t>查询</w:t>
      </w:r>
      <w:bookmarkEnd w:id="4453"/>
    </w:p>
    <w:p w:rsidR="00CE501D" w:rsidRPr="005A4E93" w:rsidRDefault="00CE501D" w:rsidP="00CE501D">
      <w:pPr>
        <w:pStyle w:val="affffffffffffffffff1"/>
        <w:ind w:firstLine="480"/>
        <w:rPr>
          <w:szCs w:val="24"/>
        </w:rPr>
      </w:pPr>
      <w:r w:rsidRPr="005A4E93">
        <w:rPr>
          <w:rFonts w:hint="eastAsia"/>
          <w:szCs w:val="24"/>
        </w:rPr>
        <w:t>按照集团要求参考附录</w:t>
      </w:r>
      <w:r w:rsidRPr="005A4E93">
        <w:rPr>
          <w:rFonts w:hint="eastAsia"/>
          <w:szCs w:val="24"/>
        </w:rPr>
        <w:t>B</w:t>
      </w:r>
      <w:r w:rsidRPr="005A4E93">
        <w:rPr>
          <w:rFonts w:hint="eastAsia"/>
          <w:szCs w:val="24"/>
        </w:rPr>
        <w:t>文件枚举值上传</w:t>
      </w:r>
      <w:r>
        <w:rPr>
          <w:rFonts w:hint="eastAsia"/>
          <w:szCs w:val="24"/>
        </w:rPr>
        <w:t>，需要根据映射规则查询</w:t>
      </w:r>
      <w:r w:rsidRPr="005A4E93">
        <w:rPr>
          <w:rFonts w:hint="eastAsia"/>
          <w:szCs w:val="24"/>
        </w:rPr>
        <w:t>。</w:t>
      </w:r>
    </w:p>
    <w:p w:rsidR="00CE501D" w:rsidRPr="005A4E93" w:rsidRDefault="00CE501D" w:rsidP="00CE501D">
      <w:pPr>
        <w:pStyle w:val="6"/>
        <w:rPr>
          <w:b/>
          <w:bCs/>
        </w:rPr>
      </w:pPr>
      <w:bookmarkStart w:id="4454" w:name="_Toc130157140"/>
      <w:r w:rsidRPr="005A4E93">
        <w:rPr>
          <w:rFonts w:hint="eastAsia"/>
        </w:rPr>
        <w:t>工号</w:t>
      </w:r>
      <w:r>
        <w:rPr>
          <w:rFonts w:hint="eastAsia"/>
        </w:rPr>
        <w:t>查询</w:t>
      </w:r>
      <w:bookmarkEnd w:id="4454"/>
    </w:p>
    <w:p w:rsidR="00CE501D" w:rsidRPr="005A4E93" w:rsidRDefault="00CE501D" w:rsidP="00CE501D">
      <w:pPr>
        <w:pStyle w:val="affffffffffffffffff1"/>
        <w:ind w:firstLine="480"/>
        <w:rPr>
          <w:szCs w:val="24"/>
        </w:rPr>
      </w:pPr>
      <w:r w:rsidRPr="005A4E93">
        <w:rPr>
          <w:rFonts w:hint="eastAsia"/>
          <w:szCs w:val="24"/>
        </w:rPr>
        <w:t>取人力系统工号，不得重复，必须具备唯一性。</w:t>
      </w:r>
    </w:p>
    <w:p w:rsidR="00CE501D" w:rsidRPr="005A4E93" w:rsidRDefault="00CE501D" w:rsidP="00CE501D">
      <w:pPr>
        <w:pStyle w:val="6"/>
        <w:rPr>
          <w:b/>
          <w:bCs/>
        </w:rPr>
      </w:pPr>
      <w:bookmarkStart w:id="4455" w:name="_Toc130157141"/>
      <w:r w:rsidRPr="005A4E93">
        <w:rPr>
          <w:rFonts w:hint="eastAsia"/>
        </w:rPr>
        <w:t>代维公司</w:t>
      </w:r>
      <w:r>
        <w:rPr>
          <w:rFonts w:hint="eastAsia"/>
        </w:rPr>
        <w:t>查询</w:t>
      </w:r>
      <w:bookmarkEnd w:id="4455"/>
    </w:p>
    <w:p w:rsidR="00CE501D" w:rsidRPr="005A4E93" w:rsidRDefault="00CE501D" w:rsidP="00CE501D">
      <w:pPr>
        <w:pStyle w:val="affffffffffffffffff1"/>
        <w:ind w:firstLine="480"/>
        <w:rPr>
          <w:szCs w:val="24"/>
        </w:rPr>
      </w:pPr>
      <w:r w:rsidRPr="005A4E93">
        <w:rPr>
          <w:rFonts w:hint="eastAsia"/>
          <w:szCs w:val="24"/>
        </w:rPr>
        <w:t>按照集团要求参考附录</w:t>
      </w:r>
      <w:r w:rsidRPr="005A4E93">
        <w:rPr>
          <w:rFonts w:hint="eastAsia"/>
          <w:szCs w:val="24"/>
        </w:rPr>
        <w:t>C</w:t>
      </w:r>
      <w:r w:rsidRPr="005A4E93">
        <w:rPr>
          <w:rFonts w:hint="eastAsia"/>
          <w:szCs w:val="24"/>
        </w:rPr>
        <w:t>文件枚举值上传。</w:t>
      </w:r>
    </w:p>
    <w:p w:rsidR="00CE501D" w:rsidRPr="005A4E93" w:rsidRDefault="00CE501D" w:rsidP="00CE501D">
      <w:pPr>
        <w:pStyle w:val="6"/>
        <w:rPr>
          <w:b/>
          <w:bCs/>
        </w:rPr>
      </w:pPr>
      <w:bookmarkStart w:id="4456" w:name="_Toc130157142"/>
      <w:r w:rsidRPr="005A4E93">
        <w:rPr>
          <w:rFonts w:hint="eastAsia"/>
        </w:rPr>
        <w:t>入职时间</w:t>
      </w:r>
      <w:r>
        <w:rPr>
          <w:rFonts w:hint="eastAsia"/>
        </w:rPr>
        <w:t>查询</w:t>
      </w:r>
      <w:bookmarkEnd w:id="4456"/>
    </w:p>
    <w:p w:rsidR="00CE501D" w:rsidRPr="005A4E93" w:rsidRDefault="00CE501D" w:rsidP="00CE501D">
      <w:pPr>
        <w:pStyle w:val="affffffffffffffffff1"/>
        <w:ind w:firstLine="480"/>
        <w:rPr>
          <w:szCs w:val="24"/>
        </w:rPr>
      </w:pPr>
      <w:r w:rsidRPr="005A4E93">
        <w:rPr>
          <w:rFonts w:hint="eastAsia"/>
          <w:szCs w:val="24"/>
        </w:rPr>
        <w:t>必填字段，格式为</w:t>
      </w:r>
      <w:r w:rsidRPr="005A4E93">
        <w:rPr>
          <w:szCs w:val="24"/>
        </w:rPr>
        <w:t>yyyyMMdd</w:t>
      </w:r>
      <w:r w:rsidRPr="005A4E93">
        <w:rPr>
          <w:rFonts w:hint="eastAsia"/>
          <w:szCs w:val="24"/>
        </w:rPr>
        <w:t>。</w:t>
      </w:r>
    </w:p>
    <w:p w:rsidR="00CE501D" w:rsidRPr="005A4E93" w:rsidRDefault="00CE501D" w:rsidP="00CE501D">
      <w:pPr>
        <w:pStyle w:val="6"/>
        <w:rPr>
          <w:b/>
          <w:bCs/>
        </w:rPr>
      </w:pPr>
      <w:bookmarkStart w:id="4457" w:name="_Toc130157143"/>
      <w:r w:rsidRPr="005A4E93">
        <w:rPr>
          <w:rFonts w:hint="eastAsia"/>
        </w:rPr>
        <w:t>姓名</w:t>
      </w:r>
      <w:r>
        <w:rPr>
          <w:rFonts w:hint="eastAsia"/>
        </w:rPr>
        <w:t>查询</w:t>
      </w:r>
      <w:bookmarkEnd w:id="4457"/>
    </w:p>
    <w:p w:rsidR="00CE501D" w:rsidRDefault="00CE501D" w:rsidP="00CE501D">
      <w:pPr>
        <w:pStyle w:val="affffffffffffffffff1"/>
        <w:ind w:firstLine="480"/>
        <w:rPr>
          <w:szCs w:val="24"/>
        </w:rPr>
      </w:pPr>
      <w:r w:rsidRPr="005A4E93">
        <w:rPr>
          <w:rFonts w:hint="eastAsia"/>
          <w:szCs w:val="24"/>
        </w:rPr>
        <w:t>装维人员姓名。汉字，不超过</w:t>
      </w:r>
      <w:r w:rsidRPr="005A4E93">
        <w:rPr>
          <w:rFonts w:hint="eastAsia"/>
          <w:szCs w:val="24"/>
        </w:rPr>
        <w:t>10</w:t>
      </w:r>
      <w:r w:rsidRPr="005A4E93">
        <w:rPr>
          <w:rFonts w:hint="eastAsia"/>
          <w:szCs w:val="24"/>
        </w:rPr>
        <w:t>个字。</w:t>
      </w:r>
    </w:p>
    <w:p w:rsidR="00CE501D" w:rsidRDefault="00CE501D" w:rsidP="00CE501D">
      <w:pPr>
        <w:pStyle w:val="6"/>
        <w:rPr>
          <w:b/>
          <w:bCs/>
        </w:rPr>
      </w:pPr>
      <w:bookmarkStart w:id="4458" w:name="_Toc130157144"/>
      <w:r w:rsidRPr="006C582A">
        <w:rPr>
          <w:rFonts w:hint="eastAsia"/>
          <w:b/>
          <w:bCs/>
        </w:rPr>
        <w:t>资管同步维护信息接口</w:t>
      </w:r>
      <w:bookmarkEnd w:id="4458"/>
    </w:p>
    <w:p w:rsidR="00CE501D" w:rsidRPr="006C582A" w:rsidRDefault="00CE501D" w:rsidP="00CE501D">
      <w:pPr>
        <w:ind w:firstLine="420"/>
      </w:pPr>
      <w:r>
        <w:rPr>
          <w:rFonts w:hint="eastAsia"/>
        </w:rPr>
        <w:t>资管按月同步维护信息数据到综调，包含：小区名称、小区</w:t>
      </w:r>
      <w:r>
        <w:rPr>
          <w:rFonts w:hint="eastAsia"/>
        </w:rPr>
        <w:t>ID</w:t>
      </w:r>
      <w:r>
        <w:rPr>
          <w:rFonts w:hint="eastAsia"/>
        </w:rPr>
        <w:t>、网格信息、宽度维护数、</w:t>
      </w:r>
      <w:r>
        <w:rPr>
          <w:rFonts w:hint="eastAsia"/>
        </w:rPr>
        <w:t>IMS</w:t>
      </w:r>
      <w:r>
        <w:rPr>
          <w:rFonts w:hint="eastAsia"/>
        </w:rPr>
        <w:t>维护数等信息。</w:t>
      </w:r>
    </w:p>
    <w:p w:rsidR="00CE501D" w:rsidRDefault="00CE501D" w:rsidP="00CE501D">
      <w:pPr>
        <w:pStyle w:val="6"/>
        <w:rPr>
          <w:b/>
          <w:bCs/>
        </w:rPr>
      </w:pPr>
      <w:bookmarkStart w:id="4459" w:name="_Toc130157145"/>
      <w:r w:rsidRPr="006C582A">
        <w:rPr>
          <w:rFonts w:hint="eastAsia"/>
          <w:b/>
          <w:bCs/>
        </w:rPr>
        <w:t>维护规模清单数据文件</w:t>
      </w:r>
      <w:bookmarkEnd w:id="4459"/>
    </w:p>
    <w:p w:rsidR="00CE501D" w:rsidRPr="006C582A" w:rsidRDefault="00CE501D" w:rsidP="00CE501D">
      <w:pPr>
        <w:ind w:firstLine="420"/>
      </w:pPr>
      <w:r>
        <w:rPr>
          <w:rFonts w:hint="eastAsia"/>
        </w:rPr>
        <w:t>存储小区名称、小区</w:t>
      </w:r>
      <w:r>
        <w:rPr>
          <w:rFonts w:hint="eastAsia"/>
        </w:rPr>
        <w:t>ID</w:t>
      </w:r>
      <w:r>
        <w:rPr>
          <w:rFonts w:hint="eastAsia"/>
        </w:rPr>
        <w:t>、网格</w:t>
      </w:r>
      <w:r>
        <w:rPr>
          <w:rFonts w:hint="eastAsia"/>
        </w:rPr>
        <w:t>ID</w:t>
      </w:r>
      <w:r>
        <w:rPr>
          <w:rFonts w:hint="eastAsia"/>
        </w:rPr>
        <w:t>、网格名称、宽带维护数、</w:t>
      </w:r>
      <w:r>
        <w:rPr>
          <w:rFonts w:hint="eastAsia"/>
        </w:rPr>
        <w:t>IMS</w:t>
      </w:r>
      <w:r>
        <w:rPr>
          <w:rFonts w:hint="eastAsia"/>
        </w:rPr>
        <w:t>维护数、智能组网维护数、魔百盒维护数、同步时间、数据账期等信息。</w:t>
      </w:r>
    </w:p>
    <w:p w:rsidR="00CE501D" w:rsidRPr="005A4E93" w:rsidRDefault="00CE501D" w:rsidP="00CE501D">
      <w:pPr>
        <w:pStyle w:val="6"/>
        <w:rPr>
          <w:b/>
          <w:bCs/>
        </w:rPr>
      </w:pPr>
      <w:bookmarkStart w:id="4460" w:name="_Toc130157146"/>
      <w:r w:rsidRPr="005A4E93">
        <w:rPr>
          <w:rFonts w:hint="eastAsia"/>
        </w:rPr>
        <w:t>维护小区清单及属性</w:t>
      </w:r>
      <w:r>
        <w:rPr>
          <w:rFonts w:hint="eastAsia"/>
        </w:rPr>
        <w:t>查询</w:t>
      </w:r>
      <w:bookmarkEnd w:id="4460"/>
    </w:p>
    <w:p w:rsidR="00CE501D" w:rsidRPr="005A4E93" w:rsidRDefault="00CE501D" w:rsidP="00CE501D">
      <w:pPr>
        <w:pStyle w:val="affffffffffffffffff1"/>
        <w:ind w:firstLine="480"/>
        <w:rPr>
          <w:szCs w:val="24"/>
        </w:rPr>
      </w:pPr>
      <w:r w:rsidRPr="005A4E93">
        <w:rPr>
          <w:rFonts w:hint="eastAsia"/>
          <w:szCs w:val="24"/>
        </w:rPr>
        <w:lastRenderedPageBreak/>
        <w:t>例：</w:t>
      </w:r>
      <w:r w:rsidRPr="005A4E93">
        <w:rPr>
          <w:rFonts w:hint="eastAsia"/>
          <w:szCs w:val="24"/>
        </w:rPr>
        <w:t xml:space="preserve"> [{</w:t>
      </w:r>
      <w:r w:rsidRPr="005A4E93">
        <w:rPr>
          <w:rFonts w:hint="eastAsia"/>
          <w:szCs w:val="24"/>
        </w:rPr>
        <w:t>“小区</w:t>
      </w:r>
      <w:r w:rsidRPr="005A4E93">
        <w:rPr>
          <w:rFonts w:hint="eastAsia"/>
          <w:szCs w:val="24"/>
        </w:rPr>
        <w:t>A</w:t>
      </w:r>
      <w:r w:rsidRPr="005A4E93">
        <w:rPr>
          <w:rFonts w:hint="eastAsia"/>
          <w:szCs w:val="24"/>
        </w:rPr>
        <w:t>”</w:t>
      </w:r>
      <w:r w:rsidRPr="005A4E93">
        <w:rPr>
          <w:rFonts w:hint="eastAsia"/>
          <w:szCs w:val="24"/>
        </w:rPr>
        <w:t>: 1} , {</w:t>
      </w:r>
      <w:r w:rsidRPr="005A4E93">
        <w:rPr>
          <w:rFonts w:hint="eastAsia"/>
          <w:szCs w:val="24"/>
        </w:rPr>
        <w:t>“小区</w:t>
      </w:r>
      <w:r w:rsidRPr="005A4E93">
        <w:rPr>
          <w:rFonts w:hint="eastAsia"/>
          <w:szCs w:val="24"/>
        </w:rPr>
        <w:t>B</w:t>
      </w:r>
      <w:r w:rsidRPr="005A4E93">
        <w:rPr>
          <w:rFonts w:hint="eastAsia"/>
          <w:szCs w:val="24"/>
        </w:rPr>
        <w:t>”</w:t>
      </w:r>
      <w:r w:rsidRPr="005A4E93">
        <w:rPr>
          <w:rFonts w:hint="eastAsia"/>
          <w:szCs w:val="24"/>
        </w:rPr>
        <w:t>: 2}]</w:t>
      </w:r>
    </w:p>
    <w:p w:rsidR="00CE501D" w:rsidRPr="005A4E93" w:rsidRDefault="00CE501D" w:rsidP="00CE501D">
      <w:pPr>
        <w:pStyle w:val="affffffffffffffffff1"/>
        <w:ind w:firstLine="480"/>
        <w:rPr>
          <w:szCs w:val="24"/>
        </w:rPr>
      </w:pPr>
      <w:r w:rsidRPr="005A4E93">
        <w:rPr>
          <w:rFonts w:hint="eastAsia"/>
          <w:szCs w:val="24"/>
        </w:rPr>
        <w:t>(</w:t>
      </w:r>
      <w:r w:rsidRPr="005A4E93">
        <w:rPr>
          <w:rFonts w:hint="eastAsia"/>
          <w:szCs w:val="24"/>
        </w:rPr>
        <w:t>维护小区清单没有长度限制，按当月系统内维护的清单正常上报</w:t>
      </w:r>
      <w:r w:rsidRPr="005A4E93">
        <w:rPr>
          <w:rFonts w:hint="eastAsia"/>
          <w:szCs w:val="24"/>
        </w:rPr>
        <w:t>)</w:t>
      </w:r>
    </w:p>
    <w:p w:rsidR="00CE501D" w:rsidRPr="005A4E93" w:rsidRDefault="00CE501D" w:rsidP="00CE501D">
      <w:pPr>
        <w:pStyle w:val="affffffffffffffffff1"/>
        <w:ind w:firstLine="480"/>
        <w:rPr>
          <w:szCs w:val="24"/>
          <w:lang w:val="x-none"/>
        </w:rPr>
      </w:pPr>
      <w:r w:rsidRPr="005A4E93">
        <w:rPr>
          <w:rFonts w:hint="eastAsia"/>
          <w:szCs w:val="24"/>
        </w:rPr>
        <w:t>例如：</w:t>
      </w:r>
      <w:r w:rsidRPr="005A4E93">
        <w:rPr>
          <w:rFonts w:hint="eastAsia"/>
          <w:szCs w:val="24"/>
        </w:rPr>
        <w:t>{"ZW01": [{"villagename":"</w:t>
      </w:r>
      <w:r w:rsidRPr="005A4E93">
        <w:rPr>
          <w:rFonts w:hint="eastAsia"/>
          <w:szCs w:val="24"/>
        </w:rPr>
        <w:t>紫荆小区</w:t>
      </w:r>
      <w:r w:rsidRPr="005A4E93">
        <w:rPr>
          <w:rFonts w:hint="eastAsia"/>
          <w:szCs w:val="24"/>
        </w:rPr>
        <w:t>","attribute"</w:t>
      </w:r>
      <w:r w:rsidRPr="005A4E93">
        <w:rPr>
          <w:rFonts w:hint="eastAsia"/>
          <w:szCs w:val="24"/>
        </w:rPr>
        <w:t>：</w:t>
      </w:r>
      <w:r w:rsidRPr="005A4E93">
        <w:rPr>
          <w:rFonts w:hint="eastAsia"/>
          <w:szCs w:val="24"/>
        </w:rPr>
        <w:t>1},{"villagename":"</w:t>
      </w:r>
      <w:r w:rsidRPr="005A4E93">
        <w:rPr>
          <w:rFonts w:hint="eastAsia"/>
          <w:szCs w:val="24"/>
        </w:rPr>
        <w:t>金桂小区</w:t>
      </w:r>
      <w:r w:rsidRPr="005A4E93">
        <w:rPr>
          <w:rFonts w:hint="eastAsia"/>
          <w:szCs w:val="24"/>
        </w:rPr>
        <w:t>","attribute"</w:t>
      </w:r>
      <w:r w:rsidRPr="005A4E93">
        <w:rPr>
          <w:rFonts w:hint="eastAsia"/>
          <w:szCs w:val="24"/>
        </w:rPr>
        <w:t>：</w:t>
      </w:r>
      <w:r w:rsidRPr="005A4E93">
        <w:rPr>
          <w:rFonts w:hint="eastAsia"/>
          <w:szCs w:val="24"/>
        </w:rPr>
        <w:t>2}]}</w:t>
      </w:r>
    </w:p>
    <w:p w:rsidR="00CE501D" w:rsidRPr="005A4E93" w:rsidRDefault="00CE501D" w:rsidP="00CE501D">
      <w:pPr>
        <w:pStyle w:val="6"/>
        <w:rPr>
          <w:b/>
          <w:bCs/>
        </w:rPr>
      </w:pPr>
      <w:bookmarkStart w:id="4461" w:name="_Toc130157147"/>
      <w:r w:rsidRPr="005A4E93">
        <w:rPr>
          <w:rFonts w:hint="eastAsia"/>
        </w:rPr>
        <w:t>维护家宽用户数</w:t>
      </w:r>
      <w:r>
        <w:rPr>
          <w:rFonts w:hint="eastAsia"/>
        </w:rPr>
        <w:t>查询</w:t>
      </w:r>
      <w:bookmarkEnd w:id="4461"/>
    </w:p>
    <w:p w:rsidR="00CE501D" w:rsidRPr="005A4E93" w:rsidRDefault="00CE501D" w:rsidP="00CE501D">
      <w:pPr>
        <w:pStyle w:val="affffffffffffffffff1"/>
        <w:ind w:firstLine="480"/>
        <w:rPr>
          <w:szCs w:val="24"/>
        </w:rPr>
      </w:pPr>
      <w:r w:rsidRPr="005A4E93">
        <w:rPr>
          <w:rFonts w:hint="eastAsia"/>
          <w:szCs w:val="24"/>
        </w:rPr>
        <w:t>取资管同步数据，当前家宽用户规模。</w:t>
      </w:r>
    </w:p>
    <w:p w:rsidR="00CE501D" w:rsidRPr="005A4E93" w:rsidRDefault="00CE501D" w:rsidP="00CE501D">
      <w:pPr>
        <w:pStyle w:val="6"/>
        <w:rPr>
          <w:b/>
          <w:bCs/>
        </w:rPr>
      </w:pPr>
      <w:bookmarkStart w:id="4462" w:name="_Toc130157148"/>
      <w:r w:rsidRPr="005A4E93">
        <w:rPr>
          <w:rFonts w:hint="eastAsia"/>
        </w:rPr>
        <w:t>维护智能组网用户数</w:t>
      </w:r>
      <w:r>
        <w:rPr>
          <w:rFonts w:hint="eastAsia"/>
        </w:rPr>
        <w:t>查询</w:t>
      </w:r>
      <w:bookmarkEnd w:id="4462"/>
    </w:p>
    <w:p w:rsidR="00CE501D" w:rsidRPr="005A4E93" w:rsidRDefault="00CE501D" w:rsidP="00CE501D">
      <w:pPr>
        <w:pStyle w:val="affffffffffffffffff1"/>
        <w:ind w:firstLine="480"/>
        <w:rPr>
          <w:szCs w:val="24"/>
        </w:rPr>
      </w:pPr>
      <w:r w:rsidRPr="005A4E93">
        <w:rPr>
          <w:rFonts w:hint="eastAsia"/>
          <w:szCs w:val="24"/>
        </w:rPr>
        <w:t>取资管同步数据，当前智能组网用户规模。</w:t>
      </w:r>
    </w:p>
    <w:p w:rsidR="00CE501D" w:rsidRPr="005A4E93" w:rsidRDefault="00CE501D" w:rsidP="00CE501D">
      <w:pPr>
        <w:pStyle w:val="6"/>
        <w:rPr>
          <w:b/>
          <w:bCs/>
        </w:rPr>
      </w:pPr>
      <w:bookmarkStart w:id="4463" w:name="_Toc130157149"/>
      <w:r w:rsidRPr="005A4E93">
        <w:rPr>
          <w:rFonts w:hint="eastAsia"/>
        </w:rPr>
        <w:t>维护魔百和用户数</w:t>
      </w:r>
      <w:r>
        <w:rPr>
          <w:rFonts w:hint="eastAsia"/>
        </w:rPr>
        <w:t>查询</w:t>
      </w:r>
      <w:bookmarkEnd w:id="4463"/>
    </w:p>
    <w:p w:rsidR="00CE501D" w:rsidRPr="005A4E93" w:rsidRDefault="00CE501D" w:rsidP="00CE501D">
      <w:pPr>
        <w:pStyle w:val="affffffffffffffffff1"/>
        <w:ind w:firstLine="480"/>
        <w:rPr>
          <w:szCs w:val="24"/>
        </w:rPr>
      </w:pPr>
      <w:r w:rsidRPr="005A4E93">
        <w:rPr>
          <w:rFonts w:hint="eastAsia"/>
          <w:szCs w:val="24"/>
        </w:rPr>
        <w:t>取资管同步数据，当前魔百盒用户规模。</w:t>
      </w:r>
    </w:p>
    <w:p w:rsidR="00CE501D" w:rsidRPr="005A4E93" w:rsidRDefault="00CE501D" w:rsidP="00CE501D">
      <w:pPr>
        <w:pStyle w:val="6"/>
        <w:rPr>
          <w:b/>
          <w:bCs/>
        </w:rPr>
      </w:pPr>
      <w:bookmarkStart w:id="4464" w:name="_Toc130157150"/>
      <w:r w:rsidRPr="005A4E93">
        <w:rPr>
          <w:rFonts w:hint="eastAsia"/>
        </w:rPr>
        <w:t>当月装机工单数量</w:t>
      </w:r>
      <w:r>
        <w:rPr>
          <w:rFonts w:hint="eastAsia"/>
        </w:rPr>
        <w:t>查询</w:t>
      </w:r>
      <w:bookmarkEnd w:id="4464"/>
    </w:p>
    <w:p w:rsidR="00CE501D" w:rsidRPr="005A4E93" w:rsidRDefault="00CE501D" w:rsidP="00CE501D">
      <w:pPr>
        <w:pStyle w:val="affffffffffffffffff1"/>
        <w:ind w:firstLine="480"/>
        <w:rPr>
          <w:szCs w:val="24"/>
        </w:rPr>
      </w:pPr>
      <w:r w:rsidRPr="005A4E93">
        <w:rPr>
          <w:rFonts w:hint="eastAsia"/>
          <w:szCs w:val="24"/>
        </w:rPr>
        <w:t>按照枚举值：</w:t>
      </w:r>
      <w:r w:rsidRPr="005A4E93">
        <w:rPr>
          <w:rFonts w:hint="eastAsia"/>
          <w:szCs w:val="24"/>
        </w:rPr>
        <w:t>1</w:t>
      </w:r>
      <w:r w:rsidRPr="005A4E93">
        <w:rPr>
          <w:rFonts w:hint="eastAsia"/>
          <w:szCs w:val="24"/>
        </w:rPr>
        <w:t>：家庭宽带</w:t>
      </w:r>
    </w:p>
    <w:p w:rsidR="00CE501D" w:rsidRPr="005A4E93" w:rsidRDefault="00CE501D" w:rsidP="00CE501D">
      <w:pPr>
        <w:pStyle w:val="affffffffffffffffff1"/>
        <w:ind w:firstLine="480"/>
        <w:rPr>
          <w:szCs w:val="24"/>
        </w:rPr>
      </w:pPr>
      <w:r w:rsidRPr="005A4E93">
        <w:rPr>
          <w:rFonts w:hint="eastAsia"/>
          <w:szCs w:val="24"/>
        </w:rPr>
        <w:t>2</w:t>
      </w:r>
      <w:r w:rsidRPr="005A4E93">
        <w:rPr>
          <w:rFonts w:hint="eastAsia"/>
          <w:szCs w:val="24"/>
        </w:rPr>
        <w:t>：魔百盒</w:t>
      </w:r>
    </w:p>
    <w:p w:rsidR="00CE501D" w:rsidRPr="005A4E93" w:rsidRDefault="00CE501D" w:rsidP="00CE501D">
      <w:pPr>
        <w:pStyle w:val="affffffffffffffffff1"/>
        <w:ind w:firstLine="480"/>
        <w:rPr>
          <w:szCs w:val="24"/>
        </w:rPr>
      </w:pPr>
      <w:r w:rsidRPr="005A4E93">
        <w:rPr>
          <w:rFonts w:hint="eastAsia"/>
          <w:szCs w:val="24"/>
        </w:rPr>
        <w:t>3</w:t>
      </w:r>
      <w:r w:rsidRPr="005A4E93">
        <w:rPr>
          <w:rFonts w:hint="eastAsia"/>
          <w:szCs w:val="24"/>
        </w:rPr>
        <w:t>：智能安防</w:t>
      </w:r>
    </w:p>
    <w:p w:rsidR="00CE501D" w:rsidRPr="005A4E93" w:rsidRDefault="00CE501D" w:rsidP="00CE501D">
      <w:pPr>
        <w:pStyle w:val="affffffffffffffffff1"/>
        <w:ind w:firstLine="480"/>
        <w:rPr>
          <w:szCs w:val="24"/>
        </w:rPr>
      </w:pPr>
      <w:r w:rsidRPr="005A4E93">
        <w:rPr>
          <w:rFonts w:hint="eastAsia"/>
          <w:szCs w:val="24"/>
        </w:rPr>
        <w:t>4</w:t>
      </w:r>
      <w:r w:rsidRPr="005A4E93">
        <w:rPr>
          <w:rFonts w:hint="eastAsia"/>
          <w:szCs w:val="24"/>
        </w:rPr>
        <w:t>：智能组网</w:t>
      </w:r>
    </w:p>
    <w:p w:rsidR="00CE501D" w:rsidRPr="005A4E93" w:rsidRDefault="00CE501D" w:rsidP="00CE501D">
      <w:pPr>
        <w:pStyle w:val="affffffffffffffffff1"/>
        <w:ind w:firstLine="480"/>
        <w:rPr>
          <w:szCs w:val="24"/>
        </w:rPr>
      </w:pPr>
      <w:r w:rsidRPr="005A4E93">
        <w:rPr>
          <w:rFonts w:hint="eastAsia"/>
          <w:szCs w:val="24"/>
        </w:rPr>
        <w:t>5</w:t>
      </w:r>
      <w:r w:rsidRPr="005A4E93">
        <w:rPr>
          <w:rFonts w:hint="eastAsia"/>
          <w:szCs w:val="24"/>
        </w:rPr>
        <w:t>：</w:t>
      </w:r>
      <w:r w:rsidRPr="005A4E93">
        <w:rPr>
          <w:rFonts w:hint="eastAsia"/>
          <w:szCs w:val="24"/>
        </w:rPr>
        <w:t>FTTR</w:t>
      </w:r>
    </w:p>
    <w:p w:rsidR="00CE501D" w:rsidRPr="005A4E93" w:rsidRDefault="00CE501D" w:rsidP="00CE501D">
      <w:pPr>
        <w:pStyle w:val="affffffffffffffffff1"/>
        <w:ind w:firstLine="480"/>
        <w:rPr>
          <w:szCs w:val="24"/>
        </w:rPr>
      </w:pPr>
      <w:r w:rsidRPr="005A4E93">
        <w:rPr>
          <w:rFonts w:hint="eastAsia"/>
          <w:szCs w:val="24"/>
        </w:rPr>
        <w:t>6</w:t>
      </w:r>
      <w:r w:rsidRPr="005A4E93">
        <w:rPr>
          <w:rFonts w:hint="eastAsia"/>
          <w:szCs w:val="24"/>
        </w:rPr>
        <w:t>：其他</w:t>
      </w:r>
    </w:p>
    <w:p w:rsidR="00CE501D" w:rsidRPr="005A4E93" w:rsidRDefault="00CE501D" w:rsidP="00CE501D">
      <w:pPr>
        <w:pStyle w:val="affffffffffffffffff1"/>
        <w:ind w:firstLine="480"/>
        <w:rPr>
          <w:szCs w:val="24"/>
        </w:rPr>
      </w:pPr>
      <w:r w:rsidRPr="005A4E93">
        <w:rPr>
          <w:rFonts w:hint="eastAsia"/>
          <w:szCs w:val="24"/>
        </w:rPr>
        <w:t>拼接成如下格式：</w:t>
      </w:r>
    </w:p>
    <w:p w:rsidR="00CE501D" w:rsidRPr="005A4E93" w:rsidRDefault="00CE501D" w:rsidP="00CE501D">
      <w:pPr>
        <w:pStyle w:val="affffffffffffffffff1"/>
        <w:ind w:firstLine="480"/>
        <w:rPr>
          <w:szCs w:val="24"/>
        </w:rPr>
      </w:pPr>
      <w:r w:rsidRPr="005A4E93">
        <w:rPr>
          <w:rFonts w:hint="eastAsia"/>
          <w:szCs w:val="24"/>
        </w:rPr>
        <w:t>{"ZW05": [{"installtype": 1,"orders"</w:t>
      </w:r>
      <w:r w:rsidRPr="005A4E93">
        <w:rPr>
          <w:rFonts w:hint="eastAsia"/>
          <w:szCs w:val="24"/>
        </w:rPr>
        <w:t>：</w:t>
      </w:r>
      <w:r w:rsidRPr="005A4E93">
        <w:rPr>
          <w:rFonts w:hint="eastAsia"/>
          <w:szCs w:val="24"/>
        </w:rPr>
        <w:t>10},{"installtype": 2,"orders":19}]}</w:t>
      </w:r>
    </w:p>
    <w:p w:rsidR="00CE501D" w:rsidRPr="005A4E93" w:rsidRDefault="00CE501D" w:rsidP="00CE501D">
      <w:pPr>
        <w:pStyle w:val="6"/>
        <w:rPr>
          <w:b/>
          <w:bCs/>
        </w:rPr>
      </w:pPr>
      <w:bookmarkStart w:id="4465" w:name="_Toc130157151"/>
      <w:r w:rsidRPr="005A4E93">
        <w:rPr>
          <w:rFonts w:hint="eastAsia"/>
        </w:rPr>
        <w:t>当月移机工单数量</w:t>
      </w:r>
      <w:r>
        <w:rPr>
          <w:rFonts w:hint="eastAsia"/>
        </w:rPr>
        <w:t>查询</w:t>
      </w:r>
      <w:bookmarkEnd w:id="4465"/>
    </w:p>
    <w:p w:rsidR="00CE501D" w:rsidRPr="005A4E93" w:rsidRDefault="00CE501D" w:rsidP="00CE501D">
      <w:pPr>
        <w:ind w:firstLine="480"/>
        <w:rPr>
          <w:lang w:val="x-none"/>
        </w:rPr>
      </w:pPr>
      <w:r w:rsidRPr="005A4E93">
        <w:rPr>
          <w:rFonts w:hint="eastAsia"/>
          <w:lang w:val="x-none"/>
        </w:rPr>
        <w:t>取</w:t>
      </w:r>
      <w:r w:rsidRPr="005A4E93">
        <w:rPr>
          <w:rFonts w:hint="eastAsia"/>
          <w:lang w:val="x-none"/>
        </w:rPr>
        <w:t>BOSS</w:t>
      </w:r>
      <w:r w:rsidRPr="005A4E93">
        <w:rPr>
          <w:rFonts w:hint="eastAsia"/>
          <w:lang w:val="x-none"/>
        </w:rPr>
        <w:t>系统派单，归档时间为当月，类型为移机单的订单数据。</w:t>
      </w:r>
    </w:p>
    <w:p w:rsidR="00CE501D" w:rsidRPr="005A4E93" w:rsidRDefault="00CE501D" w:rsidP="00CE501D">
      <w:pPr>
        <w:pStyle w:val="6"/>
        <w:rPr>
          <w:b/>
          <w:bCs/>
        </w:rPr>
      </w:pPr>
      <w:bookmarkStart w:id="4466" w:name="_Toc130157152"/>
      <w:r w:rsidRPr="005A4E93">
        <w:rPr>
          <w:rFonts w:hint="eastAsia"/>
        </w:rPr>
        <w:t>异常工单记录数</w:t>
      </w:r>
      <w:r>
        <w:rPr>
          <w:rFonts w:hint="eastAsia"/>
        </w:rPr>
        <w:t>查询</w:t>
      </w:r>
      <w:bookmarkEnd w:id="4466"/>
    </w:p>
    <w:p w:rsidR="00CE501D" w:rsidRPr="005A4E93" w:rsidRDefault="00CE501D" w:rsidP="00CE501D">
      <w:pPr>
        <w:pStyle w:val="affffffffffffffffff1"/>
        <w:ind w:firstLine="480"/>
        <w:rPr>
          <w:rStyle w:val="afffffc"/>
          <w:rFonts w:ascii="等线" w:hAnsi="等线" w:cs="等线"/>
          <w:sz w:val="24"/>
          <w:szCs w:val="24"/>
        </w:rPr>
      </w:pPr>
      <w:r w:rsidRPr="005A4E93">
        <w:rPr>
          <w:rFonts w:hint="eastAsia"/>
          <w:szCs w:val="24"/>
        </w:rPr>
        <w:t>包括不限于工单超时，异常改约，</w:t>
      </w:r>
      <w:r w:rsidRPr="005A4E93">
        <w:rPr>
          <w:rFonts w:hint="eastAsia"/>
          <w:szCs w:val="24"/>
        </w:rPr>
        <w:t>IVR</w:t>
      </w:r>
      <w:r w:rsidRPr="005A4E93">
        <w:rPr>
          <w:rFonts w:hint="eastAsia"/>
          <w:szCs w:val="24"/>
        </w:rPr>
        <w:t>回访未解决</w:t>
      </w:r>
      <w:r w:rsidRPr="005A4E93">
        <w:rPr>
          <w:rFonts w:hint="eastAsia"/>
          <w:szCs w:val="24"/>
        </w:rPr>
        <w:t>/</w:t>
      </w:r>
      <w:r w:rsidRPr="005A4E93">
        <w:rPr>
          <w:rFonts w:hint="eastAsia"/>
          <w:szCs w:val="24"/>
        </w:rPr>
        <w:t>不满意，场景调研不满意等。</w:t>
      </w:r>
    </w:p>
    <w:p w:rsidR="00CE501D" w:rsidRPr="005A4E93" w:rsidRDefault="00CE501D" w:rsidP="00CE501D">
      <w:pPr>
        <w:pStyle w:val="affffffffffffffffff1"/>
        <w:ind w:firstLine="482"/>
        <w:rPr>
          <w:szCs w:val="24"/>
        </w:rPr>
      </w:pPr>
      <w:r w:rsidRPr="005A4E93">
        <w:rPr>
          <w:rStyle w:val="afffffc"/>
          <w:rFonts w:ascii="等线" w:hAnsi="等线" w:cs="等线" w:hint="eastAsia"/>
          <w:sz w:val="24"/>
          <w:szCs w:val="24"/>
        </w:rPr>
        <w:t>异常工单含有信息：异常工单号、</w:t>
      </w:r>
      <w:r w:rsidRPr="005A4E93">
        <w:rPr>
          <w:rFonts w:hint="eastAsia"/>
          <w:szCs w:val="24"/>
        </w:rPr>
        <w:t>异常工单原因。</w:t>
      </w:r>
    </w:p>
    <w:p w:rsidR="00CE501D" w:rsidRPr="005A4E93" w:rsidRDefault="00CE501D" w:rsidP="00CE501D">
      <w:pPr>
        <w:pStyle w:val="affffffffffffffffff1"/>
        <w:ind w:firstLine="480"/>
        <w:rPr>
          <w:szCs w:val="24"/>
        </w:rPr>
      </w:pPr>
      <w:r w:rsidRPr="005A4E93">
        <w:rPr>
          <w:rFonts w:hint="eastAsia"/>
          <w:szCs w:val="24"/>
        </w:rPr>
        <w:t>(</w:t>
      </w:r>
      <w:r w:rsidRPr="005A4E93">
        <w:rPr>
          <w:rFonts w:hint="eastAsia"/>
          <w:szCs w:val="24"/>
        </w:rPr>
        <w:t>异常工单记录数没有长度限制，按当月异常工单正常上报</w:t>
      </w:r>
      <w:r w:rsidRPr="005A4E93">
        <w:rPr>
          <w:rFonts w:hint="eastAsia"/>
          <w:szCs w:val="24"/>
        </w:rPr>
        <w:t>)</w:t>
      </w:r>
    </w:p>
    <w:p w:rsidR="00CE501D" w:rsidRPr="005A4E93" w:rsidRDefault="00CE501D" w:rsidP="00CE501D">
      <w:pPr>
        <w:pStyle w:val="affffffffffffffffff1"/>
        <w:ind w:firstLine="482"/>
        <w:rPr>
          <w:rStyle w:val="afffffc"/>
          <w:rFonts w:ascii="等线" w:hAnsi="等线" w:cs="等线"/>
          <w:sz w:val="24"/>
          <w:szCs w:val="24"/>
        </w:rPr>
      </w:pPr>
      <w:r w:rsidRPr="005A4E93">
        <w:rPr>
          <w:rStyle w:val="afffffc"/>
          <w:rFonts w:ascii="等线" w:hAnsi="等线" w:cs="等线" w:hint="eastAsia"/>
          <w:sz w:val="24"/>
          <w:szCs w:val="24"/>
        </w:rPr>
        <w:lastRenderedPageBreak/>
        <w:t>详见下面样例数据。</w:t>
      </w:r>
    </w:p>
    <w:p w:rsidR="00CE501D" w:rsidRPr="005A4E93" w:rsidRDefault="00CE501D" w:rsidP="00CE501D">
      <w:pPr>
        <w:pStyle w:val="affffffffffffffffff1"/>
        <w:ind w:firstLine="482"/>
        <w:rPr>
          <w:szCs w:val="24"/>
          <w:lang w:val="x-none"/>
        </w:rPr>
      </w:pPr>
      <w:r w:rsidRPr="005A4E93">
        <w:rPr>
          <w:rStyle w:val="afffffc"/>
          <w:rFonts w:ascii="等线" w:hAnsi="等线" w:cs="等线"/>
          <w:sz w:val="24"/>
          <w:szCs w:val="24"/>
        </w:rPr>
        <w:t>{</w:t>
      </w:r>
      <w:r w:rsidRPr="005A4E93">
        <w:rPr>
          <w:rStyle w:val="afffffc"/>
          <w:rFonts w:ascii="等线" w:hAnsi="等线" w:cs="等线" w:hint="eastAsia"/>
          <w:sz w:val="24"/>
          <w:szCs w:val="24"/>
        </w:rPr>
        <w:t>"ZW07": [{"errortype": 1,"orders"</w:t>
      </w:r>
      <w:r w:rsidRPr="005A4E93">
        <w:rPr>
          <w:rStyle w:val="afffffc"/>
          <w:rFonts w:ascii="等线" w:hAnsi="等线" w:cs="等线" w:hint="eastAsia"/>
          <w:sz w:val="24"/>
          <w:szCs w:val="24"/>
        </w:rPr>
        <w:t>：</w:t>
      </w:r>
      <w:r w:rsidRPr="005A4E93">
        <w:rPr>
          <w:rStyle w:val="afffffc"/>
          <w:rFonts w:ascii="等线" w:hAnsi="等线" w:cs="等线" w:hint="eastAsia"/>
          <w:sz w:val="24"/>
          <w:szCs w:val="24"/>
        </w:rPr>
        <w:t>5},{"errortype": 3,"orders":4}]</w:t>
      </w:r>
      <w:r w:rsidRPr="005A4E93">
        <w:rPr>
          <w:rStyle w:val="afffffc"/>
          <w:rFonts w:ascii="等线" w:hAnsi="等线" w:cs="等线"/>
          <w:sz w:val="24"/>
          <w:szCs w:val="24"/>
        </w:rPr>
        <w:t>}</w:t>
      </w:r>
    </w:p>
    <w:p w:rsidR="00CE501D" w:rsidRPr="005A4E93" w:rsidRDefault="00CE501D" w:rsidP="00CE501D">
      <w:pPr>
        <w:pStyle w:val="6"/>
        <w:rPr>
          <w:b/>
          <w:bCs/>
        </w:rPr>
      </w:pPr>
      <w:bookmarkStart w:id="4467" w:name="_Toc130157153"/>
      <w:r w:rsidRPr="005A4E93">
        <w:rPr>
          <w:rFonts w:hint="eastAsia"/>
        </w:rPr>
        <w:t>是否为低分人员</w:t>
      </w:r>
      <w:r>
        <w:rPr>
          <w:rFonts w:hint="eastAsia"/>
        </w:rPr>
        <w:t>查询</w:t>
      </w:r>
      <w:bookmarkEnd w:id="4467"/>
    </w:p>
    <w:p w:rsidR="00CE501D" w:rsidRPr="005A4E93" w:rsidRDefault="00CE501D" w:rsidP="00CE501D">
      <w:pPr>
        <w:pStyle w:val="affffffffffffffffff1"/>
        <w:ind w:firstLine="480"/>
        <w:rPr>
          <w:szCs w:val="24"/>
        </w:rPr>
      </w:pPr>
      <w:r w:rsidRPr="005A4E93">
        <w:rPr>
          <w:rFonts w:hint="eastAsia"/>
          <w:szCs w:val="24"/>
        </w:rPr>
        <w:t>枚举值如下：</w:t>
      </w:r>
    </w:p>
    <w:p w:rsidR="00CE501D" w:rsidRPr="005A4E93" w:rsidRDefault="00CE501D" w:rsidP="00CE501D">
      <w:pPr>
        <w:pStyle w:val="affffffffffffffffff1"/>
        <w:ind w:firstLine="480"/>
        <w:rPr>
          <w:szCs w:val="24"/>
        </w:rPr>
      </w:pPr>
      <w:r w:rsidRPr="005A4E93">
        <w:rPr>
          <w:rFonts w:hint="eastAsia"/>
          <w:szCs w:val="24"/>
        </w:rPr>
        <w:t>0</w:t>
      </w:r>
      <w:r w:rsidRPr="005A4E93">
        <w:rPr>
          <w:rFonts w:hint="eastAsia"/>
          <w:szCs w:val="24"/>
        </w:rPr>
        <w:t>：否</w:t>
      </w:r>
    </w:p>
    <w:p w:rsidR="00CE501D" w:rsidRPr="005A4E93" w:rsidRDefault="00CE501D" w:rsidP="00CE501D">
      <w:pPr>
        <w:pStyle w:val="affffffffffffffffff1"/>
        <w:ind w:firstLine="480"/>
        <w:rPr>
          <w:szCs w:val="24"/>
        </w:rPr>
      </w:pPr>
      <w:r w:rsidRPr="005A4E93">
        <w:rPr>
          <w:rFonts w:hint="eastAsia"/>
          <w:szCs w:val="24"/>
        </w:rPr>
        <w:t>1</w:t>
      </w:r>
      <w:r w:rsidRPr="005A4E93">
        <w:rPr>
          <w:rFonts w:hint="eastAsia"/>
          <w:szCs w:val="24"/>
        </w:rPr>
        <w:t>：是，低分原因为二至五维度画像低分低于</w:t>
      </w:r>
      <w:r w:rsidRPr="005A4E93">
        <w:rPr>
          <w:rFonts w:hint="eastAsia"/>
          <w:szCs w:val="24"/>
        </w:rPr>
        <w:t>1.2</w:t>
      </w:r>
      <w:r w:rsidRPr="005A4E93">
        <w:rPr>
          <w:rFonts w:hint="eastAsia"/>
          <w:szCs w:val="24"/>
        </w:rPr>
        <w:t>分；</w:t>
      </w:r>
    </w:p>
    <w:p w:rsidR="00CE501D" w:rsidRPr="005A4E93" w:rsidRDefault="00CE501D" w:rsidP="00CE501D">
      <w:pPr>
        <w:pStyle w:val="affffffffffffffffff1"/>
        <w:ind w:firstLine="480"/>
        <w:rPr>
          <w:szCs w:val="24"/>
        </w:rPr>
      </w:pPr>
      <w:r w:rsidRPr="005A4E93">
        <w:rPr>
          <w:rFonts w:hint="eastAsia"/>
          <w:szCs w:val="24"/>
        </w:rPr>
        <w:t>2</w:t>
      </w:r>
      <w:r w:rsidRPr="005A4E93">
        <w:rPr>
          <w:rFonts w:hint="eastAsia"/>
          <w:szCs w:val="24"/>
        </w:rPr>
        <w:t>：是，低分原因为当月问题工单数量大于</w:t>
      </w:r>
      <w:r w:rsidRPr="005A4E93">
        <w:rPr>
          <w:rFonts w:hint="eastAsia"/>
          <w:szCs w:val="24"/>
        </w:rPr>
        <w:t>10</w:t>
      </w:r>
      <w:r w:rsidRPr="005A4E93">
        <w:rPr>
          <w:rFonts w:hint="eastAsia"/>
          <w:szCs w:val="24"/>
        </w:rPr>
        <w:t>；</w:t>
      </w:r>
    </w:p>
    <w:p w:rsidR="00CE501D" w:rsidRPr="005A4E93" w:rsidRDefault="00CE501D" w:rsidP="00CE501D">
      <w:pPr>
        <w:pStyle w:val="affffffffffffffffff1"/>
        <w:ind w:firstLine="480"/>
        <w:rPr>
          <w:szCs w:val="24"/>
        </w:rPr>
      </w:pPr>
      <w:r w:rsidRPr="005A4E93">
        <w:rPr>
          <w:rFonts w:hint="eastAsia"/>
          <w:szCs w:val="24"/>
        </w:rPr>
        <w:t>3</w:t>
      </w:r>
      <w:r w:rsidRPr="005A4E93">
        <w:rPr>
          <w:rFonts w:hint="eastAsia"/>
          <w:szCs w:val="24"/>
        </w:rPr>
        <w:t>：是，低分原因为存在态度恶劣负面舆论</w:t>
      </w:r>
    </w:p>
    <w:p w:rsidR="00CE501D" w:rsidRPr="005A4E93" w:rsidRDefault="00CE501D" w:rsidP="00CE501D">
      <w:pPr>
        <w:pStyle w:val="affffffffffffffffff1"/>
        <w:ind w:firstLine="480"/>
        <w:rPr>
          <w:szCs w:val="24"/>
        </w:rPr>
      </w:pPr>
      <w:r w:rsidRPr="005A4E93">
        <w:rPr>
          <w:rFonts w:hint="eastAsia"/>
          <w:szCs w:val="24"/>
        </w:rPr>
        <w:t>1,2,3</w:t>
      </w:r>
      <w:r w:rsidRPr="005A4E93">
        <w:rPr>
          <w:rFonts w:hint="eastAsia"/>
          <w:szCs w:val="24"/>
        </w:rPr>
        <w:t>可多选，</w:t>
      </w:r>
      <w:r w:rsidRPr="005A4E93">
        <w:rPr>
          <w:rFonts w:hint="eastAsia"/>
          <w:szCs w:val="24"/>
        </w:rPr>
        <w:t>0</w:t>
      </w:r>
      <w:r w:rsidRPr="005A4E93">
        <w:rPr>
          <w:rFonts w:hint="eastAsia"/>
          <w:szCs w:val="24"/>
        </w:rPr>
        <w:t>不可以与</w:t>
      </w:r>
      <w:r w:rsidRPr="005A4E93">
        <w:rPr>
          <w:rFonts w:hint="eastAsia"/>
          <w:szCs w:val="24"/>
        </w:rPr>
        <w:t>1,2,3</w:t>
      </w:r>
      <w:r w:rsidRPr="005A4E93">
        <w:rPr>
          <w:rFonts w:hint="eastAsia"/>
          <w:szCs w:val="24"/>
        </w:rPr>
        <w:t>同时填报。以英文逗号作为分隔符，</w:t>
      </w:r>
    </w:p>
    <w:p w:rsidR="00CE501D" w:rsidRPr="005A4E93" w:rsidRDefault="00CE501D" w:rsidP="00CE501D">
      <w:pPr>
        <w:pStyle w:val="affffffffffffffffff1"/>
        <w:ind w:firstLine="480"/>
        <w:rPr>
          <w:szCs w:val="24"/>
        </w:rPr>
      </w:pPr>
      <w:r w:rsidRPr="005A4E93">
        <w:rPr>
          <w:rFonts w:hint="eastAsia"/>
          <w:szCs w:val="24"/>
        </w:rPr>
        <w:t>填写举例</w:t>
      </w:r>
      <w:r w:rsidRPr="005A4E93">
        <w:rPr>
          <w:rFonts w:hint="eastAsia"/>
          <w:szCs w:val="24"/>
        </w:rPr>
        <w:t>1</w:t>
      </w:r>
      <w:r w:rsidRPr="005A4E93">
        <w:rPr>
          <w:rFonts w:hint="eastAsia"/>
          <w:szCs w:val="24"/>
        </w:rPr>
        <w:t>：</w:t>
      </w:r>
      <w:r w:rsidRPr="005A4E93">
        <w:rPr>
          <w:rFonts w:hint="eastAsia"/>
          <w:szCs w:val="24"/>
        </w:rPr>
        <w:t>0</w:t>
      </w:r>
    </w:p>
    <w:p w:rsidR="00CE501D" w:rsidRPr="005A4E93" w:rsidRDefault="00CE501D" w:rsidP="00CE501D">
      <w:pPr>
        <w:pStyle w:val="affffffffffffffffff1"/>
        <w:ind w:firstLine="480"/>
        <w:rPr>
          <w:szCs w:val="24"/>
        </w:rPr>
      </w:pPr>
      <w:r w:rsidRPr="005A4E93">
        <w:rPr>
          <w:rFonts w:hint="eastAsia"/>
          <w:szCs w:val="24"/>
        </w:rPr>
        <w:t>举例</w:t>
      </w:r>
      <w:r w:rsidRPr="005A4E93">
        <w:rPr>
          <w:rFonts w:hint="eastAsia"/>
          <w:szCs w:val="24"/>
        </w:rPr>
        <w:t>2</w:t>
      </w:r>
      <w:r w:rsidRPr="005A4E93">
        <w:rPr>
          <w:rFonts w:hint="eastAsia"/>
          <w:szCs w:val="24"/>
        </w:rPr>
        <w:t>：</w:t>
      </w:r>
      <w:r w:rsidRPr="005A4E93">
        <w:rPr>
          <w:rFonts w:hint="eastAsia"/>
          <w:szCs w:val="24"/>
        </w:rPr>
        <w:t>1,2</w:t>
      </w:r>
    </w:p>
    <w:p w:rsidR="00CE501D" w:rsidRPr="005A4E93" w:rsidRDefault="00CE501D" w:rsidP="00CE501D">
      <w:pPr>
        <w:pStyle w:val="affffffffffffffffff1"/>
        <w:ind w:firstLine="480"/>
        <w:rPr>
          <w:szCs w:val="24"/>
        </w:rPr>
      </w:pPr>
      <w:r w:rsidRPr="005A4E93">
        <w:rPr>
          <w:rFonts w:hint="eastAsia"/>
          <w:szCs w:val="24"/>
        </w:rPr>
        <w:t>举例</w:t>
      </w:r>
      <w:r w:rsidRPr="005A4E93">
        <w:rPr>
          <w:rFonts w:hint="eastAsia"/>
          <w:szCs w:val="24"/>
        </w:rPr>
        <w:t>3</w:t>
      </w:r>
      <w:r w:rsidRPr="005A4E93">
        <w:rPr>
          <w:rFonts w:hint="eastAsia"/>
          <w:szCs w:val="24"/>
        </w:rPr>
        <w:t>：</w:t>
      </w:r>
      <w:r w:rsidRPr="005A4E93">
        <w:rPr>
          <w:rFonts w:hint="eastAsia"/>
          <w:szCs w:val="24"/>
        </w:rPr>
        <w:t>2,3</w:t>
      </w:r>
    </w:p>
    <w:p w:rsidR="00CE501D" w:rsidRPr="005A4E93" w:rsidRDefault="00CE501D" w:rsidP="00CE501D">
      <w:pPr>
        <w:pStyle w:val="6"/>
        <w:rPr>
          <w:b/>
          <w:bCs/>
        </w:rPr>
      </w:pPr>
      <w:bookmarkStart w:id="4468" w:name="_Toc130157154"/>
      <w:r w:rsidRPr="005A4E93">
        <w:rPr>
          <w:rFonts w:hint="eastAsia"/>
        </w:rPr>
        <w:t>工作年限</w:t>
      </w:r>
      <w:r>
        <w:rPr>
          <w:rFonts w:hint="eastAsia"/>
        </w:rPr>
        <w:t>查询</w:t>
      </w:r>
      <w:bookmarkEnd w:id="4468"/>
    </w:p>
    <w:p w:rsidR="00CE501D" w:rsidRPr="005A4E93" w:rsidRDefault="00CE501D" w:rsidP="00CE501D">
      <w:pPr>
        <w:pStyle w:val="affffffffffffffffff1"/>
        <w:ind w:firstLine="480"/>
        <w:rPr>
          <w:szCs w:val="24"/>
        </w:rPr>
      </w:pPr>
      <w:r w:rsidRPr="005A4E93">
        <w:rPr>
          <w:rFonts w:hint="eastAsia"/>
          <w:szCs w:val="24"/>
        </w:rPr>
        <w:t>工作年限</w:t>
      </w:r>
      <w:r w:rsidRPr="005A4E93">
        <w:rPr>
          <w:rFonts w:hint="eastAsia"/>
          <w:szCs w:val="24"/>
        </w:rPr>
        <w:t>=</w:t>
      </w:r>
      <w:r w:rsidRPr="005A4E93">
        <w:rPr>
          <w:rFonts w:hint="eastAsia"/>
          <w:szCs w:val="24"/>
        </w:rPr>
        <w:t>当前时间</w:t>
      </w:r>
      <w:r w:rsidRPr="005A4E93">
        <w:rPr>
          <w:rFonts w:hint="eastAsia"/>
          <w:szCs w:val="24"/>
        </w:rPr>
        <w:t>-</w:t>
      </w:r>
      <w:r w:rsidRPr="005A4E93">
        <w:rPr>
          <w:rFonts w:hint="eastAsia"/>
          <w:szCs w:val="24"/>
        </w:rPr>
        <w:t>装维人员入职签订合同时间，以月为单位。对于不满一个月的情况，若入职时间为当月</w:t>
      </w:r>
      <w:r w:rsidRPr="005A4E93">
        <w:rPr>
          <w:rFonts w:hint="eastAsia"/>
          <w:szCs w:val="24"/>
        </w:rPr>
        <w:t>15</w:t>
      </w:r>
      <w:r w:rsidRPr="005A4E93">
        <w:rPr>
          <w:rFonts w:hint="eastAsia"/>
          <w:szCs w:val="24"/>
        </w:rPr>
        <w:t>日及之前参加工作的</w:t>
      </w:r>
      <w:r w:rsidRPr="005A4E93">
        <w:rPr>
          <w:rFonts w:hint="eastAsia"/>
          <w:szCs w:val="24"/>
        </w:rPr>
        <w:t>,</w:t>
      </w:r>
      <w:r w:rsidRPr="005A4E93">
        <w:rPr>
          <w:rFonts w:hint="eastAsia"/>
          <w:szCs w:val="24"/>
        </w:rPr>
        <w:t>按</w:t>
      </w:r>
      <w:r w:rsidRPr="005A4E93">
        <w:rPr>
          <w:rFonts w:hint="eastAsia"/>
          <w:szCs w:val="24"/>
        </w:rPr>
        <w:t>1</w:t>
      </w:r>
      <w:r w:rsidRPr="005A4E93">
        <w:rPr>
          <w:rFonts w:hint="eastAsia"/>
          <w:szCs w:val="24"/>
        </w:rPr>
        <w:t>个月计算</w:t>
      </w:r>
      <w:r w:rsidRPr="005A4E93">
        <w:rPr>
          <w:rFonts w:hint="eastAsia"/>
          <w:szCs w:val="24"/>
        </w:rPr>
        <w:t xml:space="preserve">; </w:t>
      </w:r>
      <w:r w:rsidRPr="005A4E93">
        <w:rPr>
          <w:rFonts w:hint="eastAsia"/>
          <w:szCs w:val="24"/>
        </w:rPr>
        <w:t>当月</w:t>
      </w:r>
      <w:r w:rsidRPr="005A4E93">
        <w:rPr>
          <w:rFonts w:hint="eastAsia"/>
          <w:szCs w:val="24"/>
        </w:rPr>
        <w:t>15</w:t>
      </w:r>
      <w:r w:rsidRPr="005A4E93">
        <w:rPr>
          <w:rFonts w:hint="eastAsia"/>
          <w:szCs w:val="24"/>
        </w:rPr>
        <w:t>日后参加工作的，算</w:t>
      </w:r>
      <w:r w:rsidRPr="005A4E93">
        <w:rPr>
          <w:rFonts w:hint="eastAsia"/>
          <w:szCs w:val="24"/>
        </w:rPr>
        <w:t>0.5</w:t>
      </w:r>
      <w:r w:rsidRPr="005A4E93">
        <w:rPr>
          <w:rFonts w:hint="eastAsia"/>
          <w:szCs w:val="24"/>
        </w:rPr>
        <w:t>个月计算。</w:t>
      </w:r>
    </w:p>
    <w:p w:rsidR="00CE501D" w:rsidRPr="005A4E93" w:rsidRDefault="00CE501D" w:rsidP="00CE501D">
      <w:pPr>
        <w:pStyle w:val="6"/>
        <w:rPr>
          <w:b/>
          <w:bCs/>
        </w:rPr>
      </w:pPr>
      <w:bookmarkStart w:id="4469" w:name="_Toc130157155"/>
      <w:r w:rsidRPr="005A4E93">
        <w:rPr>
          <w:rFonts w:hint="eastAsia"/>
        </w:rPr>
        <w:t>技能认证水平</w:t>
      </w:r>
      <w:r>
        <w:rPr>
          <w:rFonts w:hint="eastAsia"/>
        </w:rPr>
        <w:t>查询</w:t>
      </w:r>
      <w:bookmarkEnd w:id="4469"/>
    </w:p>
    <w:p w:rsidR="00CE501D" w:rsidRPr="005A4E93" w:rsidRDefault="00CE501D" w:rsidP="00CE501D">
      <w:pPr>
        <w:pStyle w:val="affffffffffffffffff1"/>
        <w:ind w:firstLine="480"/>
        <w:rPr>
          <w:szCs w:val="24"/>
        </w:rPr>
      </w:pPr>
      <w:r w:rsidRPr="005A4E93">
        <w:rPr>
          <w:rFonts w:hint="eastAsia"/>
          <w:szCs w:val="24"/>
        </w:rPr>
        <w:t>装维人员通过基础技能培训和智慧家庭工程师认证情况，智慧家庭工程师包括省内认证和集团认证：</w:t>
      </w:r>
    </w:p>
    <w:p w:rsidR="00CE501D" w:rsidRPr="005A4E93" w:rsidRDefault="00CE501D" w:rsidP="00CE501D">
      <w:pPr>
        <w:pStyle w:val="affffffffffffffffff1"/>
        <w:ind w:firstLine="480"/>
        <w:rPr>
          <w:szCs w:val="24"/>
        </w:rPr>
      </w:pPr>
      <w:r w:rsidRPr="005A4E93">
        <w:rPr>
          <w:rFonts w:hint="eastAsia"/>
          <w:szCs w:val="24"/>
        </w:rPr>
        <w:t>样例：</w:t>
      </w:r>
      <w:r w:rsidRPr="005A4E93">
        <w:rPr>
          <w:rFonts w:hint="eastAsia"/>
          <w:szCs w:val="24"/>
        </w:rPr>
        <w:t>3</w:t>
      </w:r>
    </w:p>
    <w:p w:rsidR="00CE501D" w:rsidRPr="005A4E93" w:rsidRDefault="00CE501D" w:rsidP="00CE501D">
      <w:pPr>
        <w:pStyle w:val="affffffffffffffffff1"/>
        <w:ind w:firstLine="480"/>
        <w:rPr>
          <w:szCs w:val="24"/>
        </w:rPr>
      </w:pPr>
      <w:r w:rsidRPr="005A4E93">
        <w:rPr>
          <w:rFonts w:hint="eastAsia"/>
          <w:szCs w:val="24"/>
        </w:rPr>
        <w:t>枚举值：</w:t>
      </w:r>
    </w:p>
    <w:p w:rsidR="00CE501D" w:rsidRPr="005A4E93" w:rsidRDefault="00CE501D" w:rsidP="00CE501D">
      <w:pPr>
        <w:pStyle w:val="affffffffffffffffff1"/>
        <w:ind w:firstLine="480"/>
        <w:rPr>
          <w:szCs w:val="24"/>
        </w:rPr>
      </w:pPr>
      <w:r w:rsidRPr="005A4E93">
        <w:rPr>
          <w:rFonts w:hint="eastAsia"/>
          <w:szCs w:val="24"/>
        </w:rPr>
        <w:t>1</w:t>
      </w:r>
      <w:r w:rsidRPr="005A4E93">
        <w:rPr>
          <w:rFonts w:hint="eastAsia"/>
          <w:szCs w:val="24"/>
        </w:rPr>
        <w:t>：通过集团</w:t>
      </w:r>
      <w:r w:rsidRPr="005A4E93">
        <w:rPr>
          <w:rFonts w:hint="eastAsia"/>
          <w:szCs w:val="24"/>
        </w:rPr>
        <w:t>L1</w:t>
      </w:r>
      <w:r w:rsidRPr="005A4E93">
        <w:rPr>
          <w:rFonts w:hint="eastAsia"/>
          <w:szCs w:val="24"/>
        </w:rPr>
        <w:t>认证</w:t>
      </w:r>
    </w:p>
    <w:p w:rsidR="00CE501D" w:rsidRPr="005A4E93" w:rsidRDefault="00CE501D" w:rsidP="00CE501D">
      <w:pPr>
        <w:pStyle w:val="affffffffffffffffff1"/>
        <w:ind w:firstLine="480"/>
        <w:rPr>
          <w:szCs w:val="24"/>
        </w:rPr>
      </w:pPr>
      <w:r w:rsidRPr="005A4E93">
        <w:rPr>
          <w:rFonts w:hint="eastAsia"/>
          <w:szCs w:val="24"/>
        </w:rPr>
        <w:t>2</w:t>
      </w:r>
      <w:r w:rsidRPr="005A4E93">
        <w:rPr>
          <w:rFonts w:hint="eastAsia"/>
          <w:szCs w:val="24"/>
        </w:rPr>
        <w:t>：通过集团</w:t>
      </w:r>
      <w:r w:rsidRPr="005A4E93">
        <w:rPr>
          <w:rFonts w:hint="eastAsia"/>
          <w:szCs w:val="24"/>
        </w:rPr>
        <w:t>L2</w:t>
      </w:r>
      <w:r w:rsidRPr="005A4E93">
        <w:rPr>
          <w:rFonts w:hint="eastAsia"/>
          <w:szCs w:val="24"/>
        </w:rPr>
        <w:t>认证</w:t>
      </w:r>
    </w:p>
    <w:p w:rsidR="00CE501D" w:rsidRPr="005A4E93" w:rsidRDefault="00CE501D" w:rsidP="00CE501D">
      <w:pPr>
        <w:pStyle w:val="affffffffffffffffff1"/>
        <w:ind w:firstLine="480"/>
        <w:rPr>
          <w:szCs w:val="24"/>
          <w:lang w:val="x-none"/>
        </w:rPr>
      </w:pPr>
      <w:r w:rsidRPr="005A4E93">
        <w:rPr>
          <w:rFonts w:hint="eastAsia"/>
          <w:szCs w:val="24"/>
        </w:rPr>
        <w:t>3</w:t>
      </w:r>
      <w:r w:rsidRPr="005A4E93">
        <w:rPr>
          <w:rFonts w:hint="eastAsia"/>
          <w:szCs w:val="24"/>
        </w:rPr>
        <w:t>：通过集团</w:t>
      </w:r>
      <w:r w:rsidRPr="005A4E93">
        <w:rPr>
          <w:rFonts w:hint="eastAsia"/>
          <w:szCs w:val="24"/>
        </w:rPr>
        <w:t>L3</w:t>
      </w:r>
      <w:r w:rsidRPr="005A4E93">
        <w:rPr>
          <w:rFonts w:hint="eastAsia"/>
          <w:szCs w:val="24"/>
        </w:rPr>
        <w:t>认证</w:t>
      </w:r>
    </w:p>
    <w:p w:rsidR="00CE501D" w:rsidRPr="005A4E93" w:rsidRDefault="00CE501D" w:rsidP="00CE501D">
      <w:pPr>
        <w:pStyle w:val="6"/>
        <w:rPr>
          <w:b/>
          <w:bCs/>
        </w:rPr>
      </w:pPr>
      <w:bookmarkStart w:id="4470" w:name="_Toc130157156"/>
      <w:r w:rsidRPr="005A4E93">
        <w:rPr>
          <w:rFonts w:hint="eastAsia"/>
        </w:rPr>
        <w:t>装移机首次响应及时率</w:t>
      </w:r>
      <w:r>
        <w:rPr>
          <w:rFonts w:hint="eastAsia"/>
        </w:rPr>
        <w:t>查询</w:t>
      </w:r>
      <w:bookmarkEnd w:id="4470"/>
    </w:p>
    <w:p w:rsidR="00CE501D" w:rsidRPr="005A4E93" w:rsidRDefault="00CE501D" w:rsidP="00CE501D">
      <w:pPr>
        <w:pStyle w:val="affffffffffffffffff1"/>
        <w:ind w:firstLine="480"/>
        <w:rPr>
          <w:szCs w:val="24"/>
        </w:rPr>
      </w:pPr>
      <w:r w:rsidRPr="005A4E93">
        <w:rPr>
          <w:rFonts w:hint="eastAsia"/>
          <w:szCs w:val="24"/>
        </w:rPr>
        <w:lastRenderedPageBreak/>
        <w:t>工单落单到网络侧后在规定时间内完成用户上门预约的比例，含装机、移机预约。时限要求：高品质服务</w:t>
      </w:r>
      <w:r w:rsidRPr="005A4E93">
        <w:rPr>
          <w:rFonts w:hint="eastAsia"/>
          <w:szCs w:val="24"/>
        </w:rPr>
        <w:t>2</w:t>
      </w:r>
      <w:r w:rsidRPr="005A4E93">
        <w:rPr>
          <w:rFonts w:hint="eastAsia"/>
          <w:szCs w:val="24"/>
        </w:rPr>
        <w:t>小时，普通服务</w:t>
      </w:r>
      <w:r w:rsidRPr="005A4E93">
        <w:rPr>
          <w:rFonts w:hint="eastAsia"/>
          <w:szCs w:val="24"/>
        </w:rPr>
        <w:t>4</w:t>
      </w:r>
      <w:r w:rsidRPr="005A4E93">
        <w:rPr>
          <w:rFonts w:hint="eastAsia"/>
          <w:szCs w:val="24"/>
        </w:rPr>
        <w:t>小时。要求：保留四位小数，</w:t>
      </w:r>
      <w:r w:rsidRPr="005A4E93">
        <w:rPr>
          <w:rFonts w:hint="eastAsia"/>
          <w:szCs w:val="24"/>
        </w:rPr>
        <w:t>[0,1]</w:t>
      </w:r>
      <w:r w:rsidRPr="005A4E93">
        <w:rPr>
          <w:rFonts w:hint="eastAsia"/>
          <w:szCs w:val="24"/>
        </w:rPr>
        <w:t>，该装维人员如不涉及上传</w:t>
      </w:r>
      <w:r w:rsidRPr="005A4E93">
        <w:rPr>
          <w:rFonts w:hint="eastAsia"/>
          <w:szCs w:val="24"/>
        </w:rPr>
        <w:t>-9999</w:t>
      </w:r>
      <w:r w:rsidRPr="005A4E93">
        <w:rPr>
          <w:rFonts w:hint="eastAsia"/>
          <w:szCs w:val="24"/>
        </w:rPr>
        <w:t>。</w:t>
      </w:r>
    </w:p>
    <w:p w:rsidR="00CE501D" w:rsidRPr="005A4E93" w:rsidRDefault="00CE501D" w:rsidP="00CE501D">
      <w:pPr>
        <w:pStyle w:val="6"/>
        <w:rPr>
          <w:b/>
          <w:bCs/>
        </w:rPr>
      </w:pPr>
      <w:bookmarkStart w:id="4471" w:name="_Toc130157157"/>
      <w:r w:rsidRPr="005A4E93">
        <w:rPr>
          <w:rFonts w:hint="eastAsia"/>
        </w:rPr>
        <w:t>投诉首次响应及时率</w:t>
      </w:r>
      <w:r>
        <w:rPr>
          <w:rFonts w:hint="eastAsia"/>
        </w:rPr>
        <w:t>查询</w:t>
      </w:r>
      <w:bookmarkEnd w:id="4471"/>
    </w:p>
    <w:p w:rsidR="00CE501D" w:rsidRPr="005A4E93" w:rsidRDefault="00CE501D" w:rsidP="00CE501D">
      <w:pPr>
        <w:pStyle w:val="affffffffffffffffff1"/>
        <w:ind w:firstLine="480"/>
        <w:rPr>
          <w:szCs w:val="24"/>
        </w:rPr>
      </w:pPr>
      <w:r w:rsidRPr="005A4E93">
        <w:rPr>
          <w:rFonts w:hint="eastAsia"/>
          <w:szCs w:val="24"/>
        </w:rPr>
        <w:t>投诉工单落单到网络侧后至首次联系并回应客户的时长。此处故障指网络质量类投诉及业务质量类投诉。时限要求：</w:t>
      </w:r>
      <w:r w:rsidRPr="005A4E93">
        <w:rPr>
          <w:rFonts w:hint="eastAsia"/>
          <w:szCs w:val="24"/>
        </w:rPr>
        <w:t>30</w:t>
      </w:r>
      <w:r w:rsidRPr="005A4E93">
        <w:rPr>
          <w:rFonts w:hint="eastAsia"/>
          <w:szCs w:val="24"/>
        </w:rPr>
        <w:t>分钟。按时限完成首次响应的</w:t>
      </w:r>
      <w:r w:rsidRPr="005A4E93">
        <w:rPr>
          <w:rFonts w:hint="eastAsia"/>
          <w:szCs w:val="24"/>
        </w:rPr>
        <w:t>EOMS</w:t>
      </w:r>
      <w:r w:rsidRPr="005A4E93">
        <w:rPr>
          <w:rFonts w:hint="eastAsia"/>
          <w:szCs w:val="24"/>
        </w:rPr>
        <w:t>宽带投诉工单（含报障）数</w:t>
      </w:r>
      <w:r w:rsidRPr="005A4E93">
        <w:rPr>
          <w:rFonts w:hint="eastAsia"/>
          <w:szCs w:val="24"/>
        </w:rPr>
        <w:t>/EOMS</w:t>
      </w:r>
      <w:r w:rsidRPr="005A4E93">
        <w:rPr>
          <w:rFonts w:hint="eastAsia"/>
          <w:szCs w:val="24"/>
        </w:rPr>
        <w:t>宽带投诉工单（含报障）总量。要求：保留四位小数，</w:t>
      </w:r>
      <w:r w:rsidRPr="005A4E93">
        <w:rPr>
          <w:rFonts w:hint="eastAsia"/>
          <w:szCs w:val="24"/>
        </w:rPr>
        <w:t>[0,1]</w:t>
      </w:r>
      <w:r w:rsidRPr="005A4E93">
        <w:rPr>
          <w:rFonts w:hint="eastAsia"/>
          <w:szCs w:val="24"/>
        </w:rPr>
        <w:t>，该装维人员如不涉及上传</w:t>
      </w:r>
      <w:r w:rsidRPr="005A4E93">
        <w:rPr>
          <w:rFonts w:hint="eastAsia"/>
          <w:szCs w:val="24"/>
        </w:rPr>
        <w:t>-9999</w:t>
      </w:r>
      <w:r w:rsidRPr="005A4E93">
        <w:rPr>
          <w:rFonts w:hint="eastAsia"/>
          <w:szCs w:val="24"/>
        </w:rPr>
        <w:t>。</w:t>
      </w:r>
    </w:p>
    <w:p w:rsidR="00CE501D" w:rsidRPr="005A4E93" w:rsidRDefault="00CE501D" w:rsidP="00CE501D">
      <w:pPr>
        <w:pStyle w:val="6"/>
        <w:rPr>
          <w:b/>
          <w:bCs/>
        </w:rPr>
      </w:pPr>
      <w:bookmarkStart w:id="4472" w:name="_Toc130157158"/>
      <w:r w:rsidRPr="005A4E93">
        <w:rPr>
          <w:rFonts w:hint="eastAsia"/>
        </w:rPr>
        <w:t>装移机处理及时率</w:t>
      </w:r>
      <w:r>
        <w:rPr>
          <w:rFonts w:hint="eastAsia"/>
        </w:rPr>
        <w:t>查询</w:t>
      </w:r>
      <w:bookmarkEnd w:id="4472"/>
    </w:p>
    <w:p w:rsidR="00CE501D" w:rsidRPr="005A4E93" w:rsidRDefault="00CE501D" w:rsidP="00CE501D">
      <w:pPr>
        <w:pStyle w:val="affffffffffffffffff1"/>
        <w:ind w:firstLine="480"/>
        <w:rPr>
          <w:szCs w:val="24"/>
        </w:rPr>
      </w:pPr>
      <w:r w:rsidRPr="005A4E93">
        <w:rPr>
          <w:rFonts w:hint="eastAsia"/>
          <w:szCs w:val="24"/>
        </w:rPr>
        <w:t>工单创建落单到网络侧后在规定的装机时限内（高品质服务：城镇≤</w:t>
      </w:r>
      <w:r w:rsidRPr="005A4E93">
        <w:rPr>
          <w:rFonts w:hint="eastAsia"/>
          <w:szCs w:val="24"/>
        </w:rPr>
        <w:t>24</w:t>
      </w:r>
      <w:r w:rsidRPr="005A4E93">
        <w:rPr>
          <w:rFonts w:hint="eastAsia"/>
          <w:szCs w:val="24"/>
        </w:rPr>
        <w:t>小时，农村≤</w:t>
      </w:r>
      <w:r w:rsidRPr="005A4E93">
        <w:rPr>
          <w:rFonts w:hint="eastAsia"/>
          <w:szCs w:val="24"/>
        </w:rPr>
        <w:t>36</w:t>
      </w:r>
      <w:r w:rsidRPr="005A4E93">
        <w:rPr>
          <w:rFonts w:hint="eastAsia"/>
          <w:szCs w:val="24"/>
        </w:rPr>
        <w:t>小时；普通服务：城镇≤</w:t>
      </w:r>
      <w:r w:rsidRPr="005A4E93">
        <w:rPr>
          <w:rFonts w:hint="eastAsia"/>
          <w:szCs w:val="24"/>
        </w:rPr>
        <w:t>48</w:t>
      </w:r>
      <w:r w:rsidRPr="005A4E93">
        <w:rPr>
          <w:rFonts w:hint="eastAsia"/>
          <w:szCs w:val="24"/>
        </w:rPr>
        <w:t>小时，农村≤</w:t>
      </w:r>
      <w:r w:rsidRPr="005A4E93">
        <w:rPr>
          <w:rFonts w:hint="eastAsia"/>
          <w:szCs w:val="24"/>
        </w:rPr>
        <w:t>72</w:t>
      </w:r>
      <w:r w:rsidRPr="005A4E93">
        <w:rPr>
          <w:rFonts w:hint="eastAsia"/>
          <w:szCs w:val="24"/>
        </w:rPr>
        <w:t>小时。）完成装移机比例（考虑用户要求预约、改约等情况）。要求：保留四位小数，</w:t>
      </w:r>
      <w:r w:rsidRPr="005A4E93">
        <w:rPr>
          <w:rFonts w:hint="eastAsia"/>
          <w:szCs w:val="24"/>
        </w:rPr>
        <w:t>[0,1]</w:t>
      </w:r>
      <w:r w:rsidRPr="005A4E93">
        <w:rPr>
          <w:rFonts w:hint="eastAsia"/>
          <w:szCs w:val="24"/>
        </w:rPr>
        <w:t>，该装维人员如不涉及上传</w:t>
      </w:r>
      <w:r w:rsidRPr="005A4E93">
        <w:rPr>
          <w:rFonts w:hint="eastAsia"/>
          <w:szCs w:val="24"/>
        </w:rPr>
        <w:t>-9999</w:t>
      </w:r>
      <w:r w:rsidRPr="005A4E93">
        <w:rPr>
          <w:rFonts w:hint="eastAsia"/>
          <w:szCs w:val="24"/>
        </w:rPr>
        <w:t>。</w:t>
      </w:r>
    </w:p>
    <w:p w:rsidR="00CE501D" w:rsidRPr="005A4E93" w:rsidRDefault="00CE501D" w:rsidP="00CE501D">
      <w:pPr>
        <w:pStyle w:val="6"/>
        <w:rPr>
          <w:b/>
          <w:bCs/>
        </w:rPr>
      </w:pPr>
      <w:bookmarkStart w:id="4473" w:name="_Toc130157159"/>
      <w:r w:rsidRPr="005A4E93">
        <w:rPr>
          <w:rFonts w:hint="eastAsia"/>
        </w:rPr>
        <w:t>本月投诉工单数</w:t>
      </w:r>
      <w:r>
        <w:rPr>
          <w:rFonts w:hint="eastAsia"/>
        </w:rPr>
        <w:t>查询</w:t>
      </w:r>
      <w:bookmarkEnd w:id="4473"/>
    </w:p>
    <w:p w:rsidR="00CE501D" w:rsidRPr="005A4E93" w:rsidRDefault="00CE501D" w:rsidP="00CE501D">
      <w:pPr>
        <w:pStyle w:val="affffffffffffffffff1"/>
        <w:ind w:firstLine="480"/>
        <w:rPr>
          <w:szCs w:val="24"/>
        </w:rPr>
      </w:pPr>
      <w:r w:rsidRPr="005A4E93">
        <w:rPr>
          <w:rFonts w:hint="eastAsia"/>
          <w:szCs w:val="24"/>
        </w:rPr>
        <w:t>在规定的投诉时限内完成的</w:t>
      </w:r>
      <w:r w:rsidRPr="005A4E93">
        <w:rPr>
          <w:rFonts w:hint="eastAsia"/>
          <w:szCs w:val="24"/>
        </w:rPr>
        <w:t>10086</w:t>
      </w:r>
      <w:r w:rsidRPr="005A4E93">
        <w:rPr>
          <w:rFonts w:hint="eastAsia"/>
          <w:szCs w:val="24"/>
        </w:rPr>
        <w:t>派至网络侧的投诉和报障工单的处理比例时限要求：当日修区域采用当日修标准，高品质服务不长于</w:t>
      </w:r>
      <w:r w:rsidRPr="005A4E93">
        <w:rPr>
          <w:rFonts w:hint="eastAsia"/>
          <w:szCs w:val="24"/>
        </w:rPr>
        <w:t>8</w:t>
      </w:r>
      <w:r w:rsidRPr="005A4E93">
        <w:rPr>
          <w:rFonts w:hint="eastAsia"/>
          <w:szCs w:val="24"/>
        </w:rPr>
        <w:t>个工作时</w:t>
      </w:r>
      <w:r w:rsidRPr="005A4E93">
        <w:rPr>
          <w:rFonts w:hint="eastAsia"/>
          <w:szCs w:val="24"/>
        </w:rPr>
        <w:t>/12</w:t>
      </w:r>
      <w:r w:rsidRPr="005A4E93">
        <w:rPr>
          <w:rFonts w:hint="eastAsia"/>
          <w:szCs w:val="24"/>
        </w:rPr>
        <w:t>个工作时；普通服务不长于</w:t>
      </w:r>
      <w:r w:rsidRPr="005A4E93">
        <w:rPr>
          <w:rFonts w:hint="eastAsia"/>
          <w:szCs w:val="24"/>
        </w:rPr>
        <w:t>24</w:t>
      </w:r>
      <w:r w:rsidRPr="005A4E93">
        <w:rPr>
          <w:rFonts w:hint="eastAsia"/>
          <w:szCs w:val="24"/>
        </w:rPr>
        <w:t>小时</w:t>
      </w:r>
      <w:r w:rsidRPr="005A4E93">
        <w:rPr>
          <w:rFonts w:hint="eastAsia"/>
          <w:szCs w:val="24"/>
        </w:rPr>
        <w:t>/36</w:t>
      </w:r>
      <w:r w:rsidRPr="005A4E93">
        <w:rPr>
          <w:rFonts w:hint="eastAsia"/>
          <w:szCs w:val="24"/>
        </w:rPr>
        <w:t>小时。</w:t>
      </w:r>
    </w:p>
    <w:p w:rsidR="00CE501D" w:rsidRPr="005A4E93" w:rsidRDefault="00CE501D" w:rsidP="00CE501D">
      <w:pPr>
        <w:pStyle w:val="6"/>
        <w:rPr>
          <w:b/>
          <w:bCs/>
        </w:rPr>
      </w:pPr>
      <w:bookmarkStart w:id="4474" w:name="_Toc130157160"/>
      <w:r w:rsidRPr="005A4E93">
        <w:rPr>
          <w:rFonts w:hint="eastAsia"/>
        </w:rPr>
        <w:t>本月及时处理的工单数</w:t>
      </w:r>
      <w:r>
        <w:rPr>
          <w:rFonts w:hint="eastAsia"/>
        </w:rPr>
        <w:t>查询</w:t>
      </w:r>
      <w:bookmarkEnd w:id="4474"/>
    </w:p>
    <w:p w:rsidR="00CE501D" w:rsidRPr="005A4E93" w:rsidRDefault="00CE501D" w:rsidP="00CE501D">
      <w:pPr>
        <w:pStyle w:val="affffffffffffffffff1"/>
        <w:ind w:firstLine="480"/>
        <w:rPr>
          <w:szCs w:val="24"/>
        </w:rPr>
      </w:pPr>
      <w:r w:rsidRPr="005A4E93">
        <w:rPr>
          <w:rFonts w:hint="eastAsia"/>
          <w:szCs w:val="24"/>
        </w:rPr>
        <w:t>在规定的投诉时限内完成的</w:t>
      </w:r>
      <w:r w:rsidRPr="005A4E93">
        <w:rPr>
          <w:rFonts w:hint="eastAsia"/>
          <w:szCs w:val="24"/>
        </w:rPr>
        <w:t>10086</w:t>
      </w:r>
      <w:r w:rsidRPr="005A4E93">
        <w:rPr>
          <w:rFonts w:hint="eastAsia"/>
          <w:szCs w:val="24"/>
        </w:rPr>
        <w:t>派至网络侧的投诉和报障工单的处理比例时限要求：当日修区域采用当日修标准，高品质服务不长于</w:t>
      </w:r>
      <w:r w:rsidRPr="005A4E93">
        <w:rPr>
          <w:rFonts w:hint="eastAsia"/>
          <w:szCs w:val="24"/>
        </w:rPr>
        <w:t>8</w:t>
      </w:r>
      <w:r w:rsidRPr="005A4E93">
        <w:rPr>
          <w:rFonts w:hint="eastAsia"/>
          <w:szCs w:val="24"/>
        </w:rPr>
        <w:t>个工作时</w:t>
      </w:r>
      <w:r w:rsidRPr="005A4E93">
        <w:rPr>
          <w:rFonts w:hint="eastAsia"/>
          <w:szCs w:val="24"/>
        </w:rPr>
        <w:t>/12</w:t>
      </w:r>
      <w:r w:rsidRPr="005A4E93">
        <w:rPr>
          <w:rFonts w:hint="eastAsia"/>
          <w:szCs w:val="24"/>
        </w:rPr>
        <w:t>个工作时；普通服务不长于</w:t>
      </w:r>
      <w:r w:rsidRPr="005A4E93">
        <w:rPr>
          <w:rFonts w:hint="eastAsia"/>
          <w:szCs w:val="24"/>
        </w:rPr>
        <w:t>24</w:t>
      </w:r>
      <w:r w:rsidRPr="005A4E93">
        <w:rPr>
          <w:rFonts w:hint="eastAsia"/>
          <w:szCs w:val="24"/>
        </w:rPr>
        <w:t>小时</w:t>
      </w:r>
      <w:r w:rsidRPr="005A4E93">
        <w:rPr>
          <w:rFonts w:hint="eastAsia"/>
          <w:szCs w:val="24"/>
        </w:rPr>
        <w:t>/36</w:t>
      </w:r>
      <w:r w:rsidRPr="005A4E93">
        <w:rPr>
          <w:rFonts w:hint="eastAsia"/>
          <w:szCs w:val="24"/>
        </w:rPr>
        <w:t>小时。</w:t>
      </w:r>
    </w:p>
    <w:p w:rsidR="00CE501D" w:rsidRPr="005A4E93" w:rsidRDefault="00CE501D" w:rsidP="00CE501D">
      <w:pPr>
        <w:pStyle w:val="6"/>
        <w:rPr>
          <w:b/>
          <w:bCs/>
        </w:rPr>
      </w:pPr>
      <w:bookmarkStart w:id="4475" w:name="_Toc130157161"/>
      <w:r w:rsidRPr="005A4E93">
        <w:rPr>
          <w:rFonts w:hint="eastAsia"/>
        </w:rPr>
        <w:t>本月质检合格工单数</w:t>
      </w:r>
      <w:r>
        <w:rPr>
          <w:rFonts w:hint="eastAsia"/>
        </w:rPr>
        <w:t>查询</w:t>
      </w:r>
      <w:bookmarkEnd w:id="4475"/>
    </w:p>
    <w:p w:rsidR="00CE501D" w:rsidRPr="005A4E93" w:rsidRDefault="00CE501D" w:rsidP="00CE501D">
      <w:pPr>
        <w:pStyle w:val="affffffffffffffffff1"/>
        <w:ind w:firstLine="480"/>
        <w:rPr>
          <w:szCs w:val="24"/>
        </w:rPr>
      </w:pPr>
      <w:r w:rsidRPr="005A4E93">
        <w:rPr>
          <w:rFonts w:hint="eastAsia"/>
          <w:szCs w:val="24"/>
        </w:rPr>
        <w:t>质检合格率</w:t>
      </w:r>
      <w:r w:rsidRPr="005A4E93">
        <w:rPr>
          <w:rFonts w:hint="eastAsia"/>
          <w:szCs w:val="24"/>
        </w:rPr>
        <w:t>=</w:t>
      </w:r>
      <w:r w:rsidRPr="005A4E93">
        <w:rPr>
          <w:rFonts w:hint="eastAsia"/>
          <w:szCs w:val="24"/>
        </w:rPr>
        <w:t>质检合格工单数量</w:t>
      </w:r>
      <w:r w:rsidRPr="005A4E93">
        <w:rPr>
          <w:rFonts w:hint="eastAsia"/>
          <w:szCs w:val="24"/>
        </w:rPr>
        <w:t>/</w:t>
      </w:r>
      <w:r w:rsidRPr="005A4E93">
        <w:rPr>
          <w:rFonts w:hint="eastAsia"/>
          <w:szCs w:val="24"/>
        </w:rPr>
        <w:t>质检工单总量。取质检合格数。要求整数。</w:t>
      </w:r>
    </w:p>
    <w:p w:rsidR="00CE501D" w:rsidRPr="005A4E93" w:rsidRDefault="00CE501D" w:rsidP="00CE501D">
      <w:pPr>
        <w:pStyle w:val="6"/>
        <w:rPr>
          <w:b/>
          <w:bCs/>
        </w:rPr>
      </w:pPr>
      <w:bookmarkStart w:id="4476" w:name="_Toc130157162"/>
      <w:r w:rsidRPr="005A4E93">
        <w:rPr>
          <w:rFonts w:hint="eastAsia"/>
        </w:rPr>
        <w:t>本月质检总工单数</w:t>
      </w:r>
      <w:r>
        <w:rPr>
          <w:rFonts w:hint="eastAsia"/>
        </w:rPr>
        <w:t>查询</w:t>
      </w:r>
      <w:bookmarkEnd w:id="4476"/>
    </w:p>
    <w:p w:rsidR="00CE501D" w:rsidRPr="005A4E93" w:rsidRDefault="00CE501D" w:rsidP="00CE501D">
      <w:pPr>
        <w:pStyle w:val="affffffffffffffffff1"/>
        <w:ind w:firstLine="480"/>
        <w:rPr>
          <w:szCs w:val="24"/>
        </w:rPr>
      </w:pPr>
      <w:r w:rsidRPr="005A4E93">
        <w:rPr>
          <w:rFonts w:hint="eastAsia"/>
          <w:szCs w:val="24"/>
        </w:rPr>
        <w:t>质检合格率</w:t>
      </w:r>
      <w:r w:rsidRPr="005A4E93">
        <w:rPr>
          <w:rFonts w:hint="eastAsia"/>
          <w:szCs w:val="24"/>
        </w:rPr>
        <w:t>=</w:t>
      </w:r>
      <w:r w:rsidRPr="005A4E93">
        <w:rPr>
          <w:rFonts w:hint="eastAsia"/>
          <w:szCs w:val="24"/>
        </w:rPr>
        <w:t>质检合格工单数量</w:t>
      </w:r>
      <w:r w:rsidRPr="005A4E93">
        <w:rPr>
          <w:rFonts w:hint="eastAsia"/>
          <w:szCs w:val="24"/>
        </w:rPr>
        <w:t>/</w:t>
      </w:r>
      <w:r w:rsidRPr="005A4E93">
        <w:rPr>
          <w:rFonts w:hint="eastAsia"/>
          <w:szCs w:val="24"/>
        </w:rPr>
        <w:t>质检工单总量。取质检总数。要求整数。</w:t>
      </w:r>
    </w:p>
    <w:p w:rsidR="00CE501D" w:rsidRPr="005A4E93" w:rsidRDefault="00CE501D" w:rsidP="00CE501D">
      <w:pPr>
        <w:pStyle w:val="6"/>
        <w:rPr>
          <w:b/>
          <w:bCs/>
        </w:rPr>
      </w:pPr>
      <w:bookmarkStart w:id="4477" w:name="_Toc130157163"/>
      <w:r w:rsidRPr="005A4E93">
        <w:rPr>
          <w:rFonts w:hint="eastAsia"/>
        </w:rPr>
        <w:t>新装用户弱光率</w:t>
      </w:r>
      <w:r>
        <w:rPr>
          <w:rFonts w:hint="eastAsia"/>
        </w:rPr>
        <w:t>查询</w:t>
      </w:r>
      <w:bookmarkEnd w:id="4477"/>
    </w:p>
    <w:p w:rsidR="00CE501D" w:rsidRPr="005A4E93" w:rsidRDefault="00CE501D" w:rsidP="00CE501D">
      <w:pPr>
        <w:pStyle w:val="affffffffffffffffff1"/>
        <w:ind w:firstLine="480"/>
        <w:rPr>
          <w:szCs w:val="24"/>
        </w:rPr>
      </w:pPr>
      <w:r w:rsidRPr="005A4E93">
        <w:rPr>
          <w:rFonts w:hint="eastAsia"/>
          <w:szCs w:val="24"/>
        </w:rPr>
        <w:lastRenderedPageBreak/>
        <w:t>新装用户</w:t>
      </w:r>
      <w:r w:rsidRPr="005A4E93">
        <w:rPr>
          <w:rFonts w:hint="eastAsia"/>
          <w:szCs w:val="24"/>
        </w:rPr>
        <w:t>ONU</w:t>
      </w:r>
      <w:r w:rsidRPr="005A4E93">
        <w:rPr>
          <w:rFonts w:hint="eastAsia"/>
          <w:szCs w:val="24"/>
        </w:rPr>
        <w:t>弱光的工单数量</w:t>
      </w:r>
      <w:r w:rsidRPr="005A4E93">
        <w:rPr>
          <w:rFonts w:hint="eastAsia"/>
          <w:szCs w:val="24"/>
        </w:rPr>
        <w:t>/</w:t>
      </w:r>
      <w:r w:rsidRPr="005A4E93">
        <w:rPr>
          <w:rFonts w:hint="eastAsia"/>
          <w:szCs w:val="24"/>
        </w:rPr>
        <w:t>新装工单总数（</w:t>
      </w:r>
      <w:r w:rsidRPr="005A4E93">
        <w:rPr>
          <w:rFonts w:hint="eastAsia"/>
          <w:szCs w:val="24"/>
        </w:rPr>
        <w:t>FTTH</w:t>
      </w:r>
      <w:r w:rsidRPr="005A4E93">
        <w:rPr>
          <w:rFonts w:hint="eastAsia"/>
          <w:szCs w:val="24"/>
        </w:rPr>
        <w:t>）。新装用户</w:t>
      </w:r>
      <w:r w:rsidRPr="005A4E93">
        <w:rPr>
          <w:rFonts w:hint="eastAsia"/>
          <w:szCs w:val="24"/>
        </w:rPr>
        <w:t>ONU</w:t>
      </w:r>
      <w:r w:rsidRPr="005A4E93">
        <w:rPr>
          <w:rFonts w:hint="eastAsia"/>
          <w:szCs w:val="24"/>
        </w:rPr>
        <w:t>弱光的工单数量为一个月内归档的装移机工单中</w:t>
      </w:r>
      <w:r w:rsidRPr="005A4E93">
        <w:rPr>
          <w:rFonts w:hint="eastAsia"/>
          <w:szCs w:val="24"/>
        </w:rPr>
        <w:t>ONU</w:t>
      </w:r>
      <w:r w:rsidRPr="005A4E93">
        <w:rPr>
          <w:rFonts w:hint="eastAsia"/>
          <w:szCs w:val="24"/>
        </w:rPr>
        <w:t>接收光功率低于</w:t>
      </w:r>
      <w:r w:rsidRPr="005A4E93">
        <w:rPr>
          <w:rFonts w:hint="eastAsia"/>
          <w:szCs w:val="24"/>
        </w:rPr>
        <w:t>-27dBm</w:t>
      </w:r>
      <w:r w:rsidRPr="005A4E93">
        <w:rPr>
          <w:rFonts w:hint="eastAsia"/>
          <w:szCs w:val="24"/>
        </w:rPr>
        <w:t>的数量；新装工单总数（</w:t>
      </w:r>
      <w:r w:rsidRPr="005A4E93">
        <w:rPr>
          <w:rFonts w:hint="eastAsia"/>
          <w:szCs w:val="24"/>
        </w:rPr>
        <w:t>FTTH</w:t>
      </w:r>
      <w:r w:rsidRPr="005A4E93">
        <w:rPr>
          <w:rFonts w:hint="eastAsia"/>
          <w:szCs w:val="24"/>
        </w:rPr>
        <w:t>）为一个月内</w:t>
      </w:r>
      <w:r w:rsidRPr="005A4E93">
        <w:rPr>
          <w:rFonts w:hint="eastAsia"/>
          <w:szCs w:val="24"/>
        </w:rPr>
        <w:t>FTTH</w:t>
      </w:r>
      <w:r w:rsidRPr="005A4E93">
        <w:rPr>
          <w:rFonts w:hint="eastAsia"/>
          <w:szCs w:val="24"/>
        </w:rPr>
        <w:t>接入的装移机工单数量。要求：保留四位小数，</w:t>
      </w:r>
      <w:r w:rsidRPr="005A4E93">
        <w:rPr>
          <w:rFonts w:hint="eastAsia"/>
          <w:szCs w:val="24"/>
        </w:rPr>
        <w:t>[0,1]</w:t>
      </w:r>
      <w:r w:rsidRPr="005A4E93">
        <w:rPr>
          <w:rFonts w:hint="eastAsia"/>
          <w:szCs w:val="24"/>
        </w:rPr>
        <w:t>，该装维人员如不涉及上传</w:t>
      </w:r>
      <w:r w:rsidRPr="005A4E93">
        <w:rPr>
          <w:rFonts w:hint="eastAsia"/>
          <w:szCs w:val="24"/>
        </w:rPr>
        <w:t>-9999</w:t>
      </w:r>
      <w:r w:rsidRPr="005A4E93">
        <w:rPr>
          <w:rFonts w:hint="eastAsia"/>
          <w:szCs w:val="24"/>
        </w:rPr>
        <w:t>。</w:t>
      </w:r>
    </w:p>
    <w:p w:rsidR="00CE501D" w:rsidRPr="005A4E93" w:rsidRDefault="00CE501D" w:rsidP="00CE501D">
      <w:pPr>
        <w:pStyle w:val="6"/>
        <w:rPr>
          <w:b/>
          <w:bCs/>
        </w:rPr>
      </w:pPr>
      <w:bookmarkStart w:id="4478" w:name="_Toc130157164"/>
      <w:r w:rsidRPr="005A4E93">
        <w:rPr>
          <w:rFonts w:hint="eastAsia"/>
        </w:rPr>
        <w:t>当月测速到达签约带宽</w:t>
      </w:r>
      <w:r w:rsidRPr="005A4E93">
        <w:rPr>
          <w:rFonts w:hint="eastAsia"/>
        </w:rPr>
        <w:t>90%</w:t>
      </w:r>
      <w:r w:rsidRPr="005A4E93">
        <w:rPr>
          <w:rFonts w:hint="eastAsia"/>
        </w:rPr>
        <w:t>的新增用户装移机工单总数</w:t>
      </w:r>
      <w:r>
        <w:rPr>
          <w:rFonts w:hint="eastAsia"/>
        </w:rPr>
        <w:t>查询</w:t>
      </w:r>
      <w:bookmarkEnd w:id="4478"/>
    </w:p>
    <w:p w:rsidR="00CE501D" w:rsidRPr="005A4E93" w:rsidRDefault="00CE501D" w:rsidP="00CE501D">
      <w:pPr>
        <w:pStyle w:val="affffffffffffffffff1"/>
        <w:ind w:firstLine="480"/>
        <w:rPr>
          <w:szCs w:val="24"/>
        </w:rPr>
      </w:pPr>
      <w:r w:rsidRPr="005A4E93">
        <w:rPr>
          <w:rFonts w:hint="eastAsia"/>
          <w:szCs w:val="24"/>
        </w:rPr>
        <w:t>测速达标率</w:t>
      </w:r>
      <w:r w:rsidRPr="005A4E93">
        <w:rPr>
          <w:rFonts w:hint="eastAsia"/>
          <w:szCs w:val="24"/>
        </w:rPr>
        <w:t>=</w:t>
      </w:r>
      <w:r w:rsidRPr="005A4E93">
        <w:rPr>
          <w:rFonts w:hint="eastAsia"/>
          <w:szCs w:val="24"/>
        </w:rPr>
        <w:t>测速到达签约带宽</w:t>
      </w:r>
      <w:r w:rsidRPr="005A4E93">
        <w:rPr>
          <w:rFonts w:hint="eastAsia"/>
          <w:szCs w:val="24"/>
        </w:rPr>
        <w:t>90%</w:t>
      </w:r>
      <w:r w:rsidRPr="005A4E93">
        <w:rPr>
          <w:rFonts w:hint="eastAsia"/>
          <w:szCs w:val="24"/>
        </w:rPr>
        <w:t>的新增用户装移机工单数</w:t>
      </w:r>
      <w:r w:rsidRPr="005A4E93">
        <w:rPr>
          <w:rFonts w:hint="eastAsia"/>
          <w:szCs w:val="24"/>
        </w:rPr>
        <w:t>/</w:t>
      </w:r>
      <w:r w:rsidRPr="005A4E93">
        <w:rPr>
          <w:rFonts w:hint="eastAsia"/>
          <w:szCs w:val="24"/>
        </w:rPr>
        <w:t>总新增装移机（不含退单量）。（当测速达标情况未纳入新装工单校验时考核）。</w:t>
      </w:r>
    </w:p>
    <w:p w:rsidR="00CE501D" w:rsidRPr="005A4E93" w:rsidRDefault="00CE501D" w:rsidP="00CE501D">
      <w:pPr>
        <w:pStyle w:val="6"/>
        <w:rPr>
          <w:b/>
          <w:bCs/>
        </w:rPr>
      </w:pPr>
      <w:bookmarkStart w:id="4479" w:name="_Toc130157165"/>
      <w:r w:rsidRPr="005A4E93">
        <w:rPr>
          <w:rFonts w:hint="eastAsia"/>
        </w:rPr>
        <w:t>当月总新增装移机</w:t>
      </w:r>
      <w:r>
        <w:rPr>
          <w:rFonts w:hint="eastAsia"/>
        </w:rPr>
        <w:t>查询</w:t>
      </w:r>
      <w:bookmarkEnd w:id="4479"/>
    </w:p>
    <w:p w:rsidR="00CE501D" w:rsidRPr="005A4E93" w:rsidRDefault="00CE501D" w:rsidP="00CE501D">
      <w:pPr>
        <w:pStyle w:val="affffffffffffffffff1"/>
        <w:ind w:firstLine="480"/>
        <w:rPr>
          <w:szCs w:val="24"/>
        </w:rPr>
      </w:pPr>
      <w:r w:rsidRPr="005A4E93">
        <w:rPr>
          <w:rFonts w:hint="eastAsia"/>
          <w:szCs w:val="24"/>
        </w:rPr>
        <w:t>当月总新增装移机（不含退单量）。</w:t>
      </w:r>
    </w:p>
    <w:p w:rsidR="00CE501D" w:rsidRPr="005A4E93" w:rsidRDefault="00CE501D" w:rsidP="00CE501D">
      <w:pPr>
        <w:pStyle w:val="6"/>
        <w:rPr>
          <w:b/>
          <w:bCs/>
        </w:rPr>
      </w:pPr>
      <w:bookmarkStart w:id="4480" w:name="_Toc130157166"/>
      <w:r w:rsidRPr="005A4E93">
        <w:rPr>
          <w:rFonts w:hint="eastAsia"/>
        </w:rPr>
        <w:t>投诉解决率</w:t>
      </w:r>
      <w:r>
        <w:rPr>
          <w:rFonts w:hint="eastAsia"/>
        </w:rPr>
        <w:t>查询</w:t>
      </w:r>
      <w:bookmarkEnd w:id="4480"/>
    </w:p>
    <w:p w:rsidR="00CE501D" w:rsidRPr="005A4E93" w:rsidRDefault="00CE501D" w:rsidP="00CE501D">
      <w:pPr>
        <w:pStyle w:val="affffffffffffffffff1"/>
        <w:ind w:firstLine="480"/>
        <w:rPr>
          <w:szCs w:val="24"/>
        </w:rPr>
      </w:pPr>
      <w:r w:rsidRPr="005A4E93">
        <w:rPr>
          <w:rFonts w:hint="eastAsia"/>
          <w:szCs w:val="24"/>
        </w:rPr>
        <w:t>客户回访回复已解决的投诉工单量</w:t>
      </w:r>
      <w:r w:rsidRPr="005A4E93">
        <w:rPr>
          <w:rFonts w:hint="eastAsia"/>
          <w:szCs w:val="24"/>
        </w:rPr>
        <w:t>/</w:t>
      </w:r>
      <w:r w:rsidRPr="005A4E93">
        <w:rPr>
          <w:rFonts w:hint="eastAsia"/>
          <w:szCs w:val="24"/>
        </w:rPr>
        <w:t>客户回访有回复的归档的投诉工单量×</w:t>
      </w:r>
      <w:r w:rsidRPr="005A4E93">
        <w:rPr>
          <w:rFonts w:hint="eastAsia"/>
          <w:szCs w:val="24"/>
        </w:rPr>
        <w:t>100%</w:t>
      </w:r>
      <w:r w:rsidRPr="005A4E93">
        <w:rPr>
          <w:rFonts w:hint="eastAsia"/>
          <w:szCs w:val="24"/>
        </w:rPr>
        <w:t>。回访中解决的投诉工单量为客服回访后用户反馈投诉解决的工单量，客户回访有回复归档的投诉工单量为一个月内归档的客户回访有回复的工单总量。要求：保留四位小数，</w:t>
      </w:r>
      <w:r w:rsidRPr="005A4E93">
        <w:rPr>
          <w:rFonts w:hint="eastAsia"/>
          <w:szCs w:val="24"/>
        </w:rPr>
        <w:t>[0,1]</w:t>
      </w:r>
      <w:r w:rsidRPr="005A4E93">
        <w:rPr>
          <w:rFonts w:hint="eastAsia"/>
          <w:szCs w:val="24"/>
        </w:rPr>
        <w:t>，该装维人员如不涉及上传</w:t>
      </w:r>
      <w:r w:rsidRPr="005A4E93">
        <w:rPr>
          <w:rFonts w:hint="eastAsia"/>
          <w:szCs w:val="24"/>
        </w:rPr>
        <w:t>-9999</w:t>
      </w:r>
      <w:r w:rsidRPr="005A4E93">
        <w:rPr>
          <w:rFonts w:hint="eastAsia"/>
          <w:szCs w:val="24"/>
        </w:rPr>
        <w:t>。</w:t>
      </w:r>
    </w:p>
    <w:p w:rsidR="00CE501D" w:rsidRPr="005A4E93" w:rsidRDefault="00CE501D" w:rsidP="00CE501D">
      <w:pPr>
        <w:pStyle w:val="6"/>
        <w:rPr>
          <w:b/>
          <w:bCs/>
        </w:rPr>
      </w:pPr>
      <w:bookmarkStart w:id="4481" w:name="_Toc130157167"/>
      <w:r w:rsidRPr="005A4E93">
        <w:rPr>
          <w:rFonts w:hint="eastAsia"/>
        </w:rPr>
        <w:t>狭义重复投诉率</w:t>
      </w:r>
      <w:r>
        <w:rPr>
          <w:rFonts w:hint="eastAsia"/>
        </w:rPr>
        <w:t>查询</w:t>
      </w:r>
      <w:bookmarkEnd w:id="4481"/>
    </w:p>
    <w:p w:rsidR="00CE501D" w:rsidRPr="005A4E93" w:rsidRDefault="00CE501D" w:rsidP="00CE501D">
      <w:pPr>
        <w:pStyle w:val="affffffffffffffffff1"/>
        <w:ind w:firstLine="480"/>
        <w:rPr>
          <w:szCs w:val="24"/>
        </w:rPr>
      </w:pPr>
      <w:r w:rsidRPr="005A4E93">
        <w:rPr>
          <w:rFonts w:hint="eastAsia"/>
          <w:szCs w:val="24"/>
        </w:rPr>
        <w:t>30</w:t>
      </w:r>
      <w:r w:rsidRPr="005A4E93">
        <w:rPr>
          <w:rFonts w:hint="eastAsia"/>
          <w:szCs w:val="24"/>
        </w:rPr>
        <w:t>天内故障重复申告的工单量占故障申告总工单受理量的比值，故障重复申告指</w:t>
      </w:r>
      <w:r w:rsidRPr="005A4E93">
        <w:rPr>
          <w:rFonts w:hint="eastAsia"/>
          <w:szCs w:val="24"/>
        </w:rPr>
        <w:t>5</w:t>
      </w:r>
      <w:r w:rsidRPr="005A4E93">
        <w:rPr>
          <w:rFonts w:hint="eastAsia"/>
          <w:szCs w:val="24"/>
        </w:rPr>
        <w:t>天内用户发生</w:t>
      </w:r>
      <w:r w:rsidRPr="005A4E93">
        <w:rPr>
          <w:rFonts w:hint="eastAsia"/>
          <w:szCs w:val="24"/>
        </w:rPr>
        <w:t>2</w:t>
      </w:r>
      <w:r w:rsidRPr="005A4E93">
        <w:rPr>
          <w:rFonts w:hint="eastAsia"/>
          <w:szCs w:val="24"/>
        </w:rPr>
        <w:t>次及以上故障申告。故障重复申告率</w:t>
      </w:r>
      <w:r w:rsidRPr="005A4E93">
        <w:rPr>
          <w:rFonts w:hint="eastAsia"/>
          <w:szCs w:val="24"/>
        </w:rPr>
        <w:t>=30</w:t>
      </w:r>
      <w:r w:rsidRPr="005A4E93">
        <w:rPr>
          <w:rFonts w:hint="eastAsia"/>
          <w:szCs w:val="24"/>
        </w:rPr>
        <w:t>天内故障重复申告的工单总量</w:t>
      </w:r>
      <w:r w:rsidRPr="005A4E93">
        <w:rPr>
          <w:rFonts w:hint="eastAsia"/>
          <w:szCs w:val="24"/>
        </w:rPr>
        <w:t>/</w:t>
      </w:r>
      <w:r w:rsidRPr="005A4E93">
        <w:rPr>
          <w:rFonts w:hint="eastAsia"/>
          <w:szCs w:val="24"/>
        </w:rPr>
        <w:t>故障申告工单总受理量×</w:t>
      </w:r>
      <w:r w:rsidRPr="005A4E93">
        <w:rPr>
          <w:rFonts w:hint="eastAsia"/>
          <w:szCs w:val="24"/>
        </w:rPr>
        <w:t>100%</w:t>
      </w:r>
      <w:r w:rsidRPr="005A4E93">
        <w:rPr>
          <w:rFonts w:hint="eastAsia"/>
          <w:szCs w:val="24"/>
        </w:rPr>
        <w:t>。重复申告的工单总量不含用户首次投诉工单，并排除客户短时间内催装催修和系统重复派单（剔除</w:t>
      </w:r>
      <w:r w:rsidRPr="005A4E93">
        <w:rPr>
          <w:rFonts w:hint="eastAsia"/>
          <w:szCs w:val="24"/>
        </w:rPr>
        <w:t>10</w:t>
      </w:r>
      <w:r w:rsidRPr="005A4E93">
        <w:rPr>
          <w:rFonts w:hint="eastAsia"/>
          <w:szCs w:val="24"/>
        </w:rPr>
        <w:t>分钟内的重复派单）。如，</w:t>
      </w:r>
      <w:r w:rsidRPr="005A4E93">
        <w:rPr>
          <w:rFonts w:hint="eastAsia"/>
          <w:szCs w:val="24"/>
        </w:rPr>
        <w:t>5</w:t>
      </w:r>
      <w:r w:rsidRPr="005A4E93">
        <w:rPr>
          <w:rFonts w:hint="eastAsia"/>
          <w:szCs w:val="24"/>
        </w:rPr>
        <w:t>天内同一用户故障重复申告工单数量</w:t>
      </w:r>
      <w:r w:rsidRPr="005A4E93">
        <w:rPr>
          <w:rFonts w:hint="eastAsia"/>
          <w:szCs w:val="24"/>
        </w:rPr>
        <w:t>=</w:t>
      </w:r>
      <w:r w:rsidRPr="005A4E93">
        <w:rPr>
          <w:rFonts w:hint="eastAsia"/>
          <w:szCs w:val="24"/>
        </w:rPr>
        <w:t>该时间段内用户重复投诉工单总量</w:t>
      </w:r>
      <w:r w:rsidRPr="005A4E93">
        <w:rPr>
          <w:rFonts w:hint="eastAsia"/>
          <w:szCs w:val="24"/>
        </w:rPr>
        <w:t>-1</w:t>
      </w:r>
      <w:r w:rsidRPr="005A4E93">
        <w:rPr>
          <w:rFonts w:hint="eastAsia"/>
          <w:szCs w:val="24"/>
        </w:rPr>
        <w:t>。要求：保留四位小数，</w:t>
      </w:r>
      <w:r w:rsidRPr="005A4E93">
        <w:rPr>
          <w:rFonts w:hint="eastAsia"/>
          <w:szCs w:val="24"/>
        </w:rPr>
        <w:t>[0,1]</w:t>
      </w:r>
      <w:r w:rsidRPr="005A4E93">
        <w:rPr>
          <w:rFonts w:hint="eastAsia"/>
          <w:szCs w:val="24"/>
        </w:rPr>
        <w:t>，该装维人员如不涉及上传</w:t>
      </w:r>
      <w:r w:rsidRPr="005A4E93">
        <w:rPr>
          <w:rFonts w:hint="eastAsia"/>
          <w:szCs w:val="24"/>
        </w:rPr>
        <w:t>-9999</w:t>
      </w:r>
      <w:r w:rsidRPr="005A4E93">
        <w:rPr>
          <w:rFonts w:hint="eastAsia"/>
          <w:szCs w:val="24"/>
        </w:rPr>
        <w:t>。</w:t>
      </w:r>
    </w:p>
    <w:p w:rsidR="00CE501D" w:rsidRPr="005A4E93" w:rsidRDefault="00CE501D" w:rsidP="00CE501D">
      <w:pPr>
        <w:pStyle w:val="6"/>
        <w:rPr>
          <w:b/>
          <w:bCs/>
        </w:rPr>
      </w:pPr>
      <w:bookmarkStart w:id="4482" w:name="_Toc130157168"/>
      <w:r w:rsidRPr="005A4E93">
        <w:rPr>
          <w:rFonts w:hint="eastAsia"/>
        </w:rPr>
        <w:t>本月催修的投诉单总数</w:t>
      </w:r>
      <w:r>
        <w:rPr>
          <w:rFonts w:hint="eastAsia"/>
        </w:rPr>
        <w:t>查询</w:t>
      </w:r>
      <w:bookmarkEnd w:id="4482"/>
    </w:p>
    <w:p w:rsidR="00CE501D" w:rsidRPr="005A4E93" w:rsidRDefault="00CE501D" w:rsidP="00CE501D">
      <w:pPr>
        <w:pStyle w:val="affffffffffffffffff1"/>
        <w:ind w:firstLine="480"/>
        <w:rPr>
          <w:szCs w:val="24"/>
        </w:rPr>
      </w:pPr>
      <w:r w:rsidRPr="005A4E93">
        <w:rPr>
          <w:rFonts w:hint="eastAsia"/>
          <w:szCs w:val="24"/>
        </w:rPr>
        <w:t>用户催修率</w:t>
      </w:r>
      <w:r w:rsidRPr="005A4E93">
        <w:rPr>
          <w:rFonts w:hint="eastAsia"/>
          <w:szCs w:val="24"/>
        </w:rPr>
        <w:t>=</w:t>
      </w:r>
      <w:r w:rsidRPr="005A4E93">
        <w:rPr>
          <w:rFonts w:hint="eastAsia"/>
          <w:szCs w:val="24"/>
        </w:rPr>
        <w:t>催修的投诉单量</w:t>
      </w:r>
      <w:r w:rsidRPr="005A4E93">
        <w:rPr>
          <w:rFonts w:hint="eastAsia"/>
          <w:szCs w:val="24"/>
        </w:rPr>
        <w:t>/</w:t>
      </w:r>
      <w:r w:rsidRPr="005A4E93">
        <w:rPr>
          <w:rFonts w:hint="eastAsia"/>
          <w:szCs w:val="24"/>
        </w:rPr>
        <w:t>流转到网络侧的投诉工单量，排除客户短时间内催修（剔除</w:t>
      </w:r>
      <w:r w:rsidRPr="005A4E93">
        <w:rPr>
          <w:rFonts w:hint="eastAsia"/>
          <w:szCs w:val="24"/>
        </w:rPr>
        <w:t>10</w:t>
      </w:r>
      <w:r w:rsidRPr="005A4E93">
        <w:rPr>
          <w:rFonts w:hint="eastAsia"/>
          <w:szCs w:val="24"/>
        </w:rPr>
        <w:t>分钟内的重复派单）。</w:t>
      </w:r>
    </w:p>
    <w:p w:rsidR="00CE501D" w:rsidRPr="005A4E93" w:rsidRDefault="00CE501D" w:rsidP="00CE501D">
      <w:pPr>
        <w:pStyle w:val="6"/>
        <w:rPr>
          <w:b/>
          <w:bCs/>
        </w:rPr>
      </w:pPr>
      <w:bookmarkStart w:id="4483" w:name="_Toc130157169"/>
      <w:r w:rsidRPr="005A4E93">
        <w:rPr>
          <w:rFonts w:hint="eastAsia"/>
        </w:rPr>
        <w:t>本月流转到网络侧的投诉工单总数</w:t>
      </w:r>
      <w:r>
        <w:rPr>
          <w:rFonts w:hint="eastAsia"/>
        </w:rPr>
        <w:t>查询</w:t>
      </w:r>
      <w:bookmarkEnd w:id="4483"/>
    </w:p>
    <w:p w:rsidR="00CE501D" w:rsidRPr="005A4E93" w:rsidRDefault="00CE501D" w:rsidP="00CE501D">
      <w:pPr>
        <w:pStyle w:val="affffffffffffffffff1"/>
        <w:ind w:firstLine="480"/>
        <w:rPr>
          <w:szCs w:val="24"/>
        </w:rPr>
      </w:pPr>
      <w:r w:rsidRPr="005A4E93">
        <w:rPr>
          <w:rFonts w:hint="eastAsia"/>
          <w:szCs w:val="24"/>
        </w:rPr>
        <w:lastRenderedPageBreak/>
        <w:t>用户催修率</w:t>
      </w:r>
      <w:r w:rsidRPr="005A4E93">
        <w:rPr>
          <w:rFonts w:hint="eastAsia"/>
          <w:szCs w:val="24"/>
        </w:rPr>
        <w:t>=</w:t>
      </w:r>
      <w:r w:rsidRPr="005A4E93">
        <w:rPr>
          <w:rFonts w:hint="eastAsia"/>
          <w:szCs w:val="24"/>
        </w:rPr>
        <w:t>催修的投诉单量</w:t>
      </w:r>
      <w:r w:rsidRPr="005A4E93">
        <w:rPr>
          <w:rFonts w:hint="eastAsia"/>
          <w:szCs w:val="24"/>
        </w:rPr>
        <w:t>/</w:t>
      </w:r>
      <w:r w:rsidRPr="005A4E93">
        <w:rPr>
          <w:rFonts w:hint="eastAsia"/>
          <w:szCs w:val="24"/>
        </w:rPr>
        <w:t>流转到网络侧的投诉工单量，排除客户短时间内催修（剔除</w:t>
      </w:r>
      <w:r w:rsidRPr="005A4E93">
        <w:rPr>
          <w:rFonts w:hint="eastAsia"/>
          <w:szCs w:val="24"/>
        </w:rPr>
        <w:t>10</w:t>
      </w:r>
      <w:r w:rsidRPr="005A4E93">
        <w:rPr>
          <w:rFonts w:hint="eastAsia"/>
          <w:szCs w:val="24"/>
        </w:rPr>
        <w:t>分钟内的重复派单）。取数要求：整数。</w:t>
      </w:r>
    </w:p>
    <w:p w:rsidR="00CE501D" w:rsidRPr="005A4E93" w:rsidRDefault="00CE501D" w:rsidP="00CE501D">
      <w:pPr>
        <w:pStyle w:val="6"/>
        <w:rPr>
          <w:b/>
          <w:bCs/>
        </w:rPr>
      </w:pPr>
      <w:bookmarkStart w:id="4484" w:name="_Toc130157170"/>
      <w:r w:rsidRPr="005A4E93">
        <w:rPr>
          <w:rFonts w:hint="eastAsia"/>
        </w:rPr>
        <w:t>装机用后即评（场景式调研）满意度</w:t>
      </w:r>
      <w:r>
        <w:rPr>
          <w:rFonts w:hint="eastAsia"/>
        </w:rPr>
        <w:t>查询</w:t>
      </w:r>
      <w:bookmarkEnd w:id="4484"/>
    </w:p>
    <w:p w:rsidR="00CE501D" w:rsidRPr="005A4E93" w:rsidRDefault="00CE501D" w:rsidP="00CE501D">
      <w:pPr>
        <w:pStyle w:val="affffffffffffffffff1"/>
        <w:ind w:firstLine="480"/>
        <w:rPr>
          <w:szCs w:val="24"/>
        </w:rPr>
      </w:pPr>
      <w:r w:rsidRPr="005A4E93">
        <w:rPr>
          <w:rFonts w:hint="eastAsia"/>
          <w:szCs w:val="24"/>
        </w:rPr>
        <w:t>装移机用后即评（场景式调研）满意度</w:t>
      </w:r>
      <w:r w:rsidRPr="005A4E93">
        <w:rPr>
          <w:rFonts w:hint="eastAsia"/>
          <w:szCs w:val="24"/>
        </w:rPr>
        <w:t>=</w:t>
      </w:r>
      <w:r w:rsidRPr="005A4E93">
        <w:rPr>
          <w:rFonts w:hint="eastAsia"/>
          <w:szCs w:val="24"/>
        </w:rPr>
        <w:t>参加装移机用后即评（场景式调研）工单的平均分。</w:t>
      </w:r>
    </w:p>
    <w:p w:rsidR="00CE501D" w:rsidRPr="005A4E93" w:rsidRDefault="00CE501D" w:rsidP="00CE501D">
      <w:pPr>
        <w:pStyle w:val="6"/>
        <w:rPr>
          <w:b/>
          <w:bCs/>
        </w:rPr>
      </w:pPr>
      <w:bookmarkStart w:id="4485" w:name="_Toc130157171"/>
      <w:r w:rsidRPr="005A4E93">
        <w:rPr>
          <w:rFonts w:hint="eastAsia"/>
        </w:rPr>
        <w:t>投诉处理用后即评（场景式调研）满意度</w:t>
      </w:r>
      <w:r>
        <w:rPr>
          <w:rFonts w:hint="eastAsia"/>
        </w:rPr>
        <w:t>查询</w:t>
      </w:r>
      <w:bookmarkEnd w:id="4485"/>
    </w:p>
    <w:p w:rsidR="00CE501D" w:rsidRPr="005A4E93" w:rsidRDefault="00CE501D" w:rsidP="00CE501D">
      <w:pPr>
        <w:pStyle w:val="affffffffffffffffff1"/>
        <w:ind w:firstLine="480"/>
        <w:rPr>
          <w:szCs w:val="24"/>
        </w:rPr>
      </w:pPr>
      <w:r w:rsidRPr="005A4E93">
        <w:rPr>
          <w:rFonts w:hint="eastAsia"/>
          <w:szCs w:val="24"/>
        </w:rPr>
        <w:t>投诉处理用后即评（场景式调研）满意度</w:t>
      </w:r>
      <w:r w:rsidRPr="005A4E93">
        <w:rPr>
          <w:rFonts w:hint="eastAsia"/>
          <w:szCs w:val="24"/>
        </w:rPr>
        <w:t>=</w:t>
      </w:r>
      <w:r w:rsidRPr="005A4E93">
        <w:rPr>
          <w:rFonts w:hint="eastAsia"/>
          <w:szCs w:val="24"/>
        </w:rPr>
        <w:t>参加投诉处理用后即评（场景式调研）工单的平均得分。</w:t>
      </w:r>
    </w:p>
    <w:p w:rsidR="00CE501D" w:rsidRPr="005A4E93" w:rsidRDefault="00CE501D" w:rsidP="00CE501D">
      <w:pPr>
        <w:pStyle w:val="6"/>
        <w:rPr>
          <w:b/>
          <w:bCs/>
        </w:rPr>
      </w:pPr>
      <w:bookmarkStart w:id="4486" w:name="_Toc130157172"/>
      <w:r w:rsidRPr="005A4E93">
        <w:rPr>
          <w:rFonts w:hint="eastAsia"/>
        </w:rPr>
        <w:t>基本能力得分</w:t>
      </w:r>
      <w:r>
        <w:rPr>
          <w:rFonts w:hint="eastAsia"/>
        </w:rPr>
        <w:t>查询</w:t>
      </w:r>
      <w:bookmarkEnd w:id="4486"/>
    </w:p>
    <w:p w:rsidR="00CE501D" w:rsidRPr="005A4E93" w:rsidRDefault="00CE501D" w:rsidP="00CE501D">
      <w:pPr>
        <w:pStyle w:val="affffffffffffffffff1"/>
        <w:ind w:firstLine="480"/>
        <w:rPr>
          <w:szCs w:val="24"/>
        </w:rPr>
      </w:pPr>
      <w:r w:rsidRPr="005A4E93">
        <w:rPr>
          <w:rFonts w:hint="eastAsia"/>
          <w:szCs w:val="24"/>
        </w:rPr>
        <w:t>画像模型中基本能力得分。取值范围：</w:t>
      </w:r>
      <w:r w:rsidRPr="005A4E93">
        <w:rPr>
          <w:rFonts w:hint="eastAsia"/>
          <w:szCs w:val="24"/>
        </w:rPr>
        <w:t>0-100</w:t>
      </w:r>
      <w:r w:rsidRPr="005A4E93">
        <w:rPr>
          <w:rFonts w:hint="eastAsia"/>
          <w:szCs w:val="24"/>
        </w:rPr>
        <w:t>，整数。</w:t>
      </w:r>
    </w:p>
    <w:p w:rsidR="00CE501D" w:rsidRPr="005A4E93" w:rsidRDefault="00CE501D" w:rsidP="00CE501D">
      <w:pPr>
        <w:pStyle w:val="6"/>
        <w:rPr>
          <w:b/>
          <w:bCs/>
        </w:rPr>
      </w:pPr>
      <w:bookmarkStart w:id="4487" w:name="_Toc130157173"/>
      <w:r w:rsidRPr="005A4E93">
        <w:rPr>
          <w:rFonts w:hint="eastAsia"/>
        </w:rPr>
        <w:t>服务及时性得分</w:t>
      </w:r>
      <w:r>
        <w:rPr>
          <w:rFonts w:hint="eastAsia"/>
        </w:rPr>
        <w:t>查询</w:t>
      </w:r>
      <w:bookmarkEnd w:id="4487"/>
    </w:p>
    <w:p w:rsidR="00CE501D" w:rsidRPr="005A4E93" w:rsidRDefault="00CE501D" w:rsidP="00CE501D">
      <w:pPr>
        <w:pStyle w:val="affffffffffffffffff1"/>
        <w:ind w:firstLine="480"/>
        <w:rPr>
          <w:szCs w:val="24"/>
        </w:rPr>
      </w:pPr>
      <w:r w:rsidRPr="005A4E93">
        <w:rPr>
          <w:rFonts w:hint="eastAsia"/>
          <w:szCs w:val="24"/>
        </w:rPr>
        <w:t>画像模型中服务及时性得分。取值范围：</w:t>
      </w:r>
      <w:r w:rsidRPr="005A4E93">
        <w:rPr>
          <w:rFonts w:hint="eastAsia"/>
          <w:szCs w:val="24"/>
        </w:rPr>
        <w:t>0-100</w:t>
      </w:r>
      <w:r w:rsidRPr="005A4E93">
        <w:rPr>
          <w:rFonts w:hint="eastAsia"/>
          <w:szCs w:val="24"/>
        </w:rPr>
        <w:t>，整数。</w:t>
      </w:r>
    </w:p>
    <w:p w:rsidR="00CE501D" w:rsidRPr="005A4E93" w:rsidRDefault="00CE501D" w:rsidP="00CE501D">
      <w:pPr>
        <w:pStyle w:val="6"/>
        <w:rPr>
          <w:b/>
          <w:bCs/>
        </w:rPr>
      </w:pPr>
      <w:bookmarkStart w:id="4488" w:name="_Toc130157174"/>
      <w:r w:rsidRPr="005A4E93">
        <w:rPr>
          <w:rFonts w:hint="eastAsia"/>
        </w:rPr>
        <w:t>服务规范性得分</w:t>
      </w:r>
      <w:r>
        <w:rPr>
          <w:rFonts w:hint="eastAsia"/>
        </w:rPr>
        <w:t>查询</w:t>
      </w:r>
      <w:bookmarkEnd w:id="4488"/>
    </w:p>
    <w:p w:rsidR="00CE501D" w:rsidRPr="005A4E93" w:rsidRDefault="00CE501D" w:rsidP="00CE501D">
      <w:pPr>
        <w:pStyle w:val="affffffffffffffffff1"/>
        <w:ind w:firstLine="480"/>
        <w:rPr>
          <w:szCs w:val="24"/>
        </w:rPr>
      </w:pPr>
      <w:r w:rsidRPr="005A4E93">
        <w:rPr>
          <w:rFonts w:hint="eastAsia"/>
          <w:szCs w:val="24"/>
        </w:rPr>
        <w:t>画像模型中服务规范性得分。取值范围：</w:t>
      </w:r>
      <w:r w:rsidRPr="005A4E93">
        <w:rPr>
          <w:rFonts w:hint="eastAsia"/>
          <w:szCs w:val="24"/>
        </w:rPr>
        <w:t>0-100</w:t>
      </w:r>
      <w:r w:rsidRPr="005A4E93">
        <w:rPr>
          <w:rFonts w:hint="eastAsia"/>
          <w:szCs w:val="24"/>
        </w:rPr>
        <w:t>，整数。</w:t>
      </w:r>
    </w:p>
    <w:p w:rsidR="00CE501D" w:rsidRPr="005A4E93" w:rsidRDefault="00CE501D" w:rsidP="00CE501D">
      <w:pPr>
        <w:pStyle w:val="6"/>
        <w:rPr>
          <w:b/>
          <w:bCs/>
        </w:rPr>
      </w:pPr>
      <w:bookmarkStart w:id="4489" w:name="_Toc130157175"/>
      <w:r w:rsidRPr="005A4E93">
        <w:rPr>
          <w:rFonts w:hint="eastAsia"/>
        </w:rPr>
        <w:t>维护质量得分</w:t>
      </w:r>
      <w:r>
        <w:rPr>
          <w:rFonts w:hint="eastAsia"/>
        </w:rPr>
        <w:t>查询</w:t>
      </w:r>
      <w:bookmarkEnd w:id="4489"/>
    </w:p>
    <w:p w:rsidR="00CE501D" w:rsidRPr="005A4E93" w:rsidRDefault="00CE501D" w:rsidP="00CE501D">
      <w:pPr>
        <w:pStyle w:val="affffffffffffffffff1"/>
        <w:ind w:firstLine="480"/>
        <w:rPr>
          <w:szCs w:val="24"/>
          <w:lang w:val="x-none"/>
        </w:rPr>
      </w:pPr>
      <w:r w:rsidRPr="005A4E93">
        <w:rPr>
          <w:rFonts w:hint="eastAsia"/>
          <w:szCs w:val="24"/>
          <w:lang w:val="x-none"/>
        </w:rPr>
        <w:t>画像模型中维护质量得分。</w:t>
      </w:r>
      <w:r w:rsidRPr="005A4E93">
        <w:rPr>
          <w:rFonts w:hint="eastAsia"/>
          <w:szCs w:val="24"/>
        </w:rPr>
        <w:t>取值范围：</w:t>
      </w:r>
      <w:r w:rsidRPr="005A4E93">
        <w:rPr>
          <w:rFonts w:hint="eastAsia"/>
          <w:szCs w:val="24"/>
        </w:rPr>
        <w:t>0-100</w:t>
      </w:r>
      <w:r w:rsidRPr="005A4E93">
        <w:rPr>
          <w:rFonts w:hint="eastAsia"/>
          <w:szCs w:val="24"/>
        </w:rPr>
        <w:t>，整数。</w:t>
      </w:r>
    </w:p>
    <w:p w:rsidR="00CE501D" w:rsidRPr="005A4E93" w:rsidRDefault="00CE501D" w:rsidP="00CE501D">
      <w:pPr>
        <w:pStyle w:val="6"/>
        <w:rPr>
          <w:b/>
          <w:bCs/>
        </w:rPr>
      </w:pPr>
      <w:bookmarkStart w:id="4490" w:name="_Toc130157176"/>
      <w:r w:rsidRPr="005A4E93">
        <w:rPr>
          <w:rFonts w:hint="eastAsia"/>
        </w:rPr>
        <w:t>服务满意度得分</w:t>
      </w:r>
      <w:r>
        <w:rPr>
          <w:rFonts w:hint="eastAsia"/>
        </w:rPr>
        <w:t>查询</w:t>
      </w:r>
      <w:bookmarkEnd w:id="4490"/>
    </w:p>
    <w:p w:rsidR="00CE501D" w:rsidRPr="005A4E93" w:rsidRDefault="00CE501D" w:rsidP="00CE501D">
      <w:pPr>
        <w:pStyle w:val="affffffffffffffffff1"/>
        <w:ind w:firstLine="480"/>
        <w:rPr>
          <w:szCs w:val="24"/>
        </w:rPr>
      </w:pPr>
      <w:r w:rsidRPr="005A4E93">
        <w:rPr>
          <w:rFonts w:hint="eastAsia"/>
          <w:szCs w:val="24"/>
        </w:rPr>
        <w:t>画像模型中服务满意度得分。取值范围：</w:t>
      </w:r>
      <w:r w:rsidRPr="005A4E93">
        <w:rPr>
          <w:rFonts w:hint="eastAsia"/>
          <w:szCs w:val="24"/>
        </w:rPr>
        <w:t>0-100</w:t>
      </w:r>
      <w:r w:rsidRPr="005A4E93">
        <w:rPr>
          <w:rFonts w:hint="eastAsia"/>
          <w:szCs w:val="24"/>
        </w:rPr>
        <w:t>，整数。</w:t>
      </w:r>
    </w:p>
    <w:p w:rsidR="00CE501D" w:rsidRPr="005A4E93" w:rsidRDefault="00CE501D" w:rsidP="00CE501D">
      <w:pPr>
        <w:pStyle w:val="6"/>
        <w:rPr>
          <w:b/>
          <w:bCs/>
        </w:rPr>
      </w:pPr>
      <w:bookmarkStart w:id="4491" w:name="_Toc130157177"/>
      <w:r w:rsidRPr="005A4E93">
        <w:rPr>
          <w:rFonts w:hint="eastAsia"/>
        </w:rPr>
        <w:t>随销支撑得分</w:t>
      </w:r>
      <w:r>
        <w:rPr>
          <w:rFonts w:hint="eastAsia"/>
        </w:rPr>
        <w:t>查询</w:t>
      </w:r>
      <w:bookmarkEnd w:id="4491"/>
    </w:p>
    <w:p w:rsidR="00CE501D" w:rsidRPr="005A4E93" w:rsidRDefault="00CE501D" w:rsidP="00CE501D">
      <w:pPr>
        <w:pStyle w:val="affffffffffffffffff1"/>
        <w:ind w:firstLine="480"/>
        <w:rPr>
          <w:szCs w:val="24"/>
          <w:lang w:val="x-none"/>
        </w:rPr>
      </w:pPr>
      <w:r w:rsidRPr="005A4E93">
        <w:rPr>
          <w:rFonts w:hint="eastAsia"/>
          <w:szCs w:val="24"/>
          <w:lang w:val="x-none"/>
        </w:rPr>
        <w:t>画像模型中随销支撑得分。</w:t>
      </w:r>
      <w:r w:rsidRPr="005A4E93">
        <w:rPr>
          <w:rFonts w:hint="eastAsia"/>
          <w:szCs w:val="24"/>
        </w:rPr>
        <w:t>取值范围：</w:t>
      </w:r>
      <w:r w:rsidRPr="005A4E93">
        <w:rPr>
          <w:rFonts w:hint="eastAsia"/>
          <w:szCs w:val="24"/>
        </w:rPr>
        <w:t>0-100</w:t>
      </w:r>
      <w:r w:rsidRPr="005A4E93">
        <w:rPr>
          <w:rFonts w:hint="eastAsia"/>
          <w:szCs w:val="24"/>
        </w:rPr>
        <w:t>，整数。</w:t>
      </w:r>
    </w:p>
    <w:p w:rsidR="00CE501D" w:rsidRPr="005A4E93" w:rsidRDefault="00CE501D" w:rsidP="00CE501D">
      <w:pPr>
        <w:pStyle w:val="6"/>
        <w:rPr>
          <w:b/>
          <w:bCs/>
        </w:rPr>
      </w:pPr>
      <w:bookmarkStart w:id="4492" w:name="_Toc130157178"/>
      <w:r w:rsidRPr="005A4E93">
        <w:rPr>
          <w:rFonts w:hint="eastAsia"/>
        </w:rPr>
        <w:t>是否骨干装维人员</w:t>
      </w:r>
      <w:r>
        <w:rPr>
          <w:rFonts w:hint="eastAsia"/>
        </w:rPr>
        <w:t>查询</w:t>
      </w:r>
      <w:bookmarkEnd w:id="4492"/>
    </w:p>
    <w:p w:rsidR="00CE501D" w:rsidRPr="005A4E93" w:rsidRDefault="00CE501D" w:rsidP="00CE501D">
      <w:pPr>
        <w:pStyle w:val="affffffffffffffffff1"/>
        <w:ind w:firstLine="480"/>
        <w:rPr>
          <w:szCs w:val="24"/>
        </w:rPr>
      </w:pPr>
      <w:r w:rsidRPr="005A4E93">
        <w:rPr>
          <w:rFonts w:hint="eastAsia"/>
          <w:szCs w:val="24"/>
        </w:rPr>
        <w:t>入职</w:t>
      </w:r>
      <w:r w:rsidRPr="005A4E93">
        <w:rPr>
          <w:rFonts w:hint="eastAsia"/>
          <w:szCs w:val="24"/>
        </w:rPr>
        <w:t>1</w:t>
      </w:r>
      <w:r w:rsidRPr="005A4E93">
        <w:rPr>
          <w:rFonts w:hint="eastAsia"/>
          <w:szCs w:val="24"/>
        </w:rPr>
        <w:t>年，连续</w:t>
      </w:r>
      <w:r w:rsidRPr="005A4E93">
        <w:rPr>
          <w:rFonts w:hint="eastAsia"/>
          <w:szCs w:val="24"/>
        </w:rPr>
        <w:t>3</w:t>
      </w:r>
      <w:r w:rsidRPr="005A4E93">
        <w:rPr>
          <w:rFonts w:hint="eastAsia"/>
          <w:szCs w:val="24"/>
        </w:rPr>
        <w:t>个月得分</w:t>
      </w:r>
      <w:r w:rsidRPr="005A4E93">
        <w:rPr>
          <w:rFonts w:hint="eastAsia"/>
          <w:szCs w:val="24"/>
        </w:rPr>
        <w:t>4</w:t>
      </w:r>
      <w:r w:rsidRPr="005A4E93">
        <w:rPr>
          <w:rFonts w:hint="eastAsia"/>
          <w:szCs w:val="24"/>
        </w:rPr>
        <w:t>分以上。</w:t>
      </w:r>
    </w:p>
    <w:p w:rsidR="00CE501D" w:rsidRPr="005A4E93" w:rsidRDefault="00CE501D" w:rsidP="00CE501D">
      <w:pPr>
        <w:pStyle w:val="affffffffffffffffff1"/>
        <w:ind w:firstLine="480"/>
        <w:rPr>
          <w:szCs w:val="24"/>
          <w:lang w:val="x-none"/>
        </w:rPr>
      </w:pPr>
      <w:r w:rsidRPr="005A4E93">
        <w:rPr>
          <w:rFonts w:hint="eastAsia"/>
          <w:szCs w:val="24"/>
        </w:rPr>
        <w:t>枚举值</w:t>
      </w:r>
      <w:r w:rsidRPr="005A4E93">
        <w:rPr>
          <w:rFonts w:hint="eastAsia"/>
          <w:szCs w:val="24"/>
        </w:rPr>
        <w:t>1</w:t>
      </w:r>
      <w:r w:rsidRPr="005A4E93">
        <w:rPr>
          <w:rFonts w:hint="eastAsia"/>
          <w:szCs w:val="24"/>
        </w:rPr>
        <w:t>：是，</w:t>
      </w:r>
      <w:r w:rsidRPr="005A4E93">
        <w:rPr>
          <w:rFonts w:hint="eastAsia"/>
          <w:szCs w:val="24"/>
        </w:rPr>
        <w:t>2</w:t>
      </w:r>
      <w:r w:rsidRPr="005A4E93">
        <w:rPr>
          <w:rFonts w:hint="eastAsia"/>
          <w:szCs w:val="24"/>
        </w:rPr>
        <w:t>：否</w:t>
      </w:r>
    </w:p>
    <w:p w:rsidR="00CE501D" w:rsidRPr="005A4E93" w:rsidRDefault="00CE501D" w:rsidP="00CE501D">
      <w:pPr>
        <w:pStyle w:val="6"/>
        <w:rPr>
          <w:b/>
          <w:bCs/>
        </w:rPr>
      </w:pPr>
      <w:bookmarkStart w:id="4493" w:name="_Toc130157179"/>
      <w:r w:rsidRPr="005A4E93">
        <w:rPr>
          <w:rFonts w:hint="eastAsia"/>
        </w:rPr>
        <w:t>累计处理工单量</w:t>
      </w:r>
      <w:r>
        <w:rPr>
          <w:rFonts w:hint="eastAsia"/>
        </w:rPr>
        <w:t>查询</w:t>
      </w:r>
      <w:bookmarkEnd w:id="4493"/>
    </w:p>
    <w:p w:rsidR="00CE501D" w:rsidRPr="005A4E93" w:rsidRDefault="00CE501D" w:rsidP="00CE501D">
      <w:pPr>
        <w:pStyle w:val="affffffffffffffffff1"/>
        <w:ind w:firstLine="480"/>
        <w:rPr>
          <w:szCs w:val="24"/>
        </w:rPr>
      </w:pPr>
      <w:r w:rsidRPr="005A4E93">
        <w:rPr>
          <w:rFonts w:hint="eastAsia"/>
          <w:szCs w:val="24"/>
        </w:rPr>
        <w:lastRenderedPageBreak/>
        <w:t>入职移动累计装移机工单及投诉工单总和，其中对于农村的装机工单按照</w:t>
      </w:r>
      <w:r w:rsidRPr="005A4E93">
        <w:rPr>
          <w:rFonts w:hint="eastAsia"/>
          <w:szCs w:val="24"/>
        </w:rPr>
        <w:t>1.5</w:t>
      </w:r>
      <w:r w:rsidRPr="005A4E93">
        <w:rPr>
          <w:rFonts w:hint="eastAsia"/>
          <w:szCs w:val="24"/>
        </w:rPr>
        <w:t>加权。</w:t>
      </w:r>
    </w:p>
    <w:p w:rsidR="00CE501D" w:rsidRPr="005A4E93" w:rsidRDefault="00CE501D" w:rsidP="00CE501D">
      <w:pPr>
        <w:pStyle w:val="6"/>
        <w:rPr>
          <w:b/>
          <w:bCs/>
        </w:rPr>
      </w:pPr>
      <w:bookmarkStart w:id="4494" w:name="_Toc130157180"/>
      <w:r w:rsidRPr="005A4E93">
        <w:rPr>
          <w:rFonts w:hint="eastAsia"/>
        </w:rPr>
        <w:t>有催单记录的装机工单量</w:t>
      </w:r>
      <w:r>
        <w:rPr>
          <w:rFonts w:hint="eastAsia"/>
        </w:rPr>
        <w:t>查询</w:t>
      </w:r>
      <w:bookmarkEnd w:id="4494"/>
    </w:p>
    <w:p w:rsidR="00CE501D" w:rsidRPr="005A4E93" w:rsidRDefault="00CE501D" w:rsidP="00CE501D">
      <w:pPr>
        <w:pStyle w:val="affffffffffffffffff1"/>
        <w:ind w:firstLine="480"/>
        <w:rPr>
          <w:szCs w:val="24"/>
        </w:rPr>
      </w:pPr>
      <w:r w:rsidRPr="005A4E93">
        <w:rPr>
          <w:rFonts w:hint="eastAsia"/>
          <w:szCs w:val="24"/>
        </w:rPr>
        <w:t>催装率</w:t>
      </w:r>
      <w:r w:rsidRPr="005A4E93">
        <w:rPr>
          <w:rFonts w:hint="eastAsia"/>
          <w:szCs w:val="24"/>
        </w:rPr>
        <w:t>=</w:t>
      </w:r>
      <w:r w:rsidRPr="005A4E93">
        <w:rPr>
          <w:rFonts w:hint="eastAsia"/>
          <w:szCs w:val="24"/>
        </w:rPr>
        <w:t>有催单记录的装机工单量</w:t>
      </w:r>
      <w:r w:rsidRPr="005A4E93">
        <w:rPr>
          <w:rFonts w:hint="eastAsia"/>
          <w:szCs w:val="24"/>
        </w:rPr>
        <w:t>/</w:t>
      </w:r>
      <w:r w:rsidRPr="005A4E93">
        <w:rPr>
          <w:rFonts w:hint="eastAsia"/>
          <w:szCs w:val="24"/>
        </w:rPr>
        <w:t>当月安装成功的装机工单量。尚在预约时间内客户再次打，或客户打电话咨询问题的情况应剔除。</w:t>
      </w:r>
    </w:p>
    <w:p w:rsidR="00CE501D" w:rsidRPr="005A4E93" w:rsidRDefault="00CE501D" w:rsidP="00CE501D">
      <w:pPr>
        <w:pStyle w:val="6"/>
        <w:rPr>
          <w:b/>
          <w:bCs/>
        </w:rPr>
      </w:pPr>
      <w:bookmarkStart w:id="4495" w:name="_Toc130157181"/>
      <w:r w:rsidRPr="005A4E93">
        <w:rPr>
          <w:rFonts w:hint="eastAsia"/>
        </w:rPr>
        <w:t>当月退单的装机工单</w:t>
      </w:r>
      <w:r>
        <w:rPr>
          <w:rFonts w:hint="eastAsia"/>
        </w:rPr>
        <w:t>查询</w:t>
      </w:r>
      <w:bookmarkEnd w:id="4495"/>
    </w:p>
    <w:p w:rsidR="00CE501D" w:rsidRPr="005A4E93" w:rsidRDefault="00CE501D" w:rsidP="00CE501D">
      <w:pPr>
        <w:pStyle w:val="affffffffffffffffff1"/>
        <w:ind w:firstLine="480"/>
        <w:rPr>
          <w:szCs w:val="24"/>
        </w:rPr>
      </w:pPr>
      <w:r w:rsidRPr="005A4E93">
        <w:rPr>
          <w:rFonts w:hint="eastAsia"/>
          <w:szCs w:val="24"/>
        </w:rPr>
        <w:t>装机工单退单率</w:t>
      </w:r>
      <w:r w:rsidRPr="005A4E93">
        <w:rPr>
          <w:rFonts w:hint="eastAsia"/>
          <w:szCs w:val="24"/>
        </w:rPr>
        <w:t>=</w:t>
      </w:r>
      <w:r w:rsidRPr="005A4E93">
        <w:rPr>
          <w:rFonts w:hint="eastAsia"/>
          <w:szCs w:val="24"/>
        </w:rPr>
        <w:t>当月退单的装机工单</w:t>
      </w:r>
      <w:r w:rsidRPr="005A4E93">
        <w:rPr>
          <w:rFonts w:hint="eastAsia"/>
          <w:szCs w:val="24"/>
        </w:rPr>
        <w:t>/</w:t>
      </w:r>
      <w:r w:rsidRPr="005A4E93">
        <w:rPr>
          <w:rFonts w:hint="eastAsia"/>
          <w:szCs w:val="24"/>
        </w:rPr>
        <w:t>（当月退单的装机工单</w:t>
      </w:r>
      <w:r w:rsidRPr="005A4E93">
        <w:rPr>
          <w:rFonts w:hint="eastAsia"/>
          <w:szCs w:val="24"/>
        </w:rPr>
        <w:t>+</w:t>
      </w:r>
      <w:r w:rsidRPr="005A4E93">
        <w:rPr>
          <w:rFonts w:hint="eastAsia"/>
          <w:szCs w:val="24"/>
        </w:rPr>
        <w:t>当月安装成功的装机工单）。</w:t>
      </w:r>
    </w:p>
    <w:p w:rsidR="00CE501D" w:rsidRPr="005A4E93" w:rsidRDefault="00CE501D" w:rsidP="00CE501D">
      <w:pPr>
        <w:pStyle w:val="6"/>
        <w:rPr>
          <w:b/>
          <w:bCs/>
        </w:rPr>
      </w:pPr>
      <w:bookmarkStart w:id="4496" w:name="_Toc130157182"/>
      <w:r w:rsidRPr="005A4E93">
        <w:rPr>
          <w:rFonts w:hint="eastAsia"/>
        </w:rPr>
        <w:t>当月安装成功的装机工单量</w:t>
      </w:r>
      <w:r>
        <w:rPr>
          <w:rFonts w:hint="eastAsia"/>
        </w:rPr>
        <w:t>查询</w:t>
      </w:r>
      <w:bookmarkEnd w:id="4496"/>
    </w:p>
    <w:p w:rsidR="00CE501D" w:rsidRPr="005A4E93" w:rsidRDefault="00CE501D" w:rsidP="00CE501D">
      <w:pPr>
        <w:pStyle w:val="affffffffffffffffff1"/>
        <w:ind w:firstLine="480"/>
        <w:rPr>
          <w:szCs w:val="24"/>
        </w:rPr>
      </w:pPr>
      <w:r w:rsidRPr="005A4E93">
        <w:rPr>
          <w:rFonts w:hint="eastAsia"/>
          <w:szCs w:val="24"/>
        </w:rPr>
        <w:t>当月竣工，剔除退单的装机单数。</w:t>
      </w:r>
    </w:p>
    <w:p w:rsidR="00CE501D" w:rsidRPr="005A4E93" w:rsidRDefault="00CE501D" w:rsidP="00CE501D">
      <w:pPr>
        <w:pStyle w:val="6"/>
        <w:rPr>
          <w:b/>
          <w:bCs/>
        </w:rPr>
      </w:pPr>
      <w:bookmarkStart w:id="4497" w:name="_Toc130157183"/>
      <w:r w:rsidRPr="005A4E93">
        <w:rPr>
          <w:rFonts w:hint="eastAsia"/>
        </w:rPr>
        <w:t>装维人员维护的</w:t>
      </w:r>
      <w:r w:rsidRPr="005A4E93">
        <w:rPr>
          <w:rFonts w:hint="eastAsia"/>
        </w:rPr>
        <w:t>ONU</w:t>
      </w:r>
      <w:r w:rsidRPr="005A4E93">
        <w:rPr>
          <w:rFonts w:hint="eastAsia"/>
        </w:rPr>
        <w:t>弱光的用户数量</w:t>
      </w:r>
      <w:r>
        <w:rPr>
          <w:rFonts w:hint="eastAsia"/>
        </w:rPr>
        <w:t>查询</w:t>
      </w:r>
      <w:bookmarkEnd w:id="4497"/>
    </w:p>
    <w:p w:rsidR="00CE501D" w:rsidRPr="005A4E93" w:rsidRDefault="00CE501D" w:rsidP="00CE501D">
      <w:pPr>
        <w:pStyle w:val="affffffffffffffffff1"/>
        <w:ind w:firstLine="480"/>
        <w:rPr>
          <w:szCs w:val="24"/>
        </w:rPr>
      </w:pPr>
      <w:r w:rsidRPr="005A4E93">
        <w:rPr>
          <w:rFonts w:hint="eastAsia"/>
          <w:szCs w:val="24"/>
        </w:rPr>
        <w:t>维护用户弱光率</w:t>
      </w:r>
      <w:r w:rsidRPr="005A4E93">
        <w:rPr>
          <w:rFonts w:hint="eastAsia"/>
          <w:szCs w:val="24"/>
        </w:rPr>
        <w:t>=</w:t>
      </w:r>
      <w:r w:rsidRPr="005A4E93">
        <w:rPr>
          <w:rFonts w:hint="eastAsia"/>
          <w:szCs w:val="24"/>
        </w:rPr>
        <w:t>装维人员维护的</w:t>
      </w:r>
      <w:r w:rsidRPr="005A4E93">
        <w:rPr>
          <w:rFonts w:hint="eastAsia"/>
          <w:szCs w:val="24"/>
        </w:rPr>
        <w:t>ONU</w:t>
      </w:r>
      <w:r w:rsidRPr="005A4E93">
        <w:rPr>
          <w:rFonts w:hint="eastAsia"/>
          <w:szCs w:val="24"/>
        </w:rPr>
        <w:t>弱光的用户数量</w:t>
      </w:r>
      <w:r w:rsidRPr="005A4E93">
        <w:rPr>
          <w:rFonts w:hint="eastAsia"/>
          <w:szCs w:val="24"/>
        </w:rPr>
        <w:t>/</w:t>
      </w:r>
      <w:r w:rsidRPr="005A4E93">
        <w:rPr>
          <w:rFonts w:hint="eastAsia"/>
          <w:szCs w:val="24"/>
        </w:rPr>
        <w:t>装维人员维护的</w:t>
      </w:r>
      <w:r w:rsidRPr="005A4E93">
        <w:rPr>
          <w:rFonts w:hint="eastAsia"/>
          <w:szCs w:val="24"/>
        </w:rPr>
        <w:t>ONU</w:t>
      </w:r>
      <w:r w:rsidRPr="005A4E93">
        <w:rPr>
          <w:rFonts w:hint="eastAsia"/>
          <w:szCs w:val="24"/>
        </w:rPr>
        <w:t>的总数</w:t>
      </w:r>
    </w:p>
    <w:p w:rsidR="00CE501D" w:rsidRPr="005A4E93" w:rsidRDefault="00CE501D" w:rsidP="00CE501D">
      <w:pPr>
        <w:pStyle w:val="6"/>
        <w:rPr>
          <w:b/>
          <w:bCs/>
        </w:rPr>
      </w:pPr>
      <w:bookmarkStart w:id="4498" w:name="_Toc130157184"/>
      <w:r w:rsidRPr="005A4E93">
        <w:rPr>
          <w:rFonts w:hint="eastAsia"/>
        </w:rPr>
        <w:t>装维人员维护的</w:t>
      </w:r>
      <w:r w:rsidRPr="005A4E93">
        <w:rPr>
          <w:rFonts w:hint="eastAsia"/>
        </w:rPr>
        <w:t>ONU</w:t>
      </w:r>
      <w:r w:rsidRPr="005A4E93">
        <w:rPr>
          <w:rFonts w:hint="eastAsia"/>
        </w:rPr>
        <w:t>的总数</w:t>
      </w:r>
      <w:r>
        <w:rPr>
          <w:rFonts w:hint="eastAsia"/>
        </w:rPr>
        <w:t>查询</w:t>
      </w:r>
      <w:bookmarkEnd w:id="4498"/>
    </w:p>
    <w:p w:rsidR="00CE501D" w:rsidRPr="005A4E93" w:rsidRDefault="00CE501D" w:rsidP="00CE501D">
      <w:pPr>
        <w:pStyle w:val="affffffffffffffffff1"/>
        <w:ind w:firstLine="480"/>
        <w:rPr>
          <w:szCs w:val="24"/>
        </w:rPr>
      </w:pPr>
      <w:r w:rsidRPr="005A4E93">
        <w:rPr>
          <w:szCs w:val="24"/>
        </w:rPr>
        <w:t>一个月内，装维人员维护的用户中接收</w:t>
      </w:r>
      <w:r w:rsidRPr="005A4E93">
        <w:rPr>
          <w:szCs w:val="24"/>
        </w:rPr>
        <w:t>OLT</w:t>
      </w:r>
      <w:r w:rsidRPr="005A4E93">
        <w:rPr>
          <w:szCs w:val="24"/>
        </w:rPr>
        <w:t>光功率</w:t>
      </w:r>
      <w:r w:rsidRPr="005A4E93">
        <w:rPr>
          <w:szCs w:val="24"/>
        </w:rPr>
        <w:t>≤</w:t>
      </w:r>
      <w:r w:rsidRPr="005A4E93">
        <w:rPr>
          <w:szCs w:val="24"/>
        </w:rPr>
        <w:t>门限值</w:t>
      </w:r>
      <w:r w:rsidRPr="005A4E93">
        <w:rPr>
          <w:szCs w:val="24"/>
        </w:rPr>
        <w:t>(-27dBm)</w:t>
      </w:r>
      <w:r w:rsidRPr="005A4E93">
        <w:rPr>
          <w:szCs w:val="24"/>
        </w:rPr>
        <w:t>的</w:t>
      </w:r>
      <w:r w:rsidRPr="005A4E93">
        <w:rPr>
          <w:szCs w:val="24"/>
        </w:rPr>
        <w:t>ONU</w:t>
      </w:r>
      <w:r w:rsidRPr="005A4E93">
        <w:rPr>
          <w:szCs w:val="24"/>
        </w:rPr>
        <w:t>占比。装维人员维护的</w:t>
      </w:r>
      <w:r w:rsidRPr="005A4E93">
        <w:rPr>
          <w:szCs w:val="24"/>
        </w:rPr>
        <w:t>ONU</w:t>
      </w:r>
      <w:r w:rsidRPr="005A4E93">
        <w:rPr>
          <w:szCs w:val="24"/>
        </w:rPr>
        <w:t>弱光的用户数量</w:t>
      </w:r>
      <w:r w:rsidRPr="005A4E93">
        <w:rPr>
          <w:szCs w:val="24"/>
        </w:rPr>
        <w:t>/</w:t>
      </w:r>
      <w:r w:rsidRPr="005A4E93">
        <w:rPr>
          <w:szCs w:val="24"/>
        </w:rPr>
        <w:t>装维人员维护的</w:t>
      </w:r>
      <w:r w:rsidRPr="005A4E93">
        <w:rPr>
          <w:szCs w:val="24"/>
        </w:rPr>
        <w:t>ONU</w:t>
      </w:r>
      <w:r w:rsidRPr="005A4E93">
        <w:rPr>
          <w:szCs w:val="24"/>
        </w:rPr>
        <w:t>的总数。</w:t>
      </w:r>
    </w:p>
    <w:p w:rsidR="00CE501D" w:rsidRDefault="00CE501D" w:rsidP="00CE501D">
      <w:pPr>
        <w:pStyle w:val="6"/>
      </w:pPr>
      <w:bookmarkStart w:id="4499" w:name="_Toc130157185"/>
      <w:r w:rsidRPr="005A4E93">
        <w:rPr>
          <w:rFonts w:hint="eastAsia"/>
          <w:szCs w:val="24"/>
        </w:rPr>
        <w:t>新入职</w:t>
      </w:r>
      <w:r w:rsidRPr="005A4E93">
        <w:rPr>
          <w:rFonts w:hint="eastAsia"/>
        </w:rPr>
        <w:t>装维</w:t>
      </w:r>
      <w:r>
        <w:rPr>
          <w:rFonts w:hint="eastAsia"/>
        </w:rPr>
        <w:t>人员查询</w:t>
      </w:r>
      <w:bookmarkEnd w:id="4499"/>
    </w:p>
    <w:p w:rsidR="00CE501D" w:rsidRDefault="00CE501D" w:rsidP="00CE501D">
      <w:pPr>
        <w:ind w:left="420"/>
      </w:pPr>
      <w:r>
        <w:rPr>
          <w:rFonts w:hint="eastAsia"/>
        </w:rPr>
        <w:t>查询入职时间距离当前</w:t>
      </w:r>
      <w:r>
        <w:rPr>
          <w:rFonts w:hint="eastAsia"/>
        </w:rPr>
        <w:t>3</w:t>
      </w:r>
      <w:r>
        <w:rPr>
          <w:rFonts w:hint="eastAsia"/>
        </w:rPr>
        <w:t>个月以内的装维人员，并标记新入职标签；</w:t>
      </w:r>
      <w:r w:rsidRPr="006C582A">
        <w:rPr>
          <w:rFonts w:hint="eastAsia"/>
        </w:rPr>
        <w:t>新录入装维系统时间为</w:t>
      </w:r>
      <w:r w:rsidRPr="006C582A">
        <w:rPr>
          <w:rFonts w:hint="eastAsia"/>
        </w:rPr>
        <w:t>3</w:t>
      </w:r>
      <w:r w:rsidRPr="006C582A">
        <w:rPr>
          <w:rFonts w:hint="eastAsia"/>
        </w:rPr>
        <w:t>个月之内的装维人员定义为新入职员工，该员工不参与其他标签评定，从</w:t>
      </w:r>
      <w:r w:rsidRPr="006C582A">
        <w:rPr>
          <w:rFonts w:hint="eastAsia"/>
        </w:rPr>
        <w:t>3</w:t>
      </w:r>
      <w:r w:rsidRPr="006C582A">
        <w:rPr>
          <w:rFonts w:hint="eastAsia"/>
        </w:rPr>
        <w:t>个整月后的第一个月开始参加评定。</w:t>
      </w:r>
    </w:p>
    <w:p w:rsidR="00CE501D" w:rsidRDefault="00CE501D" w:rsidP="00CE501D">
      <w:pPr>
        <w:pStyle w:val="6"/>
      </w:pPr>
      <w:bookmarkStart w:id="4500" w:name="_Toc130157186"/>
      <w:r w:rsidRPr="005A4E93">
        <w:rPr>
          <w:rFonts w:hint="eastAsia"/>
          <w:szCs w:val="24"/>
        </w:rPr>
        <w:t>全</w:t>
      </w:r>
      <w:r w:rsidRPr="006C582A">
        <w:rPr>
          <w:rFonts w:hint="eastAsia"/>
        </w:rPr>
        <w:t>优装维人员查询</w:t>
      </w:r>
      <w:bookmarkEnd w:id="4500"/>
    </w:p>
    <w:p w:rsidR="00CE501D" w:rsidRPr="006C582A" w:rsidRDefault="00CE501D" w:rsidP="00CE501D">
      <w:pPr>
        <w:ind w:firstLine="420"/>
      </w:pPr>
      <w:r w:rsidRPr="006C582A">
        <w:rPr>
          <w:rFonts w:hint="eastAsia"/>
        </w:rPr>
        <w:t>3</w:t>
      </w:r>
      <w:r w:rsidRPr="006C582A">
        <w:rPr>
          <w:rFonts w:hint="eastAsia"/>
        </w:rPr>
        <w:t>个月工单量全市前</w:t>
      </w:r>
      <w:r w:rsidRPr="006C582A">
        <w:rPr>
          <w:rFonts w:hint="eastAsia"/>
        </w:rPr>
        <w:t>5%</w:t>
      </w:r>
      <w:r w:rsidRPr="006C582A">
        <w:rPr>
          <w:rFonts w:hint="eastAsia"/>
        </w:rPr>
        <w:t>，且连续</w:t>
      </w:r>
      <w:r w:rsidRPr="006C582A">
        <w:rPr>
          <w:rFonts w:hint="eastAsia"/>
        </w:rPr>
        <w:t>3</w:t>
      </w:r>
      <w:r w:rsidRPr="006C582A">
        <w:rPr>
          <w:rFonts w:hint="eastAsia"/>
        </w:rPr>
        <w:t>个月无问题工单，画像得分</w:t>
      </w:r>
      <w:r w:rsidRPr="006C582A">
        <w:rPr>
          <w:rFonts w:hint="eastAsia"/>
        </w:rPr>
        <w:t>4.5</w:t>
      </w:r>
      <w:r w:rsidRPr="006C582A">
        <w:rPr>
          <w:rFonts w:hint="eastAsia"/>
        </w:rPr>
        <w:t>分以上。</w:t>
      </w:r>
    </w:p>
    <w:p w:rsidR="00CE501D" w:rsidRDefault="00CE501D" w:rsidP="00CE501D">
      <w:pPr>
        <w:pStyle w:val="6"/>
      </w:pPr>
      <w:bookmarkStart w:id="4501" w:name="_Toc130157187"/>
      <w:r w:rsidRPr="006C582A">
        <w:rPr>
          <w:rFonts w:hint="eastAsia"/>
        </w:rPr>
        <w:t>服务明星装维人员查询</w:t>
      </w:r>
      <w:bookmarkEnd w:id="4501"/>
    </w:p>
    <w:p w:rsidR="00CE501D" w:rsidRPr="006C582A" w:rsidRDefault="00CE501D" w:rsidP="00CE501D">
      <w:pPr>
        <w:ind w:firstLine="420"/>
      </w:pPr>
      <w:r w:rsidRPr="006C582A">
        <w:rPr>
          <w:rFonts w:hint="eastAsia"/>
        </w:rPr>
        <w:t>连续</w:t>
      </w:r>
      <w:r w:rsidRPr="006C582A">
        <w:rPr>
          <w:rFonts w:hint="eastAsia"/>
        </w:rPr>
        <w:t>3</w:t>
      </w:r>
      <w:r w:rsidRPr="006C582A">
        <w:rPr>
          <w:rFonts w:hint="eastAsia"/>
        </w:rPr>
        <w:t>个月无装维人员服务类投诉、装机调研满意度中安装人员服务态度评分</w:t>
      </w:r>
      <w:r w:rsidRPr="006C582A">
        <w:rPr>
          <w:rFonts w:hint="eastAsia"/>
        </w:rPr>
        <w:lastRenderedPageBreak/>
        <w:t>均为</w:t>
      </w:r>
      <w:r w:rsidRPr="006C582A">
        <w:rPr>
          <w:rFonts w:hint="eastAsia"/>
        </w:rPr>
        <w:t>10</w:t>
      </w:r>
      <w:r w:rsidRPr="006C582A">
        <w:rPr>
          <w:rFonts w:hint="eastAsia"/>
        </w:rPr>
        <w:t>分。</w:t>
      </w:r>
    </w:p>
    <w:p w:rsidR="00CE501D" w:rsidRDefault="00CE501D" w:rsidP="00CE501D">
      <w:pPr>
        <w:pStyle w:val="6"/>
      </w:pPr>
      <w:bookmarkStart w:id="4502" w:name="_Toc130157188"/>
      <w:r w:rsidRPr="006C582A">
        <w:rPr>
          <w:rFonts w:hint="eastAsia"/>
        </w:rPr>
        <w:t>装维技术标兵查询</w:t>
      </w:r>
      <w:bookmarkEnd w:id="4502"/>
    </w:p>
    <w:p w:rsidR="00CE501D" w:rsidRPr="006C582A" w:rsidRDefault="00CE501D" w:rsidP="00CE501D">
      <w:pPr>
        <w:ind w:firstLine="420"/>
      </w:pPr>
      <w:r w:rsidRPr="006C582A">
        <w:rPr>
          <w:rFonts w:hint="eastAsia"/>
        </w:rPr>
        <w:t>连续</w:t>
      </w:r>
      <w:r w:rsidRPr="006C582A">
        <w:rPr>
          <w:rFonts w:hint="eastAsia"/>
        </w:rPr>
        <w:t>3</w:t>
      </w:r>
      <w:r w:rsidRPr="006C582A">
        <w:rPr>
          <w:rFonts w:hint="eastAsia"/>
        </w:rPr>
        <w:t>个月无网络质量类投诉、无新装弱光、装机调研满意度中安装专业性评分、安装结果评分均为</w:t>
      </w:r>
      <w:r w:rsidRPr="006C582A">
        <w:rPr>
          <w:rFonts w:hint="eastAsia"/>
        </w:rPr>
        <w:t>10</w:t>
      </w:r>
      <w:r w:rsidRPr="006C582A">
        <w:rPr>
          <w:rFonts w:hint="eastAsia"/>
        </w:rPr>
        <w:t>分。</w:t>
      </w:r>
    </w:p>
    <w:p w:rsidR="00CE501D" w:rsidRDefault="00CE501D" w:rsidP="00CE501D">
      <w:pPr>
        <w:pStyle w:val="6"/>
      </w:pPr>
      <w:bookmarkStart w:id="4503" w:name="_Toc130157189"/>
      <w:r w:rsidRPr="006C582A">
        <w:rPr>
          <w:rFonts w:hint="eastAsia"/>
        </w:rPr>
        <w:t>守时守信装维人员查询</w:t>
      </w:r>
      <w:bookmarkEnd w:id="4503"/>
    </w:p>
    <w:p w:rsidR="00CE501D" w:rsidRPr="006C582A" w:rsidRDefault="00CE501D" w:rsidP="00CE501D">
      <w:pPr>
        <w:ind w:firstLine="420"/>
      </w:pPr>
      <w:r w:rsidRPr="006C582A">
        <w:rPr>
          <w:rFonts w:hint="eastAsia"/>
        </w:rPr>
        <w:t>连续</w:t>
      </w:r>
      <w:r w:rsidRPr="006C582A">
        <w:rPr>
          <w:rFonts w:hint="eastAsia"/>
        </w:rPr>
        <w:t>3</w:t>
      </w:r>
      <w:r w:rsidRPr="006C582A">
        <w:rPr>
          <w:rFonts w:hint="eastAsia"/>
        </w:rPr>
        <w:t>个月无上门不及时类投诉、无预约不及时工单、无装维超时工单、装机调研满意度、维修调研满意度中上门及时性评分均为</w:t>
      </w:r>
      <w:r w:rsidRPr="006C582A">
        <w:rPr>
          <w:rFonts w:hint="eastAsia"/>
        </w:rPr>
        <w:t>10</w:t>
      </w:r>
      <w:r w:rsidRPr="006C582A">
        <w:rPr>
          <w:rFonts w:hint="eastAsia"/>
        </w:rPr>
        <w:t>分。</w:t>
      </w:r>
    </w:p>
    <w:p w:rsidR="00CE501D" w:rsidRPr="006C582A" w:rsidRDefault="00CE501D" w:rsidP="00CE501D">
      <w:pPr>
        <w:pStyle w:val="6"/>
      </w:pPr>
      <w:bookmarkStart w:id="4504" w:name="_Toc130157190"/>
      <w:r w:rsidRPr="006C582A">
        <w:rPr>
          <w:rFonts w:hint="eastAsia"/>
        </w:rPr>
        <w:t>营销能手人员查询</w:t>
      </w:r>
      <w:bookmarkEnd w:id="4504"/>
    </w:p>
    <w:p w:rsidR="00CE501D" w:rsidRPr="006C582A" w:rsidRDefault="00CE501D" w:rsidP="00CE501D">
      <w:pPr>
        <w:ind w:left="420" w:firstLine="420"/>
      </w:pPr>
      <w:r w:rsidRPr="006C582A">
        <w:rPr>
          <w:rFonts w:hint="eastAsia"/>
        </w:rPr>
        <w:t>根据市场提供的装维人员营销量统计，每月营销量排名全省前</w:t>
      </w:r>
      <w:r w:rsidRPr="006C582A">
        <w:rPr>
          <w:rFonts w:hint="eastAsia"/>
        </w:rPr>
        <w:t>1%</w:t>
      </w:r>
      <w:r w:rsidRPr="006C582A">
        <w:rPr>
          <w:rFonts w:hint="eastAsia"/>
        </w:rPr>
        <w:t>的装维人员。</w:t>
      </w:r>
    </w:p>
    <w:p w:rsidR="00CE501D" w:rsidRPr="005A4E93" w:rsidRDefault="00CE501D" w:rsidP="00CE501D">
      <w:pPr>
        <w:pStyle w:val="6"/>
        <w:rPr>
          <w:b/>
          <w:bCs/>
        </w:rPr>
      </w:pPr>
      <w:bookmarkStart w:id="4505" w:name="_Toc130157191"/>
      <w:r w:rsidRPr="005A4E93">
        <w:rPr>
          <w:rFonts w:hint="eastAsia"/>
        </w:rPr>
        <w:t>维护</w:t>
      </w:r>
      <w:r w:rsidRPr="005A4E93">
        <w:rPr>
          <w:rFonts w:hint="eastAsia"/>
        </w:rPr>
        <w:t>HDICT</w:t>
      </w:r>
      <w:r w:rsidRPr="005A4E93">
        <w:rPr>
          <w:rFonts w:hint="eastAsia"/>
        </w:rPr>
        <w:t>用户数</w:t>
      </w:r>
      <w:r>
        <w:rPr>
          <w:rFonts w:hint="eastAsia"/>
        </w:rPr>
        <w:t>查询</w:t>
      </w:r>
      <w:bookmarkEnd w:id="4505"/>
    </w:p>
    <w:p w:rsidR="00CE501D" w:rsidRPr="005A4E93" w:rsidRDefault="00CE501D" w:rsidP="00CE501D">
      <w:pPr>
        <w:pStyle w:val="affffffffffffffffff1"/>
        <w:ind w:firstLine="480"/>
        <w:rPr>
          <w:szCs w:val="24"/>
        </w:rPr>
      </w:pPr>
      <w:r w:rsidRPr="005A4E93">
        <w:rPr>
          <w:rFonts w:hint="eastAsia"/>
          <w:szCs w:val="24"/>
        </w:rPr>
        <w:t>取当月维护</w:t>
      </w:r>
      <w:r w:rsidRPr="005A4E93">
        <w:rPr>
          <w:rFonts w:hint="eastAsia"/>
          <w:szCs w:val="24"/>
        </w:rPr>
        <w:t>HDICT</w:t>
      </w:r>
      <w:r w:rsidRPr="005A4E93">
        <w:rPr>
          <w:rFonts w:hint="eastAsia"/>
          <w:szCs w:val="24"/>
        </w:rPr>
        <w:t>用户数。</w:t>
      </w:r>
    </w:p>
    <w:p w:rsidR="00CE501D" w:rsidRPr="005A4E93" w:rsidRDefault="00CE501D" w:rsidP="00CE501D">
      <w:pPr>
        <w:pStyle w:val="6"/>
        <w:rPr>
          <w:b/>
          <w:bCs/>
        </w:rPr>
      </w:pPr>
      <w:bookmarkStart w:id="4506" w:name="_Toc130157192"/>
      <w:r w:rsidRPr="005A4E93">
        <w:rPr>
          <w:rFonts w:hint="eastAsia"/>
        </w:rPr>
        <w:t>累计</w:t>
      </w:r>
      <w:r w:rsidRPr="005A4E93">
        <w:rPr>
          <w:rFonts w:hint="eastAsia"/>
        </w:rPr>
        <w:t>HDICT</w:t>
      </w:r>
      <w:r w:rsidRPr="005A4E93">
        <w:rPr>
          <w:rFonts w:hint="eastAsia"/>
        </w:rPr>
        <w:t>工单量</w:t>
      </w:r>
      <w:r>
        <w:rPr>
          <w:rFonts w:hint="eastAsia"/>
        </w:rPr>
        <w:t>查询</w:t>
      </w:r>
      <w:bookmarkEnd w:id="4506"/>
    </w:p>
    <w:p w:rsidR="00CE501D" w:rsidRPr="005A4E93" w:rsidRDefault="00CE501D" w:rsidP="00CE501D">
      <w:pPr>
        <w:pStyle w:val="affffffffffffffffff1"/>
        <w:ind w:firstLine="480"/>
        <w:rPr>
          <w:szCs w:val="24"/>
        </w:rPr>
      </w:pPr>
      <w:r w:rsidRPr="005A4E93">
        <w:rPr>
          <w:rFonts w:hint="eastAsia"/>
          <w:szCs w:val="24"/>
        </w:rPr>
        <w:t>取</w:t>
      </w:r>
      <w:r>
        <w:rPr>
          <w:rFonts w:hint="eastAsia"/>
          <w:szCs w:val="24"/>
        </w:rPr>
        <w:t>历史</w:t>
      </w:r>
      <w:r w:rsidRPr="005A4E93">
        <w:rPr>
          <w:rFonts w:hint="eastAsia"/>
          <w:szCs w:val="24"/>
        </w:rPr>
        <w:t>累计</w:t>
      </w:r>
      <w:r w:rsidRPr="005A4E93">
        <w:rPr>
          <w:rFonts w:hint="eastAsia"/>
          <w:szCs w:val="24"/>
        </w:rPr>
        <w:t>HDICT</w:t>
      </w:r>
      <w:r w:rsidRPr="005A4E93">
        <w:rPr>
          <w:rFonts w:hint="eastAsia"/>
          <w:szCs w:val="24"/>
        </w:rPr>
        <w:t>工单量。</w:t>
      </w:r>
    </w:p>
    <w:p w:rsidR="00CE501D" w:rsidRPr="005A4E93" w:rsidRDefault="00CE501D" w:rsidP="00CE501D">
      <w:pPr>
        <w:pStyle w:val="6"/>
        <w:rPr>
          <w:b/>
          <w:bCs/>
        </w:rPr>
      </w:pPr>
      <w:bookmarkStart w:id="4507" w:name="_Toc130157193"/>
      <w:r w:rsidRPr="005A4E93">
        <w:rPr>
          <w:rFonts w:hint="eastAsia"/>
        </w:rPr>
        <w:t>装机满意度样本数量</w:t>
      </w:r>
      <w:r>
        <w:rPr>
          <w:rFonts w:hint="eastAsia"/>
        </w:rPr>
        <w:t>查询</w:t>
      </w:r>
      <w:bookmarkEnd w:id="4507"/>
    </w:p>
    <w:p w:rsidR="00CE501D" w:rsidRPr="005A4E93" w:rsidRDefault="00CE501D" w:rsidP="00CE501D">
      <w:pPr>
        <w:pStyle w:val="affffffffffffffffff1"/>
        <w:ind w:firstLine="480"/>
        <w:rPr>
          <w:szCs w:val="24"/>
        </w:rPr>
      </w:pPr>
      <w:r w:rsidRPr="005A4E93">
        <w:rPr>
          <w:rFonts w:hint="eastAsia"/>
          <w:szCs w:val="24"/>
        </w:rPr>
        <w:t>取当月装机满意度样本数量。</w:t>
      </w:r>
      <w:r>
        <w:rPr>
          <w:rFonts w:hint="eastAsia"/>
          <w:szCs w:val="24"/>
        </w:rPr>
        <w:t>评分在</w:t>
      </w:r>
      <w:r>
        <w:rPr>
          <w:rFonts w:hint="eastAsia"/>
          <w:szCs w:val="24"/>
        </w:rPr>
        <w:t>8</w:t>
      </w:r>
      <w:r>
        <w:rPr>
          <w:szCs w:val="24"/>
        </w:rPr>
        <w:t>.1</w:t>
      </w:r>
      <w:r>
        <w:rPr>
          <w:rFonts w:hint="eastAsia"/>
          <w:szCs w:val="24"/>
        </w:rPr>
        <w:t>以上的样本数量。</w:t>
      </w:r>
    </w:p>
    <w:p w:rsidR="00CE501D" w:rsidRPr="005A4E93" w:rsidRDefault="00CE501D" w:rsidP="00CE501D">
      <w:pPr>
        <w:pStyle w:val="6"/>
        <w:rPr>
          <w:b/>
          <w:bCs/>
        </w:rPr>
      </w:pPr>
      <w:bookmarkStart w:id="4508" w:name="_Toc130157194"/>
      <w:r w:rsidRPr="005A4E93">
        <w:rPr>
          <w:rFonts w:hint="eastAsia"/>
        </w:rPr>
        <w:t>投诉满意度样本数量</w:t>
      </w:r>
      <w:r>
        <w:rPr>
          <w:rFonts w:hint="eastAsia"/>
        </w:rPr>
        <w:t>查询</w:t>
      </w:r>
      <w:bookmarkEnd w:id="4508"/>
    </w:p>
    <w:p w:rsidR="00CE501D" w:rsidRPr="005A4E93" w:rsidRDefault="00CE501D" w:rsidP="00CE501D">
      <w:pPr>
        <w:pStyle w:val="affffffffffffffffff1"/>
        <w:ind w:firstLine="480"/>
        <w:rPr>
          <w:szCs w:val="24"/>
        </w:rPr>
      </w:pPr>
      <w:r w:rsidRPr="005A4E93">
        <w:rPr>
          <w:rFonts w:hint="eastAsia"/>
          <w:szCs w:val="24"/>
        </w:rPr>
        <w:t>取当月投诉满意度样本数量。</w:t>
      </w:r>
      <w:r>
        <w:rPr>
          <w:rFonts w:hint="eastAsia"/>
          <w:szCs w:val="24"/>
        </w:rPr>
        <w:t>评分在</w:t>
      </w:r>
      <w:r>
        <w:rPr>
          <w:rFonts w:hint="eastAsia"/>
          <w:szCs w:val="24"/>
        </w:rPr>
        <w:t>8</w:t>
      </w:r>
      <w:r>
        <w:rPr>
          <w:szCs w:val="24"/>
        </w:rPr>
        <w:t>.1</w:t>
      </w:r>
      <w:r>
        <w:rPr>
          <w:rFonts w:hint="eastAsia"/>
          <w:szCs w:val="24"/>
        </w:rPr>
        <w:t>以上的样本数量。</w:t>
      </w:r>
    </w:p>
    <w:p w:rsidR="00CE501D" w:rsidRPr="005A4E93" w:rsidRDefault="00CE501D" w:rsidP="00CE501D">
      <w:pPr>
        <w:ind w:firstLine="480"/>
      </w:pPr>
    </w:p>
    <w:p w:rsidR="00CE501D" w:rsidRDefault="00CE501D" w:rsidP="00CE501D">
      <w:pPr>
        <w:pStyle w:val="5"/>
      </w:pPr>
      <w:bookmarkStart w:id="4509" w:name="_Toc129958091"/>
      <w:bookmarkStart w:id="4510" w:name="_Toc130157195"/>
      <w:r>
        <w:rPr>
          <w:rFonts w:hint="eastAsia"/>
        </w:rPr>
        <w:t>画像数据校验查询</w:t>
      </w:r>
      <w:bookmarkEnd w:id="4510"/>
    </w:p>
    <w:p w:rsidR="00CE501D" w:rsidRPr="00BD3E0D" w:rsidRDefault="00CE501D" w:rsidP="00CE501D">
      <w:pPr>
        <w:ind w:firstLine="420"/>
      </w:pPr>
      <w:r>
        <w:rPr>
          <w:rFonts w:hint="eastAsia"/>
        </w:rPr>
        <w:t>根据集团规范要求，对画像数据每个值进行枚举值、</w:t>
      </w:r>
      <w:r>
        <w:rPr>
          <w:rFonts w:hint="eastAsia"/>
        </w:rPr>
        <w:t>JAON</w:t>
      </w:r>
      <w:r>
        <w:rPr>
          <w:rFonts w:hint="eastAsia"/>
        </w:rPr>
        <w:t>格式校验，并提供</w:t>
      </w:r>
      <w:r>
        <w:rPr>
          <w:rFonts w:hint="eastAsia"/>
        </w:rPr>
        <w:lastRenderedPageBreak/>
        <w:t>校验结果。异常时，提示具体异常数据信息。</w:t>
      </w:r>
    </w:p>
    <w:p w:rsidR="00CE501D" w:rsidRDefault="00CE501D" w:rsidP="00CE501D">
      <w:pPr>
        <w:pStyle w:val="5"/>
      </w:pPr>
      <w:bookmarkStart w:id="4511" w:name="_Toc130157196"/>
      <w:r>
        <w:rPr>
          <w:rFonts w:hint="eastAsia"/>
        </w:rPr>
        <w:t>画像结果查询</w:t>
      </w:r>
      <w:bookmarkEnd w:id="4511"/>
    </w:p>
    <w:p w:rsidR="00CE501D" w:rsidRPr="00BD3E0D" w:rsidRDefault="00CE501D" w:rsidP="00CE501D">
      <w:pPr>
        <w:ind w:firstLine="420"/>
      </w:pPr>
      <w:r>
        <w:rPr>
          <w:rFonts w:hint="eastAsia"/>
        </w:rPr>
        <w:t>在门户展示上传画像最终结果数据，包含：</w:t>
      </w:r>
      <w:r w:rsidRPr="009A0F3F">
        <w:rPr>
          <w:rFonts w:hint="eastAsia"/>
        </w:rPr>
        <w:t>全国统一账号、学历、民族、星级、工作状态、性别、所属网格、省份、地市、工号、代维公司、入职时间、姓名、维护小区清单及属性（城市</w:t>
      </w:r>
      <w:r w:rsidRPr="009A0F3F">
        <w:rPr>
          <w:rFonts w:hint="eastAsia"/>
        </w:rPr>
        <w:t>/</w:t>
      </w:r>
      <w:r w:rsidRPr="009A0F3F">
        <w:rPr>
          <w:rFonts w:hint="eastAsia"/>
        </w:rPr>
        <w:t>农村）、维护家宽用户数、维护智能组网用户数、维护魔百和用户数、当月装机工单数量、当月移机工单数量、异常工单记录数、是否为低分人员、工作年限、技能认证水平、装移机首次响应及时率（一线人员负责首响时考核）、投诉首次响应及时率（一线人员负责首响时考核）、装移机处理及时率、本月投诉工单数、本月及时处理的工单数、本月质检合格工单数、本月质检总工单数、新装用户弱光率、当月测速到达签约带宽</w:t>
      </w:r>
      <w:r w:rsidRPr="009A0F3F">
        <w:rPr>
          <w:rFonts w:hint="eastAsia"/>
        </w:rPr>
        <w:t>90%</w:t>
      </w:r>
      <w:r w:rsidRPr="009A0F3F">
        <w:rPr>
          <w:rFonts w:hint="eastAsia"/>
        </w:rPr>
        <w:t>的新增用户装移机工单总数、当月总新增装移机（不含退单量）、投诉解决率、狭义重复投诉率、本月催修的投诉单总数、本月流转到网络侧的投诉工单总数、装机用后即评（场景式调研）满意度、投诉处理用后即评（场景式调研）满意度、基本能力得分、服务及时性得分、服务规范性得分、维护质量得分、服务满意度得分、随销支撑得分、是否骨干装维人员、累计处理工单量、有催单记录的装机工单量、当月退单的装机工单、当月安装成功的装机工单量、装维人员维护的</w:t>
      </w:r>
      <w:r w:rsidRPr="009A0F3F">
        <w:rPr>
          <w:rFonts w:hint="eastAsia"/>
        </w:rPr>
        <w:t>ONU</w:t>
      </w:r>
      <w:r w:rsidRPr="009A0F3F">
        <w:rPr>
          <w:rFonts w:hint="eastAsia"/>
        </w:rPr>
        <w:t>弱光的用户数量、装维人员维护的</w:t>
      </w:r>
      <w:r w:rsidRPr="009A0F3F">
        <w:rPr>
          <w:rFonts w:hint="eastAsia"/>
        </w:rPr>
        <w:t>ONU</w:t>
      </w:r>
      <w:r w:rsidRPr="009A0F3F">
        <w:rPr>
          <w:rFonts w:hint="eastAsia"/>
        </w:rPr>
        <w:t>的总数、装维标签、维护</w:t>
      </w:r>
      <w:r w:rsidRPr="009A0F3F">
        <w:rPr>
          <w:rFonts w:hint="eastAsia"/>
        </w:rPr>
        <w:t>HDICT</w:t>
      </w:r>
      <w:r w:rsidRPr="009A0F3F">
        <w:rPr>
          <w:rFonts w:hint="eastAsia"/>
        </w:rPr>
        <w:t>用户数、累计</w:t>
      </w:r>
      <w:r w:rsidRPr="009A0F3F">
        <w:rPr>
          <w:rFonts w:hint="eastAsia"/>
        </w:rPr>
        <w:t>HDICT</w:t>
      </w:r>
      <w:r w:rsidRPr="009A0F3F">
        <w:rPr>
          <w:rFonts w:hint="eastAsia"/>
        </w:rPr>
        <w:t>工单量、装机满意度样本数量、投诉满意度样本数量</w:t>
      </w:r>
    </w:p>
    <w:p w:rsidR="00CE501D" w:rsidRPr="005A4E93" w:rsidRDefault="00CE501D" w:rsidP="00CE501D">
      <w:pPr>
        <w:pStyle w:val="30"/>
        <w:ind w:left="720"/>
      </w:pPr>
      <w:bookmarkStart w:id="4512" w:name="_Toc130157197"/>
      <w:r w:rsidRPr="005A4E93">
        <w:t>装维人员奖惩管理能力支撑</w:t>
      </w:r>
      <w:bookmarkEnd w:id="4509"/>
      <w:bookmarkEnd w:id="4512"/>
    </w:p>
    <w:p w:rsidR="00CE501D" w:rsidRPr="005A4E93" w:rsidRDefault="00CE501D" w:rsidP="00CE501D">
      <w:pPr>
        <w:pStyle w:val="40"/>
        <w:rPr>
          <w:szCs w:val="24"/>
        </w:rPr>
      </w:pPr>
      <w:bookmarkStart w:id="4513" w:name="_Toc129958092"/>
      <w:bookmarkStart w:id="4514" w:name="_Toc130157198"/>
      <w:r w:rsidRPr="005A4E93">
        <w:rPr>
          <w:szCs w:val="24"/>
        </w:rPr>
        <w:t>装维人员奖惩数据</w:t>
      </w:r>
      <w:bookmarkEnd w:id="4513"/>
      <w:r>
        <w:rPr>
          <w:rFonts w:hint="eastAsia"/>
          <w:szCs w:val="24"/>
        </w:rPr>
        <w:t>文件</w:t>
      </w:r>
      <w:bookmarkEnd w:id="4514"/>
    </w:p>
    <w:p w:rsidR="00CE501D" w:rsidRPr="005A4E93" w:rsidRDefault="00CE501D" w:rsidP="00CE501D">
      <w:pPr>
        <w:pStyle w:val="5"/>
        <w:rPr>
          <w:b/>
          <w:bCs/>
        </w:rPr>
      </w:pPr>
      <w:bookmarkStart w:id="4515" w:name="_Toc130157199"/>
      <w:r w:rsidRPr="005A4E93">
        <w:t>奖励明细</w:t>
      </w:r>
      <w:r>
        <w:rPr>
          <w:rFonts w:hint="eastAsia"/>
        </w:rPr>
        <w:t>数据文件</w:t>
      </w:r>
      <w:bookmarkEnd w:id="4515"/>
    </w:p>
    <w:p w:rsidR="00CE501D" w:rsidRPr="005A4E93" w:rsidRDefault="00CE501D" w:rsidP="00CE501D">
      <w:pPr>
        <w:pStyle w:val="affffffffffffffffff1"/>
        <w:ind w:firstLineChars="200" w:firstLine="480"/>
        <w:rPr>
          <w:szCs w:val="24"/>
          <w:lang w:val="x-none"/>
        </w:rPr>
      </w:pPr>
      <w:r w:rsidRPr="005A4E93">
        <w:rPr>
          <w:szCs w:val="24"/>
          <w:lang w:val="x-none" w:eastAsia="x-none"/>
        </w:rPr>
        <w:t>用于存储</w:t>
      </w:r>
      <w:r w:rsidRPr="005A4E93">
        <w:rPr>
          <w:rFonts w:hint="eastAsia"/>
          <w:szCs w:val="24"/>
        </w:rPr>
        <w:t>年月、州市、区县、网格名称、姓名、综调账号、用户类型、装机首响超时、装机履约超时、投诉首相超时、投诉履约超时、服务投诉、升级投诉、投</w:t>
      </w:r>
      <w:r w:rsidRPr="005A4E93">
        <w:rPr>
          <w:rFonts w:hint="eastAsia"/>
          <w:szCs w:val="24"/>
        </w:rPr>
        <w:lastRenderedPageBreak/>
        <w:t>诉重复投诉率（重复投诉加频繁故障）差额、弄虚作假、</w:t>
      </w:r>
      <w:r w:rsidRPr="005A4E93">
        <w:rPr>
          <w:rFonts w:hint="eastAsia"/>
          <w:szCs w:val="24"/>
        </w:rPr>
        <w:t>1-3</w:t>
      </w:r>
      <w:r w:rsidRPr="005A4E93">
        <w:rPr>
          <w:rFonts w:hint="eastAsia"/>
          <w:szCs w:val="24"/>
        </w:rPr>
        <w:t>分、</w:t>
      </w:r>
      <w:r w:rsidRPr="005A4E93">
        <w:rPr>
          <w:rFonts w:hint="eastAsia"/>
          <w:szCs w:val="24"/>
        </w:rPr>
        <w:t>4-7</w:t>
      </w:r>
      <w:r w:rsidRPr="005A4E93">
        <w:rPr>
          <w:rFonts w:hint="eastAsia"/>
          <w:szCs w:val="24"/>
        </w:rPr>
        <w:t>分、</w:t>
      </w:r>
      <w:r w:rsidRPr="005A4E93">
        <w:rPr>
          <w:rFonts w:hint="eastAsia"/>
          <w:szCs w:val="24"/>
        </w:rPr>
        <w:t>8-9</w:t>
      </w:r>
      <w:r w:rsidRPr="005A4E93">
        <w:rPr>
          <w:rFonts w:hint="eastAsia"/>
          <w:szCs w:val="24"/>
        </w:rPr>
        <w:t>分、工服、及时、施工、未解决、态度、指导、新装、维修、弱光、测速不达标、宽带安装规范、智能组网报告、用户不在线、平安乡村摄像头、服务规范质检不合格、作业安全作业、自定义考核。</w:t>
      </w:r>
      <w:r w:rsidRPr="005A4E93">
        <w:rPr>
          <w:szCs w:val="24"/>
          <w:lang w:val="x-none" w:eastAsia="x-none"/>
        </w:rPr>
        <w:t>用于存储</w:t>
      </w:r>
      <w:r w:rsidRPr="005A4E93">
        <w:rPr>
          <w:rFonts w:hint="eastAsia"/>
          <w:szCs w:val="24"/>
        </w:rPr>
        <w:t>年月、州市、区县、网格名称、姓名、综调账号、用户类型、</w:t>
      </w:r>
      <w:r w:rsidRPr="005A4E93">
        <w:rPr>
          <w:rFonts w:hint="eastAsia"/>
          <w:szCs w:val="24"/>
        </w:rPr>
        <w:t>H5</w:t>
      </w:r>
      <w:r w:rsidRPr="005A4E93">
        <w:rPr>
          <w:rFonts w:hint="eastAsia"/>
          <w:szCs w:val="24"/>
        </w:rPr>
        <w:t>满意度、节日激励、标准化网格组长驻地网奖励、师带徒考核（师傅）、机顶盒无线整改、分公司自定义、区县绩效奖金、话费、车辆（带车加盟）、房屋（带房加盟）、差旅、支援、伙食补助、工具租赁、实习生底薪、终端补贴、涉及省公司的奖励字段。</w:t>
      </w:r>
    </w:p>
    <w:p w:rsidR="00CE501D" w:rsidRPr="005A4E93" w:rsidRDefault="00CE501D" w:rsidP="00CE501D">
      <w:pPr>
        <w:pStyle w:val="5"/>
        <w:rPr>
          <w:b/>
          <w:bCs/>
        </w:rPr>
      </w:pPr>
      <w:bookmarkStart w:id="4516" w:name="_Toc130157200"/>
      <w:r w:rsidRPr="005A4E93">
        <w:t>惩罚明细</w:t>
      </w:r>
      <w:r>
        <w:rPr>
          <w:rFonts w:hint="eastAsia"/>
        </w:rPr>
        <w:t>数据文件</w:t>
      </w:r>
      <w:bookmarkEnd w:id="4516"/>
    </w:p>
    <w:p w:rsidR="00CE501D" w:rsidRPr="005A4E93" w:rsidRDefault="00CE501D" w:rsidP="00CE501D">
      <w:pPr>
        <w:pStyle w:val="affffffffffffffffff1"/>
        <w:ind w:firstLineChars="200" w:firstLine="480"/>
        <w:rPr>
          <w:szCs w:val="24"/>
        </w:rPr>
      </w:pPr>
      <w:r w:rsidRPr="005A4E93">
        <w:rPr>
          <w:szCs w:val="24"/>
        </w:rPr>
        <w:t>用于存储</w:t>
      </w:r>
      <w:r w:rsidRPr="005A4E93">
        <w:rPr>
          <w:rFonts w:hint="eastAsia"/>
          <w:szCs w:val="24"/>
        </w:rPr>
        <w:t>年月、州市、区县、网格名称、姓名、综调账号、用户类型、装机首响超时、装机履约超时、投诉首相超时、投诉履约超时、服务投诉、升级投诉、投诉重复投诉率（重复投诉加频繁故障）差额、弄虚作假、</w:t>
      </w:r>
      <w:r w:rsidRPr="005A4E93">
        <w:rPr>
          <w:rFonts w:hint="eastAsia"/>
          <w:szCs w:val="24"/>
        </w:rPr>
        <w:t>1-3</w:t>
      </w:r>
      <w:r w:rsidRPr="005A4E93">
        <w:rPr>
          <w:rFonts w:hint="eastAsia"/>
          <w:szCs w:val="24"/>
        </w:rPr>
        <w:t>分、</w:t>
      </w:r>
      <w:r w:rsidRPr="005A4E93">
        <w:rPr>
          <w:rFonts w:hint="eastAsia"/>
          <w:szCs w:val="24"/>
        </w:rPr>
        <w:t>4-7</w:t>
      </w:r>
      <w:r w:rsidRPr="005A4E93">
        <w:rPr>
          <w:rFonts w:hint="eastAsia"/>
          <w:szCs w:val="24"/>
        </w:rPr>
        <w:t>分、</w:t>
      </w:r>
      <w:r w:rsidRPr="005A4E93">
        <w:rPr>
          <w:rFonts w:hint="eastAsia"/>
          <w:szCs w:val="24"/>
        </w:rPr>
        <w:t>8-9</w:t>
      </w:r>
      <w:r w:rsidRPr="005A4E93">
        <w:rPr>
          <w:rFonts w:hint="eastAsia"/>
          <w:szCs w:val="24"/>
        </w:rPr>
        <w:t>分、工服、及时、施工、未解决、态度、指导、新装、维修、弱光、测速不达标、宽带安装规范、智能组网报告、用户不在线、平安乡村摄像头、服务规范质检不合格、作业安全作业、自定义考核。</w:t>
      </w:r>
    </w:p>
    <w:p w:rsidR="00CE501D" w:rsidRPr="005A4E93" w:rsidRDefault="00CE501D" w:rsidP="00CE501D">
      <w:pPr>
        <w:ind w:firstLine="480"/>
      </w:pPr>
    </w:p>
    <w:p w:rsidR="00CE501D" w:rsidRDefault="00CE501D" w:rsidP="00CE501D">
      <w:pPr>
        <w:pStyle w:val="40"/>
      </w:pPr>
      <w:bookmarkStart w:id="4517" w:name="_Toc129958093"/>
      <w:bookmarkStart w:id="4518" w:name="_Toc130157201"/>
      <w:r w:rsidRPr="005A4E93">
        <w:t>装维人员奖惩管理能力</w:t>
      </w:r>
      <w:r>
        <w:rPr>
          <w:rFonts w:hint="eastAsia"/>
        </w:rPr>
        <w:t>支撑功能说明</w:t>
      </w:r>
      <w:bookmarkEnd w:id="4517"/>
      <w:bookmarkEnd w:id="4518"/>
    </w:p>
    <w:p w:rsidR="00CE501D" w:rsidRPr="005A4E93" w:rsidRDefault="00CE501D" w:rsidP="00CE501D">
      <w:pPr>
        <w:pStyle w:val="5"/>
        <w:rPr>
          <w:szCs w:val="24"/>
        </w:rPr>
      </w:pPr>
      <w:bookmarkStart w:id="4519" w:name="_Toc130157202"/>
      <w:r w:rsidRPr="005A4E93">
        <w:rPr>
          <w:rFonts w:hint="eastAsia"/>
          <w:szCs w:val="24"/>
        </w:rPr>
        <w:t>定责考核明细表查询</w:t>
      </w:r>
      <w:bookmarkEnd w:id="4519"/>
    </w:p>
    <w:p w:rsidR="00CE501D" w:rsidRPr="005A4E93" w:rsidRDefault="00CE501D" w:rsidP="00CE501D">
      <w:pPr>
        <w:pStyle w:val="affffffffffffffffff1"/>
        <w:ind w:firstLine="480"/>
        <w:rPr>
          <w:szCs w:val="24"/>
        </w:rPr>
      </w:pPr>
      <w:r w:rsidRPr="005A4E93">
        <w:rPr>
          <w:rFonts w:hint="eastAsia"/>
          <w:szCs w:val="24"/>
        </w:rPr>
        <w:t>根据筛选条件：区域树、用户账号、用户名称、检索月份，查询装维人员数据。</w:t>
      </w:r>
    </w:p>
    <w:p w:rsidR="00CE501D" w:rsidRPr="005A4E93" w:rsidRDefault="00CE501D" w:rsidP="00CE501D">
      <w:pPr>
        <w:pStyle w:val="5"/>
        <w:rPr>
          <w:szCs w:val="24"/>
        </w:rPr>
      </w:pPr>
      <w:bookmarkStart w:id="4520" w:name="_Toc130157203"/>
      <w:r w:rsidRPr="005A4E93">
        <w:rPr>
          <w:rFonts w:hint="eastAsia"/>
          <w:szCs w:val="24"/>
        </w:rPr>
        <w:t>定责考核明细</w:t>
      </w:r>
      <w:r>
        <w:rPr>
          <w:rFonts w:hint="eastAsia"/>
          <w:szCs w:val="24"/>
        </w:rPr>
        <w:t>录入</w:t>
      </w:r>
      <w:bookmarkEnd w:id="4520"/>
    </w:p>
    <w:p w:rsidR="00CE501D" w:rsidRPr="005A4E93" w:rsidRDefault="00CE501D" w:rsidP="00CE501D">
      <w:pPr>
        <w:pStyle w:val="affffffffffffffffff1"/>
        <w:ind w:firstLine="480"/>
        <w:rPr>
          <w:szCs w:val="24"/>
        </w:rPr>
      </w:pPr>
      <w:r>
        <w:rPr>
          <w:rFonts w:hint="eastAsia"/>
          <w:szCs w:val="24"/>
        </w:rPr>
        <w:t>录入</w:t>
      </w:r>
      <w:r w:rsidRPr="005A4E93">
        <w:rPr>
          <w:rFonts w:hint="eastAsia"/>
          <w:szCs w:val="24"/>
        </w:rPr>
        <w:t>年月、州市、区县、网格名称、姓名、综调账号、用户类型、装机首响超时、装机履约超时、投诉首相超时、投诉履约超时、服务投诉、升级投诉、投诉重复投诉率（重复投诉加频繁故障）差额、弄虚作假、</w:t>
      </w:r>
      <w:r w:rsidRPr="005A4E93">
        <w:rPr>
          <w:rFonts w:hint="eastAsia"/>
          <w:szCs w:val="24"/>
        </w:rPr>
        <w:t>1-3</w:t>
      </w:r>
      <w:r w:rsidRPr="005A4E93">
        <w:rPr>
          <w:rFonts w:hint="eastAsia"/>
          <w:szCs w:val="24"/>
        </w:rPr>
        <w:t>分、</w:t>
      </w:r>
      <w:r w:rsidRPr="005A4E93">
        <w:rPr>
          <w:rFonts w:hint="eastAsia"/>
          <w:szCs w:val="24"/>
        </w:rPr>
        <w:t>4-7</w:t>
      </w:r>
      <w:r w:rsidRPr="005A4E93">
        <w:rPr>
          <w:rFonts w:hint="eastAsia"/>
          <w:szCs w:val="24"/>
        </w:rPr>
        <w:t>分、</w:t>
      </w:r>
      <w:r w:rsidRPr="005A4E93">
        <w:rPr>
          <w:rFonts w:hint="eastAsia"/>
          <w:szCs w:val="24"/>
        </w:rPr>
        <w:t>8-9</w:t>
      </w:r>
      <w:r w:rsidRPr="005A4E93">
        <w:rPr>
          <w:rFonts w:hint="eastAsia"/>
          <w:szCs w:val="24"/>
        </w:rPr>
        <w:t>分、工服、及时、施工、未解决、态度、指导、新装、维修、弱光、测速不达标、宽带安装规</w:t>
      </w:r>
      <w:r w:rsidRPr="005A4E93">
        <w:rPr>
          <w:rFonts w:hint="eastAsia"/>
          <w:szCs w:val="24"/>
        </w:rPr>
        <w:lastRenderedPageBreak/>
        <w:t>范、智能组网报告、用户不在线、平安乡村摄像头、服务规范质检不合格、作业安全作业、自定义考核字段数据。</w:t>
      </w:r>
    </w:p>
    <w:p w:rsidR="00CE501D" w:rsidRPr="005A4E93" w:rsidRDefault="00CE501D" w:rsidP="00CE501D">
      <w:pPr>
        <w:pStyle w:val="5"/>
        <w:rPr>
          <w:szCs w:val="24"/>
        </w:rPr>
      </w:pPr>
      <w:bookmarkStart w:id="4521" w:name="_Toc130157204"/>
      <w:r w:rsidRPr="005A4E93">
        <w:rPr>
          <w:rFonts w:hint="eastAsia"/>
          <w:szCs w:val="24"/>
        </w:rPr>
        <w:t>奖励明细表查询</w:t>
      </w:r>
      <w:bookmarkEnd w:id="4521"/>
    </w:p>
    <w:p w:rsidR="00CE501D" w:rsidRPr="005A4E93" w:rsidRDefault="00CE501D" w:rsidP="00CE501D">
      <w:pPr>
        <w:pStyle w:val="affffffffffffffffff1"/>
        <w:ind w:firstLine="480"/>
        <w:rPr>
          <w:szCs w:val="24"/>
        </w:rPr>
      </w:pPr>
      <w:r w:rsidRPr="005A4E93">
        <w:rPr>
          <w:rFonts w:hint="eastAsia"/>
          <w:szCs w:val="24"/>
        </w:rPr>
        <w:t>根据筛选条件：区域树、用户账号、用户名称、检索月份，查询装维人员</w:t>
      </w:r>
      <w:r>
        <w:rPr>
          <w:rFonts w:hint="eastAsia"/>
          <w:szCs w:val="24"/>
        </w:rPr>
        <w:t>奖励</w:t>
      </w:r>
      <w:r w:rsidRPr="005A4E93">
        <w:rPr>
          <w:rFonts w:hint="eastAsia"/>
          <w:szCs w:val="24"/>
        </w:rPr>
        <w:t>数据。</w:t>
      </w:r>
    </w:p>
    <w:p w:rsidR="00CE501D" w:rsidRPr="005A4E93" w:rsidRDefault="00CE501D" w:rsidP="00CE501D">
      <w:pPr>
        <w:pStyle w:val="5"/>
        <w:rPr>
          <w:szCs w:val="24"/>
        </w:rPr>
      </w:pPr>
      <w:bookmarkStart w:id="4522" w:name="_Toc130157205"/>
      <w:r w:rsidRPr="005A4E93">
        <w:rPr>
          <w:rFonts w:hint="eastAsia"/>
          <w:szCs w:val="24"/>
        </w:rPr>
        <w:t>奖励明细</w:t>
      </w:r>
      <w:r>
        <w:rPr>
          <w:rFonts w:hint="eastAsia"/>
          <w:szCs w:val="24"/>
        </w:rPr>
        <w:t>录入</w:t>
      </w:r>
      <w:bookmarkEnd w:id="4522"/>
    </w:p>
    <w:p w:rsidR="00CE501D" w:rsidRPr="009A0F3F" w:rsidRDefault="00CE501D" w:rsidP="00CE501D">
      <w:pPr>
        <w:pStyle w:val="affffffffffffffffff1"/>
        <w:ind w:firstLine="480"/>
        <w:rPr>
          <w:szCs w:val="24"/>
        </w:rPr>
      </w:pPr>
      <w:r>
        <w:rPr>
          <w:rFonts w:hint="eastAsia"/>
          <w:szCs w:val="24"/>
        </w:rPr>
        <w:t>导入</w:t>
      </w:r>
      <w:r w:rsidRPr="005A4E93">
        <w:rPr>
          <w:rFonts w:hint="eastAsia"/>
          <w:szCs w:val="24"/>
        </w:rPr>
        <w:t>年月、州市、区县、网格名称、姓名、综调账号、用户类型、</w:t>
      </w:r>
      <w:r w:rsidRPr="005A4E93">
        <w:rPr>
          <w:rFonts w:hint="eastAsia"/>
          <w:szCs w:val="24"/>
        </w:rPr>
        <w:t>H5</w:t>
      </w:r>
      <w:r w:rsidRPr="005A4E93">
        <w:rPr>
          <w:rFonts w:hint="eastAsia"/>
          <w:szCs w:val="24"/>
        </w:rPr>
        <w:t>满意度、节日激励、标准化网格组长驻地网奖励、师带徒考核（师傅）、机顶盒无线整改、分公司自定义、区县绩效奖金、话费、车辆（带车加盟）、房屋（带房加盟）、差旅、支援、伙食补助、工具租赁、实习生底薪、终端补贴、涉及省公司的奖励字段数据。</w:t>
      </w:r>
    </w:p>
    <w:p w:rsidR="00CE501D" w:rsidRPr="005A4E93" w:rsidRDefault="00CE501D" w:rsidP="00CE501D">
      <w:pPr>
        <w:pStyle w:val="30"/>
        <w:ind w:left="720"/>
      </w:pPr>
      <w:bookmarkStart w:id="4523" w:name="_Toc129958094"/>
      <w:bookmarkStart w:id="4524" w:name="_Toc130157206"/>
      <w:r w:rsidRPr="005A4E93">
        <w:t>装维人员管理分析展现能力支撑</w:t>
      </w:r>
      <w:bookmarkEnd w:id="4523"/>
      <w:bookmarkEnd w:id="4524"/>
    </w:p>
    <w:p w:rsidR="00CE501D" w:rsidRPr="005A4E93" w:rsidRDefault="00CE501D" w:rsidP="00CE501D">
      <w:pPr>
        <w:pStyle w:val="40"/>
        <w:rPr>
          <w:szCs w:val="24"/>
        </w:rPr>
      </w:pPr>
      <w:bookmarkStart w:id="4525" w:name="_Toc129958095"/>
      <w:bookmarkStart w:id="4526" w:name="_Toc130157207"/>
      <w:r w:rsidRPr="005A4E93">
        <w:rPr>
          <w:szCs w:val="24"/>
        </w:rPr>
        <w:t>装维人员管理分析</w:t>
      </w:r>
      <w:r>
        <w:rPr>
          <w:szCs w:val="24"/>
        </w:rPr>
        <w:t>数据文件</w:t>
      </w:r>
      <w:bookmarkEnd w:id="4525"/>
      <w:bookmarkEnd w:id="4526"/>
    </w:p>
    <w:p w:rsidR="00CE501D" w:rsidRPr="005A4E93" w:rsidRDefault="00CE501D" w:rsidP="00CE501D">
      <w:pPr>
        <w:pStyle w:val="5"/>
        <w:rPr>
          <w:b/>
          <w:bCs/>
        </w:rPr>
      </w:pPr>
      <w:bookmarkStart w:id="4527" w:name="_Toc130157208"/>
      <w:r w:rsidRPr="005A4E93">
        <w:t>维护信息</w:t>
      </w:r>
      <w:r>
        <w:t>数据文件</w:t>
      </w:r>
      <w:bookmarkEnd w:id="4527"/>
    </w:p>
    <w:p w:rsidR="00CE501D" w:rsidRPr="005A4E93" w:rsidRDefault="00CE501D" w:rsidP="00CE501D">
      <w:pPr>
        <w:pStyle w:val="affffffffffffffffff1"/>
        <w:ind w:firstLineChars="200" w:firstLine="480"/>
        <w:rPr>
          <w:szCs w:val="24"/>
          <w:lang w:val="x-none" w:eastAsia="x-none"/>
        </w:rPr>
      </w:pPr>
      <w:r w:rsidRPr="005A4E93">
        <w:rPr>
          <w:szCs w:val="24"/>
          <w:lang w:val="x-none" w:eastAsia="x-none"/>
        </w:rPr>
        <w:t>用于存储</w:t>
      </w:r>
      <w:r w:rsidRPr="005A4E93">
        <w:rPr>
          <w:rFonts w:hint="eastAsia"/>
          <w:szCs w:val="24"/>
        </w:rPr>
        <w:t>年月、州市、区县、网格名称、姓名、综调账号、用户类型、星级工资、宽带维护费、合计、宽带装移拆、生态产品安装、增值服务（此处删除）、质差整治（此处删除）、合计、及时性考核、服务质量考核、质检不合格、安装质量考核、作业安全考核、分公司自定义考核、合计、</w:t>
      </w:r>
      <w:r w:rsidRPr="005A4E93">
        <w:rPr>
          <w:rFonts w:hint="eastAsia"/>
          <w:szCs w:val="24"/>
        </w:rPr>
        <w:t>H5</w:t>
      </w:r>
      <w:r w:rsidRPr="005A4E93">
        <w:rPr>
          <w:rFonts w:hint="eastAsia"/>
          <w:szCs w:val="24"/>
        </w:rPr>
        <w:t>满意度奖励、分公司自定义奖励、分公司补贴、省公司奖励、驻地网收入、驻地网考核、驻地网收入合计</w:t>
      </w:r>
      <w:r w:rsidRPr="005A4E93">
        <w:rPr>
          <w:rFonts w:hint="eastAsia"/>
          <w:szCs w:val="24"/>
        </w:rPr>
        <w:t>/</w:t>
      </w:r>
      <w:r w:rsidRPr="005A4E93">
        <w:rPr>
          <w:rFonts w:hint="eastAsia"/>
          <w:szCs w:val="24"/>
        </w:rPr>
        <w:t>元、和商务收入、和商务考核、集客收入合计</w:t>
      </w:r>
      <w:r w:rsidRPr="005A4E93">
        <w:rPr>
          <w:rFonts w:hint="eastAsia"/>
          <w:szCs w:val="24"/>
        </w:rPr>
        <w:t>/</w:t>
      </w:r>
      <w:r w:rsidRPr="005A4E93">
        <w:rPr>
          <w:rFonts w:hint="eastAsia"/>
          <w:szCs w:val="24"/>
        </w:rPr>
        <w:t>元、随销收入、随销考核、市场收入合计</w:t>
      </w:r>
      <w:r w:rsidRPr="005A4E93">
        <w:rPr>
          <w:rFonts w:hint="eastAsia"/>
          <w:szCs w:val="24"/>
        </w:rPr>
        <w:t>/</w:t>
      </w:r>
      <w:r w:rsidRPr="005A4E93">
        <w:rPr>
          <w:rFonts w:hint="eastAsia"/>
          <w:szCs w:val="24"/>
        </w:rPr>
        <w:t>元、应付数。</w:t>
      </w:r>
    </w:p>
    <w:p w:rsidR="00CE501D" w:rsidRPr="005A4E93" w:rsidRDefault="00CE501D" w:rsidP="00CE501D">
      <w:pPr>
        <w:pStyle w:val="5"/>
        <w:rPr>
          <w:b/>
          <w:bCs/>
        </w:rPr>
      </w:pPr>
      <w:bookmarkStart w:id="4528" w:name="_Toc130157209"/>
      <w:r w:rsidRPr="005A4E93">
        <w:t>惩罚信息</w:t>
      </w:r>
      <w:r>
        <w:t>数据文件</w:t>
      </w:r>
      <w:bookmarkEnd w:id="4528"/>
    </w:p>
    <w:p w:rsidR="00CE501D" w:rsidRPr="005A4E93" w:rsidRDefault="00CE501D" w:rsidP="00CE501D">
      <w:pPr>
        <w:pStyle w:val="affffffffffffffffff1"/>
        <w:ind w:firstLineChars="200" w:firstLine="480"/>
        <w:rPr>
          <w:szCs w:val="24"/>
          <w:lang w:val="x-none" w:eastAsia="x-none"/>
        </w:rPr>
      </w:pPr>
      <w:r w:rsidRPr="005A4E93">
        <w:rPr>
          <w:szCs w:val="24"/>
          <w:lang w:val="x-none" w:eastAsia="x-none"/>
        </w:rPr>
        <w:lastRenderedPageBreak/>
        <w:t>用于存储</w:t>
      </w:r>
      <w:r w:rsidRPr="005A4E93">
        <w:rPr>
          <w:rFonts w:hint="eastAsia"/>
          <w:szCs w:val="24"/>
        </w:rPr>
        <w:t>年月、州市、区县、网格名称、姓名、综调账号、用户类型、装机首响超时、装机履约超时、投诉首相超时、投诉履约超时、服务投诉、升级投诉、投诉重复投诉率（重复投诉加频繁故障）差额、弄虚作假、</w:t>
      </w:r>
      <w:r w:rsidRPr="005A4E93">
        <w:rPr>
          <w:rFonts w:hint="eastAsia"/>
          <w:szCs w:val="24"/>
        </w:rPr>
        <w:t>1-3</w:t>
      </w:r>
      <w:r w:rsidRPr="005A4E93">
        <w:rPr>
          <w:rFonts w:hint="eastAsia"/>
          <w:szCs w:val="24"/>
        </w:rPr>
        <w:t>分、</w:t>
      </w:r>
      <w:r w:rsidRPr="005A4E93">
        <w:rPr>
          <w:rFonts w:hint="eastAsia"/>
          <w:szCs w:val="24"/>
        </w:rPr>
        <w:t>4-7</w:t>
      </w:r>
      <w:r w:rsidRPr="005A4E93">
        <w:rPr>
          <w:rFonts w:hint="eastAsia"/>
          <w:szCs w:val="24"/>
        </w:rPr>
        <w:t>分、</w:t>
      </w:r>
      <w:r w:rsidRPr="005A4E93">
        <w:rPr>
          <w:rFonts w:hint="eastAsia"/>
          <w:szCs w:val="24"/>
        </w:rPr>
        <w:t>8-9</w:t>
      </w:r>
      <w:r w:rsidRPr="005A4E93">
        <w:rPr>
          <w:rFonts w:hint="eastAsia"/>
          <w:szCs w:val="24"/>
        </w:rPr>
        <w:t>分、工服、及时、施工、未解决、态度、指导、新装、维修、弱光、测速不达标、宽带安装规范、智能组网报告、用户不在线、平安乡村摄像头、服务规范质检不合格、作业安全作业、自定义考核。</w:t>
      </w:r>
    </w:p>
    <w:p w:rsidR="00CE501D" w:rsidRPr="005A4E93" w:rsidRDefault="00CE501D" w:rsidP="00CE501D">
      <w:pPr>
        <w:pStyle w:val="5"/>
        <w:rPr>
          <w:b/>
          <w:bCs/>
        </w:rPr>
      </w:pPr>
      <w:bookmarkStart w:id="4529" w:name="_Toc130157210"/>
      <w:r w:rsidRPr="005A4E93">
        <w:t>基础收入</w:t>
      </w:r>
      <w:r>
        <w:t>数据文件</w:t>
      </w:r>
      <w:bookmarkEnd w:id="4529"/>
    </w:p>
    <w:p w:rsidR="00CE501D" w:rsidRPr="005A4E93" w:rsidRDefault="00CE501D" w:rsidP="00CE501D">
      <w:pPr>
        <w:pStyle w:val="affffffffffffffffff1"/>
        <w:ind w:firstLineChars="200" w:firstLine="480"/>
        <w:rPr>
          <w:szCs w:val="24"/>
          <w:lang w:val="x-none" w:eastAsia="x-none"/>
        </w:rPr>
      </w:pPr>
      <w:r w:rsidRPr="005A4E93">
        <w:rPr>
          <w:szCs w:val="24"/>
          <w:lang w:val="x-none" w:eastAsia="x-none"/>
        </w:rPr>
        <w:t>用于存储</w:t>
      </w:r>
      <w:r w:rsidRPr="005A4E93">
        <w:rPr>
          <w:rFonts w:hint="eastAsia"/>
          <w:szCs w:val="24"/>
        </w:rPr>
        <w:t>年月、州市、区县、网格名称、姓名、综调账号、用户类型、星级工资</w:t>
      </w:r>
      <w:r w:rsidRPr="005A4E93">
        <w:rPr>
          <w:rFonts w:hint="eastAsia"/>
          <w:szCs w:val="24"/>
        </w:rPr>
        <w:t>/</w:t>
      </w:r>
      <w:r w:rsidRPr="005A4E93">
        <w:rPr>
          <w:rFonts w:hint="eastAsia"/>
          <w:szCs w:val="24"/>
        </w:rPr>
        <w:t>元、宽带维护（城区）</w:t>
      </w:r>
      <w:r w:rsidRPr="005A4E93">
        <w:rPr>
          <w:rFonts w:hint="eastAsia"/>
          <w:szCs w:val="24"/>
        </w:rPr>
        <w:t>/</w:t>
      </w:r>
      <w:r w:rsidRPr="005A4E93">
        <w:rPr>
          <w:rFonts w:hint="eastAsia"/>
          <w:szCs w:val="24"/>
        </w:rPr>
        <w:t>元、宽带维护（农村）</w:t>
      </w:r>
      <w:r w:rsidRPr="005A4E93">
        <w:rPr>
          <w:rFonts w:hint="eastAsia"/>
          <w:szCs w:val="24"/>
        </w:rPr>
        <w:t>/</w:t>
      </w:r>
      <w:r w:rsidRPr="005A4E93">
        <w:rPr>
          <w:rFonts w:hint="eastAsia"/>
          <w:szCs w:val="24"/>
        </w:rPr>
        <w:t>元、宽带维护费合计</w:t>
      </w:r>
      <w:r w:rsidRPr="005A4E93">
        <w:rPr>
          <w:rFonts w:hint="eastAsia"/>
          <w:szCs w:val="24"/>
        </w:rPr>
        <w:t>/</w:t>
      </w:r>
      <w:r w:rsidRPr="005A4E93">
        <w:rPr>
          <w:rFonts w:hint="eastAsia"/>
          <w:szCs w:val="24"/>
        </w:rPr>
        <w:t>元。</w:t>
      </w:r>
    </w:p>
    <w:p w:rsidR="00CE501D" w:rsidRPr="005A4E93" w:rsidRDefault="00CE501D" w:rsidP="00CE501D">
      <w:pPr>
        <w:pStyle w:val="5"/>
        <w:rPr>
          <w:b/>
          <w:bCs/>
        </w:rPr>
      </w:pPr>
      <w:bookmarkStart w:id="4530" w:name="_Toc130157211"/>
      <w:r w:rsidRPr="005A4E93">
        <w:t>奖励信息</w:t>
      </w:r>
      <w:r>
        <w:t>数据文件</w:t>
      </w:r>
      <w:bookmarkEnd w:id="4530"/>
    </w:p>
    <w:p w:rsidR="00CE501D" w:rsidRPr="005A4E93" w:rsidRDefault="00CE501D" w:rsidP="00CE501D">
      <w:pPr>
        <w:pStyle w:val="affffffffffffffffff1"/>
        <w:ind w:firstLineChars="200" w:firstLine="480"/>
        <w:rPr>
          <w:szCs w:val="24"/>
          <w:lang w:val="x-none" w:eastAsia="x-none"/>
        </w:rPr>
      </w:pPr>
      <w:r w:rsidRPr="005A4E93">
        <w:rPr>
          <w:szCs w:val="24"/>
          <w:lang w:val="x-none" w:eastAsia="x-none"/>
        </w:rPr>
        <w:t>用于存储</w:t>
      </w:r>
      <w:r w:rsidRPr="005A4E93">
        <w:rPr>
          <w:rFonts w:hint="eastAsia"/>
          <w:szCs w:val="24"/>
        </w:rPr>
        <w:t>年月、州市、区县、网格名称、姓名、综调账号、用户类型、</w:t>
      </w:r>
      <w:r w:rsidRPr="005A4E93">
        <w:rPr>
          <w:rFonts w:hint="eastAsia"/>
          <w:szCs w:val="24"/>
        </w:rPr>
        <w:t>H5</w:t>
      </w:r>
      <w:r w:rsidRPr="005A4E93">
        <w:rPr>
          <w:rFonts w:hint="eastAsia"/>
          <w:szCs w:val="24"/>
        </w:rPr>
        <w:t>满意度、节日激励、标准化网格组长驻地网奖励、师带徒考核（师傅）、机顶盒无线整改、分公司自定义、区县绩效奖金、话费、车辆（带车加盟）、房屋（带房加盟）、差旅、支援、伙食补助、工具租赁、实习生底薪、终端补贴、涉及省公司的奖励字段。</w:t>
      </w:r>
    </w:p>
    <w:p w:rsidR="00CE501D" w:rsidRPr="005A4E93" w:rsidRDefault="00CE501D" w:rsidP="00CE501D">
      <w:pPr>
        <w:pStyle w:val="5"/>
        <w:rPr>
          <w:b/>
          <w:bCs/>
        </w:rPr>
      </w:pPr>
      <w:bookmarkStart w:id="4531" w:name="_Toc130157212"/>
      <w:r w:rsidRPr="005A4E93">
        <w:t>计件工作量</w:t>
      </w:r>
      <w:r>
        <w:t>数据文件</w:t>
      </w:r>
      <w:bookmarkEnd w:id="4531"/>
    </w:p>
    <w:p w:rsidR="00CE501D" w:rsidRPr="005A4E93" w:rsidRDefault="00CE501D" w:rsidP="00CE501D">
      <w:pPr>
        <w:pStyle w:val="affffffffffffffffff1"/>
        <w:ind w:firstLineChars="200" w:firstLine="480"/>
        <w:rPr>
          <w:szCs w:val="24"/>
          <w:lang w:val="x-none" w:eastAsia="x-none"/>
        </w:rPr>
      </w:pPr>
      <w:r w:rsidRPr="005A4E93">
        <w:rPr>
          <w:rFonts w:hint="eastAsia"/>
          <w:szCs w:val="24"/>
          <w:lang w:val="x-none"/>
        </w:rPr>
        <w:t>用于存储</w:t>
      </w:r>
      <w:r w:rsidRPr="005A4E93">
        <w:rPr>
          <w:rFonts w:hint="eastAsia"/>
          <w:szCs w:val="24"/>
        </w:rPr>
        <w:t>年月、地市、区县、装维网格、装维姓名、装维账号、全国唯一编码、身份证号、在职状态、类型、宽带新装（城市）、宽带新装（农村）、宽带移机（城市）、宽带移机（农村）、高清机顶盒、智能组网（单个）、智能组网（多个）、室内安防、室外安防、</w:t>
      </w:r>
      <w:r w:rsidRPr="005A4E93">
        <w:rPr>
          <w:rFonts w:hint="eastAsia"/>
          <w:szCs w:val="24"/>
        </w:rPr>
        <w:t>IMS</w:t>
      </w:r>
      <w:r w:rsidRPr="005A4E93">
        <w:rPr>
          <w:rFonts w:hint="eastAsia"/>
          <w:szCs w:val="24"/>
        </w:rPr>
        <w:t>电话、设备调测（简单）、设备调测（复杂）、信息点布放、加急服务、应用软件推广、千兆服务、宽带提速、摄像头换机、主动关怀单、客户画像工单。</w:t>
      </w:r>
    </w:p>
    <w:p w:rsidR="00CE501D" w:rsidRPr="005A4E93" w:rsidRDefault="00CE501D" w:rsidP="00CE501D">
      <w:pPr>
        <w:pStyle w:val="5"/>
        <w:rPr>
          <w:b/>
          <w:bCs/>
        </w:rPr>
      </w:pPr>
      <w:bookmarkStart w:id="4532" w:name="_Toc130157213"/>
      <w:r w:rsidRPr="005A4E93">
        <w:t>其他收入</w:t>
      </w:r>
      <w:r>
        <w:t>数据文件</w:t>
      </w:r>
      <w:bookmarkEnd w:id="4532"/>
    </w:p>
    <w:p w:rsidR="00CE501D" w:rsidRPr="005A4E93" w:rsidRDefault="00CE501D" w:rsidP="00CE501D">
      <w:pPr>
        <w:pStyle w:val="affffffffffffffffff1"/>
        <w:ind w:firstLineChars="200" w:firstLine="480"/>
        <w:rPr>
          <w:szCs w:val="24"/>
          <w:lang w:val="x-none" w:eastAsia="x-none"/>
        </w:rPr>
      </w:pPr>
      <w:r w:rsidRPr="005A4E93">
        <w:rPr>
          <w:rFonts w:hint="eastAsia"/>
          <w:szCs w:val="24"/>
          <w:lang w:val="x-none"/>
        </w:rPr>
        <w:t>用于存储</w:t>
      </w:r>
      <w:r w:rsidRPr="005A4E93">
        <w:rPr>
          <w:rFonts w:hint="eastAsia"/>
          <w:szCs w:val="24"/>
        </w:rPr>
        <w:t>年月、州市、区县、网格名称、姓名、综调账号、用户类型、弱光整治、小区巡检（城区）、小区巡检（乡镇）、小区验收（城区）、小区验收（乡镇）、</w:t>
      </w:r>
      <w:r w:rsidRPr="005A4E93">
        <w:rPr>
          <w:rFonts w:hint="eastAsia"/>
          <w:szCs w:val="24"/>
        </w:rPr>
        <w:lastRenderedPageBreak/>
        <w:t>分光器扩容、配合网络调整</w:t>
      </w:r>
      <w:r w:rsidRPr="005A4E93">
        <w:rPr>
          <w:rFonts w:hint="eastAsia"/>
          <w:szCs w:val="24"/>
        </w:rPr>
        <w:t>(</w:t>
      </w:r>
      <w:r w:rsidRPr="005A4E93">
        <w:rPr>
          <w:rFonts w:hint="eastAsia"/>
          <w:szCs w:val="24"/>
        </w:rPr>
        <w:t>网络资源点维护</w:t>
      </w:r>
      <w:r w:rsidRPr="005A4E93">
        <w:rPr>
          <w:rFonts w:hint="eastAsia"/>
          <w:szCs w:val="24"/>
        </w:rPr>
        <w:t>-</w:t>
      </w:r>
      <w:r w:rsidRPr="005A4E93">
        <w:rPr>
          <w:rFonts w:hint="eastAsia"/>
          <w:szCs w:val="24"/>
        </w:rPr>
        <w:t>城区</w:t>
      </w:r>
      <w:r w:rsidRPr="005A4E93">
        <w:rPr>
          <w:rFonts w:hint="eastAsia"/>
          <w:szCs w:val="24"/>
        </w:rPr>
        <w:t>)</w:t>
      </w:r>
      <w:r w:rsidRPr="005A4E93">
        <w:rPr>
          <w:rFonts w:hint="eastAsia"/>
          <w:szCs w:val="24"/>
        </w:rPr>
        <w:t>、隐患整治、质差整治、考核汇总、合计</w:t>
      </w:r>
      <w:r w:rsidRPr="005A4E93">
        <w:rPr>
          <w:rFonts w:hint="eastAsia"/>
          <w:szCs w:val="24"/>
        </w:rPr>
        <w:t>/</w:t>
      </w:r>
      <w:r w:rsidRPr="005A4E93">
        <w:rPr>
          <w:rFonts w:hint="eastAsia"/>
          <w:szCs w:val="24"/>
        </w:rPr>
        <w:t>元、和商务</w:t>
      </w:r>
      <w:r w:rsidRPr="005A4E93">
        <w:rPr>
          <w:rFonts w:hint="eastAsia"/>
          <w:szCs w:val="24"/>
        </w:rPr>
        <w:t>A</w:t>
      </w:r>
      <w:r w:rsidRPr="005A4E93">
        <w:rPr>
          <w:rFonts w:hint="eastAsia"/>
          <w:szCs w:val="24"/>
        </w:rPr>
        <w:t>收入、和商务</w:t>
      </w:r>
      <w:r w:rsidRPr="005A4E93">
        <w:rPr>
          <w:rFonts w:hint="eastAsia"/>
          <w:szCs w:val="24"/>
        </w:rPr>
        <w:t>AA</w:t>
      </w:r>
      <w:r w:rsidRPr="005A4E93">
        <w:rPr>
          <w:rFonts w:hint="eastAsia"/>
          <w:szCs w:val="24"/>
        </w:rPr>
        <w:t>收入、和商务</w:t>
      </w:r>
      <w:r w:rsidRPr="005A4E93">
        <w:rPr>
          <w:rFonts w:hint="eastAsia"/>
          <w:szCs w:val="24"/>
        </w:rPr>
        <w:t>AAA</w:t>
      </w:r>
      <w:r w:rsidRPr="005A4E93">
        <w:rPr>
          <w:rFonts w:hint="eastAsia"/>
          <w:szCs w:val="24"/>
        </w:rPr>
        <w:t>收入、和商务普通收入、和商务考核、合计</w:t>
      </w:r>
      <w:r w:rsidRPr="005A4E93">
        <w:rPr>
          <w:rFonts w:hint="eastAsia"/>
          <w:szCs w:val="24"/>
        </w:rPr>
        <w:t>/</w:t>
      </w:r>
      <w:r w:rsidRPr="005A4E93">
        <w:rPr>
          <w:rFonts w:hint="eastAsia"/>
          <w:szCs w:val="24"/>
        </w:rPr>
        <w:t>元。</w:t>
      </w:r>
    </w:p>
    <w:p w:rsidR="00CE501D" w:rsidRPr="005A4E93" w:rsidRDefault="00CE501D" w:rsidP="00CE501D">
      <w:pPr>
        <w:pStyle w:val="5"/>
        <w:rPr>
          <w:b/>
          <w:bCs/>
        </w:rPr>
      </w:pPr>
      <w:bookmarkStart w:id="4533" w:name="_Toc130157214"/>
      <w:r w:rsidRPr="005A4E93">
        <w:t>市场审批</w:t>
      </w:r>
      <w:r>
        <w:t>数据文件</w:t>
      </w:r>
      <w:bookmarkEnd w:id="4533"/>
    </w:p>
    <w:p w:rsidR="00CE501D" w:rsidRPr="005A4E93" w:rsidRDefault="00CE501D" w:rsidP="00CE501D">
      <w:pPr>
        <w:pStyle w:val="affffffffffffffffff1"/>
        <w:ind w:firstLineChars="200" w:firstLine="480"/>
        <w:rPr>
          <w:szCs w:val="24"/>
          <w:lang w:eastAsia="x-none"/>
        </w:rPr>
      </w:pPr>
      <w:r w:rsidRPr="005A4E93">
        <w:rPr>
          <w:rFonts w:hint="eastAsia"/>
          <w:szCs w:val="24"/>
        </w:rPr>
        <w:t>用于存储年月、州市、区县、网格名称、姓名、综调账号、用户类型、全家</w:t>
      </w:r>
      <w:r w:rsidRPr="005A4E93">
        <w:rPr>
          <w:rFonts w:hint="eastAsia"/>
          <w:szCs w:val="24"/>
        </w:rPr>
        <w:t>WIFI</w:t>
      </w:r>
      <w:r w:rsidRPr="005A4E93">
        <w:rPr>
          <w:rFonts w:hint="eastAsia"/>
          <w:szCs w:val="24"/>
        </w:rPr>
        <w:t>、家庭安防、新装宽带、新装电视、新开户、畅享包、增值业务、其他、业务量小计、大市场酬金、随销积分激励、增值服务、汇总金额、其中市场外包费列支字段。</w:t>
      </w:r>
    </w:p>
    <w:p w:rsidR="00CE501D" w:rsidRPr="005A4E93" w:rsidRDefault="00CE501D" w:rsidP="00CE501D">
      <w:pPr>
        <w:pStyle w:val="5"/>
        <w:rPr>
          <w:b/>
          <w:bCs/>
        </w:rPr>
      </w:pPr>
      <w:bookmarkStart w:id="4534" w:name="_Toc130157215"/>
      <w:r w:rsidRPr="005A4E93">
        <w:t>人力审批</w:t>
      </w:r>
      <w:r>
        <w:t>数据文件</w:t>
      </w:r>
      <w:bookmarkEnd w:id="4534"/>
    </w:p>
    <w:p w:rsidR="00CE501D" w:rsidRPr="005A4E93" w:rsidRDefault="00CE501D" w:rsidP="00CE501D">
      <w:pPr>
        <w:pStyle w:val="affffffffffffffffff1"/>
        <w:ind w:firstLineChars="200" w:firstLine="480"/>
        <w:rPr>
          <w:szCs w:val="24"/>
        </w:rPr>
      </w:pPr>
      <w:r w:rsidRPr="005A4E93">
        <w:rPr>
          <w:rFonts w:hint="eastAsia"/>
          <w:szCs w:val="24"/>
        </w:rPr>
        <w:t>用于存储州市、区县、网格名称、姓名、综调账号、用户类型、应付数、养老保险、医疗保险、重特病、失业保险、住房公积金、登高电工取证、实发数、养老保险、医疗保险、重特病、失业保险、生育、工伤、公积金、合计</w:t>
      </w:r>
      <w:r w:rsidRPr="005A4E93">
        <w:rPr>
          <w:rFonts w:hint="eastAsia"/>
          <w:szCs w:val="24"/>
        </w:rPr>
        <w:t>/</w:t>
      </w:r>
      <w:r w:rsidRPr="005A4E93">
        <w:rPr>
          <w:rFonts w:hint="eastAsia"/>
          <w:szCs w:val="24"/>
        </w:rPr>
        <w:t>元。</w:t>
      </w:r>
    </w:p>
    <w:p w:rsidR="00CE501D" w:rsidRPr="005A4E93" w:rsidRDefault="00CE501D" w:rsidP="00CE501D">
      <w:pPr>
        <w:pStyle w:val="5"/>
        <w:rPr>
          <w:b/>
          <w:bCs/>
        </w:rPr>
      </w:pPr>
      <w:bookmarkStart w:id="4535" w:name="_Toc130157216"/>
      <w:r w:rsidRPr="005A4E93">
        <w:rPr>
          <w:rFonts w:hint="eastAsia"/>
        </w:rPr>
        <w:t>省级邮件上报信息</w:t>
      </w:r>
      <w:r>
        <w:rPr>
          <w:rFonts w:hint="eastAsia"/>
        </w:rPr>
        <w:t>数据文件</w:t>
      </w:r>
      <w:bookmarkEnd w:id="4535"/>
    </w:p>
    <w:p w:rsidR="00CE501D" w:rsidRPr="005A4E93" w:rsidRDefault="00CE501D" w:rsidP="00CE501D">
      <w:pPr>
        <w:pStyle w:val="affffffffffffffffff1"/>
        <w:ind w:firstLineChars="200" w:firstLine="480"/>
        <w:rPr>
          <w:szCs w:val="24"/>
        </w:rPr>
      </w:pPr>
      <w:r w:rsidRPr="005A4E93">
        <w:rPr>
          <w:rFonts w:hint="eastAsia"/>
          <w:szCs w:val="24"/>
        </w:rPr>
        <w:t>用于存储月份、省份、代维单位、期末全量装维人数、期末在职装维人数、期末代维单位人员省内占比、通过</w:t>
      </w:r>
      <w:r w:rsidRPr="005A4E93">
        <w:rPr>
          <w:rFonts w:hint="eastAsia"/>
          <w:szCs w:val="24"/>
        </w:rPr>
        <w:t>L2</w:t>
      </w:r>
      <w:r w:rsidRPr="005A4E93">
        <w:rPr>
          <w:rFonts w:hint="eastAsia"/>
          <w:szCs w:val="24"/>
        </w:rPr>
        <w:t>认证占比、通过基础技能认证占比、通过家庭组网工程师认证占比、低分人数、低分人员占比、黑点人员占比、本月期初</w:t>
      </w:r>
      <w:r w:rsidRPr="005A4E93">
        <w:rPr>
          <w:rFonts w:hint="eastAsia"/>
          <w:szCs w:val="24"/>
        </w:rPr>
        <w:t>(</w:t>
      </w:r>
      <w:r w:rsidRPr="005A4E93">
        <w:rPr>
          <w:rFonts w:hint="eastAsia"/>
          <w:szCs w:val="24"/>
        </w:rPr>
        <w:t>上月期末</w:t>
      </w:r>
      <w:r w:rsidRPr="005A4E93">
        <w:rPr>
          <w:rFonts w:hint="eastAsia"/>
          <w:szCs w:val="24"/>
        </w:rPr>
        <w:t>)</w:t>
      </w:r>
      <w:r w:rsidRPr="005A4E93">
        <w:rPr>
          <w:rFonts w:hint="eastAsia"/>
          <w:szCs w:val="24"/>
        </w:rPr>
        <w:t>骨干装维人数、本月期末</w:t>
      </w:r>
      <w:r w:rsidRPr="005A4E93">
        <w:rPr>
          <w:rFonts w:hint="eastAsia"/>
          <w:szCs w:val="24"/>
        </w:rPr>
        <w:t>(</w:t>
      </w:r>
      <w:r w:rsidRPr="005A4E93">
        <w:rPr>
          <w:rFonts w:hint="eastAsia"/>
          <w:szCs w:val="24"/>
        </w:rPr>
        <w:t>下月期初</w:t>
      </w:r>
      <w:r w:rsidRPr="005A4E93">
        <w:rPr>
          <w:rFonts w:hint="eastAsia"/>
          <w:szCs w:val="24"/>
        </w:rPr>
        <w:t>)</w:t>
      </w:r>
      <w:r w:rsidRPr="005A4E93">
        <w:rPr>
          <w:rFonts w:hint="eastAsia"/>
          <w:szCs w:val="24"/>
        </w:rPr>
        <w:t>骨干装维人数（与本月明细表期末在职骨干一致）、骨干装维离职率（本月期初骨干在期末的离职情况）、</w:t>
      </w:r>
      <w:r w:rsidRPr="005A4E93">
        <w:rPr>
          <w:rFonts w:hint="eastAsia"/>
          <w:szCs w:val="24"/>
        </w:rPr>
        <w:t>0-1</w:t>
      </w:r>
      <w:r w:rsidRPr="005A4E93">
        <w:rPr>
          <w:rFonts w:hint="eastAsia"/>
          <w:szCs w:val="24"/>
        </w:rPr>
        <w:t>分占比、</w:t>
      </w:r>
      <w:r w:rsidRPr="005A4E93">
        <w:rPr>
          <w:rFonts w:hint="eastAsia"/>
          <w:szCs w:val="24"/>
        </w:rPr>
        <w:t>1</w:t>
      </w:r>
      <w:r w:rsidRPr="005A4E93">
        <w:rPr>
          <w:rFonts w:hint="eastAsia"/>
          <w:szCs w:val="24"/>
        </w:rPr>
        <w:t>分（含）</w:t>
      </w:r>
      <w:r w:rsidRPr="005A4E93">
        <w:rPr>
          <w:rFonts w:hint="eastAsia"/>
          <w:szCs w:val="24"/>
        </w:rPr>
        <w:t>-2</w:t>
      </w:r>
      <w:r w:rsidRPr="005A4E93">
        <w:rPr>
          <w:rFonts w:hint="eastAsia"/>
          <w:szCs w:val="24"/>
        </w:rPr>
        <w:t>分</w:t>
      </w:r>
      <w:r w:rsidRPr="005A4E93">
        <w:rPr>
          <w:rFonts w:hint="eastAsia"/>
          <w:szCs w:val="24"/>
        </w:rPr>
        <w:t xml:space="preserve"> </w:t>
      </w:r>
      <w:r w:rsidRPr="005A4E93">
        <w:rPr>
          <w:rFonts w:hint="eastAsia"/>
          <w:szCs w:val="24"/>
        </w:rPr>
        <w:t>占比、</w:t>
      </w:r>
      <w:r w:rsidRPr="005A4E93">
        <w:rPr>
          <w:rFonts w:hint="eastAsia"/>
          <w:szCs w:val="24"/>
        </w:rPr>
        <w:t>2</w:t>
      </w:r>
      <w:r w:rsidRPr="005A4E93">
        <w:rPr>
          <w:rFonts w:hint="eastAsia"/>
          <w:szCs w:val="24"/>
        </w:rPr>
        <w:t>分（含）</w:t>
      </w:r>
      <w:r w:rsidRPr="005A4E93">
        <w:rPr>
          <w:rFonts w:hint="eastAsia"/>
          <w:szCs w:val="24"/>
        </w:rPr>
        <w:t>-3</w:t>
      </w:r>
      <w:r w:rsidRPr="005A4E93">
        <w:rPr>
          <w:rFonts w:hint="eastAsia"/>
          <w:szCs w:val="24"/>
        </w:rPr>
        <w:t>分</w:t>
      </w:r>
      <w:r w:rsidRPr="005A4E93">
        <w:rPr>
          <w:rFonts w:hint="eastAsia"/>
          <w:szCs w:val="24"/>
        </w:rPr>
        <w:t xml:space="preserve"> </w:t>
      </w:r>
      <w:r w:rsidRPr="005A4E93">
        <w:rPr>
          <w:rFonts w:hint="eastAsia"/>
          <w:szCs w:val="24"/>
        </w:rPr>
        <w:t>占比、</w:t>
      </w:r>
      <w:r w:rsidRPr="005A4E93">
        <w:rPr>
          <w:rFonts w:hint="eastAsia"/>
          <w:szCs w:val="24"/>
        </w:rPr>
        <w:t>3</w:t>
      </w:r>
      <w:r w:rsidRPr="005A4E93">
        <w:rPr>
          <w:rFonts w:hint="eastAsia"/>
          <w:szCs w:val="24"/>
        </w:rPr>
        <w:t>分（含）</w:t>
      </w:r>
      <w:r w:rsidRPr="005A4E93">
        <w:rPr>
          <w:rFonts w:hint="eastAsia"/>
          <w:szCs w:val="24"/>
        </w:rPr>
        <w:t>-4</w:t>
      </w:r>
      <w:r w:rsidRPr="005A4E93">
        <w:rPr>
          <w:rFonts w:hint="eastAsia"/>
          <w:szCs w:val="24"/>
        </w:rPr>
        <w:t>分</w:t>
      </w:r>
      <w:r w:rsidRPr="005A4E93">
        <w:rPr>
          <w:rFonts w:hint="eastAsia"/>
          <w:szCs w:val="24"/>
        </w:rPr>
        <w:t xml:space="preserve"> </w:t>
      </w:r>
      <w:r w:rsidRPr="005A4E93">
        <w:rPr>
          <w:rFonts w:hint="eastAsia"/>
          <w:szCs w:val="24"/>
        </w:rPr>
        <w:t>占比、</w:t>
      </w:r>
      <w:r w:rsidRPr="005A4E93">
        <w:rPr>
          <w:rFonts w:hint="eastAsia"/>
          <w:szCs w:val="24"/>
        </w:rPr>
        <w:t>4</w:t>
      </w:r>
      <w:r w:rsidRPr="005A4E93">
        <w:rPr>
          <w:rFonts w:hint="eastAsia"/>
          <w:szCs w:val="24"/>
        </w:rPr>
        <w:t>分（含）</w:t>
      </w:r>
      <w:r w:rsidRPr="005A4E93">
        <w:rPr>
          <w:rFonts w:hint="eastAsia"/>
          <w:szCs w:val="24"/>
        </w:rPr>
        <w:t>-5</w:t>
      </w:r>
      <w:r w:rsidRPr="005A4E93">
        <w:rPr>
          <w:rFonts w:hint="eastAsia"/>
          <w:szCs w:val="24"/>
        </w:rPr>
        <w:t>分</w:t>
      </w:r>
      <w:r w:rsidRPr="005A4E93">
        <w:rPr>
          <w:rFonts w:hint="eastAsia"/>
          <w:szCs w:val="24"/>
        </w:rPr>
        <w:t xml:space="preserve"> </w:t>
      </w:r>
      <w:r w:rsidRPr="005A4E93">
        <w:rPr>
          <w:rFonts w:hint="eastAsia"/>
          <w:szCs w:val="24"/>
        </w:rPr>
        <w:t>占比字段。</w:t>
      </w:r>
    </w:p>
    <w:p w:rsidR="00CE501D" w:rsidRPr="005A4E93" w:rsidRDefault="00CE501D" w:rsidP="00CE501D">
      <w:pPr>
        <w:pStyle w:val="5"/>
        <w:rPr>
          <w:b/>
          <w:bCs/>
        </w:rPr>
      </w:pPr>
      <w:bookmarkStart w:id="4536" w:name="_Toc130157217"/>
      <w:r w:rsidRPr="005A4E93">
        <w:rPr>
          <w:rFonts w:hint="eastAsia"/>
        </w:rPr>
        <w:t>装维人员计件工作量明细</w:t>
      </w:r>
      <w:r>
        <w:rPr>
          <w:rFonts w:hint="eastAsia"/>
        </w:rPr>
        <w:t>数据文件</w:t>
      </w:r>
      <w:bookmarkEnd w:id="4536"/>
    </w:p>
    <w:p w:rsidR="00CE501D" w:rsidRPr="005A4E93" w:rsidRDefault="00CE501D" w:rsidP="00CE501D">
      <w:pPr>
        <w:pStyle w:val="affffffffffffffffff1"/>
        <w:ind w:firstLineChars="200" w:firstLine="480"/>
        <w:rPr>
          <w:szCs w:val="24"/>
          <w:lang w:val="x-none" w:eastAsia="x-none"/>
        </w:rPr>
      </w:pPr>
      <w:r w:rsidRPr="005A4E93">
        <w:rPr>
          <w:rFonts w:hint="eastAsia"/>
          <w:szCs w:val="24"/>
          <w:lang w:val="x-none"/>
        </w:rPr>
        <w:t>用于存储</w:t>
      </w:r>
      <w:r w:rsidRPr="005A4E93">
        <w:rPr>
          <w:rFonts w:hint="eastAsia"/>
          <w:szCs w:val="24"/>
        </w:rPr>
        <w:t>年月、地市、区县、装维网格、装维姓名、装维账号、全国唯一编码、身份证号、在职状态、类型、宽带新装（城市）、宽带新装（农村）、宽带移机（城市）、宽带移机（农村）、高清机顶盒、智能组网（单个）、智能组网（多个）、室内安防、室外安防、</w:t>
      </w:r>
      <w:r w:rsidRPr="005A4E93">
        <w:rPr>
          <w:rFonts w:hint="eastAsia"/>
          <w:szCs w:val="24"/>
        </w:rPr>
        <w:t>IMS</w:t>
      </w:r>
      <w:r w:rsidRPr="005A4E93">
        <w:rPr>
          <w:rFonts w:hint="eastAsia"/>
          <w:szCs w:val="24"/>
        </w:rPr>
        <w:t>电话、设备调测（简单）、设备调测（复杂）、信息点</w:t>
      </w:r>
      <w:r w:rsidRPr="005A4E93">
        <w:rPr>
          <w:rFonts w:hint="eastAsia"/>
          <w:szCs w:val="24"/>
        </w:rPr>
        <w:lastRenderedPageBreak/>
        <w:t>布放、加急服务、应用软件推广、千兆服务、宽带提速、摄像头换机、主动关怀单、客户画像工单字段。</w:t>
      </w:r>
    </w:p>
    <w:p w:rsidR="00CE501D" w:rsidRPr="005A4E93" w:rsidRDefault="00CE501D" w:rsidP="00CE501D">
      <w:pPr>
        <w:ind w:firstLine="480"/>
        <w:rPr>
          <w:lang w:val="x-none"/>
        </w:rPr>
      </w:pPr>
    </w:p>
    <w:p w:rsidR="00CE501D" w:rsidRDefault="00CE501D" w:rsidP="00CE501D">
      <w:pPr>
        <w:pStyle w:val="40"/>
      </w:pPr>
      <w:bookmarkStart w:id="4537" w:name="_Toc129958096"/>
      <w:bookmarkStart w:id="4538" w:name="_Toc130157218"/>
      <w:r w:rsidRPr="005A4E93">
        <w:t>装维人员管理分析展现能力</w:t>
      </w:r>
      <w:r>
        <w:rPr>
          <w:rFonts w:hint="eastAsia"/>
        </w:rPr>
        <w:t>支撑功能说明</w:t>
      </w:r>
      <w:bookmarkEnd w:id="4537"/>
      <w:bookmarkEnd w:id="4538"/>
    </w:p>
    <w:p w:rsidR="00CE501D" w:rsidRPr="005A4E93" w:rsidRDefault="00CE501D" w:rsidP="00CE501D">
      <w:pPr>
        <w:pStyle w:val="5"/>
        <w:rPr>
          <w:szCs w:val="24"/>
        </w:rPr>
      </w:pPr>
      <w:bookmarkStart w:id="4539" w:name="_Toc130157219"/>
      <w:r w:rsidRPr="005A4E93">
        <w:rPr>
          <w:rFonts w:hint="eastAsia"/>
          <w:szCs w:val="24"/>
        </w:rPr>
        <w:t>基本能力查询</w:t>
      </w:r>
      <w:bookmarkEnd w:id="4539"/>
    </w:p>
    <w:p w:rsidR="00CE501D" w:rsidRPr="005A4E93" w:rsidRDefault="00CE501D" w:rsidP="00CE501D">
      <w:pPr>
        <w:pStyle w:val="affffffffffffffffff1"/>
        <w:ind w:firstLineChars="200" w:firstLine="480"/>
        <w:rPr>
          <w:szCs w:val="24"/>
        </w:rPr>
      </w:pPr>
      <w:r w:rsidRPr="005A4E93">
        <w:rPr>
          <w:rFonts w:hint="eastAsia"/>
          <w:szCs w:val="24"/>
        </w:rPr>
        <w:t>根据筛选条件：区域树、用户账号、用户名称、检索月份，查询基本能力数据。</w:t>
      </w:r>
    </w:p>
    <w:p w:rsidR="00CE501D" w:rsidRPr="005A4E93" w:rsidRDefault="00CE501D" w:rsidP="00CE501D">
      <w:pPr>
        <w:pStyle w:val="5"/>
        <w:rPr>
          <w:szCs w:val="24"/>
        </w:rPr>
      </w:pPr>
      <w:bookmarkStart w:id="4540" w:name="_Toc130157220"/>
      <w:r w:rsidRPr="005A4E93">
        <w:rPr>
          <w:rFonts w:hint="eastAsia"/>
          <w:szCs w:val="24"/>
        </w:rPr>
        <w:t>基本能力展示</w:t>
      </w:r>
      <w:bookmarkEnd w:id="4540"/>
    </w:p>
    <w:p w:rsidR="00CE501D" w:rsidRPr="005A4E93" w:rsidRDefault="00CE501D" w:rsidP="00CE501D">
      <w:pPr>
        <w:pStyle w:val="affffffffffffffffff1"/>
        <w:ind w:firstLine="480"/>
        <w:rPr>
          <w:szCs w:val="24"/>
        </w:rPr>
      </w:pPr>
      <w:r w:rsidRPr="005A4E93">
        <w:rPr>
          <w:rFonts w:hint="eastAsia"/>
          <w:szCs w:val="24"/>
        </w:rPr>
        <w:t>展示年月、地市、区县、装维网格、装维姓名、装维账号、全国唯一编码、身份证号、在职状态、在职时长（月）、工作年限得分、是否通过初级</w:t>
      </w:r>
      <w:r w:rsidRPr="005A4E93">
        <w:rPr>
          <w:rFonts w:hint="eastAsia"/>
          <w:szCs w:val="24"/>
        </w:rPr>
        <w:t>/L1</w:t>
      </w:r>
      <w:r w:rsidRPr="005A4E93">
        <w:rPr>
          <w:rFonts w:hint="eastAsia"/>
          <w:szCs w:val="24"/>
        </w:rPr>
        <w:t>认证、是否通过中级</w:t>
      </w:r>
      <w:r w:rsidRPr="005A4E93">
        <w:rPr>
          <w:rFonts w:hint="eastAsia"/>
          <w:szCs w:val="24"/>
        </w:rPr>
        <w:t>/L2</w:t>
      </w:r>
      <w:r w:rsidRPr="005A4E93">
        <w:rPr>
          <w:rFonts w:hint="eastAsia"/>
          <w:szCs w:val="24"/>
        </w:rPr>
        <w:t>认证、是否通过高级</w:t>
      </w:r>
      <w:r w:rsidRPr="005A4E93">
        <w:rPr>
          <w:rFonts w:hint="eastAsia"/>
          <w:szCs w:val="24"/>
        </w:rPr>
        <w:t>/L3</w:t>
      </w:r>
      <w:r w:rsidRPr="005A4E93">
        <w:rPr>
          <w:rFonts w:hint="eastAsia"/>
          <w:szCs w:val="24"/>
        </w:rPr>
        <w:t>认证、技能认证得分、累计处理工单量、累计处理工单量得分字段数据。</w:t>
      </w:r>
    </w:p>
    <w:p w:rsidR="00CE501D" w:rsidRPr="005A4E93" w:rsidRDefault="00CE501D" w:rsidP="00CE501D">
      <w:pPr>
        <w:pStyle w:val="5"/>
        <w:rPr>
          <w:szCs w:val="24"/>
        </w:rPr>
      </w:pPr>
      <w:bookmarkStart w:id="4541" w:name="_Toc130157221"/>
      <w:r w:rsidRPr="005A4E93">
        <w:rPr>
          <w:rFonts w:hint="eastAsia"/>
          <w:szCs w:val="24"/>
        </w:rPr>
        <w:t>服务及时性查询</w:t>
      </w:r>
      <w:bookmarkEnd w:id="4541"/>
    </w:p>
    <w:p w:rsidR="00CE501D" w:rsidRPr="005A4E93" w:rsidRDefault="00CE501D" w:rsidP="00CE501D">
      <w:pPr>
        <w:pStyle w:val="affffffffffffffffff1"/>
        <w:ind w:firstLine="480"/>
        <w:rPr>
          <w:szCs w:val="24"/>
        </w:rPr>
      </w:pPr>
      <w:r w:rsidRPr="005A4E93">
        <w:rPr>
          <w:rFonts w:hint="eastAsia"/>
          <w:szCs w:val="24"/>
        </w:rPr>
        <w:t>根据筛选条件：区域树、用户账号、用户名称、检索月份，查询服务及时性数据。</w:t>
      </w:r>
    </w:p>
    <w:p w:rsidR="00CE501D" w:rsidRPr="005A4E93" w:rsidRDefault="00CE501D" w:rsidP="00CE501D">
      <w:pPr>
        <w:pStyle w:val="5"/>
        <w:rPr>
          <w:szCs w:val="24"/>
        </w:rPr>
      </w:pPr>
      <w:bookmarkStart w:id="4542" w:name="_Toc130157222"/>
      <w:r w:rsidRPr="005A4E93">
        <w:rPr>
          <w:rFonts w:hint="eastAsia"/>
          <w:szCs w:val="24"/>
        </w:rPr>
        <w:t>服务及时性展示</w:t>
      </w:r>
      <w:bookmarkEnd w:id="4542"/>
    </w:p>
    <w:p w:rsidR="00CE501D" w:rsidRPr="005A4E93" w:rsidRDefault="00CE501D" w:rsidP="00CE501D">
      <w:pPr>
        <w:pStyle w:val="affffffffffffffffff1"/>
        <w:ind w:firstLine="480"/>
        <w:rPr>
          <w:szCs w:val="24"/>
          <w:lang w:val="x-none"/>
        </w:rPr>
      </w:pPr>
      <w:r w:rsidRPr="005A4E93">
        <w:rPr>
          <w:rFonts w:hint="eastAsia"/>
          <w:szCs w:val="24"/>
          <w:lang w:val="x-none"/>
        </w:rPr>
        <w:t>展示年月、地市、区县、装维网格、装维姓名、装维账号、全国唯一编码、身份证号、在职状态、装机首响及时的工单数、装机工单总数、装机首次响应及时率、装机首次响应及时率得分、投诉首响及时的工单数、投诉工单总数、投诉首次响应及时率、投诉首次响应及时率得分、装移机处理及时的工单数、装机工单总数、装移机处理及时率、装移机处理及时率得分、投诉处理及时的工单数、投诉工单总数、投诉处理及时率、投诉处理及时率得分、催装的工单数、装机工单总数、催装率、催装率得分、装机工单退单的工单数、装机工单总量、装机工单退单率、装机工单退单率得分</w:t>
      </w:r>
      <w:r w:rsidRPr="005A4E93">
        <w:rPr>
          <w:rFonts w:hint="eastAsia"/>
          <w:szCs w:val="24"/>
        </w:rPr>
        <w:t>字段数据。</w:t>
      </w:r>
    </w:p>
    <w:p w:rsidR="00CE501D" w:rsidRPr="005A4E93" w:rsidRDefault="00CE501D" w:rsidP="00CE501D">
      <w:pPr>
        <w:pStyle w:val="5"/>
        <w:rPr>
          <w:szCs w:val="24"/>
        </w:rPr>
      </w:pPr>
      <w:bookmarkStart w:id="4543" w:name="_Toc130157223"/>
      <w:r w:rsidRPr="005A4E93">
        <w:rPr>
          <w:rFonts w:hint="eastAsia"/>
          <w:szCs w:val="24"/>
        </w:rPr>
        <w:lastRenderedPageBreak/>
        <w:t>服务规范性查询</w:t>
      </w:r>
      <w:bookmarkEnd w:id="4543"/>
    </w:p>
    <w:p w:rsidR="00CE501D" w:rsidRPr="005A4E93" w:rsidRDefault="00CE501D" w:rsidP="00CE501D">
      <w:pPr>
        <w:pStyle w:val="affffffffffffffffff1"/>
        <w:ind w:firstLine="480"/>
        <w:rPr>
          <w:szCs w:val="24"/>
        </w:rPr>
      </w:pPr>
      <w:r w:rsidRPr="005A4E93">
        <w:rPr>
          <w:rFonts w:hint="eastAsia"/>
          <w:szCs w:val="24"/>
        </w:rPr>
        <w:t>根据筛选条件：区域树、用户账号、用户名称、检索月份，查询服务规范性数据。</w:t>
      </w:r>
    </w:p>
    <w:p w:rsidR="00CE501D" w:rsidRPr="005A4E93" w:rsidRDefault="00CE501D" w:rsidP="00CE501D">
      <w:pPr>
        <w:pStyle w:val="5"/>
        <w:rPr>
          <w:szCs w:val="24"/>
        </w:rPr>
      </w:pPr>
      <w:bookmarkStart w:id="4544" w:name="_Toc130157224"/>
      <w:r w:rsidRPr="005A4E93">
        <w:rPr>
          <w:rFonts w:hint="eastAsia"/>
          <w:szCs w:val="24"/>
        </w:rPr>
        <w:t>服务规范性展示</w:t>
      </w:r>
      <w:bookmarkEnd w:id="4544"/>
    </w:p>
    <w:p w:rsidR="00CE501D" w:rsidRPr="005A4E93" w:rsidRDefault="00CE501D" w:rsidP="00CE501D">
      <w:pPr>
        <w:pStyle w:val="affffffffffffffffff1"/>
        <w:ind w:firstLine="480"/>
        <w:rPr>
          <w:szCs w:val="24"/>
          <w:lang w:val="x-none"/>
        </w:rPr>
      </w:pPr>
      <w:r w:rsidRPr="005A4E93">
        <w:rPr>
          <w:rFonts w:hint="eastAsia"/>
          <w:szCs w:val="24"/>
          <w:lang w:val="x-none"/>
        </w:rPr>
        <w:t>展示年月、地市、区县、装维网格、装维姓名、装维账号、全国唯一编码、身份证号、在职状态、质检合格的工单数、质检工单总数、质检合格率、质检合格率得分、新装用户弱光的工单数、新装工单总数（</w:t>
      </w:r>
      <w:r w:rsidRPr="005A4E93">
        <w:rPr>
          <w:rFonts w:hint="eastAsia"/>
          <w:szCs w:val="24"/>
          <w:lang w:val="x-none"/>
        </w:rPr>
        <w:t>FTTH</w:t>
      </w:r>
      <w:r w:rsidRPr="005A4E93">
        <w:rPr>
          <w:rFonts w:hint="eastAsia"/>
          <w:szCs w:val="24"/>
          <w:lang w:val="x-none"/>
        </w:rPr>
        <w:t>）、新装用户弱光率、新装用户弱光率得分、新装用户测速达标的工单数、装移机工单总量、新装用户测速达标率、新装用户测速达标率得分</w:t>
      </w:r>
      <w:r w:rsidRPr="005A4E93">
        <w:rPr>
          <w:rFonts w:hint="eastAsia"/>
          <w:szCs w:val="24"/>
        </w:rPr>
        <w:t>字段数据。</w:t>
      </w:r>
    </w:p>
    <w:p w:rsidR="00CE501D" w:rsidRPr="005A4E93" w:rsidRDefault="00CE501D" w:rsidP="00CE501D">
      <w:pPr>
        <w:pStyle w:val="5"/>
        <w:rPr>
          <w:szCs w:val="24"/>
        </w:rPr>
      </w:pPr>
      <w:bookmarkStart w:id="4545" w:name="_Toc130157225"/>
      <w:r w:rsidRPr="005A4E93">
        <w:rPr>
          <w:rFonts w:hint="eastAsia"/>
          <w:szCs w:val="24"/>
        </w:rPr>
        <w:t>维护质量查询</w:t>
      </w:r>
      <w:bookmarkEnd w:id="4545"/>
    </w:p>
    <w:p w:rsidR="00CE501D" w:rsidRPr="005A4E93" w:rsidRDefault="00CE501D" w:rsidP="00CE501D">
      <w:pPr>
        <w:pStyle w:val="affffffffffffffffff1"/>
        <w:ind w:firstLine="480"/>
        <w:rPr>
          <w:szCs w:val="24"/>
        </w:rPr>
      </w:pPr>
      <w:r w:rsidRPr="005A4E93">
        <w:rPr>
          <w:rFonts w:hint="eastAsia"/>
          <w:szCs w:val="24"/>
        </w:rPr>
        <w:t>根据筛选条件：区域树、用户账号、用户名称、检索月份，查询维护质量数据。</w:t>
      </w:r>
    </w:p>
    <w:p w:rsidR="00CE501D" w:rsidRPr="005A4E93" w:rsidRDefault="00CE501D" w:rsidP="00CE501D">
      <w:pPr>
        <w:pStyle w:val="5"/>
        <w:rPr>
          <w:szCs w:val="24"/>
        </w:rPr>
      </w:pPr>
      <w:bookmarkStart w:id="4546" w:name="_Toc130157226"/>
      <w:r w:rsidRPr="005A4E93">
        <w:rPr>
          <w:rFonts w:hint="eastAsia"/>
          <w:szCs w:val="24"/>
        </w:rPr>
        <w:t>维护质量展示</w:t>
      </w:r>
      <w:bookmarkEnd w:id="4546"/>
    </w:p>
    <w:p w:rsidR="00CE501D" w:rsidRPr="005A4E93" w:rsidRDefault="00CE501D" w:rsidP="00CE501D">
      <w:pPr>
        <w:pStyle w:val="affffffffffffffffff1"/>
        <w:ind w:firstLine="480"/>
        <w:rPr>
          <w:szCs w:val="24"/>
          <w:lang w:val="x-none"/>
        </w:rPr>
      </w:pPr>
      <w:r w:rsidRPr="005A4E93">
        <w:rPr>
          <w:rFonts w:hint="eastAsia"/>
          <w:szCs w:val="24"/>
          <w:lang w:val="x-none"/>
        </w:rPr>
        <w:t>展示年月、地市、区县、装维网格、装维姓名、装维账号、全国唯一编码、身份证号、在职状态、已解决的投诉工单数、投诉工单总数、投诉解决率、投诉解决率得分、故障重复申告的工单数、工单总受理数、狭义重复投诉率、狭义重复投诉率得分、</w:t>
      </w:r>
      <w:r w:rsidRPr="005A4E93">
        <w:rPr>
          <w:rFonts w:hint="eastAsia"/>
          <w:szCs w:val="24"/>
          <w:lang w:val="x-none"/>
        </w:rPr>
        <w:t>ONU</w:t>
      </w:r>
      <w:r w:rsidRPr="005A4E93">
        <w:rPr>
          <w:rFonts w:hint="eastAsia"/>
          <w:szCs w:val="24"/>
          <w:lang w:val="x-none"/>
        </w:rPr>
        <w:t>弱光的用户数、维护的总数、维护用户弱光率、维护用户弱光率得分、有催单记录的投诉工单数、投诉工单总量、催修率、催修率得分</w:t>
      </w:r>
      <w:r w:rsidRPr="005A4E93">
        <w:rPr>
          <w:rFonts w:hint="eastAsia"/>
          <w:szCs w:val="24"/>
        </w:rPr>
        <w:t>字段数据。</w:t>
      </w:r>
    </w:p>
    <w:p w:rsidR="00CE501D" w:rsidRPr="005A4E93" w:rsidRDefault="00CE501D" w:rsidP="00CE501D">
      <w:pPr>
        <w:pStyle w:val="5"/>
        <w:rPr>
          <w:szCs w:val="24"/>
        </w:rPr>
      </w:pPr>
      <w:bookmarkStart w:id="4547" w:name="_Toc130157227"/>
      <w:r w:rsidRPr="005A4E93">
        <w:rPr>
          <w:rFonts w:hint="eastAsia"/>
          <w:szCs w:val="24"/>
        </w:rPr>
        <w:t>服务满意度查询</w:t>
      </w:r>
      <w:bookmarkEnd w:id="4547"/>
    </w:p>
    <w:p w:rsidR="00CE501D" w:rsidRPr="005A4E93" w:rsidRDefault="00CE501D" w:rsidP="00CE501D">
      <w:pPr>
        <w:pStyle w:val="affffffffffffffffff1"/>
        <w:ind w:firstLine="480"/>
        <w:rPr>
          <w:szCs w:val="24"/>
        </w:rPr>
      </w:pPr>
      <w:r w:rsidRPr="005A4E93">
        <w:rPr>
          <w:rFonts w:hint="eastAsia"/>
          <w:szCs w:val="24"/>
        </w:rPr>
        <w:t>根据筛选条件：区域树、用户账号、用户名称、检索月份，查询服务满意度数据。</w:t>
      </w:r>
    </w:p>
    <w:p w:rsidR="00CE501D" w:rsidRPr="005A4E93" w:rsidRDefault="00CE501D" w:rsidP="00CE501D">
      <w:pPr>
        <w:pStyle w:val="5"/>
        <w:rPr>
          <w:szCs w:val="24"/>
        </w:rPr>
      </w:pPr>
      <w:bookmarkStart w:id="4548" w:name="_Toc130157228"/>
      <w:r w:rsidRPr="005A4E93">
        <w:rPr>
          <w:rFonts w:hint="eastAsia"/>
          <w:szCs w:val="24"/>
        </w:rPr>
        <w:t>服务满意度展示</w:t>
      </w:r>
      <w:bookmarkEnd w:id="4548"/>
    </w:p>
    <w:p w:rsidR="00CE501D" w:rsidRPr="005A4E93" w:rsidRDefault="00CE501D" w:rsidP="00CE501D">
      <w:pPr>
        <w:pStyle w:val="affffffffffffffffff1"/>
        <w:ind w:firstLine="480"/>
        <w:rPr>
          <w:szCs w:val="24"/>
          <w:lang w:val="x-none"/>
        </w:rPr>
      </w:pPr>
      <w:r w:rsidRPr="005A4E93">
        <w:rPr>
          <w:rFonts w:hint="eastAsia"/>
          <w:szCs w:val="24"/>
          <w:lang w:val="x-none"/>
        </w:rPr>
        <w:t>展示年月、地市、区县、装维网格、装维姓名、装维账号、全国唯一编码、身份证号、在职状态、装移机工单用后即评为满意的工单数、装机工单总数、装移机用后即评（场景式调研）满意度、装移机用后即评（场景式调研）满意度得分、用</w:t>
      </w:r>
      <w:r w:rsidRPr="005A4E93">
        <w:rPr>
          <w:rFonts w:hint="eastAsia"/>
          <w:szCs w:val="24"/>
          <w:lang w:val="x-none"/>
        </w:rPr>
        <w:lastRenderedPageBreak/>
        <w:t>后即评中用户表示满意的投诉工单数、狭义投诉工单总量、投诉处理用后即评（场景式调研）满意度、投诉处理用后即评（场景式调研）满意度得分、装机</w:t>
      </w:r>
      <w:r w:rsidRPr="005A4E93">
        <w:rPr>
          <w:rFonts w:hint="eastAsia"/>
          <w:szCs w:val="24"/>
          <w:lang w:val="x-none"/>
        </w:rPr>
        <w:t>IVR</w:t>
      </w:r>
      <w:r w:rsidRPr="005A4E93">
        <w:rPr>
          <w:rFonts w:hint="eastAsia"/>
          <w:szCs w:val="24"/>
          <w:lang w:val="x-none"/>
        </w:rPr>
        <w:t>回访满意度、投诉</w:t>
      </w:r>
      <w:r w:rsidRPr="005A4E93">
        <w:rPr>
          <w:rFonts w:hint="eastAsia"/>
          <w:szCs w:val="24"/>
          <w:lang w:val="x-none"/>
        </w:rPr>
        <w:t>IVR</w:t>
      </w:r>
      <w:r w:rsidRPr="005A4E93">
        <w:rPr>
          <w:rFonts w:hint="eastAsia"/>
          <w:szCs w:val="24"/>
          <w:lang w:val="x-none"/>
        </w:rPr>
        <w:t>回访满意度</w:t>
      </w:r>
      <w:r w:rsidRPr="005A4E93">
        <w:rPr>
          <w:rFonts w:hint="eastAsia"/>
          <w:szCs w:val="24"/>
        </w:rPr>
        <w:t>字段数据。</w:t>
      </w:r>
    </w:p>
    <w:p w:rsidR="00CE501D" w:rsidRPr="005A4E93" w:rsidRDefault="00CE501D" w:rsidP="00CE501D">
      <w:pPr>
        <w:pStyle w:val="5"/>
        <w:rPr>
          <w:szCs w:val="24"/>
        </w:rPr>
      </w:pPr>
      <w:bookmarkStart w:id="4549" w:name="_Toc130157229"/>
      <w:r w:rsidRPr="005A4E93">
        <w:rPr>
          <w:rFonts w:hint="eastAsia"/>
          <w:szCs w:val="24"/>
        </w:rPr>
        <w:t>随销支撑查询</w:t>
      </w:r>
      <w:bookmarkEnd w:id="4549"/>
    </w:p>
    <w:p w:rsidR="00CE501D" w:rsidRPr="005A4E93" w:rsidRDefault="00CE501D" w:rsidP="00CE501D">
      <w:pPr>
        <w:pStyle w:val="affffffffffffffffff1"/>
        <w:ind w:firstLine="480"/>
        <w:rPr>
          <w:szCs w:val="24"/>
        </w:rPr>
      </w:pPr>
      <w:r w:rsidRPr="005A4E93">
        <w:rPr>
          <w:rFonts w:hint="eastAsia"/>
          <w:szCs w:val="24"/>
        </w:rPr>
        <w:t>根据筛选条件：区域树、用户账号、用户名称、检索月份，查询随销支撑数据。</w:t>
      </w:r>
    </w:p>
    <w:p w:rsidR="00CE501D" w:rsidRPr="005A4E93" w:rsidRDefault="00CE501D" w:rsidP="00CE501D">
      <w:pPr>
        <w:pStyle w:val="5"/>
        <w:rPr>
          <w:szCs w:val="24"/>
        </w:rPr>
      </w:pPr>
      <w:bookmarkStart w:id="4550" w:name="_Toc130157230"/>
      <w:r w:rsidRPr="005A4E93">
        <w:rPr>
          <w:rFonts w:hint="eastAsia"/>
          <w:szCs w:val="24"/>
        </w:rPr>
        <w:t>随销支撑展示</w:t>
      </w:r>
      <w:bookmarkEnd w:id="4550"/>
    </w:p>
    <w:p w:rsidR="00CE501D" w:rsidRPr="005A4E93" w:rsidRDefault="00CE501D" w:rsidP="00CE501D">
      <w:pPr>
        <w:pStyle w:val="affffffffffffffffff1"/>
        <w:ind w:firstLine="480"/>
        <w:rPr>
          <w:szCs w:val="24"/>
        </w:rPr>
      </w:pPr>
      <w:r w:rsidRPr="005A4E93">
        <w:rPr>
          <w:rFonts w:hint="eastAsia"/>
          <w:szCs w:val="24"/>
          <w:lang w:val="x-none"/>
        </w:rPr>
        <w:t>展示年月、地市、区县、装维网格、装维姓名、装维账号、全国唯一编码、身份证号、在职状态、宽带随销数量、电视随销数量、智能组网随销数量、家庭安防随销数量、新开户、畅享包、增值业务、其他、大市场酬金、随销积分激励、其他激励（增值服务）、随销金额合计、随销支撑得分</w:t>
      </w:r>
      <w:r w:rsidRPr="005A4E93">
        <w:rPr>
          <w:rFonts w:hint="eastAsia"/>
          <w:szCs w:val="24"/>
        </w:rPr>
        <w:t>字段数据。</w:t>
      </w:r>
    </w:p>
    <w:p w:rsidR="00CE501D" w:rsidRPr="005A4E93" w:rsidRDefault="00CE501D" w:rsidP="00CE501D">
      <w:pPr>
        <w:pStyle w:val="5"/>
        <w:rPr>
          <w:szCs w:val="24"/>
        </w:rPr>
      </w:pPr>
      <w:bookmarkStart w:id="4551" w:name="_Toc130157231"/>
      <w:r w:rsidRPr="005A4E93">
        <w:rPr>
          <w:rFonts w:hint="eastAsia"/>
          <w:szCs w:val="24"/>
        </w:rPr>
        <w:t>6维度画像得分查询</w:t>
      </w:r>
      <w:bookmarkEnd w:id="4551"/>
    </w:p>
    <w:p w:rsidR="00CE501D" w:rsidRPr="005A4E93" w:rsidRDefault="00CE501D" w:rsidP="00CE501D">
      <w:pPr>
        <w:pStyle w:val="affffffffffffffffff1"/>
        <w:ind w:firstLine="480"/>
        <w:rPr>
          <w:szCs w:val="24"/>
        </w:rPr>
      </w:pPr>
      <w:r w:rsidRPr="005A4E93">
        <w:rPr>
          <w:rFonts w:hint="eastAsia"/>
          <w:szCs w:val="24"/>
        </w:rPr>
        <w:t>根据筛选条件：区域树、用户账号、用户名称、检索月份，查询</w:t>
      </w:r>
      <w:r w:rsidRPr="005A4E93">
        <w:rPr>
          <w:rFonts w:hint="eastAsia"/>
          <w:szCs w:val="24"/>
        </w:rPr>
        <w:t>6</w:t>
      </w:r>
      <w:r w:rsidRPr="005A4E93">
        <w:rPr>
          <w:rFonts w:hint="eastAsia"/>
          <w:szCs w:val="24"/>
        </w:rPr>
        <w:t>维度画像得分数据。</w:t>
      </w:r>
    </w:p>
    <w:p w:rsidR="00CE501D" w:rsidRPr="005A4E93" w:rsidRDefault="00CE501D" w:rsidP="00CE501D">
      <w:pPr>
        <w:pStyle w:val="5"/>
        <w:rPr>
          <w:szCs w:val="24"/>
        </w:rPr>
      </w:pPr>
      <w:bookmarkStart w:id="4552" w:name="_Toc130157232"/>
      <w:r w:rsidRPr="005A4E93">
        <w:rPr>
          <w:rFonts w:hint="eastAsia"/>
          <w:szCs w:val="24"/>
        </w:rPr>
        <w:t>6维度画像得分展示</w:t>
      </w:r>
      <w:bookmarkEnd w:id="4552"/>
    </w:p>
    <w:p w:rsidR="00CE501D" w:rsidRPr="005A4E93" w:rsidRDefault="00CE501D" w:rsidP="00CE501D">
      <w:pPr>
        <w:pStyle w:val="affffffffffffffffff1"/>
        <w:ind w:firstLine="480"/>
        <w:rPr>
          <w:szCs w:val="24"/>
        </w:rPr>
      </w:pPr>
      <w:r w:rsidRPr="005A4E93">
        <w:rPr>
          <w:rFonts w:hint="eastAsia"/>
          <w:szCs w:val="24"/>
        </w:rPr>
        <w:t>展示年月、地市、区县、装维网格、装维姓名、装维账号、全国唯一编码、身份证号、在职状态、</w:t>
      </w:r>
      <w:r w:rsidRPr="005A4E93">
        <w:rPr>
          <w:rFonts w:hint="eastAsia"/>
          <w:szCs w:val="24"/>
        </w:rPr>
        <w:t>2-5</w:t>
      </w:r>
      <w:r w:rsidRPr="005A4E93">
        <w:rPr>
          <w:rFonts w:hint="eastAsia"/>
          <w:szCs w:val="24"/>
        </w:rPr>
        <w:t>维度画像得分、基本能力（</w:t>
      </w:r>
      <w:r w:rsidRPr="005A4E93">
        <w:rPr>
          <w:rFonts w:hint="eastAsia"/>
          <w:szCs w:val="24"/>
        </w:rPr>
        <w:t>10%</w:t>
      </w:r>
      <w:r w:rsidRPr="005A4E93">
        <w:rPr>
          <w:rFonts w:hint="eastAsia"/>
          <w:szCs w:val="24"/>
        </w:rPr>
        <w:t>）、服务及时性（</w:t>
      </w:r>
      <w:r w:rsidRPr="005A4E93">
        <w:rPr>
          <w:rFonts w:hint="eastAsia"/>
          <w:szCs w:val="24"/>
        </w:rPr>
        <w:t>30%</w:t>
      </w:r>
      <w:r w:rsidRPr="005A4E93">
        <w:rPr>
          <w:rFonts w:hint="eastAsia"/>
          <w:szCs w:val="24"/>
        </w:rPr>
        <w:t>）、服务规范性（</w:t>
      </w:r>
      <w:r w:rsidRPr="005A4E93">
        <w:rPr>
          <w:rFonts w:hint="eastAsia"/>
          <w:szCs w:val="24"/>
        </w:rPr>
        <w:t>15%</w:t>
      </w:r>
      <w:r w:rsidRPr="005A4E93">
        <w:rPr>
          <w:rFonts w:hint="eastAsia"/>
          <w:szCs w:val="24"/>
        </w:rPr>
        <w:t>）、维护质量（</w:t>
      </w:r>
      <w:r w:rsidRPr="005A4E93">
        <w:rPr>
          <w:rFonts w:hint="eastAsia"/>
          <w:szCs w:val="24"/>
        </w:rPr>
        <w:t>15%</w:t>
      </w:r>
      <w:r w:rsidRPr="005A4E93">
        <w:rPr>
          <w:rFonts w:hint="eastAsia"/>
          <w:szCs w:val="24"/>
        </w:rPr>
        <w:t>）、服务满意度（</w:t>
      </w:r>
      <w:r w:rsidRPr="005A4E93">
        <w:rPr>
          <w:rFonts w:hint="eastAsia"/>
          <w:szCs w:val="24"/>
        </w:rPr>
        <w:t>20%</w:t>
      </w:r>
      <w:r w:rsidRPr="005A4E93">
        <w:rPr>
          <w:rFonts w:hint="eastAsia"/>
          <w:szCs w:val="24"/>
        </w:rPr>
        <w:t>）、随销支撑（</w:t>
      </w:r>
      <w:r w:rsidRPr="005A4E93">
        <w:rPr>
          <w:rFonts w:hint="eastAsia"/>
          <w:szCs w:val="24"/>
        </w:rPr>
        <w:t>10%</w:t>
      </w:r>
      <w:r w:rsidRPr="005A4E93">
        <w:rPr>
          <w:rFonts w:hint="eastAsia"/>
          <w:szCs w:val="24"/>
        </w:rPr>
        <w:t>）、总分分字段数据。</w:t>
      </w:r>
    </w:p>
    <w:p w:rsidR="00CE501D" w:rsidRPr="005A4E93" w:rsidRDefault="00CE501D" w:rsidP="00CE501D">
      <w:pPr>
        <w:pStyle w:val="5"/>
        <w:rPr>
          <w:szCs w:val="24"/>
        </w:rPr>
      </w:pPr>
      <w:bookmarkStart w:id="4553" w:name="_Toc130157233"/>
      <w:r w:rsidRPr="005A4E93">
        <w:rPr>
          <w:rFonts w:hint="eastAsia"/>
          <w:szCs w:val="24"/>
        </w:rPr>
        <w:t>装维明细-个人数据查询</w:t>
      </w:r>
      <w:bookmarkEnd w:id="4553"/>
    </w:p>
    <w:p w:rsidR="00CE501D" w:rsidRPr="005A4E93" w:rsidRDefault="00CE501D" w:rsidP="00CE501D">
      <w:pPr>
        <w:pStyle w:val="affffffffffffffffff1"/>
        <w:ind w:firstLine="480"/>
        <w:rPr>
          <w:szCs w:val="24"/>
        </w:rPr>
      </w:pPr>
      <w:r w:rsidRPr="005A4E93">
        <w:rPr>
          <w:rFonts w:hint="eastAsia"/>
          <w:szCs w:val="24"/>
        </w:rPr>
        <w:t>根据筛选条件：区域树、用户账号、用户名称、检索月份，查询装维明细</w:t>
      </w:r>
      <w:r w:rsidRPr="005A4E93">
        <w:rPr>
          <w:rFonts w:hint="eastAsia"/>
          <w:szCs w:val="24"/>
        </w:rPr>
        <w:t>-</w:t>
      </w:r>
      <w:r w:rsidRPr="005A4E93">
        <w:rPr>
          <w:rFonts w:hint="eastAsia"/>
          <w:szCs w:val="24"/>
        </w:rPr>
        <w:t>个人数据数据。</w:t>
      </w:r>
    </w:p>
    <w:p w:rsidR="00CE501D" w:rsidRPr="005A4E93" w:rsidRDefault="00CE501D" w:rsidP="00CE501D">
      <w:pPr>
        <w:pStyle w:val="5"/>
        <w:rPr>
          <w:szCs w:val="24"/>
        </w:rPr>
      </w:pPr>
      <w:bookmarkStart w:id="4554" w:name="_Toc130157234"/>
      <w:r w:rsidRPr="005A4E93">
        <w:rPr>
          <w:rFonts w:hint="eastAsia"/>
          <w:szCs w:val="24"/>
        </w:rPr>
        <w:t>装维明细-个人数据展示</w:t>
      </w:r>
      <w:bookmarkEnd w:id="4554"/>
    </w:p>
    <w:p w:rsidR="00CE501D" w:rsidRPr="005A4E93" w:rsidRDefault="00CE501D" w:rsidP="00CE501D">
      <w:pPr>
        <w:pStyle w:val="affffffffffffffffff1"/>
        <w:ind w:firstLine="480"/>
        <w:rPr>
          <w:szCs w:val="24"/>
        </w:rPr>
      </w:pPr>
      <w:r w:rsidRPr="005A4E93">
        <w:rPr>
          <w:rFonts w:hint="eastAsia"/>
          <w:szCs w:val="24"/>
        </w:rPr>
        <w:t>展示月份、省份、地市、区县、装维姓名、装维账号、代维单位、身份证号、在职时长（年）、是否在职、人员星级、是否通过</w:t>
      </w:r>
      <w:r w:rsidRPr="005A4E93">
        <w:rPr>
          <w:rFonts w:hint="eastAsia"/>
          <w:szCs w:val="24"/>
        </w:rPr>
        <w:t>L2</w:t>
      </w:r>
      <w:r w:rsidRPr="005A4E93">
        <w:rPr>
          <w:rFonts w:hint="eastAsia"/>
          <w:szCs w:val="24"/>
        </w:rPr>
        <w:t>认证、是否通过基础技能认</w:t>
      </w:r>
      <w:r w:rsidRPr="005A4E93">
        <w:rPr>
          <w:rFonts w:hint="eastAsia"/>
          <w:szCs w:val="24"/>
        </w:rPr>
        <w:lastRenderedPageBreak/>
        <w:t>证、是否通过家庭组网工程师认证、是否黑点人员、装机首次响应及时率、投诉首次响应及时率、装移机处理及时率、投诉处理及时率、质检合格率、新装用户弱光率、测速达标率、投诉解决率、狭义重复投诉率、用户催修率、装移机用后即评（场景式调研）满意度、投诉处理用后即评（场景式调研）满意度、装机</w:t>
      </w:r>
      <w:r w:rsidRPr="005A4E93">
        <w:rPr>
          <w:rFonts w:hint="eastAsia"/>
          <w:szCs w:val="24"/>
        </w:rPr>
        <w:t>IVR</w:t>
      </w:r>
      <w:r w:rsidRPr="005A4E93">
        <w:rPr>
          <w:rFonts w:hint="eastAsia"/>
          <w:szCs w:val="24"/>
        </w:rPr>
        <w:t>回访满意度、投诉</w:t>
      </w:r>
      <w:r w:rsidRPr="005A4E93">
        <w:rPr>
          <w:rFonts w:hint="eastAsia"/>
          <w:szCs w:val="24"/>
        </w:rPr>
        <w:t>IVR</w:t>
      </w:r>
      <w:r w:rsidRPr="005A4E93">
        <w:rPr>
          <w:rFonts w:hint="eastAsia"/>
          <w:szCs w:val="24"/>
        </w:rPr>
        <w:t>回访满意度、随销支撑（满分</w:t>
      </w:r>
      <w:r w:rsidRPr="005A4E93">
        <w:rPr>
          <w:rFonts w:hint="eastAsia"/>
          <w:szCs w:val="24"/>
        </w:rPr>
        <w:t>100</w:t>
      </w:r>
      <w:r w:rsidRPr="005A4E93">
        <w:rPr>
          <w:rFonts w:hint="eastAsia"/>
          <w:szCs w:val="24"/>
        </w:rPr>
        <w:t>分值）、基本能力（满分</w:t>
      </w:r>
      <w:r w:rsidRPr="005A4E93">
        <w:rPr>
          <w:rFonts w:hint="eastAsia"/>
          <w:szCs w:val="24"/>
        </w:rPr>
        <w:t>100</w:t>
      </w:r>
      <w:r w:rsidRPr="005A4E93">
        <w:rPr>
          <w:rFonts w:hint="eastAsia"/>
          <w:szCs w:val="24"/>
        </w:rPr>
        <w:t>分值）、服务及时性（满分</w:t>
      </w:r>
      <w:r w:rsidRPr="005A4E93">
        <w:rPr>
          <w:rFonts w:hint="eastAsia"/>
          <w:szCs w:val="24"/>
        </w:rPr>
        <w:t>100</w:t>
      </w:r>
      <w:r w:rsidRPr="005A4E93">
        <w:rPr>
          <w:rFonts w:hint="eastAsia"/>
          <w:szCs w:val="24"/>
        </w:rPr>
        <w:t>分值）、服务规范性（满分</w:t>
      </w:r>
      <w:r w:rsidRPr="005A4E93">
        <w:rPr>
          <w:rFonts w:hint="eastAsia"/>
          <w:szCs w:val="24"/>
        </w:rPr>
        <w:t>100</w:t>
      </w:r>
      <w:r w:rsidRPr="005A4E93">
        <w:rPr>
          <w:rFonts w:hint="eastAsia"/>
          <w:szCs w:val="24"/>
        </w:rPr>
        <w:t>分值）、维护质量（满分</w:t>
      </w:r>
      <w:r w:rsidRPr="005A4E93">
        <w:rPr>
          <w:rFonts w:hint="eastAsia"/>
          <w:szCs w:val="24"/>
        </w:rPr>
        <w:t>100</w:t>
      </w:r>
      <w:r w:rsidRPr="005A4E93">
        <w:rPr>
          <w:rFonts w:hint="eastAsia"/>
          <w:szCs w:val="24"/>
        </w:rPr>
        <w:t>分值）、服务满意度（满分</w:t>
      </w:r>
      <w:r w:rsidRPr="005A4E93">
        <w:rPr>
          <w:rFonts w:hint="eastAsia"/>
          <w:szCs w:val="24"/>
        </w:rPr>
        <w:t>100</w:t>
      </w:r>
      <w:r w:rsidRPr="005A4E93">
        <w:rPr>
          <w:rFonts w:hint="eastAsia"/>
          <w:szCs w:val="24"/>
        </w:rPr>
        <w:t>分值）、是否骨干人员、画像得分（满分</w:t>
      </w:r>
      <w:r w:rsidRPr="005A4E93">
        <w:rPr>
          <w:rFonts w:hint="eastAsia"/>
          <w:szCs w:val="24"/>
        </w:rPr>
        <w:t>5</w:t>
      </w:r>
      <w:r w:rsidRPr="005A4E93">
        <w:rPr>
          <w:rFonts w:hint="eastAsia"/>
          <w:szCs w:val="24"/>
        </w:rPr>
        <w:t>分）、人员跨月匹配关联字段、</w:t>
      </w:r>
      <w:r w:rsidRPr="005A4E93">
        <w:rPr>
          <w:rFonts w:hint="eastAsia"/>
          <w:szCs w:val="24"/>
        </w:rPr>
        <w:t>2~5</w:t>
      </w:r>
      <w:r w:rsidRPr="005A4E93">
        <w:rPr>
          <w:rFonts w:hint="eastAsia"/>
          <w:szCs w:val="24"/>
        </w:rPr>
        <w:t>维度合计得分（满分</w:t>
      </w:r>
      <w:r w:rsidRPr="005A4E93">
        <w:rPr>
          <w:rFonts w:hint="eastAsia"/>
          <w:szCs w:val="24"/>
        </w:rPr>
        <w:t>4</w:t>
      </w:r>
      <w:r w:rsidRPr="005A4E93">
        <w:rPr>
          <w:rFonts w:hint="eastAsia"/>
          <w:szCs w:val="24"/>
        </w:rPr>
        <w:t>分）、月内问题工单数量、是否态度恶劣与用户发生矛盾或造成负面舆论的人员（是</w:t>
      </w:r>
      <w:r w:rsidRPr="005A4E93">
        <w:rPr>
          <w:rFonts w:hint="eastAsia"/>
          <w:szCs w:val="24"/>
        </w:rPr>
        <w:t>/</w:t>
      </w:r>
      <w:r w:rsidRPr="005A4E93">
        <w:rPr>
          <w:rFonts w:hint="eastAsia"/>
          <w:szCs w:val="24"/>
        </w:rPr>
        <w:t>否）字段数据。</w:t>
      </w:r>
    </w:p>
    <w:p w:rsidR="00CE501D" w:rsidRPr="005A4E93" w:rsidRDefault="00CE501D" w:rsidP="00CE501D">
      <w:pPr>
        <w:pStyle w:val="5"/>
        <w:rPr>
          <w:szCs w:val="24"/>
        </w:rPr>
      </w:pPr>
      <w:bookmarkStart w:id="4555" w:name="_Toc130157235"/>
      <w:r w:rsidRPr="005A4E93">
        <w:rPr>
          <w:rFonts w:hint="eastAsia"/>
          <w:szCs w:val="24"/>
        </w:rPr>
        <w:t>接口上报装维画像数据查询</w:t>
      </w:r>
      <w:bookmarkEnd w:id="4555"/>
    </w:p>
    <w:p w:rsidR="00CE501D" w:rsidRPr="005A4E93" w:rsidRDefault="00CE501D" w:rsidP="00CE501D">
      <w:pPr>
        <w:pStyle w:val="affffffffffffffffff1"/>
        <w:ind w:firstLine="480"/>
        <w:rPr>
          <w:szCs w:val="24"/>
        </w:rPr>
      </w:pPr>
      <w:r w:rsidRPr="005A4E93">
        <w:rPr>
          <w:rFonts w:hint="eastAsia"/>
          <w:szCs w:val="24"/>
        </w:rPr>
        <w:t>根据筛选条件：区域树、用户账号、用户名称、检索月份，查询接口上报装维画像数据。</w:t>
      </w:r>
    </w:p>
    <w:p w:rsidR="00CE501D" w:rsidRPr="005A4E93" w:rsidRDefault="00CE501D" w:rsidP="00CE501D">
      <w:pPr>
        <w:pStyle w:val="5"/>
        <w:rPr>
          <w:szCs w:val="24"/>
        </w:rPr>
      </w:pPr>
      <w:bookmarkStart w:id="4556" w:name="_Toc130157236"/>
      <w:r w:rsidRPr="005A4E93">
        <w:rPr>
          <w:rFonts w:hint="eastAsia"/>
          <w:szCs w:val="24"/>
        </w:rPr>
        <w:t>接口上报装维画像数据展示</w:t>
      </w:r>
      <w:bookmarkEnd w:id="4556"/>
    </w:p>
    <w:p w:rsidR="00CE501D" w:rsidRPr="005A4E93" w:rsidRDefault="00CE501D" w:rsidP="00CE501D">
      <w:pPr>
        <w:pStyle w:val="affffffffffffffffff1"/>
        <w:ind w:firstLine="480"/>
        <w:rPr>
          <w:szCs w:val="24"/>
        </w:rPr>
      </w:pPr>
      <w:r w:rsidRPr="005A4E93">
        <w:rPr>
          <w:rFonts w:hint="eastAsia"/>
          <w:szCs w:val="24"/>
        </w:rPr>
        <w:t>展示月份、全国统一账号、学历、民族、星级、工作状态、性别、所属网格、省份、地市、工号、代维公司、入职时间、姓名、维护小区清单及属性（城市</w:t>
      </w:r>
      <w:r w:rsidRPr="005A4E93">
        <w:rPr>
          <w:rFonts w:hint="eastAsia"/>
          <w:szCs w:val="24"/>
        </w:rPr>
        <w:t>/</w:t>
      </w:r>
      <w:r w:rsidRPr="005A4E93">
        <w:rPr>
          <w:rFonts w:hint="eastAsia"/>
          <w:szCs w:val="24"/>
        </w:rPr>
        <w:t>农村）、维护家宽用户数、维护智能组网用户数、维护魔百和用户数、当月装机工单数量、当月移机工单数量、异常工单记录数、是否为低分人员、工作年限、技能认证水平、装移机首次响应及时率（一线人员负责首响时考核）、投诉首次响应及时率（一线人员负责首响时考核）、装移机处理及时率、本月投诉工单数、本月及时处理的工单数、本月质检合格工单数、本月质检总工单数、新装用户弱光率、当月测速到达签约带宽</w:t>
      </w:r>
      <w:r w:rsidRPr="005A4E93">
        <w:rPr>
          <w:rFonts w:hint="eastAsia"/>
          <w:szCs w:val="24"/>
        </w:rPr>
        <w:t>90%</w:t>
      </w:r>
      <w:r w:rsidRPr="005A4E93">
        <w:rPr>
          <w:rFonts w:hint="eastAsia"/>
          <w:szCs w:val="24"/>
        </w:rPr>
        <w:t>的新增用户装移机工单总数、当月总新增装移机（不含退单量）、投诉解决率、狭义重复投诉率、本月催修的投诉单总数、本月流转到网络侧的投诉工单总数、装机用后即评（场景式调研）满意度、投诉处理用后即评（场景式调研）满意度、基本能力得分、服务及时性得分、服务规范性得分、维护质量得分、服务满意度得分、随销支撑得分、是否骨干装维人员、累计处理工单量、有催单记录的装机工单量、当月退单的装机工单、当月安装成功的装机工单量、装维人员维护的</w:t>
      </w:r>
      <w:r w:rsidRPr="005A4E93">
        <w:rPr>
          <w:rFonts w:hint="eastAsia"/>
          <w:szCs w:val="24"/>
        </w:rPr>
        <w:lastRenderedPageBreak/>
        <w:t>ONU</w:t>
      </w:r>
      <w:r w:rsidRPr="005A4E93">
        <w:rPr>
          <w:rFonts w:hint="eastAsia"/>
          <w:szCs w:val="24"/>
        </w:rPr>
        <w:t>弱光的用户数量、装维人员维护的</w:t>
      </w:r>
      <w:r w:rsidRPr="005A4E93">
        <w:rPr>
          <w:rFonts w:hint="eastAsia"/>
          <w:szCs w:val="24"/>
        </w:rPr>
        <w:t>ONU</w:t>
      </w:r>
      <w:r w:rsidRPr="005A4E93">
        <w:rPr>
          <w:rFonts w:hint="eastAsia"/>
          <w:szCs w:val="24"/>
        </w:rPr>
        <w:t>的总数、装维标签、维护</w:t>
      </w:r>
      <w:r w:rsidRPr="005A4E93">
        <w:rPr>
          <w:rFonts w:hint="eastAsia"/>
          <w:szCs w:val="24"/>
        </w:rPr>
        <w:t>HDICT</w:t>
      </w:r>
      <w:r w:rsidRPr="005A4E93">
        <w:rPr>
          <w:rFonts w:hint="eastAsia"/>
          <w:szCs w:val="24"/>
        </w:rPr>
        <w:t>用户数、累计</w:t>
      </w:r>
      <w:r w:rsidRPr="005A4E93">
        <w:rPr>
          <w:rFonts w:hint="eastAsia"/>
          <w:szCs w:val="24"/>
        </w:rPr>
        <w:t>HDICT</w:t>
      </w:r>
      <w:r w:rsidRPr="005A4E93">
        <w:rPr>
          <w:rFonts w:hint="eastAsia"/>
          <w:szCs w:val="24"/>
        </w:rPr>
        <w:t>工单量、装机满意度样本数量、投诉满意度样本数量字段数据。</w:t>
      </w:r>
    </w:p>
    <w:p w:rsidR="00CE501D" w:rsidRPr="005A4E93" w:rsidRDefault="00CE501D" w:rsidP="00CE501D">
      <w:pPr>
        <w:pStyle w:val="5"/>
        <w:rPr>
          <w:szCs w:val="24"/>
        </w:rPr>
      </w:pPr>
      <w:bookmarkStart w:id="4557" w:name="_Toc130157237"/>
      <w:r w:rsidRPr="005A4E93">
        <w:rPr>
          <w:rFonts w:hint="eastAsia"/>
          <w:szCs w:val="24"/>
        </w:rPr>
        <w:t>邮件上报数据-汇总-省级别数据查询</w:t>
      </w:r>
      <w:bookmarkEnd w:id="4557"/>
    </w:p>
    <w:p w:rsidR="00CE501D" w:rsidRPr="005A4E93" w:rsidRDefault="00CE501D" w:rsidP="00CE501D">
      <w:pPr>
        <w:pStyle w:val="affffffffffffffffff1"/>
        <w:ind w:firstLine="480"/>
        <w:rPr>
          <w:szCs w:val="24"/>
        </w:rPr>
      </w:pPr>
      <w:r w:rsidRPr="005A4E93">
        <w:rPr>
          <w:rFonts w:hint="eastAsia"/>
          <w:szCs w:val="24"/>
        </w:rPr>
        <w:t>根据筛选条件：区域树、用户账号、用户名称、检索月份，查询邮件上报数据</w:t>
      </w:r>
      <w:r w:rsidRPr="005A4E93">
        <w:rPr>
          <w:rFonts w:hint="eastAsia"/>
          <w:szCs w:val="24"/>
        </w:rPr>
        <w:t>-</w:t>
      </w:r>
      <w:r w:rsidRPr="005A4E93">
        <w:rPr>
          <w:rFonts w:hint="eastAsia"/>
          <w:szCs w:val="24"/>
        </w:rPr>
        <w:t>汇总</w:t>
      </w:r>
      <w:r w:rsidRPr="005A4E93">
        <w:rPr>
          <w:rFonts w:hint="eastAsia"/>
          <w:szCs w:val="24"/>
        </w:rPr>
        <w:t>-</w:t>
      </w:r>
      <w:r w:rsidRPr="005A4E93">
        <w:rPr>
          <w:rFonts w:hint="eastAsia"/>
          <w:szCs w:val="24"/>
        </w:rPr>
        <w:t>省级别数据。</w:t>
      </w:r>
    </w:p>
    <w:p w:rsidR="00CE501D" w:rsidRPr="005A4E93" w:rsidRDefault="00CE501D" w:rsidP="00CE501D">
      <w:pPr>
        <w:pStyle w:val="5"/>
        <w:rPr>
          <w:szCs w:val="24"/>
        </w:rPr>
      </w:pPr>
      <w:bookmarkStart w:id="4558" w:name="_Toc130157238"/>
      <w:r w:rsidRPr="005A4E93">
        <w:rPr>
          <w:rFonts w:hint="eastAsia"/>
          <w:szCs w:val="24"/>
        </w:rPr>
        <w:t>邮件上报数据-汇总-省级别数据展示</w:t>
      </w:r>
      <w:bookmarkEnd w:id="4558"/>
    </w:p>
    <w:p w:rsidR="00CE501D" w:rsidRPr="005A4E93" w:rsidRDefault="00CE501D" w:rsidP="00CE501D">
      <w:pPr>
        <w:pStyle w:val="affffffffffffffffff1"/>
        <w:ind w:firstLine="480"/>
        <w:rPr>
          <w:szCs w:val="24"/>
        </w:rPr>
      </w:pPr>
      <w:r w:rsidRPr="005A4E93">
        <w:rPr>
          <w:rFonts w:hint="eastAsia"/>
          <w:szCs w:val="24"/>
        </w:rPr>
        <w:t>展示月份、省份、代维单位、期末全量装维人数、期末在职装维人数、期末代维单位人员省内占比、通过</w:t>
      </w:r>
      <w:r w:rsidRPr="005A4E93">
        <w:rPr>
          <w:rFonts w:hint="eastAsia"/>
          <w:szCs w:val="24"/>
        </w:rPr>
        <w:t>L2</w:t>
      </w:r>
      <w:r w:rsidRPr="005A4E93">
        <w:rPr>
          <w:rFonts w:hint="eastAsia"/>
          <w:szCs w:val="24"/>
        </w:rPr>
        <w:t>认证占比、通过基础技能认证占比、通过家庭组网工程师认证占比、低分人数、低分人员占比、黑点人员占比、本月期初</w:t>
      </w:r>
      <w:r w:rsidRPr="005A4E93">
        <w:rPr>
          <w:rFonts w:hint="eastAsia"/>
          <w:szCs w:val="24"/>
        </w:rPr>
        <w:t>(</w:t>
      </w:r>
      <w:r w:rsidRPr="005A4E93">
        <w:rPr>
          <w:rFonts w:hint="eastAsia"/>
          <w:szCs w:val="24"/>
        </w:rPr>
        <w:t>上月期末</w:t>
      </w:r>
      <w:r w:rsidRPr="005A4E93">
        <w:rPr>
          <w:rFonts w:hint="eastAsia"/>
          <w:szCs w:val="24"/>
        </w:rPr>
        <w:t>)</w:t>
      </w:r>
      <w:r w:rsidRPr="005A4E93">
        <w:rPr>
          <w:rFonts w:hint="eastAsia"/>
          <w:szCs w:val="24"/>
        </w:rPr>
        <w:t>骨干装维人数、本月期末</w:t>
      </w:r>
      <w:r w:rsidRPr="005A4E93">
        <w:rPr>
          <w:rFonts w:hint="eastAsia"/>
          <w:szCs w:val="24"/>
        </w:rPr>
        <w:t>(</w:t>
      </w:r>
      <w:r w:rsidRPr="005A4E93">
        <w:rPr>
          <w:rFonts w:hint="eastAsia"/>
          <w:szCs w:val="24"/>
        </w:rPr>
        <w:t>下月期初</w:t>
      </w:r>
      <w:r w:rsidRPr="005A4E93">
        <w:rPr>
          <w:rFonts w:hint="eastAsia"/>
          <w:szCs w:val="24"/>
        </w:rPr>
        <w:t>)</w:t>
      </w:r>
      <w:r w:rsidRPr="005A4E93">
        <w:rPr>
          <w:rFonts w:hint="eastAsia"/>
          <w:szCs w:val="24"/>
        </w:rPr>
        <w:t>骨干装维人数（与本月明细表期末在职骨干一致）、骨干装维离职率（本月期初骨干在期末的离职情况）、</w:t>
      </w:r>
      <w:r w:rsidRPr="005A4E93">
        <w:rPr>
          <w:rFonts w:hint="eastAsia"/>
          <w:szCs w:val="24"/>
        </w:rPr>
        <w:t>0-1</w:t>
      </w:r>
      <w:r w:rsidRPr="005A4E93">
        <w:rPr>
          <w:rFonts w:hint="eastAsia"/>
          <w:szCs w:val="24"/>
        </w:rPr>
        <w:t>分占比、</w:t>
      </w:r>
      <w:r w:rsidRPr="005A4E93">
        <w:rPr>
          <w:rFonts w:hint="eastAsia"/>
          <w:szCs w:val="24"/>
        </w:rPr>
        <w:t>1</w:t>
      </w:r>
      <w:r w:rsidRPr="005A4E93">
        <w:rPr>
          <w:rFonts w:hint="eastAsia"/>
          <w:szCs w:val="24"/>
        </w:rPr>
        <w:t>分（含）</w:t>
      </w:r>
      <w:r w:rsidRPr="005A4E93">
        <w:rPr>
          <w:rFonts w:hint="eastAsia"/>
          <w:szCs w:val="24"/>
        </w:rPr>
        <w:t>-2</w:t>
      </w:r>
      <w:r w:rsidRPr="005A4E93">
        <w:rPr>
          <w:rFonts w:hint="eastAsia"/>
          <w:szCs w:val="24"/>
        </w:rPr>
        <w:t>分</w:t>
      </w:r>
      <w:r w:rsidRPr="005A4E93">
        <w:rPr>
          <w:rFonts w:hint="eastAsia"/>
          <w:szCs w:val="24"/>
        </w:rPr>
        <w:t xml:space="preserve"> </w:t>
      </w:r>
      <w:r w:rsidRPr="005A4E93">
        <w:rPr>
          <w:rFonts w:hint="eastAsia"/>
          <w:szCs w:val="24"/>
        </w:rPr>
        <w:t>占比、</w:t>
      </w:r>
      <w:r w:rsidRPr="005A4E93">
        <w:rPr>
          <w:rFonts w:hint="eastAsia"/>
          <w:szCs w:val="24"/>
        </w:rPr>
        <w:t>2</w:t>
      </w:r>
      <w:r w:rsidRPr="005A4E93">
        <w:rPr>
          <w:rFonts w:hint="eastAsia"/>
          <w:szCs w:val="24"/>
        </w:rPr>
        <w:t>分（含）</w:t>
      </w:r>
      <w:r w:rsidRPr="005A4E93">
        <w:rPr>
          <w:rFonts w:hint="eastAsia"/>
          <w:szCs w:val="24"/>
        </w:rPr>
        <w:t>-3</w:t>
      </w:r>
      <w:r w:rsidRPr="005A4E93">
        <w:rPr>
          <w:rFonts w:hint="eastAsia"/>
          <w:szCs w:val="24"/>
        </w:rPr>
        <w:t>分</w:t>
      </w:r>
      <w:r w:rsidRPr="005A4E93">
        <w:rPr>
          <w:rFonts w:hint="eastAsia"/>
          <w:szCs w:val="24"/>
        </w:rPr>
        <w:t xml:space="preserve"> </w:t>
      </w:r>
      <w:r w:rsidRPr="005A4E93">
        <w:rPr>
          <w:rFonts w:hint="eastAsia"/>
          <w:szCs w:val="24"/>
        </w:rPr>
        <w:t>占比、</w:t>
      </w:r>
      <w:r w:rsidRPr="005A4E93">
        <w:rPr>
          <w:rFonts w:hint="eastAsia"/>
          <w:szCs w:val="24"/>
        </w:rPr>
        <w:t>3</w:t>
      </w:r>
      <w:r w:rsidRPr="005A4E93">
        <w:rPr>
          <w:rFonts w:hint="eastAsia"/>
          <w:szCs w:val="24"/>
        </w:rPr>
        <w:t>分（含）</w:t>
      </w:r>
      <w:r w:rsidRPr="005A4E93">
        <w:rPr>
          <w:rFonts w:hint="eastAsia"/>
          <w:szCs w:val="24"/>
        </w:rPr>
        <w:t>-4</w:t>
      </w:r>
      <w:r w:rsidRPr="005A4E93">
        <w:rPr>
          <w:rFonts w:hint="eastAsia"/>
          <w:szCs w:val="24"/>
        </w:rPr>
        <w:t>分</w:t>
      </w:r>
      <w:r w:rsidRPr="005A4E93">
        <w:rPr>
          <w:rFonts w:hint="eastAsia"/>
          <w:szCs w:val="24"/>
        </w:rPr>
        <w:t xml:space="preserve"> </w:t>
      </w:r>
      <w:r w:rsidRPr="005A4E93">
        <w:rPr>
          <w:rFonts w:hint="eastAsia"/>
          <w:szCs w:val="24"/>
        </w:rPr>
        <w:t>占比、</w:t>
      </w:r>
      <w:r w:rsidRPr="005A4E93">
        <w:rPr>
          <w:rFonts w:hint="eastAsia"/>
          <w:szCs w:val="24"/>
        </w:rPr>
        <w:t>4</w:t>
      </w:r>
      <w:r w:rsidRPr="005A4E93">
        <w:rPr>
          <w:rFonts w:hint="eastAsia"/>
          <w:szCs w:val="24"/>
        </w:rPr>
        <w:t>分（含）</w:t>
      </w:r>
      <w:r w:rsidRPr="005A4E93">
        <w:rPr>
          <w:rFonts w:hint="eastAsia"/>
          <w:szCs w:val="24"/>
        </w:rPr>
        <w:t>-5</w:t>
      </w:r>
      <w:r w:rsidRPr="005A4E93">
        <w:rPr>
          <w:rFonts w:hint="eastAsia"/>
          <w:szCs w:val="24"/>
        </w:rPr>
        <w:t>分</w:t>
      </w:r>
      <w:r w:rsidRPr="005A4E93">
        <w:rPr>
          <w:rFonts w:hint="eastAsia"/>
          <w:szCs w:val="24"/>
        </w:rPr>
        <w:t xml:space="preserve"> </w:t>
      </w:r>
      <w:r w:rsidRPr="005A4E93">
        <w:rPr>
          <w:rFonts w:hint="eastAsia"/>
          <w:szCs w:val="24"/>
        </w:rPr>
        <w:t>占比字段数据。</w:t>
      </w:r>
    </w:p>
    <w:p w:rsidR="00CE501D" w:rsidRPr="005A4E93" w:rsidRDefault="00CE501D" w:rsidP="00CE501D">
      <w:pPr>
        <w:pStyle w:val="5"/>
        <w:rPr>
          <w:szCs w:val="24"/>
        </w:rPr>
      </w:pPr>
      <w:bookmarkStart w:id="4559" w:name="_Toc130157239"/>
      <w:r w:rsidRPr="005A4E93">
        <w:rPr>
          <w:rFonts w:hint="eastAsia"/>
          <w:szCs w:val="24"/>
        </w:rPr>
        <w:t>装维人员计件工作量明细查询</w:t>
      </w:r>
      <w:bookmarkEnd w:id="4559"/>
    </w:p>
    <w:p w:rsidR="00CE501D" w:rsidRPr="005A4E93" w:rsidRDefault="00CE501D" w:rsidP="00CE501D">
      <w:pPr>
        <w:pStyle w:val="affffffffffffffffff1"/>
        <w:ind w:firstLine="480"/>
        <w:rPr>
          <w:szCs w:val="24"/>
        </w:rPr>
      </w:pPr>
      <w:r w:rsidRPr="005A4E93">
        <w:rPr>
          <w:rFonts w:hint="eastAsia"/>
          <w:szCs w:val="24"/>
        </w:rPr>
        <w:t>根据筛选条件：区域树、用户账号、用户名称、检索月份，查询装维人员计件工作量明细数据。</w:t>
      </w:r>
    </w:p>
    <w:p w:rsidR="00CE501D" w:rsidRPr="005A4E93" w:rsidRDefault="00CE501D" w:rsidP="00CE501D">
      <w:pPr>
        <w:pStyle w:val="5"/>
        <w:rPr>
          <w:szCs w:val="24"/>
        </w:rPr>
      </w:pPr>
      <w:bookmarkStart w:id="4560" w:name="_Toc130157240"/>
      <w:r w:rsidRPr="005A4E93">
        <w:rPr>
          <w:rFonts w:hint="eastAsia"/>
          <w:szCs w:val="24"/>
        </w:rPr>
        <w:t>装维人员计件工作量明细展示</w:t>
      </w:r>
      <w:bookmarkEnd w:id="4560"/>
    </w:p>
    <w:p w:rsidR="00CE501D" w:rsidRPr="005A4E93" w:rsidRDefault="00CE501D" w:rsidP="00CE501D">
      <w:pPr>
        <w:pStyle w:val="affffffffffffffffff1"/>
        <w:ind w:firstLine="480"/>
        <w:rPr>
          <w:szCs w:val="24"/>
        </w:rPr>
      </w:pPr>
      <w:r w:rsidRPr="005A4E93">
        <w:rPr>
          <w:rFonts w:hint="eastAsia"/>
          <w:szCs w:val="24"/>
        </w:rPr>
        <w:t>展示年月、地市、区县、装维网格、装维姓名、装维账号、全国唯一编码、身份证号、在职状态、类型、宽带新装（城市）、宽带新装（农村）、宽带移机（城市）、宽带移机（农村）、高清机顶盒、智能组网（单个）、智能组网（多个）、室内安防、室外安防、</w:t>
      </w:r>
      <w:r w:rsidRPr="005A4E93">
        <w:rPr>
          <w:rFonts w:hint="eastAsia"/>
          <w:szCs w:val="24"/>
        </w:rPr>
        <w:t>IMS</w:t>
      </w:r>
      <w:r w:rsidRPr="005A4E93">
        <w:rPr>
          <w:rFonts w:hint="eastAsia"/>
          <w:szCs w:val="24"/>
        </w:rPr>
        <w:t>电话、设备调测（简单）、设备调测（复杂）、信息点布放、加急服务、应用软件推广、千兆服务、宽带提速、摄像头换机、主动关怀单、客户画像工单字段数据。</w:t>
      </w:r>
    </w:p>
    <w:p w:rsidR="00CE501D" w:rsidRPr="005A4E93" w:rsidRDefault="00CE501D" w:rsidP="00CE501D">
      <w:pPr>
        <w:pStyle w:val="5"/>
        <w:rPr>
          <w:szCs w:val="24"/>
        </w:rPr>
      </w:pPr>
      <w:bookmarkStart w:id="4561" w:name="_Toc130157241"/>
      <w:r w:rsidRPr="005A4E93">
        <w:rPr>
          <w:rFonts w:hint="eastAsia"/>
          <w:szCs w:val="24"/>
        </w:rPr>
        <w:t>薪酬汇总表查询</w:t>
      </w:r>
      <w:bookmarkEnd w:id="4561"/>
    </w:p>
    <w:p w:rsidR="00CE501D" w:rsidRPr="005A4E93" w:rsidRDefault="00CE501D" w:rsidP="00CE501D">
      <w:pPr>
        <w:pStyle w:val="affffffffffffffffff1"/>
        <w:ind w:firstLine="480"/>
        <w:rPr>
          <w:szCs w:val="24"/>
        </w:rPr>
      </w:pPr>
      <w:r w:rsidRPr="005A4E93">
        <w:rPr>
          <w:rFonts w:hint="eastAsia"/>
          <w:szCs w:val="24"/>
        </w:rPr>
        <w:t>根据筛选条件：区域树、用户账号、用户名称、检索月份，查询装维人员数据。</w:t>
      </w:r>
    </w:p>
    <w:p w:rsidR="00CE501D" w:rsidRPr="005A4E93" w:rsidRDefault="00CE501D" w:rsidP="00CE501D">
      <w:pPr>
        <w:pStyle w:val="5"/>
        <w:rPr>
          <w:szCs w:val="24"/>
        </w:rPr>
      </w:pPr>
      <w:bookmarkStart w:id="4562" w:name="_Toc130157242"/>
      <w:r w:rsidRPr="005A4E93">
        <w:rPr>
          <w:rFonts w:hint="eastAsia"/>
          <w:szCs w:val="24"/>
        </w:rPr>
        <w:lastRenderedPageBreak/>
        <w:t>薪酬汇总</w:t>
      </w:r>
      <w:r>
        <w:rPr>
          <w:rFonts w:hint="eastAsia"/>
          <w:szCs w:val="24"/>
        </w:rPr>
        <w:t>录入</w:t>
      </w:r>
      <w:bookmarkEnd w:id="4562"/>
    </w:p>
    <w:p w:rsidR="00CE501D" w:rsidRPr="005A4E93" w:rsidRDefault="00CE501D" w:rsidP="00CE501D">
      <w:pPr>
        <w:pStyle w:val="affffffffffffffffff1"/>
        <w:ind w:firstLine="480"/>
        <w:rPr>
          <w:szCs w:val="24"/>
        </w:rPr>
      </w:pPr>
      <w:r w:rsidRPr="005A4E93">
        <w:rPr>
          <w:rFonts w:hint="eastAsia"/>
          <w:szCs w:val="24"/>
        </w:rPr>
        <w:t>展示序号、分公司、年月、装维业务收入</w:t>
      </w:r>
      <w:r w:rsidRPr="005A4E93">
        <w:rPr>
          <w:rFonts w:hint="eastAsia"/>
          <w:szCs w:val="24"/>
        </w:rPr>
        <w:t>/</w:t>
      </w:r>
      <w:r w:rsidRPr="005A4E93">
        <w:rPr>
          <w:rFonts w:hint="eastAsia"/>
          <w:szCs w:val="24"/>
        </w:rPr>
        <w:t>元、参与驻地网业务收入</w:t>
      </w:r>
      <w:r w:rsidRPr="005A4E93">
        <w:rPr>
          <w:rFonts w:hint="eastAsia"/>
          <w:szCs w:val="24"/>
        </w:rPr>
        <w:t>/</w:t>
      </w:r>
      <w:r w:rsidRPr="005A4E93">
        <w:rPr>
          <w:rFonts w:hint="eastAsia"/>
          <w:szCs w:val="24"/>
        </w:rPr>
        <w:t>元、参与集客业务收入</w:t>
      </w:r>
      <w:r w:rsidRPr="005A4E93">
        <w:rPr>
          <w:rFonts w:hint="eastAsia"/>
          <w:szCs w:val="24"/>
        </w:rPr>
        <w:t>/</w:t>
      </w:r>
      <w:r w:rsidRPr="005A4E93">
        <w:rPr>
          <w:rFonts w:hint="eastAsia"/>
          <w:szCs w:val="24"/>
        </w:rPr>
        <w:t>元、市场外包费列支、维护外包费列支、合计应付收入</w:t>
      </w:r>
      <w:r w:rsidRPr="005A4E93">
        <w:rPr>
          <w:rFonts w:hint="eastAsia"/>
          <w:szCs w:val="24"/>
        </w:rPr>
        <w:t>/</w:t>
      </w:r>
      <w:r w:rsidRPr="005A4E93">
        <w:rPr>
          <w:rFonts w:hint="eastAsia"/>
          <w:szCs w:val="24"/>
        </w:rPr>
        <w:t>元字段数据。</w:t>
      </w:r>
    </w:p>
    <w:p w:rsidR="00CE501D" w:rsidRPr="005A4E93" w:rsidRDefault="00CE501D" w:rsidP="00CE501D">
      <w:pPr>
        <w:pStyle w:val="5"/>
        <w:rPr>
          <w:szCs w:val="24"/>
        </w:rPr>
      </w:pPr>
      <w:bookmarkStart w:id="4563" w:name="_Toc130157243"/>
      <w:r w:rsidRPr="005A4E93">
        <w:rPr>
          <w:rFonts w:hint="eastAsia"/>
          <w:szCs w:val="24"/>
        </w:rPr>
        <w:t>人力审批表查询</w:t>
      </w:r>
      <w:bookmarkEnd w:id="4563"/>
    </w:p>
    <w:p w:rsidR="00CE501D" w:rsidRPr="005A4E93" w:rsidRDefault="00CE501D" w:rsidP="00CE501D">
      <w:pPr>
        <w:pStyle w:val="affffffffffffffffff1"/>
        <w:ind w:firstLine="480"/>
        <w:rPr>
          <w:szCs w:val="24"/>
        </w:rPr>
      </w:pPr>
      <w:r w:rsidRPr="005A4E93">
        <w:rPr>
          <w:rFonts w:hint="eastAsia"/>
          <w:szCs w:val="24"/>
        </w:rPr>
        <w:t>根据筛选条件：区域树、用户账号、用户名称、检索月份，查询装维人员数据。</w:t>
      </w:r>
    </w:p>
    <w:p w:rsidR="00CE501D" w:rsidRPr="005A4E93" w:rsidRDefault="00CE501D" w:rsidP="00CE501D">
      <w:pPr>
        <w:pStyle w:val="5"/>
        <w:rPr>
          <w:szCs w:val="24"/>
        </w:rPr>
      </w:pPr>
      <w:bookmarkStart w:id="4564" w:name="_Toc130157244"/>
      <w:r w:rsidRPr="005A4E93">
        <w:rPr>
          <w:rFonts w:hint="eastAsia"/>
          <w:szCs w:val="24"/>
        </w:rPr>
        <w:t>人力审批</w:t>
      </w:r>
      <w:r>
        <w:rPr>
          <w:rFonts w:hint="eastAsia"/>
          <w:szCs w:val="24"/>
        </w:rPr>
        <w:t>录入</w:t>
      </w:r>
      <w:bookmarkEnd w:id="4564"/>
    </w:p>
    <w:p w:rsidR="00CE501D" w:rsidRPr="005A4E93" w:rsidRDefault="00CE501D" w:rsidP="00CE501D">
      <w:pPr>
        <w:pStyle w:val="affffffffffffffffff1"/>
        <w:ind w:firstLine="480"/>
        <w:rPr>
          <w:szCs w:val="24"/>
        </w:rPr>
      </w:pPr>
      <w:r w:rsidRPr="005A4E93">
        <w:rPr>
          <w:rFonts w:hint="eastAsia"/>
          <w:szCs w:val="24"/>
        </w:rPr>
        <w:t>展示州市、区县、网格名称、姓名、综调账号、用户类型、应付数、养老保险、医疗保险、重特病、失业保险、住房公积金、登高电工取证、实发数、养老保险、医疗保险、重特病、失业保险、生育、工伤、公积金、合计</w:t>
      </w:r>
      <w:r w:rsidRPr="005A4E93">
        <w:rPr>
          <w:rFonts w:hint="eastAsia"/>
          <w:szCs w:val="24"/>
        </w:rPr>
        <w:t>/</w:t>
      </w:r>
      <w:r w:rsidRPr="005A4E93">
        <w:rPr>
          <w:rFonts w:hint="eastAsia"/>
          <w:szCs w:val="24"/>
        </w:rPr>
        <w:t>元字段数据。</w:t>
      </w:r>
    </w:p>
    <w:p w:rsidR="00CE501D" w:rsidRPr="005A4E93" w:rsidRDefault="00CE501D" w:rsidP="00CE501D">
      <w:pPr>
        <w:pStyle w:val="5"/>
        <w:rPr>
          <w:szCs w:val="24"/>
        </w:rPr>
      </w:pPr>
      <w:bookmarkStart w:id="4565" w:name="_Toc130157245"/>
      <w:r w:rsidRPr="005A4E93">
        <w:rPr>
          <w:rFonts w:hint="eastAsia"/>
          <w:szCs w:val="24"/>
        </w:rPr>
        <w:t>市场审批表查询</w:t>
      </w:r>
      <w:bookmarkEnd w:id="4565"/>
    </w:p>
    <w:p w:rsidR="00CE501D" w:rsidRPr="005A4E93" w:rsidRDefault="00CE501D" w:rsidP="00CE501D">
      <w:pPr>
        <w:pStyle w:val="affffffffffffffffff1"/>
        <w:ind w:firstLine="480"/>
        <w:rPr>
          <w:szCs w:val="24"/>
        </w:rPr>
      </w:pPr>
      <w:r w:rsidRPr="005A4E93">
        <w:rPr>
          <w:rFonts w:hint="eastAsia"/>
          <w:szCs w:val="24"/>
        </w:rPr>
        <w:t>根据筛选条件：区域树、用户账号、用户名称、检索月份，查询装维人员数据。</w:t>
      </w:r>
    </w:p>
    <w:p w:rsidR="00CE501D" w:rsidRPr="005A4E93" w:rsidRDefault="00CE501D" w:rsidP="00CE501D">
      <w:pPr>
        <w:pStyle w:val="5"/>
        <w:rPr>
          <w:szCs w:val="24"/>
        </w:rPr>
      </w:pPr>
      <w:bookmarkStart w:id="4566" w:name="_Toc130157246"/>
      <w:r w:rsidRPr="005A4E93">
        <w:rPr>
          <w:rFonts w:hint="eastAsia"/>
          <w:szCs w:val="24"/>
        </w:rPr>
        <w:t>市场审批</w:t>
      </w:r>
      <w:r>
        <w:rPr>
          <w:rFonts w:hint="eastAsia"/>
          <w:szCs w:val="24"/>
        </w:rPr>
        <w:t>录入</w:t>
      </w:r>
      <w:bookmarkEnd w:id="4566"/>
    </w:p>
    <w:p w:rsidR="00CE501D" w:rsidRPr="005A4E93" w:rsidRDefault="00CE501D" w:rsidP="00CE501D">
      <w:pPr>
        <w:pStyle w:val="affffffffffffffffff1"/>
        <w:ind w:firstLine="480"/>
        <w:rPr>
          <w:szCs w:val="24"/>
        </w:rPr>
      </w:pPr>
      <w:r w:rsidRPr="005A4E93">
        <w:rPr>
          <w:rFonts w:hint="eastAsia"/>
          <w:szCs w:val="24"/>
        </w:rPr>
        <w:t>展示年月、州市、区县、网格名称、姓名、综调账号、用户类型、全家</w:t>
      </w:r>
      <w:r w:rsidRPr="005A4E93">
        <w:rPr>
          <w:rFonts w:hint="eastAsia"/>
          <w:szCs w:val="24"/>
        </w:rPr>
        <w:t>WIFI</w:t>
      </w:r>
      <w:r w:rsidRPr="005A4E93">
        <w:rPr>
          <w:rFonts w:hint="eastAsia"/>
          <w:szCs w:val="24"/>
        </w:rPr>
        <w:t>、家庭安防、新装宽带、新装电视、新开户、畅享包、增值业务、其他、业务量小计、大市场酬金、随销积分激励、增值服务、汇总金额、其中市场外包费列支字段数据。</w:t>
      </w:r>
    </w:p>
    <w:p w:rsidR="00CE501D" w:rsidRPr="005A4E93" w:rsidRDefault="00CE501D" w:rsidP="00CE501D">
      <w:pPr>
        <w:pStyle w:val="5"/>
        <w:rPr>
          <w:szCs w:val="24"/>
        </w:rPr>
      </w:pPr>
      <w:bookmarkStart w:id="4567" w:name="_Toc130157247"/>
      <w:r w:rsidRPr="005A4E93">
        <w:rPr>
          <w:rFonts w:hint="eastAsia"/>
          <w:szCs w:val="24"/>
        </w:rPr>
        <w:t>维护审核表查询</w:t>
      </w:r>
      <w:bookmarkEnd w:id="4567"/>
    </w:p>
    <w:p w:rsidR="00CE501D" w:rsidRPr="005A4E93" w:rsidRDefault="00CE501D" w:rsidP="00CE501D">
      <w:pPr>
        <w:pStyle w:val="affffffffffffffffff1"/>
        <w:ind w:firstLine="480"/>
        <w:rPr>
          <w:szCs w:val="24"/>
        </w:rPr>
      </w:pPr>
      <w:r w:rsidRPr="005A4E93">
        <w:rPr>
          <w:rFonts w:hint="eastAsia"/>
          <w:szCs w:val="24"/>
        </w:rPr>
        <w:t>根据筛选条件：区域树、用户账号、用户名称、检索月份，查询装维人员数据。</w:t>
      </w:r>
    </w:p>
    <w:p w:rsidR="00CE501D" w:rsidRPr="005A4E93" w:rsidRDefault="00CE501D" w:rsidP="00CE501D">
      <w:pPr>
        <w:pStyle w:val="5"/>
        <w:rPr>
          <w:szCs w:val="24"/>
        </w:rPr>
      </w:pPr>
      <w:bookmarkStart w:id="4568" w:name="_Toc130157248"/>
      <w:r w:rsidRPr="005A4E93">
        <w:rPr>
          <w:rFonts w:hint="eastAsia"/>
          <w:szCs w:val="24"/>
        </w:rPr>
        <w:t>维护审核</w:t>
      </w:r>
      <w:r>
        <w:rPr>
          <w:rFonts w:hint="eastAsia"/>
          <w:szCs w:val="24"/>
        </w:rPr>
        <w:t>录入</w:t>
      </w:r>
      <w:bookmarkEnd w:id="4568"/>
    </w:p>
    <w:p w:rsidR="00CE501D" w:rsidRPr="005A4E93" w:rsidRDefault="00CE501D" w:rsidP="00CE501D">
      <w:pPr>
        <w:pStyle w:val="affffffffffffffffff1"/>
        <w:ind w:firstLine="480"/>
        <w:rPr>
          <w:szCs w:val="24"/>
        </w:rPr>
      </w:pPr>
      <w:r w:rsidRPr="005A4E93">
        <w:rPr>
          <w:rFonts w:hint="eastAsia"/>
          <w:szCs w:val="24"/>
        </w:rPr>
        <w:t>展示年月、州市、区县、网格名称、姓名、综调账号、用户类型、星级工资、宽带维护费、合计、宽带装移拆、生态产品安装、增值服务（此处删除）、质差整治（此处删除）、合计、及时性考核、服务质量考核、质检不合格、安装质量考核、作业安全考核、分公司自定义考核、合计、</w:t>
      </w:r>
      <w:r w:rsidRPr="005A4E93">
        <w:rPr>
          <w:rFonts w:hint="eastAsia"/>
          <w:szCs w:val="24"/>
        </w:rPr>
        <w:t>H5</w:t>
      </w:r>
      <w:r w:rsidRPr="005A4E93">
        <w:rPr>
          <w:rFonts w:hint="eastAsia"/>
          <w:szCs w:val="24"/>
        </w:rPr>
        <w:t>满意度奖励、分公司自定义奖励、分公司补贴、省公司奖励、驻地网收入、驻地网考核、驻地网收入合计</w:t>
      </w:r>
      <w:r w:rsidRPr="005A4E93">
        <w:rPr>
          <w:rFonts w:hint="eastAsia"/>
          <w:szCs w:val="24"/>
        </w:rPr>
        <w:t>/</w:t>
      </w:r>
      <w:r w:rsidRPr="005A4E93">
        <w:rPr>
          <w:rFonts w:hint="eastAsia"/>
          <w:szCs w:val="24"/>
        </w:rPr>
        <w:t>元、和商务收</w:t>
      </w:r>
      <w:r w:rsidRPr="005A4E93">
        <w:rPr>
          <w:rFonts w:hint="eastAsia"/>
          <w:szCs w:val="24"/>
        </w:rPr>
        <w:lastRenderedPageBreak/>
        <w:t>入、和商务考核、集客收入合计</w:t>
      </w:r>
      <w:r w:rsidRPr="005A4E93">
        <w:rPr>
          <w:rFonts w:hint="eastAsia"/>
          <w:szCs w:val="24"/>
        </w:rPr>
        <w:t>/</w:t>
      </w:r>
      <w:r w:rsidRPr="005A4E93">
        <w:rPr>
          <w:rFonts w:hint="eastAsia"/>
          <w:szCs w:val="24"/>
        </w:rPr>
        <w:t>元、随销收入、随销考核、市场收入合计</w:t>
      </w:r>
      <w:r w:rsidRPr="005A4E93">
        <w:rPr>
          <w:rFonts w:hint="eastAsia"/>
          <w:szCs w:val="24"/>
        </w:rPr>
        <w:t>/</w:t>
      </w:r>
      <w:r w:rsidRPr="005A4E93">
        <w:rPr>
          <w:rFonts w:hint="eastAsia"/>
          <w:szCs w:val="24"/>
        </w:rPr>
        <w:t>元、应付数字段数据。</w:t>
      </w:r>
    </w:p>
    <w:p w:rsidR="00CE501D" w:rsidRPr="005A4E93" w:rsidRDefault="00CE501D" w:rsidP="00CE501D">
      <w:pPr>
        <w:pStyle w:val="5"/>
        <w:rPr>
          <w:szCs w:val="24"/>
        </w:rPr>
      </w:pPr>
      <w:bookmarkStart w:id="4569" w:name="_Toc130157249"/>
      <w:r w:rsidRPr="005A4E93">
        <w:rPr>
          <w:rFonts w:hint="eastAsia"/>
          <w:szCs w:val="24"/>
        </w:rPr>
        <w:t>基础收入明细费查询</w:t>
      </w:r>
      <w:bookmarkEnd w:id="4569"/>
    </w:p>
    <w:p w:rsidR="00CE501D" w:rsidRPr="005A4E93" w:rsidRDefault="00CE501D" w:rsidP="00CE501D">
      <w:pPr>
        <w:pStyle w:val="affffffffffffffffff1"/>
        <w:ind w:firstLine="480"/>
        <w:rPr>
          <w:szCs w:val="24"/>
        </w:rPr>
      </w:pPr>
      <w:r w:rsidRPr="005A4E93">
        <w:rPr>
          <w:rFonts w:hint="eastAsia"/>
          <w:szCs w:val="24"/>
        </w:rPr>
        <w:t>根据筛选条件：区域树、用户账号、用户名称、检索月份，查询装维人员数据。</w:t>
      </w:r>
    </w:p>
    <w:p w:rsidR="00CE501D" w:rsidRPr="005A4E93" w:rsidRDefault="00CE501D" w:rsidP="00CE501D">
      <w:pPr>
        <w:pStyle w:val="5"/>
        <w:rPr>
          <w:szCs w:val="24"/>
        </w:rPr>
      </w:pPr>
      <w:bookmarkStart w:id="4570" w:name="_Toc130157250"/>
      <w:r w:rsidRPr="005A4E93">
        <w:rPr>
          <w:rFonts w:hint="eastAsia"/>
          <w:szCs w:val="24"/>
        </w:rPr>
        <w:t>基础收入明细费展示</w:t>
      </w:r>
      <w:bookmarkEnd w:id="4570"/>
    </w:p>
    <w:p w:rsidR="00CE501D" w:rsidRPr="005A4E93" w:rsidRDefault="00CE501D" w:rsidP="00CE501D">
      <w:pPr>
        <w:pStyle w:val="affffffffffffffffff1"/>
        <w:ind w:firstLine="480"/>
        <w:rPr>
          <w:szCs w:val="24"/>
        </w:rPr>
      </w:pPr>
      <w:r w:rsidRPr="005A4E93">
        <w:rPr>
          <w:rFonts w:hint="eastAsia"/>
          <w:szCs w:val="24"/>
        </w:rPr>
        <w:t>展示年月、州市、区县、网格名称、姓名、综调账号、用户类型、星级工资</w:t>
      </w:r>
      <w:r w:rsidRPr="005A4E93">
        <w:rPr>
          <w:rFonts w:hint="eastAsia"/>
          <w:szCs w:val="24"/>
        </w:rPr>
        <w:t>/</w:t>
      </w:r>
      <w:r w:rsidRPr="005A4E93">
        <w:rPr>
          <w:rFonts w:hint="eastAsia"/>
          <w:szCs w:val="24"/>
        </w:rPr>
        <w:t>元、宽带维护（城区）</w:t>
      </w:r>
      <w:r w:rsidRPr="005A4E93">
        <w:rPr>
          <w:rFonts w:hint="eastAsia"/>
          <w:szCs w:val="24"/>
        </w:rPr>
        <w:t>/</w:t>
      </w:r>
      <w:r w:rsidRPr="005A4E93">
        <w:rPr>
          <w:rFonts w:hint="eastAsia"/>
          <w:szCs w:val="24"/>
        </w:rPr>
        <w:t>元、宽带维护（农村）</w:t>
      </w:r>
      <w:r w:rsidRPr="005A4E93">
        <w:rPr>
          <w:rFonts w:hint="eastAsia"/>
          <w:szCs w:val="24"/>
        </w:rPr>
        <w:t>/</w:t>
      </w:r>
      <w:r w:rsidRPr="005A4E93">
        <w:rPr>
          <w:rFonts w:hint="eastAsia"/>
          <w:szCs w:val="24"/>
        </w:rPr>
        <w:t>元、宽带维护费合计</w:t>
      </w:r>
      <w:r w:rsidRPr="005A4E93">
        <w:rPr>
          <w:rFonts w:hint="eastAsia"/>
          <w:szCs w:val="24"/>
        </w:rPr>
        <w:t>/</w:t>
      </w:r>
      <w:r w:rsidRPr="005A4E93">
        <w:rPr>
          <w:rFonts w:hint="eastAsia"/>
          <w:szCs w:val="24"/>
        </w:rPr>
        <w:t>元字段数据。</w:t>
      </w:r>
    </w:p>
    <w:p w:rsidR="00CE501D" w:rsidRPr="005A4E93" w:rsidRDefault="00CE501D" w:rsidP="00CE501D">
      <w:pPr>
        <w:pStyle w:val="5"/>
        <w:rPr>
          <w:szCs w:val="24"/>
        </w:rPr>
      </w:pPr>
      <w:bookmarkStart w:id="4571" w:name="_Toc130157251"/>
      <w:r w:rsidRPr="005A4E93">
        <w:rPr>
          <w:rFonts w:hint="eastAsia"/>
          <w:szCs w:val="24"/>
        </w:rPr>
        <w:t>计件工作量明细表查询</w:t>
      </w:r>
      <w:bookmarkEnd w:id="4571"/>
    </w:p>
    <w:p w:rsidR="00CE501D" w:rsidRPr="005A4E93" w:rsidRDefault="00CE501D" w:rsidP="00CE501D">
      <w:pPr>
        <w:pStyle w:val="affffffffffffffffff1"/>
        <w:ind w:firstLine="480"/>
        <w:rPr>
          <w:szCs w:val="24"/>
        </w:rPr>
      </w:pPr>
      <w:r w:rsidRPr="005A4E93">
        <w:rPr>
          <w:rFonts w:hint="eastAsia"/>
          <w:szCs w:val="24"/>
        </w:rPr>
        <w:t>根据筛选条件：区域树、用户账号、用户名称、检索月份，查询装维人员数据。</w:t>
      </w:r>
    </w:p>
    <w:p w:rsidR="00CE501D" w:rsidRPr="005A4E93" w:rsidRDefault="00CE501D" w:rsidP="00CE501D">
      <w:pPr>
        <w:pStyle w:val="5"/>
        <w:rPr>
          <w:szCs w:val="24"/>
        </w:rPr>
      </w:pPr>
      <w:bookmarkStart w:id="4572" w:name="_Toc130157252"/>
      <w:r w:rsidRPr="005A4E93">
        <w:rPr>
          <w:rFonts w:hint="eastAsia"/>
          <w:szCs w:val="24"/>
        </w:rPr>
        <w:t>计件工作量明细</w:t>
      </w:r>
      <w:r>
        <w:rPr>
          <w:rFonts w:hint="eastAsia"/>
          <w:szCs w:val="24"/>
        </w:rPr>
        <w:t>录入</w:t>
      </w:r>
      <w:bookmarkEnd w:id="4572"/>
    </w:p>
    <w:p w:rsidR="00CE501D" w:rsidRPr="005A4E93" w:rsidRDefault="00CE501D" w:rsidP="00CE501D">
      <w:pPr>
        <w:pStyle w:val="affffffffffffffffff1"/>
        <w:ind w:firstLine="480"/>
        <w:rPr>
          <w:szCs w:val="24"/>
        </w:rPr>
      </w:pPr>
      <w:r w:rsidRPr="005A4E93">
        <w:rPr>
          <w:rFonts w:hint="eastAsia"/>
          <w:szCs w:val="24"/>
        </w:rPr>
        <w:t>展示年月、州市、区县、网格名称、姓名、综调账号、用户类型、宽带新装量（城市）、宽带新装量（农村）、宽带移机量（城市）、宽带移机量（农村）、分配工作量、合计</w:t>
      </w:r>
      <w:r w:rsidRPr="005A4E93">
        <w:rPr>
          <w:rFonts w:hint="eastAsia"/>
          <w:szCs w:val="24"/>
        </w:rPr>
        <w:t>/</w:t>
      </w:r>
      <w:r w:rsidRPr="005A4E93">
        <w:rPr>
          <w:rFonts w:hint="eastAsia"/>
          <w:szCs w:val="24"/>
        </w:rPr>
        <w:t>元、高清机顶盒量、智能组网量（单个）、智能组网量（多个）、室内安防量、室外安防量、</w:t>
      </w:r>
      <w:r w:rsidRPr="005A4E93">
        <w:rPr>
          <w:rFonts w:hint="eastAsia"/>
          <w:szCs w:val="24"/>
        </w:rPr>
        <w:t>IMS</w:t>
      </w:r>
      <w:r w:rsidRPr="005A4E93">
        <w:rPr>
          <w:rFonts w:hint="eastAsia"/>
          <w:szCs w:val="24"/>
        </w:rPr>
        <w:t>电话量、摄像头换机量、分配工作量、合计</w:t>
      </w:r>
      <w:r w:rsidRPr="005A4E93">
        <w:rPr>
          <w:rFonts w:hint="eastAsia"/>
          <w:szCs w:val="24"/>
        </w:rPr>
        <w:t>/</w:t>
      </w:r>
      <w:r w:rsidRPr="005A4E93">
        <w:rPr>
          <w:rFonts w:hint="eastAsia"/>
          <w:szCs w:val="24"/>
        </w:rPr>
        <w:t>元、设备调测量（简单）、设备调测量（复杂）、信息点布放量、加急服务量、应用软件推广量、千兆服务量、宽带提速量、分配工作量、合计</w:t>
      </w:r>
      <w:r w:rsidRPr="005A4E93">
        <w:rPr>
          <w:rFonts w:hint="eastAsia"/>
          <w:szCs w:val="24"/>
        </w:rPr>
        <w:t>/</w:t>
      </w:r>
      <w:r w:rsidRPr="005A4E93">
        <w:rPr>
          <w:rFonts w:hint="eastAsia"/>
          <w:szCs w:val="24"/>
        </w:rPr>
        <w:t>元、主动关怀单量、客户画像工单量（</w:t>
      </w:r>
      <w:r w:rsidRPr="005A4E93">
        <w:rPr>
          <w:rFonts w:hint="eastAsia"/>
          <w:szCs w:val="24"/>
        </w:rPr>
        <w:t>1</w:t>
      </w:r>
      <w:r w:rsidRPr="005A4E93">
        <w:rPr>
          <w:rFonts w:hint="eastAsia"/>
          <w:szCs w:val="24"/>
        </w:rPr>
        <w:t>个标签）、客户画像工单量（</w:t>
      </w:r>
      <w:r w:rsidRPr="005A4E93">
        <w:rPr>
          <w:rFonts w:hint="eastAsia"/>
          <w:szCs w:val="24"/>
        </w:rPr>
        <w:t>2</w:t>
      </w:r>
      <w:r w:rsidRPr="005A4E93">
        <w:rPr>
          <w:rFonts w:hint="eastAsia"/>
          <w:szCs w:val="24"/>
        </w:rPr>
        <w:t>个标签）、客户画像工单量（</w:t>
      </w:r>
      <w:r w:rsidRPr="005A4E93">
        <w:rPr>
          <w:rFonts w:hint="eastAsia"/>
          <w:szCs w:val="24"/>
        </w:rPr>
        <w:t>3</w:t>
      </w:r>
      <w:r w:rsidRPr="005A4E93">
        <w:rPr>
          <w:rFonts w:hint="eastAsia"/>
          <w:szCs w:val="24"/>
        </w:rPr>
        <w:t>及以上个标签）、分配工作量、合计</w:t>
      </w:r>
      <w:r w:rsidRPr="005A4E93">
        <w:rPr>
          <w:rFonts w:hint="eastAsia"/>
          <w:szCs w:val="24"/>
        </w:rPr>
        <w:t>/</w:t>
      </w:r>
      <w:r w:rsidRPr="005A4E93">
        <w:rPr>
          <w:rFonts w:hint="eastAsia"/>
          <w:szCs w:val="24"/>
        </w:rPr>
        <w:t>元、分配工作量总计、总计金额</w:t>
      </w:r>
      <w:r w:rsidRPr="005A4E93">
        <w:rPr>
          <w:rFonts w:hint="eastAsia"/>
          <w:szCs w:val="24"/>
        </w:rPr>
        <w:t>/</w:t>
      </w:r>
      <w:r w:rsidRPr="005A4E93">
        <w:rPr>
          <w:rFonts w:hint="eastAsia"/>
          <w:szCs w:val="24"/>
        </w:rPr>
        <w:t>元字段数据。</w:t>
      </w:r>
    </w:p>
    <w:p w:rsidR="00CE501D" w:rsidRPr="005A4E93" w:rsidRDefault="00CE501D" w:rsidP="00CE501D">
      <w:pPr>
        <w:pStyle w:val="5"/>
        <w:rPr>
          <w:szCs w:val="24"/>
        </w:rPr>
      </w:pPr>
      <w:bookmarkStart w:id="4573" w:name="_Toc130157253"/>
      <w:r w:rsidRPr="005A4E93">
        <w:rPr>
          <w:rFonts w:hint="eastAsia"/>
          <w:szCs w:val="24"/>
        </w:rPr>
        <w:t>其他收入查询</w:t>
      </w:r>
      <w:bookmarkEnd w:id="4573"/>
    </w:p>
    <w:p w:rsidR="00CE501D" w:rsidRPr="005A4E93" w:rsidRDefault="00CE501D" w:rsidP="00CE501D">
      <w:pPr>
        <w:pStyle w:val="affffffffffffffffff1"/>
        <w:ind w:firstLine="480"/>
        <w:rPr>
          <w:szCs w:val="24"/>
        </w:rPr>
      </w:pPr>
      <w:r w:rsidRPr="005A4E93">
        <w:rPr>
          <w:rFonts w:hint="eastAsia"/>
          <w:szCs w:val="24"/>
        </w:rPr>
        <w:t>根据筛选条件：区域树、用户账号、用户名称、检索月份，查询装维人员数据。</w:t>
      </w:r>
    </w:p>
    <w:p w:rsidR="00CE501D" w:rsidRPr="005A4E93" w:rsidRDefault="00CE501D" w:rsidP="00CE501D">
      <w:pPr>
        <w:pStyle w:val="5"/>
        <w:rPr>
          <w:szCs w:val="24"/>
        </w:rPr>
      </w:pPr>
      <w:bookmarkStart w:id="4574" w:name="_Toc130157254"/>
      <w:r w:rsidRPr="005A4E93">
        <w:rPr>
          <w:rFonts w:hint="eastAsia"/>
          <w:szCs w:val="24"/>
        </w:rPr>
        <w:t>其他收入</w:t>
      </w:r>
      <w:r>
        <w:rPr>
          <w:rFonts w:hint="eastAsia"/>
          <w:szCs w:val="24"/>
        </w:rPr>
        <w:t>录入</w:t>
      </w:r>
      <w:bookmarkEnd w:id="4574"/>
    </w:p>
    <w:p w:rsidR="00CE501D" w:rsidRPr="001E77D1" w:rsidRDefault="00CE501D" w:rsidP="00CE501D">
      <w:pPr>
        <w:pStyle w:val="affffffffffffffffff1"/>
        <w:ind w:firstLine="480"/>
        <w:rPr>
          <w:szCs w:val="24"/>
        </w:rPr>
      </w:pPr>
      <w:r>
        <w:rPr>
          <w:rFonts w:hint="eastAsia"/>
          <w:szCs w:val="24"/>
        </w:rPr>
        <w:t>导入</w:t>
      </w:r>
      <w:r w:rsidRPr="005A4E93">
        <w:rPr>
          <w:rFonts w:hint="eastAsia"/>
          <w:szCs w:val="24"/>
        </w:rPr>
        <w:t>年月、州市、区县、网格名称、姓名、综调账号、用户类型、弱光整治、小区巡检（城区）、小区巡检（乡镇）、小区验收（城区）、小区验收（乡镇）、分光器扩容、配合网络调整</w:t>
      </w:r>
      <w:r w:rsidRPr="005A4E93">
        <w:rPr>
          <w:rFonts w:hint="eastAsia"/>
          <w:szCs w:val="24"/>
        </w:rPr>
        <w:t>(</w:t>
      </w:r>
      <w:r w:rsidRPr="005A4E93">
        <w:rPr>
          <w:rFonts w:hint="eastAsia"/>
          <w:szCs w:val="24"/>
        </w:rPr>
        <w:t>网络资源点维护</w:t>
      </w:r>
      <w:r w:rsidRPr="005A4E93">
        <w:rPr>
          <w:rFonts w:hint="eastAsia"/>
          <w:szCs w:val="24"/>
        </w:rPr>
        <w:t>-</w:t>
      </w:r>
      <w:r w:rsidRPr="005A4E93">
        <w:rPr>
          <w:rFonts w:hint="eastAsia"/>
          <w:szCs w:val="24"/>
        </w:rPr>
        <w:t>城区</w:t>
      </w:r>
      <w:r w:rsidRPr="005A4E93">
        <w:rPr>
          <w:rFonts w:hint="eastAsia"/>
          <w:szCs w:val="24"/>
        </w:rPr>
        <w:t>)</w:t>
      </w:r>
      <w:r w:rsidRPr="005A4E93">
        <w:rPr>
          <w:rFonts w:hint="eastAsia"/>
          <w:szCs w:val="24"/>
        </w:rPr>
        <w:t>、隐患整治、质差整治、考核汇</w:t>
      </w:r>
      <w:r w:rsidRPr="005A4E93">
        <w:rPr>
          <w:rFonts w:hint="eastAsia"/>
          <w:szCs w:val="24"/>
        </w:rPr>
        <w:lastRenderedPageBreak/>
        <w:t>总、合计</w:t>
      </w:r>
      <w:r w:rsidRPr="005A4E93">
        <w:rPr>
          <w:rFonts w:hint="eastAsia"/>
          <w:szCs w:val="24"/>
        </w:rPr>
        <w:t>/</w:t>
      </w:r>
      <w:r w:rsidRPr="005A4E93">
        <w:rPr>
          <w:rFonts w:hint="eastAsia"/>
          <w:szCs w:val="24"/>
        </w:rPr>
        <w:t>元、和商务</w:t>
      </w:r>
      <w:r w:rsidRPr="005A4E93">
        <w:rPr>
          <w:rFonts w:hint="eastAsia"/>
          <w:szCs w:val="24"/>
        </w:rPr>
        <w:t>A</w:t>
      </w:r>
      <w:r w:rsidRPr="005A4E93">
        <w:rPr>
          <w:rFonts w:hint="eastAsia"/>
          <w:szCs w:val="24"/>
        </w:rPr>
        <w:t>收入、和商务</w:t>
      </w:r>
      <w:r w:rsidRPr="005A4E93">
        <w:rPr>
          <w:rFonts w:hint="eastAsia"/>
          <w:szCs w:val="24"/>
        </w:rPr>
        <w:t>AA</w:t>
      </w:r>
      <w:r w:rsidRPr="005A4E93">
        <w:rPr>
          <w:rFonts w:hint="eastAsia"/>
          <w:szCs w:val="24"/>
        </w:rPr>
        <w:t>收入、和商务</w:t>
      </w:r>
      <w:r w:rsidRPr="005A4E93">
        <w:rPr>
          <w:rFonts w:hint="eastAsia"/>
          <w:szCs w:val="24"/>
        </w:rPr>
        <w:t>AAA</w:t>
      </w:r>
      <w:r w:rsidRPr="005A4E93">
        <w:rPr>
          <w:rFonts w:hint="eastAsia"/>
          <w:szCs w:val="24"/>
        </w:rPr>
        <w:t>收入、和商务普通收入、和商务考核、合计</w:t>
      </w:r>
      <w:r w:rsidRPr="005A4E93">
        <w:rPr>
          <w:rFonts w:hint="eastAsia"/>
          <w:szCs w:val="24"/>
        </w:rPr>
        <w:t>/</w:t>
      </w:r>
      <w:r w:rsidRPr="005A4E93">
        <w:rPr>
          <w:rFonts w:hint="eastAsia"/>
          <w:szCs w:val="24"/>
        </w:rPr>
        <w:t>元字段数据。</w:t>
      </w:r>
    </w:p>
    <w:p w:rsidR="00CE501D" w:rsidRPr="00CE501D" w:rsidRDefault="00CE501D" w:rsidP="00CE501D"/>
    <w:p w:rsidR="00E25A13" w:rsidRDefault="00E25A13" w:rsidP="00E25A13">
      <w:pPr>
        <w:pStyle w:val="30"/>
      </w:pPr>
      <w:bookmarkStart w:id="4575" w:name="_Toc129958097"/>
      <w:bookmarkStart w:id="4576" w:name="_Toc130157255"/>
      <w:r>
        <w:t>专人专岗装维质量、安全管控能力支撑</w:t>
      </w:r>
      <w:bookmarkEnd w:id="4575"/>
      <w:bookmarkEnd w:id="4576"/>
    </w:p>
    <w:p w:rsidR="00E25A13" w:rsidRDefault="00E25A13" w:rsidP="00E25A13">
      <w:pPr>
        <w:pStyle w:val="40"/>
        <w:rPr>
          <w:bCs w:val="0"/>
          <w:szCs w:val="24"/>
        </w:rPr>
      </w:pPr>
      <w:bookmarkStart w:id="4577" w:name="_Toc129958098"/>
      <w:bookmarkStart w:id="4578" w:name="_Toc130157256"/>
      <w:r>
        <w:rPr>
          <w:rFonts w:hint="eastAsia"/>
          <w:szCs w:val="24"/>
        </w:rPr>
        <w:t>专人专岗装维质量、安全管控能力数据库</w:t>
      </w:r>
      <w:bookmarkEnd w:id="4577"/>
      <w:bookmarkEnd w:id="4578"/>
    </w:p>
    <w:p w:rsidR="00E25A13" w:rsidRDefault="00E25A13" w:rsidP="00E25A13">
      <w:pPr>
        <w:pStyle w:val="5"/>
        <w:rPr>
          <w:b/>
          <w:bCs/>
        </w:rPr>
      </w:pPr>
      <w:bookmarkStart w:id="4579" w:name="_Toc130157257"/>
      <w:r>
        <w:t>WEB</w:t>
      </w:r>
      <w:r>
        <w:rPr>
          <w:rFonts w:hint="eastAsia"/>
        </w:rPr>
        <w:t>端专人专岗受理数据表</w:t>
      </w:r>
      <w:bookmarkEnd w:id="4579"/>
    </w:p>
    <w:p w:rsidR="00E25A13" w:rsidRDefault="00E25A13" w:rsidP="00E25A13">
      <w:pPr>
        <w:ind w:firstLine="480"/>
      </w:pPr>
      <w:r>
        <w:rPr>
          <w:rFonts w:hint="eastAsia"/>
        </w:rPr>
        <w:t>用于记录专人专岗受理数据信息，包括检查人员、工单类型、检查周期、工单主题等内容。</w:t>
      </w:r>
    </w:p>
    <w:p w:rsidR="00E25A13" w:rsidRDefault="00E25A13" w:rsidP="00E25A13">
      <w:pPr>
        <w:pStyle w:val="5"/>
        <w:rPr>
          <w:b/>
          <w:bCs/>
        </w:rPr>
      </w:pPr>
      <w:bookmarkStart w:id="4580" w:name="_Toc130157258"/>
      <w:r>
        <w:rPr>
          <w:rFonts w:hint="eastAsia"/>
        </w:rPr>
        <w:t>APP端专人专岗受理数据表</w:t>
      </w:r>
      <w:bookmarkEnd w:id="4580"/>
    </w:p>
    <w:p w:rsidR="00E25A13" w:rsidRDefault="00E25A13" w:rsidP="00E25A13">
      <w:pPr>
        <w:ind w:firstLine="480"/>
      </w:pPr>
      <w:r>
        <w:rPr>
          <w:rFonts w:hint="eastAsia"/>
        </w:rPr>
        <w:t>用于记录专人专岗受理数据信息，包括检查人员、工单类型、检查周期、工单主题等内容。</w:t>
      </w:r>
    </w:p>
    <w:p w:rsidR="00E25A13" w:rsidRDefault="00E25A13" w:rsidP="00E25A13">
      <w:pPr>
        <w:pStyle w:val="5"/>
        <w:rPr>
          <w:b/>
          <w:bCs/>
        </w:rPr>
      </w:pPr>
      <w:bookmarkStart w:id="4581" w:name="_Toc130157259"/>
      <w:r>
        <w:rPr>
          <w:rFonts w:hint="eastAsia"/>
        </w:rPr>
        <w:t>APP端专人专岗待办数据表</w:t>
      </w:r>
      <w:bookmarkEnd w:id="4581"/>
    </w:p>
    <w:p w:rsidR="00E25A13" w:rsidRDefault="00E25A13" w:rsidP="00E25A13">
      <w:pPr>
        <w:ind w:firstLine="480"/>
      </w:pPr>
      <w:r>
        <w:rPr>
          <w:rFonts w:hint="eastAsia"/>
        </w:rPr>
        <w:t>用于记录专人专岗待办数据信息，包括接单、转派、回单等内容信息。</w:t>
      </w:r>
    </w:p>
    <w:p w:rsidR="00E25A13" w:rsidRDefault="00E25A13" w:rsidP="00E25A13">
      <w:pPr>
        <w:pStyle w:val="5"/>
        <w:rPr>
          <w:b/>
          <w:bCs/>
        </w:rPr>
      </w:pPr>
      <w:bookmarkStart w:id="4582" w:name="_Toc130157260"/>
      <w:r>
        <w:rPr>
          <w:rFonts w:hint="eastAsia"/>
        </w:rPr>
        <w:t>APP端专人专岗服务规范检查数据表</w:t>
      </w:r>
      <w:bookmarkEnd w:id="4582"/>
    </w:p>
    <w:p w:rsidR="00E25A13" w:rsidRDefault="00E25A13" w:rsidP="00E25A13">
      <w:pPr>
        <w:ind w:firstLine="480"/>
      </w:pPr>
      <w:r>
        <w:rPr>
          <w:rFonts w:hint="eastAsia"/>
        </w:rPr>
        <w:t>用于记录专人专岗待办服务规范数据信息，包括服务规范检查内容、检查规范、个人形象、物料服务、礼貌用语等内容信息。</w:t>
      </w:r>
    </w:p>
    <w:p w:rsidR="00E25A13" w:rsidRDefault="00E25A13" w:rsidP="00E25A13">
      <w:pPr>
        <w:pStyle w:val="5"/>
        <w:rPr>
          <w:b/>
          <w:bCs/>
        </w:rPr>
      </w:pPr>
      <w:bookmarkStart w:id="4583" w:name="_Toc130157261"/>
      <w:r>
        <w:rPr>
          <w:rFonts w:hint="eastAsia"/>
        </w:rPr>
        <w:t>APP端专人专岗交付规范检查数据表</w:t>
      </w:r>
      <w:bookmarkEnd w:id="4583"/>
    </w:p>
    <w:p w:rsidR="00E25A13" w:rsidRDefault="00E25A13" w:rsidP="00E25A13">
      <w:pPr>
        <w:ind w:firstLine="480"/>
      </w:pPr>
      <w:r>
        <w:rPr>
          <w:rFonts w:hint="eastAsia"/>
        </w:rPr>
        <w:t>用于记录专人专岗待办交付规范数据信息，包括交付规范检查内容、施工规范、互联网电视交付是否规范、智能组网交付、自排障指导等内容信息。</w:t>
      </w:r>
    </w:p>
    <w:p w:rsidR="00E25A13" w:rsidRDefault="00E25A13" w:rsidP="00E25A13">
      <w:pPr>
        <w:ind w:firstLine="480"/>
      </w:pPr>
    </w:p>
    <w:p w:rsidR="00E25A13" w:rsidRDefault="00E25A13" w:rsidP="00E25A13">
      <w:pPr>
        <w:pStyle w:val="5"/>
        <w:rPr>
          <w:b/>
          <w:bCs/>
        </w:rPr>
      </w:pPr>
      <w:bookmarkStart w:id="4584" w:name="_Toc130157262"/>
      <w:r>
        <w:rPr>
          <w:rFonts w:hint="eastAsia"/>
        </w:rPr>
        <w:t>APP端专人专岗施工规范检查数据表</w:t>
      </w:r>
      <w:bookmarkEnd w:id="4584"/>
    </w:p>
    <w:p w:rsidR="00E25A13" w:rsidRDefault="00E25A13" w:rsidP="00E25A13">
      <w:pPr>
        <w:ind w:firstLine="480"/>
      </w:pPr>
      <w:r>
        <w:rPr>
          <w:rFonts w:hint="eastAsia"/>
        </w:rPr>
        <w:t>用于记录专人专岗待办施工规范数据信息，包括施工规范检查内容、施工规范、资源标签、熔接保护、布线规范、隐形光缆施工等内容信息。</w:t>
      </w:r>
    </w:p>
    <w:p w:rsidR="00E25A13" w:rsidRDefault="00E25A13" w:rsidP="00E25A13">
      <w:pPr>
        <w:pStyle w:val="5"/>
        <w:rPr>
          <w:b/>
          <w:bCs/>
        </w:rPr>
      </w:pPr>
      <w:bookmarkStart w:id="4585" w:name="_Toc130157263"/>
      <w:r>
        <w:rPr>
          <w:rFonts w:hint="eastAsia"/>
        </w:rPr>
        <w:t>APP端专人专岗服务规范检查照片数据表</w:t>
      </w:r>
      <w:bookmarkEnd w:id="4585"/>
    </w:p>
    <w:p w:rsidR="00E25A13" w:rsidRDefault="00E25A13" w:rsidP="00E25A13">
      <w:pPr>
        <w:ind w:firstLine="480"/>
      </w:pPr>
      <w:r>
        <w:rPr>
          <w:rFonts w:hint="eastAsia"/>
        </w:rPr>
        <w:t>用于记录</w:t>
      </w:r>
      <w:r>
        <w:rPr>
          <w:rFonts w:hint="eastAsia"/>
        </w:rPr>
        <w:t>APP</w:t>
      </w:r>
      <w:r>
        <w:rPr>
          <w:rFonts w:hint="eastAsia"/>
        </w:rPr>
        <w:t>端专人专岗服务规范检查数据信息，包括图片大小、图片</w:t>
      </w:r>
      <w:r>
        <w:rPr>
          <w:rFonts w:hint="eastAsia"/>
        </w:rPr>
        <w:t>url</w:t>
      </w:r>
      <w:r>
        <w:rPr>
          <w:rFonts w:hint="eastAsia"/>
        </w:rPr>
        <w:t>等字段。</w:t>
      </w:r>
    </w:p>
    <w:p w:rsidR="00E25A13" w:rsidRDefault="00E25A13" w:rsidP="00E25A13">
      <w:pPr>
        <w:pStyle w:val="5"/>
        <w:rPr>
          <w:b/>
          <w:bCs/>
        </w:rPr>
      </w:pPr>
      <w:bookmarkStart w:id="4586" w:name="_Toc130157264"/>
      <w:r>
        <w:rPr>
          <w:rFonts w:hint="eastAsia"/>
        </w:rPr>
        <w:t>APP端专人专岗施工规范检查照片数据表</w:t>
      </w:r>
      <w:bookmarkEnd w:id="4586"/>
    </w:p>
    <w:p w:rsidR="00E25A13" w:rsidRDefault="00E25A13" w:rsidP="00E25A13">
      <w:pPr>
        <w:ind w:firstLine="480"/>
      </w:pPr>
      <w:r>
        <w:rPr>
          <w:rFonts w:hint="eastAsia"/>
        </w:rPr>
        <w:t>用于记录</w:t>
      </w:r>
      <w:r>
        <w:rPr>
          <w:rFonts w:hint="eastAsia"/>
        </w:rPr>
        <w:t>APP</w:t>
      </w:r>
      <w:r>
        <w:rPr>
          <w:rFonts w:hint="eastAsia"/>
        </w:rPr>
        <w:t>端专人专岗施工规范检查数据信息，包括图片大小、图片</w:t>
      </w:r>
      <w:r>
        <w:rPr>
          <w:rFonts w:hint="eastAsia"/>
        </w:rPr>
        <w:t>url</w:t>
      </w:r>
      <w:r>
        <w:rPr>
          <w:rFonts w:hint="eastAsia"/>
        </w:rPr>
        <w:t>等字段。</w:t>
      </w:r>
    </w:p>
    <w:p w:rsidR="00E25A13" w:rsidRDefault="00E25A13" w:rsidP="00E25A13">
      <w:pPr>
        <w:pStyle w:val="5"/>
        <w:rPr>
          <w:b/>
          <w:bCs/>
        </w:rPr>
      </w:pPr>
      <w:bookmarkStart w:id="4587" w:name="_Toc130157265"/>
      <w:r>
        <w:rPr>
          <w:rFonts w:hint="eastAsia"/>
        </w:rPr>
        <w:t>APP端专人专岗交付规范检查照片数据表</w:t>
      </w:r>
      <w:bookmarkEnd w:id="4587"/>
    </w:p>
    <w:p w:rsidR="00E25A13" w:rsidRDefault="00E25A13" w:rsidP="00E25A13">
      <w:pPr>
        <w:ind w:firstLine="480"/>
      </w:pPr>
      <w:r>
        <w:rPr>
          <w:rFonts w:hint="eastAsia"/>
        </w:rPr>
        <w:t>用于记录</w:t>
      </w:r>
      <w:r>
        <w:rPr>
          <w:rFonts w:hint="eastAsia"/>
        </w:rPr>
        <w:t>APP</w:t>
      </w:r>
      <w:r>
        <w:rPr>
          <w:rFonts w:hint="eastAsia"/>
        </w:rPr>
        <w:t>端专人专岗交付规范检查数据信息，包括图片大小、图片</w:t>
      </w:r>
      <w:r>
        <w:rPr>
          <w:rFonts w:hint="eastAsia"/>
        </w:rPr>
        <w:t>url</w:t>
      </w:r>
      <w:r>
        <w:rPr>
          <w:rFonts w:hint="eastAsia"/>
        </w:rPr>
        <w:t>等字段。</w:t>
      </w:r>
    </w:p>
    <w:p w:rsidR="00E25A13" w:rsidRDefault="00E25A13" w:rsidP="00E25A13">
      <w:pPr>
        <w:ind w:firstLine="480"/>
      </w:pPr>
    </w:p>
    <w:p w:rsidR="00E25A13" w:rsidRDefault="00E25A13" w:rsidP="00E25A13">
      <w:pPr>
        <w:pStyle w:val="40"/>
      </w:pPr>
      <w:bookmarkStart w:id="4588" w:name="_Toc129958099"/>
      <w:bookmarkStart w:id="4589" w:name="_Toc130157266"/>
      <w:r>
        <w:t>专人专岗装维质量、安全管控能力</w:t>
      </w:r>
      <w:r>
        <w:rPr>
          <w:rFonts w:hint="eastAsia"/>
        </w:rPr>
        <w:t>支撑功能说明</w:t>
      </w:r>
      <w:bookmarkEnd w:id="4588"/>
      <w:bookmarkEnd w:id="4589"/>
    </w:p>
    <w:p w:rsidR="00E25A13" w:rsidRDefault="00E25A13" w:rsidP="00E25A13">
      <w:pPr>
        <w:pStyle w:val="5"/>
        <w:rPr>
          <w:bCs/>
          <w:szCs w:val="24"/>
        </w:rPr>
      </w:pPr>
      <w:bookmarkStart w:id="4590" w:name="_Toc130157267"/>
      <w:r>
        <w:rPr>
          <w:rFonts w:hint="eastAsia"/>
          <w:szCs w:val="24"/>
        </w:rPr>
        <w:t>WEB端专人专岗工单受理</w:t>
      </w:r>
      <w:bookmarkEnd w:id="4590"/>
    </w:p>
    <w:p w:rsidR="00E25A13" w:rsidRDefault="00E25A13" w:rsidP="00E25A13">
      <w:pPr>
        <w:pStyle w:val="6"/>
        <w:rPr>
          <w:b/>
          <w:bCs/>
        </w:rPr>
      </w:pPr>
      <w:bookmarkStart w:id="4591" w:name="_Toc130157268"/>
      <w:r>
        <w:rPr>
          <w:rFonts w:hint="eastAsia"/>
        </w:rPr>
        <w:t>专人专岗工单流程图配置</w:t>
      </w:r>
      <w:bookmarkEnd w:id="4591"/>
    </w:p>
    <w:p w:rsidR="00E25A13" w:rsidRDefault="00E25A13" w:rsidP="00E25A13">
      <w:pPr>
        <w:ind w:firstLine="480"/>
      </w:pPr>
      <w:r>
        <w:rPr>
          <w:rFonts w:hint="eastAsia"/>
        </w:rPr>
        <w:t>管理人员配置专人专岗工单流程图，配置完成，同步保存专人专岗工单流程图保存，并实现专人专岗工单流程图数据文件入库。</w:t>
      </w:r>
    </w:p>
    <w:p w:rsidR="00E25A13" w:rsidRDefault="00E25A13" w:rsidP="00E25A13">
      <w:pPr>
        <w:ind w:firstLine="480"/>
      </w:pPr>
    </w:p>
    <w:p w:rsidR="00E25A13" w:rsidRDefault="00E25A13" w:rsidP="00E25A13">
      <w:pPr>
        <w:pStyle w:val="6"/>
        <w:rPr>
          <w:b/>
          <w:bCs/>
        </w:rPr>
      </w:pPr>
      <w:bookmarkStart w:id="4592" w:name="_Toc130157269"/>
      <w:r>
        <w:rPr>
          <w:rFonts w:hint="eastAsia"/>
        </w:rPr>
        <w:t>专人专岗区域组织树创建</w:t>
      </w:r>
      <w:bookmarkEnd w:id="4592"/>
    </w:p>
    <w:p w:rsidR="00E25A13" w:rsidRDefault="00E25A13" w:rsidP="00E25A13">
      <w:pPr>
        <w:ind w:firstLine="480"/>
      </w:pPr>
      <w:r>
        <w:rPr>
          <w:rFonts w:hint="eastAsia"/>
        </w:rPr>
        <w:t>专人专岗区域组织树创建，建立网格、区县、地市、省级组织结构信息，实现专人专岗区域组织树数据文件入库。</w:t>
      </w:r>
    </w:p>
    <w:p w:rsidR="00E25A13" w:rsidRDefault="00E25A13" w:rsidP="00E25A13">
      <w:pPr>
        <w:pStyle w:val="6"/>
      </w:pPr>
      <w:bookmarkStart w:id="4593" w:name="_Toc130157270"/>
      <w:r>
        <w:rPr>
          <w:rFonts w:hint="eastAsia"/>
        </w:rPr>
        <w:t>专人专岗区域组织树创建数据校验</w:t>
      </w:r>
      <w:bookmarkEnd w:id="4593"/>
    </w:p>
    <w:p w:rsidR="00E25A13" w:rsidRDefault="00E25A13" w:rsidP="00E25A13">
      <w:pPr>
        <w:ind w:firstLine="420"/>
      </w:pPr>
      <w:r>
        <w:rPr>
          <w:rFonts w:hint="eastAsia"/>
        </w:rPr>
        <w:t>专人专岗区域组织树创建时，对关键的信息进行校验，比如区域是否存在，组织名称是否合规等。</w:t>
      </w:r>
    </w:p>
    <w:p w:rsidR="00E25A13" w:rsidRDefault="00E25A13" w:rsidP="00E25A13">
      <w:pPr>
        <w:pStyle w:val="6"/>
      </w:pPr>
      <w:bookmarkStart w:id="4594" w:name="_Toc130157271"/>
      <w:r>
        <w:rPr>
          <w:rFonts w:hint="eastAsia"/>
        </w:rPr>
        <w:t>专人专岗区域组织树修改</w:t>
      </w:r>
      <w:bookmarkEnd w:id="4594"/>
    </w:p>
    <w:p w:rsidR="00E25A13" w:rsidRDefault="00E25A13" w:rsidP="00E25A13">
      <w:pPr>
        <w:ind w:firstLine="420"/>
      </w:pPr>
      <w:r>
        <w:rPr>
          <w:rFonts w:hint="eastAsia"/>
          <w:iCs/>
        </w:rPr>
        <w:t>对已存在的专人专岗区域组织树信息进行修改，对可修改的信息比如，区域名称、组织层级等信息进行修改，并实现专人专岗区域组织树修改数据文件入库。</w:t>
      </w:r>
    </w:p>
    <w:p w:rsidR="00E25A13" w:rsidRDefault="00E25A13" w:rsidP="00E25A13">
      <w:pPr>
        <w:pStyle w:val="6"/>
      </w:pPr>
      <w:bookmarkStart w:id="4595" w:name="_Toc130157272"/>
      <w:r>
        <w:rPr>
          <w:rFonts w:hint="eastAsia"/>
        </w:rPr>
        <w:t>专人专岗区域组织树删除</w:t>
      </w:r>
      <w:bookmarkEnd w:id="4595"/>
    </w:p>
    <w:p w:rsidR="00E25A13" w:rsidRDefault="00E25A13" w:rsidP="00E25A13">
      <w:pPr>
        <w:ind w:firstLine="420"/>
      </w:pPr>
      <w:r>
        <w:rPr>
          <w:rFonts w:hint="eastAsia"/>
          <w:iCs/>
        </w:rPr>
        <w:t>对未生效的专人专岗区域组织树信息进行删除，已生效的专人专岗区域组织树信息无法删除，实现专人专岗区域组织树删除信息数据文件入库。</w:t>
      </w:r>
    </w:p>
    <w:p w:rsidR="00E25A13" w:rsidRDefault="00E25A13" w:rsidP="00E25A13">
      <w:pPr>
        <w:pStyle w:val="6"/>
        <w:rPr>
          <w:b/>
          <w:bCs/>
        </w:rPr>
      </w:pPr>
      <w:bookmarkStart w:id="4596" w:name="_Toc130157273"/>
      <w:r>
        <w:rPr>
          <w:rFonts w:hint="eastAsia"/>
        </w:rPr>
        <w:t>专人专岗人员信息创建</w:t>
      </w:r>
      <w:bookmarkEnd w:id="4596"/>
    </w:p>
    <w:p w:rsidR="00E25A13" w:rsidRDefault="00E25A13" w:rsidP="00E25A13">
      <w:pPr>
        <w:ind w:firstLine="480"/>
      </w:pPr>
      <w:r>
        <w:rPr>
          <w:rFonts w:hint="eastAsia"/>
        </w:rPr>
        <w:t>专人专岗人员信息创建，建立人员信息清单，实现专人专岗人员信息数据文件入库。</w:t>
      </w:r>
    </w:p>
    <w:p w:rsidR="00E25A13" w:rsidRDefault="00E25A13" w:rsidP="00E25A13">
      <w:pPr>
        <w:ind w:firstLine="480"/>
      </w:pPr>
    </w:p>
    <w:p w:rsidR="00E25A13" w:rsidRDefault="00E25A13" w:rsidP="00E25A13">
      <w:pPr>
        <w:pStyle w:val="6"/>
      </w:pPr>
      <w:bookmarkStart w:id="4597" w:name="_Toc130157274"/>
      <w:r>
        <w:rPr>
          <w:rFonts w:hint="eastAsia"/>
        </w:rPr>
        <w:t>专人专岗人员信息修改</w:t>
      </w:r>
      <w:bookmarkEnd w:id="4597"/>
    </w:p>
    <w:p w:rsidR="00E25A13" w:rsidRDefault="00E25A13" w:rsidP="00E25A13">
      <w:pPr>
        <w:ind w:firstLine="420"/>
      </w:pPr>
      <w:r>
        <w:rPr>
          <w:rFonts w:hint="eastAsia"/>
          <w:iCs/>
        </w:rPr>
        <w:t>专人专岗人员信息修改，对已存在的人员信息清单，如人员姓名、联系方式等信息进行修改并实现专人专岗人员修改信息数据文件入库。</w:t>
      </w:r>
    </w:p>
    <w:p w:rsidR="00E25A13" w:rsidRDefault="00E25A13" w:rsidP="00E25A13">
      <w:pPr>
        <w:pStyle w:val="6"/>
      </w:pPr>
      <w:bookmarkStart w:id="4598" w:name="_Toc130157275"/>
      <w:r>
        <w:rPr>
          <w:rFonts w:hint="eastAsia"/>
        </w:rPr>
        <w:lastRenderedPageBreak/>
        <w:t>专人专岗人员信息创建校验</w:t>
      </w:r>
      <w:bookmarkEnd w:id="4598"/>
    </w:p>
    <w:p w:rsidR="00E25A13" w:rsidRDefault="00E25A13" w:rsidP="00E25A13">
      <w:pPr>
        <w:ind w:firstLine="420"/>
      </w:pPr>
      <w:r>
        <w:rPr>
          <w:rFonts w:hint="eastAsia"/>
        </w:rPr>
        <w:t>专人专岗人员信息新增时，对人员名称、手机号码进行合规、格式校验，通过校验后将专人专岗信息数据文件入库。</w:t>
      </w:r>
    </w:p>
    <w:p w:rsidR="00E25A13" w:rsidRDefault="00E25A13" w:rsidP="00E25A13">
      <w:pPr>
        <w:pStyle w:val="6"/>
      </w:pPr>
      <w:bookmarkStart w:id="4599" w:name="_Toc130157276"/>
      <w:r>
        <w:rPr>
          <w:rFonts w:hint="eastAsia"/>
        </w:rPr>
        <w:t>专人专岗人员信息删除</w:t>
      </w:r>
      <w:bookmarkEnd w:id="4599"/>
    </w:p>
    <w:p w:rsidR="00E25A13" w:rsidRDefault="00E25A13" w:rsidP="00E25A13">
      <w:pPr>
        <w:ind w:firstLine="420"/>
      </w:pPr>
      <w:r>
        <w:rPr>
          <w:rFonts w:hint="eastAsia"/>
          <w:iCs/>
        </w:rPr>
        <w:t>专人专岗人员信息发生变更或过期后，可对其进行删除操作，实现专人专岗删除信息数据文件入库。</w:t>
      </w:r>
    </w:p>
    <w:p w:rsidR="00E25A13" w:rsidRDefault="00E25A13" w:rsidP="00E25A13">
      <w:pPr>
        <w:pStyle w:val="6"/>
        <w:rPr>
          <w:b/>
          <w:bCs/>
        </w:rPr>
      </w:pPr>
      <w:bookmarkStart w:id="4600" w:name="_Toc130157277"/>
      <w:r>
        <w:rPr>
          <w:rFonts w:hint="eastAsia"/>
        </w:rPr>
        <w:t>人员信息和区域组织树绑定</w:t>
      </w:r>
      <w:bookmarkEnd w:id="4600"/>
    </w:p>
    <w:p w:rsidR="00E25A13" w:rsidRDefault="00E25A13" w:rsidP="00E25A13">
      <w:pPr>
        <w:ind w:firstLine="480"/>
      </w:pPr>
      <w:r>
        <w:rPr>
          <w:rFonts w:hint="eastAsia"/>
        </w:rPr>
        <w:t>人员信息和区域组织树绑定，建立区域、组织与人员之间的关联关系，实现人员信息与区域组织树关联信息数据文件入库。</w:t>
      </w:r>
    </w:p>
    <w:p w:rsidR="00E25A13" w:rsidRDefault="00E25A13" w:rsidP="00E25A13">
      <w:pPr>
        <w:pStyle w:val="6"/>
      </w:pPr>
      <w:bookmarkStart w:id="4601" w:name="_Toc130157278"/>
      <w:r>
        <w:rPr>
          <w:rFonts w:hint="eastAsia"/>
        </w:rPr>
        <w:t>人员信息和区域组织树解绑</w:t>
      </w:r>
      <w:bookmarkEnd w:id="4601"/>
    </w:p>
    <w:p w:rsidR="00E25A13" w:rsidRDefault="00E25A13" w:rsidP="00E25A13">
      <w:pPr>
        <w:ind w:firstLine="420"/>
      </w:pPr>
      <w:r>
        <w:rPr>
          <w:rFonts w:hint="eastAsia"/>
          <w:iCs/>
        </w:rPr>
        <w:t>人员信息和区域组织树解绑，预期、组织与人员之间的关联关系取消，实现人员信息与区域组织树关联信息解绑数据数据文件入库。</w:t>
      </w:r>
    </w:p>
    <w:p w:rsidR="00E25A13" w:rsidRDefault="00E25A13" w:rsidP="00E25A13">
      <w:pPr>
        <w:pStyle w:val="6"/>
        <w:rPr>
          <w:b/>
          <w:bCs/>
        </w:rPr>
      </w:pPr>
      <w:bookmarkStart w:id="4602" w:name="_Toc130157279"/>
      <w:r>
        <w:rPr>
          <w:rFonts w:hint="eastAsia"/>
        </w:rPr>
        <w:t>检查人员信息查询</w:t>
      </w:r>
      <w:bookmarkEnd w:id="4602"/>
    </w:p>
    <w:p w:rsidR="00E25A13" w:rsidRDefault="00E25A13" w:rsidP="00E25A13">
      <w:pPr>
        <w:ind w:firstLine="480"/>
      </w:pPr>
      <w:r>
        <w:rPr>
          <w:rFonts w:hint="eastAsia"/>
        </w:rPr>
        <w:t>选择查询检查人员信息，查询检查人员部门、检查人员账号，查询完成同步展示查询结果。</w:t>
      </w:r>
    </w:p>
    <w:p w:rsidR="00E25A13" w:rsidRDefault="00E25A13" w:rsidP="00E25A13">
      <w:pPr>
        <w:pStyle w:val="6"/>
        <w:rPr>
          <w:b/>
          <w:bCs/>
        </w:rPr>
      </w:pPr>
      <w:bookmarkStart w:id="4603" w:name="_Toc130157280"/>
      <w:r>
        <w:rPr>
          <w:rFonts w:hint="eastAsia"/>
        </w:rPr>
        <w:t>工单类型信息入库</w:t>
      </w:r>
      <w:bookmarkEnd w:id="4603"/>
    </w:p>
    <w:p w:rsidR="00E25A13" w:rsidRDefault="00E25A13" w:rsidP="00E25A13">
      <w:pPr>
        <w:ind w:firstLineChars="100" w:firstLine="240"/>
      </w:pPr>
      <w:r>
        <w:rPr>
          <w:rFonts w:hint="eastAsia"/>
        </w:rPr>
        <w:t>选择录入工单类型信息，录入完成同步存储数据信息。</w:t>
      </w:r>
    </w:p>
    <w:p w:rsidR="00E25A13" w:rsidRDefault="00E25A13" w:rsidP="00E25A13">
      <w:pPr>
        <w:pStyle w:val="6"/>
      </w:pPr>
      <w:bookmarkStart w:id="4604" w:name="_Toc130157281"/>
      <w:r>
        <w:rPr>
          <w:rFonts w:hint="eastAsia"/>
        </w:rPr>
        <w:t>工单类型信息入库校验</w:t>
      </w:r>
      <w:bookmarkEnd w:id="4604"/>
    </w:p>
    <w:p w:rsidR="00E25A13" w:rsidRDefault="00E25A13" w:rsidP="00E25A13">
      <w:pPr>
        <w:ind w:firstLine="420"/>
      </w:pPr>
      <w:r>
        <w:rPr>
          <w:rFonts w:hint="eastAsia"/>
          <w:iCs/>
        </w:rPr>
        <w:t>选择录入工单类型信息时，校验工单类型信息是否重复，不重复的工单类型信息入库并实现数据文件入库。</w:t>
      </w:r>
    </w:p>
    <w:p w:rsidR="00E25A13" w:rsidRDefault="00E25A13" w:rsidP="00E25A13">
      <w:pPr>
        <w:pStyle w:val="6"/>
      </w:pPr>
      <w:bookmarkStart w:id="4605" w:name="_Toc130157282"/>
      <w:r>
        <w:rPr>
          <w:rFonts w:hint="eastAsia"/>
        </w:rPr>
        <w:lastRenderedPageBreak/>
        <w:t>工单类型信息修改</w:t>
      </w:r>
      <w:bookmarkEnd w:id="4605"/>
    </w:p>
    <w:p w:rsidR="00E25A13" w:rsidRDefault="00E25A13" w:rsidP="00E25A13">
      <w:pPr>
        <w:ind w:firstLine="420"/>
      </w:pPr>
      <w:r>
        <w:rPr>
          <w:rFonts w:hint="eastAsia"/>
          <w:iCs/>
        </w:rPr>
        <w:t>已入库的工单类型信息，可对其关键字段进行修改，如工单类型名称、工单类型所属域等，修改后工单类型数据文件入库。</w:t>
      </w:r>
    </w:p>
    <w:p w:rsidR="00E25A13" w:rsidRDefault="00E25A13" w:rsidP="00E25A13">
      <w:pPr>
        <w:pStyle w:val="6"/>
        <w:rPr>
          <w:b/>
          <w:bCs/>
        </w:rPr>
      </w:pPr>
      <w:bookmarkStart w:id="4606" w:name="_Toc130157283"/>
      <w:r>
        <w:rPr>
          <w:rFonts w:hint="eastAsia"/>
        </w:rPr>
        <w:t>检查周期时间</w:t>
      </w:r>
      <w:r w:rsidR="001B7C30">
        <w:rPr>
          <w:rFonts w:hint="eastAsia"/>
        </w:rPr>
        <w:t>查询</w:t>
      </w:r>
      <w:bookmarkEnd w:id="4606"/>
    </w:p>
    <w:p w:rsidR="00E25A13" w:rsidRDefault="001B7C30" w:rsidP="00E25A13">
      <w:pPr>
        <w:ind w:firstLine="480"/>
      </w:pPr>
      <w:r>
        <w:rPr>
          <w:rFonts w:hint="eastAsia"/>
        </w:rPr>
        <w:t>输入检查周期，查询</w:t>
      </w:r>
      <w:r w:rsidR="00E25A13">
        <w:rPr>
          <w:rFonts w:hint="eastAsia"/>
        </w:rPr>
        <w:t>检查周期开始时间、结束时间信息，选择成功记录展示时间内容。</w:t>
      </w:r>
    </w:p>
    <w:p w:rsidR="00E25A13" w:rsidRDefault="00E25A13" w:rsidP="00E25A13">
      <w:pPr>
        <w:pStyle w:val="6"/>
        <w:rPr>
          <w:b/>
          <w:bCs/>
        </w:rPr>
      </w:pPr>
      <w:bookmarkStart w:id="4607" w:name="_Toc130157284"/>
      <w:r>
        <w:rPr>
          <w:rFonts w:hint="eastAsia"/>
        </w:rPr>
        <w:t>检查人员信息新增</w:t>
      </w:r>
      <w:bookmarkEnd w:id="4607"/>
    </w:p>
    <w:p w:rsidR="00E25A13" w:rsidRDefault="00E25A13" w:rsidP="00E25A13">
      <w:pPr>
        <w:ind w:firstLine="480"/>
      </w:pPr>
      <w:r>
        <w:rPr>
          <w:rFonts w:hint="eastAsia"/>
        </w:rPr>
        <w:t>选择新增检查人员，添加成功，同步展示检查人员姓名、检查人员账号，同步记录存储检查人信息，实现检查人员信息数据文件入库。</w:t>
      </w:r>
    </w:p>
    <w:p w:rsidR="00E25A13" w:rsidRDefault="00E25A13" w:rsidP="00E25A13">
      <w:pPr>
        <w:pStyle w:val="6"/>
      </w:pPr>
      <w:bookmarkStart w:id="4608" w:name="_Toc130157285"/>
      <w:r>
        <w:rPr>
          <w:rFonts w:hint="eastAsia"/>
        </w:rPr>
        <w:t>检查人员信息修改</w:t>
      </w:r>
      <w:bookmarkEnd w:id="4608"/>
    </w:p>
    <w:p w:rsidR="00E25A13" w:rsidRDefault="00E25A13" w:rsidP="00E25A13">
      <w:pPr>
        <w:ind w:firstLine="420"/>
      </w:pPr>
      <w:r>
        <w:rPr>
          <w:rFonts w:hint="eastAsia"/>
        </w:rPr>
        <w:t>选择已录入的检查人员信息，可以修改检查人员姓名、检查人员账号，修改后实现检查人员心思数据文件入库。</w:t>
      </w:r>
    </w:p>
    <w:p w:rsidR="00E25A13" w:rsidRDefault="00E25A13" w:rsidP="00E25A13">
      <w:pPr>
        <w:pStyle w:val="6"/>
        <w:rPr>
          <w:b/>
          <w:bCs/>
        </w:rPr>
      </w:pPr>
      <w:bookmarkStart w:id="4609" w:name="_Toc130157286"/>
      <w:r>
        <w:rPr>
          <w:rFonts w:hint="eastAsia"/>
        </w:rPr>
        <w:t>检查人员信息删除</w:t>
      </w:r>
      <w:bookmarkEnd w:id="4609"/>
    </w:p>
    <w:p w:rsidR="00E25A13" w:rsidRDefault="00E25A13" w:rsidP="00E25A13">
      <w:pPr>
        <w:ind w:firstLine="480"/>
      </w:pPr>
      <w:r>
        <w:rPr>
          <w:rFonts w:hint="eastAsia"/>
        </w:rPr>
        <w:t>选择删除检查人员，删除成功，检查人员信息删除信息数据文件入库，同步更新展示删除结果信息。</w:t>
      </w:r>
    </w:p>
    <w:p w:rsidR="00E25A13" w:rsidRDefault="00E25A13" w:rsidP="00E25A13">
      <w:pPr>
        <w:ind w:firstLine="480"/>
      </w:pPr>
    </w:p>
    <w:p w:rsidR="00E25A13" w:rsidRDefault="00E25A13" w:rsidP="00E25A13">
      <w:pPr>
        <w:pStyle w:val="6"/>
        <w:rPr>
          <w:b/>
          <w:bCs/>
        </w:rPr>
      </w:pPr>
      <w:bookmarkStart w:id="4610" w:name="_Toc130157287"/>
      <w:r>
        <w:rPr>
          <w:rFonts w:hint="eastAsia"/>
        </w:rPr>
        <w:t>WEB</w:t>
      </w:r>
      <w:r>
        <w:rPr>
          <w:rFonts w:hint="eastAsia"/>
        </w:rPr>
        <w:t>端专人专岗工单受理</w:t>
      </w:r>
      <w:bookmarkEnd w:id="4610"/>
    </w:p>
    <w:p w:rsidR="00E25A13" w:rsidRDefault="00E25A13" w:rsidP="00E25A13">
      <w:pPr>
        <w:ind w:firstLine="480"/>
      </w:pPr>
      <w:r>
        <w:rPr>
          <w:rFonts w:hint="eastAsia"/>
        </w:rPr>
        <w:t>选择</w:t>
      </w:r>
      <w:r>
        <w:rPr>
          <w:rFonts w:hint="eastAsia"/>
        </w:rPr>
        <w:t>WEB</w:t>
      </w:r>
      <w:r>
        <w:rPr>
          <w:rFonts w:hint="eastAsia"/>
        </w:rPr>
        <w:t>端专人专岗工单受理，添加工单主题信息，受理完成，启动流程平台派发至专人专岗待办，接收流程平台待办处理结果，同步记录存储专人专岗受理信息数据。</w:t>
      </w:r>
    </w:p>
    <w:p w:rsidR="00E25A13" w:rsidRDefault="00E25A13" w:rsidP="00E25A13">
      <w:pPr>
        <w:ind w:firstLine="480"/>
      </w:pPr>
    </w:p>
    <w:p w:rsidR="00E25A13" w:rsidRDefault="00E25A13" w:rsidP="00E25A13">
      <w:pPr>
        <w:pStyle w:val="6"/>
      </w:pPr>
      <w:bookmarkStart w:id="4611" w:name="_Toc130157288"/>
      <w:r>
        <w:rPr>
          <w:rFonts w:hint="eastAsia"/>
        </w:rPr>
        <w:lastRenderedPageBreak/>
        <w:t>WEB</w:t>
      </w:r>
      <w:r>
        <w:rPr>
          <w:rFonts w:hint="eastAsia"/>
        </w:rPr>
        <w:t>端专人专岗工单信息校验</w:t>
      </w:r>
      <w:bookmarkEnd w:id="4611"/>
    </w:p>
    <w:p w:rsidR="00E25A13" w:rsidRDefault="00E25A13" w:rsidP="00E25A13">
      <w:pPr>
        <w:ind w:firstLine="420"/>
      </w:pPr>
      <w:r>
        <w:rPr>
          <w:rFonts w:hint="eastAsia"/>
          <w:iCs/>
        </w:rPr>
        <w:t>对用户录入的工单信息有效性就行校验，对非合规敏感的信息进行过滤筛选，通过校验的工单保存，将专人专岗工单信息数据文件入库。</w:t>
      </w:r>
    </w:p>
    <w:p w:rsidR="00E25A13" w:rsidRDefault="00E25A13" w:rsidP="00E25A13">
      <w:pPr>
        <w:pStyle w:val="6"/>
      </w:pPr>
      <w:bookmarkStart w:id="4612" w:name="_Toc130157289"/>
      <w:r>
        <w:rPr>
          <w:rFonts w:hint="eastAsia"/>
        </w:rPr>
        <w:t>WEB</w:t>
      </w:r>
      <w:r>
        <w:rPr>
          <w:rFonts w:hint="eastAsia"/>
        </w:rPr>
        <w:t>端专人转岗工单修改</w:t>
      </w:r>
      <w:bookmarkEnd w:id="4612"/>
    </w:p>
    <w:p w:rsidR="00E25A13" w:rsidRDefault="00E25A13" w:rsidP="00E25A13">
      <w:pPr>
        <w:ind w:firstLine="420"/>
      </w:pPr>
      <w:r>
        <w:rPr>
          <w:rFonts w:hint="eastAsia"/>
          <w:iCs/>
        </w:rPr>
        <w:t>选择已受理的</w:t>
      </w:r>
      <w:r>
        <w:rPr>
          <w:rFonts w:hint="eastAsia"/>
          <w:iCs/>
        </w:rPr>
        <w:t>WEB</w:t>
      </w:r>
      <w:r>
        <w:rPr>
          <w:rFonts w:hint="eastAsia"/>
          <w:iCs/>
        </w:rPr>
        <w:t>端专人专岗工单，未进入正式实施前可对其修改，修改后的平台待办处理结果，同步将工单信息数据文件入库。</w:t>
      </w:r>
    </w:p>
    <w:p w:rsidR="00E25A13" w:rsidRDefault="00E25A13" w:rsidP="00E25A13">
      <w:pPr>
        <w:pStyle w:val="6"/>
      </w:pPr>
      <w:bookmarkStart w:id="4613" w:name="_Toc130157290"/>
      <w:r>
        <w:rPr>
          <w:rFonts w:hint="eastAsia"/>
        </w:rPr>
        <w:t>WEB</w:t>
      </w:r>
      <w:r>
        <w:rPr>
          <w:rFonts w:hint="eastAsia"/>
        </w:rPr>
        <w:t>端专人专岗工单附件上传</w:t>
      </w:r>
      <w:bookmarkEnd w:id="4613"/>
    </w:p>
    <w:p w:rsidR="00E25A13" w:rsidRDefault="00E25A13" w:rsidP="00E25A13">
      <w:pPr>
        <w:ind w:firstLine="420"/>
      </w:pPr>
      <w:r>
        <w:rPr>
          <w:rFonts w:hint="eastAsia"/>
          <w:iCs/>
        </w:rPr>
        <w:t>选择需要上传的专人专岗工单附件，实现</w:t>
      </w:r>
      <w:r>
        <w:rPr>
          <w:rFonts w:hint="eastAsia"/>
          <w:iCs/>
        </w:rPr>
        <w:t>WEB</w:t>
      </w:r>
      <w:r>
        <w:rPr>
          <w:rFonts w:hint="eastAsia"/>
          <w:iCs/>
        </w:rPr>
        <w:t>端专人专岗工单附件数据信息入库。</w:t>
      </w:r>
    </w:p>
    <w:p w:rsidR="00E25A13" w:rsidRDefault="00E25A13" w:rsidP="00E25A13">
      <w:pPr>
        <w:pStyle w:val="6"/>
        <w:rPr>
          <w:b/>
          <w:bCs/>
        </w:rPr>
      </w:pPr>
      <w:bookmarkStart w:id="4614" w:name="_Toc130157291"/>
      <w:r>
        <w:t>WEB</w:t>
      </w:r>
      <w:r>
        <w:rPr>
          <w:rFonts w:hint="eastAsia"/>
        </w:rPr>
        <w:t>端专人专岗受理数据文件</w:t>
      </w:r>
      <w:r w:rsidR="00EB3D20">
        <w:rPr>
          <w:rFonts w:hint="eastAsia"/>
        </w:rPr>
        <w:t>入库</w:t>
      </w:r>
      <w:bookmarkEnd w:id="4614"/>
    </w:p>
    <w:p w:rsidR="00E25A13" w:rsidRDefault="00E25A13" w:rsidP="00094249">
      <w:pPr>
        <w:ind w:firstLine="480"/>
      </w:pPr>
      <w:r>
        <w:rPr>
          <w:rFonts w:hint="eastAsia"/>
        </w:rPr>
        <w:t>用于记录专人专岗受理数据信息，包括检查人员、工单类型、检查周期、工单主题等内容。</w:t>
      </w:r>
    </w:p>
    <w:p w:rsidR="00853510" w:rsidRPr="00DB19FB" w:rsidRDefault="00853510" w:rsidP="00853510">
      <w:pPr>
        <w:pStyle w:val="6"/>
        <w:rPr>
          <w:iCs w:val="0"/>
        </w:rPr>
      </w:pPr>
      <w:bookmarkStart w:id="4615" w:name="_Toc130157292"/>
      <w:r>
        <w:rPr>
          <w:rFonts w:hint="eastAsia"/>
        </w:rPr>
        <w:t>专人专岗信息模板下载</w:t>
      </w:r>
      <w:bookmarkEnd w:id="4615"/>
    </w:p>
    <w:p w:rsidR="00853510" w:rsidRDefault="00853510" w:rsidP="00853510">
      <w:pPr>
        <w:ind w:firstLineChars="200" w:firstLine="480"/>
        <w:rPr>
          <w:iCs/>
        </w:rPr>
      </w:pPr>
      <w:r>
        <w:rPr>
          <w:rFonts w:hint="eastAsia"/>
          <w:iCs/>
        </w:rPr>
        <w:t>提供专人专岗信息模板文件的文件预览，下载功能，随时查看最新的文件内容。</w:t>
      </w:r>
    </w:p>
    <w:p w:rsidR="00853510" w:rsidRPr="00DB19FB" w:rsidRDefault="00853510" w:rsidP="00853510">
      <w:pPr>
        <w:pStyle w:val="6"/>
        <w:rPr>
          <w:iCs w:val="0"/>
        </w:rPr>
      </w:pPr>
      <w:bookmarkStart w:id="4616" w:name="_Toc130157293"/>
      <w:r>
        <w:rPr>
          <w:rFonts w:hint="eastAsia"/>
        </w:rPr>
        <w:t>专人专岗信息模板导入</w:t>
      </w:r>
      <w:bookmarkEnd w:id="4616"/>
    </w:p>
    <w:p w:rsidR="00853510" w:rsidRPr="00DC5FD0" w:rsidRDefault="00853510" w:rsidP="00853510">
      <w:pPr>
        <w:ind w:firstLineChars="200" w:firstLine="480"/>
        <w:jc w:val="both"/>
        <w:rPr>
          <w:rFonts w:ascii="宋体" w:hAnsi="宋体"/>
          <w:lang w:val="x-none"/>
        </w:rPr>
      </w:pPr>
      <w:r>
        <w:rPr>
          <w:rFonts w:hint="eastAsia"/>
          <w:iCs/>
        </w:rPr>
        <w:t>提供专人专岗信息模板文件的导入功能，完成对专人专岗信息的批量录入功能。</w:t>
      </w:r>
    </w:p>
    <w:p w:rsidR="00853510" w:rsidRPr="00DB19FB" w:rsidRDefault="00853510" w:rsidP="00853510">
      <w:pPr>
        <w:pStyle w:val="6"/>
        <w:rPr>
          <w:iCs w:val="0"/>
        </w:rPr>
      </w:pPr>
      <w:bookmarkStart w:id="4617" w:name="_Toc130157294"/>
      <w:r>
        <w:rPr>
          <w:rFonts w:hint="eastAsia"/>
        </w:rPr>
        <w:t>专人专岗信息模板导入数据校验</w:t>
      </w:r>
      <w:bookmarkEnd w:id="4617"/>
    </w:p>
    <w:p w:rsidR="00853510" w:rsidRPr="0095024E" w:rsidRDefault="00853510" w:rsidP="00853510">
      <w:pPr>
        <w:ind w:firstLineChars="200" w:firstLine="480"/>
        <w:jc w:val="both"/>
        <w:rPr>
          <w:rFonts w:ascii="宋体" w:hAnsi="宋体"/>
          <w:lang w:val="x-none"/>
        </w:rPr>
      </w:pPr>
      <w:r>
        <w:rPr>
          <w:rFonts w:hint="eastAsia"/>
        </w:rPr>
        <w:t>专人专岗信息模板导入完成</w:t>
      </w:r>
      <w:r>
        <w:t>后，系统会对</w:t>
      </w:r>
      <w:r>
        <w:rPr>
          <w:rFonts w:hint="eastAsia"/>
        </w:rPr>
        <w:t>导入的专人专岗信息进行校验，判断</w:t>
      </w:r>
      <w:r>
        <w:t>系统中是否已经存在了相同的</w:t>
      </w:r>
      <w:r w:rsidR="00BD1DB1">
        <w:rPr>
          <w:rFonts w:hint="eastAsia"/>
        </w:rPr>
        <w:t>专人专岗任务信息</w:t>
      </w:r>
      <w:r>
        <w:rPr>
          <w:rFonts w:hint="eastAsia"/>
        </w:rPr>
        <w:t>、数据文件类型等记录信息</w:t>
      </w:r>
      <w:r>
        <w:t>，如存在，则系统提示已经存在，并且不允许继续进行后续</w:t>
      </w:r>
      <w:r>
        <w:rPr>
          <w:rFonts w:hint="eastAsia"/>
        </w:rPr>
        <w:t>导入</w:t>
      </w:r>
      <w:r>
        <w:t>处理。</w:t>
      </w:r>
    </w:p>
    <w:p w:rsidR="00E25A13" w:rsidRPr="00853510" w:rsidRDefault="00E25A13" w:rsidP="00853510">
      <w:pPr>
        <w:rPr>
          <w:lang w:val="x-none"/>
        </w:rPr>
      </w:pPr>
    </w:p>
    <w:p w:rsidR="00E25A13" w:rsidRDefault="00E25A13" w:rsidP="00E25A13">
      <w:pPr>
        <w:pStyle w:val="5"/>
        <w:rPr>
          <w:bCs/>
          <w:szCs w:val="24"/>
        </w:rPr>
      </w:pPr>
      <w:bookmarkStart w:id="4618" w:name="_Toc130157295"/>
      <w:r>
        <w:rPr>
          <w:szCs w:val="24"/>
        </w:rPr>
        <w:t>APP</w:t>
      </w:r>
      <w:r>
        <w:rPr>
          <w:rFonts w:hint="eastAsia"/>
          <w:szCs w:val="24"/>
        </w:rPr>
        <w:t>端专人专岗工单受理</w:t>
      </w:r>
      <w:bookmarkEnd w:id="4618"/>
    </w:p>
    <w:p w:rsidR="00E25A13" w:rsidRDefault="00E25A13" w:rsidP="00E25A13">
      <w:pPr>
        <w:pStyle w:val="6"/>
        <w:rPr>
          <w:b/>
          <w:bCs/>
        </w:rPr>
      </w:pPr>
      <w:bookmarkStart w:id="4619" w:name="_Toc130157296"/>
      <w:r>
        <w:t>APP</w:t>
      </w:r>
      <w:r>
        <w:rPr>
          <w:rFonts w:hint="eastAsia"/>
        </w:rPr>
        <w:t>端专人专岗工单受理菜单查询</w:t>
      </w:r>
      <w:bookmarkEnd w:id="4619"/>
    </w:p>
    <w:p w:rsidR="00E25A13" w:rsidRDefault="00E25A13" w:rsidP="00E25A13">
      <w:pPr>
        <w:ind w:firstLine="480"/>
      </w:pPr>
      <w:r>
        <w:rPr>
          <w:rFonts w:hint="eastAsia"/>
        </w:rPr>
        <w:t>人员操作权限规则入库，登录访问时按照对应职位查询展示</w:t>
      </w:r>
      <w:r>
        <w:rPr>
          <w:rFonts w:hint="eastAsia"/>
        </w:rPr>
        <w:t>APP</w:t>
      </w:r>
      <w:r>
        <w:rPr>
          <w:rFonts w:hint="eastAsia"/>
        </w:rPr>
        <w:t>端专人专岗工单受理菜单。</w:t>
      </w:r>
    </w:p>
    <w:p w:rsidR="00E25A13" w:rsidRDefault="00E25A13" w:rsidP="00E25A13">
      <w:pPr>
        <w:ind w:firstLine="480"/>
      </w:pPr>
    </w:p>
    <w:p w:rsidR="00E25A13" w:rsidRDefault="00E25A13" w:rsidP="00E25A13">
      <w:pPr>
        <w:pStyle w:val="6"/>
        <w:rPr>
          <w:b/>
          <w:bCs/>
        </w:rPr>
      </w:pPr>
      <w:bookmarkStart w:id="4620" w:name="_Toc130157297"/>
      <w:r>
        <w:t>APP</w:t>
      </w:r>
      <w:r>
        <w:rPr>
          <w:rFonts w:hint="eastAsia"/>
        </w:rPr>
        <w:t>端专人专岗工单受理</w:t>
      </w:r>
      <w:bookmarkEnd w:id="4620"/>
    </w:p>
    <w:p w:rsidR="00E25A13" w:rsidRDefault="00E25A13" w:rsidP="00E25A13">
      <w:pPr>
        <w:ind w:firstLine="480"/>
      </w:pPr>
      <w:r>
        <w:rPr>
          <w:rFonts w:hint="eastAsia"/>
        </w:rPr>
        <w:t>选择</w:t>
      </w:r>
      <w:r>
        <w:t>APP</w:t>
      </w:r>
      <w:r>
        <w:rPr>
          <w:rFonts w:hint="eastAsia"/>
        </w:rPr>
        <w:t>端专人专岗工单受理，</w:t>
      </w:r>
      <w:r w:rsidR="00FB6260">
        <w:rPr>
          <w:rFonts w:hint="eastAsia"/>
        </w:rPr>
        <w:t>启用</w:t>
      </w:r>
      <w:r>
        <w:rPr>
          <w:rFonts w:hint="eastAsia"/>
        </w:rPr>
        <w:t>专人专岗工单受理接口，接收专人专岗工单受理接口结果，启动流程平台派发至专人专岗待办，接收流程平台待办处理结果并将处理结果数据文件入库，同步记录存储专人专岗受理信息数据。</w:t>
      </w:r>
    </w:p>
    <w:p w:rsidR="00E25A13" w:rsidRDefault="00E25A13" w:rsidP="00E25A13">
      <w:pPr>
        <w:pStyle w:val="6"/>
      </w:pPr>
      <w:bookmarkStart w:id="4621" w:name="_Toc130157298"/>
      <w:r>
        <w:rPr>
          <w:rFonts w:hint="eastAsia"/>
        </w:rPr>
        <w:t>APP</w:t>
      </w:r>
      <w:r>
        <w:rPr>
          <w:rFonts w:hint="eastAsia"/>
        </w:rPr>
        <w:t>端专人专岗工单受理校验</w:t>
      </w:r>
      <w:bookmarkEnd w:id="4621"/>
    </w:p>
    <w:p w:rsidR="00E25A13" w:rsidRDefault="00E25A13" w:rsidP="00E25A13">
      <w:pPr>
        <w:ind w:firstLine="420"/>
      </w:pPr>
      <w:r>
        <w:rPr>
          <w:rFonts w:hint="eastAsia"/>
          <w:iCs/>
        </w:rPr>
        <w:t>选择</w:t>
      </w:r>
      <w:r>
        <w:rPr>
          <w:rFonts w:hint="eastAsia"/>
          <w:iCs/>
        </w:rPr>
        <w:t>APP</w:t>
      </w:r>
      <w:r>
        <w:rPr>
          <w:rFonts w:hint="eastAsia"/>
          <w:iCs/>
        </w:rPr>
        <w:t>端专人专岗工单受理时，</w:t>
      </w:r>
      <w:r w:rsidR="00FB6260">
        <w:rPr>
          <w:rFonts w:hint="eastAsia"/>
          <w:iCs/>
        </w:rPr>
        <w:t>启用</w:t>
      </w:r>
      <w:r>
        <w:rPr>
          <w:rFonts w:hint="eastAsia"/>
          <w:iCs/>
        </w:rPr>
        <w:t>专人专岗工单受理接口，接收专人专岗的工单受理接口结果，对其有效性进行校验，过滤非合规、敏感的信息，并进行提示，通过校验的专人专岗受理信息数据文件入库。</w:t>
      </w:r>
    </w:p>
    <w:p w:rsidR="00E25A13" w:rsidRDefault="00E25A13" w:rsidP="00E25A13">
      <w:pPr>
        <w:pStyle w:val="6"/>
      </w:pPr>
      <w:bookmarkStart w:id="4622" w:name="_Toc130157299"/>
      <w:r>
        <w:rPr>
          <w:rFonts w:hint="eastAsia"/>
        </w:rPr>
        <w:t>APP</w:t>
      </w:r>
      <w:r>
        <w:rPr>
          <w:rFonts w:hint="eastAsia"/>
        </w:rPr>
        <w:t>端专人专岗工单受理修改</w:t>
      </w:r>
      <w:bookmarkEnd w:id="4622"/>
    </w:p>
    <w:p w:rsidR="00E25A13" w:rsidRDefault="00E25A13" w:rsidP="00E25A13">
      <w:pPr>
        <w:ind w:firstLine="420"/>
      </w:pPr>
      <w:r>
        <w:rPr>
          <w:rFonts w:hint="eastAsia"/>
          <w:iCs/>
        </w:rPr>
        <w:t>选择初始录入的</w:t>
      </w:r>
      <w:r>
        <w:rPr>
          <w:rFonts w:hint="eastAsia"/>
          <w:iCs/>
        </w:rPr>
        <w:t>APP</w:t>
      </w:r>
      <w:r>
        <w:rPr>
          <w:rFonts w:hint="eastAsia"/>
          <w:iCs/>
        </w:rPr>
        <w:t>端专人专岗工单信息，关键信息可对其修改，修改后</w:t>
      </w:r>
      <w:r>
        <w:rPr>
          <w:rFonts w:hint="eastAsia"/>
          <w:iCs/>
        </w:rPr>
        <w:t>APP</w:t>
      </w:r>
      <w:r>
        <w:rPr>
          <w:rFonts w:hint="eastAsia"/>
          <w:iCs/>
        </w:rPr>
        <w:t>端专人专岗工单修改信息数据文件入库。</w:t>
      </w:r>
    </w:p>
    <w:p w:rsidR="00E25A13" w:rsidRDefault="00E25A13" w:rsidP="00E25A13">
      <w:pPr>
        <w:pStyle w:val="6"/>
        <w:rPr>
          <w:b/>
          <w:bCs/>
        </w:rPr>
      </w:pPr>
      <w:bookmarkStart w:id="4623" w:name="_Toc130157300"/>
      <w:r>
        <w:rPr>
          <w:rFonts w:hint="eastAsia"/>
        </w:rPr>
        <w:t>A</w:t>
      </w:r>
      <w:r>
        <w:t>PP</w:t>
      </w:r>
      <w:r>
        <w:rPr>
          <w:rFonts w:hint="eastAsia"/>
        </w:rPr>
        <w:t>端专人专岗受理数据文件</w:t>
      </w:r>
      <w:r w:rsidR="00094249">
        <w:rPr>
          <w:rFonts w:hint="eastAsia"/>
        </w:rPr>
        <w:t>入库</w:t>
      </w:r>
      <w:bookmarkEnd w:id="4623"/>
    </w:p>
    <w:p w:rsidR="00E25A13" w:rsidRDefault="00E25A13" w:rsidP="00E25A13">
      <w:pPr>
        <w:ind w:firstLine="480"/>
      </w:pPr>
      <w:r>
        <w:rPr>
          <w:rFonts w:hint="eastAsia"/>
        </w:rPr>
        <w:t>用于记录</w:t>
      </w:r>
      <w:r>
        <w:rPr>
          <w:rFonts w:hint="eastAsia"/>
        </w:rPr>
        <w:t>A</w:t>
      </w:r>
      <w:r>
        <w:t>PP</w:t>
      </w:r>
      <w:r>
        <w:rPr>
          <w:rFonts w:hint="eastAsia"/>
        </w:rPr>
        <w:t>端专人专岗受理数据信息，包括检查人员、工单类型、检查周期、工单主题等内容。</w:t>
      </w:r>
    </w:p>
    <w:p w:rsidR="00E25A13" w:rsidRDefault="00E25A13" w:rsidP="00E25A13">
      <w:pPr>
        <w:ind w:firstLine="480"/>
      </w:pPr>
    </w:p>
    <w:p w:rsidR="00E25A13" w:rsidRDefault="00E25A13" w:rsidP="00E25A13">
      <w:pPr>
        <w:pStyle w:val="5"/>
        <w:rPr>
          <w:bCs/>
          <w:szCs w:val="24"/>
        </w:rPr>
      </w:pPr>
      <w:bookmarkStart w:id="4624" w:name="_Toc130157301"/>
      <w:r>
        <w:rPr>
          <w:rFonts w:hint="eastAsia"/>
          <w:szCs w:val="24"/>
        </w:rPr>
        <w:lastRenderedPageBreak/>
        <w:t>APP端专人专岗工单待办查询</w:t>
      </w:r>
      <w:bookmarkEnd w:id="4624"/>
    </w:p>
    <w:p w:rsidR="00E25A13" w:rsidRDefault="00E25A13" w:rsidP="00E25A13">
      <w:pPr>
        <w:pStyle w:val="6"/>
        <w:rPr>
          <w:b/>
          <w:bCs/>
        </w:rPr>
      </w:pPr>
      <w:bookmarkStart w:id="4625" w:name="_Toc130157302"/>
      <w:r>
        <w:rPr>
          <w:rFonts w:hint="eastAsia"/>
        </w:rPr>
        <w:t>APP</w:t>
      </w:r>
      <w:r>
        <w:rPr>
          <w:rFonts w:hint="eastAsia"/>
        </w:rPr>
        <w:t>端专人专岗工单待办查询</w:t>
      </w:r>
      <w:bookmarkEnd w:id="4625"/>
    </w:p>
    <w:p w:rsidR="00E25A13" w:rsidRDefault="00E25A13" w:rsidP="00E25A13">
      <w:pPr>
        <w:ind w:firstLine="480"/>
      </w:pPr>
      <w:r>
        <w:rPr>
          <w:rFonts w:hint="eastAsia"/>
        </w:rPr>
        <w:t>查询</w:t>
      </w:r>
      <w:r>
        <w:rPr>
          <w:rFonts w:hint="eastAsia"/>
        </w:rPr>
        <w:t>APP</w:t>
      </w:r>
      <w:r>
        <w:rPr>
          <w:rFonts w:hint="eastAsia"/>
        </w:rPr>
        <w:t>端专人专岗工单待办查询，包括</w:t>
      </w:r>
      <w:r>
        <w:rPr>
          <w:rFonts w:hint="eastAsia"/>
        </w:rPr>
        <w:t>APP</w:t>
      </w:r>
      <w:r>
        <w:rPr>
          <w:rFonts w:hint="eastAsia"/>
        </w:rPr>
        <w:t>端专人专岗个人待办工单信息查询、</w:t>
      </w:r>
      <w:r>
        <w:rPr>
          <w:rFonts w:hint="eastAsia"/>
        </w:rPr>
        <w:t>APP</w:t>
      </w:r>
      <w:r>
        <w:rPr>
          <w:rFonts w:hint="eastAsia"/>
        </w:rPr>
        <w:t>端专人专岗组织待办工单信息查询、</w:t>
      </w:r>
      <w:r>
        <w:rPr>
          <w:rFonts w:hint="eastAsia"/>
        </w:rPr>
        <w:t>APP</w:t>
      </w:r>
      <w:r>
        <w:rPr>
          <w:rFonts w:hint="eastAsia"/>
        </w:rPr>
        <w:t>端专人专岗个人待办工单详情信息查询、</w:t>
      </w:r>
      <w:r>
        <w:rPr>
          <w:rFonts w:hint="eastAsia"/>
        </w:rPr>
        <w:t>APP</w:t>
      </w:r>
      <w:r>
        <w:rPr>
          <w:rFonts w:hint="eastAsia"/>
        </w:rPr>
        <w:t>端专人专岗组织待办工单详情信息查询。</w:t>
      </w:r>
    </w:p>
    <w:p w:rsidR="00E25A13" w:rsidRDefault="00E25A13" w:rsidP="00E25A13">
      <w:pPr>
        <w:ind w:firstLine="480"/>
      </w:pPr>
    </w:p>
    <w:p w:rsidR="00E25A13" w:rsidRDefault="00E25A13" w:rsidP="00E25A13">
      <w:pPr>
        <w:pStyle w:val="5"/>
        <w:rPr>
          <w:bCs/>
          <w:szCs w:val="24"/>
        </w:rPr>
      </w:pPr>
      <w:bookmarkStart w:id="4626" w:name="_Toc130157303"/>
      <w:r>
        <w:rPr>
          <w:rFonts w:hint="eastAsia"/>
          <w:szCs w:val="24"/>
        </w:rPr>
        <w:t>APP端专人专岗工单待办处理</w:t>
      </w:r>
      <w:bookmarkEnd w:id="4626"/>
    </w:p>
    <w:p w:rsidR="00E25A13" w:rsidRDefault="00E25A13" w:rsidP="00E25A13">
      <w:pPr>
        <w:pStyle w:val="6"/>
        <w:rPr>
          <w:b/>
          <w:bCs/>
        </w:rPr>
      </w:pPr>
      <w:bookmarkStart w:id="4627" w:name="_Toc130157304"/>
      <w:r>
        <w:rPr>
          <w:rFonts w:hint="eastAsia"/>
        </w:rPr>
        <w:t>APP</w:t>
      </w:r>
      <w:r>
        <w:rPr>
          <w:rFonts w:hint="eastAsia"/>
        </w:rPr>
        <w:t>端专人专岗工单接单</w:t>
      </w:r>
      <w:bookmarkEnd w:id="4627"/>
    </w:p>
    <w:p w:rsidR="00E25A13" w:rsidRDefault="00E25A13" w:rsidP="00E25A13">
      <w:pPr>
        <w:ind w:firstLine="480"/>
      </w:pPr>
      <w:r>
        <w:rPr>
          <w:rFonts w:hint="eastAsia"/>
        </w:rPr>
        <w:t>选择</w:t>
      </w:r>
      <w:r>
        <w:rPr>
          <w:rFonts w:hint="eastAsia"/>
        </w:rPr>
        <w:t>APP</w:t>
      </w:r>
      <w:r>
        <w:rPr>
          <w:rFonts w:hint="eastAsia"/>
        </w:rPr>
        <w:t>端专人专岗工单接单，</w:t>
      </w:r>
      <w:r w:rsidR="00FB6260">
        <w:rPr>
          <w:rFonts w:hint="eastAsia"/>
        </w:rPr>
        <w:t>启用</w:t>
      </w:r>
      <w:r>
        <w:rPr>
          <w:rFonts w:hint="eastAsia"/>
        </w:rPr>
        <w:t>专人专岗接单接口，接收专人专岗接单接口结果，接单完成，</w:t>
      </w:r>
      <w:r>
        <w:rPr>
          <w:rFonts w:hint="eastAsia"/>
        </w:rPr>
        <w:t>APP</w:t>
      </w:r>
      <w:r>
        <w:rPr>
          <w:rFonts w:hint="eastAsia"/>
        </w:rPr>
        <w:t>端专人专岗接单成功展示，同步保存接单处理信息并实现接单处理信息数据文件入库。</w:t>
      </w:r>
    </w:p>
    <w:p w:rsidR="00E25A13" w:rsidRDefault="00E25A13" w:rsidP="00E25A13">
      <w:pPr>
        <w:ind w:firstLine="480"/>
      </w:pPr>
    </w:p>
    <w:p w:rsidR="00E25A13" w:rsidRDefault="00E25A13" w:rsidP="00E25A13">
      <w:pPr>
        <w:pStyle w:val="6"/>
        <w:rPr>
          <w:b/>
          <w:bCs/>
        </w:rPr>
      </w:pPr>
      <w:bookmarkStart w:id="4628" w:name="_Toc130157305"/>
      <w:r>
        <w:rPr>
          <w:rFonts w:hint="eastAsia"/>
        </w:rPr>
        <w:t>获取接单经纬度信息</w:t>
      </w:r>
      <w:bookmarkEnd w:id="4628"/>
    </w:p>
    <w:p w:rsidR="00E25A13" w:rsidRDefault="00E25A13" w:rsidP="00E25A13">
      <w:pPr>
        <w:ind w:firstLine="480"/>
      </w:pPr>
      <w:r>
        <w:rPr>
          <w:rFonts w:hint="eastAsia"/>
        </w:rPr>
        <w:t>开启手机</w:t>
      </w:r>
      <w:r>
        <w:rPr>
          <w:rFonts w:hint="eastAsia"/>
        </w:rPr>
        <w:t>G</w:t>
      </w:r>
      <w:r>
        <w:t>PS</w:t>
      </w:r>
      <w:r>
        <w:rPr>
          <w:rFonts w:hint="eastAsia"/>
        </w:rPr>
        <w:t>定位，接单成功，自动获取接单人员所在位置经纬度信息。</w:t>
      </w:r>
    </w:p>
    <w:p w:rsidR="00E25A13" w:rsidRDefault="00E25A13" w:rsidP="00E25A13">
      <w:pPr>
        <w:pStyle w:val="6"/>
        <w:rPr>
          <w:b/>
          <w:bCs/>
        </w:rPr>
      </w:pPr>
      <w:bookmarkStart w:id="4629" w:name="_Toc130157306"/>
      <w:r>
        <w:rPr>
          <w:rFonts w:hint="eastAsia"/>
        </w:rPr>
        <w:t>APP</w:t>
      </w:r>
      <w:r>
        <w:rPr>
          <w:rFonts w:hint="eastAsia"/>
        </w:rPr>
        <w:t>端专人专岗工单转派</w:t>
      </w:r>
      <w:bookmarkEnd w:id="4629"/>
    </w:p>
    <w:p w:rsidR="00E25A13" w:rsidRDefault="00E25A13" w:rsidP="00E25A13">
      <w:pPr>
        <w:ind w:firstLine="480"/>
      </w:pPr>
      <w:r>
        <w:rPr>
          <w:rFonts w:hint="eastAsia"/>
        </w:rPr>
        <w:t>选择</w:t>
      </w:r>
      <w:r>
        <w:rPr>
          <w:rFonts w:hint="eastAsia"/>
        </w:rPr>
        <w:t>APP</w:t>
      </w:r>
      <w:r>
        <w:rPr>
          <w:rFonts w:hint="eastAsia"/>
        </w:rPr>
        <w:t>端专人专岗工单转派，</w:t>
      </w:r>
      <w:r w:rsidR="00FB6260">
        <w:rPr>
          <w:rFonts w:hint="eastAsia"/>
        </w:rPr>
        <w:t>启用</w:t>
      </w:r>
      <w:r>
        <w:rPr>
          <w:rFonts w:hint="eastAsia"/>
        </w:rPr>
        <w:t>专人专岗转派接口，接收专人专岗转派接口结果，转派完成，</w:t>
      </w:r>
      <w:r>
        <w:rPr>
          <w:rFonts w:hint="eastAsia"/>
        </w:rPr>
        <w:t>APP</w:t>
      </w:r>
      <w:r>
        <w:rPr>
          <w:rFonts w:hint="eastAsia"/>
        </w:rPr>
        <w:t>端专人专岗转派成功展示，同步保存转派处理信息并实现转派处理信息数据文件入库。</w:t>
      </w:r>
    </w:p>
    <w:p w:rsidR="00E25A13" w:rsidRDefault="00E25A13" w:rsidP="00E25A13">
      <w:pPr>
        <w:ind w:firstLine="480"/>
      </w:pPr>
    </w:p>
    <w:p w:rsidR="00E25A13" w:rsidRDefault="00E25A13" w:rsidP="00E25A13">
      <w:pPr>
        <w:pStyle w:val="6"/>
        <w:rPr>
          <w:b/>
          <w:bCs/>
        </w:rPr>
      </w:pPr>
      <w:bookmarkStart w:id="4630" w:name="_Toc130157307"/>
      <w:r>
        <w:rPr>
          <w:rFonts w:hint="eastAsia"/>
        </w:rPr>
        <w:t>APP</w:t>
      </w:r>
      <w:r>
        <w:rPr>
          <w:rFonts w:hint="eastAsia"/>
        </w:rPr>
        <w:t>端专人专岗工单回单</w:t>
      </w:r>
      <w:bookmarkEnd w:id="4630"/>
    </w:p>
    <w:p w:rsidR="00E25A13" w:rsidRDefault="00E25A13" w:rsidP="00E25A13">
      <w:pPr>
        <w:ind w:firstLine="480"/>
      </w:pPr>
      <w:r>
        <w:rPr>
          <w:rFonts w:hint="eastAsia"/>
        </w:rPr>
        <w:lastRenderedPageBreak/>
        <w:t>选择</w:t>
      </w:r>
      <w:r>
        <w:rPr>
          <w:rFonts w:hint="eastAsia"/>
        </w:rPr>
        <w:t>APP</w:t>
      </w:r>
      <w:r>
        <w:rPr>
          <w:rFonts w:hint="eastAsia"/>
        </w:rPr>
        <w:t>端专人专岗工单回单，</w:t>
      </w:r>
      <w:r w:rsidR="00FB6260">
        <w:rPr>
          <w:rFonts w:hint="eastAsia"/>
        </w:rPr>
        <w:t>启用</w:t>
      </w:r>
      <w:r>
        <w:rPr>
          <w:rFonts w:hint="eastAsia"/>
        </w:rPr>
        <w:t>专人专岗回单接口，接收专人专岗回单接口结果，回单完成，</w:t>
      </w:r>
      <w:r>
        <w:rPr>
          <w:rFonts w:hint="eastAsia"/>
        </w:rPr>
        <w:t>APP</w:t>
      </w:r>
      <w:r>
        <w:rPr>
          <w:rFonts w:hint="eastAsia"/>
        </w:rPr>
        <w:t>端专人专岗回单成功展示，同步保存回单处理信息。</w:t>
      </w:r>
    </w:p>
    <w:p w:rsidR="00E25A13" w:rsidRDefault="00E25A13" w:rsidP="00E25A13">
      <w:pPr>
        <w:ind w:firstLine="480"/>
      </w:pPr>
    </w:p>
    <w:p w:rsidR="00E25A13" w:rsidRDefault="00E25A13" w:rsidP="00E25A13">
      <w:pPr>
        <w:pStyle w:val="6"/>
      </w:pPr>
      <w:bookmarkStart w:id="4631" w:name="_Toc130157308"/>
      <w:r>
        <w:rPr>
          <w:rFonts w:hint="eastAsia"/>
        </w:rPr>
        <w:t>APP</w:t>
      </w:r>
      <w:r>
        <w:rPr>
          <w:rFonts w:hint="eastAsia"/>
        </w:rPr>
        <w:t>端专人专岗工单回单信息校验</w:t>
      </w:r>
      <w:bookmarkEnd w:id="4631"/>
    </w:p>
    <w:p w:rsidR="00E25A13" w:rsidRDefault="00E25A13" w:rsidP="00E25A13">
      <w:pPr>
        <w:ind w:firstLine="420"/>
      </w:pPr>
      <w:r>
        <w:rPr>
          <w:rFonts w:hint="eastAsia"/>
          <w:iCs/>
        </w:rPr>
        <w:t>选择</w:t>
      </w:r>
      <w:r>
        <w:rPr>
          <w:rFonts w:hint="eastAsia"/>
          <w:iCs/>
        </w:rPr>
        <w:t>APP</w:t>
      </w:r>
      <w:r>
        <w:rPr>
          <w:rFonts w:hint="eastAsia"/>
          <w:iCs/>
        </w:rPr>
        <w:t>端专人专岗工单回单时，对工单基本进行敏感性校验，通过校验的信息进行回单，不通过校验的信息提示并重新回单，同事将</w:t>
      </w:r>
      <w:r>
        <w:rPr>
          <w:rFonts w:hint="eastAsia"/>
          <w:iCs/>
        </w:rPr>
        <w:t>APP</w:t>
      </w:r>
      <w:r>
        <w:rPr>
          <w:rFonts w:hint="eastAsia"/>
          <w:iCs/>
        </w:rPr>
        <w:t>端专人专岗回单信息数据文件入库。</w:t>
      </w:r>
    </w:p>
    <w:p w:rsidR="00E25A13" w:rsidRDefault="00E25A13" w:rsidP="00E25A13">
      <w:pPr>
        <w:pStyle w:val="6"/>
        <w:rPr>
          <w:b/>
          <w:bCs/>
        </w:rPr>
      </w:pPr>
      <w:bookmarkStart w:id="4632" w:name="_Toc130157309"/>
      <w:r>
        <w:rPr>
          <w:rFonts w:hint="eastAsia"/>
        </w:rPr>
        <w:t>APP</w:t>
      </w:r>
      <w:r>
        <w:rPr>
          <w:rFonts w:hint="eastAsia"/>
        </w:rPr>
        <w:t>端被检查人查询</w:t>
      </w:r>
      <w:bookmarkEnd w:id="4632"/>
    </w:p>
    <w:p w:rsidR="00E25A13" w:rsidRDefault="00E25A13" w:rsidP="00E25A13">
      <w:pPr>
        <w:ind w:firstLine="480"/>
      </w:pPr>
      <w:r>
        <w:rPr>
          <w:rFonts w:hint="eastAsia"/>
        </w:rPr>
        <w:t>选择</w:t>
      </w:r>
      <w:r>
        <w:rPr>
          <w:rFonts w:hint="eastAsia"/>
        </w:rPr>
        <w:t>APP</w:t>
      </w:r>
      <w:r>
        <w:rPr>
          <w:rFonts w:hint="eastAsia"/>
        </w:rPr>
        <w:t>端被检查人查询，</w:t>
      </w:r>
      <w:r w:rsidR="00FB6260">
        <w:rPr>
          <w:rFonts w:hint="eastAsia"/>
        </w:rPr>
        <w:t>启用</w:t>
      </w:r>
      <w:r>
        <w:rPr>
          <w:rFonts w:hint="eastAsia"/>
        </w:rPr>
        <w:t>被检查人查询接口，接收被检查人查询接口结果，</w:t>
      </w:r>
      <w:r>
        <w:rPr>
          <w:rFonts w:hint="eastAsia"/>
        </w:rPr>
        <w:t xml:space="preserve"> </w:t>
      </w:r>
      <w:r>
        <w:rPr>
          <w:rFonts w:hint="eastAsia"/>
        </w:rPr>
        <w:t>前端展示被检查人信息。</w:t>
      </w:r>
    </w:p>
    <w:p w:rsidR="00E25A13" w:rsidRDefault="00E25A13" w:rsidP="00E25A13">
      <w:pPr>
        <w:pStyle w:val="6"/>
        <w:rPr>
          <w:b/>
          <w:bCs/>
        </w:rPr>
      </w:pPr>
      <w:bookmarkStart w:id="4633" w:name="_Toc130157310"/>
      <w:r>
        <w:rPr>
          <w:rFonts w:hint="eastAsia"/>
        </w:rPr>
        <w:t>APP</w:t>
      </w:r>
      <w:r>
        <w:rPr>
          <w:rFonts w:hint="eastAsia"/>
        </w:rPr>
        <w:t>端专人专岗在线签名</w:t>
      </w:r>
      <w:bookmarkEnd w:id="4633"/>
    </w:p>
    <w:p w:rsidR="00E25A13" w:rsidRDefault="00E25A13" w:rsidP="00E25A13">
      <w:pPr>
        <w:ind w:firstLine="480"/>
      </w:pPr>
      <w:r>
        <w:rPr>
          <w:rFonts w:hint="eastAsia"/>
        </w:rPr>
        <w:t>选择</w:t>
      </w:r>
      <w:r>
        <w:rPr>
          <w:rFonts w:hint="eastAsia"/>
        </w:rPr>
        <w:t>APP</w:t>
      </w:r>
      <w:r>
        <w:rPr>
          <w:rFonts w:hint="eastAsia"/>
        </w:rPr>
        <w:t>端专人专岗在线签名，录入签名信息，实现签名信息数据文件入库，录入成功展示签名信息。</w:t>
      </w:r>
    </w:p>
    <w:p w:rsidR="00E25A13" w:rsidRDefault="00E25A13" w:rsidP="00E25A13">
      <w:pPr>
        <w:pStyle w:val="6"/>
        <w:rPr>
          <w:b/>
          <w:bCs/>
        </w:rPr>
      </w:pPr>
      <w:bookmarkStart w:id="4634" w:name="_Toc130157311"/>
      <w:r>
        <w:rPr>
          <w:rFonts w:hint="eastAsia"/>
        </w:rPr>
        <w:t>APP</w:t>
      </w:r>
      <w:r>
        <w:rPr>
          <w:rFonts w:hint="eastAsia"/>
        </w:rPr>
        <w:t>端服务规范检查内容及规范查询</w:t>
      </w:r>
      <w:bookmarkEnd w:id="4634"/>
    </w:p>
    <w:p w:rsidR="00E25A13" w:rsidRDefault="00E25A13" w:rsidP="00E25A13">
      <w:pPr>
        <w:ind w:firstLine="480"/>
      </w:pPr>
      <w:r>
        <w:rPr>
          <w:rFonts w:hint="eastAsia"/>
        </w:rPr>
        <w:t>选择</w:t>
      </w:r>
      <w:r>
        <w:rPr>
          <w:rFonts w:hint="eastAsia"/>
        </w:rPr>
        <w:t>APP</w:t>
      </w:r>
      <w:r>
        <w:rPr>
          <w:rFonts w:hint="eastAsia"/>
        </w:rPr>
        <w:t>端服务规范检查内容及规范查询，展示服务规范检查内容及规范。</w:t>
      </w:r>
    </w:p>
    <w:p w:rsidR="00E25A13" w:rsidRDefault="00E25A13" w:rsidP="00E25A13">
      <w:pPr>
        <w:pStyle w:val="6"/>
        <w:rPr>
          <w:b/>
          <w:bCs/>
        </w:rPr>
      </w:pPr>
      <w:bookmarkStart w:id="4635" w:name="_Toc130157312"/>
      <w:r>
        <w:rPr>
          <w:rFonts w:hint="eastAsia"/>
        </w:rPr>
        <w:t>添加服务规范个人形象是否规范</w:t>
      </w:r>
      <w:bookmarkEnd w:id="4635"/>
    </w:p>
    <w:p w:rsidR="00E25A13" w:rsidRDefault="00E25A13" w:rsidP="00E25A13">
      <w:pPr>
        <w:ind w:firstLine="480"/>
      </w:pPr>
      <w:r>
        <w:rPr>
          <w:rFonts w:hint="eastAsia"/>
        </w:rPr>
        <w:t>选择添加服务规范个人形象是否规范，</w:t>
      </w:r>
      <w:r>
        <w:rPr>
          <w:rFonts w:hint="eastAsia"/>
        </w:rPr>
        <w:t>APP</w:t>
      </w:r>
      <w:r>
        <w:rPr>
          <w:rFonts w:hint="eastAsia"/>
        </w:rPr>
        <w:t>端添加服务规范个人形象得分，将</w:t>
      </w:r>
      <w:r>
        <w:rPr>
          <w:rFonts w:hint="eastAsia"/>
        </w:rPr>
        <w:t>APP</w:t>
      </w:r>
      <w:r>
        <w:rPr>
          <w:rFonts w:hint="eastAsia"/>
        </w:rPr>
        <w:t>端服务规范个人形象得分数据文件入库，添加成功同步展示信息。</w:t>
      </w:r>
    </w:p>
    <w:p w:rsidR="00E25A13" w:rsidRDefault="00E25A13" w:rsidP="00E25A13">
      <w:pPr>
        <w:pStyle w:val="6"/>
        <w:rPr>
          <w:b/>
          <w:bCs/>
        </w:rPr>
      </w:pPr>
      <w:bookmarkStart w:id="4636" w:name="_Toc130157313"/>
      <w:r>
        <w:rPr>
          <w:rFonts w:hint="eastAsia"/>
        </w:rPr>
        <w:t>添加服务规范服务物料是否规范</w:t>
      </w:r>
      <w:bookmarkEnd w:id="4636"/>
    </w:p>
    <w:p w:rsidR="00E25A13" w:rsidRDefault="00E25A13" w:rsidP="00E25A13">
      <w:pPr>
        <w:ind w:firstLine="480"/>
      </w:pPr>
      <w:r>
        <w:rPr>
          <w:rFonts w:hint="eastAsia"/>
        </w:rPr>
        <w:t>选择添加服务规范服务物料是否规范，</w:t>
      </w:r>
      <w:r>
        <w:rPr>
          <w:rFonts w:hint="eastAsia"/>
        </w:rPr>
        <w:t>APP</w:t>
      </w:r>
      <w:r>
        <w:rPr>
          <w:rFonts w:hint="eastAsia"/>
        </w:rPr>
        <w:t>端添加服务规范服务物料得分，将</w:t>
      </w:r>
      <w:r>
        <w:rPr>
          <w:rFonts w:hint="eastAsia"/>
        </w:rPr>
        <w:t>APP</w:t>
      </w:r>
      <w:r>
        <w:rPr>
          <w:rFonts w:hint="eastAsia"/>
        </w:rPr>
        <w:t>端添加服务规范服务物料得分数据文件入库，添加成功同步展示信息。</w:t>
      </w:r>
    </w:p>
    <w:p w:rsidR="00E25A13" w:rsidRDefault="00E25A13" w:rsidP="00E25A13">
      <w:pPr>
        <w:ind w:firstLine="480"/>
      </w:pPr>
    </w:p>
    <w:p w:rsidR="00E25A13" w:rsidRDefault="00E25A13" w:rsidP="00E25A13">
      <w:pPr>
        <w:pStyle w:val="6"/>
        <w:rPr>
          <w:b/>
          <w:bCs/>
        </w:rPr>
      </w:pPr>
      <w:bookmarkStart w:id="4637" w:name="_Toc130157314"/>
      <w:r>
        <w:rPr>
          <w:rFonts w:hint="eastAsia"/>
        </w:rPr>
        <w:t>添加服务规范礼貌用语是否规范</w:t>
      </w:r>
      <w:bookmarkEnd w:id="4637"/>
    </w:p>
    <w:p w:rsidR="00E25A13" w:rsidRDefault="00E25A13" w:rsidP="00E25A13">
      <w:pPr>
        <w:ind w:firstLine="480"/>
      </w:pPr>
      <w:r>
        <w:rPr>
          <w:rFonts w:hint="eastAsia"/>
        </w:rPr>
        <w:t>选择添加服务规范礼貌用语是否规范，</w:t>
      </w:r>
      <w:r>
        <w:rPr>
          <w:rFonts w:hint="eastAsia"/>
        </w:rPr>
        <w:t>APP</w:t>
      </w:r>
      <w:r>
        <w:rPr>
          <w:rFonts w:hint="eastAsia"/>
        </w:rPr>
        <w:t>端添加服务规范礼貌用语得分，将服务规范礼貌用语得分数据文件入库，添加成功同步展示信息。</w:t>
      </w:r>
    </w:p>
    <w:p w:rsidR="00E25A13" w:rsidRDefault="00E25A13" w:rsidP="00E25A13">
      <w:pPr>
        <w:pStyle w:val="6"/>
        <w:rPr>
          <w:b/>
          <w:bCs/>
        </w:rPr>
      </w:pPr>
      <w:bookmarkStart w:id="4638" w:name="_Toc130157315"/>
      <w:r>
        <w:rPr>
          <w:rFonts w:hint="eastAsia"/>
        </w:rPr>
        <w:t>添加服务规范上门及时是否规范</w:t>
      </w:r>
      <w:bookmarkEnd w:id="4638"/>
    </w:p>
    <w:p w:rsidR="00E25A13" w:rsidRDefault="00E25A13" w:rsidP="00E25A13">
      <w:pPr>
        <w:ind w:firstLine="480"/>
      </w:pPr>
      <w:r>
        <w:rPr>
          <w:rFonts w:hint="eastAsia"/>
        </w:rPr>
        <w:t>选择添加服务规范上门及时是否规范，</w:t>
      </w:r>
      <w:r>
        <w:rPr>
          <w:rFonts w:hint="eastAsia"/>
        </w:rPr>
        <w:t>APP</w:t>
      </w:r>
      <w:r>
        <w:rPr>
          <w:rFonts w:hint="eastAsia"/>
        </w:rPr>
        <w:t>端添加服务规范上门及时得分，将服务规范上门及时得分数据文件入库，添加成功同步展示信息。</w:t>
      </w:r>
    </w:p>
    <w:p w:rsidR="00E25A13" w:rsidRDefault="00E25A13" w:rsidP="00E25A13">
      <w:pPr>
        <w:pStyle w:val="6"/>
        <w:rPr>
          <w:b/>
          <w:bCs/>
        </w:rPr>
      </w:pPr>
      <w:bookmarkStart w:id="4639" w:name="_Toc130157316"/>
      <w:r>
        <w:rPr>
          <w:rFonts w:hint="eastAsia"/>
        </w:rPr>
        <w:t>添加服务规范改约规范是否规范</w:t>
      </w:r>
      <w:bookmarkEnd w:id="4639"/>
    </w:p>
    <w:p w:rsidR="00E25A13" w:rsidRDefault="00E25A13" w:rsidP="00E25A13">
      <w:pPr>
        <w:ind w:firstLine="480"/>
      </w:pPr>
      <w:r>
        <w:rPr>
          <w:rFonts w:hint="eastAsia"/>
        </w:rPr>
        <w:t>选择添加服务规范改约规范是否规范，</w:t>
      </w:r>
      <w:r>
        <w:rPr>
          <w:rFonts w:hint="eastAsia"/>
        </w:rPr>
        <w:t>APP</w:t>
      </w:r>
      <w:r>
        <w:rPr>
          <w:rFonts w:hint="eastAsia"/>
        </w:rPr>
        <w:t>端添加服务规范改约规范得分，将服务规范改约规范得分数据文件入库，添加成功同步展示信息。</w:t>
      </w:r>
    </w:p>
    <w:p w:rsidR="00E25A13" w:rsidRDefault="00E25A13" w:rsidP="00E25A13">
      <w:pPr>
        <w:pStyle w:val="6"/>
        <w:rPr>
          <w:b/>
          <w:bCs/>
        </w:rPr>
      </w:pPr>
      <w:bookmarkStart w:id="4640" w:name="_Toc130157317"/>
      <w:r>
        <w:rPr>
          <w:rFonts w:hint="eastAsia"/>
        </w:rPr>
        <w:t>添加服务规范入户检查是否规范</w:t>
      </w:r>
      <w:bookmarkEnd w:id="4640"/>
    </w:p>
    <w:p w:rsidR="00E25A13" w:rsidRDefault="00E25A13" w:rsidP="00E25A13">
      <w:pPr>
        <w:ind w:firstLine="480"/>
      </w:pPr>
      <w:r>
        <w:rPr>
          <w:rFonts w:hint="eastAsia"/>
        </w:rPr>
        <w:t>选择添加服务规范入户检查是否规范，</w:t>
      </w:r>
      <w:r>
        <w:rPr>
          <w:rFonts w:hint="eastAsia"/>
        </w:rPr>
        <w:t>APP</w:t>
      </w:r>
      <w:r>
        <w:rPr>
          <w:rFonts w:hint="eastAsia"/>
        </w:rPr>
        <w:t>端添加服务规范入户检查得分，将服务规范入户检查数据文件入库，添加成功同步展示信息。</w:t>
      </w:r>
    </w:p>
    <w:p w:rsidR="00E25A13" w:rsidRDefault="00E25A13" w:rsidP="00E25A13">
      <w:pPr>
        <w:pStyle w:val="6"/>
        <w:rPr>
          <w:b/>
          <w:bCs/>
        </w:rPr>
      </w:pPr>
      <w:bookmarkStart w:id="4641" w:name="_Toc130157318"/>
      <w:r>
        <w:rPr>
          <w:rFonts w:hint="eastAsia"/>
        </w:rPr>
        <w:t>添加服务规范垫布使用是否规范</w:t>
      </w:r>
      <w:bookmarkEnd w:id="4641"/>
    </w:p>
    <w:p w:rsidR="00E25A13" w:rsidRDefault="00E25A13" w:rsidP="00E25A13">
      <w:pPr>
        <w:ind w:firstLine="480"/>
      </w:pPr>
      <w:r>
        <w:rPr>
          <w:rFonts w:hint="eastAsia"/>
        </w:rPr>
        <w:t>选择添加服务规范垫布使用是否规范，</w:t>
      </w:r>
      <w:r>
        <w:rPr>
          <w:rFonts w:hint="eastAsia"/>
        </w:rPr>
        <w:t>APP</w:t>
      </w:r>
      <w:r>
        <w:rPr>
          <w:rFonts w:hint="eastAsia"/>
        </w:rPr>
        <w:t>端添加服务规范垫布使用得分，将服务规范垫布使用数据信息入库，添加成功同步展示信息。</w:t>
      </w:r>
    </w:p>
    <w:p w:rsidR="00E25A13" w:rsidRDefault="00E25A13" w:rsidP="00E25A13">
      <w:pPr>
        <w:pStyle w:val="6"/>
        <w:rPr>
          <w:b/>
          <w:bCs/>
        </w:rPr>
      </w:pPr>
      <w:bookmarkStart w:id="4642" w:name="_Toc130157319"/>
      <w:r>
        <w:rPr>
          <w:rFonts w:hint="eastAsia"/>
        </w:rPr>
        <w:t>添加服务规范满意度是否规范</w:t>
      </w:r>
      <w:bookmarkEnd w:id="4642"/>
    </w:p>
    <w:p w:rsidR="00E25A13" w:rsidRDefault="00E25A13" w:rsidP="00E25A13">
      <w:pPr>
        <w:ind w:firstLine="480"/>
      </w:pPr>
      <w:r>
        <w:rPr>
          <w:rFonts w:hint="eastAsia"/>
        </w:rPr>
        <w:t>选择添加服务规范满意度是否规范，</w:t>
      </w:r>
      <w:r>
        <w:rPr>
          <w:rFonts w:hint="eastAsia"/>
        </w:rPr>
        <w:t>APP</w:t>
      </w:r>
      <w:r>
        <w:rPr>
          <w:rFonts w:hint="eastAsia"/>
        </w:rPr>
        <w:t>端添加服务规范满意度得分，将添加服务规范满意度数据文件入库，添加成功同步展示信息。</w:t>
      </w:r>
    </w:p>
    <w:p w:rsidR="00E25A13" w:rsidRDefault="00E25A13" w:rsidP="00E25A13">
      <w:pPr>
        <w:pStyle w:val="6"/>
        <w:rPr>
          <w:b/>
          <w:bCs/>
        </w:rPr>
      </w:pPr>
      <w:bookmarkStart w:id="4643" w:name="_Toc130157320"/>
      <w:r>
        <w:rPr>
          <w:rFonts w:hint="eastAsia"/>
        </w:rPr>
        <w:t>添加服务规范离场礼貌是否规范</w:t>
      </w:r>
      <w:bookmarkEnd w:id="4643"/>
    </w:p>
    <w:p w:rsidR="00E25A13" w:rsidRDefault="00E25A13" w:rsidP="00E25A13">
      <w:pPr>
        <w:ind w:firstLine="480"/>
      </w:pPr>
      <w:r>
        <w:rPr>
          <w:rFonts w:hint="eastAsia"/>
        </w:rPr>
        <w:lastRenderedPageBreak/>
        <w:t>选择添加服务规范离场礼貌是否规范，</w:t>
      </w:r>
      <w:r>
        <w:rPr>
          <w:rFonts w:hint="eastAsia"/>
        </w:rPr>
        <w:t>APP</w:t>
      </w:r>
      <w:r>
        <w:rPr>
          <w:rFonts w:hint="eastAsia"/>
        </w:rPr>
        <w:t>端添加服务规范离场礼貌得分，添加成功同步展示信息。</w:t>
      </w:r>
    </w:p>
    <w:p w:rsidR="00E25A13" w:rsidRDefault="00E25A13" w:rsidP="00E25A13">
      <w:pPr>
        <w:pStyle w:val="6"/>
        <w:rPr>
          <w:b/>
          <w:bCs/>
        </w:rPr>
      </w:pPr>
      <w:bookmarkStart w:id="4644" w:name="_Toc130157321"/>
      <w:r>
        <w:rPr>
          <w:rFonts w:hint="eastAsia"/>
        </w:rPr>
        <w:t>添加服务规范施工卫生是否规范</w:t>
      </w:r>
      <w:bookmarkEnd w:id="4644"/>
    </w:p>
    <w:p w:rsidR="00E25A13" w:rsidRDefault="00E25A13" w:rsidP="00E25A13">
      <w:pPr>
        <w:ind w:firstLine="480"/>
      </w:pPr>
      <w:r>
        <w:rPr>
          <w:rFonts w:hint="eastAsia"/>
        </w:rPr>
        <w:t>选择添加服务规范施工卫生是否规范，</w:t>
      </w:r>
      <w:r>
        <w:rPr>
          <w:rFonts w:hint="eastAsia"/>
        </w:rPr>
        <w:t>APP</w:t>
      </w:r>
      <w:r>
        <w:rPr>
          <w:rFonts w:hint="eastAsia"/>
        </w:rPr>
        <w:t>端添加服务规范施工卫生得分，添加成功同步展示信息。</w:t>
      </w:r>
    </w:p>
    <w:p w:rsidR="00E25A13" w:rsidRDefault="00E25A13" w:rsidP="00E25A13">
      <w:pPr>
        <w:pStyle w:val="6"/>
        <w:rPr>
          <w:b/>
          <w:bCs/>
        </w:rPr>
      </w:pPr>
      <w:bookmarkStart w:id="4645" w:name="_Toc130157322"/>
      <w:r>
        <w:rPr>
          <w:rFonts w:hint="eastAsia"/>
        </w:rPr>
        <w:t>专人专岗服务规范检查照片上传</w:t>
      </w:r>
      <w:bookmarkEnd w:id="4645"/>
    </w:p>
    <w:p w:rsidR="00E25A13" w:rsidRDefault="00E25A13" w:rsidP="00E25A13">
      <w:pPr>
        <w:ind w:firstLine="480"/>
      </w:pPr>
      <w:r>
        <w:rPr>
          <w:rFonts w:hint="eastAsia"/>
        </w:rPr>
        <w:t>选择</w:t>
      </w:r>
      <w:r>
        <w:rPr>
          <w:rFonts w:hint="eastAsia"/>
        </w:rPr>
        <w:t>APP</w:t>
      </w:r>
      <w:r>
        <w:rPr>
          <w:rFonts w:hint="eastAsia"/>
        </w:rPr>
        <w:t>端专人专岗服务规范检查照片采集，选择访问相册图片，专人专岗服务规范检查照片暂存</w:t>
      </w:r>
      <w:r>
        <w:rPr>
          <w:rFonts w:hint="eastAsia"/>
        </w:rPr>
        <w:t>APP</w:t>
      </w:r>
      <w:r>
        <w:rPr>
          <w:rFonts w:hint="eastAsia"/>
        </w:rPr>
        <w:t>端，</w:t>
      </w:r>
      <w:r w:rsidR="00FB6260">
        <w:rPr>
          <w:rFonts w:hint="eastAsia"/>
        </w:rPr>
        <w:t>启用</w:t>
      </w:r>
      <w:r>
        <w:rPr>
          <w:rFonts w:hint="eastAsia"/>
        </w:rPr>
        <w:t>图片压缩接口，图片上传到服务器存储。</w:t>
      </w:r>
    </w:p>
    <w:p w:rsidR="006F4B45" w:rsidRPr="005A4E93" w:rsidRDefault="006F4B45" w:rsidP="006F4B45">
      <w:pPr>
        <w:pStyle w:val="6"/>
        <w:rPr>
          <w:b/>
          <w:bCs/>
        </w:rPr>
      </w:pPr>
      <w:bookmarkStart w:id="4646" w:name="_Toc130157323"/>
      <w:r>
        <w:rPr>
          <w:rFonts w:hint="eastAsia"/>
        </w:rPr>
        <w:t>专人专岗服务规范检查照片</w:t>
      </w:r>
      <w:r w:rsidRPr="001A18FF">
        <w:rPr>
          <w:rFonts w:hint="eastAsia"/>
        </w:rPr>
        <w:t>保存</w:t>
      </w:r>
      <w:bookmarkEnd w:id="4646"/>
    </w:p>
    <w:p w:rsidR="006F4B45" w:rsidRDefault="006F4B45" w:rsidP="006F4B45">
      <w:pPr>
        <w:ind w:firstLine="480"/>
      </w:pPr>
      <w:r>
        <w:rPr>
          <w:rFonts w:hint="eastAsia"/>
        </w:rPr>
        <w:t>专人专岗服务规范检查照片采集完成，照片文件信息入库</w:t>
      </w:r>
      <w:r w:rsidRPr="005A4E93">
        <w:rPr>
          <w:rFonts w:hint="eastAsia"/>
        </w:rPr>
        <w:t>。</w:t>
      </w:r>
    </w:p>
    <w:p w:rsidR="00E25A13" w:rsidRDefault="00E25A13" w:rsidP="00E25A13">
      <w:pPr>
        <w:pStyle w:val="6"/>
        <w:rPr>
          <w:b/>
          <w:bCs/>
        </w:rPr>
      </w:pPr>
      <w:bookmarkStart w:id="4647" w:name="_Toc130157324"/>
      <w:r>
        <w:rPr>
          <w:rFonts w:hint="eastAsia"/>
        </w:rPr>
        <w:t>APP</w:t>
      </w:r>
      <w:r>
        <w:rPr>
          <w:rFonts w:hint="eastAsia"/>
        </w:rPr>
        <w:t>端施工规范检查内容及规范查询</w:t>
      </w:r>
      <w:bookmarkEnd w:id="4647"/>
    </w:p>
    <w:p w:rsidR="00E25A13" w:rsidRDefault="00E25A13" w:rsidP="00E25A13">
      <w:pPr>
        <w:ind w:firstLine="480"/>
      </w:pPr>
      <w:r>
        <w:rPr>
          <w:rFonts w:hint="eastAsia"/>
        </w:rPr>
        <w:t>选择</w:t>
      </w:r>
      <w:r>
        <w:rPr>
          <w:rFonts w:hint="eastAsia"/>
        </w:rPr>
        <w:t>APP</w:t>
      </w:r>
      <w:r>
        <w:rPr>
          <w:rFonts w:hint="eastAsia"/>
        </w:rPr>
        <w:t>端施工规范检查内容及规范查询，展示施工规范检查内容及规范。</w:t>
      </w:r>
    </w:p>
    <w:p w:rsidR="00E25A13" w:rsidRDefault="00E25A13" w:rsidP="00E25A13">
      <w:pPr>
        <w:pStyle w:val="6"/>
        <w:rPr>
          <w:b/>
          <w:bCs/>
        </w:rPr>
      </w:pPr>
      <w:bookmarkStart w:id="4648" w:name="_Toc130157325"/>
      <w:r>
        <w:rPr>
          <w:rFonts w:hint="eastAsia"/>
        </w:rPr>
        <w:t>添加施工规范施工方案设计是否规范</w:t>
      </w:r>
      <w:bookmarkEnd w:id="4648"/>
    </w:p>
    <w:p w:rsidR="00E25A13" w:rsidRDefault="00E25A13" w:rsidP="00E25A13">
      <w:pPr>
        <w:ind w:firstLine="480"/>
      </w:pPr>
      <w:r>
        <w:rPr>
          <w:rFonts w:hint="eastAsia"/>
        </w:rPr>
        <w:t>选择添加施工规范施工方案设计是否规范，</w:t>
      </w:r>
      <w:r>
        <w:rPr>
          <w:rFonts w:hint="eastAsia"/>
        </w:rPr>
        <w:t>APP</w:t>
      </w:r>
      <w:r>
        <w:rPr>
          <w:rFonts w:hint="eastAsia"/>
        </w:rPr>
        <w:t>端添加施工规范施工方案设计得分，添加成功同步展示信息。</w:t>
      </w:r>
    </w:p>
    <w:p w:rsidR="00E25A13" w:rsidRDefault="00E25A13" w:rsidP="00E25A13">
      <w:pPr>
        <w:pStyle w:val="6"/>
        <w:rPr>
          <w:b/>
          <w:bCs/>
        </w:rPr>
      </w:pPr>
      <w:bookmarkStart w:id="4649" w:name="_Toc130157326"/>
      <w:r>
        <w:rPr>
          <w:rFonts w:hint="eastAsia"/>
        </w:rPr>
        <w:t>添加施工规范箱门是否规范</w:t>
      </w:r>
      <w:bookmarkEnd w:id="4649"/>
    </w:p>
    <w:p w:rsidR="00E25A13" w:rsidRDefault="00E25A13" w:rsidP="00E25A13">
      <w:pPr>
        <w:ind w:firstLine="480"/>
      </w:pPr>
      <w:r>
        <w:rPr>
          <w:rFonts w:hint="eastAsia"/>
        </w:rPr>
        <w:t>选择添加施工规范箱门是否规范，</w:t>
      </w:r>
      <w:r>
        <w:rPr>
          <w:rFonts w:hint="eastAsia"/>
        </w:rPr>
        <w:t>APP</w:t>
      </w:r>
      <w:r>
        <w:rPr>
          <w:rFonts w:hint="eastAsia"/>
        </w:rPr>
        <w:t>端添加施工规范箱门得分，添加成功同步展示信息。</w:t>
      </w:r>
    </w:p>
    <w:p w:rsidR="00E25A13" w:rsidRDefault="00E25A13" w:rsidP="00E25A13">
      <w:pPr>
        <w:pStyle w:val="6"/>
        <w:rPr>
          <w:b/>
          <w:bCs/>
        </w:rPr>
      </w:pPr>
      <w:bookmarkStart w:id="4650" w:name="_Toc130157327"/>
      <w:r>
        <w:rPr>
          <w:rFonts w:hint="eastAsia"/>
        </w:rPr>
        <w:t>添加施工规范资源标签是否规范</w:t>
      </w:r>
      <w:bookmarkEnd w:id="4650"/>
    </w:p>
    <w:p w:rsidR="00E25A13" w:rsidRDefault="00E25A13" w:rsidP="00E25A13">
      <w:pPr>
        <w:ind w:firstLine="480"/>
      </w:pPr>
      <w:r>
        <w:rPr>
          <w:rFonts w:hint="eastAsia"/>
        </w:rPr>
        <w:t>选择添加施工规范资源标签是否规范，</w:t>
      </w:r>
      <w:r>
        <w:rPr>
          <w:rFonts w:hint="eastAsia"/>
        </w:rPr>
        <w:t>APP</w:t>
      </w:r>
      <w:r>
        <w:rPr>
          <w:rFonts w:hint="eastAsia"/>
        </w:rPr>
        <w:t>端添加施工规范资源标签得分，</w:t>
      </w:r>
      <w:r>
        <w:rPr>
          <w:rFonts w:hint="eastAsia"/>
        </w:rPr>
        <w:lastRenderedPageBreak/>
        <w:t>添加成功同步展示信息。</w:t>
      </w:r>
    </w:p>
    <w:p w:rsidR="00E25A13" w:rsidRDefault="00E25A13" w:rsidP="00E25A13">
      <w:pPr>
        <w:pStyle w:val="6"/>
        <w:rPr>
          <w:b/>
          <w:bCs/>
        </w:rPr>
      </w:pPr>
      <w:bookmarkStart w:id="4651" w:name="_Toc130157328"/>
      <w:r>
        <w:rPr>
          <w:rFonts w:hint="eastAsia"/>
        </w:rPr>
        <w:t>添加施工规范封堵防护是否规范</w:t>
      </w:r>
      <w:bookmarkEnd w:id="4651"/>
    </w:p>
    <w:p w:rsidR="00E25A13" w:rsidRDefault="00E25A13" w:rsidP="00E25A13">
      <w:pPr>
        <w:ind w:firstLine="480"/>
      </w:pPr>
      <w:r>
        <w:rPr>
          <w:rFonts w:hint="eastAsia"/>
        </w:rPr>
        <w:t>选择添加施工规范封堵防护是否规范，</w:t>
      </w:r>
      <w:r>
        <w:rPr>
          <w:rFonts w:hint="eastAsia"/>
        </w:rPr>
        <w:t>APP</w:t>
      </w:r>
      <w:r>
        <w:rPr>
          <w:rFonts w:hint="eastAsia"/>
        </w:rPr>
        <w:t>端添加施工规范封堵防护得分，添加成功同步展示信息。</w:t>
      </w:r>
    </w:p>
    <w:p w:rsidR="00E25A13" w:rsidRDefault="00E25A13" w:rsidP="00E25A13">
      <w:pPr>
        <w:pStyle w:val="6"/>
        <w:rPr>
          <w:b/>
          <w:bCs/>
        </w:rPr>
      </w:pPr>
      <w:bookmarkStart w:id="4652" w:name="_Toc130157329"/>
      <w:r>
        <w:rPr>
          <w:rFonts w:hint="eastAsia"/>
        </w:rPr>
        <w:t>添加施工规范箱内盘纤规范是否规范</w:t>
      </w:r>
      <w:bookmarkEnd w:id="4652"/>
    </w:p>
    <w:p w:rsidR="00E25A13" w:rsidRDefault="00E25A13" w:rsidP="00E25A13">
      <w:pPr>
        <w:ind w:firstLine="480"/>
      </w:pPr>
      <w:r>
        <w:rPr>
          <w:rFonts w:hint="eastAsia"/>
        </w:rPr>
        <w:t>选择添加施工规范箱内盘纤规范是否规范，</w:t>
      </w:r>
      <w:r>
        <w:rPr>
          <w:rFonts w:hint="eastAsia"/>
        </w:rPr>
        <w:t>APP</w:t>
      </w:r>
      <w:r>
        <w:rPr>
          <w:rFonts w:hint="eastAsia"/>
        </w:rPr>
        <w:t>端添加施工规范箱内盘纤规范得分，添加成功同步展示信息。</w:t>
      </w:r>
    </w:p>
    <w:p w:rsidR="00E25A13" w:rsidRDefault="00E25A13" w:rsidP="00E25A13">
      <w:pPr>
        <w:pStyle w:val="6"/>
        <w:rPr>
          <w:b/>
          <w:bCs/>
        </w:rPr>
      </w:pPr>
      <w:bookmarkStart w:id="4653" w:name="_Toc130157330"/>
      <w:r>
        <w:rPr>
          <w:rFonts w:hint="eastAsia"/>
        </w:rPr>
        <w:t>添加施工规范熔接保护是否规范</w:t>
      </w:r>
      <w:bookmarkEnd w:id="4653"/>
    </w:p>
    <w:p w:rsidR="00E25A13" w:rsidRDefault="00E25A13" w:rsidP="00E25A13">
      <w:pPr>
        <w:ind w:firstLine="480"/>
      </w:pPr>
      <w:r>
        <w:rPr>
          <w:rFonts w:hint="eastAsia"/>
        </w:rPr>
        <w:t>选择添加施工规范熔接保护是否规范，</w:t>
      </w:r>
      <w:r>
        <w:rPr>
          <w:rFonts w:hint="eastAsia"/>
        </w:rPr>
        <w:t>APP</w:t>
      </w:r>
      <w:r>
        <w:rPr>
          <w:rFonts w:hint="eastAsia"/>
        </w:rPr>
        <w:t>端添加施工规范熔接保护得分，添加成功同步展示信息。</w:t>
      </w:r>
    </w:p>
    <w:p w:rsidR="00E25A13" w:rsidRDefault="00E25A13" w:rsidP="00E25A13">
      <w:pPr>
        <w:pStyle w:val="6"/>
        <w:rPr>
          <w:b/>
          <w:bCs/>
        </w:rPr>
      </w:pPr>
      <w:bookmarkStart w:id="4654" w:name="_Toc130157331"/>
      <w:r>
        <w:rPr>
          <w:rFonts w:hint="eastAsia"/>
        </w:rPr>
        <w:t>添加施工规范布线规范是否规范</w:t>
      </w:r>
      <w:bookmarkEnd w:id="4654"/>
    </w:p>
    <w:p w:rsidR="00E25A13" w:rsidRDefault="00E25A13" w:rsidP="00E25A13">
      <w:pPr>
        <w:ind w:firstLine="480"/>
      </w:pPr>
      <w:r>
        <w:rPr>
          <w:rFonts w:hint="eastAsia"/>
        </w:rPr>
        <w:t>选择添加施工规范布线规范是否规范，</w:t>
      </w:r>
      <w:r>
        <w:rPr>
          <w:rFonts w:hint="eastAsia"/>
        </w:rPr>
        <w:t>APP</w:t>
      </w:r>
      <w:r>
        <w:rPr>
          <w:rFonts w:hint="eastAsia"/>
        </w:rPr>
        <w:t>端添加施工规范布线规范得分，添加成功同步展示信息。</w:t>
      </w:r>
    </w:p>
    <w:p w:rsidR="00E25A13" w:rsidRDefault="00E25A13" w:rsidP="00E25A13">
      <w:pPr>
        <w:pStyle w:val="6"/>
        <w:rPr>
          <w:b/>
          <w:bCs/>
        </w:rPr>
      </w:pPr>
      <w:bookmarkStart w:id="4655" w:name="_Toc130157332"/>
      <w:r>
        <w:rPr>
          <w:rFonts w:hint="eastAsia"/>
        </w:rPr>
        <w:t>添加施工规范布线安全是否规范</w:t>
      </w:r>
      <w:bookmarkEnd w:id="4655"/>
    </w:p>
    <w:p w:rsidR="00E25A13" w:rsidRDefault="00E25A13" w:rsidP="00E25A13">
      <w:pPr>
        <w:ind w:firstLine="480"/>
      </w:pPr>
      <w:r>
        <w:rPr>
          <w:rFonts w:hint="eastAsia"/>
        </w:rPr>
        <w:t>选择添加施工规范布线安全是否规范，</w:t>
      </w:r>
      <w:r>
        <w:rPr>
          <w:rFonts w:hint="eastAsia"/>
        </w:rPr>
        <w:t>APP</w:t>
      </w:r>
      <w:r>
        <w:rPr>
          <w:rFonts w:hint="eastAsia"/>
        </w:rPr>
        <w:t>端添加施工规范布线安全得分，添加成功同步展示信息。</w:t>
      </w:r>
    </w:p>
    <w:p w:rsidR="00E25A13" w:rsidRDefault="00E25A13" w:rsidP="00E25A13">
      <w:pPr>
        <w:pStyle w:val="6"/>
        <w:rPr>
          <w:b/>
          <w:bCs/>
        </w:rPr>
      </w:pPr>
      <w:bookmarkStart w:id="4656" w:name="_Toc130157333"/>
      <w:r>
        <w:rPr>
          <w:rFonts w:hint="eastAsia"/>
        </w:rPr>
        <w:t>添加施工规范用线规范是否规范</w:t>
      </w:r>
      <w:bookmarkEnd w:id="4656"/>
    </w:p>
    <w:p w:rsidR="00E25A13" w:rsidRDefault="00E25A13" w:rsidP="00E25A13">
      <w:pPr>
        <w:ind w:firstLine="480"/>
      </w:pPr>
      <w:r>
        <w:rPr>
          <w:rFonts w:hint="eastAsia"/>
        </w:rPr>
        <w:t>选择添加施工规范用线规范是否规范，</w:t>
      </w:r>
      <w:r>
        <w:rPr>
          <w:rFonts w:hint="eastAsia"/>
        </w:rPr>
        <w:t>APP</w:t>
      </w:r>
      <w:r>
        <w:rPr>
          <w:rFonts w:hint="eastAsia"/>
        </w:rPr>
        <w:t>端添加施工规范用线规范得分，添加成功同步展示信息。</w:t>
      </w:r>
    </w:p>
    <w:p w:rsidR="00E25A13" w:rsidRDefault="00E25A13" w:rsidP="00E25A13">
      <w:pPr>
        <w:pStyle w:val="6"/>
        <w:rPr>
          <w:b/>
          <w:bCs/>
        </w:rPr>
      </w:pPr>
      <w:bookmarkStart w:id="4657" w:name="_Toc130157334"/>
      <w:r>
        <w:rPr>
          <w:rFonts w:hint="eastAsia"/>
        </w:rPr>
        <w:t>添加施工规范隐形光缆施工要求是否规范</w:t>
      </w:r>
      <w:bookmarkEnd w:id="4657"/>
    </w:p>
    <w:p w:rsidR="00E25A13" w:rsidRDefault="00E25A13" w:rsidP="00E25A13">
      <w:pPr>
        <w:ind w:firstLine="480"/>
      </w:pPr>
      <w:r>
        <w:rPr>
          <w:rFonts w:hint="eastAsia"/>
        </w:rPr>
        <w:lastRenderedPageBreak/>
        <w:t>选择添加施工规范隐形光缆施工要求是否规范，</w:t>
      </w:r>
      <w:r>
        <w:rPr>
          <w:rFonts w:hint="eastAsia"/>
        </w:rPr>
        <w:t>APP</w:t>
      </w:r>
      <w:r>
        <w:rPr>
          <w:rFonts w:hint="eastAsia"/>
        </w:rPr>
        <w:t>端添加施工规范隐形光缆施工要求得分，添加成功同步展示信息。</w:t>
      </w:r>
    </w:p>
    <w:p w:rsidR="00E25A13" w:rsidRDefault="00E25A13" w:rsidP="00E25A13">
      <w:pPr>
        <w:pStyle w:val="6"/>
        <w:rPr>
          <w:b/>
          <w:bCs/>
        </w:rPr>
      </w:pPr>
      <w:bookmarkStart w:id="4658" w:name="_Toc130157335"/>
      <w:r>
        <w:rPr>
          <w:rFonts w:hint="eastAsia"/>
        </w:rPr>
        <w:t>添加施工规范安防网线施工规范是否规范</w:t>
      </w:r>
      <w:bookmarkEnd w:id="4658"/>
    </w:p>
    <w:p w:rsidR="00E25A13" w:rsidRDefault="00E25A13" w:rsidP="00E25A13">
      <w:pPr>
        <w:ind w:firstLine="480"/>
      </w:pPr>
      <w:r>
        <w:rPr>
          <w:rFonts w:hint="eastAsia"/>
        </w:rPr>
        <w:t>选择添加施工规范安防网线施工规范是否规范，</w:t>
      </w:r>
      <w:r>
        <w:rPr>
          <w:rFonts w:hint="eastAsia"/>
        </w:rPr>
        <w:t>APP</w:t>
      </w:r>
      <w:r>
        <w:rPr>
          <w:rFonts w:hint="eastAsia"/>
        </w:rPr>
        <w:t>端添加施工规范安防网线施工规范得分，添加成功同步展示信息。</w:t>
      </w:r>
    </w:p>
    <w:p w:rsidR="00E25A13" w:rsidRDefault="00E25A13" w:rsidP="00E25A13">
      <w:pPr>
        <w:pStyle w:val="6"/>
        <w:rPr>
          <w:b/>
          <w:bCs/>
        </w:rPr>
      </w:pPr>
      <w:bookmarkStart w:id="4659" w:name="_Toc130157336"/>
      <w:r>
        <w:rPr>
          <w:rFonts w:hint="eastAsia"/>
        </w:rPr>
        <w:t>添加施工规范成端制作是否规范</w:t>
      </w:r>
      <w:bookmarkEnd w:id="4659"/>
    </w:p>
    <w:p w:rsidR="00E25A13" w:rsidRDefault="00E25A13" w:rsidP="00E25A13">
      <w:pPr>
        <w:ind w:firstLine="480"/>
      </w:pPr>
      <w:r>
        <w:rPr>
          <w:rFonts w:hint="eastAsia"/>
        </w:rPr>
        <w:t>选择添加施工规范成端制作是否规范，</w:t>
      </w:r>
      <w:r>
        <w:rPr>
          <w:rFonts w:hint="eastAsia"/>
        </w:rPr>
        <w:t>APP</w:t>
      </w:r>
      <w:r>
        <w:rPr>
          <w:rFonts w:hint="eastAsia"/>
        </w:rPr>
        <w:t>端添加施工规范成端制作得分，添加成功同步展示信息。</w:t>
      </w:r>
    </w:p>
    <w:p w:rsidR="00E25A13" w:rsidRDefault="00E25A13" w:rsidP="00E25A13">
      <w:pPr>
        <w:pStyle w:val="6"/>
        <w:rPr>
          <w:b/>
          <w:bCs/>
        </w:rPr>
      </w:pPr>
      <w:bookmarkStart w:id="4660" w:name="_Toc130157337"/>
      <w:r>
        <w:rPr>
          <w:rFonts w:hint="eastAsia"/>
        </w:rPr>
        <w:t>添加施工规范光功率测试是否规范</w:t>
      </w:r>
      <w:bookmarkEnd w:id="4660"/>
    </w:p>
    <w:p w:rsidR="00E25A13" w:rsidRDefault="00E25A13" w:rsidP="00E25A13">
      <w:pPr>
        <w:ind w:firstLine="480"/>
      </w:pPr>
      <w:r>
        <w:rPr>
          <w:rFonts w:hint="eastAsia"/>
        </w:rPr>
        <w:t>选择添加施工规范光功率测试是否规范，</w:t>
      </w:r>
      <w:r>
        <w:rPr>
          <w:rFonts w:hint="eastAsia"/>
        </w:rPr>
        <w:t>APP</w:t>
      </w:r>
      <w:r>
        <w:rPr>
          <w:rFonts w:hint="eastAsia"/>
        </w:rPr>
        <w:t>端添加施工规范光功率测试得分，添加成功同步展示信息。</w:t>
      </w:r>
    </w:p>
    <w:p w:rsidR="00E25A13" w:rsidRDefault="00E25A13" w:rsidP="00E25A13">
      <w:pPr>
        <w:pStyle w:val="6"/>
        <w:rPr>
          <w:b/>
          <w:bCs/>
        </w:rPr>
      </w:pPr>
      <w:bookmarkStart w:id="4661" w:name="_Toc130157338"/>
      <w:r>
        <w:rPr>
          <w:rFonts w:hint="eastAsia"/>
        </w:rPr>
        <w:t>添加施工规范光猫安装规范是否规范</w:t>
      </w:r>
      <w:bookmarkEnd w:id="4661"/>
    </w:p>
    <w:p w:rsidR="00E25A13" w:rsidRDefault="00E25A13" w:rsidP="00E25A13">
      <w:pPr>
        <w:ind w:firstLine="480"/>
      </w:pPr>
      <w:r>
        <w:rPr>
          <w:rFonts w:hint="eastAsia"/>
        </w:rPr>
        <w:t>选择添加施工规范光猫安装规范是否规范，</w:t>
      </w:r>
      <w:r>
        <w:rPr>
          <w:rFonts w:hint="eastAsia"/>
        </w:rPr>
        <w:t>APP</w:t>
      </w:r>
      <w:r>
        <w:rPr>
          <w:rFonts w:hint="eastAsia"/>
        </w:rPr>
        <w:t>端添加施工规范光猫安装规范得分，添加成功同步展示信息。</w:t>
      </w:r>
    </w:p>
    <w:p w:rsidR="00E25A13" w:rsidRDefault="00E25A13" w:rsidP="00E25A13">
      <w:pPr>
        <w:pStyle w:val="6"/>
        <w:rPr>
          <w:b/>
          <w:bCs/>
        </w:rPr>
      </w:pPr>
      <w:bookmarkStart w:id="4662" w:name="_Toc130157339"/>
      <w:r>
        <w:rPr>
          <w:rFonts w:hint="eastAsia"/>
        </w:rPr>
        <w:t>添加施工规范有线测速是否规范</w:t>
      </w:r>
      <w:bookmarkEnd w:id="4662"/>
    </w:p>
    <w:p w:rsidR="00E25A13" w:rsidRDefault="00E25A13" w:rsidP="00E25A13">
      <w:pPr>
        <w:ind w:firstLine="480"/>
      </w:pPr>
      <w:r>
        <w:rPr>
          <w:rFonts w:hint="eastAsia"/>
        </w:rPr>
        <w:t>选择添加施工规范有线测速是否规范，</w:t>
      </w:r>
      <w:r>
        <w:rPr>
          <w:rFonts w:hint="eastAsia"/>
        </w:rPr>
        <w:t>APP</w:t>
      </w:r>
      <w:r>
        <w:rPr>
          <w:rFonts w:hint="eastAsia"/>
        </w:rPr>
        <w:t>端添加施工规范有线测速得分，添加成功同步展示信息。</w:t>
      </w:r>
    </w:p>
    <w:p w:rsidR="00E25A13" w:rsidRDefault="00E25A13" w:rsidP="00E25A13">
      <w:pPr>
        <w:pStyle w:val="6"/>
        <w:rPr>
          <w:b/>
          <w:bCs/>
        </w:rPr>
      </w:pPr>
      <w:bookmarkStart w:id="4663" w:name="_Toc130157340"/>
      <w:r>
        <w:rPr>
          <w:rFonts w:hint="eastAsia"/>
        </w:rPr>
        <w:t>添加施工规范互联网电视安装规范是否规范</w:t>
      </w:r>
      <w:bookmarkEnd w:id="4663"/>
    </w:p>
    <w:p w:rsidR="00E25A13" w:rsidRDefault="00E25A13" w:rsidP="00E25A13">
      <w:pPr>
        <w:ind w:firstLine="480"/>
      </w:pPr>
      <w:r>
        <w:rPr>
          <w:rFonts w:hint="eastAsia"/>
        </w:rPr>
        <w:t>选择添加施工规范互联网电视安装规范是否规范，</w:t>
      </w:r>
      <w:r>
        <w:rPr>
          <w:rFonts w:hint="eastAsia"/>
        </w:rPr>
        <w:t>APP</w:t>
      </w:r>
      <w:r>
        <w:rPr>
          <w:rFonts w:hint="eastAsia"/>
        </w:rPr>
        <w:t>端添加施工规范互联网电视安装规范得分，添加成功同步展示信息。</w:t>
      </w:r>
    </w:p>
    <w:p w:rsidR="00E25A13" w:rsidRDefault="00E25A13" w:rsidP="00E25A13">
      <w:pPr>
        <w:pStyle w:val="6"/>
        <w:rPr>
          <w:b/>
          <w:bCs/>
        </w:rPr>
      </w:pPr>
      <w:bookmarkStart w:id="4664" w:name="_Toc130157341"/>
      <w:r>
        <w:rPr>
          <w:rFonts w:hint="eastAsia"/>
        </w:rPr>
        <w:t>添加施工规范智能组网是否规范</w:t>
      </w:r>
      <w:bookmarkEnd w:id="4664"/>
    </w:p>
    <w:p w:rsidR="00E25A13" w:rsidRDefault="00E25A13" w:rsidP="00E25A13">
      <w:pPr>
        <w:ind w:firstLine="480"/>
      </w:pPr>
      <w:r>
        <w:rPr>
          <w:rFonts w:hint="eastAsia"/>
        </w:rPr>
        <w:lastRenderedPageBreak/>
        <w:t>选择添加施工规范智能组网是否规范，</w:t>
      </w:r>
      <w:r>
        <w:rPr>
          <w:rFonts w:hint="eastAsia"/>
        </w:rPr>
        <w:t>APP</w:t>
      </w:r>
      <w:r>
        <w:rPr>
          <w:rFonts w:hint="eastAsia"/>
        </w:rPr>
        <w:t>端添加施工规范智能组网得分，添加成功同步展示信息。</w:t>
      </w:r>
    </w:p>
    <w:p w:rsidR="00E25A13" w:rsidRDefault="00E25A13" w:rsidP="00E25A13">
      <w:pPr>
        <w:pStyle w:val="6"/>
        <w:rPr>
          <w:b/>
          <w:bCs/>
        </w:rPr>
      </w:pPr>
      <w:bookmarkStart w:id="4665" w:name="_Toc130157342"/>
      <w:r>
        <w:rPr>
          <w:rFonts w:hint="eastAsia"/>
        </w:rPr>
        <w:t>添加施工规范摄像头安装规范是否规范</w:t>
      </w:r>
      <w:bookmarkEnd w:id="4665"/>
    </w:p>
    <w:p w:rsidR="00E25A13" w:rsidRDefault="00E25A13" w:rsidP="00E25A13">
      <w:pPr>
        <w:ind w:firstLine="480"/>
      </w:pPr>
      <w:r>
        <w:rPr>
          <w:rFonts w:hint="eastAsia"/>
        </w:rPr>
        <w:t>选择添加施工规范摄像头安装规范是否规范，</w:t>
      </w:r>
      <w:r>
        <w:rPr>
          <w:rFonts w:hint="eastAsia"/>
        </w:rPr>
        <w:t>APP</w:t>
      </w:r>
      <w:r>
        <w:rPr>
          <w:rFonts w:hint="eastAsia"/>
        </w:rPr>
        <w:t>端添加施工规范摄像头安装规范得分，添加成功同步展示信息。</w:t>
      </w:r>
    </w:p>
    <w:p w:rsidR="00E25A13" w:rsidRDefault="00E25A13" w:rsidP="00E25A13">
      <w:pPr>
        <w:pStyle w:val="6"/>
        <w:rPr>
          <w:b/>
          <w:bCs/>
        </w:rPr>
      </w:pPr>
      <w:bookmarkStart w:id="4666" w:name="_Toc130157343"/>
      <w:r>
        <w:rPr>
          <w:rFonts w:hint="eastAsia"/>
        </w:rPr>
        <w:t>专人专岗施工规范检查照片上传</w:t>
      </w:r>
      <w:bookmarkEnd w:id="4666"/>
    </w:p>
    <w:p w:rsidR="00E25A13" w:rsidRDefault="00E25A13" w:rsidP="00E25A13">
      <w:pPr>
        <w:ind w:firstLine="480"/>
      </w:pPr>
      <w:r>
        <w:rPr>
          <w:rFonts w:hint="eastAsia"/>
        </w:rPr>
        <w:t>选择</w:t>
      </w:r>
      <w:r>
        <w:rPr>
          <w:rFonts w:hint="eastAsia"/>
        </w:rPr>
        <w:t>APP</w:t>
      </w:r>
      <w:r>
        <w:rPr>
          <w:rFonts w:hint="eastAsia"/>
        </w:rPr>
        <w:t>端专人专岗施工规范检查照片采集，选择访问相册图片，专人专岗施工规范检查照片暂存</w:t>
      </w:r>
      <w:r>
        <w:rPr>
          <w:rFonts w:hint="eastAsia"/>
        </w:rPr>
        <w:t>APP</w:t>
      </w:r>
      <w:r>
        <w:rPr>
          <w:rFonts w:hint="eastAsia"/>
        </w:rPr>
        <w:t>端，</w:t>
      </w:r>
      <w:r w:rsidR="00FB6260">
        <w:rPr>
          <w:rFonts w:hint="eastAsia"/>
        </w:rPr>
        <w:t>启用</w:t>
      </w:r>
      <w:r>
        <w:rPr>
          <w:rFonts w:hint="eastAsia"/>
        </w:rPr>
        <w:t>图片压缩接口，图片上传到服务器存储。</w:t>
      </w:r>
    </w:p>
    <w:p w:rsidR="00656A71" w:rsidRPr="005A4E93" w:rsidRDefault="00656A71" w:rsidP="00656A71">
      <w:pPr>
        <w:pStyle w:val="6"/>
        <w:rPr>
          <w:b/>
          <w:bCs/>
        </w:rPr>
      </w:pPr>
      <w:bookmarkStart w:id="4667" w:name="_Toc130157344"/>
      <w:r>
        <w:rPr>
          <w:rFonts w:hint="eastAsia"/>
        </w:rPr>
        <w:t>专人专岗施工规范检查照片</w:t>
      </w:r>
      <w:r w:rsidRPr="001A18FF">
        <w:rPr>
          <w:rFonts w:hint="eastAsia"/>
        </w:rPr>
        <w:t>保存</w:t>
      </w:r>
      <w:bookmarkEnd w:id="4667"/>
    </w:p>
    <w:p w:rsidR="00656A71" w:rsidRDefault="00656A71" w:rsidP="00656A71">
      <w:pPr>
        <w:ind w:firstLine="480"/>
      </w:pPr>
      <w:r>
        <w:rPr>
          <w:rFonts w:hint="eastAsia"/>
        </w:rPr>
        <w:t>专人专岗施工规范检查照片采集完成，照片文件信息入库</w:t>
      </w:r>
      <w:r w:rsidRPr="005A4E93">
        <w:rPr>
          <w:rFonts w:hint="eastAsia"/>
        </w:rPr>
        <w:t>。</w:t>
      </w:r>
    </w:p>
    <w:p w:rsidR="00E25A13" w:rsidRDefault="00E25A13" w:rsidP="00E25A13">
      <w:pPr>
        <w:pStyle w:val="6"/>
        <w:rPr>
          <w:b/>
          <w:bCs/>
        </w:rPr>
      </w:pPr>
      <w:bookmarkStart w:id="4668" w:name="_Toc130157345"/>
      <w:r>
        <w:rPr>
          <w:rFonts w:hint="eastAsia"/>
        </w:rPr>
        <w:t>APP</w:t>
      </w:r>
      <w:r>
        <w:rPr>
          <w:rFonts w:hint="eastAsia"/>
        </w:rPr>
        <w:t>端交付规范检查内容及规范查询</w:t>
      </w:r>
      <w:bookmarkEnd w:id="4668"/>
    </w:p>
    <w:p w:rsidR="00E25A13" w:rsidRDefault="00E25A13" w:rsidP="00E25A13">
      <w:pPr>
        <w:ind w:firstLine="480"/>
      </w:pPr>
      <w:r>
        <w:rPr>
          <w:rFonts w:hint="eastAsia"/>
        </w:rPr>
        <w:t>选择</w:t>
      </w:r>
      <w:r>
        <w:rPr>
          <w:rFonts w:hint="eastAsia"/>
        </w:rPr>
        <w:t>APP</w:t>
      </w:r>
      <w:r>
        <w:rPr>
          <w:rFonts w:hint="eastAsia"/>
        </w:rPr>
        <w:t>端交付规范检查内容及规范查询，展示交付规范检查内容及规范。</w:t>
      </w:r>
    </w:p>
    <w:p w:rsidR="00E25A13" w:rsidRDefault="00E25A13" w:rsidP="00E25A13">
      <w:pPr>
        <w:pStyle w:val="6"/>
        <w:rPr>
          <w:b/>
          <w:bCs/>
        </w:rPr>
      </w:pPr>
      <w:bookmarkStart w:id="4669" w:name="_Toc130157346"/>
      <w:r>
        <w:rPr>
          <w:rFonts w:hint="eastAsia"/>
        </w:rPr>
        <w:t>添加交付规范宽带交付是否规范</w:t>
      </w:r>
      <w:bookmarkEnd w:id="4669"/>
    </w:p>
    <w:p w:rsidR="00E25A13" w:rsidRDefault="00E25A13" w:rsidP="00E25A13">
      <w:pPr>
        <w:ind w:firstLine="480"/>
      </w:pPr>
      <w:r>
        <w:rPr>
          <w:rFonts w:hint="eastAsia"/>
        </w:rPr>
        <w:t>选择添加交付规范宽带交付是否规范，</w:t>
      </w:r>
      <w:r>
        <w:rPr>
          <w:rFonts w:hint="eastAsia"/>
        </w:rPr>
        <w:t>APP</w:t>
      </w:r>
      <w:r>
        <w:rPr>
          <w:rFonts w:hint="eastAsia"/>
        </w:rPr>
        <w:t>端添加交付规范得分，添加成功同步展示信息。</w:t>
      </w:r>
    </w:p>
    <w:p w:rsidR="00E25A13" w:rsidRDefault="00E25A13" w:rsidP="00E25A13">
      <w:pPr>
        <w:pStyle w:val="6"/>
        <w:rPr>
          <w:b/>
          <w:bCs/>
        </w:rPr>
      </w:pPr>
      <w:bookmarkStart w:id="4670" w:name="_Toc130157347"/>
      <w:r>
        <w:rPr>
          <w:rFonts w:hint="eastAsia"/>
        </w:rPr>
        <w:t>添加交付规范互联网电视交付是否规范</w:t>
      </w:r>
      <w:bookmarkEnd w:id="4670"/>
    </w:p>
    <w:p w:rsidR="00E25A13" w:rsidRDefault="00E25A13" w:rsidP="00E25A13">
      <w:pPr>
        <w:ind w:firstLine="480"/>
      </w:pPr>
      <w:r>
        <w:rPr>
          <w:rFonts w:hint="eastAsia"/>
        </w:rPr>
        <w:t>选择添加交付规范互联网电视交付是否规范，</w:t>
      </w:r>
      <w:r>
        <w:rPr>
          <w:rFonts w:hint="eastAsia"/>
        </w:rPr>
        <w:t>APP</w:t>
      </w:r>
      <w:r>
        <w:rPr>
          <w:rFonts w:hint="eastAsia"/>
        </w:rPr>
        <w:t>端添加交付规范得分，添加成功同步展示信息。</w:t>
      </w:r>
    </w:p>
    <w:p w:rsidR="00E25A13" w:rsidRDefault="00E25A13" w:rsidP="00E25A13">
      <w:pPr>
        <w:pStyle w:val="6"/>
        <w:rPr>
          <w:b/>
          <w:bCs/>
        </w:rPr>
      </w:pPr>
      <w:bookmarkStart w:id="4671" w:name="_Toc130157348"/>
      <w:r>
        <w:rPr>
          <w:rFonts w:hint="eastAsia"/>
        </w:rPr>
        <w:t>添加交付规范智能组网交付是否规范</w:t>
      </w:r>
      <w:bookmarkEnd w:id="4671"/>
    </w:p>
    <w:p w:rsidR="00E25A13" w:rsidRDefault="00E25A13" w:rsidP="00E25A13">
      <w:pPr>
        <w:ind w:firstLine="480"/>
      </w:pPr>
      <w:r>
        <w:rPr>
          <w:rFonts w:hint="eastAsia"/>
        </w:rPr>
        <w:t>选择添加交付规范智能组网交付是否规范，</w:t>
      </w:r>
      <w:r>
        <w:rPr>
          <w:rFonts w:hint="eastAsia"/>
        </w:rPr>
        <w:t>APP</w:t>
      </w:r>
      <w:r>
        <w:rPr>
          <w:rFonts w:hint="eastAsia"/>
        </w:rPr>
        <w:t>端添加交付规范得分，添加</w:t>
      </w:r>
      <w:r>
        <w:rPr>
          <w:rFonts w:hint="eastAsia"/>
        </w:rPr>
        <w:lastRenderedPageBreak/>
        <w:t>成功同步展示信息。</w:t>
      </w:r>
    </w:p>
    <w:p w:rsidR="00E25A13" w:rsidRDefault="00E25A13" w:rsidP="00E25A13">
      <w:pPr>
        <w:pStyle w:val="6"/>
        <w:rPr>
          <w:b/>
          <w:bCs/>
        </w:rPr>
      </w:pPr>
      <w:bookmarkStart w:id="4672" w:name="_Toc130157349"/>
      <w:r>
        <w:rPr>
          <w:rFonts w:hint="eastAsia"/>
        </w:rPr>
        <w:t>添加交付规范安防交付是否规范</w:t>
      </w:r>
      <w:bookmarkEnd w:id="4672"/>
    </w:p>
    <w:p w:rsidR="00E25A13" w:rsidRDefault="00E25A13" w:rsidP="00E25A13">
      <w:pPr>
        <w:ind w:firstLine="480"/>
      </w:pPr>
      <w:r>
        <w:rPr>
          <w:rFonts w:hint="eastAsia"/>
        </w:rPr>
        <w:t>选择添加交付规范安防交付是否规范，</w:t>
      </w:r>
      <w:r>
        <w:rPr>
          <w:rFonts w:hint="eastAsia"/>
        </w:rPr>
        <w:t>APP</w:t>
      </w:r>
      <w:r>
        <w:rPr>
          <w:rFonts w:hint="eastAsia"/>
        </w:rPr>
        <w:t>端添加交付规范得分，添加成功同步展示信息。</w:t>
      </w:r>
    </w:p>
    <w:p w:rsidR="00E25A13" w:rsidRDefault="00E25A13" w:rsidP="00E25A13">
      <w:pPr>
        <w:pStyle w:val="6"/>
        <w:rPr>
          <w:b/>
          <w:bCs/>
        </w:rPr>
      </w:pPr>
      <w:bookmarkStart w:id="4673" w:name="_Toc130157350"/>
      <w:r>
        <w:rPr>
          <w:rFonts w:hint="eastAsia"/>
        </w:rPr>
        <w:t>添加交付规范自排障指导是否规范</w:t>
      </w:r>
      <w:bookmarkEnd w:id="4673"/>
    </w:p>
    <w:p w:rsidR="00E25A13" w:rsidRDefault="00E25A13" w:rsidP="00E25A13">
      <w:pPr>
        <w:ind w:firstLine="480"/>
      </w:pPr>
      <w:r>
        <w:rPr>
          <w:rFonts w:hint="eastAsia"/>
        </w:rPr>
        <w:t>选择添加交付规范自排障指导是否规范，</w:t>
      </w:r>
      <w:r>
        <w:rPr>
          <w:rFonts w:hint="eastAsia"/>
        </w:rPr>
        <w:t>APP</w:t>
      </w:r>
      <w:r>
        <w:rPr>
          <w:rFonts w:hint="eastAsia"/>
        </w:rPr>
        <w:t>端添加自排障指导得分，添加成功同步展示信息。</w:t>
      </w:r>
    </w:p>
    <w:p w:rsidR="00E25A13" w:rsidRDefault="00E25A13" w:rsidP="00E25A13">
      <w:pPr>
        <w:pStyle w:val="6"/>
        <w:rPr>
          <w:b/>
          <w:bCs/>
        </w:rPr>
      </w:pPr>
      <w:bookmarkStart w:id="4674" w:name="_Toc130157351"/>
      <w:r>
        <w:rPr>
          <w:rFonts w:hint="eastAsia"/>
        </w:rPr>
        <w:t>添加交付规范故障维修是否规范</w:t>
      </w:r>
      <w:bookmarkEnd w:id="4674"/>
    </w:p>
    <w:p w:rsidR="00E25A13" w:rsidRDefault="00E25A13" w:rsidP="00E25A13">
      <w:pPr>
        <w:ind w:firstLine="480"/>
      </w:pPr>
      <w:r>
        <w:rPr>
          <w:rFonts w:hint="eastAsia"/>
        </w:rPr>
        <w:t>选择添加交付规范故障维修是否规范，</w:t>
      </w:r>
      <w:r>
        <w:rPr>
          <w:rFonts w:hint="eastAsia"/>
        </w:rPr>
        <w:t>APP</w:t>
      </w:r>
      <w:r>
        <w:rPr>
          <w:rFonts w:hint="eastAsia"/>
        </w:rPr>
        <w:t>端添加故障维修得分，添加成功同步展示信息。</w:t>
      </w:r>
    </w:p>
    <w:p w:rsidR="00E25A13" w:rsidRDefault="00E25A13" w:rsidP="00E25A13">
      <w:pPr>
        <w:pStyle w:val="6"/>
        <w:rPr>
          <w:b/>
          <w:bCs/>
        </w:rPr>
      </w:pPr>
      <w:bookmarkStart w:id="4675" w:name="_Toc130157352"/>
      <w:r>
        <w:rPr>
          <w:rFonts w:hint="eastAsia"/>
        </w:rPr>
        <w:t>专人专岗交付规范检查照片上传</w:t>
      </w:r>
      <w:bookmarkEnd w:id="4675"/>
    </w:p>
    <w:p w:rsidR="00E25A13" w:rsidRDefault="00E25A13" w:rsidP="00E25A13">
      <w:pPr>
        <w:ind w:firstLine="480"/>
      </w:pPr>
      <w:r>
        <w:rPr>
          <w:rFonts w:hint="eastAsia"/>
        </w:rPr>
        <w:t>选择</w:t>
      </w:r>
      <w:r>
        <w:rPr>
          <w:rFonts w:hint="eastAsia"/>
        </w:rPr>
        <w:t>APP</w:t>
      </w:r>
      <w:r>
        <w:rPr>
          <w:rFonts w:hint="eastAsia"/>
        </w:rPr>
        <w:t>端专人专岗交付规范检查照片采集，选择访问相册图片，专人专岗交付规范检查照片暂存</w:t>
      </w:r>
      <w:r>
        <w:rPr>
          <w:rFonts w:hint="eastAsia"/>
        </w:rPr>
        <w:t>APP</w:t>
      </w:r>
      <w:r>
        <w:rPr>
          <w:rFonts w:hint="eastAsia"/>
        </w:rPr>
        <w:t>端，</w:t>
      </w:r>
      <w:r w:rsidR="00FB6260">
        <w:rPr>
          <w:rFonts w:hint="eastAsia"/>
        </w:rPr>
        <w:t>启用</w:t>
      </w:r>
      <w:r>
        <w:rPr>
          <w:rFonts w:hint="eastAsia"/>
        </w:rPr>
        <w:t>图片压缩接口，图片上传到服务器存储。</w:t>
      </w:r>
    </w:p>
    <w:p w:rsidR="000B2923" w:rsidRPr="005A4E93" w:rsidRDefault="000B2923" w:rsidP="000B2923">
      <w:pPr>
        <w:pStyle w:val="6"/>
        <w:rPr>
          <w:b/>
          <w:bCs/>
        </w:rPr>
      </w:pPr>
      <w:bookmarkStart w:id="4676" w:name="_Toc130157353"/>
      <w:r>
        <w:rPr>
          <w:rFonts w:hint="eastAsia"/>
        </w:rPr>
        <w:t>专人专岗交付规范检查照片</w:t>
      </w:r>
      <w:r w:rsidRPr="001A18FF">
        <w:rPr>
          <w:rFonts w:hint="eastAsia"/>
        </w:rPr>
        <w:t>保存</w:t>
      </w:r>
      <w:bookmarkEnd w:id="4676"/>
    </w:p>
    <w:p w:rsidR="000B2923" w:rsidRDefault="000B2923" w:rsidP="000B2923">
      <w:pPr>
        <w:ind w:firstLineChars="200" w:firstLine="480"/>
      </w:pPr>
      <w:r>
        <w:rPr>
          <w:rFonts w:hint="eastAsia"/>
        </w:rPr>
        <w:t>专人专岗交付规范检查照片采集完成，照片文件信息入库</w:t>
      </w:r>
      <w:r w:rsidRPr="005A4E93">
        <w:rPr>
          <w:rFonts w:hint="eastAsia"/>
        </w:rPr>
        <w:t>。</w:t>
      </w:r>
    </w:p>
    <w:p w:rsidR="00E25A13" w:rsidRDefault="00E25A13" w:rsidP="00E25A13">
      <w:pPr>
        <w:pStyle w:val="6"/>
        <w:rPr>
          <w:b/>
          <w:bCs/>
        </w:rPr>
      </w:pPr>
      <w:bookmarkStart w:id="4677" w:name="_Toc130157354"/>
      <w:r>
        <w:rPr>
          <w:rFonts w:hint="eastAsia"/>
        </w:rPr>
        <w:t>专人专岗回单派发归档</w:t>
      </w:r>
      <w:r w:rsidR="009A34F2">
        <w:rPr>
          <w:rFonts w:hint="eastAsia"/>
        </w:rPr>
        <w:t>环节</w:t>
      </w:r>
      <w:bookmarkEnd w:id="4677"/>
    </w:p>
    <w:p w:rsidR="00E25A13" w:rsidRDefault="00E25A13" w:rsidP="00E25A13">
      <w:pPr>
        <w:ind w:firstLine="480"/>
      </w:pPr>
      <w:r>
        <w:rPr>
          <w:rFonts w:hint="eastAsia"/>
        </w:rPr>
        <w:t>选择</w:t>
      </w:r>
      <w:r>
        <w:rPr>
          <w:rFonts w:hint="eastAsia"/>
        </w:rPr>
        <w:t>APP</w:t>
      </w:r>
      <w:r>
        <w:rPr>
          <w:rFonts w:hint="eastAsia"/>
        </w:rPr>
        <w:t>端专人专岗回单，开启手机</w:t>
      </w:r>
      <w:r>
        <w:rPr>
          <w:rFonts w:hint="eastAsia"/>
        </w:rPr>
        <w:t>G</w:t>
      </w:r>
      <w:r>
        <w:t>PS</w:t>
      </w:r>
      <w:r>
        <w:rPr>
          <w:rFonts w:hint="eastAsia"/>
        </w:rPr>
        <w:t>定位，自动获取回单经纬度信息，专人专岗回单校验接单回单经纬度不允许超过</w:t>
      </w:r>
      <w:r>
        <w:rPr>
          <w:rFonts w:hint="eastAsia"/>
        </w:rPr>
        <w:t>500</w:t>
      </w:r>
      <w:r>
        <w:rPr>
          <w:rFonts w:hint="eastAsia"/>
        </w:rPr>
        <w:t>米，回单成功，启动流程平台派发至专人专岗归档，接收流程平台归档处理结果。</w:t>
      </w:r>
    </w:p>
    <w:p w:rsidR="009A34F2" w:rsidRPr="005A4E93" w:rsidRDefault="009A34F2" w:rsidP="009A34F2">
      <w:pPr>
        <w:pStyle w:val="6"/>
        <w:rPr>
          <w:b/>
          <w:bCs/>
        </w:rPr>
      </w:pPr>
      <w:bookmarkStart w:id="4678" w:name="_Toc130157355"/>
      <w:r>
        <w:rPr>
          <w:rFonts w:hint="eastAsia"/>
        </w:rPr>
        <w:t>专人专岗</w:t>
      </w:r>
      <w:r w:rsidRPr="005A4E93">
        <w:rPr>
          <w:rFonts w:hint="eastAsia"/>
        </w:rPr>
        <w:t>工单</w:t>
      </w:r>
      <w:r>
        <w:rPr>
          <w:rFonts w:hint="eastAsia"/>
        </w:rPr>
        <w:t>归档</w:t>
      </w:r>
      <w:bookmarkEnd w:id="4678"/>
    </w:p>
    <w:p w:rsidR="0048055F" w:rsidRDefault="009A34F2" w:rsidP="009A34F2">
      <w:pPr>
        <w:ind w:firstLineChars="200" w:firstLine="480"/>
      </w:pPr>
      <w:r>
        <w:rPr>
          <w:rFonts w:hint="eastAsia"/>
        </w:rPr>
        <w:lastRenderedPageBreak/>
        <w:t>支撑</w:t>
      </w:r>
      <w:r>
        <w:t>专人专岗</w:t>
      </w:r>
      <w:r>
        <w:rPr>
          <w:rFonts w:hint="eastAsia"/>
        </w:rPr>
        <w:t>归档信息新增，在</w:t>
      </w:r>
      <w:r>
        <w:t>专人专岗</w:t>
      </w:r>
      <w:r>
        <w:rPr>
          <w:rFonts w:hint="eastAsia"/>
        </w:rPr>
        <w:t>完成后需要录入归档信息，子单归档，回调主单归档，更新主单状态。系统提供</w:t>
      </w:r>
      <w:r>
        <w:t>专人专岗</w:t>
      </w:r>
      <w:r>
        <w:rPr>
          <w:rFonts w:hint="eastAsia"/>
        </w:rPr>
        <w:t>归档信息录入并将</w:t>
      </w:r>
      <w:r>
        <w:t>专人专岗</w:t>
      </w:r>
      <w:r>
        <w:rPr>
          <w:rFonts w:hint="eastAsia"/>
        </w:rPr>
        <w:t>环节数据文件入库。</w:t>
      </w:r>
    </w:p>
    <w:p w:rsidR="00E25A13" w:rsidRDefault="00E25A13" w:rsidP="00E25A13">
      <w:pPr>
        <w:pStyle w:val="5"/>
        <w:rPr>
          <w:bCs/>
          <w:szCs w:val="24"/>
        </w:rPr>
      </w:pPr>
      <w:bookmarkStart w:id="4679" w:name="_Toc130157356"/>
      <w:r>
        <w:rPr>
          <w:rFonts w:hint="eastAsia"/>
          <w:szCs w:val="24"/>
        </w:rPr>
        <w:t>WEB端专人专岗监控</w:t>
      </w:r>
      <w:bookmarkEnd w:id="4679"/>
    </w:p>
    <w:p w:rsidR="00E25A13" w:rsidRDefault="00E25A13" w:rsidP="00E25A13">
      <w:pPr>
        <w:pStyle w:val="6"/>
        <w:rPr>
          <w:b/>
          <w:bCs/>
        </w:rPr>
      </w:pPr>
      <w:bookmarkStart w:id="4680" w:name="_Toc130157357"/>
      <w:r>
        <w:rPr>
          <w:rFonts w:hint="eastAsia"/>
        </w:rPr>
        <w:t>WEB</w:t>
      </w:r>
      <w:r>
        <w:rPr>
          <w:rFonts w:hint="eastAsia"/>
        </w:rPr>
        <w:t>端专人专岗监控菜单查询</w:t>
      </w:r>
      <w:bookmarkEnd w:id="4680"/>
    </w:p>
    <w:p w:rsidR="00E25A13" w:rsidRDefault="00E25A13" w:rsidP="00E25A13">
      <w:pPr>
        <w:ind w:firstLine="480"/>
      </w:pPr>
      <w:r>
        <w:rPr>
          <w:rFonts w:hint="eastAsia"/>
        </w:rPr>
        <w:t>登录访问时按照对应职位查询展示</w:t>
      </w:r>
      <w:r>
        <w:rPr>
          <w:rFonts w:hint="eastAsia"/>
        </w:rPr>
        <w:t>WEB</w:t>
      </w:r>
      <w:r>
        <w:rPr>
          <w:rFonts w:hint="eastAsia"/>
        </w:rPr>
        <w:t>端专人专岗监控菜单。</w:t>
      </w:r>
    </w:p>
    <w:p w:rsidR="00E25A13" w:rsidRDefault="00E25A13" w:rsidP="00E25A13">
      <w:pPr>
        <w:ind w:firstLine="480"/>
      </w:pPr>
    </w:p>
    <w:p w:rsidR="00E25A13" w:rsidRDefault="00E25A13" w:rsidP="00E25A13">
      <w:pPr>
        <w:pStyle w:val="6"/>
        <w:rPr>
          <w:b/>
          <w:bCs/>
        </w:rPr>
      </w:pPr>
      <w:bookmarkStart w:id="4681" w:name="_Toc130157358"/>
      <w:r>
        <w:rPr>
          <w:rFonts w:hint="eastAsia"/>
        </w:rPr>
        <w:t>WEB</w:t>
      </w:r>
      <w:r>
        <w:rPr>
          <w:rFonts w:hint="eastAsia"/>
        </w:rPr>
        <w:t>端专人专岗工单查询</w:t>
      </w:r>
      <w:bookmarkEnd w:id="4681"/>
    </w:p>
    <w:p w:rsidR="00E25A13" w:rsidRDefault="00E25A13" w:rsidP="00E25A13">
      <w:pPr>
        <w:ind w:firstLine="480"/>
      </w:pPr>
      <w:r>
        <w:rPr>
          <w:rFonts w:hint="eastAsia"/>
        </w:rPr>
        <w:t>选择查询</w:t>
      </w:r>
      <w:r>
        <w:rPr>
          <w:rFonts w:hint="eastAsia"/>
        </w:rPr>
        <w:t>WEB</w:t>
      </w:r>
      <w:r>
        <w:rPr>
          <w:rFonts w:hint="eastAsia"/>
        </w:rPr>
        <w:t>端专人专岗工单查询，展示</w:t>
      </w:r>
      <w:r>
        <w:rPr>
          <w:rFonts w:hint="eastAsia"/>
        </w:rPr>
        <w:t>WEB</w:t>
      </w:r>
      <w:r>
        <w:rPr>
          <w:rFonts w:hint="eastAsia"/>
        </w:rPr>
        <w:t>端专人专岗工单信息，包括区域、工单类型、工单编码、工单状态、工单主题、检查周期、检查组织等内容。</w:t>
      </w:r>
    </w:p>
    <w:p w:rsidR="00E25A13" w:rsidRDefault="00E25A13" w:rsidP="00E25A13">
      <w:pPr>
        <w:ind w:firstLine="480"/>
      </w:pPr>
    </w:p>
    <w:p w:rsidR="00E25A13" w:rsidRDefault="00E25A13" w:rsidP="00E25A13">
      <w:pPr>
        <w:pStyle w:val="6"/>
        <w:rPr>
          <w:b/>
          <w:bCs/>
        </w:rPr>
      </w:pPr>
      <w:bookmarkStart w:id="4682" w:name="_Toc130157359"/>
      <w:r>
        <w:rPr>
          <w:rFonts w:hint="eastAsia"/>
        </w:rPr>
        <w:t>专人专岗明细数据普通导出</w:t>
      </w:r>
      <w:bookmarkEnd w:id="4682"/>
    </w:p>
    <w:p w:rsidR="00E25A13" w:rsidRDefault="00E25A13" w:rsidP="00E25A13">
      <w:pPr>
        <w:ind w:firstLine="480"/>
      </w:pPr>
      <w:r>
        <w:rPr>
          <w:rFonts w:hint="eastAsia"/>
        </w:rPr>
        <w:t>选择专人专岗明细数据导出，生成生成专人专岗明细数据明细工单导出文件。</w:t>
      </w:r>
    </w:p>
    <w:p w:rsidR="00E25A13" w:rsidRDefault="00E25A13" w:rsidP="00E25A13">
      <w:pPr>
        <w:pStyle w:val="6"/>
        <w:rPr>
          <w:b/>
          <w:bCs/>
        </w:rPr>
      </w:pPr>
      <w:bookmarkStart w:id="4683" w:name="_Toc130157360"/>
      <w:r>
        <w:rPr>
          <w:rFonts w:hint="eastAsia"/>
        </w:rPr>
        <w:t>专人专岗明细数据金库认证导出</w:t>
      </w:r>
      <w:bookmarkEnd w:id="4683"/>
    </w:p>
    <w:p w:rsidR="00E25A13" w:rsidRDefault="00E25A13" w:rsidP="00E25A13">
      <w:pPr>
        <w:ind w:firstLine="480"/>
      </w:pPr>
      <w:r>
        <w:rPr>
          <w:rFonts w:hint="eastAsia"/>
        </w:rPr>
        <w:t>选择金库审批导出专人专岗明细数据，启动金库导出接口发起金库请求，接收返回结果信息，保存金库审批结果，获取专人专岗明细数据明细工单数据，启动脱敏算法脱敏数据，接收返回脱敏结果，生成生成专人专岗明细数据明细工单导出文件。</w:t>
      </w:r>
    </w:p>
    <w:p w:rsidR="00E25A13" w:rsidRDefault="00E25A13" w:rsidP="00E25A13">
      <w:pPr>
        <w:ind w:firstLine="480"/>
      </w:pPr>
    </w:p>
    <w:p w:rsidR="00E25A13" w:rsidRDefault="00E25A13" w:rsidP="00E25A13">
      <w:pPr>
        <w:pStyle w:val="30"/>
      </w:pPr>
      <w:bookmarkStart w:id="4684" w:name="_Toc129958100"/>
      <w:bookmarkStart w:id="4685" w:name="_Toc130157361"/>
      <w:r>
        <w:lastRenderedPageBreak/>
        <w:t>低分人员整治管理</w:t>
      </w:r>
      <w:bookmarkEnd w:id="4684"/>
      <w:bookmarkEnd w:id="4685"/>
    </w:p>
    <w:p w:rsidR="00E25A13" w:rsidRDefault="00E25A13" w:rsidP="00E25A13">
      <w:pPr>
        <w:pStyle w:val="40"/>
        <w:rPr>
          <w:bCs w:val="0"/>
          <w:szCs w:val="24"/>
        </w:rPr>
      </w:pPr>
      <w:bookmarkStart w:id="4686" w:name="_Toc129958101"/>
      <w:bookmarkStart w:id="4687" w:name="_Toc130157362"/>
      <w:r>
        <w:rPr>
          <w:rFonts w:hint="eastAsia"/>
          <w:szCs w:val="24"/>
        </w:rPr>
        <w:t>低分人员整治流程数据库</w:t>
      </w:r>
      <w:bookmarkEnd w:id="4686"/>
      <w:bookmarkEnd w:id="4687"/>
    </w:p>
    <w:p w:rsidR="00E25A13" w:rsidRDefault="00E25A13" w:rsidP="00E25A13">
      <w:pPr>
        <w:pStyle w:val="5"/>
        <w:rPr>
          <w:b/>
          <w:bCs/>
        </w:rPr>
      </w:pPr>
      <w:bookmarkStart w:id="4688" w:name="_Toc130157363"/>
      <w:r>
        <w:rPr>
          <w:rFonts w:hint="eastAsia"/>
        </w:rPr>
        <w:t>低分人员整治受理数据表</w:t>
      </w:r>
      <w:bookmarkEnd w:id="4688"/>
    </w:p>
    <w:p w:rsidR="00E25A13" w:rsidRDefault="00E25A13" w:rsidP="00E25A13">
      <w:pPr>
        <w:ind w:firstLine="480"/>
      </w:pPr>
      <w:r>
        <w:rPr>
          <w:rFonts w:hint="eastAsia"/>
        </w:rPr>
        <w:t>用于记录低分人员整治受理数据信息，包括区域、检查周期、工单主题、检查人姓名、检查人联系电话、预计闭环时间、被检查人信息等内容。</w:t>
      </w:r>
    </w:p>
    <w:p w:rsidR="00E25A13" w:rsidRDefault="00E25A13" w:rsidP="00E25A13">
      <w:pPr>
        <w:pStyle w:val="5"/>
        <w:rPr>
          <w:b/>
          <w:bCs/>
        </w:rPr>
      </w:pPr>
      <w:bookmarkStart w:id="4689" w:name="_Toc130157364"/>
      <w:r>
        <w:rPr>
          <w:rFonts w:hint="eastAsia"/>
        </w:rPr>
        <w:t>低分人员整治待办图片数据表</w:t>
      </w:r>
      <w:bookmarkEnd w:id="4689"/>
    </w:p>
    <w:p w:rsidR="00E25A13" w:rsidRDefault="00E25A13" w:rsidP="00E25A13">
      <w:pPr>
        <w:ind w:firstLine="480"/>
      </w:pPr>
      <w:r>
        <w:rPr>
          <w:rFonts w:hint="eastAsia"/>
        </w:rPr>
        <w:t>用于记录</w:t>
      </w:r>
      <w:r>
        <w:t>APP</w:t>
      </w:r>
      <w:r>
        <w:rPr>
          <w:rFonts w:hint="eastAsia"/>
        </w:rPr>
        <w:t>端低分人员整治待办图片数据信息，包括工单编码、图片大小、图片</w:t>
      </w:r>
      <w:r>
        <w:rPr>
          <w:rFonts w:hint="eastAsia"/>
        </w:rPr>
        <w:t>url</w:t>
      </w:r>
      <w:r>
        <w:rPr>
          <w:rFonts w:hint="eastAsia"/>
        </w:rPr>
        <w:t>等字段。</w:t>
      </w:r>
    </w:p>
    <w:p w:rsidR="00E25A13" w:rsidRDefault="00E25A13" w:rsidP="00E25A13">
      <w:pPr>
        <w:pStyle w:val="5"/>
        <w:rPr>
          <w:b/>
          <w:bCs/>
        </w:rPr>
      </w:pPr>
      <w:bookmarkStart w:id="4690" w:name="_Toc130157365"/>
      <w:r>
        <w:rPr>
          <w:rFonts w:hint="eastAsia"/>
        </w:rPr>
        <w:t>低分人员整治待办数据表</w:t>
      </w:r>
      <w:bookmarkEnd w:id="4690"/>
    </w:p>
    <w:p w:rsidR="00E25A13" w:rsidRDefault="00E25A13" w:rsidP="00E25A13">
      <w:pPr>
        <w:ind w:firstLine="480"/>
      </w:pPr>
      <w:r>
        <w:rPr>
          <w:rFonts w:hint="eastAsia"/>
        </w:rPr>
        <w:t>用于记录</w:t>
      </w:r>
      <w:r>
        <w:rPr>
          <w:rFonts w:hint="eastAsia"/>
        </w:rPr>
        <w:t>A</w:t>
      </w:r>
      <w:r>
        <w:t>PP</w:t>
      </w:r>
      <w:r>
        <w:rPr>
          <w:rFonts w:hint="eastAsia"/>
        </w:rPr>
        <w:t>端低分人员整治待办数据信息，包括工单主题、工单编码、工单类型、检查周期、区域名称等字段。</w:t>
      </w:r>
    </w:p>
    <w:p w:rsidR="00E25A13" w:rsidRDefault="00E25A13" w:rsidP="00E25A13">
      <w:pPr>
        <w:pStyle w:val="5"/>
        <w:rPr>
          <w:b/>
          <w:bCs/>
        </w:rPr>
      </w:pPr>
      <w:bookmarkStart w:id="4691" w:name="_Toc130157366"/>
      <w:r>
        <w:rPr>
          <w:rFonts w:hint="eastAsia"/>
        </w:rPr>
        <w:t>低分人员整治归档工单数据表</w:t>
      </w:r>
      <w:bookmarkEnd w:id="4691"/>
    </w:p>
    <w:p w:rsidR="00E25A13" w:rsidRDefault="00E25A13" w:rsidP="00E25A13">
      <w:pPr>
        <w:ind w:firstLine="480"/>
      </w:pPr>
      <w:r>
        <w:rPr>
          <w:rFonts w:hint="eastAsia"/>
        </w:rPr>
        <w:t>用于记录低分人员整治归档工单数据信息，包括流程派发时间、归档处理时间、归档处理结果等内容。</w:t>
      </w:r>
    </w:p>
    <w:p w:rsidR="00E25A13" w:rsidRDefault="00E25A13" w:rsidP="00E25A13">
      <w:pPr>
        <w:pStyle w:val="40"/>
      </w:pPr>
      <w:bookmarkStart w:id="4692" w:name="_Toc129958102"/>
      <w:bookmarkStart w:id="4693" w:name="_Toc130157367"/>
      <w:r>
        <w:t>低分人员整治管</w:t>
      </w:r>
      <w:r>
        <w:rPr>
          <w:rFonts w:hint="eastAsia"/>
        </w:rPr>
        <w:t>理功能说明</w:t>
      </w:r>
      <w:bookmarkEnd w:id="4692"/>
      <w:bookmarkEnd w:id="4693"/>
    </w:p>
    <w:p w:rsidR="00E25A13" w:rsidRDefault="00E25A13" w:rsidP="00E25A13">
      <w:pPr>
        <w:pStyle w:val="5"/>
        <w:rPr>
          <w:bCs/>
          <w:szCs w:val="24"/>
        </w:rPr>
      </w:pPr>
      <w:bookmarkStart w:id="4694" w:name="_Toc130157368"/>
      <w:r>
        <w:rPr>
          <w:rFonts w:hint="eastAsia"/>
          <w:szCs w:val="24"/>
        </w:rPr>
        <w:t>低分人员整治受理</w:t>
      </w:r>
      <w:bookmarkEnd w:id="4694"/>
    </w:p>
    <w:p w:rsidR="00E25A13" w:rsidRDefault="00E25A13" w:rsidP="00E25A13">
      <w:pPr>
        <w:pStyle w:val="6"/>
        <w:rPr>
          <w:b/>
          <w:bCs/>
        </w:rPr>
      </w:pPr>
      <w:bookmarkStart w:id="4695" w:name="_Toc130157369"/>
      <w:r>
        <w:rPr>
          <w:rFonts w:hint="eastAsia"/>
        </w:rPr>
        <w:t>低分人员整治流程图配置</w:t>
      </w:r>
      <w:bookmarkEnd w:id="4695"/>
    </w:p>
    <w:p w:rsidR="00E25A13" w:rsidRDefault="00E25A13" w:rsidP="00E25A13">
      <w:pPr>
        <w:ind w:firstLine="480"/>
      </w:pPr>
      <w:r>
        <w:rPr>
          <w:rFonts w:hint="eastAsia"/>
        </w:rPr>
        <w:t>管理人员配置低分人员整治流程图，配置完成，同步保存低分人员整治流程图保存，实现低分人员整治流程图数据文件入库。</w:t>
      </w:r>
    </w:p>
    <w:p w:rsidR="00E25A13" w:rsidRDefault="00E25A13" w:rsidP="00E25A13">
      <w:pPr>
        <w:pStyle w:val="6"/>
      </w:pPr>
      <w:bookmarkStart w:id="4696" w:name="_Toc130157370"/>
      <w:r>
        <w:rPr>
          <w:rFonts w:hint="eastAsia"/>
        </w:rPr>
        <w:lastRenderedPageBreak/>
        <w:t>低分人员整治流程图配置修改</w:t>
      </w:r>
      <w:bookmarkEnd w:id="4696"/>
    </w:p>
    <w:p w:rsidR="00E25A13" w:rsidRDefault="00E25A13" w:rsidP="00E25A13">
      <w:pPr>
        <w:ind w:firstLine="420"/>
      </w:pPr>
      <w:r>
        <w:rPr>
          <w:rFonts w:hint="eastAsia"/>
          <w:iCs/>
        </w:rPr>
        <w:t>管理人员配置的低分人员整治流程图，信息发生变化的，可以进行修改，重新配置流程图覆盖原版，实现低分人员整治流程图修改数据文件入库。</w:t>
      </w:r>
    </w:p>
    <w:p w:rsidR="00E25A13" w:rsidRDefault="00E25A13" w:rsidP="00E25A13">
      <w:pPr>
        <w:pStyle w:val="6"/>
      </w:pPr>
      <w:bookmarkStart w:id="4697" w:name="_Toc130157371"/>
      <w:r>
        <w:rPr>
          <w:rFonts w:hint="eastAsia"/>
        </w:rPr>
        <w:t>低分人员整治流程图配置删除</w:t>
      </w:r>
      <w:bookmarkEnd w:id="4697"/>
    </w:p>
    <w:p w:rsidR="00E25A13" w:rsidRDefault="00E25A13" w:rsidP="00E25A13">
      <w:pPr>
        <w:ind w:firstLine="420"/>
      </w:pPr>
      <w:r>
        <w:rPr>
          <w:rFonts w:hint="eastAsia"/>
          <w:iCs/>
        </w:rPr>
        <w:t>管理人员配置的低分人员整治流程图，已过期不在使用的，可以将其删除，实现低分人员整治流程图删除数据文件入库。</w:t>
      </w:r>
    </w:p>
    <w:p w:rsidR="00E25A13" w:rsidRDefault="00E25A13" w:rsidP="00E25A13">
      <w:pPr>
        <w:pStyle w:val="6"/>
        <w:rPr>
          <w:b/>
          <w:bCs/>
        </w:rPr>
      </w:pPr>
      <w:bookmarkStart w:id="4698" w:name="_Toc130157372"/>
      <w:r>
        <w:rPr>
          <w:rFonts w:hint="eastAsia"/>
        </w:rPr>
        <w:t>低分人员整治单菜单查询</w:t>
      </w:r>
      <w:bookmarkEnd w:id="4698"/>
    </w:p>
    <w:p w:rsidR="00E25A13" w:rsidRDefault="00E25A13" w:rsidP="00E25A13">
      <w:pPr>
        <w:ind w:firstLine="480"/>
      </w:pPr>
      <w:r>
        <w:rPr>
          <w:rFonts w:hint="eastAsia"/>
        </w:rPr>
        <w:t>人员操作权限规则入库，登录访问时按照对应职位查询展示低分人员整治菜单信息，可根据人员姓名，人员低分原因等关键信息查询。</w:t>
      </w:r>
    </w:p>
    <w:p w:rsidR="00E25A13" w:rsidRDefault="00E25A13" w:rsidP="00E25A13">
      <w:pPr>
        <w:pStyle w:val="6"/>
        <w:rPr>
          <w:b/>
          <w:bCs/>
        </w:rPr>
      </w:pPr>
      <w:bookmarkStart w:id="4699" w:name="_Toc130157373"/>
      <w:r>
        <w:rPr>
          <w:rFonts w:hint="eastAsia"/>
        </w:rPr>
        <w:t>检查周期</w:t>
      </w:r>
      <w:r w:rsidR="00637098">
        <w:rPr>
          <w:rFonts w:hint="eastAsia"/>
        </w:rPr>
        <w:t>日历</w:t>
      </w:r>
      <w:r>
        <w:rPr>
          <w:rFonts w:hint="eastAsia"/>
        </w:rPr>
        <w:t>查询</w:t>
      </w:r>
      <w:bookmarkEnd w:id="4699"/>
    </w:p>
    <w:p w:rsidR="00E25A13" w:rsidRDefault="00637098" w:rsidP="00E25A13">
      <w:pPr>
        <w:ind w:firstLine="480"/>
      </w:pPr>
      <w:r>
        <w:rPr>
          <w:rFonts w:hint="eastAsia"/>
        </w:rPr>
        <w:t>输入检查周期，查询</w:t>
      </w:r>
      <w:r w:rsidR="00E25A13">
        <w:rPr>
          <w:rFonts w:hint="eastAsia"/>
        </w:rPr>
        <w:t>检查周期开始时间、结束时间信息，选择成功记录查询展示时间内容。</w:t>
      </w:r>
    </w:p>
    <w:p w:rsidR="00E25A13" w:rsidRDefault="00E25A13" w:rsidP="00E25A13">
      <w:pPr>
        <w:pStyle w:val="6"/>
        <w:rPr>
          <w:b/>
          <w:bCs/>
        </w:rPr>
      </w:pPr>
      <w:bookmarkStart w:id="4700" w:name="_Toc130157374"/>
      <w:r>
        <w:rPr>
          <w:rFonts w:hint="eastAsia"/>
        </w:rPr>
        <w:t>检查人信息查询</w:t>
      </w:r>
      <w:bookmarkEnd w:id="4700"/>
    </w:p>
    <w:p w:rsidR="00E25A13" w:rsidRDefault="00E25A13" w:rsidP="00E25A13">
      <w:pPr>
        <w:ind w:firstLine="480"/>
      </w:pPr>
      <w:r>
        <w:rPr>
          <w:rFonts w:hint="eastAsia"/>
        </w:rPr>
        <w:t>选择查询检查人信息，查询获取检查人姓名信息，查询获取检查人账号信息，查询获取检查人联系电话，查询完成同步展示查询结果。</w:t>
      </w:r>
    </w:p>
    <w:p w:rsidR="00E25A13" w:rsidRDefault="00E25A13" w:rsidP="00E25A13">
      <w:pPr>
        <w:pStyle w:val="6"/>
        <w:rPr>
          <w:b/>
          <w:bCs/>
        </w:rPr>
      </w:pPr>
      <w:bookmarkStart w:id="4701" w:name="_Toc130157375"/>
      <w:r>
        <w:rPr>
          <w:rFonts w:hint="eastAsia"/>
        </w:rPr>
        <w:t>预计闭环时间</w:t>
      </w:r>
      <w:r w:rsidR="0025137F">
        <w:rPr>
          <w:rFonts w:hint="eastAsia"/>
        </w:rPr>
        <w:t>查询</w:t>
      </w:r>
      <w:bookmarkEnd w:id="4701"/>
    </w:p>
    <w:p w:rsidR="00E25A13" w:rsidRDefault="0025137F" w:rsidP="00E25A13">
      <w:pPr>
        <w:ind w:firstLineChars="100" w:firstLine="240"/>
      </w:pPr>
      <w:r>
        <w:rPr>
          <w:rFonts w:hint="eastAsia"/>
        </w:rPr>
        <w:t>输入时间，查询</w:t>
      </w:r>
      <w:r w:rsidR="00E25A13">
        <w:rPr>
          <w:rFonts w:hint="eastAsia"/>
        </w:rPr>
        <w:t>预计闭环时间信息，选择成功记录查询展示时间内容。</w:t>
      </w:r>
    </w:p>
    <w:p w:rsidR="00E25A13" w:rsidRDefault="00E25A13" w:rsidP="00E25A13">
      <w:pPr>
        <w:pStyle w:val="6"/>
        <w:rPr>
          <w:b/>
          <w:bCs/>
        </w:rPr>
      </w:pPr>
      <w:bookmarkStart w:id="4702" w:name="_Toc130157376"/>
      <w:r>
        <w:rPr>
          <w:rFonts w:hint="eastAsia"/>
        </w:rPr>
        <w:t>被检查人信息查询</w:t>
      </w:r>
      <w:bookmarkEnd w:id="4702"/>
    </w:p>
    <w:p w:rsidR="00E25A13" w:rsidRDefault="00E25A13" w:rsidP="00E25A13">
      <w:pPr>
        <w:ind w:firstLine="480"/>
      </w:pPr>
      <w:r>
        <w:rPr>
          <w:rFonts w:hint="eastAsia"/>
        </w:rPr>
        <w:t>选择查询被检查人信息，</w:t>
      </w:r>
      <w:r w:rsidR="00FB6260">
        <w:rPr>
          <w:rFonts w:hint="eastAsia"/>
        </w:rPr>
        <w:t>启用</w:t>
      </w:r>
      <w:r>
        <w:rPr>
          <w:rFonts w:hint="eastAsia"/>
        </w:rPr>
        <w:t>被检查人信息查询接口，接收被检查人信息查询接口结果，查询完成同步展示人员信息结果展示。</w:t>
      </w:r>
    </w:p>
    <w:p w:rsidR="00E25A13" w:rsidRDefault="00E25A13" w:rsidP="00E25A13">
      <w:pPr>
        <w:pStyle w:val="6"/>
        <w:rPr>
          <w:b/>
          <w:bCs/>
        </w:rPr>
      </w:pPr>
      <w:bookmarkStart w:id="4703" w:name="_Toc130157377"/>
      <w:r>
        <w:rPr>
          <w:rFonts w:hint="eastAsia"/>
        </w:rPr>
        <w:lastRenderedPageBreak/>
        <w:t>被检查人新增</w:t>
      </w:r>
      <w:bookmarkEnd w:id="4703"/>
    </w:p>
    <w:p w:rsidR="00E25A13" w:rsidRDefault="00E25A13" w:rsidP="00E25A13">
      <w:pPr>
        <w:ind w:firstLine="480"/>
      </w:pPr>
      <w:r>
        <w:rPr>
          <w:rFonts w:hint="eastAsia"/>
        </w:rPr>
        <w:t>选择新增被检查人员，添加成功，同步展示被检查人员姓名、被检查人员账号、被检查人问题工单信息，同步记录存储被检查人信息并实现被检查人信息数据文件入库。</w:t>
      </w:r>
    </w:p>
    <w:p w:rsidR="003F02B4" w:rsidRDefault="003F02B4" w:rsidP="003F02B4">
      <w:pPr>
        <w:pStyle w:val="6"/>
        <w:rPr>
          <w:b/>
          <w:bCs/>
        </w:rPr>
      </w:pPr>
      <w:bookmarkStart w:id="4704" w:name="_Toc130157378"/>
      <w:r>
        <w:rPr>
          <w:rFonts w:hint="eastAsia"/>
        </w:rPr>
        <w:t>被检查人</w:t>
      </w:r>
      <w:r w:rsidR="008039C0">
        <w:rPr>
          <w:rFonts w:hint="eastAsia"/>
        </w:rPr>
        <w:t>员</w:t>
      </w:r>
      <w:r>
        <w:rPr>
          <w:rFonts w:hint="eastAsia"/>
        </w:rPr>
        <w:t>新增校验</w:t>
      </w:r>
      <w:bookmarkEnd w:id="4704"/>
    </w:p>
    <w:p w:rsidR="003F02B4" w:rsidRDefault="003F02B4" w:rsidP="003F02B4">
      <w:pPr>
        <w:ind w:firstLineChars="200" w:firstLine="480"/>
        <w:jc w:val="both"/>
      </w:pPr>
      <w:r>
        <w:rPr>
          <w:rFonts w:hint="eastAsia"/>
        </w:rPr>
        <w:t>被检查人员新增完成</w:t>
      </w:r>
      <w:r>
        <w:t>，系统会对</w:t>
      </w:r>
      <w:r>
        <w:rPr>
          <w:rFonts w:hint="eastAsia"/>
        </w:rPr>
        <w:t>提交的</w:t>
      </w:r>
      <w:r w:rsidR="00084AB9">
        <w:rPr>
          <w:rFonts w:hint="eastAsia"/>
        </w:rPr>
        <w:t>被检查人员</w:t>
      </w:r>
      <w:r>
        <w:rPr>
          <w:rFonts w:hint="eastAsia"/>
        </w:rPr>
        <w:t>进行校验，判断</w:t>
      </w:r>
      <w:r>
        <w:t>系统中是否已经存在了相同的</w:t>
      </w:r>
      <w:r w:rsidR="00084AB9">
        <w:rPr>
          <w:rFonts w:hint="eastAsia"/>
        </w:rPr>
        <w:t>被检查人员</w:t>
      </w:r>
      <w:r>
        <w:t>，如存在，则系统提示已经存在，并且不允许继续进行后续</w:t>
      </w:r>
      <w:r>
        <w:rPr>
          <w:rFonts w:hint="eastAsia"/>
        </w:rPr>
        <w:t>操作</w:t>
      </w:r>
      <w:r>
        <w:t>处理。</w:t>
      </w:r>
    </w:p>
    <w:p w:rsidR="00084AB9" w:rsidRDefault="00084AB9" w:rsidP="00084AB9">
      <w:pPr>
        <w:pStyle w:val="6"/>
        <w:rPr>
          <w:b/>
          <w:bCs/>
        </w:rPr>
      </w:pPr>
      <w:bookmarkStart w:id="4705" w:name="_Toc130157379"/>
      <w:r>
        <w:rPr>
          <w:rFonts w:hint="eastAsia"/>
        </w:rPr>
        <w:t>被检查人</w:t>
      </w:r>
      <w:r w:rsidR="008039C0">
        <w:rPr>
          <w:rFonts w:hint="eastAsia"/>
        </w:rPr>
        <w:t>员</w:t>
      </w:r>
      <w:r>
        <w:rPr>
          <w:rFonts w:hint="eastAsia"/>
        </w:rPr>
        <w:t>新增信息保存</w:t>
      </w:r>
      <w:bookmarkEnd w:id="4705"/>
    </w:p>
    <w:p w:rsidR="003F02B4" w:rsidRPr="003F02B4" w:rsidRDefault="00084AB9" w:rsidP="0039340C">
      <w:pPr>
        <w:ind w:firstLineChars="200" w:firstLine="480"/>
        <w:jc w:val="both"/>
      </w:pPr>
      <w:r>
        <w:rPr>
          <w:rFonts w:hint="eastAsia"/>
        </w:rPr>
        <w:t>被检查人员新增完成</w:t>
      </w:r>
      <w:r>
        <w:t>，</w:t>
      </w:r>
      <w:r>
        <w:rPr>
          <w:rFonts w:hint="eastAsia"/>
        </w:rPr>
        <w:t>被检查人员信息</w:t>
      </w:r>
      <w:r w:rsidR="00975CFE">
        <w:rPr>
          <w:rFonts w:hint="eastAsia"/>
        </w:rPr>
        <w:t>文件入库</w:t>
      </w:r>
      <w:r>
        <w:t>。</w:t>
      </w:r>
    </w:p>
    <w:p w:rsidR="00E25A13" w:rsidRDefault="00E25A13" w:rsidP="00E25A13">
      <w:pPr>
        <w:pStyle w:val="6"/>
      </w:pPr>
      <w:bookmarkStart w:id="4706" w:name="_Toc130157380"/>
      <w:r>
        <w:rPr>
          <w:rFonts w:hint="eastAsia"/>
        </w:rPr>
        <w:t>被检查人修改</w:t>
      </w:r>
      <w:bookmarkEnd w:id="4706"/>
    </w:p>
    <w:p w:rsidR="00E25A13" w:rsidRDefault="00E25A13" w:rsidP="00E25A13">
      <w:pPr>
        <w:ind w:firstLine="420"/>
        <w:rPr>
          <w:iCs/>
        </w:rPr>
      </w:pPr>
      <w:r>
        <w:rPr>
          <w:rFonts w:hint="eastAsia"/>
          <w:iCs/>
        </w:rPr>
        <w:t>选择信息发生变的被检查人员信息，</w:t>
      </w:r>
      <w:r w:rsidR="00FB6260">
        <w:rPr>
          <w:rFonts w:hint="eastAsia"/>
          <w:iCs/>
        </w:rPr>
        <w:t>启用</w:t>
      </w:r>
      <w:r>
        <w:rPr>
          <w:rFonts w:hint="eastAsia"/>
          <w:iCs/>
        </w:rPr>
        <w:t>被检查人员信息修改接口，接收被检查人员修改接口结果，实现被检查人员修改数据文件入库。</w:t>
      </w:r>
    </w:p>
    <w:p w:rsidR="0039340C" w:rsidRDefault="0039340C" w:rsidP="0039340C">
      <w:pPr>
        <w:pStyle w:val="6"/>
        <w:rPr>
          <w:b/>
          <w:bCs/>
        </w:rPr>
      </w:pPr>
      <w:bookmarkStart w:id="4707" w:name="_Toc130157381"/>
      <w:r>
        <w:rPr>
          <w:rFonts w:hint="eastAsia"/>
        </w:rPr>
        <w:t>被检查人员修改信息保存</w:t>
      </w:r>
      <w:bookmarkEnd w:id="4707"/>
    </w:p>
    <w:p w:rsidR="0039340C" w:rsidRDefault="0039340C" w:rsidP="0039340C">
      <w:pPr>
        <w:ind w:firstLineChars="200" w:firstLine="480"/>
      </w:pPr>
      <w:r>
        <w:rPr>
          <w:rFonts w:hint="eastAsia"/>
        </w:rPr>
        <w:t>被检查人员修改完成</w:t>
      </w:r>
      <w:r>
        <w:t>，</w:t>
      </w:r>
      <w:r>
        <w:rPr>
          <w:rFonts w:hint="eastAsia"/>
        </w:rPr>
        <w:t>被检查人员信息文件入库</w:t>
      </w:r>
      <w:r>
        <w:t>。</w:t>
      </w:r>
    </w:p>
    <w:p w:rsidR="00E25A13" w:rsidRDefault="00E25A13" w:rsidP="00E25A13">
      <w:pPr>
        <w:pStyle w:val="6"/>
        <w:rPr>
          <w:b/>
          <w:bCs/>
        </w:rPr>
      </w:pPr>
      <w:bookmarkStart w:id="4708" w:name="_Toc130157382"/>
      <w:r>
        <w:rPr>
          <w:rFonts w:hint="eastAsia"/>
        </w:rPr>
        <w:t>被检查人删除</w:t>
      </w:r>
      <w:bookmarkEnd w:id="4708"/>
    </w:p>
    <w:p w:rsidR="00E25A13" w:rsidRDefault="00E25A13" w:rsidP="00E25A13">
      <w:pPr>
        <w:ind w:firstLine="480"/>
      </w:pPr>
      <w:r>
        <w:rPr>
          <w:rFonts w:hint="eastAsia"/>
        </w:rPr>
        <w:t>选择删除被检查人员，</w:t>
      </w:r>
      <w:r w:rsidR="00FB6260">
        <w:rPr>
          <w:rFonts w:hint="eastAsia"/>
        </w:rPr>
        <w:t>启用</w:t>
      </w:r>
      <w:r>
        <w:rPr>
          <w:rFonts w:hint="eastAsia"/>
        </w:rPr>
        <w:t>被检查人员信息删除接口，接收被检查人员信息删除接口结果，删除成功，同步更新展示删除结果信息。</w:t>
      </w:r>
    </w:p>
    <w:p w:rsidR="00E25A13" w:rsidRDefault="00E25A13" w:rsidP="00E25A13">
      <w:pPr>
        <w:ind w:firstLine="480"/>
      </w:pPr>
    </w:p>
    <w:p w:rsidR="00E25A13" w:rsidRDefault="00E25A13" w:rsidP="00E25A13">
      <w:pPr>
        <w:pStyle w:val="6"/>
        <w:rPr>
          <w:b/>
          <w:bCs/>
        </w:rPr>
      </w:pPr>
      <w:bookmarkStart w:id="4709" w:name="_Toc130157383"/>
      <w:r>
        <w:rPr>
          <w:rFonts w:hint="eastAsia"/>
        </w:rPr>
        <w:t>低分人员整治受理</w:t>
      </w:r>
      <w:bookmarkEnd w:id="4709"/>
    </w:p>
    <w:p w:rsidR="00E25A13" w:rsidRDefault="00E25A13" w:rsidP="000E5D60">
      <w:pPr>
        <w:ind w:firstLine="480"/>
        <w:jc w:val="both"/>
      </w:pPr>
      <w:r>
        <w:rPr>
          <w:rFonts w:hint="eastAsia"/>
        </w:rPr>
        <w:lastRenderedPageBreak/>
        <w:t>选择低分人员整治受理，受理提交成功，启动流程平台派发低分人员整治待办，接收流程平台整治待办处理结果，同步记录存储低分人员整治受理信息数据。</w:t>
      </w:r>
    </w:p>
    <w:p w:rsidR="00E25A13" w:rsidRDefault="00E25A13" w:rsidP="00E25A13">
      <w:pPr>
        <w:pStyle w:val="6"/>
      </w:pPr>
      <w:bookmarkStart w:id="4710" w:name="_Toc130157384"/>
      <w:r>
        <w:rPr>
          <w:rFonts w:hint="eastAsia"/>
        </w:rPr>
        <w:t>低分人员整治信息校验</w:t>
      </w:r>
      <w:bookmarkEnd w:id="4710"/>
    </w:p>
    <w:p w:rsidR="00E25A13" w:rsidRDefault="00E25A13" w:rsidP="00E25A13">
      <w:pPr>
        <w:ind w:firstLine="420"/>
      </w:pPr>
      <w:r>
        <w:rPr>
          <w:rFonts w:hint="eastAsia"/>
          <w:iCs/>
        </w:rPr>
        <w:t>对用户录入的工单信息有效性就行校验，对非合规敏感的信息进行过滤筛选，通过校验的工单保存，将</w:t>
      </w:r>
      <w:r>
        <w:rPr>
          <w:rFonts w:hint="eastAsia"/>
        </w:rPr>
        <w:t>低分人员整治</w:t>
      </w:r>
      <w:r>
        <w:rPr>
          <w:rFonts w:hint="eastAsia"/>
          <w:iCs/>
        </w:rPr>
        <w:t>信息数据文件入库。</w:t>
      </w:r>
    </w:p>
    <w:p w:rsidR="00E25A13" w:rsidRDefault="00E25A13" w:rsidP="00E25A13">
      <w:pPr>
        <w:pStyle w:val="6"/>
      </w:pPr>
      <w:bookmarkStart w:id="4711" w:name="_Toc130157385"/>
      <w:r>
        <w:rPr>
          <w:rFonts w:hint="eastAsia"/>
        </w:rPr>
        <w:t>低分人员整治修改</w:t>
      </w:r>
      <w:bookmarkEnd w:id="4711"/>
    </w:p>
    <w:p w:rsidR="00E25A13" w:rsidRDefault="00E25A13" w:rsidP="00E25A13">
      <w:pPr>
        <w:ind w:firstLine="420"/>
      </w:pPr>
      <w:r>
        <w:rPr>
          <w:rFonts w:hint="eastAsia"/>
          <w:iCs/>
        </w:rPr>
        <w:t>选择已受理的</w:t>
      </w:r>
      <w:r>
        <w:rPr>
          <w:rFonts w:hint="eastAsia"/>
        </w:rPr>
        <w:t>低分人员整治</w:t>
      </w:r>
      <w:r>
        <w:rPr>
          <w:rFonts w:hint="eastAsia"/>
          <w:iCs/>
        </w:rPr>
        <w:t>，未进入正式实施前可对其修改，修改后的平台待办处理结果，同步将工单信息数据文件入库。</w:t>
      </w:r>
    </w:p>
    <w:p w:rsidR="00E25A13" w:rsidRDefault="00E25A13" w:rsidP="00E25A13">
      <w:pPr>
        <w:pStyle w:val="6"/>
      </w:pPr>
      <w:bookmarkStart w:id="4712" w:name="_Toc130157386"/>
      <w:r>
        <w:rPr>
          <w:rFonts w:hint="eastAsia"/>
        </w:rPr>
        <w:t>低分人员整治工单附件上传</w:t>
      </w:r>
      <w:bookmarkEnd w:id="4712"/>
    </w:p>
    <w:p w:rsidR="00E25A13" w:rsidRDefault="00E25A13" w:rsidP="00E25A13">
      <w:pPr>
        <w:ind w:firstLine="420"/>
        <w:rPr>
          <w:iCs/>
        </w:rPr>
      </w:pPr>
      <w:r>
        <w:rPr>
          <w:rFonts w:hint="eastAsia"/>
          <w:iCs/>
        </w:rPr>
        <w:t>选择需要上传的</w:t>
      </w:r>
      <w:r>
        <w:rPr>
          <w:rFonts w:hint="eastAsia"/>
        </w:rPr>
        <w:t>低分人员整治</w:t>
      </w:r>
      <w:r>
        <w:rPr>
          <w:rFonts w:hint="eastAsia"/>
          <w:iCs/>
        </w:rPr>
        <w:t>附件，实现</w:t>
      </w:r>
      <w:r>
        <w:rPr>
          <w:rFonts w:hint="eastAsia"/>
        </w:rPr>
        <w:t>低分人员整治</w:t>
      </w:r>
      <w:r>
        <w:rPr>
          <w:rFonts w:hint="eastAsia"/>
          <w:iCs/>
        </w:rPr>
        <w:t>附件数据信息入库。</w:t>
      </w:r>
    </w:p>
    <w:p w:rsidR="008E2D53" w:rsidRDefault="008E2D53" w:rsidP="008E2D53">
      <w:pPr>
        <w:pStyle w:val="6"/>
      </w:pPr>
      <w:bookmarkStart w:id="4713" w:name="_Toc130157387"/>
      <w:r>
        <w:rPr>
          <w:rFonts w:hint="eastAsia"/>
        </w:rPr>
        <w:t>低分人员整治工单附件保存</w:t>
      </w:r>
      <w:bookmarkEnd w:id="4713"/>
    </w:p>
    <w:p w:rsidR="008E2D53" w:rsidRDefault="008E2D53" w:rsidP="008E2D53">
      <w:pPr>
        <w:ind w:firstLine="420"/>
        <w:rPr>
          <w:iCs/>
        </w:rPr>
      </w:pPr>
      <w:r>
        <w:rPr>
          <w:rFonts w:hint="eastAsia"/>
        </w:rPr>
        <w:t>低分人员整治</w:t>
      </w:r>
      <w:r>
        <w:rPr>
          <w:rFonts w:hint="eastAsia"/>
          <w:iCs/>
        </w:rPr>
        <w:t>附件</w:t>
      </w:r>
      <w:r w:rsidR="00056348">
        <w:rPr>
          <w:rFonts w:hint="eastAsia"/>
          <w:iCs/>
        </w:rPr>
        <w:t>上传完成</w:t>
      </w:r>
      <w:r>
        <w:rPr>
          <w:rFonts w:hint="eastAsia"/>
          <w:iCs/>
        </w:rPr>
        <w:t>，</w:t>
      </w:r>
      <w:r>
        <w:rPr>
          <w:rFonts w:hint="eastAsia"/>
        </w:rPr>
        <w:t>低分人员整治</w:t>
      </w:r>
      <w:r>
        <w:rPr>
          <w:rFonts w:hint="eastAsia"/>
          <w:iCs/>
        </w:rPr>
        <w:t>附件数据信息入库。</w:t>
      </w:r>
    </w:p>
    <w:p w:rsidR="00C75111" w:rsidRPr="00DB19FB" w:rsidRDefault="00C75111" w:rsidP="00C75111">
      <w:pPr>
        <w:pStyle w:val="6"/>
        <w:rPr>
          <w:iCs w:val="0"/>
        </w:rPr>
      </w:pPr>
      <w:bookmarkStart w:id="4714" w:name="_Toc130157388"/>
      <w:r>
        <w:rPr>
          <w:rFonts w:hint="eastAsia"/>
        </w:rPr>
        <w:t>低分人员整治工单信息模板下载</w:t>
      </w:r>
      <w:bookmarkEnd w:id="4714"/>
    </w:p>
    <w:p w:rsidR="00C75111" w:rsidRDefault="00C75111" w:rsidP="00C75111">
      <w:pPr>
        <w:ind w:firstLineChars="200" w:firstLine="480"/>
        <w:rPr>
          <w:iCs/>
        </w:rPr>
      </w:pPr>
      <w:r>
        <w:rPr>
          <w:rFonts w:hint="eastAsia"/>
          <w:iCs/>
        </w:rPr>
        <w:t>提供低分人员整治</w:t>
      </w:r>
      <w:r>
        <w:rPr>
          <w:rFonts w:hint="eastAsia"/>
        </w:rPr>
        <w:t>工单</w:t>
      </w:r>
      <w:r>
        <w:rPr>
          <w:rFonts w:hint="eastAsia"/>
          <w:iCs/>
        </w:rPr>
        <w:t>信息模板文件的文件预览，下载功能，随时查看最新的文件内容。</w:t>
      </w:r>
    </w:p>
    <w:p w:rsidR="00C75111" w:rsidRPr="00DB19FB" w:rsidRDefault="00C75111" w:rsidP="00C75111">
      <w:pPr>
        <w:pStyle w:val="6"/>
        <w:rPr>
          <w:iCs w:val="0"/>
        </w:rPr>
      </w:pPr>
      <w:bookmarkStart w:id="4715" w:name="_Toc130157389"/>
      <w:r>
        <w:rPr>
          <w:rFonts w:hint="eastAsia"/>
        </w:rPr>
        <w:t>低分人员整治信息模板导入</w:t>
      </w:r>
      <w:bookmarkEnd w:id="4715"/>
    </w:p>
    <w:p w:rsidR="00C75111" w:rsidRPr="00DC5FD0" w:rsidRDefault="00C75111" w:rsidP="00C75111">
      <w:pPr>
        <w:ind w:firstLineChars="200" w:firstLine="480"/>
        <w:jc w:val="both"/>
        <w:rPr>
          <w:rFonts w:ascii="宋体" w:hAnsi="宋体"/>
          <w:lang w:val="x-none"/>
        </w:rPr>
      </w:pPr>
      <w:r>
        <w:rPr>
          <w:rFonts w:hint="eastAsia"/>
          <w:iCs/>
        </w:rPr>
        <w:t>提供低分人员整治</w:t>
      </w:r>
      <w:r>
        <w:rPr>
          <w:rFonts w:hint="eastAsia"/>
        </w:rPr>
        <w:t>工单</w:t>
      </w:r>
      <w:r>
        <w:rPr>
          <w:rFonts w:hint="eastAsia"/>
          <w:iCs/>
        </w:rPr>
        <w:t>信息模板文件的导入功能，完成对低分人员整治信息的批量录入功能。</w:t>
      </w:r>
    </w:p>
    <w:p w:rsidR="00C75111" w:rsidRPr="00DB19FB" w:rsidRDefault="00C75111" w:rsidP="00C75111">
      <w:pPr>
        <w:pStyle w:val="6"/>
        <w:rPr>
          <w:iCs w:val="0"/>
        </w:rPr>
      </w:pPr>
      <w:bookmarkStart w:id="4716" w:name="_Toc130157390"/>
      <w:r>
        <w:rPr>
          <w:rFonts w:hint="eastAsia"/>
        </w:rPr>
        <w:t>低分人员整治工单信息模板导入数据校验</w:t>
      </w:r>
      <w:bookmarkEnd w:id="4716"/>
    </w:p>
    <w:p w:rsidR="00C75111" w:rsidRDefault="00C75111" w:rsidP="00C75111">
      <w:pPr>
        <w:ind w:firstLineChars="200" w:firstLine="480"/>
        <w:rPr>
          <w:iCs/>
        </w:rPr>
      </w:pPr>
      <w:r>
        <w:rPr>
          <w:rFonts w:hint="eastAsia"/>
        </w:rPr>
        <w:t>低分人员整治工单信息模板导入完成</w:t>
      </w:r>
      <w:r>
        <w:t>后，系统会对</w:t>
      </w:r>
      <w:r>
        <w:rPr>
          <w:rFonts w:hint="eastAsia"/>
        </w:rPr>
        <w:t>导入的低分人员整治信息</w:t>
      </w:r>
      <w:r>
        <w:rPr>
          <w:rFonts w:hint="eastAsia"/>
        </w:rPr>
        <w:lastRenderedPageBreak/>
        <w:t>进行校验，判断</w:t>
      </w:r>
      <w:r>
        <w:t>系统中是否已经存在了相同的</w:t>
      </w:r>
      <w:r>
        <w:rPr>
          <w:rFonts w:hint="eastAsia"/>
        </w:rPr>
        <w:t>低分人员整治任务信息、数据文件类型等记录信息</w:t>
      </w:r>
      <w:r>
        <w:t>，如存在，则系统提示已经存在，并且不允许继续进行后续</w:t>
      </w:r>
      <w:r>
        <w:rPr>
          <w:rFonts w:hint="eastAsia"/>
        </w:rPr>
        <w:t>导入</w:t>
      </w:r>
      <w:r>
        <w:t>处理。</w:t>
      </w:r>
    </w:p>
    <w:p w:rsidR="00E25A13" w:rsidRDefault="00E25A13" w:rsidP="00E25A13">
      <w:pPr>
        <w:pStyle w:val="5"/>
        <w:rPr>
          <w:bCs/>
          <w:szCs w:val="24"/>
        </w:rPr>
      </w:pPr>
      <w:bookmarkStart w:id="4717" w:name="_Toc130157391"/>
      <w:r>
        <w:rPr>
          <w:rFonts w:hint="eastAsia"/>
          <w:szCs w:val="24"/>
        </w:rPr>
        <w:t>低分人员整治待办</w:t>
      </w:r>
      <w:bookmarkEnd w:id="4717"/>
    </w:p>
    <w:p w:rsidR="00E25A13" w:rsidRDefault="00E25A13" w:rsidP="00E25A13">
      <w:pPr>
        <w:pStyle w:val="6"/>
        <w:rPr>
          <w:b/>
          <w:bCs/>
        </w:rPr>
      </w:pPr>
      <w:bookmarkStart w:id="4718" w:name="_Toc130157392"/>
      <w:r>
        <w:rPr>
          <w:rFonts w:hint="eastAsia"/>
        </w:rPr>
        <w:t>低分人员整治待办单查询</w:t>
      </w:r>
      <w:bookmarkEnd w:id="4718"/>
    </w:p>
    <w:p w:rsidR="00E25A13" w:rsidRDefault="00E25A13" w:rsidP="00E25A13">
      <w:pPr>
        <w:ind w:firstLine="480"/>
      </w:pPr>
      <w:r>
        <w:rPr>
          <w:rFonts w:hint="eastAsia"/>
        </w:rPr>
        <w:t>选择查询低分人员整治待办单查询，包括低分人员整治待办单查询、低分人员整治待办工单基本信息查询。</w:t>
      </w:r>
    </w:p>
    <w:p w:rsidR="001F11CF" w:rsidRPr="005A4E93" w:rsidRDefault="001F11CF" w:rsidP="001F11CF">
      <w:pPr>
        <w:pStyle w:val="6"/>
        <w:rPr>
          <w:b/>
          <w:bCs/>
        </w:rPr>
      </w:pPr>
      <w:bookmarkStart w:id="4719" w:name="_Toc130157393"/>
      <w:r>
        <w:rPr>
          <w:rFonts w:hint="eastAsia"/>
        </w:rPr>
        <w:t>低分人员整治待办回单新增</w:t>
      </w:r>
      <w:bookmarkEnd w:id="4719"/>
    </w:p>
    <w:p w:rsidR="00602E51" w:rsidRDefault="001F11CF" w:rsidP="00602E51">
      <w:pPr>
        <w:ind w:firstLine="480"/>
      </w:pPr>
      <w:r w:rsidRPr="005A4E93">
        <w:rPr>
          <w:rFonts w:hint="eastAsia"/>
        </w:rPr>
        <w:t>选择</w:t>
      </w:r>
      <w:r>
        <w:rPr>
          <w:rFonts w:hint="eastAsia"/>
        </w:rPr>
        <w:t>低分人员整治待办回单</w:t>
      </w:r>
      <w:r w:rsidRPr="005A4E93">
        <w:rPr>
          <w:rFonts w:hint="eastAsia"/>
        </w:rPr>
        <w:t>，</w:t>
      </w:r>
      <w:r w:rsidR="00602E51">
        <w:t xml:space="preserve"> </w:t>
      </w:r>
      <w:r w:rsidR="00602E51">
        <w:rPr>
          <w:rFonts w:hint="eastAsia"/>
        </w:rPr>
        <w:t>启用低分人员整治工单回单接口，接收低分人员整治工单回单接口结果，回单完成，同步记录存储低分人员整治回单信息数据并实现低分人员整治待办数据文件入库。</w:t>
      </w:r>
    </w:p>
    <w:p w:rsidR="001F11CF" w:rsidRPr="005A4E93" w:rsidRDefault="001F11CF" w:rsidP="001F11CF">
      <w:pPr>
        <w:pStyle w:val="6"/>
        <w:rPr>
          <w:b/>
          <w:bCs/>
        </w:rPr>
      </w:pPr>
      <w:bookmarkStart w:id="4720" w:name="_Toc130157394"/>
      <w:r>
        <w:rPr>
          <w:rFonts w:hint="eastAsia"/>
        </w:rPr>
        <w:t>低分人员整治待办回单信息信息保存</w:t>
      </w:r>
      <w:bookmarkEnd w:id="4720"/>
    </w:p>
    <w:p w:rsidR="001F11CF" w:rsidRDefault="001F11CF" w:rsidP="001F11CF">
      <w:pPr>
        <w:ind w:firstLineChars="200" w:firstLine="480"/>
      </w:pPr>
      <w:r>
        <w:rPr>
          <w:rFonts w:hint="eastAsia"/>
        </w:rPr>
        <w:t>低分人员整治待办回单信息新增成功，低分人员整治待办回单文件</w:t>
      </w:r>
      <w:r>
        <w:rPr>
          <w:rFonts w:ascii="宋体" w:hAnsi="宋体" w:hint="eastAsia"/>
          <w:lang w:val="x-none"/>
        </w:rPr>
        <w:t>信息入库</w:t>
      </w:r>
      <w:r w:rsidRPr="005A4E93">
        <w:rPr>
          <w:rFonts w:hint="eastAsia"/>
        </w:rPr>
        <w:t>。</w:t>
      </w:r>
    </w:p>
    <w:p w:rsidR="001F11CF" w:rsidRPr="005A4E93" w:rsidRDefault="001F11CF" w:rsidP="001F11CF">
      <w:pPr>
        <w:pStyle w:val="6"/>
        <w:rPr>
          <w:b/>
          <w:bCs/>
        </w:rPr>
      </w:pPr>
      <w:bookmarkStart w:id="4721" w:name="_Toc130157395"/>
      <w:r>
        <w:rPr>
          <w:rFonts w:hint="eastAsia"/>
        </w:rPr>
        <w:t>低分人员整治待办回单校验拦截展示</w:t>
      </w:r>
      <w:bookmarkEnd w:id="4721"/>
    </w:p>
    <w:p w:rsidR="001F11CF" w:rsidRDefault="001F11CF" w:rsidP="001F11CF">
      <w:pPr>
        <w:ind w:firstLineChars="200" w:firstLine="480"/>
      </w:pPr>
      <w:r w:rsidRPr="005A4E93">
        <w:rPr>
          <w:rFonts w:hint="eastAsia"/>
        </w:rPr>
        <w:t>选择</w:t>
      </w:r>
      <w:r>
        <w:rPr>
          <w:rFonts w:hint="eastAsia"/>
        </w:rPr>
        <w:t>低分人员整治待办回单</w:t>
      </w:r>
      <w:r w:rsidRPr="005A4E93">
        <w:rPr>
          <w:rFonts w:hint="eastAsia"/>
        </w:rPr>
        <w:t>，</w:t>
      </w:r>
      <w:r>
        <w:rPr>
          <w:rFonts w:hint="eastAsia"/>
        </w:rPr>
        <w:t>按照</w:t>
      </w:r>
      <w:r w:rsidRPr="005A4E93">
        <w:rPr>
          <w:rFonts w:hint="eastAsia"/>
        </w:rPr>
        <w:t>校验规则提示信息展示，回单提交成功，记录展示最新工单回单信息，同步存储回单信息。</w:t>
      </w:r>
    </w:p>
    <w:p w:rsidR="001F11CF" w:rsidRPr="00DB3B9D" w:rsidRDefault="001F11CF" w:rsidP="001F11CF">
      <w:pPr>
        <w:pStyle w:val="6"/>
        <w:rPr>
          <w:b/>
          <w:bCs/>
        </w:rPr>
      </w:pPr>
      <w:bookmarkStart w:id="4722" w:name="_Toc130157396"/>
      <w:r>
        <w:rPr>
          <w:rFonts w:hint="eastAsia"/>
        </w:rPr>
        <w:t>低分人员整治待办回单附件上传</w:t>
      </w:r>
      <w:bookmarkEnd w:id="4722"/>
    </w:p>
    <w:p w:rsidR="001F11CF" w:rsidRDefault="001F11CF" w:rsidP="001F11CF">
      <w:pPr>
        <w:ind w:firstLine="480"/>
      </w:pPr>
      <w:r w:rsidRPr="005A4E93">
        <w:rPr>
          <w:rFonts w:hint="eastAsia"/>
        </w:rPr>
        <w:t>选择</w:t>
      </w:r>
      <w:r>
        <w:rPr>
          <w:rFonts w:hint="eastAsia"/>
        </w:rPr>
        <w:t>低分人员整治待办回单</w:t>
      </w:r>
      <w:r w:rsidRPr="005A4E93">
        <w:rPr>
          <w:rFonts w:hint="eastAsia"/>
        </w:rPr>
        <w:t>附件上传，</w:t>
      </w:r>
      <w:r>
        <w:rPr>
          <w:rFonts w:hint="eastAsia"/>
        </w:rPr>
        <w:t>低分人员整治待办回单</w:t>
      </w:r>
      <w:r w:rsidRPr="005A4E93">
        <w:rPr>
          <w:rFonts w:hint="eastAsia"/>
        </w:rPr>
        <w:t>原始文件存储到文件服务器，数据库记录</w:t>
      </w:r>
      <w:r>
        <w:rPr>
          <w:rFonts w:hint="eastAsia"/>
        </w:rPr>
        <w:t>低分人员整治待办回单</w:t>
      </w:r>
      <w:r w:rsidRPr="005A4E93">
        <w:rPr>
          <w:rFonts w:hint="eastAsia"/>
        </w:rPr>
        <w:t>文件存储路径，解析</w:t>
      </w:r>
      <w:r>
        <w:rPr>
          <w:rFonts w:hint="eastAsia"/>
        </w:rPr>
        <w:t>低分人员整治待办回单</w:t>
      </w:r>
      <w:r w:rsidRPr="005A4E93">
        <w:rPr>
          <w:rFonts w:hint="eastAsia"/>
        </w:rPr>
        <w:t>文件入库，上传输出错误提示。</w:t>
      </w:r>
    </w:p>
    <w:p w:rsidR="001F11CF" w:rsidRPr="005A4E93" w:rsidRDefault="001F11CF" w:rsidP="001F11CF">
      <w:pPr>
        <w:pStyle w:val="6"/>
        <w:rPr>
          <w:b/>
          <w:bCs/>
        </w:rPr>
      </w:pPr>
      <w:bookmarkStart w:id="4723" w:name="_Toc130157397"/>
      <w:r>
        <w:rPr>
          <w:rFonts w:hint="eastAsia"/>
        </w:rPr>
        <w:lastRenderedPageBreak/>
        <w:t>低分人员整治待办回单附件文件保存</w:t>
      </w:r>
      <w:bookmarkEnd w:id="4723"/>
    </w:p>
    <w:p w:rsidR="001F11CF" w:rsidRDefault="001F11CF" w:rsidP="001F11CF">
      <w:pPr>
        <w:ind w:firstLineChars="200" w:firstLine="480"/>
      </w:pPr>
      <w:r>
        <w:rPr>
          <w:rFonts w:hint="eastAsia"/>
        </w:rPr>
        <w:t>低分人员整治待办回单附件上传成功，低分人员整治待办回单附件文件</w:t>
      </w:r>
      <w:r>
        <w:rPr>
          <w:rFonts w:ascii="宋体" w:hAnsi="宋体" w:hint="eastAsia"/>
          <w:lang w:val="x-none"/>
        </w:rPr>
        <w:t>信息入库</w:t>
      </w:r>
      <w:r w:rsidRPr="005A4E93">
        <w:rPr>
          <w:rFonts w:hint="eastAsia"/>
        </w:rPr>
        <w:t>。</w:t>
      </w:r>
    </w:p>
    <w:p w:rsidR="001F11CF" w:rsidRPr="005A4E93" w:rsidRDefault="001F11CF" w:rsidP="001F11CF">
      <w:pPr>
        <w:pStyle w:val="6"/>
        <w:rPr>
          <w:b/>
          <w:bCs/>
        </w:rPr>
      </w:pPr>
      <w:bookmarkStart w:id="4724" w:name="_Toc130157398"/>
      <w:r>
        <w:rPr>
          <w:rFonts w:hint="eastAsia"/>
        </w:rPr>
        <w:t>低分人员整治待办回单</w:t>
      </w:r>
      <w:r w:rsidRPr="005A4E93">
        <w:rPr>
          <w:rFonts w:hint="eastAsia"/>
        </w:rPr>
        <w:t>照片采集</w:t>
      </w:r>
      <w:bookmarkEnd w:id="4724"/>
    </w:p>
    <w:p w:rsidR="001F11CF" w:rsidRDefault="001F11CF" w:rsidP="001F11CF">
      <w:pPr>
        <w:ind w:firstLine="480"/>
      </w:pPr>
      <w:r w:rsidRPr="005A4E93">
        <w:rPr>
          <w:rFonts w:hint="eastAsia"/>
        </w:rPr>
        <w:t>选择</w:t>
      </w:r>
      <w:r>
        <w:rPr>
          <w:rFonts w:hint="eastAsia"/>
        </w:rPr>
        <w:t>低分人员整治待办回单</w:t>
      </w:r>
      <w:r w:rsidRPr="005A4E93">
        <w:rPr>
          <w:rFonts w:hint="eastAsia"/>
        </w:rPr>
        <w:t>照片采集，选择访问相册图片，照片暂存</w:t>
      </w:r>
      <w:r w:rsidRPr="005A4E93">
        <w:rPr>
          <w:rFonts w:hint="eastAsia"/>
        </w:rPr>
        <w:t>APP</w:t>
      </w:r>
      <w:r w:rsidRPr="005A4E93">
        <w:rPr>
          <w:rFonts w:hint="eastAsia"/>
        </w:rPr>
        <w:t>端，</w:t>
      </w:r>
      <w:r>
        <w:rPr>
          <w:rFonts w:hint="eastAsia"/>
        </w:rPr>
        <w:t>启用</w:t>
      </w:r>
      <w:r w:rsidRPr="005A4E93">
        <w:rPr>
          <w:rFonts w:hint="eastAsia"/>
        </w:rPr>
        <w:t>图片压缩接口，图片上传到服务器保存。</w:t>
      </w:r>
    </w:p>
    <w:p w:rsidR="001F11CF" w:rsidRPr="005A4E93" w:rsidRDefault="001F11CF" w:rsidP="001F11CF">
      <w:pPr>
        <w:pStyle w:val="6"/>
        <w:rPr>
          <w:b/>
          <w:bCs/>
        </w:rPr>
      </w:pPr>
      <w:bookmarkStart w:id="4725" w:name="_Toc130157399"/>
      <w:r>
        <w:rPr>
          <w:rFonts w:hint="eastAsia"/>
        </w:rPr>
        <w:t>低分人员整治待办回单</w:t>
      </w:r>
      <w:r w:rsidRPr="001A18FF">
        <w:rPr>
          <w:rFonts w:hint="eastAsia"/>
        </w:rPr>
        <w:t>照片保存</w:t>
      </w:r>
      <w:bookmarkEnd w:id="4725"/>
    </w:p>
    <w:p w:rsidR="001F11CF" w:rsidRPr="005A4E93" w:rsidRDefault="001F11CF" w:rsidP="001F11CF">
      <w:pPr>
        <w:ind w:firstLineChars="200" w:firstLine="480"/>
      </w:pPr>
      <w:r>
        <w:t>低分人员整治待办回单</w:t>
      </w:r>
      <w:r>
        <w:rPr>
          <w:rFonts w:hint="eastAsia"/>
        </w:rPr>
        <w:t>照片采集完成，照片文件信息入库</w:t>
      </w:r>
      <w:r w:rsidRPr="005A4E93">
        <w:rPr>
          <w:rFonts w:hint="eastAsia"/>
        </w:rPr>
        <w:t>。</w:t>
      </w:r>
    </w:p>
    <w:p w:rsidR="001F11CF" w:rsidRPr="005A4E93" w:rsidRDefault="001F11CF" w:rsidP="001F11CF">
      <w:pPr>
        <w:pStyle w:val="6"/>
        <w:rPr>
          <w:b/>
          <w:bCs/>
        </w:rPr>
      </w:pPr>
      <w:bookmarkStart w:id="4726" w:name="_Toc130157400"/>
      <w:r>
        <w:rPr>
          <w:rFonts w:hint="eastAsia"/>
        </w:rPr>
        <w:t>低分人员整治待办回单修改</w:t>
      </w:r>
      <w:bookmarkEnd w:id="4726"/>
    </w:p>
    <w:p w:rsidR="007C3CE3" w:rsidRDefault="007C3CE3" w:rsidP="007C3CE3">
      <w:pPr>
        <w:ind w:firstLine="480"/>
      </w:pPr>
      <w:r w:rsidRPr="005A4E93">
        <w:rPr>
          <w:rFonts w:hint="eastAsia"/>
        </w:rPr>
        <w:t>选择</w:t>
      </w:r>
      <w:r>
        <w:rPr>
          <w:rFonts w:hint="eastAsia"/>
        </w:rPr>
        <w:t>低分人员整治待办回单修改</w:t>
      </w:r>
      <w:r w:rsidRPr="005A4E93">
        <w:rPr>
          <w:rFonts w:hint="eastAsia"/>
        </w:rPr>
        <w:t>，</w:t>
      </w:r>
      <w:r>
        <w:t xml:space="preserve"> </w:t>
      </w:r>
      <w:r>
        <w:rPr>
          <w:rFonts w:hint="eastAsia"/>
        </w:rPr>
        <w:t>启用低分人员整治工单回单接口，接收低分人员整治工单回单接口结果，回单完成，同步记录存储低分人员整治回单</w:t>
      </w:r>
      <w:r w:rsidR="000875E8">
        <w:rPr>
          <w:rFonts w:hint="eastAsia"/>
        </w:rPr>
        <w:t>修改</w:t>
      </w:r>
      <w:r>
        <w:rPr>
          <w:rFonts w:hint="eastAsia"/>
        </w:rPr>
        <w:t>信息数据并实现低分人员整治待办数据文件入库。</w:t>
      </w:r>
    </w:p>
    <w:p w:rsidR="001F11CF" w:rsidRPr="007C3CE3" w:rsidRDefault="001F11CF" w:rsidP="001F11CF">
      <w:pPr>
        <w:ind w:firstLineChars="200" w:firstLine="480"/>
      </w:pPr>
    </w:p>
    <w:p w:rsidR="001F11CF" w:rsidRPr="005A4E93" w:rsidRDefault="001F11CF" w:rsidP="001F11CF">
      <w:pPr>
        <w:pStyle w:val="6"/>
        <w:rPr>
          <w:b/>
          <w:bCs/>
        </w:rPr>
      </w:pPr>
      <w:bookmarkStart w:id="4727" w:name="_Toc130157401"/>
      <w:r>
        <w:rPr>
          <w:rFonts w:hint="eastAsia"/>
        </w:rPr>
        <w:t>低分人员整治待办回单信息信息保存</w:t>
      </w:r>
      <w:bookmarkEnd w:id="4727"/>
    </w:p>
    <w:p w:rsidR="001F11CF" w:rsidRPr="005A4E93" w:rsidRDefault="001F11CF" w:rsidP="001F11CF">
      <w:pPr>
        <w:ind w:firstLineChars="200" w:firstLine="480"/>
      </w:pPr>
      <w:r>
        <w:rPr>
          <w:rFonts w:hint="eastAsia"/>
        </w:rPr>
        <w:t>低分人员整治待办回单信息修改成功，低分人员整治待办回单文件</w:t>
      </w:r>
      <w:r>
        <w:rPr>
          <w:rFonts w:ascii="宋体" w:hAnsi="宋体" w:hint="eastAsia"/>
          <w:lang w:val="x-none"/>
        </w:rPr>
        <w:t>信息入库</w:t>
      </w:r>
      <w:r w:rsidRPr="005A4E93">
        <w:rPr>
          <w:rFonts w:hint="eastAsia"/>
        </w:rPr>
        <w:t>。</w:t>
      </w:r>
    </w:p>
    <w:p w:rsidR="001F11CF" w:rsidRPr="005A4E93" w:rsidRDefault="001F11CF" w:rsidP="001F11CF">
      <w:pPr>
        <w:pStyle w:val="6"/>
        <w:rPr>
          <w:b/>
          <w:bCs/>
        </w:rPr>
      </w:pPr>
      <w:bookmarkStart w:id="4728" w:name="_Toc130157402"/>
      <w:r>
        <w:rPr>
          <w:rFonts w:hint="eastAsia"/>
        </w:rPr>
        <w:t>低分人员整治待办回单删除</w:t>
      </w:r>
      <w:bookmarkEnd w:id="4728"/>
    </w:p>
    <w:p w:rsidR="001F11CF" w:rsidRDefault="001F11CF" w:rsidP="00F328BA">
      <w:pPr>
        <w:ind w:firstLineChars="200" w:firstLine="480"/>
      </w:pPr>
      <w:r w:rsidRPr="005A4E93">
        <w:rPr>
          <w:rFonts w:hint="eastAsia"/>
        </w:rPr>
        <w:t>选择</w:t>
      </w:r>
      <w:r>
        <w:rPr>
          <w:rFonts w:hint="eastAsia"/>
        </w:rPr>
        <w:t>低分人员整治待办回单删除，在审核人员未审核通过之前，允许对低分人员整治待办回单信息删除</w:t>
      </w:r>
      <w:r w:rsidRPr="005A4E93">
        <w:rPr>
          <w:rFonts w:hint="eastAsia"/>
        </w:rPr>
        <w:t>，</w:t>
      </w:r>
      <w:r>
        <w:rPr>
          <w:rFonts w:hint="eastAsia"/>
        </w:rPr>
        <w:t>重新发起低分人员整治待办回单新增</w:t>
      </w:r>
      <w:r w:rsidRPr="005A4E93">
        <w:rPr>
          <w:rFonts w:hint="eastAsia"/>
        </w:rPr>
        <w:t>。</w:t>
      </w:r>
    </w:p>
    <w:p w:rsidR="00E25A13" w:rsidRDefault="00E25A13" w:rsidP="00E25A13">
      <w:pPr>
        <w:pStyle w:val="6"/>
        <w:rPr>
          <w:b/>
          <w:bCs/>
        </w:rPr>
      </w:pPr>
      <w:bookmarkStart w:id="4729" w:name="_Toc130157403"/>
      <w:r>
        <w:rPr>
          <w:rFonts w:hint="eastAsia"/>
        </w:rPr>
        <w:t>被检查人专人专岗工单信息查询</w:t>
      </w:r>
      <w:bookmarkEnd w:id="4729"/>
    </w:p>
    <w:p w:rsidR="00E25A13" w:rsidRDefault="00E25A13" w:rsidP="00E25A13">
      <w:pPr>
        <w:ind w:firstLine="480"/>
      </w:pPr>
      <w:r>
        <w:rPr>
          <w:rFonts w:hint="eastAsia"/>
        </w:rPr>
        <w:lastRenderedPageBreak/>
        <w:t>选择查询被检查人专人专岗工单信息查询，</w:t>
      </w:r>
      <w:r w:rsidR="00FB6260">
        <w:rPr>
          <w:rFonts w:hint="eastAsia"/>
        </w:rPr>
        <w:t>启用</w:t>
      </w:r>
      <w:r>
        <w:rPr>
          <w:rFonts w:hint="eastAsia"/>
        </w:rPr>
        <w:t>被检查人专人专岗工单信息查询接口，接收被检查人专人专岗工单查询接口结果，专人专岗工单信息结果展示。</w:t>
      </w:r>
    </w:p>
    <w:p w:rsidR="00E25A13" w:rsidRDefault="00E25A13" w:rsidP="00E25A13">
      <w:pPr>
        <w:pStyle w:val="6"/>
        <w:rPr>
          <w:b/>
          <w:bCs/>
        </w:rPr>
      </w:pPr>
      <w:bookmarkStart w:id="4730" w:name="_Toc130157404"/>
      <w:r>
        <w:rPr>
          <w:rFonts w:hint="eastAsia"/>
        </w:rPr>
        <w:t>被检查人员专人专岗工单新增</w:t>
      </w:r>
      <w:bookmarkEnd w:id="4730"/>
    </w:p>
    <w:p w:rsidR="00E25A13" w:rsidRDefault="00E25A13" w:rsidP="00E25A13">
      <w:pPr>
        <w:ind w:firstLine="480"/>
      </w:pPr>
      <w:r>
        <w:rPr>
          <w:rFonts w:hint="eastAsia"/>
        </w:rPr>
        <w:t>选择新增添加被检查人员专人专岗工单，添加成功，同步展示添加被检查人员专人专岗工单信息，并实现被检查人员专人专岗工单数据文件入库。</w:t>
      </w:r>
    </w:p>
    <w:p w:rsidR="0070412D" w:rsidRDefault="0070412D" w:rsidP="0070412D">
      <w:pPr>
        <w:pStyle w:val="6"/>
        <w:rPr>
          <w:b/>
          <w:bCs/>
        </w:rPr>
      </w:pPr>
      <w:bookmarkStart w:id="4731" w:name="_Toc130157405"/>
      <w:r>
        <w:rPr>
          <w:rFonts w:hint="eastAsia"/>
        </w:rPr>
        <w:t>被检查人员专人专岗工单新增校验</w:t>
      </w:r>
      <w:bookmarkEnd w:id="4731"/>
    </w:p>
    <w:p w:rsidR="0070412D" w:rsidRDefault="0070412D" w:rsidP="0070412D">
      <w:pPr>
        <w:ind w:firstLineChars="200" w:firstLine="480"/>
        <w:jc w:val="both"/>
      </w:pPr>
      <w:r>
        <w:rPr>
          <w:rFonts w:hint="eastAsia"/>
        </w:rPr>
        <w:t>被检查人员专人专岗工单新增完成</w:t>
      </w:r>
      <w:r>
        <w:t>，系统会对</w:t>
      </w:r>
      <w:r>
        <w:rPr>
          <w:rFonts w:hint="eastAsia"/>
        </w:rPr>
        <w:t>提交的被检查人员专人专岗工单进行校验，判断</w:t>
      </w:r>
      <w:r>
        <w:t>系统中是否已经存在了相同的</w:t>
      </w:r>
      <w:r>
        <w:rPr>
          <w:rFonts w:hint="eastAsia"/>
        </w:rPr>
        <w:t>被检查人员专人专岗工单</w:t>
      </w:r>
      <w:r>
        <w:t>，如存在，则系统提示已经存在，并且不允许继续进行后续</w:t>
      </w:r>
      <w:r>
        <w:rPr>
          <w:rFonts w:hint="eastAsia"/>
        </w:rPr>
        <w:t>操作</w:t>
      </w:r>
      <w:r>
        <w:t>处理。</w:t>
      </w:r>
    </w:p>
    <w:p w:rsidR="0070412D" w:rsidRDefault="0070412D" w:rsidP="0070412D">
      <w:pPr>
        <w:pStyle w:val="6"/>
        <w:rPr>
          <w:b/>
          <w:bCs/>
        </w:rPr>
      </w:pPr>
      <w:bookmarkStart w:id="4732" w:name="_Toc130157406"/>
      <w:r>
        <w:rPr>
          <w:rFonts w:hint="eastAsia"/>
        </w:rPr>
        <w:t>被检查人员专人专岗工单新增信息保存</w:t>
      </w:r>
      <w:bookmarkEnd w:id="4732"/>
    </w:p>
    <w:p w:rsidR="00E25A13" w:rsidRDefault="0070412D" w:rsidP="0070412D">
      <w:pPr>
        <w:ind w:firstLineChars="200" w:firstLine="480"/>
      </w:pPr>
      <w:r>
        <w:rPr>
          <w:rFonts w:hint="eastAsia"/>
        </w:rPr>
        <w:t>被检查人员专人专岗工单新增完成</w:t>
      </w:r>
      <w:r>
        <w:t>，</w:t>
      </w:r>
      <w:r>
        <w:rPr>
          <w:rFonts w:hint="eastAsia"/>
        </w:rPr>
        <w:t>被检查人员专人专岗工单信息文件入库</w:t>
      </w:r>
      <w:r>
        <w:t>。</w:t>
      </w:r>
    </w:p>
    <w:p w:rsidR="00E25A13" w:rsidRDefault="00E25A13" w:rsidP="00E25A13">
      <w:pPr>
        <w:pStyle w:val="6"/>
      </w:pPr>
      <w:bookmarkStart w:id="4733" w:name="_Toc130157407"/>
      <w:r>
        <w:rPr>
          <w:rFonts w:hint="eastAsia"/>
        </w:rPr>
        <w:t>被检查人员专人专岗工单修改</w:t>
      </w:r>
      <w:bookmarkEnd w:id="4733"/>
    </w:p>
    <w:p w:rsidR="00E25A13" w:rsidRDefault="00E25A13" w:rsidP="00E25A13">
      <w:pPr>
        <w:ind w:firstLine="420"/>
        <w:rPr>
          <w:iCs/>
        </w:rPr>
      </w:pPr>
      <w:r>
        <w:rPr>
          <w:rFonts w:hint="eastAsia"/>
          <w:iCs/>
        </w:rPr>
        <w:t>选择已添加的被检查人员专人专岗工单，信息发生变化或有误的可以进行修改，修改后实现被检查人员专人专岗工单修改数据文件入库。</w:t>
      </w:r>
    </w:p>
    <w:p w:rsidR="0070412D" w:rsidRDefault="0070412D" w:rsidP="0070412D">
      <w:pPr>
        <w:pStyle w:val="6"/>
        <w:rPr>
          <w:b/>
          <w:bCs/>
        </w:rPr>
      </w:pPr>
      <w:bookmarkStart w:id="4734" w:name="_Toc130157408"/>
      <w:r>
        <w:rPr>
          <w:rFonts w:hint="eastAsia"/>
        </w:rPr>
        <w:t>被检查人员专人专岗工单新增信息保存</w:t>
      </w:r>
      <w:bookmarkEnd w:id="4734"/>
    </w:p>
    <w:p w:rsidR="0070412D" w:rsidRDefault="0070412D" w:rsidP="0070412D">
      <w:pPr>
        <w:ind w:firstLineChars="200" w:firstLine="480"/>
      </w:pPr>
      <w:r>
        <w:rPr>
          <w:rFonts w:hint="eastAsia"/>
        </w:rPr>
        <w:t>被检查人员专人专岗工单修改完成</w:t>
      </w:r>
      <w:r>
        <w:t>，</w:t>
      </w:r>
      <w:r>
        <w:rPr>
          <w:rFonts w:hint="eastAsia"/>
        </w:rPr>
        <w:t>被检查人员专人专岗工单信息文件入库</w:t>
      </w:r>
      <w:r>
        <w:t>。</w:t>
      </w:r>
    </w:p>
    <w:p w:rsidR="00E25A13" w:rsidRDefault="00E25A13" w:rsidP="00E25A13">
      <w:pPr>
        <w:pStyle w:val="6"/>
        <w:rPr>
          <w:b/>
          <w:bCs/>
        </w:rPr>
      </w:pPr>
      <w:bookmarkStart w:id="4735" w:name="_Toc130157409"/>
      <w:r>
        <w:rPr>
          <w:rFonts w:hint="eastAsia"/>
        </w:rPr>
        <w:t>被检查人员专人专岗工单删除</w:t>
      </w:r>
      <w:bookmarkEnd w:id="4735"/>
    </w:p>
    <w:p w:rsidR="00E25A13" w:rsidRDefault="00E25A13" w:rsidP="00E25A13">
      <w:pPr>
        <w:ind w:firstLine="480"/>
      </w:pPr>
      <w:r>
        <w:rPr>
          <w:rFonts w:hint="eastAsia"/>
        </w:rPr>
        <w:t>选择删除被检查人员专人专岗工单，</w:t>
      </w:r>
      <w:r w:rsidR="00FB6260">
        <w:rPr>
          <w:rFonts w:hint="eastAsia"/>
        </w:rPr>
        <w:t>启用</w:t>
      </w:r>
      <w:r>
        <w:rPr>
          <w:rFonts w:hint="eastAsia"/>
        </w:rPr>
        <w:t>被检查人员专人专岗工单信息删除</w:t>
      </w:r>
      <w:r>
        <w:rPr>
          <w:rFonts w:hint="eastAsia"/>
        </w:rPr>
        <w:lastRenderedPageBreak/>
        <w:t>接口，接收被检查人员专人专岗工单信息删除接口结果，删除成功，同步更新展示删除结果信息，并实现被检查人员专人专岗工单删除数据文件入库。</w:t>
      </w:r>
    </w:p>
    <w:p w:rsidR="00E25A13" w:rsidRDefault="00E25A13" w:rsidP="00E25A13">
      <w:pPr>
        <w:pStyle w:val="6"/>
        <w:rPr>
          <w:b/>
          <w:bCs/>
        </w:rPr>
      </w:pPr>
      <w:bookmarkStart w:id="4736" w:name="_Toc130157410"/>
      <w:r>
        <w:rPr>
          <w:rFonts w:hint="eastAsia"/>
        </w:rPr>
        <w:t>是否培训记录照片上传</w:t>
      </w:r>
      <w:bookmarkEnd w:id="4736"/>
    </w:p>
    <w:p w:rsidR="00E25A13" w:rsidRDefault="00E25A13" w:rsidP="00E25A13">
      <w:pPr>
        <w:ind w:firstLine="480"/>
      </w:pPr>
      <w:r>
        <w:rPr>
          <w:rFonts w:hint="eastAsia"/>
        </w:rPr>
        <w:t>选择被检查人是否培训记录，培训记录照片采集，选择访问相册图片，照片暂存</w:t>
      </w:r>
      <w:r>
        <w:rPr>
          <w:rFonts w:hint="eastAsia"/>
        </w:rPr>
        <w:t>APP</w:t>
      </w:r>
      <w:r>
        <w:rPr>
          <w:rFonts w:hint="eastAsia"/>
        </w:rPr>
        <w:t>端，</w:t>
      </w:r>
      <w:r w:rsidR="00FB6260">
        <w:rPr>
          <w:rFonts w:hint="eastAsia"/>
        </w:rPr>
        <w:t>启用</w:t>
      </w:r>
      <w:r>
        <w:rPr>
          <w:rFonts w:hint="eastAsia"/>
        </w:rPr>
        <w:t>图片压缩接口，图片上传到服务器存储。</w:t>
      </w:r>
    </w:p>
    <w:p w:rsidR="00E25A13" w:rsidRDefault="00E25A13" w:rsidP="00E25A13">
      <w:pPr>
        <w:pStyle w:val="6"/>
        <w:rPr>
          <w:b/>
          <w:bCs/>
        </w:rPr>
      </w:pPr>
      <w:bookmarkStart w:id="4737" w:name="_Toc130157411"/>
      <w:r>
        <w:rPr>
          <w:rFonts w:hint="eastAsia"/>
        </w:rPr>
        <w:t>是否约谈记录照片上传</w:t>
      </w:r>
      <w:bookmarkEnd w:id="4737"/>
    </w:p>
    <w:p w:rsidR="00E25A13" w:rsidRDefault="00E25A13" w:rsidP="00E25A13">
      <w:pPr>
        <w:ind w:firstLine="480"/>
      </w:pPr>
      <w:r>
        <w:rPr>
          <w:rFonts w:hint="eastAsia"/>
        </w:rPr>
        <w:t>选择被检查人是否约谈记录，约谈记录照片采集，选择访问相册图片，照片暂存</w:t>
      </w:r>
      <w:r>
        <w:rPr>
          <w:rFonts w:hint="eastAsia"/>
        </w:rPr>
        <w:t>APP</w:t>
      </w:r>
      <w:r>
        <w:rPr>
          <w:rFonts w:hint="eastAsia"/>
        </w:rPr>
        <w:t>端，</w:t>
      </w:r>
      <w:r w:rsidR="00FB6260">
        <w:rPr>
          <w:rFonts w:hint="eastAsia"/>
        </w:rPr>
        <w:t>启用</w:t>
      </w:r>
      <w:r>
        <w:rPr>
          <w:rFonts w:hint="eastAsia"/>
        </w:rPr>
        <w:t>图片压缩接口，图片上传到服务器存储。</w:t>
      </w:r>
    </w:p>
    <w:p w:rsidR="00E25A13" w:rsidRDefault="00E25A13" w:rsidP="00E25A13">
      <w:pPr>
        <w:pStyle w:val="6"/>
        <w:rPr>
          <w:b/>
          <w:bCs/>
        </w:rPr>
      </w:pPr>
      <w:bookmarkStart w:id="4738" w:name="_Toc130157412"/>
      <w:r>
        <w:rPr>
          <w:rFonts w:hint="eastAsia"/>
        </w:rPr>
        <w:t>流程平台派发低分人员整治归档</w:t>
      </w:r>
      <w:bookmarkEnd w:id="4738"/>
    </w:p>
    <w:p w:rsidR="00E25A13" w:rsidRDefault="00E25A13" w:rsidP="00E25A13">
      <w:pPr>
        <w:ind w:firstLine="480"/>
      </w:pPr>
      <w:r>
        <w:rPr>
          <w:rFonts w:hint="eastAsia"/>
        </w:rPr>
        <w:t>回单完成，启动流程平台派发低分人员整治归档，接收流程平台处理结果并将低分人员整治数据文件入库。</w:t>
      </w:r>
    </w:p>
    <w:p w:rsidR="00E25A13" w:rsidRDefault="00E25A13" w:rsidP="00E25A13">
      <w:pPr>
        <w:pStyle w:val="5"/>
        <w:rPr>
          <w:bCs/>
          <w:szCs w:val="24"/>
        </w:rPr>
      </w:pPr>
      <w:bookmarkStart w:id="4739" w:name="_Toc130157413"/>
      <w:r>
        <w:rPr>
          <w:rFonts w:hint="eastAsia"/>
          <w:szCs w:val="24"/>
        </w:rPr>
        <w:t>低分人员整治归档工单</w:t>
      </w:r>
      <w:bookmarkEnd w:id="4739"/>
    </w:p>
    <w:p w:rsidR="00E25A13" w:rsidRDefault="00E25A13" w:rsidP="00E25A13">
      <w:pPr>
        <w:pStyle w:val="6"/>
      </w:pPr>
      <w:bookmarkStart w:id="4740" w:name="_Toc130157414"/>
      <w:r>
        <w:rPr>
          <w:rFonts w:hint="eastAsia"/>
        </w:rPr>
        <w:t>低分人员整治归档工单新增</w:t>
      </w:r>
      <w:bookmarkEnd w:id="4740"/>
    </w:p>
    <w:p w:rsidR="00E25A13" w:rsidRDefault="00E25A13" w:rsidP="00E25A13">
      <w:pPr>
        <w:ind w:firstLine="420"/>
      </w:pPr>
      <w:r>
        <w:rPr>
          <w:rFonts w:hint="eastAsia"/>
        </w:rPr>
        <w:t>低分人员整治待办处理后，生成低分人员整治归档工单，实现低分人员整治归档工单数据文件入库。</w:t>
      </w:r>
    </w:p>
    <w:p w:rsidR="00E25A13" w:rsidRDefault="00E25A13" w:rsidP="00E25A13">
      <w:pPr>
        <w:pStyle w:val="6"/>
      </w:pPr>
      <w:bookmarkStart w:id="4741" w:name="_Toc130157415"/>
      <w:r>
        <w:rPr>
          <w:rFonts w:hint="eastAsia"/>
        </w:rPr>
        <w:t>低分人员整治归档工单删除</w:t>
      </w:r>
      <w:bookmarkEnd w:id="4741"/>
    </w:p>
    <w:p w:rsidR="00E25A13" w:rsidRDefault="00E25A13" w:rsidP="00E25A13">
      <w:pPr>
        <w:ind w:firstLine="420"/>
      </w:pPr>
      <w:r>
        <w:rPr>
          <w:rFonts w:hint="eastAsia"/>
          <w:iCs/>
        </w:rPr>
        <w:t>低分人员整治待办处理后，信息有误的，可以将生成低分人员整治归档工单信息删除，并将其删除的数据文件入库。</w:t>
      </w:r>
    </w:p>
    <w:p w:rsidR="00E25A13" w:rsidRDefault="00E25A13" w:rsidP="00E25A13">
      <w:pPr>
        <w:pStyle w:val="6"/>
        <w:rPr>
          <w:b/>
          <w:bCs/>
        </w:rPr>
      </w:pPr>
      <w:bookmarkStart w:id="4742" w:name="_Toc130157416"/>
      <w:r>
        <w:rPr>
          <w:rFonts w:hint="eastAsia"/>
        </w:rPr>
        <w:t>低分人员整治归档工单查询</w:t>
      </w:r>
      <w:bookmarkEnd w:id="4742"/>
    </w:p>
    <w:p w:rsidR="00E25A13" w:rsidRDefault="00E25A13" w:rsidP="00E25A13">
      <w:pPr>
        <w:ind w:firstLine="480"/>
      </w:pPr>
      <w:r>
        <w:rPr>
          <w:rFonts w:hint="eastAsia"/>
        </w:rPr>
        <w:t>选择查询低分人员整治归档工单，包括低分人员整治归档工单查询、低分人员整治归档工单基本信息查询、低分人员整治归档工单被检查人员信息查询。</w:t>
      </w:r>
    </w:p>
    <w:p w:rsidR="003D67CF" w:rsidRDefault="003D67CF" w:rsidP="003D67CF">
      <w:pPr>
        <w:pStyle w:val="30"/>
        <w:ind w:left="720"/>
      </w:pPr>
      <w:bookmarkStart w:id="4743" w:name="_Toc129958105"/>
      <w:bookmarkStart w:id="4744" w:name="_Toc130157417"/>
      <w:r w:rsidRPr="005A4E93">
        <w:lastRenderedPageBreak/>
        <w:t>装维人员离职流程扩</w:t>
      </w:r>
      <w:r>
        <w:rPr>
          <w:rFonts w:hint="eastAsia"/>
        </w:rPr>
        <w:t>容</w:t>
      </w:r>
      <w:bookmarkEnd w:id="4743"/>
      <w:r>
        <w:rPr>
          <w:rFonts w:hint="eastAsia"/>
        </w:rPr>
        <w:t>管控</w:t>
      </w:r>
      <w:bookmarkEnd w:id="4744"/>
    </w:p>
    <w:p w:rsidR="003D67CF" w:rsidRDefault="003D67CF" w:rsidP="003D67CF">
      <w:pPr>
        <w:pStyle w:val="40"/>
      </w:pPr>
      <w:bookmarkStart w:id="4745" w:name="_Toc130157418"/>
      <w:r w:rsidRPr="005A4E93">
        <w:t>装维人员离职流程扩</w:t>
      </w:r>
      <w:r>
        <w:rPr>
          <w:rFonts w:hint="eastAsia"/>
        </w:rPr>
        <w:t>容管控数据库</w:t>
      </w:r>
      <w:bookmarkEnd w:id="4745"/>
    </w:p>
    <w:p w:rsidR="003D67CF" w:rsidRPr="005A4E93" w:rsidRDefault="003D67CF" w:rsidP="003D67CF">
      <w:pPr>
        <w:pStyle w:val="5"/>
        <w:rPr>
          <w:szCs w:val="24"/>
        </w:rPr>
      </w:pPr>
      <w:bookmarkStart w:id="4746" w:name="_Toc130157419"/>
      <w:r w:rsidRPr="005A4E93">
        <w:rPr>
          <w:rFonts w:hint="eastAsia"/>
          <w:szCs w:val="24"/>
        </w:rPr>
        <w:t>离职原因枚举</w:t>
      </w:r>
      <w:r>
        <w:rPr>
          <w:rFonts w:hint="eastAsia"/>
          <w:szCs w:val="24"/>
        </w:rPr>
        <w:t>数据库</w:t>
      </w:r>
      <w:bookmarkEnd w:id="4746"/>
    </w:p>
    <w:p w:rsidR="003D67CF" w:rsidRDefault="003D67CF" w:rsidP="003D67CF">
      <w:pPr>
        <w:ind w:firstLine="480"/>
        <w:rPr>
          <w:lang w:val="x-none"/>
        </w:rPr>
      </w:pPr>
      <w:r w:rsidRPr="005A4E93">
        <w:rPr>
          <w:rFonts w:hint="eastAsia"/>
          <w:lang w:val="x-none"/>
        </w:rPr>
        <w:t xml:space="preserve">  </w:t>
      </w:r>
      <w:r>
        <w:rPr>
          <w:rFonts w:hint="eastAsia"/>
          <w:lang w:val="x-none"/>
        </w:rPr>
        <w:t>用于装维发起离职时常用的原因选择，便于后期统计口径时梳理规则</w:t>
      </w:r>
      <w:r w:rsidRPr="005A4E93">
        <w:rPr>
          <w:rFonts w:hint="eastAsia"/>
          <w:lang w:val="x-none"/>
        </w:rPr>
        <w:t>。</w:t>
      </w:r>
    </w:p>
    <w:p w:rsidR="003D67CF" w:rsidRPr="005A4E93" w:rsidRDefault="003D67CF" w:rsidP="003D67CF">
      <w:pPr>
        <w:pStyle w:val="5"/>
        <w:rPr>
          <w:szCs w:val="24"/>
        </w:rPr>
      </w:pPr>
      <w:bookmarkStart w:id="4747" w:name="_Toc130157420"/>
      <w:r>
        <w:rPr>
          <w:rFonts w:hint="eastAsia"/>
          <w:szCs w:val="24"/>
        </w:rPr>
        <w:t>责任区管理数据库</w:t>
      </w:r>
      <w:bookmarkEnd w:id="4747"/>
    </w:p>
    <w:p w:rsidR="003D67CF" w:rsidRPr="006A7014" w:rsidRDefault="003D67CF" w:rsidP="003D67CF">
      <w:pPr>
        <w:ind w:firstLine="480"/>
        <w:rPr>
          <w:lang w:val="x-none"/>
        </w:rPr>
      </w:pPr>
      <w:r w:rsidRPr="005A4E93">
        <w:rPr>
          <w:rFonts w:hint="eastAsia"/>
          <w:lang w:val="x-none"/>
        </w:rPr>
        <w:t xml:space="preserve">  </w:t>
      </w:r>
      <w:r>
        <w:rPr>
          <w:rFonts w:hint="eastAsia"/>
          <w:lang w:val="x-none"/>
        </w:rPr>
        <w:t>用于派单规则校验工单所属的责任区，区分网格、装维是否能接单</w:t>
      </w:r>
      <w:r w:rsidRPr="005A4E93">
        <w:rPr>
          <w:rFonts w:hint="eastAsia"/>
          <w:lang w:val="x-none"/>
        </w:rPr>
        <w:t>。</w:t>
      </w:r>
    </w:p>
    <w:p w:rsidR="003D67CF" w:rsidRPr="005A4E93" w:rsidRDefault="003D67CF" w:rsidP="003D67CF">
      <w:pPr>
        <w:pStyle w:val="5"/>
        <w:rPr>
          <w:szCs w:val="24"/>
        </w:rPr>
      </w:pPr>
      <w:bookmarkStart w:id="4748" w:name="_Toc130157421"/>
      <w:r>
        <w:rPr>
          <w:rFonts w:hint="eastAsia"/>
          <w:szCs w:val="24"/>
        </w:rPr>
        <w:t>离职审批记录数据库</w:t>
      </w:r>
      <w:bookmarkEnd w:id="4748"/>
    </w:p>
    <w:p w:rsidR="003D67CF" w:rsidRPr="006A7014" w:rsidRDefault="003D67CF" w:rsidP="003D67CF">
      <w:pPr>
        <w:ind w:firstLine="480"/>
        <w:rPr>
          <w:lang w:val="x-none"/>
        </w:rPr>
      </w:pPr>
      <w:r w:rsidRPr="005A4E93">
        <w:rPr>
          <w:rFonts w:hint="eastAsia"/>
          <w:lang w:val="x-none"/>
        </w:rPr>
        <w:t xml:space="preserve">  </w:t>
      </w:r>
      <w:r>
        <w:rPr>
          <w:rFonts w:hint="eastAsia"/>
          <w:lang w:val="x-none"/>
        </w:rPr>
        <w:t>用于派单规则校验工单所属的责任区，区分网格、装维是否能接单</w:t>
      </w:r>
      <w:r w:rsidRPr="005A4E93">
        <w:rPr>
          <w:rFonts w:hint="eastAsia"/>
          <w:lang w:val="x-none"/>
        </w:rPr>
        <w:t>。</w:t>
      </w:r>
    </w:p>
    <w:p w:rsidR="003D67CF" w:rsidRPr="005A4E93" w:rsidRDefault="003D67CF" w:rsidP="003D67CF">
      <w:pPr>
        <w:pStyle w:val="5"/>
        <w:rPr>
          <w:szCs w:val="24"/>
        </w:rPr>
      </w:pPr>
      <w:bookmarkStart w:id="4749" w:name="_Toc130157422"/>
      <w:r>
        <w:rPr>
          <w:rFonts w:hint="eastAsia"/>
          <w:szCs w:val="24"/>
        </w:rPr>
        <w:t>在途工单统计数据库</w:t>
      </w:r>
      <w:bookmarkEnd w:id="4749"/>
    </w:p>
    <w:p w:rsidR="003D67CF" w:rsidRPr="006A7014" w:rsidRDefault="003D67CF" w:rsidP="003D67CF">
      <w:pPr>
        <w:ind w:firstLine="480"/>
        <w:rPr>
          <w:lang w:val="x-none"/>
        </w:rPr>
      </w:pPr>
      <w:r w:rsidRPr="005A4E93">
        <w:rPr>
          <w:rFonts w:hint="eastAsia"/>
          <w:lang w:val="x-none"/>
        </w:rPr>
        <w:t xml:space="preserve">  </w:t>
      </w:r>
      <w:r>
        <w:rPr>
          <w:rFonts w:hint="eastAsia"/>
          <w:lang w:val="x-none"/>
        </w:rPr>
        <w:t>用于区分装维离职时在途工单的判断，有在途工单的需要处理结束工单才可以继续走离职审批流程</w:t>
      </w:r>
      <w:r w:rsidRPr="005A4E93">
        <w:rPr>
          <w:rFonts w:hint="eastAsia"/>
          <w:lang w:val="x-none"/>
        </w:rPr>
        <w:t>。</w:t>
      </w:r>
    </w:p>
    <w:p w:rsidR="003D67CF" w:rsidRPr="005A4E93" w:rsidRDefault="003D67CF" w:rsidP="003D67CF">
      <w:pPr>
        <w:pStyle w:val="5"/>
        <w:rPr>
          <w:szCs w:val="24"/>
        </w:rPr>
      </w:pPr>
      <w:bookmarkStart w:id="4750" w:name="_Toc130157423"/>
      <w:r>
        <w:rPr>
          <w:rFonts w:hint="eastAsia"/>
          <w:szCs w:val="24"/>
        </w:rPr>
        <w:t>AMS设备领用数据库</w:t>
      </w:r>
      <w:bookmarkEnd w:id="4750"/>
    </w:p>
    <w:p w:rsidR="003D67CF" w:rsidRDefault="003D67CF" w:rsidP="003D67CF">
      <w:pPr>
        <w:ind w:left="360" w:firstLine="480"/>
        <w:rPr>
          <w:lang w:val="x-none"/>
        </w:rPr>
      </w:pPr>
      <w:r>
        <w:rPr>
          <w:rFonts w:hint="eastAsia"/>
          <w:lang w:val="x-none"/>
        </w:rPr>
        <w:t>用于校验装维在</w:t>
      </w:r>
      <w:r>
        <w:rPr>
          <w:rFonts w:hint="eastAsia"/>
          <w:lang w:val="x-none"/>
        </w:rPr>
        <w:t>AMS</w:t>
      </w:r>
      <w:r>
        <w:rPr>
          <w:rFonts w:hint="eastAsia"/>
          <w:lang w:val="x-none"/>
        </w:rPr>
        <w:t>厂家是否存在领用未归还的设备</w:t>
      </w:r>
    </w:p>
    <w:p w:rsidR="003D67CF" w:rsidRPr="003564D9" w:rsidRDefault="003D67CF" w:rsidP="003D67CF">
      <w:pPr>
        <w:pStyle w:val="40"/>
        <w:rPr>
          <w:szCs w:val="24"/>
        </w:rPr>
      </w:pPr>
      <w:bookmarkStart w:id="4751" w:name="_Toc130157424"/>
      <w:r w:rsidRPr="005A4E93">
        <w:t>装维人员离职流程扩</w:t>
      </w:r>
      <w:r>
        <w:rPr>
          <w:rFonts w:hint="eastAsia"/>
        </w:rPr>
        <w:t>容功能说明</w:t>
      </w:r>
      <w:bookmarkEnd w:id="4751"/>
    </w:p>
    <w:p w:rsidR="003D67CF" w:rsidRPr="000D59AC" w:rsidRDefault="003D67CF" w:rsidP="003D67CF">
      <w:pPr>
        <w:pStyle w:val="5"/>
        <w:rPr>
          <w:szCs w:val="24"/>
        </w:rPr>
      </w:pPr>
      <w:bookmarkStart w:id="4752" w:name="_Toc130157425"/>
      <w:r w:rsidRPr="005A4E93">
        <w:t>装维人员离职流程扩</w:t>
      </w:r>
      <w:r>
        <w:rPr>
          <w:rFonts w:hint="eastAsia"/>
        </w:rPr>
        <w:t>容管控管理</w:t>
      </w:r>
      <w:bookmarkEnd w:id="4752"/>
    </w:p>
    <w:p w:rsidR="003D67CF" w:rsidRPr="005A4E93" w:rsidRDefault="003D67CF" w:rsidP="003D67CF">
      <w:pPr>
        <w:pStyle w:val="6"/>
        <w:rPr>
          <w:szCs w:val="24"/>
        </w:rPr>
      </w:pPr>
      <w:bookmarkStart w:id="4753" w:name="_Toc130157426"/>
      <w:r>
        <w:rPr>
          <w:rFonts w:hint="eastAsia"/>
          <w:szCs w:val="24"/>
        </w:rPr>
        <w:t>APP</w:t>
      </w:r>
      <w:r>
        <w:rPr>
          <w:rFonts w:hint="eastAsia"/>
          <w:szCs w:val="24"/>
        </w:rPr>
        <w:t>装维离职工单新增</w:t>
      </w:r>
      <w:bookmarkEnd w:id="4753"/>
    </w:p>
    <w:p w:rsidR="003D67CF" w:rsidRDefault="003D67CF" w:rsidP="003D67CF">
      <w:pPr>
        <w:ind w:left="420" w:firstLine="480"/>
        <w:rPr>
          <w:lang w:val="x-none"/>
        </w:rPr>
      </w:pPr>
      <w:r>
        <w:rPr>
          <w:rFonts w:hint="eastAsia"/>
          <w:lang w:val="x-none"/>
        </w:rPr>
        <w:t>装维登录</w:t>
      </w:r>
      <w:r>
        <w:rPr>
          <w:rFonts w:hint="eastAsia"/>
          <w:lang w:val="x-none"/>
        </w:rPr>
        <w:t>APP</w:t>
      </w:r>
      <w:r>
        <w:rPr>
          <w:lang w:val="x-none"/>
        </w:rPr>
        <w:t>,</w:t>
      </w:r>
      <w:r>
        <w:rPr>
          <w:rFonts w:hint="eastAsia"/>
          <w:lang w:val="x-none"/>
        </w:rPr>
        <w:t>创建离职申请工单，输入离职原因、离职时间、选择离职</w:t>
      </w:r>
      <w:r>
        <w:rPr>
          <w:rFonts w:hint="eastAsia"/>
          <w:lang w:val="x-none"/>
        </w:rPr>
        <w:lastRenderedPageBreak/>
        <w:t>审批人、等字段</w:t>
      </w:r>
    </w:p>
    <w:p w:rsidR="003D67CF" w:rsidRDefault="003D67CF" w:rsidP="003D67CF">
      <w:pPr>
        <w:pStyle w:val="6"/>
        <w:rPr>
          <w:szCs w:val="24"/>
        </w:rPr>
      </w:pPr>
      <w:bookmarkStart w:id="4754" w:name="_Toc130157427"/>
      <w:r>
        <w:rPr>
          <w:rFonts w:hint="eastAsia"/>
          <w:szCs w:val="24"/>
        </w:rPr>
        <w:t>装维绑定工作号校验</w:t>
      </w:r>
      <w:bookmarkEnd w:id="4754"/>
    </w:p>
    <w:p w:rsidR="003D67CF" w:rsidRPr="004A417D" w:rsidRDefault="003D67CF" w:rsidP="003D67CF">
      <w:pPr>
        <w:ind w:left="432"/>
      </w:pPr>
      <w:r>
        <w:rPr>
          <w:rFonts w:hint="eastAsia"/>
        </w:rPr>
        <w:t xml:space="preserve"> </w:t>
      </w:r>
      <w:r>
        <w:t xml:space="preserve"> </w:t>
      </w:r>
      <w:r>
        <w:rPr>
          <w:rFonts w:hint="eastAsia"/>
        </w:rPr>
        <w:t>装维离职发起读取装维是否绑定过工作号，绑定过工作号的装维人员，需要发起工作号解绑后才允许发起离职，未绑定的则校验责任区工单</w:t>
      </w:r>
    </w:p>
    <w:p w:rsidR="003D67CF" w:rsidRDefault="003D67CF" w:rsidP="003D67CF">
      <w:pPr>
        <w:pStyle w:val="6"/>
        <w:rPr>
          <w:szCs w:val="24"/>
        </w:rPr>
      </w:pPr>
      <w:bookmarkStart w:id="4755" w:name="_Toc130157428"/>
      <w:r>
        <w:rPr>
          <w:rFonts w:hint="eastAsia"/>
          <w:szCs w:val="24"/>
        </w:rPr>
        <w:t>装维绑定责任区工单校验</w:t>
      </w:r>
      <w:bookmarkEnd w:id="4755"/>
    </w:p>
    <w:p w:rsidR="003D67CF" w:rsidRDefault="003D67CF" w:rsidP="003D67CF">
      <w:pPr>
        <w:ind w:left="432"/>
      </w:pPr>
      <w:r>
        <w:rPr>
          <w:rFonts w:hint="eastAsia"/>
        </w:rPr>
        <w:t xml:space="preserve"> </w:t>
      </w:r>
      <w:r>
        <w:t xml:space="preserve"> </w:t>
      </w:r>
      <w:r>
        <w:rPr>
          <w:rFonts w:hint="eastAsia"/>
        </w:rPr>
        <w:t>装维离职发起校验责任区，责任区下绑定有该装维人员，该装维人员需要进行责任区的解绑，保证离职的过程中不接收到责任区工单，未绑定的则校验开通工单</w:t>
      </w:r>
    </w:p>
    <w:p w:rsidR="003D67CF" w:rsidRDefault="003D67CF" w:rsidP="003D67CF">
      <w:pPr>
        <w:pStyle w:val="6"/>
        <w:rPr>
          <w:szCs w:val="24"/>
        </w:rPr>
      </w:pPr>
      <w:bookmarkStart w:id="4756" w:name="_Toc130157429"/>
      <w:r>
        <w:rPr>
          <w:rFonts w:hint="eastAsia"/>
          <w:szCs w:val="24"/>
        </w:rPr>
        <w:t>装维在途开通工单校验</w:t>
      </w:r>
      <w:bookmarkEnd w:id="4756"/>
    </w:p>
    <w:p w:rsidR="003D67CF" w:rsidRDefault="003D67CF" w:rsidP="003D67CF">
      <w:pPr>
        <w:ind w:left="432"/>
      </w:pPr>
      <w:r>
        <w:rPr>
          <w:rFonts w:hint="eastAsia"/>
        </w:rPr>
        <w:t xml:space="preserve"> </w:t>
      </w:r>
      <w:r>
        <w:t xml:space="preserve"> </w:t>
      </w:r>
      <w:r>
        <w:rPr>
          <w:rFonts w:hint="eastAsia"/>
        </w:rPr>
        <w:t>装维离职发起校验在途开通工单，该装维人员存在未处理完成开通工单的，需要对工单转派处理或结束工单流程，保证离职的过程中不接收到开通工单，未有在途开通工单的则校验在途投诉工单</w:t>
      </w:r>
    </w:p>
    <w:p w:rsidR="003D67CF" w:rsidRDefault="003D67CF" w:rsidP="003D67CF">
      <w:pPr>
        <w:pStyle w:val="6"/>
        <w:rPr>
          <w:szCs w:val="24"/>
        </w:rPr>
      </w:pPr>
      <w:bookmarkStart w:id="4757" w:name="_Toc130157430"/>
      <w:r>
        <w:rPr>
          <w:rFonts w:hint="eastAsia"/>
          <w:szCs w:val="24"/>
        </w:rPr>
        <w:t>装维在途投诉工单校验</w:t>
      </w:r>
      <w:bookmarkEnd w:id="4757"/>
    </w:p>
    <w:p w:rsidR="003D67CF" w:rsidRDefault="003D67CF" w:rsidP="003D67CF">
      <w:pPr>
        <w:ind w:left="432"/>
      </w:pPr>
      <w:r>
        <w:rPr>
          <w:rFonts w:hint="eastAsia"/>
        </w:rPr>
        <w:t xml:space="preserve"> </w:t>
      </w:r>
      <w:r>
        <w:t xml:space="preserve"> </w:t>
      </w:r>
      <w:r>
        <w:rPr>
          <w:rFonts w:hint="eastAsia"/>
        </w:rPr>
        <w:t>装维离职发起校验在途投诉工单，该装维人员存在未处理完成投诉工单的，需要对工单转派处理或结束工单流程，保证离职的过程中不接收到投诉工单，未有在途投诉工单的则校验在途质差工单</w:t>
      </w:r>
    </w:p>
    <w:p w:rsidR="003D67CF" w:rsidRDefault="003D67CF" w:rsidP="003D67CF">
      <w:pPr>
        <w:pStyle w:val="6"/>
        <w:rPr>
          <w:szCs w:val="24"/>
        </w:rPr>
      </w:pPr>
      <w:bookmarkStart w:id="4758" w:name="_Toc130157431"/>
      <w:r>
        <w:rPr>
          <w:rFonts w:hint="eastAsia"/>
          <w:szCs w:val="24"/>
        </w:rPr>
        <w:t>装维在途质差工单校验</w:t>
      </w:r>
      <w:bookmarkEnd w:id="4758"/>
    </w:p>
    <w:p w:rsidR="003D67CF" w:rsidRDefault="003D67CF" w:rsidP="003D67CF">
      <w:pPr>
        <w:ind w:left="432"/>
      </w:pPr>
      <w:r>
        <w:rPr>
          <w:rFonts w:hint="eastAsia"/>
        </w:rPr>
        <w:t xml:space="preserve"> </w:t>
      </w:r>
      <w:r>
        <w:t xml:space="preserve"> </w:t>
      </w:r>
      <w:r>
        <w:rPr>
          <w:rFonts w:hint="eastAsia"/>
        </w:rPr>
        <w:t>装维离职发起校验在途质差工单，该装维人员存在未处理完成质差工单的，需要对工单转派处理或结束工单流程，保证离职的过程中不接收到质差工单，未有在途质差工单的则校验</w:t>
      </w:r>
      <w:r>
        <w:rPr>
          <w:rFonts w:hint="eastAsia"/>
        </w:rPr>
        <w:t>AMS</w:t>
      </w:r>
      <w:r>
        <w:rPr>
          <w:rFonts w:hint="eastAsia"/>
        </w:rPr>
        <w:t>领用设备工单</w:t>
      </w:r>
    </w:p>
    <w:p w:rsidR="003D67CF" w:rsidRDefault="003D67CF" w:rsidP="003D67CF">
      <w:pPr>
        <w:pStyle w:val="6"/>
        <w:rPr>
          <w:szCs w:val="24"/>
        </w:rPr>
      </w:pPr>
      <w:bookmarkStart w:id="4759" w:name="_Toc130157432"/>
      <w:r>
        <w:rPr>
          <w:rFonts w:hint="eastAsia"/>
          <w:szCs w:val="24"/>
        </w:rPr>
        <w:t>装维</w:t>
      </w:r>
      <w:r>
        <w:rPr>
          <w:rFonts w:hint="eastAsia"/>
          <w:szCs w:val="24"/>
        </w:rPr>
        <w:t>AMS</w:t>
      </w:r>
      <w:r>
        <w:rPr>
          <w:rFonts w:hint="eastAsia"/>
          <w:szCs w:val="24"/>
        </w:rPr>
        <w:t>领用设备校验</w:t>
      </w:r>
      <w:bookmarkEnd w:id="4759"/>
    </w:p>
    <w:p w:rsidR="003D67CF" w:rsidRDefault="003D67CF" w:rsidP="003D67CF">
      <w:pPr>
        <w:ind w:left="432"/>
      </w:pPr>
      <w:r>
        <w:rPr>
          <w:rFonts w:hint="eastAsia"/>
        </w:rPr>
        <w:lastRenderedPageBreak/>
        <w:t xml:space="preserve"> </w:t>
      </w:r>
      <w:r>
        <w:t xml:space="preserve"> </w:t>
      </w:r>
      <w:r>
        <w:rPr>
          <w:rFonts w:hint="eastAsia"/>
        </w:rPr>
        <w:t>装维离职发起通知</w:t>
      </w:r>
      <w:r>
        <w:rPr>
          <w:rFonts w:hint="eastAsia"/>
        </w:rPr>
        <w:t>AMS</w:t>
      </w:r>
      <w:r>
        <w:rPr>
          <w:rFonts w:hint="eastAsia"/>
        </w:rPr>
        <w:t>系统校验装维是否存在领用的设备信息，传递装维</w:t>
      </w:r>
      <w:r>
        <w:rPr>
          <w:rFonts w:hint="eastAsia"/>
        </w:rPr>
        <w:t>ID</w:t>
      </w:r>
      <w:r>
        <w:rPr>
          <w:rFonts w:hint="eastAsia"/>
        </w:rPr>
        <w:t>、装维姓名、装维区域收到</w:t>
      </w:r>
      <w:r>
        <w:rPr>
          <w:rFonts w:hint="eastAsia"/>
        </w:rPr>
        <w:t>AMS</w:t>
      </w:r>
      <w:r>
        <w:rPr>
          <w:rFonts w:hint="eastAsia"/>
        </w:rPr>
        <w:t>系统的反馈信息，存在领用设备的需要走设备规范流程，符合离职的则进行工单记录</w:t>
      </w:r>
    </w:p>
    <w:p w:rsidR="003D67CF" w:rsidRDefault="003D67CF" w:rsidP="003D67CF">
      <w:pPr>
        <w:pStyle w:val="6"/>
        <w:rPr>
          <w:szCs w:val="24"/>
        </w:rPr>
      </w:pPr>
      <w:bookmarkStart w:id="4760" w:name="_Toc130157433"/>
      <w:r>
        <w:rPr>
          <w:rFonts w:hint="eastAsia"/>
          <w:szCs w:val="24"/>
        </w:rPr>
        <w:t>APP</w:t>
      </w:r>
      <w:r>
        <w:rPr>
          <w:rFonts w:hint="eastAsia"/>
          <w:szCs w:val="24"/>
        </w:rPr>
        <w:t>离职工单记录</w:t>
      </w:r>
      <w:bookmarkEnd w:id="4760"/>
    </w:p>
    <w:p w:rsidR="003D67CF" w:rsidRPr="00BA155E" w:rsidRDefault="003D67CF" w:rsidP="003D67CF">
      <w:pPr>
        <w:ind w:left="420"/>
      </w:pPr>
      <w:r>
        <w:rPr>
          <w:rFonts w:hint="eastAsia"/>
        </w:rPr>
        <w:t>装维离职校验完成工作号、责任区、在途开通单、在途投诉单、在途质差单、</w:t>
      </w:r>
      <w:r>
        <w:rPr>
          <w:rFonts w:hint="eastAsia"/>
        </w:rPr>
        <w:t>AMS</w:t>
      </w:r>
      <w:r>
        <w:rPr>
          <w:rFonts w:hint="eastAsia"/>
        </w:rPr>
        <w:t>领用设备，根据输入信息装维</w:t>
      </w:r>
      <w:r>
        <w:rPr>
          <w:rFonts w:hint="eastAsia"/>
        </w:rPr>
        <w:t>ID</w:t>
      </w:r>
      <w:r>
        <w:rPr>
          <w:rFonts w:hint="eastAsia"/>
        </w:rPr>
        <w:t>、装维姓名、离职时间等数据新增到数据库</w:t>
      </w:r>
    </w:p>
    <w:p w:rsidR="003D67CF" w:rsidRDefault="003D67CF" w:rsidP="003D67CF">
      <w:pPr>
        <w:pStyle w:val="6"/>
        <w:rPr>
          <w:szCs w:val="24"/>
        </w:rPr>
      </w:pPr>
      <w:bookmarkStart w:id="4761" w:name="_Toc130157434"/>
      <w:r>
        <w:rPr>
          <w:rFonts w:hint="eastAsia"/>
          <w:szCs w:val="24"/>
        </w:rPr>
        <w:t>离职审批权限读取</w:t>
      </w:r>
      <w:bookmarkEnd w:id="4761"/>
    </w:p>
    <w:p w:rsidR="003D67CF" w:rsidRDefault="003D67CF" w:rsidP="003D67CF">
      <w:pPr>
        <w:ind w:left="420"/>
      </w:pPr>
      <w:r>
        <w:rPr>
          <w:rFonts w:hint="eastAsia"/>
        </w:rPr>
        <w:t>装维管理员登录</w:t>
      </w:r>
      <w:r>
        <w:rPr>
          <w:rFonts w:hint="eastAsia"/>
        </w:rPr>
        <w:t>app</w:t>
      </w:r>
      <w:r>
        <w:rPr>
          <w:rFonts w:hint="eastAsia"/>
        </w:rPr>
        <w:t>、根据当前用户的</w:t>
      </w:r>
      <w:r>
        <w:rPr>
          <w:rFonts w:hint="eastAsia"/>
        </w:rPr>
        <w:t>id</w:t>
      </w:r>
      <w:r>
        <w:rPr>
          <w:rFonts w:hint="eastAsia"/>
        </w:rPr>
        <w:t>、姓名、岗位、角色校验查询离职审批管理员审批权限库</w:t>
      </w:r>
    </w:p>
    <w:p w:rsidR="003D67CF" w:rsidRDefault="003D67CF" w:rsidP="003D67CF">
      <w:pPr>
        <w:pStyle w:val="6"/>
        <w:rPr>
          <w:szCs w:val="24"/>
        </w:rPr>
      </w:pPr>
      <w:bookmarkStart w:id="4762" w:name="_Toc130157435"/>
      <w:r>
        <w:rPr>
          <w:rFonts w:hint="eastAsia"/>
          <w:szCs w:val="24"/>
        </w:rPr>
        <w:t>离职工单读取</w:t>
      </w:r>
      <w:bookmarkEnd w:id="4762"/>
    </w:p>
    <w:p w:rsidR="003D67CF" w:rsidRDefault="003D67CF" w:rsidP="003D67CF">
      <w:pPr>
        <w:ind w:left="420"/>
      </w:pPr>
      <w:r>
        <w:rPr>
          <w:rFonts w:hint="eastAsia"/>
        </w:rPr>
        <w:t>装维管理员登录</w:t>
      </w:r>
      <w:r>
        <w:rPr>
          <w:rFonts w:hint="eastAsia"/>
        </w:rPr>
        <w:t>app</w:t>
      </w:r>
      <w:r>
        <w:rPr>
          <w:rFonts w:hint="eastAsia"/>
        </w:rPr>
        <w:t>，打开离职审批流程界面，根据离职装维姓名、离职时间等字段查询需要处理的离职工单，进行工单审批</w:t>
      </w:r>
    </w:p>
    <w:p w:rsidR="003D67CF" w:rsidRDefault="003D67CF" w:rsidP="003D67CF">
      <w:pPr>
        <w:pStyle w:val="6"/>
        <w:rPr>
          <w:szCs w:val="24"/>
        </w:rPr>
      </w:pPr>
      <w:bookmarkStart w:id="4763" w:name="_Toc130157436"/>
      <w:r>
        <w:rPr>
          <w:rFonts w:hint="eastAsia"/>
          <w:szCs w:val="24"/>
        </w:rPr>
        <w:t>离职工单审批</w:t>
      </w:r>
      <w:bookmarkEnd w:id="4763"/>
    </w:p>
    <w:p w:rsidR="003D67CF" w:rsidRPr="00BA155E" w:rsidRDefault="003D67CF" w:rsidP="003D67CF">
      <w:pPr>
        <w:ind w:left="420"/>
      </w:pPr>
      <w:r>
        <w:rPr>
          <w:rFonts w:hint="eastAsia"/>
        </w:rPr>
        <w:t>装维管理员依照离职工单信息，核对离职内容，对符合离职的装维人员进行审批通过处理，未符合离职流程处理的，驳回工单到装维手上，重新对工单所需要处理的数据进行处理</w:t>
      </w:r>
    </w:p>
    <w:p w:rsidR="003D67CF" w:rsidRDefault="003D67CF" w:rsidP="003D67CF">
      <w:pPr>
        <w:pStyle w:val="6"/>
        <w:rPr>
          <w:szCs w:val="24"/>
        </w:rPr>
      </w:pPr>
      <w:bookmarkStart w:id="4764" w:name="_Toc130157437"/>
      <w:r>
        <w:rPr>
          <w:rFonts w:hint="eastAsia"/>
          <w:szCs w:val="24"/>
        </w:rPr>
        <w:t>离职审批记录导出</w:t>
      </w:r>
      <w:bookmarkEnd w:id="4764"/>
    </w:p>
    <w:p w:rsidR="003D67CF" w:rsidRDefault="003D67CF" w:rsidP="003D67CF">
      <w:pPr>
        <w:ind w:left="432"/>
      </w:pPr>
      <w:r>
        <w:rPr>
          <w:rFonts w:hint="eastAsia"/>
        </w:rPr>
        <w:t>装维管理员根据统计需要，输入装维姓名、装维时间等字段发起导出，根据查询条件生成</w:t>
      </w:r>
      <w:r>
        <w:rPr>
          <w:rFonts w:hint="eastAsia"/>
        </w:rPr>
        <w:t>excel</w:t>
      </w:r>
      <w:r>
        <w:rPr>
          <w:rFonts w:hint="eastAsia"/>
        </w:rPr>
        <w:t>方法给装维管理员</w:t>
      </w:r>
    </w:p>
    <w:p w:rsidR="003D67CF" w:rsidRDefault="003D67CF" w:rsidP="003D67CF">
      <w:pPr>
        <w:pStyle w:val="6"/>
        <w:rPr>
          <w:szCs w:val="24"/>
        </w:rPr>
      </w:pPr>
      <w:bookmarkStart w:id="4765" w:name="_Toc130157438"/>
      <w:r>
        <w:rPr>
          <w:rFonts w:hint="eastAsia"/>
          <w:szCs w:val="24"/>
        </w:rPr>
        <w:t>离职统计趋势分析</w:t>
      </w:r>
      <w:bookmarkEnd w:id="4765"/>
    </w:p>
    <w:p w:rsidR="003D67CF" w:rsidRDefault="003D67CF" w:rsidP="003D67CF">
      <w:pPr>
        <w:ind w:left="420"/>
      </w:pPr>
      <w:r>
        <w:rPr>
          <w:rFonts w:hint="eastAsia"/>
        </w:rPr>
        <w:lastRenderedPageBreak/>
        <w:t>数据分析员根据时间段、离职工单记录进行劣化、统计分析维度规则，计算汇总得到离职审批原因占比、离职人员等信息</w:t>
      </w:r>
    </w:p>
    <w:p w:rsidR="003D67CF" w:rsidRDefault="003D67CF" w:rsidP="003D67CF">
      <w:pPr>
        <w:pStyle w:val="6"/>
        <w:rPr>
          <w:szCs w:val="24"/>
        </w:rPr>
      </w:pPr>
      <w:bookmarkStart w:id="4766" w:name="_Toc130157439"/>
      <w:r>
        <w:rPr>
          <w:rFonts w:hint="eastAsia"/>
          <w:szCs w:val="24"/>
        </w:rPr>
        <w:t>离职趋势数据记录</w:t>
      </w:r>
      <w:bookmarkEnd w:id="4766"/>
    </w:p>
    <w:p w:rsidR="003D67CF" w:rsidRDefault="003D67CF" w:rsidP="003D67CF">
      <w:pPr>
        <w:ind w:left="420"/>
      </w:pPr>
      <w:r>
        <w:rPr>
          <w:rFonts w:hint="eastAsia"/>
        </w:rPr>
        <w:t>数据分析人员对计算得到的离职原因占比、离职时间段、离职信息等数据新增到数据库</w:t>
      </w:r>
    </w:p>
    <w:p w:rsidR="003D67CF" w:rsidRDefault="003D67CF" w:rsidP="003D67CF">
      <w:pPr>
        <w:pStyle w:val="6"/>
        <w:rPr>
          <w:szCs w:val="24"/>
        </w:rPr>
      </w:pPr>
      <w:bookmarkStart w:id="4767" w:name="_Toc130157440"/>
      <w:r>
        <w:rPr>
          <w:rFonts w:hint="eastAsia"/>
          <w:szCs w:val="24"/>
        </w:rPr>
        <w:t>离职趋势展示</w:t>
      </w:r>
      <w:bookmarkEnd w:id="4767"/>
    </w:p>
    <w:p w:rsidR="003D67CF" w:rsidRPr="00763C35" w:rsidRDefault="003D67CF" w:rsidP="003D67CF">
      <w:pPr>
        <w:ind w:left="420"/>
      </w:pPr>
      <w:r>
        <w:rPr>
          <w:rFonts w:hint="eastAsia"/>
        </w:rPr>
        <w:t>综调中心人力管理员登录系统，打开人员管理分析统计图，根据输入的时间等数据查询挑几件类的离职趋势图，用于做人员分析管理</w:t>
      </w:r>
    </w:p>
    <w:p w:rsidR="003D67CF" w:rsidRPr="003D67CF" w:rsidRDefault="003D67CF" w:rsidP="00E25A13">
      <w:pPr>
        <w:ind w:firstLine="480"/>
      </w:pPr>
    </w:p>
    <w:p w:rsidR="00421059" w:rsidRPr="005C1B70" w:rsidRDefault="00421059" w:rsidP="00421059">
      <w:pPr>
        <w:pStyle w:val="24"/>
      </w:pPr>
      <w:bookmarkStart w:id="4768" w:name="_Toc129958106"/>
      <w:bookmarkStart w:id="4769" w:name="_Toc130157441"/>
      <w:r w:rsidRPr="005A4E93">
        <w:t>装维</w:t>
      </w:r>
      <w:r w:rsidRPr="005A4E93">
        <w:t>APP</w:t>
      </w:r>
      <w:r w:rsidRPr="005A4E93">
        <w:t>能力提升</w:t>
      </w:r>
      <w:bookmarkEnd w:id="4768"/>
      <w:bookmarkEnd w:id="4769"/>
    </w:p>
    <w:p w:rsidR="00421059" w:rsidRPr="005A4E93" w:rsidRDefault="00421059" w:rsidP="00421059">
      <w:pPr>
        <w:pStyle w:val="30"/>
        <w:ind w:left="720"/>
      </w:pPr>
      <w:bookmarkStart w:id="4770" w:name="_Toc129958107"/>
      <w:bookmarkStart w:id="4771" w:name="_Toc130157442"/>
      <w:r w:rsidRPr="005A4E93">
        <w:t>家宽装维领导管控视图</w:t>
      </w:r>
      <w:bookmarkEnd w:id="4770"/>
      <w:bookmarkEnd w:id="4771"/>
    </w:p>
    <w:p w:rsidR="00421059" w:rsidRPr="005A4E93" w:rsidRDefault="00421059" w:rsidP="00421059">
      <w:pPr>
        <w:pStyle w:val="40"/>
        <w:rPr>
          <w:szCs w:val="24"/>
        </w:rPr>
      </w:pPr>
      <w:bookmarkStart w:id="4772" w:name="_Toc129958108"/>
      <w:bookmarkStart w:id="4773" w:name="_Toc130157443"/>
      <w:r w:rsidRPr="005A4E93">
        <w:rPr>
          <w:rFonts w:hint="eastAsia"/>
          <w:szCs w:val="24"/>
        </w:rPr>
        <w:t>家宽装维</w:t>
      </w:r>
      <w:r w:rsidRPr="00ED12AC">
        <w:rPr>
          <w:rFonts w:hint="eastAsia"/>
        </w:rPr>
        <w:t>领导</w:t>
      </w:r>
      <w:r w:rsidRPr="005A4E93">
        <w:rPr>
          <w:rFonts w:hint="eastAsia"/>
          <w:szCs w:val="24"/>
        </w:rPr>
        <w:t>数据</w:t>
      </w:r>
      <w:r>
        <w:rPr>
          <w:rFonts w:hint="eastAsia"/>
          <w:szCs w:val="24"/>
        </w:rPr>
        <w:t>库</w:t>
      </w:r>
      <w:bookmarkEnd w:id="4772"/>
      <w:bookmarkEnd w:id="4773"/>
    </w:p>
    <w:p w:rsidR="00421059" w:rsidRPr="005A4E93" w:rsidRDefault="00421059" w:rsidP="00421059">
      <w:pPr>
        <w:pStyle w:val="5"/>
      </w:pPr>
      <w:bookmarkStart w:id="4774" w:name="_Toc130157444"/>
      <w:r w:rsidRPr="005A4E93">
        <w:rPr>
          <w:rFonts w:hint="eastAsia"/>
        </w:rPr>
        <w:t>家宽装维领导管控视图开通业务数据表</w:t>
      </w:r>
      <w:bookmarkEnd w:id="4774"/>
    </w:p>
    <w:p w:rsidR="00421059" w:rsidRPr="005A4E93" w:rsidRDefault="00421059" w:rsidP="00421059">
      <w:pPr>
        <w:ind w:firstLine="480"/>
      </w:pPr>
      <w:r w:rsidRPr="005A4E93">
        <w:rPr>
          <w:rFonts w:hint="eastAsia"/>
        </w:rPr>
        <w:t>用于记录家宽开通业务工单，例如工单编码，工单主题，工单类型，宽带账号等字段。</w:t>
      </w:r>
    </w:p>
    <w:p w:rsidR="00421059" w:rsidRPr="005A4E93" w:rsidRDefault="00421059" w:rsidP="00421059">
      <w:pPr>
        <w:pStyle w:val="5"/>
      </w:pPr>
      <w:bookmarkStart w:id="4775" w:name="_Toc130157445"/>
      <w:r w:rsidRPr="005A4E93">
        <w:rPr>
          <w:rFonts w:hint="eastAsia"/>
        </w:rPr>
        <w:t>家宽装维领导管控视图投诉业务数据表</w:t>
      </w:r>
      <w:bookmarkEnd w:id="4775"/>
    </w:p>
    <w:p w:rsidR="00421059" w:rsidRPr="005A4E93" w:rsidRDefault="00421059" w:rsidP="00421059">
      <w:pPr>
        <w:ind w:firstLine="480"/>
      </w:pPr>
      <w:r w:rsidRPr="005A4E93">
        <w:rPr>
          <w:rFonts w:hint="eastAsia"/>
        </w:rPr>
        <w:t>用于记录家宽投诉业务工单，例如工单编码，工单主题，工单类型，宽带账号，客户类型等字段。</w:t>
      </w:r>
    </w:p>
    <w:p w:rsidR="00421059" w:rsidRPr="005A4E93" w:rsidRDefault="00421059" w:rsidP="00421059">
      <w:pPr>
        <w:pStyle w:val="5"/>
      </w:pPr>
      <w:bookmarkStart w:id="4776" w:name="_Toc130157446"/>
      <w:r w:rsidRPr="005A4E93">
        <w:rPr>
          <w:rFonts w:hint="eastAsia"/>
        </w:rPr>
        <w:t>家宽装维领导管控视图关怀业务数据表</w:t>
      </w:r>
      <w:bookmarkEnd w:id="4776"/>
    </w:p>
    <w:p w:rsidR="00421059" w:rsidRPr="005A4E93" w:rsidRDefault="00421059" w:rsidP="00421059">
      <w:pPr>
        <w:ind w:firstLine="480"/>
      </w:pPr>
      <w:r w:rsidRPr="005A4E93">
        <w:rPr>
          <w:rFonts w:hint="eastAsia"/>
        </w:rPr>
        <w:lastRenderedPageBreak/>
        <w:t>用于记录家宽关怀业务工单，例如工单编码，工单主题，工单类型，宽带账号，关怀类型等字段。</w:t>
      </w:r>
    </w:p>
    <w:p w:rsidR="00421059" w:rsidRPr="001C6719" w:rsidRDefault="00421059" w:rsidP="00421059">
      <w:pPr>
        <w:pStyle w:val="5"/>
      </w:pPr>
      <w:bookmarkStart w:id="4777" w:name="_Toc130157447"/>
      <w:r w:rsidRPr="001C6719">
        <w:rPr>
          <w:rFonts w:hint="eastAsia"/>
        </w:rPr>
        <w:t>所属地州表</w:t>
      </w:r>
      <w:bookmarkEnd w:id="4777"/>
    </w:p>
    <w:p w:rsidR="00421059" w:rsidRPr="00C116FB" w:rsidRDefault="00421059" w:rsidP="00421059">
      <w:pPr>
        <w:ind w:firstLine="420"/>
      </w:pPr>
      <w:r>
        <w:rPr>
          <w:rFonts w:hint="eastAsia"/>
        </w:rPr>
        <w:t>用于记录云南省</w:t>
      </w:r>
      <w:r>
        <w:t>16</w:t>
      </w:r>
      <w:r>
        <w:rPr>
          <w:rFonts w:hint="eastAsia"/>
        </w:rPr>
        <w:t>个地州信息。例如地州名称，地州编码，所属省份等字段。</w:t>
      </w:r>
      <w:r>
        <w:rPr>
          <w:rFonts w:hint="eastAsia"/>
        </w:rPr>
        <w:t xml:space="preserve"> </w:t>
      </w:r>
    </w:p>
    <w:p w:rsidR="00421059" w:rsidRPr="001C6719" w:rsidRDefault="00421059" w:rsidP="00421059">
      <w:pPr>
        <w:pStyle w:val="5"/>
      </w:pPr>
      <w:bookmarkStart w:id="4778" w:name="_Toc130157448"/>
      <w:r w:rsidRPr="001C6719">
        <w:rPr>
          <w:rFonts w:hint="eastAsia"/>
        </w:rPr>
        <w:t>所属区县表</w:t>
      </w:r>
      <w:bookmarkEnd w:id="4778"/>
    </w:p>
    <w:p w:rsidR="00421059" w:rsidRPr="006248F5" w:rsidRDefault="00421059" w:rsidP="00421059">
      <w:pPr>
        <w:ind w:firstLine="420"/>
      </w:pPr>
      <w:r>
        <w:rPr>
          <w:rFonts w:hint="eastAsia"/>
        </w:rPr>
        <w:t>用于记录</w:t>
      </w:r>
      <w:r>
        <w:rPr>
          <w:rFonts w:hint="eastAsia"/>
        </w:rPr>
        <w:t>1</w:t>
      </w:r>
      <w:r>
        <w:t>6</w:t>
      </w:r>
      <w:r>
        <w:rPr>
          <w:rFonts w:hint="eastAsia"/>
        </w:rPr>
        <w:t>个地州下的所有区县信息。例如区县名称，区县编码，所属地州编码等字段。</w:t>
      </w:r>
    </w:p>
    <w:p w:rsidR="00421059" w:rsidRPr="001C6719" w:rsidRDefault="00421059" w:rsidP="00421059">
      <w:pPr>
        <w:pStyle w:val="5"/>
      </w:pPr>
      <w:bookmarkStart w:id="4779" w:name="_Toc130157449"/>
      <w:r w:rsidRPr="001C6719">
        <w:rPr>
          <w:rFonts w:hint="eastAsia"/>
        </w:rPr>
        <w:t>所属网格表</w:t>
      </w:r>
      <w:bookmarkEnd w:id="4779"/>
    </w:p>
    <w:p w:rsidR="00421059" w:rsidRPr="00875324" w:rsidRDefault="00421059" w:rsidP="00421059">
      <w:pPr>
        <w:ind w:firstLine="420"/>
      </w:pPr>
      <w:r>
        <w:rPr>
          <w:rFonts w:hint="eastAsia"/>
        </w:rPr>
        <w:t>用于记录</w:t>
      </w:r>
      <w:r>
        <w:rPr>
          <w:rFonts w:hint="eastAsia"/>
        </w:rPr>
        <w:t>1</w:t>
      </w:r>
      <w:r>
        <w:t>6</w:t>
      </w:r>
      <w:r>
        <w:rPr>
          <w:rFonts w:hint="eastAsia"/>
        </w:rPr>
        <w:t>个地州下的所有网格信息。例如网格名称，网格编码，所属地州编码等字段。</w:t>
      </w:r>
    </w:p>
    <w:p w:rsidR="00421059" w:rsidRPr="001C6719" w:rsidRDefault="00421059" w:rsidP="00421059">
      <w:pPr>
        <w:pStyle w:val="5"/>
      </w:pPr>
      <w:bookmarkStart w:id="4780" w:name="_Toc130157450"/>
      <w:r w:rsidRPr="001C6719">
        <w:rPr>
          <w:rFonts w:hint="eastAsia"/>
        </w:rPr>
        <w:t>工单工时池表</w:t>
      </w:r>
      <w:bookmarkEnd w:id="4780"/>
    </w:p>
    <w:p w:rsidR="00421059" w:rsidRPr="00F2568B" w:rsidRDefault="00421059" w:rsidP="00421059">
      <w:pPr>
        <w:ind w:firstLine="420"/>
      </w:pPr>
      <w:r>
        <w:rPr>
          <w:rFonts w:hint="eastAsia"/>
        </w:rPr>
        <w:t>用于记录网格工单预约信息，用于判断装维压力和装维压力超限。例如网格编码，网格编码，预约时区，工单量等字段</w:t>
      </w:r>
    </w:p>
    <w:p w:rsidR="00421059" w:rsidRPr="001C6719" w:rsidRDefault="00421059" w:rsidP="00421059">
      <w:pPr>
        <w:pStyle w:val="5"/>
      </w:pPr>
      <w:bookmarkStart w:id="4781" w:name="_Toc130157451"/>
      <w:r w:rsidRPr="001C6719">
        <w:rPr>
          <w:rFonts w:hint="eastAsia"/>
        </w:rPr>
        <w:t>重复投诉工单表</w:t>
      </w:r>
      <w:bookmarkEnd w:id="4781"/>
    </w:p>
    <w:p w:rsidR="00421059" w:rsidRPr="00D3783C" w:rsidRDefault="00421059" w:rsidP="00421059">
      <w:pPr>
        <w:ind w:firstLine="420"/>
      </w:pPr>
      <w:r>
        <w:rPr>
          <w:rFonts w:hint="eastAsia"/>
        </w:rPr>
        <w:t>用于记录重复投诉的工单。例如重复投诉次数，工单编码，订单</w:t>
      </w:r>
      <w:r>
        <w:rPr>
          <w:rFonts w:hint="eastAsia"/>
        </w:rPr>
        <w:t>ID</w:t>
      </w:r>
      <w:r>
        <w:rPr>
          <w:rFonts w:hint="eastAsia"/>
        </w:rPr>
        <w:t>，宽带账号，客户名称，客户联系方式，客户类型等字段。</w:t>
      </w:r>
    </w:p>
    <w:p w:rsidR="00421059" w:rsidRPr="001C6719" w:rsidRDefault="00421059" w:rsidP="00421059">
      <w:pPr>
        <w:pStyle w:val="5"/>
      </w:pPr>
      <w:bookmarkStart w:id="4782" w:name="_Toc130157452"/>
      <w:r w:rsidRPr="001C6719">
        <w:rPr>
          <w:rFonts w:hint="eastAsia"/>
        </w:rPr>
        <w:t>9</w:t>
      </w:r>
      <w:r w:rsidRPr="001C6719">
        <w:t>0</w:t>
      </w:r>
      <w:r w:rsidRPr="001C6719">
        <w:rPr>
          <w:rFonts w:hint="eastAsia"/>
        </w:rPr>
        <w:t>天频繁投诉工单表</w:t>
      </w:r>
      <w:bookmarkEnd w:id="4782"/>
    </w:p>
    <w:p w:rsidR="00421059" w:rsidRPr="00CD51CD" w:rsidRDefault="00421059" w:rsidP="00421059">
      <w:pPr>
        <w:ind w:firstLine="420"/>
      </w:pPr>
      <w:r>
        <w:rPr>
          <w:rFonts w:hint="eastAsia"/>
        </w:rPr>
        <w:t>用于记录</w:t>
      </w:r>
      <w:r>
        <w:rPr>
          <w:rFonts w:hint="eastAsia"/>
        </w:rPr>
        <w:t>9</w:t>
      </w:r>
      <w:r>
        <w:t>0</w:t>
      </w:r>
      <w:r>
        <w:rPr>
          <w:rFonts w:hint="eastAsia"/>
        </w:rPr>
        <w:t>天频繁投诉的工单。例如投诉次数，工单编码，订单</w:t>
      </w:r>
      <w:r>
        <w:rPr>
          <w:rFonts w:hint="eastAsia"/>
        </w:rPr>
        <w:t>ID</w:t>
      </w:r>
      <w:r>
        <w:rPr>
          <w:rFonts w:hint="eastAsia"/>
        </w:rPr>
        <w:t>，宽带账</w:t>
      </w:r>
      <w:r>
        <w:rPr>
          <w:rFonts w:hint="eastAsia"/>
        </w:rPr>
        <w:lastRenderedPageBreak/>
        <w:t>号，客户名称，客户联系方式，客户类型等字段。</w:t>
      </w:r>
    </w:p>
    <w:p w:rsidR="00421059" w:rsidRDefault="00421059" w:rsidP="00421059">
      <w:pPr>
        <w:pStyle w:val="40"/>
      </w:pPr>
      <w:bookmarkStart w:id="4783" w:name="_Toc129958109"/>
      <w:bookmarkStart w:id="4784" w:name="_Toc130157453"/>
      <w:r w:rsidRPr="005A4E93">
        <w:rPr>
          <w:rFonts w:hint="eastAsia"/>
        </w:rPr>
        <w:t>家宽装维领导管控视图</w:t>
      </w:r>
      <w:r>
        <w:rPr>
          <w:rFonts w:hint="eastAsia"/>
        </w:rPr>
        <w:t>功能说明</w:t>
      </w:r>
      <w:bookmarkEnd w:id="4783"/>
      <w:bookmarkEnd w:id="4784"/>
    </w:p>
    <w:p w:rsidR="00421059" w:rsidRPr="00090B34" w:rsidRDefault="00421059" w:rsidP="00421059">
      <w:pPr>
        <w:pStyle w:val="5"/>
      </w:pPr>
      <w:bookmarkStart w:id="4785" w:name="_Toc130157454"/>
      <w:r w:rsidRPr="00090B34">
        <w:rPr>
          <w:rFonts w:hint="eastAsia"/>
        </w:rPr>
        <w:t>菜单权限配置</w:t>
      </w:r>
      <w:bookmarkEnd w:id="4785"/>
    </w:p>
    <w:p w:rsidR="00421059" w:rsidRDefault="00421059" w:rsidP="00421059">
      <w:pPr>
        <w:pStyle w:val="6"/>
      </w:pPr>
      <w:bookmarkStart w:id="4786" w:name="_Toc130157455"/>
      <w:r>
        <w:rPr>
          <w:rFonts w:hint="eastAsia"/>
        </w:rPr>
        <w:t>领导管控视图菜单配置</w:t>
      </w:r>
      <w:bookmarkEnd w:id="4786"/>
    </w:p>
    <w:p w:rsidR="00421059" w:rsidRPr="00ED1642" w:rsidRDefault="00421059" w:rsidP="00421059">
      <w:pPr>
        <w:ind w:firstLine="420"/>
      </w:pPr>
      <w:r w:rsidRPr="00ED1642">
        <w:rPr>
          <w:rFonts w:hint="eastAsia"/>
        </w:rPr>
        <w:t>新增“领导管控视图”菜单，配置菜单信息，例如菜单名称，菜单编码，菜单路径，菜单类型等信息。</w:t>
      </w:r>
    </w:p>
    <w:p w:rsidR="00421059" w:rsidRDefault="00421059" w:rsidP="00421059">
      <w:pPr>
        <w:pStyle w:val="6"/>
      </w:pPr>
      <w:bookmarkStart w:id="4787" w:name="_Toc130157456"/>
      <w:r>
        <w:rPr>
          <w:rFonts w:hint="eastAsia"/>
        </w:rPr>
        <w:t>领导管控视图菜单权限</w:t>
      </w:r>
      <w:bookmarkEnd w:id="4787"/>
    </w:p>
    <w:p w:rsidR="00421059" w:rsidRPr="00313216" w:rsidRDefault="00421059" w:rsidP="00421059">
      <w:pPr>
        <w:ind w:firstLine="420"/>
      </w:pPr>
      <w:r>
        <w:rPr>
          <w:rFonts w:hint="eastAsia"/>
        </w:rPr>
        <w:t>“领导管控视图”菜单，并不是所有岗位登录后都有权限查看，需要进行权限配置。只对领导岗位开放菜单。</w:t>
      </w:r>
    </w:p>
    <w:p w:rsidR="00421059" w:rsidRPr="005A4E93" w:rsidRDefault="00421059" w:rsidP="00421059">
      <w:pPr>
        <w:pStyle w:val="5"/>
        <w:rPr>
          <w:szCs w:val="24"/>
        </w:rPr>
      </w:pPr>
      <w:bookmarkStart w:id="4788" w:name="_Toc130157457"/>
      <w:r w:rsidRPr="005A4E93">
        <w:rPr>
          <w:rFonts w:hint="eastAsia"/>
          <w:szCs w:val="24"/>
        </w:rPr>
        <w:t>业务发展视图</w:t>
      </w:r>
      <w:bookmarkEnd w:id="4788"/>
    </w:p>
    <w:p w:rsidR="00421059" w:rsidRPr="005A4E93" w:rsidRDefault="00421059" w:rsidP="00421059">
      <w:pPr>
        <w:pStyle w:val="6"/>
      </w:pPr>
      <w:bookmarkStart w:id="4789" w:name="_Toc130157458"/>
      <w:r w:rsidRPr="005A4E93">
        <w:rPr>
          <w:rFonts w:hint="eastAsia"/>
        </w:rPr>
        <w:t>所属区域</w:t>
      </w:r>
      <w:r>
        <w:rPr>
          <w:rFonts w:hint="eastAsia"/>
        </w:rPr>
        <w:t>查询</w:t>
      </w:r>
      <w:bookmarkEnd w:id="4789"/>
    </w:p>
    <w:p w:rsidR="00421059" w:rsidRPr="005A4E93" w:rsidRDefault="00421059" w:rsidP="00421059">
      <w:pPr>
        <w:ind w:firstLine="480"/>
      </w:pPr>
      <w:r w:rsidRPr="005A4E93">
        <w:rPr>
          <w:rFonts w:hint="eastAsia"/>
        </w:rPr>
        <w:t>所属区域接口查询返回云南省</w:t>
      </w:r>
      <w:r w:rsidRPr="005A4E93">
        <w:rPr>
          <w:rFonts w:hint="eastAsia"/>
        </w:rPr>
        <w:t>16</w:t>
      </w:r>
      <w:r w:rsidRPr="005A4E93">
        <w:rPr>
          <w:rFonts w:hint="eastAsia"/>
        </w:rPr>
        <w:t>个地市，以及每个地市下面的区县，二级联动进行选择。</w:t>
      </w:r>
    </w:p>
    <w:p w:rsidR="00421059" w:rsidRPr="005A4E93" w:rsidRDefault="00421059" w:rsidP="00421059">
      <w:pPr>
        <w:pStyle w:val="6"/>
      </w:pPr>
      <w:bookmarkStart w:id="4790" w:name="_Toc130157459"/>
      <w:r w:rsidRPr="005A4E93">
        <w:rPr>
          <w:rFonts w:hint="eastAsia"/>
        </w:rPr>
        <w:t>所属区域</w:t>
      </w:r>
      <w:r>
        <w:rPr>
          <w:rFonts w:hint="eastAsia"/>
        </w:rPr>
        <w:t>展示</w:t>
      </w:r>
      <w:bookmarkEnd w:id="4790"/>
    </w:p>
    <w:p w:rsidR="00421059" w:rsidRPr="005A4E93" w:rsidRDefault="00421059" w:rsidP="00421059">
      <w:pPr>
        <w:ind w:firstLine="480"/>
      </w:pPr>
      <w:r w:rsidRPr="005A4E93">
        <w:rPr>
          <w:rFonts w:hint="eastAsia"/>
        </w:rPr>
        <w:t>默认展示云南省全省的业务发展视图，也可以</w:t>
      </w:r>
      <w:bookmarkStart w:id="4791" w:name="_Hlk126675634"/>
      <w:r w:rsidRPr="005A4E93">
        <w:rPr>
          <w:rFonts w:hint="eastAsia"/>
        </w:rPr>
        <w:t>选择区域查询相应区域的业务发展信息。</w:t>
      </w:r>
    </w:p>
    <w:p w:rsidR="00421059" w:rsidRPr="005A4E93" w:rsidRDefault="00421059" w:rsidP="00421059">
      <w:pPr>
        <w:pStyle w:val="6"/>
      </w:pPr>
      <w:bookmarkStart w:id="4792" w:name="_Toc130157460"/>
      <w:bookmarkEnd w:id="4791"/>
      <w:r w:rsidRPr="005A4E93">
        <w:rPr>
          <w:rFonts w:hint="eastAsia"/>
        </w:rPr>
        <w:t>日报</w:t>
      </w:r>
      <w:r w:rsidRPr="005A4E93">
        <w:rPr>
          <w:rFonts w:hint="eastAsia"/>
        </w:rPr>
        <w:t>-</w:t>
      </w:r>
      <w:r w:rsidRPr="005A4E93">
        <w:rPr>
          <w:rFonts w:hint="eastAsia"/>
        </w:rPr>
        <w:t>受理量</w:t>
      </w:r>
      <w:r>
        <w:rPr>
          <w:rFonts w:hint="eastAsia"/>
        </w:rPr>
        <w:t>查询</w:t>
      </w:r>
      <w:bookmarkEnd w:id="4792"/>
    </w:p>
    <w:p w:rsidR="00421059" w:rsidRPr="005A4E93" w:rsidRDefault="00421059" w:rsidP="00421059">
      <w:pPr>
        <w:ind w:firstLine="480"/>
      </w:pPr>
      <w:r w:rsidRPr="005A4E93">
        <w:rPr>
          <w:rFonts w:hint="eastAsia"/>
        </w:rPr>
        <w:t>日报</w:t>
      </w:r>
      <w:r w:rsidRPr="005A4E93">
        <w:rPr>
          <w:rFonts w:hint="eastAsia"/>
        </w:rPr>
        <w:t>-</w:t>
      </w:r>
      <w:r w:rsidRPr="005A4E93">
        <w:rPr>
          <w:rFonts w:hint="eastAsia"/>
        </w:rPr>
        <w:t>受理量接口查询当日宽带、互联网电视、智能组网、</w:t>
      </w:r>
      <w:r w:rsidRPr="005A4E93">
        <w:rPr>
          <w:rFonts w:hint="eastAsia"/>
        </w:rPr>
        <w:t>IMS</w:t>
      </w:r>
      <w:r w:rsidRPr="005A4E93">
        <w:rPr>
          <w:rFonts w:hint="eastAsia"/>
        </w:rPr>
        <w:t>、平安乡村看家宝、其他业务受理较昨日的增长量。</w:t>
      </w:r>
    </w:p>
    <w:p w:rsidR="00421059" w:rsidRPr="005A4E93" w:rsidRDefault="00421059" w:rsidP="00421059">
      <w:pPr>
        <w:pStyle w:val="6"/>
      </w:pPr>
      <w:bookmarkStart w:id="4793" w:name="_Toc130157461"/>
      <w:r w:rsidRPr="005A4E93">
        <w:rPr>
          <w:rFonts w:hint="eastAsia"/>
        </w:rPr>
        <w:t>日报</w:t>
      </w:r>
      <w:r w:rsidRPr="005A4E93">
        <w:rPr>
          <w:rFonts w:hint="eastAsia"/>
        </w:rPr>
        <w:t>-</w:t>
      </w:r>
      <w:r w:rsidRPr="005A4E93">
        <w:rPr>
          <w:rFonts w:hint="eastAsia"/>
        </w:rPr>
        <w:t>受理量展示</w:t>
      </w:r>
      <w:bookmarkEnd w:id="4793"/>
    </w:p>
    <w:p w:rsidR="00421059" w:rsidRPr="005A4E93" w:rsidRDefault="00421059" w:rsidP="00421059">
      <w:pPr>
        <w:ind w:firstLine="480"/>
      </w:pPr>
      <w:r w:rsidRPr="005A4E93">
        <w:rPr>
          <w:rFonts w:hint="eastAsia"/>
        </w:rPr>
        <w:lastRenderedPageBreak/>
        <w:t>日报</w:t>
      </w:r>
      <w:r w:rsidRPr="005A4E93">
        <w:rPr>
          <w:rFonts w:hint="eastAsia"/>
        </w:rPr>
        <w:t>-</w:t>
      </w:r>
      <w:r w:rsidRPr="005A4E93">
        <w:rPr>
          <w:rFonts w:hint="eastAsia"/>
        </w:rPr>
        <w:t>受理量以表格的方式展示当日宽带、互联网电视、智能组网、</w:t>
      </w:r>
      <w:r w:rsidRPr="005A4E93">
        <w:rPr>
          <w:rFonts w:hint="eastAsia"/>
        </w:rPr>
        <w:t>IMS</w:t>
      </w:r>
      <w:r w:rsidRPr="005A4E93">
        <w:rPr>
          <w:rFonts w:hint="eastAsia"/>
        </w:rPr>
        <w:t>、平安乡村看家宝、其他业务受理较昨日的增长量。</w:t>
      </w:r>
    </w:p>
    <w:p w:rsidR="00421059" w:rsidRPr="005A4E93" w:rsidRDefault="00421059" w:rsidP="00421059">
      <w:pPr>
        <w:pStyle w:val="6"/>
      </w:pPr>
      <w:bookmarkStart w:id="4794" w:name="_Toc130157462"/>
      <w:r w:rsidRPr="005A4E93">
        <w:rPr>
          <w:rFonts w:hint="eastAsia"/>
        </w:rPr>
        <w:t>日报</w:t>
      </w:r>
      <w:r w:rsidRPr="005A4E93">
        <w:rPr>
          <w:rFonts w:hint="eastAsia"/>
        </w:rPr>
        <w:t>-</w:t>
      </w:r>
      <w:r w:rsidRPr="005A4E93">
        <w:rPr>
          <w:rFonts w:hint="eastAsia"/>
        </w:rPr>
        <w:t>归档量</w:t>
      </w:r>
      <w:r>
        <w:rPr>
          <w:rFonts w:hint="eastAsia"/>
        </w:rPr>
        <w:t>查询</w:t>
      </w:r>
      <w:bookmarkEnd w:id="4794"/>
    </w:p>
    <w:p w:rsidR="00421059" w:rsidRPr="005A4E93" w:rsidRDefault="00421059" w:rsidP="00421059">
      <w:pPr>
        <w:ind w:firstLine="480"/>
      </w:pPr>
      <w:r w:rsidRPr="005A4E93">
        <w:rPr>
          <w:rFonts w:hint="eastAsia"/>
        </w:rPr>
        <w:t>日报</w:t>
      </w:r>
      <w:r w:rsidRPr="005A4E93">
        <w:rPr>
          <w:rFonts w:hint="eastAsia"/>
        </w:rPr>
        <w:t>-</w:t>
      </w:r>
      <w:r w:rsidRPr="005A4E93">
        <w:rPr>
          <w:rFonts w:hint="eastAsia"/>
        </w:rPr>
        <w:t>归档量接口查询当日宽带、互联网电视、智能组网、</w:t>
      </w:r>
      <w:r w:rsidRPr="005A4E93">
        <w:rPr>
          <w:rFonts w:hint="eastAsia"/>
        </w:rPr>
        <w:t>IMS</w:t>
      </w:r>
      <w:r w:rsidRPr="005A4E93">
        <w:rPr>
          <w:rFonts w:hint="eastAsia"/>
        </w:rPr>
        <w:t>、平安乡村看家宝、其他业务归档较昨日的增长量。</w:t>
      </w:r>
    </w:p>
    <w:p w:rsidR="00421059" w:rsidRPr="005A4E93" w:rsidRDefault="00421059" w:rsidP="00421059">
      <w:pPr>
        <w:pStyle w:val="6"/>
      </w:pPr>
      <w:bookmarkStart w:id="4795" w:name="_Toc130157463"/>
      <w:r w:rsidRPr="005A4E93">
        <w:rPr>
          <w:rFonts w:hint="eastAsia"/>
        </w:rPr>
        <w:t>日报</w:t>
      </w:r>
      <w:r w:rsidRPr="005A4E93">
        <w:rPr>
          <w:rFonts w:hint="eastAsia"/>
        </w:rPr>
        <w:t>-</w:t>
      </w:r>
      <w:r w:rsidRPr="005A4E93">
        <w:rPr>
          <w:rFonts w:hint="eastAsia"/>
        </w:rPr>
        <w:t>归档量展示</w:t>
      </w:r>
      <w:bookmarkEnd w:id="4795"/>
    </w:p>
    <w:p w:rsidR="00421059" w:rsidRPr="005A4E93" w:rsidRDefault="00421059" w:rsidP="00421059">
      <w:pPr>
        <w:ind w:firstLine="480"/>
      </w:pPr>
      <w:r w:rsidRPr="005A4E93">
        <w:rPr>
          <w:rFonts w:hint="eastAsia"/>
        </w:rPr>
        <w:t>日报</w:t>
      </w:r>
      <w:r w:rsidRPr="005A4E93">
        <w:rPr>
          <w:rFonts w:hint="eastAsia"/>
        </w:rPr>
        <w:t>-</w:t>
      </w:r>
      <w:r w:rsidRPr="005A4E93">
        <w:rPr>
          <w:rFonts w:hint="eastAsia"/>
        </w:rPr>
        <w:t>归档量以表格的方式展示当日宽带、互联网电视、智能组网、</w:t>
      </w:r>
      <w:r w:rsidRPr="005A4E93">
        <w:rPr>
          <w:rFonts w:hint="eastAsia"/>
        </w:rPr>
        <w:t>IMS</w:t>
      </w:r>
      <w:r w:rsidRPr="005A4E93">
        <w:rPr>
          <w:rFonts w:hint="eastAsia"/>
        </w:rPr>
        <w:t>、平安乡村看家宝、其他业务归档较昨日的增长量。</w:t>
      </w:r>
    </w:p>
    <w:p w:rsidR="00421059" w:rsidRPr="005A4E93" w:rsidRDefault="00421059" w:rsidP="00421059">
      <w:pPr>
        <w:pStyle w:val="6"/>
      </w:pPr>
      <w:bookmarkStart w:id="4796" w:name="_Toc130157464"/>
      <w:r w:rsidRPr="005A4E93">
        <w:rPr>
          <w:rFonts w:hint="eastAsia"/>
        </w:rPr>
        <w:t>周报</w:t>
      </w:r>
      <w:r w:rsidRPr="005A4E93">
        <w:rPr>
          <w:rFonts w:hint="eastAsia"/>
        </w:rPr>
        <w:t>-</w:t>
      </w:r>
      <w:r w:rsidRPr="005A4E93">
        <w:rPr>
          <w:rFonts w:hint="eastAsia"/>
        </w:rPr>
        <w:t>受理量</w:t>
      </w:r>
      <w:r>
        <w:rPr>
          <w:rFonts w:hint="eastAsia"/>
        </w:rPr>
        <w:t>查询</w:t>
      </w:r>
      <w:bookmarkEnd w:id="4796"/>
    </w:p>
    <w:p w:rsidR="00421059" w:rsidRPr="005A4E93" w:rsidRDefault="00421059" w:rsidP="00421059">
      <w:pPr>
        <w:ind w:firstLine="480"/>
      </w:pPr>
      <w:r w:rsidRPr="005A4E93">
        <w:rPr>
          <w:rFonts w:hint="eastAsia"/>
        </w:rPr>
        <w:t>周报</w:t>
      </w:r>
      <w:r w:rsidRPr="005A4E93">
        <w:rPr>
          <w:rFonts w:hint="eastAsia"/>
        </w:rPr>
        <w:t>-</w:t>
      </w:r>
      <w:r w:rsidRPr="005A4E93">
        <w:rPr>
          <w:rFonts w:hint="eastAsia"/>
        </w:rPr>
        <w:t>受理量接口查询本周宽带、互联网电视、智能组网、</w:t>
      </w:r>
      <w:r w:rsidRPr="005A4E93">
        <w:rPr>
          <w:rFonts w:hint="eastAsia"/>
        </w:rPr>
        <w:t>IMS</w:t>
      </w:r>
      <w:r w:rsidRPr="005A4E93">
        <w:rPr>
          <w:rFonts w:hint="eastAsia"/>
        </w:rPr>
        <w:t>、平安乡村看家宝、其他业务受理较上周的增长量。</w:t>
      </w:r>
    </w:p>
    <w:p w:rsidR="00421059" w:rsidRPr="005A4E93" w:rsidRDefault="00421059" w:rsidP="00421059">
      <w:pPr>
        <w:pStyle w:val="6"/>
      </w:pPr>
      <w:bookmarkStart w:id="4797" w:name="_Toc130157465"/>
      <w:r w:rsidRPr="005A4E93">
        <w:rPr>
          <w:rFonts w:hint="eastAsia"/>
        </w:rPr>
        <w:t>周报</w:t>
      </w:r>
      <w:r w:rsidRPr="005A4E93">
        <w:rPr>
          <w:rFonts w:hint="eastAsia"/>
        </w:rPr>
        <w:t>-</w:t>
      </w:r>
      <w:r w:rsidRPr="005A4E93">
        <w:rPr>
          <w:rFonts w:hint="eastAsia"/>
        </w:rPr>
        <w:t>受理量展示</w:t>
      </w:r>
      <w:bookmarkEnd w:id="4797"/>
    </w:p>
    <w:p w:rsidR="00421059" w:rsidRPr="005A4E93" w:rsidRDefault="00421059" w:rsidP="00421059">
      <w:pPr>
        <w:ind w:firstLine="480"/>
      </w:pPr>
      <w:r w:rsidRPr="005A4E93">
        <w:rPr>
          <w:rFonts w:hint="eastAsia"/>
        </w:rPr>
        <w:t>周报</w:t>
      </w:r>
      <w:r w:rsidRPr="005A4E93">
        <w:rPr>
          <w:rFonts w:hint="eastAsia"/>
        </w:rPr>
        <w:t>-</w:t>
      </w:r>
      <w:r w:rsidRPr="005A4E93">
        <w:rPr>
          <w:rFonts w:hint="eastAsia"/>
        </w:rPr>
        <w:t>受理量以表格的方式展示本周宽带、互联网电视、智能组网、</w:t>
      </w:r>
      <w:r w:rsidRPr="005A4E93">
        <w:rPr>
          <w:rFonts w:hint="eastAsia"/>
        </w:rPr>
        <w:t>IMS</w:t>
      </w:r>
      <w:r w:rsidRPr="005A4E93">
        <w:rPr>
          <w:rFonts w:hint="eastAsia"/>
        </w:rPr>
        <w:t>、平安乡村看家宝、其他业务受理较上周的增长量。</w:t>
      </w:r>
    </w:p>
    <w:p w:rsidR="00421059" w:rsidRPr="005A4E93" w:rsidRDefault="00421059" w:rsidP="00421059">
      <w:pPr>
        <w:pStyle w:val="6"/>
      </w:pPr>
      <w:bookmarkStart w:id="4798" w:name="_Toc130157466"/>
      <w:r w:rsidRPr="005A4E93">
        <w:rPr>
          <w:rFonts w:hint="eastAsia"/>
        </w:rPr>
        <w:t>周报</w:t>
      </w:r>
      <w:r w:rsidRPr="005A4E93">
        <w:rPr>
          <w:rFonts w:hint="eastAsia"/>
        </w:rPr>
        <w:t>-</w:t>
      </w:r>
      <w:r w:rsidRPr="005A4E93">
        <w:rPr>
          <w:rFonts w:hint="eastAsia"/>
        </w:rPr>
        <w:t>归档量</w:t>
      </w:r>
      <w:r>
        <w:rPr>
          <w:rFonts w:hint="eastAsia"/>
        </w:rPr>
        <w:t>查询</w:t>
      </w:r>
      <w:bookmarkEnd w:id="4798"/>
    </w:p>
    <w:p w:rsidR="00421059" w:rsidRPr="005A4E93" w:rsidRDefault="00421059" w:rsidP="00421059">
      <w:pPr>
        <w:ind w:firstLine="480"/>
      </w:pPr>
      <w:r w:rsidRPr="005A4E93">
        <w:rPr>
          <w:rFonts w:hint="eastAsia"/>
        </w:rPr>
        <w:t>周报</w:t>
      </w:r>
      <w:r w:rsidRPr="005A4E93">
        <w:rPr>
          <w:rFonts w:hint="eastAsia"/>
        </w:rPr>
        <w:t>-</w:t>
      </w:r>
      <w:r w:rsidRPr="005A4E93">
        <w:rPr>
          <w:rFonts w:hint="eastAsia"/>
        </w:rPr>
        <w:t>归档量接口查询本周宽带、互联网电视、智能组网、</w:t>
      </w:r>
      <w:r w:rsidRPr="005A4E93">
        <w:rPr>
          <w:rFonts w:hint="eastAsia"/>
        </w:rPr>
        <w:t>IMS</w:t>
      </w:r>
      <w:r w:rsidRPr="005A4E93">
        <w:rPr>
          <w:rFonts w:hint="eastAsia"/>
        </w:rPr>
        <w:t>、平安乡村看家宝、其他业务归档较上周的增长量。</w:t>
      </w:r>
    </w:p>
    <w:p w:rsidR="00421059" w:rsidRPr="005A4E93" w:rsidRDefault="00421059" w:rsidP="00421059">
      <w:pPr>
        <w:pStyle w:val="6"/>
      </w:pPr>
      <w:bookmarkStart w:id="4799" w:name="_Toc130157467"/>
      <w:r w:rsidRPr="005A4E93">
        <w:rPr>
          <w:rFonts w:hint="eastAsia"/>
        </w:rPr>
        <w:t>周报</w:t>
      </w:r>
      <w:r w:rsidRPr="005A4E93">
        <w:rPr>
          <w:rFonts w:hint="eastAsia"/>
        </w:rPr>
        <w:t>-</w:t>
      </w:r>
      <w:r w:rsidRPr="005A4E93">
        <w:rPr>
          <w:rFonts w:hint="eastAsia"/>
        </w:rPr>
        <w:t>归档量展示</w:t>
      </w:r>
      <w:bookmarkEnd w:id="4799"/>
    </w:p>
    <w:p w:rsidR="00421059" w:rsidRPr="005A4E93" w:rsidRDefault="00421059" w:rsidP="00421059">
      <w:pPr>
        <w:ind w:firstLine="480"/>
      </w:pPr>
      <w:r w:rsidRPr="005A4E93">
        <w:rPr>
          <w:rFonts w:hint="eastAsia"/>
        </w:rPr>
        <w:t>周报</w:t>
      </w:r>
      <w:r w:rsidRPr="005A4E93">
        <w:rPr>
          <w:rFonts w:hint="eastAsia"/>
        </w:rPr>
        <w:t>-</w:t>
      </w:r>
      <w:r w:rsidRPr="005A4E93">
        <w:rPr>
          <w:rFonts w:hint="eastAsia"/>
        </w:rPr>
        <w:t>归档量以表格的方式展示本周宽带、互联网电视、智能组网、</w:t>
      </w:r>
      <w:r w:rsidRPr="005A4E93">
        <w:rPr>
          <w:rFonts w:hint="eastAsia"/>
        </w:rPr>
        <w:t>IMS</w:t>
      </w:r>
      <w:r w:rsidRPr="005A4E93">
        <w:rPr>
          <w:rFonts w:hint="eastAsia"/>
        </w:rPr>
        <w:t>、平安乡村看家宝、其他业务归档较上周的增长量。</w:t>
      </w:r>
    </w:p>
    <w:p w:rsidR="00421059" w:rsidRPr="005A4E93" w:rsidRDefault="00421059" w:rsidP="00421059">
      <w:pPr>
        <w:pStyle w:val="6"/>
      </w:pPr>
      <w:bookmarkStart w:id="4800" w:name="_Toc130157468"/>
      <w:r w:rsidRPr="005A4E93">
        <w:rPr>
          <w:rFonts w:hint="eastAsia"/>
        </w:rPr>
        <w:t>月报</w:t>
      </w:r>
      <w:r w:rsidRPr="005A4E93">
        <w:rPr>
          <w:rFonts w:hint="eastAsia"/>
        </w:rPr>
        <w:t>-</w:t>
      </w:r>
      <w:r w:rsidRPr="005A4E93">
        <w:rPr>
          <w:rFonts w:hint="eastAsia"/>
        </w:rPr>
        <w:t>受理量</w:t>
      </w:r>
      <w:r>
        <w:rPr>
          <w:rFonts w:hint="eastAsia"/>
        </w:rPr>
        <w:t>查询</w:t>
      </w:r>
      <w:bookmarkEnd w:id="4800"/>
    </w:p>
    <w:p w:rsidR="00421059" w:rsidRPr="005A4E93" w:rsidRDefault="00421059" w:rsidP="00421059">
      <w:pPr>
        <w:ind w:firstLine="480"/>
      </w:pPr>
      <w:r w:rsidRPr="005A4E93">
        <w:rPr>
          <w:rFonts w:hint="eastAsia"/>
        </w:rPr>
        <w:lastRenderedPageBreak/>
        <w:t>月报</w:t>
      </w:r>
      <w:r w:rsidRPr="005A4E93">
        <w:rPr>
          <w:rFonts w:hint="eastAsia"/>
        </w:rPr>
        <w:t>-</w:t>
      </w:r>
      <w:r w:rsidRPr="005A4E93">
        <w:rPr>
          <w:rFonts w:hint="eastAsia"/>
        </w:rPr>
        <w:t>受理量接口查询本月宽带、互联网电视、智能组网、</w:t>
      </w:r>
      <w:r w:rsidRPr="005A4E93">
        <w:rPr>
          <w:rFonts w:hint="eastAsia"/>
        </w:rPr>
        <w:t>IMS</w:t>
      </w:r>
      <w:r w:rsidRPr="005A4E93">
        <w:rPr>
          <w:rFonts w:hint="eastAsia"/>
        </w:rPr>
        <w:t>、平安乡村看家宝、其他业务受理较上月的增长量。</w:t>
      </w:r>
    </w:p>
    <w:p w:rsidR="00421059" w:rsidRPr="005A4E93" w:rsidRDefault="00421059" w:rsidP="00421059">
      <w:pPr>
        <w:pStyle w:val="6"/>
      </w:pPr>
      <w:bookmarkStart w:id="4801" w:name="_Toc130157469"/>
      <w:r w:rsidRPr="005A4E93">
        <w:rPr>
          <w:rFonts w:hint="eastAsia"/>
        </w:rPr>
        <w:t>月报</w:t>
      </w:r>
      <w:r w:rsidRPr="005A4E93">
        <w:rPr>
          <w:rFonts w:hint="eastAsia"/>
        </w:rPr>
        <w:t>-</w:t>
      </w:r>
      <w:r w:rsidRPr="005A4E93">
        <w:rPr>
          <w:rFonts w:hint="eastAsia"/>
        </w:rPr>
        <w:t>受理量展示</w:t>
      </w:r>
      <w:bookmarkEnd w:id="4801"/>
    </w:p>
    <w:p w:rsidR="00421059" w:rsidRPr="005A4E93" w:rsidRDefault="00421059" w:rsidP="00421059">
      <w:pPr>
        <w:ind w:firstLine="480"/>
      </w:pPr>
      <w:r w:rsidRPr="005A4E93">
        <w:rPr>
          <w:rFonts w:hint="eastAsia"/>
        </w:rPr>
        <w:t>月报</w:t>
      </w:r>
      <w:r w:rsidRPr="005A4E93">
        <w:rPr>
          <w:rFonts w:hint="eastAsia"/>
        </w:rPr>
        <w:t>-</w:t>
      </w:r>
      <w:r w:rsidRPr="005A4E93">
        <w:rPr>
          <w:rFonts w:hint="eastAsia"/>
        </w:rPr>
        <w:t>受理量以表格的方式展示本月宽带、互联网电视、智能组网、</w:t>
      </w:r>
      <w:r w:rsidRPr="005A4E93">
        <w:rPr>
          <w:rFonts w:hint="eastAsia"/>
        </w:rPr>
        <w:t>IMS</w:t>
      </w:r>
      <w:r w:rsidRPr="005A4E93">
        <w:rPr>
          <w:rFonts w:hint="eastAsia"/>
        </w:rPr>
        <w:t>、平安乡村看家宝、其他业务受理较上月的增长量。</w:t>
      </w:r>
    </w:p>
    <w:p w:rsidR="00421059" w:rsidRPr="005A4E93" w:rsidRDefault="00421059" w:rsidP="00421059">
      <w:pPr>
        <w:pStyle w:val="6"/>
      </w:pPr>
      <w:bookmarkStart w:id="4802" w:name="_Toc130157470"/>
      <w:r w:rsidRPr="005A4E93">
        <w:rPr>
          <w:rFonts w:hint="eastAsia"/>
        </w:rPr>
        <w:t>月报</w:t>
      </w:r>
      <w:r w:rsidRPr="005A4E93">
        <w:rPr>
          <w:rFonts w:hint="eastAsia"/>
        </w:rPr>
        <w:t>-</w:t>
      </w:r>
      <w:r w:rsidRPr="005A4E93">
        <w:rPr>
          <w:rFonts w:hint="eastAsia"/>
        </w:rPr>
        <w:t>归档量</w:t>
      </w:r>
      <w:r>
        <w:rPr>
          <w:rFonts w:hint="eastAsia"/>
        </w:rPr>
        <w:t>查询</w:t>
      </w:r>
      <w:bookmarkEnd w:id="4802"/>
    </w:p>
    <w:p w:rsidR="00421059" w:rsidRPr="005A4E93" w:rsidRDefault="00421059" w:rsidP="00421059">
      <w:pPr>
        <w:ind w:firstLine="480"/>
      </w:pPr>
      <w:r w:rsidRPr="005A4E93">
        <w:rPr>
          <w:rFonts w:hint="eastAsia"/>
        </w:rPr>
        <w:t>月报</w:t>
      </w:r>
      <w:r w:rsidRPr="005A4E93">
        <w:rPr>
          <w:rFonts w:hint="eastAsia"/>
        </w:rPr>
        <w:t>-</w:t>
      </w:r>
      <w:r w:rsidRPr="005A4E93">
        <w:rPr>
          <w:rFonts w:hint="eastAsia"/>
        </w:rPr>
        <w:t>归档量接口查询本月宽带、互联网电视、智能组网、</w:t>
      </w:r>
      <w:r w:rsidRPr="005A4E93">
        <w:rPr>
          <w:rFonts w:hint="eastAsia"/>
        </w:rPr>
        <w:t>IMS</w:t>
      </w:r>
      <w:r w:rsidRPr="005A4E93">
        <w:rPr>
          <w:rFonts w:hint="eastAsia"/>
        </w:rPr>
        <w:t>、平安乡村看家宝、其他业务归档较上月的增长量。</w:t>
      </w:r>
    </w:p>
    <w:p w:rsidR="00421059" w:rsidRPr="005A4E93" w:rsidRDefault="00421059" w:rsidP="00421059">
      <w:pPr>
        <w:ind w:firstLine="480"/>
      </w:pPr>
    </w:p>
    <w:p w:rsidR="00421059" w:rsidRPr="005A4E93" w:rsidRDefault="00421059" w:rsidP="00421059">
      <w:pPr>
        <w:pStyle w:val="6"/>
      </w:pPr>
      <w:bookmarkStart w:id="4803" w:name="_Toc130157471"/>
      <w:r w:rsidRPr="005A4E93">
        <w:rPr>
          <w:rFonts w:hint="eastAsia"/>
        </w:rPr>
        <w:t>月报</w:t>
      </w:r>
      <w:r w:rsidRPr="005A4E93">
        <w:rPr>
          <w:rFonts w:hint="eastAsia"/>
        </w:rPr>
        <w:t>-</w:t>
      </w:r>
      <w:r w:rsidRPr="005A4E93">
        <w:rPr>
          <w:rFonts w:hint="eastAsia"/>
        </w:rPr>
        <w:t>归档量展示</w:t>
      </w:r>
      <w:bookmarkEnd w:id="4803"/>
    </w:p>
    <w:p w:rsidR="00421059" w:rsidRPr="005A4E93" w:rsidRDefault="00421059" w:rsidP="00421059">
      <w:pPr>
        <w:ind w:firstLine="480"/>
      </w:pPr>
      <w:r w:rsidRPr="005A4E93">
        <w:rPr>
          <w:rFonts w:hint="eastAsia"/>
        </w:rPr>
        <w:t>月报</w:t>
      </w:r>
      <w:r w:rsidRPr="005A4E93">
        <w:rPr>
          <w:rFonts w:hint="eastAsia"/>
        </w:rPr>
        <w:t>-</w:t>
      </w:r>
      <w:r w:rsidRPr="005A4E93">
        <w:rPr>
          <w:rFonts w:hint="eastAsia"/>
        </w:rPr>
        <w:t>归档量以表格的方式展示本月宽带、互联网电视、智能组网、</w:t>
      </w:r>
      <w:r w:rsidRPr="005A4E93">
        <w:rPr>
          <w:rFonts w:hint="eastAsia"/>
        </w:rPr>
        <w:t>IMS</w:t>
      </w:r>
      <w:r w:rsidRPr="005A4E93">
        <w:rPr>
          <w:rFonts w:hint="eastAsia"/>
        </w:rPr>
        <w:t>、平安乡村看家宝、其他业务归档较上月的增长量。</w:t>
      </w:r>
    </w:p>
    <w:p w:rsidR="00421059" w:rsidRPr="005A4E93" w:rsidRDefault="00421059" w:rsidP="00421059">
      <w:pPr>
        <w:pStyle w:val="5"/>
        <w:rPr>
          <w:szCs w:val="24"/>
        </w:rPr>
      </w:pPr>
      <w:bookmarkStart w:id="4804" w:name="_Toc130157472"/>
      <w:r w:rsidRPr="005A4E93">
        <w:rPr>
          <w:rFonts w:hint="eastAsia"/>
          <w:szCs w:val="24"/>
        </w:rPr>
        <w:t>网格管控视图</w:t>
      </w:r>
      <w:bookmarkEnd w:id="4804"/>
    </w:p>
    <w:p w:rsidR="00421059" w:rsidRPr="005A4E93" w:rsidRDefault="00421059" w:rsidP="00421059">
      <w:pPr>
        <w:pStyle w:val="6"/>
      </w:pPr>
      <w:bookmarkStart w:id="4805" w:name="_Toc130157473"/>
      <w:r w:rsidRPr="005A4E93">
        <w:rPr>
          <w:rFonts w:hint="eastAsia"/>
        </w:rPr>
        <w:t>所属网格</w:t>
      </w:r>
      <w:r>
        <w:rPr>
          <w:rFonts w:hint="eastAsia"/>
        </w:rPr>
        <w:t>查询</w:t>
      </w:r>
      <w:bookmarkEnd w:id="4805"/>
    </w:p>
    <w:p w:rsidR="00421059" w:rsidRPr="005A4E93" w:rsidRDefault="00421059" w:rsidP="00421059">
      <w:pPr>
        <w:ind w:firstLine="480"/>
      </w:pPr>
      <w:r w:rsidRPr="005A4E93">
        <w:rPr>
          <w:rFonts w:hint="eastAsia"/>
        </w:rPr>
        <w:t>所属网格接口查询出</w:t>
      </w:r>
      <w:r w:rsidRPr="005A4E93">
        <w:t>1</w:t>
      </w:r>
      <w:r w:rsidRPr="005A4E93">
        <w:rPr>
          <w:rFonts w:hint="eastAsia"/>
        </w:rPr>
        <w:t>6</w:t>
      </w:r>
      <w:r w:rsidRPr="005A4E93">
        <w:rPr>
          <w:rFonts w:hint="eastAsia"/>
        </w:rPr>
        <w:t>个地市，地市下所有的区县，区县下所有的网格，三级联调选择。</w:t>
      </w:r>
    </w:p>
    <w:p w:rsidR="00421059" w:rsidRPr="005A4E93" w:rsidRDefault="00421059" w:rsidP="00421059">
      <w:pPr>
        <w:pStyle w:val="6"/>
      </w:pPr>
      <w:bookmarkStart w:id="4806" w:name="_Toc130157474"/>
      <w:r w:rsidRPr="005A4E93">
        <w:rPr>
          <w:rFonts w:hint="eastAsia"/>
        </w:rPr>
        <w:t>所属网格</w:t>
      </w:r>
      <w:r>
        <w:rPr>
          <w:rFonts w:hint="eastAsia"/>
        </w:rPr>
        <w:t>展示</w:t>
      </w:r>
      <w:bookmarkEnd w:id="4806"/>
    </w:p>
    <w:p w:rsidR="00421059" w:rsidRPr="005A4E93" w:rsidRDefault="00421059" w:rsidP="00421059">
      <w:pPr>
        <w:ind w:firstLine="480"/>
      </w:pPr>
      <w:r w:rsidRPr="005A4E93">
        <w:rPr>
          <w:rFonts w:hint="eastAsia"/>
        </w:rPr>
        <w:t>网格管控视图必须要先选择所属网格，</w:t>
      </w:r>
      <w:r>
        <w:rPr>
          <w:rFonts w:hint="eastAsia"/>
        </w:rPr>
        <w:t>展示</w:t>
      </w:r>
      <w:r w:rsidRPr="005A4E93">
        <w:rPr>
          <w:rFonts w:hint="eastAsia"/>
        </w:rPr>
        <w:t>选择网格查询相应网格信息。</w:t>
      </w:r>
    </w:p>
    <w:p w:rsidR="00421059" w:rsidRPr="005A4E93" w:rsidRDefault="00421059" w:rsidP="00421059">
      <w:pPr>
        <w:pStyle w:val="6"/>
      </w:pPr>
      <w:bookmarkStart w:id="4807" w:name="_Toc130157475"/>
      <w:r w:rsidRPr="005A4E93">
        <w:rPr>
          <w:rFonts w:hint="eastAsia"/>
        </w:rPr>
        <w:t>装维工作量</w:t>
      </w:r>
      <w:r>
        <w:rPr>
          <w:rFonts w:hint="eastAsia"/>
        </w:rPr>
        <w:t>查询</w:t>
      </w:r>
      <w:bookmarkEnd w:id="4807"/>
    </w:p>
    <w:p w:rsidR="00421059" w:rsidRPr="005A4E93" w:rsidRDefault="00421059" w:rsidP="00421059">
      <w:pPr>
        <w:ind w:firstLine="480"/>
      </w:pPr>
      <w:r w:rsidRPr="005A4E93">
        <w:rPr>
          <w:rFonts w:hint="eastAsia"/>
        </w:rPr>
        <w:t>装维工作量接口查询当前网格下的一线装维人员当日的工作量情况，包括当</w:t>
      </w:r>
      <w:r w:rsidRPr="005A4E93">
        <w:rPr>
          <w:rFonts w:hint="eastAsia"/>
        </w:rPr>
        <w:lastRenderedPageBreak/>
        <w:t>日上午，下午，晚上的接单数量，当日在途单数量，当日归档单数量。</w:t>
      </w:r>
    </w:p>
    <w:p w:rsidR="00421059" w:rsidRPr="005A4E93" w:rsidRDefault="00421059" w:rsidP="00421059">
      <w:pPr>
        <w:pStyle w:val="6"/>
      </w:pPr>
      <w:bookmarkStart w:id="4808" w:name="_Toc130157476"/>
      <w:r w:rsidRPr="005A4E93">
        <w:rPr>
          <w:rFonts w:hint="eastAsia"/>
        </w:rPr>
        <w:t>装维工作量展示</w:t>
      </w:r>
      <w:bookmarkEnd w:id="4808"/>
    </w:p>
    <w:p w:rsidR="00421059" w:rsidRPr="005A4E93" w:rsidRDefault="00421059" w:rsidP="00421059">
      <w:pPr>
        <w:ind w:firstLine="480"/>
      </w:pPr>
      <w:r w:rsidRPr="005A4E93">
        <w:rPr>
          <w:rFonts w:hint="eastAsia"/>
        </w:rPr>
        <w:t>装维工作量展示当前网格下的一线装维人员当日的工作量情况，包括当日上午，下午，晚上的接单数量，当日在途单数量，当日归档单数量。</w:t>
      </w:r>
    </w:p>
    <w:p w:rsidR="00421059" w:rsidRPr="005A4E93" w:rsidRDefault="00421059" w:rsidP="00421059">
      <w:pPr>
        <w:pStyle w:val="6"/>
      </w:pPr>
      <w:bookmarkStart w:id="4809" w:name="_Toc130157477"/>
      <w:r w:rsidRPr="005A4E93">
        <w:rPr>
          <w:rFonts w:hint="eastAsia"/>
        </w:rPr>
        <w:t>装维压力</w:t>
      </w:r>
      <w:r>
        <w:rPr>
          <w:rFonts w:hint="eastAsia"/>
        </w:rPr>
        <w:t>查询</w:t>
      </w:r>
      <w:bookmarkEnd w:id="4809"/>
    </w:p>
    <w:p w:rsidR="00421059" w:rsidRPr="005A4E93" w:rsidRDefault="00421059" w:rsidP="00421059">
      <w:pPr>
        <w:ind w:left="420" w:firstLine="480"/>
      </w:pPr>
      <w:r w:rsidRPr="005A4E93">
        <w:rPr>
          <w:rFonts w:hint="eastAsia"/>
        </w:rPr>
        <w:t>装维压力接口查询该网格下所有一线装维人员的压力情况。</w:t>
      </w:r>
    </w:p>
    <w:p w:rsidR="00421059" w:rsidRPr="005A4E93" w:rsidRDefault="00421059" w:rsidP="00421059">
      <w:pPr>
        <w:pStyle w:val="6"/>
      </w:pPr>
      <w:bookmarkStart w:id="4810" w:name="_Toc130157478"/>
      <w:r w:rsidRPr="005A4E93">
        <w:rPr>
          <w:rFonts w:hint="eastAsia"/>
        </w:rPr>
        <w:t>装维压力展示</w:t>
      </w:r>
      <w:bookmarkEnd w:id="4810"/>
    </w:p>
    <w:p w:rsidR="00421059" w:rsidRPr="005A4E93" w:rsidRDefault="00421059" w:rsidP="00421059">
      <w:pPr>
        <w:ind w:firstLine="480"/>
      </w:pPr>
      <w:r w:rsidRPr="005A4E93">
        <w:rPr>
          <w:rFonts w:hint="eastAsia"/>
        </w:rPr>
        <w:t>装维压力展示该网格下所有一线装维人员的压力情况，数值为</w:t>
      </w:r>
      <w:r w:rsidRPr="005A4E93">
        <w:rPr>
          <w:rFonts w:hint="eastAsia"/>
        </w:rPr>
        <w:t>1</w:t>
      </w:r>
      <w:r w:rsidRPr="005A4E93">
        <w:rPr>
          <w:rFonts w:hint="eastAsia"/>
        </w:rPr>
        <w:t>代表正常，数值小于</w:t>
      </w:r>
      <w:r w:rsidRPr="005A4E93">
        <w:rPr>
          <w:rFonts w:hint="eastAsia"/>
        </w:rPr>
        <w:t>1</w:t>
      </w:r>
      <w:r w:rsidRPr="005A4E93">
        <w:rPr>
          <w:rFonts w:hint="eastAsia"/>
        </w:rPr>
        <w:t>代表压力小，数值越大表示压力越大。</w:t>
      </w:r>
    </w:p>
    <w:p w:rsidR="00421059" w:rsidRPr="005A4E93" w:rsidRDefault="00421059" w:rsidP="00421059">
      <w:pPr>
        <w:pStyle w:val="6"/>
      </w:pPr>
      <w:bookmarkStart w:id="4811" w:name="_Toc130157479"/>
      <w:r w:rsidRPr="005A4E93">
        <w:rPr>
          <w:rFonts w:hint="eastAsia"/>
        </w:rPr>
        <w:t>装维压力超限</w:t>
      </w:r>
      <w:r>
        <w:rPr>
          <w:rFonts w:hint="eastAsia"/>
        </w:rPr>
        <w:t>查询</w:t>
      </w:r>
      <w:bookmarkEnd w:id="4811"/>
    </w:p>
    <w:p w:rsidR="00421059" w:rsidRPr="005A4E93" w:rsidRDefault="00421059" w:rsidP="00421059">
      <w:pPr>
        <w:ind w:left="420" w:firstLine="480"/>
      </w:pPr>
      <w:r w:rsidRPr="005A4E93">
        <w:rPr>
          <w:rFonts w:hint="eastAsia"/>
        </w:rPr>
        <w:t>装维压力超限接口查询该网格下所有一线装维人员的压力超限情况。</w:t>
      </w:r>
    </w:p>
    <w:p w:rsidR="00421059" w:rsidRPr="005A4E93" w:rsidRDefault="00421059" w:rsidP="00421059">
      <w:pPr>
        <w:pStyle w:val="6"/>
      </w:pPr>
      <w:bookmarkStart w:id="4812" w:name="_Toc130157480"/>
      <w:r w:rsidRPr="005A4E93">
        <w:rPr>
          <w:rFonts w:hint="eastAsia"/>
        </w:rPr>
        <w:t>装维压力超限展示</w:t>
      </w:r>
      <w:bookmarkEnd w:id="4812"/>
    </w:p>
    <w:p w:rsidR="00421059" w:rsidRPr="005A4E93" w:rsidRDefault="00421059" w:rsidP="00421059">
      <w:pPr>
        <w:ind w:firstLine="480"/>
      </w:pPr>
      <w:r w:rsidRPr="005A4E93">
        <w:rPr>
          <w:rFonts w:hint="eastAsia"/>
        </w:rPr>
        <w:t>装维压力超限展示该网格下所有一线装维人员的压力超限情况，数值为</w:t>
      </w:r>
      <w:r w:rsidRPr="005A4E93">
        <w:rPr>
          <w:rFonts w:hint="eastAsia"/>
        </w:rPr>
        <w:t>0%</w:t>
      </w:r>
      <w:r w:rsidRPr="005A4E93">
        <w:rPr>
          <w:rFonts w:hint="eastAsia"/>
        </w:rPr>
        <w:t>代表正常，数值越大表示压力超限越大。</w:t>
      </w:r>
    </w:p>
    <w:p w:rsidR="00421059" w:rsidRPr="005A4E93" w:rsidRDefault="00421059" w:rsidP="00421059">
      <w:pPr>
        <w:pStyle w:val="6"/>
      </w:pPr>
      <w:bookmarkStart w:id="4813" w:name="_Toc130157481"/>
      <w:r w:rsidRPr="005A4E93">
        <w:rPr>
          <w:rFonts w:hint="eastAsia"/>
        </w:rPr>
        <w:t>装机及时率</w:t>
      </w:r>
      <w:r>
        <w:rPr>
          <w:rFonts w:hint="eastAsia"/>
        </w:rPr>
        <w:t>查询</w:t>
      </w:r>
      <w:bookmarkEnd w:id="4813"/>
    </w:p>
    <w:p w:rsidR="00421059" w:rsidRPr="005A4E93" w:rsidRDefault="00421059" w:rsidP="00421059">
      <w:pPr>
        <w:ind w:left="420" w:firstLine="480"/>
      </w:pPr>
      <w:r w:rsidRPr="005A4E93">
        <w:rPr>
          <w:rFonts w:hint="eastAsia"/>
        </w:rPr>
        <w:t>装维及时率接口查询该网格下的装机单及时处理率情况。</w:t>
      </w:r>
    </w:p>
    <w:p w:rsidR="00421059" w:rsidRPr="005A4E93" w:rsidRDefault="00421059" w:rsidP="00421059">
      <w:pPr>
        <w:pStyle w:val="6"/>
      </w:pPr>
      <w:bookmarkStart w:id="4814" w:name="_Toc130157482"/>
      <w:r w:rsidRPr="005A4E93">
        <w:rPr>
          <w:rFonts w:hint="eastAsia"/>
        </w:rPr>
        <w:t>装机及时率展示</w:t>
      </w:r>
      <w:bookmarkEnd w:id="4814"/>
    </w:p>
    <w:p w:rsidR="00421059" w:rsidRPr="005A4E93" w:rsidRDefault="00421059" w:rsidP="00421059">
      <w:pPr>
        <w:ind w:firstLine="480"/>
      </w:pPr>
      <w:r w:rsidRPr="005A4E93">
        <w:rPr>
          <w:rFonts w:hint="eastAsia"/>
        </w:rPr>
        <w:t>装维及时率展示该网格下的装机单及时处理率情况，数值为百分比数值，数值越大表示越及时。</w:t>
      </w:r>
    </w:p>
    <w:p w:rsidR="00421059" w:rsidRPr="005A4E93" w:rsidRDefault="00421059" w:rsidP="00421059">
      <w:pPr>
        <w:pStyle w:val="5"/>
        <w:rPr>
          <w:szCs w:val="24"/>
        </w:rPr>
      </w:pPr>
      <w:bookmarkStart w:id="4815" w:name="_Toc130157483"/>
      <w:r w:rsidRPr="005A4E93">
        <w:rPr>
          <w:rFonts w:hint="eastAsia"/>
          <w:szCs w:val="24"/>
        </w:rPr>
        <w:t>工单监控视图</w:t>
      </w:r>
      <w:bookmarkEnd w:id="4815"/>
    </w:p>
    <w:p w:rsidR="00421059" w:rsidRPr="005A4E93" w:rsidRDefault="00421059" w:rsidP="00421059">
      <w:pPr>
        <w:pStyle w:val="6"/>
      </w:pPr>
      <w:bookmarkStart w:id="4816" w:name="_Toc130157484"/>
      <w:r w:rsidRPr="005A4E93">
        <w:rPr>
          <w:rFonts w:hint="eastAsia"/>
        </w:rPr>
        <w:lastRenderedPageBreak/>
        <w:t>装机在途</w:t>
      </w:r>
      <w:r>
        <w:rPr>
          <w:rFonts w:hint="eastAsia"/>
        </w:rPr>
        <w:t>查询</w:t>
      </w:r>
      <w:bookmarkEnd w:id="4816"/>
    </w:p>
    <w:p w:rsidR="00421059" w:rsidRPr="005A4E93" w:rsidRDefault="00421059" w:rsidP="00421059">
      <w:pPr>
        <w:ind w:firstLine="480"/>
      </w:pPr>
      <w:r w:rsidRPr="005A4E93">
        <w:rPr>
          <w:rFonts w:hint="eastAsia"/>
        </w:rPr>
        <w:t>装机在途接口查询云南省</w:t>
      </w:r>
      <w:r w:rsidRPr="005A4E93">
        <w:rPr>
          <w:rFonts w:hint="eastAsia"/>
        </w:rPr>
        <w:t>16</w:t>
      </w:r>
      <w:r w:rsidRPr="005A4E93">
        <w:rPr>
          <w:rFonts w:hint="eastAsia"/>
        </w:rPr>
        <w:t>个地市每个地市的全部装机在途单数量以及超过</w:t>
      </w:r>
      <w:r w:rsidRPr="005A4E93">
        <w:rPr>
          <w:rFonts w:hint="eastAsia"/>
        </w:rPr>
        <w:t>3</w:t>
      </w:r>
      <w:r w:rsidRPr="005A4E93">
        <w:rPr>
          <w:rFonts w:hint="eastAsia"/>
        </w:rPr>
        <w:t>天的装机在途单数量。</w:t>
      </w:r>
    </w:p>
    <w:p w:rsidR="00421059" w:rsidRPr="005A4E93" w:rsidRDefault="00421059" w:rsidP="00421059">
      <w:pPr>
        <w:pStyle w:val="6"/>
      </w:pPr>
      <w:bookmarkStart w:id="4817" w:name="_Toc130157485"/>
      <w:r w:rsidRPr="005A4E93">
        <w:rPr>
          <w:rFonts w:hint="eastAsia"/>
        </w:rPr>
        <w:t>装机在途展示</w:t>
      </w:r>
      <w:bookmarkEnd w:id="4817"/>
    </w:p>
    <w:p w:rsidR="00421059" w:rsidRPr="005A4E93" w:rsidRDefault="00421059" w:rsidP="00421059">
      <w:pPr>
        <w:ind w:firstLine="480"/>
      </w:pPr>
      <w:r w:rsidRPr="005A4E93">
        <w:rPr>
          <w:rFonts w:hint="eastAsia"/>
        </w:rPr>
        <w:t>装机在途展示云南省</w:t>
      </w:r>
      <w:r w:rsidRPr="005A4E93">
        <w:t>1</w:t>
      </w:r>
      <w:r w:rsidRPr="005A4E93">
        <w:rPr>
          <w:rFonts w:hint="eastAsia"/>
        </w:rPr>
        <w:t>6</w:t>
      </w:r>
      <w:r w:rsidRPr="005A4E93">
        <w:rPr>
          <w:rFonts w:hint="eastAsia"/>
        </w:rPr>
        <w:t>个地市每个地市的装机在途单数量，分为两部分，一部分是全部装机在途单，一部分是装机在途超过</w:t>
      </w:r>
      <w:r w:rsidRPr="005A4E93">
        <w:rPr>
          <w:rFonts w:hint="eastAsia"/>
        </w:rPr>
        <w:t>3</w:t>
      </w:r>
      <w:r w:rsidRPr="005A4E93">
        <w:rPr>
          <w:rFonts w:hint="eastAsia"/>
        </w:rPr>
        <w:t>天的。</w:t>
      </w:r>
    </w:p>
    <w:p w:rsidR="00421059" w:rsidRPr="005A4E93" w:rsidRDefault="00421059" w:rsidP="00421059">
      <w:pPr>
        <w:pStyle w:val="6"/>
      </w:pPr>
      <w:bookmarkStart w:id="4818" w:name="_Toc130157486"/>
      <w:r w:rsidRPr="005A4E93">
        <w:rPr>
          <w:rFonts w:hint="eastAsia"/>
        </w:rPr>
        <w:t>关怀在途</w:t>
      </w:r>
      <w:r>
        <w:rPr>
          <w:rFonts w:hint="eastAsia"/>
        </w:rPr>
        <w:t>查询</w:t>
      </w:r>
      <w:bookmarkEnd w:id="4818"/>
    </w:p>
    <w:p w:rsidR="00421059" w:rsidRPr="005A4E93" w:rsidRDefault="00421059" w:rsidP="00421059">
      <w:pPr>
        <w:ind w:firstLine="480"/>
      </w:pPr>
      <w:r w:rsidRPr="005A4E93">
        <w:rPr>
          <w:rFonts w:hint="eastAsia"/>
        </w:rPr>
        <w:t>关怀在途接口查询云南省</w:t>
      </w:r>
      <w:r w:rsidRPr="005A4E93">
        <w:rPr>
          <w:rFonts w:hint="eastAsia"/>
        </w:rPr>
        <w:t>16</w:t>
      </w:r>
      <w:r w:rsidRPr="005A4E93">
        <w:rPr>
          <w:rFonts w:hint="eastAsia"/>
        </w:rPr>
        <w:t>个地市每个地市的关怀在途单数量。</w:t>
      </w:r>
    </w:p>
    <w:p w:rsidR="00421059" w:rsidRPr="005A4E93" w:rsidRDefault="00421059" w:rsidP="00421059">
      <w:pPr>
        <w:pStyle w:val="6"/>
      </w:pPr>
      <w:bookmarkStart w:id="4819" w:name="_Toc130157487"/>
      <w:r w:rsidRPr="005A4E93">
        <w:rPr>
          <w:rFonts w:hint="eastAsia"/>
        </w:rPr>
        <w:t>关怀在途展示</w:t>
      </w:r>
      <w:bookmarkEnd w:id="4819"/>
    </w:p>
    <w:p w:rsidR="00421059" w:rsidRPr="005A4E93" w:rsidRDefault="00421059" w:rsidP="00421059">
      <w:pPr>
        <w:ind w:firstLine="480"/>
      </w:pPr>
      <w:r w:rsidRPr="005A4E93">
        <w:rPr>
          <w:rFonts w:hint="eastAsia"/>
        </w:rPr>
        <w:t>关怀在途展示云南省</w:t>
      </w:r>
      <w:r w:rsidRPr="005A4E93">
        <w:rPr>
          <w:rFonts w:hint="eastAsia"/>
        </w:rPr>
        <w:t>16</w:t>
      </w:r>
      <w:r w:rsidRPr="005A4E93">
        <w:rPr>
          <w:rFonts w:hint="eastAsia"/>
        </w:rPr>
        <w:t>个地市每个地市的关怀在途单数量。</w:t>
      </w:r>
    </w:p>
    <w:p w:rsidR="00421059" w:rsidRPr="005A4E93" w:rsidRDefault="00421059" w:rsidP="00421059">
      <w:pPr>
        <w:pStyle w:val="6"/>
      </w:pPr>
      <w:bookmarkStart w:id="4820" w:name="_Toc130157488"/>
      <w:r w:rsidRPr="005A4E93">
        <w:rPr>
          <w:rFonts w:hint="eastAsia"/>
        </w:rPr>
        <w:t>投诉在途</w:t>
      </w:r>
      <w:r>
        <w:rPr>
          <w:rFonts w:hint="eastAsia"/>
        </w:rPr>
        <w:t>查询</w:t>
      </w:r>
      <w:bookmarkEnd w:id="4820"/>
    </w:p>
    <w:p w:rsidR="00421059" w:rsidRPr="005A4E93" w:rsidRDefault="00421059" w:rsidP="00421059">
      <w:pPr>
        <w:ind w:firstLine="480"/>
      </w:pPr>
      <w:r w:rsidRPr="005A4E93">
        <w:rPr>
          <w:rFonts w:hint="eastAsia"/>
        </w:rPr>
        <w:t>投诉在途接口查询云南省</w:t>
      </w:r>
      <w:r w:rsidRPr="005A4E93">
        <w:rPr>
          <w:rFonts w:hint="eastAsia"/>
        </w:rPr>
        <w:t>16</w:t>
      </w:r>
      <w:r w:rsidRPr="005A4E93">
        <w:rPr>
          <w:rFonts w:hint="eastAsia"/>
        </w:rPr>
        <w:t>个地市每个地市的全部投诉在途单数量以及超过</w:t>
      </w:r>
      <w:r w:rsidRPr="005A4E93">
        <w:rPr>
          <w:rFonts w:hint="eastAsia"/>
        </w:rPr>
        <w:t>3</w:t>
      </w:r>
      <w:r w:rsidRPr="005A4E93">
        <w:rPr>
          <w:rFonts w:hint="eastAsia"/>
        </w:rPr>
        <w:t>天的投诉在途单数量。</w:t>
      </w:r>
    </w:p>
    <w:p w:rsidR="00421059" w:rsidRPr="005A4E93" w:rsidRDefault="00421059" w:rsidP="00421059">
      <w:pPr>
        <w:pStyle w:val="6"/>
      </w:pPr>
      <w:bookmarkStart w:id="4821" w:name="_Toc130157489"/>
      <w:r w:rsidRPr="005A4E93">
        <w:rPr>
          <w:rFonts w:hint="eastAsia"/>
        </w:rPr>
        <w:t>投诉在途展示</w:t>
      </w:r>
      <w:bookmarkEnd w:id="4821"/>
    </w:p>
    <w:p w:rsidR="00421059" w:rsidRPr="005A4E93" w:rsidRDefault="00421059" w:rsidP="00421059">
      <w:pPr>
        <w:ind w:firstLine="480"/>
      </w:pPr>
      <w:r w:rsidRPr="005A4E93">
        <w:rPr>
          <w:rFonts w:hint="eastAsia"/>
        </w:rPr>
        <w:t>投诉在途展示云南省</w:t>
      </w:r>
      <w:r w:rsidRPr="005A4E93">
        <w:rPr>
          <w:rFonts w:hint="eastAsia"/>
        </w:rPr>
        <w:t>16</w:t>
      </w:r>
      <w:r w:rsidRPr="005A4E93">
        <w:rPr>
          <w:rFonts w:hint="eastAsia"/>
        </w:rPr>
        <w:t>个地市每个地市的投诉在途单数量，分为两部分，一部分是全部投诉在途单，一部分是投诉在途超过</w:t>
      </w:r>
      <w:r w:rsidRPr="005A4E93">
        <w:rPr>
          <w:rFonts w:hint="eastAsia"/>
        </w:rPr>
        <w:t>3</w:t>
      </w:r>
      <w:r w:rsidRPr="005A4E93">
        <w:rPr>
          <w:rFonts w:hint="eastAsia"/>
        </w:rPr>
        <w:t>天的。</w:t>
      </w:r>
    </w:p>
    <w:p w:rsidR="00421059" w:rsidRPr="005A4E93" w:rsidRDefault="00421059" w:rsidP="00421059">
      <w:pPr>
        <w:pStyle w:val="6"/>
      </w:pPr>
      <w:bookmarkStart w:id="4822" w:name="_Toc130157490"/>
      <w:r w:rsidRPr="005A4E93">
        <w:rPr>
          <w:rFonts w:hint="eastAsia"/>
        </w:rPr>
        <w:t>装维压力</w:t>
      </w:r>
      <w:r>
        <w:rPr>
          <w:rFonts w:hint="eastAsia"/>
        </w:rPr>
        <w:t>查询</w:t>
      </w:r>
      <w:bookmarkEnd w:id="4822"/>
    </w:p>
    <w:p w:rsidR="00421059" w:rsidRPr="005A4E93" w:rsidRDefault="00421059" w:rsidP="00421059">
      <w:pPr>
        <w:ind w:firstLine="480"/>
      </w:pPr>
      <w:r w:rsidRPr="005A4E93">
        <w:rPr>
          <w:rFonts w:hint="eastAsia"/>
        </w:rPr>
        <w:t>装维压力接口查询云南省</w:t>
      </w:r>
      <w:r w:rsidRPr="005A4E93">
        <w:rPr>
          <w:rFonts w:hint="eastAsia"/>
        </w:rPr>
        <w:t>16</w:t>
      </w:r>
      <w:r w:rsidRPr="005A4E93">
        <w:rPr>
          <w:rFonts w:hint="eastAsia"/>
        </w:rPr>
        <w:t>个地市每个地市的装维压力情况。</w:t>
      </w:r>
    </w:p>
    <w:p w:rsidR="00421059" w:rsidRPr="005A4E93" w:rsidRDefault="00421059" w:rsidP="00421059">
      <w:pPr>
        <w:pStyle w:val="6"/>
      </w:pPr>
      <w:bookmarkStart w:id="4823" w:name="_Toc130157491"/>
      <w:r w:rsidRPr="005A4E93">
        <w:rPr>
          <w:rFonts w:hint="eastAsia"/>
        </w:rPr>
        <w:t>装维压力展示</w:t>
      </w:r>
      <w:bookmarkEnd w:id="4823"/>
    </w:p>
    <w:p w:rsidR="00421059" w:rsidRPr="005A4E93" w:rsidRDefault="00421059" w:rsidP="00421059">
      <w:pPr>
        <w:ind w:firstLine="480"/>
      </w:pPr>
      <w:r w:rsidRPr="005A4E93">
        <w:rPr>
          <w:rFonts w:hint="eastAsia"/>
        </w:rPr>
        <w:t>装维压力展示云南省</w:t>
      </w:r>
      <w:r w:rsidRPr="005A4E93">
        <w:rPr>
          <w:rFonts w:hint="eastAsia"/>
        </w:rPr>
        <w:t>16</w:t>
      </w:r>
      <w:r w:rsidRPr="005A4E93">
        <w:rPr>
          <w:rFonts w:hint="eastAsia"/>
        </w:rPr>
        <w:t>个地市每个地市的装维压力情况，数值为</w:t>
      </w:r>
      <w:r w:rsidRPr="005A4E93">
        <w:rPr>
          <w:rFonts w:hint="eastAsia"/>
        </w:rPr>
        <w:t>1</w:t>
      </w:r>
      <w:r w:rsidRPr="005A4E93">
        <w:rPr>
          <w:rFonts w:hint="eastAsia"/>
        </w:rPr>
        <w:t>代表正</w:t>
      </w:r>
      <w:r w:rsidRPr="005A4E93">
        <w:rPr>
          <w:rFonts w:hint="eastAsia"/>
        </w:rPr>
        <w:lastRenderedPageBreak/>
        <w:t>常，数值小于</w:t>
      </w:r>
      <w:r w:rsidRPr="005A4E93">
        <w:rPr>
          <w:rFonts w:hint="eastAsia"/>
        </w:rPr>
        <w:t>1</w:t>
      </w:r>
      <w:r w:rsidRPr="005A4E93">
        <w:rPr>
          <w:rFonts w:hint="eastAsia"/>
        </w:rPr>
        <w:t>代表压力小，数值越大表示压力越大。</w:t>
      </w:r>
    </w:p>
    <w:p w:rsidR="00421059" w:rsidRPr="005A4E93" w:rsidRDefault="00421059" w:rsidP="00421059">
      <w:pPr>
        <w:pStyle w:val="6"/>
      </w:pPr>
      <w:bookmarkStart w:id="4824" w:name="_Toc130157492"/>
      <w:r w:rsidRPr="005A4E93">
        <w:rPr>
          <w:rFonts w:hint="eastAsia"/>
        </w:rPr>
        <w:t>装维压力超限</w:t>
      </w:r>
      <w:r>
        <w:rPr>
          <w:rFonts w:hint="eastAsia"/>
        </w:rPr>
        <w:t>查询</w:t>
      </w:r>
      <w:bookmarkEnd w:id="4824"/>
    </w:p>
    <w:p w:rsidR="00421059" w:rsidRPr="005A4E93" w:rsidRDefault="00421059" w:rsidP="00421059">
      <w:pPr>
        <w:ind w:firstLine="480"/>
      </w:pPr>
      <w:r w:rsidRPr="005A4E93">
        <w:rPr>
          <w:rFonts w:hint="eastAsia"/>
        </w:rPr>
        <w:t>装维压力超限接口查询云南省</w:t>
      </w:r>
      <w:r w:rsidRPr="005A4E93">
        <w:rPr>
          <w:rFonts w:hint="eastAsia"/>
        </w:rPr>
        <w:t>16</w:t>
      </w:r>
      <w:r w:rsidRPr="005A4E93">
        <w:rPr>
          <w:rFonts w:hint="eastAsia"/>
        </w:rPr>
        <w:t>个地市每个地市的压力超限情况。</w:t>
      </w:r>
    </w:p>
    <w:p w:rsidR="00421059" w:rsidRPr="005A4E93" w:rsidRDefault="00421059" w:rsidP="00421059">
      <w:pPr>
        <w:pStyle w:val="6"/>
      </w:pPr>
      <w:bookmarkStart w:id="4825" w:name="_Toc130157493"/>
      <w:r w:rsidRPr="005A4E93">
        <w:rPr>
          <w:rFonts w:hint="eastAsia"/>
        </w:rPr>
        <w:t>装维压力超限展示</w:t>
      </w:r>
      <w:bookmarkEnd w:id="4825"/>
    </w:p>
    <w:p w:rsidR="00421059" w:rsidRPr="005A4E93" w:rsidRDefault="00421059" w:rsidP="00421059">
      <w:pPr>
        <w:ind w:firstLine="480"/>
      </w:pPr>
      <w:r w:rsidRPr="005A4E93">
        <w:rPr>
          <w:rFonts w:hint="eastAsia"/>
        </w:rPr>
        <w:t>装维压力超限展示云南省</w:t>
      </w:r>
      <w:r w:rsidRPr="005A4E93">
        <w:rPr>
          <w:rFonts w:hint="eastAsia"/>
        </w:rPr>
        <w:t>16</w:t>
      </w:r>
      <w:r w:rsidRPr="005A4E93">
        <w:rPr>
          <w:rFonts w:hint="eastAsia"/>
        </w:rPr>
        <w:t>个地市每个地市的压力超限情况，数值为</w:t>
      </w:r>
      <w:r w:rsidRPr="005A4E93">
        <w:rPr>
          <w:rFonts w:hint="eastAsia"/>
        </w:rPr>
        <w:t>0%</w:t>
      </w:r>
      <w:r w:rsidRPr="005A4E93">
        <w:rPr>
          <w:rFonts w:hint="eastAsia"/>
        </w:rPr>
        <w:t>代表正常，数值越大表示压力超限越大。</w:t>
      </w:r>
    </w:p>
    <w:p w:rsidR="00421059" w:rsidRPr="005A4E93" w:rsidRDefault="00421059" w:rsidP="00421059">
      <w:pPr>
        <w:pStyle w:val="6"/>
      </w:pPr>
      <w:bookmarkStart w:id="4826" w:name="_Toc130157494"/>
      <w:r w:rsidRPr="005A4E93">
        <w:rPr>
          <w:rFonts w:hint="eastAsia"/>
        </w:rPr>
        <w:t>装机及时率</w:t>
      </w:r>
      <w:r>
        <w:rPr>
          <w:rFonts w:hint="eastAsia"/>
        </w:rPr>
        <w:t>查询</w:t>
      </w:r>
      <w:bookmarkEnd w:id="4826"/>
    </w:p>
    <w:p w:rsidR="00421059" w:rsidRPr="005A4E93" w:rsidRDefault="00421059" w:rsidP="00421059">
      <w:pPr>
        <w:ind w:firstLine="480"/>
      </w:pPr>
      <w:r w:rsidRPr="005A4E93">
        <w:rPr>
          <w:rFonts w:hint="eastAsia"/>
        </w:rPr>
        <w:t>装维及时率接口查询云南省</w:t>
      </w:r>
      <w:r w:rsidRPr="005A4E93">
        <w:rPr>
          <w:rFonts w:hint="eastAsia"/>
        </w:rPr>
        <w:t>16</w:t>
      </w:r>
      <w:r w:rsidRPr="005A4E93">
        <w:rPr>
          <w:rFonts w:hint="eastAsia"/>
        </w:rPr>
        <w:t>个地市每个地市的装机单及时处理率情况。</w:t>
      </w:r>
    </w:p>
    <w:p w:rsidR="00421059" w:rsidRPr="005A4E93" w:rsidRDefault="00421059" w:rsidP="00421059">
      <w:pPr>
        <w:pStyle w:val="6"/>
      </w:pPr>
      <w:bookmarkStart w:id="4827" w:name="_Toc130157495"/>
      <w:r w:rsidRPr="005A4E93">
        <w:rPr>
          <w:rFonts w:hint="eastAsia"/>
        </w:rPr>
        <w:t>装机及时率展示</w:t>
      </w:r>
      <w:bookmarkEnd w:id="4827"/>
    </w:p>
    <w:p w:rsidR="00421059" w:rsidRPr="005A4E93" w:rsidRDefault="00421059" w:rsidP="00421059">
      <w:pPr>
        <w:ind w:firstLine="480"/>
      </w:pPr>
      <w:r w:rsidRPr="005A4E93">
        <w:rPr>
          <w:rFonts w:hint="eastAsia"/>
        </w:rPr>
        <w:t>装维及时率展示云南省</w:t>
      </w:r>
      <w:r w:rsidRPr="005A4E93">
        <w:rPr>
          <w:rFonts w:hint="eastAsia"/>
        </w:rPr>
        <w:t>16</w:t>
      </w:r>
      <w:r w:rsidRPr="005A4E93">
        <w:rPr>
          <w:rFonts w:hint="eastAsia"/>
        </w:rPr>
        <w:t>个地市每个地市的装机单及时处理率情况，数值为百分比数值，数值越大表示处理越及时。</w:t>
      </w:r>
    </w:p>
    <w:p w:rsidR="00421059" w:rsidRPr="005A4E93" w:rsidRDefault="00421059" w:rsidP="00421059">
      <w:pPr>
        <w:pStyle w:val="6"/>
      </w:pPr>
      <w:bookmarkStart w:id="4828" w:name="_Toc130157496"/>
      <w:r w:rsidRPr="005A4E93">
        <w:rPr>
          <w:rFonts w:hint="eastAsia"/>
        </w:rPr>
        <w:t>重复投诉</w:t>
      </w:r>
      <w:r>
        <w:rPr>
          <w:rFonts w:hint="eastAsia"/>
        </w:rPr>
        <w:t>查询</w:t>
      </w:r>
      <w:bookmarkEnd w:id="4828"/>
    </w:p>
    <w:p w:rsidR="00421059" w:rsidRPr="005A4E93" w:rsidRDefault="00421059" w:rsidP="00421059">
      <w:pPr>
        <w:ind w:firstLine="480"/>
      </w:pPr>
      <w:r w:rsidRPr="005A4E93">
        <w:rPr>
          <w:rFonts w:hint="eastAsia"/>
        </w:rPr>
        <w:t>重复投诉接口查询云南省</w:t>
      </w:r>
      <w:r w:rsidRPr="005A4E93">
        <w:rPr>
          <w:rFonts w:hint="eastAsia"/>
        </w:rPr>
        <w:t>16</w:t>
      </w:r>
      <w:r w:rsidRPr="005A4E93">
        <w:rPr>
          <w:rFonts w:hint="eastAsia"/>
        </w:rPr>
        <w:t>个地市每个地市的重复投诉数量。</w:t>
      </w:r>
    </w:p>
    <w:p w:rsidR="00421059" w:rsidRPr="005A4E93" w:rsidRDefault="00421059" w:rsidP="00421059">
      <w:pPr>
        <w:pStyle w:val="6"/>
      </w:pPr>
      <w:bookmarkStart w:id="4829" w:name="_Toc130157497"/>
      <w:r w:rsidRPr="005A4E93">
        <w:rPr>
          <w:rFonts w:hint="eastAsia"/>
        </w:rPr>
        <w:t>重复投诉展示</w:t>
      </w:r>
      <w:bookmarkEnd w:id="4829"/>
    </w:p>
    <w:p w:rsidR="00421059" w:rsidRPr="005A4E93" w:rsidRDefault="00421059" w:rsidP="00421059">
      <w:pPr>
        <w:ind w:firstLine="480"/>
      </w:pPr>
      <w:r w:rsidRPr="005A4E93">
        <w:rPr>
          <w:rFonts w:hint="eastAsia"/>
        </w:rPr>
        <w:t>重复投诉展示云南省</w:t>
      </w:r>
      <w:r w:rsidRPr="005A4E93">
        <w:rPr>
          <w:rFonts w:hint="eastAsia"/>
        </w:rPr>
        <w:t>16</w:t>
      </w:r>
      <w:r w:rsidRPr="005A4E93">
        <w:rPr>
          <w:rFonts w:hint="eastAsia"/>
        </w:rPr>
        <w:t>个地市每个地市的重复投诉数量。重复投诉越多，说明客户满意度越低，需要及时处理问题。</w:t>
      </w:r>
    </w:p>
    <w:p w:rsidR="00421059" w:rsidRPr="005A4E93" w:rsidRDefault="00421059" w:rsidP="00421059">
      <w:pPr>
        <w:pStyle w:val="6"/>
      </w:pPr>
      <w:bookmarkStart w:id="4830" w:name="_Toc130157498"/>
      <w:r w:rsidRPr="005A4E93">
        <w:rPr>
          <w:rFonts w:hint="eastAsia"/>
        </w:rPr>
        <w:t>90</w:t>
      </w:r>
      <w:r w:rsidRPr="005A4E93">
        <w:rPr>
          <w:rFonts w:hint="eastAsia"/>
        </w:rPr>
        <w:t>天频繁投诉</w:t>
      </w:r>
      <w:r>
        <w:rPr>
          <w:rFonts w:hint="eastAsia"/>
        </w:rPr>
        <w:t>查询</w:t>
      </w:r>
      <w:bookmarkEnd w:id="4830"/>
    </w:p>
    <w:p w:rsidR="00421059" w:rsidRPr="005A4E93" w:rsidRDefault="00421059" w:rsidP="00421059">
      <w:pPr>
        <w:ind w:firstLine="480"/>
      </w:pPr>
      <w:r w:rsidRPr="005A4E93">
        <w:rPr>
          <w:rFonts w:hint="eastAsia"/>
        </w:rPr>
        <w:t>90</w:t>
      </w:r>
      <w:r w:rsidRPr="005A4E93">
        <w:rPr>
          <w:rFonts w:hint="eastAsia"/>
        </w:rPr>
        <w:t>天频繁投诉接口查询云南省</w:t>
      </w:r>
      <w:r w:rsidRPr="005A4E93">
        <w:rPr>
          <w:rFonts w:hint="eastAsia"/>
        </w:rPr>
        <w:t>16</w:t>
      </w:r>
      <w:r w:rsidRPr="005A4E93">
        <w:rPr>
          <w:rFonts w:hint="eastAsia"/>
        </w:rPr>
        <w:t>个地市每个地市的</w:t>
      </w:r>
      <w:r w:rsidRPr="005A4E93">
        <w:rPr>
          <w:rFonts w:hint="eastAsia"/>
        </w:rPr>
        <w:t>90</w:t>
      </w:r>
      <w:r w:rsidRPr="005A4E93">
        <w:rPr>
          <w:rFonts w:hint="eastAsia"/>
        </w:rPr>
        <w:t>天频繁投诉数量。</w:t>
      </w:r>
    </w:p>
    <w:p w:rsidR="00421059" w:rsidRPr="005A4E93" w:rsidRDefault="00421059" w:rsidP="00421059">
      <w:pPr>
        <w:pStyle w:val="6"/>
      </w:pPr>
      <w:bookmarkStart w:id="4831" w:name="_Toc130157499"/>
      <w:r w:rsidRPr="005A4E93">
        <w:rPr>
          <w:rFonts w:hint="eastAsia"/>
        </w:rPr>
        <w:t>90</w:t>
      </w:r>
      <w:r w:rsidRPr="005A4E93">
        <w:rPr>
          <w:rFonts w:hint="eastAsia"/>
        </w:rPr>
        <w:t>天频繁投诉展示</w:t>
      </w:r>
      <w:bookmarkEnd w:id="4831"/>
    </w:p>
    <w:p w:rsidR="00421059" w:rsidRPr="005A4E93" w:rsidRDefault="00421059" w:rsidP="00421059">
      <w:pPr>
        <w:ind w:firstLine="480"/>
      </w:pPr>
      <w:r w:rsidRPr="005A4E93">
        <w:rPr>
          <w:rFonts w:hint="eastAsia"/>
        </w:rPr>
        <w:lastRenderedPageBreak/>
        <w:t>90</w:t>
      </w:r>
      <w:r w:rsidRPr="005A4E93">
        <w:rPr>
          <w:rFonts w:hint="eastAsia"/>
        </w:rPr>
        <w:t>天频繁投诉展示云南省</w:t>
      </w:r>
      <w:r w:rsidRPr="005A4E93">
        <w:rPr>
          <w:rFonts w:hint="eastAsia"/>
        </w:rPr>
        <w:t>16</w:t>
      </w:r>
      <w:r w:rsidRPr="005A4E93">
        <w:rPr>
          <w:rFonts w:hint="eastAsia"/>
        </w:rPr>
        <w:t>个地市每个地市的</w:t>
      </w:r>
      <w:r w:rsidRPr="005A4E93">
        <w:rPr>
          <w:rFonts w:hint="eastAsia"/>
        </w:rPr>
        <w:t>90</w:t>
      </w:r>
      <w:r w:rsidRPr="005A4E93">
        <w:rPr>
          <w:rFonts w:hint="eastAsia"/>
        </w:rPr>
        <w:t>天频繁投诉数量。</w:t>
      </w:r>
      <w:r w:rsidRPr="005A4E93">
        <w:rPr>
          <w:rFonts w:hint="eastAsia"/>
        </w:rPr>
        <w:t>9</w:t>
      </w:r>
      <w:r w:rsidRPr="005A4E93">
        <w:t>0</w:t>
      </w:r>
      <w:r w:rsidRPr="005A4E93">
        <w:rPr>
          <w:rFonts w:hint="eastAsia"/>
        </w:rPr>
        <w:t>天投诉越频繁，说明客户满意度越低，需要及时处理问题。</w:t>
      </w:r>
    </w:p>
    <w:p w:rsidR="00421059" w:rsidRPr="005A4E93" w:rsidRDefault="00421059" w:rsidP="00421059">
      <w:pPr>
        <w:pStyle w:val="6"/>
      </w:pPr>
      <w:bookmarkStart w:id="4832" w:name="_Toc130157500"/>
      <w:r w:rsidRPr="005A4E93">
        <w:rPr>
          <w:rFonts w:hint="eastAsia"/>
        </w:rPr>
        <w:t>退单率</w:t>
      </w:r>
      <w:r>
        <w:rPr>
          <w:rFonts w:hint="eastAsia"/>
        </w:rPr>
        <w:t>查询</w:t>
      </w:r>
      <w:bookmarkEnd w:id="4832"/>
    </w:p>
    <w:p w:rsidR="00421059" w:rsidRPr="005A4E93" w:rsidRDefault="00421059" w:rsidP="00421059">
      <w:pPr>
        <w:ind w:firstLine="480"/>
      </w:pPr>
      <w:r w:rsidRPr="005A4E93">
        <w:rPr>
          <w:rFonts w:hint="eastAsia"/>
        </w:rPr>
        <w:t>退单率接口查询云南省</w:t>
      </w:r>
      <w:r w:rsidRPr="005A4E93">
        <w:rPr>
          <w:rFonts w:hint="eastAsia"/>
        </w:rPr>
        <w:t>16</w:t>
      </w:r>
      <w:r w:rsidRPr="005A4E93">
        <w:rPr>
          <w:rFonts w:hint="eastAsia"/>
        </w:rPr>
        <w:t>个地市每个地市的装机单退单率情况。</w:t>
      </w:r>
    </w:p>
    <w:p w:rsidR="00421059" w:rsidRPr="005A4E93" w:rsidRDefault="00421059" w:rsidP="00421059">
      <w:pPr>
        <w:ind w:firstLine="480"/>
      </w:pPr>
    </w:p>
    <w:p w:rsidR="00421059" w:rsidRPr="005A4E93" w:rsidRDefault="00421059" w:rsidP="00421059">
      <w:pPr>
        <w:ind w:firstLine="480"/>
      </w:pPr>
    </w:p>
    <w:p w:rsidR="00421059" w:rsidRPr="005A4E93" w:rsidRDefault="00421059" w:rsidP="00421059">
      <w:pPr>
        <w:pStyle w:val="6"/>
      </w:pPr>
      <w:bookmarkStart w:id="4833" w:name="_Toc129958110"/>
      <w:bookmarkStart w:id="4834" w:name="_Toc130157501"/>
      <w:r w:rsidRPr="005A4E93">
        <w:rPr>
          <w:rFonts w:hint="eastAsia"/>
        </w:rPr>
        <w:t>退单率展示</w:t>
      </w:r>
      <w:bookmarkEnd w:id="4834"/>
    </w:p>
    <w:p w:rsidR="00421059" w:rsidRPr="005A4E93" w:rsidRDefault="00421059" w:rsidP="00421059">
      <w:pPr>
        <w:ind w:firstLine="480"/>
      </w:pPr>
      <w:r w:rsidRPr="005A4E93">
        <w:rPr>
          <w:rFonts w:hint="eastAsia"/>
        </w:rPr>
        <w:t>退单率展示云南省</w:t>
      </w:r>
      <w:r w:rsidRPr="005A4E93">
        <w:rPr>
          <w:rFonts w:hint="eastAsia"/>
        </w:rPr>
        <w:t>16</w:t>
      </w:r>
      <w:r w:rsidRPr="005A4E93">
        <w:rPr>
          <w:rFonts w:hint="eastAsia"/>
        </w:rPr>
        <w:t>个地市每个地市的装机单退单率情况，数值为百分比数值，退单率越大说明装机问题越多，需要重点关注。</w:t>
      </w:r>
    </w:p>
    <w:p w:rsidR="00421059" w:rsidRPr="005A4E93" w:rsidRDefault="00421059" w:rsidP="00421059">
      <w:pPr>
        <w:pStyle w:val="30"/>
        <w:ind w:left="720"/>
      </w:pPr>
      <w:bookmarkStart w:id="4835" w:name="_Toc130157502"/>
      <w:r w:rsidRPr="005A4E93">
        <w:t>装维</w:t>
      </w:r>
      <w:r w:rsidRPr="005A4E93">
        <w:t>”</w:t>
      </w:r>
      <w:r w:rsidRPr="005A4E93">
        <w:t>移修哥</w:t>
      </w:r>
      <w:r w:rsidRPr="005A4E93">
        <w:t>“</w:t>
      </w:r>
      <w:r w:rsidRPr="005A4E93">
        <w:t>能力接入整合</w:t>
      </w:r>
      <w:bookmarkEnd w:id="4833"/>
      <w:bookmarkEnd w:id="4835"/>
    </w:p>
    <w:p w:rsidR="00421059" w:rsidRPr="005A4E93" w:rsidRDefault="00421059" w:rsidP="00421059">
      <w:pPr>
        <w:pStyle w:val="40"/>
        <w:rPr>
          <w:szCs w:val="24"/>
        </w:rPr>
      </w:pPr>
      <w:bookmarkStart w:id="4836" w:name="_Toc129958111"/>
      <w:bookmarkStart w:id="4837" w:name="_Toc130157503"/>
      <w:r w:rsidRPr="005A4E93">
        <w:rPr>
          <w:szCs w:val="24"/>
        </w:rPr>
        <w:t>装维</w:t>
      </w:r>
      <w:r w:rsidRPr="005A4E93">
        <w:rPr>
          <w:szCs w:val="24"/>
        </w:rPr>
        <w:t>”</w:t>
      </w:r>
      <w:r w:rsidRPr="005A4E93">
        <w:rPr>
          <w:szCs w:val="24"/>
        </w:rPr>
        <w:t>移修哥</w:t>
      </w:r>
      <w:r w:rsidRPr="005A4E93">
        <w:rPr>
          <w:szCs w:val="24"/>
        </w:rPr>
        <w:t>“</w:t>
      </w:r>
      <w:r w:rsidRPr="00ED12AC">
        <w:t>能力</w:t>
      </w:r>
      <w:r w:rsidRPr="005A4E93">
        <w:rPr>
          <w:szCs w:val="24"/>
        </w:rPr>
        <w:t>接入</w:t>
      </w:r>
      <w:r w:rsidRPr="005A4E93">
        <w:rPr>
          <w:rFonts w:hint="eastAsia"/>
          <w:szCs w:val="24"/>
        </w:rPr>
        <w:t>数据</w:t>
      </w:r>
      <w:r>
        <w:rPr>
          <w:rFonts w:hint="eastAsia"/>
          <w:szCs w:val="24"/>
        </w:rPr>
        <w:t>库</w:t>
      </w:r>
      <w:bookmarkEnd w:id="4836"/>
      <w:bookmarkEnd w:id="4837"/>
    </w:p>
    <w:p w:rsidR="00421059" w:rsidRPr="005A4E93" w:rsidRDefault="00421059" w:rsidP="00421059">
      <w:pPr>
        <w:pStyle w:val="5"/>
      </w:pPr>
      <w:bookmarkStart w:id="4838" w:name="_Toc130157504"/>
      <w:r w:rsidRPr="005A4E93">
        <w:rPr>
          <w:rFonts w:hint="eastAsia"/>
        </w:rPr>
        <w:t>移修哥流程基础类型表</w:t>
      </w:r>
      <w:bookmarkEnd w:id="4838"/>
    </w:p>
    <w:p w:rsidR="00421059" w:rsidRPr="005A4E93" w:rsidRDefault="00421059" w:rsidP="00421059">
      <w:pPr>
        <w:ind w:firstLine="480"/>
      </w:pPr>
      <w:r w:rsidRPr="005A4E93">
        <w:rPr>
          <w:rFonts w:hint="eastAsia"/>
        </w:rPr>
        <w:t>用于记录移修哥流程基础类型，例如设备名称，设备类型，设备厂商，设备当前状态，换机类型等字段。</w:t>
      </w:r>
    </w:p>
    <w:p w:rsidR="00421059" w:rsidRPr="005A4E93" w:rsidRDefault="00421059" w:rsidP="00421059">
      <w:pPr>
        <w:pStyle w:val="5"/>
      </w:pPr>
      <w:bookmarkStart w:id="4839" w:name="_Toc130157505"/>
      <w:r w:rsidRPr="005A4E93">
        <w:rPr>
          <w:rFonts w:hint="eastAsia"/>
        </w:rPr>
        <w:t>移修哥流程服务地址表</w:t>
      </w:r>
      <w:bookmarkEnd w:id="4839"/>
    </w:p>
    <w:p w:rsidR="00421059" w:rsidRPr="005A4E93" w:rsidRDefault="00421059" w:rsidP="00421059">
      <w:pPr>
        <w:ind w:firstLine="480"/>
      </w:pPr>
      <w:r w:rsidRPr="005A4E93">
        <w:rPr>
          <w:rFonts w:hint="eastAsia"/>
        </w:rPr>
        <w:t>用于记录移修哥流程服务地址，例如流程服务地址，能开封装地址，设备查询地址等字段。</w:t>
      </w:r>
    </w:p>
    <w:p w:rsidR="00421059" w:rsidRPr="005A4E93" w:rsidRDefault="00421059" w:rsidP="00421059">
      <w:pPr>
        <w:pStyle w:val="5"/>
      </w:pPr>
      <w:bookmarkStart w:id="4840" w:name="_Toc130157506"/>
      <w:r w:rsidRPr="005A4E93">
        <w:rPr>
          <w:rFonts w:hint="eastAsia"/>
        </w:rPr>
        <w:t>移修哥流程凭证表</w:t>
      </w:r>
      <w:bookmarkEnd w:id="4840"/>
    </w:p>
    <w:p w:rsidR="00421059" w:rsidRPr="005A4E93" w:rsidRDefault="00421059" w:rsidP="00421059">
      <w:pPr>
        <w:ind w:firstLine="480"/>
      </w:pPr>
      <w:r w:rsidRPr="005A4E93">
        <w:rPr>
          <w:rFonts w:hint="eastAsia"/>
        </w:rPr>
        <w:t>用于记录移修哥流程凭证，例如设备名称、设备凭证类型、设备凭证信息等</w:t>
      </w:r>
      <w:r w:rsidRPr="005A4E93">
        <w:rPr>
          <w:rFonts w:hint="eastAsia"/>
        </w:rPr>
        <w:lastRenderedPageBreak/>
        <w:t>字段。</w:t>
      </w:r>
    </w:p>
    <w:p w:rsidR="00421059" w:rsidRPr="005A4E93" w:rsidRDefault="00421059" w:rsidP="00421059">
      <w:pPr>
        <w:pStyle w:val="5"/>
      </w:pPr>
      <w:bookmarkStart w:id="4841" w:name="_Toc130157507"/>
      <w:r w:rsidRPr="005A4E93">
        <w:rPr>
          <w:rFonts w:hint="eastAsia"/>
        </w:rPr>
        <w:t>移修哥流程实例表</w:t>
      </w:r>
      <w:bookmarkEnd w:id="4841"/>
    </w:p>
    <w:p w:rsidR="00421059" w:rsidRPr="005A4E93" w:rsidRDefault="00421059" w:rsidP="00421059">
      <w:pPr>
        <w:ind w:firstLine="480"/>
      </w:pPr>
      <w:r w:rsidRPr="005A4E93">
        <w:rPr>
          <w:rFonts w:hint="eastAsia"/>
        </w:rPr>
        <w:t>用于记录移修哥流程实例信息，例如</w:t>
      </w:r>
      <w:r w:rsidRPr="005A4E93">
        <w:rPr>
          <w:rFonts w:hint="eastAsia"/>
        </w:rPr>
        <w:t>:</w:t>
      </w:r>
      <w:r w:rsidRPr="005A4E93">
        <w:rPr>
          <w:rFonts w:hint="eastAsia"/>
        </w:rPr>
        <w:t>设备实例名称、设备实例编号、设备实例归属厂家等字段。</w:t>
      </w:r>
    </w:p>
    <w:p w:rsidR="00421059" w:rsidRDefault="00421059" w:rsidP="00421059">
      <w:pPr>
        <w:pStyle w:val="40"/>
      </w:pPr>
      <w:bookmarkStart w:id="4842" w:name="_Toc129958112"/>
      <w:bookmarkStart w:id="4843" w:name="_Toc130157508"/>
      <w:r w:rsidRPr="005A4E93">
        <w:rPr>
          <w:szCs w:val="24"/>
        </w:rPr>
        <w:t>装维</w:t>
      </w:r>
      <w:r w:rsidRPr="005A4E93">
        <w:rPr>
          <w:szCs w:val="24"/>
        </w:rPr>
        <w:t>”</w:t>
      </w:r>
      <w:r w:rsidRPr="005A4E93">
        <w:rPr>
          <w:szCs w:val="24"/>
        </w:rPr>
        <w:t>移修哥</w:t>
      </w:r>
      <w:r w:rsidRPr="005A4E93">
        <w:rPr>
          <w:szCs w:val="24"/>
        </w:rPr>
        <w:t>“</w:t>
      </w:r>
      <w:r w:rsidRPr="005A4E93">
        <w:rPr>
          <w:szCs w:val="24"/>
        </w:rPr>
        <w:t>能力接入</w:t>
      </w:r>
      <w:r>
        <w:rPr>
          <w:rFonts w:hint="eastAsia"/>
          <w:szCs w:val="24"/>
        </w:rPr>
        <w:t>整合功能说明</w:t>
      </w:r>
      <w:bookmarkEnd w:id="4842"/>
      <w:bookmarkEnd w:id="4843"/>
    </w:p>
    <w:p w:rsidR="00421059" w:rsidRPr="005A4E93" w:rsidRDefault="00421059" w:rsidP="00421059">
      <w:pPr>
        <w:pStyle w:val="5"/>
        <w:rPr>
          <w:szCs w:val="24"/>
        </w:rPr>
      </w:pPr>
      <w:bookmarkStart w:id="4844" w:name="_Toc130157509"/>
      <w:r w:rsidRPr="005A4E93">
        <w:rPr>
          <w:rFonts w:hint="eastAsia"/>
          <w:szCs w:val="24"/>
        </w:rPr>
        <w:t>新增移修哥流程</w:t>
      </w:r>
      <w:bookmarkEnd w:id="4844"/>
    </w:p>
    <w:p w:rsidR="00421059" w:rsidRPr="005A4E93" w:rsidRDefault="00421059" w:rsidP="00421059">
      <w:pPr>
        <w:pStyle w:val="6"/>
      </w:pPr>
      <w:bookmarkStart w:id="4845" w:name="_Toc130157510"/>
      <w:r w:rsidRPr="005A4E93">
        <w:rPr>
          <w:rFonts w:hint="eastAsia"/>
        </w:rPr>
        <w:t>新增终端售后流程</w:t>
      </w:r>
      <w:bookmarkEnd w:id="4845"/>
    </w:p>
    <w:p w:rsidR="00421059" w:rsidRPr="005A4E93" w:rsidRDefault="00421059" w:rsidP="00421059">
      <w:pPr>
        <w:ind w:firstLine="480"/>
      </w:pPr>
      <w:r w:rsidRPr="005A4E93">
        <w:rPr>
          <w:rFonts w:hint="eastAsia"/>
        </w:rPr>
        <w:t>在当前基于终端售后发起的综调投诉工单中，在处理环节增加一个“派送移修哥”流程分支选项，选择该流程后，综调系统生成工单信息二维码，由客户扫码后将工单信息同步至移修哥平台，并由装维人员引导客户进一步在移修哥平台上发起终端维修订单。</w:t>
      </w:r>
    </w:p>
    <w:p w:rsidR="00421059" w:rsidRDefault="00421059" w:rsidP="00421059">
      <w:pPr>
        <w:pStyle w:val="6"/>
      </w:pPr>
      <w:bookmarkStart w:id="4846" w:name="_Toc130157511"/>
      <w:r>
        <w:rPr>
          <w:rFonts w:hint="eastAsia"/>
        </w:rPr>
        <w:t>移修设备列表查询</w:t>
      </w:r>
      <w:bookmarkEnd w:id="4846"/>
    </w:p>
    <w:p w:rsidR="00421059" w:rsidRPr="005E4D3F" w:rsidRDefault="00421059" w:rsidP="00421059">
      <w:pPr>
        <w:ind w:left="420"/>
      </w:pPr>
      <w:r>
        <w:rPr>
          <w:rFonts w:hint="eastAsia"/>
        </w:rPr>
        <w:t>输入宽带账号查询</w:t>
      </w:r>
      <w:r>
        <w:rPr>
          <w:rFonts w:hint="eastAsia"/>
        </w:rPr>
        <w:t>BOSS</w:t>
      </w:r>
      <w:r>
        <w:rPr>
          <w:rFonts w:hint="eastAsia"/>
        </w:rPr>
        <w:t>设备列表接口，查询出移修设备列表。</w:t>
      </w:r>
    </w:p>
    <w:p w:rsidR="00421059" w:rsidRDefault="00421059" w:rsidP="00421059">
      <w:pPr>
        <w:pStyle w:val="6"/>
      </w:pPr>
      <w:bookmarkStart w:id="4847" w:name="_Toc130157512"/>
      <w:r>
        <w:rPr>
          <w:rFonts w:hint="eastAsia"/>
        </w:rPr>
        <w:t>移修设备列表展示</w:t>
      </w:r>
      <w:bookmarkEnd w:id="4847"/>
    </w:p>
    <w:p w:rsidR="00421059" w:rsidRPr="005E4D3F" w:rsidRDefault="00421059" w:rsidP="00421059">
      <w:pPr>
        <w:ind w:firstLine="420"/>
      </w:pPr>
      <w:r>
        <w:rPr>
          <w:rFonts w:hint="eastAsia"/>
        </w:rPr>
        <w:t>查询出移修设备信息，以列表的形式展示。字段包括</w:t>
      </w:r>
      <w:r w:rsidRPr="005E4D3F">
        <w:rPr>
          <w:rFonts w:hint="eastAsia"/>
        </w:rPr>
        <w:t>宽带接入号</w:t>
      </w:r>
      <w:r w:rsidRPr="005E4D3F">
        <w:rPr>
          <w:rFonts w:hint="eastAsia"/>
        </w:rPr>
        <w:t>/</w:t>
      </w:r>
      <w:r w:rsidRPr="005E4D3F">
        <w:rPr>
          <w:rFonts w:hint="eastAsia"/>
        </w:rPr>
        <w:t>手机号</w:t>
      </w:r>
      <w:r>
        <w:rPr>
          <w:rFonts w:hint="eastAsia"/>
        </w:rPr>
        <w:t>，</w:t>
      </w:r>
      <w:r w:rsidRPr="005E4D3F">
        <w:rPr>
          <w:rFonts w:hint="eastAsia"/>
        </w:rPr>
        <w:t>终端商品名称</w:t>
      </w:r>
      <w:r>
        <w:rPr>
          <w:rFonts w:hint="eastAsia"/>
        </w:rPr>
        <w:t>，</w:t>
      </w:r>
      <w:r w:rsidRPr="005E4D3F">
        <w:rPr>
          <w:rFonts w:hint="eastAsia"/>
        </w:rPr>
        <w:t>终端商品编码</w:t>
      </w:r>
      <w:r>
        <w:rPr>
          <w:rFonts w:hint="eastAsia"/>
        </w:rPr>
        <w:t>，</w:t>
      </w:r>
      <w:r w:rsidRPr="005E4D3F">
        <w:rPr>
          <w:rFonts w:hint="eastAsia"/>
        </w:rPr>
        <w:t>终端商品实例</w:t>
      </w:r>
      <w:r w:rsidRPr="005E4D3F">
        <w:rPr>
          <w:rFonts w:hint="eastAsia"/>
        </w:rPr>
        <w:t>id</w:t>
      </w:r>
      <w:r w:rsidRPr="005E4D3F">
        <w:rPr>
          <w:rFonts w:hint="eastAsia"/>
        </w:rPr>
        <w:t>，机型名称，机型编码等</w:t>
      </w:r>
    </w:p>
    <w:p w:rsidR="00421059" w:rsidRDefault="00421059" w:rsidP="00421059">
      <w:pPr>
        <w:pStyle w:val="6"/>
      </w:pPr>
      <w:bookmarkStart w:id="4848" w:name="_Toc130157513"/>
      <w:r>
        <w:rPr>
          <w:rFonts w:hint="eastAsia"/>
        </w:rPr>
        <w:t>移修设备选择</w:t>
      </w:r>
      <w:bookmarkEnd w:id="4848"/>
    </w:p>
    <w:p w:rsidR="00421059" w:rsidRPr="005E4D3F" w:rsidRDefault="00421059" w:rsidP="00421059">
      <w:pPr>
        <w:ind w:left="420"/>
      </w:pPr>
      <w:r>
        <w:rPr>
          <w:rFonts w:hint="eastAsia"/>
        </w:rPr>
        <w:t>根据移修设备列表，选择要移修的设备。</w:t>
      </w:r>
    </w:p>
    <w:p w:rsidR="00421059" w:rsidRDefault="00421059" w:rsidP="00421059">
      <w:pPr>
        <w:pStyle w:val="6"/>
      </w:pPr>
      <w:bookmarkStart w:id="4849" w:name="_Toc130157514"/>
      <w:r>
        <w:rPr>
          <w:rFonts w:hint="eastAsia"/>
        </w:rPr>
        <w:t>新移修设备查询</w:t>
      </w:r>
      <w:bookmarkEnd w:id="4849"/>
    </w:p>
    <w:p w:rsidR="00421059" w:rsidRPr="005E4D3F" w:rsidRDefault="00421059" w:rsidP="00421059">
      <w:pPr>
        <w:ind w:firstLine="420"/>
      </w:pPr>
      <w:r>
        <w:rPr>
          <w:rFonts w:hint="eastAsia"/>
        </w:rPr>
        <w:t>扫码设备</w:t>
      </w:r>
      <w:r>
        <w:rPr>
          <w:rFonts w:hint="eastAsia"/>
        </w:rPr>
        <w:t>CMEI</w:t>
      </w:r>
      <w:r>
        <w:rPr>
          <w:rFonts w:hint="eastAsia"/>
        </w:rPr>
        <w:t>，查询</w:t>
      </w:r>
      <w:r>
        <w:rPr>
          <w:rFonts w:hint="eastAsia"/>
        </w:rPr>
        <w:t>AMS</w:t>
      </w:r>
      <w:r>
        <w:rPr>
          <w:rFonts w:hint="eastAsia"/>
        </w:rPr>
        <w:t>设备查询校验接口，查询出新的移修设备信息。</w:t>
      </w:r>
      <w:r>
        <w:rPr>
          <w:rFonts w:hint="eastAsia"/>
        </w:rPr>
        <w:lastRenderedPageBreak/>
        <w:t>字段包括</w:t>
      </w:r>
      <w:r w:rsidRPr="00BC4B39">
        <w:rPr>
          <w:rFonts w:hint="eastAsia"/>
        </w:rPr>
        <w:t>设备管理域，设备</w:t>
      </w:r>
      <w:r w:rsidRPr="00BC4B39">
        <w:rPr>
          <w:rFonts w:hint="eastAsia"/>
        </w:rPr>
        <w:t>CMEI</w:t>
      </w:r>
      <w:r w:rsidRPr="00BC4B39">
        <w:rPr>
          <w:rFonts w:hint="eastAsia"/>
        </w:rPr>
        <w:t>，设备</w:t>
      </w:r>
      <w:r w:rsidRPr="00BC4B39">
        <w:rPr>
          <w:rFonts w:hint="eastAsia"/>
        </w:rPr>
        <w:t>sn</w:t>
      </w:r>
      <w:r w:rsidRPr="00BC4B39">
        <w:rPr>
          <w:rFonts w:hint="eastAsia"/>
        </w:rPr>
        <w:t>，</w:t>
      </w:r>
      <w:r w:rsidRPr="00BC4B39">
        <w:rPr>
          <w:rFonts w:hint="eastAsia"/>
        </w:rPr>
        <w:t>MAC</w:t>
      </w:r>
      <w:r w:rsidRPr="00BC4B39">
        <w:rPr>
          <w:rFonts w:hint="eastAsia"/>
        </w:rPr>
        <w:t>，机型编码，厂家名称，设备型号，设备状态</w:t>
      </w:r>
    </w:p>
    <w:p w:rsidR="00421059" w:rsidRDefault="00421059" w:rsidP="00421059">
      <w:pPr>
        <w:pStyle w:val="6"/>
      </w:pPr>
      <w:bookmarkStart w:id="4850" w:name="_Toc130157515"/>
      <w:r>
        <w:rPr>
          <w:rFonts w:hint="eastAsia"/>
        </w:rPr>
        <w:t>设备移修受理</w:t>
      </w:r>
      <w:bookmarkEnd w:id="4850"/>
    </w:p>
    <w:p w:rsidR="00421059" w:rsidRPr="00646676" w:rsidRDefault="00421059" w:rsidP="00421059">
      <w:pPr>
        <w:ind w:firstLine="420"/>
      </w:pPr>
      <w:r>
        <w:rPr>
          <w:rFonts w:hint="eastAsia"/>
        </w:rPr>
        <w:t>根据选择的旧移修设备信息和查询出的新移修设备信息，和输入的投诉工单号，进行换机受理操作</w:t>
      </w:r>
    </w:p>
    <w:p w:rsidR="00421059" w:rsidRPr="005A4E93" w:rsidRDefault="00421059" w:rsidP="00421059">
      <w:pPr>
        <w:pStyle w:val="6"/>
      </w:pPr>
      <w:bookmarkStart w:id="4851" w:name="_Toc130157516"/>
      <w:r w:rsidRPr="005A4E93">
        <w:rPr>
          <w:rFonts w:hint="eastAsia"/>
        </w:rPr>
        <w:t>投诉工单状态变更</w:t>
      </w:r>
      <w:bookmarkEnd w:id="4851"/>
    </w:p>
    <w:p w:rsidR="00421059" w:rsidRPr="005A4E93" w:rsidRDefault="00421059" w:rsidP="00421059">
      <w:pPr>
        <w:ind w:firstLine="480"/>
      </w:pPr>
      <w:r w:rsidRPr="005A4E93">
        <w:rPr>
          <w:rFonts w:hint="eastAsia"/>
        </w:rPr>
        <w:t>选择该流程后，投诉工单状态将变更为延迟，延迟期限为</w:t>
      </w:r>
      <w:r w:rsidRPr="005A4E93">
        <w:rPr>
          <w:rFonts w:hint="eastAsia"/>
        </w:rPr>
        <w:t>5</w:t>
      </w:r>
      <w:r w:rsidRPr="005A4E93">
        <w:rPr>
          <w:rFonts w:hint="eastAsia"/>
        </w:rPr>
        <w:t>天，在</w:t>
      </w:r>
      <w:r w:rsidRPr="005A4E93">
        <w:rPr>
          <w:rFonts w:hint="eastAsia"/>
        </w:rPr>
        <w:t>5</w:t>
      </w:r>
      <w:r w:rsidRPr="005A4E93">
        <w:rPr>
          <w:rFonts w:hint="eastAsia"/>
        </w:rPr>
        <w:t>天内该设备维修将从客户处寄送至终端公司维修中心进行维修，并在完成后寄回客户。</w:t>
      </w:r>
    </w:p>
    <w:p w:rsidR="00421059" w:rsidRPr="005A4E93" w:rsidRDefault="00421059" w:rsidP="00421059">
      <w:pPr>
        <w:pStyle w:val="6"/>
      </w:pPr>
      <w:bookmarkStart w:id="4852" w:name="_Toc130157517"/>
      <w:r w:rsidRPr="005A4E93">
        <w:rPr>
          <w:rFonts w:hint="eastAsia"/>
        </w:rPr>
        <w:t>寄修期间同步新增订单信息</w:t>
      </w:r>
      <w:bookmarkEnd w:id="4852"/>
    </w:p>
    <w:p w:rsidR="00421059" w:rsidRPr="005A4E93" w:rsidRDefault="00421059" w:rsidP="00421059">
      <w:pPr>
        <w:ind w:firstLine="480"/>
      </w:pPr>
      <w:r w:rsidRPr="005A4E93">
        <w:rPr>
          <w:rFonts w:hint="eastAsia"/>
        </w:rPr>
        <w:t>移修哥平台寄修期间将会同步新增订单数据至综调系统，综调系统可以储存并查询相应订单状态。在最后一次完结状态同步后，工单结束。</w:t>
      </w:r>
    </w:p>
    <w:p w:rsidR="00421059" w:rsidRPr="005A4E93" w:rsidRDefault="00421059" w:rsidP="00421059">
      <w:pPr>
        <w:pStyle w:val="6"/>
      </w:pPr>
      <w:bookmarkStart w:id="4853" w:name="_Toc130157518"/>
      <w:r w:rsidRPr="005A4E93">
        <w:rPr>
          <w:rFonts w:hint="eastAsia"/>
        </w:rPr>
        <w:t>关联投诉工单号</w:t>
      </w:r>
      <w:bookmarkEnd w:id="4853"/>
    </w:p>
    <w:p w:rsidR="00421059" w:rsidRPr="005A4E93" w:rsidRDefault="00421059" w:rsidP="00421059">
      <w:pPr>
        <w:ind w:firstLine="480"/>
      </w:pPr>
      <w:r w:rsidRPr="005A4E93">
        <w:rPr>
          <w:rFonts w:hint="eastAsia"/>
        </w:rPr>
        <w:t>从投诉单进入的换设备功能，需要增加一个字段“关联投诉工单号”（若是主界面进入的环节，该字段可为空），将投诉工单号与换机工单号关联。</w:t>
      </w:r>
    </w:p>
    <w:p w:rsidR="00421059" w:rsidRPr="005A4E93" w:rsidRDefault="00421059" w:rsidP="00421059">
      <w:pPr>
        <w:pStyle w:val="6"/>
      </w:pPr>
      <w:bookmarkStart w:id="4854" w:name="_Toc130157519"/>
      <w:r w:rsidRPr="005A4E93">
        <w:rPr>
          <w:rFonts w:hint="eastAsia"/>
        </w:rPr>
        <w:t>投诉售后工单进度</w:t>
      </w:r>
      <w:bookmarkEnd w:id="4854"/>
    </w:p>
    <w:p w:rsidR="00421059" w:rsidRPr="005A4E93" w:rsidRDefault="00421059" w:rsidP="00421059">
      <w:pPr>
        <w:ind w:firstLine="480"/>
      </w:pPr>
      <w:r w:rsidRPr="005A4E93">
        <w:rPr>
          <w:rFonts w:hint="eastAsia"/>
        </w:rPr>
        <w:t>因移修哥平台是要打造的是面向客户的统一的服务平台，客户可以在平台上查询到完整的投诉售后工单进度</w:t>
      </w:r>
    </w:p>
    <w:p w:rsidR="00421059" w:rsidRPr="005A4E93" w:rsidRDefault="00421059" w:rsidP="00421059">
      <w:pPr>
        <w:pStyle w:val="5"/>
        <w:rPr>
          <w:szCs w:val="24"/>
        </w:rPr>
      </w:pPr>
      <w:bookmarkStart w:id="4855" w:name="_Toc130157520"/>
      <w:r w:rsidRPr="005A4E93">
        <w:rPr>
          <w:rFonts w:hint="eastAsia"/>
          <w:szCs w:val="24"/>
        </w:rPr>
        <w:t>换机功能和移修哥功能融合</w:t>
      </w:r>
      <w:bookmarkEnd w:id="4855"/>
    </w:p>
    <w:p w:rsidR="00421059" w:rsidRPr="005A4E93" w:rsidRDefault="00421059" w:rsidP="00421059">
      <w:pPr>
        <w:pStyle w:val="6"/>
      </w:pPr>
      <w:bookmarkStart w:id="4856" w:name="_Toc130157521"/>
      <w:r w:rsidRPr="005A4E93">
        <w:rPr>
          <w:rFonts w:hint="eastAsia"/>
        </w:rPr>
        <w:t>四个换机流程和移修哥流程融合</w:t>
      </w:r>
      <w:bookmarkEnd w:id="4856"/>
    </w:p>
    <w:p w:rsidR="00421059" w:rsidRPr="005A4E93" w:rsidRDefault="00421059" w:rsidP="00421059">
      <w:pPr>
        <w:ind w:firstLine="480"/>
      </w:pPr>
      <w:r w:rsidRPr="005A4E93">
        <w:rPr>
          <w:rFonts w:hint="eastAsia"/>
        </w:rPr>
        <w:t>目前在综调</w:t>
      </w:r>
      <w:r w:rsidRPr="005A4E93">
        <w:rPr>
          <w:rFonts w:hint="eastAsia"/>
        </w:rPr>
        <w:t>APP</w:t>
      </w:r>
      <w:r w:rsidRPr="005A4E93">
        <w:rPr>
          <w:rFonts w:hint="eastAsia"/>
        </w:rPr>
        <w:t>中仍然保留换光猫、换机顶盒、换路由器和换摄像头四个按钮功能，但是在四个按钮增加一个层级“换终端设备”，进入换终端后再选择四</w:t>
      </w:r>
      <w:r w:rsidRPr="005A4E93">
        <w:rPr>
          <w:rFonts w:hint="eastAsia"/>
        </w:rPr>
        <w:lastRenderedPageBreak/>
        <w:t>个按钮。</w:t>
      </w:r>
    </w:p>
    <w:p w:rsidR="00421059" w:rsidRPr="005A4E93" w:rsidRDefault="00421059" w:rsidP="00421059">
      <w:pPr>
        <w:pStyle w:val="6"/>
      </w:pPr>
      <w:bookmarkStart w:id="4857" w:name="_Toc130157522"/>
      <w:r w:rsidRPr="005A4E93">
        <w:rPr>
          <w:rFonts w:hint="eastAsia"/>
        </w:rPr>
        <w:t>新增投诉单换综调设备流程</w:t>
      </w:r>
      <w:bookmarkEnd w:id="4857"/>
    </w:p>
    <w:p w:rsidR="00421059" w:rsidRPr="005A4E93" w:rsidRDefault="00421059" w:rsidP="00421059">
      <w:pPr>
        <w:ind w:firstLine="480"/>
      </w:pPr>
      <w:r w:rsidRPr="005A4E93">
        <w:rPr>
          <w:rFonts w:hint="eastAsia"/>
        </w:rPr>
        <w:t>在所有投诉单（无论宽带、电视、摄像头、路由器、服务质量）中，增加换终端设备按钮。从投诉单进入的换设备功能，需要增加一个字段“关联投诉工单号”（若是主界面进入的环节，该字段可为空），将投诉工单号与换机工单号关联。</w:t>
      </w:r>
    </w:p>
    <w:p w:rsidR="00421059" w:rsidRPr="005A4E93" w:rsidRDefault="00421059" w:rsidP="00421059">
      <w:pPr>
        <w:pStyle w:val="6"/>
      </w:pPr>
      <w:bookmarkStart w:id="4858" w:name="_Toc130157523"/>
      <w:r w:rsidRPr="005A4E93">
        <w:rPr>
          <w:rFonts w:hint="eastAsia"/>
        </w:rPr>
        <w:t>光猫换机</w:t>
      </w:r>
      <w:bookmarkEnd w:id="4858"/>
    </w:p>
    <w:p w:rsidR="00421059" w:rsidRPr="005A4E93" w:rsidRDefault="00421059" w:rsidP="00421059">
      <w:pPr>
        <w:ind w:firstLine="480"/>
      </w:pPr>
      <w:r w:rsidRPr="005A4E93">
        <w:rPr>
          <w:rFonts w:hint="eastAsia"/>
        </w:rPr>
        <w:t>仍然调用原来接口查询是否过保，全部都只能是换机，不能走移修哥流程。</w:t>
      </w:r>
    </w:p>
    <w:p w:rsidR="00421059" w:rsidRPr="005A4E93" w:rsidRDefault="00421059" w:rsidP="00421059">
      <w:pPr>
        <w:pStyle w:val="6"/>
      </w:pPr>
      <w:bookmarkStart w:id="4859" w:name="_Toc130157524"/>
      <w:r w:rsidRPr="005A4E93">
        <w:rPr>
          <w:rFonts w:hint="eastAsia"/>
        </w:rPr>
        <w:t>机顶盒换机</w:t>
      </w:r>
      <w:bookmarkEnd w:id="4859"/>
    </w:p>
    <w:p w:rsidR="00421059" w:rsidRPr="005A4E93" w:rsidRDefault="00421059" w:rsidP="00421059">
      <w:pPr>
        <w:ind w:firstLine="480"/>
      </w:pPr>
      <w:r w:rsidRPr="005A4E93">
        <w:rPr>
          <w:rFonts w:hint="eastAsia"/>
        </w:rPr>
        <w:t>仍然调用原来接口查询是否过保，全部都只能是换机，不能走移修哥流程。</w:t>
      </w:r>
    </w:p>
    <w:p w:rsidR="00421059" w:rsidRPr="005A4E93" w:rsidRDefault="00421059" w:rsidP="00421059">
      <w:pPr>
        <w:pStyle w:val="6"/>
      </w:pPr>
      <w:bookmarkStart w:id="4860" w:name="_Toc130157525"/>
      <w:r w:rsidRPr="005A4E93">
        <w:rPr>
          <w:rFonts w:hint="eastAsia"/>
        </w:rPr>
        <w:t>路由器换机</w:t>
      </w:r>
      <w:bookmarkEnd w:id="4860"/>
    </w:p>
    <w:p w:rsidR="00421059" w:rsidRPr="005A4E93" w:rsidRDefault="00421059" w:rsidP="00421059">
      <w:pPr>
        <w:ind w:firstLine="480"/>
      </w:pPr>
      <w:r w:rsidRPr="005A4E93">
        <w:rPr>
          <w:rFonts w:hint="eastAsia"/>
        </w:rPr>
        <w:t>调用客户信息查询接口时，</w:t>
      </w:r>
      <w:r w:rsidRPr="005A4E93">
        <w:rPr>
          <w:rFonts w:hint="eastAsia"/>
        </w:rPr>
        <w:t>boss</w:t>
      </w:r>
      <w:r w:rsidRPr="005A4E93">
        <w:rPr>
          <w:rFonts w:hint="eastAsia"/>
        </w:rPr>
        <w:t>需要返回一个字段（该字段可以复用原来的，也可以新增），需要指明是走故障换机流程，还是移修哥流程。综调根据，返回结果展示不同界面。若是带盒上门的，路由器和摄像头走目前</w:t>
      </w:r>
      <w:r w:rsidRPr="005A4E93">
        <w:rPr>
          <w:rFonts w:hint="eastAsia"/>
        </w:rPr>
        <w:t>APP</w:t>
      </w:r>
      <w:r w:rsidRPr="005A4E93">
        <w:rPr>
          <w:rFonts w:hint="eastAsia"/>
        </w:rPr>
        <w:t>自助现场换机流程。若是非带盒上门的（即提货），则走移修哥流程。</w:t>
      </w:r>
    </w:p>
    <w:p w:rsidR="00421059" w:rsidRPr="005A4E93" w:rsidRDefault="00421059" w:rsidP="00421059">
      <w:pPr>
        <w:pStyle w:val="6"/>
      </w:pPr>
      <w:bookmarkStart w:id="4861" w:name="_Toc130157526"/>
      <w:r w:rsidRPr="005A4E93">
        <w:rPr>
          <w:rFonts w:hint="eastAsia"/>
        </w:rPr>
        <w:t>摄像头换机</w:t>
      </w:r>
      <w:bookmarkEnd w:id="4861"/>
    </w:p>
    <w:p w:rsidR="00421059" w:rsidRPr="005A4E93" w:rsidRDefault="00421059" w:rsidP="00421059">
      <w:pPr>
        <w:ind w:firstLine="480"/>
      </w:pPr>
      <w:r w:rsidRPr="005A4E93">
        <w:rPr>
          <w:rFonts w:hint="eastAsia"/>
        </w:rPr>
        <w:t>调用客户信息查询接口时，</w:t>
      </w:r>
      <w:r w:rsidRPr="005A4E93">
        <w:rPr>
          <w:rFonts w:hint="eastAsia"/>
        </w:rPr>
        <w:t>boss</w:t>
      </w:r>
      <w:r w:rsidRPr="005A4E93">
        <w:rPr>
          <w:rFonts w:hint="eastAsia"/>
        </w:rPr>
        <w:t>需要返回一个字段（该字段可以复用原来的，也可以新增），需要指明是走故障换机流程，还是移修哥流程。综调根据，返回结果展示不同界面。若是带盒上门的，路由器和摄像头走目前</w:t>
      </w:r>
      <w:r w:rsidRPr="005A4E93">
        <w:rPr>
          <w:rFonts w:hint="eastAsia"/>
        </w:rPr>
        <w:t>APP</w:t>
      </w:r>
      <w:r w:rsidRPr="005A4E93">
        <w:rPr>
          <w:rFonts w:hint="eastAsia"/>
        </w:rPr>
        <w:t>自助现场换机流程。若是非带盒上门的（即提货），则走移修哥流程。</w:t>
      </w:r>
    </w:p>
    <w:p w:rsidR="00421059" w:rsidRPr="005A4E93" w:rsidRDefault="00421059" w:rsidP="00421059">
      <w:pPr>
        <w:pStyle w:val="6"/>
      </w:pPr>
      <w:bookmarkStart w:id="4862" w:name="_Toc130157527"/>
      <w:r w:rsidRPr="005A4E93">
        <w:rPr>
          <w:rFonts w:hint="eastAsia"/>
        </w:rPr>
        <w:t>语音遥控器换机</w:t>
      </w:r>
      <w:bookmarkEnd w:id="4862"/>
    </w:p>
    <w:p w:rsidR="00421059" w:rsidRPr="005A4E93" w:rsidRDefault="00421059" w:rsidP="00421059">
      <w:pPr>
        <w:ind w:firstLine="480"/>
      </w:pPr>
      <w:r w:rsidRPr="005A4E93">
        <w:rPr>
          <w:rFonts w:hint="eastAsia"/>
        </w:rPr>
        <w:lastRenderedPageBreak/>
        <w:t>只能走移修哥流程。查询出来是哪一个电视用户需要换遥控器，然后进行换机受理。</w:t>
      </w:r>
    </w:p>
    <w:p w:rsidR="00421059" w:rsidRPr="005A4E93" w:rsidRDefault="00421059" w:rsidP="00421059">
      <w:pPr>
        <w:pStyle w:val="6"/>
      </w:pPr>
      <w:bookmarkStart w:id="4863" w:name="_Toc130157528"/>
      <w:r w:rsidRPr="005A4E93">
        <w:rPr>
          <w:rFonts w:hint="eastAsia"/>
        </w:rPr>
        <w:t>提货版路由器、摄像头过保或人为损坏</w:t>
      </w:r>
      <w:bookmarkEnd w:id="4863"/>
    </w:p>
    <w:p w:rsidR="00421059" w:rsidRPr="005A4E93" w:rsidRDefault="00421059" w:rsidP="00421059">
      <w:pPr>
        <w:ind w:firstLine="480"/>
      </w:pPr>
      <w:r w:rsidRPr="005A4E93">
        <w:rPr>
          <w:rFonts w:ascii="宋体" w:hAnsi="宋体" w:hint="eastAsia"/>
          <w:bCs/>
          <w:color w:val="000000"/>
        </w:rPr>
        <w:t>过保或人为损坏，不换，向客户解释，办理新业务。并</w:t>
      </w:r>
      <w:r w:rsidRPr="005A4E93">
        <w:rPr>
          <w:rFonts w:hint="eastAsia"/>
        </w:rPr>
        <w:t>需要向客户解释</w:t>
      </w:r>
      <w:r w:rsidRPr="005A4E93">
        <w:rPr>
          <w:rFonts w:ascii="宋体" w:hAnsi="宋体" w:hint="eastAsia"/>
          <w:bCs/>
          <w:color w:val="000000"/>
        </w:rPr>
        <w:t>：“您的路由器/摄像头已超过正常保修期/属于人为损坏，无法进行免费换新，如果需要我将为您重新办理该业务”。</w:t>
      </w:r>
    </w:p>
    <w:p w:rsidR="00421059" w:rsidRPr="005A4E93" w:rsidRDefault="00421059" w:rsidP="00421059">
      <w:pPr>
        <w:pStyle w:val="6"/>
      </w:pPr>
      <w:bookmarkStart w:id="4864" w:name="_Toc130157529"/>
      <w:r w:rsidRPr="005A4E93">
        <w:rPr>
          <w:rFonts w:hint="eastAsia"/>
        </w:rPr>
        <w:t>提货版路由器、摄像头非过保且非人为损坏</w:t>
      </w:r>
      <w:bookmarkEnd w:id="4864"/>
    </w:p>
    <w:p w:rsidR="00421059" w:rsidRPr="005A4E93" w:rsidRDefault="00421059" w:rsidP="00421059">
      <w:pPr>
        <w:ind w:firstLine="480"/>
      </w:pPr>
      <w:r w:rsidRPr="005A4E93">
        <w:rPr>
          <w:rFonts w:hint="eastAsia"/>
        </w:rPr>
        <w:t>装维现场判断非过保且非人为损坏，走移修哥流程，寄送终端公司，此时终端公司判断人为损坏，出具质检报告，连同坏机一起寄回。邮费客户出。所以，装维人员在寄送时，需要向客户解释：“保修期内，非人为损坏公司承担来回邮费且免费换新，但人为损坏需要客户承担来回邮费。”。</w:t>
      </w:r>
    </w:p>
    <w:p w:rsidR="00421059" w:rsidRPr="005A4E93" w:rsidRDefault="00421059" w:rsidP="00421059">
      <w:pPr>
        <w:pStyle w:val="6"/>
      </w:pPr>
      <w:bookmarkStart w:id="4865" w:name="_Toc130157530"/>
      <w:r w:rsidRPr="005A4E93">
        <w:rPr>
          <w:rFonts w:hint="eastAsia"/>
        </w:rPr>
        <w:t>语音遥控器过保或人为损坏</w:t>
      </w:r>
      <w:bookmarkEnd w:id="4865"/>
    </w:p>
    <w:p w:rsidR="00421059" w:rsidRPr="005A4E93" w:rsidRDefault="00421059" w:rsidP="00421059">
      <w:pPr>
        <w:ind w:firstLine="480"/>
      </w:pPr>
      <w:r w:rsidRPr="005A4E93">
        <w:rPr>
          <w:rFonts w:hint="eastAsia"/>
        </w:rPr>
        <w:t>过保或人为损坏，不换，向客户解释：“您的遥控器已超过设备保修期</w:t>
      </w:r>
      <w:r w:rsidRPr="005A4E93">
        <w:rPr>
          <w:rFonts w:hint="eastAsia"/>
        </w:rPr>
        <w:t>/</w:t>
      </w:r>
      <w:r w:rsidRPr="005A4E93">
        <w:rPr>
          <w:rFonts w:hint="eastAsia"/>
        </w:rPr>
        <w:t>属于人为损坏，无法进行免费换新，可以在淘宝网搜索【移动机顶盒遥控器】自行购买更换”。可自行到移动网站或淘宝购买。</w:t>
      </w:r>
    </w:p>
    <w:p w:rsidR="00421059" w:rsidRPr="005A4E93" w:rsidRDefault="00421059" w:rsidP="00421059">
      <w:pPr>
        <w:pStyle w:val="6"/>
      </w:pPr>
      <w:bookmarkStart w:id="4866" w:name="_Toc130157531"/>
      <w:r w:rsidRPr="005A4E93">
        <w:rPr>
          <w:rFonts w:hint="eastAsia"/>
        </w:rPr>
        <w:t>语音遥控器非过保且非人为损坏</w:t>
      </w:r>
      <w:bookmarkEnd w:id="4866"/>
    </w:p>
    <w:p w:rsidR="00421059" w:rsidRPr="005A4E93" w:rsidRDefault="00421059" w:rsidP="00421059">
      <w:pPr>
        <w:ind w:firstLine="480"/>
      </w:pPr>
      <w:r w:rsidRPr="005A4E93">
        <w:rPr>
          <w:rFonts w:hint="eastAsia"/>
        </w:rPr>
        <w:t>装维现场判断非过保且非人为损坏（仅能换一次；第二次不换，请客户自行移动网站购买），走移修哥流程。</w:t>
      </w:r>
    </w:p>
    <w:p w:rsidR="00421059" w:rsidRPr="005A4E93" w:rsidRDefault="00421059" w:rsidP="00421059">
      <w:pPr>
        <w:pStyle w:val="afffffffffffffffffffffffff7"/>
        <w:spacing w:line="360" w:lineRule="auto"/>
        <w:ind w:firstLineChars="0" w:firstLine="0"/>
        <w:rPr>
          <w:sz w:val="24"/>
          <w:szCs w:val="24"/>
        </w:rPr>
      </w:pPr>
    </w:p>
    <w:p w:rsidR="00421059" w:rsidRPr="005A4E93" w:rsidRDefault="00421059" w:rsidP="00421059">
      <w:pPr>
        <w:pStyle w:val="30"/>
        <w:ind w:left="720"/>
      </w:pPr>
      <w:bookmarkStart w:id="4867" w:name="_Toc129958113"/>
      <w:bookmarkStart w:id="4868" w:name="_Toc130157532"/>
      <w:r w:rsidRPr="005A4E93">
        <w:t>无线网优宝能力接入</w:t>
      </w:r>
      <w:bookmarkEnd w:id="4867"/>
      <w:bookmarkEnd w:id="4868"/>
    </w:p>
    <w:p w:rsidR="00421059" w:rsidRPr="005A4E93" w:rsidRDefault="00421059" w:rsidP="00421059">
      <w:pPr>
        <w:pStyle w:val="40"/>
        <w:rPr>
          <w:szCs w:val="24"/>
        </w:rPr>
      </w:pPr>
      <w:bookmarkStart w:id="4869" w:name="_Toc129958114"/>
      <w:bookmarkStart w:id="4870" w:name="_Toc130157533"/>
      <w:r w:rsidRPr="005A4E93">
        <w:rPr>
          <w:rFonts w:hint="eastAsia"/>
          <w:szCs w:val="24"/>
        </w:rPr>
        <w:t>无线网优宝能力</w:t>
      </w:r>
      <w:r w:rsidRPr="00ED12AC">
        <w:rPr>
          <w:rFonts w:hint="eastAsia"/>
        </w:rPr>
        <w:t>数据库</w:t>
      </w:r>
      <w:bookmarkEnd w:id="4869"/>
      <w:bookmarkEnd w:id="4870"/>
    </w:p>
    <w:p w:rsidR="00421059" w:rsidRPr="005A4E93" w:rsidRDefault="00421059" w:rsidP="00421059">
      <w:pPr>
        <w:pStyle w:val="5"/>
      </w:pPr>
      <w:bookmarkStart w:id="4871" w:name="_Toc130157534"/>
      <w:r w:rsidRPr="005A4E93">
        <w:rPr>
          <w:rFonts w:hint="eastAsia"/>
        </w:rPr>
        <w:lastRenderedPageBreak/>
        <w:t>无线网优宝SDK版本信息表</w:t>
      </w:r>
      <w:bookmarkEnd w:id="4871"/>
    </w:p>
    <w:p w:rsidR="00421059" w:rsidRPr="005A4E93" w:rsidRDefault="00421059" w:rsidP="00421059">
      <w:pPr>
        <w:ind w:firstLine="480"/>
      </w:pPr>
      <w:r w:rsidRPr="005A4E93">
        <w:rPr>
          <w:rFonts w:hint="eastAsia"/>
        </w:rPr>
        <w:t>用于记录无线网优宝</w:t>
      </w:r>
      <w:r w:rsidRPr="005A4E93">
        <w:rPr>
          <w:rFonts w:hint="eastAsia"/>
        </w:rPr>
        <w:t>SDK</w:t>
      </w:r>
      <w:r w:rsidRPr="005A4E93">
        <w:rPr>
          <w:rFonts w:hint="eastAsia"/>
        </w:rPr>
        <w:t>版本信息，例如</w:t>
      </w:r>
      <w:r w:rsidRPr="005A4E93">
        <w:rPr>
          <w:rFonts w:hint="eastAsia"/>
        </w:rPr>
        <w:t>SDK</w:t>
      </w:r>
      <w:r w:rsidRPr="005A4E93">
        <w:rPr>
          <w:rFonts w:hint="eastAsia"/>
        </w:rPr>
        <w:t>名称，</w:t>
      </w:r>
      <w:r w:rsidRPr="005A4E93">
        <w:rPr>
          <w:rFonts w:hint="eastAsia"/>
        </w:rPr>
        <w:t>SDK</w:t>
      </w:r>
      <w:r w:rsidRPr="005A4E93">
        <w:rPr>
          <w:rFonts w:hint="eastAsia"/>
        </w:rPr>
        <w:t>文件大小，文件日期，文件更新内容等字段。</w:t>
      </w:r>
    </w:p>
    <w:p w:rsidR="00421059" w:rsidRPr="005A4E93" w:rsidRDefault="00421059" w:rsidP="00421059">
      <w:pPr>
        <w:ind w:firstLine="480"/>
      </w:pPr>
    </w:p>
    <w:p w:rsidR="00421059" w:rsidRDefault="00421059" w:rsidP="00421059">
      <w:pPr>
        <w:pStyle w:val="40"/>
      </w:pPr>
      <w:bookmarkStart w:id="4872" w:name="_Toc129958115"/>
      <w:bookmarkStart w:id="4873" w:name="_Toc130157535"/>
      <w:r w:rsidRPr="005A4E93">
        <w:t>无线网优宝能力接</w:t>
      </w:r>
      <w:r>
        <w:rPr>
          <w:rFonts w:hint="eastAsia"/>
        </w:rPr>
        <w:t>入功能说明</w:t>
      </w:r>
      <w:bookmarkEnd w:id="4872"/>
      <w:bookmarkEnd w:id="4873"/>
    </w:p>
    <w:p w:rsidR="00421059" w:rsidRPr="005A4E93" w:rsidRDefault="00421059" w:rsidP="00421059">
      <w:pPr>
        <w:pStyle w:val="5"/>
        <w:rPr>
          <w:szCs w:val="24"/>
        </w:rPr>
      </w:pPr>
      <w:bookmarkStart w:id="4874" w:name="_Toc130157536"/>
      <w:r w:rsidRPr="005A4E93">
        <w:rPr>
          <w:rFonts w:hint="eastAsia"/>
          <w:szCs w:val="24"/>
        </w:rPr>
        <w:t>无线网优宝集成</w:t>
      </w:r>
      <w:bookmarkEnd w:id="4874"/>
    </w:p>
    <w:p w:rsidR="00421059" w:rsidRPr="005A4E93" w:rsidRDefault="00421059" w:rsidP="00421059">
      <w:pPr>
        <w:pStyle w:val="6"/>
      </w:pPr>
      <w:bookmarkStart w:id="4875" w:name="_Toc130157537"/>
      <w:r w:rsidRPr="005A4E93">
        <w:rPr>
          <w:rFonts w:hint="eastAsia"/>
        </w:rPr>
        <w:t>无线网优宝</w:t>
      </w:r>
      <w:r w:rsidRPr="005A4E93">
        <w:rPr>
          <w:rFonts w:hint="eastAsia"/>
        </w:rPr>
        <w:t>SDK</w:t>
      </w:r>
      <w:r w:rsidRPr="005A4E93">
        <w:rPr>
          <w:rFonts w:hint="eastAsia"/>
        </w:rPr>
        <w:t>集成</w:t>
      </w:r>
      <w:bookmarkEnd w:id="4875"/>
    </w:p>
    <w:p w:rsidR="00421059" w:rsidRPr="005A4E93" w:rsidRDefault="00421059" w:rsidP="00421059">
      <w:pPr>
        <w:ind w:firstLine="480"/>
      </w:pPr>
      <w:r w:rsidRPr="005A4E93">
        <w:rPr>
          <w:rFonts w:hint="eastAsia"/>
        </w:rPr>
        <w:t>无线网优宝</w:t>
      </w:r>
      <w:r w:rsidRPr="005A4E93">
        <w:rPr>
          <w:rFonts w:hint="eastAsia"/>
        </w:rPr>
        <w:t>SDK</w:t>
      </w:r>
      <w:r w:rsidRPr="005A4E93">
        <w:rPr>
          <w:rFonts w:hint="eastAsia"/>
        </w:rPr>
        <w:t>集成到工程项目中。</w:t>
      </w:r>
    </w:p>
    <w:p w:rsidR="00421059" w:rsidRPr="005A4E93" w:rsidRDefault="00421059" w:rsidP="00421059">
      <w:pPr>
        <w:pStyle w:val="6"/>
      </w:pPr>
      <w:bookmarkStart w:id="4876" w:name="_Toc130157538"/>
      <w:r w:rsidRPr="005A4E93">
        <w:rPr>
          <w:rFonts w:hint="eastAsia"/>
        </w:rPr>
        <w:t>无线网优宝</w:t>
      </w:r>
      <w:r w:rsidRPr="005A4E93">
        <w:rPr>
          <w:rFonts w:hint="eastAsia"/>
        </w:rPr>
        <w:t>SDK</w:t>
      </w:r>
      <w:r w:rsidRPr="005A4E93">
        <w:rPr>
          <w:rFonts w:hint="eastAsia"/>
        </w:rPr>
        <w:t>权限授权</w:t>
      </w:r>
      <w:bookmarkEnd w:id="4876"/>
    </w:p>
    <w:p w:rsidR="00421059" w:rsidRPr="005A4E93" w:rsidRDefault="00421059" w:rsidP="00421059">
      <w:pPr>
        <w:ind w:left="420" w:firstLine="480"/>
      </w:pPr>
      <w:r w:rsidRPr="005A4E93">
        <w:rPr>
          <w:rFonts w:hint="eastAsia"/>
        </w:rPr>
        <w:t>无线网优宝</w:t>
      </w:r>
      <w:r w:rsidRPr="005A4E93">
        <w:rPr>
          <w:rFonts w:hint="eastAsia"/>
        </w:rPr>
        <w:t>SDK</w:t>
      </w:r>
      <w:r w:rsidRPr="005A4E93">
        <w:rPr>
          <w:rFonts w:hint="eastAsia"/>
        </w:rPr>
        <w:t>运行所需的权限进行授权操作。</w:t>
      </w:r>
    </w:p>
    <w:p w:rsidR="00421059" w:rsidRPr="005A4E93" w:rsidRDefault="00421059" w:rsidP="00421059">
      <w:pPr>
        <w:pStyle w:val="6"/>
      </w:pPr>
      <w:bookmarkStart w:id="4877" w:name="_Toc130157539"/>
      <w:r w:rsidRPr="005A4E93">
        <w:rPr>
          <w:rFonts w:hint="eastAsia"/>
        </w:rPr>
        <w:t>无线网优宝</w:t>
      </w:r>
      <w:r w:rsidRPr="005A4E93">
        <w:rPr>
          <w:rFonts w:hint="eastAsia"/>
        </w:rPr>
        <w:t>SDK</w:t>
      </w:r>
      <w:r w:rsidRPr="005A4E93">
        <w:rPr>
          <w:rFonts w:hint="eastAsia"/>
        </w:rPr>
        <w:t>功能初始化</w:t>
      </w:r>
      <w:bookmarkEnd w:id="4877"/>
    </w:p>
    <w:p w:rsidR="00421059" w:rsidRPr="005A4E93" w:rsidRDefault="00421059" w:rsidP="00421059">
      <w:pPr>
        <w:ind w:left="420" w:firstLine="480"/>
      </w:pPr>
      <w:r w:rsidRPr="005A4E93">
        <w:rPr>
          <w:rFonts w:hint="eastAsia"/>
        </w:rPr>
        <w:t>启动网优宝</w:t>
      </w:r>
      <w:r w:rsidRPr="005A4E93">
        <w:rPr>
          <w:rFonts w:hint="eastAsia"/>
        </w:rPr>
        <w:t>SDK</w:t>
      </w:r>
      <w:r w:rsidRPr="005A4E93">
        <w:rPr>
          <w:rFonts w:hint="eastAsia"/>
        </w:rPr>
        <w:t>之前需要对</w:t>
      </w:r>
      <w:r w:rsidRPr="005A4E93">
        <w:rPr>
          <w:rFonts w:hint="eastAsia"/>
        </w:rPr>
        <w:t>SDK</w:t>
      </w:r>
      <w:r w:rsidRPr="005A4E93">
        <w:rPr>
          <w:rFonts w:hint="eastAsia"/>
        </w:rPr>
        <w:t>进行功能初始化操作。</w:t>
      </w:r>
    </w:p>
    <w:p w:rsidR="00421059" w:rsidRPr="005A4E93" w:rsidRDefault="00421059" w:rsidP="00421059">
      <w:pPr>
        <w:pStyle w:val="6"/>
      </w:pPr>
      <w:bookmarkStart w:id="4878" w:name="_Toc130157540"/>
      <w:r w:rsidRPr="005A4E93">
        <w:rPr>
          <w:rFonts w:hint="eastAsia"/>
        </w:rPr>
        <w:t>混淆加固规则</w:t>
      </w:r>
      <w:bookmarkEnd w:id="4878"/>
    </w:p>
    <w:p w:rsidR="00421059" w:rsidRPr="005A4E93" w:rsidRDefault="00421059" w:rsidP="00421059">
      <w:pPr>
        <w:ind w:firstLine="480"/>
      </w:pPr>
      <w:r w:rsidRPr="005A4E93">
        <w:rPr>
          <w:rFonts w:hint="eastAsia"/>
        </w:rPr>
        <w:t>装维</w:t>
      </w:r>
      <w:r w:rsidRPr="005A4E93">
        <w:rPr>
          <w:rFonts w:hint="eastAsia"/>
        </w:rPr>
        <w:t>APP</w:t>
      </w:r>
      <w:r w:rsidRPr="005A4E93">
        <w:rPr>
          <w:rFonts w:hint="eastAsia"/>
        </w:rPr>
        <w:t>打包时需要混淆加固，针对网优宝</w:t>
      </w:r>
      <w:r w:rsidRPr="005A4E93">
        <w:rPr>
          <w:rFonts w:hint="eastAsia"/>
        </w:rPr>
        <w:t>SDK</w:t>
      </w:r>
      <w:r w:rsidRPr="005A4E93">
        <w:rPr>
          <w:rFonts w:hint="eastAsia"/>
        </w:rPr>
        <w:t>添加相对应的混淆加固规则。</w:t>
      </w:r>
    </w:p>
    <w:p w:rsidR="00421059" w:rsidRPr="005A4E93" w:rsidRDefault="00421059" w:rsidP="00421059">
      <w:pPr>
        <w:pStyle w:val="5"/>
        <w:rPr>
          <w:szCs w:val="24"/>
        </w:rPr>
      </w:pPr>
      <w:bookmarkStart w:id="4879" w:name="_Toc130157541"/>
      <w:r w:rsidRPr="005A4E93">
        <w:rPr>
          <w:rFonts w:hint="eastAsia"/>
          <w:szCs w:val="24"/>
        </w:rPr>
        <w:t>无线网优宝数据采集</w:t>
      </w:r>
      <w:bookmarkEnd w:id="4879"/>
    </w:p>
    <w:p w:rsidR="00421059" w:rsidRPr="005A4E93" w:rsidRDefault="00421059" w:rsidP="00421059">
      <w:pPr>
        <w:pStyle w:val="6"/>
      </w:pPr>
      <w:bookmarkStart w:id="4880" w:name="_Toc130157542"/>
      <w:r w:rsidRPr="005A4E93">
        <w:rPr>
          <w:rFonts w:hint="eastAsia"/>
        </w:rPr>
        <w:t>判断是否开通装机单</w:t>
      </w:r>
      <w:bookmarkEnd w:id="4880"/>
    </w:p>
    <w:p w:rsidR="00421059" w:rsidRPr="005A4E93" w:rsidRDefault="00421059" w:rsidP="00421059">
      <w:pPr>
        <w:ind w:firstLine="480"/>
      </w:pPr>
      <w:r w:rsidRPr="005A4E93">
        <w:rPr>
          <w:rFonts w:hint="eastAsia"/>
        </w:rPr>
        <w:t>一线装维人员在装机过程中，首先判断是否为开通装机单，只有开通装机单才需要进行网优宝数据采集。</w:t>
      </w:r>
    </w:p>
    <w:p w:rsidR="00421059" w:rsidRPr="005A4E93" w:rsidRDefault="00421059" w:rsidP="00421059">
      <w:pPr>
        <w:pStyle w:val="6"/>
      </w:pPr>
      <w:bookmarkStart w:id="4881" w:name="_Toc130157543"/>
      <w:r w:rsidRPr="005A4E93">
        <w:rPr>
          <w:rFonts w:hint="eastAsia"/>
        </w:rPr>
        <w:lastRenderedPageBreak/>
        <w:t>显示网优宝数据采集按钮</w:t>
      </w:r>
      <w:bookmarkEnd w:id="4881"/>
    </w:p>
    <w:p w:rsidR="00421059" w:rsidRPr="005A4E93" w:rsidRDefault="00421059" w:rsidP="00421059">
      <w:pPr>
        <w:ind w:firstLine="480"/>
      </w:pPr>
      <w:r w:rsidRPr="005A4E93">
        <w:rPr>
          <w:rFonts w:hint="eastAsia"/>
        </w:rPr>
        <w:t>如果是开通装机单，则在装机回单页面展示网优宝数据采集按钮。</w:t>
      </w:r>
    </w:p>
    <w:p w:rsidR="00421059" w:rsidRPr="005A4E93" w:rsidRDefault="00421059" w:rsidP="00421059">
      <w:pPr>
        <w:pStyle w:val="6"/>
      </w:pPr>
      <w:bookmarkStart w:id="4882" w:name="_Toc130157544"/>
      <w:r w:rsidRPr="005A4E93">
        <w:rPr>
          <w:rFonts w:hint="eastAsia"/>
        </w:rPr>
        <w:t>启动网优宝</w:t>
      </w:r>
      <w:bookmarkEnd w:id="4882"/>
    </w:p>
    <w:p w:rsidR="00421059" w:rsidRPr="005A4E93" w:rsidRDefault="00421059" w:rsidP="00421059">
      <w:pPr>
        <w:ind w:left="420" w:firstLine="480"/>
      </w:pPr>
      <w:r w:rsidRPr="005A4E93">
        <w:rPr>
          <w:rFonts w:hint="eastAsia"/>
        </w:rPr>
        <w:t>点击网优宝数据采集按钮，启动网优宝。</w:t>
      </w:r>
    </w:p>
    <w:p w:rsidR="00421059" w:rsidRPr="005A4E93" w:rsidRDefault="00421059" w:rsidP="00421059">
      <w:pPr>
        <w:pStyle w:val="6"/>
      </w:pPr>
      <w:bookmarkStart w:id="4883" w:name="_Toc130157545"/>
      <w:r w:rsidRPr="005A4E93">
        <w:rPr>
          <w:rFonts w:hint="eastAsia"/>
        </w:rPr>
        <w:t>数据采集</w:t>
      </w:r>
      <w:bookmarkEnd w:id="4883"/>
    </w:p>
    <w:p w:rsidR="00421059" w:rsidRPr="005A4E93" w:rsidRDefault="00421059" w:rsidP="00421059">
      <w:pPr>
        <w:ind w:left="420" w:firstLine="480"/>
      </w:pPr>
      <w:r w:rsidRPr="005A4E93">
        <w:rPr>
          <w:rFonts w:hint="eastAsia"/>
        </w:rPr>
        <w:t>启动网优宝，对当前条件进行判断，完成信号覆盖等数据采集。</w:t>
      </w:r>
    </w:p>
    <w:p w:rsidR="00421059" w:rsidRPr="005A4E93" w:rsidRDefault="00421059" w:rsidP="00421059">
      <w:pPr>
        <w:pStyle w:val="6"/>
      </w:pPr>
      <w:bookmarkStart w:id="4884" w:name="_Toc130157546"/>
      <w:r w:rsidRPr="005A4E93">
        <w:rPr>
          <w:rFonts w:hint="eastAsia"/>
        </w:rPr>
        <w:t>保存采集数据</w:t>
      </w:r>
      <w:bookmarkEnd w:id="4884"/>
    </w:p>
    <w:p w:rsidR="00421059" w:rsidRPr="005A4E93" w:rsidRDefault="00421059" w:rsidP="00421059">
      <w:pPr>
        <w:ind w:left="420" w:firstLine="480"/>
      </w:pPr>
      <w:r w:rsidRPr="005A4E93">
        <w:rPr>
          <w:rFonts w:hint="eastAsia"/>
        </w:rPr>
        <w:t>关闭网优宝，返回数据，保存采集到的数据。</w:t>
      </w:r>
    </w:p>
    <w:p w:rsidR="00421059" w:rsidRPr="005A4E93" w:rsidRDefault="00421059" w:rsidP="00421059">
      <w:pPr>
        <w:ind w:firstLine="480"/>
      </w:pPr>
    </w:p>
    <w:p w:rsidR="00421059" w:rsidRPr="005A4E93" w:rsidRDefault="00421059" w:rsidP="00421059">
      <w:pPr>
        <w:pStyle w:val="30"/>
        <w:ind w:left="720"/>
      </w:pPr>
      <w:bookmarkStart w:id="4885" w:name="_Toc129958116"/>
      <w:bookmarkStart w:id="4886" w:name="_Toc130157547"/>
      <w:r w:rsidRPr="005A4E93">
        <w:t>云商号</w:t>
      </w:r>
      <w:r w:rsidRPr="005A4E93">
        <w:t>/</w:t>
      </w:r>
      <w:r w:rsidRPr="005A4E93">
        <w:t>云信码接入整合</w:t>
      </w:r>
      <w:bookmarkEnd w:id="4885"/>
      <w:bookmarkEnd w:id="4886"/>
    </w:p>
    <w:p w:rsidR="00421059" w:rsidRDefault="00421059" w:rsidP="00421059">
      <w:pPr>
        <w:pStyle w:val="40"/>
      </w:pPr>
      <w:bookmarkStart w:id="4887" w:name="_Toc129958117"/>
      <w:bookmarkStart w:id="4888" w:name="_Toc130157548"/>
      <w:r>
        <w:rPr>
          <w:rFonts w:hint="eastAsia"/>
        </w:rPr>
        <w:t>云</w:t>
      </w:r>
      <w:r w:rsidRPr="005A4E93">
        <w:t>商号</w:t>
      </w:r>
      <w:r w:rsidRPr="005A4E93">
        <w:t>/</w:t>
      </w:r>
      <w:r w:rsidRPr="005A4E93">
        <w:t>云信码接入整合</w:t>
      </w:r>
      <w:r>
        <w:rPr>
          <w:rFonts w:hint="eastAsia"/>
        </w:rPr>
        <w:t>数据库</w:t>
      </w:r>
      <w:bookmarkEnd w:id="4888"/>
    </w:p>
    <w:p w:rsidR="00421059" w:rsidRDefault="00421059" w:rsidP="00421059">
      <w:pPr>
        <w:pStyle w:val="5"/>
      </w:pPr>
      <w:bookmarkStart w:id="4889" w:name="_Toc130157549"/>
      <w:r>
        <w:rPr>
          <w:rFonts w:hint="eastAsia"/>
        </w:rPr>
        <w:t>云商号/云信码中间号信息表</w:t>
      </w:r>
      <w:bookmarkEnd w:id="4889"/>
    </w:p>
    <w:p w:rsidR="00421059" w:rsidRPr="000A0FE4" w:rsidRDefault="00421059" w:rsidP="00421059">
      <w:pPr>
        <w:ind w:firstLine="420"/>
      </w:pPr>
      <w:r w:rsidRPr="00166BA2">
        <w:rPr>
          <w:rFonts w:hint="eastAsia"/>
        </w:rPr>
        <w:t>用于记录</w:t>
      </w:r>
      <w:r>
        <w:rPr>
          <w:rFonts w:hint="eastAsia"/>
        </w:rPr>
        <w:t>云商号</w:t>
      </w:r>
      <w:r>
        <w:rPr>
          <w:rFonts w:hint="eastAsia"/>
        </w:rPr>
        <w:t>/</w:t>
      </w:r>
      <w:r>
        <w:rPr>
          <w:rFonts w:hint="eastAsia"/>
        </w:rPr>
        <w:t>云信码中间号信息</w:t>
      </w:r>
      <w:r w:rsidRPr="00166BA2">
        <w:rPr>
          <w:rFonts w:hint="eastAsia"/>
        </w:rPr>
        <w:t>，例如</w:t>
      </w:r>
      <w:r>
        <w:rPr>
          <w:rFonts w:hint="eastAsia"/>
        </w:rPr>
        <w:t>中间号号码</w:t>
      </w:r>
      <w:r w:rsidRPr="00166BA2">
        <w:rPr>
          <w:rFonts w:hint="eastAsia"/>
        </w:rPr>
        <w:t>，</w:t>
      </w:r>
      <w:r>
        <w:rPr>
          <w:rFonts w:hint="eastAsia"/>
        </w:rPr>
        <w:t>绑定关系</w:t>
      </w:r>
      <w:r>
        <w:rPr>
          <w:rFonts w:hint="eastAsia"/>
        </w:rPr>
        <w:t>ID</w:t>
      </w:r>
      <w:r w:rsidRPr="00166BA2">
        <w:rPr>
          <w:rFonts w:hint="eastAsia"/>
        </w:rPr>
        <w:t>，</w:t>
      </w:r>
      <w:r>
        <w:rPr>
          <w:rFonts w:hint="eastAsia"/>
        </w:rPr>
        <w:t>区域信息，用户名，绑定状态</w:t>
      </w:r>
      <w:r w:rsidRPr="00166BA2">
        <w:rPr>
          <w:rFonts w:hint="eastAsia"/>
        </w:rPr>
        <w:t>等字段。</w:t>
      </w:r>
    </w:p>
    <w:p w:rsidR="00421059" w:rsidRDefault="00421059" w:rsidP="00421059">
      <w:pPr>
        <w:pStyle w:val="40"/>
      </w:pPr>
      <w:bookmarkStart w:id="4890" w:name="_Toc130157550"/>
      <w:r>
        <w:rPr>
          <w:rFonts w:hint="eastAsia"/>
        </w:rPr>
        <w:t>云</w:t>
      </w:r>
      <w:r w:rsidRPr="005A4E93">
        <w:t>商号</w:t>
      </w:r>
      <w:r w:rsidRPr="005A4E93">
        <w:t>/</w:t>
      </w:r>
      <w:r w:rsidRPr="005A4E93">
        <w:t>云信码接入整合</w:t>
      </w:r>
      <w:r>
        <w:rPr>
          <w:rFonts w:hint="eastAsia"/>
        </w:rPr>
        <w:t>功能说明</w:t>
      </w:r>
      <w:bookmarkEnd w:id="4887"/>
      <w:bookmarkEnd w:id="4890"/>
    </w:p>
    <w:p w:rsidR="00421059" w:rsidRPr="005A4E93" w:rsidRDefault="00421059" w:rsidP="00421059">
      <w:pPr>
        <w:pStyle w:val="5"/>
        <w:rPr>
          <w:bCs/>
          <w:szCs w:val="24"/>
        </w:rPr>
      </w:pPr>
      <w:bookmarkStart w:id="4891" w:name="_Toc130157551"/>
      <w:r w:rsidRPr="005A4E93">
        <w:rPr>
          <w:rFonts w:hint="eastAsia"/>
          <w:szCs w:val="24"/>
        </w:rPr>
        <w:t>登录认证</w:t>
      </w:r>
      <w:bookmarkEnd w:id="4891"/>
    </w:p>
    <w:p w:rsidR="00421059" w:rsidRPr="005A4E93" w:rsidRDefault="00421059" w:rsidP="00421059">
      <w:pPr>
        <w:pStyle w:val="6"/>
        <w:rPr>
          <w:b/>
          <w:bCs/>
        </w:rPr>
      </w:pPr>
      <w:bookmarkStart w:id="4892" w:name="_Toc130157552"/>
      <w:r w:rsidRPr="005A4E93">
        <w:rPr>
          <w:rFonts w:hint="eastAsia"/>
        </w:rPr>
        <w:t>调用登录认证接口</w:t>
      </w:r>
      <w:bookmarkEnd w:id="4892"/>
    </w:p>
    <w:p w:rsidR="00421059" w:rsidRPr="005A4E93" w:rsidRDefault="00421059" w:rsidP="00421059">
      <w:pPr>
        <w:ind w:firstLine="480"/>
      </w:pPr>
      <w:r w:rsidRPr="005A4E93">
        <w:rPr>
          <w:rFonts w:hint="eastAsia"/>
        </w:rPr>
        <w:t>要使用工作号功能，需要先进行用户登录认证，防止外部请求冲突。登录认</w:t>
      </w:r>
      <w:r w:rsidRPr="005A4E93">
        <w:rPr>
          <w:rFonts w:hint="eastAsia"/>
        </w:rPr>
        <w:lastRenderedPageBreak/>
        <w:t>证接口中会调用用户信息查询接口和</w:t>
      </w:r>
      <w:r w:rsidRPr="005A4E93">
        <w:rPr>
          <w:rFonts w:hint="eastAsia"/>
        </w:rPr>
        <w:t>TOKEN</w:t>
      </w:r>
      <w:r w:rsidRPr="005A4E93">
        <w:rPr>
          <w:rFonts w:hint="eastAsia"/>
        </w:rPr>
        <w:t>生成存储接口，并执行操作日志记录保存。</w:t>
      </w:r>
    </w:p>
    <w:p w:rsidR="00421059" w:rsidRPr="005A4E93" w:rsidRDefault="00421059" w:rsidP="00421059">
      <w:pPr>
        <w:pStyle w:val="6"/>
        <w:rPr>
          <w:b/>
          <w:bCs/>
        </w:rPr>
      </w:pPr>
      <w:bookmarkStart w:id="4893" w:name="_Toc130157553"/>
      <w:r w:rsidRPr="005A4E93">
        <w:rPr>
          <w:rFonts w:hint="eastAsia"/>
        </w:rPr>
        <w:t>调用用户信息查询接口</w:t>
      </w:r>
      <w:bookmarkEnd w:id="4893"/>
    </w:p>
    <w:p w:rsidR="00421059" w:rsidRPr="005A4E93" w:rsidRDefault="00421059" w:rsidP="00421059">
      <w:pPr>
        <w:ind w:firstLine="480"/>
      </w:pPr>
      <w:r w:rsidRPr="005A4E93">
        <w:rPr>
          <w:rFonts w:hint="eastAsia"/>
        </w:rPr>
        <w:t>根据登录认证接口传过来的用户名、密码进行查询用户信息。接收用户信息接口反馈。</w:t>
      </w:r>
    </w:p>
    <w:p w:rsidR="00421059" w:rsidRPr="005A4E93" w:rsidRDefault="00421059" w:rsidP="00421059">
      <w:pPr>
        <w:pStyle w:val="6"/>
        <w:rPr>
          <w:b/>
          <w:bCs/>
        </w:rPr>
      </w:pPr>
      <w:bookmarkStart w:id="4894" w:name="_Toc130157554"/>
      <w:r w:rsidRPr="005A4E93">
        <w:rPr>
          <w:rFonts w:hint="eastAsia"/>
        </w:rPr>
        <w:t>调用</w:t>
      </w:r>
      <w:r w:rsidRPr="005A4E93">
        <w:rPr>
          <w:rFonts w:hint="eastAsia"/>
        </w:rPr>
        <w:t>TOKEN</w:t>
      </w:r>
      <w:r w:rsidRPr="005A4E93">
        <w:rPr>
          <w:rFonts w:hint="eastAsia"/>
        </w:rPr>
        <w:t>生成存储接口</w:t>
      </w:r>
      <w:bookmarkEnd w:id="4894"/>
    </w:p>
    <w:p w:rsidR="00421059" w:rsidRPr="005A4E93" w:rsidRDefault="00421059" w:rsidP="00421059">
      <w:pPr>
        <w:ind w:firstLine="480"/>
      </w:pPr>
      <w:r w:rsidRPr="005A4E93">
        <w:rPr>
          <w:rFonts w:hint="eastAsia"/>
        </w:rPr>
        <w:t>用户信息查询成功后，需要根据用户信息生成</w:t>
      </w:r>
      <w:r w:rsidRPr="005A4E93">
        <w:rPr>
          <w:rFonts w:hint="eastAsia"/>
        </w:rPr>
        <w:t>TOKEN</w:t>
      </w:r>
      <w:r w:rsidRPr="005A4E93">
        <w:rPr>
          <w:rFonts w:hint="eastAsia"/>
        </w:rPr>
        <w:t>返回给调用端。然后把</w:t>
      </w:r>
      <w:r w:rsidRPr="005A4E93">
        <w:rPr>
          <w:rFonts w:hint="eastAsia"/>
        </w:rPr>
        <w:t>TOKEN</w:t>
      </w:r>
      <w:r w:rsidRPr="005A4E93">
        <w:rPr>
          <w:rFonts w:hint="eastAsia"/>
        </w:rPr>
        <w:t>存储起来。</w:t>
      </w:r>
    </w:p>
    <w:p w:rsidR="00421059" w:rsidRPr="005A4E93" w:rsidRDefault="00421059" w:rsidP="00421059">
      <w:pPr>
        <w:pStyle w:val="5"/>
        <w:rPr>
          <w:bCs/>
          <w:szCs w:val="24"/>
        </w:rPr>
      </w:pPr>
      <w:bookmarkStart w:id="4895" w:name="_Toc130157555"/>
      <w:r w:rsidRPr="005A4E93">
        <w:rPr>
          <w:rFonts w:hint="eastAsia"/>
          <w:szCs w:val="24"/>
        </w:rPr>
        <w:t>AX绑定、解绑、开始通话、结束通话规则</w:t>
      </w:r>
      <w:bookmarkEnd w:id="4895"/>
    </w:p>
    <w:p w:rsidR="00421059" w:rsidRPr="005A4E93" w:rsidRDefault="00421059" w:rsidP="00421059">
      <w:pPr>
        <w:pStyle w:val="6"/>
        <w:rPr>
          <w:b/>
          <w:bCs/>
        </w:rPr>
      </w:pPr>
      <w:bookmarkStart w:id="4896" w:name="_Toc130157556"/>
      <w:r w:rsidRPr="005A4E93">
        <w:rPr>
          <w:rFonts w:hint="eastAsia"/>
        </w:rPr>
        <w:t>登录认证接口模板上传</w:t>
      </w:r>
      <w:bookmarkEnd w:id="4896"/>
    </w:p>
    <w:p w:rsidR="00421059" w:rsidRPr="005A4E93" w:rsidRDefault="00421059" w:rsidP="00421059">
      <w:pPr>
        <w:ind w:firstLine="480"/>
      </w:pPr>
      <w:r>
        <w:rPr>
          <w:rFonts w:hint="eastAsia"/>
        </w:rPr>
        <w:t>上传模板文件：</w:t>
      </w:r>
      <w:r w:rsidRPr="005A4E93">
        <w:rPr>
          <w:rFonts w:hint="eastAsia"/>
        </w:rPr>
        <w:t>用户选择访问接口规则菜单，导入接口访问需要的模板文件，上传到服务器存储。</w:t>
      </w:r>
      <w:r w:rsidRPr="005A4E93">
        <w:rPr>
          <w:rFonts w:ascii="宋体" w:hAnsi="宋体" w:cs="宋体" w:hint="eastAsia"/>
          <w:iCs/>
        </w:rPr>
        <w:t>用于其他用户下载。</w:t>
      </w:r>
    </w:p>
    <w:p w:rsidR="00421059" w:rsidRPr="005A4E93" w:rsidRDefault="00421059" w:rsidP="00421059">
      <w:pPr>
        <w:pStyle w:val="6"/>
        <w:rPr>
          <w:b/>
          <w:bCs/>
        </w:rPr>
      </w:pPr>
      <w:bookmarkStart w:id="4897" w:name="_Toc130157557"/>
      <w:r w:rsidRPr="005A4E93">
        <w:rPr>
          <w:rFonts w:hint="eastAsia"/>
        </w:rPr>
        <w:t>登录认证接口模板下载</w:t>
      </w:r>
      <w:bookmarkEnd w:id="4897"/>
    </w:p>
    <w:p w:rsidR="00421059" w:rsidRPr="005A4E93" w:rsidRDefault="00421059" w:rsidP="00421059">
      <w:pPr>
        <w:ind w:firstLine="480"/>
      </w:pPr>
      <w:r>
        <w:rPr>
          <w:rFonts w:hint="eastAsia"/>
        </w:rPr>
        <w:t>下载模板文件：</w:t>
      </w:r>
      <w:r w:rsidRPr="005A4E93">
        <w:rPr>
          <w:rFonts w:hint="eastAsia"/>
        </w:rPr>
        <w:t>用户选择访问接口规则菜单，下载模板文件。</w:t>
      </w:r>
    </w:p>
    <w:p w:rsidR="00421059" w:rsidRPr="005A4E93" w:rsidRDefault="00421059" w:rsidP="00421059">
      <w:pPr>
        <w:pStyle w:val="6"/>
        <w:rPr>
          <w:b/>
          <w:bCs/>
        </w:rPr>
      </w:pPr>
      <w:bookmarkStart w:id="4898" w:name="_Toc130157558"/>
      <w:r w:rsidRPr="005A4E93">
        <w:rPr>
          <w:rFonts w:hint="eastAsia"/>
        </w:rPr>
        <w:t>登录接口认证数据录入</w:t>
      </w:r>
      <w:bookmarkEnd w:id="4898"/>
    </w:p>
    <w:p w:rsidR="00421059" w:rsidRPr="005A4E93" w:rsidRDefault="00421059" w:rsidP="00421059">
      <w:pPr>
        <w:ind w:firstLine="480"/>
      </w:pPr>
      <w:r w:rsidRPr="005A4E93">
        <w:rPr>
          <w:rFonts w:hint="eastAsia"/>
        </w:rPr>
        <w:t>用户导入接口模板文件</w:t>
      </w:r>
      <w:r w:rsidRPr="005A4E93">
        <w:rPr>
          <w:rFonts w:hint="eastAsia"/>
        </w:rPr>
        <w:t xml:space="preserve"> </w:t>
      </w:r>
      <w:r w:rsidRPr="005A4E93">
        <w:rPr>
          <w:rFonts w:hint="eastAsia"/>
        </w:rPr>
        <w:t>，查询用户信息是否存在合法性，存储访问接口的用户信息和机器属性。</w:t>
      </w:r>
    </w:p>
    <w:p w:rsidR="00421059" w:rsidRPr="005A4E93" w:rsidRDefault="00421059" w:rsidP="00421059">
      <w:pPr>
        <w:pStyle w:val="6"/>
        <w:rPr>
          <w:b/>
          <w:bCs/>
        </w:rPr>
      </w:pPr>
      <w:bookmarkStart w:id="4899" w:name="_Toc130157559"/>
      <w:r w:rsidRPr="005A4E93">
        <w:rPr>
          <w:rFonts w:hint="eastAsia"/>
        </w:rPr>
        <w:t>工作号规则录入</w:t>
      </w:r>
      <w:bookmarkEnd w:id="4899"/>
    </w:p>
    <w:p w:rsidR="00421059" w:rsidRPr="005A4E93" w:rsidRDefault="00421059" w:rsidP="00421059">
      <w:pPr>
        <w:ind w:firstLine="480"/>
      </w:pPr>
      <w:r w:rsidRPr="005A4E93">
        <w:rPr>
          <w:rFonts w:hint="eastAsia"/>
        </w:rPr>
        <w:t>录入工作号号码规则，工作号号码归属区域校验，工作号号码存储。</w:t>
      </w:r>
    </w:p>
    <w:p w:rsidR="00421059" w:rsidRPr="005A4E93" w:rsidRDefault="00421059" w:rsidP="00421059">
      <w:pPr>
        <w:pStyle w:val="6"/>
        <w:rPr>
          <w:b/>
          <w:bCs/>
        </w:rPr>
      </w:pPr>
      <w:bookmarkStart w:id="4900" w:name="_Toc130157560"/>
      <w:r w:rsidRPr="005A4E93">
        <w:rPr>
          <w:rFonts w:hint="eastAsia"/>
        </w:rPr>
        <w:t>工作号号码模板下载</w:t>
      </w:r>
      <w:bookmarkEnd w:id="4900"/>
    </w:p>
    <w:p w:rsidR="00421059" w:rsidRPr="005A4E93" w:rsidRDefault="00421059" w:rsidP="00421059">
      <w:pPr>
        <w:ind w:firstLine="480"/>
      </w:pPr>
      <w:r w:rsidRPr="005A4E93">
        <w:rPr>
          <w:rFonts w:hint="eastAsia"/>
        </w:rPr>
        <w:lastRenderedPageBreak/>
        <w:t>服务工作号号码录入规则数据，生产工作号模板文件，下载工作号模板文件。</w:t>
      </w:r>
    </w:p>
    <w:p w:rsidR="00421059" w:rsidRPr="005A4E93" w:rsidRDefault="00421059" w:rsidP="00421059">
      <w:pPr>
        <w:pStyle w:val="6"/>
        <w:rPr>
          <w:b/>
          <w:bCs/>
        </w:rPr>
      </w:pPr>
      <w:bookmarkStart w:id="4901" w:name="_Toc130157561"/>
      <w:r w:rsidRPr="005A4E93">
        <w:rPr>
          <w:rFonts w:hint="eastAsia"/>
        </w:rPr>
        <w:t>工作号号码导入</w:t>
      </w:r>
      <w:bookmarkEnd w:id="4901"/>
    </w:p>
    <w:p w:rsidR="00421059" w:rsidRPr="005A4E93" w:rsidRDefault="00421059" w:rsidP="00421059">
      <w:pPr>
        <w:ind w:firstLine="480"/>
      </w:pPr>
      <w:r w:rsidRPr="005A4E93">
        <w:rPr>
          <w:rFonts w:hint="eastAsia"/>
        </w:rPr>
        <w:t>导入市场分配的工作号号码，对号码进行校验，是否属于云南号码库，工作号号码存入号码库。</w:t>
      </w:r>
    </w:p>
    <w:p w:rsidR="00421059" w:rsidRPr="005A4E93" w:rsidRDefault="00421059" w:rsidP="00421059">
      <w:pPr>
        <w:pStyle w:val="6"/>
        <w:rPr>
          <w:b/>
          <w:bCs/>
        </w:rPr>
      </w:pPr>
      <w:bookmarkStart w:id="4902" w:name="_Toc130157562"/>
      <w:r w:rsidRPr="005A4E93">
        <w:rPr>
          <w:rFonts w:hint="eastAsia"/>
        </w:rPr>
        <w:t>AX</w:t>
      </w:r>
      <w:r w:rsidRPr="005A4E93">
        <w:rPr>
          <w:rFonts w:hint="eastAsia"/>
        </w:rPr>
        <w:t>实名认证请求规则</w:t>
      </w:r>
      <w:bookmarkEnd w:id="4902"/>
    </w:p>
    <w:p w:rsidR="00421059" w:rsidRPr="005A4E93" w:rsidRDefault="00421059" w:rsidP="00421059">
      <w:pPr>
        <w:ind w:firstLine="480"/>
      </w:pPr>
      <w:r w:rsidRPr="005A4E93">
        <w:rPr>
          <w:rFonts w:hint="eastAsia"/>
        </w:rPr>
        <w:t>录入</w:t>
      </w:r>
      <w:r w:rsidRPr="005A4E93">
        <w:rPr>
          <w:rFonts w:hint="eastAsia"/>
        </w:rPr>
        <w:t>AX</w:t>
      </w:r>
      <w:r w:rsidRPr="005A4E93">
        <w:rPr>
          <w:rFonts w:hint="eastAsia"/>
        </w:rPr>
        <w:t>实名认证请求规则条件，</w:t>
      </w:r>
      <w:r w:rsidRPr="005A4E93">
        <w:rPr>
          <w:rFonts w:hint="eastAsia"/>
        </w:rPr>
        <w:t>AX</w:t>
      </w:r>
      <w:r w:rsidRPr="005A4E93">
        <w:rPr>
          <w:rFonts w:hint="eastAsia"/>
        </w:rPr>
        <w:t>实名认证请求规则存储。</w:t>
      </w:r>
    </w:p>
    <w:p w:rsidR="00421059" w:rsidRPr="005A4E93" w:rsidRDefault="00421059" w:rsidP="00421059">
      <w:pPr>
        <w:pStyle w:val="6"/>
        <w:rPr>
          <w:b/>
          <w:bCs/>
        </w:rPr>
      </w:pPr>
      <w:bookmarkStart w:id="4903" w:name="_Toc130157563"/>
      <w:r w:rsidRPr="005A4E93">
        <w:rPr>
          <w:rFonts w:hint="eastAsia"/>
        </w:rPr>
        <w:t>AX</w:t>
      </w:r>
      <w:r w:rsidRPr="005A4E93">
        <w:rPr>
          <w:rFonts w:hint="eastAsia"/>
        </w:rPr>
        <w:t>实名认证请求模板数据导入</w:t>
      </w:r>
      <w:bookmarkEnd w:id="4903"/>
    </w:p>
    <w:p w:rsidR="00421059" w:rsidRPr="005A4E93" w:rsidRDefault="00421059" w:rsidP="00421059">
      <w:pPr>
        <w:ind w:firstLine="480"/>
      </w:pPr>
      <w:r w:rsidRPr="005A4E93">
        <w:rPr>
          <w:rFonts w:hint="eastAsia"/>
        </w:rPr>
        <w:t>根据录入规则生产模板下载，导入</w:t>
      </w:r>
      <w:r w:rsidRPr="005A4E93">
        <w:rPr>
          <w:rFonts w:hint="eastAsia"/>
        </w:rPr>
        <w:t>AX</w:t>
      </w:r>
      <w:r w:rsidRPr="005A4E93">
        <w:rPr>
          <w:rFonts w:hint="eastAsia"/>
        </w:rPr>
        <w:t>实名认证规则数据、自定义参数，导入数据存储。</w:t>
      </w:r>
    </w:p>
    <w:p w:rsidR="00421059" w:rsidRPr="005A4E93" w:rsidRDefault="00421059" w:rsidP="00421059">
      <w:pPr>
        <w:pStyle w:val="6"/>
        <w:rPr>
          <w:b/>
          <w:bCs/>
        </w:rPr>
      </w:pPr>
      <w:bookmarkStart w:id="4904" w:name="_Toc130157564"/>
      <w:r w:rsidRPr="005A4E93">
        <w:rPr>
          <w:rFonts w:hint="eastAsia"/>
        </w:rPr>
        <w:t>AX</w:t>
      </w:r>
      <w:r w:rsidRPr="005A4E93">
        <w:rPr>
          <w:rFonts w:hint="eastAsia"/>
        </w:rPr>
        <w:t>实名认证返回规则</w:t>
      </w:r>
      <w:bookmarkEnd w:id="4904"/>
    </w:p>
    <w:p w:rsidR="00421059" w:rsidRPr="005A4E93" w:rsidRDefault="00421059" w:rsidP="00421059">
      <w:pPr>
        <w:ind w:firstLine="480"/>
      </w:pPr>
      <w:r w:rsidRPr="005A4E93">
        <w:rPr>
          <w:rFonts w:hint="eastAsia"/>
        </w:rPr>
        <w:t>录入</w:t>
      </w:r>
      <w:r w:rsidRPr="005A4E93">
        <w:rPr>
          <w:rFonts w:hint="eastAsia"/>
        </w:rPr>
        <w:t>AX</w:t>
      </w:r>
      <w:r w:rsidRPr="005A4E93">
        <w:rPr>
          <w:rFonts w:hint="eastAsia"/>
        </w:rPr>
        <w:t>实名认证返回规则条件，</w:t>
      </w:r>
      <w:r w:rsidRPr="005A4E93">
        <w:rPr>
          <w:rFonts w:hint="eastAsia"/>
        </w:rPr>
        <w:t>AX</w:t>
      </w:r>
      <w:r w:rsidRPr="005A4E93">
        <w:rPr>
          <w:rFonts w:hint="eastAsia"/>
        </w:rPr>
        <w:t>实名认证返回规则存储。</w:t>
      </w:r>
    </w:p>
    <w:p w:rsidR="00421059" w:rsidRPr="005A4E93" w:rsidRDefault="00421059" w:rsidP="00421059">
      <w:pPr>
        <w:pStyle w:val="6"/>
        <w:rPr>
          <w:b/>
          <w:bCs/>
        </w:rPr>
      </w:pPr>
      <w:bookmarkStart w:id="4905" w:name="_Toc130157565"/>
      <w:r w:rsidRPr="005A4E93">
        <w:rPr>
          <w:rFonts w:hint="eastAsia"/>
        </w:rPr>
        <w:t>AX</w:t>
      </w:r>
      <w:r w:rsidRPr="005A4E93">
        <w:rPr>
          <w:rFonts w:hint="eastAsia"/>
        </w:rPr>
        <w:t>实名认证返回模板数据导入</w:t>
      </w:r>
      <w:bookmarkEnd w:id="4905"/>
    </w:p>
    <w:p w:rsidR="00421059" w:rsidRPr="005A4E93" w:rsidRDefault="00421059" w:rsidP="00421059">
      <w:pPr>
        <w:ind w:firstLine="480"/>
      </w:pPr>
      <w:r w:rsidRPr="005A4E93">
        <w:rPr>
          <w:rFonts w:hint="eastAsia"/>
        </w:rPr>
        <w:t>根据录入规则生成模板下载，导入</w:t>
      </w:r>
      <w:r w:rsidRPr="005A4E93">
        <w:rPr>
          <w:rFonts w:hint="eastAsia"/>
        </w:rPr>
        <w:t>AX</w:t>
      </w:r>
      <w:r w:rsidRPr="005A4E93">
        <w:rPr>
          <w:rFonts w:hint="eastAsia"/>
        </w:rPr>
        <w:t>实名认证返回规则数据、自定义参数，导入数据存储。</w:t>
      </w:r>
    </w:p>
    <w:p w:rsidR="00421059" w:rsidRPr="005A4E93" w:rsidRDefault="00421059" w:rsidP="00421059">
      <w:pPr>
        <w:pStyle w:val="6"/>
        <w:rPr>
          <w:b/>
          <w:bCs/>
        </w:rPr>
      </w:pPr>
      <w:bookmarkStart w:id="4906" w:name="_Toc130157566"/>
      <w:r w:rsidRPr="005A4E93">
        <w:rPr>
          <w:rFonts w:hint="eastAsia"/>
        </w:rPr>
        <w:t>AX</w:t>
      </w:r>
      <w:r w:rsidRPr="005A4E93">
        <w:rPr>
          <w:rFonts w:hint="eastAsia"/>
        </w:rPr>
        <w:t>实名解绑请求规则</w:t>
      </w:r>
      <w:bookmarkEnd w:id="4906"/>
    </w:p>
    <w:p w:rsidR="00421059" w:rsidRPr="005A4E93" w:rsidRDefault="00421059" w:rsidP="00421059">
      <w:pPr>
        <w:ind w:firstLine="480"/>
      </w:pPr>
      <w:r w:rsidRPr="005A4E93">
        <w:rPr>
          <w:rFonts w:hint="eastAsia"/>
        </w:rPr>
        <w:t>录入</w:t>
      </w:r>
      <w:r w:rsidRPr="005A4E93">
        <w:rPr>
          <w:rFonts w:hint="eastAsia"/>
        </w:rPr>
        <w:t>AX</w:t>
      </w:r>
      <w:r w:rsidRPr="005A4E93">
        <w:rPr>
          <w:rFonts w:hint="eastAsia"/>
        </w:rPr>
        <w:t>实名解绑请求规则条件，</w:t>
      </w:r>
      <w:r w:rsidRPr="005A4E93">
        <w:rPr>
          <w:rFonts w:hint="eastAsia"/>
        </w:rPr>
        <w:t>AX</w:t>
      </w:r>
      <w:r w:rsidRPr="005A4E93">
        <w:rPr>
          <w:rFonts w:hint="eastAsia"/>
        </w:rPr>
        <w:t>实名解绑请求规则存储。</w:t>
      </w:r>
    </w:p>
    <w:p w:rsidR="00421059" w:rsidRPr="005A4E93" w:rsidRDefault="00421059" w:rsidP="00421059">
      <w:pPr>
        <w:pStyle w:val="6"/>
        <w:rPr>
          <w:b/>
          <w:bCs/>
        </w:rPr>
      </w:pPr>
      <w:bookmarkStart w:id="4907" w:name="_Toc130157567"/>
      <w:r w:rsidRPr="005A4E93">
        <w:rPr>
          <w:rFonts w:hint="eastAsia"/>
        </w:rPr>
        <w:t>AX</w:t>
      </w:r>
      <w:r w:rsidRPr="005A4E93">
        <w:rPr>
          <w:rFonts w:hint="eastAsia"/>
        </w:rPr>
        <w:t>实名解绑请求模板数据导入</w:t>
      </w:r>
      <w:bookmarkEnd w:id="4907"/>
    </w:p>
    <w:p w:rsidR="00421059" w:rsidRPr="005A4E93" w:rsidRDefault="00421059" w:rsidP="00421059">
      <w:pPr>
        <w:ind w:firstLine="480"/>
      </w:pPr>
      <w:r w:rsidRPr="005A4E93">
        <w:rPr>
          <w:rFonts w:hint="eastAsia"/>
        </w:rPr>
        <w:t>根据录入规则生成模板下载，导入</w:t>
      </w:r>
      <w:r w:rsidRPr="005A4E93">
        <w:rPr>
          <w:rFonts w:hint="eastAsia"/>
        </w:rPr>
        <w:t>AX</w:t>
      </w:r>
      <w:r w:rsidRPr="005A4E93">
        <w:rPr>
          <w:rFonts w:hint="eastAsia"/>
        </w:rPr>
        <w:t>实名解绑规则数据、自定义参数，导入数据存储。</w:t>
      </w:r>
    </w:p>
    <w:p w:rsidR="00421059" w:rsidRPr="005A4E93" w:rsidRDefault="00421059" w:rsidP="00421059">
      <w:pPr>
        <w:pStyle w:val="6"/>
        <w:rPr>
          <w:b/>
          <w:bCs/>
        </w:rPr>
      </w:pPr>
      <w:bookmarkStart w:id="4908" w:name="_Toc130157568"/>
      <w:r w:rsidRPr="005A4E93">
        <w:rPr>
          <w:rFonts w:hint="eastAsia"/>
        </w:rPr>
        <w:lastRenderedPageBreak/>
        <w:t>AX</w:t>
      </w:r>
      <w:r w:rsidRPr="005A4E93">
        <w:rPr>
          <w:rFonts w:hint="eastAsia"/>
        </w:rPr>
        <w:t>实名解绑返回规则</w:t>
      </w:r>
      <w:bookmarkEnd w:id="4908"/>
    </w:p>
    <w:p w:rsidR="00421059" w:rsidRPr="005A4E93" w:rsidRDefault="00421059" w:rsidP="00421059">
      <w:pPr>
        <w:ind w:firstLine="480"/>
      </w:pPr>
      <w:r w:rsidRPr="005A4E93">
        <w:rPr>
          <w:rFonts w:hint="eastAsia"/>
        </w:rPr>
        <w:t>录入</w:t>
      </w:r>
      <w:r w:rsidRPr="005A4E93">
        <w:rPr>
          <w:rFonts w:hint="eastAsia"/>
        </w:rPr>
        <w:t>AX</w:t>
      </w:r>
      <w:r w:rsidRPr="005A4E93">
        <w:rPr>
          <w:rFonts w:hint="eastAsia"/>
        </w:rPr>
        <w:t>实名解绑返回规则条件，</w:t>
      </w:r>
      <w:r w:rsidRPr="005A4E93">
        <w:rPr>
          <w:rFonts w:hint="eastAsia"/>
        </w:rPr>
        <w:t>AX</w:t>
      </w:r>
      <w:r w:rsidRPr="005A4E93">
        <w:rPr>
          <w:rFonts w:hint="eastAsia"/>
        </w:rPr>
        <w:t>实名解绑返回规则存储。</w:t>
      </w:r>
    </w:p>
    <w:p w:rsidR="00421059" w:rsidRPr="005A4E93" w:rsidRDefault="00421059" w:rsidP="00421059">
      <w:pPr>
        <w:pStyle w:val="6"/>
        <w:rPr>
          <w:b/>
          <w:bCs/>
        </w:rPr>
      </w:pPr>
      <w:bookmarkStart w:id="4909" w:name="_Toc130157569"/>
      <w:r w:rsidRPr="005A4E93">
        <w:rPr>
          <w:rFonts w:hint="eastAsia"/>
        </w:rPr>
        <w:t>AX</w:t>
      </w:r>
      <w:r w:rsidRPr="005A4E93">
        <w:rPr>
          <w:rFonts w:hint="eastAsia"/>
        </w:rPr>
        <w:t>实名解绑返回模板数据导入</w:t>
      </w:r>
      <w:bookmarkEnd w:id="4909"/>
    </w:p>
    <w:p w:rsidR="00421059" w:rsidRPr="005A4E93" w:rsidRDefault="00421059" w:rsidP="00421059">
      <w:pPr>
        <w:ind w:firstLine="480"/>
      </w:pPr>
      <w:r w:rsidRPr="005A4E93">
        <w:rPr>
          <w:rFonts w:hint="eastAsia"/>
        </w:rPr>
        <w:t>根据录入规则生成模板下载，导入</w:t>
      </w:r>
      <w:r w:rsidRPr="005A4E93">
        <w:rPr>
          <w:rFonts w:hint="eastAsia"/>
        </w:rPr>
        <w:t>AX</w:t>
      </w:r>
      <w:r w:rsidRPr="005A4E93">
        <w:rPr>
          <w:rFonts w:hint="eastAsia"/>
        </w:rPr>
        <w:t>实名解绑返回规则数据、自定义参数，导入数据存储。</w:t>
      </w:r>
    </w:p>
    <w:p w:rsidR="00421059" w:rsidRPr="005A4E93" w:rsidRDefault="00421059" w:rsidP="00421059">
      <w:pPr>
        <w:pStyle w:val="6"/>
        <w:rPr>
          <w:b/>
          <w:bCs/>
        </w:rPr>
      </w:pPr>
      <w:bookmarkStart w:id="4910" w:name="_Toc130157570"/>
      <w:r w:rsidRPr="005A4E93">
        <w:rPr>
          <w:rFonts w:hint="eastAsia"/>
        </w:rPr>
        <w:t>批量工作号预分配规则</w:t>
      </w:r>
      <w:bookmarkEnd w:id="4910"/>
    </w:p>
    <w:p w:rsidR="00421059" w:rsidRPr="005A4E93" w:rsidRDefault="00421059" w:rsidP="00421059">
      <w:pPr>
        <w:ind w:firstLine="480"/>
      </w:pPr>
      <w:r w:rsidRPr="005A4E93">
        <w:rPr>
          <w:rFonts w:hint="eastAsia"/>
        </w:rPr>
        <w:t>导入市场分配的人员和工作号号码信息，数据校验是否属于云南移动，数据存储。</w:t>
      </w:r>
    </w:p>
    <w:p w:rsidR="00421059" w:rsidRPr="005A4E93" w:rsidRDefault="00421059" w:rsidP="00421059">
      <w:pPr>
        <w:pStyle w:val="6"/>
        <w:rPr>
          <w:b/>
          <w:bCs/>
        </w:rPr>
      </w:pPr>
      <w:bookmarkStart w:id="4911" w:name="_Toc130157571"/>
      <w:r w:rsidRPr="005A4E93">
        <w:rPr>
          <w:rFonts w:hint="eastAsia"/>
        </w:rPr>
        <w:t>批量工作号预绑定</w:t>
      </w:r>
      <w:bookmarkEnd w:id="4911"/>
    </w:p>
    <w:p w:rsidR="00421059" w:rsidRPr="005A4E93" w:rsidRDefault="00421059" w:rsidP="00421059">
      <w:pPr>
        <w:ind w:firstLine="480"/>
      </w:pPr>
      <w:r w:rsidRPr="005A4E93">
        <w:rPr>
          <w:rFonts w:hint="eastAsia"/>
        </w:rPr>
        <w:t>批量发送市场分配的预分配的工作号和人员进行实名认证，存储发送的绑定关系。</w:t>
      </w:r>
    </w:p>
    <w:p w:rsidR="00421059" w:rsidRPr="005A4E93" w:rsidRDefault="00421059" w:rsidP="00421059">
      <w:pPr>
        <w:pStyle w:val="6"/>
        <w:rPr>
          <w:b/>
          <w:bCs/>
        </w:rPr>
      </w:pPr>
      <w:bookmarkStart w:id="4912" w:name="_Toc130157572"/>
      <w:r w:rsidRPr="005A4E93">
        <w:rPr>
          <w:rFonts w:hint="eastAsia"/>
        </w:rPr>
        <w:t>实名认证短信下发信息</w:t>
      </w:r>
      <w:bookmarkEnd w:id="4912"/>
    </w:p>
    <w:p w:rsidR="00421059" w:rsidRPr="005A4E93" w:rsidRDefault="00421059" w:rsidP="00421059">
      <w:pPr>
        <w:ind w:firstLine="480"/>
      </w:pPr>
      <w:r w:rsidRPr="005A4E93">
        <w:rPr>
          <w:rFonts w:hint="eastAsia"/>
        </w:rPr>
        <w:t>批量下发短信进行实名认证，保存下发短信记录。</w:t>
      </w:r>
    </w:p>
    <w:p w:rsidR="00421059" w:rsidRPr="005A4E93" w:rsidRDefault="00421059" w:rsidP="00421059">
      <w:pPr>
        <w:pStyle w:val="6"/>
        <w:rPr>
          <w:b/>
          <w:bCs/>
        </w:rPr>
      </w:pPr>
      <w:bookmarkStart w:id="4913" w:name="_Toc130157573"/>
      <w:r w:rsidRPr="005A4E93">
        <w:rPr>
          <w:rFonts w:hint="eastAsia"/>
        </w:rPr>
        <w:t>AX</w:t>
      </w:r>
      <w:r w:rsidRPr="005A4E93">
        <w:rPr>
          <w:rFonts w:hint="eastAsia"/>
        </w:rPr>
        <w:t>实名绑定异步返回规则</w:t>
      </w:r>
      <w:bookmarkEnd w:id="4913"/>
    </w:p>
    <w:p w:rsidR="00421059" w:rsidRPr="005A4E93" w:rsidRDefault="00421059" w:rsidP="00421059">
      <w:pPr>
        <w:ind w:firstLine="480"/>
      </w:pPr>
      <w:r w:rsidRPr="005A4E93">
        <w:rPr>
          <w:rFonts w:hint="eastAsia"/>
        </w:rPr>
        <w:t>录入</w:t>
      </w:r>
      <w:r w:rsidRPr="005A4E93">
        <w:rPr>
          <w:rFonts w:hint="eastAsia"/>
        </w:rPr>
        <w:t>AX</w:t>
      </w:r>
      <w:r w:rsidRPr="005A4E93">
        <w:rPr>
          <w:rFonts w:hint="eastAsia"/>
        </w:rPr>
        <w:t>实名绑定异步返回规则条件，</w:t>
      </w:r>
      <w:r w:rsidRPr="005A4E93">
        <w:rPr>
          <w:rFonts w:hint="eastAsia"/>
        </w:rPr>
        <w:t>AX</w:t>
      </w:r>
      <w:r w:rsidRPr="005A4E93">
        <w:rPr>
          <w:rFonts w:hint="eastAsia"/>
        </w:rPr>
        <w:t>实名绑定异步返回规则存储。</w:t>
      </w:r>
    </w:p>
    <w:p w:rsidR="00421059" w:rsidRPr="005A4E93" w:rsidRDefault="00421059" w:rsidP="00421059">
      <w:pPr>
        <w:pStyle w:val="6"/>
        <w:rPr>
          <w:b/>
          <w:bCs/>
        </w:rPr>
      </w:pPr>
      <w:bookmarkStart w:id="4914" w:name="_Toc130157574"/>
      <w:r w:rsidRPr="005A4E93">
        <w:rPr>
          <w:rFonts w:hint="eastAsia"/>
        </w:rPr>
        <w:t>AX</w:t>
      </w:r>
      <w:r w:rsidRPr="005A4E93">
        <w:rPr>
          <w:rFonts w:hint="eastAsia"/>
        </w:rPr>
        <w:t>实名绑定返回模板数据导入</w:t>
      </w:r>
      <w:bookmarkEnd w:id="4914"/>
    </w:p>
    <w:p w:rsidR="00421059" w:rsidRPr="005A4E93" w:rsidRDefault="00421059" w:rsidP="00421059">
      <w:pPr>
        <w:ind w:firstLine="480"/>
      </w:pPr>
      <w:r w:rsidRPr="005A4E93">
        <w:rPr>
          <w:rFonts w:hint="eastAsia"/>
        </w:rPr>
        <w:t>根据录入规则生成模板下载，导入</w:t>
      </w:r>
      <w:r w:rsidRPr="005A4E93">
        <w:rPr>
          <w:rFonts w:hint="eastAsia"/>
        </w:rPr>
        <w:t>AX</w:t>
      </w:r>
      <w:r w:rsidRPr="005A4E93">
        <w:rPr>
          <w:rFonts w:hint="eastAsia"/>
        </w:rPr>
        <w:t>实名绑定返回规则数据、自定义参数，导入数据存储。</w:t>
      </w:r>
    </w:p>
    <w:p w:rsidR="00421059" w:rsidRPr="005A4E93" w:rsidRDefault="00421059" w:rsidP="00421059">
      <w:pPr>
        <w:pStyle w:val="6"/>
        <w:rPr>
          <w:b/>
          <w:bCs/>
        </w:rPr>
      </w:pPr>
      <w:bookmarkStart w:id="4915" w:name="_Toc130157575"/>
      <w:r w:rsidRPr="005A4E93">
        <w:rPr>
          <w:rFonts w:hint="eastAsia"/>
        </w:rPr>
        <w:t>AX</w:t>
      </w:r>
      <w:r w:rsidRPr="005A4E93">
        <w:rPr>
          <w:rFonts w:hint="eastAsia"/>
        </w:rPr>
        <w:t>实名解绑异步返回规则</w:t>
      </w:r>
      <w:bookmarkEnd w:id="4915"/>
    </w:p>
    <w:p w:rsidR="00421059" w:rsidRPr="005A4E93" w:rsidRDefault="00421059" w:rsidP="00421059">
      <w:pPr>
        <w:ind w:firstLine="480"/>
      </w:pPr>
      <w:r w:rsidRPr="005A4E93">
        <w:rPr>
          <w:rFonts w:hint="eastAsia"/>
        </w:rPr>
        <w:t>录入</w:t>
      </w:r>
      <w:r w:rsidRPr="005A4E93">
        <w:rPr>
          <w:rFonts w:hint="eastAsia"/>
        </w:rPr>
        <w:t>AX</w:t>
      </w:r>
      <w:r w:rsidRPr="005A4E93">
        <w:rPr>
          <w:rFonts w:hint="eastAsia"/>
        </w:rPr>
        <w:t>实名解绑异步返回规则条件，</w:t>
      </w:r>
      <w:r w:rsidRPr="005A4E93">
        <w:rPr>
          <w:rFonts w:hint="eastAsia"/>
        </w:rPr>
        <w:t>AX</w:t>
      </w:r>
      <w:r w:rsidRPr="005A4E93">
        <w:rPr>
          <w:rFonts w:hint="eastAsia"/>
        </w:rPr>
        <w:t>实名解绑异步返回规则存储。</w:t>
      </w:r>
    </w:p>
    <w:p w:rsidR="00421059" w:rsidRPr="005A4E93" w:rsidRDefault="00421059" w:rsidP="00421059">
      <w:pPr>
        <w:pStyle w:val="6"/>
        <w:rPr>
          <w:b/>
          <w:bCs/>
        </w:rPr>
      </w:pPr>
      <w:bookmarkStart w:id="4916" w:name="_Toc130157576"/>
      <w:r w:rsidRPr="005A4E93">
        <w:rPr>
          <w:rFonts w:hint="eastAsia"/>
        </w:rPr>
        <w:lastRenderedPageBreak/>
        <w:t>AX</w:t>
      </w:r>
      <w:r w:rsidRPr="005A4E93">
        <w:rPr>
          <w:rFonts w:hint="eastAsia"/>
        </w:rPr>
        <w:t>实名解绑异步返回模板数据导入</w:t>
      </w:r>
      <w:bookmarkEnd w:id="4916"/>
    </w:p>
    <w:p w:rsidR="00421059" w:rsidRPr="005A4E93" w:rsidRDefault="00421059" w:rsidP="00421059">
      <w:pPr>
        <w:ind w:firstLine="480"/>
      </w:pPr>
      <w:r w:rsidRPr="005A4E93">
        <w:rPr>
          <w:rFonts w:hint="eastAsia"/>
        </w:rPr>
        <w:t>根据录入规则生成模板下载，导入</w:t>
      </w:r>
      <w:r w:rsidRPr="005A4E93">
        <w:rPr>
          <w:rFonts w:hint="eastAsia"/>
        </w:rPr>
        <w:t>AX</w:t>
      </w:r>
      <w:r w:rsidRPr="005A4E93">
        <w:rPr>
          <w:rFonts w:hint="eastAsia"/>
        </w:rPr>
        <w:t>实名解绑异步返回规则数据、自定义参数，导入数据存储。</w:t>
      </w:r>
    </w:p>
    <w:p w:rsidR="00421059" w:rsidRPr="005A4E93" w:rsidRDefault="00421059" w:rsidP="00421059">
      <w:pPr>
        <w:pStyle w:val="6"/>
        <w:rPr>
          <w:b/>
          <w:bCs/>
        </w:rPr>
      </w:pPr>
      <w:bookmarkStart w:id="4917" w:name="_Toc130157577"/>
      <w:r w:rsidRPr="005A4E93">
        <w:rPr>
          <w:rFonts w:hint="eastAsia"/>
        </w:rPr>
        <w:t>AX</w:t>
      </w:r>
      <w:r w:rsidRPr="005A4E93">
        <w:rPr>
          <w:rFonts w:hint="eastAsia"/>
        </w:rPr>
        <w:t>开始通话返回规则</w:t>
      </w:r>
      <w:bookmarkEnd w:id="4917"/>
    </w:p>
    <w:p w:rsidR="00421059" w:rsidRPr="005A4E93" w:rsidRDefault="00421059" w:rsidP="00421059">
      <w:pPr>
        <w:ind w:firstLine="480"/>
      </w:pPr>
      <w:r w:rsidRPr="005A4E93">
        <w:rPr>
          <w:rFonts w:hint="eastAsia"/>
        </w:rPr>
        <w:t>录入</w:t>
      </w:r>
      <w:r w:rsidRPr="005A4E93">
        <w:rPr>
          <w:rFonts w:hint="eastAsia"/>
        </w:rPr>
        <w:t>AX</w:t>
      </w:r>
      <w:r w:rsidRPr="005A4E93">
        <w:rPr>
          <w:rFonts w:hint="eastAsia"/>
        </w:rPr>
        <w:t>开始通话规则条件，</w:t>
      </w:r>
      <w:r w:rsidRPr="005A4E93">
        <w:rPr>
          <w:rFonts w:hint="eastAsia"/>
        </w:rPr>
        <w:t>AX</w:t>
      </w:r>
      <w:r w:rsidRPr="005A4E93">
        <w:rPr>
          <w:rFonts w:hint="eastAsia"/>
        </w:rPr>
        <w:t>开始通话返回规则存储。</w:t>
      </w:r>
    </w:p>
    <w:p w:rsidR="00421059" w:rsidRPr="005A4E93" w:rsidRDefault="00421059" w:rsidP="00421059">
      <w:pPr>
        <w:pStyle w:val="6"/>
        <w:rPr>
          <w:b/>
          <w:bCs/>
        </w:rPr>
      </w:pPr>
      <w:bookmarkStart w:id="4918" w:name="_Toc130157578"/>
      <w:r w:rsidRPr="005A4E93">
        <w:rPr>
          <w:rFonts w:hint="eastAsia"/>
        </w:rPr>
        <w:t>AX</w:t>
      </w:r>
      <w:r w:rsidRPr="005A4E93">
        <w:rPr>
          <w:rFonts w:hint="eastAsia"/>
        </w:rPr>
        <w:t>开始通话模板数据导入</w:t>
      </w:r>
      <w:bookmarkEnd w:id="4918"/>
    </w:p>
    <w:p w:rsidR="00421059" w:rsidRPr="005A4E93" w:rsidRDefault="00421059" w:rsidP="00421059">
      <w:pPr>
        <w:ind w:firstLine="480"/>
      </w:pPr>
      <w:r w:rsidRPr="005A4E93">
        <w:rPr>
          <w:rFonts w:hint="eastAsia"/>
        </w:rPr>
        <w:t>根据录入规则生成模板下载，导入</w:t>
      </w:r>
      <w:r w:rsidRPr="005A4E93">
        <w:rPr>
          <w:rFonts w:hint="eastAsia"/>
        </w:rPr>
        <w:t>AX</w:t>
      </w:r>
      <w:r w:rsidRPr="005A4E93">
        <w:rPr>
          <w:rFonts w:hint="eastAsia"/>
        </w:rPr>
        <w:t>开始通话返回规则数据、自定义参数，导入数据存储。</w:t>
      </w:r>
    </w:p>
    <w:p w:rsidR="00421059" w:rsidRPr="005A4E93" w:rsidRDefault="00421059" w:rsidP="00421059">
      <w:pPr>
        <w:pStyle w:val="6"/>
        <w:rPr>
          <w:b/>
          <w:bCs/>
        </w:rPr>
      </w:pPr>
      <w:bookmarkStart w:id="4919" w:name="_Toc130157579"/>
      <w:r w:rsidRPr="005A4E93">
        <w:rPr>
          <w:rFonts w:hint="eastAsia"/>
        </w:rPr>
        <w:t>AX</w:t>
      </w:r>
      <w:r w:rsidRPr="005A4E93">
        <w:rPr>
          <w:rFonts w:hint="eastAsia"/>
        </w:rPr>
        <w:t>结束通话返回规则</w:t>
      </w:r>
      <w:bookmarkEnd w:id="4919"/>
    </w:p>
    <w:p w:rsidR="00421059" w:rsidRPr="005A4E93" w:rsidRDefault="00421059" w:rsidP="00421059">
      <w:pPr>
        <w:ind w:firstLine="480"/>
      </w:pPr>
      <w:r w:rsidRPr="005A4E93">
        <w:rPr>
          <w:rFonts w:hint="eastAsia"/>
        </w:rPr>
        <w:t>录入</w:t>
      </w:r>
      <w:r w:rsidRPr="005A4E93">
        <w:rPr>
          <w:rFonts w:hint="eastAsia"/>
        </w:rPr>
        <w:t>AX</w:t>
      </w:r>
      <w:r w:rsidRPr="005A4E93">
        <w:rPr>
          <w:rFonts w:hint="eastAsia"/>
        </w:rPr>
        <w:t>结束通话返回规则条件，</w:t>
      </w:r>
      <w:r w:rsidRPr="005A4E93">
        <w:rPr>
          <w:rFonts w:hint="eastAsia"/>
        </w:rPr>
        <w:t>AX</w:t>
      </w:r>
      <w:r w:rsidRPr="005A4E93">
        <w:rPr>
          <w:rFonts w:hint="eastAsia"/>
        </w:rPr>
        <w:t>结束通话返回规则存储。</w:t>
      </w:r>
    </w:p>
    <w:p w:rsidR="00421059" w:rsidRPr="005A4E93" w:rsidRDefault="00421059" w:rsidP="00421059">
      <w:pPr>
        <w:pStyle w:val="6"/>
        <w:rPr>
          <w:b/>
          <w:bCs/>
        </w:rPr>
      </w:pPr>
      <w:bookmarkStart w:id="4920" w:name="_Toc130157580"/>
      <w:r w:rsidRPr="005A4E93">
        <w:rPr>
          <w:rFonts w:hint="eastAsia"/>
        </w:rPr>
        <w:t>AX</w:t>
      </w:r>
      <w:r w:rsidRPr="005A4E93">
        <w:rPr>
          <w:rFonts w:hint="eastAsia"/>
        </w:rPr>
        <w:t>结束通话返回模板数据导入</w:t>
      </w:r>
      <w:bookmarkEnd w:id="4920"/>
    </w:p>
    <w:p w:rsidR="00421059" w:rsidRPr="005A4E93" w:rsidRDefault="00421059" w:rsidP="00421059">
      <w:pPr>
        <w:ind w:firstLine="480"/>
      </w:pPr>
      <w:r w:rsidRPr="005A4E93">
        <w:rPr>
          <w:rFonts w:hint="eastAsia"/>
        </w:rPr>
        <w:t>根据录入规则生成模板下载，导入</w:t>
      </w:r>
      <w:r w:rsidRPr="005A4E93">
        <w:rPr>
          <w:rFonts w:hint="eastAsia"/>
        </w:rPr>
        <w:t>AX</w:t>
      </w:r>
      <w:r w:rsidRPr="005A4E93">
        <w:rPr>
          <w:rFonts w:hint="eastAsia"/>
        </w:rPr>
        <w:t>结束通话返回规则数据、自定义参数，导入数据存储。</w:t>
      </w:r>
    </w:p>
    <w:p w:rsidR="00421059" w:rsidRPr="005A4E93" w:rsidRDefault="00421059" w:rsidP="00421059">
      <w:pPr>
        <w:pStyle w:val="6"/>
        <w:rPr>
          <w:b/>
          <w:bCs/>
        </w:rPr>
      </w:pPr>
      <w:bookmarkStart w:id="4921" w:name="_Toc130157581"/>
      <w:r w:rsidRPr="005A4E93">
        <w:rPr>
          <w:rFonts w:hint="eastAsia"/>
        </w:rPr>
        <w:t>工作号被叫</w:t>
      </w:r>
      <w:bookmarkEnd w:id="4921"/>
    </w:p>
    <w:p w:rsidR="00421059" w:rsidRPr="005A4E93" w:rsidRDefault="00421059" w:rsidP="00421059">
      <w:pPr>
        <w:ind w:firstLine="480"/>
      </w:pPr>
      <w:r w:rsidRPr="005A4E93">
        <w:rPr>
          <w:rFonts w:hint="eastAsia"/>
        </w:rPr>
        <w:t>工作号已经绑定主号，用户拨打工作号呼叫主号，呼叫信息存储、转换主被叫信息。</w:t>
      </w:r>
    </w:p>
    <w:p w:rsidR="00421059" w:rsidRPr="005A4E93" w:rsidRDefault="00421059" w:rsidP="00421059">
      <w:pPr>
        <w:pStyle w:val="6"/>
        <w:rPr>
          <w:b/>
          <w:bCs/>
        </w:rPr>
      </w:pPr>
      <w:bookmarkStart w:id="4922" w:name="_Toc130157582"/>
      <w:r w:rsidRPr="005A4E93">
        <w:rPr>
          <w:rFonts w:hint="eastAsia"/>
        </w:rPr>
        <w:t>AX</w:t>
      </w:r>
      <w:r w:rsidRPr="005A4E93">
        <w:rPr>
          <w:rFonts w:hint="eastAsia"/>
        </w:rPr>
        <w:t>开始通话记录存储</w:t>
      </w:r>
      <w:bookmarkEnd w:id="4922"/>
    </w:p>
    <w:p w:rsidR="00421059" w:rsidRPr="005A4E93" w:rsidRDefault="00421059" w:rsidP="00421059">
      <w:pPr>
        <w:ind w:firstLine="480"/>
      </w:pPr>
      <w:r w:rsidRPr="005A4E93">
        <w:rPr>
          <w:rFonts w:hint="eastAsia"/>
        </w:rPr>
        <w:t>接收</w:t>
      </w:r>
      <w:r w:rsidRPr="005A4E93">
        <w:rPr>
          <w:rFonts w:hint="eastAsia"/>
        </w:rPr>
        <w:t>AX</w:t>
      </w:r>
      <w:r w:rsidRPr="005A4E93">
        <w:rPr>
          <w:rFonts w:hint="eastAsia"/>
        </w:rPr>
        <w:t>工作号号码开始通话记录，调用工作号绑定信息查询主被叫状态，</w:t>
      </w:r>
      <w:r w:rsidRPr="005A4E93">
        <w:rPr>
          <w:rFonts w:hint="eastAsia"/>
        </w:rPr>
        <w:t>AX</w:t>
      </w:r>
      <w:r w:rsidRPr="005A4E93">
        <w:rPr>
          <w:rFonts w:hint="eastAsia"/>
        </w:rPr>
        <w:t>开始通话记录数据存储。</w:t>
      </w:r>
    </w:p>
    <w:p w:rsidR="00421059" w:rsidRPr="005A4E93" w:rsidRDefault="00421059" w:rsidP="00421059">
      <w:pPr>
        <w:pStyle w:val="6"/>
        <w:rPr>
          <w:b/>
          <w:bCs/>
        </w:rPr>
      </w:pPr>
      <w:bookmarkStart w:id="4923" w:name="_Toc130157583"/>
      <w:r w:rsidRPr="005A4E93">
        <w:rPr>
          <w:rFonts w:hint="eastAsia"/>
        </w:rPr>
        <w:t>AX</w:t>
      </w:r>
      <w:r w:rsidRPr="005A4E93">
        <w:rPr>
          <w:rFonts w:hint="eastAsia"/>
        </w:rPr>
        <w:t>结束通话记录存储</w:t>
      </w:r>
      <w:bookmarkEnd w:id="4923"/>
    </w:p>
    <w:p w:rsidR="00421059" w:rsidRPr="005A4E93" w:rsidRDefault="00421059" w:rsidP="00421059">
      <w:pPr>
        <w:ind w:firstLine="480"/>
      </w:pPr>
      <w:r w:rsidRPr="005A4E93">
        <w:rPr>
          <w:rFonts w:hint="eastAsia"/>
        </w:rPr>
        <w:lastRenderedPageBreak/>
        <w:t>接收</w:t>
      </w:r>
      <w:r w:rsidRPr="005A4E93">
        <w:rPr>
          <w:rFonts w:hint="eastAsia"/>
        </w:rPr>
        <w:t>AX</w:t>
      </w:r>
      <w:r w:rsidRPr="005A4E93">
        <w:rPr>
          <w:rFonts w:hint="eastAsia"/>
        </w:rPr>
        <w:t>工作号号码结束通话记录，查询开始通话记录是否存在，</w:t>
      </w:r>
      <w:r w:rsidRPr="005A4E93">
        <w:rPr>
          <w:rFonts w:hint="eastAsia"/>
        </w:rPr>
        <w:t>AX</w:t>
      </w:r>
      <w:r w:rsidRPr="005A4E93">
        <w:rPr>
          <w:rFonts w:hint="eastAsia"/>
        </w:rPr>
        <w:t>结束通话记录数据存储。</w:t>
      </w:r>
    </w:p>
    <w:p w:rsidR="00421059" w:rsidRPr="005A4E93" w:rsidRDefault="00421059" w:rsidP="00421059">
      <w:pPr>
        <w:pStyle w:val="5"/>
        <w:rPr>
          <w:bCs/>
          <w:szCs w:val="24"/>
        </w:rPr>
      </w:pPr>
      <w:bookmarkStart w:id="4924" w:name="_Toc130157584"/>
      <w:r w:rsidRPr="005A4E93">
        <w:rPr>
          <w:rFonts w:hint="eastAsia"/>
          <w:szCs w:val="24"/>
        </w:rPr>
        <w:t>AXB绑定、解绑、开始通话、结束通话规则</w:t>
      </w:r>
      <w:bookmarkEnd w:id="4924"/>
    </w:p>
    <w:p w:rsidR="00421059" w:rsidRPr="005A4E93" w:rsidRDefault="00421059" w:rsidP="00421059">
      <w:pPr>
        <w:pStyle w:val="6"/>
        <w:rPr>
          <w:b/>
          <w:bCs/>
        </w:rPr>
      </w:pPr>
      <w:bookmarkStart w:id="4925" w:name="_Toc130157585"/>
      <w:r w:rsidRPr="005A4E93">
        <w:rPr>
          <w:rFonts w:hint="eastAsia"/>
        </w:rPr>
        <w:t>AXB</w:t>
      </w:r>
      <w:r w:rsidRPr="005A4E93">
        <w:rPr>
          <w:rFonts w:hint="eastAsia"/>
        </w:rPr>
        <w:t>绑定请求规则录入</w:t>
      </w:r>
      <w:bookmarkEnd w:id="4925"/>
    </w:p>
    <w:p w:rsidR="00421059" w:rsidRPr="005A4E93" w:rsidRDefault="00421059" w:rsidP="00421059">
      <w:pPr>
        <w:ind w:firstLine="480"/>
      </w:pPr>
      <w:r w:rsidRPr="005A4E93">
        <w:rPr>
          <w:rFonts w:hint="eastAsia"/>
        </w:rPr>
        <w:t>提供</w:t>
      </w:r>
      <w:r w:rsidRPr="005A4E93">
        <w:rPr>
          <w:rFonts w:hint="eastAsia"/>
        </w:rPr>
        <w:t>AXB</w:t>
      </w:r>
      <w:r w:rsidRPr="005A4E93">
        <w:rPr>
          <w:rFonts w:hint="eastAsia"/>
        </w:rPr>
        <w:t>绑定录入规则界面、用户录入</w:t>
      </w:r>
      <w:r w:rsidRPr="005A4E93">
        <w:rPr>
          <w:rFonts w:hint="eastAsia"/>
        </w:rPr>
        <w:t>AXB</w:t>
      </w:r>
      <w:r w:rsidRPr="005A4E93">
        <w:rPr>
          <w:rFonts w:hint="eastAsia"/>
        </w:rPr>
        <w:t>绑定请求规则，存储</w:t>
      </w:r>
      <w:r w:rsidRPr="005A4E93">
        <w:rPr>
          <w:rFonts w:hint="eastAsia"/>
        </w:rPr>
        <w:t>AXB</w:t>
      </w:r>
      <w:r w:rsidRPr="005A4E93">
        <w:rPr>
          <w:rFonts w:hint="eastAsia"/>
        </w:rPr>
        <w:t>绑定请求规则。</w:t>
      </w:r>
    </w:p>
    <w:p w:rsidR="00421059" w:rsidRPr="005A4E93" w:rsidRDefault="00421059" w:rsidP="00421059">
      <w:pPr>
        <w:pStyle w:val="6"/>
        <w:rPr>
          <w:b/>
          <w:bCs/>
        </w:rPr>
      </w:pPr>
      <w:bookmarkStart w:id="4926" w:name="_Toc130157586"/>
      <w:r w:rsidRPr="005A4E93">
        <w:rPr>
          <w:rFonts w:hint="eastAsia"/>
        </w:rPr>
        <w:t>AXB</w:t>
      </w:r>
      <w:r w:rsidRPr="005A4E93">
        <w:rPr>
          <w:rFonts w:hint="eastAsia"/>
        </w:rPr>
        <w:t>绑定批量请求模板导入</w:t>
      </w:r>
      <w:bookmarkEnd w:id="4926"/>
    </w:p>
    <w:p w:rsidR="00421059" w:rsidRPr="005A4E93" w:rsidRDefault="00421059" w:rsidP="00421059">
      <w:pPr>
        <w:ind w:firstLine="480"/>
      </w:pPr>
      <w:r w:rsidRPr="005A4E93">
        <w:rPr>
          <w:rFonts w:hint="eastAsia"/>
        </w:rPr>
        <w:t>根据</w:t>
      </w:r>
      <w:r w:rsidRPr="005A4E93">
        <w:rPr>
          <w:rFonts w:hint="eastAsia"/>
        </w:rPr>
        <w:t>AXB</w:t>
      </w:r>
      <w:r w:rsidRPr="005A4E93">
        <w:rPr>
          <w:rFonts w:hint="eastAsia"/>
        </w:rPr>
        <w:t>录入规则生产模板文件、用户导入需要发起</w:t>
      </w:r>
      <w:r w:rsidRPr="005A4E93">
        <w:rPr>
          <w:rFonts w:hint="eastAsia"/>
        </w:rPr>
        <w:t>AXB</w:t>
      </w:r>
      <w:r w:rsidRPr="005A4E93">
        <w:rPr>
          <w:rFonts w:hint="eastAsia"/>
        </w:rPr>
        <w:t>绑定的数据，批量进行请求，并对数据进行保存。</w:t>
      </w:r>
    </w:p>
    <w:p w:rsidR="00421059" w:rsidRPr="005A4E93" w:rsidRDefault="00421059" w:rsidP="00421059">
      <w:pPr>
        <w:pStyle w:val="6"/>
        <w:rPr>
          <w:b/>
          <w:bCs/>
        </w:rPr>
      </w:pPr>
      <w:bookmarkStart w:id="4927" w:name="_Toc130157587"/>
      <w:r w:rsidRPr="005A4E93">
        <w:rPr>
          <w:rFonts w:hint="eastAsia"/>
        </w:rPr>
        <w:t>AXB</w:t>
      </w:r>
      <w:r w:rsidRPr="005A4E93">
        <w:rPr>
          <w:rFonts w:hint="eastAsia"/>
        </w:rPr>
        <w:t>绑定返回规则录入</w:t>
      </w:r>
      <w:bookmarkEnd w:id="4927"/>
    </w:p>
    <w:p w:rsidR="00421059" w:rsidRPr="005A4E93" w:rsidRDefault="00421059" w:rsidP="00421059">
      <w:pPr>
        <w:ind w:firstLine="480"/>
      </w:pPr>
      <w:r w:rsidRPr="005A4E93">
        <w:rPr>
          <w:rFonts w:hint="eastAsia"/>
        </w:rPr>
        <w:t>提供</w:t>
      </w:r>
      <w:r w:rsidRPr="005A4E93">
        <w:rPr>
          <w:rFonts w:hint="eastAsia"/>
        </w:rPr>
        <w:t>AXB</w:t>
      </w:r>
      <w:r w:rsidRPr="005A4E93">
        <w:rPr>
          <w:rFonts w:hint="eastAsia"/>
        </w:rPr>
        <w:t>绑定返回录入规则界面、用户录入</w:t>
      </w:r>
      <w:r w:rsidRPr="005A4E93">
        <w:rPr>
          <w:rFonts w:hint="eastAsia"/>
        </w:rPr>
        <w:t>AXB</w:t>
      </w:r>
      <w:r w:rsidRPr="005A4E93">
        <w:rPr>
          <w:rFonts w:hint="eastAsia"/>
        </w:rPr>
        <w:t>绑定返回规则，存储</w:t>
      </w:r>
      <w:r w:rsidRPr="005A4E93">
        <w:rPr>
          <w:rFonts w:hint="eastAsia"/>
        </w:rPr>
        <w:t>AXB</w:t>
      </w:r>
      <w:r w:rsidRPr="005A4E93">
        <w:rPr>
          <w:rFonts w:hint="eastAsia"/>
        </w:rPr>
        <w:t>绑定返回规则。</w:t>
      </w:r>
    </w:p>
    <w:p w:rsidR="00421059" w:rsidRPr="005A4E93" w:rsidRDefault="00421059" w:rsidP="00421059">
      <w:pPr>
        <w:pStyle w:val="6"/>
        <w:rPr>
          <w:b/>
          <w:bCs/>
        </w:rPr>
      </w:pPr>
      <w:bookmarkStart w:id="4928" w:name="_Toc130157588"/>
      <w:r w:rsidRPr="005A4E93">
        <w:rPr>
          <w:rFonts w:hint="eastAsia"/>
        </w:rPr>
        <w:t>AXB</w:t>
      </w:r>
      <w:r w:rsidRPr="005A4E93">
        <w:rPr>
          <w:rFonts w:hint="eastAsia"/>
        </w:rPr>
        <w:t>绑定批量返回模板导入</w:t>
      </w:r>
      <w:bookmarkEnd w:id="4928"/>
    </w:p>
    <w:p w:rsidR="00421059" w:rsidRPr="005A4E93" w:rsidRDefault="00421059" w:rsidP="00421059">
      <w:pPr>
        <w:ind w:firstLine="480"/>
      </w:pPr>
      <w:r w:rsidRPr="005A4E93">
        <w:rPr>
          <w:rFonts w:hint="eastAsia"/>
        </w:rPr>
        <w:t>根据</w:t>
      </w:r>
      <w:r w:rsidRPr="005A4E93">
        <w:rPr>
          <w:rFonts w:hint="eastAsia"/>
        </w:rPr>
        <w:t>AXB</w:t>
      </w:r>
      <w:r w:rsidRPr="005A4E93">
        <w:rPr>
          <w:rFonts w:hint="eastAsia"/>
        </w:rPr>
        <w:t>录入规则生产模板文件、用户导入需要发起</w:t>
      </w:r>
      <w:r w:rsidRPr="005A4E93">
        <w:rPr>
          <w:rFonts w:hint="eastAsia"/>
        </w:rPr>
        <w:t>AXB</w:t>
      </w:r>
      <w:r w:rsidRPr="005A4E93">
        <w:rPr>
          <w:rFonts w:hint="eastAsia"/>
        </w:rPr>
        <w:t>绑定的数据，批量进行请求，并对数据进行保存。</w:t>
      </w:r>
    </w:p>
    <w:p w:rsidR="00421059" w:rsidRPr="005A4E93" w:rsidRDefault="00421059" w:rsidP="00421059">
      <w:pPr>
        <w:pStyle w:val="6"/>
        <w:rPr>
          <w:b/>
          <w:bCs/>
        </w:rPr>
      </w:pPr>
      <w:bookmarkStart w:id="4929" w:name="_Toc130157589"/>
      <w:r w:rsidRPr="005A4E93">
        <w:rPr>
          <w:rFonts w:hint="eastAsia"/>
        </w:rPr>
        <w:t>AXB</w:t>
      </w:r>
      <w:r w:rsidRPr="005A4E93">
        <w:rPr>
          <w:rFonts w:hint="eastAsia"/>
        </w:rPr>
        <w:t>解绑请求规则录入</w:t>
      </w:r>
      <w:bookmarkEnd w:id="4929"/>
    </w:p>
    <w:p w:rsidR="00421059" w:rsidRPr="005A4E93" w:rsidRDefault="00421059" w:rsidP="00421059">
      <w:pPr>
        <w:ind w:firstLine="480"/>
      </w:pPr>
      <w:r w:rsidRPr="005A4E93">
        <w:rPr>
          <w:rFonts w:hint="eastAsia"/>
        </w:rPr>
        <w:t>提供</w:t>
      </w:r>
      <w:r w:rsidRPr="005A4E93">
        <w:rPr>
          <w:rFonts w:hint="eastAsia"/>
        </w:rPr>
        <w:t>AXB</w:t>
      </w:r>
      <w:r w:rsidRPr="005A4E93">
        <w:rPr>
          <w:rFonts w:hint="eastAsia"/>
        </w:rPr>
        <w:t>解绑录入规则界面、用户录入</w:t>
      </w:r>
      <w:r w:rsidRPr="005A4E93">
        <w:rPr>
          <w:rFonts w:hint="eastAsia"/>
        </w:rPr>
        <w:t>AXB</w:t>
      </w:r>
      <w:r w:rsidRPr="005A4E93">
        <w:rPr>
          <w:rFonts w:hint="eastAsia"/>
        </w:rPr>
        <w:t>解绑请求规则，存储</w:t>
      </w:r>
      <w:r w:rsidRPr="005A4E93">
        <w:rPr>
          <w:rFonts w:hint="eastAsia"/>
        </w:rPr>
        <w:t>AXB</w:t>
      </w:r>
      <w:r w:rsidRPr="005A4E93">
        <w:rPr>
          <w:rFonts w:hint="eastAsia"/>
        </w:rPr>
        <w:t>解绑请求规则。</w:t>
      </w:r>
    </w:p>
    <w:p w:rsidR="00421059" w:rsidRPr="005A4E93" w:rsidRDefault="00421059" w:rsidP="00421059">
      <w:pPr>
        <w:pStyle w:val="6"/>
        <w:rPr>
          <w:b/>
          <w:bCs/>
        </w:rPr>
      </w:pPr>
      <w:bookmarkStart w:id="4930" w:name="_Toc130157590"/>
      <w:r w:rsidRPr="005A4E93">
        <w:rPr>
          <w:rFonts w:hint="eastAsia"/>
        </w:rPr>
        <w:t>AXB</w:t>
      </w:r>
      <w:r w:rsidRPr="005A4E93">
        <w:rPr>
          <w:rFonts w:hint="eastAsia"/>
        </w:rPr>
        <w:t>绑定批量请求模板导入</w:t>
      </w:r>
      <w:bookmarkEnd w:id="4930"/>
    </w:p>
    <w:p w:rsidR="00421059" w:rsidRPr="005A4E93" w:rsidRDefault="00421059" w:rsidP="00421059">
      <w:pPr>
        <w:ind w:firstLine="480"/>
      </w:pPr>
      <w:r w:rsidRPr="005A4E93">
        <w:rPr>
          <w:rFonts w:hint="eastAsia"/>
        </w:rPr>
        <w:t>根据</w:t>
      </w:r>
      <w:r w:rsidRPr="005A4E93">
        <w:rPr>
          <w:rFonts w:hint="eastAsia"/>
        </w:rPr>
        <w:t>AXB</w:t>
      </w:r>
      <w:r w:rsidRPr="005A4E93">
        <w:rPr>
          <w:rFonts w:hint="eastAsia"/>
        </w:rPr>
        <w:t>录入规则生产模板文件、用户导入需要发起</w:t>
      </w:r>
      <w:r w:rsidRPr="005A4E93">
        <w:rPr>
          <w:rFonts w:hint="eastAsia"/>
        </w:rPr>
        <w:t>AXB</w:t>
      </w:r>
      <w:r w:rsidRPr="005A4E93">
        <w:rPr>
          <w:rFonts w:hint="eastAsia"/>
        </w:rPr>
        <w:t>解绑的数据，批量进行请求，并对数据进行保存。</w:t>
      </w:r>
    </w:p>
    <w:p w:rsidR="00421059" w:rsidRPr="005A4E93" w:rsidRDefault="00421059" w:rsidP="00421059">
      <w:pPr>
        <w:pStyle w:val="6"/>
        <w:rPr>
          <w:b/>
          <w:bCs/>
        </w:rPr>
      </w:pPr>
      <w:bookmarkStart w:id="4931" w:name="_Toc130157591"/>
      <w:r w:rsidRPr="005A4E93">
        <w:rPr>
          <w:rFonts w:hint="eastAsia"/>
        </w:rPr>
        <w:lastRenderedPageBreak/>
        <w:t>AXB</w:t>
      </w:r>
      <w:r w:rsidRPr="005A4E93">
        <w:rPr>
          <w:rFonts w:hint="eastAsia"/>
        </w:rPr>
        <w:t>解绑返回规则录入</w:t>
      </w:r>
      <w:bookmarkEnd w:id="4931"/>
    </w:p>
    <w:p w:rsidR="00421059" w:rsidRPr="005A4E93" w:rsidRDefault="00421059" w:rsidP="00421059">
      <w:pPr>
        <w:ind w:firstLine="480"/>
      </w:pPr>
      <w:r w:rsidRPr="005A4E93">
        <w:rPr>
          <w:rFonts w:hint="eastAsia"/>
        </w:rPr>
        <w:t>提供</w:t>
      </w:r>
      <w:r w:rsidRPr="005A4E93">
        <w:rPr>
          <w:rFonts w:hint="eastAsia"/>
        </w:rPr>
        <w:t>AXB</w:t>
      </w:r>
      <w:r w:rsidRPr="005A4E93">
        <w:rPr>
          <w:rFonts w:hint="eastAsia"/>
        </w:rPr>
        <w:t>解绑返回录入规则界面、用户录入</w:t>
      </w:r>
      <w:r w:rsidRPr="005A4E93">
        <w:rPr>
          <w:rFonts w:hint="eastAsia"/>
        </w:rPr>
        <w:t>AXB</w:t>
      </w:r>
      <w:r w:rsidRPr="005A4E93">
        <w:rPr>
          <w:rFonts w:hint="eastAsia"/>
        </w:rPr>
        <w:t>解绑返回规则，存储</w:t>
      </w:r>
      <w:r w:rsidRPr="005A4E93">
        <w:rPr>
          <w:rFonts w:hint="eastAsia"/>
        </w:rPr>
        <w:t>AXB</w:t>
      </w:r>
      <w:r w:rsidRPr="005A4E93">
        <w:rPr>
          <w:rFonts w:hint="eastAsia"/>
        </w:rPr>
        <w:t>解绑返回规则。</w:t>
      </w:r>
    </w:p>
    <w:p w:rsidR="00421059" w:rsidRPr="005A4E93" w:rsidRDefault="00421059" w:rsidP="00421059">
      <w:pPr>
        <w:pStyle w:val="6"/>
        <w:rPr>
          <w:b/>
          <w:bCs/>
        </w:rPr>
      </w:pPr>
      <w:bookmarkStart w:id="4932" w:name="_Toc130157592"/>
      <w:r w:rsidRPr="005A4E93">
        <w:rPr>
          <w:rFonts w:hint="eastAsia"/>
        </w:rPr>
        <w:t>AXB</w:t>
      </w:r>
      <w:r w:rsidRPr="005A4E93">
        <w:rPr>
          <w:rFonts w:hint="eastAsia"/>
        </w:rPr>
        <w:t>绑定批量返回模板导入</w:t>
      </w:r>
      <w:bookmarkEnd w:id="4932"/>
    </w:p>
    <w:p w:rsidR="00421059" w:rsidRPr="005A4E93" w:rsidRDefault="00421059" w:rsidP="00421059">
      <w:pPr>
        <w:ind w:firstLine="480"/>
      </w:pPr>
      <w:r w:rsidRPr="005A4E93">
        <w:rPr>
          <w:rFonts w:hint="eastAsia"/>
        </w:rPr>
        <w:t>根据</w:t>
      </w:r>
      <w:r w:rsidRPr="005A4E93">
        <w:rPr>
          <w:rFonts w:hint="eastAsia"/>
        </w:rPr>
        <w:t>AXB</w:t>
      </w:r>
      <w:r w:rsidRPr="005A4E93">
        <w:rPr>
          <w:rFonts w:hint="eastAsia"/>
        </w:rPr>
        <w:t>录入规则生产模板文件、用户导入需要发起</w:t>
      </w:r>
      <w:r w:rsidRPr="005A4E93">
        <w:rPr>
          <w:rFonts w:hint="eastAsia"/>
        </w:rPr>
        <w:t>AXB</w:t>
      </w:r>
      <w:r w:rsidRPr="005A4E93">
        <w:rPr>
          <w:rFonts w:hint="eastAsia"/>
        </w:rPr>
        <w:t>解绑的数据，批量进行请求，并对数据进行保存。</w:t>
      </w:r>
    </w:p>
    <w:p w:rsidR="00421059" w:rsidRPr="005A4E93" w:rsidRDefault="00421059" w:rsidP="00421059">
      <w:pPr>
        <w:pStyle w:val="6"/>
        <w:rPr>
          <w:b/>
          <w:bCs/>
        </w:rPr>
      </w:pPr>
      <w:bookmarkStart w:id="4933" w:name="_Toc130157593"/>
      <w:r w:rsidRPr="005A4E93">
        <w:rPr>
          <w:rFonts w:hint="eastAsia"/>
        </w:rPr>
        <w:t>AXB</w:t>
      </w:r>
      <w:r w:rsidRPr="005A4E93">
        <w:rPr>
          <w:rFonts w:hint="eastAsia"/>
        </w:rPr>
        <w:t>开始通话记录请求规则录入</w:t>
      </w:r>
      <w:bookmarkEnd w:id="4933"/>
    </w:p>
    <w:p w:rsidR="00421059" w:rsidRPr="005A4E93" w:rsidRDefault="00421059" w:rsidP="00421059">
      <w:pPr>
        <w:ind w:firstLine="480"/>
      </w:pPr>
      <w:r w:rsidRPr="005A4E93">
        <w:rPr>
          <w:rFonts w:hint="eastAsia"/>
        </w:rPr>
        <w:t>提供</w:t>
      </w:r>
      <w:r w:rsidRPr="005A4E93">
        <w:rPr>
          <w:rFonts w:hint="eastAsia"/>
        </w:rPr>
        <w:t>AXB</w:t>
      </w:r>
      <w:r w:rsidRPr="005A4E93">
        <w:rPr>
          <w:rFonts w:hint="eastAsia"/>
        </w:rPr>
        <w:t>开始通话记录请求录入规则界面、用户录入</w:t>
      </w:r>
      <w:r w:rsidRPr="005A4E93">
        <w:rPr>
          <w:rFonts w:hint="eastAsia"/>
        </w:rPr>
        <w:t>AXB</w:t>
      </w:r>
      <w:r w:rsidRPr="005A4E93">
        <w:rPr>
          <w:rFonts w:hint="eastAsia"/>
        </w:rPr>
        <w:t>开始通话记录请求规，存储</w:t>
      </w:r>
      <w:r w:rsidRPr="005A4E93">
        <w:rPr>
          <w:rFonts w:hint="eastAsia"/>
        </w:rPr>
        <w:t>AXB</w:t>
      </w:r>
      <w:r w:rsidRPr="005A4E93">
        <w:rPr>
          <w:rFonts w:hint="eastAsia"/>
        </w:rPr>
        <w:t>开始通话记录请求规则。</w:t>
      </w:r>
    </w:p>
    <w:p w:rsidR="00421059" w:rsidRPr="005A4E93" w:rsidRDefault="00421059" w:rsidP="00421059">
      <w:pPr>
        <w:pStyle w:val="6"/>
        <w:rPr>
          <w:b/>
          <w:bCs/>
        </w:rPr>
      </w:pPr>
      <w:bookmarkStart w:id="4934" w:name="_Toc130157594"/>
      <w:r w:rsidRPr="005A4E93">
        <w:rPr>
          <w:rFonts w:hint="eastAsia"/>
        </w:rPr>
        <w:t>AXB</w:t>
      </w:r>
      <w:r w:rsidRPr="005A4E93">
        <w:rPr>
          <w:rFonts w:hint="eastAsia"/>
        </w:rPr>
        <w:t>开始通话记批量请求模板导入</w:t>
      </w:r>
      <w:bookmarkEnd w:id="4934"/>
    </w:p>
    <w:p w:rsidR="00421059" w:rsidRPr="005A4E93" w:rsidRDefault="00421059" w:rsidP="00421059">
      <w:pPr>
        <w:ind w:firstLine="480"/>
      </w:pPr>
      <w:r w:rsidRPr="005A4E93">
        <w:rPr>
          <w:rFonts w:hint="eastAsia"/>
        </w:rPr>
        <w:t>根据</w:t>
      </w:r>
      <w:r w:rsidRPr="005A4E93">
        <w:rPr>
          <w:rFonts w:hint="eastAsia"/>
        </w:rPr>
        <w:t>AXB</w:t>
      </w:r>
      <w:r w:rsidRPr="005A4E93">
        <w:rPr>
          <w:rFonts w:hint="eastAsia"/>
        </w:rPr>
        <w:t>开始通话录入规则生产模板文件、用户导入需要发起</w:t>
      </w:r>
      <w:r w:rsidRPr="005A4E93">
        <w:rPr>
          <w:rFonts w:hint="eastAsia"/>
        </w:rPr>
        <w:t>AXB</w:t>
      </w:r>
      <w:r w:rsidRPr="005A4E93">
        <w:rPr>
          <w:rFonts w:hint="eastAsia"/>
        </w:rPr>
        <w:t>开始通话记录的数据，批量进行请求，并对数据进行保存。</w:t>
      </w:r>
    </w:p>
    <w:p w:rsidR="00421059" w:rsidRPr="005A4E93" w:rsidRDefault="00421059" w:rsidP="00421059">
      <w:pPr>
        <w:pStyle w:val="6"/>
        <w:rPr>
          <w:b/>
          <w:bCs/>
        </w:rPr>
      </w:pPr>
      <w:bookmarkStart w:id="4935" w:name="_Toc130157595"/>
      <w:r w:rsidRPr="005A4E93">
        <w:rPr>
          <w:rFonts w:hint="eastAsia"/>
        </w:rPr>
        <w:t>AXB</w:t>
      </w:r>
      <w:r w:rsidRPr="005A4E93">
        <w:rPr>
          <w:rFonts w:hint="eastAsia"/>
        </w:rPr>
        <w:t>开始通话记录返回规则录入</w:t>
      </w:r>
      <w:bookmarkEnd w:id="4935"/>
    </w:p>
    <w:p w:rsidR="00421059" w:rsidRPr="005A4E93" w:rsidRDefault="00421059" w:rsidP="00421059">
      <w:pPr>
        <w:ind w:firstLine="480"/>
      </w:pPr>
      <w:r w:rsidRPr="005A4E93">
        <w:rPr>
          <w:rFonts w:hint="eastAsia"/>
        </w:rPr>
        <w:t>提供</w:t>
      </w:r>
      <w:r w:rsidRPr="005A4E93">
        <w:rPr>
          <w:rFonts w:hint="eastAsia"/>
        </w:rPr>
        <w:t>AXB</w:t>
      </w:r>
      <w:r w:rsidRPr="005A4E93">
        <w:rPr>
          <w:rFonts w:hint="eastAsia"/>
        </w:rPr>
        <w:t>开始通话记录返回录入规则界面、用户录入</w:t>
      </w:r>
      <w:r w:rsidRPr="005A4E93">
        <w:rPr>
          <w:rFonts w:hint="eastAsia"/>
        </w:rPr>
        <w:t>AXB</w:t>
      </w:r>
      <w:r w:rsidRPr="005A4E93">
        <w:rPr>
          <w:rFonts w:hint="eastAsia"/>
        </w:rPr>
        <w:t>开始通话记录返回规则，存储</w:t>
      </w:r>
      <w:r w:rsidRPr="005A4E93">
        <w:rPr>
          <w:rFonts w:hint="eastAsia"/>
        </w:rPr>
        <w:t>AXB</w:t>
      </w:r>
      <w:r w:rsidRPr="005A4E93">
        <w:rPr>
          <w:rFonts w:hint="eastAsia"/>
        </w:rPr>
        <w:t>开始通话记录返回规则。</w:t>
      </w:r>
    </w:p>
    <w:p w:rsidR="00421059" w:rsidRPr="005A4E93" w:rsidRDefault="00421059" w:rsidP="00421059">
      <w:pPr>
        <w:pStyle w:val="6"/>
        <w:rPr>
          <w:b/>
          <w:bCs/>
        </w:rPr>
      </w:pPr>
      <w:bookmarkStart w:id="4936" w:name="_Toc130157596"/>
      <w:r w:rsidRPr="005A4E93">
        <w:rPr>
          <w:rFonts w:hint="eastAsia"/>
        </w:rPr>
        <w:t>AXB</w:t>
      </w:r>
      <w:r w:rsidRPr="005A4E93">
        <w:rPr>
          <w:rFonts w:hint="eastAsia"/>
        </w:rPr>
        <w:t>开始通话批量返回模板导入</w:t>
      </w:r>
      <w:bookmarkEnd w:id="4936"/>
    </w:p>
    <w:p w:rsidR="00421059" w:rsidRPr="005A4E93" w:rsidRDefault="00421059" w:rsidP="00421059">
      <w:pPr>
        <w:ind w:firstLine="480"/>
      </w:pPr>
      <w:r w:rsidRPr="005A4E93">
        <w:rPr>
          <w:rFonts w:hint="eastAsia"/>
        </w:rPr>
        <w:t>根据</w:t>
      </w:r>
      <w:r w:rsidRPr="005A4E93">
        <w:rPr>
          <w:rFonts w:hint="eastAsia"/>
        </w:rPr>
        <w:t>AXB</w:t>
      </w:r>
      <w:r w:rsidRPr="005A4E93">
        <w:rPr>
          <w:rFonts w:hint="eastAsia"/>
        </w:rPr>
        <w:t>开始通话记录返回生产模板文件、用户导入需要发起</w:t>
      </w:r>
      <w:r w:rsidRPr="005A4E93">
        <w:rPr>
          <w:rFonts w:hint="eastAsia"/>
        </w:rPr>
        <w:t>AXB</w:t>
      </w:r>
      <w:r w:rsidRPr="005A4E93">
        <w:rPr>
          <w:rFonts w:hint="eastAsia"/>
        </w:rPr>
        <w:t>开始通话记录返回的数据，批量进行存储，并对数据进行保存。</w:t>
      </w:r>
    </w:p>
    <w:p w:rsidR="00421059" w:rsidRPr="005A4E93" w:rsidRDefault="00421059" w:rsidP="00421059">
      <w:pPr>
        <w:pStyle w:val="6"/>
        <w:rPr>
          <w:b/>
          <w:bCs/>
        </w:rPr>
      </w:pPr>
      <w:bookmarkStart w:id="4937" w:name="_Toc130157597"/>
      <w:r w:rsidRPr="005A4E93">
        <w:rPr>
          <w:rFonts w:hint="eastAsia"/>
        </w:rPr>
        <w:t>AXB</w:t>
      </w:r>
      <w:r w:rsidRPr="005A4E93">
        <w:rPr>
          <w:rFonts w:hint="eastAsia"/>
        </w:rPr>
        <w:t>结束通话记录请求规则录入</w:t>
      </w:r>
      <w:bookmarkEnd w:id="4937"/>
    </w:p>
    <w:p w:rsidR="00421059" w:rsidRPr="005A4E93" w:rsidRDefault="00421059" w:rsidP="00421059">
      <w:pPr>
        <w:ind w:firstLine="480"/>
      </w:pPr>
      <w:r w:rsidRPr="005A4E93">
        <w:rPr>
          <w:rFonts w:hint="eastAsia"/>
        </w:rPr>
        <w:t>提供</w:t>
      </w:r>
      <w:r w:rsidRPr="005A4E93">
        <w:rPr>
          <w:rFonts w:hint="eastAsia"/>
        </w:rPr>
        <w:t>AXB</w:t>
      </w:r>
      <w:r w:rsidRPr="005A4E93">
        <w:rPr>
          <w:rFonts w:hint="eastAsia"/>
        </w:rPr>
        <w:t>结束通话记录请求录入规则界面、用户录入</w:t>
      </w:r>
      <w:r w:rsidRPr="005A4E93">
        <w:rPr>
          <w:rFonts w:hint="eastAsia"/>
        </w:rPr>
        <w:t>AXB</w:t>
      </w:r>
      <w:r w:rsidRPr="005A4E93">
        <w:rPr>
          <w:rFonts w:hint="eastAsia"/>
        </w:rPr>
        <w:t>结束通话记录请求规，存储</w:t>
      </w:r>
      <w:r w:rsidRPr="005A4E93">
        <w:rPr>
          <w:rFonts w:hint="eastAsia"/>
        </w:rPr>
        <w:t>AXB</w:t>
      </w:r>
      <w:r w:rsidRPr="005A4E93">
        <w:rPr>
          <w:rFonts w:hint="eastAsia"/>
        </w:rPr>
        <w:t>开始通话记录请求规则。</w:t>
      </w:r>
    </w:p>
    <w:p w:rsidR="00421059" w:rsidRPr="005A4E93" w:rsidRDefault="00421059" w:rsidP="00421059">
      <w:pPr>
        <w:pStyle w:val="6"/>
        <w:rPr>
          <w:b/>
          <w:bCs/>
        </w:rPr>
      </w:pPr>
      <w:bookmarkStart w:id="4938" w:name="_Toc130157598"/>
      <w:r w:rsidRPr="005A4E93">
        <w:rPr>
          <w:rFonts w:hint="eastAsia"/>
        </w:rPr>
        <w:lastRenderedPageBreak/>
        <w:t>AXB</w:t>
      </w:r>
      <w:r w:rsidRPr="005A4E93">
        <w:rPr>
          <w:rFonts w:hint="eastAsia"/>
        </w:rPr>
        <w:t>结束通话记批量请求模板导入</w:t>
      </w:r>
      <w:bookmarkEnd w:id="4938"/>
    </w:p>
    <w:p w:rsidR="00421059" w:rsidRPr="005A4E93" w:rsidRDefault="00421059" w:rsidP="00421059">
      <w:pPr>
        <w:ind w:firstLine="480"/>
      </w:pPr>
      <w:r w:rsidRPr="005A4E93">
        <w:rPr>
          <w:rFonts w:hint="eastAsia"/>
        </w:rPr>
        <w:t>根据</w:t>
      </w:r>
      <w:r w:rsidRPr="005A4E93">
        <w:rPr>
          <w:rFonts w:hint="eastAsia"/>
        </w:rPr>
        <w:t>AXB</w:t>
      </w:r>
      <w:r w:rsidRPr="005A4E93">
        <w:rPr>
          <w:rFonts w:hint="eastAsia"/>
        </w:rPr>
        <w:t>结束通话录入规则生产模板文件、用户导入需要发起</w:t>
      </w:r>
      <w:r w:rsidRPr="005A4E93">
        <w:rPr>
          <w:rFonts w:hint="eastAsia"/>
        </w:rPr>
        <w:t>AXB</w:t>
      </w:r>
      <w:r w:rsidRPr="005A4E93">
        <w:rPr>
          <w:rFonts w:hint="eastAsia"/>
        </w:rPr>
        <w:t>结束通话记录的数据，批量进行请求，并对数据进行保存。</w:t>
      </w:r>
    </w:p>
    <w:p w:rsidR="00421059" w:rsidRPr="005A4E93" w:rsidRDefault="00421059" w:rsidP="00421059">
      <w:pPr>
        <w:pStyle w:val="6"/>
        <w:rPr>
          <w:b/>
          <w:bCs/>
        </w:rPr>
      </w:pPr>
      <w:bookmarkStart w:id="4939" w:name="_Toc130157599"/>
      <w:r w:rsidRPr="005A4E93">
        <w:rPr>
          <w:rFonts w:hint="eastAsia"/>
        </w:rPr>
        <w:t>AXB</w:t>
      </w:r>
      <w:r w:rsidRPr="005A4E93">
        <w:rPr>
          <w:rFonts w:hint="eastAsia"/>
        </w:rPr>
        <w:t>结束通话记录返回规则录入</w:t>
      </w:r>
      <w:bookmarkEnd w:id="4939"/>
    </w:p>
    <w:p w:rsidR="00421059" w:rsidRPr="005A4E93" w:rsidRDefault="00421059" w:rsidP="00421059">
      <w:pPr>
        <w:ind w:firstLine="480"/>
      </w:pPr>
      <w:r w:rsidRPr="005A4E93">
        <w:rPr>
          <w:rFonts w:hint="eastAsia"/>
        </w:rPr>
        <w:t>提供</w:t>
      </w:r>
      <w:r w:rsidRPr="005A4E93">
        <w:rPr>
          <w:rFonts w:hint="eastAsia"/>
        </w:rPr>
        <w:t>AXB</w:t>
      </w:r>
      <w:r w:rsidRPr="005A4E93">
        <w:rPr>
          <w:rFonts w:hint="eastAsia"/>
        </w:rPr>
        <w:t>结束通话记录返回录入规则界面、用户录入</w:t>
      </w:r>
      <w:r w:rsidRPr="005A4E93">
        <w:rPr>
          <w:rFonts w:hint="eastAsia"/>
        </w:rPr>
        <w:t>AXB</w:t>
      </w:r>
      <w:r w:rsidRPr="005A4E93">
        <w:rPr>
          <w:rFonts w:hint="eastAsia"/>
        </w:rPr>
        <w:t>结束通话记录返回规则，存储</w:t>
      </w:r>
      <w:r w:rsidRPr="005A4E93">
        <w:rPr>
          <w:rFonts w:hint="eastAsia"/>
        </w:rPr>
        <w:t>AXB</w:t>
      </w:r>
      <w:r w:rsidRPr="005A4E93">
        <w:rPr>
          <w:rFonts w:hint="eastAsia"/>
        </w:rPr>
        <w:t>结束通话记录返回规则。</w:t>
      </w:r>
    </w:p>
    <w:p w:rsidR="00421059" w:rsidRPr="005A4E93" w:rsidRDefault="00421059" w:rsidP="00421059">
      <w:pPr>
        <w:pStyle w:val="6"/>
        <w:rPr>
          <w:b/>
          <w:bCs/>
        </w:rPr>
      </w:pPr>
      <w:bookmarkStart w:id="4940" w:name="_Toc130157600"/>
      <w:r w:rsidRPr="005A4E93">
        <w:rPr>
          <w:rFonts w:hint="eastAsia"/>
        </w:rPr>
        <w:t>AXB</w:t>
      </w:r>
      <w:r w:rsidRPr="005A4E93">
        <w:rPr>
          <w:rFonts w:hint="eastAsia"/>
        </w:rPr>
        <w:t>结束通话批量返回模板导入</w:t>
      </w:r>
      <w:bookmarkEnd w:id="4940"/>
    </w:p>
    <w:p w:rsidR="00421059" w:rsidRPr="005A4E93" w:rsidRDefault="00421059" w:rsidP="00421059">
      <w:pPr>
        <w:ind w:firstLine="480"/>
      </w:pPr>
      <w:r w:rsidRPr="005A4E93">
        <w:rPr>
          <w:rFonts w:hint="eastAsia"/>
        </w:rPr>
        <w:t>根据</w:t>
      </w:r>
      <w:r w:rsidRPr="005A4E93">
        <w:rPr>
          <w:rFonts w:hint="eastAsia"/>
        </w:rPr>
        <w:t>AXB</w:t>
      </w:r>
      <w:r w:rsidRPr="005A4E93">
        <w:rPr>
          <w:rFonts w:hint="eastAsia"/>
        </w:rPr>
        <w:t>结束通话记录返回生产模板文件、用户导入需要发起</w:t>
      </w:r>
      <w:r w:rsidRPr="005A4E93">
        <w:rPr>
          <w:rFonts w:hint="eastAsia"/>
        </w:rPr>
        <w:t>AXB</w:t>
      </w:r>
      <w:r w:rsidRPr="005A4E93">
        <w:rPr>
          <w:rFonts w:hint="eastAsia"/>
        </w:rPr>
        <w:t>结束通话记录返回的数据，批量进行存储，并对数据进行保存。</w:t>
      </w:r>
    </w:p>
    <w:p w:rsidR="00421059" w:rsidRPr="005A4E93" w:rsidRDefault="00421059" w:rsidP="00421059">
      <w:pPr>
        <w:ind w:firstLine="480"/>
      </w:pPr>
    </w:p>
    <w:p w:rsidR="00421059" w:rsidRPr="005A4E93" w:rsidRDefault="00421059" w:rsidP="00421059">
      <w:pPr>
        <w:pStyle w:val="5"/>
        <w:rPr>
          <w:bCs/>
          <w:szCs w:val="24"/>
        </w:rPr>
      </w:pPr>
      <w:bookmarkStart w:id="4941" w:name="_Toc130157601"/>
      <w:r w:rsidRPr="005A4E93">
        <w:rPr>
          <w:rFonts w:hint="eastAsia"/>
          <w:szCs w:val="24"/>
        </w:rPr>
        <w:t>智慧家庭运维平台（综调）人员管理</w:t>
      </w:r>
      <w:bookmarkEnd w:id="4941"/>
    </w:p>
    <w:p w:rsidR="00421059" w:rsidRPr="005A4E93" w:rsidRDefault="00421059" w:rsidP="00421059">
      <w:pPr>
        <w:pStyle w:val="6"/>
        <w:rPr>
          <w:b/>
          <w:bCs/>
        </w:rPr>
      </w:pPr>
      <w:bookmarkStart w:id="4942" w:name="_Toc130157602"/>
      <w:r w:rsidRPr="005A4E93">
        <w:rPr>
          <w:rFonts w:hint="eastAsia"/>
        </w:rPr>
        <w:t>人员管理菜单</w:t>
      </w:r>
      <w:bookmarkEnd w:id="4942"/>
    </w:p>
    <w:p w:rsidR="00421059" w:rsidRPr="005A4E93" w:rsidRDefault="00421059" w:rsidP="00421059">
      <w:pPr>
        <w:ind w:firstLine="480"/>
      </w:pPr>
      <w:r w:rsidRPr="005A4E93">
        <w:rPr>
          <w:rFonts w:hint="eastAsia"/>
        </w:rPr>
        <w:t>人员管理只允许地市级账号管理员、地市中台组长、省级中台家客装维业务员允许执行绑定、解绑操作，省级账号权限查询全省工单信息、市级账号权限查询对应地市全部工单，县级账号权限查询对应区县全部工单。</w:t>
      </w:r>
    </w:p>
    <w:p w:rsidR="00421059" w:rsidRPr="005A4E93" w:rsidRDefault="00421059" w:rsidP="00421059">
      <w:pPr>
        <w:pStyle w:val="6"/>
        <w:rPr>
          <w:b/>
          <w:bCs/>
        </w:rPr>
      </w:pPr>
      <w:bookmarkStart w:id="4943" w:name="_Toc130157603"/>
      <w:r w:rsidRPr="005A4E93">
        <w:rPr>
          <w:rFonts w:hint="eastAsia"/>
        </w:rPr>
        <w:t>人员职位信息管理</w:t>
      </w:r>
      <w:bookmarkEnd w:id="4943"/>
    </w:p>
    <w:p w:rsidR="00421059" w:rsidRPr="005A4E93" w:rsidRDefault="00421059" w:rsidP="00421059">
      <w:pPr>
        <w:ind w:firstLine="480"/>
      </w:pPr>
      <w:r w:rsidRPr="005A4E93">
        <w:rPr>
          <w:rFonts w:hint="eastAsia"/>
        </w:rPr>
        <w:t>人员信息录入装维网格经理、智慧家庭工程师、集客业务装维员、集客业务装维员（代维）、装维网格长、智慧家庭工程师。</w:t>
      </w:r>
    </w:p>
    <w:p w:rsidR="00421059" w:rsidRPr="005A4E93" w:rsidRDefault="00421059" w:rsidP="00421059">
      <w:pPr>
        <w:pStyle w:val="6"/>
        <w:rPr>
          <w:b/>
          <w:bCs/>
        </w:rPr>
      </w:pPr>
      <w:bookmarkStart w:id="4944" w:name="_Toc130157604"/>
      <w:r w:rsidRPr="005A4E93">
        <w:rPr>
          <w:rFonts w:hint="eastAsia"/>
        </w:rPr>
        <w:t>用户类型信息</w:t>
      </w:r>
      <w:bookmarkEnd w:id="4944"/>
    </w:p>
    <w:p w:rsidR="00421059" w:rsidRPr="005A4E93" w:rsidRDefault="00421059" w:rsidP="00421059">
      <w:pPr>
        <w:ind w:firstLine="480"/>
      </w:pPr>
      <w:r w:rsidRPr="005A4E93">
        <w:rPr>
          <w:rFonts w:hint="eastAsia"/>
        </w:rPr>
        <w:t>录入人员属性员工、第三方。</w:t>
      </w:r>
    </w:p>
    <w:p w:rsidR="00421059" w:rsidRPr="005A4E93" w:rsidRDefault="00421059" w:rsidP="00421059">
      <w:pPr>
        <w:pStyle w:val="6"/>
        <w:rPr>
          <w:b/>
          <w:bCs/>
        </w:rPr>
      </w:pPr>
      <w:bookmarkStart w:id="4945" w:name="_Toc130157605"/>
      <w:r w:rsidRPr="005A4E93">
        <w:rPr>
          <w:rFonts w:hint="eastAsia"/>
        </w:rPr>
        <w:lastRenderedPageBreak/>
        <w:t>人员组织</w:t>
      </w:r>
      <w:bookmarkEnd w:id="4945"/>
    </w:p>
    <w:p w:rsidR="00421059" w:rsidRPr="005A4E93" w:rsidRDefault="00421059" w:rsidP="00421059">
      <w:pPr>
        <w:ind w:firstLine="480"/>
      </w:pPr>
      <w:r w:rsidRPr="005A4E93">
        <w:rPr>
          <w:rFonts w:hint="eastAsia"/>
        </w:rPr>
        <w:t>录入人员归属组织省、地市、区县、网格、人员信息</w:t>
      </w:r>
    </w:p>
    <w:p w:rsidR="00421059" w:rsidRPr="005A4E93" w:rsidRDefault="00421059" w:rsidP="00421059">
      <w:pPr>
        <w:pStyle w:val="6"/>
        <w:rPr>
          <w:b/>
          <w:bCs/>
        </w:rPr>
      </w:pPr>
      <w:bookmarkStart w:id="4946" w:name="_Toc130157606"/>
      <w:r w:rsidRPr="005A4E93">
        <w:rPr>
          <w:rFonts w:hint="eastAsia"/>
        </w:rPr>
        <w:t>人员组织树构建</w:t>
      </w:r>
      <w:bookmarkEnd w:id="4946"/>
    </w:p>
    <w:p w:rsidR="00421059" w:rsidRPr="005A4E93" w:rsidRDefault="00421059" w:rsidP="00421059">
      <w:pPr>
        <w:ind w:left="420" w:firstLine="480"/>
      </w:pPr>
      <w:r w:rsidRPr="005A4E93">
        <w:rPr>
          <w:rFonts w:hint="eastAsia"/>
        </w:rPr>
        <w:t>人员组织树构建，人员组织树数据存储，人员组织人员信息数据存储。</w:t>
      </w:r>
    </w:p>
    <w:p w:rsidR="00421059" w:rsidRPr="005A4E93" w:rsidRDefault="00421059" w:rsidP="00421059">
      <w:pPr>
        <w:pStyle w:val="6"/>
        <w:rPr>
          <w:b/>
          <w:bCs/>
        </w:rPr>
      </w:pPr>
      <w:bookmarkStart w:id="4947" w:name="_Toc130157607"/>
      <w:r w:rsidRPr="005A4E93">
        <w:rPr>
          <w:rFonts w:hint="eastAsia"/>
        </w:rPr>
        <w:t>人员组织树展示</w:t>
      </w:r>
      <w:bookmarkEnd w:id="4947"/>
    </w:p>
    <w:p w:rsidR="00421059" w:rsidRPr="005A4E93" w:rsidRDefault="00421059" w:rsidP="00421059">
      <w:pPr>
        <w:ind w:firstLine="480"/>
      </w:pPr>
      <w:r w:rsidRPr="005A4E93">
        <w:rPr>
          <w:rFonts w:hint="eastAsia"/>
        </w:rPr>
        <w:t>全省</w:t>
      </w:r>
      <w:r w:rsidRPr="005A4E93">
        <w:rPr>
          <w:rFonts w:hint="eastAsia"/>
        </w:rPr>
        <w:t>16</w:t>
      </w:r>
      <w:r w:rsidRPr="005A4E93">
        <w:rPr>
          <w:rFonts w:hint="eastAsia"/>
        </w:rPr>
        <w:t>个地市、</w:t>
      </w:r>
      <w:r w:rsidRPr="005A4E93">
        <w:rPr>
          <w:rFonts w:hint="eastAsia"/>
        </w:rPr>
        <w:t>131</w:t>
      </w:r>
      <w:r w:rsidRPr="005A4E93">
        <w:rPr>
          <w:rFonts w:hint="eastAsia"/>
        </w:rPr>
        <w:t>个区县人员组织，如：云南公司</w:t>
      </w:r>
      <w:r w:rsidRPr="005A4E93">
        <w:rPr>
          <w:rFonts w:hint="eastAsia"/>
        </w:rPr>
        <w:t>-</w:t>
      </w:r>
      <w:r w:rsidRPr="005A4E93">
        <w:rPr>
          <w:rFonts w:hint="eastAsia"/>
        </w:rPr>
        <w:t>昆明分公司</w:t>
      </w:r>
      <w:r w:rsidRPr="005A4E93">
        <w:rPr>
          <w:rFonts w:hint="eastAsia"/>
        </w:rPr>
        <w:t>-</w:t>
      </w:r>
      <w:r w:rsidRPr="005A4E93">
        <w:rPr>
          <w:rFonts w:hint="eastAsia"/>
        </w:rPr>
        <w:t>晋宁分公司</w:t>
      </w:r>
      <w:r w:rsidRPr="005A4E93">
        <w:rPr>
          <w:rFonts w:hint="eastAsia"/>
        </w:rPr>
        <w:t>-</w:t>
      </w:r>
      <w:r w:rsidRPr="005A4E93">
        <w:rPr>
          <w:rFonts w:hint="eastAsia"/>
        </w:rPr>
        <w:t>晋宁县驻地网维护网格。</w:t>
      </w:r>
    </w:p>
    <w:p w:rsidR="00421059" w:rsidRPr="005A4E93" w:rsidRDefault="00421059" w:rsidP="00421059">
      <w:pPr>
        <w:pStyle w:val="6"/>
        <w:rPr>
          <w:b/>
          <w:bCs/>
        </w:rPr>
      </w:pPr>
      <w:bookmarkStart w:id="4948" w:name="_Toc130157608"/>
      <w:r w:rsidRPr="005A4E93">
        <w:rPr>
          <w:rFonts w:hint="eastAsia"/>
        </w:rPr>
        <w:t>工作号人员绑定菜单</w:t>
      </w:r>
      <w:bookmarkEnd w:id="4948"/>
    </w:p>
    <w:p w:rsidR="00421059" w:rsidRPr="005A4E93" w:rsidRDefault="00421059" w:rsidP="00421059">
      <w:pPr>
        <w:ind w:firstLine="480"/>
      </w:pPr>
      <w:r w:rsidRPr="005A4E93">
        <w:rPr>
          <w:rFonts w:hint="eastAsia"/>
        </w:rPr>
        <w:t>省级、省级编码、地市、地市编码、区县、区县编码、地市级账号管理员、地市中台组长、省级中台家客装维业务员允许执行绑定、解绑操作。</w:t>
      </w:r>
    </w:p>
    <w:p w:rsidR="00421059" w:rsidRPr="005A4E93" w:rsidRDefault="00421059" w:rsidP="00421059">
      <w:pPr>
        <w:pStyle w:val="6"/>
        <w:rPr>
          <w:b/>
          <w:bCs/>
        </w:rPr>
      </w:pPr>
      <w:bookmarkStart w:id="4949" w:name="_Toc130157609"/>
      <w:r w:rsidRPr="005A4E93">
        <w:rPr>
          <w:rFonts w:hint="eastAsia"/>
        </w:rPr>
        <w:t>工作号人员绑定查询</w:t>
      </w:r>
      <w:bookmarkEnd w:id="4949"/>
    </w:p>
    <w:p w:rsidR="00421059" w:rsidRPr="005A4E93" w:rsidRDefault="00421059" w:rsidP="00421059">
      <w:pPr>
        <w:ind w:firstLine="480"/>
      </w:pPr>
      <w:r w:rsidRPr="005A4E93">
        <w:rPr>
          <w:rFonts w:hint="eastAsia"/>
        </w:rPr>
        <w:t>省级账号权限查询全省工单信息、市级账号权限查询对应地市全部工单，县级账号权限查询对应区县全部工单、装维网格经理、智慧家庭工程师、集客业务装维员、集客业务装维员（代维）、装维网格长、智慧家庭工程师、姓名、用户名、用户类型、工作号、职位、是否为主职位、职位、移动电话等信息。</w:t>
      </w:r>
    </w:p>
    <w:p w:rsidR="00421059" w:rsidRPr="005A4E93" w:rsidRDefault="00421059" w:rsidP="00421059">
      <w:pPr>
        <w:pStyle w:val="6"/>
        <w:rPr>
          <w:b/>
          <w:bCs/>
        </w:rPr>
      </w:pPr>
      <w:bookmarkStart w:id="4950" w:name="_Toc130157610"/>
      <w:r w:rsidRPr="005A4E93">
        <w:rPr>
          <w:rFonts w:hint="eastAsia"/>
        </w:rPr>
        <w:t>装维人员绑定</w:t>
      </w:r>
      <w:bookmarkEnd w:id="4950"/>
    </w:p>
    <w:p w:rsidR="00421059" w:rsidRPr="005A4E93" w:rsidRDefault="00421059" w:rsidP="00421059">
      <w:pPr>
        <w:ind w:firstLine="480"/>
      </w:pPr>
      <w:r w:rsidRPr="005A4E93">
        <w:rPr>
          <w:rFonts w:hint="eastAsia"/>
        </w:rPr>
        <w:t>通过装维人员查询隶属于当前地市的工作号号码库、读取工作号、主机号、自定义参数调用</w:t>
      </w:r>
      <w:r w:rsidRPr="005A4E93">
        <w:rPr>
          <w:rFonts w:hint="eastAsia"/>
        </w:rPr>
        <w:t>AX</w:t>
      </w:r>
      <w:r w:rsidRPr="005A4E93">
        <w:rPr>
          <w:rFonts w:hint="eastAsia"/>
        </w:rPr>
        <w:t>实名认证接口。</w:t>
      </w:r>
    </w:p>
    <w:p w:rsidR="00421059" w:rsidRPr="005A4E93" w:rsidRDefault="00421059" w:rsidP="00421059">
      <w:pPr>
        <w:pStyle w:val="6"/>
        <w:rPr>
          <w:b/>
          <w:bCs/>
        </w:rPr>
      </w:pPr>
      <w:bookmarkStart w:id="4951" w:name="_Toc130157611"/>
      <w:r w:rsidRPr="005A4E93">
        <w:rPr>
          <w:rFonts w:hint="eastAsia"/>
        </w:rPr>
        <w:t>装维人员解绑</w:t>
      </w:r>
      <w:bookmarkEnd w:id="4951"/>
    </w:p>
    <w:p w:rsidR="00421059" w:rsidRPr="005A4E93" w:rsidRDefault="00421059" w:rsidP="00421059">
      <w:pPr>
        <w:ind w:firstLine="480"/>
      </w:pPr>
      <w:r w:rsidRPr="005A4E93">
        <w:rPr>
          <w:rFonts w:hint="eastAsia"/>
        </w:rPr>
        <w:t>绑定了工作号的装维人员发起实名解绑、读取工作号号码库的实名认证</w:t>
      </w:r>
      <w:r w:rsidRPr="005A4E93">
        <w:rPr>
          <w:rFonts w:hint="eastAsia"/>
        </w:rPr>
        <w:t>id</w:t>
      </w:r>
      <w:r w:rsidRPr="005A4E93">
        <w:rPr>
          <w:rFonts w:hint="eastAsia"/>
        </w:rPr>
        <w:t>、绑定</w:t>
      </w:r>
      <w:r w:rsidRPr="005A4E93">
        <w:rPr>
          <w:rFonts w:hint="eastAsia"/>
        </w:rPr>
        <w:t>id</w:t>
      </w:r>
      <w:r w:rsidRPr="005A4E93">
        <w:rPr>
          <w:rFonts w:hint="eastAsia"/>
        </w:rPr>
        <w:t>、绑定工作号号码调用</w:t>
      </w:r>
      <w:r w:rsidRPr="005A4E93">
        <w:rPr>
          <w:rFonts w:hint="eastAsia"/>
        </w:rPr>
        <w:t>AX</w:t>
      </w:r>
      <w:r w:rsidRPr="005A4E93">
        <w:rPr>
          <w:rFonts w:hint="eastAsia"/>
        </w:rPr>
        <w:t>实名解绑接口。</w:t>
      </w:r>
    </w:p>
    <w:p w:rsidR="00421059" w:rsidRPr="005A4E93" w:rsidRDefault="00421059" w:rsidP="00421059">
      <w:pPr>
        <w:pStyle w:val="6"/>
        <w:rPr>
          <w:b/>
          <w:bCs/>
        </w:rPr>
      </w:pPr>
      <w:bookmarkStart w:id="4952" w:name="_Toc130157612"/>
      <w:r w:rsidRPr="005A4E93">
        <w:rPr>
          <w:rFonts w:hint="eastAsia"/>
        </w:rPr>
        <w:lastRenderedPageBreak/>
        <w:t>工作号号码绑定状态重置查询</w:t>
      </w:r>
      <w:bookmarkEnd w:id="4952"/>
    </w:p>
    <w:p w:rsidR="00421059" w:rsidRPr="005A4E93" w:rsidRDefault="00421059" w:rsidP="00421059">
      <w:pPr>
        <w:ind w:firstLine="480"/>
      </w:pPr>
      <w:r w:rsidRPr="005A4E93">
        <w:rPr>
          <w:rFonts w:hint="eastAsia"/>
        </w:rPr>
        <w:t>发起实名认证解绑、实名解绑的号码通过异步</w:t>
      </w:r>
      <w:r w:rsidRPr="005A4E93">
        <w:rPr>
          <w:rFonts w:hint="eastAsia"/>
        </w:rPr>
        <w:t>AX</w:t>
      </w:r>
      <w:r w:rsidRPr="005A4E93">
        <w:rPr>
          <w:rFonts w:hint="eastAsia"/>
        </w:rPr>
        <w:t>接口收到信息后，刷新数据，可以释放工作号。</w:t>
      </w:r>
    </w:p>
    <w:p w:rsidR="00421059" w:rsidRPr="005A4E93" w:rsidRDefault="00421059" w:rsidP="00421059">
      <w:pPr>
        <w:pStyle w:val="6"/>
        <w:rPr>
          <w:b/>
          <w:bCs/>
        </w:rPr>
      </w:pPr>
      <w:bookmarkStart w:id="4953" w:name="_Toc130157613"/>
      <w:r w:rsidRPr="005A4E93">
        <w:rPr>
          <w:rFonts w:hint="eastAsia"/>
        </w:rPr>
        <w:t>人员绑定工作号数据导出</w:t>
      </w:r>
      <w:bookmarkEnd w:id="4953"/>
    </w:p>
    <w:p w:rsidR="00421059" w:rsidRPr="005A4E93" w:rsidRDefault="00421059" w:rsidP="00421059">
      <w:pPr>
        <w:ind w:firstLine="480"/>
      </w:pPr>
      <w:r w:rsidRPr="005A4E93">
        <w:rPr>
          <w:rFonts w:hint="eastAsia"/>
        </w:rPr>
        <w:t>导出全部装维人员绑定工作号情况。</w:t>
      </w:r>
    </w:p>
    <w:p w:rsidR="00421059" w:rsidRPr="005A4E93" w:rsidRDefault="00421059" w:rsidP="00421059">
      <w:pPr>
        <w:ind w:firstLine="480"/>
      </w:pPr>
    </w:p>
    <w:p w:rsidR="00421059" w:rsidRPr="005A4E93" w:rsidRDefault="00421059" w:rsidP="00421059">
      <w:pPr>
        <w:ind w:firstLine="480"/>
      </w:pPr>
    </w:p>
    <w:p w:rsidR="00421059" w:rsidRPr="005A4E93" w:rsidRDefault="00421059" w:rsidP="00421059">
      <w:pPr>
        <w:pStyle w:val="5"/>
        <w:rPr>
          <w:bCs/>
          <w:szCs w:val="24"/>
        </w:rPr>
      </w:pPr>
      <w:bookmarkStart w:id="4954" w:name="_Toc130157614"/>
      <w:r w:rsidRPr="005A4E93">
        <w:rPr>
          <w:rFonts w:hint="eastAsia"/>
          <w:szCs w:val="24"/>
        </w:rPr>
        <w:t>智慧家庭运维平台（综调）装维APP工作号</w:t>
      </w:r>
      <w:bookmarkEnd w:id="4954"/>
    </w:p>
    <w:p w:rsidR="00421059" w:rsidRPr="005A4E93" w:rsidRDefault="00421059" w:rsidP="00421059">
      <w:pPr>
        <w:pStyle w:val="6"/>
        <w:rPr>
          <w:b/>
          <w:bCs/>
        </w:rPr>
      </w:pPr>
      <w:bookmarkStart w:id="4955" w:name="_Toc130157615"/>
      <w:r w:rsidRPr="005A4E93">
        <w:rPr>
          <w:rFonts w:hint="eastAsia"/>
        </w:rPr>
        <w:t>启用工作号</w:t>
      </w:r>
      <w:bookmarkEnd w:id="4955"/>
    </w:p>
    <w:p w:rsidR="00421059" w:rsidRPr="005A4E93" w:rsidRDefault="00421059" w:rsidP="00421059">
      <w:pPr>
        <w:ind w:firstLine="480"/>
      </w:pPr>
      <w:r w:rsidRPr="005A4E93">
        <w:rPr>
          <w:rFonts w:hint="eastAsia"/>
        </w:rPr>
        <w:t>装维登录手机智慧家庭运维中台</w:t>
      </w:r>
      <w:r w:rsidRPr="005A4E93">
        <w:rPr>
          <w:rFonts w:hint="eastAsia"/>
        </w:rPr>
        <w:t>APP</w:t>
      </w:r>
      <w:r w:rsidRPr="005A4E93">
        <w:rPr>
          <w:rFonts w:hint="eastAsia"/>
        </w:rPr>
        <w:t>、调用工作号绑定记录表接口、查询工作号是否启用。</w:t>
      </w:r>
    </w:p>
    <w:p w:rsidR="00421059" w:rsidRPr="005A4E93" w:rsidRDefault="00421059" w:rsidP="00421059">
      <w:pPr>
        <w:pStyle w:val="6"/>
        <w:rPr>
          <w:b/>
          <w:bCs/>
        </w:rPr>
      </w:pPr>
      <w:bookmarkStart w:id="4956" w:name="_Toc130157616"/>
      <w:r w:rsidRPr="005A4E93">
        <w:rPr>
          <w:rFonts w:hint="eastAsia"/>
        </w:rPr>
        <w:t>开通工单查询</w:t>
      </w:r>
      <w:bookmarkEnd w:id="4956"/>
    </w:p>
    <w:p w:rsidR="00421059" w:rsidRPr="005A4E93" w:rsidRDefault="00421059" w:rsidP="00421059">
      <w:pPr>
        <w:ind w:firstLine="480"/>
      </w:pPr>
      <w:r w:rsidRPr="005A4E93">
        <w:rPr>
          <w:rFonts w:hint="eastAsia"/>
        </w:rPr>
        <w:t>查询属于装维用户区域或者个人待办的开通工单、客户号码、客户姓名、开通订单主题、开通订单编码、上网主账号、别名账号。</w:t>
      </w:r>
    </w:p>
    <w:p w:rsidR="00421059" w:rsidRPr="005A4E93" w:rsidRDefault="00421059" w:rsidP="00421059">
      <w:pPr>
        <w:pStyle w:val="6"/>
        <w:rPr>
          <w:b/>
          <w:bCs/>
        </w:rPr>
      </w:pPr>
      <w:bookmarkStart w:id="4957" w:name="_Toc130157617"/>
      <w:r w:rsidRPr="005A4E93">
        <w:rPr>
          <w:rFonts w:hint="eastAsia"/>
        </w:rPr>
        <w:t>开通工单</w:t>
      </w:r>
      <w:r w:rsidRPr="005A4E93">
        <w:rPr>
          <w:rFonts w:hint="eastAsia"/>
        </w:rPr>
        <w:t>AXB</w:t>
      </w:r>
      <w:r w:rsidRPr="005A4E93">
        <w:rPr>
          <w:rFonts w:hint="eastAsia"/>
        </w:rPr>
        <w:t>拨号</w:t>
      </w:r>
      <w:bookmarkEnd w:id="4957"/>
    </w:p>
    <w:p w:rsidR="00421059" w:rsidRPr="005A4E93" w:rsidRDefault="00421059" w:rsidP="00421059">
      <w:pPr>
        <w:ind w:firstLine="480"/>
      </w:pPr>
      <w:r w:rsidRPr="005A4E93">
        <w:rPr>
          <w:rFonts w:hint="eastAsia"/>
        </w:rPr>
        <w:t>装维对开通工单发起</w:t>
      </w:r>
      <w:r w:rsidRPr="005A4E93">
        <w:rPr>
          <w:rFonts w:hint="eastAsia"/>
        </w:rPr>
        <w:t>AXB</w:t>
      </w:r>
      <w:r w:rsidRPr="005A4E93">
        <w:rPr>
          <w:rFonts w:hint="eastAsia"/>
        </w:rPr>
        <w:t>呼叫，调用</w:t>
      </w:r>
      <w:r w:rsidRPr="005A4E93">
        <w:rPr>
          <w:rFonts w:hint="eastAsia"/>
        </w:rPr>
        <w:t>AXB</w:t>
      </w:r>
      <w:r w:rsidRPr="005A4E93">
        <w:rPr>
          <w:rFonts w:hint="eastAsia"/>
        </w:rPr>
        <w:t>接口，装维主机号、工作号、客户号码进行绑定，装维、客户只通过工作号拨打电话联系处理工单。</w:t>
      </w:r>
    </w:p>
    <w:p w:rsidR="00421059" w:rsidRPr="005A4E93" w:rsidRDefault="00421059" w:rsidP="00421059">
      <w:pPr>
        <w:pStyle w:val="6"/>
        <w:rPr>
          <w:b/>
          <w:bCs/>
        </w:rPr>
      </w:pPr>
      <w:bookmarkStart w:id="4958" w:name="_Toc130157618"/>
      <w:r w:rsidRPr="005A4E93">
        <w:rPr>
          <w:rFonts w:hint="eastAsia"/>
        </w:rPr>
        <w:t>开通工单</w:t>
      </w:r>
      <w:r w:rsidRPr="005A4E93">
        <w:rPr>
          <w:rFonts w:hint="eastAsia"/>
        </w:rPr>
        <w:t>AXB</w:t>
      </w:r>
      <w:r w:rsidRPr="005A4E93">
        <w:rPr>
          <w:rFonts w:hint="eastAsia"/>
        </w:rPr>
        <w:t>解绑</w:t>
      </w:r>
      <w:bookmarkEnd w:id="4958"/>
    </w:p>
    <w:p w:rsidR="00421059" w:rsidRPr="005A4E93" w:rsidRDefault="00421059" w:rsidP="00421059">
      <w:pPr>
        <w:ind w:firstLine="480"/>
      </w:pPr>
      <w:r w:rsidRPr="005A4E93">
        <w:rPr>
          <w:rFonts w:hint="eastAsia"/>
        </w:rPr>
        <w:t>开通工单在</w:t>
      </w:r>
      <w:r w:rsidRPr="005A4E93">
        <w:rPr>
          <w:rFonts w:hint="eastAsia"/>
        </w:rPr>
        <w:t>AXB</w:t>
      </w:r>
      <w:r w:rsidRPr="005A4E93">
        <w:rPr>
          <w:rFonts w:hint="eastAsia"/>
        </w:rPr>
        <w:t>绑定时效内，自动调用</w:t>
      </w:r>
      <w:r w:rsidRPr="005A4E93">
        <w:rPr>
          <w:rFonts w:hint="eastAsia"/>
        </w:rPr>
        <w:t>AXB</w:t>
      </w:r>
      <w:r w:rsidRPr="005A4E93">
        <w:rPr>
          <w:rFonts w:hint="eastAsia"/>
        </w:rPr>
        <w:t>解绑、手动</w:t>
      </w:r>
      <w:r w:rsidRPr="005A4E93">
        <w:rPr>
          <w:rFonts w:hint="eastAsia"/>
        </w:rPr>
        <w:t>AXB</w:t>
      </w:r>
      <w:r w:rsidRPr="005A4E93">
        <w:rPr>
          <w:rFonts w:hint="eastAsia"/>
        </w:rPr>
        <w:t>解绑在装维重新联系其他客户时触发、重新绑定时效。</w:t>
      </w:r>
    </w:p>
    <w:p w:rsidR="00421059" w:rsidRPr="005A4E93" w:rsidRDefault="00421059" w:rsidP="00421059">
      <w:pPr>
        <w:pStyle w:val="6"/>
        <w:rPr>
          <w:b/>
          <w:bCs/>
        </w:rPr>
      </w:pPr>
      <w:bookmarkStart w:id="4959" w:name="_Toc130157619"/>
      <w:r w:rsidRPr="005A4E93">
        <w:rPr>
          <w:rFonts w:hint="eastAsia"/>
        </w:rPr>
        <w:lastRenderedPageBreak/>
        <w:t>投诉工单查询</w:t>
      </w:r>
      <w:bookmarkEnd w:id="4959"/>
    </w:p>
    <w:p w:rsidR="00421059" w:rsidRPr="005A4E93" w:rsidRDefault="00421059" w:rsidP="00421059">
      <w:pPr>
        <w:ind w:firstLine="480"/>
      </w:pPr>
      <w:r w:rsidRPr="005A4E93">
        <w:rPr>
          <w:rFonts w:hint="eastAsia"/>
        </w:rPr>
        <w:t>查询属于装维用户区域或者个人待办的投诉工单、客户号码、客户姓名、投诉订单主题、投诉订单编码、上网主账号、别名账号。</w:t>
      </w:r>
    </w:p>
    <w:p w:rsidR="00421059" w:rsidRPr="005A4E93" w:rsidRDefault="00421059" w:rsidP="00421059">
      <w:pPr>
        <w:pStyle w:val="6"/>
        <w:rPr>
          <w:b/>
          <w:bCs/>
        </w:rPr>
      </w:pPr>
      <w:bookmarkStart w:id="4960" w:name="_Toc130157620"/>
      <w:r w:rsidRPr="005A4E93">
        <w:rPr>
          <w:rFonts w:hint="eastAsia"/>
        </w:rPr>
        <w:t>投诉工单</w:t>
      </w:r>
      <w:r w:rsidRPr="005A4E93">
        <w:rPr>
          <w:rFonts w:hint="eastAsia"/>
        </w:rPr>
        <w:t>AXB</w:t>
      </w:r>
      <w:r w:rsidRPr="005A4E93">
        <w:rPr>
          <w:rFonts w:hint="eastAsia"/>
        </w:rPr>
        <w:t>拨号</w:t>
      </w:r>
      <w:bookmarkEnd w:id="4960"/>
    </w:p>
    <w:p w:rsidR="00421059" w:rsidRPr="005A4E93" w:rsidRDefault="00421059" w:rsidP="00421059">
      <w:pPr>
        <w:ind w:firstLine="480"/>
      </w:pPr>
      <w:r w:rsidRPr="005A4E93">
        <w:rPr>
          <w:rFonts w:hint="eastAsia"/>
        </w:rPr>
        <w:t>装维对投诉工单发起</w:t>
      </w:r>
      <w:r w:rsidRPr="005A4E93">
        <w:rPr>
          <w:rFonts w:hint="eastAsia"/>
        </w:rPr>
        <w:t>AXB</w:t>
      </w:r>
      <w:r w:rsidRPr="005A4E93">
        <w:rPr>
          <w:rFonts w:hint="eastAsia"/>
        </w:rPr>
        <w:t>呼叫，调用</w:t>
      </w:r>
      <w:r w:rsidRPr="005A4E93">
        <w:rPr>
          <w:rFonts w:hint="eastAsia"/>
        </w:rPr>
        <w:t>AXB</w:t>
      </w:r>
      <w:r w:rsidRPr="005A4E93">
        <w:rPr>
          <w:rFonts w:hint="eastAsia"/>
        </w:rPr>
        <w:t>接口，装维主机号、工作号、客户号码进行绑定，装维、客户只通过工作号拨打电话联系处理工单。</w:t>
      </w:r>
    </w:p>
    <w:p w:rsidR="00421059" w:rsidRPr="005A4E93" w:rsidRDefault="00421059" w:rsidP="00421059">
      <w:pPr>
        <w:pStyle w:val="6"/>
        <w:rPr>
          <w:b/>
          <w:bCs/>
        </w:rPr>
      </w:pPr>
      <w:bookmarkStart w:id="4961" w:name="_Toc130157621"/>
      <w:r w:rsidRPr="005A4E93">
        <w:rPr>
          <w:rFonts w:hint="eastAsia"/>
        </w:rPr>
        <w:t>投诉工单</w:t>
      </w:r>
      <w:r w:rsidRPr="005A4E93">
        <w:rPr>
          <w:rFonts w:hint="eastAsia"/>
        </w:rPr>
        <w:t>AXB</w:t>
      </w:r>
      <w:r w:rsidRPr="005A4E93">
        <w:rPr>
          <w:rFonts w:hint="eastAsia"/>
        </w:rPr>
        <w:t>解绑</w:t>
      </w:r>
      <w:bookmarkEnd w:id="4961"/>
    </w:p>
    <w:p w:rsidR="00421059" w:rsidRPr="005A4E93" w:rsidRDefault="00421059" w:rsidP="00421059">
      <w:pPr>
        <w:ind w:firstLine="480"/>
      </w:pPr>
      <w:r w:rsidRPr="005A4E93">
        <w:rPr>
          <w:rFonts w:hint="eastAsia"/>
        </w:rPr>
        <w:t>投诉工单在</w:t>
      </w:r>
      <w:r w:rsidRPr="005A4E93">
        <w:rPr>
          <w:rFonts w:hint="eastAsia"/>
        </w:rPr>
        <w:t>AXB</w:t>
      </w:r>
      <w:r w:rsidRPr="005A4E93">
        <w:rPr>
          <w:rFonts w:hint="eastAsia"/>
        </w:rPr>
        <w:t>绑定时效内，自动调用</w:t>
      </w:r>
      <w:r w:rsidRPr="005A4E93">
        <w:rPr>
          <w:rFonts w:hint="eastAsia"/>
        </w:rPr>
        <w:t>AXB</w:t>
      </w:r>
      <w:r w:rsidRPr="005A4E93">
        <w:rPr>
          <w:rFonts w:hint="eastAsia"/>
        </w:rPr>
        <w:t>解绑、手动</w:t>
      </w:r>
      <w:r w:rsidRPr="005A4E93">
        <w:rPr>
          <w:rFonts w:hint="eastAsia"/>
        </w:rPr>
        <w:t>AXB</w:t>
      </w:r>
      <w:r w:rsidRPr="005A4E93">
        <w:rPr>
          <w:rFonts w:hint="eastAsia"/>
        </w:rPr>
        <w:t>解绑在装维重新联系其他客户时触发、重新绑定时效。</w:t>
      </w:r>
    </w:p>
    <w:p w:rsidR="00421059" w:rsidRPr="005A4E93" w:rsidRDefault="00421059" w:rsidP="00421059">
      <w:pPr>
        <w:pStyle w:val="6"/>
        <w:rPr>
          <w:b/>
          <w:bCs/>
        </w:rPr>
      </w:pPr>
      <w:bookmarkStart w:id="4962" w:name="_Toc130157622"/>
      <w:r w:rsidRPr="005A4E93">
        <w:rPr>
          <w:rFonts w:hint="eastAsia"/>
        </w:rPr>
        <w:t>质差工单查询</w:t>
      </w:r>
      <w:bookmarkEnd w:id="4962"/>
    </w:p>
    <w:p w:rsidR="00421059" w:rsidRPr="005A4E93" w:rsidRDefault="00421059" w:rsidP="00421059">
      <w:pPr>
        <w:ind w:firstLine="480"/>
      </w:pPr>
      <w:r w:rsidRPr="005A4E93">
        <w:rPr>
          <w:rFonts w:hint="eastAsia"/>
        </w:rPr>
        <w:t>查询属于装维用户区域或者个人待办的质差工单、客户号码、客户姓名、质差订单主题、质差订单编码、上网主账号、别名账号。</w:t>
      </w:r>
    </w:p>
    <w:p w:rsidR="00421059" w:rsidRPr="005A4E93" w:rsidRDefault="00421059" w:rsidP="00421059">
      <w:pPr>
        <w:pStyle w:val="6"/>
        <w:rPr>
          <w:b/>
          <w:bCs/>
        </w:rPr>
      </w:pPr>
      <w:bookmarkStart w:id="4963" w:name="_Toc130157623"/>
      <w:r w:rsidRPr="005A4E93">
        <w:rPr>
          <w:rFonts w:hint="eastAsia"/>
        </w:rPr>
        <w:t>质差工单</w:t>
      </w:r>
      <w:r w:rsidRPr="005A4E93">
        <w:rPr>
          <w:rFonts w:hint="eastAsia"/>
        </w:rPr>
        <w:t>AXB</w:t>
      </w:r>
      <w:r w:rsidRPr="005A4E93">
        <w:rPr>
          <w:rFonts w:hint="eastAsia"/>
        </w:rPr>
        <w:t>拨号</w:t>
      </w:r>
      <w:bookmarkEnd w:id="4963"/>
    </w:p>
    <w:p w:rsidR="00421059" w:rsidRPr="005A4E93" w:rsidRDefault="00421059" w:rsidP="00421059">
      <w:pPr>
        <w:ind w:firstLine="480"/>
      </w:pPr>
      <w:r w:rsidRPr="005A4E93">
        <w:rPr>
          <w:rFonts w:hint="eastAsia"/>
        </w:rPr>
        <w:t>装维对质差工单发起</w:t>
      </w:r>
      <w:r w:rsidRPr="005A4E93">
        <w:rPr>
          <w:rFonts w:hint="eastAsia"/>
        </w:rPr>
        <w:t>AXB</w:t>
      </w:r>
      <w:r w:rsidRPr="005A4E93">
        <w:rPr>
          <w:rFonts w:hint="eastAsia"/>
        </w:rPr>
        <w:t>呼叫，调用</w:t>
      </w:r>
      <w:r w:rsidRPr="005A4E93">
        <w:rPr>
          <w:rFonts w:hint="eastAsia"/>
        </w:rPr>
        <w:t>AXB</w:t>
      </w:r>
      <w:r w:rsidRPr="005A4E93">
        <w:rPr>
          <w:rFonts w:hint="eastAsia"/>
        </w:rPr>
        <w:t>接口，装维主机号、工作号、客户号码进行绑定，装维、客户只通过工作号拨打电话联系处理工单。</w:t>
      </w:r>
    </w:p>
    <w:p w:rsidR="00421059" w:rsidRPr="005A4E93" w:rsidRDefault="00421059" w:rsidP="00421059">
      <w:pPr>
        <w:pStyle w:val="6"/>
        <w:rPr>
          <w:b/>
          <w:bCs/>
        </w:rPr>
      </w:pPr>
      <w:bookmarkStart w:id="4964" w:name="_Toc130157624"/>
      <w:r w:rsidRPr="005A4E93">
        <w:rPr>
          <w:rFonts w:hint="eastAsia"/>
        </w:rPr>
        <w:t>质差工单</w:t>
      </w:r>
      <w:r w:rsidRPr="005A4E93">
        <w:rPr>
          <w:rFonts w:hint="eastAsia"/>
        </w:rPr>
        <w:t>AXB</w:t>
      </w:r>
      <w:r w:rsidRPr="005A4E93">
        <w:rPr>
          <w:rFonts w:hint="eastAsia"/>
        </w:rPr>
        <w:t>解绑</w:t>
      </w:r>
      <w:bookmarkEnd w:id="4964"/>
    </w:p>
    <w:p w:rsidR="00421059" w:rsidRPr="005A4E93" w:rsidRDefault="00421059" w:rsidP="00421059">
      <w:pPr>
        <w:ind w:firstLine="480"/>
      </w:pPr>
      <w:r w:rsidRPr="005A4E93">
        <w:rPr>
          <w:rFonts w:hint="eastAsia"/>
        </w:rPr>
        <w:t>质差工单在</w:t>
      </w:r>
      <w:r w:rsidRPr="005A4E93">
        <w:rPr>
          <w:rFonts w:hint="eastAsia"/>
        </w:rPr>
        <w:t>AXB</w:t>
      </w:r>
      <w:r w:rsidRPr="005A4E93">
        <w:rPr>
          <w:rFonts w:hint="eastAsia"/>
        </w:rPr>
        <w:t>绑定时效内，自动调用</w:t>
      </w:r>
      <w:r w:rsidRPr="005A4E93">
        <w:rPr>
          <w:rFonts w:hint="eastAsia"/>
        </w:rPr>
        <w:t>AXB</w:t>
      </w:r>
      <w:r w:rsidRPr="005A4E93">
        <w:rPr>
          <w:rFonts w:hint="eastAsia"/>
        </w:rPr>
        <w:t>解绑、手动</w:t>
      </w:r>
      <w:r w:rsidRPr="005A4E93">
        <w:rPr>
          <w:rFonts w:hint="eastAsia"/>
        </w:rPr>
        <w:t>AXB</w:t>
      </w:r>
      <w:r w:rsidRPr="005A4E93">
        <w:rPr>
          <w:rFonts w:hint="eastAsia"/>
        </w:rPr>
        <w:t>解绑在装维重新联系其他客户时触发、重新绑定时效。</w:t>
      </w:r>
    </w:p>
    <w:p w:rsidR="00421059" w:rsidRPr="005A4E93" w:rsidRDefault="00421059" w:rsidP="00421059">
      <w:pPr>
        <w:pStyle w:val="6"/>
        <w:rPr>
          <w:b/>
          <w:bCs/>
        </w:rPr>
      </w:pPr>
      <w:bookmarkStart w:id="4965" w:name="_Toc130157625"/>
      <w:r w:rsidRPr="005A4E93">
        <w:rPr>
          <w:rFonts w:hint="eastAsia"/>
        </w:rPr>
        <w:t>支撑池工单查询</w:t>
      </w:r>
      <w:bookmarkEnd w:id="4965"/>
    </w:p>
    <w:p w:rsidR="00421059" w:rsidRPr="005A4E93" w:rsidRDefault="00421059" w:rsidP="00421059">
      <w:pPr>
        <w:ind w:firstLine="480"/>
      </w:pPr>
      <w:r w:rsidRPr="005A4E93">
        <w:rPr>
          <w:rFonts w:hint="eastAsia"/>
        </w:rPr>
        <w:t>查询属于装维用户区域或者个人待办的支撑池工单、客户号码、客户姓名、支撑池订单主题、支撑池订单编码、上网主账号、别名账号。</w:t>
      </w:r>
    </w:p>
    <w:p w:rsidR="00421059" w:rsidRPr="005A4E93" w:rsidRDefault="00421059" w:rsidP="00421059">
      <w:pPr>
        <w:pStyle w:val="6"/>
        <w:rPr>
          <w:b/>
          <w:bCs/>
        </w:rPr>
      </w:pPr>
      <w:bookmarkStart w:id="4966" w:name="_Toc130157626"/>
      <w:r w:rsidRPr="005A4E93">
        <w:rPr>
          <w:rFonts w:hint="eastAsia"/>
        </w:rPr>
        <w:lastRenderedPageBreak/>
        <w:t>支撑池工单</w:t>
      </w:r>
      <w:r w:rsidRPr="005A4E93">
        <w:rPr>
          <w:rFonts w:hint="eastAsia"/>
        </w:rPr>
        <w:t>AXB</w:t>
      </w:r>
      <w:r w:rsidRPr="005A4E93">
        <w:rPr>
          <w:rFonts w:hint="eastAsia"/>
        </w:rPr>
        <w:t>拨号</w:t>
      </w:r>
      <w:bookmarkEnd w:id="4966"/>
    </w:p>
    <w:p w:rsidR="00421059" w:rsidRPr="005A4E93" w:rsidRDefault="00421059" w:rsidP="00421059">
      <w:pPr>
        <w:ind w:firstLine="480"/>
      </w:pPr>
      <w:r w:rsidRPr="005A4E93">
        <w:rPr>
          <w:rFonts w:hint="eastAsia"/>
        </w:rPr>
        <w:t>装维对支撑池工单发起</w:t>
      </w:r>
      <w:r w:rsidRPr="005A4E93">
        <w:rPr>
          <w:rFonts w:hint="eastAsia"/>
        </w:rPr>
        <w:t>AXB</w:t>
      </w:r>
      <w:r w:rsidRPr="005A4E93">
        <w:rPr>
          <w:rFonts w:hint="eastAsia"/>
        </w:rPr>
        <w:t>呼叫，调用</w:t>
      </w:r>
      <w:r w:rsidRPr="005A4E93">
        <w:rPr>
          <w:rFonts w:hint="eastAsia"/>
        </w:rPr>
        <w:t>AXB</w:t>
      </w:r>
      <w:r w:rsidRPr="005A4E93">
        <w:rPr>
          <w:rFonts w:hint="eastAsia"/>
        </w:rPr>
        <w:t>接口，装维主机号、工作号、客户号码进行绑定，装维、客户只通过工作号拨打电话联系处理工单。</w:t>
      </w:r>
    </w:p>
    <w:p w:rsidR="00421059" w:rsidRPr="005A4E93" w:rsidRDefault="00421059" w:rsidP="00421059">
      <w:pPr>
        <w:pStyle w:val="6"/>
        <w:rPr>
          <w:b/>
          <w:bCs/>
        </w:rPr>
      </w:pPr>
      <w:bookmarkStart w:id="4967" w:name="_Toc130157627"/>
      <w:r w:rsidRPr="005A4E93">
        <w:rPr>
          <w:rFonts w:hint="eastAsia"/>
        </w:rPr>
        <w:t>支撑池工单</w:t>
      </w:r>
      <w:r w:rsidRPr="005A4E93">
        <w:rPr>
          <w:rFonts w:hint="eastAsia"/>
        </w:rPr>
        <w:t>AXB</w:t>
      </w:r>
      <w:r w:rsidRPr="005A4E93">
        <w:rPr>
          <w:rFonts w:hint="eastAsia"/>
        </w:rPr>
        <w:t>解绑</w:t>
      </w:r>
      <w:bookmarkEnd w:id="4967"/>
    </w:p>
    <w:p w:rsidR="00421059" w:rsidRPr="005A4E93" w:rsidRDefault="00421059" w:rsidP="00421059">
      <w:pPr>
        <w:ind w:firstLine="480"/>
      </w:pPr>
      <w:r w:rsidRPr="005A4E93">
        <w:rPr>
          <w:rFonts w:hint="eastAsia"/>
        </w:rPr>
        <w:t>支撑池工单在</w:t>
      </w:r>
      <w:r w:rsidRPr="005A4E93">
        <w:rPr>
          <w:rFonts w:hint="eastAsia"/>
        </w:rPr>
        <w:t>AXB</w:t>
      </w:r>
      <w:r w:rsidRPr="005A4E93">
        <w:rPr>
          <w:rFonts w:hint="eastAsia"/>
        </w:rPr>
        <w:t>绑定时效内，自动调用</w:t>
      </w:r>
      <w:r w:rsidRPr="005A4E93">
        <w:rPr>
          <w:rFonts w:hint="eastAsia"/>
        </w:rPr>
        <w:t>AXB</w:t>
      </w:r>
      <w:r w:rsidRPr="005A4E93">
        <w:rPr>
          <w:rFonts w:hint="eastAsia"/>
        </w:rPr>
        <w:t>解绑、手动</w:t>
      </w:r>
      <w:r w:rsidRPr="005A4E93">
        <w:rPr>
          <w:rFonts w:hint="eastAsia"/>
        </w:rPr>
        <w:t>AXB</w:t>
      </w:r>
      <w:r w:rsidRPr="005A4E93">
        <w:rPr>
          <w:rFonts w:hint="eastAsia"/>
        </w:rPr>
        <w:t>解绑在装维重新联系其他客户时触发、重新绑定时效。</w:t>
      </w:r>
    </w:p>
    <w:p w:rsidR="00421059" w:rsidRPr="005A4E93" w:rsidRDefault="00421059" w:rsidP="00421059">
      <w:pPr>
        <w:pStyle w:val="6"/>
        <w:rPr>
          <w:b/>
          <w:bCs/>
        </w:rPr>
      </w:pPr>
      <w:bookmarkStart w:id="4968" w:name="_Toc130157628"/>
      <w:r w:rsidRPr="005A4E93">
        <w:rPr>
          <w:rFonts w:hint="eastAsia"/>
        </w:rPr>
        <w:t>客户主叫装维</w:t>
      </w:r>
      <w:bookmarkEnd w:id="4968"/>
    </w:p>
    <w:p w:rsidR="00421059" w:rsidRPr="005A4E93" w:rsidRDefault="00421059" w:rsidP="00421059">
      <w:pPr>
        <w:ind w:firstLine="480"/>
      </w:pPr>
      <w:r w:rsidRPr="005A4E93">
        <w:rPr>
          <w:rFonts w:hint="eastAsia"/>
        </w:rPr>
        <w:t>在装维主号、工作号、客户号码绑定时效内、客户主叫工作号装维可以直接查询到工单。</w:t>
      </w:r>
    </w:p>
    <w:p w:rsidR="00421059" w:rsidRPr="005A4E93" w:rsidRDefault="00421059" w:rsidP="00421059">
      <w:pPr>
        <w:pStyle w:val="6"/>
        <w:rPr>
          <w:b/>
          <w:bCs/>
        </w:rPr>
      </w:pPr>
      <w:bookmarkStart w:id="4969" w:name="_Toc130157629"/>
      <w:r w:rsidRPr="005A4E93">
        <w:rPr>
          <w:rFonts w:hint="eastAsia"/>
        </w:rPr>
        <w:t>AXB</w:t>
      </w:r>
      <w:r w:rsidRPr="005A4E93">
        <w:rPr>
          <w:rFonts w:hint="eastAsia"/>
        </w:rPr>
        <w:t>开始通话记录</w:t>
      </w:r>
      <w:bookmarkEnd w:id="4969"/>
    </w:p>
    <w:p w:rsidR="00421059" w:rsidRPr="005A4E93" w:rsidRDefault="00421059" w:rsidP="00421059">
      <w:pPr>
        <w:ind w:firstLine="480"/>
      </w:pPr>
      <w:r w:rsidRPr="005A4E93">
        <w:rPr>
          <w:rFonts w:hint="eastAsia"/>
        </w:rPr>
        <w:t>工作号在绑定时效内返回通话信息，读取工作号工单库查询通话记录绑定在什么类型工单上。</w:t>
      </w:r>
    </w:p>
    <w:p w:rsidR="00421059" w:rsidRPr="005A4E93" w:rsidRDefault="00421059" w:rsidP="00421059">
      <w:pPr>
        <w:pStyle w:val="6"/>
        <w:rPr>
          <w:b/>
          <w:bCs/>
        </w:rPr>
      </w:pPr>
      <w:bookmarkStart w:id="4970" w:name="_Toc130157630"/>
      <w:r w:rsidRPr="005A4E93">
        <w:rPr>
          <w:rFonts w:hint="eastAsia"/>
        </w:rPr>
        <w:t>AXB</w:t>
      </w:r>
      <w:r w:rsidRPr="005A4E93">
        <w:rPr>
          <w:rFonts w:hint="eastAsia"/>
        </w:rPr>
        <w:t>结束通话记录</w:t>
      </w:r>
      <w:bookmarkEnd w:id="4970"/>
    </w:p>
    <w:p w:rsidR="00421059" w:rsidRPr="005A4E93" w:rsidRDefault="00421059" w:rsidP="00421059">
      <w:pPr>
        <w:ind w:firstLine="480"/>
      </w:pPr>
      <w:r w:rsidRPr="005A4E93">
        <w:rPr>
          <w:rFonts w:hint="eastAsia"/>
        </w:rPr>
        <w:t>工作号返回结束通话时查询开始通话记录是否存在，查询工单信息保存。</w:t>
      </w:r>
    </w:p>
    <w:p w:rsidR="00421059" w:rsidRPr="005A4E93" w:rsidRDefault="00421059" w:rsidP="00421059">
      <w:pPr>
        <w:pStyle w:val="6"/>
        <w:rPr>
          <w:b/>
          <w:bCs/>
        </w:rPr>
      </w:pPr>
      <w:bookmarkStart w:id="4971" w:name="_Toc130157631"/>
      <w:r w:rsidRPr="005A4E93">
        <w:rPr>
          <w:rFonts w:hint="eastAsia"/>
        </w:rPr>
        <w:t>自定义参数建立工单库</w:t>
      </w:r>
      <w:bookmarkEnd w:id="4971"/>
    </w:p>
    <w:p w:rsidR="00421059" w:rsidRPr="005A4E93" w:rsidRDefault="00421059" w:rsidP="00421059">
      <w:pPr>
        <w:ind w:firstLine="480"/>
      </w:pPr>
      <w:r w:rsidRPr="005A4E93">
        <w:rPr>
          <w:rFonts w:hint="eastAsia"/>
        </w:rPr>
        <w:t>通过</w:t>
      </w:r>
      <w:r w:rsidRPr="005A4E93">
        <w:rPr>
          <w:rFonts w:hint="eastAsia"/>
        </w:rPr>
        <w:t>AXB</w:t>
      </w:r>
      <w:r w:rsidRPr="005A4E93">
        <w:rPr>
          <w:rFonts w:hint="eastAsia"/>
        </w:rPr>
        <w:t>呼叫的工单信息，读取装维信息、工单类型、客户信息数据保存，建立工作号工单库。</w:t>
      </w:r>
    </w:p>
    <w:p w:rsidR="00421059" w:rsidRPr="005A4E93" w:rsidRDefault="00421059" w:rsidP="00421059">
      <w:pPr>
        <w:pStyle w:val="6"/>
        <w:rPr>
          <w:b/>
          <w:bCs/>
        </w:rPr>
      </w:pPr>
      <w:bookmarkStart w:id="4972" w:name="_Toc130157632"/>
      <w:r w:rsidRPr="005A4E93">
        <w:rPr>
          <w:rFonts w:hint="eastAsia"/>
        </w:rPr>
        <w:t>通话助手查询</w:t>
      </w:r>
      <w:bookmarkEnd w:id="4972"/>
    </w:p>
    <w:p w:rsidR="00421059" w:rsidRPr="005A4E93" w:rsidRDefault="00421059" w:rsidP="00421059">
      <w:pPr>
        <w:ind w:firstLine="480"/>
      </w:pPr>
      <w:r w:rsidRPr="005A4E93">
        <w:rPr>
          <w:rFonts w:hint="eastAsia"/>
        </w:rPr>
        <w:t>装维查询工作号助手菜单、读取操作人员工号归属区域、调用职位信息查询接口权限展示。</w:t>
      </w:r>
    </w:p>
    <w:p w:rsidR="00421059" w:rsidRPr="005A4E93" w:rsidRDefault="00421059" w:rsidP="00421059">
      <w:pPr>
        <w:pStyle w:val="6"/>
        <w:rPr>
          <w:b/>
          <w:bCs/>
        </w:rPr>
      </w:pPr>
      <w:bookmarkStart w:id="4973" w:name="_Toc130157633"/>
      <w:r w:rsidRPr="005A4E93">
        <w:rPr>
          <w:rFonts w:hint="eastAsia"/>
        </w:rPr>
        <w:lastRenderedPageBreak/>
        <w:t>通话记录查询</w:t>
      </w:r>
      <w:bookmarkEnd w:id="4973"/>
    </w:p>
    <w:p w:rsidR="00421059" w:rsidRPr="005A4E93" w:rsidRDefault="00421059" w:rsidP="00421059">
      <w:pPr>
        <w:ind w:firstLine="480"/>
      </w:pPr>
      <w:r w:rsidRPr="005A4E93">
        <w:rPr>
          <w:rFonts w:hint="eastAsia"/>
        </w:rPr>
        <w:t>装维查询工作号助手信息，查询装维绑定的工作号的通话记录、开始通话时间、结束通话时间、主被叫、通话时长、通话工单记录类型。</w:t>
      </w:r>
    </w:p>
    <w:p w:rsidR="00421059" w:rsidRPr="005A4E93" w:rsidRDefault="00421059" w:rsidP="00421059">
      <w:pPr>
        <w:ind w:firstLine="480"/>
      </w:pPr>
    </w:p>
    <w:p w:rsidR="00421059" w:rsidRPr="005A4E93" w:rsidRDefault="00421059" w:rsidP="00421059">
      <w:pPr>
        <w:pStyle w:val="5"/>
        <w:rPr>
          <w:bCs/>
          <w:szCs w:val="24"/>
        </w:rPr>
      </w:pPr>
      <w:bookmarkStart w:id="4974" w:name="_Toc130157634"/>
      <w:r w:rsidRPr="005A4E93">
        <w:rPr>
          <w:rFonts w:hint="eastAsia"/>
          <w:szCs w:val="24"/>
        </w:rPr>
        <w:t>智慧家庭运维平台（综调）工作号管理</w:t>
      </w:r>
      <w:bookmarkEnd w:id="4974"/>
    </w:p>
    <w:p w:rsidR="00421059" w:rsidRPr="005A4E93" w:rsidRDefault="00421059" w:rsidP="00421059">
      <w:pPr>
        <w:pStyle w:val="6"/>
        <w:rPr>
          <w:b/>
          <w:bCs/>
        </w:rPr>
      </w:pPr>
      <w:bookmarkStart w:id="4975" w:name="_Toc130157635"/>
      <w:r w:rsidRPr="005A4E93">
        <w:rPr>
          <w:rFonts w:hint="eastAsia"/>
        </w:rPr>
        <w:t>工作号管理菜单</w:t>
      </w:r>
      <w:bookmarkEnd w:id="4975"/>
    </w:p>
    <w:p w:rsidR="00421059" w:rsidRPr="005A4E93" w:rsidRDefault="00421059" w:rsidP="00421059">
      <w:pPr>
        <w:ind w:firstLine="480"/>
      </w:pPr>
      <w:r w:rsidRPr="005A4E93">
        <w:rPr>
          <w:rFonts w:hint="eastAsia"/>
        </w:rPr>
        <w:t>查询登录用户是否属于工作号省级管理员、地市管理员，放开工作号管理菜单进行工作号的维护。</w:t>
      </w:r>
    </w:p>
    <w:p w:rsidR="00421059" w:rsidRPr="005A4E93" w:rsidRDefault="00421059" w:rsidP="00421059">
      <w:pPr>
        <w:pStyle w:val="6"/>
        <w:rPr>
          <w:b/>
          <w:bCs/>
        </w:rPr>
      </w:pPr>
      <w:bookmarkStart w:id="4976" w:name="_Toc130157636"/>
      <w:r w:rsidRPr="005A4E93">
        <w:rPr>
          <w:rFonts w:hint="eastAsia"/>
        </w:rPr>
        <w:t>工作号查询</w:t>
      </w:r>
      <w:bookmarkEnd w:id="4976"/>
    </w:p>
    <w:p w:rsidR="00421059" w:rsidRPr="005A4E93" w:rsidRDefault="00421059" w:rsidP="00421059">
      <w:pPr>
        <w:ind w:firstLine="480"/>
      </w:pPr>
      <w:r w:rsidRPr="005A4E93">
        <w:rPr>
          <w:rFonts w:hint="eastAsia"/>
        </w:rPr>
        <w:t>管理员查询地市工作号状态、读取工作号绑定数据、地市、绑定姓名、工作号号码、当前工作号码、绑定状态、绑定时间、解绑时间、绑定消息、解绑消息、绑定次数。</w:t>
      </w:r>
    </w:p>
    <w:p w:rsidR="00421059" w:rsidRPr="005A4E93" w:rsidRDefault="00421059" w:rsidP="00421059">
      <w:pPr>
        <w:pStyle w:val="6"/>
        <w:rPr>
          <w:b/>
          <w:bCs/>
        </w:rPr>
      </w:pPr>
      <w:bookmarkStart w:id="4977" w:name="_Toc130157637"/>
      <w:r w:rsidRPr="005A4E93">
        <w:rPr>
          <w:rFonts w:hint="eastAsia"/>
        </w:rPr>
        <w:t>工作号解绑</w:t>
      </w:r>
      <w:bookmarkEnd w:id="4977"/>
    </w:p>
    <w:p w:rsidR="00421059" w:rsidRPr="005A4E93" w:rsidRDefault="00421059" w:rsidP="00421059">
      <w:pPr>
        <w:ind w:firstLine="480"/>
      </w:pPr>
      <w:r w:rsidRPr="005A4E93">
        <w:rPr>
          <w:rFonts w:hint="eastAsia"/>
        </w:rPr>
        <w:t>管理员查询工作号绑定数据，对工作号进行解绑操作、</w:t>
      </w:r>
      <w:r w:rsidRPr="005A4E93">
        <w:rPr>
          <w:rFonts w:hint="eastAsia"/>
        </w:rPr>
        <w:t>mcnNumber</w:t>
      </w:r>
      <w:r w:rsidRPr="005A4E93">
        <w:rPr>
          <w:rFonts w:hint="eastAsia"/>
        </w:rPr>
        <w:t>、</w:t>
      </w:r>
      <w:r w:rsidRPr="005A4E93">
        <w:rPr>
          <w:rFonts w:hint="eastAsia"/>
        </w:rPr>
        <w:t>state</w:t>
      </w:r>
      <w:r w:rsidRPr="005A4E93">
        <w:rPr>
          <w:rFonts w:hint="eastAsia"/>
        </w:rPr>
        <w:t>、</w:t>
      </w:r>
      <w:r w:rsidRPr="005A4E93">
        <w:rPr>
          <w:rFonts w:hint="eastAsia"/>
        </w:rPr>
        <w:t>authId</w:t>
      </w:r>
      <w:r w:rsidRPr="005A4E93">
        <w:rPr>
          <w:rFonts w:hint="eastAsia"/>
        </w:rPr>
        <w:t>、</w:t>
      </w:r>
      <w:r w:rsidRPr="005A4E93">
        <w:rPr>
          <w:rFonts w:hint="eastAsia"/>
        </w:rPr>
        <w:t>subId</w:t>
      </w:r>
      <w:r w:rsidRPr="005A4E93">
        <w:rPr>
          <w:rFonts w:hint="eastAsia"/>
        </w:rPr>
        <w:t>。</w:t>
      </w:r>
    </w:p>
    <w:p w:rsidR="00421059" w:rsidRPr="005A4E93" w:rsidRDefault="00421059" w:rsidP="00421059">
      <w:pPr>
        <w:pStyle w:val="6"/>
        <w:rPr>
          <w:b/>
          <w:bCs/>
        </w:rPr>
      </w:pPr>
      <w:bookmarkStart w:id="4978" w:name="_Toc130157638"/>
      <w:r w:rsidRPr="005A4E93">
        <w:rPr>
          <w:rFonts w:hint="eastAsia"/>
        </w:rPr>
        <w:t>工作号导出</w:t>
      </w:r>
      <w:bookmarkEnd w:id="4978"/>
    </w:p>
    <w:p w:rsidR="00421059" w:rsidRPr="005A4E93" w:rsidRDefault="00421059" w:rsidP="00421059">
      <w:pPr>
        <w:ind w:firstLine="480"/>
      </w:pPr>
      <w:r w:rsidRPr="005A4E93">
        <w:rPr>
          <w:rFonts w:hint="eastAsia"/>
        </w:rPr>
        <w:t>用户选择导出工作号绑定数据、获取工作号绑定数据信息、生成工作号绑定数据导出文件。</w:t>
      </w:r>
    </w:p>
    <w:p w:rsidR="00421059" w:rsidRPr="005A4E93" w:rsidRDefault="00421059" w:rsidP="00421059">
      <w:pPr>
        <w:ind w:firstLine="480"/>
      </w:pPr>
    </w:p>
    <w:p w:rsidR="00421059" w:rsidRPr="005A4E93" w:rsidRDefault="00421059" w:rsidP="00421059">
      <w:pPr>
        <w:pStyle w:val="5"/>
        <w:rPr>
          <w:bCs/>
          <w:szCs w:val="24"/>
        </w:rPr>
      </w:pPr>
      <w:bookmarkStart w:id="4979" w:name="_Toc130157639"/>
      <w:r w:rsidRPr="005A4E93">
        <w:rPr>
          <w:rFonts w:hint="eastAsia"/>
          <w:szCs w:val="24"/>
        </w:rPr>
        <w:t>智慧家庭运维平台（综调）工作号通话记录、通话录音</w:t>
      </w:r>
      <w:bookmarkEnd w:id="4979"/>
    </w:p>
    <w:p w:rsidR="00421059" w:rsidRPr="005A4E93" w:rsidRDefault="00421059" w:rsidP="00421059">
      <w:pPr>
        <w:pStyle w:val="6"/>
        <w:rPr>
          <w:b/>
          <w:bCs/>
        </w:rPr>
      </w:pPr>
      <w:bookmarkStart w:id="4980" w:name="_Toc130157640"/>
      <w:r w:rsidRPr="005A4E93">
        <w:rPr>
          <w:rFonts w:hint="eastAsia"/>
        </w:rPr>
        <w:lastRenderedPageBreak/>
        <w:t>开通工单通话记录查询</w:t>
      </w:r>
      <w:bookmarkEnd w:id="4980"/>
    </w:p>
    <w:p w:rsidR="00421059" w:rsidRPr="005A4E93" w:rsidRDefault="00421059" w:rsidP="00421059">
      <w:pPr>
        <w:ind w:firstLine="480"/>
      </w:pPr>
      <w:r w:rsidRPr="005A4E93">
        <w:rPr>
          <w:rFonts w:hint="eastAsia"/>
        </w:rPr>
        <w:t>开通工单订单编码、工单类型、区域信息调用接口查询工作号工单、通话记录库。</w:t>
      </w:r>
    </w:p>
    <w:p w:rsidR="00421059" w:rsidRPr="005A4E93" w:rsidRDefault="00421059" w:rsidP="00421059">
      <w:pPr>
        <w:pStyle w:val="6"/>
        <w:rPr>
          <w:b/>
          <w:bCs/>
        </w:rPr>
      </w:pPr>
      <w:bookmarkStart w:id="4981" w:name="_Toc130157641"/>
      <w:r w:rsidRPr="005A4E93">
        <w:rPr>
          <w:rFonts w:hint="eastAsia"/>
        </w:rPr>
        <w:t>开通工单通话录音播放</w:t>
      </w:r>
      <w:bookmarkEnd w:id="4981"/>
    </w:p>
    <w:p w:rsidR="00421059" w:rsidRPr="005A4E93" w:rsidRDefault="00421059" w:rsidP="00421059">
      <w:pPr>
        <w:ind w:firstLine="480"/>
      </w:pPr>
      <w:r w:rsidRPr="005A4E93">
        <w:rPr>
          <w:rFonts w:hint="eastAsia"/>
        </w:rPr>
        <w:t>通话时长有效的可以对录音进行在线播放。</w:t>
      </w:r>
    </w:p>
    <w:p w:rsidR="00421059" w:rsidRPr="005A4E93" w:rsidRDefault="00421059" w:rsidP="00421059">
      <w:pPr>
        <w:pStyle w:val="6"/>
        <w:rPr>
          <w:b/>
          <w:bCs/>
        </w:rPr>
      </w:pPr>
      <w:bookmarkStart w:id="4982" w:name="_Toc130157642"/>
      <w:r w:rsidRPr="005A4E93">
        <w:rPr>
          <w:rFonts w:hint="eastAsia"/>
        </w:rPr>
        <w:t>开通工单通话录音下载</w:t>
      </w:r>
      <w:bookmarkEnd w:id="4982"/>
    </w:p>
    <w:p w:rsidR="00421059" w:rsidRPr="005A4E93" w:rsidRDefault="00421059" w:rsidP="00421059">
      <w:pPr>
        <w:ind w:firstLine="480"/>
      </w:pPr>
      <w:r w:rsidRPr="005A4E93">
        <w:rPr>
          <w:rFonts w:hint="eastAsia"/>
        </w:rPr>
        <w:t>存在通话录音的录音文件下载。</w:t>
      </w:r>
      <w:r w:rsidRPr="005A4E93">
        <w:rPr>
          <w:rFonts w:hint="eastAsia"/>
        </w:rPr>
        <w:t xml:space="preserve"> </w:t>
      </w:r>
    </w:p>
    <w:p w:rsidR="00421059" w:rsidRPr="005A4E93" w:rsidRDefault="00421059" w:rsidP="00421059">
      <w:pPr>
        <w:pStyle w:val="6"/>
        <w:rPr>
          <w:b/>
          <w:bCs/>
        </w:rPr>
      </w:pPr>
      <w:bookmarkStart w:id="4983" w:name="_Toc130157643"/>
      <w:r w:rsidRPr="005A4E93">
        <w:rPr>
          <w:rFonts w:hint="eastAsia"/>
        </w:rPr>
        <w:t>投诉工单通话记录查询</w:t>
      </w:r>
      <w:bookmarkEnd w:id="4983"/>
    </w:p>
    <w:p w:rsidR="00421059" w:rsidRPr="005A4E93" w:rsidRDefault="00421059" w:rsidP="00421059">
      <w:pPr>
        <w:ind w:firstLine="480"/>
      </w:pPr>
      <w:r w:rsidRPr="005A4E93">
        <w:rPr>
          <w:rFonts w:hint="eastAsia"/>
        </w:rPr>
        <w:t>投诉工单订单编码、工单类型、区域信息调用接口查询工作号工单、通话记录库。</w:t>
      </w:r>
    </w:p>
    <w:p w:rsidR="00421059" w:rsidRPr="005A4E93" w:rsidRDefault="00421059" w:rsidP="00421059">
      <w:pPr>
        <w:pStyle w:val="6"/>
        <w:rPr>
          <w:b/>
          <w:bCs/>
        </w:rPr>
      </w:pPr>
      <w:bookmarkStart w:id="4984" w:name="_Toc130157644"/>
      <w:r w:rsidRPr="005A4E93">
        <w:rPr>
          <w:rFonts w:hint="eastAsia"/>
        </w:rPr>
        <w:t>投诉工单通话录音播放</w:t>
      </w:r>
      <w:bookmarkEnd w:id="4984"/>
    </w:p>
    <w:p w:rsidR="00421059" w:rsidRPr="005A4E93" w:rsidRDefault="00421059" w:rsidP="00421059">
      <w:pPr>
        <w:ind w:firstLine="480"/>
      </w:pPr>
      <w:r w:rsidRPr="005A4E93">
        <w:rPr>
          <w:rFonts w:hint="eastAsia"/>
        </w:rPr>
        <w:t>通话时长有效的可以对录音进行在线播放。</w:t>
      </w:r>
    </w:p>
    <w:p w:rsidR="00421059" w:rsidRPr="005A4E93" w:rsidRDefault="00421059" w:rsidP="00421059">
      <w:pPr>
        <w:pStyle w:val="6"/>
        <w:rPr>
          <w:b/>
          <w:bCs/>
        </w:rPr>
      </w:pPr>
      <w:bookmarkStart w:id="4985" w:name="_Toc130157645"/>
      <w:r w:rsidRPr="005A4E93">
        <w:rPr>
          <w:rFonts w:hint="eastAsia"/>
        </w:rPr>
        <w:t>投诉工单通话录音下载</w:t>
      </w:r>
      <w:bookmarkEnd w:id="4985"/>
    </w:p>
    <w:p w:rsidR="00421059" w:rsidRPr="005A4E93" w:rsidRDefault="00421059" w:rsidP="00421059">
      <w:pPr>
        <w:ind w:firstLine="480"/>
      </w:pPr>
      <w:r w:rsidRPr="005A4E93">
        <w:rPr>
          <w:rFonts w:hint="eastAsia"/>
        </w:rPr>
        <w:t>存在通话录音的录音文件下载。</w:t>
      </w:r>
    </w:p>
    <w:p w:rsidR="00421059" w:rsidRPr="005A4E93" w:rsidRDefault="00421059" w:rsidP="00421059">
      <w:pPr>
        <w:pStyle w:val="6"/>
        <w:rPr>
          <w:b/>
          <w:bCs/>
        </w:rPr>
      </w:pPr>
      <w:bookmarkStart w:id="4986" w:name="_Toc130157646"/>
      <w:r w:rsidRPr="005A4E93">
        <w:rPr>
          <w:rFonts w:hint="eastAsia"/>
        </w:rPr>
        <w:t>质差工单通话记录查询</w:t>
      </w:r>
      <w:bookmarkEnd w:id="4986"/>
    </w:p>
    <w:p w:rsidR="00421059" w:rsidRPr="005A4E93" w:rsidRDefault="00421059" w:rsidP="00421059">
      <w:pPr>
        <w:ind w:firstLine="480"/>
      </w:pPr>
      <w:r w:rsidRPr="005A4E93">
        <w:rPr>
          <w:rFonts w:hint="eastAsia"/>
        </w:rPr>
        <w:t>质差工单订单编码、工单类型、区域信息调用接口查询工作号工单、通话记录库。</w:t>
      </w:r>
    </w:p>
    <w:p w:rsidR="00421059" w:rsidRPr="005A4E93" w:rsidRDefault="00421059" w:rsidP="00421059">
      <w:pPr>
        <w:pStyle w:val="6"/>
        <w:rPr>
          <w:b/>
          <w:bCs/>
        </w:rPr>
      </w:pPr>
      <w:bookmarkStart w:id="4987" w:name="_Toc130157647"/>
      <w:r w:rsidRPr="005A4E93">
        <w:rPr>
          <w:rFonts w:hint="eastAsia"/>
        </w:rPr>
        <w:t>质差工单通话录音播放</w:t>
      </w:r>
      <w:bookmarkEnd w:id="4987"/>
    </w:p>
    <w:p w:rsidR="00421059" w:rsidRPr="005A4E93" w:rsidRDefault="00421059" w:rsidP="00421059">
      <w:pPr>
        <w:ind w:firstLine="480"/>
      </w:pPr>
      <w:r w:rsidRPr="005A4E93">
        <w:rPr>
          <w:rFonts w:hint="eastAsia"/>
        </w:rPr>
        <w:t>通话时长有效的可以对录音进行在线播放。</w:t>
      </w:r>
    </w:p>
    <w:p w:rsidR="00421059" w:rsidRPr="005A4E93" w:rsidRDefault="00421059" w:rsidP="00421059">
      <w:pPr>
        <w:pStyle w:val="6"/>
        <w:rPr>
          <w:b/>
          <w:bCs/>
        </w:rPr>
      </w:pPr>
      <w:bookmarkStart w:id="4988" w:name="_Toc130157648"/>
      <w:r w:rsidRPr="005A4E93">
        <w:rPr>
          <w:rFonts w:hint="eastAsia"/>
        </w:rPr>
        <w:lastRenderedPageBreak/>
        <w:t>质差工单通话录音下载</w:t>
      </w:r>
      <w:bookmarkEnd w:id="4988"/>
    </w:p>
    <w:p w:rsidR="00421059" w:rsidRPr="005A4E93" w:rsidRDefault="00421059" w:rsidP="00421059">
      <w:pPr>
        <w:ind w:firstLine="480"/>
      </w:pPr>
      <w:r w:rsidRPr="005A4E93">
        <w:rPr>
          <w:rFonts w:hint="eastAsia"/>
        </w:rPr>
        <w:t>存在通话录音的录音文件下载。</w:t>
      </w:r>
    </w:p>
    <w:p w:rsidR="00421059" w:rsidRPr="005A4E93" w:rsidRDefault="00421059" w:rsidP="00421059">
      <w:pPr>
        <w:pStyle w:val="6"/>
        <w:rPr>
          <w:b/>
          <w:bCs/>
        </w:rPr>
      </w:pPr>
      <w:bookmarkStart w:id="4989" w:name="_Toc130157649"/>
      <w:r w:rsidRPr="005A4E93">
        <w:rPr>
          <w:rFonts w:hint="eastAsia"/>
        </w:rPr>
        <w:t>支撑池工单通话记录查询</w:t>
      </w:r>
      <w:bookmarkEnd w:id="4989"/>
    </w:p>
    <w:p w:rsidR="00421059" w:rsidRPr="005A4E93" w:rsidRDefault="00421059" w:rsidP="00421059">
      <w:pPr>
        <w:ind w:firstLine="480"/>
      </w:pPr>
      <w:r w:rsidRPr="005A4E93">
        <w:rPr>
          <w:rFonts w:hint="eastAsia"/>
        </w:rPr>
        <w:t>支撑池工单订单编码、工单类型、区域信息调用接口查询工作号工单、通话记录库。</w:t>
      </w:r>
    </w:p>
    <w:p w:rsidR="00421059" w:rsidRPr="005A4E93" w:rsidRDefault="00421059" w:rsidP="00421059">
      <w:pPr>
        <w:pStyle w:val="6"/>
        <w:rPr>
          <w:b/>
          <w:bCs/>
        </w:rPr>
      </w:pPr>
      <w:bookmarkStart w:id="4990" w:name="_Toc130157650"/>
      <w:r w:rsidRPr="005A4E93">
        <w:rPr>
          <w:rFonts w:hint="eastAsia"/>
        </w:rPr>
        <w:t>支撑池工单通话录音播放</w:t>
      </w:r>
      <w:bookmarkEnd w:id="4990"/>
    </w:p>
    <w:p w:rsidR="00421059" w:rsidRPr="005A4E93" w:rsidRDefault="00421059" w:rsidP="00421059">
      <w:pPr>
        <w:ind w:firstLine="480"/>
      </w:pPr>
      <w:r w:rsidRPr="005A4E93">
        <w:rPr>
          <w:rFonts w:hint="eastAsia"/>
        </w:rPr>
        <w:t>通话时长有效的可以对录音进行在线播放。</w:t>
      </w:r>
    </w:p>
    <w:p w:rsidR="00421059" w:rsidRPr="005A4E93" w:rsidRDefault="00421059" w:rsidP="00421059">
      <w:pPr>
        <w:pStyle w:val="6"/>
        <w:rPr>
          <w:b/>
          <w:bCs/>
        </w:rPr>
      </w:pPr>
      <w:bookmarkStart w:id="4991" w:name="_Toc130157651"/>
      <w:r w:rsidRPr="005A4E93">
        <w:rPr>
          <w:rFonts w:hint="eastAsia"/>
        </w:rPr>
        <w:t>支撑池工单通话录音下载</w:t>
      </w:r>
      <w:bookmarkEnd w:id="4991"/>
    </w:p>
    <w:p w:rsidR="00421059" w:rsidRPr="005A4E93" w:rsidRDefault="00421059" w:rsidP="00421059">
      <w:pPr>
        <w:ind w:left="420" w:firstLine="480"/>
      </w:pPr>
      <w:r w:rsidRPr="005A4E93">
        <w:rPr>
          <w:rFonts w:hint="eastAsia"/>
        </w:rPr>
        <w:t>存在通话录音的录音文件下载。</w:t>
      </w:r>
    </w:p>
    <w:p w:rsidR="00421059" w:rsidRPr="005A4E93" w:rsidRDefault="00421059" w:rsidP="00421059">
      <w:pPr>
        <w:ind w:firstLine="480"/>
      </w:pPr>
    </w:p>
    <w:p w:rsidR="00421059" w:rsidRPr="005A4E93" w:rsidRDefault="00421059" w:rsidP="00421059">
      <w:pPr>
        <w:pStyle w:val="5"/>
        <w:rPr>
          <w:bCs/>
          <w:szCs w:val="24"/>
        </w:rPr>
      </w:pPr>
      <w:bookmarkStart w:id="4992" w:name="_Toc130157652"/>
      <w:r w:rsidRPr="005A4E93">
        <w:rPr>
          <w:rFonts w:hint="eastAsia"/>
          <w:szCs w:val="24"/>
        </w:rPr>
        <w:t>智慧家庭运维平台（门户）全量通话记录</w:t>
      </w:r>
      <w:bookmarkEnd w:id="4992"/>
    </w:p>
    <w:p w:rsidR="00421059" w:rsidRPr="005A4E93" w:rsidRDefault="00421059" w:rsidP="00421059">
      <w:pPr>
        <w:pStyle w:val="6"/>
        <w:rPr>
          <w:b/>
          <w:bCs/>
        </w:rPr>
      </w:pPr>
      <w:bookmarkStart w:id="4993" w:name="_Toc130157653"/>
      <w:r w:rsidRPr="005A4E93">
        <w:rPr>
          <w:rFonts w:hint="eastAsia"/>
        </w:rPr>
        <w:t>地市工作号通话记录查询</w:t>
      </w:r>
      <w:bookmarkEnd w:id="4993"/>
    </w:p>
    <w:p w:rsidR="00421059" w:rsidRPr="005A4E93" w:rsidRDefault="00421059" w:rsidP="00421059">
      <w:pPr>
        <w:ind w:firstLine="480"/>
      </w:pPr>
      <w:r w:rsidRPr="005A4E93">
        <w:rPr>
          <w:rFonts w:hint="eastAsia"/>
        </w:rPr>
        <w:t>区域（云南省、地市）、通话时间、订单编码、主号、工作号查询通话记录。</w:t>
      </w:r>
    </w:p>
    <w:p w:rsidR="00421059" w:rsidRPr="005A4E93" w:rsidRDefault="00421059" w:rsidP="00421059">
      <w:pPr>
        <w:pStyle w:val="6"/>
        <w:rPr>
          <w:b/>
          <w:bCs/>
        </w:rPr>
      </w:pPr>
      <w:bookmarkStart w:id="4994" w:name="_Toc130157654"/>
      <w:r w:rsidRPr="005A4E93">
        <w:rPr>
          <w:rFonts w:hint="eastAsia"/>
        </w:rPr>
        <w:t>地市工作号通话录音播放、下载</w:t>
      </w:r>
      <w:bookmarkEnd w:id="4994"/>
    </w:p>
    <w:p w:rsidR="00421059" w:rsidRPr="005A4E93" w:rsidRDefault="00421059" w:rsidP="00421059">
      <w:pPr>
        <w:ind w:firstLine="480"/>
      </w:pPr>
      <w:r w:rsidRPr="005A4E93">
        <w:rPr>
          <w:rFonts w:hint="eastAsia"/>
        </w:rPr>
        <w:t>选择属于区域（云南省、地市）的有效的通话录音在线播放、下载。</w:t>
      </w:r>
    </w:p>
    <w:p w:rsidR="00421059" w:rsidRPr="005A4E93" w:rsidRDefault="00421059" w:rsidP="00421059">
      <w:pPr>
        <w:pStyle w:val="6"/>
        <w:rPr>
          <w:b/>
          <w:bCs/>
        </w:rPr>
      </w:pPr>
      <w:bookmarkStart w:id="4995" w:name="_Toc130157655"/>
      <w:r w:rsidRPr="005A4E93">
        <w:rPr>
          <w:rFonts w:hint="eastAsia"/>
        </w:rPr>
        <w:t>地市工作号通话记录导出</w:t>
      </w:r>
      <w:bookmarkEnd w:id="4995"/>
    </w:p>
    <w:p w:rsidR="00421059" w:rsidRPr="005A4E93" w:rsidRDefault="00421059" w:rsidP="00421059">
      <w:pPr>
        <w:ind w:left="420" w:firstLine="480"/>
      </w:pPr>
      <w:r w:rsidRPr="005A4E93">
        <w:rPr>
          <w:rFonts w:hint="eastAsia"/>
        </w:rPr>
        <w:t>导出区域（云南省、地市）工作号通话记录。</w:t>
      </w:r>
    </w:p>
    <w:p w:rsidR="00421059" w:rsidRPr="005A4E93" w:rsidRDefault="00421059" w:rsidP="00421059">
      <w:pPr>
        <w:pStyle w:val="6"/>
        <w:rPr>
          <w:b/>
          <w:bCs/>
        </w:rPr>
      </w:pPr>
      <w:bookmarkStart w:id="4996" w:name="_Toc130157656"/>
      <w:r w:rsidRPr="005A4E93">
        <w:rPr>
          <w:rFonts w:hint="eastAsia"/>
        </w:rPr>
        <w:t>区县工作号通话记录查询</w:t>
      </w:r>
      <w:bookmarkEnd w:id="4996"/>
    </w:p>
    <w:p w:rsidR="00421059" w:rsidRPr="005A4E93" w:rsidRDefault="00421059" w:rsidP="00421059">
      <w:pPr>
        <w:spacing w:afterLines="50" w:after="156"/>
        <w:ind w:firstLine="480"/>
      </w:pPr>
      <w:r w:rsidRPr="005A4E93">
        <w:rPr>
          <w:rFonts w:hint="eastAsia"/>
        </w:rPr>
        <w:lastRenderedPageBreak/>
        <w:t>区域（云南省、地市、区县）、通话时间、订单编码、主号、工作号查询通话记录。</w:t>
      </w:r>
    </w:p>
    <w:p w:rsidR="00421059" w:rsidRPr="005A4E93" w:rsidRDefault="00421059" w:rsidP="00421059">
      <w:pPr>
        <w:pStyle w:val="6"/>
        <w:rPr>
          <w:b/>
          <w:bCs/>
        </w:rPr>
      </w:pPr>
      <w:bookmarkStart w:id="4997" w:name="_Toc130157657"/>
      <w:r w:rsidRPr="005A4E93">
        <w:rPr>
          <w:rFonts w:hint="eastAsia"/>
        </w:rPr>
        <w:t>区县工作号通话录音播放、下载</w:t>
      </w:r>
      <w:bookmarkEnd w:id="4997"/>
    </w:p>
    <w:p w:rsidR="00421059" w:rsidRPr="005A4E93" w:rsidRDefault="00421059" w:rsidP="00421059">
      <w:pPr>
        <w:spacing w:afterLines="50" w:after="156"/>
        <w:ind w:firstLine="480"/>
      </w:pPr>
      <w:r w:rsidRPr="005A4E93">
        <w:rPr>
          <w:rFonts w:hint="eastAsia"/>
        </w:rPr>
        <w:t>选择属于区域（云南省、地市、区县）的有效的通话录音在线播放、下载。</w:t>
      </w:r>
    </w:p>
    <w:p w:rsidR="00421059" w:rsidRPr="005A4E93" w:rsidRDefault="00421059" w:rsidP="00421059">
      <w:pPr>
        <w:pStyle w:val="6"/>
        <w:rPr>
          <w:b/>
          <w:bCs/>
        </w:rPr>
      </w:pPr>
      <w:bookmarkStart w:id="4998" w:name="_Toc130157658"/>
      <w:r w:rsidRPr="005A4E93">
        <w:rPr>
          <w:rFonts w:hint="eastAsia"/>
        </w:rPr>
        <w:t>区县工作号通话记录导出</w:t>
      </w:r>
      <w:bookmarkEnd w:id="4998"/>
    </w:p>
    <w:p w:rsidR="00421059" w:rsidRPr="005A4E93" w:rsidRDefault="00421059" w:rsidP="00421059">
      <w:pPr>
        <w:ind w:left="420" w:firstLine="480"/>
      </w:pPr>
      <w:r w:rsidRPr="005A4E93">
        <w:rPr>
          <w:rFonts w:hint="eastAsia"/>
        </w:rPr>
        <w:t>导出区域（云南省、地市、区县）工作号通话记录。</w:t>
      </w:r>
    </w:p>
    <w:p w:rsidR="00421059" w:rsidRPr="005A4E93" w:rsidRDefault="00421059" w:rsidP="00421059">
      <w:pPr>
        <w:ind w:left="420" w:firstLine="480"/>
      </w:pPr>
    </w:p>
    <w:p w:rsidR="00421059" w:rsidRPr="005A4E93" w:rsidRDefault="00421059" w:rsidP="00421059">
      <w:pPr>
        <w:pStyle w:val="5"/>
        <w:rPr>
          <w:bCs/>
          <w:szCs w:val="24"/>
        </w:rPr>
      </w:pPr>
      <w:bookmarkStart w:id="4999" w:name="_Toc130157659"/>
      <w:r w:rsidRPr="005A4E93">
        <w:rPr>
          <w:rFonts w:hint="eastAsia"/>
          <w:szCs w:val="24"/>
        </w:rPr>
        <w:t>通话录音采集</w:t>
      </w:r>
      <w:bookmarkEnd w:id="4999"/>
    </w:p>
    <w:p w:rsidR="00421059" w:rsidRPr="005A4E93" w:rsidRDefault="00421059" w:rsidP="00421059">
      <w:pPr>
        <w:pStyle w:val="6"/>
        <w:rPr>
          <w:b/>
          <w:bCs/>
        </w:rPr>
      </w:pPr>
      <w:bookmarkStart w:id="5000" w:name="_Toc130157660"/>
      <w:r w:rsidRPr="005A4E93">
        <w:rPr>
          <w:rFonts w:hint="eastAsia"/>
        </w:rPr>
        <w:t>通话录音文件采集之调度任务</w:t>
      </w:r>
      <w:bookmarkEnd w:id="5000"/>
    </w:p>
    <w:p w:rsidR="00421059" w:rsidRPr="005A4E93" w:rsidRDefault="00421059" w:rsidP="00421059">
      <w:pPr>
        <w:ind w:firstLine="480"/>
      </w:pPr>
      <w:r w:rsidRPr="005A4E93">
        <w:rPr>
          <w:rFonts w:hint="eastAsia"/>
        </w:rPr>
        <w:t>定时器触发录音采集调度任务，获取待调度任务信息，登录</w:t>
      </w:r>
      <w:r w:rsidRPr="005A4E93">
        <w:rPr>
          <w:rFonts w:hint="eastAsia"/>
        </w:rPr>
        <w:t>SFTP</w:t>
      </w:r>
      <w:r w:rsidRPr="005A4E93">
        <w:rPr>
          <w:rFonts w:hint="eastAsia"/>
        </w:rPr>
        <w:t>服务器，接收返回登录结果，获取</w:t>
      </w:r>
      <w:r w:rsidRPr="005A4E93">
        <w:rPr>
          <w:rFonts w:hint="eastAsia"/>
        </w:rPr>
        <w:t>SFTP</w:t>
      </w:r>
      <w:r w:rsidRPr="005A4E93">
        <w:rPr>
          <w:rFonts w:hint="eastAsia"/>
        </w:rPr>
        <w:t>服务器数据文件，保存获取的数据文件，文件日志记录。</w:t>
      </w:r>
    </w:p>
    <w:p w:rsidR="00421059" w:rsidRPr="005A4E93" w:rsidRDefault="00421059" w:rsidP="00421059">
      <w:pPr>
        <w:pStyle w:val="6"/>
        <w:rPr>
          <w:b/>
          <w:bCs/>
        </w:rPr>
      </w:pPr>
      <w:bookmarkStart w:id="5001" w:name="_Toc130157661"/>
      <w:r w:rsidRPr="005A4E93">
        <w:rPr>
          <w:rFonts w:hint="eastAsia"/>
        </w:rPr>
        <w:t>通话录音文件采集之数据采集</w:t>
      </w:r>
      <w:bookmarkEnd w:id="5001"/>
    </w:p>
    <w:p w:rsidR="00421059" w:rsidRPr="005A4E93" w:rsidRDefault="00421059" w:rsidP="00421059">
      <w:pPr>
        <w:ind w:firstLine="480"/>
      </w:pPr>
      <w:r w:rsidRPr="005A4E93">
        <w:rPr>
          <w:rFonts w:hint="eastAsia"/>
        </w:rPr>
        <w:t>输入采集文件信息，通话</w:t>
      </w:r>
      <w:r w:rsidRPr="005A4E93">
        <w:rPr>
          <w:rFonts w:hint="eastAsia"/>
        </w:rPr>
        <w:t>ID</w:t>
      </w:r>
      <w:r w:rsidRPr="005A4E93">
        <w:rPr>
          <w:rFonts w:hint="eastAsia"/>
        </w:rPr>
        <w:t>、绑定</w:t>
      </w:r>
      <w:r w:rsidRPr="005A4E93">
        <w:rPr>
          <w:rFonts w:hint="eastAsia"/>
        </w:rPr>
        <w:t>ID</w:t>
      </w:r>
      <w:r w:rsidRPr="005A4E93">
        <w:rPr>
          <w:rFonts w:hint="eastAsia"/>
        </w:rPr>
        <w:t>、主叫号码、被叫号码、工作号，调用通话记录更新接口更新通话记录录音文件存放信息，上传录音文件至文件服务器存储，读取入库执行脚本，保存数据信息，调度日志记录。</w:t>
      </w:r>
    </w:p>
    <w:p w:rsidR="00421059" w:rsidRPr="005A4E93" w:rsidRDefault="00421059" w:rsidP="00421059">
      <w:pPr>
        <w:ind w:firstLine="480"/>
      </w:pPr>
    </w:p>
    <w:p w:rsidR="00421059" w:rsidRPr="005A4E93" w:rsidRDefault="00421059" w:rsidP="00421059">
      <w:pPr>
        <w:ind w:firstLine="480"/>
      </w:pPr>
    </w:p>
    <w:p w:rsidR="00421059" w:rsidRPr="005A4E93" w:rsidRDefault="00421059" w:rsidP="00421059">
      <w:pPr>
        <w:ind w:firstLine="480"/>
      </w:pPr>
    </w:p>
    <w:p w:rsidR="00421059" w:rsidRPr="005A4E93" w:rsidRDefault="00421059" w:rsidP="00421059">
      <w:pPr>
        <w:pStyle w:val="30"/>
        <w:ind w:left="720"/>
      </w:pPr>
      <w:bookmarkStart w:id="5002" w:name="_Toc129958118"/>
      <w:bookmarkStart w:id="5003" w:name="_Toc130157662"/>
      <w:r w:rsidRPr="005A4E93">
        <w:t>现场装维工具能力集成</w:t>
      </w:r>
      <w:bookmarkEnd w:id="5002"/>
      <w:bookmarkEnd w:id="5003"/>
    </w:p>
    <w:p w:rsidR="00421059" w:rsidRPr="005A4E93" w:rsidRDefault="00421059" w:rsidP="00421059">
      <w:pPr>
        <w:pStyle w:val="40"/>
        <w:rPr>
          <w:szCs w:val="24"/>
        </w:rPr>
      </w:pPr>
      <w:bookmarkStart w:id="5004" w:name="_Toc129958119"/>
      <w:bookmarkStart w:id="5005" w:name="_Toc130157663"/>
      <w:r w:rsidRPr="005A4E93">
        <w:rPr>
          <w:rFonts w:hint="eastAsia"/>
          <w:szCs w:val="24"/>
        </w:rPr>
        <w:lastRenderedPageBreak/>
        <w:t>现场装维</w:t>
      </w:r>
      <w:r w:rsidRPr="00ED12AC">
        <w:rPr>
          <w:rFonts w:hint="eastAsia"/>
        </w:rPr>
        <w:t>工具</w:t>
      </w:r>
      <w:r w:rsidRPr="005A4E93">
        <w:rPr>
          <w:rFonts w:hint="eastAsia"/>
          <w:szCs w:val="24"/>
        </w:rPr>
        <w:t>能力集成数据</w:t>
      </w:r>
      <w:r>
        <w:rPr>
          <w:rFonts w:hint="eastAsia"/>
          <w:szCs w:val="24"/>
        </w:rPr>
        <w:t>库</w:t>
      </w:r>
      <w:bookmarkEnd w:id="5004"/>
      <w:bookmarkEnd w:id="5005"/>
    </w:p>
    <w:p w:rsidR="00421059" w:rsidRPr="005A4E93" w:rsidRDefault="00421059" w:rsidP="00421059">
      <w:pPr>
        <w:pStyle w:val="5"/>
      </w:pPr>
      <w:bookmarkStart w:id="5006" w:name="_Toc130157664"/>
      <w:r w:rsidRPr="005A4E93">
        <w:rPr>
          <w:rFonts w:hint="eastAsia"/>
        </w:rPr>
        <w:t>智能维护工具SDK版本信息表</w:t>
      </w:r>
      <w:bookmarkEnd w:id="5006"/>
    </w:p>
    <w:p w:rsidR="00421059" w:rsidRPr="005A4E93" w:rsidRDefault="00421059" w:rsidP="00421059">
      <w:pPr>
        <w:ind w:firstLine="480"/>
      </w:pPr>
      <w:r w:rsidRPr="005A4E93">
        <w:rPr>
          <w:rFonts w:hint="eastAsia"/>
        </w:rPr>
        <w:t>用于记录智能维护工具</w:t>
      </w:r>
      <w:r w:rsidRPr="005A4E93">
        <w:rPr>
          <w:rFonts w:hint="eastAsia"/>
        </w:rPr>
        <w:t>SDK</w:t>
      </w:r>
      <w:r w:rsidRPr="005A4E93">
        <w:rPr>
          <w:rFonts w:hint="eastAsia"/>
        </w:rPr>
        <w:t>版本信息，例如</w:t>
      </w:r>
      <w:r w:rsidRPr="005A4E93">
        <w:rPr>
          <w:rFonts w:hint="eastAsia"/>
        </w:rPr>
        <w:t>SDK</w:t>
      </w:r>
      <w:r w:rsidRPr="005A4E93">
        <w:rPr>
          <w:rFonts w:hint="eastAsia"/>
        </w:rPr>
        <w:t>名称，</w:t>
      </w:r>
      <w:r w:rsidRPr="005A4E93">
        <w:rPr>
          <w:rFonts w:hint="eastAsia"/>
        </w:rPr>
        <w:t>SDK</w:t>
      </w:r>
      <w:r w:rsidRPr="005A4E93">
        <w:rPr>
          <w:rFonts w:hint="eastAsia"/>
        </w:rPr>
        <w:t>文件大小，文件日期，文件更新内容等字段。</w:t>
      </w:r>
    </w:p>
    <w:p w:rsidR="00421059" w:rsidRPr="005A4E93" w:rsidRDefault="00421059" w:rsidP="00421059">
      <w:pPr>
        <w:pStyle w:val="5"/>
      </w:pPr>
      <w:bookmarkStart w:id="5007" w:name="_Toc130157665"/>
      <w:r w:rsidRPr="005A4E93">
        <w:rPr>
          <w:rFonts w:hint="eastAsia"/>
        </w:rPr>
        <w:t>网络体检工具SDK版本信息表</w:t>
      </w:r>
      <w:bookmarkEnd w:id="5007"/>
    </w:p>
    <w:p w:rsidR="00421059" w:rsidRPr="005A4E93" w:rsidRDefault="00421059" w:rsidP="00421059">
      <w:pPr>
        <w:ind w:firstLine="480"/>
      </w:pPr>
      <w:r w:rsidRPr="005A4E93">
        <w:rPr>
          <w:rFonts w:hint="eastAsia"/>
        </w:rPr>
        <w:t>用于记录网络体检工具</w:t>
      </w:r>
      <w:r w:rsidRPr="005A4E93">
        <w:rPr>
          <w:rFonts w:hint="eastAsia"/>
        </w:rPr>
        <w:t>SDK</w:t>
      </w:r>
      <w:r w:rsidRPr="005A4E93">
        <w:rPr>
          <w:rFonts w:hint="eastAsia"/>
        </w:rPr>
        <w:t>版本信息，例如</w:t>
      </w:r>
      <w:r w:rsidRPr="005A4E93">
        <w:rPr>
          <w:rFonts w:hint="eastAsia"/>
        </w:rPr>
        <w:t>SDK</w:t>
      </w:r>
      <w:r w:rsidRPr="005A4E93">
        <w:rPr>
          <w:rFonts w:hint="eastAsia"/>
        </w:rPr>
        <w:t>名称，</w:t>
      </w:r>
      <w:r w:rsidRPr="005A4E93">
        <w:rPr>
          <w:rFonts w:hint="eastAsia"/>
        </w:rPr>
        <w:t>SDK</w:t>
      </w:r>
      <w:r w:rsidRPr="005A4E93">
        <w:rPr>
          <w:rFonts w:hint="eastAsia"/>
        </w:rPr>
        <w:t>文件大小，文件日期，文件更新内容等字段。</w:t>
      </w:r>
    </w:p>
    <w:p w:rsidR="00421059" w:rsidRPr="005A4E93" w:rsidRDefault="00421059" w:rsidP="00421059">
      <w:pPr>
        <w:pStyle w:val="afffffffffffffffffffffffffffd"/>
        <w:ind w:firstLine="480"/>
        <w:rPr>
          <w:sz w:val="24"/>
        </w:rPr>
      </w:pPr>
    </w:p>
    <w:p w:rsidR="00421059" w:rsidRDefault="00421059" w:rsidP="00421059">
      <w:pPr>
        <w:pStyle w:val="40"/>
      </w:pPr>
      <w:bookmarkStart w:id="5008" w:name="_Toc129958120"/>
      <w:bookmarkStart w:id="5009" w:name="_Toc130157666"/>
      <w:r w:rsidRPr="005A4E93">
        <w:rPr>
          <w:rFonts w:hint="eastAsia"/>
          <w:szCs w:val="24"/>
        </w:rPr>
        <w:t>现场装维</w:t>
      </w:r>
      <w:r w:rsidRPr="00ED12AC">
        <w:rPr>
          <w:rFonts w:hint="eastAsia"/>
        </w:rPr>
        <w:t>工具</w:t>
      </w:r>
      <w:r w:rsidRPr="005A4E93">
        <w:rPr>
          <w:rFonts w:hint="eastAsia"/>
          <w:szCs w:val="24"/>
        </w:rPr>
        <w:t>能力集成</w:t>
      </w:r>
      <w:r>
        <w:rPr>
          <w:rFonts w:hint="eastAsia"/>
          <w:szCs w:val="24"/>
        </w:rPr>
        <w:t>功能说明</w:t>
      </w:r>
      <w:bookmarkEnd w:id="5008"/>
      <w:bookmarkEnd w:id="5009"/>
    </w:p>
    <w:p w:rsidR="00421059" w:rsidRPr="005A4E93" w:rsidRDefault="00421059" w:rsidP="00421059">
      <w:pPr>
        <w:pStyle w:val="5"/>
        <w:rPr>
          <w:szCs w:val="24"/>
        </w:rPr>
      </w:pPr>
      <w:bookmarkStart w:id="5010" w:name="_Toc130157667"/>
      <w:r w:rsidRPr="005A4E93">
        <w:rPr>
          <w:rFonts w:hint="eastAsia"/>
          <w:szCs w:val="24"/>
        </w:rPr>
        <w:t>智能维护工具集成</w:t>
      </w:r>
      <w:bookmarkEnd w:id="5010"/>
    </w:p>
    <w:p w:rsidR="00421059" w:rsidRPr="005A4E93" w:rsidRDefault="00421059" w:rsidP="00421059">
      <w:pPr>
        <w:pStyle w:val="6"/>
      </w:pPr>
      <w:bookmarkStart w:id="5011" w:name="_Toc130157668"/>
      <w:r w:rsidRPr="005A4E93">
        <w:rPr>
          <w:rFonts w:hint="eastAsia"/>
        </w:rPr>
        <w:t>智能维护工具</w:t>
      </w:r>
      <w:r w:rsidRPr="005A4E93">
        <w:rPr>
          <w:rFonts w:hint="eastAsia"/>
        </w:rPr>
        <w:t>SDK</w:t>
      </w:r>
      <w:r w:rsidRPr="005A4E93">
        <w:rPr>
          <w:rFonts w:hint="eastAsia"/>
        </w:rPr>
        <w:t>集成</w:t>
      </w:r>
      <w:bookmarkEnd w:id="5011"/>
    </w:p>
    <w:p w:rsidR="00421059" w:rsidRPr="005A4E93" w:rsidRDefault="00421059" w:rsidP="00421059">
      <w:pPr>
        <w:ind w:firstLine="480"/>
      </w:pPr>
      <w:r w:rsidRPr="005A4E93">
        <w:rPr>
          <w:rFonts w:hint="eastAsia"/>
        </w:rPr>
        <w:t>智能维护工具</w:t>
      </w:r>
      <w:r w:rsidRPr="005A4E93">
        <w:rPr>
          <w:rFonts w:hint="eastAsia"/>
        </w:rPr>
        <w:t>SDK</w:t>
      </w:r>
      <w:r w:rsidRPr="005A4E93">
        <w:rPr>
          <w:rFonts w:hint="eastAsia"/>
        </w:rPr>
        <w:t>集成到工程项目中。</w:t>
      </w:r>
    </w:p>
    <w:p w:rsidR="00421059" w:rsidRPr="005A4E93" w:rsidRDefault="00421059" w:rsidP="00421059">
      <w:pPr>
        <w:pStyle w:val="6"/>
      </w:pPr>
      <w:bookmarkStart w:id="5012" w:name="_Toc130157669"/>
      <w:r w:rsidRPr="005A4E93">
        <w:rPr>
          <w:rFonts w:hint="eastAsia"/>
        </w:rPr>
        <w:t>智能维护工具菜单配置</w:t>
      </w:r>
      <w:bookmarkEnd w:id="5012"/>
    </w:p>
    <w:p w:rsidR="00421059" w:rsidRPr="005A4E93" w:rsidRDefault="00421059" w:rsidP="00421059">
      <w:pPr>
        <w:ind w:firstLine="480"/>
      </w:pPr>
      <w:r w:rsidRPr="005A4E93">
        <w:rPr>
          <w:rFonts w:hint="eastAsia"/>
        </w:rPr>
        <w:t>新增“智能维护工具”菜单，配置菜单信息，例如菜单名称，菜单编码，菜单路径，菜单类型等字段。</w:t>
      </w:r>
    </w:p>
    <w:p w:rsidR="00421059" w:rsidRPr="005A4E93" w:rsidRDefault="00421059" w:rsidP="00421059">
      <w:pPr>
        <w:pStyle w:val="6"/>
      </w:pPr>
      <w:bookmarkStart w:id="5013" w:name="_Toc130157670"/>
      <w:r w:rsidRPr="005A4E93">
        <w:rPr>
          <w:rFonts w:hint="eastAsia"/>
        </w:rPr>
        <w:t>智能维护工具菜单权限</w:t>
      </w:r>
      <w:bookmarkEnd w:id="5013"/>
    </w:p>
    <w:p w:rsidR="00421059" w:rsidRPr="005A4E93" w:rsidRDefault="00421059" w:rsidP="00421059">
      <w:pPr>
        <w:ind w:firstLine="480"/>
      </w:pPr>
      <w:r w:rsidRPr="005A4E93">
        <w:rPr>
          <w:rFonts w:hint="eastAsia"/>
        </w:rPr>
        <w:t>智能维护工具菜单新增后，需要配置菜单权限，即是那些岗位才有这个菜单的操作权限。</w:t>
      </w:r>
    </w:p>
    <w:p w:rsidR="00421059" w:rsidRPr="005A4E93" w:rsidRDefault="00421059" w:rsidP="00421059">
      <w:pPr>
        <w:pStyle w:val="6"/>
      </w:pPr>
      <w:bookmarkStart w:id="5014" w:name="_Toc130157671"/>
      <w:r w:rsidRPr="005A4E93">
        <w:rPr>
          <w:rFonts w:hint="eastAsia"/>
        </w:rPr>
        <w:t>判断是否安装</w:t>
      </w:r>
      <w:bookmarkEnd w:id="5014"/>
    </w:p>
    <w:p w:rsidR="00421059" w:rsidRPr="005A4E93" w:rsidRDefault="00421059" w:rsidP="00421059">
      <w:pPr>
        <w:ind w:firstLine="480"/>
      </w:pPr>
      <w:r w:rsidRPr="005A4E93">
        <w:rPr>
          <w:rFonts w:hint="eastAsia"/>
        </w:rPr>
        <w:lastRenderedPageBreak/>
        <w:t>点击“智能维护工具”菜单，首先会判断当前有没有安装智能维护工具</w:t>
      </w:r>
      <w:r w:rsidRPr="005A4E93">
        <w:rPr>
          <w:rFonts w:hint="eastAsia"/>
        </w:rPr>
        <w:t>APP</w:t>
      </w:r>
      <w:r w:rsidRPr="005A4E93">
        <w:rPr>
          <w:rFonts w:hint="eastAsia"/>
        </w:rPr>
        <w:t>，如果未安装，则弹出下载框进行下载安装；如果已安装，则直接打开智能维护工具</w:t>
      </w:r>
      <w:r w:rsidRPr="005A4E93">
        <w:rPr>
          <w:rFonts w:hint="eastAsia"/>
        </w:rPr>
        <w:t>APP</w:t>
      </w:r>
      <w:r w:rsidRPr="005A4E93">
        <w:rPr>
          <w:rFonts w:hint="eastAsia"/>
        </w:rPr>
        <w:t>。</w:t>
      </w:r>
    </w:p>
    <w:p w:rsidR="00421059" w:rsidRPr="005A4E93" w:rsidRDefault="00421059" w:rsidP="00421059">
      <w:pPr>
        <w:pStyle w:val="6"/>
      </w:pPr>
      <w:bookmarkStart w:id="5015" w:name="_Toc130157672"/>
      <w:r w:rsidRPr="005A4E93">
        <w:rPr>
          <w:rFonts w:hint="eastAsia"/>
        </w:rPr>
        <w:t>启动传参</w:t>
      </w:r>
      <w:bookmarkEnd w:id="5015"/>
    </w:p>
    <w:p w:rsidR="00421059" w:rsidRPr="005A4E93" w:rsidRDefault="00421059" w:rsidP="00421059">
      <w:pPr>
        <w:ind w:firstLine="480"/>
      </w:pPr>
      <w:r w:rsidRPr="005A4E93">
        <w:rPr>
          <w:rFonts w:hint="eastAsia"/>
        </w:rPr>
        <w:t>启动智能维护工具，根据要求传入相关字段，例如人员工号，所属公司，所属分公司等字段。</w:t>
      </w:r>
    </w:p>
    <w:p w:rsidR="00421059" w:rsidRPr="005A4E93" w:rsidRDefault="00421059" w:rsidP="00421059">
      <w:pPr>
        <w:pStyle w:val="5"/>
        <w:rPr>
          <w:szCs w:val="24"/>
        </w:rPr>
      </w:pPr>
      <w:bookmarkStart w:id="5016" w:name="_Toc130157673"/>
      <w:r w:rsidRPr="005A4E93">
        <w:rPr>
          <w:rFonts w:hint="eastAsia"/>
          <w:szCs w:val="24"/>
        </w:rPr>
        <w:t>网络体检工具集成</w:t>
      </w:r>
      <w:bookmarkEnd w:id="5016"/>
    </w:p>
    <w:p w:rsidR="00421059" w:rsidRPr="005A4E93" w:rsidRDefault="00421059" w:rsidP="00421059">
      <w:pPr>
        <w:pStyle w:val="6"/>
      </w:pPr>
      <w:bookmarkStart w:id="5017" w:name="_Toc130157674"/>
      <w:r w:rsidRPr="005A4E93">
        <w:rPr>
          <w:rFonts w:hint="eastAsia"/>
        </w:rPr>
        <w:t>网络体检工具</w:t>
      </w:r>
      <w:r w:rsidRPr="005A4E93">
        <w:rPr>
          <w:rFonts w:hint="eastAsia"/>
        </w:rPr>
        <w:t>SDK</w:t>
      </w:r>
      <w:r w:rsidRPr="005A4E93">
        <w:rPr>
          <w:rFonts w:hint="eastAsia"/>
        </w:rPr>
        <w:t>集成</w:t>
      </w:r>
      <w:bookmarkEnd w:id="5017"/>
    </w:p>
    <w:p w:rsidR="00421059" w:rsidRPr="005A4E93" w:rsidRDefault="00421059" w:rsidP="00421059">
      <w:pPr>
        <w:ind w:firstLine="480"/>
      </w:pPr>
      <w:r w:rsidRPr="005A4E93">
        <w:rPr>
          <w:rFonts w:hint="eastAsia"/>
        </w:rPr>
        <w:t>网络体检工具</w:t>
      </w:r>
      <w:r w:rsidRPr="005A4E93">
        <w:rPr>
          <w:rFonts w:hint="eastAsia"/>
        </w:rPr>
        <w:t>SDK</w:t>
      </w:r>
      <w:r w:rsidRPr="005A4E93">
        <w:rPr>
          <w:rFonts w:hint="eastAsia"/>
        </w:rPr>
        <w:t>集成到工程项目中。</w:t>
      </w:r>
    </w:p>
    <w:p w:rsidR="00421059" w:rsidRPr="005A4E93" w:rsidRDefault="00421059" w:rsidP="00421059">
      <w:pPr>
        <w:pStyle w:val="6"/>
      </w:pPr>
      <w:bookmarkStart w:id="5018" w:name="_Toc130157675"/>
      <w:r w:rsidRPr="005A4E93">
        <w:rPr>
          <w:rFonts w:hint="eastAsia"/>
        </w:rPr>
        <w:t>判断是否需要网络体检工单</w:t>
      </w:r>
      <w:bookmarkEnd w:id="5018"/>
    </w:p>
    <w:p w:rsidR="00421059" w:rsidRPr="005A4E93" w:rsidRDefault="00421059" w:rsidP="00421059">
      <w:pPr>
        <w:ind w:firstLine="480"/>
      </w:pPr>
      <w:r w:rsidRPr="005A4E93">
        <w:rPr>
          <w:rFonts w:hint="eastAsia"/>
        </w:rPr>
        <w:t>判断工单是否需要进行网络体检，如果是，展示网络体检按钮。如果不是，隐藏网络体检按钮。</w:t>
      </w:r>
    </w:p>
    <w:p w:rsidR="00421059" w:rsidRPr="005A4E93" w:rsidRDefault="00421059" w:rsidP="00421059">
      <w:pPr>
        <w:pStyle w:val="6"/>
      </w:pPr>
      <w:bookmarkStart w:id="5019" w:name="_Toc130157676"/>
      <w:r w:rsidRPr="005A4E93">
        <w:rPr>
          <w:rFonts w:hint="eastAsia"/>
        </w:rPr>
        <w:t>显示网络体检按钮</w:t>
      </w:r>
      <w:bookmarkEnd w:id="5019"/>
    </w:p>
    <w:p w:rsidR="00421059" w:rsidRPr="005A4E93" w:rsidRDefault="00421059" w:rsidP="00421059">
      <w:pPr>
        <w:ind w:firstLine="480"/>
      </w:pPr>
      <w:r w:rsidRPr="005A4E93">
        <w:rPr>
          <w:rFonts w:hint="eastAsia"/>
        </w:rPr>
        <w:t>需要进行网络体检的工单，显示网络体检按钮，点击按钮进行网络体检。</w:t>
      </w:r>
    </w:p>
    <w:p w:rsidR="00421059" w:rsidRPr="005A4E93" w:rsidRDefault="00421059" w:rsidP="00421059">
      <w:pPr>
        <w:pStyle w:val="6"/>
      </w:pPr>
      <w:bookmarkStart w:id="5020" w:name="_Toc130157677"/>
      <w:r w:rsidRPr="005A4E93">
        <w:rPr>
          <w:rFonts w:hint="eastAsia"/>
        </w:rPr>
        <w:t>判断是否安装</w:t>
      </w:r>
      <w:bookmarkEnd w:id="5020"/>
    </w:p>
    <w:p w:rsidR="00421059" w:rsidRPr="005A4E93" w:rsidRDefault="00421059" w:rsidP="00421059">
      <w:pPr>
        <w:ind w:firstLine="480"/>
      </w:pPr>
      <w:r w:rsidRPr="005A4E93">
        <w:rPr>
          <w:rFonts w:hint="eastAsia"/>
        </w:rPr>
        <w:t>点击“网络体检”按钮，首先会判断当前有没有安装网络体检工具</w:t>
      </w:r>
      <w:r w:rsidRPr="005A4E93">
        <w:rPr>
          <w:rFonts w:hint="eastAsia"/>
        </w:rPr>
        <w:t>APP</w:t>
      </w:r>
      <w:r w:rsidRPr="005A4E93">
        <w:rPr>
          <w:rFonts w:hint="eastAsia"/>
        </w:rPr>
        <w:t>，如果未安装，则弹出下载框进行下载安装；如果已安装，则直接打开网络体检工具</w:t>
      </w:r>
      <w:r w:rsidRPr="005A4E93">
        <w:rPr>
          <w:rFonts w:hint="eastAsia"/>
        </w:rPr>
        <w:t>APP</w:t>
      </w:r>
      <w:r w:rsidRPr="005A4E93">
        <w:rPr>
          <w:rFonts w:hint="eastAsia"/>
        </w:rPr>
        <w:t>。</w:t>
      </w:r>
    </w:p>
    <w:p w:rsidR="00421059" w:rsidRPr="005A4E93" w:rsidRDefault="00421059" w:rsidP="00421059">
      <w:pPr>
        <w:pStyle w:val="6"/>
      </w:pPr>
      <w:bookmarkStart w:id="5021" w:name="_Toc130157678"/>
      <w:r w:rsidRPr="005A4E93">
        <w:rPr>
          <w:rFonts w:hint="eastAsia"/>
        </w:rPr>
        <w:t>启动传参</w:t>
      </w:r>
      <w:bookmarkEnd w:id="5021"/>
    </w:p>
    <w:p w:rsidR="00421059" w:rsidRPr="005A4E93" w:rsidRDefault="00421059" w:rsidP="00421059">
      <w:pPr>
        <w:ind w:firstLine="480"/>
      </w:pPr>
      <w:r w:rsidRPr="005A4E93">
        <w:rPr>
          <w:rFonts w:hint="eastAsia"/>
        </w:rPr>
        <w:t>启动网络体检工具，根据要求传入相关字段，例如装维工号，省份编码，宽带账号，工单号，所属公司，所属分公司等字段。</w:t>
      </w:r>
    </w:p>
    <w:p w:rsidR="00421059" w:rsidRPr="005A4E93" w:rsidRDefault="00421059" w:rsidP="00421059">
      <w:pPr>
        <w:pStyle w:val="6"/>
      </w:pPr>
      <w:bookmarkStart w:id="5022" w:name="_Toc130157679"/>
      <w:r w:rsidRPr="005A4E93">
        <w:rPr>
          <w:rFonts w:hint="eastAsia"/>
        </w:rPr>
        <w:lastRenderedPageBreak/>
        <w:t>返回数据展示并保存</w:t>
      </w:r>
      <w:bookmarkEnd w:id="5022"/>
    </w:p>
    <w:p w:rsidR="00E25A13" w:rsidRDefault="00421059" w:rsidP="00A52098">
      <w:pPr>
        <w:ind w:firstLine="480"/>
      </w:pPr>
      <w:r w:rsidRPr="005A4E93">
        <w:rPr>
          <w:rFonts w:hint="eastAsia"/>
        </w:rPr>
        <w:t>进行网络体检后，会返回数据到装维</w:t>
      </w:r>
      <w:r w:rsidRPr="005A4E93">
        <w:rPr>
          <w:rFonts w:hint="eastAsia"/>
        </w:rPr>
        <w:t>APP</w:t>
      </w:r>
      <w:r w:rsidRPr="005A4E93">
        <w:rPr>
          <w:rFonts w:hint="eastAsia"/>
        </w:rPr>
        <w:t>，需要将数据按要求格式展示并保存起来。</w:t>
      </w:r>
    </w:p>
    <w:p w:rsidR="00A52098" w:rsidRDefault="00A52098" w:rsidP="00A52098">
      <w:pPr>
        <w:pStyle w:val="24"/>
      </w:pPr>
      <w:bookmarkStart w:id="5023" w:name="_Toc129958121"/>
      <w:bookmarkStart w:id="5024" w:name="_Toc130157680"/>
      <w:r w:rsidRPr="005A4E93">
        <w:t>家宽投诉流程扩容</w:t>
      </w:r>
      <w:bookmarkEnd w:id="5023"/>
      <w:bookmarkEnd w:id="5024"/>
    </w:p>
    <w:p w:rsidR="00A52098" w:rsidRPr="00A52098" w:rsidRDefault="00A52098" w:rsidP="00A52098">
      <w:pPr>
        <w:pStyle w:val="30"/>
        <w:ind w:left="720"/>
      </w:pPr>
      <w:bookmarkStart w:id="5025" w:name="_Toc130157681"/>
      <w:r>
        <w:t>家宽投诉流程施工扩容</w:t>
      </w:r>
      <w:bookmarkEnd w:id="5025"/>
    </w:p>
    <w:p w:rsidR="00A52098" w:rsidRPr="005A4E93" w:rsidRDefault="00A52098" w:rsidP="00A52098">
      <w:pPr>
        <w:pStyle w:val="40"/>
        <w:ind w:left="720"/>
      </w:pPr>
      <w:bookmarkStart w:id="5026" w:name="_Toc129958122"/>
      <w:bookmarkStart w:id="5027" w:name="_Toc130157682"/>
      <w:r w:rsidRPr="005A4E93">
        <w:t>上门施工改约扩容</w:t>
      </w:r>
      <w:bookmarkEnd w:id="5026"/>
      <w:bookmarkEnd w:id="5027"/>
    </w:p>
    <w:p w:rsidR="00A52098" w:rsidRPr="005A4E93" w:rsidRDefault="00A52098" w:rsidP="00A52098">
      <w:pPr>
        <w:pStyle w:val="5"/>
        <w:rPr>
          <w:szCs w:val="24"/>
        </w:rPr>
      </w:pPr>
      <w:bookmarkStart w:id="5028" w:name="_Toc129958123"/>
      <w:bookmarkStart w:id="5029" w:name="_Toc130157683"/>
      <w:r w:rsidRPr="005A4E93">
        <w:rPr>
          <w:szCs w:val="24"/>
        </w:rPr>
        <w:t>上门</w:t>
      </w:r>
      <w:r w:rsidRPr="00ED12AC">
        <w:t>施工</w:t>
      </w:r>
      <w:r w:rsidRPr="005A4E93">
        <w:rPr>
          <w:szCs w:val="24"/>
        </w:rPr>
        <w:t>改约</w:t>
      </w:r>
      <w:r>
        <w:rPr>
          <w:szCs w:val="24"/>
        </w:rPr>
        <w:t>数据文件</w:t>
      </w:r>
      <w:bookmarkEnd w:id="5028"/>
      <w:bookmarkEnd w:id="5029"/>
    </w:p>
    <w:p w:rsidR="00A52098" w:rsidRPr="005A4E93" w:rsidRDefault="00A52098" w:rsidP="00A52098">
      <w:pPr>
        <w:pStyle w:val="6"/>
        <w:rPr>
          <w:b/>
          <w:bCs/>
        </w:rPr>
      </w:pPr>
      <w:bookmarkStart w:id="5030" w:name="_Toc130157684"/>
      <w:r w:rsidRPr="005A4E93">
        <w:t>改约信息表</w:t>
      </w:r>
      <w:bookmarkEnd w:id="5030"/>
    </w:p>
    <w:p w:rsidR="00A52098" w:rsidRPr="005A4E93" w:rsidRDefault="00A52098" w:rsidP="00A52098">
      <w:pPr>
        <w:pStyle w:val="affffffffffffffffff1"/>
        <w:ind w:firstLineChars="200" w:firstLine="480"/>
        <w:rPr>
          <w:szCs w:val="24"/>
        </w:rPr>
      </w:pPr>
      <w:r w:rsidRPr="005A4E93">
        <w:rPr>
          <w:szCs w:val="24"/>
        </w:rPr>
        <w:t>用于存储改约原因编码、改约原因、改约类型、推送类型、赔付类型、新增日期、更新日期、操作人信息。</w:t>
      </w:r>
    </w:p>
    <w:p w:rsidR="00A52098" w:rsidRPr="005A4E93" w:rsidRDefault="00A52098" w:rsidP="00A52098">
      <w:pPr>
        <w:pStyle w:val="afffffffffffffffffffffffff7"/>
        <w:spacing w:line="360" w:lineRule="auto"/>
        <w:ind w:firstLineChars="0" w:firstLine="0"/>
        <w:rPr>
          <w:sz w:val="24"/>
          <w:szCs w:val="24"/>
          <w:lang w:val="en-US"/>
        </w:rPr>
      </w:pPr>
    </w:p>
    <w:p w:rsidR="00A52098" w:rsidRDefault="00A52098" w:rsidP="00A52098">
      <w:pPr>
        <w:pStyle w:val="5"/>
      </w:pPr>
      <w:bookmarkStart w:id="5031" w:name="_Toc129958124"/>
      <w:bookmarkStart w:id="5032" w:name="_Toc130157685"/>
      <w:r w:rsidRPr="005A4E93">
        <w:t>上门施工改约扩容</w:t>
      </w:r>
      <w:r>
        <w:rPr>
          <w:rFonts w:hint="eastAsia"/>
        </w:rPr>
        <w:t>功能说明</w:t>
      </w:r>
      <w:bookmarkEnd w:id="5031"/>
      <w:bookmarkEnd w:id="5032"/>
    </w:p>
    <w:p w:rsidR="00A52098" w:rsidRDefault="00A52098" w:rsidP="00A52098">
      <w:pPr>
        <w:pStyle w:val="6"/>
        <w:rPr>
          <w:szCs w:val="24"/>
        </w:rPr>
      </w:pPr>
      <w:bookmarkStart w:id="5033" w:name="_Toc130157686"/>
      <w:r w:rsidRPr="005A4E93">
        <w:rPr>
          <w:rFonts w:hint="eastAsia"/>
          <w:szCs w:val="24"/>
        </w:rPr>
        <w:t>改约原因选项</w:t>
      </w:r>
      <w:r>
        <w:rPr>
          <w:rFonts w:hint="eastAsia"/>
          <w:szCs w:val="24"/>
        </w:rPr>
        <w:t>查询</w:t>
      </w:r>
      <w:bookmarkEnd w:id="5033"/>
    </w:p>
    <w:p w:rsidR="00A52098" w:rsidRPr="008365CE" w:rsidRDefault="00A52098" w:rsidP="00A52098">
      <w:pPr>
        <w:ind w:firstLine="420"/>
      </w:pPr>
      <w:r>
        <w:rPr>
          <w:rFonts w:hint="eastAsia"/>
        </w:rPr>
        <w:t>在</w:t>
      </w:r>
      <w:r>
        <w:rPr>
          <w:rFonts w:hint="eastAsia"/>
        </w:rPr>
        <w:t>APP</w:t>
      </w:r>
      <w:r>
        <w:rPr>
          <w:rFonts w:hint="eastAsia"/>
        </w:rPr>
        <w:t>端查询展示改约原因、改约原因编码；</w:t>
      </w:r>
    </w:p>
    <w:p w:rsidR="00A52098" w:rsidRDefault="00A52098" w:rsidP="00A52098">
      <w:pPr>
        <w:pStyle w:val="6"/>
      </w:pPr>
      <w:bookmarkStart w:id="5034" w:name="_Toc130157687"/>
      <w:r>
        <w:rPr>
          <w:rFonts w:hint="eastAsia"/>
        </w:rPr>
        <w:t>改约原因选项修改</w:t>
      </w:r>
      <w:bookmarkEnd w:id="5034"/>
    </w:p>
    <w:p w:rsidR="00A52098" w:rsidRPr="008365CE" w:rsidRDefault="00A52098" w:rsidP="00A52098">
      <w:pPr>
        <w:ind w:left="420" w:firstLine="420"/>
      </w:pPr>
      <w:r>
        <w:rPr>
          <w:rFonts w:hint="eastAsia"/>
        </w:rPr>
        <w:t>修改改约原因</w:t>
      </w:r>
      <w:r w:rsidRPr="00D72D49">
        <w:rPr>
          <w:rFonts w:hint="eastAsia"/>
        </w:rPr>
        <w:t>不可抗力</w:t>
      </w:r>
      <w:r w:rsidRPr="00D72D49">
        <w:rPr>
          <w:rFonts w:hint="eastAsia"/>
        </w:rPr>
        <w:t xml:space="preserve">: </w:t>
      </w:r>
      <w:r w:rsidRPr="00D72D49">
        <w:rPr>
          <w:rFonts w:hint="eastAsia"/>
        </w:rPr>
        <w:t>疫情、地震、道路阻断无法进入</w:t>
      </w:r>
      <w:r>
        <w:rPr>
          <w:rFonts w:hint="eastAsia"/>
        </w:rPr>
        <w:t>的改约类型为非客户原因，需要推送</w:t>
      </w:r>
      <w:r>
        <w:rPr>
          <w:rFonts w:hint="eastAsia"/>
        </w:rPr>
        <w:t>BOSS</w:t>
      </w:r>
      <w:r>
        <w:rPr>
          <w:rFonts w:hint="eastAsia"/>
        </w:rPr>
        <w:t>进行流量赔付；</w:t>
      </w:r>
    </w:p>
    <w:p w:rsidR="00A52098" w:rsidRDefault="00A52098" w:rsidP="00A52098">
      <w:pPr>
        <w:pStyle w:val="6"/>
      </w:pPr>
      <w:bookmarkStart w:id="5035" w:name="_Toc130157688"/>
      <w:r>
        <w:rPr>
          <w:rFonts w:hint="eastAsia"/>
        </w:rPr>
        <w:t>改约原因选项新增</w:t>
      </w:r>
      <w:bookmarkEnd w:id="5035"/>
    </w:p>
    <w:p w:rsidR="00A52098" w:rsidRPr="005A4E93" w:rsidRDefault="00A52098" w:rsidP="00A52098">
      <w:pPr>
        <w:ind w:firstLine="420"/>
        <w:rPr>
          <w:szCs w:val="24"/>
        </w:rPr>
      </w:pPr>
      <w:r>
        <w:rPr>
          <w:rFonts w:hint="eastAsia"/>
        </w:rPr>
        <w:t>在</w:t>
      </w:r>
      <w:r>
        <w:rPr>
          <w:rFonts w:hint="eastAsia"/>
        </w:rPr>
        <w:t>APP</w:t>
      </w:r>
      <w:r>
        <w:rPr>
          <w:rFonts w:hint="eastAsia"/>
        </w:rPr>
        <w:t>端改约时候新增</w:t>
      </w:r>
      <w:r w:rsidRPr="008365CE">
        <w:rPr>
          <w:rFonts w:hint="eastAsia"/>
        </w:rPr>
        <w:t>不可抗力</w:t>
      </w:r>
      <w:r w:rsidRPr="008365CE">
        <w:rPr>
          <w:rFonts w:hint="eastAsia"/>
        </w:rPr>
        <w:t xml:space="preserve">: </w:t>
      </w:r>
      <w:r w:rsidRPr="008365CE">
        <w:rPr>
          <w:rFonts w:hint="eastAsia"/>
        </w:rPr>
        <w:t>疫情、地震、道路阻断无法进入</w:t>
      </w:r>
      <w:r>
        <w:rPr>
          <w:rFonts w:hint="eastAsia"/>
        </w:rPr>
        <w:t>的改约原因，供装维人员选择。</w:t>
      </w:r>
      <w:r w:rsidRPr="005A4E93">
        <w:rPr>
          <w:rFonts w:hint="eastAsia"/>
          <w:szCs w:val="24"/>
        </w:rPr>
        <w:t>并存储改约原因信息，以及改约日志记录。</w:t>
      </w:r>
    </w:p>
    <w:p w:rsidR="00A52098" w:rsidRPr="005A4E93" w:rsidRDefault="00A52098" w:rsidP="00A52098">
      <w:pPr>
        <w:pStyle w:val="6"/>
        <w:rPr>
          <w:szCs w:val="24"/>
        </w:rPr>
      </w:pPr>
      <w:bookmarkStart w:id="5036" w:name="_Toc130157689"/>
      <w:r w:rsidRPr="005A4E93">
        <w:rPr>
          <w:rFonts w:hint="eastAsia"/>
          <w:szCs w:val="24"/>
        </w:rPr>
        <w:lastRenderedPageBreak/>
        <w:t>全量明细改约原因</w:t>
      </w:r>
      <w:r>
        <w:rPr>
          <w:rFonts w:hint="eastAsia"/>
          <w:szCs w:val="24"/>
        </w:rPr>
        <w:t>查询</w:t>
      </w:r>
      <w:bookmarkEnd w:id="5036"/>
    </w:p>
    <w:p w:rsidR="00A52098" w:rsidRPr="005A4E93" w:rsidRDefault="00A52098" w:rsidP="00A52098">
      <w:pPr>
        <w:pStyle w:val="affffffffffffffffff1"/>
        <w:ind w:firstLine="480"/>
        <w:rPr>
          <w:szCs w:val="24"/>
        </w:rPr>
      </w:pPr>
      <w:r w:rsidRPr="005A4E93">
        <w:rPr>
          <w:rFonts w:hint="eastAsia"/>
          <w:szCs w:val="24"/>
        </w:rPr>
        <w:t>修改全量明细报表，增加新增改约原因</w:t>
      </w:r>
      <w:r>
        <w:rPr>
          <w:rFonts w:hint="eastAsia"/>
          <w:szCs w:val="24"/>
        </w:rPr>
        <w:t>查询</w:t>
      </w:r>
      <w:r w:rsidRPr="005A4E93">
        <w:rPr>
          <w:rFonts w:hint="eastAsia"/>
          <w:szCs w:val="24"/>
        </w:rPr>
        <w:t>展示。</w:t>
      </w:r>
    </w:p>
    <w:p w:rsidR="00A52098" w:rsidRPr="005A4E93" w:rsidRDefault="00A52098" w:rsidP="00A52098">
      <w:pPr>
        <w:pStyle w:val="6"/>
        <w:rPr>
          <w:szCs w:val="24"/>
        </w:rPr>
      </w:pPr>
      <w:bookmarkStart w:id="5037" w:name="_Toc130157690"/>
      <w:r w:rsidRPr="005A4E93">
        <w:rPr>
          <w:rFonts w:hint="eastAsia"/>
          <w:szCs w:val="24"/>
        </w:rPr>
        <w:t>推送</w:t>
      </w:r>
      <w:r w:rsidRPr="005A4E93">
        <w:rPr>
          <w:rFonts w:hint="eastAsia"/>
          <w:szCs w:val="24"/>
        </w:rPr>
        <w:t>BOSS</w:t>
      </w:r>
      <w:r w:rsidRPr="005A4E93">
        <w:rPr>
          <w:rFonts w:hint="eastAsia"/>
          <w:szCs w:val="24"/>
        </w:rPr>
        <w:t>进行流量赔付接口</w:t>
      </w:r>
      <w:bookmarkEnd w:id="5037"/>
    </w:p>
    <w:p w:rsidR="00A52098" w:rsidRPr="00AF04A1" w:rsidRDefault="00A52098" w:rsidP="00A52098">
      <w:pPr>
        <w:pStyle w:val="affffffffffffffffff1"/>
        <w:ind w:firstLine="480"/>
        <w:rPr>
          <w:szCs w:val="24"/>
        </w:rPr>
      </w:pPr>
      <w:r w:rsidRPr="005A4E93">
        <w:rPr>
          <w:rFonts w:hint="eastAsia"/>
          <w:szCs w:val="24"/>
        </w:rPr>
        <w:t>根据新增改约原因</w:t>
      </w:r>
      <w:r>
        <w:rPr>
          <w:rFonts w:hint="eastAsia"/>
          <w:szCs w:val="24"/>
        </w:rPr>
        <w:t>：</w:t>
      </w:r>
      <w:r w:rsidRPr="008365CE">
        <w:rPr>
          <w:rFonts w:hint="eastAsia"/>
          <w:szCs w:val="24"/>
        </w:rPr>
        <w:t>不可抗力</w:t>
      </w:r>
      <w:r w:rsidRPr="008365CE">
        <w:rPr>
          <w:rFonts w:hint="eastAsia"/>
          <w:szCs w:val="24"/>
        </w:rPr>
        <w:t xml:space="preserve">: </w:t>
      </w:r>
      <w:r w:rsidRPr="008365CE">
        <w:rPr>
          <w:rFonts w:hint="eastAsia"/>
          <w:szCs w:val="24"/>
        </w:rPr>
        <w:t>疫情、地震、道路阻断无法进入</w:t>
      </w:r>
      <w:r w:rsidRPr="005A4E93">
        <w:rPr>
          <w:rFonts w:hint="eastAsia"/>
          <w:szCs w:val="24"/>
        </w:rPr>
        <w:t>，推送该改约的定单信息到</w:t>
      </w:r>
      <w:r w:rsidRPr="005A4E93">
        <w:rPr>
          <w:rFonts w:hint="eastAsia"/>
          <w:szCs w:val="24"/>
        </w:rPr>
        <w:t>BOSS</w:t>
      </w:r>
      <w:r w:rsidRPr="005A4E93">
        <w:rPr>
          <w:rFonts w:hint="eastAsia"/>
          <w:szCs w:val="24"/>
        </w:rPr>
        <w:t>系统，进行流量赔付。</w:t>
      </w:r>
    </w:p>
    <w:p w:rsidR="00A52098" w:rsidRPr="005A4E93" w:rsidRDefault="00A52098" w:rsidP="00A52098">
      <w:pPr>
        <w:pStyle w:val="40"/>
        <w:ind w:left="720"/>
      </w:pPr>
      <w:bookmarkStart w:id="5038" w:name="_Toc129958125"/>
      <w:bookmarkStart w:id="5039" w:name="_Toc130157691"/>
      <w:r w:rsidRPr="005A4E93">
        <w:t>上门施工签到提醒扩容</w:t>
      </w:r>
      <w:bookmarkEnd w:id="5038"/>
      <w:bookmarkEnd w:id="5039"/>
    </w:p>
    <w:p w:rsidR="00A52098" w:rsidRDefault="00A52098" w:rsidP="00A52098">
      <w:pPr>
        <w:pStyle w:val="5"/>
      </w:pPr>
      <w:bookmarkStart w:id="5040" w:name="_Toc129958126"/>
      <w:bookmarkStart w:id="5041" w:name="_Toc130157692"/>
      <w:r w:rsidRPr="005A4E93">
        <w:t>上门施工签到提醒扩容</w:t>
      </w:r>
      <w:r>
        <w:rPr>
          <w:rFonts w:hint="eastAsia"/>
        </w:rPr>
        <w:t>功能说明</w:t>
      </w:r>
      <w:bookmarkEnd w:id="5040"/>
      <w:bookmarkEnd w:id="5041"/>
    </w:p>
    <w:p w:rsidR="00A52098" w:rsidRPr="005A4E93" w:rsidRDefault="00A52098" w:rsidP="00A52098">
      <w:pPr>
        <w:pStyle w:val="6"/>
        <w:rPr>
          <w:szCs w:val="24"/>
        </w:rPr>
      </w:pPr>
      <w:bookmarkStart w:id="5042" w:name="_Toc130157693"/>
      <w:r w:rsidRPr="005A4E93">
        <w:rPr>
          <w:rFonts w:hint="eastAsia"/>
          <w:szCs w:val="24"/>
        </w:rPr>
        <w:t>投诉签到修改</w:t>
      </w:r>
      <w:bookmarkEnd w:id="5042"/>
    </w:p>
    <w:p w:rsidR="00A52098" w:rsidRPr="005A4E93" w:rsidRDefault="00A52098" w:rsidP="00A52098">
      <w:pPr>
        <w:pStyle w:val="affffffffffffffffff1"/>
        <w:ind w:firstLine="480"/>
        <w:rPr>
          <w:szCs w:val="24"/>
        </w:rPr>
      </w:pPr>
      <w:r w:rsidRPr="005A4E93">
        <w:rPr>
          <w:rFonts w:hint="eastAsia"/>
          <w:szCs w:val="24"/>
        </w:rPr>
        <w:t>签到提醒内容修改，直接改为请确认是否签到。</w:t>
      </w:r>
    </w:p>
    <w:p w:rsidR="00A52098" w:rsidRPr="005A4E93" w:rsidRDefault="00A52098" w:rsidP="00A52098">
      <w:pPr>
        <w:pStyle w:val="6"/>
        <w:rPr>
          <w:szCs w:val="24"/>
        </w:rPr>
      </w:pPr>
      <w:bookmarkStart w:id="5043" w:name="_Toc130157694"/>
      <w:r w:rsidRPr="005A4E93">
        <w:rPr>
          <w:rFonts w:hint="eastAsia"/>
          <w:szCs w:val="24"/>
        </w:rPr>
        <w:t>开通签到提示修改</w:t>
      </w:r>
      <w:bookmarkEnd w:id="5043"/>
    </w:p>
    <w:p w:rsidR="00A52098" w:rsidRPr="00F105B1" w:rsidRDefault="00A52098" w:rsidP="00A52098">
      <w:pPr>
        <w:pStyle w:val="affffffffffffffffff1"/>
        <w:ind w:firstLine="480"/>
        <w:rPr>
          <w:szCs w:val="24"/>
        </w:rPr>
      </w:pPr>
      <w:r w:rsidRPr="005A4E93">
        <w:rPr>
          <w:rFonts w:hint="eastAsia"/>
          <w:szCs w:val="24"/>
        </w:rPr>
        <w:t>签到提醒内容修改，直接改为请确认是否签到。</w:t>
      </w:r>
    </w:p>
    <w:p w:rsidR="00A52098" w:rsidRPr="005A4E93" w:rsidRDefault="00A52098" w:rsidP="00A52098">
      <w:pPr>
        <w:pStyle w:val="40"/>
        <w:ind w:left="720"/>
      </w:pPr>
      <w:bookmarkStart w:id="5044" w:name="_Toc129958127"/>
      <w:bookmarkStart w:id="5045" w:name="_Toc130157695"/>
      <w:r w:rsidRPr="005A4E93">
        <w:t>投诉回单扩容</w:t>
      </w:r>
      <w:bookmarkEnd w:id="5044"/>
      <w:bookmarkEnd w:id="5045"/>
    </w:p>
    <w:p w:rsidR="00A52098" w:rsidRPr="005A4E93" w:rsidRDefault="00A52098" w:rsidP="00A52098">
      <w:pPr>
        <w:pStyle w:val="5"/>
        <w:rPr>
          <w:szCs w:val="24"/>
        </w:rPr>
      </w:pPr>
      <w:bookmarkStart w:id="5046" w:name="_Toc129958128"/>
      <w:bookmarkStart w:id="5047" w:name="_Toc130157696"/>
      <w:r w:rsidRPr="005A4E93">
        <w:rPr>
          <w:szCs w:val="24"/>
        </w:rPr>
        <w:t>投诉</w:t>
      </w:r>
      <w:r w:rsidRPr="00ED12AC">
        <w:t>回单</w:t>
      </w:r>
      <w:r w:rsidRPr="005A4E93">
        <w:rPr>
          <w:szCs w:val="24"/>
        </w:rPr>
        <w:t>数据</w:t>
      </w:r>
      <w:bookmarkEnd w:id="5046"/>
      <w:r>
        <w:rPr>
          <w:rFonts w:hint="eastAsia"/>
          <w:szCs w:val="24"/>
        </w:rPr>
        <w:t>文件</w:t>
      </w:r>
      <w:bookmarkEnd w:id="5047"/>
    </w:p>
    <w:p w:rsidR="00A52098" w:rsidRPr="005A4E93" w:rsidRDefault="00A52098" w:rsidP="00A52098">
      <w:pPr>
        <w:pStyle w:val="6"/>
        <w:rPr>
          <w:b/>
          <w:bCs/>
        </w:rPr>
      </w:pPr>
      <w:bookmarkStart w:id="5048" w:name="_Toc130157697"/>
      <w:r w:rsidRPr="005A4E93">
        <w:t>回单</w:t>
      </w:r>
      <w:r>
        <w:t>数据文件</w:t>
      </w:r>
      <w:bookmarkEnd w:id="5048"/>
    </w:p>
    <w:p w:rsidR="00A52098" w:rsidRPr="005A4E93" w:rsidRDefault="00A52098" w:rsidP="00A52098">
      <w:pPr>
        <w:pStyle w:val="affffffffffffffffff1"/>
        <w:ind w:firstLineChars="200" w:firstLine="480"/>
        <w:rPr>
          <w:szCs w:val="24"/>
          <w:lang w:val="x-none" w:eastAsia="x-none"/>
        </w:rPr>
      </w:pPr>
      <w:r w:rsidRPr="005A4E93">
        <w:rPr>
          <w:szCs w:val="24"/>
          <w:lang w:val="x-none" w:eastAsia="x-none"/>
        </w:rPr>
        <w:t>用于存储</w:t>
      </w:r>
      <w:r w:rsidRPr="005A4E93">
        <w:rPr>
          <w:rFonts w:hint="eastAsia"/>
          <w:szCs w:val="24"/>
        </w:rPr>
        <w:t>是否上门（是</w:t>
      </w:r>
      <w:r w:rsidRPr="005A4E93">
        <w:rPr>
          <w:rFonts w:hint="eastAsia"/>
          <w:szCs w:val="24"/>
        </w:rPr>
        <w:t>/</w:t>
      </w:r>
      <w:r w:rsidRPr="005A4E93">
        <w:rPr>
          <w:rFonts w:hint="eastAsia"/>
          <w:szCs w:val="24"/>
        </w:rPr>
        <w:t>否）、故障是否解决（是</w:t>
      </w:r>
      <w:r w:rsidRPr="005A4E93">
        <w:rPr>
          <w:rFonts w:hint="eastAsia"/>
          <w:szCs w:val="24"/>
        </w:rPr>
        <w:t>/</w:t>
      </w:r>
      <w:r w:rsidRPr="005A4E93">
        <w:rPr>
          <w:rFonts w:hint="eastAsia"/>
          <w:szCs w:val="24"/>
        </w:rPr>
        <w:t>否）、故障定位：客户家内部（客户入户后）；分纤箱至用户入户之间；园区光交至分纤箱（含）之间；园区光交以上。故障责任原因一级、故障责任原因二级、故障责任原因三级、故障责任原因四级、故障责任原因五级、备注等字段。</w:t>
      </w:r>
    </w:p>
    <w:p w:rsidR="00A52098" w:rsidRPr="005A4E93" w:rsidRDefault="00A52098" w:rsidP="00A52098">
      <w:pPr>
        <w:pStyle w:val="6"/>
        <w:rPr>
          <w:b/>
          <w:bCs/>
        </w:rPr>
      </w:pPr>
      <w:bookmarkStart w:id="5049" w:name="_Toc130157698"/>
      <w:r w:rsidRPr="005A4E93">
        <w:t>质检</w:t>
      </w:r>
      <w:r>
        <w:t>数据文件</w:t>
      </w:r>
      <w:bookmarkEnd w:id="5049"/>
    </w:p>
    <w:p w:rsidR="00A52098" w:rsidRPr="005A4E93" w:rsidRDefault="00A52098" w:rsidP="00A52098">
      <w:pPr>
        <w:pStyle w:val="affffffffffffffffff1"/>
        <w:ind w:firstLineChars="200" w:firstLine="480"/>
        <w:rPr>
          <w:szCs w:val="24"/>
        </w:rPr>
      </w:pPr>
      <w:r w:rsidRPr="005A4E93">
        <w:rPr>
          <w:szCs w:val="24"/>
        </w:rPr>
        <w:t>用于存储中台质检结果，包含：客户是否满意、故障是否解决、装维回单结果是否正确、故障原因、质检是否通过、质检人信息等信息。</w:t>
      </w:r>
    </w:p>
    <w:p w:rsidR="00A52098" w:rsidRPr="005A4E93" w:rsidRDefault="00A52098" w:rsidP="00A52098">
      <w:pPr>
        <w:ind w:firstLine="480"/>
      </w:pPr>
    </w:p>
    <w:p w:rsidR="00A52098" w:rsidRDefault="00A52098" w:rsidP="00A52098">
      <w:pPr>
        <w:pStyle w:val="5"/>
      </w:pPr>
      <w:bookmarkStart w:id="5050" w:name="_Toc129958129"/>
      <w:bookmarkStart w:id="5051" w:name="_Toc130157699"/>
      <w:r>
        <w:rPr>
          <w:rFonts w:hint="eastAsia"/>
        </w:rPr>
        <w:lastRenderedPageBreak/>
        <w:t>投诉回单扩容功能说明</w:t>
      </w:r>
      <w:bookmarkEnd w:id="5050"/>
      <w:bookmarkEnd w:id="5051"/>
    </w:p>
    <w:p w:rsidR="00A52098" w:rsidRPr="005A4E93" w:rsidRDefault="00A52098" w:rsidP="00A52098">
      <w:pPr>
        <w:pStyle w:val="6"/>
        <w:rPr>
          <w:szCs w:val="24"/>
        </w:rPr>
      </w:pPr>
      <w:bookmarkStart w:id="5052" w:name="_Toc130157700"/>
      <w:r w:rsidRPr="005A4E93">
        <w:rPr>
          <w:rFonts w:hint="eastAsia"/>
          <w:szCs w:val="24"/>
        </w:rPr>
        <w:t>APP</w:t>
      </w:r>
      <w:r w:rsidRPr="005A4E93">
        <w:rPr>
          <w:rFonts w:hint="eastAsia"/>
          <w:szCs w:val="24"/>
        </w:rPr>
        <w:t>端回单字段新增</w:t>
      </w:r>
      <w:bookmarkEnd w:id="5052"/>
    </w:p>
    <w:p w:rsidR="00A52098" w:rsidRDefault="00A52098" w:rsidP="00A52098">
      <w:pPr>
        <w:pStyle w:val="affffffffffffffffff1"/>
        <w:ind w:firstLineChars="200" w:firstLine="480"/>
        <w:rPr>
          <w:szCs w:val="24"/>
        </w:rPr>
      </w:pPr>
      <w:r w:rsidRPr="005A4E93">
        <w:rPr>
          <w:rFonts w:hint="eastAsia"/>
          <w:szCs w:val="24"/>
        </w:rPr>
        <w:t>智慧家庭</w:t>
      </w:r>
      <w:r w:rsidRPr="005A4E93">
        <w:rPr>
          <w:rFonts w:hint="eastAsia"/>
          <w:szCs w:val="24"/>
        </w:rPr>
        <w:t>APP</w:t>
      </w:r>
      <w:r w:rsidRPr="005A4E93">
        <w:rPr>
          <w:rFonts w:hint="eastAsia"/>
          <w:szCs w:val="24"/>
        </w:rPr>
        <w:t>端，装维回单环节，新增：是否上门（是</w:t>
      </w:r>
      <w:r w:rsidRPr="005A4E93">
        <w:rPr>
          <w:rFonts w:hint="eastAsia"/>
          <w:szCs w:val="24"/>
        </w:rPr>
        <w:t>/</w:t>
      </w:r>
      <w:r w:rsidRPr="005A4E93">
        <w:rPr>
          <w:rFonts w:hint="eastAsia"/>
          <w:szCs w:val="24"/>
        </w:rPr>
        <w:t>否）、故障是否解决（是</w:t>
      </w:r>
      <w:r w:rsidRPr="005A4E93">
        <w:rPr>
          <w:rFonts w:hint="eastAsia"/>
          <w:szCs w:val="24"/>
        </w:rPr>
        <w:t>/</w:t>
      </w:r>
      <w:r w:rsidRPr="005A4E93">
        <w:rPr>
          <w:rFonts w:hint="eastAsia"/>
          <w:szCs w:val="24"/>
        </w:rPr>
        <w:t>否）、故障定位：客户家内部（客户入户后）；分纤箱至用户入户之间；园区光交至分纤箱（含）之间；园区光交以上。故障责任原因一级、故障责任原因二级、故障责任原因三级、故障责任原因四级、故障责任原因五级。具体见责任原因枚举。备注：三级原因为其他的必填。</w:t>
      </w:r>
    </w:p>
    <w:p w:rsidR="00A52098" w:rsidRDefault="00A52098" w:rsidP="00A52098">
      <w:pPr>
        <w:pStyle w:val="6"/>
        <w:rPr>
          <w:szCs w:val="24"/>
        </w:rPr>
      </w:pPr>
      <w:bookmarkStart w:id="5053" w:name="_Toc130157701"/>
      <w:r>
        <w:rPr>
          <w:rFonts w:hint="eastAsia"/>
          <w:szCs w:val="24"/>
        </w:rPr>
        <w:t>APP</w:t>
      </w:r>
      <w:r>
        <w:rPr>
          <w:rFonts w:hint="eastAsia"/>
          <w:szCs w:val="24"/>
        </w:rPr>
        <w:t>端</w:t>
      </w:r>
      <w:r>
        <w:rPr>
          <w:rFonts w:hint="eastAsia"/>
          <w:szCs w:val="24"/>
        </w:rPr>
        <w:t>5</w:t>
      </w:r>
      <w:r>
        <w:rPr>
          <w:rFonts w:hint="eastAsia"/>
          <w:szCs w:val="24"/>
        </w:rPr>
        <w:t>级故障原因查询</w:t>
      </w:r>
      <w:bookmarkEnd w:id="5053"/>
    </w:p>
    <w:p w:rsidR="00A52098" w:rsidRDefault="00A52098" w:rsidP="00A52098">
      <w:pPr>
        <w:ind w:firstLine="420"/>
        <w:rPr>
          <w:szCs w:val="24"/>
        </w:rPr>
      </w:pPr>
      <w:r w:rsidRPr="005A4E93">
        <w:rPr>
          <w:rFonts w:hint="eastAsia"/>
          <w:szCs w:val="24"/>
        </w:rPr>
        <w:t>故障责任原因一级、故障责任原因二级、故障责任原因三级、故障责任原因四级、故障责任原因五级。具体见责任原因枚举</w:t>
      </w:r>
      <w:r>
        <w:rPr>
          <w:rFonts w:hint="eastAsia"/>
          <w:szCs w:val="24"/>
        </w:rPr>
        <w:t>。五级联动，每一级变更都需要清除下面所有节点原因，并重新查询下一级故障责任原因。</w:t>
      </w:r>
    </w:p>
    <w:p w:rsidR="00A52098" w:rsidRDefault="00A52098" w:rsidP="00A52098">
      <w:pPr>
        <w:pStyle w:val="6"/>
        <w:rPr>
          <w:szCs w:val="24"/>
        </w:rPr>
      </w:pPr>
      <w:bookmarkStart w:id="5054" w:name="_Toc130157702"/>
      <w:r>
        <w:rPr>
          <w:rFonts w:hint="eastAsia"/>
          <w:szCs w:val="24"/>
        </w:rPr>
        <w:t>故障是否解决修改</w:t>
      </w:r>
      <w:bookmarkEnd w:id="5054"/>
    </w:p>
    <w:p w:rsidR="00A52098" w:rsidRPr="00F105B1" w:rsidRDefault="00A52098" w:rsidP="00A52098">
      <w:pPr>
        <w:ind w:firstLine="420"/>
      </w:pPr>
      <w:r>
        <w:rPr>
          <w:rFonts w:hint="eastAsia"/>
        </w:rPr>
        <w:t>故障是否解决，由原来的解决程度枚举值：已解决、未解决、部分解决、待观察、不评价。改为故障是否解决，枚举值变更为：是、否。</w:t>
      </w:r>
    </w:p>
    <w:p w:rsidR="00A52098" w:rsidRPr="005A4E93" w:rsidRDefault="00A52098" w:rsidP="00A52098">
      <w:pPr>
        <w:pStyle w:val="6"/>
        <w:rPr>
          <w:szCs w:val="24"/>
        </w:rPr>
      </w:pPr>
      <w:bookmarkStart w:id="5055" w:name="_Toc130157703"/>
      <w:r w:rsidRPr="005A4E93">
        <w:rPr>
          <w:rFonts w:hint="eastAsia"/>
          <w:szCs w:val="24"/>
        </w:rPr>
        <w:t>回单信息</w:t>
      </w:r>
      <w:r>
        <w:rPr>
          <w:rFonts w:hint="eastAsia"/>
          <w:szCs w:val="24"/>
        </w:rPr>
        <w:t>数据文件</w:t>
      </w:r>
      <w:bookmarkEnd w:id="5055"/>
    </w:p>
    <w:p w:rsidR="00A52098" w:rsidRPr="005A4E93" w:rsidRDefault="00A52098" w:rsidP="00A52098">
      <w:pPr>
        <w:pStyle w:val="affffffffffffffffff1"/>
        <w:ind w:firstLineChars="200" w:firstLine="480"/>
        <w:rPr>
          <w:szCs w:val="24"/>
          <w:lang w:val="x-none" w:eastAsia="x-none"/>
        </w:rPr>
      </w:pPr>
      <w:r w:rsidRPr="005A4E93">
        <w:rPr>
          <w:rFonts w:hint="eastAsia"/>
          <w:szCs w:val="24"/>
        </w:rPr>
        <w:t>是否上门、故障是否解决、故障定位、故障责任原因一级、故障责任原因二级、故障责任原因三级、故障责任原因四级、故障责任原因五级、备注字段存储</w:t>
      </w:r>
      <w:r>
        <w:rPr>
          <w:rFonts w:hint="eastAsia"/>
          <w:szCs w:val="24"/>
        </w:rPr>
        <w:t>入回单表</w:t>
      </w:r>
      <w:r w:rsidRPr="005A4E93">
        <w:rPr>
          <w:rFonts w:hint="eastAsia"/>
          <w:szCs w:val="24"/>
        </w:rPr>
        <w:t>。并记录装维回单操作日志。</w:t>
      </w:r>
    </w:p>
    <w:p w:rsidR="00A52098" w:rsidRPr="005A4E93" w:rsidRDefault="00A52098" w:rsidP="00A52098">
      <w:pPr>
        <w:pStyle w:val="6"/>
        <w:rPr>
          <w:szCs w:val="24"/>
        </w:rPr>
      </w:pPr>
      <w:bookmarkStart w:id="5056" w:name="_Toc130157704"/>
      <w:r w:rsidRPr="005A4E93">
        <w:rPr>
          <w:rFonts w:hint="eastAsia"/>
          <w:szCs w:val="24"/>
        </w:rPr>
        <w:t>故障责任原因版本区分</w:t>
      </w:r>
      <w:r>
        <w:rPr>
          <w:rFonts w:hint="eastAsia"/>
          <w:szCs w:val="24"/>
        </w:rPr>
        <w:t>查询</w:t>
      </w:r>
      <w:bookmarkEnd w:id="5056"/>
    </w:p>
    <w:p w:rsidR="00A52098" w:rsidRPr="005A4E93" w:rsidRDefault="00A52098" w:rsidP="00A52098">
      <w:pPr>
        <w:pStyle w:val="affffffffffffffffff1"/>
        <w:ind w:firstLineChars="200" w:firstLine="480"/>
        <w:rPr>
          <w:szCs w:val="24"/>
          <w:lang w:eastAsia="x-none"/>
        </w:rPr>
      </w:pPr>
      <w:r w:rsidRPr="005A4E93">
        <w:rPr>
          <w:rFonts w:hint="eastAsia"/>
          <w:szCs w:val="24"/>
        </w:rPr>
        <w:t>根据投诉单节点区分故障责任原因版本，如果节点是家宽业务→开通，则使用</w:t>
      </w:r>
      <w:r w:rsidRPr="005A4E93">
        <w:rPr>
          <w:rFonts w:hint="eastAsia"/>
          <w:szCs w:val="24"/>
        </w:rPr>
        <w:t>V4</w:t>
      </w:r>
      <w:r w:rsidRPr="005A4E93">
        <w:rPr>
          <w:rFonts w:hint="eastAsia"/>
          <w:szCs w:val="24"/>
        </w:rPr>
        <w:t>版本故障责任原因，其他使用</w:t>
      </w:r>
      <w:r w:rsidRPr="005A4E93">
        <w:rPr>
          <w:rFonts w:hint="eastAsia"/>
          <w:szCs w:val="24"/>
        </w:rPr>
        <w:t>V3</w:t>
      </w:r>
      <w:r w:rsidRPr="005A4E93">
        <w:rPr>
          <w:rFonts w:hint="eastAsia"/>
          <w:szCs w:val="24"/>
        </w:rPr>
        <w:t>版本故障责任原因；</w:t>
      </w:r>
    </w:p>
    <w:p w:rsidR="00A52098" w:rsidRPr="005A4E93" w:rsidRDefault="00A52098" w:rsidP="00A52098">
      <w:pPr>
        <w:pStyle w:val="6"/>
        <w:rPr>
          <w:szCs w:val="24"/>
        </w:rPr>
      </w:pPr>
      <w:bookmarkStart w:id="5057" w:name="_Toc130157705"/>
      <w:r w:rsidRPr="005A4E93">
        <w:rPr>
          <w:rFonts w:hint="eastAsia"/>
          <w:szCs w:val="24"/>
        </w:rPr>
        <w:t>故障责任原因校验</w:t>
      </w:r>
      <w:r>
        <w:rPr>
          <w:rFonts w:hint="eastAsia"/>
          <w:szCs w:val="24"/>
        </w:rPr>
        <w:t>查询</w:t>
      </w:r>
      <w:bookmarkEnd w:id="5057"/>
    </w:p>
    <w:p w:rsidR="00A52098" w:rsidRPr="005A4E93" w:rsidRDefault="00A52098" w:rsidP="00A52098">
      <w:pPr>
        <w:pStyle w:val="affffffffffffffffff1"/>
        <w:ind w:firstLineChars="200" w:firstLine="480"/>
        <w:rPr>
          <w:szCs w:val="24"/>
        </w:rPr>
      </w:pPr>
      <w:r w:rsidRPr="005A4E93">
        <w:rPr>
          <w:rFonts w:hint="eastAsia"/>
          <w:szCs w:val="24"/>
        </w:rPr>
        <w:t>故障责任原因为终端设备故障，则必须填写设备故障原因，以及查询是否有对应的设备开通单。</w:t>
      </w:r>
    </w:p>
    <w:p w:rsidR="00A52098" w:rsidRDefault="00A52098" w:rsidP="00A52098">
      <w:pPr>
        <w:pStyle w:val="6"/>
        <w:rPr>
          <w:szCs w:val="24"/>
        </w:rPr>
      </w:pPr>
      <w:bookmarkStart w:id="5058" w:name="_Toc130157706"/>
      <w:r w:rsidRPr="005A4E93">
        <w:rPr>
          <w:rFonts w:hint="eastAsia"/>
          <w:szCs w:val="24"/>
        </w:rPr>
        <w:lastRenderedPageBreak/>
        <w:t>中台质检</w:t>
      </w:r>
      <w:r>
        <w:rPr>
          <w:rFonts w:hint="eastAsia"/>
          <w:szCs w:val="24"/>
        </w:rPr>
        <w:t>字段删除</w:t>
      </w:r>
      <w:bookmarkEnd w:id="5058"/>
    </w:p>
    <w:p w:rsidR="00A52098" w:rsidRPr="00BF52AC" w:rsidRDefault="00A52098" w:rsidP="00A52098">
      <w:pPr>
        <w:ind w:firstLine="420"/>
      </w:pPr>
      <w:r w:rsidRPr="005A4E93">
        <w:rPr>
          <w:rFonts w:hint="eastAsia"/>
          <w:szCs w:val="24"/>
        </w:rPr>
        <w:t>投诉质检流程，中台质检界面去除是否上门、故障是否解决、故障定位</w:t>
      </w:r>
      <w:r>
        <w:rPr>
          <w:rFonts w:hint="eastAsia"/>
          <w:szCs w:val="24"/>
        </w:rPr>
        <w:t>字段。</w:t>
      </w:r>
    </w:p>
    <w:p w:rsidR="00A52098" w:rsidRDefault="00A52098" w:rsidP="00A52098">
      <w:pPr>
        <w:pStyle w:val="6"/>
      </w:pPr>
      <w:bookmarkStart w:id="5059" w:name="_Toc130157707"/>
      <w:r>
        <w:rPr>
          <w:rFonts w:hint="eastAsia"/>
        </w:rPr>
        <w:t>故障责任原因查询</w:t>
      </w:r>
      <w:bookmarkEnd w:id="5059"/>
    </w:p>
    <w:p w:rsidR="00A52098" w:rsidRPr="00BF52AC" w:rsidRDefault="00A52098" w:rsidP="00A52098">
      <w:pPr>
        <w:ind w:firstLine="420"/>
      </w:pPr>
      <w:r>
        <w:rPr>
          <w:rFonts w:hint="eastAsia"/>
        </w:rPr>
        <w:t>装维回单时候填写的</w:t>
      </w:r>
      <w:r w:rsidRPr="005A4E93">
        <w:rPr>
          <w:rFonts w:hint="eastAsia"/>
          <w:szCs w:val="24"/>
        </w:rPr>
        <w:t>故障责任原因一级、故障责任原因二级、故障责任原因三级、故障责任原因四级、故障责任原因五级、备注字段</w:t>
      </w:r>
      <w:r>
        <w:rPr>
          <w:rFonts w:hint="eastAsia"/>
          <w:szCs w:val="24"/>
        </w:rPr>
        <w:t>查询并展示给中台人员。</w:t>
      </w:r>
    </w:p>
    <w:p w:rsidR="00A52098" w:rsidRPr="00BF52AC" w:rsidRDefault="00A52098" w:rsidP="00A52098">
      <w:pPr>
        <w:pStyle w:val="6"/>
      </w:pPr>
      <w:bookmarkStart w:id="5060" w:name="_Toc130157708"/>
      <w:r>
        <w:rPr>
          <w:rFonts w:hint="eastAsia"/>
        </w:rPr>
        <w:t>品质检测结果查询</w:t>
      </w:r>
      <w:bookmarkEnd w:id="5060"/>
    </w:p>
    <w:p w:rsidR="00A52098" w:rsidRDefault="00A52098" w:rsidP="00A52098">
      <w:pPr>
        <w:pStyle w:val="affffffffffffffffff1"/>
        <w:ind w:firstLineChars="200" w:firstLine="480"/>
        <w:rPr>
          <w:szCs w:val="24"/>
        </w:rPr>
      </w:pPr>
      <w:r>
        <w:rPr>
          <w:rFonts w:hint="eastAsia"/>
          <w:szCs w:val="24"/>
        </w:rPr>
        <w:t>品质检测，展示测速结果信息、光功率信息、</w:t>
      </w:r>
      <w:r>
        <w:rPr>
          <w:szCs w:val="24"/>
        </w:rPr>
        <w:t>3A</w:t>
      </w:r>
      <w:r>
        <w:rPr>
          <w:rFonts w:hint="eastAsia"/>
          <w:szCs w:val="24"/>
        </w:rPr>
        <w:t>上网检测信息，并判断是否满足品质检测结果</w:t>
      </w:r>
      <w:r w:rsidRPr="005A4E93">
        <w:rPr>
          <w:rFonts w:hint="eastAsia"/>
          <w:szCs w:val="24"/>
        </w:rPr>
        <w:t>。</w:t>
      </w:r>
    </w:p>
    <w:p w:rsidR="00A52098" w:rsidRPr="005A4E93" w:rsidRDefault="00A52098" w:rsidP="00A52098">
      <w:pPr>
        <w:pStyle w:val="40"/>
        <w:ind w:left="720"/>
      </w:pPr>
      <w:bookmarkStart w:id="5061" w:name="_Toc129958130"/>
      <w:bookmarkStart w:id="5062" w:name="_Toc130157709"/>
      <w:r w:rsidRPr="005A4E93">
        <w:t>施工质检流程扩容</w:t>
      </w:r>
      <w:bookmarkEnd w:id="5061"/>
      <w:bookmarkEnd w:id="5062"/>
    </w:p>
    <w:p w:rsidR="00A52098" w:rsidRPr="005A4E93" w:rsidRDefault="00A52098" w:rsidP="00A52098">
      <w:pPr>
        <w:pStyle w:val="5"/>
        <w:rPr>
          <w:szCs w:val="24"/>
        </w:rPr>
      </w:pPr>
      <w:bookmarkStart w:id="5063" w:name="_Toc129958131"/>
      <w:bookmarkStart w:id="5064" w:name="_Toc130157710"/>
      <w:r w:rsidRPr="005A4E93">
        <w:rPr>
          <w:szCs w:val="24"/>
        </w:rPr>
        <w:t>施工质检数据</w:t>
      </w:r>
      <w:bookmarkEnd w:id="5063"/>
      <w:r>
        <w:rPr>
          <w:rFonts w:hint="eastAsia"/>
          <w:szCs w:val="24"/>
        </w:rPr>
        <w:t>文件</w:t>
      </w:r>
      <w:bookmarkEnd w:id="5064"/>
    </w:p>
    <w:p w:rsidR="00A52098" w:rsidRPr="005A4E93" w:rsidRDefault="00A52098" w:rsidP="00A52098">
      <w:pPr>
        <w:pStyle w:val="6"/>
        <w:rPr>
          <w:b/>
          <w:bCs/>
        </w:rPr>
      </w:pPr>
      <w:bookmarkStart w:id="5065" w:name="_Toc130157711"/>
      <w:r w:rsidRPr="005A4E93">
        <w:t>品质检测</w:t>
      </w:r>
      <w:r>
        <w:t>数据文件</w:t>
      </w:r>
      <w:bookmarkEnd w:id="5065"/>
    </w:p>
    <w:p w:rsidR="00A52098" w:rsidRPr="005A4E93" w:rsidRDefault="00A52098" w:rsidP="00A52098">
      <w:pPr>
        <w:pStyle w:val="affffffffffffffffff1"/>
        <w:ind w:firstLineChars="200" w:firstLine="480"/>
        <w:rPr>
          <w:szCs w:val="24"/>
          <w:lang w:val="x-none" w:eastAsia="x-none"/>
        </w:rPr>
      </w:pPr>
      <w:r w:rsidRPr="005A4E93">
        <w:rPr>
          <w:szCs w:val="24"/>
          <w:lang w:val="x-none" w:eastAsia="x-none"/>
        </w:rPr>
        <w:t>用于存储</w:t>
      </w:r>
      <w:r w:rsidRPr="005A4E93">
        <w:rPr>
          <w:rFonts w:hint="eastAsia"/>
          <w:szCs w:val="24"/>
        </w:rPr>
        <w:t>光功率是否正常、</w:t>
      </w:r>
      <w:r w:rsidRPr="005A4E93">
        <w:rPr>
          <w:rFonts w:hint="eastAsia"/>
          <w:szCs w:val="24"/>
        </w:rPr>
        <w:t>AAA</w:t>
      </w:r>
      <w:r w:rsidRPr="005A4E93">
        <w:rPr>
          <w:rFonts w:hint="eastAsia"/>
          <w:szCs w:val="24"/>
        </w:rPr>
        <w:t>是否在线、测速是否正常等信息。</w:t>
      </w:r>
    </w:p>
    <w:p w:rsidR="00A52098" w:rsidRPr="005A4E93" w:rsidRDefault="00A52098" w:rsidP="00A52098">
      <w:pPr>
        <w:pStyle w:val="6"/>
        <w:rPr>
          <w:b/>
          <w:bCs/>
        </w:rPr>
      </w:pPr>
      <w:bookmarkStart w:id="5066" w:name="_Toc130157712"/>
      <w:r w:rsidRPr="005A4E93">
        <w:t>质检信息</w:t>
      </w:r>
      <w:r>
        <w:t>数据文件</w:t>
      </w:r>
      <w:bookmarkEnd w:id="5066"/>
    </w:p>
    <w:p w:rsidR="00A52098" w:rsidRPr="00985F05" w:rsidRDefault="00A52098" w:rsidP="00A52098">
      <w:pPr>
        <w:pStyle w:val="affffffffffffffffff1"/>
        <w:ind w:firstLineChars="200" w:firstLine="480"/>
        <w:rPr>
          <w:szCs w:val="24"/>
        </w:rPr>
      </w:pPr>
      <w:r w:rsidRPr="005A4E93">
        <w:rPr>
          <w:szCs w:val="24"/>
        </w:rPr>
        <w:t>用于存储自动质检结果，关联品质检测结果，存储是否可以回单、质检结果等字段信息。</w:t>
      </w:r>
    </w:p>
    <w:p w:rsidR="00A52098" w:rsidRDefault="00A52098" w:rsidP="00A52098">
      <w:pPr>
        <w:pStyle w:val="5"/>
      </w:pPr>
      <w:bookmarkStart w:id="5067" w:name="_Toc129958132"/>
      <w:bookmarkStart w:id="5068" w:name="_Toc130157713"/>
      <w:r w:rsidRPr="005A4E93">
        <w:t>施工质检流程扩容</w:t>
      </w:r>
      <w:r>
        <w:rPr>
          <w:rFonts w:hint="eastAsia"/>
        </w:rPr>
        <w:t>功能说明</w:t>
      </w:r>
      <w:bookmarkEnd w:id="5067"/>
      <w:bookmarkEnd w:id="5068"/>
    </w:p>
    <w:p w:rsidR="00A52098" w:rsidRPr="005A4E93" w:rsidRDefault="00A52098" w:rsidP="00A52098">
      <w:pPr>
        <w:pStyle w:val="6"/>
        <w:rPr>
          <w:szCs w:val="24"/>
        </w:rPr>
      </w:pPr>
      <w:bookmarkStart w:id="5069" w:name="_Toc130157714"/>
      <w:r w:rsidRPr="005A4E93">
        <w:rPr>
          <w:rFonts w:hint="eastAsia"/>
          <w:szCs w:val="24"/>
        </w:rPr>
        <w:t>装维回单</w:t>
      </w:r>
      <w:r>
        <w:rPr>
          <w:rFonts w:hint="eastAsia"/>
          <w:szCs w:val="24"/>
        </w:rPr>
        <w:t>品质检测查询</w:t>
      </w:r>
      <w:bookmarkEnd w:id="5069"/>
    </w:p>
    <w:p w:rsidR="00A52098" w:rsidRPr="005A4E93" w:rsidRDefault="00A52098" w:rsidP="00A52098">
      <w:pPr>
        <w:pStyle w:val="affffffffffffffffff1"/>
        <w:ind w:firstLineChars="200" w:firstLine="480"/>
        <w:rPr>
          <w:szCs w:val="24"/>
        </w:rPr>
      </w:pPr>
      <w:r w:rsidRPr="005A4E93">
        <w:rPr>
          <w:rFonts w:hint="eastAsia"/>
          <w:szCs w:val="24"/>
        </w:rPr>
        <w:t>装维回单前，必须进行品质检测，检查光功率是否正常、</w:t>
      </w:r>
      <w:r w:rsidRPr="005A4E93">
        <w:rPr>
          <w:rFonts w:hint="eastAsia"/>
          <w:szCs w:val="24"/>
        </w:rPr>
        <w:t>AAA</w:t>
      </w:r>
      <w:r w:rsidRPr="005A4E93">
        <w:rPr>
          <w:rFonts w:hint="eastAsia"/>
          <w:szCs w:val="24"/>
        </w:rPr>
        <w:t>是否在线、测速是否正常，若品质检测结果均完成并且正常，则该投诉单回单至在线，投诉流程完结，否则生成质检环节，派单至中台待办界面；</w:t>
      </w:r>
    </w:p>
    <w:p w:rsidR="00A52098" w:rsidRPr="005A4E93" w:rsidRDefault="00A52098" w:rsidP="00A52098">
      <w:pPr>
        <w:pStyle w:val="6"/>
        <w:rPr>
          <w:szCs w:val="24"/>
        </w:rPr>
      </w:pPr>
      <w:bookmarkStart w:id="5070" w:name="_Toc130157715"/>
      <w:r>
        <w:rPr>
          <w:rFonts w:hint="eastAsia"/>
          <w:szCs w:val="24"/>
        </w:rPr>
        <w:t>质检</w:t>
      </w:r>
      <w:r w:rsidRPr="005A4E93">
        <w:rPr>
          <w:rFonts w:hint="eastAsia"/>
          <w:szCs w:val="24"/>
        </w:rPr>
        <w:t>流程</w:t>
      </w:r>
      <w:r>
        <w:rPr>
          <w:rFonts w:hint="eastAsia"/>
          <w:szCs w:val="24"/>
        </w:rPr>
        <w:t>修改</w:t>
      </w:r>
      <w:bookmarkEnd w:id="5070"/>
    </w:p>
    <w:p w:rsidR="00A52098" w:rsidRPr="005A4E93" w:rsidRDefault="00A52098" w:rsidP="00A52098">
      <w:pPr>
        <w:pStyle w:val="affffffffffffffffff1"/>
        <w:ind w:firstLineChars="200" w:firstLine="480"/>
        <w:rPr>
          <w:szCs w:val="24"/>
        </w:rPr>
      </w:pPr>
      <w:r w:rsidRPr="005A4E93">
        <w:rPr>
          <w:rFonts w:hint="eastAsia"/>
          <w:szCs w:val="24"/>
        </w:rPr>
        <w:t>装维提交后，检查光功率正常、</w:t>
      </w:r>
      <w:r w:rsidRPr="005A4E93">
        <w:rPr>
          <w:rFonts w:hint="eastAsia"/>
          <w:szCs w:val="24"/>
        </w:rPr>
        <w:t>AAA</w:t>
      </w:r>
      <w:r w:rsidRPr="005A4E93">
        <w:rPr>
          <w:rFonts w:hint="eastAsia"/>
          <w:szCs w:val="24"/>
        </w:rPr>
        <w:t>在线、测速正常的直接回单至在线（光功率：</w:t>
      </w:r>
      <w:r w:rsidRPr="005A4E93">
        <w:rPr>
          <w:rFonts w:hint="eastAsia"/>
          <w:szCs w:val="24"/>
        </w:rPr>
        <w:t>ONU</w:t>
      </w:r>
      <w:r w:rsidRPr="005A4E93">
        <w:rPr>
          <w:rFonts w:hint="eastAsia"/>
          <w:szCs w:val="24"/>
        </w:rPr>
        <w:t>接收光功率：</w:t>
      </w:r>
      <w:r w:rsidRPr="005A4E93">
        <w:rPr>
          <w:rFonts w:hint="eastAsia"/>
          <w:szCs w:val="24"/>
        </w:rPr>
        <w:t>-8dbm</w:t>
      </w:r>
      <w:r w:rsidRPr="005A4E93">
        <w:rPr>
          <w:rFonts w:hint="eastAsia"/>
          <w:szCs w:val="24"/>
        </w:rPr>
        <w:t>≥光功率≥</w:t>
      </w:r>
      <w:r w:rsidRPr="005A4E93">
        <w:rPr>
          <w:rFonts w:hint="eastAsia"/>
          <w:szCs w:val="24"/>
        </w:rPr>
        <w:t>-24dbm</w:t>
      </w:r>
      <w:r w:rsidRPr="005A4E93">
        <w:rPr>
          <w:rFonts w:hint="eastAsia"/>
          <w:szCs w:val="24"/>
        </w:rPr>
        <w:t>、上网日志（用户是否在线：在线）、</w:t>
      </w:r>
      <w:r w:rsidRPr="005A4E93">
        <w:rPr>
          <w:rFonts w:hint="eastAsia"/>
          <w:szCs w:val="24"/>
        </w:rPr>
        <w:lastRenderedPageBreak/>
        <w:t>测速达标（测速是否达标：达标）。如任一不正常或空值的按原有流程生成质检工单到地市中台。</w:t>
      </w:r>
    </w:p>
    <w:p w:rsidR="00A52098" w:rsidRPr="005A4E93" w:rsidRDefault="00A52098" w:rsidP="00A52098">
      <w:pPr>
        <w:pStyle w:val="6"/>
        <w:rPr>
          <w:szCs w:val="24"/>
        </w:rPr>
      </w:pPr>
      <w:bookmarkStart w:id="5071" w:name="_Toc130157716"/>
      <w:r w:rsidRPr="005A4E93">
        <w:rPr>
          <w:rFonts w:hint="eastAsia"/>
          <w:szCs w:val="24"/>
        </w:rPr>
        <w:t>中台质检展示装维回单</w:t>
      </w:r>
      <w:r>
        <w:rPr>
          <w:rFonts w:hint="eastAsia"/>
          <w:szCs w:val="24"/>
        </w:rPr>
        <w:t>数据文件</w:t>
      </w:r>
      <w:bookmarkEnd w:id="5071"/>
    </w:p>
    <w:p w:rsidR="00A52098" w:rsidRPr="005A4E93" w:rsidRDefault="00A52098" w:rsidP="00A52098">
      <w:pPr>
        <w:pStyle w:val="affffffffffffffffff1"/>
        <w:ind w:firstLineChars="200" w:firstLine="480"/>
        <w:rPr>
          <w:szCs w:val="24"/>
        </w:rPr>
      </w:pPr>
      <w:r w:rsidRPr="005A4E93">
        <w:rPr>
          <w:rFonts w:hint="eastAsia"/>
          <w:szCs w:val="24"/>
        </w:rPr>
        <w:t>中台质检界面改造，展示装维品质检测信息，并展示是否上门、故障是否解决、故障定位、故障责任原因一级、故障责任原因二级、故障责任原因三级、故障责任原因四级、故障责任原因五级、备注字段。</w:t>
      </w:r>
    </w:p>
    <w:p w:rsidR="00A52098" w:rsidRPr="005A4E93" w:rsidRDefault="00A52098" w:rsidP="00A52098">
      <w:pPr>
        <w:ind w:firstLine="480"/>
      </w:pPr>
    </w:p>
    <w:p w:rsidR="00A52098" w:rsidRPr="005A4E93" w:rsidRDefault="00A52098" w:rsidP="00A52098">
      <w:pPr>
        <w:pStyle w:val="40"/>
        <w:ind w:left="720"/>
      </w:pPr>
      <w:bookmarkStart w:id="5072" w:name="_Toc129958133"/>
      <w:bookmarkStart w:id="5073" w:name="_Toc130157717"/>
      <w:r w:rsidRPr="005A4E93">
        <w:t>催单信息扩容</w:t>
      </w:r>
      <w:bookmarkEnd w:id="5072"/>
      <w:bookmarkEnd w:id="5073"/>
    </w:p>
    <w:p w:rsidR="00A52098" w:rsidRPr="005A4E93" w:rsidRDefault="00A52098" w:rsidP="00A52098">
      <w:pPr>
        <w:pStyle w:val="5"/>
        <w:rPr>
          <w:szCs w:val="24"/>
        </w:rPr>
      </w:pPr>
      <w:bookmarkStart w:id="5074" w:name="_Toc129958134"/>
      <w:bookmarkStart w:id="5075" w:name="_Toc130157718"/>
      <w:r w:rsidRPr="005A4E93">
        <w:rPr>
          <w:szCs w:val="24"/>
        </w:rPr>
        <w:t>催单信息数据</w:t>
      </w:r>
      <w:bookmarkEnd w:id="5074"/>
      <w:r>
        <w:rPr>
          <w:rFonts w:hint="eastAsia"/>
          <w:szCs w:val="24"/>
        </w:rPr>
        <w:t>文件</w:t>
      </w:r>
      <w:bookmarkEnd w:id="5075"/>
    </w:p>
    <w:p w:rsidR="00A52098" w:rsidRPr="005A4E93" w:rsidRDefault="00A52098" w:rsidP="00A52098">
      <w:pPr>
        <w:pStyle w:val="6"/>
        <w:rPr>
          <w:b/>
          <w:bCs/>
        </w:rPr>
      </w:pPr>
      <w:bookmarkStart w:id="5076" w:name="_Toc130157719"/>
      <w:r w:rsidRPr="005A4E93">
        <w:t>催单记录数据</w:t>
      </w:r>
      <w:bookmarkEnd w:id="5076"/>
    </w:p>
    <w:p w:rsidR="00A52098" w:rsidRPr="005A4E93" w:rsidRDefault="00A52098" w:rsidP="00A52098">
      <w:pPr>
        <w:pStyle w:val="affffffffffffffffff1"/>
        <w:ind w:firstLineChars="200" w:firstLine="480"/>
        <w:rPr>
          <w:szCs w:val="24"/>
        </w:rPr>
      </w:pPr>
      <w:r w:rsidRPr="005A4E93">
        <w:rPr>
          <w:szCs w:val="24"/>
        </w:rPr>
        <w:t>用于存储催单来源、催单内容、催单方式、催单时间、追加信息、催单人号码等信息。</w:t>
      </w:r>
    </w:p>
    <w:p w:rsidR="00A52098" w:rsidRPr="005A4E93" w:rsidRDefault="00A52098" w:rsidP="00A52098">
      <w:pPr>
        <w:ind w:firstLine="480"/>
      </w:pPr>
    </w:p>
    <w:p w:rsidR="00A52098" w:rsidRDefault="00A52098" w:rsidP="00A52098">
      <w:pPr>
        <w:pStyle w:val="5"/>
      </w:pPr>
      <w:bookmarkStart w:id="5077" w:name="_Toc129958135"/>
      <w:bookmarkStart w:id="5078" w:name="_Toc130157720"/>
      <w:r w:rsidRPr="005A4E93">
        <w:t>催单信息扩容</w:t>
      </w:r>
      <w:r>
        <w:rPr>
          <w:rFonts w:hint="eastAsia"/>
        </w:rPr>
        <w:t>功能说明</w:t>
      </w:r>
      <w:bookmarkEnd w:id="5077"/>
      <w:bookmarkEnd w:id="5078"/>
    </w:p>
    <w:p w:rsidR="00A52098" w:rsidRPr="005A4E93" w:rsidRDefault="00A52098" w:rsidP="00A52098">
      <w:pPr>
        <w:pStyle w:val="6"/>
        <w:rPr>
          <w:szCs w:val="24"/>
        </w:rPr>
      </w:pPr>
      <w:bookmarkStart w:id="5079" w:name="_Toc130157721"/>
      <w:r w:rsidRPr="005A4E93">
        <w:rPr>
          <w:rFonts w:hint="eastAsia"/>
          <w:szCs w:val="24"/>
        </w:rPr>
        <w:t>催单信息</w:t>
      </w:r>
      <w:r>
        <w:rPr>
          <w:rFonts w:hint="eastAsia"/>
          <w:szCs w:val="24"/>
        </w:rPr>
        <w:t>数据文件</w:t>
      </w:r>
      <w:bookmarkEnd w:id="5079"/>
    </w:p>
    <w:p w:rsidR="00A52098" w:rsidRDefault="00A52098" w:rsidP="00A52098">
      <w:pPr>
        <w:pStyle w:val="affffffffffffffffff1"/>
        <w:ind w:firstLineChars="200" w:firstLine="480"/>
        <w:rPr>
          <w:szCs w:val="24"/>
        </w:rPr>
      </w:pPr>
      <w:r w:rsidRPr="005A4E93">
        <w:rPr>
          <w:rFonts w:hint="eastAsia"/>
          <w:szCs w:val="24"/>
          <w:lang w:eastAsia="x-none"/>
        </w:rPr>
        <w:t>催单次数</w:t>
      </w:r>
      <w:r w:rsidRPr="005A4E93">
        <w:rPr>
          <w:rFonts w:hint="eastAsia"/>
          <w:szCs w:val="24"/>
        </w:rPr>
        <w:t>、</w:t>
      </w:r>
      <w:r w:rsidRPr="005A4E93">
        <w:rPr>
          <w:rFonts w:hint="eastAsia"/>
          <w:szCs w:val="24"/>
          <w:lang w:eastAsia="x-none"/>
        </w:rPr>
        <w:t>催单追加信息</w:t>
      </w:r>
      <w:r w:rsidRPr="005A4E93">
        <w:rPr>
          <w:rFonts w:hint="eastAsia"/>
          <w:szCs w:val="24"/>
        </w:rPr>
        <w:t>、催单时间、催单人信息存储，并记录催单日志。</w:t>
      </w:r>
    </w:p>
    <w:p w:rsidR="00A52098" w:rsidRDefault="00A52098" w:rsidP="00A52098">
      <w:pPr>
        <w:pStyle w:val="6"/>
        <w:rPr>
          <w:szCs w:val="24"/>
        </w:rPr>
      </w:pPr>
      <w:bookmarkStart w:id="5080" w:name="_Toc130157722"/>
      <w:r>
        <w:rPr>
          <w:rFonts w:hint="eastAsia"/>
          <w:szCs w:val="24"/>
        </w:rPr>
        <w:t>催单信息修改</w:t>
      </w:r>
      <w:bookmarkEnd w:id="5080"/>
    </w:p>
    <w:p w:rsidR="00A52098" w:rsidRPr="00306F8B" w:rsidRDefault="00A52098" w:rsidP="00A52098">
      <w:pPr>
        <w:ind w:firstLine="420"/>
      </w:pPr>
      <w:r>
        <w:rPr>
          <w:rFonts w:hint="eastAsia"/>
        </w:rPr>
        <w:t>修改现有流程，区分前台催单和中台催单，并记录催单时间、催单人信息。</w:t>
      </w:r>
    </w:p>
    <w:p w:rsidR="00A52098" w:rsidRPr="005A4E93" w:rsidRDefault="00A52098" w:rsidP="00A52098">
      <w:pPr>
        <w:pStyle w:val="6"/>
        <w:rPr>
          <w:szCs w:val="24"/>
        </w:rPr>
      </w:pPr>
      <w:bookmarkStart w:id="5081" w:name="_Toc130157723"/>
      <w:r w:rsidRPr="005A4E93">
        <w:rPr>
          <w:rFonts w:hint="eastAsia"/>
          <w:szCs w:val="24"/>
        </w:rPr>
        <w:t>催单次数</w:t>
      </w:r>
      <w:r>
        <w:rPr>
          <w:rFonts w:hint="eastAsia"/>
          <w:szCs w:val="24"/>
        </w:rPr>
        <w:t>查询</w:t>
      </w:r>
      <w:bookmarkEnd w:id="5081"/>
    </w:p>
    <w:p w:rsidR="00A52098" w:rsidRPr="005A4E93" w:rsidRDefault="00A52098" w:rsidP="00A52098">
      <w:pPr>
        <w:ind w:firstLine="480"/>
        <w:rPr>
          <w:lang w:val="x-none" w:eastAsia="x-none"/>
        </w:rPr>
      </w:pPr>
      <w:r w:rsidRPr="005A4E93">
        <w:rPr>
          <w:rFonts w:hint="eastAsia"/>
          <w:lang w:val="x-none"/>
        </w:rPr>
        <w:t>智慧家庭</w:t>
      </w:r>
      <w:r w:rsidRPr="005A4E93">
        <w:rPr>
          <w:rFonts w:hint="eastAsia"/>
          <w:lang w:val="x-none"/>
        </w:rPr>
        <w:t>APP</w:t>
      </w:r>
      <w:r w:rsidRPr="005A4E93">
        <w:rPr>
          <w:rFonts w:hint="eastAsia"/>
          <w:lang w:val="x-none"/>
        </w:rPr>
        <w:t>展示催单次数，在投诉待办界面，工单详情中展示催单次数，并用显眼的颜色提示。</w:t>
      </w:r>
    </w:p>
    <w:p w:rsidR="00A52098" w:rsidRPr="005A4E93" w:rsidRDefault="00A52098" w:rsidP="00A52098">
      <w:pPr>
        <w:pStyle w:val="6"/>
        <w:rPr>
          <w:szCs w:val="24"/>
        </w:rPr>
      </w:pPr>
      <w:bookmarkStart w:id="5082" w:name="_Toc130157724"/>
      <w:r w:rsidRPr="005A4E93">
        <w:rPr>
          <w:rFonts w:hint="eastAsia"/>
          <w:szCs w:val="24"/>
        </w:rPr>
        <w:lastRenderedPageBreak/>
        <w:t>催单轨迹</w:t>
      </w:r>
      <w:r>
        <w:rPr>
          <w:rFonts w:hint="eastAsia"/>
          <w:szCs w:val="24"/>
        </w:rPr>
        <w:t>查询</w:t>
      </w:r>
      <w:bookmarkEnd w:id="5082"/>
    </w:p>
    <w:p w:rsidR="00A52098" w:rsidRPr="005A4E93" w:rsidRDefault="00A52098" w:rsidP="00A52098">
      <w:pPr>
        <w:pStyle w:val="affffffffffffffffff1"/>
        <w:ind w:firstLineChars="200" w:firstLine="480"/>
        <w:rPr>
          <w:szCs w:val="24"/>
          <w:lang w:eastAsia="x-none"/>
        </w:rPr>
      </w:pPr>
      <w:r w:rsidRPr="005A4E93">
        <w:rPr>
          <w:rFonts w:hint="eastAsia"/>
          <w:szCs w:val="24"/>
        </w:rPr>
        <w:t>在投诉待办界面，催单轨迹中增加，追加信息的相关内容（时间</w:t>
      </w:r>
      <w:r w:rsidRPr="005A4E93">
        <w:rPr>
          <w:rFonts w:hint="eastAsia"/>
          <w:szCs w:val="24"/>
        </w:rPr>
        <w:t>+</w:t>
      </w:r>
      <w:r w:rsidRPr="005A4E93">
        <w:rPr>
          <w:rFonts w:hint="eastAsia"/>
          <w:szCs w:val="24"/>
        </w:rPr>
        <w:t>内容）。</w:t>
      </w:r>
    </w:p>
    <w:p w:rsidR="00A52098" w:rsidRPr="005A4E93" w:rsidRDefault="00A52098" w:rsidP="00A52098">
      <w:pPr>
        <w:pStyle w:val="6"/>
        <w:rPr>
          <w:szCs w:val="24"/>
        </w:rPr>
      </w:pPr>
      <w:bookmarkStart w:id="5083" w:name="_Toc130157725"/>
      <w:r w:rsidRPr="005A4E93">
        <w:rPr>
          <w:rFonts w:hint="eastAsia"/>
          <w:szCs w:val="24"/>
        </w:rPr>
        <w:t>工单明细</w:t>
      </w:r>
      <w:r>
        <w:rPr>
          <w:rFonts w:hint="eastAsia"/>
          <w:szCs w:val="24"/>
        </w:rPr>
        <w:t>查询</w:t>
      </w:r>
      <w:bookmarkEnd w:id="5083"/>
    </w:p>
    <w:p w:rsidR="00A52098" w:rsidRPr="00947CEA" w:rsidRDefault="00A52098" w:rsidP="00A52098">
      <w:pPr>
        <w:pStyle w:val="affffffffffffffffff1"/>
        <w:ind w:firstLineChars="200" w:firstLine="480"/>
        <w:rPr>
          <w:szCs w:val="24"/>
        </w:rPr>
      </w:pPr>
      <w:r w:rsidRPr="005A4E93">
        <w:rPr>
          <w:rFonts w:hint="eastAsia"/>
          <w:szCs w:val="24"/>
        </w:rPr>
        <w:t>统一门户上，工单明细中，催单次数和催单追加信息次数还是分开统计，催单次数目前已有统计，另增加</w:t>
      </w:r>
      <w:r w:rsidRPr="005A4E93">
        <w:rPr>
          <w:rFonts w:hint="eastAsia"/>
          <w:szCs w:val="24"/>
        </w:rPr>
        <w:t>3</w:t>
      </w:r>
      <w:r w:rsidRPr="005A4E93">
        <w:rPr>
          <w:rFonts w:hint="eastAsia"/>
          <w:szCs w:val="24"/>
        </w:rPr>
        <w:t>个字段：催单追加信息次数、最近一次催单时间、最近一次催单内容</w:t>
      </w:r>
    </w:p>
    <w:bookmarkEnd w:id="0"/>
    <w:bookmarkEnd w:id="82"/>
    <w:bookmarkEnd w:id="3343"/>
    <w:p w:rsidR="00A52098" w:rsidRPr="00A1402E" w:rsidRDefault="00A52098" w:rsidP="00A52098"/>
    <w:sectPr w:rsidR="00A52098" w:rsidRPr="00A1402E">
      <w:headerReference w:type="default" r:id="rId22"/>
      <w:footerReference w:type="default" r:id="rId23"/>
      <w:type w:val="continuous"/>
      <w:pgSz w:w="11906" w:h="16838"/>
      <w:pgMar w:top="1474" w:right="1797" w:bottom="1440" w:left="1474" w:header="680" w:footer="907"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65DC" w:rsidRDefault="005665DC">
      <w:pPr>
        <w:spacing w:line="240" w:lineRule="auto"/>
      </w:pPr>
      <w:r>
        <w:separator/>
      </w:r>
    </w:p>
  </w:endnote>
  <w:endnote w:type="continuationSeparator" w:id="0">
    <w:p w:rsidR="005665DC" w:rsidRDefault="005665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Wingdings 3">
    <w:panose1 w:val="05040102010807070707"/>
    <w:charset w:val="02"/>
    <w:family w:val="roman"/>
    <w:pitch w:val="variable"/>
    <w:sig w:usb0="00000000" w:usb1="10000000" w:usb2="00000000" w:usb3="00000000" w:csb0="80000000" w:csb1="00000000"/>
  </w:font>
  <w:font w:name="Mangal">
    <w:panose1 w:val="00000400000000000000"/>
    <w:charset w:val="01"/>
    <w:family w:val="roman"/>
    <w:notTrueType/>
    <w:pitch w:val="variable"/>
    <w:sig w:usb0="00002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华文新魏">
    <w:panose1 w:val="02010800040101010101"/>
    <w:charset w:val="86"/>
    <w:family w:val="auto"/>
    <w:pitch w:val="variable"/>
    <w:sig w:usb0="00000001" w:usb1="080F0000" w:usb2="00000010" w:usb3="00000000" w:csb0="00040000" w:csb1="00000000"/>
  </w:font>
  <w:font w:name="仿宋_GB2312">
    <w:altName w:val="仿宋"/>
    <w:charset w:val="86"/>
    <w:family w:val="modern"/>
    <w:pitch w:val="default"/>
    <w:sig w:usb0="00000000" w:usb1="00000000" w:usb2="00000010" w:usb3="00000000" w:csb0="00040000" w:csb1="00000000"/>
  </w:font>
  <w:font w:name="DFKai-SB">
    <w:altName w:val="微软雅黑"/>
    <w:charset w:val="88"/>
    <w:family w:val="script"/>
    <w:pitch w:val="default"/>
    <w:sig w:usb0="00000000" w:usb1="00000000" w:usb2="00000016" w:usb3="00000000" w:csb0="00100001" w:csb1="00000000"/>
  </w:font>
  <w:font w:name="'宋体">
    <w:altName w:val="宋体"/>
    <w:charset w:val="86"/>
    <w:family w:val="roman"/>
    <w:pitch w:val="default"/>
  </w:font>
  <w:font w:name="楷体_GB2312">
    <w:altName w:val="楷体"/>
    <w:charset w:val="86"/>
    <w:family w:val="modern"/>
    <w:pitch w:val="default"/>
    <w:sig w:usb0="00000000" w:usb1="00000000" w:usb2="00000010" w:usb3="00000000" w:csb0="0004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昆仑仿宋">
    <w:altName w:val="方正舒体"/>
    <w:charset w:val="86"/>
    <w:family w:val="roman"/>
    <w:pitch w:val="default"/>
    <w:sig w:usb0="00000000" w:usb1="00000000" w:usb2="00000010" w:usb3="00000000" w:csb0="00040000" w:csb1="00000000"/>
  </w:font>
  <w:font w:name="隶书">
    <w:panose1 w:val="02010509060101010101"/>
    <w:charset w:val="86"/>
    <w:family w:val="modern"/>
    <w:pitch w:val="fixed"/>
    <w:sig w:usb0="00000001" w:usb1="080E0000" w:usb2="00000010" w:usb3="00000000" w:csb0="00040000" w:csb1="00000000"/>
  </w:font>
  <w:font w:name="长城楷体">
    <w:altName w:val="宋体"/>
    <w:charset w:val="86"/>
    <w:family w:val="roman"/>
    <w:pitch w:val="default"/>
  </w:font>
  <w:font w:name="Tempus Sans ITC">
    <w:panose1 w:val="04020404030D07020202"/>
    <w:charset w:val="00"/>
    <w:family w:val="decorative"/>
    <w:pitch w:val="variable"/>
    <w:sig w:usb0="00000003" w:usb1="00000000" w:usb2="00000000" w:usb3="00000000" w:csb0="00000001" w:csb1="00000000"/>
  </w:font>
  <w:font w:name="FuturaA Bk BT">
    <w:altName w:val="Arial"/>
    <w:charset w:val="00"/>
    <w:family w:val="swiss"/>
    <w:pitch w:val="default"/>
    <w:sig w:usb0="00000000" w:usb1="00000000" w:usb2="00000000" w:usb3="00000000" w:csb0="00000001" w:csb1="00000000"/>
  </w:font>
  <w:font w:name="System">
    <w:panose1 w:val="00000000000000000000"/>
    <w:charset w:val="86"/>
    <w:family w:val="auto"/>
    <w:notTrueType/>
    <w:pitch w:val="default"/>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长城仿宋">
    <w:altName w:val="黑体"/>
    <w:charset w:val="86"/>
    <w:family w:val="modern"/>
    <w:pitch w:val="default"/>
    <w:sig w:usb0="00000000" w:usb1="00000000" w:usb2="00000010" w:usb3="00000000" w:csb0="00040000" w:csb1="00000000"/>
  </w:font>
  <w:font w:name="Arial,Bold">
    <w:altName w:val="Arial"/>
    <w:charset w:val="00"/>
    <w:family w:val="swiss"/>
    <w:pitch w:val="default"/>
    <w:sig w:usb0="00000000"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Arial Narrow">
    <w:panose1 w:val="020B0606020202030204"/>
    <w:charset w:val="00"/>
    <w:family w:val="swiss"/>
    <w:pitch w:val="variable"/>
    <w:sig w:usb0="00000287" w:usb1="00000800" w:usb2="00000000" w:usb3="00000000" w:csb0="0000009F" w:csb1="00000000"/>
  </w:font>
  <w:font w:name="金桥简黑体">
    <w:altName w:val="黑体"/>
    <w:charset w:val="86"/>
    <w:family w:val="auto"/>
    <w:pitch w:val="default"/>
    <w:sig w:usb0="00000000" w:usb1="00000000" w:usb2="00000010" w:usb3="00000000" w:csb0="0004000A" w:csb1="00000000"/>
  </w:font>
  <w:font w:name="新宋体">
    <w:panose1 w:val="02010609030101010101"/>
    <w:charset w:val="86"/>
    <w:family w:val="modern"/>
    <w:pitch w:val="fixed"/>
    <w:sig w:usb0="000002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Univers (WN)">
    <w:altName w:val="Arial"/>
    <w:charset w:val="00"/>
    <w:family w:val="swiss"/>
    <w:pitch w:val="default"/>
    <w:sig w:usb0="00000000" w:usb1="00000000" w:usb2="00000000" w:usb3="00000000" w:csb0="00000001" w:csb1="00000000"/>
  </w:font>
  <w:font w:name="ËÎÌå">
    <w:altName w:val="Arial"/>
    <w:charset w:val="00"/>
    <w:family w:val="swiss"/>
    <w:pitch w:val="default"/>
    <w:sig w:usb0="00000000"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G Times">
    <w:altName w:val="Times New Roman"/>
    <w:charset w:val="00"/>
    <w:family w:val="decorative"/>
    <w:pitch w:val="default"/>
    <w:sig w:usb0="00000000" w:usb1="00000000" w:usb2="00000000" w:usb3="00000000" w:csb0="00000001" w:csb1="00000000"/>
  </w:font>
  <w:font w:name="仿宋体">
    <w:altName w:val="宋体"/>
    <w:charset w:val="86"/>
    <w:family w:val="roman"/>
    <w:pitch w:val="default"/>
    <w:sig w:usb0="00000000" w:usb1="0000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5B" w:usb2="00000009" w:usb3="00000000" w:csb0="000001FF" w:csb1="00000000"/>
  </w:font>
  <w:font w:name="Wingdings-Regular">
    <w:altName w:val="Times New Roman"/>
    <w:charset w:val="00"/>
    <w:family w:val="auto"/>
    <w:pitch w:val="default"/>
    <w:sig w:usb0="00000000" w:usb1="00000000" w:usb2="00000000" w:usb3="00000000" w:csb0="00000001" w:csb1="00000000"/>
  </w:font>
  <w:font w:name="FrutigerNext LT Regular">
    <w:altName w:val="Times New Roman"/>
    <w:charset w:val="00"/>
    <w:family w:val="auto"/>
    <w:pitch w:val="default"/>
  </w:font>
  <w:font w:name="楷体">
    <w:panose1 w:val="02010609060101010101"/>
    <w:charset w:val="86"/>
    <w:family w:val="modern"/>
    <w:pitch w:val="fixed"/>
    <w:sig w:usb0="800002BF" w:usb1="38CF7CFA" w:usb2="00000016" w:usb3="00000000" w:csb0="00040001" w:csb1="00000000"/>
  </w:font>
  <w:font w:name="Tms Rmn">
    <w:panose1 w:val="02020603040505020304"/>
    <w:charset w:val="00"/>
    <w:family w:val="roman"/>
    <w:notTrueType/>
    <w:pitch w:val="variable"/>
    <w:sig w:usb0="00000003" w:usb1="00000000" w:usb2="00000000" w:usb3="00000000" w:csb0="00000001" w:csb1="00000000"/>
  </w:font>
  <w:font w:name="..ì.">
    <w:altName w:val="Times New Roman"/>
    <w:charset w:val="00"/>
    <w:family w:val="auto"/>
    <w:pitch w:val="default"/>
    <w:sig w:usb0="00000000" w:usb1="00000000" w:usb2="00000000" w:usb3="00000000" w:csb0="0000019F" w:csb1="00000000"/>
  </w:font>
  <w:font w:name="ˎ̥">
    <w:altName w:val="Times New Roman"/>
    <w:charset w:val="00"/>
    <w:family w:val="roman"/>
    <w:pitch w:val="default"/>
  </w:font>
  <w:font w:name="华文中宋">
    <w:panose1 w:val="02010600040101010101"/>
    <w:charset w:val="86"/>
    <w:family w:val="auto"/>
    <w:pitch w:val="variable"/>
    <w:sig w:usb0="00000287" w:usb1="080F0000" w:usb2="00000010" w:usb3="00000000" w:csb0="0004009F" w:csb1="00000000"/>
  </w:font>
  <w:font w:name="幼圆">
    <w:panose1 w:val="0201050906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F NS Text">
    <w:altName w:val="Tahoma"/>
    <w:charset w:val="00"/>
    <w:family w:val="auto"/>
    <w:pitch w:val="default"/>
    <w:sig w:usb0="00000000" w:usb1="00000000" w:usb2="00000000" w:usb3="00000000" w:csb0="FFFFFFFF" w:csb1="00000000"/>
  </w:font>
  <w:font w:name="微软雅黑">
    <w:panose1 w:val="020B0503020204020204"/>
    <w:charset w:val="86"/>
    <w:family w:val="swiss"/>
    <w:pitch w:val="variable"/>
    <w:sig w:usb0="80000287" w:usb1="2ACF3C50" w:usb2="00000016" w:usb3="00000000" w:csb0="0004001F" w:csb1="00000000"/>
  </w:font>
  <w:font w:name="-apple-system">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8378546"/>
    </w:sdtPr>
    <w:sdtContent>
      <w:sdt>
        <w:sdtPr>
          <w:id w:val="1728636285"/>
        </w:sdtPr>
        <w:sdtContent>
          <w:p w:rsidR="00254D53" w:rsidRDefault="00254D53">
            <w:pPr>
              <w:pStyle w:val="afffff"/>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590DDF">
              <w:rPr>
                <w:b/>
                <w:bCs/>
                <w:noProof/>
              </w:rPr>
              <w:t>19</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590DDF">
              <w:rPr>
                <w:b/>
                <w:bCs/>
                <w:noProof/>
              </w:rPr>
              <w:t>1109</w:t>
            </w:r>
            <w:r>
              <w:rPr>
                <w:b/>
                <w:bCs/>
                <w:sz w:val="24"/>
                <w:szCs w:val="24"/>
              </w:rPr>
              <w:fldChar w:fldCharType="end"/>
            </w:r>
          </w:p>
        </w:sdtContent>
      </w:sdt>
    </w:sdtContent>
  </w:sdt>
  <w:p w:rsidR="00254D53" w:rsidRDefault="00254D53">
    <w:pPr>
      <w:pStyle w:val="affff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65DC" w:rsidRDefault="005665DC">
      <w:pPr>
        <w:spacing w:before="0" w:after="0"/>
      </w:pPr>
      <w:r>
        <w:separator/>
      </w:r>
    </w:p>
  </w:footnote>
  <w:footnote w:type="continuationSeparator" w:id="0">
    <w:p w:rsidR="005665DC" w:rsidRDefault="005665DC">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4D53" w:rsidRDefault="00254D53">
    <w:pPr>
      <w:pStyle w:val="afffff0"/>
      <w:pBdr>
        <w:bottom w:val="single" w:sz="6" w:space="0" w:color="auto"/>
      </w:pBdr>
      <w:ind w:firstLineChars="400" w:firstLine="800"/>
      <w:jc w:val="right"/>
      <w:rPr>
        <w:rFonts w:ascii="宋体" w:hAnsi="宋体"/>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4278896"/>
    <w:multiLevelType w:val="singleLevel"/>
    <w:tmpl w:val="84278896"/>
    <w:lvl w:ilvl="0">
      <w:start w:val="1"/>
      <w:numFmt w:val="bullet"/>
      <w:lvlText w:val=""/>
      <w:lvlJc w:val="left"/>
      <w:pPr>
        <w:ind w:left="420" w:hanging="420"/>
      </w:pPr>
      <w:rPr>
        <w:rFonts w:ascii="Wingdings" w:hAnsi="Wingdings" w:hint="default"/>
      </w:rPr>
    </w:lvl>
  </w:abstractNum>
  <w:abstractNum w:abstractNumId="1">
    <w:nsid w:val="9DB13EE5"/>
    <w:multiLevelType w:val="singleLevel"/>
    <w:tmpl w:val="9DB13EE5"/>
    <w:lvl w:ilvl="0">
      <w:start w:val="1"/>
      <w:numFmt w:val="bullet"/>
      <w:lvlText w:val=""/>
      <w:lvlJc w:val="left"/>
      <w:pPr>
        <w:ind w:left="420" w:hanging="420"/>
      </w:pPr>
      <w:rPr>
        <w:rFonts w:ascii="Wingdings" w:hAnsi="Wingdings" w:hint="default"/>
      </w:rPr>
    </w:lvl>
  </w:abstractNum>
  <w:abstractNum w:abstractNumId="2">
    <w:nsid w:val="A8C24374"/>
    <w:multiLevelType w:val="singleLevel"/>
    <w:tmpl w:val="A8C24374"/>
    <w:lvl w:ilvl="0">
      <w:start w:val="1"/>
      <w:numFmt w:val="decimal"/>
      <w:lvlText w:val="(%1)"/>
      <w:lvlJc w:val="left"/>
      <w:pPr>
        <w:ind w:left="425" w:hanging="425"/>
      </w:pPr>
      <w:rPr>
        <w:rFonts w:hint="default"/>
      </w:rPr>
    </w:lvl>
  </w:abstractNum>
  <w:abstractNum w:abstractNumId="3">
    <w:nsid w:val="B5A8CC71"/>
    <w:multiLevelType w:val="singleLevel"/>
    <w:tmpl w:val="B5A8CC71"/>
    <w:lvl w:ilvl="0">
      <w:start w:val="1"/>
      <w:numFmt w:val="decimal"/>
      <w:lvlText w:val="(%1)"/>
      <w:lvlJc w:val="left"/>
      <w:pPr>
        <w:ind w:left="425" w:hanging="425"/>
      </w:pPr>
      <w:rPr>
        <w:rFonts w:hint="default"/>
      </w:rPr>
    </w:lvl>
  </w:abstractNum>
  <w:abstractNum w:abstractNumId="4">
    <w:nsid w:val="BBABB88F"/>
    <w:multiLevelType w:val="singleLevel"/>
    <w:tmpl w:val="BBABB88F"/>
    <w:lvl w:ilvl="0">
      <w:numFmt w:val="decimal"/>
      <w:suff w:val="nothing"/>
      <w:lvlText w:val="%1-"/>
      <w:lvlJc w:val="left"/>
    </w:lvl>
  </w:abstractNum>
  <w:abstractNum w:abstractNumId="5">
    <w:nsid w:val="DCE7312F"/>
    <w:multiLevelType w:val="singleLevel"/>
    <w:tmpl w:val="DCE7312F"/>
    <w:lvl w:ilvl="0">
      <w:numFmt w:val="decimal"/>
      <w:suff w:val="nothing"/>
      <w:lvlText w:val="%1-"/>
      <w:lvlJc w:val="left"/>
    </w:lvl>
  </w:abstractNum>
  <w:abstractNum w:abstractNumId="6">
    <w:nsid w:val="FFFFFF7C"/>
    <w:multiLevelType w:val="singleLevel"/>
    <w:tmpl w:val="992233CC"/>
    <w:lvl w:ilvl="0">
      <w:numFmt w:val="decimal"/>
      <w:pStyle w:val="a"/>
      <w:lvlText w:val=""/>
      <w:lvlJc w:val="left"/>
      <w:pPr>
        <w:tabs>
          <w:tab w:val="num" w:pos="360"/>
        </w:tabs>
      </w:pPr>
    </w:lvl>
  </w:abstractNum>
  <w:abstractNum w:abstractNumId="7">
    <w:nsid w:val="FFFFFF7E"/>
    <w:multiLevelType w:val="singleLevel"/>
    <w:tmpl w:val="E82C9092"/>
    <w:lvl w:ilvl="0">
      <w:start w:val="1"/>
      <w:numFmt w:val="decimal"/>
      <w:pStyle w:val="a0"/>
      <w:lvlText w:val="%1."/>
      <w:lvlJc w:val="left"/>
      <w:pPr>
        <w:tabs>
          <w:tab w:val="num" w:pos="1200"/>
        </w:tabs>
        <w:ind w:leftChars="400" w:left="1200" w:hangingChars="200" w:hanging="360"/>
      </w:pPr>
    </w:lvl>
  </w:abstractNum>
  <w:abstractNum w:abstractNumId="8">
    <w:nsid w:val="FFFFFF7F"/>
    <w:multiLevelType w:val="singleLevel"/>
    <w:tmpl w:val="D05CDDF4"/>
    <w:lvl w:ilvl="0">
      <w:start w:val="1"/>
      <w:numFmt w:val="decimal"/>
      <w:pStyle w:val="2"/>
      <w:lvlText w:val="%1."/>
      <w:lvlJc w:val="left"/>
      <w:pPr>
        <w:tabs>
          <w:tab w:val="num" w:pos="720"/>
        </w:tabs>
        <w:ind w:left="720" w:hanging="360"/>
      </w:pPr>
    </w:lvl>
  </w:abstractNum>
  <w:abstractNum w:abstractNumId="9">
    <w:nsid w:val="FFFFFF80"/>
    <w:multiLevelType w:val="singleLevel"/>
    <w:tmpl w:val="3BFA64DE"/>
    <w:styleLink w:val="111111311"/>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10">
    <w:nsid w:val="FFFFFF81"/>
    <w:multiLevelType w:val="singleLevel"/>
    <w:tmpl w:val="841A477E"/>
    <w:lvl w:ilvl="0">
      <w:start w:val="1"/>
      <w:numFmt w:val="bullet"/>
      <w:pStyle w:val="4"/>
      <w:lvlText w:val=""/>
      <w:lvlJc w:val="left"/>
      <w:pPr>
        <w:tabs>
          <w:tab w:val="num" w:pos="1440"/>
        </w:tabs>
        <w:ind w:left="1440" w:hanging="360"/>
      </w:pPr>
      <w:rPr>
        <w:rFonts w:ascii="Symbol" w:hAnsi="Symbol" w:cs="Times New Roman" w:hint="default"/>
      </w:rPr>
    </w:lvl>
  </w:abstractNum>
  <w:abstractNum w:abstractNumId="11">
    <w:nsid w:val="FFFFFF83"/>
    <w:multiLevelType w:val="singleLevel"/>
    <w:tmpl w:val="2CC29182"/>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12">
    <w:nsid w:val="FFFFFF88"/>
    <w:multiLevelType w:val="singleLevel"/>
    <w:tmpl w:val="B5AE6198"/>
    <w:lvl w:ilvl="0">
      <w:start w:val="1"/>
      <w:numFmt w:val="decimal"/>
      <w:pStyle w:val="21"/>
      <w:lvlText w:val="%1、"/>
      <w:lvlJc w:val="left"/>
      <w:pPr>
        <w:tabs>
          <w:tab w:val="num" w:pos="1202"/>
        </w:tabs>
        <w:ind w:left="1202" w:hanging="601"/>
      </w:pPr>
      <w:rPr>
        <w:rFonts w:hint="eastAsia"/>
      </w:rPr>
    </w:lvl>
  </w:abstractNum>
  <w:abstractNum w:abstractNumId="13">
    <w:nsid w:val="FFFFFFFE"/>
    <w:multiLevelType w:val="singleLevel"/>
    <w:tmpl w:val="44247748"/>
    <w:lvl w:ilvl="0">
      <w:numFmt w:val="decimal"/>
      <w:pStyle w:val="TableTitle"/>
      <w:lvlText w:val="*"/>
      <w:lvlJc w:val="left"/>
      <w:pPr>
        <w:ind w:left="0" w:firstLine="0"/>
      </w:pPr>
    </w:lvl>
  </w:abstractNum>
  <w:abstractNum w:abstractNumId="14">
    <w:nsid w:val="00000001"/>
    <w:multiLevelType w:val="multilevel"/>
    <w:tmpl w:val="00000001"/>
    <w:lvl w:ilvl="0">
      <w:start w:val="1"/>
      <w:numFmt w:val="decimal"/>
      <w:lvlText w:val="%1"/>
      <w:lvlJc w:val="left"/>
      <w:pPr>
        <w:ind w:left="420" w:hanging="420"/>
        <w:jc w:val="both"/>
      </w:pPr>
      <w:rPr>
        <w:w w:val="100"/>
        <w:sz w:val="20"/>
        <w:szCs w:val="20"/>
        <w:shd w:val="clear" w:color="auto" w:fill="auto"/>
      </w:rPr>
    </w:lvl>
    <w:lvl w:ilvl="1">
      <w:start w:val="1"/>
      <w:numFmt w:val="lowerLetter"/>
      <w:lvlText w:val="%2)"/>
      <w:lvlJc w:val="left"/>
      <w:pPr>
        <w:ind w:left="840" w:hanging="420"/>
        <w:jc w:val="both"/>
      </w:pPr>
    </w:lvl>
    <w:lvl w:ilvl="2">
      <w:start w:val="1"/>
      <w:numFmt w:val="lowerRoman"/>
      <w:lvlText w:val="%3."/>
      <w:lvlJc w:val="right"/>
      <w:pPr>
        <w:ind w:left="1260" w:hanging="420"/>
        <w:jc w:val="both"/>
      </w:pPr>
    </w:lvl>
    <w:lvl w:ilvl="3">
      <w:start w:val="1"/>
      <w:numFmt w:val="decimal"/>
      <w:lvlText w:val="%4."/>
      <w:lvlJc w:val="left"/>
      <w:pPr>
        <w:ind w:left="1680" w:hanging="420"/>
        <w:jc w:val="both"/>
      </w:pPr>
    </w:lvl>
    <w:lvl w:ilvl="4">
      <w:start w:val="1"/>
      <w:numFmt w:val="lowerLetter"/>
      <w:lvlText w:val="%5)"/>
      <w:lvlJc w:val="left"/>
      <w:pPr>
        <w:ind w:left="2100" w:hanging="420"/>
        <w:jc w:val="both"/>
      </w:pPr>
    </w:lvl>
    <w:lvl w:ilvl="5">
      <w:start w:val="1"/>
      <w:numFmt w:val="lowerRoman"/>
      <w:lvlText w:val="%6."/>
      <w:lvlJc w:val="right"/>
      <w:pPr>
        <w:ind w:left="2520" w:hanging="420"/>
        <w:jc w:val="both"/>
      </w:pPr>
    </w:lvl>
    <w:lvl w:ilvl="6">
      <w:start w:val="1"/>
      <w:numFmt w:val="decimal"/>
      <w:lvlText w:val="%7."/>
      <w:lvlJc w:val="left"/>
      <w:pPr>
        <w:ind w:left="2940" w:hanging="420"/>
        <w:jc w:val="both"/>
      </w:pPr>
    </w:lvl>
    <w:lvl w:ilvl="7">
      <w:start w:val="1"/>
      <w:numFmt w:val="lowerLetter"/>
      <w:lvlText w:val="%8)"/>
      <w:lvlJc w:val="left"/>
      <w:pPr>
        <w:ind w:left="3360" w:hanging="420"/>
        <w:jc w:val="both"/>
      </w:pPr>
    </w:lvl>
    <w:lvl w:ilvl="8">
      <w:start w:val="1"/>
      <w:numFmt w:val="lowerRoman"/>
      <w:lvlText w:val="%9."/>
      <w:lvlJc w:val="right"/>
      <w:pPr>
        <w:ind w:left="3780" w:hanging="420"/>
        <w:jc w:val="both"/>
      </w:pPr>
    </w:lvl>
  </w:abstractNum>
  <w:abstractNum w:abstractNumId="15">
    <w:nsid w:val="00000013"/>
    <w:multiLevelType w:val="singleLevel"/>
    <w:tmpl w:val="00000013"/>
    <w:lvl w:ilvl="0">
      <w:start w:val="1"/>
      <w:numFmt w:val="bullet"/>
      <w:pStyle w:val="8"/>
      <w:lvlText w:val=""/>
      <w:lvlJc w:val="left"/>
      <w:pPr>
        <w:tabs>
          <w:tab w:val="num" w:pos="360"/>
        </w:tabs>
        <w:ind w:left="360" w:hanging="360"/>
      </w:pPr>
      <w:rPr>
        <w:rFonts w:ascii="Times New Roman" w:hAnsi="Times New Roman" w:cs="Times New Roman" w:hint="default"/>
      </w:rPr>
    </w:lvl>
  </w:abstractNum>
  <w:abstractNum w:abstractNumId="16">
    <w:nsid w:val="00000024"/>
    <w:multiLevelType w:val="multilevel"/>
    <w:tmpl w:val="00000024"/>
    <w:styleLink w:val="1"/>
    <w:lvl w:ilvl="0">
      <w:start w:val="1"/>
      <w:numFmt w:val="bullet"/>
      <w:lvlText w:val=""/>
      <w:lvlJc w:val="left"/>
      <w:pPr>
        <w:tabs>
          <w:tab w:val="num" w:pos="1680"/>
        </w:tabs>
        <w:ind w:left="1680" w:hanging="420"/>
      </w:pPr>
      <w:rPr>
        <w:rFonts w:ascii="Wingdings" w:hAnsi="Wingdings" w:hint="default"/>
      </w:rPr>
    </w:lvl>
    <w:lvl w:ilvl="1">
      <w:start w:val="1"/>
      <w:numFmt w:val="bullet"/>
      <w:lvlText w:val=""/>
      <w:lvlJc w:val="left"/>
      <w:pPr>
        <w:tabs>
          <w:tab w:val="num" w:pos="2100"/>
        </w:tabs>
        <w:ind w:left="2100" w:hanging="420"/>
      </w:pPr>
      <w:rPr>
        <w:rFonts w:ascii="Wingdings" w:hAnsi="Wingdings" w:hint="default"/>
      </w:rPr>
    </w:lvl>
    <w:lvl w:ilvl="2">
      <w:start w:val="1"/>
      <w:numFmt w:val="bullet"/>
      <w:lvlText w:val=""/>
      <w:lvlJc w:val="left"/>
      <w:pPr>
        <w:tabs>
          <w:tab w:val="num" w:pos="2520"/>
        </w:tabs>
        <w:ind w:left="2520" w:hanging="420"/>
      </w:pPr>
      <w:rPr>
        <w:rFonts w:ascii="Wingdings" w:hAnsi="Wingdings" w:hint="default"/>
      </w:rPr>
    </w:lvl>
    <w:lvl w:ilvl="3">
      <w:start w:val="1"/>
      <w:numFmt w:val="bullet"/>
      <w:lvlText w:val=""/>
      <w:lvlJc w:val="left"/>
      <w:pPr>
        <w:tabs>
          <w:tab w:val="num" w:pos="2940"/>
        </w:tabs>
        <w:ind w:left="2940" w:hanging="420"/>
      </w:pPr>
      <w:rPr>
        <w:rFonts w:ascii="Wingdings" w:hAnsi="Wingdings" w:hint="default"/>
      </w:rPr>
    </w:lvl>
    <w:lvl w:ilvl="4">
      <w:start w:val="1"/>
      <w:numFmt w:val="bullet"/>
      <w:lvlText w:val=""/>
      <w:lvlJc w:val="left"/>
      <w:pPr>
        <w:tabs>
          <w:tab w:val="num" w:pos="3360"/>
        </w:tabs>
        <w:ind w:left="3360" w:hanging="420"/>
      </w:pPr>
      <w:rPr>
        <w:rFonts w:ascii="Wingdings" w:hAnsi="Wingdings" w:hint="default"/>
      </w:rPr>
    </w:lvl>
    <w:lvl w:ilvl="5">
      <w:start w:val="1"/>
      <w:numFmt w:val="bullet"/>
      <w:lvlText w:val=""/>
      <w:lvlJc w:val="left"/>
      <w:pPr>
        <w:tabs>
          <w:tab w:val="num" w:pos="3780"/>
        </w:tabs>
        <w:ind w:left="3780" w:hanging="420"/>
      </w:pPr>
      <w:rPr>
        <w:rFonts w:ascii="Wingdings" w:hAnsi="Wingdings" w:hint="default"/>
      </w:rPr>
    </w:lvl>
    <w:lvl w:ilvl="6">
      <w:start w:val="1"/>
      <w:numFmt w:val="bullet"/>
      <w:lvlText w:val=""/>
      <w:lvlJc w:val="left"/>
      <w:pPr>
        <w:tabs>
          <w:tab w:val="num" w:pos="4200"/>
        </w:tabs>
        <w:ind w:left="4200" w:hanging="420"/>
      </w:pPr>
      <w:rPr>
        <w:rFonts w:ascii="Wingdings" w:hAnsi="Wingdings" w:hint="default"/>
      </w:rPr>
    </w:lvl>
    <w:lvl w:ilvl="7">
      <w:start w:val="1"/>
      <w:numFmt w:val="bullet"/>
      <w:lvlText w:val=""/>
      <w:lvlJc w:val="left"/>
      <w:pPr>
        <w:tabs>
          <w:tab w:val="num" w:pos="4620"/>
        </w:tabs>
        <w:ind w:left="4620" w:hanging="420"/>
      </w:pPr>
      <w:rPr>
        <w:rFonts w:ascii="Wingdings" w:hAnsi="Wingdings" w:hint="default"/>
      </w:rPr>
    </w:lvl>
    <w:lvl w:ilvl="8">
      <w:start w:val="1"/>
      <w:numFmt w:val="bullet"/>
      <w:lvlText w:val=""/>
      <w:lvlJc w:val="left"/>
      <w:pPr>
        <w:tabs>
          <w:tab w:val="num" w:pos="5040"/>
        </w:tabs>
        <w:ind w:left="5040" w:hanging="420"/>
      </w:pPr>
      <w:rPr>
        <w:rFonts w:ascii="Wingdings" w:hAnsi="Wingdings" w:hint="default"/>
      </w:rPr>
    </w:lvl>
  </w:abstractNum>
  <w:abstractNum w:abstractNumId="17">
    <w:nsid w:val="00000025"/>
    <w:multiLevelType w:val="multilevel"/>
    <w:tmpl w:val="00000025"/>
    <w:lvl w:ilvl="0">
      <w:numFmt w:val="decimal"/>
      <w:pStyle w:val="CharCharChar1CharCharCharCharCharChar"/>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8">
    <w:nsid w:val="0000002A"/>
    <w:multiLevelType w:val="multilevel"/>
    <w:tmpl w:val="0000002A"/>
    <w:lvl w:ilvl="0">
      <w:start w:val="1"/>
      <w:numFmt w:val="decimal"/>
      <w:pStyle w:val="my11"/>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9">
    <w:nsid w:val="0000002F"/>
    <w:multiLevelType w:val="multilevel"/>
    <w:tmpl w:val="0000002F"/>
    <w:lvl w:ilvl="0">
      <w:start w:val="1"/>
      <w:numFmt w:val="bullet"/>
      <w:pStyle w:val="b2"/>
      <w:lvlText w:val=""/>
      <w:lvlJc w:val="left"/>
      <w:pPr>
        <w:ind w:left="420" w:hanging="420"/>
      </w:pPr>
      <w:rPr>
        <w:rFonts w:ascii="Times New Roman" w:hAnsi="Times New Roman" w:cs="Times New Roman" w:hint="default"/>
      </w:rPr>
    </w:lvl>
    <w:lvl w:ilvl="1">
      <w:start w:val="1"/>
      <w:numFmt w:val="bullet"/>
      <w:lvlText w:val=""/>
      <w:lvlJc w:val="left"/>
      <w:pPr>
        <w:ind w:left="840" w:hanging="420"/>
      </w:pPr>
      <w:rPr>
        <w:rFonts w:ascii="Times New Roman" w:hAnsi="Times New Roman" w:cs="Times New Roman" w:hint="default"/>
      </w:rPr>
    </w:lvl>
    <w:lvl w:ilvl="2">
      <w:start w:val="1"/>
      <w:numFmt w:val="bullet"/>
      <w:lvlText w:val=""/>
      <w:lvlJc w:val="left"/>
      <w:pPr>
        <w:ind w:left="1260" w:hanging="420"/>
      </w:pPr>
      <w:rPr>
        <w:rFonts w:ascii="Times New Roman" w:hAnsi="Times New Roman" w:cs="Times New Roman" w:hint="default"/>
      </w:rPr>
    </w:lvl>
    <w:lvl w:ilvl="3">
      <w:start w:val="1"/>
      <w:numFmt w:val="bullet"/>
      <w:lvlText w:val=""/>
      <w:lvlJc w:val="left"/>
      <w:pPr>
        <w:ind w:left="1680" w:hanging="420"/>
      </w:pPr>
      <w:rPr>
        <w:rFonts w:ascii="Times New Roman" w:hAnsi="Times New Roman" w:cs="Times New Roman" w:hint="default"/>
      </w:rPr>
    </w:lvl>
    <w:lvl w:ilvl="4">
      <w:start w:val="1"/>
      <w:numFmt w:val="bullet"/>
      <w:lvlText w:val=""/>
      <w:lvlJc w:val="left"/>
      <w:pPr>
        <w:ind w:left="2100" w:hanging="420"/>
      </w:pPr>
      <w:rPr>
        <w:rFonts w:ascii="Times New Roman" w:hAnsi="Times New Roman" w:cs="Times New Roman" w:hint="default"/>
      </w:rPr>
    </w:lvl>
    <w:lvl w:ilvl="5">
      <w:start w:val="1"/>
      <w:numFmt w:val="bullet"/>
      <w:lvlText w:val=""/>
      <w:lvlJc w:val="left"/>
      <w:pPr>
        <w:ind w:left="2520" w:hanging="420"/>
      </w:pPr>
      <w:rPr>
        <w:rFonts w:ascii="Times New Roman" w:hAnsi="Times New Roman" w:cs="Times New Roman" w:hint="default"/>
      </w:rPr>
    </w:lvl>
    <w:lvl w:ilvl="6">
      <w:start w:val="1"/>
      <w:numFmt w:val="bullet"/>
      <w:lvlText w:val=""/>
      <w:lvlJc w:val="left"/>
      <w:pPr>
        <w:ind w:left="2940" w:hanging="420"/>
      </w:pPr>
      <w:rPr>
        <w:rFonts w:ascii="Times New Roman" w:hAnsi="Times New Roman" w:cs="Times New Roman" w:hint="default"/>
      </w:rPr>
    </w:lvl>
    <w:lvl w:ilvl="7">
      <w:start w:val="1"/>
      <w:numFmt w:val="bullet"/>
      <w:lvlText w:val=""/>
      <w:lvlJc w:val="left"/>
      <w:pPr>
        <w:ind w:left="3360" w:hanging="420"/>
      </w:pPr>
      <w:rPr>
        <w:rFonts w:ascii="Times New Roman" w:hAnsi="Times New Roman" w:cs="Times New Roman" w:hint="default"/>
      </w:rPr>
    </w:lvl>
    <w:lvl w:ilvl="8">
      <w:start w:val="1"/>
      <w:numFmt w:val="bullet"/>
      <w:lvlText w:val=""/>
      <w:lvlJc w:val="left"/>
      <w:pPr>
        <w:ind w:left="3780" w:hanging="420"/>
      </w:pPr>
      <w:rPr>
        <w:rFonts w:ascii="Times New Roman" w:hAnsi="Times New Roman" w:cs="Times New Roman" w:hint="default"/>
      </w:rPr>
    </w:lvl>
  </w:abstractNum>
  <w:abstractNum w:abstractNumId="20">
    <w:nsid w:val="00000031"/>
    <w:multiLevelType w:val="multilevel"/>
    <w:tmpl w:val="00000031"/>
    <w:lvl w:ilvl="0">
      <w:start w:val="1"/>
      <w:numFmt w:val="decimal"/>
      <w:lvlText w:val="%1）"/>
      <w:lvlJc w:val="left"/>
      <w:pPr>
        <w:tabs>
          <w:tab w:val="num" w:pos="900"/>
        </w:tabs>
        <w:ind w:left="900" w:hanging="360"/>
      </w:pPr>
    </w:lvl>
    <w:lvl w:ilvl="1">
      <w:start w:val="1"/>
      <w:numFmt w:val="lowerLetter"/>
      <w:pStyle w:val="my1"/>
      <w:lvlText w:val="%2)"/>
      <w:lvlJc w:val="left"/>
      <w:pPr>
        <w:tabs>
          <w:tab w:val="num" w:pos="1380"/>
        </w:tabs>
        <w:ind w:left="1380" w:hanging="420"/>
      </w:pPr>
    </w:lvl>
    <w:lvl w:ilvl="2">
      <w:start w:val="1"/>
      <w:numFmt w:val="lowerRoman"/>
      <w:lvlText w:val="%3."/>
      <w:lvlJc w:val="right"/>
      <w:pPr>
        <w:tabs>
          <w:tab w:val="num" w:pos="1800"/>
        </w:tabs>
        <w:ind w:left="1800" w:hanging="420"/>
      </w:pPr>
    </w:lvl>
    <w:lvl w:ilvl="3">
      <w:start w:val="1"/>
      <w:numFmt w:val="decimal"/>
      <w:lvlText w:val="%4."/>
      <w:lvlJc w:val="left"/>
      <w:pPr>
        <w:tabs>
          <w:tab w:val="num" w:pos="2220"/>
        </w:tabs>
        <w:ind w:left="2220" w:hanging="420"/>
      </w:pPr>
    </w:lvl>
    <w:lvl w:ilvl="4">
      <w:start w:val="1"/>
      <w:numFmt w:val="lowerLetter"/>
      <w:lvlText w:val="%5)"/>
      <w:lvlJc w:val="left"/>
      <w:pPr>
        <w:tabs>
          <w:tab w:val="num" w:pos="2640"/>
        </w:tabs>
        <w:ind w:left="2640" w:hanging="420"/>
      </w:p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abstractNum w:abstractNumId="21">
    <w:nsid w:val="0000005D"/>
    <w:multiLevelType w:val="multilevel"/>
    <w:tmpl w:val="0000005D"/>
    <w:styleLink w:val="3"/>
    <w:lvl w:ilvl="0">
      <w:start w:val="1"/>
      <w:numFmt w:val="bullet"/>
      <w:lvlText w:val=""/>
      <w:lvlJc w:val="left"/>
      <w:pPr>
        <w:tabs>
          <w:tab w:val="num" w:pos="1271"/>
        </w:tabs>
        <w:ind w:left="1271" w:hanging="420"/>
      </w:pPr>
      <w:rPr>
        <w:rFonts w:ascii="Wingdings" w:hAnsi="Wingdings" w:hint="default"/>
      </w:rPr>
    </w:lvl>
    <w:lvl w:ilvl="1">
      <w:start w:val="1"/>
      <w:numFmt w:val="bullet"/>
      <w:lvlText w:val=""/>
      <w:lvlJc w:val="left"/>
      <w:pPr>
        <w:tabs>
          <w:tab w:val="num" w:pos="1691"/>
        </w:tabs>
        <w:ind w:left="1691" w:hanging="420"/>
      </w:pPr>
      <w:rPr>
        <w:rFonts w:ascii="Wingdings" w:hAnsi="Wingdings" w:hint="default"/>
      </w:rPr>
    </w:lvl>
    <w:lvl w:ilvl="2">
      <w:start w:val="1"/>
      <w:numFmt w:val="bullet"/>
      <w:lvlText w:val=""/>
      <w:lvlJc w:val="left"/>
      <w:pPr>
        <w:tabs>
          <w:tab w:val="num" w:pos="2111"/>
        </w:tabs>
        <w:ind w:left="2111" w:hanging="420"/>
      </w:pPr>
      <w:rPr>
        <w:rFonts w:ascii="Wingdings" w:hAnsi="Wingdings" w:hint="default"/>
      </w:rPr>
    </w:lvl>
    <w:lvl w:ilvl="3">
      <w:start w:val="1"/>
      <w:numFmt w:val="bullet"/>
      <w:lvlText w:val=""/>
      <w:lvlJc w:val="left"/>
      <w:pPr>
        <w:tabs>
          <w:tab w:val="num" w:pos="2531"/>
        </w:tabs>
        <w:ind w:left="2531" w:hanging="420"/>
      </w:pPr>
      <w:rPr>
        <w:rFonts w:ascii="Wingdings" w:hAnsi="Wingdings" w:hint="default"/>
      </w:rPr>
    </w:lvl>
    <w:lvl w:ilvl="4">
      <w:start w:val="1"/>
      <w:numFmt w:val="bullet"/>
      <w:lvlText w:val=""/>
      <w:lvlJc w:val="left"/>
      <w:pPr>
        <w:tabs>
          <w:tab w:val="num" w:pos="2951"/>
        </w:tabs>
        <w:ind w:left="2951" w:hanging="420"/>
      </w:pPr>
      <w:rPr>
        <w:rFonts w:ascii="Wingdings" w:hAnsi="Wingdings" w:hint="default"/>
      </w:rPr>
    </w:lvl>
    <w:lvl w:ilvl="5">
      <w:start w:val="1"/>
      <w:numFmt w:val="bullet"/>
      <w:lvlText w:val=""/>
      <w:lvlJc w:val="left"/>
      <w:pPr>
        <w:tabs>
          <w:tab w:val="num" w:pos="3371"/>
        </w:tabs>
        <w:ind w:left="3371" w:hanging="420"/>
      </w:pPr>
      <w:rPr>
        <w:rFonts w:ascii="Wingdings" w:hAnsi="Wingdings" w:hint="default"/>
      </w:rPr>
    </w:lvl>
    <w:lvl w:ilvl="6">
      <w:start w:val="1"/>
      <w:numFmt w:val="bullet"/>
      <w:lvlText w:val=""/>
      <w:lvlJc w:val="left"/>
      <w:pPr>
        <w:tabs>
          <w:tab w:val="num" w:pos="3791"/>
        </w:tabs>
        <w:ind w:left="3791" w:hanging="420"/>
      </w:pPr>
      <w:rPr>
        <w:rFonts w:ascii="Wingdings" w:hAnsi="Wingdings" w:hint="default"/>
      </w:rPr>
    </w:lvl>
    <w:lvl w:ilvl="7">
      <w:start w:val="1"/>
      <w:numFmt w:val="bullet"/>
      <w:lvlText w:val=""/>
      <w:lvlJc w:val="left"/>
      <w:pPr>
        <w:tabs>
          <w:tab w:val="num" w:pos="4211"/>
        </w:tabs>
        <w:ind w:left="4211" w:hanging="420"/>
      </w:pPr>
      <w:rPr>
        <w:rFonts w:ascii="Wingdings" w:hAnsi="Wingdings" w:hint="default"/>
      </w:rPr>
    </w:lvl>
    <w:lvl w:ilvl="8">
      <w:start w:val="1"/>
      <w:numFmt w:val="bullet"/>
      <w:lvlText w:val=""/>
      <w:lvlJc w:val="left"/>
      <w:pPr>
        <w:tabs>
          <w:tab w:val="num" w:pos="4631"/>
        </w:tabs>
        <w:ind w:left="4631" w:hanging="420"/>
      </w:pPr>
      <w:rPr>
        <w:rFonts w:ascii="Wingdings" w:hAnsi="Wingdings" w:hint="default"/>
      </w:rPr>
    </w:lvl>
  </w:abstractNum>
  <w:abstractNum w:abstractNumId="22">
    <w:nsid w:val="0000006C"/>
    <w:multiLevelType w:val="multilevel"/>
    <w:tmpl w:val="0000006C"/>
    <w:styleLink w:val="2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0000008F"/>
    <w:multiLevelType w:val="multilevel"/>
    <w:tmpl w:val="0000008F"/>
    <w:styleLink w:val="21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00000098"/>
    <w:multiLevelType w:val="multilevel"/>
    <w:tmpl w:val="00000098"/>
    <w:styleLink w:val="StyleBulleted2"/>
    <w:lvl w:ilvl="0">
      <w:numFmt w:val="decimal"/>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5">
    <w:nsid w:val="000000A5"/>
    <w:multiLevelType w:val="multilevel"/>
    <w:tmpl w:val="000000A5"/>
    <w:styleLink w:val="1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000000BE"/>
    <w:multiLevelType w:val="multilevel"/>
    <w:tmpl w:val="000000BE"/>
    <w:styleLink w:val="11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003C389C"/>
    <w:multiLevelType w:val="multilevel"/>
    <w:tmpl w:val="0409001D"/>
    <w:styleLink w:val="a1"/>
    <w:lvl w:ilvl="0">
      <w:start w:val="1"/>
      <w:numFmt w:val="bullet"/>
      <w:lvlText w:val=""/>
      <w:lvlJc w:val="left"/>
      <w:pPr>
        <w:tabs>
          <w:tab w:val="num" w:pos="425"/>
        </w:tabs>
        <w:ind w:left="425" w:hanging="425"/>
      </w:pPr>
      <w:rPr>
        <w:rFonts w:ascii="宋体" w:eastAsia="Times New Roman" w:hAnsi="宋体" w:hint="eastAsia"/>
        <w:color w:val="auto"/>
      </w:r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28">
    <w:nsid w:val="008B0511"/>
    <w:multiLevelType w:val="singleLevel"/>
    <w:tmpl w:val="008B0511"/>
    <w:lvl w:ilvl="0">
      <w:start w:val="1"/>
      <w:numFmt w:val="decimal"/>
      <w:suff w:val="nothing"/>
      <w:lvlText w:val="（%1）"/>
      <w:lvlJc w:val="left"/>
    </w:lvl>
  </w:abstractNum>
  <w:abstractNum w:abstractNumId="29">
    <w:nsid w:val="01566252"/>
    <w:multiLevelType w:val="hybridMultilevel"/>
    <w:tmpl w:val="80F254D0"/>
    <w:lvl w:ilvl="0" w:tplc="FFFFFFFF">
      <w:start w:val="1"/>
      <w:numFmt w:val="decimal"/>
      <w:pStyle w:val="7-"/>
      <w:lvlText w:val="7-%1"/>
      <w:lvlJc w:val="left"/>
      <w:pPr>
        <w:tabs>
          <w:tab w:val="num" w:pos="720"/>
        </w:tabs>
        <w:ind w:left="720" w:hanging="720"/>
      </w:pPr>
      <w:rPr>
        <w:rFonts w:eastAsia="宋体" w:hint="eastAsia"/>
        <w:b/>
        <w:i w:val="0"/>
        <w:sz w:val="24"/>
        <w:szCs w:val="24"/>
      </w:rPr>
    </w:lvl>
    <w:lvl w:ilvl="1" w:tplc="FFFFFFFF">
      <w:start w:val="1"/>
      <w:numFmt w:val="bullet"/>
      <w:lvlText w:val=""/>
      <w:lvlJc w:val="left"/>
      <w:pPr>
        <w:tabs>
          <w:tab w:val="num" w:pos="840"/>
        </w:tabs>
        <w:ind w:left="840" w:hanging="420"/>
      </w:pPr>
      <w:rPr>
        <w:rFonts w:ascii="Wingdings" w:hAnsi="Wingdings" w:hint="default"/>
        <w:b w:val="0"/>
        <w:i w:val="0"/>
        <w:sz w:val="24"/>
        <w:szCs w:val="24"/>
      </w:rPr>
    </w:lvl>
    <w:lvl w:ilvl="2" w:tplc="FFFFFFFF">
      <w:start w:val="1"/>
      <w:numFmt w:val="decimal"/>
      <w:lvlText w:val="（%3）"/>
      <w:lvlJc w:val="left"/>
      <w:pPr>
        <w:tabs>
          <w:tab w:val="num" w:pos="1440"/>
        </w:tabs>
        <w:ind w:left="1440" w:hanging="600"/>
      </w:pPr>
      <w:rPr>
        <w:rFonts w:hint="default"/>
        <w:b/>
        <w:i w:val="0"/>
        <w:sz w:val="24"/>
        <w:szCs w:val="24"/>
      </w:r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nsid w:val="01E31401"/>
    <w:multiLevelType w:val="hybridMultilevel"/>
    <w:tmpl w:val="445278F6"/>
    <w:lvl w:ilvl="0" w:tplc="FFFFFFFF">
      <w:start w:val="1"/>
      <w:numFmt w:val="decimal"/>
      <w:pStyle w:val="a2"/>
      <w:lvlText w:val="图%1"/>
      <w:lvlJc w:val="left"/>
      <w:pPr>
        <w:tabs>
          <w:tab w:val="num" w:pos="2122"/>
        </w:tabs>
        <w:ind w:left="2122" w:hanging="420"/>
      </w:pPr>
      <w:rPr>
        <w:sz w:val="24"/>
        <w:szCs w:val="24"/>
      </w:rPr>
    </w:lvl>
    <w:lvl w:ilvl="1" w:tplc="FFFFFFFF">
      <w:start w:val="1"/>
      <w:numFmt w:val="bullet"/>
      <w:lvlText w:val=""/>
      <w:lvlJc w:val="left"/>
      <w:pPr>
        <w:tabs>
          <w:tab w:val="num" w:pos="1691"/>
        </w:tabs>
        <w:ind w:left="1691" w:hanging="420"/>
      </w:pPr>
      <w:rPr>
        <w:rFonts w:ascii="Wingdings" w:hAnsi="Wingdings" w:hint="default"/>
      </w:rPr>
    </w:lvl>
    <w:lvl w:ilvl="2" w:tplc="FFFFFFFF">
      <w:start w:val="1"/>
      <w:numFmt w:val="lowerRoman"/>
      <w:lvlText w:val="%3."/>
      <w:lvlJc w:val="right"/>
      <w:pPr>
        <w:tabs>
          <w:tab w:val="num" w:pos="2111"/>
        </w:tabs>
        <w:ind w:left="2111" w:hanging="420"/>
      </w:pPr>
    </w:lvl>
    <w:lvl w:ilvl="3" w:tplc="FFFFFFFF">
      <w:start w:val="1"/>
      <w:numFmt w:val="decimal"/>
      <w:lvlText w:val="%4."/>
      <w:lvlJc w:val="left"/>
      <w:pPr>
        <w:tabs>
          <w:tab w:val="num" w:pos="2531"/>
        </w:tabs>
        <w:ind w:left="2531" w:hanging="420"/>
      </w:pPr>
    </w:lvl>
    <w:lvl w:ilvl="4" w:tplc="FFFFFFFF">
      <w:start w:val="1"/>
      <w:numFmt w:val="lowerLetter"/>
      <w:lvlText w:val="%5)"/>
      <w:lvlJc w:val="left"/>
      <w:pPr>
        <w:tabs>
          <w:tab w:val="num" w:pos="2951"/>
        </w:tabs>
        <w:ind w:left="2951" w:hanging="420"/>
      </w:pPr>
    </w:lvl>
    <w:lvl w:ilvl="5" w:tplc="FFFFFFFF">
      <w:start w:val="1"/>
      <w:numFmt w:val="lowerRoman"/>
      <w:lvlText w:val="%6."/>
      <w:lvlJc w:val="right"/>
      <w:pPr>
        <w:tabs>
          <w:tab w:val="num" w:pos="3371"/>
        </w:tabs>
        <w:ind w:left="3371" w:hanging="420"/>
      </w:pPr>
    </w:lvl>
    <w:lvl w:ilvl="6" w:tplc="FFFFFFFF">
      <w:start w:val="1"/>
      <w:numFmt w:val="decimal"/>
      <w:lvlText w:val="%7."/>
      <w:lvlJc w:val="left"/>
      <w:pPr>
        <w:tabs>
          <w:tab w:val="num" w:pos="3791"/>
        </w:tabs>
        <w:ind w:left="3791" w:hanging="420"/>
      </w:pPr>
    </w:lvl>
    <w:lvl w:ilvl="7" w:tplc="FFFFFFFF">
      <w:start w:val="1"/>
      <w:numFmt w:val="lowerLetter"/>
      <w:lvlText w:val="%8)"/>
      <w:lvlJc w:val="left"/>
      <w:pPr>
        <w:tabs>
          <w:tab w:val="num" w:pos="4211"/>
        </w:tabs>
        <w:ind w:left="4211" w:hanging="420"/>
      </w:pPr>
    </w:lvl>
    <w:lvl w:ilvl="8" w:tplc="FFFFFFFF">
      <w:start w:val="1"/>
      <w:numFmt w:val="lowerRoman"/>
      <w:lvlText w:val="%9."/>
      <w:lvlJc w:val="right"/>
      <w:pPr>
        <w:tabs>
          <w:tab w:val="num" w:pos="4631"/>
        </w:tabs>
        <w:ind w:left="4631" w:hanging="420"/>
      </w:pPr>
    </w:lvl>
  </w:abstractNum>
  <w:abstractNum w:abstractNumId="31">
    <w:nsid w:val="01F1249C"/>
    <w:multiLevelType w:val="hybridMultilevel"/>
    <w:tmpl w:val="023292DC"/>
    <w:lvl w:ilvl="0" w:tplc="FFFFFFFF">
      <w:start w:val="1"/>
      <w:numFmt w:val="bullet"/>
      <w:pStyle w:val="NotesHeading"/>
      <w:lvlText w:val=""/>
      <w:lvlJc w:val="left"/>
      <w:pPr>
        <w:tabs>
          <w:tab w:val="num" w:pos="4646"/>
        </w:tabs>
        <w:ind w:left="4646" w:hanging="425"/>
      </w:pPr>
      <w:rPr>
        <w:rFonts w:ascii="Wingdings" w:hAnsi="Wingdings" w:cs="Wingdings" w:hint="default"/>
        <w:b w:val="0"/>
        <w:bCs w:val="0"/>
        <w:i w:val="0"/>
        <w:iCs w:val="0"/>
        <w:caps w:val="0"/>
        <w:strike w:val="0"/>
        <w:dstrike w:val="0"/>
        <w:vanish w:val="0"/>
        <w:webHidden w:val="0"/>
        <w:color w:val="000000"/>
        <w:spacing w:val="0"/>
        <w:w w:val="100"/>
        <w:position w:val="2"/>
        <w:sz w:val="16"/>
        <w:szCs w:val="16"/>
        <w:u w:val="none"/>
        <w:effect w:val="none"/>
        <w:vertAlign w:val="baseline"/>
        <w:specVanish w:val="0"/>
      </w:rPr>
    </w:lvl>
    <w:lvl w:ilvl="1" w:tplc="FFFFFFFF">
      <w:start w:val="1"/>
      <w:numFmt w:val="bullet"/>
      <w:lvlText w:val=""/>
      <w:lvlJc w:val="left"/>
      <w:pPr>
        <w:tabs>
          <w:tab w:val="num" w:pos="2040"/>
        </w:tabs>
        <w:ind w:left="2040" w:hanging="420"/>
      </w:pPr>
      <w:rPr>
        <w:rFonts w:ascii="Wingdings" w:hAnsi="Wingdings" w:hint="default"/>
      </w:rPr>
    </w:lvl>
    <w:lvl w:ilvl="2" w:tplc="FFFFFFFF">
      <w:start w:val="1"/>
      <w:numFmt w:val="bullet"/>
      <w:lvlText w:val=""/>
      <w:lvlJc w:val="left"/>
      <w:pPr>
        <w:tabs>
          <w:tab w:val="num" w:pos="2460"/>
        </w:tabs>
        <w:ind w:left="2460" w:hanging="420"/>
      </w:pPr>
      <w:rPr>
        <w:rFonts w:ascii="Wingdings" w:hAnsi="Wingdings" w:hint="default"/>
      </w:rPr>
    </w:lvl>
    <w:lvl w:ilvl="3" w:tplc="FFFFFFFF">
      <w:start w:val="1"/>
      <w:numFmt w:val="bullet"/>
      <w:lvlText w:val=""/>
      <w:lvlJc w:val="left"/>
      <w:pPr>
        <w:tabs>
          <w:tab w:val="num" w:pos="2880"/>
        </w:tabs>
        <w:ind w:left="2880" w:hanging="420"/>
      </w:pPr>
      <w:rPr>
        <w:rFonts w:ascii="Wingdings" w:hAnsi="Wingdings" w:hint="default"/>
      </w:rPr>
    </w:lvl>
    <w:lvl w:ilvl="4" w:tplc="FFFFFFFF">
      <w:start w:val="1"/>
      <w:numFmt w:val="bullet"/>
      <w:lvlText w:val=""/>
      <w:lvlJc w:val="left"/>
      <w:pPr>
        <w:tabs>
          <w:tab w:val="num" w:pos="3300"/>
        </w:tabs>
        <w:ind w:left="3300" w:hanging="420"/>
      </w:pPr>
      <w:rPr>
        <w:rFonts w:ascii="Wingdings" w:hAnsi="Wingdings" w:hint="default"/>
      </w:rPr>
    </w:lvl>
    <w:lvl w:ilvl="5" w:tplc="FFFFFFFF">
      <w:start w:val="1"/>
      <w:numFmt w:val="bullet"/>
      <w:lvlText w:val=""/>
      <w:lvlJc w:val="left"/>
      <w:pPr>
        <w:tabs>
          <w:tab w:val="num" w:pos="3720"/>
        </w:tabs>
        <w:ind w:left="3720" w:hanging="420"/>
      </w:pPr>
      <w:rPr>
        <w:rFonts w:ascii="Wingdings" w:hAnsi="Wingdings" w:hint="default"/>
      </w:rPr>
    </w:lvl>
    <w:lvl w:ilvl="6" w:tplc="FFFFFFFF">
      <w:start w:val="1"/>
      <w:numFmt w:val="bullet"/>
      <w:lvlText w:val=""/>
      <w:lvlJc w:val="left"/>
      <w:pPr>
        <w:tabs>
          <w:tab w:val="num" w:pos="4140"/>
        </w:tabs>
        <w:ind w:left="4140" w:hanging="420"/>
      </w:pPr>
      <w:rPr>
        <w:rFonts w:ascii="Wingdings" w:hAnsi="Wingdings" w:hint="default"/>
      </w:rPr>
    </w:lvl>
    <w:lvl w:ilvl="7" w:tplc="FFFFFFFF">
      <w:start w:val="1"/>
      <w:numFmt w:val="bullet"/>
      <w:lvlText w:val=""/>
      <w:lvlJc w:val="left"/>
      <w:pPr>
        <w:tabs>
          <w:tab w:val="num" w:pos="4560"/>
        </w:tabs>
        <w:ind w:left="4560" w:hanging="420"/>
      </w:pPr>
      <w:rPr>
        <w:rFonts w:ascii="Wingdings" w:hAnsi="Wingdings" w:hint="default"/>
      </w:rPr>
    </w:lvl>
    <w:lvl w:ilvl="8" w:tplc="FFFFFFFF">
      <w:start w:val="1"/>
      <w:numFmt w:val="bullet"/>
      <w:lvlText w:val=""/>
      <w:lvlJc w:val="left"/>
      <w:pPr>
        <w:tabs>
          <w:tab w:val="num" w:pos="4980"/>
        </w:tabs>
        <w:ind w:left="4980" w:hanging="420"/>
      </w:pPr>
      <w:rPr>
        <w:rFonts w:ascii="Wingdings" w:hAnsi="Wingdings" w:hint="default"/>
      </w:rPr>
    </w:lvl>
  </w:abstractNum>
  <w:abstractNum w:abstractNumId="32">
    <w:nsid w:val="023428A4"/>
    <w:multiLevelType w:val="singleLevel"/>
    <w:tmpl w:val="C8B69BC0"/>
    <w:lvl w:ilvl="0">
      <w:start w:val="1"/>
      <w:numFmt w:val="decimal"/>
      <w:pStyle w:val="DocRelNo"/>
      <w:lvlText w:val="%1."/>
      <w:lvlJc w:val="left"/>
      <w:pPr>
        <w:tabs>
          <w:tab w:val="num" w:pos="360"/>
        </w:tabs>
        <w:ind w:left="360" w:hanging="360"/>
      </w:pPr>
    </w:lvl>
  </w:abstractNum>
  <w:abstractNum w:abstractNumId="33">
    <w:nsid w:val="02384D78"/>
    <w:multiLevelType w:val="singleLevel"/>
    <w:tmpl w:val="06C87658"/>
    <w:lvl w:ilvl="0">
      <w:start w:val="1"/>
      <w:numFmt w:val="decimal"/>
      <w:pStyle w:val="Numbered"/>
      <w:lvlText w:val="%1."/>
      <w:lvlJc w:val="left"/>
      <w:pPr>
        <w:tabs>
          <w:tab w:val="num" w:pos="1080"/>
        </w:tabs>
        <w:ind w:left="1080" w:hanging="360"/>
      </w:pPr>
      <w:rPr>
        <w:rFonts w:ascii="Times New Roman" w:hAnsi="Times New Roman" w:cs="Times New Roman" w:hint="default"/>
        <w:b w:val="0"/>
        <w:i w:val="0"/>
        <w:sz w:val="20"/>
      </w:rPr>
    </w:lvl>
  </w:abstractNum>
  <w:abstractNum w:abstractNumId="34">
    <w:nsid w:val="02581C07"/>
    <w:multiLevelType w:val="hybridMultilevel"/>
    <w:tmpl w:val="2B48B1AA"/>
    <w:lvl w:ilvl="0" w:tplc="FFFFFFFF">
      <w:start w:val="1"/>
      <w:numFmt w:val="bullet"/>
      <w:pStyle w:val="23"/>
      <w:lvlText w:val=""/>
      <w:lvlJc w:val="left"/>
      <w:pPr>
        <w:tabs>
          <w:tab w:val="num" w:pos="420"/>
        </w:tabs>
        <w:ind w:left="420" w:hanging="420"/>
      </w:pPr>
      <w:rPr>
        <w:rFonts w:ascii="Wingdings 3" w:hAnsi="Wingdings 3" w:hint="default"/>
        <w:sz w:val="20"/>
      </w:rPr>
    </w:lvl>
    <w:lvl w:ilvl="1" w:tplc="FFFFFFFF">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35">
    <w:nsid w:val="025E6FAE"/>
    <w:multiLevelType w:val="hybridMultilevel"/>
    <w:tmpl w:val="842061CE"/>
    <w:lvl w:ilvl="0" w:tplc="F1887804">
      <w:start w:val="1"/>
      <w:numFmt w:val="decimal"/>
      <w:pStyle w:val="11"/>
      <w:lvlText w:val="图%1 "/>
      <w:lvlJc w:val="center"/>
      <w:pPr>
        <w:tabs>
          <w:tab w:val="num" w:pos="360"/>
        </w:tabs>
        <w:ind w:left="0" w:firstLine="0"/>
      </w:pPr>
      <w:rPr>
        <w:rFonts w:eastAsia="Mangal" w:cs="Times New Roman" w:hint="cs"/>
        <w:b w:val="0"/>
        <w:i w:val="0"/>
        <w:sz w:val="21"/>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A7C0E166">
      <w:start w:val="1"/>
      <w:numFmt w:val="decimal"/>
      <w:lvlText w:val="例%4"/>
      <w:lvlJc w:val="left"/>
      <w:pPr>
        <w:tabs>
          <w:tab w:val="num" w:pos="1860"/>
        </w:tabs>
        <w:ind w:left="1860" w:hanging="60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6">
    <w:nsid w:val="03F85FF5"/>
    <w:multiLevelType w:val="singleLevel"/>
    <w:tmpl w:val="503806B6"/>
    <w:lvl w:ilvl="0">
      <w:start w:val="1"/>
      <w:numFmt w:val="decimal"/>
      <w:pStyle w:val="normalindent"/>
      <w:lvlText w:val="%1."/>
      <w:legacy w:legacy="1" w:legacySpace="0" w:legacyIndent="360"/>
      <w:lvlJc w:val="left"/>
      <w:pPr>
        <w:ind w:left="792" w:hanging="360"/>
      </w:pPr>
    </w:lvl>
  </w:abstractNum>
  <w:abstractNum w:abstractNumId="37">
    <w:nsid w:val="040A15CD"/>
    <w:multiLevelType w:val="multilevel"/>
    <w:tmpl w:val="EF3C51FC"/>
    <w:lvl w:ilvl="0">
      <w:start w:val="1"/>
      <w:numFmt w:val="none"/>
      <w:suff w:val="nothing"/>
      <w:lvlText w:val="　"/>
      <w:lvlJc w:val="left"/>
      <w:pPr>
        <w:ind w:left="0" w:firstLine="0"/>
      </w:pPr>
      <w:rPr>
        <w:rFonts w:ascii="黑体" w:eastAsia="黑体" w:hAnsi="Times New Roman" w:hint="eastAsia"/>
        <w:b w:val="0"/>
        <w:i w:val="0"/>
        <w:sz w:val="21"/>
      </w:rPr>
    </w:lvl>
    <w:lvl w:ilvl="1">
      <w:start w:val="1"/>
      <w:numFmt w:val="decimal"/>
      <w:isLgl/>
      <w:suff w:val="nothing"/>
      <w:lvlText w:val="%2　"/>
      <w:lvlJc w:val="left"/>
      <w:pPr>
        <w:ind w:left="0" w:firstLine="0"/>
      </w:pPr>
      <w:rPr>
        <w:rFonts w:ascii="黑体" w:eastAsia="黑体" w:hAnsi="Times New Roman" w:hint="eastAsia"/>
        <w:b w:val="0"/>
        <w:i w:val="0"/>
        <w:snapToGrid/>
        <w:spacing w:val="0"/>
        <w:w w:val="100"/>
        <w:kern w:val="21"/>
        <w:sz w:val="21"/>
      </w:rPr>
    </w:lvl>
    <w:lvl w:ilvl="2">
      <w:start w:val="1"/>
      <w:numFmt w:val="decimal"/>
      <w:pStyle w:val="a3"/>
      <w:suff w:val="nothing"/>
      <w:lvlText w:val="%1%2.%3　"/>
      <w:lvlJc w:val="left"/>
      <w:pPr>
        <w:ind w:left="0" w:firstLine="0"/>
      </w:pPr>
      <w:rPr>
        <w:rFonts w:ascii="黑体" w:eastAsia="黑体" w:hAnsi="Times New Roman" w:hint="eastAsia"/>
        <w:b w:val="0"/>
        <w:i w:val="0"/>
        <w:sz w:val="21"/>
      </w:rPr>
    </w:lvl>
    <w:lvl w:ilvl="3">
      <w:start w:val="1"/>
      <w:numFmt w:val="decimal"/>
      <w:pStyle w:val="a4"/>
      <w:suff w:val="nothing"/>
      <w:lvlText w:val="%1%2.%3.%4　"/>
      <w:lvlJc w:val="left"/>
      <w:pPr>
        <w:ind w:left="0" w:firstLine="0"/>
      </w:pPr>
      <w:rPr>
        <w:rFonts w:ascii="黑体" w:eastAsia="黑体" w:hAnsi="Times New Roman" w:hint="eastAsia"/>
        <w:b w:val="0"/>
        <w:i w:val="0"/>
        <w:sz w:val="21"/>
      </w:rPr>
    </w:lvl>
    <w:lvl w:ilvl="4">
      <w:start w:val="1"/>
      <w:numFmt w:val="decimal"/>
      <w:pStyle w:val="a5"/>
      <w:suff w:val="nothing"/>
      <w:lvlText w:val="%1%2.%3.%4.%5　"/>
      <w:lvlJc w:val="left"/>
      <w:pPr>
        <w:ind w:left="0" w:firstLine="0"/>
      </w:pPr>
      <w:rPr>
        <w:rFonts w:ascii="黑体" w:eastAsia="黑体" w:hAnsi="Times New Roman" w:hint="eastAsia"/>
        <w:b w:val="0"/>
        <w:i w:val="0"/>
        <w:sz w:val="21"/>
      </w:rPr>
    </w:lvl>
    <w:lvl w:ilvl="5">
      <w:start w:val="1"/>
      <w:numFmt w:val="decimal"/>
      <w:pStyle w:val="a6"/>
      <w:suff w:val="nothing"/>
      <w:lvlText w:val="%1%2.%3.%4.%5.%6　"/>
      <w:lvlJc w:val="left"/>
      <w:pPr>
        <w:ind w:left="0" w:firstLine="0"/>
      </w:pPr>
      <w:rPr>
        <w:rFonts w:ascii="黑体" w:eastAsia="黑体" w:hAnsi="Times New Roman" w:hint="eastAsia"/>
        <w:b w:val="0"/>
        <w:i w:val="0"/>
        <w:sz w:val="21"/>
      </w:rPr>
    </w:lvl>
    <w:lvl w:ilvl="6">
      <w:start w:val="1"/>
      <w:numFmt w:val="decimal"/>
      <w:pStyle w:val="a7"/>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8">
    <w:nsid w:val="04312126"/>
    <w:multiLevelType w:val="singleLevel"/>
    <w:tmpl w:val="04312126"/>
    <w:lvl w:ilvl="0">
      <w:numFmt w:val="decimal"/>
      <w:suff w:val="nothing"/>
      <w:lvlText w:val="%1-"/>
      <w:lvlJc w:val="left"/>
    </w:lvl>
  </w:abstractNum>
  <w:abstractNum w:abstractNumId="39">
    <w:nsid w:val="043C250E"/>
    <w:multiLevelType w:val="hybridMultilevel"/>
    <w:tmpl w:val="76EEEC3A"/>
    <w:lvl w:ilvl="0" w:tplc="FFFFFFFF">
      <w:start w:val="1"/>
      <w:numFmt w:val="decimal"/>
      <w:lvlText w:val="%1."/>
      <w:lvlJc w:val="left"/>
      <w:pPr>
        <w:ind w:left="420" w:hanging="420"/>
      </w:pPr>
      <w:rPr>
        <w:rFonts w:ascii="Arial Unicode MS" w:eastAsia="宋体" w:hAnsi="Arial Unicode MS" w:hint="eastAsia"/>
        <w:b w:val="0"/>
        <w:i w:val="0"/>
        <w:sz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0">
    <w:nsid w:val="05A362B2"/>
    <w:multiLevelType w:val="hybridMultilevel"/>
    <w:tmpl w:val="0CA0C880"/>
    <w:lvl w:ilvl="0" w:tplc="FFFFFFFF">
      <w:start w:val="1"/>
      <w:numFmt w:val="bullet"/>
      <w:pStyle w:val="12"/>
      <w:lvlText w:val=""/>
      <w:lvlJc w:val="left"/>
      <w:pPr>
        <w:tabs>
          <w:tab w:val="num" w:pos="987"/>
        </w:tabs>
        <w:ind w:left="987" w:hanging="420"/>
      </w:pPr>
      <w:rPr>
        <w:rFonts w:ascii="Wingdings" w:hAnsi="Wingdings" w:hint="default"/>
      </w:rPr>
    </w:lvl>
    <w:lvl w:ilvl="1" w:tplc="FFFFFFFF" w:tentative="1">
      <w:start w:val="1"/>
      <w:numFmt w:val="bullet"/>
      <w:lvlText w:val=""/>
      <w:lvlJc w:val="left"/>
      <w:pPr>
        <w:tabs>
          <w:tab w:val="num" w:pos="1407"/>
        </w:tabs>
        <w:ind w:left="1407" w:hanging="420"/>
      </w:pPr>
      <w:rPr>
        <w:rFonts w:ascii="Wingdings" w:hAnsi="Wingdings" w:hint="default"/>
      </w:rPr>
    </w:lvl>
    <w:lvl w:ilvl="2" w:tplc="FFFFFFFF" w:tentative="1">
      <w:start w:val="1"/>
      <w:numFmt w:val="bullet"/>
      <w:lvlText w:val=""/>
      <w:lvlJc w:val="left"/>
      <w:pPr>
        <w:tabs>
          <w:tab w:val="num" w:pos="1827"/>
        </w:tabs>
        <w:ind w:left="1827" w:hanging="420"/>
      </w:pPr>
      <w:rPr>
        <w:rFonts w:ascii="Wingdings" w:hAnsi="Wingdings" w:hint="default"/>
      </w:rPr>
    </w:lvl>
    <w:lvl w:ilvl="3" w:tplc="FFFFFFFF" w:tentative="1">
      <w:start w:val="1"/>
      <w:numFmt w:val="bullet"/>
      <w:lvlText w:val=""/>
      <w:lvlJc w:val="left"/>
      <w:pPr>
        <w:tabs>
          <w:tab w:val="num" w:pos="2247"/>
        </w:tabs>
        <w:ind w:left="2247" w:hanging="420"/>
      </w:pPr>
      <w:rPr>
        <w:rFonts w:ascii="Wingdings" w:hAnsi="Wingdings" w:hint="default"/>
      </w:rPr>
    </w:lvl>
    <w:lvl w:ilvl="4" w:tplc="FFFFFFFF" w:tentative="1">
      <w:start w:val="1"/>
      <w:numFmt w:val="bullet"/>
      <w:lvlText w:val=""/>
      <w:lvlJc w:val="left"/>
      <w:pPr>
        <w:tabs>
          <w:tab w:val="num" w:pos="2667"/>
        </w:tabs>
        <w:ind w:left="2667" w:hanging="420"/>
      </w:pPr>
      <w:rPr>
        <w:rFonts w:ascii="Wingdings" w:hAnsi="Wingdings" w:hint="default"/>
      </w:rPr>
    </w:lvl>
    <w:lvl w:ilvl="5" w:tplc="FFFFFFFF" w:tentative="1">
      <w:start w:val="1"/>
      <w:numFmt w:val="bullet"/>
      <w:lvlText w:val=""/>
      <w:lvlJc w:val="left"/>
      <w:pPr>
        <w:tabs>
          <w:tab w:val="num" w:pos="3087"/>
        </w:tabs>
        <w:ind w:left="3087" w:hanging="420"/>
      </w:pPr>
      <w:rPr>
        <w:rFonts w:ascii="Wingdings" w:hAnsi="Wingdings" w:hint="default"/>
      </w:rPr>
    </w:lvl>
    <w:lvl w:ilvl="6" w:tplc="FFFFFFFF" w:tentative="1">
      <w:start w:val="1"/>
      <w:numFmt w:val="bullet"/>
      <w:lvlText w:val=""/>
      <w:lvlJc w:val="left"/>
      <w:pPr>
        <w:tabs>
          <w:tab w:val="num" w:pos="3507"/>
        </w:tabs>
        <w:ind w:left="3507" w:hanging="420"/>
      </w:pPr>
      <w:rPr>
        <w:rFonts w:ascii="Wingdings" w:hAnsi="Wingdings" w:hint="default"/>
      </w:rPr>
    </w:lvl>
    <w:lvl w:ilvl="7" w:tplc="FFFFFFFF" w:tentative="1">
      <w:start w:val="1"/>
      <w:numFmt w:val="bullet"/>
      <w:lvlText w:val=""/>
      <w:lvlJc w:val="left"/>
      <w:pPr>
        <w:tabs>
          <w:tab w:val="num" w:pos="3927"/>
        </w:tabs>
        <w:ind w:left="3927" w:hanging="420"/>
      </w:pPr>
      <w:rPr>
        <w:rFonts w:ascii="Wingdings" w:hAnsi="Wingdings" w:hint="default"/>
      </w:rPr>
    </w:lvl>
    <w:lvl w:ilvl="8" w:tplc="FFFFFFFF" w:tentative="1">
      <w:start w:val="1"/>
      <w:numFmt w:val="bullet"/>
      <w:lvlText w:val=""/>
      <w:lvlJc w:val="left"/>
      <w:pPr>
        <w:tabs>
          <w:tab w:val="num" w:pos="4347"/>
        </w:tabs>
        <w:ind w:left="4347" w:hanging="420"/>
      </w:pPr>
      <w:rPr>
        <w:rFonts w:ascii="Wingdings" w:hAnsi="Wingdings" w:hint="default"/>
      </w:rPr>
    </w:lvl>
  </w:abstractNum>
  <w:abstractNum w:abstractNumId="41">
    <w:nsid w:val="074104E1"/>
    <w:multiLevelType w:val="hybridMultilevel"/>
    <w:tmpl w:val="DD905A12"/>
    <w:name w:val="FigCap22222"/>
    <w:lvl w:ilvl="0" w:tplc="DC7E4658">
      <w:start w:val="1"/>
      <w:numFmt w:val="bullet"/>
      <w:pStyle w:val="a8"/>
      <w:lvlText w:val=""/>
      <w:lvlJc w:val="left"/>
      <w:pPr>
        <w:ind w:left="840" w:hanging="420"/>
      </w:pPr>
      <w:rPr>
        <w:rFonts w:ascii="Wingdings" w:hAnsi="Wingdings" w:hint="default"/>
      </w:rPr>
    </w:lvl>
    <w:lvl w:ilvl="1" w:tplc="419C6116" w:tentative="1">
      <w:start w:val="1"/>
      <w:numFmt w:val="bullet"/>
      <w:lvlText w:val=""/>
      <w:lvlJc w:val="left"/>
      <w:pPr>
        <w:ind w:left="1260" w:hanging="420"/>
      </w:pPr>
      <w:rPr>
        <w:rFonts w:ascii="Wingdings" w:hAnsi="Wingdings" w:hint="default"/>
      </w:rPr>
    </w:lvl>
    <w:lvl w:ilvl="2" w:tplc="0409001B" w:tentative="1">
      <w:start w:val="1"/>
      <w:numFmt w:val="bullet"/>
      <w:lvlText w:val=""/>
      <w:lvlJc w:val="left"/>
      <w:pPr>
        <w:ind w:left="1680" w:hanging="420"/>
      </w:pPr>
      <w:rPr>
        <w:rFonts w:ascii="Wingdings" w:hAnsi="Wingdings" w:hint="default"/>
      </w:rPr>
    </w:lvl>
    <w:lvl w:ilvl="3" w:tplc="0409000F" w:tentative="1">
      <w:start w:val="1"/>
      <w:numFmt w:val="bullet"/>
      <w:lvlText w:val=""/>
      <w:lvlJc w:val="left"/>
      <w:pPr>
        <w:ind w:left="2100" w:hanging="420"/>
      </w:pPr>
      <w:rPr>
        <w:rFonts w:ascii="Wingdings" w:hAnsi="Wingdings" w:hint="default"/>
      </w:rPr>
    </w:lvl>
    <w:lvl w:ilvl="4" w:tplc="04090019" w:tentative="1">
      <w:start w:val="1"/>
      <w:numFmt w:val="bullet"/>
      <w:lvlText w:val=""/>
      <w:lvlJc w:val="left"/>
      <w:pPr>
        <w:ind w:left="2520" w:hanging="420"/>
      </w:pPr>
      <w:rPr>
        <w:rFonts w:ascii="Wingdings" w:hAnsi="Wingdings" w:hint="default"/>
      </w:rPr>
    </w:lvl>
    <w:lvl w:ilvl="5" w:tplc="0409001B" w:tentative="1">
      <w:start w:val="1"/>
      <w:numFmt w:val="bullet"/>
      <w:lvlText w:val=""/>
      <w:lvlJc w:val="left"/>
      <w:pPr>
        <w:ind w:left="2940" w:hanging="420"/>
      </w:pPr>
      <w:rPr>
        <w:rFonts w:ascii="Wingdings" w:hAnsi="Wingdings" w:hint="default"/>
      </w:rPr>
    </w:lvl>
    <w:lvl w:ilvl="6" w:tplc="0409000F" w:tentative="1">
      <w:start w:val="1"/>
      <w:numFmt w:val="bullet"/>
      <w:lvlText w:val=""/>
      <w:lvlJc w:val="left"/>
      <w:pPr>
        <w:ind w:left="3360" w:hanging="420"/>
      </w:pPr>
      <w:rPr>
        <w:rFonts w:ascii="Wingdings" w:hAnsi="Wingdings" w:hint="default"/>
      </w:rPr>
    </w:lvl>
    <w:lvl w:ilvl="7" w:tplc="04090019" w:tentative="1">
      <w:start w:val="1"/>
      <w:numFmt w:val="bullet"/>
      <w:lvlText w:val=""/>
      <w:lvlJc w:val="left"/>
      <w:pPr>
        <w:ind w:left="3780" w:hanging="420"/>
      </w:pPr>
      <w:rPr>
        <w:rFonts w:ascii="Wingdings" w:hAnsi="Wingdings" w:hint="default"/>
      </w:rPr>
    </w:lvl>
    <w:lvl w:ilvl="8" w:tplc="0409001B" w:tentative="1">
      <w:start w:val="1"/>
      <w:numFmt w:val="bullet"/>
      <w:lvlText w:val=""/>
      <w:lvlJc w:val="left"/>
      <w:pPr>
        <w:ind w:left="4200" w:hanging="420"/>
      </w:pPr>
      <w:rPr>
        <w:rFonts w:ascii="Wingdings" w:hAnsi="Wingdings" w:hint="default"/>
      </w:rPr>
    </w:lvl>
  </w:abstractNum>
  <w:abstractNum w:abstractNumId="42">
    <w:nsid w:val="090C4B61"/>
    <w:multiLevelType w:val="hybridMultilevel"/>
    <w:tmpl w:val="F820655C"/>
    <w:lvl w:ilvl="0" w:tplc="3FD2D46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nsid w:val="09C73C45"/>
    <w:multiLevelType w:val="hybridMultilevel"/>
    <w:tmpl w:val="F9F0F65E"/>
    <w:lvl w:ilvl="0" w:tplc="0409000B">
      <w:start w:val="1"/>
      <w:numFmt w:val="bullet"/>
      <w:pStyle w:val="7-2"/>
      <w:lvlText w:val=""/>
      <w:lvlJc w:val="left"/>
      <w:pPr>
        <w:tabs>
          <w:tab w:val="num" w:pos="624"/>
        </w:tabs>
        <w:ind w:left="624" w:hanging="34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4">
    <w:nsid w:val="09E249EB"/>
    <w:multiLevelType w:val="hybridMultilevel"/>
    <w:tmpl w:val="1C2C0DBC"/>
    <w:lvl w:ilvl="0" w:tplc="2222FF16">
      <w:start w:val="1"/>
      <w:numFmt w:val="bullet"/>
      <w:pStyle w:val="a9"/>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45">
    <w:nsid w:val="0A3842BC"/>
    <w:multiLevelType w:val="multilevel"/>
    <w:tmpl w:val="0A3842BC"/>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6">
    <w:nsid w:val="0AE367E9"/>
    <w:multiLevelType w:val="hybridMultilevel"/>
    <w:tmpl w:val="A3685DAA"/>
    <w:styleLink w:val="131"/>
    <w:lvl w:ilvl="0" w:tplc="5B24FAC6">
      <w:start w:val="1"/>
      <w:numFmt w:val="none"/>
      <w:lvlText w:val="%1示例"/>
      <w:lvlJc w:val="left"/>
      <w:pPr>
        <w:tabs>
          <w:tab w:val="num" w:pos="1120"/>
        </w:tabs>
        <w:ind w:left="0" w:firstLine="400"/>
      </w:pPr>
      <w:rPr>
        <w:rFonts w:ascii="宋体" w:eastAsia="宋体" w:hint="eastAsia"/>
        <w:b w:val="0"/>
        <w:i w:val="0"/>
        <w:sz w:val="18"/>
      </w:rPr>
    </w:lvl>
    <w:lvl w:ilvl="1" w:tplc="04090003">
      <w:start w:val="1"/>
      <w:numFmt w:val="lowerLetter"/>
      <w:lvlText w:val="%2)"/>
      <w:lvlJc w:val="left"/>
      <w:pPr>
        <w:tabs>
          <w:tab w:val="num" w:pos="840"/>
        </w:tabs>
        <w:ind w:left="840" w:hanging="420"/>
      </w:pPr>
    </w:lvl>
    <w:lvl w:ilvl="2" w:tplc="04090005">
      <w:start w:val="1"/>
      <w:numFmt w:val="lowerRoman"/>
      <w:lvlText w:val="%3."/>
      <w:lvlJc w:val="right"/>
      <w:pPr>
        <w:tabs>
          <w:tab w:val="num" w:pos="1260"/>
        </w:tabs>
        <w:ind w:left="1260" w:hanging="420"/>
      </w:pPr>
    </w:lvl>
    <w:lvl w:ilvl="3" w:tplc="0409000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47">
    <w:nsid w:val="0D0C2956"/>
    <w:multiLevelType w:val="multilevel"/>
    <w:tmpl w:val="0409001F"/>
    <w:styleLink w:val="StyleBulleted"/>
    <w:lvl w:ilvl="0">
      <w:start w:val="1"/>
      <w:numFmt w:val="decimal"/>
      <w:lvlText w:val="%1."/>
      <w:lvlJc w:val="left"/>
      <w:pPr>
        <w:ind w:left="360" w:hanging="360"/>
      </w:pPr>
    </w:lvl>
    <w:lvl w:ilvl="1">
      <w:start w:val="1"/>
      <w:numFmt w:val="decimal"/>
      <w:lvlText w:val="%1.%2."/>
      <w:lvlJc w:val="left"/>
      <w:pPr>
        <w:ind w:left="792" w:hanging="432"/>
      </w:pPr>
      <w:rPr>
        <w:kern w:val="2"/>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nsid w:val="0F4E46DA"/>
    <w:multiLevelType w:val="hybridMultilevel"/>
    <w:tmpl w:val="02B2D822"/>
    <w:lvl w:ilvl="0" w:tplc="FFFFFFFF">
      <w:start w:val="1"/>
      <w:numFmt w:val="decimal"/>
      <w:pStyle w:val="aa"/>
      <w:lvlText w:val="图%1 "/>
      <w:lvlJc w:val="left"/>
      <w:pPr>
        <w:tabs>
          <w:tab w:val="num" w:pos="57"/>
        </w:tabs>
        <w:ind w:left="57" w:hanging="57"/>
      </w:pPr>
      <w:rPr>
        <w:sz w:val="24"/>
        <w:szCs w:val="24"/>
      </w:rPr>
    </w:lvl>
    <w:lvl w:ilvl="1" w:tplc="FFFFFFFF">
      <w:start w:val="1"/>
      <w:numFmt w:val="decimal"/>
      <w:lvlText w:val="%2）"/>
      <w:lvlJc w:val="left"/>
      <w:pPr>
        <w:tabs>
          <w:tab w:val="num" w:pos="4500"/>
        </w:tabs>
        <w:ind w:left="4500" w:hanging="720"/>
      </w:pPr>
      <w:rPr>
        <w:sz w:val="24"/>
        <w:szCs w:val="24"/>
      </w:rPr>
    </w:lvl>
    <w:lvl w:ilvl="2" w:tplc="FFFFFFFF">
      <w:start w:val="1"/>
      <w:numFmt w:val="lowerLetter"/>
      <w:lvlText w:val="%3、"/>
      <w:lvlJc w:val="left"/>
      <w:pPr>
        <w:tabs>
          <w:tab w:val="num" w:pos="4560"/>
        </w:tabs>
        <w:ind w:left="4560" w:hanging="360"/>
      </w:pPr>
    </w:lvl>
    <w:lvl w:ilvl="3" w:tplc="FFFFFFFF">
      <w:start w:val="1"/>
      <w:numFmt w:val="bullet"/>
      <w:lvlText w:val=""/>
      <w:lvlJc w:val="left"/>
      <w:pPr>
        <w:tabs>
          <w:tab w:val="num" w:pos="5040"/>
        </w:tabs>
        <w:ind w:left="5040" w:hanging="420"/>
      </w:pPr>
      <w:rPr>
        <w:rFonts w:ascii="Wingdings" w:hAnsi="Wingdings" w:hint="default"/>
      </w:rPr>
    </w:lvl>
    <w:lvl w:ilvl="4" w:tplc="FFFFFFFF">
      <w:start w:val="1"/>
      <w:numFmt w:val="bullet"/>
      <w:lvlText w:val=""/>
      <w:lvlJc w:val="left"/>
      <w:pPr>
        <w:tabs>
          <w:tab w:val="num" w:pos="5460"/>
        </w:tabs>
        <w:ind w:left="5460" w:hanging="420"/>
      </w:pPr>
      <w:rPr>
        <w:rFonts w:ascii="Wingdings" w:hAnsi="Wingdings" w:hint="default"/>
      </w:rPr>
    </w:lvl>
    <w:lvl w:ilvl="5" w:tplc="FFFFFFFF">
      <w:start w:val="1"/>
      <w:numFmt w:val="bullet"/>
      <w:lvlText w:val=""/>
      <w:lvlJc w:val="left"/>
      <w:pPr>
        <w:tabs>
          <w:tab w:val="num" w:pos="5880"/>
        </w:tabs>
        <w:ind w:left="5880" w:hanging="420"/>
      </w:pPr>
      <w:rPr>
        <w:rFonts w:ascii="Wingdings" w:hAnsi="Wingdings" w:hint="default"/>
      </w:rPr>
    </w:lvl>
    <w:lvl w:ilvl="6" w:tplc="FFFFFFFF">
      <w:start w:val="1"/>
      <w:numFmt w:val="bullet"/>
      <w:lvlText w:val=""/>
      <w:lvlJc w:val="left"/>
      <w:pPr>
        <w:tabs>
          <w:tab w:val="num" w:pos="6300"/>
        </w:tabs>
        <w:ind w:left="6300" w:hanging="420"/>
      </w:pPr>
      <w:rPr>
        <w:rFonts w:ascii="Wingdings" w:hAnsi="Wingdings" w:hint="default"/>
      </w:rPr>
    </w:lvl>
    <w:lvl w:ilvl="7" w:tplc="FFFFFFFF">
      <w:start w:val="1"/>
      <w:numFmt w:val="bullet"/>
      <w:lvlText w:val=""/>
      <w:lvlJc w:val="left"/>
      <w:pPr>
        <w:tabs>
          <w:tab w:val="num" w:pos="6720"/>
        </w:tabs>
        <w:ind w:left="6720" w:hanging="420"/>
      </w:pPr>
      <w:rPr>
        <w:rFonts w:ascii="Wingdings" w:hAnsi="Wingdings" w:hint="default"/>
      </w:rPr>
    </w:lvl>
    <w:lvl w:ilvl="8" w:tplc="FFFFFFFF">
      <w:start w:val="1"/>
      <w:numFmt w:val="bullet"/>
      <w:lvlText w:val=""/>
      <w:lvlJc w:val="left"/>
      <w:pPr>
        <w:tabs>
          <w:tab w:val="num" w:pos="7140"/>
        </w:tabs>
        <w:ind w:left="7140" w:hanging="420"/>
      </w:pPr>
      <w:rPr>
        <w:rFonts w:ascii="Wingdings" w:hAnsi="Wingdings" w:hint="default"/>
      </w:rPr>
    </w:lvl>
  </w:abstractNum>
  <w:abstractNum w:abstractNumId="49">
    <w:nsid w:val="0F85178E"/>
    <w:multiLevelType w:val="hybridMultilevel"/>
    <w:tmpl w:val="DA3A610C"/>
    <w:lvl w:ilvl="0" w:tplc="10306A3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0F9C7674"/>
    <w:multiLevelType w:val="hybridMultilevel"/>
    <w:tmpl w:val="BFE683B2"/>
    <w:styleLink w:val="121"/>
    <w:lvl w:ilvl="0" w:tplc="FFFFFFFF">
      <w:start w:val="1"/>
      <w:numFmt w:val="decimal"/>
      <w:lvlText w:val="%1．"/>
      <w:lvlJc w:val="left"/>
      <w:pPr>
        <w:tabs>
          <w:tab w:val="num" w:pos="1140"/>
        </w:tabs>
        <w:ind w:left="1140" w:hanging="360"/>
      </w:pPr>
      <w:rPr>
        <w:rFonts w:hint="default"/>
      </w:rPr>
    </w:lvl>
    <w:lvl w:ilvl="1" w:tplc="FFFFFFFF">
      <w:start w:val="1"/>
      <w:numFmt w:val="decimal"/>
      <w:lvlText w:val="%2."/>
      <w:lvlJc w:val="left"/>
      <w:pPr>
        <w:tabs>
          <w:tab w:val="num" w:pos="1620"/>
        </w:tabs>
        <w:ind w:left="1620" w:hanging="420"/>
      </w:pPr>
      <w:rPr>
        <w:rFonts w:hint="default"/>
      </w:rPr>
    </w:lvl>
    <w:lvl w:ilvl="2" w:tplc="FFFFFFFF" w:tentative="1">
      <w:start w:val="1"/>
      <w:numFmt w:val="lowerRoman"/>
      <w:lvlText w:val="%3."/>
      <w:lvlJc w:val="right"/>
      <w:pPr>
        <w:tabs>
          <w:tab w:val="num" w:pos="2040"/>
        </w:tabs>
        <w:ind w:left="2040" w:hanging="420"/>
      </w:pPr>
    </w:lvl>
    <w:lvl w:ilvl="3" w:tplc="FFFFFFFF" w:tentative="1">
      <w:start w:val="1"/>
      <w:numFmt w:val="decimal"/>
      <w:lvlText w:val="%4."/>
      <w:lvlJc w:val="left"/>
      <w:pPr>
        <w:tabs>
          <w:tab w:val="num" w:pos="2460"/>
        </w:tabs>
        <w:ind w:left="2460" w:hanging="420"/>
      </w:pPr>
    </w:lvl>
    <w:lvl w:ilvl="4" w:tplc="FFFFFFFF" w:tentative="1">
      <w:start w:val="1"/>
      <w:numFmt w:val="lowerLetter"/>
      <w:lvlText w:val="%5)"/>
      <w:lvlJc w:val="left"/>
      <w:pPr>
        <w:tabs>
          <w:tab w:val="num" w:pos="2880"/>
        </w:tabs>
        <w:ind w:left="2880" w:hanging="420"/>
      </w:pPr>
    </w:lvl>
    <w:lvl w:ilvl="5" w:tplc="FFFFFFFF" w:tentative="1">
      <w:start w:val="1"/>
      <w:numFmt w:val="lowerRoman"/>
      <w:lvlText w:val="%6."/>
      <w:lvlJc w:val="right"/>
      <w:pPr>
        <w:tabs>
          <w:tab w:val="num" w:pos="3300"/>
        </w:tabs>
        <w:ind w:left="3300" w:hanging="420"/>
      </w:pPr>
    </w:lvl>
    <w:lvl w:ilvl="6" w:tplc="FFFFFFFF" w:tentative="1">
      <w:start w:val="1"/>
      <w:numFmt w:val="decimal"/>
      <w:lvlText w:val="%7."/>
      <w:lvlJc w:val="left"/>
      <w:pPr>
        <w:tabs>
          <w:tab w:val="num" w:pos="3720"/>
        </w:tabs>
        <w:ind w:left="3720" w:hanging="420"/>
      </w:pPr>
    </w:lvl>
    <w:lvl w:ilvl="7" w:tplc="FFFFFFFF" w:tentative="1">
      <w:start w:val="1"/>
      <w:numFmt w:val="lowerLetter"/>
      <w:lvlText w:val="%8)"/>
      <w:lvlJc w:val="left"/>
      <w:pPr>
        <w:tabs>
          <w:tab w:val="num" w:pos="4140"/>
        </w:tabs>
        <w:ind w:left="4140" w:hanging="420"/>
      </w:pPr>
    </w:lvl>
    <w:lvl w:ilvl="8" w:tplc="FFFFFFFF" w:tentative="1">
      <w:start w:val="1"/>
      <w:numFmt w:val="lowerRoman"/>
      <w:lvlText w:val="%9."/>
      <w:lvlJc w:val="right"/>
      <w:pPr>
        <w:tabs>
          <w:tab w:val="num" w:pos="4560"/>
        </w:tabs>
        <w:ind w:left="4560" w:hanging="420"/>
      </w:pPr>
    </w:lvl>
  </w:abstractNum>
  <w:abstractNum w:abstractNumId="51">
    <w:nsid w:val="10C15FE7"/>
    <w:multiLevelType w:val="multilevel"/>
    <w:tmpl w:val="B62668A0"/>
    <w:lvl w:ilvl="0">
      <w:start w:val="1"/>
      <w:numFmt w:val="bullet"/>
      <w:pStyle w:val="IB3"/>
      <w:lvlText w:val=""/>
      <w:lvlJc w:val="left"/>
      <w:pPr>
        <w:tabs>
          <w:tab w:val="num" w:pos="927"/>
        </w:tabs>
        <w:ind w:left="284" w:firstLine="283"/>
      </w:pPr>
      <w:rPr>
        <w:rFonts w:ascii="Wingdings" w:hAnsi="Wingdings" w:hint="default"/>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52">
    <w:nsid w:val="11DC5930"/>
    <w:multiLevelType w:val="hybridMultilevel"/>
    <w:tmpl w:val="3A6E0E20"/>
    <w:lvl w:ilvl="0" w:tplc="94ECA378">
      <w:start w:val="1"/>
      <w:numFmt w:val="chineseCountingThousand"/>
      <w:pStyle w:val="ab"/>
      <w:lvlText w:val="第%1册"/>
      <w:lvlJc w:val="left"/>
      <w:pPr>
        <w:tabs>
          <w:tab w:val="num" w:pos="3780"/>
        </w:tabs>
        <w:ind w:left="2640" w:firstLine="420"/>
      </w:pPr>
      <w:rPr>
        <w:rFonts w:hint="eastAsia"/>
      </w:rPr>
    </w:lvl>
    <w:lvl w:ilvl="1" w:tplc="04090019" w:tentative="1">
      <w:start w:val="1"/>
      <w:numFmt w:val="lowerLetter"/>
      <w:lvlText w:val="%2)"/>
      <w:lvlJc w:val="left"/>
      <w:pPr>
        <w:tabs>
          <w:tab w:val="num" w:pos="3480"/>
        </w:tabs>
        <w:ind w:left="3480" w:hanging="420"/>
      </w:pPr>
    </w:lvl>
    <w:lvl w:ilvl="2" w:tplc="0409001B" w:tentative="1">
      <w:start w:val="1"/>
      <w:numFmt w:val="lowerRoman"/>
      <w:lvlText w:val="%3."/>
      <w:lvlJc w:val="right"/>
      <w:pPr>
        <w:tabs>
          <w:tab w:val="num" w:pos="3900"/>
        </w:tabs>
        <w:ind w:left="3900" w:hanging="420"/>
      </w:pPr>
    </w:lvl>
    <w:lvl w:ilvl="3" w:tplc="0409000F" w:tentative="1">
      <w:start w:val="1"/>
      <w:numFmt w:val="decimal"/>
      <w:lvlText w:val="%4."/>
      <w:lvlJc w:val="left"/>
      <w:pPr>
        <w:tabs>
          <w:tab w:val="num" w:pos="4320"/>
        </w:tabs>
        <w:ind w:left="4320" w:hanging="420"/>
      </w:pPr>
    </w:lvl>
    <w:lvl w:ilvl="4" w:tplc="04090019" w:tentative="1">
      <w:start w:val="1"/>
      <w:numFmt w:val="lowerLetter"/>
      <w:lvlText w:val="%5)"/>
      <w:lvlJc w:val="left"/>
      <w:pPr>
        <w:tabs>
          <w:tab w:val="num" w:pos="4740"/>
        </w:tabs>
        <w:ind w:left="4740" w:hanging="420"/>
      </w:pPr>
    </w:lvl>
    <w:lvl w:ilvl="5" w:tplc="0409001B" w:tentative="1">
      <w:start w:val="1"/>
      <w:numFmt w:val="lowerRoman"/>
      <w:lvlText w:val="%6."/>
      <w:lvlJc w:val="right"/>
      <w:pPr>
        <w:tabs>
          <w:tab w:val="num" w:pos="5160"/>
        </w:tabs>
        <w:ind w:left="5160" w:hanging="420"/>
      </w:pPr>
    </w:lvl>
    <w:lvl w:ilvl="6" w:tplc="0409000F" w:tentative="1">
      <w:start w:val="1"/>
      <w:numFmt w:val="decimal"/>
      <w:lvlText w:val="%7."/>
      <w:lvlJc w:val="left"/>
      <w:pPr>
        <w:tabs>
          <w:tab w:val="num" w:pos="5580"/>
        </w:tabs>
        <w:ind w:left="5580" w:hanging="420"/>
      </w:pPr>
    </w:lvl>
    <w:lvl w:ilvl="7" w:tplc="04090019" w:tentative="1">
      <w:start w:val="1"/>
      <w:numFmt w:val="lowerLetter"/>
      <w:lvlText w:val="%8)"/>
      <w:lvlJc w:val="left"/>
      <w:pPr>
        <w:tabs>
          <w:tab w:val="num" w:pos="6000"/>
        </w:tabs>
        <w:ind w:left="6000" w:hanging="420"/>
      </w:pPr>
    </w:lvl>
    <w:lvl w:ilvl="8" w:tplc="0409001B" w:tentative="1">
      <w:start w:val="1"/>
      <w:numFmt w:val="lowerRoman"/>
      <w:lvlText w:val="%9."/>
      <w:lvlJc w:val="right"/>
      <w:pPr>
        <w:tabs>
          <w:tab w:val="num" w:pos="6420"/>
        </w:tabs>
        <w:ind w:left="6420" w:hanging="420"/>
      </w:pPr>
    </w:lvl>
  </w:abstractNum>
  <w:abstractNum w:abstractNumId="53">
    <w:nsid w:val="11F76649"/>
    <w:multiLevelType w:val="multilevel"/>
    <w:tmpl w:val="27F4480E"/>
    <w:styleLink w:val="a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nsid w:val="1223732A"/>
    <w:multiLevelType w:val="hybridMultilevel"/>
    <w:tmpl w:val="A4B4F60A"/>
    <w:lvl w:ilvl="0" w:tplc="FFFFFFFF">
      <w:start w:val="1"/>
      <w:numFmt w:val="bullet"/>
      <w:pStyle w:val="ad"/>
      <w:lvlText w:val=""/>
      <w:lvlJc w:val="left"/>
      <w:pPr>
        <w:tabs>
          <w:tab w:val="num" w:pos="0"/>
        </w:tabs>
        <w:ind w:left="340" w:hanging="340"/>
      </w:pPr>
      <w:rPr>
        <w:rFonts w:ascii="Wingdings" w:hAnsi="Wingdings" w:hint="default"/>
      </w:rPr>
    </w:lvl>
    <w:lvl w:ilvl="1" w:tplc="FFFFFFFF">
      <w:start w:val="1"/>
      <w:numFmt w:val="bullet"/>
      <w:pStyle w:val="ae"/>
      <w:lvlText w:val=""/>
      <w:lvlJc w:val="left"/>
      <w:pPr>
        <w:tabs>
          <w:tab w:val="num" w:pos="533"/>
        </w:tabs>
        <w:ind w:left="703" w:hanging="283"/>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55">
    <w:nsid w:val="125E4597"/>
    <w:multiLevelType w:val="hybridMultilevel"/>
    <w:tmpl w:val="3F84FFDC"/>
    <w:lvl w:ilvl="0" w:tplc="FFFFFFFF">
      <w:start w:val="1"/>
      <w:numFmt w:val="decimal"/>
      <w:pStyle w:val="af"/>
      <w:lvlText w:val="表%1"/>
      <w:lvlJc w:val="left"/>
      <w:pPr>
        <w:tabs>
          <w:tab w:val="num" w:pos="680"/>
        </w:tabs>
        <w:ind w:left="420" w:hanging="420"/>
      </w:pPr>
      <w:rPr>
        <w:rFonts w:hint="eastAsia"/>
        <w:sz w:val="24"/>
        <w:szCs w:val="24"/>
        <w:lang w:val="en-US"/>
      </w:rPr>
    </w:lvl>
    <w:lvl w:ilvl="1" w:tplc="FFFFFFFF">
      <w:start w:val="1"/>
      <w:numFmt w:val="decimalEnclosedCircle"/>
      <w:lvlText w:val="%2"/>
      <w:lvlJc w:val="left"/>
      <w:pPr>
        <w:tabs>
          <w:tab w:val="num" w:pos="420"/>
        </w:tabs>
        <w:ind w:left="420" w:firstLine="0"/>
      </w:pPr>
      <w:rPr>
        <w:rFonts w:hint="eastAsia"/>
        <w:sz w:val="24"/>
        <w:szCs w:val="24"/>
      </w:rPr>
    </w:lvl>
    <w:lvl w:ilvl="2" w:tplc="FFFFFFFF">
      <w:start w:val="1"/>
      <w:numFmt w:val="lowerRoman"/>
      <w:lvlText w:val="%3."/>
      <w:lvlJc w:val="right"/>
      <w:pPr>
        <w:tabs>
          <w:tab w:val="num" w:pos="1260"/>
        </w:tabs>
        <w:ind w:left="1260" w:hanging="420"/>
      </w:pPr>
    </w:lvl>
    <w:lvl w:ilvl="3" w:tplc="FFFFFFFF">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6">
    <w:nsid w:val="13F651BE"/>
    <w:multiLevelType w:val="singleLevel"/>
    <w:tmpl w:val="13F651BE"/>
    <w:lvl w:ilvl="0">
      <w:numFmt w:val="decimal"/>
      <w:suff w:val="nothing"/>
      <w:lvlText w:val="%1-"/>
      <w:lvlJc w:val="left"/>
    </w:lvl>
  </w:abstractNum>
  <w:abstractNum w:abstractNumId="57">
    <w:nsid w:val="14F53943"/>
    <w:multiLevelType w:val="hybridMultilevel"/>
    <w:tmpl w:val="B6EAD942"/>
    <w:lvl w:ilvl="0" w:tplc="0409000B">
      <w:start w:val="1"/>
      <w:numFmt w:val="bullet"/>
      <w:lvlText w:val=""/>
      <w:lvlJc w:val="left"/>
      <w:pPr>
        <w:ind w:left="420" w:hanging="420"/>
      </w:pPr>
      <w:rPr>
        <w:rFonts w:ascii="Wingdings" w:hAnsi="Wingdings" w:hint="default"/>
      </w:rPr>
    </w:lvl>
    <w:lvl w:ilvl="1" w:tplc="04090003">
      <w:start w:val="1"/>
      <w:numFmt w:val="bullet"/>
      <w:pStyle w:val="074"/>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nsid w:val="150A5E3B"/>
    <w:multiLevelType w:val="singleLevel"/>
    <w:tmpl w:val="D87CBEC4"/>
    <w:lvl w:ilvl="0">
      <w:start w:val="1"/>
      <w:numFmt w:val="decimal"/>
      <w:pStyle w:val="af0"/>
      <w:lvlText w:val="（%1）"/>
      <w:lvlJc w:val="left"/>
      <w:pPr>
        <w:tabs>
          <w:tab w:val="num" w:pos="1174"/>
        </w:tabs>
        <w:ind w:left="0" w:firstLine="454"/>
      </w:pPr>
      <w:rPr>
        <w:rFonts w:hint="eastAsia"/>
      </w:rPr>
    </w:lvl>
  </w:abstractNum>
  <w:abstractNum w:abstractNumId="59">
    <w:nsid w:val="164D490D"/>
    <w:multiLevelType w:val="singleLevel"/>
    <w:tmpl w:val="0298EFBC"/>
    <w:lvl w:ilvl="0">
      <w:start w:val="1"/>
      <w:numFmt w:val="bullet"/>
      <w:pStyle w:val="BodyBulletSQ"/>
      <w:lvlText w:val=""/>
      <w:lvlJc w:val="left"/>
      <w:pPr>
        <w:tabs>
          <w:tab w:val="num" w:pos="720"/>
        </w:tabs>
        <w:ind w:left="360" w:firstLine="0"/>
      </w:pPr>
      <w:rPr>
        <w:rFonts w:ascii="Times New Roman" w:hAnsi="Times New Roman" w:cs="Times New Roman" w:hint="default"/>
      </w:rPr>
    </w:lvl>
  </w:abstractNum>
  <w:abstractNum w:abstractNumId="60">
    <w:nsid w:val="17943E99"/>
    <w:multiLevelType w:val="singleLevel"/>
    <w:tmpl w:val="FA2E7746"/>
    <w:lvl w:ilvl="0">
      <w:start w:val="1"/>
      <w:numFmt w:val="decimal"/>
      <w:pStyle w:val="af1"/>
      <w:lvlText w:val="（%1）"/>
      <w:lvlJc w:val="left"/>
      <w:pPr>
        <w:tabs>
          <w:tab w:val="num" w:pos="1287"/>
        </w:tabs>
        <w:ind w:left="0" w:firstLine="567"/>
      </w:pPr>
      <w:rPr>
        <w:rFonts w:hint="eastAsia"/>
      </w:rPr>
    </w:lvl>
  </w:abstractNum>
  <w:abstractNum w:abstractNumId="61">
    <w:nsid w:val="17A70CCB"/>
    <w:multiLevelType w:val="hybridMultilevel"/>
    <w:tmpl w:val="D2080C9A"/>
    <w:styleLink w:val="11111132"/>
    <w:lvl w:ilvl="0" w:tplc="FFFFFFFF">
      <w:start w:val="1"/>
      <w:numFmt w:val="bullet"/>
      <w:lvlText w:val=""/>
      <w:lvlJc w:val="left"/>
      <w:pPr>
        <w:tabs>
          <w:tab w:val="num" w:pos="620"/>
        </w:tabs>
        <w:ind w:left="620" w:hanging="420"/>
      </w:pPr>
      <w:rPr>
        <w:rFonts w:ascii="Wingdings" w:hAnsi="Wingdings" w:hint="default"/>
      </w:rPr>
    </w:lvl>
    <w:lvl w:ilvl="1" w:tplc="FFFFFFFF">
      <w:start w:val="1"/>
      <w:numFmt w:val="lowerLetter"/>
      <w:lvlText w:val="%2)"/>
      <w:lvlJc w:val="left"/>
      <w:pPr>
        <w:tabs>
          <w:tab w:val="num" w:pos="840"/>
        </w:tabs>
        <w:ind w:left="840" w:hanging="420"/>
      </w:pPr>
    </w:lvl>
    <w:lvl w:ilvl="2" w:tplc="FFFFFFFF">
      <w:start w:val="1"/>
      <w:numFmt w:val="lowerRoman"/>
      <w:lvlText w:val="%3."/>
      <w:lvlJc w:val="right"/>
      <w:pPr>
        <w:tabs>
          <w:tab w:val="num" w:pos="1260"/>
        </w:tabs>
        <w:ind w:left="1260" w:hanging="420"/>
      </w:pPr>
    </w:lvl>
    <w:lvl w:ilvl="3" w:tplc="FFFFFFFF">
      <w:start w:val="1"/>
      <w:numFmt w:val="decimal"/>
      <w:lvlText w:val="%4."/>
      <w:lvlJc w:val="left"/>
      <w:pPr>
        <w:tabs>
          <w:tab w:val="num" w:pos="1680"/>
        </w:tabs>
        <w:ind w:left="1680" w:hanging="420"/>
      </w:pPr>
    </w:lvl>
    <w:lvl w:ilvl="4" w:tplc="FFFFFFFF">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start w:val="1"/>
      <w:numFmt w:val="lowerLetter"/>
      <w:lvlText w:val="%8)"/>
      <w:lvlJc w:val="left"/>
      <w:pPr>
        <w:tabs>
          <w:tab w:val="num" w:pos="3360"/>
        </w:tabs>
        <w:ind w:left="3360" w:hanging="420"/>
      </w:pPr>
    </w:lvl>
    <w:lvl w:ilvl="8" w:tplc="FFFFFFFF">
      <w:start w:val="1"/>
      <w:numFmt w:val="lowerRoman"/>
      <w:lvlText w:val="%9."/>
      <w:lvlJc w:val="right"/>
      <w:pPr>
        <w:tabs>
          <w:tab w:val="num" w:pos="3780"/>
        </w:tabs>
        <w:ind w:left="3780" w:hanging="420"/>
      </w:pPr>
    </w:lvl>
  </w:abstractNum>
  <w:abstractNum w:abstractNumId="62">
    <w:nsid w:val="17B10603"/>
    <w:multiLevelType w:val="multilevel"/>
    <w:tmpl w:val="3716BB8C"/>
    <w:styleLink w:val="1232111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nsid w:val="18675A19"/>
    <w:multiLevelType w:val="multilevel"/>
    <w:tmpl w:val="18675A19"/>
    <w:lvl w:ilvl="0">
      <w:start w:val="1"/>
      <w:numFmt w:val="chineseCounting"/>
      <w:pStyle w:val="13"/>
      <w:suff w:val="nothing"/>
      <w:lvlText w:val="第%1章 "/>
      <w:lvlJc w:val="left"/>
      <w:pPr>
        <w:ind w:left="432" w:hanging="432"/>
      </w:pPr>
      <w:rPr>
        <w:rFonts w:hint="eastAsia"/>
      </w:rPr>
    </w:lvl>
    <w:lvl w:ilvl="1">
      <w:start w:val="1"/>
      <w:numFmt w:val="decimal"/>
      <w:pStyle w:val="24"/>
      <w:isLgl/>
      <w:lvlText w:val="%1.%2."/>
      <w:lvlJc w:val="left"/>
      <w:pPr>
        <w:ind w:left="575" w:hanging="575"/>
      </w:pPr>
      <w:rPr>
        <w:rFonts w:hint="eastAsia"/>
      </w:rPr>
    </w:lvl>
    <w:lvl w:ilvl="2">
      <w:start w:val="1"/>
      <w:numFmt w:val="decimal"/>
      <w:pStyle w:val="30"/>
      <w:isLgl/>
      <w:lvlText w:val="%1.%2.%3."/>
      <w:lvlJc w:val="left"/>
      <w:pPr>
        <w:ind w:left="1429" w:hanging="720"/>
      </w:pPr>
      <w:rPr>
        <w:rFonts w:ascii="宋体" w:eastAsia="宋体" w:hAnsi="宋体" w:hint="eastAsia"/>
        <w:lang w:val="en-US"/>
      </w:rPr>
    </w:lvl>
    <w:lvl w:ilvl="3">
      <w:start w:val="1"/>
      <w:numFmt w:val="decimal"/>
      <w:pStyle w:val="40"/>
      <w:isLgl/>
      <w:lvlText w:val="%1.%2.%3.%4."/>
      <w:lvlJc w:val="left"/>
      <w:pPr>
        <w:ind w:left="864" w:hanging="864"/>
      </w:pPr>
      <w:rPr>
        <w:rFonts w:ascii="宋体" w:eastAsia="宋体" w:hAnsi="宋体" w:hint="eastAsia"/>
      </w:rPr>
    </w:lvl>
    <w:lvl w:ilvl="4">
      <w:start w:val="1"/>
      <w:numFmt w:val="decimal"/>
      <w:pStyle w:val="5"/>
      <w:isLgl/>
      <w:lvlText w:val="%1.%2.%3.%4.%5."/>
      <w:lvlJc w:val="left"/>
      <w:pPr>
        <w:ind w:left="1008" w:hanging="1008"/>
      </w:pPr>
      <w:rPr>
        <w:rFonts w:hint="eastAsia"/>
        <w:b w:val="0"/>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0"/>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64">
    <w:nsid w:val="188C62CE"/>
    <w:multiLevelType w:val="multilevel"/>
    <w:tmpl w:val="A5A642A4"/>
    <w:lvl w:ilvl="0">
      <w:start w:val="1"/>
      <w:numFmt w:val="bullet"/>
      <w:lvlText w:val="●"/>
      <w:lvlJc w:val="left"/>
      <w:pPr>
        <w:ind w:left="420" w:hanging="420"/>
      </w:pPr>
    </w:lvl>
    <w:lvl w:ilvl="1">
      <w:start w:val="1"/>
      <w:numFmt w:val="bullet"/>
      <w:lvlText w:val="○"/>
      <w:lvlJc w:val="left"/>
      <w:pPr>
        <w:ind w:left="840" w:hanging="420"/>
      </w:pPr>
    </w:lvl>
    <w:lvl w:ilvl="2">
      <w:start w:val="1"/>
      <w:numFmt w:val="bullet"/>
      <w:lvlText w:val="■"/>
      <w:lvlJc w:val="left"/>
      <w:pPr>
        <w:ind w:left="1260" w:hanging="420"/>
      </w:pPr>
    </w:lvl>
    <w:lvl w:ilvl="3">
      <w:start w:val="1"/>
      <w:numFmt w:val="bullet"/>
      <w:lvlText w:val="●"/>
      <w:lvlJc w:val="left"/>
      <w:pPr>
        <w:ind w:left="1680" w:hanging="42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nsid w:val="18DC5D61"/>
    <w:multiLevelType w:val="multilevel"/>
    <w:tmpl w:val="18DC5D61"/>
    <w:lvl w:ilvl="0">
      <w:start w:val="1"/>
      <w:numFmt w:val="bullet"/>
      <w:lvlText w:val=""/>
      <w:lvlJc w:val="left"/>
      <w:pPr>
        <w:ind w:left="840" w:hanging="420"/>
      </w:pPr>
      <w:rPr>
        <w:rFonts w:ascii="Wingdings" w:hAnsi="Wingdings" w:hint="default"/>
        <w:sz w:val="21"/>
        <w:szCs w:val="21"/>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6">
    <w:nsid w:val="1A352B7B"/>
    <w:multiLevelType w:val="multilevel"/>
    <w:tmpl w:val="1A352B7B"/>
    <w:lvl w:ilvl="0">
      <w:start w:val="1"/>
      <w:numFmt w:val="bullet"/>
      <w:lvlText w:val="Ø"/>
      <w:lvlJc w:val="left"/>
      <w:pPr>
        <w:tabs>
          <w:tab w:val="left" w:pos="780"/>
        </w:tabs>
        <w:ind w:left="780" w:hanging="420"/>
        <w:jc w:val="both"/>
      </w:pPr>
      <w:rPr>
        <w:rFonts w:ascii="Wingdings" w:eastAsia="Wingdings" w:hAnsi="Wingdings"/>
        <w:w w:val="100"/>
        <w:sz w:val="20"/>
        <w:szCs w:val="20"/>
        <w:shd w:val="clear" w:color="auto" w:fill="auto"/>
      </w:rPr>
    </w:lvl>
    <w:lvl w:ilvl="1">
      <w:start w:val="1"/>
      <w:numFmt w:val="bullet"/>
      <w:lvlText w:val="²"/>
      <w:lvlJc w:val="left"/>
      <w:pPr>
        <w:tabs>
          <w:tab w:val="left" w:pos="1200"/>
        </w:tabs>
        <w:ind w:left="1200" w:hanging="420"/>
        <w:jc w:val="both"/>
      </w:pPr>
      <w:rPr>
        <w:rFonts w:ascii="Wingdings" w:eastAsia="Wingdings" w:hAnsi="Wingdings"/>
        <w:w w:val="100"/>
        <w:sz w:val="20"/>
        <w:szCs w:val="20"/>
        <w:shd w:val="clear" w:color="auto" w:fill="auto"/>
      </w:rPr>
    </w:lvl>
    <w:lvl w:ilvl="2">
      <w:start w:val="1"/>
      <w:numFmt w:val="bullet"/>
      <w:lvlText w:val="u"/>
      <w:lvlJc w:val="left"/>
      <w:pPr>
        <w:tabs>
          <w:tab w:val="left" w:pos="1620"/>
        </w:tabs>
        <w:ind w:left="1620" w:hanging="420"/>
        <w:jc w:val="both"/>
      </w:pPr>
      <w:rPr>
        <w:rFonts w:ascii="Wingdings" w:eastAsia="Wingdings" w:hAnsi="Wingdings"/>
        <w:w w:val="100"/>
        <w:sz w:val="20"/>
        <w:szCs w:val="20"/>
        <w:shd w:val="clear" w:color="auto" w:fill="auto"/>
      </w:rPr>
    </w:lvl>
    <w:lvl w:ilvl="3">
      <w:start w:val="1"/>
      <w:numFmt w:val="bullet"/>
      <w:lvlText w:val="l"/>
      <w:lvlJc w:val="left"/>
      <w:pPr>
        <w:tabs>
          <w:tab w:val="left" w:pos="2040"/>
        </w:tabs>
        <w:ind w:left="2040" w:hanging="420"/>
        <w:jc w:val="both"/>
      </w:pPr>
      <w:rPr>
        <w:rFonts w:ascii="Wingdings" w:eastAsia="Wingdings" w:hAnsi="Wingdings"/>
        <w:w w:val="100"/>
        <w:sz w:val="20"/>
        <w:szCs w:val="20"/>
        <w:shd w:val="clear" w:color="auto" w:fill="auto"/>
      </w:rPr>
    </w:lvl>
    <w:lvl w:ilvl="4">
      <w:start w:val="1"/>
      <w:numFmt w:val="bullet"/>
      <w:lvlText w:val="n"/>
      <w:lvlJc w:val="left"/>
      <w:pPr>
        <w:tabs>
          <w:tab w:val="left" w:pos="2460"/>
        </w:tabs>
        <w:ind w:left="2460" w:hanging="420"/>
        <w:jc w:val="both"/>
      </w:pPr>
      <w:rPr>
        <w:rFonts w:ascii="Wingdings" w:eastAsia="Wingdings" w:hAnsi="Wingdings"/>
        <w:w w:val="100"/>
        <w:sz w:val="20"/>
        <w:szCs w:val="20"/>
        <w:shd w:val="clear" w:color="auto" w:fill="auto"/>
      </w:rPr>
    </w:lvl>
    <w:lvl w:ilvl="5">
      <w:start w:val="1"/>
      <w:numFmt w:val="bullet"/>
      <w:lvlText w:val="u"/>
      <w:lvlJc w:val="left"/>
      <w:pPr>
        <w:tabs>
          <w:tab w:val="left" w:pos="2880"/>
        </w:tabs>
        <w:ind w:left="2880" w:hanging="420"/>
        <w:jc w:val="both"/>
      </w:pPr>
      <w:rPr>
        <w:rFonts w:ascii="Wingdings" w:eastAsia="Wingdings" w:hAnsi="Wingdings"/>
        <w:w w:val="100"/>
        <w:sz w:val="20"/>
        <w:szCs w:val="20"/>
        <w:shd w:val="clear" w:color="auto" w:fill="auto"/>
      </w:rPr>
    </w:lvl>
    <w:lvl w:ilvl="6">
      <w:start w:val="1"/>
      <w:numFmt w:val="bullet"/>
      <w:lvlText w:val="l"/>
      <w:lvlJc w:val="left"/>
      <w:pPr>
        <w:tabs>
          <w:tab w:val="left" w:pos="3300"/>
        </w:tabs>
        <w:ind w:left="3300" w:hanging="420"/>
        <w:jc w:val="both"/>
      </w:pPr>
      <w:rPr>
        <w:rFonts w:ascii="Wingdings" w:eastAsia="Wingdings" w:hAnsi="Wingdings"/>
        <w:w w:val="100"/>
        <w:sz w:val="20"/>
        <w:szCs w:val="20"/>
        <w:shd w:val="clear" w:color="auto" w:fill="auto"/>
      </w:rPr>
    </w:lvl>
    <w:lvl w:ilvl="7">
      <w:start w:val="1"/>
      <w:numFmt w:val="bullet"/>
      <w:lvlText w:val="n"/>
      <w:lvlJc w:val="left"/>
      <w:pPr>
        <w:tabs>
          <w:tab w:val="left" w:pos="3720"/>
        </w:tabs>
        <w:ind w:left="3720" w:hanging="420"/>
        <w:jc w:val="both"/>
      </w:pPr>
      <w:rPr>
        <w:rFonts w:ascii="Wingdings" w:eastAsia="Wingdings" w:hAnsi="Wingdings"/>
        <w:w w:val="100"/>
        <w:sz w:val="20"/>
        <w:szCs w:val="20"/>
        <w:shd w:val="clear" w:color="auto" w:fill="auto"/>
      </w:rPr>
    </w:lvl>
    <w:lvl w:ilvl="8">
      <w:start w:val="1"/>
      <w:numFmt w:val="bullet"/>
      <w:lvlText w:val="u"/>
      <w:lvlJc w:val="left"/>
      <w:pPr>
        <w:tabs>
          <w:tab w:val="left" w:pos="4140"/>
        </w:tabs>
        <w:ind w:left="4140" w:hanging="420"/>
        <w:jc w:val="both"/>
      </w:pPr>
      <w:rPr>
        <w:rFonts w:ascii="Wingdings" w:eastAsia="Wingdings" w:hAnsi="Wingdings"/>
        <w:w w:val="100"/>
        <w:sz w:val="20"/>
        <w:szCs w:val="20"/>
        <w:shd w:val="clear" w:color="auto" w:fill="auto"/>
      </w:rPr>
    </w:lvl>
  </w:abstractNum>
  <w:abstractNum w:abstractNumId="67">
    <w:nsid w:val="1A9758BB"/>
    <w:multiLevelType w:val="hybridMultilevel"/>
    <w:tmpl w:val="5A468FE8"/>
    <w:lvl w:ilvl="0" w:tplc="FFFFFFFF">
      <w:numFmt w:val="decimal"/>
      <w:pStyle w:val="af2"/>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8">
    <w:nsid w:val="1AB2592E"/>
    <w:multiLevelType w:val="multilevel"/>
    <w:tmpl w:val="0409001D"/>
    <w:styleLink w:val="1111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69">
    <w:nsid w:val="1B763EA8"/>
    <w:multiLevelType w:val="multilevel"/>
    <w:tmpl w:val="F984D888"/>
    <w:lvl w:ilvl="0">
      <w:start w:val="1"/>
      <w:numFmt w:val="bullet"/>
      <w:pStyle w:val="Bullet"/>
      <w:lvlText w:val=""/>
      <w:lvlJc w:val="left"/>
      <w:pPr>
        <w:tabs>
          <w:tab w:val="num" w:pos="1701"/>
        </w:tabs>
        <w:ind w:left="1701" w:hanging="340"/>
      </w:pPr>
      <w:rPr>
        <w:rFonts w:ascii="Symbol" w:hAnsi="Symbol" w:hint="default"/>
      </w:rPr>
    </w:lvl>
    <w:lvl w:ilvl="1">
      <w:start w:val="1"/>
      <w:numFmt w:val="decimal"/>
      <w:lvlText w:val="%1.%2."/>
      <w:lvlJc w:val="left"/>
      <w:pPr>
        <w:tabs>
          <w:tab w:val="num" w:pos="611"/>
        </w:tabs>
        <w:ind w:left="611" w:hanging="432"/>
      </w:pPr>
      <w:rPr>
        <w:rFonts w:hint="eastAsia"/>
      </w:rPr>
    </w:lvl>
    <w:lvl w:ilvl="2">
      <w:start w:val="1"/>
      <w:numFmt w:val="decimal"/>
      <w:lvlText w:val="%1.%2.%3."/>
      <w:lvlJc w:val="left"/>
      <w:pPr>
        <w:tabs>
          <w:tab w:val="num" w:pos="1043"/>
        </w:tabs>
        <w:ind w:left="1043" w:hanging="504"/>
      </w:pPr>
      <w:rPr>
        <w:rFonts w:hint="eastAsia"/>
      </w:rPr>
    </w:lvl>
    <w:lvl w:ilvl="3">
      <w:start w:val="1"/>
      <w:numFmt w:val="decimal"/>
      <w:lvlText w:val="%1.%2.%3.%4."/>
      <w:lvlJc w:val="left"/>
      <w:pPr>
        <w:tabs>
          <w:tab w:val="num" w:pos="1547"/>
        </w:tabs>
        <w:ind w:left="1547" w:hanging="648"/>
      </w:pPr>
      <w:rPr>
        <w:rFonts w:hint="eastAsia"/>
      </w:rPr>
    </w:lvl>
    <w:lvl w:ilvl="4">
      <w:start w:val="1"/>
      <w:numFmt w:val="decimal"/>
      <w:lvlText w:val="%1.%2.%3.%4.%5."/>
      <w:lvlJc w:val="left"/>
      <w:pPr>
        <w:tabs>
          <w:tab w:val="num" w:pos="2051"/>
        </w:tabs>
        <w:ind w:left="2051" w:hanging="792"/>
      </w:pPr>
      <w:rPr>
        <w:rFonts w:hint="eastAsia"/>
      </w:rPr>
    </w:lvl>
    <w:lvl w:ilvl="5">
      <w:start w:val="1"/>
      <w:numFmt w:val="decimal"/>
      <w:lvlText w:val="%1.%2.%3.%4.%5.%6."/>
      <w:lvlJc w:val="left"/>
      <w:pPr>
        <w:tabs>
          <w:tab w:val="num" w:pos="2555"/>
        </w:tabs>
        <w:ind w:left="2555" w:hanging="936"/>
      </w:pPr>
      <w:rPr>
        <w:rFonts w:hint="eastAsia"/>
      </w:rPr>
    </w:lvl>
    <w:lvl w:ilvl="6">
      <w:start w:val="1"/>
      <w:numFmt w:val="decimal"/>
      <w:lvlText w:val="%1.%2.%3.%4.%5.%6.%7."/>
      <w:lvlJc w:val="left"/>
      <w:pPr>
        <w:tabs>
          <w:tab w:val="num" w:pos="3059"/>
        </w:tabs>
        <w:ind w:left="3059" w:hanging="1080"/>
      </w:pPr>
      <w:rPr>
        <w:rFonts w:hint="eastAsia"/>
      </w:rPr>
    </w:lvl>
    <w:lvl w:ilvl="7">
      <w:start w:val="1"/>
      <w:numFmt w:val="decimal"/>
      <w:lvlText w:val="%1.%2.%3.%4.%5.%6.%7.%8."/>
      <w:lvlJc w:val="left"/>
      <w:pPr>
        <w:tabs>
          <w:tab w:val="num" w:pos="3563"/>
        </w:tabs>
        <w:ind w:left="3563" w:hanging="1224"/>
      </w:pPr>
      <w:rPr>
        <w:rFonts w:hint="eastAsia"/>
      </w:rPr>
    </w:lvl>
    <w:lvl w:ilvl="8">
      <w:start w:val="1"/>
      <w:numFmt w:val="decimal"/>
      <w:lvlText w:val="%1.%2.%3.%4.%5.%6.%7.%8.%9."/>
      <w:lvlJc w:val="left"/>
      <w:pPr>
        <w:tabs>
          <w:tab w:val="num" w:pos="4139"/>
        </w:tabs>
        <w:ind w:left="4139" w:hanging="1440"/>
      </w:pPr>
      <w:rPr>
        <w:rFonts w:hint="eastAsia"/>
      </w:rPr>
    </w:lvl>
  </w:abstractNum>
  <w:abstractNum w:abstractNumId="70">
    <w:nsid w:val="1E7D533B"/>
    <w:multiLevelType w:val="multilevel"/>
    <w:tmpl w:val="420A0D1E"/>
    <w:lvl w:ilvl="0">
      <w:start w:val="1"/>
      <w:numFmt w:val="decimal"/>
      <w:pStyle w:val="14"/>
      <w:lvlText w:val="第%1章"/>
      <w:lvlJc w:val="left"/>
      <w:pPr>
        <w:tabs>
          <w:tab w:val="num" w:pos="1134"/>
        </w:tabs>
        <w:ind w:left="0" w:firstLine="0"/>
      </w:pPr>
      <w:rPr>
        <w:rFonts w:hint="eastAsia"/>
      </w:rPr>
    </w:lvl>
    <w:lvl w:ilvl="1">
      <w:start w:val="1"/>
      <w:numFmt w:val="decimal"/>
      <w:isLgl/>
      <w:lvlText w:val="%1.%2"/>
      <w:lvlJc w:val="left"/>
      <w:pPr>
        <w:tabs>
          <w:tab w:val="num" w:pos="680"/>
        </w:tabs>
        <w:ind w:left="0" w:firstLine="0"/>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2">
      <w:start w:val="1"/>
      <w:numFmt w:val="decimal"/>
      <w:isLgl/>
      <w:lvlText w:val="%1.%2.%3"/>
      <w:lvlJc w:val="left"/>
      <w:pPr>
        <w:tabs>
          <w:tab w:val="num" w:pos="851"/>
        </w:tabs>
        <w:ind w:left="0" w:firstLine="0"/>
      </w:pPr>
      <w:rPr>
        <w:rFonts w:ascii="黑体" w:eastAsia="黑体" w:hint="eastAsia"/>
        <w:sz w:val="28"/>
      </w:rPr>
    </w:lvl>
    <w:lvl w:ilvl="3">
      <w:start w:val="1"/>
      <w:numFmt w:val="decimal"/>
      <w:lvlText w:val="%1.%2.%3.%4"/>
      <w:lvlJc w:val="left"/>
      <w:pPr>
        <w:tabs>
          <w:tab w:val="num" w:pos="1077"/>
        </w:tabs>
        <w:ind w:left="851" w:hanging="851"/>
      </w:pPr>
      <w:rPr>
        <w:rFonts w:ascii="黑体" w:eastAsia="黑体" w:hint="eastAsia"/>
        <w:sz w:val="28"/>
      </w:rPr>
    </w:lvl>
    <w:lvl w:ilvl="4">
      <w:start w:val="1"/>
      <w:numFmt w:val="decimal"/>
      <w:lvlText w:val="%1.%2.%3.%4.%5"/>
      <w:lvlJc w:val="left"/>
      <w:pPr>
        <w:tabs>
          <w:tab w:val="num" w:pos="0"/>
        </w:tabs>
        <w:ind w:left="0" w:firstLine="0"/>
      </w:pPr>
      <w:rPr>
        <w:rFonts w:ascii="黑体" w:eastAsia="黑体" w:hint="eastAsia"/>
        <w:sz w:val="28"/>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71">
    <w:nsid w:val="1ECA75FF"/>
    <w:multiLevelType w:val="hybridMultilevel"/>
    <w:tmpl w:val="FC169994"/>
    <w:lvl w:ilvl="0" w:tplc="4E64CCCC">
      <w:start w:val="1"/>
      <w:numFmt w:val="bullet"/>
      <w:pStyle w:val="-1"/>
      <w:lvlText w:val=""/>
      <w:lvlJc w:val="left"/>
      <w:pPr>
        <w:ind w:left="840" w:hanging="420"/>
      </w:pPr>
      <w:rPr>
        <w:rFonts w:ascii="Times New Roman" w:hAnsi="Times New Roman" w:cs="Times New Roman" w:hint="default"/>
      </w:rPr>
    </w:lvl>
    <w:lvl w:ilvl="1" w:tplc="04090003">
      <w:start w:val="1"/>
      <w:numFmt w:val="bullet"/>
      <w:lvlText w:val=""/>
      <w:lvlJc w:val="left"/>
      <w:pPr>
        <w:ind w:left="1260" w:hanging="420"/>
      </w:pPr>
      <w:rPr>
        <w:rFonts w:ascii="Times New Roman" w:hAnsi="Times New Roman" w:cs="Times New Roman" w:hint="default"/>
      </w:rPr>
    </w:lvl>
    <w:lvl w:ilvl="2" w:tplc="04090005">
      <w:start w:val="1"/>
      <w:numFmt w:val="bullet"/>
      <w:lvlText w:val=""/>
      <w:lvlJc w:val="left"/>
      <w:pPr>
        <w:ind w:left="1680" w:hanging="420"/>
      </w:pPr>
      <w:rPr>
        <w:rFonts w:ascii="Times New Roman" w:hAnsi="Times New Roman" w:cs="Times New Roman" w:hint="default"/>
      </w:rPr>
    </w:lvl>
    <w:lvl w:ilvl="3" w:tplc="04090001">
      <w:start w:val="1"/>
      <w:numFmt w:val="bullet"/>
      <w:lvlText w:val=""/>
      <w:lvlJc w:val="left"/>
      <w:pPr>
        <w:ind w:left="2100" w:hanging="420"/>
      </w:pPr>
      <w:rPr>
        <w:rFonts w:ascii="Times New Roman" w:hAnsi="Times New Roman" w:cs="Times New Roman" w:hint="default"/>
      </w:rPr>
    </w:lvl>
    <w:lvl w:ilvl="4" w:tplc="04090003">
      <w:start w:val="1"/>
      <w:numFmt w:val="bullet"/>
      <w:lvlText w:val=""/>
      <w:lvlJc w:val="left"/>
      <w:pPr>
        <w:ind w:left="2520" w:hanging="420"/>
      </w:pPr>
      <w:rPr>
        <w:rFonts w:ascii="Times New Roman" w:hAnsi="Times New Roman" w:cs="Times New Roman" w:hint="default"/>
      </w:rPr>
    </w:lvl>
    <w:lvl w:ilvl="5" w:tplc="04090005">
      <w:start w:val="1"/>
      <w:numFmt w:val="bullet"/>
      <w:lvlText w:val=""/>
      <w:lvlJc w:val="left"/>
      <w:pPr>
        <w:ind w:left="2940" w:hanging="420"/>
      </w:pPr>
      <w:rPr>
        <w:rFonts w:ascii="Times New Roman" w:hAnsi="Times New Roman" w:cs="Times New Roman" w:hint="default"/>
      </w:rPr>
    </w:lvl>
    <w:lvl w:ilvl="6" w:tplc="04090001">
      <w:start w:val="1"/>
      <w:numFmt w:val="bullet"/>
      <w:lvlText w:val=""/>
      <w:lvlJc w:val="left"/>
      <w:pPr>
        <w:ind w:left="3360" w:hanging="420"/>
      </w:pPr>
      <w:rPr>
        <w:rFonts w:ascii="Times New Roman" w:hAnsi="Times New Roman" w:cs="Times New Roman" w:hint="default"/>
      </w:rPr>
    </w:lvl>
    <w:lvl w:ilvl="7" w:tplc="04090003">
      <w:start w:val="1"/>
      <w:numFmt w:val="bullet"/>
      <w:lvlText w:val=""/>
      <w:lvlJc w:val="left"/>
      <w:pPr>
        <w:ind w:left="3780" w:hanging="420"/>
      </w:pPr>
      <w:rPr>
        <w:rFonts w:ascii="Times New Roman" w:hAnsi="Times New Roman" w:cs="Times New Roman" w:hint="default"/>
      </w:rPr>
    </w:lvl>
    <w:lvl w:ilvl="8" w:tplc="04090005">
      <w:start w:val="1"/>
      <w:numFmt w:val="bullet"/>
      <w:lvlText w:val=""/>
      <w:lvlJc w:val="left"/>
      <w:pPr>
        <w:ind w:left="4200" w:hanging="420"/>
      </w:pPr>
      <w:rPr>
        <w:rFonts w:ascii="Times New Roman" w:hAnsi="Times New Roman" w:cs="Times New Roman" w:hint="default"/>
      </w:rPr>
    </w:lvl>
  </w:abstractNum>
  <w:abstractNum w:abstractNumId="72">
    <w:nsid w:val="225E3ACB"/>
    <w:multiLevelType w:val="multilevel"/>
    <w:tmpl w:val="225E3ACB"/>
    <w:lvl w:ilvl="0">
      <w:numFmt w:val="bullet"/>
      <w:lvlText w:val="·"/>
      <w:lvlJc w:val="left"/>
      <w:pPr>
        <w:ind w:left="420" w:hanging="420"/>
      </w:pPr>
      <w:rPr>
        <w:rFonts w:ascii="宋体" w:eastAsia="宋体" w:hAnsi="宋体" w:hint="eastAsia"/>
        <w:sz w:val="22"/>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3">
    <w:nsid w:val="232F06DD"/>
    <w:multiLevelType w:val="multilevel"/>
    <w:tmpl w:val="232F06DD"/>
    <w:lvl w:ilvl="0">
      <w:start w:val="1"/>
      <w:numFmt w:val="decimal"/>
      <w:lvlText w:val="%1."/>
      <w:lvlJc w:val="left"/>
      <w:pPr>
        <w:ind w:left="420" w:hanging="420"/>
      </w:pPr>
      <w:rPr>
        <w:rFonts w:ascii="Arial Unicode MS" w:eastAsia="宋体" w:hAnsi="Arial Unicode MS" w:hint="eastAsia"/>
        <w:b w:val="0"/>
        <w:i w:val="0"/>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4">
    <w:nsid w:val="23D4404B"/>
    <w:multiLevelType w:val="multilevel"/>
    <w:tmpl w:val="99EC6C92"/>
    <w:styleLink w:val="110"/>
    <w:lvl w:ilvl="0">
      <w:start w:val="1"/>
      <w:numFmt w:val="decimal"/>
      <w:pStyle w:val="15"/>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5">
    <w:nsid w:val="23EC5725"/>
    <w:multiLevelType w:val="multilevel"/>
    <w:tmpl w:val="1FA42952"/>
    <w:lvl w:ilvl="0">
      <w:numFmt w:val="decimal"/>
      <w:lvlText w:val=""/>
      <w:lvlJc w:val="left"/>
    </w:lvl>
    <w:lvl w:ilvl="1">
      <w:numFmt w:val="decimal"/>
      <w:pStyle w:val="2H2sect12H21sect121H22sect122H211sect1211"/>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nsid w:val="23F36C37"/>
    <w:multiLevelType w:val="hybridMultilevel"/>
    <w:tmpl w:val="8D441526"/>
    <w:styleLink w:val="16"/>
    <w:lvl w:ilvl="0" w:tplc="FFFFFFFF">
      <w:start w:val="1"/>
      <w:numFmt w:val="bullet"/>
      <w:lvlText w:val=""/>
      <w:lvlJc w:val="left"/>
      <w:pPr>
        <w:ind w:left="900" w:hanging="420"/>
      </w:pPr>
      <w:rPr>
        <w:rFonts w:ascii="Wingdings" w:hAnsi="Wingdings" w:hint="default"/>
      </w:rPr>
    </w:lvl>
    <w:lvl w:ilvl="1" w:tplc="FFFFFFFF" w:tentative="1">
      <w:start w:val="1"/>
      <w:numFmt w:val="bullet"/>
      <w:lvlText w:val=""/>
      <w:lvlJc w:val="left"/>
      <w:pPr>
        <w:ind w:left="1320" w:hanging="420"/>
      </w:pPr>
      <w:rPr>
        <w:rFonts w:ascii="Wingdings" w:hAnsi="Wingdings" w:hint="default"/>
      </w:rPr>
    </w:lvl>
    <w:lvl w:ilvl="2" w:tplc="FFFFFFFF" w:tentative="1">
      <w:start w:val="1"/>
      <w:numFmt w:val="bullet"/>
      <w:lvlText w:val=""/>
      <w:lvlJc w:val="left"/>
      <w:pPr>
        <w:ind w:left="1740" w:hanging="420"/>
      </w:pPr>
      <w:rPr>
        <w:rFonts w:ascii="Wingdings" w:hAnsi="Wingdings" w:hint="default"/>
      </w:rPr>
    </w:lvl>
    <w:lvl w:ilvl="3" w:tplc="FFFFFFFF" w:tentative="1">
      <w:start w:val="1"/>
      <w:numFmt w:val="bullet"/>
      <w:lvlText w:val=""/>
      <w:lvlJc w:val="left"/>
      <w:pPr>
        <w:ind w:left="2160" w:hanging="420"/>
      </w:pPr>
      <w:rPr>
        <w:rFonts w:ascii="Wingdings" w:hAnsi="Wingdings" w:hint="default"/>
      </w:rPr>
    </w:lvl>
    <w:lvl w:ilvl="4" w:tplc="FFFFFFFF" w:tentative="1">
      <w:start w:val="1"/>
      <w:numFmt w:val="bullet"/>
      <w:lvlText w:val=""/>
      <w:lvlJc w:val="left"/>
      <w:pPr>
        <w:ind w:left="2580" w:hanging="420"/>
      </w:pPr>
      <w:rPr>
        <w:rFonts w:ascii="Wingdings" w:hAnsi="Wingdings" w:hint="default"/>
      </w:rPr>
    </w:lvl>
    <w:lvl w:ilvl="5" w:tplc="FFFFFFFF" w:tentative="1">
      <w:start w:val="1"/>
      <w:numFmt w:val="bullet"/>
      <w:lvlText w:val=""/>
      <w:lvlJc w:val="left"/>
      <w:pPr>
        <w:ind w:left="3000" w:hanging="420"/>
      </w:pPr>
      <w:rPr>
        <w:rFonts w:ascii="Wingdings" w:hAnsi="Wingdings" w:hint="default"/>
      </w:rPr>
    </w:lvl>
    <w:lvl w:ilvl="6" w:tplc="FFFFFFFF" w:tentative="1">
      <w:start w:val="1"/>
      <w:numFmt w:val="bullet"/>
      <w:lvlText w:val=""/>
      <w:lvlJc w:val="left"/>
      <w:pPr>
        <w:ind w:left="3420" w:hanging="420"/>
      </w:pPr>
      <w:rPr>
        <w:rFonts w:ascii="Wingdings" w:hAnsi="Wingdings" w:hint="default"/>
      </w:rPr>
    </w:lvl>
    <w:lvl w:ilvl="7" w:tplc="FFFFFFFF" w:tentative="1">
      <w:start w:val="1"/>
      <w:numFmt w:val="bullet"/>
      <w:lvlText w:val=""/>
      <w:lvlJc w:val="left"/>
      <w:pPr>
        <w:ind w:left="3840" w:hanging="420"/>
      </w:pPr>
      <w:rPr>
        <w:rFonts w:ascii="Wingdings" w:hAnsi="Wingdings" w:hint="default"/>
      </w:rPr>
    </w:lvl>
    <w:lvl w:ilvl="8" w:tplc="FFFFFFFF" w:tentative="1">
      <w:start w:val="1"/>
      <w:numFmt w:val="bullet"/>
      <w:lvlText w:val=""/>
      <w:lvlJc w:val="left"/>
      <w:pPr>
        <w:ind w:left="4260" w:hanging="420"/>
      </w:pPr>
      <w:rPr>
        <w:rFonts w:ascii="Wingdings" w:hAnsi="Wingdings" w:hint="default"/>
      </w:rPr>
    </w:lvl>
  </w:abstractNum>
  <w:abstractNum w:abstractNumId="77">
    <w:nsid w:val="2622189A"/>
    <w:multiLevelType w:val="multilevel"/>
    <w:tmpl w:val="3768142C"/>
    <w:styleLink w:val="af3"/>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nsid w:val="264551AC"/>
    <w:multiLevelType w:val="multilevel"/>
    <w:tmpl w:val="74C08B8E"/>
    <w:lvl w:ilvl="0">
      <w:start w:val="1"/>
      <w:numFmt w:val="decimal"/>
      <w:pStyle w:val="QB1"/>
      <w:lvlText w:val="%1."/>
      <w:lvlJc w:val="left"/>
      <w:pPr>
        <w:ind w:left="425" w:hanging="425"/>
      </w:pPr>
    </w:lvl>
    <w:lvl w:ilvl="1">
      <w:start w:val="1"/>
      <w:numFmt w:val="decimal"/>
      <w:pStyle w:val="QB2"/>
      <w:isLgl/>
      <w:lvlText w:val="%1.%2."/>
      <w:lvlJc w:val="left"/>
      <w:pPr>
        <w:ind w:left="567" w:hanging="567"/>
      </w:pPr>
    </w:lvl>
    <w:lvl w:ilvl="2">
      <w:start w:val="2"/>
      <w:numFmt w:val="decimal"/>
      <w:pStyle w:val="QB3"/>
      <w:isLgl/>
      <w:lvlText w:val="%1.%2.%3."/>
      <w:lvlJc w:val="left"/>
      <w:pPr>
        <w:ind w:left="709" w:hanging="709"/>
      </w:pPr>
      <w:rPr>
        <w:rFonts w:ascii="黑体" w:eastAsia="黑体" w:hAnsi="Times New Roman" w:hint="eastAsia"/>
      </w:rPr>
    </w:lvl>
    <w:lvl w:ilvl="3">
      <w:start w:val="1"/>
      <w:numFmt w:val="decimal"/>
      <w:pStyle w:val="QB4"/>
      <w:isLgl/>
      <w:lvlText w:val="%1.%2.%3.%4."/>
      <w:lvlJc w:val="left"/>
      <w:pPr>
        <w:ind w:left="851" w:hanging="851"/>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79">
    <w:nsid w:val="26862219"/>
    <w:multiLevelType w:val="multilevel"/>
    <w:tmpl w:val="0409001D"/>
    <w:styleLink w:val="12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nsid w:val="26E977B8"/>
    <w:multiLevelType w:val="hybridMultilevel"/>
    <w:tmpl w:val="5F38815C"/>
    <w:styleLink w:val="1210"/>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1">
    <w:nsid w:val="27D01BFF"/>
    <w:multiLevelType w:val="multilevel"/>
    <w:tmpl w:val="27D01BF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2">
    <w:nsid w:val="282C5293"/>
    <w:multiLevelType w:val="hybridMultilevel"/>
    <w:tmpl w:val="36A499C6"/>
    <w:lvl w:ilvl="0" w:tplc="C7662C82">
      <w:start w:val="1"/>
      <w:numFmt w:val="bullet"/>
      <w:pStyle w:val="17"/>
      <w:lvlText w:val=""/>
      <w:lvlJc w:val="left"/>
      <w:pPr>
        <w:tabs>
          <w:tab w:val="num" w:pos="1260"/>
        </w:tabs>
        <w:ind w:left="1260" w:hanging="420"/>
      </w:pPr>
      <w:rPr>
        <w:rFonts w:ascii="Wingdings" w:hAnsi="Wingdings" w:hint="default"/>
      </w:rPr>
    </w:lvl>
    <w:lvl w:ilvl="1" w:tplc="04090003" w:tentative="1">
      <w:start w:val="1"/>
      <w:numFmt w:val="lowerLetter"/>
      <w:lvlText w:val="%2)"/>
      <w:lvlJc w:val="left"/>
      <w:pPr>
        <w:tabs>
          <w:tab w:val="num" w:pos="1140"/>
        </w:tabs>
        <w:ind w:left="1140" w:hanging="420"/>
      </w:pPr>
    </w:lvl>
    <w:lvl w:ilvl="2" w:tplc="04090005" w:tentative="1">
      <w:start w:val="1"/>
      <w:numFmt w:val="lowerRoman"/>
      <w:lvlText w:val="%3."/>
      <w:lvlJc w:val="right"/>
      <w:pPr>
        <w:tabs>
          <w:tab w:val="num" w:pos="1560"/>
        </w:tabs>
        <w:ind w:left="1560" w:hanging="420"/>
      </w:pPr>
    </w:lvl>
    <w:lvl w:ilvl="3" w:tplc="04090001" w:tentative="1">
      <w:start w:val="1"/>
      <w:numFmt w:val="decimal"/>
      <w:lvlText w:val="%4."/>
      <w:lvlJc w:val="left"/>
      <w:pPr>
        <w:tabs>
          <w:tab w:val="num" w:pos="1980"/>
        </w:tabs>
        <w:ind w:left="1980" w:hanging="420"/>
      </w:pPr>
    </w:lvl>
    <w:lvl w:ilvl="4" w:tplc="04090003" w:tentative="1">
      <w:start w:val="1"/>
      <w:numFmt w:val="lowerLetter"/>
      <w:lvlText w:val="%5)"/>
      <w:lvlJc w:val="left"/>
      <w:pPr>
        <w:tabs>
          <w:tab w:val="num" w:pos="2400"/>
        </w:tabs>
        <w:ind w:left="2400" w:hanging="420"/>
      </w:pPr>
    </w:lvl>
    <w:lvl w:ilvl="5" w:tplc="04090005" w:tentative="1">
      <w:start w:val="1"/>
      <w:numFmt w:val="lowerRoman"/>
      <w:lvlText w:val="%6."/>
      <w:lvlJc w:val="right"/>
      <w:pPr>
        <w:tabs>
          <w:tab w:val="num" w:pos="2820"/>
        </w:tabs>
        <w:ind w:left="2820" w:hanging="420"/>
      </w:pPr>
    </w:lvl>
    <w:lvl w:ilvl="6" w:tplc="04090001" w:tentative="1">
      <w:start w:val="1"/>
      <w:numFmt w:val="decimal"/>
      <w:lvlText w:val="%7."/>
      <w:lvlJc w:val="left"/>
      <w:pPr>
        <w:tabs>
          <w:tab w:val="num" w:pos="3240"/>
        </w:tabs>
        <w:ind w:left="3240" w:hanging="420"/>
      </w:pPr>
    </w:lvl>
    <w:lvl w:ilvl="7" w:tplc="04090003" w:tentative="1">
      <w:start w:val="1"/>
      <w:numFmt w:val="lowerLetter"/>
      <w:lvlText w:val="%8)"/>
      <w:lvlJc w:val="left"/>
      <w:pPr>
        <w:tabs>
          <w:tab w:val="num" w:pos="3660"/>
        </w:tabs>
        <w:ind w:left="3660" w:hanging="420"/>
      </w:pPr>
    </w:lvl>
    <w:lvl w:ilvl="8" w:tplc="04090005" w:tentative="1">
      <w:start w:val="1"/>
      <w:numFmt w:val="lowerRoman"/>
      <w:lvlText w:val="%9."/>
      <w:lvlJc w:val="right"/>
      <w:pPr>
        <w:tabs>
          <w:tab w:val="num" w:pos="4080"/>
        </w:tabs>
        <w:ind w:left="4080" w:hanging="420"/>
      </w:pPr>
    </w:lvl>
  </w:abstractNum>
  <w:abstractNum w:abstractNumId="83">
    <w:nsid w:val="28BB574D"/>
    <w:multiLevelType w:val="multilevel"/>
    <w:tmpl w:val="E7FC6D6A"/>
    <w:lvl w:ilvl="0">
      <w:start w:val="1"/>
      <w:numFmt w:val="chineseCountingThousand"/>
      <w:suff w:val="nothing"/>
      <w:lvlText w:val="第%1章"/>
      <w:lvlJc w:val="left"/>
      <w:pPr>
        <w:ind w:left="480" w:firstLine="0"/>
      </w:pPr>
      <w:rPr>
        <w:rFonts w:hint="eastAsia"/>
        <w:lang w:val="en-US"/>
      </w:rPr>
    </w:lvl>
    <w:lvl w:ilvl="1">
      <w:start w:val="1"/>
      <w:numFmt w:val="none"/>
      <w:suff w:val="nothing"/>
      <w:lvlText w:val=""/>
      <w:lvlJc w:val="left"/>
      <w:pPr>
        <w:ind w:left="480" w:firstLine="0"/>
      </w:pPr>
      <w:rPr>
        <w:rFonts w:hint="eastAsia"/>
      </w:rPr>
    </w:lvl>
    <w:lvl w:ilvl="2">
      <w:start w:val="1"/>
      <w:numFmt w:val="none"/>
      <w:suff w:val="nothing"/>
      <w:lvlText w:val=""/>
      <w:lvlJc w:val="left"/>
      <w:pPr>
        <w:ind w:left="480" w:firstLine="0"/>
      </w:pPr>
      <w:rPr>
        <w:rFonts w:hint="eastAsia"/>
      </w:rPr>
    </w:lvl>
    <w:lvl w:ilvl="3">
      <w:start w:val="1"/>
      <w:numFmt w:val="none"/>
      <w:suff w:val="nothing"/>
      <w:lvlText w:val=""/>
      <w:lvlJc w:val="left"/>
      <w:pPr>
        <w:ind w:left="480" w:firstLine="0"/>
      </w:pPr>
      <w:rPr>
        <w:rFonts w:hint="eastAsia"/>
      </w:rPr>
    </w:lvl>
    <w:lvl w:ilvl="4">
      <w:start w:val="1"/>
      <w:numFmt w:val="none"/>
      <w:suff w:val="nothing"/>
      <w:lvlText w:val=""/>
      <w:lvlJc w:val="left"/>
      <w:pPr>
        <w:ind w:left="480" w:firstLine="0"/>
      </w:pPr>
      <w:rPr>
        <w:rFonts w:hint="eastAsia"/>
      </w:rPr>
    </w:lvl>
    <w:lvl w:ilvl="5">
      <w:start w:val="1"/>
      <w:numFmt w:val="decimal"/>
      <w:lvlText w:val="%6."/>
      <w:lvlJc w:val="left"/>
      <w:pPr>
        <w:tabs>
          <w:tab w:val="num" w:pos="794"/>
        </w:tabs>
        <w:ind w:left="480" w:hanging="26"/>
      </w:pPr>
      <w:rPr>
        <w:rFonts w:ascii="黑体" w:eastAsia="黑体" w:hint="eastAsia"/>
        <w:sz w:val="24"/>
      </w:rPr>
    </w:lvl>
    <w:lvl w:ilvl="6">
      <w:start w:val="1"/>
      <w:numFmt w:val="bullet"/>
      <w:lvlRestart w:val="5"/>
      <w:pStyle w:val="6-2"/>
      <w:lvlText w:val=""/>
      <w:lvlJc w:val="left"/>
      <w:pPr>
        <w:tabs>
          <w:tab w:val="num" w:pos="0"/>
        </w:tabs>
        <w:ind w:left="480" w:firstLine="0"/>
      </w:pPr>
      <w:rPr>
        <w:rFonts w:ascii="Wingdings" w:hAnsi="Wingdings" w:hint="default"/>
      </w:rPr>
    </w:lvl>
    <w:lvl w:ilvl="7">
      <w:start w:val="1"/>
      <w:numFmt w:val="none"/>
      <w:suff w:val="nothing"/>
      <w:lvlText w:val=""/>
      <w:lvlJc w:val="left"/>
      <w:pPr>
        <w:ind w:left="480" w:firstLine="0"/>
      </w:pPr>
      <w:rPr>
        <w:rFonts w:hint="eastAsia"/>
      </w:rPr>
    </w:lvl>
    <w:lvl w:ilvl="8">
      <w:start w:val="1"/>
      <w:numFmt w:val="none"/>
      <w:suff w:val="nothing"/>
      <w:lvlText w:val=""/>
      <w:lvlJc w:val="left"/>
      <w:pPr>
        <w:ind w:left="480" w:firstLine="0"/>
      </w:pPr>
      <w:rPr>
        <w:rFonts w:hint="eastAsia"/>
      </w:rPr>
    </w:lvl>
  </w:abstractNum>
  <w:abstractNum w:abstractNumId="84">
    <w:nsid w:val="29AD146C"/>
    <w:multiLevelType w:val="hybridMultilevel"/>
    <w:tmpl w:val="2EB07986"/>
    <w:lvl w:ilvl="0" w:tplc="FFFFFFFF">
      <w:numFmt w:val="decimal"/>
      <w:pStyle w:val="af4"/>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85">
    <w:nsid w:val="29B6697E"/>
    <w:multiLevelType w:val="hybridMultilevel"/>
    <w:tmpl w:val="87869206"/>
    <w:styleLink w:val="12312"/>
    <w:lvl w:ilvl="0" w:tplc="7A940160">
      <w:start w:val="1"/>
      <w:numFmt w:val="bullet"/>
      <w:lvlText w:val=""/>
      <w:lvlJc w:val="left"/>
      <w:pPr>
        <w:ind w:left="420" w:hanging="420"/>
      </w:pPr>
      <w:rPr>
        <w:rFonts w:ascii="Wingdings" w:hAnsi="Wingdings" w:hint="default"/>
      </w:rPr>
    </w:lvl>
    <w:lvl w:ilvl="1" w:tplc="9682832C">
      <w:start w:val="1"/>
      <w:numFmt w:val="bullet"/>
      <w:lvlText w:val=""/>
      <w:lvlJc w:val="left"/>
      <w:pPr>
        <w:ind w:left="840" w:hanging="420"/>
      </w:pPr>
      <w:rPr>
        <w:rFonts w:ascii="Wingdings" w:hAnsi="Wingdings" w:hint="default"/>
      </w:rPr>
    </w:lvl>
    <w:lvl w:ilvl="2" w:tplc="5BCAC9C8">
      <w:start w:val="1"/>
      <w:numFmt w:val="bullet"/>
      <w:lvlText w:val=""/>
      <w:lvlJc w:val="left"/>
      <w:pPr>
        <w:ind w:left="1260" w:hanging="420"/>
      </w:pPr>
      <w:rPr>
        <w:rFonts w:ascii="Wingdings" w:hAnsi="Wingdings" w:hint="default"/>
      </w:rPr>
    </w:lvl>
    <w:lvl w:ilvl="3" w:tplc="0409000F">
      <w:start w:val="1"/>
      <w:numFmt w:val="bullet"/>
      <w:lvlText w:val=""/>
      <w:lvlJc w:val="left"/>
      <w:pPr>
        <w:ind w:left="1680" w:hanging="420"/>
      </w:pPr>
      <w:rPr>
        <w:rFonts w:ascii="Wingdings" w:hAnsi="Wingdings" w:hint="default"/>
      </w:rPr>
    </w:lvl>
    <w:lvl w:ilvl="4" w:tplc="04090019">
      <w:start w:val="1"/>
      <w:numFmt w:val="bullet"/>
      <w:lvlText w:val=""/>
      <w:lvlJc w:val="left"/>
      <w:pPr>
        <w:ind w:left="2100" w:hanging="420"/>
      </w:pPr>
      <w:rPr>
        <w:rFonts w:ascii="Wingdings" w:hAnsi="Wingdings" w:hint="default"/>
      </w:rPr>
    </w:lvl>
    <w:lvl w:ilvl="5" w:tplc="0409001B">
      <w:start w:val="1"/>
      <w:numFmt w:val="bullet"/>
      <w:lvlText w:val=""/>
      <w:lvlJc w:val="left"/>
      <w:pPr>
        <w:ind w:left="2520" w:hanging="420"/>
      </w:pPr>
      <w:rPr>
        <w:rFonts w:ascii="Wingdings" w:hAnsi="Wingdings" w:hint="default"/>
      </w:rPr>
    </w:lvl>
    <w:lvl w:ilvl="6" w:tplc="0409000F">
      <w:start w:val="1"/>
      <w:numFmt w:val="bullet"/>
      <w:lvlText w:val=""/>
      <w:lvlJc w:val="left"/>
      <w:pPr>
        <w:ind w:left="2940" w:hanging="420"/>
      </w:pPr>
      <w:rPr>
        <w:rFonts w:ascii="Wingdings" w:hAnsi="Wingdings" w:hint="default"/>
      </w:rPr>
    </w:lvl>
    <w:lvl w:ilvl="7" w:tplc="04090019">
      <w:start w:val="1"/>
      <w:numFmt w:val="bullet"/>
      <w:lvlText w:val=""/>
      <w:lvlJc w:val="left"/>
      <w:pPr>
        <w:ind w:left="3360" w:hanging="420"/>
      </w:pPr>
      <w:rPr>
        <w:rFonts w:ascii="Wingdings" w:hAnsi="Wingdings" w:hint="default"/>
      </w:rPr>
    </w:lvl>
    <w:lvl w:ilvl="8" w:tplc="0409001B">
      <w:start w:val="1"/>
      <w:numFmt w:val="bullet"/>
      <w:lvlText w:val=""/>
      <w:lvlJc w:val="left"/>
      <w:pPr>
        <w:ind w:left="3780" w:hanging="420"/>
      </w:pPr>
      <w:rPr>
        <w:rFonts w:ascii="Wingdings" w:hAnsi="Wingdings" w:hint="default"/>
      </w:rPr>
    </w:lvl>
  </w:abstractNum>
  <w:abstractNum w:abstractNumId="86">
    <w:nsid w:val="2B546C44"/>
    <w:multiLevelType w:val="multilevel"/>
    <w:tmpl w:val="0409001F"/>
    <w:styleLink w:val="18"/>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87">
    <w:nsid w:val="2B5E748C"/>
    <w:multiLevelType w:val="multilevel"/>
    <w:tmpl w:val="2B5E748C"/>
    <w:lvl w:ilvl="0">
      <w:start w:val="1"/>
      <w:numFmt w:val="decimal"/>
      <w:pStyle w:val="41"/>
      <w:lvlText w:val="%1、"/>
      <w:lvlJc w:val="left"/>
      <w:pPr>
        <w:ind w:left="928" w:hanging="360"/>
      </w:pPr>
      <w:rPr>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1">
      <w:start w:val="1"/>
      <w:numFmt w:val="lowerLetter"/>
      <w:lvlText w:val="%2)"/>
      <w:lvlJc w:val="left"/>
      <w:pPr>
        <w:ind w:left="1123" w:hanging="420"/>
      </w:pPr>
    </w:lvl>
    <w:lvl w:ilvl="2">
      <w:start w:val="1"/>
      <w:numFmt w:val="lowerRoman"/>
      <w:lvlText w:val="%3."/>
      <w:lvlJc w:val="right"/>
      <w:pPr>
        <w:ind w:left="1543" w:hanging="420"/>
      </w:pPr>
    </w:lvl>
    <w:lvl w:ilvl="3">
      <w:start w:val="1"/>
      <w:numFmt w:val="decimal"/>
      <w:lvlText w:val="%4."/>
      <w:lvlJc w:val="left"/>
      <w:pPr>
        <w:ind w:left="1963" w:hanging="420"/>
      </w:pPr>
    </w:lvl>
    <w:lvl w:ilvl="4">
      <w:start w:val="1"/>
      <w:numFmt w:val="lowerLetter"/>
      <w:lvlText w:val="%5)"/>
      <w:lvlJc w:val="left"/>
      <w:pPr>
        <w:ind w:left="2383" w:hanging="420"/>
      </w:pPr>
    </w:lvl>
    <w:lvl w:ilvl="5">
      <w:start w:val="1"/>
      <w:numFmt w:val="lowerRoman"/>
      <w:lvlText w:val="%6."/>
      <w:lvlJc w:val="right"/>
      <w:pPr>
        <w:ind w:left="2803" w:hanging="420"/>
      </w:pPr>
    </w:lvl>
    <w:lvl w:ilvl="6">
      <w:start w:val="1"/>
      <w:numFmt w:val="decimal"/>
      <w:lvlText w:val="%7."/>
      <w:lvlJc w:val="left"/>
      <w:pPr>
        <w:ind w:left="3223" w:hanging="420"/>
      </w:pPr>
    </w:lvl>
    <w:lvl w:ilvl="7">
      <w:start w:val="1"/>
      <w:numFmt w:val="lowerLetter"/>
      <w:lvlText w:val="%8)"/>
      <w:lvlJc w:val="left"/>
      <w:pPr>
        <w:ind w:left="3643" w:hanging="420"/>
      </w:pPr>
    </w:lvl>
    <w:lvl w:ilvl="8">
      <w:start w:val="1"/>
      <w:numFmt w:val="lowerRoman"/>
      <w:lvlText w:val="%9."/>
      <w:lvlJc w:val="right"/>
      <w:pPr>
        <w:ind w:left="4063" w:hanging="420"/>
      </w:pPr>
    </w:lvl>
  </w:abstractNum>
  <w:abstractNum w:abstractNumId="88">
    <w:nsid w:val="2B757210"/>
    <w:multiLevelType w:val="singleLevel"/>
    <w:tmpl w:val="3BFA64DE"/>
    <w:lvl w:ilvl="0">
      <w:start w:val="1"/>
      <w:numFmt w:val="bullet"/>
      <w:pStyle w:val="42"/>
      <w:lvlText w:val=""/>
      <w:lvlJc w:val="left"/>
      <w:pPr>
        <w:tabs>
          <w:tab w:val="num" w:pos="2040"/>
        </w:tabs>
        <w:ind w:leftChars="800" w:left="2040" w:hangingChars="200" w:hanging="360"/>
      </w:pPr>
      <w:rPr>
        <w:rFonts w:ascii="Wingdings" w:hAnsi="Wingdings" w:hint="default"/>
      </w:rPr>
    </w:lvl>
  </w:abstractNum>
  <w:abstractNum w:abstractNumId="89">
    <w:nsid w:val="2C23793A"/>
    <w:multiLevelType w:val="hybridMultilevel"/>
    <w:tmpl w:val="EE722890"/>
    <w:styleLink w:val="130"/>
    <w:lvl w:ilvl="0" w:tplc="FFFFFFFF">
      <w:start w:val="1"/>
      <w:numFmt w:val="lowerLetter"/>
      <w:lvlText w:val="%1)"/>
      <w:lvlJc w:val="left"/>
      <w:pPr>
        <w:ind w:left="1260" w:hanging="420"/>
      </w:pPr>
    </w:lvl>
    <w:lvl w:ilvl="1" w:tplc="FFFFFFFF" w:tentative="1">
      <w:start w:val="1"/>
      <w:numFmt w:val="lowerLetter"/>
      <w:lvlText w:val="%2)"/>
      <w:lvlJc w:val="left"/>
      <w:pPr>
        <w:ind w:left="1680" w:hanging="420"/>
      </w:pPr>
    </w:lvl>
    <w:lvl w:ilvl="2" w:tplc="FFFFFFFF" w:tentative="1">
      <w:start w:val="1"/>
      <w:numFmt w:val="lowerRoman"/>
      <w:lvlText w:val="%3."/>
      <w:lvlJc w:val="right"/>
      <w:pPr>
        <w:ind w:left="2100" w:hanging="420"/>
      </w:pPr>
    </w:lvl>
    <w:lvl w:ilvl="3" w:tplc="FFFFFFFF" w:tentative="1">
      <w:start w:val="1"/>
      <w:numFmt w:val="decimal"/>
      <w:lvlText w:val="%4."/>
      <w:lvlJc w:val="left"/>
      <w:pPr>
        <w:ind w:left="2520" w:hanging="420"/>
      </w:pPr>
    </w:lvl>
    <w:lvl w:ilvl="4" w:tplc="FFFFFFFF" w:tentative="1">
      <w:start w:val="1"/>
      <w:numFmt w:val="lowerLetter"/>
      <w:lvlText w:val="%5)"/>
      <w:lvlJc w:val="left"/>
      <w:pPr>
        <w:ind w:left="2940" w:hanging="420"/>
      </w:pPr>
    </w:lvl>
    <w:lvl w:ilvl="5" w:tplc="FFFFFFFF" w:tentative="1">
      <w:start w:val="1"/>
      <w:numFmt w:val="lowerRoman"/>
      <w:lvlText w:val="%6."/>
      <w:lvlJc w:val="right"/>
      <w:pPr>
        <w:ind w:left="3360" w:hanging="420"/>
      </w:pPr>
    </w:lvl>
    <w:lvl w:ilvl="6" w:tplc="FFFFFFFF" w:tentative="1">
      <w:start w:val="1"/>
      <w:numFmt w:val="decimal"/>
      <w:lvlText w:val="%7."/>
      <w:lvlJc w:val="left"/>
      <w:pPr>
        <w:ind w:left="3780" w:hanging="420"/>
      </w:pPr>
    </w:lvl>
    <w:lvl w:ilvl="7" w:tplc="FFFFFFFF" w:tentative="1">
      <w:start w:val="1"/>
      <w:numFmt w:val="lowerLetter"/>
      <w:lvlText w:val="%8)"/>
      <w:lvlJc w:val="left"/>
      <w:pPr>
        <w:ind w:left="4200" w:hanging="420"/>
      </w:pPr>
    </w:lvl>
    <w:lvl w:ilvl="8" w:tplc="FFFFFFFF" w:tentative="1">
      <w:start w:val="1"/>
      <w:numFmt w:val="lowerRoman"/>
      <w:lvlText w:val="%9."/>
      <w:lvlJc w:val="right"/>
      <w:pPr>
        <w:ind w:left="4620" w:hanging="420"/>
      </w:pPr>
    </w:lvl>
  </w:abstractNum>
  <w:abstractNum w:abstractNumId="90">
    <w:nsid w:val="2C26777D"/>
    <w:multiLevelType w:val="hybridMultilevel"/>
    <w:tmpl w:val="6A78E466"/>
    <w:lvl w:ilvl="0" w:tplc="04090019">
      <w:start w:val="1"/>
      <w:numFmt w:val="bullet"/>
      <w:lvlText w:val=""/>
      <w:lvlJc w:val="left"/>
      <w:pPr>
        <w:ind w:left="900" w:hanging="420"/>
      </w:pPr>
      <w:rPr>
        <w:rFonts w:ascii="Wingdings" w:hAnsi="Wingdings" w:hint="default"/>
      </w:rPr>
    </w:lvl>
    <w:lvl w:ilvl="1" w:tplc="04090019">
      <w:start w:val="1"/>
      <w:numFmt w:val="bullet"/>
      <w:lvlText w:val=""/>
      <w:lvlJc w:val="left"/>
      <w:pPr>
        <w:ind w:left="1320" w:hanging="420"/>
      </w:pPr>
      <w:rPr>
        <w:rFonts w:ascii="Wingdings" w:hAnsi="Wingdings" w:hint="default"/>
      </w:rPr>
    </w:lvl>
    <w:lvl w:ilvl="2" w:tplc="0409001B" w:tentative="1">
      <w:start w:val="1"/>
      <w:numFmt w:val="bullet"/>
      <w:lvlText w:val=""/>
      <w:lvlJc w:val="left"/>
      <w:pPr>
        <w:ind w:left="1740" w:hanging="420"/>
      </w:pPr>
      <w:rPr>
        <w:rFonts w:ascii="Wingdings" w:hAnsi="Wingdings" w:hint="default"/>
      </w:rPr>
    </w:lvl>
    <w:lvl w:ilvl="3" w:tplc="0409000F" w:tentative="1">
      <w:start w:val="1"/>
      <w:numFmt w:val="bullet"/>
      <w:lvlText w:val=""/>
      <w:lvlJc w:val="left"/>
      <w:pPr>
        <w:ind w:left="2160" w:hanging="420"/>
      </w:pPr>
      <w:rPr>
        <w:rFonts w:ascii="Wingdings" w:hAnsi="Wingdings" w:hint="default"/>
      </w:rPr>
    </w:lvl>
    <w:lvl w:ilvl="4" w:tplc="04090019" w:tentative="1">
      <w:start w:val="1"/>
      <w:numFmt w:val="bullet"/>
      <w:lvlText w:val=""/>
      <w:lvlJc w:val="left"/>
      <w:pPr>
        <w:ind w:left="2580" w:hanging="420"/>
      </w:pPr>
      <w:rPr>
        <w:rFonts w:ascii="Wingdings" w:hAnsi="Wingdings" w:hint="default"/>
      </w:rPr>
    </w:lvl>
    <w:lvl w:ilvl="5" w:tplc="0409001B" w:tentative="1">
      <w:start w:val="1"/>
      <w:numFmt w:val="bullet"/>
      <w:lvlText w:val=""/>
      <w:lvlJc w:val="left"/>
      <w:pPr>
        <w:ind w:left="3000" w:hanging="420"/>
      </w:pPr>
      <w:rPr>
        <w:rFonts w:ascii="Wingdings" w:hAnsi="Wingdings" w:hint="default"/>
      </w:rPr>
    </w:lvl>
    <w:lvl w:ilvl="6" w:tplc="0409000F" w:tentative="1">
      <w:start w:val="1"/>
      <w:numFmt w:val="bullet"/>
      <w:lvlText w:val=""/>
      <w:lvlJc w:val="left"/>
      <w:pPr>
        <w:ind w:left="3420" w:hanging="420"/>
      </w:pPr>
      <w:rPr>
        <w:rFonts w:ascii="Wingdings" w:hAnsi="Wingdings" w:hint="default"/>
      </w:rPr>
    </w:lvl>
    <w:lvl w:ilvl="7" w:tplc="04090019" w:tentative="1">
      <w:start w:val="1"/>
      <w:numFmt w:val="bullet"/>
      <w:lvlText w:val=""/>
      <w:lvlJc w:val="left"/>
      <w:pPr>
        <w:ind w:left="3840" w:hanging="420"/>
      </w:pPr>
      <w:rPr>
        <w:rFonts w:ascii="Wingdings" w:hAnsi="Wingdings" w:hint="default"/>
      </w:rPr>
    </w:lvl>
    <w:lvl w:ilvl="8" w:tplc="0409001B" w:tentative="1">
      <w:start w:val="1"/>
      <w:numFmt w:val="bullet"/>
      <w:lvlText w:val=""/>
      <w:lvlJc w:val="left"/>
      <w:pPr>
        <w:ind w:left="4260" w:hanging="420"/>
      </w:pPr>
      <w:rPr>
        <w:rFonts w:ascii="Wingdings" w:hAnsi="Wingdings" w:hint="default"/>
      </w:rPr>
    </w:lvl>
  </w:abstractNum>
  <w:abstractNum w:abstractNumId="91">
    <w:nsid w:val="2C434405"/>
    <w:multiLevelType w:val="multilevel"/>
    <w:tmpl w:val="99560F98"/>
    <w:styleLink w:val="11212111"/>
    <w:lvl w:ilvl="0">
      <w:numFmt w:val="decimal"/>
      <w:lvlText w:val=""/>
      <w:lvlJc w:val="left"/>
    </w:lvl>
    <w:lvl w:ilvl="1">
      <w:numFmt w:val="decimal"/>
      <w:lvlText w:val=""/>
      <w:lvlJc w:val="left"/>
    </w:lvl>
    <w:lvl w:ilvl="2">
      <w:numFmt w:val="decimal"/>
      <w:lvlText w:val=""/>
      <w:lvlJc w:val="left"/>
    </w:lvl>
    <w:lvl w:ilvl="3">
      <w:numFmt w:val="decimal"/>
      <w:pStyle w:val="4h4heading4h41heading41h42heading42h411heading"/>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nsid w:val="2C5917C3"/>
    <w:multiLevelType w:val="multilevel"/>
    <w:tmpl w:val="B3EE47D4"/>
    <w:lvl w:ilvl="0">
      <w:start w:val="1"/>
      <w:numFmt w:val="bullet"/>
      <w:pStyle w:val="af5"/>
      <w:lvlText w:val="-"/>
      <w:lvlJc w:val="left"/>
      <w:pPr>
        <w:ind w:left="5653" w:hanging="408"/>
      </w:pPr>
      <w:rPr>
        <w:rFonts w:ascii="宋体" w:eastAsia="宋体" w:hAnsi="宋体" w:hint="eastAsia"/>
      </w:rPr>
    </w:lvl>
    <w:lvl w:ilvl="1">
      <w:start w:val="1"/>
      <w:numFmt w:val="bullet"/>
      <w:pStyle w:val="af6"/>
      <w:lvlText w:val=""/>
      <w:lvlJc w:val="left"/>
      <w:pPr>
        <w:tabs>
          <w:tab w:val="num" w:pos="760"/>
        </w:tabs>
        <w:ind w:left="1264" w:hanging="413"/>
      </w:pPr>
      <w:rPr>
        <w:rFonts w:ascii="Symbol" w:hAnsi="Symbol" w:hint="default"/>
        <w:color w:val="auto"/>
      </w:rPr>
    </w:lvl>
    <w:lvl w:ilvl="2">
      <w:start w:val="1"/>
      <w:numFmt w:val="bullet"/>
      <w:pStyle w:val="af7"/>
      <w:lvlText w:val=""/>
      <w:lvlJc w:val="left"/>
      <w:pPr>
        <w:tabs>
          <w:tab w:val="num" w:pos="1678"/>
        </w:tabs>
        <w:ind w:left="1678" w:hanging="414"/>
      </w:pPr>
      <w:rPr>
        <w:rFonts w:ascii="Symbol" w:hAnsi="Symbol" w:hint="default"/>
        <w:color w:val="auto"/>
      </w:rPr>
    </w:lvl>
    <w:lvl w:ilvl="3">
      <w:start w:val="1"/>
      <w:numFmt w:val="decimal"/>
      <w:lvlText w:val="%4."/>
      <w:lvlJc w:val="left"/>
      <w:pPr>
        <w:tabs>
          <w:tab w:val="num" w:pos="2071"/>
        </w:tabs>
        <w:ind w:left="1884" w:hanging="528"/>
      </w:pPr>
      <w:rPr>
        <w:rFonts w:hint="eastAsia"/>
      </w:rPr>
    </w:lvl>
    <w:lvl w:ilvl="4">
      <w:start w:val="1"/>
      <w:numFmt w:val="lowerLetter"/>
      <w:lvlText w:val="%5)"/>
      <w:lvlJc w:val="left"/>
      <w:pPr>
        <w:tabs>
          <w:tab w:val="num" w:pos="2383"/>
        </w:tabs>
        <w:ind w:left="2196" w:hanging="528"/>
      </w:pPr>
      <w:rPr>
        <w:rFonts w:hint="eastAsia"/>
      </w:rPr>
    </w:lvl>
    <w:lvl w:ilvl="5">
      <w:start w:val="1"/>
      <w:numFmt w:val="lowerRoman"/>
      <w:lvlText w:val="%6."/>
      <w:lvlJc w:val="right"/>
      <w:pPr>
        <w:tabs>
          <w:tab w:val="num" w:pos="2695"/>
        </w:tabs>
        <w:ind w:left="2508" w:hanging="528"/>
      </w:pPr>
      <w:rPr>
        <w:rFonts w:hint="eastAsia"/>
      </w:rPr>
    </w:lvl>
    <w:lvl w:ilvl="6">
      <w:start w:val="1"/>
      <w:numFmt w:val="decimal"/>
      <w:lvlText w:val="%7."/>
      <w:lvlJc w:val="left"/>
      <w:pPr>
        <w:tabs>
          <w:tab w:val="num" w:pos="3007"/>
        </w:tabs>
        <w:ind w:left="2820" w:hanging="528"/>
      </w:pPr>
      <w:rPr>
        <w:rFonts w:hint="eastAsia"/>
      </w:rPr>
    </w:lvl>
    <w:lvl w:ilvl="7">
      <w:start w:val="1"/>
      <w:numFmt w:val="lowerLetter"/>
      <w:lvlText w:val="%8)"/>
      <w:lvlJc w:val="left"/>
      <w:pPr>
        <w:tabs>
          <w:tab w:val="num" w:pos="3319"/>
        </w:tabs>
        <w:ind w:left="3132" w:hanging="528"/>
      </w:pPr>
      <w:rPr>
        <w:rFonts w:hint="eastAsia"/>
      </w:rPr>
    </w:lvl>
    <w:lvl w:ilvl="8">
      <w:start w:val="1"/>
      <w:numFmt w:val="lowerRoman"/>
      <w:lvlText w:val="%9."/>
      <w:lvlJc w:val="right"/>
      <w:pPr>
        <w:tabs>
          <w:tab w:val="num" w:pos="3631"/>
        </w:tabs>
        <w:ind w:left="3444" w:hanging="528"/>
      </w:pPr>
      <w:rPr>
        <w:rFonts w:hint="eastAsia"/>
      </w:rPr>
    </w:lvl>
  </w:abstractNum>
  <w:abstractNum w:abstractNumId="93">
    <w:nsid w:val="2CF45333"/>
    <w:multiLevelType w:val="hybridMultilevel"/>
    <w:tmpl w:val="432AFAAC"/>
    <w:styleLink w:val="140"/>
    <w:lvl w:ilvl="0" w:tplc="04090003">
      <w:start w:val="1"/>
      <w:numFmt w:val="bullet"/>
      <w:lvlText w:val=""/>
      <w:lvlJc w:val="left"/>
      <w:pPr>
        <w:ind w:left="420" w:hanging="420"/>
      </w:pPr>
      <w:rPr>
        <w:rFonts w:ascii="Wingdings" w:hAnsi="Wingdings" w:hint="default"/>
      </w:rPr>
    </w:lvl>
    <w:lvl w:ilvl="1" w:tplc="AF4A41B4" w:tentative="1">
      <w:start w:val="1"/>
      <w:numFmt w:val="bullet"/>
      <w:lvlText w:val=""/>
      <w:lvlJc w:val="left"/>
      <w:pPr>
        <w:ind w:left="840" w:hanging="420"/>
      </w:pPr>
      <w:rPr>
        <w:rFonts w:ascii="Wingdings" w:hAnsi="Wingdings" w:hint="default"/>
      </w:rPr>
    </w:lvl>
    <w:lvl w:ilvl="2" w:tplc="0276E3F4" w:tentative="1">
      <w:start w:val="1"/>
      <w:numFmt w:val="bullet"/>
      <w:lvlText w:val=""/>
      <w:lvlJc w:val="left"/>
      <w:pPr>
        <w:ind w:left="1260" w:hanging="420"/>
      </w:pPr>
      <w:rPr>
        <w:rFonts w:ascii="Wingdings" w:hAnsi="Wingdings" w:hint="default"/>
      </w:rPr>
    </w:lvl>
    <w:lvl w:ilvl="3" w:tplc="C4C8B242" w:tentative="1">
      <w:start w:val="1"/>
      <w:numFmt w:val="bullet"/>
      <w:lvlText w:val=""/>
      <w:lvlJc w:val="left"/>
      <w:pPr>
        <w:ind w:left="1680" w:hanging="420"/>
      </w:pPr>
      <w:rPr>
        <w:rFonts w:ascii="Wingdings" w:hAnsi="Wingdings" w:hint="default"/>
      </w:rPr>
    </w:lvl>
    <w:lvl w:ilvl="4" w:tplc="43D812B8" w:tentative="1">
      <w:start w:val="1"/>
      <w:numFmt w:val="bullet"/>
      <w:lvlText w:val=""/>
      <w:lvlJc w:val="left"/>
      <w:pPr>
        <w:ind w:left="2100" w:hanging="420"/>
      </w:pPr>
      <w:rPr>
        <w:rFonts w:ascii="Wingdings" w:hAnsi="Wingdings" w:hint="default"/>
      </w:rPr>
    </w:lvl>
    <w:lvl w:ilvl="5" w:tplc="9A44BC36" w:tentative="1">
      <w:start w:val="1"/>
      <w:numFmt w:val="bullet"/>
      <w:lvlText w:val=""/>
      <w:lvlJc w:val="left"/>
      <w:pPr>
        <w:ind w:left="2520" w:hanging="420"/>
      </w:pPr>
      <w:rPr>
        <w:rFonts w:ascii="Wingdings" w:hAnsi="Wingdings" w:hint="default"/>
      </w:rPr>
    </w:lvl>
    <w:lvl w:ilvl="6" w:tplc="1790361A" w:tentative="1">
      <w:start w:val="1"/>
      <w:numFmt w:val="bullet"/>
      <w:lvlText w:val=""/>
      <w:lvlJc w:val="left"/>
      <w:pPr>
        <w:ind w:left="2940" w:hanging="420"/>
      </w:pPr>
      <w:rPr>
        <w:rFonts w:ascii="Wingdings" w:hAnsi="Wingdings" w:hint="default"/>
      </w:rPr>
    </w:lvl>
    <w:lvl w:ilvl="7" w:tplc="E23005B0" w:tentative="1">
      <w:start w:val="1"/>
      <w:numFmt w:val="bullet"/>
      <w:lvlText w:val=""/>
      <w:lvlJc w:val="left"/>
      <w:pPr>
        <w:ind w:left="3360" w:hanging="420"/>
      </w:pPr>
      <w:rPr>
        <w:rFonts w:ascii="Wingdings" w:hAnsi="Wingdings" w:hint="default"/>
      </w:rPr>
    </w:lvl>
    <w:lvl w:ilvl="8" w:tplc="84C29B3A" w:tentative="1">
      <w:start w:val="1"/>
      <w:numFmt w:val="bullet"/>
      <w:lvlText w:val=""/>
      <w:lvlJc w:val="left"/>
      <w:pPr>
        <w:ind w:left="3780" w:hanging="420"/>
      </w:pPr>
      <w:rPr>
        <w:rFonts w:ascii="Wingdings" w:hAnsi="Wingdings" w:hint="default"/>
      </w:rPr>
    </w:lvl>
  </w:abstractNum>
  <w:abstractNum w:abstractNumId="94">
    <w:nsid w:val="2D141C85"/>
    <w:multiLevelType w:val="multilevel"/>
    <w:tmpl w:val="2D141C85"/>
    <w:lvl w:ilvl="0">
      <w:start w:val="1"/>
      <w:numFmt w:val="japaneseCounting"/>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5">
    <w:nsid w:val="2DD62F2B"/>
    <w:multiLevelType w:val="hybridMultilevel"/>
    <w:tmpl w:val="0492A3A8"/>
    <w:lvl w:ilvl="0" w:tplc="04090009">
      <w:start w:val="1"/>
      <w:numFmt w:val="decimal"/>
      <w:pStyle w:val="af8"/>
      <w:lvlText w:val="%1)"/>
      <w:lvlJc w:val="left"/>
      <w:pPr>
        <w:tabs>
          <w:tab w:val="num" w:pos="0"/>
        </w:tabs>
        <w:ind w:left="340" w:hanging="340"/>
      </w:pPr>
      <w:rPr>
        <w:rFonts w:hint="default"/>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96">
    <w:nsid w:val="2F645A9D"/>
    <w:multiLevelType w:val="hybridMultilevel"/>
    <w:tmpl w:val="FC249154"/>
    <w:lvl w:ilvl="0" w:tplc="FFFFFFFF">
      <w:start w:val="1"/>
      <w:numFmt w:val="bullet"/>
      <w:pStyle w:val="af9"/>
      <w:lvlText w:val=""/>
      <w:lvlJc w:val="left"/>
      <w:pPr>
        <w:tabs>
          <w:tab w:val="num" w:pos="284"/>
        </w:tabs>
        <w:ind w:left="284" w:hanging="284"/>
      </w:pPr>
      <w:rPr>
        <w:rFonts w:ascii="Wingdings" w:hAnsi="Wingdings" w:cs="Wingdings" w:hint="default"/>
        <w:caps w:val="0"/>
        <w:strike w:val="0"/>
        <w:dstrike w:val="0"/>
        <w:vanish w:val="0"/>
        <w:color w:val="000000"/>
        <w:sz w:val="13"/>
        <w:szCs w:val="13"/>
        <w:vertAlign w:val="baseline"/>
      </w:rPr>
    </w:lvl>
    <w:lvl w:ilvl="1" w:tplc="FFFFFFFF">
      <w:start w:val="1"/>
      <w:numFmt w:val="bullet"/>
      <w:lvlText w:val=""/>
      <w:lvlJc w:val="left"/>
      <w:pPr>
        <w:tabs>
          <w:tab w:val="num" w:pos="840"/>
        </w:tabs>
        <w:ind w:left="840" w:hanging="420"/>
      </w:pPr>
      <w:rPr>
        <w:rFonts w:ascii="Wingdings" w:hAnsi="Wingdings" w:cs="Wingdings" w:hint="default"/>
      </w:rPr>
    </w:lvl>
    <w:lvl w:ilvl="2" w:tplc="FFFFFFFF">
      <w:start w:val="1"/>
      <w:numFmt w:val="bullet"/>
      <w:lvlText w:val=""/>
      <w:lvlJc w:val="left"/>
      <w:pPr>
        <w:tabs>
          <w:tab w:val="num" w:pos="1260"/>
        </w:tabs>
        <w:ind w:left="1260" w:hanging="420"/>
      </w:pPr>
      <w:rPr>
        <w:rFonts w:ascii="Wingdings" w:hAnsi="Wingdings" w:cs="Wingdings" w:hint="default"/>
      </w:rPr>
    </w:lvl>
    <w:lvl w:ilvl="3" w:tplc="FFFFFFFF">
      <w:start w:val="1"/>
      <w:numFmt w:val="bullet"/>
      <w:lvlText w:val=""/>
      <w:lvlJc w:val="left"/>
      <w:pPr>
        <w:tabs>
          <w:tab w:val="num" w:pos="1680"/>
        </w:tabs>
        <w:ind w:left="1680" w:hanging="420"/>
      </w:pPr>
      <w:rPr>
        <w:rFonts w:ascii="Wingdings" w:hAnsi="Wingdings" w:cs="Wingdings" w:hint="default"/>
      </w:rPr>
    </w:lvl>
    <w:lvl w:ilvl="4" w:tplc="FFFFFFFF">
      <w:start w:val="1"/>
      <w:numFmt w:val="bullet"/>
      <w:lvlText w:val=""/>
      <w:lvlJc w:val="left"/>
      <w:pPr>
        <w:tabs>
          <w:tab w:val="num" w:pos="2100"/>
        </w:tabs>
        <w:ind w:left="2100" w:hanging="420"/>
      </w:pPr>
      <w:rPr>
        <w:rFonts w:ascii="Wingdings" w:hAnsi="Wingdings" w:cs="Wingdings" w:hint="default"/>
      </w:rPr>
    </w:lvl>
    <w:lvl w:ilvl="5" w:tplc="FFFFFFFF">
      <w:start w:val="1"/>
      <w:numFmt w:val="bullet"/>
      <w:lvlText w:val=""/>
      <w:lvlJc w:val="left"/>
      <w:pPr>
        <w:tabs>
          <w:tab w:val="num" w:pos="2520"/>
        </w:tabs>
        <w:ind w:left="2520" w:hanging="420"/>
      </w:pPr>
      <w:rPr>
        <w:rFonts w:ascii="Wingdings" w:hAnsi="Wingdings" w:cs="Wingdings" w:hint="default"/>
      </w:rPr>
    </w:lvl>
    <w:lvl w:ilvl="6" w:tplc="FFFFFFFF">
      <w:start w:val="1"/>
      <w:numFmt w:val="bullet"/>
      <w:lvlText w:val=""/>
      <w:lvlJc w:val="left"/>
      <w:pPr>
        <w:tabs>
          <w:tab w:val="num" w:pos="2940"/>
        </w:tabs>
        <w:ind w:left="2940" w:hanging="420"/>
      </w:pPr>
      <w:rPr>
        <w:rFonts w:ascii="Wingdings" w:hAnsi="Wingdings" w:cs="Wingdings" w:hint="default"/>
      </w:rPr>
    </w:lvl>
    <w:lvl w:ilvl="7" w:tplc="FFFFFFFF">
      <w:start w:val="1"/>
      <w:numFmt w:val="bullet"/>
      <w:lvlText w:val=""/>
      <w:lvlJc w:val="left"/>
      <w:pPr>
        <w:tabs>
          <w:tab w:val="num" w:pos="3360"/>
        </w:tabs>
        <w:ind w:left="3360" w:hanging="420"/>
      </w:pPr>
      <w:rPr>
        <w:rFonts w:ascii="Wingdings" w:hAnsi="Wingdings" w:cs="Wingdings" w:hint="default"/>
      </w:rPr>
    </w:lvl>
    <w:lvl w:ilvl="8" w:tplc="FFFFFFFF">
      <w:start w:val="1"/>
      <w:numFmt w:val="bullet"/>
      <w:lvlText w:val=""/>
      <w:lvlJc w:val="left"/>
      <w:pPr>
        <w:tabs>
          <w:tab w:val="num" w:pos="3780"/>
        </w:tabs>
        <w:ind w:left="3780" w:hanging="420"/>
      </w:pPr>
      <w:rPr>
        <w:rFonts w:ascii="Wingdings" w:hAnsi="Wingdings" w:cs="Wingdings" w:hint="default"/>
      </w:rPr>
    </w:lvl>
  </w:abstractNum>
  <w:abstractNum w:abstractNumId="97">
    <w:nsid w:val="2FB02F5F"/>
    <w:multiLevelType w:val="hybridMultilevel"/>
    <w:tmpl w:val="F908622E"/>
    <w:styleLink w:val="123311"/>
    <w:lvl w:ilvl="0" w:tplc="FFFFFFFF">
      <w:start w:val="1"/>
      <w:numFmt w:val="decimal"/>
      <w:pStyle w:val="-"/>
      <w:lvlText w:val="%1."/>
      <w:lvlJc w:val="left"/>
      <w:pPr>
        <w:tabs>
          <w:tab w:val="num" w:pos="907"/>
        </w:tabs>
        <w:ind w:left="0" w:firstLine="476"/>
      </w:pPr>
      <w:rPr>
        <w:rFonts w:ascii="Times New Roman" w:eastAsia="宋体" w:hAnsi="Times New Roman" w:hint="default"/>
        <w:b w:val="0"/>
        <w:i w:val="0"/>
        <w:sz w:val="24"/>
      </w:rPr>
    </w:lvl>
    <w:lvl w:ilvl="1" w:tplc="FFFFFFFF">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98">
    <w:nsid w:val="301668FD"/>
    <w:multiLevelType w:val="hybridMultilevel"/>
    <w:tmpl w:val="1736DBEC"/>
    <w:lvl w:ilvl="0" w:tplc="0409000B">
      <w:start w:val="1"/>
      <w:numFmt w:val="decimal"/>
      <w:pStyle w:val="25"/>
      <w:lvlText w:val="%1、"/>
      <w:lvlJc w:val="left"/>
      <w:pPr>
        <w:tabs>
          <w:tab w:val="num" w:pos="1440"/>
        </w:tabs>
        <w:ind w:left="1440" w:hanging="720"/>
      </w:pPr>
      <w:rPr>
        <w:rFonts w:hint="default"/>
        <w:sz w:val="21"/>
      </w:rPr>
    </w:lvl>
    <w:lvl w:ilvl="1" w:tplc="04090003">
      <w:start w:val="1"/>
      <w:numFmt w:val="lowerLetter"/>
      <w:lvlText w:val="%2)"/>
      <w:lvlJc w:val="left"/>
      <w:pPr>
        <w:tabs>
          <w:tab w:val="num" w:pos="1560"/>
        </w:tabs>
        <w:ind w:left="1560" w:hanging="420"/>
      </w:pPr>
    </w:lvl>
    <w:lvl w:ilvl="2" w:tplc="04090005">
      <w:start w:val="1"/>
      <w:numFmt w:val="lowerRoman"/>
      <w:lvlText w:val="%3."/>
      <w:lvlJc w:val="right"/>
      <w:pPr>
        <w:tabs>
          <w:tab w:val="num" w:pos="1980"/>
        </w:tabs>
        <w:ind w:left="1980" w:hanging="420"/>
      </w:pPr>
    </w:lvl>
    <w:lvl w:ilvl="3" w:tplc="04090001">
      <w:start w:val="1"/>
      <w:numFmt w:val="decimal"/>
      <w:lvlText w:val="%4."/>
      <w:lvlJc w:val="left"/>
      <w:pPr>
        <w:tabs>
          <w:tab w:val="num" w:pos="2400"/>
        </w:tabs>
        <w:ind w:left="2400" w:hanging="420"/>
      </w:pPr>
    </w:lvl>
    <w:lvl w:ilvl="4" w:tplc="04090003" w:tentative="1">
      <w:start w:val="1"/>
      <w:numFmt w:val="lowerLetter"/>
      <w:lvlText w:val="%5)"/>
      <w:lvlJc w:val="left"/>
      <w:pPr>
        <w:tabs>
          <w:tab w:val="num" w:pos="2820"/>
        </w:tabs>
        <w:ind w:left="2820" w:hanging="420"/>
      </w:pPr>
    </w:lvl>
    <w:lvl w:ilvl="5" w:tplc="04090005" w:tentative="1">
      <w:start w:val="1"/>
      <w:numFmt w:val="lowerRoman"/>
      <w:lvlText w:val="%6."/>
      <w:lvlJc w:val="right"/>
      <w:pPr>
        <w:tabs>
          <w:tab w:val="num" w:pos="3240"/>
        </w:tabs>
        <w:ind w:left="3240" w:hanging="420"/>
      </w:pPr>
    </w:lvl>
    <w:lvl w:ilvl="6" w:tplc="04090001" w:tentative="1">
      <w:start w:val="1"/>
      <w:numFmt w:val="decimal"/>
      <w:lvlText w:val="%7."/>
      <w:lvlJc w:val="left"/>
      <w:pPr>
        <w:tabs>
          <w:tab w:val="num" w:pos="3660"/>
        </w:tabs>
        <w:ind w:left="3660" w:hanging="420"/>
      </w:pPr>
    </w:lvl>
    <w:lvl w:ilvl="7" w:tplc="04090003" w:tentative="1">
      <w:start w:val="1"/>
      <w:numFmt w:val="lowerLetter"/>
      <w:lvlText w:val="%8)"/>
      <w:lvlJc w:val="left"/>
      <w:pPr>
        <w:tabs>
          <w:tab w:val="num" w:pos="4080"/>
        </w:tabs>
        <w:ind w:left="4080" w:hanging="420"/>
      </w:pPr>
    </w:lvl>
    <w:lvl w:ilvl="8" w:tplc="04090005" w:tentative="1">
      <w:start w:val="1"/>
      <w:numFmt w:val="lowerRoman"/>
      <w:lvlText w:val="%9."/>
      <w:lvlJc w:val="right"/>
      <w:pPr>
        <w:tabs>
          <w:tab w:val="num" w:pos="4500"/>
        </w:tabs>
        <w:ind w:left="4500" w:hanging="420"/>
      </w:pPr>
    </w:lvl>
  </w:abstractNum>
  <w:abstractNum w:abstractNumId="99">
    <w:nsid w:val="301727B2"/>
    <w:multiLevelType w:val="multilevel"/>
    <w:tmpl w:val="F062A822"/>
    <w:styleLink w:val="af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
    <w:nsid w:val="30277AA3"/>
    <w:multiLevelType w:val="hybridMultilevel"/>
    <w:tmpl w:val="4CDC0F0C"/>
    <w:lvl w:ilvl="0" w:tplc="8DA802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nsid w:val="32180E0D"/>
    <w:multiLevelType w:val="hybridMultilevel"/>
    <w:tmpl w:val="EFA63B06"/>
    <w:lvl w:ilvl="0" w:tplc="0409000B">
      <w:start w:val="1"/>
      <w:numFmt w:val="decimal"/>
      <w:pStyle w:val="3H3h3level3PIM3Level3HeadHeading3-oldsect12"/>
      <w:lvlText w:val="%1."/>
      <w:lvlJc w:val="left"/>
      <w:pPr>
        <w:tabs>
          <w:tab w:val="num" w:pos="920"/>
        </w:tabs>
        <w:ind w:left="920" w:hanging="420"/>
      </w:pPr>
    </w:lvl>
    <w:lvl w:ilvl="1" w:tplc="04090003">
      <w:start w:val="1"/>
      <w:numFmt w:val="lowerLetter"/>
      <w:lvlText w:val="%2)"/>
      <w:lvlJc w:val="left"/>
      <w:pPr>
        <w:tabs>
          <w:tab w:val="num" w:pos="1760"/>
        </w:tabs>
        <w:ind w:left="1760" w:hanging="420"/>
      </w:pPr>
    </w:lvl>
    <w:lvl w:ilvl="2" w:tplc="04090005" w:tentative="1">
      <w:start w:val="1"/>
      <w:numFmt w:val="lowerRoman"/>
      <w:lvlText w:val="%3."/>
      <w:lvlJc w:val="right"/>
      <w:pPr>
        <w:tabs>
          <w:tab w:val="num" w:pos="2180"/>
        </w:tabs>
        <w:ind w:left="2180" w:hanging="420"/>
      </w:pPr>
    </w:lvl>
    <w:lvl w:ilvl="3" w:tplc="04090001" w:tentative="1">
      <w:start w:val="1"/>
      <w:numFmt w:val="decimal"/>
      <w:lvlText w:val="%4."/>
      <w:lvlJc w:val="left"/>
      <w:pPr>
        <w:tabs>
          <w:tab w:val="num" w:pos="2600"/>
        </w:tabs>
        <w:ind w:left="2600" w:hanging="420"/>
      </w:pPr>
    </w:lvl>
    <w:lvl w:ilvl="4" w:tplc="04090003" w:tentative="1">
      <w:start w:val="1"/>
      <w:numFmt w:val="lowerLetter"/>
      <w:lvlText w:val="%5)"/>
      <w:lvlJc w:val="left"/>
      <w:pPr>
        <w:tabs>
          <w:tab w:val="num" w:pos="3020"/>
        </w:tabs>
        <w:ind w:left="3020" w:hanging="420"/>
      </w:pPr>
    </w:lvl>
    <w:lvl w:ilvl="5" w:tplc="04090005" w:tentative="1">
      <w:start w:val="1"/>
      <w:numFmt w:val="lowerRoman"/>
      <w:lvlText w:val="%6."/>
      <w:lvlJc w:val="right"/>
      <w:pPr>
        <w:tabs>
          <w:tab w:val="num" w:pos="3440"/>
        </w:tabs>
        <w:ind w:left="3440" w:hanging="420"/>
      </w:pPr>
    </w:lvl>
    <w:lvl w:ilvl="6" w:tplc="04090001" w:tentative="1">
      <w:start w:val="1"/>
      <w:numFmt w:val="decimal"/>
      <w:lvlText w:val="%7."/>
      <w:lvlJc w:val="left"/>
      <w:pPr>
        <w:tabs>
          <w:tab w:val="num" w:pos="3860"/>
        </w:tabs>
        <w:ind w:left="3860" w:hanging="420"/>
      </w:pPr>
    </w:lvl>
    <w:lvl w:ilvl="7" w:tplc="04090003" w:tentative="1">
      <w:start w:val="1"/>
      <w:numFmt w:val="lowerLetter"/>
      <w:lvlText w:val="%8)"/>
      <w:lvlJc w:val="left"/>
      <w:pPr>
        <w:tabs>
          <w:tab w:val="num" w:pos="4280"/>
        </w:tabs>
        <w:ind w:left="4280" w:hanging="420"/>
      </w:pPr>
    </w:lvl>
    <w:lvl w:ilvl="8" w:tplc="04090005" w:tentative="1">
      <w:start w:val="1"/>
      <w:numFmt w:val="lowerRoman"/>
      <w:lvlText w:val="%9."/>
      <w:lvlJc w:val="right"/>
      <w:pPr>
        <w:tabs>
          <w:tab w:val="num" w:pos="4700"/>
        </w:tabs>
        <w:ind w:left="4700" w:hanging="420"/>
      </w:pPr>
    </w:lvl>
  </w:abstractNum>
  <w:abstractNum w:abstractNumId="102">
    <w:nsid w:val="33737076"/>
    <w:multiLevelType w:val="hybridMultilevel"/>
    <w:tmpl w:val="74C88CE2"/>
    <w:lvl w:ilvl="0" w:tplc="FFFFFFFF">
      <w:start w:val="1"/>
      <w:numFmt w:val="bullet"/>
      <w:pStyle w:val="Bullet2"/>
      <w:lvlText w:val=""/>
      <w:lvlJc w:val="left"/>
      <w:pPr>
        <w:tabs>
          <w:tab w:val="num" w:pos="567"/>
        </w:tabs>
        <w:ind w:left="567" w:hanging="567"/>
      </w:pPr>
      <w:rPr>
        <w:rFonts w:ascii="Times New Roman" w:eastAsia="Mangal" w:hAnsi="Times New Roman" w:cs="Times New Roman" w:hint="default"/>
        <w:sz w:val="24"/>
        <w:szCs w:val="24"/>
      </w:rPr>
    </w:lvl>
    <w:lvl w:ilvl="1" w:tplc="04090019">
      <w:start w:val="1"/>
      <w:numFmt w:val="bullet"/>
      <w:pStyle w:val="Bullet1"/>
      <w:lvlText w:val=""/>
      <w:lvlJc w:val="left"/>
      <w:pPr>
        <w:tabs>
          <w:tab w:val="num" w:pos="732"/>
        </w:tabs>
        <w:ind w:left="732" w:hanging="312"/>
      </w:pPr>
      <w:rPr>
        <w:rFonts w:ascii="Times New Roman" w:eastAsia="Mangal" w:hAnsi="Times New Roman" w:cs="Times New Roman" w:hint="default"/>
        <w:b w:val="0"/>
        <w:i w:val="0"/>
        <w:color w:val="auto"/>
        <w:sz w:val="21"/>
        <w:szCs w:val="21"/>
      </w:rPr>
    </w:lvl>
    <w:lvl w:ilvl="2" w:tplc="0409001B">
      <w:start w:val="1"/>
      <w:numFmt w:val="bullet"/>
      <w:pStyle w:val="Bullet3"/>
      <w:lvlText w:val=""/>
      <w:lvlJc w:val="left"/>
      <w:pPr>
        <w:tabs>
          <w:tab w:val="num" w:pos="1260"/>
        </w:tabs>
        <w:ind w:left="1260" w:hanging="420"/>
      </w:pPr>
      <w:rPr>
        <w:rFonts w:ascii="Times New Roman" w:hAnsi="Times New Roman" w:cs="Times New Roman" w:hint="default"/>
        <w:sz w:val="24"/>
        <w:szCs w:val="24"/>
      </w:r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03">
    <w:nsid w:val="339B766C"/>
    <w:multiLevelType w:val="multilevel"/>
    <w:tmpl w:val="D23A7D8A"/>
    <w:styleLink w:val="afb"/>
    <w:lvl w:ilvl="0">
      <w:start w:val="1"/>
      <w:numFmt w:val="decimal"/>
      <w:lvlText w:val="%1."/>
      <w:lvlJc w:val="left"/>
      <w:pPr>
        <w:tabs>
          <w:tab w:val="num" w:pos="420"/>
        </w:tabs>
        <w:ind w:left="420" w:hanging="420"/>
      </w:pPr>
      <w:rPr>
        <w:rFonts w:eastAsia="宋体"/>
        <w:kern w:val="2"/>
        <w:sz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4">
    <w:nsid w:val="35E26BC1"/>
    <w:multiLevelType w:val="multilevel"/>
    <w:tmpl w:val="9E0E15BE"/>
    <w:lvl w:ilvl="0">
      <w:numFmt w:val="decimal"/>
      <w:pStyle w:val="afc"/>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
    <w:nsid w:val="3624547D"/>
    <w:multiLevelType w:val="hybridMultilevel"/>
    <w:tmpl w:val="2758A168"/>
    <w:styleLink w:val="122"/>
    <w:lvl w:ilvl="0" w:tplc="FFFFFFFF">
      <w:start w:val="1"/>
      <w:numFmt w:val="bullet"/>
      <w:pStyle w:val="31"/>
      <w:lvlText w:val=""/>
      <w:lvlJc w:val="left"/>
      <w:pPr>
        <w:tabs>
          <w:tab w:val="num" w:pos="840"/>
        </w:tabs>
        <w:ind w:left="840" w:hanging="420"/>
      </w:pPr>
      <w:rPr>
        <w:rFonts w:ascii="Wingdings" w:hAnsi="Wingdings" w:hint="default"/>
      </w:rPr>
    </w:lvl>
    <w:lvl w:ilvl="1" w:tplc="FFFFFFFF">
      <w:start w:val="1"/>
      <w:numFmt w:val="bullet"/>
      <w:lvlText w:val=""/>
      <w:lvlJc w:val="left"/>
      <w:pPr>
        <w:tabs>
          <w:tab w:val="num" w:pos="1260"/>
        </w:tabs>
        <w:ind w:left="1260" w:hanging="420"/>
      </w:pPr>
      <w:rPr>
        <w:rFonts w:ascii="Wingdings" w:hAnsi="Wingdings" w:hint="default"/>
      </w:rPr>
    </w:lvl>
    <w:lvl w:ilvl="2" w:tplc="FFFFFFFF" w:tentative="1">
      <w:start w:val="1"/>
      <w:numFmt w:val="bullet"/>
      <w:lvlText w:val=""/>
      <w:lvlJc w:val="left"/>
      <w:pPr>
        <w:tabs>
          <w:tab w:val="num" w:pos="1680"/>
        </w:tabs>
        <w:ind w:left="1680" w:hanging="420"/>
      </w:pPr>
      <w:rPr>
        <w:rFonts w:ascii="Wingdings" w:hAnsi="Wingdings" w:hint="default"/>
      </w:rPr>
    </w:lvl>
    <w:lvl w:ilvl="3" w:tplc="FFFFFFFF" w:tentative="1">
      <w:start w:val="1"/>
      <w:numFmt w:val="bullet"/>
      <w:lvlText w:val=""/>
      <w:lvlJc w:val="left"/>
      <w:pPr>
        <w:tabs>
          <w:tab w:val="num" w:pos="2100"/>
        </w:tabs>
        <w:ind w:left="2100" w:hanging="420"/>
      </w:pPr>
      <w:rPr>
        <w:rFonts w:ascii="Wingdings" w:hAnsi="Wingdings" w:hint="default"/>
      </w:rPr>
    </w:lvl>
    <w:lvl w:ilvl="4" w:tplc="FFFFFFFF" w:tentative="1">
      <w:start w:val="1"/>
      <w:numFmt w:val="bullet"/>
      <w:lvlText w:val=""/>
      <w:lvlJc w:val="left"/>
      <w:pPr>
        <w:tabs>
          <w:tab w:val="num" w:pos="2520"/>
        </w:tabs>
        <w:ind w:left="2520" w:hanging="420"/>
      </w:pPr>
      <w:rPr>
        <w:rFonts w:ascii="Wingdings" w:hAnsi="Wingdings" w:hint="default"/>
      </w:rPr>
    </w:lvl>
    <w:lvl w:ilvl="5" w:tplc="FFFFFFFF" w:tentative="1">
      <w:start w:val="1"/>
      <w:numFmt w:val="bullet"/>
      <w:lvlText w:val=""/>
      <w:lvlJc w:val="left"/>
      <w:pPr>
        <w:tabs>
          <w:tab w:val="num" w:pos="2940"/>
        </w:tabs>
        <w:ind w:left="2940" w:hanging="420"/>
      </w:pPr>
      <w:rPr>
        <w:rFonts w:ascii="Wingdings" w:hAnsi="Wingdings" w:hint="default"/>
      </w:rPr>
    </w:lvl>
    <w:lvl w:ilvl="6" w:tplc="FFFFFFFF" w:tentative="1">
      <w:start w:val="1"/>
      <w:numFmt w:val="bullet"/>
      <w:lvlText w:val=""/>
      <w:lvlJc w:val="left"/>
      <w:pPr>
        <w:tabs>
          <w:tab w:val="num" w:pos="3360"/>
        </w:tabs>
        <w:ind w:left="3360" w:hanging="420"/>
      </w:pPr>
      <w:rPr>
        <w:rFonts w:ascii="Wingdings" w:hAnsi="Wingdings" w:hint="default"/>
      </w:rPr>
    </w:lvl>
    <w:lvl w:ilvl="7" w:tplc="FFFFFFFF" w:tentative="1">
      <w:start w:val="1"/>
      <w:numFmt w:val="bullet"/>
      <w:lvlText w:val=""/>
      <w:lvlJc w:val="left"/>
      <w:pPr>
        <w:tabs>
          <w:tab w:val="num" w:pos="3780"/>
        </w:tabs>
        <w:ind w:left="3780" w:hanging="420"/>
      </w:pPr>
      <w:rPr>
        <w:rFonts w:ascii="Wingdings" w:hAnsi="Wingdings" w:hint="default"/>
      </w:rPr>
    </w:lvl>
    <w:lvl w:ilvl="8" w:tplc="FFFFFFFF" w:tentative="1">
      <w:start w:val="1"/>
      <w:numFmt w:val="bullet"/>
      <w:lvlText w:val=""/>
      <w:lvlJc w:val="left"/>
      <w:pPr>
        <w:tabs>
          <w:tab w:val="num" w:pos="4200"/>
        </w:tabs>
        <w:ind w:left="4200" w:hanging="420"/>
      </w:pPr>
      <w:rPr>
        <w:rFonts w:ascii="Wingdings" w:hAnsi="Wingdings" w:hint="default"/>
      </w:rPr>
    </w:lvl>
  </w:abstractNum>
  <w:abstractNum w:abstractNumId="106">
    <w:nsid w:val="36C14EAA"/>
    <w:multiLevelType w:val="hybridMultilevel"/>
    <w:tmpl w:val="EBFA8FCC"/>
    <w:styleLink w:val="26"/>
    <w:lvl w:ilvl="0" w:tplc="FFFFFFFF">
      <w:numFmt w:val="bullet"/>
      <w:lvlText w:val="●"/>
      <w:lvlJc w:val="left"/>
      <w:pPr>
        <w:tabs>
          <w:tab w:val="num" w:pos="795"/>
        </w:tabs>
        <w:ind w:left="795" w:hanging="360"/>
      </w:pPr>
      <w:rPr>
        <w:rFonts w:ascii="宋体" w:eastAsia="宋体" w:hAnsi="宋体" w:cs="Times New Roman" w:hint="eastAsia"/>
      </w:rPr>
    </w:lvl>
    <w:lvl w:ilvl="1" w:tplc="04090019" w:tentative="1">
      <w:start w:val="1"/>
      <w:numFmt w:val="bullet"/>
      <w:lvlText w:val=""/>
      <w:lvlJc w:val="left"/>
      <w:pPr>
        <w:tabs>
          <w:tab w:val="num" w:pos="1275"/>
        </w:tabs>
        <w:ind w:left="1275" w:hanging="420"/>
      </w:pPr>
      <w:rPr>
        <w:rFonts w:ascii="Wingdings" w:hAnsi="Wingdings" w:hint="default"/>
      </w:rPr>
    </w:lvl>
    <w:lvl w:ilvl="2" w:tplc="0409001B">
      <w:start w:val="1"/>
      <w:numFmt w:val="bullet"/>
      <w:lvlText w:val=""/>
      <w:lvlJc w:val="left"/>
      <w:pPr>
        <w:tabs>
          <w:tab w:val="num" w:pos="1695"/>
        </w:tabs>
        <w:ind w:left="1695" w:hanging="420"/>
      </w:pPr>
      <w:rPr>
        <w:rFonts w:ascii="Wingdings" w:hAnsi="Wingdings" w:hint="default"/>
      </w:rPr>
    </w:lvl>
    <w:lvl w:ilvl="3" w:tplc="0409000F" w:tentative="1">
      <w:start w:val="1"/>
      <w:numFmt w:val="bullet"/>
      <w:lvlText w:val=""/>
      <w:lvlJc w:val="left"/>
      <w:pPr>
        <w:tabs>
          <w:tab w:val="num" w:pos="2115"/>
        </w:tabs>
        <w:ind w:left="2115" w:hanging="420"/>
      </w:pPr>
      <w:rPr>
        <w:rFonts w:ascii="Wingdings" w:hAnsi="Wingdings" w:hint="default"/>
      </w:rPr>
    </w:lvl>
    <w:lvl w:ilvl="4" w:tplc="04090019" w:tentative="1">
      <w:start w:val="1"/>
      <w:numFmt w:val="bullet"/>
      <w:lvlText w:val=""/>
      <w:lvlJc w:val="left"/>
      <w:pPr>
        <w:tabs>
          <w:tab w:val="num" w:pos="2535"/>
        </w:tabs>
        <w:ind w:left="2535" w:hanging="420"/>
      </w:pPr>
      <w:rPr>
        <w:rFonts w:ascii="Wingdings" w:hAnsi="Wingdings" w:hint="default"/>
      </w:rPr>
    </w:lvl>
    <w:lvl w:ilvl="5" w:tplc="0409001B" w:tentative="1">
      <w:start w:val="1"/>
      <w:numFmt w:val="bullet"/>
      <w:lvlText w:val=""/>
      <w:lvlJc w:val="left"/>
      <w:pPr>
        <w:tabs>
          <w:tab w:val="num" w:pos="2955"/>
        </w:tabs>
        <w:ind w:left="2955" w:hanging="420"/>
      </w:pPr>
      <w:rPr>
        <w:rFonts w:ascii="Wingdings" w:hAnsi="Wingdings" w:hint="default"/>
      </w:rPr>
    </w:lvl>
    <w:lvl w:ilvl="6" w:tplc="0409000F" w:tentative="1">
      <w:start w:val="1"/>
      <w:numFmt w:val="bullet"/>
      <w:lvlText w:val=""/>
      <w:lvlJc w:val="left"/>
      <w:pPr>
        <w:tabs>
          <w:tab w:val="num" w:pos="3375"/>
        </w:tabs>
        <w:ind w:left="3375" w:hanging="420"/>
      </w:pPr>
      <w:rPr>
        <w:rFonts w:ascii="Wingdings" w:hAnsi="Wingdings" w:hint="default"/>
      </w:rPr>
    </w:lvl>
    <w:lvl w:ilvl="7" w:tplc="04090019" w:tentative="1">
      <w:start w:val="1"/>
      <w:numFmt w:val="bullet"/>
      <w:lvlText w:val=""/>
      <w:lvlJc w:val="left"/>
      <w:pPr>
        <w:tabs>
          <w:tab w:val="num" w:pos="3795"/>
        </w:tabs>
        <w:ind w:left="3795" w:hanging="420"/>
      </w:pPr>
      <w:rPr>
        <w:rFonts w:ascii="Wingdings" w:hAnsi="Wingdings" w:hint="default"/>
      </w:rPr>
    </w:lvl>
    <w:lvl w:ilvl="8" w:tplc="0409001B" w:tentative="1">
      <w:start w:val="1"/>
      <w:numFmt w:val="bullet"/>
      <w:lvlText w:val=""/>
      <w:lvlJc w:val="left"/>
      <w:pPr>
        <w:tabs>
          <w:tab w:val="num" w:pos="4215"/>
        </w:tabs>
        <w:ind w:left="4215" w:hanging="420"/>
      </w:pPr>
      <w:rPr>
        <w:rFonts w:ascii="Wingdings" w:hAnsi="Wingdings" w:hint="default"/>
      </w:rPr>
    </w:lvl>
  </w:abstractNum>
  <w:abstractNum w:abstractNumId="107">
    <w:nsid w:val="374E5A7D"/>
    <w:multiLevelType w:val="hybridMultilevel"/>
    <w:tmpl w:val="CBA281DC"/>
    <w:lvl w:ilvl="0" w:tplc="FFFFFFFF">
      <w:start w:val="1"/>
      <w:numFmt w:val="bullet"/>
      <w:pStyle w:val="225225"/>
      <w:lvlText w:val=""/>
      <w:lvlJc w:val="left"/>
      <w:pPr>
        <w:tabs>
          <w:tab w:val="num" w:pos="960"/>
        </w:tabs>
        <w:ind w:left="960" w:hanging="420"/>
      </w:pPr>
      <w:rPr>
        <w:rFonts w:ascii="Wingdings" w:hAnsi="Wingdings" w:hint="default"/>
      </w:rPr>
    </w:lvl>
    <w:lvl w:ilvl="1" w:tplc="FFFFFFFF" w:tentative="1">
      <w:start w:val="1"/>
      <w:numFmt w:val="bullet"/>
      <w:lvlText w:val=""/>
      <w:lvlJc w:val="left"/>
      <w:pPr>
        <w:tabs>
          <w:tab w:val="num" w:pos="1380"/>
        </w:tabs>
        <w:ind w:left="1380" w:hanging="420"/>
      </w:pPr>
      <w:rPr>
        <w:rFonts w:ascii="Wingdings" w:hAnsi="Wingdings" w:hint="default"/>
      </w:rPr>
    </w:lvl>
    <w:lvl w:ilvl="2" w:tplc="FFFFFFFF" w:tentative="1">
      <w:start w:val="1"/>
      <w:numFmt w:val="bullet"/>
      <w:lvlText w:val=""/>
      <w:lvlJc w:val="left"/>
      <w:pPr>
        <w:tabs>
          <w:tab w:val="num" w:pos="1800"/>
        </w:tabs>
        <w:ind w:left="1800" w:hanging="420"/>
      </w:pPr>
      <w:rPr>
        <w:rFonts w:ascii="Wingdings" w:hAnsi="Wingdings" w:hint="default"/>
      </w:rPr>
    </w:lvl>
    <w:lvl w:ilvl="3" w:tplc="FFFFFFFF" w:tentative="1">
      <w:start w:val="1"/>
      <w:numFmt w:val="bullet"/>
      <w:lvlText w:val=""/>
      <w:lvlJc w:val="left"/>
      <w:pPr>
        <w:tabs>
          <w:tab w:val="num" w:pos="2220"/>
        </w:tabs>
        <w:ind w:left="2220" w:hanging="420"/>
      </w:pPr>
      <w:rPr>
        <w:rFonts w:ascii="Wingdings" w:hAnsi="Wingdings" w:hint="default"/>
      </w:rPr>
    </w:lvl>
    <w:lvl w:ilvl="4" w:tplc="FFFFFFFF" w:tentative="1">
      <w:start w:val="1"/>
      <w:numFmt w:val="bullet"/>
      <w:lvlText w:val=""/>
      <w:lvlJc w:val="left"/>
      <w:pPr>
        <w:tabs>
          <w:tab w:val="num" w:pos="2640"/>
        </w:tabs>
        <w:ind w:left="2640" w:hanging="420"/>
      </w:pPr>
      <w:rPr>
        <w:rFonts w:ascii="Wingdings" w:hAnsi="Wingdings" w:hint="default"/>
      </w:rPr>
    </w:lvl>
    <w:lvl w:ilvl="5" w:tplc="FFFFFFFF" w:tentative="1">
      <w:start w:val="1"/>
      <w:numFmt w:val="bullet"/>
      <w:lvlText w:val=""/>
      <w:lvlJc w:val="left"/>
      <w:pPr>
        <w:tabs>
          <w:tab w:val="num" w:pos="3060"/>
        </w:tabs>
        <w:ind w:left="3060" w:hanging="420"/>
      </w:pPr>
      <w:rPr>
        <w:rFonts w:ascii="Wingdings" w:hAnsi="Wingdings" w:hint="default"/>
      </w:rPr>
    </w:lvl>
    <w:lvl w:ilvl="6" w:tplc="FFFFFFFF" w:tentative="1">
      <w:start w:val="1"/>
      <w:numFmt w:val="bullet"/>
      <w:lvlText w:val=""/>
      <w:lvlJc w:val="left"/>
      <w:pPr>
        <w:tabs>
          <w:tab w:val="num" w:pos="3480"/>
        </w:tabs>
        <w:ind w:left="3480" w:hanging="420"/>
      </w:pPr>
      <w:rPr>
        <w:rFonts w:ascii="Wingdings" w:hAnsi="Wingdings" w:hint="default"/>
      </w:rPr>
    </w:lvl>
    <w:lvl w:ilvl="7" w:tplc="FFFFFFFF" w:tentative="1">
      <w:start w:val="1"/>
      <w:numFmt w:val="bullet"/>
      <w:lvlText w:val=""/>
      <w:lvlJc w:val="left"/>
      <w:pPr>
        <w:tabs>
          <w:tab w:val="num" w:pos="3900"/>
        </w:tabs>
        <w:ind w:left="3900" w:hanging="420"/>
      </w:pPr>
      <w:rPr>
        <w:rFonts w:ascii="Wingdings" w:hAnsi="Wingdings" w:hint="default"/>
      </w:rPr>
    </w:lvl>
    <w:lvl w:ilvl="8" w:tplc="FFFFFFFF" w:tentative="1">
      <w:start w:val="1"/>
      <w:numFmt w:val="bullet"/>
      <w:lvlText w:val=""/>
      <w:lvlJc w:val="left"/>
      <w:pPr>
        <w:tabs>
          <w:tab w:val="num" w:pos="4320"/>
        </w:tabs>
        <w:ind w:left="4320" w:hanging="420"/>
      </w:pPr>
      <w:rPr>
        <w:rFonts w:ascii="Wingdings" w:hAnsi="Wingdings" w:hint="default"/>
      </w:rPr>
    </w:lvl>
  </w:abstractNum>
  <w:abstractNum w:abstractNumId="108">
    <w:nsid w:val="377E0B57"/>
    <w:multiLevelType w:val="multilevel"/>
    <w:tmpl w:val="90C8B6B8"/>
    <w:styleLink w:val="12321112"/>
    <w:lvl w:ilvl="0">
      <w:start w:val="1"/>
      <w:numFmt w:val="decimal"/>
      <w:lvlText w:val="%1."/>
      <w:lvlJc w:val="left"/>
      <w:pPr>
        <w:tabs>
          <w:tab w:val="num" w:pos="605"/>
        </w:tabs>
        <w:ind w:left="60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9">
    <w:nsid w:val="38875C82"/>
    <w:multiLevelType w:val="multilevel"/>
    <w:tmpl w:val="00DEAA8C"/>
    <w:styleLink w:val="15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suff w:val="space"/>
      <w:lvlText w:val=""/>
      <w:lvlJc w:val="left"/>
    </w:lvl>
    <w:lvl w:ilvl="5">
      <w:numFmt w:val="none"/>
      <w:lvlText w:val=""/>
      <w:lvlJc w:val="left"/>
      <w:pPr>
        <w:tabs>
          <w:tab w:val="num" w:pos="360"/>
        </w:tabs>
      </w:pPr>
    </w:lvl>
    <w:lvl w:ilvl="6">
      <w:numFmt w:val="decimal"/>
      <w:lvlText w:val=""/>
      <w:lvlJc w:val="left"/>
    </w:lvl>
    <w:lvl w:ilvl="7">
      <w:numFmt w:val="decimal"/>
      <w:lvlText w:val=""/>
      <w:lvlJc w:val="left"/>
    </w:lvl>
    <w:lvl w:ilvl="8">
      <w:numFmt w:val="decimal"/>
      <w:lvlText w:val=""/>
      <w:lvlJc w:val="left"/>
    </w:lvl>
  </w:abstractNum>
  <w:abstractNum w:abstractNumId="110">
    <w:nsid w:val="39CC7CC6"/>
    <w:multiLevelType w:val="multilevel"/>
    <w:tmpl w:val="7FEC2328"/>
    <w:styleLink w:val="afd"/>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
    <w:nsid w:val="3A156BC0"/>
    <w:multiLevelType w:val="multilevel"/>
    <w:tmpl w:val="FE82450C"/>
    <w:lvl w:ilvl="0">
      <w:numFmt w:val="decimal"/>
      <w:pStyle w:val="1H1PIM1h11123321Heading0Level1TopicHeadin"/>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
    <w:nsid w:val="3B8B7AC7"/>
    <w:multiLevelType w:val="multilevel"/>
    <w:tmpl w:val="09E28F5A"/>
    <w:lvl w:ilvl="0">
      <w:start w:val="1"/>
      <w:numFmt w:val="decimal"/>
      <w:pStyle w:val="43"/>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3.4.%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3">
    <w:nsid w:val="3BDD47E4"/>
    <w:multiLevelType w:val="multilevel"/>
    <w:tmpl w:val="72300D70"/>
    <w:styleLink w:val="af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
    <w:nsid w:val="3BE57AD2"/>
    <w:multiLevelType w:val="hybridMultilevel"/>
    <w:tmpl w:val="15FE1CA2"/>
    <w:lvl w:ilvl="0" w:tplc="E2B24E80">
      <w:start w:val="1"/>
      <w:numFmt w:val="decimal"/>
      <w:pStyle w:val="aff"/>
      <w:lvlText w:val="图%1"/>
      <w:lvlJc w:val="left"/>
      <w:pPr>
        <w:ind w:left="4387" w:hanging="420"/>
      </w:pPr>
    </w:lvl>
    <w:lvl w:ilvl="1" w:tplc="04090019">
      <w:start w:val="1"/>
      <w:numFmt w:val="lowerLetter"/>
      <w:lvlText w:val="%2)"/>
      <w:lvlJc w:val="left"/>
      <w:pPr>
        <w:ind w:left="4807" w:hanging="420"/>
      </w:pPr>
    </w:lvl>
    <w:lvl w:ilvl="2" w:tplc="0409001B">
      <w:start w:val="1"/>
      <w:numFmt w:val="lowerRoman"/>
      <w:lvlText w:val="%3."/>
      <w:lvlJc w:val="right"/>
      <w:pPr>
        <w:ind w:left="5227" w:hanging="420"/>
      </w:pPr>
    </w:lvl>
    <w:lvl w:ilvl="3" w:tplc="0409000F">
      <w:start w:val="1"/>
      <w:numFmt w:val="decimal"/>
      <w:lvlText w:val="%4."/>
      <w:lvlJc w:val="left"/>
      <w:pPr>
        <w:ind w:left="5647" w:hanging="420"/>
      </w:pPr>
    </w:lvl>
    <w:lvl w:ilvl="4" w:tplc="04090019">
      <w:start w:val="1"/>
      <w:numFmt w:val="lowerLetter"/>
      <w:lvlText w:val="%5)"/>
      <w:lvlJc w:val="left"/>
      <w:pPr>
        <w:ind w:left="6067" w:hanging="420"/>
      </w:pPr>
    </w:lvl>
    <w:lvl w:ilvl="5" w:tplc="0409001B">
      <w:start w:val="1"/>
      <w:numFmt w:val="lowerRoman"/>
      <w:lvlText w:val="%6."/>
      <w:lvlJc w:val="right"/>
      <w:pPr>
        <w:ind w:left="6487" w:hanging="420"/>
      </w:pPr>
    </w:lvl>
    <w:lvl w:ilvl="6" w:tplc="0409000F">
      <w:start w:val="1"/>
      <w:numFmt w:val="decimal"/>
      <w:lvlText w:val="%7."/>
      <w:lvlJc w:val="left"/>
      <w:pPr>
        <w:ind w:left="6907" w:hanging="420"/>
      </w:pPr>
    </w:lvl>
    <w:lvl w:ilvl="7" w:tplc="04090019">
      <w:start w:val="1"/>
      <w:numFmt w:val="lowerLetter"/>
      <w:lvlText w:val="%8)"/>
      <w:lvlJc w:val="left"/>
      <w:pPr>
        <w:ind w:left="7327" w:hanging="420"/>
      </w:pPr>
    </w:lvl>
    <w:lvl w:ilvl="8" w:tplc="0409001B">
      <w:start w:val="1"/>
      <w:numFmt w:val="lowerRoman"/>
      <w:lvlText w:val="%9."/>
      <w:lvlJc w:val="right"/>
      <w:pPr>
        <w:ind w:left="7747" w:hanging="420"/>
      </w:pPr>
    </w:lvl>
  </w:abstractNum>
  <w:abstractNum w:abstractNumId="115">
    <w:nsid w:val="3BF14D57"/>
    <w:multiLevelType w:val="hybridMultilevel"/>
    <w:tmpl w:val="6158DF90"/>
    <w:lvl w:ilvl="0" w:tplc="FFFFFFFF">
      <w:start w:val="1"/>
      <w:numFmt w:val="bullet"/>
      <w:pStyle w:val="aff0"/>
      <w:lvlText w:val=""/>
      <w:lvlJc w:val="left"/>
      <w:pPr>
        <w:tabs>
          <w:tab w:val="num" w:pos="269"/>
        </w:tabs>
        <w:ind w:left="269" w:hanging="360"/>
      </w:pPr>
      <w:rPr>
        <w:rFonts w:ascii="Wingdings" w:hAnsi="Wingdings" w:hint="default"/>
      </w:rPr>
    </w:lvl>
    <w:lvl w:ilvl="1" w:tplc="FFFFFFFF" w:tentative="1">
      <w:start w:val="1"/>
      <w:numFmt w:val="bullet"/>
      <w:lvlText w:val="o"/>
      <w:lvlJc w:val="left"/>
      <w:pPr>
        <w:tabs>
          <w:tab w:val="num" w:pos="1894"/>
        </w:tabs>
        <w:ind w:left="1894" w:hanging="360"/>
      </w:pPr>
      <w:rPr>
        <w:rFonts w:ascii="Courier New" w:hAnsi="Courier New" w:hint="default"/>
      </w:rPr>
    </w:lvl>
    <w:lvl w:ilvl="2" w:tplc="FFFFFFFF" w:tentative="1">
      <w:start w:val="1"/>
      <w:numFmt w:val="bullet"/>
      <w:lvlText w:val=""/>
      <w:lvlJc w:val="left"/>
      <w:pPr>
        <w:tabs>
          <w:tab w:val="num" w:pos="2614"/>
        </w:tabs>
        <w:ind w:left="2614" w:hanging="360"/>
      </w:pPr>
      <w:rPr>
        <w:rFonts w:ascii="Wingdings" w:hAnsi="Wingdings" w:hint="default"/>
      </w:rPr>
    </w:lvl>
    <w:lvl w:ilvl="3" w:tplc="FFFFFFFF" w:tentative="1">
      <w:start w:val="1"/>
      <w:numFmt w:val="bullet"/>
      <w:lvlText w:val=""/>
      <w:lvlJc w:val="left"/>
      <w:pPr>
        <w:tabs>
          <w:tab w:val="num" w:pos="3334"/>
        </w:tabs>
        <w:ind w:left="3334" w:hanging="360"/>
      </w:pPr>
      <w:rPr>
        <w:rFonts w:ascii="Symbol" w:hAnsi="Symbol" w:hint="default"/>
      </w:rPr>
    </w:lvl>
    <w:lvl w:ilvl="4" w:tplc="FFFFFFFF" w:tentative="1">
      <w:start w:val="1"/>
      <w:numFmt w:val="bullet"/>
      <w:lvlText w:val="o"/>
      <w:lvlJc w:val="left"/>
      <w:pPr>
        <w:tabs>
          <w:tab w:val="num" w:pos="4054"/>
        </w:tabs>
        <w:ind w:left="4054" w:hanging="360"/>
      </w:pPr>
      <w:rPr>
        <w:rFonts w:ascii="Courier New" w:hAnsi="Courier New" w:hint="default"/>
      </w:rPr>
    </w:lvl>
    <w:lvl w:ilvl="5" w:tplc="FFFFFFFF" w:tentative="1">
      <w:start w:val="1"/>
      <w:numFmt w:val="bullet"/>
      <w:lvlText w:val=""/>
      <w:lvlJc w:val="left"/>
      <w:pPr>
        <w:tabs>
          <w:tab w:val="num" w:pos="4774"/>
        </w:tabs>
        <w:ind w:left="4774" w:hanging="360"/>
      </w:pPr>
      <w:rPr>
        <w:rFonts w:ascii="Wingdings" w:hAnsi="Wingdings" w:hint="default"/>
      </w:rPr>
    </w:lvl>
    <w:lvl w:ilvl="6" w:tplc="FFFFFFFF" w:tentative="1">
      <w:start w:val="1"/>
      <w:numFmt w:val="bullet"/>
      <w:lvlText w:val=""/>
      <w:lvlJc w:val="left"/>
      <w:pPr>
        <w:tabs>
          <w:tab w:val="num" w:pos="5494"/>
        </w:tabs>
        <w:ind w:left="5494" w:hanging="360"/>
      </w:pPr>
      <w:rPr>
        <w:rFonts w:ascii="Symbol" w:hAnsi="Symbol" w:hint="default"/>
      </w:rPr>
    </w:lvl>
    <w:lvl w:ilvl="7" w:tplc="FFFFFFFF" w:tentative="1">
      <w:start w:val="1"/>
      <w:numFmt w:val="bullet"/>
      <w:lvlText w:val="o"/>
      <w:lvlJc w:val="left"/>
      <w:pPr>
        <w:tabs>
          <w:tab w:val="num" w:pos="6214"/>
        </w:tabs>
        <w:ind w:left="6214" w:hanging="360"/>
      </w:pPr>
      <w:rPr>
        <w:rFonts w:ascii="Courier New" w:hAnsi="Courier New" w:hint="default"/>
      </w:rPr>
    </w:lvl>
    <w:lvl w:ilvl="8" w:tplc="FFFFFFFF" w:tentative="1">
      <w:start w:val="1"/>
      <w:numFmt w:val="bullet"/>
      <w:lvlText w:val=""/>
      <w:lvlJc w:val="left"/>
      <w:pPr>
        <w:tabs>
          <w:tab w:val="num" w:pos="6934"/>
        </w:tabs>
        <w:ind w:left="6934" w:hanging="360"/>
      </w:pPr>
      <w:rPr>
        <w:rFonts w:ascii="Wingdings" w:hAnsi="Wingdings" w:hint="default"/>
      </w:rPr>
    </w:lvl>
  </w:abstractNum>
  <w:abstractNum w:abstractNumId="116">
    <w:nsid w:val="3C0D11A3"/>
    <w:multiLevelType w:val="multilevel"/>
    <w:tmpl w:val="8FD672E2"/>
    <w:lvl w:ilvl="0">
      <w:start w:val="1"/>
      <w:numFmt w:val="lowerLetter"/>
      <w:pStyle w:val="aff1"/>
      <w:lvlText w:val="%1)"/>
      <w:lvlJc w:val="left"/>
      <w:pPr>
        <w:tabs>
          <w:tab w:val="num" w:pos="0"/>
        </w:tabs>
        <w:ind w:left="0" w:firstLine="0"/>
      </w:pPr>
      <w:rPr>
        <w:rFonts w:hint="eastAsia"/>
      </w:rPr>
    </w:lvl>
    <w:lvl w:ilvl="1">
      <w:start w:val="1"/>
      <w:numFmt w:val="upperLetter"/>
      <w:lvlText w:val="%2."/>
      <w:lvlJc w:val="left"/>
      <w:pPr>
        <w:tabs>
          <w:tab w:val="num" w:pos="850"/>
        </w:tabs>
        <w:ind w:left="850" w:hanging="425"/>
      </w:pPr>
      <w:rPr>
        <w:rFonts w:hint="eastAsia"/>
      </w:rPr>
    </w:lvl>
    <w:lvl w:ilvl="2">
      <w:start w:val="1"/>
      <w:numFmt w:val="decimal"/>
      <w:lvlText w:val="%3."/>
      <w:lvlJc w:val="left"/>
      <w:pPr>
        <w:tabs>
          <w:tab w:val="num" w:pos="1276"/>
        </w:tabs>
        <w:ind w:left="1276" w:hanging="426"/>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117">
    <w:nsid w:val="3D047D68"/>
    <w:multiLevelType w:val="multilevel"/>
    <w:tmpl w:val="0409001D"/>
    <w:lvl w:ilvl="0">
      <w:start w:val="1"/>
      <w:numFmt w:val="decimal"/>
      <w:pStyle w:val="aff2"/>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118">
    <w:nsid w:val="3D2C01E5"/>
    <w:multiLevelType w:val="singleLevel"/>
    <w:tmpl w:val="F6FEFCA6"/>
    <w:lvl w:ilvl="0">
      <w:start w:val="1"/>
      <w:numFmt w:val="bullet"/>
      <w:pStyle w:val="19"/>
      <w:lvlText w:val=""/>
      <w:lvlJc w:val="left"/>
      <w:pPr>
        <w:tabs>
          <w:tab w:val="num" w:pos="425"/>
        </w:tabs>
        <w:ind w:left="425" w:hanging="425"/>
      </w:pPr>
      <w:rPr>
        <w:rFonts w:ascii="Wingdings" w:hAnsi="Wingdings" w:hint="default"/>
      </w:rPr>
    </w:lvl>
  </w:abstractNum>
  <w:abstractNum w:abstractNumId="119">
    <w:nsid w:val="3D3A0C0B"/>
    <w:multiLevelType w:val="multilevel"/>
    <w:tmpl w:val="91BEA6A4"/>
    <w:lvl w:ilvl="0">
      <w:start w:val="1"/>
      <w:numFmt w:val="decimal"/>
      <w:pStyle w:val="115"/>
      <w:lvlText w:val="%1)"/>
      <w:lvlJc w:val="left"/>
      <w:pPr>
        <w:tabs>
          <w:tab w:val="num" w:pos="850"/>
        </w:tabs>
        <w:ind w:left="850" w:hanging="425"/>
      </w:pPr>
      <w:rPr>
        <w:rFonts w:hint="eastAsia"/>
      </w:rPr>
    </w:lvl>
    <w:lvl w:ilvl="1">
      <w:start w:val="1"/>
      <w:numFmt w:val="decimal"/>
      <w:lvlText w:val="%1.%2"/>
      <w:lvlJc w:val="left"/>
      <w:pPr>
        <w:tabs>
          <w:tab w:val="num" w:pos="1417"/>
        </w:tabs>
        <w:ind w:left="1417" w:hanging="567"/>
      </w:pPr>
      <w:rPr>
        <w:rFonts w:hint="eastAsia"/>
      </w:rPr>
    </w:lvl>
    <w:lvl w:ilvl="2">
      <w:start w:val="1"/>
      <w:numFmt w:val="decimal"/>
      <w:lvlText w:val="%1.%2.%3"/>
      <w:lvlJc w:val="left"/>
      <w:pPr>
        <w:tabs>
          <w:tab w:val="num" w:pos="1843"/>
        </w:tabs>
        <w:ind w:left="1843" w:hanging="567"/>
      </w:pPr>
      <w:rPr>
        <w:rFonts w:hint="eastAsia"/>
      </w:rPr>
    </w:lvl>
    <w:lvl w:ilvl="3">
      <w:start w:val="1"/>
      <w:numFmt w:val="decimal"/>
      <w:lvlText w:val="%1.%2.%3.%4"/>
      <w:lvlJc w:val="left"/>
      <w:pPr>
        <w:tabs>
          <w:tab w:val="num" w:pos="2781"/>
        </w:tabs>
        <w:ind w:left="2409" w:hanging="708"/>
      </w:pPr>
      <w:rPr>
        <w:rFonts w:hint="eastAsia"/>
      </w:rPr>
    </w:lvl>
    <w:lvl w:ilvl="4">
      <w:start w:val="1"/>
      <w:numFmt w:val="decimal"/>
      <w:lvlText w:val="%1.%2.%3.%4.%5"/>
      <w:lvlJc w:val="left"/>
      <w:pPr>
        <w:tabs>
          <w:tab w:val="num" w:pos="3206"/>
        </w:tabs>
        <w:ind w:left="2976" w:hanging="850"/>
      </w:pPr>
      <w:rPr>
        <w:rFonts w:hint="eastAsia"/>
      </w:rPr>
    </w:lvl>
    <w:lvl w:ilvl="5">
      <w:start w:val="1"/>
      <w:numFmt w:val="decimal"/>
      <w:lvlText w:val="%1.%2.%3.%4.%5.%6"/>
      <w:lvlJc w:val="left"/>
      <w:pPr>
        <w:tabs>
          <w:tab w:val="num" w:pos="3685"/>
        </w:tabs>
        <w:ind w:left="3685" w:hanging="1134"/>
      </w:pPr>
      <w:rPr>
        <w:rFonts w:hint="eastAsia"/>
      </w:rPr>
    </w:lvl>
    <w:lvl w:ilvl="6">
      <w:start w:val="1"/>
      <w:numFmt w:val="decimal"/>
      <w:lvlText w:val="%1.%2.%3.%4.%5.%6.%7"/>
      <w:lvlJc w:val="left"/>
      <w:pPr>
        <w:tabs>
          <w:tab w:val="num" w:pos="4416"/>
        </w:tabs>
        <w:ind w:left="4252" w:hanging="1276"/>
      </w:pPr>
      <w:rPr>
        <w:rFonts w:hint="eastAsia"/>
      </w:rPr>
    </w:lvl>
    <w:lvl w:ilvl="7">
      <w:start w:val="1"/>
      <w:numFmt w:val="decimal"/>
      <w:lvlText w:val="%1.%2.%3.%4.%5.%6.%7.%8"/>
      <w:lvlJc w:val="left"/>
      <w:pPr>
        <w:tabs>
          <w:tab w:val="num" w:pos="5201"/>
        </w:tabs>
        <w:ind w:left="4819" w:hanging="1418"/>
      </w:pPr>
      <w:rPr>
        <w:rFonts w:hint="eastAsia"/>
      </w:rPr>
    </w:lvl>
    <w:lvl w:ilvl="8">
      <w:start w:val="1"/>
      <w:numFmt w:val="decimal"/>
      <w:lvlText w:val="%1.%2.%3.%4.%5.%6.%7.%8.%9"/>
      <w:lvlJc w:val="left"/>
      <w:pPr>
        <w:tabs>
          <w:tab w:val="num" w:pos="5627"/>
        </w:tabs>
        <w:ind w:left="5527" w:hanging="1700"/>
      </w:pPr>
      <w:rPr>
        <w:rFonts w:hint="eastAsia"/>
      </w:rPr>
    </w:lvl>
  </w:abstractNum>
  <w:abstractNum w:abstractNumId="120">
    <w:nsid w:val="3DA068BC"/>
    <w:multiLevelType w:val="hybridMultilevel"/>
    <w:tmpl w:val="84727C52"/>
    <w:styleLink w:val="12321"/>
    <w:lvl w:ilvl="0" w:tplc="FFFFFFFF">
      <w:start w:val="1"/>
      <w:numFmt w:val="japaneseCounting"/>
      <w:lvlText w:val="%1、"/>
      <w:lvlJc w:val="left"/>
      <w:pPr>
        <w:tabs>
          <w:tab w:val="num" w:pos="720"/>
        </w:tabs>
        <w:ind w:left="720" w:hanging="720"/>
      </w:pPr>
      <w:rPr>
        <w:rFonts w:hint="default"/>
      </w:rPr>
    </w:lvl>
    <w:lvl w:ilvl="1" w:tplc="FFFFFFFF">
      <w:start w:val="1"/>
      <w:numFmt w:val="decimal"/>
      <w:lvlText w:val="%2."/>
      <w:lvlJc w:val="left"/>
      <w:pPr>
        <w:tabs>
          <w:tab w:val="num" w:pos="840"/>
        </w:tabs>
        <w:ind w:left="840" w:hanging="420"/>
      </w:pPr>
      <w:rPr>
        <w:rFonts w:hint="default"/>
      </w:rPr>
    </w:lvl>
    <w:lvl w:ilvl="2" w:tplc="FFFFFFFF">
      <w:start w:val="2007"/>
      <w:numFmt w:val="bullet"/>
      <w:lvlText w:val=""/>
      <w:lvlJc w:val="left"/>
      <w:pPr>
        <w:tabs>
          <w:tab w:val="num" w:pos="1290"/>
        </w:tabs>
        <w:ind w:left="1290" w:hanging="450"/>
      </w:pPr>
      <w:rPr>
        <w:rFonts w:ascii="Wingdings" w:eastAsia="宋体" w:hAnsi="Wingdings" w:cs="Times New Roman" w:hint="default"/>
      </w:r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1">
    <w:nsid w:val="3DBE62D2"/>
    <w:multiLevelType w:val="multilevel"/>
    <w:tmpl w:val="1696E86C"/>
    <w:lvl w:ilvl="0">
      <w:numFmt w:val="decimal"/>
      <w:pStyle w:val="aff3"/>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
    <w:nsid w:val="3DEA751C"/>
    <w:multiLevelType w:val="hybridMultilevel"/>
    <w:tmpl w:val="1758EBC4"/>
    <w:styleLink w:val="1a"/>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3">
    <w:nsid w:val="3E452EDE"/>
    <w:multiLevelType w:val="singleLevel"/>
    <w:tmpl w:val="293C69B4"/>
    <w:lvl w:ilvl="0">
      <w:start w:val="1"/>
      <w:numFmt w:val="bullet"/>
      <w:pStyle w:val="Bulletwithtext2"/>
      <w:lvlText w:val=""/>
      <w:lvlJc w:val="left"/>
      <w:pPr>
        <w:tabs>
          <w:tab w:val="num" w:pos="720"/>
        </w:tabs>
        <w:ind w:left="720" w:hanging="360"/>
      </w:pPr>
      <w:rPr>
        <w:rFonts w:ascii="宋体" w:eastAsia="Times New Roman" w:hAnsi="宋体" w:hint="eastAsia"/>
        <w:b w:val="0"/>
        <w:i w:val="0"/>
        <w:sz w:val="20"/>
      </w:rPr>
    </w:lvl>
  </w:abstractNum>
  <w:abstractNum w:abstractNumId="124">
    <w:nsid w:val="3E99232A"/>
    <w:multiLevelType w:val="hybridMultilevel"/>
    <w:tmpl w:val="5C40967A"/>
    <w:lvl w:ilvl="0" w:tplc="0409000B">
      <w:numFmt w:val="decimal"/>
      <w:pStyle w:val="aff4"/>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125">
    <w:nsid w:val="3EA20402"/>
    <w:multiLevelType w:val="multilevel"/>
    <w:tmpl w:val="E5A0E156"/>
    <w:lvl w:ilvl="0">
      <w:start w:val="1"/>
      <w:numFmt w:val="decimal"/>
      <w:pStyle w:val="ALT2"/>
      <w:lvlText w:val="%1"/>
      <w:lvlJc w:val="left"/>
      <w:pPr>
        <w:tabs>
          <w:tab w:val="num" w:pos="1708"/>
        </w:tabs>
        <w:ind w:left="1708" w:hanging="432"/>
      </w:pPr>
    </w:lvl>
    <w:lvl w:ilvl="1">
      <w:start w:val="1"/>
      <w:numFmt w:val="decimal"/>
      <w:lvlText w:val="%1.%2"/>
      <w:lvlJc w:val="left"/>
      <w:pPr>
        <w:tabs>
          <w:tab w:val="num" w:pos="1852"/>
        </w:tabs>
        <w:ind w:left="1852" w:hanging="576"/>
      </w:pPr>
      <w:rPr>
        <w:rFonts w:ascii="Symbol" w:hAnsi="Symbol" w:cs="Symbol"/>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96"/>
        </w:tabs>
        <w:ind w:left="1996" w:hanging="720"/>
      </w:pPr>
      <w:rPr>
        <w:lang w:eastAsia="zh-CN"/>
      </w:rPr>
    </w:lvl>
    <w:lvl w:ilvl="3">
      <w:start w:val="1"/>
      <w:numFmt w:val="decimal"/>
      <w:lvlText w:val="%1.%2.%3.%4"/>
      <w:lvlJc w:val="left"/>
      <w:pPr>
        <w:tabs>
          <w:tab w:val="num" w:pos="2140"/>
        </w:tabs>
        <w:ind w:left="2140" w:hanging="864"/>
      </w:pPr>
      <w:rPr>
        <w:rFonts w:ascii="Symbol" w:hAnsi="Symbol" w:cs="Symbol"/>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2284"/>
        </w:tabs>
        <w:ind w:left="2284" w:hanging="1008"/>
      </w:pPr>
    </w:lvl>
    <w:lvl w:ilvl="5">
      <w:start w:val="1"/>
      <w:numFmt w:val="decimal"/>
      <w:lvlText w:val="%1.%2.%3.%4.%5.%6"/>
      <w:lvlJc w:val="left"/>
      <w:pPr>
        <w:tabs>
          <w:tab w:val="num" w:pos="2428"/>
        </w:tabs>
        <w:ind w:left="2428" w:hanging="1152"/>
      </w:pPr>
    </w:lvl>
    <w:lvl w:ilvl="6">
      <w:start w:val="1"/>
      <w:numFmt w:val="decimal"/>
      <w:lvlText w:val="%1.%2.%3.%4.%5.%6.%7"/>
      <w:lvlJc w:val="left"/>
      <w:pPr>
        <w:tabs>
          <w:tab w:val="num" w:pos="2572"/>
        </w:tabs>
        <w:ind w:left="2572" w:hanging="1296"/>
      </w:pPr>
    </w:lvl>
    <w:lvl w:ilvl="7">
      <w:start w:val="1"/>
      <w:numFmt w:val="decimal"/>
      <w:lvlText w:val="%1.%2.%3.%4.%5.%6.%7.%8"/>
      <w:lvlJc w:val="left"/>
      <w:pPr>
        <w:tabs>
          <w:tab w:val="num" w:pos="2716"/>
        </w:tabs>
        <w:ind w:left="2716" w:hanging="1440"/>
      </w:pPr>
    </w:lvl>
    <w:lvl w:ilvl="8">
      <w:start w:val="1"/>
      <w:numFmt w:val="decimal"/>
      <w:lvlText w:val="%1.%2.%3.%4.%5.%6.%7.%8.%9"/>
      <w:lvlJc w:val="left"/>
      <w:pPr>
        <w:tabs>
          <w:tab w:val="num" w:pos="2860"/>
        </w:tabs>
        <w:ind w:left="2860" w:hanging="1584"/>
      </w:pPr>
    </w:lvl>
  </w:abstractNum>
  <w:abstractNum w:abstractNumId="126">
    <w:nsid w:val="409438B7"/>
    <w:multiLevelType w:val="multilevel"/>
    <w:tmpl w:val="67FA714A"/>
    <w:styleLink w:val="27"/>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
    <w:nsid w:val="40C636B3"/>
    <w:multiLevelType w:val="hybridMultilevel"/>
    <w:tmpl w:val="05527698"/>
    <w:styleLink w:val="1b"/>
    <w:lvl w:ilvl="0" w:tplc="FFFFFFFF">
      <w:start w:val="1"/>
      <w:numFmt w:val="decimal"/>
      <w:lvlText w:val="(%1)"/>
      <w:lvlJc w:val="left"/>
      <w:pPr>
        <w:tabs>
          <w:tab w:val="num" w:pos="0"/>
        </w:tabs>
        <w:ind w:left="840" w:hanging="420"/>
      </w:pPr>
      <w:rPr>
        <w:rFonts w:hint="eastAsia"/>
        <w:lang w:val="en-GB" w:eastAsia="zh-CN"/>
      </w:rPr>
    </w:lvl>
    <w:lvl w:ilvl="1" w:tplc="FFFFFFFF">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28">
    <w:nsid w:val="4216003F"/>
    <w:multiLevelType w:val="hybridMultilevel"/>
    <w:tmpl w:val="CE7A9AC4"/>
    <w:styleLink w:val="123211111"/>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9">
    <w:nsid w:val="42A046D5"/>
    <w:multiLevelType w:val="multilevel"/>
    <w:tmpl w:val="04090023"/>
    <w:styleLink w:val="aff5"/>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0">
    <w:nsid w:val="42FE570A"/>
    <w:multiLevelType w:val="multilevel"/>
    <w:tmpl w:val="B374E7B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pStyle w:val="aff6"/>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31">
    <w:nsid w:val="431419D3"/>
    <w:multiLevelType w:val="hybridMultilevel"/>
    <w:tmpl w:val="8DD48E88"/>
    <w:lvl w:ilvl="0" w:tplc="04090003">
      <w:numFmt w:val="decimal"/>
      <w:pStyle w:val="BulletItemListLevel1"/>
      <w:lvlText w:val=""/>
      <w:lvlJc w:val="left"/>
      <w:pPr>
        <w:ind w:left="0" w:firstLine="0"/>
      </w:pPr>
    </w:lvl>
    <w:lvl w:ilvl="1" w:tplc="04090003">
      <w:numFmt w:val="decimal"/>
      <w:lvlText w:val=""/>
      <w:lvlJc w:val="left"/>
      <w:pPr>
        <w:ind w:left="0" w:firstLine="0"/>
      </w:pPr>
    </w:lvl>
    <w:lvl w:ilvl="2" w:tplc="04090005">
      <w:numFmt w:val="decimal"/>
      <w:lvlText w:val=""/>
      <w:lvlJc w:val="left"/>
      <w:pPr>
        <w:ind w:left="0" w:firstLine="0"/>
      </w:pPr>
    </w:lvl>
    <w:lvl w:ilvl="3" w:tplc="04090001">
      <w:numFmt w:val="decimal"/>
      <w:lvlText w:val=""/>
      <w:lvlJc w:val="left"/>
      <w:pPr>
        <w:ind w:left="0" w:firstLine="0"/>
      </w:pPr>
    </w:lvl>
    <w:lvl w:ilvl="4" w:tplc="04090003">
      <w:numFmt w:val="decimal"/>
      <w:lvlText w:val=""/>
      <w:lvlJc w:val="left"/>
      <w:pPr>
        <w:ind w:left="0" w:firstLine="0"/>
      </w:pPr>
    </w:lvl>
    <w:lvl w:ilvl="5" w:tplc="04090005">
      <w:numFmt w:val="decimal"/>
      <w:lvlText w:val=""/>
      <w:lvlJc w:val="left"/>
      <w:pPr>
        <w:ind w:left="0" w:firstLine="0"/>
      </w:pPr>
    </w:lvl>
    <w:lvl w:ilvl="6" w:tplc="04090001">
      <w:numFmt w:val="decimal"/>
      <w:lvlText w:val=""/>
      <w:lvlJc w:val="left"/>
      <w:pPr>
        <w:ind w:left="0" w:firstLine="0"/>
      </w:pPr>
    </w:lvl>
    <w:lvl w:ilvl="7" w:tplc="04090003">
      <w:numFmt w:val="decimal"/>
      <w:lvlText w:val=""/>
      <w:lvlJc w:val="left"/>
      <w:pPr>
        <w:ind w:left="0" w:firstLine="0"/>
      </w:pPr>
    </w:lvl>
    <w:lvl w:ilvl="8" w:tplc="04090005">
      <w:numFmt w:val="decimal"/>
      <w:lvlText w:val=""/>
      <w:lvlJc w:val="left"/>
      <w:pPr>
        <w:ind w:left="0" w:firstLine="0"/>
      </w:pPr>
    </w:lvl>
  </w:abstractNum>
  <w:abstractNum w:abstractNumId="132">
    <w:nsid w:val="4344563D"/>
    <w:multiLevelType w:val="hybridMultilevel"/>
    <w:tmpl w:val="6DAAA13E"/>
    <w:lvl w:ilvl="0" w:tplc="FFFFFFFF">
      <w:start w:val="1"/>
      <w:numFmt w:val="bullet"/>
      <w:pStyle w:val="Editorscomments"/>
      <w:lvlText w:val=""/>
      <w:lvlJc w:val="left"/>
      <w:pPr>
        <w:tabs>
          <w:tab w:val="num" w:pos="840"/>
        </w:tabs>
        <w:ind w:left="840" w:hanging="420"/>
      </w:pPr>
      <w:rPr>
        <w:rFonts w:ascii="Wingdings" w:hAnsi="Wingdings"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33">
    <w:nsid w:val="44E71E5B"/>
    <w:multiLevelType w:val="multilevel"/>
    <w:tmpl w:val="44E71E5B"/>
    <w:lvl w:ilvl="0">
      <w:start w:val="1"/>
      <w:numFmt w:val="decimal"/>
      <w:pStyle w:val="aff7"/>
      <w:lvlText w:val="%1."/>
      <w:lvlJc w:val="left"/>
      <w:pPr>
        <w:tabs>
          <w:tab w:val="left" w:pos="1470"/>
        </w:tabs>
        <w:ind w:left="1470" w:hanging="630"/>
      </w:pPr>
      <w:rPr>
        <w:rFonts w:hint="default"/>
      </w:rPr>
    </w:lvl>
    <w:lvl w:ilvl="1">
      <w:start w:val="1"/>
      <w:numFmt w:val="decimal"/>
      <w:lvlText w:val="%2．"/>
      <w:lvlJc w:val="left"/>
      <w:pPr>
        <w:tabs>
          <w:tab w:val="left" w:pos="1620"/>
        </w:tabs>
        <w:ind w:left="1620" w:hanging="360"/>
      </w:pPr>
      <w:rPr>
        <w:rFonts w:hint="default"/>
      </w:rPr>
    </w:lvl>
    <w:lvl w:ilvl="2">
      <w:start w:val="1"/>
      <w:numFmt w:val="lowerRoman"/>
      <w:lvlText w:val="%3."/>
      <w:lvlJc w:val="right"/>
      <w:pPr>
        <w:tabs>
          <w:tab w:val="left" w:pos="2100"/>
        </w:tabs>
        <w:ind w:left="2100" w:hanging="420"/>
      </w:pPr>
    </w:lvl>
    <w:lvl w:ilvl="3">
      <w:start w:val="1"/>
      <w:numFmt w:val="decimal"/>
      <w:lvlText w:val="%4."/>
      <w:lvlJc w:val="left"/>
      <w:pPr>
        <w:tabs>
          <w:tab w:val="left" w:pos="2520"/>
        </w:tabs>
        <w:ind w:left="2520" w:hanging="420"/>
      </w:pPr>
    </w:lvl>
    <w:lvl w:ilvl="4">
      <w:start w:val="1"/>
      <w:numFmt w:val="lowerLetter"/>
      <w:lvlText w:val="%5)"/>
      <w:lvlJc w:val="left"/>
      <w:pPr>
        <w:tabs>
          <w:tab w:val="left" w:pos="2940"/>
        </w:tabs>
        <w:ind w:left="2940" w:hanging="420"/>
      </w:pPr>
    </w:lvl>
    <w:lvl w:ilvl="5">
      <w:start w:val="1"/>
      <w:numFmt w:val="lowerRoman"/>
      <w:lvlText w:val="%6."/>
      <w:lvlJc w:val="right"/>
      <w:pPr>
        <w:tabs>
          <w:tab w:val="left" w:pos="3360"/>
        </w:tabs>
        <w:ind w:left="3360" w:hanging="420"/>
      </w:pPr>
    </w:lvl>
    <w:lvl w:ilvl="6">
      <w:start w:val="1"/>
      <w:numFmt w:val="decimal"/>
      <w:lvlText w:val="%7."/>
      <w:lvlJc w:val="left"/>
      <w:pPr>
        <w:tabs>
          <w:tab w:val="left" w:pos="3780"/>
        </w:tabs>
        <w:ind w:left="3780" w:hanging="420"/>
      </w:pPr>
    </w:lvl>
    <w:lvl w:ilvl="7">
      <w:start w:val="1"/>
      <w:numFmt w:val="lowerLetter"/>
      <w:lvlText w:val="%8)"/>
      <w:lvlJc w:val="left"/>
      <w:pPr>
        <w:tabs>
          <w:tab w:val="left" w:pos="4200"/>
        </w:tabs>
        <w:ind w:left="4200" w:hanging="420"/>
      </w:pPr>
    </w:lvl>
    <w:lvl w:ilvl="8">
      <w:start w:val="1"/>
      <w:numFmt w:val="lowerRoman"/>
      <w:lvlText w:val="%9."/>
      <w:lvlJc w:val="right"/>
      <w:pPr>
        <w:tabs>
          <w:tab w:val="left" w:pos="4620"/>
        </w:tabs>
        <w:ind w:left="4620" w:hanging="420"/>
      </w:pPr>
    </w:lvl>
  </w:abstractNum>
  <w:abstractNum w:abstractNumId="134">
    <w:nsid w:val="45FE63DB"/>
    <w:multiLevelType w:val="multilevel"/>
    <w:tmpl w:val="DC8EAD38"/>
    <w:lvl w:ilvl="0">
      <w:start w:val="1"/>
      <w:numFmt w:val="decimal"/>
      <w:pStyle w:val="aff8"/>
      <w:lvlText w:val="%1."/>
      <w:lvlJc w:val="left"/>
      <w:pPr>
        <w:tabs>
          <w:tab w:val="num" w:pos="425"/>
        </w:tabs>
        <w:ind w:left="425" w:hanging="425"/>
      </w:pPr>
      <w:rPr>
        <w:rFonts w:hint="eastAsia"/>
        <w:sz w:val="24"/>
      </w:rPr>
    </w:lvl>
    <w:lvl w:ilvl="1">
      <w:start w:val="1"/>
      <w:numFmt w:val="decimal"/>
      <w:lvlText w:val="%1.%2."/>
      <w:lvlJc w:val="left"/>
      <w:pPr>
        <w:tabs>
          <w:tab w:val="num" w:pos="567"/>
        </w:tabs>
        <w:ind w:left="567" w:hanging="567"/>
      </w:pPr>
      <w:rPr>
        <w:rFonts w:hint="eastAsia"/>
        <w:sz w:val="30"/>
      </w:rPr>
    </w:lvl>
    <w:lvl w:ilvl="2">
      <w:start w:val="1"/>
      <w:numFmt w:val="decimal"/>
      <w:lvlText w:val="%1.%2.%3."/>
      <w:lvlJc w:val="left"/>
      <w:pPr>
        <w:tabs>
          <w:tab w:val="num" w:pos="1080"/>
        </w:tabs>
        <w:ind w:left="709" w:hanging="709"/>
      </w:pPr>
      <w:rPr>
        <w:rFonts w:hint="eastAsia"/>
        <w:sz w:val="28"/>
      </w:rPr>
    </w:lvl>
    <w:lvl w:ilvl="3">
      <w:start w:val="1"/>
      <w:numFmt w:val="decimal"/>
      <w:lvlText w:val="%1.%2.%3.%4."/>
      <w:lvlJc w:val="left"/>
      <w:pPr>
        <w:tabs>
          <w:tab w:val="num" w:pos="851"/>
        </w:tabs>
        <w:ind w:left="851" w:hanging="851"/>
      </w:pPr>
      <w:rPr>
        <w:rFonts w:hint="eastAsia"/>
        <w:sz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35">
    <w:nsid w:val="469506F0"/>
    <w:multiLevelType w:val="multilevel"/>
    <w:tmpl w:val="A7108B3C"/>
    <w:styleLink w:val="112"/>
    <w:lvl w:ilvl="0">
      <w:start w:val="1"/>
      <w:numFmt w:val="bullet"/>
      <w:lvlText w:val=""/>
      <w:lvlJc w:val="left"/>
      <w:pPr>
        <w:tabs>
          <w:tab w:val="num" w:pos="420"/>
        </w:tabs>
        <w:ind w:left="420" w:hanging="420"/>
      </w:pPr>
      <w:rPr>
        <w:rFonts w:ascii="Wingdings" w:eastAsia="宋体" w:hAnsi="Wingdings" w:hint="default"/>
        <w:b/>
        <w:bCs/>
        <w:kern w:val="2"/>
        <w:sz w:val="24"/>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36">
    <w:nsid w:val="46F0253F"/>
    <w:multiLevelType w:val="singleLevel"/>
    <w:tmpl w:val="5436EB54"/>
    <w:lvl w:ilvl="0">
      <w:start w:val="1"/>
      <w:numFmt w:val="decimal"/>
      <w:pStyle w:val="Abbildung1"/>
      <w:lvlText w:val="Figure %1:"/>
      <w:lvlJc w:val="left"/>
      <w:pPr>
        <w:tabs>
          <w:tab w:val="num" w:pos="1080"/>
        </w:tabs>
        <w:ind w:left="360" w:hanging="360"/>
      </w:pPr>
    </w:lvl>
  </w:abstractNum>
  <w:abstractNum w:abstractNumId="137">
    <w:nsid w:val="472463DF"/>
    <w:multiLevelType w:val="hybridMultilevel"/>
    <w:tmpl w:val="6AB630EA"/>
    <w:lvl w:ilvl="0" w:tplc="FFFFFFFF">
      <w:start w:val="1"/>
      <w:numFmt w:val="bullet"/>
      <w:pStyle w:val="aff9"/>
      <w:lvlText w:val=""/>
      <w:lvlJc w:val="left"/>
      <w:pPr>
        <w:tabs>
          <w:tab w:val="num" w:pos="840"/>
        </w:tabs>
        <w:ind w:left="840" w:hanging="420"/>
      </w:pPr>
      <w:rPr>
        <w:rFonts w:ascii="Wingdings" w:hAnsi="Wingdings" w:hint="default"/>
      </w:rPr>
    </w:lvl>
    <w:lvl w:ilvl="1" w:tplc="FFFFFFFF">
      <w:start w:val="1"/>
      <w:numFmt w:val="bullet"/>
      <w:lvlText w:val=""/>
      <w:lvlJc w:val="left"/>
      <w:pPr>
        <w:tabs>
          <w:tab w:val="num" w:pos="1260"/>
        </w:tabs>
        <w:ind w:left="1260" w:hanging="420"/>
      </w:pPr>
      <w:rPr>
        <w:rFonts w:ascii="Wingdings" w:hAnsi="Wingdings" w:hint="default"/>
      </w:rPr>
    </w:lvl>
    <w:lvl w:ilvl="2" w:tplc="FFFFFFFF" w:tentative="1">
      <w:start w:val="1"/>
      <w:numFmt w:val="bullet"/>
      <w:lvlText w:val=""/>
      <w:lvlJc w:val="left"/>
      <w:pPr>
        <w:tabs>
          <w:tab w:val="num" w:pos="1680"/>
        </w:tabs>
        <w:ind w:left="1680" w:hanging="420"/>
      </w:pPr>
      <w:rPr>
        <w:rFonts w:ascii="Wingdings" w:hAnsi="Wingdings" w:hint="default"/>
      </w:rPr>
    </w:lvl>
    <w:lvl w:ilvl="3" w:tplc="FFFFFFFF" w:tentative="1">
      <w:start w:val="1"/>
      <w:numFmt w:val="bullet"/>
      <w:lvlText w:val=""/>
      <w:lvlJc w:val="left"/>
      <w:pPr>
        <w:tabs>
          <w:tab w:val="num" w:pos="2100"/>
        </w:tabs>
        <w:ind w:left="2100" w:hanging="420"/>
      </w:pPr>
      <w:rPr>
        <w:rFonts w:ascii="Wingdings" w:hAnsi="Wingdings" w:hint="default"/>
      </w:rPr>
    </w:lvl>
    <w:lvl w:ilvl="4" w:tplc="FFFFFFFF" w:tentative="1">
      <w:start w:val="1"/>
      <w:numFmt w:val="bullet"/>
      <w:lvlText w:val=""/>
      <w:lvlJc w:val="left"/>
      <w:pPr>
        <w:tabs>
          <w:tab w:val="num" w:pos="2520"/>
        </w:tabs>
        <w:ind w:left="2520" w:hanging="420"/>
      </w:pPr>
      <w:rPr>
        <w:rFonts w:ascii="Wingdings" w:hAnsi="Wingdings" w:hint="default"/>
      </w:rPr>
    </w:lvl>
    <w:lvl w:ilvl="5" w:tplc="FFFFFFFF" w:tentative="1">
      <w:start w:val="1"/>
      <w:numFmt w:val="bullet"/>
      <w:lvlText w:val=""/>
      <w:lvlJc w:val="left"/>
      <w:pPr>
        <w:tabs>
          <w:tab w:val="num" w:pos="2940"/>
        </w:tabs>
        <w:ind w:left="2940" w:hanging="420"/>
      </w:pPr>
      <w:rPr>
        <w:rFonts w:ascii="Wingdings" w:hAnsi="Wingdings" w:hint="default"/>
      </w:rPr>
    </w:lvl>
    <w:lvl w:ilvl="6" w:tplc="FFFFFFFF" w:tentative="1">
      <w:start w:val="1"/>
      <w:numFmt w:val="bullet"/>
      <w:lvlText w:val=""/>
      <w:lvlJc w:val="left"/>
      <w:pPr>
        <w:tabs>
          <w:tab w:val="num" w:pos="3360"/>
        </w:tabs>
        <w:ind w:left="3360" w:hanging="420"/>
      </w:pPr>
      <w:rPr>
        <w:rFonts w:ascii="Wingdings" w:hAnsi="Wingdings" w:hint="default"/>
      </w:rPr>
    </w:lvl>
    <w:lvl w:ilvl="7" w:tplc="FFFFFFFF" w:tentative="1">
      <w:start w:val="1"/>
      <w:numFmt w:val="bullet"/>
      <w:lvlText w:val=""/>
      <w:lvlJc w:val="left"/>
      <w:pPr>
        <w:tabs>
          <w:tab w:val="num" w:pos="3780"/>
        </w:tabs>
        <w:ind w:left="3780" w:hanging="420"/>
      </w:pPr>
      <w:rPr>
        <w:rFonts w:ascii="Wingdings" w:hAnsi="Wingdings" w:hint="default"/>
      </w:rPr>
    </w:lvl>
    <w:lvl w:ilvl="8" w:tplc="FFFFFFFF" w:tentative="1">
      <w:start w:val="1"/>
      <w:numFmt w:val="bullet"/>
      <w:lvlText w:val=""/>
      <w:lvlJc w:val="left"/>
      <w:pPr>
        <w:tabs>
          <w:tab w:val="num" w:pos="4200"/>
        </w:tabs>
        <w:ind w:left="4200" w:hanging="420"/>
      </w:pPr>
      <w:rPr>
        <w:rFonts w:ascii="Wingdings" w:hAnsi="Wingdings" w:hint="default"/>
      </w:rPr>
    </w:lvl>
  </w:abstractNum>
  <w:abstractNum w:abstractNumId="138">
    <w:nsid w:val="47427A33"/>
    <w:multiLevelType w:val="singleLevel"/>
    <w:tmpl w:val="EEB0977C"/>
    <w:lvl w:ilvl="0">
      <w:start w:val="1"/>
      <w:numFmt w:val="bullet"/>
      <w:pStyle w:val="Bulleted"/>
      <w:lvlText w:val=""/>
      <w:lvlJc w:val="left"/>
      <w:pPr>
        <w:tabs>
          <w:tab w:val="num" w:pos="360"/>
        </w:tabs>
        <w:ind w:left="360" w:hanging="360"/>
      </w:pPr>
      <w:rPr>
        <w:rFonts w:ascii="Symbol" w:hAnsi="Symbol" w:hint="default"/>
      </w:rPr>
    </w:lvl>
  </w:abstractNum>
  <w:abstractNum w:abstractNumId="139">
    <w:nsid w:val="47A11DEB"/>
    <w:multiLevelType w:val="multilevel"/>
    <w:tmpl w:val="6436DB34"/>
    <w:lvl w:ilvl="0">
      <w:start w:val="1"/>
      <w:numFmt w:val="decimal"/>
      <w:isLgl/>
      <w:suff w:val="space"/>
      <w:lvlText w:val="%1"/>
      <w:lvlJc w:val="left"/>
      <w:pPr>
        <w:ind w:left="0" w:firstLine="0"/>
      </w:pPr>
      <w:rPr>
        <w:rFonts w:ascii="Times New Roman" w:eastAsia="宋体" w:hAnsi="Times New Roman" w:cs="Times New Roman" w:hint="default"/>
        <w:b/>
        <w:i w:val="0"/>
        <w:strike w:val="0"/>
        <w:dstrike w:val="0"/>
        <w:color w:val="auto"/>
        <w:sz w:val="36"/>
        <w:szCs w:val="36"/>
        <w:u w:val="none"/>
        <w:effect w:val="none"/>
        <w:em w:val="none"/>
      </w:rPr>
    </w:lvl>
    <w:lvl w:ilvl="1">
      <w:start w:val="1"/>
      <w:numFmt w:val="decimal"/>
      <w:isLgl/>
      <w:suff w:val="space"/>
      <w:lvlText w:val="%1.%2"/>
      <w:lvlJc w:val="left"/>
      <w:pPr>
        <w:ind w:left="0" w:firstLine="0"/>
      </w:pPr>
      <w:rPr>
        <w:rFonts w:ascii="Times New Roman" w:eastAsia="黑体" w:hAnsi="Times New Roman" w:cs="Times New Roman" w:hint="default"/>
        <w:b/>
        <w:i w:val="0"/>
        <w:strike w:val="0"/>
        <w:dstrike w:val="0"/>
        <w:color w:val="auto"/>
        <w:sz w:val="28"/>
        <w:szCs w:val="28"/>
        <w:u w:val="none"/>
        <w:effect w:val="none"/>
        <w:em w:val="none"/>
      </w:rPr>
    </w:lvl>
    <w:lvl w:ilvl="2">
      <w:start w:val="1"/>
      <w:numFmt w:val="decimal"/>
      <w:pStyle w:val="31010"/>
      <w:isLgl/>
      <w:suff w:val="space"/>
      <w:lvlText w:val="%1.%2.%3"/>
      <w:lvlJc w:val="left"/>
      <w:pPr>
        <w:ind w:left="0" w:firstLine="0"/>
      </w:pPr>
      <w:rPr>
        <w:rFonts w:ascii="Times New Roman" w:eastAsia="宋体" w:hAnsi="Times New Roman" w:cs="Times New Roman" w:hint="default"/>
        <w:b/>
        <w:i w:val="0"/>
        <w:strike w:val="0"/>
        <w:dstrike w:val="0"/>
        <w:color w:val="auto"/>
        <w:sz w:val="24"/>
        <w:szCs w:val="24"/>
        <w:u w:val="none"/>
        <w:effect w:val="none"/>
        <w:em w:val="none"/>
      </w:rPr>
    </w:lvl>
    <w:lvl w:ilvl="3">
      <w:start w:val="1"/>
      <w:numFmt w:val="decimal"/>
      <w:isLgl/>
      <w:suff w:val="space"/>
      <w:lvlText w:val="%1.%2.%3.%4"/>
      <w:lvlJc w:val="left"/>
      <w:pPr>
        <w:ind w:left="0" w:firstLine="0"/>
      </w:pPr>
      <w:rPr>
        <w:rFonts w:ascii="Times New Roman" w:eastAsia="宋体" w:hAnsi="Times New Roman" w:cs="Times New Roman" w:hint="default"/>
        <w:b/>
        <w:i w:val="0"/>
        <w:sz w:val="24"/>
        <w:szCs w:val="24"/>
      </w:rPr>
    </w:lvl>
    <w:lvl w:ilvl="4">
      <w:start w:val="1"/>
      <w:numFmt w:val="decimal"/>
      <w:isLgl/>
      <w:suff w:val="space"/>
      <w:lvlText w:val="%2.%3.%4.%5"/>
      <w:lvlJc w:val="left"/>
      <w:pPr>
        <w:ind w:left="0" w:firstLine="0"/>
      </w:pPr>
      <w:rPr>
        <w:rFonts w:ascii="Times New Roman" w:eastAsia="宋体" w:hAnsi="Times New Roman" w:cs="Times New Roman" w:hint="default"/>
        <w:b w:val="0"/>
        <w:i w:val="0"/>
        <w:sz w:val="24"/>
        <w:szCs w:val="24"/>
      </w:rPr>
    </w:lvl>
    <w:lvl w:ilvl="5">
      <w:start w:val="1"/>
      <w:numFmt w:val="none"/>
      <w:isLgl/>
      <w:lvlText w:val=""/>
      <w:lvlJc w:val="left"/>
      <w:pPr>
        <w:tabs>
          <w:tab w:val="num" w:pos="0"/>
        </w:tabs>
        <w:ind w:left="0" w:firstLine="0"/>
      </w:pPr>
      <w:rPr>
        <w:rFonts w:hint="eastAsia"/>
      </w:rPr>
    </w:lvl>
    <w:lvl w:ilvl="6">
      <w:start w:val="1"/>
      <w:numFmt w:val="none"/>
      <w:isLgl/>
      <w:lvlText w:val=""/>
      <w:lvlJc w:val="left"/>
      <w:pPr>
        <w:tabs>
          <w:tab w:val="num" w:pos="0"/>
        </w:tabs>
        <w:ind w:left="0" w:firstLine="0"/>
      </w:pPr>
      <w:rPr>
        <w:rFonts w:hint="eastAsia"/>
      </w:rPr>
    </w:lvl>
    <w:lvl w:ilvl="7">
      <w:start w:val="1"/>
      <w:numFmt w:val="decimal"/>
      <w:lvlRestart w:val="1"/>
      <w:isLgl/>
      <w:suff w:val="space"/>
      <w:lvlText w:val="表%1-%8"/>
      <w:lvlJc w:val="left"/>
      <w:pPr>
        <w:ind w:left="2700" w:firstLine="0"/>
      </w:pPr>
      <w:rPr>
        <w:rFonts w:ascii="Times New Roman" w:eastAsia="宋体" w:hAnsi="Times New Roman" w:cs="Times New Roman" w:hint="default"/>
        <w:sz w:val="24"/>
        <w:szCs w:val="24"/>
      </w:rPr>
    </w:lvl>
    <w:lvl w:ilvl="8">
      <w:start w:val="1"/>
      <w:numFmt w:val="decimal"/>
      <w:lvlRestart w:val="1"/>
      <w:isLgl/>
      <w:suff w:val="space"/>
      <w:lvlText w:val="图%1-%9"/>
      <w:lvlJc w:val="left"/>
      <w:pPr>
        <w:ind w:left="2700" w:firstLine="0"/>
      </w:pPr>
      <w:rPr>
        <w:rFonts w:hint="eastAsia"/>
        <w:sz w:val="24"/>
        <w:szCs w:val="24"/>
      </w:rPr>
    </w:lvl>
  </w:abstractNum>
  <w:abstractNum w:abstractNumId="140">
    <w:nsid w:val="481F0D7A"/>
    <w:multiLevelType w:val="hybridMultilevel"/>
    <w:tmpl w:val="55A648D8"/>
    <w:lvl w:ilvl="0" w:tplc="6A26A77E">
      <w:start w:val="1"/>
      <w:numFmt w:val="decimal"/>
      <w:pStyle w:val="Style8"/>
      <w:lvlText w:val="%1)"/>
      <w:lvlJc w:val="left"/>
      <w:pPr>
        <w:tabs>
          <w:tab w:val="num" w:pos="907"/>
        </w:tabs>
        <w:ind w:left="907" w:hanging="397"/>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41">
    <w:nsid w:val="482740F8"/>
    <w:multiLevelType w:val="hybridMultilevel"/>
    <w:tmpl w:val="3F2A8C62"/>
    <w:lvl w:ilvl="0" w:tplc="04090011">
      <w:start w:val="1"/>
      <w:numFmt w:val="bullet"/>
      <w:pStyle w:val="ListBullet0"/>
      <w:lvlText w:val=""/>
      <w:lvlJc w:val="left"/>
      <w:pPr>
        <w:tabs>
          <w:tab w:val="num" w:pos="780"/>
        </w:tabs>
        <w:ind w:left="780" w:hanging="420"/>
      </w:pPr>
      <w:rPr>
        <w:rFonts w:ascii="Times New Roman" w:hAnsi="Times New Roman" w:cs="Times New Roman" w:hint="default"/>
      </w:rPr>
    </w:lvl>
    <w:lvl w:ilvl="1" w:tplc="04090019">
      <w:start w:val="1"/>
      <w:numFmt w:val="bullet"/>
      <w:lvlText w:val=""/>
      <w:lvlJc w:val="left"/>
      <w:pPr>
        <w:tabs>
          <w:tab w:val="num" w:pos="1200"/>
        </w:tabs>
        <w:ind w:left="1200" w:hanging="420"/>
      </w:pPr>
      <w:rPr>
        <w:rFonts w:ascii="Times New Roman" w:hAnsi="Times New Roman" w:cs="Times New Roman" w:hint="default"/>
      </w:rPr>
    </w:lvl>
    <w:lvl w:ilvl="2" w:tplc="0409001B">
      <w:start w:val="1"/>
      <w:numFmt w:val="bullet"/>
      <w:lvlText w:val=""/>
      <w:lvlJc w:val="left"/>
      <w:pPr>
        <w:tabs>
          <w:tab w:val="num" w:pos="1620"/>
        </w:tabs>
        <w:ind w:left="1620" w:hanging="420"/>
      </w:pPr>
      <w:rPr>
        <w:rFonts w:ascii="Times New Roman" w:hAnsi="Times New Roman" w:cs="Times New Roman" w:hint="default"/>
      </w:rPr>
    </w:lvl>
    <w:lvl w:ilvl="3" w:tplc="0409000F">
      <w:start w:val="1"/>
      <w:numFmt w:val="bullet"/>
      <w:lvlText w:val=""/>
      <w:lvlJc w:val="left"/>
      <w:pPr>
        <w:tabs>
          <w:tab w:val="num" w:pos="2040"/>
        </w:tabs>
        <w:ind w:left="2040" w:hanging="420"/>
      </w:pPr>
      <w:rPr>
        <w:rFonts w:ascii="Times New Roman" w:hAnsi="Times New Roman" w:cs="Times New Roman" w:hint="default"/>
      </w:rPr>
    </w:lvl>
    <w:lvl w:ilvl="4" w:tplc="04090019">
      <w:start w:val="1"/>
      <w:numFmt w:val="bullet"/>
      <w:lvlText w:val=""/>
      <w:lvlJc w:val="left"/>
      <w:pPr>
        <w:tabs>
          <w:tab w:val="num" w:pos="2460"/>
        </w:tabs>
        <w:ind w:left="2460" w:hanging="420"/>
      </w:pPr>
      <w:rPr>
        <w:rFonts w:ascii="Times New Roman" w:hAnsi="Times New Roman" w:cs="Times New Roman" w:hint="default"/>
      </w:rPr>
    </w:lvl>
    <w:lvl w:ilvl="5" w:tplc="0409001B">
      <w:start w:val="1"/>
      <w:numFmt w:val="bullet"/>
      <w:lvlText w:val=""/>
      <w:lvlJc w:val="left"/>
      <w:pPr>
        <w:tabs>
          <w:tab w:val="num" w:pos="2880"/>
        </w:tabs>
        <w:ind w:left="2880" w:hanging="420"/>
      </w:pPr>
      <w:rPr>
        <w:rFonts w:ascii="Times New Roman" w:hAnsi="Times New Roman" w:cs="Times New Roman" w:hint="default"/>
      </w:rPr>
    </w:lvl>
    <w:lvl w:ilvl="6" w:tplc="0409000F">
      <w:start w:val="1"/>
      <w:numFmt w:val="bullet"/>
      <w:lvlText w:val=""/>
      <w:lvlJc w:val="left"/>
      <w:pPr>
        <w:tabs>
          <w:tab w:val="num" w:pos="3300"/>
        </w:tabs>
        <w:ind w:left="3300" w:hanging="420"/>
      </w:pPr>
      <w:rPr>
        <w:rFonts w:ascii="Times New Roman" w:hAnsi="Times New Roman" w:cs="Times New Roman" w:hint="default"/>
      </w:rPr>
    </w:lvl>
    <w:lvl w:ilvl="7" w:tplc="04090019">
      <w:start w:val="1"/>
      <w:numFmt w:val="bullet"/>
      <w:lvlText w:val=""/>
      <w:lvlJc w:val="left"/>
      <w:pPr>
        <w:tabs>
          <w:tab w:val="num" w:pos="3720"/>
        </w:tabs>
        <w:ind w:left="3720" w:hanging="420"/>
      </w:pPr>
      <w:rPr>
        <w:rFonts w:ascii="Times New Roman" w:hAnsi="Times New Roman" w:cs="Times New Roman" w:hint="default"/>
      </w:rPr>
    </w:lvl>
    <w:lvl w:ilvl="8" w:tplc="0409001B">
      <w:start w:val="1"/>
      <w:numFmt w:val="bullet"/>
      <w:lvlText w:val=""/>
      <w:lvlJc w:val="left"/>
      <w:pPr>
        <w:tabs>
          <w:tab w:val="num" w:pos="4140"/>
        </w:tabs>
        <w:ind w:left="4140" w:hanging="420"/>
      </w:pPr>
      <w:rPr>
        <w:rFonts w:ascii="Times New Roman" w:hAnsi="Times New Roman" w:cs="Times New Roman" w:hint="default"/>
      </w:rPr>
    </w:lvl>
  </w:abstractNum>
  <w:abstractNum w:abstractNumId="142">
    <w:nsid w:val="490B65B9"/>
    <w:multiLevelType w:val="hybridMultilevel"/>
    <w:tmpl w:val="2214B29A"/>
    <w:lvl w:ilvl="0" w:tplc="FFFFFFFF">
      <w:start w:val="1"/>
      <w:numFmt w:val="lowerLetter"/>
      <w:pStyle w:val="affa"/>
      <w:lvlText w:val="%1)"/>
      <w:lvlJc w:val="left"/>
      <w:pPr>
        <w:tabs>
          <w:tab w:val="num" w:pos="0"/>
        </w:tabs>
        <w:ind w:left="341" w:hanging="341"/>
      </w:pPr>
      <w:rPr>
        <w:rFont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43">
    <w:nsid w:val="4A171051"/>
    <w:multiLevelType w:val="multilevel"/>
    <w:tmpl w:val="4A17105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4">
    <w:nsid w:val="4AE211DC"/>
    <w:multiLevelType w:val="hybridMultilevel"/>
    <w:tmpl w:val="C3B0A874"/>
    <w:lvl w:ilvl="0" w:tplc="FFFFFFFF">
      <w:start w:val="1"/>
      <w:numFmt w:val="bullet"/>
      <w:pStyle w:val="1Heading0FLevel1Level11h1IIIHeading1H1-Headin1"/>
      <w:lvlText w:val=""/>
      <w:lvlJc w:val="left"/>
      <w:pPr>
        <w:tabs>
          <w:tab w:val="num" w:pos="902"/>
        </w:tabs>
        <w:ind w:left="902" w:hanging="420"/>
      </w:pPr>
      <w:rPr>
        <w:rFonts w:ascii="Wingdings" w:hAnsi="Wingdings" w:hint="default"/>
      </w:rPr>
    </w:lvl>
    <w:lvl w:ilvl="1" w:tplc="FFFFFFFF" w:tentative="1">
      <w:start w:val="1"/>
      <w:numFmt w:val="bullet"/>
      <w:lvlText w:val=""/>
      <w:lvlJc w:val="left"/>
      <w:pPr>
        <w:tabs>
          <w:tab w:val="num" w:pos="1322"/>
        </w:tabs>
        <w:ind w:left="1322" w:hanging="420"/>
      </w:pPr>
      <w:rPr>
        <w:rFonts w:ascii="Wingdings" w:hAnsi="Wingdings" w:hint="default"/>
      </w:rPr>
    </w:lvl>
    <w:lvl w:ilvl="2" w:tplc="FFFFFFFF" w:tentative="1">
      <w:start w:val="1"/>
      <w:numFmt w:val="bullet"/>
      <w:lvlText w:val=""/>
      <w:lvlJc w:val="left"/>
      <w:pPr>
        <w:tabs>
          <w:tab w:val="num" w:pos="1742"/>
        </w:tabs>
        <w:ind w:left="1742" w:hanging="420"/>
      </w:pPr>
      <w:rPr>
        <w:rFonts w:ascii="Wingdings" w:hAnsi="Wingdings" w:hint="default"/>
      </w:rPr>
    </w:lvl>
    <w:lvl w:ilvl="3" w:tplc="FFFFFFFF" w:tentative="1">
      <w:start w:val="1"/>
      <w:numFmt w:val="bullet"/>
      <w:lvlText w:val=""/>
      <w:lvlJc w:val="left"/>
      <w:pPr>
        <w:tabs>
          <w:tab w:val="num" w:pos="2162"/>
        </w:tabs>
        <w:ind w:left="2162" w:hanging="420"/>
      </w:pPr>
      <w:rPr>
        <w:rFonts w:ascii="Wingdings" w:hAnsi="Wingdings" w:hint="default"/>
      </w:rPr>
    </w:lvl>
    <w:lvl w:ilvl="4" w:tplc="FFFFFFFF" w:tentative="1">
      <w:start w:val="1"/>
      <w:numFmt w:val="bullet"/>
      <w:lvlText w:val=""/>
      <w:lvlJc w:val="left"/>
      <w:pPr>
        <w:tabs>
          <w:tab w:val="num" w:pos="2582"/>
        </w:tabs>
        <w:ind w:left="2582" w:hanging="420"/>
      </w:pPr>
      <w:rPr>
        <w:rFonts w:ascii="Wingdings" w:hAnsi="Wingdings" w:hint="default"/>
      </w:rPr>
    </w:lvl>
    <w:lvl w:ilvl="5" w:tplc="FFFFFFFF" w:tentative="1">
      <w:start w:val="1"/>
      <w:numFmt w:val="bullet"/>
      <w:lvlText w:val=""/>
      <w:lvlJc w:val="left"/>
      <w:pPr>
        <w:tabs>
          <w:tab w:val="num" w:pos="3002"/>
        </w:tabs>
        <w:ind w:left="3002" w:hanging="420"/>
      </w:pPr>
      <w:rPr>
        <w:rFonts w:ascii="Wingdings" w:hAnsi="Wingdings" w:hint="default"/>
      </w:rPr>
    </w:lvl>
    <w:lvl w:ilvl="6" w:tplc="FFFFFFFF" w:tentative="1">
      <w:start w:val="1"/>
      <w:numFmt w:val="bullet"/>
      <w:lvlText w:val=""/>
      <w:lvlJc w:val="left"/>
      <w:pPr>
        <w:tabs>
          <w:tab w:val="num" w:pos="3422"/>
        </w:tabs>
        <w:ind w:left="3422" w:hanging="420"/>
      </w:pPr>
      <w:rPr>
        <w:rFonts w:ascii="Wingdings" w:hAnsi="Wingdings" w:hint="default"/>
      </w:rPr>
    </w:lvl>
    <w:lvl w:ilvl="7" w:tplc="FFFFFFFF" w:tentative="1">
      <w:start w:val="1"/>
      <w:numFmt w:val="bullet"/>
      <w:lvlText w:val=""/>
      <w:lvlJc w:val="left"/>
      <w:pPr>
        <w:tabs>
          <w:tab w:val="num" w:pos="3842"/>
        </w:tabs>
        <w:ind w:left="3842" w:hanging="420"/>
      </w:pPr>
      <w:rPr>
        <w:rFonts w:ascii="Wingdings" w:hAnsi="Wingdings" w:hint="default"/>
      </w:rPr>
    </w:lvl>
    <w:lvl w:ilvl="8" w:tplc="FFFFFFFF" w:tentative="1">
      <w:start w:val="1"/>
      <w:numFmt w:val="bullet"/>
      <w:lvlText w:val=""/>
      <w:lvlJc w:val="left"/>
      <w:pPr>
        <w:tabs>
          <w:tab w:val="num" w:pos="4262"/>
        </w:tabs>
        <w:ind w:left="4262" w:hanging="420"/>
      </w:pPr>
      <w:rPr>
        <w:rFonts w:ascii="Wingdings" w:hAnsi="Wingdings" w:hint="default"/>
      </w:rPr>
    </w:lvl>
  </w:abstractNum>
  <w:abstractNum w:abstractNumId="145">
    <w:nsid w:val="4AE628BA"/>
    <w:multiLevelType w:val="hybridMultilevel"/>
    <w:tmpl w:val="69E85420"/>
    <w:lvl w:ilvl="0" w:tplc="9FDC4F04">
      <w:numFmt w:val="decimal"/>
      <w:pStyle w:val="affb"/>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146">
    <w:nsid w:val="4AF31D51"/>
    <w:multiLevelType w:val="hybridMultilevel"/>
    <w:tmpl w:val="3AA2E36A"/>
    <w:lvl w:ilvl="0" w:tplc="FFFFFFFF">
      <w:start w:val="1"/>
      <w:numFmt w:val="bullet"/>
      <w:pStyle w:val="CL1"/>
      <w:lvlText w:val=""/>
      <w:lvlJc w:val="left"/>
      <w:pPr>
        <w:tabs>
          <w:tab w:val="num" w:pos="987"/>
        </w:tabs>
        <w:ind w:left="987" w:hanging="420"/>
      </w:pPr>
      <w:rPr>
        <w:rFonts w:ascii="Times New Roman" w:hAnsi="Times New Roman" w:cs="Times New Roman" w:hint="default"/>
        <w:lang w:eastAsia="zh-CN"/>
      </w:rPr>
    </w:lvl>
    <w:lvl w:ilvl="1" w:tplc="FFFFFFFF">
      <w:start w:val="1"/>
      <w:numFmt w:val="bullet"/>
      <w:lvlText w:val=""/>
      <w:lvlJc w:val="left"/>
      <w:pPr>
        <w:tabs>
          <w:tab w:val="num" w:pos="1407"/>
        </w:tabs>
        <w:ind w:left="1407" w:hanging="420"/>
      </w:pPr>
      <w:rPr>
        <w:rFonts w:ascii="Times New Roman" w:hAnsi="Times New Roman" w:cs="Times New Roman" w:hint="default"/>
      </w:rPr>
    </w:lvl>
    <w:lvl w:ilvl="2" w:tplc="FFFFFFFF">
      <w:start w:val="1"/>
      <w:numFmt w:val="bullet"/>
      <w:lvlText w:val=""/>
      <w:lvlJc w:val="left"/>
      <w:pPr>
        <w:tabs>
          <w:tab w:val="num" w:pos="1827"/>
        </w:tabs>
        <w:ind w:left="1827" w:hanging="420"/>
      </w:pPr>
      <w:rPr>
        <w:rFonts w:ascii="Times New Roman" w:hAnsi="Times New Roman" w:cs="Times New Roman" w:hint="default"/>
      </w:rPr>
    </w:lvl>
    <w:lvl w:ilvl="3" w:tplc="FFFFFFFF">
      <w:start w:val="1"/>
      <w:numFmt w:val="bullet"/>
      <w:lvlText w:val=""/>
      <w:lvlJc w:val="left"/>
      <w:pPr>
        <w:tabs>
          <w:tab w:val="num" w:pos="2247"/>
        </w:tabs>
        <w:ind w:left="2247" w:hanging="420"/>
      </w:pPr>
      <w:rPr>
        <w:rFonts w:ascii="Times New Roman" w:hAnsi="Times New Roman" w:cs="Times New Roman" w:hint="default"/>
      </w:rPr>
    </w:lvl>
    <w:lvl w:ilvl="4" w:tplc="FFFFFFFF">
      <w:start w:val="1"/>
      <w:numFmt w:val="bullet"/>
      <w:lvlText w:val=""/>
      <w:lvlJc w:val="left"/>
      <w:pPr>
        <w:tabs>
          <w:tab w:val="num" w:pos="2667"/>
        </w:tabs>
        <w:ind w:left="2667" w:hanging="420"/>
      </w:pPr>
      <w:rPr>
        <w:rFonts w:ascii="Times New Roman" w:hAnsi="Times New Roman" w:cs="Times New Roman" w:hint="default"/>
      </w:rPr>
    </w:lvl>
    <w:lvl w:ilvl="5" w:tplc="FFFFFFFF">
      <w:start w:val="1"/>
      <w:numFmt w:val="bullet"/>
      <w:lvlText w:val=""/>
      <w:lvlJc w:val="left"/>
      <w:pPr>
        <w:tabs>
          <w:tab w:val="num" w:pos="3087"/>
        </w:tabs>
        <w:ind w:left="3087" w:hanging="420"/>
      </w:pPr>
      <w:rPr>
        <w:rFonts w:ascii="Times New Roman" w:hAnsi="Times New Roman" w:cs="Times New Roman" w:hint="default"/>
      </w:rPr>
    </w:lvl>
    <w:lvl w:ilvl="6" w:tplc="FFFFFFFF">
      <w:start w:val="1"/>
      <w:numFmt w:val="bullet"/>
      <w:lvlText w:val=""/>
      <w:lvlJc w:val="left"/>
      <w:pPr>
        <w:tabs>
          <w:tab w:val="num" w:pos="3507"/>
        </w:tabs>
        <w:ind w:left="3507" w:hanging="420"/>
      </w:pPr>
      <w:rPr>
        <w:rFonts w:ascii="Times New Roman" w:hAnsi="Times New Roman" w:cs="Times New Roman" w:hint="default"/>
      </w:rPr>
    </w:lvl>
    <w:lvl w:ilvl="7" w:tplc="FFFFFFFF">
      <w:start w:val="1"/>
      <w:numFmt w:val="bullet"/>
      <w:lvlText w:val=""/>
      <w:lvlJc w:val="left"/>
      <w:pPr>
        <w:tabs>
          <w:tab w:val="num" w:pos="3927"/>
        </w:tabs>
        <w:ind w:left="3927" w:hanging="420"/>
      </w:pPr>
      <w:rPr>
        <w:rFonts w:ascii="Times New Roman" w:hAnsi="Times New Roman" w:cs="Times New Roman" w:hint="default"/>
      </w:rPr>
    </w:lvl>
    <w:lvl w:ilvl="8" w:tplc="FFFFFFFF">
      <w:start w:val="1"/>
      <w:numFmt w:val="bullet"/>
      <w:lvlText w:val=""/>
      <w:lvlJc w:val="left"/>
      <w:pPr>
        <w:tabs>
          <w:tab w:val="num" w:pos="4347"/>
        </w:tabs>
        <w:ind w:left="4347" w:hanging="420"/>
      </w:pPr>
      <w:rPr>
        <w:rFonts w:ascii="Times New Roman" w:hAnsi="Times New Roman" w:cs="Times New Roman" w:hint="default"/>
      </w:rPr>
    </w:lvl>
  </w:abstractNum>
  <w:abstractNum w:abstractNumId="147">
    <w:nsid w:val="4BE256F6"/>
    <w:multiLevelType w:val="multilevel"/>
    <w:tmpl w:val="4BE256F6"/>
    <w:lvl w:ilvl="0">
      <w:start w:val="1"/>
      <w:numFmt w:val="decimal"/>
      <w:pStyle w:val="60"/>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8">
    <w:nsid w:val="4D69794F"/>
    <w:multiLevelType w:val="hybridMultilevel"/>
    <w:tmpl w:val="B2588BF4"/>
    <w:lvl w:ilvl="0" w:tplc="DCA41C58">
      <w:numFmt w:val="decimal"/>
      <w:pStyle w:val="1c"/>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149">
    <w:nsid w:val="4E0A0819"/>
    <w:multiLevelType w:val="singleLevel"/>
    <w:tmpl w:val="28B28490"/>
    <w:lvl w:ilvl="0">
      <w:start w:val="1"/>
      <w:numFmt w:val="decimal"/>
      <w:pStyle w:val="CellNumber"/>
      <w:lvlText w:val="(%1) "/>
      <w:lvlJc w:val="left"/>
      <w:pPr>
        <w:tabs>
          <w:tab w:val="num" w:pos="1080"/>
        </w:tabs>
        <w:ind w:left="1080" w:hanging="360"/>
      </w:pPr>
      <w:rPr>
        <w:rFonts w:ascii="Times New Roman" w:hAnsi="Times New Roman" w:cs="Times New Roman" w:hint="default"/>
        <w:b w:val="0"/>
        <w:i w:val="0"/>
        <w:sz w:val="20"/>
      </w:rPr>
    </w:lvl>
  </w:abstractNum>
  <w:abstractNum w:abstractNumId="150">
    <w:nsid w:val="4E752298"/>
    <w:multiLevelType w:val="singleLevel"/>
    <w:tmpl w:val="4F0C0250"/>
    <w:styleLink w:val="1111111"/>
    <w:lvl w:ilvl="0">
      <w:start w:val="1"/>
      <w:numFmt w:val="decimal"/>
      <w:pStyle w:val="affc"/>
      <w:lvlText w:val="%1）"/>
      <w:lvlJc w:val="left"/>
      <w:pPr>
        <w:tabs>
          <w:tab w:val="num" w:pos="1287"/>
        </w:tabs>
        <w:ind w:left="851" w:hanging="284"/>
      </w:pPr>
      <w:rPr>
        <w:rFonts w:ascii="Times New Roman" w:hAnsi="Times New Roman" w:cs="Times New Roman" w:hint="default"/>
        <w:b/>
        <w:i w:val="0"/>
        <w:sz w:val="28"/>
      </w:rPr>
    </w:lvl>
  </w:abstractNum>
  <w:abstractNum w:abstractNumId="151">
    <w:nsid w:val="4EFF5F4A"/>
    <w:multiLevelType w:val="hybridMultilevel"/>
    <w:tmpl w:val="B38C8F42"/>
    <w:styleLink w:val="1110"/>
    <w:lvl w:ilvl="0" w:tplc="FFFFFFFF">
      <w:start w:val="1"/>
      <w:numFmt w:val="bullet"/>
      <w:lvlText w:val=""/>
      <w:lvlJc w:val="left"/>
      <w:pPr>
        <w:ind w:left="1260" w:hanging="420"/>
      </w:pPr>
      <w:rPr>
        <w:rFonts w:ascii="Wingdings" w:hAnsi="Wingdings" w:hint="default"/>
      </w:rPr>
    </w:lvl>
    <w:lvl w:ilvl="1" w:tplc="FFFFFFFF">
      <w:start w:val="1"/>
      <w:numFmt w:val="bullet"/>
      <w:lvlText w:val=""/>
      <w:lvlJc w:val="left"/>
      <w:pPr>
        <w:ind w:left="1680" w:hanging="420"/>
      </w:pPr>
      <w:rPr>
        <w:rFonts w:ascii="Wingdings" w:hAnsi="Wingdings" w:hint="default"/>
      </w:rPr>
    </w:lvl>
    <w:lvl w:ilvl="2" w:tplc="FFFFFFFF" w:tentative="1">
      <w:start w:val="1"/>
      <w:numFmt w:val="bullet"/>
      <w:lvlText w:val=""/>
      <w:lvlJc w:val="left"/>
      <w:pPr>
        <w:ind w:left="2100" w:hanging="420"/>
      </w:pPr>
      <w:rPr>
        <w:rFonts w:ascii="Wingdings" w:hAnsi="Wingdings" w:hint="default"/>
      </w:rPr>
    </w:lvl>
    <w:lvl w:ilvl="3" w:tplc="FFFFFFFF" w:tentative="1">
      <w:start w:val="1"/>
      <w:numFmt w:val="bullet"/>
      <w:lvlText w:val=""/>
      <w:lvlJc w:val="left"/>
      <w:pPr>
        <w:ind w:left="2520" w:hanging="420"/>
      </w:pPr>
      <w:rPr>
        <w:rFonts w:ascii="Wingdings" w:hAnsi="Wingdings" w:hint="default"/>
      </w:rPr>
    </w:lvl>
    <w:lvl w:ilvl="4" w:tplc="FFFFFFFF" w:tentative="1">
      <w:start w:val="1"/>
      <w:numFmt w:val="bullet"/>
      <w:lvlText w:val=""/>
      <w:lvlJc w:val="left"/>
      <w:pPr>
        <w:ind w:left="2940" w:hanging="420"/>
      </w:pPr>
      <w:rPr>
        <w:rFonts w:ascii="Wingdings" w:hAnsi="Wingdings" w:hint="default"/>
      </w:rPr>
    </w:lvl>
    <w:lvl w:ilvl="5" w:tplc="FFFFFFFF" w:tentative="1">
      <w:start w:val="1"/>
      <w:numFmt w:val="bullet"/>
      <w:lvlText w:val=""/>
      <w:lvlJc w:val="left"/>
      <w:pPr>
        <w:ind w:left="3360" w:hanging="420"/>
      </w:pPr>
      <w:rPr>
        <w:rFonts w:ascii="Wingdings" w:hAnsi="Wingdings" w:hint="default"/>
      </w:rPr>
    </w:lvl>
    <w:lvl w:ilvl="6" w:tplc="FFFFFFFF" w:tentative="1">
      <w:start w:val="1"/>
      <w:numFmt w:val="bullet"/>
      <w:lvlText w:val=""/>
      <w:lvlJc w:val="left"/>
      <w:pPr>
        <w:ind w:left="3780" w:hanging="420"/>
      </w:pPr>
      <w:rPr>
        <w:rFonts w:ascii="Wingdings" w:hAnsi="Wingdings" w:hint="default"/>
      </w:rPr>
    </w:lvl>
    <w:lvl w:ilvl="7" w:tplc="FFFFFFFF" w:tentative="1">
      <w:start w:val="1"/>
      <w:numFmt w:val="bullet"/>
      <w:lvlText w:val=""/>
      <w:lvlJc w:val="left"/>
      <w:pPr>
        <w:ind w:left="4200" w:hanging="420"/>
      </w:pPr>
      <w:rPr>
        <w:rFonts w:ascii="Wingdings" w:hAnsi="Wingdings" w:hint="default"/>
      </w:rPr>
    </w:lvl>
    <w:lvl w:ilvl="8" w:tplc="FFFFFFFF" w:tentative="1">
      <w:start w:val="1"/>
      <w:numFmt w:val="bullet"/>
      <w:lvlText w:val=""/>
      <w:lvlJc w:val="left"/>
      <w:pPr>
        <w:ind w:left="4620" w:hanging="420"/>
      </w:pPr>
      <w:rPr>
        <w:rFonts w:ascii="Wingdings" w:hAnsi="Wingdings" w:hint="default"/>
      </w:rPr>
    </w:lvl>
  </w:abstractNum>
  <w:abstractNum w:abstractNumId="152">
    <w:nsid w:val="4F2D3CBA"/>
    <w:multiLevelType w:val="multilevel"/>
    <w:tmpl w:val="EFA4108A"/>
    <w:lvl w:ilvl="0">
      <w:start w:val="1"/>
      <w:numFmt w:val="lowerLetter"/>
      <w:pStyle w:val="IBL"/>
      <w:lvlText w:val="%1)"/>
      <w:lvlJc w:val="left"/>
      <w:pPr>
        <w:tabs>
          <w:tab w:val="num" w:pos="360"/>
        </w:tabs>
        <w:ind w:left="284" w:hanging="284"/>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4F761508"/>
    <w:multiLevelType w:val="multilevel"/>
    <w:tmpl w:val="BF86F9D0"/>
    <w:lvl w:ilvl="0">
      <w:start w:val="1"/>
      <w:numFmt w:val="decimal"/>
      <w:pStyle w:val="1NormalFontHelveticaBoldSpaceBefore12ptNotBo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571"/>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54">
    <w:nsid w:val="4F9A7BA6"/>
    <w:multiLevelType w:val="hybridMultilevel"/>
    <w:tmpl w:val="B25AB4A4"/>
    <w:styleLink w:val="28"/>
    <w:lvl w:ilvl="0" w:tplc="0409000D">
      <w:numFmt w:val="decimal"/>
      <w:lvlText w:val=""/>
      <w:lvlJc w:val="left"/>
      <w:pPr>
        <w:ind w:left="0" w:firstLine="0"/>
      </w:pPr>
    </w:lvl>
    <w:lvl w:ilvl="1" w:tplc="04090003">
      <w:numFmt w:val="decimal"/>
      <w:lvlText w:val=""/>
      <w:lvlJc w:val="left"/>
      <w:pPr>
        <w:ind w:left="0" w:firstLine="0"/>
      </w:pPr>
    </w:lvl>
    <w:lvl w:ilvl="2" w:tplc="04090005">
      <w:numFmt w:val="decimal"/>
      <w:lvlText w:val=""/>
      <w:lvlJc w:val="left"/>
      <w:pPr>
        <w:ind w:left="0" w:firstLine="0"/>
      </w:pPr>
    </w:lvl>
    <w:lvl w:ilvl="3" w:tplc="04090001">
      <w:numFmt w:val="decimal"/>
      <w:lvlText w:val=""/>
      <w:lvlJc w:val="left"/>
      <w:pPr>
        <w:ind w:left="0" w:firstLine="0"/>
      </w:pPr>
    </w:lvl>
    <w:lvl w:ilvl="4" w:tplc="04090003">
      <w:numFmt w:val="decimal"/>
      <w:lvlText w:val=""/>
      <w:lvlJc w:val="left"/>
      <w:pPr>
        <w:ind w:left="0" w:firstLine="0"/>
      </w:pPr>
    </w:lvl>
    <w:lvl w:ilvl="5" w:tplc="04090005">
      <w:numFmt w:val="decimal"/>
      <w:lvlText w:val=""/>
      <w:lvlJc w:val="left"/>
      <w:pPr>
        <w:ind w:left="0" w:firstLine="0"/>
      </w:pPr>
    </w:lvl>
    <w:lvl w:ilvl="6" w:tplc="04090001">
      <w:numFmt w:val="decimal"/>
      <w:lvlText w:val=""/>
      <w:lvlJc w:val="left"/>
      <w:pPr>
        <w:ind w:left="0" w:firstLine="0"/>
      </w:pPr>
    </w:lvl>
    <w:lvl w:ilvl="7" w:tplc="04090003">
      <w:numFmt w:val="decimal"/>
      <w:lvlText w:val=""/>
      <w:lvlJc w:val="left"/>
      <w:pPr>
        <w:ind w:left="0" w:firstLine="0"/>
      </w:pPr>
    </w:lvl>
    <w:lvl w:ilvl="8" w:tplc="04090005">
      <w:numFmt w:val="decimal"/>
      <w:lvlText w:val=""/>
      <w:lvlJc w:val="left"/>
      <w:pPr>
        <w:ind w:left="0" w:firstLine="0"/>
      </w:pPr>
    </w:lvl>
  </w:abstractNum>
  <w:abstractNum w:abstractNumId="155">
    <w:nsid w:val="4FC15FAF"/>
    <w:multiLevelType w:val="singleLevel"/>
    <w:tmpl w:val="1CE83AD0"/>
    <w:lvl w:ilvl="0">
      <w:start w:val="1"/>
      <w:numFmt w:val="none"/>
      <w:pStyle w:val="Header-portrait"/>
      <w:lvlText w:val="Document Release Number:"/>
      <w:lvlJc w:val="left"/>
      <w:pPr>
        <w:tabs>
          <w:tab w:val="num" w:pos="3600"/>
        </w:tabs>
        <w:ind w:left="1080" w:hanging="360"/>
      </w:pPr>
      <w:rPr>
        <w:rFonts w:ascii="Times New Roman" w:hAnsi="Times New Roman" w:hint="default"/>
        <w:b w:val="0"/>
        <w:i w:val="0"/>
        <w:sz w:val="24"/>
      </w:rPr>
    </w:lvl>
  </w:abstractNum>
  <w:abstractNum w:abstractNumId="156">
    <w:nsid w:val="4FE41935"/>
    <w:multiLevelType w:val="multilevel"/>
    <w:tmpl w:val="4FE4193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7">
    <w:nsid w:val="502C5E41"/>
    <w:multiLevelType w:val="multilevel"/>
    <w:tmpl w:val="F91A2290"/>
    <w:lvl w:ilvl="0">
      <w:start w:val="1"/>
      <w:numFmt w:val="decimal"/>
      <w:pStyle w:val="YJBT1"/>
      <w:suff w:val="space"/>
      <w:lvlText w:val="%1、"/>
      <w:lvlJc w:val="left"/>
      <w:pPr>
        <w:ind w:left="0" w:firstLine="0"/>
      </w:pPr>
    </w:lvl>
    <w:lvl w:ilvl="1">
      <w:start w:val="1"/>
      <w:numFmt w:val="decimal"/>
      <w:pStyle w:val="YJBT2"/>
      <w:suff w:val="space"/>
      <w:lvlText w:val="%1.%2"/>
      <w:lvlJc w:val="left"/>
      <w:pPr>
        <w:ind w:left="0" w:firstLine="170"/>
      </w:pPr>
    </w:lvl>
    <w:lvl w:ilvl="2">
      <w:start w:val="1"/>
      <w:numFmt w:val="decimal"/>
      <w:pStyle w:val="YJBT3"/>
      <w:suff w:val="space"/>
      <w:lvlText w:val="%1.%2.%3"/>
      <w:lvlJc w:val="right"/>
      <w:pPr>
        <w:ind w:left="0" w:firstLine="1134"/>
      </w:pPr>
    </w:lvl>
    <w:lvl w:ilvl="3">
      <w:start w:val="1"/>
      <w:numFmt w:val="decimal"/>
      <w:suff w:val="space"/>
      <w:lvlText w:val="%1.%2.%3.%4"/>
      <w:lvlJc w:val="left"/>
      <w:pPr>
        <w:ind w:left="0" w:firstLine="454"/>
      </w:pPr>
    </w:lvl>
    <w:lvl w:ilvl="4">
      <w:start w:val="1"/>
      <w:numFmt w:val="decimal"/>
      <w:pStyle w:val="YJBT5"/>
      <w:suff w:val="space"/>
      <w:lvlText w:val="%1.%2.%3.%4.%5"/>
      <w:lvlJc w:val="left"/>
      <w:pPr>
        <w:ind w:left="0" w:firstLine="737"/>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8">
    <w:nsid w:val="50731355"/>
    <w:multiLevelType w:val="hybridMultilevel"/>
    <w:tmpl w:val="8C146EB6"/>
    <w:lvl w:ilvl="0" w:tplc="FFFFFFFF">
      <w:numFmt w:val="decimal"/>
      <w:pStyle w:val="affd"/>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9">
    <w:nsid w:val="51A43861"/>
    <w:multiLevelType w:val="hybridMultilevel"/>
    <w:tmpl w:val="01649EBA"/>
    <w:lvl w:ilvl="0" w:tplc="458ED0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nsid w:val="528867F6"/>
    <w:multiLevelType w:val="hybridMultilevel"/>
    <w:tmpl w:val="3A74BF58"/>
    <w:styleLink w:val="1232111"/>
    <w:lvl w:ilvl="0" w:tplc="DA8A68A0">
      <w:numFmt w:val="decimal"/>
      <w:lvlText w:val=""/>
      <w:lvlJc w:val="left"/>
    </w:lvl>
    <w:lvl w:ilvl="1" w:tplc="D216377E">
      <w:numFmt w:val="decimal"/>
      <w:lvlText w:val=""/>
      <w:lvlJc w:val="left"/>
    </w:lvl>
    <w:lvl w:ilvl="2" w:tplc="6C0A294E">
      <w:numFmt w:val="decimal"/>
      <w:lvlText w:val=""/>
      <w:lvlJc w:val="left"/>
    </w:lvl>
    <w:lvl w:ilvl="3" w:tplc="1E2610D8">
      <w:numFmt w:val="decimal"/>
      <w:lvlText w:val=""/>
      <w:lvlJc w:val="left"/>
    </w:lvl>
    <w:lvl w:ilvl="4" w:tplc="77568CF0">
      <w:numFmt w:val="decimal"/>
      <w:pStyle w:val="affe"/>
      <w:lvlText w:val=""/>
      <w:lvlJc w:val="left"/>
    </w:lvl>
    <w:lvl w:ilvl="5" w:tplc="7C4835C2">
      <w:numFmt w:val="decimal"/>
      <w:lvlText w:val=""/>
      <w:lvlJc w:val="left"/>
    </w:lvl>
    <w:lvl w:ilvl="6" w:tplc="B0403A74">
      <w:numFmt w:val="decimal"/>
      <w:lvlText w:val=""/>
      <w:lvlJc w:val="left"/>
    </w:lvl>
    <w:lvl w:ilvl="7" w:tplc="D9F0662A">
      <w:numFmt w:val="decimal"/>
      <w:lvlText w:val=""/>
      <w:lvlJc w:val="left"/>
    </w:lvl>
    <w:lvl w:ilvl="8" w:tplc="AF2A92CC">
      <w:numFmt w:val="decimal"/>
      <w:lvlText w:val=""/>
      <w:lvlJc w:val="left"/>
    </w:lvl>
  </w:abstractNum>
  <w:abstractNum w:abstractNumId="161">
    <w:nsid w:val="544351E8"/>
    <w:multiLevelType w:val="hybridMultilevel"/>
    <w:tmpl w:val="F1D2BC48"/>
    <w:name w:val="WW8Num7"/>
    <w:styleLink w:val="1d"/>
    <w:lvl w:ilvl="0" w:tplc="FFFFFFFF">
      <w:numFmt w:val="decimal"/>
      <w:pStyle w:val="afff"/>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2">
    <w:nsid w:val="5495164A"/>
    <w:multiLevelType w:val="hybridMultilevel"/>
    <w:tmpl w:val="D3589436"/>
    <w:lvl w:ilvl="0" w:tplc="FFFFFFFF">
      <w:start w:val="1"/>
      <w:numFmt w:val="bullet"/>
      <w:pStyle w:val="70"/>
      <w:lvlText w:val=""/>
      <w:lvlJc w:val="left"/>
      <w:pPr>
        <w:tabs>
          <w:tab w:val="num" w:pos="820"/>
        </w:tabs>
        <w:ind w:left="820" w:hanging="420"/>
      </w:pPr>
      <w:rPr>
        <w:rFonts w:ascii="Wingdings" w:hAnsi="Wingdings" w:hint="default"/>
      </w:rPr>
    </w:lvl>
    <w:lvl w:ilvl="1" w:tplc="FFFFFFFF">
      <w:start w:val="1"/>
      <w:numFmt w:val="lowerLetter"/>
      <w:pStyle w:val="afff0"/>
      <w:lvlText w:val="%2)"/>
      <w:lvlJc w:val="left"/>
      <w:pPr>
        <w:tabs>
          <w:tab w:val="num" w:pos="840"/>
        </w:tabs>
        <w:ind w:left="840" w:hanging="420"/>
      </w:pPr>
    </w:lvl>
    <w:lvl w:ilvl="2" w:tplc="FFFFFFFF" w:tentative="1">
      <w:start w:val="1"/>
      <w:numFmt w:val="lowerRoman"/>
      <w:pStyle w:val="afff1"/>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63">
    <w:nsid w:val="549B7349"/>
    <w:multiLevelType w:val="singleLevel"/>
    <w:tmpl w:val="B6A44404"/>
    <w:styleLink w:val="1e"/>
    <w:lvl w:ilvl="0">
      <w:start w:val="1"/>
      <w:numFmt w:val="decimal"/>
      <w:pStyle w:val="1f"/>
      <w:lvlText w:val="%1)"/>
      <w:lvlJc w:val="left"/>
      <w:pPr>
        <w:tabs>
          <w:tab w:val="num" w:pos="984"/>
        </w:tabs>
        <w:ind w:left="964" w:hanging="340"/>
      </w:pPr>
      <w:rPr>
        <w:rFonts w:ascii="Times New Roman" w:hAnsi="Times New Roman" w:hint="default"/>
        <w:b/>
        <w:i w:val="0"/>
        <w:sz w:val="28"/>
      </w:rPr>
    </w:lvl>
  </w:abstractNum>
  <w:abstractNum w:abstractNumId="164">
    <w:nsid w:val="55172BEC"/>
    <w:multiLevelType w:val="hybridMultilevel"/>
    <w:tmpl w:val="6F86F554"/>
    <w:lvl w:ilvl="0" w:tplc="FFFFFFFF">
      <w:start w:val="1"/>
      <w:numFmt w:val="upperLetter"/>
      <w:pStyle w:val="afff2"/>
      <w:lvlText w:val="%1)"/>
      <w:lvlJc w:val="left"/>
      <w:pPr>
        <w:tabs>
          <w:tab w:val="num" w:pos="0"/>
        </w:tabs>
        <w:ind w:left="340" w:hanging="34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65">
    <w:nsid w:val="55333B3D"/>
    <w:multiLevelType w:val="hybridMultilevel"/>
    <w:tmpl w:val="8AF4277C"/>
    <w:lvl w:ilvl="0" w:tplc="0409000F">
      <w:start w:val="1"/>
      <w:numFmt w:val="decimal"/>
      <w:pStyle w:val="29"/>
      <w:lvlText w:val="%1)"/>
      <w:lvlJc w:val="left"/>
      <w:pPr>
        <w:ind w:left="900" w:hanging="420"/>
      </w:pPr>
      <w:rPr>
        <w:sz w:val="24"/>
        <w:szCs w:val="24"/>
      </w:rPr>
    </w:lvl>
    <w:lvl w:ilvl="1" w:tplc="04090019">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166">
    <w:nsid w:val="553F243A"/>
    <w:multiLevelType w:val="multilevel"/>
    <w:tmpl w:val="E9E80240"/>
    <w:lvl w:ilvl="0">
      <w:numFmt w:val="decimal"/>
      <w:pStyle w:val="1f0"/>
      <w:lvlText w:val=""/>
      <w:lvlJc w:val="left"/>
    </w:lvl>
    <w:lvl w:ilvl="1">
      <w:numFmt w:val="decimal"/>
      <w:pStyle w:val="113"/>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
    <w:nsid w:val="557C2AF5"/>
    <w:multiLevelType w:val="multilevel"/>
    <w:tmpl w:val="8E887FB2"/>
    <w:lvl w:ilvl="0">
      <w:start w:val="1"/>
      <w:numFmt w:val="decimal"/>
      <w:pStyle w:val="afff3"/>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68">
    <w:nsid w:val="55A972E1"/>
    <w:multiLevelType w:val="multilevel"/>
    <w:tmpl w:val="55A972E1"/>
    <w:lvl w:ilvl="0">
      <w:start w:val="1"/>
      <w:numFmt w:val="decimal"/>
      <w:lvlText w:val="%1."/>
      <w:lvlJc w:val="left"/>
      <w:pPr>
        <w:ind w:left="420" w:hanging="420"/>
      </w:pPr>
      <w:rPr>
        <w:rFonts w:ascii="Arial Unicode MS" w:eastAsia="宋体" w:hAnsi="Arial Unicode MS" w:hint="eastAsia"/>
        <w:b w:val="0"/>
        <w:i w:val="0"/>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9">
    <w:nsid w:val="55CF32AA"/>
    <w:multiLevelType w:val="hybridMultilevel"/>
    <w:tmpl w:val="965E39F6"/>
    <w:styleLink w:val="2a"/>
    <w:lvl w:ilvl="0" w:tplc="FFFFFFFF">
      <w:start w:val="1"/>
      <w:numFmt w:val="decimal"/>
      <w:lvlText w:val="图%1."/>
      <w:lvlJc w:val="left"/>
      <w:pPr>
        <w:tabs>
          <w:tab w:val="num" w:pos="170"/>
        </w:tabs>
        <w:ind w:left="0" w:firstLine="0"/>
      </w:pPr>
    </w:lvl>
    <w:lvl w:ilvl="1" w:tplc="FFFFFFFF">
      <w:start w:val="1"/>
      <w:numFmt w:val="decimal"/>
      <w:lvlText w:val="%2."/>
      <w:lvlJc w:val="left"/>
      <w:pPr>
        <w:tabs>
          <w:tab w:val="num" w:pos="1407"/>
        </w:tabs>
        <w:ind w:left="1407" w:hanging="42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70">
    <w:nsid w:val="55D75E4B"/>
    <w:multiLevelType w:val="hybridMultilevel"/>
    <w:tmpl w:val="6A8ABD58"/>
    <w:lvl w:ilvl="0" w:tplc="0409000B">
      <w:start w:val="1"/>
      <w:numFmt w:val="decimal"/>
      <w:pStyle w:val="CharChar3CharCharCharCharCharCharCharCharCharCharCharCharCharCharCharCharCharCharCharCharCharCharCharCharCharChar2"/>
      <w:lvlText w:val="%1)"/>
      <w:lvlJc w:val="left"/>
      <w:pPr>
        <w:tabs>
          <w:tab w:val="num" w:pos="420"/>
        </w:tabs>
        <w:ind w:left="420" w:hanging="420"/>
      </w:pPr>
    </w:lvl>
    <w:lvl w:ilvl="1" w:tplc="04090003">
      <w:start w:val="1"/>
      <w:numFmt w:val="bullet"/>
      <w:lvlText w:val=""/>
      <w:lvlJc w:val="left"/>
      <w:pPr>
        <w:tabs>
          <w:tab w:val="num" w:pos="987"/>
        </w:tabs>
        <w:ind w:left="987" w:hanging="567"/>
      </w:pPr>
      <w:rPr>
        <w:rFonts w:ascii="Wingdings" w:hAnsi="Wingdings" w:hint="default"/>
      </w:rPr>
    </w:lvl>
    <w:lvl w:ilvl="2" w:tplc="04090005">
      <w:start w:val="1"/>
      <w:numFmt w:val="bullet"/>
      <w:pStyle w:val="BEAItem3"/>
      <w:lvlText w:val=""/>
      <w:lvlJc w:val="left"/>
      <w:pPr>
        <w:tabs>
          <w:tab w:val="num" w:pos="1260"/>
        </w:tabs>
        <w:ind w:left="1260" w:hanging="420"/>
      </w:pPr>
      <w:rPr>
        <w:rFonts w:ascii="Wingdings" w:hAnsi="Wingdings" w:hint="default"/>
      </w:rPr>
    </w:lvl>
    <w:lvl w:ilvl="3" w:tplc="04090001">
      <w:start w:val="1"/>
      <w:numFmt w:val="decimal"/>
      <w:lvlText w:val="%4."/>
      <w:lvlJc w:val="left"/>
      <w:pPr>
        <w:tabs>
          <w:tab w:val="num" w:pos="1680"/>
        </w:tabs>
        <w:ind w:left="1680" w:hanging="420"/>
      </w:pPr>
    </w:lvl>
    <w:lvl w:ilvl="4" w:tplc="04090003">
      <w:start w:val="1"/>
      <w:numFmt w:val="lowerLetter"/>
      <w:lvlText w:val="%5)"/>
      <w:lvlJc w:val="left"/>
      <w:pPr>
        <w:tabs>
          <w:tab w:val="num" w:pos="2100"/>
        </w:tabs>
        <w:ind w:left="2100" w:hanging="420"/>
      </w:pPr>
    </w:lvl>
    <w:lvl w:ilvl="5" w:tplc="04090005">
      <w:start w:val="1"/>
      <w:numFmt w:val="lowerRoman"/>
      <w:lvlText w:val="%6."/>
      <w:lvlJc w:val="right"/>
      <w:pPr>
        <w:tabs>
          <w:tab w:val="num" w:pos="2520"/>
        </w:tabs>
        <w:ind w:left="2520" w:hanging="420"/>
      </w:pPr>
    </w:lvl>
    <w:lvl w:ilvl="6" w:tplc="04090001">
      <w:start w:val="1"/>
      <w:numFmt w:val="decimal"/>
      <w:lvlText w:val="%7."/>
      <w:lvlJc w:val="left"/>
      <w:pPr>
        <w:tabs>
          <w:tab w:val="num" w:pos="2940"/>
        </w:tabs>
        <w:ind w:left="2940" w:hanging="420"/>
      </w:pPr>
    </w:lvl>
    <w:lvl w:ilvl="7" w:tplc="04090003">
      <w:start w:val="1"/>
      <w:numFmt w:val="lowerLetter"/>
      <w:lvlText w:val="%8)"/>
      <w:lvlJc w:val="left"/>
      <w:pPr>
        <w:tabs>
          <w:tab w:val="num" w:pos="3360"/>
        </w:tabs>
        <w:ind w:left="3360" w:hanging="420"/>
      </w:pPr>
    </w:lvl>
    <w:lvl w:ilvl="8" w:tplc="04090005">
      <w:start w:val="1"/>
      <w:numFmt w:val="lowerRoman"/>
      <w:lvlText w:val="%9."/>
      <w:lvlJc w:val="right"/>
      <w:pPr>
        <w:tabs>
          <w:tab w:val="num" w:pos="3780"/>
        </w:tabs>
        <w:ind w:left="3780" w:hanging="420"/>
      </w:pPr>
    </w:lvl>
  </w:abstractNum>
  <w:abstractNum w:abstractNumId="171">
    <w:nsid w:val="56362701"/>
    <w:multiLevelType w:val="singleLevel"/>
    <w:tmpl w:val="AB822F4C"/>
    <w:lvl w:ilvl="0">
      <w:start w:val="1"/>
      <w:numFmt w:val="none"/>
      <w:pStyle w:val="Abstract"/>
      <w:lvlText w:val="Abstract: "/>
      <w:lvlJc w:val="left"/>
      <w:pPr>
        <w:tabs>
          <w:tab w:val="num" w:pos="1080"/>
        </w:tabs>
        <w:ind w:left="360" w:hanging="360"/>
      </w:pPr>
      <w:rPr>
        <w:rFonts w:ascii="Times New Roman" w:hAnsi="Times New Roman" w:cs="Times New Roman" w:hint="default"/>
        <w:b/>
        <w:i w:val="0"/>
        <w:sz w:val="24"/>
      </w:rPr>
    </w:lvl>
  </w:abstractNum>
  <w:abstractNum w:abstractNumId="172">
    <w:nsid w:val="56694992"/>
    <w:multiLevelType w:val="multilevel"/>
    <w:tmpl w:val="56694992"/>
    <w:lvl w:ilvl="0">
      <w:start w:val="1"/>
      <w:numFmt w:val="decimal"/>
      <w:lvlText w:val="%1"/>
      <w:lvlJc w:val="left"/>
      <w:pPr>
        <w:tabs>
          <w:tab w:val="left" w:pos="432"/>
        </w:tabs>
        <w:ind w:left="432" w:hanging="432"/>
      </w:pPr>
      <w:rPr>
        <w:rFonts w:ascii="Times New Roman" w:hAnsi="Times New Roman" w:cs="Times New Roman" w:hint="default"/>
      </w:rPr>
    </w:lvl>
    <w:lvl w:ilvl="1">
      <w:start w:val="1"/>
      <w:numFmt w:val="decimal"/>
      <w:pStyle w:val="211"/>
      <w:lvlText w:val="%1.%2"/>
      <w:lvlJc w:val="left"/>
      <w:pPr>
        <w:tabs>
          <w:tab w:val="left" w:pos="576"/>
        </w:tabs>
        <w:ind w:left="576" w:hanging="576"/>
      </w:pPr>
      <w:rPr>
        <w:rFonts w:ascii="Times New Roman" w:hAnsi="Times New Roman" w:cs="Times New Roman"/>
        <w:i w:val="0"/>
        <w:iCs w:val="0"/>
        <w:caps w:val="0"/>
        <w:smallCaps w:val="0"/>
        <w:strike w:val="0"/>
        <w:dstrike w:val="0"/>
        <w:color w:val="000000"/>
        <w:spacing w:val="0"/>
        <w:position w:val="0"/>
        <w:u w:val="none"/>
      </w:rPr>
    </w:lvl>
    <w:lvl w:ilvl="2">
      <w:start w:val="1"/>
      <w:numFmt w:val="decimal"/>
      <w:pStyle w:val="310"/>
      <w:lvlText w:val="%1.%2.%3"/>
      <w:lvlJc w:val="left"/>
      <w:pPr>
        <w:tabs>
          <w:tab w:val="left" w:pos="1004"/>
        </w:tabs>
        <w:ind w:left="1004" w:hanging="720"/>
      </w:pPr>
      <w:rPr>
        <w:rFonts w:ascii="Times New Roman" w:hAnsi="Times New Roman" w:cs="Times New Roman" w:hint="default"/>
        <w:b w:val="0"/>
      </w:rPr>
    </w:lvl>
    <w:lvl w:ilvl="3">
      <w:start w:val="1"/>
      <w:numFmt w:val="decimal"/>
      <w:pStyle w:val="410"/>
      <w:lvlText w:val="%1.%2.%3.%4"/>
      <w:lvlJc w:val="left"/>
      <w:pPr>
        <w:tabs>
          <w:tab w:val="left" w:pos="1432"/>
        </w:tabs>
        <w:ind w:left="1432" w:hanging="864"/>
      </w:pPr>
      <w:rPr>
        <w:rFonts w:ascii="Times New Roman" w:hAnsi="Times New Roman" w:cs="Times New Roman" w:hint="default"/>
        <w:b w:val="0"/>
        <w:i w:val="0"/>
        <w:iCs w:val="0"/>
        <w:caps w:val="0"/>
        <w:smallCaps w:val="0"/>
        <w:strike w:val="0"/>
        <w:dstrike w:val="0"/>
        <w:color w:val="000000"/>
        <w:spacing w:val="0"/>
        <w:position w:val="0"/>
        <w:u w:val="none"/>
      </w:rPr>
    </w:lvl>
    <w:lvl w:ilvl="4">
      <w:start w:val="1"/>
      <w:numFmt w:val="decimal"/>
      <w:pStyle w:val="51"/>
      <w:lvlText w:val="%1.%2.%3.%4.%5"/>
      <w:lvlJc w:val="left"/>
      <w:pPr>
        <w:tabs>
          <w:tab w:val="left" w:pos="1008"/>
        </w:tabs>
        <w:ind w:left="1008" w:hanging="1008"/>
      </w:pPr>
    </w:lvl>
    <w:lvl w:ilvl="5">
      <w:start w:val="1"/>
      <w:numFmt w:val="decimal"/>
      <w:pStyle w:val="61"/>
      <w:lvlText w:val="%1.%2.%3.%4.%5.%6"/>
      <w:lvlJc w:val="left"/>
      <w:pPr>
        <w:tabs>
          <w:tab w:val="left" w:pos="1152"/>
        </w:tabs>
        <w:ind w:left="1152" w:hanging="1152"/>
      </w:pPr>
    </w:lvl>
    <w:lvl w:ilvl="6" w:tentative="1">
      <w:start w:val="1"/>
      <w:numFmt w:val="decimal"/>
      <w:pStyle w:val="71"/>
      <w:lvlText w:val="%1.%2.%3.%4.%5.%6.%7"/>
      <w:lvlJc w:val="left"/>
      <w:pPr>
        <w:tabs>
          <w:tab w:val="left" w:pos="1296"/>
        </w:tabs>
        <w:ind w:left="1296" w:hanging="1296"/>
      </w:pPr>
    </w:lvl>
    <w:lvl w:ilvl="7" w:tentative="1">
      <w:start w:val="1"/>
      <w:numFmt w:val="decimal"/>
      <w:pStyle w:val="81"/>
      <w:lvlText w:val="%1.%2.%3.%4.%5.%6.%7.%8"/>
      <w:lvlJc w:val="left"/>
      <w:pPr>
        <w:tabs>
          <w:tab w:val="left" w:pos="1440"/>
        </w:tabs>
        <w:ind w:left="1440" w:hanging="1440"/>
      </w:pPr>
    </w:lvl>
    <w:lvl w:ilvl="8" w:tentative="1">
      <w:start w:val="1"/>
      <w:numFmt w:val="decimal"/>
      <w:pStyle w:val="91"/>
      <w:lvlText w:val="%1.%2.%3.%4.%5.%6.%7.%8.%9"/>
      <w:lvlJc w:val="left"/>
      <w:pPr>
        <w:tabs>
          <w:tab w:val="left" w:pos="1584"/>
        </w:tabs>
        <w:ind w:left="1584" w:hanging="1584"/>
      </w:pPr>
    </w:lvl>
  </w:abstractNum>
  <w:abstractNum w:abstractNumId="173">
    <w:nsid w:val="568328AF"/>
    <w:multiLevelType w:val="singleLevel"/>
    <w:tmpl w:val="FBCA0CEA"/>
    <w:lvl w:ilvl="0">
      <w:numFmt w:val="bullet"/>
      <w:pStyle w:val="BulletedText"/>
      <w:lvlText w:val=""/>
      <w:lvlJc w:val="left"/>
      <w:pPr>
        <w:tabs>
          <w:tab w:val="num" w:pos="1800"/>
        </w:tabs>
        <w:ind w:left="1800" w:hanging="360"/>
      </w:pPr>
      <w:rPr>
        <w:rFonts w:ascii="Symbol" w:hAnsi="Symbol" w:hint="default"/>
      </w:rPr>
    </w:lvl>
  </w:abstractNum>
  <w:abstractNum w:abstractNumId="174">
    <w:nsid w:val="57383BF9"/>
    <w:multiLevelType w:val="hybridMultilevel"/>
    <w:tmpl w:val="0C3CC90C"/>
    <w:lvl w:ilvl="0" w:tplc="FFFFFFFF">
      <w:start w:val="1"/>
      <w:numFmt w:val="decimalEnclosedCircle"/>
      <w:pStyle w:val="1f1"/>
      <w:lvlText w:val="%1"/>
      <w:lvlJc w:val="left"/>
      <w:pPr>
        <w:tabs>
          <w:tab w:val="num" w:pos="780"/>
        </w:tabs>
        <w:ind w:left="780" w:hanging="36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75">
    <w:nsid w:val="58127520"/>
    <w:multiLevelType w:val="hybridMultilevel"/>
    <w:tmpl w:val="F34A0430"/>
    <w:lvl w:ilvl="0" w:tplc="AA2A7E32">
      <w:start w:val="1"/>
      <w:numFmt w:val="bullet"/>
      <w:lvlText w:val=""/>
      <w:lvlJc w:val="left"/>
      <w:pPr>
        <w:tabs>
          <w:tab w:val="num" w:pos="840"/>
        </w:tabs>
        <w:ind w:left="840" w:hanging="420"/>
      </w:pPr>
      <w:rPr>
        <w:rFonts w:ascii="Wingdings" w:hAnsi="Wingdings" w:hint="default"/>
        <w:sz w:val="21"/>
      </w:rPr>
    </w:lvl>
    <w:lvl w:ilvl="1" w:tplc="04090019">
      <w:start w:val="1"/>
      <w:numFmt w:val="bullet"/>
      <w:pStyle w:val="ALT4"/>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start w:val="1"/>
      <w:numFmt w:val="bullet"/>
      <w:lvlText w:val=""/>
      <w:lvlJc w:val="left"/>
      <w:pPr>
        <w:tabs>
          <w:tab w:val="num" w:pos="1680"/>
        </w:tabs>
        <w:ind w:left="1680" w:hanging="420"/>
      </w:pPr>
      <w:rPr>
        <w:rFonts w:ascii="Wingdings" w:hAnsi="Wingdings" w:hint="default"/>
      </w:rPr>
    </w:lvl>
    <w:lvl w:ilvl="4" w:tplc="04090019">
      <w:start w:val="1"/>
      <w:numFmt w:val="bullet"/>
      <w:lvlText w:val=""/>
      <w:lvlJc w:val="left"/>
      <w:pPr>
        <w:tabs>
          <w:tab w:val="num" w:pos="2100"/>
        </w:tabs>
        <w:ind w:left="2100" w:hanging="420"/>
      </w:pPr>
      <w:rPr>
        <w:rFonts w:ascii="Wingdings" w:hAnsi="Wingdings" w:hint="default"/>
      </w:rPr>
    </w:lvl>
    <w:lvl w:ilvl="5" w:tplc="0409001B">
      <w:start w:val="1"/>
      <w:numFmt w:val="bullet"/>
      <w:lvlText w:val=""/>
      <w:lvlJc w:val="left"/>
      <w:pPr>
        <w:tabs>
          <w:tab w:val="num" w:pos="2520"/>
        </w:tabs>
        <w:ind w:left="2520" w:hanging="420"/>
      </w:pPr>
      <w:rPr>
        <w:rFonts w:ascii="Wingdings" w:hAnsi="Wingdings" w:hint="default"/>
      </w:rPr>
    </w:lvl>
    <w:lvl w:ilvl="6" w:tplc="0409000F">
      <w:start w:val="1"/>
      <w:numFmt w:val="bullet"/>
      <w:lvlText w:val=""/>
      <w:lvlJc w:val="left"/>
      <w:pPr>
        <w:tabs>
          <w:tab w:val="num" w:pos="2940"/>
        </w:tabs>
        <w:ind w:left="2940" w:hanging="420"/>
      </w:pPr>
      <w:rPr>
        <w:rFonts w:ascii="Wingdings" w:hAnsi="Wingdings" w:hint="default"/>
      </w:rPr>
    </w:lvl>
    <w:lvl w:ilvl="7" w:tplc="04090019">
      <w:start w:val="1"/>
      <w:numFmt w:val="bullet"/>
      <w:lvlText w:val=""/>
      <w:lvlJc w:val="left"/>
      <w:pPr>
        <w:tabs>
          <w:tab w:val="num" w:pos="3360"/>
        </w:tabs>
        <w:ind w:left="3360" w:hanging="420"/>
      </w:pPr>
      <w:rPr>
        <w:rFonts w:ascii="Wingdings" w:hAnsi="Wingdings" w:hint="default"/>
      </w:rPr>
    </w:lvl>
    <w:lvl w:ilvl="8" w:tplc="0409001B">
      <w:start w:val="1"/>
      <w:numFmt w:val="bullet"/>
      <w:lvlText w:val=""/>
      <w:lvlJc w:val="left"/>
      <w:pPr>
        <w:tabs>
          <w:tab w:val="num" w:pos="3780"/>
        </w:tabs>
        <w:ind w:left="3780" w:hanging="420"/>
      </w:pPr>
      <w:rPr>
        <w:rFonts w:ascii="Wingdings" w:hAnsi="Wingdings" w:hint="default"/>
      </w:rPr>
    </w:lvl>
  </w:abstractNum>
  <w:abstractNum w:abstractNumId="176">
    <w:nsid w:val="582F4130"/>
    <w:multiLevelType w:val="singleLevel"/>
    <w:tmpl w:val="D6947B42"/>
    <w:lvl w:ilvl="0">
      <w:start w:val="1"/>
      <w:numFmt w:val="bullet"/>
      <w:pStyle w:val="Bulletwithtext1"/>
      <w:lvlText w:val=""/>
      <w:lvlJc w:val="left"/>
      <w:pPr>
        <w:tabs>
          <w:tab w:val="num" w:pos="360"/>
        </w:tabs>
        <w:ind w:left="360" w:hanging="360"/>
      </w:pPr>
      <w:rPr>
        <w:rFonts w:ascii="Times New Roman" w:hAnsi="Times New Roman" w:cs="Times New Roman" w:hint="default"/>
        <w:b w:val="0"/>
        <w:i w:val="0"/>
        <w:sz w:val="16"/>
      </w:rPr>
    </w:lvl>
  </w:abstractNum>
  <w:abstractNum w:abstractNumId="177">
    <w:nsid w:val="59F00C04"/>
    <w:multiLevelType w:val="singleLevel"/>
    <w:tmpl w:val="4F443FEA"/>
    <w:styleLink w:val="212"/>
    <w:lvl w:ilvl="0">
      <w:start w:val="1"/>
      <w:numFmt w:val="decimal"/>
      <w:lvlText w:val="（%1）"/>
      <w:lvlJc w:val="left"/>
      <w:pPr>
        <w:tabs>
          <w:tab w:val="num" w:pos="1304"/>
        </w:tabs>
        <w:ind w:left="1304" w:hanging="850"/>
      </w:pPr>
      <w:rPr>
        <w:rFonts w:ascii="Arial" w:hAnsi="Arial" w:hint="default"/>
        <w:b/>
        <w:i w:val="0"/>
        <w:sz w:val="28"/>
      </w:rPr>
    </w:lvl>
  </w:abstractNum>
  <w:abstractNum w:abstractNumId="178">
    <w:nsid w:val="5A1A59AB"/>
    <w:multiLevelType w:val="hybridMultilevel"/>
    <w:tmpl w:val="79AE7D62"/>
    <w:styleLink w:val="11111131"/>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79">
    <w:nsid w:val="5AD443C8"/>
    <w:multiLevelType w:val="singleLevel"/>
    <w:tmpl w:val="5DB2F730"/>
    <w:lvl w:ilvl="0">
      <w:start w:val="1"/>
      <w:numFmt w:val="bullet"/>
      <w:pStyle w:val="HTML"/>
      <w:lvlText w:val="-"/>
      <w:lvlJc w:val="left"/>
      <w:pPr>
        <w:tabs>
          <w:tab w:val="num" w:pos="360"/>
        </w:tabs>
        <w:ind w:left="360" w:hanging="360"/>
      </w:pPr>
      <w:rPr>
        <w:rFonts w:ascii="Times New Roman" w:hAnsi="Times New Roman" w:cs="Times New Roman" w:hint="default"/>
      </w:rPr>
    </w:lvl>
  </w:abstractNum>
  <w:abstractNum w:abstractNumId="180">
    <w:nsid w:val="5BA643A9"/>
    <w:multiLevelType w:val="singleLevel"/>
    <w:tmpl w:val="EF1ED38E"/>
    <w:lvl w:ilvl="0">
      <w:start w:val="1"/>
      <w:numFmt w:val="none"/>
      <w:pStyle w:val="Footer-portrait"/>
      <w:lvlText w:val="Document ID:"/>
      <w:lvlJc w:val="left"/>
      <w:pPr>
        <w:tabs>
          <w:tab w:val="num" w:pos="2160"/>
        </w:tabs>
        <w:ind w:left="1080" w:hanging="360"/>
      </w:pPr>
      <w:rPr>
        <w:rFonts w:ascii="Times New Roman" w:hAnsi="Times New Roman" w:cs="Times New Roman" w:hint="default"/>
        <w:b w:val="0"/>
        <w:i w:val="0"/>
        <w:sz w:val="24"/>
      </w:rPr>
    </w:lvl>
  </w:abstractNum>
  <w:abstractNum w:abstractNumId="181">
    <w:nsid w:val="5C527B29"/>
    <w:multiLevelType w:val="hybridMultilevel"/>
    <w:tmpl w:val="23886158"/>
    <w:lvl w:ilvl="0" w:tplc="FFFFFFFF">
      <w:start w:val="1"/>
      <w:numFmt w:val="bullet"/>
      <w:pStyle w:val="6-3"/>
      <w:lvlText w:val=""/>
      <w:lvlJc w:val="left"/>
      <w:pPr>
        <w:tabs>
          <w:tab w:val="num" w:pos="913"/>
        </w:tabs>
        <w:ind w:left="799" w:hanging="317"/>
      </w:pPr>
      <w:rPr>
        <w:rFonts w:ascii="Wingdings" w:hAnsi="Wingdings" w:hint="default"/>
      </w:rPr>
    </w:lvl>
    <w:lvl w:ilvl="1" w:tplc="FFFFFFFF" w:tentative="1">
      <w:start w:val="1"/>
      <w:numFmt w:val="bullet"/>
      <w:lvlText w:val=""/>
      <w:lvlJc w:val="left"/>
      <w:pPr>
        <w:tabs>
          <w:tab w:val="num" w:pos="1040"/>
        </w:tabs>
        <w:ind w:left="1040" w:hanging="420"/>
      </w:pPr>
      <w:rPr>
        <w:rFonts w:ascii="Wingdings" w:hAnsi="Wingdings" w:hint="default"/>
      </w:rPr>
    </w:lvl>
    <w:lvl w:ilvl="2" w:tplc="FFFFFFFF" w:tentative="1">
      <w:start w:val="1"/>
      <w:numFmt w:val="bullet"/>
      <w:lvlText w:val=""/>
      <w:lvlJc w:val="left"/>
      <w:pPr>
        <w:tabs>
          <w:tab w:val="num" w:pos="1460"/>
        </w:tabs>
        <w:ind w:left="1460" w:hanging="420"/>
      </w:pPr>
      <w:rPr>
        <w:rFonts w:ascii="Wingdings" w:hAnsi="Wingdings" w:hint="default"/>
      </w:rPr>
    </w:lvl>
    <w:lvl w:ilvl="3" w:tplc="FFFFFFFF">
      <w:start w:val="1"/>
      <w:numFmt w:val="bullet"/>
      <w:lvlText w:val=""/>
      <w:lvlJc w:val="left"/>
      <w:pPr>
        <w:tabs>
          <w:tab w:val="num" w:pos="1880"/>
        </w:tabs>
        <w:ind w:left="1880" w:hanging="420"/>
      </w:pPr>
      <w:rPr>
        <w:rFonts w:ascii="Wingdings" w:hAnsi="Wingdings" w:hint="default"/>
      </w:rPr>
    </w:lvl>
    <w:lvl w:ilvl="4" w:tplc="FFFFFFFF" w:tentative="1">
      <w:start w:val="1"/>
      <w:numFmt w:val="bullet"/>
      <w:lvlText w:val=""/>
      <w:lvlJc w:val="left"/>
      <w:pPr>
        <w:tabs>
          <w:tab w:val="num" w:pos="2300"/>
        </w:tabs>
        <w:ind w:left="2300" w:hanging="420"/>
      </w:pPr>
      <w:rPr>
        <w:rFonts w:ascii="Wingdings" w:hAnsi="Wingdings" w:hint="default"/>
      </w:rPr>
    </w:lvl>
    <w:lvl w:ilvl="5" w:tplc="FFFFFFFF" w:tentative="1">
      <w:start w:val="1"/>
      <w:numFmt w:val="bullet"/>
      <w:lvlText w:val=""/>
      <w:lvlJc w:val="left"/>
      <w:pPr>
        <w:tabs>
          <w:tab w:val="num" w:pos="2720"/>
        </w:tabs>
        <w:ind w:left="2720" w:hanging="420"/>
      </w:pPr>
      <w:rPr>
        <w:rFonts w:ascii="Wingdings" w:hAnsi="Wingdings" w:hint="default"/>
      </w:rPr>
    </w:lvl>
    <w:lvl w:ilvl="6" w:tplc="FFFFFFFF" w:tentative="1">
      <w:start w:val="1"/>
      <w:numFmt w:val="bullet"/>
      <w:lvlText w:val=""/>
      <w:lvlJc w:val="left"/>
      <w:pPr>
        <w:tabs>
          <w:tab w:val="num" w:pos="3140"/>
        </w:tabs>
        <w:ind w:left="3140" w:hanging="420"/>
      </w:pPr>
      <w:rPr>
        <w:rFonts w:ascii="Wingdings" w:hAnsi="Wingdings" w:hint="default"/>
      </w:rPr>
    </w:lvl>
    <w:lvl w:ilvl="7" w:tplc="FFFFFFFF" w:tentative="1">
      <w:start w:val="1"/>
      <w:numFmt w:val="bullet"/>
      <w:lvlText w:val=""/>
      <w:lvlJc w:val="left"/>
      <w:pPr>
        <w:tabs>
          <w:tab w:val="num" w:pos="3560"/>
        </w:tabs>
        <w:ind w:left="3560" w:hanging="420"/>
      </w:pPr>
      <w:rPr>
        <w:rFonts w:ascii="Wingdings" w:hAnsi="Wingdings" w:hint="default"/>
      </w:rPr>
    </w:lvl>
    <w:lvl w:ilvl="8" w:tplc="FFFFFFFF" w:tentative="1">
      <w:start w:val="1"/>
      <w:numFmt w:val="bullet"/>
      <w:lvlText w:val=""/>
      <w:lvlJc w:val="left"/>
      <w:pPr>
        <w:tabs>
          <w:tab w:val="num" w:pos="3980"/>
        </w:tabs>
        <w:ind w:left="3980" w:hanging="420"/>
      </w:pPr>
      <w:rPr>
        <w:rFonts w:ascii="Wingdings" w:hAnsi="Wingdings" w:hint="default"/>
      </w:rPr>
    </w:lvl>
  </w:abstractNum>
  <w:abstractNum w:abstractNumId="182">
    <w:nsid w:val="5CC40F14"/>
    <w:multiLevelType w:val="multilevel"/>
    <w:tmpl w:val="5CC40F14"/>
    <w:lvl w:ilvl="0">
      <w:start w:val="1"/>
      <w:numFmt w:val="bullet"/>
      <w:lvlText w:val=""/>
      <w:lvlJc w:val="left"/>
      <w:pPr>
        <w:ind w:left="278" w:hanging="420"/>
      </w:pPr>
      <w:rPr>
        <w:rFonts w:ascii="Wingdings" w:hAnsi="Wingdings" w:hint="default"/>
      </w:rPr>
    </w:lvl>
    <w:lvl w:ilvl="1">
      <w:start w:val="1"/>
      <w:numFmt w:val="bullet"/>
      <w:lvlText w:val=""/>
      <w:lvlJc w:val="left"/>
      <w:pPr>
        <w:ind w:left="698" w:hanging="420"/>
      </w:pPr>
      <w:rPr>
        <w:rFonts w:ascii="Wingdings" w:hAnsi="Wingdings" w:hint="default"/>
      </w:rPr>
    </w:lvl>
    <w:lvl w:ilvl="2">
      <w:start w:val="1"/>
      <w:numFmt w:val="bullet"/>
      <w:lvlText w:val=""/>
      <w:lvlJc w:val="left"/>
      <w:pPr>
        <w:ind w:left="1118" w:hanging="420"/>
      </w:pPr>
      <w:rPr>
        <w:rFonts w:ascii="Wingdings" w:hAnsi="Wingdings" w:hint="default"/>
      </w:rPr>
    </w:lvl>
    <w:lvl w:ilvl="3">
      <w:start w:val="1"/>
      <w:numFmt w:val="bullet"/>
      <w:lvlText w:val=""/>
      <w:lvlJc w:val="left"/>
      <w:pPr>
        <w:ind w:left="1538" w:hanging="420"/>
      </w:pPr>
      <w:rPr>
        <w:rFonts w:ascii="Wingdings" w:hAnsi="Wingdings" w:hint="default"/>
      </w:rPr>
    </w:lvl>
    <w:lvl w:ilvl="4">
      <w:start w:val="1"/>
      <w:numFmt w:val="bullet"/>
      <w:lvlText w:val=""/>
      <w:lvlJc w:val="left"/>
      <w:pPr>
        <w:ind w:left="1958" w:hanging="420"/>
      </w:pPr>
      <w:rPr>
        <w:rFonts w:ascii="Wingdings" w:hAnsi="Wingdings" w:hint="default"/>
      </w:rPr>
    </w:lvl>
    <w:lvl w:ilvl="5">
      <w:start w:val="1"/>
      <w:numFmt w:val="bullet"/>
      <w:lvlText w:val=""/>
      <w:lvlJc w:val="left"/>
      <w:pPr>
        <w:ind w:left="2378" w:hanging="420"/>
      </w:pPr>
      <w:rPr>
        <w:rFonts w:ascii="Wingdings" w:hAnsi="Wingdings" w:hint="default"/>
      </w:rPr>
    </w:lvl>
    <w:lvl w:ilvl="6">
      <w:start w:val="1"/>
      <w:numFmt w:val="bullet"/>
      <w:lvlText w:val=""/>
      <w:lvlJc w:val="left"/>
      <w:pPr>
        <w:ind w:left="2798" w:hanging="420"/>
      </w:pPr>
      <w:rPr>
        <w:rFonts w:ascii="Wingdings" w:hAnsi="Wingdings" w:hint="default"/>
      </w:rPr>
    </w:lvl>
    <w:lvl w:ilvl="7">
      <w:start w:val="1"/>
      <w:numFmt w:val="bullet"/>
      <w:lvlText w:val=""/>
      <w:lvlJc w:val="left"/>
      <w:pPr>
        <w:ind w:left="3218" w:hanging="420"/>
      </w:pPr>
      <w:rPr>
        <w:rFonts w:ascii="Wingdings" w:hAnsi="Wingdings" w:hint="default"/>
      </w:rPr>
    </w:lvl>
    <w:lvl w:ilvl="8">
      <w:start w:val="1"/>
      <w:numFmt w:val="bullet"/>
      <w:lvlText w:val=""/>
      <w:lvlJc w:val="left"/>
      <w:pPr>
        <w:ind w:left="3638" w:hanging="420"/>
      </w:pPr>
      <w:rPr>
        <w:rFonts w:ascii="Wingdings" w:hAnsi="Wingdings" w:hint="default"/>
      </w:rPr>
    </w:lvl>
  </w:abstractNum>
  <w:abstractNum w:abstractNumId="183">
    <w:nsid w:val="5D1A7726"/>
    <w:multiLevelType w:val="multilevel"/>
    <w:tmpl w:val="19F2A672"/>
    <w:lvl w:ilvl="0">
      <w:start w:val="1"/>
      <w:numFmt w:val="upperLetter"/>
      <w:pStyle w:val="QB"/>
      <w:lvlText w:val="附录%1"/>
      <w:lvlJc w:val="left"/>
      <w:pPr>
        <w:tabs>
          <w:tab w:val="num" w:pos="425"/>
        </w:tabs>
        <w:ind w:left="0" w:firstLine="0"/>
      </w:pPr>
    </w:lvl>
    <w:lvl w:ilvl="1">
      <w:start w:val="1"/>
      <w:numFmt w:val="decimal"/>
      <w:lvlText w:val="%1.%2."/>
      <w:lvlJc w:val="left"/>
      <w:pPr>
        <w:tabs>
          <w:tab w:val="num" w:pos="992"/>
        </w:tabs>
        <w:ind w:left="992" w:hanging="992"/>
      </w:pPr>
    </w:lvl>
    <w:lvl w:ilvl="2">
      <w:start w:val="1"/>
      <w:numFmt w:val="decimal"/>
      <w:lvlText w:val="%1.%2.%3."/>
      <w:lvlJc w:val="left"/>
      <w:pPr>
        <w:tabs>
          <w:tab w:val="num" w:pos="709"/>
        </w:tabs>
        <w:ind w:left="709" w:hanging="1134"/>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4">
    <w:nsid w:val="5D681742"/>
    <w:multiLevelType w:val="hybridMultilevel"/>
    <w:tmpl w:val="EB4664D6"/>
    <w:lvl w:ilvl="0" w:tplc="FFFFFFFF">
      <w:start w:val="1"/>
      <w:numFmt w:val="bullet"/>
      <w:pStyle w:val="afff4"/>
      <w:lvlText w:val=""/>
      <w:lvlJc w:val="left"/>
      <w:pPr>
        <w:tabs>
          <w:tab w:val="num" w:pos="902"/>
        </w:tabs>
        <w:ind w:left="902" w:hanging="420"/>
      </w:pPr>
      <w:rPr>
        <w:rFonts w:ascii="Wingdings" w:hAnsi="Wingdings" w:hint="default"/>
      </w:rPr>
    </w:lvl>
    <w:lvl w:ilvl="1" w:tplc="FFFFFFFF">
      <w:start w:val="1"/>
      <w:numFmt w:val="bullet"/>
      <w:pStyle w:val="200"/>
      <w:lvlText w:val=""/>
      <w:lvlJc w:val="left"/>
      <w:pPr>
        <w:tabs>
          <w:tab w:val="num" w:pos="1322"/>
        </w:tabs>
        <w:ind w:left="1322" w:hanging="420"/>
      </w:pPr>
      <w:rPr>
        <w:rFonts w:ascii="Wingdings" w:hAnsi="Wingdings" w:hint="default"/>
      </w:rPr>
    </w:lvl>
    <w:lvl w:ilvl="2" w:tplc="FFFFFFFF" w:tentative="1">
      <w:start w:val="1"/>
      <w:numFmt w:val="bullet"/>
      <w:lvlText w:val=""/>
      <w:lvlJc w:val="left"/>
      <w:pPr>
        <w:tabs>
          <w:tab w:val="num" w:pos="1742"/>
        </w:tabs>
        <w:ind w:left="1742" w:hanging="420"/>
      </w:pPr>
      <w:rPr>
        <w:rFonts w:ascii="Wingdings" w:hAnsi="Wingdings" w:hint="default"/>
      </w:rPr>
    </w:lvl>
    <w:lvl w:ilvl="3" w:tplc="FFFFFFFF" w:tentative="1">
      <w:start w:val="1"/>
      <w:numFmt w:val="bullet"/>
      <w:lvlText w:val=""/>
      <w:lvlJc w:val="left"/>
      <w:pPr>
        <w:tabs>
          <w:tab w:val="num" w:pos="2162"/>
        </w:tabs>
        <w:ind w:left="2162" w:hanging="420"/>
      </w:pPr>
      <w:rPr>
        <w:rFonts w:ascii="Wingdings" w:hAnsi="Wingdings" w:hint="default"/>
      </w:rPr>
    </w:lvl>
    <w:lvl w:ilvl="4" w:tplc="FFFFFFFF" w:tentative="1">
      <w:start w:val="1"/>
      <w:numFmt w:val="bullet"/>
      <w:lvlText w:val=""/>
      <w:lvlJc w:val="left"/>
      <w:pPr>
        <w:tabs>
          <w:tab w:val="num" w:pos="2582"/>
        </w:tabs>
        <w:ind w:left="2582" w:hanging="420"/>
      </w:pPr>
      <w:rPr>
        <w:rFonts w:ascii="Wingdings" w:hAnsi="Wingdings" w:hint="default"/>
      </w:rPr>
    </w:lvl>
    <w:lvl w:ilvl="5" w:tplc="FFFFFFFF" w:tentative="1">
      <w:start w:val="1"/>
      <w:numFmt w:val="bullet"/>
      <w:lvlText w:val=""/>
      <w:lvlJc w:val="left"/>
      <w:pPr>
        <w:tabs>
          <w:tab w:val="num" w:pos="3002"/>
        </w:tabs>
        <w:ind w:left="3002" w:hanging="420"/>
      </w:pPr>
      <w:rPr>
        <w:rFonts w:ascii="Wingdings" w:hAnsi="Wingdings" w:hint="default"/>
      </w:rPr>
    </w:lvl>
    <w:lvl w:ilvl="6" w:tplc="FFFFFFFF" w:tentative="1">
      <w:start w:val="1"/>
      <w:numFmt w:val="bullet"/>
      <w:lvlText w:val=""/>
      <w:lvlJc w:val="left"/>
      <w:pPr>
        <w:tabs>
          <w:tab w:val="num" w:pos="3422"/>
        </w:tabs>
        <w:ind w:left="3422" w:hanging="420"/>
      </w:pPr>
      <w:rPr>
        <w:rFonts w:ascii="Wingdings" w:hAnsi="Wingdings" w:hint="default"/>
      </w:rPr>
    </w:lvl>
    <w:lvl w:ilvl="7" w:tplc="FFFFFFFF" w:tentative="1">
      <w:start w:val="1"/>
      <w:numFmt w:val="bullet"/>
      <w:lvlText w:val=""/>
      <w:lvlJc w:val="left"/>
      <w:pPr>
        <w:tabs>
          <w:tab w:val="num" w:pos="3842"/>
        </w:tabs>
        <w:ind w:left="3842" w:hanging="420"/>
      </w:pPr>
      <w:rPr>
        <w:rFonts w:ascii="Wingdings" w:hAnsi="Wingdings" w:hint="default"/>
      </w:rPr>
    </w:lvl>
    <w:lvl w:ilvl="8" w:tplc="FFFFFFFF" w:tentative="1">
      <w:start w:val="1"/>
      <w:numFmt w:val="bullet"/>
      <w:lvlText w:val=""/>
      <w:lvlJc w:val="left"/>
      <w:pPr>
        <w:tabs>
          <w:tab w:val="num" w:pos="4262"/>
        </w:tabs>
        <w:ind w:left="4262" w:hanging="420"/>
      </w:pPr>
      <w:rPr>
        <w:rFonts w:ascii="Wingdings" w:hAnsi="Wingdings" w:hint="default"/>
      </w:rPr>
    </w:lvl>
  </w:abstractNum>
  <w:abstractNum w:abstractNumId="185">
    <w:nsid w:val="5DD87FD0"/>
    <w:multiLevelType w:val="hybridMultilevel"/>
    <w:tmpl w:val="3F680BD8"/>
    <w:lvl w:ilvl="0" w:tplc="0409000F">
      <w:start w:val="1"/>
      <w:numFmt w:val="bullet"/>
      <w:pStyle w:val="62"/>
      <w:lvlText w:val=""/>
      <w:lvlJc w:val="left"/>
      <w:pPr>
        <w:tabs>
          <w:tab w:val="num" w:pos="1260"/>
        </w:tabs>
        <w:ind w:left="1260" w:hanging="420"/>
      </w:pPr>
      <w:rPr>
        <w:rFonts w:ascii="Wingdings" w:hAnsi="Wingdings" w:hint="default"/>
      </w:rPr>
    </w:lvl>
    <w:lvl w:ilvl="1" w:tplc="04090019" w:tentative="1">
      <w:start w:val="1"/>
      <w:numFmt w:val="bullet"/>
      <w:lvlText w:val=""/>
      <w:lvlJc w:val="left"/>
      <w:pPr>
        <w:tabs>
          <w:tab w:val="num" w:pos="1680"/>
        </w:tabs>
        <w:ind w:left="1680" w:hanging="420"/>
      </w:pPr>
      <w:rPr>
        <w:rFonts w:ascii="Wingdings" w:hAnsi="Wingdings" w:hint="default"/>
      </w:rPr>
    </w:lvl>
    <w:lvl w:ilvl="2" w:tplc="0409001B" w:tentative="1">
      <w:start w:val="1"/>
      <w:numFmt w:val="bullet"/>
      <w:lvlText w:val=""/>
      <w:lvlJc w:val="left"/>
      <w:pPr>
        <w:tabs>
          <w:tab w:val="num" w:pos="2100"/>
        </w:tabs>
        <w:ind w:left="2100" w:hanging="420"/>
      </w:pPr>
      <w:rPr>
        <w:rFonts w:ascii="Wingdings" w:hAnsi="Wingdings" w:hint="default"/>
      </w:rPr>
    </w:lvl>
    <w:lvl w:ilvl="3" w:tplc="0409000F" w:tentative="1">
      <w:start w:val="1"/>
      <w:numFmt w:val="bullet"/>
      <w:lvlText w:val=""/>
      <w:lvlJc w:val="left"/>
      <w:pPr>
        <w:tabs>
          <w:tab w:val="num" w:pos="2520"/>
        </w:tabs>
        <w:ind w:left="2520" w:hanging="420"/>
      </w:pPr>
      <w:rPr>
        <w:rFonts w:ascii="Wingdings" w:hAnsi="Wingdings" w:hint="default"/>
      </w:rPr>
    </w:lvl>
    <w:lvl w:ilvl="4" w:tplc="04090019" w:tentative="1">
      <w:start w:val="1"/>
      <w:numFmt w:val="bullet"/>
      <w:lvlText w:val=""/>
      <w:lvlJc w:val="left"/>
      <w:pPr>
        <w:tabs>
          <w:tab w:val="num" w:pos="2940"/>
        </w:tabs>
        <w:ind w:left="2940" w:hanging="420"/>
      </w:pPr>
      <w:rPr>
        <w:rFonts w:ascii="Wingdings" w:hAnsi="Wingdings" w:hint="default"/>
      </w:rPr>
    </w:lvl>
    <w:lvl w:ilvl="5" w:tplc="0409001B" w:tentative="1">
      <w:start w:val="1"/>
      <w:numFmt w:val="bullet"/>
      <w:lvlText w:val=""/>
      <w:lvlJc w:val="left"/>
      <w:pPr>
        <w:tabs>
          <w:tab w:val="num" w:pos="3360"/>
        </w:tabs>
        <w:ind w:left="3360" w:hanging="420"/>
      </w:pPr>
      <w:rPr>
        <w:rFonts w:ascii="Wingdings" w:hAnsi="Wingdings" w:hint="default"/>
      </w:rPr>
    </w:lvl>
    <w:lvl w:ilvl="6" w:tplc="0409000F" w:tentative="1">
      <w:start w:val="1"/>
      <w:numFmt w:val="bullet"/>
      <w:lvlText w:val=""/>
      <w:lvlJc w:val="left"/>
      <w:pPr>
        <w:tabs>
          <w:tab w:val="num" w:pos="3780"/>
        </w:tabs>
        <w:ind w:left="3780" w:hanging="420"/>
      </w:pPr>
      <w:rPr>
        <w:rFonts w:ascii="Wingdings" w:hAnsi="Wingdings" w:hint="default"/>
      </w:rPr>
    </w:lvl>
    <w:lvl w:ilvl="7" w:tplc="04090019" w:tentative="1">
      <w:start w:val="1"/>
      <w:numFmt w:val="bullet"/>
      <w:lvlText w:val=""/>
      <w:lvlJc w:val="left"/>
      <w:pPr>
        <w:tabs>
          <w:tab w:val="num" w:pos="4200"/>
        </w:tabs>
        <w:ind w:left="4200" w:hanging="420"/>
      </w:pPr>
      <w:rPr>
        <w:rFonts w:ascii="Wingdings" w:hAnsi="Wingdings" w:hint="default"/>
      </w:rPr>
    </w:lvl>
    <w:lvl w:ilvl="8" w:tplc="0409001B" w:tentative="1">
      <w:start w:val="1"/>
      <w:numFmt w:val="bullet"/>
      <w:lvlText w:val=""/>
      <w:lvlJc w:val="left"/>
      <w:pPr>
        <w:tabs>
          <w:tab w:val="num" w:pos="4620"/>
        </w:tabs>
        <w:ind w:left="4620" w:hanging="420"/>
      </w:pPr>
      <w:rPr>
        <w:rFonts w:ascii="Wingdings" w:hAnsi="Wingdings" w:hint="default"/>
      </w:rPr>
    </w:lvl>
  </w:abstractNum>
  <w:abstractNum w:abstractNumId="186">
    <w:nsid w:val="5ED01DD8"/>
    <w:multiLevelType w:val="multilevel"/>
    <w:tmpl w:val="B49C62DA"/>
    <w:lvl w:ilvl="0">
      <w:numFmt w:val="decimal"/>
      <w:pStyle w:val="1f2"/>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
    <w:nsid w:val="5F61448A"/>
    <w:multiLevelType w:val="multilevel"/>
    <w:tmpl w:val="2A741E0A"/>
    <w:lvl w:ilvl="0">
      <w:start w:val="1"/>
      <w:numFmt w:val="decimal"/>
      <w:lvlText w:val="%1."/>
      <w:lvlJc w:val="left"/>
      <w:pPr>
        <w:tabs>
          <w:tab w:val="num" w:pos="425"/>
        </w:tabs>
        <w:ind w:left="425" w:hanging="425"/>
      </w:pPr>
    </w:lvl>
    <w:lvl w:ilvl="1">
      <w:start w:val="1"/>
      <w:numFmt w:val="decimal"/>
      <w:pStyle w:val="72"/>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8">
    <w:nsid w:val="5F6330A6"/>
    <w:multiLevelType w:val="hybridMultilevel"/>
    <w:tmpl w:val="E8940D66"/>
    <w:lvl w:ilvl="0" w:tplc="FFFFFFFF">
      <w:start w:val="1"/>
      <w:numFmt w:val="bullet"/>
      <w:pStyle w:val="192CharCharCharChar"/>
      <w:lvlText w:val=""/>
      <w:lvlJc w:val="left"/>
      <w:pPr>
        <w:tabs>
          <w:tab w:val="num" w:pos="680"/>
        </w:tabs>
        <w:ind w:left="680" w:hanging="170"/>
      </w:pPr>
      <w:rPr>
        <w:rFonts w:ascii="Wingdings" w:hAnsi="Wingdings" w:hint="default"/>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89">
    <w:nsid w:val="604452B5"/>
    <w:multiLevelType w:val="hybridMultilevel"/>
    <w:tmpl w:val="1DF6AADC"/>
    <w:lvl w:ilvl="0" w:tplc="652CB4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nsid w:val="60527167"/>
    <w:multiLevelType w:val="multilevel"/>
    <w:tmpl w:val="C3A2D2E0"/>
    <w:lvl w:ilvl="0">
      <w:numFmt w:val="decimal"/>
      <w:pStyle w:val="1f3"/>
      <w:lvlText w:val=""/>
      <w:lvlJc w:val="left"/>
    </w:lvl>
    <w:lvl w:ilvl="1">
      <w:numFmt w:val="decimal"/>
      <w:pStyle w:val="2b"/>
      <w:lvlText w:val=""/>
      <w:lvlJc w:val="left"/>
    </w:lvl>
    <w:lvl w:ilvl="2">
      <w:numFmt w:val="decimal"/>
      <w:pStyle w:val="32"/>
      <w:lvlText w:val=""/>
      <w:lvlJc w:val="left"/>
    </w:lvl>
    <w:lvl w:ilvl="3">
      <w:numFmt w:val="decimal"/>
      <w:pStyle w:val="44"/>
      <w:lvlText w:val=""/>
      <w:lvlJc w:val="left"/>
    </w:lvl>
    <w:lvl w:ilvl="4">
      <w:numFmt w:val="decimal"/>
      <w:pStyle w:val="50"/>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
    <w:nsid w:val="6064318B"/>
    <w:multiLevelType w:val="hybridMultilevel"/>
    <w:tmpl w:val="21808CCC"/>
    <w:lvl w:ilvl="0" w:tplc="CB6A4C2C">
      <w:start w:val="1"/>
      <w:numFmt w:val="decimal"/>
      <w:pStyle w:val="afff5"/>
      <w:lvlText w:val="图%1  "/>
      <w:lvlJc w:val="center"/>
      <w:pPr>
        <w:tabs>
          <w:tab w:val="num" w:pos="680"/>
        </w:tabs>
        <w:ind w:left="680" w:hanging="113"/>
      </w:pPr>
    </w:lvl>
    <w:lvl w:ilvl="1" w:tplc="04090003">
      <w:start w:val="1"/>
      <w:numFmt w:val="decimal"/>
      <w:lvlText w:val="%2."/>
      <w:lvlJc w:val="left"/>
      <w:pPr>
        <w:tabs>
          <w:tab w:val="num" w:pos="780"/>
        </w:tabs>
        <w:ind w:left="780" w:hanging="360"/>
      </w:pPr>
    </w:lvl>
    <w:lvl w:ilvl="2" w:tplc="04090005">
      <w:start w:val="1"/>
      <w:numFmt w:val="lowerRoman"/>
      <w:lvlText w:val="%3."/>
      <w:lvlJc w:val="right"/>
      <w:pPr>
        <w:tabs>
          <w:tab w:val="num" w:pos="1260"/>
        </w:tabs>
        <w:ind w:left="1260" w:hanging="420"/>
      </w:pPr>
    </w:lvl>
    <w:lvl w:ilvl="3" w:tplc="04090001">
      <w:start w:val="1"/>
      <w:numFmt w:val="decimal"/>
      <w:lvlText w:val="%4."/>
      <w:lvlJc w:val="left"/>
      <w:pPr>
        <w:tabs>
          <w:tab w:val="num" w:pos="1680"/>
        </w:tabs>
        <w:ind w:left="1680" w:hanging="420"/>
      </w:pPr>
    </w:lvl>
    <w:lvl w:ilvl="4" w:tplc="04090003">
      <w:start w:val="1"/>
      <w:numFmt w:val="lowerLetter"/>
      <w:lvlText w:val="%5)"/>
      <w:lvlJc w:val="left"/>
      <w:pPr>
        <w:tabs>
          <w:tab w:val="num" w:pos="2100"/>
        </w:tabs>
        <w:ind w:left="2100" w:hanging="420"/>
      </w:pPr>
    </w:lvl>
    <w:lvl w:ilvl="5" w:tplc="04090005">
      <w:start w:val="1"/>
      <w:numFmt w:val="lowerRoman"/>
      <w:lvlText w:val="%6."/>
      <w:lvlJc w:val="right"/>
      <w:pPr>
        <w:tabs>
          <w:tab w:val="num" w:pos="2520"/>
        </w:tabs>
        <w:ind w:left="2520" w:hanging="420"/>
      </w:pPr>
    </w:lvl>
    <w:lvl w:ilvl="6" w:tplc="04090001">
      <w:start w:val="1"/>
      <w:numFmt w:val="decimal"/>
      <w:lvlText w:val="%7."/>
      <w:lvlJc w:val="left"/>
      <w:pPr>
        <w:tabs>
          <w:tab w:val="num" w:pos="2940"/>
        </w:tabs>
        <w:ind w:left="2940" w:hanging="420"/>
      </w:pPr>
    </w:lvl>
    <w:lvl w:ilvl="7" w:tplc="04090003">
      <w:start w:val="1"/>
      <w:numFmt w:val="lowerLetter"/>
      <w:lvlText w:val="%8)"/>
      <w:lvlJc w:val="left"/>
      <w:pPr>
        <w:tabs>
          <w:tab w:val="num" w:pos="3360"/>
        </w:tabs>
        <w:ind w:left="3360" w:hanging="420"/>
      </w:pPr>
    </w:lvl>
    <w:lvl w:ilvl="8" w:tplc="04090005">
      <w:start w:val="1"/>
      <w:numFmt w:val="lowerRoman"/>
      <w:lvlText w:val="%9."/>
      <w:lvlJc w:val="right"/>
      <w:pPr>
        <w:tabs>
          <w:tab w:val="num" w:pos="3780"/>
        </w:tabs>
        <w:ind w:left="3780" w:hanging="420"/>
      </w:pPr>
    </w:lvl>
  </w:abstractNum>
  <w:abstractNum w:abstractNumId="192">
    <w:nsid w:val="608F20E2"/>
    <w:multiLevelType w:val="multilevel"/>
    <w:tmpl w:val="5EC4F6A6"/>
    <w:lvl w:ilvl="0">
      <w:start w:val="1"/>
      <w:numFmt w:val="bullet"/>
      <w:lvlText w:val="●"/>
      <w:lvlJc w:val="left"/>
      <w:pPr>
        <w:ind w:left="420" w:hanging="420"/>
      </w:pPr>
    </w:lvl>
    <w:lvl w:ilvl="1">
      <w:start w:val="1"/>
      <w:numFmt w:val="bullet"/>
      <w:lvlText w:val="○"/>
      <w:lvlJc w:val="left"/>
      <w:pPr>
        <w:ind w:left="840" w:hanging="42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
    <w:nsid w:val="61484059"/>
    <w:multiLevelType w:val="singleLevel"/>
    <w:tmpl w:val="80C2143E"/>
    <w:lvl w:ilvl="0">
      <w:start w:val="1"/>
      <w:numFmt w:val="decimal"/>
      <w:pStyle w:val="Numberedlist1"/>
      <w:lvlText w:val="%1."/>
      <w:lvlJc w:val="left"/>
      <w:pPr>
        <w:tabs>
          <w:tab w:val="num" w:pos="360"/>
        </w:tabs>
        <w:ind w:left="360" w:hanging="360"/>
      </w:pPr>
    </w:lvl>
  </w:abstractNum>
  <w:abstractNum w:abstractNumId="194">
    <w:nsid w:val="62BE6A26"/>
    <w:multiLevelType w:val="hybridMultilevel"/>
    <w:tmpl w:val="143EEC12"/>
    <w:lvl w:ilvl="0" w:tplc="04090011">
      <w:start w:val="1"/>
      <w:numFmt w:val="bullet"/>
      <w:pStyle w:val="1f4"/>
      <w:lvlText w:val=""/>
      <w:lvlJc w:val="left"/>
      <w:pPr>
        <w:tabs>
          <w:tab w:val="num" w:pos="900"/>
        </w:tabs>
        <w:ind w:left="900" w:hanging="420"/>
      </w:pPr>
      <w:rPr>
        <w:rFonts w:ascii="Wingdings" w:hAnsi="Wingdings" w:hint="default"/>
        <w:sz w:val="16"/>
      </w:rPr>
    </w:lvl>
    <w:lvl w:ilvl="1" w:tplc="04090019">
      <w:start w:val="1"/>
      <w:numFmt w:val="bullet"/>
      <w:lvlText w:val=""/>
      <w:lvlJc w:val="left"/>
      <w:pPr>
        <w:tabs>
          <w:tab w:val="num" w:pos="1320"/>
        </w:tabs>
        <w:ind w:left="1320" w:hanging="420"/>
      </w:pPr>
      <w:rPr>
        <w:rFonts w:ascii="Wingdings" w:hAnsi="Wingdings" w:hint="default"/>
      </w:rPr>
    </w:lvl>
    <w:lvl w:ilvl="2" w:tplc="0409001B">
      <w:start w:val="1"/>
      <w:numFmt w:val="bullet"/>
      <w:pStyle w:val="33"/>
      <w:lvlText w:val=""/>
      <w:lvlJc w:val="left"/>
      <w:pPr>
        <w:tabs>
          <w:tab w:val="num" w:pos="1740"/>
        </w:tabs>
        <w:ind w:left="1740" w:hanging="420"/>
      </w:pPr>
      <w:rPr>
        <w:rFonts w:ascii="Wingdings" w:hAnsi="Wingdings" w:hint="default"/>
      </w:rPr>
    </w:lvl>
    <w:lvl w:ilvl="3" w:tplc="0409000F" w:tentative="1">
      <w:start w:val="1"/>
      <w:numFmt w:val="bullet"/>
      <w:lvlText w:val=""/>
      <w:lvlJc w:val="left"/>
      <w:pPr>
        <w:tabs>
          <w:tab w:val="num" w:pos="2160"/>
        </w:tabs>
        <w:ind w:left="2160" w:hanging="420"/>
      </w:pPr>
      <w:rPr>
        <w:rFonts w:ascii="Wingdings" w:hAnsi="Wingdings" w:hint="default"/>
      </w:rPr>
    </w:lvl>
    <w:lvl w:ilvl="4" w:tplc="04090019" w:tentative="1">
      <w:start w:val="1"/>
      <w:numFmt w:val="bullet"/>
      <w:lvlText w:val=""/>
      <w:lvlJc w:val="left"/>
      <w:pPr>
        <w:tabs>
          <w:tab w:val="num" w:pos="2580"/>
        </w:tabs>
        <w:ind w:left="2580" w:hanging="420"/>
      </w:pPr>
      <w:rPr>
        <w:rFonts w:ascii="Wingdings" w:hAnsi="Wingdings" w:hint="default"/>
      </w:rPr>
    </w:lvl>
    <w:lvl w:ilvl="5" w:tplc="0409001B" w:tentative="1">
      <w:start w:val="1"/>
      <w:numFmt w:val="bullet"/>
      <w:lvlText w:val=""/>
      <w:lvlJc w:val="left"/>
      <w:pPr>
        <w:tabs>
          <w:tab w:val="num" w:pos="3000"/>
        </w:tabs>
        <w:ind w:left="3000" w:hanging="420"/>
      </w:pPr>
      <w:rPr>
        <w:rFonts w:ascii="Wingdings" w:hAnsi="Wingdings" w:hint="default"/>
      </w:rPr>
    </w:lvl>
    <w:lvl w:ilvl="6" w:tplc="0409000F" w:tentative="1">
      <w:start w:val="1"/>
      <w:numFmt w:val="bullet"/>
      <w:lvlText w:val=""/>
      <w:lvlJc w:val="left"/>
      <w:pPr>
        <w:tabs>
          <w:tab w:val="num" w:pos="3420"/>
        </w:tabs>
        <w:ind w:left="3420" w:hanging="420"/>
      </w:pPr>
      <w:rPr>
        <w:rFonts w:ascii="Wingdings" w:hAnsi="Wingdings" w:hint="default"/>
      </w:rPr>
    </w:lvl>
    <w:lvl w:ilvl="7" w:tplc="04090019" w:tentative="1">
      <w:start w:val="1"/>
      <w:numFmt w:val="bullet"/>
      <w:lvlText w:val=""/>
      <w:lvlJc w:val="left"/>
      <w:pPr>
        <w:tabs>
          <w:tab w:val="num" w:pos="3840"/>
        </w:tabs>
        <w:ind w:left="3840" w:hanging="420"/>
      </w:pPr>
      <w:rPr>
        <w:rFonts w:ascii="Wingdings" w:hAnsi="Wingdings" w:hint="default"/>
      </w:rPr>
    </w:lvl>
    <w:lvl w:ilvl="8" w:tplc="0409001B" w:tentative="1">
      <w:start w:val="1"/>
      <w:numFmt w:val="bullet"/>
      <w:lvlText w:val=""/>
      <w:lvlJc w:val="left"/>
      <w:pPr>
        <w:tabs>
          <w:tab w:val="num" w:pos="4260"/>
        </w:tabs>
        <w:ind w:left="4260" w:hanging="420"/>
      </w:pPr>
      <w:rPr>
        <w:rFonts w:ascii="Wingdings" w:hAnsi="Wingdings" w:hint="default"/>
      </w:rPr>
    </w:lvl>
  </w:abstractNum>
  <w:abstractNum w:abstractNumId="195">
    <w:nsid w:val="63021C5D"/>
    <w:multiLevelType w:val="multilevel"/>
    <w:tmpl w:val="A7501536"/>
    <w:lvl w:ilvl="0">
      <w:numFmt w:val="none"/>
      <w:pStyle w:val="TableFootnotea"/>
      <w:lvlText w:val="Note: "/>
      <w:lvlJc w:val="left"/>
      <w:pPr>
        <w:tabs>
          <w:tab w:val="num" w:pos="1872"/>
        </w:tabs>
        <w:ind w:left="1872" w:hanging="864"/>
      </w:pPr>
      <w:rPr>
        <w:rFonts w:ascii="Arial" w:hAnsi="Arial" w:cs="Times New Roman" w:hint="default"/>
        <w:b w:val="0"/>
        <w:i/>
        <w:sz w:val="20"/>
      </w:rPr>
    </w:lvl>
    <w:lvl w:ilvl="1">
      <w:numFmt w:val="decimal"/>
      <w:lvlText w:val="%2"/>
      <w:lvlJc w:val="left"/>
      <w:pPr>
        <w:tabs>
          <w:tab w:val="num" w:pos="0"/>
        </w:tabs>
        <w:ind w:left="0" w:firstLine="0"/>
      </w:pPr>
      <w:rPr>
        <w:rFonts w:ascii="Arial" w:hAnsi="Arial" w:cs="Times New Roman" w:hint="default"/>
      </w:rPr>
    </w:lvl>
    <w:lvl w:ilvl="2">
      <w:numFmt w:val="decimal"/>
      <w:lvlText w:val="%3"/>
      <w:lvlJc w:val="left"/>
      <w:pPr>
        <w:tabs>
          <w:tab w:val="num" w:pos="0"/>
        </w:tabs>
        <w:ind w:left="0" w:firstLine="0"/>
      </w:pPr>
      <w:rPr>
        <w:rFonts w:ascii="Arial" w:hAnsi="Arial" w:cs="Times New Roman" w:hint="default"/>
      </w:rPr>
    </w:lvl>
    <w:lvl w:ilvl="3">
      <w:numFmt w:val="decimal"/>
      <w:lvlText w:val="%4"/>
      <w:lvlJc w:val="left"/>
      <w:pPr>
        <w:tabs>
          <w:tab w:val="num" w:pos="0"/>
        </w:tabs>
        <w:ind w:left="0" w:firstLine="0"/>
      </w:pPr>
      <w:rPr>
        <w:rFonts w:ascii="Arial" w:hAnsi="Arial" w:cs="Times New Roman" w:hint="default"/>
      </w:rPr>
    </w:lvl>
    <w:lvl w:ilvl="4">
      <w:numFmt w:val="decimal"/>
      <w:lvlText w:val="%5"/>
      <w:lvlJc w:val="left"/>
      <w:pPr>
        <w:tabs>
          <w:tab w:val="num" w:pos="0"/>
        </w:tabs>
        <w:ind w:left="0" w:firstLine="0"/>
      </w:pPr>
      <w:rPr>
        <w:rFonts w:ascii="Arial" w:hAnsi="Arial" w:cs="Times New Roman" w:hint="default"/>
      </w:rPr>
    </w:lvl>
    <w:lvl w:ilvl="5">
      <w:numFmt w:val="decimal"/>
      <w:lvlText w:val="%6"/>
      <w:lvlJc w:val="left"/>
      <w:pPr>
        <w:tabs>
          <w:tab w:val="num" w:pos="0"/>
        </w:tabs>
        <w:ind w:left="0" w:firstLine="0"/>
      </w:pPr>
      <w:rPr>
        <w:rFonts w:ascii="Arial" w:hAnsi="Arial" w:cs="Times New Roman" w:hint="default"/>
      </w:rPr>
    </w:lvl>
    <w:lvl w:ilvl="6">
      <w:numFmt w:val="decimal"/>
      <w:lvlText w:val="%7"/>
      <w:lvlJc w:val="left"/>
      <w:pPr>
        <w:tabs>
          <w:tab w:val="num" w:pos="0"/>
        </w:tabs>
        <w:ind w:left="0" w:firstLine="0"/>
      </w:pPr>
      <w:rPr>
        <w:rFonts w:ascii="Arial" w:hAnsi="Arial" w:cs="Times New Roman" w:hint="default"/>
      </w:rPr>
    </w:lvl>
    <w:lvl w:ilvl="7">
      <w:numFmt w:val="decimal"/>
      <w:lvlText w:val="%8"/>
      <w:lvlJc w:val="left"/>
      <w:pPr>
        <w:tabs>
          <w:tab w:val="num" w:pos="0"/>
        </w:tabs>
        <w:ind w:left="0" w:firstLine="0"/>
      </w:pPr>
      <w:rPr>
        <w:rFonts w:ascii="Arial" w:hAnsi="Arial" w:cs="Times New Roman" w:hint="default"/>
      </w:rPr>
    </w:lvl>
    <w:lvl w:ilvl="8">
      <w:numFmt w:val="decimal"/>
      <w:lvlText w:val="%9"/>
      <w:lvlJc w:val="left"/>
      <w:pPr>
        <w:tabs>
          <w:tab w:val="num" w:pos="0"/>
        </w:tabs>
        <w:ind w:left="0" w:firstLine="0"/>
      </w:pPr>
      <w:rPr>
        <w:rFonts w:ascii="Arial" w:hAnsi="Arial" w:cs="Times New Roman" w:hint="default"/>
      </w:rPr>
    </w:lvl>
  </w:abstractNum>
  <w:abstractNum w:abstractNumId="196">
    <w:nsid w:val="63075CD5"/>
    <w:multiLevelType w:val="singleLevel"/>
    <w:tmpl w:val="94A63540"/>
    <w:lvl w:ilvl="0">
      <w:start w:val="1"/>
      <w:numFmt w:val="bullet"/>
      <w:pStyle w:val="Bulletwithtext4"/>
      <w:lvlText w:val=""/>
      <w:lvlJc w:val="left"/>
      <w:pPr>
        <w:tabs>
          <w:tab w:val="num" w:pos="1440"/>
        </w:tabs>
        <w:ind w:left="1440" w:hanging="360"/>
      </w:pPr>
      <w:rPr>
        <w:rFonts w:ascii="宋体" w:eastAsia="Times New Roman" w:hAnsi="宋体" w:hint="eastAsia"/>
        <w:b w:val="0"/>
        <w:i w:val="0"/>
        <w:sz w:val="12"/>
      </w:rPr>
    </w:lvl>
  </w:abstractNum>
  <w:abstractNum w:abstractNumId="197">
    <w:nsid w:val="63352F93"/>
    <w:multiLevelType w:val="multilevel"/>
    <w:tmpl w:val="297CE5DE"/>
    <w:lvl w:ilvl="0">
      <w:start w:val="1"/>
      <w:numFmt w:val="decimal"/>
      <w:lvlText w:val="%1"/>
      <w:lvlJc w:val="left"/>
      <w:pPr>
        <w:ind w:left="425" w:hanging="425"/>
      </w:pPr>
    </w:lvl>
    <w:lvl w:ilvl="1">
      <w:start w:val="1"/>
      <w:numFmt w:val="decimal"/>
      <w:pStyle w:val="yj-2"/>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8">
    <w:nsid w:val="633E03E2"/>
    <w:multiLevelType w:val="hybridMultilevel"/>
    <w:tmpl w:val="9C48F650"/>
    <w:lvl w:ilvl="0" w:tplc="F190AC8A">
      <w:start w:val="1"/>
      <w:numFmt w:val="decimal"/>
      <w:lvlText w:val="%1、"/>
      <w:lvlJc w:val="left"/>
      <w:pPr>
        <w:ind w:left="780" w:hanging="360"/>
      </w:pPr>
      <w:rPr>
        <w:rFonts w:ascii="宋体" w:eastAsia="宋体" w:hAnsi="宋体" w:cs="宋体"/>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9">
    <w:nsid w:val="63921B51"/>
    <w:multiLevelType w:val="multilevel"/>
    <w:tmpl w:val="F5266E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52"/>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0">
    <w:nsid w:val="63946CF3"/>
    <w:multiLevelType w:val="multilevel"/>
    <w:tmpl w:val="0409001F"/>
    <w:styleLink w:val="1111110"/>
    <w:lvl w:ilvl="0">
      <w:start w:val="1"/>
      <w:numFmt w:val="decimal"/>
      <w:lvlText w:val="%1."/>
      <w:lvlJc w:val="left"/>
      <w:pPr>
        <w:tabs>
          <w:tab w:val="num" w:pos="360"/>
        </w:tabs>
        <w:ind w:left="360" w:hanging="360"/>
      </w:pPr>
    </w:lvl>
    <w:lvl w:ilvl="1">
      <w:start w:val="1"/>
      <w:numFmt w:val="decimal"/>
      <w:lvlText w:val="%1.%2."/>
      <w:lvlJc w:val="left"/>
      <w:pPr>
        <w:tabs>
          <w:tab w:val="num" w:pos="1080"/>
        </w:tabs>
        <w:ind w:left="432" w:hanging="432"/>
      </w:pPr>
    </w:lvl>
    <w:lvl w:ilvl="2">
      <w:start w:val="1"/>
      <w:numFmt w:val="decimal"/>
      <w:lvlText w:val="%1.%2.%3."/>
      <w:lvlJc w:val="left"/>
      <w:pPr>
        <w:tabs>
          <w:tab w:val="num" w:pos="1800"/>
        </w:tabs>
        <w:ind w:left="504" w:hanging="504"/>
      </w:pPr>
    </w:lvl>
    <w:lvl w:ilvl="3">
      <w:start w:val="1"/>
      <w:numFmt w:val="decimal"/>
      <w:lvlText w:val="%1.%2.%3.%4."/>
      <w:lvlJc w:val="left"/>
      <w:pPr>
        <w:tabs>
          <w:tab w:val="num" w:pos="2160"/>
        </w:tabs>
        <w:ind w:left="64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01">
    <w:nsid w:val="643C1B8E"/>
    <w:multiLevelType w:val="hybridMultilevel"/>
    <w:tmpl w:val="FEE400E4"/>
    <w:lvl w:ilvl="0" w:tplc="0409000F">
      <w:start w:val="1"/>
      <w:numFmt w:val="bullet"/>
      <w:pStyle w:val="CharChar7CharChar5CharCharCharChar12"/>
      <w:lvlText w:val=""/>
      <w:lvlJc w:val="left"/>
      <w:pPr>
        <w:tabs>
          <w:tab w:val="num" w:pos="957"/>
        </w:tabs>
        <w:ind w:left="957" w:hanging="420"/>
      </w:pPr>
      <w:rPr>
        <w:rFonts w:ascii="Wingdings" w:hAnsi="Wingdings" w:hint="default"/>
      </w:rPr>
    </w:lvl>
    <w:lvl w:ilvl="1" w:tplc="04090019">
      <w:start w:val="1"/>
      <w:numFmt w:val="decimal"/>
      <w:lvlText w:val="%2."/>
      <w:lvlJc w:val="left"/>
      <w:pPr>
        <w:tabs>
          <w:tab w:val="num" w:pos="1377"/>
        </w:tabs>
        <w:ind w:left="1377" w:hanging="420"/>
      </w:pPr>
    </w:lvl>
    <w:lvl w:ilvl="2" w:tplc="0409001B">
      <w:start w:val="2"/>
      <w:numFmt w:val="decimal"/>
      <w:lvlText w:val="%3、"/>
      <w:lvlJc w:val="left"/>
      <w:pPr>
        <w:tabs>
          <w:tab w:val="num" w:pos="1737"/>
        </w:tabs>
        <w:ind w:left="1737" w:hanging="360"/>
      </w:pPr>
    </w:lvl>
    <w:lvl w:ilvl="3" w:tplc="0409000F">
      <w:start w:val="1"/>
      <w:numFmt w:val="bullet"/>
      <w:lvlText w:val=""/>
      <w:lvlJc w:val="left"/>
      <w:pPr>
        <w:tabs>
          <w:tab w:val="num" w:pos="2217"/>
        </w:tabs>
        <w:ind w:left="2217" w:hanging="420"/>
      </w:pPr>
      <w:rPr>
        <w:rFonts w:ascii="Wingdings" w:hAnsi="Wingdings" w:hint="default"/>
      </w:rPr>
    </w:lvl>
    <w:lvl w:ilvl="4" w:tplc="04090019">
      <w:start w:val="1"/>
      <w:numFmt w:val="bullet"/>
      <w:lvlText w:val=""/>
      <w:lvlJc w:val="left"/>
      <w:pPr>
        <w:tabs>
          <w:tab w:val="num" w:pos="2637"/>
        </w:tabs>
        <w:ind w:left="2637" w:hanging="420"/>
      </w:pPr>
      <w:rPr>
        <w:rFonts w:ascii="Wingdings" w:hAnsi="Wingdings" w:hint="default"/>
      </w:rPr>
    </w:lvl>
    <w:lvl w:ilvl="5" w:tplc="0409001B">
      <w:start w:val="1"/>
      <w:numFmt w:val="bullet"/>
      <w:lvlText w:val=""/>
      <w:lvlJc w:val="left"/>
      <w:pPr>
        <w:tabs>
          <w:tab w:val="num" w:pos="3057"/>
        </w:tabs>
        <w:ind w:left="3057" w:hanging="420"/>
      </w:pPr>
      <w:rPr>
        <w:rFonts w:ascii="Wingdings" w:hAnsi="Wingdings" w:hint="default"/>
      </w:rPr>
    </w:lvl>
    <w:lvl w:ilvl="6" w:tplc="0409000F">
      <w:start w:val="1"/>
      <w:numFmt w:val="bullet"/>
      <w:lvlText w:val=""/>
      <w:lvlJc w:val="left"/>
      <w:pPr>
        <w:tabs>
          <w:tab w:val="num" w:pos="3477"/>
        </w:tabs>
        <w:ind w:left="3477" w:hanging="420"/>
      </w:pPr>
      <w:rPr>
        <w:rFonts w:ascii="Wingdings" w:hAnsi="Wingdings" w:hint="default"/>
      </w:rPr>
    </w:lvl>
    <w:lvl w:ilvl="7" w:tplc="04090019">
      <w:start w:val="1"/>
      <w:numFmt w:val="bullet"/>
      <w:lvlText w:val=""/>
      <w:lvlJc w:val="left"/>
      <w:pPr>
        <w:tabs>
          <w:tab w:val="num" w:pos="3897"/>
        </w:tabs>
        <w:ind w:left="3897" w:hanging="420"/>
      </w:pPr>
      <w:rPr>
        <w:rFonts w:ascii="Wingdings" w:hAnsi="Wingdings" w:hint="default"/>
      </w:rPr>
    </w:lvl>
    <w:lvl w:ilvl="8" w:tplc="0409001B">
      <w:start w:val="1"/>
      <w:numFmt w:val="bullet"/>
      <w:lvlText w:val=""/>
      <w:lvlJc w:val="left"/>
      <w:pPr>
        <w:tabs>
          <w:tab w:val="num" w:pos="4317"/>
        </w:tabs>
        <w:ind w:left="4317" w:hanging="420"/>
      </w:pPr>
      <w:rPr>
        <w:rFonts w:ascii="Wingdings" w:hAnsi="Wingdings" w:hint="default"/>
      </w:rPr>
    </w:lvl>
  </w:abstractNum>
  <w:abstractNum w:abstractNumId="202">
    <w:nsid w:val="646A7ED0"/>
    <w:multiLevelType w:val="hybridMultilevel"/>
    <w:tmpl w:val="F9025C6E"/>
    <w:lvl w:ilvl="0" w:tplc="FFFFFFFF">
      <w:start w:val="2"/>
      <w:numFmt w:val="decimal"/>
      <w:pStyle w:val="afff6"/>
      <w:lvlText w:val="（%1）"/>
      <w:lvlJc w:val="left"/>
      <w:pPr>
        <w:tabs>
          <w:tab w:val="num" w:pos="1439"/>
        </w:tabs>
        <w:ind w:left="1036" w:firstLine="400"/>
      </w:pPr>
      <w:rPr>
        <w:rFonts w:hint="eastAsia"/>
      </w:rPr>
    </w:lvl>
    <w:lvl w:ilvl="1" w:tplc="FFFFFFFF">
      <w:start w:val="1"/>
      <w:numFmt w:val="upperRoman"/>
      <w:lvlText w:val="%2."/>
      <w:lvlJc w:val="left"/>
      <w:pPr>
        <w:tabs>
          <w:tab w:val="num" w:pos="1558"/>
        </w:tabs>
        <w:ind w:left="1558" w:hanging="420"/>
      </w:pPr>
      <w:rPr>
        <w:rFonts w:hint="eastAsia"/>
      </w:rPr>
    </w:lvl>
    <w:lvl w:ilvl="2" w:tplc="FFFFFFFF" w:tentative="1">
      <w:start w:val="1"/>
      <w:numFmt w:val="lowerRoman"/>
      <w:lvlText w:val="%3."/>
      <w:lvlJc w:val="right"/>
      <w:pPr>
        <w:tabs>
          <w:tab w:val="num" w:pos="1978"/>
        </w:tabs>
        <w:ind w:left="1978" w:hanging="420"/>
      </w:pPr>
    </w:lvl>
    <w:lvl w:ilvl="3" w:tplc="FFFFFFFF" w:tentative="1">
      <w:start w:val="1"/>
      <w:numFmt w:val="decimal"/>
      <w:lvlText w:val="%4."/>
      <w:lvlJc w:val="left"/>
      <w:pPr>
        <w:tabs>
          <w:tab w:val="num" w:pos="2398"/>
        </w:tabs>
        <w:ind w:left="2398" w:hanging="420"/>
      </w:pPr>
    </w:lvl>
    <w:lvl w:ilvl="4" w:tplc="FFFFFFFF" w:tentative="1">
      <w:start w:val="1"/>
      <w:numFmt w:val="lowerLetter"/>
      <w:lvlText w:val="%5)"/>
      <w:lvlJc w:val="left"/>
      <w:pPr>
        <w:tabs>
          <w:tab w:val="num" w:pos="2818"/>
        </w:tabs>
        <w:ind w:left="2818" w:hanging="420"/>
      </w:pPr>
    </w:lvl>
    <w:lvl w:ilvl="5" w:tplc="FFFFFFFF" w:tentative="1">
      <w:start w:val="1"/>
      <w:numFmt w:val="lowerRoman"/>
      <w:lvlText w:val="%6."/>
      <w:lvlJc w:val="right"/>
      <w:pPr>
        <w:tabs>
          <w:tab w:val="num" w:pos="3238"/>
        </w:tabs>
        <w:ind w:left="3238" w:hanging="420"/>
      </w:pPr>
    </w:lvl>
    <w:lvl w:ilvl="6" w:tplc="FFFFFFFF" w:tentative="1">
      <w:start w:val="1"/>
      <w:numFmt w:val="decimal"/>
      <w:lvlText w:val="%7."/>
      <w:lvlJc w:val="left"/>
      <w:pPr>
        <w:tabs>
          <w:tab w:val="num" w:pos="3658"/>
        </w:tabs>
        <w:ind w:left="3658" w:hanging="420"/>
      </w:pPr>
    </w:lvl>
    <w:lvl w:ilvl="7" w:tplc="FFFFFFFF" w:tentative="1">
      <w:start w:val="1"/>
      <w:numFmt w:val="lowerLetter"/>
      <w:lvlText w:val="%8)"/>
      <w:lvlJc w:val="left"/>
      <w:pPr>
        <w:tabs>
          <w:tab w:val="num" w:pos="4078"/>
        </w:tabs>
        <w:ind w:left="4078" w:hanging="420"/>
      </w:pPr>
    </w:lvl>
    <w:lvl w:ilvl="8" w:tplc="FFFFFFFF" w:tentative="1">
      <w:start w:val="1"/>
      <w:numFmt w:val="lowerRoman"/>
      <w:lvlText w:val="%9."/>
      <w:lvlJc w:val="right"/>
      <w:pPr>
        <w:tabs>
          <w:tab w:val="num" w:pos="4498"/>
        </w:tabs>
        <w:ind w:left="4498" w:hanging="420"/>
      </w:pPr>
    </w:lvl>
  </w:abstractNum>
  <w:abstractNum w:abstractNumId="203">
    <w:nsid w:val="64C5179B"/>
    <w:multiLevelType w:val="multilevel"/>
    <w:tmpl w:val="357E82CC"/>
    <w:lvl w:ilvl="0">
      <w:start w:val="1"/>
      <w:numFmt w:val="decimal"/>
      <w:pStyle w:val="MMTopic1"/>
      <w:suff w:val="space"/>
      <w:lvlText w:val="%1"/>
      <w:lvlJc w:val="left"/>
      <w:pPr>
        <w:tabs>
          <w:tab w:val="num" w:pos="360"/>
        </w:tabs>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pStyle w:val="MMTopic6"/>
      <w:suff w:val="space"/>
      <w:lvlText w:val="%1.%2.%3.%4.%5.%6"/>
      <w:lvlJc w:val="left"/>
      <w:pPr>
        <w:ind w:left="0" w:firstLine="0"/>
      </w:pPr>
    </w:lvl>
    <w:lvl w:ilvl="6">
      <w:start w:val="1"/>
      <w:numFmt w:val="decimal"/>
      <w:pStyle w:val="MMTopic7"/>
      <w:suff w:val="space"/>
      <w:lvlText w:val="%1.%2.%3.%4.%5.%6.%7"/>
      <w:lvlJc w:val="left"/>
      <w:pPr>
        <w:ind w:left="0" w:firstLine="0"/>
      </w:pPr>
    </w:lvl>
    <w:lvl w:ilvl="7">
      <w:start w:val="1"/>
      <w:numFmt w:val="decimal"/>
      <w:pStyle w:val="MMTopic8"/>
      <w:suff w:val="space"/>
      <w:lvlText w:val="%1.%2.%3.%4.%5.%6.%7.%8"/>
      <w:lvlJc w:val="left"/>
      <w:pPr>
        <w:ind w:left="0" w:firstLine="0"/>
      </w:pPr>
    </w:lvl>
    <w:lvl w:ilvl="8">
      <w:start w:val="1"/>
      <w:numFmt w:val="decimal"/>
      <w:pStyle w:val="MMTopic9"/>
      <w:suff w:val="space"/>
      <w:lvlText w:val="%1.%2.%3.%4.%5.%6.%7.%8.%9"/>
      <w:lvlJc w:val="left"/>
      <w:pPr>
        <w:ind w:left="0" w:firstLine="0"/>
      </w:pPr>
    </w:lvl>
  </w:abstractNum>
  <w:abstractNum w:abstractNumId="204">
    <w:nsid w:val="64C63BD0"/>
    <w:multiLevelType w:val="singleLevel"/>
    <w:tmpl w:val="51E6594E"/>
    <w:lvl w:ilvl="0">
      <w:start w:val="1"/>
      <w:numFmt w:val="bullet"/>
      <w:pStyle w:val="afff7"/>
      <w:lvlText w:val=""/>
      <w:lvlJc w:val="left"/>
      <w:pPr>
        <w:tabs>
          <w:tab w:val="num" w:pos="510"/>
        </w:tabs>
        <w:ind w:left="510" w:hanging="510"/>
      </w:pPr>
      <w:rPr>
        <w:rFonts w:ascii="Wingdings" w:hAnsi="Wingdings" w:hint="default"/>
      </w:rPr>
    </w:lvl>
  </w:abstractNum>
  <w:abstractNum w:abstractNumId="205">
    <w:nsid w:val="652C1458"/>
    <w:multiLevelType w:val="multilevel"/>
    <w:tmpl w:val="652C1458"/>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06">
    <w:nsid w:val="658331EE"/>
    <w:multiLevelType w:val="multilevel"/>
    <w:tmpl w:val="B61A7DDC"/>
    <w:lvl w:ilvl="0">
      <w:start w:val="1"/>
      <w:numFmt w:val="none"/>
      <w:pStyle w:val="How-ToTitle"/>
      <w:lvlText w:val="Example:"/>
      <w:lvlJc w:val="left"/>
      <w:pPr>
        <w:tabs>
          <w:tab w:val="num" w:pos="1800"/>
        </w:tabs>
        <w:ind w:left="1800" w:hanging="1080"/>
      </w:pPr>
      <w:rPr>
        <w:rFonts w:ascii="Times New Roman" w:hAnsi="Times New Roman" w:cs="Times New Roman" w:hint="default"/>
        <w:b w:val="0"/>
        <w:i w:val="0"/>
        <w:sz w:val="24"/>
      </w:rPr>
    </w:lvl>
    <w:lvl w:ilvl="1">
      <w:start w:val="1"/>
      <w:numFmt w:val="decimal"/>
      <w:lvlText w:val="%1.%2"/>
      <w:lvlJc w:val="left"/>
      <w:pPr>
        <w:tabs>
          <w:tab w:val="num" w:pos="720"/>
        </w:tabs>
        <w:ind w:left="720" w:hanging="720"/>
      </w:pPr>
      <w:rPr>
        <w:rFonts w:ascii="Times New Roman" w:hAnsi="Times New Roman" w:cs="Times New Roman" w:hint="default"/>
        <w:b w:val="0"/>
        <w:i w:val="0"/>
        <w:sz w:val="20"/>
      </w:rPr>
    </w:lvl>
    <w:lvl w:ilvl="2">
      <w:start w:val="1"/>
      <w:numFmt w:val="decimal"/>
      <w:lvlText w:val="%1.%2.%3 "/>
      <w:lvlJc w:val="left"/>
      <w:pPr>
        <w:tabs>
          <w:tab w:val="num" w:pos="1080"/>
        </w:tabs>
        <w:ind w:left="720" w:hanging="360"/>
      </w:pPr>
      <w:rPr>
        <w:rFonts w:ascii="Times New Roman" w:hAnsi="Times New Roman" w:cs="Times New Roman" w:hint="default"/>
        <w:b w:val="0"/>
        <w:i w:val="0"/>
        <w:sz w:val="20"/>
      </w:rPr>
    </w:lvl>
    <w:lvl w:ilvl="3">
      <w:start w:val="1"/>
      <w:numFmt w:val="decimal"/>
      <w:lvlText w:val="%1.%2.%3.%4"/>
      <w:lvlJc w:val="left"/>
      <w:pPr>
        <w:tabs>
          <w:tab w:val="num" w:pos="1656"/>
        </w:tabs>
        <w:ind w:left="1656" w:hanging="864"/>
      </w:pPr>
      <w:rPr>
        <w:rFonts w:ascii="Times New Roman" w:hAnsi="Times New Roman" w:cs="Times New Roman" w:hint="default"/>
        <w:b w:val="0"/>
        <w:i w:val="0"/>
        <w:sz w:val="20"/>
      </w:rPr>
    </w:lvl>
    <w:lvl w:ilvl="4">
      <w:start w:val="3"/>
      <w:numFmt w:val="decimal"/>
      <w:lvlText w:val="2.1.%5"/>
      <w:lvlJc w:val="left"/>
      <w:pPr>
        <w:tabs>
          <w:tab w:val="num" w:pos="720"/>
        </w:tabs>
        <w:ind w:left="0" w:firstLine="0"/>
      </w:pPr>
      <w:rPr>
        <w:rFonts w:ascii="Times New Roman" w:hAnsi="Times New Roman" w:cs="Times New Roman" w:hint="default"/>
        <w:b w:val="0"/>
        <w:i w:val="0"/>
        <w:sz w:val="24"/>
      </w:rPr>
    </w:lvl>
    <w:lvl w:ilvl="5">
      <w:numFmt w:val="decimal"/>
      <w:lvlText w:val="%6"/>
      <w:lvlJc w:val="left"/>
      <w:pPr>
        <w:tabs>
          <w:tab w:val="num" w:pos="0"/>
        </w:tabs>
        <w:ind w:left="0" w:firstLine="0"/>
      </w:pPr>
      <w:rPr>
        <w:rFonts w:ascii="Arial" w:hAnsi="Arial" w:cs="Times New Roman" w:hint="default"/>
      </w:rPr>
    </w:lvl>
    <w:lvl w:ilvl="6">
      <w:numFmt w:val="decimal"/>
      <w:lvlText w:val="%7"/>
      <w:lvlJc w:val="left"/>
      <w:pPr>
        <w:tabs>
          <w:tab w:val="num" w:pos="0"/>
        </w:tabs>
        <w:ind w:left="0" w:firstLine="0"/>
      </w:pPr>
      <w:rPr>
        <w:rFonts w:ascii="Arial" w:hAnsi="Arial" w:cs="Times New Roman" w:hint="default"/>
      </w:rPr>
    </w:lvl>
    <w:lvl w:ilvl="7">
      <w:numFmt w:val="decimal"/>
      <w:lvlText w:val="%8"/>
      <w:lvlJc w:val="left"/>
      <w:pPr>
        <w:tabs>
          <w:tab w:val="num" w:pos="0"/>
        </w:tabs>
        <w:ind w:left="0" w:firstLine="0"/>
      </w:pPr>
      <w:rPr>
        <w:rFonts w:ascii="Arial" w:hAnsi="Arial" w:cs="Times New Roman" w:hint="default"/>
      </w:rPr>
    </w:lvl>
    <w:lvl w:ilvl="8">
      <w:numFmt w:val="decimal"/>
      <w:lvlText w:val="%9"/>
      <w:lvlJc w:val="left"/>
      <w:pPr>
        <w:tabs>
          <w:tab w:val="num" w:pos="0"/>
        </w:tabs>
        <w:ind w:left="0" w:firstLine="0"/>
      </w:pPr>
      <w:rPr>
        <w:rFonts w:ascii="Arial" w:hAnsi="Arial" w:cs="Times New Roman" w:hint="default"/>
      </w:rPr>
    </w:lvl>
  </w:abstractNum>
  <w:abstractNum w:abstractNumId="207">
    <w:nsid w:val="677A0356"/>
    <w:multiLevelType w:val="hybridMultilevel"/>
    <w:tmpl w:val="581CBBCE"/>
    <w:lvl w:ilvl="0" w:tplc="FFFFFFFF">
      <w:start w:val="1"/>
      <w:numFmt w:val="bullet"/>
      <w:pStyle w:val="1f5"/>
      <w:lvlText w:val=""/>
      <w:lvlJc w:val="left"/>
      <w:pPr>
        <w:tabs>
          <w:tab w:val="num" w:pos="902"/>
        </w:tabs>
        <w:ind w:left="902" w:hanging="420"/>
      </w:pPr>
      <w:rPr>
        <w:rFonts w:ascii="Wingdings" w:hAnsi="Wingdings" w:hint="default"/>
      </w:rPr>
    </w:lvl>
    <w:lvl w:ilvl="1" w:tplc="FFFFFFFF" w:tentative="1">
      <w:start w:val="1"/>
      <w:numFmt w:val="bullet"/>
      <w:lvlText w:val=""/>
      <w:lvlJc w:val="left"/>
      <w:pPr>
        <w:tabs>
          <w:tab w:val="num" w:pos="1322"/>
        </w:tabs>
        <w:ind w:left="1322" w:hanging="420"/>
      </w:pPr>
      <w:rPr>
        <w:rFonts w:ascii="Wingdings" w:hAnsi="Wingdings" w:hint="default"/>
      </w:rPr>
    </w:lvl>
    <w:lvl w:ilvl="2" w:tplc="FFFFFFFF" w:tentative="1">
      <w:start w:val="1"/>
      <w:numFmt w:val="bullet"/>
      <w:lvlText w:val=""/>
      <w:lvlJc w:val="left"/>
      <w:pPr>
        <w:tabs>
          <w:tab w:val="num" w:pos="1742"/>
        </w:tabs>
        <w:ind w:left="1742" w:hanging="420"/>
      </w:pPr>
      <w:rPr>
        <w:rFonts w:ascii="Wingdings" w:hAnsi="Wingdings" w:hint="default"/>
      </w:rPr>
    </w:lvl>
    <w:lvl w:ilvl="3" w:tplc="FFFFFFFF" w:tentative="1">
      <w:start w:val="1"/>
      <w:numFmt w:val="bullet"/>
      <w:lvlText w:val=""/>
      <w:lvlJc w:val="left"/>
      <w:pPr>
        <w:tabs>
          <w:tab w:val="num" w:pos="2162"/>
        </w:tabs>
        <w:ind w:left="2162" w:hanging="420"/>
      </w:pPr>
      <w:rPr>
        <w:rFonts w:ascii="Wingdings" w:hAnsi="Wingdings" w:hint="default"/>
      </w:rPr>
    </w:lvl>
    <w:lvl w:ilvl="4" w:tplc="FFFFFFFF" w:tentative="1">
      <w:start w:val="1"/>
      <w:numFmt w:val="bullet"/>
      <w:lvlText w:val=""/>
      <w:lvlJc w:val="left"/>
      <w:pPr>
        <w:tabs>
          <w:tab w:val="num" w:pos="2582"/>
        </w:tabs>
        <w:ind w:left="2582" w:hanging="420"/>
      </w:pPr>
      <w:rPr>
        <w:rFonts w:ascii="Wingdings" w:hAnsi="Wingdings" w:hint="default"/>
      </w:rPr>
    </w:lvl>
    <w:lvl w:ilvl="5" w:tplc="FFFFFFFF" w:tentative="1">
      <w:start w:val="1"/>
      <w:numFmt w:val="bullet"/>
      <w:lvlText w:val=""/>
      <w:lvlJc w:val="left"/>
      <w:pPr>
        <w:tabs>
          <w:tab w:val="num" w:pos="3002"/>
        </w:tabs>
        <w:ind w:left="3002" w:hanging="420"/>
      </w:pPr>
      <w:rPr>
        <w:rFonts w:ascii="Wingdings" w:hAnsi="Wingdings" w:hint="default"/>
      </w:rPr>
    </w:lvl>
    <w:lvl w:ilvl="6" w:tplc="FFFFFFFF" w:tentative="1">
      <w:start w:val="1"/>
      <w:numFmt w:val="bullet"/>
      <w:lvlText w:val=""/>
      <w:lvlJc w:val="left"/>
      <w:pPr>
        <w:tabs>
          <w:tab w:val="num" w:pos="3422"/>
        </w:tabs>
        <w:ind w:left="3422" w:hanging="420"/>
      </w:pPr>
      <w:rPr>
        <w:rFonts w:ascii="Wingdings" w:hAnsi="Wingdings" w:hint="default"/>
      </w:rPr>
    </w:lvl>
    <w:lvl w:ilvl="7" w:tplc="FFFFFFFF" w:tentative="1">
      <w:start w:val="1"/>
      <w:numFmt w:val="bullet"/>
      <w:lvlText w:val=""/>
      <w:lvlJc w:val="left"/>
      <w:pPr>
        <w:tabs>
          <w:tab w:val="num" w:pos="3842"/>
        </w:tabs>
        <w:ind w:left="3842" w:hanging="420"/>
      </w:pPr>
      <w:rPr>
        <w:rFonts w:ascii="Wingdings" w:hAnsi="Wingdings" w:hint="default"/>
      </w:rPr>
    </w:lvl>
    <w:lvl w:ilvl="8" w:tplc="FFFFFFFF" w:tentative="1">
      <w:start w:val="1"/>
      <w:numFmt w:val="bullet"/>
      <w:lvlText w:val=""/>
      <w:lvlJc w:val="left"/>
      <w:pPr>
        <w:tabs>
          <w:tab w:val="num" w:pos="4262"/>
        </w:tabs>
        <w:ind w:left="4262" w:hanging="420"/>
      </w:pPr>
      <w:rPr>
        <w:rFonts w:ascii="Wingdings" w:hAnsi="Wingdings" w:hint="default"/>
      </w:rPr>
    </w:lvl>
  </w:abstractNum>
  <w:abstractNum w:abstractNumId="208">
    <w:nsid w:val="67A15C4E"/>
    <w:multiLevelType w:val="singleLevel"/>
    <w:tmpl w:val="75DA94E6"/>
    <w:lvl w:ilvl="0">
      <w:start w:val="1"/>
      <w:numFmt w:val="decimal"/>
      <w:pStyle w:val="afff8"/>
      <w:lvlText w:val="图 %1."/>
      <w:lvlJc w:val="left"/>
      <w:pPr>
        <w:tabs>
          <w:tab w:val="num" w:pos="737"/>
        </w:tabs>
        <w:ind w:left="425" w:hanging="425"/>
      </w:pPr>
    </w:lvl>
  </w:abstractNum>
  <w:abstractNum w:abstractNumId="209">
    <w:nsid w:val="67DE6F90"/>
    <w:multiLevelType w:val="singleLevel"/>
    <w:tmpl w:val="1E88CE50"/>
    <w:lvl w:ilvl="0">
      <w:start w:val="1"/>
      <w:numFmt w:val="bullet"/>
      <w:pStyle w:val="Bulletwithtext3"/>
      <w:lvlText w:val=""/>
      <w:lvlJc w:val="left"/>
      <w:pPr>
        <w:tabs>
          <w:tab w:val="num" w:pos="1080"/>
        </w:tabs>
        <w:ind w:left="1080" w:hanging="360"/>
      </w:pPr>
      <w:rPr>
        <w:rFonts w:ascii="宋体" w:eastAsia="Times New Roman" w:hAnsi="宋体" w:hint="eastAsia"/>
        <w:b w:val="0"/>
        <w:i w:val="0"/>
        <w:sz w:val="24"/>
      </w:rPr>
    </w:lvl>
  </w:abstractNum>
  <w:abstractNum w:abstractNumId="210">
    <w:nsid w:val="682357AB"/>
    <w:multiLevelType w:val="hybridMultilevel"/>
    <w:tmpl w:val="2C6A2DF6"/>
    <w:styleLink w:val="1220"/>
    <w:lvl w:ilvl="0" w:tplc="A17A49C0">
      <w:numFmt w:val="decimal"/>
      <w:lvlText w:val=""/>
      <w:lvlJc w:val="left"/>
    </w:lvl>
    <w:lvl w:ilvl="1" w:tplc="B3F2D808">
      <w:numFmt w:val="decimal"/>
      <w:lvlText w:val=""/>
      <w:lvlJc w:val="left"/>
    </w:lvl>
    <w:lvl w:ilvl="2" w:tplc="68DE7634">
      <w:numFmt w:val="decimal"/>
      <w:lvlText w:val=""/>
      <w:lvlJc w:val="left"/>
    </w:lvl>
    <w:lvl w:ilvl="3" w:tplc="408E0B66">
      <w:numFmt w:val="decimal"/>
      <w:lvlText w:val=""/>
      <w:lvlJc w:val="left"/>
    </w:lvl>
    <w:lvl w:ilvl="4" w:tplc="921CE0A0">
      <w:numFmt w:val="decimal"/>
      <w:lvlText w:val=""/>
      <w:lvlJc w:val="left"/>
    </w:lvl>
    <w:lvl w:ilvl="5" w:tplc="F4FAAA1A">
      <w:numFmt w:val="decimal"/>
      <w:lvlText w:val=""/>
      <w:lvlJc w:val="left"/>
    </w:lvl>
    <w:lvl w:ilvl="6" w:tplc="4104C3EE">
      <w:numFmt w:val="decimal"/>
      <w:lvlText w:val=""/>
      <w:lvlJc w:val="left"/>
    </w:lvl>
    <w:lvl w:ilvl="7" w:tplc="F3000C7E">
      <w:numFmt w:val="decimal"/>
      <w:lvlText w:val=""/>
      <w:lvlJc w:val="left"/>
    </w:lvl>
    <w:lvl w:ilvl="8" w:tplc="883024E8">
      <w:numFmt w:val="decimal"/>
      <w:lvlText w:val=""/>
      <w:lvlJc w:val="left"/>
    </w:lvl>
  </w:abstractNum>
  <w:abstractNum w:abstractNumId="211">
    <w:nsid w:val="68A836AB"/>
    <w:multiLevelType w:val="singleLevel"/>
    <w:tmpl w:val="F08A622C"/>
    <w:styleLink w:val="1233111"/>
    <w:lvl w:ilvl="0">
      <w:start w:val="1"/>
      <w:numFmt w:val="decimal"/>
      <w:pStyle w:val="afff9"/>
      <w:lvlText w:val="%1."/>
      <w:lvlJc w:val="left"/>
      <w:pPr>
        <w:tabs>
          <w:tab w:val="num" w:pos="425"/>
        </w:tabs>
        <w:ind w:left="425" w:hanging="425"/>
      </w:pPr>
    </w:lvl>
  </w:abstractNum>
  <w:abstractNum w:abstractNumId="212">
    <w:nsid w:val="6D4B238B"/>
    <w:multiLevelType w:val="singleLevel"/>
    <w:tmpl w:val="3086DEE0"/>
    <w:lvl w:ilvl="0">
      <w:start w:val="1"/>
      <w:numFmt w:val="bullet"/>
      <w:pStyle w:val="Bulletwithtext5"/>
      <w:lvlText w:val=""/>
      <w:lvlJc w:val="left"/>
      <w:pPr>
        <w:tabs>
          <w:tab w:val="num" w:pos="1800"/>
        </w:tabs>
        <w:ind w:left="1800" w:hanging="360"/>
      </w:pPr>
      <w:rPr>
        <w:rFonts w:ascii="Times New Roman" w:hAnsi="Times New Roman" w:cs="Times New Roman" w:hint="default"/>
        <w:b w:val="0"/>
        <w:i w:val="0"/>
        <w:sz w:val="16"/>
      </w:rPr>
    </w:lvl>
  </w:abstractNum>
  <w:abstractNum w:abstractNumId="213">
    <w:nsid w:val="6D7C06D6"/>
    <w:multiLevelType w:val="multilevel"/>
    <w:tmpl w:val="94888F74"/>
    <w:lvl w:ilvl="0">
      <w:numFmt w:val="decimal"/>
      <w:pStyle w:val="1f6"/>
      <w:lvlText w:val=""/>
      <w:lvlJc w:val="left"/>
    </w:lvl>
    <w:lvl w:ilvl="1">
      <w:numFmt w:val="decimal"/>
      <w:pStyle w:val="2c"/>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
    <w:nsid w:val="6E8C2E69"/>
    <w:multiLevelType w:val="singleLevel"/>
    <w:tmpl w:val="F2FEB120"/>
    <w:lvl w:ilvl="0">
      <w:start w:val="1"/>
      <w:numFmt w:val="none"/>
      <w:pStyle w:val="Keywords"/>
      <w:lvlText w:val="Key Words: "/>
      <w:lvlJc w:val="left"/>
      <w:pPr>
        <w:tabs>
          <w:tab w:val="num" w:pos="1440"/>
        </w:tabs>
        <w:ind w:left="360" w:hanging="360"/>
      </w:pPr>
      <w:rPr>
        <w:rFonts w:ascii="Times New Roman" w:hAnsi="Times New Roman" w:cs="Times New Roman" w:hint="default"/>
        <w:b/>
        <w:i w:val="0"/>
        <w:sz w:val="24"/>
      </w:rPr>
    </w:lvl>
  </w:abstractNum>
  <w:abstractNum w:abstractNumId="215">
    <w:nsid w:val="6EFD3C55"/>
    <w:multiLevelType w:val="multilevel"/>
    <w:tmpl w:val="0409001F"/>
    <w:styleLink w:val="1111115"/>
    <w:lvl w:ilvl="0">
      <w:start w:val="1"/>
      <w:numFmt w:val="decimal"/>
      <w:lvlText w:val="%1."/>
      <w:lvlJc w:val="left"/>
      <w:pPr>
        <w:tabs>
          <w:tab w:val="num" w:pos="785"/>
        </w:tabs>
        <w:ind w:left="78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16">
    <w:nsid w:val="6F962A1F"/>
    <w:multiLevelType w:val="hybridMultilevel"/>
    <w:tmpl w:val="FD2878B6"/>
    <w:lvl w:ilvl="0" w:tplc="0409000B">
      <w:start w:val="1"/>
      <w:numFmt w:val="bullet"/>
      <w:pStyle w:val="afffa"/>
      <w:lvlText w:val=""/>
      <w:lvlJc w:val="left"/>
      <w:pPr>
        <w:tabs>
          <w:tab w:val="num" w:pos="852"/>
        </w:tabs>
        <w:ind w:left="852" w:hanging="420"/>
      </w:pPr>
      <w:rPr>
        <w:rFonts w:ascii="Times New Roman" w:hAnsi="Times New Roman" w:hint="default"/>
      </w:rPr>
    </w:lvl>
    <w:lvl w:ilvl="1" w:tplc="04090003">
      <w:start w:val="1"/>
      <w:numFmt w:val="lowerLetter"/>
      <w:lvlText w:val="%2)"/>
      <w:lvlJc w:val="left"/>
      <w:pPr>
        <w:tabs>
          <w:tab w:val="num" w:pos="420"/>
        </w:tabs>
        <w:ind w:left="420" w:hanging="420"/>
      </w:pPr>
    </w:lvl>
    <w:lvl w:ilvl="2" w:tplc="04090005">
      <w:start w:val="1"/>
      <w:numFmt w:val="decimal"/>
      <w:lvlText w:val="%3、"/>
      <w:lvlJc w:val="left"/>
      <w:pPr>
        <w:ind w:left="1140" w:hanging="720"/>
      </w:pPr>
      <w:rPr>
        <w:rFonts w:hint="default"/>
      </w:rPr>
    </w:lvl>
    <w:lvl w:ilvl="3" w:tplc="04090001" w:tentative="1">
      <w:start w:val="1"/>
      <w:numFmt w:val="decimal"/>
      <w:lvlText w:val="%4."/>
      <w:lvlJc w:val="left"/>
      <w:pPr>
        <w:tabs>
          <w:tab w:val="num" w:pos="1260"/>
        </w:tabs>
        <w:ind w:left="1260" w:hanging="420"/>
      </w:pPr>
    </w:lvl>
    <w:lvl w:ilvl="4" w:tplc="04090003" w:tentative="1">
      <w:start w:val="1"/>
      <w:numFmt w:val="lowerLetter"/>
      <w:lvlText w:val="%5)"/>
      <w:lvlJc w:val="left"/>
      <w:pPr>
        <w:tabs>
          <w:tab w:val="num" w:pos="1680"/>
        </w:tabs>
        <w:ind w:left="1680" w:hanging="420"/>
      </w:pPr>
    </w:lvl>
    <w:lvl w:ilvl="5" w:tplc="04090005" w:tentative="1">
      <w:start w:val="1"/>
      <w:numFmt w:val="lowerRoman"/>
      <w:lvlText w:val="%6."/>
      <w:lvlJc w:val="right"/>
      <w:pPr>
        <w:tabs>
          <w:tab w:val="num" w:pos="2100"/>
        </w:tabs>
        <w:ind w:left="2100" w:hanging="420"/>
      </w:pPr>
    </w:lvl>
    <w:lvl w:ilvl="6" w:tplc="04090001" w:tentative="1">
      <w:start w:val="1"/>
      <w:numFmt w:val="decimal"/>
      <w:lvlText w:val="%7."/>
      <w:lvlJc w:val="left"/>
      <w:pPr>
        <w:tabs>
          <w:tab w:val="num" w:pos="2520"/>
        </w:tabs>
        <w:ind w:left="2520" w:hanging="420"/>
      </w:pPr>
    </w:lvl>
    <w:lvl w:ilvl="7" w:tplc="04090003" w:tentative="1">
      <w:start w:val="1"/>
      <w:numFmt w:val="lowerLetter"/>
      <w:lvlText w:val="%8)"/>
      <w:lvlJc w:val="left"/>
      <w:pPr>
        <w:tabs>
          <w:tab w:val="num" w:pos="2940"/>
        </w:tabs>
        <w:ind w:left="2940" w:hanging="420"/>
      </w:pPr>
    </w:lvl>
    <w:lvl w:ilvl="8" w:tplc="04090005" w:tentative="1">
      <w:start w:val="1"/>
      <w:numFmt w:val="lowerRoman"/>
      <w:lvlText w:val="%9."/>
      <w:lvlJc w:val="right"/>
      <w:pPr>
        <w:tabs>
          <w:tab w:val="num" w:pos="3360"/>
        </w:tabs>
        <w:ind w:left="3360" w:hanging="420"/>
      </w:pPr>
    </w:lvl>
  </w:abstractNum>
  <w:abstractNum w:abstractNumId="217">
    <w:nsid w:val="6FB0A351"/>
    <w:multiLevelType w:val="singleLevel"/>
    <w:tmpl w:val="6FB0A351"/>
    <w:lvl w:ilvl="0">
      <w:numFmt w:val="decimal"/>
      <w:suff w:val="nothing"/>
      <w:lvlText w:val="%1-"/>
      <w:lvlJc w:val="left"/>
    </w:lvl>
  </w:abstractNum>
  <w:abstractNum w:abstractNumId="218">
    <w:nsid w:val="6FEE4D90"/>
    <w:multiLevelType w:val="multilevel"/>
    <w:tmpl w:val="57F2432E"/>
    <w:lvl w:ilvl="0">
      <w:numFmt w:val="decimal"/>
      <w:lvlText w:val=""/>
      <w:lvlJc w:val="left"/>
    </w:lvl>
    <w:lvl w:ilvl="1">
      <w:numFmt w:val="decimal"/>
      <w:lvlText w:val=""/>
      <w:lvlJc w:val="left"/>
    </w:lvl>
    <w:lvl w:ilvl="2">
      <w:numFmt w:val="decimal"/>
      <w:pStyle w:val="3h3heading3h31heading31h32heading32h311heading"/>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9">
    <w:nsid w:val="704E1D83"/>
    <w:multiLevelType w:val="multilevel"/>
    <w:tmpl w:val="A0ECE8AE"/>
    <w:styleLink w:val="1111113"/>
    <w:lvl w:ilvl="0">
      <w:start w:val="1"/>
      <w:numFmt w:val="decimal"/>
      <w:lvlText w:val="%1"/>
      <w:lvlJc w:val="left"/>
      <w:pPr>
        <w:tabs>
          <w:tab w:val="num" w:pos="1247"/>
        </w:tabs>
        <w:ind w:left="1247" w:hanging="1247"/>
      </w:pPr>
      <w:rPr>
        <w:rFonts w:hint="eastAsia"/>
      </w:rPr>
    </w:lvl>
    <w:lvl w:ilvl="1">
      <w:start w:val="1"/>
      <w:numFmt w:val="decimal"/>
      <w:lvlText w:val="%1.%2"/>
      <w:lvlJc w:val="left"/>
      <w:pPr>
        <w:tabs>
          <w:tab w:val="num" w:pos="1247"/>
        </w:tabs>
        <w:ind w:left="1247" w:hanging="1247"/>
      </w:pPr>
      <w:rPr>
        <w:rFonts w:hint="eastAsia"/>
      </w:rPr>
    </w:lvl>
    <w:lvl w:ilvl="2">
      <w:start w:val="1"/>
      <w:numFmt w:val="decimal"/>
      <w:lvlText w:val="%1.%2.%3"/>
      <w:lvlJc w:val="left"/>
      <w:pPr>
        <w:tabs>
          <w:tab w:val="num" w:pos="1247"/>
        </w:tabs>
        <w:ind w:left="1247" w:hanging="1247"/>
      </w:pPr>
      <w:rPr>
        <w:rFonts w:hint="eastAsia"/>
      </w:rPr>
    </w:lvl>
    <w:lvl w:ilvl="3">
      <w:start w:val="1"/>
      <w:numFmt w:val="decimal"/>
      <w:lvlText w:val="%1.%2.%3.%4"/>
      <w:lvlJc w:val="left"/>
      <w:pPr>
        <w:tabs>
          <w:tab w:val="num" w:pos="1276"/>
        </w:tabs>
        <w:ind w:left="1276" w:hanging="1276"/>
      </w:pPr>
      <w:rPr>
        <w:rFonts w:hint="eastAsia"/>
      </w:rPr>
    </w:lvl>
    <w:lvl w:ilvl="4">
      <w:start w:val="1"/>
      <w:numFmt w:val="decimal"/>
      <w:lvlText w:val="%1.%2.%3.%4.%5"/>
      <w:lvlJc w:val="left"/>
      <w:pPr>
        <w:tabs>
          <w:tab w:val="num" w:pos="1276"/>
        </w:tabs>
        <w:ind w:left="1276" w:hanging="1276"/>
      </w:pPr>
      <w:rPr>
        <w:rFonts w:hint="eastAsia"/>
      </w:rPr>
    </w:lvl>
    <w:lvl w:ilvl="5">
      <w:start w:val="1"/>
      <w:numFmt w:val="decimal"/>
      <w:lvlText w:val="%1.%2.%3.%4.%5.%6"/>
      <w:lvlJc w:val="left"/>
      <w:pPr>
        <w:tabs>
          <w:tab w:val="num" w:pos="1276"/>
        </w:tabs>
        <w:ind w:left="1276" w:hanging="1276"/>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20">
    <w:nsid w:val="70D84BA4"/>
    <w:multiLevelType w:val="hybridMultilevel"/>
    <w:tmpl w:val="21CE4206"/>
    <w:styleLink w:val="11111121"/>
    <w:lvl w:ilvl="0" w:tplc="C46CE16A">
      <w:start w:val="1"/>
      <w:numFmt w:val="bullet"/>
      <w:lvlText w:val=""/>
      <w:lvlJc w:val="left"/>
      <w:pPr>
        <w:tabs>
          <w:tab w:val="num" w:pos="987"/>
        </w:tabs>
        <w:ind w:left="987" w:hanging="567"/>
      </w:pPr>
      <w:rPr>
        <w:rFonts w:ascii="Wingdings" w:hAnsi="Wingdings" w:hint="default"/>
      </w:rPr>
    </w:lvl>
    <w:lvl w:ilvl="1" w:tplc="2E2CB12C">
      <w:start w:val="1"/>
      <w:numFmt w:val="bullet"/>
      <w:lvlText w:val=""/>
      <w:lvlJc w:val="left"/>
      <w:pPr>
        <w:tabs>
          <w:tab w:val="num" w:pos="1260"/>
        </w:tabs>
        <w:ind w:left="1260" w:hanging="420"/>
      </w:pPr>
      <w:rPr>
        <w:rFonts w:ascii="Wingdings" w:hAnsi="Wingdings" w:hint="default"/>
      </w:rPr>
    </w:lvl>
    <w:lvl w:ilvl="2" w:tplc="81FADCB6">
      <w:start w:val="1"/>
      <w:numFmt w:val="bullet"/>
      <w:lvlText w:val=""/>
      <w:lvlJc w:val="left"/>
      <w:pPr>
        <w:tabs>
          <w:tab w:val="num" w:pos="1680"/>
        </w:tabs>
        <w:ind w:left="1680" w:hanging="420"/>
      </w:pPr>
      <w:rPr>
        <w:rFonts w:ascii="Wingdings" w:hAnsi="Wingdings" w:hint="default"/>
      </w:rPr>
    </w:lvl>
    <w:lvl w:ilvl="3" w:tplc="DC9A78F8">
      <w:start w:val="1"/>
      <w:numFmt w:val="bullet"/>
      <w:lvlText w:val=""/>
      <w:lvlJc w:val="left"/>
      <w:pPr>
        <w:tabs>
          <w:tab w:val="num" w:pos="2100"/>
        </w:tabs>
        <w:ind w:left="2100" w:hanging="420"/>
      </w:pPr>
      <w:rPr>
        <w:rFonts w:ascii="Wingdings" w:hAnsi="Wingdings" w:hint="default"/>
      </w:rPr>
    </w:lvl>
    <w:lvl w:ilvl="4" w:tplc="37E22692">
      <w:start w:val="1"/>
      <w:numFmt w:val="bullet"/>
      <w:lvlText w:val=""/>
      <w:lvlJc w:val="left"/>
      <w:pPr>
        <w:tabs>
          <w:tab w:val="num" w:pos="2520"/>
        </w:tabs>
        <w:ind w:left="2520" w:hanging="420"/>
      </w:pPr>
      <w:rPr>
        <w:rFonts w:ascii="Wingdings" w:hAnsi="Wingdings" w:hint="default"/>
      </w:rPr>
    </w:lvl>
    <w:lvl w:ilvl="5" w:tplc="FA1A78BA">
      <w:start w:val="1"/>
      <w:numFmt w:val="bullet"/>
      <w:lvlText w:val=""/>
      <w:lvlJc w:val="left"/>
      <w:pPr>
        <w:tabs>
          <w:tab w:val="num" w:pos="2940"/>
        </w:tabs>
        <w:ind w:left="2940" w:hanging="420"/>
      </w:pPr>
      <w:rPr>
        <w:rFonts w:ascii="Wingdings" w:hAnsi="Wingdings" w:hint="default"/>
      </w:rPr>
    </w:lvl>
    <w:lvl w:ilvl="6" w:tplc="F1ACF144">
      <w:start w:val="1"/>
      <w:numFmt w:val="bullet"/>
      <w:lvlText w:val=""/>
      <w:lvlJc w:val="left"/>
      <w:pPr>
        <w:tabs>
          <w:tab w:val="num" w:pos="3360"/>
        </w:tabs>
        <w:ind w:left="3360" w:hanging="420"/>
      </w:pPr>
      <w:rPr>
        <w:rFonts w:ascii="Wingdings" w:hAnsi="Wingdings" w:hint="default"/>
      </w:rPr>
    </w:lvl>
    <w:lvl w:ilvl="7" w:tplc="5130F75A">
      <w:start w:val="1"/>
      <w:numFmt w:val="bullet"/>
      <w:lvlText w:val=""/>
      <w:lvlJc w:val="left"/>
      <w:pPr>
        <w:tabs>
          <w:tab w:val="num" w:pos="3780"/>
        </w:tabs>
        <w:ind w:left="3780" w:hanging="420"/>
      </w:pPr>
      <w:rPr>
        <w:rFonts w:ascii="Wingdings" w:hAnsi="Wingdings" w:hint="default"/>
      </w:rPr>
    </w:lvl>
    <w:lvl w:ilvl="8" w:tplc="E17A8640">
      <w:start w:val="1"/>
      <w:numFmt w:val="bullet"/>
      <w:lvlText w:val=""/>
      <w:lvlJc w:val="left"/>
      <w:pPr>
        <w:tabs>
          <w:tab w:val="num" w:pos="4200"/>
        </w:tabs>
        <w:ind w:left="4200" w:hanging="420"/>
      </w:pPr>
      <w:rPr>
        <w:rFonts w:ascii="Wingdings" w:hAnsi="Wingdings" w:hint="default"/>
      </w:rPr>
    </w:lvl>
  </w:abstractNum>
  <w:abstractNum w:abstractNumId="221">
    <w:nsid w:val="71341E9F"/>
    <w:multiLevelType w:val="singleLevel"/>
    <w:tmpl w:val="818692BE"/>
    <w:lvl w:ilvl="0">
      <w:start w:val="1"/>
      <w:numFmt w:val="none"/>
      <w:pStyle w:val="Header-cover"/>
      <w:lvlText w:val="Document Release Date:"/>
      <w:lvlJc w:val="left"/>
      <w:pPr>
        <w:tabs>
          <w:tab w:val="num" w:pos="3240"/>
        </w:tabs>
        <w:ind w:left="1080" w:hanging="360"/>
      </w:pPr>
      <w:rPr>
        <w:rFonts w:ascii="Times New Roman" w:hAnsi="Times New Roman" w:hint="default"/>
        <w:b w:val="0"/>
        <w:i w:val="0"/>
        <w:sz w:val="24"/>
        <w:u w:val="none"/>
      </w:rPr>
    </w:lvl>
  </w:abstractNum>
  <w:abstractNum w:abstractNumId="222">
    <w:nsid w:val="71D6726A"/>
    <w:multiLevelType w:val="hybridMultilevel"/>
    <w:tmpl w:val="9AF66C1A"/>
    <w:lvl w:ilvl="0" w:tplc="FFFFFFFF">
      <w:start w:val="1"/>
      <w:numFmt w:val="decimal"/>
      <w:lvlText w:val="%1."/>
      <w:lvlJc w:val="left"/>
      <w:pPr>
        <w:ind w:left="420" w:hanging="420"/>
      </w:pPr>
      <w:rPr>
        <w:rFonts w:ascii="Arial Unicode MS" w:eastAsia="宋体" w:hAnsi="Arial Unicode MS" w:hint="eastAsia"/>
        <w:b w:val="0"/>
        <w:i w:val="0"/>
        <w:sz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23">
    <w:nsid w:val="72561941"/>
    <w:multiLevelType w:val="hybridMultilevel"/>
    <w:tmpl w:val="ACB4E846"/>
    <w:lvl w:ilvl="0" w:tplc="FFFFFFFF">
      <w:start w:val="1"/>
      <w:numFmt w:val="bullet"/>
      <w:pStyle w:val="afffb"/>
      <w:lvlText w:val=""/>
      <w:lvlJc w:val="left"/>
      <w:pPr>
        <w:ind w:left="1140" w:hanging="420"/>
      </w:pPr>
      <w:rPr>
        <w:rFonts w:ascii="Wingdings" w:hAnsi="Wingdings" w:hint="default"/>
      </w:rPr>
    </w:lvl>
    <w:lvl w:ilvl="1" w:tplc="FFFFFFFF" w:tentative="1">
      <w:start w:val="1"/>
      <w:numFmt w:val="bullet"/>
      <w:lvlText w:val=""/>
      <w:lvlJc w:val="left"/>
      <w:pPr>
        <w:ind w:left="1560" w:hanging="420"/>
      </w:pPr>
      <w:rPr>
        <w:rFonts w:ascii="Wingdings" w:hAnsi="Wingdings" w:hint="default"/>
      </w:rPr>
    </w:lvl>
    <w:lvl w:ilvl="2" w:tplc="FFFFFFFF" w:tentative="1">
      <w:start w:val="1"/>
      <w:numFmt w:val="bullet"/>
      <w:lvlText w:val=""/>
      <w:lvlJc w:val="left"/>
      <w:pPr>
        <w:ind w:left="1980" w:hanging="420"/>
      </w:pPr>
      <w:rPr>
        <w:rFonts w:ascii="Wingdings" w:hAnsi="Wingdings" w:hint="default"/>
      </w:rPr>
    </w:lvl>
    <w:lvl w:ilvl="3" w:tplc="FFFFFFFF" w:tentative="1">
      <w:start w:val="1"/>
      <w:numFmt w:val="bullet"/>
      <w:lvlText w:val=""/>
      <w:lvlJc w:val="left"/>
      <w:pPr>
        <w:ind w:left="2400" w:hanging="420"/>
      </w:pPr>
      <w:rPr>
        <w:rFonts w:ascii="Wingdings" w:hAnsi="Wingdings" w:hint="default"/>
      </w:rPr>
    </w:lvl>
    <w:lvl w:ilvl="4" w:tplc="FFFFFFFF" w:tentative="1">
      <w:start w:val="1"/>
      <w:numFmt w:val="bullet"/>
      <w:lvlText w:val=""/>
      <w:lvlJc w:val="left"/>
      <w:pPr>
        <w:ind w:left="2820" w:hanging="420"/>
      </w:pPr>
      <w:rPr>
        <w:rFonts w:ascii="Wingdings" w:hAnsi="Wingdings" w:hint="default"/>
      </w:rPr>
    </w:lvl>
    <w:lvl w:ilvl="5" w:tplc="FFFFFFFF" w:tentative="1">
      <w:start w:val="1"/>
      <w:numFmt w:val="bullet"/>
      <w:lvlText w:val=""/>
      <w:lvlJc w:val="left"/>
      <w:pPr>
        <w:ind w:left="3240" w:hanging="420"/>
      </w:pPr>
      <w:rPr>
        <w:rFonts w:ascii="Wingdings" w:hAnsi="Wingdings" w:hint="default"/>
      </w:rPr>
    </w:lvl>
    <w:lvl w:ilvl="6" w:tplc="FFFFFFFF" w:tentative="1">
      <w:start w:val="1"/>
      <w:numFmt w:val="bullet"/>
      <w:lvlText w:val=""/>
      <w:lvlJc w:val="left"/>
      <w:pPr>
        <w:ind w:left="3660" w:hanging="420"/>
      </w:pPr>
      <w:rPr>
        <w:rFonts w:ascii="Wingdings" w:hAnsi="Wingdings" w:hint="default"/>
      </w:rPr>
    </w:lvl>
    <w:lvl w:ilvl="7" w:tplc="FFFFFFFF" w:tentative="1">
      <w:start w:val="1"/>
      <w:numFmt w:val="bullet"/>
      <w:lvlText w:val=""/>
      <w:lvlJc w:val="left"/>
      <w:pPr>
        <w:ind w:left="4080" w:hanging="420"/>
      </w:pPr>
      <w:rPr>
        <w:rFonts w:ascii="Wingdings" w:hAnsi="Wingdings" w:hint="default"/>
      </w:rPr>
    </w:lvl>
    <w:lvl w:ilvl="8" w:tplc="FFFFFFFF" w:tentative="1">
      <w:start w:val="1"/>
      <w:numFmt w:val="bullet"/>
      <w:lvlText w:val=""/>
      <w:lvlJc w:val="left"/>
      <w:pPr>
        <w:ind w:left="4500" w:hanging="420"/>
      </w:pPr>
      <w:rPr>
        <w:rFonts w:ascii="Wingdings" w:hAnsi="Wingdings" w:hint="default"/>
      </w:rPr>
    </w:lvl>
  </w:abstractNum>
  <w:abstractNum w:abstractNumId="224">
    <w:nsid w:val="72AB4854"/>
    <w:multiLevelType w:val="multilevel"/>
    <w:tmpl w:val="C44C16E8"/>
    <w:lvl w:ilvl="0">
      <w:start w:val="1"/>
      <w:numFmt w:val="decimal"/>
      <w:lvlText w:val="%1"/>
      <w:lvlJc w:val="left"/>
      <w:pPr>
        <w:tabs>
          <w:tab w:val="num" w:pos="1247"/>
        </w:tabs>
        <w:ind w:left="1247" w:hanging="1247"/>
      </w:pPr>
      <w:rPr>
        <w:rFonts w:hint="eastAsia"/>
      </w:rPr>
    </w:lvl>
    <w:lvl w:ilvl="1">
      <w:start w:val="1"/>
      <w:numFmt w:val="decimal"/>
      <w:lvlText w:val="1.%2"/>
      <w:lvlJc w:val="left"/>
      <w:pPr>
        <w:tabs>
          <w:tab w:val="num" w:pos="1247"/>
        </w:tabs>
        <w:ind w:left="1247" w:hanging="1247"/>
      </w:pPr>
      <w:rPr>
        <w:rFonts w:hint="eastAsia"/>
      </w:rPr>
    </w:lvl>
    <w:lvl w:ilvl="2">
      <w:start w:val="1"/>
      <w:numFmt w:val="decimal"/>
      <w:lvlText w:val="%1.%2.%3"/>
      <w:lvlJc w:val="left"/>
      <w:pPr>
        <w:tabs>
          <w:tab w:val="num" w:pos="1247"/>
        </w:tabs>
        <w:ind w:left="1247" w:hanging="1247"/>
      </w:pPr>
      <w:rPr>
        <w:rFonts w:hint="eastAsia"/>
      </w:rPr>
    </w:lvl>
    <w:lvl w:ilvl="3">
      <w:start w:val="1"/>
      <w:numFmt w:val="decimal"/>
      <w:pStyle w:val="ZTE4"/>
      <w:lvlText w:val="%1.%2.%3.%4"/>
      <w:lvlJc w:val="left"/>
      <w:pPr>
        <w:tabs>
          <w:tab w:val="num" w:pos="1276"/>
        </w:tabs>
        <w:ind w:left="1276" w:hanging="1276"/>
      </w:pPr>
      <w:rPr>
        <w:rFonts w:hint="eastAsia"/>
      </w:rPr>
    </w:lvl>
    <w:lvl w:ilvl="4">
      <w:start w:val="1"/>
      <w:numFmt w:val="decimal"/>
      <w:pStyle w:val="ZTE5"/>
      <w:lvlText w:val="%1.%2.%3.%4.%5"/>
      <w:lvlJc w:val="left"/>
      <w:pPr>
        <w:tabs>
          <w:tab w:val="num" w:pos="1276"/>
        </w:tabs>
        <w:ind w:left="1276" w:hanging="1276"/>
      </w:pPr>
      <w:rPr>
        <w:rFonts w:hint="eastAsia"/>
      </w:rPr>
    </w:lvl>
    <w:lvl w:ilvl="5">
      <w:start w:val="1"/>
      <w:numFmt w:val="decimal"/>
      <w:pStyle w:val="ZTE6"/>
      <w:lvlText w:val="%1.%2.%3.%4.%5.%6"/>
      <w:lvlJc w:val="left"/>
      <w:pPr>
        <w:tabs>
          <w:tab w:val="num" w:pos="1276"/>
        </w:tabs>
        <w:ind w:left="1276" w:hanging="1276"/>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25">
    <w:nsid w:val="72DC26F5"/>
    <w:multiLevelType w:val="hybridMultilevel"/>
    <w:tmpl w:val="8B0CAC08"/>
    <w:styleLink w:val="1f7"/>
    <w:lvl w:ilvl="0" w:tplc="6826ED56">
      <w:start w:val="1"/>
      <w:numFmt w:val="bullet"/>
      <w:lvlText w:val=""/>
      <w:lvlJc w:val="left"/>
      <w:pPr>
        <w:ind w:left="900" w:hanging="420"/>
      </w:pPr>
      <w:rPr>
        <w:rFonts w:ascii="Wingdings" w:hAnsi="Wingdings" w:hint="default"/>
        <w:color w:val="auto"/>
        <w:sz w:val="24"/>
        <w:szCs w:val="24"/>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6">
    <w:nsid w:val="72FB4EC4"/>
    <w:multiLevelType w:val="hybridMultilevel"/>
    <w:tmpl w:val="5E5C7934"/>
    <w:lvl w:ilvl="0" w:tplc="BB8EDBC6">
      <w:numFmt w:val="decimal"/>
      <w:pStyle w:val="2d"/>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227">
    <w:nsid w:val="735308F9"/>
    <w:multiLevelType w:val="hybridMultilevel"/>
    <w:tmpl w:val="97262476"/>
    <w:lvl w:ilvl="0" w:tplc="0409000B">
      <w:numFmt w:val="decimal"/>
      <w:pStyle w:val="6211"/>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228">
    <w:nsid w:val="74773746"/>
    <w:multiLevelType w:val="hybridMultilevel"/>
    <w:tmpl w:val="59381024"/>
    <w:styleLink w:val="114"/>
    <w:lvl w:ilvl="0" w:tplc="14BA6BB0">
      <w:numFmt w:val="decimal"/>
      <w:lvlText w:val=""/>
      <w:lvlJc w:val="left"/>
    </w:lvl>
    <w:lvl w:ilvl="1" w:tplc="0409000B">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229">
    <w:nsid w:val="76933334"/>
    <w:multiLevelType w:val="multilevel"/>
    <w:tmpl w:val="A50686DC"/>
    <w:lvl w:ilvl="0">
      <w:start w:val="1"/>
      <w:numFmt w:val="none"/>
      <w:pStyle w:val="afffc"/>
      <w:lvlText w:val="%1——"/>
      <w:lvlJc w:val="left"/>
      <w:pPr>
        <w:tabs>
          <w:tab w:val="num" w:pos="1140"/>
        </w:tabs>
        <w:ind w:left="840" w:hanging="420"/>
      </w:pPr>
      <w:rPr>
        <w:rFonts w:hint="eastAsia"/>
      </w:rPr>
    </w:lvl>
    <w:lvl w:ilvl="1">
      <w:start w:val="1"/>
      <w:numFmt w:val="decimal"/>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20"/>
        </w:tabs>
        <w:ind w:left="1620" w:hanging="360"/>
      </w:pPr>
      <w:rPr>
        <w:rFonts w:hint="eastAsia"/>
      </w:rPr>
    </w:lvl>
    <w:lvl w:ilvl="4">
      <w:start w:val="1"/>
      <w:numFmt w:val="decimal"/>
      <w:lvlText w:val="%5）"/>
      <w:lvlJc w:val="left"/>
      <w:pPr>
        <w:tabs>
          <w:tab w:val="num" w:pos="2400"/>
        </w:tabs>
        <w:ind w:left="2400" w:hanging="720"/>
      </w:pPr>
      <w:rPr>
        <w:rFonts w:hint="eastAsia"/>
      </w:r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30">
    <w:nsid w:val="76DB030E"/>
    <w:multiLevelType w:val="multilevel"/>
    <w:tmpl w:val="D6D2C4EC"/>
    <w:lvl w:ilvl="0">
      <w:start w:val="1"/>
      <w:numFmt w:val="bullet"/>
      <w:lvlText w:val="●"/>
      <w:lvlJc w:val="left"/>
      <w:pPr>
        <w:ind w:left="420" w:hanging="4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1">
    <w:nsid w:val="76E20760"/>
    <w:multiLevelType w:val="multilevel"/>
    <w:tmpl w:val="5C9C2026"/>
    <w:styleLink w:val="1121211"/>
    <w:lvl w:ilvl="0">
      <w:start w:val="1"/>
      <w:numFmt w:val="decimal"/>
      <w:lvlText w:val="%1"/>
      <w:lvlJc w:val="left"/>
      <w:pPr>
        <w:tabs>
          <w:tab w:val="num" w:pos="432"/>
        </w:tabs>
        <w:ind w:left="432" w:hanging="432"/>
      </w:pPr>
      <w:rPr>
        <w:rFonts w:hint="eastAsia"/>
        <w:b w:val="0"/>
        <w:i w:val="0"/>
        <w:sz w:val="44"/>
        <w:szCs w:val="44"/>
      </w:rPr>
    </w:lvl>
    <w:lvl w:ilvl="1">
      <w:start w:val="1"/>
      <w:numFmt w:val="decimal"/>
      <w:lvlText w:val="%1.%2"/>
      <w:lvlJc w:val="left"/>
      <w:pPr>
        <w:tabs>
          <w:tab w:val="num" w:pos="576"/>
        </w:tabs>
        <w:ind w:left="576" w:hanging="576"/>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7104"/>
        </w:tabs>
        <w:ind w:left="7104" w:hanging="1008"/>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9374"/>
        </w:tabs>
        <w:ind w:left="9374"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32">
    <w:nsid w:val="77B05B0D"/>
    <w:multiLevelType w:val="hybridMultilevel"/>
    <w:tmpl w:val="517A1BDE"/>
    <w:lvl w:ilvl="0" w:tplc="FFFFFFFF">
      <w:start w:val="1"/>
      <w:numFmt w:val="decimal"/>
      <w:pStyle w:val="afffd"/>
      <w:lvlText w:val="图%1."/>
      <w:lvlJc w:val="left"/>
      <w:pPr>
        <w:tabs>
          <w:tab w:val="num" w:pos="420"/>
        </w:tabs>
        <w:ind w:left="420" w:hanging="420"/>
      </w:pPr>
      <w:rPr>
        <w:rFonts w:hint="eastAsia"/>
      </w:rPr>
    </w:lvl>
    <w:lvl w:ilvl="1" w:tplc="FFFFFFFF">
      <w:start w:val="1"/>
      <w:numFmt w:val="lowerLetter"/>
      <w:lvlText w:val="%2)"/>
      <w:lvlJc w:val="left"/>
      <w:pPr>
        <w:tabs>
          <w:tab w:val="num" w:pos="840"/>
        </w:tabs>
        <w:ind w:left="840" w:hanging="420"/>
      </w:pPr>
    </w:lvl>
    <w:lvl w:ilvl="2" w:tplc="FFFFFFFF">
      <w:start w:val="1"/>
      <w:numFmt w:val="decimal"/>
      <w:lvlText w:val="%3．"/>
      <w:lvlJc w:val="left"/>
      <w:pPr>
        <w:tabs>
          <w:tab w:val="num" w:pos="1200"/>
        </w:tabs>
        <w:ind w:left="1200" w:hanging="360"/>
      </w:pPr>
      <w:rPr>
        <w:rFonts w:hint="default"/>
      </w:rPr>
    </w:lvl>
    <w:lvl w:ilvl="3" w:tplc="FFFFFFFF">
      <w:start w:val="1"/>
      <w:numFmt w:val="decimal"/>
      <w:lvlText w:val="%4."/>
      <w:lvlJc w:val="left"/>
      <w:pPr>
        <w:tabs>
          <w:tab w:val="num" w:pos="900"/>
        </w:tabs>
        <w:ind w:left="900" w:hanging="360"/>
      </w:pPr>
      <w:rPr>
        <w:rFonts w:hint="default"/>
      </w:rPr>
    </w:lvl>
    <w:lvl w:ilvl="4" w:tplc="FFFFFFFF">
      <w:start w:val="1"/>
      <w:numFmt w:val="bullet"/>
      <w:lvlText w:val=""/>
      <w:lvlJc w:val="left"/>
      <w:pPr>
        <w:tabs>
          <w:tab w:val="num" w:pos="960"/>
        </w:tabs>
        <w:ind w:left="960" w:hanging="420"/>
      </w:pPr>
      <w:rPr>
        <w:rFonts w:ascii="Wingdings" w:hAnsi="Wingdings" w:hint="default"/>
      </w:r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33">
    <w:nsid w:val="77E67B17"/>
    <w:multiLevelType w:val="hybridMultilevel"/>
    <w:tmpl w:val="D2080C9A"/>
    <w:lvl w:ilvl="0" w:tplc="18524304">
      <w:start w:val="1"/>
      <w:numFmt w:val="bullet"/>
      <w:pStyle w:val="53"/>
      <w:lvlText w:val=""/>
      <w:lvlJc w:val="left"/>
      <w:pPr>
        <w:tabs>
          <w:tab w:val="num" w:pos="620"/>
        </w:tabs>
        <w:ind w:left="6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4">
    <w:nsid w:val="781E6EB8"/>
    <w:multiLevelType w:val="multilevel"/>
    <w:tmpl w:val="FFCE4930"/>
    <w:styleLink w:val="afff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5">
    <w:nsid w:val="78D5678C"/>
    <w:multiLevelType w:val="multilevel"/>
    <w:tmpl w:val="90C8B6B8"/>
    <w:styleLink w:val="1111"/>
    <w:lvl w:ilvl="0">
      <w:start w:val="1"/>
      <w:numFmt w:val="decimal"/>
      <w:lvlText w:val="%1."/>
      <w:lvlJc w:val="left"/>
      <w:pPr>
        <w:tabs>
          <w:tab w:val="num" w:pos="605"/>
        </w:tabs>
        <w:ind w:left="60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36">
    <w:nsid w:val="79156C54"/>
    <w:multiLevelType w:val="multilevel"/>
    <w:tmpl w:val="509E308C"/>
    <w:lvl w:ilvl="0">
      <w:start w:val="1"/>
      <w:numFmt w:val="bullet"/>
      <w:pStyle w:val="IB2"/>
      <w:lvlText w:val="-"/>
      <w:lvlJc w:val="left"/>
      <w:pPr>
        <w:tabs>
          <w:tab w:val="num" w:pos="644"/>
        </w:tabs>
        <w:ind w:left="284" w:firstLine="0"/>
      </w:p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237">
    <w:nsid w:val="79615F0A"/>
    <w:multiLevelType w:val="hybridMultilevel"/>
    <w:tmpl w:val="7B14349E"/>
    <w:lvl w:ilvl="0" w:tplc="4FEA2C10">
      <w:start w:val="1"/>
      <w:numFmt w:val="decimal"/>
      <w:pStyle w:val="Arial"/>
      <w:lvlText w:val="%1."/>
      <w:lvlJc w:val="left"/>
      <w:pPr>
        <w:tabs>
          <w:tab w:val="num" w:pos="840"/>
        </w:tabs>
        <w:ind w:left="840" w:hanging="420"/>
      </w:pPr>
      <w:rPr>
        <w:rFonts w:ascii="Arial" w:eastAsia="宋体" w:hAnsi="Arial"/>
        <w:b w:val="0"/>
        <w:bCs w:val="0"/>
        <w:i w:val="0"/>
        <w:iCs w:val="0"/>
        <w:caps w:val="0"/>
        <w:smallCaps w:val="0"/>
        <w:strike w:val="0"/>
        <w:dstrike w:val="0"/>
        <w:color w:val="auto"/>
        <w:spacing w:val="0"/>
        <w:w w:val="100"/>
        <w:kern w:val="2"/>
        <w:position w:val="0"/>
        <w:sz w:val="21"/>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1" w:tplc="0409000B">
      <w:start w:val="1"/>
      <w:numFmt w:val="bullet"/>
      <w:lvlText w:val=""/>
      <w:lvlJc w:val="left"/>
      <w:pPr>
        <w:tabs>
          <w:tab w:val="num" w:pos="1260"/>
        </w:tabs>
        <w:ind w:left="1260" w:hanging="420"/>
      </w:pPr>
      <w:rPr>
        <w:rFonts w:ascii="Wingdings" w:hAnsi="Wingdings" w:hint="default"/>
        <w:b w:val="0"/>
        <w:bCs w:val="0"/>
        <w:i w:val="0"/>
        <w:iCs w:val="0"/>
        <w:caps w:val="0"/>
        <w:smallCaps w:val="0"/>
        <w:strike w:val="0"/>
        <w:dstrike w:val="0"/>
        <w:color w:val="auto"/>
        <w:spacing w:val="0"/>
        <w:w w:val="100"/>
        <w:kern w:val="2"/>
        <w:position w:val="0"/>
        <w:sz w:val="21"/>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38">
    <w:nsid w:val="79E34FB4"/>
    <w:multiLevelType w:val="multilevel"/>
    <w:tmpl w:val="E118E0D0"/>
    <w:lvl w:ilvl="0">
      <w:start w:val="1"/>
      <w:numFmt w:val="bullet"/>
      <w:lvlText w:val="●"/>
      <w:lvlJc w:val="left"/>
      <w:pPr>
        <w:ind w:left="420" w:hanging="420"/>
      </w:pPr>
    </w:lvl>
    <w:lvl w:ilvl="1">
      <w:start w:val="1"/>
      <w:numFmt w:val="bullet"/>
      <w:lvlText w:val="○"/>
      <w:lvlJc w:val="left"/>
      <w:pPr>
        <w:ind w:left="840" w:hanging="42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9">
    <w:nsid w:val="7A074329"/>
    <w:multiLevelType w:val="multilevel"/>
    <w:tmpl w:val="5F3E50B8"/>
    <w:styleLink w:val="11111111"/>
    <w:lvl w:ilvl="0">
      <w:start w:val="1"/>
      <w:numFmt w:val="chineseCountingThousand"/>
      <w:suff w:val="space"/>
      <w:lvlText w:val="第%1章 "/>
      <w:lvlJc w:val="left"/>
      <w:pPr>
        <w:ind w:left="1134" w:firstLine="0"/>
      </w:pPr>
      <w:rPr>
        <w:rFonts w:ascii="Arial" w:eastAsia="黑体" w:hAnsi="Arial" w:cs="Times New Roman" w:hint="default"/>
        <w:b w:val="0"/>
        <w:i w:val="0"/>
        <w:color w:val="auto"/>
        <w:sz w:val="28"/>
        <w:szCs w:val="28"/>
        <w:lang w:val="en-US"/>
      </w:rPr>
    </w:lvl>
    <w:lvl w:ilvl="1">
      <w:start w:val="1"/>
      <w:numFmt w:val="decimal"/>
      <w:isLgl/>
      <w:suff w:val="space"/>
      <w:lvlText w:val="%1.%2 "/>
      <w:lvlJc w:val="left"/>
      <w:pPr>
        <w:ind w:left="448" w:firstLine="0"/>
      </w:pPr>
      <w:rPr>
        <w:rFonts w:ascii="Arial" w:eastAsia="黑体" w:hAnsi="Arial" w:cs="Times New Roman" w:hint="default"/>
        <w:b w:val="0"/>
        <w:i w:val="0"/>
        <w:color w:val="auto"/>
        <w:sz w:val="24"/>
        <w:szCs w:val="24"/>
      </w:rPr>
    </w:lvl>
    <w:lvl w:ilvl="2">
      <w:start w:val="1"/>
      <w:numFmt w:val="decimal"/>
      <w:isLgl/>
      <w:suff w:val="space"/>
      <w:lvlText w:val="%1.%2.%3 "/>
      <w:lvlJc w:val="left"/>
      <w:pPr>
        <w:ind w:left="0" w:firstLine="0"/>
      </w:pPr>
      <w:rPr>
        <w:rFonts w:ascii="Arial" w:eastAsia="黑体" w:hAnsi="Arial" w:cs="Times New Roman" w:hint="default"/>
        <w:b w:val="0"/>
        <w:i w:val="0"/>
        <w:color w:val="auto"/>
        <w:sz w:val="24"/>
        <w:szCs w:val="24"/>
      </w:rPr>
    </w:lvl>
    <w:lvl w:ilvl="3">
      <w:start w:val="1"/>
      <w:numFmt w:val="decimal"/>
      <w:isLgl/>
      <w:suff w:val="space"/>
      <w:lvlText w:val="%1.%2.%3.%4 "/>
      <w:lvlJc w:val="left"/>
      <w:pPr>
        <w:ind w:left="851" w:firstLine="0"/>
      </w:pPr>
      <w:rPr>
        <w:rFonts w:ascii="Arial" w:eastAsia="黑体" w:hAnsi="Arial" w:cs="Times New Roman" w:hint="default"/>
        <w:b w:val="0"/>
        <w:i w:val="0"/>
        <w:color w:val="auto"/>
        <w:sz w:val="24"/>
        <w:szCs w:val="24"/>
      </w:rPr>
    </w:lvl>
    <w:lvl w:ilvl="4">
      <w:start w:val="1"/>
      <w:numFmt w:val="decimal"/>
      <w:isLgl/>
      <w:suff w:val="space"/>
      <w:lvlText w:val="%1.%2.%3.%4.%5"/>
      <w:lvlJc w:val="left"/>
      <w:pPr>
        <w:ind w:left="0" w:firstLine="0"/>
      </w:pPr>
      <w:rPr>
        <w:rFonts w:ascii="Arial" w:eastAsia="黑体" w:hAnsi="Arial" w:cs="Times New Roman" w:hint="default"/>
        <w:b w:val="0"/>
        <w:i w:val="0"/>
        <w:color w:val="auto"/>
        <w:sz w:val="24"/>
        <w:szCs w:val="24"/>
      </w:rPr>
    </w:lvl>
    <w:lvl w:ilvl="5">
      <w:start w:val="1"/>
      <w:numFmt w:val="decimal"/>
      <w:isLgl/>
      <w:lvlText w:val="%1.%2.%3.%4.%5.%6"/>
      <w:lvlJc w:val="left"/>
      <w:pPr>
        <w:tabs>
          <w:tab w:val="num" w:pos="4286"/>
        </w:tabs>
        <w:ind w:left="3260" w:hanging="1134"/>
      </w:pPr>
      <w:rPr>
        <w:rFonts w:ascii="Arial" w:eastAsia="黑体" w:hAnsi="Arial" w:cs="Times New Roman" w:hint="default"/>
        <w:b w:val="0"/>
        <w:i w:val="0"/>
        <w:sz w:val="24"/>
        <w:szCs w:val="24"/>
      </w:rPr>
    </w:lvl>
    <w:lvl w:ilvl="6">
      <w:start w:val="1"/>
      <w:numFmt w:val="decimal"/>
      <w:isLgl/>
      <w:lvlText w:val="%1.%2.%3.%4.%5.%6.%7"/>
      <w:lvlJc w:val="left"/>
      <w:pPr>
        <w:tabs>
          <w:tab w:val="num" w:pos="5071"/>
        </w:tabs>
        <w:ind w:left="3827" w:hanging="1276"/>
      </w:pPr>
      <w:rPr>
        <w:rFonts w:ascii="Arial" w:eastAsia="黑体" w:hAnsi="Arial" w:cs="Times New Roman" w:hint="default"/>
        <w:b w:val="0"/>
        <w:i w:val="0"/>
        <w:sz w:val="24"/>
        <w:szCs w:val="24"/>
      </w:rPr>
    </w:lvl>
    <w:lvl w:ilvl="7">
      <w:start w:val="1"/>
      <w:numFmt w:val="decimal"/>
      <w:lvlRestart w:val="1"/>
      <w:isLgl/>
      <w:suff w:val="space"/>
      <w:lvlText w:val="表%1-%8"/>
      <w:lvlJc w:val="left"/>
      <w:pPr>
        <w:ind w:left="1418" w:hanging="1418"/>
      </w:pPr>
      <w:rPr>
        <w:rFonts w:cs="Times New Roman"/>
        <w:b w:val="0"/>
        <w:bCs w:val="0"/>
        <w:i w:val="0"/>
        <w:iCs w:val="0"/>
        <w:caps w:val="0"/>
        <w:smallCaps w:val="0"/>
        <w:strike w:val="0"/>
        <w:dstrike w:val="0"/>
        <w:noProof w:val="0"/>
        <w:vanish w:val="0"/>
        <w:webHidden w:val="0"/>
        <w:color w:val="000000"/>
        <w:spacing w:val="0"/>
        <w:position w:val="0"/>
        <w:u w:val="none"/>
        <w:effect w:val="none"/>
        <w:vertAlign w:val="baseline"/>
        <w:em w:val="none"/>
        <w:specVanish w:val="0"/>
      </w:rPr>
    </w:lvl>
    <w:lvl w:ilvl="8">
      <w:start w:val="1"/>
      <w:numFmt w:val="decimal"/>
      <w:lvlRestart w:val="1"/>
      <w:isLgl/>
      <w:suff w:val="space"/>
      <w:lvlText w:val="图%1-%9"/>
      <w:lvlJc w:val="left"/>
      <w:pPr>
        <w:ind w:left="1418" w:hanging="1418"/>
      </w:pPr>
      <w:rPr>
        <w:rFonts w:ascii="Times New Roman" w:eastAsia="宋体" w:hAnsi="Times New Roman" w:cs="Times New Roman" w:hint="default"/>
        <w:b/>
        <w:i w:val="0"/>
        <w:color w:val="auto"/>
        <w:sz w:val="24"/>
        <w:szCs w:val="24"/>
      </w:rPr>
    </w:lvl>
  </w:abstractNum>
  <w:abstractNum w:abstractNumId="240">
    <w:nsid w:val="7AFB4BC4"/>
    <w:multiLevelType w:val="hybridMultilevel"/>
    <w:tmpl w:val="A11AF9C8"/>
    <w:lvl w:ilvl="0" w:tplc="FFFFFFFF">
      <w:start w:val="1"/>
      <w:numFmt w:val="bullet"/>
      <w:pStyle w:val="2e"/>
      <w:lvlText w:val=""/>
      <w:lvlJc w:val="left"/>
      <w:pPr>
        <w:tabs>
          <w:tab w:val="num" w:pos="902"/>
        </w:tabs>
        <w:ind w:left="902" w:hanging="420"/>
      </w:pPr>
      <w:rPr>
        <w:rFonts w:ascii="Wingdings" w:hAnsi="Wingdings" w:hint="default"/>
      </w:rPr>
    </w:lvl>
    <w:lvl w:ilvl="1" w:tplc="FFFFFFFF" w:tentative="1">
      <w:start w:val="1"/>
      <w:numFmt w:val="bullet"/>
      <w:lvlText w:val=""/>
      <w:lvlJc w:val="left"/>
      <w:pPr>
        <w:tabs>
          <w:tab w:val="num" w:pos="1322"/>
        </w:tabs>
        <w:ind w:left="1322" w:hanging="420"/>
      </w:pPr>
      <w:rPr>
        <w:rFonts w:ascii="Wingdings" w:hAnsi="Wingdings" w:hint="default"/>
      </w:rPr>
    </w:lvl>
    <w:lvl w:ilvl="2" w:tplc="FFFFFFFF" w:tentative="1">
      <w:start w:val="1"/>
      <w:numFmt w:val="bullet"/>
      <w:lvlText w:val=""/>
      <w:lvlJc w:val="left"/>
      <w:pPr>
        <w:tabs>
          <w:tab w:val="num" w:pos="1742"/>
        </w:tabs>
        <w:ind w:left="1742" w:hanging="420"/>
      </w:pPr>
      <w:rPr>
        <w:rFonts w:ascii="Wingdings" w:hAnsi="Wingdings" w:hint="default"/>
      </w:rPr>
    </w:lvl>
    <w:lvl w:ilvl="3" w:tplc="FFFFFFFF" w:tentative="1">
      <w:start w:val="1"/>
      <w:numFmt w:val="bullet"/>
      <w:pStyle w:val="affff"/>
      <w:lvlText w:val=""/>
      <w:lvlJc w:val="left"/>
      <w:pPr>
        <w:tabs>
          <w:tab w:val="num" w:pos="2162"/>
        </w:tabs>
        <w:ind w:left="2162" w:hanging="420"/>
      </w:pPr>
      <w:rPr>
        <w:rFonts w:ascii="Wingdings" w:hAnsi="Wingdings" w:hint="default"/>
      </w:rPr>
    </w:lvl>
    <w:lvl w:ilvl="4" w:tplc="FFFFFFFF" w:tentative="1">
      <w:start w:val="1"/>
      <w:numFmt w:val="bullet"/>
      <w:lvlText w:val=""/>
      <w:lvlJc w:val="left"/>
      <w:pPr>
        <w:tabs>
          <w:tab w:val="num" w:pos="2582"/>
        </w:tabs>
        <w:ind w:left="2582" w:hanging="420"/>
      </w:pPr>
      <w:rPr>
        <w:rFonts w:ascii="Wingdings" w:hAnsi="Wingdings" w:hint="default"/>
      </w:rPr>
    </w:lvl>
    <w:lvl w:ilvl="5" w:tplc="FFFFFFFF" w:tentative="1">
      <w:start w:val="1"/>
      <w:numFmt w:val="bullet"/>
      <w:lvlText w:val=""/>
      <w:lvlJc w:val="left"/>
      <w:pPr>
        <w:tabs>
          <w:tab w:val="num" w:pos="3002"/>
        </w:tabs>
        <w:ind w:left="3002" w:hanging="420"/>
      </w:pPr>
      <w:rPr>
        <w:rFonts w:ascii="Wingdings" w:hAnsi="Wingdings" w:hint="default"/>
      </w:rPr>
    </w:lvl>
    <w:lvl w:ilvl="6" w:tplc="FFFFFFFF" w:tentative="1">
      <w:start w:val="1"/>
      <w:numFmt w:val="bullet"/>
      <w:lvlText w:val=""/>
      <w:lvlJc w:val="left"/>
      <w:pPr>
        <w:tabs>
          <w:tab w:val="num" w:pos="3422"/>
        </w:tabs>
        <w:ind w:left="3422" w:hanging="420"/>
      </w:pPr>
      <w:rPr>
        <w:rFonts w:ascii="Wingdings" w:hAnsi="Wingdings" w:hint="default"/>
      </w:rPr>
    </w:lvl>
    <w:lvl w:ilvl="7" w:tplc="FFFFFFFF" w:tentative="1">
      <w:start w:val="1"/>
      <w:numFmt w:val="bullet"/>
      <w:lvlText w:val=""/>
      <w:lvlJc w:val="left"/>
      <w:pPr>
        <w:tabs>
          <w:tab w:val="num" w:pos="3842"/>
        </w:tabs>
        <w:ind w:left="3842" w:hanging="420"/>
      </w:pPr>
      <w:rPr>
        <w:rFonts w:ascii="Wingdings" w:hAnsi="Wingdings" w:hint="default"/>
      </w:rPr>
    </w:lvl>
    <w:lvl w:ilvl="8" w:tplc="FFFFFFFF" w:tentative="1">
      <w:start w:val="1"/>
      <w:numFmt w:val="bullet"/>
      <w:lvlText w:val=""/>
      <w:lvlJc w:val="left"/>
      <w:pPr>
        <w:tabs>
          <w:tab w:val="num" w:pos="4262"/>
        </w:tabs>
        <w:ind w:left="4262" w:hanging="420"/>
      </w:pPr>
      <w:rPr>
        <w:rFonts w:ascii="Wingdings" w:hAnsi="Wingdings" w:hint="default"/>
      </w:rPr>
    </w:lvl>
  </w:abstractNum>
  <w:abstractNum w:abstractNumId="241">
    <w:nsid w:val="7B011980"/>
    <w:multiLevelType w:val="hybridMultilevel"/>
    <w:tmpl w:val="3E6E528E"/>
    <w:lvl w:ilvl="0" w:tplc="0409000F">
      <w:start w:val="1"/>
      <w:numFmt w:val="decimal"/>
      <w:pStyle w:val="affff0"/>
      <w:lvlText w:val="%1."/>
      <w:lvlJc w:val="left"/>
      <w:pPr>
        <w:tabs>
          <w:tab w:val="num" w:pos="420"/>
        </w:tabs>
        <w:ind w:left="420" w:hanging="420"/>
      </w:pPr>
    </w:lvl>
    <w:lvl w:ilvl="1" w:tplc="04090019">
      <w:start w:val="1"/>
      <w:numFmt w:val="decimalEnclosedParen"/>
      <w:lvlText w:val="%2．"/>
      <w:lvlJc w:val="left"/>
      <w:pPr>
        <w:tabs>
          <w:tab w:val="num" w:pos="900"/>
        </w:tabs>
        <w:ind w:left="900" w:hanging="480"/>
      </w:pPr>
    </w:lvl>
    <w:lvl w:ilvl="2" w:tplc="0409001B">
      <w:start w:val="1"/>
      <w:numFmt w:val="decimal"/>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42">
    <w:nsid w:val="7B0B2D4F"/>
    <w:multiLevelType w:val="hybridMultilevel"/>
    <w:tmpl w:val="B302ECCA"/>
    <w:lvl w:ilvl="0" w:tplc="04090009">
      <w:start w:val="1"/>
      <w:numFmt w:val="bullet"/>
      <w:pStyle w:val="1-9"/>
      <w:lvlText w:val=""/>
      <w:lvlJc w:val="left"/>
      <w:pPr>
        <w:tabs>
          <w:tab w:val="num" w:pos="902"/>
        </w:tabs>
        <w:ind w:left="902" w:hanging="420"/>
      </w:pPr>
      <w:rPr>
        <w:rFonts w:ascii="Wingdings" w:hAnsi="Wingdings" w:hint="default"/>
      </w:rPr>
    </w:lvl>
    <w:lvl w:ilvl="1" w:tplc="04090003" w:tentative="1">
      <w:start w:val="1"/>
      <w:numFmt w:val="bullet"/>
      <w:lvlText w:val=""/>
      <w:lvlJc w:val="left"/>
      <w:pPr>
        <w:tabs>
          <w:tab w:val="num" w:pos="1322"/>
        </w:tabs>
        <w:ind w:left="1322" w:hanging="420"/>
      </w:pPr>
      <w:rPr>
        <w:rFonts w:ascii="Wingdings" w:hAnsi="Wingdings" w:hint="default"/>
      </w:rPr>
    </w:lvl>
    <w:lvl w:ilvl="2" w:tplc="04090005" w:tentative="1">
      <w:start w:val="1"/>
      <w:numFmt w:val="bullet"/>
      <w:lvlText w:val=""/>
      <w:lvlJc w:val="left"/>
      <w:pPr>
        <w:tabs>
          <w:tab w:val="num" w:pos="1742"/>
        </w:tabs>
        <w:ind w:left="1742" w:hanging="420"/>
      </w:pPr>
      <w:rPr>
        <w:rFonts w:ascii="Wingdings" w:hAnsi="Wingdings" w:hint="default"/>
      </w:rPr>
    </w:lvl>
    <w:lvl w:ilvl="3" w:tplc="04090001" w:tentative="1">
      <w:start w:val="1"/>
      <w:numFmt w:val="bullet"/>
      <w:lvlText w:val=""/>
      <w:lvlJc w:val="left"/>
      <w:pPr>
        <w:tabs>
          <w:tab w:val="num" w:pos="2162"/>
        </w:tabs>
        <w:ind w:left="2162" w:hanging="420"/>
      </w:pPr>
      <w:rPr>
        <w:rFonts w:ascii="Wingdings" w:hAnsi="Wingdings" w:hint="default"/>
      </w:rPr>
    </w:lvl>
    <w:lvl w:ilvl="4" w:tplc="04090003" w:tentative="1">
      <w:start w:val="1"/>
      <w:numFmt w:val="bullet"/>
      <w:lvlText w:val=""/>
      <w:lvlJc w:val="left"/>
      <w:pPr>
        <w:tabs>
          <w:tab w:val="num" w:pos="2582"/>
        </w:tabs>
        <w:ind w:left="2582" w:hanging="420"/>
      </w:pPr>
      <w:rPr>
        <w:rFonts w:ascii="Wingdings" w:hAnsi="Wingdings" w:hint="default"/>
      </w:rPr>
    </w:lvl>
    <w:lvl w:ilvl="5" w:tplc="04090005" w:tentative="1">
      <w:start w:val="1"/>
      <w:numFmt w:val="bullet"/>
      <w:lvlText w:val=""/>
      <w:lvlJc w:val="left"/>
      <w:pPr>
        <w:tabs>
          <w:tab w:val="num" w:pos="3002"/>
        </w:tabs>
        <w:ind w:left="3002" w:hanging="420"/>
      </w:pPr>
      <w:rPr>
        <w:rFonts w:ascii="Wingdings" w:hAnsi="Wingdings" w:hint="default"/>
      </w:rPr>
    </w:lvl>
    <w:lvl w:ilvl="6" w:tplc="04090001" w:tentative="1">
      <w:start w:val="1"/>
      <w:numFmt w:val="bullet"/>
      <w:lvlText w:val=""/>
      <w:lvlJc w:val="left"/>
      <w:pPr>
        <w:tabs>
          <w:tab w:val="num" w:pos="3422"/>
        </w:tabs>
        <w:ind w:left="3422" w:hanging="420"/>
      </w:pPr>
      <w:rPr>
        <w:rFonts w:ascii="Wingdings" w:hAnsi="Wingdings" w:hint="default"/>
      </w:rPr>
    </w:lvl>
    <w:lvl w:ilvl="7" w:tplc="04090003" w:tentative="1">
      <w:start w:val="1"/>
      <w:numFmt w:val="bullet"/>
      <w:lvlText w:val=""/>
      <w:lvlJc w:val="left"/>
      <w:pPr>
        <w:tabs>
          <w:tab w:val="num" w:pos="3842"/>
        </w:tabs>
        <w:ind w:left="3842" w:hanging="420"/>
      </w:pPr>
      <w:rPr>
        <w:rFonts w:ascii="Wingdings" w:hAnsi="Wingdings" w:hint="default"/>
      </w:rPr>
    </w:lvl>
    <w:lvl w:ilvl="8" w:tplc="04090005" w:tentative="1">
      <w:start w:val="1"/>
      <w:numFmt w:val="bullet"/>
      <w:lvlText w:val=""/>
      <w:lvlJc w:val="left"/>
      <w:pPr>
        <w:tabs>
          <w:tab w:val="num" w:pos="4262"/>
        </w:tabs>
        <w:ind w:left="4262" w:hanging="420"/>
      </w:pPr>
      <w:rPr>
        <w:rFonts w:ascii="Wingdings" w:hAnsi="Wingdings" w:hint="default"/>
      </w:rPr>
    </w:lvl>
  </w:abstractNum>
  <w:abstractNum w:abstractNumId="243">
    <w:nsid w:val="7BD33A1D"/>
    <w:multiLevelType w:val="singleLevel"/>
    <w:tmpl w:val="7BD33A1D"/>
    <w:lvl w:ilvl="0">
      <w:numFmt w:val="decimal"/>
      <w:suff w:val="nothing"/>
      <w:lvlText w:val="%1-"/>
      <w:lvlJc w:val="left"/>
    </w:lvl>
  </w:abstractNum>
  <w:abstractNum w:abstractNumId="244">
    <w:nsid w:val="7C5C3481"/>
    <w:multiLevelType w:val="hybridMultilevel"/>
    <w:tmpl w:val="1376E220"/>
    <w:lvl w:ilvl="0" w:tplc="04090001">
      <w:start w:val="1"/>
      <w:numFmt w:val="bullet"/>
      <w:pStyle w:val="ItemList"/>
      <w:lvlText w:val=""/>
      <w:lvlJc w:val="left"/>
      <w:pPr>
        <w:ind w:left="420" w:hanging="420"/>
      </w:pPr>
      <w:rPr>
        <w:rFonts w:ascii="Wingdings" w:hAnsi="Wingdings" w:hint="default"/>
      </w:rPr>
    </w:lvl>
    <w:lvl w:ilvl="1" w:tplc="04090003">
      <w:start w:val="1"/>
      <w:numFmt w:val="decimal"/>
      <w:lvlText w:val="%2、"/>
      <w:lvlJc w:val="left"/>
      <w:pPr>
        <w:tabs>
          <w:tab w:val="num" w:pos="780"/>
        </w:tabs>
        <w:ind w:left="780" w:hanging="360"/>
      </w:pPr>
    </w:lvl>
    <w:lvl w:ilvl="2" w:tplc="04090005">
      <w:start w:val="1"/>
      <w:numFmt w:val="lowerRoman"/>
      <w:lvlText w:val="%3."/>
      <w:lvlJc w:val="right"/>
      <w:pPr>
        <w:ind w:left="1260" w:hanging="420"/>
      </w:pPr>
    </w:lvl>
    <w:lvl w:ilvl="3" w:tplc="04090001">
      <w:start w:val="1"/>
      <w:numFmt w:val="decimal"/>
      <w:lvlText w:val="%4."/>
      <w:lvlJc w:val="left"/>
      <w:pPr>
        <w:ind w:left="1680" w:hanging="420"/>
      </w:pPr>
    </w:lvl>
    <w:lvl w:ilvl="4" w:tplc="04090003">
      <w:start w:val="1"/>
      <w:numFmt w:val="lowerLetter"/>
      <w:lvlText w:val="%5)"/>
      <w:lvlJc w:val="left"/>
      <w:pPr>
        <w:ind w:left="2100" w:hanging="420"/>
      </w:pPr>
    </w:lvl>
    <w:lvl w:ilvl="5" w:tplc="04090005">
      <w:start w:val="1"/>
      <w:numFmt w:val="lowerRoman"/>
      <w:lvlText w:val="%6."/>
      <w:lvlJc w:val="right"/>
      <w:pPr>
        <w:ind w:left="2520" w:hanging="420"/>
      </w:pPr>
    </w:lvl>
    <w:lvl w:ilvl="6" w:tplc="04090001">
      <w:start w:val="1"/>
      <w:numFmt w:val="decimal"/>
      <w:lvlText w:val="%7."/>
      <w:lvlJc w:val="left"/>
      <w:pPr>
        <w:ind w:left="2940" w:hanging="420"/>
      </w:pPr>
    </w:lvl>
    <w:lvl w:ilvl="7" w:tplc="04090003">
      <w:start w:val="1"/>
      <w:numFmt w:val="lowerLetter"/>
      <w:lvlText w:val="%8)"/>
      <w:lvlJc w:val="left"/>
      <w:pPr>
        <w:ind w:left="3360" w:hanging="420"/>
      </w:pPr>
    </w:lvl>
    <w:lvl w:ilvl="8" w:tplc="04090005">
      <w:start w:val="1"/>
      <w:numFmt w:val="lowerRoman"/>
      <w:lvlText w:val="%9."/>
      <w:lvlJc w:val="right"/>
      <w:pPr>
        <w:ind w:left="3780" w:hanging="420"/>
      </w:pPr>
    </w:lvl>
  </w:abstractNum>
  <w:abstractNum w:abstractNumId="245">
    <w:nsid w:val="7C785D98"/>
    <w:multiLevelType w:val="hybridMultilevel"/>
    <w:tmpl w:val="96B061DA"/>
    <w:lvl w:ilvl="0" w:tplc="FFFFFFFF">
      <w:start w:val="1"/>
      <w:numFmt w:val="decimal"/>
      <w:pStyle w:val="affff1"/>
      <w:lvlText w:val="%1."/>
      <w:lvlJc w:val="left"/>
      <w:pPr>
        <w:tabs>
          <w:tab w:val="num" w:pos="420"/>
        </w:tabs>
        <w:ind w:left="420" w:hanging="420"/>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46">
    <w:nsid w:val="7E3F1625"/>
    <w:multiLevelType w:val="hybridMultilevel"/>
    <w:tmpl w:val="5C906206"/>
    <w:lvl w:ilvl="0" w:tplc="FFFFFFFF">
      <w:start w:val="1"/>
      <w:numFmt w:val="decimal"/>
      <w:pStyle w:val="affff2"/>
      <w:lvlText w:val="%1."/>
      <w:lvlJc w:val="left"/>
      <w:pPr>
        <w:tabs>
          <w:tab w:val="num" w:pos="420"/>
        </w:tabs>
        <w:ind w:left="42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47">
    <w:nsid w:val="7E6711EF"/>
    <w:multiLevelType w:val="multilevel"/>
    <w:tmpl w:val="78AA81FE"/>
    <w:styleLink w:val="StyleBulleted1"/>
    <w:lvl w:ilvl="0">
      <w:start w:val="1"/>
      <w:numFmt w:val="upperLetter"/>
      <w:pStyle w:val="2f"/>
      <w:lvlText w:val="%1."/>
      <w:lvlJc w:val="left"/>
      <w:pPr>
        <w:tabs>
          <w:tab w:val="num" w:pos="425"/>
        </w:tabs>
        <w:ind w:left="0" w:firstLine="0"/>
      </w:pPr>
    </w:lvl>
    <w:lvl w:ilvl="1">
      <w:start w:val="1"/>
      <w:numFmt w:val="upperLetter"/>
      <w:lvlText w:val="%2."/>
      <w:lvlJc w:val="left"/>
      <w:pPr>
        <w:tabs>
          <w:tab w:val="num" w:pos="1276"/>
        </w:tabs>
        <w:ind w:left="851" w:firstLine="0"/>
      </w:pPr>
    </w:lvl>
    <w:lvl w:ilvl="2">
      <w:start w:val="1"/>
      <w:numFmt w:val="decimal"/>
      <w:lvlText w:val="%3."/>
      <w:lvlJc w:val="left"/>
      <w:pPr>
        <w:tabs>
          <w:tab w:val="num" w:pos="2126"/>
        </w:tabs>
        <w:ind w:left="1701" w:firstLine="0"/>
      </w:pPr>
    </w:lvl>
    <w:lvl w:ilvl="3">
      <w:start w:val="1"/>
      <w:numFmt w:val="lowerLetter"/>
      <w:lvlText w:val="%4)"/>
      <w:lvlJc w:val="left"/>
      <w:pPr>
        <w:tabs>
          <w:tab w:val="num" w:pos="2976"/>
        </w:tabs>
        <w:ind w:left="2551" w:firstLine="0"/>
      </w:pPr>
    </w:lvl>
    <w:lvl w:ilvl="4">
      <w:start w:val="1"/>
      <w:numFmt w:val="decimal"/>
      <w:lvlText w:val="(%5)"/>
      <w:lvlJc w:val="left"/>
      <w:pPr>
        <w:tabs>
          <w:tab w:val="num" w:pos="3827"/>
        </w:tabs>
        <w:ind w:left="3402" w:firstLine="0"/>
      </w:pPr>
    </w:lvl>
    <w:lvl w:ilvl="5">
      <w:start w:val="1"/>
      <w:numFmt w:val="lowerLetter"/>
      <w:lvlText w:val="(%6)"/>
      <w:lvlJc w:val="left"/>
      <w:pPr>
        <w:tabs>
          <w:tab w:val="num" w:pos="4677"/>
        </w:tabs>
        <w:ind w:left="4252" w:firstLine="0"/>
      </w:pPr>
    </w:lvl>
    <w:lvl w:ilvl="6">
      <w:start w:val="1"/>
      <w:numFmt w:val="lowerRoman"/>
      <w:lvlText w:val="(%7)"/>
      <w:lvlJc w:val="left"/>
      <w:pPr>
        <w:tabs>
          <w:tab w:val="num" w:pos="5528"/>
        </w:tabs>
        <w:ind w:left="5102" w:firstLine="0"/>
      </w:pPr>
    </w:lvl>
    <w:lvl w:ilvl="7">
      <w:start w:val="1"/>
      <w:numFmt w:val="lowerLetter"/>
      <w:lvlText w:val="(%8)"/>
      <w:lvlJc w:val="left"/>
      <w:pPr>
        <w:tabs>
          <w:tab w:val="num" w:pos="6378"/>
        </w:tabs>
        <w:ind w:left="5953" w:firstLine="0"/>
      </w:pPr>
    </w:lvl>
    <w:lvl w:ilvl="8">
      <w:start w:val="1"/>
      <w:numFmt w:val="lowerRoman"/>
      <w:lvlText w:val="(%9)"/>
      <w:lvlJc w:val="left"/>
      <w:pPr>
        <w:tabs>
          <w:tab w:val="num" w:pos="7228"/>
        </w:tabs>
        <w:ind w:left="6803" w:firstLine="0"/>
      </w:pPr>
    </w:lvl>
  </w:abstractNum>
  <w:abstractNum w:abstractNumId="248">
    <w:nsid w:val="7E891616"/>
    <w:multiLevelType w:val="hybridMultilevel"/>
    <w:tmpl w:val="476C64E8"/>
    <w:lvl w:ilvl="0" w:tplc="FFFFFFFF">
      <w:start w:val="1"/>
      <w:numFmt w:val="bullet"/>
      <w:pStyle w:val="192CharCharChar"/>
      <w:lvlText w:val=""/>
      <w:lvlJc w:val="left"/>
      <w:pPr>
        <w:tabs>
          <w:tab w:val="num" w:pos="1227"/>
        </w:tabs>
        <w:ind w:left="1374" w:hanging="183"/>
      </w:pPr>
      <w:rPr>
        <w:rFonts w:ascii="Wingdings" w:hAnsi="Wingdings" w:hint="default"/>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49">
    <w:nsid w:val="7ED51506"/>
    <w:multiLevelType w:val="multilevel"/>
    <w:tmpl w:val="4B4CF9F6"/>
    <w:lvl w:ilvl="0">
      <w:start w:val="1"/>
      <w:numFmt w:val="decimal"/>
      <w:lvlText w:val="%1"/>
      <w:lvlJc w:val="left"/>
      <w:pPr>
        <w:ind w:left="425" w:hanging="425"/>
      </w:pPr>
      <w:rPr>
        <w:rFonts w:hint="eastAsia"/>
        <w:sz w:val="32"/>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pStyle w:val="yj-h5"/>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0">
    <w:nsid w:val="7EEC03F0"/>
    <w:multiLevelType w:val="multilevel"/>
    <w:tmpl w:val="7EEC03F0"/>
    <w:lvl w:ilvl="0">
      <w:start w:val="1"/>
      <w:numFmt w:val="chineseCountingThousand"/>
      <w:pStyle w:val="-0"/>
      <w:lvlText w:val="第%1章"/>
      <w:lvlJc w:val="left"/>
      <w:pPr>
        <w:ind w:left="284" w:hanging="284"/>
      </w:pPr>
    </w:lvl>
    <w:lvl w:ilvl="1">
      <w:start w:val="1"/>
      <w:numFmt w:val="decimal"/>
      <w:pStyle w:val="-2"/>
      <w:isLgl/>
      <w:lvlText w:val="%1.%2"/>
      <w:lvlJc w:val="left"/>
      <w:pPr>
        <w:ind w:left="653" w:hanging="284"/>
      </w:pPr>
    </w:lvl>
    <w:lvl w:ilvl="2">
      <w:start w:val="1"/>
      <w:numFmt w:val="decimal"/>
      <w:pStyle w:val="-3"/>
      <w:isLgl/>
      <w:lvlText w:val="%1.%2.%3"/>
      <w:lvlJc w:val="left"/>
      <w:pPr>
        <w:ind w:left="1022" w:hanging="284"/>
      </w:pPr>
    </w:lvl>
    <w:lvl w:ilvl="3">
      <w:start w:val="1"/>
      <w:numFmt w:val="decimal"/>
      <w:pStyle w:val="-4"/>
      <w:isLgl/>
      <w:lvlText w:val="%1.%2.%3.%4"/>
      <w:lvlJc w:val="left"/>
      <w:pPr>
        <w:ind w:left="1391" w:hanging="284"/>
      </w:pPr>
      <w:rPr>
        <w:sz w:val="24"/>
      </w:rPr>
    </w:lvl>
    <w:lvl w:ilvl="4">
      <w:start w:val="1"/>
      <w:numFmt w:val="decimal"/>
      <w:pStyle w:val="-5"/>
      <w:isLgl/>
      <w:lvlText w:val="%1.%2.%3.%4.%5"/>
      <w:lvlJc w:val="left"/>
      <w:pPr>
        <w:ind w:left="1760" w:hanging="284"/>
      </w:pPr>
    </w:lvl>
    <w:lvl w:ilvl="5">
      <w:start w:val="1"/>
      <w:numFmt w:val="decimal"/>
      <w:pStyle w:val="-6"/>
      <w:lvlText w:val="%6."/>
      <w:lvlJc w:val="left"/>
      <w:pPr>
        <w:ind w:left="2129" w:hanging="284"/>
      </w:pPr>
    </w:lvl>
    <w:lvl w:ilvl="6">
      <w:start w:val="1"/>
      <w:numFmt w:val="decimal"/>
      <w:lvlText w:val="%7)"/>
      <w:lvlJc w:val="left"/>
      <w:pPr>
        <w:ind w:left="2498" w:hanging="284"/>
      </w:pPr>
    </w:lvl>
    <w:lvl w:ilvl="7">
      <w:start w:val="1"/>
      <w:numFmt w:val="decimal"/>
      <w:isLgl/>
      <w:lvlText w:val="%1.%2.%3.%4.%5.%6.%7.%8"/>
      <w:lvlJc w:val="left"/>
      <w:pPr>
        <w:ind w:left="2867" w:hanging="284"/>
      </w:pPr>
    </w:lvl>
    <w:lvl w:ilvl="8">
      <w:start w:val="1"/>
      <w:numFmt w:val="decimal"/>
      <w:isLgl/>
      <w:lvlText w:val="%1.%2.%3.%4.%5.%6.%7.%8.%9"/>
      <w:lvlJc w:val="left"/>
      <w:pPr>
        <w:ind w:left="3236" w:hanging="284"/>
      </w:pPr>
    </w:lvl>
  </w:abstractNum>
  <w:abstractNum w:abstractNumId="251">
    <w:nsid w:val="7F773C35"/>
    <w:multiLevelType w:val="hybridMultilevel"/>
    <w:tmpl w:val="2CB47D36"/>
    <w:lvl w:ilvl="0" w:tplc="FFFFFFFF">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FFFFFFFF">
      <w:start w:val="1"/>
      <w:numFmt w:val="bullet"/>
      <w:lvlText w:val=""/>
      <w:lvlJc w:val="left"/>
      <w:pPr>
        <w:tabs>
          <w:tab w:val="num" w:pos="840"/>
        </w:tabs>
        <w:ind w:left="840" w:hanging="420"/>
      </w:pPr>
      <w:rPr>
        <w:rFonts w:ascii="Wingdings" w:hAnsi="Wingdings" w:hint="default"/>
      </w:rPr>
    </w:lvl>
    <w:lvl w:ilvl="2" w:tplc="FFFFFFFF">
      <w:start w:val="1"/>
      <w:numFmt w:val="bullet"/>
      <w:lvlText w:val=""/>
      <w:lvlJc w:val="left"/>
      <w:pPr>
        <w:tabs>
          <w:tab w:val="num" w:pos="1260"/>
        </w:tabs>
        <w:ind w:left="1260" w:hanging="420"/>
      </w:pPr>
      <w:rPr>
        <w:rFonts w:ascii="Wingdings" w:hAnsi="Wingdings" w:hint="default"/>
      </w:rPr>
    </w:lvl>
    <w:lvl w:ilvl="3" w:tplc="FFFFFFFF">
      <w:start w:val="1"/>
      <w:numFmt w:val="bullet"/>
      <w:lvlText w:val=""/>
      <w:lvlJc w:val="left"/>
      <w:pPr>
        <w:tabs>
          <w:tab w:val="num" w:pos="1680"/>
        </w:tabs>
        <w:ind w:left="1680" w:hanging="420"/>
      </w:pPr>
      <w:rPr>
        <w:rFonts w:ascii="Wingdings" w:hAnsi="Wingdings" w:hint="default"/>
      </w:rPr>
    </w:lvl>
    <w:lvl w:ilvl="4" w:tplc="FFFFFFFF">
      <w:start w:val="1"/>
      <w:numFmt w:val="bullet"/>
      <w:lvlText w:val=""/>
      <w:lvlJc w:val="left"/>
      <w:pPr>
        <w:tabs>
          <w:tab w:val="num" w:pos="2100"/>
        </w:tabs>
        <w:ind w:left="2100" w:hanging="420"/>
      </w:pPr>
      <w:rPr>
        <w:rFonts w:ascii="Wingdings" w:hAnsi="Wingdings" w:hint="default"/>
      </w:rPr>
    </w:lvl>
    <w:lvl w:ilvl="5" w:tplc="FFFFFFFF">
      <w:start w:val="1"/>
      <w:numFmt w:val="bullet"/>
      <w:lvlText w:val=""/>
      <w:lvlJc w:val="left"/>
      <w:pPr>
        <w:tabs>
          <w:tab w:val="num" w:pos="2520"/>
        </w:tabs>
        <w:ind w:left="2520" w:hanging="420"/>
      </w:pPr>
      <w:rPr>
        <w:rFonts w:ascii="Wingdings" w:hAnsi="Wingdings" w:hint="default"/>
      </w:rPr>
    </w:lvl>
    <w:lvl w:ilvl="6" w:tplc="FFFFFFFF">
      <w:start w:val="1"/>
      <w:numFmt w:val="bullet"/>
      <w:lvlText w:val=""/>
      <w:lvlJc w:val="left"/>
      <w:pPr>
        <w:tabs>
          <w:tab w:val="num" w:pos="2940"/>
        </w:tabs>
        <w:ind w:left="2940" w:hanging="420"/>
      </w:pPr>
      <w:rPr>
        <w:rFonts w:ascii="Wingdings" w:hAnsi="Wingdings" w:hint="default"/>
      </w:rPr>
    </w:lvl>
    <w:lvl w:ilvl="7" w:tplc="FFFFFFFF">
      <w:start w:val="1"/>
      <w:numFmt w:val="bullet"/>
      <w:lvlText w:val=""/>
      <w:lvlJc w:val="left"/>
      <w:pPr>
        <w:tabs>
          <w:tab w:val="num" w:pos="3360"/>
        </w:tabs>
        <w:ind w:left="3360" w:hanging="420"/>
      </w:pPr>
      <w:rPr>
        <w:rFonts w:ascii="Wingdings" w:hAnsi="Wingdings" w:hint="default"/>
      </w:rPr>
    </w:lvl>
    <w:lvl w:ilvl="8" w:tplc="FFFFFFFF">
      <w:start w:val="1"/>
      <w:numFmt w:val="bullet"/>
      <w:lvlText w:val=""/>
      <w:lvlJc w:val="left"/>
      <w:pPr>
        <w:tabs>
          <w:tab w:val="num" w:pos="3780"/>
        </w:tabs>
        <w:ind w:left="3780" w:hanging="420"/>
      </w:pPr>
      <w:rPr>
        <w:rFonts w:ascii="Wingdings" w:hAnsi="Wingdings" w:hint="default"/>
      </w:rPr>
    </w:lvl>
  </w:abstractNum>
  <w:num w:numId="1">
    <w:abstractNumId w:val="63"/>
  </w:num>
  <w:num w:numId="2">
    <w:abstractNumId w:val="147"/>
  </w:num>
  <w:num w:numId="3">
    <w:abstractNumId w:val="87"/>
  </w:num>
  <w:num w:numId="4">
    <w:abstractNumId w:val="133"/>
  </w:num>
  <w:num w:numId="5">
    <w:abstractNumId w:val="182"/>
  </w:num>
  <w:num w:numId="6">
    <w:abstractNumId w:val="65"/>
  </w:num>
  <w:num w:numId="7">
    <w:abstractNumId w:val="205"/>
  </w:num>
  <w:num w:numId="8">
    <w:abstractNumId w:val="231"/>
  </w:num>
  <w:num w:numId="9">
    <w:abstractNumId w:val="120"/>
  </w:num>
  <w:num w:numId="10">
    <w:abstractNumId w:val="69"/>
  </w:num>
  <w:num w:numId="11">
    <w:abstractNumId w:val="224"/>
  </w:num>
  <w:num w:numId="12">
    <w:abstractNumId w:val="10"/>
  </w:num>
  <w:num w:numId="13">
    <w:abstractNumId w:val="8"/>
  </w:num>
  <w:num w:numId="14">
    <w:abstractNumId w:val="173"/>
  </w:num>
  <w:num w:numId="15">
    <w:abstractNumId w:val="219"/>
  </w:num>
  <w:num w:numId="16">
    <w:abstractNumId w:val="237"/>
  </w:num>
  <w:num w:numId="17">
    <w:abstractNumId w:val="158"/>
  </w:num>
  <w:num w:numId="18">
    <w:abstractNumId w:val="44"/>
  </w:num>
  <w:num w:numId="19">
    <w:abstractNumId w:val="172"/>
  </w:num>
  <w:num w:numId="20">
    <w:abstractNumId w:val="105"/>
  </w:num>
  <w:num w:numId="21">
    <w:abstractNumId w:val="207"/>
  </w:num>
  <w:num w:numId="22">
    <w:abstractNumId w:val="144"/>
  </w:num>
  <w:num w:numId="23">
    <w:abstractNumId w:val="240"/>
  </w:num>
  <w:num w:numId="24">
    <w:abstractNumId w:val="184"/>
  </w:num>
  <w:num w:numId="25">
    <w:abstractNumId w:val="242"/>
  </w:num>
  <w:num w:numId="26">
    <w:abstractNumId w:val="11"/>
  </w:num>
  <w:num w:numId="27">
    <w:abstractNumId w:val="103"/>
  </w:num>
  <w:num w:numId="28">
    <w:abstractNumId w:val="12"/>
  </w:num>
  <w:num w:numId="29">
    <w:abstractNumId w:val="115"/>
  </w:num>
  <w:num w:numId="30">
    <w:abstractNumId w:val="112"/>
  </w:num>
  <w:num w:numId="31">
    <w:abstractNumId w:val="142"/>
  </w:num>
  <w:num w:numId="32">
    <w:abstractNumId w:val="95"/>
    <w:lvlOverride w:ilvl="0">
      <w:startOverride w:val="1"/>
    </w:lvlOverride>
  </w:num>
  <w:num w:numId="33">
    <w:abstractNumId w:val="165"/>
  </w:num>
  <w:num w:numId="34">
    <w:abstractNumId w:val="98"/>
  </w:num>
  <w:num w:numId="35">
    <w:abstractNumId w:val="185"/>
  </w:num>
  <w:num w:numId="36">
    <w:abstractNumId w:val="233"/>
  </w:num>
  <w:num w:numId="37">
    <w:abstractNumId w:val="74"/>
  </w:num>
  <w:num w:numId="38">
    <w:abstractNumId w:val="108"/>
  </w:num>
  <w:num w:numId="39">
    <w:abstractNumId w:val="162"/>
  </w:num>
  <w:num w:numId="40">
    <w:abstractNumId w:val="86"/>
  </w:num>
  <w:num w:numId="41">
    <w:abstractNumId w:val="137"/>
  </w:num>
  <w:num w:numId="42">
    <w:abstractNumId w:val="187"/>
  </w:num>
  <w:num w:numId="43">
    <w:abstractNumId w:val="37"/>
  </w:num>
  <w:num w:numId="44">
    <w:abstractNumId w:val="246"/>
  </w:num>
  <w:num w:numId="45">
    <w:abstractNumId w:val="106"/>
  </w:num>
  <w:num w:numId="46">
    <w:abstractNumId w:val="119"/>
  </w:num>
  <w:num w:numId="47">
    <w:abstractNumId w:val="202"/>
  </w:num>
  <w:num w:numId="48">
    <w:abstractNumId w:val="163"/>
  </w:num>
  <w:num w:numId="49">
    <w:abstractNumId w:val="58"/>
  </w:num>
  <w:num w:numId="50">
    <w:abstractNumId w:val="60"/>
  </w:num>
  <w:num w:numId="51">
    <w:abstractNumId w:val="177"/>
  </w:num>
  <w:num w:numId="52">
    <w:abstractNumId w:val="118"/>
  </w:num>
  <w:num w:numId="53">
    <w:abstractNumId w:val="101"/>
  </w:num>
  <w:num w:numId="54">
    <w:abstractNumId w:val="40"/>
  </w:num>
  <w:num w:numId="55">
    <w:abstractNumId w:val="52"/>
  </w:num>
  <w:num w:numId="56">
    <w:abstractNumId w:val="167"/>
  </w:num>
  <w:num w:numId="57">
    <w:abstractNumId w:val="134"/>
  </w:num>
  <w:num w:numId="58">
    <w:abstractNumId w:val="54"/>
  </w:num>
  <w:num w:numId="59">
    <w:abstractNumId w:val="248"/>
  </w:num>
  <w:num w:numId="60">
    <w:abstractNumId w:val="188"/>
  </w:num>
  <w:num w:numId="61">
    <w:abstractNumId w:val="245"/>
  </w:num>
  <w:num w:numId="62">
    <w:abstractNumId w:val="164"/>
    <w:lvlOverride w:ilvl="0">
      <w:startOverride w:val="1"/>
    </w:lvlOverride>
  </w:num>
  <w:num w:numId="63">
    <w:abstractNumId w:val="107"/>
  </w:num>
  <w:num w:numId="64">
    <w:abstractNumId w:val="169"/>
  </w:num>
  <w:num w:numId="65">
    <w:abstractNumId w:val="194"/>
  </w:num>
  <w:num w:numId="66">
    <w:abstractNumId w:val="55"/>
  </w:num>
  <w:num w:numId="67">
    <w:abstractNumId w:val="139"/>
  </w:num>
  <w:num w:numId="68">
    <w:abstractNumId w:val="153"/>
  </w:num>
  <w:num w:numId="69">
    <w:abstractNumId w:val="92"/>
  </w:num>
  <w:num w:numId="70">
    <w:abstractNumId w:val="57"/>
  </w:num>
  <w:num w:numId="71">
    <w:abstractNumId w:val="6"/>
  </w:num>
  <w:num w:numId="72">
    <w:abstractNumId w:val="7"/>
  </w:num>
  <w:num w:numId="73">
    <w:abstractNumId w:val="221"/>
  </w:num>
  <w:num w:numId="74">
    <w:abstractNumId w:val="155"/>
  </w:num>
  <w:num w:numId="75">
    <w:abstractNumId w:val="229"/>
  </w:num>
  <w:num w:numId="76">
    <w:abstractNumId w:val="1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82"/>
  </w:num>
  <w:num w:numId="78">
    <w:abstractNumId w:val="127"/>
  </w:num>
  <w:num w:numId="79">
    <w:abstractNumId w:val="96"/>
  </w:num>
  <w:num w:numId="80">
    <w:abstractNumId w:val="199"/>
  </w:num>
  <w:num w:numId="81">
    <w:abstractNumId w:val="89"/>
  </w:num>
  <w:num w:numId="82">
    <w:abstractNumId w:val="151"/>
  </w:num>
  <w:num w:numId="83">
    <w:abstractNumId w:val="174"/>
  </w:num>
  <w:num w:numId="84">
    <w:abstractNumId w:val="88"/>
  </w:num>
  <w:num w:numId="85">
    <w:abstractNumId w:val="46"/>
  </w:num>
  <w:num w:numId="86">
    <w:abstractNumId w:val="135"/>
  </w:num>
  <w:num w:numId="87">
    <w:abstractNumId w:val="29"/>
  </w:num>
  <w:num w:numId="88">
    <w:abstractNumId w:val="116"/>
  </w:num>
  <w:num w:numId="89">
    <w:abstractNumId w:val="83"/>
  </w:num>
  <w:num w:numId="90">
    <w:abstractNumId w:val="181"/>
  </w:num>
  <w:num w:numId="91">
    <w:abstractNumId w:val="43"/>
  </w:num>
  <w:num w:numId="92">
    <w:abstractNumId w:val="70"/>
  </w:num>
  <w:num w:numId="93">
    <w:abstractNumId w:val="97"/>
  </w:num>
  <w:num w:numId="94">
    <w:abstractNumId w:val="225"/>
  </w:num>
  <w:num w:numId="95">
    <w:abstractNumId w:val="211"/>
  </w:num>
  <w:num w:numId="96">
    <w:abstractNumId w:val="204"/>
  </w:num>
  <w:num w:numId="97">
    <w:abstractNumId w:val="34"/>
  </w:num>
  <w:num w:numId="98">
    <w:abstractNumId w:val="132"/>
  </w:num>
  <w:num w:numId="99">
    <w:abstractNumId w:val="117"/>
  </w:num>
  <w:num w:numId="100">
    <w:abstractNumId w:val="93"/>
  </w:num>
  <w:num w:numId="101">
    <w:abstractNumId w:val="50"/>
  </w:num>
  <w:num w:numId="102">
    <w:abstractNumId w:val="129"/>
  </w:num>
  <w:num w:numId="103">
    <w:abstractNumId w:val="216"/>
  </w:num>
  <w:num w:numId="104">
    <w:abstractNumId w:val="23"/>
  </w:num>
  <w:num w:numId="105">
    <w:abstractNumId w:val="26"/>
  </w:num>
  <w:num w:numId="106">
    <w:abstractNumId w:val="16"/>
  </w:num>
  <w:num w:numId="107">
    <w:abstractNumId w:val="22"/>
  </w:num>
  <w:num w:numId="108">
    <w:abstractNumId w:val="122"/>
  </w:num>
  <w:num w:numId="109">
    <w:abstractNumId w:val="128"/>
  </w:num>
  <w:num w:numId="110">
    <w:abstractNumId w:val="210"/>
  </w:num>
  <w:num w:numId="111">
    <w:abstractNumId w:val="53"/>
  </w:num>
  <w:num w:numId="112">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148"/>
  </w:num>
  <w:num w:numId="114">
    <w:abstractNumId w:val="226"/>
  </w:num>
  <w:num w:numId="115">
    <w:abstractNumId w:val="1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1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67"/>
  </w:num>
  <w:num w:numId="124">
    <w:abstractNumId w:val="2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1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24"/>
  </w:num>
  <w:num w:numId="128">
    <w:abstractNumId w:val="2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80"/>
  </w:num>
  <w:num w:numId="130">
    <w:abstractNumId w:val="25"/>
  </w:num>
  <w:num w:numId="131">
    <w:abstractNumId w:val="62"/>
  </w:num>
  <w:num w:numId="132">
    <w:abstractNumId w:val="77"/>
  </w:num>
  <w:num w:numId="133">
    <w:abstractNumId w:val="79"/>
  </w:num>
  <w:num w:numId="134">
    <w:abstractNumId w:val="99"/>
  </w:num>
  <w:num w:numId="135">
    <w:abstractNumId w:val="110"/>
  </w:num>
  <w:num w:numId="136">
    <w:abstractNumId w:val="113"/>
  </w:num>
  <w:num w:numId="137">
    <w:abstractNumId w:val="126"/>
  </w:num>
  <w:num w:numId="138">
    <w:abstractNumId w:val="160"/>
  </w:num>
  <w:num w:numId="139">
    <w:abstractNumId w:val="228"/>
  </w:num>
  <w:num w:numId="140">
    <w:abstractNumId w:val="234"/>
  </w:num>
  <w:num w:numId="141">
    <w:abstractNumId w:val="21"/>
  </w:num>
  <w:num w:numId="142">
    <w:abstractNumId w:val="145"/>
  </w:num>
  <w:num w:numId="143">
    <w:abstractNumId w:val="41"/>
  </w:num>
  <w:num w:numId="144">
    <w:abstractNumId w:val="223"/>
  </w:num>
  <w:num w:numId="145">
    <w:abstractNumId w:val="85"/>
  </w:num>
  <w:num w:numId="146">
    <w:abstractNumId w:val="109"/>
  </w:num>
  <w:num w:numId="147">
    <w:abstractNumId w:val="235"/>
  </w:num>
  <w:num w:numId="148">
    <w:abstractNumId w:val="232"/>
  </w:num>
  <w:num w:numId="149">
    <w:abstractNumId w:val="76"/>
  </w:num>
  <w:num w:numId="150">
    <w:abstractNumId w:val="10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141"/>
  </w:num>
  <w:num w:numId="152">
    <w:abstractNumId w:val="71"/>
  </w:num>
  <w:num w:numId="153">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08"/>
    <w:lvlOverride w:ilvl="0">
      <w:startOverride w:val="1"/>
    </w:lvlOverride>
  </w:num>
  <w:num w:numId="155">
    <w:abstractNumId w:val="212"/>
  </w:num>
  <w:num w:numId="156">
    <w:abstractNumId w:val="176"/>
  </w:num>
  <w:num w:numId="157">
    <w:abstractNumId w:val="123"/>
  </w:num>
  <w:num w:numId="158">
    <w:abstractNumId w:val="209"/>
  </w:num>
  <w:num w:numId="159">
    <w:abstractNumId w:val="196"/>
  </w:num>
  <w:num w:numId="160">
    <w:abstractNumId w:val="193"/>
    <w:lvlOverride w:ilvl="0">
      <w:startOverride w:val="1"/>
    </w:lvlOverride>
  </w:num>
  <w:num w:numId="161">
    <w:abstractNumId w:val="59"/>
  </w:num>
  <w:num w:numId="162">
    <w:abstractNumId w:val="146"/>
  </w:num>
  <w:num w:numId="16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17"/>
  </w:num>
  <w:num w:numId="166">
    <w:abstractNumId w:val="15"/>
  </w:num>
  <w:num w:numId="167">
    <w:abstractNumId w:val="19"/>
  </w:num>
  <w:num w:numId="168">
    <w:abstractNumId w:val="2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1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1"/>
  </w:num>
  <w:num w:numId="172">
    <w:abstractNumId w:val="175"/>
  </w:num>
  <w:num w:numId="173">
    <w:abstractNumId w:val="27"/>
  </w:num>
  <w:num w:numId="174">
    <w:abstractNumId w:val="47"/>
  </w:num>
  <w:num w:numId="175">
    <w:abstractNumId w:val="200"/>
  </w:num>
  <w:num w:numId="176">
    <w:abstractNumId w:val="249"/>
  </w:num>
  <w:num w:numId="177">
    <w:abstractNumId w:val="197"/>
  </w:num>
  <w:num w:numId="178">
    <w:abstractNumId w:val="17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36"/>
    <w:lvlOverride w:ilvl="0">
      <w:startOverride w:val="1"/>
    </w:lvlOverride>
  </w:num>
  <w:num w:numId="180">
    <w:abstractNumId w:val="150"/>
  </w:num>
  <w:num w:numId="181">
    <w:abstractNumId w:val="2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201"/>
    <w:lvlOverride w:ilvl="0"/>
    <w:lvlOverride w:ilvl="1">
      <w:startOverride w:val="1"/>
    </w:lvlOverride>
    <w:lvlOverride w:ilvl="2">
      <w:startOverride w:val="2"/>
    </w:lvlOverride>
    <w:lvlOverride w:ilvl="3"/>
    <w:lvlOverride w:ilvl="4"/>
    <w:lvlOverride w:ilvl="5"/>
    <w:lvlOverride w:ilvl="6"/>
    <w:lvlOverride w:ilvl="7"/>
    <w:lvlOverride w:ilvl="8"/>
  </w:num>
  <w:num w:numId="183">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abstractNumId w:val="1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abstractNumId w:val="31"/>
  </w:num>
  <w:num w:numId="186">
    <w:abstractNumId w:val="2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abstractNumId w:val="48"/>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188">
    <w:abstractNumId w:val="3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abstractNumId w:val="138"/>
  </w:num>
  <w:num w:numId="190">
    <w:abstractNumId w:val="171"/>
    <w:lvlOverride w:ilvl="0">
      <w:startOverride w:val="1"/>
    </w:lvlOverride>
  </w:num>
  <w:num w:numId="191">
    <w:abstractNumId w:val="214"/>
    <w:lvlOverride w:ilvl="0">
      <w:startOverride w:val="1"/>
    </w:lvlOverride>
  </w:num>
  <w:num w:numId="192">
    <w:abstractNumId w:val="33"/>
    <w:lvlOverride w:ilvl="0">
      <w:startOverride w:val="1"/>
    </w:lvlOverride>
  </w:num>
  <w:num w:numId="193">
    <w:abstractNumId w:val="206"/>
    <w:lvlOverride w:ilvl="0">
      <w:startOverride w:val="1"/>
    </w:lvlOverride>
    <w:lvlOverride w:ilvl="1">
      <w:startOverride w:val="1"/>
    </w:lvlOverride>
    <w:lvlOverride w:ilvl="2">
      <w:startOverride w:val="1"/>
    </w:lvlOverride>
    <w:lvlOverride w:ilvl="3">
      <w:startOverride w:val="1"/>
    </w:lvlOverride>
    <w:lvlOverride w:ilvl="4">
      <w:startOverride w:val="3"/>
    </w:lvlOverride>
    <w:lvlOverride w:ilvl="5"/>
    <w:lvlOverride w:ilvl="6"/>
    <w:lvlOverride w:ilvl="7"/>
    <w:lvlOverride w:ilvl="8"/>
  </w:num>
  <w:num w:numId="194">
    <w:abstractNumId w:val="13"/>
    <w:lvlOverride w:ilvl="0">
      <w:lvl w:ilvl="0">
        <w:numFmt w:val="bullet"/>
        <w:pStyle w:val="TableTitle"/>
        <w:lvlText w:val="-"/>
        <w:lvlJc w:val="left"/>
        <w:pPr>
          <w:tabs>
            <w:tab w:val="num" w:pos="0"/>
          </w:tabs>
          <w:ind w:left="3096" w:hanging="216"/>
        </w:pPr>
        <w:rPr>
          <w:rFonts w:ascii="Times New Roman" w:hAnsi="Times New Roman" w:cs="Times New Roman" w:hint="default"/>
        </w:rPr>
      </w:lvl>
    </w:lvlOverride>
  </w:num>
  <w:num w:numId="195">
    <w:abstractNumId w:val="149"/>
    <w:lvlOverride w:ilvl="0">
      <w:startOverride w:val="1"/>
    </w:lvlOverride>
  </w:num>
  <w:num w:numId="196">
    <w:abstractNumId w:val="32"/>
    <w:lvlOverride w:ilvl="0">
      <w:startOverride w:val="1"/>
    </w:lvlOverride>
  </w:num>
  <w:num w:numId="197">
    <w:abstractNumId w:val="180"/>
    <w:lvlOverride w:ilvl="0">
      <w:startOverride w:val="1"/>
    </w:lvlOverride>
  </w:num>
  <w:num w:numId="198">
    <w:abstractNumId w:val="195"/>
  </w:num>
  <w:num w:numId="199">
    <w:abstractNumId w:val="179"/>
  </w:num>
  <w:num w:numId="200">
    <w:abstractNumId w:val="1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abstractNumId w:val="78"/>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abstractNumId w:val="136"/>
    <w:lvlOverride w:ilvl="0">
      <w:startOverride w:val="1"/>
    </w:lvlOverride>
  </w:num>
  <w:num w:numId="203">
    <w:abstractNumId w:val="236"/>
  </w:num>
  <w:num w:numId="204">
    <w:abstractNumId w:val="51"/>
  </w:num>
  <w:num w:numId="205">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
    <w:abstractNumId w:val="9"/>
  </w:num>
  <w:num w:numId="207">
    <w:abstractNumId w:val="247"/>
  </w:num>
  <w:num w:numId="208">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abstractNumId w:val="131"/>
  </w:num>
  <w:num w:numId="210">
    <w:abstractNumId w:val="2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
    <w:abstractNumId w:val="24"/>
  </w:num>
  <w:num w:numId="212">
    <w:abstractNumId w:val="61"/>
  </w:num>
  <w:num w:numId="213">
    <w:abstractNumId w:val="68"/>
  </w:num>
  <w:num w:numId="214">
    <w:abstractNumId w:val="154"/>
  </w:num>
  <w:num w:numId="215">
    <w:abstractNumId w:val="178"/>
  </w:num>
  <w:num w:numId="216">
    <w:abstractNumId w:val="215"/>
  </w:num>
  <w:num w:numId="217">
    <w:abstractNumId w:val="220"/>
  </w:num>
  <w:num w:numId="218">
    <w:abstractNumId w:val="239"/>
  </w:num>
  <w:num w:numId="219">
    <w:abstractNumId w:val="72"/>
  </w:num>
  <w:num w:numId="220">
    <w:abstractNumId w:val="66"/>
  </w:num>
  <w:num w:numId="2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
    <w:abstractNumId w:val="14"/>
  </w:num>
  <w:num w:numId="223">
    <w:abstractNumId w:val="168"/>
  </w:num>
  <w:num w:numId="224">
    <w:abstractNumId w:val="156"/>
  </w:num>
  <w:num w:numId="225">
    <w:abstractNumId w:val="73"/>
  </w:num>
  <w:num w:numId="226">
    <w:abstractNumId w:val="143"/>
  </w:num>
  <w:num w:numId="227">
    <w:abstractNumId w:val="222"/>
  </w:num>
  <w:num w:numId="228">
    <w:abstractNumId w:val="39"/>
  </w:num>
  <w:num w:numId="229">
    <w:abstractNumId w:val="243"/>
  </w:num>
  <w:num w:numId="230">
    <w:abstractNumId w:val="56"/>
  </w:num>
  <w:num w:numId="231">
    <w:abstractNumId w:val="5"/>
  </w:num>
  <w:num w:numId="232">
    <w:abstractNumId w:val="38"/>
  </w:num>
  <w:num w:numId="233">
    <w:abstractNumId w:val="4"/>
  </w:num>
  <w:num w:numId="234">
    <w:abstractNumId w:val="217"/>
  </w:num>
  <w:num w:numId="235">
    <w:abstractNumId w:val="238"/>
  </w:num>
  <w:num w:numId="236">
    <w:abstractNumId w:val="64"/>
  </w:num>
  <w:num w:numId="237">
    <w:abstractNumId w:val="192"/>
  </w:num>
  <w:num w:numId="238">
    <w:abstractNumId w:val="230"/>
  </w:num>
  <w:num w:numId="239">
    <w:abstractNumId w:val="91"/>
  </w:num>
  <w:num w:numId="240">
    <w:abstractNumId w:val="161"/>
  </w:num>
  <w:num w:numId="241">
    <w:abstractNumId w:val="28"/>
  </w:num>
  <w:num w:numId="242">
    <w:abstractNumId w:val="42"/>
  </w:num>
  <w:num w:numId="243">
    <w:abstractNumId w:val="100"/>
  </w:num>
  <w:num w:numId="244">
    <w:abstractNumId w:val="189"/>
  </w:num>
  <w:num w:numId="245">
    <w:abstractNumId w:val="81"/>
  </w:num>
  <w:num w:numId="246">
    <w:abstractNumId w:val="198"/>
  </w:num>
  <w:num w:numId="247">
    <w:abstractNumId w:val="45"/>
  </w:num>
  <w:num w:numId="248">
    <w:abstractNumId w:val="49"/>
  </w:num>
  <w:num w:numId="249">
    <w:abstractNumId w:val="159"/>
  </w:num>
  <w:num w:numId="250">
    <w:abstractNumId w:val="94"/>
  </w:num>
  <w:num w:numId="251">
    <w:abstractNumId w:val="1"/>
  </w:num>
  <w:num w:numId="252">
    <w:abstractNumId w:val="3"/>
  </w:num>
  <w:num w:numId="253">
    <w:abstractNumId w:val="2"/>
  </w:num>
  <w:num w:numId="254">
    <w:abstractNumId w:val="0"/>
  </w:num>
  <w:num w:numId="255">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6">
    <w:abstractNumId w:val="90"/>
  </w:num>
  <w:numIdMacAtCleanup w:val="2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hideGrammaticalErrors/>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Q4MGQ3YjAwNWEyMGRmN2ZiYWY4MThjYTI5NGMyNDkifQ=="/>
  </w:docVars>
  <w:rsids>
    <w:rsidRoot w:val="004F27AE"/>
    <w:rsid w:val="D37B8EBD"/>
    <w:rsid w:val="DBFFDC5C"/>
    <w:rsid w:val="ECB7F3F6"/>
    <w:rsid w:val="EFFB4EA7"/>
    <w:rsid w:val="F9E38D8D"/>
    <w:rsid w:val="FFDD3A1A"/>
    <w:rsid w:val="FFFB2D09"/>
    <w:rsid w:val="00000BBA"/>
    <w:rsid w:val="000020D5"/>
    <w:rsid w:val="00002E2F"/>
    <w:rsid w:val="00003555"/>
    <w:rsid w:val="00003C3C"/>
    <w:rsid w:val="00003E75"/>
    <w:rsid w:val="00003F3D"/>
    <w:rsid w:val="0000448A"/>
    <w:rsid w:val="00004FF1"/>
    <w:rsid w:val="00005AF5"/>
    <w:rsid w:val="00007BB4"/>
    <w:rsid w:val="000100DA"/>
    <w:rsid w:val="00010738"/>
    <w:rsid w:val="00012714"/>
    <w:rsid w:val="00013692"/>
    <w:rsid w:val="00013C8F"/>
    <w:rsid w:val="00014AEE"/>
    <w:rsid w:val="00015591"/>
    <w:rsid w:val="00015AB2"/>
    <w:rsid w:val="00016FBB"/>
    <w:rsid w:val="00017B14"/>
    <w:rsid w:val="00020A3A"/>
    <w:rsid w:val="00020D62"/>
    <w:rsid w:val="00020E25"/>
    <w:rsid w:val="0002307D"/>
    <w:rsid w:val="00023443"/>
    <w:rsid w:val="00023F48"/>
    <w:rsid w:val="000244AB"/>
    <w:rsid w:val="000246A1"/>
    <w:rsid w:val="00024BC3"/>
    <w:rsid w:val="000254F7"/>
    <w:rsid w:val="000259A2"/>
    <w:rsid w:val="00026C2A"/>
    <w:rsid w:val="00026D68"/>
    <w:rsid w:val="00026DC7"/>
    <w:rsid w:val="00027753"/>
    <w:rsid w:val="00030596"/>
    <w:rsid w:val="00030B27"/>
    <w:rsid w:val="00030D42"/>
    <w:rsid w:val="00032207"/>
    <w:rsid w:val="00032CB4"/>
    <w:rsid w:val="000333A0"/>
    <w:rsid w:val="000333B9"/>
    <w:rsid w:val="000334F3"/>
    <w:rsid w:val="00034A77"/>
    <w:rsid w:val="00034CCF"/>
    <w:rsid w:val="00034DD2"/>
    <w:rsid w:val="00034E70"/>
    <w:rsid w:val="00034FDF"/>
    <w:rsid w:val="000359E9"/>
    <w:rsid w:val="00036C56"/>
    <w:rsid w:val="000403BF"/>
    <w:rsid w:val="00041DA9"/>
    <w:rsid w:val="0004249A"/>
    <w:rsid w:val="0004297E"/>
    <w:rsid w:val="00042BDA"/>
    <w:rsid w:val="00042C2A"/>
    <w:rsid w:val="0004307B"/>
    <w:rsid w:val="00043B4F"/>
    <w:rsid w:val="000459BB"/>
    <w:rsid w:val="00046FC9"/>
    <w:rsid w:val="00047D8D"/>
    <w:rsid w:val="000512AB"/>
    <w:rsid w:val="00051B6B"/>
    <w:rsid w:val="00055C45"/>
    <w:rsid w:val="000562EB"/>
    <w:rsid w:val="00056348"/>
    <w:rsid w:val="00056483"/>
    <w:rsid w:val="0005705F"/>
    <w:rsid w:val="00057A72"/>
    <w:rsid w:val="00063156"/>
    <w:rsid w:val="00065229"/>
    <w:rsid w:val="0006565D"/>
    <w:rsid w:val="00067B2E"/>
    <w:rsid w:val="00067C93"/>
    <w:rsid w:val="0007078C"/>
    <w:rsid w:val="0007124F"/>
    <w:rsid w:val="00071EE6"/>
    <w:rsid w:val="00073186"/>
    <w:rsid w:val="00074963"/>
    <w:rsid w:val="00074D41"/>
    <w:rsid w:val="00074EB0"/>
    <w:rsid w:val="00075E56"/>
    <w:rsid w:val="00076C38"/>
    <w:rsid w:val="0008259C"/>
    <w:rsid w:val="00084AB9"/>
    <w:rsid w:val="000858B4"/>
    <w:rsid w:val="00086140"/>
    <w:rsid w:val="00086DE8"/>
    <w:rsid w:val="00086DF2"/>
    <w:rsid w:val="0008758F"/>
    <w:rsid w:val="000875E8"/>
    <w:rsid w:val="00087918"/>
    <w:rsid w:val="00094249"/>
    <w:rsid w:val="00094A7E"/>
    <w:rsid w:val="0009530F"/>
    <w:rsid w:val="00097747"/>
    <w:rsid w:val="000A226B"/>
    <w:rsid w:val="000A4405"/>
    <w:rsid w:val="000A489D"/>
    <w:rsid w:val="000A52D6"/>
    <w:rsid w:val="000A5CF8"/>
    <w:rsid w:val="000A5F9D"/>
    <w:rsid w:val="000A60FC"/>
    <w:rsid w:val="000A67AB"/>
    <w:rsid w:val="000A70A2"/>
    <w:rsid w:val="000B1ADA"/>
    <w:rsid w:val="000B2343"/>
    <w:rsid w:val="000B2404"/>
    <w:rsid w:val="000B259E"/>
    <w:rsid w:val="000B2923"/>
    <w:rsid w:val="000B41A9"/>
    <w:rsid w:val="000B4456"/>
    <w:rsid w:val="000B513C"/>
    <w:rsid w:val="000B5C55"/>
    <w:rsid w:val="000B62D5"/>
    <w:rsid w:val="000B6631"/>
    <w:rsid w:val="000B6754"/>
    <w:rsid w:val="000B7784"/>
    <w:rsid w:val="000B7842"/>
    <w:rsid w:val="000C057F"/>
    <w:rsid w:val="000C0A21"/>
    <w:rsid w:val="000C1B06"/>
    <w:rsid w:val="000C349C"/>
    <w:rsid w:val="000C4772"/>
    <w:rsid w:val="000C58BD"/>
    <w:rsid w:val="000C6A19"/>
    <w:rsid w:val="000C6BB1"/>
    <w:rsid w:val="000C6CE3"/>
    <w:rsid w:val="000D0223"/>
    <w:rsid w:val="000D0434"/>
    <w:rsid w:val="000D07F9"/>
    <w:rsid w:val="000D1B2E"/>
    <w:rsid w:val="000D1BC1"/>
    <w:rsid w:val="000D1F5E"/>
    <w:rsid w:val="000D2281"/>
    <w:rsid w:val="000D2585"/>
    <w:rsid w:val="000D4CAC"/>
    <w:rsid w:val="000D7E88"/>
    <w:rsid w:val="000E03F9"/>
    <w:rsid w:val="000E30D9"/>
    <w:rsid w:val="000E35AB"/>
    <w:rsid w:val="000E39A8"/>
    <w:rsid w:val="000E3F00"/>
    <w:rsid w:val="000E48A4"/>
    <w:rsid w:val="000E5D60"/>
    <w:rsid w:val="000E6EDB"/>
    <w:rsid w:val="000F0C99"/>
    <w:rsid w:val="000F3425"/>
    <w:rsid w:val="000F3D00"/>
    <w:rsid w:val="000F4A28"/>
    <w:rsid w:val="000F58DE"/>
    <w:rsid w:val="000F5994"/>
    <w:rsid w:val="000F5AFB"/>
    <w:rsid w:val="000F78DE"/>
    <w:rsid w:val="001002E4"/>
    <w:rsid w:val="00101248"/>
    <w:rsid w:val="00101C49"/>
    <w:rsid w:val="0010216D"/>
    <w:rsid w:val="00103D48"/>
    <w:rsid w:val="00103F0D"/>
    <w:rsid w:val="00104B78"/>
    <w:rsid w:val="001105B5"/>
    <w:rsid w:val="00110A56"/>
    <w:rsid w:val="00113E6D"/>
    <w:rsid w:val="0011497B"/>
    <w:rsid w:val="0011553B"/>
    <w:rsid w:val="00116B54"/>
    <w:rsid w:val="001179C9"/>
    <w:rsid w:val="001208F6"/>
    <w:rsid w:val="0012159A"/>
    <w:rsid w:val="00121668"/>
    <w:rsid w:val="00121AFD"/>
    <w:rsid w:val="00121C70"/>
    <w:rsid w:val="00122FD3"/>
    <w:rsid w:val="001233C7"/>
    <w:rsid w:val="00124E2B"/>
    <w:rsid w:val="0013063E"/>
    <w:rsid w:val="00131ABE"/>
    <w:rsid w:val="00133946"/>
    <w:rsid w:val="00133EA3"/>
    <w:rsid w:val="00135914"/>
    <w:rsid w:val="001365B1"/>
    <w:rsid w:val="001401EC"/>
    <w:rsid w:val="00142471"/>
    <w:rsid w:val="00142909"/>
    <w:rsid w:val="001432EF"/>
    <w:rsid w:val="00145626"/>
    <w:rsid w:val="001459FD"/>
    <w:rsid w:val="00147EEA"/>
    <w:rsid w:val="001505C1"/>
    <w:rsid w:val="00150EB4"/>
    <w:rsid w:val="001524C6"/>
    <w:rsid w:val="00153388"/>
    <w:rsid w:val="001535CA"/>
    <w:rsid w:val="00155BC2"/>
    <w:rsid w:val="0015778A"/>
    <w:rsid w:val="00157D10"/>
    <w:rsid w:val="001603D9"/>
    <w:rsid w:val="00161102"/>
    <w:rsid w:val="00161A95"/>
    <w:rsid w:val="0016277C"/>
    <w:rsid w:val="00163C87"/>
    <w:rsid w:val="00164C8B"/>
    <w:rsid w:val="00166531"/>
    <w:rsid w:val="001716C4"/>
    <w:rsid w:val="001730C9"/>
    <w:rsid w:val="0017365B"/>
    <w:rsid w:val="0017400E"/>
    <w:rsid w:val="00174214"/>
    <w:rsid w:val="0017465C"/>
    <w:rsid w:val="00175AC7"/>
    <w:rsid w:val="0017724A"/>
    <w:rsid w:val="0018012B"/>
    <w:rsid w:val="001804F5"/>
    <w:rsid w:val="00180819"/>
    <w:rsid w:val="0018090A"/>
    <w:rsid w:val="00180CD1"/>
    <w:rsid w:val="00182146"/>
    <w:rsid w:val="0018519E"/>
    <w:rsid w:val="001855A7"/>
    <w:rsid w:val="001858D1"/>
    <w:rsid w:val="00186527"/>
    <w:rsid w:val="0019079B"/>
    <w:rsid w:val="001912E0"/>
    <w:rsid w:val="00191C02"/>
    <w:rsid w:val="00192313"/>
    <w:rsid w:val="00194502"/>
    <w:rsid w:val="00196075"/>
    <w:rsid w:val="00197E7B"/>
    <w:rsid w:val="001A0537"/>
    <w:rsid w:val="001A18FF"/>
    <w:rsid w:val="001A2023"/>
    <w:rsid w:val="001A293A"/>
    <w:rsid w:val="001A3370"/>
    <w:rsid w:val="001A3CC0"/>
    <w:rsid w:val="001A43E2"/>
    <w:rsid w:val="001A4A41"/>
    <w:rsid w:val="001A5207"/>
    <w:rsid w:val="001A5497"/>
    <w:rsid w:val="001A6B85"/>
    <w:rsid w:val="001B02BF"/>
    <w:rsid w:val="001B0353"/>
    <w:rsid w:val="001B0647"/>
    <w:rsid w:val="001B152B"/>
    <w:rsid w:val="001B156E"/>
    <w:rsid w:val="001B20A1"/>
    <w:rsid w:val="001B5F3D"/>
    <w:rsid w:val="001B63F6"/>
    <w:rsid w:val="001B6A9C"/>
    <w:rsid w:val="001B7C30"/>
    <w:rsid w:val="001C0FF6"/>
    <w:rsid w:val="001C264E"/>
    <w:rsid w:val="001C42C0"/>
    <w:rsid w:val="001C43FB"/>
    <w:rsid w:val="001C4DD7"/>
    <w:rsid w:val="001C541A"/>
    <w:rsid w:val="001C543B"/>
    <w:rsid w:val="001C5814"/>
    <w:rsid w:val="001C6A15"/>
    <w:rsid w:val="001C7B94"/>
    <w:rsid w:val="001D0C3A"/>
    <w:rsid w:val="001D1773"/>
    <w:rsid w:val="001D2051"/>
    <w:rsid w:val="001D38E4"/>
    <w:rsid w:val="001D5881"/>
    <w:rsid w:val="001D588A"/>
    <w:rsid w:val="001D70E0"/>
    <w:rsid w:val="001E4025"/>
    <w:rsid w:val="001E44CE"/>
    <w:rsid w:val="001E562C"/>
    <w:rsid w:val="001E5EB6"/>
    <w:rsid w:val="001E75B5"/>
    <w:rsid w:val="001F11CF"/>
    <w:rsid w:val="001F37EA"/>
    <w:rsid w:val="001F4B12"/>
    <w:rsid w:val="001F555B"/>
    <w:rsid w:val="001F68B3"/>
    <w:rsid w:val="001F7693"/>
    <w:rsid w:val="0020077C"/>
    <w:rsid w:val="00200BA3"/>
    <w:rsid w:val="00200DF6"/>
    <w:rsid w:val="00200E3C"/>
    <w:rsid w:val="002014EE"/>
    <w:rsid w:val="002019B4"/>
    <w:rsid w:val="00202491"/>
    <w:rsid w:val="0020350A"/>
    <w:rsid w:val="002046F0"/>
    <w:rsid w:val="00204E5C"/>
    <w:rsid w:val="00204F63"/>
    <w:rsid w:val="00205474"/>
    <w:rsid w:val="00206180"/>
    <w:rsid w:val="0020720C"/>
    <w:rsid w:val="00213332"/>
    <w:rsid w:val="00214243"/>
    <w:rsid w:val="0021454F"/>
    <w:rsid w:val="002151DD"/>
    <w:rsid w:val="00216457"/>
    <w:rsid w:val="00216CFE"/>
    <w:rsid w:val="00220D3A"/>
    <w:rsid w:val="00221B88"/>
    <w:rsid w:val="00222A8D"/>
    <w:rsid w:val="0022495F"/>
    <w:rsid w:val="00224B82"/>
    <w:rsid w:val="002256E6"/>
    <w:rsid w:val="00225FB7"/>
    <w:rsid w:val="00230E3C"/>
    <w:rsid w:val="00231286"/>
    <w:rsid w:val="002323CF"/>
    <w:rsid w:val="0023268B"/>
    <w:rsid w:val="0023309F"/>
    <w:rsid w:val="00234C21"/>
    <w:rsid w:val="00234E27"/>
    <w:rsid w:val="00234F3E"/>
    <w:rsid w:val="002369A4"/>
    <w:rsid w:val="0023718B"/>
    <w:rsid w:val="00240B2F"/>
    <w:rsid w:val="00240E7B"/>
    <w:rsid w:val="00241053"/>
    <w:rsid w:val="00241142"/>
    <w:rsid w:val="00241754"/>
    <w:rsid w:val="002417EC"/>
    <w:rsid w:val="0024218B"/>
    <w:rsid w:val="002425E6"/>
    <w:rsid w:val="002428D0"/>
    <w:rsid w:val="00243FF4"/>
    <w:rsid w:val="00246D6B"/>
    <w:rsid w:val="00247E6C"/>
    <w:rsid w:val="002509D3"/>
    <w:rsid w:val="0025137F"/>
    <w:rsid w:val="00252EE1"/>
    <w:rsid w:val="00254D53"/>
    <w:rsid w:val="002554C5"/>
    <w:rsid w:val="00255877"/>
    <w:rsid w:val="00265870"/>
    <w:rsid w:val="00266703"/>
    <w:rsid w:val="002668FA"/>
    <w:rsid w:val="00267FE2"/>
    <w:rsid w:val="00270009"/>
    <w:rsid w:val="00270938"/>
    <w:rsid w:val="00272CB0"/>
    <w:rsid w:val="00274929"/>
    <w:rsid w:val="00276A94"/>
    <w:rsid w:val="00277B6E"/>
    <w:rsid w:val="00281E12"/>
    <w:rsid w:val="002826A4"/>
    <w:rsid w:val="00284E93"/>
    <w:rsid w:val="00286091"/>
    <w:rsid w:val="00286E62"/>
    <w:rsid w:val="00292BCC"/>
    <w:rsid w:val="002938DE"/>
    <w:rsid w:val="002950A9"/>
    <w:rsid w:val="00295A57"/>
    <w:rsid w:val="0029641C"/>
    <w:rsid w:val="002968B9"/>
    <w:rsid w:val="00297EB8"/>
    <w:rsid w:val="002A0251"/>
    <w:rsid w:val="002A0487"/>
    <w:rsid w:val="002A25B1"/>
    <w:rsid w:val="002A2E44"/>
    <w:rsid w:val="002A61E8"/>
    <w:rsid w:val="002A7496"/>
    <w:rsid w:val="002A7829"/>
    <w:rsid w:val="002A7B53"/>
    <w:rsid w:val="002A7E54"/>
    <w:rsid w:val="002B1315"/>
    <w:rsid w:val="002B1FC6"/>
    <w:rsid w:val="002B3F18"/>
    <w:rsid w:val="002B4CC9"/>
    <w:rsid w:val="002B5BB7"/>
    <w:rsid w:val="002B5D0B"/>
    <w:rsid w:val="002C0A70"/>
    <w:rsid w:val="002C104D"/>
    <w:rsid w:val="002C1CD4"/>
    <w:rsid w:val="002C272A"/>
    <w:rsid w:val="002C4930"/>
    <w:rsid w:val="002C656F"/>
    <w:rsid w:val="002C6F25"/>
    <w:rsid w:val="002D1866"/>
    <w:rsid w:val="002D1C78"/>
    <w:rsid w:val="002D1F67"/>
    <w:rsid w:val="002D2164"/>
    <w:rsid w:val="002D23F7"/>
    <w:rsid w:val="002D240B"/>
    <w:rsid w:val="002D398C"/>
    <w:rsid w:val="002D3C66"/>
    <w:rsid w:val="002D3E9E"/>
    <w:rsid w:val="002D4D23"/>
    <w:rsid w:val="002D6A21"/>
    <w:rsid w:val="002D7C17"/>
    <w:rsid w:val="002E0493"/>
    <w:rsid w:val="002E1E9F"/>
    <w:rsid w:val="002E381A"/>
    <w:rsid w:val="002E4E67"/>
    <w:rsid w:val="002E52D0"/>
    <w:rsid w:val="002E6851"/>
    <w:rsid w:val="002E7192"/>
    <w:rsid w:val="002E7CE9"/>
    <w:rsid w:val="002F106C"/>
    <w:rsid w:val="002F16A6"/>
    <w:rsid w:val="002F174F"/>
    <w:rsid w:val="002F3555"/>
    <w:rsid w:val="002F36D3"/>
    <w:rsid w:val="002F3B9D"/>
    <w:rsid w:val="002F3DEC"/>
    <w:rsid w:val="002F48B4"/>
    <w:rsid w:val="002F4CD3"/>
    <w:rsid w:val="002F610B"/>
    <w:rsid w:val="003007E8"/>
    <w:rsid w:val="00300929"/>
    <w:rsid w:val="00300EBB"/>
    <w:rsid w:val="003012A2"/>
    <w:rsid w:val="003019E4"/>
    <w:rsid w:val="00302A32"/>
    <w:rsid w:val="00305018"/>
    <w:rsid w:val="00305AAF"/>
    <w:rsid w:val="0030661B"/>
    <w:rsid w:val="00310189"/>
    <w:rsid w:val="003103BF"/>
    <w:rsid w:val="00314D04"/>
    <w:rsid w:val="0031604B"/>
    <w:rsid w:val="003171D5"/>
    <w:rsid w:val="0031779C"/>
    <w:rsid w:val="00321102"/>
    <w:rsid w:val="00324616"/>
    <w:rsid w:val="003253E6"/>
    <w:rsid w:val="00326376"/>
    <w:rsid w:val="00326451"/>
    <w:rsid w:val="003265A1"/>
    <w:rsid w:val="003304F5"/>
    <w:rsid w:val="0033128B"/>
    <w:rsid w:val="003316E1"/>
    <w:rsid w:val="00331A56"/>
    <w:rsid w:val="00334E6C"/>
    <w:rsid w:val="003351F9"/>
    <w:rsid w:val="00335278"/>
    <w:rsid w:val="00337098"/>
    <w:rsid w:val="00340CB3"/>
    <w:rsid w:val="00340DDB"/>
    <w:rsid w:val="00341A2F"/>
    <w:rsid w:val="00342ACA"/>
    <w:rsid w:val="003443CA"/>
    <w:rsid w:val="00344423"/>
    <w:rsid w:val="00344B8F"/>
    <w:rsid w:val="00344E09"/>
    <w:rsid w:val="0034504A"/>
    <w:rsid w:val="003464C5"/>
    <w:rsid w:val="00347FB5"/>
    <w:rsid w:val="003504B4"/>
    <w:rsid w:val="00350E6D"/>
    <w:rsid w:val="00350F33"/>
    <w:rsid w:val="003517C0"/>
    <w:rsid w:val="00352151"/>
    <w:rsid w:val="00354671"/>
    <w:rsid w:val="003554E8"/>
    <w:rsid w:val="00355E17"/>
    <w:rsid w:val="00356495"/>
    <w:rsid w:val="003566BB"/>
    <w:rsid w:val="00360491"/>
    <w:rsid w:val="0036197B"/>
    <w:rsid w:val="003641C4"/>
    <w:rsid w:val="003661C2"/>
    <w:rsid w:val="00367129"/>
    <w:rsid w:val="003679F2"/>
    <w:rsid w:val="003703CB"/>
    <w:rsid w:val="00371B78"/>
    <w:rsid w:val="00371BCA"/>
    <w:rsid w:val="00371BCD"/>
    <w:rsid w:val="00372961"/>
    <w:rsid w:val="003763A3"/>
    <w:rsid w:val="00380A81"/>
    <w:rsid w:val="003815C6"/>
    <w:rsid w:val="00382916"/>
    <w:rsid w:val="00383C72"/>
    <w:rsid w:val="00383CD0"/>
    <w:rsid w:val="00383F14"/>
    <w:rsid w:val="003849F2"/>
    <w:rsid w:val="00384B5E"/>
    <w:rsid w:val="003853AE"/>
    <w:rsid w:val="00386180"/>
    <w:rsid w:val="0038767E"/>
    <w:rsid w:val="003906D7"/>
    <w:rsid w:val="0039092C"/>
    <w:rsid w:val="00390ACA"/>
    <w:rsid w:val="003916C8"/>
    <w:rsid w:val="0039340C"/>
    <w:rsid w:val="00395914"/>
    <w:rsid w:val="00395EB9"/>
    <w:rsid w:val="00396249"/>
    <w:rsid w:val="003968EE"/>
    <w:rsid w:val="00397009"/>
    <w:rsid w:val="003A08B8"/>
    <w:rsid w:val="003A0A6F"/>
    <w:rsid w:val="003A1145"/>
    <w:rsid w:val="003A1BC5"/>
    <w:rsid w:val="003A2758"/>
    <w:rsid w:val="003A3B55"/>
    <w:rsid w:val="003A46B5"/>
    <w:rsid w:val="003A4AF0"/>
    <w:rsid w:val="003A4C46"/>
    <w:rsid w:val="003A53CC"/>
    <w:rsid w:val="003A6734"/>
    <w:rsid w:val="003A701F"/>
    <w:rsid w:val="003A71EE"/>
    <w:rsid w:val="003A7918"/>
    <w:rsid w:val="003A7F55"/>
    <w:rsid w:val="003B00D6"/>
    <w:rsid w:val="003B0678"/>
    <w:rsid w:val="003B0FB3"/>
    <w:rsid w:val="003B17E0"/>
    <w:rsid w:val="003B20D9"/>
    <w:rsid w:val="003B24E1"/>
    <w:rsid w:val="003B3CBC"/>
    <w:rsid w:val="003B4A98"/>
    <w:rsid w:val="003B5759"/>
    <w:rsid w:val="003B62B4"/>
    <w:rsid w:val="003B742F"/>
    <w:rsid w:val="003B7C3D"/>
    <w:rsid w:val="003C0240"/>
    <w:rsid w:val="003C0E3C"/>
    <w:rsid w:val="003C13A6"/>
    <w:rsid w:val="003C422C"/>
    <w:rsid w:val="003C498F"/>
    <w:rsid w:val="003C59A0"/>
    <w:rsid w:val="003C5A55"/>
    <w:rsid w:val="003C70A5"/>
    <w:rsid w:val="003D1577"/>
    <w:rsid w:val="003D2B9D"/>
    <w:rsid w:val="003D357C"/>
    <w:rsid w:val="003D42EE"/>
    <w:rsid w:val="003D527B"/>
    <w:rsid w:val="003D662B"/>
    <w:rsid w:val="003D67CF"/>
    <w:rsid w:val="003E0346"/>
    <w:rsid w:val="003E038E"/>
    <w:rsid w:val="003E13B8"/>
    <w:rsid w:val="003E13E5"/>
    <w:rsid w:val="003E27DF"/>
    <w:rsid w:val="003E4D82"/>
    <w:rsid w:val="003E547F"/>
    <w:rsid w:val="003E6D22"/>
    <w:rsid w:val="003F02B4"/>
    <w:rsid w:val="003F0740"/>
    <w:rsid w:val="003F0DCF"/>
    <w:rsid w:val="003F3265"/>
    <w:rsid w:val="003F3F5F"/>
    <w:rsid w:val="003F52EF"/>
    <w:rsid w:val="003F7533"/>
    <w:rsid w:val="003F79B9"/>
    <w:rsid w:val="00400660"/>
    <w:rsid w:val="004014B8"/>
    <w:rsid w:val="00401C19"/>
    <w:rsid w:val="0040338E"/>
    <w:rsid w:val="00404060"/>
    <w:rsid w:val="00405799"/>
    <w:rsid w:val="00406C9D"/>
    <w:rsid w:val="00406D0C"/>
    <w:rsid w:val="00407EC1"/>
    <w:rsid w:val="00410494"/>
    <w:rsid w:val="00410AB1"/>
    <w:rsid w:val="00411E16"/>
    <w:rsid w:val="00413B94"/>
    <w:rsid w:val="00414154"/>
    <w:rsid w:val="00414949"/>
    <w:rsid w:val="004164AC"/>
    <w:rsid w:val="0041792A"/>
    <w:rsid w:val="00417ACE"/>
    <w:rsid w:val="00420CA5"/>
    <w:rsid w:val="00421059"/>
    <w:rsid w:val="004210B1"/>
    <w:rsid w:val="004226C7"/>
    <w:rsid w:val="00422B41"/>
    <w:rsid w:val="00422FDC"/>
    <w:rsid w:val="00424AA3"/>
    <w:rsid w:val="00430C81"/>
    <w:rsid w:val="0043308E"/>
    <w:rsid w:val="00435C06"/>
    <w:rsid w:val="00437736"/>
    <w:rsid w:val="004411FB"/>
    <w:rsid w:val="00442760"/>
    <w:rsid w:val="0044312D"/>
    <w:rsid w:val="0044411C"/>
    <w:rsid w:val="00444606"/>
    <w:rsid w:val="004449CB"/>
    <w:rsid w:val="004451BB"/>
    <w:rsid w:val="00445765"/>
    <w:rsid w:val="00447027"/>
    <w:rsid w:val="0044711B"/>
    <w:rsid w:val="004500C8"/>
    <w:rsid w:val="004502BE"/>
    <w:rsid w:val="00454107"/>
    <w:rsid w:val="00456EAE"/>
    <w:rsid w:val="00457DF6"/>
    <w:rsid w:val="00462CA4"/>
    <w:rsid w:val="00463757"/>
    <w:rsid w:val="00464621"/>
    <w:rsid w:val="004663EE"/>
    <w:rsid w:val="004664F7"/>
    <w:rsid w:val="00466638"/>
    <w:rsid w:val="004666E9"/>
    <w:rsid w:val="00467394"/>
    <w:rsid w:val="00470360"/>
    <w:rsid w:val="00471B35"/>
    <w:rsid w:val="0047279F"/>
    <w:rsid w:val="00472AD6"/>
    <w:rsid w:val="004741E8"/>
    <w:rsid w:val="00476480"/>
    <w:rsid w:val="0047656B"/>
    <w:rsid w:val="0048055F"/>
    <w:rsid w:val="00480D7D"/>
    <w:rsid w:val="0048174A"/>
    <w:rsid w:val="00482731"/>
    <w:rsid w:val="00482C0A"/>
    <w:rsid w:val="0048450B"/>
    <w:rsid w:val="00484950"/>
    <w:rsid w:val="0048497A"/>
    <w:rsid w:val="0048644F"/>
    <w:rsid w:val="00487114"/>
    <w:rsid w:val="00491651"/>
    <w:rsid w:val="00492FDB"/>
    <w:rsid w:val="00493009"/>
    <w:rsid w:val="004937ED"/>
    <w:rsid w:val="00493C94"/>
    <w:rsid w:val="00494E78"/>
    <w:rsid w:val="004960D8"/>
    <w:rsid w:val="004967AE"/>
    <w:rsid w:val="00496C31"/>
    <w:rsid w:val="00497657"/>
    <w:rsid w:val="00497CE9"/>
    <w:rsid w:val="004A08C6"/>
    <w:rsid w:val="004A08EA"/>
    <w:rsid w:val="004A0B97"/>
    <w:rsid w:val="004A0CBC"/>
    <w:rsid w:val="004A0E3F"/>
    <w:rsid w:val="004A2D14"/>
    <w:rsid w:val="004A2EB7"/>
    <w:rsid w:val="004A5308"/>
    <w:rsid w:val="004A7125"/>
    <w:rsid w:val="004B0CFB"/>
    <w:rsid w:val="004B3303"/>
    <w:rsid w:val="004B4406"/>
    <w:rsid w:val="004B53A8"/>
    <w:rsid w:val="004B54A9"/>
    <w:rsid w:val="004B72C8"/>
    <w:rsid w:val="004B792A"/>
    <w:rsid w:val="004B7B7D"/>
    <w:rsid w:val="004C04A6"/>
    <w:rsid w:val="004C05FA"/>
    <w:rsid w:val="004C064C"/>
    <w:rsid w:val="004C25C1"/>
    <w:rsid w:val="004C2BB7"/>
    <w:rsid w:val="004C2CDC"/>
    <w:rsid w:val="004C2E07"/>
    <w:rsid w:val="004D0620"/>
    <w:rsid w:val="004D0FB4"/>
    <w:rsid w:val="004D1E42"/>
    <w:rsid w:val="004D21BD"/>
    <w:rsid w:val="004D2F62"/>
    <w:rsid w:val="004D3D1C"/>
    <w:rsid w:val="004D6050"/>
    <w:rsid w:val="004D7067"/>
    <w:rsid w:val="004D783B"/>
    <w:rsid w:val="004E08D5"/>
    <w:rsid w:val="004E161A"/>
    <w:rsid w:val="004E3222"/>
    <w:rsid w:val="004E3E13"/>
    <w:rsid w:val="004E55E7"/>
    <w:rsid w:val="004E586E"/>
    <w:rsid w:val="004E5C84"/>
    <w:rsid w:val="004E5E0D"/>
    <w:rsid w:val="004E5EED"/>
    <w:rsid w:val="004E6B43"/>
    <w:rsid w:val="004E7225"/>
    <w:rsid w:val="004E7B23"/>
    <w:rsid w:val="004F22D0"/>
    <w:rsid w:val="004F27AE"/>
    <w:rsid w:val="004F2A2B"/>
    <w:rsid w:val="004F33B2"/>
    <w:rsid w:val="004F53A9"/>
    <w:rsid w:val="004F71F8"/>
    <w:rsid w:val="004F7700"/>
    <w:rsid w:val="00501FA5"/>
    <w:rsid w:val="00502843"/>
    <w:rsid w:val="00503C18"/>
    <w:rsid w:val="00504378"/>
    <w:rsid w:val="00504C11"/>
    <w:rsid w:val="00507331"/>
    <w:rsid w:val="00513396"/>
    <w:rsid w:val="00513B86"/>
    <w:rsid w:val="00513D6B"/>
    <w:rsid w:val="00513F6A"/>
    <w:rsid w:val="0051489A"/>
    <w:rsid w:val="00516894"/>
    <w:rsid w:val="0051690D"/>
    <w:rsid w:val="00516FF4"/>
    <w:rsid w:val="005177ED"/>
    <w:rsid w:val="00517BD3"/>
    <w:rsid w:val="00524A1F"/>
    <w:rsid w:val="00524F3E"/>
    <w:rsid w:val="005252C7"/>
    <w:rsid w:val="005264C1"/>
    <w:rsid w:val="005265E9"/>
    <w:rsid w:val="0052682A"/>
    <w:rsid w:val="00527010"/>
    <w:rsid w:val="00530E52"/>
    <w:rsid w:val="005317C9"/>
    <w:rsid w:val="00532A81"/>
    <w:rsid w:val="0053467A"/>
    <w:rsid w:val="005349F7"/>
    <w:rsid w:val="00535C93"/>
    <w:rsid w:val="005377A6"/>
    <w:rsid w:val="00541E1E"/>
    <w:rsid w:val="00542747"/>
    <w:rsid w:val="00542800"/>
    <w:rsid w:val="00543C8C"/>
    <w:rsid w:val="00543D2D"/>
    <w:rsid w:val="00543EB4"/>
    <w:rsid w:val="00545ACB"/>
    <w:rsid w:val="00545F6D"/>
    <w:rsid w:val="00546064"/>
    <w:rsid w:val="0055060A"/>
    <w:rsid w:val="00550994"/>
    <w:rsid w:val="00552194"/>
    <w:rsid w:val="00556ED0"/>
    <w:rsid w:val="00557261"/>
    <w:rsid w:val="00560DF7"/>
    <w:rsid w:val="00561C50"/>
    <w:rsid w:val="005665DC"/>
    <w:rsid w:val="00567023"/>
    <w:rsid w:val="00567C99"/>
    <w:rsid w:val="00567F4D"/>
    <w:rsid w:val="0057005D"/>
    <w:rsid w:val="00570C5D"/>
    <w:rsid w:val="00571717"/>
    <w:rsid w:val="00571D40"/>
    <w:rsid w:val="005727BB"/>
    <w:rsid w:val="00574214"/>
    <w:rsid w:val="00574406"/>
    <w:rsid w:val="00574A72"/>
    <w:rsid w:val="00574DC2"/>
    <w:rsid w:val="00575C30"/>
    <w:rsid w:val="00576835"/>
    <w:rsid w:val="00576B30"/>
    <w:rsid w:val="00577B80"/>
    <w:rsid w:val="00577F1B"/>
    <w:rsid w:val="005800EA"/>
    <w:rsid w:val="0058192B"/>
    <w:rsid w:val="0058245B"/>
    <w:rsid w:val="00583875"/>
    <w:rsid w:val="00583AFE"/>
    <w:rsid w:val="00584095"/>
    <w:rsid w:val="00584206"/>
    <w:rsid w:val="00584BE1"/>
    <w:rsid w:val="0058547D"/>
    <w:rsid w:val="0058562F"/>
    <w:rsid w:val="00586298"/>
    <w:rsid w:val="00587340"/>
    <w:rsid w:val="00590DDF"/>
    <w:rsid w:val="005910E5"/>
    <w:rsid w:val="00592693"/>
    <w:rsid w:val="005928E2"/>
    <w:rsid w:val="005937A0"/>
    <w:rsid w:val="00593A50"/>
    <w:rsid w:val="005976EC"/>
    <w:rsid w:val="00597A87"/>
    <w:rsid w:val="005A121A"/>
    <w:rsid w:val="005A1753"/>
    <w:rsid w:val="005A670E"/>
    <w:rsid w:val="005A7A34"/>
    <w:rsid w:val="005B16B6"/>
    <w:rsid w:val="005B2E7C"/>
    <w:rsid w:val="005B4268"/>
    <w:rsid w:val="005B45B2"/>
    <w:rsid w:val="005B503A"/>
    <w:rsid w:val="005B6019"/>
    <w:rsid w:val="005B774E"/>
    <w:rsid w:val="005B7B10"/>
    <w:rsid w:val="005C5E9E"/>
    <w:rsid w:val="005C613D"/>
    <w:rsid w:val="005C7AA5"/>
    <w:rsid w:val="005C7CBB"/>
    <w:rsid w:val="005D04AC"/>
    <w:rsid w:val="005D0E42"/>
    <w:rsid w:val="005D1B1C"/>
    <w:rsid w:val="005D1D34"/>
    <w:rsid w:val="005D2268"/>
    <w:rsid w:val="005D3F92"/>
    <w:rsid w:val="005D4221"/>
    <w:rsid w:val="005D6CD4"/>
    <w:rsid w:val="005D6D90"/>
    <w:rsid w:val="005E045C"/>
    <w:rsid w:val="005E05D5"/>
    <w:rsid w:val="005E0BC3"/>
    <w:rsid w:val="005E1D5D"/>
    <w:rsid w:val="005E2616"/>
    <w:rsid w:val="005E42D0"/>
    <w:rsid w:val="005E56A3"/>
    <w:rsid w:val="005E6287"/>
    <w:rsid w:val="005F0140"/>
    <w:rsid w:val="005F11C8"/>
    <w:rsid w:val="005F1716"/>
    <w:rsid w:val="005F1792"/>
    <w:rsid w:val="005F1932"/>
    <w:rsid w:val="005F1A5E"/>
    <w:rsid w:val="005F245B"/>
    <w:rsid w:val="005F4214"/>
    <w:rsid w:val="005F507C"/>
    <w:rsid w:val="005F640D"/>
    <w:rsid w:val="005F645F"/>
    <w:rsid w:val="005F64B5"/>
    <w:rsid w:val="005F703B"/>
    <w:rsid w:val="00600116"/>
    <w:rsid w:val="00601362"/>
    <w:rsid w:val="00601DDD"/>
    <w:rsid w:val="00602357"/>
    <w:rsid w:val="00602E51"/>
    <w:rsid w:val="006039EE"/>
    <w:rsid w:val="00603E8B"/>
    <w:rsid w:val="006048F4"/>
    <w:rsid w:val="0061205F"/>
    <w:rsid w:val="00613206"/>
    <w:rsid w:val="006135E4"/>
    <w:rsid w:val="00613B03"/>
    <w:rsid w:val="00613F54"/>
    <w:rsid w:val="00614027"/>
    <w:rsid w:val="006147AC"/>
    <w:rsid w:val="0061538A"/>
    <w:rsid w:val="00616707"/>
    <w:rsid w:val="00616B58"/>
    <w:rsid w:val="00617082"/>
    <w:rsid w:val="0062065E"/>
    <w:rsid w:val="00622173"/>
    <w:rsid w:val="006221D2"/>
    <w:rsid w:val="00622B4B"/>
    <w:rsid w:val="00622BDB"/>
    <w:rsid w:val="0062316D"/>
    <w:rsid w:val="0062389F"/>
    <w:rsid w:val="0062456A"/>
    <w:rsid w:val="006247C3"/>
    <w:rsid w:val="00627549"/>
    <w:rsid w:val="0063126C"/>
    <w:rsid w:val="006312CB"/>
    <w:rsid w:val="0063160F"/>
    <w:rsid w:val="006320B5"/>
    <w:rsid w:val="00634560"/>
    <w:rsid w:val="0063500E"/>
    <w:rsid w:val="0063528F"/>
    <w:rsid w:val="00635789"/>
    <w:rsid w:val="00635A59"/>
    <w:rsid w:val="00636030"/>
    <w:rsid w:val="006363AA"/>
    <w:rsid w:val="00637098"/>
    <w:rsid w:val="00641FFE"/>
    <w:rsid w:val="006429CF"/>
    <w:rsid w:val="00642FC9"/>
    <w:rsid w:val="00644568"/>
    <w:rsid w:val="0064510D"/>
    <w:rsid w:val="006454BB"/>
    <w:rsid w:val="00645939"/>
    <w:rsid w:val="00645ED3"/>
    <w:rsid w:val="00647ABE"/>
    <w:rsid w:val="00647F1C"/>
    <w:rsid w:val="006506B5"/>
    <w:rsid w:val="006524C2"/>
    <w:rsid w:val="00652DD9"/>
    <w:rsid w:val="00652F30"/>
    <w:rsid w:val="00654788"/>
    <w:rsid w:val="00654C9A"/>
    <w:rsid w:val="006550F5"/>
    <w:rsid w:val="006553C9"/>
    <w:rsid w:val="00656A71"/>
    <w:rsid w:val="00657820"/>
    <w:rsid w:val="00661539"/>
    <w:rsid w:val="00663577"/>
    <w:rsid w:val="00663B1F"/>
    <w:rsid w:val="00663B57"/>
    <w:rsid w:val="00663F82"/>
    <w:rsid w:val="006642ED"/>
    <w:rsid w:val="0066507D"/>
    <w:rsid w:val="0066625F"/>
    <w:rsid w:val="00667302"/>
    <w:rsid w:val="006678BD"/>
    <w:rsid w:val="00670092"/>
    <w:rsid w:val="0067061A"/>
    <w:rsid w:val="006707A1"/>
    <w:rsid w:val="0067119D"/>
    <w:rsid w:val="006718E3"/>
    <w:rsid w:val="00671DE4"/>
    <w:rsid w:val="00674969"/>
    <w:rsid w:val="00674987"/>
    <w:rsid w:val="00675337"/>
    <w:rsid w:val="00675447"/>
    <w:rsid w:val="00676967"/>
    <w:rsid w:val="00677D51"/>
    <w:rsid w:val="00681049"/>
    <w:rsid w:val="0068298E"/>
    <w:rsid w:val="0068340F"/>
    <w:rsid w:val="00683722"/>
    <w:rsid w:val="00683856"/>
    <w:rsid w:val="00683A3C"/>
    <w:rsid w:val="0068488B"/>
    <w:rsid w:val="00684AA6"/>
    <w:rsid w:val="006904CC"/>
    <w:rsid w:val="00690648"/>
    <w:rsid w:val="006907A2"/>
    <w:rsid w:val="006937D0"/>
    <w:rsid w:val="00694D03"/>
    <w:rsid w:val="0069561C"/>
    <w:rsid w:val="00696619"/>
    <w:rsid w:val="00696C56"/>
    <w:rsid w:val="006974C9"/>
    <w:rsid w:val="006A10D9"/>
    <w:rsid w:val="006A1FB2"/>
    <w:rsid w:val="006A25C3"/>
    <w:rsid w:val="006A2DBF"/>
    <w:rsid w:val="006A3611"/>
    <w:rsid w:val="006A3946"/>
    <w:rsid w:val="006A404C"/>
    <w:rsid w:val="006A5403"/>
    <w:rsid w:val="006A5751"/>
    <w:rsid w:val="006A5F97"/>
    <w:rsid w:val="006B185F"/>
    <w:rsid w:val="006B2596"/>
    <w:rsid w:val="006B296A"/>
    <w:rsid w:val="006B37D3"/>
    <w:rsid w:val="006C15F7"/>
    <w:rsid w:val="006C192D"/>
    <w:rsid w:val="006C1F5C"/>
    <w:rsid w:val="006C2DF4"/>
    <w:rsid w:val="006C4876"/>
    <w:rsid w:val="006C4FD3"/>
    <w:rsid w:val="006C6116"/>
    <w:rsid w:val="006C642C"/>
    <w:rsid w:val="006D32C2"/>
    <w:rsid w:val="006D3A21"/>
    <w:rsid w:val="006D44DA"/>
    <w:rsid w:val="006D5276"/>
    <w:rsid w:val="006D7CA3"/>
    <w:rsid w:val="006D7D17"/>
    <w:rsid w:val="006E0041"/>
    <w:rsid w:val="006E041D"/>
    <w:rsid w:val="006E1124"/>
    <w:rsid w:val="006E2066"/>
    <w:rsid w:val="006E384B"/>
    <w:rsid w:val="006E4166"/>
    <w:rsid w:val="006E5575"/>
    <w:rsid w:val="006E55E9"/>
    <w:rsid w:val="006E6237"/>
    <w:rsid w:val="006E68E8"/>
    <w:rsid w:val="006E7862"/>
    <w:rsid w:val="006F0BB1"/>
    <w:rsid w:val="006F0ED2"/>
    <w:rsid w:val="006F17F5"/>
    <w:rsid w:val="006F1CED"/>
    <w:rsid w:val="006F2931"/>
    <w:rsid w:val="006F2EE0"/>
    <w:rsid w:val="006F300E"/>
    <w:rsid w:val="006F327A"/>
    <w:rsid w:val="006F44C0"/>
    <w:rsid w:val="006F4B45"/>
    <w:rsid w:val="006F6308"/>
    <w:rsid w:val="007000D0"/>
    <w:rsid w:val="00700468"/>
    <w:rsid w:val="00701855"/>
    <w:rsid w:val="00701C92"/>
    <w:rsid w:val="00702676"/>
    <w:rsid w:val="007033FA"/>
    <w:rsid w:val="007036AC"/>
    <w:rsid w:val="007038C6"/>
    <w:rsid w:val="0070412D"/>
    <w:rsid w:val="00704A48"/>
    <w:rsid w:val="007072EB"/>
    <w:rsid w:val="00710FE6"/>
    <w:rsid w:val="00712ADF"/>
    <w:rsid w:val="00714E5A"/>
    <w:rsid w:val="007150FB"/>
    <w:rsid w:val="00716143"/>
    <w:rsid w:val="00716994"/>
    <w:rsid w:val="00717269"/>
    <w:rsid w:val="00717D59"/>
    <w:rsid w:val="00717F67"/>
    <w:rsid w:val="007230A6"/>
    <w:rsid w:val="007249B9"/>
    <w:rsid w:val="00725A86"/>
    <w:rsid w:val="00726E2D"/>
    <w:rsid w:val="00727561"/>
    <w:rsid w:val="00731BDA"/>
    <w:rsid w:val="00731BED"/>
    <w:rsid w:val="00731EAE"/>
    <w:rsid w:val="00732048"/>
    <w:rsid w:val="00733518"/>
    <w:rsid w:val="007339BB"/>
    <w:rsid w:val="00734099"/>
    <w:rsid w:val="00734DB8"/>
    <w:rsid w:val="00735A90"/>
    <w:rsid w:val="00735B43"/>
    <w:rsid w:val="0073749D"/>
    <w:rsid w:val="00740FAB"/>
    <w:rsid w:val="00741771"/>
    <w:rsid w:val="0074184D"/>
    <w:rsid w:val="007431D6"/>
    <w:rsid w:val="00744C22"/>
    <w:rsid w:val="00745E7E"/>
    <w:rsid w:val="00751695"/>
    <w:rsid w:val="00752589"/>
    <w:rsid w:val="00753319"/>
    <w:rsid w:val="00753BD4"/>
    <w:rsid w:val="007553A8"/>
    <w:rsid w:val="00756445"/>
    <w:rsid w:val="007564F8"/>
    <w:rsid w:val="007575C4"/>
    <w:rsid w:val="007576D2"/>
    <w:rsid w:val="007613EC"/>
    <w:rsid w:val="00762598"/>
    <w:rsid w:val="00763061"/>
    <w:rsid w:val="0076470F"/>
    <w:rsid w:val="007647CA"/>
    <w:rsid w:val="0076540F"/>
    <w:rsid w:val="007657B8"/>
    <w:rsid w:val="00765B33"/>
    <w:rsid w:val="00767B81"/>
    <w:rsid w:val="00767C52"/>
    <w:rsid w:val="0077038C"/>
    <w:rsid w:val="00770F20"/>
    <w:rsid w:val="007711CC"/>
    <w:rsid w:val="00772046"/>
    <w:rsid w:val="0077206B"/>
    <w:rsid w:val="00772F2E"/>
    <w:rsid w:val="0077395E"/>
    <w:rsid w:val="00775E11"/>
    <w:rsid w:val="00777122"/>
    <w:rsid w:val="0077746A"/>
    <w:rsid w:val="007777CC"/>
    <w:rsid w:val="007822B2"/>
    <w:rsid w:val="007828F9"/>
    <w:rsid w:val="00784CBB"/>
    <w:rsid w:val="007859D4"/>
    <w:rsid w:val="00786DCF"/>
    <w:rsid w:val="00790DD6"/>
    <w:rsid w:val="0079109A"/>
    <w:rsid w:val="0079153A"/>
    <w:rsid w:val="00791FC4"/>
    <w:rsid w:val="00792694"/>
    <w:rsid w:val="00793862"/>
    <w:rsid w:val="007939F8"/>
    <w:rsid w:val="00796726"/>
    <w:rsid w:val="007973C2"/>
    <w:rsid w:val="00797ED4"/>
    <w:rsid w:val="007A171E"/>
    <w:rsid w:val="007A1919"/>
    <w:rsid w:val="007A194D"/>
    <w:rsid w:val="007A2290"/>
    <w:rsid w:val="007A3333"/>
    <w:rsid w:val="007A5523"/>
    <w:rsid w:val="007A5775"/>
    <w:rsid w:val="007B7187"/>
    <w:rsid w:val="007B7BFA"/>
    <w:rsid w:val="007C137E"/>
    <w:rsid w:val="007C1878"/>
    <w:rsid w:val="007C18B3"/>
    <w:rsid w:val="007C3BEA"/>
    <w:rsid w:val="007C3CE3"/>
    <w:rsid w:val="007C42FD"/>
    <w:rsid w:val="007C4539"/>
    <w:rsid w:val="007C4916"/>
    <w:rsid w:val="007C5792"/>
    <w:rsid w:val="007C5F5F"/>
    <w:rsid w:val="007D08D3"/>
    <w:rsid w:val="007D1177"/>
    <w:rsid w:val="007D46A7"/>
    <w:rsid w:val="007D601D"/>
    <w:rsid w:val="007D7504"/>
    <w:rsid w:val="007E0706"/>
    <w:rsid w:val="007E097B"/>
    <w:rsid w:val="007E1077"/>
    <w:rsid w:val="007E44F0"/>
    <w:rsid w:val="007E4B21"/>
    <w:rsid w:val="007E6214"/>
    <w:rsid w:val="007E6CF5"/>
    <w:rsid w:val="007E70A1"/>
    <w:rsid w:val="007E7EF7"/>
    <w:rsid w:val="007F0756"/>
    <w:rsid w:val="007F3051"/>
    <w:rsid w:val="007F3DA3"/>
    <w:rsid w:val="007F4858"/>
    <w:rsid w:val="007F4FE7"/>
    <w:rsid w:val="007F6B90"/>
    <w:rsid w:val="007F6FC1"/>
    <w:rsid w:val="00800B80"/>
    <w:rsid w:val="0080216E"/>
    <w:rsid w:val="0080245B"/>
    <w:rsid w:val="00802F32"/>
    <w:rsid w:val="00802F6C"/>
    <w:rsid w:val="008039C0"/>
    <w:rsid w:val="00804929"/>
    <w:rsid w:val="00804DFD"/>
    <w:rsid w:val="0080621A"/>
    <w:rsid w:val="0080683A"/>
    <w:rsid w:val="00810489"/>
    <w:rsid w:val="00811369"/>
    <w:rsid w:val="0081223E"/>
    <w:rsid w:val="00812566"/>
    <w:rsid w:val="008125FD"/>
    <w:rsid w:val="00812CC3"/>
    <w:rsid w:val="00813353"/>
    <w:rsid w:val="00814594"/>
    <w:rsid w:val="00814C4C"/>
    <w:rsid w:val="008154DB"/>
    <w:rsid w:val="00815636"/>
    <w:rsid w:val="00821E33"/>
    <w:rsid w:val="0082279B"/>
    <w:rsid w:val="00822B60"/>
    <w:rsid w:val="0082395E"/>
    <w:rsid w:val="00824B18"/>
    <w:rsid w:val="008265B2"/>
    <w:rsid w:val="008270C3"/>
    <w:rsid w:val="00831697"/>
    <w:rsid w:val="00831F35"/>
    <w:rsid w:val="00832B47"/>
    <w:rsid w:val="00832BEF"/>
    <w:rsid w:val="0083381A"/>
    <w:rsid w:val="0083463C"/>
    <w:rsid w:val="008347D8"/>
    <w:rsid w:val="00834C7E"/>
    <w:rsid w:val="00836654"/>
    <w:rsid w:val="008419AE"/>
    <w:rsid w:val="00841E7C"/>
    <w:rsid w:val="00843489"/>
    <w:rsid w:val="00844763"/>
    <w:rsid w:val="0084603F"/>
    <w:rsid w:val="00846F82"/>
    <w:rsid w:val="00847110"/>
    <w:rsid w:val="00847CE2"/>
    <w:rsid w:val="00850E61"/>
    <w:rsid w:val="008513E7"/>
    <w:rsid w:val="00852180"/>
    <w:rsid w:val="00853510"/>
    <w:rsid w:val="008536FA"/>
    <w:rsid w:val="00853CCE"/>
    <w:rsid w:val="00853CD8"/>
    <w:rsid w:val="00854106"/>
    <w:rsid w:val="00854115"/>
    <w:rsid w:val="0085458A"/>
    <w:rsid w:val="008567D2"/>
    <w:rsid w:val="008625F3"/>
    <w:rsid w:val="008629F0"/>
    <w:rsid w:val="00862A5A"/>
    <w:rsid w:val="00863C4F"/>
    <w:rsid w:val="0086760C"/>
    <w:rsid w:val="00870BAB"/>
    <w:rsid w:val="00870C69"/>
    <w:rsid w:val="008718D4"/>
    <w:rsid w:val="00871A21"/>
    <w:rsid w:val="008730E7"/>
    <w:rsid w:val="008737E3"/>
    <w:rsid w:val="00875657"/>
    <w:rsid w:val="00876DC6"/>
    <w:rsid w:val="00880B2A"/>
    <w:rsid w:val="00881A90"/>
    <w:rsid w:val="008824B7"/>
    <w:rsid w:val="0088267B"/>
    <w:rsid w:val="00882E7B"/>
    <w:rsid w:val="008831E2"/>
    <w:rsid w:val="00883B5E"/>
    <w:rsid w:val="008844B4"/>
    <w:rsid w:val="00884B2D"/>
    <w:rsid w:val="00885A44"/>
    <w:rsid w:val="00885A89"/>
    <w:rsid w:val="008868B0"/>
    <w:rsid w:val="00886BCF"/>
    <w:rsid w:val="00886D6C"/>
    <w:rsid w:val="008871F0"/>
    <w:rsid w:val="008913B8"/>
    <w:rsid w:val="00892765"/>
    <w:rsid w:val="008929D7"/>
    <w:rsid w:val="008932C6"/>
    <w:rsid w:val="008946A4"/>
    <w:rsid w:val="00894F19"/>
    <w:rsid w:val="008951E9"/>
    <w:rsid w:val="00895D6C"/>
    <w:rsid w:val="008966DB"/>
    <w:rsid w:val="008A21A8"/>
    <w:rsid w:val="008A5847"/>
    <w:rsid w:val="008A5A08"/>
    <w:rsid w:val="008A74FE"/>
    <w:rsid w:val="008A7BB4"/>
    <w:rsid w:val="008B4D55"/>
    <w:rsid w:val="008B592E"/>
    <w:rsid w:val="008B7F88"/>
    <w:rsid w:val="008C0521"/>
    <w:rsid w:val="008C0C1F"/>
    <w:rsid w:val="008C26B1"/>
    <w:rsid w:val="008C3043"/>
    <w:rsid w:val="008C384F"/>
    <w:rsid w:val="008C50CC"/>
    <w:rsid w:val="008C57B6"/>
    <w:rsid w:val="008C584C"/>
    <w:rsid w:val="008C64E1"/>
    <w:rsid w:val="008C6D89"/>
    <w:rsid w:val="008C7795"/>
    <w:rsid w:val="008C798D"/>
    <w:rsid w:val="008C7CC1"/>
    <w:rsid w:val="008C7EA8"/>
    <w:rsid w:val="008D01DF"/>
    <w:rsid w:val="008D09D7"/>
    <w:rsid w:val="008D0A99"/>
    <w:rsid w:val="008D0CB8"/>
    <w:rsid w:val="008D0D1C"/>
    <w:rsid w:val="008D15FB"/>
    <w:rsid w:val="008D2F8B"/>
    <w:rsid w:val="008D4342"/>
    <w:rsid w:val="008D45B9"/>
    <w:rsid w:val="008D4CF7"/>
    <w:rsid w:val="008D7086"/>
    <w:rsid w:val="008E0040"/>
    <w:rsid w:val="008E2A00"/>
    <w:rsid w:val="008E2D53"/>
    <w:rsid w:val="008E3264"/>
    <w:rsid w:val="008E3E9C"/>
    <w:rsid w:val="008E4AFB"/>
    <w:rsid w:val="008E4F7F"/>
    <w:rsid w:val="008F04B1"/>
    <w:rsid w:val="008F0946"/>
    <w:rsid w:val="008F288D"/>
    <w:rsid w:val="008F379F"/>
    <w:rsid w:val="008F5D53"/>
    <w:rsid w:val="0090026E"/>
    <w:rsid w:val="00904856"/>
    <w:rsid w:val="00905DF8"/>
    <w:rsid w:val="00906204"/>
    <w:rsid w:val="0091002D"/>
    <w:rsid w:val="009101DF"/>
    <w:rsid w:val="009102E1"/>
    <w:rsid w:val="00910D10"/>
    <w:rsid w:val="0091164A"/>
    <w:rsid w:val="00912517"/>
    <w:rsid w:val="00912AA1"/>
    <w:rsid w:val="00913DAE"/>
    <w:rsid w:val="00914896"/>
    <w:rsid w:val="00914F4E"/>
    <w:rsid w:val="00915CA7"/>
    <w:rsid w:val="009175E3"/>
    <w:rsid w:val="00917DED"/>
    <w:rsid w:val="00920D3D"/>
    <w:rsid w:val="00921443"/>
    <w:rsid w:val="00921896"/>
    <w:rsid w:val="0092242F"/>
    <w:rsid w:val="00922589"/>
    <w:rsid w:val="00923A26"/>
    <w:rsid w:val="00923F86"/>
    <w:rsid w:val="009240AD"/>
    <w:rsid w:val="00924233"/>
    <w:rsid w:val="00924561"/>
    <w:rsid w:val="00924EC2"/>
    <w:rsid w:val="00925AB2"/>
    <w:rsid w:val="00925EB3"/>
    <w:rsid w:val="00926C1D"/>
    <w:rsid w:val="00927B3D"/>
    <w:rsid w:val="00927BDF"/>
    <w:rsid w:val="00931F07"/>
    <w:rsid w:val="00933124"/>
    <w:rsid w:val="00935311"/>
    <w:rsid w:val="0093704D"/>
    <w:rsid w:val="00937631"/>
    <w:rsid w:val="00937E1E"/>
    <w:rsid w:val="0094107B"/>
    <w:rsid w:val="009412B3"/>
    <w:rsid w:val="00941360"/>
    <w:rsid w:val="0094202E"/>
    <w:rsid w:val="0094228E"/>
    <w:rsid w:val="00943762"/>
    <w:rsid w:val="00943F68"/>
    <w:rsid w:val="0094459F"/>
    <w:rsid w:val="00947166"/>
    <w:rsid w:val="00947846"/>
    <w:rsid w:val="0095024E"/>
    <w:rsid w:val="00951C45"/>
    <w:rsid w:val="00952FC4"/>
    <w:rsid w:val="00953ED2"/>
    <w:rsid w:val="00954438"/>
    <w:rsid w:val="0095504F"/>
    <w:rsid w:val="00956BFE"/>
    <w:rsid w:val="00956E59"/>
    <w:rsid w:val="009575B8"/>
    <w:rsid w:val="009604D6"/>
    <w:rsid w:val="00960C27"/>
    <w:rsid w:val="00961979"/>
    <w:rsid w:val="009621F4"/>
    <w:rsid w:val="00962C0D"/>
    <w:rsid w:val="009639F5"/>
    <w:rsid w:val="00964846"/>
    <w:rsid w:val="00965BE3"/>
    <w:rsid w:val="00966FD2"/>
    <w:rsid w:val="0096701B"/>
    <w:rsid w:val="00967234"/>
    <w:rsid w:val="0096748F"/>
    <w:rsid w:val="0096756B"/>
    <w:rsid w:val="009710A7"/>
    <w:rsid w:val="0097116A"/>
    <w:rsid w:val="009713ED"/>
    <w:rsid w:val="00971C9D"/>
    <w:rsid w:val="00972507"/>
    <w:rsid w:val="00973E1B"/>
    <w:rsid w:val="00974860"/>
    <w:rsid w:val="009751C2"/>
    <w:rsid w:val="0097569C"/>
    <w:rsid w:val="00975970"/>
    <w:rsid w:val="00975CFE"/>
    <w:rsid w:val="00976916"/>
    <w:rsid w:val="009801BD"/>
    <w:rsid w:val="00982F2F"/>
    <w:rsid w:val="009853D9"/>
    <w:rsid w:val="00987E32"/>
    <w:rsid w:val="00990552"/>
    <w:rsid w:val="00990A13"/>
    <w:rsid w:val="00990C59"/>
    <w:rsid w:val="0099182B"/>
    <w:rsid w:val="00991845"/>
    <w:rsid w:val="0099444A"/>
    <w:rsid w:val="00994E15"/>
    <w:rsid w:val="009964DD"/>
    <w:rsid w:val="00996650"/>
    <w:rsid w:val="00997B43"/>
    <w:rsid w:val="009A120D"/>
    <w:rsid w:val="009A172E"/>
    <w:rsid w:val="009A34DA"/>
    <w:rsid w:val="009A34F2"/>
    <w:rsid w:val="009A3901"/>
    <w:rsid w:val="009A5AA8"/>
    <w:rsid w:val="009A5AFD"/>
    <w:rsid w:val="009A5B51"/>
    <w:rsid w:val="009A7735"/>
    <w:rsid w:val="009B0810"/>
    <w:rsid w:val="009B3213"/>
    <w:rsid w:val="009B4323"/>
    <w:rsid w:val="009C0B8C"/>
    <w:rsid w:val="009C192C"/>
    <w:rsid w:val="009C2E80"/>
    <w:rsid w:val="009C398C"/>
    <w:rsid w:val="009C4B62"/>
    <w:rsid w:val="009C5864"/>
    <w:rsid w:val="009C5C20"/>
    <w:rsid w:val="009C63C3"/>
    <w:rsid w:val="009C6606"/>
    <w:rsid w:val="009C78F7"/>
    <w:rsid w:val="009C7993"/>
    <w:rsid w:val="009D08AB"/>
    <w:rsid w:val="009D0F08"/>
    <w:rsid w:val="009D2F61"/>
    <w:rsid w:val="009D5CE5"/>
    <w:rsid w:val="009D5DCB"/>
    <w:rsid w:val="009D7ABF"/>
    <w:rsid w:val="009D7C66"/>
    <w:rsid w:val="009E12B2"/>
    <w:rsid w:val="009E1797"/>
    <w:rsid w:val="009E246F"/>
    <w:rsid w:val="009E2C3C"/>
    <w:rsid w:val="009E3334"/>
    <w:rsid w:val="009E3625"/>
    <w:rsid w:val="009E386D"/>
    <w:rsid w:val="009E422C"/>
    <w:rsid w:val="009E4E66"/>
    <w:rsid w:val="009E50AE"/>
    <w:rsid w:val="009E5840"/>
    <w:rsid w:val="009E5AE3"/>
    <w:rsid w:val="009F2836"/>
    <w:rsid w:val="009F3FD2"/>
    <w:rsid w:val="009F4DA8"/>
    <w:rsid w:val="009F79F8"/>
    <w:rsid w:val="009F7AB2"/>
    <w:rsid w:val="009F7EAF"/>
    <w:rsid w:val="00A00908"/>
    <w:rsid w:val="00A03150"/>
    <w:rsid w:val="00A03241"/>
    <w:rsid w:val="00A040E9"/>
    <w:rsid w:val="00A047B3"/>
    <w:rsid w:val="00A06595"/>
    <w:rsid w:val="00A11BBE"/>
    <w:rsid w:val="00A13251"/>
    <w:rsid w:val="00A1402E"/>
    <w:rsid w:val="00A14521"/>
    <w:rsid w:val="00A14560"/>
    <w:rsid w:val="00A1527F"/>
    <w:rsid w:val="00A155D3"/>
    <w:rsid w:val="00A16A7A"/>
    <w:rsid w:val="00A16F86"/>
    <w:rsid w:val="00A1735C"/>
    <w:rsid w:val="00A17AA3"/>
    <w:rsid w:val="00A20FDF"/>
    <w:rsid w:val="00A21487"/>
    <w:rsid w:val="00A21EBD"/>
    <w:rsid w:val="00A221DB"/>
    <w:rsid w:val="00A22813"/>
    <w:rsid w:val="00A23A9B"/>
    <w:rsid w:val="00A23EAF"/>
    <w:rsid w:val="00A23F9C"/>
    <w:rsid w:val="00A24222"/>
    <w:rsid w:val="00A26079"/>
    <w:rsid w:val="00A267F8"/>
    <w:rsid w:val="00A271D7"/>
    <w:rsid w:val="00A274AE"/>
    <w:rsid w:val="00A308FE"/>
    <w:rsid w:val="00A322F4"/>
    <w:rsid w:val="00A3240F"/>
    <w:rsid w:val="00A3508F"/>
    <w:rsid w:val="00A358DC"/>
    <w:rsid w:val="00A36C1E"/>
    <w:rsid w:val="00A36E08"/>
    <w:rsid w:val="00A41F07"/>
    <w:rsid w:val="00A425A7"/>
    <w:rsid w:val="00A440A1"/>
    <w:rsid w:val="00A44970"/>
    <w:rsid w:val="00A459D0"/>
    <w:rsid w:val="00A45F11"/>
    <w:rsid w:val="00A47A2E"/>
    <w:rsid w:val="00A5015D"/>
    <w:rsid w:val="00A50F43"/>
    <w:rsid w:val="00A51A38"/>
    <w:rsid w:val="00A52098"/>
    <w:rsid w:val="00A535C9"/>
    <w:rsid w:val="00A53A44"/>
    <w:rsid w:val="00A54624"/>
    <w:rsid w:val="00A550F4"/>
    <w:rsid w:val="00A6092D"/>
    <w:rsid w:val="00A61E6B"/>
    <w:rsid w:val="00A638AF"/>
    <w:rsid w:val="00A6461B"/>
    <w:rsid w:val="00A646CB"/>
    <w:rsid w:val="00A6491F"/>
    <w:rsid w:val="00A6572D"/>
    <w:rsid w:val="00A65F9B"/>
    <w:rsid w:val="00A671C3"/>
    <w:rsid w:val="00A67284"/>
    <w:rsid w:val="00A67C5B"/>
    <w:rsid w:val="00A705E9"/>
    <w:rsid w:val="00A73599"/>
    <w:rsid w:val="00A74B76"/>
    <w:rsid w:val="00A75646"/>
    <w:rsid w:val="00A75C08"/>
    <w:rsid w:val="00A7626D"/>
    <w:rsid w:val="00A766DB"/>
    <w:rsid w:val="00A76D8A"/>
    <w:rsid w:val="00A801AE"/>
    <w:rsid w:val="00A80287"/>
    <w:rsid w:val="00A80B32"/>
    <w:rsid w:val="00A80CE0"/>
    <w:rsid w:val="00A81A2C"/>
    <w:rsid w:val="00A83FF0"/>
    <w:rsid w:val="00A87B80"/>
    <w:rsid w:val="00A90204"/>
    <w:rsid w:val="00A908DF"/>
    <w:rsid w:val="00A909B7"/>
    <w:rsid w:val="00A912DC"/>
    <w:rsid w:val="00A92EF3"/>
    <w:rsid w:val="00A92F49"/>
    <w:rsid w:val="00A93576"/>
    <w:rsid w:val="00A948BE"/>
    <w:rsid w:val="00A957F2"/>
    <w:rsid w:val="00A95BB0"/>
    <w:rsid w:val="00A9702E"/>
    <w:rsid w:val="00A976A2"/>
    <w:rsid w:val="00AA07F5"/>
    <w:rsid w:val="00AA11BC"/>
    <w:rsid w:val="00AA1267"/>
    <w:rsid w:val="00AA1B32"/>
    <w:rsid w:val="00AA20AF"/>
    <w:rsid w:val="00AA21FF"/>
    <w:rsid w:val="00AA283D"/>
    <w:rsid w:val="00AA3B14"/>
    <w:rsid w:val="00AA4BB1"/>
    <w:rsid w:val="00AA4C4E"/>
    <w:rsid w:val="00AA7853"/>
    <w:rsid w:val="00AA7FC1"/>
    <w:rsid w:val="00AB0508"/>
    <w:rsid w:val="00AB219B"/>
    <w:rsid w:val="00AB6893"/>
    <w:rsid w:val="00AB71B0"/>
    <w:rsid w:val="00AC169F"/>
    <w:rsid w:val="00AC24EF"/>
    <w:rsid w:val="00AC37A2"/>
    <w:rsid w:val="00AC4244"/>
    <w:rsid w:val="00AC5DF5"/>
    <w:rsid w:val="00AC7853"/>
    <w:rsid w:val="00AD11C6"/>
    <w:rsid w:val="00AD155A"/>
    <w:rsid w:val="00AD1CA4"/>
    <w:rsid w:val="00AD2489"/>
    <w:rsid w:val="00AD256C"/>
    <w:rsid w:val="00AD2C56"/>
    <w:rsid w:val="00AD32A8"/>
    <w:rsid w:val="00AD56C2"/>
    <w:rsid w:val="00AD5F6F"/>
    <w:rsid w:val="00AD6CBA"/>
    <w:rsid w:val="00AE1EA6"/>
    <w:rsid w:val="00AE22A9"/>
    <w:rsid w:val="00AE2FB6"/>
    <w:rsid w:val="00AE345B"/>
    <w:rsid w:val="00AE3676"/>
    <w:rsid w:val="00AE3BBB"/>
    <w:rsid w:val="00AE4571"/>
    <w:rsid w:val="00AE4E9B"/>
    <w:rsid w:val="00AE5153"/>
    <w:rsid w:val="00AE6774"/>
    <w:rsid w:val="00AE7140"/>
    <w:rsid w:val="00AF024C"/>
    <w:rsid w:val="00AF3B8E"/>
    <w:rsid w:val="00AF3FEC"/>
    <w:rsid w:val="00AF550C"/>
    <w:rsid w:val="00AF5E63"/>
    <w:rsid w:val="00AF6143"/>
    <w:rsid w:val="00AF7A38"/>
    <w:rsid w:val="00AF7B91"/>
    <w:rsid w:val="00B0205D"/>
    <w:rsid w:val="00B02337"/>
    <w:rsid w:val="00B027AE"/>
    <w:rsid w:val="00B03C79"/>
    <w:rsid w:val="00B03FBB"/>
    <w:rsid w:val="00B041AD"/>
    <w:rsid w:val="00B05824"/>
    <w:rsid w:val="00B05828"/>
    <w:rsid w:val="00B0598F"/>
    <w:rsid w:val="00B0681C"/>
    <w:rsid w:val="00B06C87"/>
    <w:rsid w:val="00B07CA6"/>
    <w:rsid w:val="00B10E2E"/>
    <w:rsid w:val="00B111E8"/>
    <w:rsid w:val="00B1172E"/>
    <w:rsid w:val="00B127DC"/>
    <w:rsid w:val="00B12ED5"/>
    <w:rsid w:val="00B13689"/>
    <w:rsid w:val="00B1470A"/>
    <w:rsid w:val="00B1558F"/>
    <w:rsid w:val="00B15616"/>
    <w:rsid w:val="00B15A69"/>
    <w:rsid w:val="00B1615F"/>
    <w:rsid w:val="00B1647D"/>
    <w:rsid w:val="00B17817"/>
    <w:rsid w:val="00B17B85"/>
    <w:rsid w:val="00B22B2D"/>
    <w:rsid w:val="00B23C90"/>
    <w:rsid w:val="00B25507"/>
    <w:rsid w:val="00B265BF"/>
    <w:rsid w:val="00B32FAF"/>
    <w:rsid w:val="00B33480"/>
    <w:rsid w:val="00B33A30"/>
    <w:rsid w:val="00B33D40"/>
    <w:rsid w:val="00B3486B"/>
    <w:rsid w:val="00B35ABA"/>
    <w:rsid w:val="00B364B7"/>
    <w:rsid w:val="00B372F2"/>
    <w:rsid w:val="00B400E0"/>
    <w:rsid w:val="00B40126"/>
    <w:rsid w:val="00B416D5"/>
    <w:rsid w:val="00B419AA"/>
    <w:rsid w:val="00B42651"/>
    <w:rsid w:val="00B42696"/>
    <w:rsid w:val="00B4270A"/>
    <w:rsid w:val="00B42B9B"/>
    <w:rsid w:val="00B4330F"/>
    <w:rsid w:val="00B43CD7"/>
    <w:rsid w:val="00B43F60"/>
    <w:rsid w:val="00B449F3"/>
    <w:rsid w:val="00B44C11"/>
    <w:rsid w:val="00B45CE7"/>
    <w:rsid w:val="00B46FEC"/>
    <w:rsid w:val="00B50634"/>
    <w:rsid w:val="00B5137B"/>
    <w:rsid w:val="00B515B9"/>
    <w:rsid w:val="00B52191"/>
    <w:rsid w:val="00B5227E"/>
    <w:rsid w:val="00B52E77"/>
    <w:rsid w:val="00B53187"/>
    <w:rsid w:val="00B5347C"/>
    <w:rsid w:val="00B546DC"/>
    <w:rsid w:val="00B54A52"/>
    <w:rsid w:val="00B54C91"/>
    <w:rsid w:val="00B54F6A"/>
    <w:rsid w:val="00B554F4"/>
    <w:rsid w:val="00B56010"/>
    <w:rsid w:val="00B568B0"/>
    <w:rsid w:val="00B57F28"/>
    <w:rsid w:val="00B6125B"/>
    <w:rsid w:val="00B6130F"/>
    <w:rsid w:val="00B62203"/>
    <w:rsid w:val="00B63A83"/>
    <w:rsid w:val="00B63CBE"/>
    <w:rsid w:val="00B6530C"/>
    <w:rsid w:val="00B66DB3"/>
    <w:rsid w:val="00B70D47"/>
    <w:rsid w:val="00B722B1"/>
    <w:rsid w:val="00B733A7"/>
    <w:rsid w:val="00B73734"/>
    <w:rsid w:val="00B75C78"/>
    <w:rsid w:val="00B7610B"/>
    <w:rsid w:val="00B76966"/>
    <w:rsid w:val="00B76E20"/>
    <w:rsid w:val="00B80E9E"/>
    <w:rsid w:val="00B82CBA"/>
    <w:rsid w:val="00B85757"/>
    <w:rsid w:val="00B86297"/>
    <w:rsid w:val="00B86B96"/>
    <w:rsid w:val="00B927F2"/>
    <w:rsid w:val="00B929B4"/>
    <w:rsid w:val="00B93523"/>
    <w:rsid w:val="00B956E1"/>
    <w:rsid w:val="00B95B15"/>
    <w:rsid w:val="00B9722C"/>
    <w:rsid w:val="00BA0123"/>
    <w:rsid w:val="00BA0A84"/>
    <w:rsid w:val="00BA0ABA"/>
    <w:rsid w:val="00BA0F43"/>
    <w:rsid w:val="00BA101D"/>
    <w:rsid w:val="00BA1544"/>
    <w:rsid w:val="00BA2228"/>
    <w:rsid w:val="00BA5BAA"/>
    <w:rsid w:val="00BA5E08"/>
    <w:rsid w:val="00BA620F"/>
    <w:rsid w:val="00BA7540"/>
    <w:rsid w:val="00BA77F8"/>
    <w:rsid w:val="00BA7863"/>
    <w:rsid w:val="00BB02A3"/>
    <w:rsid w:val="00BB0795"/>
    <w:rsid w:val="00BB2866"/>
    <w:rsid w:val="00BB28E1"/>
    <w:rsid w:val="00BB2BAB"/>
    <w:rsid w:val="00BB44B5"/>
    <w:rsid w:val="00BB493B"/>
    <w:rsid w:val="00BB5B1A"/>
    <w:rsid w:val="00BB60BF"/>
    <w:rsid w:val="00BB62E8"/>
    <w:rsid w:val="00BB66B9"/>
    <w:rsid w:val="00BB6A75"/>
    <w:rsid w:val="00BC05B3"/>
    <w:rsid w:val="00BC123A"/>
    <w:rsid w:val="00BC2CD2"/>
    <w:rsid w:val="00BC3AF1"/>
    <w:rsid w:val="00BC3E1B"/>
    <w:rsid w:val="00BC4A8E"/>
    <w:rsid w:val="00BC578F"/>
    <w:rsid w:val="00BD02A2"/>
    <w:rsid w:val="00BD12E7"/>
    <w:rsid w:val="00BD1DB1"/>
    <w:rsid w:val="00BD1E16"/>
    <w:rsid w:val="00BD2FB8"/>
    <w:rsid w:val="00BD4EB6"/>
    <w:rsid w:val="00BD77A8"/>
    <w:rsid w:val="00BD7D8A"/>
    <w:rsid w:val="00BD7EC2"/>
    <w:rsid w:val="00BE05E3"/>
    <w:rsid w:val="00BE1F6E"/>
    <w:rsid w:val="00BE4247"/>
    <w:rsid w:val="00BE4E85"/>
    <w:rsid w:val="00BE7CCE"/>
    <w:rsid w:val="00BF1E7B"/>
    <w:rsid w:val="00BF1F57"/>
    <w:rsid w:val="00BF3EFA"/>
    <w:rsid w:val="00BF567B"/>
    <w:rsid w:val="00BF79F1"/>
    <w:rsid w:val="00BF7A84"/>
    <w:rsid w:val="00C0059C"/>
    <w:rsid w:val="00C00F3B"/>
    <w:rsid w:val="00C020D8"/>
    <w:rsid w:val="00C02C1F"/>
    <w:rsid w:val="00C0352C"/>
    <w:rsid w:val="00C03C54"/>
    <w:rsid w:val="00C03FD4"/>
    <w:rsid w:val="00C05D75"/>
    <w:rsid w:val="00C10A2B"/>
    <w:rsid w:val="00C11FBE"/>
    <w:rsid w:val="00C1273C"/>
    <w:rsid w:val="00C16C2E"/>
    <w:rsid w:val="00C20991"/>
    <w:rsid w:val="00C20D32"/>
    <w:rsid w:val="00C24E17"/>
    <w:rsid w:val="00C24E64"/>
    <w:rsid w:val="00C25003"/>
    <w:rsid w:val="00C2734B"/>
    <w:rsid w:val="00C27395"/>
    <w:rsid w:val="00C27DF2"/>
    <w:rsid w:val="00C308BF"/>
    <w:rsid w:val="00C3131E"/>
    <w:rsid w:val="00C337BD"/>
    <w:rsid w:val="00C33F46"/>
    <w:rsid w:val="00C34C4C"/>
    <w:rsid w:val="00C34EB3"/>
    <w:rsid w:val="00C34F7E"/>
    <w:rsid w:val="00C36459"/>
    <w:rsid w:val="00C369C7"/>
    <w:rsid w:val="00C36A0B"/>
    <w:rsid w:val="00C37400"/>
    <w:rsid w:val="00C4049B"/>
    <w:rsid w:val="00C40A3A"/>
    <w:rsid w:val="00C40A97"/>
    <w:rsid w:val="00C40D7F"/>
    <w:rsid w:val="00C449E2"/>
    <w:rsid w:val="00C45AEB"/>
    <w:rsid w:val="00C502EC"/>
    <w:rsid w:val="00C52C1A"/>
    <w:rsid w:val="00C54F87"/>
    <w:rsid w:val="00C57D52"/>
    <w:rsid w:val="00C60AA1"/>
    <w:rsid w:val="00C6192D"/>
    <w:rsid w:val="00C61C4F"/>
    <w:rsid w:val="00C61FBD"/>
    <w:rsid w:val="00C6211E"/>
    <w:rsid w:val="00C62C9C"/>
    <w:rsid w:val="00C64047"/>
    <w:rsid w:val="00C64221"/>
    <w:rsid w:val="00C65082"/>
    <w:rsid w:val="00C66DA3"/>
    <w:rsid w:val="00C7074A"/>
    <w:rsid w:val="00C7079F"/>
    <w:rsid w:val="00C71178"/>
    <w:rsid w:val="00C71642"/>
    <w:rsid w:val="00C735B4"/>
    <w:rsid w:val="00C73A43"/>
    <w:rsid w:val="00C7476E"/>
    <w:rsid w:val="00C74B94"/>
    <w:rsid w:val="00C74CFC"/>
    <w:rsid w:val="00C75111"/>
    <w:rsid w:val="00C75961"/>
    <w:rsid w:val="00C77050"/>
    <w:rsid w:val="00C80432"/>
    <w:rsid w:val="00C80622"/>
    <w:rsid w:val="00C80C9A"/>
    <w:rsid w:val="00C815AE"/>
    <w:rsid w:val="00C81DDF"/>
    <w:rsid w:val="00C82D1C"/>
    <w:rsid w:val="00C8362A"/>
    <w:rsid w:val="00C843BD"/>
    <w:rsid w:val="00C848A1"/>
    <w:rsid w:val="00C85189"/>
    <w:rsid w:val="00C861E7"/>
    <w:rsid w:val="00C8745C"/>
    <w:rsid w:val="00C90598"/>
    <w:rsid w:val="00C92524"/>
    <w:rsid w:val="00C927D6"/>
    <w:rsid w:val="00C940C0"/>
    <w:rsid w:val="00C941D8"/>
    <w:rsid w:val="00C94995"/>
    <w:rsid w:val="00C96874"/>
    <w:rsid w:val="00C97046"/>
    <w:rsid w:val="00C97CBD"/>
    <w:rsid w:val="00CA0BF8"/>
    <w:rsid w:val="00CA20BF"/>
    <w:rsid w:val="00CA384C"/>
    <w:rsid w:val="00CA42CD"/>
    <w:rsid w:val="00CA6DB6"/>
    <w:rsid w:val="00CA7DD2"/>
    <w:rsid w:val="00CB03A6"/>
    <w:rsid w:val="00CB055C"/>
    <w:rsid w:val="00CB0A90"/>
    <w:rsid w:val="00CB1169"/>
    <w:rsid w:val="00CB194D"/>
    <w:rsid w:val="00CB29DB"/>
    <w:rsid w:val="00CB2F4D"/>
    <w:rsid w:val="00CB3A25"/>
    <w:rsid w:val="00CB6481"/>
    <w:rsid w:val="00CB6C31"/>
    <w:rsid w:val="00CB77F4"/>
    <w:rsid w:val="00CC1141"/>
    <w:rsid w:val="00CC2256"/>
    <w:rsid w:val="00CC250A"/>
    <w:rsid w:val="00CC4C8E"/>
    <w:rsid w:val="00CC5670"/>
    <w:rsid w:val="00CC651C"/>
    <w:rsid w:val="00CD0385"/>
    <w:rsid w:val="00CD0693"/>
    <w:rsid w:val="00CD06C3"/>
    <w:rsid w:val="00CD14EB"/>
    <w:rsid w:val="00CD1C38"/>
    <w:rsid w:val="00CD1E57"/>
    <w:rsid w:val="00CD28AD"/>
    <w:rsid w:val="00CD3B26"/>
    <w:rsid w:val="00CD427D"/>
    <w:rsid w:val="00CD5294"/>
    <w:rsid w:val="00CD55AF"/>
    <w:rsid w:val="00CD5841"/>
    <w:rsid w:val="00CD5D7C"/>
    <w:rsid w:val="00CD6BB2"/>
    <w:rsid w:val="00CD7D9E"/>
    <w:rsid w:val="00CD7DB7"/>
    <w:rsid w:val="00CE059D"/>
    <w:rsid w:val="00CE1A03"/>
    <w:rsid w:val="00CE2098"/>
    <w:rsid w:val="00CE3356"/>
    <w:rsid w:val="00CE501D"/>
    <w:rsid w:val="00CE54A3"/>
    <w:rsid w:val="00CE54C5"/>
    <w:rsid w:val="00CE6126"/>
    <w:rsid w:val="00CF0368"/>
    <w:rsid w:val="00CF0A41"/>
    <w:rsid w:val="00CF111F"/>
    <w:rsid w:val="00CF1A25"/>
    <w:rsid w:val="00CF2444"/>
    <w:rsid w:val="00CF2A4C"/>
    <w:rsid w:val="00CF43D7"/>
    <w:rsid w:val="00CF4709"/>
    <w:rsid w:val="00CF59BE"/>
    <w:rsid w:val="00D00288"/>
    <w:rsid w:val="00D01E16"/>
    <w:rsid w:val="00D01EC1"/>
    <w:rsid w:val="00D02F90"/>
    <w:rsid w:val="00D03685"/>
    <w:rsid w:val="00D03994"/>
    <w:rsid w:val="00D03BFC"/>
    <w:rsid w:val="00D05755"/>
    <w:rsid w:val="00D05C91"/>
    <w:rsid w:val="00D060E5"/>
    <w:rsid w:val="00D068A0"/>
    <w:rsid w:val="00D0756A"/>
    <w:rsid w:val="00D10BA2"/>
    <w:rsid w:val="00D125F7"/>
    <w:rsid w:val="00D12652"/>
    <w:rsid w:val="00D13BE4"/>
    <w:rsid w:val="00D13FF0"/>
    <w:rsid w:val="00D14F66"/>
    <w:rsid w:val="00D15FFB"/>
    <w:rsid w:val="00D17A06"/>
    <w:rsid w:val="00D17ED4"/>
    <w:rsid w:val="00D17FDD"/>
    <w:rsid w:val="00D20A5B"/>
    <w:rsid w:val="00D21226"/>
    <w:rsid w:val="00D22368"/>
    <w:rsid w:val="00D2280D"/>
    <w:rsid w:val="00D2351F"/>
    <w:rsid w:val="00D2488F"/>
    <w:rsid w:val="00D263EA"/>
    <w:rsid w:val="00D26691"/>
    <w:rsid w:val="00D26E79"/>
    <w:rsid w:val="00D2739F"/>
    <w:rsid w:val="00D300C7"/>
    <w:rsid w:val="00D30B8E"/>
    <w:rsid w:val="00D31D52"/>
    <w:rsid w:val="00D33BF6"/>
    <w:rsid w:val="00D33E04"/>
    <w:rsid w:val="00D3509A"/>
    <w:rsid w:val="00D35A6C"/>
    <w:rsid w:val="00D35C00"/>
    <w:rsid w:val="00D35F18"/>
    <w:rsid w:val="00D36B66"/>
    <w:rsid w:val="00D36E2B"/>
    <w:rsid w:val="00D37AB8"/>
    <w:rsid w:val="00D37E19"/>
    <w:rsid w:val="00D40642"/>
    <w:rsid w:val="00D418D4"/>
    <w:rsid w:val="00D426BC"/>
    <w:rsid w:val="00D42770"/>
    <w:rsid w:val="00D45B94"/>
    <w:rsid w:val="00D47350"/>
    <w:rsid w:val="00D50293"/>
    <w:rsid w:val="00D522D3"/>
    <w:rsid w:val="00D56981"/>
    <w:rsid w:val="00D60A8B"/>
    <w:rsid w:val="00D611FE"/>
    <w:rsid w:val="00D629E3"/>
    <w:rsid w:val="00D649B7"/>
    <w:rsid w:val="00D65524"/>
    <w:rsid w:val="00D65CD8"/>
    <w:rsid w:val="00D66A0E"/>
    <w:rsid w:val="00D67CE0"/>
    <w:rsid w:val="00D7022B"/>
    <w:rsid w:val="00D70E44"/>
    <w:rsid w:val="00D718BC"/>
    <w:rsid w:val="00D718C5"/>
    <w:rsid w:val="00D7277B"/>
    <w:rsid w:val="00D72E22"/>
    <w:rsid w:val="00D737D0"/>
    <w:rsid w:val="00D742A5"/>
    <w:rsid w:val="00D75D2D"/>
    <w:rsid w:val="00D7773B"/>
    <w:rsid w:val="00D777C9"/>
    <w:rsid w:val="00D803DE"/>
    <w:rsid w:val="00D82FAF"/>
    <w:rsid w:val="00D834C2"/>
    <w:rsid w:val="00D841E0"/>
    <w:rsid w:val="00D841F7"/>
    <w:rsid w:val="00D85ADA"/>
    <w:rsid w:val="00D86A57"/>
    <w:rsid w:val="00D87F5E"/>
    <w:rsid w:val="00D93858"/>
    <w:rsid w:val="00D94CDD"/>
    <w:rsid w:val="00D9597E"/>
    <w:rsid w:val="00D96E93"/>
    <w:rsid w:val="00D97052"/>
    <w:rsid w:val="00DA01D4"/>
    <w:rsid w:val="00DA02BF"/>
    <w:rsid w:val="00DA1169"/>
    <w:rsid w:val="00DA223C"/>
    <w:rsid w:val="00DA4617"/>
    <w:rsid w:val="00DA51AF"/>
    <w:rsid w:val="00DA5CDB"/>
    <w:rsid w:val="00DA5E92"/>
    <w:rsid w:val="00DA686B"/>
    <w:rsid w:val="00DA7A1E"/>
    <w:rsid w:val="00DB35A2"/>
    <w:rsid w:val="00DB35C5"/>
    <w:rsid w:val="00DB37D1"/>
    <w:rsid w:val="00DB39D1"/>
    <w:rsid w:val="00DB3B9D"/>
    <w:rsid w:val="00DB449B"/>
    <w:rsid w:val="00DB46DA"/>
    <w:rsid w:val="00DB5339"/>
    <w:rsid w:val="00DB5606"/>
    <w:rsid w:val="00DB648C"/>
    <w:rsid w:val="00DB706D"/>
    <w:rsid w:val="00DB708E"/>
    <w:rsid w:val="00DB754E"/>
    <w:rsid w:val="00DB75D6"/>
    <w:rsid w:val="00DC05D5"/>
    <w:rsid w:val="00DC1E68"/>
    <w:rsid w:val="00DC27F8"/>
    <w:rsid w:val="00DC5FD0"/>
    <w:rsid w:val="00DC62B6"/>
    <w:rsid w:val="00DC6D36"/>
    <w:rsid w:val="00DC7046"/>
    <w:rsid w:val="00DC707E"/>
    <w:rsid w:val="00DD3256"/>
    <w:rsid w:val="00DD4E34"/>
    <w:rsid w:val="00DD5565"/>
    <w:rsid w:val="00DD60BE"/>
    <w:rsid w:val="00DD6977"/>
    <w:rsid w:val="00DD6C3A"/>
    <w:rsid w:val="00DD71FA"/>
    <w:rsid w:val="00DD7D84"/>
    <w:rsid w:val="00DE0B10"/>
    <w:rsid w:val="00DE11F8"/>
    <w:rsid w:val="00DE223A"/>
    <w:rsid w:val="00DE4F53"/>
    <w:rsid w:val="00DE5BCF"/>
    <w:rsid w:val="00DE7768"/>
    <w:rsid w:val="00DE790E"/>
    <w:rsid w:val="00DE7FA8"/>
    <w:rsid w:val="00DF0901"/>
    <w:rsid w:val="00DF12E5"/>
    <w:rsid w:val="00DF23C6"/>
    <w:rsid w:val="00DF294C"/>
    <w:rsid w:val="00DF3E6E"/>
    <w:rsid w:val="00DF413A"/>
    <w:rsid w:val="00DF51C9"/>
    <w:rsid w:val="00DF5EAC"/>
    <w:rsid w:val="00DF62EA"/>
    <w:rsid w:val="00DF696D"/>
    <w:rsid w:val="00DF6E41"/>
    <w:rsid w:val="00E016CF"/>
    <w:rsid w:val="00E016E0"/>
    <w:rsid w:val="00E018F3"/>
    <w:rsid w:val="00E02946"/>
    <w:rsid w:val="00E02C1D"/>
    <w:rsid w:val="00E062D4"/>
    <w:rsid w:val="00E07184"/>
    <w:rsid w:val="00E10640"/>
    <w:rsid w:val="00E11728"/>
    <w:rsid w:val="00E12D97"/>
    <w:rsid w:val="00E17632"/>
    <w:rsid w:val="00E20F45"/>
    <w:rsid w:val="00E21115"/>
    <w:rsid w:val="00E21832"/>
    <w:rsid w:val="00E23B53"/>
    <w:rsid w:val="00E24E96"/>
    <w:rsid w:val="00E25A13"/>
    <w:rsid w:val="00E27F61"/>
    <w:rsid w:val="00E3044A"/>
    <w:rsid w:val="00E31E87"/>
    <w:rsid w:val="00E35B7B"/>
    <w:rsid w:val="00E367F8"/>
    <w:rsid w:val="00E419EB"/>
    <w:rsid w:val="00E41CA8"/>
    <w:rsid w:val="00E41CEC"/>
    <w:rsid w:val="00E42FA6"/>
    <w:rsid w:val="00E4371A"/>
    <w:rsid w:val="00E44A52"/>
    <w:rsid w:val="00E51495"/>
    <w:rsid w:val="00E51522"/>
    <w:rsid w:val="00E53FA4"/>
    <w:rsid w:val="00E54785"/>
    <w:rsid w:val="00E55028"/>
    <w:rsid w:val="00E56AE9"/>
    <w:rsid w:val="00E56D82"/>
    <w:rsid w:val="00E57178"/>
    <w:rsid w:val="00E577A4"/>
    <w:rsid w:val="00E6008A"/>
    <w:rsid w:val="00E613EF"/>
    <w:rsid w:val="00E62837"/>
    <w:rsid w:val="00E63A52"/>
    <w:rsid w:val="00E64393"/>
    <w:rsid w:val="00E6464B"/>
    <w:rsid w:val="00E64CF2"/>
    <w:rsid w:val="00E65229"/>
    <w:rsid w:val="00E6557F"/>
    <w:rsid w:val="00E65993"/>
    <w:rsid w:val="00E665AB"/>
    <w:rsid w:val="00E66771"/>
    <w:rsid w:val="00E66B30"/>
    <w:rsid w:val="00E67824"/>
    <w:rsid w:val="00E67A00"/>
    <w:rsid w:val="00E7090D"/>
    <w:rsid w:val="00E70A5A"/>
    <w:rsid w:val="00E715D6"/>
    <w:rsid w:val="00E71CA8"/>
    <w:rsid w:val="00E72601"/>
    <w:rsid w:val="00E72663"/>
    <w:rsid w:val="00E76903"/>
    <w:rsid w:val="00E80C69"/>
    <w:rsid w:val="00E8105D"/>
    <w:rsid w:val="00E81252"/>
    <w:rsid w:val="00E82709"/>
    <w:rsid w:val="00E82F51"/>
    <w:rsid w:val="00E83F98"/>
    <w:rsid w:val="00E847EF"/>
    <w:rsid w:val="00E86D29"/>
    <w:rsid w:val="00E877A9"/>
    <w:rsid w:val="00E8799F"/>
    <w:rsid w:val="00E90A69"/>
    <w:rsid w:val="00E912B4"/>
    <w:rsid w:val="00E915EC"/>
    <w:rsid w:val="00E91E77"/>
    <w:rsid w:val="00E93616"/>
    <w:rsid w:val="00E940DE"/>
    <w:rsid w:val="00E94142"/>
    <w:rsid w:val="00E94C92"/>
    <w:rsid w:val="00E9539E"/>
    <w:rsid w:val="00E9643B"/>
    <w:rsid w:val="00EA0B26"/>
    <w:rsid w:val="00EA187B"/>
    <w:rsid w:val="00EA221C"/>
    <w:rsid w:val="00EA2BA4"/>
    <w:rsid w:val="00EA5939"/>
    <w:rsid w:val="00EA613B"/>
    <w:rsid w:val="00EB1222"/>
    <w:rsid w:val="00EB185C"/>
    <w:rsid w:val="00EB1C29"/>
    <w:rsid w:val="00EB2AD2"/>
    <w:rsid w:val="00EB378E"/>
    <w:rsid w:val="00EB3D20"/>
    <w:rsid w:val="00EB3F5C"/>
    <w:rsid w:val="00EB4AB3"/>
    <w:rsid w:val="00EB5B11"/>
    <w:rsid w:val="00EC128F"/>
    <w:rsid w:val="00EC3A6E"/>
    <w:rsid w:val="00EC57B0"/>
    <w:rsid w:val="00EC75CB"/>
    <w:rsid w:val="00ED193E"/>
    <w:rsid w:val="00ED1F51"/>
    <w:rsid w:val="00ED222D"/>
    <w:rsid w:val="00ED2B14"/>
    <w:rsid w:val="00ED469D"/>
    <w:rsid w:val="00ED5387"/>
    <w:rsid w:val="00EE1324"/>
    <w:rsid w:val="00EE1845"/>
    <w:rsid w:val="00EE2A66"/>
    <w:rsid w:val="00EE38EB"/>
    <w:rsid w:val="00EE4CD8"/>
    <w:rsid w:val="00EE59F1"/>
    <w:rsid w:val="00EF2C40"/>
    <w:rsid w:val="00EF6392"/>
    <w:rsid w:val="00EF6CCA"/>
    <w:rsid w:val="00EF77A6"/>
    <w:rsid w:val="00F00221"/>
    <w:rsid w:val="00F00B32"/>
    <w:rsid w:val="00F01AE9"/>
    <w:rsid w:val="00F03FA6"/>
    <w:rsid w:val="00F04F6F"/>
    <w:rsid w:val="00F05DCD"/>
    <w:rsid w:val="00F0668F"/>
    <w:rsid w:val="00F07786"/>
    <w:rsid w:val="00F1004B"/>
    <w:rsid w:val="00F10A7C"/>
    <w:rsid w:val="00F1374F"/>
    <w:rsid w:val="00F14F34"/>
    <w:rsid w:val="00F152A8"/>
    <w:rsid w:val="00F202B0"/>
    <w:rsid w:val="00F2084A"/>
    <w:rsid w:val="00F20F97"/>
    <w:rsid w:val="00F225F3"/>
    <w:rsid w:val="00F240C6"/>
    <w:rsid w:val="00F25A51"/>
    <w:rsid w:val="00F30BCD"/>
    <w:rsid w:val="00F3137A"/>
    <w:rsid w:val="00F31778"/>
    <w:rsid w:val="00F31ECF"/>
    <w:rsid w:val="00F328BA"/>
    <w:rsid w:val="00F34488"/>
    <w:rsid w:val="00F34BB2"/>
    <w:rsid w:val="00F35857"/>
    <w:rsid w:val="00F36568"/>
    <w:rsid w:val="00F402AF"/>
    <w:rsid w:val="00F405BA"/>
    <w:rsid w:val="00F40676"/>
    <w:rsid w:val="00F407F4"/>
    <w:rsid w:val="00F420CA"/>
    <w:rsid w:val="00F44487"/>
    <w:rsid w:val="00F469DF"/>
    <w:rsid w:val="00F46D61"/>
    <w:rsid w:val="00F4789A"/>
    <w:rsid w:val="00F47D6E"/>
    <w:rsid w:val="00F5176E"/>
    <w:rsid w:val="00F51F8F"/>
    <w:rsid w:val="00F528F6"/>
    <w:rsid w:val="00F53BF8"/>
    <w:rsid w:val="00F54033"/>
    <w:rsid w:val="00F5524D"/>
    <w:rsid w:val="00F55B8C"/>
    <w:rsid w:val="00F604F3"/>
    <w:rsid w:val="00F622B7"/>
    <w:rsid w:val="00F623EA"/>
    <w:rsid w:val="00F6269F"/>
    <w:rsid w:val="00F6481F"/>
    <w:rsid w:val="00F66062"/>
    <w:rsid w:val="00F665F5"/>
    <w:rsid w:val="00F73FB0"/>
    <w:rsid w:val="00F741F8"/>
    <w:rsid w:val="00F743A6"/>
    <w:rsid w:val="00F74BEB"/>
    <w:rsid w:val="00F74C32"/>
    <w:rsid w:val="00F74CD2"/>
    <w:rsid w:val="00F753C7"/>
    <w:rsid w:val="00F75557"/>
    <w:rsid w:val="00F75843"/>
    <w:rsid w:val="00F75C0F"/>
    <w:rsid w:val="00F75CCB"/>
    <w:rsid w:val="00F76097"/>
    <w:rsid w:val="00F76EB8"/>
    <w:rsid w:val="00F771FA"/>
    <w:rsid w:val="00F77379"/>
    <w:rsid w:val="00F8043D"/>
    <w:rsid w:val="00F82FD4"/>
    <w:rsid w:val="00F83475"/>
    <w:rsid w:val="00F83E79"/>
    <w:rsid w:val="00F84473"/>
    <w:rsid w:val="00F85642"/>
    <w:rsid w:val="00F8608E"/>
    <w:rsid w:val="00F86252"/>
    <w:rsid w:val="00F86F3C"/>
    <w:rsid w:val="00F871FC"/>
    <w:rsid w:val="00F91C89"/>
    <w:rsid w:val="00F91D48"/>
    <w:rsid w:val="00F9283F"/>
    <w:rsid w:val="00F94350"/>
    <w:rsid w:val="00F9468E"/>
    <w:rsid w:val="00F94E7B"/>
    <w:rsid w:val="00F950C1"/>
    <w:rsid w:val="00F95330"/>
    <w:rsid w:val="00F956A5"/>
    <w:rsid w:val="00F96340"/>
    <w:rsid w:val="00F96E54"/>
    <w:rsid w:val="00F97A99"/>
    <w:rsid w:val="00F97DAC"/>
    <w:rsid w:val="00FA07D5"/>
    <w:rsid w:val="00FA0858"/>
    <w:rsid w:val="00FA14F1"/>
    <w:rsid w:val="00FA4754"/>
    <w:rsid w:val="00FA526F"/>
    <w:rsid w:val="00FA5596"/>
    <w:rsid w:val="00FA59CF"/>
    <w:rsid w:val="00FA6E17"/>
    <w:rsid w:val="00FB1E95"/>
    <w:rsid w:val="00FB29B7"/>
    <w:rsid w:val="00FB42D6"/>
    <w:rsid w:val="00FB57D0"/>
    <w:rsid w:val="00FB6260"/>
    <w:rsid w:val="00FB6268"/>
    <w:rsid w:val="00FB7B63"/>
    <w:rsid w:val="00FC23A6"/>
    <w:rsid w:val="00FC2DA6"/>
    <w:rsid w:val="00FC33A4"/>
    <w:rsid w:val="00FC3B4E"/>
    <w:rsid w:val="00FC3B5A"/>
    <w:rsid w:val="00FC3C22"/>
    <w:rsid w:val="00FC491E"/>
    <w:rsid w:val="00FC4C18"/>
    <w:rsid w:val="00FC5B8C"/>
    <w:rsid w:val="00FC61B3"/>
    <w:rsid w:val="00FC666F"/>
    <w:rsid w:val="00FD06D0"/>
    <w:rsid w:val="00FD073C"/>
    <w:rsid w:val="00FD0B2E"/>
    <w:rsid w:val="00FD13AC"/>
    <w:rsid w:val="00FD253E"/>
    <w:rsid w:val="00FD3B8E"/>
    <w:rsid w:val="00FD546E"/>
    <w:rsid w:val="00FD5D7D"/>
    <w:rsid w:val="00FD5D84"/>
    <w:rsid w:val="00FD6FC5"/>
    <w:rsid w:val="00FD7466"/>
    <w:rsid w:val="00FD782A"/>
    <w:rsid w:val="00FD7916"/>
    <w:rsid w:val="00FE09DC"/>
    <w:rsid w:val="00FE0F7D"/>
    <w:rsid w:val="00FE2BE4"/>
    <w:rsid w:val="00FE2EA6"/>
    <w:rsid w:val="00FE373C"/>
    <w:rsid w:val="00FE4476"/>
    <w:rsid w:val="00FE4BBC"/>
    <w:rsid w:val="00FF06B7"/>
    <w:rsid w:val="00FF08F8"/>
    <w:rsid w:val="00FF0BB7"/>
    <w:rsid w:val="00FF1DF6"/>
    <w:rsid w:val="00FF28A1"/>
    <w:rsid w:val="00FF425F"/>
    <w:rsid w:val="00FF466E"/>
    <w:rsid w:val="00FF51C6"/>
    <w:rsid w:val="00FF5809"/>
    <w:rsid w:val="00FF68AC"/>
    <w:rsid w:val="00FF6EA5"/>
    <w:rsid w:val="00FF6FCC"/>
    <w:rsid w:val="02343DD9"/>
    <w:rsid w:val="027022A8"/>
    <w:rsid w:val="04301B6C"/>
    <w:rsid w:val="05051919"/>
    <w:rsid w:val="0525461F"/>
    <w:rsid w:val="05EC40BA"/>
    <w:rsid w:val="06CE5B61"/>
    <w:rsid w:val="06F938EE"/>
    <w:rsid w:val="07870335"/>
    <w:rsid w:val="0792478F"/>
    <w:rsid w:val="090917CB"/>
    <w:rsid w:val="09FB1C24"/>
    <w:rsid w:val="0A1F7084"/>
    <w:rsid w:val="0AEC530E"/>
    <w:rsid w:val="0B3E3420"/>
    <w:rsid w:val="0DB76CA4"/>
    <w:rsid w:val="0EB90494"/>
    <w:rsid w:val="0EB90BAC"/>
    <w:rsid w:val="0F854BD7"/>
    <w:rsid w:val="104E0344"/>
    <w:rsid w:val="11FA4020"/>
    <w:rsid w:val="128A5ECC"/>
    <w:rsid w:val="12DB5054"/>
    <w:rsid w:val="13F16F82"/>
    <w:rsid w:val="14886B11"/>
    <w:rsid w:val="14AA0F25"/>
    <w:rsid w:val="17796EF3"/>
    <w:rsid w:val="177C10D0"/>
    <w:rsid w:val="17C25FFF"/>
    <w:rsid w:val="17D43196"/>
    <w:rsid w:val="17F43CA2"/>
    <w:rsid w:val="18C6792C"/>
    <w:rsid w:val="19D760C7"/>
    <w:rsid w:val="1AFC1E58"/>
    <w:rsid w:val="1C04102B"/>
    <w:rsid w:val="1C982CF0"/>
    <w:rsid w:val="1CA92FCC"/>
    <w:rsid w:val="1CB12E09"/>
    <w:rsid w:val="1CE76FAB"/>
    <w:rsid w:val="1E205195"/>
    <w:rsid w:val="1E3954B2"/>
    <w:rsid w:val="1E716D5B"/>
    <w:rsid w:val="1EB77C80"/>
    <w:rsid w:val="1EEE17C1"/>
    <w:rsid w:val="209962C8"/>
    <w:rsid w:val="21F520C7"/>
    <w:rsid w:val="22733C6F"/>
    <w:rsid w:val="22FF35CB"/>
    <w:rsid w:val="242E2A01"/>
    <w:rsid w:val="25344C84"/>
    <w:rsid w:val="254B5E04"/>
    <w:rsid w:val="25E90ACD"/>
    <w:rsid w:val="275A4370"/>
    <w:rsid w:val="278C564A"/>
    <w:rsid w:val="279928E2"/>
    <w:rsid w:val="2A74567F"/>
    <w:rsid w:val="2B96192C"/>
    <w:rsid w:val="2D0F4D53"/>
    <w:rsid w:val="2DF67CC1"/>
    <w:rsid w:val="2E1A39AF"/>
    <w:rsid w:val="2F5911FC"/>
    <w:rsid w:val="30594603"/>
    <w:rsid w:val="3059625D"/>
    <w:rsid w:val="313153E5"/>
    <w:rsid w:val="316070F5"/>
    <w:rsid w:val="31703C6A"/>
    <w:rsid w:val="31743D6C"/>
    <w:rsid w:val="31AF2042"/>
    <w:rsid w:val="32C6084A"/>
    <w:rsid w:val="32F35E33"/>
    <w:rsid w:val="33E020A7"/>
    <w:rsid w:val="3433398F"/>
    <w:rsid w:val="344C4BB5"/>
    <w:rsid w:val="349860C8"/>
    <w:rsid w:val="356634B2"/>
    <w:rsid w:val="35E03525"/>
    <w:rsid w:val="362A2B29"/>
    <w:rsid w:val="36CE6239"/>
    <w:rsid w:val="393B3A5D"/>
    <w:rsid w:val="39991039"/>
    <w:rsid w:val="39B35B94"/>
    <w:rsid w:val="3A101587"/>
    <w:rsid w:val="3B4D4038"/>
    <w:rsid w:val="3BBF3C23"/>
    <w:rsid w:val="3C1852E2"/>
    <w:rsid w:val="3C732212"/>
    <w:rsid w:val="3C9321C8"/>
    <w:rsid w:val="3CA2030A"/>
    <w:rsid w:val="3CAE2FBF"/>
    <w:rsid w:val="3D582765"/>
    <w:rsid w:val="3DD669E4"/>
    <w:rsid w:val="3DE36F83"/>
    <w:rsid w:val="3EAB63D3"/>
    <w:rsid w:val="3EB800A6"/>
    <w:rsid w:val="3EF84AB0"/>
    <w:rsid w:val="40434539"/>
    <w:rsid w:val="41E770C1"/>
    <w:rsid w:val="42C01CEC"/>
    <w:rsid w:val="45617057"/>
    <w:rsid w:val="463A0715"/>
    <w:rsid w:val="46B92810"/>
    <w:rsid w:val="471F6CBD"/>
    <w:rsid w:val="474C4D82"/>
    <w:rsid w:val="484E4529"/>
    <w:rsid w:val="48967AB9"/>
    <w:rsid w:val="490439C3"/>
    <w:rsid w:val="49104896"/>
    <w:rsid w:val="49BB1179"/>
    <w:rsid w:val="4AA82031"/>
    <w:rsid w:val="4B37230E"/>
    <w:rsid w:val="4C4F0C9F"/>
    <w:rsid w:val="4D3943B8"/>
    <w:rsid w:val="4DAF43C3"/>
    <w:rsid w:val="4E8060A3"/>
    <w:rsid w:val="4E9C63EE"/>
    <w:rsid w:val="4EA91A6B"/>
    <w:rsid w:val="4F6F74EB"/>
    <w:rsid w:val="512F41E1"/>
    <w:rsid w:val="52C75604"/>
    <w:rsid w:val="53420434"/>
    <w:rsid w:val="53970F2B"/>
    <w:rsid w:val="55F13FFE"/>
    <w:rsid w:val="56594A13"/>
    <w:rsid w:val="582C443A"/>
    <w:rsid w:val="58553D92"/>
    <w:rsid w:val="58D44ACC"/>
    <w:rsid w:val="5A3526DD"/>
    <w:rsid w:val="5A57203E"/>
    <w:rsid w:val="5C432184"/>
    <w:rsid w:val="5C475F81"/>
    <w:rsid w:val="5D112A31"/>
    <w:rsid w:val="5D8F31C2"/>
    <w:rsid w:val="5EB04433"/>
    <w:rsid w:val="5F092D9D"/>
    <w:rsid w:val="5F8A482B"/>
    <w:rsid w:val="5FFD6604"/>
    <w:rsid w:val="60DB7676"/>
    <w:rsid w:val="61502C69"/>
    <w:rsid w:val="61A24234"/>
    <w:rsid w:val="621720E4"/>
    <w:rsid w:val="643123C0"/>
    <w:rsid w:val="64CE30A0"/>
    <w:rsid w:val="651B17E0"/>
    <w:rsid w:val="66503848"/>
    <w:rsid w:val="66BBDBAE"/>
    <w:rsid w:val="672142B2"/>
    <w:rsid w:val="67E04329"/>
    <w:rsid w:val="6ADC4D87"/>
    <w:rsid w:val="6B6470B3"/>
    <w:rsid w:val="6C22256C"/>
    <w:rsid w:val="6C874D1B"/>
    <w:rsid w:val="6CFD5CE7"/>
    <w:rsid w:val="6D9E40F2"/>
    <w:rsid w:val="6DAF426D"/>
    <w:rsid w:val="6E7D228D"/>
    <w:rsid w:val="6EFC66EC"/>
    <w:rsid w:val="6F2D7028"/>
    <w:rsid w:val="71D109FB"/>
    <w:rsid w:val="73AC48CB"/>
    <w:rsid w:val="73C713C9"/>
    <w:rsid w:val="74767926"/>
    <w:rsid w:val="75AB42D2"/>
    <w:rsid w:val="75CF2BE1"/>
    <w:rsid w:val="7648474C"/>
    <w:rsid w:val="76914844"/>
    <w:rsid w:val="76D22E4C"/>
    <w:rsid w:val="7788506A"/>
    <w:rsid w:val="78E55F35"/>
    <w:rsid w:val="78EF5D9D"/>
    <w:rsid w:val="790D44F8"/>
    <w:rsid w:val="79E533C7"/>
    <w:rsid w:val="7A4D051A"/>
    <w:rsid w:val="7ACB3F16"/>
    <w:rsid w:val="7CE144D2"/>
    <w:rsid w:val="7DA50D34"/>
    <w:rsid w:val="7DE1494D"/>
    <w:rsid w:val="7E7CA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white">
      <v:fill color="white"/>
    </o:shapedefaults>
    <o:shapelayout v:ext="edit">
      <o:idmap v:ext="edit" data="1"/>
    </o:shapelayout>
  </w:shapeDefaults>
  <w:decimalSymbol w:val="."/>
  <w:listSeparator w:val=","/>
  <w15:docId w15:val="{442BE94C-6AF6-47BB-B851-6E127290B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qFormat="1"/>
    <w:lsdException w:name="footnote text" w:uiPriority="99" w:unhideWhenUsed="1" w:qFormat="1"/>
    <w:lsdException w:name="annotation text" w:unhideWhenUsed="1" w:qFormat="1"/>
    <w:lsdException w:name="header" w:unhideWhenUsed="1" w:qFormat="1"/>
    <w:lsdException w:name="footer" w:unhideWhenUsed="1" w:qFormat="1"/>
    <w:lsdException w:name="index heading" w:semiHidden="1" w:unhideWhenUsed="1" w:qFormat="1"/>
    <w:lsdException w:name="caption" w:uiPriority="99" w:qFormat="1"/>
    <w:lsdException w:name="table of figures" w:semiHidden="1" w:unhideWhenUsed="1" w:qFormat="1"/>
    <w:lsdException w:name="envelope address" w:semiHidden="1" w:unhideWhenUsed="1" w:qFormat="1"/>
    <w:lsdException w:name="envelope return" w:semiHidden="1" w:unhideWhenUsed="1" w:qFormat="1"/>
    <w:lsdException w:name="footnote reference" w:uiPriority="99" w:unhideWhenUsed="1" w:qFormat="1"/>
    <w:lsdException w:name="annotation reference" w:unhideWhenUsed="1" w:qFormat="1"/>
    <w:lsdException w:name="line number" w:semiHidden="1" w:unhideWhenUsed="1" w:qFormat="1"/>
    <w:lsdException w:name="page number" w:semiHidden="1" w:unhideWhenUsed="1" w:qFormat="1"/>
    <w:lsdException w:name="endnote reference" w:semiHidden="1" w:uiPriority="99" w:unhideWhenUsed="1" w:qFormat="1"/>
    <w:lsdException w:name="endnote text" w:semiHidden="1" w:uiPriority="99" w:unhideWhenUsed="1" w:qFormat="1"/>
    <w:lsdException w:name="table of authorities" w:semiHidden="1" w:unhideWhenUsed="1"/>
    <w:lsdException w:name="macro" w:semiHidden="1" w:unhideWhenUsed="1" w:qFormat="1"/>
    <w:lsdException w:name="toa heading" w:semiHidden="1" w:unhideWhenUsed="1" w:qFormat="1"/>
    <w:lsdException w:name="List" w:semiHidden="1" w:unhideWhenUsed="1" w:qFormat="1"/>
    <w:lsdException w:name="List Bullet" w:semiHidden="1" w:uiPriority="99" w:unhideWhenUsed="1" w:qFormat="1"/>
    <w:lsdException w:name="List Number" w:semiHidden="1" w:uiPriority="99" w:unhideWhenUsed="1" w:qFormat="1"/>
    <w:lsdException w:name="List 2" w:semiHidden="1" w:unhideWhenUsed="1" w:qFormat="1"/>
    <w:lsdException w:name="List 3" w:semiHidden="1" w:unhideWhenUsed="1" w:qFormat="1"/>
    <w:lsdException w:name="List 4" w:semiHidden="1" w:unhideWhenUsed="1" w:qFormat="1"/>
    <w:lsdException w:name="List 5" w:semiHidden="1" w:unhideWhenUsed="1" w:qFormat="1"/>
    <w:lsdException w:name="List Bullet 2" w:semiHidden="1" w:uiPriority="99"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uiPriority="6" w:qFormat="1"/>
    <w:lsdException w:name="Closing" w:semiHidden="1" w:unhideWhenUsed="1" w:qFormat="1"/>
    <w:lsdException w:name="Signature" w:semiHidden="1" w:unhideWhenUsed="1" w:qFormat="1"/>
    <w:lsdException w:name="Default Paragraph Font" w:semiHidden="1" w:uiPriority="1" w:unhideWhenUsed="1" w:qFormat="1"/>
    <w:lsdException w:name="Body Text" w:uiPriority="99" w:unhideWhenUsed="1" w:qFormat="1"/>
    <w:lsdException w:name="Body Text Indent" w:semiHidden="1" w:uiPriority="99" w:unhideWhenUsed="1" w:qFormat="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qFormat="1"/>
    <w:lsdException w:name="List Continue 5" w:semiHidden="1" w:unhideWhenUsed="1" w:qFormat="1"/>
    <w:lsdException w:name="Message Header" w:semiHidden="1" w:unhideWhenUsed="1" w:qFormat="1"/>
    <w:lsdException w:name="Subtitle" w:uiPriority="16" w:qFormat="1"/>
    <w:lsdException w:name="Salutation" w:semiHidden="1" w:unhideWhenUsed="1" w:qFormat="1"/>
    <w:lsdException w:name="Date" w:uiPriority="99" w:unhideWhenUsed="1" w:qFormat="1"/>
    <w:lsdException w:name="Body Text First Indent" w:semiHidden="1" w:unhideWhenUsed="1" w:qFormat="1"/>
    <w:lsdException w:name="Body Text First Indent 2" w:semiHidden="1" w:uiPriority="99" w:unhideWhenUsed="1" w:qFormat="1"/>
    <w:lsdException w:name="Note Heading" w:semiHidden="1" w:unhideWhenUsed="1" w:qFormat="1"/>
    <w:lsdException w:name="Body Text 2" w:semiHidden="1" w:unhideWhenUsed="1" w:qFormat="1"/>
    <w:lsdException w:name="Body Text 3" w:semiHidden="1" w:unhideWhenUsed="1" w:qFormat="1"/>
    <w:lsdException w:name="Body Text Indent 2" w:semiHidden="1" w:unhideWhenUsed="1" w:qFormat="1"/>
    <w:lsdException w:name="Body Text Indent 3" w:semiHidden="1" w:uiPriority="99" w:unhideWhenUsed="1" w:qFormat="1"/>
    <w:lsdException w:name="Block Text" w:semiHidden="1" w:uiPriority="99" w:unhideWhenUsed="1"/>
    <w:lsdException w:name="Hyperlink" w:uiPriority="99" w:unhideWhenUsed="1" w:qFormat="1"/>
    <w:lsdException w:name="FollowedHyperlink" w:unhideWhenUsed="1" w:qFormat="1"/>
    <w:lsdException w:name="Strong" w:uiPriority="20" w:qFormat="1"/>
    <w:lsdException w:name="Emphasis" w:uiPriority="18" w:qFormat="1"/>
    <w:lsdException w:name="Document Map" w:uiPriority="99" w:unhideWhenUsed="1" w:qFormat="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iPriority="99" w:unhideWhenUsed="1"/>
    <w:lsdException w:name="HTML Address" w:semiHidden="1" w:unhideWhenUsed="1" w:qFormat="1"/>
    <w:lsdException w:name="HTML Cite" w:semiHidden="1" w:uiPriority="99" w:unhideWhenUsed="1"/>
    <w:lsdException w:name="HTML Code" w:semiHidden="1" w:unhideWhenUsed="1" w:qFormat="1"/>
    <w:lsdException w:name="HTML Definition" w:semiHidden="1" w:uiPriority="99" w:unhideWhenUsed="1"/>
    <w:lsdException w:name="HTML Keyboard" w:semiHidden="1" w:unhideWhenUsed="1"/>
    <w:lsdException w:name="HTML Preformatted" w:uiPriority="99" w:unhideWhenUsed="1" w:qFormat="1"/>
    <w:lsdException w:name="HTML Sample" w:semiHidden="1" w:unhideWhenUsed="1" w:qFormat="1"/>
    <w:lsdException w:name="HTML Typewriter" w:semiHidden="1" w:unhideWhenUsed="1"/>
    <w:lsdException w:name="HTML Variable" w:semiHidden="1" w:uiPriority="99" w:unhideWhenUsed="1"/>
    <w:lsdException w:name="Normal Table" w:semiHidden="1" w:uiPriority="99" w:unhideWhenUsed="1" w:qFormat="1"/>
    <w:lsdException w:name="annotation subject" w:uiPriority="99" w:unhideWhenUsed="1" w:qFormat="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iPriority="99" w:unhideWhenUsed="1"/>
    <w:lsdException w:name="Table Colorful 2" w:semiHidden="1" w:unhideWhenUsed="1" w:qFormat="1"/>
    <w:lsdException w:name="Table Colorful 3" w:semiHidden="1" w:unhideWhenUsed="1" w:qFormat="1"/>
    <w:lsdException w:name="Table Columns 1" w:semiHidden="1" w:uiPriority="99" w:unhideWhenUsed="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iPriority="99" w:unhideWhenUsed="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iPriority="99" w:unhideWhenUsed="1"/>
    <w:lsdException w:name="Table Web 2" w:semiHidden="1" w:uiPriority="99" w:unhideWhenUsed="1"/>
    <w:lsdException w:name="Table Web 3" w:semiHidden="1" w:uiPriority="99" w:unhideWhenUsed="1"/>
    <w:lsdException w:name="Balloon Text" w:unhideWhenUsed="1" w:qFormat="1"/>
    <w:lsdException w:name="Table Grid" w:uiPriority="99" w:qFormat="1"/>
    <w:lsdException w:name="Table Theme" w:semiHidden="1" w:unhideWhenUsed="1" w:qFormat="1"/>
    <w:lsdException w:name="Placeholder Text" w:semiHidden="1" w:uiPriority="99"/>
    <w:lsdException w:name="No Spacing" w:uiPriority="5"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1" w:qFormat="1"/>
    <w:lsdException w:name="Intense Quote" w:uiPriority="22" w:qFormat="1"/>
    <w:lsdException w:name="Medium List 2 Accent 1" w:uiPriority="66"/>
    <w:lsdException w:name="Medium Grid 1 Accent 1" w:uiPriority="62" w:qFormat="1"/>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qFormat="1"/>
    <w:lsdException w:name="Light Shading Accent 2"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34" w:qFormat="1"/>
    <w:lsdException w:name="Colorful List Accent 3" w:qFormat="1"/>
    <w:lsdException w:name="Colorful Grid Accent 3" w:qFormat="1"/>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1" w:qFormat="1"/>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1" w:qFormat="1"/>
    <w:lsdException w:name="Light List Accent 5" w:uiPriority="34" w:qFormat="1"/>
    <w:lsdException w:name="Light Grid Accent 5" w:uiPriority="62"/>
    <w:lsdException w:name="Medium Shading 1 Accent 5" w:uiPriority="69" w:qFormat="1"/>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61" w:qFormat="1"/>
    <w:lsdException w:name="Colorful Shading Accent 5" w:uiPriority="71"/>
    <w:lsdException w:name="Colorful List Accent 5" w:uiPriority="63" w:qFormat="1"/>
    <w:lsdException w:name="Colorful Grid Accent 5" w:uiPriority="73"/>
    <w:lsdException w:name="Light Shading Accent 6" w:uiPriority="60"/>
    <w:lsdException w:name="Light List Accent 6" w:uiPriority="1" w:qFormat="1"/>
    <w:lsdException w:name="Light Grid Accent 6" w:uiPriority="62"/>
    <w:lsdException w:name="Medium Shading 1 Accent 6" w:uiPriority="63"/>
    <w:lsdException w:name="Medium Shading 2 Accent 6" w:uiPriority="64"/>
    <w:lsdException w:name="Medium List 1 Accent 6" w:uiPriority="61" w:qFormat="1"/>
    <w:lsdException w:name="Medium List 2 Accent 6" w:uiPriority="66"/>
    <w:lsdException w:name="Medium Grid 1 Accent 6" w:uiPriority="63" w:qFormat="1"/>
    <w:lsdException w:name="Medium Grid 2 Accent 6" w:uiPriority="68"/>
    <w:lsdException w:name="Medium Grid 3 Accent 6" w:uiPriority="62" w:qFormat="1"/>
    <w:lsdException w:name="Dark List Accent 6" w:uiPriority="1" w:qFormat="1"/>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fff3">
    <w:name w:val="Normal"/>
    <w:qFormat/>
    <w:pPr>
      <w:widowControl w:val="0"/>
      <w:spacing w:before="240" w:after="240" w:line="360" w:lineRule="auto"/>
    </w:pPr>
    <w:rPr>
      <w:rFonts w:ascii="Arial" w:hAnsi="Arial"/>
      <w:snapToGrid w:val="0"/>
      <w:sz w:val="24"/>
    </w:rPr>
  </w:style>
  <w:style w:type="paragraph" w:styleId="13">
    <w:name w:val="heading 1"/>
    <w:aliases w:val="H1,h1,Huvudrubrik,1,Sec1,1st level,h11,1st level1,h12,1st level2,h13,1st level3,h14,1st level4,h15,1st level5,h16,1st level6,h17,1st level7,h18,1st level8,h111,1st level11,h121,1st level21,h131,1st level31,h141,1st level41,h112,1st level12,l1,l11,l"/>
    <w:basedOn w:val="affff3"/>
    <w:next w:val="affff3"/>
    <w:link w:val="1Char"/>
    <w:qFormat/>
    <w:pPr>
      <w:keepNext/>
      <w:numPr>
        <w:numId w:val="1"/>
      </w:numPr>
      <w:spacing w:before="340" w:after="330" w:line="578" w:lineRule="auto"/>
      <w:outlineLvl w:val="0"/>
    </w:pPr>
    <w:rPr>
      <w:b/>
      <w:bCs/>
      <w:sz w:val="44"/>
      <w:szCs w:val="32"/>
    </w:rPr>
  </w:style>
  <w:style w:type="paragraph" w:styleId="24">
    <w:name w:val="heading 2"/>
    <w:aliases w:val="软创 节,H2,Underrubrik1,prop2,h2,Title2,l2,L2,第一章 标题 2,Heading 2 Hidden,Heading 2 CCBS,heading 2,heading 2+ Indent: Left 0.25 in,Heading2,No Number,A,o,H2-Heading 2,2,Header 2,Header2,22,heading2,list2,A.B.C.,list 2,Heading Indent No L2,2nd level,I2,节"/>
    <w:basedOn w:val="affff3"/>
    <w:next w:val="affff3"/>
    <w:link w:val="2Char"/>
    <w:qFormat/>
    <w:pPr>
      <w:numPr>
        <w:ilvl w:val="1"/>
        <w:numId w:val="1"/>
      </w:numPr>
      <w:tabs>
        <w:tab w:val="left" w:pos="576"/>
      </w:tabs>
      <w:spacing w:before="260" w:after="260" w:line="408" w:lineRule="auto"/>
      <w:outlineLvl w:val="1"/>
    </w:pPr>
    <w:rPr>
      <w:rFonts w:eastAsia="黑体"/>
      <w:sz w:val="32"/>
      <w:szCs w:val="24"/>
    </w:rPr>
  </w:style>
  <w:style w:type="paragraph" w:styleId="30">
    <w:name w:val="heading 3"/>
    <w:aliases w:val="标题 3（创智）,h3,Heading 3 - old,Level 3 Head,H3,level_3,PIM 3,sect1.2.3,prop3,3,3heading,heading 3,Heading 31,3rd level,Bold Head,bh,l3,CT,sect1.2.31,sect1.2.32,sect1.2.311,sect1.2.33,sect1.2.312,Title3,Map,H31,BOD 0,Titre C,Level 3 Topic Heading,1.1.1"/>
    <w:basedOn w:val="affff3"/>
    <w:next w:val="affff3"/>
    <w:link w:val="3Char"/>
    <w:qFormat/>
    <w:pPr>
      <w:numPr>
        <w:ilvl w:val="2"/>
        <w:numId w:val="1"/>
      </w:numPr>
      <w:spacing w:line="408" w:lineRule="auto"/>
      <w:outlineLvl w:val="2"/>
    </w:pPr>
    <w:rPr>
      <w:bCs/>
      <w:iCs/>
      <w:sz w:val="28"/>
      <w:szCs w:val="21"/>
    </w:rPr>
  </w:style>
  <w:style w:type="paragraph" w:styleId="40">
    <w:name w:val="heading 4"/>
    <w:aliases w:val="标题 4(软创),h4,heading 4,PIM 4,H4,bullet,bl,bb,sect 1.2.3.4,正文四级标题,H41,H42,H43,H44,H45,H46,H47,H48,H49,H410,H411,H421,H431,H441,H451,H461,H471,H481,H491,H4101,H412,H422,H432,H442,H452,H462,H472,H482,H492,H4102,H4111,H4211,H4311,H4411,H4511,H4611,H4711"/>
    <w:basedOn w:val="affff3"/>
    <w:next w:val="affff3"/>
    <w:link w:val="4Char"/>
    <w:qFormat/>
    <w:pPr>
      <w:numPr>
        <w:ilvl w:val="3"/>
        <w:numId w:val="1"/>
      </w:numPr>
      <w:spacing w:before="60"/>
      <w:outlineLvl w:val="3"/>
    </w:pPr>
    <w:rPr>
      <w:bCs/>
      <w:sz w:val="28"/>
    </w:rPr>
  </w:style>
  <w:style w:type="paragraph" w:styleId="5">
    <w:name w:val="heading 5"/>
    <w:aliases w:val="(软创),dash,ds,dd,H5,h5,heading 5,PIM 5,Block Label,Level 3 - i,l4,标题 5-段落,Roman list,正文五级标题,口,口1,口2,l5+toc5,Numbered Sub-list,一,dash1,ds1,dd1,dash2,ds2,dd2,dash3,ds3,dd3,dash4,ds4,dd4,dash5,ds5,dd5,dash6,ds6,dd6,dash7,ds7,dd7,dash8,ds8,dd8,dash9,ds9"/>
    <w:basedOn w:val="affff3"/>
    <w:next w:val="affff3"/>
    <w:link w:val="5Char"/>
    <w:qFormat/>
    <w:pPr>
      <w:numPr>
        <w:ilvl w:val="4"/>
        <w:numId w:val="1"/>
      </w:numPr>
      <w:spacing w:before="60" w:after="60"/>
      <w:outlineLvl w:val="4"/>
    </w:pPr>
    <w:rPr>
      <w:rFonts w:ascii="宋体" w:hAnsi="宋体"/>
      <w:sz w:val="28"/>
    </w:rPr>
  </w:style>
  <w:style w:type="paragraph" w:styleId="6">
    <w:name w:val="heading 6"/>
    <w:aliases w:val="标题 6(创智),PIM 6,H6,BOD 4,Legal Level 1.,Bullet list,正文六级标题,L6,Bullet (Single Lines),Figure label,h6,l6,hsm,cnp,Caption number (page-wide),list 6,h61,heading 6,Heading6,Figure label1,h62,l61,hsm1,cnp1,Caption number (page-wide)1,list 61,h611,heading"/>
    <w:basedOn w:val="affff3"/>
    <w:next w:val="affff3"/>
    <w:link w:val="6Char"/>
    <w:qFormat/>
    <w:pPr>
      <w:numPr>
        <w:ilvl w:val="5"/>
        <w:numId w:val="1"/>
      </w:numPr>
      <w:tabs>
        <w:tab w:val="left" w:pos="1152"/>
      </w:tabs>
      <w:spacing w:before="60" w:after="60"/>
      <w:outlineLvl w:val="5"/>
    </w:pPr>
    <w:rPr>
      <w:iCs/>
    </w:rPr>
  </w:style>
  <w:style w:type="paragraph" w:styleId="7">
    <w:name w:val="heading 7"/>
    <w:aliases w:val="不用,PIM 7,正文七级标题,letter list,（1）,h7,st,SDL title,h71,st1,SDL title1,h72,st2,SDL title2,h73,st3,SDL title3,h74,st4,SDL title4,h75,st5,SDL title5,Legal Level 1.1.,cnc,Caption number (column-wide),ITT t7,PA Appendix Major,lettered list,letter list1,H7"/>
    <w:basedOn w:val="affff3"/>
    <w:next w:val="affff3"/>
    <w:link w:val="7Char"/>
    <w:qFormat/>
    <w:pPr>
      <w:numPr>
        <w:ilvl w:val="6"/>
        <w:numId w:val="1"/>
      </w:numPr>
      <w:tabs>
        <w:tab w:val="left" w:pos="1296"/>
      </w:tabs>
      <w:spacing w:before="60" w:after="60"/>
      <w:outlineLvl w:val="6"/>
    </w:pPr>
  </w:style>
  <w:style w:type="paragraph" w:styleId="80">
    <w:name w:val="heading 8"/>
    <w:aliases w:val="标题6,不用8,Legal Level 1.1.1.,Center Bold,正文八级标题,tt,tt1,Figure,heading 8,tt2,tt11,Figure1,heading 81,tt3,tt12,Figure2,heading 82,tt4,tt13,Figure3,heading 83,tt5,tt14,Figure4,heading 84,tt6,tt15,Figure5,heading 85,h8,ctp,Caption text (page-wide),ITT t8"/>
    <w:basedOn w:val="affff3"/>
    <w:next w:val="affff3"/>
    <w:link w:val="8Char"/>
    <w:qFormat/>
    <w:pPr>
      <w:numPr>
        <w:ilvl w:val="7"/>
        <w:numId w:val="1"/>
      </w:numPr>
      <w:tabs>
        <w:tab w:val="left" w:pos="1440"/>
      </w:tabs>
      <w:spacing w:after="60"/>
      <w:outlineLvl w:val="7"/>
    </w:pPr>
    <w:rPr>
      <w:iCs/>
    </w:rPr>
  </w:style>
  <w:style w:type="paragraph" w:styleId="9">
    <w:name w:val="heading 9"/>
    <w:aliases w:val="三级标题,不用9,PIM 9,正文九级标题,ft,ft1,table,heading 9,t,table left,tl,HF,figures,9,ft2,ft11,table1,heading 91,t1,table left1,tl1,HF1,figures1,91,ft3,ft12,table2,heading 92,t2,table left2,tl2,HF2,figures2,92,ft4,ft13,table3,heading 93,t3,table left3,tl3,小四标题"/>
    <w:basedOn w:val="affff3"/>
    <w:next w:val="affff3"/>
    <w:link w:val="9Char"/>
    <w:qFormat/>
    <w:pPr>
      <w:numPr>
        <w:ilvl w:val="8"/>
        <w:numId w:val="1"/>
      </w:numPr>
      <w:tabs>
        <w:tab w:val="left" w:pos="1584"/>
      </w:tabs>
      <w:spacing w:after="60"/>
      <w:outlineLvl w:val="8"/>
    </w:pPr>
    <w:rPr>
      <w:b/>
      <w:bCs/>
      <w:i/>
      <w:iCs/>
      <w:sz w:val="18"/>
      <w:szCs w:val="18"/>
    </w:rPr>
  </w:style>
  <w:style w:type="character" w:default="1" w:styleId="affff4">
    <w:name w:val="Default Paragraph Font"/>
    <w:uiPriority w:val="1"/>
    <w:semiHidden/>
    <w:unhideWhenUsed/>
  </w:style>
  <w:style w:type="table" w:default="1" w:styleId="affff5">
    <w:name w:val="Normal Table"/>
    <w:uiPriority w:val="99"/>
    <w:semiHidden/>
    <w:unhideWhenUsed/>
    <w:tblPr>
      <w:tblInd w:w="0" w:type="dxa"/>
      <w:tblCellMar>
        <w:top w:w="0" w:type="dxa"/>
        <w:left w:w="108" w:type="dxa"/>
        <w:bottom w:w="0" w:type="dxa"/>
        <w:right w:w="108" w:type="dxa"/>
      </w:tblCellMar>
    </w:tblPr>
  </w:style>
  <w:style w:type="numbering" w:default="1" w:styleId="affff6">
    <w:name w:val="No List"/>
    <w:uiPriority w:val="99"/>
    <w:semiHidden/>
    <w:unhideWhenUsed/>
  </w:style>
  <w:style w:type="paragraph" w:styleId="73">
    <w:name w:val="toc 7"/>
    <w:basedOn w:val="affff3"/>
    <w:next w:val="affff3"/>
    <w:uiPriority w:val="39"/>
    <w:unhideWhenUsed/>
    <w:qFormat/>
    <w:pPr>
      <w:spacing w:line="240" w:lineRule="auto"/>
      <w:ind w:leftChars="1200" w:left="2520"/>
      <w:jc w:val="both"/>
    </w:pPr>
    <w:rPr>
      <w:rFonts w:asciiTheme="minorHAnsi" w:eastAsiaTheme="minorEastAsia" w:hAnsiTheme="minorHAnsi" w:cstheme="minorBidi"/>
      <w:snapToGrid/>
      <w:kern w:val="2"/>
      <w:sz w:val="21"/>
      <w:szCs w:val="22"/>
    </w:rPr>
  </w:style>
  <w:style w:type="paragraph" w:styleId="affff7">
    <w:name w:val="Normal Indent"/>
    <w:aliases w:val="表正文,正文非缩进,标题4,正文-段前3磅,正文（首行缩进两字）＋行距：1.5倍行距,段1,±í,±íÕýÎÄ,ÕýÎÄ·ÇËõ½ø,特点,ALT+Z,Normal Indent（正文缩进）,正文缩进 Char,正文不缩进,四号,±í?y??,?y???ÕýÎÄ,ÕýÎÄ¡¤,Alt+X,mr正文缩进,正文缩进（首行缩进两字）,Indent 1,表正文1,正文非缩进1,Alt+X1,mr正文缩进1,特点1,段11,正文不缩进1,正文缩进 Char1,首行缩,正文缩进3,表正文3,水上软件"/>
    <w:basedOn w:val="affff3"/>
    <w:next w:val="affff3"/>
    <w:link w:val="Char2"/>
    <w:qFormat/>
    <w:pPr>
      <w:spacing w:line="240" w:lineRule="auto"/>
      <w:ind w:firstLineChars="200" w:firstLine="420"/>
      <w:jc w:val="both"/>
    </w:pPr>
    <w:rPr>
      <w:snapToGrid/>
      <w:kern w:val="2"/>
      <w:sz w:val="21"/>
      <w:szCs w:val="24"/>
    </w:rPr>
  </w:style>
  <w:style w:type="paragraph" w:styleId="affff8">
    <w:name w:val="caption"/>
    <w:aliases w:val="信息主题,题注 Char Char,题注 Char1,表题题注,Fig &amp; Table Title,use for figure and table titles,信息主题1,Caption Char,Caption Char1 Char,Caption Char Char Char,Caption Char1 Char Char Char,Caption Char1 Char Char Char Char Char,题注(表),图表题注,题注 Char Char Char Char"/>
    <w:basedOn w:val="affff3"/>
    <w:next w:val="affff3"/>
    <w:link w:val="Char"/>
    <w:uiPriority w:val="99"/>
    <w:qFormat/>
    <w:pPr>
      <w:keepLines/>
      <w:spacing w:before="40" w:after="40"/>
      <w:ind w:left="720"/>
    </w:pPr>
    <w:rPr>
      <w:rFonts w:eastAsia="Arial" w:cs="Arial"/>
      <w:i/>
    </w:rPr>
  </w:style>
  <w:style w:type="paragraph" w:styleId="affff9">
    <w:name w:val="Document Map"/>
    <w:basedOn w:val="affff3"/>
    <w:link w:val="Char0"/>
    <w:uiPriority w:val="99"/>
    <w:unhideWhenUsed/>
    <w:qFormat/>
    <w:rPr>
      <w:rFonts w:ascii="宋体" w:eastAsiaTheme="minorEastAsia" w:cstheme="minorBidi"/>
      <w:kern w:val="2"/>
      <w:sz w:val="18"/>
      <w:szCs w:val="18"/>
    </w:rPr>
  </w:style>
  <w:style w:type="paragraph" w:styleId="affffa">
    <w:name w:val="annotation text"/>
    <w:basedOn w:val="affff3"/>
    <w:link w:val="Char1"/>
    <w:unhideWhenUsed/>
    <w:qFormat/>
    <w:rPr>
      <w:rFonts w:eastAsiaTheme="minorEastAsia" w:cstheme="minorBidi"/>
      <w:kern w:val="2"/>
      <w:sz w:val="21"/>
      <w:szCs w:val="22"/>
    </w:rPr>
  </w:style>
  <w:style w:type="paragraph" w:styleId="affffb">
    <w:name w:val="Body Text"/>
    <w:aliases w:val="ändrad,Bodytext,AvtalBrödtext,AvtalBrodtext,andrad, ändrad,Body Text(ch),bt,body text,EHPT,Body Text2, ändrad Char,正文文字(ALT+W),建议书标准,?y????×?,?y????,????,特点标题,正文编号,?y?????,contents,楷体粗正文文字,Body Text(ch) Char,body text Char,EHPT Char,Body Text2 Char"/>
    <w:basedOn w:val="affff3"/>
    <w:link w:val="Char3"/>
    <w:uiPriority w:val="99"/>
    <w:unhideWhenUsed/>
    <w:qFormat/>
    <w:pPr>
      <w:spacing w:after="120"/>
    </w:pPr>
    <w:rPr>
      <w:rFonts w:eastAsiaTheme="minorEastAsia" w:cstheme="minorBidi"/>
      <w:kern w:val="2"/>
      <w:sz w:val="21"/>
      <w:szCs w:val="22"/>
    </w:rPr>
  </w:style>
  <w:style w:type="paragraph" w:styleId="affffc">
    <w:name w:val="Body Text Indent"/>
    <w:aliases w:val="正文文字缩进,PI,正文文字首行缩进,正文文字缩进 Char Char,正文文字缩进 Char Char Char Char Char Char Char Char Char Char Char Char Char Char Char Char Char Char Char Char Char Char Char Char Char Char Char Char Char Char Char Char Char Char Char Char,小点,正文缩进楷体,正文文本缩进（封面中部）"/>
    <w:basedOn w:val="affff3"/>
    <w:link w:val="Char4"/>
    <w:uiPriority w:val="99"/>
    <w:unhideWhenUsed/>
    <w:qFormat/>
    <w:pPr>
      <w:spacing w:after="120"/>
      <w:ind w:leftChars="200" w:left="420"/>
    </w:pPr>
  </w:style>
  <w:style w:type="paragraph" w:styleId="54">
    <w:name w:val="toc 5"/>
    <w:basedOn w:val="affff3"/>
    <w:next w:val="affff3"/>
    <w:uiPriority w:val="39"/>
    <w:unhideWhenUsed/>
    <w:qFormat/>
    <w:pPr>
      <w:spacing w:line="240" w:lineRule="auto"/>
      <w:ind w:leftChars="800" w:left="1680"/>
      <w:jc w:val="both"/>
    </w:pPr>
    <w:rPr>
      <w:rFonts w:asciiTheme="minorHAnsi" w:eastAsiaTheme="minorEastAsia" w:hAnsiTheme="minorHAnsi" w:cstheme="minorBidi"/>
      <w:snapToGrid/>
      <w:kern w:val="2"/>
      <w:sz w:val="21"/>
      <w:szCs w:val="22"/>
    </w:rPr>
  </w:style>
  <w:style w:type="paragraph" w:styleId="34">
    <w:name w:val="toc 3"/>
    <w:aliases w:val="T3"/>
    <w:basedOn w:val="affff3"/>
    <w:next w:val="affff3"/>
    <w:uiPriority w:val="39"/>
    <w:unhideWhenUsed/>
    <w:qFormat/>
    <w:pPr>
      <w:ind w:leftChars="400" w:left="840"/>
    </w:pPr>
  </w:style>
  <w:style w:type="paragraph" w:styleId="82">
    <w:name w:val="toc 8"/>
    <w:basedOn w:val="affff3"/>
    <w:next w:val="affff3"/>
    <w:uiPriority w:val="39"/>
    <w:unhideWhenUsed/>
    <w:qFormat/>
    <w:pPr>
      <w:spacing w:line="240" w:lineRule="auto"/>
      <w:ind w:leftChars="1400" w:left="2940"/>
      <w:jc w:val="both"/>
    </w:pPr>
    <w:rPr>
      <w:rFonts w:asciiTheme="minorHAnsi" w:eastAsiaTheme="minorEastAsia" w:hAnsiTheme="minorHAnsi" w:cstheme="minorBidi"/>
      <w:snapToGrid/>
      <w:kern w:val="2"/>
      <w:sz w:val="21"/>
      <w:szCs w:val="22"/>
    </w:rPr>
  </w:style>
  <w:style w:type="paragraph" w:styleId="affffd">
    <w:name w:val="Date"/>
    <w:basedOn w:val="affff3"/>
    <w:next w:val="affff3"/>
    <w:link w:val="Char5"/>
    <w:uiPriority w:val="99"/>
    <w:unhideWhenUsed/>
    <w:qFormat/>
    <w:pPr>
      <w:ind w:leftChars="2500" w:left="100"/>
    </w:pPr>
    <w:rPr>
      <w:rFonts w:eastAsiaTheme="minorEastAsia" w:cstheme="minorBidi"/>
      <w:snapToGrid/>
      <w:kern w:val="2"/>
      <w:sz w:val="21"/>
      <w:szCs w:val="22"/>
    </w:rPr>
  </w:style>
  <w:style w:type="paragraph" w:styleId="affffe">
    <w:name w:val="Balloon Text"/>
    <w:basedOn w:val="affff3"/>
    <w:link w:val="Char6"/>
    <w:unhideWhenUsed/>
    <w:qFormat/>
    <w:pPr>
      <w:spacing w:line="240" w:lineRule="auto"/>
    </w:pPr>
    <w:rPr>
      <w:rFonts w:eastAsiaTheme="minorEastAsia" w:cstheme="minorBidi"/>
      <w:kern w:val="2"/>
      <w:sz w:val="18"/>
      <w:szCs w:val="18"/>
    </w:rPr>
  </w:style>
  <w:style w:type="paragraph" w:styleId="afffff">
    <w:name w:val="footer"/>
    <w:aliases w:val="fo,footer odd,odd,footer Final,FtrF,proposal text,Footer-Even,Alt+J,footer,footer1,footer odd1,footer5,footer odd4,footer odd2,footer2,footer odd3,footer11,footer odd11,footer51,footer odd41,footer odd21,footer21,footer12,footer odd12,footer52,[Foote"/>
    <w:basedOn w:val="affff3"/>
    <w:link w:val="Char7"/>
    <w:unhideWhenUsed/>
    <w:qFormat/>
    <w:pPr>
      <w:tabs>
        <w:tab w:val="center" w:pos="4153"/>
        <w:tab w:val="right" w:pos="8306"/>
      </w:tabs>
      <w:snapToGrid w:val="0"/>
    </w:pPr>
    <w:rPr>
      <w:sz w:val="18"/>
      <w:szCs w:val="18"/>
    </w:rPr>
  </w:style>
  <w:style w:type="paragraph" w:styleId="afffff0">
    <w:name w:val="header"/>
    <w:aliases w:val="header odd,页眉1,ho,Ò³Ã¼,Alt Header,Alt+M,foote,Broch,En-tête 1.1,PageHeader,first,heading one,Odd Header,header odd1,header odd2,header odd11,header odd3,header odd12,header odd21,header odd111,header odd4,header odd5,header odd13,header odd22,header"/>
    <w:basedOn w:val="affff3"/>
    <w:link w:val="Char8"/>
    <w:unhideWhenUsed/>
    <w:qFormat/>
    <w:pPr>
      <w:pBdr>
        <w:bottom w:val="single" w:sz="6" w:space="1" w:color="auto"/>
      </w:pBdr>
      <w:tabs>
        <w:tab w:val="center" w:pos="4153"/>
        <w:tab w:val="right" w:pos="8306"/>
      </w:tabs>
      <w:snapToGrid w:val="0"/>
      <w:jc w:val="center"/>
    </w:pPr>
    <w:rPr>
      <w:sz w:val="18"/>
      <w:szCs w:val="18"/>
    </w:rPr>
  </w:style>
  <w:style w:type="paragraph" w:styleId="1f8">
    <w:name w:val="toc 1"/>
    <w:aliases w:val="Table of Contents Chapter,目录 0,TOC"/>
    <w:basedOn w:val="affff3"/>
    <w:next w:val="affff3"/>
    <w:uiPriority w:val="39"/>
    <w:unhideWhenUsed/>
    <w:qFormat/>
  </w:style>
  <w:style w:type="paragraph" w:styleId="45">
    <w:name w:val="toc 4"/>
    <w:basedOn w:val="affff3"/>
    <w:next w:val="affff3"/>
    <w:uiPriority w:val="39"/>
    <w:unhideWhenUsed/>
    <w:qFormat/>
    <w:pPr>
      <w:spacing w:line="240" w:lineRule="auto"/>
      <w:ind w:leftChars="600" w:left="1260"/>
      <w:jc w:val="both"/>
    </w:pPr>
    <w:rPr>
      <w:rFonts w:asciiTheme="minorHAnsi" w:eastAsiaTheme="minorEastAsia" w:hAnsiTheme="minorHAnsi" w:cstheme="minorBidi"/>
      <w:snapToGrid/>
      <w:kern w:val="2"/>
      <w:sz w:val="21"/>
      <w:szCs w:val="22"/>
    </w:rPr>
  </w:style>
  <w:style w:type="paragraph" w:styleId="afffff1">
    <w:name w:val="Subtitle"/>
    <w:basedOn w:val="affff3"/>
    <w:link w:val="Char9"/>
    <w:uiPriority w:val="16"/>
    <w:qFormat/>
    <w:pPr>
      <w:spacing w:after="60"/>
      <w:jc w:val="center"/>
    </w:pPr>
    <w:rPr>
      <w:rFonts w:eastAsiaTheme="minorEastAsia" w:cstheme="minorBidi"/>
      <w:i/>
      <w:iCs/>
      <w:kern w:val="2"/>
      <w:sz w:val="36"/>
      <w:szCs w:val="36"/>
      <w:lang w:val="en-AU"/>
    </w:rPr>
  </w:style>
  <w:style w:type="paragraph" w:styleId="afffff2">
    <w:name w:val="footnote text"/>
    <w:basedOn w:val="affff3"/>
    <w:link w:val="Chara"/>
    <w:uiPriority w:val="99"/>
    <w:unhideWhenUsed/>
    <w:qFormat/>
    <w:pPr>
      <w:widowControl/>
      <w:snapToGrid w:val="0"/>
      <w:spacing w:after="200" w:line="276" w:lineRule="auto"/>
    </w:pPr>
    <w:rPr>
      <w:rFonts w:ascii="Calibri" w:eastAsiaTheme="minorEastAsia" w:hAnsi="Calibri" w:cstheme="minorBidi"/>
      <w:snapToGrid/>
      <w:kern w:val="2"/>
      <w:sz w:val="18"/>
      <w:szCs w:val="18"/>
      <w:lang w:eastAsia="en-US" w:bidi="en-US"/>
    </w:rPr>
  </w:style>
  <w:style w:type="paragraph" w:styleId="63">
    <w:name w:val="toc 6"/>
    <w:basedOn w:val="affff3"/>
    <w:next w:val="affff3"/>
    <w:uiPriority w:val="39"/>
    <w:unhideWhenUsed/>
    <w:qFormat/>
    <w:pPr>
      <w:spacing w:line="240" w:lineRule="auto"/>
      <w:ind w:leftChars="1000" w:left="2100"/>
      <w:jc w:val="both"/>
    </w:pPr>
    <w:rPr>
      <w:rFonts w:asciiTheme="minorHAnsi" w:eastAsiaTheme="minorEastAsia" w:hAnsiTheme="minorHAnsi" w:cstheme="minorBidi"/>
      <w:snapToGrid/>
      <w:kern w:val="2"/>
      <w:sz w:val="21"/>
      <w:szCs w:val="22"/>
    </w:rPr>
  </w:style>
  <w:style w:type="paragraph" w:styleId="2f0">
    <w:name w:val="toc 2"/>
    <w:aliases w:val="目录 21"/>
    <w:basedOn w:val="affff3"/>
    <w:next w:val="affff3"/>
    <w:uiPriority w:val="39"/>
    <w:unhideWhenUsed/>
    <w:qFormat/>
    <w:pPr>
      <w:ind w:leftChars="200" w:left="420"/>
    </w:pPr>
  </w:style>
  <w:style w:type="paragraph" w:styleId="90">
    <w:name w:val="toc 9"/>
    <w:basedOn w:val="affff3"/>
    <w:next w:val="affff3"/>
    <w:uiPriority w:val="39"/>
    <w:unhideWhenUsed/>
    <w:qFormat/>
    <w:pPr>
      <w:spacing w:line="240" w:lineRule="auto"/>
      <w:ind w:leftChars="1600" w:left="3360"/>
      <w:jc w:val="both"/>
    </w:pPr>
    <w:rPr>
      <w:rFonts w:asciiTheme="minorHAnsi" w:eastAsiaTheme="minorEastAsia" w:hAnsiTheme="minorHAnsi" w:cstheme="minorBidi"/>
      <w:snapToGrid/>
      <w:kern w:val="2"/>
      <w:sz w:val="21"/>
      <w:szCs w:val="22"/>
    </w:rPr>
  </w:style>
  <w:style w:type="paragraph" w:styleId="HTML0">
    <w:name w:val="HTML Preformatted"/>
    <w:basedOn w:val="affff3"/>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hAnsi="宋体"/>
      <w:snapToGrid/>
      <w:szCs w:val="24"/>
      <w:lang w:val="zh-CN"/>
    </w:rPr>
  </w:style>
  <w:style w:type="paragraph" w:styleId="afffff3">
    <w:name w:val="Normal (Web)"/>
    <w:aliases w:val="普通(网站)1"/>
    <w:basedOn w:val="affff3"/>
    <w:unhideWhenUsed/>
    <w:qFormat/>
    <w:pPr>
      <w:widowControl/>
      <w:spacing w:before="100" w:beforeAutospacing="1" w:after="100" w:afterAutospacing="1" w:line="240" w:lineRule="auto"/>
    </w:pPr>
    <w:rPr>
      <w:rFonts w:ascii="宋体" w:hAnsi="宋体" w:cs="宋体"/>
      <w:snapToGrid/>
      <w:szCs w:val="24"/>
    </w:rPr>
  </w:style>
  <w:style w:type="paragraph" w:styleId="afffff4">
    <w:name w:val="Title"/>
    <w:basedOn w:val="affff3"/>
    <w:next w:val="affff3"/>
    <w:link w:val="Charb"/>
    <w:uiPriority w:val="6"/>
    <w:qFormat/>
    <w:pPr>
      <w:spacing w:line="240" w:lineRule="auto"/>
    </w:pPr>
    <w:rPr>
      <w:rFonts w:eastAsiaTheme="minorEastAsia" w:cstheme="minorBidi"/>
      <w:b/>
      <w:bCs/>
      <w:kern w:val="2"/>
      <w:sz w:val="32"/>
      <w:szCs w:val="36"/>
    </w:rPr>
  </w:style>
  <w:style w:type="paragraph" w:styleId="afffff5">
    <w:name w:val="annotation subject"/>
    <w:basedOn w:val="affffa"/>
    <w:next w:val="affffa"/>
    <w:link w:val="Charc"/>
    <w:uiPriority w:val="99"/>
    <w:unhideWhenUsed/>
    <w:qFormat/>
    <w:rPr>
      <w:b/>
      <w:bCs/>
    </w:rPr>
  </w:style>
  <w:style w:type="paragraph" w:styleId="afffff6">
    <w:name w:val="Body Text First Indent"/>
    <w:aliases w:val="正文首行缩进1,正文首行缩进 Char Char Char Char Char Char Char Char Char Char Char Char Char Char Char Char Char1 Char,正文首行缩进 Char Char Char Char Char Char Char Char Char Char Char Char Char Char Char Char Char Char Char Char"/>
    <w:basedOn w:val="affffb"/>
    <w:link w:val="Chard"/>
    <w:unhideWhenUsed/>
    <w:qFormat/>
    <w:pPr>
      <w:ind w:firstLineChars="100" w:firstLine="420"/>
    </w:pPr>
  </w:style>
  <w:style w:type="paragraph" w:styleId="2f1">
    <w:name w:val="Body Text First Indent 2"/>
    <w:basedOn w:val="affffc"/>
    <w:link w:val="2Char0"/>
    <w:uiPriority w:val="99"/>
    <w:unhideWhenUsed/>
    <w:qFormat/>
    <w:pPr>
      <w:ind w:firstLineChars="200" w:firstLine="420"/>
    </w:pPr>
  </w:style>
  <w:style w:type="table" w:styleId="afffff7">
    <w:name w:val="Table Grid"/>
    <w:basedOn w:val="affff5"/>
    <w:uiPriority w:val="9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fff8">
    <w:name w:val="Strong"/>
    <w:uiPriority w:val="20"/>
    <w:qFormat/>
    <w:rPr>
      <w:b/>
      <w:bCs/>
    </w:rPr>
  </w:style>
  <w:style w:type="character" w:styleId="afffff9">
    <w:name w:val="FollowedHyperlink"/>
    <w:aliases w:val="已访问的超链接,已访问的超级链接"/>
    <w:unhideWhenUsed/>
    <w:qFormat/>
    <w:rPr>
      <w:color w:val="954F72"/>
      <w:u w:val="single"/>
    </w:rPr>
  </w:style>
  <w:style w:type="character" w:styleId="afffffa">
    <w:name w:val="Emphasis"/>
    <w:uiPriority w:val="18"/>
    <w:qFormat/>
    <w:rPr>
      <w:i/>
      <w:iCs/>
    </w:rPr>
  </w:style>
  <w:style w:type="character" w:styleId="afffffb">
    <w:name w:val="Hyperlink"/>
    <w:aliases w:val="超级链接,目录2级"/>
    <w:uiPriority w:val="99"/>
    <w:unhideWhenUsed/>
    <w:qFormat/>
    <w:rPr>
      <w:color w:val="0000FF"/>
      <w:u w:val="single"/>
    </w:rPr>
  </w:style>
  <w:style w:type="character" w:styleId="afffffc">
    <w:name w:val="annotation reference"/>
    <w:unhideWhenUsed/>
    <w:qFormat/>
    <w:rPr>
      <w:sz w:val="21"/>
      <w:szCs w:val="21"/>
    </w:rPr>
  </w:style>
  <w:style w:type="character" w:styleId="afffffd">
    <w:name w:val="footnote reference"/>
    <w:uiPriority w:val="99"/>
    <w:unhideWhenUsed/>
    <w:qFormat/>
    <w:rPr>
      <w:vertAlign w:val="superscript"/>
    </w:rPr>
  </w:style>
  <w:style w:type="character" w:customStyle="1" w:styleId="1Char">
    <w:name w:val="标题 1 Char"/>
    <w:aliases w:val="H1 Char,h1 Char,Huvudrubrik Char,1 Char,Sec1 Char,1st level Char,h11 Char,1st level1 Char,h12 Char,1st level2 Char,h13 Char,1st level3 Char,h14 Char,1st level4 Char,h15 Char,1st level5 Char,h16 Char,1st level6 Char,h17 Char,1st level7 Char"/>
    <w:link w:val="13"/>
    <w:qFormat/>
    <w:rPr>
      <w:rFonts w:ascii="Arial" w:hAnsi="Arial"/>
      <w:b/>
      <w:bCs/>
      <w:snapToGrid w:val="0"/>
      <w:sz w:val="44"/>
      <w:szCs w:val="32"/>
    </w:rPr>
  </w:style>
  <w:style w:type="character" w:customStyle="1" w:styleId="2Char">
    <w:name w:val="标题 2 Char"/>
    <w:aliases w:val="软创 节 Char,H2 Char,Underrubrik1 Char,prop2 Char,h2 Char,Title2 Char,l2 Char,L2 Char,第一章 标题 2 Char,Heading 2 Hidden Char,Heading 2 CCBS Char,heading 2 Char,heading 2+ Indent: Left 0.25 in Char,Heading2 Char,No Number Char,A Char,o Char,2 Char1"/>
    <w:link w:val="24"/>
    <w:qFormat/>
    <w:rPr>
      <w:rFonts w:ascii="Arial" w:eastAsia="黑体" w:hAnsi="Arial"/>
      <w:snapToGrid w:val="0"/>
      <w:sz w:val="32"/>
      <w:szCs w:val="24"/>
    </w:rPr>
  </w:style>
  <w:style w:type="character" w:customStyle="1" w:styleId="3Char">
    <w:name w:val="标题 3 Char"/>
    <w:aliases w:val="标题 3（创智） Char,h3 Char,Heading 3 - old Char,Level 3 Head Char,H3 Char,level_3 Char,PIM 3 Char,sect1.2.3 Char,prop3 Char,3 Char,3heading Char,heading 3 Char,Heading 31 Char,3rd level Char,Bold Head Char,bh Char,l3 Char,CT Char,sect1.2.31 Char"/>
    <w:link w:val="30"/>
    <w:qFormat/>
    <w:rPr>
      <w:rFonts w:ascii="Arial" w:hAnsi="Arial"/>
      <w:bCs/>
      <w:iCs/>
      <w:snapToGrid w:val="0"/>
      <w:sz w:val="28"/>
      <w:szCs w:val="21"/>
    </w:rPr>
  </w:style>
  <w:style w:type="character" w:customStyle="1" w:styleId="4Char">
    <w:name w:val="标题 4 Char"/>
    <w:aliases w:val="标题 4(软创) Char,h4 Char,heading 4 Char,PIM 4 Char,H4 Char,bullet Char,bl Char,bb Char,sect 1.2.3.4 Char,正文四级标题 Char,H41 Char,H42 Char,H43 Char,H44 Char,H45 Char,H46 Char,H47 Char,H48 Char,H49 Char,H410 Char,H411 Char,H421 Char,H431 Char"/>
    <w:link w:val="40"/>
    <w:qFormat/>
    <w:rPr>
      <w:rFonts w:ascii="Arial" w:hAnsi="Arial"/>
      <w:bCs/>
      <w:snapToGrid w:val="0"/>
      <w:sz w:val="28"/>
    </w:rPr>
  </w:style>
  <w:style w:type="character" w:customStyle="1" w:styleId="5Char">
    <w:name w:val="标题 5 Char"/>
    <w:aliases w:val="(软创) Char,dash Char,ds Char,dd Char,H5 Char,h5 Char,heading 5 Char,PIM 5 Char,Block Label Char,Level 3 - i Char,l4 Char,标题 5-段落 Char,Roman list Char,正文五级标题 Char,口 Char,口1 Char,口2 Char,l5+toc5 Char,Numbered Sub-list Char,一 Char,dash1 Char"/>
    <w:link w:val="5"/>
    <w:qFormat/>
    <w:rPr>
      <w:rFonts w:ascii="宋体" w:hAnsi="宋体"/>
      <w:snapToGrid w:val="0"/>
      <w:sz w:val="28"/>
    </w:rPr>
  </w:style>
  <w:style w:type="character" w:customStyle="1" w:styleId="6Char">
    <w:name w:val="标题 6 Char"/>
    <w:aliases w:val="标题 6(创智) Char,PIM 6 Char,H6 Char,BOD 4 Char,Legal Level 1. Char,Bullet list Char,正文六级标题 Char,L6 Char,Bullet (Single Lines) Char,Figure label Char,h6 Char,l6 Char,hsm Char,cnp Char,Caption number (page-wide) Char,list 6 Char,h61 Char,h62 Char"/>
    <w:link w:val="6"/>
    <w:qFormat/>
    <w:rPr>
      <w:rFonts w:ascii="Arial" w:hAnsi="Arial"/>
      <w:iCs/>
      <w:snapToGrid w:val="0"/>
      <w:sz w:val="24"/>
    </w:rPr>
  </w:style>
  <w:style w:type="character" w:customStyle="1" w:styleId="7Char">
    <w:name w:val="标题 7 Char"/>
    <w:aliases w:val="不用 Char2,PIM 7 Char2,正文七级标题 Char2,letter list Char2,（1） Char2,h7 Char2,st Char2,SDL title Char2,h71 Char2,st1 Char2,SDL title1 Char2,h72 Char2,st2 Char2,SDL title2 Char2,h73 Char2,st3 Char2,SDL title3 Char2,h74 Char2,st4 Char2,SDL title4 Char1"/>
    <w:link w:val="7"/>
    <w:qFormat/>
    <w:rPr>
      <w:rFonts w:ascii="Arial" w:hAnsi="Arial"/>
      <w:snapToGrid w:val="0"/>
      <w:sz w:val="24"/>
    </w:rPr>
  </w:style>
  <w:style w:type="character" w:customStyle="1" w:styleId="8Char">
    <w:name w:val="标题 8 Char"/>
    <w:aliases w:val="标题6 Char,不用8 Char2,Legal Level 1.1.1. Char2,Center Bold Char2,正文八级标题 Char2,tt Char2,tt1 Char,Figure Char,heading 8 Char,tt2 Char,tt11 Char,Figure1 Char,heading 81 Char,tt3 Char,tt12 Char,Figure2 Char,heading 82 Char,tt4 Char,tt13 Char,tt5 Char"/>
    <w:link w:val="80"/>
    <w:qFormat/>
    <w:rPr>
      <w:rFonts w:ascii="Arial" w:hAnsi="Arial"/>
      <w:iCs/>
      <w:snapToGrid w:val="0"/>
      <w:sz w:val="24"/>
    </w:rPr>
  </w:style>
  <w:style w:type="character" w:customStyle="1" w:styleId="9Char">
    <w:name w:val="标题 9 Char"/>
    <w:aliases w:val="三级标题 Char2,不用9 Char2,PIM 9 Char2,正文九级标题 Char2,ft Char2,ft1 Char,table Char,heading 9 Char,t Char,table left Char,tl Char,HF Char,figures Char,9 Char,ft2 Char,ft11 Char,table1 Char,heading 91 Char,t1 Char,table left1 Char,tl1 Char,HF1 Char"/>
    <w:link w:val="9"/>
    <w:qFormat/>
    <w:rPr>
      <w:rFonts w:ascii="Arial" w:hAnsi="Arial"/>
      <w:b/>
      <w:bCs/>
      <w:i/>
      <w:iCs/>
      <w:snapToGrid w:val="0"/>
      <w:sz w:val="18"/>
      <w:szCs w:val="18"/>
    </w:rPr>
  </w:style>
  <w:style w:type="character" w:customStyle="1" w:styleId="Char8">
    <w:name w:val="页眉 Char"/>
    <w:aliases w:val="header odd Char,页眉1 Char,ho Char,Ò³Ã¼ Char,Alt Header Char,Alt+M Char,foote Char,Broch Char,En-tête 1.1 Char,PageHeader Char,first Char,heading one Char,Odd Header Char,header odd1 Char,header odd2 Char,header odd11 Char,header odd3 Char"/>
    <w:basedOn w:val="affff4"/>
    <w:link w:val="afffff0"/>
    <w:qFormat/>
    <w:rPr>
      <w:sz w:val="18"/>
      <w:szCs w:val="18"/>
    </w:rPr>
  </w:style>
  <w:style w:type="character" w:customStyle="1" w:styleId="Char7">
    <w:name w:val="页脚 Char"/>
    <w:aliases w:val="fo Char,footer odd Char,odd Char,footer Final Char,FtrF Char,proposal text Char,Footer-Even Char,Alt+J Char,footer Char,footer1 Char,footer odd1 Char,footer5 Char,footer odd4 Char,footer odd2 Char,footer2 Char,footer odd3 Char,footer11 Char"/>
    <w:basedOn w:val="affff4"/>
    <w:link w:val="afffff"/>
    <w:qFormat/>
    <w:rPr>
      <w:sz w:val="18"/>
      <w:szCs w:val="18"/>
    </w:rPr>
  </w:style>
  <w:style w:type="character" w:customStyle="1" w:styleId="1f9">
    <w:name w:val="标题 1 字符"/>
    <w:aliases w:val="H1 字符,h1 字符,Huvudrubrik 字符,1 字符,Sec1 字符,1st level 字符,h11 字符,1st level1 字符,h12 字符,1st level2 字符,h13 字符,1st level3 字符,h14 字符,1st level4 字符,h15 字符,1st level5 字符,h16 字符,1st level6 字符,h17 字符,1st level7 字符,h18 字符,1st level8 字符,h111 字符,1st level11 字符"/>
    <w:basedOn w:val="affff4"/>
    <w:uiPriority w:val="7"/>
    <w:qFormat/>
    <w:rPr>
      <w:rFonts w:ascii="Arial" w:eastAsia="宋体" w:hAnsi="Arial" w:cs="Times New Roman"/>
      <w:b/>
      <w:bCs/>
      <w:snapToGrid w:val="0"/>
      <w:kern w:val="44"/>
      <w:sz w:val="44"/>
      <w:szCs w:val="44"/>
    </w:rPr>
  </w:style>
  <w:style w:type="character" w:customStyle="1" w:styleId="2f2">
    <w:name w:val="标题 2 字符"/>
    <w:aliases w:val="软创 节 字符,H2 字符,Underrubrik1 字符,prop2 字符,h2 字符,Title2 字符,l2 字符,L2 字符,第一章 标题 2 字符,Heading 2 Hidden 字符,Heading 2 CCBS 字符,heading 2 字符,heading 2+ Indent: Left 0.25 in 字符,Heading2 字符,No Number 字符,A 字符,o 字符,H2-Heading 2 字符,2 字符,Header 2 字符,Header2 字符"/>
    <w:basedOn w:val="affff4"/>
    <w:qFormat/>
    <w:rPr>
      <w:rFonts w:asciiTheme="majorHAnsi" w:eastAsiaTheme="majorEastAsia" w:hAnsiTheme="majorHAnsi" w:cstheme="majorBidi"/>
      <w:b/>
      <w:bCs/>
      <w:snapToGrid w:val="0"/>
      <w:kern w:val="0"/>
      <w:sz w:val="32"/>
      <w:szCs w:val="32"/>
    </w:rPr>
  </w:style>
  <w:style w:type="character" w:customStyle="1" w:styleId="35">
    <w:name w:val="标题 3 字符"/>
    <w:aliases w:val="标题 3（创智） 字符,h3 字符,Heading 3 - old 字符,Level 3 Head 字符,H3 字符,level_3 字符,PIM 3 字符,sect1.2.3 字符,prop3 字符,3 字符,3heading 字符,heading 3 字符,Heading 31 字符,3rd level 字符,Bold Head 字符,bh 字符,l3 字符,CT 字符,sect1.2.31 字符,sect1.2.32 字符,sect1.2.311 字符,sect1.2.33 字符"/>
    <w:basedOn w:val="affff4"/>
    <w:qFormat/>
    <w:rPr>
      <w:rFonts w:ascii="Arial" w:eastAsia="宋体" w:hAnsi="Arial" w:cs="Times New Roman"/>
      <w:b/>
      <w:bCs/>
      <w:snapToGrid w:val="0"/>
      <w:kern w:val="0"/>
      <w:sz w:val="32"/>
      <w:szCs w:val="32"/>
    </w:rPr>
  </w:style>
  <w:style w:type="character" w:customStyle="1" w:styleId="46">
    <w:name w:val="标题 4 字符"/>
    <w:aliases w:val="标题 4(软创) 字符,h4 字符,heading 4 字符,PIM 4 字符,H4 字符,bullet 字符,bl 字符,bb 字符,sect 1.2.3.4 字符,正文四级标题 字符,H41 字符,H42 字符,H43 字符,H44 字符,H45 字符,H46 字符,H47 字符,H48 字符,H49 字符,H410 字符,H411 字符,H421 字符,H431 字符,H441 字符,H451 字符,H461 字符,H471 字符,H481 字符,H491 字符,H4101 字符"/>
    <w:basedOn w:val="affff4"/>
    <w:qFormat/>
    <w:rPr>
      <w:rFonts w:asciiTheme="majorHAnsi" w:eastAsiaTheme="majorEastAsia" w:hAnsiTheme="majorHAnsi" w:cstheme="majorBidi"/>
      <w:b/>
      <w:bCs/>
      <w:snapToGrid w:val="0"/>
      <w:kern w:val="0"/>
      <w:sz w:val="28"/>
      <w:szCs w:val="28"/>
    </w:rPr>
  </w:style>
  <w:style w:type="character" w:customStyle="1" w:styleId="55">
    <w:name w:val="标题 5 字符"/>
    <w:basedOn w:val="affff4"/>
    <w:uiPriority w:val="11"/>
    <w:qFormat/>
    <w:rPr>
      <w:rFonts w:ascii="Arial" w:eastAsia="宋体" w:hAnsi="Arial" w:cs="Times New Roman"/>
      <w:b/>
      <w:bCs/>
      <w:snapToGrid w:val="0"/>
      <w:kern w:val="0"/>
      <w:sz w:val="28"/>
      <w:szCs w:val="28"/>
    </w:rPr>
  </w:style>
  <w:style w:type="character" w:customStyle="1" w:styleId="64">
    <w:name w:val="标题 6 字符"/>
    <w:aliases w:val="标题 6(创智) 字符,PIM 6 字符,H6 字符,BOD 4 字符,Legal Level 1. 字符,Bullet list 字符,正文六级标题 字符,L6 字符,Bullet (Single Lines) 字符,Figure label 字符,h6 字符,l6 字符,hsm 字符,cnp 字符,Caption number (page-wide) 字符,list 6 字符,h61 字符,heading 6 字符,Heading6 字符,Figure label1 字符"/>
    <w:basedOn w:val="affff4"/>
    <w:uiPriority w:val="12"/>
    <w:qFormat/>
    <w:rPr>
      <w:rFonts w:asciiTheme="majorHAnsi" w:eastAsiaTheme="majorEastAsia" w:hAnsiTheme="majorHAnsi" w:cstheme="majorBidi"/>
      <w:b/>
      <w:bCs/>
      <w:snapToGrid w:val="0"/>
      <w:kern w:val="0"/>
      <w:sz w:val="24"/>
      <w:szCs w:val="24"/>
    </w:rPr>
  </w:style>
  <w:style w:type="character" w:customStyle="1" w:styleId="74">
    <w:name w:val="标题 7 字符"/>
    <w:aliases w:val="不用 字符,PIM 7 字符,正文七级标题 字符,letter list 字符,（1） 字符,h7 字符,st 字符,SDL title 字符,h71 字符,st1 字符,SDL title1 字符,h72 字符,st2 字符,SDL title2 字符,h73 字符,st3 字符,SDL title3 字符,h74 字符,st4 字符,SDL title4 字符,h75 字符,st5 字符,SDL title5 字符,Legal Level 1.1. 字符,cnc 字符,H7 字符"/>
    <w:basedOn w:val="affff4"/>
    <w:uiPriority w:val="13"/>
    <w:qFormat/>
    <w:rPr>
      <w:rFonts w:ascii="Arial" w:eastAsia="宋体" w:hAnsi="Arial" w:cs="Times New Roman"/>
      <w:b/>
      <w:bCs/>
      <w:snapToGrid w:val="0"/>
      <w:kern w:val="0"/>
      <w:sz w:val="24"/>
      <w:szCs w:val="24"/>
    </w:rPr>
  </w:style>
  <w:style w:type="character" w:customStyle="1" w:styleId="83">
    <w:name w:val="标题 8 字符"/>
    <w:aliases w:val="标题6 字符,不用8 字符,Legal Level 1.1.1. 字符,Center Bold 字符,正文八级标题 字符,tt 字符,tt1 字符,Figure 字符,heading 8 字符,tt2 字符,tt11 字符,Figure1 字符,heading 81 字符,tt3 字符,tt12 字符,Figure2 字符,heading 82 字符,tt4 字符,tt13 字符,Figure3 字符,heading 83 字符,tt5 字符,tt14 字符,Figure4 字符"/>
    <w:basedOn w:val="affff4"/>
    <w:uiPriority w:val="14"/>
    <w:qFormat/>
    <w:rPr>
      <w:rFonts w:asciiTheme="majorHAnsi" w:eastAsiaTheme="majorEastAsia" w:hAnsiTheme="majorHAnsi" w:cstheme="majorBidi"/>
      <w:snapToGrid w:val="0"/>
      <w:kern w:val="0"/>
      <w:sz w:val="24"/>
      <w:szCs w:val="24"/>
    </w:rPr>
  </w:style>
  <w:style w:type="character" w:customStyle="1" w:styleId="92">
    <w:name w:val="标题 9 字符"/>
    <w:aliases w:val="三级标题 字符,不用9 字符,PIM 9 字符,正文九级标题 字符,ft 字符,ft1 字符,table 字符,heading 9 字符,t 字符,table left 字符,tl 字符,HF 字符,figures 字符,9 字符,ft2 字符,ft11 字符,table1 字符,heading 91 字符,t1 字符,table left1 字符,tl1 字符,HF1 字符,figures1 字符,91 字符,ft3 字符,ft12 字符,table2 字符,t2 字符,tl2 字符"/>
    <w:basedOn w:val="affff4"/>
    <w:uiPriority w:val="15"/>
    <w:qFormat/>
    <w:rPr>
      <w:rFonts w:asciiTheme="majorHAnsi" w:eastAsiaTheme="majorEastAsia" w:hAnsiTheme="majorHAnsi" w:cstheme="majorBidi"/>
      <w:snapToGrid w:val="0"/>
      <w:kern w:val="0"/>
      <w:szCs w:val="21"/>
    </w:rPr>
  </w:style>
  <w:style w:type="character" w:customStyle="1" w:styleId="afffffe">
    <w:name w:val="文档结构图 字符"/>
    <w:uiPriority w:val="99"/>
    <w:qFormat/>
    <w:rPr>
      <w:rFonts w:ascii="Microsoft YaHei UI" w:eastAsia="Microsoft YaHei UI" w:hAnsi="Arial"/>
      <w:sz w:val="18"/>
      <w:szCs w:val="18"/>
    </w:rPr>
  </w:style>
  <w:style w:type="character" w:customStyle="1" w:styleId="1fa">
    <w:name w:val="脚注文本 字符1"/>
    <w:uiPriority w:val="99"/>
    <w:semiHidden/>
    <w:qFormat/>
    <w:locked/>
    <w:rPr>
      <w:rFonts w:ascii="Calibri" w:hAnsi="Calibri"/>
      <w:sz w:val="18"/>
      <w:szCs w:val="18"/>
      <w:lang w:eastAsia="en-US" w:bidi="en-US"/>
    </w:rPr>
  </w:style>
  <w:style w:type="character" w:customStyle="1" w:styleId="affffff">
    <w:name w:val="脚注文本 字符"/>
    <w:uiPriority w:val="99"/>
    <w:qFormat/>
    <w:rPr>
      <w:rFonts w:ascii="Arial" w:hAnsi="Arial"/>
      <w:sz w:val="18"/>
      <w:szCs w:val="18"/>
    </w:rPr>
  </w:style>
  <w:style w:type="character" w:customStyle="1" w:styleId="411">
    <w:name w:val="标题 4 字符1"/>
    <w:aliases w:val="PIM 4 字符1,H4 字符1,h4 字符1,bl 字符1,bb 字符1,Heading Four 字符1,H41 字符1,H42 字符1,H43 字符1,H44 字符1,H45 字符1,H46 字符1,H47 字符1,H48 字符1,H49 字符1,H410 字符1,H411 字符1,H421 字符1,H431 字符1,H441 字符1,H451 字符1,H461 字符1,H471 字符1,H481 字符1,H491 字符1,H4101 字符1,H412 字符1,H422 字符1"/>
    <w:semiHidden/>
    <w:qFormat/>
    <w:locked/>
    <w:rPr>
      <w:rFonts w:ascii="Arial" w:eastAsia="黑体" w:hAnsi="Arial"/>
      <w:b/>
      <w:sz w:val="28"/>
    </w:rPr>
  </w:style>
  <w:style w:type="character" w:customStyle="1" w:styleId="Chare">
    <w:name w:val="正文 Char"/>
    <w:link w:val="1fb"/>
    <w:qFormat/>
    <w:rPr>
      <w:sz w:val="23"/>
      <w:szCs w:val="23"/>
    </w:rPr>
  </w:style>
  <w:style w:type="paragraph" w:customStyle="1" w:styleId="1fb">
    <w:name w:val="正文1"/>
    <w:basedOn w:val="56"/>
    <w:link w:val="Chare"/>
    <w:qFormat/>
    <w:pPr>
      <w:ind w:firstLine="460"/>
    </w:pPr>
    <w:rPr>
      <w:sz w:val="23"/>
      <w:szCs w:val="23"/>
    </w:rPr>
  </w:style>
  <w:style w:type="paragraph" w:customStyle="1" w:styleId="56">
    <w:name w:val="样式5"/>
    <w:basedOn w:val="affff3"/>
    <w:link w:val="5Char0"/>
    <w:qFormat/>
    <w:pPr>
      <w:ind w:firstLineChars="200" w:firstLine="480"/>
      <w:jc w:val="both"/>
    </w:pPr>
    <w:rPr>
      <w:rFonts w:asciiTheme="minorHAnsi" w:eastAsiaTheme="minorEastAsia" w:hAnsiTheme="minorHAnsi" w:cstheme="minorBidi"/>
      <w:snapToGrid/>
      <w:kern w:val="2"/>
      <w:szCs w:val="24"/>
    </w:rPr>
  </w:style>
  <w:style w:type="character" w:customStyle="1" w:styleId="5Char0">
    <w:name w:val="样式5 Char"/>
    <w:link w:val="56"/>
    <w:qFormat/>
    <w:rPr>
      <w:sz w:val="24"/>
      <w:szCs w:val="24"/>
    </w:rPr>
  </w:style>
  <w:style w:type="character" w:customStyle="1" w:styleId="affffff0">
    <w:name w:val="日期 字符"/>
    <w:uiPriority w:val="99"/>
    <w:qFormat/>
    <w:rPr>
      <w:rFonts w:ascii="Arial" w:hAnsi="Arial"/>
    </w:rPr>
  </w:style>
  <w:style w:type="character" w:customStyle="1" w:styleId="810">
    <w:name w:val="标题 8 字符1"/>
    <w:aliases w:val="Alt+8 字符1,AppendixSubHead 字符1,正文八级标题 字符1,不用8 字符1,注意框体 字符1,标题6 字符1,（A） 字符1,ft 字符1,tt1 字符1,Figure 字符1,heading 8 字符1,图名 字符1,标题6 Char Char 字符1,Legal Level 1.1.1. 字符1,H8 字符1,h8 字符1,ctp 字符1,Caption text (page-wide) 字符1,Center Bold 字符1,ITT t8 字符1,r 字符"/>
    <w:uiPriority w:val="99"/>
    <w:semiHidden/>
    <w:qFormat/>
    <w:locked/>
    <w:rPr>
      <w:rFonts w:ascii="Arial" w:hAnsi="Arial"/>
      <w:i/>
      <w:iCs/>
    </w:rPr>
  </w:style>
  <w:style w:type="character" w:customStyle="1" w:styleId="1fc">
    <w:name w:val="日期 字符1"/>
    <w:uiPriority w:val="99"/>
    <w:semiHidden/>
    <w:qFormat/>
    <w:locked/>
    <w:rPr>
      <w:rFonts w:ascii="Arial" w:hAnsi="Arial"/>
    </w:rPr>
  </w:style>
  <w:style w:type="character" w:customStyle="1" w:styleId="Charf">
    <w:name w:val="列出段落 Char"/>
    <w:aliases w:val="List Paragraph11 Char,列出段落-正文 Char,·ûºÅÁÐ±í Char,¡¤?o?¨¢D¡À¨ª Char,?¡è?o?¡§¡éD?¨¤¡§a Char,??¨¨?o??¡ì?¨¦D?¡§¡è?¡ìa Char,??¡§¡§?o???¨¬?¡§|D??¡ì?¨¨??¨¬a Char,? Char,Bullet Li Char,列表正文 Char,列表段落 Char,List Paragraph Char,符号1.1（天云科技） Char,lp1 Char"/>
    <w:link w:val="affffff1"/>
    <w:uiPriority w:val="34"/>
    <w:qFormat/>
    <w:locked/>
    <w:rPr>
      <w:rFonts w:ascii="Arial" w:hAnsi="Arial"/>
    </w:rPr>
  </w:style>
  <w:style w:type="paragraph" w:styleId="affffff1">
    <w:name w:val="List Paragraph"/>
    <w:aliases w:val="List Paragraph11,列出段落-正文,·ûºÅÁÐ±í,¡¤?o?¨¢D¡À¨ª,?¡è?o?¡§¡éD?¨¤¡§a,??¨¨?o??¡ì?¨¦D?¡§¡è?¡ìa,??¡§¡§?o???¨¬?¡§|D??¡ì?¨¨??¨¬a,?,Bullet Li,列表正文,列表段落,List Paragraph,符号1.1（天云科技）,Bullet List,FooterText,numbered,List Paragraph1,Paragraphe de liste1,lp1,List"/>
    <w:basedOn w:val="affff3"/>
    <w:link w:val="Charf"/>
    <w:uiPriority w:val="34"/>
    <w:qFormat/>
    <w:pPr>
      <w:ind w:firstLineChars="200" w:firstLine="420"/>
    </w:pPr>
    <w:rPr>
      <w:rFonts w:eastAsiaTheme="minorEastAsia" w:cstheme="minorBidi"/>
      <w:snapToGrid/>
      <w:kern w:val="2"/>
      <w:sz w:val="21"/>
      <w:szCs w:val="22"/>
    </w:rPr>
  </w:style>
  <w:style w:type="character" w:customStyle="1" w:styleId="1fd">
    <w:name w:val="批注框文本 字符1"/>
    <w:uiPriority w:val="99"/>
    <w:semiHidden/>
    <w:qFormat/>
    <w:locked/>
    <w:rPr>
      <w:rFonts w:ascii="Arial" w:hAnsi="Arial"/>
      <w:sz w:val="18"/>
      <w:szCs w:val="18"/>
    </w:rPr>
  </w:style>
  <w:style w:type="character" w:customStyle="1" w:styleId="Char1">
    <w:name w:val="批注文字 Char1"/>
    <w:link w:val="affffa"/>
    <w:qFormat/>
    <w:rPr>
      <w:rFonts w:ascii="Arial" w:hAnsi="Arial"/>
      <w:snapToGrid w:val="0"/>
    </w:rPr>
  </w:style>
  <w:style w:type="character" w:customStyle="1" w:styleId="affffff2">
    <w:name w:val="无间隔 字符"/>
    <w:uiPriority w:val="1"/>
    <w:qFormat/>
    <w:locked/>
    <w:rPr>
      <w:rFonts w:ascii="Calibri" w:hAnsi="Calibri" w:cs="Calibri"/>
      <w:sz w:val="22"/>
      <w:szCs w:val="22"/>
    </w:rPr>
  </w:style>
  <w:style w:type="character" w:customStyle="1" w:styleId="word">
    <w:name w:val="word"/>
    <w:qFormat/>
  </w:style>
  <w:style w:type="character" w:customStyle="1" w:styleId="affffff3">
    <w:name w:val="正文首行缩进 字符"/>
    <w:uiPriority w:val="99"/>
    <w:semiHidden/>
    <w:qFormat/>
  </w:style>
  <w:style w:type="character" w:customStyle="1" w:styleId="1fe">
    <w:name w:val="页脚 字符1"/>
    <w:uiPriority w:val="99"/>
    <w:semiHidden/>
    <w:qFormat/>
    <w:locked/>
    <w:rPr>
      <w:rFonts w:ascii="Arial" w:hAnsi="Arial"/>
      <w:sz w:val="18"/>
      <w:szCs w:val="18"/>
    </w:rPr>
  </w:style>
  <w:style w:type="character" w:customStyle="1" w:styleId="1Char1">
    <w:name w:val="标题 1 Char1"/>
    <w:aliases w:val="H1 Char1,PIM 1 Char1,h1 Char1,标书1 Char1,Heading One Char1,Section Head Char1,l1 Char1,1 Char1,Heading 0 Char1,正文一级标题 Char1,L1 Char1,boc Char1,1. heading 1 Char1,标准章 Char1,aa章标题 Char1,h11 Char1,heading 1TOC Char1,1.标题 1 Char1,H11 Char1,I1 Char"/>
    <w:qFormat/>
    <w:rPr>
      <w:rFonts w:ascii="Arial" w:hAnsi="Arial"/>
      <w:b/>
      <w:bCs/>
      <w:kern w:val="44"/>
      <w:sz w:val="44"/>
      <w:szCs w:val="44"/>
    </w:rPr>
  </w:style>
  <w:style w:type="character" w:customStyle="1" w:styleId="Charf0">
    <w:name w:val="无间隔 Char"/>
    <w:link w:val="affffff4"/>
    <w:uiPriority w:val="1"/>
    <w:qFormat/>
    <w:rPr>
      <w:rFonts w:ascii="Calibri" w:hAnsi="Calibri"/>
      <w:sz w:val="22"/>
    </w:rPr>
  </w:style>
  <w:style w:type="paragraph" w:styleId="affffff4">
    <w:name w:val="No Spacing"/>
    <w:link w:val="Charf0"/>
    <w:uiPriority w:val="5"/>
    <w:qFormat/>
    <w:rPr>
      <w:rFonts w:ascii="Calibri" w:eastAsiaTheme="minorEastAsia" w:hAnsi="Calibri" w:cstheme="minorBidi"/>
      <w:kern w:val="2"/>
      <w:sz w:val="22"/>
      <w:szCs w:val="22"/>
    </w:rPr>
  </w:style>
  <w:style w:type="character" w:customStyle="1" w:styleId="1ff">
    <w:name w:val="副标题 字符1"/>
    <w:uiPriority w:val="99"/>
    <w:qFormat/>
    <w:locked/>
    <w:rPr>
      <w:rFonts w:ascii="Arial" w:hAnsi="Arial"/>
      <w:i/>
      <w:iCs/>
      <w:sz w:val="36"/>
      <w:szCs w:val="36"/>
      <w:lang w:val="en-AU"/>
    </w:rPr>
  </w:style>
  <w:style w:type="character" w:customStyle="1" w:styleId="1ff0">
    <w:name w:val="文档结构图 字符1"/>
    <w:uiPriority w:val="99"/>
    <w:semiHidden/>
    <w:qFormat/>
    <w:locked/>
    <w:rPr>
      <w:rFonts w:ascii="宋体" w:hAnsi="Arial"/>
      <w:sz w:val="18"/>
      <w:szCs w:val="18"/>
    </w:rPr>
  </w:style>
  <w:style w:type="character" w:customStyle="1" w:styleId="Char3">
    <w:name w:val="正文文本 Char"/>
    <w:aliases w:val="ändrad Char,Bodytext Char1,AvtalBrödtext Char1,AvtalBrodtext Char1,andrad Char1, ändrad Char2,Body Text(ch) Char2,bt Char,body text Char2,EHPT Char2,Body Text2 Char2, ändrad Char Char1,正文文字(ALT+W) Char1,建议书标准 Char1,?y????×? Char1,?y???? Char1"/>
    <w:link w:val="affffb"/>
    <w:uiPriority w:val="99"/>
    <w:qFormat/>
    <w:rPr>
      <w:rFonts w:ascii="Arial" w:hAnsi="Arial"/>
      <w:snapToGrid w:val="0"/>
    </w:rPr>
  </w:style>
  <w:style w:type="character" w:customStyle="1" w:styleId="6Char0">
    <w:name w:val="样式6 Char"/>
    <w:link w:val="60"/>
    <w:qFormat/>
    <w:rPr>
      <w:rFonts w:asciiTheme="minorHAnsi" w:eastAsiaTheme="minorEastAsia" w:hAnsiTheme="minorHAnsi" w:cstheme="minorBidi"/>
      <w:kern w:val="2"/>
      <w:sz w:val="23"/>
      <w:szCs w:val="23"/>
    </w:rPr>
  </w:style>
  <w:style w:type="paragraph" w:customStyle="1" w:styleId="60">
    <w:name w:val="样式6"/>
    <w:basedOn w:val="56"/>
    <w:link w:val="6Char0"/>
    <w:qFormat/>
    <w:pPr>
      <w:numPr>
        <w:numId w:val="2"/>
      </w:numPr>
      <w:ind w:firstLineChars="0" w:firstLine="0"/>
    </w:pPr>
    <w:rPr>
      <w:sz w:val="23"/>
      <w:szCs w:val="23"/>
    </w:rPr>
  </w:style>
  <w:style w:type="character" w:customStyle="1" w:styleId="Char0">
    <w:name w:val="文档结构图 Char"/>
    <w:link w:val="affff9"/>
    <w:uiPriority w:val="99"/>
    <w:qFormat/>
    <w:rPr>
      <w:rFonts w:ascii="宋体" w:hAnsi="Arial"/>
      <w:snapToGrid w:val="0"/>
      <w:sz w:val="18"/>
      <w:szCs w:val="18"/>
    </w:rPr>
  </w:style>
  <w:style w:type="character" w:customStyle="1" w:styleId="affffff5">
    <w:name w:val="批注主题 字符"/>
    <w:uiPriority w:val="99"/>
    <w:qFormat/>
    <w:rPr>
      <w:rFonts w:ascii="Arial" w:hAnsi="Arial"/>
      <w:b/>
      <w:bCs/>
    </w:rPr>
  </w:style>
  <w:style w:type="character" w:customStyle="1" w:styleId="affffff6">
    <w:name w:val="列出段落 字符"/>
    <w:aliases w:val="符号列表 字符,List Paragraph 字符,符号1.1（天云科技） 字符,Bullet List 字符,FooterText 字符,numbered 字符,List Paragraph1 字符,Paragraphe de liste1 字符,lp1 字符,List 字符"/>
    <w:link w:val="affffff7"/>
    <w:qFormat/>
    <w:locked/>
    <w:rPr>
      <w:rFonts w:ascii="宋体" w:eastAsia="宋体" w:hAnsi="宋体" w:cs="宋体"/>
      <w:kern w:val="0"/>
      <w:sz w:val="24"/>
      <w:szCs w:val="24"/>
    </w:rPr>
  </w:style>
  <w:style w:type="paragraph" w:customStyle="1" w:styleId="affffff7">
    <w:name w:val="符号列表"/>
    <w:basedOn w:val="affff3"/>
    <w:next w:val="affffff1"/>
    <w:link w:val="affffff6"/>
    <w:uiPriority w:val="34"/>
    <w:qFormat/>
    <w:pPr>
      <w:widowControl/>
      <w:spacing w:line="240" w:lineRule="auto"/>
      <w:ind w:firstLineChars="200" w:firstLine="420"/>
    </w:pPr>
    <w:rPr>
      <w:rFonts w:ascii="宋体" w:hAnsi="宋体" w:cs="宋体"/>
      <w:snapToGrid/>
      <w:szCs w:val="24"/>
    </w:rPr>
  </w:style>
  <w:style w:type="character" w:customStyle="1" w:styleId="affffff8">
    <w:name w:val="批注文字 字符"/>
    <w:qFormat/>
    <w:rPr>
      <w:rFonts w:ascii="Arial" w:hAnsi="Arial"/>
    </w:rPr>
  </w:style>
  <w:style w:type="character" w:customStyle="1" w:styleId="1ff1">
    <w:name w:val="批注文字 字符1"/>
    <w:uiPriority w:val="99"/>
    <w:qFormat/>
    <w:locked/>
    <w:rPr>
      <w:rFonts w:ascii="Arial" w:hAnsi="Arial"/>
    </w:rPr>
  </w:style>
  <w:style w:type="character" w:customStyle="1" w:styleId="Charc">
    <w:name w:val="批注主题 Char"/>
    <w:link w:val="afffff5"/>
    <w:uiPriority w:val="99"/>
    <w:qFormat/>
    <w:rPr>
      <w:rFonts w:ascii="Arial" w:hAnsi="Arial"/>
      <w:b/>
      <w:bCs/>
      <w:snapToGrid w:val="0"/>
    </w:rPr>
  </w:style>
  <w:style w:type="character" w:customStyle="1" w:styleId="213">
    <w:name w:val="标题 2 字符1"/>
    <w:aliases w:val="PIM2 字符1,H2 字符1,Heading 2 Hidden 字符1,Heading 2 CCBS 字符1,heading 2 字符1,Titre3 字符1,HD2 字符1,sect 1.2 字符1,H21 字符1,sect 1.21 字符1,H22 字符1,sect 1.22 字符1,H211 字符1,sect 1.211 字符1,H23 字符1,sect 1.23 字符1,H212 字符1,sect 1.212 字符1,h2 字符1,第一章 标题 2 字符1,DO 字符1"/>
    <w:semiHidden/>
    <w:qFormat/>
    <w:locked/>
    <w:rPr>
      <w:rFonts w:ascii="Arial" w:eastAsia="黑体" w:hAnsi="Arial"/>
      <w:b/>
      <w:bCs/>
      <w:sz w:val="32"/>
      <w:szCs w:val="24"/>
    </w:rPr>
  </w:style>
  <w:style w:type="character" w:customStyle="1" w:styleId="1ff2">
    <w:name w:val="页眉 字符1"/>
    <w:uiPriority w:val="99"/>
    <w:semiHidden/>
    <w:qFormat/>
    <w:locked/>
    <w:rPr>
      <w:rFonts w:ascii="Arial" w:hAnsi="Arial"/>
      <w:sz w:val="18"/>
      <w:szCs w:val="18"/>
    </w:rPr>
  </w:style>
  <w:style w:type="character" w:customStyle="1" w:styleId="DocParagraphCharChar">
    <w:name w:val="DocParagraph Char Char"/>
    <w:link w:val="DocParagraph"/>
    <w:qFormat/>
    <w:locked/>
    <w:rPr>
      <w:rFonts w:ascii="Arial" w:hAnsi="Arial"/>
      <w:sz w:val="23"/>
      <w:szCs w:val="21"/>
    </w:rPr>
  </w:style>
  <w:style w:type="paragraph" w:customStyle="1" w:styleId="DocParagraph">
    <w:name w:val="DocParagraph"/>
    <w:basedOn w:val="affff3"/>
    <w:link w:val="DocParagraphCharChar"/>
    <w:qFormat/>
    <w:pPr>
      <w:ind w:firstLine="420"/>
      <w:jc w:val="both"/>
    </w:pPr>
    <w:rPr>
      <w:rFonts w:eastAsiaTheme="minorEastAsia" w:cstheme="minorBidi"/>
      <w:snapToGrid/>
      <w:kern w:val="2"/>
      <w:sz w:val="23"/>
      <w:szCs w:val="21"/>
    </w:rPr>
  </w:style>
  <w:style w:type="character" w:customStyle="1" w:styleId="Charb">
    <w:name w:val="标题 Char"/>
    <w:link w:val="afffff4"/>
    <w:qFormat/>
    <w:rPr>
      <w:rFonts w:ascii="Arial" w:hAnsi="Arial"/>
      <w:b/>
      <w:bCs/>
      <w:snapToGrid w:val="0"/>
      <w:sz w:val="32"/>
      <w:szCs w:val="36"/>
    </w:rPr>
  </w:style>
  <w:style w:type="character" w:customStyle="1" w:styleId="affffff9">
    <w:name w:val="正文文本 字符"/>
    <w:aliases w:val="ändrad 字符,Bodytext 字符,AvtalBrödtext 字符,AvtalBrodtext 字符,andrad 字符, ändrad 字符,Body Text(ch) 字符,bt 字符,body text 字符,EHPT 字符,Body Text2 字符, ändrad Char 字符,正文文字(ALT+W) 字符,建议书标准 字符,?y????×? 字符,?y???? 字符,???? 字符,特点标题 字符,正文编号 字符,?y????? 字符,contents 字符"/>
    <w:uiPriority w:val="99"/>
    <w:qFormat/>
    <w:rPr>
      <w:rFonts w:ascii="Arial" w:hAnsi="Arial"/>
    </w:rPr>
  </w:style>
  <w:style w:type="character" w:customStyle="1" w:styleId="1ff3">
    <w:name w:val="列出段落 字符1"/>
    <w:uiPriority w:val="34"/>
    <w:qFormat/>
    <w:locked/>
    <w:rPr>
      <w:rFonts w:ascii="Arial" w:hAnsi="Arial" w:cs="Arial"/>
    </w:rPr>
  </w:style>
  <w:style w:type="character" w:customStyle="1" w:styleId="36">
    <w:name w:val="页脚 字符3"/>
    <w:uiPriority w:val="99"/>
    <w:qFormat/>
    <w:rPr>
      <w:rFonts w:ascii="Arial" w:hAnsi="Arial"/>
      <w:snapToGrid w:val="0"/>
      <w:sz w:val="18"/>
      <w:szCs w:val="18"/>
    </w:rPr>
  </w:style>
  <w:style w:type="character" w:customStyle="1" w:styleId="910">
    <w:name w:val="标题 9 字符1"/>
    <w:aliases w:val="Alt+9 字符1,AppendixBodyHead 字符1,PIM 9 字符1,正文九级标题 字符1,不用9 字符1,huh 字符1,tt 字符1,table title 字符1,标题 45 字符1,Figure Heading 字符1,FH 字符1,ft1 字符1,table 字符1,heading 9 字符1,t 字符1,table left 字符1,tl 字符1,图纸头 字符1,HF 字符1,Legal Level 1.1.1.1. 字符1,三级标题 字符1,H9 字符1"/>
    <w:uiPriority w:val="99"/>
    <w:semiHidden/>
    <w:qFormat/>
    <w:locked/>
    <w:rPr>
      <w:rFonts w:ascii="Arial" w:hAnsi="Arial"/>
      <w:b/>
      <w:bCs/>
      <w:i/>
      <w:iCs/>
      <w:sz w:val="18"/>
      <w:szCs w:val="18"/>
    </w:rPr>
  </w:style>
  <w:style w:type="character" w:customStyle="1" w:styleId="affffffa">
    <w:name w:val="标题 字符"/>
    <w:uiPriority w:val="6"/>
    <w:qFormat/>
    <w:rPr>
      <w:rFonts w:ascii="等线 Light" w:eastAsia="等线 Light" w:hAnsi="等线 Light" w:cs="Times New Roman"/>
      <w:b/>
      <w:bCs/>
      <w:sz w:val="32"/>
      <w:szCs w:val="32"/>
    </w:rPr>
  </w:style>
  <w:style w:type="character" w:customStyle="1" w:styleId="311">
    <w:name w:val="标题 3 字符1"/>
    <w:aliases w:val="h3 字符1,H3 字符1,level_3 字符1,PIM 3 字符1,Level 3 Head 字符1,Heading 3 - old 字符1,sect1.2.3 字符1,sect1.2.31 字符1,sect1.2.32 字符1,sect1.2.311 字符1,sect1.2.33 字符1,sect1.2.312 字符1,Bold Head 字符1,bh 字符1,BOD 0 字符1,3rd level 字符1,3 字符1,heading 3 字符1,H31 字符1,H32 字符1"/>
    <w:semiHidden/>
    <w:qFormat/>
    <w:locked/>
    <w:rPr>
      <w:rFonts w:ascii="Arial" w:hAnsi="Arial"/>
      <w:b/>
      <w:iCs/>
      <w:sz w:val="28"/>
      <w:szCs w:val="21"/>
    </w:rPr>
  </w:style>
  <w:style w:type="character" w:customStyle="1" w:styleId="116">
    <w:name w:val="标题 1 字符1"/>
    <w:aliases w:val="H1 字符1,PIM 1 字符1,h1 Char 字符1,h1 字符1,H11 字符1,H12 字符1,H13 字符1,H14 字符1,H15 字符1,H16 字符1,H17 字符1,H18 字符1,H19 字符1,H110 字符1,H111 字符1,H112 字符1,H121 字符1,H131 字符1,H141 字符1,H151 字符1,H161 字符1,H171 字符1,H181 字符1,H191 字符1,H1101 字符1,H1111 字符1,H113 字符1,H122 字符1"/>
    <w:qFormat/>
    <w:locked/>
    <w:rPr>
      <w:rFonts w:ascii="Arial" w:hAnsi="Arial"/>
      <w:b/>
      <w:bCs/>
      <w:sz w:val="44"/>
      <w:szCs w:val="32"/>
    </w:rPr>
  </w:style>
  <w:style w:type="character" w:customStyle="1" w:styleId="1ff4">
    <w:name w:val="正文首行缩进 字符1"/>
    <w:uiPriority w:val="99"/>
    <w:semiHidden/>
    <w:qFormat/>
    <w:locked/>
  </w:style>
  <w:style w:type="character" w:customStyle="1" w:styleId="tipinfoem2">
    <w:name w:val="tip_info_em2"/>
    <w:qFormat/>
  </w:style>
  <w:style w:type="character" w:customStyle="1" w:styleId="1ff5">
    <w:name w:val="批注主题 字符1"/>
    <w:uiPriority w:val="99"/>
    <w:semiHidden/>
    <w:qFormat/>
    <w:locked/>
    <w:rPr>
      <w:rFonts w:ascii="Arial" w:hAnsi="Arial"/>
      <w:b/>
      <w:bCs/>
    </w:rPr>
  </w:style>
  <w:style w:type="character" w:customStyle="1" w:styleId="Char5">
    <w:name w:val="日期 Char"/>
    <w:link w:val="affffd"/>
    <w:uiPriority w:val="99"/>
    <w:qFormat/>
    <w:rPr>
      <w:rFonts w:ascii="Arial" w:hAnsi="Arial"/>
    </w:rPr>
  </w:style>
  <w:style w:type="character" w:customStyle="1" w:styleId="Chard">
    <w:name w:val="正文首行缩进 Char"/>
    <w:aliases w:val="正文首行缩进1 Char2,正文首行缩进 Char Char Char Char Char Char Char Char Char Char Char Char Char Char Char Char Char1 Char Char2,正文首行缩进 Char Char Char Char Char Char Char Char Char Char Char Char Char Char Char Char Char Char Char Char Char1"/>
    <w:basedOn w:val="Char3"/>
    <w:link w:val="afffff6"/>
    <w:uiPriority w:val="99"/>
    <w:semiHidden/>
    <w:qFormat/>
    <w:rPr>
      <w:rFonts w:ascii="Arial" w:hAnsi="Arial"/>
      <w:snapToGrid w:val="0"/>
    </w:rPr>
  </w:style>
  <w:style w:type="character" w:customStyle="1" w:styleId="4Char0">
    <w:name w:val="样式4 Char"/>
    <w:link w:val="41"/>
    <w:qFormat/>
    <w:rPr>
      <w:rFonts w:ascii="宋体" w:eastAsiaTheme="minorEastAsia" w:hAnsi="宋体" w:cstheme="minorBidi"/>
      <w:snapToGrid w:val="0"/>
      <w:kern w:val="2"/>
      <w:sz w:val="28"/>
      <w:szCs w:val="28"/>
    </w:rPr>
  </w:style>
  <w:style w:type="paragraph" w:customStyle="1" w:styleId="41">
    <w:name w:val="样式4"/>
    <w:basedOn w:val="1fb"/>
    <w:link w:val="4Char0"/>
    <w:qFormat/>
    <w:pPr>
      <w:numPr>
        <w:numId w:val="3"/>
      </w:numPr>
      <w:ind w:firstLineChars="0" w:firstLine="0"/>
      <w:jc w:val="left"/>
    </w:pPr>
    <w:rPr>
      <w:rFonts w:ascii="宋体" w:hAnsi="宋体"/>
      <w:snapToGrid w:val="0"/>
      <w:sz w:val="28"/>
      <w:szCs w:val="28"/>
    </w:rPr>
  </w:style>
  <w:style w:type="character" w:customStyle="1" w:styleId="710">
    <w:name w:val="标题 7 字符1"/>
    <w:aliases w:val="L7 字符1,letter list 字符1,不用 字符1,PIM 7 字符1,st 字符1,h7 字符1,SDL title 字符1,sdf 字符1,Alt+7 字符1,正文七级标题 字符1,（1） 字符1,Legal Level 1.1. 字符1,H7 字符1,图表标题 字符1,H TIMES1 字符1,1.标题 6 字符1,Appx 1 字符1,1.1.1.1.1.1.1标题 7 字符1,cnc 字符1,Caption number (column-wide) 字符1,7 字符"/>
    <w:uiPriority w:val="99"/>
    <w:semiHidden/>
    <w:qFormat/>
    <w:locked/>
    <w:rPr>
      <w:rFonts w:ascii="Arial" w:hAnsi="Arial"/>
      <w:i/>
    </w:rPr>
  </w:style>
  <w:style w:type="character" w:customStyle="1" w:styleId="RepParaltpChar">
    <w:name w:val="!RepPar_alt+p Char"/>
    <w:link w:val="RepParaltp"/>
    <w:qFormat/>
    <w:rPr>
      <w:sz w:val="24"/>
      <w:szCs w:val="24"/>
    </w:rPr>
  </w:style>
  <w:style w:type="paragraph" w:customStyle="1" w:styleId="RepParaltp">
    <w:name w:val="!RepPar_alt+p"/>
    <w:basedOn w:val="affff3"/>
    <w:link w:val="RepParaltpChar"/>
    <w:qFormat/>
    <w:pPr>
      <w:ind w:firstLineChars="200" w:firstLine="200"/>
      <w:jc w:val="both"/>
    </w:pPr>
    <w:rPr>
      <w:rFonts w:asciiTheme="minorHAnsi" w:eastAsiaTheme="minorEastAsia" w:hAnsiTheme="minorHAnsi" w:cstheme="minorBidi"/>
      <w:snapToGrid/>
      <w:kern w:val="2"/>
      <w:szCs w:val="24"/>
    </w:rPr>
  </w:style>
  <w:style w:type="character" w:customStyle="1" w:styleId="affffffb">
    <w:name w:val="副标题 字符"/>
    <w:uiPriority w:val="16"/>
    <w:qFormat/>
    <w:rPr>
      <w:rFonts w:ascii="等线" w:eastAsia="等线" w:hAnsi="等线" w:cs="Times New Roman"/>
      <w:b/>
      <w:bCs/>
      <w:kern w:val="28"/>
      <w:sz w:val="32"/>
      <w:szCs w:val="32"/>
    </w:rPr>
  </w:style>
  <w:style w:type="character" w:customStyle="1" w:styleId="Char6">
    <w:name w:val="批注框文本 Char"/>
    <w:link w:val="affffe"/>
    <w:uiPriority w:val="99"/>
    <w:qFormat/>
    <w:rPr>
      <w:rFonts w:ascii="Arial" w:hAnsi="Arial"/>
      <w:snapToGrid w:val="0"/>
      <w:sz w:val="18"/>
      <w:szCs w:val="18"/>
    </w:rPr>
  </w:style>
  <w:style w:type="character" w:customStyle="1" w:styleId="1Char0">
    <w:name w:val="样式1 Char"/>
    <w:link w:val="1ff6"/>
    <w:qFormat/>
    <w:rPr>
      <w:rFonts w:ascii="Arial" w:hAnsi="Arial"/>
      <w:snapToGrid w:val="0"/>
    </w:rPr>
  </w:style>
  <w:style w:type="paragraph" w:customStyle="1" w:styleId="1ff6">
    <w:name w:val="样式1"/>
    <w:basedOn w:val="affff3"/>
    <w:link w:val="1Char0"/>
    <w:qFormat/>
    <w:rPr>
      <w:rFonts w:eastAsiaTheme="minorEastAsia" w:cstheme="minorBidi"/>
      <w:kern w:val="2"/>
      <w:sz w:val="21"/>
      <w:szCs w:val="22"/>
    </w:rPr>
  </w:style>
  <w:style w:type="character" w:customStyle="1" w:styleId="510">
    <w:name w:val="标题 5 字符1"/>
    <w:aliases w:val="5 字符1,H5 字符1,dash 字符1,ds 字符1,dd 字符1,h5 字符1,Level 3 - i 字符1,口 字符1,口1 字符1,口2 字符1,Roman list 字符1,heading 5 字符1,PIM 5 字符1,l5+toc5 字符1,Numbered Sub-list 字符1,一 字符1,正文五级标题 字符1,标题 5(ALT+5) 字符1,h51 字符1,heading 51 字符1,h52 字符1,heading 52 字符1,h53 字符1,hm 字符"/>
    <w:semiHidden/>
    <w:qFormat/>
    <w:locked/>
    <w:rPr>
      <w:rFonts w:ascii="Arial" w:hAnsi="Arial"/>
      <w:b/>
      <w:sz w:val="28"/>
    </w:rPr>
  </w:style>
  <w:style w:type="character" w:customStyle="1" w:styleId="610">
    <w:name w:val="标题 6 字符1"/>
    <w:aliases w:val="Legal Level 1. 字符1,H6 字符1,BOD 4 字符1,L6 字符1,PIM 6 字符1,Bullet list 字符1,正文六级标题 字符1,h6 字符1,h61 字符1,heading 61 字符1,heading 6 字符1,Heading6 字符1,Alt+6 字符1,标题 6(ALT+6) 字符1,第五层条 字符1,6 字符1,l6 字符1,hsm 字符1,submodule heading 字符1,Third Subheading 字符1,标题七3 字符"/>
    <w:semiHidden/>
    <w:qFormat/>
    <w:locked/>
    <w:rPr>
      <w:rFonts w:ascii="Arial" w:hAnsi="Arial"/>
      <w:iCs/>
    </w:rPr>
  </w:style>
  <w:style w:type="character" w:customStyle="1" w:styleId="affffffc">
    <w:name w:val="批注框文本 字符"/>
    <w:qFormat/>
    <w:rPr>
      <w:rFonts w:ascii="Arial" w:hAnsi="Arial"/>
      <w:sz w:val="18"/>
      <w:szCs w:val="18"/>
    </w:rPr>
  </w:style>
  <w:style w:type="character" w:customStyle="1" w:styleId="1ff7">
    <w:name w:val="标题 字符1"/>
    <w:aliases w:val="标题3 字符1"/>
    <w:qFormat/>
    <w:locked/>
    <w:rPr>
      <w:rFonts w:ascii="Arial" w:hAnsi="Arial" w:cs="Arial"/>
      <w:b/>
      <w:bCs/>
      <w:sz w:val="32"/>
      <w:szCs w:val="36"/>
    </w:rPr>
  </w:style>
  <w:style w:type="character" w:customStyle="1" w:styleId="1ff8">
    <w:name w:val="正文文本 字符1"/>
    <w:uiPriority w:val="99"/>
    <w:semiHidden/>
    <w:qFormat/>
    <w:locked/>
    <w:rPr>
      <w:rFonts w:ascii="Arial" w:hAnsi="Arial"/>
    </w:rPr>
  </w:style>
  <w:style w:type="character" w:customStyle="1" w:styleId="Char9">
    <w:name w:val="副标题 Char"/>
    <w:link w:val="afffff1"/>
    <w:qFormat/>
    <w:rPr>
      <w:rFonts w:ascii="Arial" w:hAnsi="Arial"/>
      <w:i/>
      <w:iCs/>
      <w:snapToGrid w:val="0"/>
      <w:sz w:val="36"/>
      <w:szCs w:val="36"/>
      <w:lang w:val="en-AU"/>
    </w:rPr>
  </w:style>
  <w:style w:type="character" w:customStyle="1" w:styleId="Char10">
    <w:name w:val="标题 Char1"/>
    <w:aliases w:val="标题3 Char1"/>
    <w:qFormat/>
    <w:rPr>
      <w:rFonts w:ascii="Calibri Light" w:hAnsi="Calibri Light" w:cs="Times New Roman"/>
      <w:b/>
      <w:bCs/>
      <w:sz w:val="32"/>
      <w:szCs w:val="32"/>
    </w:rPr>
  </w:style>
  <w:style w:type="character" w:customStyle="1" w:styleId="Chara">
    <w:name w:val="脚注文本 Char"/>
    <w:link w:val="afffff2"/>
    <w:uiPriority w:val="99"/>
    <w:qFormat/>
    <w:rPr>
      <w:rFonts w:ascii="Calibri" w:hAnsi="Calibri"/>
      <w:sz w:val="18"/>
      <w:szCs w:val="18"/>
      <w:lang w:eastAsia="en-US" w:bidi="en-US"/>
    </w:rPr>
  </w:style>
  <w:style w:type="character" w:customStyle="1" w:styleId="37">
    <w:name w:val="页眉 字符3"/>
    <w:uiPriority w:val="99"/>
    <w:qFormat/>
    <w:rPr>
      <w:rFonts w:ascii="Arial" w:hAnsi="Arial"/>
      <w:snapToGrid w:val="0"/>
      <w:sz w:val="18"/>
      <w:szCs w:val="18"/>
    </w:rPr>
  </w:style>
  <w:style w:type="character" w:customStyle="1" w:styleId="StyleVerdana105ptBlack">
    <w:name w:val="Style Verdana 10.5 pt Black"/>
    <w:qFormat/>
    <w:rPr>
      <w:rFonts w:ascii="Verdana" w:hAnsi="Verdana"/>
      <w:color w:val="000000"/>
      <w:sz w:val="21"/>
    </w:rPr>
  </w:style>
  <w:style w:type="character" w:customStyle="1" w:styleId="2f3">
    <w:name w:val="批注文字 字符2"/>
    <w:basedOn w:val="affff4"/>
    <w:uiPriority w:val="99"/>
    <w:semiHidden/>
    <w:qFormat/>
    <w:rPr>
      <w:rFonts w:ascii="Arial" w:eastAsia="宋体" w:hAnsi="Arial" w:cs="Times New Roman"/>
      <w:snapToGrid w:val="0"/>
      <w:kern w:val="0"/>
      <w:sz w:val="20"/>
      <w:szCs w:val="20"/>
    </w:rPr>
  </w:style>
  <w:style w:type="character" w:customStyle="1" w:styleId="2f4">
    <w:name w:val="副标题 字符2"/>
    <w:basedOn w:val="affff4"/>
    <w:uiPriority w:val="11"/>
    <w:qFormat/>
    <w:rPr>
      <w:b/>
      <w:bCs/>
      <w:snapToGrid w:val="0"/>
      <w:kern w:val="28"/>
      <w:sz w:val="32"/>
      <w:szCs w:val="32"/>
    </w:rPr>
  </w:style>
  <w:style w:type="character" w:customStyle="1" w:styleId="2f5">
    <w:name w:val="页眉 字符2"/>
    <w:basedOn w:val="affff4"/>
    <w:uiPriority w:val="99"/>
    <w:semiHidden/>
    <w:qFormat/>
    <w:rPr>
      <w:rFonts w:ascii="Arial" w:eastAsia="宋体" w:hAnsi="Arial" w:cs="Times New Roman"/>
      <w:snapToGrid w:val="0"/>
      <w:kern w:val="0"/>
      <w:sz w:val="18"/>
      <w:szCs w:val="18"/>
    </w:rPr>
  </w:style>
  <w:style w:type="character" w:customStyle="1" w:styleId="2f6">
    <w:name w:val="标题 字符2"/>
    <w:basedOn w:val="affff4"/>
    <w:uiPriority w:val="10"/>
    <w:qFormat/>
    <w:rPr>
      <w:rFonts w:asciiTheme="majorHAnsi" w:eastAsiaTheme="majorEastAsia" w:hAnsiTheme="majorHAnsi" w:cstheme="majorBidi"/>
      <w:b/>
      <w:bCs/>
      <w:snapToGrid w:val="0"/>
      <w:kern w:val="0"/>
      <w:sz w:val="32"/>
      <w:szCs w:val="32"/>
    </w:rPr>
  </w:style>
  <w:style w:type="character" w:customStyle="1" w:styleId="2f7">
    <w:name w:val="批注主题 字符2"/>
    <w:basedOn w:val="2f3"/>
    <w:uiPriority w:val="99"/>
    <w:semiHidden/>
    <w:qFormat/>
    <w:rPr>
      <w:rFonts w:ascii="Arial" w:eastAsia="宋体" w:hAnsi="Arial" w:cs="Times New Roman"/>
      <w:b/>
      <w:bCs/>
      <w:snapToGrid w:val="0"/>
      <w:kern w:val="0"/>
      <w:sz w:val="20"/>
      <w:szCs w:val="20"/>
    </w:rPr>
  </w:style>
  <w:style w:type="character" w:customStyle="1" w:styleId="2f8">
    <w:name w:val="日期 字符2"/>
    <w:basedOn w:val="affff4"/>
    <w:uiPriority w:val="99"/>
    <w:semiHidden/>
    <w:qFormat/>
    <w:rPr>
      <w:rFonts w:ascii="Arial" w:eastAsia="宋体" w:hAnsi="Arial" w:cs="Times New Roman"/>
      <w:snapToGrid w:val="0"/>
      <w:kern w:val="0"/>
      <w:sz w:val="20"/>
      <w:szCs w:val="20"/>
    </w:rPr>
  </w:style>
  <w:style w:type="character" w:customStyle="1" w:styleId="2f9">
    <w:name w:val="正文文本 字符2"/>
    <w:basedOn w:val="affff4"/>
    <w:uiPriority w:val="99"/>
    <w:semiHidden/>
    <w:qFormat/>
    <w:rPr>
      <w:rFonts w:ascii="Arial" w:eastAsia="宋体" w:hAnsi="Arial" w:cs="Times New Roman"/>
      <w:snapToGrid w:val="0"/>
      <w:kern w:val="0"/>
      <w:sz w:val="20"/>
      <w:szCs w:val="20"/>
    </w:rPr>
  </w:style>
  <w:style w:type="character" w:customStyle="1" w:styleId="2fa">
    <w:name w:val="页脚 字符2"/>
    <w:basedOn w:val="affff4"/>
    <w:uiPriority w:val="99"/>
    <w:semiHidden/>
    <w:qFormat/>
    <w:rPr>
      <w:rFonts w:ascii="Arial" w:eastAsia="宋体" w:hAnsi="Arial" w:cs="Times New Roman"/>
      <w:snapToGrid w:val="0"/>
      <w:kern w:val="0"/>
      <w:sz w:val="18"/>
      <w:szCs w:val="18"/>
    </w:rPr>
  </w:style>
  <w:style w:type="character" w:customStyle="1" w:styleId="2fb">
    <w:name w:val="批注框文本 字符2"/>
    <w:basedOn w:val="affff4"/>
    <w:uiPriority w:val="99"/>
    <w:semiHidden/>
    <w:qFormat/>
    <w:rPr>
      <w:rFonts w:ascii="Arial" w:eastAsia="宋体" w:hAnsi="Arial" w:cs="Times New Roman"/>
      <w:snapToGrid w:val="0"/>
      <w:kern w:val="0"/>
      <w:sz w:val="18"/>
      <w:szCs w:val="18"/>
    </w:rPr>
  </w:style>
  <w:style w:type="paragraph" w:customStyle="1" w:styleId="msonormal0">
    <w:name w:val="msonormal"/>
    <w:basedOn w:val="affff3"/>
    <w:qFormat/>
    <w:pPr>
      <w:widowControl/>
      <w:spacing w:before="100" w:beforeAutospacing="1" w:after="100" w:afterAutospacing="1" w:line="240" w:lineRule="auto"/>
    </w:pPr>
    <w:rPr>
      <w:rFonts w:ascii="宋体" w:hAnsi="宋体" w:cs="宋体"/>
      <w:snapToGrid/>
      <w:szCs w:val="24"/>
    </w:rPr>
  </w:style>
  <w:style w:type="character" w:customStyle="1" w:styleId="2fc">
    <w:name w:val="文档结构图 字符2"/>
    <w:basedOn w:val="affff4"/>
    <w:uiPriority w:val="99"/>
    <w:semiHidden/>
    <w:qFormat/>
    <w:rPr>
      <w:rFonts w:ascii="Microsoft YaHei UI" w:eastAsia="Microsoft YaHei UI" w:hAnsi="Arial" w:cs="Times New Roman"/>
      <w:snapToGrid w:val="0"/>
      <w:kern w:val="0"/>
      <w:sz w:val="18"/>
      <w:szCs w:val="18"/>
    </w:rPr>
  </w:style>
  <w:style w:type="character" w:customStyle="1" w:styleId="2fd">
    <w:name w:val="脚注文本 字符2"/>
    <w:basedOn w:val="affff4"/>
    <w:uiPriority w:val="99"/>
    <w:semiHidden/>
    <w:qFormat/>
    <w:rPr>
      <w:rFonts w:ascii="Arial" w:eastAsia="宋体" w:hAnsi="Arial" w:cs="Times New Roman"/>
      <w:snapToGrid w:val="0"/>
      <w:kern w:val="0"/>
      <w:sz w:val="18"/>
      <w:szCs w:val="18"/>
    </w:rPr>
  </w:style>
  <w:style w:type="character" w:customStyle="1" w:styleId="Char2">
    <w:name w:val="正文缩进 Char2"/>
    <w:aliases w:val="表正文 Char,正文非缩进 Char,标题4 Char,正文-段前3磅 Char,正文（首行缩进两字）＋行距：1.5倍行距 Char,段1 Char,±í Char,±íÕýÎÄ Char,ÕýÎÄ·ÇËõ½ø Char,特点 Char,ALT+Z Char,Normal Indent（正文缩进） Char,正文缩进 Char Char,正文不缩进 Char,四号 Char,±í?y?? Char,?y???ÕýÎÄ Char,ÕýÎÄ¡¤ Char,Alt+X Char"/>
    <w:link w:val="affff7"/>
    <w:qFormat/>
    <w:rPr>
      <w:rFonts w:ascii="Arial" w:eastAsia="宋体" w:hAnsi="Arial" w:cs="Times New Roman"/>
      <w:szCs w:val="24"/>
    </w:rPr>
  </w:style>
  <w:style w:type="paragraph" w:customStyle="1" w:styleId="Charf1">
    <w:name w:val="Char"/>
    <w:basedOn w:val="affff3"/>
    <w:uiPriority w:val="99"/>
    <w:qFormat/>
    <w:pPr>
      <w:spacing w:line="240" w:lineRule="auto"/>
      <w:jc w:val="both"/>
    </w:pPr>
    <w:rPr>
      <w:rFonts w:ascii="Tahoma" w:eastAsia="黑体" w:hAnsi="Tahoma" w:cs="Arial"/>
      <w:bCs/>
      <w:snapToGrid/>
      <w:kern w:val="2"/>
      <w:sz w:val="32"/>
      <w:szCs w:val="32"/>
    </w:rPr>
  </w:style>
  <w:style w:type="paragraph" w:customStyle="1" w:styleId="WPSOffice1">
    <w:name w:val="WPSOffice手动目录 1"/>
    <w:qFormat/>
  </w:style>
  <w:style w:type="paragraph" w:customStyle="1" w:styleId="ParaCharCharCharCharCharCharCharCharCharCharCharCharCharCharCharCharCharCharCharChar1Char">
    <w:name w:val="默认段落字体 Para Char Char Char Char Char Char Char Char Char Char Char Char Char Char Char Char Char Char Char Char1 Char"/>
    <w:basedOn w:val="affff9"/>
    <w:qFormat/>
    <w:pPr>
      <w:shd w:val="clear" w:color="auto" w:fill="000080"/>
      <w:spacing w:line="240" w:lineRule="auto"/>
      <w:jc w:val="both"/>
    </w:pPr>
    <w:rPr>
      <w:rFonts w:ascii="Tahoma" w:hAnsi="Tahoma"/>
      <w:snapToGrid/>
      <w:sz w:val="24"/>
      <w:szCs w:val="24"/>
    </w:rPr>
  </w:style>
  <w:style w:type="paragraph" w:customStyle="1" w:styleId="8CharCharCharCharCharCharChar">
    <w:name w:val="8 Char Char Char Char Char Char Char"/>
    <w:basedOn w:val="affff9"/>
    <w:uiPriority w:val="99"/>
    <w:qFormat/>
    <w:pPr>
      <w:shd w:val="clear" w:color="auto" w:fill="000080"/>
      <w:adjustRightInd w:val="0"/>
      <w:spacing w:line="436" w:lineRule="exact"/>
      <w:ind w:left="357"/>
      <w:outlineLvl w:val="3"/>
    </w:pPr>
    <w:rPr>
      <w:rFonts w:ascii="Tahoma" w:hAnsi="Tahoma"/>
      <w:b/>
      <w:snapToGrid/>
      <w:sz w:val="24"/>
      <w:szCs w:val="24"/>
    </w:rPr>
  </w:style>
  <w:style w:type="paragraph" w:customStyle="1" w:styleId="affffffd">
    <w:name w:val="正文段"/>
    <w:basedOn w:val="affff3"/>
    <w:uiPriority w:val="99"/>
    <w:qFormat/>
    <w:pPr>
      <w:spacing w:line="312" w:lineRule="auto"/>
      <w:ind w:firstLineChars="200" w:firstLine="480"/>
      <w:jc w:val="both"/>
    </w:pPr>
    <w:rPr>
      <w:rFonts w:ascii="Times New Roman" w:hAnsi="Times New Roman"/>
      <w:snapToGrid/>
      <w:kern w:val="2"/>
      <w:szCs w:val="21"/>
    </w:rPr>
  </w:style>
  <w:style w:type="paragraph" w:customStyle="1" w:styleId="1H1PIM1h1Charh1H11H12H13H14H15H16H17H18H19">
    <w:name w:val="样式 标题 1H1PIM 1h1 Charh1H11H12H13H14H15H16H17H18H19..."/>
    <w:basedOn w:val="13"/>
    <w:uiPriority w:val="99"/>
    <w:qFormat/>
    <w:rPr>
      <w:rFonts w:cs="宋体"/>
      <w:szCs w:val="20"/>
    </w:rPr>
  </w:style>
  <w:style w:type="paragraph" w:customStyle="1" w:styleId="aff7">
    <w:name w:val="一级列表"/>
    <w:basedOn w:val="affff3"/>
    <w:uiPriority w:val="99"/>
    <w:qFormat/>
    <w:pPr>
      <w:numPr>
        <w:numId w:val="4"/>
      </w:numPr>
      <w:jc w:val="both"/>
    </w:pPr>
    <w:rPr>
      <w:rFonts w:ascii="Times New Roman" w:hAnsi="Times New Roman"/>
      <w:snapToGrid/>
      <w:kern w:val="2"/>
      <w:sz w:val="21"/>
      <w:szCs w:val="24"/>
    </w:rPr>
  </w:style>
  <w:style w:type="paragraph" w:customStyle="1" w:styleId="38">
    <w:name w:val="样式3"/>
    <w:basedOn w:val="2fe"/>
    <w:link w:val="3Char0"/>
    <w:uiPriority w:val="99"/>
    <w:qFormat/>
  </w:style>
  <w:style w:type="paragraph" w:customStyle="1" w:styleId="2fe">
    <w:name w:val="样式2"/>
    <w:basedOn w:val="affff3"/>
    <w:link w:val="2Char1"/>
    <w:uiPriority w:val="99"/>
    <w:qFormat/>
  </w:style>
  <w:style w:type="paragraph" w:customStyle="1" w:styleId="1ff9">
    <w:name w:val="修订1"/>
    <w:uiPriority w:val="99"/>
    <w:qFormat/>
    <w:rPr>
      <w:rFonts w:ascii="Arial" w:hAnsi="Arial"/>
      <w:snapToGrid w:val="0"/>
    </w:rPr>
  </w:style>
  <w:style w:type="paragraph" w:customStyle="1" w:styleId="WPSOffice2">
    <w:name w:val="WPSOffice手动目录 2"/>
    <w:qFormat/>
    <w:pPr>
      <w:ind w:leftChars="200" w:left="200"/>
    </w:pPr>
  </w:style>
  <w:style w:type="paragraph" w:customStyle="1" w:styleId="TOC1">
    <w:name w:val="TOC 标题1"/>
    <w:basedOn w:val="13"/>
    <w:next w:val="affff3"/>
    <w:uiPriority w:val="27"/>
    <w:qFormat/>
    <w:pPr>
      <w:keepLines/>
      <w:spacing w:line="578" w:lineRule="atLeast"/>
      <w:outlineLvl w:val="9"/>
    </w:pPr>
    <w:rPr>
      <w:kern w:val="44"/>
      <w:szCs w:val="44"/>
    </w:rPr>
  </w:style>
  <w:style w:type="paragraph" w:customStyle="1" w:styleId="1ffa">
    <w:name w:val="列表段落1"/>
    <w:basedOn w:val="affff3"/>
    <w:uiPriority w:val="34"/>
    <w:qFormat/>
    <w:pPr>
      <w:ind w:firstLineChars="200" w:firstLine="420"/>
    </w:pPr>
    <w:rPr>
      <w:rFonts w:ascii="Times New Roman" w:hAnsi="Times New Roman"/>
    </w:rPr>
  </w:style>
  <w:style w:type="paragraph" w:customStyle="1" w:styleId="viv1">
    <w:name w:val="样式viv1"/>
    <w:basedOn w:val="affff3"/>
    <w:qFormat/>
    <w:pPr>
      <w:autoSpaceDE w:val="0"/>
      <w:autoSpaceDN w:val="0"/>
      <w:spacing w:before="120" w:after="120"/>
      <w:ind w:left="180"/>
      <w:jc w:val="both"/>
    </w:pPr>
    <w:rPr>
      <w:rFonts w:ascii="宋体" w:hAnsi="Times New Roman"/>
      <w:b/>
      <w:sz w:val="21"/>
    </w:rPr>
  </w:style>
  <w:style w:type="paragraph" w:customStyle="1" w:styleId="1ffb">
    <w:name w:val="列出段落1"/>
    <w:basedOn w:val="affff3"/>
    <w:link w:val="affffffe"/>
    <w:uiPriority w:val="34"/>
    <w:qFormat/>
    <w:pPr>
      <w:ind w:left="720"/>
      <w:contextualSpacing/>
    </w:pPr>
  </w:style>
  <w:style w:type="paragraph" w:customStyle="1" w:styleId="QB0">
    <w:name w:val="QB正文"/>
    <w:basedOn w:val="affff3"/>
    <w:link w:val="QBChar"/>
    <w:qFormat/>
    <w:pPr>
      <w:widowControl/>
      <w:autoSpaceDE w:val="0"/>
      <w:autoSpaceDN w:val="0"/>
      <w:ind w:firstLineChars="200" w:firstLine="200"/>
      <w:jc w:val="both"/>
    </w:pPr>
    <w:rPr>
      <w:rFonts w:ascii="宋体" w:hAnsi="Times New Roman"/>
      <w:snapToGrid/>
      <w:lang w:val="zh-CN"/>
    </w:rPr>
  </w:style>
  <w:style w:type="character" w:customStyle="1" w:styleId="QBChar">
    <w:name w:val="QB正文 Char"/>
    <w:link w:val="QB0"/>
    <w:qFormat/>
    <w:rPr>
      <w:rFonts w:ascii="宋体"/>
      <w:sz w:val="24"/>
      <w:lang w:val="zh-CN"/>
    </w:rPr>
  </w:style>
  <w:style w:type="character" w:customStyle="1" w:styleId="HTMLChar">
    <w:name w:val="HTML 预设格式 Char"/>
    <w:link w:val="HTML0"/>
    <w:uiPriority w:val="99"/>
    <w:qFormat/>
    <w:rPr>
      <w:rFonts w:ascii="宋体" w:eastAsia="宋体" w:hAnsi="宋体" w:cs="Times New Roman"/>
      <w:kern w:val="0"/>
      <w:sz w:val="24"/>
      <w:szCs w:val="24"/>
      <w:lang w:val="zh-CN" w:eastAsia="zh-CN"/>
    </w:rPr>
  </w:style>
  <w:style w:type="character" w:customStyle="1" w:styleId="HTML1">
    <w:name w:val="HTML 预设格式 字符"/>
    <w:basedOn w:val="affff4"/>
    <w:uiPriority w:val="99"/>
    <w:qFormat/>
    <w:rPr>
      <w:rFonts w:ascii="Courier New" w:eastAsia="宋体" w:hAnsi="Courier New" w:cs="Courier New"/>
      <w:snapToGrid w:val="0"/>
      <w:kern w:val="0"/>
      <w:sz w:val="20"/>
      <w:szCs w:val="20"/>
    </w:rPr>
  </w:style>
  <w:style w:type="character" w:customStyle="1" w:styleId="afffffff">
    <w:name w:val="正文文本首行缩进 字符"/>
    <w:aliases w:val="正文首行缩进1 字符,正文首行缩进 Char Char Char Char Char Char Char Char Char Char Char Char Char Char Char Char Char1 Char 字符,正文首行缩进 Char Char Char Char Char Char Char Char Char Char Char Char Char Char Char Char Char Char Char Char 字符"/>
    <w:basedOn w:val="2f9"/>
    <w:qFormat/>
    <w:rPr>
      <w:rFonts w:ascii="Arial" w:eastAsia="宋体" w:hAnsi="Arial" w:cs="Times New Roman"/>
      <w:snapToGrid w:val="0"/>
      <w:kern w:val="0"/>
      <w:sz w:val="20"/>
      <w:szCs w:val="20"/>
    </w:rPr>
  </w:style>
  <w:style w:type="paragraph" w:customStyle="1" w:styleId="57">
    <w:name w:val="列出段落5"/>
    <w:basedOn w:val="affff3"/>
    <w:uiPriority w:val="34"/>
    <w:qFormat/>
    <w:pPr>
      <w:ind w:firstLineChars="200" w:firstLine="420"/>
      <w:jc w:val="both"/>
    </w:pPr>
    <w:rPr>
      <w:rFonts w:ascii="Times New Roman" w:hAnsi="Times New Roman"/>
      <w:snapToGrid/>
      <w:kern w:val="2"/>
      <w:szCs w:val="24"/>
    </w:rPr>
  </w:style>
  <w:style w:type="paragraph" w:customStyle="1" w:styleId="font5">
    <w:name w:val="font5"/>
    <w:basedOn w:val="affff3"/>
    <w:qFormat/>
    <w:pPr>
      <w:widowControl/>
      <w:spacing w:before="100" w:beforeAutospacing="1" w:after="100" w:afterAutospacing="1" w:line="240" w:lineRule="auto"/>
    </w:pPr>
    <w:rPr>
      <w:rFonts w:ascii="等线" w:eastAsia="等线" w:hAnsi="等线" w:cs="宋体"/>
      <w:snapToGrid/>
      <w:sz w:val="18"/>
      <w:szCs w:val="18"/>
    </w:rPr>
  </w:style>
  <w:style w:type="paragraph" w:customStyle="1" w:styleId="xl63">
    <w:name w:val="xl63"/>
    <w:basedOn w:val="af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宋体" w:hAnsi="宋体" w:cs="宋体"/>
      <w:snapToGrid/>
      <w:szCs w:val="24"/>
    </w:rPr>
  </w:style>
  <w:style w:type="paragraph" w:customStyle="1" w:styleId="xl65">
    <w:name w:val="xl65"/>
    <w:basedOn w:val="affff3"/>
    <w:qFormat/>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宋体" w:hAnsi="宋体" w:cs="宋体"/>
      <w:snapToGrid/>
      <w:szCs w:val="24"/>
    </w:rPr>
  </w:style>
  <w:style w:type="paragraph" w:customStyle="1" w:styleId="afffffff0">
    <w:name w:val="正文软创"/>
    <w:basedOn w:val="2f1"/>
    <w:link w:val="Charf2"/>
    <w:qFormat/>
    <w:pPr>
      <w:adjustRightInd w:val="0"/>
      <w:snapToGrid w:val="0"/>
      <w:spacing w:after="0"/>
      <w:ind w:leftChars="0" w:left="0" w:firstLineChars="177" w:firstLine="425"/>
      <w:jc w:val="both"/>
    </w:pPr>
    <w:rPr>
      <w:rFonts w:ascii="宋体" w:hAnsi="宋体" w:cs="宋体"/>
      <w:snapToGrid/>
      <w:kern w:val="2"/>
      <w:szCs w:val="24"/>
      <w:lang w:val="zh-CN"/>
    </w:rPr>
  </w:style>
  <w:style w:type="character" w:customStyle="1" w:styleId="Char4">
    <w:name w:val="正文文本缩进 Char"/>
    <w:aliases w:val="正文文字缩进 Char1,PI Char,正文文字首行缩进 Char,正文文字缩进 Char Char Char1,小点 Char,正文缩进楷体 Char1,正文文本缩进（封面中部） Char"/>
    <w:basedOn w:val="affff4"/>
    <w:link w:val="affffc"/>
    <w:uiPriority w:val="99"/>
    <w:qFormat/>
    <w:rPr>
      <w:rFonts w:ascii="Arial" w:eastAsia="宋体" w:hAnsi="Arial" w:cs="Times New Roman"/>
      <w:snapToGrid w:val="0"/>
      <w:kern w:val="0"/>
      <w:sz w:val="20"/>
      <w:szCs w:val="20"/>
    </w:rPr>
  </w:style>
  <w:style w:type="character" w:customStyle="1" w:styleId="2Char0">
    <w:name w:val="正文首行缩进 2 Char"/>
    <w:basedOn w:val="Char4"/>
    <w:link w:val="2f1"/>
    <w:uiPriority w:val="99"/>
    <w:qFormat/>
    <w:rPr>
      <w:rFonts w:ascii="Arial" w:eastAsia="宋体" w:hAnsi="Arial" w:cs="Times New Roman"/>
      <w:snapToGrid w:val="0"/>
      <w:kern w:val="0"/>
      <w:sz w:val="20"/>
      <w:szCs w:val="20"/>
    </w:rPr>
  </w:style>
  <w:style w:type="character" w:customStyle="1" w:styleId="Charf2">
    <w:name w:val="正文软创 Char"/>
    <w:link w:val="afffffff0"/>
    <w:qFormat/>
    <w:rPr>
      <w:rFonts w:ascii="宋体" w:eastAsia="宋体" w:hAnsi="宋体" w:cs="宋体"/>
      <w:sz w:val="24"/>
      <w:szCs w:val="24"/>
      <w:lang w:val="zh-CN" w:eastAsia="zh-CN"/>
    </w:rPr>
  </w:style>
  <w:style w:type="paragraph" w:customStyle="1" w:styleId="Style171">
    <w:name w:val="_Style 171"/>
    <w:basedOn w:val="affff3"/>
    <w:next w:val="affffff1"/>
    <w:uiPriority w:val="34"/>
    <w:qFormat/>
    <w:pPr>
      <w:widowControl/>
      <w:spacing w:line="240" w:lineRule="auto"/>
      <w:ind w:firstLineChars="200" w:firstLine="420"/>
    </w:pPr>
    <w:rPr>
      <w:rFonts w:ascii="宋体" w:hAnsi="宋体" w:cs="宋体"/>
      <w:snapToGrid/>
      <w:szCs w:val="24"/>
    </w:rPr>
  </w:style>
  <w:style w:type="paragraph" w:customStyle="1" w:styleId="2ff">
    <w:name w:val="正文2"/>
    <w:basedOn w:val="affff3"/>
    <w:link w:val="2Char2"/>
    <w:qFormat/>
    <w:pPr>
      <w:jc w:val="both"/>
    </w:pPr>
    <w:rPr>
      <w:rFonts w:ascii="Times New Roman" w:hAnsi="Times New Roman"/>
      <w:snapToGrid/>
      <w:kern w:val="2"/>
      <w:sz w:val="21"/>
      <w:szCs w:val="24"/>
    </w:rPr>
  </w:style>
  <w:style w:type="character" w:customStyle="1" w:styleId="1ffc">
    <w:name w:val="未处理的提及1"/>
    <w:basedOn w:val="affff4"/>
    <w:uiPriority w:val="99"/>
    <w:semiHidden/>
    <w:unhideWhenUsed/>
    <w:qFormat/>
    <w:rPr>
      <w:color w:val="605E5C"/>
      <w:shd w:val="clear" w:color="auto" w:fill="E1DFDD"/>
    </w:rPr>
  </w:style>
  <w:style w:type="paragraph" w:customStyle="1" w:styleId="312">
    <w:name w:val="网格表 31"/>
    <w:basedOn w:val="affff3"/>
    <w:qFormat/>
    <w:pPr>
      <w:spacing w:line="240" w:lineRule="auto"/>
      <w:jc w:val="center"/>
    </w:pPr>
    <w:rPr>
      <w:rFonts w:ascii="Times New Roman" w:eastAsia="华文新魏" w:hAnsi="Times New Roman" w:cs="宋体"/>
      <w:b/>
      <w:bCs/>
      <w:snapToGrid/>
      <w:kern w:val="2"/>
      <w:sz w:val="52"/>
    </w:rPr>
  </w:style>
  <w:style w:type="character" w:customStyle="1" w:styleId="1ffd">
    <w:name w:val="正文缩进 字符1"/>
    <w:qFormat/>
    <w:rPr>
      <w:rFonts w:eastAsia="宋体"/>
      <w:kern w:val="2"/>
      <w:sz w:val="21"/>
      <w:lang w:val="en-US" w:eastAsia="zh-CN" w:bidi="ar-SA"/>
    </w:rPr>
  </w:style>
  <w:style w:type="character" w:customStyle="1" w:styleId="lake-fontsize-10">
    <w:name w:val="lake-fontsize-10"/>
    <w:basedOn w:val="affff4"/>
    <w:qFormat/>
  </w:style>
  <w:style w:type="character" w:customStyle="1" w:styleId="lake-preview-codeblock-content">
    <w:name w:val="lake-preview-codeblock-content"/>
    <w:basedOn w:val="affff4"/>
    <w:qFormat/>
  </w:style>
  <w:style w:type="character" w:customStyle="1" w:styleId="cm-string">
    <w:name w:val="cm-string"/>
    <w:basedOn w:val="affff4"/>
    <w:qFormat/>
  </w:style>
  <w:style w:type="character" w:customStyle="1" w:styleId="Charf3">
    <w:name w:val="段 Char"/>
    <w:link w:val="afffffff1"/>
    <w:qFormat/>
    <w:locked/>
    <w:rPr>
      <w:rFonts w:ascii="宋体" w:hAnsi="宋体"/>
      <w:lang w:eastAsia="en-US"/>
    </w:rPr>
  </w:style>
  <w:style w:type="paragraph" w:customStyle="1" w:styleId="afffffff1">
    <w:name w:val="段"/>
    <w:link w:val="Charf3"/>
    <w:qFormat/>
    <w:pPr>
      <w:autoSpaceDE w:val="0"/>
      <w:autoSpaceDN w:val="0"/>
      <w:spacing w:line="360" w:lineRule="auto"/>
      <w:ind w:firstLine="200"/>
      <w:jc w:val="both"/>
    </w:pPr>
    <w:rPr>
      <w:rFonts w:ascii="宋体" w:eastAsiaTheme="minorEastAsia" w:hAnsi="宋体" w:cstheme="minorBidi"/>
      <w:kern w:val="2"/>
      <w:sz w:val="21"/>
      <w:szCs w:val="22"/>
      <w:lang w:eastAsia="en-US"/>
    </w:rPr>
  </w:style>
  <w:style w:type="character" w:customStyle="1" w:styleId="2ff0">
    <w:name w:val="未处理的提及2"/>
    <w:basedOn w:val="affff4"/>
    <w:uiPriority w:val="99"/>
    <w:semiHidden/>
    <w:unhideWhenUsed/>
    <w:qFormat/>
    <w:rPr>
      <w:color w:val="605E5C"/>
      <w:shd w:val="clear" w:color="auto" w:fill="E1DFDD"/>
    </w:rPr>
  </w:style>
  <w:style w:type="character" w:customStyle="1" w:styleId="39">
    <w:name w:val="未处理的提及3"/>
    <w:basedOn w:val="affff4"/>
    <w:uiPriority w:val="99"/>
    <w:semiHidden/>
    <w:unhideWhenUsed/>
    <w:qFormat/>
    <w:rPr>
      <w:color w:val="605E5C"/>
      <w:shd w:val="clear" w:color="auto" w:fill="E1DFDD"/>
    </w:rPr>
  </w:style>
  <w:style w:type="paragraph" w:customStyle="1" w:styleId="infoblue">
    <w:name w:val="infoblue"/>
    <w:basedOn w:val="affff3"/>
    <w:qFormat/>
    <w:pPr>
      <w:widowControl/>
      <w:spacing w:before="100" w:beforeAutospacing="1" w:after="100" w:afterAutospacing="1" w:line="240" w:lineRule="atLeast"/>
      <w:ind w:firstLineChars="200" w:firstLine="200"/>
    </w:pPr>
    <w:rPr>
      <w:i/>
      <w:iCs/>
      <w:color w:val="0000FF"/>
    </w:rPr>
  </w:style>
  <w:style w:type="character" w:customStyle="1" w:styleId="47">
    <w:name w:val="未处理的提及4"/>
    <w:basedOn w:val="affff4"/>
    <w:uiPriority w:val="99"/>
    <w:semiHidden/>
    <w:unhideWhenUsed/>
    <w:qFormat/>
    <w:rPr>
      <w:color w:val="605E5C"/>
      <w:shd w:val="clear" w:color="auto" w:fill="E1DFDD"/>
    </w:rPr>
  </w:style>
  <w:style w:type="character" w:customStyle="1" w:styleId="58">
    <w:name w:val="未处理的提及5"/>
    <w:basedOn w:val="affff4"/>
    <w:uiPriority w:val="99"/>
    <w:semiHidden/>
    <w:unhideWhenUsed/>
    <w:qFormat/>
    <w:rPr>
      <w:color w:val="605E5C"/>
      <w:shd w:val="clear" w:color="auto" w:fill="E1DFDD"/>
    </w:rPr>
  </w:style>
  <w:style w:type="character" w:customStyle="1" w:styleId="65">
    <w:name w:val="未处理的提及6"/>
    <w:basedOn w:val="affff4"/>
    <w:uiPriority w:val="99"/>
    <w:semiHidden/>
    <w:unhideWhenUsed/>
    <w:qFormat/>
    <w:rPr>
      <w:color w:val="605E5C"/>
      <w:shd w:val="clear" w:color="auto" w:fill="E1DFDD"/>
    </w:rPr>
  </w:style>
  <w:style w:type="paragraph" w:styleId="TOC">
    <w:name w:val="TOC Heading"/>
    <w:basedOn w:val="13"/>
    <w:next w:val="affff3"/>
    <w:uiPriority w:val="39"/>
    <w:unhideWhenUsed/>
    <w:qFormat/>
    <w:rsid w:val="00770F20"/>
    <w:pPr>
      <w:keepLines/>
      <w:numPr>
        <w:numId w:val="0"/>
      </w:numPr>
      <w:outlineLvl w:val="9"/>
    </w:pPr>
    <w:rPr>
      <w:kern w:val="44"/>
      <w:szCs w:val="44"/>
    </w:rPr>
  </w:style>
  <w:style w:type="numbering" w:customStyle="1" w:styleId="1121211">
    <w:name w:val="1 / 1.2 / 1.2.11"/>
    <w:rsid w:val="00770F20"/>
    <w:pPr>
      <w:numPr>
        <w:numId w:val="8"/>
      </w:numPr>
    </w:pPr>
  </w:style>
  <w:style w:type="paragraph" w:customStyle="1" w:styleId="132">
    <w:name w:val="样式13"/>
    <w:basedOn w:val="affff3"/>
    <w:link w:val="133"/>
    <w:qFormat/>
    <w:rsid w:val="00770F20"/>
    <w:pPr>
      <w:keepNext/>
      <w:keepLines/>
      <w:tabs>
        <w:tab w:val="left" w:pos="1134"/>
      </w:tabs>
      <w:adjustRightInd w:val="0"/>
      <w:spacing w:before="0" w:after="0"/>
      <w:ind w:firstLineChars="200" w:firstLine="200"/>
      <w:outlineLvl w:val="4"/>
    </w:pPr>
    <w:rPr>
      <w:rFonts w:ascii="宋体" w:hAnsi="宋体"/>
      <w:snapToGrid/>
      <w:kern w:val="2"/>
      <w:szCs w:val="24"/>
      <w14:scene3d>
        <w14:camera w14:prst="orthographicFront"/>
        <w14:lightRig w14:rig="threePt" w14:dir="t">
          <w14:rot w14:lat="0" w14:lon="0" w14:rev="0"/>
        </w14:lightRig>
      </w14:scene3d>
    </w:rPr>
  </w:style>
  <w:style w:type="character" w:customStyle="1" w:styleId="133">
    <w:name w:val="样式13 字符"/>
    <w:basedOn w:val="affff4"/>
    <w:link w:val="132"/>
    <w:qFormat/>
    <w:rsid w:val="00770F20"/>
    <w:rPr>
      <w:rFonts w:ascii="宋体" w:hAnsi="宋体"/>
      <w:kern w:val="2"/>
      <w:sz w:val="24"/>
      <w:szCs w:val="24"/>
      <w14:scene3d>
        <w14:camera w14:prst="orthographicFront"/>
        <w14:lightRig w14:rig="threePt" w14:dir="t">
          <w14:rot w14:lat="0" w14:lon="0" w14:rev="0"/>
        </w14:lightRig>
      </w14:scene3d>
    </w:rPr>
  </w:style>
  <w:style w:type="paragraph" w:styleId="2ff1">
    <w:name w:val="Body Text Indent 2"/>
    <w:aliases w:val="正文文字缩进 2,正文文本缩进（封面底部）"/>
    <w:basedOn w:val="affff3"/>
    <w:link w:val="2Char3"/>
    <w:qFormat/>
    <w:rsid w:val="00770F20"/>
    <w:pPr>
      <w:spacing w:before="0" w:after="0" w:line="500" w:lineRule="exact"/>
      <w:ind w:firstLine="570"/>
      <w:jc w:val="both"/>
    </w:pPr>
    <w:rPr>
      <w:rFonts w:ascii="仿宋_GB2312" w:eastAsia="仿宋_GB2312" w:hAnsi="Times New Roman"/>
      <w:snapToGrid/>
      <w:kern w:val="2"/>
      <w:sz w:val="28"/>
    </w:rPr>
  </w:style>
  <w:style w:type="character" w:customStyle="1" w:styleId="2Char3">
    <w:name w:val="正文文本缩进 2 Char"/>
    <w:aliases w:val="正文文字缩进 2 Char,正文文本缩进（封面底部） Char"/>
    <w:basedOn w:val="affff4"/>
    <w:link w:val="2ff1"/>
    <w:qFormat/>
    <w:rsid w:val="00770F20"/>
    <w:rPr>
      <w:rFonts w:ascii="仿宋_GB2312" w:eastAsia="仿宋_GB2312"/>
      <w:kern w:val="2"/>
      <w:sz w:val="28"/>
    </w:rPr>
  </w:style>
  <w:style w:type="paragraph" w:styleId="3a">
    <w:name w:val="Body Text Indent 3"/>
    <w:aliases w:val="正文文字缩进 3, Char Char Char,Char Char Char"/>
    <w:basedOn w:val="affff3"/>
    <w:link w:val="3Char1"/>
    <w:uiPriority w:val="99"/>
    <w:qFormat/>
    <w:rsid w:val="00770F20"/>
    <w:pPr>
      <w:spacing w:before="0" w:after="0" w:line="500" w:lineRule="exact"/>
      <w:ind w:firstLine="555"/>
      <w:jc w:val="both"/>
    </w:pPr>
    <w:rPr>
      <w:rFonts w:ascii="Times New Roman" w:eastAsia="仿宋_GB2312" w:hAnsi="Times New Roman"/>
      <w:snapToGrid/>
      <w:kern w:val="2"/>
      <w:sz w:val="28"/>
    </w:rPr>
  </w:style>
  <w:style w:type="character" w:customStyle="1" w:styleId="3Char1">
    <w:name w:val="正文文本缩进 3 Char"/>
    <w:aliases w:val="正文文字缩进 3 Char, Char Char Char Char,Char Char Char Char1"/>
    <w:basedOn w:val="affff4"/>
    <w:link w:val="3a"/>
    <w:uiPriority w:val="99"/>
    <w:qFormat/>
    <w:rsid w:val="00770F20"/>
    <w:rPr>
      <w:rFonts w:eastAsia="仿宋_GB2312"/>
      <w:kern w:val="2"/>
      <w:sz w:val="28"/>
    </w:rPr>
  </w:style>
  <w:style w:type="paragraph" w:customStyle="1" w:styleId="afffffff2">
    <w:name w:val="缺省文本"/>
    <w:basedOn w:val="affff3"/>
    <w:uiPriority w:val="99"/>
    <w:qFormat/>
    <w:rsid w:val="00770F20"/>
    <w:pPr>
      <w:autoSpaceDE w:val="0"/>
      <w:autoSpaceDN w:val="0"/>
      <w:adjustRightInd w:val="0"/>
      <w:spacing w:before="0" w:after="0" w:line="240" w:lineRule="auto"/>
    </w:pPr>
    <w:rPr>
      <w:rFonts w:ascii="Times New Roman" w:hAnsi="Times New Roman" w:cs="宋体"/>
      <w:snapToGrid/>
      <w:szCs w:val="24"/>
    </w:rPr>
  </w:style>
  <w:style w:type="character" w:styleId="afffffff3">
    <w:name w:val="page number"/>
    <w:aliases w:val="PN"/>
    <w:basedOn w:val="affff4"/>
    <w:qFormat/>
    <w:rsid w:val="00770F20"/>
  </w:style>
  <w:style w:type="paragraph" w:customStyle="1" w:styleId="2ff2">
    <w:name w:val="表名2"/>
    <w:basedOn w:val="affff3"/>
    <w:autoRedefine/>
    <w:qFormat/>
    <w:rsid w:val="00770F20"/>
    <w:pPr>
      <w:adjustRightInd w:val="0"/>
      <w:spacing w:before="0" w:after="0" w:line="240" w:lineRule="auto"/>
      <w:jc w:val="both"/>
    </w:pPr>
    <w:rPr>
      <w:rFonts w:ascii="宋体" w:hAnsi="宋体"/>
      <w:snapToGrid/>
      <w:kern w:val="2"/>
      <w:sz w:val="21"/>
      <w:szCs w:val="21"/>
    </w:rPr>
  </w:style>
  <w:style w:type="paragraph" w:customStyle="1" w:styleId="CharCharCharCharCharCharCharCharCharCharCharCharChar">
    <w:name w:val="Char Char Char Char Char Char Char Char Char Char Char Char Char"/>
    <w:basedOn w:val="affff9"/>
    <w:autoRedefine/>
    <w:uiPriority w:val="99"/>
    <w:qFormat/>
    <w:rsid w:val="00770F20"/>
    <w:pPr>
      <w:shd w:val="clear" w:color="auto" w:fill="000080"/>
      <w:spacing w:before="0" w:after="0" w:line="240" w:lineRule="auto"/>
      <w:jc w:val="both"/>
    </w:pPr>
    <w:rPr>
      <w:rFonts w:ascii="Tahoma" w:eastAsia="宋体" w:hAnsi="Tahoma" w:cs="Times New Roman"/>
      <w:snapToGrid/>
      <w:sz w:val="24"/>
      <w:szCs w:val="24"/>
    </w:rPr>
  </w:style>
  <w:style w:type="paragraph" w:customStyle="1" w:styleId="Body">
    <w:name w:val="Body"/>
    <w:aliases w:val="B,body"/>
    <w:basedOn w:val="affff3"/>
    <w:link w:val="BodyChar"/>
    <w:autoRedefine/>
    <w:qFormat/>
    <w:rsid w:val="00770F20"/>
    <w:pPr>
      <w:widowControl/>
      <w:tabs>
        <w:tab w:val="left" w:pos="1660"/>
      </w:tabs>
      <w:spacing w:before="120" w:after="0"/>
      <w:ind w:firstLineChars="250" w:firstLine="600"/>
      <w:jc w:val="both"/>
    </w:pPr>
    <w:rPr>
      <w:rFonts w:ascii="宋体" w:hAnsi="宋体"/>
      <w:snapToGrid/>
      <w:szCs w:val="24"/>
    </w:rPr>
  </w:style>
  <w:style w:type="character" w:customStyle="1" w:styleId="bodytext1">
    <w:name w:val="bodytext1"/>
    <w:qFormat/>
    <w:rsid w:val="00770F20"/>
    <w:rPr>
      <w:rFonts w:ascii="Verdana" w:hAnsi="Verdana" w:hint="default"/>
      <w:color w:val="333333"/>
      <w:sz w:val="17"/>
      <w:szCs w:val="17"/>
    </w:rPr>
  </w:style>
  <w:style w:type="character" w:customStyle="1" w:styleId="z0101">
    <w:name w:val="z0101"/>
    <w:qFormat/>
    <w:rsid w:val="00770F20"/>
    <w:rPr>
      <w:strike w:val="0"/>
      <w:dstrike w:val="0"/>
      <w:color w:val="333333"/>
      <w:sz w:val="18"/>
      <w:szCs w:val="18"/>
      <w:u w:val="none"/>
      <w:effect w:val="none"/>
    </w:rPr>
  </w:style>
  <w:style w:type="paragraph" w:customStyle="1" w:styleId="Bullet">
    <w:name w:val="Bullet"/>
    <w:basedOn w:val="affff3"/>
    <w:link w:val="BulletChar"/>
    <w:autoRedefine/>
    <w:uiPriority w:val="99"/>
    <w:qFormat/>
    <w:rsid w:val="00770F20"/>
    <w:pPr>
      <w:widowControl/>
      <w:numPr>
        <w:numId w:val="10"/>
      </w:numPr>
      <w:adjustRightInd w:val="0"/>
      <w:spacing w:before="60" w:after="60" w:line="288" w:lineRule="auto"/>
      <w:ind w:left="2098" w:firstLine="0"/>
      <w:jc w:val="both"/>
    </w:pPr>
    <w:rPr>
      <w:rFonts w:ascii="Times New Roman" w:hAnsi="Times New Roman"/>
      <w:snapToGrid/>
      <w:sz w:val="22"/>
      <w:szCs w:val="22"/>
      <w:lang w:eastAsia="en-US"/>
    </w:rPr>
  </w:style>
  <w:style w:type="paragraph" w:customStyle="1" w:styleId="1ffe">
    <w:name w:val="标题1"/>
    <w:basedOn w:val="13"/>
    <w:autoRedefine/>
    <w:qFormat/>
    <w:rsid w:val="00770F20"/>
    <w:pPr>
      <w:widowControl/>
      <w:numPr>
        <w:numId w:val="0"/>
      </w:numPr>
      <w:pBdr>
        <w:bottom w:val="single" w:sz="8" w:space="6" w:color="auto"/>
      </w:pBdr>
      <w:spacing w:before="480" w:after="240" w:line="240" w:lineRule="auto"/>
    </w:pPr>
    <w:rPr>
      <w:smallCaps/>
      <w:snapToGrid/>
      <w:spacing w:val="10"/>
      <w:kern w:val="20"/>
      <w:szCs w:val="44"/>
    </w:rPr>
  </w:style>
  <w:style w:type="paragraph" w:customStyle="1" w:styleId="2ff3">
    <w:name w:val="标题2"/>
    <w:basedOn w:val="24"/>
    <w:link w:val="2Char4"/>
    <w:autoRedefine/>
    <w:uiPriority w:val="99"/>
    <w:qFormat/>
    <w:rsid w:val="00770F20"/>
    <w:pPr>
      <w:keepNext/>
      <w:widowControl/>
      <w:numPr>
        <w:ilvl w:val="0"/>
        <w:numId w:val="0"/>
      </w:numPr>
      <w:tabs>
        <w:tab w:val="clear" w:pos="576"/>
        <w:tab w:val="num" w:pos="1247"/>
      </w:tabs>
      <w:spacing w:before="240" w:after="160" w:line="240" w:lineRule="auto"/>
      <w:ind w:left="1247" w:hanging="1247"/>
    </w:pPr>
    <w:rPr>
      <w:rFonts w:eastAsia="宋体" w:cs="Arial"/>
      <w:b/>
      <w:bCs/>
      <w:snapToGrid/>
      <w:spacing w:val="10"/>
      <w:kern w:val="28"/>
      <w:sz w:val="28"/>
      <w:szCs w:val="28"/>
      <w:lang w:eastAsia="en-US"/>
    </w:rPr>
  </w:style>
  <w:style w:type="paragraph" w:customStyle="1" w:styleId="3b">
    <w:name w:val="标题3"/>
    <w:basedOn w:val="30"/>
    <w:link w:val="3Char2"/>
    <w:autoRedefine/>
    <w:uiPriority w:val="99"/>
    <w:qFormat/>
    <w:rsid w:val="00770F20"/>
    <w:pPr>
      <w:keepNext/>
      <w:widowControl/>
      <w:numPr>
        <w:ilvl w:val="0"/>
        <w:numId w:val="0"/>
      </w:numPr>
      <w:tabs>
        <w:tab w:val="num" w:pos="1247"/>
      </w:tabs>
      <w:spacing w:after="120" w:line="240" w:lineRule="auto"/>
      <w:ind w:left="1247" w:hanging="1247"/>
    </w:pPr>
    <w:rPr>
      <w:rFonts w:eastAsia="黑体"/>
      <w:bCs w:val="0"/>
      <w:iCs w:val="0"/>
      <w:snapToGrid/>
      <w:sz w:val="24"/>
      <w:szCs w:val="24"/>
      <w:lang w:val="pt-BR" w:eastAsia="x-none"/>
    </w:rPr>
  </w:style>
  <w:style w:type="paragraph" w:customStyle="1" w:styleId="ZTE4">
    <w:name w:val="ZTE标题4"/>
    <w:basedOn w:val="affff3"/>
    <w:autoRedefine/>
    <w:uiPriority w:val="99"/>
    <w:qFormat/>
    <w:rsid w:val="00770F20"/>
    <w:pPr>
      <w:keepNext/>
      <w:widowControl/>
      <w:numPr>
        <w:ilvl w:val="3"/>
        <w:numId w:val="11"/>
      </w:numPr>
      <w:spacing w:before="200" w:after="120" w:line="240" w:lineRule="auto"/>
      <w:ind w:firstLine="0"/>
      <w:outlineLvl w:val="3"/>
    </w:pPr>
    <w:rPr>
      <w:b/>
      <w:snapToGrid/>
      <w:sz w:val="21"/>
      <w:szCs w:val="21"/>
      <w:lang w:val="pt-BR" w:eastAsia="en-US"/>
    </w:rPr>
  </w:style>
  <w:style w:type="paragraph" w:customStyle="1" w:styleId="ZTE5">
    <w:name w:val="ZTE标题5"/>
    <w:basedOn w:val="affff3"/>
    <w:autoRedefine/>
    <w:uiPriority w:val="99"/>
    <w:qFormat/>
    <w:rsid w:val="00770F20"/>
    <w:pPr>
      <w:widowControl/>
      <w:numPr>
        <w:ilvl w:val="4"/>
        <w:numId w:val="11"/>
      </w:numPr>
      <w:spacing w:before="160" w:after="120" w:line="240" w:lineRule="auto"/>
      <w:ind w:firstLine="0"/>
    </w:pPr>
    <w:rPr>
      <w:rFonts w:ascii="Times New Roman" w:hAnsi="Times New Roman"/>
      <w:b/>
      <w:snapToGrid/>
      <w:sz w:val="21"/>
      <w:szCs w:val="21"/>
    </w:rPr>
  </w:style>
  <w:style w:type="paragraph" w:customStyle="1" w:styleId="ZTE6">
    <w:name w:val="ZTE标题6"/>
    <w:basedOn w:val="ZTE5"/>
    <w:autoRedefine/>
    <w:uiPriority w:val="99"/>
    <w:qFormat/>
    <w:rsid w:val="00770F20"/>
    <w:pPr>
      <w:numPr>
        <w:ilvl w:val="5"/>
      </w:numPr>
      <w:spacing w:before="120"/>
    </w:pPr>
  </w:style>
  <w:style w:type="paragraph" w:customStyle="1" w:styleId="Char1CharChar1Char">
    <w:name w:val="Char1 Char Char1 Char"/>
    <w:basedOn w:val="affff3"/>
    <w:uiPriority w:val="99"/>
    <w:qFormat/>
    <w:rsid w:val="00770F20"/>
    <w:pPr>
      <w:keepNext/>
      <w:tabs>
        <w:tab w:val="num" w:pos="2940"/>
      </w:tabs>
      <w:autoSpaceDE w:val="0"/>
      <w:autoSpaceDN w:val="0"/>
      <w:adjustRightInd w:val="0"/>
      <w:spacing w:before="0" w:after="0" w:line="240" w:lineRule="auto"/>
      <w:ind w:hanging="420"/>
    </w:pPr>
    <w:rPr>
      <w:rFonts w:ascii="Times New Roman" w:hAnsi="Times New Roman"/>
      <w:snapToGrid/>
      <w:kern w:val="2"/>
      <w:sz w:val="20"/>
    </w:rPr>
  </w:style>
  <w:style w:type="character" w:customStyle="1" w:styleId="BulletChar">
    <w:name w:val="Bullet Char"/>
    <w:link w:val="Bullet"/>
    <w:uiPriority w:val="99"/>
    <w:qFormat/>
    <w:rsid w:val="00770F20"/>
    <w:rPr>
      <w:sz w:val="22"/>
      <w:szCs w:val="22"/>
      <w:lang w:eastAsia="en-US"/>
    </w:rPr>
  </w:style>
  <w:style w:type="paragraph" w:customStyle="1" w:styleId="afffffff4">
    <w:name w:val="表头文字"/>
    <w:basedOn w:val="affff3"/>
    <w:link w:val="Charf4"/>
    <w:autoRedefine/>
    <w:qFormat/>
    <w:rsid w:val="00770F20"/>
    <w:pPr>
      <w:widowControl/>
      <w:spacing w:before="40" w:after="40" w:line="240" w:lineRule="auto"/>
      <w:jc w:val="center"/>
    </w:pPr>
    <w:rPr>
      <w:b/>
      <w:snapToGrid/>
      <w:kern w:val="2"/>
      <w:sz w:val="20"/>
    </w:rPr>
  </w:style>
  <w:style w:type="paragraph" w:customStyle="1" w:styleId="afffffff5">
    <w:name w:val="表格内文字"/>
    <w:basedOn w:val="affff3"/>
    <w:link w:val="Charf5"/>
    <w:autoRedefine/>
    <w:qFormat/>
    <w:rsid w:val="00770F20"/>
    <w:pPr>
      <w:keepLines/>
      <w:widowControl/>
      <w:spacing w:before="40" w:after="40" w:line="240" w:lineRule="auto"/>
      <w:jc w:val="both"/>
      <w:textAlignment w:val="top"/>
    </w:pPr>
    <w:rPr>
      <w:rFonts w:ascii="Times New Roman"/>
      <w:snapToGrid/>
      <w:sz w:val="18"/>
      <w:szCs w:val="18"/>
    </w:rPr>
  </w:style>
  <w:style w:type="character" w:customStyle="1" w:styleId="Charf4">
    <w:name w:val="表头文字 Char"/>
    <w:link w:val="afffffff4"/>
    <w:qFormat/>
    <w:rsid w:val="00770F20"/>
    <w:rPr>
      <w:rFonts w:ascii="Arial" w:hAnsi="Arial"/>
      <w:b/>
      <w:kern w:val="2"/>
    </w:rPr>
  </w:style>
  <w:style w:type="paragraph" w:styleId="4">
    <w:name w:val="List Bullet 4"/>
    <w:basedOn w:val="affff3"/>
    <w:next w:val="48"/>
    <w:autoRedefine/>
    <w:qFormat/>
    <w:rsid w:val="00770F20"/>
    <w:pPr>
      <w:widowControl/>
      <w:numPr>
        <w:numId w:val="12"/>
      </w:numPr>
      <w:tabs>
        <w:tab w:val="clear" w:pos="1440"/>
        <w:tab w:val="left" w:pos="1423"/>
      </w:tabs>
      <w:overflowPunct w:val="0"/>
      <w:autoSpaceDE w:val="0"/>
      <w:autoSpaceDN w:val="0"/>
      <w:adjustRightInd w:val="0"/>
      <w:spacing w:before="0" w:after="0"/>
      <w:ind w:left="1423" w:hanging="357"/>
      <w:jc w:val="both"/>
      <w:textAlignment w:val="baseline"/>
    </w:pPr>
    <w:rPr>
      <w:rFonts w:ascii="Tahoma" w:eastAsia="DFKai-SB" w:hAnsi="Tahoma"/>
      <w:snapToGrid/>
      <w:sz w:val="22"/>
      <w:lang w:eastAsia="zh-TW"/>
    </w:rPr>
  </w:style>
  <w:style w:type="paragraph" w:styleId="48">
    <w:name w:val="List Continue 4"/>
    <w:basedOn w:val="affff3"/>
    <w:qFormat/>
    <w:rsid w:val="00770F20"/>
    <w:pPr>
      <w:spacing w:before="0" w:after="120" w:line="240" w:lineRule="auto"/>
      <w:ind w:leftChars="800" w:left="1680"/>
      <w:jc w:val="both"/>
    </w:pPr>
    <w:rPr>
      <w:rFonts w:ascii="Times New Roman" w:hAnsi="Times New Roman"/>
      <w:snapToGrid/>
      <w:kern w:val="2"/>
      <w:sz w:val="21"/>
      <w:szCs w:val="24"/>
    </w:rPr>
  </w:style>
  <w:style w:type="character" w:customStyle="1" w:styleId="BodyChar">
    <w:name w:val="Body Char"/>
    <w:link w:val="Body"/>
    <w:qFormat/>
    <w:rsid w:val="00770F20"/>
    <w:rPr>
      <w:rFonts w:ascii="宋体" w:hAnsi="宋体"/>
      <w:sz w:val="24"/>
      <w:szCs w:val="24"/>
    </w:rPr>
  </w:style>
  <w:style w:type="paragraph" w:customStyle="1" w:styleId="BulletedText">
    <w:name w:val="Bulleted Text"/>
    <w:basedOn w:val="affff3"/>
    <w:qFormat/>
    <w:rsid w:val="00770F20"/>
    <w:pPr>
      <w:widowControl/>
      <w:numPr>
        <w:numId w:val="14"/>
      </w:numPr>
      <w:tabs>
        <w:tab w:val="clear" w:pos="1800"/>
        <w:tab w:val="left" w:pos="1267"/>
      </w:tabs>
      <w:spacing w:before="60" w:after="0" w:line="240" w:lineRule="auto"/>
      <w:ind w:left="1267" w:firstLine="0"/>
    </w:pPr>
    <w:rPr>
      <w:snapToGrid/>
      <w:sz w:val="22"/>
      <w:lang w:val="en-GB" w:eastAsia="en-US"/>
    </w:rPr>
  </w:style>
  <w:style w:type="paragraph" w:styleId="2">
    <w:name w:val="List Number 2"/>
    <w:basedOn w:val="affff3"/>
    <w:next w:val="2ff4"/>
    <w:link w:val="2Char5"/>
    <w:qFormat/>
    <w:rsid w:val="00770F20"/>
    <w:pPr>
      <w:widowControl/>
      <w:numPr>
        <w:numId w:val="13"/>
      </w:numPr>
      <w:tabs>
        <w:tab w:val="clear" w:pos="720"/>
        <w:tab w:val="left" w:pos="714"/>
      </w:tabs>
      <w:overflowPunct w:val="0"/>
      <w:autoSpaceDE w:val="0"/>
      <w:autoSpaceDN w:val="0"/>
      <w:adjustRightInd w:val="0"/>
      <w:spacing w:before="0" w:after="0"/>
      <w:ind w:left="714" w:hanging="357"/>
      <w:jc w:val="both"/>
      <w:textAlignment w:val="baseline"/>
    </w:pPr>
    <w:rPr>
      <w:rFonts w:ascii="Tahoma" w:eastAsia="DFKai-SB" w:hAnsi="Tahoma"/>
      <w:snapToGrid/>
      <w:sz w:val="22"/>
      <w:lang w:eastAsia="zh-TW"/>
    </w:rPr>
  </w:style>
  <w:style w:type="paragraph" w:styleId="2ff4">
    <w:name w:val="List Continue 2"/>
    <w:basedOn w:val="affff3"/>
    <w:qFormat/>
    <w:rsid w:val="00770F20"/>
    <w:pPr>
      <w:spacing w:before="0" w:after="120" w:line="240" w:lineRule="auto"/>
      <w:ind w:leftChars="400" w:left="840"/>
      <w:jc w:val="both"/>
    </w:pPr>
    <w:rPr>
      <w:rFonts w:ascii="Times New Roman" w:hAnsi="Times New Roman"/>
      <w:snapToGrid/>
      <w:kern w:val="2"/>
      <w:sz w:val="21"/>
      <w:szCs w:val="24"/>
    </w:rPr>
  </w:style>
  <w:style w:type="character" w:customStyle="1" w:styleId="font12px1">
    <w:name w:val="font12px1"/>
    <w:qFormat/>
    <w:rsid w:val="00770F20"/>
    <w:rPr>
      <w:rFonts w:hint="default"/>
      <w:spacing w:val="360"/>
      <w:sz w:val="18"/>
      <w:szCs w:val="18"/>
    </w:rPr>
  </w:style>
  <w:style w:type="character" w:customStyle="1" w:styleId="2Char10">
    <w:name w:val="标题 2 Char1"/>
    <w:aliases w:val="PIM2 Char2,H2 Char2,Heading 2 Hidden Char2,Heading 2 CCBS Char2,heading 2 Char2,Titre3 Char2,HD2 Char2,sect 1.2 Char2,H21 Char2,sect 1.21 Char2,H22 Char2,sect 1.22 Char2,H211 Char2,sect 1.211 Char2,H23 Char2,sect 1.23 Char2,H212 Char1,2 Char"/>
    <w:qFormat/>
    <w:rsid w:val="00770F20"/>
    <w:rPr>
      <w:b/>
      <w:bCs/>
      <w:kern w:val="2"/>
      <w:sz w:val="36"/>
      <w:szCs w:val="32"/>
      <w:lang w:val="x-none" w:eastAsia="x-none"/>
    </w:rPr>
  </w:style>
  <w:style w:type="paragraph" w:customStyle="1" w:styleId="ParaCharCharCharCharCharCharChar">
    <w:name w:val="默认段落字体 Para Char Char Char Char Char Char Char"/>
    <w:basedOn w:val="affff3"/>
    <w:uiPriority w:val="99"/>
    <w:qFormat/>
    <w:rsid w:val="00770F20"/>
    <w:pPr>
      <w:spacing w:before="0" w:after="0" w:line="240" w:lineRule="auto"/>
      <w:jc w:val="both"/>
    </w:pPr>
    <w:rPr>
      <w:rFonts w:cs="Arial"/>
      <w:snapToGrid/>
      <w:kern w:val="2"/>
      <w:sz w:val="20"/>
    </w:rPr>
  </w:style>
  <w:style w:type="character" w:customStyle="1" w:styleId="4CharChar">
    <w:name w:val="样式4 Char Char"/>
    <w:qFormat/>
    <w:rsid w:val="00770F20"/>
    <w:rPr>
      <w:sz w:val="21"/>
      <w:szCs w:val="21"/>
      <w:lang w:eastAsia="en-US"/>
    </w:rPr>
  </w:style>
  <w:style w:type="paragraph" w:customStyle="1" w:styleId="Arial">
    <w:name w:val="正文 + Arial"/>
    <w:basedOn w:val="affff3"/>
    <w:qFormat/>
    <w:rsid w:val="00770F20"/>
    <w:pPr>
      <w:numPr>
        <w:numId w:val="16"/>
      </w:numPr>
      <w:spacing w:before="0" w:after="0" w:line="240" w:lineRule="auto"/>
      <w:ind w:firstLine="0"/>
      <w:jc w:val="both"/>
    </w:pPr>
    <w:rPr>
      <w:rFonts w:ascii="Calibri" w:hAnsi="Calibri"/>
      <w:snapToGrid/>
      <w:kern w:val="2"/>
      <w:sz w:val="21"/>
      <w:szCs w:val="21"/>
    </w:rPr>
  </w:style>
  <w:style w:type="paragraph" w:customStyle="1" w:styleId="Char40">
    <w:name w:val="Char4"/>
    <w:basedOn w:val="affff3"/>
    <w:autoRedefine/>
    <w:uiPriority w:val="99"/>
    <w:qFormat/>
    <w:rsid w:val="00770F20"/>
    <w:pPr>
      <w:widowControl/>
      <w:spacing w:before="0" w:after="160" w:line="240" w:lineRule="exact"/>
    </w:pPr>
    <w:rPr>
      <w:rFonts w:ascii="Verdana" w:eastAsia="仿宋_GB2312" w:hAnsi="Verdana"/>
      <w:snapToGrid/>
      <w:lang w:eastAsia="en-US"/>
    </w:rPr>
  </w:style>
  <w:style w:type="paragraph" w:customStyle="1" w:styleId="affd">
    <w:name w:val="小标题样式"/>
    <w:basedOn w:val="affff3"/>
    <w:link w:val="Charf6"/>
    <w:uiPriority w:val="99"/>
    <w:qFormat/>
    <w:rsid w:val="00770F20"/>
    <w:pPr>
      <w:widowControl/>
      <w:numPr>
        <w:numId w:val="17"/>
      </w:numPr>
      <w:autoSpaceDE w:val="0"/>
      <w:autoSpaceDN w:val="0"/>
      <w:adjustRightInd w:val="0"/>
      <w:spacing w:before="0" w:after="0"/>
    </w:pPr>
    <w:rPr>
      <w:rFonts w:ascii="Times New Roman" w:hAnsi="Times New Roman"/>
      <w:snapToGrid/>
      <w:sz w:val="28"/>
      <w:szCs w:val="28"/>
      <w:lang w:val="x-none" w:eastAsia="x-none"/>
    </w:rPr>
  </w:style>
  <w:style w:type="paragraph" w:customStyle="1" w:styleId="a9">
    <w:name w:val="缩进样式"/>
    <w:basedOn w:val="afffffff6"/>
    <w:link w:val="Charf7"/>
    <w:uiPriority w:val="99"/>
    <w:qFormat/>
    <w:rsid w:val="00770F20"/>
    <w:pPr>
      <w:numPr>
        <w:numId w:val="18"/>
      </w:numPr>
      <w:tabs>
        <w:tab w:val="num" w:pos="360"/>
        <w:tab w:val="num" w:pos="432"/>
      </w:tabs>
      <w:ind w:left="0" w:firstLine="0"/>
    </w:pPr>
  </w:style>
  <w:style w:type="character" w:customStyle="1" w:styleId="Charf7">
    <w:name w:val="缩进样式 Char"/>
    <w:link w:val="a9"/>
    <w:uiPriority w:val="99"/>
    <w:qFormat/>
    <w:rsid w:val="00770F20"/>
    <w:rPr>
      <w:sz w:val="24"/>
      <w:szCs w:val="24"/>
      <w:lang w:val="x-none" w:eastAsia="x-none"/>
    </w:rPr>
  </w:style>
  <w:style w:type="paragraph" w:customStyle="1" w:styleId="afffffff6">
    <w:name w:val="重庆正文"/>
    <w:basedOn w:val="affd"/>
    <w:link w:val="Charf8"/>
    <w:uiPriority w:val="99"/>
    <w:qFormat/>
    <w:rsid w:val="00770F20"/>
    <w:rPr>
      <w:sz w:val="24"/>
      <w:szCs w:val="24"/>
    </w:rPr>
  </w:style>
  <w:style w:type="character" w:customStyle="1" w:styleId="Charf8">
    <w:name w:val="重庆正文 Char"/>
    <w:link w:val="afffffff6"/>
    <w:uiPriority w:val="99"/>
    <w:qFormat/>
    <w:rsid w:val="00770F20"/>
    <w:rPr>
      <w:sz w:val="24"/>
      <w:szCs w:val="24"/>
      <w:lang w:val="x-none" w:eastAsia="x-none"/>
    </w:rPr>
  </w:style>
  <w:style w:type="paragraph" w:customStyle="1" w:styleId="2ff5">
    <w:name w:val="正文带首行缩进 2"/>
    <w:basedOn w:val="2f1"/>
    <w:uiPriority w:val="99"/>
    <w:qFormat/>
    <w:rsid w:val="00770F20"/>
    <w:pPr>
      <w:widowControl/>
      <w:spacing w:before="0" w:after="0" w:line="440" w:lineRule="exact"/>
      <w:ind w:leftChars="0" w:left="0" w:firstLine="200"/>
      <w:jc w:val="both"/>
      <w:textAlignment w:val="center"/>
    </w:pPr>
    <w:rPr>
      <w:rFonts w:ascii="Times New Roman" w:hAnsi="Times New Roman" w:cs="宋体"/>
      <w:snapToGrid/>
      <w:kern w:val="2"/>
    </w:rPr>
  </w:style>
  <w:style w:type="character" w:customStyle="1" w:styleId="2CharCharCharCharCharCharChar">
    <w:name w:val="标题 2 Char Char Char Char Char Char Char"/>
    <w:qFormat/>
    <w:rsid w:val="00770F20"/>
    <w:rPr>
      <w:rFonts w:ascii="DFKai-SB" w:eastAsia="DFKai-SB" w:hAnsi="DFKai-SB" w:cs="DFKai-SB"/>
      <w:b/>
      <w:bCs/>
      <w:kern w:val="2"/>
      <w:sz w:val="28"/>
      <w:szCs w:val="28"/>
      <w:lang w:val="en-US" w:eastAsia="zh-TW" w:bidi="ar-SA"/>
    </w:rPr>
  </w:style>
  <w:style w:type="paragraph" w:customStyle="1" w:styleId="2PS">
    <w:name w:val="标题 2 PS"/>
    <w:basedOn w:val="24"/>
    <w:uiPriority w:val="99"/>
    <w:qFormat/>
    <w:rsid w:val="00770F20"/>
    <w:pPr>
      <w:keepNext/>
      <w:keepLines/>
      <w:widowControl/>
      <w:numPr>
        <w:ilvl w:val="0"/>
        <w:numId w:val="0"/>
      </w:numPr>
      <w:tabs>
        <w:tab w:val="clear" w:pos="576"/>
        <w:tab w:val="left" w:pos="284"/>
        <w:tab w:val="num" w:pos="720"/>
        <w:tab w:val="num" w:pos="780"/>
      </w:tabs>
      <w:spacing w:before="100" w:beforeAutospacing="1" w:after="156" w:line="360" w:lineRule="auto"/>
      <w:ind w:left="567" w:hanging="567"/>
    </w:pPr>
    <w:rPr>
      <w:rFonts w:ascii="'宋体" w:eastAsia="Mangal" w:hAnsi="'宋体" w:cs="Symbol"/>
      <w:snapToGrid/>
      <w:kern w:val="2"/>
      <w:sz w:val="36"/>
      <w:szCs w:val="20"/>
      <w:lang w:val="x-none" w:eastAsia="x-none"/>
    </w:rPr>
  </w:style>
  <w:style w:type="paragraph" w:customStyle="1" w:styleId="211">
    <w:name w:val="标题 21"/>
    <w:basedOn w:val="affff3"/>
    <w:next w:val="affff3"/>
    <w:uiPriority w:val="99"/>
    <w:qFormat/>
    <w:rsid w:val="00770F20"/>
    <w:pPr>
      <w:keepNext/>
      <w:keepLines/>
      <w:numPr>
        <w:ilvl w:val="1"/>
        <w:numId w:val="19"/>
      </w:numPr>
      <w:tabs>
        <w:tab w:val="left" w:pos="432"/>
      </w:tabs>
      <w:spacing w:before="260" w:after="260" w:line="416" w:lineRule="auto"/>
      <w:ind w:firstLine="0"/>
      <w:jc w:val="both"/>
      <w:outlineLvl w:val="1"/>
    </w:pPr>
    <w:rPr>
      <w:b/>
      <w:bCs/>
      <w:snapToGrid/>
      <w:kern w:val="2"/>
      <w:sz w:val="32"/>
      <w:szCs w:val="32"/>
    </w:rPr>
  </w:style>
  <w:style w:type="paragraph" w:customStyle="1" w:styleId="3GB2312">
    <w:name w:val="标题 3 + 楷体_GB2312"/>
    <w:aliases w:val="(符号) 黑体,非加粗"/>
    <w:basedOn w:val="30"/>
    <w:uiPriority w:val="99"/>
    <w:qFormat/>
    <w:rsid w:val="00770F20"/>
    <w:pPr>
      <w:keepLines/>
      <w:numPr>
        <w:ilvl w:val="0"/>
        <w:numId w:val="0"/>
      </w:numPr>
      <w:spacing w:before="260" w:after="260" w:line="416" w:lineRule="auto"/>
      <w:jc w:val="both"/>
    </w:pPr>
    <w:rPr>
      <w:rFonts w:ascii="楷体_GB2312" w:eastAsia="楷体_GB2312" w:hAnsi="黑体"/>
      <w:bCs w:val="0"/>
      <w:iCs w:val="0"/>
      <w:snapToGrid/>
      <w:kern w:val="2"/>
      <w:szCs w:val="28"/>
      <w:lang w:val="x-none" w:eastAsia="x-none"/>
    </w:rPr>
  </w:style>
  <w:style w:type="character" w:customStyle="1" w:styleId="3CharChar">
    <w:name w:val="标题 3 Char Char"/>
    <w:aliases w:val="h3 Char Char,H3 Char Char,Title3 Char Char,Map Char Char,H31 Char Char,3rd level Char Char,Heading 3 - old Char Char,l3 Char Char,CT Char Char,sect1.2.3 Char Char,BOD 0 Char Char,Titre C Char Char,Level 3 Topic Heading Char Char"/>
    <w:qFormat/>
    <w:rsid w:val="00770F20"/>
    <w:rPr>
      <w:rFonts w:eastAsia="黑体"/>
      <w:b/>
      <w:bCs/>
      <w:kern w:val="2"/>
      <w:sz w:val="28"/>
      <w:szCs w:val="32"/>
      <w:lang w:val="en-US" w:eastAsia="zh-CN" w:bidi="ar-SA"/>
    </w:rPr>
  </w:style>
  <w:style w:type="character" w:customStyle="1" w:styleId="3Char1Char">
    <w:name w:val="标题 3 Char1 Char"/>
    <w:qFormat/>
    <w:rsid w:val="00770F20"/>
    <w:rPr>
      <w:rFonts w:eastAsia="宋体"/>
      <w:b/>
      <w:bCs/>
      <w:kern w:val="2"/>
      <w:sz w:val="32"/>
      <w:szCs w:val="32"/>
      <w:lang w:val="en-US" w:eastAsia="zh-CN" w:bidi="ar-SA"/>
    </w:rPr>
  </w:style>
  <w:style w:type="paragraph" w:customStyle="1" w:styleId="310">
    <w:name w:val="标题 31"/>
    <w:basedOn w:val="affff3"/>
    <w:next w:val="affff3"/>
    <w:qFormat/>
    <w:rsid w:val="00770F20"/>
    <w:pPr>
      <w:keepNext/>
      <w:keepLines/>
      <w:numPr>
        <w:ilvl w:val="2"/>
        <w:numId w:val="19"/>
      </w:numPr>
      <w:tabs>
        <w:tab w:val="left" w:pos="432"/>
      </w:tabs>
      <w:spacing w:before="260" w:after="260" w:line="416" w:lineRule="auto"/>
      <w:ind w:firstLine="0"/>
      <w:jc w:val="both"/>
      <w:outlineLvl w:val="2"/>
    </w:pPr>
    <w:rPr>
      <w:rFonts w:ascii="Times New Roman" w:hAnsi="Times New Roman"/>
      <w:b/>
      <w:bCs/>
      <w:snapToGrid/>
      <w:kern w:val="2"/>
      <w:sz w:val="32"/>
      <w:szCs w:val="32"/>
    </w:rPr>
  </w:style>
  <w:style w:type="paragraph" w:customStyle="1" w:styleId="49">
    <w:name w:val="标题 4 + 小三"/>
    <w:aliases w:val="行距: 1.5 倍行距,正文 + 小四,左侧:  0.74 厘米,正文 + Verdana,首行缩进:  0.74 厘米"/>
    <w:basedOn w:val="30"/>
    <w:uiPriority w:val="99"/>
    <w:qFormat/>
    <w:rsid w:val="00770F20"/>
    <w:pPr>
      <w:keepNext/>
      <w:keepLines/>
      <w:numPr>
        <w:ilvl w:val="0"/>
        <w:numId w:val="0"/>
      </w:numPr>
      <w:tabs>
        <w:tab w:val="num" w:pos="1751"/>
      </w:tabs>
      <w:spacing w:before="260" w:after="260" w:line="360" w:lineRule="auto"/>
      <w:ind w:left="1751" w:hanging="851"/>
      <w:jc w:val="both"/>
    </w:pPr>
    <w:rPr>
      <w:rFonts w:ascii="Calibri" w:hAnsi="Calibri"/>
      <w:b/>
      <w:iCs w:val="0"/>
      <w:snapToGrid/>
      <w:kern w:val="2"/>
      <w:sz w:val="30"/>
      <w:szCs w:val="30"/>
      <w:lang w:val="x-none" w:eastAsia="x-none"/>
    </w:rPr>
  </w:style>
  <w:style w:type="character" w:customStyle="1" w:styleId="4Char1">
    <w:name w:val="标题 4 Char1"/>
    <w:aliases w:val="bullet Char1,bl Char1,bb Char1,PIM 4 Char1,H4 Char1,h4 Char1,L4 Char1,4th level Char1,4 Char1,sect 1.2.3.4 Char1,heading 4 Char1,Ref Heading 1 Char1,rh1 Char1,Heading sql Char1,4heading Char1,sect 1.2.3.41 Char1,Ref Heading 11 Char1,rh13 Char"/>
    <w:semiHidden/>
    <w:qFormat/>
    <w:rsid w:val="00770F20"/>
    <w:rPr>
      <w:rFonts w:ascii="Times" w:eastAsia="Mangal" w:hAnsi="Times" w:cs="Symbol"/>
      <w:b/>
      <w:bCs/>
      <w:sz w:val="28"/>
      <w:szCs w:val="28"/>
    </w:rPr>
  </w:style>
  <w:style w:type="paragraph" w:customStyle="1" w:styleId="410">
    <w:name w:val="标题 41"/>
    <w:basedOn w:val="affff3"/>
    <w:next w:val="affff3"/>
    <w:uiPriority w:val="99"/>
    <w:qFormat/>
    <w:rsid w:val="00770F20"/>
    <w:pPr>
      <w:keepNext/>
      <w:keepLines/>
      <w:numPr>
        <w:ilvl w:val="3"/>
        <w:numId w:val="19"/>
      </w:numPr>
      <w:tabs>
        <w:tab w:val="left" w:pos="432"/>
      </w:tabs>
      <w:spacing w:before="280" w:after="290" w:line="376" w:lineRule="auto"/>
      <w:ind w:firstLine="0"/>
      <w:jc w:val="both"/>
      <w:outlineLvl w:val="3"/>
    </w:pPr>
    <w:rPr>
      <w:rFonts w:eastAsia="黑体"/>
      <w:b/>
      <w:bCs/>
      <w:snapToGrid/>
      <w:kern w:val="2"/>
      <w:sz w:val="28"/>
      <w:szCs w:val="28"/>
    </w:rPr>
  </w:style>
  <w:style w:type="paragraph" w:customStyle="1" w:styleId="51">
    <w:name w:val="标题 51"/>
    <w:basedOn w:val="affff3"/>
    <w:next w:val="affff3"/>
    <w:uiPriority w:val="99"/>
    <w:qFormat/>
    <w:rsid w:val="00770F20"/>
    <w:pPr>
      <w:keepNext/>
      <w:keepLines/>
      <w:numPr>
        <w:ilvl w:val="4"/>
        <w:numId w:val="19"/>
      </w:numPr>
      <w:tabs>
        <w:tab w:val="left" w:pos="432"/>
      </w:tabs>
      <w:spacing w:before="280" w:after="290" w:line="376" w:lineRule="auto"/>
      <w:ind w:firstLine="0"/>
      <w:jc w:val="both"/>
      <w:outlineLvl w:val="4"/>
    </w:pPr>
    <w:rPr>
      <w:rFonts w:ascii="Times New Roman" w:hAnsi="Times New Roman"/>
      <w:b/>
      <w:bCs/>
      <w:snapToGrid/>
      <w:kern w:val="2"/>
      <w:sz w:val="28"/>
      <w:szCs w:val="28"/>
    </w:rPr>
  </w:style>
  <w:style w:type="character" w:customStyle="1" w:styleId="6Char1">
    <w:name w:val="标题 6 Char1"/>
    <w:aliases w:val="标题 6(软创) Char1,PIM 6 Char1,H6 Char1,BOD 4 Char1,Legal Level 1. Char1,Bullet list Char1,正文六级标题 Char1,L6 Char1,Bullet (Single Lines) Char1,Figure label Char1,h6 Char1,l6 Char1,hsm Char1,cnp Char1,Caption number (page-wide) Char1,list 6 Char1"/>
    <w:qFormat/>
    <w:rsid w:val="00770F20"/>
    <w:rPr>
      <w:rFonts w:ascii="Cambria" w:eastAsia="宋体" w:hAnsi="Cambria" w:cs="Times New Roman"/>
      <w:b/>
      <w:bCs/>
      <w:kern w:val="2"/>
      <w:sz w:val="24"/>
      <w:szCs w:val="24"/>
    </w:rPr>
  </w:style>
  <w:style w:type="character" w:customStyle="1" w:styleId="6Char2">
    <w:name w:val="标题 6 Char2"/>
    <w:qFormat/>
    <w:rsid w:val="00770F20"/>
    <w:rPr>
      <w:rFonts w:ascii="Arial" w:eastAsia="黑体" w:hAnsi="Arial" w:cs="Arial" w:hint="default"/>
      <w:b/>
      <w:kern w:val="2"/>
      <w:position w:val="6"/>
      <w:sz w:val="24"/>
    </w:rPr>
  </w:style>
  <w:style w:type="paragraph" w:customStyle="1" w:styleId="61">
    <w:name w:val="标题 61"/>
    <w:basedOn w:val="affff3"/>
    <w:next w:val="affff3"/>
    <w:uiPriority w:val="99"/>
    <w:qFormat/>
    <w:rsid w:val="00770F20"/>
    <w:pPr>
      <w:keepNext/>
      <w:keepLines/>
      <w:numPr>
        <w:ilvl w:val="5"/>
        <w:numId w:val="19"/>
      </w:numPr>
      <w:tabs>
        <w:tab w:val="left" w:pos="432"/>
      </w:tabs>
      <w:spacing w:after="64" w:line="320" w:lineRule="auto"/>
      <w:ind w:firstLine="0"/>
      <w:jc w:val="both"/>
      <w:outlineLvl w:val="5"/>
    </w:pPr>
    <w:rPr>
      <w:rFonts w:eastAsia="黑体"/>
      <w:b/>
      <w:bCs/>
      <w:snapToGrid/>
      <w:kern w:val="2"/>
      <w:szCs w:val="24"/>
    </w:rPr>
  </w:style>
  <w:style w:type="character" w:customStyle="1" w:styleId="7Char1">
    <w:name w:val="标题 7 Char1"/>
    <w:aliases w:val="h75 Char"/>
    <w:semiHidden/>
    <w:qFormat/>
    <w:rsid w:val="00770F20"/>
    <w:rPr>
      <w:b/>
      <w:bCs/>
      <w:kern w:val="2"/>
      <w:sz w:val="24"/>
      <w:szCs w:val="24"/>
    </w:rPr>
  </w:style>
  <w:style w:type="paragraph" w:customStyle="1" w:styleId="71">
    <w:name w:val="标题 71"/>
    <w:basedOn w:val="affff3"/>
    <w:next w:val="affff3"/>
    <w:uiPriority w:val="99"/>
    <w:qFormat/>
    <w:rsid w:val="00770F20"/>
    <w:pPr>
      <w:keepNext/>
      <w:keepLines/>
      <w:numPr>
        <w:ilvl w:val="6"/>
        <w:numId w:val="19"/>
      </w:numPr>
      <w:tabs>
        <w:tab w:val="left" w:pos="432"/>
      </w:tabs>
      <w:spacing w:after="64" w:line="320" w:lineRule="auto"/>
      <w:ind w:firstLine="0"/>
      <w:jc w:val="both"/>
      <w:outlineLvl w:val="6"/>
    </w:pPr>
    <w:rPr>
      <w:rFonts w:ascii="Times New Roman" w:hAnsi="Times New Roman"/>
      <w:b/>
      <w:bCs/>
      <w:snapToGrid/>
      <w:kern w:val="2"/>
      <w:szCs w:val="24"/>
    </w:rPr>
  </w:style>
  <w:style w:type="character" w:customStyle="1" w:styleId="8Char1">
    <w:name w:val="标题 8 Char1"/>
    <w:aliases w:val="tt1 Char1,Figure Char1,heading 8 Char1,tt2 Char1,tt11 Char1,Figure1 Char1,heading 81 Char1,tt3 Char1,tt12 Char1,Figure2 Char1,heading 82 Char1,tt4 Char1,tt13 Char1,Figure3 Char1,heading 83 Char1,tt5 Char1,tt6 Char"/>
    <w:semiHidden/>
    <w:qFormat/>
    <w:rsid w:val="00770F20"/>
    <w:rPr>
      <w:rFonts w:ascii="Cambria" w:eastAsia="宋体" w:hAnsi="Cambria" w:cs="Times New Roman"/>
      <w:kern w:val="2"/>
      <w:sz w:val="24"/>
      <w:szCs w:val="24"/>
    </w:rPr>
  </w:style>
  <w:style w:type="paragraph" w:customStyle="1" w:styleId="81">
    <w:name w:val="标题 81"/>
    <w:basedOn w:val="affff3"/>
    <w:next w:val="affff3"/>
    <w:uiPriority w:val="99"/>
    <w:qFormat/>
    <w:rsid w:val="00770F20"/>
    <w:pPr>
      <w:keepNext/>
      <w:keepLines/>
      <w:numPr>
        <w:ilvl w:val="7"/>
        <w:numId w:val="19"/>
      </w:numPr>
      <w:tabs>
        <w:tab w:val="left" w:pos="432"/>
      </w:tabs>
      <w:spacing w:after="64" w:line="320" w:lineRule="auto"/>
      <w:ind w:firstLine="0"/>
      <w:jc w:val="both"/>
      <w:outlineLvl w:val="7"/>
    </w:pPr>
    <w:rPr>
      <w:rFonts w:eastAsia="黑体"/>
      <w:snapToGrid/>
      <w:kern w:val="2"/>
      <w:szCs w:val="24"/>
    </w:rPr>
  </w:style>
  <w:style w:type="paragraph" w:customStyle="1" w:styleId="91">
    <w:name w:val="标题 91"/>
    <w:basedOn w:val="affff3"/>
    <w:next w:val="affff3"/>
    <w:uiPriority w:val="99"/>
    <w:qFormat/>
    <w:rsid w:val="00770F20"/>
    <w:pPr>
      <w:keepNext/>
      <w:keepLines/>
      <w:numPr>
        <w:ilvl w:val="8"/>
        <w:numId w:val="19"/>
      </w:numPr>
      <w:tabs>
        <w:tab w:val="left" w:pos="432"/>
      </w:tabs>
      <w:spacing w:after="64" w:line="320" w:lineRule="auto"/>
      <w:ind w:firstLine="0"/>
      <w:jc w:val="both"/>
      <w:outlineLvl w:val="8"/>
    </w:pPr>
    <w:rPr>
      <w:rFonts w:eastAsia="黑体"/>
      <w:snapToGrid/>
      <w:kern w:val="2"/>
      <w:szCs w:val="21"/>
    </w:rPr>
  </w:style>
  <w:style w:type="paragraph" w:customStyle="1" w:styleId="1fff">
    <w:name w:val="标题[1]"/>
    <w:basedOn w:val="13"/>
    <w:next w:val="affff3"/>
    <w:uiPriority w:val="99"/>
    <w:qFormat/>
    <w:rsid w:val="00770F20"/>
    <w:pPr>
      <w:numPr>
        <w:numId w:val="0"/>
      </w:numPr>
      <w:autoSpaceDE w:val="0"/>
      <w:autoSpaceDN w:val="0"/>
      <w:adjustRightInd w:val="0"/>
      <w:snapToGrid w:val="0"/>
      <w:spacing w:line="576" w:lineRule="auto"/>
      <w:ind w:left="432" w:hanging="432"/>
      <w:jc w:val="both"/>
      <w:textAlignment w:val="baseline"/>
    </w:pPr>
    <w:rPr>
      <w:rFonts w:ascii="Times New Roman" w:hAnsi="Times New Roman"/>
      <w:bCs w:val="0"/>
      <w:snapToGrid/>
      <w:kern w:val="44"/>
      <w:szCs w:val="20"/>
    </w:rPr>
  </w:style>
  <w:style w:type="character" w:customStyle="1" w:styleId="Charf9">
    <w:name w:val="批注文字 Char"/>
    <w:qFormat/>
    <w:rsid w:val="00770F20"/>
    <w:rPr>
      <w:kern w:val="2"/>
      <w:sz w:val="21"/>
      <w:szCs w:val="24"/>
    </w:rPr>
  </w:style>
  <w:style w:type="paragraph" w:styleId="1fff0">
    <w:name w:val="index 1"/>
    <w:basedOn w:val="affff3"/>
    <w:next w:val="affff3"/>
    <w:autoRedefine/>
    <w:qFormat/>
    <w:rsid w:val="00770F20"/>
    <w:pPr>
      <w:spacing w:before="0" w:after="0" w:line="240" w:lineRule="auto"/>
      <w:jc w:val="both"/>
    </w:pPr>
    <w:rPr>
      <w:rFonts w:ascii="Tahoma" w:hAnsi="Tahoma"/>
      <w:noProof/>
      <w:snapToGrid/>
      <w:kern w:val="2"/>
      <w:sz w:val="21"/>
      <w:szCs w:val="24"/>
    </w:rPr>
  </w:style>
  <w:style w:type="paragraph" w:styleId="afffffff7">
    <w:name w:val="index heading"/>
    <w:basedOn w:val="affff3"/>
    <w:next w:val="1fff0"/>
    <w:qFormat/>
    <w:rsid w:val="00770F20"/>
    <w:pPr>
      <w:adjustRightInd w:val="0"/>
      <w:spacing w:before="0" w:after="0" w:line="240" w:lineRule="atLeast"/>
      <w:jc w:val="both"/>
      <w:textAlignment w:val="baseline"/>
    </w:pPr>
    <w:rPr>
      <w:rFonts w:ascii="宋体" w:hAnsi="Times New Roman"/>
      <w:snapToGrid/>
      <w:sz w:val="21"/>
    </w:rPr>
  </w:style>
  <w:style w:type="paragraph" w:customStyle="1" w:styleId="0">
    <w:name w:val="样式 正文首行缩进 + 两端对齐 段后: 0 磅"/>
    <w:basedOn w:val="afffff6"/>
    <w:link w:val="0Char"/>
    <w:qFormat/>
    <w:rsid w:val="00770F20"/>
    <w:pPr>
      <w:spacing w:before="0" w:after="0"/>
      <w:ind w:firstLineChars="0" w:firstLine="0"/>
      <w:jc w:val="both"/>
    </w:pPr>
    <w:rPr>
      <w:rFonts w:ascii="Times New Roman" w:eastAsia="宋体" w:hAnsi="Times New Roman" w:cs="宋体"/>
      <w:snapToGrid/>
      <w:sz w:val="24"/>
      <w:szCs w:val="24"/>
    </w:rPr>
  </w:style>
  <w:style w:type="character" w:customStyle="1" w:styleId="0Char">
    <w:name w:val="样式 正文首行缩进 + 两端对齐 段后: 0 磅 Char"/>
    <w:link w:val="0"/>
    <w:qFormat/>
    <w:rsid w:val="00770F20"/>
    <w:rPr>
      <w:rFonts w:cs="宋体"/>
      <w:kern w:val="2"/>
      <w:sz w:val="24"/>
      <w:szCs w:val="24"/>
    </w:rPr>
  </w:style>
  <w:style w:type="table" w:styleId="afffffff8">
    <w:name w:val="Table Elegant"/>
    <w:basedOn w:val="affff5"/>
    <w:qFormat/>
    <w:rsid w:val="00770F20"/>
    <w:pPr>
      <w:widowControl w:val="0"/>
      <w:spacing w:line="360" w:lineRule="auto"/>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20">
    <w:name w:val="List Bullet 2"/>
    <w:aliases w:val="列表项目符号 2（）"/>
    <w:basedOn w:val="affff3"/>
    <w:link w:val="2Char6"/>
    <w:uiPriority w:val="99"/>
    <w:qFormat/>
    <w:rsid w:val="00770F20"/>
    <w:pPr>
      <w:numPr>
        <w:numId w:val="26"/>
      </w:numPr>
      <w:spacing w:before="0" w:after="0"/>
      <w:jc w:val="both"/>
    </w:pPr>
    <w:rPr>
      <w:rFonts w:ascii="Times New Roman" w:hAnsi="Times New Roman"/>
      <w:snapToGrid/>
      <w:kern w:val="2"/>
      <w:lang w:val="x-none" w:eastAsia="x-none"/>
    </w:rPr>
  </w:style>
  <w:style w:type="paragraph" w:customStyle="1" w:styleId="afffffff9">
    <w:name w:val="小标题"/>
    <w:uiPriority w:val="99"/>
    <w:qFormat/>
    <w:rsid w:val="00770F20"/>
    <w:pPr>
      <w:widowControl w:val="0"/>
      <w:adjustRightInd w:val="0"/>
      <w:spacing w:line="360" w:lineRule="atLeast"/>
      <w:jc w:val="center"/>
      <w:textAlignment w:val="baseline"/>
    </w:pPr>
    <w:rPr>
      <w:sz w:val="36"/>
    </w:rPr>
  </w:style>
  <w:style w:type="paragraph" w:customStyle="1" w:styleId="4a">
    <w:name w:val="正文4"/>
    <w:basedOn w:val="affff3"/>
    <w:link w:val="4Char10"/>
    <w:uiPriority w:val="99"/>
    <w:qFormat/>
    <w:rsid w:val="00770F20"/>
    <w:pPr>
      <w:tabs>
        <w:tab w:val="num" w:pos="780"/>
      </w:tabs>
      <w:spacing w:before="60" w:after="60"/>
      <w:ind w:left="780" w:hanging="360"/>
      <w:jc w:val="both"/>
    </w:pPr>
    <w:rPr>
      <w:rFonts w:ascii="Times New Roman" w:hAnsi="Times New Roman"/>
      <w:snapToGrid/>
      <w:kern w:val="2"/>
      <w:sz w:val="21"/>
      <w:szCs w:val="24"/>
      <w:lang w:val="x-none" w:eastAsia="x-none"/>
    </w:rPr>
  </w:style>
  <w:style w:type="paragraph" w:customStyle="1" w:styleId="afffd">
    <w:name w:val="图注"/>
    <w:basedOn w:val="affff3"/>
    <w:autoRedefine/>
    <w:uiPriority w:val="99"/>
    <w:qFormat/>
    <w:rsid w:val="00770F20"/>
    <w:pPr>
      <w:numPr>
        <w:numId w:val="148"/>
      </w:numPr>
      <w:spacing w:beforeLines="50" w:before="100" w:beforeAutospacing="1" w:afterAutospacing="1" w:line="240" w:lineRule="auto"/>
      <w:ind w:firstLine="0"/>
      <w:jc w:val="center"/>
    </w:pPr>
    <w:rPr>
      <w:rFonts w:ascii="Times New Roman" w:hAnsi="Times New Roman"/>
      <w:snapToGrid/>
      <w:kern w:val="2"/>
      <w:sz w:val="21"/>
    </w:rPr>
  </w:style>
  <w:style w:type="character" w:customStyle="1" w:styleId="affffffe">
    <w:name w:val="列出段落字符"/>
    <w:link w:val="1ffb"/>
    <w:uiPriority w:val="34"/>
    <w:qFormat/>
    <w:rsid w:val="00770F20"/>
    <w:rPr>
      <w:rFonts w:ascii="Arial" w:hAnsi="Arial"/>
      <w:snapToGrid w:val="0"/>
      <w:sz w:val="24"/>
    </w:rPr>
  </w:style>
  <w:style w:type="paragraph" w:customStyle="1" w:styleId="0740">
    <w:name w:val="样式 四号 首行缩进:  0.74 厘米"/>
    <w:basedOn w:val="affff3"/>
    <w:autoRedefine/>
    <w:uiPriority w:val="99"/>
    <w:qFormat/>
    <w:rsid w:val="00770F20"/>
    <w:pPr>
      <w:spacing w:before="0" w:after="0" w:line="240" w:lineRule="auto"/>
      <w:ind w:firstLine="420"/>
      <w:jc w:val="both"/>
    </w:pPr>
    <w:rPr>
      <w:rFonts w:ascii="Times New Roman" w:hAnsi="Times New Roman" w:cs="宋体"/>
      <w:snapToGrid/>
      <w:kern w:val="2"/>
      <w:sz w:val="28"/>
    </w:rPr>
  </w:style>
  <w:style w:type="paragraph" w:styleId="afffffffa">
    <w:name w:val="Plain Text"/>
    <w:aliases w:val="普通文字,纯文本 Char Char Char Char Char Char Char Char Char,纯文本 Char Char Char Char Char Char Char Char,一般文字 字元,一般文字 字元 字元 字元 字元,一般文字 字元 字元 字元 字元 字元 字元 字元 字元,一般文字 字元 字元 字元 字元 字元 字元 字元,一般文字 字元 字元 字元,一般文字 字元 字元 字元 字元 字元 字元,一般文字 字元 字元 字元 字元 字元 字元 字元 字元 字元"/>
    <w:basedOn w:val="affff3"/>
    <w:link w:val="Charfa"/>
    <w:qFormat/>
    <w:rsid w:val="00770F20"/>
    <w:pPr>
      <w:spacing w:before="0" w:after="0"/>
      <w:jc w:val="both"/>
    </w:pPr>
    <w:rPr>
      <w:rFonts w:ascii="宋体" w:hAnsi="Courier New"/>
      <w:snapToGrid/>
      <w:kern w:val="2"/>
      <w:sz w:val="21"/>
      <w:szCs w:val="21"/>
      <w:lang w:val="x-none" w:eastAsia="x-none"/>
    </w:rPr>
  </w:style>
  <w:style w:type="character" w:customStyle="1" w:styleId="Charfa">
    <w:name w:val="纯文本 Char"/>
    <w:aliases w:val="普通文字 Char1,纯文本 Char Char Char Char Char Char Char Char Char Char4,纯文本 Char Char Char Char Char Char Char Char Char1,一般文字 字元 Char,一般文字 字元 字元 字元 字元 Char,一般文字 字元 字元 字元 字元 字元 字元 字元 字元 Char,一般文字 字元 字元 字元 字元 字元 字元 字元 Char,一般文字 字元 字元 字元 Char"/>
    <w:basedOn w:val="affff4"/>
    <w:link w:val="afffffffa"/>
    <w:qFormat/>
    <w:rsid w:val="00770F20"/>
    <w:rPr>
      <w:rFonts w:ascii="宋体" w:hAnsi="Courier New"/>
      <w:kern w:val="2"/>
      <w:sz w:val="21"/>
      <w:szCs w:val="21"/>
      <w:lang w:val="x-none" w:eastAsia="x-none"/>
    </w:rPr>
  </w:style>
  <w:style w:type="paragraph" w:customStyle="1" w:styleId="afffffffb">
    <w:name w:val="表头"/>
    <w:basedOn w:val="affff3"/>
    <w:autoRedefine/>
    <w:uiPriority w:val="99"/>
    <w:qFormat/>
    <w:rsid w:val="00770F20"/>
    <w:pPr>
      <w:widowControl/>
      <w:adjustRightInd w:val="0"/>
      <w:spacing w:beforeLines="50" w:before="120" w:afterLines="50" w:after="120" w:line="360" w:lineRule="atLeast"/>
      <w:jc w:val="center"/>
      <w:textAlignment w:val="baseline"/>
    </w:pPr>
    <w:rPr>
      <w:rFonts w:ascii="宋体" w:hAnsi="宋体"/>
      <w:b/>
      <w:snapToGrid/>
      <w:szCs w:val="24"/>
    </w:rPr>
  </w:style>
  <w:style w:type="paragraph" w:customStyle="1" w:styleId="Arial061">
    <w:name w:val="表内段样式 Arial 首行缩进:  0 厘米 段前: 6 磅 段后: 1 行 行距: 单倍行距"/>
    <w:basedOn w:val="affff3"/>
    <w:uiPriority w:val="99"/>
    <w:qFormat/>
    <w:rsid w:val="00770F20"/>
    <w:pPr>
      <w:widowControl/>
      <w:spacing w:before="120" w:afterLines="100" w:after="100" w:line="240" w:lineRule="auto"/>
    </w:pPr>
    <w:rPr>
      <w:snapToGrid/>
    </w:rPr>
  </w:style>
  <w:style w:type="paragraph" w:customStyle="1" w:styleId="05">
    <w:name w:val="样式 段后: 0.5 行"/>
    <w:basedOn w:val="affff3"/>
    <w:uiPriority w:val="99"/>
    <w:qFormat/>
    <w:rsid w:val="00770F20"/>
    <w:pPr>
      <w:spacing w:before="0" w:after="0" w:line="240" w:lineRule="auto"/>
      <w:ind w:firstLineChars="200" w:firstLine="200"/>
      <w:jc w:val="both"/>
    </w:pPr>
    <w:rPr>
      <w:rFonts w:ascii="Times New Roman" w:hAnsi="Times New Roman" w:cs="宋体"/>
      <w:snapToGrid/>
      <w:kern w:val="2"/>
    </w:rPr>
  </w:style>
  <w:style w:type="paragraph" w:customStyle="1" w:styleId="ParaChar">
    <w:name w:val="默认段落字体 Para Char"/>
    <w:basedOn w:val="affff3"/>
    <w:uiPriority w:val="99"/>
    <w:qFormat/>
    <w:rsid w:val="00770F20"/>
    <w:pPr>
      <w:tabs>
        <w:tab w:val="num" w:pos="425"/>
      </w:tabs>
      <w:spacing w:before="0" w:after="0" w:line="240" w:lineRule="auto"/>
      <w:ind w:left="425" w:hanging="425"/>
      <w:jc w:val="both"/>
    </w:pPr>
    <w:rPr>
      <w:rFonts w:ascii="Tahoma" w:hAnsi="Tahoma"/>
      <w:snapToGrid/>
      <w:kern w:val="2"/>
    </w:rPr>
  </w:style>
  <w:style w:type="paragraph" w:customStyle="1" w:styleId="afffffffc">
    <w:name w:val="文档正文"/>
    <w:basedOn w:val="affff3"/>
    <w:link w:val="Charfb"/>
    <w:autoRedefine/>
    <w:qFormat/>
    <w:rsid w:val="00770F20"/>
    <w:pPr>
      <w:adjustRightInd w:val="0"/>
      <w:spacing w:before="0" w:after="0"/>
      <w:jc w:val="center"/>
      <w:textAlignment w:val="baseline"/>
    </w:pPr>
    <w:rPr>
      <w:rFonts w:ascii="宋体" w:hAnsi="宋体"/>
      <w:snapToGrid/>
      <w:szCs w:val="21"/>
      <w:lang w:val="en-GB" w:eastAsia="x-none"/>
    </w:rPr>
  </w:style>
  <w:style w:type="table" w:styleId="afffffffd">
    <w:name w:val="Table Professional"/>
    <w:basedOn w:val="affff5"/>
    <w:qFormat/>
    <w:rsid w:val="00770F20"/>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fffffffe">
    <w:name w:val="四"/>
    <w:basedOn w:val="40"/>
    <w:link w:val="Charfc"/>
    <w:qFormat/>
    <w:rsid w:val="00770F20"/>
    <w:pPr>
      <w:keepNext/>
      <w:keepLines/>
      <w:numPr>
        <w:ilvl w:val="0"/>
        <w:numId w:val="0"/>
      </w:numPr>
      <w:tabs>
        <w:tab w:val="num" w:pos="1680"/>
      </w:tabs>
      <w:spacing w:before="120" w:after="120"/>
      <w:ind w:left="1680" w:hanging="420"/>
    </w:pPr>
    <w:rPr>
      <w:bCs w:val="0"/>
      <w:snapToGrid/>
      <w:kern w:val="2"/>
      <w:sz w:val="24"/>
      <w:szCs w:val="24"/>
      <w:lang w:val="x-none" w:eastAsia="x-none"/>
    </w:rPr>
  </w:style>
  <w:style w:type="paragraph" w:customStyle="1" w:styleId="affe">
    <w:name w:val="五"/>
    <w:basedOn w:val="5"/>
    <w:link w:val="Charfd"/>
    <w:qFormat/>
    <w:rsid w:val="00770F20"/>
    <w:pPr>
      <w:keepNext/>
      <w:keepLines/>
      <w:numPr>
        <w:numId w:val="138"/>
      </w:numPr>
      <w:tabs>
        <w:tab w:val="left" w:pos="1134"/>
      </w:tabs>
      <w:adjustRightInd w:val="0"/>
      <w:spacing w:before="0" w:after="0" w:line="480" w:lineRule="auto"/>
      <w:ind w:firstLine="0"/>
    </w:pPr>
    <w:rPr>
      <w:rFonts w:asciiTheme="minorEastAsia" w:eastAsiaTheme="minorEastAsia" w:hAnsiTheme="minorEastAsia"/>
      <w:snapToGrid/>
      <w:kern w:val="2"/>
      <w:sz w:val="24"/>
      <w:szCs w:val="24"/>
      <w:lang w:val="x-none"/>
      <w14:scene3d>
        <w14:camera w14:prst="orthographicFront"/>
        <w14:lightRig w14:rig="threePt" w14:dir="t">
          <w14:rot w14:lat="0" w14:lon="0" w14:rev="0"/>
        </w14:lightRig>
      </w14:scene3d>
    </w:rPr>
  </w:style>
  <w:style w:type="character" w:customStyle="1" w:styleId="Charfc">
    <w:name w:val="四 Char"/>
    <w:link w:val="afffffffe"/>
    <w:qFormat/>
    <w:rsid w:val="00770F20"/>
    <w:rPr>
      <w:rFonts w:ascii="Arial" w:hAnsi="Arial"/>
      <w:kern w:val="2"/>
      <w:sz w:val="24"/>
      <w:szCs w:val="24"/>
      <w:lang w:val="x-none" w:eastAsia="x-none"/>
    </w:rPr>
  </w:style>
  <w:style w:type="character" w:customStyle="1" w:styleId="Charfd">
    <w:name w:val="五 Char"/>
    <w:link w:val="affe"/>
    <w:qFormat/>
    <w:rsid w:val="00770F20"/>
    <w:rPr>
      <w:rFonts w:asciiTheme="minorEastAsia" w:eastAsiaTheme="minorEastAsia" w:hAnsiTheme="minorEastAsia"/>
      <w:kern w:val="2"/>
      <w:sz w:val="24"/>
      <w:szCs w:val="24"/>
      <w:lang w:val="x-none"/>
      <w14:scene3d>
        <w14:camera w14:prst="orthographicFront"/>
        <w14:lightRig w14:rig="threePt" w14:dir="t">
          <w14:rot w14:lat="0" w14:lon="0" w14:rev="0"/>
        </w14:lightRig>
      </w14:scene3d>
    </w:rPr>
  </w:style>
  <w:style w:type="paragraph" w:customStyle="1" w:styleId="affffffff">
    <w:name w:val="表格文字的字体"/>
    <w:basedOn w:val="affff3"/>
    <w:uiPriority w:val="99"/>
    <w:qFormat/>
    <w:rsid w:val="00770F20"/>
    <w:pPr>
      <w:adjustRightInd w:val="0"/>
      <w:snapToGrid w:val="0"/>
      <w:spacing w:before="0" w:after="0" w:line="220" w:lineRule="exact"/>
      <w:jc w:val="both"/>
    </w:pPr>
    <w:rPr>
      <w:rFonts w:ascii="Times New Roman" w:hAnsi="Times New Roman"/>
      <w:snapToGrid/>
      <w:kern w:val="2"/>
      <w:sz w:val="18"/>
    </w:rPr>
  </w:style>
  <w:style w:type="paragraph" w:customStyle="1" w:styleId="affffffff0">
    <w:name w:val="表格字体"/>
    <w:basedOn w:val="affff3"/>
    <w:uiPriority w:val="99"/>
    <w:qFormat/>
    <w:rsid w:val="00770F20"/>
    <w:pPr>
      <w:spacing w:before="0" w:after="0" w:line="240" w:lineRule="auto"/>
    </w:pPr>
    <w:rPr>
      <w:rFonts w:ascii="Times New Roman" w:hAnsi="Times New Roman"/>
      <w:snapToGrid/>
      <w:color w:val="000000"/>
      <w:kern w:val="2"/>
      <w:sz w:val="21"/>
      <w:szCs w:val="24"/>
    </w:rPr>
  </w:style>
  <w:style w:type="paragraph" w:customStyle="1" w:styleId="affffffff1">
    <w:name w:val="目录"/>
    <w:basedOn w:val="affff3"/>
    <w:next w:val="affff3"/>
    <w:uiPriority w:val="99"/>
    <w:qFormat/>
    <w:rsid w:val="00770F20"/>
    <w:pPr>
      <w:spacing w:before="0" w:after="0" w:line="240" w:lineRule="auto"/>
      <w:jc w:val="center"/>
    </w:pPr>
    <w:rPr>
      <w:rFonts w:ascii="Times New Roman" w:hAnsi="Times New Roman"/>
      <w:b/>
      <w:snapToGrid/>
      <w:kern w:val="2"/>
    </w:rPr>
  </w:style>
  <w:style w:type="paragraph" w:styleId="3c">
    <w:name w:val="Body Text 3"/>
    <w:basedOn w:val="affff3"/>
    <w:link w:val="3Char3"/>
    <w:qFormat/>
    <w:rsid w:val="00770F20"/>
    <w:pPr>
      <w:spacing w:before="0" w:after="120" w:line="240" w:lineRule="auto"/>
      <w:jc w:val="both"/>
    </w:pPr>
    <w:rPr>
      <w:rFonts w:ascii="Times New Roman" w:hAnsi="Times New Roman"/>
      <w:snapToGrid/>
      <w:kern w:val="2"/>
      <w:sz w:val="16"/>
      <w:szCs w:val="16"/>
      <w:lang w:val="x-none" w:eastAsia="x-none"/>
    </w:rPr>
  </w:style>
  <w:style w:type="character" w:customStyle="1" w:styleId="3Char3">
    <w:name w:val="正文文本 3 Char"/>
    <w:basedOn w:val="affff4"/>
    <w:link w:val="3c"/>
    <w:qFormat/>
    <w:rsid w:val="00770F20"/>
    <w:rPr>
      <w:kern w:val="2"/>
      <w:sz w:val="16"/>
      <w:szCs w:val="16"/>
      <w:lang w:val="x-none" w:eastAsia="x-none"/>
    </w:rPr>
  </w:style>
  <w:style w:type="paragraph" w:styleId="2ff6">
    <w:name w:val="Body Text 2"/>
    <w:aliases w:val="正文文字 2"/>
    <w:basedOn w:val="3c"/>
    <w:link w:val="2Char7"/>
    <w:qFormat/>
    <w:rsid w:val="00770F20"/>
    <w:pPr>
      <w:spacing w:after="0"/>
      <w:jc w:val="center"/>
    </w:pPr>
    <w:rPr>
      <w:b/>
      <w:sz w:val="32"/>
    </w:rPr>
  </w:style>
  <w:style w:type="character" w:customStyle="1" w:styleId="2Char7">
    <w:name w:val="正文文本 2 Char"/>
    <w:aliases w:val="正文文字 2 Char"/>
    <w:basedOn w:val="affff4"/>
    <w:link w:val="2ff6"/>
    <w:qFormat/>
    <w:rsid w:val="00770F20"/>
    <w:rPr>
      <w:b/>
      <w:kern w:val="2"/>
      <w:sz w:val="32"/>
      <w:szCs w:val="16"/>
      <w:lang w:val="x-none" w:eastAsia="x-none"/>
    </w:rPr>
  </w:style>
  <w:style w:type="paragraph" w:customStyle="1" w:styleId="affffffff2">
    <w:name w:val="正文文字的字体"/>
    <w:basedOn w:val="affff3"/>
    <w:uiPriority w:val="99"/>
    <w:qFormat/>
    <w:rsid w:val="00770F20"/>
    <w:pPr>
      <w:adjustRightInd w:val="0"/>
      <w:snapToGrid w:val="0"/>
      <w:spacing w:before="0" w:after="0" w:line="240" w:lineRule="auto"/>
      <w:ind w:firstLineChars="200" w:firstLine="200"/>
      <w:jc w:val="both"/>
    </w:pPr>
    <w:rPr>
      <w:rFonts w:ascii="Times New Roman" w:hAnsi="Times New Roman"/>
      <w:snapToGrid/>
      <w:color w:val="000000"/>
      <w:kern w:val="2"/>
      <w:sz w:val="21"/>
    </w:rPr>
  </w:style>
  <w:style w:type="paragraph" w:customStyle="1" w:styleId="affffffff3">
    <w:name w:val="主标题"/>
    <w:basedOn w:val="affff3"/>
    <w:next w:val="affff3"/>
    <w:uiPriority w:val="99"/>
    <w:qFormat/>
    <w:rsid w:val="00770F20"/>
    <w:pPr>
      <w:spacing w:before="0" w:after="0"/>
      <w:jc w:val="center"/>
    </w:pPr>
    <w:rPr>
      <w:rFonts w:ascii="Times New Roman" w:hAnsi="Times New Roman"/>
      <w:b/>
      <w:snapToGrid/>
      <w:kern w:val="2"/>
      <w:sz w:val="30"/>
    </w:rPr>
  </w:style>
  <w:style w:type="paragraph" w:customStyle="1" w:styleId="affffffff4">
    <w:name w:val="正常"/>
    <w:qFormat/>
    <w:rsid w:val="00770F20"/>
    <w:pPr>
      <w:spacing w:after="80"/>
    </w:pPr>
    <w:rPr>
      <w:lang w:eastAsia="en-US"/>
    </w:rPr>
  </w:style>
  <w:style w:type="paragraph" w:customStyle="1" w:styleId="2ff7">
    <w:name w:val="样式 正文首行缩进 + 首行缩进:  2 字符"/>
    <w:basedOn w:val="afffff6"/>
    <w:uiPriority w:val="99"/>
    <w:qFormat/>
    <w:rsid w:val="00770F20"/>
    <w:pPr>
      <w:spacing w:before="120" w:after="240"/>
      <w:ind w:firstLineChars="200" w:firstLine="200"/>
      <w:jc w:val="both"/>
    </w:pPr>
    <w:rPr>
      <w:rFonts w:ascii="Times New Roman" w:eastAsia="宋体" w:hAnsi="Times New Roman" w:cs="Times New Roman"/>
      <w:snapToGrid/>
      <w:sz w:val="24"/>
      <w:szCs w:val="24"/>
    </w:rPr>
  </w:style>
  <w:style w:type="paragraph" w:styleId="HTML2">
    <w:name w:val="HTML Address"/>
    <w:basedOn w:val="affff3"/>
    <w:link w:val="HTMLChar0"/>
    <w:unhideWhenUsed/>
    <w:qFormat/>
    <w:rsid w:val="00770F20"/>
    <w:pPr>
      <w:widowControl/>
      <w:adjustRightInd w:val="0"/>
      <w:spacing w:before="0" w:after="0" w:line="312" w:lineRule="auto"/>
      <w:jc w:val="both"/>
    </w:pPr>
    <w:rPr>
      <w:rFonts w:ascii="Times New Roman" w:hAnsi="Times New Roman"/>
      <w:i/>
      <w:iCs/>
      <w:snapToGrid/>
      <w:sz w:val="22"/>
      <w:lang w:val="x-none" w:eastAsia="x-none"/>
    </w:rPr>
  </w:style>
  <w:style w:type="character" w:customStyle="1" w:styleId="HTMLChar0">
    <w:name w:val="HTML 地址 Char"/>
    <w:basedOn w:val="affff4"/>
    <w:link w:val="HTML2"/>
    <w:qFormat/>
    <w:rsid w:val="00770F20"/>
    <w:rPr>
      <w:i/>
      <w:iCs/>
      <w:sz w:val="22"/>
      <w:lang w:val="x-none" w:eastAsia="x-none"/>
    </w:rPr>
  </w:style>
  <w:style w:type="numbering" w:customStyle="1" w:styleId="afb">
    <w:name w:val="样式 编号"/>
    <w:basedOn w:val="affff6"/>
    <w:rsid w:val="00770F20"/>
    <w:pPr>
      <w:numPr>
        <w:numId w:val="27"/>
      </w:numPr>
    </w:pPr>
  </w:style>
  <w:style w:type="character" w:styleId="HTML3">
    <w:name w:val="HTML Code"/>
    <w:unhideWhenUsed/>
    <w:qFormat/>
    <w:rsid w:val="00770F20"/>
    <w:rPr>
      <w:rFonts w:ascii="Courier New" w:eastAsia="Times New Roman" w:hAnsi="Courier New" w:cs="Times New Roman" w:hint="default"/>
      <w:sz w:val="24"/>
      <w:szCs w:val="24"/>
    </w:rPr>
  </w:style>
  <w:style w:type="paragraph" w:customStyle="1" w:styleId="5H5FirstBulletL55dashdsddPIM5BlockLabelh5Sec">
    <w:name w:val="样式 标题 5H5First BulletL55dashdsddPIM 5Block Labelh5Sec..."/>
    <w:basedOn w:val="5"/>
    <w:uiPriority w:val="99"/>
    <w:qFormat/>
    <w:rsid w:val="00770F20"/>
    <w:pPr>
      <w:keepNext/>
      <w:keepLines/>
      <w:numPr>
        <w:ilvl w:val="0"/>
        <w:numId w:val="0"/>
      </w:numPr>
      <w:tabs>
        <w:tab w:val="left" w:pos="1134"/>
      </w:tabs>
      <w:adjustRightInd w:val="0"/>
      <w:spacing w:before="0" w:after="0" w:line="480" w:lineRule="auto"/>
      <w:ind w:left="1008"/>
    </w:pPr>
    <w:rPr>
      <w:rFonts w:asciiTheme="minorEastAsia" w:eastAsiaTheme="minorEastAsia" w:hAnsiTheme="minorEastAsia"/>
      <w:snapToGrid/>
      <w:kern w:val="2"/>
      <w:sz w:val="24"/>
      <w:szCs w:val="24"/>
      <w:lang w:val="x-none"/>
      <w14:scene3d>
        <w14:camera w14:prst="orthographicFront"/>
        <w14:lightRig w14:rig="threePt" w14:dir="t">
          <w14:rot w14:lat="0" w14:lon="0" w14:rev="0"/>
        </w14:lightRig>
      </w14:scene3d>
    </w:rPr>
  </w:style>
  <w:style w:type="character" w:styleId="HTML4">
    <w:name w:val="HTML Keyboard"/>
    <w:unhideWhenUsed/>
    <w:rsid w:val="00770F20"/>
    <w:rPr>
      <w:rFonts w:ascii="Courier New" w:eastAsia="Times New Roman" w:hAnsi="Courier New" w:cs="Times New Roman" w:hint="default"/>
      <w:sz w:val="24"/>
      <w:szCs w:val="24"/>
    </w:rPr>
  </w:style>
  <w:style w:type="character" w:styleId="HTML5">
    <w:name w:val="HTML Sample"/>
    <w:unhideWhenUsed/>
    <w:qFormat/>
    <w:rsid w:val="00770F20"/>
    <w:rPr>
      <w:rFonts w:ascii="Courier New" w:eastAsia="Times New Roman" w:hAnsi="Courier New" w:cs="Times New Roman" w:hint="default"/>
    </w:rPr>
  </w:style>
  <w:style w:type="character" w:styleId="HTML6">
    <w:name w:val="HTML Typewriter"/>
    <w:unhideWhenUsed/>
    <w:rsid w:val="00770F20"/>
    <w:rPr>
      <w:rFonts w:ascii="Mangal" w:eastAsia="Mangal" w:hAnsi="Mangal" w:cs="Mangal" w:hint="cs"/>
      <w:b/>
      <w:bCs/>
      <w:sz w:val="24"/>
      <w:szCs w:val="24"/>
      <w:lang w:val="en-US" w:eastAsia="en-US" w:bidi="ar-SA"/>
    </w:rPr>
  </w:style>
  <w:style w:type="character" w:customStyle="1" w:styleId="Charfe">
    <w:name w:val="尾注文本 Char"/>
    <w:link w:val="affffffff5"/>
    <w:uiPriority w:val="99"/>
    <w:qFormat/>
    <w:locked/>
    <w:rsid w:val="00770F20"/>
    <w:rPr>
      <w:sz w:val="24"/>
      <w:szCs w:val="24"/>
      <w:lang w:val="x-none" w:eastAsia="x-none"/>
    </w:rPr>
  </w:style>
  <w:style w:type="character" w:customStyle="1" w:styleId="Charff">
    <w:name w:val="结束语 Char"/>
    <w:link w:val="affffffff6"/>
    <w:qFormat/>
    <w:locked/>
    <w:rsid w:val="00770F20"/>
    <w:rPr>
      <w:rFonts w:ascii="Arial Black" w:hAnsi="Arial Black"/>
      <w:sz w:val="24"/>
      <w:lang w:val="en-GB" w:eastAsia="en-US"/>
    </w:rPr>
  </w:style>
  <w:style w:type="character" w:customStyle="1" w:styleId="2Char8">
    <w:name w:val="中等深浅网格 2 Char"/>
    <w:link w:val="2ff8"/>
    <w:uiPriority w:val="1"/>
    <w:qFormat/>
    <w:locked/>
    <w:rsid w:val="00770F20"/>
    <w:rPr>
      <w:rFonts w:ascii="Cambria Math" w:hAnsi="Cambria Math"/>
      <w:kern w:val="2"/>
      <w:sz w:val="21"/>
      <w:szCs w:val="22"/>
    </w:rPr>
  </w:style>
  <w:style w:type="character" w:customStyle="1" w:styleId="-1Char">
    <w:name w:val="彩色网格 - 强调文字颜色 1 Char"/>
    <w:link w:val="-10"/>
    <w:qFormat/>
    <w:locked/>
    <w:rsid w:val="00770F20"/>
    <w:rPr>
      <w:rFonts w:ascii="Mangal" w:hAnsi="Mangal" w:cs="Mangal"/>
      <w:i/>
      <w:iCs/>
      <w:color w:val="000000"/>
    </w:rPr>
  </w:style>
  <w:style w:type="paragraph" w:styleId="31">
    <w:name w:val="List Number 3"/>
    <w:basedOn w:val="affff3"/>
    <w:qFormat/>
    <w:rsid w:val="00770F20"/>
    <w:pPr>
      <w:numPr>
        <w:numId w:val="20"/>
      </w:numPr>
      <w:tabs>
        <w:tab w:val="num" w:pos="1200"/>
      </w:tabs>
      <w:spacing w:before="0" w:after="0"/>
      <w:ind w:leftChars="400" w:left="1200" w:hangingChars="200" w:hanging="200"/>
      <w:jc w:val="both"/>
    </w:pPr>
    <w:rPr>
      <w:rFonts w:ascii="Times New Roman" w:hAnsi="Times New Roman"/>
      <w:snapToGrid/>
      <w:kern w:val="2"/>
    </w:rPr>
  </w:style>
  <w:style w:type="paragraph" w:customStyle="1" w:styleId="0741">
    <w:name w:val="样式 首行缩进:  0.74 厘米"/>
    <w:basedOn w:val="affff3"/>
    <w:link w:val="074Char"/>
    <w:qFormat/>
    <w:rsid w:val="00770F20"/>
    <w:pPr>
      <w:spacing w:before="0" w:after="0" w:line="240" w:lineRule="auto"/>
      <w:ind w:firstLineChars="200" w:firstLine="200"/>
      <w:jc w:val="both"/>
    </w:pPr>
    <w:rPr>
      <w:rFonts w:ascii="Times New Roman" w:hAnsi="Times New Roman"/>
      <w:snapToGrid/>
      <w:kern w:val="2"/>
      <w:sz w:val="21"/>
      <w:lang w:val="x-none" w:eastAsia="x-none"/>
    </w:rPr>
  </w:style>
  <w:style w:type="paragraph" w:customStyle="1" w:styleId="affffffff7">
    <w:name w:val="标号"/>
    <w:basedOn w:val="affff3"/>
    <w:uiPriority w:val="99"/>
    <w:qFormat/>
    <w:rsid w:val="00770F20"/>
    <w:pPr>
      <w:spacing w:before="0" w:after="0"/>
      <w:jc w:val="both"/>
    </w:pPr>
    <w:rPr>
      <w:rFonts w:ascii="Times New Roman" w:hAnsi="Times New Roman" w:cs="Mangal"/>
      <w:snapToGrid/>
      <w:kern w:val="2"/>
      <w:lang w:bidi="hi-IN"/>
    </w:rPr>
  </w:style>
  <w:style w:type="character" w:customStyle="1" w:styleId="2Char9">
    <w:name w:val="可研列表2 Char"/>
    <w:link w:val="2e"/>
    <w:qFormat/>
    <w:rsid w:val="00770F20"/>
    <w:rPr>
      <w:rFonts w:cs="Mangal"/>
      <w:kern w:val="2"/>
      <w:sz w:val="24"/>
      <w:lang w:val="x-none" w:eastAsia="x-none" w:bidi="hi-IN"/>
    </w:rPr>
  </w:style>
  <w:style w:type="character" w:customStyle="1" w:styleId="-2Char">
    <w:name w:val="浅色底纹 - 强调文字颜色 2 Char"/>
    <w:link w:val="-20"/>
    <w:qFormat/>
    <w:locked/>
    <w:rsid w:val="00770F20"/>
    <w:rPr>
      <w:rFonts w:ascii="Mangal" w:hAnsi="Mangal" w:cs="Mangal"/>
      <w:b/>
      <w:bCs/>
      <w:i/>
      <w:iCs/>
      <w:color w:val="4F81BD"/>
    </w:rPr>
  </w:style>
  <w:style w:type="character" w:customStyle="1" w:styleId="Charff0">
    <w:name w:val="可研段落 Char"/>
    <w:link w:val="affffffff8"/>
    <w:uiPriority w:val="99"/>
    <w:qFormat/>
    <w:rsid w:val="00770F20"/>
    <w:rPr>
      <w:rFonts w:ascii="宋体" w:cs="Mangal"/>
      <w:kern w:val="2"/>
      <w:sz w:val="24"/>
      <w:lang w:bidi="hi-IN"/>
    </w:rPr>
  </w:style>
  <w:style w:type="paragraph" w:customStyle="1" w:styleId="1Heading0FLevel1Level11h1IIIHeading1H1-Headin">
    <w:name w:val="样式 标题 1Heading 0FLevel 1Level 11h1II+IHeading1H1-Headin..."/>
    <w:basedOn w:val="13"/>
    <w:uiPriority w:val="99"/>
    <w:qFormat/>
    <w:rsid w:val="00770F20"/>
    <w:pPr>
      <w:keepLines/>
      <w:numPr>
        <w:numId w:val="0"/>
      </w:numPr>
      <w:tabs>
        <w:tab w:val="num" w:pos="720"/>
      </w:tabs>
      <w:ind w:left="720" w:hanging="420"/>
      <w:jc w:val="both"/>
    </w:pPr>
    <w:rPr>
      <w:rFonts w:ascii="Times New Roman" w:hAnsi="Times New Roman"/>
      <w:snapToGrid/>
      <w:kern w:val="44"/>
      <w:szCs w:val="44"/>
    </w:rPr>
  </w:style>
  <w:style w:type="paragraph" w:customStyle="1" w:styleId="07666">
    <w:name w:val="样式 首行缩进:  0.76 厘米 段前: 6 磅 段后: 6 磅"/>
    <w:basedOn w:val="affff3"/>
    <w:uiPriority w:val="99"/>
    <w:qFormat/>
    <w:rsid w:val="00770F20"/>
    <w:pPr>
      <w:widowControl/>
      <w:spacing w:before="120" w:after="120"/>
      <w:ind w:firstLine="431"/>
    </w:pPr>
    <w:rPr>
      <w:rFonts w:ascii="宋体" w:hAnsi="宋体" w:cs="Mangal"/>
      <w:snapToGrid/>
      <w:lang w:bidi="hi-IN"/>
    </w:rPr>
  </w:style>
  <w:style w:type="paragraph" w:customStyle="1" w:styleId="affffffff8">
    <w:name w:val="可研段落"/>
    <w:basedOn w:val="affff3"/>
    <w:link w:val="Charff0"/>
    <w:uiPriority w:val="99"/>
    <w:qFormat/>
    <w:rsid w:val="00770F20"/>
    <w:pPr>
      <w:adjustRightInd w:val="0"/>
      <w:spacing w:before="0" w:after="0" w:line="480" w:lineRule="atLeast"/>
      <w:ind w:firstLineChars="200" w:firstLine="480"/>
      <w:jc w:val="both"/>
      <w:textAlignment w:val="baseline"/>
    </w:pPr>
    <w:rPr>
      <w:rFonts w:ascii="宋体" w:hAnsi="Times New Roman" w:cs="Mangal"/>
      <w:snapToGrid/>
      <w:kern w:val="2"/>
      <w:lang w:bidi="hi-IN"/>
    </w:rPr>
  </w:style>
  <w:style w:type="paragraph" w:customStyle="1" w:styleId="xl27">
    <w:name w:val="xl27"/>
    <w:basedOn w:val="affff3"/>
    <w:uiPriority w:val="99"/>
    <w:qFormat/>
    <w:rsid w:val="00770F2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ascii="昆仑仿宋" w:eastAsia="昆仑仿宋" w:hAnsi="昆仑仿宋" w:cs="昆仑仿宋"/>
      <w:snapToGrid/>
      <w:szCs w:val="24"/>
    </w:rPr>
  </w:style>
  <w:style w:type="paragraph" w:customStyle="1" w:styleId="CharChar1CharChar1CharChar1">
    <w:name w:val="Char Char1 Char Char1 Char Char1"/>
    <w:basedOn w:val="affff3"/>
    <w:autoRedefine/>
    <w:uiPriority w:val="99"/>
    <w:qFormat/>
    <w:rsid w:val="00770F20"/>
    <w:pPr>
      <w:widowControl/>
      <w:snapToGrid w:val="0"/>
      <w:spacing w:before="0" w:after="0" w:line="240" w:lineRule="auto"/>
    </w:pPr>
    <w:rPr>
      <w:rFonts w:ascii="'宋体" w:hAnsi="'宋体" w:cs="Symbol"/>
      <w:snapToGrid/>
      <w:szCs w:val="24"/>
    </w:rPr>
  </w:style>
  <w:style w:type="character" w:customStyle="1" w:styleId="Charff1">
    <w:name w:val="规范正文 Char"/>
    <w:link w:val="affffffff9"/>
    <w:locked/>
    <w:rsid w:val="00770F20"/>
    <w:rPr>
      <w:rFonts w:ascii="Mangal" w:hAnsi="Mangal"/>
      <w:bCs/>
      <w:sz w:val="24"/>
      <w:lang w:val="x-none" w:eastAsia="x-none"/>
    </w:rPr>
  </w:style>
  <w:style w:type="paragraph" w:customStyle="1" w:styleId="1fff1">
    <w:name w:val="编号 1"/>
    <w:basedOn w:val="affffb"/>
    <w:next w:val="affff3"/>
    <w:uiPriority w:val="99"/>
    <w:qFormat/>
    <w:rsid w:val="00770F20"/>
    <w:pPr>
      <w:widowControl/>
      <w:tabs>
        <w:tab w:val="num" w:pos="840"/>
        <w:tab w:val="left" w:pos="960"/>
        <w:tab w:val="left" w:pos="2098"/>
      </w:tabs>
      <w:topLinePunct/>
      <w:spacing w:before="100" w:beforeAutospacing="1" w:after="100" w:afterAutospacing="1" w:line="0" w:lineRule="atLeast"/>
      <w:ind w:left="840" w:hanging="420"/>
    </w:pPr>
    <w:rPr>
      <w:rFonts w:ascii="宋体" w:eastAsia="仿宋_GB2312" w:hAnsi="宋体" w:cs="Mangal"/>
      <w:snapToGrid/>
      <w:sz w:val="24"/>
      <w:szCs w:val="20"/>
      <w:lang w:val="x-none" w:eastAsia="x-none" w:bidi="hi-IN"/>
    </w:rPr>
  </w:style>
  <w:style w:type="paragraph" w:customStyle="1" w:styleId="1f5">
    <w:name w:val="可研列表1"/>
    <w:basedOn w:val="affffffffa"/>
    <w:uiPriority w:val="99"/>
    <w:qFormat/>
    <w:rsid w:val="00770F20"/>
    <w:pPr>
      <w:numPr>
        <w:numId w:val="21"/>
      </w:numPr>
      <w:tabs>
        <w:tab w:val="clear" w:pos="902"/>
        <w:tab w:val="left" w:pos="510"/>
        <w:tab w:val="num" w:pos="1440"/>
      </w:tabs>
      <w:spacing w:beforeLines="50" w:before="156" w:line="360" w:lineRule="auto"/>
      <w:ind w:left="1440" w:rightChars="100" w:right="100" w:firstLineChars="0" w:firstLine="0"/>
      <w:jc w:val="left"/>
    </w:pPr>
    <w:rPr>
      <w:b/>
      <w:sz w:val="24"/>
    </w:rPr>
  </w:style>
  <w:style w:type="paragraph" w:customStyle="1" w:styleId="affffffff9">
    <w:name w:val="规范正文"/>
    <w:basedOn w:val="affff3"/>
    <w:link w:val="Charff1"/>
    <w:qFormat/>
    <w:rsid w:val="00770F20"/>
    <w:pPr>
      <w:widowControl/>
      <w:tabs>
        <w:tab w:val="num" w:pos="180"/>
      </w:tabs>
      <w:adjustRightInd w:val="0"/>
      <w:snapToGrid w:val="0"/>
      <w:spacing w:before="100" w:beforeAutospacing="1" w:after="100" w:afterAutospacing="1"/>
      <w:ind w:left="482" w:firstLineChars="200" w:firstLine="200"/>
      <w:jc w:val="both"/>
    </w:pPr>
    <w:rPr>
      <w:rFonts w:ascii="Mangal" w:hAnsi="Mangal"/>
      <w:bCs/>
      <w:snapToGrid/>
      <w:lang w:val="x-none" w:eastAsia="x-none"/>
    </w:rPr>
  </w:style>
  <w:style w:type="paragraph" w:customStyle="1" w:styleId="Char1CharChar">
    <w:name w:val="Char1 Char Char"/>
    <w:basedOn w:val="affff3"/>
    <w:uiPriority w:val="99"/>
    <w:qFormat/>
    <w:rsid w:val="00770F20"/>
    <w:pPr>
      <w:widowControl/>
      <w:spacing w:before="0" w:after="0" w:line="240" w:lineRule="auto"/>
      <w:jc w:val="both"/>
    </w:pPr>
    <w:rPr>
      <w:rFonts w:ascii="'宋体" w:hAnsi="'宋体" w:cs="Symbol"/>
      <w:snapToGrid/>
      <w:kern w:val="2"/>
    </w:rPr>
  </w:style>
  <w:style w:type="paragraph" w:customStyle="1" w:styleId="CharCharCharChar2">
    <w:name w:val="Char Char Char Char2"/>
    <w:basedOn w:val="affff3"/>
    <w:autoRedefine/>
    <w:uiPriority w:val="99"/>
    <w:qFormat/>
    <w:rsid w:val="00770F20"/>
    <w:pPr>
      <w:widowControl/>
      <w:spacing w:before="0" w:after="0"/>
      <w:jc w:val="both"/>
    </w:pPr>
    <w:rPr>
      <w:rFonts w:ascii="Mangal" w:hAnsi="Mangal" w:cs="Symbol"/>
      <w:snapToGrid/>
      <w:kern w:val="2"/>
      <w:sz w:val="22"/>
      <w:szCs w:val="24"/>
    </w:rPr>
  </w:style>
  <w:style w:type="paragraph" w:customStyle="1" w:styleId="257">
    <w:name w:val="样式 首行缩进:  2.57 字符"/>
    <w:basedOn w:val="affff3"/>
    <w:uiPriority w:val="99"/>
    <w:qFormat/>
    <w:rsid w:val="00770F20"/>
    <w:pPr>
      <w:spacing w:before="0" w:after="0" w:line="240" w:lineRule="auto"/>
      <w:ind w:firstLineChars="200" w:firstLine="200"/>
      <w:jc w:val="both"/>
    </w:pPr>
    <w:rPr>
      <w:rFonts w:ascii="Times New Roman" w:hAnsi="Times New Roman" w:cs="Mangal"/>
      <w:snapToGrid/>
      <w:kern w:val="2"/>
      <w:sz w:val="21"/>
      <w:lang w:bidi="hi-IN"/>
    </w:rPr>
  </w:style>
  <w:style w:type="paragraph" w:customStyle="1" w:styleId="1Heading0FLevel1Level11h1IIIHeading1H1-Headin1">
    <w:name w:val="样式 标题 1Heading 0FLevel 1Level 11h1II+IHeading1H1-Headin...1"/>
    <w:basedOn w:val="13"/>
    <w:uiPriority w:val="99"/>
    <w:qFormat/>
    <w:rsid w:val="00770F20"/>
    <w:pPr>
      <w:keepLines/>
      <w:numPr>
        <w:numId w:val="22"/>
      </w:numPr>
      <w:tabs>
        <w:tab w:val="clear" w:pos="902"/>
      </w:tabs>
      <w:ind w:left="0" w:firstLine="0"/>
      <w:jc w:val="both"/>
    </w:pPr>
    <w:rPr>
      <w:rFonts w:ascii="Times New Roman" w:hAnsi="Times New Roman"/>
      <w:snapToGrid/>
      <w:kern w:val="44"/>
      <w:szCs w:val="44"/>
    </w:rPr>
  </w:style>
  <w:style w:type="paragraph" w:styleId="3d">
    <w:name w:val="List Bullet 3"/>
    <w:basedOn w:val="affff3"/>
    <w:qFormat/>
    <w:rsid w:val="00770F20"/>
    <w:pPr>
      <w:widowControl/>
      <w:tabs>
        <w:tab w:val="left" w:pos="1620"/>
        <w:tab w:val="num" w:pos="1680"/>
      </w:tabs>
      <w:spacing w:before="0" w:after="0"/>
      <w:ind w:left="720" w:hanging="420"/>
    </w:pPr>
    <w:rPr>
      <w:rFonts w:eastAsia="Times New Roman" w:cs="Mangal"/>
      <w:snapToGrid/>
      <w:sz w:val="16"/>
      <w:lang w:eastAsia="en-US" w:bidi="hi-IN"/>
    </w:rPr>
  </w:style>
  <w:style w:type="paragraph" w:styleId="affffffffb">
    <w:name w:val="toa heading"/>
    <w:basedOn w:val="affff3"/>
    <w:next w:val="affff3"/>
    <w:qFormat/>
    <w:rsid w:val="00770F20"/>
    <w:pPr>
      <w:spacing w:before="120" w:after="0" w:line="240" w:lineRule="auto"/>
      <w:jc w:val="both"/>
    </w:pPr>
    <w:rPr>
      <w:rFonts w:cs="Mangal"/>
      <w:snapToGrid/>
      <w:kern w:val="2"/>
      <w:lang w:bidi="hi-IN"/>
    </w:rPr>
  </w:style>
  <w:style w:type="paragraph" w:customStyle="1" w:styleId="affffffffc">
    <w:name w:val="可研表格字体"/>
    <w:basedOn w:val="affff3"/>
    <w:uiPriority w:val="99"/>
    <w:qFormat/>
    <w:rsid w:val="00770F20"/>
    <w:pPr>
      <w:adjustRightInd w:val="0"/>
      <w:spacing w:before="0" w:after="0" w:line="240" w:lineRule="atLeast"/>
      <w:jc w:val="both"/>
      <w:textAlignment w:val="baseline"/>
    </w:pPr>
    <w:rPr>
      <w:rFonts w:ascii="宋体" w:hAnsi="Times New Roman" w:cs="Mangal"/>
      <w:snapToGrid/>
      <w:kern w:val="2"/>
      <w:sz w:val="21"/>
      <w:lang w:bidi="hi-IN"/>
    </w:rPr>
  </w:style>
  <w:style w:type="paragraph" w:customStyle="1" w:styleId="CharCharCharCharCharCharCharCharCharCharCharCharCharCharCharChar1CharCharCharChar">
    <w:name w:val="Char Char Char Char Char Char Char Char Char Char Char Char Char Char Char Char1 Char Char Char Char"/>
    <w:basedOn w:val="affff3"/>
    <w:autoRedefine/>
    <w:uiPriority w:val="99"/>
    <w:qFormat/>
    <w:rsid w:val="00770F20"/>
    <w:pPr>
      <w:widowControl/>
      <w:spacing w:before="0" w:after="0"/>
      <w:ind w:firstLineChars="200" w:firstLine="200"/>
      <w:jc w:val="both"/>
    </w:pPr>
    <w:rPr>
      <w:rFonts w:ascii="'宋体" w:hAnsi="'宋体" w:cs="Symbol"/>
      <w:snapToGrid/>
      <w:kern w:val="2"/>
    </w:rPr>
  </w:style>
  <w:style w:type="paragraph" w:customStyle="1" w:styleId="affffffffd">
    <w:name w:val="可研表格表头字体"/>
    <w:basedOn w:val="affffffffc"/>
    <w:uiPriority w:val="99"/>
    <w:qFormat/>
    <w:rsid w:val="00770F20"/>
    <w:pPr>
      <w:jc w:val="center"/>
    </w:pPr>
    <w:rPr>
      <w:b/>
    </w:rPr>
  </w:style>
  <w:style w:type="paragraph" w:customStyle="1" w:styleId="3h3l33h31l3131h32l3232h33l3333h34l3434h35">
    <w:name w:val="样式 标题 3h3l33h31l3131h32l3232h33l3333h34l3434h35..."/>
    <w:basedOn w:val="30"/>
    <w:uiPriority w:val="99"/>
    <w:qFormat/>
    <w:rsid w:val="00770F20"/>
    <w:pPr>
      <w:keepNext/>
      <w:keepLines/>
      <w:numPr>
        <w:ilvl w:val="0"/>
        <w:numId w:val="0"/>
      </w:numPr>
      <w:tabs>
        <w:tab w:val="num" w:pos="1260"/>
      </w:tabs>
      <w:spacing w:before="120" w:after="120" w:line="360" w:lineRule="auto"/>
      <w:ind w:left="1260" w:hanging="420"/>
    </w:pPr>
    <w:rPr>
      <w:rFonts w:eastAsia="黑体"/>
      <w:bCs w:val="0"/>
      <w:iCs w:val="0"/>
      <w:snapToGrid/>
      <w:kern w:val="2"/>
      <w:szCs w:val="24"/>
      <w:lang w:val="x-none" w:eastAsia="x-none"/>
    </w:rPr>
  </w:style>
  <w:style w:type="paragraph" w:customStyle="1" w:styleId="2e">
    <w:name w:val="可研列表2"/>
    <w:basedOn w:val="affffffffa"/>
    <w:link w:val="2Char9"/>
    <w:qFormat/>
    <w:rsid w:val="00770F20"/>
    <w:pPr>
      <w:numPr>
        <w:numId w:val="23"/>
      </w:numPr>
      <w:tabs>
        <w:tab w:val="clear" w:pos="902"/>
        <w:tab w:val="num" w:pos="720"/>
        <w:tab w:val="left" w:pos="907"/>
      </w:tabs>
      <w:spacing w:line="480" w:lineRule="atLeast"/>
      <w:ind w:left="720" w:firstLineChars="0" w:firstLine="0"/>
      <w:jc w:val="left"/>
    </w:pPr>
    <w:rPr>
      <w:sz w:val="24"/>
    </w:rPr>
  </w:style>
  <w:style w:type="paragraph" w:customStyle="1" w:styleId="200">
    <w:name w:val="样式 标题 2 + 左侧:  0 厘米 首行缩进:  0 厘米"/>
    <w:basedOn w:val="affff3"/>
    <w:uiPriority w:val="99"/>
    <w:qFormat/>
    <w:rsid w:val="00770F20"/>
    <w:pPr>
      <w:widowControl/>
      <w:numPr>
        <w:ilvl w:val="1"/>
        <w:numId w:val="24"/>
      </w:numPr>
      <w:tabs>
        <w:tab w:val="left" w:pos="992"/>
      </w:tabs>
      <w:spacing w:before="0" w:after="0"/>
      <w:ind w:firstLine="0"/>
    </w:pPr>
    <w:rPr>
      <w:rFonts w:ascii="宋体" w:hAnsi="宋体" w:cs="Mangal"/>
      <w:snapToGrid/>
      <w:lang w:bidi="hi-IN"/>
    </w:rPr>
  </w:style>
  <w:style w:type="paragraph" w:customStyle="1" w:styleId="CharCharCharChar3">
    <w:name w:val="Char Char Char Char3"/>
    <w:basedOn w:val="affff3"/>
    <w:autoRedefine/>
    <w:uiPriority w:val="99"/>
    <w:qFormat/>
    <w:rsid w:val="00770F20"/>
    <w:pPr>
      <w:widowControl/>
      <w:spacing w:before="0" w:after="0"/>
      <w:jc w:val="both"/>
    </w:pPr>
    <w:rPr>
      <w:rFonts w:ascii="Mangal" w:hAnsi="Mangal" w:cs="Symbol"/>
      <w:snapToGrid/>
      <w:kern w:val="2"/>
      <w:sz w:val="22"/>
      <w:szCs w:val="24"/>
    </w:rPr>
  </w:style>
  <w:style w:type="paragraph" w:customStyle="1" w:styleId="affffffffe">
    <w:name w:val="可研图表说明"/>
    <w:basedOn w:val="affff3"/>
    <w:next w:val="affffffff8"/>
    <w:uiPriority w:val="99"/>
    <w:qFormat/>
    <w:rsid w:val="00770F20"/>
    <w:pPr>
      <w:spacing w:beforeLines="50" w:before="156" w:afterLines="50" w:after="156" w:line="240" w:lineRule="auto"/>
      <w:jc w:val="center"/>
    </w:pPr>
    <w:rPr>
      <w:rFonts w:ascii="宋体" w:hAnsi="宋体" w:cs="Mangal"/>
      <w:snapToGrid/>
      <w:lang w:val="en-GB" w:bidi="hi-IN"/>
    </w:rPr>
  </w:style>
  <w:style w:type="paragraph" w:customStyle="1" w:styleId="afffffffff">
    <w:name w:val="封面标准英文名称"/>
    <w:uiPriority w:val="99"/>
    <w:qFormat/>
    <w:rsid w:val="00770F20"/>
    <w:pPr>
      <w:widowControl w:val="0"/>
      <w:spacing w:before="370" w:line="400" w:lineRule="exact"/>
      <w:jc w:val="center"/>
    </w:pPr>
    <w:rPr>
      <w:rFonts w:cs="Mangal"/>
      <w:sz w:val="28"/>
      <w:lang w:bidi="hi-IN"/>
    </w:rPr>
  </w:style>
  <w:style w:type="paragraph" w:customStyle="1" w:styleId="CharCharCharChar1CharCharCharCharCharCharChar">
    <w:name w:val="Char Char Char Char1 Char Char Char Char Char Char Char"/>
    <w:basedOn w:val="affff9"/>
    <w:autoRedefine/>
    <w:uiPriority w:val="99"/>
    <w:qFormat/>
    <w:rsid w:val="00770F20"/>
    <w:pPr>
      <w:widowControl/>
      <w:shd w:val="clear" w:color="auto" w:fill="000080"/>
      <w:spacing w:before="48" w:after="48"/>
      <w:jc w:val="both"/>
    </w:pPr>
    <w:rPr>
      <w:rFonts w:ascii="'宋体" w:eastAsia="'宋体" w:hAnsi="'宋体" w:cs="Times New Roman" w:hint="eastAsia"/>
      <w:snapToGrid/>
      <w:sz w:val="24"/>
      <w:szCs w:val="24"/>
      <w:lang w:val="x-none" w:eastAsia="x-none"/>
    </w:rPr>
  </w:style>
  <w:style w:type="paragraph" w:customStyle="1" w:styleId="1-9">
    <w:name w:val="技术规范书条款1-9"/>
    <w:basedOn w:val="affff3"/>
    <w:uiPriority w:val="99"/>
    <w:qFormat/>
    <w:rsid w:val="00770F20"/>
    <w:pPr>
      <w:numPr>
        <w:numId w:val="25"/>
      </w:numPr>
      <w:tabs>
        <w:tab w:val="left" w:pos="840"/>
      </w:tabs>
      <w:adjustRightInd w:val="0"/>
      <w:spacing w:before="0" w:after="0"/>
      <w:ind w:firstLine="0"/>
      <w:jc w:val="both"/>
      <w:textAlignment w:val="baseline"/>
    </w:pPr>
    <w:rPr>
      <w:rFonts w:ascii="Times New Roman" w:hAnsi="Times New Roman" w:cs="Mangal"/>
      <w:snapToGrid/>
      <w:lang w:bidi="hi-IN"/>
    </w:rPr>
  </w:style>
  <w:style w:type="paragraph" w:customStyle="1" w:styleId="Arial14BR">
    <w:name w:val="Arial 14B R"/>
    <w:basedOn w:val="affff3"/>
    <w:uiPriority w:val="99"/>
    <w:qFormat/>
    <w:rsid w:val="00770F20"/>
    <w:pPr>
      <w:widowControl/>
      <w:overflowPunct w:val="0"/>
      <w:autoSpaceDE w:val="0"/>
      <w:autoSpaceDN w:val="0"/>
      <w:adjustRightInd w:val="0"/>
      <w:spacing w:beforeLines="20" w:before="0" w:afterLines="20" w:after="0" w:line="240" w:lineRule="auto"/>
      <w:jc w:val="right"/>
    </w:pPr>
    <w:rPr>
      <w:rFonts w:ascii="Arial Black" w:hAnsi="Arial Black" w:cs="Arial Black"/>
      <w:b/>
      <w:bCs/>
      <w:noProof/>
      <w:snapToGrid/>
      <w:sz w:val="28"/>
      <w:szCs w:val="28"/>
    </w:rPr>
  </w:style>
  <w:style w:type="paragraph" w:customStyle="1" w:styleId="afffffffff0">
    <w:name w:val="题注 + 居中"/>
    <w:basedOn w:val="affff8"/>
    <w:uiPriority w:val="99"/>
    <w:qFormat/>
    <w:rsid w:val="00770F20"/>
    <w:pPr>
      <w:keepLines w:val="0"/>
      <w:widowControl/>
      <w:spacing w:before="240" w:afterLines="100" w:after="312"/>
      <w:ind w:left="0" w:firstLine="431"/>
      <w:jc w:val="center"/>
    </w:pPr>
    <w:rPr>
      <w:rFonts w:eastAsia="宋体" w:cs="Mangal"/>
      <w:i w:val="0"/>
      <w:snapToGrid/>
      <w:lang w:val="x-none" w:eastAsia="x-none" w:bidi="hi-IN"/>
    </w:rPr>
  </w:style>
  <w:style w:type="character" w:customStyle="1" w:styleId="DefaultChar">
    <w:name w:val="Default Char"/>
    <w:link w:val="Default"/>
    <w:qFormat/>
    <w:locked/>
    <w:rsid w:val="00770F20"/>
    <w:rPr>
      <w:rFonts w:ascii="Mangal"/>
      <w:color w:val="000000"/>
      <w:sz w:val="24"/>
      <w:szCs w:val="24"/>
    </w:rPr>
  </w:style>
  <w:style w:type="paragraph" w:customStyle="1" w:styleId="afffffffff1">
    <w:name w:val="可研图表前段落"/>
    <w:basedOn w:val="affffffff8"/>
    <w:uiPriority w:val="99"/>
    <w:qFormat/>
    <w:rsid w:val="00770F20"/>
    <w:pPr>
      <w:spacing w:beforeLines="50" w:before="156" w:afterLines="50" w:after="156" w:line="360" w:lineRule="auto"/>
    </w:pPr>
  </w:style>
  <w:style w:type="paragraph" w:customStyle="1" w:styleId="Default">
    <w:name w:val="Default"/>
    <w:link w:val="DefaultChar"/>
    <w:qFormat/>
    <w:rsid w:val="00770F20"/>
    <w:pPr>
      <w:widowControl w:val="0"/>
      <w:autoSpaceDE w:val="0"/>
      <w:autoSpaceDN w:val="0"/>
      <w:adjustRightInd w:val="0"/>
      <w:spacing w:line="360" w:lineRule="auto"/>
    </w:pPr>
    <w:rPr>
      <w:rFonts w:ascii="Mangal"/>
      <w:color w:val="000000"/>
      <w:sz w:val="24"/>
      <w:szCs w:val="24"/>
    </w:rPr>
  </w:style>
  <w:style w:type="paragraph" w:customStyle="1" w:styleId="TableHeading">
    <w:name w:val="Table Heading"/>
    <w:basedOn w:val="affff3"/>
    <w:uiPriority w:val="99"/>
    <w:qFormat/>
    <w:rsid w:val="00770F20"/>
    <w:pPr>
      <w:keepNext/>
      <w:widowControl/>
      <w:spacing w:before="60" w:after="60" w:line="300" w:lineRule="exact"/>
      <w:jc w:val="center"/>
    </w:pPr>
    <w:rPr>
      <w:rFonts w:ascii="Arial Black" w:eastAsia="Arial Black" w:hAnsi="Arial Black" w:cs="Symbol"/>
      <w:b/>
      <w:snapToGrid/>
      <w:sz w:val="21"/>
      <w:szCs w:val="21"/>
      <w:lang w:val="en-GB" w:eastAsia="zh-TW"/>
    </w:rPr>
  </w:style>
  <w:style w:type="paragraph" w:customStyle="1" w:styleId="Bullet2">
    <w:name w:val="Bullet 2"/>
    <w:basedOn w:val="affff3"/>
    <w:uiPriority w:val="99"/>
    <w:qFormat/>
    <w:rsid w:val="00770F20"/>
    <w:pPr>
      <w:widowControl/>
      <w:numPr>
        <w:numId w:val="150"/>
      </w:numPr>
      <w:tabs>
        <w:tab w:val="clear" w:pos="567"/>
        <w:tab w:val="num" w:pos="993"/>
      </w:tabs>
      <w:spacing w:beforeLines="20" w:before="0" w:afterLines="20" w:after="0" w:line="240" w:lineRule="auto"/>
      <w:ind w:leftChars="203" w:left="993" w:hangingChars="270" w:hanging="270"/>
      <w:jc w:val="both"/>
    </w:pPr>
    <w:rPr>
      <w:rFonts w:ascii="Times New Roman" w:hAnsi="Times New Roman" w:cs="Symbol"/>
      <w:snapToGrid/>
      <w:kern w:val="2"/>
      <w:sz w:val="21"/>
      <w:szCs w:val="24"/>
    </w:rPr>
  </w:style>
  <w:style w:type="paragraph" w:styleId="affffffffa">
    <w:name w:val="List"/>
    <w:basedOn w:val="affff3"/>
    <w:link w:val="Char11"/>
    <w:qFormat/>
    <w:rsid w:val="00770F20"/>
    <w:pPr>
      <w:spacing w:before="0" w:after="0" w:line="240" w:lineRule="auto"/>
      <w:ind w:left="200" w:hangingChars="200" w:hanging="200"/>
      <w:jc w:val="both"/>
    </w:pPr>
    <w:rPr>
      <w:rFonts w:ascii="Times New Roman" w:hAnsi="Times New Roman" w:cs="Mangal"/>
      <w:snapToGrid/>
      <w:kern w:val="2"/>
      <w:sz w:val="21"/>
      <w:lang w:val="x-none" w:eastAsia="x-none" w:bidi="hi-IN"/>
    </w:rPr>
  </w:style>
  <w:style w:type="paragraph" w:customStyle="1" w:styleId="Bullet1">
    <w:name w:val="Bullet 1"/>
    <w:basedOn w:val="affff3"/>
    <w:uiPriority w:val="99"/>
    <w:qFormat/>
    <w:rsid w:val="00770F20"/>
    <w:pPr>
      <w:widowControl/>
      <w:numPr>
        <w:ilvl w:val="1"/>
        <w:numId w:val="150"/>
      </w:numPr>
      <w:tabs>
        <w:tab w:val="num" w:pos="567"/>
      </w:tabs>
      <w:spacing w:beforeLines="20" w:before="0" w:afterLines="20" w:after="0" w:line="240" w:lineRule="auto"/>
      <w:ind w:left="567" w:hanging="567"/>
      <w:jc w:val="both"/>
    </w:pPr>
    <w:rPr>
      <w:rFonts w:ascii="Times New Roman" w:hAnsi="Times New Roman" w:cs="Symbol"/>
      <w:snapToGrid/>
      <w:kern w:val="2"/>
      <w:sz w:val="21"/>
      <w:szCs w:val="24"/>
    </w:rPr>
  </w:style>
  <w:style w:type="paragraph" w:customStyle="1" w:styleId="whCharCharCharChar">
    <w:name w:val="正文wh Char Char Char Char"/>
    <w:basedOn w:val="affff3"/>
    <w:autoRedefine/>
    <w:uiPriority w:val="99"/>
    <w:qFormat/>
    <w:rsid w:val="00770F20"/>
    <w:pPr>
      <w:widowControl/>
      <w:spacing w:before="0" w:after="0"/>
      <w:ind w:firstLineChars="200" w:firstLine="200"/>
      <w:jc w:val="both"/>
    </w:pPr>
    <w:rPr>
      <w:rFonts w:ascii="Tahoma" w:hAnsi="Tahoma"/>
      <w:snapToGrid/>
    </w:rPr>
  </w:style>
  <w:style w:type="paragraph" w:customStyle="1" w:styleId="1fff2">
    <w:name w:val="正文1)"/>
    <w:basedOn w:val="affff3"/>
    <w:uiPriority w:val="99"/>
    <w:qFormat/>
    <w:rsid w:val="00770F20"/>
    <w:pPr>
      <w:tabs>
        <w:tab w:val="num" w:pos="432"/>
      </w:tabs>
      <w:spacing w:before="0" w:after="0"/>
      <w:jc w:val="both"/>
    </w:pPr>
    <w:rPr>
      <w:snapToGrid/>
      <w:kern w:val="2"/>
    </w:rPr>
  </w:style>
  <w:style w:type="paragraph" w:customStyle="1" w:styleId="afffffffff2">
    <w:name w:val="大标题"/>
    <w:basedOn w:val="afffff4"/>
    <w:next w:val="affff3"/>
    <w:autoRedefine/>
    <w:uiPriority w:val="99"/>
    <w:qFormat/>
    <w:rsid w:val="00770F20"/>
    <w:pPr>
      <w:spacing w:after="60" w:line="360" w:lineRule="auto"/>
      <w:jc w:val="center"/>
      <w:outlineLvl w:val="0"/>
    </w:pPr>
    <w:rPr>
      <w:rFonts w:eastAsia="黑体" w:cs="Times New Roman"/>
      <w:snapToGrid/>
      <w:sz w:val="44"/>
      <w:szCs w:val="32"/>
      <w:lang w:val="en-GB" w:eastAsia="x-none"/>
    </w:rPr>
  </w:style>
  <w:style w:type="paragraph" w:customStyle="1" w:styleId="Bullet3">
    <w:name w:val="Bullet 3"/>
    <w:basedOn w:val="affff3"/>
    <w:uiPriority w:val="99"/>
    <w:qFormat/>
    <w:rsid w:val="00770F20"/>
    <w:pPr>
      <w:widowControl/>
      <w:numPr>
        <w:ilvl w:val="2"/>
        <w:numId w:val="150"/>
      </w:numPr>
      <w:tabs>
        <w:tab w:val="clear" w:pos="1260"/>
        <w:tab w:val="num" w:pos="1418"/>
      </w:tabs>
      <w:spacing w:beforeLines="20" w:before="0" w:afterLines="20" w:after="0" w:line="240" w:lineRule="auto"/>
      <w:ind w:left="1418" w:hanging="578"/>
      <w:jc w:val="both"/>
    </w:pPr>
    <w:rPr>
      <w:rFonts w:ascii="Times New Roman" w:hAnsi="Times New Roman" w:cs="Symbol"/>
      <w:snapToGrid/>
      <w:kern w:val="2"/>
      <w:sz w:val="21"/>
      <w:szCs w:val="24"/>
    </w:rPr>
  </w:style>
  <w:style w:type="paragraph" w:customStyle="1" w:styleId="afffffffff3">
    <w:name w:val="应答文本"/>
    <w:basedOn w:val="1ff6"/>
    <w:uiPriority w:val="99"/>
    <w:qFormat/>
    <w:rsid w:val="00770F20"/>
    <w:pPr>
      <w:adjustRightInd w:val="0"/>
      <w:spacing w:before="0" w:after="0"/>
      <w:jc w:val="both"/>
      <w:textAlignment w:val="baseline"/>
    </w:pPr>
    <w:rPr>
      <w:rFonts w:ascii="隶书" w:eastAsia="隶书" w:hAnsi="Times New Roman" w:cs="Times New Roman"/>
      <w:b/>
      <w:snapToGrid/>
      <w:kern w:val="0"/>
      <w:sz w:val="28"/>
      <w:szCs w:val="20"/>
      <w:lang w:val="x-none" w:eastAsia="x-none"/>
    </w:rPr>
  </w:style>
  <w:style w:type="paragraph" w:customStyle="1" w:styleId="2ff9">
    <w:name w:val="目录样式2"/>
    <w:basedOn w:val="1f8"/>
    <w:uiPriority w:val="99"/>
    <w:qFormat/>
    <w:rsid w:val="00770F20"/>
    <w:pPr>
      <w:tabs>
        <w:tab w:val="left" w:pos="420"/>
      </w:tabs>
      <w:spacing w:before="120" w:after="120"/>
      <w:jc w:val="center"/>
    </w:pPr>
    <w:rPr>
      <w:rFonts w:ascii="Times New Roman" w:hAnsi="Times New Roman"/>
      <w:b/>
      <w:bCs/>
      <w:caps/>
      <w:snapToGrid/>
      <w:kern w:val="2"/>
    </w:rPr>
  </w:style>
  <w:style w:type="paragraph" w:styleId="afffffffff4">
    <w:name w:val="List Bullet"/>
    <w:aliases w:val="List Bullet Char1,List Bullet Char Char,List Bullet Char1 Char Char,List Bullet Char Char Char Char,List Bullet Char1 Char Char Char Char,List Bullet Char Char Char Char Char Char,List Bullet Char1 Char Char Char Char Char Char"/>
    <w:basedOn w:val="affff3"/>
    <w:uiPriority w:val="99"/>
    <w:qFormat/>
    <w:rsid w:val="00770F20"/>
    <w:pPr>
      <w:widowControl/>
      <w:tabs>
        <w:tab w:val="num" w:pos="902"/>
      </w:tabs>
      <w:spacing w:before="0" w:after="0"/>
      <w:ind w:left="902" w:hanging="420"/>
    </w:pPr>
    <w:rPr>
      <w:rFonts w:ascii="宋体" w:hAnsi="宋体"/>
      <w:snapToGrid/>
      <w:szCs w:val="24"/>
    </w:rPr>
  </w:style>
  <w:style w:type="paragraph" w:customStyle="1" w:styleId="Arial08566">
    <w:name w:val="正文缩进 Arial 两端对齐 首行缩进:  0.85 厘米 段前: 6 磅 段后: 6 磅"/>
    <w:basedOn w:val="affff3"/>
    <w:uiPriority w:val="99"/>
    <w:qFormat/>
    <w:rsid w:val="00770F20"/>
    <w:pPr>
      <w:widowControl/>
      <w:spacing w:before="120" w:after="120"/>
      <w:ind w:firstLine="482"/>
      <w:jc w:val="both"/>
    </w:pPr>
    <w:rPr>
      <w:snapToGrid/>
    </w:rPr>
  </w:style>
  <w:style w:type="paragraph" w:customStyle="1" w:styleId="3e">
    <w:name w:val="正文3"/>
    <w:basedOn w:val="affff3"/>
    <w:uiPriority w:val="99"/>
    <w:qFormat/>
    <w:rsid w:val="00770F20"/>
    <w:pPr>
      <w:spacing w:before="0" w:after="0"/>
      <w:ind w:leftChars="300" w:left="416" w:hangingChars="116" w:hanging="116"/>
      <w:jc w:val="both"/>
    </w:pPr>
    <w:rPr>
      <w:rFonts w:ascii="Times New Roman" w:hAnsi="Times New Roman"/>
      <w:snapToGrid/>
      <w:kern w:val="2"/>
      <w:szCs w:val="24"/>
    </w:rPr>
  </w:style>
  <w:style w:type="paragraph" w:customStyle="1" w:styleId="CharChar1CharChar1CharChar1CharChar1Char">
    <w:name w:val="Char Char1 Char Char1 Char Char1 Char Char1 Char"/>
    <w:basedOn w:val="affff3"/>
    <w:autoRedefine/>
    <w:uiPriority w:val="99"/>
    <w:qFormat/>
    <w:rsid w:val="00770F20"/>
    <w:pPr>
      <w:widowControl/>
      <w:spacing w:before="0" w:after="0" w:line="240" w:lineRule="auto"/>
      <w:jc w:val="both"/>
    </w:pPr>
    <w:rPr>
      <w:rFonts w:ascii="'宋体" w:hAnsi="'宋体" w:cs="Symbol"/>
      <w:snapToGrid/>
      <w:kern w:val="2"/>
      <w:sz w:val="21"/>
      <w:szCs w:val="24"/>
    </w:rPr>
  </w:style>
  <w:style w:type="paragraph" w:customStyle="1" w:styleId="1fff3">
    <w:name w:val="正文缩进1"/>
    <w:basedOn w:val="affff3"/>
    <w:qFormat/>
    <w:rsid w:val="00770F20"/>
    <w:pPr>
      <w:spacing w:before="0" w:after="0"/>
      <w:ind w:firstLine="480"/>
      <w:jc w:val="both"/>
    </w:pPr>
    <w:rPr>
      <w:rFonts w:ascii="Times New Roman" w:hAnsi="Times New Roman"/>
      <w:snapToGrid/>
      <w:kern w:val="2"/>
    </w:rPr>
  </w:style>
  <w:style w:type="paragraph" w:customStyle="1" w:styleId="Char12">
    <w:name w:val="Char1"/>
    <w:basedOn w:val="affff3"/>
    <w:autoRedefine/>
    <w:uiPriority w:val="99"/>
    <w:qFormat/>
    <w:rsid w:val="00770F20"/>
    <w:pPr>
      <w:widowControl/>
      <w:snapToGrid w:val="0"/>
      <w:spacing w:before="0" w:after="0"/>
      <w:ind w:firstLineChars="196" w:firstLine="551"/>
    </w:pPr>
    <w:rPr>
      <w:rFonts w:ascii="Mangal" w:hAnsi="Mangal" w:cs="Symbol"/>
      <w:b/>
      <w:snapToGrid/>
      <w:szCs w:val="28"/>
    </w:rPr>
  </w:style>
  <w:style w:type="paragraph" w:customStyle="1" w:styleId="afffffffff5">
    <w:name w:val="表格内容"/>
    <w:basedOn w:val="affff3"/>
    <w:link w:val="Char13"/>
    <w:qFormat/>
    <w:rsid w:val="00770F20"/>
    <w:pPr>
      <w:framePr w:hSpace="187" w:vSpace="187" w:wrap="around" w:hAnchor="text" w:yAlign="center"/>
      <w:widowControl/>
      <w:autoSpaceDE w:val="0"/>
      <w:autoSpaceDN w:val="0"/>
      <w:adjustRightInd w:val="0"/>
      <w:spacing w:before="60" w:after="0" w:line="300" w:lineRule="auto"/>
      <w:ind w:firstLineChars="200" w:firstLine="200"/>
      <w:jc w:val="center"/>
      <w:textAlignment w:val="bottom"/>
    </w:pPr>
    <w:rPr>
      <w:rFonts w:ascii="Times New Roman" w:eastAsia="长城楷体" w:hAnsi="Times New Roman"/>
      <w:snapToGrid/>
      <w:spacing w:val="-25"/>
      <w:lang w:val="x-none" w:eastAsia="x-none"/>
    </w:rPr>
  </w:style>
  <w:style w:type="paragraph" w:customStyle="1" w:styleId="Charff2">
    <w:name w:val="计费规范编写 正文 Char"/>
    <w:basedOn w:val="affff3"/>
    <w:uiPriority w:val="99"/>
    <w:qFormat/>
    <w:rsid w:val="00770F20"/>
    <w:pPr>
      <w:widowControl/>
      <w:spacing w:before="0" w:after="0"/>
      <w:ind w:firstLineChars="200" w:firstLine="480"/>
      <w:jc w:val="both"/>
    </w:pPr>
    <w:rPr>
      <w:rFonts w:ascii="Times New Roman" w:hAnsi="Times New Roman" w:cs="Symbol"/>
      <w:snapToGrid/>
      <w:kern w:val="2"/>
      <w:szCs w:val="24"/>
    </w:rPr>
  </w:style>
  <w:style w:type="paragraph" w:styleId="21">
    <w:name w:val="List 2"/>
    <w:basedOn w:val="affff3"/>
    <w:qFormat/>
    <w:rsid w:val="00770F20"/>
    <w:pPr>
      <w:numPr>
        <w:numId w:val="28"/>
      </w:numPr>
      <w:tabs>
        <w:tab w:val="clear" w:pos="1202"/>
        <w:tab w:val="num" w:pos="576"/>
      </w:tabs>
      <w:spacing w:before="0" w:after="0"/>
      <w:ind w:left="288" w:hanging="576"/>
      <w:jc w:val="both"/>
    </w:pPr>
    <w:rPr>
      <w:rFonts w:ascii="Times New Roman" w:hAnsi="Times New Roman"/>
      <w:snapToGrid/>
      <w:kern w:val="2"/>
    </w:rPr>
  </w:style>
  <w:style w:type="paragraph" w:styleId="afff4">
    <w:name w:val="List Number"/>
    <w:aliases w:val="1)列表编号,(ALT+8)"/>
    <w:link w:val="Charff3"/>
    <w:uiPriority w:val="99"/>
    <w:qFormat/>
    <w:rsid w:val="00770F20"/>
    <w:pPr>
      <w:numPr>
        <w:numId w:val="24"/>
      </w:numPr>
      <w:spacing w:line="360" w:lineRule="auto"/>
    </w:pPr>
    <w:rPr>
      <w:kern w:val="2"/>
      <w:sz w:val="24"/>
      <w:szCs w:val="24"/>
    </w:rPr>
  </w:style>
  <w:style w:type="paragraph" w:customStyle="1" w:styleId="CM40">
    <w:name w:val="CM40"/>
    <w:basedOn w:val="Default"/>
    <w:next w:val="Default"/>
    <w:uiPriority w:val="99"/>
    <w:qFormat/>
    <w:rsid w:val="00770F20"/>
    <w:pPr>
      <w:spacing w:after="508"/>
    </w:pPr>
    <w:rPr>
      <w:rFonts w:cs="Symbol"/>
      <w:color w:val="auto"/>
    </w:rPr>
  </w:style>
  <w:style w:type="paragraph" w:customStyle="1" w:styleId="afffffffff6">
    <w:name w:val="列 表"/>
    <w:basedOn w:val="affff3"/>
    <w:uiPriority w:val="99"/>
    <w:qFormat/>
    <w:rsid w:val="00770F20"/>
    <w:pPr>
      <w:tabs>
        <w:tab w:val="num" w:pos="840"/>
      </w:tabs>
      <w:spacing w:before="0" w:after="0"/>
      <w:ind w:left="840" w:hanging="420"/>
      <w:jc w:val="both"/>
    </w:pPr>
    <w:rPr>
      <w:rFonts w:ascii="Courier New" w:eastAsia="楷体_GB2312" w:hAnsi="Courier New"/>
      <w:snapToGrid/>
      <w:kern w:val="2"/>
      <w:szCs w:val="24"/>
    </w:rPr>
  </w:style>
  <w:style w:type="paragraph" w:customStyle="1" w:styleId="Char20">
    <w:name w:val="Char2"/>
    <w:basedOn w:val="affff3"/>
    <w:autoRedefine/>
    <w:uiPriority w:val="99"/>
    <w:qFormat/>
    <w:rsid w:val="00770F20"/>
    <w:pPr>
      <w:widowControl/>
      <w:spacing w:before="0" w:after="0"/>
      <w:ind w:firstLineChars="200" w:firstLine="480"/>
      <w:jc w:val="both"/>
    </w:pPr>
    <w:rPr>
      <w:rFonts w:ascii="'宋体" w:hAnsi="'宋体" w:cs="Symbol"/>
      <w:snapToGrid/>
      <w:kern w:val="2"/>
    </w:rPr>
  </w:style>
  <w:style w:type="character" w:customStyle="1" w:styleId="CharCharCharCharCharCharCharCharCharCharCharCharCharCharCharChar">
    <w:name w:val="计费规范编写 正文 Char Char Char Char Char Char Char Char Char Char Char Char Char Char Char Char"/>
    <w:link w:val="CharCharCharCharCharCharCharCharCharCharCharCharCharCharChar"/>
    <w:qFormat/>
    <w:locked/>
    <w:rsid w:val="00770F20"/>
    <w:rPr>
      <w:rFonts w:eastAsia="Mangal" w:cs="Mangal"/>
      <w:kern w:val="2"/>
      <w:sz w:val="24"/>
      <w:szCs w:val="24"/>
    </w:rPr>
  </w:style>
  <w:style w:type="paragraph" w:customStyle="1" w:styleId="aff0">
    <w:name w:val="样式 正文（首行缩进两字）"/>
    <w:basedOn w:val="affff7"/>
    <w:uiPriority w:val="99"/>
    <w:qFormat/>
    <w:rsid w:val="00770F20"/>
    <w:pPr>
      <w:numPr>
        <w:numId w:val="29"/>
      </w:numPr>
      <w:tabs>
        <w:tab w:val="clear" w:pos="269"/>
      </w:tabs>
      <w:spacing w:before="0" w:after="0"/>
      <w:ind w:left="0" w:firstLineChars="0" w:firstLine="420"/>
    </w:pPr>
    <w:rPr>
      <w:rFonts w:ascii="Times New Roman" w:hAnsi="Times New Roman"/>
      <w:szCs w:val="20"/>
    </w:rPr>
  </w:style>
  <w:style w:type="paragraph" w:styleId="afffffffff7">
    <w:name w:val="Salutation"/>
    <w:basedOn w:val="affff3"/>
    <w:next w:val="affff3"/>
    <w:link w:val="Charff4"/>
    <w:qFormat/>
    <w:rsid w:val="00770F20"/>
    <w:pPr>
      <w:adjustRightInd w:val="0"/>
      <w:spacing w:before="0" w:after="0" w:line="312" w:lineRule="atLeast"/>
      <w:jc w:val="both"/>
      <w:textAlignment w:val="baseline"/>
    </w:pPr>
    <w:rPr>
      <w:rFonts w:ascii="宋体" w:hAnsi="Times New Roman"/>
      <w:snapToGrid/>
      <w:lang w:val="x-none" w:eastAsia="x-none"/>
    </w:rPr>
  </w:style>
  <w:style w:type="character" w:customStyle="1" w:styleId="Charff4">
    <w:name w:val="称呼 Char"/>
    <w:basedOn w:val="affff4"/>
    <w:link w:val="afffffffff7"/>
    <w:qFormat/>
    <w:rsid w:val="00770F20"/>
    <w:rPr>
      <w:rFonts w:ascii="宋体"/>
      <w:sz w:val="24"/>
      <w:lang w:val="x-none" w:eastAsia="x-none"/>
    </w:rPr>
  </w:style>
  <w:style w:type="paragraph" w:customStyle="1" w:styleId="CharCharCharCharCharCharCharCharCharCharCharCharCharCharChar">
    <w:name w:val="计费规范编写 正文 Char Char Char Char Char Char Char Char Char Char Char Char Char Char Char"/>
    <w:basedOn w:val="affff3"/>
    <w:link w:val="CharCharCharCharCharCharCharCharCharCharCharCharCharCharCharChar"/>
    <w:qFormat/>
    <w:rsid w:val="00770F20"/>
    <w:pPr>
      <w:widowControl/>
      <w:spacing w:before="0" w:after="0"/>
      <w:ind w:firstLineChars="200" w:firstLine="480"/>
      <w:jc w:val="both"/>
    </w:pPr>
    <w:rPr>
      <w:rFonts w:ascii="Times New Roman" w:eastAsia="Mangal" w:hAnsi="Times New Roman" w:cs="Mangal"/>
      <w:snapToGrid/>
      <w:kern w:val="2"/>
      <w:szCs w:val="24"/>
    </w:rPr>
  </w:style>
  <w:style w:type="paragraph" w:customStyle="1" w:styleId="Heading4forinserts">
    <w:name w:val="Heading4 for inserts"/>
    <w:basedOn w:val="40"/>
    <w:autoRedefine/>
    <w:uiPriority w:val="99"/>
    <w:qFormat/>
    <w:rsid w:val="00770F20"/>
    <w:pPr>
      <w:keepNext/>
      <w:keepLines/>
      <w:numPr>
        <w:ilvl w:val="0"/>
        <w:numId w:val="0"/>
      </w:numPr>
      <w:tabs>
        <w:tab w:val="num" w:pos="1680"/>
      </w:tabs>
      <w:spacing w:before="120" w:after="120"/>
      <w:ind w:left="1680" w:hanging="420"/>
    </w:pPr>
    <w:rPr>
      <w:bCs w:val="0"/>
      <w:snapToGrid/>
      <w:kern w:val="2"/>
      <w:sz w:val="24"/>
      <w:szCs w:val="24"/>
      <w:lang w:val="x-none" w:eastAsia="x-none"/>
    </w:rPr>
  </w:style>
  <w:style w:type="paragraph" w:customStyle="1" w:styleId="Web">
    <w:name w:val="普通 (Web)"/>
    <w:basedOn w:val="affff3"/>
    <w:uiPriority w:val="99"/>
    <w:qFormat/>
    <w:rsid w:val="00770F20"/>
    <w:pPr>
      <w:widowControl/>
      <w:autoSpaceDE w:val="0"/>
      <w:autoSpaceDN w:val="0"/>
      <w:spacing w:before="100" w:after="100" w:line="240" w:lineRule="auto"/>
    </w:pPr>
    <w:rPr>
      <w:rFonts w:ascii="Times New Roman" w:hAnsi="Times New Roman"/>
      <w:snapToGrid/>
      <w:color w:val="000000"/>
      <w:szCs w:val="24"/>
    </w:rPr>
  </w:style>
  <w:style w:type="paragraph" w:customStyle="1" w:styleId="1fff4">
    <w:name w:val="正 文 1"/>
    <w:basedOn w:val="affff3"/>
    <w:next w:val="afffffffa"/>
    <w:uiPriority w:val="99"/>
    <w:qFormat/>
    <w:rsid w:val="00770F20"/>
    <w:pPr>
      <w:spacing w:before="0" w:after="0"/>
      <w:ind w:firstLine="425"/>
      <w:jc w:val="both"/>
    </w:pPr>
    <w:rPr>
      <w:rFonts w:ascii="宋体" w:eastAsia="'宋体" w:hAnsi="Courier New"/>
      <w:snapToGrid/>
      <w:kern w:val="2"/>
    </w:rPr>
  </w:style>
  <w:style w:type="paragraph" w:customStyle="1" w:styleId="CharCharCharCharCharCharChar">
    <w:name w:val="Char Char Char Char Char Char Char"/>
    <w:basedOn w:val="affff3"/>
    <w:uiPriority w:val="99"/>
    <w:qFormat/>
    <w:rsid w:val="00770F20"/>
    <w:pPr>
      <w:widowControl/>
      <w:spacing w:before="0" w:after="0" w:line="240" w:lineRule="auto"/>
      <w:jc w:val="both"/>
    </w:pPr>
    <w:rPr>
      <w:rFonts w:ascii="'宋体" w:hAnsi="'宋体" w:cs="Symbol"/>
      <w:snapToGrid/>
      <w:kern w:val="2"/>
    </w:rPr>
  </w:style>
  <w:style w:type="paragraph" w:customStyle="1" w:styleId="CharCharCharChar1CharCharCharCharCharCharCharCharChar">
    <w:name w:val="Char Char Char Char1 Char Char Char Char Char Char Char Char Char"/>
    <w:basedOn w:val="affff3"/>
    <w:uiPriority w:val="99"/>
    <w:qFormat/>
    <w:rsid w:val="00770F20"/>
    <w:pPr>
      <w:widowControl/>
      <w:spacing w:before="0" w:after="0" w:line="240" w:lineRule="auto"/>
      <w:jc w:val="both"/>
    </w:pPr>
    <w:rPr>
      <w:rFonts w:ascii="'宋体" w:hAnsi="'宋体" w:cs="Cambria Math"/>
      <w:snapToGrid/>
      <w:kern w:val="2"/>
      <w:sz w:val="21"/>
      <w:lang w:bidi="hi-IN"/>
    </w:rPr>
  </w:style>
  <w:style w:type="paragraph" w:customStyle="1" w:styleId="StyleHeading2NotItalic">
    <w:name w:val="Style Heading 2 + 宋体 Not Italic"/>
    <w:basedOn w:val="24"/>
    <w:uiPriority w:val="99"/>
    <w:qFormat/>
    <w:rsid w:val="00770F20"/>
    <w:pPr>
      <w:keepNext/>
      <w:keepLines/>
      <w:numPr>
        <w:ilvl w:val="0"/>
        <w:numId w:val="0"/>
      </w:numPr>
      <w:tabs>
        <w:tab w:val="clear" w:pos="576"/>
        <w:tab w:val="num" w:pos="780"/>
      </w:tabs>
      <w:spacing w:line="416" w:lineRule="auto"/>
      <w:ind w:left="780" w:hanging="360"/>
      <w:jc w:val="both"/>
    </w:pPr>
    <w:rPr>
      <w:b/>
      <w:bCs/>
      <w:snapToGrid/>
      <w:kern w:val="2"/>
      <w:szCs w:val="32"/>
    </w:rPr>
  </w:style>
  <w:style w:type="character" w:customStyle="1" w:styleId="NormalArialChar">
    <w:name w:val="Normal + Arial Char"/>
    <w:link w:val="NormalArial"/>
    <w:qFormat/>
    <w:locked/>
    <w:rsid w:val="00770F20"/>
    <w:rPr>
      <w:rFonts w:ascii="Arial Black" w:eastAsia="Mangal" w:hAnsi="Arial Black" w:cs="Cambria Math"/>
      <w:sz w:val="24"/>
      <w:lang w:bidi="hi-IN"/>
    </w:rPr>
  </w:style>
  <w:style w:type="paragraph" w:customStyle="1" w:styleId="NormalArial">
    <w:name w:val="Normal + Arial"/>
    <w:basedOn w:val="affff3"/>
    <w:link w:val="NormalArialChar"/>
    <w:qFormat/>
    <w:rsid w:val="00770F20"/>
    <w:pPr>
      <w:widowControl/>
      <w:spacing w:before="0" w:after="0"/>
      <w:ind w:firstLine="432"/>
    </w:pPr>
    <w:rPr>
      <w:rFonts w:ascii="Arial Black" w:eastAsia="Mangal" w:hAnsi="Arial Black" w:cs="Cambria Math"/>
      <w:snapToGrid/>
      <w:lang w:bidi="hi-IN"/>
    </w:rPr>
  </w:style>
  <w:style w:type="paragraph" w:customStyle="1" w:styleId="CharCharCharChar11">
    <w:name w:val="Char Char Char Char11"/>
    <w:next w:val="affff3"/>
    <w:uiPriority w:val="99"/>
    <w:qFormat/>
    <w:rsid w:val="00770F20"/>
    <w:pPr>
      <w:keepNext/>
      <w:keepLines/>
      <w:snapToGrid w:val="0"/>
      <w:spacing w:before="240" w:after="240" w:line="360" w:lineRule="auto"/>
      <w:outlineLvl w:val="7"/>
    </w:pPr>
    <w:rPr>
      <w:rFonts w:ascii="Arial Black" w:eastAsia="长城楷体" w:hAnsi="Arial Black" w:cs="Cambria Math"/>
      <w:kern w:val="2"/>
      <w:sz w:val="21"/>
      <w:szCs w:val="24"/>
      <w:lang w:bidi="hi-IN"/>
    </w:rPr>
  </w:style>
  <w:style w:type="paragraph" w:customStyle="1" w:styleId="TableNormal1">
    <w:name w:val="Table Normal1"/>
    <w:uiPriority w:val="99"/>
    <w:qFormat/>
    <w:rsid w:val="00770F20"/>
    <w:pPr>
      <w:spacing w:line="360" w:lineRule="auto"/>
    </w:pPr>
    <w:rPr>
      <w:rFonts w:cs="Cambria Math"/>
      <w:kern w:val="2"/>
      <w:sz w:val="22"/>
      <w:szCs w:val="24"/>
      <w:lang w:eastAsia="en-US" w:bidi="hi-IN"/>
    </w:rPr>
  </w:style>
  <w:style w:type="paragraph" w:customStyle="1" w:styleId="201">
    <w:name w:val="样式 正文文本缩进 2 + 首行缩进:  0 厘米"/>
    <w:basedOn w:val="2ff1"/>
    <w:uiPriority w:val="99"/>
    <w:qFormat/>
    <w:rsid w:val="00770F20"/>
    <w:pPr>
      <w:ind w:firstLine="0"/>
    </w:pPr>
    <w:rPr>
      <w:rFonts w:ascii="宋体" w:eastAsia="宋体" w:cs="宋体"/>
      <w:sz w:val="24"/>
      <w:lang w:val="x-none" w:eastAsia="x-none"/>
    </w:rPr>
  </w:style>
  <w:style w:type="paragraph" w:customStyle="1" w:styleId="afffffffff8">
    <w:name w:val="正文文字"/>
    <w:basedOn w:val="affff3"/>
    <w:next w:val="affff3"/>
    <w:uiPriority w:val="99"/>
    <w:qFormat/>
    <w:rsid w:val="00770F20"/>
    <w:pPr>
      <w:keepNext/>
      <w:keepLines/>
      <w:adjustRightInd w:val="0"/>
      <w:spacing w:line="360" w:lineRule="exact"/>
      <w:ind w:firstLine="567"/>
      <w:jc w:val="both"/>
      <w:textAlignment w:val="baseline"/>
      <w:outlineLvl w:val="7"/>
    </w:pPr>
    <w:rPr>
      <w:rFonts w:cs="Arial"/>
      <w:szCs w:val="21"/>
    </w:rPr>
  </w:style>
  <w:style w:type="paragraph" w:customStyle="1" w:styleId="contentnoteheader">
    <w:name w:val="contentnoteheader"/>
    <w:basedOn w:val="affff3"/>
    <w:uiPriority w:val="99"/>
    <w:qFormat/>
    <w:rsid w:val="00770F20"/>
    <w:pPr>
      <w:widowControl/>
      <w:spacing w:before="100" w:beforeAutospacing="1" w:after="100" w:afterAutospacing="1" w:line="240" w:lineRule="auto"/>
    </w:pPr>
    <w:rPr>
      <w:rFonts w:ascii="Mangal" w:hAnsi="Mangal" w:cs="Cambria Math"/>
      <w:snapToGrid/>
      <w:lang w:bidi="hi-IN"/>
    </w:rPr>
  </w:style>
  <w:style w:type="paragraph" w:customStyle="1" w:styleId="CRM">
    <w:name w:val="CRM规范列表项"/>
    <w:basedOn w:val="affff3"/>
    <w:uiPriority w:val="99"/>
    <w:qFormat/>
    <w:rsid w:val="00770F20"/>
    <w:pPr>
      <w:widowControl/>
      <w:spacing w:before="0" w:after="0"/>
    </w:pPr>
    <w:rPr>
      <w:rFonts w:ascii="Times New Roman" w:hAnsi="Times New Roman" w:cs="Cambria Math"/>
      <w:snapToGrid/>
      <w:kern w:val="2"/>
      <w:lang w:bidi="hi-IN"/>
    </w:rPr>
  </w:style>
  <w:style w:type="paragraph" w:customStyle="1" w:styleId="CRM0">
    <w:name w:val="CRM规范段落"/>
    <w:basedOn w:val="affff3"/>
    <w:uiPriority w:val="99"/>
    <w:qFormat/>
    <w:rsid w:val="00770F20"/>
    <w:pPr>
      <w:widowControl/>
      <w:spacing w:before="0" w:after="0"/>
      <w:ind w:firstLineChars="200" w:firstLine="480"/>
    </w:pPr>
    <w:rPr>
      <w:rFonts w:ascii="Times New Roman" w:hAnsi="Times New Roman" w:cs="Cambria Math"/>
      <w:snapToGrid/>
      <w:kern w:val="2"/>
      <w:lang w:bidi="hi-IN"/>
    </w:rPr>
  </w:style>
  <w:style w:type="paragraph" w:customStyle="1" w:styleId="07410">
    <w:name w:val="样式 首行缩进:  0.74 厘米1"/>
    <w:basedOn w:val="affff3"/>
    <w:uiPriority w:val="99"/>
    <w:qFormat/>
    <w:rsid w:val="00770F20"/>
    <w:pPr>
      <w:spacing w:before="0" w:after="0"/>
      <w:ind w:firstLine="420"/>
    </w:pPr>
    <w:rPr>
      <w:rFonts w:ascii="Times New Roman" w:hAnsi="Times New Roman" w:cs="宋体"/>
      <w:snapToGrid/>
      <w:kern w:val="2"/>
    </w:rPr>
  </w:style>
  <w:style w:type="paragraph" w:customStyle="1" w:styleId="afffffffff9">
    <w:name w:val="标准正文"/>
    <w:basedOn w:val="affff3"/>
    <w:link w:val="Charff5"/>
    <w:qFormat/>
    <w:rsid w:val="00770F20"/>
    <w:pPr>
      <w:spacing w:before="0" w:after="0"/>
      <w:ind w:firstLine="420"/>
    </w:pPr>
    <w:rPr>
      <w:rFonts w:ascii="Times New Roman" w:hAnsi="宋体"/>
      <w:snapToGrid/>
      <w:kern w:val="2"/>
      <w:szCs w:val="24"/>
      <w:lang w:val="x-none" w:eastAsia="x-none"/>
    </w:rPr>
  </w:style>
  <w:style w:type="paragraph" w:customStyle="1" w:styleId="CharChar8CharCharCharCharCharChar">
    <w:name w:val="Char Char8 Char Char Char Char Char Char"/>
    <w:basedOn w:val="affff3"/>
    <w:uiPriority w:val="99"/>
    <w:qFormat/>
    <w:rsid w:val="00770F20"/>
    <w:pPr>
      <w:widowControl/>
      <w:spacing w:before="0" w:after="0"/>
      <w:jc w:val="both"/>
    </w:pPr>
    <w:rPr>
      <w:rFonts w:ascii="Mangal" w:hAnsi="Mangal" w:cs="Symbol"/>
      <w:snapToGrid/>
      <w:kern w:val="2"/>
      <w:sz w:val="22"/>
      <w:szCs w:val="24"/>
    </w:rPr>
  </w:style>
  <w:style w:type="character" w:customStyle="1" w:styleId="Charff5">
    <w:name w:val="标准正文 Char"/>
    <w:link w:val="afffffffff9"/>
    <w:qFormat/>
    <w:rsid w:val="00770F20"/>
    <w:rPr>
      <w:rFonts w:hAnsi="宋体"/>
      <w:kern w:val="2"/>
      <w:sz w:val="24"/>
      <w:szCs w:val="24"/>
      <w:lang w:val="x-none" w:eastAsia="x-none"/>
    </w:rPr>
  </w:style>
  <w:style w:type="paragraph" w:customStyle="1" w:styleId="CharCharCharChar1CharCharChar">
    <w:name w:val="Char Char Char Char1 Char Char Char"/>
    <w:next w:val="affff3"/>
    <w:uiPriority w:val="99"/>
    <w:qFormat/>
    <w:rsid w:val="00770F20"/>
    <w:pPr>
      <w:keepNext/>
      <w:keepLines/>
      <w:snapToGrid w:val="0"/>
      <w:spacing w:before="240" w:after="240" w:line="360" w:lineRule="auto"/>
      <w:outlineLvl w:val="7"/>
    </w:pPr>
    <w:rPr>
      <w:rFonts w:ascii="Arial Black" w:eastAsia="长城楷体" w:hAnsi="Arial Black" w:cs="Cambria Math"/>
      <w:kern w:val="2"/>
      <w:sz w:val="21"/>
      <w:szCs w:val="24"/>
      <w:lang w:bidi="hi-IN"/>
    </w:rPr>
  </w:style>
  <w:style w:type="paragraph" w:customStyle="1" w:styleId="CharChar1">
    <w:name w:val="Char Char1"/>
    <w:basedOn w:val="affff3"/>
    <w:uiPriority w:val="99"/>
    <w:qFormat/>
    <w:rsid w:val="00770F20"/>
    <w:pPr>
      <w:widowControl/>
      <w:spacing w:before="0" w:after="160" w:line="240" w:lineRule="exact"/>
    </w:pPr>
    <w:rPr>
      <w:rFonts w:ascii="Times New Roman" w:hAnsi="Times New Roman" w:cs="Symbol"/>
      <w:snapToGrid/>
      <w:sz w:val="20"/>
      <w:lang w:eastAsia="en-US"/>
    </w:rPr>
  </w:style>
  <w:style w:type="paragraph" w:customStyle="1" w:styleId="af8">
    <w:name w:val="一级编号"/>
    <w:basedOn w:val="affff3"/>
    <w:link w:val="Charff6"/>
    <w:uiPriority w:val="99"/>
    <w:qFormat/>
    <w:rsid w:val="00770F20"/>
    <w:pPr>
      <w:numPr>
        <w:numId w:val="32"/>
      </w:numPr>
      <w:tabs>
        <w:tab w:val="left" w:pos="540"/>
      </w:tabs>
      <w:spacing w:before="0" w:after="0"/>
      <w:ind w:firstLine="0"/>
      <w:jc w:val="both"/>
    </w:pPr>
    <w:rPr>
      <w:rFonts w:ascii="Times New Roman" w:hAnsi="Times New Roman"/>
      <w:snapToGrid/>
      <w:kern w:val="2"/>
      <w:szCs w:val="24"/>
      <w:lang w:val="x-none" w:eastAsia="x-none"/>
    </w:rPr>
  </w:style>
  <w:style w:type="paragraph" w:customStyle="1" w:styleId="affa">
    <w:name w:val="三级编号"/>
    <w:basedOn w:val="affff3"/>
    <w:uiPriority w:val="99"/>
    <w:qFormat/>
    <w:rsid w:val="00770F20"/>
    <w:pPr>
      <w:numPr>
        <w:numId w:val="31"/>
      </w:numPr>
      <w:tabs>
        <w:tab w:val="left" w:pos="540"/>
      </w:tabs>
      <w:spacing w:before="0" w:after="0"/>
      <w:ind w:firstLine="0"/>
      <w:jc w:val="both"/>
    </w:pPr>
    <w:rPr>
      <w:rFonts w:ascii="Times New Roman" w:hAnsi="Times New Roman"/>
      <w:snapToGrid/>
      <w:kern w:val="2"/>
      <w:szCs w:val="24"/>
    </w:rPr>
  </w:style>
  <w:style w:type="paragraph" w:customStyle="1" w:styleId="225">
    <w:name w:val="样式 首行缩进:  2.25 字符"/>
    <w:basedOn w:val="affff3"/>
    <w:link w:val="225Char"/>
    <w:qFormat/>
    <w:rsid w:val="00770F20"/>
    <w:pPr>
      <w:spacing w:before="0" w:after="0"/>
      <w:ind w:firstLineChars="225" w:firstLine="225"/>
      <w:jc w:val="both"/>
    </w:pPr>
    <w:rPr>
      <w:rFonts w:ascii="Times New Roman" w:hAnsi="Times New Roman"/>
      <w:snapToGrid/>
      <w:kern w:val="2"/>
      <w:lang w:val="x-none" w:eastAsia="x-none"/>
    </w:rPr>
  </w:style>
  <w:style w:type="paragraph" w:customStyle="1" w:styleId="CharChar2CharCharCharCharCharCharCharCharCharCharCharCharCharCharCharCharCharCharCharChar">
    <w:name w:val="Char Char2 Char Char Char Char Char Char Char Char Char Char Char Char Char Char Char Char Char Char Char Char"/>
    <w:basedOn w:val="affff3"/>
    <w:uiPriority w:val="99"/>
    <w:qFormat/>
    <w:rsid w:val="00770F20"/>
    <w:pPr>
      <w:widowControl/>
      <w:spacing w:before="0" w:after="0" w:line="240" w:lineRule="auto"/>
      <w:jc w:val="both"/>
    </w:pPr>
    <w:rPr>
      <w:rFonts w:ascii="'宋体" w:hAnsi="'宋体" w:cs="'宋体"/>
      <w:snapToGrid/>
      <w:kern w:val="2"/>
      <w:sz w:val="21"/>
      <w:szCs w:val="24"/>
    </w:rPr>
  </w:style>
  <w:style w:type="character" w:customStyle="1" w:styleId="Char14">
    <w:name w:val="正文文本 Char1"/>
    <w:aliases w:val="ändrad Char1,Bodytext Char,AvtalBrödtext Char,AvtalBrodtext Char,andrad Char, ändrad Char1,Body Text(ch) Char1,bt Char1,body text Char1,EHPT Char1,Body Text2 Char1, ändrad Char Char,正文文字(ALT+W) Char,建议书标准 Char,?y????×? Char,?y???? Char"/>
    <w:qFormat/>
    <w:rsid w:val="00770F20"/>
    <w:rPr>
      <w:kern w:val="2"/>
      <w:sz w:val="24"/>
      <w:szCs w:val="24"/>
    </w:rPr>
  </w:style>
  <w:style w:type="character" w:customStyle="1" w:styleId="225Char">
    <w:name w:val="样式 首行缩进:  2.25 字符 Char"/>
    <w:link w:val="225"/>
    <w:rsid w:val="00770F20"/>
    <w:rPr>
      <w:kern w:val="2"/>
      <w:sz w:val="24"/>
      <w:lang w:val="x-none" w:eastAsia="x-none"/>
    </w:rPr>
  </w:style>
  <w:style w:type="character" w:customStyle="1" w:styleId="Charff6">
    <w:name w:val="一级编号 Char"/>
    <w:link w:val="af8"/>
    <w:uiPriority w:val="99"/>
    <w:rsid w:val="00770F20"/>
    <w:rPr>
      <w:kern w:val="2"/>
      <w:sz w:val="24"/>
      <w:szCs w:val="24"/>
      <w:lang w:val="x-none" w:eastAsia="x-none"/>
    </w:rPr>
  </w:style>
  <w:style w:type="paragraph" w:customStyle="1" w:styleId="CharCharCharCharCharChar1Char">
    <w:name w:val="Char Char Char Char Char Char1 Char"/>
    <w:basedOn w:val="affff3"/>
    <w:uiPriority w:val="99"/>
    <w:qFormat/>
    <w:rsid w:val="00770F20"/>
    <w:pPr>
      <w:widowControl/>
      <w:spacing w:before="0" w:after="0"/>
      <w:ind w:firstLineChars="200" w:firstLine="200"/>
      <w:jc w:val="both"/>
    </w:pPr>
    <w:rPr>
      <w:rFonts w:ascii="'宋体" w:hAnsi="'宋体" w:cs="Symbol"/>
      <w:snapToGrid/>
      <w:kern w:val="2"/>
    </w:rPr>
  </w:style>
  <w:style w:type="paragraph" w:customStyle="1" w:styleId="Reminder">
    <w:name w:val="Reminder"/>
    <w:basedOn w:val="afffffffa"/>
    <w:uiPriority w:val="99"/>
    <w:qFormat/>
    <w:rsid w:val="00770F20"/>
    <w:pPr>
      <w:widowControl/>
      <w:adjustRightInd w:val="0"/>
      <w:spacing w:before="100" w:beforeAutospacing="1" w:after="100" w:afterAutospacing="1"/>
      <w:ind w:left="288" w:firstLine="432"/>
      <w:jc w:val="left"/>
    </w:pPr>
    <w:rPr>
      <w:rFonts w:hAnsi="宋体" w:cs="Cambria Math" w:hint="cs"/>
      <w:b/>
      <w:color w:val="FF0000"/>
      <w:kern w:val="0"/>
      <w:sz w:val="22"/>
      <w:szCs w:val="20"/>
      <w:lang w:bidi="hi-IN"/>
    </w:rPr>
  </w:style>
  <w:style w:type="paragraph" w:customStyle="1" w:styleId="CharCharCharCharCharChar">
    <w:name w:val="Char Char Char Char Char Char"/>
    <w:basedOn w:val="affff9"/>
    <w:autoRedefine/>
    <w:uiPriority w:val="99"/>
    <w:qFormat/>
    <w:rsid w:val="00770F20"/>
    <w:pPr>
      <w:widowControl/>
      <w:shd w:val="clear" w:color="auto" w:fill="000080"/>
      <w:snapToGrid w:val="0"/>
      <w:spacing w:before="0" w:after="0" w:line="240" w:lineRule="auto"/>
      <w:ind w:leftChars="1400" w:left="1400"/>
    </w:pPr>
    <w:rPr>
      <w:rFonts w:ascii="'宋体" w:eastAsia="'宋体" w:hAnsi="'宋体" w:cs="Times New Roman" w:hint="eastAsia"/>
      <w:snapToGrid/>
      <w:kern w:val="0"/>
      <w:sz w:val="24"/>
      <w:szCs w:val="24"/>
      <w:lang w:val="x-none" w:eastAsia="x-none"/>
    </w:rPr>
  </w:style>
  <w:style w:type="character" w:customStyle="1" w:styleId="Charfb">
    <w:name w:val="文档正文 Char"/>
    <w:link w:val="afffffffc"/>
    <w:rsid w:val="00770F20"/>
    <w:rPr>
      <w:rFonts w:ascii="宋体" w:hAnsi="宋体"/>
      <w:sz w:val="24"/>
      <w:szCs w:val="21"/>
      <w:lang w:val="en-GB" w:eastAsia="x-none"/>
    </w:rPr>
  </w:style>
  <w:style w:type="paragraph" w:customStyle="1" w:styleId="xl34">
    <w:name w:val="xl34"/>
    <w:basedOn w:val="affff3"/>
    <w:uiPriority w:val="99"/>
    <w:qFormat/>
    <w:rsid w:val="00770F20"/>
    <w:pPr>
      <w:widowControl/>
      <w:spacing w:before="100" w:beforeAutospacing="1" w:after="100" w:afterAutospacing="1"/>
      <w:ind w:firstLine="432"/>
    </w:pPr>
    <w:rPr>
      <w:rFonts w:ascii="Arial Black" w:eastAsia="昆仑仿宋" w:hAnsi="Arial Black" w:cs="Cambria Math"/>
      <w:snapToGrid/>
      <w:lang w:eastAsia="en-US" w:bidi="hi-IN"/>
    </w:rPr>
  </w:style>
  <w:style w:type="paragraph" w:customStyle="1" w:styleId="StyleNormalWebBookAntiquaCentered">
    <w:name w:val="Style Normal (Web) + Book Antiqua Centered"/>
    <w:basedOn w:val="affff3"/>
    <w:uiPriority w:val="99"/>
    <w:qFormat/>
    <w:rsid w:val="00770F20"/>
    <w:pPr>
      <w:widowControl/>
      <w:tabs>
        <w:tab w:val="num" w:pos="420"/>
        <w:tab w:val="left" w:pos="720"/>
      </w:tabs>
      <w:spacing w:before="0" w:after="0" w:line="240" w:lineRule="auto"/>
      <w:ind w:left="420" w:hanging="420"/>
    </w:pPr>
    <w:rPr>
      <w:rFonts w:ascii="昆仑仿宋" w:eastAsia="昆仑仿宋" w:hAnsi="昆仑仿宋" w:cs="Cambria Math"/>
      <w:snapToGrid/>
      <w:sz w:val="22"/>
      <w:lang w:eastAsia="ko-KR" w:bidi="hi-IN"/>
    </w:rPr>
  </w:style>
  <w:style w:type="character" w:customStyle="1" w:styleId="Char15">
    <w:name w:val="正文首行缩进 Char1"/>
    <w:aliases w:val="正文首行缩进1 Char1,正文首行缩进 Char Char Char Char Char Char Char Char Char Char Char Char Char Char Char Char Char1 Char Char1,正文首行缩进 Char Char Char Char Char Char Char Char Char Char Char Char Char Char Char Char Char Char Char Char Char,正文首行缩进 Cha"/>
    <w:uiPriority w:val="99"/>
    <w:qFormat/>
    <w:rsid w:val="00770F20"/>
    <w:rPr>
      <w:kern w:val="2"/>
      <w:sz w:val="24"/>
      <w:szCs w:val="24"/>
    </w:rPr>
  </w:style>
  <w:style w:type="paragraph" w:customStyle="1" w:styleId="logo">
    <w:name w:val="logo"/>
    <w:basedOn w:val="afffff4"/>
    <w:autoRedefine/>
    <w:uiPriority w:val="99"/>
    <w:qFormat/>
    <w:rsid w:val="00770F20"/>
    <w:pPr>
      <w:widowControl/>
      <w:spacing w:after="60" w:line="360" w:lineRule="auto"/>
      <w:jc w:val="center"/>
      <w:outlineLvl w:val="0"/>
    </w:pPr>
    <w:rPr>
      <w:rFonts w:ascii="Arial Black" w:eastAsia="长城楷体" w:hAnsi="Arial Black" w:cs="Times New Roman"/>
      <w:b w:val="0"/>
      <w:bCs w:val="0"/>
      <w:snapToGrid/>
      <w:kern w:val="0"/>
      <w:sz w:val="30"/>
      <w:szCs w:val="30"/>
      <w:lang w:val="en-GB" w:eastAsia="x-none"/>
    </w:rPr>
  </w:style>
  <w:style w:type="paragraph" w:customStyle="1" w:styleId="afffffffffa">
    <w:name w:val="图标"/>
    <w:basedOn w:val="affff3"/>
    <w:next w:val="affff3"/>
    <w:uiPriority w:val="99"/>
    <w:qFormat/>
    <w:rsid w:val="00770F20"/>
    <w:pPr>
      <w:widowControl/>
      <w:spacing w:before="0" w:after="0"/>
      <w:ind w:firstLineChars="200" w:firstLine="480"/>
      <w:jc w:val="center"/>
    </w:pPr>
    <w:rPr>
      <w:rFonts w:ascii="Times New Roman" w:hAnsi="Times New Roman" w:cs="Symbol"/>
      <w:b/>
      <w:snapToGrid/>
      <w:kern w:val="2"/>
      <w:sz w:val="21"/>
      <w:lang w:val="en-GB"/>
    </w:rPr>
  </w:style>
  <w:style w:type="paragraph" w:customStyle="1" w:styleId="412">
    <w:name w:val="正文列4_1"/>
    <w:basedOn w:val="affff3"/>
    <w:uiPriority w:val="99"/>
    <w:qFormat/>
    <w:rsid w:val="00770F20"/>
    <w:pPr>
      <w:tabs>
        <w:tab w:val="num" w:pos="1080"/>
      </w:tabs>
      <w:adjustRightInd w:val="0"/>
      <w:snapToGrid w:val="0"/>
      <w:spacing w:before="0" w:after="0"/>
      <w:ind w:left="1080" w:hanging="420"/>
      <w:textAlignment w:val="baseline"/>
    </w:pPr>
    <w:rPr>
      <w:rFonts w:ascii="宋体" w:hAnsi="宋体"/>
      <w:snapToGrid/>
    </w:rPr>
  </w:style>
  <w:style w:type="paragraph" w:customStyle="1" w:styleId="afffffffffb">
    <w:name w:val="封面"/>
    <w:basedOn w:val="affff3"/>
    <w:uiPriority w:val="99"/>
    <w:qFormat/>
    <w:rsid w:val="00770F20"/>
    <w:pPr>
      <w:adjustRightInd w:val="0"/>
      <w:spacing w:before="0" w:after="0" w:line="360" w:lineRule="atLeast"/>
      <w:jc w:val="right"/>
      <w:textAlignment w:val="baseline"/>
    </w:pPr>
    <w:rPr>
      <w:snapToGrid/>
    </w:rPr>
  </w:style>
  <w:style w:type="character" w:customStyle="1" w:styleId="TableTextChar">
    <w:name w:val="Table Text Char"/>
    <w:link w:val="TableText"/>
    <w:qFormat/>
    <w:locked/>
    <w:rsid w:val="00770F20"/>
    <w:rPr>
      <w:rFonts w:ascii="Symbol" w:eastAsia="Symbol" w:hAnsi="Symbol"/>
      <w:sz w:val="21"/>
      <w:lang w:val="x-none" w:eastAsia="en-US"/>
    </w:rPr>
  </w:style>
  <w:style w:type="paragraph" w:customStyle="1" w:styleId="afffffffffc">
    <w:name w:val="表格正文"/>
    <w:basedOn w:val="affff3"/>
    <w:uiPriority w:val="99"/>
    <w:qFormat/>
    <w:rsid w:val="00770F20"/>
    <w:pPr>
      <w:widowControl/>
      <w:spacing w:before="0" w:after="0" w:line="240" w:lineRule="auto"/>
    </w:pPr>
    <w:rPr>
      <w:rFonts w:ascii="Times New Roman" w:hAnsi="Times New Roman"/>
      <w:snapToGrid/>
      <w:sz w:val="20"/>
    </w:rPr>
  </w:style>
  <w:style w:type="paragraph" w:customStyle="1" w:styleId="afffffffffd">
    <w:name w:val="样式"/>
    <w:basedOn w:val="affff3"/>
    <w:uiPriority w:val="99"/>
    <w:qFormat/>
    <w:rsid w:val="00770F20"/>
    <w:pPr>
      <w:tabs>
        <w:tab w:val="left" w:pos="567"/>
        <w:tab w:val="num" w:pos="1260"/>
      </w:tabs>
      <w:snapToGrid w:val="0"/>
      <w:spacing w:before="0" w:after="0" w:line="460" w:lineRule="atLeast"/>
      <w:ind w:left="1260" w:hanging="420"/>
      <w:jc w:val="both"/>
    </w:pPr>
    <w:rPr>
      <w:snapToGrid/>
      <w:spacing w:val="6"/>
      <w:kern w:val="2"/>
    </w:rPr>
  </w:style>
  <w:style w:type="paragraph" w:styleId="43">
    <w:name w:val="List Number 4"/>
    <w:basedOn w:val="affff3"/>
    <w:qFormat/>
    <w:rsid w:val="00770F20"/>
    <w:pPr>
      <w:widowControl/>
      <w:numPr>
        <w:numId w:val="30"/>
      </w:numPr>
      <w:tabs>
        <w:tab w:val="num" w:pos="360"/>
      </w:tabs>
      <w:spacing w:before="0" w:after="80" w:line="240" w:lineRule="auto"/>
      <w:ind w:left="340" w:hanging="340"/>
    </w:pPr>
    <w:rPr>
      <w:rFonts w:ascii="Times New Roman" w:hAnsi="Times New Roman"/>
      <w:snapToGrid/>
      <w:sz w:val="20"/>
      <w:lang w:eastAsia="en-US"/>
    </w:rPr>
  </w:style>
  <w:style w:type="paragraph" w:customStyle="1" w:styleId="afffffffffe">
    <w:name w:val="表格文字"/>
    <w:basedOn w:val="affff3"/>
    <w:link w:val="Charff7"/>
    <w:autoRedefine/>
    <w:qFormat/>
    <w:rsid w:val="00770F20"/>
    <w:pPr>
      <w:spacing w:before="0" w:after="0" w:line="240" w:lineRule="auto"/>
      <w:jc w:val="both"/>
    </w:pPr>
    <w:rPr>
      <w:rFonts w:ascii="Times New Roman" w:hAnsi="Times New Roman"/>
      <w:snapToGrid/>
      <w:kern w:val="2"/>
      <w:sz w:val="21"/>
      <w:szCs w:val="24"/>
      <w:lang w:val="x-none" w:eastAsia="x-none"/>
    </w:rPr>
  </w:style>
  <w:style w:type="paragraph" w:customStyle="1" w:styleId="affffffffff">
    <w:name w:val="项"/>
    <w:basedOn w:val="affff3"/>
    <w:uiPriority w:val="99"/>
    <w:qFormat/>
    <w:rsid w:val="00770F20"/>
    <w:pPr>
      <w:spacing w:before="0" w:after="0"/>
      <w:jc w:val="both"/>
    </w:pPr>
    <w:rPr>
      <w:rFonts w:ascii="Times New Roman" w:hAnsi="Times New Roman"/>
      <w:snapToGrid/>
      <w:kern w:val="2"/>
    </w:rPr>
  </w:style>
  <w:style w:type="paragraph" w:customStyle="1" w:styleId="affffffffff0">
    <w:name w:val="需求正文"/>
    <w:basedOn w:val="affff3"/>
    <w:uiPriority w:val="99"/>
    <w:qFormat/>
    <w:rsid w:val="00770F20"/>
    <w:pPr>
      <w:spacing w:before="0" w:after="0" w:line="400" w:lineRule="exact"/>
      <w:ind w:firstLine="403"/>
      <w:jc w:val="both"/>
    </w:pPr>
    <w:rPr>
      <w:rFonts w:ascii="Times New Roman" w:hAnsi="Times New Roman"/>
      <w:snapToGrid/>
      <w:kern w:val="2"/>
      <w:sz w:val="21"/>
      <w:szCs w:val="24"/>
    </w:rPr>
  </w:style>
  <w:style w:type="paragraph" w:customStyle="1" w:styleId="123">
    <w:name w:val="12"/>
    <w:uiPriority w:val="99"/>
    <w:qFormat/>
    <w:rsid w:val="00770F20"/>
    <w:pPr>
      <w:widowControl w:val="0"/>
      <w:spacing w:line="360" w:lineRule="auto"/>
      <w:jc w:val="both"/>
    </w:pPr>
    <w:rPr>
      <w:kern w:val="2"/>
      <w:sz w:val="24"/>
      <w:szCs w:val="24"/>
    </w:rPr>
  </w:style>
  <w:style w:type="paragraph" w:customStyle="1" w:styleId="TableText">
    <w:name w:val="Table Text"/>
    <w:basedOn w:val="affff3"/>
    <w:link w:val="TableTextChar"/>
    <w:qFormat/>
    <w:rsid w:val="00770F20"/>
    <w:pPr>
      <w:widowControl/>
      <w:tabs>
        <w:tab w:val="decimal" w:pos="0"/>
      </w:tabs>
      <w:overflowPunct w:val="0"/>
      <w:autoSpaceDE w:val="0"/>
      <w:autoSpaceDN w:val="0"/>
      <w:adjustRightInd w:val="0"/>
      <w:spacing w:before="0" w:after="0" w:line="240" w:lineRule="auto"/>
    </w:pPr>
    <w:rPr>
      <w:rFonts w:ascii="Symbol" w:eastAsia="Symbol" w:hAnsi="Symbol"/>
      <w:snapToGrid/>
      <w:sz w:val="21"/>
      <w:lang w:val="x-none" w:eastAsia="en-US"/>
    </w:rPr>
  </w:style>
  <w:style w:type="paragraph" w:customStyle="1" w:styleId="affffffffff1">
    <w:name w:val="编写说明"/>
    <w:basedOn w:val="affff7"/>
    <w:uiPriority w:val="99"/>
    <w:qFormat/>
    <w:rsid w:val="00770F20"/>
    <w:pPr>
      <w:spacing w:before="0" w:after="0"/>
      <w:ind w:firstLineChars="0" w:firstLine="0"/>
    </w:pPr>
    <w:rPr>
      <w:rFonts w:ascii="Times New Roman" w:hAnsi="Times New Roman"/>
      <w:szCs w:val="20"/>
    </w:rPr>
  </w:style>
  <w:style w:type="paragraph" w:customStyle="1" w:styleId="tabletext0">
    <w:name w:val="table text"/>
    <w:basedOn w:val="affff3"/>
    <w:autoRedefine/>
    <w:uiPriority w:val="99"/>
    <w:qFormat/>
    <w:rsid w:val="00770F20"/>
    <w:pPr>
      <w:widowControl/>
      <w:tabs>
        <w:tab w:val="num" w:pos="420"/>
        <w:tab w:val="left" w:pos="3600"/>
      </w:tabs>
      <w:autoSpaceDE w:val="0"/>
      <w:autoSpaceDN w:val="0"/>
      <w:adjustRightInd w:val="0"/>
      <w:spacing w:before="0" w:after="0" w:line="240" w:lineRule="atLeast"/>
      <w:ind w:leftChars="-3" w:left="-6" w:firstLineChars="1" w:firstLine="2"/>
    </w:pPr>
    <w:rPr>
      <w:rFonts w:ascii="Times New Roman" w:hAnsi="Times New Roman" w:cs="Symbol"/>
      <w:b/>
      <w:bCs/>
      <w:snapToGrid/>
      <w:sz w:val="18"/>
      <w:szCs w:val="24"/>
    </w:rPr>
  </w:style>
  <w:style w:type="paragraph" w:customStyle="1" w:styleId="affffffffff2">
    <w:name w:val="计费规范编写 一级列表"/>
    <w:basedOn w:val="affff3"/>
    <w:autoRedefine/>
    <w:uiPriority w:val="99"/>
    <w:qFormat/>
    <w:rsid w:val="00770F20"/>
    <w:pPr>
      <w:widowControl/>
      <w:tabs>
        <w:tab w:val="num" w:pos="1247"/>
      </w:tabs>
      <w:spacing w:before="0" w:after="0"/>
      <w:ind w:left="1247" w:hanging="1247"/>
      <w:jc w:val="both"/>
    </w:pPr>
    <w:rPr>
      <w:rFonts w:ascii="Times New Roman" w:hAnsi="Times New Roman" w:cs="Symbol"/>
      <w:snapToGrid/>
      <w:kern w:val="2"/>
      <w:szCs w:val="24"/>
    </w:rPr>
  </w:style>
  <w:style w:type="paragraph" w:customStyle="1" w:styleId="ListBullet0">
    <w:name w:val="List Bullet0"/>
    <w:basedOn w:val="affff3"/>
    <w:autoRedefine/>
    <w:uiPriority w:val="99"/>
    <w:qFormat/>
    <w:rsid w:val="00770F20"/>
    <w:pPr>
      <w:widowControl/>
      <w:numPr>
        <w:numId w:val="151"/>
      </w:numPr>
      <w:tabs>
        <w:tab w:val="num" w:pos="269"/>
      </w:tabs>
      <w:spacing w:before="0" w:after="0" w:line="288" w:lineRule="auto"/>
      <w:ind w:left="269" w:right="113" w:hanging="360"/>
    </w:pPr>
    <w:rPr>
      <w:rFonts w:ascii="Times New Roman" w:hAnsi="Times New Roman" w:cs="Symbol"/>
      <w:snapToGrid/>
      <w:sz w:val="21"/>
      <w:szCs w:val="24"/>
    </w:rPr>
  </w:style>
  <w:style w:type="character" w:customStyle="1" w:styleId="CharCharChar">
    <w:name w:val="计费规范编写 正文 Char Char Char"/>
    <w:link w:val="CharChar"/>
    <w:qFormat/>
    <w:locked/>
    <w:rsid w:val="00770F20"/>
    <w:rPr>
      <w:rFonts w:eastAsia="Mangal" w:cs="Mangal"/>
      <w:kern w:val="2"/>
      <w:sz w:val="24"/>
      <w:szCs w:val="24"/>
    </w:rPr>
  </w:style>
  <w:style w:type="paragraph" w:customStyle="1" w:styleId="CharChar">
    <w:name w:val="计费规范编写 正文 Char Char"/>
    <w:basedOn w:val="affff3"/>
    <w:link w:val="CharCharChar"/>
    <w:qFormat/>
    <w:rsid w:val="00770F20"/>
    <w:pPr>
      <w:widowControl/>
      <w:spacing w:before="0" w:after="0"/>
      <w:ind w:firstLineChars="200" w:firstLine="480"/>
      <w:jc w:val="both"/>
    </w:pPr>
    <w:rPr>
      <w:rFonts w:ascii="Times New Roman" w:eastAsia="Mangal" w:hAnsi="Times New Roman" w:cs="Mangal"/>
      <w:snapToGrid/>
      <w:kern w:val="2"/>
      <w:szCs w:val="24"/>
    </w:rPr>
  </w:style>
  <w:style w:type="paragraph" w:customStyle="1" w:styleId="Category">
    <w:name w:val="Category"/>
    <w:basedOn w:val="affff3"/>
    <w:uiPriority w:val="99"/>
    <w:qFormat/>
    <w:rsid w:val="00770F20"/>
    <w:pPr>
      <w:widowControl/>
      <w:shd w:val="clear" w:color="auto" w:fill="00FF00"/>
      <w:spacing w:before="60" w:after="60" w:line="240" w:lineRule="auto"/>
      <w:jc w:val="right"/>
    </w:pPr>
    <w:rPr>
      <w:rFonts w:ascii="Arial Black" w:hAnsi="Arial Black" w:cs="Arial Black"/>
      <w:b/>
      <w:iCs/>
      <w:noProof/>
      <w:snapToGrid/>
      <w:sz w:val="20"/>
    </w:rPr>
  </w:style>
  <w:style w:type="paragraph" w:customStyle="1" w:styleId="TableText1">
    <w:name w:val="TableText"/>
    <w:basedOn w:val="affff3"/>
    <w:uiPriority w:val="99"/>
    <w:qFormat/>
    <w:rsid w:val="00770F20"/>
    <w:pPr>
      <w:widowControl/>
      <w:spacing w:before="0" w:after="0" w:line="240" w:lineRule="auto"/>
      <w:ind w:right="-57"/>
    </w:pPr>
    <w:rPr>
      <w:rFonts w:ascii="Arial Black" w:hAnsi="Arial Black" w:cs="Arial Black"/>
      <w:snapToGrid/>
      <w:sz w:val="16"/>
    </w:rPr>
  </w:style>
  <w:style w:type="paragraph" w:customStyle="1" w:styleId="Subcategory">
    <w:name w:val="Sub category"/>
    <w:basedOn w:val="TableText1"/>
    <w:uiPriority w:val="99"/>
    <w:qFormat/>
    <w:rsid w:val="00770F20"/>
    <w:pPr>
      <w:shd w:val="clear" w:color="auto" w:fill="FFFF00"/>
      <w:ind w:left="-29" w:right="-29"/>
      <w:jc w:val="center"/>
    </w:pPr>
    <w:rPr>
      <w:b/>
      <w:bCs/>
      <w:i/>
      <w:iCs/>
    </w:rPr>
  </w:style>
  <w:style w:type="paragraph" w:customStyle="1" w:styleId="1522">
    <w:name w:val="样式 样式 宋体 行距: 1.5 倍行距 首行缩进:  2 字符 + 首行缩进:  2 字符"/>
    <w:basedOn w:val="affff3"/>
    <w:autoRedefine/>
    <w:uiPriority w:val="99"/>
    <w:qFormat/>
    <w:rsid w:val="00770F20"/>
    <w:pPr>
      <w:spacing w:before="0" w:after="0"/>
      <w:ind w:firstLineChars="200" w:firstLine="480"/>
      <w:jc w:val="both"/>
    </w:pPr>
    <w:rPr>
      <w:rFonts w:ascii="宋体" w:hAnsi="宋体" w:cs="宋体"/>
      <w:snapToGrid/>
      <w:kern w:val="2"/>
      <w:szCs w:val="24"/>
    </w:rPr>
  </w:style>
  <w:style w:type="paragraph" w:customStyle="1" w:styleId="59">
    <w:name w:val="樣式5"/>
    <w:basedOn w:val="affff3"/>
    <w:uiPriority w:val="99"/>
    <w:qFormat/>
    <w:rsid w:val="00770F20"/>
    <w:pPr>
      <w:widowControl/>
      <w:overflowPunct w:val="0"/>
      <w:autoSpaceDE w:val="0"/>
      <w:autoSpaceDN w:val="0"/>
      <w:adjustRightInd w:val="0"/>
      <w:spacing w:before="0" w:after="0" w:line="400" w:lineRule="exact"/>
      <w:ind w:leftChars="225" w:left="450"/>
      <w:textAlignment w:val="baseline"/>
    </w:pPr>
    <w:rPr>
      <w:rFonts w:ascii="DFKai-SB" w:eastAsia="DFKai-SB" w:hAnsi="DFKai-SB"/>
      <w:snapToGrid/>
      <w:sz w:val="28"/>
      <w:szCs w:val="28"/>
      <w:lang w:eastAsia="zh-TW"/>
    </w:rPr>
  </w:style>
  <w:style w:type="paragraph" w:customStyle="1" w:styleId="LeaderIBM">
    <w:name w:val="LeaderIBM"/>
    <w:basedOn w:val="Subcategory"/>
    <w:uiPriority w:val="99"/>
    <w:qFormat/>
    <w:rsid w:val="00770F20"/>
    <w:pPr>
      <w:shd w:val="clear" w:color="auto" w:fill="537CFF"/>
    </w:pPr>
    <w:rPr>
      <w:i w:val="0"/>
      <w:iCs w:val="0"/>
      <w:caps/>
      <w:color w:val="FFFFFF"/>
    </w:rPr>
  </w:style>
  <w:style w:type="paragraph" w:customStyle="1" w:styleId="affffffffff3">
    <w:name w:val="项目符号"/>
    <w:aliases w:val="Symbol (符号)"/>
    <w:basedOn w:val="affff3"/>
    <w:uiPriority w:val="99"/>
    <w:qFormat/>
    <w:rsid w:val="00770F20"/>
    <w:pPr>
      <w:widowControl/>
      <w:tabs>
        <w:tab w:val="num" w:pos="1236"/>
      </w:tabs>
      <w:overflowPunct w:val="0"/>
      <w:autoSpaceDE w:val="0"/>
      <w:autoSpaceDN w:val="0"/>
      <w:adjustRightInd w:val="0"/>
      <w:spacing w:before="20" w:after="20"/>
      <w:ind w:left="1236" w:hanging="420"/>
      <w:jc w:val="both"/>
      <w:textAlignment w:val="baseline"/>
    </w:pPr>
    <w:rPr>
      <w:snapToGrid/>
    </w:rPr>
  </w:style>
  <w:style w:type="paragraph" w:customStyle="1" w:styleId="InfoBlue0">
    <w:name w:val="InfoBlue"/>
    <w:basedOn w:val="affff3"/>
    <w:next w:val="affff3"/>
    <w:uiPriority w:val="99"/>
    <w:qFormat/>
    <w:rsid w:val="00770F20"/>
    <w:pPr>
      <w:widowControl/>
      <w:spacing w:before="0" w:after="120" w:line="240" w:lineRule="atLeast"/>
      <w:ind w:left="720"/>
    </w:pPr>
    <w:rPr>
      <w:rFonts w:ascii="Times New Roman" w:hAnsi="Times New Roman" w:cs="Symbol"/>
      <w:i/>
      <w:snapToGrid/>
      <w:color w:val="0000FF"/>
      <w:sz w:val="20"/>
      <w:lang w:eastAsia="en-US"/>
    </w:rPr>
  </w:style>
  <w:style w:type="paragraph" w:customStyle="1" w:styleId="07415">
    <w:name w:val="样式 宋体 小四 首行缩进:  0.74 厘米 行距: 1.5 倍行距"/>
    <w:basedOn w:val="affff3"/>
    <w:autoRedefine/>
    <w:uiPriority w:val="99"/>
    <w:qFormat/>
    <w:rsid w:val="00770F20"/>
    <w:pPr>
      <w:spacing w:before="0" w:after="0"/>
      <w:ind w:firstLine="420"/>
      <w:jc w:val="both"/>
    </w:pPr>
    <w:rPr>
      <w:rFonts w:ascii="宋体" w:hAnsi="宋体" w:cs="宋体"/>
      <w:snapToGrid/>
      <w:kern w:val="2"/>
      <w:sz w:val="21"/>
    </w:rPr>
  </w:style>
  <w:style w:type="paragraph" w:customStyle="1" w:styleId="151">
    <w:name w:val="样式 宋体 小四 行距: 1.5 倍行距"/>
    <w:basedOn w:val="affff3"/>
    <w:autoRedefine/>
    <w:uiPriority w:val="99"/>
    <w:qFormat/>
    <w:rsid w:val="00770F20"/>
    <w:pPr>
      <w:spacing w:before="0" w:after="0"/>
      <w:jc w:val="both"/>
    </w:pPr>
    <w:rPr>
      <w:rFonts w:ascii="宋体" w:hAnsi="宋体" w:cs="宋体"/>
      <w:snapToGrid/>
      <w:kern w:val="2"/>
      <w:sz w:val="21"/>
      <w:szCs w:val="21"/>
    </w:rPr>
  </w:style>
  <w:style w:type="paragraph" w:customStyle="1" w:styleId="074150">
    <w:name w:val="样式 宋体 小四 左侧:  0.74 厘米 行距: 1.5 倍行距"/>
    <w:basedOn w:val="affff3"/>
    <w:autoRedefine/>
    <w:uiPriority w:val="99"/>
    <w:qFormat/>
    <w:rsid w:val="00770F20"/>
    <w:pPr>
      <w:spacing w:before="0" w:after="0"/>
      <w:ind w:left="420"/>
      <w:jc w:val="both"/>
    </w:pPr>
    <w:rPr>
      <w:rFonts w:ascii="宋体" w:hAnsi="宋体" w:cs="宋体"/>
      <w:snapToGrid/>
      <w:kern w:val="2"/>
      <w:sz w:val="21"/>
    </w:rPr>
  </w:style>
  <w:style w:type="character" w:customStyle="1" w:styleId="affffffffff4">
    <w:name w:val="样式 宋体 小四"/>
    <w:qFormat/>
    <w:rsid w:val="00770F20"/>
    <w:rPr>
      <w:rFonts w:ascii="宋体" w:hAnsi="宋体"/>
      <w:sz w:val="21"/>
    </w:rPr>
  </w:style>
  <w:style w:type="paragraph" w:customStyle="1" w:styleId="62">
    <w:name w:val="正文6"/>
    <w:basedOn w:val="affff3"/>
    <w:uiPriority w:val="99"/>
    <w:qFormat/>
    <w:rsid w:val="00770F20"/>
    <w:pPr>
      <w:numPr>
        <w:numId w:val="35"/>
      </w:numPr>
      <w:tabs>
        <w:tab w:val="clear" w:pos="1260"/>
        <w:tab w:val="num" w:pos="720"/>
      </w:tabs>
      <w:spacing w:before="60" w:after="60"/>
      <w:ind w:leftChars="600" w:left="1020" w:firstLine="0"/>
      <w:jc w:val="both"/>
    </w:pPr>
    <w:rPr>
      <w:rFonts w:ascii="Tempus Sans ITC" w:hAnsi="Tempus Sans ITC"/>
      <w:snapToGrid/>
      <w:kern w:val="2"/>
      <w:szCs w:val="24"/>
    </w:rPr>
  </w:style>
  <w:style w:type="paragraph" w:customStyle="1" w:styleId="29">
    <w:name w:val="符号正文2"/>
    <w:basedOn w:val="affff3"/>
    <w:uiPriority w:val="99"/>
    <w:qFormat/>
    <w:rsid w:val="00770F20"/>
    <w:pPr>
      <w:numPr>
        <w:numId w:val="33"/>
      </w:numPr>
      <w:spacing w:before="0" w:after="0" w:line="240" w:lineRule="auto"/>
      <w:ind w:firstLine="0"/>
      <w:jc w:val="both"/>
    </w:pPr>
    <w:rPr>
      <w:rFonts w:ascii="Times New Roman" w:hAnsi="Times New Roman"/>
      <w:snapToGrid/>
      <w:kern w:val="2"/>
      <w:sz w:val="21"/>
    </w:rPr>
  </w:style>
  <w:style w:type="paragraph" w:customStyle="1" w:styleId="affffffffff5">
    <w:name w:val="计费规范编写 正文"/>
    <w:basedOn w:val="affff3"/>
    <w:uiPriority w:val="99"/>
    <w:qFormat/>
    <w:rsid w:val="00770F20"/>
    <w:pPr>
      <w:widowControl/>
      <w:spacing w:before="0" w:after="0"/>
      <w:ind w:firstLineChars="200" w:firstLine="480"/>
      <w:jc w:val="both"/>
    </w:pPr>
    <w:rPr>
      <w:rFonts w:ascii="Times New Roman" w:hAnsi="Times New Roman" w:cs="Symbol"/>
      <w:snapToGrid/>
      <w:kern w:val="2"/>
      <w:szCs w:val="24"/>
    </w:rPr>
  </w:style>
  <w:style w:type="paragraph" w:customStyle="1" w:styleId="2ffa">
    <w:name w:val="编号2"/>
    <w:basedOn w:val="affff3"/>
    <w:uiPriority w:val="99"/>
    <w:qFormat/>
    <w:rsid w:val="00770F20"/>
    <w:pPr>
      <w:tabs>
        <w:tab w:val="num" w:pos="840"/>
        <w:tab w:val="num" w:pos="1259"/>
      </w:tabs>
      <w:spacing w:before="0" w:after="0"/>
      <w:ind w:left="1259" w:firstLineChars="200" w:hanging="420"/>
      <w:jc w:val="both"/>
    </w:pPr>
    <w:rPr>
      <w:rFonts w:ascii="宋体" w:hAnsi="宋体"/>
      <w:snapToGrid/>
      <w:kern w:val="2"/>
    </w:rPr>
  </w:style>
  <w:style w:type="paragraph" w:customStyle="1" w:styleId="affffffffff6">
    <w:name w:val="命令行命令"/>
    <w:basedOn w:val="affff3"/>
    <w:autoRedefine/>
    <w:uiPriority w:val="99"/>
    <w:qFormat/>
    <w:rsid w:val="00770F20"/>
    <w:pPr>
      <w:tabs>
        <w:tab w:val="num" w:pos="425"/>
      </w:tabs>
      <w:spacing w:before="0" w:after="0"/>
      <w:ind w:left="425" w:hanging="425"/>
      <w:jc w:val="both"/>
    </w:pPr>
    <w:rPr>
      <w:rFonts w:ascii="Times New Roman" w:hAnsi="Times New Roman"/>
      <w:b/>
      <w:snapToGrid/>
      <w:color w:val="FF0000"/>
      <w:kern w:val="2"/>
      <w:u w:val="single"/>
    </w:rPr>
  </w:style>
  <w:style w:type="paragraph" w:customStyle="1" w:styleId="content">
    <w:name w:val="content"/>
    <w:basedOn w:val="affff3"/>
    <w:uiPriority w:val="99"/>
    <w:qFormat/>
    <w:rsid w:val="00770F20"/>
    <w:pPr>
      <w:widowControl/>
      <w:spacing w:before="100" w:beforeAutospacing="1" w:after="100" w:afterAutospacing="1" w:line="240" w:lineRule="auto"/>
    </w:pPr>
    <w:rPr>
      <w:rFonts w:ascii="Mangal" w:hAnsi="Mangal" w:cs="Mangal"/>
      <w:snapToGrid/>
      <w:color w:val="000000"/>
      <w:szCs w:val="24"/>
    </w:rPr>
  </w:style>
  <w:style w:type="paragraph" w:customStyle="1" w:styleId="affffffffff7">
    <w:name w:val="内容"/>
    <w:basedOn w:val="affff3"/>
    <w:uiPriority w:val="99"/>
    <w:qFormat/>
    <w:rsid w:val="00770F20"/>
    <w:pPr>
      <w:adjustRightInd w:val="0"/>
      <w:snapToGrid w:val="0"/>
      <w:spacing w:before="60" w:after="40" w:line="240" w:lineRule="auto"/>
      <w:ind w:left="300" w:right="300" w:firstLine="480"/>
      <w:jc w:val="both"/>
    </w:pPr>
    <w:rPr>
      <w:rFonts w:ascii="Times New Roman" w:eastAsia="楷体_GB2312" w:hAnsi="Times New Roman"/>
      <w:snapToGrid/>
    </w:rPr>
  </w:style>
  <w:style w:type="paragraph" w:customStyle="1" w:styleId="CharCharCharCharCharCharCharCharCharCharCharCharCharCharCharCharCharCharCharCharCharCharChar1Char">
    <w:name w:val="Char Char Char Char Char Char Char Char Char Char Char Char Char Char Char Char Char Char Char Char Char Char Char1 Char"/>
    <w:basedOn w:val="affff3"/>
    <w:uiPriority w:val="99"/>
    <w:qFormat/>
    <w:rsid w:val="00770F20"/>
    <w:pPr>
      <w:widowControl/>
      <w:spacing w:before="0" w:after="0"/>
      <w:ind w:left="420"/>
      <w:jc w:val="both"/>
    </w:pPr>
    <w:rPr>
      <w:rFonts w:ascii="Arial Black" w:hAnsi="Arial Black" w:cs="Arial Black"/>
      <w:snapToGrid/>
      <w:kern w:val="2"/>
      <w:sz w:val="21"/>
      <w:szCs w:val="24"/>
    </w:rPr>
  </w:style>
  <w:style w:type="paragraph" w:customStyle="1" w:styleId="CharCharCharCharCharCharCharCharChar3">
    <w:name w:val="Char Char Char Char Char Char Char Char Char3"/>
    <w:basedOn w:val="affff3"/>
    <w:uiPriority w:val="99"/>
    <w:qFormat/>
    <w:rsid w:val="00770F20"/>
    <w:pPr>
      <w:widowControl/>
      <w:spacing w:before="0" w:after="0" w:line="240" w:lineRule="auto"/>
      <w:jc w:val="both"/>
    </w:pPr>
    <w:rPr>
      <w:rFonts w:ascii="'宋体" w:hAnsi="'宋体" w:cs="Symbol"/>
      <w:snapToGrid/>
      <w:kern w:val="2"/>
      <w:sz w:val="21"/>
    </w:rPr>
  </w:style>
  <w:style w:type="paragraph" w:customStyle="1" w:styleId="affffffffff8">
    <w:name w:val="正文标号"/>
    <w:basedOn w:val="affff3"/>
    <w:uiPriority w:val="99"/>
    <w:qFormat/>
    <w:rsid w:val="00770F20"/>
    <w:pPr>
      <w:tabs>
        <w:tab w:val="num" w:pos="840"/>
      </w:tabs>
      <w:spacing w:before="0" w:after="180" w:line="310" w:lineRule="auto"/>
      <w:ind w:left="840" w:hanging="420"/>
      <w:jc w:val="both"/>
    </w:pPr>
    <w:rPr>
      <w:rFonts w:ascii="Times New Roman" w:hAnsi="Times New Roman"/>
      <w:snapToGrid/>
      <w:kern w:val="2"/>
      <w:sz w:val="21"/>
    </w:rPr>
  </w:style>
  <w:style w:type="character" w:customStyle="1" w:styleId="text1CharChar">
    <w:name w:val="text1 Char Char"/>
    <w:link w:val="text1"/>
    <w:locked/>
    <w:rsid w:val="00770F20"/>
    <w:rPr>
      <w:sz w:val="21"/>
      <w:lang w:val="x-none" w:eastAsia="x-none"/>
    </w:rPr>
  </w:style>
  <w:style w:type="paragraph" w:customStyle="1" w:styleId="affffffffff9">
    <w:name w:val="章"/>
    <w:basedOn w:val="afffff4"/>
    <w:next w:val="affff3"/>
    <w:uiPriority w:val="99"/>
    <w:qFormat/>
    <w:rsid w:val="00770F20"/>
    <w:pPr>
      <w:tabs>
        <w:tab w:val="num" w:pos="425"/>
      </w:tabs>
      <w:spacing w:after="60" w:line="360" w:lineRule="auto"/>
      <w:ind w:left="425" w:hanging="425"/>
      <w:outlineLvl w:val="0"/>
    </w:pPr>
    <w:rPr>
      <w:rFonts w:eastAsia="黑体" w:cs="Times New Roman"/>
      <w:snapToGrid/>
      <w:szCs w:val="32"/>
      <w:lang w:val="x-none" w:eastAsia="x-none"/>
    </w:rPr>
  </w:style>
  <w:style w:type="paragraph" w:customStyle="1" w:styleId="affffffffffa">
    <w:name w:val="突出"/>
    <w:autoRedefine/>
    <w:uiPriority w:val="99"/>
    <w:qFormat/>
    <w:rsid w:val="00770F20"/>
    <w:pPr>
      <w:spacing w:beforeLines="50" w:before="156" w:line="360" w:lineRule="auto"/>
      <w:jc w:val="center"/>
    </w:pPr>
    <w:rPr>
      <w:sz w:val="24"/>
    </w:rPr>
  </w:style>
  <w:style w:type="paragraph" w:customStyle="1" w:styleId="text1">
    <w:name w:val="text1"/>
    <w:basedOn w:val="affff3"/>
    <w:link w:val="text1CharChar"/>
    <w:qFormat/>
    <w:rsid w:val="00770F20"/>
    <w:pPr>
      <w:widowControl/>
      <w:spacing w:before="0" w:afterLines="30" w:after="0" w:line="240" w:lineRule="auto"/>
      <w:ind w:firstLineChars="200" w:firstLine="420"/>
      <w:jc w:val="both"/>
    </w:pPr>
    <w:rPr>
      <w:rFonts w:ascii="Times New Roman" w:hAnsi="Times New Roman"/>
      <w:snapToGrid/>
      <w:sz w:val="21"/>
      <w:lang w:val="x-none" w:eastAsia="x-none"/>
    </w:rPr>
  </w:style>
  <w:style w:type="paragraph" w:customStyle="1" w:styleId="Char1CharCharCharChar">
    <w:name w:val="Char1 Char Char Char Char"/>
    <w:basedOn w:val="affff3"/>
    <w:autoRedefine/>
    <w:uiPriority w:val="99"/>
    <w:qFormat/>
    <w:rsid w:val="00770F20"/>
    <w:pPr>
      <w:widowControl/>
      <w:spacing w:before="0" w:after="0" w:line="240" w:lineRule="auto"/>
      <w:jc w:val="both"/>
    </w:pPr>
    <w:rPr>
      <w:rFonts w:ascii="'宋体" w:hAnsi="'宋体" w:cs="Symbol"/>
      <w:snapToGrid/>
      <w:kern w:val="2"/>
      <w:sz w:val="21"/>
    </w:rPr>
  </w:style>
  <w:style w:type="paragraph" w:customStyle="1" w:styleId="x14ii">
    <w:name w:val="x14ii"/>
    <w:basedOn w:val="affff3"/>
    <w:uiPriority w:val="99"/>
    <w:qFormat/>
    <w:rsid w:val="00770F20"/>
    <w:pPr>
      <w:widowControl/>
      <w:spacing w:before="100" w:beforeAutospacing="1" w:after="100" w:afterAutospacing="1" w:line="390" w:lineRule="atLeast"/>
    </w:pPr>
    <w:rPr>
      <w:rFonts w:ascii="Mangal" w:hAnsi="Mangal" w:cs="Mangal"/>
      <w:snapToGrid/>
      <w:color w:val="666666"/>
      <w:sz w:val="21"/>
      <w:szCs w:val="21"/>
    </w:rPr>
  </w:style>
  <w:style w:type="character" w:customStyle="1" w:styleId="Charff8">
    <w:name w:val="正文(软创） Char"/>
    <w:link w:val="affffffffffb"/>
    <w:locked/>
    <w:rsid w:val="00770F20"/>
    <w:rPr>
      <w:kern w:val="2"/>
      <w:sz w:val="24"/>
      <w:szCs w:val="24"/>
      <w:lang w:val="x-none" w:eastAsia="x-none"/>
    </w:rPr>
  </w:style>
  <w:style w:type="paragraph" w:customStyle="1" w:styleId="affffffffffb">
    <w:name w:val="正文(软创）"/>
    <w:basedOn w:val="affff3"/>
    <w:link w:val="Charff8"/>
    <w:qFormat/>
    <w:rsid w:val="00770F20"/>
    <w:pPr>
      <w:widowControl/>
      <w:spacing w:before="0" w:after="260"/>
      <w:ind w:left="862" w:firstLine="420"/>
    </w:pPr>
    <w:rPr>
      <w:rFonts w:ascii="Times New Roman" w:hAnsi="Times New Roman"/>
      <w:snapToGrid/>
      <w:kern w:val="2"/>
      <w:szCs w:val="24"/>
      <w:lang w:val="x-none" w:eastAsia="x-none"/>
    </w:rPr>
  </w:style>
  <w:style w:type="character" w:customStyle="1" w:styleId="Charff9">
    <w:name w:val="湖南正文 Char"/>
    <w:link w:val="affffffffffc"/>
    <w:qFormat/>
    <w:locked/>
    <w:rsid w:val="00770F20"/>
    <w:rPr>
      <w:rFonts w:ascii="Arial Black" w:hAnsi="Arial Black"/>
      <w:kern w:val="2"/>
      <w:sz w:val="24"/>
      <w:szCs w:val="24"/>
      <w:lang w:val="x-none" w:eastAsia="x-none"/>
    </w:rPr>
  </w:style>
  <w:style w:type="paragraph" w:customStyle="1" w:styleId="affffffffffc">
    <w:name w:val="湖南正文"/>
    <w:basedOn w:val="affff3"/>
    <w:link w:val="Charff9"/>
    <w:qFormat/>
    <w:rsid w:val="00770F20"/>
    <w:pPr>
      <w:widowControl/>
      <w:spacing w:before="0" w:after="260"/>
      <w:ind w:left="420" w:firstLineChars="200" w:firstLine="200"/>
      <w:jc w:val="both"/>
    </w:pPr>
    <w:rPr>
      <w:rFonts w:ascii="Arial Black" w:hAnsi="Arial Black"/>
      <w:snapToGrid/>
      <w:kern w:val="2"/>
      <w:szCs w:val="24"/>
      <w:lang w:val="x-none" w:eastAsia="x-none"/>
    </w:rPr>
  </w:style>
  <w:style w:type="character" w:customStyle="1" w:styleId="-1Char0">
    <w:name w:val="规范正文-1级项目符号 Char"/>
    <w:link w:val="-1"/>
    <w:uiPriority w:val="99"/>
    <w:locked/>
    <w:rsid w:val="00770F20"/>
    <w:rPr>
      <w:rFonts w:ascii="Mangal" w:hAnsi="Mangal"/>
      <w:kern w:val="2"/>
      <w:sz w:val="21"/>
      <w:lang w:val="x-none" w:eastAsia="x-none"/>
    </w:rPr>
  </w:style>
  <w:style w:type="paragraph" w:customStyle="1" w:styleId="-1">
    <w:name w:val="规范正文-1级项目符号"/>
    <w:basedOn w:val="affff3"/>
    <w:link w:val="-1Char0"/>
    <w:uiPriority w:val="99"/>
    <w:qFormat/>
    <w:rsid w:val="00770F20"/>
    <w:pPr>
      <w:widowControl/>
      <w:numPr>
        <w:numId w:val="152"/>
      </w:numPr>
      <w:spacing w:before="0" w:after="260"/>
      <w:ind w:firstLine="0"/>
      <w:jc w:val="both"/>
    </w:pPr>
    <w:rPr>
      <w:rFonts w:ascii="Mangal" w:hAnsi="Mangal"/>
      <w:snapToGrid/>
      <w:kern w:val="2"/>
      <w:sz w:val="21"/>
      <w:lang w:val="x-none" w:eastAsia="x-none"/>
    </w:rPr>
  </w:style>
  <w:style w:type="character" w:customStyle="1" w:styleId="BodyChar2">
    <w:name w:val="Body Char2"/>
    <w:qFormat/>
    <w:locked/>
    <w:rsid w:val="00770F20"/>
    <w:rPr>
      <w:rFonts w:ascii="Arial Black" w:hAnsi="Arial Black"/>
      <w:sz w:val="21"/>
      <w:szCs w:val="21"/>
      <w:lang w:val="x-none" w:eastAsia="en-US"/>
    </w:rPr>
  </w:style>
  <w:style w:type="paragraph" w:customStyle="1" w:styleId="CharCharCharCharChar2">
    <w:name w:val="Char Char Char Char Char2"/>
    <w:basedOn w:val="affff3"/>
    <w:autoRedefine/>
    <w:uiPriority w:val="99"/>
    <w:semiHidden/>
    <w:qFormat/>
    <w:rsid w:val="00770F20"/>
    <w:pPr>
      <w:widowControl/>
      <w:snapToGrid w:val="0"/>
      <w:spacing w:before="0" w:after="0"/>
    </w:pPr>
    <w:rPr>
      <w:rFonts w:ascii="Mangal" w:hAnsi="Mangal" w:cs="Symbol"/>
      <w:snapToGrid/>
      <w:sz w:val="22"/>
      <w:szCs w:val="24"/>
    </w:rPr>
  </w:style>
  <w:style w:type="paragraph" w:customStyle="1" w:styleId="CharCharCharCharCharCharChar3">
    <w:name w:val="Char Char Char Char Char Char Char3"/>
    <w:basedOn w:val="affff3"/>
    <w:autoRedefine/>
    <w:uiPriority w:val="99"/>
    <w:semiHidden/>
    <w:qFormat/>
    <w:rsid w:val="00770F20"/>
    <w:pPr>
      <w:widowControl/>
      <w:tabs>
        <w:tab w:val="num" w:pos="840"/>
      </w:tabs>
      <w:spacing w:before="0" w:after="0"/>
      <w:jc w:val="both"/>
    </w:pPr>
    <w:rPr>
      <w:rFonts w:ascii="'宋体" w:hAnsi="'宋体" w:cs="Symbol"/>
      <w:snapToGrid/>
      <w:kern w:val="2"/>
    </w:rPr>
  </w:style>
  <w:style w:type="paragraph" w:customStyle="1" w:styleId="Char1CharCharCharCharCharCharCharCharCharCharCharCharCharCharChar">
    <w:name w:val="Char1 Char Char Char Char Char Char Char Char Char Char Char Char Char Char Char"/>
    <w:basedOn w:val="affff3"/>
    <w:uiPriority w:val="99"/>
    <w:semiHidden/>
    <w:qFormat/>
    <w:rsid w:val="00770F20"/>
    <w:pPr>
      <w:widowControl/>
      <w:tabs>
        <w:tab w:val="num" w:pos="840"/>
      </w:tabs>
      <w:spacing w:before="0" w:after="0" w:line="240" w:lineRule="auto"/>
      <w:jc w:val="both"/>
    </w:pPr>
    <w:rPr>
      <w:rFonts w:ascii="'宋体" w:hAnsi="'宋体" w:cs="Symbol"/>
      <w:snapToGrid/>
      <w:kern w:val="2"/>
    </w:rPr>
  </w:style>
  <w:style w:type="paragraph" w:customStyle="1" w:styleId="affffffffffd">
    <w:name w:val="附录标识"/>
    <w:basedOn w:val="affff3"/>
    <w:uiPriority w:val="99"/>
    <w:qFormat/>
    <w:rsid w:val="00770F20"/>
    <w:pPr>
      <w:widowControl/>
      <w:shd w:val="clear" w:color="auto" w:fill="FFFFFF"/>
      <w:tabs>
        <w:tab w:val="left" w:pos="6405"/>
      </w:tabs>
      <w:snapToGrid w:val="0"/>
      <w:spacing w:before="640" w:after="200"/>
      <w:outlineLvl w:val="0"/>
    </w:pPr>
    <w:rPr>
      <w:rFonts w:ascii="长城楷体" w:eastAsia="长城楷体" w:hAnsi="Times New Roman" w:cs="Symbol"/>
      <w:snapToGrid/>
      <w:sz w:val="36"/>
    </w:rPr>
  </w:style>
  <w:style w:type="paragraph" w:customStyle="1" w:styleId="affffffffffe">
    <w:name w:val="附录章标题"/>
    <w:next w:val="affff3"/>
    <w:uiPriority w:val="99"/>
    <w:qFormat/>
    <w:rsid w:val="00770F20"/>
    <w:pPr>
      <w:wordWrap w:val="0"/>
      <w:overflowPunct w:val="0"/>
      <w:autoSpaceDE w:val="0"/>
      <w:spacing w:beforeLines="50" w:line="360" w:lineRule="auto"/>
      <w:jc w:val="both"/>
      <w:outlineLvl w:val="1"/>
    </w:pPr>
    <w:rPr>
      <w:rFonts w:ascii="长城楷体" w:eastAsia="长城楷体" w:cs="Symbol"/>
      <w:b/>
      <w:kern w:val="21"/>
      <w:sz w:val="32"/>
      <w:szCs w:val="24"/>
    </w:rPr>
  </w:style>
  <w:style w:type="character" w:customStyle="1" w:styleId="Charffa">
    <w:name w:val="附图居中 Char"/>
    <w:link w:val="afffffffffff"/>
    <w:qFormat/>
    <w:locked/>
    <w:rsid w:val="00770F20"/>
    <w:rPr>
      <w:sz w:val="21"/>
      <w:szCs w:val="24"/>
      <w:lang w:val="x-none" w:eastAsia="x-none"/>
    </w:rPr>
  </w:style>
  <w:style w:type="character" w:customStyle="1" w:styleId="afffffffffff0">
    <w:name w:val="表内文字"/>
    <w:qFormat/>
    <w:rsid w:val="00770F20"/>
    <w:rPr>
      <w:rFonts w:ascii="宋体" w:hAnsi="宋体"/>
      <w:sz w:val="18"/>
    </w:rPr>
  </w:style>
  <w:style w:type="paragraph" w:customStyle="1" w:styleId="53">
    <w:name w:val="正文5"/>
    <w:basedOn w:val="affff3"/>
    <w:uiPriority w:val="99"/>
    <w:qFormat/>
    <w:rsid w:val="00770F20"/>
    <w:pPr>
      <w:numPr>
        <w:numId w:val="36"/>
      </w:numPr>
      <w:spacing w:before="60" w:after="60"/>
      <w:ind w:leftChars="500" w:left="920" w:firstLine="0"/>
      <w:jc w:val="both"/>
    </w:pPr>
    <w:rPr>
      <w:rFonts w:ascii="Tempus Sans ITC" w:hAnsi="Tempus Sans ITC"/>
      <w:snapToGrid/>
      <w:kern w:val="2"/>
      <w:szCs w:val="24"/>
    </w:rPr>
  </w:style>
  <w:style w:type="paragraph" w:customStyle="1" w:styleId="afffffffffff1">
    <w:name w:val="附图标题（图编号居中）"/>
    <w:basedOn w:val="affff3"/>
    <w:link w:val="Charffb"/>
    <w:uiPriority w:val="99"/>
    <w:qFormat/>
    <w:rsid w:val="00770F20"/>
    <w:pPr>
      <w:widowControl/>
      <w:spacing w:before="0" w:after="0"/>
    </w:pPr>
    <w:rPr>
      <w:rFonts w:ascii="Times New Roman" w:hAnsi="Times New Roman" w:cs="Symbol"/>
      <w:snapToGrid/>
      <w:kern w:val="2"/>
      <w:szCs w:val="24"/>
    </w:rPr>
  </w:style>
  <w:style w:type="paragraph" w:customStyle="1" w:styleId="afffffffffff">
    <w:name w:val="附图居中"/>
    <w:basedOn w:val="affff3"/>
    <w:next w:val="afffffffffff1"/>
    <w:link w:val="Charffa"/>
    <w:qFormat/>
    <w:rsid w:val="00770F20"/>
    <w:pPr>
      <w:keepNext/>
      <w:widowControl/>
      <w:snapToGrid w:val="0"/>
      <w:spacing w:before="0" w:after="0" w:line="240" w:lineRule="auto"/>
      <w:jc w:val="center"/>
    </w:pPr>
    <w:rPr>
      <w:rFonts w:ascii="Times New Roman" w:hAnsi="Times New Roman"/>
      <w:snapToGrid/>
      <w:sz w:val="21"/>
      <w:szCs w:val="24"/>
      <w:lang w:val="x-none" w:eastAsia="x-none"/>
    </w:rPr>
  </w:style>
  <w:style w:type="paragraph" w:customStyle="1" w:styleId="CharCharChar0">
    <w:name w:val="段 Char Char Char"/>
    <w:basedOn w:val="affff3"/>
    <w:autoRedefine/>
    <w:uiPriority w:val="99"/>
    <w:qFormat/>
    <w:rsid w:val="00770F20"/>
    <w:pPr>
      <w:spacing w:beforeLines="2" w:before="0" w:afterLines="2" w:after="0"/>
      <w:ind w:leftChars="200" w:left="420"/>
    </w:pPr>
    <w:rPr>
      <w:rFonts w:ascii="仿宋_GB2312" w:eastAsia="仿宋_GB2312" w:hAnsi="Tahoma"/>
      <w:snapToGrid/>
      <w:color w:val="000000"/>
      <w:kern w:val="2"/>
      <w:sz w:val="32"/>
      <w:szCs w:val="32"/>
    </w:rPr>
  </w:style>
  <w:style w:type="paragraph" w:customStyle="1" w:styleId="06">
    <w:name w:val="样式 黑体 二号 加粗 居中 首行缩进:  0 厘米 段后: 6 磅"/>
    <w:basedOn w:val="affff3"/>
    <w:uiPriority w:val="99"/>
    <w:qFormat/>
    <w:rsid w:val="00770F20"/>
    <w:pPr>
      <w:spacing w:before="0" w:after="120"/>
      <w:ind w:leftChars="200" w:left="420"/>
      <w:jc w:val="center"/>
    </w:pPr>
    <w:rPr>
      <w:rFonts w:ascii="黑体" w:eastAsia="黑体" w:hAnsi="Times New Roman" w:cs="宋体"/>
      <w:b/>
      <w:bCs/>
      <w:snapToGrid/>
      <w:kern w:val="2"/>
      <w:sz w:val="44"/>
    </w:rPr>
  </w:style>
  <w:style w:type="character" w:customStyle="1" w:styleId="Char11">
    <w:name w:val="列表 Char1"/>
    <w:link w:val="affffffffa"/>
    <w:rsid w:val="00770F20"/>
    <w:rPr>
      <w:rFonts w:cs="Mangal"/>
      <w:kern w:val="2"/>
      <w:sz w:val="21"/>
      <w:lang w:val="x-none" w:eastAsia="x-none" w:bidi="hi-IN"/>
    </w:rPr>
  </w:style>
  <w:style w:type="numbering" w:customStyle="1" w:styleId="110">
    <w:name w:val="样式 编号11"/>
    <w:basedOn w:val="affff6"/>
    <w:rsid w:val="00770F20"/>
    <w:pPr>
      <w:numPr>
        <w:numId w:val="37"/>
      </w:numPr>
    </w:pPr>
  </w:style>
  <w:style w:type="paragraph" w:customStyle="1" w:styleId="afffffffffff2">
    <w:name w:val="文档正文样式"/>
    <w:basedOn w:val="affff3"/>
    <w:link w:val="Charffc"/>
    <w:qFormat/>
    <w:rsid w:val="00770F20"/>
    <w:pPr>
      <w:spacing w:before="0" w:after="0"/>
      <w:ind w:leftChars="200" w:left="420"/>
    </w:pPr>
    <w:rPr>
      <w:rFonts w:ascii="宋体" w:hAnsi="宋体"/>
      <w:snapToGrid/>
      <w:kern w:val="2"/>
      <w:sz w:val="21"/>
      <w:lang w:val="x-none" w:eastAsia="x-none"/>
    </w:rPr>
  </w:style>
  <w:style w:type="character" w:customStyle="1" w:styleId="Charffc">
    <w:name w:val="文档正文样式 Char"/>
    <w:link w:val="afffffffffff2"/>
    <w:rsid w:val="00770F20"/>
    <w:rPr>
      <w:rFonts w:ascii="宋体" w:hAnsi="宋体"/>
      <w:kern w:val="2"/>
      <w:sz w:val="21"/>
      <w:lang w:val="x-none" w:eastAsia="x-none"/>
    </w:rPr>
  </w:style>
  <w:style w:type="paragraph" w:customStyle="1" w:styleId="Calibri">
    <w:name w:val="样式 文档正文样式 + Calibri"/>
    <w:basedOn w:val="afffffffffff2"/>
    <w:autoRedefine/>
    <w:uiPriority w:val="99"/>
    <w:qFormat/>
    <w:rsid w:val="00770F20"/>
    <w:pPr>
      <w:keepNext/>
      <w:keepLines/>
    </w:pPr>
    <w:rPr>
      <w:rFonts w:ascii="Calibri" w:hAnsi="Calibri"/>
    </w:rPr>
  </w:style>
  <w:style w:type="paragraph" w:customStyle="1" w:styleId="afffffffffff3">
    <w:name w:val="表格标题"/>
    <w:basedOn w:val="30"/>
    <w:uiPriority w:val="99"/>
    <w:qFormat/>
    <w:rsid w:val="00770F20"/>
    <w:pPr>
      <w:keepNext/>
      <w:keepLines/>
      <w:numPr>
        <w:ilvl w:val="0"/>
        <w:numId w:val="0"/>
      </w:numPr>
      <w:tabs>
        <w:tab w:val="num" w:pos="1440"/>
      </w:tabs>
      <w:spacing w:before="120" w:after="120" w:line="360" w:lineRule="auto"/>
      <w:ind w:left="720" w:hanging="432"/>
    </w:pPr>
    <w:rPr>
      <w:rFonts w:eastAsia="黑体"/>
      <w:bCs w:val="0"/>
      <w:iCs w:val="0"/>
      <w:snapToGrid/>
      <w:kern w:val="2"/>
      <w:szCs w:val="24"/>
      <w:lang w:val="x-none" w:eastAsia="x-none"/>
    </w:rPr>
  </w:style>
  <w:style w:type="paragraph" w:customStyle="1" w:styleId="4heading4h4H4RefHeading1rh1Headingsql1111He">
    <w:name w:val="样式 标题 4heading 4h4H4Ref Heading 1rh1Heading sql1.1.1.1 He..."/>
    <w:basedOn w:val="40"/>
    <w:autoRedefine/>
    <w:uiPriority w:val="99"/>
    <w:qFormat/>
    <w:rsid w:val="00770F20"/>
    <w:pPr>
      <w:keepNext/>
      <w:keepLines/>
      <w:numPr>
        <w:ilvl w:val="0"/>
        <w:numId w:val="0"/>
      </w:numPr>
      <w:tabs>
        <w:tab w:val="num" w:pos="1680"/>
      </w:tabs>
      <w:spacing w:before="120" w:after="120"/>
      <w:ind w:left="1680" w:hanging="420"/>
    </w:pPr>
    <w:rPr>
      <w:bCs w:val="0"/>
      <w:snapToGrid/>
      <w:kern w:val="2"/>
      <w:sz w:val="24"/>
      <w:szCs w:val="24"/>
      <w:lang w:val="x-none" w:eastAsia="x-none"/>
    </w:rPr>
  </w:style>
  <w:style w:type="paragraph" w:customStyle="1" w:styleId="CharChar0">
    <w:name w:val="Char Char"/>
    <w:basedOn w:val="affff3"/>
    <w:uiPriority w:val="99"/>
    <w:qFormat/>
    <w:rsid w:val="00770F20"/>
    <w:pPr>
      <w:widowControl/>
      <w:snapToGrid w:val="0"/>
      <w:spacing w:before="0" w:after="160" w:line="240" w:lineRule="exact"/>
    </w:pPr>
    <w:rPr>
      <w:rFonts w:ascii="Times New Roman" w:hAnsi="Times New Roman" w:cs="Symbol"/>
      <w:snapToGrid/>
      <w:sz w:val="20"/>
      <w:lang w:eastAsia="en-US"/>
    </w:rPr>
  </w:style>
  <w:style w:type="character" w:customStyle="1" w:styleId="h41Char">
    <w:name w:val="h41 Char"/>
    <w:aliases w:val="h42 Char,h43 Char,h44 Char,h45 Char,h46 Char,h411 Char,h421 Char,h431 Char,h441 Char,h451 Char,h47 Char,h412 Char,h422 Char,h432 Char,h442 Char,h452 Char,h48 Char,h413 Char,h423 Char,h433 Char,h443 Char,h453 Char"/>
    <w:rsid w:val="00770F20"/>
    <w:rPr>
      <w:rFonts w:ascii="Cambria" w:eastAsia="宋体" w:hAnsi="Cambria"/>
      <w:b/>
      <w:bCs/>
      <w:kern w:val="2"/>
      <w:sz w:val="28"/>
      <w:szCs w:val="28"/>
      <w:lang w:val="en-US" w:eastAsia="zh-CN" w:bidi="ar-SA"/>
    </w:rPr>
  </w:style>
  <w:style w:type="paragraph" w:customStyle="1" w:styleId="CharChar3">
    <w:name w:val="Char Char3"/>
    <w:basedOn w:val="affff9"/>
    <w:autoRedefine/>
    <w:uiPriority w:val="99"/>
    <w:semiHidden/>
    <w:qFormat/>
    <w:rsid w:val="00770F20"/>
    <w:pPr>
      <w:widowControl/>
      <w:shd w:val="clear" w:color="auto" w:fill="000080"/>
      <w:snapToGrid w:val="0"/>
      <w:spacing w:before="0" w:after="0" w:line="240" w:lineRule="auto"/>
    </w:pPr>
    <w:rPr>
      <w:rFonts w:ascii="'宋体" w:eastAsia="'宋体" w:hAnsi="'宋体" w:cs="Times New Roman" w:hint="eastAsia"/>
      <w:snapToGrid/>
      <w:kern w:val="0"/>
      <w:sz w:val="21"/>
      <w:szCs w:val="24"/>
      <w:lang w:val="x-none" w:eastAsia="x-none"/>
    </w:rPr>
  </w:style>
  <w:style w:type="paragraph" w:customStyle="1" w:styleId="Char30">
    <w:name w:val="Char3"/>
    <w:basedOn w:val="affff3"/>
    <w:uiPriority w:val="99"/>
    <w:qFormat/>
    <w:rsid w:val="00770F20"/>
    <w:pPr>
      <w:widowControl/>
      <w:snapToGrid w:val="0"/>
      <w:spacing w:before="0" w:after="0" w:line="240" w:lineRule="auto"/>
    </w:pPr>
    <w:rPr>
      <w:rFonts w:ascii="Times New Roman" w:hAnsi="Times New Roman" w:cs="Symbol"/>
      <w:snapToGrid/>
      <w:sz w:val="21"/>
      <w:szCs w:val="21"/>
    </w:rPr>
  </w:style>
  <w:style w:type="paragraph" w:customStyle="1" w:styleId="Char110">
    <w:name w:val="Char11"/>
    <w:basedOn w:val="affff3"/>
    <w:autoRedefine/>
    <w:uiPriority w:val="99"/>
    <w:qFormat/>
    <w:rsid w:val="00770F20"/>
    <w:pPr>
      <w:widowControl/>
      <w:snapToGrid w:val="0"/>
      <w:spacing w:before="0" w:after="160" w:line="240" w:lineRule="exact"/>
    </w:pPr>
    <w:rPr>
      <w:rFonts w:ascii="Times New Roman" w:eastAsia="FuturaA Bk BT" w:hAnsi="Times New Roman" w:cs="Symbol"/>
      <w:snapToGrid/>
      <w:color w:val="000000"/>
      <w:sz w:val="28"/>
      <w:szCs w:val="24"/>
      <w:lang w:eastAsia="en-US"/>
    </w:rPr>
  </w:style>
  <w:style w:type="paragraph" w:customStyle="1" w:styleId="CharCharCharCharCharCharCharCharCharCharCharCharCharCharCharCharCharCharCharCharChar">
    <w:name w:val="Char Char Char Char Char Char Char Char Char Char Char Char Char Char Char Char Char Char Char Char Char"/>
    <w:basedOn w:val="affff3"/>
    <w:uiPriority w:val="99"/>
    <w:semiHidden/>
    <w:qFormat/>
    <w:rsid w:val="00770F20"/>
    <w:pPr>
      <w:widowControl/>
      <w:tabs>
        <w:tab w:val="num" w:pos="840"/>
      </w:tabs>
      <w:spacing w:before="0" w:after="0" w:line="240" w:lineRule="auto"/>
      <w:jc w:val="both"/>
    </w:pPr>
    <w:rPr>
      <w:rFonts w:ascii="Times New Roman" w:hAnsi="Times New Roman" w:cs="Symbol"/>
      <w:snapToGrid/>
      <w:kern w:val="2"/>
      <w:sz w:val="21"/>
      <w:szCs w:val="24"/>
    </w:rPr>
  </w:style>
  <w:style w:type="paragraph" w:customStyle="1" w:styleId="B4">
    <w:name w:val="B4"/>
    <w:basedOn w:val="affff3"/>
    <w:uiPriority w:val="99"/>
    <w:semiHidden/>
    <w:qFormat/>
    <w:rsid w:val="00770F20"/>
    <w:pPr>
      <w:widowControl/>
      <w:snapToGrid w:val="0"/>
      <w:spacing w:before="0" w:after="120" w:line="240" w:lineRule="auto"/>
      <w:ind w:left="1872"/>
    </w:pPr>
    <w:rPr>
      <w:rFonts w:ascii="Times New Roman" w:hAnsi="Times New Roman" w:cs="Symbol"/>
      <w:snapToGrid/>
      <w:sz w:val="22"/>
      <w:szCs w:val="24"/>
      <w:lang w:eastAsia="en-US"/>
    </w:rPr>
  </w:style>
  <w:style w:type="paragraph" w:customStyle="1" w:styleId="xl60">
    <w:name w:val="xl60"/>
    <w:basedOn w:val="affff3"/>
    <w:uiPriority w:val="99"/>
    <w:qFormat/>
    <w:rsid w:val="00770F20"/>
    <w:pPr>
      <w:widowControl/>
      <w:pBdr>
        <w:top w:val="single" w:sz="4" w:space="0" w:color="auto"/>
        <w:left w:val="single" w:sz="4" w:space="0" w:color="auto"/>
        <w:bottom w:val="single" w:sz="4" w:space="0" w:color="auto"/>
        <w:right w:val="single" w:sz="4" w:space="0" w:color="auto"/>
      </w:pBdr>
      <w:snapToGrid w:val="0"/>
      <w:spacing w:before="100" w:beforeAutospacing="1" w:after="100" w:afterAutospacing="1" w:line="240" w:lineRule="auto"/>
      <w:jc w:val="right"/>
    </w:pPr>
    <w:rPr>
      <w:rFonts w:ascii="Mangal" w:hAnsi="Mangal" w:cs="Symbol"/>
      <w:snapToGrid/>
      <w:sz w:val="28"/>
      <w:szCs w:val="24"/>
    </w:rPr>
  </w:style>
  <w:style w:type="table" w:styleId="3f">
    <w:name w:val="Table Simple 3"/>
    <w:basedOn w:val="affff5"/>
    <w:unhideWhenUsed/>
    <w:qFormat/>
    <w:rsid w:val="00770F20"/>
    <w:pPr>
      <w:spacing w:line="360" w:lineRule="auto"/>
      <w:ind w:firstLineChars="200" w:firstLine="200"/>
      <w:jc w:val="both"/>
    </w:pPr>
    <w:rPr>
      <w:rFonts w:ascii="Calibri" w:hAnsi="Calibri"/>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MMTopic10">
    <w:name w:val="MM Topic 1"/>
    <w:basedOn w:val="13"/>
    <w:uiPriority w:val="99"/>
    <w:qFormat/>
    <w:rsid w:val="00770F20"/>
    <w:pPr>
      <w:keepLines/>
      <w:numPr>
        <w:numId w:val="0"/>
      </w:numPr>
      <w:tabs>
        <w:tab w:val="num" w:pos="720"/>
      </w:tabs>
      <w:ind w:left="720" w:hanging="420"/>
      <w:jc w:val="both"/>
    </w:pPr>
    <w:rPr>
      <w:rFonts w:ascii="Times New Roman" w:hAnsi="Times New Roman"/>
      <w:snapToGrid/>
      <w:kern w:val="44"/>
      <w:szCs w:val="44"/>
    </w:rPr>
  </w:style>
  <w:style w:type="table" w:customStyle="1" w:styleId="afffffffffff4">
    <w:name w:val="表格"/>
    <w:basedOn w:val="affff5"/>
    <w:rsid w:val="00770F20"/>
    <w:pPr>
      <w:jc w:val="both"/>
    </w:pPr>
    <w:rPr>
      <w:rFonts w:ascii="Calibri" w:hAnsi="Calibri"/>
      <w:sz w:val="18"/>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pPr>
        <w:jc w:val="center"/>
      </w:pPr>
      <w:rPr>
        <w:rFonts w:eastAsia="System"/>
        <w:b/>
        <w:i w:val="0"/>
        <w:sz w:val="18"/>
      </w:rPr>
      <w:tblPr/>
      <w:trPr>
        <w:tblHeader/>
      </w:trPr>
      <w:tcPr>
        <w:shd w:val="clear" w:color="auto" w:fill="BFBFBF"/>
      </w:tcPr>
    </w:tblStylePr>
  </w:style>
  <w:style w:type="character" w:customStyle="1" w:styleId="MMTopic2Char">
    <w:name w:val="MM Topic 2 Char"/>
    <w:link w:val="MMTopic2"/>
    <w:locked/>
    <w:rsid w:val="00770F20"/>
    <w:rPr>
      <w:rFonts w:ascii="Times" w:hAnsi="Times"/>
      <w:b/>
      <w:bCs/>
      <w:kern w:val="2"/>
      <w:sz w:val="32"/>
      <w:szCs w:val="32"/>
      <w:lang w:val="x-none" w:eastAsia="x-none"/>
    </w:rPr>
  </w:style>
  <w:style w:type="paragraph" w:customStyle="1" w:styleId="afffffffffff5">
    <w:name w:val="发布日期"/>
    <w:uiPriority w:val="99"/>
    <w:qFormat/>
    <w:rsid w:val="00770F20"/>
    <w:pPr>
      <w:framePr w:w="4000" w:h="473" w:hRule="exact" w:hSpace="180" w:vSpace="180" w:wrap="around" w:hAnchor="margin" w:y="13511" w:anchorLock="1"/>
    </w:pPr>
    <w:rPr>
      <w:rFonts w:eastAsia="黑体"/>
      <w:sz w:val="28"/>
    </w:rPr>
  </w:style>
  <w:style w:type="paragraph" w:customStyle="1" w:styleId="afffffffffff6">
    <w:name w:val="封面一致性程度标识"/>
    <w:uiPriority w:val="99"/>
    <w:qFormat/>
    <w:rsid w:val="00770F20"/>
    <w:pPr>
      <w:spacing w:before="440" w:line="400" w:lineRule="exact"/>
      <w:jc w:val="center"/>
    </w:pPr>
    <w:rPr>
      <w:rFonts w:ascii="宋体"/>
      <w:sz w:val="28"/>
    </w:rPr>
  </w:style>
  <w:style w:type="paragraph" w:customStyle="1" w:styleId="MMTopic2">
    <w:name w:val="MM Topic 2"/>
    <w:basedOn w:val="24"/>
    <w:link w:val="MMTopic2Char"/>
    <w:qFormat/>
    <w:rsid w:val="00770F20"/>
    <w:pPr>
      <w:keepNext/>
      <w:keepLines/>
      <w:numPr>
        <w:ilvl w:val="0"/>
        <w:numId w:val="0"/>
      </w:numPr>
      <w:tabs>
        <w:tab w:val="clear" w:pos="576"/>
        <w:tab w:val="num" w:pos="780"/>
      </w:tabs>
      <w:spacing w:line="416" w:lineRule="auto"/>
      <w:ind w:left="780" w:hanging="360"/>
      <w:jc w:val="both"/>
    </w:pPr>
    <w:rPr>
      <w:rFonts w:ascii="Times" w:eastAsia="宋体" w:hAnsi="Times"/>
      <w:b/>
      <w:bCs/>
      <w:snapToGrid/>
      <w:kern w:val="2"/>
      <w:szCs w:val="32"/>
      <w:lang w:val="x-none" w:eastAsia="x-none"/>
    </w:rPr>
  </w:style>
  <w:style w:type="character" w:customStyle="1" w:styleId="MMTopic3Char">
    <w:name w:val="MM Topic 3 Char"/>
    <w:link w:val="MMTopic3"/>
    <w:uiPriority w:val="99"/>
    <w:locked/>
    <w:rsid w:val="00770F20"/>
    <w:rPr>
      <w:rFonts w:ascii="Cambria Math" w:eastAsia="Mangal" w:hAnsi="Cambria Math"/>
      <w:b/>
      <w:bCs/>
      <w:noProof/>
      <w:kern w:val="2"/>
      <w:sz w:val="32"/>
      <w:szCs w:val="32"/>
      <w:lang w:val="x-none" w:eastAsia="x-none"/>
    </w:rPr>
  </w:style>
  <w:style w:type="character" w:customStyle="1" w:styleId="Charffd">
    <w:name w:val="不用 Char"/>
    <w:aliases w:val="PIM 7 Char,正文七级标题 Char,letter list Char,Legal Level 1.1. Char,（1） Char,h7 Char,st Char,SDL title Char,h71 Char,st1 Char,SDL title1 Char,h72 Char,st2 Char,SDL title2 Char,h73 Char,st3 Char,SDL title3 Char,h74 Char,st4 Char,SDL title4 Char,附录标识 Ch"/>
    <w:rsid w:val="00770F20"/>
    <w:rPr>
      <w:rFonts w:ascii="宋体" w:hAnsi="宋体"/>
      <w:b/>
      <w:bCs/>
      <w:kern w:val="2"/>
      <w:sz w:val="24"/>
      <w:szCs w:val="21"/>
    </w:rPr>
  </w:style>
  <w:style w:type="character" w:customStyle="1" w:styleId="8Char0">
    <w:name w:val="不用8 Char"/>
    <w:aliases w:val="正文八级标题 Char,Legal Level 1.1.1. Char,注意框体 Char,AppendixSubHead Char,Appendix Minor Char,Annex Char,Annex2 Char,Appendix1 Char,Annex3 Char,Appendix2 Char,h8 Char,ctp Char,Caption text (page-wide) Char,Center Bold Char,ITT t8 Char,注 Char,H8 Char"/>
    <w:rsid w:val="00770F20"/>
    <w:rPr>
      <w:rFonts w:ascii="Arial" w:eastAsia="黑体" w:hAnsi="Arial"/>
      <w:kern w:val="2"/>
      <w:sz w:val="24"/>
      <w:szCs w:val="24"/>
    </w:rPr>
  </w:style>
  <w:style w:type="character" w:customStyle="1" w:styleId="9Char0">
    <w:name w:val="不用9 Char"/>
    <w:aliases w:val="PIM 9 Char,正文九级标题 Char,三级标题 Char,tt Char,table title Char,标题 45 Char,Figure Heading Char,FH Char,huh Char,Legal Level 1.1.1.1. Char,Appendix Char,AppendixBodyHead Char,ft Char,Titre 10 Char,Annex1 Char,Appen 1 Char,Titre 101 Char,Annex11 Char"/>
    <w:qFormat/>
    <w:rsid w:val="00770F20"/>
    <w:rPr>
      <w:rFonts w:ascii="Arial" w:eastAsia="黑体" w:hAnsi="Arial"/>
      <w:kern w:val="2"/>
      <w:sz w:val="21"/>
      <w:szCs w:val="21"/>
    </w:rPr>
  </w:style>
  <w:style w:type="paragraph" w:customStyle="1" w:styleId="MMTopic3">
    <w:name w:val="MM Topic 3"/>
    <w:basedOn w:val="30"/>
    <w:link w:val="MMTopic3Char"/>
    <w:uiPriority w:val="99"/>
    <w:qFormat/>
    <w:rsid w:val="00770F20"/>
    <w:pPr>
      <w:keepNext/>
      <w:keepLines/>
      <w:numPr>
        <w:ilvl w:val="0"/>
        <w:numId w:val="0"/>
      </w:numPr>
      <w:tabs>
        <w:tab w:val="num" w:pos="1260"/>
      </w:tabs>
      <w:spacing w:before="120" w:after="120" w:line="360" w:lineRule="auto"/>
      <w:ind w:left="1260" w:hanging="420"/>
    </w:pPr>
    <w:rPr>
      <w:rFonts w:ascii="Cambria Math" w:eastAsia="Mangal" w:hAnsi="Cambria Math"/>
      <w:b/>
      <w:iCs w:val="0"/>
      <w:noProof/>
      <w:snapToGrid/>
      <w:kern w:val="2"/>
      <w:sz w:val="32"/>
      <w:szCs w:val="32"/>
      <w:lang w:val="x-none" w:eastAsia="x-none"/>
    </w:rPr>
  </w:style>
  <w:style w:type="character" w:customStyle="1" w:styleId="MMTopic4Char">
    <w:name w:val="MM Topic 4 Char"/>
    <w:link w:val="MMTopic40"/>
    <w:uiPriority w:val="99"/>
    <w:qFormat/>
    <w:locked/>
    <w:rsid w:val="00770F20"/>
    <w:rPr>
      <w:rFonts w:ascii="Times" w:eastAsia="Mangal" w:hAnsi="Times"/>
      <w:b/>
      <w:bCs/>
      <w:kern w:val="2"/>
      <w:sz w:val="24"/>
      <w:szCs w:val="28"/>
      <w:lang w:val="x-none" w:eastAsia="x-none"/>
    </w:rPr>
  </w:style>
  <w:style w:type="paragraph" w:customStyle="1" w:styleId="MMTopic40">
    <w:name w:val="MM Topic 4"/>
    <w:basedOn w:val="40"/>
    <w:link w:val="MMTopic4Char"/>
    <w:uiPriority w:val="99"/>
    <w:qFormat/>
    <w:rsid w:val="00770F20"/>
    <w:pPr>
      <w:keepNext/>
      <w:keepLines/>
      <w:numPr>
        <w:ilvl w:val="0"/>
        <w:numId w:val="0"/>
      </w:numPr>
      <w:tabs>
        <w:tab w:val="num" w:pos="1680"/>
      </w:tabs>
      <w:spacing w:before="120" w:after="120"/>
      <w:ind w:left="1680" w:hanging="420"/>
    </w:pPr>
    <w:rPr>
      <w:rFonts w:ascii="Times" w:eastAsia="Mangal" w:hAnsi="Times"/>
      <w:b/>
      <w:snapToGrid/>
      <w:kern w:val="2"/>
      <w:sz w:val="24"/>
      <w:szCs w:val="28"/>
      <w:lang w:val="x-none" w:eastAsia="x-none"/>
    </w:rPr>
  </w:style>
  <w:style w:type="character" w:customStyle="1" w:styleId="MMTopic6Char">
    <w:name w:val="MM Topic 6 Char"/>
    <w:link w:val="MMTopic60"/>
    <w:qFormat/>
    <w:locked/>
    <w:rsid w:val="00770F20"/>
    <w:rPr>
      <w:rFonts w:ascii="Times" w:hAnsi="Times"/>
      <w:bCs/>
      <w:w w:val="93"/>
      <w:kern w:val="2"/>
      <w:sz w:val="24"/>
      <w:szCs w:val="24"/>
      <w:lang w:val="x-none" w:eastAsia="x-none"/>
    </w:rPr>
  </w:style>
  <w:style w:type="paragraph" w:customStyle="1" w:styleId="MMTopic60">
    <w:name w:val="MM Topic 6"/>
    <w:basedOn w:val="6"/>
    <w:link w:val="MMTopic6Char"/>
    <w:qFormat/>
    <w:rsid w:val="00770F20"/>
    <w:pPr>
      <w:keepNext/>
      <w:keepLines/>
      <w:numPr>
        <w:ilvl w:val="0"/>
        <w:numId w:val="0"/>
      </w:numPr>
      <w:tabs>
        <w:tab w:val="clear" w:pos="1152"/>
        <w:tab w:val="left" w:pos="1418"/>
        <w:tab w:val="num" w:pos="2520"/>
      </w:tabs>
      <w:spacing w:before="240" w:after="64" w:line="320" w:lineRule="auto"/>
      <w:ind w:left="2520" w:hanging="420"/>
      <w:jc w:val="both"/>
    </w:pPr>
    <w:rPr>
      <w:rFonts w:ascii="Times" w:hAnsi="Times"/>
      <w:bCs/>
      <w:iCs w:val="0"/>
      <w:snapToGrid/>
      <w:w w:val="93"/>
      <w:kern w:val="2"/>
      <w:szCs w:val="24"/>
      <w:lang w:val="x-none" w:eastAsia="x-none"/>
    </w:rPr>
  </w:style>
  <w:style w:type="paragraph" w:customStyle="1" w:styleId="MMTopic50">
    <w:name w:val="MM Topic 5"/>
    <w:basedOn w:val="5"/>
    <w:uiPriority w:val="99"/>
    <w:qFormat/>
    <w:rsid w:val="00770F20"/>
    <w:pPr>
      <w:keepNext/>
      <w:keepLines/>
      <w:numPr>
        <w:ilvl w:val="0"/>
        <w:numId w:val="0"/>
      </w:numPr>
      <w:tabs>
        <w:tab w:val="left" w:pos="1134"/>
      </w:tabs>
      <w:adjustRightInd w:val="0"/>
      <w:spacing w:before="0" w:after="0" w:line="480" w:lineRule="auto"/>
      <w:ind w:left="1008"/>
    </w:pPr>
    <w:rPr>
      <w:rFonts w:asciiTheme="minorEastAsia" w:eastAsiaTheme="minorEastAsia" w:hAnsiTheme="minorEastAsia"/>
      <w:snapToGrid/>
      <w:kern w:val="2"/>
      <w:sz w:val="24"/>
      <w:szCs w:val="24"/>
      <w:lang w:val="x-none"/>
      <w14:scene3d>
        <w14:camera w14:prst="orthographicFront"/>
        <w14:lightRig w14:rig="threePt" w14:dir="t">
          <w14:rot w14:lat="0" w14:lon="0" w14:rev="0"/>
        </w14:lightRig>
      </w14:scene3d>
    </w:rPr>
  </w:style>
  <w:style w:type="paragraph" w:customStyle="1" w:styleId="MMTopic70">
    <w:name w:val="MM Topic 7"/>
    <w:basedOn w:val="7"/>
    <w:uiPriority w:val="99"/>
    <w:qFormat/>
    <w:rsid w:val="00770F20"/>
    <w:pPr>
      <w:keepNext/>
      <w:keepLines/>
      <w:numPr>
        <w:ilvl w:val="0"/>
        <w:numId w:val="0"/>
      </w:numPr>
      <w:tabs>
        <w:tab w:val="clear" w:pos="1296"/>
        <w:tab w:val="num" w:pos="2940"/>
      </w:tabs>
      <w:spacing w:before="240" w:after="64" w:line="320" w:lineRule="auto"/>
      <w:ind w:left="2940" w:hanging="420"/>
    </w:pPr>
    <w:rPr>
      <w:rFonts w:ascii="Times New Roman" w:hAnsi="Times New Roman"/>
      <w:b/>
      <w:bCs/>
      <w:snapToGrid/>
      <w:kern w:val="2"/>
      <w:szCs w:val="24"/>
      <w:lang w:val="x-none" w:eastAsia="x-none"/>
    </w:rPr>
  </w:style>
  <w:style w:type="paragraph" w:customStyle="1" w:styleId="TableStyle">
    <w:name w:val="TableStyle"/>
    <w:basedOn w:val="affff3"/>
    <w:uiPriority w:val="99"/>
    <w:semiHidden/>
    <w:qFormat/>
    <w:rsid w:val="00770F20"/>
    <w:pPr>
      <w:widowControl/>
      <w:snapToGrid w:val="0"/>
      <w:spacing w:before="0" w:after="0" w:line="240" w:lineRule="auto"/>
      <w:jc w:val="center"/>
    </w:pPr>
    <w:rPr>
      <w:rFonts w:ascii="Times New Roman" w:hAnsi="Times New Roman" w:cs="Symbol"/>
      <w:snapToGrid/>
      <w:sz w:val="22"/>
      <w:szCs w:val="24"/>
      <w:lang w:eastAsia="en-US"/>
    </w:rPr>
  </w:style>
  <w:style w:type="paragraph" w:customStyle="1" w:styleId="afffffffffff7">
    <w:name w:val="注意事项"/>
    <w:basedOn w:val="affff3"/>
    <w:uiPriority w:val="99"/>
    <w:qFormat/>
    <w:rsid w:val="00770F20"/>
    <w:pPr>
      <w:spacing w:before="60" w:after="60"/>
      <w:ind w:leftChars="200" w:left="420"/>
    </w:pPr>
    <w:rPr>
      <w:rFonts w:ascii="宋体" w:hAnsi="宋体"/>
      <w:b/>
      <w:bCs/>
      <w:snapToGrid/>
      <w:kern w:val="2"/>
      <w:sz w:val="21"/>
      <w:szCs w:val="21"/>
    </w:rPr>
  </w:style>
  <w:style w:type="paragraph" w:customStyle="1" w:styleId="afffffffffff8">
    <w:name w:val="说明"/>
    <w:basedOn w:val="affff3"/>
    <w:uiPriority w:val="99"/>
    <w:qFormat/>
    <w:rsid w:val="00770F20"/>
    <w:pPr>
      <w:spacing w:before="60" w:after="60"/>
      <w:ind w:leftChars="200" w:left="420"/>
    </w:pPr>
    <w:rPr>
      <w:rFonts w:ascii="宋体" w:eastAsia="楷体_GB2312" w:hAnsi="宋体"/>
      <w:snapToGrid/>
      <w:kern w:val="2"/>
      <w:sz w:val="21"/>
      <w:szCs w:val="21"/>
    </w:rPr>
  </w:style>
  <w:style w:type="paragraph" w:customStyle="1" w:styleId="1fff5">
    <w:name w:val="正文字缩1字"/>
    <w:basedOn w:val="affff3"/>
    <w:uiPriority w:val="99"/>
    <w:qFormat/>
    <w:rsid w:val="00770F20"/>
    <w:pPr>
      <w:spacing w:before="60" w:after="60"/>
      <w:ind w:leftChars="100" w:left="100"/>
    </w:pPr>
    <w:rPr>
      <w:rFonts w:ascii="宋体" w:hAnsi="宋体"/>
      <w:snapToGrid/>
      <w:kern w:val="2"/>
      <w:szCs w:val="21"/>
    </w:rPr>
  </w:style>
  <w:style w:type="paragraph" w:customStyle="1" w:styleId="2ffb">
    <w:name w:val="正文字缩2字"/>
    <w:basedOn w:val="1fff5"/>
    <w:uiPriority w:val="99"/>
    <w:qFormat/>
    <w:rsid w:val="00770F20"/>
  </w:style>
  <w:style w:type="paragraph" w:customStyle="1" w:styleId="70">
    <w:name w:val="正文7"/>
    <w:basedOn w:val="62"/>
    <w:uiPriority w:val="99"/>
    <w:qFormat/>
    <w:rsid w:val="00770F20"/>
    <w:pPr>
      <w:numPr>
        <w:numId w:val="39"/>
      </w:numPr>
      <w:ind w:leftChars="700" w:left="1120"/>
      <w:jc w:val="left"/>
    </w:pPr>
    <w:rPr>
      <w:rFonts w:ascii="宋体" w:hAnsi="宋体"/>
      <w:szCs w:val="21"/>
    </w:rPr>
  </w:style>
  <w:style w:type="paragraph" w:customStyle="1" w:styleId="ParaCharCharCharCharCharCharCharCharChar1CharCharCharChar">
    <w:name w:val="默认段落字体 Para Char Char Char Char Char Char Char Char Char1 Char Char Char Char"/>
    <w:basedOn w:val="affff3"/>
    <w:uiPriority w:val="99"/>
    <w:qFormat/>
    <w:rsid w:val="00770F20"/>
    <w:pPr>
      <w:spacing w:before="0" w:after="0"/>
      <w:ind w:leftChars="200" w:left="420"/>
    </w:pPr>
    <w:rPr>
      <w:rFonts w:ascii="Tahoma" w:hAnsi="Tahoma"/>
      <w:snapToGrid/>
      <w:kern w:val="2"/>
    </w:rPr>
  </w:style>
  <w:style w:type="paragraph" w:customStyle="1" w:styleId="afffffffffff9">
    <w:name w:val="项目符号缩进"/>
    <w:basedOn w:val="affff3"/>
    <w:uiPriority w:val="99"/>
    <w:qFormat/>
    <w:rsid w:val="00770F20"/>
    <w:pPr>
      <w:widowControl/>
      <w:overflowPunct w:val="0"/>
      <w:autoSpaceDE w:val="0"/>
      <w:autoSpaceDN w:val="0"/>
      <w:adjustRightInd w:val="0"/>
      <w:spacing w:before="0" w:after="0"/>
      <w:ind w:leftChars="200" w:left="420"/>
    </w:pPr>
    <w:rPr>
      <w:rFonts w:hAnsi="宋体"/>
      <w:snapToGrid/>
    </w:rPr>
  </w:style>
  <w:style w:type="paragraph" w:customStyle="1" w:styleId="Body-Main">
    <w:name w:val="Body-Main"/>
    <w:basedOn w:val="affff3"/>
    <w:uiPriority w:val="99"/>
    <w:semiHidden/>
    <w:qFormat/>
    <w:rsid w:val="00770F20"/>
    <w:pPr>
      <w:widowControl/>
      <w:snapToGrid w:val="0"/>
      <w:spacing w:before="0" w:after="0" w:line="240" w:lineRule="auto"/>
      <w:ind w:left="360"/>
    </w:pPr>
    <w:rPr>
      <w:rFonts w:ascii="Times New Roman" w:hAnsi="Times New Roman" w:cs="Symbol"/>
      <w:snapToGrid/>
      <w:sz w:val="22"/>
    </w:rPr>
  </w:style>
  <w:style w:type="paragraph" w:customStyle="1" w:styleId="afffffffffffa">
    <w:name w:val="附图标题"/>
    <w:basedOn w:val="afffffffffff"/>
    <w:next w:val="affff7"/>
    <w:autoRedefine/>
    <w:uiPriority w:val="99"/>
    <w:qFormat/>
    <w:rsid w:val="00770F20"/>
    <w:pPr>
      <w:keepNext w:val="0"/>
      <w:tabs>
        <w:tab w:val="num" w:pos="227"/>
        <w:tab w:val="num" w:pos="902"/>
      </w:tabs>
      <w:ind w:left="902" w:hanging="200"/>
    </w:pPr>
    <w:rPr>
      <w:rFonts w:ascii="Arial Black" w:eastAsia="长城楷体" w:hAnsi="Arial Black"/>
      <w:b/>
    </w:rPr>
  </w:style>
  <w:style w:type="paragraph" w:customStyle="1" w:styleId="ALT2">
    <w:name w:val="ALT+2点符"/>
    <w:basedOn w:val="affff3"/>
    <w:uiPriority w:val="99"/>
    <w:qFormat/>
    <w:rsid w:val="00770F20"/>
    <w:pPr>
      <w:widowControl/>
      <w:numPr>
        <w:numId w:val="153"/>
      </w:numPr>
      <w:snapToGrid w:val="0"/>
      <w:spacing w:before="0" w:after="0"/>
      <w:ind w:firstLineChars="200" w:firstLine="200"/>
    </w:pPr>
    <w:rPr>
      <w:rFonts w:ascii="Times New Roman" w:hAnsi="Times New Roman" w:cs="Symbol"/>
      <w:snapToGrid/>
      <w:sz w:val="21"/>
    </w:rPr>
  </w:style>
  <w:style w:type="character" w:customStyle="1" w:styleId="Charffe">
    <w:name w:val="正文（段前间距） Char"/>
    <w:link w:val="afffffffffffb"/>
    <w:qFormat/>
    <w:locked/>
    <w:rsid w:val="00770F20"/>
    <w:rPr>
      <w:rFonts w:eastAsia="Mangal"/>
      <w:sz w:val="21"/>
      <w:szCs w:val="24"/>
      <w:lang w:val="x-none" w:eastAsia="x-none"/>
    </w:rPr>
  </w:style>
  <w:style w:type="paragraph" w:customStyle="1" w:styleId="afffffffffffb">
    <w:name w:val="正文（段前间距）"/>
    <w:basedOn w:val="affff7"/>
    <w:link w:val="Charffe"/>
    <w:qFormat/>
    <w:rsid w:val="00770F20"/>
    <w:pPr>
      <w:spacing w:before="0" w:after="0"/>
      <w:ind w:firstLineChars="0" w:firstLine="0"/>
    </w:pPr>
    <w:rPr>
      <w:rFonts w:ascii="Times New Roman" w:eastAsia="Mangal" w:hAnsi="Times New Roman"/>
      <w:kern w:val="0"/>
      <w:lang w:val="x-none" w:eastAsia="x-none"/>
    </w:rPr>
  </w:style>
  <w:style w:type="character" w:customStyle="1" w:styleId="IBMCharCharCharCharCharChar">
    <w:name w:val="IBM 正文 Char Char Char Char Char Char"/>
    <w:link w:val="IBMCharCharCharCharChar"/>
    <w:locked/>
    <w:rsid w:val="00770F20"/>
    <w:rPr>
      <w:rFonts w:ascii="Cambria Math" w:hAnsi="Cambria Math"/>
      <w:kern w:val="2"/>
      <w:sz w:val="24"/>
      <w:szCs w:val="22"/>
    </w:rPr>
  </w:style>
  <w:style w:type="paragraph" w:customStyle="1" w:styleId="IBMCharCharCharCharChar">
    <w:name w:val="IBM 正文 Char Char Char Char Char"/>
    <w:basedOn w:val="affff3"/>
    <w:link w:val="IBMCharCharCharCharCharChar"/>
    <w:qFormat/>
    <w:rsid w:val="00770F20"/>
    <w:pPr>
      <w:widowControl/>
      <w:spacing w:before="0" w:after="0" w:line="360" w:lineRule="exact"/>
      <w:jc w:val="both"/>
    </w:pPr>
    <w:rPr>
      <w:rFonts w:ascii="Cambria Math" w:hAnsi="Cambria Math"/>
      <w:snapToGrid/>
      <w:kern w:val="2"/>
      <w:szCs w:val="22"/>
    </w:rPr>
  </w:style>
  <w:style w:type="paragraph" w:customStyle="1" w:styleId="CharChar2">
    <w:name w:val="Char Char2"/>
    <w:basedOn w:val="affff9"/>
    <w:autoRedefine/>
    <w:uiPriority w:val="99"/>
    <w:qFormat/>
    <w:rsid w:val="00770F20"/>
    <w:pPr>
      <w:widowControl/>
      <w:shd w:val="clear" w:color="auto" w:fill="000080"/>
      <w:spacing w:before="0" w:after="0" w:line="240" w:lineRule="auto"/>
      <w:ind w:firstLine="454"/>
    </w:pPr>
    <w:rPr>
      <w:rFonts w:ascii="'宋体" w:eastAsia="'宋体" w:hAnsi="'宋体" w:cs="Mangal" w:hint="eastAsia"/>
      <w:snapToGrid/>
      <w:kern w:val="0"/>
      <w:sz w:val="24"/>
      <w:szCs w:val="20"/>
      <w:lang w:val="x-none" w:eastAsia="x-none"/>
    </w:rPr>
  </w:style>
  <w:style w:type="character" w:customStyle="1" w:styleId="Body1Char">
    <w:name w:val="Body1! Char"/>
    <w:link w:val="Body1"/>
    <w:qFormat/>
    <w:locked/>
    <w:rsid w:val="00770F20"/>
    <w:rPr>
      <w:rFonts w:ascii="Arial Black" w:hAnsi="Arial Black"/>
      <w:sz w:val="21"/>
      <w:szCs w:val="21"/>
      <w:lang w:val="x-none" w:eastAsia="x-none"/>
    </w:rPr>
  </w:style>
  <w:style w:type="paragraph" w:customStyle="1" w:styleId="Body1">
    <w:name w:val="Body1!"/>
    <w:basedOn w:val="24"/>
    <w:link w:val="Body1Char"/>
    <w:qFormat/>
    <w:rsid w:val="00770F20"/>
    <w:pPr>
      <w:keepNext/>
      <w:keepLines/>
      <w:numPr>
        <w:ilvl w:val="0"/>
        <w:numId w:val="0"/>
      </w:numPr>
      <w:tabs>
        <w:tab w:val="clear" w:pos="576"/>
        <w:tab w:val="num" w:pos="780"/>
      </w:tabs>
      <w:spacing w:line="416" w:lineRule="auto"/>
      <w:ind w:left="780" w:hanging="360"/>
      <w:jc w:val="both"/>
    </w:pPr>
    <w:rPr>
      <w:rFonts w:ascii="Arial Black" w:eastAsia="宋体" w:hAnsi="Arial Black"/>
      <w:snapToGrid/>
      <w:sz w:val="21"/>
      <w:szCs w:val="21"/>
      <w:lang w:val="x-none" w:eastAsia="x-none"/>
    </w:rPr>
  </w:style>
  <w:style w:type="paragraph" w:customStyle="1" w:styleId="afffffffffffc">
    <w:name w:val="图编号"/>
    <w:basedOn w:val="6"/>
    <w:autoRedefine/>
    <w:uiPriority w:val="99"/>
    <w:qFormat/>
    <w:rsid w:val="00770F20"/>
    <w:pPr>
      <w:keepNext/>
      <w:keepLines/>
      <w:numPr>
        <w:ilvl w:val="0"/>
        <w:numId w:val="0"/>
      </w:numPr>
      <w:tabs>
        <w:tab w:val="clear" w:pos="1152"/>
        <w:tab w:val="left" w:pos="1418"/>
        <w:tab w:val="num" w:pos="2520"/>
      </w:tabs>
      <w:spacing w:before="240" w:after="64" w:line="320" w:lineRule="auto"/>
      <w:ind w:left="2520" w:hanging="420"/>
      <w:jc w:val="both"/>
    </w:pPr>
    <w:rPr>
      <w:rFonts w:ascii="宋体" w:hAnsi="宋体"/>
      <w:bCs/>
      <w:iCs w:val="0"/>
      <w:snapToGrid/>
      <w:kern w:val="2"/>
      <w:sz w:val="21"/>
      <w:szCs w:val="21"/>
      <w:lang w:val="x-none" w:eastAsia="x-none"/>
    </w:rPr>
  </w:style>
  <w:style w:type="paragraph" w:customStyle="1" w:styleId="afff8">
    <w:name w:val="图号编码"/>
    <w:autoRedefine/>
    <w:uiPriority w:val="99"/>
    <w:qFormat/>
    <w:rsid w:val="00770F20"/>
    <w:pPr>
      <w:widowControl w:val="0"/>
      <w:numPr>
        <w:numId w:val="154"/>
      </w:numPr>
      <w:kinsoku w:val="0"/>
      <w:wordWrap w:val="0"/>
      <w:overflowPunct w:val="0"/>
      <w:autoSpaceDE w:val="0"/>
      <w:autoSpaceDN w:val="0"/>
      <w:spacing w:line="360" w:lineRule="auto"/>
      <w:jc w:val="center"/>
    </w:pPr>
    <w:rPr>
      <w:rFonts w:cs="Symbol"/>
      <w:kern w:val="2"/>
      <w:sz w:val="21"/>
      <w:szCs w:val="21"/>
    </w:rPr>
  </w:style>
  <w:style w:type="paragraph" w:customStyle="1" w:styleId="msolistparagraph0">
    <w:name w:val="msolistparagraph"/>
    <w:basedOn w:val="affff3"/>
    <w:uiPriority w:val="99"/>
    <w:qFormat/>
    <w:rsid w:val="00770F20"/>
    <w:pPr>
      <w:widowControl/>
      <w:spacing w:before="0" w:after="0"/>
      <w:ind w:firstLine="420"/>
      <w:jc w:val="both"/>
    </w:pPr>
    <w:rPr>
      <w:rFonts w:ascii="Times New Roman" w:hAnsi="Times New Roman" w:cs="Symbol"/>
      <w:snapToGrid/>
      <w:szCs w:val="24"/>
    </w:rPr>
  </w:style>
  <w:style w:type="paragraph" w:customStyle="1" w:styleId="CharCharCharCharCharChar2CharCharCharChar">
    <w:name w:val="Char Char Char Char Char Char2 Char Char Char Char"/>
    <w:basedOn w:val="affff3"/>
    <w:autoRedefine/>
    <w:uiPriority w:val="99"/>
    <w:qFormat/>
    <w:rsid w:val="00770F20"/>
    <w:pPr>
      <w:widowControl/>
      <w:spacing w:before="0" w:after="0"/>
      <w:ind w:firstLineChars="200" w:firstLine="200"/>
      <w:jc w:val="both"/>
    </w:pPr>
    <w:rPr>
      <w:rFonts w:ascii="'宋体" w:hAnsi="'宋体" w:cs="Symbol"/>
      <w:snapToGrid/>
      <w:kern w:val="2"/>
    </w:rPr>
  </w:style>
  <w:style w:type="paragraph" w:customStyle="1" w:styleId="CharCharCharCharCharCharCharCharCharChar">
    <w:name w:val="Char Char Char Char Char Char Char Char Char Char"/>
    <w:basedOn w:val="affff9"/>
    <w:autoRedefine/>
    <w:uiPriority w:val="99"/>
    <w:qFormat/>
    <w:rsid w:val="00770F20"/>
    <w:pPr>
      <w:widowControl/>
      <w:shd w:val="clear" w:color="auto" w:fill="000080"/>
      <w:spacing w:before="0" w:after="0" w:line="240" w:lineRule="auto"/>
      <w:jc w:val="both"/>
    </w:pPr>
    <w:rPr>
      <w:rFonts w:ascii="Times New Roman" w:eastAsia="'宋体" w:hAnsi="Times New Roman" w:cs="Times New Roman" w:hint="eastAsia"/>
      <w:b/>
      <w:noProof/>
      <w:snapToGrid/>
      <w:kern w:val="0"/>
      <w:sz w:val="20"/>
      <w:szCs w:val="20"/>
      <w:lang w:val="x-none" w:eastAsia="en-US"/>
    </w:rPr>
  </w:style>
  <w:style w:type="paragraph" w:customStyle="1" w:styleId="Paragraph2">
    <w:name w:val="Paragraph2"/>
    <w:basedOn w:val="affff3"/>
    <w:uiPriority w:val="99"/>
    <w:qFormat/>
    <w:rsid w:val="00770F20"/>
    <w:pPr>
      <w:widowControl/>
      <w:snapToGrid w:val="0"/>
      <w:spacing w:before="80" w:after="0" w:line="240" w:lineRule="atLeast"/>
      <w:ind w:left="720"/>
      <w:jc w:val="both"/>
    </w:pPr>
    <w:rPr>
      <w:rFonts w:ascii="Mangal" w:hAnsi="Times New Roman" w:cs="Symbol"/>
      <w:snapToGrid/>
      <w:color w:val="000000"/>
      <w:sz w:val="20"/>
      <w:lang w:val="en-AU"/>
    </w:rPr>
  </w:style>
  <w:style w:type="paragraph" w:customStyle="1" w:styleId="Paragraph4">
    <w:name w:val="Paragraph4"/>
    <w:basedOn w:val="affff3"/>
    <w:uiPriority w:val="99"/>
    <w:qFormat/>
    <w:rsid w:val="00770F20"/>
    <w:pPr>
      <w:widowControl/>
      <w:snapToGrid w:val="0"/>
      <w:spacing w:before="80" w:after="0" w:line="240" w:lineRule="auto"/>
      <w:ind w:left="2250"/>
      <w:jc w:val="both"/>
    </w:pPr>
    <w:rPr>
      <w:rFonts w:ascii="Mangal" w:hAnsi="Times New Roman" w:cs="Symbol"/>
      <w:snapToGrid/>
      <w:sz w:val="20"/>
    </w:rPr>
  </w:style>
  <w:style w:type="paragraph" w:customStyle="1" w:styleId="Bullet20">
    <w:name w:val="Bullet2"/>
    <w:basedOn w:val="affff3"/>
    <w:uiPriority w:val="99"/>
    <w:qFormat/>
    <w:rsid w:val="00770F20"/>
    <w:pPr>
      <w:widowControl/>
      <w:snapToGrid w:val="0"/>
      <w:spacing w:before="0" w:after="0" w:line="240" w:lineRule="atLeast"/>
      <w:ind w:left="1440" w:hanging="360"/>
    </w:pPr>
    <w:rPr>
      <w:rFonts w:ascii="Mangal" w:hAnsi="Times New Roman" w:cs="Symbol"/>
      <w:snapToGrid/>
      <w:color w:val="000080"/>
      <w:sz w:val="20"/>
    </w:rPr>
  </w:style>
  <w:style w:type="paragraph" w:customStyle="1" w:styleId="CharCharCharCharCharCharCharCharCharCharCharCharCharChar">
    <w:name w:val="Char Char Char Char Char Char Char Char Char Char Char Char Char Char"/>
    <w:basedOn w:val="affff3"/>
    <w:uiPriority w:val="99"/>
    <w:qFormat/>
    <w:rsid w:val="00770F20"/>
    <w:pPr>
      <w:widowControl/>
      <w:spacing w:before="0" w:after="0"/>
      <w:ind w:firstLineChars="200" w:firstLine="200"/>
      <w:jc w:val="both"/>
    </w:pPr>
    <w:rPr>
      <w:rFonts w:ascii="'宋体" w:hAnsi="'宋体" w:cs="Symbol"/>
      <w:snapToGrid/>
      <w:kern w:val="2"/>
    </w:rPr>
  </w:style>
  <w:style w:type="paragraph" w:customStyle="1" w:styleId="OperationDocumentation">
    <w:name w:val="Operation Documentation"/>
    <w:basedOn w:val="affff3"/>
    <w:uiPriority w:val="99"/>
    <w:qFormat/>
    <w:rsid w:val="00770F20"/>
    <w:pPr>
      <w:widowControl/>
      <w:overflowPunct w:val="0"/>
      <w:autoSpaceDE w:val="0"/>
      <w:autoSpaceDN w:val="0"/>
      <w:adjustRightInd w:val="0"/>
      <w:spacing w:before="60" w:after="0" w:line="240" w:lineRule="auto"/>
      <w:ind w:left="1440"/>
    </w:pPr>
    <w:rPr>
      <w:rFonts w:ascii="Times New Roman" w:hAnsi="Times New Roman" w:cs="Symbol"/>
      <w:snapToGrid/>
      <w:kern w:val="28"/>
      <w:sz w:val="20"/>
    </w:rPr>
  </w:style>
  <w:style w:type="paragraph" w:customStyle="1" w:styleId="CharCharCharCharCharCharCharChar">
    <w:name w:val="Char Char Char Char Char Char Char Char"/>
    <w:basedOn w:val="affff3"/>
    <w:uiPriority w:val="99"/>
    <w:qFormat/>
    <w:rsid w:val="00770F20"/>
    <w:pPr>
      <w:widowControl/>
      <w:spacing w:before="0" w:after="0" w:line="240" w:lineRule="auto"/>
      <w:jc w:val="both"/>
    </w:pPr>
    <w:rPr>
      <w:rFonts w:ascii="'宋体" w:hAnsi="'宋体" w:cs="Symbol"/>
      <w:snapToGrid/>
      <w:kern w:val="2"/>
    </w:rPr>
  </w:style>
  <w:style w:type="paragraph" w:customStyle="1" w:styleId="afffffffffffd">
    <w:name w:val="关键词"/>
    <w:basedOn w:val="affff3"/>
    <w:next w:val="affff3"/>
    <w:uiPriority w:val="99"/>
    <w:qFormat/>
    <w:rsid w:val="00770F20"/>
    <w:pPr>
      <w:widowControl/>
      <w:tabs>
        <w:tab w:val="left" w:pos="840"/>
        <w:tab w:val="left" w:pos="1871"/>
        <w:tab w:val="num" w:pos="3827"/>
      </w:tabs>
      <w:spacing w:before="0" w:line="240" w:lineRule="auto"/>
      <w:ind w:left="567" w:right="567" w:hanging="420"/>
      <w:jc w:val="both"/>
    </w:pPr>
    <w:rPr>
      <w:rFonts w:ascii="Times New Roman" w:hAnsi="Times New Roman" w:cs="Symbol"/>
      <w:snapToGrid/>
      <w:kern w:val="2"/>
      <w:sz w:val="18"/>
    </w:rPr>
  </w:style>
  <w:style w:type="paragraph" w:customStyle="1" w:styleId="FigureDescription">
    <w:name w:val="Figure Description"/>
    <w:next w:val="affff3"/>
    <w:uiPriority w:val="99"/>
    <w:qFormat/>
    <w:rsid w:val="00770F20"/>
    <w:pPr>
      <w:tabs>
        <w:tab w:val="num" w:pos="3260"/>
      </w:tabs>
      <w:snapToGrid w:val="0"/>
      <w:spacing w:before="80" w:after="320" w:line="360" w:lineRule="auto"/>
      <w:ind w:left="3260" w:hanging="1134"/>
      <w:jc w:val="center"/>
    </w:pPr>
    <w:rPr>
      <w:rFonts w:ascii="Arial Black" w:eastAsia="长城楷体" w:hAnsi="Arial Black" w:cs="Symbol"/>
      <w:kern w:val="2"/>
      <w:sz w:val="18"/>
      <w:szCs w:val="24"/>
    </w:rPr>
  </w:style>
  <w:style w:type="paragraph" w:customStyle="1" w:styleId="Paragraph1">
    <w:name w:val="Paragraph1"/>
    <w:basedOn w:val="affff3"/>
    <w:uiPriority w:val="99"/>
    <w:qFormat/>
    <w:rsid w:val="00770F20"/>
    <w:pPr>
      <w:widowControl/>
      <w:snapToGrid w:val="0"/>
      <w:spacing w:before="80" w:after="0" w:line="240" w:lineRule="auto"/>
      <w:jc w:val="both"/>
    </w:pPr>
    <w:rPr>
      <w:rFonts w:ascii="Mangal" w:hAnsi="Times New Roman" w:cs="Symbol"/>
      <w:snapToGrid/>
      <w:sz w:val="20"/>
    </w:rPr>
  </w:style>
  <w:style w:type="paragraph" w:customStyle="1" w:styleId="1fff6">
    <w:name w:val="计费规范编写 标题1"/>
    <w:basedOn w:val="affff3"/>
    <w:uiPriority w:val="99"/>
    <w:qFormat/>
    <w:rsid w:val="00770F20"/>
    <w:pPr>
      <w:pageBreakBefore/>
      <w:widowControl/>
      <w:tabs>
        <w:tab w:val="left" w:pos="425"/>
      </w:tabs>
      <w:spacing w:after="120"/>
      <w:ind w:left="425" w:hanging="425"/>
      <w:outlineLvl w:val="0"/>
    </w:pPr>
    <w:rPr>
      <w:rFonts w:ascii="Times New Roman" w:hAnsi="Times New Roman" w:cs="Symbol"/>
      <w:b/>
      <w:snapToGrid/>
      <w:kern w:val="44"/>
      <w:sz w:val="44"/>
    </w:rPr>
  </w:style>
  <w:style w:type="paragraph" w:customStyle="1" w:styleId="AttributeDocumentation">
    <w:name w:val="Attribute Documentation"/>
    <w:basedOn w:val="affff3"/>
    <w:uiPriority w:val="99"/>
    <w:qFormat/>
    <w:rsid w:val="00770F20"/>
    <w:pPr>
      <w:widowControl/>
      <w:overflowPunct w:val="0"/>
      <w:autoSpaceDE w:val="0"/>
      <w:autoSpaceDN w:val="0"/>
      <w:adjustRightInd w:val="0"/>
      <w:spacing w:before="60" w:after="0" w:line="240" w:lineRule="auto"/>
      <w:ind w:left="1440"/>
    </w:pPr>
    <w:rPr>
      <w:rFonts w:ascii="Times New Roman" w:hAnsi="Times New Roman" w:cs="Symbol"/>
      <w:snapToGrid/>
      <w:kern w:val="28"/>
      <w:sz w:val="20"/>
    </w:rPr>
  </w:style>
  <w:style w:type="paragraph" w:customStyle="1" w:styleId="MainTitle">
    <w:name w:val="Main Title"/>
    <w:basedOn w:val="affff3"/>
    <w:uiPriority w:val="99"/>
    <w:qFormat/>
    <w:rsid w:val="00770F20"/>
    <w:pPr>
      <w:widowControl/>
      <w:snapToGrid w:val="0"/>
      <w:spacing w:before="480" w:after="60" w:line="240" w:lineRule="auto"/>
      <w:jc w:val="center"/>
    </w:pPr>
    <w:rPr>
      <w:rFonts w:ascii="Mangal" w:hAnsi="Times New Roman" w:cs="Symbol"/>
      <w:b/>
      <w:snapToGrid/>
      <w:kern w:val="28"/>
      <w:sz w:val="32"/>
    </w:rPr>
  </w:style>
  <w:style w:type="paragraph" w:customStyle="1" w:styleId="CharChar7CharChar5CharCharCharChar4CharChar4CharChar">
    <w:name w:val="Char Char7 Char Char5 Char Char Char Char4 Char Char4 Char Char"/>
    <w:basedOn w:val="affff3"/>
    <w:uiPriority w:val="99"/>
    <w:qFormat/>
    <w:rsid w:val="00770F20"/>
    <w:pPr>
      <w:widowControl/>
      <w:spacing w:before="0" w:after="0"/>
      <w:jc w:val="both"/>
    </w:pPr>
    <w:rPr>
      <w:rFonts w:ascii="Mangal" w:hAnsi="Mangal" w:cs="Symbol"/>
      <w:snapToGrid/>
      <w:kern w:val="2"/>
      <w:sz w:val="22"/>
    </w:rPr>
  </w:style>
  <w:style w:type="paragraph" w:customStyle="1" w:styleId="TableHeader">
    <w:name w:val="Table Header"/>
    <w:basedOn w:val="affff3"/>
    <w:uiPriority w:val="99"/>
    <w:qFormat/>
    <w:rsid w:val="00770F20"/>
    <w:pPr>
      <w:widowControl/>
      <w:spacing w:before="120" w:after="0"/>
      <w:jc w:val="center"/>
    </w:pPr>
    <w:rPr>
      <w:rFonts w:ascii="Mangal" w:hAnsi="Mangal" w:cs="Symbol"/>
      <w:b/>
      <w:snapToGrid/>
      <w:sz w:val="22"/>
      <w:lang w:val="en-AU" w:eastAsia="en-US"/>
    </w:rPr>
  </w:style>
  <w:style w:type="paragraph" w:customStyle="1" w:styleId="Bullet10">
    <w:name w:val="Bullet1"/>
    <w:basedOn w:val="affff3"/>
    <w:qFormat/>
    <w:rsid w:val="00770F20"/>
    <w:pPr>
      <w:widowControl/>
      <w:snapToGrid w:val="0"/>
      <w:spacing w:before="0" w:after="0" w:line="240" w:lineRule="atLeast"/>
      <w:ind w:left="720" w:hanging="432"/>
    </w:pPr>
    <w:rPr>
      <w:rFonts w:ascii="Mangal" w:hAnsi="Times New Roman" w:cs="Symbol"/>
      <w:snapToGrid/>
      <w:sz w:val="20"/>
    </w:rPr>
  </w:style>
  <w:style w:type="paragraph" w:customStyle="1" w:styleId="CharCharCharChar1CharChar">
    <w:name w:val="Char Char Char Char1 Char Char"/>
    <w:basedOn w:val="affff3"/>
    <w:uiPriority w:val="99"/>
    <w:qFormat/>
    <w:rsid w:val="00770F20"/>
    <w:pPr>
      <w:widowControl/>
      <w:spacing w:before="0" w:after="0" w:line="240" w:lineRule="auto"/>
      <w:jc w:val="both"/>
    </w:pPr>
    <w:rPr>
      <w:rFonts w:ascii="'宋体" w:hAnsi="'宋体" w:cs="Symbol"/>
      <w:snapToGrid/>
      <w:kern w:val="2"/>
    </w:rPr>
  </w:style>
  <w:style w:type="paragraph" w:customStyle="1" w:styleId="ClassDocumentation">
    <w:name w:val="Class Documentation"/>
    <w:basedOn w:val="affff3"/>
    <w:uiPriority w:val="99"/>
    <w:qFormat/>
    <w:rsid w:val="00770F20"/>
    <w:pPr>
      <w:widowControl/>
      <w:overflowPunct w:val="0"/>
      <w:autoSpaceDE w:val="0"/>
      <w:autoSpaceDN w:val="0"/>
      <w:adjustRightInd w:val="0"/>
      <w:spacing w:before="60" w:after="0" w:line="240" w:lineRule="auto"/>
      <w:ind w:left="1440"/>
    </w:pPr>
    <w:rPr>
      <w:rFonts w:ascii="Times New Roman" w:hAnsi="Times New Roman" w:cs="Symbol"/>
      <w:snapToGrid/>
      <w:kern w:val="28"/>
      <w:sz w:val="20"/>
    </w:rPr>
  </w:style>
  <w:style w:type="paragraph" w:customStyle="1" w:styleId="TableDescription">
    <w:name w:val="Table Description"/>
    <w:next w:val="affff3"/>
    <w:uiPriority w:val="99"/>
    <w:qFormat/>
    <w:rsid w:val="00770F20"/>
    <w:pPr>
      <w:keepNext/>
      <w:tabs>
        <w:tab w:val="num" w:pos="3827"/>
      </w:tabs>
      <w:snapToGrid w:val="0"/>
      <w:spacing w:before="160" w:after="80" w:line="360" w:lineRule="auto"/>
      <w:ind w:left="3827" w:hanging="1276"/>
      <w:jc w:val="center"/>
    </w:pPr>
    <w:rPr>
      <w:rFonts w:ascii="Arial Black" w:eastAsia="长城楷体" w:hAnsi="Arial Black" w:cs="Symbol"/>
      <w:kern w:val="2"/>
      <w:sz w:val="18"/>
      <w:szCs w:val="24"/>
    </w:rPr>
  </w:style>
  <w:style w:type="paragraph" w:customStyle="1" w:styleId="PlainText1">
    <w:name w:val="Plain Text1"/>
    <w:basedOn w:val="affff3"/>
    <w:uiPriority w:val="99"/>
    <w:qFormat/>
    <w:rsid w:val="00770F20"/>
    <w:pPr>
      <w:widowControl/>
      <w:autoSpaceDE w:val="0"/>
      <w:autoSpaceDN w:val="0"/>
      <w:adjustRightInd w:val="0"/>
      <w:spacing w:before="0" w:after="0"/>
      <w:jc w:val="both"/>
    </w:pPr>
    <w:rPr>
      <w:rFonts w:ascii="Mangal" w:hAnsi="Mangal" w:cs="Symbol"/>
      <w:snapToGrid/>
      <w:kern w:val="2"/>
    </w:rPr>
  </w:style>
  <w:style w:type="paragraph" w:customStyle="1" w:styleId="Paragraph3">
    <w:name w:val="Paragraph3"/>
    <w:basedOn w:val="affff3"/>
    <w:uiPriority w:val="99"/>
    <w:qFormat/>
    <w:rsid w:val="00770F20"/>
    <w:pPr>
      <w:widowControl/>
      <w:snapToGrid w:val="0"/>
      <w:spacing w:before="80" w:after="0" w:line="240" w:lineRule="auto"/>
      <w:ind w:left="1530"/>
      <w:jc w:val="both"/>
    </w:pPr>
    <w:rPr>
      <w:rFonts w:ascii="Mangal" w:hAnsi="Times New Roman" w:cs="Symbol"/>
      <w:snapToGrid/>
      <w:sz w:val="20"/>
    </w:rPr>
  </w:style>
  <w:style w:type="paragraph" w:customStyle="1" w:styleId="Tabletext2">
    <w:name w:val="Tabletext"/>
    <w:basedOn w:val="affff3"/>
    <w:uiPriority w:val="99"/>
    <w:qFormat/>
    <w:rsid w:val="00770F20"/>
    <w:pPr>
      <w:keepLines/>
      <w:widowControl/>
      <w:snapToGrid w:val="0"/>
      <w:spacing w:before="0" w:after="120" w:line="240" w:lineRule="atLeast"/>
    </w:pPr>
    <w:rPr>
      <w:rFonts w:ascii="Mangal" w:hAnsi="Times New Roman" w:cs="Symbol"/>
      <w:snapToGrid/>
      <w:sz w:val="20"/>
    </w:rPr>
  </w:style>
  <w:style w:type="paragraph" w:customStyle="1" w:styleId="Char1CharCharChar">
    <w:name w:val="Char1 Char Char Char"/>
    <w:basedOn w:val="affff3"/>
    <w:uiPriority w:val="99"/>
    <w:qFormat/>
    <w:rsid w:val="00770F20"/>
    <w:pPr>
      <w:widowControl/>
      <w:spacing w:before="0" w:after="0" w:line="240" w:lineRule="auto"/>
      <w:jc w:val="both"/>
    </w:pPr>
    <w:rPr>
      <w:rFonts w:ascii="Times New Roman" w:hAnsi="Times New Roman"/>
      <w:snapToGrid/>
      <w:kern w:val="2"/>
      <w:sz w:val="21"/>
      <w:szCs w:val="24"/>
    </w:rPr>
  </w:style>
  <w:style w:type="paragraph" w:customStyle="1" w:styleId="afffffffffffe">
    <w:name w:val="章标题"/>
    <w:next w:val="affff3"/>
    <w:uiPriority w:val="99"/>
    <w:qFormat/>
    <w:rsid w:val="00770F20"/>
    <w:pPr>
      <w:spacing w:beforeLines="50" w:afterLines="50"/>
      <w:jc w:val="both"/>
      <w:outlineLvl w:val="1"/>
    </w:pPr>
    <w:rPr>
      <w:rFonts w:ascii="黑体" w:eastAsia="黑体"/>
      <w:sz w:val="21"/>
    </w:rPr>
  </w:style>
  <w:style w:type="paragraph" w:customStyle="1" w:styleId="Char2CharCharCharCharCharCharCharChar1CharCharCharCharCharCharChar1">
    <w:name w:val="Char2 Char Char Char Char Char Char Char Char1 Char Char Char Char Char Char Char1"/>
    <w:basedOn w:val="affff3"/>
    <w:uiPriority w:val="99"/>
    <w:qFormat/>
    <w:rsid w:val="00770F20"/>
    <w:pPr>
      <w:widowControl/>
      <w:spacing w:before="0" w:after="160" w:line="240" w:lineRule="exact"/>
    </w:pPr>
    <w:rPr>
      <w:rFonts w:ascii="Times New Roman" w:hAnsi="Times New Roman" w:cs="Symbol"/>
      <w:snapToGrid/>
      <w:sz w:val="20"/>
      <w:szCs w:val="24"/>
      <w:lang w:eastAsia="en-US"/>
    </w:rPr>
  </w:style>
  <w:style w:type="paragraph" w:customStyle="1" w:styleId="2ffc">
    <w:name w:val="正文 2"/>
    <w:basedOn w:val="affff3"/>
    <w:uiPriority w:val="99"/>
    <w:qFormat/>
    <w:rsid w:val="00770F20"/>
    <w:pPr>
      <w:widowControl/>
      <w:tabs>
        <w:tab w:val="left" w:pos="1440"/>
        <w:tab w:val="left" w:pos="2520"/>
        <w:tab w:val="left" w:pos="3600"/>
        <w:tab w:val="left" w:pos="4680"/>
        <w:tab w:val="left" w:pos="5760"/>
        <w:tab w:val="left" w:pos="6840"/>
        <w:tab w:val="left" w:pos="7920"/>
      </w:tabs>
      <w:spacing w:before="120" w:after="0" w:line="360" w:lineRule="exact"/>
      <w:ind w:left="851" w:firstLine="480"/>
      <w:jc w:val="both"/>
    </w:pPr>
    <w:rPr>
      <w:rFonts w:ascii="Arial Black" w:hAnsi="Arial Black" w:cs="Symbol"/>
      <w:snapToGrid/>
    </w:rPr>
  </w:style>
  <w:style w:type="character" w:customStyle="1" w:styleId="1Char2">
    <w:name w:val="正文 1 Char"/>
    <w:link w:val="1fff7"/>
    <w:qFormat/>
    <w:locked/>
    <w:rsid w:val="00770F20"/>
    <w:rPr>
      <w:rFonts w:ascii="Arial Black" w:hAnsi="Arial Black"/>
      <w:kern w:val="2"/>
      <w:sz w:val="24"/>
      <w:lang w:val="x-none" w:eastAsia="x-none"/>
    </w:rPr>
  </w:style>
  <w:style w:type="paragraph" w:customStyle="1" w:styleId="1fff7">
    <w:name w:val="正文 1"/>
    <w:basedOn w:val="affff3"/>
    <w:link w:val="1Char2"/>
    <w:qFormat/>
    <w:rsid w:val="00770F20"/>
    <w:pPr>
      <w:widowControl/>
      <w:tabs>
        <w:tab w:val="left" w:pos="900"/>
        <w:tab w:val="left" w:pos="1980"/>
        <w:tab w:val="left" w:pos="3060"/>
        <w:tab w:val="left" w:pos="4140"/>
        <w:tab w:val="left" w:pos="5220"/>
        <w:tab w:val="left" w:pos="6300"/>
        <w:tab w:val="left" w:pos="7380"/>
      </w:tabs>
      <w:spacing w:before="120" w:after="0" w:line="360" w:lineRule="exact"/>
      <w:ind w:left="425" w:firstLine="480"/>
      <w:jc w:val="both"/>
    </w:pPr>
    <w:rPr>
      <w:rFonts w:ascii="Arial Black" w:hAnsi="Arial Black"/>
      <w:snapToGrid/>
      <w:kern w:val="2"/>
      <w:lang w:val="x-none" w:eastAsia="x-none"/>
    </w:rPr>
  </w:style>
  <w:style w:type="paragraph" w:customStyle="1" w:styleId="MMTopic80">
    <w:name w:val="MM Topic 8"/>
    <w:basedOn w:val="80"/>
    <w:uiPriority w:val="99"/>
    <w:qFormat/>
    <w:rsid w:val="00770F20"/>
    <w:pPr>
      <w:keepNext/>
      <w:keepLines/>
      <w:numPr>
        <w:ilvl w:val="0"/>
        <w:numId w:val="0"/>
      </w:numPr>
      <w:tabs>
        <w:tab w:val="clear" w:pos="1440"/>
        <w:tab w:val="num" w:pos="3360"/>
      </w:tabs>
      <w:spacing w:after="64" w:line="320" w:lineRule="auto"/>
      <w:ind w:left="3360" w:hanging="420"/>
      <w:jc w:val="both"/>
    </w:pPr>
    <w:rPr>
      <w:rFonts w:eastAsia="黑体"/>
      <w:iCs w:val="0"/>
      <w:snapToGrid/>
      <w:kern w:val="2"/>
      <w:szCs w:val="24"/>
    </w:rPr>
  </w:style>
  <w:style w:type="paragraph" w:customStyle="1" w:styleId="MMTopic90">
    <w:name w:val="MM Topic 9"/>
    <w:basedOn w:val="9"/>
    <w:uiPriority w:val="99"/>
    <w:qFormat/>
    <w:rsid w:val="00770F20"/>
    <w:pPr>
      <w:keepNext/>
      <w:keepLines/>
      <w:numPr>
        <w:ilvl w:val="0"/>
        <w:numId w:val="0"/>
      </w:numPr>
      <w:tabs>
        <w:tab w:val="clear" w:pos="1584"/>
        <w:tab w:val="num" w:pos="3780"/>
      </w:tabs>
      <w:spacing w:after="64" w:line="320" w:lineRule="auto"/>
      <w:ind w:left="3780" w:hanging="420"/>
    </w:pPr>
    <w:rPr>
      <w:rFonts w:eastAsia="黑体"/>
      <w:b w:val="0"/>
      <w:bCs w:val="0"/>
      <w:i w:val="0"/>
      <w:iCs w:val="0"/>
      <w:snapToGrid/>
      <w:kern w:val="2"/>
      <w:sz w:val="24"/>
      <w:szCs w:val="21"/>
      <w:lang w:val="x-none" w:eastAsia="x-none"/>
    </w:rPr>
  </w:style>
  <w:style w:type="paragraph" w:customStyle="1" w:styleId="p0">
    <w:name w:val="p0"/>
    <w:basedOn w:val="affff3"/>
    <w:uiPriority w:val="99"/>
    <w:qFormat/>
    <w:rsid w:val="00770F20"/>
    <w:pPr>
      <w:widowControl/>
      <w:spacing w:before="0" w:after="0"/>
      <w:jc w:val="both"/>
    </w:pPr>
    <w:rPr>
      <w:rFonts w:ascii="Cambria Math" w:hAnsi="Cambria Math" w:cs="Symbol"/>
      <w:snapToGrid/>
    </w:rPr>
  </w:style>
  <w:style w:type="paragraph" w:customStyle="1" w:styleId="Bulletwithtext5">
    <w:name w:val="Bullet with text 5"/>
    <w:basedOn w:val="affff3"/>
    <w:uiPriority w:val="99"/>
    <w:qFormat/>
    <w:rsid w:val="00770F20"/>
    <w:pPr>
      <w:widowControl/>
      <w:numPr>
        <w:numId w:val="155"/>
      </w:numPr>
      <w:spacing w:before="0" w:after="0" w:line="240" w:lineRule="auto"/>
      <w:ind w:firstLine="0"/>
    </w:pPr>
    <w:rPr>
      <w:rFonts w:ascii="Arial Black" w:hAnsi="Arial Black" w:cs="Symbol"/>
      <w:snapToGrid/>
      <w:lang w:val="en-GB" w:eastAsia="en-US"/>
    </w:rPr>
  </w:style>
  <w:style w:type="paragraph" w:customStyle="1" w:styleId="HPTableTitle">
    <w:name w:val="HP_Table_Title"/>
    <w:basedOn w:val="affff3"/>
    <w:next w:val="affff3"/>
    <w:uiPriority w:val="99"/>
    <w:qFormat/>
    <w:rsid w:val="00770F20"/>
    <w:pPr>
      <w:keepNext/>
      <w:keepLines/>
      <w:widowControl/>
      <w:spacing w:after="60" w:line="240" w:lineRule="auto"/>
    </w:pPr>
    <w:rPr>
      <w:rFonts w:ascii="Arial Black" w:hAnsi="Arial Black" w:cs="Symbol"/>
      <w:b/>
      <w:snapToGrid/>
      <w:sz w:val="18"/>
      <w:lang w:val="en-GB" w:eastAsia="en-US"/>
    </w:rPr>
  </w:style>
  <w:style w:type="paragraph" w:customStyle="1" w:styleId="HPInternal">
    <w:name w:val="HP_Internal"/>
    <w:basedOn w:val="affff3"/>
    <w:next w:val="affff3"/>
    <w:uiPriority w:val="99"/>
    <w:qFormat/>
    <w:rsid w:val="00770F20"/>
    <w:pPr>
      <w:widowControl/>
      <w:spacing w:before="0" w:after="0" w:line="240" w:lineRule="auto"/>
    </w:pPr>
    <w:rPr>
      <w:rFonts w:ascii="Arial Black" w:hAnsi="Arial Black" w:cs="Symbol"/>
      <w:i/>
      <w:snapToGrid/>
      <w:sz w:val="18"/>
      <w:lang w:val="en-GB" w:eastAsia="en-US"/>
    </w:rPr>
  </w:style>
  <w:style w:type="paragraph" w:customStyle="1" w:styleId="Table">
    <w:name w:val="Table"/>
    <w:basedOn w:val="affff3"/>
    <w:qFormat/>
    <w:rsid w:val="00770F20"/>
    <w:pPr>
      <w:widowControl/>
      <w:spacing w:before="0" w:after="0"/>
    </w:pPr>
    <w:rPr>
      <w:rFonts w:ascii="Times New Roman" w:hAnsi="Times New Roman" w:cs="Symbol"/>
      <w:snapToGrid/>
      <w:kern w:val="2"/>
      <w:szCs w:val="24"/>
    </w:rPr>
  </w:style>
  <w:style w:type="paragraph" w:customStyle="1" w:styleId="TableHeading0">
    <w:name w:val="Table_Heading"/>
    <w:basedOn w:val="affff3"/>
    <w:next w:val="Table"/>
    <w:uiPriority w:val="99"/>
    <w:qFormat/>
    <w:rsid w:val="00770F20"/>
    <w:pPr>
      <w:keepNext/>
      <w:keepLines/>
      <w:widowControl/>
      <w:spacing w:before="40" w:after="40" w:line="240" w:lineRule="auto"/>
    </w:pPr>
    <w:rPr>
      <w:rFonts w:ascii="Arial Black" w:hAnsi="Arial Black" w:cs="Symbol"/>
      <w:b/>
      <w:snapToGrid/>
      <w:lang w:val="en-GB" w:eastAsia="en-US"/>
    </w:rPr>
  </w:style>
  <w:style w:type="paragraph" w:customStyle="1" w:styleId="TableMedium">
    <w:name w:val="Table_Medium"/>
    <w:basedOn w:val="Table"/>
    <w:uiPriority w:val="99"/>
    <w:qFormat/>
    <w:rsid w:val="00770F20"/>
    <w:pPr>
      <w:spacing w:before="40" w:after="40" w:line="240" w:lineRule="auto"/>
    </w:pPr>
    <w:rPr>
      <w:rFonts w:ascii="Arial Black" w:hAnsi="Arial Black"/>
      <w:kern w:val="0"/>
      <w:sz w:val="18"/>
      <w:szCs w:val="20"/>
      <w:lang w:val="en-GB" w:eastAsia="en-US"/>
    </w:rPr>
  </w:style>
  <w:style w:type="paragraph" w:customStyle="1" w:styleId="TOCHeading">
    <w:name w:val="TOC_Heading"/>
    <w:basedOn w:val="affff3"/>
    <w:next w:val="affff3"/>
    <w:uiPriority w:val="99"/>
    <w:qFormat/>
    <w:rsid w:val="00770F20"/>
    <w:pPr>
      <w:keepNext/>
      <w:widowControl/>
      <w:spacing w:before="80" w:after="120" w:line="240" w:lineRule="auto"/>
    </w:pPr>
    <w:rPr>
      <w:rFonts w:ascii="Arial Black" w:hAnsi="Arial Black" w:cs="Symbol"/>
      <w:b/>
      <w:snapToGrid/>
      <w:lang w:val="en-GB" w:eastAsia="en-US"/>
    </w:rPr>
  </w:style>
  <w:style w:type="paragraph" w:customStyle="1" w:styleId="Bulletwithtext1">
    <w:name w:val="Bullet with text 1"/>
    <w:basedOn w:val="affff3"/>
    <w:uiPriority w:val="99"/>
    <w:qFormat/>
    <w:rsid w:val="00770F20"/>
    <w:pPr>
      <w:widowControl/>
      <w:numPr>
        <w:numId w:val="156"/>
      </w:numPr>
      <w:spacing w:before="0" w:after="0" w:line="240" w:lineRule="auto"/>
      <w:ind w:firstLine="0"/>
    </w:pPr>
    <w:rPr>
      <w:rFonts w:ascii="Arial Black" w:hAnsi="Arial Black" w:cs="Symbol"/>
      <w:snapToGrid/>
      <w:lang w:val="en-GB" w:eastAsia="en-US"/>
    </w:rPr>
  </w:style>
  <w:style w:type="paragraph" w:customStyle="1" w:styleId="Bulletwithtext2">
    <w:name w:val="Bullet with text 2"/>
    <w:basedOn w:val="affff3"/>
    <w:uiPriority w:val="99"/>
    <w:qFormat/>
    <w:rsid w:val="00770F20"/>
    <w:pPr>
      <w:widowControl/>
      <w:numPr>
        <w:numId w:val="157"/>
      </w:numPr>
      <w:spacing w:before="0" w:after="0" w:line="240" w:lineRule="auto"/>
      <w:ind w:firstLine="0"/>
    </w:pPr>
    <w:rPr>
      <w:rFonts w:ascii="Arial Black" w:hAnsi="Arial Black" w:cs="Symbol"/>
      <w:snapToGrid/>
      <w:lang w:val="en-GB" w:eastAsia="en-US"/>
    </w:rPr>
  </w:style>
  <w:style w:type="paragraph" w:customStyle="1" w:styleId="affffffffffff">
    <w:name w:val="正文规范"/>
    <w:basedOn w:val="affff3"/>
    <w:uiPriority w:val="99"/>
    <w:qFormat/>
    <w:rsid w:val="00770F20"/>
    <w:pPr>
      <w:widowControl/>
      <w:spacing w:before="0" w:after="0" w:line="300" w:lineRule="auto"/>
      <w:ind w:leftChars="200" w:left="420"/>
      <w:jc w:val="center"/>
    </w:pPr>
    <w:rPr>
      <w:rFonts w:ascii="Book Antiqua" w:hAnsi="Book Antiqua"/>
      <w:snapToGrid/>
      <w:sz w:val="21"/>
    </w:rPr>
  </w:style>
  <w:style w:type="paragraph" w:customStyle="1" w:styleId="1fff8">
    <w:name w:val="1)"/>
    <w:basedOn w:val="affff3"/>
    <w:uiPriority w:val="99"/>
    <w:qFormat/>
    <w:rsid w:val="00770F20"/>
    <w:pPr>
      <w:widowControl/>
      <w:spacing w:before="0" w:after="0" w:line="300" w:lineRule="auto"/>
      <w:ind w:leftChars="200" w:left="432"/>
    </w:pPr>
    <w:rPr>
      <w:rFonts w:ascii="Book Antiqua" w:hAnsi="Book Antiqua"/>
      <w:snapToGrid/>
      <w:sz w:val="22"/>
    </w:rPr>
  </w:style>
  <w:style w:type="paragraph" w:customStyle="1" w:styleId="Bulletwithtext3">
    <w:name w:val="Bullet with text 3"/>
    <w:basedOn w:val="affff3"/>
    <w:uiPriority w:val="99"/>
    <w:qFormat/>
    <w:rsid w:val="00770F20"/>
    <w:pPr>
      <w:widowControl/>
      <w:numPr>
        <w:numId w:val="158"/>
      </w:numPr>
      <w:spacing w:before="0" w:after="0" w:line="240" w:lineRule="auto"/>
      <w:ind w:firstLine="0"/>
    </w:pPr>
    <w:rPr>
      <w:rFonts w:ascii="Arial Black" w:hAnsi="Arial Black" w:cs="Symbol"/>
      <w:snapToGrid/>
      <w:lang w:val="en-GB" w:eastAsia="en-US"/>
    </w:rPr>
  </w:style>
  <w:style w:type="paragraph" w:styleId="3f0">
    <w:name w:val="List 3"/>
    <w:basedOn w:val="affff3"/>
    <w:qFormat/>
    <w:rsid w:val="00770F20"/>
    <w:pPr>
      <w:widowControl/>
      <w:spacing w:before="0" w:after="0" w:line="300" w:lineRule="auto"/>
      <w:ind w:leftChars="200" w:left="1260" w:hanging="420"/>
    </w:pPr>
    <w:rPr>
      <w:rFonts w:ascii="Book Antiqua" w:hAnsi="Book Antiqua"/>
      <w:snapToGrid/>
      <w:sz w:val="22"/>
    </w:rPr>
  </w:style>
  <w:style w:type="paragraph" w:styleId="4b">
    <w:name w:val="List 4"/>
    <w:basedOn w:val="affff3"/>
    <w:qFormat/>
    <w:rsid w:val="00770F20"/>
    <w:pPr>
      <w:widowControl/>
      <w:spacing w:before="0" w:after="0" w:line="300" w:lineRule="auto"/>
      <w:ind w:leftChars="200" w:left="1680" w:hanging="420"/>
    </w:pPr>
    <w:rPr>
      <w:rFonts w:ascii="Book Antiqua" w:hAnsi="Book Antiqua"/>
      <w:snapToGrid/>
      <w:sz w:val="22"/>
    </w:rPr>
  </w:style>
  <w:style w:type="paragraph" w:styleId="5a">
    <w:name w:val="List 5"/>
    <w:basedOn w:val="affff3"/>
    <w:qFormat/>
    <w:rsid w:val="00770F20"/>
    <w:pPr>
      <w:widowControl/>
      <w:spacing w:before="0" w:after="0" w:line="300" w:lineRule="auto"/>
      <w:ind w:leftChars="200" w:left="2100" w:hanging="420"/>
    </w:pPr>
    <w:rPr>
      <w:rFonts w:ascii="Book Antiqua" w:hAnsi="Book Antiqua"/>
      <w:snapToGrid/>
      <w:sz w:val="22"/>
    </w:rPr>
  </w:style>
  <w:style w:type="paragraph" w:styleId="3f1">
    <w:name w:val="List Continue 3"/>
    <w:basedOn w:val="affff3"/>
    <w:qFormat/>
    <w:rsid w:val="00770F20"/>
    <w:pPr>
      <w:widowControl/>
      <w:spacing w:before="0" w:after="120" w:line="300" w:lineRule="auto"/>
      <w:ind w:leftChars="200" w:left="1260"/>
    </w:pPr>
    <w:rPr>
      <w:rFonts w:ascii="Book Antiqua" w:hAnsi="Book Antiqua"/>
      <w:snapToGrid/>
      <w:sz w:val="22"/>
    </w:rPr>
  </w:style>
  <w:style w:type="paragraph" w:customStyle="1" w:styleId="Bulletwithtext4">
    <w:name w:val="Bullet with text 4"/>
    <w:basedOn w:val="affff3"/>
    <w:uiPriority w:val="99"/>
    <w:qFormat/>
    <w:rsid w:val="00770F20"/>
    <w:pPr>
      <w:widowControl/>
      <w:numPr>
        <w:numId w:val="159"/>
      </w:numPr>
      <w:spacing w:before="0" w:after="0" w:line="240" w:lineRule="auto"/>
      <w:ind w:firstLine="0"/>
    </w:pPr>
    <w:rPr>
      <w:rFonts w:ascii="Arial Black" w:hAnsi="Arial Black" w:cs="Symbol"/>
      <w:snapToGrid/>
      <w:lang w:val="en-GB" w:eastAsia="en-US"/>
    </w:rPr>
  </w:style>
  <w:style w:type="paragraph" w:customStyle="1" w:styleId="NormalUserEntry">
    <w:name w:val="Normal_UserEntry"/>
    <w:basedOn w:val="affff3"/>
    <w:uiPriority w:val="99"/>
    <w:qFormat/>
    <w:rsid w:val="00770F20"/>
    <w:pPr>
      <w:widowControl/>
      <w:spacing w:before="0" w:after="0" w:line="240" w:lineRule="auto"/>
    </w:pPr>
    <w:rPr>
      <w:rFonts w:ascii="Arial Black" w:hAnsi="Arial Black" w:cs="Symbol"/>
      <w:snapToGrid/>
      <w:color w:val="FF0000"/>
      <w:lang w:val="en-GB" w:eastAsia="en-US"/>
    </w:rPr>
  </w:style>
  <w:style w:type="paragraph" w:customStyle="1" w:styleId="Numberedlist1">
    <w:name w:val="Numbered list 1"/>
    <w:basedOn w:val="affff3"/>
    <w:next w:val="affff3"/>
    <w:uiPriority w:val="99"/>
    <w:qFormat/>
    <w:rsid w:val="00770F20"/>
    <w:pPr>
      <w:widowControl/>
      <w:numPr>
        <w:numId w:val="160"/>
      </w:numPr>
      <w:spacing w:before="0" w:after="0" w:line="240" w:lineRule="auto"/>
      <w:ind w:firstLine="0"/>
    </w:pPr>
    <w:rPr>
      <w:rFonts w:ascii="Arial Black" w:hAnsi="Arial Black" w:cs="Symbol"/>
      <w:snapToGrid/>
      <w:lang w:val="en-GB" w:eastAsia="en-US"/>
    </w:rPr>
  </w:style>
  <w:style w:type="paragraph" w:customStyle="1" w:styleId="Numberedlist21">
    <w:name w:val="Numbered list 2.1"/>
    <w:basedOn w:val="13"/>
    <w:next w:val="affff3"/>
    <w:uiPriority w:val="99"/>
    <w:qFormat/>
    <w:rsid w:val="00770F20"/>
    <w:pPr>
      <w:keepLines/>
      <w:numPr>
        <w:numId w:val="0"/>
      </w:numPr>
      <w:tabs>
        <w:tab w:val="num" w:pos="720"/>
      </w:tabs>
      <w:ind w:left="720" w:hanging="420"/>
      <w:jc w:val="both"/>
    </w:pPr>
    <w:rPr>
      <w:rFonts w:ascii="Times New Roman" w:hAnsi="Times New Roman"/>
      <w:snapToGrid/>
      <w:kern w:val="44"/>
      <w:szCs w:val="44"/>
    </w:rPr>
  </w:style>
  <w:style w:type="paragraph" w:customStyle="1" w:styleId="Numberedlist22">
    <w:name w:val="Numbered list 2.2"/>
    <w:basedOn w:val="24"/>
    <w:next w:val="affff3"/>
    <w:uiPriority w:val="99"/>
    <w:qFormat/>
    <w:rsid w:val="00770F20"/>
    <w:pPr>
      <w:keepNext/>
      <w:keepLines/>
      <w:numPr>
        <w:ilvl w:val="0"/>
        <w:numId w:val="0"/>
      </w:numPr>
      <w:tabs>
        <w:tab w:val="clear" w:pos="576"/>
        <w:tab w:val="num" w:pos="780"/>
      </w:tabs>
      <w:spacing w:line="416" w:lineRule="auto"/>
      <w:ind w:left="780" w:hanging="360"/>
      <w:jc w:val="both"/>
    </w:pPr>
    <w:rPr>
      <w:b/>
      <w:bCs/>
      <w:snapToGrid/>
      <w:kern w:val="2"/>
      <w:szCs w:val="32"/>
    </w:rPr>
  </w:style>
  <w:style w:type="paragraph" w:customStyle="1" w:styleId="Numberedlist23">
    <w:name w:val="Numbered list 2.3"/>
    <w:basedOn w:val="30"/>
    <w:next w:val="affff3"/>
    <w:uiPriority w:val="99"/>
    <w:qFormat/>
    <w:rsid w:val="00770F20"/>
    <w:pPr>
      <w:keepNext/>
      <w:keepLines/>
      <w:numPr>
        <w:ilvl w:val="0"/>
        <w:numId w:val="0"/>
      </w:numPr>
      <w:tabs>
        <w:tab w:val="num" w:pos="360"/>
      </w:tabs>
      <w:spacing w:before="120" w:after="120" w:line="360" w:lineRule="auto"/>
      <w:ind w:left="720" w:hanging="432"/>
    </w:pPr>
    <w:rPr>
      <w:rFonts w:eastAsia="黑体"/>
      <w:bCs w:val="0"/>
      <w:iCs w:val="0"/>
      <w:snapToGrid/>
      <w:kern w:val="2"/>
      <w:szCs w:val="24"/>
      <w:lang w:val="x-none" w:eastAsia="x-none"/>
    </w:rPr>
  </w:style>
  <w:style w:type="paragraph" w:customStyle="1" w:styleId="Numberedlist24">
    <w:name w:val="Numbered list 2.4"/>
    <w:basedOn w:val="40"/>
    <w:next w:val="affff3"/>
    <w:uiPriority w:val="99"/>
    <w:qFormat/>
    <w:rsid w:val="00770F20"/>
    <w:pPr>
      <w:keepNext/>
      <w:keepLines/>
      <w:numPr>
        <w:ilvl w:val="0"/>
        <w:numId w:val="0"/>
      </w:numPr>
      <w:tabs>
        <w:tab w:val="num" w:pos="360"/>
      </w:tabs>
      <w:spacing w:before="120" w:after="120"/>
      <w:ind w:left="864" w:hanging="144"/>
    </w:pPr>
    <w:rPr>
      <w:bCs w:val="0"/>
      <w:snapToGrid/>
      <w:kern w:val="2"/>
      <w:sz w:val="24"/>
      <w:szCs w:val="24"/>
      <w:lang w:val="x-none" w:eastAsia="x-none"/>
    </w:rPr>
  </w:style>
  <w:style w:type="paragraph" w:customStyle="1" w:styleId="Numberedlist31">
    <w:name w:val="Numbered list 3.1"/>
    <w:basedOn w:val="13"/>
    <w:next w:val="affff3"/>
    <w:uiPriority w:val="99"/>
    <w:qFormat/>
    <w:rsid w:val="00770F20"/>
    <w:pPr>
      <w:keepLines/>
      <w:numPr>
        <w:numId w:val="0"/>
      </w:numPr>
      <w:tabs>
        <w:tab w:val="num" w:pos="720"/>
      </w:tabs>
      <w:ind w:left="720" w:hanging="420"/>
      <w:jc w:val="both"/>
    </w:pPr>
    <w:rPr>
      <w:rFonts w:ascii="Times New Roman" w:hAnsi="Times New Roman"/>
      <w:snapToGrid/>
      <w:kern w:val="44"/>
      <w:szCs w:val="44"/>
    </w:rPr>
  </w:style>
  <w:style w:type="paragraph" w:customStyle="1" w:styleId="Numberedlist32">
    <w:name w:val="Numbered list 3.2"/>
    <w:basedOn w:val="24"/>
    <w:next w:val="affff3"/>
    <w:uiPriority w:val="99"/>
    <w:qFormat/>
    <w:rsid w:val="00770F20"/>
    <w:pPr>
      <w:keepNext/>
      <w:keepLines/>
      <w:numPr>
        <w:ilvl w:val="0"/>
        <w:numId w:val="0"/>
      </w:numPr>
      <w:tabs>
        <w:tab w:val="clear" w:pos="576"/>
        <w:tab w:val="num" w:pos="780"/>
      </w:tabs>
      <w:spacing w:line="416" w:lineRule="auto"/>
      <w:ind w:left="780" w:hanging="360"/>
      <w:jc w:val="both"/>
    </w:pPr>
    <w:rPr>
      <w:b/>
      <w:bCs/>
      <w:snapToGrid/>
      <w:kern w:val="2"/>
      <w:szCs w:val="32"/>
    </w:rPr>
  </w:style>
  <w:style w:type="paragraph" w:customStyle="1" w:styleId="Numberedlist33">
    <w:name w:val="Numbered list 3.3"/>
    <w:basedOn w:val="30"/>
    <w:next w:val="affff3"/>
    <w:uiPriority w:val="99"/>
    <w:qFormat/>
    <w:rsid w:val="00770F20"/>
    <w:pPr>
      <w:keepNext/>
      <w:keepLines/>
      <w:numPr>
        <w:ilvl w:val="0"/>
        <w:numId w:val="0"/>
      </w:numPr>
      <w:tabs>
        <w:tab w:val="num" w:pos="1260"/>
      </w:tabs>
      <w:spacing w:before="120" w:after="120" w:line="360" w:lineRule="auto"/>
      <w:ind w:left="1260" w:hanging="420"/>
    </w:pPr>
    <w:rPr>
      <w:rFonts w:eastAsia="黑体"/>
      <w:bCs w:val="0"/>
      <w:iCs w:val="0"/>
      <w:snapToGrid/>
      <w:kern w:val="2"/>
      <w:szCs w:val="24"/>
      <w:lang w:val="x-none" w:eastAsia="x-none"/>
    </w:rPr>
  </w:style>
  <w:style w:type="paragraph" w:customStyle="1" w:styleId="TableCenter">
    <w:name w:val="Table_Center"/>
    <w:basedOn w:val="Table"/>
    <w:uiPriority w:val="99"/>
    <w:qFormat/>
    <w:rsid w:val="00770F20"/>
    <w:pPr>
      <w:spacing w:before="40" w:after="40" w:line="240" w:lineRule="auto"/>
      <w:jc w:val="center"/>
    </w:pPr>
    <w:rPr>
      <w:rFonts w:ascii="Arial Black" w:hAnsi="Arial Black"/>
      <w:kern w:val="0"/>
      <w:szCs w:val="20"/>
      <w:lang w:val="en-GB" w:eastAsia="en-US"/>
    </w:rPr>
  </w:style>
  <w:style w:type="paragraph" w:customStyle="1" w:styleId="TableHeadingCenter">
    <w:name w:val="Table_Heading_Center"/>
    <w:basedOn w:val="TableHeading0"/>
    <w:uiPriority w:val="99"/>
    <w:qFormat/>
    <w:rsid w:val="00770F20"/>
    <w:pPr>
      <w:jc w:val="center"/>
    </w:pPr>
  </w:style>
  <w:style w:type="paragraph" w:customStyle="1" w:styleId="TableRight">
    <w:name w:val="Table_Right"/>
    <w:basedOn w:val="Table"/>
    <w:uiPriority w:val="99"/>
    <w:qFormat/>
    <w:rsid w:val="00770F20"/>
    <w:pPr>
      <w:spacing w:before="40" w:after="40" w:line="240" w:lineRule="auto"/>
      <w:jc w:val="right"/>
    </w:pPr>
    <w:rPr>
      <w:rFonts w:ascii="Arial Black" w:hAnsi="Arial Black"/>
      <w:kern w:val="0"/>
      <w:szCs w:val="20"/>
      <w:lang w:val="en-GB" w:eastAsia="en-US"/>
    </w:rPr>
  </w:style>
  <w:style w:type="paragraph" w:customStyle="1" w:styleId="TableTitle0">
    <w:name w:val="Table_Title"/>
    <w:basedOn w:val="affff3"/>
    <w:next w:val="affff3"/>
    <w:uiPriority w:val="99"/>
    <w:qFormat/>
    <w:rsid w:val="00770F20"/>
    <w:pPr>
      <w:keepNext/>
      <w:keepLines/>
      <w:widowControl/>
      <w:spacing w:after="60" w:line="240" w:lineRule="auto"/>
    </w:pPr>
    <w:rPr>
      <w:rFonts w:ascii="Arial Black" w:hAnsi="Arial Black" w:cs="Symbol"/>
      <w:b/>
      <w:snapToGrid/>
      <w:lang w:val="en-GB" w:eastAsia="en-US"/>
    </w:rPr>
  </w:style>
  <w:style w:type="paragraph" w:customStyle="1" w:styleId="TitleCenter">
    <w:name w:val="Title_Center"/>
    <w:basedOn w:val="afffff4"/>
    <w:uiPriority w:val="99"/>
    <w:qFormat/>
    <w:rsid w:val="00770F20"/>
    <w:pPr>
      <w:keepNext/>
      <w:widowControl/>
      <w:spacing w:after="60"/>
      <w:jc w:val="center"/>
    </w:pPr>
    <w:rPr>
      <w:rFonts w:ascii="Arial Black" w:eastAsia="宋体" w:hAnsi="Arial Black" w:cs="Symbol"/>
      <w:b w:val="0"/>
      <w:snapToGrid/>
      <w:kern w:val="28"/>
      <w:sz w:val="24"/>
      <w:szCs w:val="20"/>
      <w:lang w:val="en-GB" w:eastAsia="en-US"/>
    </w:rPr>
  </w:style>
  <w:style w:type="paragraph" w:customStyle="1" w:styleId="TitlePageHeader">
    <w:name w:val="TitlePage_Header"/>
    <w:basedOn w:val="affff3"/>
    <w:uiPriority w:val="99"/>
    <w:qFormat/>
    <w:rsid w:val="00770F20"/>
    <w:pPr>
      <w:widowControl/>
      <w:spacing w:line="240" w:lineRule="auto"/>
      <w:ind w:left="3240"/>
    </w:pPr>
    <w:rPr>
      <w:rFonts w:ascii="Arial Black" w:hAnsi="Arial Black" w:cs="Symbol"/>
      <w:b/>
      <w:snapToGrid/>
      <w:sz w:val="32"/>
      <w:lang w:val="en-GB" w:eastAsia="en-US"/>
    </w:rPr>
  </w:style>
  <w:style w:type="paragraph" w:customStyle="1" w:styleId="affffffffffff0">
    <w:name w:val="其他标准称谓"/>
    <w:uiPriority w:val="99"/>
    <w:qFormat/>
    <w:rsid w:val="00770F20"/>
    <w:pPr>
      <w:spacing w:line="0" w:lineRule="atLeast"/>
      <w:jc w:val="distribute"/>
    </w:pPr>
    <w:rPr>
      <w:rFonts w:ascii="黑体" w:eastAsia="黑体" w:hAnsi="宋体"/>
      <w:sz w:val="52"/>
    </w:rPr>
  </w:style>
  <w:style w:type="paragraph" w:customStyle="1" w:styleId="1fff9">
    <w:name w:val="封面标准号1"/>
    <w:uiPriority w:val="99"/>
    <w:qFormat/>
    <w:rsid w:val="00770F20"/>
    <w:pPr>
      <w:widowControl w:val="0"/>
      <w:kinsoku w:val="0"/>
      <w:overflowPunct w:val="0"/>
      <w:autoSpaceDE w:val="0"/>
      <w:autoSpaceDN w:val="0"/>
      <w:spacing w:before="308"/>
      <w:jc w:val="right"/>
      <w:textAlignment w:val="center"/>
    </w:pPr>
    <w:rPr>
      <w:sz w:val="28"/>
    </w:rPr>
  </w:style>
  <w:style w:type="paragraph" w:customStyle="1" w:styleId="affffffffffff1">
    <w:name w:val="实施日期"/>
    <w:basedOn w:val="afffffffffff5"/>
    <w:uiPriority w:val="99"/>
    <w:qFormat/>
    <w:rsid w:val="00770F20"/>
    <w:pPr>
      <w:framePr w:hSpace="0" w:wrap="around" w:xAlign="right"/>
      <w:jc w:val="right"/>
    </w:pPr>
  </w:style>
  <w:style w:type="paragraph" w:customStyle="1" w:styleId="affffffffffff2">
    <w:name w:val="其他发布部门"/>
    <w:basedOn w:val="affff3"/>
    <w:uiPriority w:val="99"/>
    <w:qFormat/>
    <w:rsid w:val="00770F20"/>
    <w:pPr>
      <w:framePr w:w="7433" w:h="585" w:hRule="exact" w:hSpace="180" w:vSpace="180" w:wrap="around" w:hAnchor="margin" w:xAlign="center" w:y="14401" w:anchorLock="1"/>
      <w:widowControl/>
      <w:spacing w:before="0" w:after="0" w:line="0" w:lineRule="atLeast"/>
      <w:ind w:leftChars="200" w:left="420"/>
      <w:jc w:val="center"/>
    </w:pPr>
    <w:rPr>
      <w:rFonts w:ascii="黑体" w:eastAsia="黑体" w:hAnsi="宋体"/>
      <w:snapToGrid/>
      <w:spacing w:val="20"/>
      <w:w w:val="135"/>
      <w:sz w:val="36"/>
    </w:rPr>
  </w:style>
  <w:style w:type="paragraph" w:customStyle="1" w:styleId="affffffffffff3">
    <w:name w:val="表格文本"/>
    <w:basedOn w:val="affff3"/>
    <w:link w:val="Charfff"/>
    <w:qFormat/>
    <w:rsid w:val="00770F20"/>
    <w:pPr>
      <w:tabs>
        <w:tab w:val="decimal" w:pos="0"/>
      </w:tabs>
      <w:spacing w:before="0" w:after="0" w:line="240" w:lineRule="auto"/>
      <w:ind w:leftChars="200" w:left="420"/>
    </w:pPr>
    <w:rPr>
      <w:noProof/>
      <w:snapToGrid/>
      <w:kern w:val="2"/>
      <w:sz w:val="18"/>
      <w:szCs w:val="21"/>
      <w:lang w:val="x-none" w:eastAsia="x-none"/>
    </w:rPr>
  </w:style>
  <w:style w:type="paragraph" w:customStyle="1" w:styleId="ParaCharCharCharCharCharCharCharCharChar1CharCharCharCharCharCharCharCharCharCharCharChar1">
    <w:name w:val="默认段落字体 Para Char Char Char Char Char Char Char Char Char1 Char Char Char Char Char Char Char Char Char Char Char Char1"/>
    <w:basedOn w:val="affff9"/>
    <w:autoRedefine/>
    <w:uiPriority w:val="99"/>
    <w:qFormat/>
    <w:rsid w:val="00770F20"/>
    <w:pPr>
      <w:shd w:val="clear" w:color="auto" w:fill="000080"/>
      <w:adjustRightInd w:val="0"/>
      <w:spacing w:before="0" w:after="0" w:line="436" w:lineRule="exact"/>
      <w:ind w:leftChars="200" w:left="357"/>
      <w:outlineLvl w:val="3"/>
    </w:pPr>
    <w:rPr>
      <w:rFonts w:ascii="Tahoma" w:eastAsia="宋体" w:hAnsi="Tahoma" w:cs="Times New Roman"/>
      <w:b/>
      <w:snapToGrid/>
      <w:sz w:val="21"/>
      <w:szCs w:val="24"/>
      <w:lang w:val="x-none" w:eastAsia="x-none"/>
    </w:rPr>
  </w:style>
  <w:style w:type="paragraph" w:customStyle="1" w:styleId="TitlePageTopBorder">
    <w:name w:val="TitlePage_TopBorder"/>
    <w:basedOn w:val="TitlePageHeader"/>
    <w:next w:val="TitlePageHeader"/>
    <w:uiPriority w:val="99"/>
    <w:qFormat/>
    <w:rsid w:val="00770F20"/>
    <w:pPr>
      <w:pBdr>
        <w:top w:val="single" w:sz="18" w:space="1" w:color="auto"/>
      </w:pBdr>
    </w:pPr>
  </w:style>
  <w:style w:type="paragraph" w:customStyle="1" w:styleId="RMIndtasBullwtxt2">
    <w:name w:val="RM_Indt as Bull w txt 2"/>
    <w:basedOn w:val="Bulletwithtext2"/>
    <w:next w:val="Bulletwithtext2"/>
    <w:uiPriority w:val="99"/>
    <w:qFormat/>
    <w:rsid w:val="00770F20"/>
    <w:pPr>
      <w:numPr>
        <w:numId w:val="0"/>
      </w:numPr>
      <w:ind w:left="720"/>
    </w:pPr>
  </w:style>
  <w:style w:type="paragraph" w:customStyle="1" w:styleId="TableHeadingRight">
    <w:name w:val="Table_Heading_Right"/>
    <w:basedOn w:val="TableHeading0"/>
    <w:next w:val="Table"/>
    <w:uiPriority w:val="99"/>
    <w:qFormat/>
    <w:rsid w:val="00770F20"/>
    <w:pPr>
      <w:jc w:val="right"/>
    </w:pPr>
  </w:style>
  <w:style w:type="paragraph" w:customStyle="1" w:styleId="affffffffffff4">
    <w:name w:val="表格内正文（正文+宋体）"/>
    <w:basedOn w:val="affff3"/>
    <w:autoRedefine/>
    <w:uiPriority w:val="99"/>
    <w:qFormat/>
    <w:rsid w:val="00770F20"/>
    <w:pPr>
      <w:spacing w:before="0" w:after="0"/>
      <w:ind w:leftChars="200" w:left="420"/>
    </w:pPr>
    <w:rPr>
      <w:snapToGrid/>
      <w:color w:val="000000"/>
      <w:sz w:val="21"/>
      <w:szCs w:val="21"/>
    </w:rPr>
  </w:style>
  <w:style w:type="numbering" w:customStyle="1" w:styleId="18">
    <w:name w:val="当前列表1"/>
    <w:rsid w:val="00770F20"/>
    <w:pPr>
      <w:numPr>
        <w:numId w:val="40"/>
      </w:numPr>
    </w:pPr>
  </w:style>
  <w:style w:type="paragraph" w:customStyle="1" w:styleId="aff9">
    <w:name w:val="正文标题"/>
    <w:basedOn w:val="afffffffffff2"/>
    <w:next w:val="afffffffffff2"/>
    <w:link w:val="Charfff0"/>
    <w:uiPriority w:val="99"/>
    <w:qFormat/>
    <w:rsid w:val="00770F20"/>
    <w:pPr>
      <w:numPr>
        <w:numId w:val="41"/>
      </w:numPr>
      <w:ind w:leftChars="0" w:left="0"/>
    </w:pPr>
    <w:rPr>
      <w:b/>
    </w:rPr>
  </w:style>
  <w:style w:type="character" w:customStyle="1" w:styleId="Charfff0">
    <w:name w:val="正文标题 Char"/>
    <w:link w:val="aff9"/>
    <w:uiPriority w:val="99"/>
    <w:qFormat/>
    <w:rsid w:val="00770F20"/>
    <w:rPr>
      <w:rFonts w:ascii="宋体" w:hAnsi="宋体"/>
      <w:b/>
      <w:kern w:val="2"/>
      <w:sz w:val="21"/>
      <w:lang w:val="x-none" w:eastAsia="x-none"/>
    </w:rPr>
  </w:style>
  <w:style w:type="paragraph" w:customStyle="1" w:styleId="RMHeading1">
    <w:name w:val="RM_Heading 1"/>
    <w:basedOn w:val="13"/>
    <w:next w:val="affff3"/>
    <w:uiPriority w:val="99"/>
    <w:qFormat/>
    <w:rsid w:val="00770F20"/>
    <w:pPr>
      <w:keepLines/>
      <w:numPr>
        <w:numId w:val="0"/>
      </w:numPr>
      <w:tabs>
        <w:tab w:val="num" w:pos="720"/>
      </w:tabs>
      <w:ind w:left="720" w:hanging="420"/>
      <w:jc w:val="both"/>
    </w:pPr>
    <w:rPr>
      <w:rFonts w:ascii="Times New Roman" w:hAnsi="Times New Roman"/>
      <w:snapToGrid/>
      <w:kern w:val="44"/>
      <w:szCs w:val="44"/>
    </w:rPr>
  </w:style>
  <w:style w:type="paragraph" w:customStyle="1" w:styleId="affffffffffff5">
    <w:name w:val="内容正文"/>
    <w:basedOn w:val="affff3"/>
    <w:link w:val="Charfff1"/>
    <w:qFormat/>
    <w:rsid w:val="00770F20"/>
    <w:pPr>
      <w:spacing w:before="0" w:after="0" w:line="300" w:lineRule="auto"/>
      <w:ind w:leftChars="200" w:left="420" w:firstLine="482"/>
    </w:pPr>
    <w:rPr>
      <w:rFonts w:ascii="宋体" w:hAnsi="宋体"/>
      <w:snapToGrid/>
      <w:kern w:val="2"/>
      <w:szCs w:val="21"/>
      <w:lang w:val="x-none" w:eastAsia="x-none"/>
    </w:rPr>
  </w:style>
  <w:style w:type="paragraph" w:customStyle="1" w:styleId="affffffffffff6">
    <w:name w:val="我的 正文"/>
    <w:basedOn w:val="affff3"/>
    <w:uiPriority w:val="99"/>
    <w:qFormat/>
    <w:rsid w:val="00770F20"/>
    <w:pPr>
      <w:spacing w:before="0" w:after="0"/>
      <w:ind w:leftChars="200" w:left="420"/>
    </w:pPr>
    <w:rPr>
      <w:snapToGrid/>
      <w:spacing w:val="8"/>
      <w:kern w:val="2"/>
      <w:szCs w:val="21"/>
    </w:rPr>
  </w:style>
  <w:style w:type="paragraph" w:customStyle="1" w:styleId="affffffffffff7">
    <w:name w:val="前言、引言标题"/>
    <w:next w:val="affff3"/>
    <w:uiPriority w:val="99"/>
    <w:qFormat/>
    <w:rsid w:val="00770F20"/>
    <w:pPr>
      <w:shd w:val="clear" w:color="FFFFFF" w:fill="FFFFFF"/>
      <w:spacing w:before="640" w:after="560"/>
      <w:ind w:left="420" w:hanging="420"/>
      <w:jc w:val="center"/>
      <w:outlineLvl w:val="0"/>
    </w:pPr>
    <w:rPr>
      <w:rFonts w:ascii="黑体" w:eastAsia="黑体"/>
      <w:sz w:val="32"/>
    </w:rPr>
  </w:style>
  <w:style w:type="paragraph" w:customStyle="1" w:styleId="affffffffffff8">
    <w:name w:val="一级条标题"/>
    <w:basedOn w:val="afffffffffffe"/>
    <w:next w:val="affff3"/>
    <w:link w:val="Charfff2"/>
    <w:qFormat/>
    <w:rsid w:val="00770F20"/>
    <w:pPr>
      <w:spacing w:beforeLines="0" w:afterLines="0"/>
      <w:ind w:left="180"/>
      <w:outlineLvl w:val="2"/>
    </w:pPr>
    <w:rPr>
      <w:lang w:val="x-none" w:eastAsia="x-none"/>
    </w:rPr>
  </w:style>
  <w:style w:type="character" w:customStyle="1" w:styleId="Charfff2">
    <w:name w:val="一级条标题 Char"/>
    <w:link w:val="affffffffffff8"/>
    <w:qFormat/>
    <w:rsid w:val="00770F20"/>
    <w:rPr>
      <w:rFonts w:ascii="黑体" w:eastAsia="黑体"/>
      <w:sz w:val="21"/>
      <w:lang w:val="x-none" w:eastAsia="x-none"/>
    </w:rPr>
  </w:style>
  <w:style w:type="paragraph" w:customStyle="1" w:styleId="affffffffffff9">
    <w:name w:val="二级条标题"/>
    <w:basedOn w:val="affffffffffff8"/>
    <w:next w:val="affff3"/>
    <w:link w:val="Charfff3"/>
    <w:autoRedefine/>
    <w:qFormat/>
    <w:rsid w:val="00770F20"/>
    <w:pPr>
      <w:tabs>
        <w:tab w:val="num" w:pos="720"/>
        <w:tab w:val="num" w:pos="851"/>
        <w:tab w:val="num" w:pos="1680"/>
      </w:tabs>
      <w:ind w:left="0" w:hanging="851"/>
      <w:outlineLvl w:val="3"/>
    </w:pPr>
  </w:style>
  <w:style w:type="paragraph" w:customStyle="1" w:styleId="affffffffffffa">
    <w:name w:val="三级条标题"/>
    <w:basedOn w:val="affffffffffff9"/>
    <w:next w:val="affff3"/>
    <w:link w:val="Charfff4"/>
    <w:uiPriority w:val="99"/>
    <w:qFormat/>
    <w:rsid w:val="00770F20"/>
    <w:pPr>
      <w:tabs>
        <w:tab w:val="clear" w:pos="720"/>
        <w:tab w:val="clear" w:pos="851"/>
        <w:tab w:val="num" w:pos="992"/>
        <w:tab w:val="num" w:pos="1080"/>
        <w:tab w:val="num" w:pos="2100"/>
      </w:tabs>
      <w:ind w:left="992" w:hanging="992"/>
      <w:outlineLvl w:val="4"/>
    </w:pPr>
  </w:style>
  <w:style w:type="paragraph" w:customStyle="1" w:styleId="affffffffffffb">
    <w:name w:val="四级条标题"/>
    <w:basedOn w:val="affffffffffffa"/>
    <w:next w:val="affff3"/>
    <w:uiPriority w:val="99"/>
    <w:qFormat/>
    <w:rsid w:val="00770F20"/>
    <w:pPr>
      <w:tabs>
        <w:tab w:val="clear" w:pos="992"/>
        <w:tab w:val="num" w:pos="360"/>
        <w:tab w:val="num" w:pos="1134"/>
        <w:tab w:val="num" w:pos="2520"/>
      </w:tabs>
      <w:ind w:left="1134" w:hanging="1134"/>
      <w:outlineLvl w:val="5"/>
    </w:pPr>
  </w:style>
  <w:style w:type="paragraph" w:customStyle="1" w:styleId="affffffffffffc">
    <w:name w:val="五级条标题"/>
    <w:basedOn w:val="affffffffffffb"/>
    <w:next w:val="affff3"/>
    <w:uiPriority w:val="99"/>
    <w:qFormat/>
    <w:rsid w:val="00770F20"/>
    <w:pPr>
      <w:tabs>
        <w:tab w:val="num" w:pos="1276"/>
        <w:tab w:val="num" w:pos="2940"/>
      </w:tabs>
      <w:ind w:left="1276" w:hanging="1276"/>
      <w:outlineLvl w:val="6"/>
    </w:pPr>
  </w:style>
  <w:style w:type="paragraph" w:customStyle="1" w:styleId="affffffffffffd">
    <w:name w:val="条文脚注"/>
    <w:basedOn w:val="afffff2"/>
    <w:uiPriority w:val="99"/>
    <w:qFormat/>
    <w:rsid w:val="00770F20"/>
    <w:pPr>
      <w:spacing w:before="0" w:after="0" w:line="360" w:lineRule="auto"/>
      <w:ind w:leftChars="200" w:left="780" w:hangingChars="200" w:hanging="360"/>
      <w:jc w:val="both"/>
    </w:pPr>
    <w:rPr>
      <w:rFonts w:ascii="宋体" w:eastAsia="宋体" w:hAnsi="宋体" w:cs="Times New Roman"/>
      <w:kern w:val="0"/>
      <w:lang w:val="x-none" w:eastAsia="x-none" w:bidi="ar-SA"/>
    </w:rPr>
  </w:style>
  <w:style w:type="paragraph" w:customStyle="1" w:styleId="affffffffffffe">
    <w:name w:val="标准书眉_奇数页"/>
    <w:next w:val="affff3"/>
    <w:uiPriority w:val="99"/>
    <w:qFormat/>
    <w:rsid w:val="00770F20"/>
    <w:pPr>
      <w:tabs>
        <w:tab w:val="center" w:pos="4154"/>
        <w:tab w:val="right" w:pos="8306"/>
      </w:tabs>
      <w:spacing w:after="120"/>
      <w:jc w:val="right"/>
    </w:pPr>
    <w:rPr>
      <w:noProof/>
      <w:sz w:val="21"/>
    </w:rPr>
  </w:style>
  <w:style w:type="paragraph" w:customStyle="1" w:styleId="afffffffffffff">
    <w:name w:val="参考文献、索引标题"/>
    <w:basedOn w:val="affffffffffff7"/>
    <w:next w:val="affff3"/>
    <w:uiPriority w:val="99"/>
    <w:qFormat/>
    <w:rsid w:val="00770F20"/>
    <w:pPr>
      <w:spacing w:after="200"/>
      <w:ind w:left="0" w:firstLine="0"/>
    </w:pPr>
    <w:rPr>
      <w:sz w:val="21"/>
    </w:rPr>
  </w:style>
  <w:style w:type="paragraph" w:customStyle="1" w:styleId="0742">
    <w:name w:val="样式 四级条标题 + 首行缩进:  0.74 厘米"/>
    <w:basedOn w:val="affffffffffffb"/>
    <w:autoRedefine/>
    <w:uiPriority w:val="99"/>
    <w:qFormat/>
    <w:rsid w:val="00770F20"/>
    <w:pPr>
      <w:tabs>
        <w:tab w:val="clear" w:pos="360"/>
        <w:tab w:val="clear" w:pos="2520"/>
      </w:tabs>
      <w:ind w:left="0" w:hanging="1152"/>
    </w:pPr>
    <w:rPr>
      <w:rFonts w:cs="宋体"/>
      <w:kern w:val="2"/>
    </w:rPr>
  </w:style>
  <w:style w:type="paragraph" w:customStyle="1" w:styleId="RMHeading2">
    <w:name w:val="RM_Heading 2"/>
    <w:basedOn w:val="24"/>
    <w:next w:val="affff3"/>
    <w:uiPriority w:val="99"/>
    <w:qFormat/>
    <w:rsid w:val="00770F20"/>
    <w:pPr>
      <w:keepNext/>
      <w:keepLines/>
      <w:numPr>
        <w:ilvl w:val="0"/>
        <w:numId w:val="0"/>
      </w:numPr>
      <w:tabs>
        <w:tab w:val="clear" w:pos="576"/>
        <w:tab w:val="num" w:pos="780"/>
      </w:tabs>
      <w:spacing w:line="416" w:lineRule="auto"/>
      <w:ind w:left="780" w:hanging="360"/>
      <w:jc w:val="both"/>
    </w:pPr>
    <w:rPr>
      <w:b/>
      <w:bCs/>
      <w:snapToGrid/>
      <w:kern w:val="2"/>
      <w:szCs w:val="32"/>
    </w:rPr>
  </w:style>
  <w:style w:type="paragraph" w:customStyle="1" w:styleId="RMHeading3">
    <w:name w:val="RM_Heading 3"/>
    <w:basedOn w:val="30"/>
    <w:next w:val="affff3"/>
    <w:uiPriority w:val="99"/>
    <w:qFormat/>
    <w:rsid w:val="00770F20"/>
    <w:pPr>
      <w:keepNext/>
      <w:keepLines/>
      <w:numPr>
        <w:ilvl w:val="0"/>
        <w:numId w:val="0"/>
      </w:numPr>
      <w:tabs>
        <w:tab w:val="num" w:pos="1260"/>
      </w:tabs>
      <w:spacing w:before="120" w:after="120" w:line="360" w:lineRule="auto"/>
      <w:ind w:left="1260" w:hanging="420"/>
    </w:pPr>
    <w:rPr>
      <w:rFonts w:eastAsia="黑体"/>
      <w:bCs w:val="0"/>
      <w:iCs w:val="0"/>
      <w:snapToGrid/>
      <w:kern w:val="2"/>
      <w:szCs w:val="24"/>
      <w:lang w:val="x-none" w:eastAsia="x-none"/>
    </w:rPr>
  </w:style>
  <w:style w:type="paragraph" w:customStyle="1" w:styleId="RMTableBullet">
    <w:name w:val="RM_Table_Bullet"/>
    <w:basedOn w:val="Bulletwithtext4"/>
    <w:next w:val="affff3"/>
    <w:uiPriority w:val="99"/>
    <w:qFormat/>
    <w:rsid w:val="00770F20"/>
    <w:pPr>
      <w:tabs>
        <w:tab w:val="left" w:pos="567"/>
      </w:tabs>
      <w:ind w:left="568" w:hanging="284"/>
    </w:pPr>
  </w:style>
  <w:style w:type="paragraph" w:customStyle="1" w:styleId="BodyBulletSQ">
    <w:name w:val="Body Bullet SQ"/>
    <w:basedOn w:val="affff3"/>
    <w:uiPriority w:val="99"/>
    <w:qFormat/>
    <w:rsid w:val="00770F20"/>
    <w:pPr>
      <w:widowControl/>
      <w:numPr>
        <w:numId w:val="161"/>
      </w:numPr>
      <w:spacing w:before="0" w:after="0" w:line="240" w:lineRule="auto"/>
    </w:pPr>
    <w:rPr>
      <w:rFonts w:ascii="Times New Roman" w:hAnsi="Times New Roman" w:cs="Symbol"/>
      <w:snapToGrid/>
      <w:lang w:val="en-GB" w:eastAsia="en-US"/>
    </w:rPr>
  </w:style>
  <w:style w:type="paragraph" w:customStyle="1" w:styleId="TableTextBold">
    <w:name w:val="Table Text Bold"/>
    <w:basedOn w:val="TableText"/>
    <w:uiPriority w:val="99"/>
    <w:qFormat/>
    <w:rsid w:val="00770F20"/>
    <w:pPr>
      <w:tabs>
        <w:tab w:val="clear" w:pos="0"/>
      </w:tabs>
      <w:overflowPunct/>
      <w:autoSpaceDE/>
      <w:autoSpaceDN/>
      <w:adjustRightInd/>
      <w:spacing w:line="200" w:lineRule="exact"/>
    </w:pPr>
    <w:rPr>
      <w:rFonts w:ascii="Arial Black" w:eastAsia="Mangal" w:hAnsi="Arial Black"/>
      <w:b/>
      <w:noProof/>
      <w:sz w:val="16"/>
      <w:lang w:val="en-GB"/>
    </w:rPr>
  </w:style>
  <w:style w:type="paragraph" w:customStyle="1" w:styleId="Para3Text">
    <w:name w:val="Para 3 Text"/>
    <w:uiPriority w:val="99"/>
    <w:qFormat/>
    <w:rsid w:val="00770F20"/>
    <w:pPr>
      <w:snapToGrid w:val="0"/>
      <w:spacing w:line="288" w:lineRule="atLeast"/>
      <w:ind w:left="864"/>
    </w:pPr>
    <w:rPr>
      <w:rFonts w:cs="Symbol"/>
      <w:color w:val="000000"/>
      <w:kern w:val="2"/>
      <w:sz w:val="24"/>
      <w:szCs w:val="24"/>
      <w:lang w:eastAsia="en-US"/>
    </w:rPr>
  </w:style>
  <w:style w:type="character" w:customStyle="1" w:styleId="CharChar4">
    <w:name w:val="章标题 Char Char"/>
    <w:link w:val="Charfff5"/>
    <w:qFormat/>
    <w:rsid w:val="00770F20"/>
    <w:rPr>
      <w:rFonts w:ascii="黑体" w:eastAsia="黑体" w:hAnsi="Book Antiqua"/>
      <w:kern w:val="2"/>
      <w:sz w:val="21"/>
      <w:szCs w:val="24"/>
    </w:rPr>
  </w:style>
  <w:style w:type="paragraph" w:customStyle="1" w:styleId="Charfff5">
    <w:name w:val="章标题 Char"/>
    <w:link w:val="CharChar4"/>
    <w:qFormat/>
    <w:rsid w:val="00770F20"/>
    <w:pPr>
      <w:tabs>
        <w:tab w:val="num" w:pos="840"/>
      </w:tabs>
      <w:spacing w:beforeLines="50"/>
      <w:ind w:left="5760" w:hanging="420"/>
      <w:jc w:val="both"/>
      <w:outlineLvl w:val="1"/>
    </w:pPr>
    <w:rPr>
      <w:rFonts w:ascii="黑体" w:eastAsia="黑体" w:hAnsi="Book Antiqua"/>
      <w:kern w:val="2"/>
      <w:sz w:val="21"/>
      <w:szCs w:val="24"/>
    </w:rPr>
  </w:style>
  <w:style w:type="character" w:customStyle="1" w:styleId="CharChar5">
    <w:name w:val="一级条标题 Char Char"/>
    <w:qFormat/>
    <w:rsid w:val="00770F20"/>
  </w:style>
  <w:style w:type="paragraph" w:customStyle="1" w:styleId="afffffffffffff0">
    <w:name w:val="服务标准"/>
    <w:autoRedefine/>
    <w:uiPriority w:val="99"/>
    <w:qFormat/>
    <w:rsid w:val="00770F20"/>
    <w:pPr>
      <w:tabs>
        <w:tab w:val="num" w:pos="227"/>
      </w:tabs>
      <w:spacing w:beforeLines="5" w:line="340" w:lineRule="exact"/>
      <w:ind w:leftChars="350" w:left="1155" w:hangingChars="200" w:hanging="420"/>
    </w:pPr>
    <w:rPr>
      <w:rFonts w:ascii="宋体" w:hAnsi="宋体"/>
      <w:bCs/>
      <w:noProof/>
      <w:color w:val="000000"/>
      <w:kern w:val="2"/>
      <w:sz w:val="21"/>
      <w:szCs w:val="21"/>
      <w:lang w:val="zh-CN"/>
    </w:rPr>
  </w:style>
  <w:style w:type="paragraph" w:customStyle="1" w:styleId="214">
    <w:name w:val="正文文本 21"/>
    <w:basedOn w:val="affff3"/>
    <w:uiPriority w:val="99"/>
    <w:qFormat/>
    <w:rsid w:val="00770F20"/>
    <w:pPr>
      <w:adjustRightInd w:val="0"/>
      <w:spacing w:before="0" w:after="0"/>
      <w:ind w:leftChars="200" w:left="420" w:firstLine="570"/>
    </w:pPr>
    <w:rPr>
      <w:rFonts w:ascii="宋体" w:hAnsi="宋体"/>
      <w:snapToGrid/>
      <w:kern w:val="2"/>
      <w:sz w:val="28"/>
    </w:rPr>
  </w:style>
  <w:style w:type="paragraph" w:customStyle="1" w:styleId="72">
    <w:name w:val="样式7"/>
    <w:basedOn w:val="5"/>
    <w:uiPriority w:val="99"/>
    <w:qFormat/>
    <w:rsid w:val="00770F20"/>
    <w:pPr>
      <w:keepNext/>
      <w:keepLines/>
      <w:numPr>
        <w:ilvl w:val="1"/>
        <w:numId w:val="42"/>
      </w:numPr>
      <w:tabs>
        <w:tab w:val="clear" w:pos="567"/>
        <w:tab w:val="left" w:pos="1134"/>
      </w:tabs>
      <w:adjustRightInd w:val="0"/>
      <w:spacing w:before="0" w:after="0" w:line="480" w:lineRule="auto"/>
      <w:ind w:left="1008" w:hanging="432"/>
    </w:pPr>
    <w:rPr>
      <w:rFonts w:asciiTheme="minorEastAsia" w:eastAsiaTheme="minorEastAsia" w:hAnsiTheme="minorEastAsia"/>
      <w:snapToGrid/>
      <w:kern w:val="2"/>
      <w:sz w:val="24"/>
      <w:szCs w:val="24"/>
      <w:lang w:val="x-none"/>
      <w14:scene3d>
        <w14:camera w14:prst="orthographicFront"/>
        <w14:lightRig w14:rig="threePt" w14:dir="t">
          <w14:rot w14:lat="0" w14:lon="0" w14:rev="0"/>
        </w14:lightRig>
      </w14:scene3d>
    </w:rPr>
  </w:style>
  <w:style w:type="paragraph" w:customStyle="1" w:styleId="Para2Text">
    <w:name w:val="Para 2 Text"/>
    <w:uiPriority w:val="99"/>
    <w:qFormat/>
    <w:rsid w:val="00770F20"/>
    <w:pPr>
      <w:snapToGrid w:val="0"/>
      <w:spacing w:line="360" w:lineRule="auto"/>
      <w:ind w:left="648"/>
    </w:pPr>
    <w:rPr>
      <w:rFonts w:cs="Symbol"/>
      <w:color w:val="000000"/>
      <w:kern w:val="2"/>
      <w:sz w:val="24"/>
      <w:szCs w:val="24"/>
      <w:lang w:eastAsia="en-US"/>
    </w:rPr>
  </w:style>
  <w:style w:type="paragraph" w:customStyle="1" w:styleId="a4">
    <w:name w:val="二级无标题条"/>
    <w:basedOn w:val="affff3"/>
    <w:uiPriority w:val="99"/>
    <w:qFormat/>
    <w:rsid w:val="00770F20"/>
    <w:pPr>
      <w:widowControl/>
      <w:numPr>
        <w:ilvl w:val="3"/>
        <w:numId w:val="43"/>
      </w:numPr>
      <w:spacing w:before="0" w:after="0"/>
      <w:ind w:leftChars="200" w:left="200"/>
    </w:pPr>
    <w:rPr>
      <w:rFonts w:ascii="宋体" w:hAnsi="宋体"/>
      <w:snapToGrid/>
      <w:szCs w:val="21"/>
    </w:rPr>
  </w:style>
  <w:style w:type="paragraph" w:customStyle="1" w:styleId="a5">
    <w:name w:val="三级无标题条"/>
    <w:basedOn w:val="affff3"/>
    <w:uiPriority w:val="99"/>
    <w:qFormat/>
    <w:rsid w:val="00770F20"/>
    <w:pPr>
      <w:widowControl/>
      <w:numPr>
        <w:ilvl w:val="4"/>
        <w:numId w:val="43"/>
      </w:numPr>
      <w:spacing w:before="0" w:after="0"/>
      <w:ind w:leftChars="200" w:left="200"/>
    </w:pPr>
    <w:rPr>
      <w:rFonts w:ascii="宋体" w:hAnsi="宋体"/>
      <w:snapToGrid/>
      <w:szCs w:val="21"/>
    </w:rPr>
  </w:style>
  <w:style w:type="paragraph" w:customStyle="1" w:styleId="a6">
    <w:name w:val="四级无标题条"/>
    <w:basedOn w:val="affff3"/>
    <w:uiPriority w:val="99"/>
    <w:qFormat/>
    <w:rsid w:val="00770F20"/>
    <w:pPr>
      <w:widowControl/>
      <w:numPr>
        <w:ilvl w:val="5"/>
        <w:numId w:val="43"/>
      </w:numPr>
      <w:spacing w:before="0" w:after="0"/>
      <w:ind w:leftChars="200" w:left="200"/>
    </w:pPr>
    <w:rPr>
      <w:rFonts w:ascii="宋体" w:hAnsi="宋体"/>
      <w:snapToGrid/>
      <w:szCs w:val="21"/>
    </w:rPr>
  </w:style>
  <w:style w:type="paragraph" w:customStyle="1" w:styleId="a7">
    <w:name w:val="五级无标题条"/>
    <w:basedOn w:val="affff3"/>
    <w:uiPriority w:val="99"/>
    <w:qFormat/>
    <w:rsid w:val="00770F20"/>
    <w:pPr>
      <w:widowControl/>
      <w:numPr>
        <w:ilvl w:val="6"/>
        <w:numId w:val="43"/>
      </w:numPr>
      <w:spacing w:before="0" w:after="0"/>
      <w:ind w:leftChars="200" w:left="200"/>
    </w:pPr>
    <w:rPr>
      <w:rFonts w:ascii="宋体" w:hAnsi="宋体"/>
      <w:snapToGrid/>
      <w:szCs w:val="21"/>
    </w:rPr>
  </w:style>
  <w:style w:type="paragraph" w:customStyle="1" w:styleId="a3">
    <w:name w:val="一级无标题条"/>
    <w:basedOn w:val="affff3"/>
    <w:uiPriority w:val="99"/>
    <w:qFormat/>
    <w:rsid w:val="00770F20"/>
    <w:pPr>
      <w:widowControl/>
      <w:numPr>
        <w:ilvl w:val="2"/>
        <w:numId w:val="43"/>
      </w:numPr>
      <w:spacing w:before="0" w:after="0"/>
      <w:ind w:leftChars="200" w:left="200"/>
    </w:pPr>
    <w:rPr>
      <w:rFonts w:ascii="宋体" w:hAnsi="宋体"/>
      <w:snapToGrid/>
      <w:szCs w:val="21"/>
    </w:rPr>
  </w:style>
  <w:style w:type="paragraph" w:customStyle="1" w:styleId="NumberList">
    <w:name w:val="Number List"/>
    <w:uiPriority w:val="99"/>
    <w:qFormat/>
    <w:rsid w:val="00770F20"/>
    <w:pPr>
      <w:tabs>
        <w:tab w:val="num" w:pos="420"/>
      </w:tabs>
      <w:snapToGrid w:val="0"/>
      <w:spacing w:line="360" w:lineRule="auto"/>
      <w:ind w:left="420" w:hanging="420"/>
    </w:pPr>
    <w:rPr>
      <w:rFonts w:cs="Symbol"/>
      <w:color w:val="000000"/>
      <w:kern w:val="2"/>
      <w:sz w:val="24"/>
      <w:szCs w:val="24"/>
      <w:lang w:eastAsia="en-US"/>
    </w:rPr>
  </w:style>
  <w:style w:type="paragraph" w:customStyle="1" w:styleId="Tablenotused">
    <w:name w:val="Table_not_used"/>
    <w:basedOn w:val="Table"/>
    <w:uiPriority w:val="99"/>
    <w:qFormat/>
    <w:rsid w:val="00770F20"/>
    <w:pPr>
      <w:spacing w:before="40" w:after="40" w:line="240" w:lineRule="auto"/>
      <w:jc w:val="right"/>
    </w:pPr>
    <w:rPr>
      <w:rFonts w:ascii="Georgia" w:hAnsi="Georgia"/>
      <w:kern w:val="0"/>
      <w:szCs w:val="20"/>
      <w:lang w:eastAsia="en-US"/>
    </w:rPr>
  </w:style>
  <w:style w:type="character" w:customStyle="1" w:styleId="Heading3Char4Char">
    <w:name w:val="Heading 3 Char4 Char"/>
    <w:aliases w:val="Heading 3 Char2 Char1 Char,Heading 3 Char Char1 Char1 Char,Heading 3 Char1 Char Char Char1 Char,Heading 3 Char Char Char Char Char1 Char,Heading 3 Char1 Char1 Char1 Char,Heading 3 Char Char Char1 Char1 Char,Heading 3 Char Char3 Char"/>
    <w:qFormat/>
    <w:rsid w:val="00770F20"/>
    <w:rPr>
      <w:rFonts w:ascii="Book Antiqua" w:eastAsia="宋体" w:hAnsi="Book Antiqua"/>
      <w:b/>
      <w:sz w:val="24"/>
      <w:lang w:val="en-US" w:eastAsia="zh-CN" w:bidi="ar-SA"/>
    </w:rPr>
  </w:style>
  <w:style w:type="paragraph" w:customStyle="1" w:styleId="afffffffffffff1">
    <w:name w:val="样式 !正文 + 宋体 黑色"/>
    <w:basedOn w:val="affff3"/>
    <w:link w:val="Charfff6"/>
    <w:qFormat/>
    <w:rsid w:val="00770F20"/>
    <w:pPr>
      <w:spacing w:before="0" w:after="0"/>
      <w:ind w:leftChars="200" w:left="420"/>
    </w:pPr>
    <w:rPr>
      <w:rFonts w:ascii="宋体" w:hAnsi="宋体"/>
      <w:snapToGrid/>
      <w:color w:val="000000"/>
      <w:kern w:val="2"/>
      <w:sz w:val="21"/>
      <w:szCs w:val="21"/>
      <w:lang w:val="x-none" w:eastAsia="x-none"/>
    </w:rPr>
  </w:style>
  <w:style w:type="character" w:customStyle="1" w:styleId="Charfff6">
    <w:name w:val="样式 !正文 + 宋体 黑色 Char"/>
    <w:link w:val="afffffffffffff1"/>
    <w:qFormat/>
    <w:rsid w:val="00770F20"/>
    <w:rPr>
      <w:rFonts w:ascii="宋体" w:hAnsi="宋体"/>
      <w:color w:val="000000"/>
      <w:kern w:val="2"/>
      <w:sz w:val="21"/>
      <w:szCs w:val="21"/>
      <w:lang w:val="x-none" w:eastAsia="x-none"/>
    </w:rPr>
  </w:style>
  <w:style w:type="paragraph" w:customStyle="1" w:styleId="template">
    <w:name w:val="template"/>
    <w:basedOn w:val="affff3"/>
    <w:uiPriority w:val="99"/>
    <w:qFormat/>
    <w:rsid w:val="00770F20"/>
    <w:pPr>
      <w:widowControl/>
      <w:spacing w:before="0" w:after="0" w:line="240" w:lineRule="exact"/>
    </w:pPr>
    <w:rPr>
      <w:rFonts w:ascii="Arial Black" w:hAnsi="Arial Black" w:cs="Symbol"/>
      <w:i/>
      <w:snapToGrid/>
      <w:sz w:val="22"/>
    </w:rPr>
  </w:style>
  <w:style w:type="paragraph" w:customStyle="1" w:styleId="afffffffffffff2">
    <w:name w:val="公司地址"/>
    <w:basedOn w:val="affff3"/>
    <w:autoRedefine/>
    <w:uiPriority w:val="99"/>
    <w:qFormat/>
    <w:rsid w:val="00770F20"/>
    <w:pPr>
      <w:widowControl/>
      <w:adjustRightInd w:val="0"/>
      <w:spacing w:before="0" w:afterLines="50" w:after="0" w:line="480" w:lineRule="atLeast"/>
      <w:jc w:val="center"/>
    </w:pPr>
    <w:rPr>
      <w:rFonts w:ascii="Arial Black" w:eastAsia="长城楷体" w:hAnsi="Arial Black" w:cs="Arial Black"/>
      <w:b/>
      <w:bCs/>
      <w:snapToGrid/>
      <w:color w:val="000000"/>
      <w:kern w:val="2"/>
      <w:sz w:val="44"/>
      <w:szCs w:val="24"/>
    </w:rPr>
  </w:style>
  <w:style w:type="paragraph" w:customStyle="1" w:styleId="afffffffffffff3">
    <w:name w:val="联通"/>
    <w:basedOn w:val="affff3"/>
    <w:autoRedefine/>
    <w:uiPriority w:val="99"/>
    <w:qFormat/>
    <w:rsid w:val="00770F20"/>
    <w:pPr>
      <w:widowControl/>
      <w:spacing w:before="0" w:after="0"/>
      <w:ind w:leftChars="200" w:left="420" w:firstLine="440"/>
    </w:pPr>
    <w:rPr>
      <w:rFonts w:ascii="Book Antiqua" w:hAnsi="Book Antiqua"/>
      <w:snapToGrid/>
      <w:sz w:val="22"/>
    </w:rPr>
  </w:style>
  <w:style w:type="paragraph" w:customStyle="1" w:styleId="1fffa">
    <w:name w:val="!标题1"/>
    <w:basedOn w:val="13"/>
    <w:uiPriority w:val="99"/>
    <w:qFormat/>
    <w:rsid w:val="00770F20"/>
    <w:pPr>
      <w:keepLines/>
      <w:numPr>
        <w:numId w:val="0"/>
      </w:numPr>
      <w:tabs>
        <w:tab w:val="num" w:pos="720"/>
      </w:tabs>
      <w:ind w:left="720" w:hanging="420"/>
      <w:jc w:val="both"/>
    </w:pPr>
    <w:rPr>
      <w:rFonts w:ascii="Times New Roman" w:hAnsi="Times New Roman"/>
      <w:snapToGrid/>
      <w:kern w:val="44"/>
      <w:szCs w:val="44"/>
    </w:rPr>
  </w:style>
  <w:style w:type="paragraph" w:customStyle="1" w:styleId="CM182">
    <w:name w:val="CM182"/>
    <w:basedOn w:val="Default"/>
    <w:next w:val="Default"/>
    <w:uiPriority w:val="99"/>
    <w:qFormat/>
    <w:rsid w:val="00770F20"/>
    <w:pPr>
      <w:spacing w:after="283"/>
    </w:pPr>
    <w:rPr>
      <w:rFonts w:ascii="Symbol" w:cs="Symbol"/>
      <w:color w:val="auto"/>
    </w:rPr>
  </w:style>
  <w:style w:type="character" w:customStyle="1" w:styleId="Heading5Char">
    <w:name w:val="Heading 5 Char"/>
    <w:qFormat/>
    <w:rsid w:val="00770F20"/>
    <w:rPr>
      <w:rFonts w:ascii="Book Antiqua" w:eastAsia="宋体" w:hAnsi="Book Antiqua"/>
      <w:b/>
      <w:bCs/>
      <w:i/>
      <w:iCs/>
      <w:sz w:val="22"/>
      <w:szCs w:val="26"/>
      <w:lang w:val="en-US" w:eastAsia="zh-CN" w:bidi="ar-SA"/>
    </w:rPr>
  </w:style>
  <w:style w:type="paragraph" w:customStyle="1" w:styleId="text">
    <w:name w:val="text"/>
    <w:basedOn w:val="affff3"/>
    <w:uiPriority w:val="99"/>
    <w:qFormat/>
    <w:rsid w:val="00770F20"/>
    <w:pPr>
      <w:widowControl/>
      <w:spacing w:before="0" w:after="0"/>
      <w:ind w:firstLine="425"/>
      <w:jc w:val="both"/>
    </w:pPr>
    <w:rPr>
      <w:rFonts w:ascii="Arial Black" w:eastAsia="长城楷体" w:hAnsi="Arial Black" w:cs="Symbol"/>
      <w:b/>
      <w:snapToGrid/>
      <w:color w:val="000000"/>
      <w:kern w:val="2"/>
    </w:rPr>
  </w:style>
  <w:style w:type="paragraph" w:customStyle="1" w:styleId="KPMGbodytext">
    <w:name w:val="KPMG body text"/>
    <w:basedOn w:val="affff3"/>
    <w:uiPriority w:val="99"/>
    <w:qFormat/>
    <w:rsid w:val="00770F20"/>
    <w:pPr>
      <w:widowControl/>
      <w:spacing w:before="120" w:after="120"/>
      <w:ind w:left="720" w:firstLine="461"/>
      <w:jc w:val="both"/>
    </w:pPr>
    <w:rPr>
      <w:rFonts w:ascii="Mangal" w:hAnsi="Mangal" w:cs="Symbol"/>
      <w:snapToGrid/>
      <w:sz w:val="22"/>
      <w:szCs w:val="24"/>
    </w:rPr>
  </w:style>
  <w:style w:type="paragraph" w:customStyle="1" w:styleId="afffffffffffff4">
    <w:name w:val="解释字体"/>
    <w:basedOn w:val="affff3"/>
    <w:next w:val="affff3"/>
    <w:uiPriority w:val="99"/>
    <w:qFormat/>
    <w:rsid w:val="00770F20"/>
    <w:pPr>
      <w:widowControl/>
      <w:snapToGrid w:val="0"/>
      <w:spacing w:before="0" w:after="80" w:line="240" w:lineRule="auto"/>
    </w:pPr>
    <w:rPr>
      <w:rFonts w:ascii="Times New Roman" w:hAnsi="Times New Roman" w:cs="Symbol"/>
      <w:i/>
      <w:snapToGrid/>
      <w:color w:val="0000FF"/>
      <w:sz w:val="20"/>
    </w:rPr>
  </w:style>
  <w:style w:type="paragraph" w:customStyle="1" w:styleId="CM360">
    <w:name w:val="CM360"/>
    <w:basedOn w:val="Default"/>
    <w:next w:val="Default"/>
    <w:uiPriority w:val="99"/>
    <w:qFormat/>
    <w:rsid w:val="00770F20"/>
    <w:pPr>
      <w:spacing w:after="368"/>
    </w:pPr>
    <w:rPr>
      <w:rFonts w:ascii="昆仑仿宋" w:eastAsia="昆仑仿宋" w:cs="Symbol"/>
      <w:color w:val="auto"/>
    </w:rPr>
  </w:style>
  <w:style w:type="paragraph" w:customStyle="1" w:styleId="CM46">
    <w:name w:val="CM46"/>
    <w:basedOn w:val="Default"/>
    <w:next w:val="Default"/>
    <w:uiPriority w:val="99"/>
    <w:qFormat/>
    <w:rsid w:val="00770F20"/>
    <w:pPr>
      <w:spacing w:line="468" w:lineRule="atLeast"/>
    </w:pPr>
    <w:rPr>
      <w:rFonts w:ascii="昆仑仿宋" w:eastAsia="昆仑仿宋" w:cs="Symbol"/>
      <w:color w:val="auto"/>
    </w:rPr>
  </w:style>
  <w:style w:type="paragraph" w:customStyle="1" w:styleId="CM1">
    <w:name w:val="CM1"/>
    <w:basedOn w:val="Default"/>
    <w:next w:val="Default"/>
    <w:uiPriority w:val="99"/>
    <w:qFormat/>
    <w:rsid w:val="00770F20"/>
    <w:rPr>
      <w:rFonts w:ascii="昆仑仿宋" w:eastAsia="昆仑仿宋" w:cs="Symbol"/>
      <w:color w:val="auto"/>
    </w:rPr>
  </w:style>
  <w:style w:type="paragraph" w:customStyle="1" w:styleId="CM355">
    <w:name w:val="CM355"/>
    <w:basedOn w:val="Default"/>
    <w:next w:val="Default"/>
    <w:uiPriority w:val="99"/>
    <w:qFormat/>
    <w:rsid w:val="00770F20"/>
    <w:pPr>
      <w:spacing w:after="190"/>
    </w:pPr>
    <w:rPr>
      <w:rFonts w:ascii="昆仑仿宋" w:eastAsia="昆仑仿宋" w:cs="Symbol"/>
      <w:color w:val="auto"/>
    </w:rPr>
  </w:style>
  <w:style w:type="paragraph" w:customStyle="1" w:styleId="4Char2">
    <w:name w:val="正文4 Char"/>
    <w:basedOn w:val="affff3"/>
    <w:autoRedefine/>
    <w:qFormat/>
    <w:rsid w:val="00770F20"/>
    <w:pPr>
      <w:spacing w:before="60" w:after="60"/>
      <w:ind w:leftChars="200" w:left="1080"/>
    </w:pPr>
    <w:rPr>
      <w:rFonts w:ascii="宋体" w:hAnsi="宋体"/>
      <w:snapToGrid/>
      <w:kern w:val="2"/>
      <w:szCs w:val="21"/>
    </w:rPr>
  </w:style>
  <w:style w:type="paragraph" w:customStyle="1" w:styleId="CM354">
    <w:name w:val="CM354"/>
    <w:basedOn w:val="Default"/>
    <w:next w:val="Default"/>
    <w:uiPriority w:val="99"/>
    <w:qFormat/>
    <w:rsid w:val="00770F20"/>
    <w:pPr>
      <w:spacing w:after="293"/>
    </w:pPr>
    <w:rPr>
      <w:rFonts w:ascii="昆仑仿宋" w:eastAsia="昆仑仿宋" w:cs="Symbol"/>
      <w:color w:val="auto"/>
    </w:rPr>
  </w:style>
  <w:style w:type="paragraph" w:customStyle="1" w:styleId="CM373">
    <w:name w:val="CM373"/>
    <w:basedOn w:val="Default"/>
    <w:next w:val="Default"/>
    <w:uiPriority w:val="99"/>
    <w:qFormat/>
    <w:rsid w:val="00770F20"/>
    <w:pPr>
      <w:spacing w:after="673"/>
    </w:pPr>
    <w:rPr>
      <w:rFonts w:ascii="昆仑仿宋" w:eastAsia="昆仑仿宋" w:cs="Symbol"/>
      <w:color w:val="auto"/>
    </w:rPr>
  </w:style>
  <w:style w:type="paragraph" w:customStyle="1" w:styleId="CM82">
    <w:name w:val="CM82"/>
    <w:basedOn w:val="Default"/>
    <w:next w:val="Default"/>
    <w:uiPriority w:val="99"/>
    <w:qFormat/>
    <w:rsid w:val="00770F20"/>
    <w:pPr>
      <w:spacing w:line="468" w:lineRule="atLeast"/>
    </w:pPr>
    <w:rPr>
      <w:rFonts w:ascii="昆仑仿宋" w:eastAsia="昆仑仿宋" w:cs="Symbol"/>
      <w:color w:val="auto"/>
    </w:rPr>
  </w:style>
  <w:style w:type="paragraph" w:customStyle="1" w:styleId="2ffd">
    <w:name w:val="样式 正文缩进表正文正文非缩进 + 首行缩进:  2 字符"/>
    <w:basedOn w:val="affff7"/>
    <w:uiPriority w:val="99"/>
    <w:qFormat/>
    <w:rsid w:val="00770F20"/>
    <w:pPr>
      <w:spacing w:before="0" w:after="0"/>
      <w:ind w:firstLineChars="0" w:firstLine="0"/>
    </w:pPr>
    <w:rPr>
      <w:rFonts w:ascii="Times New Roman" w:hAnsi="Times New Roman"/>
      <w:szCs w:val="20"/>
    </w:rPr>
  </w:style>
  <w:style w:type="paragraph" w:customStyle="1" w:styleId="ABLOCKPARA">
    <w:name w:val="A BLOCK PARA"/>
    <w:basedOn w:val="affff3"/>
    <w:uiPriority w:val="99"/>
    <w:qFormat/>
    <w:rsid w:val="00770F20"/>
    <w:pPr>
      <w:widowControl/>
      <w:adjustRightInd w:val="0"/>
      <w:spacing w:before="0" w:after="100" w:afterAutospacing="1" w:line="240" w:lineRule="atLeast"/>
      <w:ind w:left="288"/>
    </w:pPr>
    <w:rPr>
      <w:rFonts w:ascii="昆仑仿宋" w:hAnsi="昆仑仿宋" w:cs="Symbol"/>
      <w:snapToGrid/>
      <w:color w:val="000000"/>
      <w:sz w:val="22"/>
      <w:szCs w:val="24"/>
    </w:rPr>
  </w:style>
  <w:style w:type="paragraph" w:customStyle="1" w:styleId="afffffffffffff5">
    <w:name w:val="图表"/>
    <w:basedOn w:val="afffffffc"/>
    <w:next w:val="affff7"/>
    <w:autoRedefine/>
    <w:uiPriority w:val="99"/>
    <w:qFormat/>
    <w:rsid w:val="00770F20"/>
    <w:pPr>
      <w:widowControl/>
      <w:tabs>
        <w:tab w:val="num" w:pos="1008"/>
      </w:tabs>
      <w:spacing w:line="480" w:lineRule="atLeast"/>
      <w:ind w:left="420" w:hanging="132"/>
      <w:textAlignment w:val="auto"/>
    </w:pPr>
    <w:rPr>
      <w:rFonts w:ascii="昆仑仿宋" w:eastAsia="昆仑仿宋" w:hAnsi="Symbol"/>
      <w:sz w:val="21"/>
      <w:szCs w:val="20"/>
      <w:lang w:val="en-US"/>
    </w:rPr>
  </w:style>
  <w:style w:type="paragraph" w:customStyle="1" w:styleId="atgbulletedlist">
    <w:name w:val="atg bulleted list"/>
    <w:basedOn w:val="affff3"/>
    <w:uiPriority w:val="99"/>
    <w:qFormat/>
    <w:rsid w:val="00770F20"/>
    <w:pPr>
      <w:widowControl/>
      <w:tabs>
        <w:tab w:val="num" w:pos="840"/>
      </w:tabs>
      <w:spacing w:before="0" w:after="0" w:line="240" w:lineRule="auto"/>
      <w:ind w:left="840" w:hanging="420"/>
    </w:pPr>
    <w:rPr>
      <w:rFonts w:ascii="Times New Roman" w:eastAsia="Symbol" w:hAnsi="Times New Roman" w:cs="Symbol"/>
      <w:snapToGrid/>
      <w:sz w:val="20"/>
      <w:szCs w:val="24"/>
    </w:rPr>
  </w:style>
  <w:style w:type="paragraph" w:customStyle="1" w:styleId="0117">
    <w:name w:val="样式 文档正文 + 宋体 加粗 倾斜 首行缩进:  0 厘米 段后: 11.7 磅"/>
    <w:basedOn w:val="affff3"/>
    <w:uiPriority w:val="99"/>
    <w:qFormat/>
    <w:rsid w:val="00770F20"/>
    <w:pPr>
      <w:adjustRightInd w:val="0"/>
      <w:spacing w:before="0" w:after="234"/>
      <w:ind w:leftChars="200" w:left="420"/>
      <w:textAlignment w:val="baseline"/>
    </w:pPr>
    <w:rPr>
      <w:rFonts w:ascii="宋体" w:hAnsi="宋体"/>
      <w:snapToGrid/>
      <w:kern w:val="2"/>
      <w:szCs w:val="21"/>
    </w:rPr>
  </w:style>
  <w:style w:type="paragraph" w:customStyle="1" w:styleId="0117095">
    <w:name w:val="样式 样式 文档正文 + 宋体 加粗 倾斜 首行缩进:  0 厘米 段后: 11.7 磅 + 黑色 首行缩进:  0.95 厘..."/>
    <w:basedOn w:val="affff3"/>
    <w:link w:val="0117095Char"/>
    <w:qFormat/>
    <w:rsid w:val="00770F20"/>
    <w:pPr>
      <w:adjustRightInd w:val="0"/>
      <w:spacing w:before="0" w:after="0"/>
      <w:ind w:leftChars="200" w:left="420" w:firstLine="539"/>
      <w:textAlignment w:val="baseline"/>
    </w:pPr>
    <w:rPr>
      <w:rFonts w:ascii="宋体" w:hAnsi="宋体"/>
      <w:snapToGrid/>
      <w:color w:val="000000"/>
      <w:kern w:val="2"/>
      <w:szCs w:val="21"/>
      <w:lang w:val="x-none" w:eastAsia="x-none"/>
    </w:rPr>
  </w:style>
  <w:style w:type="character" w:customStyle="1" w:styleId="afffffffffffff6">
    <w:name w:val="样式 小四"/>
    <w:qFormat/>
    <w:rsid w:val="00770F20"/>
    <w:rPr>
      <w:sz w:val="24"/>
    </w:rPr>
  </w:style>
  <w:style w:type="paragraph" w:customStyle="1" w:styleId="DefaultText">
    <w:name w:val="Default Text"/>
    <w:basedOn w:val="affff3"/>
    <w:uiPriority w:val="99"/>
    <w:qFormat/>
    <w:rsid w:val="00770F20"/>
    <w:pPr>
      <w:widowControl/>
      <w:overflowPunct w:val="0"/>
      <w:autoSpaceDE w:val="0"/>
      <w:autoSpaceDN w:val="0"/>
      <w:adjustRightInd w:val="0"/>
      <w:spacing w:before="0" w:after="0" w:line="240" w:lineRule="auto"/>
    </w:pPr>
    <w:rPr>
      <w:rFonts w:ascii="Times New Roman" w:hAnsi="Times New Roman" w:cs="Symbol"/>
      <w:snapToGrid/>
      <w:sz w:val="20"/>
      <w:lang w:val="en-GB"/>
    </w:rPr>
  </w:style>
  <w:style w:type="paragraph" w:customStyle="1" w:styleId="TableItem5">
    <w:name w:val="TableItem5"/>
    <w:basedOn w:val="affff3"/>
    <w:uiPriority w:val="99"/>
    <w:qFormat/>
    <w:rsid w:val="00770F20"/>
    <w:pPr>
      <w:widowControl/>
      <w:spacing w:before="20" w:after="20" w:line="320" w:lineRule="atLeast"/>
    </w:pPr>
    <w:rPr>
      <w:rFonts w:ascii="Arial Black" w:hAnsi="Arial Black" w:cs="Symbol"/>
      <w:snapToGrid/>
      <w:kern w:val="2"/>
      <w:sz w:val="21"/>
    </w:rPr>
  </w:style>
  <w:style w:type="paragraph" w:customStyle="1" w:styleId="2ffe">
    <w:name w:val="图注2"/>
    <w:basedOn w:val="affff3"/>
    <w:autoRedefine/>
    <w:uiPriority w:val="99"/>
    <w:qFormat/>
    <w:rsid w:val="00770F20"/>
    <w:pPr>
      <w:widowControl/>
      <w:spacing w:before="0" w:afterLines="50" w:after="0" w:line="240" w:lineRule="auto"/>
      <w:jc w:val="center"/>
    </w:pPr>
    <w:rPr>
      <w:rFonts w:ascii="Times New Roman" w:hAnsi="Times New Roman" w:cs="Symbol"/>
      <w:snapToGrid/>
      <w:kern w:val="2"/>
      <w:sz w:val="21"/>
    </w:rPr>
  </w:style>
  <w:style w:type="paragraph" w:customStyle="1" w:styleId="xl24">
    <w:name w:val="xl24"/>
    <w:basedOn w:val="affff3"/>
    <w:uiPriority w:val="99"/>
    <w:qFormat/>
    <w:rsid w:val="00770F2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昆仑仿宋" w:hAnsi="昆仑仿宋" w:cs="Symbol"/>
      <w:b/>
      <w:bCs/>
      <w:snapToGrid/>
      <w:color w:val="FF0000"/>
      <w:sz w:val="21"/>
      <w:szCs w:val="21"/>
    </w:rPr>
  </w:style>
  <w:style w:type="paragraph" w:customStyle="1" w:styleId="xl25">
    <w:name w:val="xl25"/>
    <w:basedOn w:val="affff3"/>
    <w:uiPriority w:val="99"/>
    <w:qFormat/>
    <w:rsid w:val="00770F20"/>
    <w:pPr>
      <w:widowControl/>
      <w:pBdr>
        <w:top w:val="single" w:sz="8"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昆仑仿宋" w:hAnsi="昆仑仿宋" w:cs="Symbol"/>
      <w:b/>
      <w:bCs/>
      <w:snapToGrid/>
      <w:color w:val="000000"/>
      <w:sz w:val="21"/>
      <w:szCs w:val="21"/>
    </w:rPr>
  </w:style>
  <w:style w:type="paragraph" w:customStyle="1" w:styleId="3h3H3sect123OrgHeading1Level3TopicHeadingleve">
    <w:name w:val="样式 标题 3h3H3sect1.2.3Org Heading 1Level 3 Topic Headingleve..."/>
    <w:basedOn w:val="30"/>
    <w:uiPriority w:val="99"/>
    <w:qFormat/>
    <w:rsid w:val="00770F20"/>
    <w:pPr>
      <w:keepNext/>
      <w:keepLines/>
      <w:numPr>
        <w:ilvl w:val="0"/>
        <w:numId w:val="0"/>
      </w:numPr>
      <w:tabs>
        <w:tab w:val="num" w:pos="1260"/>
      </w:tabs>
      <w:spacing w:before="120" w:after="120" w:line="360" w:lineRule="auto"/>
      <w:ind w:left="1260" w:hanging="420"/>
    </w:pPr>
    <w:rPr>
      <w:rFonts w:eastAsia="黑体"/>
      <w:bCs w:val="0"/>
      <w:iCs w:val="0"/>
      <w:snapToGrid/>
      <w:kern w:val="2"/>
      <w:szCs w:val="24"/>
      <w:lang w:val="x-none" w:eastAsia="x-none"/>
    </w:rPr>
  </w:style>
  <w:style w:type="paragraph" w:customStyle="1" w:styleId="3h3H3sect123OrgHeading1Level3TopicHeadingleve1">
    <w:name w:val="样式 标题 3h3H3sect1.2.3Org Heading 1Level 3 Topic Headingleve...1"/>
    <w:basedOn w:val="30"/>
    <w:uiPriority w:val="99"/>
    <w:qFormat/>
    <w:rsid w:val="00770F20"/>
    <w:pPr>
      <w:keepNext/>
      <w:keepLines/>
      <w:numPr>
        <w:ilvl w:val="0"/>
        <w:numId w:val="0"/>
      </w:numPr>
      <w:tabs>
        <w:tab w:val="num" w:pos="1260"/>
      </w:tabs>
      <w:spacing w:before="120" w:after="120" w:line="360" w:lineRule="auto"/>
      <w:ind w:left="1260" w:hanging="420"/>
    </w:pPr>
    <w:rPr>
      <w:rFonts w:eastAsia="黑体"/>
      <w:bCs w:val="0"/>
      <w:iCs w:val="0"/>
      <w:snapToGrid/>
      <w:kern w:val="2"/>
      <w:szCs w:val="24"/>
      <w:lang w:val="x-none" w:eastAsia="x-none"/>
    </w:rPr>
  </w:style>
  <w:style w:type="paragraph" w:customStyle="1" w:styleId="xl26">
    <w:name w:val="xl26"/>
    <w:basedOn w:val="affff3"/>
    <w:uiPriority w:val="99"/>
    <w:qFormat/>
    <w:rsid w:val="00770F20"/>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昆仑仿宋" w:hAnsi="昆仑仿宋" w:cs="Symbol"/>
      <w:snapToGrid/>
      <w:szCs w:val="24"/>
    </w:rPr>
  </w:style>
  <w:style w:type="paragraph" w:customStyle="1" w:styleId="xl28">
    <w:name w:val="xl28"/>
    <w:basedOn w:val="affff3"/>
    <w:uiPriority w:val="99"/>
    <w:qFormat/>
    <w:rsid w:val="00770F2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ascii="昆仑仿宋" w:hAnsi="昆仑仿宋" w:cs="Symbol"/>
      <w:b/>
      <w:bCs/>
      <w:snapToGrid/>
      <w:sz w:val="21"/>
      <w:szCs w:val="21"/>
    </w:rPr>
  </w:style>
  <w:style w:type="paragraph" w:customStyle="1" w:styleId="afffffffffffff7">
    <w:name w:val="●文字"/>
    <w:basedOn w:val="affff3"/>
    <w:uiPriority w:val="99"/>
    <w:qFormat/>
    <w:rsid w:val="00770F20"/>
    <w:pPr>
      <w:tabs>
        <w:tab w:val="num" w:pos="420"/>
      </w:tabs>
      <w:autoSpaceDE w:val="0"/>
      <w:autoSpaceDN w:val="0"/>
      <w:adjustRightInd w:val="0"/>
      <w:spacing w:before="120" w:after="0" w:line="240" w:lineRule="atLeast"/>
      <w:ind w:leftChars="200" w:left="420" w:hanging="420"/>
      <w:textAlignment w:val="bottom"/>
    </w:pPr>
    <w:rPr>
      <w:snapToGrid/>
      <w:kern w:val="2"/>
      <w:sz w:val="21"/>
      <w:szCs w:val="21"/>
    </w:rPr>
  </w:style>
  <w:style w:type="paragraph" w:customStyle="1" w:styleId="xl29">
    <w:name w:val="xl29"/>
    <w:basedOn w:val="affff3"/>
    <w:uiPriority w:val="99"/>
    <w:qFormat/>
    <w:rsid w:val="00770F20"/>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jc w:val="both"/>
    </w:pPr>
    <w:rPr>
      <w:rFonts w:ascii="昆仑仿宋" w:hAnsi="昆仑仿宋" w:cs="Symbol"/>
      <w:b/>
      <w:bCs/>
      <w:snapToGrid/>
      <w:color w:val="000000"/>
      <w:sz w:val="21"/>
      <w:szCs w:val="21"/>
    </w:rPr>
  </w:style>
  <w:style w:type="paragraph" w:customStyle="1" w:styleId="5dashdsddh5H5RomanlistPIM512heading5l5t">
    <w:name w:val="样式 标题 5dashdsddh5H5Roman listPIM 5口口1口2heading 5l5+t..."/>
    <w:basedOn w:val="5"/>
    <w:uiPriority w:val="99"/>
    <w:qFormat/>
    <w:rsid w:val="00770F20"/>
    <w:pPr>
      <w:keepNext/>
      <w:keepLines/>
      <w:numPr>
        <w:ilvl w:val="0"/>
        <w:numId w:val="0"/>
      </w:numPr>
      <w:tabs>
        <w:tab w:val="left" w:pos="1134"/>
      </w:tabs>
      <w:adjustRightInd w:val="0"/>
      <w:spacing w:before="0" w:after="0" w:line="480" w:lineRule="auto"/>
      <w:ind w:left="1008"/>
    </w:pPr>
    <w:rPr>
      <w:rFonts w:asciiTheme="minorEastAsia" w:eastAsiaTheme="minorEastAsia" w:hAnsiTheme="minorEastAsia"/>
      <w:snapToGrid/>
      <w:kern w:val="2"/>
      <w:sz w:val="24"/>
      <w:szCs w:val="24"/>
      <w:lang w:val="x-none"/>
      <w14:scene3d>
        <w14:camera w14:prst="orthographicFront"/>
        <w14:lightRig w14:rig="threePt" w14:dir="t">
          <w14:rot w14:lat="0" w14:lon="0" w14:rev="0"/>
        </w14:lightRig>
      </w14:scene3d>
    </w:rPr>
  </w:style>
  <w:style w:type="paragraph" w:customStyle="1" w:styleId="2fff">
    <w:name w:val="表格文本2"/>
    <w:basedOn w:val="affff3"/>
    <w:autoRedefine/>
    <w:uiPriority w:val="99"/>
    <w:qFormat/>
    <w:rsid w:val="00770F20"/>
    <w:pPr>
      <w:suppressAutoHyphens/>
      <w:spacing w:before="44" w:after="0" w:line="480" w:lineRule="atLeast"/>
      <w:ind w:leftChars="200" w:left="420" w:right="210"/>
    </w:pPr>
    <w:rPr>
      <w:rFonts w:ascii="宋体" w:hAnsi="宋体" w:hint="eastAsia"/>
      <w:snapToGrid/>
      <w:kern w:val="2"/>
      <w:sz w:val="21"/>
      <w:szCs w:val="21"/>
    </w:rPr>
  </w:style>
  <w:style w:type="character" w:customStyle="1" w:styleId="0117095Char">
    <w:name w:val="样式 样式 文档正文 + 宋体 加粗 倾斜 首行缩进:  0 厘米 段后: 11.7 磅 + 黑色 首行缩进:  0.95 厘... Char"/>
    <w:link w:val="0117095"/>
    <w:qFormat/>
    <w:rsid w:val="00770F20"/>
    <w:rPr>
      <w:rFonts w:ascii="宋体" w:hAnsi="宋体"/>
      <w:color w:val="000000"/>
      <w:kern w:val="2"/>
      <w:sz w:val="24"/>
      <w:szCs w:val="21"/>
      <w:lang w:val="x-none" w:eastAsia="x-none"/>
    </w:rPr>
  </w:style>
  <w:style w:type="paragraph" w:customStyle="1" w:styleId="152">
    <w:name w:val="样式 行距: 1.5 倍行距"/>
    <w:basedOn w:val="afffffffffff2"/>
    <w:next w:val="afffffffffff2"/>
    <w:uiPriority w:val="99"/>
    <w:qFormat/>
    <w:rsid w:val="00770F20"/>
    <w:rPr>
      <w:szCs w:val="24"/>
    </w:rPr>
  </w:style>
  <w:style w:type="paragraph" w:customStyle="1" w:styleId="afffffffffffff8">
    <w:name w:val="封面标准名称"/>
    <w:uiPriority w:val="99"/>
    <w:qFormat/>
    <w:rsid w:val="00770F20"/>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3f2">
    <w:name w:val="标题3后正文"/>
    <w:basedOn w:val="affff3"/>
    <w:autoRedefine/>
    <w:uiPriority w:val="99"/>
    <w:qFormat/>
    <w:rsid w:val="00770F20"/>
    <w:pPr>
      <w:spacing w:before="60" w:after="60"/>
      <w:ind w:leftChars="200" w:left="420" w:firstLine="480"/>
    </w:pPr>
    <w:rPr>
      <w:rFonts w:ascii="宋体" w:hAnsi="宋体"/>
      <w:snapToGrid/>
      <w:color w:val="993366"/>
      <w:kern w:val="2"/>
      <w:szCs w:val="21"/>
    </w:rPr>
  </w:style>
  <w:style w:type="paragraph" w:customStyle="1" w:styleId="xl30">
    <w:name w:val="xl30"/>
    <w:basedOn w:val="affff3"/>
    <w:uiPriority w:val="99"/>
    <w:qFormat/>
    <w:rsid w:val="00770F2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ascii="昆仑仿宋" w:hAnsi="昆仑仿宋" w:cs="Symbol"/>
      <w:b/>
      <w:bCs/>
      <w:snapToGrid/>
      <w:color w:val="000000"/>
      <w:sz w:val="21"/>
      <w:szCs w:val="21"/>
    </w:rPr>
  </w:style>
  <w:style w:type="paragraph" w:customStyle="1" w:styleId="afffffffffffff9">
    <w:name w:val="分类和集合"/>
    <w:basedOn w:val="2f1"/>
    <w:uiPriority w:val="99"/>
    <w:qFormat/>
    <w:rsid w:val="00770F20"/>
    <w:pPr>
      <w:spacing w:before="0"/>
      <w:ind w:left="200" w:firstLineChars="0" w:firstLine="0"/>
      <w:jc w:val="both"/>
    </w:pPr>
    <w:rPr>
      <w:rFonts w:ascii="Times New Roman" w:hAnsi="Times New Roman"/>
      <w:b/>
      <w:snapToGrid/>
      <w:kern w:val="2"/>
      <w:szCs w:val="24"/>
      <w:lang w:val="x-none" w:eastAsia="x-none"/>
    </w:rPr>
  </w:style>
  <w:style w:type="paragraph" w:customStyle="1" w:styleId="xl31">
    <w:name w:val="xl31"/>
    <w:basedOn w:val="affff3"/>
    <w:uiPriority w:val="99"/>
    <w:qFormat/>
    <w:rsid w:val="00770F20"/>
    <w:pPr>
      <w:widowControl/>
      <w:pBdr>
        <w:top w:val="single" w:sz="8"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昆仑仿宋" w:hAnsi="昆仑仿宋" w:cs="Symbol"/>
      <w:b/>
      <w:bCs/>
      <w:snapToGrid/>
      <w:color w:val="000000"/>
      <w:sz w:val="21"/>
      <w:szCs w:val="21"/>
    </w:rPr>
  </w:style>
  <w:style w:type="paragraph" w:customStyle="1" w:styleId="xl32">
    <w:name w:val="xl32"/>
    <w:basedOn w:val="affff3"/>
    <w:uiPriority w:val="99"/>
    <w:qFormat/>
    <w:rsid w:val="00770F20"/>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昆仑仿宋" w:hAnsi="昆仑仿宋" w:cs="Symbol"/>
      <w:snapToGrid/>
      <w:szCs w:val="24"/>
    </w:rPr>
  </w:style>
  <w:style w:type="paragraph" w:customStyle="1" w:styleId="xl33">
    <w:name w:val="xl33"/>
    <w:basedOn w:val="affff3"/>
    <w:uiPriority w:val="99"/>
    <w:qFormat/>
    <w:rsid w:val="00770F20"/>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昆仑仿宋" w:hAnsi="昆仑仿宋" w:cs="Symbol"/>
      <w:snapToGrid/>
      <w:color w:val="FF0000"/>
      <w:szCs w:val="24"/>
    </w:rPr>
  </w:style>
  <w:style w:type="paragraph" w:customStyle="1" w:styleId="afffffffffffffa">
    <w:name w:val="前言"/>
    <w:basedOn w:val="affff3"/>
    <w:uiPriority w:val="99"/>
    <w:qFormat/>
    <w:rsid w:val="00770F20"/>
    <w:pPr>
      <w:spacing w:before="0" w:after="0"/>
      <w:ind w:leftChars="200" w:left="420"/>
      <w:jc w:val="center"/>
    </w:pPr>
    <w:rPr>
      <w:rFonts w:ascii="宋体" w:hAnsi="宋体"/>
      <w:b/>
      <w:bCs/>
      <w:snapToGrid/>
      <w:kern w:val="2"/>
      <w:sz w:val="36"/>
      <w:szCs w:val="21"/>
    </w:rPr>
  </w:style>
  <w:style w:type="paragraph" w:customStyle="1" w:styleId="afffffffffffffb">
    <w:name w:val="样式－正文"/>
    <w:basedOn w:val="affff3"/>
    <w:autoRedefine/>
    <w:uiPriority w:val="99"/>
    <w:qFormat/>
    <w:rsid w:val="00770F20"/>
    <w:pPr>
      <w:spacing w:before="0" w:after="0"/>
      <w:ind w:leftChars="200" w:left="420"/>
    </w:pPr>
    <w:rPr>
      <w:rFonts w:ascii="宋体" w:hAnsi="宋体"/>
      <w:snapToGrid/>
      <w:kern w:val="2"/>
      <w:sz w:val="21"/>
      <w:szCs w:val="21"/>
    </w:rPr>
  </w:style>
  <w:style w:type="paragraph" w:customStyle="1" w:styleId="xl35">
    <w:name w:val="xl35"/>
    <w:basedOn w:val="affff3"/>
    <w:uiPriority w:val="99"/>
    <w:qFormat/>
    <w:rsid w:val="00770F20"/>
    <w:pPr>
      <w:widowControl/>
      <w:pBdr>
        <w:top w:val="single" w:sz="4" w:space="0" w:color="auto"/>
        <w:left w:val="single" w:sz="4" w:space="0" w:color="auto"/>
        <w:bottom w:val="single" w:sz="4" w:space="0" w:color="auto"/>
        <w:right w:val="single" w:sz="8" w:space="0" w:color="auto"/>
      </w:pBdr>
      <w:spacing w:before="100" w:beforeAutospacing="1" w:after="100" w:afterAutospacing="1" w:line="240" w:lineRule="auto"/>
      <w:jc w:val="both"/>
    </w:pPr>
    <w:rPr>
      <w:rFonts w:ascii="昆仑仿宋" w:hAnsi="昆仑仿宋" w:cs="Symbol"/>
      <w:b/>
      <w:bCs/>
      <w:snapToGrid/>
      <w:sz w:val="21"/>
      <w:szCs w:val="21"/>
    </w:rPr>
  </w:style>
  <w:style w:type="paragraph" w:customStyle="1" w:styleId="xl36">
    <w:name w:val="xl36"/>
    <w:basedOn w:val="affff3"/>
    <w:uiPriority w:val="99"/>
    <w:qFormat/>
    <w:rsid w:val="00770F20"/>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jc w:val="both"/>
    </w:pPr>
    <w:rPr>
      <w:rFonts w:ascii="昆仑仿宋" w:hAnsi="昆仑仿宋" w:cs="Symbol"/>
      <w:b/>
      <w:bCs/>
      <w:snapToGrid/>
      <w:sz w:val="21"/>
      <w:szCs w:val="21"/>
    </w:rPr>
  </w:style>
  <w:style w:type="paragraph" w:customStyle="1" w:styleId="afffffffffffffc">
    <w:name w:val="正文内容"/>
    <w:basedOn w:val="affff7"/>
    <w:autoRedefine/>
    <w:uiPriority w:val="99"/>
    <w:qFormat/>
    <w:rsid w:val="00770F20"/>
    <w:pPr>
      <w:spacing w:before="0" w:after="0"/>
      <w:ind w:firstLineChars="0" w:firstLine="0"/>
    </w:pPr>
    <w:rPr>
      <w:rFonts w:ascii="Times New Roman" w:hAnsi="Times New Roman"/>
      <w:szCs w:val="20"/>
    </w:rPr>
  </w:style>
  <w:style w:type="paragraph" w:customStyle="1" w:styleId="xl37">
    <w:name w:val="xl37"/>
    <w:basedOn w:val="affff3"/>
    <w:uiPriority w:val="99"/>
    <w:qFormat/>
    <w:rsid w:val="00770F2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ascii="昆仑仿宋" w:hAnsi="昆仑仿宋" w:cs="Symbol"/>
      <w:b/>
      <w:bCs/>
      <w:snapToGrid/>
      <w:sz w:val="21"/>
      <w:szCs w:val="21"/>
    </w:rPr>
  </w:style>
  <w:style w:type="paragraph" w:customStyle="1" w:styleId="5CharCharCharChar">
    <w:name w:val="5 Char Char Char Char"/>
    <w:basedOn w:val="affff9"/>
    <w:autoRedefine/>
    <w:uiPriority w:val="99"/>
    <w:qFormat/>
    <w:rsid w:val="00770F20"/>
    <w:pPr>
      <w:shd w:val="clear" w:color="auto" w:fill="000080"/>
      <w:spacing w:before="0" w:after="0"/>
      <w:ind w:leftChars="200" w:left="420"/>
    </w:pPr>
    <w:rPr>
      <w:rFonts w:ascii="Tahoma" w:eastAsia="宋体" w:hAnsi="Tahoma" w:cs="Times New Roman"/>
      <w:snapToGrid/>
      <w:sz w:val="24"/>
      <w:szCs w:val="24"/>
      <w:lang w:val="x-none" w:eastAsia="x-none"/>
    </w:rPr>
  </w:style>
  <w:style w:type="paragraph" w:customStyle="1" w:styleId="600">
    <w:name w:val="样式 标题 6 + 左侧:  0 厘米 首行缩进:  0 厘米"/>
    <w:basedOn w:val="6"/>
    <w:autoRedefine/>
    <w:uiPriority w:val="99"/>
    <w:qFormat/>
    <w:rsid w:val="00770F20"/>
    <w:pPr>
      <w:keepNext/>
      <w:keepLines/>
      <w:numPr>
        <w:ilvl w:val="0"/>
        <w:numId w:val="0"/>
      </w:numPr>
      <w:tabs>
        <w:tab w:val="clear" w:pos="1152"/>
        <w:tab w:val="num" w:pos="425"/>
        <w:tab w:val="left" w:pos="1418"/>
      </w:tabs>
      <w:spacing w:before="240" w:after="64" w:line="320" w:lineRule="auto"/>
      <w:ind w:left="1152" w:hanging="432"/>
      <w:jc w:val="both"/>
    </w:pPr>
    <w:rPr>
      <w:rFonts w:ascii="宋体" w:hAnsi="宋体"/>
      <w:bCs/>
      <w:iCs w:val="0"/>
      <w:snapToGrid/>
      <w:kern w:val="2"/>
      <w:sz w:val="21"/>
      <w:szCs w:val="21"/>
      <w:lang w:val="x-none" w:eastAsia="x-none"/>
    </w:rPr>
  </w:style>
  <w:style w:type="paragraph" w:customStyle="1" w:styleId="xl38">
    <w:name w:val="xl38"/>
    <w:basedOn w:val="affff3"/>
    <w:uiPriority w:val="99"/>
    <w:qFormat/>
    <w:rsid w:val="00770F20"/>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jc w:val="both"/>
    </w:pPr>
    <w:rPr>
      <w:rFonts w:ascii="昆仑仿宋" w:hAnsi="昆仑仿宋" w:cs="Symbol"/>
      <w:b/>
      <w:bCs/>
      <w:snapToGrid/>
      <w:color w:val="000000"/>
      <w:sz w:val="21"/>
      <w:szCs w:val="21"/>
    </w:rPr>
  </w:style>
  <w:style w:type="paragraph" w:customStyle="1" w:styleId="xl39">
    <w:name w:val="xl39"/>
    <w:basedOn w:val="affff3"/>
    <w:uiPriority w:val="99"/>
    <w:qFormat/>
    <w:rsid w:val="00770F2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ascii="昆仑仿宋" w:hAnsi="昆仑仿宋" w:cs="Symbol"/>
      <w:b/>
      <w:bCs/>
      <w:snapToGrid/>
      <w:color w:val="000000"/>
      <w:sz w:val="21"/>
      <w:szCs w:val="21"/>
    </w:rPr>
  </w:style>
  <w:style w:type="paragraph" w:customStyle="1" w:styleId="affff2">
    <w:name w:val="编号"/>
    <w:basedOn w:val="affff3"/>
    <w:uiPriority w:val="99"/>
    <w:qFormat/>
    <w:rsid w:val="00770F20"/>
    <w:pPr>
      <w:numPr>
        <w:numId w:val="44"/>
      </w:numPr>
      <w:tabs>
        <w:tab w:val="clear" w:pos="420"/>
        <w:tab w:val="num" w:pos="360"/>
      </w:tabs>
      <w:adjustRightInd w:val="0"/>
      <w:spacing w:before="0" w:after="120" w:line="240" w:lineRule="atLeast"/>
      <w:ind w:leftChars="200" w:left="0" w:firstLine="0"/>
      <w:textAlignment w:val="baseline"/>
    </w:pPr>
    <w:rPr>
      <w:rFonts w:ascii="宋体" w:hAnsi="宋体"/>
      <w:snapToGrid/>
      <w:kern w:val="2"/>
      <w:sz w:val="28"/>
      <w:szCs w:val="21"/>
    </w:rPr>
  </w:style>
  <w:style w:type="paragraph" w:customStyle="1" w:styleId="font6">
    <w:name w:val="font6"/>
    <w:basedOn w:val="affff3"/>
    <w:uiPriority w:val="99"/>
    <w:qFormat/>
    <w:rsid w:val="00770F20"/>
    <w:pPr>
      <w:widowControl/>
      <w:spacing w:before="100" w:beforeAutospacing="1" w:after="100" w:afterAutospacing="1" w:line="240" w:lineRule="auto"/>
    </w:pPr>
    <w:rPr>
      <w:rFonts w:ascii="Mangal" w:hAnsi="Mangal" w:cs="Symbol"/>
      <w:b/>
      <w:bCs/>
      <w:snapToGrid/>
      <w:color w:val="000000"/>
      <w:sz w:val="21"/>
      <w:szCs w:val="21"/>
    </w:rPr>
  </w:style>
  <w:style w:type="paragraph" w:customStyle="1" w:styleId="Char2CharCharCharCharCharCharCharCharChar1CharCharChar">
    <w:name w:val="Char2 Char Char Char Char Char Char Char Char Char1 Char Char Char"/>
    <w:basedOn w:val="affff9"/>
    <w:autoRedefine/>
    <w:uiPriority w:val="99"/>
    <w:qFormat/>
    <w:rsid w:val="00770F20"/>
    <w:pPr>
      <w:widowControl/>
      <w:shd w:val="clear" w:color="auto" w:fill="000080"/>
      <w:spacing w:before="0" w:after="0" w:line="240" w:lineRule="auto"/>
      <w:jc w:val="both"/>
    </w:pPr>
    <w:rPr>
      <w:rFonts w:ascii="'宋体" w:eastAsia="'宋体" w:hAnsi="'宋体" w:cs="Times New Roman" w:hint="eastAsia"/>
      <w:snapToGrid/>
      <w:sz w:val="24"/>
      <w:szCs w:val="24"/>
      <w:lang w:val="x-none" w:eastAsia="x-none"/>
    </w:rPr>
  </w:style>
  <w:style w:type="paragraph" w:customStyle="1" w:styleId="afffffffffffffd">
    <w:name w:val="关于本文档"/>
    <w:basedOn w:val="affff3"/>
    <w:uiPriority w:val="99"/>
    <w:qFormat/>
    <w:rsid w:val="00770F20"/>
    <w:pPr>
      <w:widowControl/>
      <w:spacing w:before="600" w:after="400" w:line="520" w:lineRule="exact"/>
      <w:ind w:left="851" w:hanging="426"/>
      <w:jc w:val="center"/>
      <w:outlineLvl w:val="0"/>
    </w:pPr>
    <w:rPr>
      <w:rFonts w:ascii="Arial Black" w:eastAsia="长城楷体" w:hAnsi="Arial Black" w:cs="Symbol"/>
      <w:b/>
      <w:snapToGrid/>
      <w:kern w:val="2"/>
      <w:sz w:val="48"/>
    </w:rPr>
  </w:style>
  <w:style w:type="character" w:customStyle="1" w:styleId="Char16">
    <w:name w:val="文档正文 Char1"/>
    <w:qFormat/>
    <w:rsid w:val="00770F20"/>
    <w:rPr>
      <w:rFonts w:ascii="宋体" w:eastAsia="宋体"/>
      <w:sz w:val="24"/>
      <w:szCs w:val="24"/>
      <w:lang w:val="en-US" w:eastAsia="zh-CN" w:bidi="ar-SA"/>
    </w:rPr>
  </w:style>
  <w:style w:type="paragraph" w:customStyle="1" w:styleId="xl66">
    <w:name w:val="xl66"/>
    <w:basedOn w:val="affff3"/>
    <w:uiPriority w:val="99"/>
    <w:qFormat/>
    <w:rsid w:val="00770F20"/>
    <w:pPr>
      <w:widowControl/>
      <w:spacing w:before="100" w:beforeAutospacing="1" w:after="100" w:afterAutospacing="1" w:line="240" w:lineRule="auto"/>
    </w:pPr>
    <w:rPr>
      <w:rFonts w:ascii="Mangal" w:hAnsi="Mangal" w:cs="Mangal"/>
      <w:snapToGrid/>
      <w:sz w:val="20"/>
    </w:rPr>
  </w:style>
  <w:style w:type="paragraph" w:customStyle="1" w:styleId="xl67">
    <w:name w:val="xl67"/>
    <w:basedOn w:val="affff3"/>
    <w:uiPriority w:val="99"/>
    <w:qFormat/>
    <w:rsid w:val="00770F20"/>
    <w:pPr>
      <w:widowControl/>
      <w:pBdr>
        <w:top w:val="single" w:sz="4" w:space="0" w:color="auto"/>
        <w:left w:val="single" w:sz="4" w:space="0" w:color="auto"/>
        <w:right w:val="single" w:sz="4" w:space="0" w:color="auto"/>
      </w:pBdr>
      <w:spacing w:before="100" w:beforeAutospacing="1" w:after="100" w:afterAutospacing="1" w:line="240" w:lineRule="auto"/>
    </w:pPr>
    <w:rPr>
      <w:rFonts w:ascii="Mangal" w:hAnsi="Mangal" w:cs="Mangal"/>
      <w:snapToGrid/>
      <w:sz w:val="20"/>
    </w:rPr>
  </w:style>
  <w:style w:type="character" w:customStyle="1" w:styleId="h5Char1">
    <w:name w:val="h5 Char1"/>
    <w:aliases w:val="dash Char1,ds Char1,dd Char1,dash1 Char1,ds1 Char1,dd1 Char1,dash2 Char1,ds2 Char1,dd2 Char1,dash3 Char1,ds3 Char1,dd3 Char1,dash4 Char1,ds4 Char1,dd4 Char1,dash5 Char1,ds5 Char1,dd5 Char1,dash6 Char1,ds6 Char1,dd6 Char1,dash7 Char1,ds7 Char1"/>
    <w:qFormat/>
    <w:rsid w:val="00770F20"/>
    <w:rPr>
      <w:rFonts w:eastAsia="宋体"/>
      <w:b/>
      <w:bCs/>
      <w:kern w:val="2"/>
      <w:sz w:val="28"/>
      <w:szCs w:val="28"/>
      <w:lang w:val="en-US" w:eastAsia="zh-CN" w:bidi="ar-SA"/>
    </w:rPr>
  </w:style>
  <w:style w:type="paragraph" w:customStyle="1" w:styleId="xl68">
    <w:name w:val="xl68"/>
    <w:basedOn w:val="affff3"/>
    <w:uiPriority w:val="99"/>
    <w:qFormat/>
    <w:rsid w:val="00770F20"/>
    <w:pPr>
      <w:widowControl/>
      <w:pBdr>
        <w:left w:val="single" w:sz="4" w:space="0" w:color="auto"/>
        <w:bottom w:val="single" w:sz="4" w:space="0" w:color="auto"/>
        <w:right w:val="single" w:sz="4" w:space="0" w:color="auto"/>
      </w:pBdr>
      <w:spacing w:before="100" w:beforeAutospacing="1" w:after="100" w:afterAutospacing="1" w:line="240" w:lineRule="auto"/>
    </w:pPr>
    <w:rPr>
      <w:rFonts w:ascii="Mangal" w:hAnsi="Mangal" w:cs="Mangal"/>
      <w:snapToGrid/>
      <w:sz w:val="20"/>
    </w:rPr>
  </w:style>
  <w:style w:type="paragraph" w:customStyle="1" w:styleId="xl69">
    <w:name w:val="xl69"/>
    <w:basedOn w:val="affff3"/>
    <w:uiPriority w:val="99"/>
    <w:qFormat/>
    <w:rsid w:val="00770F20"/>
    <w:pPr>
      <w:widowControl/>
      <w:pBdr>
        <w:left w:val="single" w:sz="4" w:space="0" w:color="auto"/>
        <w:bottom w:val="single" w:sz="4" w:space="0" w:color="auto"/>
      </w:pBdr>
      <w:shd w:val="clear" w:color="auto" w:fill="99CCFF"/>
      <w:spacing w:before="100" w:beforeAutospacing="1" w:after="100" w:afterAutospacing="1" w:line="240" w:lineRule="auto"/>
      <w:jc w:val="center"/>
    </w:pPr>
    <w:rPr>
      <w:rFonts w:ascii="昆仑仿宋" w:eastAsia="昆仑仿宋" w:hAnsi="Mangal" w:cs="Mangal"/>
      <w:b/>
      <w:bCs/>
      <w:snapToGrid/>
      <w:color w:val="000000"/>
      <w:sz w:val="18"/>
      <w:szCs w:val="18"/>
    </w:rPr>
  </w:style>
  <w:style w:type="paragraph" w:customStyle="1" w:styleId="xl70">
    <w:name w:val="xl70"/>
    <w:basedOn w:val="affff3"/>
    <w:uiPriority w:val="99"/>
    <w:qFormat/>
    <w:rsid w:val="00770F20"/>
    <w:pPr>
      <w:widowControl/>
      <w:pBdr>
        <w:bottom w:val="single" w:sz="4" w:space="0" w:color="auto"/>
      </w:pBdr>
      <w:shd w:val="clear" w:color="auto" w:fill="99CCFF"/>
      <w:spacing w:before="100" w:beforeAutospacing="1" w:after="100" w:afterAutospacing="1" w:line="240" w:lineRule="auto"/>
      <w:jc w:val="center"/>
    </w:pPr>
    <w:rPr>
      <w:rFonts w:ascii="昆仑仿宋" w:eastAsia="昆仑仿宋" w:hAnsi="Mangal" w:cs="Mangal"/>
      <w:b/>
      <w:bCs/>
      <w:snapToGrid/>
      <w:color w:val="000000"/>
      <w:sz w:val="18"/>
      <w:szCs w:val="18"/>
    </w:rPr>
  </w:style>
  <w:style w:type="paragraph" w:customStyle="1" w:styleId="xl71">
    <w:name w:val="xl71"/>
    <w:basedOn w:val="affff3"/>
    <w:uiPriority w:val="99"/>
    <w:qFormat/>
    <w:rsid w:val="00770F20"/>
    <w:pPr>
      <w:widowControl/>
      <w:pBdr>
        <w:top w:val="single" w:sz="4" w:space="0" w:color="auto"/>
        <w:left w:val="single" w:sz="4" w:space="0" w:color="auto"/>
      </w:pBdr>
      <w:shd w:val="clear" w:color="auto" w:fill="99CCFF"/>
      <w:spacing w:before="100" w:beforeAutospacing="1" w:after="100" w:afterAutospacing="1" w:line="240" w:lineRule="auto"/>
      <w:jc w:val="center"/>
    </w:pPr>
    <w:rPr>
      <w:rFonts w:ascii="昆仑仿宋" w:eastAsia="昆仑仿宋" w:hAnsi="Mangal" w:cs="Mangal"/>
      <w:b/>
      <w:bCs/>
      <w:snapToGrid/>
      <w:color w:val="000000"/>
      <w:sz w:val="18"/>
      <w:szCs w:val="18"/>
    </w:rPr>
  </w:style>
  <w:style w:type="paragraph" w:customStyle="1" w:styleId="xl72">
    <w:name w:val="xl72"/>
    <w:basedOn w:val="affff3"/>
    <w:uiPriority w:val="99"/>
    <w:qFormat/>
    <w:rsid w:val="00770F20"/>
    <w:pPr>
      <w:widowControl/>
      <w:pBdr>
        <w:left w:val="single" w:sz="4" w:space="0" w:color="auto"/>
        <w:bottom w:val="single" w:sz="4" w:space="0" w:color="auto"/>
      </w:pBdr>
      <w:shd w:val="clear" w:color="auto" w:fill="99CCFF"/>
      <w:spacing w:before="100" w:beforeAutospacing="1" w:after="100" w:afterAutospacing="1" w:line="240" w:lineRule="auto"/>
      <w:jc w:val="center"/>
    </w:pPr>
    <w:rPr>
      <w:rFonts w:ascii="昆仑仿宋" w:eastAsia="昆仑仿宋" w:hAnsi="Mangal" w:cs="Mangal"/>
      <w:b/>
      <w:bCs/>
      <w:snapToGrid/>
      <w:color w:val="000000"/>
      <w:sz w:val="18"/>
      <w:szCs w:val="18"/>
    </w:rPr>
  </w:style>
  <w:style w:type="paragraph" w:customStyle="1" w:styleId="xl73">
    <w:name w:val="xl73"/>
    <w:basedOn w:val="affff3"/>
    <w:uiPriority w:val="99"/>
    <w:qFormat/>
    <w:rsid w:val="00770F20"/>
    <w:pPr>
      <w:widowControl/>
      <w:pBdr>
        <w:left w:val="single" w:sz="4" w:space="0" w:color="auto"/>
      </w:pBdr>
      <w:shd w:val="clear" w:color="auto" w:fill="99CCFF"/>
      <w:spacing w:before="100" w:beforeAutospacing="1" w:after="100" w:afterAutospacing="1" w:line="240" w:lineRule="auto"/>
      <w:jc w:val="center"/>
    </w:pPr>
    <w:rPr>
      <w:rFonts w:ascii="昆仑仿宋" w:eastAsia="昆仑仿宋" w:hAnsi="Mangal" w:cs="Mangal"/>
      <w:b/>
      <w:bCs/>
      <w:snapToGrid/>
      <w:color w:val="000000"/>
      <w:sz w:val="18"/>
      <w:szCs w:val="18"/>
    </w:rPr>
  </w:style>
  <w:style w:type="paragraph" w:customStyle="1" w:styleId="xl74">
    <w:name w:val="xl74"/>
    <w:basedOn w:val="affff3"/>
    <w:uiPriority w:val="99"/>
    <w:qFormat/>
    <w:rsid w:val="00770F20"/>
    <w:pPr>
      <w:widowControl/>
      <w:pBdr>
        <w:top w:val="single" w:sz="4" w:space="0" w:color="auto"/>
        <w:left w:val="single" w:sz="4" w:space="0" w:color="auto"/>
        <w:right w:val="single" w:sz="4" w:space="0" w:color="auto"/>
      </w:pBdr>
      <w:shd w:val="clear" w:color="auto" w:fill="99CCFF"/>
      <w:spacing w:before="100" w:beforeAutospacing="1" w:after="100" w:afterAutospacing="1" w:line="240" w:lineRule="auto"/>
      <w:jc w:val="center"/>
    </w:pPr>
    <w:rPr>
      <w:rFonts w:ascii="昆仑仿宋" w:eastAsia="昆仑仿宋" w:hAnsi="Mangal" w:cs="Mangal"/>
      <w:b/>
      <w:bCs/>
      <w:snapToGrid/>
      <w:color w:val="000000"/>
      <w:sz w:val="18"/>
      <w:szCs w:val="18"/>
    </w:rPr>
  </w:style>
  <w:style w:type="paragraph" w:customStyle="1" w:styleId="xl75">
    <w:name w:val="xl75"/>
    <w:basedOn w:val="affff3"/>
    <w:uiPriority w:val="99"/>
    <w:qFormat/>
    <w:rsid w:val="00770F20"/>
    <w:pPr>
      <w:widowControl/>
      <w:pBdr>
        <w:left w:val="single" w:sz="4" w:space="0" w:color="auto"/>
        <w:bottom w:val="single" w:sz="4" w:space="0" w:color="auto"/>
        <w:right w:val="single" w:sz="4" w:space="0" w:color="auto"/>
      </w:pBdr>
      <w:shd w:val="clear" w:color="auto" w:fill="99CCFF"/>
      <w:spacing w:before="100" w:beforeAutospacing="1" w:after="100" w:afterAutospacing="1" w:line="240" w:lineRule="auto"/>
      <w:jc w:val="center"/>
    </w:pPr>
    <w:rPr>
      <w:rFonts w:ascii="昆仑仿宋" w:eastAsia="昆仑仿宋" w:hAnsi="Mangal" w:cs="Mangal"/>
      <w:b/>
      <w:bCs/>
      <w:snapToGrid/>
      <w:color w:val="000000"/>
      <w:sz w:val="18"/>
      <w:szCs w:val="18"/>
    </w:rPr>
  </w:style>
  <w:style w:type="paragraph" w:customStyle="1" w:styleId="xl76">
    <w:name w:val="xl76"/>
    <w:basedOn w:val="affff3"/>
    <w:uiPriority w:val="99"/>
    <w:qFormat/>
    <w:rsid w:val="00770F2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Mangal" w:hAnsi="Mangal" w:cs="Mangal"/>
      <w:snapToGrid/>
      <w:color w:val="0000FF"/>
      <w:sz w:val="20"/>
    </w:rPr>
  </w:style>
  <w:style w:type="paragraph" w:customStyle="1" w:styleId="xl77">
    <w:name w:val="xl77"/>
    <w:basedOn w:val="affff3"/>
    <w:uiPriority w:val="99"/>
    <w:qFormat/>
    <w:rsid w:val="00770F2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Mangal" w:hAnsi="Mangal" w:cs="Mangal"/>
      <w:snapToGrid/>
      <w:color w:val="FF0000"/>
      <w:sz w:val="20"/>
    </w:rPr>
  </w:style>
  <w:style w:type="paragraph" w:customStyle="1" w:styleId="xl78">
    <w:name w:val="xl78"/>
    <w:basedOn w:val="affff3"/>
    <w:uiPriority w:val="99"/>
    <w:qFormat/>
    <w:rsid w:val="00770F20"/>
    <w:pPr>
      <w:widowControl/>
      <w:spacing w:before="100" w:beforeAutospacing="1" w:after="100" w:afterAutospacing="1" w:line="240" w:lineRule="auto"/>
    </w:pPr>
    <w:rPr>
      <w:rFonts w:ascii="Mangal" w:hAnsi="Mangal" w:cs="Mangal"/>
      <w:snapToGrid/>
      <w:color w:val="FF0000"/>
      <w:sz w:val="20"/>
    </w:rPr>
  </w:style>
  <w:style w:type="paragraph" w:customStyle="1" w:styleId="xl79">
    <w:name w:val="xl79"/>
    <w:basedOn w:val="affff3"/>
    <w:uiPriority w:val="99"/>
    <w:qFormat/>
    <w:rsid w:val="00770F20"/>
    <w:pPr>
      <w:widowControl/>
      <w:pBdr>
        <w:top w:val="single" w:sz="4" w:space="0" w:color="auto"/>
        <w:left w:val="single" w:sz="4" w:space="0" w:color="auto"/>
        <w:right w:val="single" w:sz="4" w:space="0" w:color="auto"/>
      </w:pBdr>
      <w:spacing w:before="100" w:beforeAutospacing="1" w:after="100" w:afterAutospacing="1" w:line="240" w:lineRule="auto"/>
      <w:jc w:val="center"/>
    </w:pPr>
    <w:rPr>
      <w:rFonts w:ascii="Mangal" w:hAnsi="Mangal" w:cs="Mangal"/>
      <w:snapToGrid/>
      <w:sz w:val="20"/>
    </w:rPr>
  </w:style>
  <w:style w:type="paragraph" w:customStyle="1" w:styleId="xl80">
    <w:name w:val="xl80"/>
    <w:basedOn w:val="affff3"/>
    <w:uiPriority w:val="99"/>
    <w:qFormat/>
    <w:rsid w:val="00770F20"/>
    <w:pPr>
      <w:widowControl/>
      <w:pBdr>
        <w:left w:val="single" w:sz="4" w:space="0" w:color="auto"/>
        <w:right w:val="single" w:sz="4" w:space="0" w:color="auto"/>
      </w:pBdr>
      <w:spacing w:before="100" w:beforeAutospacing="1" w:after="100" w:afterAutospacing="1" w:line="240" w:lineRule="auto"/>
      <w:jc w:val="center"/>
    </w:pPr>
    <w:rPr>
      <w:rFonts w:ascii="Mangal" w:hAnsi="Mangal" w:cs="Mangal"/>
      <w:snapToGrid/>
      <w:sz w:val="20"/>
    </w:rPr>
  </w:style>
  <w:style w:type="paragraph" w:customStyle="1" w:styleId="xl81">
    <w:name w:val="xl81"/>
    <w:basedOn w:val="affff3"/>
    <w:uiPriority w:val="99"/>
    <w:qFormat/>
    <w:rsid w:val="00770F20"/>
    <w:pPr>
      <w:widowControl/>
      <w:pBdr>
        <w:left w:val="single" w:sz="4" w:space="0" w:color="auto"/>
        <w:bottom w:val="single" w:sz="4" w:space="0" w:color="auto"/>
        <w:right w:val="single" w:sz="4" w:space="0" w:color="auto"/>
      </w:pBdr>
      <w:spacing w:before="100" w:beforeAutospacing="1" w:after="100" w:afterAutospacing="1" w:line="240" w:lineRule="auto"/>
      <w:jc w:val="center"/>
    </w:pPr>
    <w:rPr>
      <w:rFonts w:ascii="Mangal" w:hAnsi="Mangal" w:cs="Mangal"/>
      <w:snapToGrid/>
      <w:sz w:val="20"/>
    </w:rPr>
  </w:style>
  <w:style w:type="paragraph" w:customStyle="1" w:styleId="xl82">
    <w:name w:val="xl82"/>
    <w:basedOn w:val="affff3"/>
    <w:uiPriority w:val="99"/>
    <w:qFormat/>
    <w:rsid w:val="00770F20"/>
    <w:pPr>
      <w:widowControl/>
      <w:pBdr>
        <w:top w:val="single" w:sz="4" w:space="0" w:color="auto"/>
        <w:left w:val="single" w:sz="4" w:space="0" w:color="auto"/>
        <w:right w:val="single" w:sz="4" w:space="0" w:color="auto"/>
      </w:pBdr>
      <w:spacing w:before="100" w:beforeAutospacing="1" w:after="100" w:afterAutospacing="1" w:line="240" w:lineRule="auto"/>
      <w:jc w:val="center"/>
    </w:pPr>
    <w:rPr>
      <w:rFonts w:ascii="Mangal" w:hAnsi="Mangal" w:cs="Mangal"/>
      <w:snapToGrid/>
      <w:color w:val="0000FF"/>
      <w:sz w:val="20"/>
    </w:rPr>
  </w:style>
  <w:style w:type="paragraph" w:customStyle="1" w:styleId="xl83">
    <w:name w:val="xl83"/>
    <w:basedOn w:val="affff3"/>
    <w:uiPriority w:val="99"/>
    <w:qFormat/>
    <w:rsid w:val="00770F20"/>
    <w:pPr>
      <w:widowControl/>
      <w:pBdr>
        <w:left w:val="single" w:sz="4" w:space="0" w:color="auto"/>
        <w:right w:val="single" w:sz="4" w:space="0" w:color="auto"/>
      </w:pBdr>
      <w:spacing w:before="100" w:beforeAutospacing="1" w:after="100" w:afterAutospacing="1" w:line="240" w:lineRule="auto"/>
      <w:jc w:val="center"/>
    </w:pPr>
    <w:rPr>
      <w:rFonts w:ascii="Mangal" w:hAnsi="Mangal" w:cs="Mangal"/>
      <w:snapToGrid/>
      <w:color w:val="0000FF"/>
      <w:sz w:val="20"/>
    </w:rPr>
  </w:style>
  <w:style w:type="paragraph" w:customStyle="1" w:styleId="xl84">
    <w:name w:val="xl84"/>
    <w:basedOn w:val="affff3"/>
    <w:uiPriority w:val="99"/>
    <w:qFormat/>
    <w:rsid w:val="00770F20"/>
    <w:pPr>
      <w:widowControl/>
      <w:pBdr>
        <w:left w:val="single" w:sz="4" w:space="0" w:color="auto"/>
        <w:bottom w:val="single" w:sz="4" w:space="0" w:color="auto"/>
        <w:right w:val="single" w:sz="4" w:space="0" w:color="auto"/>
      </w:pBdr>
      <w:spacing w:before="100" w:beforeAutospacing="1" w:after="100" w:afterAutospacing="1" w:line="240" w:lineRule="auto"/>
      <w:jc w:val="center"/>
    </w:pPr>
    <w:rPr>
      <w:rFonts w:ascii="Mangal" w:hAnsi="Mangal" w:cs="Mangal"/>
      <w:snapToGrid/>
      <w:color w:val="0000FF"/>
      <w:sz w:val="20"/>
    </w:rPr>
  </w:style>
  <w:style w:type="paragraph" w:customStyle="1" w:styleId="xl85">
    <w:name w:val="xl85"/>
    <w:basedOn w:val="affff3"/>
    <w:uiPriority w:val="99"/>
    <w:qFormat/>
    <w:rsid w:val="00770F20"/>
    <w:pPr>
      <w:widowControl/>
      <w:pBdr>
        <w:top w:val="single" w:sz="4" w:space="0" w:color="auto"/>
        <w:left w:val="single" w:sz="4" w:space="0" w:color="auto"/>
        <w:right w:val="single" w:sz="4" w:space="0" w:color="auto"/>
      </w:pBdr>
      <w:spacing w:before="100" w:beforeAutospacing="1" w:after="100" w:afterAutospacing="1" w:line="240" w:lineRule="auto"/>
      <w:jc w:val="center"/>
    </w:pPr>
    <w:rPr>
      <w:rFonts w:ascii="Mangal" w:hAnsi="Mangal" w:cs="Mangal"/>
      <w:snapToGrid/>
      <w:color w:val="FF0000"/>
      <w:sz w:val="20"/>
    </w:rPr>
  </w:style>
  <w:style w:type="paragraph" w:customStyle="1" w:styleId="xl86">
    <w:name w:val="xl86"/>
    <w:basedOn w:val="affff3"/>
    <w:uiPriority w:val="99"/>
    <w:qFormat/>
    <w:rsid w:val="00770F20"/>
    <w:pPr>
      <w:widowControl/>
      <w:pBdr>
        <w:left w:val="single" w:sz="4" w:space="0" w:color="auto"/>
        <w:right w:val="single" w:sz="4" w:space="0" w:color="auto"/>
      </w:pBdr>
      <w:spacing w:before="100" w:beforeAutospacing="1" w:after="100" w:afterAutospacing="1" w:line="240" w:lineRule="auto"/>
      <w:jc w:val="center"/>
    </w:pPr>
    <w:rPr>
      <w:rFonts w:ascii="Mangal" w:hAnsi="Mangal" w:cs="Mangal"/>
      <w:snapToGrid/>
      <w:color w:val="FF0000"/>
      <w:sz w:val="20"/>
    </w:rPr>
  </w:style>
  <w:style w:type="paragraph" w:customStyle="1" w:styleId="xl87">
    <w:name w:val="xl87"/>
    <w:basedOn w:val="affff3"/>
    <w:uiPriority w:val="99"/>
    <w:qFormat/>
    <w:rsid w:val="00770F20"/>
    <w:pPr>
      <w:widowControl/>
      <w:pBdr>
        <w:left w:val="single" w:sz="4" w:space="0" w:color="auto"/>
        <w:bottom w:val="single" w:sz="4" w:space="0" w:color="auto"/>
        <w:right w:val="single" w:sz="4" w:space="0" w:color="auto"/>
      </w:pBdr>
      <w:spacing w:before="100" w:beforeAutospacing="1" w:after="100" w:afterAutospacing="1" w:line="240" w:lineRule="auto"/>
      <w:jc w:val="center"/>
    </w:pPr>
    <w:rPr>
      <w:rFonts w:ascii="Mangal" w:hAnsi="Mangal" w:cs="Mangal"/>
      <w:snapToGrid/>
      <w:color w:val="FF0000"/>
      <w:sz w:val="20"/>
    </w:rPr>
  </w:style>
  <w:style w:type="character" w:customStyle="1" w:styleId="CL1Char">
    <w:name w:val="CL正文符号1 Char"/>
    <w:link w:val="CL1"/>
    <w:uiPriority w:val="99"/>
    <w:qFormat/>
    <w:locked/>
    <w:rsid w:val="00770F20"/>
    <w:rPr>
      <w:rFonts w:ascii="Mangal"/>
      <w:sz w:val="28"/>
      <w:szCs w:val="24"/>
    </w:rPr>
  </w:style>
  <w:style w:type="paragraph" w:customStyle="1" w:styleId="CL1">
    <w:name w:val="CL正文符号1"/>
    <w:basedOn w:val="affff3"/>
    <w:link w:val="CL1Char"/>
    <w:uiPriority w:val="99"/>
    <w:qFormat/>
    <w:rsid w:val="00770F20"/>
    <w:pPr>
      <w:widowControl/>
      <w:numPr>
        <w:numId w:val="162"/>
      </w:numPr>
      <w:tabs>
        <w:tab w:val="num" w:pos="360"/>
      </w:tabs>
      <w:spacing w:before="100" w:beforeAutospacing="1" w:after="100" w:afterAutospacing="1"/>
      <w:ind w:left="0" w:firstLine="560"/>
      <w:jc w:val="both"/>
    </w:pPr>
    <w:rPr>
      <w:rFonts w:ascii="Mangal" w:hAnsi="Times New Roman"/>
      <w:snapToGrid/>
      <w:sz w:val="28"/>
      <w:szCs w:val="24"/>
    </w:rPr>
  </w:style>
  <w:style w:type="character" w:customStyle="1" w:styleId="CL2Char">
    <w:name w:val="CL标准正文首行缩进2字 Char"/>
    <w:link w:val="CL2"/>
    <w:locked/>
    <w:rsid w:val="00770F20"/>
    <w:rPr>
      <w:sz w:val="28"/>
      <w:szCs w:val="24"/>
      <w:lang w:val="x-none" w:eastAsia="x-none"/>
    </w:rPr>
  </w:style>
  <w:style w:type="paragraph" w:customStyle="1" w:styleId="CL2">
    <w:name w:val="CL标准正文首行缩进2字"/>
    <w:basedOn w:val="affff3"/>
    <w:link w:val="CL2Char"/>
    <w:qFormat/>
    <w:rsid w:val="00770F20"/>
    <w:pPr>
      <w:widowControl/>
      <w:spacing w:before="0" w:after="0" w:line="240" w:lineRule="auto"/>
      <w:ind w:firstLineChars="200" w:firstLine="560"/>
      <w:jc w:val="both"/>
    </w:pPr>
    <w:rPr>
      <w:rFonts w:ascii="Times New Roman" w:hAnsi="Times New Roman"/>
      <w:snapToGrid/>
      <w:sz w:val="28"/>
      <w:szCs w:val="24"/>
      <w:lang w:val="x-none" w:eastAsia="x-none"/>
    </w:rPr>
  </w:style>
  <w:style w:type="character" w:customStyle="1" w:styleId="skyChar">
    <w:name w:val="sky 正文 Char"/>
    <w:link w:val="sky"/>
    <w:qFormat/>
    <w:locked/>
    <w:rsid w:val="00770F20"/>
    <w:rPr>
      <w:noProof/>
      <w:kern w:val="2"/>
      <w:sz w:val="21"/>
      <w:szCs w:val="21"/>
      <w:lang w:val="x-none" w:eastAsia="x-none"/>
    </w:rPr>
  </w:style>
  <w:style w:type="paragraph" w:customStyle="1" w:styleId="sky">
    <w:name w:val="sky 正文"/>
    <w:basedOn w:val="affff3"/>
    <w:link w:val="skyChar"/>
    <w:qFormat/>
    <w:rsid w:val="00770F20"/>
    <w:pPr>
      <w:widowControl/>
      <w:spacing w:before="0" w:after="0" w:line="300" w:lineRule="auto"/>
      <w:ind w:firstLineChars="200" w:firstLine="200"/>
      <w:jc w:val="both"/>
    </w:pPr>
    <w:rPr>
      <w:rFonts w:ascii="Times New Roman" w:hAnsi="Times New Roman"/>
      <w:noProof/>
      <w:snapToGrid/>
      <w:kern w:val="2"/>
      <w:sz w:val="21"/>
      <w:szCs w:val="21"/>
      <w:lang w:val="x-none" w:eastAsia="x-none"/>
    </w:rPr>
  </w:style>
  <w:style w:type="paragraph" w:customStyle="1" w:styleId="t4">
    <w:name w:val="t4"/>
    <w:basedOn w:val="40"/>
    <w:next w:val="affff3"/>
    <w:uiPriority w:val="99"/>
    <w:qFormat/>
    <w:rsid w:val="00770F20"/>
    <w:pPr>
      <w:keepNext/>
      <w:keepLines/>
      <w:numPr>
        <w:ilvl w:val="0"/>
        <w:numId w:val="0"/>
      </w:numPr>
      <w:tabs>
        <w:tab w:val="num" w:pos="874"/>
      </w:tabs>
      <w:spacing w:before="120" w:after="120"/>
      <w:ind w:left="864" w:hanging="144"/>
    </w:pPr>
    <w:rPr>
      <w:bCs w:val="0"/>
      <w:snapToGrid/>
      <w:kern w:val="2"/>
      <w:sz w:val="24"/>
      <w:szCs w:val="24"/>
      <w:lang w:val="x-none" w:eastAsia="x-none"/>
    </w:rPr>
  </w:style>
  <w:style w:type="paragraph" w:customStyle="1" w:styleId="CharChar3CharCharCharChar">
    <w:name w:val="Char Char3 Char Char Char Char"/>
    <w:basedOn w:val="affff3"/>
    <w:uiPriority w:val="99"/>
    <w:qFormat/>
    <w:rsid w:val="00770F20"/>
    <w:pPr>
      <w:widowControl/>
      <w:spacing w:before="0" w:after="160" w:line="240" w:lineRule="exact"/>
    </w:pPr>
    <w:rPr>
      <w:rFonts w:ascii="Times New Roman" w:hAnsi="Times New Roman" w:cs="Symbol"/>
      <w:snapToGrid/>
      <w:sz w:val="20"/>
      <w:lang w:eastAsia="en-US"/>
    </w:rPr>
  </w:style>
  <w:style w:type="paragraph" w:customStyle="1" w:styleId="my1">
    <w:name w:val="my标题1"/>
    <w:basedOn w:val="13"/>
    <w:uiPriority w:val="99"/>
    <w:qFormat/>
    <w:rsid w:val="00770F20"/>
    <w:pPr>
      <w:keepLines/>
      <w:numPr>
        <w:ilvl w:val="1"/>
        <w:numId w:val="163"/>
      </w:numPr>
      <w:tabs>
        <w:tab w:val="clear" w:pos="1380"/>
      </w:tabs>
      <w:ind w:left="0" w:firstLine="0"/>
      <w:jc w:val="both"/>
    </w:pPr>
    <w:rPr>
      <w:rFonts w:ascii="Times New Roman" w:hAnsi="Times New Roman"/>
      <w:snapToGrid/>
      <w:kern w:val="44"/>
      <w:szCs w:val="44"/>
    </w:rPr>
  </w:style>
  <w:style w:type="paragraph" w:customStyle="1" w:styleId="my11">
    <w:name w:val="my标题1_1"/>
    <w:basedOn w:val="24"/>
    <w:uiPriority w:val="99"/>
    <w:qFormat/>
    <w:rsid w:val="00770F20"/>
    <w:pPr>
      <w:keepNext/>
      <w:keepLines/>
      <w:numPr>
        <w:ilvl w:val="0"/>
        <w:numId w:val="164"/>
      </w:numPr>
      <w:tabs>
        <w:tab w:val="clear" w:pos="425"/>
        <w:tab w:val="clear" w:pos="576"/>
      </w:tabs>
      <w:spacing w:line="416" w:lineRule="auto"/>
      <w:ind w:left="0" w:firstLine="0"/>
      <w:jc w:val="both"/>
    </w:pPr>
    <w:rPr>
      <w:b/>
      <w:bCs/>
      <w:snapToGrid/>
      <w:kern w:val="2"/>
      <w:szCs w:val="32"/>
    </w:rPr>
  </w:style>
  <w:style w:type="paragraph" w:customStyle="1" w:styleId="CharCharChar1CharCharCharCharCharChar">
    <w:name w:val="Char Char Char1 Char Char Char Char Char Char"/>
    <w:basedOn w:val="affff3"/>
    <w:uiPriority w:val="99"/>
    <w:qFormat/>
    <w:rsid w:val="00770F20"/>
    <w:pPr>
      <w:widowControl/>
      <w:numPr>
        <w:numId w:val="165"/>
      </w:numPr>
      <w:spacing w:before="0" w:after="0" w:line="240" w:lineRule="auto"/>
      <w:jc w:val="both"/>
    </w:pPr>
    <w:rPr>
      <w:rFonts w:ascii="Times New Roman" w:hAnsi="Times New Roman" w:cs="Symbol"/>
      <w:snapToGrid/>
      <w:kern w:val="2"/>
      <w:sz w:val="21"/>
      <w:szCs w:val="24"/>
    </w:rPr>
  </w:style>
  <w:style w:type="paragraph" w:customStyle="1" w:styleId="8">
    <w:name w:val="正文8"/>
    <w:basedOn w:val="affff3"/>
    <w:uiPriority w:val="99"/>
    <w:qFormat/>
    <w:rsid w:val="00770F20"/>
    <w:pPr>
      <w:widowControl/>
      <w:numPr>
        <w:numId w:val="166"/>
      </w:numPr>
      <w:adjustRightInd w:val="0"/>
      <w:spacing w:before="0" w:after="120" w:line="360" w:lineRule="exact"/>
      <w:ind w:left="0" w:firstLine="454"/>
      <w:jc w:val="both"/>
    </w:pPr>
    <w:rPr>
      <w:rFonts w:ascii="Mangal" w:hAnsi="Mangal" w:cs="Symbol"/>
      <w:snapToGrid/>
      <w:kern w:val="2"/>
      <w:szCs w:val="24"/>
    </w:rPr>
  </w:style>
  <w:style w:type="paragraph" w:customStyle="1" w:styleId="b2">
    <w:name w:val="b2"/>
    <w:basedOn w:val="affff3"/>
    <w:uiPriority w:val="99"/>
    <w:qFormat/>
    <w:rsid w:val="00770F20"/>
    <w:pPr>
      <w:widowControl/>
      <w:numPr>
        <w:numId w:val="167"/>
      </w:numPr>
      <w:spacing w:before="0" w:after="0"/>
      <w:ind w:firstLine="0"/>
      <w:jc w:val="both"/>
    </w:pPr>
    <w:rPr>
      <w:rFonts w:ascii="Mangal" w:hAnsi="Mangal" w:cs="Symbol"/>
      <w:snapToGrid/>
      <w:kern w:val="2"/>
    </w:rPr>
  </w:style>
  <w:style w:type="paragraph" w:customStyle="1" w:styleId="CharCharCharCharCharChar1">
    <w:name w:val="Char Char Char Char Char Char1"/>
    <w:basedOn w:val="affff9"/>
    <w:autoRedefine/>
    <w:uiPriority w:val="99"/>
    <w:qFormat/>
    <w:rsid w:val="00770F20"/>
    <w:pPr>
      <w:widowControl/>
      <w:shd w:val="clear" w:color="auto" w:fill="000080"/>
      <w:spacing w:before="0" w:after="0" w:line="240" w:lineRule="auto"/>
      <w:ind w:leftChars="1400" w:left="1400"/>
      <w:jc w:val="both"/>
    </w:pPr>
    <w:rPr>
      <w:rFonts w:ascii="'宋体" w:eastAsia="'宋体" w:hAnsi="'宋体" w:cs="Times New Roman" w:hint="eastAsia"/>
      <w:snapToGrid/>
      <w:sz w:val="24"/>
      <w:szCs w:val="24"/>
      <w:lang w:val="x-none" w:eastAsia="x-none"/>
    </w:rPr>
  </w:style>
  <w:style w:type="paragraph" w:customStyle="1" w:styleId="CharCharCharCharCharCharChar31">
    <w:name w:val="Char Char Char Char Char Char Char31"/>
    <w:basedOn w:val="affff3"/>
    <w:autoRedefine/>
    <w:uiPriority w:val="99"/>
    <w:semiHidden/>
    <w:qFormat/>
    <w:rsid w:val="00770F20"/>
    <w:pPr>
      <w:widowControl/>
      <w:spacing w:before="0" w:after="0"/>
      <w:jc w:val="both"/>
    </w:pPr>
    <w:rPr>
      <w:rFonts w:ascii="'宋体" w:hAnsi="'宋体" w:cs="Symbol"/>
      <w:snapToGrid/>
      <w:kern w:val="2"/>
    </w:rPr>
  </w:style>
  <w:style w:type="paragraph" w:customStyle="1" w:styleId="CharChar1CharChar1CharChar11">
    <w:name w:val="Char Char1 Char Char1 Char Char11"/>
    <w:basedOn w:val="affff3"/>
    <w:autoRedefine/>
    <w:uiPriority w:val="99"/>
    <w:semiHidden/>
    <w:qFormat/>
    <w:rsid w:val="00770F20"/>
    <w:pPr>
      <w:widowControl/>
      <w:spacing w:before="0" w:after="0" w:line="240" w:lineRule="auto"/>
      <w:jc w:val="both"/>
    </w:pPr>
    <w:rPr>
      <w:rFonts w:ascii="'宋体" w:hAnsi="'宋体" w:cs="Symbol"/>
      <w:snapToGrid/>
      <w:kern w:val="2"/>
      <w:szCs w:val="24"/>
    </w:rPr>
  </w:style>
  <w:style w:type="paragraph" w:customStyle="1" w:styleId="Char1CharCharCharCharCharCharCharCharCharCharCharCharCharCharChar1">
    <w:name w:val="Char1 Char Char Char Char Char Char Char Char Char Char Char Char Char Char Char1"/>
    <w:basedOn w:val="affff3"/>
    <w:uiPriority w:val="99"/>
    <w:semiHidden/>
    <w:qFormat/>
    <w:rsid w:val="00770F20"/>
    <w:pPr>
      <w:widowControl/>
      <w:spacing w:before="0" w:after="0" w:line="240" w:lineRule="auto"/>
      <w:jc w:val="both"/>
    </w:pPr>
    <w:rPr>
      <w:rFonts w:ascii="'宋体" w:hAnsi="'宋体" w:cs="Symbol"/>
      <w:snapToGrid/>
      <w:kern w:val="2"/>
    </w:rPr>
  </w:style>
  <w:style w:type="paragraph" w:customStyle="1" w:styleId="CharCharCharCharCharCharCharCharCharCharCharCharCharCharCharCharCharCharCharCharChar1">
    <w:name w:val="Char Char Char Char Char Char Char Char Char Char Char Char Char Char Char Char Char Char Char Char Char1"/>
    <w:basedOn w:val="affff3"/>
    <w:uiPriority w:val="99"/>
    <w:semiHidden/>
    <w:qFormat/>
    <w:rsid w:val="00770F20"/>
    <w:pPr>
      <w:widowControl/>
      <w:spacing w:before="0" w:after="0" w:line="240" w:lineRule="auto"/>
      <w:jc w:val="both"/>
    </w:pPr>
    <w:rPr>
      <w:rFonts w:ascii="Times New Roman" w:hAnsi="Times New Roman" w:cs="Symbol"/>
      <w:snapToGrid/>
      <w:kern w:val="2"/>
      <w:sz w:val="21"/>
      <w:szCs w:val="24"/>
    </w:rPr>
  </w:style>
  <w:style w:type="paragraph" w:customStyle="1" w:styleId="afffffffffffffe">
    <w:name w:val="版本控制标题"/>
    <w:basedOn w:val="affff3"/>
    <w:uiPriority w:val="99"/>
    <w:qFormat/>
    <w:rsid w:val="00770F20"/>
    <w:pPr>
      <w:widowControl/>
      <w:spacing w:before="156" w:after="156" w:line="240" w:lineRule="auto"/>
      <w:jc w:val="both"/>
    </w:pPr>
    <w:rPr>
      <w:rFonts w:ascii="Times New Roman" w:hAnsi="Times New Roman" w:cs="Mangal"/>
      <w:b/>
      <w:bCs/>
      <w:snapToGrid/>
      <w:kern w:val="2"/>
    </w:rPr>
  </w:style>
  <w:style w:type="paragraph" w:customStyle="1" w:styleId="affffffffffffff">
    <w:name w:val="目录标题"/>
    <w:basedOn w:val="affff3"/>
    <w:uiPriority w:val="99"/>
    <w:qFormat/>
    <w:rsid w:val="00770F20"/>
    <w:pPr>
      <w:widowControl/>
      <w:spacing w:before="0" w:after="0" w:line="240" w:lineRule="auto"/>
      <w:jc w:val="center"/>
    </w:pPr>
    <w:rPr>
      <w:rFonts w:ascii="Times New Roman" w:eastAsia="昆仑仿宋" w:hAnsi="Times New Roman" w:cs="Mangal"/>
      <w:b/>
      <w:bCs/>
      <w:snapToGrid/>
      <w:kern w:val="2"/>
      <w:sz w:val="52"/>
    </w:rPr>
  </w:style>
  <w:style w:type="paragraph" w:customStyle="1" w:styleId="CharCharCharCharCharCharCharCharChar6CharCharChar">
    <w:name w:val="Char Char Char Char Char Char Char Char Char6 Char Char Char"/>
    <w:basedOn w:val="affff9"/>
    <w:uiPriority w:val="99"/>
    <w:qFormat/>
    <w:rsid w:val="00770F20"/>
    <w:pPr>
      <w:widowControl/>
      <w:shd w:val="clear" w:color="auto" w:fill="000080"/>
      <w:spacing w:before="0" w:after="0" w:line="240" w:lineRule="auto"/>
      <w:jc w:val="both"/>
    </w:pPr>
    <w:rPr>
      <w:rFonts w:ascii="'宋体" w:eastAsia="'宋体" w:hAnsi="'宋体" w:cs="Times New Roman" w:hint="eastAsia"/>
      <w:snapToGrid/>
      <w:kern w:val="0"/>
      <w:sz w:val="24"/>
      <w:szCs w:val="24"/>
      <w:lang w:val="x-none" w:eastAsia="x-none"/>
    </w:rPr>
  </w:style>
  <w:style w:type="paragraph" w:customStyle="1" w:styleId="CharCharCharCharCharCharCharCharChar6CharCharChar2">
    <w:name w:val="Char Char Char Char Char Char Char Char Char6 Char Char Char2"/>
    <w:basedOn w:val="affff9"/>
    <w:uiPriority w:val="99"/>
    <w:qFormat/>
    <w:rsid w:val="00770F20"/>
    <w:pPr>
      <w:widowControl/>
      <w:shd w:val="clear" w:color="auto" w:fill="000080"/>
      <w:spacing w:before="0" w:after="0" w:line="240" w:lineRule="auto"/>
      <w:jc w:val="both"/>
    </w:pPr>
    <w:rPr>
      <w:rFonts w:ascii="'宋体" w:eastAsia="'宋体" w:hAnsi="'宋体" w:cs="Times New Roman" w:hint="eastAsia"/>
      <w:snapToGrid/>
      <w:kern w:val="0"/>
      <w:sz w:val="24"/>
      <w:szCs w:val="24"/>
      <w:lang w:val="x-none" w:eastAsia="x-none"/>
    </w:rPr>
  </w:style>
  <w:style w:type="paragraph" w:customStyle="1" w:styleId="CharChar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Char Char"/>
    <w:basedOn w:val="affff3"/>
    <w:uiPriority w:val="99"/>
    <w:qFormat/>
    <w:rsid w:val="00770F20"/>
    <w:pPr>
      <w:widowControl/>
      <w:spacing w:before="0" w:after="120"/>
      <w:ind w:firstLineChars="200" w:firstLine="480"/>
      <w:jc w:val="both"/>
    </w:pPr>
    <w:rPr>
      <w:rFonts w:ascii="'宋体" w:hAnsi="'宋体" w:cs="Symbol"/>
      <w:snapToGrid/>
      <w:kern w:val="2"/>
    </w:rPr>
  </w:style>
  <w:style w:type="paragraph" w:customStyle="1" w:styleId="CharChar8CharCharCharCharCharCharCharCharCharChar">
    <w:name w:val="Char Char8 Char Char Char Char Char Char Char Char Char Char"/>
    <w:basedOn w:val="affff3"/>
    <w:uiPriority w:val="99"/>
    <w:qFormat/>
    <w:rsid w:val="00770F20"/>
    <w:pPr>
      <w:widowControl/>
      <w:spacing w:before="0" w:after="0" w:line="240" w:lineRule="auto"/>
      <w:jc w:val="both"/>
    </w:pPr>
    <w:rPr>
      <w:rFonts w:ascii="Mangal" w:hAnsi="Mangal" w:cs="Mangal"/>
      <w:snapToGrid/>
      <w:kern w:val="2"/>
      <w:sz w:val="22"/>
      <w:szCs w:val="24"/>
    </w:rPr>
  </w:style>
  <w:style w:type="paragraph" w:customStyle="1" w:styleId="CharCharCharCharCharCharCharCharCharCharCharCharCharCharChar1Char">
    <w:name w:val="Char Char Char Char Char Char Char Char Char Char Char Char Char Char Char1 Char"/>
    <w:basedOn w:val="affff3"/>
    <w:uiPriority w:val="99"/>
    <w:qFormat/>
    <w:rsid w:val="00770F20"/>
    <w:pPr>
      <w:widowControl/>
      <w:spacing w:before="0" w:after="160" w:line="240" w:lineRule="exact"/>
    </w:pPr>
    <w:rPr>
      <w:rFonts w:ascii="Mangal" w:hAnsi="Mangal" w:cs="Symbol"/>
      <w:snapToGrid/>
      <w:kern w:val="2"/>
    </w:rPr>
  </w:style>
  <w:style w:type="paragraph" w:customStyle="1" w:styleId="CharCharCharCharCharCharCharCharCharCharCharCharCharCharChar1CharCharCharCharCharCharChar">
    <w:name w:val="Char Char Char Char Char Char Char Char Char Char Char Char Char Char Char1 Char Char Char Char Char Char Char"/>
    <w:basedOn w:val="affff3"/>
    <w:uiPriority w:val="99"/>
    <w:qFormat/>
    <w:rsid w:val="00770F20"/>
    <w:pPr>
      <w:widowControl/>
      <w:spacing w:before="0" w:after="160" w:line="240" w:lineRule="exact"/>
    </w:pPr>
    <w:rPr>
      <w:rFonts w:ascii="Times New Roman" w:hAnsi="Times New Roman" w:cs="Symbol"/>
      <w:snapToGrid/>
      <w:sz w:val="20"/>
      <w:lang w:eastAsia="en-US"/>
    </w:rPr>
  </w:style>
  <w:style w:type="paragraph" w:customStyle="1" w:styleId="-7">
    <w:name w:val="正文 -首行缩进"/>
    <w:basedOn w:val="affff3"/>
    <w:uiPriority w:val="99"/>
    <w:qFormat/>
    <w:rsid w:val="00770F20"/>
    <w:pPr>
      <w:widowControl/>
      <w:spacing w:before="0" w:after="0"/>
      <w:ind w:firstLineChars="200" w:firstLine="480"/>
      <w:jc w:val="both"/>
    </w:pPr>
    <w:rPr>
      <w:rFonts w:ascii="Times New Roman" w:hAnsi="Times New Roman" w:cs="Symbol"/>
      <w:snapToGrid/>
      <w:kern w:val="2"/>
      <w:szCs w:val="24"/>
    </w:rPr>
  </w:style>
  <w:style w:type="paragraph" w:customStyle="1" w:styleId="CharChar2Char">
    <w:name w:val="Char Char2 Char"/>
    <w:basedOn w:val="affff3"/>
    <w:uiPriority w:val="99"/>
    <w:qFormat/>
    <w:rsid w:val="00770F20"/>
    <w:pPr>
      <w:keepNext/>
      <w:keepLines/>
      <w:pageBreakBefore/>
      <w:widowControl/>
      <w:tabs>
        <w:tab w:val="left" w:pos="720"/>
      </w:tabs>
      <w:spacing w:before="0" w:after="0" w:line="240" w:lineRule="auto"/>
      <w:ind w:left="720" w:hanging="360"/>
      <w:jc w:val="both"/>
    </w:pPr>
    <w:rPr>
      <w:rFonts w:ascii="'宋体" w:hAnsi="'宋体" w:cs="Symbol"/>
      <w:snapToGrid/>
      <w:kern w:val="2"/>
    </w:rPr>
  </w:style>
  <w:style w:type="paragraph" w:customStyle="1" w:styleId="CharCharCharCharCharCharCharCharCharCharCharCharCharCharCharChar1Char">
    <w:name w:val="Char Char Char Char Char Char Char Char Char Char Char Char Char Char Char Char1 Char"/>
    <w:basedOn w:val="affff3"/>
    <w:uiPriority w:val="99"/>
    <w:qFormat/>
    <w:rsid w:val="00770F20"/>
    <w:pPr>
      <w:widowControl/>
      <w:spacing w:before="0" w:after="0"/>
      <w:ind w:firstLineChars="200" w:firstLine="200"/>
      <w:jc w:val="both"/>
    </w:pPr>
    <w:rPr>
      <w:rFonts w:ascii="'宋体" w:hAnsi="'宋体" w:cs="Symbol"/>
      <w:snapToGrid/>
      <w:kern w:val="2"/>
    </w:rPr>
  </w:style>
  <w:style w:type="paragraph" w:customStyle="1" w:styleId="EX">
    <w:name w:val="EX"/>
    <w:basedOn w:val="affff3"/>
    <w:uiPriority w:val="99"/>
    <w:qFormat/>
    <w:rsid w:val="00770F20"/>
    <w:pPr>
      <w:keepLines/>
      <w:widowControl/>
      <w:overflowPunct w:val="0"/>
      <w:autoSpaceDE w:val="0"/>
      <w:autoSpaceDN w:val="0"/>
      <w:adjustRightInd w:val="0"/>
      <w:spacing w:before="0" w:after="180"/>
      <w:ind w:left="1702" w:hanging="1418"/>
    </w:pPr>
    <w:rPr>
      <w:rFonts w:ascii="Times New Roman" w:hAnsi="Times New Roman" w:cs="Symbol"/>
      <w:snapToGrid/>
      <w:sz w:val="20"/>
      <w:lang w:val="en-GB" w:eastAsia="en-US"/>
    </w:rPr>
  </w:style>
  <w:style w:type="numbering" w:customStyle="1" w:styleId="1fffb">
    <w:name w:val="样式 编号1"/>
    <w:basedOn w:val="affff6"/>
    <w:rsid w:val="00770F20"/>
  </w:style>
  <w:style w:type="paragraph" w:customStyle="1" w:styleId="affffffffffffff0">
    <w:name w:val="小五正文"/>
    <w:basedOn w:val="affff3"/>
    <w:uiPriority w:val="99"/>
    <w:qFormat/>
    <w:rsid w:val="00770F20"/>
    <w:pPr>
      <w:spacing w:before="0" w:after="0"/>
      <w:ind w:leftChars="200" w:left="420"/>
    </w:pPr>
    <w:rPr>
      <w:rFonts w:ascii="Times New Roman" w:hAnsi="Times New Roman"/>
      <w:snapToGrid/>
      <w:kern w:val="2"/>
      <w:sz w:val="21"/>
      <w:szCs w:val="24"/>
    </w:rPr>
  </w:style>
  <w:style w:type="paragraph" w:customStyle="1" w:styleId="CharCharChar1CharCharChar">
    <w:name w:val="Char Char Char1 Char Char Char"/>
    <w:basedOn w:val="affff3"/>
    <w:uiPriority w:val="99"/>
    <w:qFormat/>
    <w:rsid w:val="00770F20"/>
    <w:pPr>
      <w:widowControl/>
      <w:spacing w:before="0" w:after="0" w:line="240" w:lineRule="auto"/>
      <w:jc w:val="both"/>
    </w:pPr>
    <w:rPr>
      <w:rFonts w:ascii="Times New Roman" w:hAnsi="Times New Roman" w:cs="Symbol"/>
      <w:snapToGrid/>
      <w:kern w:val="2"/>
      <w:sz w:val="21"/>
      <w:szCs w:val="24"/>
    </w:rPr>
  </w:style>
  <w:style w:type="paragraph" w:customStyle="1" w:styleId="115">
    <w:name w:val="样式 标题 1 + 黑色 行距: 1.5 倍行距"/>
    <w:basedOn w:val="13"/>
    <w:uiPriority w:val="99"/>
    <w:qFormat/>
    <w:rsid w:val="00770F20"/>
    <w:pPr>
      <w:keepLines/>
      <w:numPr>
        <w:numId w:val="46"/>
      </w:numPr>
      <w:tabs>
        <w:tab w:val="clear" w:pos="850"/>
      </w:tabs>
      <w:ind w:left="0" w:firstLine="0"/>
      <w:jc w:val="both"/>
    </w:pPr>
    <w:rPr>
      <w:rFonts w:ascii="Times New Roman" w:hAnsi="Times New Roman"/>
      <w:snapToGrid/>
      <w:kern w:val="44"/>
      <w:szCs w:val="44"/>
    </w:rPr>
  </w:style>
  <w:style w:type="paragraph" w:customStyle="1" w:styleId="Charfff7">
    <w:name w:val="首行缩进 Char"/>
    <w:basedOn w:val="affff3"/>
    <w:qFormat/>
    <w:rsid w:val="00770F20"/>
    <w:pPr>
      <w:spacing w:before="0" w:afterLines="50" w:after="0" w:line="300" w:lineRule="auto"/>
      <w:ind w:leftChars="200" w:left="420"/>
    </w:pPr>
    <w:rPr>
      <w:rFonts w:ascii="Times New Roman" w:hAnsi="Times New Roman"/>
      <w:snapToGrid/>
      <w:kern w:val="2"/>
      <w:szCs w:val="24"/>
    </w:rPr>
  </w:style>
  <w:style w:type="paragraph" w:customStyle="1" w:styleId="CharCharCharCharCharChar0">
    <w:name w:val="正文文字 Char Char Char Char Char Char"/>
    <w:basedOn w:val="affff3"/>
    <w:uiPriority w:val="99"/>
    <w:qFormat/>
    <w:rsid w:val="00770F20"/>
    <w:pPr>
      <w:tabs>
        <w:tab w:val="num" w:pos="902"/>
      </w:tabs>
      <w:spacing w:before="0" w:afterLines="50" w:after="0" w:line="300" w:lineRule="auto"/>
      <w:ind w:leftChars="200" w:left="902" w:hanging="420"/>
    </w:pPr>
    <w:rPr>
      <w:rFonts w:ascii="Times New Roman" w:hAnsi="Times New Roman"/>
      <w:snapToGrid/>
      <w:kern w:val="2"/>
      <w:szCs w:val="24"/>
    </w:rPr>
  </w:style>
  <w:style w:type="paragraph" w:customStyle="1" w:styleId="affffffffffffff1">
    <w:name w:val="文档编号"/>
    <w:basedOn w:val="affff3"/>
    <w:next w:val="affff3"/>
    <w:uiPriority w:val="99"/>
    <w:qFormat/>
    <w:rsid w:val="00770F20"/>
    <w:pPr>
      <w:adjustRightInd w:val="0"/>
      <w:spacing w:before="0" w:after="0"/>
      <w:ind w:leftChars="200" w:left="420"/>
      <w:jc w:val="center"/>
      <w:textAlignment w:val="baseline"/>
    </w:pPr>
    <w:rPr>
      <w:rFonts w:ascii="宋体" w:hAnsi="Times New Roman"/>
      <w:snapToGrid/>
    </w:rPr>
  </w:style>
  <w:style w:type="paragraph" w:customStyle="1" w:styleId="CharCharChar1CharCharCharCharCharCharCharCharChar">
    <w:name w:val="Char Char Char1 Char Char Char Char Char Char Char Char Char"/>
    <w:basedOn w:val="affff3"/>
    <w:uiPriority w:val="99"/>
    <w:qFormat/>
    <w:rsid w:val="00770F20"/>
    <w:pPr>
      <w:widowControl/>
      <w:spacing w:before="0" w:after="0" w:line="240" w:lineRule="auto"/>
      <w:jc w:val="both"/>
    </w:pPr>
    <w:rPr>
      <w:rFonts w:ascii="Times New Roman" w:hAnsi="Times New Roman" w:cs="Symbol"/>
      <w:snapToGrid/>
      <w:kern w:val="2"/>
      <w:sz w:val="21"/>
      <w:szCs w:val="24"/>
    </w:rPr>
  </w:style>
  <w:style w:type="paragraph" w:customStyle="1" w:styleId="22ndlevelh22Header2l2H2Underrubrik1prop2He">
    <w:name w:val="样式 标题 22nd levelh22Header 2l2第一层条H2Underrubrik1prop2He..."/>
    <w:basedOn w:val="24"/>
    <w:autoRedefine/>
    <w:uiPriority w:val="99"/>
    <w:qFormat/>
    <w:rsid w:val="00770F20"/>
    <w:pPr>
      <w:keepNext/>
      <w:keepLines/>
      <w:numPr>
        <w:ilvl w:val="0"/>
        <w:numId w:val="0"/>
      </w:numPr>
      <w:tabs>
        <w:tab w:val="clear" w:pos="576"/>
        <w:tab w:val="num" w:pos="780"/>
      </w:tabs>
      <w:spacing w:line="416" w:lineRule="auto"/>
      <w:ind w:left="780" w:hanging="360"/>
      <w:jc w:val="both"/>
    </w:pPr>
    <w:rPr>
      <w:b/>
      <w:bCs/>
      <w:snapToGrid/>
      <w:kern w:val="2"/>
      <w:szCs w:val="32"/>
    </w:rPr>
  </w:style>
  <w:style w:type="paragraph" w:customStyle="1" w:styleId="TNormal">
    <w:name w:val="T Normal"/>
    <w:basedOn w:val="affff3"/>
    <w:uiPriority w:val="99"/>
    <w:qFormat/>
    <w:rsid w:val="00770F20"/>
    <w:pPr>
      <w:widowControl/>
      <w:snapToGrid w:val="0"/>
      <w:spacing w:before="0" w:after="0" w:line="240" w:lineRule="auto"/>
    </w:pPr>
    <w:rPr>
      <w:rFonts w:ascii="Arial Black" w:eastAsia="昆仑仿宋" w:hAnsi="Arial Black" w:cs="Symbol"/>
      <w:snapToGrid/>
      <w:sz w:val="22"/>
      <w:lang w:eastAsia="ko-KR"/>
    </w:rPr>
  </w:style>
  <w:style w:type="paragraph" w:customStyle="1" w:styleId="Char1CharCharCharCharCharChar">
    <w:name w:val="Char1 Char Char Char Char Char Char"/>
    <w:basedOn w:val="affff3"/>
    <w:next w:val="affff3"/>
    <w:uiPriority w:val="99"/>
    <w:qFormat/>
    <w:rsid w:val="00770F20"/>
    <w:pPr>
      <w:widowControl/>
      <w:snapToGrid w:val="0"/>
      <w:spacing w:before="0" w:after="0" w:line="240" w:lineRule="auto"/>
      <w:jc w:val="both"/>
    </w:pPr>
    <w:rPr>
      <w:rFonts w:ascii="Arial Black" w:eastAsia="长城楷体" w:hAnsi="Arial Black" w:cs="Arial Black"/>
      <w:snapToGrid/>
      <w:sz w:val="21"/>
      <w:szCs w:val="21"/>
    </w:rPr>
  </w:style>
  <w:style w:type="paragraph" w:customStyle="1" w:styleId="afff6">
    <w:name w:val="编号正文"/>
    <w:uiPriority w:val="99"/>
    <w:qFormat/>
    <w:rsid w:val="00770F20"/>
    <w:pPr>
      <w:numPr>
        <w:numId w:val="47"/>
      </w:numPr>
      <w:spacing w:line="360" w:lineRule="auto"/>
    </w:pPr>
    <w:rPr>
      <w:bCs/>
      <w:kern w:val="44"/>
      <w:sz w:val="24"/>
      <w:szCs w:val="44"/>
    </w:rPr>
  </w:style>
  <w:style w:type="paragraph" w:customStyle="1" w:styleId="415">
    <w:name w:val="样式 正文缩进正文（首行缩进两字）表正文正文非缩进标题4 + 行距: 1.5 倍行距"/>
    <w:basedOn w:val="affff7"/>
    <w:autoRedefine/>
    <w:uiPriority w:val="99"/>
    <w:qFormat/>
    <w:rsid w:val="00770F20"/>
    <w:pPr>
      <w:spacing w:before="0" w:after="0"/>
      <w:ind w:firstLineChars="0" w:firstLine="0"/>
    </w:pPr>
    <w:rPr>
      <w:rFonts w:ascii="Times New Roman" w:hAnsi="Times New Roman"/>
      <w:szCs w:val="20"/>
    </w:rPr>
  </w:style>
  <w:style w:type="paragraph" w:customStyle="1" w:styleId="affffffffffffff2">
    <w:name w:val="表格正文（左对齐）"/>
    <w:basedOn w:val="affff3"/>
    <w:uiPriority w:val="99"/>
    <w:qFormat/>
    <w:rsid w:val="00770F20"/>
    <w:pPr>
      <w:overflowPunct w:val="0"/>
      <w:autoSpaceDE w:val="0"/>
      <w:autoSpaceDN w:val="0"/>
      <w:adjustRightInd w:val="0"/>
      <w:spacing w:before="0" w:after="0"/>
      <w:ind w:leftChars="200" w:left="420" w:firstLine="595"/>
    </w:pPr>
    <w:rPr>
      <w:rFonts w:ascii="Times New Roman" w:hAnsi="Times New Roman"/>
      <w:b/>
      <w:color w:val="000000"/>
      <w:sz w:val="28"/>
    </w:rPr>
  </w:style>
  <w:style w:type="paragraph" w:customStyle="1" w:styleId="CharChar1CharChar1CharChar1CharChar1CharCharCharCharCharCharCharCharChar">
    <w:name w:val="Char Char1 Char Char1 Char Char1 Char Char1 Char Char Char Char Char Char Char Char Char"/>
    <w:basedOn w:val="affff3"/>
    <w:uiPriority w:val="99"/>
    <w:qFormat/>
    <w:rsid w:val="00770F20"/>
    <w:pPr>
      <w:widowControl/>
      <w:spacing w:before="0" w:after="0" w:line="240" w:lineRule="auto"/>
      <w:jc w:val="both"/>
    </w:pPr>
    <w:rPr>
      <w:rFonts w:ascii="'宋体" w:hAnsi="'宋体" w:cs="Symbol"/>
      <w:snapToGrid/>
      <w:kern w:val="2"/>
      <w:szCs w:val="24"/>
    </w:rPr>
  </w:style>
  <w:style w:type="paragraph" w:customStyle="1" w:styleId="CharCharCharCharCharCharCharCharChar6CharCharChar1">
    <w:name w:val="Char Char Char Char Char Char Char Char Char6 Char Char Char1"/>
    <w:basedOn w:val="affff9"/>
    <w:uiPriority w:val="99"/>
    <w:qFormat/>
    <w:rsid w:val="00770F20"/>
    <w:pPr>
      <w:widowControl/>
      <w:shd w:val="clear" w:color="auto" w:fill="000080"/>
      <w:spacing w:before="0" w:after="0" w:line="240" w:lineRule="auto"/>
      <w:jc w:val="both"/>
    </w:pPr>
    <w:rPr>
      <w:rFonts w:ascii="'宋体" w:eastAsia="'宋体" w:hAnsi="'宋体" w:cs="Times New Roman" w:hint="eastAsia"/>
      <w:snapToGrid/>
      <w:kern w:val="0"/>
      <w:sz w:val="24"/>
      <w:szCs w:val="24"/>
      <w:lang w:val="x-none" w:eastAsia="x-none"/>
    </w:rPr>
  </w:style>
  <w:style w:type="paragraph" w:customStyle="1" w:styleId="1f">
    <w:name w:val="编号1"/>
    <w:basedOn w:val="affff3"/>
    <w:uiPriority w:val="99"/>
    <w:qFormat/>
    <w:rsid w:val="00770F20"/>
    <w:pPr>
      <w:numPr>
        <w:numId w:val="48"/>
      </w:numPr>
      <w:overflowPunct w:val="0"/>
      <w:spacing w:before="0" w:after="0"/>
      <w:ind w:leftChars="200" w:left="200" w:firstLine="0"/>
    </w:pPr>
    <w:rPr>
      <w:rFonts w:ascii="Times New Roman" w:hAnsi="Times New Roman"/>
      <w:b/>
      <w:snapToGrid/>
      <w:sz w:val="28"/>
    </w:rPr>
  </w:style>
  <w:style w:type="paragraph" w:customStyle="1" w:styleId="af0">
    <w:name w:val="标题正文"/>
    <w:basedOn w:val="affff3"/>
    <w:uiPriority w:val="99"/>
    <w:qFormat/>
    <w:rsid w:val="00770F20"/>
    <w:pPr>
      <w:numPr>
        <w:numId w:val="49"/>
      </w:numPr>
      <w:overflowPunct w:val="0"/>
      <w:spacing w:before="0" w:after="0"/>
      <w:ind w:leftChars="200" w:left="200" w:firstLine="0"/>
    </w:pPr>
    <w:rPr>
      <w:rFonts w:ascii="Times New Roman" w:hAnsi="Times New Roman"/>
      <w:b/>
      <w:snapToGrid/>
      <w:sz w:val="28"/>
    </w:rPr>
  </w:style>
  <w:style w:type="paragraph" w:customStyle="1" w:styleId="1fffc">
    <w:name w:val="不缩进编号1"/>
    <w:basedOn w:val="1f"/>
    <w:uiPriority w:val="99"/>
    <w:qFormat/>
    <w:rsid w:val="00770F20"/>
  </w:style>
  <w:style w:type="paragraph" w:customStyle="1" w:styleId="af1">
    <w:name w:val="非缩进标题正文"/>
    <w:basedOn w:val="affff3"/>
    <w:uiPriority w:val="99"/>
    <w:qFormat/>
    <w:rsid w:val="00770F20"/>
    <w:pPr>
      <w:numPr>
        <w:numId w:val="50"/>
      </w:numPr>
      <w:overflowPunct w:val="0"/>
      <w:spacing w:before="0" w:after="0"/>
      <w:ind w:leftChars="200" w:left="200" w:firstLine="0"/>
    </w:pPr>
    <w:rPr>
      <w:rFonts w:ascii="Times New Roman" w:hAnsi="Times New Roman"/>
      <w:b/>
      <w:snapToGrid/>
      <w:sz w:val="28"/>
    </w:rPr>
  </w:style>
  <w:style w:type="character" w:customStyle="1" w:styleId="TableTextCharCharCharCharChar">
    <w:name w:val="Table Text Char Char Char Char Char"/>
    <w:link w:val="TableTextCharCharCharChar"/>
    <w:qFormat/>
    <w:locked/>
    <w:rsid w:val="00770F20"/>
    <w:rPr>
      <w:rFonts w:ascii="Arial Black" w:hAnsi="Arial Black"/>
      <w:kern w:val="2"/>
      <w:sz w:val="18"/>
      <w:szCs w:val="24"/>
    </w:rPr>
  </w:style>
  <w:style w:type="paragraph" w:customStyle="1" w:styleId="19">
    <w:name w:val="项目符号1"/>
    <w:basedOn w:val="affff3"/>
    <w:autoRedefine/>
    <w:uiPriority w:val="99"/>
    <w:qFormat/>
    <w:rsid w:val="00770F20"/>
    <w:pPr>
      <w:widowControl/>
      <w:numPr>
        <w:numId w:val="52"/>
      </w:numPr>
      <w:tabs>
        <w:tab w:val="clear" w:pos="425"/>
        <w:tab w:val="num" w:pos="973"/>
      </w:tabs>
      <w:overflowPunct w:val="0"/>
      <w:spacing w:before="0" w:after="0"/>
      <w:ind w:leftChars="200" w:left="973" w:firstLine="0"/>
    </w:pPr>
    <w:rPr>
      <w:rFonts w:ascii="Times" w:hAnsi="Times"/>
      <w:b/>
      <w:snapToGrid/>
      <w:sz w:val="28"/>
    </w:rPr>
  </w:style>
  <w:style w:type="paragraph" w:styleId="2fff0">
    <w:name w:val="index 2"/>
    <w:basedOn w:val="affff3"/>
    <w:next w:val="affff3"/>
    <w:autoRedefine/>
    <w:qFormat/>
    <w:rsid w:val="00770F20"/>
    <w:pPr>
      <w:overflowPunct w:val="0"/>
      <w:spacing w:before="0" w:after="0"/>
      <w:ind w:leftChars="200" w:left="200"/>
    </w:pPr>
    <w:rPr>
      <w:rFonts w:ascii="Times New Roman" w:hAnsi="Times New Roman"/>
      <w:snapToGrid/>
    </w:rPr>
  </w:style>
  <w:style w:type="paragraph" w:styleId="3f3">
    <w:name w:val="index 3"/>
    <w:basedOn w:val="affff3"/>
    <w:next w:val="affff3"/>
    <w:autoRedefine/>
    <w:qFormat/>
    <w:rsid w:val="00770F20"/>
    <w:pPr>
      <w:overflowPunct w:val="0"/>
      <w:spacing w:before="0" w:after="0"/>
      <w:ind w:leftChars="400" w:left="400"/>
    </w:pPr>
    <w:rPr>
      <w:rFonts w:ascii="Times New Roman" w:hAnsi="Times New Roman"/>
      <w:snapToGrid/>
    </w:rPr>
  </w:style>
  <w:style w:type="paragraph" w:styleId="4c">
    <w:name w:val="index 4"/>
    <w:basedOn w:val="affff3"/>
    <w:next w:val="affff3"/>
    <w:autoRedefine/>
    <w:qFormat/>
    <w:rsid w:val="00770F20"/>
    <w:pPr>
      <w:overflowPunct w:val="0"/>
      <w:spacing w:before="0" w:after="0"/>
      <w:ind w:leftChars="600" w:left="600"/>
    </w:pPr>
    <w:rPr>
      <w:rFonts w:ascii="Times New Roman" w:hAnsi="Times New Roman"/>
      <w:snapToGrid/>
    </w:rPr>
  </w:style>
  <w:style w:type="paragraph" w:styleId="5b">
    <w:name w:val="index 5"/>
    <w:basedOn w:val="affff3"/>
    <w:next w:val="affff3"/>
    <w:autoRedefine/>
    <w:qFormat/>
    <w:rsid w:val="00770F20"/>
    <w:pPr>
      <w:overflowPunct w:val="0"/>
      <w:spacing w:before="0" w:after="0"/>
      <w:ind w:leftChars="800" w:left="800"/>
    </w:pPr>
    <w:rPr>
      <w:rFonts w:ascii="Times New Roman" w:hAnsi="Times New Roman"/>
      <w:snapToGrid/>
    </w:rPr>
  </w:style>
  <w:style w:type="paragraph" w:styleId="66">
    <w:name w:val="index 6"/>
    <w:basedOn w:val="affff3"/>
    <w:next w:val="affff3"/>
    <w:autoRedefine/>
    <w:qFormat/>
    <w:rsid w:val="00770F20"/>
    <w:pPr>
      <w:overflowPunct w:val="0"/>
      <w:spacing w:before="0" w:after="0"/>
      <w:ind w:leftChars="1000" w:left="1000"/>
    </w:pPr>
    <w:rPr>
      <w:rFonts w:ascii="Times New Roman" w:hAnsi="Times New Roman"/>
      <w:snapToGrid/>
    </w:rPr>
  </w:style>
  <w:style w:type="paragraph" w:styleId="75">
    <w:name w:val="index 7"/>
    <w:basedOn w:val="affff3"/>
    <w:next w:val="affff3"/>
    <w:autoRedefine/>
    <w:qFormat/>
    <w:rsid w:val="00770F20"/>
    <w:pPr>
      <w:overflowPunct w:val="0"/>
      <w:spacing w:before="0" w:after="0"/>
      <w:ind w:leftChars="1200" w:left="1200"/>
    </w:pPr>
    <w:rPr>
      <w:rFonts w:ascii="Times New Roman" w:hAnsi="Times New Roman"/>
      <w:snapToGrid/>
    </w:rPr>
  </w:style>
  <w:style w:type="paragraph" w:styleId="84">
    <w:name w:val="index 8"/>
    <w:basedOn w:val="affff3"/>
    <w:next w:val="affff3"/>
    <w:autoRedefine/>
    <w:qFormat/>
    <w:rsid w:val="00770F20"/>
    <w:pPr>
      <w:overflowPunct w:val="0"/>
      <w:spacing w:before="0" w:after="0"/>
      <w:ind w:leftChars="1400" w:left="1400"/>
    </w:pPr>
    <w:rPr>
      <w:rFonts w:ascii="Times New Roman" w:hAnsi="Times New Roman"/>
      <w:snapToGrid/>
    </w:rPr>
  </w:style>
  <w:style w:type="paragraph" w:styleId="93">
    <w:name w:val="index 9"/>
    <w:basedOn w:val="affff3"/>
    <w:next w:val="affff3"/>
    <w:autoRedefine/>
    <w:qFormat/>
    <w:rsid w:val="00770F20"/>
    <w:pPr>
      <w:overflowPunct w:val="0"/>
      <w:spacing w:before="0" w:after="0"/>
      <w:ind w:leftChars="1600" w:left="1600"/>
    </w:pPr>
    <w:rPr>
      <w:rFonts w:ascii="Times New Roman" w:hAnsi="Times New Roman"/>
      <w:snapToGrid/>
    </w:rPr>
  </w:style>
  <w:style w:type="paragraph" w:customStyle="1" w:styleId="2h2Heading2HiddenHeading2CCBSheading22H2">
    <w:name w:val="样式 标题 2h2Heading 2 HiddenHeading 2 CCBSheading 2第一章 标题 2H2..."/>
    <w:basedOn w:val="24"/>
    <w:uiPriority w:val="99"/>
    <w:qFormat/>
    <w:rsid w:val="00770F20"/>
    <w:pPr>
      <w:keepNext/>
      <w:keepLines/>
      <w:numPr>
        <w:ilvl w:val="0"/>
        <w:numId w:val="0"/>
      </w:numPr>
      <w:tabs>
        <w:tab w:val="clear" w:pos="576"/>
        <w:tab w:val="num" w:pos="780"/>
      </w:tabs>
      <w:spacing w:line="416" w:lineRule="auto"/>
      <w:ind w:left="780" w:hanging="360"/>
      <w:jc w:val="both"/>
    </w:pPr>
    <w:rPr>
      <w:b/>
      <w:bCs/>
      <w:snapToGrid/>
      <w:kern w:val="2"/>
      <w:szCs w:val="32"/>
    </w:rPr>
  </w:style>
  <w:style w:type="paragraph" w:customStyle="1" w:styleId="TableTextCharCharCharChar">
    <w:name w:val="Table Text Char Char Char Char"/>
    <w:link w:val="TableTextCharCharCharCharChar"/>
    <w:qFormat/>
    <w:rsid w:val="00770F20"/>
    <w:pPr>
      <w:snapToGrid w:val="0"/>
      <w:spacing w:before="80" w:after="80" w:line="360" w:lineRule="auto"/>
    </w:pPr>
    <w:rPr>
      <w:rFonts w:ascii="Arial Black" w:hAnsi="Arial Black"/>
      <w:kern w:val="2"/>
      <w:sz w:val="18"/>
      <w:szCs w:val="24"/>
    </w:rPr>
  </w:style>
  <w:style w:type="character" w:customStyle="1" w:styleId="2h2Heading2HiddenHeading2CCBSheading22H2Char">
    <w:name w:val="样式 标题 2h2Heading 2 HiddenHeading 2 CCBSheading 2第一章 标题 2H2... Char"/>
    <w:qFormat/>
    <w:rsid w:val="00770F20"/>
    <w:rPr>
      <w:rFonts w:ascii="黑体" w:eastAsia="黑体" w:hAnsi="Arial"/>
      <w:sz w:val="32"/>
      <w:lang w:val="en-US" w:eastAsia="zh-CN" w:bidi="ar-SA"/>
    </w:rPr>
  </w:style>
  <w:style w:type="paragraph" w:customStyle="1" w:styleId="paragraph10">
    <w:name w:val="paragraph1"/>
    <w:basedOn w:val="affff3"/>
    <w:uiPriority w:val="99"/>
    <w:qFormat/>
    <w:rsid w:val="00770F20"/>
    <w:pPr>
      <w:widowControl/>
      <w:spacing w:beforeLines="20" w:before="0" w:after="0"/>
      <w:ind w:firstLineChars="200" w:firstLine="200"/>
      <w:jc w:val="both"/>
    </w:pPr>
    <w:rPr>
      <w:rFonts w:ascii="Times New Roman" w:hAnsi="Times New Roman" w:cs="Symbol"/>
      <w:snapToGrid/>
      <w:kern w:val="2"/>
    </w:rPr>
  </w:style>
  <w:style w:type="paragraph" w:customStyle="1" w:styleId="affffffffffffff3">
    <w:name w:val="可研正文"/>
    <w:basedOn w:val="affffb"/>
    <w:link w:val="Charfff8"/>
    <w:qFormat/>
    <w:rsid w:val="00770F20"/>
    <w:pPr>
      <w:spacing w:before="0" w:after="0" w:line="440" w:lineRule="exact"/>
      <w:ind w:leftChars="200" w:left="420" w:firstLine="567"/>
    </w:pPr>
    <w:rPr>
      <w:rFonts w:ascii="仿宋_GB2312" w:eastAsia="仿宋_GB2312" w:hAnsi="宋体" w:cs="Times New Roman"/>
      <w:snapToGrid/>
      <w:sz w:val="28"/>
      <w:szCs w:val="20"/>
      <w:lang w:val="x-none" w:eastAsia="x-none"/>
    </w:rPr>
  </w:style>
  <w:style w:type="paragraph" w:customStyle="1" w:styleId="affffffffffffff4">
    <w:name w:val="层二"/>
    <w:basedOn w:val="affff3"/>
    <w:uiPriority w:val="99"/>
    <w:qFormat/>
    <w:rsid w:val="00770F20"/>
    <w:pPr>
      <w:tabs>
        <w:tab w:val="num" w:pos="432"/>
      </w:tabs>
      <w:spacing w:before="0" w:after="0" w:line="240" w:lineRule="auto"/>
      <w:ind w:leftChars="200" w:left="432" w:hanging="432"/>
    </w:pPr>
    <w:rPr>
      <w:rFonts w:ascii="Times New Roman" w:hAnsi="Times New Roman"/>
      <w:snapToGrid/>
      <w:kern w:val="2"/>
      <w:sz w:val="28"/>
      <w:szCs w:val="24"/>
    </w:rPr>
  </w:style>
  <w:style w:type="paragraph" w:customStyle="1" w:styleId="CharChar8CharCharCharCharCharCharCharCharCharCharCharCharCharCharCharCharCharChar1CharCharCharCharCharCharCharCharCharCharCharCharCharCharCharCharCharCharCharCharCharCharCharCharCharChar">
    <w:name w:val="Char Char8 Char Char Char Char Char Char Char Char Char Char Char Char Char Char Char Char Char Char1 Char Char Char Char Char Char Char Char Char Char Char Char Char Char Char Char Char Char Char Char Char Char Char Char Char Char"/>
    <w:next w:val="affff3"/>
    <w:uiPriority w:val="99"/>
    <w:qFormat/>
    <w:rsid w:val="00770F20"/>
    <w:pPr>
      <w:keepNext/>
      <w:keepLines/>
      <w:tabs>
        <w:tab w:val="num" w:pos="1440"/>
      </w:tabs>
      <w:snapToGrid w:val="0"/>
      <w:spacing w:before="240" w:after="240" w:line="360" w:lineRule="auto"/>
      <w:ind w:left="1440" w:hanging="1440"/>
      <w:outlineLvl w:val="7"/>
    </w:pPr>
    <w:rPr>
      <w:rFonts w:ascii="Arial Black" w:eastAsia="长城楷体" w:hAnsi="Arial Black" w:cs="Arial Black"/>
      <w:kern w:val="2"/>
      <w:sz w:val="21"/>
      <w:szCs w:val="21"/>
    </w:rPr>
  </w:style>
  <w:style w:type="paragraph" w:customStyle="1" w:styleId="2fff1">
    <w:name w:val="正文2文字缩进"/>
    <w:basedOn w:val="affff3"/>
    <w:uiPriority w:val="99"/>
    <w:qFormat/>
    <w:rsid w:val="00770F20"/>
    <w:pPr>
      <w:spacing w:before="0" w:after="0"/>
      <w:ind w:leftChars="200" w:left="420" w:right="210"/>
    </w:pPr>
    <w:rPr>
      <w:rFonts w:ascii="Times New Roman" w:hAnsi="Times New Roman"/>
      <w:snapToGrid/>
      <w:kern w:val="2"/>
      <w:szCs w:val="24"/>
    </w:rPr>
  </w:style>
  <w:style w:type="paragraph" w:customStyle="1" w:styleId="CharChar3CharCharCharCharCharCharCharCharCharCharCharCharCharCharCharCharCharCharCharCharCharCharCharChar">
    <w:name w:val="Char Char3 Char Char Char Char Char Char Char Char Char Char Char Char Char Char Char Char Char Char Char Char Char Char Char Char"/>
    <w:basedOn w:val="affff3"/>
    <w:autoRedefine/>
    <w:uiPriority w:val="99"/>
    <w:qFormat/>
    <w:rsid w:val="00770F20"/>
    <w:pPr>
      <w:widowControl/>
      <w:spacing w:before="0" w:after="0" w:line="240" w:lineRule="auto"/>
      <w:jc w:val="center"/>
    </w:pPr>
    <w:rPr>
      <w:rFonts w:ascii="Mangal" w:hAnsi="Mangal" w:cs="Symbol"/>
      <w:bCs/>
      <w:snapToGrid/>
      <w:szCs w:val="24"/>
    </w:rPr>
  </w:style>
  <w:style w:type="paragraph" w:customStyle="1" w:styleId="CharChar8CharCharCharCharCharCharCharCharCharCharCharCharCharCharCharCharCharChar1CharCharCharCharCharCharCharCharCharCharCharCharCharCharCharCharCharCharCharCharCharCharCharChar">
    <w:name w:val="Char Char8 Char Char Char Char Char Char Char Char Char Char Char Char Char Char Char Char Char Char1 Char Char Char Char Char Char Char Char Char Char Char Char Char Char Char Char Char Char Char Char Char Char Char Char"/>
    <w:next w:val="affff3"/>
    <w:uiPriority w:val="99"/>
    <w:qFormat/>
    <w:rsid w:val="00770F20"/>
    <w:pPr>
      <w:keepNext/>
      <w:keepLines/>
      <w:tabs>
        <w:tab w:val="num" w:pos="1440"/>
      </w:tabs>
      <w:snapToGrid w:val="0"/>
      <w:spacing w:before="240" w:after="240" w:line="360" w:lineRule="auto"/>
      <w:ind w:left="1440" w:hanging="1440"/>
      <w:outlineLvl w:val="7"/>
    </w:pPr>
    <w:rPr>
      <w:rFonts w:ascii="Arial Black" w:eastAsia="长城楷体" w:hAnsi="Arial Black" w:cs="Arial Black"/>
      <w:kern w:val="2"/>
      <w:sz w:val="21"/>
      <w:szCs w:val="21"/>
    </w:rPr>
  </w:style>
  <w:style w:type="paragraph" w:customStyle="1" w:styleId="3H3h3level3PIM3Level3HeadHeading3-oldsect12">
    <w:name w:val="样式 标题 3H3h3level_3PIM 3Level 3 HeadHeading 3 - oldsect1.2..."/>
    <w:basedOn w:val="affff3"/>
    <w:uiPriority w:val="99"/>
    <w:qFormat/>
    <w:rsid w:val="00770F20"/>
    <w:pPr>
      <w:widowControl/>
      <w:numPr>
        <w:numId w:val="53"/>
      </w:numPr>
      <w:spacing w:before="0" w:after="0" w:line="300" w:lineRule="auto"/>
      <w:ind w:leftChars="200" w:left="200" w:firstLine="0"/>
    </w:pPr>
    <w:rPr>
      <w:rFonts w:ascii="Book Antiqua" w:hAnsi="Book Antiqua"/>
      <w:snapToGrid/>
      <w:sz w:val="22"/>
    </w:rPr>
  </w:style>
  <w:style w:type="paragraph" w:customStyle="1" w:styleId="affffffffffffff5">
    <w:name w:val="正文 中国石油 举例"/>
    <w:basedOn w:val="affff3"/>
    <w:uiPriority w:val="99"/>
    <w:qFormat/>
    <w:rsid w:val="00770F20"/>
    <w:pPr>
      <w:widowControl/>
      <w:tabs>
        <w:tab w:val="num" w:pos="780"/>
      </w:tabs>
      <w:spacing w:before="0" w:after="0" w:line="240" w:lineRule="auto"/>
      <w:ind w:left="780" w:hanging="360"/>
      <w:jc w:val="both"/>
    </w:pPr>
    <w:rPr>
      <w:rFonts w:ascii="Times New Roman" w:hAnsi="Times New Roman" w:cs="Symbol"/>
      <w:snapToGrid/>
      <w:kern w:val="2"/>
      <w:sz w:val="21"/>
      <w:szCs w:val="21"/>
    </w:rPr>
  </w:style>
  <w:style w:type="character" w:customStyle="1" w:styleId="2Char1">
    <w:name w:val="样式2 Char"/>
    <w:link w:val="2fe"/>
    <w:uiPriority w:val="99"/>
    <w:qFormat/>
    <w:rsid w:val="00770F20"/>
    <w:rPr>
      <w:rFonts w:ascii="Arial" w:hAnsi="Arial"/>
      <w:snapToGrid w:val="0"/>
      <w:sz w:val="24"/>
    </w:rPr>
  </w:style>
  <w:style w:type="paragraph" w:customStyle="1" w:styleId="2fff2">
    <w:name w:val="正文 + 首行缩进:  2 字符"/>
    <w:basedOn w:val="affff3"/>
    <w:uiPriority w:val="99"/>
    <w:qFormat/>
    <w:rsid w:val="00770F20"/>
    <w:pPr>
      <w:widowControl/>
      <w:spacing w:beforeLines="25" w:before="0" w:afterLines="25" w:after="0"/>
      <w:ind w:leftChars="200" w:left="420" w:firstLineChars="236" w:firstLine="566"/>
    </w:pPr>
    <w:rPr>
      <w:rFonts w:ascii="Times New Roman" w:hAnsi="Times New Roman"/>
      <w:snapToGrid/>
    </w:rPr>
  </w:style>
  <w:style w:type="paragraph" w:customStyle="1" w:styleId="affffffffffffff6">
    <w:name w:val="图表名"/>
    <w:basedOn w:val="affff3"/>
    <w:next w:val="affff3"/>
    <w:autoRedefine/>
    <w:uiPriority w:val="99"/>
    <w:qFormat/>
    <w:rsid w:val="00770F20"/>
    <w:pPr>
      <w:widowControl/>
      <w:spacing w:before="0" w:after="0" w:line="240" w:lineRule="auto"/>
      <w:jc w:val="center"/>
    </w:pPr>
    <w:rPr>
      <w:rFonts w:ascii="Arial Black" w:eastAsia="长城楷体" w:hAnsi="Arial Black" w:cs="Arial Black"/>
      <w:snapToGrid/>
      <w:kern w:val="2"/>
      <w:szCs w:val="24"/>
    </w:rPr>
  </w:style>
  <w:style w:type="paragraph" w:customStyle="1" w:styleId="font7">
    <w:name w:val="font7"/>
    <w:basedOn w:val="affff3"/>
    <w:uiPriority w:val="99"/>
    <w:qFormat/>
    <w:rsid w:val="00770F20"/>
    <w:pPr>
      <w:widowControl/>
      <w:spacing w:before="100" w:beforeAutospacing="1" w:after="100" w:afterAutospacing="1" w:line="240" w:lineRule="auto"/>
    </w:pPr>
    <w:rPr>
      <w:rFonts w:ascii="Times New Roman" w:hAnsi="Times New Roman" w:cs="Symbol"/>
      <w:b/>
      <w:bCs/>
      <w:snapToGrid/>
      <w:sz w:val="20"/>
    </w:rPr>
  </w:style>
  <w:style w:type="paragraph" w:customStyle="1" w:styleId="font8">
    <w:name w:val="font8"/>
    <w:basedOn w:val="affff3"/>
    <w:uiPriority w:val="99"/>
    <w:qFormat/>
    <w:rsid w:val="00770F20"/>
    <w:pPr>
      <w:widowControl/>
      <w:spacing w:before="100" w:beforeAutospacing="1" w:after="100" w:afterAutospacing="1" w:line="240" w:lineRule="auto"/>
    </w:pPr>
    <w:rPr>
      <w:rFonts w:ascii="Mangal" w:hAnsi="Mangal" w:cs="Mangal"/>
      <w:snapToGrid/>
      <w:color w:val="FF0000"/>
      <w:sz w:val="18"/>
      <w:szCs w:val="18"/>
    </w:rPr>
  </w:style>
  <w:style w:type="paragraph" w:customStyle="1" w:styleId="font9">
    <w:name w:val="font9"/>
    <w:basedOn w:val="affff3"/>
    <w:uiPriority w:val="99"/>
    <w:qFormat/>
    <w:rsid w:val="00770F20"/>
    <w:pPr>
      <w:widowControl/>
      <w:spacing w:before="100" w:beforeAutospacing="1" w:after="100" w:afterAutospacing="1" w:line="240" w:lineRule="auto"/>
    </w:pPr>
    <w:rPr>
      <w:rFonts w:ascii="Mangal" w:hAnsi="Mangal" w:cs="Mangal"/>
      <w:snapToGrid/>
      <w:color w:val="003366"/>
      <w:sz w:val="20"/>
    </w:rPr>
  </w:style>
  <w:style w:type="paragraph" w:customStyle="1" w:styleId="12">
    <w:name w:val="项目1"/>
    <w:basedOn w:val="afffffffc"/>
    <w:uiPriority w:val="99"/>
    <w:qFormat/>
    <w:rsid w:val="00770F20"/>
    <w:pPr>
      <w:numPr>
        <w:numId w:val="54"/>
      </w:numPr>
      <w:tabs>
        <w:tab w:val="clear" w:pos="987"/>
        <w:tab w:val="num" w:pos="360"/>
        <w:tab w:val="num" w:pos="840"/>
      </w:tabs>
      <w:ind w:leftChars="200" w:left="425" w:hanging="425"/>
      <w:jc w:val="left"/>
    </w:pPr>
    <w:rPr>
      <w:rFonts w:ascii="Times New Roman" w:hAnsi="Times New Roman"/>
      <w:szCs w:val="24"/>
      <w:lang w:val="en-US"/>
    </w:rPr>
  </w:style>
  <w:style w:type="paragraph" w:customStyle="1" w:styleId="font10">
    <w:name w:val="font10"/>
    <w:basedOn w:val="affff3"/>
    <w:uiPriority w:val="99"/>
    <w:qFormat/>
    <w:rsid w:val="00770F20"/>
    <w:pPr>
      <w:widowControl/>
      <w:spacing w:before="100" w:beforeAutospacing="1" w:after="100" w:afterAutospacing="1" w:line="240" w:lineRule="auto"/>
    </w:pPr>
    <w:rPr>
      <w:rFonts w:ascii="Mangal" w:hAnsi="Mangal" w:cs="Mangal"/>
      <w:b/>
      <w:bCs/>
      <w:snapToGrid/>
      <w:color w:val="003366"/>
      <w:sz w:val="20"/>
    </w:rPr>
  </w:style>
  <w:style w:type="paragraph" w:customStyle="1" w:styleId="font11">
    <w:name w:val="font11"/>
    <w:basedOn w:val="affff3"/>
    <w:uiPriority w:val="99"/>
    <w:qFormat/>
    <w:rsid w:val="00770F20"/>
    <w:pPr>
      <w:widowControl/>
      <w:spacing w:before="100" w:beforeAutospacing="1" w:after="100" w:afterAutospacing="1" w:line="240" w:lineRule="auto"/>
    </w:pPr>
    <w:rPr>
      <w:rFonts w:ascii="Mangal" w:hAnsi="Mangal" w:cs="Mangal"/>
      <w:b/>
      <w:bCs/>
      <w:snapToGrid/>
      <w:color w:val="003366"/>
      <w:sz w:val="20"/>
    </w:rPr>
  </w:style>
  <w:style w:type="paragraph" w:customStyle="1" w:styleId="xl88">
    <w:name w:val="xl88"/>
    <w:basedOn w:val="affff3"/>
    <w:uiPriority w:val="99"/>
    <w:qFormat/>
    <w:rsid w:val="00770F20"/>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pPr>
    <w:rPr>
      <w:rFonts w:ascii="Mangal" w:hAnsi="Mangal" w:cs="Mangal"/>
      <w:snapToGrid/>
      <w:color w:val="003366"/>
      <w:sz w:val="20"/>
    </w:rPr>
  </w:style>
  <w:style w:type="numbering" w:customStyle="1" w:styleId="212">
    <w:name w:val="样式21"/>
    <w:basedOn w:val="affff6"/>
    <w:rsid w:val="00770F20"/>
    <w:pPr>
      <w:numPr>
        <w:numId w:val="51"/>
      </w:numPr>
    </w:pPr>
  </w:style>
  <w:style w:type="paragraph" w:customStyle="1" w:styleId="xl89">
    <w:name w:val="xl89"/>
    <w:basedOn w:val="affff3"/>
    <w:uiPriority w:val="99"/>
    <w:qFormat/>
    <w:rsid w:val="00770F20"/>
    <w:pPr>
      <w:widowControl/>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line="240" w:lineRule="auto"/>
      <w:jc w:val="center"/>
    </w:pPr>
    <w:rPr>
      <w:rFonts w:ascii="Mangal" w:hAnsi="Mangal" w:cs="Mangal"/>
      <w:b/>
      <w:bCs/>
      <w:snapToGrid/>
      <w:color w:val="003366"/>
      <w:sz w:val="20"/>
    </w:rPr>
  </w:style>
  <w:style w:type="paragraph" w:customStyle="1" w:styleId="xl90">
    <w:name w:val="xl90"/>
    <w:basedOn w:val="affff3"/>
    <w:uiPriority w:val="99"/>
    <w:qFormat/>
    <w:rsid w:val="00770F20"/>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jc w:val="center"/>
    </w:pPr>
    <w:rPr>
      <w:rFonts w:ascii="Mangal" w:hAnsi="Mangal" w:cs="Mangal"/>
      <w:b/>
      <w:bCs/>
      <w:snapToGrid/>
      <w:color w:val="003366"/>
      <w:sz w:val="20"/>
    </w:rPr>
  </w:style>
  <w:style w:type="paragraph" w:customStyle="1" w:styleId="xl91">
    <w:name w:val="xl91"/>
    <w:basedOn w:val="affff3"/>
    <w:uiPriority w:val="99"/>
    <w:qFormat/>
    <w:rsid w:val="00770F20"/>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jc w:val="center"/>
    </w:pPr>
    <w:rPr>
      <w:rFonts w:ascii="Mangal" w:hAnsi="Mangal" w:cs="Mangal"/>
      <w:b/>
      <w:bCs/>
      <w:snapToGrid/>
      <w:color w:val="003366"/>
      <w:sz w:val="20"/>
    </w:rPr>
  </w:style>
  <w:style w:type="paragraph" w:customStyle="1" w:styleId="xl92">
    <w:name w:val="xl92"/>
    <w:basedOn w:val="affff3"/>
    <w:uiPriority w:val="99"/>
    <w:qFormat/>
    <w:rsid w:val="00770F20"/>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jc w:val="center"/>
    </w:pPr>
    <w:rPr>
      <w:rFonts w:ascii="Mangal" w:hAnsi="Mangal" w:cs="Mangal"/>
      <w:b/>
      <w:bCs/>
      <w:snapToGrid/>
      <w:color w:val="003366"/>
      <w:sz w:val="20"/>
    </w:rPr>
  </w:style>
  <w:style w:type="paragraph" w:customStyle="1" w:styleId="xl93">
    <w:name w:val="xl93"/>
    <w:basedOn w:val="affff3"/>
    <w:uiPriority w:val="99"/>
    <w:qFormat/>
    <w:rsid w:val="00770F20"/>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pPr>
    <w:rPr>
      <w:rFonts w:ascii="Mangal" w:hAnsi="Mangal" w:cs="Mangal"/>
      <w:snapToGrid/>
      <w:color w:val="FF0000"/>
      <w:sz w:val="20"/>
    </w:rPr>
  </w:style>
  <w:style w:type="character" w:customStyle="1" w:styleId="H1Char2">
    <w:name w:val="H1 Char2"/>
    <w:aliases w:val="PIM 1 Char2,h1 Char2,标书1 Char2,Heading One Char2,Section Head Char2,l1 Char2,1 Char2,Heading 0 Char2,正文一级标题 Char2,L1 Char2,boc Char2,1. heading 1 Char2,标准章 Char2,aa章标题 Char2,h11 Char2,heading 1TOC Char2,1.标题 1 Char2,H11 Char2,H12 Char1,I1 Char1"/>
    <w:qFormat/>
    <w:rsid w:val="00770F20"/>
    <w:rPr>
      <w:b/>
      <w:bCs/>
      <w:kern w:val="44"/>
      <w:sz w:val="44"/>
      <w:szCs w:val="44"/>
    </w:rPr>
  </w:style>
  <w:style w:type="character" w:customStyle="1" w:styleId="2Char11">
    <w:name w:val="第一章 标题 2 Char1"/>
    <w:aliases w:val="Heading 2 Hidden Char1,Heading 2 CCBS Char1,heading 2 Char1,H2 Char1,h2 Char1,PIM2 Char1,Titre3 Char1,HD2 Char1,sect 1.2 Char1,H21 Char1,sect 1.21 Char1,H22 Char1,sect 1.22 Char1,H211 Char1,sect 1.211 Char1,H23 Char1,sect 1.23 Char1"/>
    <w:qFormat/>
    <w:rsid w:val="00770F20"/>
    <w:rPr>
      <w:rFonts w:ascii="Cambria" w:hAnsi="Cambria"/>
      <w:b/>
      <w:bCs/>
      <w:kern w:val="2"/>
      <w:sz w:val="32"/>
      <w:szCs w:val="32"/>
    </w:rPr>
  </w:style>
  <w:style w:type="character" w:customStyle="1" w:styleId="h3Char1">
    <w:name w:val="h3 Char1"/>
    <w:aliases w:val="H3 Char1,level_3 Char1,PIM 3 Char1,Level 3 Head Char1,Heading 3 - old Char1,sect1.2.3 Char1,sect1.2.31 Char1,sect1.2.32 Char1,sect1.2.311 Char1,sect1.2.33 Char1,sect1.2.312 Char1,Bold Head Char1,bh Char1,BOD 0 Char1,3rd level Char1,3 Char1"/>
    <w:rsid w:val="00770F20"/>
    <w:rPr>
      <w:b/>
      <w:bCs/>
      <w:kern w:val="2"/>
      <w:sz w:val="32"/>
      <w:szCs w:val="32"/>
    </w:rPr>
  </w:style>
  <w:style w:type="paragraph" w:customStyle="1" w:styleId="xl94">
    <w:name w:val="xl94"/>
    <w:basedOn w:val="affff3"/>
    <w:uiPriority w:val="99"/>
    <w:qFormat/>
    <w:rsid w:val="00770F20"/>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pPr>
    <w:rPr>
      <w:rFonts w:ascii="Mangal" w:hAnsi="Mangal" w:cs="Mangal"/>
      <w:snapToGrid/>
      <w:color w:val="008000"/>
      <w:sz w:val="20"/>
    </w:rPr>
  </w:style>
  <w:style w:type="paragraph" w:customStyle="1" w:styleId="xl95">
    <w:name w:val="xl95"/>
    <w:basedOn w:val="affff3"/>
    <w:uiPriority w:val="99"/>
    <w:qFormat/>
    <w:rsid w:val="00770F20"/>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pPr>
    <w:rPr>
      <w:rFonts w:ascii="Mangal" w:hAnsi="Mangal" w:cs="Mangal"/>
      <w:snapToGrid/>
      <w:color w:val="008000"/>
      <w:sz w:val="20"/>
    </w:rPr>
  </w:style>
  <w:style w:type="character" w:customStyle="1" w:styleId="Char17">
    <w:name w:val="不用 Char1"/>
    <w:aliases w:val="PIM 7 Char1,正文七级标题 Char1,letter list Char1,Legal Level 1.1. Char1,（1） Char1,h7 Char1,st Char1,SDL title Char1,h71 Char1,st1 Char1,SDL title1 Char1,h72 Char1,st2 Char1,SDL title2 Char1,h73 Char1,st3 Char1,SDL title3 Char1,h74 Char1,st4 Char1"/>
    <w:qFormat/>
    <w:rsid w:val="00770F20"/>
    <w:rPr>
      <w:b/>
      <w:bCs/>
      <w:kern w:val="2"/>
      <w:sz w:val="24"/>
      <w:szCs w:val="24"/>
    </w:rPr>
  </w:style>
  <w:style w:type="character" w:customStyle="1" w:styleId="8Char10">
    <w:name w:val="不用8 Char1"/>
    <w:aliases w:val="正文八级标题 Char1,Legal Level 1.1.1. Char1,注意框体 Char1,AppendixSubHead Char1,Appendix Minor Char1,Annex Char1,Annex2 Char1,Appendix1 Char1,Annex3 Char1,Appendix2 Char1,h8 Char1,ctp Char1,Caption text (page-wide) Char1,Center Bold Char1,ITT t8 Char1"/>
    <w:qFormat/>
    <w:rsid w:val="00770F20"/>
    <w:rPr>
      <w:rFonts w:ascii="Cambria" w:hAnsi="Cambria"/>
      <w:kern w:val="2"/>
      <w:sz w:val="24"/>
      <w:szCs w:val="24"/>
    </w:rPr>
  </w:style>
  <w:style w:type="paragraph" w:customStyle="1" w:styleId="xl96">
    <w:name w:val="xl96"/>
    <w:basedOn w:val="affff3"/>
    <w:uiPriority w:val="99"/>
    <w:qFormat/>
    <w:rsid w:val="00770F20"/>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pPr>
    <w:rPr>
      <w:rFonts w:ascii="Mangal" w:hAnsi="Mangal" w:cs="Mangal"/>
      <w:snapToGrid/>
      <w:color w:val="008000"/>
      <w:sz w:val="20"/>
    </w:rPr>
  </w:style>
  <w:style w:type="paragraph" w:customStyle="1" w:styleId="xl97">
    <w:name w:val="xl97"/>
    <w:basedOn w:val="affff3"/>
    <w:uiPriority w:val="99"/>
    <w:qFormat/>
    <w:rsid w:val="00770F20"/>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pPr>
    <w:rPr>
      <w:rFonts w:ascii="Mangal" w:hAnsi="Mangal" w:cs="Mangal"/>
      <w:snapToGrid/>
      <w:color w:val="008000"/>
      <w:sz w:val="20"/>
    </w:rPr>
  </w:style>
  <w:style w:type="character" w:customStyle="1" w:styleId="9Char1">
    <w:name w:val="不用9 Char1"/>
    <w:aliases w:val="PIM 9 Char1,正文九级标题 Char1,三级标题 Char1,tt Char1,table title Char1,标题 45 Char1,Figure Heading Char1,FH Char1,huh Char1,Legal Level 1.1.1.1. Char1,Appendix Char1,AppendixBodyHead Char1,ft Char1,Titre 10 Char1,Annex1 Char1,Appen 1 Char1,Annex12 Char"/>
    <w:semiHidden/>
    <w:qFormat/>
    <w:rsid w:val="00770F20"/>
    <w:rPr>
      <w:rFonts w:ascii="Cambria" w:eastAsia="宋体" w:hAnsi="Cambria" w:cs="Times New Roman"/>
    </w:rPr>
  </w:style>
  <w:style w:type="character" w:customStyle="1" w:styleId="Charfff9">
    <w:name w:val="正文文字缩进 Char"/>
    <w:aliases w:val="PI Char Char,正文文本缩进 Char1,PI Char1,正文文字首行缩进 Char1,正文文本缩进（封面中部） Char1,正文文字缩进2字 Char1,小点 Char1,正文缩进楷体 Char"/>
    <w:qFormat/>
    <w:rsid w:val="00770F20"/>
    <w:rPr>
      <w:rFonts w:ascii="Book Antiqua" w:eastAsia="宋体" w:hAnsi="Book Antiqua"/>
      <w:sz w:val="22"/>
      <w:lang w:val="en-US" w:eastAsia="zh-CN" w:bidi="ar-SA"/>
    </w:rPr>
  </w:style>
  <w:style w:type="character" w:customStyle="1" w:styleId="3CharChar0">
    <w:name w:val="正文文字缩进 3 Char Char"/>
    <w:qFormat/>
    <w:rsid w:val="00770F20"/>
    <w:rPr>
      <w:rFonts w:ascii="Book Antiqua" w:hAnsi="Book Antiqua"/>
      <w:sz w:val="16"/>
      <w:szCs w:val="16"/>
    </w:rPr>
  </w:style>
  <w:style w:type="character" w:customStyle="1" w:styleId="2CharChar">
    <w:name w:val="正文文字 2 Char Char"/>
    <w:qFormat/>
    <w:rsid w:val="00770F20"/>
    <w:rPr>
      <w:rFonts w:ascii="Book Antiqua" w:eastAsia="宋体" w:hAnsi="Book Antiqua"/>
      <w:sz w:val="22"/>
      <w:lang w:val="en-US" w:eastAsia="zh-CN" w:bidi="ar-SA"/>
    </w:rPr>
  </w:style>
  <w:style w:type="character" w:customStyle="1" w:styleId="2CharChar0">
    <w:name w:val="正文文字缩进 2 Char Char"/>
    <w:qFormat/>
    <w:rsid w:val="00770F20"/>
    <w:rPr>
      <w:rFonts w:ascii="Book Antiqua" w:eastAsia="宋体" w:hAnsi="Book Antiqua"/>
      <w:sz w:val="22"/>
      <w:lang w:val="en-US" w:eastAsia="zh-CN" w:bidi="ar-SA"/>
    </w:rPr>
  </w:style>
  <w:style w:type="paragraph" w:customStyle="1" w:styleId="xl98">
    <w:name w:val="xl98"/>
    <w:basedOn w:val="affff3"/>
    <w:uiPriority w:val="99"/>
    <w:qFormat/>
    <w:rsid w:val="00770F20"/>
    <w:pPr>
      <w:widowControl/>
      <w:pBdr>
        <w:top w:val="single" w:sz="4" w:space="0" w:color="auto"/>
        <w:left w:val="single" w:sz="4" w:space="0" w:color="auto"/>
        <w:bottom w:val="single" w:sz="4" w:space="0" w:color="auto"/>
      </w:pBdr>
      <w:spacing w:before="100" w:beforeAutospacing="1" w:after="100" w:afterAutospacing="1" w:line="240" w:lineRule="auto"/>
      <w:jc w:val="center"/>
    </w:pPr>
    <w:rPr>
      <w:rFonts w:ascii="Mangal" w:hAnsi="Mangal" w:cs="Mangal"/>
      <w:b/>
      <w:bCs/>
      <w:snapToGrid/>
      <w:color w:val="003366"/>
      <w:szCs w:val="24"/>
    </w:rPr>
  </w:style>
  <w:style w:type="paragraph" w:customStyle="1" w:styleId="xl99">
    <w:name w:val="xl99"/>
    <w:basedOn w:val="affff3"/>
    <w:uiPriority w:val="99"/>
    <w:qFormat/>
    <w:rsid w:val="00770F20"/>
    <w:pPr>
      <w:widowControl/>
      <w:pBdr>
        <w:top w:val="single" w:sz="4" w:space="0" w:color="auto"/>
        <w:bottom w:val="single" w:sz="4" w:space="0" w:color="auto"/>
      </w:pBdr>
      <w:spacing w:before="100" w:beforeAutospacing="1" w:after="100" w:afterAutospacing="1" w:line="240" w:lineRule="auto"/>
      <w:jc w:val="center"/>
    </w:pPr>
    <w:rPr>
      <w:rFonts w:ascii="Mangal" w:hAnsi="Mangal" w:cs="Mangal"/>
      <w:b/>
      <w:bCs/>
      <w:snapToGrid/>
      <w:color w:val="003366"/>
      <w:szCs w:val="24"/>
    </w:rPr>
  </w:style>
  <w:style w:type="paragraph" w:customStyle="1" w:styleId="xl100">
    <w:name w:val="xl100"/>
    <w:basedOn w:val="affff3"/>
    <w:uiPriority w:val="99"/>
    <w:qFormat/>
    <w:rsid w:val="00770F20"/>
    <w:pPr>
      <w:widowControl/>
      <w:pBdr>
        <w:top w:val="single" w:sz="4" w:space="0" w:color="auto"/>
        <w:bottom w:val="single" w:sz="4" w:space="0" w:color="auto"/>
        <w:right w:val="single" w:sz="4" w:space="0" w:color="auto"/>
      </w:pBdr>
      <w:spacing w:before="100" w:beforeAutospacing="1" w:after="100" w:afterAutospacing="1" w:line="240" w:lineRule="auto"/>
      <w:jc w:val="center"/>
    </w:pPr>
    <w:rPr>
      <w:rFonts w:ascii="Mangal" w:hAnsi="Mangal" w:cs="Mangal"/>
      <w:b/>
      <w:bCs/>
      <w:snapToGrid/>
      <w:color w:val="003366"/>
      <w:szCs w:val="24"/>
    </w:rPr>
  </w:style>
  <w:style w:type="paragraph" w:customStyle="1" w:styleId="xl101">
    <w:name w:val="xl101"/>
    <w:basedOn w:val="affff3"/>
    <w:uiPriority w:val="99"/>
    <w:qFormat/>
    <w:rsid w:val="00770F20"/>
    <w:pPr>
      <w:widowControl/>
      <w:pBdr>
        <w:top w:val="single" w:sz="4" w:space="0" w:color="auto"/>
        <w:left w:val="single" w:sz="4" w:space="0" w:color="auto"/>
        <w:bottom w:val="single" w:sz="4" w:space="0" w:color="auto"/>
      </w:pBdr>
      <w:shd w:val="clear" w:color="auto" w:fill="FFFFFF"/>
      <w:spacing w:before="100" w:beforeAutospacing="1" w:after="100" w:afterAutospacing="1" w:line="240" w:lineRule="auto"/>
      <w:jc w:val="center"/>
    </w:pPr>
    <w:rPr>
      <w:rFonts w:ascii="Mangal" w:hAnsi="Mangal" w:cs="Mangal"/>
      <w:snapToGrid/>
      <w:color w:val="003366"/>
      <w:sz w:val="20"/>
    </w:rPr>
  </w:style>
  <w:style w:type="paragraph" w:customStyle="1" w:styleId="074037">
    <w:name w:val="样式 表格正文 + 加粗 首行缩进:  0.74 厘米 右侧:  0.37 厘米"/>
    <w:basedOn w:val="afffffffffc"/>
    <w:autoRedefine/>
    <w:uiPriority w:val="99"/>
    <w:qFormat/>
    <w:rsid w:val="00770F20"/>
    <w:pPr>
      <w:keepNext/>
      <w:keepLines/>
      <w:widowControl w:val="0"/>
      <w:adjustRightInd w:val="0"/>
      <w:spacing w:after="120"/>
      <w:ind w:leftChars="200" w:left="420"/>
      <w:jc w:val="center"/>
      <w:textAlignment w:val="bottom"/>
    </w:pPr>
    <w:rPr>
      <w:rFonts w:ascii="Arial" w:hAnsi="Arial" w:cs="宋体"/>
      <w:b/>
      <w:bCs/>
      <w:sz w:val="18"/>
    </w:rPr>
  </w:style>
  <w:style w:type="paragraph" w:customStyle="1" w:styleId="0740370">
    <w:name w:val="样式 表格正文 + 首行缩进:  0.74 厘米 右侧:  0.37 厘米"/>
    <w:basedOn w:val="afffffffffc"/>
    <w:autoRedefine/>
    <w:uiPriority w:val="99"/>
    <w:qFormat/>
    <w:rsid w:val="00770F20"/>
    <w:pPr>
      <w:keepNext/>
      <w:keepLines/>
      <w:widowControl w:val="0"/>
      <w:adjustRightInd w:val="0"/>
      <w:spacing w:after="120"/>
      <w:ind w:leftChars="200" w:left="420"/>
      <w:textAlignment w:val="bottom"/>
    </w:pPr>
    <w:rPr>
      <w:rFonts w:ascii="Arial" w:hAnsi="Arial" w:cs="宋体"/>
      <w:sz w:val="18"/>
    </w:rPr>
  </w:style>
  <w:style w:type="table" w:customStyle="1" w:styleId="1fffd">
    <w:name w:val="专业型1"/>
    <w:basedOn w:val="affff5"/>
    <w:next w:val="afffffffd"/>
    <w:rsid w:val="00770F20"/>
    <w:pPr>
      <w:keepNext/>
      <w:keepLines/>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1fffe">
    <w:name w:val="典雅型1"/>
    <w:basedOn w:val="affff5"/>
    <w:next w:val="afffffff8"/>
    <w:qFormat/>
    <w:rsid w:val="00770F20"/>
    <w:pPr>
      <w:keepNext/>
      <w:keepLines/>
      <w:widowControl w:val="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Char">
    <w:name w:val="题注 Char"/>
    <w:aliases w:val="信息主题 Char,题注 Char Char Char,题注 Char1 Char,表题题注 Char,Fig &amp; Table Title Char,use for figure and table titles Char,信息主题1 Char,Caption Char Char,Caption Char1 Char Char,Caption Char Char Char Char,Caption Char1 Char Char Char Char,题注(表) Char"/>
    <w:link w:val="affff8"/>
    <w:uiPriority w:val="99"/>
    <w:qFormat/>
    <w:rsid w:val="00770F20"/>
    <w:rPr>
      <w:rFonts w:ascii="Arial" w:eastAsia="Arial" w:hAnsi="Arial" w:cs="Arial"/>
      <w:i/>
      <w:snapToGrid w:val="0"/>
      <w:sz w:val="24"/>
    </w:rPr>
  </w:style>
  <w:style w:type="table" w:customStyle="1" w:styleId="1ffff">
    <w:name w:val="表格样式1"/>
    <w:basedOn w:val="affff5"/>
    <w:rsid w:val="00770F20"/>
    <w:pPr>
      <w:jc w:val="both"/>
    </w:pPr>
    <w:rPr>
      <w:rFonts w:ascii="宋体" w:hAnsi="宋体"/>
      <w:sz w:val="21"/>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auto"/>
      <w:tcMar>
        <w:left w:w="57" w:type="dxa"/>
        <w:right w:w="57" w:type="dxa"/>
      </w:tcMar>
    </w:tcPr>
    <w:tblStylePr w:type="firstRow">
      <w:pPr>
        <w:jc w:val="center"/>
      </w:pPr>
      <w:rPr>
        <w:rFonts w:eastAsia="System"/>
        <w:b w:val="0"/>
        <w:sz w:val="21"/>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cBorders>
        <w:shd w:val="clear" w:color="auto" w:fill="8C8C8C"/>
      </w:tcPr>
    </w:tblStylePr>
  </w:style>
  <w:style w:type="paragraph" w:customStyle="1" w:styleId="xl102">
    <w:name w:val="xl102"/>
    <w:basedOn w:val="affff3"/>
    <w:uiPriority w:val="99"/>
    <w:qFormat/>
    <w:rsid w:val="00770F20"/>
    <w:pPr>
      <w:widowControl/>
      <w:pBdr>
        <w:top w:val="single" w:sz="4" w:space="0" w:color="auto"/>
        <w:bottom w:val="single" w:sz="4" w:space="0" w:color="auto"/>
        <w:right w:val="single" w:sz="4" w:space="0" w:color="auto"/>
      </w:pBdr>
      <w:shd w:val="clear" w:color="auto" w:fill="FFFFFF"/>
      <w:spacing w:before="100" w:beforeAutospacing="1" w:after="100" w:afterAutospacing="1" w:line="240" w:lineRule="auto"/>
      <w:jc w:val="center"/>
    </w:pPr>
    <w:rPr>
      <w:rFonts w:ascii="Mangal" w:hAnsi="Mangal" w:cs="Mangal"/>
      <w:snapToGrid/>
      <w:color w:val="003366"/>
      <w:sz w:val="20"/>
    </w:rPr>
  </w:style>
  <w:style w:type="paragraph" w:customStyle="1" w:styleId="225052">
    <w:name w:val="样式 样式 文档正文 + 首行缩进:  2.25 字符 段后: 0.5 行 + 首行缩进:  2 字符"/>
    <w:uiPriority w:val="99"/>
    <w:qFormat/>
    <w:rsid w:val="00770F20"/>
    <w:pPr>
      <w:spacing w:after="120" w:line="360" w:lineRule="auto"/>
      <w:ind w:firstLineChars="200" w:firstLine="200"/>
    </w:pPr>
    <w:rPr>
      <w:rFonts w:ascii="宋体" w:hAnsi="宋体"/>
      <w:sz w:val="24"/>
      <w:szCs w:val="24"/>
    </w:rPr>
  </w:style>
  <w:style w:type="paragraph" w:customStyle="1" w:styleId="xl103">
    <w:name w:val="xl103"/>
    <w:basedOn w:val="affff3"/>
    <w:uiPriority w:val="99"/>
    <w:qFormat/>
    <w:rsid w:val="00770F20"/>
    <w:pPr>
      <w:widowControl/>
      <w:pBdr>
        <w:top w:val="single" w:sz="4" w:space="0" w:color="auto"/>
        <w:left w:val="single" w:sz="4" w:space="0" w:color="auto"/>
        <w:bottom w:val="single" w:sz="4" w:space="0" w:color="auto"/>
      </w:pBdr>
      <w:shd w:val="clear" w:color="auto" w:fill="FFFFFF"/>
      <w:spacing w:before="100" w:beforeAutospacing="1" w:after="100" w:afterAutospacing="1" w:line="240" w:lineRule="auto"/>
      <w:jc w:val="center"/>
    </w:pPr>
    <w:rPr>
      <w:rFonts w:ascii="Mangal" w:hAnsi="Mangal" w:cs="Mangal"/>
      <w:snapToGrid/>
      <w:color w:val="003366"/>
      <w:sz w:val="20"/>
    </w:rPr>
  </w:style>
  <w:style w:type="paragraph" w:customStyle="1" w:styleId="xl104">
    <w:name w:val="xl104"/>
    <w:basedOn w:val="affff3"/>
    <w:uiPriority w:val="99"/>
    <w:qFormat/>
    <w:rsid w:val="00770F20"/>
    <w:pPr>
      <w:widowControl/>
      <w:pBdr>
        <w:top w:val="single" w:sz="4" w:space="0" w:color="auto"/>
        <w:bottom w:val="single" w:sz="4" w:space="0" w:color="auto"/>
        <w:right w:val="single" w:sz="4" w:space="0" w:color="auto"/>
      </w:pBdr>
      <w:shd w:val="clear" w:color="auto" w:fill="FFFFFF"/>
      <w:spacing w:before="100" w:beforeAutospacing="1" w:after="100" w:afterAutospacing="1" w:line="240" w:lineRule="auto"/>
      <w:jc w:val="center"/>
    </w:pPr>
    <w:rPr>
      <w:rFonts w:ascii="Mangal" w:hAnsi="Mangal" w:cs="Mangal"/>
      <w:snapToGrid/>
      <w:color w:val="003366"/>
      <w:sz w:val="20"/>
    </w:rPr>
  </w:style>
  <w:style w:type="paragraph" w:customStyle="1" w:styleId="xl105">
    <w:name w:val="xl105"/>
    <w:basedOn w:val="affff3"/>
    <w:uiPriority w:val="99"/>
    <w:qFormat/>
    <w:rsid w:val="00770F20"/>
    <w:pPr>
      <w:widowControl/>
      <w:pBdr>
        <w:top w:val="single" w:sz="4" w:space="0" w:color="auto"/>
        <w:left w:val="single" w:sz="4" w:space="0" w:color="auto"/>
        <w:bottom w:val="single" w:sz="4" w:space="0" w:color="auto"/>
      </w:pBdr>
      <w:shd w:val="clear" w:color="auto" w:fill="FFFFFF"/>
      <w:spacing w:before="100" w:beforeAutospacing="1" w:after="100" w:afterAutospacing="1" w:line="240" w:lineRule="auto"/>
      <w:jc w:val="center"/>
    </w:pPr>
    <w:rPr>
      <w:rFonts w:ascii="Mangal" w:hAnsi="Mangal" w:cs="Mangal"/>
      <w:snapToGrid/>
      <w:color w:val="003366"/>
      <w:sz w:val="20"/>
    </w:rPr>
  </w:style>
  <w:style w:type="paragraph" w:customStyle="1" w:styleId="xl106">
    <w:name w:val="xl106"/>
    <w:basedOn w:val="affff3"/>
    <w:uiPriority w:val="99"/>
    <w:qFormat/>
    <w:rsid w:val="00770F20"/>
    <w:pPr>
      <w:widowControl/>
      <w:pBdr>
        <w:top w:val="single" w:sz="4" w:space="0" w:color="auto"/>
        <w:bottom w:val="single" w:sz="4" w:space="0" w:color="auto"/>
        <w:right w:val="single" w:sz="4" w:space="0" w:color="auto"/>
      </w:pBdr>
      <w:shd w:val="clear" w:color="auto" w:fill="FFFFFF"/>
      <w:spacing w:before="100" w:beforeAutospacing="1" w:after="100" w:afterAutospacing="1" w:line="240" w:lineRule="auto"/>
      <w:jc w:val="center"/>
    </w:pPr>
    <w:rPr>
      <w:rFonts w:ascii="Mangal" w:hAnsi="Mangal" w:cs="Mangal"/>
      <w:snapToGrid/>
      <w:color w:val="003366"/>
      <w:sz w:val="20"/>
    </w:rPr>
  </w:style>
  <w:style w:type="paragraph" w:customStyle="1" w:styleId="xl107">
    <w:name w:val="xl107"/>
    <w:basedOn w:val="affff3"/>
    <w:uiPriority w:val="99"/>
    <w:qFormat/>
    <w:rsid w:val="00770F20"/>
    <w:pPr>
      <w:widowControl/>
      <w:pBdr>
        <w:top w:val="single" w:sz="4" w:space="0" w:color="auto"/>
        <w:left w:val="single" w:sz="4" w:space="0" w:color="auto"/>
        <w:bottom w:val="single" w:sz="4" w:space="0" w:color="auto"/>
      </w:pBdr>
      <w:shd w:val="clear" w:color="auto" w:fill="FFFFFF"/>
      <w:spacing w:before="100" w:beforeAutospacing="1" w:after="100" w:afterAutospacing="1" w:line="240" w:lineRule="auto"/>
      <w:jc w:val="center"/>
    </w:pPr>
    <w:rPr>
      <w:rFonts w:ascii="Mangal" w:hAnsi="Mangal" w:cs="Mangal"/>
      <w:snapToGrid/>
      <w:color w:val="003366"/>
      <w:sz w:val="20"/>
    </w:rPr>
  </w:style>
  <w:style w:type="paragraph" w:customStyle="1" w:styleId="xl108">
    <w:name w:val="xl108"/>
    <w:basedOn w:val="affff3"/>
    <w:uiPriority w:val="99"/>
    <w:qFormat/>
    <w:rsid w:val="00770F20"/>
    <w:pPr>
      <w:widowControl/>
      <w:pBdr>
        <w:top w:val="single" w:sz="4" w:space="0" w:color="auto"/>
        <w:bottom w:val="single" w:sz="4" w:space="0" w:color="auto"/>
        <w:right w:val="single" w:sz="4" w:space="0" w:color="auto"/>
      </w:pBdr>
      <w:shd w:val="clear" w:color="auto" w:fill="FFFFFF"/>
      <w:spacing w:before="100" w:beforeAutospacing="1" w:after="100" w:afterAutospacing="1" w:line="240" w:lineRule="auto"/>
      <w:jc w:val="center"/>
    </w:pPr>
    <w:rPr>
      <w:rFonts w:ascii="Mangal" w:hAnsi="Mangal" w:cs="Mangal"/>
      <w:snapToGrid/>
      <w:color w:val="003366"/>
      <w:sz w:val="20"/>
    </w:rPr>
  </w:style>
  <w:style w:type="paragraph" w:customStyle="1" w:styleId="xl109">
    <w:name w:val="xl109"/>
    <w:basedOn w:val="affff3"/>
    <w:uiPriority w:val="99"/>
    <w:qFormat/>
    <w:rsid w:val="00770F20"/>
    <w:pPr>
      <w:widowControl/>
      <w:pBdr>
        <w:top w:val="single" w:sz="4" w:space="0" w:color="auto"/>
        <w:left w:val="single" w:sz="4" w:space="0" w:color="auto"/>
        <w:bottom w:val="single" w:sz="4" w:space="0" w:color="auto"/>
      </w:pBdr>
      <w:spacing w:before="100" w:beforeAutospacing="1" w:after="100" w:afterAutospacing="1" w:line="240" w:lineRule="auto"/>
      <w:jc w:val="center"/>
    </w:pPr>
    <w:rPr>
      <w:rFonts w:ascii="Mangal" w:hAnsi="Mangal" w:cs="Mangal"/>
      <w:snapToGrid/>
      <w:color w:val="003366"/>
      <w:szCs w:val="24"/>
    </w:rPr>
  </w:style>
  <w:style w:type="paragraph" w:customStyle="1" w:styleId="xl110">
    <w:name w:val="xl110"/>
    <w:basedOn w:val="affff3"/>
    <w:uiPriority w:val="99"/>
    <w:qFormat/>
    <w:rsid w:val="00770F20"/>
    <w:pPr>
      <w:widowControl/>
      <w:pBdr>
        <w:top w:val="single" w:sz="4" w:space="0" w:color="auto"/>
        <w:bottom w:val="single" w:sz="4" w:space="0" w:color="auto"/>
        <w:right w:val="single" w:sz="4" w:space="0" w:color="auto"/>
      </w:pBdr>
      <w:spacing w:before="100" w:beforeAutospacing="1" w:after="100" w:afterAutospacing="1" w:line="240" w:lineRule="auto"/>
      <w:jc w:val="center"/>
    </w:pPr>
    <w:rPr>
      <w:rFonts w:ascii="Mangal" w:hAnsi="Mangal" w:cs="Mangal"/>
      <w:snapToGrid/>
      <w:color w:val="003366"/>
      <w:szCs w:val="24"/>
    </w:rPr>
  </w:style>
  <w:style w:type="paragraph" w:customStyle="1" w:styleId="affffffffffffff7">
    <w:name w:val="表格标题正文"/>
    <w:basedOn w:val="affff3"/>
    <w:uiPriority w:val="99"/>
    <w:qFormat/>
    <w:rsid w:val="00770F20"/>
    <w:pPr>
      <w:autoSpaceDE w:val="0"/>
      <w:autoSpaceDN w:val="0"/>
      <w:adjustRightInd w:val="0"/>
      <w:spacing w:before="60" w:after="60" w:line="240" w:lineRule="auto"/>
      <w:jc w:val="center"/>
      <w:outlineLvl w:val="0"/>
    </w:pPr>
    <w:rPr>
      <w:rFonts w:ascii="Times New Roman" w:hAnsi="Times New Roman"/>
      <w:b/>
      <w:snapToGrid/>
      <w:sz w:val="21"/>
    </w:rPr>
  </w:style>
  <w:style w:type="paragraph" w:customStyle="1" w:styleId="affffffffffffff8">
    <w:name w:val="正式文字"/>
    <w:uiPriority w:val="99"/>
    <w:qFormat/>
    <w:rsid w:val="00770F20"/>
    <w:pPr>
      <w:spacing w:afterLines="50" w:after="50" w:line="360" w:lineRule="auto"/>
      <w:ind w:firstLineChars="200" w:firstLine="200"/>
    </w:pPr>
    <w:rPr>
      <w:rFonts w:ascii="Arial" w:hAnsi="Arial"/>
      <w:kern w:val="2"/>
      <w:sz w:val="24"/>
    </w:rPr>
  </w:style>
  <w:style w:type="paragraph" w:customStyle="1" w:styleId="xl111">
    <w:name w:val="xl111"/>
    <w:basedOn w:val="affff3"/>
    <w:uiPriority w:val="99"/>
    <w:qFormat/>
    <w:rsid w:val="00770F2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Mangal" w:hAnsi="Mangal" w:cs="Mangal"/>
      <w:snapToGrid/>
      <w:color w:val="003366"/>
      <w:szCs w:val="24"/>
    </w:rPr>
  </w:style>
  <w:style w:type="paragraph" w:customStyle="1" w:styleId="ab">
    <w:name w:val="设计分册"/>
    <w:basedOn w:val="afffff6"/>
    <w:autoRedefine/>
    <w:uiPriority w:val="99"/>
    <w:qFormat/>
    <w:rsid w:val="00770F20"/>
    <w:pPr>
      <w:numPr>
        <w:numId w:val="55"/>
      </w:numPr>
      <w:tabs>
        <w:tab w:val="num" w:pos="1260"/>
      </w:tabs>
      <w:spacing w:before="0" w:afterLines="50" w:after="156" w:line="300" w:lineRule="auto"/>
      <w:ind w:firstLineChars="0" w:firstLine="0"/>
      <w:jc w:val="both"/>
    </w:pPr>
    <w:rPr>
      <w:rFonts w:ascii="宋体" w:eastAsia="楷体_GB2312" w:hAnsi="宋体" w:cs="Times New Roman"/>
      <w:snapToGrid/>
      <w:sz w:val="28"/>
      <w:szCs w:val="20"/>
      <w:lang w:bidi="he-IL"/>
    </w:rPr>
  </w:style>
  <w:style w:type="paragraph" w:customStyle="1" w:styleId="2fff3">
    <w:name w:val="样式 首行缩进:  2 字符"/>
    <w:basedOn w:val="affff3"/>
    <w:link w:val="2Chara"/>
    <w:qFormat/>
    <w:rsid w:val="00770F20"/>
    <w:pPr>
      <w:spacing w:before="0" w:after="0"/>
      <w:ind w:firstLineChars="200" w:firstLine="200"/>
      <w:jc w:val="both"/>
    </w:pPr>
    <w:rPr>
      <w:rFonts w:ascii="Calibri" w:hAnsi="Calibri"/>
      <w:snapToGrid/>
      <w:kern w:val="2"/>
      <w:sz w:val="21"/>
      <w:lang w:val="x-none" w:eastAsia="x-none"/>
    </w:rPr>
  </w:style>
  <w:style w:type="paragraph" w:customStyle="1" w:styleId="xl27542">
    <w:name w:val="xl27542"/>
    <w:basedOn w:val="affff3"/>
    <w:uiPriority w:val="99"/>
    <w:qFormat/>
    <w:rsid w:val="00770F20"/>
    <w:pPr>
      <w:widowControl/>
      <w:pBdr>
        <w:left w:val="single" w:sz="4" w:space="0" w:color="auto"/>
        <w:bottom w:val="single" w:sz="4" w:space="0" w:color="auto"/>
        <w:right w:val="single" w:sz="4" w:space="0" w:color="auto"/>
      </w:pBdr>
      <w:shd w:val="clear" w:color="auto" w:fill="FFFFFF"/>
      <w:spacing w:before="100" w:beforeAutospacing="1" w:after="100" w:afterAutospacing="1" w:line="240" w:lineRule="auto"/>
      <w:jc w:val="center"/>
    </w:pPr>
    <w:rPr>
      <w:rFonts w:ascii="Mangal" w:hAnsi="Mangal" w:cs="Mangal"/>
      <w:snapToGrid/>
      <w:color w:val="000000"/>
      <w:sz w:val="20"/>
    </w:rPr>
  </w:style>
  <w:style w:type="paragraph" w:customStyle="1" w:styleId="afff3">
    <w:name w:val="正文图标题"/>
    <w:next w:val="afffffff1"/>
    <w:link w:val="Charfffa"/>
    <w:uiPriority w:val="99"/>
    <w:qFormat/>
    <w:rsid w:val="00770F20"/>
    <w:pPr>
      <w:numPr>
        <w:numId w:val="56"/>
      </w:numPr>
      <w:jc w:val="center"/>
    </w:pPr>
    <w:rPr>
      <w:rFonts w:ascii="黑体" w:eastAsia="黑体"/>
      <w:sz w:val="21"/>
    </w:rPr>
  </w:style>
  <w:style w:type="paragraph" w:customStyle="1" w:styleId="xl27543">
    <w:name w:val="xl27543"/>
    <w:basedOn w:val="affff3"/>
    <w:uiPriority w:val="99"/>
    <w:qFormat/>
    <w:rsid w:val="00770F20"/>
    <w:pPr>
      <w:widowControl/>
      <w:pBdr>
        <w:left w:val="single" w:sz="4" w:space="0" w:color="auto"/>
        <w:right w:val="single" w:sz="4" w:space="0" w:color="auto"/>
      </w:pBdr>
      <w:shd w:val="clear" w:color="auto" w:fill="FFFFFF"/>
      <w:spacing w:before="100" w:beforeAutospacing="1" w:after="100" w:afterAutospacing="1" w:line="240" w:lineRule="auto"/>
      <w:jc w:val="center"/>
    </w:pPr>
    <w:rPr>
      <w:rFonts w:ascii="Mangal" w:hAnsi="Mangal" w:cs="Mangal"/>
      <w:snapToGrid/>
      <w:color w:val="000000"/>
      <w:sz w:val="20"/>
    </w:rPr>
  </w:style>
  <w:style w:type="paragraph" w:customStyle="1" w:styleId="xl27544">
    <w:name w:val="xl27544"/>
    <w:basedOn w:val="affff3"/>
    <w:uiPriority w:val="99"/>
    <w:qFormat/>
    <w:rsid w:val="00770F20"/>
    <w:pPr>
      <w:widowControl/>
      <w:pBdr>
        <w:top w:val="single" w:sz="4" w:space="0" w:color="auto"/>
        <w:left w:val="single" w:sz="4" w:space="0" w:color="auto"/>
        <w:right w:val="single" w:sz="4" w:space="0" w:color="auto"/>
      </w:pBdr>
      <w:shd w:val="clear" w:color="auto" w:fill="FFFFFF"/>
      <w:spacing w:before="100" w:beforeAutospacing="1" w:after="100" w:afterAutospacing="1" w:line="240" w:lineRule="auto"/>
      <w:jc w:val="center"/>
    </w:pPr>
    <w:rPr>
      <w:rFonts w:ascii="Mangal" w:hAnsi="Mangal" w:cs="Mangal"/>
      <w:snapToGrid/>
      <w:color w:val="000000"/>
      <w:sz w:val="20"/>
    </w:rPr>
  </w:style>
  <w:style w:type="paragraph" w:customStyle="1" w:styleId="420">
    <w:name w:val="正文列4_2"/>
    <w:basedOn w:val="affff3"/>
    <w:uiPriority w:val="99"/>
    <w:qFormat/>
    <w:rsid w:val="00770F20"/>
    <w:pPr>
      <w:spacing w:before="0" w:after="0" w:line="360" w:lineRule="exact"/>
      <w:jc w:val="both"/>
    </w:pPr>
    <w:rPr>
      <w:rFonts w:ascii="宋体" w:hAnsi="Times New Roman"/>
      <w:snapToGrid/>
      <w:kern w:val="2"/>
    </w:rPr>
  </w:style>
  <w:style w:type="paragraph" w:customStyle="1" w:styleId="xl27545">
    <w:name w:val="xl27545"/>
    <w:basedOn w:val="affff3"/>
    <w:uiPriority w:val="99"/>
    <w:qFormat/>
    <w:rsid w:val="00770F20"/>
    <w:pPr>
      <w:widowControl/>
      <w:pBdr>
        <w:left w:val="single" w:sz="4" w:space="0" w:color="auto"/>
        <w:bottom w:val="single" w:sz="4" w:space="0" w:color="auto"/>
        <w:right w:val="single" w:sz="4" w:space="0" w:color="auto"/>
      </w:pBdr>
      <w:shd w:val="clear" w:color="auto" w:fill="FFFFFF"/>
      <w:spacing w:before="100" w:beforeAutospacing="1" w:after="100" w:afterAutospacing="1" w:line="240" w:lineRule="auto"/>
    </w:pPr>
    <w:rPr>
      <w:rFonts w:ascii="Mangal" w:hAnsi="Mangal" w:cs="Mangal"/>
      <w:snapToGrid/>
      <w:color w:val="000000"/>
      <w:sz w:val="20"/>
    </w:rPr>
  </w:style>
  <w:style w:type="paragraph" w:customStyle="1" w:styleId="xl27546">
    <w:name w:val="xl27546"/>
    <w:basedOn w:val="affff3"/>
    <w:uiPriority w:val="99"/>
    <w:qFormat/>
    <w:rsid w:val="00770F20"/>
    <w:pPr>
      <w:widowControl/>
      <w:pBdr>
        <w:left w:val="single" w:sz="4" w:space="0" w:color="auto"/>
        <w:right w:val="single" w:sz="4" w:space="0" w:color="auto"/>
      </w:pBdr>
      <w:shd w:val="clear" w:color="auto" w:fill="FFFFFF"/>
      <w:spacing w:before="100" w:beforeAutospacing="1" w:after="100" w:afterAutospacing="1" w:line="240" w:lineRule="auto"/>
    </w:pPr>
    <w:rPr>
      <w:rFonts w:ascii="Mangal" w:hAnsi="Mangal" w:cs="Mangal"/>
      <w:snapToGrid/>
      <w:color w:val="000000"/>
      <w:sz w:val="20"/>
    </w:rPr>
  </w:style>
  <w:style w:type="paragraph" w:customStyle="1" w:styleId="xl27547">
    <w:name w:val="xl27547"/>
    <w:basedOn w:val="affff3"/>
    <w:uiPriority w:val="99"/>
    <w:qFormat/>
    <w:rsid w:val="00770F20"/>
    <w:pPr>
      <w:widowControl/>
      <w:pBdr>
        <w:top w:val="single" w:sz="4" w:space="0" w:color="auto"/>
        <w:left w:val="single" w:sz="4" w:space="0" w:color="auto"/>
        <w:right w:val="single" w:sz="4" w:space="0" w:color="auto"/>
      </w:pBdr>
      <w:shd w:val="clear" w:color="auto" w:fill="FFFFFF"/>
      <w:spacing w:before="100" w:beforeAutospacing="1" w:after="100" w:afterAutospacing="1" w:line="240" w:lineRule="auto"/>
    </w:pPr>
    <w:rPr>
      <w:rFonts w:ascii="Mangal" w:hAnsi="Mangal" w:cs="Mangal"/>
      <w:snapToGrid/>
      <w:color w:val="000000"/>
      <w:sz w:val="20"/>
    </w:rPr>
  </w:style>
  <w:style w:type="paragraph" w:customStyle="1" w:styleId="xl27548">
    <w:name w:val="xl27548"/>
    <w:basedOn w:val="affff3"/>
    <w:uiPriority w:val="99"/>
    <w:qFormat/>
    <w:rsid w:val="00770F20"/>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pPr>
    <w:rPr>
      <w:rFonts w:ascii="Mangal" w:hAnsi="Mangal" w:cs="Mangal"/>
      <w:snapToGrid/>
      <w:color w:val="000000"/>
      <w:sz w:val="20"/>
    </w:rPr>
  </w:style>
  <w:style w:type="paragraph" w:customStyle="1" w:styleId="xl27549">
    <w:name w:val="xl27549"/>
    <w:basedOn w:val="affff3"/>
    <w:uiPriority w:val="99"/>
    <w:qFormat/>
    <w:rsid w:val="00770F20"/>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pPr>
    <w:rPr>
      <w:rFonts w:ascii="Mangal" w:hAnsi="Mangal" w:cs="Mangal"/>
      <w:snapToGrid/>
      <w:color w:val="000000"/>
      <w:sz w:val="20"/>
    </w:rPr>
  </w:style>
  <w:style w:type="paragraph" w:customStyle="1" w:styleId="aff8">
    <w:name w:val="内容点"/>
    <w:basedOn w:val="afffff6"/>
    <w:uiPriority w:val="99"/>
    <w:qFormat/>
    <w:rsid w:val="00770F20"/>
    <w:pPr>
      <w:numPr>
        <w:numId w:val="57"/>
      </w:numPr>
      <w:tabs>
        <w:tab w:val="clear" w:pos="425"/>
        <w:tab w:val="num" w:pos="840"/>
        <w:tab w:val="left" w:pos="8085"/>
      </w:tabs>
      <w:autoSpaceDE w:val="0"/>
      <w:autoSpaceDN w:val="0"/>
      <w:adjustRightInd w:val="0"/>
      <w:spacing w:before="0" w:after="0"/>
      <w:ind w:left="840" w:firstLineChars="200" w:firstLine="200"/>
      <w:jc w:val="both"/>
    </w:pPr>
    <w:rPr>
      <w:rFonts w:ascii="Times New Roman" w:eastAsia="宋体" w:hAnsi="Times New Roman" w:cs="Times New Roman"/>
      <w:snapToGrid/>
      <w:color w:val="000000"/>
      <w:sz w:val="24"/>
      <w:szCs w:val="20"/>
      <w:lang w:val="zh-CN"/>
    </w:rPr>
  </w:style>
  <w:style w:type="paragraph" w:customStyle="1" w:styleId="08515">
    <w:name w:val="样式 宋体 小四 首行缩进:  0.85 厘米 行距: 1.5 倍行距"/>
    <w:basedOn w:val="affff3"/>
    <w:uiPriority w:val="99"/>
    <w:qFormat/>
    <w:rsid w:val="00770F20"/>
    <w:pPr>
      <w:spacing w:before="0" w:after="0"/>
      <w:ind w:firstLine="482"/>
      <w:jc w:val="both"/>
    </w:pPr>
    <w:rPr>
      <w:rFonts w:ascii="Times New Roman" w:hAnsi="Times New Roman"/>
      <w:snapToGrid/>
      <w:kern w:val="2"/>
    </w:rPr>
  </w:style>
  <w:style w:type="paragraph" w:customStyle="1" w:styleId="xl27550">
    <w:name w:val="xl27550"/>
    <w:basedOn w:val="affff3"/>
    <w:uiPriority w:val="99"/>
    <w:qFormat/>
    <w:rsid w:val="00770F20"/>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jc w:val="center"/>
    </w:pPr>
    <w:rPr>
      <w:rFonts w:ascii="Mangal" w:hAnsi="Mangal" w:cs="Mangal"/>
      <w:snapToGrid/>
      <w:color w:val="000000"/>
      <w:sz w:val="20"/>
    </w:rPr>
  </w:style>
  <w:style w:type="paragraph" w:customStyle="1" w:styleId="xl27551">
    <w:name w:val="xl27551"/>
    <w:basedOn w:val="affff3"/>
    <w:uiPriority w:val="99"/>
    <w:qFormat/>
    <w:rsid w:val="00770F20"/>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pPr>
    <w:rPr>
      <w:rFonts w:ascii="Mangal" w:hAnsi="Mangal" w:cs="Mangal"/>
      <w:snapToGrid/>
      <w:color w:val="000000"/>
      <w:sz w:val="20"/>
    </w:rPr>
  </w:style>
  <w:style w:type="paragraph" w:customStyle="1" w:styleId="GB23121">
    <w:name w:val="样式 仿宋_GB2312 四号1"/>
    <w:basedOn w:val="affff3"/>
    <w:uiPriority w:val="99"/>
    <w:qFormat/>
    <w:rsid w:val="00770F20"/>
    <w:pPr>
      <w:spacing w:before="0" w:after="0" w:line="240" w:lineRule="auto"/>
      <w:ind w:right="-244" w:firstLineChars="200" w:firstLine="200"/>
      <w:jc w:val="both"/>
    </w:pPr>
    <w:rPr>
      <w:rFonts w:ascii="仿宋_GB2312" w:eastAsia="仿宋_GB2312" w:hAnsi="Times New Roman" w:hint="eastAsia"/>
      <w:snapToGrid/>
      <w:kern w:val="2"/>
      <w:sz w:val="28"/>
    </w:rPr>
  </w:style>
  <w:style w:type="paragraph" w:customStyle="1" w:styleId="xl27552">
    <w:name w:val="xl27552"/>
    <w:basedOn w:val="affff3"/>
    <w:uiPriority w:val="99"/>
    <w:qFormat/>
    <w:rsid w:val="00770F20"/>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jc w:val="both"/>
    </w:pPr>
    <w:rPr>
      <w:rFonts w:ascii="Mangal" w:hAnsi="Mangal" w:cs="Mangal"/>
      <w:snapToGrid/>
      <w:color w:val="000000"/>
      <w:sz w:val="20"/>
    </w:rPr>
  </w:style>
  <w:style w:type="paragraph" w:customStyle="1" w:styleId="xl27553">
    <w:name w:val="xl27553"/>
    <w:basedOn w:val="affff3"/>
    <w:uiPriority w:val="99"/>
    <w:qFormat/>
    <w:rsid w:val="00770F20"/>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jc w:val="both"/>
    </w:pPr>
    <w:rPr>
      <w:rFonts w:ascii="Mangal" w:hAnsi="Mangal" w:cs="Mangal"/>
      <w:snapToGrid/>
      <w:color w:val="000000"/>
      <w:sz w:val="20"/>
    </w:rPr>
  </w:style>
  <w:style w:type="paragraph" w:customStyle="1" w:styleId="xl27554">
    <w:name w:val="xl27554"/>
    <w:basedOn w:val="affff3"/>
    <w:uiPriority w:val="99"/>
    <w:qFormat/>
    <w:rsid w:val="00770F20"/>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jc w:val="both"/>
    </w:pPr>
    <w:rPr>
      <w:rFonts w:ascii="Mangal" w:hAnsi="Mangal" w:cs="Mangal"/>
      <w:snapToGrid/>
      <w:color w:val="000000"/>
      <w:sz w:val="20"/>
    </w:rPr>
  </w:style>
  <w:style w:type="character" w:customStyle="1" w:styleId="CharChar6">
    <w:name w:val="普通文字 Char Char"/>
    <w:aliases w:val="纯文本 Char1,纯文本 Char Char,纯文本 Char Char Char Char Char Char Char Char Char2,一般文字 字元 Char1,一般文字 字元 字元 字元 字元 Char1,一般文字 字元 字元 字元 字元 字元 字元 字元 字元 Char1,一般文字 字元 字元 字元 字元 字元 字元 字元 Char1,一般文字 字元 字元 字元 Char1"/>
    <w:rsid w:val="00770F20"/>
    <w:rPr>
      <w:rFonts w:ascii="宋体" w:eastAsia="宋体" w:hAnsi="Courier New"/>
      <w:kern w:val="2"/>
      <w:sz w:val="21"/>
      <w:lang w:val="en-US" w:eastAsia="zh-CN" w:bidi="ar-SA"/>
    </w:rPr>
  </w:style>
  <w:style w:type="paragraph" w:customStyle="1" w:styleId="xl27555">
    <w:name w:val="xl27555"/>
    <w:basedOn w:val="affff3"/>
    <w:uiPriority w:val="99"/>
    <w:qFormat/>
    <w:rsid w:val="00770F20"/>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jc w:val="both"/>
    </w:pPr>
    <w:rPr>
      <w:rFonts w:ascii="Mangal" w:hAnsi="Mangal" w:cs="Mangal"/>
      <w:snapToGrid/>
      <w:color w:val="000000"/>
      <w:sz w:val="20"/>
    </w:rPr>
  </w:style>
  <w:style w:type="paragraph" w:customStyle="1" w:styleId="xl27556">
    <w:name w:val="xl27556"/>
    <w:basedOn w:val="affff3"/>
    <w:uiPriority w:val="99"/>
    <w:qFormat/>
    <w:rsid w:val="00770F20"/>
    <w:pPr>
      <w:widowControl/>
      <w:pBdr>
        <w:top w:val="single" w:sz="4" w:space="0" w:color="auto"/>
        <w:left w:val="single" w:sz="4" w:space="0" w:color="auto"/>
        <w:bottom w:val="single" w:sz="4" w:space="0" w:color="auto"/>
        <w:right w:val="single" w:sz="4" w:space="0" w:color="auto"/>
      </w:pBdr>
      <w:shd w:val="clear" w:color="auto" w:fill="E6E6E6"/>
      <w:spacing w:before="100" w:beforeAutospacing="1" w:after="100" w:afterAutospacing="1" w:line="240" w:lineRule="auto"/>
      <w:jc w:val="center"/>
    </w:pPr>
    <w:rPr>
      <w:rFonts w:ascii="Mangal" w:hAnsi="Mangal" w:cs="Mangal"/>
      <w:b/>
      <w:bCs/>
      <w:snapToGrid/>
      <w:color w:val="000000"/>
      <w:sz w:val="20"/>
    </w:rPr>
  </w:style>
  <w:style w:type="paragraph" w:customStyle="1" w:styleId="xl27557">
    <w:name w:val="xl27557"/>
    <w:basedOn w:val="affff3"/>
    <w:uiPriority w:val="99"/>
    <w:qFormat/>
    <w:rsid w:val="00770F20"/>
    <w:pPr>
      <w:widowControl/>
      <w:pBdr>
        <w:top w:val="single" w:sz="4" w:space="0" w:color="auto"/>
        <w:left w:val="single" w:sz="4" w:space="0" w:color="auto"/>
        <w:bottom w:val="single" w:sz="4" w:space="0" w:color="auto"/>
        <w:right w:val="single" w:sz="4" w:space="0" w:color="auto"/>
      </w:pBdr>
      <w:shd w:val="clear" w:color="auto" w:fill="E6E6E6"/>
      <w:spacing w:before="100" w:beforeAutospacing="1" w:after="100" w:afterAutospacing="1" w:line="240" w:lineRule="auto"/>
      <w:jc w:val="center"/>
    </w:pPr>
    <w:rPr>
      <w:rFonts w:ascii="Mangal" w:hAnsi="Mangal" w:cs="Mangal"/>
      <w:b/>
      <w:bCs/>
      <w:snapToGrid/>
      <w:color w:val="000000"/>
      <w:sz w:val="20"/>
    </w:rPr>
  </w:style>
  <w:style w:type="paragraph" w:customStyle="1" w:styleId="xl27558">
    <w:name w:val="xl27558"/>
    <w:basedOn w:val="affff3"/>
    <w:uiPriority w:val="99"/>
    <w:qFormat/>
    <w:rsid w:val="00770F20"/>
    <w:pPr>
      <w:widowControl/>
      <w:spacing w:before="100" w:beforeAutospacing="1" w:after="100" w:afterAutospacing="1" w:line="240" w:lineRule="auto"/>
    </w:pPr>
    <w:rPr>
      <w:rFonts w:ascii="Mangal" w:hAnsi="Mangal" w:cs="Mangal"/>
      <w:snapToGrid/>
      <w:sz w:val="20"/>
    </w:rPr>
  </w:style>
  <w:style w:type="paragraph" w:customStyle="1" w:styleId="xl27559">
    <w:name w:val="xl27559"/>
    <w:basedOn w:val="affff3"/>
    <w:uiPriority w:val="99"/>
    <w:qFormat/>
    <w:rsid w:val="00770F2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Mangal" w:hAnsi="Mangal" w:cs="Mangal"/>
      <w:snapToGrid/>
      <w:color w:val="000000"/>
      <w:sz w:val="20"/>
    </w:rPr>
  </w:style>
  <w:style w:type="paragraph" w:customStyle="1" w:styleId="xl27560">
    <w:name w:val="xl27560"/>
    <w:basedOn w:val="affff3"/>
    <w:uiPriority w:val="99"/>
    <w:qFormat/>
    <w:rsid w:val="00770F20"/>
    <w:pPr>
      <w:widowControl/>
      <w:pBdr>
        <w:left w:val="single" w:sz="4" w:space="0" w:color="auto"/>
        <w:bottom w:val="single" w:sz="4" w:space="0" w:color="auto"/>
        <w:right w:val="single" w:sz="4" w:space="0" w:color="auto"/>
      </w:pBdr>
      <w:shd w:val="clear" w:color="auto" w:fill="FFFFFF"/>
      <w:spacing w:before="100" w:beforeAutospacing="1" w:after="100" w:afterAutospacing="1" w:line="240" w:lineRule="auto"/>
    </w:pPr>
    <w:rPr>
      <w:rFonts w:ascii="Mangal" w:hAnsi="Mangal" w:cs="Mangal"/>
      <w:snapToGrid/>
      <w:sz w:val="20"/>
    </w:rPr>
  </w:style>
  <w:style w:type="paragraph" w:customStyle="1" w:styleId="xl27561">
    <w:name w:val="xl27561"/>
    <w:basedOn w:val="affff3"/>
    <w:uiPriority w:val="99"/>
    <w:qFormat/>
    <w:rsid w:val="00770F20"/>
    <w:pPr>
      <w:widowControl/>
      <w:pBdr>
        <w:top w:val="single" w:sz="4" w:space="0" w:color="auto"/>
        <w:left w:val="single" w:sz="4" w:space="0" w:color="auto"/>
        <w:right w:val="single" w:sz="4" w:space="0" w:color="auto"/>
      </w:pBdr>
      <w:shd w:val="clear" w:color="auto" w:fill="FFFFFF"/>
      <w:spacing w:before="100" w:beforeAutospacing="1" w:after="100" w:afterAutospacing="1" w:line="240" w:lineRule="auto"/>
    </w:pPr>
    <w:rPr>
      <w:rFonts w:ascii="Mangal" w:hAnsi="Mangal" w:cs="Mangal"/>
      <w:snapToGrid/>
      <w:sz w:val="20"/>
    </w:rPr>
  </w:style>
  <w:style w:type="paragraph" w:customStyle="1" w:styleId="xl27562">
    <w:name w:val="xl27562"/>
    <w:basedOn w:val="affff3"/>
    <w:uiPriority w:val="99"/>
    <w:qFormat/>
    <w:rsid w:val="00770F20"/>
    <w:pPr>
      <w:widowControl/>
      <w:pBdr>
        <w:left w:val="single" w:sz="4" w:space="0" w:color="auto"/>
        <w:bottom w:val="single" w:sz="4" w:space="0" w:color="auto"/>
        <w:right w:val="single" w:sz="4" w:space="0" w:color="auto"/>
      </w:pBdr>
      <w:shd w:val="clear" w:color="auto" w:fill="FFFFFF"/>
      <w:spacing w:before="100" w:beforeAutospacing="1" w:after="100" w:afterAutospacing="1" w:line="240" w:lineRule="auto"/>
    </w:pPr>
    <w:rPr>
      <w:rFonts w:ascii="Mangal" w:hAnsi="Mangal" w:cs="Mangal"/>
      <w:snapToGrid/>
      <w:sz w:val="20"/>
    </w:rPr>
  </w:style>
  <w:style w:type="paragraph" w:customStyle="1" w:styleId="xl27563">
    <w:name w:val="xl27563"/>
    <w:basedOn w:val="affff3"/>
    <w:uiPriority w:val="99"/>
    <w:qFormat/>
    <w:rsid w:val="00770F20"/>
    <w:pPr>
      <w:widowControl/>
      <w:pBdr>
        <w:left w:val="single" w:sz="4" w:space="0" w:color="auto"/>
        <w:right w:val="single" w:sz="4" w:space="0" w:color="auto"/>
      </w:pBdr>
      <w:shd w:val="clear" w:color="auto" w:fill="FFFFFF"/>
      <w:spacing w:before="100" w:beforeAutospacing="1" w:after="100" w:afterAutospacing="1" w:line="240" w:lineRule="auto"/>
    </w:pPr>
    <w:rPr>
      <w:rFonts w:ascii="Mangal" w:hAnsi="Mangal" w:cs="Mangal"/>
      <w:snapToGrid/>
      <w:sz w:val="20"/>
    </w:rPr>
  </w:style>
  <w:style w:type="paragraph" w:customStyle="1" w:styleId="xl27564">
    <w:name w:val="xl27564"/>
    <w:basedOn w:val="affff3"/>
    <w:uiPriority w:val="99"/>
    <w:qFormat/>
    <w:rsid w:val="00770F20"/>
    <w:pPr>
      <w:widowControl/>
      <w:pBdr>
        <w:top w:val="single" w:sz="4" w:space="0" w:color="auto"/>
        <w:left w:val="single" w:sz="4" w:space="0" w:color="auto"/>
        <w:right w:val="single" w:sz="4" w:space="0" w:color="auto"/>
      </w:pBdr>
      <w:shd w:val="clear" w:color="auto" w:fill="FFFFFF"/>
      <w:spacing w:before="100" w:beforeAutospacing="1" w:after="100" w:afterAutospacing="1" w:line="240" w:lineRule="auto"/>
    </w:pPr>
    <w:rPr>
      <w:rFonts w:ascii="Mangal" w:hAnsi="Mangal" w:cs="Mangal"/>
      <w:snapToGrid/>
      <w:sz w:val="20"/>
    </w:rPr>
  </w:style>
  <w:style w:type="paragraph" w:customStyle="1" w:styleId="xl27565">
    <w:name w:val="xl27565"/>
    <w:basedOn w:val="affff3"/>
    <w:uiPriority w:val="99"/>
    <w:qFormat/>
    <w:rsid w:val="00770F20"/>
    <w:pPr>
      <w:widowControl/>
      <w:pBdr>
        <w:left w:val="single" w:sz="4" w:space="0" w:color="auto"/>
        <w:bottom w:val="single" w:sz="4" w:space="0" w:color="auto"/>
        <w:right w:val="single" w:sz="4" w:space="0" w:color="auto"/>
      </w:pBdr>
      <w:shd w:val="clear" w:color="auto" w:fill="FFFFFF"/>
      <w:spacing w:before="100" w:beforeAutospacing="1" w:after="100" w:afterAutospacing="1" w:line="240" w:lineRule="auto"/>
      <w:jc w:val="center"/>
    </w:pPr>
    <w:rPr>
      <w:rFonts w:ascii="Mangal" w:hAnsi="Mangal" w:cs="Mangal"/>
      <w:b/>
      <w:bCs/>
      <w:snapToGrid/>
      <w:sz w:val="20"/>
    </w:rPr>
  </w:style>
  <w:style w:type="paragraph" w:customStyle="1" w:styleId="xl27566">
    <w:name w:val="xl27566"/>
    <w:basedOn w:val="affff3"/>
    <w:uiPriority w:val="99"/>
    <w:qFormat/>
    <w:rsid w:val="00770F20"/>
    <w:pPr>
      <w:widowControl/>
      <w:pBdr>
        <w:top w:val="single" w:sz="4" w:space="0" w:color="auto"/>
        <w:left w:val="single" w:sz="4" w:space="0" w:color="auto"/>
        <w:right w:val="single" w:sz="4" w:space="0" w:color="auto"/>
      </w:pBdr>
      <w:shd w:val="clear" w:color="auto" w:fill="FFFFFF"/>
      <w:spacing w:before="100" w:beforeAutospacing="1" w:after="100" w:afterAutospacing="1" w:line="240" w:lineRule="auto"/>
      <w:jc w:val="center"/>
    </w:pPr>
    <w:rPr>
      <w:rFonts w:ascii="Mangal" w:hAnsi="Mangal" w:cs="Mangal"/>
      <w:b/>
      <w:bCs/>
      <w:snapToGrid/>
      <w:sz w:val="20"/>
    </w:rPr>
  </w:style>
  <w:style w:type="paragraph" w:customStyle="1" w:styleId="xl27567">
    <w:name w:val="xl27567"/>
    <w:basedOn w:val="affff3"/>
    <w:uiPriority w:val="99"/>
    <w:qFormat/>
    <w:rsid w:val="00770F20"/>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pPr>
    <w:rPr>
      <w:rFonts w:ascii="Mangal" w:hAnsi="Mangal" w:cs="Mangal"/>
      <w:snapToGrid/>
      <w:szCs w:val="24"/>
    </w:rPr>
  </w:style>
  <w:style w:type="paragraph" w:customStyle="1" w:styleId="xl27568">
    <w:name w:val="xl27568"/>
    <w:basedOn w:val="affff3"/>
    <w:uiPriority w:val="99"/>
    <w:qFormat/>
    <w:rsid w:val="00770F20"/>
    <w:pPr>
      <w:widowControl/>
      <w:pBdr>
        <w:left w:val="single" w:sz="4" w:space="0" w:color="auto"/>
        <w:bottom w:val="single" w:sz="4" w:space="0" w:color="auto"/>
        <w:right w:val="single" w:sz="4" w:space="0" w:color="auto"/>
      </w:pBdr>
      <w:shd w:val="clear" w:color="auto" w:fill="FFFFFF"/>
      <w:spacing w:before="100" w:beforeAutospacing="1" w:after="100" w:afterAutospacing="1" w:line="240" w:lineRule="auto"/>
    </w:pPr>
    <w:rPr>
      <w:rFonts w:ascii="Mangal" w:hAnsi="Mangal" w:cs="Mangal"/>
      <w:snapToGrid/>
      <w:sz w:val="20"/>
    </w:rPr>
  </w:style>
  <w:style w:type="paragraph" w:customStyle="1" w:styleId="xl27569">
    <w:name w:val="xl27569"/>
    <w:basedOn w:val="affff3"/>
    <w:uiPriority w:val="99"/>
    <w:qFormat/>
    <w:rsid w:val="00770F20"/>
    <w:pPr>
      <w:widowControl/>
      <w:pBdr>
        <w:left w:val="single" w:sz="4" w:space="0" w:color="auto"/>
        <w:bottom w:val="single" w:sz="4" w:space="0" w:color="auto"/>
        <w:right w:val="single" w:sz="4" w:space="0" w:color="auto"/>
      </w:pBdr>
      <w:shd w:val="clear" w:color="auto" w:fill="FFFFFF"/>
      <w:spacing w:before="100" w:beforeAutospacing="1" w:after="100" w:afterAutospacing="1" w:line="240" w:lineRule="auto"/>
      <w:jc w:val="center"/>
    </w:pPr>
    <w:rPr>
      <w:rFonts w:ascii="Mangal" w:hAnsi="Mangal" w:cs="Mangal"/>
      <w:snapToGrid/>
      <w:sz w:val="20"/>
    </w:rPr>
  </w:style>
  <w:style w:type="paragraph" w:customStyle="1" w:styleId="xl27570">
    <w:name w:val="xl27570"/>
    <w:basedOn w:val="affff3"/>
    <w:uiPriority w:val="99"/>
    <w:qFormat/>
    <w:rsid w:val="00770F20"/>
    <w:pPr>
      <w:widowControl/>
      <w:pBdr>
        <w:left w:val="single" w:sz="4" w:space="0" w:color="auto"/>
        <w:right w:val="single" w:sz="4" w:space="0" w:color="auto"/>
      </w:pBdr>
      <w:shd w:val="clear" w:color="auto" w:fill="FFFFFF"/>
      <w:spacing w:before="100" w:beforeAutospacing="1" w:after="100" w:afterAutospacing="1" w:line="240" w:lineRule="auto"/>
      <w:jc w:val="center"/>
    </w:pPr>
    <w:rPr>
      <w:rFonts w:ascii="Mangal" w:hAnsi="Mangal" w:cs="Mangal"/>
      <w:snapToGrid/>
      <w:sz w:val="20"/>
    </w:rPr>
  </w:style>
  <w:style w:type="paragraph" w:customStyle="1" w:styleId="xl27571">
    <w:name w:val="xl27571"/>
    <w:basedOn w:val="affff3"/>
    <w:uiPriority w:val="99"/>
    <w:qFormat/>
    <w:rsid w:val="00770F20"/>
    <w:pPr>
      <w:widowControl/>
      <w:pBdr>
        <w:top w:val="single" w:sz="4" w:space="0" w:color="auto"/>
        <w:left w:val="single" w:sz="4" w:space="0" w:color="auto"/>
        <w:right w:val="single" w:sz="4" w:space="0" w:color="auto"/>
      </w:pBdr>
      <w:shd w:val="clear" w:color="auto" w:fill="FFFFFF"/>
      <w:spacing w:before="100" w:beforeAutospacing="1" w:after="100" w:afterAutospacing="1" w:line="240" w:lineRule="auto"/>
      <w:jc w:val="center"/>
    </w:pPr>
    <w:rPr>
      <w:rFonts w:ascii="Mangal" w:hAnsi="Mangal" w:cs="Mangal"/>
      <w:snapToGrid/>
      <w:sz w:val="20"/>
    </w:rPr>
  </w:style>
  <w:style w:type="paragraph" w:customStyle="1" w:styleId="xl27572">
    <w:name w:val="xl27572"/>
    <w:basedOn w:val="affff3"/>
    <w:uiPriority w:val="99"/>
    <w:qFormat/>
    <w:rsid w:val="00770F20"/>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pPr>
    <w:rPr>
      <w:rFonts w:ascii="Mangal" w:hAnsi="Mangal" w:cs="Mangal"/>
      <w:snapToGrid/>
      <w:sz w:val="18"/>
      <w:szCs w:val="18"/>
    </w:rPr>
  </w:style>
  <w:style w:type="paragraph" w:customStyle="1" w:styleId="xl27573">
    <w:name w:val="xl27573"/>
    <w:basedOn w:val="affff3"/>
    <w:uiPriority w:val="99"/>
    <w:qFormat/>
    <w:rsid w:val="00770F20"/>
    <w:pPr>
      <w:widowControl/>
      <w:pBdr>
        <w:left w:val="single" w:sz="4" w:space="0" w:color="auto"/>
        <w:right w:val="single" w:sz="4" w:space="0" w:color="auto"/>
      </w:pBdr>
      <w:shd w:val="clear" w:color="auto" w:fill="FFFFFF"/>
      <w:spacing w:before="100" w:beforeAutospacing="1" w:after="100" w:afterAutospacing="1" w:line="240" w:lineRule="auto"/>
    </w:pPr>
    <w:rPr>
      <w:rFonts w:ascii="Mangal" w:hAnsi="Mangal" w:cs="Mangal"/>
      <w:snapToGrid/>
      <w:sz w:val="20"/>
    </w:rPr>
  </w:style>
  <w:style w:type="paragraph" w:customStyle="1" w:styleId="xl27574">
    <w:name w:val="xl27574"/>
    <w:basedOn w:val="affff3"/>
    <w:uiPriority w:val="99"/>
    <w:qFormat/>
    <w:rsid w:val="00770F20"/>
    <w:pPr>
      <w:widowControl/>
      <w:pBdr>
        <w:left w:val="single" w:sz="4" w:space="0" w:color="auto"/>
        <w:bottom w:val="single" w:sz="4" w:space="0" w:color="auto"/>
        <w:right w:val="single" w:sz="4" w:space="0" w:color="auto"/>
      </w:pBdr>
      <w:shd w:val="clear" w:color="auto" w:fill="FFFFFF"/>
      <w:spacing w:before="100" w:beforeAutospacing="1" w:after="100" w:afterAutospacing="1" w:line="240" w:lineRule="auto"/>
    </w:pPr>
    <w:rPr>
      <w:rFonts w:ascii="Mangal" w:hAnsi="Mangal" w:cs="Mangal"/>
      <w:snapToGrid/>
      <w:sz w:val="20"/>
    </w:rPr>
  </w:style>
  <w:style w:type="paragraph" w:customStyle="1" w:styleId="xl27575">
    <w:name w:val="xl27575"/>
    <w:basedOn w:val="affff3"/>
    <w:uiPriority w:val="99"/>
    <w:qFormat/>
    <w:rsid w:val="00770F20"/>
    <w:pPr>
      <w:widowControl/>
      <w:pBdr>
        <w:top w:val="single" w:sz="4" w:space="0" w:color="auto"/>
        <w:left w:val="single" w:sz="4" w:space="0" w:color="auto"/>
        <w:right w:val="single" w:sz="4" w:space="0" w:color="auto"/>
      </w:pBdr>
      <w:shd w:val="clear" w:color="auto" w:fill="FFFFFF"/>
      <w:spacing w:before="100" w:beforeAutospacing="1" w:after="100" w:afterAutospacing="1" w:line="240" w:lineRule="auto"/>
    </w:pPr>
    <w:rPr>
      <w:rFonts w:ascii="Mangal" w:hAnsi="Mangal" w:cs="Mangal"/>
      <w:snapToGrid/>
      <w:sz w:val="20"/>
    </w:rPr>
  </w:style>
  <w:style w:type="paragraph" w:customStyle="1" w:styleId="xl27576">
    <w:name w:val="xl27576"/>
    <w:basedOn w:val="affff3"/>
    <w:uiPriority w:val="99"/>
    <w:qFormat/>
    <w:rsid w:val="00770F20"/>
    <w:pPr>
      <w:widowControl/>
      <w:pBdr>
        <w:left w:val="single" w:sz="4" w:space="0" w:color="auto"/>
        <w:right w:val="single" w:sz="4" w:space="0" w:color="auto"/>
      </w:pBdr>
      <w:shd w:val="clear" w:color="auto" w:fill="FFFFFF"/>
      <w:spacing w:before="100" w:beforeAutospacing="1" w:after="100" w:afterAutospacing="1" w:line="240" w:lineRule="auto"/>
    </w:pPr>
    <w:rPr>
      <w:rFonts w:ascii="Mangal" w:hAnsi="Mangal" w:cs="Mangal"/>
      <w:snapToGrid/>
      <w:sz w:val="20"/>
    </w:rPr>
  </w:style>
  <w:style w:type="paragraph" w:customStyle="1" w:styleId="xl27577">
    <w:name w:val="xl27577"/>
    <w:basedOn w:val="affff3"/>
    <w:uiPriority w:val="99"/>
    <w:qFormat/>
    <w:rsid w:val="00770F20"/>
    <w:pPr>
      <w:widowControl/>
      <w:pBdr>
        <w:top w:val="single" w:sz="4" w:space="0" w:color="auto"/>
        <w:left w:val="single" w:sz="4" w:space="0" w:color="auto"/>
        <w:right w:val="single" w:sz="4" w:space="0" w:color="auto"/>
      </w:pBdr>
      <w:shd w:val="clear" w:color="auto" w:fill="FFFFFF"/>
      <w:spacing w:before="100" w:beforeAutospacing="1" w:after="100" w:afterAutospacing="1" w:line="240" w:lineRule="auto"/>
    </w:pPr>
    <w:rPr>
      <w:rFonts w:ascii="Mangal" w:hAnsi="Mangal" w:cs="Mangal"/>
      <w:snapToGrid/>
      <w:sz w:val="20"/>
    </w:rPr>
  </w:style>
  <w:style w:type="paragraph" w:customStyle="1" w:styleId="xl27578">
    <w:name w:val="xl27578"/>
    <w:basedOn w:val="affff3"/>
    <w:uiPriority w:val="99"/>
    <w:qFormat/>
    <w:rsid w:val="00770F20"/>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pPr>
    <w:rPr>
      <w:rFonts w:ascii="Mangal" w:hAnsi="Mangal" w:cs="Mangal"/>
      <w:snapToGrid/>
      <w:sz w:val="20"/>
    </w:rPr>
  </w:style>
  <w:style w:type="paragraph" w:customStyle="1" w:styleId="xl27579">
    <w:name w:val="xl27579"/>
    <w:basedOn w:val="affff3"/>
    <w:uiPriority w:val="99"/>
    <w:qFormat/>
    <w:rsid w:val="00770F20"/>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jc w:val="center"/>
    </w:pPr>
    <w:rPr>
      <w:rFonts w:ascii="Mangal" w:hAnsi="Mangal" w:cs="Mangal"/>
      <w:snapToGrid/>
      <w:sz w:val="20"/>
    </w:rPr>
  </w:style>
  <w:style w:type="paragraph" w:customStyle="1" w:styleId="xl27580">
    <w:name w:val="xl27580"/>
    <w:basedOn w:val="affff3"/>
    <w:uiPriority w:val="99"/>
    <w:qFormat/>
    <w:rsid w:val="00770F20"/>
    <w:pPr>
      <w:widowControl/>
      <w:pBdr>
        <w:left w:val="single" w:sz="4" w:space="0" w:color="auto"/>
        <w:bottom w:val="single" w:sz="4" w:space="0" w:color="auto"/>
        <w:right w:val="single" w:sz="4" w:space="0" w:color="auto"/>
      </w:pBdr>
      <w:shd w:val="clear" w:color="auto" w:fill="FFFFFF"/>
      <w:spacing w:before="100" w:beforeAutospacing="1" w:after="100" w:afterAutospacing="1" w:line="240" w:lineRule="auto"/>
      <w:jc w:val="center"/>
    </w:pPr>
    <w:rPr>
      <w:rFonts w:ascii="Mangal" w:hAnsi="Mangal" w:cs="Mangal"/>
      <w:snapToGrid/>
      <w:sz w:val="20"/>
    </w:rPr>
  </w:style>
  <w:style w:type="paragraph" w:customStyle="1" w:styleId="xl27581">
    <w:name w:val="xl27581"/>
    <w:basedOn w:val="affff3"/>
    <w:uiPriority w:val="99"/>
    <w:qFormat/>
    <w:rsid w:val="00770F20"/>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pPr>
    <w:rPr>
      <w:rFonts w:ascii="Mangal" w:hAnsi="Mangal" w:cs="Mangal"/>
      <w:snapToGrid/>
      <w:sz w:val="20"/>
    </w:rPr>
  </w:style>
  <w:style w:type="paragraph" w:customStyle="1" w:styleId="xl27582">
    <w:name w:val="xl27582"/>
    <w:basedOn w:val="affff3"/>
    <w:uiPriority w:val="99"/>
    <w:qFormat/>
    <w:rsid w:val="00770F20"/>
    <w:pPr>
      <w:widowControl/>
      <w:pBdr>
        <w:left w:val="single" w:sz="4" w:space="0" w:color="auto"/>
        <w:bottom w:val="single" w:sz="4" w:space="0" w:color="auto"/>
        <w:right w:val="single" w:sz="4" w:space="0" w:color="auto"/>
      </w:pBdr>
      <w:shd w:val="clear" w:color="auto" w:fill="FFFFFF"/>
      <w:spacing w:before="100" w:beforeAutospacing="1" w:after="100" w:afterAutospacing="1" w:line="240" w:lineRule="auto"/>
    </w:pPr>
    <w:rPr>
      <w:rFonts w:ascii="Mangal" w:hAnsi="Mangal" w:cs="Mangal"/>
      <w:snapToGrid/>
      <w:sz w:val="20"/>
    </w:rPr>
  </w:style>
  <w:style w:type="paragraph" w:customStyle="1" w:styleId="xl27583">
    <w:name w:val="xl27583"/>
    <w:basedOn w:val="affff3"/>
    <w:uiPriority w:val="99"/>
    <w:qFormat/>
    <w:rsid w:val="00770F20"/>
    <w:pPr>
      <w:widowControl/>
      <w:pBdr>
        <w:left w:val="single" w:sz="4" w:space="0" w:color="auto"/>
        <w:right w:val="single" w:sz="4" w:space="0" w:color="auto"/>
      </w:pBdr>
      <w:shd w:val="clear" w:color="auto" w:fill="FFFFFF"/>
      <w:spacing w:before="100" w:beforeAutospacing="1" w:after="100" w:afterAutospacing="1" w:line="240" w:lineRule="auto"/>
    </w:pPr>
    <w:rPr>
      <w:rFonts w:ascii="Mangal" w:hAnsi="Mangal" w:cs="Mangal"/>
      <w:snapToGrid/>
      <w:sz w:val="20"/>
    </w:rPr>
  </w:style>
  <w:style w:type="paragraph" w:customStyle="1" w:styleId="xl27584">
    <w:name w:val="xl27584"/>
    <w:basedOn w:val="affff3"/>
    <w:uiPriority w:val="99"/>
    <w:qFormat/>
    <w:rsid w:val="00770F20"/>
    <w:pPr>
      <w:widowControl/>
      <w:pBdr>
        <w:top w:val="single" w:sz="4" w:space="0" w:color="auto"/>
        <w:left w:val="single" w:sz="4" w:space="0" w:color="auto"/>
        <w:right w:val="single" w:sz="4" w:space="0" w:color="auto"/>
      </w:pBdr>
      <w:shd w:val="clear" w:color="auto" w:fill="FFFFFF"/>
      <w:spacing w:before="100" w:beforeAutospacing="1" w:after="100" w:afterAutospacing="1" w:line="240" w:lineRule="auto"/>
    </w:pPr>
    <w:rPr>
      <w:rFonts w:ascii="Mangal" w:hAnsi="Mangal" w:cs="Mangal"/>
      <w:snapToGrid/>
      <w:sz w:val="20"/>
    </w:rPr>
  </w:style>
  <w:style w:type="paragraph" w:customStyle="1" w:styleId="xl27585">
    <w:name w:val="xl27585"/>
    <w:basedOn w:val="affff3"/>
    <w:uiPriority w:val="99"/>
    <w:qFormat/>
    <w:rsid w:val="00770F20"/>
    <w:pPr>
      <w:widowControl/>
      <w:pBdr>
        <w:left w:val="single" w:sz="4" w:space="0" w:color="auto"/>
        <w:right w:val="single" w:sz="4" w:space="0" w:color="auto"/>
      </w:pBdr>
      <w:shd w:val="clear" w:color="auto" w:fill="FFFFFF"/>
      <w:spacing w:before="100" w:beforeAutospacing="1" w:after="100" w:afterAutospacing="1" w:line="240" w:lineRule="auto"/>
      <w:jc w:val="center"/>
    </w:pPr>
    <w:rPr>
      <w:rFonts w:ascii="Mangal" w:hAnsi="Mangal" w:cs="Mangal"/>
      <w:snapToGrid/>
      <w:sz w:val="20"/>
    </w:rPr>
  </w:style>
  <w:style w:type="paragraph" w:customStyle="1" w:styleId="xl27586">
    <w:name w:val="xl27586"/>
    <w:basedOn w:val="affff3"/>
    <w:uiPriority w:val="99"/>
    <w:qFormat/>
    <w:rsid w:val="00770F20"/>
    <w:pPr>
      <w:widowControl/>
      <w:pBdr>
        <w:top w:val="single" w:sz="4" w:space="0" w:color="auto"/>
        <w:left w:val="single" w:sz="4" w:space="0" w:color="auto"/>
        <w:right w:val="single" w:sz="4" w:space="0" w:color="auto"/>
      </w:pBdr>
      <w:shd w:val="clear" w:color="auto" w:fill="FFFFFF"/>
      <w:spacing w:before="100" w:beforeAutospacing="1" w:after="100" w:afterAutospacing="1" w:line="240" w:lineRule="auto"/>
      <w:jc w:val="center"/>
    </w:pPr>
    <w:rPr>
      <w:rFonts w:ascii="Mangal" w:hAnsi="Mangal" w:cs="Mangal"/>
      <w:snapToGrid/>
      <w:sz w:val="20"/>
    </w:rPr>
  </w:style>
  <w:style w:type="paragraph" w:customStyle="1" w:styleId="xl27587">
    <w:name w:val="xl27587"/>
    <w:basedOn w:val="affff3"/>
    <w:uiPriority w:val="99"/>
    <w:qFormat/>
    <w:rsid w:val="00770F20"/>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jc w:val="center"/>
    </w:pPr>
    <w:rPr>
      <w:rFonts w:ascii="Mangal" w:hAnsi="Mangal" w:cs="Mangal"/>
      <w:snapToGrid/>
      <w:sz w:val="20"/>
    </w:rPr>
  </w:style>
  <w:style w:type="paragraph" w:customStyle="1" w:styleId="xl27588">
    <w:name w:val="xl27588"/>
    <w:basedOn w:val="affff3"/>
    <w:uiPriority w:val="99"/>
    <w:qFormat/>
    <w:rsid w:val="00770F20"/>
    <w:pPr>
      <w:widowControl/>
      <w:pBdr>
        <w:left w:val="single" w:sz="4" w:space="0" w:color="auto"/>
      </w:pBdr>
      <w:shd w:val="clear" w:color="auto" w:fill="FFFFFF"/>
      <w:spacing w:before="100" w:beforeAutospacing="1" w:after="100" w:afterAutospacing="1" w:line="240" w:lineRule="auto"/>
    </w:pPr>
    <w:rPr>
      <w:rFonts w:ascii="Mangal" w:hAnsi="Mangal" w:cs="Mangal"/>
      <w:snapToGrid/>
      <w:sz w:val="20"/>
    </w:rPr>
  </w:style>
  <w:style w:type="paragraph" w:customStyle="1" w:styleId="xl27589">
    <w:name w:val="xl27589"/>
    <w:basedOn w:val="affff3"/>
    <w:uiPriority w:val="99"/>
    <w:qFormat/>
    <w:rsid w:val="00770F20"/>
    <w:pPr>
      <w:widowControl/>
      <w:pBdr>
        <w:top w:val="single" w:sz="4" w:space="0" w:color="auto"/>
        <w:left w:val="single" w:sz="4" w:space="0" w:color="auto"/>
        <w:bottom w:val="single" w:sz="4" w:space="0" w:color="auto"/>
      </w:pBdr>
      <w:shd w:val="clear" w:color="auto" w:fill="FFFFFF"/>
      <w:spacing w:before="100" w:beforeAutospacing="1" w:after="100" w:afterAutospacing="1" w:line="240" w:lineRule="auto"/>
    </w:pPr>
    <w:rPr>
      <w:rFonts w:ascii="Mangal" w:hAnsi="Mangal" w:cs="Mangal"/>
      <w:snapToGrid/>
      <w:sz w:val="20"/>
    </w:rPr>
  </w:style>
  <w:style w:type="paragraph" w:customStyle="1" w:styleId="xl27590">
    <w:name w:val="xl27590"/>
    <w:basedOn w:val="affff3"/>
    <w:uiPriority w:val="99"/>
    <w:qFormat/>
    <w:rsid w:val="00770F20"/>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pPr>
    <w:rPr>
      <w:rFonts w:ascii="Mangal" w:hAnsi="Mangal" w:cs="Mangal"/>
      <w:snapToGrid/>
      <w:sz w:val="20"/>
    </w:rPr>
  </w:style>
  <w:style w:type="paragraph" w:customStyle="1" w:styleId="xl27591">
    <w:name w:val="xl27591"/>
    <w:basedOn w:val="affff3"/>
    <w:uiPriority w:val="99"/>
    <w:qFormat/>
    <w:rsid w:val="00770F20"/>
    <w:pPr>
      <w:widowControl/>
      <w:pBdr>
        <w:left w:val="single" w:sz="4" w:space="0" w:color="auto"/>
        <w:right w:val="single" w:sz="4" w:space="0" w:color="auto"/>
      </w:pBdr>
      <w:shd w:val="clear" w:color="auto" w:fill="FFFFFF"/>
      <w:spacing w:before="100" w:beforeAutospacing="1" w:after="100" w:afterAutospacing="1" w:line="240" w:lineRule="auto"/>
    </w:pPr>
    <w:rPr>
      <w:rFonts w:ascii="Mangal" w:hAnsi="Mangal" w:cs="Mangal"/>
      <w:snapToGrid/>
      <w:sz w:val="20"/>
    </w:rPr>
  </w:style>
  <w:style w:type="paragraph" w:customStyle="1" w:styleId="xl27592">
    <w:name w:val="xl27592"/>
    <w:basedOn w:val="affff3"/>
    <w:uiPriority w:val="99"/>
    <w:qFormat/>
    <w:rsid w:val="00770F20"/>
    <w:pPr>
      <w:widowControl/>
      <w:pBdr>
        <w:top w:val="single" w:sz="4" w:space="0" w:color="auto"/>
        <w:left w:val="single" w:sz="4" w:space="0" w:color="auto"/>
        <w:bottom w:val="single" w:sz="4" w:space="0" w:color="auto"/>
      </w:pBdr>
      <w:shd w:val="clear" w:color="auto" w:fill="FFFFFF"/>
      <w:spacing w:before="100" w:beforeAutospacing="1" w:after="100" w:afterAutospacing="1" w:line="240" w:lineRule="auto"/>
    </w:pPr>
    <w:rPr>
      <w:rFonts w:ascii="Mangal" w:hAnsi="Mangal" w:cs="Mangal"/>
      <w:snapToGrid/>
      <w:sz w:val="20"/>
    </w:rPr>
  </w:style>
  <w:style w:type="paragraph" w:customStyle="1" w:styleId="xl27593">
    <w:name w:val="xl27593"/>
    <w:basedOn w:val="affff3"/>
    <w:uiPriority w:val="99"/>
    <w:qFormat/>
    <w:rsid w:val="00770F20"/>
    <w:pPr>
      <w:widowControl/>
      <w:pBdr>
        <w:top w:val="single" w:sz="4" w:space="0" w:color="auto"/>
        <w:left w:val="single" w:sz="4" w:space="0" w:color="auto"/>
        <w:bottom w:val="single" w:sz="4" w:space="0" w:color="auto"/>
      </w:pBdr>
      <w:shd w:val="clear" w:color="auto" w:fill="FFFFFF"/>
      <w:spacing w:before="100" w:beforeAutospacing="1" w:after="100" w:afterAutospacing="1" w:line="240" w:lineRule="auto"/>
      <w:jc w:val="center"/>
    </w:pPr>
    <w:rPr>
      <w:rFonts w:ascii="Mangal" w:hAnsi="Mangal" w:cs="Mangal"/>
      <w:snapToGrid/>
      <w:sz w:val="20"/>
    </w:rPr>
  </w:style>
  <w:style w:type="paragraph" w:customStyle="1" w:styleId="xl27594">
    <w:name w:val="xl27594"/>
    <w:basedOn w:val="affff3"/>
    <w:uiPriority w:val="99"/>
    <w:qFormat/>
    <w:rsid w:val="00770F20"/>
    <w:pPr>
      <w:widowControl/>
      <w:pBdr>
        <w:top w:val="single" w:sz="4" w:space="0" w:color="auto"/>
        <w:left w:val="single" w:sz="4" w:space="0" w:color="auto"/>
        <w:bottom w:val="single" w:sz="4" w:space="0" w:color="auto"/>
      </w:pBdr>
      <w:shd w:val="clear" w:color="auto" w:fill="FFFFFF"/>
      <w:spacing w:before="100" w:beforeAutospacing="1" w:after="100" w:afterAutospacing="1" w:line="240" w:lineRule="auto"/>
      <w:jc w:val="center"/>
    </w:pPr>
    <w:rPr>
      <w:rFonts w:ascii="Mangal" w:hAnsi="Mangal" w:cs="Mangal"/>
      <w:snapToGrid/>
      <w:sz w:val="20"/>
    </w:rPr>
  </w:style>
  <w:style w:type="paragraph" w:customStyle="1" w:styleId="xl27595">
    <w:name w:val="xl27595"/>
    <w:basedOn w:val="affff3"/>
    <w:uiPriority w:val="99"/>
    <w:qFormat/>
    <w:rsid w:val="00770F20"/>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pPr>
    <w:rPr>
      <w:rFonts w:ascii="Mangal" w:hAnsi="Mangal" w:cs="Mangal"/>
      <w:snapToGrid/>
      <w:sz w:val="20"/>
    </w:rPr>
  </w:style>
  <w:style w:type="paragraph" w:customStyle="1" w:styleId="xl27596">
    <w:name w:val="xl27596"/>
    <w:basedOn w:val="affff3"/>
    <w:uiPriority w:val="99"/>
    <w:qFormat/>
    <w:rsid w:val="00770F20"/>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jc w:val="center"/>
    </w:pPr>
    <w:rPr>
      <w:rFonts w:ascii="Mangal" w:hAnsi="Mangal" w:cs="Mangal"/>
      <w:b/>
      <w:bCs/>
      <w:snapToGrid/>
      <w:sz w:val="20"/>
    </w:rPr>
  </w:style>
  <w:style w:type="paragraph" w:customStyle="1" w:styleId="Normal1">
    <w:name w:val="Normal1"/>
    <w:basedOn w:val="afffffffff4"/>
    <w:uiPriority w:val="99"/>
    <w:qFormat/>
    <w:rsid w:val="00770F20"/>
    <w:pPr>
      <w:tabs>
        <w:tab w:val="clear" w:pos="902"/>
      </w:tabs>
      <w:spacing w:after="120" w:line="240" w:lineRule="auto"/>
      <w:ind w:left="0" w:firstLine="0"/>
      <w:jc w:val="both"/>
    </w:pPr>
    <w:rPr>
      <w:rFonts w:ascii="Symbol" w:hAnsi="Symbol" w:cs="Symbol"/>
      <w:iCs/>
      <w:sz w:val="21"/>
      <w:szCs w:val="20"/>
    </w:rPr>
  </w:style>
  <w:style w:type="paragraph" w:customStyle="1" w:styleId="220">
    <w:name w:val="正文文本 22"/>
    <w:basedOn w:val="affff3"/>
    <w:uiPriority w:val="99"/>
    <w:qFormat/>
    <w:rsid w:val="00770F20"/>
    <w:pPr>
      <w:adjustRightInd w:val="0"/>
      <w:spacing w:before="0" w:after="0"/>
      <w:ind w:left="1380" w:firstLine="570"/>
      <w:jc w:val="both"/>
    </w:pPr>
    <w:rPr>
      <w:rFonts w:ascii="宋体" w:hAnsi="宋体"/>
      <w:snapToGrid/>
      <w:kern w:val="2"/>
      <w:sz w:val="28"/>
    </w:rPr>
  </w:style>
  <w:style w:type="character" w:customStyle="1" w:styleId="Charfffb">
    <w:name w:val="图说明 Char"/>
    <w:link w:val="affffffffffffff9"/>
    <w:qFormat/>
    <w:locked/>
    <w:rsid w:val="00770F20"/>
    <w:rPr>
      <w:rFonts w:ascii="Mangal"/>
      <w:sz w:val="21"/>
    </w:rPr>
  </w:style>
  <w:style w:type="paragraph" w:customStyle="1" w:styleId="affffffffffffff9">
    <w:name w:val="图说明"/>
    <w:link w:val="Charfffb"/>
    <w:qFormat/>
    <w:rsid w:val="00770F20"/>
    <w:pPr>
      <w:spacing w:line="360" w:lineRule="auto"/>
      <w:jc w:val="center"/>
    </w:pPr>
    <w:rPr>
      <w:rFonts w:ascii="Mangal"/>
      <w:sz w:val="21"/>
    </w:rPr>
  </w:style>
  <w:style w:type="paragraph" w:customStyle="1" w:styleId="affffffffffffffa">
    <w:name w:val="图表说明"/>
    <w:uiPriority w:val="99"/>
    <w:qFormat/>
    <w:rsid w:val="00770F20"/>
    <w:pPr>
      <w:spacing w:line="360" w:lineRule="auto"/>
    </w:pPr>
    <w:rPr>
      <w:rFonts w:ascii="Mangal" w:eastAsia="长城楷体" w:cs="Symbol"/>
      <w:kern w:val="2"/>
      <w:sz w:val="21"/>
      <w:szCs w:val="24"/>
    </w:rPr>
  </w:style>
  <w:style w:type="paragraph" w:customStyle="1" w:styleId="xx">
    <w:name w:val="xx"/>
    <w:basedOn w:val="affff3"/>
    <w:uiPriority w:val="99"/>
    <w:qFormat/>
    <w:rsid w:val="00770F20"/>
    <w:pPr>
      <w:widowControl/>
      <w:autoSpaceDE w:val="0"/>
      <w:autoSpaceDN w:val="0"/>
      <w:adjustRightInd w:val="0"/>
      <w:spacing w:before="120" w:after="120" w:line="420" w:lineRule="atLeast"/>
      <w:ind w:firstLineChars="200" w:firstLine="200"/>
    </w:pPr>
    <w:rPr>
      <w:rFonts w:ascii="Mangal" w:hAnsi="Times New Roman" w:cs="Symbol"/>
      <w:snapToGrid/>
    </w:rPr>
  </w:style>
  <w:style w:type="paragraph" w:customStyle="1" w:styleId="MMTopic1">
    <w:name w:val="MMTopic1"/>
    <w:basedOn w:val="13"/>
    <w:uiPriority w:val="99"/>
    <w:qFormat/>
    <w:rsid w:val="00770F20"/>
    <w:pPr>
      <w:keepLines/>
      <w:numPr>
        <w:numId w:val="168"/>
      </w:numPr>
      <w:tabs>
        <w:tab w:val="clear" w:pos="360"/>
      </w:tabs>
      <w:jc w:val="both"/>
    </w:pPr>
    <w:rPr>
      <w:rFonts w:ascii="Times New Roman" w:hAnsi="Times New Roman"/>
      <w:snapToGrid/>
      <w:kern w:val="44"/>
      <w:szCs w:val="44"/>
    </w:rPr>
  </w:style>
  <w:style w:type="paragraph" w:customStyle="1" w:styleId="MMTopic20">
    <w:name w:val="MMTopic2"/>
    <w:basedOn w:val="24"/>
    <w:uiPriority w:val="99"/>
    <w:qFormat/>
    <w:rsid w:val="00770F20"/>
    <w:pPr>
      <w:keepNext/>
      <w:keepLines/>
      <w:numPr>
        <w:ilvl w:val="0"/>
        <w:numId w:val="0"/>
      </w:numPr>
      <w:tabs>
        <w:tab w:val="clear" w:pos="576"/>
        <w:tab w:val="num" w:pos="360"/>
      </w:tabs>
      <w:spacing w:line="416" w:lineRule="auto"/>
      <w:jc w:val="both"/>
    </w:pPr>
    <w:rPr>
      <w:b/>
      <w:bCs/>
      <w:snapToGrid/>
      <w:kern w:val="2"/>
      <w:szCs w:val="32"/>
    </w:rPr>
  </w:style>
  <w:style w:type="paragraph" w:customStyle="1" w:styleId="MMTopic30">
    <w:name w:val="MMTopic3"/>
    <w:basedOn w:val="30"/>
    <w:uiPriority w:val="99"/>
    <w:qFormat/>
    <w:rsid w:val="00770F20"/>
    <w:pPr>
      <w:keepNext/>
      <w:keepLines/>
      <w:numPr>
        <w:ilvl w:val="0"/>
        <w:numId w:val="0"/>
      </w:numPr>
      <w:tabs>
        <w:tab w:val="num" w:pos="360"/>
      </w:tabs>
      <w:spacing w:before="120" w:after="120" w:line="360" w:lineRule="auto"/>
      <w:ind w:left="720" w:hanging="432"/>
    </w:pPr>
    <w:rPr>
      <w:rFonts w:eastAsia="黑体"/>
      <w:bCs w:val="0"/>
      <w:iCs w:val="0"/>
      <w:snapToGrid/>
      <w:kern w:val="2"/>
      <w:szCs w:val="24"/>
      <w:lang w:val="x-none" w:eastAsia="x-none"/>
    </w:rPr>
  </w:style>
  <w:style w:type="paragraph" w:customStyle="1" w:styleId="MMTopic4">
    <w:name w:val="MMTopic4"/>
    <w:uiPriority w:val="99"/>
    <w:qFormat/>
    <w:rsid w:val="00770F20"/>
    <w:pPr>
      <w:numPr>
        <w:ilvl w:val="3"/>
        <w:numId w:val="168"/>
      </w:numPr>
      <w:spacing w:after="240" w:line="276" w:lineRule="auto"/>
    </w:pPr>
    <w:rPr>
      <w:rFonts w:ascii="Times" w:hAnsi="Times" w:cs="Symbol"/>
      <w:b/>
      <w:bCs/>
      <w:color w:val="4F81BD"/>
      <w:kern w:val="2"/>
      <w:sz w:val="22"/>
      <w:szCs w:val="22"/>
      <w:lang w:eastAsia="en-US"/>
    </w:rPr>
  </w:style>
  <w:style w:type="paragraph" w:customStyle="1" w:styleId="MMTopic5">
    <w:name w:val="MMTopic5"/>
    <w:uiPriority w:val="99"/>
    <w:qFormat/>
    <w:rsid w:val="00770F20"/>
    <w:pPr>
      <w:numPr>
        <w:ilvl w:val="4"/>
        <w:numId w:val="168"/>
      </w:numPr>
      <w:spacing w:after="240" w:line="276" w:lineRule="auto"/>
    </w:pPr>
    <w:rPr>
      <w:rFonts w:ascii="Times" w:hAnsi="Times" w:cs="Symbol"/>
      <w:b/>
      <w:bCs/>
      <w:color w:val="4F81BD"/>
      <w:kern w:val="2"/>
      <w:sz w:val="22"/>
      <w:szCs w:val="22"/>
      <w:lang w:eastAsia="en-US"/>
    </w:rPr>
  </w:style>
  <w:style w:type="paragraph" w:customStyle="1" w:styleId="MMTopic6">
    <w:name w:val="MMTopic6"/>
    <w:uiPriority w:val="99"/>
    <w:qFormat/>
    <w:rsid w:val="00770F20"/>
    <w:pPr>
      <w:numPr>
        <w:ilvl w:val="5"/>
        <w:numId w:val="168"/>
      </w:numPr>
      <w:spacing w:after="240" w:line="276" w:lineRule="auto"/>
    </w:pPr>
    <w:rPr>
      <w:rFonts w:ascii="Times" w:hAnsi="Times" w:cs="Symbol"/>
      <w:b/>
      <w:bCs/>
      <w:color w:val="4F81BD"/>
      <w:kern w:val="2"/>
      <w:sz w:val="22"/>
      <w:szCs w:val="22"/>
      <w:lang w:eastAsia="en-US"/>
    </w:rPr>
  </w:style>
  <w:style w:type="paragraph" w:customStyle="1" w:styleId="MMTopic7">
    <w:name w:val="MMTopic7"/>
    <w:uiPriority w:val="99"/>
    <w:qFormat/>
    <w:rsid w:val="00770F20"/>
    <w:pPr>
      <w:numPr>
        <w:ilvl w:val="6"/>
        <w:numId w:val="168"/>
      </w:numPr>
      <w:spacing w:after="240" w:line="276" w:lineRule="auto"/>
    </w:pPr>
    <w:rPr>
      <w:rFonts w:ascii="Times" w:hAnsi="Times" w:cs="Symbol"/>
      <w:b/>
      <w:bCs/>
      <w:color w:val="4F81BD"/>
      <w:kern w:val="2"/>
      <w:sz w:val="22"/>
      <w:szCs w:val="22"/>
      <w:lang w:eastAsia="en-US"/>
    </w:rPr>
  </w:style>
  <w:style w:type="paragraph" w:customStyle="1" w:styleId="MMTopic8">
    <w:name w:val="MMTopic8"/>
    <w:uiPriority w:val="99"/>
    <w:qFormat/>
    <w:rsid w:val="00770F20"/>
    <w:pPr>
      <w:numPr>
        <w:ilvl w:val="7"/>
        <w:numId w:val="168"/>
      </w:numPr>
      <w:spacing w:after="240" w:line="276" w:lineRule="auto"/>
    </w:pPr>
    <w:rPr>
      <w:rFonts w:ascii="Times" w:hAnsi="Times" w:cs="Symbol"/>
      <w:b/>
      <w:bCs/>
      <w:color w:val="4F81BD"/>
      <w:kern w:val="2"/>
      <w:sz w:val="22"/>
      <w:szCs w:val="22"/>
      <w:lang w:eastAsia="en-US"/>
    </w:rPr>
  </w:style>
  <w:style w:type="paragraph" w:customStyle="1" w:styleId="MMTopic9">
    <w:name w:val="MMTopic9"/>
    <w:uiPriority w:val="99"/>
    <w:qFormat/>
    <w:rsid w:val="00770F20"/>
    <w:pPr>
      <w:numPr>
        <w:ilvl w:val="8"/>
        <w:numId w:val="168"/>
      </w:numPr>
      <w:spacing w:after="240" w:line="276" w:lineRule="auto"/>
    </w:pPr>
    <w:rPr>
      <w:rFonts w:ascii="Times" w:hAnsi="Times" w:cs="Symbol"/>
      <w:b/>
      <w:bCs/>
      <w:color w:val="4F81BD"/>
      <w:kern w:val="2"/>
      <w:sz w:val="22"/>
      <w:szCs w:val="22"/>
      <w:lang w:eastAsia="en-US"/>
    </w:rPr>
  </w:style>
  <w:style w:type="character" w:customStyle="1" w:styleId="Char18">
    <w:name w:val="副标题 Char1"/>
    <w:uiPriority w:val="11"/>
    <w:qFormat/>
    <w:rsid w:val="00770F20"/>
    <w:rPr>
      <w:rFonts w:ascii="Cambria" w:hAnsi="Cambria" w:cs="Times New Roman"/>
      <w:b/>
      <w:bCs/>
      <w:kern w:val="28"/>
      <w:sz w:val="32"/>
      <w:szCs w:val="32"/>
    </w:rPr>
  </w:style>
  <w:style w:type="paragraph" w:customStyle="1" w:styleId="font0">
    <w:name w:val="font0"/>
    <w:basedOn w:val="affff3"/>
    <w:uiPriority w:val="99"/>
    <w:qFormat/>
    <w:rsid w:val="00770F20"/>
    <w:pPr>
      <w:widowControl/>
      <w:spacing w:before="100" w:beforeAutospacing="1" w:after="100" w:afterAutospacing="1" w:line="240" w:lineRule="auto"/>
    </w:pPr>
    <w:rPr>
      <w:rFonts w:ascii="Mangal" w:hAnsi="Mangal" w:cs="Mangal"/>
      <w:snapToGrid/>
      <w:color w:val="000000"/>
      <w:sz w:val="22"/>
      <w:szCs w:val="22"/>
    </w:rPr>
  </w:style>
  <w:style w:type="paragraph" w:customStyle="1" w:styleId="CharCharCharCharCharCharCharCharCharCharCharChar1CharCharChar1CharCharCharCharCharCharCharCharCharCharCharCharCharCharCharCharCharChar1CharCharCharChar">
    <w:name w:val="Char Char Char Char Char Char Char Char Char Char Char Char1 Char Char Char1 Char Char Char Char Char Char Char Char Char Char Char Char Char Char Char Char Char Char1 Char Char Char Char"/>
    <w:basedOn w:val="affff3"/>
    <w:autoRedefine/>
    <w:uiPriority w:val="99"/>
    <w:qFormat/>
    <w:rsid w:val="00770F20"/>
    <w:pPr>
      <w:keepNext/>
      <w:widowControl/>
      <w:autoSpaceDE w:val="0"/>
      <w:autoSpaceDN w:val="0"/>
      <w:spacing w:before="40" w:after="40" w:line="240" w:lineRule="auto"/>
      <w:jc w:val="center"/>
    </w:pPr>
    <w:rPr>
      <w:rFonts w:ascii="Times New Roman" w:eastAsia="FuturaA Bk BT" w:hAnsi="Times New Roman" w:cs="Symbol"/>
      <w:snapToGrid/>
      <w:kern w:val="2"/>
      <w:sz w:val="21"/>
      <w:szCs w:val="24"/>
    </w:rPr>
  </w:style>
  <w:style w:type="paragraph" w:customStyle="1" w:styleId="11">
    <w:name w:val="图标题1"/>
    <w:basedOn w:val="affff3"/>
    <w:autoRedefine/>
    <w:uiPriority w:val="99"/>
    <w:qFormat/>
    <w:rsid w:val="00770F20"/>
    <w:pPr>
      <w:widowControl/>
      <w:numPr>
        <w:numId w:val="169"/>
      </w:numPr>
      <w:spacing w:beforeLines="100" w:before="0" w:after="0"/>
      <w:jc w:val="center"/>
    </w:pPr>
    <w:rPr>
      <w:rFonts w:ascii="Times New Roman" w:eastAsia="长城楷体" w:hAnsi="Times New Roman" w:cs="Symbol"/>
      <w:snapToGrid/>
      <w:kern w:val="2"/>
      <w:sz w:val="21"/>
      <w:szCs w:val="24"/>
    </w:rPr>
  </w:style>
  <w:style w:type="paragraph" w:customStyle="1" w:styleId="FigureText">
    <w:name w:val="Figure Text"/>
    <w:uiPriority w:val="99"/>
    <w:qFormat/>
    <w:rsid w:val="00770F20"/>
    <w:pPr>
      <w:snapToGrid w:val="0"/>
      <w:spacing w:line="360" w:lineRule="auto"/>
      <w:jc w:val="both"/>
    </w:pPr>
    <w:rPr>
      <w:rFonts w:ascii="Arial Black" w:eastAsia="长城楷体" w:hAnsi="Arial Black" w:cs="Symbol"/>
      <w:noProof/>
      <w:kern w:val="2"/>
      <w:sz w:val="18"/>
      <w:szCs w:val="24"/>
    </w:rPr>
  </w:style>
  <w:style w:type="paragraph" w:customStyle="1" w:styleId="Char2CharCharCharChar">
    <w:name w:val="Char2 Char Char Char Char"/>
    <w:basedOn w:val="affff3"/>
    <w:uiPriority w:val="99"/>
    <w:qFormat/>
    <w:rsid w:val="00770F20"/>
    <w:pPr>
      <w:widowControl/>
      <w:spacing w:before="0" w:after="0" w:line="240" w:lineRule="auto"/>
      <w:jc w:val="both"/>
    </w:pPr>
    <w:rPr>
      <w:rFonts w:ascii="'宋体" w:hAnsi="'宋体" w:cs="'宋体"/>
      <w:snapToGrid/>
      <w:kern w:val="2"/>
      <w:sz w:val="21"/>
      <w:szCs w:val="24"/>
    </w:rPr>
  </w:style>
  <w:style w:type="paragraph" w:customStyle="1" w:styleId="BulletsL1">
    <w:name w:val="Bullets L1"/>
    <w:basedOn w:val="affff3"/>
    <w:uiPriority w:val="99"/>
    <w:qFormat/>
    <w:rsid w:val="00770F20"/>
    <w:pPr>
      <w:widowControl/>
      <w:tabs>
        <w:tab w:val="num" w:pos="930"/>
      </w:tabs>
      <w:spacing w:before="60" w:after="60" w:line="240" w:lineRule="auto"/>
      <w:ind w:left="930" w:right="240" w:hanging="360"/>
      <w:jc w:val="both"/>
    </w:pPr>
    <w:rPr>
      <w:rFonts w:ascii="Arial Black" w:hAnsi="Arial Black" w:cs="Symbol"/>
      <w:snapToGrid/>
      <w:sz w:val="21"/>
    </w:rPr>
  </w:style>
  <w:style w:type="paragraph" w:customStyle="1" w:styleId="affffffffffffffb">
    <w:name w:val="图表标题"/>
    <w:basedOn w:val="affff3"/>
    <w:uiPriority w:val="99"/>
    <w:qFormat/>
    <w:rsid w:val="00770F20"/>
    <w:pPr>
      <w:widowControl/>
      <w:spacing w:after="0" w:line="430" w:lineRule="exact"/>
      <w:jc w:val="center"/>
    </w:pPr>
    <w:rPr>
      <w:rFonts w:ascii="Times New Roman" w:hAnsi="Times New Roman" w:cs="Symbol"/>
      <w:snapToGrid/>
      <w:kern w:val="2"/>
      <w:sz w:val="21"/>
    </w:rPr>
  </w:style>
  <w:style w:type="paragraph" w:customStyle="1" w:styleId="CharChar1CharCharCharCharCharCharCharCharCharCharCharChar">
    <w:name w:val="Char Char1 Char Char Char Char Char Char Char Char Char Char Char Char"/>
    <w:basedOn w:val="affff3"/>
    <w:autoRedefine/>
    <w:uiPriority w:val="99"/>
    <w:qFormat/>
    <w:rsid w:val="00770F20"/>
    <w:pPr>
      <w:widowControl/>
      <w:spacing w:before="0" w:after="0" w:line="240" w:lineRule="auto"/>
      <w:jc w:val="both"/>
    </w:pPr>
    <w:rPr>
      <w:rFonts w:ascii="'宋体" w:hAnsi="'宋体" w:cs="Symbol"/>
      <w:snapToGrid/>
      <w:kern w:val="2"/>
      <w:sz w:val="21"/>
      <w:szCs w:val="24"/>
    </w:rPr>
  </w:style>
  <w:style w:type="character" w:customStyle="1" w:styleId="Style4CharCharCharChar">
    <w:name w:val="Style4 Char Char Char Char"/>
    <w:link w:val="Style4CharCharChar"/>
    <w:qFormat/>
    <w:locked/>
    <w:rsid w:val="00770F20"/>
    <w:rPr>
      <w:rFonts w:ascii="Arial Black" w:hAnsi="Arial Black"/>
      <w:b/>
      <w:sz w:val="24"/>
    </w:rPr>
  </w:style>
  <w:style w:type="paragraph" w:customStyle="1" w:styleId="Style4CharCharChar">
    <w:name w:val="Style4 Char Char Char"/>
    <w:basedOn w:val="affff3"/>
    <w:link w:val="Style4CharCharCharChar"/>
    <w:qFormat/>
    <w:rsid w:val="00770F20"/>
    <w:pPr>
      <w:widowControl/>
      <w:spacing w:before="50" w:after="50" w:line="276" w:lineRule="auto"/>
      <w:ind w:firstLineChars="200" w:firstLine="200"/>
      <w:jc w:val="both"/>
    </w:pPr>
    <w:rPr>
      <w:rFonts w:ascii="Arial Black" w:hAnsi="Arial Black"/>
      <w:b/>
      <w:snapToGrid/>
    </w:rPr>
  </w:style>
  <w:style w:type="paragraph" w:customStyle="1" w:styleId="ALT1">
    <w:name w:val="ALT+1正文"/>
    <w:basedOn w:val="affff3"/>
    <w:uiPriority w:val="99"/>
    <w:qFormat/>
    <w:rsid w:val="00770F20"/>
    <w:pPr>
      <w:widowControl/>
      <w:spacing w:before="0" w:after="0"/>
      <w:jc w:val="center"/>
    </w:pPr>
    <w:rPr>
      <w:rFonts w:ascii="Mangal" w:hAnsi="Mangal" w:cs="Symbol"/>
      <w:b/>
      <w:snapToGrid/>
      <w:kern w:val="2"/>
      <w:sz w:val="36"/>
    </w:rPr>
  </w:style>
  <w:style w:type="paragraph" w:customStyle="1" w:styleId="Style5">
    <w:name w:val="Style5"/>
    <w:basedOn w:val="affff3"/>
    <w:uiPriority w:val="99"/>
    <w:qFormat/>
    <w:rsid w:val="00770F20"/>
    <w:pPr>
      <w:widowControl/>
      <w:tabs>
        <w:tab w:val="num" w:pos="720"/>
        <w:tab w:val="left" w:pos="907"/>
      </w:tabs>
      <w:spacing w:before="156" w:after="156" w:line="276" w:lineRule="auto"/>
      <w:ind w:left="720" w:hanging="360"/>
      <w:jc w:val="both"/>
    </w:pPr>
    <w:rPr>
      <w:rFonts w:ascii="Arial Black" w:hAnsi="Arial Black" w:cs="Symbol"/>
      <w:snapToGrid/>
      <w:kern w:val="2"/>
      <w:sz w:val="21"/>
    </w:rPr>
  </w:style>
  <w:style w:type="paragraph" w:customStyle="1" w:styleId="StyleStyle4Firstline2chBefore05lineAfter05liChar">
    <w:name w:val="Style Style4 + First line:  2 ch Before:  0.5 line After:  0.5 li... Char"/>
    <w:basedOn w:val="affff3"/>
    <w:uiPriority w:val="99"/>
    <w:qFormat/>
    <w:rsid w:val="00770F20"/>
    <w:pPr>
      <w:widowControl/>
      <w:spacing w:before="156" w:after="156" w:line="276" w:lineRule="auto"/>
      <w:ind w:firstLineChars="200" w:firstLine="480"/>
      <w:jc w:val="both"/>
    </w:pPr>
    <w:rPr>
      <w:rFonts w:ascii="Arial Black" w:hAnsi="Arial Black" w:cs="Symbol"/>
      <w:snapToGrid/>
      <w:kern w:val="2"/>
      <w:sz w:val="21"/>
    </w:rPr>
  </w:style>
  <w:style w:type="paragraph" w:customStyle="1" w:styleId="DefaultTex1">
    <w:name w:val="Default Tex:1"/>
    <w:basedOn w:val="affff3"/>
    <w:uiPriority w:val="99"/>
    <w:qFormat/>
    <w:rsid w:val="00770F20"/>
    <w:pPr>
      <w:widowControl/>
      <w:autoSpaceDE w:val="0"/>
      <w:autoSpaceDN w:val="0"/>
      <w:adjustRightInd w:val="0"/>
      <w:spacing w:before="0" w:after="0" w:line="240" w:lineRule="auto"/>
      <w:ind w:firstLineChars="200" w:firstLine="200"/>
      <w:jc w:val="both"/>
    </w:pPr>
    <w:rPr>
      <w:rFonts w:ascii="Times New Roman" w:hAnsi="Times New Roman" w:cs="Symbol"/>
      <w:snapToGrid/>
      <w:sz w:val="20"/>
    </w:rPr>
  </w:style>
  <w:style w:type="paragraph" w:customStyle="1" w:styleId="Style4">
    <w:name w:val="Style4"/>
    <w:basedOn w:val="affff3"/>
    <w:uiPriority w:val="99"/>
    <w:qFormat/>
    <w:rsid w:val="00770F20"/>
    <w:pPr>
      <w:widowControl/>
      <w:spacing w:before="50" w:after="50" w:line="276" w:lineRule="auto"/>
      <w:ind w:firstLineChars="200" w:firstLine="200"/>
      <w:jc w:val="both"/>
    </w:pPr>
    <w:rPr>
      <w:rFonts w:ascii="Arial Black" w:hAnsi="Arial Black" w:cs="Symbol"/>
      <w:snapToGrid/>
      <w:kern w:val="2"/>
      <w:sz w:val="21"/>
    </w:rPr>
  </w:style>
  <w:style w:type="character" w:customStyle="1" w:styleId="Charfffc">
    <w:name w:val="列表 Char"/>
    <w:qFormat/>
    <w:rsid w:val="00770F20"/>
    <w:rPr>
      <w:rFonts w:ascii="Calibri" w:eastAsia="宋体" w:hAnsi="Calibri"/>
      <w:kern w:val="2"/>
      <w:sz w:val="24"/>
      <w:szCs w:val="21"/>
      <w:lang w:val="en-US" w:eastAsia="zh-CN" w:bidi="ar-SA"/>
    </w:rPr>
  </w:style>
  <w:style w:type="paragraph" w:customStyle="1" w:styleId="Style40">
    <w:name w:val="_Style 4"/>
    <w:basedOn w:val="affff3"/>
    <w:uiPriority w:val="99"/>
    <w:qFormat/>
    <w:rsid w:val="00770F20"/>
    <w:pPr>
      <w:widowControl/>
      <w:spacing w:before="0" w:after="0"/>
      <w:ind w:firstLineChars="200" w:firstLine="200"/>
      <w:jc w:val="both"/>
    </w:pPr>
    <w:rPr>
      <w:rFonts w:ascii="Times New Roman" w:hAnsi="Times New Roman" w:cs="Symbol"/>
      <w:snapToGrid/>
      <w:kern w:val="2"/>
      <w:sz w:val="21"/>
    </w:rPr>
  </w:style>
  <w:style w:type="paragraph" w:customStyle="1" w:styleId="2fff4">
    <w:name w:val="列出段落2"/>
    <w:basedOn w:val="affff3"/>
    <w:qFormat/>
    <w:rsid w:val="00770F20"/>
    <w:pPr>
      <w:widowControl/>
      <w:spacing w:before="0" w:after="0"/>
      <w:ind w:firstLineChars="200" w:firstLine="420"/>
      <w:jc w:val="both"/>
    </w:pPr>
    <w:rPr>
      <w:rFonts w:ascii="Calibri" w:hAnsi="Calibri"/>
      <w:snapToGrid/>
      <w:kern w:val="2"/>
      <w:szCs w:val="21"/>
    </w:rPr>
  </w:style>
  <w:style w:type="paragraph" w:customStyle="1" w:styleId="qb5">
    <w:name w:val="qb"/>
    <w:basedOn w:val="affff3"/>
    <w:uiPriority w:val="99"/>
    <w:qFormat/>
    <w:rsid w:val="00770F20"/>
    <w:pPr>
      <w:widowControl/>
      <w:spacing w:before="100" w:beforeAutospacing="1" w:after="100" w:afterAutospacing="1" w:line="240" w:lineRule="auto"/>
    </w:pPr>
    <w:rPr>
      <w:rFonts w:ascii="Mangal" w:hAnsi="Mangal" w:cs="Mangal"/>
      <w:snapToGrid/>
      <w:sz w:val="21"/>
      <w:szCs w:val="24"/>
    </w:rPr>
  </w:style>
  <w:style w:type="paragraph" w:customStyle="1" w:styleId="2fff5">
    <w:name w:val="修订2"/>
    <w:hidden/>
    <w:uiPriority w:val="99"/>
    <w:semiHidden/>
    <w:qFormat/>
    <w:rsid w:val="00770F20"/>
    <w:rPr>
      <w:kern w:val="2"/>
      <w:sz w:val="21"/>
      <w:szCs w:val="24"/>
    </w:rPr>
  </w:style>
  <w:style w:type="paragraph" w:customStyle="1" w:styleId="default0">
    <w:name w:val="default"/>
    <w:basedOn w:val="affff3"/>
    <w:uiPriority w:val="99"/>
    <w:qFormat/>
    <w:rsid w:val="00770F20"/>
    <w:pPr>
      <w:widowControl/>
      <w:spacing w:before="100" w:beforeAutospacing="1" w:after="100" w:afterAutospacing="1" w:line="240" w:lineRule="auto"/>
    </w:pPr>
    <w:rPr>
      <w:rFonts w:ascii="Mangal" w:hAnsi="Mangal" w:cs="Mangal"/>
      <w:snapToGrid/>
      <w:sz w:val="21"/>
      <w:szCs w:val="24"/>
    </w:rPr>
  </w:style>
  <w:style w:type="paragraph" w:customStyle="1" w:styleId="cm197">
    <w:name w:val="cm197"/>
    <w:basedOn w:val="affff3"/>
    <w:uiPriority w:val="99"/>
    <w:qFormat/>
    <w:rsid w:val="00770F20"/>
    <w:pPr>
      <w:widowControl/>
      <w:spacing w:before="100" w:beforeAutospacing="1" w:after="100" w:afterAutospacing="1" w:line="240" w:lineRule="auto"/>
    </w:pPr>
    <w:rPr>
      <w:rFonts w:ascii="Mangal" w:hAnsi="Mangal" w:cs="Mangal"/>
      <w:snapToGrid/>
      <w:sz w:val="21"/>
      <w:szCs w:val="24"/>
    </w:rPr>
  </w:style>
  <w:style w:type="paragraph" w:customStyle="1" w:styleId="cm1820">
    <w:name w:val="cm182"/>
    <w:basedOn w:val="affff3"/>
    <w:uiPriority w:val="99"/>
    <w:qFormat/>
    <w:rsid w:val="00770F20"/>
    <w:pPr>
      <w:widowControl/>
      <w:spacing w:before="100" w:beforeAutospacing="1" w:after="100" w:afterAutospacing="1" w:line="240" w:lineRule="auto"/>
    </w:pPr>
    <w:rPr>
      <w:rFonts w:ascii="Mangal" w:hAnsi="Mangal" w:cs="Mangal"/>
      <w:snapToGrid/>
      <w:sz w:val="21"/>
      <w:szCs w:val="24"/>
    </w:rPr>
  </w:style>
  <w:style w:type="paragraph" w:customStyle="1" w:styleId="CM1970">
    <w:name w:val="CM197"/>
    <w:basedOn w:val="Default"/>
    <w:next w:val="Default"/>
    <w:uiPriority w:val="99"/>
    <w:qFormat/>
    <w:rsid w:val="00770F20"/>
    <w:pPr>
      <w:spacing w:after="78"/>
    </w:pPr>
    <w:rPr>
      <w:rFonts w:ascii="Symbol" w:cs="Symbol"/>
      <w:color w:val="auto"/>
    </w:rPr>
  </w:style>
  <w:style w:type="paragraph" w:customStyle="1" w:styleId="TASK">
    <w:name w:val="TASK"/>
    <w:basedOn w:val="affff3"/>
    <w:next w:val="affff3"/>
    <w:uiPriority w:val="99"/>
    <w:qFormat/>
    <w:rsid w:val="00770F20"/>
    <w:pPr>
      <w:widowControl/>
      <w:tabs>
        <w:tab w:val="left" w:pos="540"/>
      </w:tabs>
      <w:spacing w:before="360" w:after="0" w:line="240" w:lineRule="auto"/>
      <w:ind w:left="540" w:hanging="540"/>
      <w:jc w:val="both"/>
    </w:pPr>
    <w:rPr>
      <w:rFonts w:ascii="Times New Roman" w:hAnsi="Times New Roman" w:cs="Symbol"/>
      <w:snapToGrid/>
      <w:kern w:val="2"/>
      <w:sz w:val="21"/>
    </w:rPr>
  </w:style>
  <w:style w:type="paragraph" w:customStyle="1" w:styleId="Char1CharChar1CharCharChar2CharCharChar1Char1CharCharCharCharCharChar">
    <w:name w:val="Char1 Char Char1 Char Char Char2 Char Char Char1 Char1 Char Char Char Char Char Char"/>
    <w:basedOn w:val="affff3"/>
    <w:uiPriority w:val="99"/>
    <w:qFormat/>
    <w:rsid w:val="00770F20"/>
    <w:pPr>
      <w:widowControl/>
      <w:spacing w:before="0" w:after="0" w:line="240" w:lineRule="auto"/>
      <w:jc w:val="both"/>
    </w:pPr>
    <w:rPr>
      <w:rFonts w:ascii="'宋体" w:hAnsi="'宋体" w:cs="'宋体"/>
      <w:snapToGrid/>
      <w:kern w:val="2"/>
      <w:sz w:val="21"/>
      <w:szCs w:val="24"/>
    </w:rPr>
  </w:style>
  <w:style w:type="paragraph" w:customStyle="1" w:styleId="MMTitle">
    <w:name w:val="MM Title"/>
    <w:basedOn w:val="afffff4"/>
    <w:uiPriority w:val="99"/>
    <w:qFormat/>
    <w:rsid w:val="00770F20"/>
    <w:pPr>
      <w:widowControl/>
      <w:spacing w:after="60"/>
      <w:jc w:val="center"/>
      <w:outlineLvl w:val="0"/>
    </w:pPr>
    <w:rPr>
      <w:rFonts w:ascii="Arial Black" w:eastAsia="宋体" w:hAnsi="Arial Black" w:cs="Times New Roman"/>
      <w:b w:val="0"/>
      <w:bCs w:val="0"/>
      <w:snapToGrid/>
      <w:kern w:val="0"/>
      <w:sz w:val="30"/>
      <w:szCs w:val="30"/>
      <w:lang w:val="x-none" w:eastAsia="x-none"/>
    </w:rPr>
  </w:style>
  <w:style w:type="paragraph" w:customStyle="1" w:styleId="ParaCharCharCharCharCharCharCharCharChar1CharCharCharCharCharCharChar">
    <w:name w:val="默认段落字体 Para Char Char Char Char Char Char Char Char Char1 Char Char Char Char Char Char Char"/>
    <w:basedOn w:val="affff9"/>
    <w:autoRedefine/>
    <w:uiPriority w:val="99"/>
    <w:qFormat/>
    <w:rsid w:val="00770F20"/>
    <w:pPr>
      <w:shd w:val="clear" w:color="auto" w:fill="000080"/>
      <w:spacing w:before="0" w:after="0" w:line="240" w:lineRule="auto"/>
      <w:jc w:val="both"/>
    </w:pPr>
    <w:rPr>
      <w:rFonts w:ascii="Tahoma" w:eastAsia="宋体" w:hAnsi="Tahoma" w:cs="Times New Roman"/>
      <w:snapToGrid/>
      <w:sz w:val="24"/>
      <w:szCs w:val="24"/>
      <w:lang w:val="x-none" w:eastAsia="x-none"/>
    </w:rPr>
  </w:style>
  <w:style w:type="paragraph" w:customStyle="1" w:styleId="affffffffffffffc">
    <w:name w:val="表格标题(居中)"/>
    <w:basedOn w:val="affff3"/>
    <w:link w:val="Charfffd"/>
    <w:qFormat/>
    <w:rsid w:val="00770F20"/>
    <w:pPr>
      <w:snapToGrid w:val="0"/>
      <w:spacing w:before="0" w:after="0" w:line="300" w:lineRule="auto"/>
      <w:jc w:val="center"/>
    </w:pPr>
    <w:rPr>
      <w:rFonts w:ascii="Times New Roman" w:eastAsia="黑体" w:hAnsi="Times New Roman"/>
      <w:snapToGrid/>
      <w:kern w:val="2"/>
      <w:lang w:val="x-none" w:eastAsia="x-none"/>
    </w:rPr>
  </w:style>
  <w:style w:type="paragraph" w:customStyle="1" w:styleId="affffffffffffffd">
    <w:name w:val="正文描述"/>
    <w:basedOn w:val="affff3"/>
    <w:uiPriority w:val="99"/>
    <w:qFormat/>
    <w:rsid w:val="00770F20"/>
    <w:pPr>
      <w:widowControl/>
      <w:overflowPunct w:val="0"/>
      <w:autoSpaceDE w:val="0"/>
      <w:autoSpaceDN w:val="0"/>
      <w:adjustRightInd w:val="0"/>
      <w:spacing w:before="0" w:after="0"/>
      <w:ind w:left="1134" w:firstLineChars="200" w:firstLine="420"/>
      <w:jc w:val="both"/>
      <w:textAlignment w:val="baseline"/>
    </w:pPr>
    <w:rPr>
      <w:rFonts w:ascii="宋体" w:hAnsi="Times New Roman"/>
      <w:snapToGrid/>
      <w:sz w:val="21"/>
    </w:rPr>
  </w:style>
  <w:style w:type="paragraph" w:customStyle="1" w:styleId="affffffffffffffe">
    <w:name w:val="内容示例"/>
    <w:basedOn w:val="affffb"/>
    <w:link w:val="Charfffe"/>
    <w:uiPriority w:val="99"/>
    <w:qFormat/>
    <w:rsid w:val="00770F20"/>
    <w:pPr>
      <w:spacing w:before="0" w:after="0" w:line="240" w:lineRule="auto"/>
      <w:ind w:firstLineChars="200" w:firstLine="200"/>
      <w:jc w:val="both"/>
    </w:pPr>
    <w:rPr>
      <w:rFonts w:ascii="Times New Roman" w:eastAsia="宋体" w:hAnsi="Times New Roman" w:cs="Times New Roman"/>
      <w:i/>
      <w:snapToGrid/>
      <w:color w:val="0000FF"/>
      <w:kern w:val="0"/>
      <w:szCs w:val="21"/>
      <w:lang w:val="x-none" w:eastAsia="x-none"/>
    </w:rPr>
  </w:style>
  <w:style w:type="paragraph" w:customStyle="1" w:styleId="afffffffffffffff">
    <w:name w:val="a"/>
    <w:basedOn w:val="affff3"/>
    <w:qFormat/>
    <w:rsid w:val="00770F20"/>
    <w:pPr>
      <w:widowControl/>
      <w:spacing w:before="100" w:beforeAutospacing="1" w:after="100" w:afterAutospacing="1" w:line="240" w:lineRule="auto"/>
    </w:pPr>
    <w:rPr>
      <w:rFonts w:ascii="宋体" w:hAnsi="宋体" w:cs="宋体"/>
      <w:snapToGrid/>
      <w:szCs w:val="24"/>
    </w:rPr>
  </w:style>
  <w:style w:type="character" w:customStyle="1" w:styleId="1ffff0">
    <w:name w:val="样式 小四 加粗 蓝色1"/>
    <w:qFormat/>
    <w:rsid w:val="00770F20"/>
    <w:rPr>
      <w:b/>
      <w:bCs/>
      <w:color w:val="0000FF"/>
      <w:sz w:val="21"/>
    </w:rPr>
  </w:style>
  <w:style w:type="character" w:customStyle="1" w:styleId="GB2312GB23121">
    <w:name w:val="样式 (西文) 楷体_GB2312 (中文) 楷体_GB2312 小四 加粗 蓝色1"/>
    <w:qFormat/>
    <w:rsid w:val="00770F20"/>
    <w:rPr>
      <w:rFonts w:ascii="楷体_GB2312" w:eastAsia="楷体_GB2312" w:hAnsi="楷体_GB2312"/>
      <w:b/>
      <w:bCs/>
      <w:color w:val="0000FF"/>
      <w:sz w:val="21"/>
    </w:rPr>
  </w:style>
  <w:style w:type="character" w:customStyle="1" w:styleId="GB23122">
    <w:name w:val="样式 楷体_GB2312 小四 加粗 蓝色2"/>
    <w:qFormat/>
    <w:rsid w:val="00770F20"/>
    <w:rPr>
      <w:rFonts w:ascii="楷体_GB2312" w:eastAsia="楷体_GB2312" w:hAnsi="楷体_GB2312"/>
      <w:b/>
      <w:bCs/>
      <w:color w:val="0000FF"/>
      <w:sz w:val="21"/>
    </w:rPr>
  </w:style>
  <w:style w:type="character" w:customStyle="1" w:styleId="h3Char2">
    <w:name w:val="h3 Char2"/>
    <w:aliases w:val="H3 Char2,level_3 Char2,PIM 3 Char2,Level 3 Head Char2,Heading 3 - old Char2,sect1.2.3 Char2,sect1.2.31 Char2,sect1.2.32 Char2,sect1.2.311 Char2,sect1.2.33 Char2,sect1.2.312 Char2,Bold Head Char2,bh Char2,BOD 0 Char2,3rd level Char2,3 Char2"/>
    <w:qFormat/>
    <w:rsid w:val="00770F20"/>
    <w:rPr>
      <w:rFonts w:ascii="宋体" w:hAnsi="宋体"/>
      <w:b/>
      <w:bCs/>
      <w:kern w:val="2"/>
      <w:sz w:val="32"/>
      <w:szCs w:val="32"/>
    </w:rPr>
  </w:style>
  <w:style w:type="paragraph" w:customStyle="1" w:styleId="MMEmpty">
    <w:name w:val="MM Empty"/>
    <w:basedOn w:val="affff3"/>
    <w:uiPriority w:val="99"/>
    <w:qFormat/>
    <w:rsid w:val="00770F20"/>
    <w:pPr>
      <w:widowControl/>
      <w:spacing w:before="0" w:after="0" w:line="240" w:lineRule="auto"/>
      <w:jc w:val="both"/>
    </w:pPr>
    <w:rPr>
      <w:rFonts w:ascii="Times New Roman" w:hAnsi="Times New Roman" w:cs="Symbol"/>
      <w:snapToGrid/>
      <w:kern w:val="2"/>
      <w:sz w:val="21"/>
      <w:szCs w:val="24"/>
    </w:rPr>
  </w:style>
  <w:style w:type="paragraph" w:customStyle="1" w:styleId="BodyTextIndent1">
    <w:name w:val="Body Text Indent1"/>
    <w:basedOn w:val="affff3"/>
    <w:uiPriority w:val="99"/>
    <w:qFormat/>
    <w:rsid w:val="00770F20"/>
    <w:pPr>
      <w:widowControl/>
      <w:spacing w:before="0" w:after="120"/>
      <w:ind w:left="360" w:firstLine="432"/>
    </w:pPr>
    <w:rPr>
      <w:rFonts w:ascii="Mangal" w:hAnsi="Mangal" w:cs="Symbol"/>
      <w:snapToGrid/>
      <w:sz w:val="21"/>
      <w:szCs w:val="24"/>
    </w:rPr>
  </w:style>
  <w:style w:type="paragraph" w:customStyle="1" w:styleId="BalloonText1">
    <w:name w:val="Balloon Text1"/>
    <w:basedOn w:val="affff3"/>
    <w:uiPriority w:val="99"/>
    <w:qFormat/>
    <w:rsid w:val="00770F20"/>
    <w:pPr>
      <w:widowControl/>
      <w:spacing w:before="0" w:after="0"/>
      <w:ind w:firstLine="432"/>
    </w:pPr>
    <w:rPr>
      <w:rFonts w:ascii="Mangal" w:hAnsi="Mangal" w:cs="Symbol"/>
      <w:snapToGrid/>
      <w:sz w:val="18"/>
      <w:szCs w:val="18"/>
    </w:rPr>
  </w:style>
  <w:style w:type="paragraph" w:customStyle="1" w:styleId="Char1CharChar1CharCharChar">
    <w:name w:val="Char1 Char Char1 Char Char Char"/>
    <w:basedOn w:val="affff3"/>
    <w:uiPriority w:val="99"/>
    <w:qFormat/>
    <w:rsid w:val="00770F20"/>
    <w:pPr>
      <w:widowControl/>
      <w:spacing w:before="0" w:after="0" w:line="240" w:lineRule="auto"/>
      <w:jc w:val="both"/>
    </w:pPr>
    <w:rPr>
      <w:rFonts w:ascii="'宋体" w:hAnsi="'宋体" w:cs="'宋体"/>
      <w:snapToGrid/>
      <w:kern w:val="2"/>
      <w:sz w:val="21"/>
      <w:szCs w:val="24"/>
    </w:rPr>
  </w:style>
  <w:style w:type="paragraph" w:customStyle="1" w:styleId="85">
    <w:name w:val="样式8"/>
    <w:basedOn w:val="5"/>
    <w:uiPriority w:val="99"/>
    <w:qFormat/>
    <w:rsid w:val="00770F20"/>
    <w:pPr>
      <w:keepNext/>
      <w:keepLines/>
      <w:numPr>
        <w:ilvl w:val="0"/>
        <w:numId w:val="0"/>
      </w:numPr>
      <w:tabs>
        <w:tab w:val="left" w:pos="1134"/>
      </w:tabs>
      <w:adjustRightInd w:val="0"/>
      <w:spacing w:before="0" w:after="0" w:line="480" w:lineRule="auto"/>
      <w:ind w:left="1008"/>
    </w:pPr>
    <w:rPr>
      <w:rFonts w:asciiTheme="minorEastAsia" w:eastAsiaTheme="minorEastAsia" w:hAnsiTheme="minorEastAsia"/>
      <w:snapToGrid/>
      <w:kern w:val="2"/>
      <w:sz w:val="24"/>
      <w:szCs w:val="24"/>
      <w:lang w:val="x-none"/>
      <w14:scene3d>
        <w14:camera w14:prst="orthographicFront"/>
        <w14:lightRig w14:rig="threePt" w14:dir="t">
          <w14:rot w14:lat="0" w14:lon="0" w14:rev="0"/>
        </w14:lightRig>
      </w14:scene3d>
    </w:rPr>
  </w:style>
  <w:style w:type="paragraph" w:customStyle="1" w:styleId="afffffffffffffff0">
    <w:name w:val="正文文档"/>
    <w:basedOn w:val="affff3"/>
    <w:link w:val="Charffff"/>
    <w:qFormat/>
    <w:rsid w:val="00770F20"/>
    <w:pPr>
      <w:adjustRightInd w:val="0"/>
      <w:spacing w:before="0" w:after="0" w:line="440" w:lineRule="atLeast"/>
      <w:ind w:firstLineChars="200" w:firstLine="200"/>
      <w:jc w:val="both"/>
      <w:textAlignment w:val="baseline"/>
    </w:pPr>
    <w:rPr>
      <w:rFonts w:ascii="Times New Roman" w:hAnsi="Times New Roman"/>
      <w:snapToGrid/>
      <w:lang w:val="x-none" w:eastAsia="x-none"/>
    </w:rPr>
  </w:style>
  <w:style w:type="character" w:customStyle="1" w:styleId="Charffff">
    <w:name w:val="正文文档 Char"/>
    <w:link w:val="afffffffffffffff0"/>
    <w:qFormat/>
    <w:rsid w:val="00770F20"/>
    <w:rPr>
      <w:sz w:val="24"/>
      <w:lang w:val="x-none" w:eastAsia="x-none"/>
    </w:rPr>
  </w:style>
  <w:style w:type="paragraph" w:customStyle="1" w:styleId="Char1CharChar1CharCharChar1">
    <w:name w:val="Char1 Char Char1 Char Char Char1"/>
    <w:basedOn w:val="affff3"/>
    <w:uiPriority w:val="99"/>
    <w:qFormat/>
    <w:rsid w:val="00770F20"/>
    <w:pPr>
      <w:widowControl/>
      <w:spacing w:before="0" w:after="0" w:line="240" w:lineRule="auto"/>
      <w:jc w:val="both"/>
    </w:pPr>
    <w:rPr>
      <w:rFonts w:ascii="'宋体" w:hAnsi="'宋体" w:cs="'宋体"/>
      <w:snapToGrid/>
      <w:kern w:val="2"/>
      <w:sz w:val="21"/>
      <w:szCs w:val="24"/>
    </w:rPr>
  </w:style>
  <w:style w:type="character" w:customStyle="1" w:styleId="Charffff0">
    <w:name w:val="普通文字 Char"/>
    <w:aliases w:val="正 文 1 Char1,纯文本 Char Char Char Char Char Char Char Char Char Char2,纯文本 Char Char Char Char Char Char Char Char Char Char3"/>
    <w:qFormat/>
    <w:rsid w:val="00770F20"/>
    <w:rPr>
      <w:rFonts w:ascii="宋体" w:eastAsia="宋体" w:hAnsi="Courier New" w:cs="Times New Roman"/>
      <w:szCs w:val="20"/>
    </w:rPr>
  </w:style>
  <w:style w:type="paragraph" w:customStyle="1" w:styleId="Char1CharChar1CharCharChar2CharCharChar">
    <w:name w:val="Char1 Char Char1 Char Char Char2 Char Char Char"/>
    <w:basedOn w:val="affff3"/>
    <w:uiPriority w:val="99"/>
    <w:qFormat/>
    <w:rsid w:val="00770F20"/>
    <w:pPr>
      <w:widowControl/>
      <w:spacing w:before="0" w:after="0" w:line="240" w:lineRule="auto"/>
      <w:jc w:val="both"/>
    </w:pPr>
    <w:rPr>
      <w:rFonts w:ascii="'宋体" w:hAnsi="'宋体" w:cs="'宋体"/>
      <w:snapToGrid/>
      <w:kern w:val="2"/>
      <w:sz w:val="21"/>
      <w:szCs w:val="24"/>
    </w:rPr>
  </w:style>
  <w:style w:type="character" w:customStyle="1" w:styleId="1Char3">
    <w:name w:val="正文首行缩进1 Char"/>
    <w:aliases w:val="正文首行缩进 Char Char Char Char Char Char Char Char Char Char Char Char Char Char Char Char Char1 Char Char,正文首行缩进 Char Char Char Char Char Char Char Char Char Char Char Char Char Char Char Char Char Char Char Char Char Char"/>
    <w:qFormat/>
    <w:rsid w:val="00770F20"/>
    <w:rPr>
      <w:rFonts w:ascii="Times New Roman" w:eastAsia="宋体" w:hAnsi="Times New Roman" w:cs="Times New Roman"/>
      <w:szCs w:val="20"/>
    </w:rPr>
  </w:style>
  <w:style w:type="paragraph" w:customStyle="1" w:styleId="Char1CharChar1CharCharChar2CharCharChar1Char">
    <w:name w:val="Char1 Char Char1 Char Char Char2 Char Char Char1 Char"/>
    <w:basedOn w:val="affff3"/>
    <w:uiPriority w:val="99"/>
    <w:qFormat/>
    <w:rsid w:val="00770F20"/>
    <w:pPr>
      <w:widowControl/>
      <w:spacing w:before="0" w:after="0" w:line="240" w:lineRule="auto"/>
      <w:jc w:val="both"/>
    </w:pPr>
    <w:rPr>
      <w:rFonts w:ascii="'宋体" w:hAnsi="'宋体" w:cs="'宋体"/>
      <w:snapToGrid/>
      <w:kern w:val="2"/>
      <w:sz w:val="21"/>
      <w:szCs w:val="24"/>
    </w:rPr>
  </w:style>
  <w:style w:type="paragraph" w:customStyle="1" w:styleId="Char1CharChar1CharCharChar2Char">
    <w:name w:val="Char1 Char Char1 Char Char Char2 Char"/>
    <w:basedOn w:val="affff3"/>
    <w:uiPriority w:val="99"/>
    <w:qFormat/>
    <w:rsid w:val="00770F20"/>
    <w:pPr>
      <w:widowControl/>
      <w:spacing w:before="0" w:after="0" w:line="240" w:lineRule="auto"/>
      <w:jc w:val="both"/>
    </w:pPr>
    <w:rPr>
      <w:rFonts w:ascii="'宋体" w:hAnsi="'宋体" w:cs="'宋体"/>
      <w:snapToGrid/>
      <w:kern w:val="2"/>
      <w:sz w:val="21"/>
      <w:szCs w:val="24"/>
    </w:rPr>
  </w:style>
  <w:style w:type="paragraph" w:customStyle="1" w:styleId="Char2CharCharChar">
    <w:name w:val="Char2 Char Char Char"/>
    <w:basedOn w:val="affff3"/>
    <w:autoRedefine/>
    <w:uiPriority w:val="99"/>
    <w:qFormat/>
    <w:rsid w:val="00770F20"/>
    <w:pPr>
      <w:widowControl/>
      <w:spacing w:before="0" w:after="0"/>
    </w:pPr>
    <w:rPr>
      <w:rFonts w:ascii="'宋体" w:hAnsi="'宋体" w:cs="Symbol"/>
      <w:snapToGrid/>
      <w:kern w:val="2"/>
      <w:sz w:val="21"/>
    </w:rPr>
  </w:style>
  <w:style w:type="character" w:customStyle="1" w:styleId="QBChar0">
    <w:name w:val="QB图 Char"/>
    <w:link w:val="QB6"/>
    <w:qFormat/>
    <w:locked/>
    <w:rsid w:val="00770F20"/>
    <w:rPr>
      <w:rFonts w:ascii="Mangal"/>
      <w:noProof/>
      <w:sz w:val="21"/>
      <w:lang w:val="x-none" w:eastAsia="x-none"/>
    </w:rPr>
  </w:style>
  <w:style w:type="paragraph" w:customStyle="1" w:styleId="QB6">
    <w:name w:val="QB图"/>
    <w:basedOn w:val="affff3"/>
    <w:next w:val="affff3"/>
    <w:link w:val="QBChar0"/>
    <w:qFormat/>
    <w:rsid w:val="00770F20"/>
    <w:pPr>
      <w:widowControl/>
      <w:autoSpaceDE w:val="0"/>
      <w:autoSpaceDN w:val="0"/>
      <w:spacing w:before="0" w:after="0" w:line="240" w:lineRule="auto"/>
      <w:ind w:left="1276"/>
      <w:jc w:val="center"/>
    </w:pPr>
    <w:rPr>
      <w:rFonts w:ascii="Mangal" w:hAnsi="Times New Roman"/>
      <w:noProof/>
      <w:snapToGrid/>
      <w:sz w:val="21"/>
      <w:lang w:val="x-none" w:eastAsia="x-none"/>
    </w:rPr>
  </w:style>
  <w:style w:type="character" w:customStyle="1" w:styleId="1Char4">
    <w:name w:val="广东样式1 Char"/>
    <w:link w:val="1ffff1"/>
    <w:qFormat/>
    <w:locked/>
    <w:rsid w:val="00770F20"/>
    <w:rPr>
      <w:rFonts w:ascii="Mangal" w:hAnsi="Mangal"/>
      <w:kern w:val="2"/>
      <w:sz w:val="21"/>
      <w:szCs w:val="24"/>
      <w:lang w:val="x-none" w:eastAsia="x-none"/>
    </w:rPr>
  </w:style>
  <w:style w:type="paragraph" w:customStyle="1" w:styleId="1ffff1">
    <w:name w:val="广东样式1"/>
    <w:basedOn w:val="affff3"/>
    <w:link w:val="1Char4"/>
    <w:qFormat/>
    <w:rsid w:val="00770F20"/>
    <w:pPr>
      <w:widowControl/>
      <w:snapToGrid w:val="0"/>
      <w:spacing w:before="0" w:after="0"/>
      <w:ind w:firstLine="420"/>
      <w:jc w:val="both"/>
    </w:pPr>
    <w:rPr>
      <w:rFonts w:ascii="Mangal" w:hAnsi="Mangal"/>
      <w:snapToGrid/>
      <w:kern w:val="2"/>
      <w:sz w:val="21"/>
      <w:szCs w:val="24"/>
      <w:lang w:val="x-none" w:eastAsia="x-none"/>
    </w:rPr>
  </w:style>
  <w:style w:type="paragraph" w:customStyle="1" w:styleId="xl51">
    <w:name w:val="xl51"/>
    <w:basedOn w:val="affff3"/>
    <w:uiPriority w:val="99"/>
    <w:qFormat/>
    <w:rsid w:val="00770F2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昆仑仿宋" w:eastAsia="昆仑仿宋" w:hAnsi="昆仑仿宋" w:cs="Symbol"/>
      <w:snapToGrid/>
      <w:sz w:val="20"/>
    </w:rPr>
  </w:style>
  <w:style w:type="paragraph" w:customStyle="1" w:styleId="TableText3">
    <w:name w:val="Table_Text"/>
    <w:basedOn w:val="affff3"/>
    <w:uiPriority w:val="99"/>
    <w:qFormat/>
    <w:rsid w:val="00770F20"/>
    <w:pPr>
      <w:widowControl/>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line="240" w:lineRule="auto"/>
    </w:pPr>
    <w:rPr>
      <w:rFonts w:ascii="Times New Roman" w:hAnsi="Times New Roman" w:cs="Symbol"/>
      <w:snapToGrid/>
      <w:sz w:val="22"/>
      <w:lang w:val="en-GB"/>
    </w:rPr>
  </w:style>
  <w:style w:type="paragraph" w:customStyle="1" w:styleId="xl54">
    <w:name w:val="xl54"/>
    <w:basedOn w:val="affff3"/>
    <w:uiPriority w:val="99"/>
    <w:qFormat/>
    <w:rsid w:val="00770F2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昆仑仿宋" w:eastAsia="昆仑仿宋" w:hAnsi="昆仑仿宋" w:cs="Symbol"/>
      <w:snapToGrid/>
      <w:sz w:val="18"/>
    </w:rPr>
  </w:style>
  <w:style w:type="paragraph" w:customStyle="1" w:styleId="xl56">
    <w:name w:val="xl56"/>
    <w:basedOn w:val="affff3"/>
    <w:uiPriority w:val="99"/>
    <w:qFormat/>
    <w:rsid w:val="00770F2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昆仑仿宋" w:hAnsi="Times New Roman" w:cs="Symbol"/>
      <w:snapToGrid/>
      <w:sz w:val="18"/>
    </w:rPr>
  </w:style>
  <w:style w:type="paragraph" w:customStyle="1" w:styleId="enumlev1">
    <w:name w:val="enumlev1"/>
    <w:basedOn w:val="affff3"/>
    <w:uiPriority w:val="99"/>
    <w:qFormat/>
    <w:rsid w:val="00770F20"/>
    <w:pPr>
      <w:widowControl/>
      <w:tabs>
        <w:tab w:val="left" w:pos="794"/>
        <w:tab w:val="left" w:pos="1191"/>
        <w:tab w:val="left" w:pos="1588"/>
        <w:tab w:val="left" w:pos="1985"/>
      </w:tabs>
      <w:overflowPunct w:val="0"/>
      <w:autoSpaceDE w:val="0"/>
      <w:autoSpaceDN w:val="0"/>
      <w:adjustRightInd w:val="0"/>
      <w:spacing w:before="80" w:after="0" w:line="240" w:lineRule="auto"/>
      <w:ind w:left="794" w:hanging="794"/>
      <w:jc w:val="both"/>
    </w:pPr>
    <w:rPr>
      <w:rFonts w:ascii="Times New Roman" w:hAnsi="Times New Roman" w:cs="Symbol"/>
      <w:snapToGrid/>
      <w:sz w:val="21"/>
      <w:lang w:val="en-GB" w:eastAsia="en-US"/>
    </w:rPr>
  </w:style>
  <w:style w:type="paragraph" w:customStyle="1" w:styleId="xl64">
    <w:name w:val="xl64"/>
    <w:basedOn w:val="affff3"/>
    <w:uiPriority w:val="99"/>
    <w:qFormat/>
    <w:rsid w:val="00770F2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昆仑仿宋" w:hAnsi="Times New Roman" w:cs="Symbol"/>
      <w:snapToGrid/>
      <w:sz w:val="18"/>
    </w:rPr>
  </w:style>
  <w:style w:type="paragraph" w:customStyle="1" w:styleId="chen4">
    <w:name w:val="chen4"/>
    <w:basedOn w:val="40"/>
    <w:uiPriority w:val="99"/>
    <w:qFormat/>
    <w:rsid w:val="00770F20"/>
    <w:pPr>
      <w:keepNext/>
      <w:keepLines/>
      <w:numPr>
        <w:ilvl w:val="0"/>
        <w:numId w:val="0"/>
      </w:numPr>
      <w:tabs>
        <w:tab w:val="num" w:pos="1680"/>
      </w:tabs>
      <w:spacing w:before="120" w:after="120"/>
      <w:ind w:left="1680" w:hanging="420"/>
    </w:pPr>
    <w:rPr>
      <w:bCs w:val="0"/>
      <w:snapToGrid/>
      <w:kern w:val="2"/>
      <w:sz w:val="24"/>
      <w:szCs w:val="24"/>
      <w:lang w:val="x-none" w:eastAsia="x-none"/>
    </w:rPr>
  </w:style>
  <w:style w:type="paragraph" w:customStyle="1" w:styleId="FigureTitle">
    <w:name w:val="Figure_Title"/>
    <w:basedOn w:val="TableTitle0"/>
    <w:next w:val="affff3"/>
    <w:uiPriority w:val="99"/>
    <w:qFormat/>
    <w:rsid w:val="00770F20"/>
    <w:pPr>
      <w:keepNext w:val="0"/>
      <w:tabs>
        <w:tab w:val="left" w:pos="794"/>
        <w:tab w:val="left" w:pos="1191"/>
        <w:tab w:val="left" w:pos="1588"/>
        <w:tab w:val="left" w:pos="1985"/>
      </w:tabs>
      <w:overflowPunct w:val="0"/>
      <w:autoSpaceDE w:val="0"/>
      <w:autoSpaceDN w:val="0"/>
      <w:adjustRightInd w:val="0"/>
      <w:spacing w:before="120" w:after="480"/>
      <w:jc w:val="center"/>
    </w:pPr>
    <w:rPr>
      <w:rFonts w:ascii="Symbol" w:hAnsi="Symbol"/>
      <w:sz w:val="21"/>
      <w:lang w:eastAsia="zh-CN"/>
    </w:rPr>
  </w:style>
  <w:style w:type="paragraph" w:customStyle="1" w:styleId="xl58">
    <w:name w:val="xl58"/>
    <w:basedOn w:val="affff3"/>
    <w:uiPriority w:val="99"/>
    <w:qFormat/>
    <w:rsid w:val="00770F2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昆仑仿宋" w:hAnsi="Times New Roman" w:cs="Symbol"/>
      <w:snapToGrid/>
      <w:sz w:val="18"/>
    </w:rPr>
  </w:style>
  <w:style w:type="paragraph" w:customStyle="1" w:styleId="AnnexTitle">
    <w:name w:val="Annex_Title"/>
    <w:basedOn w:val="affff3"/>
    <w:next w:val="Normalaftertitle"/>
    <w:uiPriority w:val="99"/>
    <w:qFormat/>
    <w:rsid w:val="00770F20"/>
    <w:pPr>
      <w:keepNext/>
      <w:keepLines/>
      <w:widowControl/>
      <w:tabs>
        <w:tab w:val="left" w:pos="794"/>
        <w:tab w:val="left" w:pos="1191"/>
        <w:tab w:val="left" w:pos="1588"/>
        <w:tab w:val="left" w:pos="1985"/>
      </w:tabs>
      <w:overflowPunct w:val="0"/>
      <w:autoSpaceDE w:val="0"/>
      <w:autoSpaceDN w:val="0"/>
      <w:adjustRightInd w:val="0"/>
      <w:spacing w:before="80" w:after="20" w:line="240" w:lineRule="auto"/>
      <w:jc w:val="center"/>
    </w:pPr>
    <w:rPr>
      <w:rFonts w:ascii="Times New Roman" w:hAnsi="Times New Roman" w:cs="Symbol"/>
      <w:b/>
      <w:snapToGrid/>
      <w:sz w:val="21"/>
      <w:lang w:val="en-GB"/>
    </w:rPr>
  </w:style>
  <w:style w:type="paragraph" w:customStyle="1" w:styleId="AnnexRef">
    <w:name w:val="Annex_Ref"/>
    <w:basedOn w:val="affff3"/>
    <w:next w:val="AnnexTitle"/>
    <w:uiPriority w:val="99"/>
    <w:qFormat/>
    <w:rsid w:val="00770F20"/>
    <w:pPr>
      <w:keepNext/>
      <w:keepLines/>
      <w:widowControl/>
      <w:tabs>
        <w:tab w:val="left" w:pos="794"/>
        <w:tab w:val="left" w:pos="1191"/>
        <w:tab w:val="left" w:pos="1588"/>
        <w:tab w:val="left" w:pos="1985"/>
      </w:tabs>
      <w:overflowPunct w:val="0"/>
      <w:autoSpaceDE w:val="0"/>
      <w:autoSpaceDN w:val="0"/>
      <w:adjustRightInd w:val="0"/>
      <w:spacing w:before="0" w:after="0" w:line="240" w:lineRule="auto"/>
      <w:jc w:val="center"/>
    </w:pPr>
    <w:rPr>
      <w:rFonts w:ascii="Times New Roman" w:hAnsi="Times New Roman" w:cs="Symbol"/>
      <w:snapToGrid/>
      <w:sz w:val="21"/>
      <w:lang w:val="en-GB"/>
    </w:rPr>
  </w:style>
  <w:style w:type="paragraph" w:customStyle="1" w:styleId="Normalaftertitle">
    <w:name w:val="Normal after title"/>
    <w:basedOn w:val="affff3"/>
    <w:next w:val="affff3"/>
    <w:uiPriority w:val="99"/>
    <w:qFormat/>
    <w:rsid w:val="00770F20"/>
    <w:pPr>
      <w:widowControl/>
      <w:tabs>
        <w:tab w:val="left" w:pos="794"/>
        <w:tab w:val="left" w:pos="1191"/>
        <w:tab w:val="left" w:pos="1588"/>
        <w:tab w:val="left" w:pos="1985"/>
      </w:tabs>
      <w:overflowPunct w:val="0"/>
      <w:autoSpaceDE w:val="0"/>
      <w:autoSpaceDN w:val="0"/>
      <w:adjustRightInd w:val="0"/>
      <w:spacing w:before="320" w:after="0" w:line="240" w:lineRule="auto"/>
      <w:jc w:val="both"/>
    </w:pPr>
    <w:rPr>
      <w:rFonts w:ascii="Times New Roman" w:hAnsi="Times New Roman" w:cs="Symbol"/>
      <w:snapToGrid/>
      <w:sz w:val="21"/>
      <w:lang w:val="en-GB"/>
    </w:rPr>
  </w:style>
  <w:style w:type="paragraph" w:customStyle="1" w:styleId="chen3">
    <w:name w:val="chen3"/>
    <w:basedOn w:val="30"/>
    <w:uiPriority w:val="99"/>
    <w:qFormat/>
    <w:rsid w:val="00770F20"/>
    <w:pPr>
      <w:keepNext/>
      <w:keepLines/>
      <w:numPr>
        <w:ilvl w:val="0"/>
        <w:numId w:val="0"/>
      </w:numPr>
      <w:tabs>
        <w:tab w:val="num" w:pos="1260"/>
      </w:tabs>
      <w:spacing w:before="120" w:after="120" w:line="360" w:lineRule="auto"/>
      <w:ind w:left="1260" w:hanging="420"/>
    </w:pPr>
    <w:rPr>
      <w:rFonts w:eastAsia="黑体"/>
      <w:bCs w:val="0"/>
      <w:iCs w:val="0"/>
      <w:snapToGrid/>
      <w:kern w:val="2"/>
      <w:szCs w:val="24"/>
      <w:lang w:val="x-none" w:eastAsia="x-none"/>
    </w:rPr>
  </w:style>
  <w:style w:type="paragraph" w:customStyle="1" w:styleId="chen2">
    <w:name w:val="chen2"/>
    <w:basedOn w:val="24"/>
    <w:uiPriority w:val="99"/>
    <w:qFormat/>
    <w:rsid w:val="00770F20"/>
    <w:pPr>
      <w:keepNext/>
      <w:keepLines/>
      <w:numPr>
        <w:ilvl w:val="0"/>
        <w:numId w:val="0"/>
      </w:numPr>
      <w:tabs>
        <w:tab w:val="clear" w:pos="576"/>
        <w:tab w:val="num" w:pos="780"/>
      </w:tabs>
      <w:spacing w:line="416" w:lineRule="auto"/>
      <w:ind w:left="780" w:hanging="360"/>
      <w:jc w:val="both"/>
    </w:pPr>
    <w:rPr>
      <w:b/>
      <w:bCs/>
      <w:snapToGrid/>
      <w:kern w:val="2"/>
      <w:szCs w:val="32"/>
    </w:rPr>
  </w:style>
  <w:style w:type="paragraph" w:customStyle="1" w:styleId="xl53">
    <w:name w:val="xl53"/>
    <w:basedOn w:val="affff3"/>
    <w:uiPriority w:val="99"/>
    <w:qFormat/>
    <w:rsid w:val="00770F2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昆仑仿宋" w:eastAsia="昆仑仿宋" w:hAnsi="昆仑仿宋" w:cs="Symbol"/>
      <w:snapToGrid/>
      <w:sz w:val="20"/>
    </w:rPr>
  </w:style>
  <w:style w:type="paragraph" w:customStyle="1" w:styleId="TableHead">
    <w:name w:val="Table_Head"/>
    <w:basedOn w:val="TableText3"/>
    <w:uiPriority w:val="99"/>
    <w:qFormat/>
    <w:rsid w:val="00770F20"/>
    <w:pPr>
      <w:spacing w:before="80" w:after="80"/>
      <w:jc w:val="center"/>
    </w:pPr>
    <w:rPr>
      <w:b/>
    </w:rPr>
  </w:style>
  <w:style w:type="paragraph" w:customStyle="1" w:styleId="Annex">
    <w:name w:val="Annex_#"/>
    <w:basedOn w:val="affff3"/>
    <w:next w:val="AnnexRef"/>
    <w:uiPriority w:val="99"/>
    <w:qFormat/>
    <w:rsid w:val="00770F20"/>
    <w:pPr>
      <w:keepNext/>
      <w:keepLines/>
      <w:widowControl/>
      <w:tabs>
        <w:tab w:val="left" w:pos="794"/>
        <w:tab w:val="left" w:pos="1191"/>
        <w:tab w:val="left" w:pos="1588"/>
        <w:tab w:val="left" w:pos="1985"/>
      </w:tabs>
      <w:overflowPunct w:val="0"/>
      <w:autoSpaceDE w:val="0"/>
      <w:autoSpaceDN w:val="0"/>
      <w:adjustRightInd w:val="0"/>
      <w:spacing w:before="480" w:after="80" w:line="240" w:lineRule="auto"/>
      <w:jc w:val="center"/>
    </w:pPr>
    <w:rPr>
      <w:rFonts w:ascii="Times New Roman" w:hAnsi="Times New Roman" w:cs="Symbol"/>
      <w:caps/>
      <w:snapToGrid/>
      <w:sz w:val="21"/>
      <w:lang w:val="en-GB"/>
    </w:rPr>
  </w:style>
  <w:style w:type="paragraph" w:customStyle="1" w:styleId="AppendixTitle">
    <w:name w:val="Appendix_Title"/>
    <w:basedOn w:val="AnnexTitle"/>
    <w:next w:val="Normalaftertitle"/>
    <w:uiPriority w:val="99"/>
    <w:qFormat/>
    <w:rsid w:val="00770F20"/>
  </w:style>
  <w:style w:type="paragraph" w:customStyle="1" w:styleId="AppendixRef">
    <w:name w:val="Appendix_Ref"/>
    <w:basedOn w:val="AnnexRef"/>
    <w:next w:val="AppendixTitle"/>
    <w:uiPriority w:val="99"/>
    <w:qFormat/>
    <w:rsid w:val="00770F20"/>
  </w:style>
  <w:style w:type="paragraph" w:customStyle="1" w:styleId="FigureLegend">
    <w:name w:val="Figure_Legend"/>
    <w:basedOn w:val="affff3"/>
    <w:uiPriority w:val="99"/>
    <w:qFormat/>
    <w:rsid w:val="00770F20"/>
    <w:pPr>
      <w:keepNext/>
      <w:keepLines/>
      <w:widowControl/>
      <w:overflowPunct w:val="0"/>
      <w:autoSpaceDE w:val="0"/>
      <w:autoSpaceDN w:val="0"/>
      <w:adjustRightInd w:val="0"/>
      <w:spacing w:before="20" w:after="20" w:line="240" w:lineRule="auto"/>
      <w:jc w:val="both"/>
    </w:pPr>
    <w:rPr>
      <w:rFonts w:ascii="Times New Roman" w:hAnsi="Times New Roman" w:cs="Symbol"/>
      <w:snapToGrid/>
      <w:sz w:val="18"/>
      <w:lang w:val="en-GB" w:eastAsia="en-US"/>
    </w:rPr>
  </w:style>
  <w:style w:type="paragraph" w:customStyle="1" w:styleId="xl49">
    <w:name w:val="xl49"/>
    <w:basedOn w:val="affff3"/>
    <w:uiPriority w:val="99"/>
    <w:qFormat/>
    <w:rsid w:val="00770F2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昆仑仿宋" w:hAnsi="Times New Roman" w:cs="Symbol"/>
      <w:snapToGrid/>
      <w:sz w:val="20"/>
    </w:rPr>
  </w:style>
  <w:style w:type="paragraph" w:customStyle="1" w:styleId="xl57">
    <w:name w:val="xl57"/>
    <w:basedOn w:val="affff3"/>
    <w:uiPriority w:val="99"/>
    <w:qFormat/>
    <w:rsid w:val="00770F2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昆仑仿宋" w:eastAsia="昆仑仿宋" w:hAnsi="昆仑仿宋" w:cs="Symbol"/>
      <w:snapToGrid/>
      <w:sz w:val="18"/>
    </w:rPr>
  </w:style>
  <w:style w:type="paragraph" w:customStyle="1" w:styleId="ParaCharCharCharCharCharCharCharCharChar1CharCharCharCharCharCharCharCharCharChar1CharCharCharChar1CharCharChar2CharCharCharCharCharCharCharCharCharCharCharCharCharCharCharCharChar">
    <w:name w:val="默认段落字体 Para Char Char Char Char Char Char Char Char Char1 Char Char Char Char Char Char Char Char Char Char1 Char Char Char Char1 Char Char Char2 Char Char Char Char Char Char Char Char Char Char Char Char Char Char Char Char Char"/>
    <w:basedOn w:val="affff9"/>
    <w:autoRedefine/>
    <w:uiPriority w:val="99"/>
    <w:qFormat/>
    <w:rsid w:val="00770F20"/>
    <w:pPr>
      <w:shd w:val="clear" w:color="auto" w:fill="000080"/>
      <w:spacing w:before="0" w:after="0"/>
      <w:jc w:val="both"/>
    </w:pPr>
    <w:rPr>
      <w:rFonts w:ascii="Tahoma" w:eastAsia="黑体" w:hAnsi="Tahoma" w:cs="Times New Roman"/>
      <w:snapToGrid/>
      <w:sz w:val="30"/>
      <w:szCs w:val="30"/>
      <w:lang w:val="x-none" w:eastAsia="x-none"/>
    </w:rPr>
  </w:style>
  <w:style w:type="paragraph" w:customStyle="1" w:styleId="afff2">
    <w:name w:val="二级编号"/>
    <w:basedOn w:val="affff3"/>
    <w:uiPriority w:val="99"/>
    <w:qFormat/>
    <w:rsid w:val="00770F20"/>
    <w:pPr>
      <w:numPr>
        <w:numId w:val="62"/>
      </w:numPr>
      <w:tabs>
        <w:tab w:val="left" w:pos="540"/>
      </w:tabs>
      <w:adjustRightInd w:val="0"/>
      <w:spacing w:before="0" w:after="0"/>
      <w:ind w:firstLine="0"/>
      <w:jc w:val="both"/>
    </w:pPr>
    <w:rPr>
      <w:rFonts w:ascii="Times New Roman" w:hAnsi="Times New Roman"/>
      <w:snapToGrid/>
      <w:kern w:val="2"/>
      <w:szCs w:val="24"/>
    </w:rPr>
  </w:style>
  <w:style w:type="paragraph" w:customStyle="1" w:styleId="ad">
    <w:name w:val="四级编号"/>
    <w:basedOn w:val="affff3"/>
    <w:uiPriority w:val="99"/>
    <w:qFormat/>
    <w:rsid w:val="00770F20"/>
    <w:pPr>
      <w:numPr>
        <w:numId w:val="58"/>
      </w:numPr>
      <w:tabs>
        <w:tab w:val="left" w:pos="540"/>
      </w:tabs>
      <w:spacing w:before="0" w:after="0"/>
      <w:ind w:firstLine="0"/>
      <w:jc w:val="both"/>
    </w:pPr>
    <w:rPr>
      <w:rFonts w:ascii="Times New Roman" w:hAnsi="Times New Roman"/>
      <w:snapToGrid/>
      <w:kern w:val="2"/>
      <w:szCs w:val="24"/>
    </w:rPr>
  </w:style>
  <w:style w:type="paragraph" w:customStyle="1" w:styleId="ae">
    <w:name w:val="五级编号"/>
    <w:basedOn w:val="affff3"/>
    <w:uiPriority w:val="99"/>
    <w:qFormat/>
    <w:rsid w:val="00770F20"/>
    <w:pPr>
      <w:numPr>
        <w:ilvl w:val="1"/>
        <w:numId w:val="58"/>
      </w:numPr>
      <w:spacing w:before="0" w:after="0"/>
      <w:ind w:hangingChars="225" w:hanging="225"/>
      <w:jc w:val="both"/>
    </w:pPr>
    <w:rPr>
      <w:rFonts w:ascii="Times New Roman" w:hAnsi="Times New Roman"/>
      <w:snapToGrid/>
      <w:kern w:val="2"/>
      <w:szCs w:val="24"/>
    </w:rPr>
  </w:style>
  <w:style w:type="paragraph" w:customStyle="1" w:styleId="afffffffffffffff1">
    <w:name w:val="封面标题三"/>
    <w:basedOn w:val="affff3"/>
    <w:autoRedefine/>
    <w:uiPriority w:val="99"/>
    <w:qFormat/>
    <w:rsid w:val="00770F20"/>
    <w:pPr>
      <w:spacing w:before="0" w:after="0"/>
      <w:jc w:val="center"/>
    </w:pPr>
    <w:rPr>
      <w:rFonts w:ascii="黑体" w:eastAsia="黑体" w:hAnsi="Times New Roman" w:cs="宋体"/>
      <w:b/>
      <w:bCs/>
      <w:snapToGrid/>
      <w:kern w:val="2"/>
      <w:sz w:val="72"/>
    </w:rPr>
  </w:style>
  <w:style w:type="paragraph" w:customStyle="1" w:styleId="xl61">
    <w:name w:val="xl61"/>
    <w:basedOn w:val="affff3"/>
    <w:uiPriority w:val="99"/>
    <w:qFormat/>
    <w:rsid w:val="00770F2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昆仑仿宋" w:hAnsi="Times New Roman" w:cs="Symbol"/>
      <w:snapToGrid/>
      <w:sz w:val="18"/>
    </w:rPr>
  </w:style>
  <w:style w:type="paragraph" w:customStyle="1" w:styleId="chen1">
    <w:name w:val="chen1"/>
    <w:basedOn w:val="13"/>
    <w:uiPriority w:val="99"/>
    <w:qFormat/>
    <w:rsid w:val="00770F20"/>
    <w:pPr>
      <w:keepLines/>
      <w:numPr>
        <w:numId w:val="0"/>
      </w:numPr>
      <w:tabs>
        <w:tab w:val="num" w:pos="720"/>
      </w:tabs>
      <w:ind w:left="720" w:hanging="420"/>
      <w:jc w:val="both"/>
    </w:pPr>
    <w:rPr>
      <w:rFonts w:ascii="Times New Roman" w:hAnsi="Times New Roman"/>
      <w:snapToGrid/>
      <w:kern w:val="44"/>
      <w:szCs w:val="44"/>
    </w:rPr>
  </w:style>
  <w:style w:type="paragraph" w:customStyle="1" w:styleId="CompanyName">
    <w:name w:val="Company Name"/>
    <w:basedOn w:val="afffff1"/>
    <w:next w:val="affff3"/>
    <w:uiPriority w:val="99"/>
    <w:qFormat/>
    <w:rsid w:val="00770F20"/>
    <w:pPr>
      <w:tabs>
        <w:tab w:val="left" w:pos="420"/>
        <w:tab w:val="num" w:pos="840"/>
      </w:tabs>
      <w:spacing w:before="1320" w:line="720" w:lineRule="auto"/>
      <w:ind w:left="840" w:hanging="420"/>
      <w:outlineLvl w:val="1"/>
    </w:pPr>
    <w:rPr>
      <w:rFonts w:ascii="Arial Black" w:eastAsia="Mangal" w:hAnsi="Arial Black" w:cs="Times New Roman"/>
      <w:bCs/>
      <w:i w:val="0"/>
      <w:iCs w:val="0"/>
      <w:snapToGrid/>
      <w:color w:val="000000"/>
      <w:spacing w:val="60"/>
      <w:kern w:val="28"/>
      <w:sz w:val="72"/>
      <w:szCs w:val="20"/>
      <w:lang w:val="x-none" w:eastAsia="x-none"/>
    </w:rPr>
  </w:style>
  <w:style w:type="paragraph" w:customStyle="1" w:styleId="Figure">
    <w:name w:val="Figure_#"/>
    <w:basedOn w:val="affff3"/>
    <w:next w:val="FigureTitle"/>
    <w:uiPriority w:val="99"/>
    <w:qFormat/>
    <w:rsid w:val="00770F20"/>
    <w:pPr>
      <w:keepNext/>
      <w:widowControl/>
      <w:tabs>
        <w:tab w:val="left" w:pos="794"/>
        <w:tab w:val="left" w:pos="1191"/>
        <w:tab w:val="left" w:pos="1588"/>
        <w:tab w:val="left" w:pos="1985"/>
      </w:tabs>
      <w:overflowPunct w:val="0"/>
      <w:autoSpaceDE w:val="0"/>
      <w:autoSpaceDN w:val="0"/>
      <w:adjustRightInd w:val="0"/>
      <w:spacing w:before="480" w:after="120" w:line="240" w:lineRule="auto"/>
      <w:jc w:val="center"/>
    </w:pPr>
    <w:rPr>
      <w:rFonts w:ascii="Times New Roman" w:hAnsi="Times New Roman" w:cs="Symbol"/>
      <w:caps/>
      <w:snapToGrid/>
      <w:sz w:val="21"/>
      <w:lang w:val="en-GB"/>
    </w:rPr>
  </w:style>
  <w:style w:type="paragraph" w:customStyle="1" w:styleId="chen5">
    <w:name w:val="chen5"/>
    <w:basedOn w:val="5"/>
    <w:uiPriority w:val="99"/>
    <w:qFormat/>
    <w:rsid w:val="00770F20"/>
    <w:pPr>
      <w:keepNext/>
      <w:keepLines/>
      <w:numPr>
        <w:ilvl w:val="0"/>
        <w:numId w:val="0"/>
      </w:numPr>
      <w:tabs>
        <w:tab w:val="left" w:pos="1134"/>
      </w:tabs>
      <w:adjustRightInd w:val="0"/>
      <w:spacing w:before="0" w:after="0" w:line="480" w:lineRule="auto"/>
      <w:ind w:left="1008"/>
    </w:pPr>
    <w:rPr>
      <w:rFonts w:asciiTheme="minorEastAsia" w:eastAsiaTheme="minorEastAsia" w:hAnsiTheme="minorEastAsia"/>
      <w:snapToGrid/>
      <w:kern w:val="2"/>
      <w:sz w:val="24"/>
      <w:szCs w:val="24"/>
      <w:lang w:val="x-none"/>
      <w14:scene3d>
        <w14:camera w14:prst="orthographicFront"/>
        <w14:lightRig w14:rig="threePt" w14:dir="t">
          <w14:rot w14:lat="0" w14:lon="0" w14:rev="0"/>
        </w14:lightRig>
      </w14:scene3d>
    </w:rPr>
  </w:style>
  <w:style w:type="paragraph" w:customStyle="1" w:styleId="1ffff2">
    <w:name w:val="正文编号1"/>
    <w:basedOn w:val="affff3"/>
    <w:uiPriority w:val="99"/>
    <w:qFormat/>
    <w:rsid w:val="00770F20"/>
    <w:pPr>
      <w:tabs>
        <w:tab w:val="num" w:pos="900"/>
      </w:tabs>
      <w:spacing w:before="0" w:after="0"/>
      <w:ind w:left="900" w:hanging="420"/>
      <w:jc w:val="both"/>
    </w:pPr>
    <w:rPr>
      <w:rFonts w:ascii="Times New Roman" w:hAnsi="Times New Roman"/>
      <w:snapToGrid/>
      <w:kern w:val="2"/>
      <w:szCs w:val="24"/>
    </w:rPr>
  </w:style>
  <w:style w:type="paragraph" w:customStyle="1" w:styleId="225Char1Char">
    <w:name w:val="样式 首行缩进:  2.25 字符 Char1 Char"/>
    <w:basedOn w:val="affff3"/>
    <w:link w:val="225Char1CharChar"/>
    <w:qFormat/>
    <w:rsid w:val="00770F20"/>
    <w:pPr>
      <w:spacing w:before="0" w:after="0"/>
      <w:ind w:firstLineChars="225" w:firstLine="540"/>
      <w:jc w:val="both"/>
    </w:pPr>
    <w:rPr>
      <w:rFonts w:ascii="Tahoma" w:hAnsi="Tahoma"/>
      <w:snapToGrid/>
      <w:kern w:val="2"/>
      <w:szCs w:val="30"/>
      <w:lang w:val="x-none" w:eastAsia="x-none"/>
    </w:rPr>
  </w:style>
  <w:style w:type="character" w:customStyle="1" w:styleId="225Char1CharChar">
    <w:name w:val="样式 首行缩进:  2.25 字符 Char1 Char Char"/>
    <w:link w:val="225Char1Char"/>
    <w:qFormat/>
    <w:rsid w:val="00770F20"/>
    <w:rPr>
      <w:rFonts w:ascii="Tahoma" w:hAnsi="Tahoma"/>
      <w:kern w:val="2"/>
      <w:sz w:val="24"/>
      <w:szCs w:val="30"/>
      <w:lang w:val="x-none" w:eastAsia="x-none"/>
    </w:rPr>
  </w:style>
  <w:style w:type="character" w:customStyle="1" w:styleId="CharChar7">
    <w:name w:val="正文文字首行缩进 Char Char"/>
    <w:qFormat/>
    <w:rsid w:val="00770F20"/>
    <w:rPr>
      <w:sz w:val="24"/>
      <w:szCs w:val="24"/>
    </w:rPr>
  </w:style>
  <w:style w:type="paragraph" w:customStyle="1" w:styleId="192CharCharCharChar">
    <w:name w:val="样式 首行缩进:  1.92 字符 Char Char Char Char"/>
    <w:basedOn w:val="affff3"/>
    <w:autoRedefine/>
    <w:uiPriority w:val="99"/>
    <w:qFormat/>
    <w:rsid w:val="00770F20"/>
    <w:pPr>
      <w:numPr>
        <w:numId w:val="60"/>
      </w:numPr>
      <w:tabs>
        <w:tab w:val="clear" w:pos="680"/>
      </w:tabs>
      <w:spacing w:before="0" w:after="0"/>
      <w:ind w:left="0" w:firstLineChars="192" w:firstLine="461"/>
      <w:jc w:val="both"/>
    </w:pPr>
    <w:rPr>
      <w:rFonts w:ascii="Times New Roman" w:hAnsi="Times New Roman" w:cs="宋体"/>
      <w:snapToGrid/>
      <w:kern w:val="2"/>
      <w:szCs w:val="24"/>
    </w:rPr>
  </w:style>
  <w:style w:type="paragraph" w:customStyle="1" w:styleId="192CharCharChar">
    <w:name w:val="样式 首行缩进:  1.92 字符 Char Char Char"/>
    <w:basedOn w:val="affff3"/>
    <w:autoRedefine/>
    <w:uiPriority w:val="99"/>
    <w:qFormat/>
    <w:rsid w:val="00770F20"/>
    <w:pPr>
      <w:numPr>
        <w:numId w:val="59"/>
      </w:numPr>
      <w:tabs>
        <w:tab w:val="clear" w:pos="1227"/>
      </w:tabs>
      <w:spacing w:before="0" w:after="0"/>
      <w:ind w:left="0" w:firstLineChars="192" w:firstLine="461"/>
      <w:jc w:val="both"/>
    </w:pPr>
    <w:rPr>
      <w:rFonts w:ascii="Times New Roman" w:hAnsi="Times New Roman" w:cs="宋体"/>
      <w:snapToGrid/>
      <w:kern w:val="2"/>
      <w:szCs w:val="24"/>
    </w:rPr>
  </w:style>
  <w:style w:type="paragraph" w:customStyle="1" w:styleId="25">
    <w:name w:val="项目符号2"/>
    <w:basedOn w:val="affff3"/>
    <w:uiPriority w:val="99"/>
    <w:qFormat/>
    <w:rsid w:val="00770F20"/>
    <w:pPr>
      <w:numPr>
        <w:numId w:val="34"/>
      </w:numPr>
      <w:spacing w:before="0" w:after="0"/>
      <w:ind w:rightChars="100" w:right="100" w:firstLine="0"/>
      <w:jc w:val="both"/>
    </w:pPr>
    <w:rPr>
      <w:rFonts w:ascii="Times New Roman" w:hAnsi="Times New Roman"/>
      <w:snapToGrid/>
      <w:kern w:val="2"/>
      <w:szCs w:val="24"/>
    </w:rPr>
  </w:style>
  <w:style w:type="paragraph" w:customStyle="1" w:styleId="3f4">
    <w:name w:val="项目符号3"/>
    <w:basedOn w:val="25"/>
    <w:uiPriority w:val="99"/>
    <w:qFormat/>
    <w:rsid w:val="00770F20"/>
    <w:pPr>
      <w:numPr>
        <w:numId w:val="0"/>
      </w:numPr>
      <w:ind w:left="960" w:hanging="420"/>
    </w:pPr>
  </w:style>
  <w:style w:type="paragraph" w:customStyle="1" w:styleId="117">
    <w:name w:val="样式 二级编号 + 右侧:  1 字符1"/>
    <w:basedOn w:val="afff2"/>
    <w:autoRedefine/>
    <w:uiPriority w:val="99"/>
    <w:qFormat/>
    <w:rsid w:val="00770F20"/>
    <w:pPr>
      <w:numPr>
        <w:numId w:val="0"/>
      </w:numPr>
      <w:tabs>
        <w:tab w:val="num" w:pos="1531"/>
      </w:tabs>
      <w:ind w:leftChars="100" w:left="1928" w:right="240" w:hanging="340"/>
    </w:pPr>
    <w:rPr>
      <w:rFonts w:cs="宋体"/>
      <w:szCs w:val="20"/>
    </w:rPr>
  </w:style>
  <w:style w:type="paragraph" w:customStyle="1" w:styleId="225CharChar">
    <w:name w:val="样式 首行缩进:  2.25 字符 Char Char"/>
    <w:basedOn w:val="affff3"/>
    <w:uiPriority w:val="99"/>
    <w:qFormat/>
    <w:rsid w:val="00770F20"/>
    <w:pPr>
      <w:spacing w:before="0" w:after="0"/>
      <w:ind w:firstLineChars="225" w:firstLine="540"/>
      <w:jc w:val="both"/>
    </w:pPr>
    <w:rPr>
      <w:rFonts w:ascii="Times New Roman" w:hAnsi="Times New Roman" w:cs="宋体"/>
      <w:snapToGrid/>
      <w:kern w:val="2"/>
    </w:rPr>
  </w:style>
  <w:style w:type="paragraph" w:customStyle="1" w:styleId="xl48">
    <w:name w:val="xl48"/>
    <w:basedOn w:val="affff3"/>
    <w:uiPriority w:val="99"/>
    <w:qFormat/>
    <w:rsid w:val="00770F20"/>
    <w:pPr>
      <w:widowControl/>
      <w:spacing w:before="100" w:beforeAutospacing="1" w:after="100" w:afterAutospacing="1" w:line="240" w:lineRule="auto"/>
    </w:pPr>
    <w:rPr>
      <w:rFonts w:ascii="Times New Roman" w:eastAsia="昆仑仿宋" w:hAnsi="Times New Roman" w:cs="Symbol"/>
      <w:snapToGrid/>
      <w:sz w:val="20"/>
    </w:rPr>
  </w:style>
  <w:style w:type="character" w:customStyle="1" w:styleId="CharChar8">
    <w:name w:val="文档正文 Char Char"/>
    <w:qFormat/>
    <w:rsid w:val="00770F20"/>
    <w:rPr>
      <w:rFonts w:ascii="Arial" w:eastAsia="宋体" w:hAnsi="Arial"/>
      <w:sz w:val="24"/>
      <w:szCs w:val="24"/>
    </w:rPr>
  </w:style>
  <w:style w:type="character" w:customStyle="1" w:styleId="225CharCharCharCharCharCharCharCharCharCharCharCharCharCharCharCharCharCharCharCharCharCharCharCharCharCharCharCharCharCharChar">
    <w:name w:val="样式 首行缩进:  2.25 字符 Char Char Char Char Char Char Char Char Char Char Char Char Char Char Char Char Char Char Char Char Char Char Char Char Char Char Char Char Char Char Char"/>
    <w:link w:val="225CharCharCharCharCharCharCharCharCharCharCharCharCharCharCharCharCharCharCharCharCharCharCharCharCharCharCharCharCharChar"/>
    <w:qFormat/>
    <w:rsid w:val="00770F20"/>
    <w:rPr>
      <w:sz w:val="24"/>
      <w:szCs w:val="24"/>
    </w:rPr>
  </w:style>
  <w:style w:type="paragraph" w:customStyle="1" w:styleId="225CharCharCharCharCharCharCharCharCharCharCharCharCharCharCharCharCharCharCharCharCharCharCharCharCharCharCharCharCharChar">
    <w:name w:val="样式 首行缩进:  2.25 字符 Char Char Char Char Char Char Char Char Char Char Char Char Char Char Char Char Char Char Char Char Char Char Char Char Char Char Char Char Char Char"/>
    <w:basedOn w:val="affff3"/>
    <w:link w:val="225CharCharCharCharCharCharCharCharCharCharCharCharCharCharCharCharCharCharCharCharCharCharCharCharCharCharCharCharCharCharChar"/>
    <w:qFormat/>
    <w:rsid w:val="00770F20"/>
    <w:pPr>
      <w:spacing w:before="0" w:after="0"/>
      <w:ind w:firstLineChars="225" w:firstLine="540"/>
      <w:jc w:val="both"/>
    </w:pPr>
    <w:rPr>
      <w:rFonts w:ascii="Times New Roman" w:hAnsi="Times New Roman"/>
      <w:snapToGrid/>
      <w:szCs w:val="24"/>
    </w:rPr>
  </w:style>
  <w:style w:type="paragraph" w:customStyle="1" w:styleId="xl62">
    <w:name w:val="xl62"/>
    <w:basedOn w:val="affff3"/>
    <w:uiPriority w:val="99"/>
    <w:qFormat/>
    <w:rsid w:val="00770F2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昆仑仿宋" w:eastAsia="昆仑仿宋" w:hAnsi="昆仑仿宋" w:cs="Symbol"/>
      <w:snapToGrid/>
      <w:sz w:val="18"/>
    </w:rPr>
  </w:style>
  <w:style w:type="character" w:customStyle="1" w:styleId="1Char5">
    <w:name w:val="正 文 1 Char"/>
    <w:aliases w:val="纯文本 Char Char Char Char Char Char Char Char Char Char,纯文本 Char Char Char Char Char Char Char Char Char Char1"/>
    <w:qFormat/>
    <w:rsid w:val="00770F20"/>
    <w:rPr>
      <w:rFonts w:ascii="宋体" w:hAnsi="Courier New"/>
      <w:sz w:val="24"/>
    </w:rPr>
  </w:style>
  <w:style w:type="paragraph" w:customStyle="1" w:styleId="192">
    <w:name w:val="样式 首行缩进:  1.92 字符"/>
    <w:basedOn w:val="affff3"/>
    <w:uiPriority w:val="99"/>
    <w:qFormat/>
    <w:rsid w:val="00770F20"/>
    <w:pPr>
      <w:spacing w:before="0" w:after="0"/>
      <w:ind w:firstLineChars="192" w:firstLine="461"/>
      <w:jc w:val="both"/>
    </w:pPr>
    <w:rPr>
      <w:rFonts w:ascii="Times New Roman" w:hAnsi="Times New Roman" w:cs="宋体"/>
      <w:snapToGrid/>
      <w:kern w:val="2"/>
    </w:rPr>
  </w:style>
  <w:style w:type="paragraph" w:customStyle="1" w:styleId="afffffffffffffff2">
    <w:name w:val="封面标题一"/>
    <w:basedOn w:val="affff3"/>
    <w:autoRedefine/>
    <w:uiPriority w:val="99"/>
    <w:qFormat/>
    <w:rsid w:val="00770F20"/>
    <w:pPr>
      <w:spacing w:before="0" w:after="0"/>
      <w:jc w:val="center"/>
    </w:pPr>
    <w:rPr>
      <w:rFonts w:ascii="楷体_GB2312" w:eastAsia="楷体_GB2312" w:hAnsi="Times New Roman" w:cs="宋体"/>
      <w:b/>
      <w:bCs/>
      <w:snapToGrid/>
      <w:kern w:val="2"/>
      <w:sz w:val="52"/>
    </w:rPr>
  </w:style>
  <w:style w:type="paragraph" w:customStyle="1" w:styleId="afffffffffffffff3">
    <w:name w:val="文档说明"/>
    <w:basedOn w:val="affff3"/>
    <w:uiPriority w:val="99"/>
    <w:qFormat/>
    <w:rsid w:val="00770F20"/>
    <w:pPr>
      <w:spacing w:before="0" w:after="0"/>
      <w:jc w:val="both"/>
    </w:pPr>
    <w:rPr>
      <w:rFonts w:ascii="Times New Roman" w:hAnsi="Times New Roman"/>
      <w:i/>
      <w:snapToGrid/>
      <w:kern w:val="2"/>
      <w:szCs w:val="24"/>
    </w:rPr>
  </w:style>
  <w:style w:type="paragraph" w:customStyle="1" w:styleId="xl55">
    <w:name w:val="xl55"/>
    <w:basedOn w:val="affff3"/>
    <w:uiPriority w:val="99"/>
    <w:qFormat/>
    <w:rsid w:val="00770F2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昆仑仿宋" w:eastAsia="昆仑仿宋" w:hAnsi="昆仑仿宋" w:cs="Symbol"/>
      <w:snapToGrid/>
      <w:sz w:val="18"/>
    </w:rPr>
  </w:style>
  <w:style w:type="paragraph" w:customStyle="1" w:styleId="5dashdsdd5CharH5h512Romanlisthea">
    <w:name w:val="样式 标题 5dashdsdd标题 5 CharH5正文五级标题h5口口1口2Roman listhea..."/>
    <w:basedOn w:val="5"/>
    <w:autoRedefine/>
    <w:uiPriority w:val="99"/>
    <w:qFormat/>
    <w:rsid w:val="00770F20"/>
    <w:pPr>
      <w:keepNext/>
      <w:keepLines/>
      <w:numPr>
        <w:ilvl w:val="0"/>
        <w:numId w:val="0"/>
      </w:numPr>
      <w:tabs>
        <w:tab w:val="left" w:pos="1134"/>
      </w:tabs>
      <w:adjustRightInd w:val="0"/>
      <w:spacing w:before="0" w:after="0" w:line="480" w:lineRule="auto"/>
      <w:ind w:left="1008"/>
    </w:pPr>
    <w:rPr>
      <w:rFonts w:asciiTheme="minorEastAsia" w:eastAsiaTheme="minorEastAsia" w:hAnsiTheme="minorEastAsia"/>
      <w:snapToGrid/>
      <w:kern w:val="2"/>
      <w:sz w:val="24"/>
      <w:szCs w:val="24"/>
      <w:lang w:val="x-none"/>
      <w14:scene3d>
        <w14:camera w14:prst="orthographicFront"/>
        <w14:lightRig w14:rig="threePt" w14:dir="t">
          <w14:rot w14:lat="0" w14:lon="0" w14:rev="0"/>
        </w14:lightRig>
      </w14:scene3d>
    </w:rPr>
  </w:style>
  <w:style w:type="paragraph" w:customStyle="1" w:styleId="215">
    <w:name w:val="样式 项目符号2 + 右侧:  1 字符"/>
    <w:basedOn w:val="25"/>
    <w:autoRedefine/>
    <w:uiPriority w:val="99"/>
    <w:qFormat/>
    <w:rsid w:val="00770F20"/>
    <w:pPr>
      <w:numPr>
        <w:numId w:val="0"/>
      </w:numPr>
      <w:ind w:right="240"/>
    </w:pPr>
    <w:rPr>
      <w:rFonts w:cs="宋体"/>
      <w:szCs w:val="20"/>
    </w:rPr>
  </w:style>
  <w:style w:type="paragraph" w:customStyle="1" w:styleId="1ffff3">
    <w:name w:val="样式 一级编号 + 右侧:  1 字符"/>
    <w:basedOn w:val="af8"/>
    <w:autoRedefine/>
    <w:uiPriority w:val="99"/>
    <w:qFormat/>
    <w:rsid w:val="00770F20"/>
    <w:pPr>
      <w:numPr>
        <w:numId w:val="0"/>
      </w:numPr>
      <w:ind w:right="240"/>
    </w:pPr>
    <w:rPr>
      <w:rFonts w:ascii="Tahoma" w:hAnsi="Tahoma" w:cs="宋体"/>
      <w:szCs w:val="20"/>
    </w:rPr>
  </w:style>
  <w:style w:type="paragraph" w:customStyle="1" w:styleId="1ffff4">
    <w:name w:val="样式 二级编号 + 右侧:  1 字符"/>
    <w:basedOn w:val="afff2"/>
    <w:autoRedefine/>
    <w:uiPriority w:val="99"/>
    <w:qFormat/>
    <w:rsid w:val="00770F20"/>
    <w:pPr>
      <w:numPr>
        <w:numId w:val="0"/>
      </w:numPr>
      <w:tabs>
        <w:tab w:val="num" w:pos="737"/>
      </w:tabs>
      <w:ind w:left="907" w:right="240" w:hanging="340"/>
    </w:pPr>
    <w:rPr>
      <w:rFonts w:cs="宋体"/>
      <w:szCs w:val="20"/>
    </w:rPr>
  </w:style>
  <w:style w:type="paragraph" w:customStyle="1" w:styleId="2110">
    <w:name w:val="样式 项目符号2 + 右侧:  1 字符1"/>
    <w:basedOn w:val="25"/>
    <w:autoRedefine/>
    <w:uiPriority w:val="99"/>
    <w:qFormat/>
    <w:rsid w:val="00770F20"/>
    <w:pPr>
      <w:numPr>
        <w:numId w:val="0"/>
      </w:numPr>
      <w:ind w:right="240"/>
    </w:pPr>
    <w:rPr>
      <w:rFonts w:cs="宋体"/>
      <w:szCs w:val="20"/>
    </w:rPr>
  </w:style>
  <w:style w:type="paragraph" w:customStyle="1" w:styleId="313">
    <w:name w:val="样式 项目符号3 + 右侧:  1 字符"/>
    <w:basedOn w:val="3f4"/>
    <w:autoRedefine/>
    <w:uiPriority w:val="99"/>
    <w:qFormat/>
    <w:rsid w:val="00770F20"/>
    <w:pPr>
      <w:ind w:left="0" w:right="240" w:firstLine="0"/>
    </w:pPr>
    <w:rPr>
      <w:rFonts w:cs="宋体"/>
      <w:szCs w:val="20"/>
    </w:rPr>
  </w:style>
  <w:style w:type="paragraph" w:customStyle="1" w:styleId="2120">
    <w:name w:val="样式 项目符号2 + 右侧:  1 字符2"/>
    <w:basedOn w:val="25"/>
    <w:uiPriority w:val="99"/>
    <w:qFormat/>
    <w:rsid w:val="00770F20"/>
    <w:pPr>
      <w:numPr>
        <w:numId w:val="0"/>
      </w:numPr>
      <w:ind w:right="240"/>
    </w:pPr>
    <w:rPr>
      <w:rFonts w:cs="宋体"/>
      <w:szCs w:val="20"/>
    </w:rPr>
  </w:style>
  <w:style w:type="paragraph" w:customStyle="1" w:styleId="3110">
    <w:name w:val="样式 项目符号3 + 右侧:  1 字符1"/>
    <w:basedOn w:val="3f4"/>
    <w:autoRedefine/>
    <w:uiPriority w:val="99"/>
    <w:qFormat/>
    <w:rsid w:val="00770F20"/>
    <w:pPr>
      <w:ind w:left="0" w:right="240" w:firstLine="0"/>
    </w:pPr>
    <w:rPr>
      <w:rFonts w:cs="宋体"/>
      <w:szCs w:val="20"/>
    </w:rPr>
  </w:style>
  <w:style w:type="paragraph" w:customStyle="1" w:styleId="811">
    <w:name w:val="正文81"/>
    <w:basedOn w:val="affff3"/>
    <w:qFormat/>
    <w:rsid w:val="00770F20"/>
    <w:pPr>
      <w:spacing w:before="60" w:after="60"/>
      <w:ind w:left="1176"/>
      <w:jc w:val="both"/>
    </w:pPr>
    <w:rPr>
      <w:rFonts w:ascii="Times New Roman" w:hAnsi="Times New Roman"/>
      <w:snapToGrid/>
      <w:kern w:val="2"/>
      <w:szCs w:val="24"/>
    </w:rPr>
  </w:style>
  <w:style w:type="paragraph" w:customStyle="1" w:styleId="225CharCharCharChar">
    <w:name w:val="样式 首行缩进:  2.25 字符 Char Char Char Char"/>
    <w:basedOn w:val="affff3"/>
    <w:uiPriority w:val="99"/>
    <w:qFormat/>
    <w:rsid w:val="00770F20"/>
    <w:pPr>
      <w:spacing w:before="0" w:after="0"/>
      <w:ind w:firstLineChars="225" w:firstLine="540"/>
      <w:jc w:val="both"/>
    </w:pPr>
    <w:rPr>
      <w:rFonts w:ascii="Times New Roman" w:hAnsi="Times New Roman" w:cs="宋体"/>
      <w:snapToGrid/>
      <w:kern w:val="2"/>
      <w:szCs w:val="24"/>
    </w:rPr>
  </w:style>
  <w:style w:type="paragraph" w:customStyle="1" w:styleId="192CharChar">
    <w:name w:val="样式 首行缩进:  1.92 字符 Char Char"/>
    <w:basedOn w:val="affff3"/>
    <w:autoRedefine/>
    <w:uiPriority w:val="99"/>
    <w:qFormat/>
    <w:rsid w:val="00770F20"/>
    <w:pPr>
      <w:spacing w:before="0" w:after="0"/>
      <w:ind w:firstLineChars="192" w:firstLine="461"/>
      <w:jc w:val="both"/>
    </w:pPr>
    <w:rPr>
      <w:rFonts w:ascii="Times New Roman" w:hAnsi="Times New Roman" w:cs="宋体"/>
      <w:snapToGrid/>
      <w:kern w:val="2"/>
      <w:szCs w:val="24"/>
    </w:rPr>
  </w:style>
  <w:style w:type="paragraph" w:customStyle="1" w:styleId="3h3H3level3PIM3Level3HeadHeading3-oldsect120">
    <w:name w:val="样式 标题 3h3H3level_3PIM 3Level 3 HeadHeading 3 - oldsect1.2..."/>
    <w:basedOn w:val="30"/>
    <w:uiPriority w:val="99"/>
    <w:qFormat/>
    <w:rsid w:val="00770F20"/>
    <w:pPr>
      <w:keepNext/>
      <w:keepLines/>
      <w:numPr>
        <w:ilvl w:val="0"/>
        <w:numId w:val="0"/>
      </w:numPr>
      <w:tabs>
        <w:tab w:val="num" w:pos="1260"/>
      </w:tabs>
      <w:spacing w:before="120" w:after="120" w:line="360" w:lineRule="auto"/>
      <w:ind w:left="1260" w:hanging="420"/>
    </w:pPr>
    <w:rPr>
      <w:rFonts w:eastAsia="黑体"/>
      <w:bCs w:val="0"/>
      <w:iCs w:val="0"/>
      <w:snapToGrid/>
      <w:kern w:val="2"/>
      <w:szCs w:val="24"/>
      <w:lang w:val="x-none" w:eastAsia="x-none"/>
    </w:rPr>
  </w:style>
  <w:style w:type="paragraph" w:customStyle="1" w:styleId="225CharCharChar">
    <w:name w:val="样式 首行缩进:  2.25 字符 Char Char Char"/>
    <w:basedOn w:val="affff3"/>
    <w:uiPriority w:val="99"/>
    <w:qFormat/>
    <w:rsid w:val="00770F20"/>
    <w:pPr>
      <w:spacing w:before="0" w:after="0"/>
      <w:ind w:firstLineChars="225" w:firstLine="540"/>
      <w:jc w:val="both"/>
    </w:pPr>
    <w:rPr>
      <w:rFonts w:ascii="Times New Roman" w:hAnsi="Times New Roman" w:cs="宋体"/>
      <w:snapToGrid/>
      <w:kern w:val="2"/>
      <w:szCs w:val="24"/>
    </w:rPr>
  </w:style>
  <w:style w:type="paragraph" w:customStyle="1" w:styleId="xl59">
    <w:name w:val="xl59"/>
    <w:basedOn w:val="affff3"/>
    <w:uiPriority w:val="99"/>
    <w:qFormat/>
    <w:rsid w:val="00770F2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昆仑仿宋" w:eastAsia="昆仑仿宋" w:hAnsi="昆仑仿宋" w:cs="Symbol"/>
      <w:snapToGrid/>
      <w:sz w:val="18"/>
    </w:rPr>
  </w:style>
  <w:style w:type="paragraph" w:customStyle="1" w:styleId="afffffffffffffff4">
    <w:name w:val="报告正文"/>
    <w:basedOn w:val="affff3"/>
    <w:uiPriority w:val="99"/>
    <w:qFormat/>
    <w:rsid w:val="00770F20"/>
    <w:pPr>
      <w:widowControl/>
      <w:overflowPunct w:val="0"/>
      <w:autoSpaceDE w:val="0"/>
      <w:autoSpaceDN w:val="0"/>
      <w:adjustRightInd w:val="0"/>
      <w:spacing w:before="0" w:after="80"/>
      <w:ind w:firstLineChars="200" w:firstLine="200"/>
      <w:jc w:val="both"/>
    </w:pPr>
    <w:rPr>
      <w:rFonts w:ascii="Times New Roman" w:hAnsi="Times New Roman" w:cs="Symbol"/>
      <w:snapToGrid/>
      <w:sz w:val="21"/>
    </w:rPr>
  </w:style>
  <w:style w:type="paragraph" w:customStyle="1" w:styleId="afffffffffffffff5">
    <w:name w:val="文章题目"/>
    <w:basedOn w:val="affff3"/>
    <w:next w:val="affffd"/>
    <w:uiPriority w:val="99"/>
    <w:qFormat/>
    <w:rsid w:val="00770F20"/>
    <w:pPr>
      <w:spacing w:before="200" w:after="100" w:line="240" w:lineRule="auto"/>
      <w:jc w:val="center"/>
      <w:outlineLvl w:val="0"/>
    </w:pPr>
    <w:rPr>
      <w:rFonts w:ascii="Times New Roman" w:eastAsia="楷体_GB2312" w:hAnsi="Times New Roman"/>
      <w:snapToGrid/>
      <w:kern w:val="2"/>
      <w:sz w:val="44"/>
      <w:szCs w:val="24"/>
    </w:rPr>
  </w:style>
  <w:style w:type="paragraph" w:customStyle="1" w:styleId="xl50">
    <w:name w:val="xl50"/>
    <w:basedOn w:val="affff3"/>
    <w:uiPriority w:val="99"/>
    <w:qFormat/>
    <w:rsid w:val="00770F2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Black" w:eastAsia="Arial Black" w:hAnsi="昆仑仿宋" w:cs="Symbol"/>
      <w:snapToGrid/>
      <w:sz w:val="20"/>
    </w:rPr>
  </w:style>
  <w:style w:type="character" w:customStyle="1" w:styleId="2Char2">
    <w:name w:val="正文2 Char"/>
    <w:link w:val="2ff"/>
    <w:qFormat/>
    <w:rsid w:val="00770F20"/>
    <w:rPr>
      <w:kern w:val="2"/>
      <w:sz w:val="21"/>
      <w:szCs w:val="24"/>
    </w:rPr>
  </w:style>
  <w:style w:type="paragraph" w:customStyle="1" w:styleId="4h4PIM4H4bulletblbbL44thlevel4RefHeading1rh">
    <w:name w:val="样式 标题 4h4PIM 4H4bulletblbbL44th level4Ref Heading 1rh..."/>
    <w:basedOn w:val="40"/>
    <w:uiPriority w:val="99"/>
    <w:qFormat/>
    <w:rsid w:val="00770F20"/>
    <w:pPr>
      <w:keepNext/>
      <w:keepLines/>
      <w:numPr>
        <w:ilvl w:val="0"/>
        <w:numId w:val="0"/>
      </w:numPr>
      <w:tabs>
        <w:tab w:val="num" w:pos="1680"/>
      </w:tabs>
      <w:spacing w:before="120" w:after="120"/>
      <w:ind w:left="1680" w:hanging="420"/>
    </w:pPr>
    <w:rPr>
      <w:bCs w:val="0"/>
      <w:snapToGrid/>
      <w:kern w:val="2"/>
      <w:sz w:val="24"/>
      <w:szCs w:val="24"/>
      <w:lang w:val="x-none" w:eastAsia="x-none"/>
    </w:rPr>
  </w:style>
  <w:style w:type="paragraph" w:customStyle="1" w:styleId="xl52">
    <w:name w:val="xl52"/>
    <w:basedOn w:val="affff3"/>
    <w:uiPriority w:val="99"/>
    <w:qFormat/>
    <w:rsid w:val="00770F2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昆仑仿宋" w:eastAsia="昆仑仿宋" w:hAnsi="昆仑仿宋" w:cs="Symbol"/>
      <w:snapToGrid/>
      <w:sz w:val="20"/>
    </w:rPr>
  </w:style>
  <w:style w:type="paragraph" w:customStyle="1" w:styleId="1ffff5">
    <w:name w:val="日期1"/>
    <w:basedOn w:val="affff3"/>
    <w:next w:val="affff3"/>
    <w:uiPriority w:val="99"/>
    <w:qFormat/>
    <w:rsid w:val="00770F20"/>
    <w:pPr>
      <w:adjustRightInd w:val="0"/>
      <w:spacing w:before="0" w:after="0" w:line="312" w:lineRule="atLeast"/>
      <w:ind w:left="170" w:right="284" w:firstLine="425"/>
      <w:jc w:val="both"/>
    </w:pPr>
    <w:rPr>
      <w:rFonts w:ascii="Times New Roman" w:eastAsia="仿宋_GB2312" w:hAnsi="Times New Roman"/>
      <w:snapToGrid/>
    </w:rPr>
  </w:style>
  <w:style w:type="paragraph" w:customStyle="1" w:styleId="225CharCharCharCharCharCharCharCharCharCharCharCharCharCharCharCharCharCharCharCharCharCharCharCharCharCharCharCharChar">
    <w:name w:val="样式 首行缩进:  2.25 字符 Char Char Char Char Char Char Char Char Char Char Char Char Char Char Char Char Char Char Char Char Char Char Char Char Char Char Char Char Char"/>
    <w:basedOn w:val="affff3"/>
    <w:uiPriority w:val="99"/>
    <w:qFormat/>
    <w:rsid w:val="00770F20"/>
    <w:pPr>
      <w:spacing w:before="0" w:after="0"/>
      <w:ind w:firstLineChars="225" w:firstLine="540"/>
      <w:jc w:val="both"/>
    </w:pPr>
    <w:rPr>
      <w:rFonts w:ascii="Times New Roman" w:hAnsi="Times New Roman" w:cs="宋体"/>
      <w:snapToGrid/>
      <w:kern w:val="2"/>
      <w:szCs w:val="24"/>
    </w:rPr>
  </w:style>
  <w:style w:type="paragraph" w:customStyle="1" w:styleId="225CharCharCharCharCharCharCharCharCharCharCharCharCharCharCharCharCharCharCharCharCharCharCharCharCharCharChar">
    <w:name w:val="样式 首行缩进:  2.25 字符 Char Char Char Char Char Char Char Char Char Char Char Char Char Char Char Char Char Char Char Char Char Char Char Char Char Char Char"/>
    <w:basedOn w:val="affff3"/>
    <w:uiPriority w:val="99"/>
    <w:qFormat/>
    <w:rsid w:val="00770F20"/>
    <w:pPr>
      <w:spacing w:before="0" w:after="0"/>
      <w:ind w:firstLineChars="225" w:firstLine="540"/>
      <w:jc w:val="both"/>
    </w:pPr>
    <w:rPr>
      <w:rFonts w:ascii="Times New Roman" w:hAnsi="Times New Roman" w:cs="宋体"/>
      <w:snapToGrid/>
      <w:kern w:val="2"/>
      <w:szCs w:val="24"/>
    </w:rPr>
  </w:style>
  <w:style w:type="paragraph" w:customStyle="1" w:styleId="afffffffffffffff6">
    <w:name w:val="正文首行缩进２字"/>
    <w:basedOn w:val="affff3"/>
    <w:uiPriority w:val="99"/>
    <w:qFormat/>
    <w:rsid w:val="00770F20"/>
    <w:pPr>
      <w:spacing w:before="0" w:after="0" w:line="240" w:lineRule="auto"/>
      <w:jc w:val="both"/>
    </w:pPr>
    <w:rPr>
      <w:rFonts w:ascii="Times New Roman" w:hAnsi="Times New Roman"/>
      <w:snapToGrid/>
    </w:rPr>
  </w:style>
  <w:style w:type="paragraph" w:customStyle="1" w:styleId="afffffffffffffff7">
    <w:name w:val="正文缩进２字"/>
    <w:basedOn w:val="affff3"/>
    <w:uiPriority w:val="99"/>
    <w:qFormat/>
    <w:rsid w:val="00770F20"/>
    <w:pPr>
      <w:spacing w:before="0" w:after="0" w:line="240" w:lineRule="auto"/>
      <w:ind w:left="200"/>
      <w:jc w:val="both"/>
    </w:pPr>
    <w:rPr>
      <w:rFonts w:ascii="Times New Roman" w:hAnsi="Times New Roman"/>
      <w:snapToGrid/>
    </w:rPr>
  </w:style>
  <w:style w:type="character" w:customStyle="1" w:styleId="afffffffffffffff8">
    <w:name w:val="封面标题二"/>
    <w:qFormat/>
    <w:rsid w:val="00770F20"/>
    <w:rPr>
      <w:rFonts w:eastAsia="楷体_GB2312"/>
      <w:b/>
      <w:bCs/>
      <w:sz w:val="52"/>
    </w:rPr>
  </w:style>
  <w:style w:type="character" w:customStyle="1" w:styleId="afffffffffffffff9">
    <w:name w:val="封面日期"/>
    <w:qFormat/>
    <w:rsid w:val="00770F20"/>
    <w:rPr>
      <w:b/>
      <w:bCs/>
      <w:sz w:val="30"/>
    </w:rPr>
  </w:style>
  <w:style w:type="character" w:customStyle="1" w:styleId="192CharCharCharCharChar">
    <w:name w:val="样式 首行缩进:  1.92 字符 Char Char Char Char Char"/>
    <w:qFormat/>
    <w:rsid w:val="00770F20"/>
    <w:rPr>
      <w:rFonts w:ascii="宋体" w:eastAsia="宋体" w:hAnsi="宋体" w:cs="宋体" w:hint="eastAsia"/>
      <w:sz w:val="24"/>
      <w:szCs w:val="24"/>
    </w:rPr>
  </w:style>
  <w:style w:type="character" w:customStyle="1" w:styleId="225CharCharCharCharCharCharChar">
    <w:name w:val="样式 首行缩进:  2.25 字符 Char Char Char Char Char Char Char"/>
    <w:qFormat/>
    <w:rsid w:val="00770F20"/>
    <w:rPr>
      <w:rFonts w:ascii="宋体" w:eastAsia="宋体" w:hAnsi="宋体" w:cs="宋体" w:hint="eastAsia"/>
      <w:sz w:val="24"/>
      <w:szCs w:val="24"/>
    </w:rPr>
  </w:style>
  <w:style w:type="character" w:customStyle="1" w:styleId="225CharCharCharCharCharChar">
    <w:name w:val="样式 首行缩进:  2.25 字符 Char Char Char Char Char Char"/>
    <w:qFormat/>
    <w:rsid w:val="00770F20"/>
    <w:rPr>
      <w:rFonts w:cs="宋体"/>
    </w:rPr>
  </w:style>
  <w:style w:type="character" w:customStyle="1" w:styleId="192CharCharCharCharCharChar">
    <w:name w:val="样式 首行缩进:  1.92 字符 Char Char Char Char Char Char"/>
    <w:qFormat/>
    <w:rsid w:val="00770F20"/>
    <w:rPr>
      <w:rFonts w:ascii="宋体" w:eastAsia="宋体" w:hAnsi="宋体" w:cs="宋体" w:hint="eastAsia"/>
      <w:sz w:val="24"/>
      <w:szCs w:val="24"/>
    </w:rPr>
  </w:style>
  <w:style w:type="character" w:customStyle="1" w:styleId="113Cha">
    <w:name w:val="113 Cha"/>
    <w:qFormat/>
    <w:rsid w:val="00770F20"/>
    <w:rPr>
      <w:rFonts w:ascii="宋体" w:eastAsia="宋体" w:hAnsi="宋体" w:hint="eastAsia"/>
      <w:b/>
      <w:bCs/>
      <w:kern w:val="44"/>
      <w:sz w:val="44"/>
      <w:szCs w:val="44"/>
    </w:rPr>
  </w:style>
  <w:style w:type="paragraph" w:customStyle="1" w:styleId="ParaCharCharCharCharCharCharCharCharChar1CharCharCharCharCharChar">
    <w:name w:val="默认段落字体 Para Char Char Char Char Char Char Char Char Char1 Char Char Char Char Char Char"/>
    <w:basedOn w:val="affff9"/>
    <w:autoRedefine/>
    <w:uiPriority w:val="99"/>
    <w:qFormat/>
    <w:rsid w:val="00770F20"/>
    <w:pPr>
      <w:shd w:val="clear" w:color="auto" w:fill="000080"/>
      <w:spacing w:before="0" w:after="0" w:line="240" w:lineRule="auto"/>
      <w:jc w:val="both"/>
    </w:pPr>
    <w:rPr>
      <w:rFonts w:ascii="Tahoma" w:eastAsia="宋体" w:hAnsi="Tahoma" w:cs="Times New Roman"/>
      <w:snapToGrid/>
      <w:sz w:val="24"/>
      <w:szCs w:val="24"/>
      <w:lang w:val="x-none" w:eastAsia="x-none"/>
    </w:rPr>
  </w:style>
  <w:style w:type="paragraph" w:customStyle="1" w:styleId="225Char1">
    <w:name w:val="样式 首行缩进:  2.25 字符 Char1"/>
    <w:basedOn w:val="affff3"/>
    <w:uiPriority w:val="99"/>
    <w:qFormat/>
    <w:rsid w:val="00770F20"/>
    <w:pPr>
      <w:spacing w:before="0" w:after="0"/>
      <w:ind w:firstLineChars="225" w:firstLine="540"/>
      <w:jc w:val="both"/>
    </w:pPr>
    <w:rPr>
      <w:rFonts w:ascii="Times New Roman" w:hAnsi="Times New Roman" w:cs="宋体"/>
      <w:snapToGrid/>
      <w:kern w:val="2"/>
    </w:rPr>
  </w:style>
  <w:style w:type="paragraph" w:customStyle="1" w:styleId="225CharCharCharCharChar">
    <w:name w:val="样式 首行缩进:  2.25 字符 Char Char Char Char Char"/>
    <w:basedOn w:val="affff3"/>
    <w:uiPriority w:val="99"/>
    <w:qFormat/>
    <w:rsid w:val="00770F20"/>
    <w:pPr>
      <w:spacing w:before="0" w:after="0"/>
      <w:ind w:firstLineChars="225" w:firstLine="540"/>
      <w:jc w:val="both"/>
    </w:pPr>
    <w:rPr>
      <w:rFonts w:ascii="Times New Roman" w:hAnsi="Times New Roman" w:cs="宋体"/>
      <w:snapToGrid/>
      <w:kern w:val="2"/>
      <w:szCs w:val="24"/>
    </w:rPr>
  </w:style>
  <w:style w:type="paragraph" w:customStyle="1" w:styleId="afffffffffffffffa">
    <w:name w:val="表格（小四号字）"/>
    <w:basedOn w:val="affff3"/>
    <w:autoRedefine/>
    <w:uiPriority w:val="99"/>
    <w:qFormat/>
    <w:rsid w:val="00770F20"/>
    <w:pPr>
      <w:widowControl/>
      <w:spacing w:before="0" w:after="0" w:line="240" w:lineRule="auto"/>
      <w:jc w:val="center"/>
    </w:pPr>
    <w:rPr>
      <w:rFonts w:ascii="宋体" w:hAnsi="Times New Roman"/>
      <w:snapToGrid/>
      <w:spacing w:val="-8"/>
      <w:lang w:val="en-GB"/>
    </w:rPr>
  </w:style>
  <w:style w:type="paragraph" w:customStyle="1" w:styleId="afffffffffffffffb">
    <w:name w:val="条款"/>
    <w:basedOn w:val="affff3"/>
    <w:autoRedefine/>
    <w:uiPriority w:val="99"/>
    <w:qFormat/>
    <w:rsid w:val="00770F20"/>
    <w:pPr>
      <w:adjustRightInd w:val="0"/>
      <w:spacing w:before="0" w:after="0" w:line="348" w:lineRule="auto"/>
      <w:textAlignment w:val="baseline"/>
    </w:pPr>
    <w:rPr>
      <w:rFonts w:ascii="Times" w:hAnsi="Times"/>
      <w:snapToGrid/>
      <w:spacing w:val="-8"/>
      <w:szCs w:val="24"/>
      <w:lang w:val="en-GB"/>
    </w:rPr>
  </w:style>
  <w:style w:type="paragraph" w:customStyle="1" w:styleId="2fff6">
    <w:name w:val="条款2"/>
    <w:basedOn w:val="affff3"/>
    <w:uiPriority w:val="99"/>
    <w:qFormat/>
    <w:rsid w:val="00770F20"/>
    <w:pPr>
      <w:tabs>
        <w:tab w:val="num" w:pos="780"/>
      </w:tabs>
      <w:adjustRightInd w:val="0"/>
      <w:spacing w:before="0" w:after="0" w:line="348" w:lineRule="auto"/>
      <w:ind w:left="440" w:firstLine="14"/>
      <w:textAlignment w:val="baseline"/>
    </w:pPr>
    <w:rPr>
      <w:rFonts w:ascii="宋体" w:hAnsi="Times New Roman"/>
      <w:snapToGrid/>
      <w:spacing w:val="-8"/>
      <w:lang w:val="en-GB"/>
    </w:rPr>
  </w:style>
  <w:style w:type="paragraph" w:customStyle="1" w:styleId="CellBody">
    <w:name w:val="CellBody"/>
    <w:basedOn w:val="affff3"/>
    <w:uiPriority w:val="99"/>
    <w:qFormat/>
    <w:rsid w:val="00770F20"/>
    <w:pPr>
      <w:widowControl/>
      <w:adjustRightInd w:val="0"/>
      <w:spacing w:before="60" w:after="60" w:line="240" w:lineRule="exact"/>
    </w:pPr>
    <w:rPr>
      <w:rFonts w:ascii="Times New Roman" w:hAnsi="Times New Roman" w:cs="Symbol"/>
      <w:snapToGrid/>
      <w:sz w:val="21"/>
    </w:rPr>
  </w:style>
  <w:style w:type="paragraph" w:customStyle="1" w:styleId="afffffffffffffffc">
    <w:name w:val="图形"/>
    <w:basedOn w:val="affff3"/>
    <w:uiPriority w:val="99"/>
    <w:qFormat/>
    <w:rsid w:val="00770F20"/>
    <w:pPr>
      <w:widowControl/>
      <w:spacing w:before="0" w:after="0"/>
      <w:ind w:right="210"/>
      <w:jc w:val="center"/>
    </w:pPr>
    <w:rPr>
      <w:rFonts w:ascii="Times New Roman" w:hAnsi="Times New Roman" w:cs="Symbol"/>
      <w:snapToGrid/>
      <w:kern w:val="2"/>
      <w:sz w:val="21"/>
    </w:rPr>
  </w:style>
  <w:style w:type="paragraph" w:customStyle="1" w:styleId="leo">
    <w:name w:val="leo"/>
    <w:basedOn w:val="affff3"/>
    <w:uiPriority w:val="99"/>
    <w:qFormat/>
    <w:rsid w:val="00770F20"/>
    <w:pPr>
      <w:widowControl/>
      <w:adjustRightInd w:val="0"/>
      <w:snapToGrid w:val="0"/>
      <w:spacing w:before="0" w:after="0"/>
      <w:ind w:firstLineChars="200" w:firstLine="200"/>
      <w:jc w:val="both"/>
    </w:pPr>
    <w:rPr>
      <w:rFonts w:ascii="Times New Roman" w:hAnsi="Times New Roman" w:cs="Symbol"/>
      <w:snapToGrid/>
      <w:kern w:val="2"/>
      <w:sz w:val="21"/>
      <w:szCs w:val="24"/>
    </w:rPr>
  </w:style>
  <w:style w:type="paragraph" w:customStyle="1" w:styleId="NormalFirstline085cm">
    <w:name w:val="Normal + First line:  0.85 cm"/>
    <w:basedOn w:val="affff3"/>
    <w:uiPriority w:val="99"/>
    <w:qFormat/>
    <w:rsid w:val="00770F20"/>
    <w:pPr>
      <w:widowControl/>
      <w:adjustRightInd w:val="0"/>
      <w:spacing w:before="0" w:after="0" w:line="460" w:lineRule="exact"/>
      <w:ind w:leftChars="200" w:left="480" w:firstLineChars="202" w:firstLine="485"/>
      <w:jc w:val="both"/>
    </w:pPr>
    <w:rPr>
      <w:rFonts w:ascii="Times New Roman" w:hAnsi="Times New Roman" w:cs="Symbol"/>
      <w:snapToGrid/>
      <w:sz w:val="21"/>
      <w:szCs w:val="28"/>
    </w:rPr>
  </w:style>
  <w:style w:type="paragraph" w:customStyle="1" w:styleId="Char2CharCharChar1">
    <w:name w:val="Char2 Char Char Char1"/>
    <w:basedOn w:val="affff3"/>
    <w:autoRedefine/>
    <w:uiPriority w:val="99"/>
    <w:qFormat/>
    <w:rsid w:val="00770F20"/>
    <w:pPr>
      <w:widowControl/>
      <w:spacing w:before="0" w:after="0" w:line="240" w:lineRule="auto"/>
    </w:pPr>
    <w:rPr>
      <w:rFonts w:ascii="'宋体" w:hAnsi="'宋体" w:cs="Symbol"/>
      <w:snapToGrid/>
      <w:kern w:val="2"/>
      <w:sz w:val="21"/>
    </w:rPr>
  </w:style>
  <w:style w:type="paragraph" w:customStyle="1" w:styleId="Answer">
    <w:name w:val="Answer"/>
    <w:basedOn w:val="afffffff1"/>
    <w:uiPriority w:val="99"/>
    <w:qFormat/>
    <w:rsid w:val="00770F20"/>
    <w:pPr>
      <w:spacing w:line="240" w:lineRule="auto"/>
      <w:ind w:firstLine="425"/>
    </w:pPr>
    <w:rPr>
      <w:rFonts w:eastAsia="宋体" w:hAnsi="Times New Roman" w:cs="Times New Roman"/>
      <w:noProof/>
      <w:kern w:val="0"/>
      <w:szCs w:val="20"/>
      <w:lang w:eastAsia="zh-CN"/>
    </w:rPr>
  </w:style>
  <w:style w:type="paragraph" w:customStyle="1" w:styleId="2fff7">
    <w:name w:val="样式 小四 首行缩进:  2 字符"/>
    <w:basedOn w:val="affff3"/>
    <w:uiPriority w:val="99"/>
    <w:qFormat/>
    <w:rsid w:val="00770F20"/>
    <w:pPr>
      <w:spacing w:before="0" w:after="0" w:line="300" w:lineRule="auto"/>
      <w:ind w:firstLineChars="200" w:firstLine="448"/>
      <w:jc w:val="both"/>
    </w:pPr>
    <w:rPr>
      <w:rFonts w:ascii="Times New Roman" w:hAnsi="Times New Roman"/>
      <w:snapToGrid/>
      <w:kern w:val="2"/>
    </w:rPr>
  </w:style>
  <w:style w:type="paragraph" w:customStyle="1" w:styleId="3f5">
    <w:name w:val="样式 标题 3 +"/>
    <w:basedOn w:val="30"/>
    <w:autoRedefine/>
    <w:uiPriority w:val="99"/>
    <w:qFormat/>
    <w:rsid w:val="00770F20"/>
    <w:pPr>
      <w:keepNext/>
      <w:keepLines/>
      <w:numPr>
        <w:ilvl w:val="0"/>
        <w:numId w:val="0"/>
      </w:numPr>
      <w:tabs>
        <w:tab w:val="num" w:pos="1260"/>
      </w:tabs>
      <w:spacing w:before="120" w:after="120" w:line="360" w:lineRule="auto"/>
      <w:ind w:left="1260" w:hanging="420"/>
    </w:pPr>
    <w:rPr>
      <w:rFonts w:eastAsia="黑体"/>
      <w:bCs w:val="0"/>
      <w:iCs w:val="0"/>
      <w:snapToGrid/>
      <w:kern w:val="2"/>
      <w:szCs w:val="24"/>
      <w:lang w:val="x-none" w:eastAsia="x-none"/>
    </w:rPr>
  </w:style>
  <w:style w:type="paragraph" w:customStyle="1" w:styleId="afffffffffffffffd">
    <w:name w:val="附录图标题"/>
    <w:next w:val="afffffff1"/>
    <w:uiPriority w:val="99"/>
    <w:qFormat/>
    <w:rsid w:val="00770F20"/>
    <w:pPr>
      <w:spacing w:line="360" w:lineRule="auto"/>
      <w:jc w:val="center"/>
    </w:pPr>
    <w:rPr>
      <w:rFonts w:ascii="长城楷体" w:eastAsia="长城楷体" w:cs="Symbol"/>
      <w:kern w:val="2"/>
      <w:sz w:val="21"/>
      <w:szCs w:val="24"/>
    </w:rPr>
  </w:style>
  <w:style w:type="paragraph" w:customStyle="1" w:styleId="ParaCharCharCharCharCharCharCharCharCharCharCharCharChar">
    <w:name w:val="默认段落字体 Para Char Char Char Char Char Char Char Char Char Char Char Char Char"/>
    <w:basedOn w:val="affff3"/>
    <w:next w:val="2f1"/>
    <w:uiPriority w:val="99"/>
    <w:qFormat/>
    <w:rsid w:val="00770F20"/>
    <w:pPr>
      <w:tabs>
        <w:tab w:val="num" w:pos="425"/>
      </w:tabs>
      <w:autoSpaceDE w:val="0"/>
      <w:autoSpaceDN w:val="0"/>
      <w:adjustRightInd w:val="0"/>
      <w:snapToGrid w:val="0"/>
      <w:spacing w:beforeLines="100" w:before="100" w:afterLines="50" w:after="50" w:line="240" w:lineRule="auto"/>
    </w:pPr>
    <w:rPr>
      <w:rFonts w:eastAsia="仿宋_GB2312"/>
      <w:snapToGrid/>
      <w:sz w:val="32"/>
      <w:szCs w:val="32"/>
    </w:rPr>
  </w:style>
  <w:style w:type="paragraph" w:customStyle="1" w:styleId="2fff8">
    <w:name w:val="标题2（规划规范）"/>
    <w:basedOn w:val="affff3"/>
    <w:uiPriority w:val="99"/>
    <w:qFormat/>
    <w:rsid w:val="00770F20"/>
    <w:pPr>
      <w:tabs>
        <w:tab w:val="num" w:pos="425"/>
      </w:tabs>
      <w:spacing w:before="0" w:after="0" w:line="240" w:lineRule="auto"/>
      <w:ind w:left="425" w:hanging="425"/>
      <w:jc w:val="both"/>
    </w:pPr>
    <w:rPr>
      <w:rFonts w:ascii="Times New Roman" w:hAnsi="Times New Roman"/>
      <w:snapToGrid/>
      <w:kern w:val="2"/>
      <w:sz w:val="21"/>
      <w:szCs w:val="24"/>
    </w:rPr>
  </w:style>
  <w:style w:type="paragraph" w:customStyle="1" w:styleId="3f6">
    <w:name w:val="标题3（规划规范）"/>
    <w:basedOn w:val="affff3"/>
    <w:uiPriority w:val="99"/>
    <w:qFormat/>
    <w:rsid w:val="00770F20"/>
    <w:pPr>
      <w:tabs>
        <w:tab w:val="num" w:pos="425"/>
      </w:tabs>
      <w:spacing w:before="0" w:after="0" w:line="240" w:lineRule="auto"/>
      <w:ind w:left="425" w:hanging="425"/>
      <w:jc w:val="both"/>
    </w:pPr>
    <w:rPr>
      <w:rFonts w:ascii="Times New Roman" w:hAnsi="Times New Roman"/>
      <w:snapToGrid/>
      <w:kern w:val="2"/>
      <w:sz w:val="21"/>
      <w:szCs w:val="24"/>
    </w:rPr>
  </w:style>
  <w:style w:type="paragraph" w:customStyle="1" w:styleId="afffffffffffffffe">
    <w:name w:val="标题四（规划规范）"/>
    <w:basedOn w:val="affff3"/>
    <w:uiPriority w:val="99"/>
    <w:qFormat/>
    <w:rsid w:val="00770F20"/>
    <w:pPr>
      <w:tabs>
        <w:tab w:val="num" w:pos="425"/>
      </w:tabs>
      <w:spacing w:before="0" w:after="0" w:line="240" w:lineRule="auto"/>
      <w:ind w:left="425" w:hanging="425"/>
      <w:jc w:val="both"/>
    </w:pPr>
    <w:rPr>
      <w:rFonts w:ascii="Times New Roman" w:hAnsi="Times New Roman"/>
      <w:snapToGrid/>
      <w:kern w:val="2"/>
      <w:sz w:val="21"/>
      <w:szCs w:val="24"/>
    </w:rPr>
  </w:style>
  <w:style w:type="paragraph" w:customStyle="1" w:styleId="76">
    <w:name w:val="7"/>
    <w:basedOn w:val="affff3"/>
    <w:next w:val="affff7"/>
    <w:uiPriority w:val="99"/>
    <w:qFormat/>
    <w:rsid w:val="00770F20"/>
    <w:pPr>
      <w:spacing w:before="0" w:after="0" w:line="240" w:lineRule="auto"/>
      <w:ind w:firstLine="420"/>
      <w:jc w:val="both"/>
    </w:pPr>
    <w:rPr>
      <w:rFonts w:ascii="Times New Roman" w:hAnsi="Times New Roman"/>
      <w:snapToGrid/>
      <w:color w:val="0000FF"/>
      <w:kern w:val="2"/>
      <w:sz w:val="28"/>
    </w:rPr>
  </w:style>
  <w:style w:type="paragraph" w:customStyle="1" w:styleId="211heading2H2UNDERRUBRIK1-2Head2A2h22ndlevel">
    <w:name w:val="样式 标题 21.1  heading 2H2UNDERRUBRIK 1-2Head2A2h22nd level..."/>
    <w:basedOn w:val="24"/>
    <w:uiPriority w:val="99"/>
    <w:qFormat/>
    <w:rsid w:val="00770F20"/>
    <w:pPr>
      <w:keepNext/>
      <w:keepLines/>
      <w:numPr>
        <w:ilvl w:val="0"/>
        <w:numId w:val="0"/>
      </w:numPr>
      <w:tabs>
        <w:tab w:val="clear" w:pos="576"/>
        <w:tab w:val="num" w:pos="780"/>
      </w:tabs>
      <w:spacing w:line="416" w:lineRule="auto"/>
      <w:ind w:left="780" w:hanging="360"/>
      <w:jc w:val="both"/>
    </w:pPr>
    <w:rPr>
      <w:b/>
      <w:bCs/>
      <w:snapToGrid/>
      <w:kern w:val="2"/>
      <w:szCs w:val="32"/>
    </w:rPr>
  </w:style>
  <w:style w:type="paragraph" w:customStyle="1" w:styleId="affffffffffffffff">
    <w:name w:val="题头内容"/>
    <w:basedOn w:val="affff3"/>
    <w:uiPriority w:val="99"/>
    <w:qFormat/>
    <w:rsid w:val="00770F20"/>
    <w:pPr>
      <w:adjustRightInd w:val="0"/>
      <w:spacing w:before="120" w:after="120" w:line="312" w:lineRule="atLeast"/>
      <w:ind w:right="879" w:firstLine="839"/>
      <w:jc w:val="center"/>
      <w:textAlignment w:val="baseline"/>
    </w:pPr>
    <w:rPr>
      <w:rFonts w:ascii="黑体" w:eastAsia="黑体" w:hAnsi="Times New Roman"/>
      <w:snapToGrid/>
      <w:sz w:val="32"/>
    </w:rPr>
  </w:style>
  <w:style w:type="character" w:customStyle="1" w:styleId="affffffffffffffff0">
    <w:name w:val="样式 样式 (符号) 宋体 加粗 + 加粗"/>
    <w:qFormat/>
    <w:rsid w:val="00770F20"/>
    <w:rPr>
      <w:rFonts w:ascii="Arial" w:hAnsi="Arial"/>
      <w:b/>
      <w:bCs/>
    </w:rPr>
  </w:style>
  <w:style w:type="paragraph" w:customStyle="1" w:styleId="Normal0li">
    <w:name w:val="Normal 0li"/>
    <w:basedOn w:val="affff3"/>
    <w:uiPriority w:val="99"/>
    <w:qFormat/>
    <w:rsid w:val="00770F20"/>
    <w:pPr>
      <w:widowControl/>
      <w:spacing w:before="0" w:after="0" w:line="240" w:lineRule="auto"/>
      <w:jc w:val="both"/>
    </w:pPr>
    <w:rPr>
      <w:rFonts w:ascii="Times New Roman" w:hAnsi="Times New Roman" w:cs="Symbol"/>
      <w:snapToGrid/>
      <w:sz w:val="20"/>
    </w:rPr>
  </w:style>
  <w:style w:type="paragraph" w:customStyle="1" w:styleId="abbreviations">
    <w:name w:val="abbreviations"/>
    <w:basedOn w:val="affff3"/>
    <w:uiPriority w:val="99"/>
    <w:qFormat/>
    <w:rsid w:val="00770F20"/>
    <w:pPr>
      <w:widowControl/>
      <w:tabs>
        <w:tab w:val="left" w:pos="1418"/>
      </w:tabs>
      <w:spacing w:after="0" w:line="240" w:lineRule="auto"/>
      <w:ind w:left="1361" w:hanging="1021"/>
      <w:jc w:val="both"/>
    </w:pPr>
    <w:rPr>
      <w:rFonts w:ascii="Times New Roman" w:hAnsi="Times New Roman" w:cs="Symbol"/>
      <w:snapToGrid/>
      <w:sz w:val="20"/>
    </w:rPr>
  </w:style>
  <w:style w:type="paragraph" w:customStyle="1" w:styleId="affffffffffffffff1">
    <w:name w:val="语言"/>
    <w:basedOn w:val="affff3"/>
    <w:uiPriority w:val="99"/>
    <w:qFormat/>
    <w:rsid w:val="00770F20"/>
    <w:pPr>
      <w:spacing w:before="0" w:after="0"/>
      <w:jc w:val="both"/>
    </w:pPr>
    <w:rPr>
      <w:rFonts w:ascii="黑体" w:eastAsia="黑体" w:hAnsi="Times New Roman"/>
      <w:b/>
      <w:snapToGrid/>
      <w:kern w:val="2"/>
      <w:sz w:val="32"/>
      <w:szCs w:val="32"/>
    </w:rPr>
  </w:style>
  <w:style w:type="paragraph" w:customStyle="1" w:styleId="figuretitle0">
    <w:name w:val="figure title"/>
    <w:basedOn w:val="affff3"/>
    <w:uiPriority w:val="99"/>
    <w:qFormat/>
    <w:rsid w:val="00770F20"/>
    <w:pPr>
      <w:widowControl/>
      <w:spacing w:before="120" w:after="0" w:line="240" w:lineRule="auto"/>
      <w:jc w:val="center"/>
    </w:pPr>
    <w:rPr>
      <w:rFonts w:ascii="Times New Roman" w:hAnsi="Times New Roman" w:cs="Symbol"/>
      <w:snapToGrid/>
      <w:sz w:val="20"/>
    </w:rPr>
  </w:style>
  <w:style w:type="paragraph" w:customStyle="1" w:styleId="CharCharCharCharCharCharCharCharCharCharChar">
    <w:name w:val="Char Char Char Char Char Char Char Char Char Char Char"/>
    <w:basedOn w:val="affff3"/>
    <w:autoRedefine/>
    <w:uiPriority w:val="99"/>
    <w:qFormat/>
    <w:rsid w:val="00770F20"/>
    <w:pPr>
      <w:widowControl/>
      <w:spacing w:before="0" w:after="0" w:line="240" w:lineRule="auto"/>
      <w:jc w:val="both"/>
    </w:pPr>
    <w:rPr>
      <w:rFonts w:ascii="'宋体" w:hAnsi="'宋体" w:cs="Symbol"/>
      <w:snapToGrid/>
      <w:kern w:val="2"/>
      <w:sz w:val="21"/>
      <w:szCs w:val="24"/>
    </w:rPr>
  </w:style>
  <w:style w:type="paragraph" w:customStyle="1" w:styleId="YJBT1">
    <w:name w:val="YJ_BT_1"/>
    <w:basedOn w:val="13"/>
    <w:next w:val="affff3"/>
    <w:autoRedefine/>
    <w:uiPriority w:val="99"/>
    <w:qFormat/>
    <w:rsid w:val="00770F20"/>
    <w:pPr>
      <w:keepLines/>
      <w:numPr>
        <w:numId w:val="170"/>
      </w:numPr>
      <w:jc w:val="both"/>
    </w:pPr>
    <w:rPr>
      <w:rFonts w:ascii="Times New Roman" w:hAnsi="Times New Roman"/>
      <w:snapToGrid/>
      <w:kern w:val="44"/>
      <w:szCs w:val="44"/>
    </w:rPr>
  </w:style>
  <w:style w:type="paragraph" w:customStyle="1" w:styleId="ParaCharCharCharCharCharCharCharCharChar1CharCharCharCharCharCharCharCharChar">
    <w:name w:val="默认段落字体 Para Char Char Char Char Char Char Char Char Char1 Char Char Char Char Char Char Char Char Char"/>
    <w:basedOn w:val="affff9"/>
    <w:autoRedefine/>
    <w:uiPriority w:val="99"/>
    <w:qFormat/>
    <w:rsid w:val="00770F20"/>
    <w:pPr>
      <w:shd w:val="clear" w:color="auto" w:fill="000080"/>
      <w:spacing w:before="0" w:after="0" w:line="240" w:lineRule="auto"/>
      <w:jc w:val="both"/>
    </w:pPr>
    <w:rPr>
      <w:rFonts w:ascii="Tahoma" w:eastAsia="宋体" w:hAnsi="Tahoma" w:cs="Times New Roman"/>
      <w:snapToGrid/>
      <w:sz w:val="24"/>
      <w:szCs w:val="24"/>
      <w:lang w:val="x-none" w:eastAsia="x-none"/>
    </w:rPr>
  </w:style>
  <w:style w:type="character" w:customStyle="1" w:styleId="h5C">
    <w:name w:val="h5 C"/>
    <w:qFormat/>
    <w:rsid w:val="00770F20"/>
    <w:rPr>
      <w:b/>
      <w:bCs/>
      <w:sz w:val="28"/>
      <w:szCs w:val="28"/>
    </w:rPr>
  </w:style>
  <w:style w:type="paragraph" w:customStyle="1" w:styleId="ParaCharCharCharCharCharCharCharCharChar1CharCharCharCharCharCharCharCharCharChar">
    <w:name w:val="默认段落字体 Para Char Char Char Char Char Char Char Char Char1 Char Char Char Char Char Char Char Char Char Char"/>
    <w:basedOn w:val="affff9"/>
    <w:autoRedefine/>
    <w:uiPriority w:val="99"/>
    <w:qFormat/>
    <w:rsid w:val="00770F20"/>
    <w:pPr>
      <w:shd w:val="clear" w:color="auto" w:fill="000080"/>
      <w:spacing w:before="0" w:after="0"/>
      <w:jc w:val="both"/>
    </w:pPr>
    <w:rPr>
      <w:rFonts w:ascii="Tahoma" w:eastAsia="黑体" w:hAnsi="Tahoma" w:cs="Times New Roman"/>
      <w:snapToGrid/>
      <w:sz w:val="30"/>
      <w:szCs w:val="30"/>
      <w:lang w:val="x-none" w:eastAsia="x-none"/>
    </w:rPr>
  </w:style>
  <w:style w:type="character" w:customStyle="1" w:styleId="CharChar9">
    <w:name w:val="一级编号 Char Char"/>
    <w:qFormat/>
    <w:rsid w:val="00770F20"/>
    <w:rPr>
      <w:rFonts w:eastAsia="宋体"/>
      <w:sz w:val="24"/>
      <w:szCs w:val="24"/>
    </w:rPr>
  </w:style>
  <w:style w:type="paragraph" w:customStyle="1" w:styleId="ParaCharCharCharCharCharCharCharCharChar1CharCharCharCharCharCharCharCharCharChar1CharCharCharChar">
    <w:name w:val="默认段落字体 Para Char Char Char Char Char Char Char Char Char1 Char Char Char Char Char Char Char Char Char Char1 Char Char Char Char"/>
    <w:basedOn w:val="affff9"/>
    <w:autoRedefine/>
    <w:uiPriority w:val="99"/>
    <w:qFormat/>
    <w:rsid w:val="00770F20"/>
    <w:pPr>
      <w:shd w:val="clear" w:color="auto" w:fill="000080"/>
      <w:spacing w:before="0" w:after="0"/>
      <w:jc w:val="both"/>
    </w:pPr>
    <w:rPr>
      <w:rFonts w:ascii="Tahoma" w:eastAsia="黑体" w:hAnsi="Tahoma" w:cs="Times New Roman"/>
      <w:snapToGrid/>
      <w:sz w:val="30"/>
      <w:szCs w:val="30"/>
      <w:lang w:val="x-none" w:eastAsia="x-none"/>
    </w:rPr>
  </w:style>
  <w:style w:type="paragraph" w:customStyle="1" w:styleId="ParaCharCharCharCharCharCharCharCharChar1CharCharCharCharCharCharCharCharCharChar1CharCharCharChar1CharCharChar">
    <w:name w:val="默认段落字体 Para Char Char Char Char Char Char Char Char Char1 Char Char Char Char Char Char Char Char Char Char1 Char Char Char Char1 Char Char Char"/>
    <w:basedOn w:val="affff9"/>
    <w:autoRedefine/>
    <w:uiPriority w:val="99"/>
    <w:qFormat/>
    <w:rsid w:val="00770F20"/>
    <w:pPr>
      <w:shd w:val="clear" w:color="auto" w:fill="000080"/>
      <w:spacing w:before="0" w:after="0"/>
      <w:jc w:val="both"/>
    </w:pPr>
    <w:rPr>
      <w:rFonts w:ascii="Tahoma" w:eastAsia="黑体" w:hAnsi="Tahoma" w:cs="Times New Roman"/>
      <w:snapToGrid/>
      <w:sz w:val="30"/>
      <w:szCs w:val="30"/>
      <w:lang w:val="x-none" w:eastAsia="x-none"/>
    </w:rPr>
  </w:style>
  <w:style w:type="paragraph" w:customStyle="1" w:styleId="ParaCharCharCharCharCharCharCharCharChar1CharCharCharCharCharCharCharCharCharChar1CharCharCharChar1CharCharChar1">
    <w:name w:val="默认段落字体 Para Char Char Char Char Char Char Char Char Char1 Char Char Char Char Char Char Char Char Char Char1 Char Char Char Char1 Char Char Char1"/>
    <w:basedOn w:val="affff9"/>
    <w:autoRedefine/>
    <w:uiPriority w:val="99"/>
    <w:qFormat/>
    <w:rsid w:val="00770F20"/>
    <w:pPr>
      <w:shd w:val="clear" w:color="auto" w:fill="000080"/>
      <w:spacing w:before="0" w:after="0"/>
      <w:jc w:val="both"/>
    </w:pPr>
    <w:rPr>
      <w:rFonts w:ascii="Tahoma" w:eastAsia="黑体" w:hAnsi="Tahoma" w:cs="Times New Roman"/>
      <w:snapToGrid/>
      <w:sz w:val="30"/>
      <w:szCs w:val="30"/>
      <w:lang w:val="x-none" w:eastAsia="x-none"/>
    </w:rPr>
  </w:style>
  <w:style w:type="paragraph" w:customStyle="1" w:styleId="ParaCharCharCharCharCharCharCharCharChar1CharCharCharCharCharCharCharCharCharChar1CharCharCharChar1CharCharChar2">
    <w:name w:val="默认段落字体 Para Char Char Char Char Char Char Char Char Char1 Char Char Char Char Char Char Char Char Char Char1 Char Char Char Char1 Char Char Char2"/>
    <w:basedOn w:val="affff9"/>
    <w:autoRedefine/>
    <w:uiPriority w:val="99"/>
    <w:qFormat/>
    <w:rsid w:val="00770F20"/>
    <w:pPr>
      <w:shd w:val="clear" w:color="auto" w:fill="000080"/>
      <w:spacing w:before="0" w:after="0"/>
      <w:jc w:val="both"/>
    </w:pPr>
    <w:rPr>
      <w:rFonts w:ascii="Tahoma" w:eastAsia="黑体" w:hAnsi="Tahoma" w:cs="Times New Roman"/>
      <w:snapToGrid/>
      <w:sz w:val="30"/>
      <w:szCs w:val="30"/>
      <w:lang w:val="x-none" w:eastAsia="x-none"/>
    </w:rPr>
  </w:style>
  <w:style w:type="paragraph" w:customStyle="1" w:styleId="ParaCharCharCharCharCharCharCharCharChar1CharCharCharCharCharCharCharCharCharChar1CharCharCharChar1CharCharChar2CharCharCharCharCharCharCharCharChar">
    <w:name w:val="默认段落字体 Para Char Char Char Char Char Char Char Char Char1 Char Char Char Char Char Char Char Char Char Char1 Char Char Char Char1 Char Char Char2 Char Char Char Char Char Char Char Char Char"/>
    <w:basedOn w:val="affff9"/>
    <w:autoRedefine/>
    <w:uiPriority w:val="99"/>
    <w:qFormat/>
    <w:rsid w:val="00770F20"/>
    <w:pPr>
      <w:shd w:val="clear" w:color="auto" w:fill="000080"/>
      <w:spacing w:before="0" w:after="0"/>
      <w:jc w:val="both"/>
    </w:pPr>
    <w:rPr>
      <w:rFonts w:ascii="Tahoma" w:eastAsia="黑体" w:hAnsi="Tahoma" w:cs="Times New Roman"/>
      <w:snapToGrid/>
      <w:sz w:val="30"/>
      <w:szCs w:val="30"/>
      <w:lang w:val="x-none" w:eastAsia="x-none"/>
    </w:rPr>
  </w:style>
  <w:style w:type="paragraph" w:customStyle="1" w:styleId="ParaCharCharCharCharCharCharCharCharChar1CharCharCharCharCharCharCharCharCharChar1CharCharCharChar1CharCharChar2CharCharCharCharChar">
    <w:name w:val="默认段落字体 Para Char Char Char Char Char Char Char Char Char1 Char Char Char Char Char Char Char Char Char Char1 Char Char Char Char1 Char Char Char2 Char Char Char Char Char"/>
    <w:basedOn w:val="affff9"/>
    <w:autoRedefine/>
    <w:uiPriority w:val="99"/>
    <w:qFormat/>
    <w:rsid w:val="00770F20"/>
    <w:pPr>
      <w:shd w:val="clear" w:color="auto" w:fill="000080"/>
      <w:spacing w:before="0" w:after="0"/>
      <w:jc w:val="both"/>
    </w:pPr>
    <w:rPr>
      <w:rFonts w:ascii="Tahoma" w:eastAsia="黑体" w:hAnsi="Tahoma" w:cs="Times New Roman"/>
      <w:snapToGrid/>
      <w:sz w:val="30"/>
      <w:szCs w:val="30"/>
      <w:lang w:val="x-none" w:eastAsia="x-none"/>
    </w:rPr>
  </w:style>
  <w:style w:type="paragraph" w:customStyle="1" w:styleId="YJBT2">
    <w:name w:val="YJ_BT_2"/>
    <w:basedOn w:val="YJBT1"/>
    <w:next w:val="affff3"/>
    <w:autoRedefine/>
    <w:uiPriority w:val="99"/>
    <w:qFormat/>
    <w:rsid w:val="00770F20"/>
    <w:pPr>
      <w:numPr>
        <w:ilvl w:val="1"/>
      </w:numPr>
      <w:ind w:firstLine="0"/>
    </w:pPr>
  </w:style>
  <w:style w:type="paragraph" w:customStyle="1" w:styleId="YJBT3">
    <w:name w:val="YJ_BT_3"/>
    <w:basedOn w:val="YJBT2"/>
    <w:next w:val="affff3"/>
    <w:autoRedefine/>
    <w:uiPriority w:val="99"/>
    <w:qFormat/>
    <w:rsid w:val="00770F20"/>
    <w:pPr>
      <w:numPr>
        <w:ilvl w:val="2"/>
      </w:numPr>
      <w:ind w:firstLine="0"/>
    </w:pPr>
  </w:style>
  <w:style w:type="paragraph" w:customStyle="1" w:styleId="ParaCharCharCharCharCharCharCharCharChar1CharCharCharCharCharCharCharCharCharChar1CharCharCharChar1CharCharChar2CharCharCharCharCharCharCharCharCharCharCharCharCharCharCharCharCharCharCharChar">
    <w:name w:val="默认段落字体 Para Char Char Char Char Char Char Char Char Char1 Char Char Char Char Char Char Char Char Char Char1 Char Char Char Char1 Char Char Char2 Char Char Char Char Char Char Char Char Char Char Char Char Char Char Char Char Char Char Char Char"/>
    <w:basedOn w:val="affff9"/>
    <w:autoRedefine/>
    <w:uiPriority w:val="99"/>
    <w:qFormat/>
    <w:rsid w:val="00770F20"/>
    <w:pPr>
      <w:shd w:val="clear" w:color="auto" w:fill="000080"/>
      <w:spacing w:before="0" w:after="0"/>
      <w:jc w:val="both"/>
    </w:pPr>
    <w:rPr>
      <w:rFonts w:ascii="Tahoma" w:eastAsia="黑体" w:hAnsi="Tahoma" w:cs="Times New Roman"/>
      <w:snapToGrid/>
      <w:sz w:val="30"/>
      <w:szCs w:val="30"/>
      <w:lang w:val="x-none" w:eastAsia="x-none"/>
    </w:rPr>
  </w:style>
  <w:style w:type="paragraph" w:customStyle="1" w:styleId="affffffffffffffff2">
    <w:name w:val="应答文字"/>
    <w:basedOn w:val="affff3"/>
    <w:uiPriority w:val="99"/>
    <w:qFormat/>
    <w:rsid w:val="00770F20"/>
    <w:pPr>
      <w:spacing w:before="0" w:after="0"/>
      <w:jc w:val="both"/>
    </w:pPr>
    <w:rPr>
      <w:rFonts w:ascii="Times New Roman" w:eastAsia="楷体_GB2312" w:hAnsi="Times New Roman"/>
      <w:b/>
      <w:snapToGrid/>
      <w:kern w:val="2"/>
    </w:rPr>
  </w:style>
  <w:style w:type="paragraph" w:customStyle="1" w:styleId="00">
    <w:name w:val="标题 0"/>
    <w:basedOn w:val="affff3"/>
    <w:uiPriority w:val="99"/>
    <w:qFormat/>
    <w:rsid w:val="00770F20"/>
    <w:pPr>
      <w:tabs>
        <w:tab w:val="left" w:pos="960"/>
        <w:tab w:val="left" w:pos="1440"/>
        <w:tab w:val="left" w:pos="1920"/>
      </w:tabs>
      <w:adjustRightInd w:val="0"/>
      <w:spacing w:before="0" w:after="0" w:line="312" w:lineRule="atLeast"/>
      <w:ind w:firstLine="480"/>
      <w:jc w:val="both"/>
      <w:textAlignment w:val="baseline"/>
    </w:pPr>
    <w:rPr>
      <w:snapToGrid/>
    </w:rPr>
  </w:style>
  <w:style w:type="paragraph" w:customStyle="1" w:styleId="YJBT4">
    <w:name w:val="YJ_BT_4"/>
    <w:basedOn w:val="YJBT3"/>
    <w:next w:val="affff3"/>
    <w:autoRedefine/>
    <w:uiPriority w:val="99"/>
    <w:qFormat/>
    <w:rsid w:val="00770F20"/>
  </w:style>
  <w:style w:type="paragraph" w:customStyle="1" w:styleId="300">
    <w:name w:val="样式 标题 3 + 左侧:  0 厘米"/>
    <w:basedOn w:val="affff3"/>
    <w:uiPriority w:val="99"/>
    <w:qFormat/>
    <w:rsid w:val="00770F20"/>
    <w:pPr>
      <w:spacing w:before="0" w:after="0" w:line="240" w:lineRule="auto"/>
      <w:ind w:left="915" w:hanging="615"/>
      <w:jc w:val="both"/>
    </w:pPr>
    <w:rPr>
      <w:rFonts w:ascii="Times New Roman" w:hAnsi="Times New Roman"/>
      <w:snapToGrid/>
      <w:kern w:val="2"/>
      <w:sz w:val="21"/>
    </w:rPr>
  </w:style>
  <w:style w:type="paragraph" w:customStyle="1" w:styleId="478">
    <w:name w:val="样式 标题 4 + 小三 段后: 7.8 磅"/>
    <w:basedOn w:val="40"/>
    <w:autoRedefine/>
    <w:uiPriority w:val="99"/>
    <w:qFormat/>
    <w:rsid w:val="00770F20"/>
    <w:pPr>
      <w:keepNext/>
      <w:keepLines/>
      <w:numPr>
        <w:ilvl w:val="0"/>
        <w:numId w:val="0"/>
      </w:numPr>
      <w:tabs>
        <w:tab w:val="num" w:pos="1680"/>
      </w:tabs>
      <w:spacing w:before="120" w:after="120"/>
      <w:ind w:left="1680" w:hanging="420"/>
    </w:pPr>
    <w:rPr>
      <w:bCs w:val="0"/>
      <w:snapToGrid/>
      <w:kern w:val="2"/>
      <w:sz w:val="24"/>
      <w:szCs w:val="24"/>
      <w:lang w:val="x-none" w:eastAsia="x-none"/>
    </w:rPr>
  </w:style>
  <w:style w:type="paragraph" w:customStyle="1" w:styleId="affffffffffffffff3">
    <w:name w:val="缩进四号"/>
    <w:basedOn w:val="affff3"/>
    <w:uiPriority w:val="99"/>
    <w:qFormat/>
    <w:rsid w:val="00770F20"/>
    <w:pPr>
      <w:spacing w:before="0" w:after="0" w:line="520" w:lineRule="exact"/>
      <w:jc w:val="both"/>
    </w:pPr>
    <w:rPr>
      <w:rFonts w:ascii="宋体" w:hAnsi="Times New Roman"/>
      <w:snapToGrid/>
      <w:kern w:val="2"/>
    </w:rPr>
  </w:style>
  <w:style w:type="paragraph" w:customStyle="1" w:styleId="YJBT5">
    <w:name w:val="YJ_BT_5"/>
    <w:basedOn w:val="YJBT4"/>
    <w:next w:val="affff3"/>
    <w:autoRedefine/>
    <w:uiPriority w:val="99"/>
    <w:qFormat/>
    <w:rsid w:val="00770F20"/>
    <w:pPr>
      <w:numPr>
        <w:ilvl w:val="4"/>
      </w:numPr>
      <w:ind w:firstLine="0"/>
    </w:pPr>
  </w:style>
  <w:style w:type="paragraph" w:customStyle="1" w:styleId="affffffffffffffff4">
    <w:name w:val="文本内容"/>
    <w:basedOn w:val="affff3"/>
    <w:uiPriority w:val="99"/>
    <w:qFormat/>
    <w:rsid w:val="00770F20"/>
    <w:pPr>
      <w:widowControl/>
      <w:spacing w:beforeLines="50" w:before="0" w:after="0"/>
      <w:ind w:firstLineChars="200" w:firstLine="480"/>
    </w:pPr>
    <w:rPr>
      <w:rFonts w:ascii="FuturaA Bk BT" w:hAnsi="Times New Roman" w:cs="Mangal"/>
      <w:snapToGrid/>
      <w:kern w:val="2"/>
      <w:sz w:val="21"/>
    </w:rPr>
  </w:style>
  <w:style w:type="character" w:customStyle="1" w:styleId="aSUNCharChar">
    <w:name w:val="a正文样式SUN Char Char"/>
    <w:link w:val="aSUN"/>
    <w:locked/>
    <w:rsid w:val="00770F20"/>
    <w:rPr>
      <w:kern w:val="2"/>
      <w:sz w:val="24"/>
      <w:szCs w:val="24"/>
    </w:rPr>
  </w:style>
  <w:style w:type="paragraph" w:customStyle="1" w:styleId="affffffffffffffff5">
    <w:name w:val="项目名称"/>
    <w:basedOn w:val="afffffffc"/>
    <w:autoRedefine/>
    <w:uiPriority w:val="99"/>
    <w:qFormat/>
    <w:rsid w:val="00770F20"/>
    <w:pPr>
      <w:tabs>
        <w:tab w:val="num" w:pos="425"/>
      </w:tabs>
      <w:spacing w:afterLines="50" w:after="156" w:line="480" w:lineRule="atLeast"/>
      <w:ind w:left="425" w:hanging="425"/>
    </w:pPr>
    <w:rPr>
      <w:rFonts w:ascii="长城仿宋" w:eastAsia="隶书"/>
      <w:b/>
      <w:sz w:val="44"/>
      <w:szCs w:val="20"/>
      <w:lang w:val="en-US"/>
    </w:rPr>
  </w:style>
  <w:style w:type="paragraph" w:customStyle="1" w:styleId="09504215">
    <w:name w:val="样式 小四 首行缩进:  0.95 厘米 右侧:  0.42 厘米 行距: 1.5 倍行距"/>
    <w:basedOn w:val="affff3"/>
    <w:autoRedefine/>
    <w:uiPriority w:val="99"/>
    <w:qFormat/>
    <w:rsid w:val="00770F20"/>
    <w:pPr>
      <w:spacing w:before="0" w:after="0"/>
      <w:ind w:right="240" w:firstLine="540"/>
      <w:jc w:val="both"/>
    </w:pPr>
    <w:rPr>
      <w:rFonts w:ascii="Times New Roman" w:hAnsi="Times New Roman"/>
      <w:snapToGrid/>
      <w:kern w:val="2"/>
      <w:szCs w:val="21"/>
    </w:rPr>
  </w:style>
  <w:style w:type="paragraph" w:customStyle="1" w:styleId="124">
    <w:name w:val="标题12"/>
    <w:basedOn w:val="13"/>
    <w:link w:val="1Char6"/>
    <w:qFormat/>
    <w:rsid w:val="00770F20"/>
    <w:pPr>
      <w:keepLines/>
      <w:numPr>
        <w:numId w:val="0"/>
      </w:numPr>
      <w:tabs>
        <w:tab w:val="num" w:pos="720"/>
      </w:tabs>
      <w:ind w:left="720" w:hanging="420"/>
      <w:jc w:val="both"/>
    </w:pPr>
    <w:rPr>
      <w:rFonts w:ascii="Times New Roman" w:hAnsi="Times New Roman"/>
      <w:snapToGrid/>
      <w:kern w:val="44"/>
      <w:szCs w:val="44"/>
    </w:rPr>
  </w:style>
  <w:style w:type="paragraph" w:customStyle="1" w:styleId="aSUN">
    <w:name w:val="a正文样式SUN"/>
    <w:basedOn w:val="affff3"/>
    <w:link w:val="aSUNCharChar"/>
    <w:qFormat/>
    <w:rsid w:val="00770F20"/>
    <w:pPr>
      <w:widowControl/>
      <w:spacing w:before="0" w:after="0"/>
      <w:ind w:firstLine="510"/>
    </w:pPr>
    <w:rPr>
      <w:rFonts w:ascii="Times New Roman" w:hAnsi="Times New Roman"/>
      <w:snapToGrid/>
      <w:kern w:val="2"/>
      <w:szCs w:val="24"/>
    </w:rPr>
  </w:style>
  <w:style w:type="paragraph" w:customStyle="1" w:styleId="15">
    <w:name w:val="样式 正文首行缩进 + 首行缩进:  1.5 字符"/>
    <w:basedOn w:val="afffff6"/>
    <w:autoRedefine/>
    <w:uiPriority w:val="99"/>
    <w:qFormat/>
    <w:rsid w:val="00770F20"/>
    <w:pPr>
      <w:numPr>
        <w:numId w:val="37"/>
      </w:numPr>
      <w:spacing w:before="0" w:after="0" w:line="400" w:lineRule="exact"/>
      <w:ind w:left="0" w:firstLineChars="200" w:firstLine="480"/>
      <w:jc w:val="both"/>
    </w:pPr>
    <w:rPr>
      <w:rFonts w:ascii="Times New Roman" w:eastAsia="宋体" w:hAnsi="Times New Roman" w:cs="Times New Roman"/>
      <w:snapToGrid/>
      <w:sz w:val="24"/>
      <w:szCs w:val="20"/>
    </w:rPr>
  </w:style>
  <w:style w:type="paragraph" w:customStyle="1" w:styleId="micce">
    <w:name w:val="!mic:ce"/>
    <w:basedOn w:val="affff3"/>
    <w:uiPriority w:val="99"/>
    <w:qFormat/>
    <w:rsid w:val="00770F20"/>
    <w:pPr>
      <w:keepLines/>
      <w:widowControl/>
      <w:suppressLineNumbers/>
      <w:suppressAutoHyphens/>
      <w:overflowPunct w:val="0"/>
      <w:autoSpaceDE w:val="0"/>
      <w:autoSpaceDN w:val="0"/>
      <w:adjustRightInd w:val="0"/>
      <w:spacing w:before="0" w:after="113"/>
      <w:ind w:firstLine="454"/>
      <w:jc w:val="center"/>
    </w:pPr>
    <w:rPr>
      <w:rFonts w:ascii="'宋体" w:eastAsia="Georgia" w:hAnsi="'宋体" w:cs="Symbol"/>
      <w:snapToGrid/>
    </w:rPr>
  </w:style>
  <w:style w:type="paragraph" w:customStyle="1" w:styleId="xl41">
    <w:name w:val="xl41"/>
    <w:basedOn w:val="affff3"/>
    <w:uiPriority w:val="99"/>
    <w:qFormat/>
    <w:rsid w:val="00770F20"/>
    <w:pPr>
      <w:widowControl/>
      <w:pBdr>
        <w:top w:val="single" w:sz="4" w:space="0" w:color="auto"/>
        <w:left w:val="single" w:sz="4" w:space="0" w:color="auto"/>
        <w:bottom w:val="single" w:sz="8" w:space="0" w:color="auto"/>
        <w:right w:val="single" w:sz="4" w:space="0" w:color="auto"/>
      </w:pBdr>
      <w:spacing w:before="100" w:beforeAutospacing="1" w:after="100" w:afterAutospacing="1"/>
      <w:ind w:firstLine="454"/>
    </w:pPr>
    <w:rPr>
      <w:rFonts w:ascii="Arial Black" w:eastAsia="昆仑仿宋" w:hAnsi="Arial Black" w:cs="Arial Black"/>
      <w:snapToGrid/>
      <w:sz w:val="32"/>
      <w:szCs w:val="32"/>
    </w:rPr>
  </w:style>
  <w:style w:type="character" w:customStyle="1" w:styleId="header3">
    <w:name w:val="header3"/>
    <w:qFormat/>
    <w:rsid w:val="00770F20"/>
  </w:style>
  <w:style w:type="paragraph" w:customStyle="1" w:styleId="1stLayer">
    <w:name w:val="1st Layer"/>
    <w:basedOn w:val="affff3"/>
    <w:uiPriority w:val="99"/>
    <w:qFormat/>
    <w:rsid w:val="00770F20"/>
    <w:pPr>
      <w:tabs>
        <w:tab w:val="num" w:pos="360"/>
      </w:tabs>
      <w:adjustRightInd w:val="0"/>
      <w:spacing w:before="0" w:after="0" w:line="312" w:lineRule="exact"/>
      <w:ind w:left="340" w:hanging="340"/>
      <w:jc w:val="both"/>
      <w:textAlignment w:val="baseline"/>
    </w:pPr>
    <w:rPr>
      <w:rFonts w:ascii="Times New Roman" w:hAnsi="Times New Roman"/>
      <w:snapToGrid/>
      <w:sz w:val="21"/>
    </w:rPr>
  </w:style>
  <w:style w:type="paragraph" w:customStyle="1" w:styleId="xl45">
    <w:name w:val="xl45"/>
    <w:basedOn w:val="affff3"/>
    <w:uiPriority w:val="99"/>
    <w:qFormat/>
    <w:rsid w:val="00770F20"/>
    <w:pPr>
      <w:widowControl/>
      <w:pBdr>
        <w:left w:val="single" w:sz="4" w:space="0" w:color="auto"/>
        <w:bottom w:val="single" w:sz="4" w:space="0" w:color="auto"/>
        <w:right w:val="single" w:sz="4" w:space="0" w:color="auto"/>
      </w:pBdr>
      <w:spacing w:before="100" w:beforeAutospacing="1" w:after="100" w:afterAutospacing="1"/>
      <w:ind w:firstLine="454"/>
      <w:jc w:val="center"/>
    </w:pPr>
    <w:rPr>
      <w:rFonts w:ascii="Arial Black" w:eastAsia="昆仑仿宋" w:hAnsi="Arial Black" w:cs="Arial Black"/>
      <w:snapToGrid/>
      <w:sz w:val="32"/>
      <w:szCs w:val="32"/>
    </w:rPr>
  </w:style>
  <w:style w:type="paragraph" w:customStyle="1" w:styleId="l1AltA">
    <w:name w:val="l 圆点列表1（Alt+A）"/>
    <w:basedOn w:val="affff3"/>
    <w:uiPriority w:val="99"/>
    <w:qFormat/>
    <w:rsid w:val="00770F20"/>
    <w:pPr>
      <w:widowControl/>
      <w:tabs>
        <w:tab w:val="left" w:pos="1142"/>
      </w:tabs>
      <w:spacing w:before="0" w:after="0"/>
      <w:ind w:left="1142" w:hanging="361"/>
      <w:jc w:val="both"/>
    </w:pPr>
    <w:rPr>
      <w:rFonts w:ascii="Mangal" w:hAnsi="Times New Roman" w:cs="Symbol"/>
      <w:snapToGrid/>
      <w:kern w:val="2"/>
    </w:rPr>
  </w:style>
  <w:style w:type="paragraph" w:customStyle="1" w:styleId="affffffffffffffff6">
    <w:name w:val="数字标题"/>
    <w:basedOn w:val="affff3"/>
    <w:uiPriority w:val="99"/>
    <w:qFormat/>
    <w:rsid w:val="00770F20"/>
    <w:pPr>
      <w:autoSpaceDE w:val="0"/>
      <w:autoSpaceDN w:val="0"/>
      <w:adjustRightInd w:val="0"/>
      <w:spacing w:before="0" w:after="0"/>
      <w:jc w:val="both"/>
      <w:textAlignment w:val="baseline"/>
    </w:pPr>
    <w:rPr>
      <w:rFonts w:ascii="宋体" w:hAnsi="Times New Roman"/>
      <w:snapToGrid/>
      <w:kern w:val="2"/>
      <w:sz w:val="28"/>
    </w:rPr>
  </w:style>
  <w:style w:type="paragraph" w:customStyle="1" w:styleId="StyleStyleSimSunFirstline216ptFirstline216pt">
    <w:name w:val="Style Style SimSun First line:  21.6 pt + First line:  21.6 pt"/>
    <w:basedOn w:val="affff3"/>
    <w:uiPriority w:val="99"/>
    <w:qFormat/>
    <w:rsid w:val="00770F20"/>
    <w:pPr>
      <w:widowControl/>
      <w:spacing w:before="120" w:after="0" w:line="240" w:lineRule="auto"/>
      <w:ind w:firstLine="432"/>
    </w:pPr>
    <w:rPr>
      <w:rFonts w:ascii="Mangal" w:hAnsi="Mangal" w:cs="Symbol"/>
      <w:snapToGrid/>
      <w:sz w:val="20"/>
      <w:lang w:eastAsia="en-US"/>
    </w:rPr>
  </w:style>
  <w:style w:type="paragraph" w:customStyle="1" w:styleId="affffffffffffffff7">
    <w:name w:val="移动五期"/>
    <w:basedOn w:val="affff3"/>
    <w:uiPriority w:val="99"/>
    <w:qFormat/>
    <w:rsid w:val="00770F20"/>
    <w:pPr>
      <w:widowControl/>
      <w:spacing w:before="0" w:after="0"/>
      <w:ind w:firstLine="454"/>
      <w:jc w:val="both"/>
    </w:pPr>
    <w:rPr>
      <w:rFonts w:ascii="Mangal" w:hAnsi="Times New Roman" w:cs="Symbol"/>
      <w:snapToGrid/>
      <w:kern w:val="2"/>
    </w:rPr>
  </w:style>
  <w:style w:type="paragraph" w:customStyle="1" w:styleId="074151">
    <w:name w:val="样式 小四 首行缩进:  0.74 厘米 行距: 1.5 倍行距"/>
    <w:basedOn w:val="affff3"/>
    <w:autoRedefine/>
    <w:uiPriority w:val="99"/>
    <w:qFormat/>
    <w:rsid w:val="00770F20"/>
    <w:pPr>
      <w:spacing w:before="0" w:after="0"/>
      <w:ind w:firstLineChars="200" w:firstLine="480"/>
      <w:jc w:val="both"/>
    </w:pPr>
    <w:rPr>
      <w:rFonts w:ascii="Times New Roman" w:hAnsi="Times New Roman"/>
      <w:snapToGrid/>
      <w:kern w:val="2"/>
      <w:szCs w:val="24"/>
    </w:rPr>
  </w:style>
  <w:style w:type="paragraph" w:customStyle="1" w:styleId="5c">
    <w:name w:val="标题5"/>
    <w:basedOn w:val="affff3"/>
    <w:link w:val="5Char1"/>
    <w:uiPriority w:val="99"/>
    <w:qFormat/>
    <w:rsid w:val="00770F20"/>
    <w:pPr>
      <w:autoSpaceDE w:val="0"/>
      <w:autoSpaceDN w:val="0"/>
      <w:adjustRightInd w:val="0"/>
      <w:spacing w:before="0" w:after="0" w:line="320" w:lineRule="atLeast"/>
      <w:jc w:val="both"/>
    </w:pPr>
    <w:rPr>
      <w:rFonts w:ascii="宋体" w:hAnsi="Times New Roman"/>
      <w:snapToGrid/>
      <w:sz w:val="21"/>
      <w:lang w:val="x-none" w:eastAsia="x-none"/>
    </w:rPr>
  </w:style>
  <w:style w:type="paragraph" w:customStyle="1" w:styleId="l18">
    <w:name w:val="l18"/>
    <w:basedOn w:val="affff3"/>
    <w:uiPriority w:val="99"/>
    <w:qFormat/>
    <w:rsid w:val="00770F20"/>
    <w:pPr>
      <w:widowControl/>
      <w:spacing w:before="100" w:beforeAutospacing="1" w:after="100" w:afterAutospacing="1" w:line="408" w:lineRule="auto"/>
      <w:ind w:firstLine="400"/>
    </w:pPr>
    <w:rPr>
      <w:rFonts w:ascii="昆仑仿宋" w:eastAsia="昆仑仿宋" w:hAnsi="昆仑仿宋" w:cs="长城楷体"/>
      <w:snapToGrid/>
      <w:color w:val="000000"/>
      <w:sz w:val="27"/>
      <w:szCs w:val="27"/>
    </w:rPr>
  </w:style>
  <w:style w:type="paragraph" w:customStyle="1" w:styleId="affffffffffffffff8">
    <w:name w:val="方案正文"/>
    <w:basedOn w:val="affff3"/>
    <w:link w:val="Charffff1"/>
    <w:qFormat/>
    <w:rsid w:val="00770F20"/>
    <w:pPr>
      <w:spacing w:before="0" w:after="0"/>
      <w:ind w:firstLineChars="200" w:firstLine="200"/>
      <w:jc w:val="both"/>
    </w:pPr>
    <w:rPr>
      <w:rFonts w:ascii="Times New Roman" w:hAnsi="Times New Roman"/>
      <w:snapToGrid/>
      <w:kern w:val="2"/>
      <w:szCs w:val="24"/>
      <w:lang w:val="x-none" w:eastAsia="x-none"/>
    </w:rPr>
  </w:style>
  <w:style w:type="paragraph" w:styleId="5d">
    <w:name w:val="List Number 5"/>
    <w:basedOn w:val="affff3"/>
    <w:qFormat/>
    <w:rsid w:val="00770F20"/>
    <w:pPr>
      <w:tabs>
        <w:tab w:val="num" w:pos="913"/>
        <w:tab w:val="num" w:pos="2040"/>
      </w:tabs>
      <w:spacing w:before="0" w:after="0" w:line="312" w:lineRule="auto"/>
      <w:ind w:leftChars="800" w:left="2040" w:hangingChars="200" w:hanging="360"/>
      <w:jc w:val="both"/>
    </w:pPr>
    <w:rPr>
      <w:rFonts w:ascii="Times New Roman" w:hAnsi="Times New Roman"/>
      <w:bCs/>
      <w:snapToGrid/>
      <w:kern w:val="2"/>
    </w:rPr>
  </w:style>
  <w:style w:type="paragraph" w:styleId="5e">
    <w:name w:val="List Bullet 5"/>
    <w:basedOn w:val="affff3"/>
    <w:autoRedefine/>
    <w:qFormat/>
    <w:rsid w:val="00770F20"/>
    <w:pPr>
      <w:tabs>
        <w:tab w:val="num" w:pos="840"/>
      </w:tabs>
      <w:spacing w:before="0" w:after="0" w:line="312" w:lineRule="auto"/>
      <w:ind w:left="840" w:hanging="420"/>
      <w:jc w:val="both"/>
    </w:pPr>
    <w:rPr>
      <w:rFonts w:ascii="Times New Roman" w:hAnsi="Times New Roman"/>
      <w:bCs/>
      <w:snapToGrid/>
      <w:kern w:val="2"/>
    </w:rPr>
  </w:style>
  <w:style w:type="paragraph" w:customStyle="1" w:styleId="xl40">
    <w:name w:val="xl40"/>
    <w:basedOn w:val="affff3"/>
    <w:uiPriority w:val="99"/>
    <w:qFormat/>
    <w:rsid w:val="00770F20"/>
    <w:pPr>
      <w:widowControl/>
      <w:pBdr>
        <w:top w:val="single" w:sz="4" w:space="0" w:color="auto"/>
        <w:left w:val="single" w:sz="4" w:space="0" w:color="auto"/>
        <w:bottom w:val="single" w:sz="8" w:space="0" w:color="auto"/>
        <w:right w:val="single" w:sz="8" w:space="0" w:color="auto"/>
      </w:pBdr>
      <w:spacing w:before="100" w:beforeAutospacing="1" w:after="100" w:afterAutospacing="1"/>
      <w:ind w:firstLine="454"/>
      <w:jc w:val="center"/>
    </w:pPr>
    <w:rPr>
      <w:rFonts w:ascii="Arial Black" w:eastAsia="昆仑仿宋" w:hAnsi="Arial Black" w:cs="Arial Black"/>
      <w:snapToGrid/>
      <w:sz w:val="28"/>
      <w:szCs w:val="28"/>
    </w:rPr>
  </w:style>
  <w:style w:type="paragraph" w:customStyle="1" w:styleId="xl44">
    <w:name w:val="xl44"/>
    <w:basedOn w:val="affff3"/>
    <w:uiPriority w:val="99"/>
    <w:qFormat/>
    <w:rsid w:val="00770F20"/>
    <w:pPr>
      <w:widowControl/>
      <w:pBdr>
        <w:left w:val="single" w:sz="4" w:space="0" w:color="auto"/>
        <w:bottom w:val="single" w:sz="4" w:space="0" w:color="auto"/>
        <w:right w:val="single" w:sz="4" w:space="0" w:color="auto"/>
      </w:pBdr>
      <w:spacing w:before="100" w:beforeAutospacing="1" w:after="100" w:afterAutospacing="1"/>
      <w:ind w:firstLine="454"/>
    </w:pPr>
    <w:rPr>
      <w:rFonts w:ascii="Arial Black" w:eastAsia="昆仑仿宋" w:hAnsi="Arial Black" w:cs="Arial Black"/>
      <w:snapToGrid/>
      <w:sz w:val="32"/>
      <w:szCs w:val="32"/>
    </w:rPr>
  </w:style>
  <w:style w:type="paragraph" w:customStyle="1" w:styleId="Heading32">
    <w:name w:val="Heading 32"/>
    <w:basedOn w:val="affff3"/>
    <w:uiPriority w:val="99"/>
    <w:qFormat/>
    <w:rsid w:val="00770F20"/>
    <w:pPr>
      <w:autoSpaceDE w:val="0"/>
      <w:autoSpaceDN w:val="0"/>
      <w:adjustRightInd w:val="0"/>
      <w:spacing w:after="120" w:line="240" w:lineRule="auto"/>
    </w:pPr>
    <w:rPr>
      <w:rFonts w:ascii="Arial,Bold" w:hAnsi="Arial,Bold"/>
      <w:snapToGrid/>
      <w:sz w:val="20"/>
      <w:szCs w:val="24"/>
    </w:rPr>
  </w:style>
  <w:style w:type="paragraph" w:customStyle="1" w:styleId="2fff9">
    <w:name w:val="正文2（小五，正文）"/>
    <w:basedOn w:val="affff3"/>
    <w:uiPriority w:val="99"/>
    <w:qFormat/>
    <w:rsid w:val="00770F20"/>
    <w:pPr>
      <w:tabs>
        <w:tab w:val="num" w:pos="0"/>
      </w:tabs>
      <w:spacing w:before="0" w:after="0" w:line="312" w:lineRule="auto"/>
      <w:ind w:hanging="420"/>
      <w:jc w:val="both"/>
    </w:pPr>
    <w:rPr>
      <w:rFonts w:ascii="Times New Roman" w:hAnsi="Times New Roman"/>
      <w:bCs/>
      <w:snapToGrid/>
      <w:kern w:val="2"/>
      <w:sz w:val="18"/>
    </w:rPr>
  </w:style>
  <w:style w:type="paragraph" w:customStyle="1" w:styleId="3f7">
    <w:name w:val="正文3（小五，列表）"/>
    <w:basedOn w:val="affff3"/>
    <w:uiPriority w:val="99"/>
    <w:qFormat/>
    <w:rsid w:val="00770F20"/>
    <w:pPr>
      <w:tabs>
        <w:tab w:val="num" w:pos="0"/>
      </w:tabs>
      <w:spacing w:before="40" w:after="40" w:line="312" w:lineRule="auto"/>
      <w:ind w:hanging="420"/>
      <w:jc w:val="both"/>
    </w:pPr>
    <w:rPr>
      <w:rFonts w:ascii="Times New Roman" w:hAnsi="Times New Roman"/>
      <w:bCs/>
      <w:snapToGrid/>
      <w:kern w:val="2"/>
      <w:sz w:val="18"/>
    </w:rPr>
  </w:style>
  <w:style w:type="paragraph" w:customStyle="1" w:styleId="StyleStyleStyle4Firstline2chBefore05lineAfter0">
    <w:name w:val="Style Style Style4 + First line:  2 ch Before:  0.5 line After:  0...."/>
    <w:basedOn w:val="StyleStyle4Firstline2chBefore05lineAfter05liChar"/>
    <w:uiPriority w:val="99"/>
    <w:qFormat/>
    <w:rsid w:val="00770F20"/>
    <w:pPr>
      <w:spacing w:beforeLines="50" w:before="0" w:afterLines="50" w:after="0" w:line="240" w:lineRule="auto"/>
      <w:ind w:firstLine="200"/>
    </w:pPr>
    <w:rPr>
      <w:rFonts w:ascii="Mangal" w:hAnsi="Mangal"/>
      <w:sz w:val="20"/>
    </w:rPr>
  </w:style>
  <w:style w:type="paragraph" w:customStyle="1" w:styleId="Style10">
    <w:name w:val="_Style 10"/>
    <w:basedOn w:val="affff9"/>
    <w:uiPriority w:val="99"/>
    <w:qFormat/>
    <w:rsid w:val="00770F20"/>
    <w:pPr>
      <w:widowControl/>
      <w:shd w:val="clear" w:color="auto" w:fill="000080"/>
      <w:spacing w:before="0" w:after="0" w:line="240" w:lineRule="auto"/>
      <w:jc w:val="both"/>
    </w:pPr>
    <w:rPr>
      <w:rFonts w:ascii="Symbol" w:eastAsia="'宋体" w:hAnsi="Symbol" w:cs="Times New Roman" w:hint="eastAsia"/>
      <w:snapToGrid/>
      <w:sz w:val="24"/>
      <w:szCs w:val="20"/>
      <w:lang w:val="x-none" w:eastAsia="x-none"/>
    </w:rPr>
  </w:style>
  <w:style w:type="paragraph" w:customStyle="1" w:styleId="Table-heading">
    <w:name w:val="Table - heading"/>
    <w:basedOn w:val="affff3"/>
    <w:uiPriority w:val="99"/>
    <w:qFormat/>
    <w:rsid w:val="00770F20"/>
    <w:pPr>
      <w:widowControl/>
      <w:spacing w:before="120" w:after="120" w:line="240" w:lineRule="auto"/>
    </w:pPr>
    <w:rPr>
      <w:rFonts w:ascii="Times New Roman" w:eastAsia="昆仑仿宋" w:hAnsi="Times New Roman" w:cs="Symbol"/>
      <w:b/>
      <w:snapToGrid/>
      <w:sz w:val="20"/>
      <w:lang w:eastAsia="en-US"/>
    </w:rPr>
  </w:style>
  <w:style w:type="paragraph" w:customStyle="1" w:styleId="affffffffffffffff9">
    <w:name w:val="基准页脚样式"/>
    <w:basedOn w:val="affff3"/>
    <w:uiPriority w:val="99"/>
    <w:qFormat/>
    <w:rsid w:val="00770F20"/>
    <w:pPr>
      <w:keepLines/>
      <w:widowControl/>
      <w:spacing w:before="0" w:after="220" w:line="220" w:lineRule="atLeast"/>
      <w:jc w:val="both"/>
    </w:pPr>
    <w:rPr>
      <w:rFonts w:ascii="Times New Roman" w:hAnsi="Times New Roman" w:cs="Symbol"/>
      <w:snapToGrid/>
      <w:kern w:val="2"/>
      <w:sz w:val="16"/>
    </w:rPr>
  </w:style>
  <w:style w:type="paragraph" w:customStyle="1" w:styleId="xl43">
    <w:name w:val="xl43"/>
    <w:basedOn w:val="affff3"/>
    <w:uiPriority w:val="99"/>
    <w:qFormat/>
    <w:rsid w:val="00770F20"/>
    <w:pPr>
      <w:widowControl/>
      <w:pBdr>
        <w:top w:val="single" w:sz="4" w:space="0" w:color="auto"/>
        <w:left w:val="single" w:sz="4" w:space="0" w:color="auto"/>
        <w:bottom w:val="single" w:sz="8" w:space="0" w:color="auto"/>
        <w:right w:val="single" w:sz="4" w:space="0" w:color="auto"/>
      </w:pBdr>
      <w:spacing w:before="100" w:beforeAutospacing="1" w:after="100" w:afterAutospacing="1"/>
      <w:ind w:firstLine="454"/>
      <w:jc w:val="center"/>
    </w:pPr>
    <w:rPr>
      <w:rFonts w:ascii="Arial Black" w:eastAsia="昆仑仿宋" w:hAnsi="Arial Black" w:cs="Arial Black"/>
      <w:snapToGrid/>
      <w:sz w:val="32"/>
      <w:szCs w:val="32"/>
    </w:rPr>
  </w:style>
  <w:style w:type="paragraph" w:customStyle="1" w:styleId="xl47">
    <w:name w:val="xl47"/>
    <w:basedOn w:val="affff3"/>
    <w:uiPriority w:val="99"/>
    <w:qFormat/>
    <w:rsid w:val="00770F20"/>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454"/>
    </w:pPr>
    <w:rPr>
      <w:rFonts w:ascii="Arial Black" w:eastAsia="昆仑仿宋" w:hAnsi="Arial Black" w:cs="Arial Black"/>
      <w:snapToGrid/>
      <w:sz w:val="32"/>
      <w:szCs w:val="32"/>
    </w:rPr>
  </w:style>
  <w:style w:type="paragraph" w:customStyle="1" w:styleId="statenumter">
    <w:name w:val="statenumter"/>
    <w:basedOn w:val="affff3"/>
    <w:uiPriority w:val="99"/>
    <w:qFormat/>
    <w:rsid w:val="00770F20"/>
    <w:pPr>
      <w:widowControl/>
      <w:adjustRightInd w:val="0"/>
      <w:spacing w:before="0" w:after="0"/>
      <w:jc w:val="both"/>
    </w:pPr>
    <w:rPr>
      <w:rFonts w:ascii="Mangal" w:hAnsi="Times New Roman" w:cs="Symbol"/>
      <w:snapToGrid/>
    </w:rPr>
  </w:style>
  <w:style w:type="paragraph" w:customStyle="1" w:styleId="dda">
    <w:name w:val="dda"/>
    <w:basedOn w:val="affff3"/>
    <w:uiPriority w:val="99"/>
    <w:qFormat/>
    <w:rsid w:val="00770F20"/>
    <w:pPr>
      <w:widowControl/>
      <w:spacing w:before="100" w:after="100" w:line="240" w:lineRule="auto"/>
    </w:pPr>
    <w:rPr>
      <w:rFonts w:ascii="Times New Roman" w:eastAsia="昆仑仿宋" w:hAnsi="Times New Roman" w:cs="Symbol"/>
      <w:snapToGrid/>
      <w:color w:val="FF0000"/>
    </w:rPr>
  </w:style>
  <w:style w:type="paragraph" w:customStyle="1" w:styleId="Char21">
    <w:name w:val="Char21"/>
    <w:basedOn w:val="affff3"/>
    <w:uiPriority w:val="99"/>
    <w:qFormat/>
    <w:rsid w:val="00770F20"/>
    <w:pPr>
      <w:widowControl/>
      <w:spacing w:before="0" w:after="0" w:line="240" w:lineRule="auto"/>
      <w:jc w:val="both"/>
    </w:pPr>
    <w:rPr>
      <w:rFonts w:ascii="'宋体" w:hAnsi="'宋体" w:cs="'宋体"/>
      <w:snapToGrid/>
      <w:kern w:val="2"/>
      <w:szCs w:val="24"/>
    </w:rPr>
  </w:style>
  <w:style w:type="paragraph" w:customStyle="1" w:styleId="Table-text">
    <w:name w:val="Table - text"/>
    <w:basedOn w:val="affff3"/>
    <w:uiPriority w:val="99"/>
    <w:qFormat/>
    <w:rsid w:val="00770F20"/>
    <w:pPr>
      <w:widowControl/>
      <w:spacing w:before="40" w:after="60" w:line="240" w:lineRule="auto"/>
    </w:pPr>
    <w:rPr>
      <w:rFonts w:ascii="Times New Roman" w:eastAsia="昆仑仿宋" w:hAnsi="Times New Roman" w:cs="Symbol"/>
      <w:snapToGrid/>
      <w:sz w:val="20"/>
      <w:lang w:val="sv-SE" w:eastAsia="en-US"/>
    </w:rPr>
  </w:style>
  <w:style w:type="paragraph" w:customStyle="1" w:styleId="3f8">
    <w:name w:val="列出段落3"/>
    <w:basedOn w:val="affff3"/>
    <w:uiPriority w:val="99"/>
    <w:qFormat/>
    <w:rsid w:val="00770F20"/>
    <w:pPr>
      <w:widowControl/>
      <w:spacing w:before="0" w:after="0" w:line="240" w:lineRule="auto"/>
      <w:ind w:firstLineChars="200" w:firstLine="420"/>
      <w:jc w:val="both"/>
    </w:pPr>
    <w:rPr>
      <w:rFonts w:ascii="Times New Roman" w:hAnsi="Times New Roman" w:cs="Symbol"/>
      <w:snapToGrid/>
      <w:kern w:val="2"/>
      <w:sz w:val="21"/>
      <w:szCs w:val="21"/>
    </w:rPr>
  </w:style>
  <w:style w:type="paragraph" w:customStyle="1" w:styleId="affffffffffffffffa">
    <w:name w:val="参考资料清单"/>
    <w:basedOn w:val="affff3"/>
    <w:uiPriority w:val="99"/>
    <w:qFormat/>
    <w:rsid w:val="00770F20"/>
    <w:pPr>
      <w:autoSpaceDE w:val="0"/>
      <w:autoSpaceDN w:val="0"/>
      <w:adjustRightInd w:val="0"/>
      <w:spacing w:before="0" w:after="0"/>
      <w:ind w:left="360" w:hanging="360"/>
      <w:jc w:val="both"/>
    </w:pPr>
    <w:rPr>
      <w:rFonts w:ascii="宋体" w:hAnsi="Times New Roman" w:cs="宋体"/>
      <w:snapToGrid/>
      <w:sz w:val="21"/>
      <w:szCs w:val="21"/>
    </w:rPr>
  </w:style>
  <w:style w:type="paragraph" w:customStyle="1" w:styleId="1ffff6">
    <w:name w:val="缺省文本:1"/>
    <w:basedOn w:val="affff3"/>
    <w:uiPriority w:val="99"/>
    <w:qFormat/>
    <w:rsid w:val="00770F20"/>
    <w:pPr>
      <w:autoSpaceDE w:val="0"/>
      <w:autoSpaceDN w:val="0"/>
      <w:adjustRightInd w:val="0"/>
      <w:spacing w:before="0" w:after="0"/>
    </w:pPr>
    <w:rPr>
      <w:rFonts w:ascii="宋体" w:hAnsi="Times New Roman" w:cs="宋体"/>
      <w:snapToGrid/>
      <w:szCs w:val="24"/>
    </w:rPr>
  </w:style>
  <w:style w:type="paragraph" w:customStyle="1" w:styleId="3f9">
    <w:name w:val="标题3 + 正文首先缩进+首先缩进"/>
    <w:basedOn w:val="affff3"/>
    <w:uiPriority w:val="99"/>
    <w:qFormat/>
    <w:rsid w:val="00770F20"/>
    <w:pPr>
      <w:keepLines/>
      <w:autoSpaceDE w:val="0"/>
      <w:autoSpaceDN w:val="0"/>
      <w:adjustRightInd w:val="0"/>
      <w:spacing w:before="0" w:after="0"/>
      <w:ind w:left="200" w:firstLine="420"/>
      <w:jc w:val="both"/>
    </w:pPr>
    <w:rPr>
      <w:rFonts w:cs="Arial"/>
      <w:snapToGrid/>
      <w:sz w:val="21"/>
      <w:szCs w:val="21"/>
    </w:rPr>
  </w:style>
  <w:style w:type="paragraph" w:customStyle="1" w:styleId="affffffffffffffffb">
    <w:name w:val="表头样式"/>
    <w:basedOn w:val="affff3"/>
    <w:link w:val="Charffff2"/>
    <w:uiPriority w:val="99"/>
    <w:qFormat/>
    <w:rsid w:val="00770F20"/>
    <w:pPr>
      <w:autoSpaceDE w:val="0"/>
      <w:autoSpaceDN w:val="0"/>
      <w:adjustRightInd w:val="0"/>
      <w:spacing w:before="0" w:after="0" w:line="240" w:lineRule="auto"/>
      <w:jc w:val="center"/>
    </w:pPr>
    <w:rPr>
      <w:rFonts w:ascii="Times New Roman" w:hAnsi="Times New Roman"/>
      <w:b/>
      <w:bCs/>
      <w:snapToGrid/>
      <w:sz w:val="21"/>
      <w:szCs w:val="21"/>
      <w:lang w:val="x-none" w:eastAsia="x-none"/>
    </w:rPr>
  </w:style>
  <w:style w:type="paragraph" w:customStyle="1" w:styleId="affffffffffffffffc">
    <w:name w:val="表头浅色样式"/>
    <w:basedOn w:val="affff3"/>
    <w:uiPriority w:val="99"/>
    <w:qFormat/>
    <w:rsid w:val="00770F20"/>
    <w:pPr>
      <w:autoSpaceDE w:val="0"/>
      <w:autoSpaceDN w:val="0"/>
      <w:adjustRightInd w:val="0"/>
      <w:spacing w:before="0" w:after="0" w:line="240" w:lineRule="auto"/>
      <w:jc w:val="center"/>
    </w:pPr>
    <w:rPr>
      <w:rFonts w:ascii="Times New Roman" w:hAnsi="Times New Roman"/>
      <w:snapToGrid/>
      <w:color w:val="FFFFFF"/>
      <w:sz w:val="21"/>
      <w:szCs w:val="21"/>
    </w:rPr>
  </w:style>
  <w:style w:type="paragraph" w:customStyle="1" w:styleId="affffffffffffffffd">
    <w:name w:val="表格文本（小五）"/>
    <w:basedOn w:val="affff3"/>
    <w:uiPriority w:val="99"/>
    <w:qFormat/>
    <w:rsid w:val="00770F20"/>
    <w:pPr>
      <w:tabs>
        <w:tab w:val="decimal" w:pos="0"/>
      </w:tabs>
      <w:autoSpaceDE w:val="0"/>
      <w:autoSpaceDN w:val="0"/>
      <w:adjustRightInd w:val="0"/>
      <w:spacing w:before="0" w:after="0" w:line="240" w:lineRule="auto"/>
    </w:pPr>
    <w:rPr>
      <w:rFonts w:ascii="Times New Roman" w:hAnsi="Times New Roman"/>
      <w:snapToGrid/>
      <w:sz w:val="18"/>
      <w:szCs w:val="18"/>
    </w:rPr>
  </w:style>
  <w:style w:type="paragraph" w:customStyle="1" w:styleId="xl42">
    <w:name w:val="xl42"/>
    <w:basedOn w:val="affff3"/>
    <w:uiPriority w:val="99"/>
    <w:qFormat/>
    <w:rsid w:val="00770F20"/>
    <w:pPr>
      <w:widowControl/>
      <w:pBdr>
        <w:top w:val="single" w:sz="4" w:space="0" w:color="auto"/>
        <w:left w:val="single" w:sz="4" w:space="0" w:color="auto"/>
        <w:bottom w:val="single" w:sz="8" w:space="0" w:color="auto"/>
        <w:right w:val="single" w:sz="4" w:space="0" w:color="auto"/>
      </w:pBdr>
      <w:spacing w:before="100" w:beforeAutospacing="1" w:after="100" w:afterAutospacing="1"/>
      <w:ind w:firstLine="454"/>
      <w:jc w:val="center"/>
    </w:pPr>
    <w:rPr>
      <w:rFonts w:ascii="Arial Black" w:eastAsia="昆仑仿宋" w:hAnsi="Arial Black" w:cs="Arial Black"/>
      <w:snapToGrid/>
      <w:sz w:val="32"/>
      <w:szCs w:val="32"/>
    </w:rPr>
  </w:style>
  <w:style w:type="paragraph" w:customStyle="1" w:styleId="affffffffffffffffe">
    <w:name w:val="表号"/>
    <w:basedOn w:val="affff3"/>
    <w:uiPriority w:val="99"/>
    <w:qFormat/>
    <w:rsid w:val="00770F20"/>
    <w:pPr>
      <w:keepLines/>
      <w:autoSpaceDE w:val="0"/>
      <w:autoSpaceDN w:val="0"/>
      <w:adjustRightInd w:val="0"/>
      <w:spacing w:before="0" w:after="0"/>
      <w:ind w:left="360" w:hanging="360"/>
      <w:jc w:val="center"/>
    </w:pPr>
    <w:rPr>
      <w:rFonts w:ascii="宋体" w:hAnsi="Times New Roman" w:cs="宋体"/>
      <w:snapToGrid/>
      <w:sz w:val="21"/>
      <w:szCs w:val="21"/>
    </w:rPr>
  </w:style>
  <w:style w:type="paragraph" w:customStyle="1" w:styleId="afffffffffffffffff">
    <w:name w:val="摘要"/>
    <w:basedOn w:val="affff3"/>
    <w:uiPriority w:val="99"/>
    <w:qFormat/>
    <w:rsid w:val="00770F20"/>
    <w:pPr>
      <w:tabs>
        <w:tab w:val="left" w:pos="907"/>
      </w:tabs>
      <w:autoSpaceDE w:val="0"/>
      <w:autoSpaceDN w:val="0"/>
      <w:adjustRightInd w:val="0"/>
      <w:spacing w:before="0" w:after="0"/>
      <w:ind w:left="879" w:hanging="879"/>
      <w:jc w:val="both"/>
    </w:pPr>
    <w:rPr>
      <w:rFonts w:ascii="Times New Roman" w:hAnsi="Times New Roman"/>
      <w:snapToGrid/>
      <w:sz w:val="21"/>
      <w:szCs w:val="21"/>
    </w:rPr>
  </w:style>
  <w:style w:type="paragraph" w:customStyle="1" w:styleId="afffffffffffffffff0">
    <w:name w:val="文档标题"/>
    <w:basedOn w:val="affff3"/>
    <w:uiPriority w:val="99"/>
    <w:qFormat/>
    <w:rsid w:val="00770F20"/>
    <w:pPr>
      <w:tabs>
        <w:tab w:val="left" w:pos="0"/>
      </w:tabs>
      <w:autoSpaceDE w:val="0"/>
      <w:autoSpaceDN w:val="0"/>
      <w:adjustRightInd w:val="0"/>
      <w:spacing w:before="300" w:after="300" w:line="240" w:lineRule="auto"/>
      <w:jc w:val="center"/>
    </w:pPr>
    <w:rPr>
      <w:rFonts w:cs="Arial"/>
      <w:snapToGrid/>
      <w:sz w:val="30"/>
      <w:szCs w:val="30"/>
    </w:rPr>
  </w:style>
  <w:style w:type="paragraph" w:customStyle="1" w:styleId="afffffffffffffffff1">
    <w:name w:val="目录页编号文本样式"/>
    <w:basedOn w:val="affff3"/>
    <w:uiPriority w:val="99"/>
    <w:qFormat/>
    <w:rsid w:val="00770F20"/>
    <w:pPr>
      <w:autoSpaceDE w:val="0"/>
      <w:autoSpaceDN w:val="0"/>
      <w:adjustRightInd w:val="0"/>
      <w:spacing w:before="0" w:after="0" w:line="240" w:lineRule="auto"/>
      <w:jc w:val="right"/>
    </w:pPr>
    <w:rPr>
      <w:rFonts w:ascii="Times New Roman" w:hAnsi="Times New Roman"/>
      <w:snapToGrid/>
      <w:sz w:val="21"/>
      <w:szCs w:val="21"/>
    </w:rPr>
  </w:style>
  <w:style w:type="paragraph" w:customStyle="1" w:styleId="afffffffffffffffff2">
    <w:name w:val="修订记录"/>
    <w:basedOn w:val="affff3"/>
    <w:uiPriority w:val="99"/>
    <w:qFormat/>
    <w:rsid w:val="00770F20"/>
    <w:pPr>
      <w:autoSpaceDE w:val="0"/>
      <w:autoSpaceDN w:val="0"/>
      <w:adjustRightInd w:val="0"/>
      <w:spacing w:before="300" w:after="150"/>
      <w:jc w:val="center"/>
    </w:pPr>
    <w:rPr>
      <w:rFonts w:ascii="黑体" w:eastAsia="黑体" w:hAnsi="Times New Roman" w:cs="黑体"/>
      <w:snapToGrid/>
      <w:sz w:val="30"/>
      <w:szCs w:val="30"/>
    </w:rPr>
  </w:style>
  <w:style w:type="paragraph" w:customStyle="1" w:styleId="xl46">
    <w:name w:val="xl46"/>
    <w:basedOn w:val="affff3"/>
    <w:uiPriority w:val="99"/>
    <w:qFormat/>
    <w:rsid w:val="00770F20"/>
    <w:pPr>
      <w:widowControl/>
      <w:pBdr>
        <w:left w:val="single" w:sz="4" w:space="0" w:color="auto"/>
        <w:bottom w:val="single" w:sz="4" w:space="0" w:color="auto"/>
        <w:right w:val="single" w:sz="4" w:space="0" w:color="auto"/>
      </w:pBdr>
      <w:spacing w:before="100" w:beforeAutospacing="1" w:after="100" w:afterAutospacing="1"/>
      <w:ind w:firstLine="454"/>
      <w:jc w:val="center"/>
    </w:pPr>
    <w:rPr>
      <w:rFonts w:ascii="Arial Black" w:eastAsia="昆仑仿宋" w:hAnsi="Arial Black" w:cs="Arial Black"/>
      <w:snapToGrid/>
      <w:sz w:val="32"/>
      <w:szCs w:val="32"/>
    </w:rPr>
  </w:style>
  <w:style w:type="paragraph" w:customStyle="1" w:styleId="abstract0">
    <w:name w:val="abstract"/>
    <w:basedOn w:val="affff3"/>
    <w:next w:val="affff3"/>
    <w:uiPriority w:val="99"/>
    <w:qFormat/>
    <w:rsid w:val="00770F20"/>
    <w:pPr>
      <w:widowControl/>
      <w:spacing w:before="120" w:after="120" w:line="240" w:lineRule="auto"/>
      <w:ind w:left="1440" w:right="1440"/>
      <w:jc w:val="both"/>
    </w:pPr>
    <w:rPr>
      <w:rFonts w:ascii="昆仑仿宋" w:hAnsi="昆仑仿宋" w:cs="Symbol"/>
      <w:i/>
      <w:snapToGrid/>
      <w:sz w:val="21"/>
      <w:lang w:eastAsia="en-US"/>
    </w:rPr>
  </w:style>
  <w:style w:type="paragraph" w:customStyle="1" w:styleId="afffffffffffffffff3">
    <w:name w:val="文本"/>
    <w:basedOn w:val="affff3"/>
    <w:uiPriority w:val="99"/>
    <w:qFormat/>
    <w:rsid w:val="00770F20"/>
    <w:pPr>
      <w:widowControl/>
      <w:spacing w:before="0" w:after="0"/>
      <w:ind w:firstLine="480"/>
      <w:jc w:val="both"/>
    </w:pPr>
    <w:rPr>
      <w:rFonts w:ascii="Times New Roman" w:hAnsi="Times New Roman" w:cs="宋体"/>
      <w:snapToGrid/>
      <w:kern w:val="2"/>
    </w:rPr>
  </w:style>
  <w:style w:type="paragraph" w:customStyle="1" w:styleId="afffffffffffffffff4">
    <w:name w:val="附录表标题"/>
    <w:next w:val="affff3"/>
    <w:uiPriority w:val="99"/>
    <w:qFormat/>
    <w:rsid w:val="00770F20"/>
    <w:pPr>
      <w:spacing w:line="360" w:lineRule="auto"/>
      <w:jc w:val="center"/>
    </w:pPr>
    <w:rPr>
      <w:rFonts w:ascii="黑体" w:eastAsia="黑体"/>
      <w:kern w:val="21"/>
      <w:sz w:val="21"/>
    </w:rPr>
  </w:style>
  <w:style w:type="paragraph" w:customStyle="1" w:styleId="afffffffffffffffff5">
    <w:name w:val="图表脚注"/>
    <w:next w:val="affff3"/>
    <w:uiPriority w:val="99"/>
    <w:qFormat/>
    <w:rsid w:val="00770F20"/>
    <w:pPr>
      <w:spacing w:line="360" w:lineRule="auto"/>
      <w:ind w:leftChars="200" w:left="300" w:hangingChars="100" w:hanging="100"/>
      <w:jc w:val="both"/>
    </w:pPr>
    <w:rPr>
      <w:rFonts w:ascii="宋体"/>
      <w:sz w:val="18"/>
    </w:rPr>
  </w:style>
  <w:style w:type="character" w:customStyle="1" w:styleId="ItemListinTableChar">
    <w:name w:val="Item List in Table Char"/>
    <w:link w:val="ItemListinTable"/>
    <w:uiPriority w:val="99"/>
    <w:qFormat/>
    <w:locked/>
    <w:rsid w:val="00770F20"/>
    <w:rPr>
      <w:rFonts w:cs="Arial"/>
      <w:sz w:val="21"/>
      <w:szCs w:val="21"/>
    </w:rPr>
  </w:style>
  <w:style w:type="paragraph" w:customStyle="1" w:styleId="ItemListinTable">
    <w:name w:val="Item List in Table"/>
    <w:basedOn w:val="affff3"/>
    <w:link w:val="ItemListinTableChar"/>
    <w:uiPriority w:val="99"/>
    <w:qFormat/>
    <w:rsid w:val="00770F20"/>
    <w:pPr>
      <w:widowControl/>
      <w:numPr>
        <w:numId w:val="171"/>
      </w:numPr>
      <w:topLinePunct/>
      <w:adjustRightInd w:val="0"/>
      <w:snapToGrid w:val="0"/>
      <w:spacing w:before="80" w:after="80" w:line="240" w:lineRule="atLeast"/>
      <w:ind w:firstLine="0"/>
    </w:pPr>
    <w:rPr>
      <w:rFonts w:ascii="Times New Roman" w:hAnsi="Times New Roman" w:cs="Arial"/>
      <w:snapToGrid/>
      <w:sz w:val="21"/>
      <w:szCs w:val="21"/>
    </w:rPr>
  </w:style>
  <w:style w:type="paragraph" w:customStyle="1" w:styleId="TAL">
    <w:name w:val="TAL"/>
    <w:basedOn w:val="affff3"/>
    <w:link w:val="TALChar"/>
    <w:qFormat/>
    <w:rsid w:val="00770F20"/>
    <w:pPr>
      <w:keepNext/>
      <w:keepLines/>
      <w:widowControl/>
      <w:spacing w:before="0" w:after="0" w:line="240" w:lineRule="auto"/>
    </w:pPr>
    <w:rPr>
      <w:snapToGrid/>
      <w:sz w:val="18"/>
      <w:lang w:val="en-GB" w:eastAsia="en-US"/>
    </w:rPr>
  </w:style>
  <w:style w:type="paragraph" w:customStyle="1" w:styleId="TAC">
    <w:name w:val="TAC"/>
    <w:basedOn w:val="TAL"/>
    <w:uiPriority w:val="99"/>
    <w:qFormat/>
    <w:rsid w:val="00770F20"/>
    <w:pPr>
      <w:overflowPunct w:val="0"/>
      <w:autoSpaceDE w:val="0"/>
      <w:autoSpaceDN w:val="0"/>
      <w:adjustRightInd w:val="0"/>
      <w:jc w:val="center"/>
    </w:pPr>
  </w:style>
  <w:style w:type="paragraph" w:customStyle="1" w:styleId="afffffffffffffffff6">
    <w:name w:val="新疆样式"/>
    <w:basedOn w:val="affff7"/>
    <w:autoRedefine/>
    <w:uiPriority w:val="99"/>
    <w:qFormat/>
    <w:rsid w:val="00770F20"/>
    <w:pPr>
      <w:spacing w:before="0" w:after="0"/>
      <w:ind w:firstLineChars="0" w:firstLine="0"/>
    </w:pPr>
    <w:rPr>
      <w:rFonts w:ascii="Times New Roman" w:hAnsi="Times New Roman"/>
      <w:szCs w:val="20"/>
    </w:rPr>
  </w:style>
  <w:style w:type="paragraph" w:customStyle="1" w:styleId="afffffffffffffffff7">
    <w:name w:val="段落正文"/>
    <w:basedOn w:val="affff3"/>
    <w:uiPriority w:val="99"/>
    <w:qFormat/>
    <w:rsid w:val="00770F20"/>
    <w:pPr>
      <w:spacing w:before="0" w:after="0"/>
      <w:ind w:firstLineChars="200" w:firstLine="200"/>
      <w:jc w:val="both"/>
    </w:pPr>
    <w:rPr>
      <w:rFonts w:ascii="Times New Roman" w:hAnsi="Times New Roman"/>
      <w:snapToGrid/>
      <w:kern w:val="2"/>
    </w:rPr>
  </w:style>
  <w:style w:type="paragraph" w:customStyle="1" w:styleId="CharChar7CharCharCharCharCharCharChar1CharCharChar">
    <w:name w:val="Char Char7 Char Char Char Char Char Char Char1 Char Char Char"/>
    <w:basedOn w:val="affff3"/>
    <w:autoRedefine/>
    <w:uiPriority w:val="99"/>
    <w:qFormat/>
    <w:rsid w:val="00770F20"/>
    <w:pPr>
      <w:widowControl/>
      <w:spacing w:before="0" w:after="0"/>
      <w:jc w:val="both"/>
    </w:pPr>
    <w:rPr>
      <w:rFonts w:ascii="宋体" w:hAnsi="宋体"/>
      <w:snapToGrid/>
      <w:kern w:val="2"/>
      <w:sz w:val="22"/>
      <w:szCs w:val="24"/>
    </w:rPr>
  </w:style>
  <w:style w:type="paragraph" w:customStyle="1" w:styleId="ItemStep">
    <w:name w:val="Item Step"/>
    <w:uiPriority w:val="99"/>
    <w:qFormat/>
    <w:rsid w:val="00770F20"/>
    <w:pPr>
      <w:tabs>
        <w:tab w:val="num" w:pos="2126"/>
      </w:tabs>
      <w:adjustRightInd w:val="0"/>
      <w:snapToGrid w:val="0"/>
      <w:spacing w:before="80" w:after="80" w:line="240" w:lineRule="atLeast"/>
      <w:ind w:left="2126" w:hanging="425"/>
      <w:jc w:val="both"/>
      <w:outlineLvl w:val="6"/>
    </w:pPr>
    <w:rPr>
      <w:rFonts w:cs="Arial"/>
      <w:sz w:val="21"/>
      <w:szCs w:val="21"/>
    </w:rPr>
  </w:style>
  <w:style w:type="paragraph" w:customStyle="1" w:styleId="Step">
    <w:name w:val="Step"/>
    <w:basedOn w:val="affff3"/>
    <w:uiPriority w:val="99"/>
    <w:qFormat/>
    <w:rsid w:val="00770F20"/>
    <w:pPr>
      <w:widowControl/>
      <w:tabs>
        <w:tab w:val="num" w:pos="1701"/>
      </w:tabs>
      <w:topLinePunct/>
      <w:adjustRightInd w:val="0"/>
      <w:snapToGrid w:val="0"/>
      <w:spacing w:before="160" w:after="160" w:line="240" w:lineRule="atLeast"/>
      <w:ind w:left="1701" w:hanging="159"/>
      <w:outlineLvl w:val="5"/>
    </w:pPr>
    <w:rPr>
      <w:rFonts w:ascii="Times New Roman" w:hAnsi="Times New Roman" w:cs="Arial"/>
      <w:snapToGrid/>
      <w:sz w:val="21"/>
      <w:szCs w:val="21"/>
    </w:rPr>
  </w:style>
  <w:style w:type="paragraph" w:customStyle="1" w:styleId="1520">
    <w:name w:val="样式 正文首行缩进 + 行距: 1.5 倍行距 首行缩进:  2 字符"/>
    <w:basedOn w:val="afffff6"/>
    <w:uiPriority w:val="99"/>
    <w:qFormat/>
    <w:rsid w:val="00770F20"/>
    <w:pPr>
      <w:spacing w:before="0"/>
      <w:ind w:firstLineChars="200" w:firstLine="480"/>
      <w:jc w:val="both"/>
    </w:pPr>
    <w:rPr>
      <w:rFonts w:ascii="Times New Roman" w:eastAsia="宋体" w:hAnsi="Times New Roman" w:cs="宋体"/>
      <w:snapToGrid/>
      <w:sz w:val="24"/>
      <w:szCs w:val="20"/>
    </w:rPr>
  </w:style>
  <w:style w:type="paragraph" w:customStyle="1" w:styleId="Cover3">
    <w:name w:val="Cover3"/>
    <w:uiPriority w:val="99"/>
    <w:semiHidden/>
    <w:qFormat/>
    <w:rsid w:val="00770F20"/>
    <w:pPr>
      <w:adjustRightInd w:val="0"/>
      <w:snapToGrid w:val="0"/>
      <w:spacing w:before="80" w:after="80" w:line="240" w:lineRule="atLeast"/>
    </w:pPr>
    <w:rPr>
      <w:rFonts w:ascii="Arial" w:eastAsia="黑体" w:hAnsi="Arial" w:cs="Arial"/>
      <w:noProof/>
      <w:sz w:val="32"/>
      <w:szCs w:val="32"/>
      <w:lang w:eastAsia="en-US"/>
    </w:rPr>
  </w:style>
  <w:style w:type="paragraph" w:customStyle="1" w:styleId="CharCharCharCharCharChar2CharCharCharCharCharCharCharCharCharChar">
    <w:name w:val="Char Char Char Char Char Char2 Char Char Char Char Char Char Char Char Char Char"/>
    <w:basedOn w:val="affff3"/>
    <w:autoRedefine/>
    <w:uiPriority w:val="99"/>
    <w:qFormat/>
    <w:rsid w:val="00770F20"/>
    <w:pPr>
      <w:widowControl/>
      <w:spacing w:before="0" w:after="0"/>
      <w:ind w:firstLineChars="200" w:firstLine="200"/>
      <w:jc w:val="both"/>
    </w:pPr>
    <w:rPr>
      <w:rFonts w:ascii="Tahoma" w:hAnsi="Tahoma"/>
      <w:snapToGrid/>
      <w:kern w:val="2"/>
    </w:rPr>
  </w:style>
  <w:style w:type="paragraph" w:customStyle="1" w:styleId="CharChar8CharCharCharCharCharCharCharCharChar1">
    <w:name w:val="Char Char8 Char Char Char Char Char Char Char Char Char1"/>
    <w:basedOn w:val="affff3"/>
    <w:autoRedefine/>
    <w:uiPriority w:val="99"/>
    <w:qFormat/>
    <w:rsid w:val="00770F20"/>
    <w:pPr>
      <w:widowControl/>
      <w:spacing w:before="0" w:after="0"/>
      <w:jc w:val="both"/>
    </w:pPr>
    <w:rPr>
      <w:rFonts w:ascii="宋体" w:hAnsi="宋体"/>
      <w:snapToGrid/>
      <w:kern w:val="2"/>
      <w:sz w:val="22"/>
      <w:szCs w:val="24"/>
    </w:rPr>
  </w:style>
  <w:style w:type="paragraph" w:customStyle="1" w:styleId="CharChar7Char">
    <w:name w:val="Char Char7 Char"/>
    <w:basedOn w:val="affff3"/>
    <w:autoRedefine/>
    <w:uiPriority w:val="99"/>
    <w:qFormat/>
    <w:rsid w:val="00770F20"/>
    <w:pPr>
      <w:widowControl/>
      <w:spacing w:before="0" w:after="0"/>
      <w:jc w:val="both"/>
    </w:pPr>
    <w:rPr>
      <w:rFonts w:ascii="宋体" w:hAnsi="宋体"/>
      <w:snapToGrid/>
      <w:kern w:val="2"/>
      <w:sz w:val="22"/>
      <w:szCs w:val="24"/>
    </w:rPr>
  </w:style>
  <w:style w:type="paragraph" w:customStyle="1" w:styleId="EW">
    <w:name w:val="EW"/>
    <w:basedOn w:val="affff3"/>
    <w:uiPriority w:val="99"/>
    <w:qFormat/>
    <w:rsid w:val="00770F20"/>
    <w:pPr>
      <w:keepLines/>
      <w:widowControl/>
      <w:overflowPunct w:val="0"/>
      <w:autoSpaceDE w:val="0"/>
      <w:autoSpaceDN w:val="0"/>
      <w:adjustRightInd w:val="0"/>
      <w:spacing w:before="0" w:after="0" w:line="240" w:lineRule="auto"/>
      <w:ind w:left="1702" w:hanging="1418"/>
    </w:pPr>
    <w:rPr>
      <w:rFonts w:ascii="Times New Roman" w:hAnsi="Times New Roman"/>
      <w:snapToGrid/>
      <w:sz w:val="20"/>
      <w:lang w:val="en-GB" w:eastAsia="en-US"/>
    </w:rPr>
  </w:style>
  <w:style w:type="paragraph" w:customStyle="1" w:styleId="CharChar3CharCharCharCharCharCharCharCharCharCharCharCharCharCharCharCharCharCharCharCharCharCharCharCharCharChar1CharCharCharCharCharCharCharCharCharCharCharCharCharCharCharCharCharChar1">
    <w:name w:val="Char Char3 Char Char Char Char Char Char Char Char Char Char Char Char Char Char Char Char Char Char Char Char Char Char Char Char Char Char1 Char Char Char Char Char Char Char Char Char Char Char Char Char Char Char Char Char Char1"/>
    <w:basedOn w:val="affff3"/>
    <w:autoRedefine/>
    <w:uiPriority w:val="99"/>
    <w:qFormat/>
    <w:rsid w:val="00770F20"/>
    <w:pPr>
      <w:widowControl/>
      <w:spacing w:before="0" w:after="0"/>
      <w:jc w:val="both"/>
    </w:pPr>
    <w:rPr>
      <w:rFonts w:ascii="宋体" w:hAnsi="宋体"/>
      <w:snapToGrid/>
      <w:kern w:val="2"/>
      <w:sz w:val="22"/>
      <w:szCs w:val="24"/>
    </w:rPr>
  </w:style>
  <w:style w:type="paragraph" w:customStyle="1" w:styleId="ParaCharCharCharCharCharCharCharCharChar1CharCharCharCharCharCharCharCharCharChar1CharCharCharChar1CharCharChar2CharCharCharCharCharCharCharCharCharCharCharCharCharCharCharCharCharCharCharChar1">
    <w:name w:val="默认段落字体 Para Char Char Char Char Char Char Char Char Char1 Char Char Char Char Char Char Char Char Char Char1 Char Char Char Char1 Char Char Char2 Char Char Char Char Char Char Char Char Char Char Char Char Char Char Char Char Char Char Char Char1"/>
    <w:basedOn w:val="affff9"/>
    <w:autoRedefine/>
    <w:uiPriority w:val="99"/>
    <w:qFormat/>
    <w:rsid w:val="00770F20"/>
    <w:pPr>
      <w:shd w:val="clear" w:color="auto" w:fill="000080"/>
      <w:spacing w:before="0" w:after="0"/>
      <w:jc w:val="both"/>
    </w:pPr>
    <w:rPr>
      <w:rFonts w:ascii="Tahoma" w:eastAsia="黑体" w:hAnsi="Tahoma" w:cs="Times New Roman"/>
      <w:snapToGrid/>
      <w:sz w:val="30"/>
      <w:szCs w:val="30"/>
      <w:lang w:val="x-none" w:eastAsia="x-none"/>
    </w:rPr>
  </w:style>
  <w:style w:type="paragraph" w:customStyle="1" w:styleId="ABULLET">
    <w:name w:val="A BULLET"/>
    <w:basedOn w:val="ABLOCKPARA"/>
    <w:uiPriority w:val="99"/>
    <w:qFormat/>
    <w:rsid w:val="00770F20"/>
    <w:pPr>
      <w:adjustRightInd/>
      <w:spacing w:after="0" w:afterAutospacing="0" w:line="360" w:lineRule="auto"/>
      <w:ind w:left="331" w:hanging="331"/>
    </w:pPr>
    <w:rPr>
      <w:rFonts w:ascii="Book Antiqua" w:hAnsi="Book Antiqua" w:cs="Times New Roman"/>
      <w:color w:val="auto"/>
      <w:szCs w:val="20"/>
    </w:rPr>
  </w:style>
  <w:style w:type="paragraph" w:customStyle="1" w:styleId="AINDENTEDBULLET">
    <w:name w:val="A INDENTED BULLET"/>
    <w:basedOn w:val="ABLOCKPARA"/>
    <w:uiPriority w:val="99"/>
    <w:qFormat/>
    <w:rsid w:val="00770F20"/>
    <w:pPr>
      <w:tabs>
        <w:tab w:val="left" w:pos="1080"/>
      </w:tabs>
      <w:adjustRightInd/>
      <w:spacing w:after="0" w:afterAutospacing="0" w:line="360" w:lineRule="auto"/>
      <w:ind w:left="662" w:hanging="331"/>
    </w:pPr>
    <w:rPr>
      <w:rFonts w:ascii="Book Antiqua" w:hAnsi="Book Antiqua" w:cs="Times New Roman"/>
      <w:color w:val="auto"/>
      <w:szCs w:val="20"/>
    </w:rPr>
  </w:style>
  <w:style w:type="paragraph" w:customStyle="1" w:styleId="01">
    <w:name w:val="样式 二级编号 + 首行缩进:  0 字符"/>
    <w:basedOn w:val="afff2"/>
    <w:uiPriority w:val="99"/>
    <w:qFormat/>
    <w:rsid w:val="00770F20"/>
    <w:pPr>
      <w:ind w:left="1276" w:hanging="1276"/>
    </w:pPr>
    <w:rPr>
      <w:rFonts w:cs="宋体"/>
      <w:szCs w:val="20"/>
    </w:rPr>
  </w:style>
  <w:style w:type="paragraph" w:customStyle="1" w:styleId="AINDENTEDPARA">
    <w:name w:val="A INDENTED PARA"/>
    <w:basedOn w:val="ABLOCKPARA"/>
    <w:uiPriority w:val="99"/>
    <w:qFormat/>
    <w:rsid w:val="00770F20"/>
    <w:pPr>
      <w:adjustRightInd/>
      <w:spacing w:after="0" w:afterAutospacing="0" w:line="360" w:lineRule="auto"/>
      <w:ind w:left="331"/>
    </w:pPr>
    <w:rPr>
      <w:rFonts w:ascii="Book Antiqua" w:hAnsi="Book Antiqua" w:cs="Times New Roman"/>
      <w:color w:val="auto"/>
      <w:szCs w:val="20"/>
    </w:rPr>
  </w:style>
  <w:style w:type="paragraph" w:customStyle="1" w:styleId="TableSubheading">
    <w:name w:val="Table Subheading"/>
    <w:basedOn w:val="TableNormal1"/>
    <w:uiPriority w:val="99"/>
    <w:qFormat/>
    <w:rsid w:val="00770F20"/>
    <w:pPr>
      <w:spacing w:before="60" w:after="60"/>
    </w:pPr>
    <w:rPr>
      <w:rFonts w:eastAsia="PMingLiU" w:cs="Times New Roman"/>
      <w:b/>
      <w:kern w:val="0"/>
      <w:sz w:val="20"/>
      <w:szCs w:val="20"/>
      <w:lang w:bidi="ar-SA"/>
    </w:rPr>
  </w:style>
  <w:style w:type="paragraph" w:customStyle="1" w:styleId="CharCharCharCharCharCharCharCharCharCharCharCharCharCharCharCharCharChar1">
    <w:name w:val="Char Char Char Char Char Char Char Char Char Char Char Char Char Char Char Char Char Char1"/>
    <w:basedOn w:val="affff3"/>
    <w:autoRedefine/>
    <w:uiPriority w:val="99"/>
    <w:qFormat/>
    <w:rsid w:val="00770F20"/>
    <w:pPr>
      <w:widowControl/>
      <w:spacing w:before="0" w:after="0"/>
      <w:jc w:val="both"/>
    </w:pPr>
    <w:rPr>
      <w:rFonts w:ascii="宋体" w:hAnsi="宋体"/>
      <w:snapToGrid/>
      <w:kern w:val="2"/>
      <w:sz w:val="22"/>
      <w:szCs w:val="24"/>
    </w:rPr>
  </w:style>
  <w:style w:type="paragraph" w:customStyle="1" w:styleId="ParaCharCharCharCharCharChar">
    <w:name w:val="默认段落字体 Para Char Char Char Char Char Char"/>
    <w:basedOn w:val="affff3"/>
    <w:uiPriority w:val="99"/>
    <w:qFormat/>
    <w:rsid w:val="00770F20"/>
    <w:pPr>
      <w:spacing w:before="0" w:after="0" w:line="240" w:lineRule="auto"/>
      <w:jc w:val="both"/>
    </w:pPr>
    <w:rPr>
      <w:rFonts w:ascii="Tahoma" w:hAnsi="Tahoma"/>
      <w:snapToGrid/>
      <w:kern w:val="2"/>
    </w:rPr>
  </w:style>
  <w:style w:type="paragraph" w:customStyle="1" w:styleId="CharChar40">
    <w:name w:val="Char Char4"/>
    <w:basedOn w:val="affff3"/>
    <w:autoRedefine/>
    <w:uiPriority w:val="99"/>
    <w:qFormat/>
    <w:rsid w:val="00770F20"/>
    <w:pPr>
      <w:widowControl/>
      <w:spacing w:before="0" w:after="0"/>
      <w:jc w:val="both"/>
    </w:pPr>
    <w:rPr>
      <w:rFonts w:ascii="宋体" w:hAnsi="宋体"/>
      <w:snapToGrid/>
      <w:kern w:val="2"/>
      <w:sz w:val="22"/>
      <w:szCs w:val="24"/>
    </w:rPr>
  </w:style>
  <w:style w:type="paragraph" w:customStyle="1" w:styleId="Para">
    <w:name w:val="默认段落字体 Para"/>
    <w:basedOn w:val="affff3"/>
    <w:uiPriority w:val="99"/>
    <w:qFormat/>
    <w:rsid w:val="00770F20"/>
    <w:pPr>
      <w:spacing w:before="0" w:after="0" w:line="240" w:lineRule="auto"/>
      <w:jc w:val="both"/>
    </w:pPr>
    <w:rPr>
      <w:rFonts w:ascii="Tahoma" w:hAnsi="Tahoma"/>
      <w:snapToGrid/>
      <w:kern w:val="2"/>
    </w:rPr>
  </w:style>
  <w:style w:type="paragraph" w:customStyle="1" w:styleId="CharChar3CharCharCharCharCharCharCharCharCharCharCharChar">
    <w:name w:val="Char Char3 Char Char Char Char Char Char Char Char Char Char Char Char"/>
    <w:basedOn w:val="affff3"/>
    <w:autoRedefine/>
    <w:uiPriority w:val="99"/>
    <w:qFormat/>
    <w:rsid w:val="00770F20"/>
    <w:pPr>
      <w:widowControl/>
      <w:spacing w:before="0" w:after="0"/>
      <w:jc w:val="both"/>
    </w:pPr>
    <w:rPr>
      <w:rFonts w:ascii="宋体" w:hAnsi="宋体"/>
      <w:snapToGrid/>
      <w:kern w:val="2"/>
      <w:sz w:val="22"/>
      <w:szCs w:val="24"/>
    </w:rPr>
  </w:style>
  <w:style w:type="paragraph" w:customStyle="1" w:styleId="CharChar3CharCharCharCharCharCharCharCharCharChar">
    <w:name w:val="Char Char3 Char Char Char Char Char Char Char Char Char Char"/>
    <w:basedOn w:val="affff3"/>
    <w:autoRedefine/>
    <w:uiPriority w:val="99"/>
    <w:qFormat/>
    <w:rsid w:val="00770F20"/>
    <w:pPr>
      <w:widowControl/>
      <w:spacing w:before="0" w:after="0"/>
      <w:jc w:val="both"/>
    </w:pPr>
    <w:rPr>
      <w:rFonts w:ascii="宋体" w:hAnsi="宋体"/>
      <w:snapToGrid/>
      <w:kern w:val="2"/>
      <w:sz w:val="22"/>
      <w:szCs w:val="24"/>
    </w:rPr>
  </w:style>
  <w:style w:type="character" w:customStyle="1" w:styleId="textCharChar1CharChar">
    <w:name w:val="text Char Char1 Char Char"/>
    <w:link w:val="textCharChar1Char"/>
    <w:qFormat/>
    <w:locked/>
    <w:rsid w:val="00770F20"/>
    <w:rPr>
      <w:rFonts w:ascii="Arial" w:hAnsi="Arial" w:cs="Arial"/>
      <w:sz w:val="22"/>
    </w:rPr>
  </w:style>
  <w:style w:type="paragraph" w:customStyle="1" w:styleId="afffffffffffffffff8">
    <w:name w:val="表编号"/>
    <w:basedOn w:val="affff3"/>
    <w:uiPriority w:val="99"/>
    <w:qFormat/>
    <w:rsid w:val="00770F20"/>
    <w:pPr>
      <w:spacing w:before="0" w:after="0" w:line="240" w:lineRule="auto"/>
      <w:ind w:left="1418" w:hanging="1418"/>
      <w:jc w:val="both"/>
    </w:pPr>
    <w:rPr>
      <w:rFonts w:ascii="Times New Roman" w:hAnsi="Times New Roman"/>
      <w:snapToGrid/>
      <w:kern w:val="2"/>
      <w:sz w:val="21"/>
      <w:szCs w:val="24"/>
    </w:rPr>
  </w:style>
  <w:style w:type="paragraph" w:customStyle="1" w:styleId="textCharChar1Char">
    <w:name w:val="text Char Char1 Char"/>
    <w:basedOn w:val="affff3"/>
    <w:link w:val="textCharChar1CharChar"/>
    <w:qFormat/>
    <w:rsid w:val="00770F20"/>
    <w:pPr>
      <w:widowControl/>
      <w:adjustRightInd w:val="0"/>
      <w:snapToGrid w:val="0"/>
      <w:spacing w:before="0" w:after="0" w:line="240" w:lineRule="auto"/>
      <w:ind w:left="288" w:firstLine="446"/>
    </w:pPr>
    <w:rPr>
      <w:rFonts w:cs="Arial"/>
      <w:snapToGrid/>
      <w:sz w:val="22"/>
    </w:rPr>
  </w:style>
  <w:style w:type="paragraph" w:customStyle="1" w:styleId="zyh">
    <w:name w:val="正文－zyh"/>
    <w:basedOn w:val="affff3"/>
    <w:uiPriority w:val="99"/>
    <w:qFormat/>
    <w:rsid w:val="00770F20"/>
    <w:pPr>
      <w:spacing w:before="0" w:after="0"/>
      <w:ind w:firstLineChars="200" w:firstLine="480"/>
      <w:jc w:val="both"/>
    </w:pPr>
    <w:rPr>
      <w:rFonts w:ascii="Times New Roman" w:hAnsi="Times New Roman" w:cs="宋体"/>
      <w:snapToGrid/>
      <w:kern w:val="2"/>
    </w:rPr>
  </w:style>
  <w:style w:type="paragraph" w:customStyle="1" w:styleId="CharChar3CharCharCharCharCharCharCharCharCharCharCharCharCharChar">
    <w:name w:val="Char Char3 Char Char Char Char Char Char Char Char Char Char Char Char Char Char"/>
    <w:basedOn w:val="affff3"/>
    <w:autoRedefine/>
    <w:uiPriority w:val="99"/>
    <w:qFormat/>
    <w:rsid w:val="00770F20"/>
    <w:pPr>
      <w:widowControl/>
      <w:spacing w:before="0" w:after="0"/>
      <w:jc w:val="both"/>
    </w:pPr>
    <w:rPr>
      <w:rFonts w:ascii="宋体" w:hAnsi="宋体"/>
      <w:snapToGrid/>
      <w:kern w:val="2"/>
      <w:sz w:val="22"/>
      <w:szCs w:val="24"/>
    </w:rPr>
  </w:style>
  <w:style w:type="paragraph" w:customStyle="1" w:styleId="CharChar3CharCharCharCharCharCharCharCharCharCharCharCharCharCharCharCharCharCharCharCharChar">
    <w:name w:val="Char Char3 Char Char Char Char Char Char Char Char Char Char Char Char Char Char Char Char Char Char Char Char Char"/>
    <w:basedOn w:val="affff3"/>
    <w:autoRedefine/>
    <w:uiPriority w:val="99"/>
    <w:qFormat/>
    <w:rsid w:val="00770F20"/>
    <w:pPr>
      <w:widowControl/>
      <w:spacing w:before="0" w:after="0"/>
      <w:jc w:val="both"/>
    </w:pPr>
    <w:rPr>
      <w:rFonts w:ascii="宋体" w:hAnsi="宋体"/>
      <w:snapToGrid/>
      <w:kern w:val="2"/>
      <w:sz w:val="22"/>
      <w:szCs w:val="24"/>
    </w:rPr>
  </w:style>
  <w:style w:type="paragraph" w:customStyle="1" w:styleId="6Char3">
    <w:name w:val="6 Char"/>
    <w:basedOn w:val="affff3"/>
    <w:uiPriority w:val="99"/>
    <w:qFormat/>
    <w:rsid w:val="00770F20"/>
    <w:pPr>
      <w:adjustRightInd w:val="0"/>
      <w:spacing w:before="0" w:after="0" w:line="360" w:lineRule="atLeast"/>
      <w:jc w:val="both"/>
      <w:textAlignment w:val="baseline"/>
    </w:pPr>
    <w:rPr>
      <w:rFonts w:ascii="Tahoma" w:hAnsi="Tahoma"/>
      <w:snapToGrid/>
      <w:kern w:val="2"/>
    </w:rPr>
  </w:style>
  <w:style w:type="paragraph" w:customStyle="1" w:styleId="CharChar3CharCharCharCharCharCharCharCharCharCharCharCharCharCharCharCharCharCharCharCharCharCharCharCharCharCharCharChar">
    <w:name w:val="Char Char3 Char Char Char Char Char Char Char Char Char Char Char Char Char Char Char Char Char Char Char Char Char Char Char Char Char Char Char Char"/>
    <w:basedOn w:val="affff3"/>
    <w:autoRedefine/>
    <w:uiPriority w:val="99"/>
    <w:qFormat/>
    <w:rsid w:val="00770F20"/>
    <w:pPr>
      <w:widowControl/>
      <w:spacing w:before="0" w:after="0"/>
      <w:jc w:val="both"/>
    </w:pPr>
    <w:rPr>
      <w:rFonts w:ascii="宋体" w:hAnsi="宋体"/>
      <w:snapToGrid/>
      <w:kern w:val="2"/>
      <w:sz w:val="22"/>
      <w:szCs w:val="24"/>
    </w:rPr>
  </w:style>
  <w:style w:type="paragraph" w:customStyle="1" w:styleId="CharChar3CharCharCharCharCharCharCharCharCharCharCharCharCharCharCharCharCharCharCharCharCharChar">
    <w:name w:val="Char Char3 Char Char Char Char Char Char Char Char Char Char Char Char Char Char Char Char Char Char Char Char Char Char"/>
    <w:basedOn w:val="affff3"/>
    <w:autoRedefine/>
    <w:uiPriority w:val="99"/>
    <w:qFormat/>
    <w:rsid w:val="00770F20"/>
    <w:pPr>
      <w:widowControl/>
      <w:spacing w:before="0" w:after="0"/>
      <w:jc w:val="both"/>
    </w:pPr>
    <w:rPr>
      <w:rFonts w:ascii="宋体" w:hAnsi="宋体"/>
      <w:snapToGrid/>
      <w:kern w:val="2"/>
      <w:sz w:val="22"/>
      <w:szCs w:val="24"/>
    </w:rPr>
  </w:style>
  <w:style w:type="paragraph" w:customStyle="1" w:styleId="ParaCharCharCharCharCharCharCharCharCharCharCharChar1CharCharChar1">
    <w:name w:val="默认段落字体 Para Char Char Char Char Char Char Char Char Char Char Char Char1 Char Char Char1"/>
    <w:basedOn w:val="affff3"/>
    <w:uiPriority w:val="99"/>
    <w:qFormat/>
    <w:rsid w:val="00770F20"/>
    <w:pPr>
      <w:spacing w:before="0" w:after="0" w:line="240" w:lineRule="auto"/>
      <w:jc w:val="both"/>
    </w:pPr>
    <w:rPr>
      <w:rFonts w:ascii="Tahoma" w:hAnsi="Tahoma"/>
      <w:snapToGrid/>
      <w:kern w:val="2"/>
    </w:rPr>
  </w:style>
  <w:style w:type="paragraph" w:customStyle="1" w:styleId="CharChar3CharCharCharCharCharCharCharCharCharCharCharCharCharCharCharCharCharCharCharCharCharCharChar">
    <w:name w:val="Char Char3 Char Char Char Char Char Char Char Char Char Char Char Char Char Char Char Char Char Char Char Char Char Char Char"/>
    <w:basedOn w:val="affff3"/>
    <w:autoRedefine/>
    <w:uiPriority w:val="99"/>
    <w:qFormat/>
    <w:rsid w:val="00770F20"/>
    <w:pPr>
      <w:widowControl/>
      <w:spacing w:before="0" w:after="0"/>
      <w:jc w:val="both"/>
    </w:pPr>
    <w:rPr>
      <w:rFonts w:ascii="宋体" w:hAnsi="宋体"/>
      <w:snapToGrid/>
      <w:kern w:val="2"/>
      <w:sz w:val="22"/>
      <w:szCs w:val="24"/>
    </w:rPr>
  </w:style>
  <w:style w:type="paragraph" w:customStyle="1" w:styleId="CharChar3CharCharCharCharCharCharCharCharCharCharCharCharCharCharCharCharCharCharCharCharCharCharCharCharCharChar">
    <w:name w:val="Char Char3 Char Char Char Char Char Char Char Char Char Char Char Char Char Char Char Char Char Char Char Char Char Char Char Char Char Char"/>
    <w:basedOn w:val="affff3"/>
    <w:autoRedefine/>
    <w:uiPriority w:val="99"/>
    <w:qFormat/>
    <w:rsid w:val="00770F20"/>
    <w:pPr>
      <w:widowControl/>
      <w:spacing w:before="0" w:after="0"/>
      <w:jc w:val="both"/>
    </w:pPr>
    <w:rPr>
      <w:rFonts w:ascii="宋体" w:hAnsi="宋体"/>
      <w:snapToGrid/>
      <w:kern w:val="2"/>
      <w:sz w:val="22"/>
      <w:szCs w:val="24"/>
    </w:rPr>
  </w:style>
  <w:style w:type="paragraph" w:customStyle="1" w:styleId="CharChar3CharCharCharCharCharCharCharCharCharCharCharCharCharCharCharCharCharCharCharChar">
    <w:name w:val="Char Char3 Char Char Char Char Char Char Char Char Char Char Char Char Char Char Char Char Char Char Char Char"/>
    <w:basedOn w:val="affff3"/>
    <w:autoRedefine/>
    <w:uiPriority w:val="99"/>
    <w:qFormat/>
    <w:rsid w:val="00770F20"/>
    <w:pPr>
      <w:widowControl/>
      <w:spacing w:before="0" w:after="0"/>
      <w:jc w:val="both"/>
    </w:pPr>
    <w:rPr>
      <w:rFonts w:ascii="宋体" w:hAnsi="宋体"/>
      <w:snapToGrid/>
      <w:kern w:val="2"/>
      <w:sz w:val="22"/>
      <w:szCs w:val="24"/>
    </w:rPr>
  </w:style>
  <w:style w:type="paragraph" w:customStyle="1" w:styleId="ParaCharCharCharCharCharCharCharCharCharCharCharChar1Char">
    <w:name w:val="默认段落字体 Para Char Char Char Char Char Char Char Char Char Char Char Char1 Char"/>
    <w:basedOn w:val="affff3"/>
    <w:uiPriority w:val="99"/>
    <w:qFormat/>
    <w:rsid w:val="00770F20"/>
    <w:pPr>
      <w:spacing w:before="0" w:after="0" w:line="240" w:lineRule="auto"/>
      <w:jc w:val="both"/>
    </w:pPr>
    <w:rPr>
      <w:rFonts w:ascii="Tahoma" w:hAnsi="Tahoma"/>
      <w:snapToGrid/>
      <w:kern w:val="2"/>
    </w:rPr>
  </w:style>
  <w:style w:type="paragraph" w:customStyle="1" w:styleId="CharChar3CharCharCharCharCharCharCharCharCharCharCharCharCharCharCharCharCharCharCharCharCharCharCharCharChar">
    <w:name w:val="Char Char3 Char Char Char Char Char Char Char Char Char Char Char Char Char Char Char Char Char Char Char Char Char Char Char Char Char"/>
    <w:basedOn w:val="affff3"/>
    <w:autoRedefine/>
    <w:uiPriority w:val="99"/>
    <w:qFormat/>
    <w:rsid w:val="00770F20"/>
    <w:pPr>
      <w:widowControl/>
      <w:spacing w:before="0" w:after="0"/>
      <w:jc w:val="both"/>
    </w:pPr>
    <w:rPr>
      <w:rFonts w:ascii="宋体" w:hAnsi="宋体"/>
      <w:snapToGrid/>
      <w:kern w:val="2"/>
      <w:sz w:val="22"/>
      <w:szCs w:val="24"/>
    </w:rPr>
  </w:style>
  <w:style w:type="paragraph" w:customStyle="1" w:styleId="CharChar3CharCharCharCharCharCharCharCharCharCharCharCharCharCharCharCharCharCharCharCharCharCharCharCharChar1">
    <w:name w:val="Char Char3 Char Char Char Char Char Char Char Char Char Char Char Char Char Char Char Char Char Char Char Char Char Char Char Char Char1"/>
    <w:basedOn w:val="affff3"/>
    <w:autoRedefine/>
    <w:uiPriority w:val="99"/>
    <w:qFormat/>
    <w:rsid w:val="00770F20"/>
    <w:pPr>
      <w:widowControl/>
      <w:spacing w:before="0" w:after="0"/>
      <w:jc w:val="both"/>
    </w:pPr>
    <w:rPr>
      <w:rFonts w:ascii="宋体" w:hAnsi="宋体"/>
      <w:snapToGrid/>
      <w:kern w:val="2"/>
      <w:sz w:val="22"/>
      <w:szCs w:val="24"/>
    </w:rPr>
  </w:style>
  <w:style w:type="paragraph" w:customStyle="1" w:styleId="StyleAutoLeft0AfterAutoLinespacingsingle">
    <w:name w:val="Style 宋体 Auto Left:  0&quot; After:  Auto Line spacing:  single"/>
    <w:basedOn w:val="affff3"/>
    <w:uiPriority w:val="99"/>
    <w:qFormat/>
    <w:rsid w:val="00770F20"/>
    <w:pPr>
      <w:widowControl/>
      <w:adjustRightInd w:val="0"/>
      <w:spacing w:before="0" w:after="100" w:afterAutospacing="1" w:line="240" w:lineRule="auto"/>
      <w:contextualSpacing/>
    </w:pPr>
    <w:rPr>
      <w:rFonts w:ascii="宋体" w:hAnsi="宋体"/>
      <w:snapToGrid/>
    </w:rPr>
  </w:style>
  <w:style w:type="paragraph" w:customStyle="1" w:styleId="afffffffffffffffff9">
    <w:name w:val="自定义标题"/>
    <w:basedOn w:val="affff3"/>
    <w:next w:val="afffffffffffffffffa"/>
    <w:uiPriority w:val="99"/>
    <w:qFormat/>
    <w:rsid w:val="00770F20"/>
    <w:pPr>
      <w:spacing w:before="0" w:after="0"/>
      <w:jc w:val="center"/>
    </w:pPr>
    <w:rPr>
      <w:rFonts w:ascii="Times New Roman" w:hAnsi="Times New Roman"/>
      <w:b/>
      <w:snapToGrid/>
      <w:spacing w:val="40"/>
      <w:kern w:val="2"/>
      <w:sz w:val="36"/>
    </w:rPr>
  </w:style>
  <w:style w:type="paragraph" w:styleId="afffffffffffffffffa">
    <w:name w:val="Note Heading"/>
    <w:basedOn w:val="affff3"/>
    <w:next w:val="affff3"/>
    <w:link w:val="Charffff3"/>
    <w:qFormat/>
    <w:rsid w:val="00770F20"/>
    <w:pPr>
      <w:spacing w:before="0" w:after="0"/>
      <w:jc w:val="center"/>
    </w:pPr>
    <w:rPr>
      <w:rFonts w:ascii="Book Antiqua" w:hAnsi="Book Antiqua"/>
      <w:b/>
      <w:bCs/>
      <w:i/>
      <w:iCs/>
      <w:snapToGrid/>
      <w:kern w:val="2"/>
      <w:sz w:val="22"/>
      <w:szCs w:val="26"/>
      <w:lang w:val="x-none" w:eastAsia="x-none"/>
    </w:rPr>
  </w:style>
  <w:style w:type="character" w:customStyle="1" w:styleId="Charffff3">
    <w:name w:val="注释标题 Char"/>
    <w:basedOn w:val="affff4"/>
    <w:link w:val="afffffffffffffffffa"/>
    <w:qFormat/>
    <w:rsid w:val="00770F20"/>
    <w:rPr>
      <w:rFonts w:ascii="Book Antiqua" w:hAnsi="Book Antiqua"/>
      <w:b/>
      <w:bCs/>
      <w:i/>
      <w:iCs/>
      <w:kern w:val="2"/>
      <w:sz w:val="22"/>
      <w:szCs w:val="26"/>
      <w:lang w:val="x-none" w:eastAsia="x-none"/>
    </w:rPr>
  </w:style>
  <w:style w:type="paragraph" w:customStyle="1" w:styleId="afffffffffffffffffb">
    <w:name w:val="二级项目符号"/>
    <w:basedOn w:val="affff1"/>
    <w:autoRedefine/>
    <w:uiPriority w:val="99"/>
    <w:qFormat/>
    <w:rsid w:val="00770F20"/>
    <w:pPr>
      <w:ind w:left="567" w:hanging="207"/>
    </w:pPr>
  </w:style>
  <w:style w:type="paragraph" w:customStyle="1" w:styleId="affff1">
    <w:name w:val="一级项目符号"/>
    <w:basedOn w:val="affff3"/>
    <w:autoRedefine/>
    <w:uiPriority w:val="99"/>
    <w:qFormat/>
    <w:rsid w:val="00770F20"/>
    <w:pPr>
      <w:numPr>
        <w:numId w:val="61"/>
      </w:numPr>
      <w:spacing w:before="0" w:after="0"/>
      <w:ind w:firstLine="0"/>
      <w:jc w:val="both"/>
    </w:pPr>
    <w:rPr>
      <w:rFonts w:ascii="Times New Roman" w:hAnsi="Times New Roman"/>
      <w:snapToGrid/>
      <w:kern w:val="2"/>
      <w:szCs w:val="24"/>
    </w:rPr>
  </w:style>
  <w:style w:type="paragraph" w:customStyle="1" w:styleId="afffffffffffffffffc">
    <w:name w:val="三级项目编号"/>
    <w:basedOn w:val="afffffffffffffffffb"/>
    <w:autoRedefine/>
    <w:uiPriority w:val="99"/>
    <w:qFormat/>
    <w:rsid w:val="00770F20"/>
    <w:pPr>
      <w:numPr>
        <w:numId w:val="0"/>
      </w:numPr>
      <w:tabs>
        <w:tab w:val="num" w:pos="840"/>
      </w:tabs>
      <w:ind w:left="1271" w:hanging="551"/>
    </w:pPr>
  </w:style>
  <w:style w:type="paragraph" w:customStyle="1" w:styleId="StyleLeft005AfterAutoLinespacingsingle2">
    <w:name w:val="Style Left:  0.05&quot; After:  Auto Line spacing:  single2"/>
    <w:basedOn w:val="affff3"/>
    <w:uiPriority w:val="99"/>
    <w:qFormat/>
    <w:rsid w:val="00770F20"/>
    <w:pPr>
      <w:widowControl/>
      <w:adjustRightInd w:val="0"/>
      <w:spacing w:before="0" w:after="120" w:line="240" w:lineRule="auto"/>
      <w:ind w:left="72"/>
      <w:contextualSpacing/>
    </w:pPr>
    <w:rPr>
      <w:rFonts w:ascii="Times New Roman" w:hAnsi="Times New Roman"/>
      <w:snapToGrid/>
      <w:color w:val="000000"/>
    </w:rPr>
  </w:style>
  <w:style w:type="paragraph" w:customStyle="1" w:styleId="77">
    <w:name w:val="标题7"/>
    <w:basedOn w:val="6"/>
    <w:link w:val="7Char0"/>
    <w:qFormat/>
    <w:rsid w:val="00770F20"/>
    <w:pPr>
      <w:keepNext/>
      <w:keepLines/>
      <w:numPr>
        <w:ilvl w:val="0"/>
        <w:numId w:val="0"/>
      </w:numPr>
      <w:tabs>
        <w:tab w:val="clear" w:pos="1152"/>
        <w:tab w:val="left" w:pos="1418"/>
        <w:tab w:val="num" w:pos="2520"/>
      </w:tabs>
      <w:spacing w:before="240" w:after="64" w:line="320" w:lineRule="auto"/>
      <w:ind w:left="2520" w:hanging="420"/>
      <w:jc w:val="both"/>
    </w:pPr>
    <w:rPr>
      <w:rFonts w:ascii="宋体" w:hAnsi="宋体"/>
      <w:bCs/>
      <w:iCs w:val="0"/>
      <w:snapToGrid/>
      <w:kern w:val="2"/>
      <w:sz w:val="21"/>
      <w:szCs w:val="21"/>
      <w:lang w:val="x-none" w:eastAsia="x-none"/>
    </w:rPr>
  </w:style>
  <w:style w:type="paragraph" w:customStyle="1" w:styleId="225225">
    <w:name w:val="样式 样式 首行缩进:  2.25 字符 + 首行缩进:  2.25 字符"/>
    <w:basedOn w:val="225"/>
    <w:autoRedefine/>
    <w:uiPriority w:val="99"/>
    <w:qFormat/>
    <w:rsid w:val="00770F20"/>
    <w:pPr>
      <w:numPr>
        <w:numId w:val="63"/>
      </w:numPr>
      <w:tabs>
        <w:tab w:val="clear" w:pos="960"/>
        <w:tab w:val="num" w:pos="360"/>
        <w:tab w:val="left" w:pos="432"/>
        <w:tab w:val="num" w:pos="902"/>
      </w:tabs>
      <w:ind w:left="0" w:firstLineChars="0" w:firstLine="225"/>
    </w:pPr>
    <w:rPr>
      <w:rFonts w:ascii="Calibri" w:hAnsi="Calibri"/>
      <w:szCs w:val="24"/>
    </w:rPr>
  </w:style>
  <w:style w:type="paragraph" w:customStyle="1" w:styleId="CharChar3CharCharCharCharCharCharCharCharCharCharCharCharCharCharCharCharCharCharCharCharCharCharCharCharChar2">
    <w:name w:val="Char Char3 Char Char Char Char Char Char Char Char Char Char Char Char Char Char Char Char Char Char Char Char Char Char Char Char Char2"/>
    <w:basedOn w:val="affff3"/>
    <w:autoRedefine/>
    <w:uiPriority w:val="99"/>
    <w:qFormat/>
    <w:rsid w:val="00770F20"/>
    <w:pPr>
      <w:widowControl/>
      <w:spacing w:before="0" w:after="0"/>
      <w:jc w:val="both"/>
    </w:pPr>
    <w:rPr>
      <w:rFonts w:ascii="宋体" w:hAnsi="宋体"/>
      <w:snapToGrid/>
      <w:kern w:val="2"/>
      <w:sz w:val="22"/>
      <w:szCs w:val="24"/>
    </w:rPr>
  </w:style>
  <w:style w:type="paragraph" w:customStyle="1" w:styleId="CharChar3CharCharCharCharCharCharCharCharCharCharCharCharCharCharCharCharCharCharCharCharCharCharCharCharCharChar1CharCharChar1CharCharCharChar">
    <w:name w:val="Char Char3 Char Char Char Char Char Char Char Char Char Char Char Char Char Char Char Char Char Char Char Char Char Char Char Char Char Char1 Char Char Char1 Char Char Char Char"/>
    <w:basedOn w:val="affff3"/>
    <w:autoRedefine/>
    <w:uiPriority w:val="99"/>
    <w:qFormat/>
    <w:rsid w:val="00770F20"/>
    <w:pPr>
      <w:widowControl/>
      <w:spacing w:before="0" w:after="0"/>
      <w:jc w:val="both"/>
    </w:pPr>
    <w:rPr>
      <w:rFonts w:ascii="宋体" w:hAnsi="宋体"/>
      <w:snapToGrid/>
      <w:kern w:val="2"/>
      <w:sz w:val="22"/>
      <w:szCs w:val="24"/>
    </w:rPr>
  </w:style>
  <w:style w:type="character" w:customStyle="1" w:styleId="4Char10">
    <w:name w:val="正文4 Char1"/>
    <w:link w:val="4a"/>
    <w:uiPriority w:val="99"/>
    <w:qFormat/>
    <w:rsid w:val="00770F20"/>
    <w:rPr>
      <w:kern w:val="2"/>
      <w:sz w:val="21"/>
      <w:szCs w:val="24"/>
      <w:lang w:val="x-none" w:eastAsia="x-none"/>
    </w:rPr>
  </w:style>
  <w:style w:type="paragraph" w:customStyle="1" w:styleId="afffffffffffffffffd">
    <w:name w:val="表格及插图"/>
    <w:autoRedefine/>
    <w:uiPriority w:val="99"/>
    <w:qFormat/>
    <w:rsid w:val="00770F20"/>
    <w:pPr>
      <w:widowControl w:val="0"/>
      <w:spacing w:line="360" w:lineRule="atLeast"/>
      <w:jc w:val="center"/>
    </w:pPr>
    <w:rPr>
      <w:rFonts w:ascii="宋体" w:hAnsi="宋体"/>
      <w:sz w:val="24"/>
    </w:rPr>
  </w:style>
  <w:style w:type="paragraph" w:customStyle="1" w:styleId="ParaCharCharCharCharCharCharCharCharCharChar">
    <w:name w:val="默认段落字体 Para Char Char Char Char Char Char Char Char Char Char"/>
    <w:basedOn w:val="affff9"/>
    <w:autoRedefine/>
    <w:uiPriority w:val="99"/>
    <w:qFormat/>
    <w:rsid w:val="00770F20"/>
    <w:pPr>
      <w:shd w:val="clear" w:color="auto" w:fill="000080"/>
      <w:adjustRightInd w:val="0"/>
      <w:spacing w:before="0" w:after="0" w:line="436" w:lineRule="exact"/>
      <w:ind w:left="357"/>
      <w:outlineLvl w:val="3"/>
    </w:pPr>
    <w:rPr>
      <w:rFonts w:ascii="Times New Roman" w:eastAsia="宋体" w:hAnsi="Times New Roman" w:cs="Times New Roman"/>
      <w:b/>
      <w:snapToGrid/>
      <w:sz w:val="24"/>
      <w:szCs w:val="24"/>
      <w:lang w:val="x-none" w:eastAsia="x-none"/>
    </w:rPr>
  </w:style>
  <w:style w:type="paragraph" w:customStyle="1" w:styleId="CharChar7CharCharCharCharCharCharChar">
    <w:name w:val="Char Char7 Char Char Char Char Char Char Char"/>
    <w:basedOn w:val="affff3"/>
    <w:autoRedefine/>
    <w:uiPriority w:val="99"/>
    <w:qFormat/>
    <w:rsid w:val="00770F20"/>
    <w:pPr>
      <w:widowControl/>
      <w:spacing w:before="0" w:after="0"/>
      <w:jc w:val="both"/>
    </w:pPr>
    <w:rPr>
      <w:rFonts w:ascii="宋体" w:hAnsi="宋体"/>
      <w:snapToGrid/>
      <w:kern w:val="2"/>
      <w:sz w:val="22"/>
      <w:szCs w:val="24"/>
    </w:rPr>
  </w:style>
  <w:style w:type="paragraph" w:customStyle="1" w:styleId="afffffffffffffffffe">
    <w:name w:val="插图题注"/>
    <w:next w:val="affff3"/>
    <w:link w:val="Charffff4"/>
    <w:uiPriority w:val="99"/>
    <w:qFormat/>
    <w:rsid w:val="00770F20"/>
    <w:pPr>
      <w:numPr>
        <w:ilvl w:val="7"/>
      </w:numPr>
      <w:spacing w:afterLines="100" w:after="240"/>
      <w:jc w:val="center"/>
    </w:pPr>
    <w:rPr>
      <w:rFonts w:ascii="Arial" w:hAnsi="Arial"/>
      <w:sz w:val="18"/>
      <w:szCs w:val="18"/>
    </w:rPr>
  </w:style>
  <w:style w:type="character" w:customStyle="1" w:styleId="Charffff4">
    <w:name w:val="插图题注 Char"/>
    <w:link w:val="afffffffffffffffffe"/>
    <w:uiPriority w:val="99"/>
    <w:qFormat/>
    <w:rsid w:val="00770F20"/>
    <w:rPr>
      <w:rFonts w:ascii="Arial" w:hAnsi="Arial"/>
      <w:sz w:val="18"/>
      <w:szCs w:val="18"/>
    </w:rPr>
  </w:style>
  <w:style w:type="paragraph" w:customStyle="1" w:styleId="CharChar3CharCharCharCharCharCharCharCharCharCharCharCharCharCharCharCharCharCharCharCharCharCharCharCharCharCharCharChar1">
    <w:name w:val="Char Char3 Char Char Char Char Char Char Char Char Char Char Char Char Char Char Char Char Char Char Char Char Char Char Char Char Char Char Char Char1"/>
    <w:basedOn w:val="affff3"/>
    <w:autoRedefine/>
    <w:uiPriority w:val="99"/>
    <w:qFormat/>
    <w:rsid w:val="00770F20"/>
    <w:pPr>
      <w:widowControl/>
      <w:spacing w:before="0" w:after="0"/>
      <w:jc w:val="both"/>
    </w:pPr>
    <w:rPr>
      <w:rFonts w:ascii="宋体" w:hAnsi="宋体"/>
      <w:snapToGrid/>
      <w:kern w:val="2"/>
      <w:sz w:val="22"/>
      <w:szCs w:val="24"/>
    </w:rPr>
  </w:style>
  <w:style w:type="paragraph" w:customStyle="1" w:styleId="CharChar7CharChar">
    <w:name w:val="Char Char7 Char Char"/>
    <w:basedOn w:val="affff3"/>
    <w:autoRedefine/>
    <w:uiPriority w:val="99"/>
    <w:qFormat/>
    <w:rsid w:val="00770F20"/>
    <w:pPr>
      <w:widowControl/>
      <w:spacing w:before="0" w:after="0"/>
      <w:jc w:val="both"/>
    </w:pPr>
    <w:rPr>
      <w:rFonts w:ascii="宋体" w:hAnsi="宋体"/>
      <w:snapToGrid/>
      <w:kern w:val="2"/>
      <w:sz w:val="22"/>
      <w:szCs w:val="24"/>
    </w:rPr>
  </w:style>
  <w:style w:type="paragraph" w:customStyle="1" w:styleId="Style2">
    <w:name w:val="Style2"/>
    <w:basedOn w:val="40"/>
    <w:autoRedefine/>
    <w:uiPriority w:val="99"/>
    <w:qFormat/>
    <w:rsid w:val="00770F20"/>
    <w:pPr>
      <w:keepNext/>
      <w:keepLines/>
      <w:numPr>
        <w:ilvl w:val="0"/>
        <w:numId w:val="0"/>
      </w:numPr>
      <w:tabs>
        <w:tab w:val="num" w:pos="1680"/>
      </w:tabs>
      <w:spacing w:before="120" w:after="120"/>
      <w:ind w:left="1680" w:hanging="420"/>
    </w:pPr>
    <w:rPr>
      <w:bCs w:val="0"/>
      <w:snapToGrid/>
      <w:kern w:val="2"/>
      <w:sz w:val="24"/>
      <w:szCs w:val="24"/>
      <w:lang w:val="x-none" w:eastAsia="x-none"/>
    </w:rPr>
  </w:style>
  <w:style w:type="paragraph" w:customStyle="1" w:styleId="ParaCharCharChar1Char">
    <w:name w:val="默认段落字体 Para Char Char Char1 Char"/>
    <w:basedOn w:val="affff3"/>
    <w:uiPriority w:val="99"/>
    <w:semiHidden/>
    <w:qFormat/>
    <w:rsid w:val="00770F20"/>
    <w:pPr>
      <w:widowControl/>
      <w:spacing w:before="0" w:after="0" w:line="240" w:lineRule="auto"/>
      <w:jc w:val="both"/>
    </w:pPr>
    <w:rPr>
      <w:rFonts w:cs="Arial"/>
      <w:snapToGrid/>
      <w:kern w:val="2"/>
      <w:sz w:val="21"/>
    </w:rPr>
  </w:style>
  <w:style w:type="paragraph" w:customStyle="1" w:styleId="CharCharCharCharCharCharChar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Char Char Char Char Char Char Char"/>
    <w:basedOn w:val="affff3"/>
    <w:autoRedefine/>
    <w:uiPriority w:val="99"/>
    <w:qFormat/>
    <w:rsid w:val="00770F20"/>
    <w:pPr>
      <w:widowControl/>
      <w:spacing w:before="0" w:after="0"/>
      <w:ind w:firstLineChars="200" w:firstLine="200"/>
      <w:jc w:val="both"/>
    </w:pPr>
    <w:rPr>
      <w:rFonts w:ascii="Tahoma" w:hAnsi="Tahoma"/>
      <w:snapToGrid/>
      <w:kern w:val="2"/>
    </w:rPr>
  </w:style>
  <w:style w:type="paragraph" w:customStyle="1" w:styleId="affffffffffffffffff">
    <w:name w:val="联创正文首行缩进"/>
    <w:basedOn w:val="affff3"/>
    <w:next w:val="affff3"/>
    <w:uiPriority w:val="99"/>
    <w:qFormat/>
    <w:rsid w:val="00770F20"/>
    <w:pPr>
      <w:spacing w:before="0" w:after="0"/>
      <w:ind w:firstLineChars="200" w:firstLine="420"/>
    </w:pPr>
    <w:rPr>
      <w:rFonts w:ascii="Times New Roman" w:hAnsi="Times New Roman"/>
      <w:bCs/>
      <w:snapToGrid/>
      <w:sz w:val="21"/>
      <w:szCs w:val="24"/>
    </w:rPr>
  </w:style>
  <w:style w:type="paragraph" w:customStyle="1" w:styleId="affffffffffffffffff0">
    <w:name w:val="封面黑体内容"/>
    <w:link w:val="Charffff5"/>
    <w:autoRedefine/>
    <w:semiHidden/>
    <w:qFormat/>
    <w:rsid w:val="00770F20"/>
    <w:pPr>
      <w:tabs>
        <w:tab w:val="left" w:pos="2280"/>
        <w:tab w:val="right" w:pos="4200"/>
        <w:tab w:val="left" w:pos="4440"/>
      </w:tabs>
    </w:pPr>
    <w:rPr>
      <w:rFonts w:ascii="黑体" w:eastAsia="黑体"/>
      <w:sz w:val="32"/>
      <w:szCs w:val="32"/>
    </w:rPr>
  </w:style>
  <w:style w:type="character" w:customStyle="1" w:styleId="Charffff5">
    <w:name w:val="封面黑体内容 Char"/>
    <w:link w:val="affffffffffffffffff0"/>
    <w:semiHidden/>
    <w:qFormat/>
    <w:rsid w:val="00770F20"/>
    <w:rPr>
      <w:rFonts w:ascii="黑体" w:eastAsia="黑体"/>
      <w:sz w:val="32"/>
      <w:szCs w:val="32"/>
    </w:rPr>
  </w:style>
  <w:style w:type="character" w:customStyle="1" w:styleId="Char1Char2">
    <w:name w:val="正文文本 Char1 Char2"/>
    <w:aliases w:val="正文文字 Char Char1,Body Text(ch) Char1 Char1,bt Char1 Char1,contents Char1 Char,body text Char1 Char1, ändrad Char1 Char,EHPT Char1 Char1,Body Text2 Char1 Char1,正文文本 Char Char1 Char,正文文字 Char1 Char Char1,body text Char Char Char"/>
    <w:rsid w:val="00770F20"/>
    <w:rPr>
      <w:rFonts w:ascii="Times New Roman" w:eastAsia="楷体_GB2312" w:hAnsi="Times New Roman" w:cs="Times New Roman"/>
      <w:b/>
      <w:sz w:val="48"/>
      <w:szCs w:val="20"/>
    </w:rPr>
  </w:style>
  <w:style w:type="paragraph" w:customStyle="1" w:styleId="1ffff7">
    <w:name w:val="纯文本1"/>
    <w:basedOn w:val="affff3"/>
    <w:uiPriority w:val="99"/>
    <w:qFormat/>
    <w:rsid w:val="00770F20"/>
    <w:pPr>
      <w:adjustRightInd w:val="0"/>
      <w:spacing w:before="0" w:after="0" w:line="312" w:lineRule="atLeast"/>
      <w:jc w:val="both"/>
      <w:textAlignment w:val="baseline"/>
    </w:pPr>
    <w:rPr>
      <w:rFonts w:ascii="宋体" w:hAnsi="Courier New"/>
      <w:snapToGrid/>
      <w:sz w:val="21"/>
    </w:rPr>
  </w:style>
  <w:style w:type="paragraph" w:customStyle="1" w:styleId="CharChar7CharCharCharChar">
    <w:name w:val="Char Char7 Char Char Char Char"/>
    <w:basedOn w:val="affff3"/>
    <w:autoRedefine/>
    <w:uiPriority w:val="99"/>
    <w:qFormat/>
    <w:rsid w:val="00770F20"/>
    <w:pPr>
      <w:widowControl/>
      <w:spacing w:before="0" w:after="0"/>
      <w:jc w:val="both"/>
    </w:pPr>
    <w:rPr>
      <w:rFonts w:ascii="宋体" w:hAnsi="宋体"/>
      <w:snapToGrid/>
      <w:kern w:val="2"/>
      <w:sz w:val="22"/>
      <w:szCs w:val="24"/>
    </w:rPr>
  </w:style>
  <w:style w:type="paragraph" w:customStyle="1" w:styleId="Char1CharChar1CharCharCharCharChar1CharChar">
    <w:name w:val="Char1 Char Char1 Char Char Char Char Char1 Char Char"/>
    <w:basedOn w:val="affff3"/>
    <w:uiPriority w:val="99"/>
    <w:qFormat/>
    <w:rsid w:val="00770F20"/>
    <w:pPr>
      <w:widowControl/>
      <w:spacing w:before="0" w:after="0" w:line="240" w:lineRule="auto"/>
      <w:jc w:val="both"/>
    </w:pPr>
    <w:rPr>
      <w:rFonts w:ascii="Tahoma" w:hAnsi="Tahoma"/>
      <w:b/>
      <w:snapToGrid/>
      <w:kern w:val="2"/>
      <w:sz w:val="21"/>
      <w:szCs w:val="21"/>
    </w:rPr>
  </w:style>
  <w:style w:type="paragraph" w:customStyle="1" w:styleId="StyleHeading4PIM4H4h4bulletblbb44headingTablean">
    <w:name w:val="Style Heading 4PIM 4H4h4正文四级标题bulletblbb44headingTable an..."/>
    <w:basedOn w:val="40"/>
    <w:uiPriority w:val="99"/>
    <w:qFormat/>
    <w:rsid w:val="00770F20"/>
    <w:pPr>
      <w:keepNext/>
      <w:keepLines/>
      <w:numPr>
        <w:ilvl w:val="0"/>
        <w:numId w:val="0"/>
      </w:numPr>
      <w:tabs>
        <w:tab w:val="num" w:pos="1680"/>
      </w:tabs>
      <w:spacing w:before="120" w:after="120"/>
      <w:ind w:left="1680" w:hanging="420"/>
    </w:pPr>
    <w:rPr>
      <w:bCs w:val="0"/>
      <w:snapToGrid/>
      <w:kern w:val="2"/>
      <w:sz w:val="24"/>
      <w:szCs w:val="24"/>
      <w:lang w:val="x-none" w:eastAsia="x-none"/>
    </w:rPr>
  </w:style>
  <w:style w:type="paragraph" w:customStyle="1" w:styleId="CharChar1CharCharCharCharCharCharCharChar">
    <w:name w:val="Char Char1 Char Char Char Char Char Char Char Char"/>
    <w:basedOn w:val="affff3"/>
    <w:autoRedefine/>
    <w:uiPriority w:val="99"/>
    <w:qFormat/>
    <w:rsid w:val="00770F20"/>
    <w:pPr>
      <w:widowControl/>
      <w:spacing w:before="0" w:after="0"/>
      <w:ind w:firstLineChars="200" w:firstLine="200"/>
      <w:jc w:val="both"/>
    </w:pPr>
    <w:rPr>
      <w:rFonts w:ascii="Tahoma" w:hAnsi="Tahoma"/>
      <w:snapToGrid/>
      <w:kern w:val="2"/>
    </w:rPr>
  </w:style>
  <w:style w:type="paragraph" w:customStyle="1" w:styleId="affffffffffffffffff1">
    <w:name w:val="!正文"/>
    <w:basedOn w:val="affff3"/>
    <w:link w:val="Charffff6"/>
    <w:qFormat/>
    <w:rsid w:val="00770F20"/>
    <w:pPr>
      <w:widowControl/>
      <w:spacing w:before="0" w:after="0"/>
      <w:jc w:val="both"/>
    </w:pPr>
    <w:rPr>
      <w:rFonts w:ascii="Times New Roman" w:hAnsi="Times New Roman"/>
      <w:snapToGrid/>
      <w:kern w:val="2"/>
    </w:rPr>
  </w:style>
  <w:style w:type="paragraph" w:customStyle="1" w:styleId="2CharChar1">
    <w:name w:val="正文2 Char Char"/>
    <w:basedOn w:val="affff3"/>
    <w:link w:val="2CharCharChar"/>
    <w:qFormat/>
    <w:rsid w:val="00770F20"/>
    <w:pPr>
      <w:tabs>
        <w:tab w:val="num" w:pos="420"/>
      </w:tabs>
      <w:spacing w:before="60" w:after="60"/>
      <w:ind w:leftChars="200" w:left="597" w:hanging="397"/>
      <w:jc w:val="both"/>
      <w:outlineLvl w:val="7"/>
    </w:pPr>
    <w:rPr>
      <w:rFonts w:ascii="Tahoma" w:hAnsi="Tahoma"/>
      <w:snapToGrid/>
      <w:kern w:val="2"/>
      <w:szCs w:val="24"/>
      <w:lang w:val="x-none" w:eastAsia="x-none"/>
    </w:rPr>
  </w:style>
  <w:style w:type="paragraph" w:customStyle="1" w:styleId="TAH">
    <w:name w:val="TAH"/>
    <w:basedOn w:val="TAC"/>
    <w:uiPriority w:val="99"/>
    <w:qFormat/>
    <w:rsid w:val="00770F20"/>
    <w:rPr>
      <w:b/>
    </w:rPr>
  </w:style>
  <w:style w:type="paragraph" w:customStyle="1" w:styleId="94">
    <w:name w:val="正文9"/>
    <w:uiPriority w:val="99"/>
    <w:qFormat/>
    <w:rsid w:val="00770F20"/>
    <w:pPr>
      <w:widowControl w:val="0"/>
      <w:adjustRightInd w:val="0"/>
      <w:spacing w:line="360" w:lineRule="auto"/>
      <w:jc w:val="both"/>
    </w:pPr>
    <w:rPr>
      <w:rFonts w:ascii="宋体"/>
      <w:sz w:val="21"/>
    </w:rPr>
  </w:style>
  <w:style w:type="paragraph" w:customStyle="1" w:styleId="1CharCharCharCharCharCharCharCharCharCharCharCharChar">
    <w:name w:val="1 Char Char Char Char Char Char Char Char Char Char Char Char Char"/>
    <w:basedOn w:val="affff3"/>
    <w:autoRedefine/>
    <w:uiPriority w:val="99"/>
    <w:qFormat/>
    <w:rsid w:val="00770F20"/>
    <w:pPr>
      <w:widowControl/>
      <w:spacing w:before="0" w:after="0" w:line="240" w:lineRule="auto"/>
    </w:pPr>
    <w:rPr>
      <w:rFonts w:ascii="Tahoma" w:hAnsi="Tahoma"/>
      <w:snapToGrid/>
      <w:kern w:val="2"/>
    </w:rPr>
  </w:style>
  <w:style w:type="paragraph" w:customStyle="1" w:styleId="ALT4">
    <w:name w:val="ALT+4星符"/>
    <w:basedOn w:val="affff3"/>
    <w:uiPriority w:val="99"/>
    <w:qFormat/>
    <w:rsid w:val="00770F20"/>
    <w:pPr>
      <w:widowControl/>
      <w:numPr>
        <w:ilvl w:val="1"/>
        <w:numId w:val="172"/>
      </w:numPr>
      <w:snapToGrid w:val="0"/>
      <w:spacing w:before="0" w:after="0" w:line="240" w:lineRule="auto"/>
      <w:ind w:firstLine="0"/>
      <w:jc w:val="both"/>
    </w:pPr>
    <w:rPr>
      <w:rFonts w:ascii="Times New Roman" w:hAnsi="Times New Roman"/>
      <w:snapToGrid/>
      <w:kern w:val="2"/>
      <w:sz w:val="21"/>
    </w:rPr>
  </w:style>
  <w:style w:type="paragraph" w:customStyle="1" w:styleId="Char1CharCharChar1">
    <w:name w:val="Char1 Char Char Char1"/>
    <w:basedOn w:val="affff3"/>
    <w:autoRedefine/>
    <w:uiPriority w:val="99"/>
    <w:qFormat/>
    <w:rsid w:val="00770F20"/>
    <w:pPr>
      <w:widowControl/>
      <w:spacing w:before="0" w:after="0" w:line="240" w:lineRule="auto"/>
    </w:pPr>
    <w:rPr>
      <w:rFonts w:ascii="Tahoma" w:hAnsi="Tahoma"/>
      <w:snapToGrid/>
      <w:kern w:val="2"/>
    </w:rPr>
  </w:style>
  <w:style w:type="paragraph" w:customStyle="1" w:styleId="2FinalSub-sectionTitleh2Header2l2Header2h2h2ap">
    <w:name w:val="样式 标题 2FinalSub-section Titleh2Header 2l2Header2h:2h:2ap..."/>
    <w:basedOn w:val="24"/>
    <w:uiPriority w:val="99"/>
    <w:qFormat/>
    <w:rsid w:val="00770F20"/>
    <w:pPr>
      <w:keepNext/>
      <w:keepLines/>
      <w:numPr>
        <w:ilvl w:val="0"/>
        <w:numId w:val="0"/>
      </w:numPr>
      <w:tabs>
        <w:tab w:val="clear" w:pos="576"/>
        <w:tab w:val="num" w:pos="780"/>
      </w:tabs>
      <w:spacing w:line="416" w:lineRule="auto"/>
      <w:ind w:left="780" w:hanging="360"/>
      <w:jc w:val="both"/>
    </w:pPr>
    <w:rPr>
      <w:b/>
      <w:bCs/>
      <w:snapToGrid/>
      <w:kern w:val="2"/>
      <w:szCs w:val="32"/>
    </w:rPr>
  </w:style>
  <w:style w:type="paragraph" w:customStyle="1" w:styleId="1CharCharCharCharCharCharChar">
    <w:name w:val="1 Char Char Char Char Char Char Char"/>
    <w:basedOn w:val="affff3"/>
    <w:autoRedefine/>
    <w:uiPriority w:val="99"/>
    <w:qFormat/>
    <w:rsid w:val="00770F20"/>
    <w:pPr>
      <w:widowControl/>
      <w:spacing w:before="0" w:after="0" w:line="240" w:lineRule="auto"/>
    </w:pPr>
    <w:rPr>
      <w:rFonts w:ascii="Tahoma" w:hAnsi="Tahoma"/>
      <w:snapToGrid/>
      <w:kern w:val="2"/>
    </w:rPr>
  </w:style>
  <w:style w:type="paragraph" w:customStyle="1" w:styleId="CharCharCharCharCharCharCharCharChar">
    <w:name w:val="Char Char Char Char Char Char Char Char Char"/>
    <w:basedOn w:val="affff3"/>
    <w:uiPriority w:val="99"/>
    <w:qFormat/>
    <w:rsid w:val="00770F20"/>
    <w:pPr>
      <w:widowControl/>
      <w:spacing w:before="0" w:after="0" w:line="240" w:lineRule="auto"/>
      <w:jc w:val="both"/>
    </w:pPr>
    <w:rPr>
      <w:rFonts w:ascii="Times New Roman" w:hAnsi="Times New Roman"/>
      <w:snapToGrid/>
      <w:kern w:val="2"/>
      <w:sz w:val="21"/>
      <w:szCs w:val="24"/>
    </w:rPr>
  </w:style>
  <w:style w:type="paragraph" w:styleId="affffffffffffffffff2">
    <w:name w:val="List Continue"/>
    <w:basedOn w:val="affff3"/>
    <w:link w:val="Charffff7"/>
    <w:qFormat/>
    <w:rsid w:val="00770F20"/>
    <w:pPr>
      <w:spacing w:before="0" w:after="120" w:line="240" w:lineRule="auto"/>
      <w:ind w:left="420"/>
      <w:jc w:val="both"/>
    </w:pPr>
    <w:rPr>
      <w:rFonts w:ascii="Times New Roman" w:hAnsi="Times New Roman"/>
      <w:snapToGrid/>
      <w:kern w:val="2"/>
      <w:szCs w:val="24"/>
      <w:lang w:val="x-none" w:eastAsia="x-none"/>
    </w:rPr>
  </w:style>
  <w:style w:type="paragraph" w:styleId="5f">
    <w:name w:val="List Continue 5"/>
    <w:basedOn w:val="affff3"/>
    <w:qFormat/>
    <w:rsid w:val="00770F20"/>
    <w:pPr>
      <w:spacing w:before="0" w:after="120" w:line="240" w:lineRule="auto"/>
      <w:ind w:left="2100"/>
      <w:jc w:val="both"/>
    </w:pPr>
    <w:rPr>
      <w:rFonts w:ascii="Times New Roman" w:hAnsi="Times New Roman"/>
      <w:snapToGrid/>
      <w:kern w:val="2"/>
      <w:szCs w:val="24"/>
    </w:rPr>
  </w:style>
  <w:style w:type="paragraph" w:styleId="affffffffffffffffff3">
    <w:name w:val="E-mail Signature"/>
    <w:basedOn w:val="affff3"/>
    <w:link w:val="Charffff8"/>
    <w:rsid w:val="00770F20"/>
    <w:pPr>
      <w:spacing w:before="0" w:after="0" w:line="240" w:lineRule="auto"/>
      <w:jc w:val="both"/>
    </w:pPr>
    <w:rPr>
      <w:rFonts w:ascii="Times New Roman" w:hAnsi="Times New Roman"/>
      <w:snapToGrid/>
      <w:kern w:val="2"/>
      <w:szCs w:val="24"/>
      <w:lang w:val="x-none" w:eastAsia="x-none"/>
    </w:rPr>
  </w:style>
  <w:style w:type="character" w:customStyle="1" w:styleId="Charffff8">
    <w:name w:val="电子邮件签名 Char"/>
    <w:basedOn w:val="affff4"/>
    <w:link w:val="affffffffffffffffff3"/>
    <w:qFormat/>
    <w:rsid w:val="00770F20"/>
    <w:rPr>
      <w:kern w:val="2"/>
      <w:sz w:val="24"/>
      <w:szCs w:val="24"/>
      <w:lang w:val="x-none" w:eastAsia="x-none"/>
    </w:rPr>
  </w:style>
  <w:style w:type="character" w:customStyle="1" w:styleId="1CharCharChar">
    <w:name w:val="正文字缩1字 Char Char Char"/>
    <w:link w:val="1CharChar"/>
    <w:qFormat/>
    <w:rsid w:val="00770F20"/>
    <w:rPr>
      <w:rFonts w:ascii="Tahoma" w:hAnsi="Tahoma" w:cs="Arial"/>
      <w:snapToGrid w:val="0"/>
      <w:sz w:val="24"/>
      <w:szCs w:val="24"/>
    </w:rPr>
  </w:style>
  <w:style w:type="paragraph" w:customStyle="1" w:styleId="1CharChar">
    <w:name w:val="正文字缩1字 Char Char"/>
    <w:basedOn w:val="affff3"/>
    <w:link w:val="1CharCharChar"/>
    <w:qFormat/>
    <w:rsid w:val="00770F20"/>
    <w:pPr>
      <w:spacing w:before="60" w:after="60"/>
      <w:ind w:leftChars="100" w:left="100" w:firstLineChars="200" w:firstLine="200"/>
      <w:jc w:val="both"/>
    </w:pPr>
    <w:rPr>
      <w:rFonts w:ascii="Tahoma" w:hAnsi="Tahoma" w:cs="Arial"/>
      <w:szCs w:val="24"/>
    </w:rPr>
  </w:style>
  <w:style w:type="character" w:customStyle="1" w:styleId="4CharCharChar">
    <w:name w:val="正文4 Char Char Char"/>
    <w:link w:val="4CharChar0"/>
    <w:qFormat/>
    <w:rsid w:val="00770F20"/>
    <w:rPr>
      <w:rFonts w:ascii="Tahoma" w:hAnsi="Tahoma" w:cs="Arial"/>
      <w:snapToGrid w:val="0"/>
      <w:sz w:val="24"/>
      <w:szCs w:val="24"/>
    </w:rPr>
  </w:style>
  <w:style w:type="paragraph" w:customStyle="1" w:styleId="4CharChar0">
    <w:name w:val="正文4 Char Char"/>
    <w:basedOn w:val="affff3"/>
    <w:link w:val="4CharCharChar"/>
    <w:qFormat/>
    <w:rsid w:val="00770F20"/>
    <w:pPr>
      <w:tabs>
        <w:tab w:val="num" w:pos="720"/>
      </w:tabs>
      <w:spacing w:before="60" w:after="60"/>
      <w:ind w:leftChars="400" w:left="820" w:hanging="240"/>
      <w:jc w:val="both"/>
    </w:pPr>
    <w:rPr>
      <w:rFonts w:ascii="Tahoma" w:hAnsi="Tahoma" w:cs="Arial"/>
      <w:szCs w:val="24"/>
    </w:rPr>
  </w:style>
  <w:style w:type="paragraph" w:customStyle="1" w:styleId="CharCharCharCharChar1Char">
    <w:name w:val="Char Char Char Char Char1 Char"/>
    <w:basedOn w:val="affff3"/>
    <w:uiPriority w:val="99"/>
    <w:qFormat/>
    <w:rsid w:val="00770F20"/>
    <w:pPr>
      <w:widowControl/>
      <w:spacing w:before="0" w:after="0" w:line="240" w:lineRule="auto"/>
      <w:jc w:val="both"/>
    </w:pPr>
    <w:rPr>
      <w:rFonts w:ascii="Times New Roman" w:hAnsi="Times New Roman"/>
      <w:snapToGrid/>
      <w:kern w:val="2"/>
      <w:sz w:val="21"/>
      <w:szCs w:val="24"/>
    </w:rPr>
  </w:style>
  <w:style w:type="paragraph" w:customStyle="1" w:styleId="BPbodytext">
    <w:name w:val="BP body text"/>
    <w:basedOn w:val="affff3"/>
    <w:uiPriority w:val="99"/>
    <w:qFormat/>
    <w:rsid w:val="00770F20"/>
    <w:pPr>
      <w:widowControl/>
      <w:ind w:left="720" w:right="284" w:firstLine="454"/>
      <w:jc w:val="both"/>
    </w:pPr>
    <w:rPr>
      <w:rFonts w:cs="Arial"/>
      <w:snapToGrid/>
      <w:sz w:val="22"/>
      <w:szCs w:val="24"/>
    </w:rPr>
  </w:style>
  <w:style w:type="paragraph" w:customStyle="1" w:styleId="WW-">
    <w:name w:val="WW-正文缩进"/>
    <w:basedOn w:val="affff3"/>
    <w:uiPriority w:val="99"/>
    <w:qFormat/>
    <w:rsid w:val="00770F20"/>
    <w:pPr>
      <w:widowControl/>
      <w:suppressAutoHyphens/>
      <w:spacing w:before="0" w:after="0"/>
      <w:ind w:firstLine="420"/>
      <w:jc w:val="both"/>
    </w:pPr>
    <w:rPr>
      <w:rFonts w:ascii="Times New Roman" w:hAnsi="Times New Roman"/>
      <w:snapToGrid/>
      <w:kern w:val="2"/>
      <w:szCs w:val="24"/>
      <w:lang w:eastAsia="ar-SA"/>
    </w:rPr>
  </w:style>
  <w:style w:type="paragraph" w:customStyle="1" w:styleId="affffffffffffffffff4">
    <w:name w:val="!版心文字"/>
    <w:basedOn w:val="affff3"/>
    <w:link w:val="Charffff9"/>
    <w:autoRedefine/>
    <w:qFormat/>
    <w:rsid w:val="00770F20"/>
    <w:pPr>
      <w:spacing w:before="0" w:after="0"/>
      <w:ind w:firstLineChars="200" w:firstLine="480"/>
    </w:pPr>
    <w:rPr>
      <w:rFonts w:ascii="Times New Roman" w:hAnsi="Times New Roman"/>
      <w:snapToGrid/>
      <w:kern w:val="2"/>
      <w:szCs w:val="24"/>
    </w:rPr>
  </w:style>
  <w:style w:type="paragraph" w:customStyle="1" w:styleId="affffffffffffffffff5">
    <w:name w:val="项目段落"/>
    <w:basedOn w:val="affff3"/>
    <w:uiPriority w:val="99"/>
    <w:qFormat/>
    <w:rsid w:val="00770F20"/>
    <w:pPr>
      <w:tabs>
        <w:tab w:val="num" w:pos="840"/>
      </w:tabs>
      <w:spacing w:before="60" w:after="0" w:line="240" w:lineRule="auto"/>
      <w:ind w:left="840" w:hanging="360"/>
      <w:jc w:val="both"/>
    </w:pPr>
    <w:rPr>
      <w:rFonts w:eastAsia="仿宋_GB2312"/>
      <w:snapToGrid/>
      <w:kern w:val="2"/>
    </w:rPr>
  </w:style>
  <w:style w:type="paragraph" w:customStyle="1" w:styleId="XX0">
    <w:name w:val="XX正文"/>
    <w:basedOn w:val="affff3"/>
    <w:uiPriority w:val="99"/>
    <w:qFormat/>
    <w:rsid w:val="00770F20"/>
    <w:pPr>
      <w:spacing w:before="0" w:after="0" w:line="240" w:lineRule="auto"/>
      <w:ind w:firstLineChars="200" w:firstLine="560"/>
      <w:jc w:val="both"/>
    </w:pPr>
    <w:rPr>
      <w:rFonts w:ascii="Times New Roman" w:eastAsia="仿宋_GB2312" w:hAnsi="Times New Roman" w:cs="宋体"/>
      <w:snapToGrid/>
      <w:color w:val="000000"/>
      <w:kern w:val="2"/>
      <w:sz w:val="28"/>
    </w:rPr>
  </w:style>
  <w:style w:type="character" w:customStyle="1" w:styleId="Charffffa">
    <w:name w:val="!表题注 Char"/>
    <w:link w:val="affffffffffffffffff6"/>
    <w:qFormat/>
    <w:locked/>
    <w:rsid w:val="00770F20"/>
    <w:rPr>
      <w:kern w:val="2"/>
      <w:sz w:val="21"/>
      <w:szCs w:val="21"/>
      <w:lang w:val="x-none" w:eastAsia="x-none"/>
    </w:rPr>
  </w:style>
  <w:style w:type="character" w:customStyle="1" w:styleId="Char1Char">
    <w:name w:val="正文文本 Char1 Char"/>
    <w:aliases w:val="正文文字 Char Char,Body Text(ch) Char1 Char,body text Char1 Char,bt Char1 Char,特点 Char Char,正文不缩进 Char Char,EHPT Char1 Char,Body Text2 Char1 Char,ändrad Char1 Char,正文文本 Char Char Char,正文文字 Char1 Char Char,Body Text(ch) Char Char Char"/>
    <w:qFormat/>
    <w:rsid w:val="00770F20"/>
    <w:rPr>
      <w:rFonts w:ascii="宋体" w:eastAsia="宋体" w:hAnsi="宋体" w:cs="Arial" w:hint="eastAsia"/>
      <w:snapToGrid w:val="0"/>
      <w:kern w:val="2"/>
      <w:sz w:val="24"/>
      <w:szCs w:val="24"/>
      <w:lang w:val="en-US" w:eastAsia="zh-CN" w:bidi="ar-SA"/>
    </w:rPr>
  </w:style>
  <w:style w:type="character" w:customStyle="1" w:styleId="4CharChar1">
    <w:name w:val="正文4 Char Char1"/>
    <w:qFormat/>
    <w:rsid w:val="00770F20"/>
    <w:rPr>
      <w:rFonts w:ascii="宋体" w:eastAsia="宋体" w:hAnsi="宋体" w:cs="Arial" w:hint="eastAsia"/>
      <w:snapToGrid w:val="0"/>
      <w:kern w:val="2"/>
      <w:sz w:val="24"/>
      <w:szCs w:val="24"/>
      <w:lang w:val="en-US" w:eastAsia="zh-CN" w:bidi="ar-SA"/>
    </w:rPr>
  </w:style>
  <w:style w:type="character" w:customStyle="1" w:styleId="Head3Ch">
    <w:name w:val="Head 3 Ch"/>
    <w:rsid w:val="00770F20"/>
    <w:rPr>
      <w:rFonts w:ascii="宋体" w:eastAsia="宋体" w:hAnsi="宋体" w:cs="Arial" w:hint="eastAsia"/>
      <w:b/>
      <w:bCs/>
      <w:snapToGrid w:val="0"/>
      <w:kern w:val="2"/>
      <w:sz w:val="32"/>
      <w:szCs w:val="32"/>
      <w:lang w:val="en-US" w:eastAsia="zh-CN" w:bidi="ar-SA"/>
    </w:rPr>
  </w:style>
  <w:style w:type="table" w:styleId="1ffff8">
    <w:name w:val="Table Simple 1"/>
    <w:basedOn w:val="affff5"/>
    <w:qFormat/>
    <w:rsid w:val="00770F20"/>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ffa">
    <w:name w:val="Table Simple 2"/>
    <w:basedOn w:val="affff5"/>
    <w:qFormat/>
    <w:rsid w:val="00770F20"/>
    <w:pPr>
      <w:widowControl w:val="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affffffffffffffffff6">
    <w:name w:val="!表题注"/>
    <w:basedOn w:val="affff8"/>
    <w:link w:val="Charffffa"/>
    <w:autoRedefine/>
    <w:qFormat/>
    <w:rsid w:val="00770F20"/>
    <w:pPr>
      <w:keepLines w:val="0"/>
      <w:spacing w:before="0" w:after="0"/>
      <w:ind w:left="0"/>
      <w:jc w:val="center"/>
    </w:pPr>
    <w:rPr>
      <w:rFonts w:ascii="Times New Roman" w:eastAsia="宋体" w:hAnsi="Times New Roman" w:cs="Times New Roman"/>
      <w:i w:val="0"/>
      <w:snapToGrid/>
      <w:kern w:val="2"/>
      <w:sz w:val="21"/>
      <w:szCs w:val="21"/>
      <w:lang w:val="x-none" w:eastAsia="x-none"/>
    </w:rPr>
  </w:style>
  <w:style w:type="character" w:styleId="affffffffffffffffff7">
    <w:name w:val="endnote reference"/>
    <w:uiPriority w:val="99"/>
    <w:unhideWhenUsed/>
    <w:qFormat/>
    <w:rsid w:val="00770F20"/>
    <w:rPr>
      <w:vertAlign w:val="superscript"/>
    </w:rPr>
  </w:style>
  <w:style w:type="character" w:customStyle="1" w:styleId="1ffff9">
    <w:name w:val="明显参考1"/>
    <w:uiPriority w:val="24"/>
    <w:qFormat/>
    <w:rsid w:val="00770F20"/>
    <w:rPr>
      <w:b/>
      <w:bCs/>
      <w:smallCaps/>
      <w:color w:val="C0504D"/>
      <w:spacing w:val="5"/>
      <w:u w:val="single"/>
    </w:rPr>
  </w:style>
  <w:style w:type="table" w:styleId="2fffb">
    <w:name w:val="Table Colorful 2"/>
    <w:basedOn w:val="affff5"/>
    <w:qFormat/>
    <w:rsid w:val="00770F20"/>
    <w:pPr>
      <w:widowControl w:val="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a">
    <w:name w:val="Table Colorful 3"/>
    <w:basedOn w:val="affff5"/>
    <w:qFormat/>
    <w:rsid w:val="00770F20"/>
    <w:pPr>
      <w:widowControl w:val="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2fffc">
    <w:name w:val="Table Columns 2"/>
    <w:basedOn w:val="affff5"/>
    <w:qFormat/>
    <w:rsid w:val="00770F20"/>
    <w:pPr>
      <w:widowControl w:val="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b">
    <w:name w:val="Table Columns 3"/>
    <w:basedOn w:val="affff5"/>
    <w:qFormat/>
    <w:rsid w:val="00770F20"/>
    <w:pPr>
      <w:widowControl w:val="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d">
    <w:name w:val="Table Columns 4"/>
    <w:basedOn w:val="affff5"/>
    <w:qFormat/>
    <w:rsid w:val="00770F20"/>
    <w:pPr>
      <w:widowControl w:val="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0">
    <w:name w:val="Table Columns 5"/>
    <w:basedOn w:val="affff5"/>
    <w:qFormat/>
    <w:rsid w:val="00770F20"/>
    <w:pPr>
      <w:widowControl w:val="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customStyle="1" w:styleId="CharChar50">
    <w:name w:val="Char Char5"/>
    <w:qFormat/>
    <w:rsid w:val="00770F20"/>
    <w:rPr>
      <w:rFonts w:eastAsia="Mangal" w:cs="Mangal" w:hint="cs"/>
      <w:kern w:val="2"/>
      <w:sz w:val="21"/>
      <w:szCs w:val="18"/>
      <w:lang w:val="en-US" w:eastAsia="zh-CN" w:bidi="ar-SA"/>
    </w:rPr>
  </w:style>
  <w:style w:type="character" w:customStyle="1" w:styleId="86">
    <w:name w:val="标题8"/>
    <w:rsid w:val="00770F20"/>
  </w:style>
  <w:style w:type="character" w:customStyle="1" w:styleId="txt">
    <w:name w:val="txt"/>
    <w:qFormat/>
    <w:rsid w:val="00770F20"/>
  </w:style>
  <w:style w:type="character" w:customStyle="1" w:styleId="apple-converted-space">
    <w:name w:val="apple-converted-space"/>
    <w:qFormat/>
    <w:rsid w:val="00770F20"/>
  </w:style>
  <w:style w:type="paragraph" w:styleId="affffffff5">
    <w:name w:val="endnote text"/>
    <w:basedOn w:val="affff3"/>
    <w:link w:val="Charfe"/>
    <w:uiPriority w:val="99"/>
    <w:unhideWhenUsed/>
    <w:qFormat/>
    <w:rsid w:val="00770F20"/>
    <w:pPr>
      <w:widowControl/>
      <w:snapToGrid w:val="0"/>
      <w:spacing w:before="0" w:after="0"/>
    </w:pPr>
    <w:rPr>
      <w:rFonts w:ascii="Times New Roman" w:hAnsi="Times New Roman"/>
      <w:snapToGrid/>
      <w:szCs w:val="24"/>
      <w:lang w:val="x-none" w:eastAsia="x-none"/>
    </w:rPr>
  </w:style>
  <w:style w:type="character" w:customStyle="1" w:styleId="1ffffa">
    <w:name w:val="尾注文本 字符1"/>
    <w:basedOn w:val="affff4"/>
    <w:uiPriority w:val="99"/>
    <w:semiHidden/>
    <w:qFormat/>
    <w:rsid w:val="00770F20"/>
    <w:rPr>
      <w:rFonts w:ascii="Arial" w:hAnsi="Arial"/>
      <w:snapToGrid w:val="0"/>
      <w:sz w:val="24"/>
    </w:rPr>
  </w:style>
  <w:style w:type="character" w:customStyle="1" w:styleId="Char19">
    <w:name w:val="尾注文本 Char1"/>
    <w:uiPriority w:val="99"/>
    <w:rsid w:val="00770F20"/>
    <w:rPr>
      <w:kern w:val="2"/>
      <w:sz w:val="21"/>
      <w:szCs w:val="24"/>
    </w:rPr>
  </w:style>
  <w:style w:type="character" w:customStyle="1" w:styleId="CharChar13">
    <w:name w:val="Char Char13"/>
    <w:qFormat/>
    <w:rsid w:val="00770F20"/>
    <w:rPr>
      <w:rFonts w:eastAsia="Mangal" w:cs="Mangal" w:hint="cs"/>
      <w:kern w:val="2"/>
      <w:sz w:val="21"/>
      <w:szCs w:val="24"/>
      <w:lang w:val="en-US" w:eastAsia="zh-CN" w:bidi="ar-SA"/>
    </w:rPr>
  </w:style>
  <w:style w:type="table" w:styleId="2fffd">
    <w:name w:val="Table List 2"/>
    <w:basedOn w:val="affff5"/>
    <w:qFormat/>
    <w:rsid w:val="00770F20"/>
    <w:pPr>
      <w:widowControl w:val="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c">
    <w:name w:val="Table List 3"/>
    <w:basedOn w:val="affff5"/>
    <w:qFormat/>
    <w:rsid w:val="00770F20"/>
    <w:pPr>
      <w:widowControl w:val="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e">
    <w:name w:val="Table List 4"/>
    <w:basedOn w:val="affff5"/>
    <w:qFormat/>
    <w:rsid w:val="00770F20"/>
    <w:pPr>
      <w:widowControl w:val="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f1">
    <w:name w:val="Table List 5"/>
    <w:basedOn w:val="affff5"/>
    <w:qFormat/>
    <w:rsid w:val="00770F20"/>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7">
    <w:name w:val="Table List 6"/>
    <w:basedOn w:val="affff5"/>
    <w:qFormat/>
    <w:rsid w:val="00770F20"/>
    <w:pPr>
      <w:widowControl w:val="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8">
    <w:name w:val="Table List 7"/>
    <w:basedOn w:val="affff5"/>
    <w:qFormat/>
    <w:rsid w:val="00770F20"/>
    <w:pPr>
      <w:widowControl w:val="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7">
    <w:name w:val="Table List 8"/>
    <w:basedOn w:val="affff5"/>
    <w:qFormat/>
    <w:rsid w:val="00770F20"/>
    <w:pPr>
      <w:widowControl w:val="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1ffffb">
    <w:name w:val="Table 3D effects 1"/>
    <w:basedOn w:val="affff5"/>
    <w:qFormat/>
    <w:rsid w:val="00770F20"/>
    <w:pPr>
      <w:widowControl w:val="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ffe">
    <w:name w:val="Table 3D effects 2"/>
    <w:basedOn w:val="affff5"/>
    <w:qFormat/>
    <w:rsid w:val="00770F20"/>
    <w:pPr>
      <w:widowControl w:val="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d">
    <w:name w:val="Table 3D effects 3"/>
    <w:basedOn w:val="affff5"/>
    <w:qFormat/>
    <w:rsid w:val="00770F20"/>
    <w:pPr>
      <w:widowControl w:val="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fffffffffffff8">
    <w:name w:val="Table Contemporary"/>
    <w:basedOn w:val="affff5"/>
    <w:qFormat/>
    <w:rsid w:val="00770F20"/>
    <w:pPr>
      <w:widowControl w:val="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CharChar12">
    <w:name w:val="Char Char12"/>
    <w:rsid w:val="00770F20"/>
    <w:rPr>
      <w:rFonts w:ascii="Mangal" w:cs="Mangal" w:hint="cs"/>
      <w:snapToGrid/>
    </w:rPr>
  </w:style>
  <w:style w:type="character" w:customStyle="1" w:styleId="CharChar70">
    <w:name w:val="Char Char7"/>
    <w:rsid w:val="00770F20"/>
    <w:rPr>
      <w:rFonts w:ascii="Mangal" w:eastAsia="Mangal" w:hAnsi="宋体" w:cs="Symbol" w:hint="cs"/>
      <w:szCs w:val="20"/>
    </w:rPr>
  </w:style>
  <w:style w:type="character" w:customStyle="1" w:styleId="t18">
    <w:name w:val="t18"/>
    <w:qFormat/>
    <w:rsid w:val="00770F20"/>
  </w:style>
  <w:style w:type="character" w:customStyle="1" w:styleId="tw4winInternal">
    <w:name w:val="tw4winInternal"/>
    <w:rsid w:val="00770F20"/>
    <w:rPr>
      <w:rFonts w:ascii="宋体" w:eastAsia="宋体" w:hAnsi="宋体" w:hint="eastAsia"/>
      <w:color w:val="FF0000"/>
    </w:rPr>
  </w:style>
  <w:style w:type="character" w:customStyle="1" w:styleId="Char1CharChar0">
    <w:name w:val="正文文本 Char1 Char Char"/>
    <w:aliases w:val="正文文本 Char Char Char Char,正文文字 Char1 Char Char Char,正文文本 Char1 Char Char Char Char,正文文字 Char Char Char Char Char,Body Text(ch) Char1 Char Char Char Char,body text Char1 Char Char Char Char,bt Char1 C"/>
    <w:rsid w:val="00770F20"/>
    <w:rPr>
      <w:rFonts w:ascii="Tahoma" w:eastAsia="宋体" w:hAnsi="Tahoma" w:cs="Arial"/>
      <w:snapToGrid w:val="0"/>
      <w:kern w:val="2"/>
      <w:sz w:val="24"/>
      <w:szCs w:val="24"/>
      <w:lang w:val="en-US" w:eastAsia="zh-CN" w:bidi="ar-SA"/>
    </w:rPr>
  </w:style>
  <w:style w:type="character" w:customStyle="1" w:styleId="Char1Char1">
    <w:name w:val="正文文本 Char1 Char1"/>
    <w:aliases w:val="正文文本 Char2 Char Char,正文文字 Char Char1 Char,Body Text(ch) Char1 Char1 Char,bt Char1 Char1 Char,EHPT Char1 Char1 Char,Body Text2 Char1 Char1 Char,body text Char1 Char1 Char, ändrad Char1 Char Char,正文文本 Char Char Char1 Char Cha"/>
    <w:rsid w:val="00770F20"/>
    <w:rPr>
      <w:rFonts w:ascii="Tahoma" w:eastAsia="宋体" w:hAnsi="Tahoma" w:cs="Arial"/>
      <w:snapToGrid w:val="0"/>
      <w:kern w:val="2"/>
      <w:sz w:val="24"/>
      <w:szCs w:val="24"/>
      <w:lang w:val="en-US" w:eastAsia="zh-CN" w:bidi="ar-SA"/>
    </w:rPr>
  </w:style>
  <w:style w:type="character" w:customStyle="1" w:styleId="2CharCharChar">
    <w:name w:val="正文2 Char Char Char"/>
    <w:link w:val="2CharChar1"/>
    <w:qFormat/>
    <w:rsid w:val="00770F20"/>
    <w:rPr>
      <w:rFonts w:ascii="Tahoma" w:hAnsi="Tahoma"/>
      <w:kern w:val="2"/>
      <w:sz w:val="24"/>
      <w:szCs w:val="24"/>
      <w:lang w:val="x-none" w:eastAsia="x-none"/>
    </w:rPr>
  </w:style>
  <w:style w:type="paragraph" w:customStyle="1" w:styleId="2FinalSub-sectionTitleh2Header2l2Header2h2h2ap1">
    <w:name w:val="样式 标题 2FinalSub-section Titleh2Header 2l2Header2h:2h:2ap...1"/>
    <w:basedOn w:val="24"/>
    <w:uiPriority w:val="99"/>
    <w:qFormat/>
    <w:rsid w:val="00770F20"/>
    <w:pPr>
      <w:keepNext/>
      <w:keepLines/>
      <w:numPr>
        <w:ilvl w:val="0"/>
        <w:numId w:val="0"/>
      </w:numPr>
      <w:tabs>
        <w:tab w:val="clear" w:pos="576"/>
        <w:tab w:val="num" w:pos="780"/>
      </w:tabs>
      <w:spacing w:line="416" w:lineRule="auto"/>
      <w:ind w:left="780" w:hanging="360"/>
      <w:jc w:val="both"/>
    </w:pPr>
    <w:rPr>
      <w:b/>
      <w:bCs/>
      <w:snapToGrid/>
      <w:kern w:val="2"/>
      <w:szCs w:val="32"/>
    </w:rPr>
  </w:style>
  <w:style w:type="paragraph" w:customStyle="1" w:styleId="1Char7">
    <w:name w:val="正文字缩1字 Char"/>
    <w:basedOn w:val="affff3"/>
    <w:uiPriority w:val="99"/>
    <w:qFormat/>
    <w:rsid w:val="00770F20"/>
    <w:pPr>
      <w:spacing w:before="60" w:after="60"/>
      <w:ind w:leftChars="100" w:left="100" w:firstLineChars="200" w:firstLine="200"/>
      <w:jc w:val="both"/>
    </w:pPr>
    <w:rPr>
      <w:rFonts w:ascii="Times New Roman" w:hAnsi="Times New Roman"/>
      <w:snapToGrid/>
      <w:kern w:val="2"/>
      <w:szCs w:val="24"/>
    </w:rPr>
  </w:style>
  <w:style w:type="character" w:customStyle="1" w:styleId="tw4winMark">
    <w:name w:val="tw4winMark"/>
    <w:rsid w:val="00770F20"/>
    <w:rPr>
      <w:rFonts w:ascii="宋体" w:eastAsia="宋体" w:hAnsi="宋体" w:hint="eastAsia"/>
      <w:vanish/>
      <w:webHidden w:val="0"/>
      <w:color w:val="800080"/>
      <w:vertAlign w:val="subscript"/>
      <w:specVanish w:val="0"/>
    </w:rPr>
  </w:style>
  <w:style w:type="paragraph" w:customStyle="1" w:styleId="4H4ParagraphTitleh4E4h4Head44Level2-a1111">
    <w:name w:val="样式 标题 4H4Paragraph Titleh4E4h:4Head44Level 2 - a1.1.1.1..."/>
    <w:basedOn w:val="40"/>
    <w:uiPriority w:val="99"/>
    <w:qFormat/>
    <w:rsid w:val="00770F20"/>
    <w:pPr>
      <w:keepNext/>
      <w:keepLines/>
      <w:numPr>
        <w:ilvl w:val="0"/>
        <w:numId w:val="0"/>
      </w:numPr>
      <w:tabs>
        <w:tab w:val="num" w:pos="1680"/>
      </w:tabs>
      <w:spacing w:before="120" w:after="120"/>
      <w:ind w:left="1680" w:hanging="420"/>
    </w:pPr>
    <w:rPr>
      <w:bCs w:val="0"/>
      <w:snapToGrid/>
      <w:kern w:val="2"/>
      <w:sz w:val="24"/>
      <w:szCs w:val="24"/>
      <w:lang w:val="x-none" w:eastAsia="x-none"/>
    </w:rPr>
  </w:style>
  <w:style w:type="paragraph" w:customStyle="1" w:styleId="1PIM1H1SectionHeadh1heading1h11heading1TOC1st">
    <w:name w:val="样式 标题 1PIM 1H1Section Headh1heading 1h11heading 1TOC1st ..."/>
    <w:basedOn w:val="13"/>
    <w:uiPriority w:val="99"/>
    <w:qFormat/>
    <w:rsid w:val="00770F20"/>
    <w:pPr>
      <w:keepLines/>
      <w:numPr>
        <w:numId w:val="0"/>
      </w:numPr>
      <w:tabs>
        <w:tab w:val="num" w:pos="720"/>
      </w:tabs>
      <w:ind w:left="720" w:hanging="420"/>
      <w:jc w:val="both"/>
    </w:pPr>
    <w:rPr>
      <w:rFonts w:ascii="Times New Roman" w:hAnsi="Times New Roman"/>
      <w:snapToGrid/>
      <w:kern w:val="44"/>
      <w:szCs w:val="44"/>
    </w:rPr>
  </w:style>
  <w:style w:type="paragraph" w:customStyle="1" w:styleId="3h33rdlevel3Head3H3level3PIM3Level3HeadHead">
    <w:name w:val="样式 标题 3h33rd level3Head 3H3level_3PIM 3Level 3 HeadHead..."/>
    <w:basedOn w:val="30"/>
    <w:uiPriority w:val="99"/>
    <w:qFormat/>
    <w:rsid w:val="00770F20"/>
    <w:pPr>
      <w:keepNext/>
      <w:keepLines/>
      <w:numPr>
        <w:ilvl w:val="0"/>
        <w:numId w:val="0"/>
      </w:numPr>
      <w:tabs>
        <w:tab w:val="num" w:pos="1260"/>
      </w:tabs>
      <w:spacing w:before="120" w:after="120" w:line="360" w:lineRule="auto"/>
      <w:ind w:left="1260" w:hanging="420"/>
    </w:pPr>
    <w:rPr>
      <w:rFonts w:eastAsia="黑体"/>
      <w:bCs w:val="0"/>
      <w:iCs w:val="0"/>
      <w:snapToGrid/>
      <w:kern w:val="2"/>
      <w:szCs w:val="24"/>
      <w:lang w:val="x-none" w:eastAsia="x-none"/>
    </w:rPr>
  </w:style>
  <w:style w:type="character" w:customStyle="1" w:styleId="tw4winTerm">
    <w:name w:val="tw4winTerm"/>
    <w:rsid w:val="00770F20"/>
    <w:rPr>
      <w:color w:val="0000FF"/>
    </w:rPr>
  </w:style>
  <w:style w:type="paragraph" w:customStyle="1" w:styleId="125">
    <w:name w:val="样式 目录 1 + 首行缩进:  2 字符"/>
    <w:basedOn w:val="1f8"/>
    <w:uiPriority w:val="99"/>
    <w:qFormat/>
    <w:rsid w:val="00770F20"/>
    <w:pPr>
      <w:tabs>
        <w:tab w:val="left" w:pos="210"/>
        <w:tab w:val="left" w:pos="420"/>
        <w:tab w:val="right" w:leader="dot" w:pos="9344"/>
      </w:tabs>
      <w:spacing w:before="120" w:after="120"/>
      <w:ind w:leftChars="-50" w:left="-105" w:firstLineChars="200" w:firstLine="402"/>
    </w:pPr>
    <w:rPr>
      <w:rFonts w:ascii="Times New Roman" w:hAnsi="Times New Roman" w:cs="宋体"/>
      <w:bCs/>
      <w:caps/>
      <w:snapToGrid/>
      <w:kern w:val="2"/>
      <w:sz w:val="32"/>
      <w:szCs w:val="32"/>
    </w:rPr>
  </w:style>
  <w:style w:type="paragraph" w:customStyle="1" w:styleId="1Level1Level11h1IIIHeading1H1-Heading11Header">
    <w:name w:val="样式 标题 1Level 1Level 11h1II+IHeading1H1-Heading 11Header..."/>
    <w:basedOn w:val="13"/>
    <w:uiPriority w:val="99"/>
    <w:qFormat/>
    <w:rsid w:val="00770F20"/>
    <w:pPr>
      <w:keepLines/>
      <w:numPr>
        <w:numId w:val="0"/>
      </w:numPr>
      <w:tabs>
        <w:tab w:val="num" w:pos="720"/>
      </w:tabs>
      <w:ind w:left="720" w:hanging="420"/>
      <w:jc w:val="both"/>
    </w:pPr>
    <w:rPr>
      <w:rFonts w:ascii="Times New Roman" w:hAnsi="Times New Roman"/>
      <w:snapToGrid/>
      <w:kern w:val="44"/>
      <w:szCs w:val="44"/>
    </w:rPr>
  </w:style>
  <w:style w:type="character" w:customStyle="1" w:styleId="grame">
    <w:name w:val="grame"/>
    <w:qFormat/>
    <w:rsid w:val="00770F20"/>
    <w:rPr>
      <w:rFonts w:ascii="Tahoma" w:eastAsia="宋体" w:hAnsi="Tahoma" w:cs="Arial"/>
      <w:snapToGrid w:val="0"/>
      <w:kern w:val="2"/>
      <w:sz w:val="24"/>
      <w:szCs w:val="21"/>
      <w:lang w:val="en-US" w:eastAsia="zh-CN" w:bidi="ar-SA"/>
    </w:rPr>
  </w:style>
  <w:style w:type="character" w:customStyle="1" w:styleId="CharChara">
    <w:name w:val="正文首行缩进 Char Char"/>
    <w:aliases w:val="正文首行缩进1 Char Char,正文首行缩进 Char Char Char Char Char Char Char Char Char Char Char Char Char Char Char Char Char1 Char Char Char"/>
    <w:rsid w:val="00770F20"/>
    <w:rPr>
      <w:rFonts w:ascii="Tahoma" w:eastAsia="宋体" w:hAnsi="Tahoma" w:cs="Arial"/>
      <w:snapToGrid w:val="0"/>
      <w:kern w:val="2"/>
      <w:sz w:val="24"/>
      <w:szCs w:val="24"/>
      <w:lang w:val="en-US" w:eastAsia="zh-CN" w:bidi="ar-SA"/>
    </w:rPr>
  </w:style>
  <w:style w:type="character" w:customStyle="1" w:styleId="Ch">
    <w:name w:val="二级节名 Ch"/>
    <w:aliases w:val="Heading 3 Char,Heading 3 Char2 Char,Heading 3 Char Char Char,Heading 3 Char1 Char Char Char,Heading 3 Char Char Char Char Char"/>
    <w:qFormat/>
    <w:rsid w:val="00770F20"/>
    <w:rPr>
      <w:rFonts w:ascii="Tahoma" w:eastAsia="宋体" w:hAnsi="Tahoma" w:cs="Arial"/>
      <w:b/>
      <w:bCs/>
      <w:snapToGrid w:val="0"/>
      <w:kern w:val="2"/>
      <w:sz w:val="32"/>
      <w:szCs w:val="32"/>
      <w:lang w:val="en-US" w:eastAsia="zh-CN" w:bidi="ar-SA"/>
    </w:rPr>
  </w:style>
  <w:style w:type="character" w:customStyle="1" w:styleId="Head3">
    <w:name w:val="Head 3"/>
    <w:aliases w:val="heading 3TOC,PRTM Heading 3,h Ch"/>
    <w:qFormat/>
    <w:rsid w:val="00770F20"/>
    <w:rPr>
      <w:rFonts w:ascii="Tahoma" w:eastAsia="宋体" w:hAnsi="Tahoma" w:cs="Arial"/>
      <w:b/>
      <w:bCs/>
      <w:snapToGrid w:val="0"/>
      <w:kern w:val="2"/>
      <w:sz w:val="32"/>
      <w:szCs w:val="32"/>
      <w:lang w:val="en-US" w:eastAsia="zh-CN" w:bidi="ar-SA"/>
    </w:rPr>
  </w:style>
  <w:style w:type="paragraph" w:customStyle="1" w:styleId="ALTZ41Char1">
    <w:name w:val="样式 特点ALT+Z标题4正文缩进1正文缩进 Char段1正文不缩进水上软件四号正文缩进陈木华缩进正文编号..."/>
    <w:basedOn w:val="affff3"/>
    <w:uiPriority w:val="99"/>
    <w:qFormat/>
    <w:rsid w:val="00770F20"/>
    <w:pPr>
      <w:adjustRightInd w:val="0"/>
      <w:snapToGrid w:val="0"/>
      <w:spacing w:before="0" w:after="0"/>
      <w:ind w:firstLine="480"/>
      <w:jc w:val="both"/>
    </w:pPr>
    <w:rPr>
      <w:rFonts w:ascii="宋体" w:hAnsi="Times New Roman" w:cs="宋体"/>
      <w:snapToGrid/>
      <w:kern w:val="2"/>
    </w:rPr>
  </w:style>
  <w:style w:type="character" w:customStyle="1" w:styleId="Char3Char1">
    <w:name w:val="正文文字 Char3 Char1"/>
    <w:aliases w:val="Body Text(ch) Char3 Char1,body text Char3 Char1,bt Char3 Char1,特点 Char2 Char1,正文不缩进 Char1 Char1,EHPT Char3 Char1,Body Text2 Char3 Char1,ändrad Char3 Char1,正文文本 Char Char1 Char1,正文文字 Char1 Char1 Char1,bt Char Char1 Char"/>
    <w:rsid w:val="00770F20"/>
    <w:rPr>
      <w:rFonts w:ascii="Tahoma" w:eastAsia="宋体" w:hAnsi="Tahoma" w:cs="Arial"/>
      <w:snapToGrid w:val="0"/>
      <w:kern w:val="2"/>
      <w:sz w:val="24"/>
      <w:szCs w:val="24"/>
      <w:lang w:val="en-US" w:eastAsia="zh-CN" w:bidi="ar-SA"/>
    </w:rPr>
  </w:style>
  <w:style w:type="character" w:customStyle="1" w:styleId="1CharChar0">
    <w:name w:val="正文文本1 Char Char"/>
    <w:aliases w:val="正文文本 Char11 Char Char,正文文字 Char3 Char Char,Body Text(ch) Char11 Char Char,body text Char11 Char Char,bt Char11 Char Char,特点 Char2 Char Char,正文不缩进 Char1 Char Char,EHPT Char11 Char Char, ändrad Char11 Char Char,ändrad Char11 Char Char"/>
    <w:rsid w:val="00770F20"/>
    <w:rPr>
      <w:rFonts w:ascii="Tahoma" w:eastAsia="宋体" w:hAnsi="Tahoma" w:cs="Arial"/>
      <w:snapToGrid w:val="0"/>
      <w:kern w:val="2"/>
      <w:sz w:val="24"/>
      <w:szCs w:val="24"/>
      <w:lang w:val="en-US" w:eastAsia="zh-CN" w:bidi="ar-SA"/>
    </w:rPr>
  </w:style>
  <w:style w:type="paragraph" w:customStyle="1" w:styleId="33Char23Char1Char1h3CharCharH3CharCharle">
    <w:name w:val="样式 标题 3标题 3 Char2标题 3 Char1 Char1h3 Char CharH3 Char Charle..."/>
    <w:basedOn w:val="30"/>
    <w:link w:val="33Char23Char1Char1h3CharCharH3CharCharleChar"/>
    <w:qFormat/>
    <w:rsid w:val="00770F20"/>
    <w:pPr>
      <w:keepNext/>
      <w:keepLines/>
      <w:numPr>
        <w:ilvl w:val="0"/>
        <w:numId w:val="0"/>
      </w:numPr>
      <w:tabs>
        <w:tab w:val="num" w:pos="1260"/>
      </w:tabs>
      <w:spacing w:before="120" w:after="120" w:line="360" w:lineRule="auto"/>
      <w:ind w:left="1260" w:hanging="420"/>
    </w:pPr>
    <w:rPr>
      <w:rFonts w:eastAsia="黑体"/>
      <w:bCs w:val="0"/>
      <w:iCs w:val="0"/>
      <w:snapToGrid/>
      <w:kern w:val="2"/>
      <w:szCs w:val="24"/>
      <w:lang w:val="x-none" w:eastAsia="x-none"/>
    </w:rPr>
  </w:style>
  <w:style w:type="character" w:customStyle="1" w:styleId="--Char">
    <w:name w:val="--规划正文 Char"/>
    <w:rsid w:val="00770F20"/>
    <w:rPr>
      <w:rFonts w:ascii="Arial Black" w:eastAsia="Mangal" w:hAnsi="Arial Black" w:hint="default"/>
      <w:kern w:val="2"/>
      <w:sz w:val="21"/>
      <w:lang w:val="en-US" w:eastAsia="zh-CN"/>
    </w:rPr>
  </w:style>
  <w:style w:type="character" w:customStyle="1" w:styleId="3Ch">
    <w:name w:val="3 Ch"/>
    <w:qFormat/>
    <w:rsid w:val="00770F20"/>
    <w:rPr>
      <w:rFonts w:ascii="Tahoma" w:eastAsia="宋体" w:hAnsi="Tahoma" w:cs="Arial"/>
      <w:b/>
      <w:bCs/>
      <w:snapToGrid w:val="0"/>
      <w:kern w:val="2"/>
      <w:sz w:val="32"/>
      <w:szCs w:val="32"/>
      <w:lang w:val="en-US" w:eastAsia="zh-CN" w:bidi="ar-SA"/>
    </w:rPr>
  </w:style>
  <w:style w:type="character" w:customStyle="1" w:styleId="tw4winError">
    <w:name w:val="tw4winError"/>
    <w:qFormat/>
    <w:rsid w:val="00770F20"/>
    <w:rPr>
      <w:rFonts w:ascii="宋体" w:eastAsia="宋体" w:hAnsi="宋体" w:hint="eastAsia"/>
      <w:color w:val="00FF00"/>
      <w:sz w:val="40"/>
    </w:rPr>
  </w:style>
  <w:style w:type="character" w:customStyle="1" w:styleId="tw4winExternal">
    <w:name w:val="tw4winExternal"/>
    <w:qFormat/>
    <w:rsid w:val="00770F20"/>
    <w:rPr>
      <w:rFonts w:ascii="宋体" w:eastAsia="宋体" w:hAnsi="宋体" w:hint="eastAsia"/>
      <w:color w:val="808080"/>
    </w:rPr>
  </w:style>
  <w:style w:type="paragraph" w:customStyle="1" w:styleId="1ffffc">
    <w:name w:val="正文文本缩进1"/>
    <w:aliases w:val="列表项目符号2缩进"/>
    <w:basedOn w:val="affff3"/>
    <w:uiPriority w:val="99"/>
    <w:qFormat/>
    <w:rsid w:val="00770F20"/>
    <w:pPr>
      <w:spacing w:before="0" w:after="0"/>
      <w:ind w:firstLineChars="200" w:firstLine="480"/>
      <w:jc w:val="both"/>
    </w:pPr>
    <w:rPr>
      <w:rFonts w:ascii="Times New Roman" w:hAnsi="Times New Roman"/>
      <w:snapToGrid/>
      <w:kern w:val="2"/>
      <w:szCs w:val="24"/>
    </w:rPr>
  </w:style>
  <w:style w:type="paragraph" w:customStyle="1" w:styleId="affffffffffffffffff9">
    <w:name w:val="文本正文"/>
    <w:basedOn w:val="affff3"/>
    <w:uiPriority w:val="99"/>
    <w:qFormat/>
    <w:rsid w:val="00770F20"/>
    <w:pPr>
      <w:spacing w:beforeLines="50" w:before="0" w:afterLines="50" w:after="0" w:line="300" w:lineRule="auto"/>
      <w:jc w:val="both"/>
    </w:pPr>
    <w:rPr>
      <w:rFonts w:ascii="Times New Roman" w:hAnsi="Times New Roman"/>
      <w:snapToGrid/>
      <w:kern w:val="2"/>
      <w:szCs w:val="24"/>
    </w:rPr>
  </w:style>
  <w:style w:type="paragraph" w:customStyle="1" w:styleId="1f4">
    <w:name w:val="列表1"/>
    <w:basedOn w:val="affffffffffffffffff9"/>
    <w:uiPriority w:val="99"/>
    <w:qFormat/>
    <w:rsid w:val="00770F20"/>
    <w:pPr>
      <w:numPr>
        <w:numId w:val="65"/>
      </w:numPr>
      <w:spacing w:before="156" w:after="156"/>
    </w:pPr>
  </w:style>
  <w:style w:type="paragraph" w:customStyle="1" w:styleId="2ffff">
    <w:name w:val="列表2"/>
    <w:basedOn w:val="1f4"/>
    <w:uiPriority w:val="99"/>
    <w:qFormat/>
    <w:rsid w:val="00770F20"/>
    <w:pPr>
      <w:numPr>
        <w:numId w:val="0"/>
      </w:numPr>
    </w:pPr>
  </w:style>
  <w:style w:type="paragraph" w:customStyle="1" w:styleId="33">
    <w:name w:val="列表3"/>
    <w:basedOn w:val="2ffff"/>
    <w:uiPriority w:val="99"/>
    <w:qFormat/>
    <w:rsid w:val="00770F20"/>
    <w:pPr>
      <w:numPr>
        <w:ilvl w:val="2"/>
        <w:numId w:val="65"/>
      </w:numPr>
    </w:pPr>
  </w:style>
  <w:style w:type="character" w:customStyle="1" w:styleId="tw4winPopup">
    <w:name w:val="tw4winPopup"/>
    <w:rsid w:val="00770F20"/>
    <w:rPr>
      <w:rFonts w:ascii="宋体" w:eastAsia="宋体" w:hAnsi="宋体" w:hint="eastAsia"/>
      <w:color w:val="008000"/>
    </w:rPr>
  </w:style>
  <w:style w:type="paragraph" w:customStyle="1" w:styleId="08508512">
    <w:name w:val="样式 样式 样式 首行缩进:  0.85 厘米 + 宋体 + 首行缩进:  0.85 厘米 行距: 最小值 12 磅"/>
    <w:basedOn w:val="affff3"/>
    <w:autoRedefine/>
    <w:uiPriority w:val="99"/>
    <w:qFormat/>
    <w:rsid w:val="00770F20"/>
    <w:pPr>
      <w:widowControl/>
      <w:spacing w:before="60" w:after="60"/>
      <w:ind w:firstLineChars="200" w:firstLine="420"/>
      <w:jc w:val="center"/>
    </w:pPr>
    <w:rPr>
      <w:rFonts w:ascii="Times New Roman" w:hAnsi="Times New Roman"/>
      <w:snapToGrid/>
      <w:sz w:val="21"/>
      <w:szCs w:val="21"/>
    </w:rPr>
  </w:style>
  <w:style w:type="character" w:customStyle="1" w:styleId="tw4winJump">
    <w:name w:val="tw4winJump"/>
    <w:rsid w:val="00770F20"/>
    <w:rPr>
      <w:rFonts w:ascii="宋体" w:eastAsia="宋体" w:hAnsi="宋体" w:hint="eastAsia"/>
      <w:color w:val="008080"/>
    </w:rPr>
  </w:style>
  <w:style w:type="paragraph" w:customStyle="1" w:styleId="AltXmr1Char">
    <w:name w:val="样式 正文缩进正文不缩进表正文正文非缩进Alt+Xmr正文缩进特点段1正文缩进 Char正文缩进（首行缩进两字..."/>
    <w:basedOn w:val="affff7"/>
    <w:autoRedefine/>
    <w:uiPriority w:val="99"/>
    <w:qFormat/>
    <w:rsid w:val="00770F20"/>
    <w:pPr>
      <w:spacing w:before="0" w:after="0"/>
      <w:ind w:firstLineChars="0" w:firstLine="0"/>
    </w:pPr>
    <w:rPr>
      <w:rFonts w:ascii="Times New Roman" w:hAnsi="Times New Roman"/>
      <w:szCs w:val="20"/>
    </w:rPr>
  </w:style>
  <w:style w:type="paragraph" w:customStyle="1" w:styleId="1510">
    <w:name w:val="样式 样式 宋体 四号 行距: 1.5 倍行距 + 宋体1"/>
    <w:basedOn w:val="affff3"/>
    <w:autoRedefine/>
    <w:uiPriority w:val="99"/>
    <w:qFormat/>
    <w:rsid w:val="00770F20"/>
    <w:pPr>
      <w:spacing w:before="0" w:after="0"/>
      <w:ind w:firstLineChars="200" w:firstLine="560"/>
      <w:jc w:val="both"/>
    </w:pPr>
    <w:rPr>
      <w:rFonts w:ascii="Times New Roman" w:hAnsi="Times New Roman"/>
      <w:snapToGrid/>
      <w:color w:val="000000"/>
      <w:kern w:val="2"/>
      <w:sz w:val="28"/>
      <w:szCs w:val="28"/>
    </w:rPr>
  </w:style>
  <w:style w:type="character" w:customStyle="1" w:styleId="CharChar21">
    <w:name w:val="Char Char21"/>
    <w:qFormat/>
    <w:rsid w:val="00770F20"/>
    <w:rPr>
      <w:rFonts w:ascii="Symbol" w:eastAsia="Mangal" w:hAnsi="Symbol" w:cs="Symbol" w:hint="default"/>
      <w:sz w:val="18"/>
      <w:szCs w:val="20"/>
    </w:rPr>
  </w:style>
  <w:style w:type="character" w:customStyle="1" w:styleId="style14style29style31style32">
    <w:name w:val="style14 style29 style31 style32"/>
    <w:qFormat/>
    <w:rsid w:val="00770F20"/>
  </w:style>
  <w:style w:type="character" w:customStyle="1" w:styleId="unnamed1">
    <w:name w:val="unnamed1"/>
    <w:rsid w:val="00770F20"/>
    <w:rPr>
      <w:rFonts w:ascii="Mangal" w:eastAsia="Mangal" w:cs="Mangal" w:hint="cs"/>
      <w:sz w:val="21"/>
      <w:szCs w:val="21"/>
      <w:lang w:val="en-US" w:eastAsia="zh-CN" w:bidi="ar-SA"/>
    </w:rPr>
  </w:style>
  <w:style w:type="character" w:customStyle="1" w:styleId="CharChar14">
    <w:name w:val="Char Char14"/>
    <w:rsid w:val="00770F20"/>
    <w:rPr>
      <w:kern w:val="2"/>
      <w:sz w:val="24"/>
      <w:szCs w:val="24"/>
    </w:rPr>
  </w:style>
  <w:style w:type="paragraph" w:customStyle="1" w:styleId="af">
    <w:name w:val="表格名称"/>
    <w:basedOn w:val="affff3"/>
    <w:autoRedefine/>
    <w:uiPriority w:val="99"/>
    <w:qFormat/>
    <w:rsid w:val="00770F20"/>
    <w:pPr>
      <w:numPr>
        <w:numId w:val="66"/>
      </w:numPr>
      <w:tabs>
        <w:tab w:val="left" w:pos="240"/>
      </w:tabs>
      <w:adjustRightInd w:val="0"/>
      <w:spacing w:before="0" w:after="0"/>
      <w:ind w:firstLine="0"/>
      <w:jc w:val="center"/>
      <w:textAlignment w:val="baseline"/>
    </w:pPr>
    <w:rPr>
      <w:rFonts w:ascii="宋体" w:hAnsi="宋体"/>
      <w:szCs w:val="24"/>
    </w:rPr>
  </w:style>
  <w:style w:type="character" w:customStyle="1" w:styleId="CharChar80">
    <w:name w:val="Char Char8"/>
    <w:qFormat/>
    <w:rsid w:val="00770F20"/>
    <w:rPr>
      <w:rFonts w:ascii="Arial Black" w:eastAsia="FuturaA Bk BT" w:hAnsi="Arial Black" w:hint="default"/>
      <w:kern w:val="2"/>
      <w:sz w:val="24"/>
    </w:rPr>
  </w:style>
  <w:style w:type="character" w:customStyle="1" w:styleId="CharacterUserEntry">
    <w:name w:val="Character UserEntry"/>
    <w:qFormat/>
    <w:rsid w:val="00770F20"/>
    <w:rPr>
      <w:color w:val="FF0000"/>
    </w:rPr>
  </w:style>
  <w:style w:type="paragraph" w:styleId="affffffff6">
    <w:name w:val="Closing"/>
    <w:basedOn w:val="affff3"/>
    <w:link w:val="Charff"/>
    <w:unhideWhenUsed/>
    <w:qFormat/>
    <w:rsid w:val="00770F20"/>
    <w:pPr>
      <w:widowControl/>
      <w:spacing w:before="0" w:after="0"/>
      <w:ind w:leftChars="2100" w:left="100"/>
    </w:pPr>
    <w:rPr>
      <w:rFonts w:ascii="Arial Black" w:hAnsi="Arial Black"/>
      <w:snapToGrid/>
      <w:lang w:val="en-GB" w:eastAsia="en-US"/>
    </w:rPr>
  </w:style>
  <w:style w:type="character" w:customStyle="1" w:styleId="1ffffd">
    <w:name w:val="结束语 字符1"/>
    <w:basedOn w:val="affff4"/>
    <w:uiPriority w:val="99"/>
    <w:semiHidden/>
    <w:qFormat/>
    <w:rsid w:val="00770F20"/>
    <w:rPr>
      <w:rFonts w:ascii="Arial" w:hAnsi="Arial"/>
      <w:snapToGrid w:val="0"/>
      <w:sz w:val="24"/>
    </w:rPr>
  </w:style>
  <w:style w:type="character" w:customStyle="1" w:styleId="Char1a">
    <w:name w:val="结束语 Char1"/>
    <w:qFormat/>
    <w:rsid w:val="00770F20"/>
    <w:rPr>
      <w:kern w:val="2"/>
      <w:sz w:val="21"/>
      <w:szCs w:val="24"/>
    </w:rPr>
  </w:style>
  <w:style w:type="paragraph" w:customStyle="1" w:styleId="ParaCharCharCharCharCharCharCharCharCharCharCharCharCharCharCharChar2Char">
    <w:name w:val="默认段落字体 Para Char Char Char Char Char Char Char Char Char Char Char Char Char Char Char Char2 Char"/>
    <w:next w:val="affff3"/>
    <w:uiPriority w:val="99"/>
    <w:qFormat/>
    <w:rsid w:val="00770F20"/>
    <w:pPr>
      <w:keepNext/>
      <w:keepLines/>
      <w:tabs>
        <w:tab w:val="num" w:pos="425"/>
      </w:tabs>
      <w:spacing w:before="240" w:after="240"/>
      <w:ind w:left="425" w:hanging="425"/>
      <w:outlineLvl w:val="7"/>
    </w:pPr>
    <w:rPr>
      <w:rFonts w:ascii="Arial" w:eastAsia="黑体" w:hAnsi="Arial" w:cs="Arial"/>
      <w:snapToGrid w:val="0"/>
      <w:sz w:val="21"/>
      <w:szCs w:val="21"/>
    </w:rPr>
  </w:style>
  <w:style w:type="character" w:customStyle="1" w:styleId="apple-style-span">
    <w:name w:val="apple-style-span"/>
    <w:qFormat/>
    <w:rsid w:val="00770F20"/>
    <w:rPr>
      <w:rFonts w:ascii="Mangal" w:eastAsia="Mangal" w:hAnsi="Mangal" w:cs="Mangal" w:hint="cs"/>
      <w:kern w:val="2"/>
      <w:sz w:val="22"/>
      <w:szCs w:val="24"/>
      <w:lang w:val="en-US" w:eastAsia="zh-CN" w:bidi="ar-SA"/>
    </w:rPr>
  </w:style>
  <w:style w:type="paragraph" w:customStyle="1" w:styleId="affffffffffffffffffa">
    <w:name w:val="表头文本"/>
    <w:basedOn w:val="affff3"/>
    <w:autoRedefine/>
    <w:uiPriority w:val="99"/>
    <w:qFormat/>
    <w:rsid w:val="00770F20"/>
    <w:pPr>
      <w:autoSpaceDE w:val="0"/>
      <w:autoSpaceDN w:val="0"/>
      <w:adjustRightInd w:val="0"/>
      <w:spacing w:before="0" w:after="0"/>
      <w:ind w:hanging="180"/>
      <w:jc w:val="center"/>
    </w:pPr>
    <w:rPr>
      <w:b/>
      <w:snapToGrid/>
      <w:sz w:val="21"/>
      <w:szCs w:val="21"/>
    </w:rPr>
  </w:style>
  <w:style w:type="paragraph" w:customStyle="1" w:styleId="4f">
    <w:name w:val="样式 标题 4 + (中文) 宋体 小四 非加粗"/>
    <w:basedOn w:val="40"/>
    <w:autoRedefine/>
    <w:uiPriority w:val="99"/>
    <w:qFormat/>
    <w:rsid w:val="00770F20"/>
    <w:pPr>
      <w:keepNext/>
      <w:keepLines/>
      <w:numPr>
        <w:ilvl w:val="0"/>
        <w:numId w:val="0"/>
      </w:numPr>
      <w:tabs>
        <w:tab w:val="num" w:pos="1680"/>
      </w:tabs>
      <w:spacing w:before="120" w:after="120"/>
      <w:ind w:left="1680" w:hanging="420"/>
    </w:pPr>
    <w:rPr>
      <w:bCs w:val="0"/>
      <w:snapToGrid/>
      <w:kern w:val="2"/>
      <w:sz w:val="24"/>
      <w:szCs w:val="24"/>
      <w:lang w:val="x-none" w:eastAsia="x-none"/>
    </w:rPr>
  </w:style>
  <w:style w:type="table" w:styleId="affffffffffffffffffb">
    <w:name w:val="Table Theme"/>
    <w:aliases w:val="表格主题1"/>
    <w:basedOn w:val="affff5"/>
    <w:qFormat/>
    <w:rsid w:val="00770F20"/>
    <w:pPr>
      <w:widowControl w:val="0"/>
      <w:autoSpaceDE w:val="0"/>
      <w:autoSpaceDN w:val="0"/>
      <w:adjustRightInd w:val="0"/>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3Char23Char1Char1h3CharCharH3CharCharleChar">
    <w:name w:val="样式 标题 3标题 3 Char2标题 3 Char1 Char1h3 Char CharH3 Char Charle... Char"/>
    <w:link w:val="33Char23Char1Char1h3CharCharH3CharCharle"/>
    <w:rsid w:val="00770F20"/>
    <w:rPr>
      <w:rFonts w:ascii="Arial" w:eastAsia="黑体" w:hAnsi="Arial"/>
      <w:kern w:val="2"/>
      <w:sz w:val="28"/>
      <w:szCs w:val="24"/>
      <w:lang w:val="x-none" w:eastAsia="x-none"/>
    </w:rPr>
  </w:style>
  <w:style w:type="paragraph" w:customStyle="1" w:styleId="4h4PIM4H4Heading4Char2Heading4CharCharHeading">
    <w:name w:val="样式 标题 4h4PIM 4H4Heading 4 Char2Heading 4 Char CharHeading ..."/>
    <w:basedOn w:val="40"/>
    <w:uiPriority w:val="99"/>
    <w:qFormat/>
    <w:rsid w:val="00770F20"/>
    <w:pPr>
      <w:keepNext/>
      <w:keepLines/>
      <w:numPr>
        <w:ilvl w:val="0"/>
        <w:numId w:val="0"/>
      </w:numPr>
      <w:tabs>
        <w:tab w:val="num" w:pos="1680"/>
      </w:tabs>
      <w:spacing w:before="120" w:after="120"/>
      <w:ind w:left="1680" w:hanging="420"/>
    </w:pPr>
    <w:rPr>
      <w:bCs w:val="0"/>
      <w:snapToGrid/>
      <w:kern w:val="2"/>
      <w:sz w:val="24"/>
      <w:szCs w:val="24"/>
      <w:lang w:val="x-none" w:eastAsia="x-none"/>
    </w:rPr>
  </w:style>
  <w:style w:type="character" w:customStyle="1" w:styleId="Char31">
    <w:name w:val="正文（首行缩进两字） Char3"/>
    <w:aliases w:val="正文（首行缩进两字） Char Char Char2,图表标题 Char2,Alt+X Char2,mr正文缩进 Char2,±íÕýÎÄ Char2,ÕýÎÄ·ÇËõ½ø Char2,正文缩进（首行缩进两字） Char2,中文正文 Char2,样式3 Char2,正文缩进William Char2,标题4 Char Char Char Char2,正文缩进陈木华 Char2,正文编号 Char2,正文（首行缩进两字） Char Char3,正文缩进2 Char2"/>
    <w:rsid w:val="00770F20"/>
    <w:rPr>
      <w:rFonts w:ascii="Mangal" w:eastAsia="Mangal" w:hAnsi="Mangal" w:cs="Symbol" w:hint="cs"/>
      <w:sz w:val="24"/>
      <w:szCs w:val="24"/>
    </w:rPr>
  </w:style>
  <w:style w:type="character" w:customStyle="1" w:styleId="bt3Char">
    <w:name w:val="bt3 Char"/>
    <w:qFormat/>
    <w:rsid w:val="00770F20"/>
    <w:rPr>
      <w:rFonts w:ascii="'宋体" w:eastAsia="Mangal" w:hAnsi="'宋体" w:hint="eastAsia"/>
      <w:b/>
      <w:bCs/>
      <w:kern w:val="2"/>
      <w:sz w:val="24"/>
      <w:szCs w:val="24"/>
      <w:lang w:val="en-US" w:eastAsia="zh-CN" w:bidi="ar-SA"/>
    </w:rPr>
  </w:style>
  <w:style w:type="character" w:customStyle="1" w:styleId="f121">
    <w:name w:val="f121"/>
    <w:qFormat/>
    <w:rsid w:val="00770F20"/>
    <w:rPr>
      <w:rFonts w:ascii="Mangal" w:eastAsia="Mangal" w:hAnsi="Mangal" w:cs="Mangal" w:hint="cs"/>
      <w:kern w:val="2"/>
      <w:sz w:val="18"/>
      <w:szCs w:val="18"/>
      <w:lang w:val="en-US" w:eastAsia="zh-CN" w:bidi="ar-SA"/>
    </w:rPr>
  </w:style>
  <w:style w:type="character" w:customStyle="1" w:styleId="Charffb">
    <w:name w:val="附图标题（图编号居中） Char"/>
    <w:link w:val="afffffffffff1"/>
    <w:uiPriority w:val="99"/>
    <w:locked/>
    <w:rsid w:val="00770F20"/>
    <w:rPr>
      <w:rFonts w:cs="Symbol"/>
      <w:kern w:val="2"/>
      <w:sz w:val="24"/>
      <w:szCs w:val="24"/>
    </w:rPr>
  </w:style>
  <w:style w:type="character" w:customStyle="1" w:styleId="font121">
    <w:name w:val="font121"/>
    <w:qFormat/>
    <w:rsid w:val="00770F20"/>
    <w:rPr>
      <w:rFonts w:ascii="Mangal" w:eastAsia="Mangal" w:hAnsi="Mangal" w:cs="Mangal" w:hint="cs"/>
      <w:kern w:val="2"/>
      <w:sz w:val="15"/>
      <w:szCs w:val="15"/>
      <w:lang w:val="en-US" w:eastAsia="zh-CN" w:bidi="ar-SA"/>
    </w:rPr>
  </w:style>
  <w:style w:type="character" w:customStyle="1" w:styleId="bule">
    <w:name w:val="bule"/>
    <w:rsid w:val="00770F20"/>
  </w:style>
  <w:style w:type="character" w:customStyle="1" w:styleId="headeroddChar1">
    <w:name w:val="header odd Char1"/>
    <w:aliases w:val="header Char1,header odd1 Char1,header odd2 Char1,header odd3 Char1,header odd4 Char1,header odd5 Char1,header odd6 Char Char1"/>
    <w:qFormat/>
    <w:rsid w:val="00770F20"/>
    <w:rPr>
      <w:rFonts w:ascii="Mangal" w:eastAsia="Mangal" w:hAnsi="Mangal" w:cs="Mangal" w:hint="cs"/>
      <w:sz w:val="24"/>
      <w:szCs w:val="24"/>
      <w:lang w:val="en-US" w:eastAsia="zh-CN" w:bidi="ar-SA"/>
    </w:rPr>
  </w:style>
  <w:style w:type="paragraph" w:customStyle="1" w:styleId="222">
    <w:name w:val="正文文本 222"/>
    <w:basedOn w:val="affff3"/>
    <w:uiPriority w:val="99"/>
    <w:qFormat/>
    <w:rsid w:val="00770F20"/>
    <w:pPr>
      <w:tabs>
        <w:tab w:val="num" w:pos="840"/>
      </w:tabs>
      <w:adjustRightInd w:val="0"/>
      <w:spacing w:before="0" w:after="0"/>
      <w:ind w:left="840" w:firstLine="570"/>
      <w:jc w:val="both"/>
    </w:pPr>
    <w:rPr>
      <w:rFonts w:ascii="宋体" w:hAnsi="宋体"/>
      <w:snapToGrid/>
      <w:kern w:val="2"/>
      <w:sz w:val="28"/>
    </w:rPr>
  </w:style>
  <w:style w:type="character" w:customStyle="1" w:styleId="CharChar11">
    <w:name w:val="Char Char11"/>
    <w:rsid w:val="00770F20"/>
    <w:rPr>
      <w:rFonts w:ascii="Mangal" w:eastAsia="Mangal" w:hAnsi="Mangal" w:cs="Mangal" w:hint="cs"/>
      <w:sz w:val="24"/>
      <w:szCs w:val="24"/>
      <w:lang w:val="en-US" w:eastAsia="zh-CN" w:bidi="ar-SA"/>
    </w:rPr>
  </w:style>
  <w:style w:type="character" w:customStyle="1" w:styleId="HTMLChar1">
    <w:name w:val="HTML 预设格式 Char1"/>
    <w:uiPriority w:val="99"/>
    <w:rsid w:val="00770F20"/>
    <w:rPr>
      <w:rFonts w:ascii="Courier New" w:hAnsi="Courier New" w:cs="Courier New" w:hint="default"/>
      <w:kern w:val="2"/>
    </w:rPr>
  </w:style>
  <w:style w:type="character" w:customStyle="1" w:styleId="CharChar1Char">
    <w:name w:val="Char Char1 Char"/>
    <w:rsid w:val="00770F20"/>
    <w:rPr>
      <w:rFonts w:eastAsia="Mangal" w:hint="default"/>
      <w:lang w:val="en-US" w:eastAsia="en-US" w:bidi="ar-SA"/>
    </w:rPr>
  </w:style>
  <w:style w:type="paragraph" w:customStyle="1" w:styleId="126">
    <w:name w:val="日期12"/>
    <w:basedOn w:val="affff3"/>
    <w:next w:val="affff3"/>
    <w:uiPriority w:val="99"/>
    <w:qFormat/>
    <w:rsid w:val="00770F20"/>
    <w:pPr>
      <w:adjustRightInd w:val="0"/>
      <w:spacing w:before="0" w:after="0" w:line="312" w:lineRule="atLeast"/>
      <w:ind w:left="170" w:right="284" w:firstLine="425"/>
      <w:jc w:val="both"/>
    </w:pPr>
    <w:rPr>
      <w:rFonts w:ascii="Times New Roman" w:eastAsia="仿宋_GB2312" w:hAnsi="Times New Roman"/>
      <w:snapToGrid/>
    </w:rPr>
  </w:style>
  <w:style w:type="character" w:customStyle="1" w:styleId="CharCharCharChar">
    <w:name w:val="计费规范编写 正文 Char Char Char Char"/>
    <w:qFormat/>
    <w:rsid w:val="00770F20"/>
    <w:rPr>
      <w:rFonts w:hint="default"/>
      <w:sz w:val="24"/>
      <w:szCs w:val="24"/>
    </w:rPr>
  </w:style>
  <w:style w:type="character" w:customStyle="1" w:styleId="CharChar10">
    <w:name w:val="Char Char10"/>
    <w:rsid w:val="00770F20"/>
    <w:rPr>
      <w:rFonts w:eastAsia="Mangal" w:cs="Mangal" w:hint="cs"/>
      <w:kern w:val="2"/>
      <w:sz w:val="18"/>
      <w:szCs w:val="18"/>
      <w:lang w:val="en-US" w:eastAsia="zh-CN" w:bidi="ar-SA"/>
    </w:rPr>
  </w:style>
  <w:style w:type="character" w:customStyle="1" w:styleId="MMTopic4CharChar">
    <w:name w:val="MM Topic 4 Char Char"/>
    <w:rsid w:val="00770F20"/>
    <w:rPr>
      <w:rFonts w:ascii="Times" w:hAnsi="Times" w:cs="Times" w:hint="default"/>
      <w:b/>
      <w:bCs/>
      <w:sz w:val="28"/>
      <w:szCs w:val="28"/>
    </w:rPr>
  </w:style>
  <w:style w:type="character" w:customStyle="1" w:styleId="Char22">
    <w:name w:val="引用 Char2"/>
    <w:uiPriority w:val="29"/>
    <w:qFormat/>
    <w:rsid w:val="00770F20"/>
    <w:rPr>
      <w:i/>
      <w:iCs/>
      <w:color w:val="000000"/>
      <w:kern w:val="2"/>
      <w:sz w:val="24"/>
      <w:szCs w:val="24"/>
    </w:rPr>
  </w:style>
  <w:style w:type="character" w:customStyle="1" w:styleId="Char23">
    <w:name w:val="明显引用 Char2"/>
    <w:uiPriority w:val="30"/>
    <w:rsid w:val="00770F20"/>
    <w:rPr>
      <w:b/>
      <w:bCs/>
      <w:i/>
      <w:iCs/>
      <w:color w:val="4F81BD"/>
      <w:kern w:val="2"/>
      <w:sz w:val="24"/>
      <w:szCs w:val="24"/>
    </w:rPr>
  </w:style>
  <w:style w:type="character" w:customStyle="1" w:styleId="CharChar30">
    <w:name w:val="Char Char30"/>
    <w:qFormat/>
    <w:rsid w:val="00770F20"/>
    <w:rPr>
      <w:rFonts w:ascii="Arial Black" w:eastAsia="长城楷体" w:hAnsi="Arial Black" w:hint="default"/>
      <w:b/>
      <w:bCs w:val="0"/>
      <w:kern w:val="44"/>
      <w:sz w:val="44"/>
      <w:szCs w:val="24"/>
      <w:lang w:val="en-US" w:eastAsia="zh-CN" w:bidi="ar-SA"/>
    </w:rPr>
  </w:style>
  <w:style w:type="character" w:customStyle="1" w:styleId="CharChar29">
    <w:name w:val="Char Char29"/>
    <w:rsid w:val="00770F20"/>
    <w:rPr>
      <w:rFonts w:ascii="Arial Black" w:eastAsia="长城楷体" w:hAnsi="Arial Black" w:hint="default"/>
      <w:b/>
      <w:bCs w:val="0"/>
      <w:kern w:val="2"/>
      <w:sz w:val="32"/>
      <w:szCs w:val="24"/>
      <w:lang w:val="en-US" w:eastAsia="zh-CN" w:bidi="ar-SA"/>
    </w:rPr>
  </w:style>
  <w:style w:type="character" w:customStyle="1" w:styleId="CharChar28">
    <w:name w:val="Char Char28"/>
    <w:rsid w:val="00770F20"/>
    <w:rPr>
      <w:rFonts w:ascii="Symbol" w:eastAsia="Mangal" w:hAnsi="Symbol" w:hint="default"/>
      <w:b/>
      <w:bCs w:val="0"/>
      <w:kern w:val="2"/>
      <w:sz w:val="32"/>
      <w:szCs w:val="24"/>
      <w:lang w:val="en-US" w:eastAsia="zh-CN" w:bidi="ar-SA"/>
    </w:rPr>
  </w:style>
  <w:style w:type="character" w:customStyle="1" w:styleId="CharChar27">
    <w:name w:val="Char Char27"/>
    <w:rsid w:val="00770F20"/>
    <w:rPr>
      <w:rFonts w:ascii="Arial Black" w:eastAsia="长城楷体" w:hAnsi="Arial Black" w:cs="Symbol" w:hint="default"/>
      <w:b/>
      <w:bCs w:val="0"/>
      <w:kern w:val="0"/>
      <w:sz w:val="28"/>
      <w:szCs w:val="20"/>
      <w:lang w:val="en-US" w:eastAsia="zh-CN" w:bidi="ar-SA"/>
    </w:rPr>
  </w:style>
  <w:style w:type="character" w:customStyle="1" w:styleId="CharChar26">
    <w:name w:val="Char Char26"/>
    <w:rsid w:val="00770F20"/>
    <w:rPr>
      <w:rFonts w:ascii="Symbol" w:eastAsia="Mangal" w:hAnsi="Symbol" w:hint="default"/>
      <w:b/>
      <w:bCs w:val="0"/>
      <w:kern w:val="2"/>
      <w:sz w:val="28"/>
      <w:szCs w:val="24"/>
      <w:lang w:val="en-US" w:eastAsia="zh-CN" w:bidi="ar-SA"/>
    </w:rPr>
  </w:style>
  <w:style w:type="character" w:customStyle="1" w:styleId="CharChar25">
    <w:name w:val="Char Char25"/>
    <w:qFormat/>
    <w:rsid w:val="00770F20"/>
    <w:rPr>
      <w:rFonts w:ascii="Arial Black" w:eastAsia="长城楷体" w:hAnsi="Arial Black" w:hint="default"/>
      <w:b/>
      <w:bCs w:val="0"/>
      <w:kern w:val="2"/>
      <w:sz w:val="24"/>
      <w:szCs w:val="24"/>
      <w:lang w:val="en-US" w:eastAsia="zh-CN" w:bidi="ar-SA"/>
    </w:rPr>
  </w:style>
  <w:style w:type="character" w:customStyle="1" w:styleId="CharChar24">
    <w:name w:val="Char Char24"/>
    <w:qFormat/>
    <w:rsid w:val="00770F20"/>
    <w:rPr>
      <w:rFonts w:ascii="Symbol" w:eastAsia="Mangal" w:hAnsi="Symbol" w:hint="default"/>
      <w:b/>
      <w:bCs w:val="0"/>
      <w:kern w:val="2"/>
      <w:sz w:val="24"/>
      <w:szCs w:val="24"/>
      <w:lang w:val="en-US" w:eastAsia="zh-CN" w:bidi="ar-SA"/>
    </w:rPr>
  </w:style>
  <w:style w:type="character" w:customStyle="1" w:styleId="CharChar23">
    <w:name w:val="Char Char23"/>
    <w:rsid w:val="00770F20"/>
    <w:rPr>
      <w:rFonts w:ascii="Arial Black" w:eastAsia="长城楷体" w:hAnsi="Arial Black" w:hint="default"/>
      <w:kern w:val="2"/>
      <w:sz w:val="24"/>
      <w:szCs w:val="24"/>
      <w:lang w:val="en-US" w:eastAsia="zh-CN" w:bidi="ar-SA"/>
    </w:rPr>
  </w:style>
  <w:style w:type="character" w:customStyle="1" w:styleId="Char1b">
    <w:name w:val="注释标题 Char1"/>
    <w:uiPriority w:val="99"/>
    <w:qFormat/>
    <w:rsid w:val="00770F20"/>
    <w:rPr>
      <w:rFonts w:ascii="Times New Roman" w:eastAsia="宋体" w:hAnsi="Times New Roman" w:cs="Times New Roman"/>
      <w:szCs w:val="20"/>
    </w:rPr>
  </w:style>
  <w:style w:type="character" w:customStyle="1" w:styleId="CharChar22">
    <w:name w:val="Char Char22"/>
    <w:rsid w:val="00770F20"/>
    <w:rPr>
      <w:rFonts w:ascii="Arial Black" w:eastAsia="长城楷体" w:hAnsi="Arial Black" w:hint="default"/>
      <w:kern w:val="2"/>
      <w:sz w:val="21"/>
      <w:szCs w:val="24"/>
      <w:lang w:val="en-US" w:eastAsia="zh-CN" w:bidi="ar-SA"/>
    </w:rPr>
  </w:style>
  <w:style w:type="character" w:customStyle="1" w:styleId="CharChar20">
    <w:name w:val="Char Char20"/>
    <w:qFormat/>
    <w:rsid w:val="00770F20"/>
    <w:rPr>
      <w:rFonts w:ascii="Symbol" w:eastAsia="Mangal" w:hAnsi="Symbol" w:cs="Symbol" w:hint="default"/>
      <w:sz w:val="18"/>
      <w:szCs w:val="20"/>
    </w:rPr>
  </w:style>
  <w:style w:type="paragraph" w:customStyle="1" w:styleId="22ndlevelh22Header2l2Heading2HiddenHeading2CC">
    <w:name w:val="样式 标题 22nd levelh22Header 2l2Heading 2 HiddenHeading 2 CC..."/>
    <w:basedOn w:val="24"/>
    <w:next w:val="affff3"/>
    <w:autoRedefine/>
    <w:uiPriority w:val="99"/>
    <w:qFormat/>
    <w:rsid w:val="00770F20"/>
    <w:pPr>
      <w:keepNext/>
      <w:keepLines/>
      <w:numPr>
        <w:ilvl w:val="0"/>
        <w:numId w:val="0"/>
      </w:numPr>
      <w:tabs>
        <w:tab w:val="clear" w:pos="576"/>
      </w:tabs>
      <w:spacing w:line="416" w:lineRule="auto"/>
      <w:jc w:val="both"/>
    </w:pPr>
    <w:rPr>
      <w:b/>
      <w:bCs/>
      <w:snapToGrid/>
      <w:kern w:val="2"/>
      <w:szCs w:val="32"/>
    </w:rPr>
  </w:style>
  <w:style w:type="paragraph" w:customStyle="1" w:styleId="31010">
    <w:name w:val="样式 样式 标题 3 + 段前: 10 行 段后: 10 行 + 加粗"/>
    <w:basedOn w:val="affff3"/>
    <w:next w:val="affff3"/>
    <w:autoRedefine/>
    <w:uiPriority w:val="99"/>
    <w:qFormat/>
    <w:rsid w:val="00770F20"/>
    <w:pPr>
      <w:keepNext/>
      <w:keepLines/>
      <w:widowControl/>
      <w:numPr>
        <w:ilvl w:val="2"/>
        <w:numId w:val="67"/>
      </w:numPr>
      <w:snapToGrid w:val="0"/>
      <w:spacing w:before="100" w:beforeAutospacing="1" w:after="100" w:afterAutospacing="1" w:line="240" w:lineRule="auto"/>
      <w:outlineLvl w:val="2"/>
    </w:pPr>
    <w:rPr>
      <w:rFonts w:ascii="Times New Roman" w:hAnsi="宋体"/>
      <w:b/>
      <w:bCs/>
      <w:snapToGrid/>
      <w:sz w:val="28"/>
      <w:szCs w:val="28"/>
    </w:rPr>
  </w:style>
  <w:style w:type="character" w:customStyle="1" w:styleId="CharChar19">
    <w:name w:val="Char Char19"/>
    <w:rsid w:val="00770F20"/>
    <w:rPr>
      <w:rFonts w:ascii="Mangal" w:eastAsia="Mangal" w:hAnsi="Symbol" w:cs="Symbol" w:hint="cs"/>
      <w:kern w:val="2"/>
      <w:sz w:val="18"/>
      <w:szCs w:val="18"/>
      <w:lang w:val="en-US" w:eastAsia="zh-CN" w:bidi="ar-SA"/>
    </w:rPr>
  </w:style>
  <w:style w:type="character" w:customStyle="1" w:styleId="CharChar18">
    <w:name w:val="Char Char18"/>
    <w:rsid w:val="00770F20"/>
    <w:rPr>
      <w:rFonts w:ascii="宋体" w:eastAsia="宋体" w:hAnsi="宋体" w:hint="eastAsia"/>
      <w:kern w:val="2"/>
      <w:sz w:val="24"/>
      <w:szCs w:val="24"/>
      <w:lang w:val="en-US" w:eastAsia="zh-CN" w:bidi="ar-SA"/>
    </w:rPr>
  </w:style>
  <w:style w:type="character" w:customStyle="1" w:styleId="CharChar17">
    <w:name w:val="Char Char17"/>
    <w:rsid w:val="00770F20"/>
    <w:rPr>
      <w:rFonts w:ascii="Symbol" w:eastAsia="Mangal" w:hAnsi="Symbol" w:cs="Symbol" w:hint="default"/>
      <w:sz w:val="18"/>
      <w:szCs w:val="18"/>
    </w:rPr>
  </w:style>
  <w:style w:type="character" w:customStyle="1" w:styleId="b1">
    <w:name w:val="b1"/>
    <w:qFormat/>
    <w:rsid w:val="00770F20"/>
  </w:style>
  <w:style w:type="character" w:customStyle="1" w:styleId="FigTableTitleChar1">
    <w:name w:val="Fig &amp; Table Title Char1"/>
    <w:aliases w:val="题注 Char Char Char1,题注 Char1 Char1,表题题注 Char Char1"/>
    <w:qFormat/>
    <w:rsid w:val="00770F20"/>
    <w:rPr>
      <w:rFonts w:ascii="Arial Black" w:eastAsia="长城楷体" w:hAnsi="Arial Black" w:cs="Arial Black" w:hint="default"/>
      <w:lang w:val="en-US" w:eastAsia="zh-CN" w:bidi="ar-SA"/>
    </w:rPr>
  </w:style>
  <w:style w:type="character" w:customStyle="1" w:styleId="NormalArialCharChar">
    <w:name w:val="Normal + Arial Char Char"/>
    <w:qFormat/>
    <w:rsid w:val="00770F20"/>
    <w:rPr>
      <w:rFonts w:ascii="Arial Black" w:eastAsia="Mangal" w:hAnsi="Arial Black" w:cs="Arial Black" w:hint="default"/>
      <w:sz w:val="24"/>
      <w:szCs w:val="24"/>
      <w:lang w:val="en-US" w:eastAsia="zh-CN" w:bidi="ar-SA"/>
    </w:rPr>
  </w:style>
  <w:style w:type="character" w:customStyle="1" w:styleId="black1">
    <w:name w:val="black1"/>
    <w:qFormat/>
    <w:rsid w:val="00770F20"/>
    <w:rPr>
      <w:rFonts w:ascii="Arial Black" w:hAnsi="Arial Black" w:cs="Arial Black" w:hint="default"/>
      <w:color w:val="000000"/>
      <w:sz w:val="18"/>
      <w:szCs w:val="18"/>
    </w:rPr>
  </w:style>
  <w:style w:type="character" w:customStyle="1" w:styleId="-3Char">
    <w:name w:val="彩色底纹 - 强调文字颜色 3 Char"/>
    <w:aliases w:val="大项 Char,彩色列表 - 着色 1 Char"/>
    <w:link w:val="-30"/>
    <w:uiPriority w:val="34"/>
    <w:qFormat/>
    <w:rsid w:val="00770F20"/>
    <w:rPr>
      <w:rFonts w:ascii="Calibri" w:hAnsi="Calibri"/>
      <w:kern w:val="2"/>
      <w:sz w:val="21"/>
      <w:szCs w:val="22"/>
      <w:lang w:val="x-none" w:eastAsia="x-none"/>
    </w:rPr>
  </w:style>
  <w:style w:type="paragraph" w:customStyle="1" w:styleId="affffffffffffffffffc">
    <w:name w:val="联通正文"/>
    <w:basedOn w:val="affff3"/>
    <w:link w:val="Charffffb"/>
    <w:qFormat/>
    <w:rsid w:val="00770F20"/>
    <w:pPr>
      <w:spacing w:before="0" w:after="0"/>
      <w:ind w:firstLineChars="200" w:firstLine="200"/>
      <w:jc w:val="both"/>
    </w:pPr>
    <w:rPr>
      <w:rFonts w:ascii="宋体" w:hAnsi="宋体"/>
      <w:snapToGrid/>
      <w:kern w:val="2"/>
      <w:szCs w:val="24"/>
      <w:lang w:val="x-none" w:eastAsia="x-none"/>
    </w:rPr>
  </w:style>
  <w:style w:type="character" w:customStyle="1" w:styleId="Charffffb">
    <w:name w:val="联通正文 Char"/>
    <w:link w:val="affffffffffffffffffc"/>
    <w:rsid w:val="00770F20"/>
    <w:rPr>
      <w:rFonts w:ascii="宋体" w:hAnsi="宋体"/>
      <w:kern w:val="2"/>
      <w:sz w:val="24"/>
      <w:szCs w:val="24"/>
      <w:lang w:val="x-none" w:eastAsia="x-none"/>
    </w:rPr>
  </w:style>
  <w:style w:type="character" w:customStyle="1" w:styleId="editmail">
    <w:name w:val="editmail"/>
    <w:rsid w:val="00770F20"/>
  </w:style>
  <w:style w:type="character" w:customStyle="1" w:styleId="f141">
    <w:name w:val="f141"/>
    <w:rsid w:val="00770F20"/>
    <w:rPr>
      <w:sz w:val="22"/>
      <w:szCs w:val="22"/>
    </w:rPr>
  </w:style>
  <w:style w:type="character" w:customStyle="1" w:styleId="ALT1Char1">
    <w:name w:val="ALT+1正文 Char1"/>
    <w:qFormat/>
    <w:rsid w:val="00770F20"/>
    <w:rPr>
      <w:rFonts w:eastAsia="Mangal" w:cs="Mangal" w:hint="cs"/>
      <w:kern w:val="2"/>
      <w:sz w:val="21"/>
      <w:lang w:val="en-US" w:eastAsia="zh-CN"/>
    </w:rPr>
  </w:style>
  <w:style w:type="character" w:customStyle="1" w:styleId="m1">
    <w:name w:val="m1"/>
    <w:qFormat/>
    <w:rsid w:val="00770F20"/>
    <w:rPr>
      <w:rFonts w:eastAsia="长城楷体" w:hint="default"/>
      <w:b/>
      <w:bCs/>
      <w:color w:val="0000FF"/>
      <w:lang w:val="en-US" w:eastAsia="en-US" w:bidi="ar-SA"/>
    </w:rPr>
  </w:style>
  <w:style w:type="character" w:customStyle="1" w:styleId="pi1">
    <w:name w:val="pi1"/>
    <w:qFormat/>
    <w:rsid w:val="00770F20"/>
    <w:rPr>
      <w:color w:val="0000FF"/>
    </w:rPr>
  </w:style>
  <w:style w:type="character" w:customStyle="1" w:styleId="para1">
    <w:name w:val="para1"/>
    <w:rsid w:val="00770F20"/>
    <w:rPr>
      <w:rFonts w:ascii="Arial Black" w:eastAsia="长城楷体" w:hAnsi="Arial Black" w:cs="Arial Black" w:hint="default"/>
      <w:b/>
      <w:bCs/>
      <w:sz w:val="18"/>
      <w:szCs w:val="18"/>
      <w:lang w:val="en-US" w:eastAsia="en-US" w:bidi="ar-SA"/>
    </w:rPr>
  </w:style>
  <w:style w:type="character" w:customStyle="1" w:styleId="l31">
    <w:name w:val="l31"/>
    <w:aliases w:val="CT1,小标题中 Char1"/>
    <w:rsid w:val="00770F20"/>
    <w:rPr>
      <w:rFonts w:ascii="Mangal" w:eastAsia="Mangal" w:hAnsi="Mangal" w:cs="Mangal" w:hint="cs"/>
      <w:b/>
      <w:bCs/>
      <w:color w:val="000000"/>
      <w:kern w:val="2"/>
      <w:sz w:val="21"/>
      <w:lang w:val="en-US" w:eastAsia="zh-CN" w:bidi="ar-SA"/>
    </w:rPr>
  </w:style>
  <w:style w:type="paragraph" w:customStyle="1" w:styleId="805">
    <w:name w:val="样式 标题 8插图名 + 段前: 0.5 行"/>
    <w:basedOn w:val="80"/>
    <w:uiPriority w:val="99"/>
    <w:qFormat/>
    <w:rsid w:val="00770F20"/>
    <w:pPr>
      <w:keepNext/>
      <w:keepLines/>
      <w:numPr>
        <w:ilvl w:val="0"/>
        <w:numId w:val="0"/>
      </w:numPr>
      <w:tabs>
        <w:tab w:val="clear" w:pos="1440"/>
        <w:tab w:val="num" w:pos="3360"/>
      </w:tabs>
      <w:spacing w:after="64" w:line="320" w:lineRule="auto"/>
      <w:ind w:left="3360" w:hanging="420"/>
      <w:jc w:val="both"/>
    </w:pPr>
    <w:rPr>
      <w:rFonts w:eastAsia="黑体"/>
      <w:iCs w:val="0"/>
      <w:snapToGrid/>
      <w:kern w:val="2"/>
      <w:szCs w:val="24"/>
    </w:rPr>
  </w:style>
  <w:style w:type="paragraph" w:customStyle="1" w:styleId="affffffffffffffffffd">
    <w:name w:val="标准"/>
    <w:basedOn w:val="afffff0"/>
    <w:uiPriority w:val="99"/>
    <w:qFormat/>
    <w:rsid w:val="00770F20"/>
    <w:pPr>
      <w:spacing w:before="0" w:after="0" w:line="240" w:lineRule="auto"/>
    </w:pPr>
    <w:rPr>
      <w:rFonts w:ascii="Times New Roman" w:hAnsi="Times New Roman"/>
      <w:snapToGrid/>
      <w:kern w:val="2"/>
      <w:lang w:val="x-none" w:eastAsia="x-none"/>
    </w:rPr>
  </w:style>
  <w:style w:type="paragraph" w:customStyle="1" w:styleId="105">
    <w:name w:val="样式 标题 1 + 段前: 0.5 行"/>
    <w:basedOn w:val="13"/>
    <w:autoRedefine/>
    <w:uiPriority w:val="99"/>
    <w:qFormat/>
    <w:rsid w:val="00770F20"/>
    <w:pPr>
      <w:keepLines/>
      <w:numPr>
        <w:numId w:val="0"/>
      </w:numPr>
      <w:tabs>
        <w:tab w:val="num" w:pos="720"/>
      </w:tabs>
      <w:ind w:left="720" w:hanging="420"/>
      <w:jc w:val="both"/>
    </w:pPr>
    <w:rPr>
      <w:rFonts w:ascii="Times New Roman" w:hAnsi="Times New Roman"/>
      <w:snapToGrid/>
      <w:kern w:val="44"/>
      <w:szCs w:val="44"/>
    </w:rPr>
  </w:style>
  <w:style w:type="character" w:customStyle="1" w:styleId="AltMCharChar">
    <w:name w:val="Alt+M Char Char"/>
    <w:rsid w:val="00770F20"/>
    <w:rPr>
      <w:rFonts w:eastAsia="长城楷体" w:hint="default"/>
      <w:b/>
      <w:bCs/>
      <w:kern w:val="2"/>
      <w:sz w:val="18"/>
      <w:szCs w:val="18"/>
      <w:lang w:val="en-US" w:eastAsia="en-US" w:bidi="ar-SA"/>
    </w:rPr>
  </w:style>
  <w:style w:type="paragraph" w:customStyle="1" w:styleId="ParaCharCharChar">
    <w:name w:val="默认段落字体 Para Char Char Char"/>
    <w:basedOn w:val="affff3"/>
    <w:uiPriority w:val="99"/>
    <w:qFormat/>
    <w:rsid w:val="00770F20"/>
    <w:pPr>
      <w:spacing w:before="0" w:after="0" w:line="240" w:lineRule="auto"/>
      <w:ind w:firstLineChars="200" w:firstLine="200"/>
      <w:jc w:val="both"/>
    </w:pPr>
    <w:rPr>
      <w:rFonts w:ascii="Times New Roman" w:hAnsi="Times New Roman"/>
      <w:snapToGrid/>
      <w:kern w:val="2"/>
      <w:sz w:val="21"/>
      <w:szCs w:val="24"/>
    </w:rPr>
  </w:style>
  <w:style w:type="character" w:customStyle="1" w:styleId="style31">
    <w:name w:val="style31"/>
    <w:qFormat/>
    <w:rsid w:val="00770F20"/>
    <w:rPr>
      <w:rFonts w:ascii="'宋体" w:eastAsia="'宋体" w:hAnsi="'宋体" w:cs="'宋体" w:hint="eastAsia"/>
      <w:sz w:val="18"/>
      <w:szCs w:val="18"/>
    </w:rPr>
  </w:style>
  <w:style w:type="character" w:customStyle="1" w:styleId="spanparamvalue">
    <w:name w:val="span_paramvalue"/>
    <w:qFormat/>
    <w:rsid w:val="00770F20"/>
  </w:style>
  <w:style w:type="paragraph" w:customStyle="1" w:styleId="ParaCharCharCharCharCharCharCharCharChar">
    <w:name w:val="默认段落字体 Para Char Char Char Char Char Char Char Char Char"/>
    <w:basedOn w:val="affff3"/>
    <w:uiPriority w:val="99"/>
    <w:qFormat/>
    <w:rsid w:val="00770F20"/>
    <w:pPr>
      <w:spacing w:before="0" w:after="0" w:line="240" w:lineRule="auto"/>
      <w:ind w:firstLineChars="200" w:firstLine="200"/>
      <w:jc w:val="both"/>
    </w:pPr>
    <w:rPr>
      <w:rFonts w:ascii="Times New Roman" w:hAnsi="Times New Roman"/>
      <w:snapToGrid/>
      <w:kern w:val="2"/>
      <w:sz w:val="21"/>
      <w:szCs w:val="24"/>
    </w:rPr>
  </w:style>
  <w:style w:type="paragraph" w:customStyle="1" w:styleId="ParaCharCharCharCharCharCharCharCharCharCharCharChar">
    <w:name w:val="默认段落字体 Para Char Char Char Char Char Char Char Char Char Char Char Char"/>
    <w:basedOn w:val="affff3"/>
    <w:uiPriority w:val="99"/>
    <w:qFormat/>
    <w:rsid w:val="00770F20"/>
    <w:pPr>
      <w:spacing w:before="0" w:after="0" w:line="240" w:lineRule="auto"/>
      <w:ind w:firstLineChars="200" w:firstLine="200"/>
      <w:jc w:val="both"/>
    </w:pPr>
    <w:rPr>
      <w:rFonts w:ascii="Times New Roman" w:hAnsi="Times New Roman"/>
      <w:snapToGrid/>
      <w:kern w:val="2"/>
      <w:sz w:val="21"/>
      <w:szCs w:val="24"/>
    </w:rPr>
  </w:style>
  <w:style w:type="character" w:customStyle="1" w:styleId="f14b1">
    <w:name w:val="f14b1"/>
    <w:qFormat/>
    <w:rsid w:val="00770F20"/>
    <w:rPr>
      <w:rFonts w:ascii="昆仑仿宋" w:eastAsia="昆仑仿宋" w:hAnsi="昆仑仿宋" w:hint="eastAsia"/>
      <w:b/>
      <w:bCs w:val="0"/>
      <w:color w:val="333333"/>
      <w:sz w:val="23"/>
    </w:rPr>
  </w:style>
  <w:style w:type="paragraph" w:customStyle="1" w:styleId="ParaCharCharCharCharCharCharCharCharCharCharCharCharCharCharChar">
    <w:name w:val="默认段落字体 Para Char Char Char Char Char Char Char Char Char Char Char Char Char Char Char"/>
    <w:basedOn w:val="affff3"/>
    <w:uiPriority w:val="99"/>
    <w:qFormat/>
    <w:rsid w:val="00770F20"/>
    <w:pPr>
      <w:spacing w:before="0" w:after="0" w:line="240" w:lineRule="auto"/>
      <w:ind w:firstLineChars="200" w:firstLine="200"/>
      <w:jc w:val="both"/>
    </w:pPr>
    <w:rPr>
      <w:rFonts w:ascii="Times New Roman" w:hAnsi="Times New Roman"/>
      <w:snapToGrid/>
      <w:kern w:val="2"/>
      <w:sz w:val="21"/>
      <w:szCs w:val="24"/>
    </w:rPr>
  </w:style>
  <w:style w:type="paragraph" w:customStyle="1" w:styleId="ParaCharCharChar1CharCharChar">
    <w:name w:val="默认段落字体 Para Char Char Char1 Char Char Char"/>
    <w:basedOn w:val="affff3"/>
    <w:uiPriority w:val="99"/>
    <w:qFormat/>
    <w:rsid w:val="00770F20"/>
    <w:pPr>
      <w:spacing w:before="0" w:after="0" w:line="240" w:lineRule="auto"/>
      <w:ind w:firstLineChars="200" w:firstLine="200"/>
      <w:jc w:val="both"/>
    </w:pPr>
    <w:rPr>
      <w:rFonts w:ascii="Times New Roman" w:hAnsi="Times New Roman"/>
      <w:snapToGrid/>
      <w:kern w:val="2"/>
      <w:sz w:val="21"/>
      <w:szCs w:val="24"/>
    </w:rPr>
  </w:style>
  <w:style w:type="character" w:customStyle="1" w:styleId="Style4CharCharCharCharChar">
    <w:name w:val="Style4 Char Char Char Char Char"/>
    <w:qFormat/>
    <w:rsid w:val="00770F20"/>
    <w:rPr>
      <w:rFonts w:ascii="Arial Black" w:hAnsi="Arial Black" w:hint="default"/>
      <w:kern w:val="2"/>
      <w:sz w:val="24"/>
      <w:szCs w:val="24"/>
    </w:rPr>
  </w:style>
  <w:style w:type="character" w:customStyle="1" w:styleId="CharCharCharCharCharCharCharCharCharCharCharCharCharCharCharCharChar">
    <w:name w:val="计费规范编写 正文 Char Char Char Char Char Char Char Char Char Char Char Char Char Char Char Char Char"/>
    <w:rsid w:val="00770F20"/>
    <w:rPr>
      <w:rFonts w:eastAsia="Mangal" w:cs="Mangal" w:hint="cs"/>
      <w:kern w:val="2"/>
      <w:sz w:val="24"/>
      <w:szCs w:val="24"/>
      <w:lang w:val="en-US" w:eastAsia="zh-CN" w:bidi="ar-SA"/>
    </w:rPr>
  </w:style>
  <w:style w:type="paragraph" w:customStyle="1" w:styleId="affffffffffffffffffe">
    <w:name w:val="文档正文基本"/>
    <w:basedOn w:val="affff3"/>
    <w:link w:val="Charffffc"/>
    <w:qFormat/>
    <w:rsid w:val="00770F20"/>
    <w:pPr>
      <w:adjustRightInd w:val="0"/>
      <w:spacing w:before="0" w:after="0"/>
      <w:ind w:firstLineChars="200" w:firstLine="480"/>
      <w:jc w:val="both"/>
      <w:textAlignment w:val="baseline"/>
    </w:pPr>
    <w:rPr>
      <w:rFonts w:ascii="Times New Roman" w:hAnsi="Times New Roman"/>
      <w:snapToGrid/>
      <w:szCs w:val="24"/>
      <w:lang w:val="x-none" w:eastAsia="x-none"/>
    </w:rPr>
  </w:style>
  <w:style w:type="character" w:customStyle="1" w:styleId="Charffffc">
    <w:name w:val="文档正文基本 Char"/>
    <w:link w:val="affffffffffffffffffe"/>
    <w:rsid w:val="00770F20"/>
    <w:rPr>
      <w:sz w:val="24"/>
      <w:szCs w:val="24"/>
      <w:lang w:val="x-none" w:eastAsia="x-none"/>
    </w:rPr>
  </w:style>
  <w:style w:type="paragraph" w:customStyle="1" w:styleId="afffffffffffffffffff">
    <w:name w:val="表标题"/>
    <w:basedOn w:val="affff3"/>
    <w:autoRedefine/>
    <w:uiPriority w:val="99"/>
    <w:qFormat/>
    <w:rsid w:val="00770F20"/>
    <w:pPr>
      <w:tabs>
        <w:tab w:val="num" w:pos="0"/>
      </w:tabs>
      <w:adjustRightInd w:val="0"/>
      <w:spacing w:beforeLines="50" w:before="0" w:afterLines="50" w:after="0"/>
      <w:ind w:firstLineChars="200" w:firstLine="200"/>
      <w:jc w:val="center"/>
      <w:textAlignment w:val="baseline"/>
    </w:pPr>
    <w:rPr>
      <w:rFonts w:ascii="Times New Roman" w:hAnsi="Times New Roman" w:cs="宋体"/>
      <w:snapToGrid/>
      <w:spacing w:val="4"/>
      <w:sz w:val="28"/>
      <w:szCs w:val="28"/>
    </w:rPr>
  </w:style>
  <w:style w:type="paragraph" w:customStyle="1" w:styleId="ParaCharCharCharChar">
    <w:name w:val="默认段落字体 Para Char Char Char Char"/>
    <w:basedOn w:val="affff3"/>
    <w:uiPriority w:val="99"/>
    <w:qFormat/>
    <w:rsid w:val="00770F20"/>
    <w:pPr>
      <w:spacing w:before="0" w:after="0" w:line="240" w:lineRule="auto"/>
      <w:ind w:firstLineChars="200" w:firstLine="200"/>
      <w:jc w:val="both"/>
    </w:pPr>
    <w:rPr>
      <w:rFonts w:cs="Arial"/>
      <w:snapToGrid/>
      <w:kern w:val="2"/>
      <w:sz w:val="21"/>
      <w:szCs w:val="21"/>
    </w:rPr>
  </w:style>
  <w:style w:type="paragraph" w:customStyle="1" w:styleId="ParaCharCharCharCharCharCharCharCharCharCharCharCharCharCharCharChar1">
    <w:name w:val="默认段落字体 Para Char Char Char Char Char Char Char Char Char Char Char Char Char Char Char Char1"/>
    <w:basedOn w:val="affff3"/>
    <w:uiPriority w:val="99"/>
    <w:qFormat/>
    <w:rsid w:val="00770F20"/>
    <w:pPr>
      <w:widowControl/>
      <w:spacing w:before="0" w:after="160" w:line="240" w:lineRule="exact"/>
      <w:ind w:firstLineChars="200" w:firstLine="200"/>
    </w:pPr>
    <w:rPr>
      <w:rFonts w:ascii="Verdana" w:hAnsi="Verdana"/>
      <w:snapToGrid/>
      <w:sz w:val="20"/>
      <w:lang w:eastAsia="en-US"/>
    </w:rPr>
  </w:style>
  <w:style w:type="paragraph" w:customStyle="1" w:styleId="WordPro">
    <w:name w:val="正文首行缩进(WordPro)"/>
    <w:basedOn w:val="affff3"/>
    <w:link w:val="WordProChar"/>
    <w:qFormat/>
    <w:rsid w:val="00770F20"/>
    <w:pPr>
      <w:autoSpaceDE w:val="0"/>
      <w:autoSpaceDN w:val="0"/>
      <w:adjustRightInd w:val="0"/>
      <w:spacing w:before="0" w:after="0" w:line="240" w:lineRule="auto"/>
      <w:ind w:left="1134" w:firstLineChars="200" w:firstLine="200"/>
      <w:jc w:val="both"/>
    </w:pPr>
    <w:rPr>
      <w:rFonts w:ascii="Times New Roman" w:hAnsi="Times New Roman"/>
      <w:snapToGrid/>
      <w:sz w:val="21"/>
      <w:lang w:val="x-none" w:eastAsia="x-none"/>
    </w:rPr>
  </w:style>
  <w:style w:type="character" w:customStyle="1" w:styleId="WordProChar">
    <w:name w:val="正文首行缩进(WordPro) Char"/>
    <w:link w:val="WordPro"/>
    <w:qFormat/>
    <w:rsid w:val="00770F20"/>
    <w:rPr>
      <w:sz w:val="21"/>
      <w:lang w:val="x-none" w:eastAsia="x-none"/>
    </w:rPr>
  </w:style>
  <w:style w:type="character" w:customStyle="1" w:styleId="standardtext1">
    <w:name w:val="standardtext1"/>
    <w:rsid w:val="00770F20"/>
    <w:rPr>
      <w:rFonts w:ascii="长城楷体" w:eastAsia="长城楷体" w:hAnsi="长城楷体" w:hint="eastAsia"/>
      <w:strike w:val="0"/>
      <w:dstrike w:val="0"/>
      <w:color w:val="000000"/>
      <w:sz w:val="18"/>
      <w:szCs w:val="18"/>
      <w:u w:val="none"/>
      <w:effect w:val="none"/>
    </w:rPr>
  </w:style>
  <w:style w:type="paragraph" w:customStyle="1" w:styleId="1NormalFontHelveticaBoldSpaceBefore12ptNotBol">
    <w:name w:val="标题 1Normal + Font: HelveticaBoldSpace Before 12 ptNot Bol..."/>
    <w:basedOn w:val="13"/>
    <w:autoRedefine/>
    <w:uiPriority w:val="99"/>
    <w:qFormat/>
    <w:rsid w:val="00770F20"/>
    <w:pPr>
      <w:keepLines/>
      <w:numPr>
        <w:numId w:val="68"/>
      </w:numPr>
      <w:tabs>
        <w:tab w:val="clear" w:pos="425"/>
      </w:tabs>
      <w:ind w:left="0" w:firstLine="0"/>
      <w:jc w:val="both"/>
    </w:pPr>
    <w:rPr>
      <w:rFonts w:ascii="Times New Roman" w:hAnsi="Times New Roman"/>
      <w:snapToGrid/>
      <w:kern w:val="44"/>
      <w:szCs w:val="44"/>
    </w:rPr>
  </w:style>
  <w:style w:type="character" w:customStyle="1" w:styleId="aSUNChar">
    <w:name w:val="a正文样式SUN Char"/>
    <w:locked/>
    <w:rsid w:val="00770F20"/>
    <w:rPr>
      <w:rFonts w:ascii="宋体" w:eastAsia="宋体" w:hAnsi="宋体" w:hint="eastAsia"/>
      <w:kern w:val="2"/>
      <w:sz w:val="24"/>
      <w:szCs w:val="24"/>
    </w:rPr>
  </w:style>
  <w:style w:type="character" w:customStyle="1" w:styleId="afffffffffffffffffff0">
    <w:name w:val="个人撰写风格"/>
    <w:rsid w:val="00770F20"/>
    <w:rPr>
      <w:rFonts w:ascii="Arial" w:eastAsia="宋体" w:hAnsi="Arial" w:cs="Arial" w:hint="default"/>
      <w:color w:val="auto"/>
      <w:sz w:val="20"/>
    </w:rPr>
  </w:style>
  <w:style w:type="character" w:customStyle="1" w:styleId="javascript">
    <w:name w:val="javascript"/>
    <w:qFormat/>
    <w:rsid w:val="00770F20"/>
  </w:style>
  <w:style w:type="character" w:customStyle="1" w:styleId="myp1111">
    <w:name w:val="myp1111"/>
    <w:rsid w:val="00770F20"/>
    <w:rPr>
      <w:rFonts w:hint="default"/>
      <w:strike w:val="0"/>
      <w:dstrike w:val="0"/>
      <w:color w:val="000000"/>
      <w:sz w:val="20"/>
      <w:szCs w:val="20"/>
      <w:u w:val="none"/>
      <w:effect w:val="none"/>
    </w:rPr>
  </w:style>
  <w:style w:type="character" w:customStyle="1" w:styleId="p9">
    <w:name w:val="p9"/>
    <w:rsid w:val="00770F20"/>
    <w:rPr>
      <w:rFonts w:ascii="Tahoma" w:eastAsia="宋体" w:hAnsi="Tahoma" w:cs="Tahoma" w:hint="default"/>
      <w:kern w:val="2"/>
      <w:sz w:val="24"/>
      <w:szCs w:val="24"/>
      <w:lang w:val="en-US" w:eastAsia="zh-CN" w:bidi="ar-SA"/>
    </w:rPr>
  </w:style>
  <w:style w:type="character" w:customStyle="1" w:styleId="TableHeadingChar">
    <w:name w:val="Table Heading Char"/>
    <w:qFormat/>
    <w:rsid w:val="00770F20"/>
    <w:rPr>
      <w:rFonts w:ascii="Arial Narrow" w:eastAsia="黑体" w:hAnsi="Arial Narrow" w:cs="Arial Narrow" w:hint="default"/>
      <w:b/>
      <w:bCs/>
      <w:sz w:val="18"/>
      <w:szCs w:val="18"/>
      <w:lang w:val="en-US"/>
    </w:rPr>
  </w:style>
  <w:style w:type="table" w:styleId="79">
    <w:name w:val="Table Grid 7"/>
    <w:basedOn w:val="affff5"/>
    <w:unhideWhenUsed/>
    <w:qFormat/>
    <w:rsid w:val="00770F20"/>
    <w:pPr>
      <w:widowControl w:val="0"/>
      <w:jc w:val="both"/>
    </w:pPr>
    <w:rPr>
      <w:rFonts w:cs="Symbol"/>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50">
    <w:name w:val="Dark List Accent 5"/>
    <w:basedOn w:val="affff5"/>
    <w:uiPriority w:val="61"/>
    <w:qFormat/>
    <w:rsid w:val="00770F20"/>
    <w:rPr>
      <w:rFonts w:cs="Symbol"/>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rPr>
      <w:tblPr/>
      <w:tcPr>
        <w:shd w:val="clear" w:color="auto" w:fill="4BACC6"/>
      </w:tcPr>
    </w:tblStylePr>
    <w:tblStylePr w:type="lastRow">
      <w:pPr>
        <w:spacing w:beforeLines="0" w:before="0" w:beforeAutospacing="0" w:afterLines="0" w:after="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character" w:customStyle="1" w:styleId="afffffffffffffffffff1">
    <w:name w:val="发布"/>
    <w:qFormat/>
    <w:rsid w:val="00770F20"/>
    <w:rPr>
      <w:rFonts w:ascii="黑体" w:eastAsia="黑体"/>
      <w:spacing w:val="22"/>
      <w:w w:val="100"/>
      <w:position w:val="3"/>
      <w:sz w:val="28"/>
    </w:rPr>
  </w:style>
  <w:style w:type="character" w:customStyle="1" w:styleId="afffffffffffffffffff2">
    <w:name w:val="个人答复风格"/>
    <w:qFormat/>
    <w:rsid w:val="00770F20"/>
    <w:rPr>
      <w:rFonts w:ascii="Arial" w:eastAsia="宋体" w:hAnsi="Arial" w:cs="Arial"/>
      <w:color w:val="auto"/>
      <w:sz w:val="20"/>
    </w:rPr>
  </w:style>
  <w:style w:type="table" w:styleId="1-1">
    <w:name w:val="Medium Grid 1 Accent 1"/>
    <w:basedOn w:val="affff5"/>
    <w:uiPriority w:val="62"/>
    <w:qFormat/>
    <w:rsid w:val="00770F20"/>
    <w:rPr>
      <w:rFonts w:cs="Symbol"/>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rFonts w:ascii="Cambria" w:eastAsia="宋体" w:hAnsi="Cambria" w:cs="Times New Roman" w:hint="default"/>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Lines="0" w:before="0" w:beforeAutospacing="0" w:afterLines="0" w:after="0" w:afterAutospacing="0" w:line="240" w:lineRule="auto"/>
      </w:pPr>
      <w:rPr>
        <w:rFonts w:ascii="Cambria" w:eastAsia="宋体" w:hAnsi="Cambria" w:cs="Times New Roman" w:hint="default"/>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hint="default"/>
        <w:b/>
        <w:bCs/>
      </w:rPr>
    </w:tblStylePr>
    <w:tblStylePr w:type="lastCol">
      <w:rPr>
        <w:rFonts w:ascii="Cambria" w:eastAsia="宋体" w:hAnsi="Cambria" w:cs="Times New Roman" w:hint="default"/>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customStyle="1" w:styleId="Charfff3">
    <w:name w:val="二级条标题 Char"/>
    <w:link w:val="affffffffffff9"/>
    <w:rsid w:val="00770F20"/>
    <w:rPr>
      <w:rFonts w:ascii="黑体" w:eastAsia="黑体"/>
      <w:sz w:val="21"/>
      <w:lang w:val="x-none" w:eastAsia="x-none"/>
    </w:rPr>
  </w:style>
  <w:style w:type="table" w:customStyle="1" w:styleId="Table1">
    <w:name w:val="Table1"/>
    <w:basedOn w:val="afffff7"/>
    <w:rsid w:val="00770F20"/>
    <w:pPr>
      <w:snapToGrid w:val="0"/>
      <w:jc w:val="left"/>
    </w:pPr>
    <w:rPr>
      <w:rFonts w:cs="Symbo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style>
  <w:style w:type="table" w:customStyle="1" w:styleId="Table2">
    <w:name w:val="Table2"/>
    <w:basedOn w:val="afffff7"/>
    <w:rsid w:val="00770F20"/>
    <w:pPr>
      <w:spacing w:line="360" w:lineRule="auto"/>
      <w:jc w:val="left"/>
    </w:pPr>
    <w:rPr>
      <w:rFonts w:cs="Symbo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paragraph" w:customStyle="1" w:styleId="afffffffffffffffffff3">
    <w:name w:val="标准称谓"/>
    <w:next w:val="affff3"/>
    <w:uiPriority w:val="99"/>
    <w:qFormat/>
    <w:rsid w:val="00770F20"/>
    <w:pPr>
      <w:widowControl w:val="0"/>
      <w:kinsoku w:val="0"/>
      <w:overflowPunct w:val="0"/>
      <w:autoSpaceDE w:val="0"/>
      <w:autoSpaceDN w:val="0"/>
      <w:spacing w:line="0" w:lineRule="atLeast"/>
      <w:jc w:val="distribute"/>
    </w:pPr>
    <w:rPr>
      <w:rFonts w:ascii="宋体"/>
      <w:b/>
      <w:bCs/>
      <w:spacing w:val="20"/>
      <w:w w:val="148"/>
      <w:sz w:val="52"/>
    </w:rPr>
  </w:style>
  <w:style w:type="paragraph" w:customStyle="1" w:styleId="afffffffffffffffffff4">
    <w:name w:val="标准书脚_偶数页"/>
    <w:uiPriority w:val="99"/>
    <w:qFormat/>
    <w:rsid w:val="00770F20"/>
    <w:pPr>
      <w:spacing w:before="120"/>
    </w:pPr>
    <w:rPr>
      <w:sz w:val="18"/>
    </w:rPr>
  </w:style>
  <w:style w:type="paragraph" w:customStyle="1" w:styleId="afffffffffffffffffff5">
    <w:name w:val="标准书脚_奇数页"/>
    <w:uiPriority w:val="99"/>
    <w:qFormat/>
    <w:rsid w:val="00770F20"/>
    <w:pPr>
      <w:spacing w:before="120"/>
      <w:jc w:val="right"/>
    </w:pPr>
    <w:rPr>
      <w:sz w:val="18"/>
    </w:rPr>
  </w:style>
  <w:style w:type="paragraph" w:customStyle="1" w:styleId="afffffffffffffffffff6">
    <w:name w:val="标准书眉一"/>
    <w:uiPriority w:val="99"/>
    <w:qFormat/>
    <w:rsid w:val="00770F20"/>
    <w:pPr>
      <w:jc w:val="both"/>
    </w:pPr>
  </w:style>
  <w:style w:type="paragraph" w:customStyle="1" w:styleId="afffffffffffffffffff7">
    <w:name w:val="标准标志"/>
    <w:next w:val="affff3"/>
    <w:uiPriority w:val="99"/>
    <w:qFormat/>
    <w:rsid w:val="00770F20"/>
    <w:pPr>
      <w:shd w:val="solid" w:color="FFFFFF" w:fill="FFFFFF"/>
      <w:spacing w:line="0" w:lineRule="atLeast"/>
      <w:jc w:val="right"/>
    </w:pPr>
    <w:rPr>
      <w:b/>
      <w:w w:val="130"/>
      <w:sz w:val="96"/>
    </w:rPr>
  </w:style>
  <w:style w:type="paragraph" w:customStyle="1" w:styleId="afffffffffffffffffff8">
    <w:name w:val="发布部门"/>
    <w:next w:val="afffffff1"/>
    <w:uiPriority w:val="99"/>
    <w:qFormat/>
    <w:rsid w:val="00770F20"/>
    <w:pPr>
      <w:jc w:val="center"/>
    </w:pPr>
    <w:rPr>
      <w:rFonts w:ascii="宋体"/>
      <w:b/>
      <w:spacing w:val="20"/>
      <w:w w:val="135"/>
      <w:sz w:val="36"/>
    </w:rPr>
  </w:style>
  <w:style w:type="paragraph" w:customStyle="1" w:styleId="afffffffffffffffffff9">
    <w:name w:val="标准书眉_偶数页"/>
    <w:basedOn w:val="affffffffffffe"/>
    <w:next w:val="affff3"/>
    <w:uiPriority w:val="99"/>
    <w:qFormat/>
    <w:rsid w:val="00770F20"/>
  </w:style>
  <w:style w:type="paragraph" w:customStyle="1" w:styleId="afffffffffffffffffffa">
    <w:name w:val="封面标准代替信息"/>
    <w:basedOn w:val="2ffff0"/>
    <w:uiPriority w:val="99"/>
    <w:qFormat/>
    <w:rsid w:val="00770F20"/>
  </w:style>
  <w:style w:type="paragraph" w:customStyle="1" w:styleId="afffffffffffffffffffb">
    <w:name w:val="封面标准文稿编辑信息"/>
    <w:uiPriority w:val="99"/>
    <w:qFormat/>
    <w:rsid w:val="00770F20"/>
    <w:pPr>
      <w:spacing w:before="180" w:line="180" w:lineRule="exact"/>
      <w:jc w:val="center"/>
    </w:pPr>
    <w:rPr>
      <w:rFonts w:ascii="宋体"/>
      <w:sz w:val="21"/>
    </w:rPr>
  </w:style>
  <w:style w:type="paragraph" w:customStyle="1" w:styleId="afffffffffffffffffffc">
    <w:name w:val="封面标准文稿类别"/>
    <w:uiPriority w:val="99"/>
    <w:qFormat/>
    <w:rsid w:val="00770F20"/>
    <w:pPr>
      <w:spacing w:before="440" w:line="400" w:lineRule="exact"/>
      <w:jc w:val="center"/>
    </w:pPr>
    <w:rPr>
      <w:rFonts w:ascii="宋体"/>
      <w:sz w:val="24"/>
    </w:rPr>
  </w:style>
  <w:style w:type="paragraph" w:customStyle="1" w:styleId="2ffff0">
    <w:name w:val="封面标准号2"/>
    <w:basedOn w:val="1fff9"/>
    <w:uiPriority w:val="99"/>
    <w:qFormat/>
    <w:rsid w:val="00770F20"/>
  </w:style>
  <w:style w:type="paragraph" w:customStyle="1" w:styleId="afffffffffffffffffffd">
    <w:name w:val="封面正文"/>
    <w:uiPriority w:val="99"/>
    <w:qFormat/>
    <w:rsid w:val="00770F20"/>
    <w:pPr>
      <w:jc w:val="both"/>
    </w:pPr>
  </w:style>
  <w:style w:type="table" w:customStyle="1" w:styleId="1ffffe">
    <w:name w:val="网格型1"/>
    <w:basedOn w:val="affff5"/>
    <w:qFormat/>
    <w:rsid w:val="00770F20"/>
    <w:rPr>
      <w:rFonts w:cs="Symbo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fffffffffffffffffffe">
    <w:name w:val="示例"/>
    <w:next w:val="afffffff1"/>
    <w:qFormat/>
    <w:rsid w:val="00770F20"/>
    <w:pPr>
      <w:tabs>
        <w:tab w:val="left" w:pos="816"/>
      </w:tabs>
      <w:ind w:left="900" w:firstLineChars="233" w:firstLine="419"/>
      <w:jc w:val="both"/>
    </w:pPr>
    <w:rPr>
      <w:rFonts w:ascii="宋体"/>
      <w:sz w:val="18"/>
    </w:rPr>
  </w:style>
  <w:style w:type="paragraph" w:customStyle="1" w:styleId="affffffffffffffffffff">
    <w:name w:val="数字编号列项（二级）"/>
    <w:uiPriority w:val="99"/>
    <w:qFormat/>
    <w:rsid w:val="00770F20"/>
    <w:pPr>
      <w:ind w:leftChars="400" w:left="1260" w:hangingChars="200" w:hanging="420"/>
      <w:jc w:val="both"/>
    </w:pPr>
    <w:rPr>
      <w:rFonts w:ascii="宋体"/>
      <w:sz w:val="21"/>
    </w:rPr>
  </w:style>
  <w:style w:type="table" w:customStyle="1" w:styleId="2ffff1">
    <w:name w:val="网格型2"/>
    <w:basedOn w:val="affff5"/>
    <w:rsid w:val="00770F20"/>
    <w:rPr>
      <w:rFonts w:cs="Symbo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ffffffffffffffffffff0">
    <w:name w:val="无标题条"/>
    <w:next w:val="afffffff1"/>
    <w:uiPriority w:val="99"/>
    <w:qFormat/>
    <w:rsid w:val="00770F20"/>
    <w:pPr>
      <w:jc w:val="both"/>
    </w:pPr>
    <w:rPr>
      <w:sz w:val="21"/>
    </w:rPr>
  </w:style>
  <w:style w:type="paragraph" w:customStyle="1" w:styleId="affffffffffffffffffff1">
    <w:name w:val="正文表标题"/>
    <w:next w:val="afffffff1"/>
    <w:uiPriority w:val="99"/>
    <w:qFormat/>
    <w:rsid w:val="00770F20"/>
    <w:pPr>
      <w:ind w:left="900" w:hanging="420"/>
      <w:jc w:val="center"/>
    </w:pPr>
    <w:rPr>
      <w:rFonts w:ascii="黑体" w:eastAsia="黑体"/>
      <w:sz w:val="21"/>
    </w:rPr>
  </w:style>
  <w:style w:type="paragraph" w:customStyle="1" w:styleId="affffffffffffffffffff2">
    <w:name w:val="文献分类号"/>
    <w:uiPriority w:val="99"/>
    <w:qFormat/>
    <w:rsid w:val="00770F20"/>
    <w:pPr>
      <w:widowControl w:val="0"/>
      <w:textAlignment w:val="center"/>
    </w:pPr>
    <w:rPr>
      <w:rFonts w:eastAsia="黑体"/>
      <w:sz w:val="21"/>
    </w:rPr>
  </w:style>
  <w:style w:type="paragraph" w:customStyle="1" w:styleId="affffffffffffffffffff3">
    <w:name w:val="注："/>
    <w:next w:val="afffffff1"/>
    <w:uiPriority w:val="99"/>
    <w:qFormat/>
    <w:rsid w:val="00770F20"/>
    <w:pPr>
      <w:widowControl w:val="0"/>
      <w:autoSpaceDE w:val="0"/>
      <w:autoSpaceDN w:val="0"/>
      <w:ind w:left="900" w:hanging="420"/>
      <w:jc w:val="both"/>
    </w:pPr>
    <w:rPr>
      <w:rFonts w:ascii="宋体"/>
      <w:sz w:val="18"/>
    </w:rPr>
  </w:style>
  <w:style w:type="paragraph" w:customStyle="1" w:styleId="affffffffffffffffffff4">
    <w:name w:val="注×："/>
    <w:uiPriority w:val="99"/>
    <w:qFormat/>
    <w:rsid w:val="00770F20"/>
    <w:pPr>
      <w:widowControl w:val="0"/>
      <w:tabs>
        <w:tab w:val="left" w:pos="630"/>
      </w:tabs>
      <w:autoSpaceDE w:val="0"/>
      <w:autoSpaceDN w:val="0"/>
      <w:ind w:left="900" w:hanging="420"/>
      <w:jc w:val="both"/>
    </w:pPr>
    <w:rPr>
      <w:rFonts w:ascii="宋体"/>
      <w:sz w:val="18"/>
    </w:rPr>
  </w:style>
  <w:style w:type="paragraph" w:customStyle="1" w:styleId="affffffffffffffffffff5">
    <w:name w:val="字母编号列项（一级）"/>
    <w:uiPriority w:val="99"/>
    <w:qFormat/>
    <w:rsid w:val="00770F20"/>
    <w:pPr>
      <w:ind w:leftChars="200" w:left="840" w:hangingChars="200" w:hanging="420"/>
      <w:jc w:val="both"/>
    </w:pPr>
    <w:rPr>
      <w:rFonts w:ascii="宋体"/>
      <w:sz w:val="21"/>
    </w:rPr>
  </w:style>
  <w:style w:type="table" w:customStyle="1" w:styleId="3fe">
    <w:name w:val="网格型3"/>
    <w:basedOn w:val="affff5"/>
    <w:qFormat/>
    <w:rsid w:val="00770F20"/>
    <w:rPr>
      <w:rFonts w:cs="Symbo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4f0">
    <w:name w:val="网格型4"/>
    <w:basedOn w:val="affff5"/>
    <w:qFormat/>
    <w:rsid w:val="00770F20"/>
    <w:rPr>
      <w:rFonts w:cs="Symbo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ffffffffffffffffffff6">
    <w:name w:val="列项——"/>
    <w:uiPriority w:val="99"/>
    <w:qFormat/>
    <w:rsid w:val="00770F20"/>
    <w:pPr>
      <w:widowControl w:val="0"/>
      <w:tabs>
        <w:tab w:val="left" w:pos="854"/>
      </w:tabs>
      <w:ind w:leftChars="200" w:left="420" w:hangingChars="200" w:hanging="420"/>
      <w:jc w:val="both"/>
    </w:pPr>
    <w:rPr>
      <w:rFonts w:ascii="宋体"/>
      <w:sz w:val="21"/>
    </w:rPr>
  </w:style>
  <w:style w:type="table" w:customStyle="1" w:styleId="5f2">
    <w:name w:val="网格型5"/>
    <w:basedOn w:val="affff5"/>
    <w:qFormat/>
    <w:rsid w:val="00770F20"/>
    <w:rPr>
      <w:rFonts w:cs="Symbo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ffffffffffffffffffff7">
    <w:name w:val="目次、索引正文"/>
    <w:uiPriority w:val="99"/>
    <w:qFormat/>
    <w:rsid w:val="00770F20"/>
    <w:pPr>
      <w:spacing w:line="320" w:lineRule="exact"/>
      <w:jc w:val="both"/>
    </w:pPr>
    <w:rPr>
      <w:rFonts w:ascii="宋体"/>
      <w:sz w:val="21"/>
    </w:rPr>
  </w:style>
  <w:style w:type="paragraph" w:customStyle="1" w:styleId="affffffffffffffffffff8">
    <w:name w:val="列项·"/>
    <w:uiPriority w:val="99"/>
    <w:qFormat/>
    <w:rsid w:val="00770F20"/>
    <w:pPr>
      <w:tabs>
        <w:tab w:val="left" w:pos="840"/>
      </w:tabs>
      <w:ind w:left="900" w:hanging="420"/>
      <w:jc w:val="both"/>
    </w:pPr>
    <w:rPr>
      <w:rFonts w:ascii="宋体"/>
      <w:sz w:val="21"/>
    </w:rPr>
  </w:style>
  <w:style w:type="paragraph" w:customStyle="1" w:styleId="affffffffffffffffffff9">
    <w:name w:val="目次、标准名称标题"/>
    <w:basedOn w:val="affffffffffff7"/>
    <w:next w:val="afffffff1"/>
    <w:uiPriority w:val="99"/>
    <w:qFormat/>
    <w:rsid w:val="00770F20"/>
  </w:style>
  <w:style w:type="table" w:customStyle="1" w:styleId="68">
    <w:name w:val="网格型6"/>
    <w:basedOn w:val="affff5"/>
    <w:rsid w:val="00770F20"/>
    <w:rPr>
      <w:rFonts w:cs="Symbo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7a">
    <w:name w:val="网格型7"/>
    <w:basedOn w:val="affff5"/>
    <w:rsid w:val="00770F20"/>
    <w:rPr>
      <w:rFonts w:cs="Symbo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88">
    <w:name w:val="网格型8"/>
    <w:basedOn w:val="affff5"/>
    <w:rsid w:val="00770F20"/>
    <w:rPr>
      <w:rFonts w:cs="Symbo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95">
    <w:name w:val="网格型9"/>
    <w:basedOn w:val="affff5"/>
    <w:qFormat/>
    <w:rsid w:val="00770F20"/>
    <w:rPr>
      <w:rFonts w:cs="Symbo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f5">
    <w:name w:val="列项——（一级）"/>
    <w:uiPriority w:val="99"/>
    <w:qFormat/>
    <w:rsid w:val="00770F20"/>
    <w:pPr>
      <w:widowControl w:val="0"/>
      <w:numPr>
        <w:numId w:val="69"/>
      </w:numPr>
      <w:jc w:val="both"/>
    </w:pPr>
    <w:rPr>
      <w:rFonts w:ascii="宋体"/>
      <w:sz w:val="21"/>
    </w:rPr>
  </w:style>
  <w:style w:type="paragraph" w:customStyle="1" w:styleId="af6">
    <w:name w:val="列项●（二级）"/>
    <w:uiPriority w:val="99"/>
    <w:qFormat/>
    <w:rsid w:val="00770F20"/>
    <w:pPr>
      <w:numPr>
        <w:ilvl w:val="1"/>
        <w:numId w:val="69"/>
      </w:numPr>
      <w:tabs>
        <w:tab w:val="left" w:pos="840"/>
      </w:tabs>
      <w:jc w:val="both"/>
    </w:pPr>
    <w:rPr>
      <w:rFonts w:ascii="宋体"/>
      <w:sz w:val="21"/>
    </w:rPr>
  </w:style>
  <w:style w:type="paragraph" w:customStyle="1" w:styleId="af7">
    <w:name w:val="列项◆（三级）"/>
    <w:basedOn w:val="affff3"/>
    <w:uiPriority w:val="99"/>
    <w:qFormat/>
    <w:rsid w:val="00770F20"/>
    <w:pPr>
      <w:numPr>
        <w:ilvl w:val="2"/>
        <w:numId w:val="69"/>
      </w:numPr>
      <w:spacing w:before="0" w:after="0" w:line="240" w:lineRule="auto"/>
      <w:ind w:firstLineChars="200" w:firstLine="0"/>
      <w:jc w:val="both"/>
    </w:pPr>
    <w:rPr>
      <w:rFonts w:ascii="宋体" w:hAnsi="Times New Roman"/>
      <w:snapToGrid/>
      <w:kern w:val="2"/>
      <w:sz w:val="21"/>
      <w:szCs w:val="21"/>
    </w:rPr>
  </w:style>
  <w:style w:type="table" w:customStyle="1" w:styleId="100">
    <w:name w:val="网格型10"/>
    <w:basedOn w:val="affff5"/>
    <w:rsid w:val="00770F20"/>
    <w:rPr>
      <w:rFonts w:cs="Symbo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Normal2">
    <w:name w:val="Table Normal2"/>
    <w:semiHidden/>
    <w:qFormat/>
    <w:rsid w:val="00770F20"/>
    <w:pPr>
      <w:spacing w:line="360" w:lineRule="auto"/>
    </w:pPr>
    <w:tblPr>
      <w:tblCellMar>
        <w:top w:w="0" w:type="dxa"/>
        <w:left w:w="108" w:type="dxa"/>
        <w:bottom w:w="0" w:type="dxa"/>
        <w:right w:w="108" w:type="dxa"/>
      </w:tblCellMar>
    </w:tblPr>
  </w:style>
  <w:style w:type="paragraph" w:customStyle="1" w:styleId="Appendix">
    <w:name w:val="Appendix_#"/>
    <w:basedOn w:val="Annex"/>
    <w:next w:val="AppendixRef"/>
    <w:uiPriority w:val="99"/>
    <w:qFormat/>
    <w:rsid w:val="00770F20"/>
  </w:style>
  <w:style w:type="paragraph" w:customStyle="1" w:styleId="affffffffffffffffffffa">
    <w:name w:val="附录一级条标题"/>
    <w:basedOn w:val="affffffffffe"/>
    <w:next w:val="affff3"/>
    <w:uiPriority w:val="99"/>
    <w:qFormat/>
    <w:rsid w:val="00770F20"/>
    <w:pPr>
      <w:autoSpaceDN w:val="0"/>
      <w:spacing w:beforeLines="0"/>
      <w:outlineLvl w:val="2"/>
    </w:pPr>
  </w:style>
  <w:style w:type="paragraph" w:customStyle="1" w:styleId="affffffffffffffffffffb">
    <w:name w:val="附录二级条标题"/>
    <w:basedOn w:val="affffffffffffffffffffa"/>
    <w:next w:val="affff3"/>
    <w:uiPriority w:val="99"/>
    <w:qFormat/>
    <w:rsid w:val="00770F20"/>
    <w:pPr>
      <w:ind w:left="720"/>
      <w:outlineLvl w:val="3"/>
    </w:pPr>
  </w:style>
  <w:style w:type="paragraph" w:customStyle="1" w:styleId="Heading3H3">
    <w:name w:val="Heading 3.H3"/>
    <w:basedOn w:val="24"/>
    <w:next w:val="affff3"/>
    <w:uiPriority w:val="99"/>
    <w:qFormat/>
    <w:rsid w:val="00770F20"/>
    <w:pPr>
      <w:keepNext/>
      <w:keepLines/>
      <w:numPr>
        <w:ilvl w:val="0"/>
        <w:numId w:val="0"/>
      </w:numPr>
      <w:tabs>
        <w:tab w:val="clear" w:pos="576"/>
        <w:tab w:val="num" w:pos="780"/>
      </w:tabs>
      <w:spacing w:line="416" w:lineRule="auto"/>
      <w:ind w:left="780" w:hanging="360"/>
      <w:jc w:val="both"/>
    </w:pPr>
    <w:rPr>
      <w:b/>
      <w:bCs/>
      <w:snapToGrid/>
      <w:kern w:val="2"/>
      <w:szCs w:val="32"/>
    </w:rPr>
  </w:style>
  <w:style w:type="paragraph" w:customStyle="1" w:styleId="affffffffffffffffffffc">
    <w:name w:val="附录三级条标题"/>
    <w:basedOn w:val="affffffffffffffffffffb"/>
    <w:next w:val="affff3"/>
    <w:uiPriority w:val="99"/>
    <w:qFormat/>
    <w:rsid w:val="00770F20"/>
    <w:pPr>
      <w:ind w:left="1620"/>
      <w:outlineLvl w:val="4"/>
    </w:pPr>
  </w:style>
  <w:style w:type="paragraph" w:customStyle="1" w:styleId="affffffffffffffffffffd">
    <w:name w:val="附录四级条标题"/>
    <w:basedOn w:val="affffffffffffffffffffc"/>
    <w:next w:val="affff3"/>
    <w:uiPriority w:val="99"/>
    <w:qFormat/>
    <w:rsid w:val="00770F20"/>
    <w:pPr>
      <w:ind w:left="0"/>
      <w:outlineLvl w:val="5"/>
    </w:pPr>
  </w:style>
  <w:style w:type="paragraph" w:customStyle="1" w:styleId="affffffffffffffffffffe">
    <w:name w:val="附录五级条标题"/>
    <w:basedOn w:val="affffffffffffffffffffd"/>
    <w:next w:val="affff3"/>
    <w:uiPriority w:val="99"/>
    <w:qFormat/>
    <w:rsid w:val="00770F20"/>
    <w:pPr>
      <w:outlineLvl w:val="6"/>
    </w:pPr>
  </w:style>
  <w:style w:type="character" w:customStyle="1" w:styleId="Charfff4">
    <w:name w:val="三级条标题 Char"/>
    <w:link w:val="affffffffffffa"/>
    <w:uiPriority w:val="99"/>
    <w:rsid w:val="00770F20"/>
    <w:rPr>
      <w:rFonts w:ascii="黑体" w:eastAsia="黑体"/>
      <w:sz w:val="21"/>
      <w:lang w:val="x-none" w:eastAsia="x-none"/>
    </w:rPr>
  </w:style>
  <w:style w:type="paragraph" w:customStyle="1" w:styleId="074">
    <w:name w:val="样式 宋体 首行缩进:  0.74 厘米"/>
    <w:basedOn w:val="affff3"/>
    <w:autoRedefine/>
    <w:uiPriority w:val="99"/>
    <w:qFormat/>
    <w:rsid w:val="00770F20"/>
    <w:pPr>
      <w:numPr>
        <w:ilvl w:val="1"/>
        <w:numId w:val="70"/>
      </w:numPr>
      <w:spacing w:before="0" w:after="0"/>
      <w:ind w:firstLineChars="200" w:firstLine="0"/>
      <w:jc w:val="both"/>
    </w:pPr>
    <w:rPr>
      <w:rFonts w:ascii="宋体" w:hAnsi="宋体" w:cs="宋体"/>
      <w:snapToGrid/>
      <w:kern w:val="2"/>
      <w:sz w:val="21"/>
    </w:rPr>
  </w:style>
  <w:style w:type="character" w:customStyle="1" w:styleId="afffffffffffffffffffff">
    <w:name w:val="样式 宋体"/>
    <w:rsid w:val="00770F20"/>
    <w:rPr>
      <w:rFonts w:ascii="宋体" w:eastAsia="宋体" w:hAnsi="宋体" w:cs="Arial" w:hint="eastAsia"/>
      <w:snapToGrid w:val="0"/>
      <w:sz w:val="21"/>
      <w:szCs w:val="21"/>
      <w:lang w:val="en-US" w:eastAsia="zh-CN" w:bidi="ar-SA"/>
    </w:rPr>
  </w:style>
  <w:style w:type="paragraph" w:customStyle="1" w:styleId="afffffffffffffffffffff0">
    <w:name w:val="默认正文"/>
    <w:basedOn w:val="affff3"/>
    <w:link w:val="Charffffd"/>
    <w:qFormat/>
    <w:rsid w:val="00770F20"/>
    <w:pPr>
      <w:spacing w:before="0" w:after="120"/>
      <w:ind w:firstLineChars="200" w:firstLine="200"/>
      <w:jc w:val="both"/>
    </w:pPr>
    <w:rPr>
      <w:rFonts w:ascii="Times New Roman" w:hAnsi="Calibri"/>
      <w:snapToGrid/>
      <w:kern w:val="2"/>
      <w:sz w:val="21"/>
      <w:szCs w:val="22"/>
      <w:lang w:val="en-GB" w:eastAsia="x-none"/>
    </w:rPr>
  </w:style>
  <w:style w:type="character" w:customStyle="1" w:styleId="Charffffd">
    <w:name w:val="默认正文 Char"/>
    <w:link w:val="afffffffffffffffffffff0"/>
    <w:qFormat/>
    <w:rsid w:val="00770F20"/>
    <w:rPr>
      <w:rFonts w:hAnsi="Calibri"/>
      <w:kern w:val="2"/>
      <w:sz w:val="21"/>
      <w:szCs w:val="22"/>
      <w:lang w:val="en-GB" w:eastAsia="x-none"/>
    </w:rPr>
  </w:style>
  <w:style w:type="paragraph" w:customStyle="1" w:styleId="1fffff">
    <w:name w:val="列表数字1"/>
    <w:next w:val="afffff6"/>
    <w:uiPriority w:val="99"/>
    <w:qFormat/>
    <w:rsid w:val="00770F20"/>
    <w:pPr>
      <w:tabs>
        <w:tab w:val="left" w:pos="900"/>
      </w:tabs>
      <w:spacing w:before="120" w:line="360" w:lineRule="auto"/>
      <w:ind w:firstLine="454"/>
    </w:pPr>
    <w:rPr>
      <w:sz w:val="24"/>
    </w:rPr>
  </w:style>
  <w:style w:type="paragraph" w:customStyle="1" w:styleId="afffffffffffffffffffff1">
    <w:name w:val="表内容"/>
    <w:uiPriority w:val="99"/>
    <w:qFormat/>
    <w:rsid w:val="00770F20"/>
    <w:rPr>
      <w:rFonts w:ascii="宋体"/>
      <w:kern w:val="21"/>
      <w:sz w:val="24"/>
    </w:rPr>
  </w:style>
  <w:style w:type="paragraph" w:customStyle="1" w:styleId="TableSmHeading">
    <w:name w:val="Table_Sm_Heading"/>
    <w:basedOn w:val="TableHeading0"/>
    <w:uiPriority w:val="99"/>
    <w:qFormat/>
    <w:rsid w:val="00770F20"/>
    <w:pPr>
      <w:spacing w:before="60"/>
    </w:pPr>
    <w:rPr>
      <w:sz w:val="16"/>
    </w:rPr>
  </w:style>
  <w:style w:type="paragraph" w:customStyle="1" w:styleId="TableSmHeadingbogus">
    <w:name w:val="Table_Sm_Heading_bogus"/>
    <w:basedOn w:val="TableSmHeading"/>
    <w:uiPriority w:val="99"/>
    <w:qFormat/>
    <w:rsid w:val="00770F20"/>
    <w:pPr>
      <w:jc w:val="center"/>
    </w:pPr>
    <w:rPr>
      <w:rFonts w:ascii="Georgia" w:hAnsi="Georgia"/>
      <w:lang w:val="en-US"/>
    </w:rPr>
  </w:style>
  <w:style w:type="paragraph" w:customStyle="1" w:styleId="2ffff2">
    <w:name w:val="封面2"/>
    <w:basedOn w:val="affff3"/>
    <w:uiPriority w:val="99"/>
    <w:qFormat/>
    <w:rsid w:val="00770F20"/>
    <w:pPr>
      <w:autoSpaceDE w:val="0"/>
      <w:autoSpaceDN w:val="0"/>
      <w:adjustRightInd w:val="0"/>
      <w:spacing w:before="0" w:after="0"/>
      <w:ind w:firstLineChars="200" w:firstLine="200"/>
      <w:jc w:val="center"/>
    </w:pPr>
    <w:rPr>
      <w:rFonts w:ascii="黑体" w:eastAsia="黑体" w:hAnsi="Times New Roman"/>
      <w:b/>
      <w:snapToGrid/>
      <w:sz w:val="32"/>
    </w:rPr>
  </w:style>
  <w:style w:type="paragraph" w:customStyle="1" w:styleId="1fffff0">
    <w:name w:val="批注框文本1"/>
    <w:basedOn w:val="affff3"/>
    <w:uiPriority w:val="99"/>
    <w:semiHidden/>
    <w:qFormat/>
    <w:rsid w:val="00770F20"/>
    <w:pPr>
      <w:spacing w:before="0" w:after="0" w:line="240" w:lineRule="auto"/>
      <w:ind w:firstLineChars="200" w:firstLine="200"/>
      <w:jc w:val="both"/>
    </w:pPr>
    <w:rPr>
      <w:rFonts w:ascii="Times New Roman" w:hAnsi="Times New Roman"/>
      <w:snapToGrid/>
      <w:kern w:val="2"/>
      <w:sz w:val="18"/>
      <w:szCs w:val="18"/>
    </w:rPr>
  </w:style>
  <w:style w:type="paragraph" w:customStyle="1" w:styleId="afffffffffffffffffffff2">
    <w:name w:val="封面文档标题"/>
    <w:basedOn w:val="affff3"/>
    <w:uiPriority w:val="99"/>
    <w:qFormat/>
    <w:rsid w:val="00770F20"/>
    <w:pPr>
      <w:autoSpaceDE w:val="0"/>
      <w:autoSpaceDN w:val="0"/>
      <w:adjustRightInd w:val="0"/>
      <w:spacing w:before="0" w:after="0"/>
      <w:ind w:firstLineChars="200" w:firstLine="200"/>
      <w:jc w:val="center"/>
    </w:pPr>
    <w:rPr>
      <w:rFonts w:ascii="隶书" w:eastAsia="隶书" w:hAnsi="Times New Roman"/>
      <w:b/>
      <w:snapToGrid/>
      <w:sz w:val="72"/>
    </w:rPr>
  </w:style>
  <w:style w:type="paragraph" w:customStyle="1" w:styleId="TableSmHeadingCenter">
    <w:name w:val="Table_Sm_Heading_Center"/>
    <w:basedOn w:val="TableSmHeading"/>
    <w:uiPriority w:val="99"/>
    <w:qFormat/>
    <w:rsid w:val="00770F20"/>
    <w:pPr>
      <w:jc w:val="center"/>
    </w:pPr>
  </w:style>
  <w:style w:type="paragraph" w:customStyle="1" w:styleId="TableSmHeadingRight">
    <w:name w:val="Table_Sm_Heading_Right"/>
    <w:basedOn w:val="TableSmHeading"/>
    <w:uiPriority w:val="99"/>
    <w:qFormat/>
    <w:rsid w:val="00770F20"/>
    <w:pPr>
      <w:jc w:val="right"/>
    </w:pPr>
  </w:style>
  <w:style w:type="paragraph" w:customStyle="1" w:styleId="StyleStyleStyleStyle4Firstline2chBefore05lineAfte">
    <w:name w:val="Style Style Style Style4 + First line:  2 ch Before:  0.5 line Afte..."/>
    <w:basedOn w:val="StyleStyleStyle4Firstline2chBefore05lineAfter0"/>
    <w:uiPriority w:val="99"/>
    <w:qFormat/>
    <w:rsid w:val="00770F20"/>
  </w:style>
  <w:style w:type="paragraph" w:customStyle="1" w:styleId="TableSmall">
    <w:name w:val="Table_Small"/>
    <w:basedOn w:val="Table"/>
    <w:uiPriority w:val="99"/>
    <w:qFormat/>
    <w:rsid w:val="00770F20"/>
    <w:pPr>
      <w:spacing w:before="40" w:after="40" w:line="240" w:lineRule="auto"/>
    </w:pPr>
    <w:rPr>
      <w:rFonts w:ascii="Arial Black" w:hAnsi="Arial Black"/>
      <w:kern w:val="0"/>
      <w:sz w:val="16"/>
      <w:szCs w:val="20"/>
      <w:lang w:val="en-GB" w:eastAsia="en-US"/>
    </w:rPr>
  </w:style>
  <w:style w:type="paragraph" w:customStyle="1" w:styleId="TableSmallRight">
    <w:name w:val="Table_Small_Right"/>
    <w:basedOn w:val="TableSmall"/>
    <w:uiPriority w:val="99"/>
    <w:qFormat/>
    <w:rsid w:val="00770F20"/>
    <w:pPr>
      <w:jc w:val="right"/>
    </w:pPr>
  </w:style>
  <w:style w:type="paragraph" w:customStyle="1" w:styleId="TableSmallCenter">
    <w:name w:val="Table_Small_Center"/>
    <w:basedOn w:val="TableSmall"/>
    <w:uiPriority w:val="99"/>
    <w:qFormat/>
    <w:rsid w:val="00770F20"/>
    <w:pPr>
      <w:jc w:val="center"/>
    </w:pPr>
  </w:style>
  <w:style w:type="numbering" w:customStyle="1" w:styleId="a1">
    <w:name w:val="图"/>
    <w:rsid w:val="00770F20"/>
    <w:pPr>
      <w:numPr>
        <w:numId w:val="173"/>
      </w:numPr>
    </w:pPr>
  </w:style>
  <w:style w:type="numbering" w:customStyle="1" w:styleId="StyleBulleted">
    <w:name w:val="Style Bulleted"/>
    <w:rsid w:val="00770F20"/>
    <w:pPr>
      <w:numPr>
        <w:numId w:val="174"/>
      </w:numPr>
    </w:pPr>
  </w:style>
  <w:style w:type="numbering" w:styleId="1111110">
    <w:name w:val="Outline List 2"/>
    <w:aliases w:val="1 / 1.2 / 1.2.1"/>
    <w:basedOn w:val="affff6"/>
    <w:unhideWhenUsed/>
    <w:rsid w:val="00770F20"/>
    <w:pPr>
      <w:numPr>
        <w:numId w:val="175"/>
      </w:numPr>
    </w:pPr>
  </w:style>
  <w:style w:type="paragraph" w:customStyle="1" w:styleId="Header-cover">
    <w:name w:val="Header-cover"/>
    <w:basedOn w:val="affff3"/>
    <w:uiPriority w:val="99"/>
    <w:qFormat/>
    <w:rsid w:val="00770F20"/>
    <w:pPr>
      <w:widowControl/>
      <w:numPr>
        <w:numId w:val="73"/>
      </w:numPr>
      <w:tabs>
        <w:tab w:val="clear" w:pos="3240"/>
      </w:tabs>
      <w:spacing w:before="0" w:after="0" w:line="240" w:lineRule="auto"/>
      <w:ind w:left="0" w:firstLineChars="200" w:firstLine="0"/>
      <w:jc w:val="center"/>
    </w:pPr>
    <w:rPr>
      <w:b/>
      <w:snapToGrid/>
      <w:sz w:val="20"/>
      <w:lang w:eastAsia="en-US"/>
    </w:rPr>
  </w:style>
  <w:style w:type="paragraph" w:customStyle="1" w:styleId="Header-portrait">
    <w:name w:val="Header-portrait"/>
    <w:basedOn w:val="affff3"/>
    <w:uiPriority w:val="99"/>
    <w:qFormat/>
    <w:rsid w:val="00770F20"/>
    <w:pPr>
      <w:widowControl/>
      <w:numPr>
        <w:numId w:val="74"/>
      </w:numPr>
      <w:tabs>
        <w:tab w:val="clear" w:pos="3600"/>
        <w:tab w:val="center" w:pos="5040"/>
        <w:tab w:val="right" w:pos="9900"/>
      </w:tabs>
      <w:spacing w:before="0" w:after="0" w:line="240" w:lineRule="auto"/>
      <w:ind w:left="0" w:firstLineChars="200" w:firstLine="0"/>
    </w:pPr>
    <w:rPr>
      <w:b/>
      <w:snapToGrid/>
      <w:sz w:val="18"/>
      <w:lang w:eastAsia="en-US"/>
    </w:rPr>
  </w:style>
  <w:style w:type="paragraph" w:customStyle="1" w:styleId="Header-landscape">
    <w:name w:val="Header-landscape"/>
    <w:basedOn w:val="Header-portrait"/>
    <w:uiPriority w:val="99"/>
    <w:qFormat/>
    <w:rsid w:val="00770F20"/>
    <w:pPr>
      <w:tabs>
        <w:tab w:val="clear" w:pos="5040"/>
        <w:tab w:val="clear" w:pos="9900"/>
        <w:tab w:val="center" w:pos="6480"/>
        <w:tab w:val="right" w:pos="12960"/>
      </w:tabs>
    </w:pPr>
  </w:style>
  <w:style w:type="paragraph" w:styleId="afffffffffffffffffffff3">
    <w:name w:val="envelope address"/>
    <w:basedOn w:val="affff3"/>
    <w:qFormat/>
    <w:rsid w:val="00770F20"/>
    <w:pPr>
      <w:framePr w:w="7920" w:h="1980" w:hRule="exact" w:hSpace="180" w:wrap="auto" w:hAnchor="page" w:xAlign="center" w:yAlign="bottom"/>
      <w:spacing w:before="0" w:after="0" w:line="240" w:lineRule="auto"/>
      <w:ind w:left="2880" w:firstLineChars="200" w:firstLine="200"/>
      <w:jc w:val="both"/>
    </w:pPr>
    <w:rPr>
      <w:rFonts w:cs="Arial"/>
      <w:snapToGrid/>
      <w:kern w:val="2"/>
      <w:szCs w:val="24"/>
    </w:rPr>
  </w:style>
  <w:style w:type="paragraph" w:styleId="afffffffffffffffffffff4">
    <w:name w:val="envelope return"/>
    <w:basedOn w:val="affff3"/>
    <w:qFormat/>
    <w:rsid w:val="00770F20"/>
    <w:pPr>
      <w:spacing w:before="0" w:after="0" w:line="240" w:lineRule="auto"/>
      <w:ind w:firstLineChars="200" w:firstLine="200"/>
      <w:jc w:val="both"/>
    </w:pPr>
    <w:rPr>
      <w:rFonts w:cs="Arial"/>
      <w:snapToGrid/>
      <w:kern w:val="2"/>
      <w:sz w:val="20"/>
    </w:rPr>
  </w:style>
  <w:style w:type="paragraph" w:styleId="afffffffffffffffffffff5">
    <w:name w:val="macro"/>
    <w:link w:val="Charffffe"/>
    <w:qFormat/>
    <w:rsid w:val="00770F20"/>
    <w:pPr>
      <w:widowControl w:val="0"/>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kern w:val="2"/>
    </w:rPr>
  </w:style>
  <w:style w:type="character" w:customStyle="1" w:styleId="Charffffe">
    <w:name w:val="宏文本 Char"/>
    <w:basedOn w:val="affff4"/>
    <w:link w:val="afffffffffffffffffffff5"/>
    <w:qFormat/>
    <w:rsid w:val="00770F20"/>
    <w:rPr>
      <w:rFonts w:ascii="Courier New" w:hAnsi="Courier New"/>
      <w:kern w:val="2"/>
    </w:rPr>
  </w:style>
  <w:style w:type="paragraph" w:styleId="afffffffffffffffffffff6">
    <w:name w:val="Message Header"/>
    <w:basedOn w:val="affff3"/>
    <w:link w:val="Charfffff"/>
    <w:qFormat/>
    <w:rsid w:val="00770F20"/>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firstLineChars="200" w:hanging="1134"/>
      <w:jc w:val="both"/>
    </w:pPr>
    <w:rPr>
      <w:snapToGrid/>
      <w:kern w:val="2"/>
      <w:szCs w:val="24"/>
      <w:lang w:val="en-GB" w:eastAsia="x-none"/>
    </w:rPr>
  </w:style>
  <w:style w:type="character" w:customStyle="1" w:styleId="Charfffff">
    <w:name w:val="信息标题 Char"/>
    <w:basedOn w:val="affff4"/>
    <w:link w:val="afffffffffffffffffffff6"/>
    <w:rsid w:val="00770F20"/>
    <w:rPr>
      <w:rFonts w:ascii="Arial" w:hAnsi="Arial"/>
      <w:kern w:val="2"/>
      <w:sz w:val="24"/>
      <w:szCs w:val="24"/>
      <w:shd w:val="pct20" w:color="auto" w:fill="auto"/>
      <w:lang w:val="en-GB" w:eastAsia="x-none"/>
    </w:rPr>
  </w:style>
  <w:style w:type="paragraph" w:styleId="a0">
    <w:name w:val="Signature"/>
    <w:basedOn w:val="affff3"/>
    <w:link w:val="Charfffff0"/>
    <w:qFormat/>
    <w:rsid w:val="00770F20"/>
    <w:pPr>
      <w:numPr>
        <w:numId w:val="72"/>
      </w:numPr>
      <w:tabs>
        <w:tab w:val="clear" w:pos="1200"/>
      </w:tabs>
      <w:spacing w:before="0" w:after="0" w:line="240" w:lineRule="auto"/>
      <w:ind w:leftChars="0" w:left="4252" w:firstLineChars="0" w:firstLine="0"/>
      <w:jc w:val="both"/>
    </w:pPr>
    <w:rPr>
      <w:rFonts w:ascii="Times New Roman" w:hAnsi="Times New Roman"/>
      <w:snapToGrid/>
      <w:kern w:val="2"/>
      <w:sz w:val="21"/>
      <w:szCs w:val="24"/>
      <w:lang w:val="en-GB" w:eastAsia="x-none"/>
    </w:rPr>
  </w:style>
  <w:style w:type="character" w:customStyle="1" w:styleId="Charfffff0">
    <w:name w:val="签名 Char"/>
    <w:basedOn w:val="affff4"/>
    <w:link w:val="a0"/>
    <w:rsid w:val="00770F20"/>
    <w:rPr>
      <w:kern w:val="2"/>
      <w:sz w:val="21"/>
      <w:szCs w:val="24"/>
      <w:lang w:val="en-GB" w:eastAsia="x-none"/>
    </w:rPr>
  </w:style>
  <w:style w:type="paragraph" w:styleId="a">
    <w:name w:val="table of authorities"/>
    <w:basedOn w:val="affff3"/>
    <w:next w:val="affff3"/>
    <w:rsid w:val="00770F20"/>
    <w:pPr>
      <w:numPr>
        <w:numId w:val="71"/>
      </w:numPr>
      <w:tabs>
        <w:tab w:val="clear" w:pos="360"/>
      </w:tabs>
      <w:spacing w:before="0" w:after="0" w:line="240" w:lineRule="auto"/>
      <w:ind w:left="210" w:firstLineChars="200" w:hanging="210"/>
      <w:jc w:val="both"/>
    </w:pPr>
    <w:rPr>
      <w:rFonts w:ascii="Times New Roman" w:hAnsi="Times New Roman"/>
      <w:snapToGrid/>
      <w:kern w:val="2"/>
      <w:sz w:val="21"/>
      <w:szCs w:val="24"/>
    </w:rPr>
  </w:style>
  <w:style w:type="paragraph" w:customStyle="1" w:styleId="afffffffffffffffffffff7">
    <w:name w:val="表格题注"/>
    <w:next w:val="affff3"/>
    <w:uiPriority w:val="99"/>
    <w:qFormat/>
    <w:rsid w:val="00770F20"/>
    <w:pPr>
      <w:keepLines/>
      <w:spacing w:before="240"/>
      <w:ind w:left="1089" w:hanging="369"/>
      <w:jc w:val="center"/>
    </w:pPr>
    <w:rPr>
      <w:rFonts w:ascii="Arial" w:hAnsi="Arial"/>
      <w:sz w:val="18"/>
    </w:rPr>
  </w:style>
  <w:style w:type="paragraph" w:customStyle="1" w:styleId="afffffffffffffffffffff8">
    <w:name w:val="注示头"/>
    <w:basedOn w:val="affff3"/>
    <w:uiPriority w:val="99"/>
    <w:qFormat/>
    <w:rsid w:val="00770F20"/>
    <w:pPr>
      <w:pBdr>
        <w:top w:val="single" w:sz="4" w:space="1" w:color="000000"/>
      </w:pBdr>
      <w:autoSpaceDE w:val="0"/>
      <w:autoSpaceDN w:val="0"/>
      <w:adjustRightInd w:val="0"/>
      <w:spacing w:before="0" w:after="0"/>
      <w:ind w:firstLineChars="200" w:firstLine="200"/>
      <w:jc w:val="both"/>
    </w:pPr>
    <w:rPr>
      <w:rFonts w:eastAsia="黑体"/>
      <w:snapToGrid/>
      <w:sz w:val="18"/>
      <w:szCs w:val="24"/>
    </w:rPr>
  </w:style>
  <w:style w:type="paragraph" w:customStyle="1" w:styleId="afffc">
    <w:name w:val="注示文本"/>
    <w:basedOn w:val="affff3"/>
    <w:uiPriority w:val="99"/>
    <w:qFormat/>
    <w:rsid w:val="00770F20"/>
    <w:pPr>
      <w:numPr>
        <w:numId w:val="75"/>
      </w:numPr>
      <w:pBdr>
        <w:bottom w:val="single" w:sz="4" w:space="1" w:color="000000"/>
      </w:pBdr>
      <w:tabs>
        <w:tab w:val="clear" w:pos="1140"/>
      </w:tabs>
      <w:autoSpaceDE w:val="0"/>
      <w:autoSpaceDN w:val="0"/>
      <w:adjustRightInd w:val="0"/>
      <w:spacing w:before="0" w:after="0"/>
      <w:ind w:left="0" w:firstLineChars="200" w:firstLine="360"/>
      <w:jc w:val="both"/>
    </w:pPr>
    <w:rPr>
      <w:rFonts w:eastAsia="楷体_GB2312"/>
      <w:snapToGrid/>
      <w:sz w:val="18"/>
      <w:szCs w:val="24"/>
    </w:rPr>
  </w:style>
  <w:style w:type="paragraph" w:customStyle="1" w:styleId="aff6">
    <w:name w:val="编写建议"/>
    <w:basedOn w:val="affff3"/>
    <w:uiPriority w:val="99"/>
    <w:qFormat/>
    <w:rsid w:val="00770F20"/>
    <w:pPr>
      <w:numPr>
        <w:ilvl w:val="1"/>
        <w:numId w:val="76"/>
      </w:numPr>
      <w:autoSpaceDE w:val="0"/>
      <w:autoSpaceDN w:val="0"/>
      <w:adjustRightInd w:val="0"/>
      <w:spacing w:before="0" w:after="0"/>
      <w:ind w:firstLineChars="200" w:firstLine="420"/>
    </w:pPr>
    <w:rPr>
      <w:i/>
      <w:snapToGrid/>
      <w:color w:val="0000FF"/>
      <w:sz w:val="21"/>
      <w:szCs w:val="24"/>
    </w:rPr>
  </w:style>
  <w:style w:type="paragraph" w:customStyle="1" w:styleId="099">
    <w:name w:val="样式 首行缩进:  0.99 厘米"/>
    <w:basedOn w:val="affff3"/>
    <w:autoRedefine/>
    <w:uiPriority w:val="99"/>
    <w:qFormat/>
    <w:rsid w:val="00770F20"/>
    <w:pPr>
      <w:widowControl/>
      <w:spacing w:before="0" w:after="0"/>
      <w:ind w:firstLineChars="200" w:firstLine="560"/>
    </w:pPr>
    <w:rPr>
      <w:rFonts w:ascii="Times New Roman" w:hAnsi="Times New Roman"/>
      <w:snapToGrid/>
      <w:sz w:val="21"/>
      <w:szCs w:val="24"/>
    </w:rPr>
  </w:style>
  <w:style w:type="paragraph" w:customStyle="1" w:styleId="Charfffff1">
    <w:name w:val="缺省文本 Char"/>
    <w:basedOn w:val="affff3"/>
    <w:uiPriority w:val="99"/>
    <w:qFormat/>
    <w:rsid w:val="00770F20"/>
    <w:pPr>
      <w:autoSpaceDE w:val="0"/>
      <w:autoSpaceDN w:val="0"/>
      <w:adjustRightInd w:val="0"/>
      <w:spacing w:before="0" w:after="0" w:line="240" w:lineRule="auto"/>
      <w:ind w:firstLineChars="200" w:firstLine="200"/>
    </w:pPr>
    <w:rPr>
      <w:rFonts w:ascii="Times New Roman" w:hAnsi="Times New Roman"/>
      <w:snapToGrid/>
      <w:kern w:val="2"/>
      <w:szCs w:val="24"/>
    </w:rPr>
  </w:style>
  <w:style w:type="paragraph" w:customStyle="1" w:styleId="afffffffffffffffffffff9">
    <w:name w:val="[正文行首缩进]"/>
    <w:link w:val="Charfffff2"/>
    <w:autoRedefine/>
    <w:qFormat/>
    <w:rsid w:val="00770F20"/>
    <w:pPr>
      <w:widowControl w:val="0"/>
      <w:adjustRightInd w:val="0"/>
      <w:spacing w:line="360" w:lineRule="auto"/>
      <w:ind w:firstLineChars="200" w:firstLine="420"/>
      <w:jc w:val="both"/>
    </w:pPr>
    <w:rPr>
      <w:rFonts w:ascii="Arial" w:hAnsi="Arial"/>
      <w:noProof/>
      <w:snapToGrid w:val="0"/>
      <w:sz w:val="21"/>
      <w:szCs w:val="21"/>
    </w:rPr>
  </w:style>
  <w:style w:type="paragraph" w:customStyle="1" w:styleId="afffffffffffffffffffffa">
    <w:name w:val="封面抬头标题"/>
    <w:basedOn w:val="2ff6"/>
    <w:uiPriority w:val="99"/>
    <w:qFormat/>
    <w:rsid w:val="00770F20"/>
    <w:pPr>
      <w:tabs>
        <w:tab w:val="num" w:pos="902"/>
      </w:tabs>
      <w:spacing w:line="360" w:lineRule="auto"/>
      <w:jc w:val="both"/>
    </w:pPr>
    <w:rPr>
      <w:b w:val="0"/>
      <w:color w:val="3366FF"/>
      <w:sz w:val="24"/>
      <w:szCs w:val="24"/>
    </w:rPr>
  </w:style>
  <w:style w:type="paragraph" w:customStyle="1" w:styleId="afffffffffffffffffffffb">
    <w:name w:val="标准编号"/>
    <w:basedOn w:val="affff3"/>
    <w:uiPriority w:val="99"/>
    <w:qFormat/>
    <w:rsid w:val="00770F20"/>
    <w:pPr>
      <w:spacing w:before="0" w:after="0" w:line="240" w:lineRule="auto"/>
      <w:ind w:firstLineChars="200" w:firstLine="420"/>
      <w:jc w:val="center"/>
    </w:pPr>
    <w:rPr>
      <w:rFonts w:ascii="黑体" w:eastAsia="黑体" w:hAnsi="Times New Roman"/>
      <w:b/>
      <w:bCs/>
      <w:noProof/>
      <w:snapToGrid/>
      <w:sz w:val="30"/>
    </w:rPr>
  </w:style>
  <w:style w:type="paragraph" w:customStyle="1" w:styleId="afffffffffffffffffffffc">
    <w:name w:val="封面中文名称"/>
    <w:basedOn w:val="affffb"/>
    <w:uiPriority w:val="99"/>
    <w:qFormat/>
    <w:rsid w:val="00770F20"/>
    <w:pPr>
      <w:spacing w:before="0" w:line="240" w:lineRule="auto"/>
      <w:ind w:firstLineChars="200" w:firstLine="420"/>
      <w:jc w:val="center"/>
    </w:pPr>
    <w:rPr>
      <w:rFonts w:ascii="黑体" w:eastAsia="黑体" w:hAnsi="Times New Roman" w:cs="Times New Roman"/>
      <w:b/>
      <w:noProof/>
      <w:snapToGrid/>
      <w:spacing w:val="80"/>
      <w:kern w:val="0"/>
      <w:sz w:val="44"/>
      <w:szCs w:val="20"/>
      <w:lang w:val="x-none" w:eastAsia="x-none"/>
    </w:rPr>
  </w:style>
  <w:style w:type="paragraph" w:customStyle="1" w:styleId="afffffffffffffffffffffd">
    <w:name w:val="封面英文名称"/>
    <w:basedOn w:val="affffb"/>
    <w:uiPriority w:val="99"/>
    <w:qFormat/>
    <w:rsid w:val="00770F20"/>
    <w:pPr>
      <w:spacing w:before="0" w:line="240" w:lineRule="auto"/>
      <w:ind w:firstLineChars="200" w:firstLine="420"/>
      <w:jc w:val="center"/>
    </w:pPr>
    <w:rPr>
      <w:rFonts w:ascii="黑体" w:eastAsia="宋体" w:hAnsi="Times New Roman" w:cs="Times New Roman"/>
      <w:b/>
      <w:noProof/>
      <w:snapToGrid/>
      <w:spacing w:val="60"/>
      <w:kern w:val="0"/>
      <w:sz w:val="28"/>
      <w:szCs w:val="20"/>
      <w:lang w:val="x-none" w:eastAsia="x-none"/>
    </w:rPr>
  </w:style>
  <w:style w:type="paragraph" w:customStyle="1" w:styleId="afffffffffffffffffffffe">
    <w:name w:val="封面版本号"/>
    <w:basedOn w:val="2ff6"/>
    <w:uiPriority w:val="99"/>
    <w:qFormat/>
    <w:rsid w:val="00770F20"/>
    <w:pPr>
      <w:tabs>
        <w:tab w:val="num" w:pos="902"/>
      </w:tabs>
      <w:spacing w:line="360" w:lineRule="auto"/>
      <w:jc w:val="both"/>
    </w:pPr>
    <w:rPr>
      <w:b w:val="0"/>
      <w:color w:val="3366FF"/>
      <w:sz w:val="24"/>
      <w:szCs w:val="24"/>
    </w:rPr>
  </w:style>
  <w:style w:type="paragraph" w:customStyle="1" w:styleId="affffffffffffffffffffff">
    <w:name w:val="发布实施"/>
    <w:basedOn w:val="afffffffffffffffffffffe"/>
    <w:uiPriority w:val="99"/>
    <w:qFormat/>
    <w:rsid w:val="00770F20"/>
  </w:style>
  <w:style w:type="paragraph" w:customStyle="1" w:styleId="affffffffffffffffffffff0">
    <w:name w:val="封面公司名称"/>
    <w:basedOn w:val="affff3"/>
    <w:uiPriority w:val="99"/>
    <w:qFormat/>
    <w:rsid w:val="00770F20"/>
    <w:pPr>
      <w:spacing w:before="0" w:after="0" w:line="240" w:lineRule="auto"/>
      <w:ind w:firstLineChars="200" w:firstLine="420"/>
      <w:jc w:val="both"/>
    </w:pPr>
    <w:rPr>
      <w:rFonts w:ascii="黑体" w:eastAsia="黑体" w:hAnsi="Times New Roman"/>
      <w:b/>
      <w:bCs/>
      <w:noProof/>
      <w:snapToGrid/>
      <w:sz w:val="36"/>
    </w:rPr>
  </w:style>
  <w:style w:type="paragraph" w:customStyle="1" w:styleId="2heading21212">
    <w:name w:val="样式 标题 2heading 2 + 段前: 12 磅 段后: 12 磅 行距: 单倍行距"/>
    <w:basedOn w:val="24"/>
    <w:uiPriority w:val="99"/>
    <w:qFormat/>
    <w:rsid w:val="00770F20"/>
    <w:pPr>
      <w:keepNext/>
      <w:keepLines/>
      <w:numPr>
        <w:ilvl w:val="0"/>
        <w:numId w:val="0"/>
      </w:numPr>
      <w:tabs>
        <w:tab w:val="clear" w:pos="576"/>
        <w:tab w:val="num" w:pos="780"/>
      </w:tabs>
      <w:spacing w:line="416" w:lineRule="auto"/>
      <w:ind w:left="780" w:hanging="360"/>
      <w:jc w:val="both"/>
    </w:pPr>
    <w:rPr>
      <w:b/>
      <w:bCs/>
      <w:snapToGrid/>
      <w:kern w:val="2"/>
      <w:szCs w:val="32"/>
    </w:rPr>
  </w:style>
  <w:style w:type="paragraph" w:customStyle="1" w:styleId="1heading11212">
    <w:name w:val="样式 标题 1heading 1 + 段前: 12 磅 段后: 12 磅 行距: 单倍行距"/>
    <w:basedOn w:val="13"/>
    <w:uiPriority w:val="99"/>
    <w:qFormat/>
    <w:rsid w:val="00770F20"/>
    <w:pPr>
      <w:keepLines/>
      <w:numPr>
        <w:numId w:val="0"/>
      </w:numPr>
      <w:tabs>
        <w:tab w:val="num" w:pos="720"/>
      </w:tabs>
      <w:ind w:left="720" w:hanging="420"/>
      <w:jc w:val="both"/>
    </w:pPr>
    <w:rPr>
      <w:rFonts w:ascii="Times New Roman" w:hAnsi="Times New Roman"/>
      <w:snapToGrid/>
      <w:kern w:val="44"/>
      <w:szCs w:val="44"/>
    </w:rPr>
  </w:style>
  <w:style w:type="paragraph" w:customStyle="1" w:styleId="2heading212121">
    <w:name w:val="样式 标题 2heading 2 + 段前: 12 磅 段后: 12 磅 行距: 单倍行距1"/>
    <w:basedOn w:val="24"/>
    <w:autoRedefine/>
    <w:uiPriority w:val="99"/>
    <w:qFormat/>
    <w:rsid w:val="00770F20"/>
    <w:pPr>
      <w:keepNext/>
      <w:keepLines/>
      <w:numPr>
        <w:ilvl w:val="0"/>
        <w:numId w:val="0"/>
      </w:numPr>
      <w:tabs>
        <w:tab w:val="clear" w:pos="576"/>
        <w:tab w:val="num" w:pos="780"/>
      </w:tabs>
      <w:spacing w:line="416" w:lineRule="auto"/>
      <w:ind w:left="780" w:hanging="360"/>
      <w:jc w:val="both"/>
    </w:pPr>
    <w:rPr>
      <w:b/>
      <w:bCs/>
      <w:snapToGrid/>
      <w:kern w:val="2"/>
      <w:szCs w:val="32"/>
    </w:rPr>
  </w:style>
  <w:style w:type="paragraph" w:customStyle="1" w:styleId="3heading3">
    <w:name w:val="样式 标题 3heading 3 + 小四"/>
    <w:basedOn w:val="30"/>
    <w:uiPriority w:val="99"/>
    <w:qFormat/>
    <w:rsid w:val="00770F20"/>
    <w:pPr>
      <w:keepNext/>
      <w:keepLines/>
      <w:numPr>
        <w:ilvl w:val="0"/>
        <w:numId w:val="0"/>
      </w:numPr>
      <w:tabs>
        <w:tab w:val="num" w:pos="1260"/>
      </w:tabs>
      <w:spacing w:before="120" w:after="120" w:line="360" w:lineRule="auto"/>
      <w:ind w:left="1260" w:hanging="420"/>
    </w:pPr>
    <w:rPr>
      <w:rFonts w:eastAsia="黑体"/>
      <w:bCs w:val="0"/>
      <w:iCs w:val="0"/>
      <w:snapToGrid/>
      <w:kern w:val="2"/>
      <w:szCs w:val="24"/>
      <w:lang w:val="x-none" w:eastAsia="x-none"/>
    </w:rPr>
  </w:style>
  <w:style w:type="paragraph" w:customStyle="1" w:styleId="17">
    <w:name w:val="列项1"/>
    <w:basedOn w:val="affff3"/>
    <w:link w:val="1Char8"/>
    <w:uiPriority w:val="99"/>
    <w:qFormat/>
    <w:rsid w:val="00770F20"/>
    <w:pPr>
      <w:numPr>
        <w:numId w:val="77"/>
      </w:numPr>
      <w:spacing w:before="0" w:after="0"/>
      <w:ind w:firstLineChars="200" w:firstLine="200"/>
      <w:jc w:val="both"/>
    </w:pPr>
    <w:rPr>
      <w:rFonts w:ascii="宋体" w:hAnsi="Times New Roman"/>
      <w:noProof/>
      <w:snapToGrid/>
      <w:sz w:val="21"/>
      <w:lang w:val="en-GB" w:eastAsia="x-none"/>
    </w:rPr>
  </w:style>
  <w:style w:type="character" w:customStyle="1" w:styleId="1Char8">
    <w:name w:val="列项1 Char"/>
    <w:link w:val="17"/>
    <w:uiPriority w:val="99"/>
    <w:rsid w:val="00770F20"/>
    <w:rPr>
      <w:rFonts w:ascii="宋体"/>
      <w:noProof/>
      <w:sz w:val="21"/>
      <w:lang w:val="en-GB" w:eastAsia="x-none"/>
    </w:rPr>
  </w:style>
  <w:style w:type="paragraph" w:customStyle="1" w:styleId="affffffffffffffffffffff1">
    <w:name w:val="列项（黑点）"/>
    <w:basedOn w:val="affff3"/>
    <w:link w:val="Charfffff3"/>
    <w:qFormat/>
    <w:rsid w:val="00770F20"/>
    <w:pPr>
      <w:tabs>
        <w:tab w:val="num" w:pos="1260"/>
      </w:tabs>
      <w:spacing w:before="0" w:after="0"/>
      <w:ind w:left="1260" w:firstLineChars="200" w:hanging="420"/>
      <w:jc w:val="both"/>
    </w:pPr>
    <w:rPr>
      <w:rFonts w:ascii="宋体" w:hAnsi="Times New Roman"/>
      <w:noProof/>
      <w:snapToGrid/>
      <w:sz w:val="21"/>
      <w:lang w:val="en-GB" w:eastAsia="x-none"/>
    </w:rPr>
  </w:style>
  <w:style w:type="character" w:customStyle="1" w:styleId="Charfffff3">
    <w:name w:val="列项（黑点） Char"/>
    <w:link w:val="affffffffffffffffffffff1"/>
    <w:rsid w:val="00770F20"/>
    <w:rPr>
      <w:rFonts w:ascii="宋体"/>
      <w:noProof/>
      <w:sz w:val="21"/>
      <w:lang w:val="en-GB" w:eastAsia="x-none"/>
    </w:rPr>
  </w:style>
  <w:style w:type="paragraph" w:customStyle="1" w:styleId="1fffff1">
    <w:name w:val="文档结构图1"/>
    <w:basedOn w:val="affff3"/>
    <w:uiPriority w:val="99"/>
    <w:qFormat/>
    <w:rsid w:val="00770F20"/>
    <w:pPr>
      <w:spacing w:before="0" w:after="0" w:line="240" w:lineRule="auto"/>
      <w:ind w:firstLineChars="200" w:firstLine="200"/>
      <w:jc w:val="both"/>
    </w:pPr>
    <w:rPr>
      <w:rFonts w:ascii="宋体" w:hAnsi="Calibri"/>
      <w:snapToGrid/>
      <w:kern w:val="2"/>
      <w:sz w:val="18"/>
      <w:szCs w:val="18"/>
    </w:rPr>
  </w:style>
  <w:style w:type="paragraph" w:customStyle="1" w:styleId="221">
    <w:name w:val="列出段落22"/>
    <w:basedOn w:val="affff3"/>
    <w:uiPriority w:val="99"/>
    <w:qFormat/>
    <w:rsid w:val="00770F20"/>
    <w:pPr>
      <w:spacing w:before="0" w:after="0" w:line="240" w:lineRule="auto"/>
      <w:ind w:firstLineChars="200" w:firstLine="420"/>
      <w:jc w:val="both"/>
    </w:pPr>
    <w:rPr>
      <w:rFonts w:ascii="Calibri" w:hAnsi="Calibri"/>
      <w:snapToGrid/>
      <w:kern w:val="2"/>
      <w:sz w:val="21"/>
      <w:szCs w:val="22"/>
    </w:rPr>
  </w:style>
  <w:style w:type="character" w:customStyle="1" w:styleId="-3Char0">
    <w:name w:val="彩色列表 - 强调文字颜色 3 Char"/>
    <w:link w:val="-31"/>
    <w:rsid w:val="00770F20"/>
    <w:rPr>
      <w:rFonts w:ascii="Calibri" w:hAnsi="Calibri"/>
      <w:i/>
      <w:iCs/>
      <w:color w:val="000000"/>
      <w:kern w:val="2"/>
      <w:sz w:val="21"/>
      <w:szCs w:val="22"/>
      <w:lang w:val="en-GB" w:eastAsia="x-none"/>
    </w:rPr>
  </w:style>
  <w:style w:type="character" w:customStyle="1" w:styleId="-3Char1">
    <w:name w:val="彩色网格 - 强调文字颜色 3 Char"/>
    <w:link w:val="-32"/>
    <w:rsid w:val="00770F20"/>
    <w:rPr>
      <w:rFonts w:ascii="Calibri" w:hAnsi="Calibri"/>
      <w:b/>
      <w:bCs/>
      <w:i/>
      <w:iCs/>
      <w:color w:val="4F81BD"/>
      <w:kern w:val="2"/>
      <w:sz w:val="21"/>
      <w:szCs w:val="22"/>
      <w:lang w:val="en-GB" w:eastAsia="x-none"/>
    </w:rPr>
  </w:style>
  <w:style w:type="paragraph" w:customStyle="1" w:styleId="af9">
    <w:name w:val="封面华为技术"/>
    <w:basedOn w:val="affff3"/>
    <w:uiPriority w:val="99"/>
    <w:qFormat/>
    <w:rsid w:val="00770F20"/>
    <w:pPr>
      <w:numPr>
        <w:numId w:val="79"/>
      </w:numPr>
      <w:tabs>
        <w:tab w:val="clear" w:pos="284"/>
      </w:tabs>
      <w:autoSpaceDE w:val="0"/>
      <w:autoSpaceDN w:val="0"/>
      <w:adjustRightInd w:val="0"/>
      <w:spacing w:before="0" w:after="0"/>
      <w:ind w:left="0" w:firstLineChars="200" w:firstLine="0"/>
      <w:jc w:val="center"/>
    </w:pPr>
    <w:rPr>
      <w:rFonts w:eastAsia="黑体"/>
      <w:snapToGrid/>
      <w:sz w:val="32"/>
      <w:szCs w:val="32"/>
    </w:rPr>
  </w:style>
  <w:style w:type="character" w:customStyle="1" w:styleId="HighlightedVariable">
    <w:name w:val="Highlighted Variable"/>
    <w:rsid w:val="00770F20"/>
    <w:rPr>
      <w:rFonts w:ascii="宋体" w:eastAsia="宋体" w:hAnsi="宋体"/>
      <w:color w:val="0000FF"/>
    </w:rPr>
  </w:style>
  <w:style w:type="paragraph" w:customStyle="1" w:styleId="affffffffffffffffffffff2">
    <w:name w:val="封面落款"/>
    <w:basedOn w:val="affff3"/>
    <w:uiPriority w:val="99"/>
    <w:qFormat/>
    <w:rsid w:val="00770F20"/>
    <w:pPr>
      <w:adjustRightInd w:val="0"/>
      <w:spacing w:before="0" w:after="0" w:line="300" w:lineRule="auto"/>
      <w:ind w:firstLineChars="200" w:firstLine="200"/>
      <w:jc w:val="center"/>
    </w:pPr>
    <w:rPr>
      <w:rFonts w:ascii="Times New Roman" w:hAnsi="Times New Roman"/>
      <w:snapToGrid/>
      <w:spacing w:val="10"/>
      <w:sz w:val="30"/>
    </w:rPr>
  </w:style>
  <w:style w:type="paragraph" w:customStyle="1" w:styleId="affffffffffffffffffffff3">
    <w:name w:val="表格(五号)"/>
    <w:basedOn w:val="affff3"/>
    <w:link w:val="Charfffff4"/>
    <w:qFormat/>
    <w:rsid w:val="00770F20"/>
    <w:pPr>
      <w:adjustRightInd w:val="0"/>
      <w:snapToGrid w:val="0"/>
      <w:spacing w:before="0" w:after="60" w:line="300" w:lineRule="auto"/>
      <w:ind w:left="11" w:firstLineChars="200" w:firstLine="200"/>
      <w:jc w:val="center"/>
    </w:pPr>
    <w:rPr>
      <w:rFonts w:ascii="Times New Roman" w:hAnsi="Times New Roman"/>
      <w:noProof/>
      <w:snapToGrid/>
      <w:lang w:val="x-none" w:eastAsia="x-none"/>
    </w:rPr>
  </w:style>
  <w:style w:type="paragraph" w:customStyle="1" w:styleId="affffffffffffffffffffff4">
    <w:name w:val="封面标题"/>
    <w:link w:val="Charfffff5"/>
    <w:qFormat/>
    <w:rsid w:val="00770F20"/>
    <w:pPr>
      <w:spacing w:line="360" w:lineRule="auto"/>
      <w:jc w:val="center"/>
    </w:pPr>
    <w:rPr>
      <w:b/>
      <w:color w:val="000000"/>
      <w:sz w:val="44"/>
    </w:rPr>
  </w:style>
  <w:style w:type="paragraph" w:customStyle="1" w:styleId="02">
    <w:name w:val="目录0"/>
    <w:basedOn w:val="1f8"/>
    <w:autoRedefine/>
    <w:uiPriority w:val="99"/>
    <w:qFormat/>
    <w:rsid w:val="00770F20"/>
    <w:pPr>
      <w:widowControl/>
      <w:tabs>
        <w:tab w:val="left" w:pos="420"/>
        <w:tab w:val="right" w:leader="middleDot" w:pos="8931"/>
      </w:tabs>
      <w:spacing w:before="0" w:after="0" w:line="300" w:lineRule="auto"/>
      <w:ind w:firstLineChars="200" w:firstLine="200"/>
      <w:jc w:val="center"/>
    </w:pPr>
    <w:rPr>
      <w:rFonts w:ascii="Times New Roman" w:eastAsia="黑体" w:hAnsi="Times New Roman"/>
      <w:caps/>
      <w:noProof/>
      <w:snapToGrid/>
      <w:color w:val="000000"/>
      <w:sz w:val="32"/>
      <w:szCs w:val="28"/>
    </w:rPr>
  </w:style>
  <w:style w:type="paragraph" w:customStyle="1" w:styleId="affffffffffffffffffffff5">
    <w:name w:val="插图说明"/>
    <w:basedOn w:val="affff3"/>
    <w:uiPriority w:val="99"/>
    <w:qFormat/>
    <w:rsid w:val="00770F20"/>
    <w:pPr>
      <w:adjustRightInd w:val="0"/>
      <w:spacing w:before="0" w:line="300" w:lineRule="auto"/>
      <w:ind w:firstLineChars="200" w:firstLine="200"/>
      <w:jc w:val="center"/>
    </w:pPr>
    <w:rPr>
      <w:rFonts w:ascii="Times New Roman" w:eastAsia="黑体" w:hAnsi="Times New Roman"/>
      <w:snapToGrid/>
    </w:rPr>
  </w:style>
  <w:style w:type="paragraph" w:customStyle="1" w:styleId="2ffff3">
    <w:name w:val="文档标题2"/>
    <w:basedOn w:val="affff3"/>
    <w:autoRedefine/>
    <w:uiPriority w:val="99"/>
    <w:qFormat/>
    <w:rsid w:val="00770F20"/>
    <w:pPr>
      <w:autoSpaceDE w:val="0"/>
      <w:autoSpaceDN w:val="0"/>
      <w:adjustRightInd w:val="0"/>
      <w:snapToGrid w:val="0"/>
      <w:spacing w:before="0" w:after="0" w:line="288" w:lineRule="auto"/>
      <w:ind w:firstLineChars="200" w:firstLine="200"/>
      <w:jc w:val="center"/>
    </w:pPr>
    <w:rPr>
      <w:rFonts w:ascii="Times New Roman" w:hAnsi="Times New Roman"/>
      <w:snapToGrid/>
      <w:color w:val="000000"/>
      <w:sz w:val="28"/>
    </w:rPr>
  </w:style>
  <w:style w:type="paragraph" w:customStyle="1" w:styleId="052">
    <w:name w:val="样式 文档正文 + 段后: 0.5 行2"/>
    <w:basedOn w:val="afffffffc"/>
    <w:uiPriority w:val="99"/>
    <w:qFormat/>
    <w:rsid w:val="00770F20"/>
    <w:pPr>
      <w:spacing w:afterLines="50" w:line="480" w:lineRule="atLeast"/>
      <w:ind w:firstLineChars="200" w:firstLine="567"/>
    </w:pPr>
    <w:rPr>
      <w:rFonts w:ascii="仿宋_GB2312" w:eastAsia="仿宋_GB2312" w:hAnsi="Times New Roman" w:cs="宋体"/>
      <w:szCs w:val="20"/>
      <w:lang w:val="en-US"/>
    </w:rPr>
  </w:style>
  <w:style w:type="character" w:customStyle="1" w:styleId="Charffff1">
    <w:name w:val="方案正文 Char"/>
    <w:link w:val="affffffffffffffff8"/>
    <w:rsid w:val="00770F20"/>
    <w:rPr>
      <w:kern w:val="2"/>
      <w:sz w:val="24"/>
      <w:szCs w:val="24"/>
      <w:lang w:val="x-none" w:eastAsia="x-none"/>
    </w:rPr>
  </w:style>
  <w:style w:type="paragraph" w:customStyle="1" w:styleId="affffffffffffffffffffff6">
    <w:name w:val="正文模式"/>
    <w:basedOn w:val="affff3"/>
    <w:uiPriority w:val="99"/>
    <w:qFormat/>
    <w:rsid w:val="00770F20"/>
    <w:pPr>
      <w:spacing w:before="0" w:after="0"/>
      <w:ind w:firstLineChars="200" w:firstLine="480"/>
      <w:jc w:val="both"/>
    </w:pPr>
    <w:rPr>
      <w:rFonts w:ascii="Times New Roman" w:hAnsi="Times New Roman" w:cs="宋体"/>
      <w:snapToGrid/>
      <w:kern w:val="2"/>
    </w:rPr>
  </w:style>
  <w:style w:type="paragraph" w:customStyle="1" w:styleId="52">
    <w:name w:val="5级标题"/>
    <w:basedOn w:val="affff3"/>
    <w:link w:val="5Char2"/>
    <w:autoRedefine/>
    <w:qFormat/>
    <w:rsid w:val="00770F20"/>
    <w:pPr>
      <w:numPr>
        <w:ilvl w:val="4"/>
        <w:numId w:val="80"/>
      </w:numPr>
      <w:spacing w:before="0" w:after="0"/>
      <w:ind w:firstLineChars="200" w:firstLine="200"/>
      <w:outlineLvl w:val="4"/>
    </w:pPr>
    <w:rPr>
      <w:rFonts w:ascii="Times New Roman" w:hAnsi="Times New Roman"/>
      <w:b/>
      <w:snapToGrid/>
      <w:kern w:val="2"/>
      <w:sz w:val="28"/>
      <w:szCs w:val="28"/>
      <w:lang w:val="en-GB" w:eastAsia="x-none"/>
    </w:rPr>
  </w:style>
  <w:style w:type="character" w:customStyle="1" w:styleId="5Char2">
    <w:name w:val="5级标题 Char"/>
    <w:link w:val="52"/>
    <w:rsid w:val="00770F20"/>
    <w:rPr>
      <w:b/>
      <w:kern w:val="2"/>
      <w:sz w:val="28"/>
      <w:szCs w:val="28"/>
      <w:lang w:val="en-GB" w:eastAsia="x-none"/>
    </w:rPr>
  </w:style>
  <w:style w:type="character" w:customStyle="1" w:styleId="Charfffff6">
    <w:name w:val="表格 Char"/>
    <w:rsid w:val="00770F20"/>
    <w:rPr>
      <w:rFonts w:ascii="宋体" w:eastAsia="宋体" w:hAnsi="Times New Roman" w:cs="Times New Roman"/>
      <w:kern w:val="0"/>
      <w:szCs w:val="21"/>
      <w:lang w:val="en-GB"/>
    </w:rPr>
  </w:style>
  <w:style w:type="paragraph" w:customStyle="1" w:styleId="affffffffffffffffffffff7">
    <w:name w:val="表格表头"/>
    <w:basedOn w:val="affff3"/>
    <w:next w:val="affff7"/>
    <w:uiPriority w:val="99"/>
    <w:qFormat/>
    <w:rsid w:val="00770F20"/>
    <w:pPr>
      <w:spacing w:before="0" w:after="0" w:line="240" w:lineRule="auto"/>
      <w:ind w:firstLineChars="200" w:firstLine="200"/>
      <w:jc w:val="center"/>
    </w:pPr>
    <w:rPr>
      <w:rFonts w:ascii="Times New Roman" w:hAnsi="Times New Roman"/>
      <w:b/>
      <w:snapToGrid/>
      <w:kern w:val="2"/>
      <w:sz w:val="21"/>
      <w:szCs w:val="24"/>
    </w:rPr>
  </w:style>
  <w:style w:type="character" w:customStyle="1" w:styleId="CharCharb">
    <w:name w:val="段 Char Char"/>
    <w:uiPriority w:val="99"/>
    <w:qFormat/>
    <w:rsid w:val="00770F20"/>
    <w:rPr>
      <w:rFonts w:ascii="宋体"/>
      <w:noProof/>
      <w:sz w:val="21"/>
      <w:lang w:val="en-US" w:eastAsia="zh-CN" w:bidi="ar-SA"/>
    </w:rPr>
  </w:style>
  <w:style w:type="paragraph" w:customStyle="1" w:styleId="3ff">
    <w:name w:val="3级标题"/>
    <w:basedOn w:val="9"/>
    <w:link w:val="3Char4"/>
    <w:autoRedefine/>
    <w:uiPriority w:val="99"/>
    <w:qFormat/>
    <w:rsid w:val="00770F20"/>
    <w:pPr>
      <w:keepNext/>
      <w:keepLines/>
      <w:numPr>
        <w:ilvl w:val="0"/>
        <w:numId w:val="0"/>
      </w:numPr>
      <w:tabs>
        <w:tab w:val="clear" w:pos="1584"/>
        <w:tab w:val="num" w:pos="3780"/>
      </w:tabs>
      <w:spacing w:after="64" w:line="320" w:lineRule="auto"/>
      <w:ind w:left="3780" w:hanging="420"/>
    </w:pPr>
    <w:rPr>
      <w:rFonts w:eastAsia="黑体"/>
      <w:b w:val="0"/>
      <w:bCs w:val="0"/>
      <w:i w:val="0"/>
      <w:iCs w:val="0"/>
      <w:snapToGrid/>
      <w:kern w:val="2"/>
      <w:sz w:val="24"/>
      <w:szCs w:val="21"/>
      <w:lang w:val="x-none" w:eastAsia="x-none"/>
    </w:rPr>
  </w:style>
  <w:style w:type="character" w:customStyle="1" w:styleId="3Char4">
    <w:name w:val="3级标题 Char"/>
    <w:link w:val="3ff"/>
    <w:uiPriority w:val="99"/>
    <w:rsid w:val="00770F20"/>
    <w:rPr>
      <w:rFonts w:ascii="Arial" w:eastAsia="黑体" w:hAnsi="Arial"/>
      <w:kern w:val="2"/>
      <w:sz w:val="24"/>
      <w:szCs w:val="21"/>
      <w:lang w:val="x-none" w:eastAsia="x-none"/>
    </w:rPr>
  </w:style>
  <w:style w:type="paragraph" w:customStyle="1" w:styleId="Charfffff7">
    <w:name w:val="样式 文档正文 Char + (西文) 宋体 (中文) 宋体 小四 黑色"/>
    <w:basedOn w:val="affff3"/>
    <w:link w:val="CharCharc"/>
    <w:qFormat/>
    <w:rsid w:val="00770F20"/>
    <w:pPr>
      <w:adjustRightInd w:val="0"/>
      <w:snapToGrid w:val="0"/>
      <w:spacing w:before="0" w:after="0"/>
      <w:ind w:firstLineChars="200" w:firstLine="567"/>
      <w:jc w:val="both"/>
    </w:pPr>
    <w:rPr>
      <w:rFonts w:ascii="宋体" w:hAnsi="宋体"/>
      <w:snapToGrid/>
      <w:color w:val="000000"/>
      <w:kern w:val="2"/>
      <w:szCs w:val="24"/>
      <w:lang w:val="en-GB" w:eastAsia="x-none"/>
    </w:rPr>
  </w:style>
  <w:style w:type="character" w:customStyle="1" w:styleId="CharCharc">
    <w:name w:val="样式 文档正文 Char + (西文) 宋体 (中文) 宋体 小四 黑色 Char"/>
    <w:link w:val="Charfffff7"/>
    <w:rsid w:val="00770F20"/>
    <w:rPr>
      <w:rFonts w:ascii="宋体" w:hAnsi="宋体"/>
      <w:color w:val="000000"/>
      <w:kern w:val="2"/>
      <w:sz w:val="24"/>
      <w:szCs w:val="24"/>
      <w:lang w:val="en-GB" w:eastAsia="x-none"/>
    </w:rPr>
  </w:style>
  <w:style w:type="paragraph" w:customStyle="1" w:styleId="4f1">
    <w:name w:val="正文4后正文"/>
    <w:basedOn w:val="affff3"/>
    <w:autoRedefine/>
    <w:uiPriority w:val="99"/>
    <w:qFormat/>
    <w:rsid w:val="00770F20"/>
    <w:pPr>
      <w:tabs>
        <w:tab w:val="num" w:pos="360"/>
        <w:tab w:val="num" w:pos="840"/>
      </w:tabs>
      <w:adjustRightInd w:val="0"/>
      <w:spacing w:before="60" w:after="60"/>
      <w:ind w:left="840" w:firstLineChars="200" w:hanging="1079"/>
      <w:jc w:val="both"/>
      <w:textAlignment w:val="baseline"/>
    </w:pPr>
    <w:rPr>
      <w:rFonts w:ascii="Times New Roman" w:hAnsi="Times New Roman"/>
      <w:b/>
      <w:bCs/>
      <w:snapToGrid/>
      <w:kern w:val="2"/>
      <w:lang w:eastAsia="zh-TW"/>
    </w:rPr>
  </w:style>
  <w:style w:type="paragraph" w:customStyle="1" w:styleId="69">
    <w:name w:val="正文6后正文"/>
    <w:basedOn w:val="affff3"/>
    <w:autoRedefine/>
    <w:uiPriority w:val="99"/>
    <w:qFormat/>
    <w:rsid w:val="00770F20"/>
    <w:pPr>
      <w:spacing w:before="60" w:after="60"/>
      <w:ind w:leftChars="771" w:left="1619" w:firstLineChars="200" w:firstLine="480"/>
      <w:jc w:val="both"/>
    </w:pPr>
    <w:rPr>
      <w:rFonts w:ascii="Times New Roman" w:hAnsi="Times New Roman"/>
      <w:snapToGrid/>
      <w:kern w:val="2"/>
    </w:rPr>
  </w:style>
  <w:style w:type="paragraph" w:customStyle="1" w:styleId="5f3">
    <w:name w:val="标题5后正文"/>
    <w:basedOn w:val="affff3"/>
    <w:autoRedefine/>
    <w:uiPriority w:val="99"/>
    <w:qFormat/>
    <w:rsid w:val="00770F20"/>
    <w:pPr>
      <w:spacing w:before="60" w:after="60"/>
      <w:ind w:leftChars="300" w:left="630" w:firstLineChars="200" w:firstLine="480"/>
      <w:jc w:val="both"/>
    </w:pPr>
    <w:rPr>
      <w:rFonts w:ascii="Times New Roman" w:hAnsi="Times New Roman"/>
      <w:snapToGrid/>
      <w:kern w:val="2"/>
    </w:rPr>
  </w:style>
  <w:style w:type="paragraph" w:customStyle="1" w:styleId="-llf-stdChar">
    <w:name w:val="正文-llf-std Char"/>
    <w:basedOn w:val="affff3"/>
    <w:uiPriority w:val="99"/>
    <w:qFormat/>
    <w:rsid w:val="00770F20"/>
    <w:pPr>
      <w:widowControl/>
      <w:spacing w:before="100" w:after="100"/>
      <w:ind w:left="1077" w:firstLineChars="200" w:firstLine="200"/>
      <w:jc w:val="both"/>
    </w:pPr>
    <w:rPr>
      <w:rFonts w:ascii="Times New Roman" w:hAnsi="Times New Roman"/>
      <w:snapToGrid/>
      <w:kern w:val="2"/>
    </w:rPr>
  </w:style>
  <w:style w:type="paragraph" w:customStyle="1" w:styleId="2ffff4">
    <w:name w:val="标题2后正文"/>
    <w:basedOn w:val="affff3"/>
    <w:autoRedefine/>
    <w:uiPriority w:val="99"/>
    <w:qFormat/>
    <w:rsid w:val="00770F20"/>
    <w:pPr>
      <w:spacing w:before="0" w:after="0"/>
      <w:ind w:firstLineChars="225" w:firstLine="540"/>
    </w:pPr>
    <w:rPr>
      <w:rFonts w:ascii="Times New Roman" w:hAnsi="Times New Roman"/>
      <w:snapToGrid/>
      <w:kern w:val="2"/>
      <w:szCs w:val="24"/>
    </w:rPr>
  </w:style>
  <w:style w:type="paragraph" w:customStyle="1" w:styleId="314">
    <w:name w:val="列出段落31"/>
    <w:basedOn w:val="affff3"/>
    <w:uiPriority w:val="34"/>
    <w:qFormat/>
    <w:rsid w:val="00770F20"/>
    <w:pPr>
      <w:widowControl/>
      <w:spacing w:before="0" w:after="0"/>
      <w:ind w:firstLineChars="200" w:firstLine="420"/>
      <w:jc w:val="both"/>
    </w:pPr>
    <w:rPr>
      <w:rFonts w:ascii="Calibri" w:hAnsi="Calibri"/>
      <w:snapToGrid/>
      <w:kern w:val="2"/>
      <w:szCs w:val="21"/>
    </w:rPr>
  </w:style>
  <w:style w:type="paragraph" w:customStyle="1" w:styleId="223">
    <w:name w:val="修订22"/>
    <w:hidden/>
    <w:uiPriority w:val="99"/>
    <w:semiHidden/>
    <w:qFormat/>
    <w:rsid w:val="00770F20"/>
    <w:rPr>
      <w:kern w:val="2"/>
      <w:sz w:val="21"/>
      <w:szCs w:val="24"/>
    </w:rPr>
  </w:style>
  <w:style w:type="paragraph" w:customStyle="1" w:styleId="Affffffffffffffffffffff8">
    <w:name w:val="目录A"/>
    <w:basedOn w:val="affff3"/>
    <w:uiPriority w:val="99"/>
    <w:qFormat/>
    <w:rsid w:val="00770F20"/>
    <w:pPr>
      <w:adjustRightInd w:val="0"/>
      <w:snapToGrid w:val="0"/>
      <w:spacing w:before="0" w:after="0" w:line="288" w:lineRule="auto"/>
      <w:ind w:firstLineChars="200" w:firstLine="200"/>
      <w:jc w:val="both"/>
    </w:pPr>
    <w:rPr>
      <w:rFonts w:ascii="金桥简黑体" w:eastAsia="金桥简黑体" w:hAnsi="Times New Roman"/>
      <w:b/>
      <w:sz w:val="28"/>
    </w:rPr>
  </w:style>
  <w:style w:type="paragraph" w:customStyle="1" w:styleId="3222">
    <w:name w:val="样式 样式 样式 正文文字缩进 3 + 左侧:  2 字符 首行缩进:  2 字符 + 首行缩进:  2 字符 + 首行缩进: ..."/>
    <w:basedOn w:val="affff3"/>
    <w:uiPriority w:val="99"/>
    <w:qFormat/>
    <w:rsid w:val="00770F20"/>
    <w:pPr>
      <w:adjustRightInd w:val="0"/>
      <w:spacing w:before="120" w:after="120" w:line="300" w:lineRule="auto"/>
      <w:ind w:firstLineChars="225" w:firstLine="540"/>
      <w:jc w:val="both"/>
      <w:textAlignment w:val="baseline"/>
    </w:pPr>
    <w:rPr>
      <w:rFonts w:ascii="宋体" w:hAnsi="宋体"/>
      <w:snapToGrid/>
      <w:kern w:val="16"/>
    </w:rPr>
  </w:style>
  <w:style w:type="paragraph" w:customStyle="1" w:styleId="216">
    <w:name w:val="样式 首行缩进:  2 字符1"/>
    <w:basedOn w:val="affff3"/>
    <w:autoRedefine/>
    <w:uiPriority w:val="99"/>
    <w:qFormat/>
    <w:rsid w:val="00770F20"/>
    <w:pPr>
      <w:widowControl/>
      <w:spacing w:before="0" w:after="0"/>
      <w:ind w:firstLineChars="200" w:firstLine="420"/>
    </w:pPr>
    <w:rPr>
      <w:rFonts w:cs="宋体"/>
      <w:snapToGrid/>
    </w:rPr>
  </w:style>
  <w:style w:type="paragraph" w:customStyle="1" w:styleId="affffffffffffffffffffff9">
    <w:name w:val="蓝色加粗文档正文"/>
    <w:next w:val="affff3"/>
    <w:link w:val="Charfffff8"/>
    <w:autoRedefine/>
    <w:qFormat/>
    <w:rsid w:val="00770F20"/>
    <w:pPr>
      <w:adjustRightInd w:val="0"/>
      <w:snapToGrid w:val="0"/>
      <w:spacing w:line="440" w:lineRule="exact"/>
      <w:ind w:firstLine="618"/>
    </w:pPr>
    <w:rPr>
      <w:b/>
      <w:bCs/>
      <w:color w:val="0000FF"/>
      <w:spacing w:val="4"/>
      <w:sz w:val="24"/>
    </w:rPr>
  </w:style>
  <w:style w:type="character" w:customStyle="1" w:styleId="Charfffff8">
    <w:name w:val="蓝色加粗文档正文 Char"/>
    <w:link w:val="affffffffffffffffffffff9"/>
    <w:rsid w:val="00770F20"/>
    <w:rPr>
      <w:b/>
      <w:bCs/>
      <w:color w:val="0000FF"/>
      <w:spacing w:val="4"/>
      <w:sz w:val="24"/>
    </w:rPr>
  </w:style>
  <w:style w:type="character" w:customStyle="1" w:styleId="CharChard">
    <w:name w:val="文档正文基本 Char Char"/>
    <w:rsid w:val="00770F20"/>
    <w:rPr>
      <w:rFonts w:cs="宋体"/>
      <w:kern w:val="2"/>
      <w:sz w:val="24"/>
      <w:szCs w:val="24"/>
    </w:rPr>
  </w:style>
  <w:style w:type="paragraph" w:customStyle="1" w:styleId="2TimesNewRoman5020">
    <w:name w:val="样式 标题 2 + Times New Roman 四号 非加粗 段前: 5 磅 段后: 0 磅 行距: 固定值 20..."/>
    <w:basedOn w:val="24"/>
    <w:uiPriority w:val="99"/>
    <w:qFormat/>
    <w:rsid w:val="00770F20"/>
    <w:pPr>
      <w:keepNext/>
      <w:keepLines/>
      <w:numPr>
        <w:ilvl w:val="0"/>
        <w:numId w:val="0"/>
      </w:numPr>
      <w:tabs>
        <w:tab w:val="clear" w:pos="576"/>
        <w:tab w:val="num" w:pos="780"/>
      </w:tabs>
      <w:spacing w:line="416" w:lineRule="auto"/>
      <w:ind w:left="780" w:hanging="360"/>
      <w:jc w:val="both"/>
    </w:pPr>
    <w:rPr>
      <w:b/>
      <w:bCs/>
      <w:snapToGrid/>
      <w:kern w:val="2"/>
      <w:szCs w:val="32"/>
    </w:rPr>
  </w:style>
  <w:style w:type="paragraph" w:customStyle="1" w:styleId="affffffffffffffffffffffa">
    <w:name w:val="表头名称"/>
    <w:basedOn w:val="affff3"/>
    <w:autoRedefine/>
    <w:uiPriority w:val="99"/>
    <w:qFormat/>
    <w:rsid w:val="00770F20"/>
    <w:pPr>
      <w:spacing w:before="0" w:after="0" w:line="300" w:lineRule="auto"/>
      <w:jc w:val="both"/>
    </w:pPr>
    <w:rPr>
      <w:rFonts w:ascii="Times New Roman" w:hAnsi="Times New Roman"/>
      <w:b/>
      <w:snapToGrid/>
      <w:kern w:val="2"/>
      <w:szCs w:val="24"/>
    </w:rPr>
  </w:style>
  <w:style w:type="paragraph" w:customStyle="1" w:styleId="affffffffffffffffffffffb">
    <w:name w:val="封面黑体小二"/>
    <w:basedOn w:val="affff3"/>
    <w:uiPriority w:val="99"/>
    <w:qFormat/>
    <w:rsid w:val="00770F20"/>
    <w:pPr>
      <w:spacing w:before="0" w:after="0" w:line="600" w:lineRule="auto"/>
      <w:jc w:val="both"/>
    </w:pPr>
    <w:rPr>
      <w:rFonts w:ascii="新宋体" w:eastAsia="黑体" w:hAnsi="Times New Roman"/>
      <w:b/>
      <w:snapToGrid/>
      <w:kern w:val="2"/>
      <w:sz w:val="36"/>
      <w:szCs w:val="44"/>
    </w:rPr>
  </w:style>
  <w:style w:type="paragraph" w:customStyle="1" w:styleId="affffffffffffffffffffffc">
    <w:name w:val="封面宋体三号"/>
    <w:basedOn w:val="affff3"/>
    <w:uiPriority w:val="99"/>
    <w:qFormat/>
    <w:rsid w:val="00770F20"/>
    <w:pPr>
      <w:spacing w:before="0" w:after="0" w:line="480" w:lineRule="auto"/>
      <w:jc w:val="both"/>
    </w:pPr>
    <w:rPr>
      <w:rFonts w:ascii="新宋体" w:hAnsi="Times New Roman"/>
      <w:snapToGrid/>
      <w:kern w:val="2"/>
      <w:sz w:val="36"/>
      <w:szCs w:val="32"/>
    </w:rPr>
  </w:style>
  <w:style w:type="character" w:customStyle="1" w:styleId="Charff7">
    <w:name w:val="表格文字 Char"/>
    <w:link w:val="afffffffffe"/>
    <w:qFormat/>
    <w:rsid w:val="00770F20"/>
    <w:rPr>
      <w:kern w:val="2"/>
      <w:sz w:val="21"/>
      <w:szCs w:val="24"/>
      <w:lang w:val="x-none" w:eastAsia="x-none"/>
    </w:rPr>
  </w:style>
  <w:style w:type="paragraph" w:customStyle="1" w:styleId="affffffffffffffffffffffd">
    <w:name w:val="封面宋体四号"/>
    <w:basedOn w:val="affffffffffffffffffffffb"/>
    <w:uiPriority w:val="99"/>
    <w:qFormat/>
    <w:rsid w:val="00770F20"/>
    <w:pPr>
      <w:jc w:val="center"/>
    </w:pPr>
    <w:rPr>
      <w:rFonts w:eastAsia="宋体"/>
      <w:b w:val="0"/>
      <w:sz w:val="28"/>
    </w:rPr>
  </w:style>
  <w:style w:type="paragraph" w:customStyle="1" w:styleId="affffffffffffffffffffffe">
    <w:name w:val="正文段落"/>
    <w:basedOn w:val="affff3"/>
    <w:link w:val="Charfffff9"/>
    <w:semiHidden/>
    <w:qFormat/>
    <w:rsid w:val="00770F20"/>
    <w:pPr>
      <w:spacing w:before="0" w:after="0" w:line="440" w:lineRule="exact"/>
      <w:ind w:firstLineChars="200" w:firstLine="200"/>
      <w:jc w:val="both"/>
    </w:pPr>
    <w:rPr>
      <w:rFonts w:ascii="Times New Roman" w:hAnsi="宋体"/>
      <w:color w:val="000000"/>
      <w:szCs w:val="28"/>
      <w:lang w:val="x-none" w:eastAsia="x-none"/>
    </w:rPr>
  </w:style>
  <w:style w:type="character" w:customStyle="1" w:styleId="Charfffff9">
    <w:name w:val="正文段落 Char"/>
    <w:link w:val="affffffffffffffffffffffe"/>
    <w:semiHidden/>
    <w:rsid w:val="00770F20"/>
    <w:rPr>
      <w:rFonts w:hAnsi="宋体"/>
      <w:snapToGrid w:val="0"/>
      <w:color w:val="000000"/>
      <w:sz w:val="24"/>
      <w:szCs w:val="28"/>
      <w:lang w:val="x-none" w:eastAsia="x-none"/>
    </w:rPr>
  </w:style>
  <w:style w:type="paragraph" w:customStyle="1" w:styleId="205">
    <w:name w:val="样式 标题 2 + 段前: 0.5 行"/>
    <w:basedOn w:val="24"/>
    <w:uiPriority w:val="99"/>
    <w:qFormat/>
    <w:rsid w:val="00770F20"/>
    <w:pPr>
      <w:keepNext/>
      <w:keepLines/>
      <w:numPr>
        <w:ilvl w:val="0"/>
        <w:numId w:val="0"/>
      </w:numPr>
      <w:tabs>
        <w:tab w:val="clear" w:pos="576"/>
        <w:tab w:val="num" w:pos="780"/>
      </w:tabs>
      <w:spacing w:line="416" w:lineRule="auto"/>
      <w:ind w:left="780" w:hanging="360"/>
      <w:jc w:val="both"/>
    </w:pPr>
    <w:rPr>
      <w:b/>
      <w:bCs/>
      <w:snapToGrid/>
      <w:kern w:val="2"/>
      <w:szCs w:val="32"/>
    </w:rPr>
  </w:style>
  <w:style w:type="paragraph" w:customStyle="1" w:styleId="305">
    <w:name w:val="样式 标题 3 + 段前: 0.5 行"/>
    <w:basedOn w:val="30"/>
    <w:uiPriority w:val="99"/>
    <w:qFormat/>
    <w:rsid w:val="00770F20"/>
    <w:pPr>
      <w:keepNext/>
      <w:keepLines/>
      <w:numPr>
        <w:ilvl w:val="0"/>
        <w:numId w:val="0"/>
      </w:numPr>
      <w:tabs>
        <w:tab w:val="num" w:pos="1260"/>
      </w:tabs>
      <w:spacing w:before="120" w:after="120" w:line="360" w:lineRule="auto"/>
      <w:ind w:left="1260" w:hanging="420"/>
    </w:pPr>
    <w:rPr>
      <w:rFonts w:eastAsia="黑体"/>
      <w:bCs w:val="0"/>
      <w:iCs w:val="0"/>
      <w:snapToGrid/>
      <w:kern w:val="2"/>
      <w:szCs w:val="24"/>
      <w:lang w:val="x-none" w:eastAsia="x-none"/>
    </w:rPr>
  </w:style>
  <w:style w:type="paragraph" w:customStyle="1" w:styleId="afffffffffffffffffffffff">
    <w:name w:val="样式 (中文) 黑体 三号 加粗 黑色 居中"/>
    <w:basedOn w:val="affff3"/>
    <w:uiPriority w:val="99"/>
    <w:qFormat/>
    <w:rsid w:val="00770F20"/>
    <w:pPr>
      <w:spacing w:before="0" w:after="0" w:line="240" w:lineRule="auto"/>
    </w:pPr>
    <w:rPr>
      <w:rFonts w:ascii="Times New Roman" w:eastAsia="黑体" w:hAnsi="Times New Roman" w:cs="宋体"/>
      <w:b/>
      <w:bCs/>
      <w:snapToGrid/>
      <w:color w:val="000000"/>
      <w:kern w:val="2"/>
      <w:sz w:val="32"/>
    </w:rPr>
  </w:style>
  <w:style w:type="paragraph" w:customStyle="1" w:styleId="afffffffffffffffffffffff0">
    <w:name w:val="带项目符号正文"/>
    <w:basedOn w:val="affff3"/>
    <w:autoRedefine/>
    <w:uiPriority w:val="99"/>
    <w:qFormat/>
    <w:rsid w:val="00770F20"/>
    <w:pPr>
      <w:tabs>
        <w:tab w:val="num" w:pos="927"/>
      </w:tabs>
      <w:snapToGrid w:val="0"/>
      <w:spacing w:before="0" w:after="0" w:line="440" w:lineRule="exact"/>
      <w:ind w:firstLine="567"/>
      <w:jc w:val="both"/>
    </w:pPr>
    <w:rPr>
      <w:rFonts w:ascii="Times New Roman" w:hAnsi="Times New Roman"/>
      <w:snapToGrid/>
      <w:kern w:val="2"/>
    </w:rPr>
  </w:style>
  <w:style w:type="paragraph" w:customStyle="1" w:styleId="1fffff2">
    <w:name w:val="内容 1"/>
    <w:basedOn w:val="affff3"/>
    <w:uiPriority w:val="99"/>
    <w:qFormat/>
    <w:rsid w:val="00770F20"/>
    <w:pPr>
      <w:widowControl/>
      <w:spacing w:before="0" w:after="0" w:line="320" w:lineRule="atLeast"/>
      <w:ind w:left="576"/>
    </w:pPr>
    <w:rPr>
      <w:rFonts w:ascii="Times New Roman" w:hAnsi="Times New Roman"/>
      <w:snapToGrid/>
      <w:szCs w:val="24"/>
    </w:rPr>
  </w:style>
  <w:style w:type="paragraph" w:customStyle="1" w:styleId="153">
    <w:name w:val="样式 小四 行距: 1.5 倍行距"/>
    <w:basedOn w:val="affff3"/>
    <w:uiPriority w:val="99"/>
    <w:qFormat/>
    <w:rsid w:val="00770F20"/>
    <w:pPr>
      <w:spacing w:before="0" w:after="0"/>
      <w:ind w:firstLine="556"/>
      <w:jc w:val="both"/>
    </w:pPr>
    <w:rPr>
      <w:rFonts w:ascii="Times New Roman" w:hAnsi="Times New Roman"/>
      <w:snapToGrid/>
    </w:rPr>
  </w:style>
  <w:style w:type="paragraph" w:customStyle="1" w:styleId="118">
    <w:name w:val="标题1.1"/>
    <w:basedOn w:val="afffff4"/>
    <w:autoRedefine/>
    <w:uiPriority w:val="99"/>
    <w:qFormat/>
    <w:rsid w:val="00770F20"/>
    <w:pPr>
      <w:adjustRightInd w:val="0"/>
      <w:snapToGrid w:val="0"/>
      <w:spacing w:before="0" w:after="0" w:line="324" w:lineRule="auto"/>
      <w:jc w:val="both"/>
      <w:outlineLvl w:val="1"/>
    </w:pPr>
    <w:rPr>
      <w:rFonts w:eastAsia="仿宋_GB2312" w:cs="Times New Roman"/>
      <w:snapToGrid/>
      <w:sz w:val="28"/>
      <w:szCs w:val="32"/>
      <w:lang w:val="x-none" w:eastAsia="x-none"/>
    </w:rPr>
  </w:style>
  <w:style w:type="paragraph" w:customStyle="1" w:styleId="afffffffffffffffffffffff1">
    <w:name w:val="大纲(无缩进)"/>
    <w:basedOn w:val="affff3"/>
    <w:uiPriority w:val="99"/>
    <w:qFormat/>
    <w:rsid w:val="00770F20"/>
    <w:pPr>
      <w:autoSpaceDE w:val="0"/>
      <w:autoSpaceDN w:val="0"/>
      <w:adjustRightInd w:val="0"/>
      <w:spacing w:before="0" w:after="0" w:line="240" w:lineRule="auto"/>
      <w:ind w:left="360" w:hanging="360"/>
    </w:pPr>
    <w:rPr>
      <w:rFonts w:ascii="Times New Roman" w:hAnsi="Times New Roman"/>
      <w:snapToGrid/>
      <w:szCs w:val="24"/>
    </w:rPr>
  </w:style>
  <w:style w:type="paragraph" w:customStyle="1" w:styleId="101">
    <w:name w:val="10"/>
    <w:basedOn w:val="affff3"/>
    <w:next w:val="affffc"/>
    <w:qFormat/>
    <w:rsid w:val="00770F20"/>
    <w:pPr>
      <w:spacing w:before="0" w:after="120" w:line="240" w:lineRule="auto"/>
      <w:ind w:leftChars="200" w:left="420"/>
      <w:jc w:val="both"/>
    </w:pPr>
    <w:rPr>
      <w:rFonts w:ascii="Times New Roman" w:hAnsi="Times New Roman"/>
      <w:snapToGrid/>
      <w:kern w:val="2"/>
      <w:szCs w:val="24"/>
    </w:rPr>
  </w:style>
  <w:style w:type="paragraph" w:customStyle="1" w:styleId="1CharALTZ4">
    <w:name w:val="样式 样式 正文（首行缩进两字）表正文正文非缩进特点段1正文不缩进特点 CharALT+Z水上软件标题4正文(首行... + 首..."/>
    <w:basedOn w:val="affff3"/>
    <w:uiPriority w:val="99"/>
    <w:qFormat/>
    <w:rsid w:val="00770F20"/>
    <w:pPr>
      <w:adjustRightInd w:val="0"/>
      <w:snapToGrid w:val="0"/>
      <w:spacing w:before="100" w:beforeAutospacing="1" w:after="100" w:afterAutospacing="1" w:line="300" w:lineRule="auto"/>
      <w:ind w:firstLineChars="200" w:firstLine="200"/>
      <w:jc w:val="both"/>
    </w:pPr>
    <w:rPr>
      <w:rFonts w:ascii="宋体" w:hAnsi="Times New Roman" w:cs="宋体"/>
      <w:spacing w:val="10"/>
    </w:rPr>
  </w:style>
  <w:style w:type="paragraph" w:customStyle="1" w:styleId="222252">
    <w:name w:val="样式 样式 样式 首行缩进:  2 字符2 + 首行缩进:  2 字符 行距: 固定值 25 磅 + 首行缩进:  2 字符"/>
    <w:basedOn w:val="affff3"/>
    <w:uiPriority w:val="99"/>
    <w:qFormat/>
    <w:rsid w:val="00770F20"/>
    <w:pPr>
      <w:spacing w:before="0" w:after="0" w:line="400" w:lineRule="exact"/>
      <w:ind w:firstLineChars="200" w:firstLine="200"/>
      <w:jc w:val="both"/>
    </w:pPr>
    <w:rPr>
      <w:rFonts w:ascii="华文仿宋" w:eastAsia="华文仿宋" w:hAnsi="华文仿宋"/>
      <w:snapToGrid/>
      <w:kern w:val="2"/>
    </w:rPr>
  </w:style>
  <w:style w:type="paragraph" w:customStyle="1" w:styleId="0804">
    <w:name w:val="正文文本08.04"/>
    <w:basedOn w:val="affff3"/>
    <w:uiPriority w:val="99"/>
    <w:qFormat/>
    <w:rsid w:val="00770F20"/>
    <w:pPr>
      <w:spacing w:before="0" w:after="0" w:line="300" w:lineRule="auto"/>
      <w:ind w:firstLineChars="200" w:firstLine="200"/>
    </w:pPr>
    <w:rPr>
      <w:rFonts w:ascii="Times New Roman" w:hAnsi="Times New Roman"/>
      <w:snapToGrid/>
      <w:kern w:val="2"/>
    </w:rPr>
  </w:style>
  <w:style w:type="paragraph" w:customStyle="1" w:styleId="1fffff3">
    <w:name w:val="样式 标题 1 + 三号 居中"/>
    <w:basedOn w:val="13"/>
    <w:uiPriority w:val="99"/>
    <w:qFormat/>
    <w:rsid w:val="00770F20"/>
    <w:pPr>
      <w:keepLines/>
      <w:numPr>
        <w:numId w:val="0"/>
      </w:numPr>
      <w:tabs>
        <w:tab w:val="num" w:pos="720"/>
      </w:tabs>
      <w:ind w:left="720" w:hanging="420"/>
      <w:jc w:val="both"/>
    </w:pPr>
    <w:rPr>
      <w:rFonts w:ascii="Times New Roman" w:hAnsi="Times New Roman"/>
      <w:snapToGrid/>
      <w:kern w:val="44"/>
      <w:szCs w:val="44"/>
    </w:rPr>
  </w:style>
  <w:style w:type="paragraph" w:customStyle="1" w:styleId="2050">
    <w:name w:val="样式 首行缩进:  2 字符 段前: 0.5 行"/>
    <w:basedOn w:val="affff3"/>
    <w:uiPriority w:val="99"/>
    <w:qFormat/>
    <w:rsid w:val="00770F20"/>
    <w:pPr>
      <w:adjustRightInd w:val="0"/>
      <w:spacing w:before="0" w:after="0" w:line="300" w:lineRule="auto"/>
      <w:ind w:firstLineChars="200" w:firstLine="200"/>
      <w:textAlignment w:val="baseline"/>
    </w:pPr>
    <w:rPr>
      <w:rFonts w:ascii="Times" w:hAnsi="Times"/>
      <w:snapToGrid/>
      <w:lang w:val="en-GB"/>
    </w:rPr>
  </w:style>
  <w:style w:type="character" w:customStyle="1" w:styleId="Charfff8">
    <w:name w:val="可研正文 Char"/>
    <w:link w:val="affffffffffffff3"/>
    <w:rsid w:val="00770F20"/>
    <w:rPr>
      <w:rFonts w:ascii="仿宋_GB2312" w:eastAsia="仿宋_GB2312" w:hAnsi="宋体"/>
      <w:kern w:val="2"/>
      <w:sz w:val="28"/>
      <w:lang w:val="x-none" w:eastAsia="x-none"/>
    </w:rPr>
  </w:style>
  <w:style w:type="paragraph" w:customStyle="1" w:styleId="afffffffffffffffffffffff2">
    <w:name w:val="可研二级标题"/>
    <w:basedOn w:val="24"/>
    <w:uiPriority w:val="99"/>
    <w:qFormat/>
    <w:rsid w:val="00770F20"/>
    <w:pPr>
      <w:keepNext/>
      <w:keepLines/>
      <w:numPr>
        <w:ilvl w:val="0"/>
        <w:numId w:val="0"/>
      </w:numPr>
      <w:tabs>
        <w:tab w:val="clear" w:pos="576"/>
        <w:tab w:val="num" w:pos="780"/>
      </w:tabs>
      <w:spacing w:line="416" w:lineRule="auto"/>
      <w:ind w:left="780" w:hanging="360"/>
      <w:jc w:val="both"/>
    </w:pPr>
    <w:rPr>
      <w:b/>
      <w:bCs/>
      <w:snapToGrid/>
      <w:kern w:val="2"/>
      <w:szCs w:val="32"/>
    </w:rPr>
  </w:style>
  <w:style w:type="paragraph" w:customStyle="1" w:styleId="afffffffffffffffffffffff3">
    <w:name w:val="可研表"/>
    <w:basedOn w:val="9"/>
    <w:uiPriority w:val="99"/>
    <w:qFormat/>
    <w:rsid w:val="00770F20"/>
    <w:pPr>
      <w:keepNext/>
      <w:keepLines/>
      <w:numPr>
        <w:ilvl w:val="0"/>
        <w:numId w:val="0"/>
      </w:numPr>
      <w:tabs>
        <w:tab w:val="clear" w:pos="1584"/>
        <w:tab w:val="num" w:pos="3780"/>
      </w:tabs>
      <w:spacing w:after="64" w:line="320" w:lineRule="auto"/>
      <w:ind w:left="3780" w:hanging="420"/>
    </w:pPr>
    <w:rPr>
      <w:rFonts w:eastAsia="黑体"/>
      <w:b w:val="0"/>
      <w:bCs w:val="0"/>
      <w:i w:val="0"/>
      <w:iCs w:val="0"/>
      <w:snapToGrid/>
      <w:kern w:val="2"/>
      <w:sz w:val="24"/>
      <w:szCs w:val="21"/>
      <w:lang w:val="x-none" w:eastAsia="x-none"/>
    </w:rPr>
  </w:style>
  <w:style w:type="paragraph" w:customStyle="1" w:styleId="afffffffffffffffffffffff4">
    <w:name w:val="可研一级标题"/>
    <w:basedOn w:val="13"/>
    <w:uiPriority w:val="99"/>
    <w:qFormat/>
    <w:rsid w:val="00770F20"/>
    <w:pPr>
      <w:keepLines/>
      <w:numPr>
        <w:numId w:val="0"/>
      </w:numPr>
      <w:tabs>
        <w:tab w:val="num" w:pos="720"/>
      </w:tabs>
      <w:ind w:left="720" w:hanging="420"/>
      <w:jc w:val="both"/>
    </w:pPr>
    <w:rPr>
      <w:rFonts w:ascii="Times New Roman" w:hAnsi="Times New Roman"/>
      <w:snapToGrid/>
      <w:kern w:val="44"/>
      <w:szCs w:val="44"/>
    </w:rPr>
  </w:style>
  <w:style w:type="paragraph" w:customStyle="1" w:styleId="085150">
    <w:name w:val="样式 小四 首行缩进:  0.85 厘米 行距: 1.5 倍行距"/>
    <w:basedOn w:val="affff3"/>
    <w:link w:val="08515Char"/>
    <w:qFormat/>
    <w:rsid w:val="00770F20"/>
    <w:pPr>
      <w:adjustRightInd w:val="0"/>
      <w:spacing w:before="0" w:after="0"/>
      <w:ind w:firstLine="480"/>
      <w:jc w:val="both"/>
      <w:textAlignment w:val="baseline"/>
    </w:pPr>
    <w:rPr>
      <w:rFonts w:ascii="Times New Roman" w:hAnsi="Times New Roman"/>
      <w:snapToGrid/>
      <w:lang w:val="x-none" w:eastAsia="x-none"/>
    </w:rPr>
  </w:style>
  <w:style w:type="paragraph" w:customStyle="1" w:styleId="2ffff5">
    <w:name w:val="样式 正文 + 首行缩进:  2 字符"/>
    <w:basedOn w:val="affff3"/>
    <w:uiPriority w:val="99"/>
    <w:qFormat/>
    <w:rsid w:val="00770F20"/>
    <w:pPr>
      <w:spacing w:before="0" w:after="0"/>
      <w:ind w:firstLineChars="200" w:firstLine="420"/>
      <w:jc w:val="both"/>
    </w:pPr>
    <w:rPr>
      <w:rFonts w:ascii="Times New Roman" w:hAnsi="Times New Roman" w:cs="宋体"/>
      <w:snapToGrid/>
      <w:kern w:val="2"/>
      <w:sz w:val="21"/>
    </w:rPr>
  </w:style>
  <w:style w:type="paragraph" w:customStyle="1" w:styleId="afffffffffffffffffffffff5">
    <w:name w:val="&lt;=="/>
    <w:uiPriority w:val="99"/>
    <w:qFormat/>
    <w:rsid w:val="00770F20"/>
    <w:pPr>
      <w:overflowPunct w:val="0"/>
      <w:autoSpaceDE w:val="0"/>
      <w:autoSpaceDN w:val="0"/>
      <w:adjustRightInd w:val="0"/>
      <w:textAlignment w:val="baseline"/>
    </w:pPr>
  </w:style>
  <w:style w:type="paragraph" w:customStyle="1" w:styleId="afffffffffffffffffffffff6">
    <w:name w:val="&lt;=&gt;"/>
    <w:uiPriority w:val="99"/>
    <w:qFormat/>
    <w:rsid w:val="00770F20"/>
    <w:pPr>
      <w:overflowPunct w:val="0"/>
      <w:autoSpaceDE w:val="0"/>
      <w:autoSpaceDN w:val="0"/>
      <w:adjustRightInd w:val="0"/>
      <w:textAlignment w:val="baseline"/>
    </w:pPr>
  </w:style>
  <w:style w:type="paragraph" w:customStyle="1" w:styleId="afffffffffffffffffffffff7">
    <w:name w:val="==&gt;"/>
    <w:uiPriority w:val="99"/>
    <w:qFormat/>
    <w:rsid w:val="00770F20"/>
    <w:pPr>
      <w:overflowPunct w:val="0"/>
      <w:autoSpaceDE w:val="0"/>
      <w:autoSpaceDN w:val="0"/>
      <w:adjustRightInd w:val="0"/>
      <w:textAlignment w:val="baseline"/>
    </w:pPr>
  </w:style>
  <w:style w:type="paragraph" w:customStyle="1" w:styleId="afffffffffffffffffffffff8">
    <w:name w:val="±í¸ñÎÄ±¾"/>
    <w:basedOn w:val="affff3"/>
    <w:uiPriority w:val="99"/>
    <w:qFormat/>
    <w:rsid w:val="00770F20"/>
    <w:pPr>
      <w:widowControl/>
      <w:tabs>
        <w:tab w:val="decimal" w:pos="0"/>
      </w:tabs>
      <w:overflowPunct w:val="0"/>
      <w:autoSpaceDE w:val="0"/>
      <w:autoSpaceDN w:val="0"/>
      <w:adjustRightInd w:val="0"/>
      <w:spacing w:before="0" w:after="0" w:line="240" w:lineRule="auto"/>
      <w:jc w:val="both"/>
      <w:textAlignment w:val="baseline"/>
    </w:pPr>
    <w:rPr>
      <w:rFonts w:ascii="Times New Roman" w:hAnsi="Times New Roman"/>
      <w:noProof/>
      <w:snapToGrid/>
      <w:szCs w:val="24"/>
    </w:rPr>
  </w:style>
  <w:style w:type="paragraph" w:customStyle="1" w:styleId="GDMO3">
    <w:name w:val="GDMO3"/>
    <w:basedOn w:val="affff3"/>
    <w:uiPriority w:val="99"/>
    <w:qFormat/>
    <w:rsid w:val="00770F20"/>
    <w:pPr>
      <w:keepNext/>
      <w:widowControl/>
      <w:tabs>
        <w:tab w:val="left" w:pos="2268"/>
        <w:tab w:val="left" w:pos="2835"/>
        <w:tab w:val="left" w:pos="3402"/>
        <w:tab w:val="left" w:pos="3969"/>
        <w:tab w:val="left" w:pos="4536"/>
        <w:tab w:val="left" w:pos="5103"/>
        <w:tab w:val="left" w:pos="5670"/>
        <w:tab w:val="left" w:pos="6237"/>
        <w:tab w:val="left" w:pos="6804"/>
      </w:tabs>
      <w:overflowPunct w:val="0"/>
      <w:autoSpaceDE w:val="0"/>
      <w:autoSpaceDN w:val="0"/>
      <w:adjustRightInd w:val="0"/>
      <w:spacing w:before="29" w:after="0" w:line="240" w:lineRule="auto"/>
      <w:ind w:left="1441"/>
      <w:textAlignment w:val="baseline"/>
    </w:pPr>
    <w:rPr>
      <w:rFonts w:ascii="Univers (WN)" w:hAnsi="Univers (WN)"/>
      <w:snapToGrid/>
      <w:sz w:val="20"/>
    </w:rPr>
  </w:style>
  <w:style w:type="paragraph" w:customStyle="1" w:styleId="1f1">
    <w:name w:val="编号－1"/>
    <w:basedOn w:val="affff3"/>
    <w:autoRedefine/>
    <w:uiPriority w:val="99"/>
    <w:qFormat/>
    <w:rsid w:val="00770F20"/>
    <w:pPr>
      <w:widowControl/>
      <w:numPr>
        <w:numId w:val="83"/>
      </w:numPr>
      <w:spacing w:before="0" w:after="0"/>
      <w:ind w:firstLine="0"/>
    </w:pPr>
    <w:rPr>
      <w:rFonts w:ascii="Times New Roman" w:hAnsi="Times New Roman"/>
      <w:snapToGrid/>
      <w:sz w:val="21"/>
      <w:szCs w:val="21"/>
      <w:lang w:eastAsia="de-DE"/>
    </w:rPr>
  </w:style>
  <w:style w:type="paragraph" w:customStyle="1" w:styleId="afffffffffffffffffffffff9">
    <w:name w:val="表样式"/>
    <w:basedOn w:val="affff3"/>
    <w:uiPriority w:val="99"/>
    <w:qFormat/>
    <w:rsid w:val="00770F20"/>
    <w:pPr>
      <w:autoSpaceDE w:val="0"/>
      <w:autoSpaceDN w:val="0"/>
      <w:adjustRightInd w:val="0"/>
      <w:spacing w:before="80" w:after="80" w:line="240" w:lineRule="auto"/>
    </w:pPr>
    <w:rPr>
      <w:rFonts w:cs="Arial"/>
      <w:snapToGrid/>
      <w:sz w:val="18"/>
      <w:szCs w:val="18"/>
    </w:rPr>
  </w:style>
  <w:style w:type="paragraph" w:customStyle="1" w:styleId="afffffffffffffffffffffffa">
    <w:name w:val="简单回函地址"/>
    <w:basedOn w:val="affff3"/>
    <w:uiPriority w:val="99"/>
    <w:qFormat/>
    <w:rsid w:val="00770F20"/>
    <w:pPr>
      <w:spacing w:before="0" w:after="0" w:line="240" w:lineRule="auto"/>
      <w:jc w:val="both"/>
    </w:pPr>
    <w:rPr>
      <w:rFonts w:ascii="Times New Roman" w:hAnsi="Times New Roman"/>
      <w:snapToGrid/>
      <w:kern w:val="2"/>
      <w:sz w:val="21"/>
      <w:szCs w:val="24"/>
    </w:rPr>
  </w:style>
  <w:style w:type="paragraph" w:customStyle="1" w:styleId="aff1">
    <w:name w:val="列项"/>
    <w:basedOn w:val="affff3"/>
    <w:uiPriority w:val="99"/>
    <w:qFormat/>
    <w:rsid w:val="00770F20"/>
    <w:pPr>
      <w:numPr>
        <w:numId w:val="88"/>
      </w:numPr>
      <w:adjustRightInd w:val="0"/>
      <w:spacing w:before="0" w:after="0" w:line="240" w:lineRule="auto"/>
      <w:jc w:val="both"/>
    </w:pPr>
    <w:rPr>
      <w:rFonts w:ascii="Times New Roman" w:hAnsi="Times New Roman"/>
      <w:snapToGrid/>
      <w:kern w:val="2"/>
      <w:sz w:val="21"/>
    </w:rPr>
  </w:style>
  <w:style w:type="paragraph" w:customStyle="1" w:styleId="0505">
    <w:name w:val="样式 章标题 + 段前: 0.5 行 段后: 0.5 行"/>
    <w:basedOn w:val="affff3"/>
    <w:autoRedefine/>
    <w:uiPriority w:val="99"/>
    <w:qFormat/>
    <w:rsid w:val="00770F20"/>
    <w:pPr>
      <w:widowControl/>
      <w:spacing w:beforeLines="50" w:before="120" w:afterLines="50" w:after="120" w:line="240" w:lineRule="auto"/>
      <w:jc w:val="both"/>
      <w:outlineLvl w:val="1"/>
    </w:pPr>
    <w:rPr>
      <w:rFonts w:ascii="黑体" w:eastAsia="黑体" w:hAnsi="Times New Roman" w:cs="宋体"/>
      <w:snapToGrid/>
      <w:sz w:val="21"/>
    </w:rPr>
  </w:style>
  <w:style w:type="paragraph" w:customStyle="1" w:styleId="afffffffffffffffffffffffb">
    <w:name w:val="六级标题"/>
    <w:basedOn w:val="0505"/>
    <w:link w:val="Charfffffa"/>
    <w:uiPriority w:val="99"/>
    <w:qFormat/>
    <w:rsid w:val="00770F20"/>
    <w:rPr>
      <w:rFonts w:cs="Times New Roman"/>
      <w:lang w:val="x-none" w:eastAsia="x-none"/>
    </w:rPr>
  </w:style>
  <w:style w:type="paragraph" w:customStyle="1" w:styleId="42">
    <w:name w:val="目录4"/>
    <w:basedOn w:val="affff3"/>
    <w:uiPriority w:val="99"/>
    <w:qFormat/>
    <w:rsid w:val="00770F20"/>
    <w:pPr>
      <w:numPr>
        <w:numId w:val="84"/>
      </w:numPr>
      <w:autoSpaceDE w:val="0"/>
      <w:autoSpaceDN w:val="0"/>
      <w:adjustRightInd w:val="0"/>
      <w:spacing w:before="0" w:after="0" w:line="240" w:lineRule="auto"/>
    </w:pPr>
    <w:rPr>
      <w:rFonts w:ascii="宋体" w:hAnsi="Times New Roman"/>
      <w:snapToGrid/>
      <w:sz w:val="21"/>
      <w:szCs w:val="21"/>
    </w:rPr>
  </w:style>
  <w:style w:type="paragraph" w:customStyle="1" w:styleId="afffffffffffffffffffffffc">
    <w:name w:val="首页页脚"/>
    <w:basedOn w:val="afffff"/>
    <w:uiPriority w:val="99"/>
    <w:qFormat/>
    <w:rsid w:val="00770F20"/>
    <w:pPr>
      <w:pBdr>
        <w:top w:val="single" w:sz="4" w:space="1" w:color="auto"/>
      </w:pBdr>
      <w:spacing w:before="0" w:after="0"/>
      <w:jc w:val="both"/>
    </w:pPr>
    <w:rPr>
      <w:rFonts w:ascii="黑体" w:eastAsia="黑体" w:hAnsi="Times New Roman"/>
      <w:b/>
      <w:snapToGrid/>
      <w:kern w:val="2"/>
      <w:sz w:val="21"/>
      <w:szCs w:val="20"/>
      <w:lang w:val="x-none" w:eastAsia="x-none"/>
    </w:rPr>
  </w:style>
  <w:style w:type="paragraph" w:customStyle="1" w:styleId="050">
    <w:name w:val="样式 二级条标题 + 段前: 0.5 行"/>
    <w:basedOn w:val="affff3"/>
    <w:uiPriority w:val="99"/>
    <w:qFormat/>
    <w:rsid w:val="00770F20"/>
    <w:pPr>
      <w:widowControl/>
      <w:spacing w:beforeLines="50" w:before="120" w:after="0" w:line="240" w:lineRule="auto"/>
      <w:jc w:val="both"/>
      <w:outlineLvl w:val="3"/>
    </w:pPr>
    <w:rPr>
      <w:rFonts w:ascii="黑体" w:eastAsia="黑体" w:hAnsi="Times New Roman" w:cs="宋体"/>
      <w:snapToGrid/>
      <w:sz w:val="21"/>
    </w:rPr>
  </w:style>
  <w:style w:type="paragraph" w:customStyle="1" w:styleId="051">
    <w:name w:val="样式 四级条标题 + 段前: 0.5 行"/>
    <w:basedOn w:val="affffffffffffb"/>
    <w:autoRedefine/>
    <w:uiPriority w:val="99"/>
    <w:qFormat/>
    <w:rsid w:val="00770F20"/>
    <w:pPr>
      <w:tabs>
        <w:tab w:val="clear" w:pos="360"/>
        <w:tab w:val="clear" w:pos="1134"/>
        <w:tab w:val="clear" w:pos="1680"/>
        <w:tab w:val="clear" w:pos="2100"/>
        <w:tab w:val="clear" w:pos="2520"/>
      </w:tabs>
      <w:adjustRightInd w:val="0"/>
      <w:ind w:left="1080" w:hanging="1080"/>
    </w:pPr>
  </w:style>
  <w:style w:type="numbering" w:customStyle="1" w:styleId="afffffffffffffffffffffffd">
    <w:name w:val="样式 项目符号 加粗"/>
    <w:basedOn w:val="affff6"/>
    <w:rsid w:val="00770F20"/>
  </w:style>
  <w:style w:type="paragraph" w:customStyle="1" w:styleId="TimesNewRoman0505">
    <w:name w:val="样式 章标题 + Times New Roman 段前: 0.5 行 段后: 0.5 行"/>
    <w:basedOn w:val="afffffffffffe"/>
    <w:uiPriority w:val="99"/>
    <w:qFormat/>
    <w:rsid w:val="00770F20"/>
    <w:pPr>
      <w:spacing w:before="156" w:after="156"/>
    </w:pPr>
    <w:rPr>
      <w:rFonts w:ascii="Times New Roman" w:cs="宋体"/>
      <w:sz w:val="24"/>
    </w:rPr>
  </w:style>
  <w:style w:type="paragraph" w:customStyle="1" w:styleId="2ffff6">
    <w:name w:val="样式2居中"/>
    <w:basedOn w:val="affff3"/>
    <w:autoRedefine/>
    <w:uiPriority w:val="99"/>
    <w:qFormat/>
    <w:rsid w:val="00770F20"/>
    <w:pPr>
      <w:widowControl/>
      <w:tabs>
        <w:tab w:val="left" w:pos="480"/>
      </w:tabs>
      <w:spacing w:before="0" w:after="0"/>
      <w:jc w:val="center"/>
    </w:pPr>
    <w:rPr>
      <w:rFonts w:ascii="Times New Roman" w:hAnsi="Times New Roman"/>
      <w:snapToGrid/>
      <w:sz w:val="21"/>
      <w:szCs w:val="21"/>
    </w:rPr>
  </w:style>
  <w:style w:type="paragraph" w:customStyle="1" w:styleId="afffffffffffffffffffffffe">
    <w:name w:val="约束"/>
    <w:basedOn w:val="affff3"/>
    <w:next w:val="afffff6"/>
    <w:uiPriority w:val="99"/>
    <w:qFormat/>
    <w:rsid w:val="00770F20"/>
    <w:pPr>
      <w:spacing w:before="60" w:after="60" w:line="240" w:lineRule="auto"/>
      <w:jc w:val="both"/>
    </w:pPr>
    <w:rPr>
      <w:rFonts w:ascii="黑体" w:eastAsia="黑体" w:hAnsi="Times New Roman"/>
      <w:b/>
      <w:snapToGrid/>
      <w:kern w:val="2"/>
      <w:sz w:val="21"/>
    </w:rPr>
  </w:style>
  <w:style w:type="paragraph" w:customStyle="1" w:styleId="7-">
    <w:name w:val="7-*"/>
    <w:basedOn w:val="affff3"/>
    <w:uiPriority w:val="99"/>
    <w:qFormat/>
    <w:rsid w:val="00770F20"/>
    <w:pPr>
      <w:widowControl/>
      <w:numPr>
        <w:numId w:val="87"/>
      </w:numPr>
      <w:spacing w:before="0" w:after="0"/>
      <w:ind w:firstLine="0"/>
    </w:pPr>
    <w:rPr>
      <w:rFonts w:ascii="宋体" w:hAnsi="Book Antiqua" w:cs="宋体"/>
      <w:snapToGrid/>
      <w:szCs w:val="24"/>
      <w:lang w:val="zh-CN"/>
    </w:rPr>
  </w:style>
  <w:style w:type="character" w:customStyle="1" w:styleId="7Char0">
    <w:name w:val="标题7 Char"/>
    <w:link w:val="77"/>
    <w:rsid w:val="00770F20"/>
    <w:rPr>
      <w:rFonts w:ascii="宋体" w:hAnsi="宋体"/>
      <w:bCs/>
      <w:kern w:val="2"/>
      <w:sz w:val="21"/>
      <w:szCs w:val="21"/>
      <w:lang w:val="x-none" w:eastAsia="x-none"/>
    </w:rPr>
  </w:style>
  <w:style w:type="character" w:customStyle="1" w:styleId="Charfffa">
    <w:name w:val="正文图标题 Char"/>
    <w:link w:val="afff3"/>
    <w:uiPriority w:val="99"/>
    <w:qFormat/>
    <w:rsid w:val="00770F20"/>
    <w:rPr>
      <w:rFonts w:ascii="黑体" w:eastAsia="黑体"/>
      <w:sz w:val="21"/>
    </w:rPr>
  </w:style>
  <w:style w:type="paragraph" w:customStyle="1" w:styleId="6-">
    <w:name w:val="6-*"/>
    <w:basedOn w:val="1ff6"/>
    <w:autoRedefine/>
    <w:uiPriority w:val="99"/>
    <w:qFormat/>
    <w:rsid w:val="00770F20"/>
    <w:pPr>
      <w:widowControl/>
      <w:spacing w:before="0" w:after="0"/>
      <w:ind w:rightChars="100" w:right="210" w:firstLine="420"/>
      <w:outlineLvl w:val="0"/>
    </w:pPr>
    <w:rPr>
      <w:rFonts w:ascii="宋体" w:eastAsia="宋体" w:hAnsi="Book Antiqua" w:cs="宋体"/>
      <w:snapToGrid/>
      <w:szCs w:val="21"/>
      <w:lang w:val="zh-CN" w:eastAsia="x-none"/>
    </w:rPr>
  </w:style>
  <w:style w:type="character" w:customStyle="1" w:styleId="headline-content2">
    <w:name w:val="headline-content2"/>
    <w:rsid w:val="00770F20"/>
  </w:style>
  <w:style w:type="paragraph" w:customStyle="1" w:styleId="2ffff7">
    <w:name w:val="样式 正文缩进2字符"/>
    <w:basedOn w:val="affff3"/>
    <w:link w:val="2Charb"/>
    <w:qFormat/>
    <w:rsid w:val="00770F20"/>
    <w:pPr>
      <w:spacing w:before="0" w:after="0" w:line="336" w:lineRule="auto"/>
      <w:ind w:firstLineChars="200" w:firstLine="200"/>
    </w:pPr>
    <w:rPr>
      <w:rFonts w:ascii="Times New Roman" w:hAnsi="Times New Roman"/>
      <w:snapToGrid/>
      <w:kern w:val="2"/>
      <w:szCs w:val="24"/>
      <w:lang w:val="x-none" w:eastAsia="x-none"/>
    </w:rPr>
  </w:style>
  <w:style w:type="character" w:customStyle="1" w:styleId="2Charb">
    <w:name w:val="样式 正文缩进2字符 Char"/>
    <w:link w:val="2ffff7"/>
    <w:qFormat/>
    <w:rsid w:val="00770F20"/>
    <w:rPr>
      <w:kern w:val="2"/>
      <w:sz w:val="24"/>
      <w:szCs w:val="24"/>
      <w:lang w:val="x-none" w:eastAsia="x-none"/>
    </w:rPr>
  </w:style>
  <w:style w:type="paragraph" w:customStyle="1" w:styleId="1fffff4">
    <w:name w:val="正文标题1"/>
    <w:basedOn w:val="affff3"/>
    <w:next w:val="affff7"/>
    <w:link w:val="1Char9"/>
    <w:qFormat/>
    <w:rsid w:val="00770F20"/>
    <w:pPr>
      <w:tabs>
        <w:tab w:val="num" w:pos="794"/>
      </w:tabs>
      <w:adjustRightInd w:val="0"/>
      <w:spacing w:before="0" w:after="0"/>
      <w:ind w:left="794" w:hanging="374"/>
      <w:textAlignment w:val="baseline"/>
    </w:pPr>
    <w:rPr>
      <w:rFonts w:ascii="Times New Roman" w:hAnsi="Times New Roman"/>
      <w:noProof/>
      <w:snapToGrid/>
      <w:lang w:val="x-none" w:eastAsia="x-none"/>
    </w:rPr>
  </w:style>
  <w:style w:type="character" w:customStyle="1" w:styleId="1Char9">
    <w:name w:val="正文标题1 Char"/>
    <w:link w:val="1fffff4"/>
    <w:rsid w:val="00770F20"/>
    <w:rPr>
      <w:noProof/>
      <w:sz w:val="24"/>
      <w:lang w:val="x-none" w:eastAsia="x-none"/>
    </w:rPr>
  </w:style>
  <w:style w:type="character" w:customStyle="1" w:styleId="CharChare">
    <w:name w:val="二级条标题 Char Char"/>
    <w:rsid w:val="00770F20"/>
    <w:rPr>
      <w:rFonts w:ascii="黑体" w:eastAsia="黑体"/>
      <w:sz w:val="21"/>
    </w:rPr>
  </w:style>
  <w:style w:type="paragraph" w:customStyle="1" w:styleId="affffffffffffffffffffffff">
    <w:name w:val="目录名"/>
    <w:basedOn w:val="affff3"/>
    <w:uiPriority w:val="99"/>
    <w:qFormat/>
    <w:rsid w:val="00770F20"/>
    <w:pPr>
      <w:spacing w:before="468" w:after="0" w:line="240" w:lineRule="auto"/>
      <w:jc w:val="center"/>
    </w:pPr>
    <w:rPr>
      <w:rFonts w:ascii="黑体" w:eastAsia="黑体" w:hAnsi="Times New Roman" w:cs="宋体"/>
      <w:snapToGrid/>
      <w:kern w:val="2"/>
      <w:sz w:val="28"/>
    </w:rPr>
  </w:style>
  <w:style w:type="paragraph" w:customStyle="1" w:styleId="6-2">
    <w:name w:val="样式 标题6-2"/>
    <w:basedOn w:val="affff3"/>
    <w:next w:val="affff3"/>
    <w:uiPriority w:val="99"/>
    <w:qFormat/>
    <w:rsid w:val="00770F20"/>
    <w:pPr>
      <w:numPr>
        <w:ilvl w:val="6"/>
        <w:numId w:val="89"/>
      </w:numPr>
      <w:spacing w:beforeLines="30" w:before="0" w:afterLines="30" w:after="0" w:line="312" w:lineRule="auto"/>
      <w:jc w:val="both"/>
    </w:pPr>
    <w:rPr>
      <w:rFonts w:ascii="Times New Roman" w:hAnsi="Times New Roman"/>
      <w:snapToGrid/>
      <w:kern w:val="2"/>
      <w:szCs w:val="24"/>
    </w:rPr>
  </w:style>
  <w:style w:type="paragraph" w:customStyle="1" w:styleId="6-3">
    <w:name w:val="样式 标题6-3"/>
    <w:basedOn w:val="affff3"/>
    <w:next w:val="2ffff7"/>
    <w:uiPriority w:val="99"/>
    <w:qFormat/>
    <w:rsid w:val="00770F20"/>
    <w:pPr>
      <w:numPr>
        <w:numId w:val="90"/>
      </w:numPr>
      <w:spacing w:beforeLines="30" w:before="93" w:afterLines="50" w:after="156" w:line="312" w:lineRule="auto"/>
      <w:ind w:firstLine="0"/>
      <w:jc w:val="both"/>
    </w:pPr>
    <w:rPr>
      <w:rFonts w:ascii="Times New Roman" w:hAnsi="Times New Roman"/>
      <w:snapToGrid/>
      <w:kern w:val="2"/>
      <w:szCs w:val="24"/>
    </w:rPr>
  </w:style>
  <w:style w:type="paragraph" w:customStyle="1" w:styleId="6a">
    <w:name w:val="样式 标题6"/>
    <w:basedOn w:val="affff3"/>
    <w:next w:val="affff3"/>
    <w:link w:val="6Char4"/>
    <w:qFormat/>
    <w:rsid w:val="00770F20"/>
    <w:pPr>
      <w:tabs>
        <w:tab w:val="num" w:pos="851"/>
      </w:tabs>
      <w:spacing w:beforeLines="20" w:before="0" w:afterLines="20" w:after="0" w:line="312" w:lineRule="auto"/>
      <w:ind w:left="480" w:firstLine="2"/>
      <w:jc w:val="both"/>
    </w:pPr>
    <w:rPr>
      <w:rFonts w:ascii="Times New Roman" w:hAnsi="Times New Roman"/>
      <w:snapToGrid/>
      <w:kern w:val="2"/>
      <w:szCs w:val="24"/>
      <w:lang w:val="x-none" w:eastAsia="x-none"/>
    </w:rPr>
  </w:style>
  <w:style w:type="paragraph" w:customStyle="1" w:styleId="7-2">
    <w:name w:val="样式 标题7-2"/>
    <w:basedOn w:val="affff3"/>
    <w:uiPriority w:val="99"/>
    <w:qFormat/>
    <w:rsid w:val="00770F20"/>
    <w:pPr>
      <w:numPr>
        <w:numId w:val="91"/>
      </w:numPr>
      <w:spacing w:before="0" w:after="0" w:line="312" w:lineRule="auto"/>
      <w:ind w:firstLine="0"/>
      <w:jc w:val="both"/>
    </w:pPr>
    <w:rPr>
      <w:rFonts w:ascii="Times New Roman" w:hAnsi="Times New Roman"/>
      <w:snapToGrid/>
      <w:kern w:val="2"/>
      <w:szCs w:val="24"/>
    </w:rPr>
  </w:style>
  <w:style w:type="paragraph" w:customStyle="1" w:styleId="22220251">
    <w:name w:val="样式 样式 样式 首行缩进:  2 字符2 + 首行缩进:  2 字符 + 首行缩进:  2 字符 段前: 0.25 行 段...1"/>
    <w:basedOn w:val="affff3"/>
    <w:uiPriority w:val="99"/>
    <w:qFormat/>
    <w:rsid w:val="00770F20"/>
    <w:pPr>
      <w:spacing w:beforeLines="50" w:before="50" w:afterLines="50" w:after="50"/>
      <w:ind w:firstLineChars="200" w:firstLine="200"/>
      <w:jc w:val="both"/>
    </w:pPr>
    <w:rPr>
      <w:rFonts w:ascii="Times New Roman" w:hAnsi="Times New Roman" w:cs="宋体"/>
      <w:snapToGrid/>
      <w:kern w:val="2"/>
    </w:rPr>
  </w:style>
  <w:style w:type="paragraph" w:customStyle="1" w:styleId="2222025">
    <w:name w:val="样式 样式 样式 首行缩进:  2 字符2 + 首行缩进:  2 字符 + 首行缩进:  2 字符 段前: 0.25 行 段..."/>
    <w:basedOn w:val="affff3"/>
    <w:uiPriority w:val="99"/>
    <w:qFormat/>
    <w:rsid w:val="00770F20"/>
    <w:pPr>
      <w:spacing w:beforeLines="50" w:before="50" w:afterLines="50" w:after="50"/>
      <w:ind w:firstLineChars="200" w:firstLine="200"/>
      <w:jc w:val="both"/>
    </w:pPr>
    <w:rPr>
      <w:rFonts w:ascii="Times New Roman" w:hAnsi="Times New Roman" w:cs="宋体"/>
      <w:snapToGrid/>
      <w:kern w:val="2"/>
    </w:rPr>
  </w:style>
  <w:style w:type="paragraph" w:customStyle="1" w:styleId="14">
    <w:name w:val="样式 标题1"/>
    <w:basedOn w:val="13"/>
    <w:next w:val="2ffff7"/>
    <w:uiPriority w:val="99"/>
    <w:qFormat/>
    <w:rsid w:val="00770F20"/>
    <w:pPr>
      <w:keepLines/>
      <w:numPr>
        <w:numId w:val="92"/>
      </w:numPr>
      <w:tabs>
        <w:tab w:val="clear" w:pos="1134"/>
      </w:tabs>
      <w:jc w:val="both"/>
    </w:pPr>
    <w:rPr>
      <w:rFonts w:ascii="Times New Roman" w:hAnsi="Times New Roman"/>
      <w:snapToGrid/>
      <w:kern w:val="44"/>
      <w:szCs w:val="44"/>
    </w:rPr>
  </w:style>
  <w:style w:type="paragraph" w:customStyle="1" w:styleId="2ffff8">
    <w:name w:val="样式 标题2"/>
    <w:basedOn w:val="24"/>
    <w:next w:val="2ffff7"/>
    <w:uiPriority w:val="99"/>
    <w:qFormat/>
    <w:rsid w:val="00770F20"/>
    <w:pPr>
      <w:keepNext/>
      <w:keepLines/>
      <w:numPr>
        <w:ilvl w:val="0"/>
        <w:numId w:val="0"/>
      </w:numPr>
      <w:tabs>
        <w:tab w:val="clear" w:pos="576"/>
        <w:tab w:val="num" w:pos="1134"/>
      </w:tabs>
      <w:spacing w:line="416" w:lineRule="auto"/>
      <w:jc w:val="both"/>
    </w:pPr>
    <w:rPr>
      <w:b/>
      <w:bCs/>
      <w:snapToGrid/>
      <w:kern w:val="2"/>
      <w:szCs w:val="32"/>
    </w:rPr>
  </w:style>
  <w:style w:type="paragraph" w:customStyle="1" w:styleId="3ff0">
    <w:name w:val="样式 标题3"/>
    <w:basedOn w:val="30"/>
    <w:next w:val="2ffff7"/>
    <w:uiPriority w:val="99"/>
    <w:qFormat/>
    <w:rsid w:val="00770F20"/>
    <w:pPr>
      <w:keepNext/>
      <w:keepLines/>
      <w:numPr>
        <w:ilvl w:val="0"/>
        <w:numId w:val="0"/>
      </w:numPr>
      <w:tabs>
        <w:tab w:val="num" w:pos="1134"/>
      </w:tabs>
      <w:spacing w:before="120" w:after="120" w:line="360" w:lineRule="auto"/>
      <w:ind w:left="720" w:hanging="432"/>
    </w:pPr>
    <w:rPr>
      <w:rFonts w:eastAsia="黑体"/>
      <w:bCs w:val="0"/>
      <w:iCs w:val="0"/>
      <w:snapToGrid/>
      <w:kern w:val="2"/>
      <w:szCs w:val="24"/>
      <w:lang w:val="x-none" w:eastAsia="x-none"/>
    </w:rPr>
  </w:style>
  <w:style w:type="paragraph" w:customStyle="1" w:styleId="4f2">
    <w:name w:val="样式 标题4"/>
    <w:basedOn w:val="40"/>
    <w:next w:val="2ffff7"/>
    <w:link w:val="4Char3"/>
    <w:uiPriority w:val="99"/>
    <w:qFormat/>
    <w:rsid w:val="00770F20"/>
    <w:pPr>
      <w:keepNext/>
      <w:keepLines/>
      <w:numPr>
        <w:ilvl w:val="0"/>
        <w:numId w:val="0"/>
      </w:numPr>
      <w:tabs>
        <w:tab w:val="num" w:pos="1134"/>
      </w:tabs>
      <w:spacing w:before="120" w:after="120"/>
      <w:ind w:left="864" w:hanging="144"/>
    </w:pPr>
    <w:rPr>
      <w:bCs w:val="0"/>
      <w:snapToGrid/>
      <w:kern w:val="2"/>
      <w:sz w:val="24"/>
      <w:szCs w:val="24"/>
      <w:lang w:val="x-none" w:eastAsia="x-none"/>
    </w:rPr>
  </w:style>
  <w:style w:type="paragraph" w:customStyle="1" w:styleId="5f4">
    <w:name w:val="样式 标题5"/>
    <w:basedOn w:val="5"/>
    <w:next w:val="2ffff7"/>
    <w:uiPriority w:val="99"/>
    <w:qFormat/>
    <w:rsid w:val="00770F20"/>
    <w:pPr>
      <w:keepNext/>
      <w:keepLines/>
      <w:numPr>
        <w:ilvl w:val="0"/>
        <w:numId w:val="0"/>
      </w:numPr>
      <w:tabs>
        <w:tab w:val="num" w:pos="1134"/>
      </w:tabs>
      <w:adjustRightInd w:val="0"/>
      <w:spacing w:before="0" w:after="0" w:line="480" w:lineRule="auto"/>
      <w:ind w:left="1008" w:hanging="432"/>
    </w:pPr>
    <w:rPr>
      <w:rFonts w:asciiTheme="minorEastAsia" w:eastAsiaTheme="minorEastAsia" w:hAnsiTheme="minorEastAsia"/>
      <w:snapToGrid/>
      <w:kern w:val="2"/>
      <w:sz w:val="24"/>
      <w:szCs w:val="24"/>
      <w:lang w:val="x-none"/>
      <w14:scene3d>
        <w14:camera w14:prst="orthographicFront"/>
        <w14:lightRig w14:rig="threePt" w14:dir="t">
          <w14:rot w14:lat="0" w14:lon="0" w14:rev="0"/>
        </w14:lightRig>
      </w14:scene3d>
    </w:rPr>
  </w:style>
  <w:style w:type="paragraph" w:customStyle="1" w:styleId="2ffff9">
    <w:name w:val="样式 正文内容 + 小四 首行缩进:  2 字符"/>
    <w:basedOn w:val="affff3"/>
    <w:uiPriority w:val="99"/>
    <w:qFormat/>
    <w:rsid w:val="00770F20"/>
    <w:pPr>
      <w:widowControl/>
      <w:snapToGrid w:val="0"/>
      <w:spacing w:beforeLines="50" w:before="50" w:afterLines="50" w:after="50"/>
      <w:ind w:left="1843" w:firstLineChars="200" w:firstLine="200"/>
      <w:jc w:val="both"/>
    </w:pPr>
    <w:rPr>
      <w:rFonts w:ascii="Times New Roman" w:hAnsi="Times New Roman"/>
      <w:snapToGrid/>
    </w:rPr>
  </w:style>
  <w:style w:type="paragraph" w:customStyle="1" w:styleId="-">
    <w:name w:val="序号-顶格"/>
    <w:basedOn w:val="2f1"/>
    <w:next w:val="2f1"/>
    <w:uiPriority w:val="99"/>
    <w:qFormat/>
    <w:rsid w:val="00770F20"/>
    <w:pPr>
      <w:numPr>
        <w:numId w:val="93"/>
      </w:numPr>
      <w:spacing w:before="0" w:after="0"/>
      <w:ind w:leftChars="0" w:firstLineChars="0" w:firstLine="0"/>
      <w:jc w:val="both"/>
    </w:pPr>
    <w:rPr>
      <w:rFonts w:ascii="Times New Roman" w:hAnsi="Times New Roman"/>
      <w:snapToGrid/>
      <w:kern w:val="2"/>
      <w:szCs w:val="24"/>
      <w:lang w:val="x-none" w:eastAsia="x-none"/>
    </w:rPr>
  </w:style>
  <w:style w:type="numbering" w:customStyle="1" w:styleId="123311">
    <w:name w:val="第一级编号1)2)3)...311"/>
    <w:basedOn w:val="affff6"/>
    <w:rsid w:val="00770F20"/>
    <w:pPr>
      <w:numPr>
        <w:numId w:val="93"/>
      </w:numPr>
    </w:pPr>
  </w:style>
  <w:style w:type="paragraph" w:customStyle="1" w:styleId="515">
    <w:name w:val="样式 标题 5 + 小四 行距: 1.5 倍行距"/>
    <w:basedOn w:val="5"/>
    <w:uiPriority w:val="99"/>
    <w:qFormat/>
    <w:rsid w:val="00770F20"/>
    <w:pPr>
      <w:keepNext/>
      <w:keepLines/>
      <w:numPr>
        <w:ilvl w:val="0"/>
        <w:numId w:val="0"/>
      </w:numPr>
      <w:tabs>
        <w:tab w:val="left" w:pos="1134"/>
      </w:tabs>
      <w:adjustRightInd w:val="0"/>
      <w:spacing w:before="0" w:after="0" w:line="480" w:lineRule="auto"/>
      <w:ind w:left="1008"/>
    </w:pPr>
    <w:rPr>
      <w:rFonts w:asciiTheme="minorEastAsia" w:eastAsiaTheme="minorEastAsia" w:hAnsiTheme="minorEastAsia"/>
      <w:snapToGrid/>
      <w:kern w:val="2"/>
      <w:sz w:val="24"/>
      <w:szCs w:val="24"/>
      <w:lang w:val="x-none"/>
      <w14:scene3d>
        <w14:camera w14:prst="orthographicFront"/>
        <w14:lightRig w14:rig="threePt" w14:dir="t">
          <w14:rot w14:lat="0" w14:lon="0" w14:rev="0"/>
        </w14:lightRig>
      </w14:scene3d>
    </w:rPr>
  </w:style>
  <w:style w:type="character" w:customStyle="1" w:styleId="6Char4">
    <w:name w:val="样式 标题6 Char"/>
    <w:link w:val="6a"/>
    <w:rsid w:val="00770F20"/>
    <w:rPr>
      <w:kern w:val="2"/>
      <w:sz w:val="24"/>
      <w:szCs w:val="24"/>
      <w:lang w:val="x-none" w:eastAsia="x-none"/>
    </w:rPr>
  </w:style>
  <w:style w:type="paragraph" w:customStyle="1" w:styleId="affffffffffffffffffffffff0">
    <w:name w:val="注"/>
    <w:next w:val="affff3"/>
    <w:autoRedefine/>
    <w:uiPriority w:val="99"/>
    <w:qFormat/>
    <w:rsid w:val="00770F20"/>
    <w:pPr>
      <w:spacing w:line="320" w:lineRule="atLeast"/>
      <w:ind w:firstLine="284"/>
    </w:pPr>
    <w:rPr>
      <w:rFonts w:ascii="宋体" w:eastAsia="楷体_GB2312"/>
      <w:spacing w:val="4"/>
      <w:sz w:val="21"/>
    </w:rPr>
  </w:style>
  <w:style w:type="paragraph" w:customStyle="1" w:styleId="affffffffffffffffffffffff1">
    <w:name w:val="封面页眉"/>
    <w:basedOn w:val="afffff0"/>
    <w:next w:val="afffffffc"/>
    <w:autoRedefine/>
    <w:uiPriority w:val="99"/>
    <w:qFormat/>
    <w:rsid w:val="00770F20"/>
    <w:pPr>
      <w:widowControl/>
      <w:pBdr>
        <w:bottom w:val="none" w:sz="0" w:space="0" w:color="auto"/>
      </w:pBdr>
      <w:tabs>
        <w:tab w:val="left" w:pos="5980"/>
      </w:tabs>
      <w:adjustRightInd w:val="0"/>
      <w:snapToGrid/>
      <w:spacing w:before="0" w:after="0" w:line="240" w:lineRule="atLeast"/>
      <w:jc w:val="right"/>
      <w:textAlignment w:val="baseline"/>
    </w:pPr>
    <w:rPr>
      <w:rFonts w:ascii="Times New Roman" w:hAnsi="Times New Roman"/>
      <w:snapToGrid/>
      <w:sz w:val="21"/>
      <w:szCs w:val="28"/>
      <w:lang w:val="x-none" w:eastAsia="x-none"/>
    </w:rPr>
  </w:style>
  <w:style w:type="paragraph" w:customStyle="1" w:styleId="2ffffa">
    <w:name w:val="页眉2"/>
    <w:basedOn w:val="afffff0"/>
    <w:uiPriority w:val="99"/>
    <w:qFormat/>
    <w:rsid w:val="00770F20"/>
    <w:pPr>
      <w:widowControl/>
      <w:pBdr>
        <w:bottom w:val="none" w:sz="0" w:space="0" w:color="auto"/>
      </w:pBdr>
      <w:tabs>
        <w:tab w:val="clear" w:pos="4153"/>
        <w:tab w:val="clear" w:pos="8306"/>
      </w:tabs>
      <w:adjustRightInd w:val="0"/>
      <w:snapToGrid/>
      <w:spacing w:before="0" w:after="0" w:line="240" w:lineRule="atLeast"/>
      <w:jc w:val="left"/>
      <w:textAlignment w:val="baseline"/>
    </w:pPr>
    <w:rPr>
      <w:rFonts w:ascii="宋体" w:hAnsi="宋体"/>
      <w:snapToGrid/>
      <w:sz w:val="21"/>
      <w:szCs w:val="21"/>
      <w:lang w:val="x-none" w:eastAsia="x-none"/>
    </w:rPr>
  </w:style>
  <w:style w:type="paragraph" w:customStyle="1" w:styleId="2ffffb">
    <w:name w:val="页脚2"/>
    <w:basedOn w:val="afffff"/>
    <w:uiPriority w:val="99"/>
    <w:qFormat/>
    <w:rsid w:val="00770F20"/>
    <w:pPr>
      <w:widowControl/>
      <w:adjustRightInd w:val="0"/>
      <w:snapToGrid/>
      <w:spacing w:before="0" w:after="0" w:line="240" w:lineRule="atLeast"/>
      <w:ind w:right="90"/>
      <w:jc w:val="both"/>
      <w:textAlignment w:val="baseline"/>
    </w:pPr>
    <w:rPr>
      <w:rFonts w:ascii="Times New Roman" w:hAnsi="Times New Roman"/>
      <w:snapToGrid/>
      <w:szCs w:val="20"/>
      <w:lang w:val="x-none" w:eastAsia="x-none"/>
    </w:rPr>
  </w:style>
  <w:style w:type="paragraph" w:customStyle="1" w:styleId="affffffffffffffffffffffff2">
    <w:name w:val="分发表内容"/>
    <w:basedOn w:val="affff3"/>
    <w:uiPriority w:val="99"/>
    <w:qFormat/>
    <w:rsid w:val="00770F20"/>
    <w:pPr>
      <w:adjustRightInd w:val="0"/>
      <w:spacing w:before="120" w:after="120" w:line="240" w:lineRule="auto"/>
      <w:jc w:val="center"/>
      <w:textAlignment w:val="baseline"/>
    </w:pPr>
    <w:rPr>
      <w:rFonts w:ascii="昆仑仿宋" w:eastAsia="昆仑仿宋" w:hAnsi="Times New Roman"/>
      <w:snapToGrid/>
      <w:sz w:val="28"/>
      <w:szCs w:val="21"/>
    </w:rPr>
  </w:style>
  <w:style w:type="paragraph" w:customStyle="1" w:styleId="affffffffffffffffffffffff3">
    <w:name w:val="分发表表头"/>
    <w:basedOn w:val="affff3"/>
    <w:uiPriority w:val="99"/>
    <w:qFormat/>
    <w:rsid w:val="00770F20"/>
    <w:pPr>
      <w:adjustRightInd w:val="0"/>
      <w:spacing w:before="0" w:after="0" w:line="480" w:lineRule="atLeast"/>
      <w:jc w:val="center"/>
      <w:textAlignment w:val="baseline"/>
    </w:pPr>
    <w:rPr>
      <w:rFonts w:ascii="黑体" w:eastAsia="黑体" w:hAnsi="Times New Roman"/>
      <w:snapToGrid/>
      <w:sz w:val="28"/>
      <w:szCs w:val="21"/>
    </w:rPr>
  </w:style>
  <w:style w:type="character" w:customStyle="1" w:styleId="Char1c">
    <w:name w:val="表头 Char1"/>
    <w:rsid w:val="00770F20"/>
    <w:rPr>
      <w:rFonts w:ascii="Times New Roman" w:eastAsia="黑体" w:hAnsi="Times New Roman" w:cs="Times New Roman"/>
      <w:kern w:val="0"/>
      <w:sz w:val="28"/>
      <w:szCs w:val="20"/>
    </w:rPr>
  </w:style>
  <w:style w:type="character" w:customStyle="1" w:styleId="Char13">
    <w:name w:val="表格内容 Char1"/>
    <w:link w:val="afffffffff5"/>
    <w:rsid w:val="00770F20"/>
    <w:rPr>
      <w:rFonts w:eastAsia="长城楷体"/>
      <w:spacing w:val="-25"/>
      <w:sz w:val="24"/>
      <w:lang w:val="x-none" w:eastAsia="x-none"/>
    </w:rPr>
  </w:style>
  <w:style w:type="paragraph" w:customStyle="1" w:styleId="affffffffffffffffffffffff4">
    <w:name w:val="表格注"/>
    <w:basedOn w:val="affff3"/>
    <w:uiPriority w:val="99"/>
    <w:qFormat/>
    <w:rsid w:val="00770F20"/>
    <w:pPr>
      <w:adjustRightInd w:val="0"/>
      <w:spacing w:before="0" w:after="0" w:line="300" w:lineRule="auto"/>
      <w:ind w:firstLine="567"/>
      <w:jc w:val="both"/>
      <w:textAlignment w:val="baseline"/>
    </w:pPr>
    <w:rPr>
      <w:rFonts w:ascii="Times New Roman" w:eastAsia="仿宋_GB2312" w:hAnsi="Times New Roman"/>
      <w:snapToGrid/>
      <w:sz w:val="21"/>
      <w:szCs w:val="21"/>
    </w:rPr>
  </w:style>
  <w:style w:type="paragraph" w:customStyle="1" w:styleId="affffffffffffffffffffffff5">
    <w:name w:val="封面下部"/>
    <w:basedOn w:val="affff3"/>
    <w:uiPriority w:val="99"/>
    <w:qFormat/>
    <w:rsid w:val="00770F20"/>
    <w:pPr>
      <w:adjustRightInd w:val="0"/>
      <w:spacing w:before="0" w:after="0" w:line="300" w:lineRule="auto"/>
      <w:jc w:val="center"/>
      <w:textAlignment w:val="baseline"/>
    </w:pPr>
    <w:rPr>
      <w:rFonts w:ascii="Times New Roman" w:eastAsia="黑体" w:hAnsi="Times New Roman"/>
      <w:snapToGrid/>
      <w:sz w:val="32"/>
      <w:szCs w:val="21"/>
    </w:rPr>
  </w:style>
  <w:style w:type="paragraph" w:customStyle="1" w:styleId="affffffffffffffffffffffff6">
    <w:name w:val="封面上部"/>
    <w:basedOn w:val="affff3"/>
    <w:uiPriority w:val="99"/>
    <w:qFormat/>
    <w:rsid w:val="00770F20"/>
    <w:pPr>
      <w:adjustRightInd w:val="0"/>
      <w:spacing w:before="0" w:after="0" w:line="300" w:lineRule="auto"/>
      <w:ind w:right="707"/>
      <w:jc w:val="right"/>
      <w:textAlignment w:val="baseline"/>
    </w:pPr>
    <w:rPr>
      <w:rFonts w:ascii="Times New Roman" w:eastAsia="黑体" w:hAnsi="Times New Roman"/>
      <w:snapToGrid/>
      <w:sz w:val="32"/>
      <w:szCs w:val="21"/>
    </w:rPr>
  </w:style>
  <w:style w:type="paragraph" w:customStyle="1" w:styleId="affffffffffffffffffffffff7">
    <w:name w:val="封面中部"/>
    <w:basedOn w:val="affff3"/>
    <w:uiPriority w:val="99"/>
    <w:qFormat/>
    <w:rsid w:val="00770F20"/>
    <w:pPr>
      <w:tabs>
        <w:tab w:val="left" w:pos="5040"/>
      </w:tabs>
      <w:adjustRightInd w:val="0"/>
      <w:spacing w:before="0" w:after="0" w:line="300" w:lineRule="auto"/>
      <w:jc w:val="both"/>
      <w:textAlignment w:val="baseline"/>
    </w:pPr>
    <w:rPr>
      <w:rFonts w:ascii="昆仑仿宋" w:eastAsia="昆仑仿宋" w:hAnsi="Times New Roman"/>
      <w:snapToGrid/>
      <w:sz w:val="32"/>
      <w:szCs w:val="21"/>
    </w:rPr>
  </w:style>
  <w:style w:type="paragraph" w:customStyle="1" w:styleId="affffffffffffffffffffffff8">
    <w:name w:val="点"/>
    <w:basedOn w:val="affff3"/>
    <w:uiPriority w:val="99"/>
    <w:qFormat/>
    <w:rsid w:val="00770F20"/>
    <w:pPr>
      <w:tabs>
        <w:tab w:val="num" w:pos="540"/>
      </w:tabs>
      <w:spacing w:before="0" w:after="0" w:line="312" w:lineRule="auto"/>
      <w:ind w:left="425" w:hanging="245"/>
      <w:jc w:val="both"/>
    </w:pPr>
    <w:rPr>
      <w:rFonts w:ascii="宋体" w:hAnsi="Times New Roman"/>
      <w:snapToGrid/>
      <w:kern w:val="2"/>
      <w:sz w:val="21"/>
      <w:szCs w:val="21"/>
    </w:rPr>
  </w:style>
  <w:style w:type="character" w:customStyle="1" w:styleId="CharCharCharCharCharCharCharCharCharCharCharCharCharCharCharCharCharCharCharCharCharCharCharCharCharCharCharCharCharCharCharCharCharCharCharCharChar">
    <w:name w:val="正文文字缩进 Char Char Char Char Char Char Char Char Char Char Char Char Char Char Char Char Char Char Char Char Char Char Char Char Char Char Char Char Char Char Char Char Char Char Char Char Char"/>
    <w:aliases w:val="正文文字缩进 Char Char Char,正文文字缩进 Char Char Char Char Char"/>
    <w:rsid w:val="00770F20"/>
    <w:rPr>
      <w:rFonts w:ascii="Tahoma" w:eastAsia="宋体"/>
      <w:kern w:val="2"/>
      <w:sz w:val="21"/>
      <w:lang w:val="en-US" w:eastAsia="zh-CN" w:bidi="ar-SA"/>
    </w:rPr>
  </w:style>
  <w:style w:type="paragraph" w:customStyle="1" w:styleId="affffffffffffffffffffffff9">
    <w:name w:val="二级列表"/>
    <w:basedOn w:val="affff3"/>
    <w:uiPriority w:val="99"/>
    <w:qFormat/>
    <w:rsid w:val="00770F20"/>
    <w:pPr>
      <w:tabs>
        <w:tab w:val="num" w:pos="620"/>
      </w:tabs>
      <w:spacing w:beforeLines="50" w:before="0" w:after="0"/>
      <w:ind w:leftChars="200" w:left="620" w:firstLineChars="200" w:hanging="420"/>
      <w:jc w:val="both"/>
    </w:pPr>
    <w:rPr>
      <w:snapToGrid/>
      <w:kern w:val="2"/>
      <w:sz w:val="21"/>
      <w:szCs w:val="24"/>
    </w:rPr>
  </w:style>
  <w:style w:type="paragraph" w:customStyle="1" w:styleId="4f3">
    <w:name w:val="正文首行缩进 4字符"/>
    <w:basedOn w:val="afffff6"/>
    <w:uiPriority w:val="99"/>
    <w:qFormat/>
    <w:rsid w:val="00770F20"/>
    <w:pPr>
      <w:spacing w:before="0"/>
      <w:ind w:firstLineChars="400" w:firstLine="840"/>
      <w:jc w:val="both"/>
    </w:pPr>
    <w:rPr>
      <w:rFonts w:ascii="Times New Roman" w:eastAsia="宋体" w:hAnsi="Times New Roman" w:cs="Times New Roman"/>
      <w:snapToGrid/>
      <w:szCs w:val="24"/>
      <w:lang w:eastAsia="x-none"/>
    </w:rPr>
  </w:style>
  <w:style w:type="paragraph" w:customStyle="1" w:styleId="Charfffffb">
    <w:name w:val="表格内容 Char"/>
    <w:basedOn w:val="affff3"/>
    <w:autoRedefine/>
    <w:uiPriority w:val="99"/>
    <w:qFormat/>
    <w:rsid w:val="00770F20"/>
    <w:pPr>
      <w:tabs>
        <w:tab w:val="left" w:pos="0"/>
        <w:tab w:val="left" w:pos="456"/>
      </w:tabs>
      <w:autoSpaceDE w:val="0"/>
      <w:autoSpaceDN w:val="0"/>
      <w:adjustRightInd w:val="0"/>
      <w:snapToGrid w:val="0"/>
      <w:spacing w:before="0" w:after="0" w:line="240" w:lineRule="auto"/>
      <w:jc w:val="center"/>
      <w:textAlignment w:val="bottom"/>
    </w:pPr>
    <w:rPr>
      <w:rFonts w:ascii="宋体" w:hAnsi="宋体"/>
      <w:noProof/>
      <w:snapToGrid/>
      <w:kern w:val="2"/>
      <w:sz w:val="21"/>
      <w:szCs w:val="24"/>
    </w:rPr>
  </w:style>
  <w:style w:type="paragraph" w:customStyle="1" w:styleId="ParaCharCharCharCharCharCharCharCharChar1CharCharCharCharCharCharCharCharCharCharCharCharCharCharCharCharCharCharCharCharCharCharCharCharCharCharCharCharCharChar">
    <w:name w:val="默认段落字体 Para Char Char Char Char Char Char Char Char Char1 Char Char Char Char Char Char Char Char Char Char Char Char Char Char Char Char Char Char Char Char Char Char Char Char Char Char Char Char Char Char"/>
    <w:basedOn w:val="affff9"/>
    <w:autoRedefine/>
    <w:uiPriority w:val="99"/>
    <w:qFormat/>
    <w:rsid w:val="00770F20"/>
    <w:pPr>
      <w:shd w:val="clear" w:color="auto" w:fill="000080"/>
      <w:spacing w:before="0" w:after="0" w:line="240" w:lineRule="auto"/>
      <w:jc w:val="both"/>
    </w:pPr>
    <w:rPr>
      <w:rFonts w:ascii="Tahoma" w:eastAsia="宋体" w:hAnsi="Tahoma" w:cs="Times New Roman"/>
      <w:snapToGrid/>
      <w:sz w:val="21"/>
      <w:szCs w:val="24"/>
      <w:lang w:val="x-none" w:eastAsia="x-none"/>
    </w:rPr>
  </w:style>
  <w:style w:type="paragraph" w:customStyle="1" w:styleId="affffffffffffffffffffffffa">
    <w:name w:val="项目编号"/>
    <w:basedOn w:val="affff3"/>
    <w:autoRedefine/>
    <w:uiPriority w:val="99"/>
    <w:qFormat/>
    <w:rsid w:val="00770F20"/>
    <w:pPr>
      <w:tabs>
        <w:tab w:val="num" w:pos="814"/>
      </w:tabs>
      <w:spacing w:before="0" w:after="0"/>
      <w:ind w:firstLine="454"/>
      <w:jc w:val="both"/>
    </w:pPr>
    <w:rPr>
      <w:rFonts w:ascii="Times New Roman" w:hAnsi="Times New Roman"/>
      <w:snapToGrid/>
      <w:kern w:val="2"/>
      <w:sz w:val="21"/>
      <w:szCs w:val="21"/>
    </w:rPr>
  </w:style>
  <w:style w:type="paragraph" w:customStyle="1" w:styleId="ParaCharCharCharCharCharCharCharCharChar1CharCharCharCharCharCharCharCharCharCharCharCharCharCharCharCharCharCharCharCharCharCharCharCharCharCharCharCharCharCharCharCharCharChar">
    <w:name w:val="默认段落字体 Para Char Char Char Char Char Char Char Char Char1 Char Char Char Char Char Char Char Char Char Char Char Char Char Char Char Char Char Char Char Char Char Char Char Char Char Char Char Char Char Char Char Char Char Char"/>
    <w:basedOn w:val="affff9"/>
    <w:autoRedefine/>
    <w:uiPriority w:val="99"/>
    <w:qFormat/>
    <w:rsid w:val="00770F20"/>
    <w:pPr>
      <w:shd w:val="clear" w:color="auto" w:fill="000080"/>
      <w:spacing w:before="0" w:after="0" w:line="240" w:lineRule="auto"/>
      <w:jc w:val="both"/>
    </w:pPr>
    <w:rPr>
      <w:rFonts w:ascii="Tahoma" w:eastAsia="宋体" w:hAnsi="Tahoma" w:cs="Times New Roman"/>
      <w:snapToGrid/>
      <w:sz w:val="21"/>
      <w:szCs w:val="24"/>
      <w:lang w:val="x-none" w:eastAsia="x-none"/>
    </w:rPr>
  </w:style>
  <w:style w:type="paragraph" w:customStyle="1" w:styleId="ParaCharCharCharCharCharCharCharCharCharCharCharCharCharCharCharChar">
    <w:name w:val="默认段落字体 Para Char Char Char Char Char Char Char Char Char Char Char Char Char Char Char Char"/>
    <w:basedOn w:val="affff9"/>
    <w:autoRedefine/>
    <w:uiPriority w:val="99"/>
    <w:qFormat/>
    <w:rsid w:val="00770F20"/>
    <w:pPr>
      <w:shd w:val="clear" w:color="auto" w:fill="000080"/>
      <w:spacing w:before="0" w:after="0" w:line="240" w:lineRule="auto"/>
      <w:jc w:val="both"/>
    </w:pPr>
    <w:rPr>
      <w:rFonts w:ascii="Tahoma" w:eastAsia="宋体" w:hAnsi="Tahoma" w:cs="Times New Roman"/>
      <w:snapToGrid/>
      <w:sz w:val="21"/>
      <w:szCs w:val="24"/>
      <w:lang w:val="x-none" w:eastAsia="x-none"/>
    </w:rPr>
  </w:style>
  <w:style w:type="paragraph" w:customStyle="1" w:styleId="V1">
    <w:name w:val="表格内容五号(V1)"/>
    <w:basedOn w:val="affff3"/>
    <w:uiPriority w:val="99"/>
    <w:qFormat/>
    <w:rsid w:val="00770F20"/>
    <w:pPr>
      <w:spacing w:before="0" w:after="0" w:line="240" w:lineRule="auto"/>
      <w:jc w:val="center"/>
    </w:pPr>
    <w:rPr>
      <w:rFonts w:ascii="Times New Roman" w:hAnsi="Times New Roman" w:cs="Arial Unicode MS"/>
      <w:snapToGrid/>
      <w:sz w:val="21"/>
      <w:szCs w:val="21"/>
    </w:rPr>
  </w:style>
  <w:style w:type="paragraph" w:customStyle="1" w:styleId="affffffffffffffffffffffffb">
    <w:name w:val="表格内容五号"/>
    <w:basedOn w:val="affff3"/>
    <w:link w:val="Charfffffc"/>
    <w:qFormat/>
    <w:rsid w:val="00770F20"/>
    <w:pPr>
      <w:adjustRightInd w:val="0"/>
      <w:spacing w:before="0" w:after="0" w:line="240" w:lineRule="auto"/>
      <w:jc w:val="center"/>
    </w:pPr>
    <w:rPr>
      <w:rFonts w:ascii="宋体" w:hAnsi="宋体"/>
      <w:snapToGrid/>
      <w:sz w:val="21"/>
      <w:szCs w:val="24"/>
      <w:lang w:val="x-none" w:eastAsia="x-none"/>
    </w:rPr>
  </w:style>
  <w:style w:type="character" w:customStyle="1" w:styleId="Charfffffc">
    <w:name w:val="表格内容五号 Char"/>
    <w:link w:val="affffffffffffffffffffffffb"/>
    <w:rsid w:val="00770F20"/>
    <w:rPr>
      <w:rFonts w:ascii="宋体" w:hAnsi="宋体"/>
      <w:sz w:val="21"/>
      <w:szCs w:val="24"/>
      <w:lang w:val="x-none" w:eastAsia="x-none"/>
    </w:rPr>
  </w:style>
  <w:style w:type="paragraph" w:customStyle="1" w:styleId="affffffffffffffffffffffffc">
    <w:name w:val="矩形"/>
    <w:basedOn w:val="affff3"/>
    <w:uiPriority w:val="99"/>
    <w:qFormat/>
    <w:rsid w:val="00770F20"/>
    <w:pPr>
      <w:spacing w:before="0" w:after="0" w:line="312" w:lineRule="auto"/>
      <w:jc w:val="both"/>
    </w:pPr>
    <w:rPr>
      <w:rFonts w:ascii="宋体" w:hAnsi="Times New Roman"/>
      <w:snapToGrid/>
      <w:kern w:val="2"/>
      <w:sz w:val="21"/>
      <w:szCs w:val="21"/>
    </w:rPr>
  </w:style>
  <w:style w:type="paragraph" w:customStyle="1" w:styleId="1fffff5">
    <w:name w:val="1 标题"/>
    <w:basedOn w:val="13"/>
    <w:uiPriority w:val="99"/>
    <w:qFormat/>
    <w:rsid w:val="00770F20"/>
    <w:pPr>
      <w:keepLines/>
      <w:numPr>
        <w:numId w:val="0"/>
      </w:numPr>
      <w:tabs>
        <w:tab w:val="num" w:pos="720"/>
      </w:tabs>
      <w:ind w:left="720" w:hanging="420"/>
      <w:jc w:val="both"/>
    </w:pPr>
    <w:rPr>
      <w:rFonts w:ascii="Times New Roman" w:hAnsi="Times New Roman"/>
      <w:snapToGrid/>
      <w:kern w:val="44"/>
      <w:szCs w:val="44"/>
    </w:rPr>
  </w:style>
  <w:style w:type="paragraph" w:customStyle="1" w:styleId="affffffffffffffffffffffffd">
    <w:name w:val="星"/>
    <w:basedOn w:val="affff3"/>
    <w:uiPriority w:val="99"/>
    <w:qFormat/>
    <w:rsid w:val="00770F20"/>
    <w:pPr>
      <w:tabs>
        <w:tab w:val="num" w:pos="360"/>
        <w:tab w:val="num" w:pos="1692"/>
        <w:tab w:val="left" w:pos="2100"/>
      </w:tabs>
      <w:autoSpaceDE w:val="0"/>
      <w:autoSpaceDN w:val="0"/>
      <w:spacing w:before="60" w:after="60" w:line="312" w:lineRule="auto"/>
      <w:ind w:left="1692" w:right="17" w:hanging="420"/>
      <w:jc w:val="both"/>
    </w:pPr>
    <w:rPr>
      <w:rFonts w:ascii="宋体" w:hAnsi="Times New Roman"/>
      <w:snapToGrid/>
      <w:kern w:val="2"/>
      <w:sz w:val="21"/>
      <w:szCs w:val="21"/>
    </w:rPr>
  </w:style>
  <w:style w:type="character" w:customStyle="1" w:styleId="10p1">
    <w:name w:val="10p1"/>
    <w:rsid w:val="00770F20"/>
  </w:style>
  <w:style w:type="paragraph" w:customStyle="1" w:styleId="224">
    <w:name w:val="样式 样式 宋体 首行缩进:  2 字符 + 首行缩进:  2 字符"/>
    <w:basedOn w:val="affff3"/>
    <w:uiPriority w:val="99"/>
    <w:qFormat/>
    <w:rsid w:val="00770F20"/>
    <w:pPr>
      <w:spacing w:before="0" w:after="0" w:line="240" w:lineRule="auto"/>
      <w:ind w:firstLineChars="200" w:firstLine="480"/>
      <w:jc w:val="both"/>
    </w:pPr>
    <w:rPr>
      <w:rFonts w:ascii="宋体" w:hAnsi="宋体" w:cs="宋体"/>
      <w:snapToGrid/>
      <w:kern w:val="2"/>
      <w:sz w:val="21"/>
      <w:szCs w:val="21"/>
    </w:rPr>
  </w:style>
  <w:style w:type="paragraph" w:customStyle="1" w:styleId="2ffffc">
    <w:name w:val="样式 宋体 首行缩进:  2 字符"/>
    <w:basedOn w:val="affff3"/>
    <w:uiPriority w:val="99"/>
    <w:qFormat/>
    <w:rsid w:val="00770F20"/>
    <w:pPr>
      <w:spacing w:before="0" w:after="0" w:line="240" w:lineRule="auto"/>
      <w:ind w:firstLineChars="200" w:firstLine="420"/>
      <w:jc w:val="both"/>
    </w:pPr>
    <w:rPr>
      <w:rFonts w:ascii="宋体" w:hAnsi="宋体" w:cs="宋体"/>
      <w:snapToGrid/>
      <w:kern w:val="2"/>
      <w:sz w:val="21"/>
      <w:szCs w:val="21"/>
    </w:rPr>
  </w:style>
  <w:style w:type="paragraph" w:customStyle="1" w:styleId="3h3l33list3Head3heading3h31h32h33h34h35h36">
    <w:name w:val="样式 标题 3h3l33list 3Head 3heading 3h31h32h33h34h35h36..."/>
    <w:basedOn w:val="30"/>
    <w:uiPriority w:val="99"/>
    <w:qFormat/>
    <w:rsid w:val="00770F20"/>
    <w:pPr>
      <w:keepNext/>
      <w:keepLines/>
      <w:numPr>
        <w:ilvl w:val="0"/>
        <w:numId w:val="0"/>
      </w:numPr>
      <w:tabs>
        <w:tab w:val="num" w:pos="1260"/>
      </w:tabs>
      <w:spacing w:before="120" w:after="120" w:line="360" w:lineRule="auto"/>
      <w:ind w:left="1260" w:hanging="420"/>
    </w:pPr>
    <w:rPr>
      <w:rFonts w:eastAsia="黑体"/>
      <w:bCs w:val="0"/>
      <w:iCs w:val="0"/>
      <w:snapToGrid/>
      <w:kern w:val="2"/>
      <w:szCs w:val="24"/>
      <w:lang w:val="x-none" w:eastAsia="x-none"/>
    </w:rPr>
  </w:style>
  <w:style w:type="paragraph" w:customStyle="1" w:styleId="2H2h2l2list2list2heading2TOCHead2Listlevel2">
    <w:name w:val="样式 标题 2H2h2l2list 2list 2heading 2TOCHead 2List level 2..."/>
    <w:basedOn w:val="24"/>
    <w:uiPriority w:val="99"/>
    <w:qFormat/>
    <w:rsid w:val="00770F20"/>
    <w:pPr>
      <w:keepNext/>
      <w:keepLines/>
      <w:numPr>
        <w:ilvl w:val="0"/>
        <w:numId w:val="0"/>
      </w:numPr>
      <w:tabs>
        <w:tab w:val="clear" w:pos="576"/>
        <w:tab w:val="num" w:pos="780"/>
      </w:tabs>
      <w:spacing w:line="416" w:lineRule="auto"/>
      <w:ind w:left="780" w:hanging="360"/>
      <w:jc w:val="both"/>
    </w:pPr>
    <w:rPr>
      <w:b/>
      <w:bCs/>
      <w:snapToGrid/>
      <w:kern w:val="2"/>
      <w:szCs w:val="32"/>
    </w:rPr>
  </w:style>
  <w:style w:type="character" w:customStyle="1" w:styleId="Charfffff2">
    <w:name w:val="[正文行首缩进] Char"/>
    <w:link w:val="afffffffffffffffffffff9"/>
    <w:rsid w:val="00770F20"/>
    <w:rPr>
      <w:rFonts w:ascii="Arial" w:hAnsi="Arial"/>
      <w:noProof/>
      <w:snapToGrid w:val="0"/>
      <w:sz w:val="21"/>
      <w:szCs w:val="21"/>
    </w:rPr>
  </w:style>
  <w:style w:type="paragraph" w:customStyle="1" w:styleId="ParaCharCharCharCharCharCharCharCharCharCharCharCharCharCharCharCharCharCharChar">
    <w:name w:val="默认段落字体 Para Char Char Char Char Char Char Char Char Char Char Char Char Char Char Char Char Char Char Char"/>
    <w:basedOn w:val="affff9"/>
    <w:autoRedefine/>
    <w:uiPriority w:val="99"/>
    <w:qFormat/>
    <w:rsid w:val="00770F20"/>
    <w:pPr>
      <w:shd w:val="clear" w:color="auto" w:fill="000080"/>
      <w:spacing w:before="0" w:after="0" w:line="240" w:lineRule="auto"/>
      <w:jc w:val="both"/>
    </w:pPr>
    <w:rPr>
      <w:rFonts w:ascii="Tahoma" w:eastAsia="宋体" w:hAnsi="Tahoma" w:cs="Times New Roman"/>
      <w:snapToGrid/>
      <w:sz w:val="21"/>
      <w:szCs w:val="24"/>
      <w:lang w:val="x-none" w:eastAsia="x-none"/>
    </w:rPr>
  </w:style>
  <w:style w:type="paragraph" w:customStyle="1" w:styleId="1fffff6">
    <w:name w:val="[封面标题1]"/>
    <w:autoRedefine/>
    <w:uiPriority w:val="99"/>
    <w:qFormat/>
    <w:rsid w:val="00770F20"/>
    <w:pPr>
      <w:widowControl w:val="0"/>
      <w:jc w:val="center"/>
    </w:pPr>
    <w:rPr>
      <w:rFonts w:ascii="宋体" w:hAnsi="Arial"/>
      <w:b/>
      <w:bCs/>
      <w:kern w:val="48"/>
      <w:sz w:val="48"/>
      <w:szCs w:val="48"/>
    </w:rPr>
  </w:style>
  <w:style w:type="paragraph" w:customStyle="1" w:styleId="ParaCharCharCharCharCharCharCharCharCharCharCharCharCharChar">
    <w:name w:val="默认段落字体 Para Char Char Char Char Char Char Char Char Char Char Char Char Char Char"/>
    <w:basedOn w:val="affff9"/>
    <w:uiPriority w:val="99"/>
    <w:qFormat/>
    <w:rsid w:val="00770F20"/>
    <w:pPr>
      <w:shd w:val="clear" w:color="auto" w:fill="000080"/>
      <w:spacing w:before="0" w:after="0" w:line="240" w:lineRule="auto"/>
      <w:jc w:val="both"/>
    </w:pPr>
    <w:rPr>
      <w:rFonts w:ascii="Tahoma" w:eastAsia="宋体" w:hAnsi="Tahoma" w:cs="Times New Roman"/>
      <w:snapToGrid/>
      <w:sz w:val="21"/>
      <w:szCs w:val="24"/>
      <w:lang w:val="x-none" w:eastAsia="x-none"/>
    </w:rPr>
  </w:style>
  <w:style w:type="paragraph" w:customStyle="1" w:styleId="ParaCharCharCharCharCharCharCharCharChar1CharCharCharCharCharCharCharCharCharCharCharCharCharCharCharCharCharCharCharCharCharCharCharCharCharCharCharCharCharCharChar">
    <w:name w:val="默认段落字体 Para Char Char Char Char Char Char Char Char Char1 Char Char Char Char Char Char Char Char Char Char Char Char Char Char Char Char Char Char Char Char Char Char Char Char Char Char Char Char Char Char Char"/>
    <w:basedOn w:val="affff9"/>
    <w:autoRedefine/>
    <w:uiPriority w:val="99"/>
    <w:qFormat/>
    <w:rsid w:val="00770F20"/>
    <w:pPr>
      <w:shd w:val="clear" w:color="auto" w:fill="000080"/>
      <w:spacing w:before="0" w:after="0" w:line="240" w:lineRule="auto"/>
      <w:jc w:val="both"/>
    </w:pPr>
    <w:rPr>
      <w:rFonts w:ascii="Tahoma" w:eastAsia="宋体" w:hAnsi="Tahoma" w:cs="Times New Roman"/>
      <w:snapToGrid/>
      <w:sz w:val="21"/>
      <w:szCs w:val="24"/>
      <w:lang w:val="x-none" w:eastAsia="x-none"/>
    </w:rPr>
  </w:style>
  <w:style w:type="paragraph" w:customStyle="1" w:styleId="ParaCharCharCharCharCharCharCharCharCharCharCharCharCharCharCharCharCharCharCharCharCharCharCharCharCharCharCharCharChar">
    <w:name w:val="默认段落字体 Para Char Char Char Char Char Char Char Char Char Char Char Char Char Char Char Char Char Char Char Char Char Char Char Char Char Char Char Char Char"/>
    <w:basedOn w:val="affff9"/>
    <w:autoRedefine/>
    <w:uiPriority w:val="99"/>
    <w:qFormat/>
    <w:rsid w:val="00770F20"/>
    <w:pPr>
      <w:shd w:val="clear" w:color="auto" w:fill="000080"/>
      <w:spacing w:before="0" w:after="0" w:line="240" w:lineRule="auto"/>
      <w:jc w:val="both"/>
    </w:pPr>
    <w:rPr>
      <w:rFonts w:eastAsia="宋体" w:hAnsi="宋体" w:cs="Times New Roman"/>
      <w:snapToGrid/>
      <w:sz w:val="21"/>
      <w:szCs w:val="24"/>
      <w:lang w:val="x-none" w:eastAsia="x-none"/>
    </w:rPr>
  </w:style>
  <w:style w:type="paragraph" w:customStyle="1" w:styleId="affffffffffffffffffffffffe">
    <w:name w:val="样式 表格 + 居中"/>
    <w:basedOn w:val="affff3"/>
    <w:autoRedefine/>
    <w:uiPriority w:val="99"/>
    <w:qFormat/>
    <w:rsid w:val="00770F20"/>
    <w:pPr>
      <w:adjustRightInd w:val="0"/>
      <w:spacing w:before="0" w:after="0" w:line="340" w:lineRule="atLeast"/>
      <w:ind w:rightChars="3" w:right="6"/>
      <w:jc w:val="center"/>
      <w:textAlignment w:val="baseline"/>
    </w:pPr>
    <w:rPr>
      <w:rFonts w:ascii="宋体" w:hAnsi="宋体"/>
      <w:snapToGrid/>
      <w:spacing w:val="-20"/>
      <w:kern w:val="2"/>
      <w:szCs w:val="18"/>
      <w:lang w:val="x-none" w:eastAsia="x-none"/>
    </w:rPr>
  </w:style>
  <w:style w:type="paragraph" w:customStyle="1" w:styleId="afffffffffffffffffffffffff">
    <w:name w:val="样式 表格 + 宋体 五号 居中"/>
    <w:basedOn w:val="affff3"/>
    <w:autoRedefine/>
    <w:uiPriority w:val="99"/>
    <w:qFormat/>
    <w:rsid w:val="00770F20"/>
    <w:pPr>
      <w:adjustRightInd w:val="0"/>
      <w:spacing w:before="0" w:after="0" w:line="400" w:lineRule="atLeast"/>
      <w:textAlignment w:val="baseline"/>
    </w:pPr>
    <w:rPr>
      <w:rFonts w:ascii="宋体" w:hAnsi="宋体"/>
      <w:snapToGrid/>
      <w:kern w:val="2"/>
      <w:sz w:val="21"/>
      <w:szCs w:val="21"/>
      <w:lang w:val="x-none" w:eastAsia="x-none"/>
    </w:rPr>
  </w:style>
  <w:style w:type="table" w:styleId="-51">
    <w:name w:val="Light Shading Accent 5"/>
    <w:basedOn w:val="affff5"/>
    <w:uiPriority w:val="61"/>
    <w:qFormat/>
    <w:rsid w:val="00770F20"/>
    <w:rPr>
      <w:rFonts w:ascii="Calibri" w:hAnsi="Calibri"/>
      <w:sz w:val="22"/>
      <w:szCs w:val="22"/>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customStyle="1" w:styleId="TimesNewRoman">
    <w:name w:val="样式 文档正文 + Times New Roman 五号"/>
    <w:basedOn w:val="affff3"/>
    <w:link w:val="TimesNewRomanChar"/>
    <w:autoRedefine/>
    <w:rsid w:val="00770F20"/>
    <w:pPr>
      <w:adjustRightInd w:val="0"/>
      <w:spacing w:before="48" w:after="48"/>
      <w:ind w:firstLine="567"/>
      <w:jc w:val="both"/>
      <w:textAlignment w:val="baseline"/>
    </w:pPr>
    <w:rPr>
      <w:rFonts w:ascii="宋体" w:hAnsi="宋体"/>
      <w:snapToGrid/>
      <w:kern w:val="2"/>
      <w:sz w:val="21"/>
      <w:szCs w:val="24"/>
      <w:lang w:val="x-none" w:eastAsia="x-none"/>
    </w:rPr>
  </w:style>
  <w:style w:type="character" w:customStyle="1" w:styleId="TimesNewRomanChar">
    <w:name w:val="样式 文档正文 + Times New Roman 五号 Char"/>
    <w:link w:val="TimesNewRoman"/>
    <w:rsid w:val="00770F20"/>
    <w:rPr>
      <w:rFonts w:ascii="宋体" w:hAnsi="宋体"/>
      <w:kern w:val="2"/>
      <w:sz w:val="21"/>
      <w:szCs w:val="24"/>
      <w:lang w:val="x-none" w:eastAsia="x-none"/>
    </w:rPr>
  </w:style>
  <w:style w:type="paragraph" w:customStyle="1" w:styleId="afff9">
    <w:name w:val="编号缩进正文文字"/>
    <w:basedOn w:val="affffc"/>
    <w:uiPriority w:val="99"/>
    <w:qFormat/>
    <w:rsid w:val="00770F20"/>
    <w:pPr>
      <w:widowControl/>
      <w:numPr>
        <w:numId w:val="95"/>
      </w:numPr>
      <w:tabs>
        <w:tab w:val="num" w:pos="635"/>
      </w:tabs>
      <w:overflowPunct w:val="0"/>
      <w:autoSpaceDE w:val="0"/>
      <w:autoSpaceDN w:val="0"/>
      <w:adjustRightInd w:val="0"/>
      <w:spacing w:before="60"/>
      <w:ind w:leftChars="0" w:left="635" w:right="240" w:firstLine="0"/>
      <w:textAlignment w:val="baseline"/>
    </w:pPr>
    <w:rPr>
      <w:rFonts w:ascii="Tahoma" w:hAnsi="Tahoma"/>
      <w:snapToGrid/>
      <w:color w:val="000000"/>
      <w:szCs w:val="21"/>
      <w:lang w:val="x-none" w:eastAsia="x-none"/>
    </w:rPr>
  </w:style>
  <w:style w:type="paragraph" w:customStyle="1" w:styleId="afffffffffffffffffffffffff0">
    <w:name w:val="表格栏头"/>
    <w:basedOn w:val="afffffffffc"/>
    <w:next w:val="afffffffffc"/>
    <w:uiPriority w:val="99"/>
    <w:qFormat/>
    <w:rsid w:val="00770F20"/>
    <w:pPr>
      <w:overflowPunct w:val="0"/>
      <w:autoSpaceDE w:val="0"/>
      <w:autoSpaceDN w:val="0"/>
      <w:adjustRightInd w:val="0"/>
      <w:spacing w:before="60" w:after="60" w:line="360" w:lineRule="auto"/>
      <w:ind w:right="240"/>
      <w:textAlignment w:val="baseline"/>
    </w:pPr>
    <w:rPr>
      <w:rFonts w:ascii="Tahoma" w:hAnsi="Tahoma"/>
      <w:b/>
      <w:color w:val="000000"/>
      <w:sz w:val="24"/>
      <w:szCs w:val="21"/>
    </w:rPr>
  </w:style>
  <w:style w:type="paragraph" w:customStyle="1" w:styleId="afff7">
    <w:name w:val="分类缩进正文文字"/>
    <w:basedOn w:val="affffc"/>
    <w:uiPriority w:val="99"/>
    <w:qFormat/>
    <w:rsid w:val="00770F20"/>
    <w:pPr>
      <w:widowControl/>
      <w:numPr>
        <w:numId w:val="96"/>
      </w:numPr>
      <w:overflowPunct w:val="0"/>
      <w:autoSpaceDE w:val="0"/>
      <w:autoSpaceDN w:val="0"/>
      <w:adjustRightInd w:val="0"/>
      <w:spacing w:before="60"/>
      <w:ind w:leftChars="0" w:left="0" w:right="240" w:firstLine="0"/>
      <w:textAlignment w:val="baseline"/>
    </w:pPr>
    <w:rPr>
      <w:rFonts w:ascii="Tahoma" w:hAnsi="Tahoma"/>
      <w:noProof/>
      <w:snapToGrid/>
      <w:color w:val="000000"/>
      <w:szCs w:val="21"/>
      <w:lang w:val="x-none" w:eastAsia="x-none"/>
    </w:rPr>
  </w:style>
  <w:style w:type="paragraph" w:customStyle="1" w:styleId="afffffffffffffffffffffffff1">
    <w:name w:val="分类正文"/>
    <w:basedOn w:val="affff3"/>
    <w:uiPriority w:val="99"/>
    <w:qFormat/>
    <w:rsid w:val="00770F20"/>
    <w:pPr>
      <w:widowControl/>
      <w:tabs>
        <w:tab w:val="num" w:pos="425"/>
      </w:tabs>
      <w:overflowPunct w:val="0"/>
      <w:autoSpaceDE w:val="0"/>
      <w:autoSpaceDN w:val="0"/>
      <w:adjustRightInd w:val="0"/>
      <w:spacing w:before="60" w:after="60"/>
      <w:ind w:left="425" w:right="240" w:hanging="425"/>
      <w:textAlignment w:val="baseline"/>
    </w:pPr>
    <w:rPr>
      <w:rFonts w:ascii="Tahoma" w:hAnsi="Tahoma"/>
      <w:snapToGrid/>
      <w:color w:val="000000"/>
      <w:sz w:val="21"/>
      <w:szCs w:val="21"/>
    </w:rPr>
  </w:style>
  <w:style w:type="paragraph" w:customStyle="1" w:styleId="23">
    <w:name w:val="分类正文2"/>
    <w:basedOn w:val="affff3"/>
    <w:uiPriority w:val="99"/>
    <w:qFormat/>
    <w:rsid w:val="00770F20"/>
    <w:pPr>
      <w:widowControl/>
      <w:numPr>
        <w:numId w:val="97"/>
      </w:numPr>
      <w:tabs>
        <w:tab w:val="clear" w:pos="420"/>
        <w:tab w:val="num" w:pos="840"/>
      </w:tabs>
      <w:overflowPunct w:val="0"/>
      <w:autoSpaceDE w:val="0"/>
      <w:autoSpaceDN w:val="0"/>
      <w:adjustRightInd w:val="0"/>
      <w:spacing w:before="60" w:after="60"/>
      <w:ind w:left="840" w:right="240" w:firstLine="0"/>
      <w:textAlignment w:val="baseline"/>
    </w:pPr>
    <w:rPr>
      <w:rFonts w:ascii="Tahoma" w:hAnsi="Tahoma"/>
      <w:snapToGrid/>
      <w:color w:val="000000"/>
      <w:sz w:val="22"/>
      <w:szCs w:val="21"/>
    </w:rPr>
  </w:style>
  <w:style w:type="paragraph" w:customStyle="1" w:styleId="afffffffffffffffffffffffff2">
    <w:name w:val="落款"/>
    <w:basedOn w:val="affff3"/>
    <w:autoRedefine/>
    <w:uiPriority w:val="99"/>
    <w:qFormat/>
    <w:rsid w:val="00770F20"/>
    <w:pPr>
      <w:widowControl/>
      <w:overflowPunct w:val="0"/>
      <w:autoSpaceDE w:val="0"/>
      <w:autoSpaceDN w:val="0"/>
      <w:adjustRightInd w:val="0"/>
      <w:spacing w:before="60" w:after="60"/>
      <w:ind w:right="240"/>
      <w:jc w:val="center"/>
      <w:textAlignment w:val="baseline"/>
    </w:pPr>
    <w:rPr>
      <w:rFonts w:ascii="Tahoma" w:hAnsi="Tahoma"/>
      <w:b/>
      <w:snapToGrid/>
      <w:color w:val="000000"/>
      <w:sz w:val="21"/>
      <w:szCs w:val="21"/>
    </w:rPr>
  </w:style>
  <w:style w:type="paragraph" w:customStyle="1" w:styleId="-8">
    <w:name w:val="签名 - 姓名"/>
    <w:basedOn w:val="a0"/>
    <w:next w:val="affff3"/>
    <w:autoRedefine/>
    <w:uiPriority w:val="99"/>
    <w:qFormat/>
    <w:rsid w:val="00770F20"/>
  </w:style>
  <w:style w:type="paragraph" w:customStyle="1" w:styleId="afffffffffffffffffffffffff3">
    <w:name w:val="声明标题"/>
    <w:basedOn w:val="affff3"/>
    <w:uiPriority w:val="99"/>
    <w:qFormat/>
    <w:rsid w:val="00770F20"/>
    <w:pPr>
      <w:widowControl/>
      <w:overflowPunct w:val="0"/>
      <w:autoSpaceDE w:val="0"/>
      <w:autoSpaceDN w:val="0"/>
      <w:adjustRightInd w:val="0"/>
      <w:spacing w:before="1680" w:after="600"/>
      <w:ind w:right="240"/>
      <w:textAlignment w:val="baseline"/>
    </w:pPr>
    <w:rPr>
      <w:rFonts w:eastAsia="黑体"/>
      <w:b/>
      <w:noProof/>
      <w:snapToGrid/>
      <w:color w:val="000000"/>
      <w:sz w:val="36"/>
      <w:szCs w:val="21"/>
    </w:rPr>
  </w:style>
  <w:style w:type="paragraph" w:customStyle="1" w:styleId="afffffffffffffffffffffffff4">
    <w:name w:val="声明文字"/>
    <w:basedOn w:val="affff3"/>
    <w:autoRedefine/>
    <w:uiPriority w:val="99"/>
    <w:qFormat/>
    <w:rsid w:val="00770F20"/>
    <w:pPr>
      <w:widowControl/>
      <w:overflowPunct w:val="0"/>
      <w:autoSpaceDE w:val="0"/>
      <w:autoSpaceDN w:val="0"/>
      <w:adjustRightInd w:val="0"/>
      <w:spacing w:before="60"/>
      <w:ind w:right="240"/>
      <w:textAlignment w:val="baseline"/>
    </w:pPr>
    <w:rPr>
      <w:rFonts w:ascii="Times New Roman" w:hAnsi="Times New Roman"/>
      <w:snapToGrid/>
      <w:color w:val="000000"/>
      <w:sz w:val="21"/>
      <w:szCs w:val="21"/>
    </w:rPr>
  </w:style>
  <w:style w:type="paragraph" w:customStyle="1" w:styleId="afffffffffffffffffffffffff5">
    <w:name w:val="题目副题"/>
    <w:basedOn w:val="affff3"/>
    <w:uiPriority w:val="99"/>
    <w:qFormat/>
    <w:rsid w:val="00770F20"/>
    <w:pPr>
      <w:widowControl/>
      <w:overflowPunct w:val="0"/>
      <w:autoSpaceDE w:val="0"/>
      <w:autoSpaceDN w:val="0"/>
      <w:spacing w:line="312" w:lineRule="auto"/>
      <w:ind w:right="240"/>
      <w:jc w:val="center"/>
    </w:pPr>
    <w:rPr>
      <w:rFonts w:ascii="Arial Black" w:eastAsia="黑体" w:hAnsi="Arial Black"/>
      <w:b/>
      <w:snapToGrid/>
      <w:color w:val="000000"/>
      <w:kern w:val="28"/>
      <w:sz w:val="44"/>
      <w:lang w:val="x-none" w:eastAsia="x-none"/>
    </w:rPr>
  </w:style>
  <w:style w:type="paragraph" w:customStyle="1" w:styleId="2ffffd">
    <w:name w:val="信息标题2"/>
    <w:basedOn w:val="affff8"/>
    <w:next w:val="affff8"/>
    <w:autoRedefine/>
    <w:uiPriority w:val="99"/>
    <w:qFormat/>
    <w:rsid w:val="00770F20"/>
    <w:pPr>
      <w:keepLines w:val="0"/>
      <w:widowControl/>
      <w:overflowPunct w:val="0"/>
      <w:autoSpaceDE w:val="0"/>
      <w:autoSpaceDN w:val="0"/>
      <w:adjustRightInd w:val="0"/>
      <w:spacing w:before="120" w:after="240"/>
      <w:ind w:left="0" w:right="240"/>
      <w:textAlignment w:val="baseline"/>
    </w:pPr>
    <w:rPr>
      <w:rFonts w:ascii="Arial Black" w:eastAsia="黑体" w:hAnsi="Arial Black" w:cs="Times New Roman"/>
      <w:i w:val="0"/>
      <w:snapToGrid/>
      <w:color w:val="000000"/>
      <w:sz w:val="30"/>
      <w:szCs w:val="21"/>
      <w:lang w:val="x-none" w:eastAsia="x-none"/>
    </w:rPr>
  </w:style>
  <w:style w:type="paragraph" w:customStyle="1" w:styleId="afffffffffffffffffffffffff6">
    <w:name w:val="註解方塊文字"/>
    <w:basedOn w:val="affff3"/>
    <w:uiPriority w:val="99"/>
    <w:semiHidden/>
    <w:qFormat/>
    <w:rsid w:val="00770F20"/>
    <w:pPr>
      <w:widowControl/>
      <w:overflowPunct w:val="0"/>
      <w:autoSpaceDE w:val="0"/>
      <w:autoSpaceDN w:val="0"/>
      <w:adjustRightInd w:val="0"/>
      <w:spacing w:before="60" w:after="60"/>
      <w:ind w:right="240"/>
      <w:textAlignment w:val="baseline"/>
    </w:pPr>
    <w:rPr>
      <w:rFonts w:eastAsia="PMingLiU"/>
      <w:snapToGrid/>
      <w:color w:val="000000"/>
      <w:sz w:val="18"/>
      <w:szCs w:val="18"/>
    </w:rPr>
  </w:style>
  <w:style w:type="paragraph" w:customStyle="1" w:styleId="Editorscomments">
    <w:name w:val="样式 Editor's comments + 自动设置"/>
    <w:basedOn w:val="affff3"/>
    <w:uiPriority w:val="99"/>
    <w:qFormat/>
    <w:rsid w:val="00770F20"/>
    <w:pPr>
      <w:numPr>
        <w:numId w:val="98"/>
      </w:numPr>
      <w:spacing w:before="0" w:after="0"/>
      <w:ind w:firstLine="0"/>
      <w:jc w:val="both"/>
    </w:pPr>
    <w:rPr>
      <w:rFonts w:ascii="Times New Roman" w:hAnsi="Times New Roman"/>
      <w:snapToGrid/>
      <w:kern w:val="2"/>
      <w:sz w:val="20"/>
      <w:szCs w:val="21"/>
    </w:rPr>
  </w:style>
  <w:style w:type="paragraph" w:customStyle="1" w:styleId="226">
    <w:name w:val="样式 正文首行缩进 2 + 首行缩进:  2 字符"/>
    <w:basedOn w:val="2f1"/>
    <w:link w:val="22Char"/>
    <w:qFormat/>
    <w:rsid w:val="00770F20"/>
    <w:pPr>
      <w:spacing w:before="0" w:after="0"/>
      <w:ind w:leftChars="0" w:left="0"/>
      <w:jc w:val="both"/>
    </w:pPr>
    <w:rPr>
      <w:rFonts w:ascii="Times New Roman" w:hAnsi="Times New Roman"/>
      <w:snapToGrid/>
      <w:kern w:val="2"/>
      <w:sz w:val="20"/>
      <w:szCs w:val="21"/>
      <w:lang w:val="x-none" w:eastAsia="x-none"/>
    </w:rPr>
  </w:style>
  <w:style w:type="character" w:customStyle="1" w:styleId="22Char">
    <w:name w:val="样式 正文首行缩进 2 + 首行缩进:  2 字符 Char"/>
    <w:link w:val="226"/>
    <w:qFormat/>
    <w:rsid w:val="00770F20"/>
    <w:rPr>
      <w:kern w:val="2"/>
      <w:szCs w:val="21"/>
      <w:lang w:val="x-none" w:eastAsia="x-none"/>
    </w:rPr>
  </w:style>
  <w:style w:type="character" w:customStyle="1" w:styleId="Char24">
    <w:name w:val="表正文 Char2"/>
    <w:aliases w:val="正文非缩进 Char2,特点 Char2,段1 Char2,标题4 Char2,四号 Char1,正文不缩进 Char1,ALT+Z Char1,水上软件 Char1,Indent 1 Char1,正文（无缩进） Char1,正文缩进William Char1,正文（图说明文字居中） Char1,鋘drad Char1,???änd Char1,正文缩进 Char Char1,中文正文 Char1,正文（首行缩进两字） Char Char Char1,正文缩进陈木华 Char1"/>
    <w:rsid w:val="00770F20"/>
    <w:rPr>
      <w:rFonts w:eastAsia="宋体"/>
      <w:kern w:val="2"/>
      <w:sz w:val="21"/>
      <w:szCs w:val="24"/>
      <w:lang w:val="en-US" w:eastAsia="zh-CN" w:bidi="ar-SA"/>
    </w:rPr>
  </w:style>
  <w:style w:type="paragraph" w:customStyle="1" w:styleId="afffffffffffffffffffffffff7">
    <w:name w:val="标准正文一"/>
    <w:basedOn w:val="affff3"/>
    <w:link w:val="Charfffffd"/>
    <w:qFormat/>
    <w:rsid w:val="00770F20"/>
    <w:pPr>
      <w:spacing w:before="0" w:after="0" w:line="480" w:lineRule="atLeast"/>
      <w:ind w:firstLineChars="225" w:firstLine="540"/>
      <w:jc w:val="both"/>
    </w:pPr>
    <w:rPr>
      <w:rFonts w:ascii="Times New Roman" w:hAnsi="Times New Roman"/>
      <w:snapToGrid/>
      <w:kern w:val="2"/>
      <w:sz w:val="21"/>
      <w:szCs w:val="21"/>
      <w:lang w:val="x-none" w:eastAsia="x-none"/>
    </w:rPr>
  </w:style>
  <w:style w:type="character" w:customStyle="1" w:styleId="Georgia">
    <w:name w:val="样式 Georgia"/>
    <w:rsid w:val="00770F20"/>
    <w:rPr>
      <w:rFonts w:ascii="Georgia" w:eastAsia="宋体" w:hAnsi="Georgia"/>
      <w:kern w:val="2"/>
      <w:sz w:val="24"/>
      <w:szCs w:val="24"/>
      <w:lang w:val="en-US" w:eastAsia="zh-CN" w:bidi="ar-SA"/>
    </w:rPr>
  </w:style>
  <w:style w:type="character" w:customStyle="1" w:styleId="074Char">
    <w:name w:val="样式 首行缩进:  0.74 厘米 Char"/>
    <w:link w:val="0741"/>
    <w:rsid w:val="00770F20"/>
    <w:rPr>
      <w:kern w:val="2"/>
      <w:sz w:val="21"/>
      <w:lang w:val="x-none" w:eastAsia="x-none"/>
    </w:rPr>
  </w:style>
  <w:style w:type="paragraph" w:customStyle="1" w:styleId="2ffffe">
    <w:name w:val="样式 标题 2 + 两端对齐"/>
    <w:basedOn w:val="24"/>
    <w:autoRedefine/>
    <w:uiPriority w:val="99"/>
    <w:qFormat/>
    <w:rsid w:val="00770F20"/>
    <w:pPr>
      <w:keepNext/>
      <w:keepLines/>
      <w:numPr>
        <w:ilvl w:val="0"/>
        <w:numId w:val="0"/>
      </w:numPr>
      <w:tabs>
        <w:tab w:val="clear" w:pos="576"/>
        <w:tab w:val="num" w:pos="2232"/>
      </w:tabs>
      <w:spacing w:line="416" w:lineRule="auto"/>
      <w:jc w:val="both"/>
    </w:pPr>
    <w:rPr>
      <w:b/>
      <w:bCs/>
      <w:snapToGrid/>
      <w:kern w:val="2"/>
      <w:szCs w:val="32"/>
    </w:rPr>
  </w:style>
  <w:style w:type="paragraph" w:customStyle="1" w:styleId="1fffff7">
    <w:name w:val="自定义标题 1"/>
    <w:basedOn w:val="affff3"/>
    <w:autoRedefine/>
    <w:uiPriority w:val="99"/>
    <w:qFormat/>
    <w:rsid w:val="00770F20"/>
    <w:pPr>
      <w:spacing w:before="0" w:after="0"/>
      <w:jc w:val="both"/>
    </w:pPr>
    <w:rPr>
      <w:rFonts w:ascii="Times New Roman" w:hAnsi="Times New Roman"/>
      <w:snapToGrid/>
      <w:kern w:val="2"/>
      <w:sz w:val="21"/>
      <w:szCs w:val="24"/>
    </w:rPr>
  </w:style>
  <w:style w:type="character" w:customStyle="1" w:styleId="14pixword1">
    <w:name w:val="14pixword1"/>
    <w:rsid w:val="00770F20"/>
    <w:rPr>
      <w:rFonts w:ascii="Tahoma" w:eastAsia="宋体" w:hAnsi="Tahoma"/>
      <w:spacing w:val="375"/>
      <w:kern w:val="2"/>
      <w:sz w:val="21"/>
      <w:szCs w:val="21"/>
      <w:lang w:val="en-US" w:eastAsia="zh-CN" w:bidi="ar-SA"/>
    </w:rPr>
  </w:style>
  <w:style w:type="paragraph" w:customStyle="1" w:styleId="afffffffffffffffffffffffff8">
    <w:name w:val="样式 图号 + 五号"/>
    <w:basedOn w:val="affff3"/>
    <w:uiPriority w:val="99"/>
    <w:qFormat/>
    <w:rsid w:val="00770F20"/>
    <w:pPr>
      <w:keepNext/>
      <w:autoSpaceDE w:val="0"/>
      <w:autoSpaceDN w:val="0"/>
      <w:adjustRightInd w:val="0"/>
      <w:spacing w:before="105" w:after="0"/>
      <w:jc w:val="center"/>
    </w:pPr>
    <w:rPr>
      <w:snapToGrid/>
      <w:sz w:val="21"/>
      <w:szCs w:val="18"/>
    </w:rPr>
  </w:style>
  <w:style w:type="paragraph" w:customStyle="1" w:styleId="6BOD4LegalLevel1sub-dashsd5cnpCaptionnumberp">
    <w:name w:val="样式 标题 6BOD 4Legal Level 1.sub-dashsd5cnpCaption number (p..."/>
    <w:basedOn w:val="6"/>
    <w:uiPriority w:val="99"/>
    <w:qFormat/>
    <w:rsid w:val="00770F20"/>
    <w:pPr>
      <w:keepNext/>
      <w:keepLines/>
      <w:numPr>
        <w:ilvl w:val="0"/>
        <w:numId w:val="0"/>
      </w:numPr>
      <w:tabs>
        <w:tab w:val="clear" w:pos="1152"/>
        <w:tab w:val="left" w:pos="1418"/>
        <w:tab w:val="num" w:pos="2520"/>
      </w:tabs>
      <w:spacing w:before="240" w:after="64" w:line="320" w:lineRule="auto"/>
      <w:ind w:left="2520" w:hanging="420"/>
      <w:jc w:val="both"/>
    </w:pPr>
    <w:rPr>
      <w:rFonts w:ascii="宋体" w:hAnsi="宋体"/>
      <w:bCs/>
      <w:iCs w:val="0"/>
      <w:snapToGrid/>
      <w:kern w:val="2"/>
      <w:sz w:val="21"/>
      <w:szCs w:val="21"/>
      <w:lang w:val="x-none" w:eastAsia="x-none"/>
    </w:rPr>
  </w:style>
  <w:style w:type="character" w:customStyle="1" w:styleId="afffffffffffffffffffffffff9">
    <w:name w:val="样式 加粗"/>
    <w:rsid w:val="00770F20"/>
    <w:rPr>
      <w:rFonts w:ascii="Tahoma" w:eastAsia="宋体" w:hAnsi="Tahoma"/>
      <w:b/>
      <w:bCs/>
      <w:kern w:val="2"/>
      <w:sz w:val="21"/>
      <w:szCs w:val="24"/>
      <w:lang w:val="en-US" w:eastAsia="zh-CN" w:bidi="ar-SA"/>
    </w:rPr>
  </w:style>
  <w:style w:type="paragraph" w:customStyle="1" w:styleId="160">
    <w:name w:val="样式 标题 1 + 段前: 6 磅 段后: 自动"/>
    <w:basedOn w:val="13"/>
    <w:autoRedefine/>
    <w:uiPriority w:val="99"/>
    <w:qFormat/>
    <w:rsid w:val="00770F20"/>
    <w:pPr>
      <w:keepLines/>
      <w:numPr>
        <w:numId w:val="0"/>
      </w:numPr>
      <w:tabs>
        <w:tab w:val="num" w:pos="720"/>
      </w:tabs>
      <w:ind w:left="720" w:hanging="420"/>
      <w:jc w:val="both"/>
    </w:pPr>
    <w:rPr>
      <w:rFonts w:ascii="Times New Roman" w:hAnsi="Times New Roman"/>
      <w:snapToGrid/>
      <w:kern w:val="44"/>
      <w:szCs w:val="44"/>
    </w:rPr>
  </w:style>
  <w:style w:type="paragraph" w:customStyle="1" w:styleId="afffffffffffffffffffffffffa">
    <w:name w:val="样式 红色 居中"/>
    <w:basedOn w:val="affff3"/>
    <w:uiPriority w:val="99"/>
    <w:qFormat/>
    <w:rsid w:val="00770F20"/>
    <w:pPr>
      <w:spacing w:before="0" w:after="0" w:line="240" w:lineRule="auto"/>
      <w:jc w:val="center"/>
    </w:pPr>
    <w:rPr>
      <w:rFonts w:ascii="Times New Roman" w:hAnsi="Times New Roman" w:cs="宋体"/>
      <w:snapToGrid/>
      <w:kern w:val="2"/>
      <w:sz w:val="21"/>
      <w:szCs w:val="21"/>
    </w:rPr>
  </w:style>
  <w:style w:type="paragraph" w:customStyle="1" w:styleId="5dashdsddH5h5PIM5BlockLabelAtlanthd3Atlanthd31">
    <w:name w:val="样式 标题 5dashdsddH5h5PIM 5Block LabelAtlanthd3Atlanthd31..."/>
    <w:basedOn w:val="5"/>
    <w:uiPriority w:val="99"/>
    <w:qFormat/>
    <w:rsid w:val="00770F20"/>
    <w:pPr>
      <w:keepNext/>
      <w:keepLines/>
      <w:numPr>
        <w:ilvl w:val="0"/>
        <w:numId w:val="0"/>
      </w:numPr>
      <w:tabs>
        <w:tab w:val="left" w:pos="1134"/>
      </w:tabs>
      <w:adjustRightInd w:val="0"/>
      <w:spacing w:before="0" w:after="0" w:line="480" w:lineRule="auto"/>
      <w:ind w:left="1008"/>
    </w:pPr>
    <w:rPr>
      <w:rFonts w:asciiTheme="minorEastAsia" w:eastAsiaTheme="minorEastAsia" w:hAnsiTheme="minorEastAsia"/>
      <w:snapToGrid/>
      <w:kern w:val="2"/>
      <w:sz w:val="24"/>
      <w:szCs w:val="24"/>
      <w:lang w:val="x-none"/>
      <w14:scene3d>
        <w14:camera w14:prst="orthographicFront"/>
        <w14:lightRig w14:rig="threePt" w14:dir="t">
          <w14:rot w14:lat="0" w14:lon="0" w14:rev="0"/>
        </w14:lightRig>
      </w14:scene3d>
    </w:rPr>
  </w:style>
  <w:style w:type="paragraph" w:customStyle="1" w:styleId="5dashdsddH5h5PIM5BlockLabelAtlanthd3Atlanthd311">
    <w:name w:val="样式 标题 5dashdsddH5h5PIM 5Block LabelAtlanthd3Atlanthd31...1"/>
    <w:basedOn w:val="5"/>
    <w:uiPriority w:val="99"/>
    <w:qFormat/>
    <w:rsid w:val="00770F20"/>
    <w:pPr>
      <w:keepNext/>
      <w:keepLines/>
      <w:numPr>
        <w:ilvl w:val="0"/>
        <w:numId w:val="0"/>
      </w:numPr>
      <w:tabs>
        <w:tab w:val="left" w:pos="1134"/>
      </w:tabs>
      <w:adjustRightInd w:val="0"/>
      <w:spacing w:before="0" w:after="0" w:line="480" w:lineRule="auto"/>
      <w:ind w:left="1008"/>
    </w:pPr>
    <w:rPr>
      <w:rFonts w:asciiTheme="minorEastAsia" w:eastAsiaTheme="minorEastAsia" w:hAnsiTheme="minorEastAsia"/>
      <w:snapToGrid/>
      <w:kern w:val="2"/>
      <w:sz w:val="24"/>
      <w:szCs w:val="24"/>
      <w:lang w:val="x-none"/>
      <w14:scene3d>
        <w14:camera w14:prst="orthographicFront"/>
        <w14:lightRig w14:rig="threePt" w14:dir="t">
          <w14:rot w14:lat="0" w14:lon="0" w14:rev="0"/>
        </w14:lightRig>
      </w14:scene3d>
    </w:rPr>
  </w:style>
  <w:style w:type="paragraph" w:customStyle="1" w:styleId="5dashdsddH5h5PIM5BlockLabelAtlanthd3Atlanthd312">
    <w:name w:val="样式 标题 5dashdsddH5h5PIM 5Block LabelAtlanthd3Atlanthd31...2"/>
    <w:basedOn w:val="5"/>
    <w:uiPriority w:val="99"/>
    <w:qFormat/>
    <w:rsid w:val="00770F20"/>
    <w:pPr>
      <w:keepNext/>
      <w:keepLines/>
      <w:numPr>
        <w:ilvl w:val="0"/>
        <w:numId w:val="0"/>
      </w:numPr>
      <w:tabs>
        <w:tab w:val="left" w:pos="1134"/>
      </w:tabs>
      <w:adjustRightInd w:val="0"/>
      <w:spacing w:before="0" w:after="0" w:line="480" w:lineRule="auto"/>
      <w:ind w:left="1008"/>
    </w:pPr>
    <w:rPr>
      <w:rFonts w:asciiTheme="minorEastAsia" w:eastAsiaTheme="minorEastAsia" w:hAnsiTheme="minorEastAsia"/>
      <w:snapToGrid/>
      <w:kern w:val="2"/>
      <w:sz w:val="24"/>
      <w:szCs w:val="24"/>
      <w:lang w:val="x-none"/>
      <w14:scene3d>
        <w14:camera w14:prst="orthographicFront"/>
        <w14:lightRig w14:rig="threePt" w14:dir="t">
          <w14:rot w14:lat="0" w14:lon="0" w14:rev="0"/>
        </w14:lightRig>
      </w14:scene3d>
    </w:rPr>
  </w:style>
  <w:style w:type="paragraph" w:customStyle="1" w:styleId="5dashdsddH5h5PIM5BlockLabelAtlanthd3Atlanthd313">
    <w:name w:val="样式 标题 5dashdsddH5h5PIM 5Block LabelAtlanthd3Atlanthd31...3"/>
    <w:basedOn w:val="5"/>
    <w:uiPriority w:val="99"/>
    <w:qFormat/>
    <w:rsid w:val="00770F20"/>
    <w:pPr>
      <w:keepNext/>
      <w:keepLines/>
      <w:numPr>
        <w:ilvl w:val="0"/>
        <w:numId w:val="0"/>
      </w:numPr>
      <w:tabs>
        <w:tab w:val="left" w:pos="1134"/>
      </w:tabs>
      <w:adjustRightInd w:val="0"/>
      <w:spacing w:before="0" w:after="0" w:line="480" w:lineRule="auto"/>
      <w:ind w:left="1008"/>
    </w:pPr>
    <w:rPr>
      <w:rFonts w:asciiTheme="minorEastAsia" w:eastAsiaTheme="minorEastAsia" w:hAnsiTheme="minorEastAsia"/>
      <w:snapToGrid/>
      <w:kern w:val="2"/>
      <w:sz w:val="24"/>
      <w:szCs w:val="24"/>
      <w:lang w:val="x-none"/>
      <w14:scene3d>
        <w14:camera w14:prst="orthographicFront"/>
        <w14:lightRig w14:rig="threePt" w14:dir="t">
          <w14:rot w14:lat="0" w14:lon="0" w14:rev="0"/>
        </w14:lightRig>
      </w14:scene3d>
    </w:rPr>
  </w:style>
  <w:style w:type="paragraph" w:customStyle="1" w:styleId="afffffffffffffffffffffffffb">
    <w:name w:val="表格正文样式"/>
    <w:basedOn w:val="affff3"/>
    <w:uiPriority w:val="99"/>
    <w:qFormat/>
    <w:rsid w:val="00770F20"/>
    <w:pPr>
      <w:spacing w:before="0" w:after="0"/>
      <w:jc w:val="both"/>
    </w:pPr>
    <w:rPr>
      <w:rFonts w:ascii="宋体" w:hAnsi="Times New Roman"/>
      <w:snapToGrid/>
      <w:sz w:val="21"/>
      <w:szCs w:val="21"/>
      <w:lang w:val="zh-CN"/>
    </w:rPr>
  </w:style>
  <w:style w:type="paragraph" w:customStyle="1" w:styleId="aff2">
    <w:name w:val="横线"/>
    <w:basedOn w:val="affff3"/>
    <w:uiPriority w:val="99"/>
    <w:qFormat/>
    <w:rsid w:val="00770F20"/>
    <w:pPr>
      <w:numPr>
        <w:numId w:val="99"/>
      </w:numPr>
      <w:spacing w:before="0" w:after="0" w:line="400" w:lineRule="exact"/>
      <w:ind w:firstLine="0"/>
      <w:jc w:val="both"/>
    </w:pPr>
    <w:rPr>
      <w:rFonts w:ascii="Times New Roman" w:hAnsi="Times New Roman"/>
      <w:snapToGrid/>
      <w:kern w:val="2"/>
      <w:sz w:val="21"/>
      <w:szCs w:val="21"/>
    </w:rPr>
  </w:style>
  <w:style w:type="paragraph" w:customStyle="1" w:styleId="2fffff">
    <w:name w:val="正文缩进2文字"/>
    <w:basedOn w:val="affff3"/>
    <w:uiPriority w:val="99"/>
    <w:qFormat/>
    <w:rsid w:val="00770F20"/>
    <w:pPr>
      <w:spacing w:beforeLines="50" w:before="0" w:afterLines="50" w:after="0"/>
      <w:ind w:firstLineChars="200" w:firstLine="200"/>
      <w:jc w:val="both"/>
    </w:pPr>
    <w:rPr>
      <w:rFonts w:ascii="Times New Roman" w:hAnsi="Times New Roman"/>
      <w:snapToGrid/>
      <w:kern w:val="2"/>
      <w:sz w:val="21"/>
      <w:szCs w:val="24"/>
    </w:rPr>
  </w:style>
  <w:style w:type="paragraph" w:customStyle="1" w:styleId="afffffffffffffffffffffffffc">
    <w:name w:val="文档主题"/>
    <w:uiPriority w:val="99"/>
    <w:qFormat/>
    <w:rsid w:val="00770F20"/>
    <w:rPr>
      <w:rFonts w:ascii="Arial" w:hAnsi="Arial"/>
      <w:b/>
      <w:sz w:val="32"/>
    </w:rPr>
  </w:style>
  <w:style w:type="paragraph" w:customStyle="1" w:styleId="afffffffffffffffffffffffffd">
    <w:name w:val="设计说明样式"/>
    <w:basedOn w:val="affff3"/>
    <w:uiPriority w:val="99"/>
    <w:qFormat/>
    <w:rsid w:val="00770F20"/>
    <w:pPr>
      <w:adjustRightInd w:val="0"/>
      <w:snapToGrid w:val="0"/>
      <w:spacing w:before="0" w:after="0"/>
      <w:ind w:firstLineChars="200" w:firstLine="200"/>
      <w:jc w:val="both"/>
    </w:pPr>
    <w:rPr>
      <w:rFonts w:ascii="宋体" w:hAnsi="宋体"/>
      <w:snapToGrid/>
      <w:kern w:val="2"/>
      <w:sz w:val="28"/>
      <w:szCs w:val="24"/>
    </w:rPr>
  </w:style>
  <w:style w:type="paragraph" w:customStyle="1" w:styleId="afffffffffffffffffffffffffe">
    <w:name w:val="封面 公司徽标"/>
    <w:next w:val="affff3"/>
    <w:uiPriority w:val="99"/>
    <w:qFormat/>
    <w:rsid w:val="00770F20"/>
    <w:pPr>
      <w:spacing w:beforeLines="200"/>
      <w:jc w:val="center"/>
    </w:pPr>
    <w:rPr>
      <w:kern w:val="2"/>
      <w:sz w:val="24"/>
      <w:szCs w:val="24"/>
    </w:rPr>
  </w:style>
  <w:style w:type="paragraph" w:customStyle="1" w:styleId="3AltD">
    <w:name w:val="圆点列表3（Alt+D）"/>
    <w:basedOn w:val="affff3"/>
    <w:uiPriority w:val="99"/>
    <w:qFormat/>
    <w:rsid w:val="00770F20"/>
    <w:pPr>
      <w:spacing w:before="0" w:after="0"/>
      <w:ind w:left="1378" w:hanging="357"/>
      <w:jc w:val="both"/>
    </w:pPr>
    <w:rPr>
      <w:rFonts w:ascii="宋体" w:hAnsi="Times New Roman"/>
      <w:snapToGrid/>
      <w:kern w:val="2"/>
      <w:sz w:val="21"/>
      <w:szCs w:val="21"/>
    </w:rPr>
  </w:style>
  <w:style w:type="paragraph" w:customStyle="1" w:styleId="2fffff0">
    <w:name w:val="样式 正文文本 + 首行缩进:  2 字符"/>
    <w:basedOn w:val="affffb"/>
    <w:uiPriority w:val="99"/>
    <w:qFormat/>
    <w:rsid w:val="00770F20"/>
    <w:pPr>
      <w:spacing w:before="0"/>
      <w:ind w:firstLineChars="200" w:firstLine="480"/>
      <w:jc w:val="both"/>
    </w:pPr>
    <w:rPr>
      <w:rFonts w:ascii="Times New Roman" w:eastAsia="宋体" w:hAnsi="Times New Roman" w:cs="Times New Roman"/>
      <w:snapToGrid/>
      <w:szCs w:val="21"/>
      <w:lang w:val="x-none" w:eastAsia="x-none"/>
    </w:rPr>
  </w:style>
  <w:style w:type="character" w:customStyle="1" w:styleId="CharCharf">
    <w:name w:val="四级标题 Char Char"/>
    <w:link w:val="affffffffffffffffffffffffff"/>
    <w:rsid w:val="00770F20"/>
    <w:rPr>
      <w:b/>
      <w:bCs/>
      <w:sz w:val="22"/>
      <w:szCs w:val="28"/>
    </w:rPr>
  </w:style>
  <w:style w:type="paragraph" w:customStyle="1" w:styleId="affffffffffffffffffffffffff">
    <w:name w:val="四级标题"/>
    <w:basedOn w:val="40"/>
    <w:next w:val="affff3"/>
    <w:link w:val="CharCharf"/>
    <w:qFormat/>
    <w:rsid w:val="00770F20"/>
    <w:pPr>
      <w:keepNext/>
      <w:keepLines/>
      <w:numPr>
        <w:ilvl w:val="0"/>
        <w:numId w:val="0"/>
      </w:numPr>
      <w:tabs>
        <w:tab w:val="num" w:pos="1680"/>
      </w:tabs>
      <w:spacing w:before="120" w:after="120"/>
      <w:ind w:left="1680" w:hanging="420"/>
    </w:pPr>
    <w:rPr>
      <w:rFonts w:ascii="Times New Roman" w:hAnsi="Times New Roman"/>
      <w:b/>
      <w:snapToGrid/>
      <w:sz w:val="22"/>
      <w:szCs w:val="28"/>
    </w:rPr>
  </w:style>
  <w:style w:type="table" w:customStyle="1" w:styleId="217">
    <w:name w:val="立体型 21"/>
    <w:basedOn w:val="affff5"/>
    <w:next w:val="2fffe"/>
    <w:rsid w:val="00770F20"/>
    <w:pPr>
      <w:widowControl w:val="0"/>
      <w:spacing w:line="360" w:lineRule="auto"/>
      <w:ind w:firstLineChars="200" w:firstLine="200"/>
      <w:jc w:val="both"/>
    </w:pPr>
    <w:rPr>
      <w:rFonts w:ascii="Calibri" w:hAnsi="Calibri"/>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10">
    <w:name w:val="浅色列表 - 强调文字颜色 31"/>
    <w:basedOn w:val="affff5"/>
    <w:next w:val="-51"/>
    <w:uiPriority w:val="61"/>
    <w:qFormat/>
    <w:rsid w:val="00770F20"/>
    <w:rPr>
      <w:rFonts w:ascii="Calibri" w:hAnsi="Calibri"/>
      <w:sz w:val="22"/>
      <w:szCs w:val="22"/>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227">
    <w:name w:val="立体型 22"/>
    <w:basedOn w:val="affff5"/>
    <w:next w:val="2fffe"/>
    <w:qFormat/>
    <w:rsid w:val="00770F20"/>
    <w:pPr>
      <w:widowControl w:val="0"/>
      <w:spacing w:line="360" w:lineRule="auto"/>
      <w:ind w:firstLineChars="200" w:firstLine="200"/>
      <w:jc w:val="both"/>
    </w:pPr>
    <w:rPr>
      <w:rFonts w:ascii="Calibri" w:hAnsi="Calibri"/>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20">
    <w:name w:val="浅色列表 - 强调文字颜色 32"/>
    <w:basedOn w:val="affff5"/>
    <w:next w:val="-51"/>
    <w:uiPriority w:val="61"/>
    <w:qFormat/>
    <w:rsid w:val="00770F20"/>
    <w:rPr>
      <w:rFonts w:ascii="Calibri" w:hAnsi="Calibri"/>
      <w:sz w:val="22"/>
      <w:szCs w:val="22"/>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2fffff1">
    <w:name w:val="典雅型2"/>
    <w:basedOn w:val="affff5"/>
    <w:next w:val="afffffff8"/>
    <w:qFormat/>
    <w:rsid w:val="00770F20"/>
    <w:pPr>
      <w:widowControl w:val="0"/>
      <w:spacing w:line="360" w:lineRule="auto"/>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2fffff2">
    <w:name w:val="专业型2"/>
    <w:basedOn w:val="affff5"/>
    <w:next w:val="afffffffd"/>
    <w:qFormat/>
    <w:rsid w:val="00770F20"/>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customStyle="1" w:styleId="122">
    <w:name w:val="样式 编号12"/>
    <w:basedOn w:val="affff6"/>
    <w:rsid w:val="00770F20"/>
    <w:pPr>
      <w:numPr>
        <w:numId w:val="20"/>
      </w:numPr>
    </w:pPr>
  </w:style>
  <w:style w:type="table" w:customStyle="1" w:styleId="230">
    <w:name w:val="立体型 23"/>
    <w:basedOn w:val="affff5"/>
    <w:next w:val="2fffe"/>
    <w:qFormat/>
    <w:rsid w:val="00770F20"/>
    <w:pPr>
      <w:widowControl w:val="0"/>
      <w:spacing w:line="360" w:lineRule="auto"/>
      <w:ind w:firstLineChars="200" w:firstLine="200"/>
      <w:jc w:val="both"/>
    </w:pPr>
    <w:rPr>
      <w:rFonts w:ascii="Calibri" w:hAnsi="Calibri"/>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3">
    <w:name w:val="浅色列表 - 强调文字颜色 33"/>
    <w:basedOn w:val="affff5"/>
    <w:next w:val="-51"/>
    <w:uiPriority w:val="61"/>
    <w:qFormat/>
    <w:rsid w:val="00770F20"/>
    <w:rPr>
      <w:rFonts w:ascii="Calibri" w:hAnsi="Calibri"/>
      <w:sz w:val="22"/>
      <w:szCs w:val="22"/>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3ff1">
    <w:name w:val="典雅型3"/>
    <w:basedOn w:val="affff5"/>
    <w:next w:val="afffffff8"/>
    <w:qFormat/>
    <w:rsid w:val="00770F20"/>
    <w:pPr>
      <w:widowControl w:val="0"/>
      <w:spacing w:line="360" w:lineRule="auto"/>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3ff2">
    <w:name w:val="专业型3"/>
    <w:basedOn w:val="affff5"/>
    <w:next w:val="afffffffd"/>
    <w:qFormat/>
    <w:rsid w:val="00770F20"/>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customStyle="1" w:styleId="130">
    <w:name w:val="样式 编号13"/>
    <w:basedOn w:val="affff6"/>
    <w:rsid w:val="00770F20"/>
    <w:pPr>
      <w:numPr>
        <w:numId w:val="81"/>
      </w:numPr>
    </w:pPr>
  </w:style>
  <w:style w:type="paragraph" w:customStyle="1" w:styleId="affffffffffffffffffffffffff0">
    <w:name w:val="编号文本"/>
    <w:basedOn w:val="affff3"/>
    <w:uiPriority w:val="99"/>
    <w:qFormat/>
    <w:rsid w:val="00770F20"/>
    <w:pPr>
      <w:tabs>
        <w:tab w:val="num" w:pos="180"/>
      </w:tabs>
      <w:spacing w:before="100" w:beforeAutospacing="1" w:after="100" w:afterAutospacing="1" w:line="240" w:lineRule="auto"/>
      <w:ind w:left="181" w:firstLineChars="248" w:firstLine="420"/>
      <w:jc w:val="both"/>
    </w:pPr>
    <w:rPr>
      <w:rFonts w:ascii="宋体" w:hAnsi="宋体"/>
      <w:bCs/>
      <w:snapToGrid/>
      <w:kern w:val="2"/>
    </w:rPr>
  </w:style>
  <w:style w:type="paragraph" w:customStyle="1" w:styleId="780">
    <w:name w:val="样式 正文（首行缩进两字）表正文正文非缩进 + 段前: 7.8 磅"/>
    <w:basedOn w:val="affff3"/>
    <w:uiPriority w:val="99"/>
    <w:qFormat/>
    <w:rsid w:val="00770F20"/>
    <w:pPr>
      <w:spacing w:before="156" w:beforeAutospacing="1" w:after="100" w:afterAutospacing="1" w:line="240" w:lineRule="auto"/>
      <w:ind w:firstLine="431"/>
      <w:jc w:val="both"/>
    </w:pPr>
    <w:rPr>
      <w:rFonts w:ascii="Times New Roman" w:hAnsi="Times New Roman"/>
      <w:snapToGrid/>
      <w:kern w:val="2"/>
    </w:rPr>
  </w:style>
  <w:style w:type="paragraph" w:customStyle="1" w:styleId="3Level3HeadH3h3Heading3-oldlevel3PIM3sect12">
    <w:name w:val="样式 标题 3Level 3 HeadH3h3Heading 3 - oldlevel_3PIM 3sect1.2..."/>
    <w:basedOn w:val="30"/>
    <w:autoRedefine/>
    <w:uiPriority w:val="99"/>
    <w:qFormat/>
    <w:rsid w:val="00770F20"/>
    <w:pPr>
      <w:keepNext/>
      <w:keepLines/>
      <w:numPr>
        <w:ilvl w:val="0"/>
        <w:numId w:val="0"/>
      </w:numPr>
      <w:tabs>
        <w:tab w:val="num" w:pos="1260"/>
      </w:tabs>
      <w:spacing w:before="120" w:after="120" w:line="360" w:lineRule="auto"/>
      <w:ind w:left="1260" w:hanging="420"/>
    </w:pPr>
    <w:rPr>
      <w:rFonts w:eastAsia="黑体"/>
      <w:bCs w:val="0"/>
      <w:iCs w:val="0"/>
      <w:snapToGrid/>
      <w:kern w:val="2"/>
      <w:szCs w:val="24"/>
      <w:lang w:val="x-none" w:eastAsia="x-none"/>
    </w:rPr>
  </w:style>
  <w:style w:type="paragraph" w:customStyle="1" w:styleId="1fffff8">
    <w:name w:val="內文縮排 1"/>
    <w:basedOn w:val="affff3"/>
    <w:uiPriority w:val="99"/>
    <w:qFormat/>
    <w:rsid w:val="00770F20"/>
    <w:pPr>
      <w:snapToGrid w:val="0"/>
      <w:spacing w:before="100" w:beforeAutospacing="1" w:after="100" w:afterAutospacing="1" w:line="240" w:lineRule="auto"/>
      <w:ind w:left="425" w:firstLine="431"/>
    </w:pPr>
    <w:rPr>
      <w:rFonts w:ascii="Times New Roman" w:eastAsia="PMingLiU" w:hAnsi="Times New Roman"/>
      <w:snapToGrid/>
      <w:kern w:val="2"/>
      <w:lang w:eastAsia="zh-TW"/>
    </w:rPr>
  </w:style>
  <w:style w:type="paragraph" w:customStyle="1" w:styleId="6CharCharCharChar">
    <w:name w:val="6 Char Char Char Char"/>
    <w:basedOn w:val="affff9"/>
    <w:autoRedefine/>
    <w:uiPriority w:val="99"/>
    <w:qFormat/>
    <w:rsid w:val="00770F20"/>
    <w:pPr>
      <w:shd w:val="clear" w:color="auto" w:fill="000080"/>
      <w:adjustRightInd w:val="0"/>
      <w:spacing w:before="100" w:beforeAutospacing="1" w:after="100" w:afterAutospacing="1" w:line="436" w:lineRule="exact"/>
      <w:ind w:left="357" w:firstLine="431"/>
      <w:outlineLvl w:val="3"/>
    </w:pPr>
    <w:rPr>
      <w:rFonts w:ascii="Tahoma" w:eastAsia="宋体" w:hAnsi="Tahoma" w:cs="Times New Roman"/>
      <w:b/>
      <w:snapToGrid/>
      <w:sz w:val="24"/>
      <w:szCs w:val="24"/>
      <w:lang w:val="x-none" w:eastAsia="x-none"/>
    </w:rPr>
  </w:style>
  <w:style w:type="character" w:customStyle="1" w:styleId="Charfffffe">
    <w:name w:val="样式 题注 Char"/>
    <w:qFormat/>
    <w:rsid w:val="00770F20"/>
    <w:rPr>
      <w:rFonts w:ascii="Arial" w:eastAsia="宋体" w:hAnsi="Arial" w:cs="Arial"/>
      <w:sz w:val="21"/>
      <w:lang w:val="en-US" w:eastAsia="zh-CN" w:bidi="ar-SA"/>
    </w:rPr>
  </w:style>
  <w:style w:type="paragraph" w:customStyle="1" w:styleId="affffffffffffffffffffffffff1">
    <w:name w:val="强调标志"/>
    <w:basedOn w:val="affff3"/>
    <w:next w:val="affff3"/>
    <w:autoRedefine/>
    <w:uiPriority w:val="99"/>
    <w:qFormat/>
    <w:rsid w:val="00770F20"/>
    <w:pPr>
      <w:tabs>
        <w:tab w:val="left" w:pos="6450"/>
      </w:tabs>
      <w:spacing w:before="0" w:after="0"/>
      <w:ind w:firstLineChars="200" w:firstLine="480"/>
    </w:pPr>
    <w:rPr>
      <w:rFonts w:ascii="Times New Roman" w:hAnsi="Times New Roman"/>
      <w:b/>
      <w:snapToGrid/>
      <w:kern w:val="2"/>
      <w:lang w:val="en-GB"/>
    </w:rPr>
  </w:style>
  <w:style w:type="paragraph" w:customStyle="1" w:styleId="1GB2312">
    <w:name w:val="样式 标题 1 + 楷体_GB2312 居中"/>
    <w:basedOn w:val="13"/>
    <w:uiPriority w:val="99"/>
    <w:qFormat/>
    <w:rsid w:val="00770F20"/>
    <w:pPr>
      <w:keepLines/>
      <w:numPr>
        <w:numId w:val="0"/>
      </w:numPr>
      <w:tabs>
        <w:tab w:val="num" w:pos="720"/>
      </w:tabs>
      <w:ind w:left="720" w:hanging="420"/>
      <w:jc w:val="both"/>
    </w:pPr>
    <w:rPr>
      <w:rFonts w:ascii="Times New Roman" w:hAnsi="Times New Roman"/>
      <w:snapToGrid/>
      <w:kern w:val="44"/>
      <w:szCs w:val="44"/>
    </w:rPr>
  </w:style>
  <w:style w:type="paragraph" w:customStyle="1" w:styleId="2fffff3">
    <w:name w:val="样式 标题 2 + 宋体"/>
    <w:basedOn w:val="24"/>
    <w:next w:val="affff3"/>
    <w:uiPriority w:val="99"/>
    <w:qFormat/>
    <w:rsid w:val="00770F20"/>
    <w:pPr>
      <w:keepNext/>
      <w:keepLines/>
      <w:numPr>
        <w:ilvl w:val="0"/>
        <w:numId w:val="0"/>
      </w:numPr>
      <w:tabs>
        <w:tab w:val="clear" w:pos="576"/>
        <w:tab w:val="num" w:pos="780"/>
      </w:tabs>
      <w:spacing w:line="416" w:lineRule="auto"/>
      <w:ind w:left="780" w:hanging="360"/>
      <w:jc w:val="both"/>
    </w:pPr>
    <w:rPr>
      <w:b/>
      <w:bCs/>
      <w:snapToGrid/>
      <w:kern w:val="2"/>
      <w:szCs w:val="32"/>
    </w:rPr>
  </w:style>
  <w:style w:type="paragraph" w:customStyle="1" w:styleId="1AltA">
    <w:name w:val="圆点列表1（Alt+A）"/>
    <w:basedOn w:val="affff3"/>
    <w:uiPriority w:val="99"/>
    <w:qFormat/>
    <w:rsid w:val="00770F20"/>
    <w:pPr>
      <w:tabs>
        <w:tab w:val="num" w:pos="987"/>
      </w:tabs>
      <w:spacing w:before="0" w:after="0"/>
      <w:ind w:left="987" w:hanging="567"/>
      <w:jc w:val="both"/>
    </w:pPr>
    <w:rPr>
      <w:rFonts w:ascii="宋体" w:hAnsi="Times New Roman"/>
      <w:snapToGrid/>
      <w:kern w:val="2"/>
    </w:rPr>
  </w:style>
  <w:style w:type="paragraph" w:customStyle="1" w:styleId="affffffffffffffffffffffffff2">
    <w:name w:val="正文顶格"/>
    <w:aliases w:val="Alt+C,正文（表格）"/>
    <w:basedOn w:val="affff3"/>
    <w:uiPriority w:val="99"/>
    <w:qFormat/>
    <w:rsid w:val="00770F20"/>
    <w:pPr>
      <w:spacing w:before="0" w:after="0"/>
      <w:jc w:val="both"/>
    </w:pPr>
    <w:rPr>
      <w:rFonts w:ascii="宋体" w:hAnsi="Times New Roman"/>
      <w:snapToGrid/>
      <w:kern w:val="2"/>
    </w:rPr>
  </w:style>
  <w:style w:type="paragraph" w:customStyle="1" w:styleId="affffffffffffffffffffffffff3">
    <w:name w:val="正文顶格缩进"/>
    <w:aliases w:val="Alt+V"/>
    <w:basedOn w:val="affff3"/>
    <w:uiPriority w:val="99"/>
    <w:qFormat/>
    <w:rsid w:val="00770F20"/>
    <w:pPr>
      <w:spacing w:before="0" w:after="0"/>
      <w:ind w:left="510"/>
      <w:jc w:val="both"/>
    </w:pPr>
    <w:rPr>
      <w:rFonts w:ascii="宋体" w:hAnsi="Times New Roman"/>
      <w:snapToGrid/>
      <w:kern w:val="2"/>
    </w:rPr>
  </w:style>
  <w:style w:type="paragraph" w:customStyle="1" w:styleId="2fffff4">
    <w:name w:val="圆点列表2"/>
    <w:aliases w:val="Alt+S"/>
    <w:basedOn w:val="1AltA"/>
    <w:uiPriority w:val="99"/>
    <w:qFormat/>
    <w:rsid w:val="00770F20"/>
    <w:pPr>
      <w:tabs>
        <w:tab w:val="clear" w:pos="987"/>
        <w:tab w:val="num" w:pos="1305"/>
      </w:tabs>
      <w:ind w:left="867" w:hanging="357"/>
    </w:pPr>
  </w:style>
  <w:style w:type="paragraph" w:customStyle="1" w:styleId="1AltQ">
    <w:name w:val="箭头列表1（Alt+Q）"/>
    <w:basedOn w:val="affff3"/>
    <w:uiPriority w:val="99"/>
    <w:qFormat/>
    <w:rsid w:val="00770F20"/>
    <w:pPr>
      <w:tabs>
        <w:tab w:val="num" w:pos="960"/>
      </w:tabs>
      <w:spacing w:before="0" w:after="0"/>
      <w:ind w:left="960" w:hanging="420"/>
      <w:jc w:val="both"/>
    </w:pPr>
    <w:rPr>
      <w:rFonts w:ascii="宋体" w:hAnsi="Times New Roman"/>
      <w:snapToGrid/>
      <w:kern w:val="2"/>
    </w:rPr>
  </w:style>
  <w:style w:type="paragraph" w:customStyle="1" w:styleId="2AltW">
    <w:name w:val="箭头列表2（Alt+W）"/>
    <w:basedOn w:val="1AltQ"/>
    <w:uiPriority w:val="99"/>
    <w:qFormat/>
    <w:rsid w:val="00770F20"/>
    <w:pPr>
      <w:ind w:left="935"/>
    </w:pPr>
  </w:style>
  <w:style w:type="paragraph" w:customStyle="1" w:styleId="3AltE">
    <w:name w:val="箭头列表3（Alt+E）"/>
    <w:basedOn w:val="2AltW"/>
    <w:uiPriority w:val="99"/>
    <w:qFormat/>
    <w:rsid w:val="00770F20"/>
    <w:pPr>
      <w:ind w:left="1446"/>
    </w:pPr>
  </w:style>
  <w:style w:type="paragraph" w:customStyle="1" w:styleId="AltT">
    <w:name w:val="表格，Alt+T"/>
    <w:basedOn w:val="affff3"/>
    <w:uiPriority w:val="99"/>
    <w:qFormat/>
    <w:rsid w:val="00770F20"/>
    <w:pPr>
      <w:overflowPunct w:val="0"/>
      <w:autoSpaceDE w:val="0"/>
      <w:autoSpaceDN w:val="0"/>
      <w:adjustRightInd w:val="0"/>
      <w:spacing w:before="0" w:after="0" w:line="0" w:lineRule="atLeast"/>
      <w:textAlignment w:val="baseline"/>
    </w:pPr>
    <w:rPr>
      <w:rFonts w:ascii="宋体" w:hAnsi="Times New Roman"/>
      <w:snapToGrid/>
      <w:sz w:val="21"/>
    </w:rPr>
  </w:style>
  <w:style w:type="paragraph" w:customStyle="1" w:styleId="affffffffffffffffffffffffff4">
    <w:name w:val="表例"/>
    <w:basedOn w:val="40"/>
    <w:uiPriority w:val="99"/>
    <w:qFormat/>
    <w:rsid w:val="00770F20"/>
    <w:pPr>
      <w:keepNext/>
      <w:keepLines/>
      <w:numPr>
        <w:ilvl w:val="0"/>
        <w:numId w:val="0"/>
      </w:numPr>
      <w:tabs>
        <w:tab w:val="num" w:pos="1680"/>
      </w:tabs>
      <w:spacing w:before="120" w:after="120"/>
      <w:ind w:left="1680" w:hanging="420"/>
    </w:pPr>
    <w:rPr>
      <w:bCs w:val="0"/>
      <w:snapToGrid/>
      <w:kern w:val="2"/>
      <w:sz w:val="24"/>
      <w:szCs w:val="24"/>
      <w:lang w:val="x-none" w:eastAsia="x-none"/>
    </w:rPr>
  </w:style>
  <w:style w:type="paragraph" w:customStyle="1" w:styleId="1fffff9">
    <w:name w:val="1）编号"/>
    <w:uiPriority w:val="99"/>
    <w:qFormat/>
    <w:rsid w:val="00770F20"/>
    <w:pPr>
      <w:tabs>
        <w:tab w:val="num" w:pos="902"/>
        <w:tab w:val="num" w:pos="1260"/>
      </w:tabs>
      <w:spacing w:line="360" w:lineRule="auto"/>
      <w:ind w:left="902" w:hanging="420"/>
    </w:pPr>
    <w:rPr>
      <w:rFonts w:ascii="宋体" w:hAnsi="宋体"/>
      <w:sz w:val="24"/>
      <w:lang w:val="en-GB"/>
    </w:rPr>
  </w:style>
  <w:style w:type="paragraph" w:customStyle="1" w:styleId="affffffffffffffffffffffffff5">
    <w:name w:val="大圆点标题"/>
    <w:basedOn w:val="afffffffff4"/>
    <w:autoRedefine/>
    <w:uiPriority w:val="99"/>
    <w:qFormat/>
    <w:rsid w:val="00770F20"/>
    <w:pPr>
      <w:tabs>
        <w:tab w:val="clear" w:pos="902"/>
        <w:tab w:val="num" w:pos="420"/>
      </w:tabs>
      <w:spacing w:beforeLines="30"/>
      <w:ind w:leftChars="-50" w:left="-120" w:rightChars="100" w:right="240" w:firstLineChars="200" w:firstLine="480"/>
      <w:jc w:val="both"/>
    </w:pPr>
    <w:rPr>
      <w:rFonts w:ascii="Times New Roman" w:hAnsi="Times New Roman"/>
      <w:bCs/>
    </w:rPr>
  </w:style>
  <w:style w:type="paragraph" w:customStyle="1" w:styleId="119">
    <w:name w:val="样式 目录 1 + 段后: 1 行"/>
    <w:basedOn w:val="1f8"/>
    <w:autoRedefine/>
    <w:uiPriority w:val="99"/>
    <w:qFormat/>
    <w:rsid w:val="00770F20"/>
    <w:pPr>
      <w:widowControl/>
      <w:tabs>
        <w:tab w:val="left" w:pos="420"/>
      </w:tabs>
      <w:spacing w:before="120" w:afterLines="50" w:after="120"/>
      <w:ind w:firstLine="431"/>
    </w:pPr>
    <w:rPr>
      <w:rFonts w:ascii="Times New Roman" w:hAnsi="Times New Roman"/>
      <w:b/>
      <w:bCs/>
      <w:caps/>
      <w:snapToGrid/>
      <w:sz w:val="20"/>
    </w:rPr>
  </w:style>
  <w:style w:type="paragraph" w:customStyle="1" w:styleId="1112">
    <w:name w:val="样式 目录 1 + 段后: 1 行1"/>
    <w:basedOn w:val="1f8"/>
    <w:autoRedefine/>
    <w:uiPriority w:val="99"/>
    <w:qFormat/>
    <w:rsid w:val="00770F20"/>
    <w:pPr>
      <w:widowControl/>
      <w:tabs>
        <w:tab w:val="left" w:pos="420"/>
      </w:tabs>
      <w:spacing w:before="120" w:afterLines="50" w:after="120"/>
      <w:ind w:firstLine="431"/>
    </w:pPr>
    <w:rPr>
      <w:rFonts w:ascii="Times New Roman" w:hAnsi="Times New Roman"/>
      <w:b/>
      <w:bCs/>
      <w:caps/>
      <w:snapToGrid/>
      <w:sz w:val="20"/>
    </w:rPr>
  </w:style>
  <w:style w:type="paragraph" w:customStyle="1" w:styleId="affffffffffffffffffffffffff6">
    <w:name w:val="样式 题注 + 居中"/>
    <w:basedOn w:val="affff8"/>
    <w:uiPriority w:val="99"/>
    <w:qFormat/>
    <w:rsid w:val="00770F20"/>
    <w:pPr>
      <w:keepLines w:val="0"/>
      <w:widowControl/>
      <w:spacing w:before="0" w:afterLines="100" w:after="0"/>
      <w:ind w:left="0" w:firstLine="431"/>
      <w:jc w:val="center"/>
    </w:pPr>
    <w:rPr>
      <w:rFonts w:eastAsia="宋体" w:cs="宋体"/>
      <w:i w:val="0"/>
      <w:snapToGrid/>
      <w:lang w:val="x-none" w:eastAsia="x-none"/>
    </w:rPr>
  </w:style>
  <w:style w:type="paragraph" w:customStyle="1" w:styleId="3ff3">
    <w:name w:val="样式 题注 + 居中3"/>
    <w:basedOn w:val="affff8"/>
    <w:autoRedefine/>
    <w:uiPriority w:val="99"/>
    <w:qFormat/>
    <w:rsid w:val="00770F20"/>
    <w:pPr>
      <w:keepLines w:val="0"/>
      <w:widowControl/>
      <w:spacing w:before="0" w:after="0"/>
      <w:ind w:left="0" w:firstLine="432"/>
      <w:jc w:val="center"/>
    </w:pPr>
    <w:rPr>
      <w:rFonts w:eastAsia="宋体" w:cs="宋体"/>
      <w:i w:val="0"/>
      <w:snapToGrid/>
      <w:lang w:val="x-none" w:eastAsia="x-none"/>
    </w:rPr>
  </w:style>
  <w:style w:type="paragraph" w:customStyle="1" w:styleId="20851">
    <w:name w:val="样式 正文文本缩进 2 + 首行缩进:  0.85 厘米 段后: 1 行"/>
    <w:basedOn w:val="affffb"/>
    <w:uiPriority w:val="99"/>
    <w:qFormat/>
    <w:rsid w:val="00770F20"/>
    <w:pPr>
      <w:widowControl/>
      <w:spacing w:before="0" w:afterLines="100"/>
      <w:ind w:firstLine="480"/>
    </w:pPr>
    <w:rPr>
      <w:rFonts w:ascii="宋体" w:eastAsia="宋体" w:hAnsi="宋体" w:cs="宋体"/>
      <w:snapToGrid/>
      <w:kern w:val="0"/>
      <w:sz w:val="24"/>
      <w:szCs w:val="20"/>
      <w:lang w:val="x-none" w:eastAsia="x-none"/>
    </w:rPr>
  </w:style>
  <w:style w:type="paragraph" w:customStyle="1" w:styleId="4ALTZCharCharC">
    <w:name w:val="样式 正文缩进标题4正文不缩进ALT+Z水上软件正文（首行缩进两字） Char Char正文缩进陈木华正文缩进 C..."/>
    <w:basedOn w:val="afffff6"/>
    <w:uiPriority w:val="99"/>
    <w:qFormat/>
    <w:rsid w:val="00770F20"/>
    <w:pPr>
      <w:widowControl/>
      <w:spacing w:before="0" w:afterLines="100" w:line="240" w:lineRule="auto"/>
    </w:pPr>
    <w:rPr>
      <w:rFonts w:ascii="宋体" w:eastAsia="宋体" w:hAnsi="宋体" w:cs="宋体"/>
      <w:snapToGrid/>
      <w:kern w:val="0"/>
      <w:sz w:val="24"/>
      <w:szCs w:val="24"/>
    </w:rPr>
  </w:style>
  <w:style w:type="paragraph" w:customStyle="1" w:styleId="1fffffa">
    <w:name w:val="样式 段后: 1 行"/>
    <w:basedOn w:val="affff3"/>
    <w:next w:val="afffffffc"/>
    <w:autoRedefine/>
    <w:uiPriority w:val="99"/>
    <w:qFormat/>
    <w:rsid w:val="00770F20"/>
    <w:pPr>
      <w:widowControl/>
      <w:spacing w:before="0" w:afterLines="100" w:after="0"/>
      <w:ind w:firstLine="431"/>
    </w:pPr>
    <w:rPr>
      <w:rFonts w:ascii="宋体" w:hAnsi="宋体" w:cs="宋体"/>
      <w:snapToGrid/>
    </w:rPr>
  </w:style>
  <w:style w:type="paragraph" w:customStyle="1" w:styleId="5dashdsddH5Heading5h512Romanlistheading">
    <w:name w:val="样式 标题 5dashdsddH5[Heading 5]h5口口1口2Roman listheading ..."/>
    <w:basedOn w:val="5"/>
    <w:autoRedefine/>
    <w:uiPriority w:val="99"/>
    <w:qFormat/>
    <w:rsid w:val="00770F20"/>
    <w:pPr>
      <w:keepNext/>
      <w:keepLines/>
      <w:numPr>
        <w:ilvl w:val="0"/>
        <w:numId w:val="0"/>
      </w:numPr>
      <w:tabs>
        <w:tab w:val="left" w:pos="1134"/>
      </w:tabs>
      <w:adjustRightInd w:val="0"/>
      <w:spacing w:before="0" w:after="0" w:line="480" w:lineRule="auto"/>
      <w:ind w:left="1008"/>
    </w:pPr>
    <w:rPr>
      <w:rFonts w:asciiTheme="minorEastAsia" w:eastAsiaTheme="minorEastAsia" w:hAnsiTheme="minorEastAsia"/>
      <w:snapToGrid/>
      <w:kern w:val="2"/>
      <w:sz w:val="24"/>
      <w:szCs w:val="24"/>
      <w:lang w:val="x-none"/>
      <w14:scene3d>
        <w14:camera w14:prst="orthographicFront"/>
        <w14:lightRig w14:rig="threePt" w14:dir="t">
          <w14:rot w14:lat="0" w14:lon="0" w14:rev="0"/>
        </w14:lightRig>
      </w14:scene3d>
    </w:rPr>
  </w:style>
  <w:style w:type="paragraph" w:customStyle="1" w:styleId="6-1">
    <w:name w:val="样式6-1"/>
    <w:basedOn w:val="6"/>
    <w:uiPriority w:val="99"/>
    <w:qFormat/>
    <w:rsid w:val="00770F20"/>
    <w:pPr>
      <w:keepNext/>
      <w:keepLines/>
      <w:numPr>
        <w:ilvl w:val="0"/>
        <w:numId w:val="0"/>
      </w:numPr>
      <w:tabs>
        <w:tab w:val="clear" w:pos="1152"/>
        <w:tab w:val="left" w:pos="1418"/>
        <w:tab w:val="num" w:pos="2520"/>
      </w:tabs>
      <w:spacing w:before="240" w:after="64" w:line="320" w:lineRule="auto"/>
      <w:ind w:left="2520" w:hanging="420"/>
      <w:jc w:val="both"/>
    </w:pPr>
    <w:rPr>
      <w:rFonts w:ascii="宋体" w:hAnsi="宋体"/>
      <w:bCs/>
      <w:iCs w:val="0"/>
      <w:snapToGrid/>
      <w:kern w:val="2"/>
      <w:sz w:val="21"/>
      <w:szCs w:val="21"/>
      <w:lang w:val="x-none" w:eastAsia="x-none"/>
    </w:rPr>
  </w:style>
  <w:style w:type="paragraph" w:customStyle="1" w:styleId="affffffffffffffffffffffffff7">
    <w:name w:val="符号"/>
    <w:basedOn w:val="affff3"/>
    <w:uiPriority w:val="99"/>
    <w:qFormat/>
    <w:rsid w:val="00770F20"/>
    <w:pPr>
      <w:spacing w:before="0" w:after="0" w:line="240" w:lineRule="auto"/>
      <w:jc w:val="both"/>
    </w:pPr>
    <w:rPr>
      <w:rFonts w:ascii="Times New Roman" w:hAnsi="Times New Roman"/>
      <w:snapToGrid/>
      <w:kern w:val="2"/>
      <w:sz w:val="21"/>
      <w:szCs w:val="24"/>
    </w:rPr>
  </w:style>
  <w:style w:type="numbering" w:customStyle="1" w:styleId="1f7">
    <w:name w:val="样式 项目符号 加粗1"/>
    <w:basedOn w:val="affff6"/>
    <w:rsid w:val="00770F20"/>
    <w:pPr>
      <w:numPr>
        <w:numId w:val="94"/>
      </w:numPr>
    </w:pPr>
  </w:style>
  <w:style w:type="numbering" w:customStyle="1" w:styleId="1233111">
    <w:name w:val="第一级编号1)2)3)...3111"/>
    <w:basedOn w:val="affff6"/>
    <w:rsid w:val="00770F20"/>
    <w:pPr>
      <w:numPr>
        <w:numId w:val="95"/>
      </w:numPr>
    </w:pPr>
  </w:style>
  <w:style w:type="numbering" w:customStyle="1" w:styleId="140">
    <w:name w:val="样式 编号14"/>
    <w:basedOn w:val="affff6"/>
    <w:rsid w:val="00770F20"/>
    <w:pPr>
      <w:numPr>
        <w:numId w:val="100"/>
      </w:numPr>
    </w:pPr>
  </w:style>
  <w:style w:type="numbering" w:customStyle="1" w:styleId="1110">
    <w:name w:val="样式 编号111"/>
    <w:basedOn w:val="affff6"/>
    <w:rsid w:val="00770F20"/>
    <w:pPr>
      <w:numPr>
        <w:numId w:val="82"/>
      </w:numPr>
    </w:pPr>
  </w:style>
  <w:style w:type="numbering" w:customStyle="1" w:styleId="121">
    <w:name w:val="样式 编号121"/>
    <w:basedOn w:val="affff6"/>
    <w:rsid w:val="00770F20"/>
    <w:pPr>
      <w:numPr>
        <w:numId w:val="101"/>
      </w:numPr>
    </w:pPr>
  </w:style>
  <w:style w:type="numbering" w:customStyle="1" w:styleId="131">
    <w:name w:val="样式 编号131"/>
    <w:basedOn w:val="affff6"/>
    <w:rsid w:val="00770F20"/>
    <w:pPr>
      <w:numPr>
        <w:numId w:val="85"/>
      </w:numPr>
    </w:pPr>
  </w:style>
  <w:style w:type="paragraph" w:customStyle="1" w:styleId="11a">
    <w:name w:val="标题 11"/>
    <w:basedOn w:val="affff3"/>
    <w:next w:val="affff3"/>
    <w:uiPriority w:val="99"/>
    <w:qFormat/>
    <w:rsid w:val="00770F20"/>
    <w:pPr>
      <w:keepNext/>
      <w:keepLines/>
      <w:tabs>
        <w:tab w:val="left" w:pos="432"/>
      </w:tabs>
      <w:spacing w:before="340" w:after="330" w:line="578" w:lineRule="auto"/>
      <w:ind w:left="432" w:hanging="432"/>
      <w:jc w:val="both"/>
      <w:outlineLvl w:val="0"/>
    </w:pPr>
    <w:rPr>
      <w:rFonts w:ascii="Times New Roman" w:hAnsi="Times New Roman"/>
      <w:b/>
      <w:bCs/>
      <w:snapToGrid/>
      <w:kern w:val="44"/>
      <w:sz w:val="44"/>
      <w:szCs w:val="44"/>
    </w:rPr>
  </w:style>
  <w:style w:type="paragraph" w:customStyle="1" w:styleId="ALTZ">
    <w:name w:val="正文缩进(ALT+Z)"/>
    <w:basedOn w:val="affff3"/>
    <w:link w:val="ALTZCharChar"/>
    <w:qFormat/>
    <w:rsid w:val="00770F20"/>
    <w:pPr>
      <w:spacing w:before="60" w:after="60"/>
      <w:ind w:firstLineChars="200" w:firstLine="200"/>
      <w:jc w:val="both"/>
    </w:pPr>
    <w:rPr>
      <w:rFonts w:ascii="Times New Roman" w:hAnsi="Times New Roman"/>
      <w:snapToGrid/>
      <w:kern w:val="2"/>
      <w:szCs w:val="24"/>
      <w:lang w:val="x-none" w:eastAsia="x-none"/>
    </w:rPr>
  </w:style>
  <w:style w:type="character" w:customStyle="1" w:styleId="ALTZCharChar">
    <w:name w:val="正文缩进(ALT+Z) Char Char"/>
    <w:link w:val="ALTZ"/>
    <w:qFormat/>
    <w:rsid w:val="00770F20"/>
    <w:rPr>
      <w:kern w:val="2"/>
      <w:sz w:val="24"/>
      <w:szCs w:val="24"/>
      <w:lang w:val="x-none" w:eastAsia="x-none"/>
    </w:rPr>
  </w:style>
  <w:style w:type="paragraph" w:customStyle="1" w:styleId="affffffffffffffffffffffffff8">
    <w:name w:val="重庆_正文样式"/>
    <w:basedOn w:val="affff3"/>
    <w:link w:val="Charffffff"/>
    <w:qFormat/>
    <w:rsid w:val="00770F20"/>
    <w:pPr>
      <w:widowControl/>
      <w:autoSpaceDE w:val="0"/>
      <w:autoSpaceDN w:val="0"/>
      <w:adjustRightInd w:val="0"/>
      <w:snapToGrid w:val="0"/>
      <w:spacing w:before="0" w:after="0"/>
      <w:ind w:firstLineChars="192" w:firstLine="538"/>
    </w:pPr>
    <w:rPr>
      <w:rFonts w:ascii="Times New Roman" w:hAnsi="Times New Roman"/>
      <w:snapToGrid/>
      <w:sz w:val="28"/>
      <w:szCs w:val="28"/>
      <w:lang w:val="x-none" w:eastAsia="x-none"/>
    </w:rPr>
  </w:style>
  <w:style w:type="character" w:customStyle="1" w:styleId="Charffffff">
    <w:name w:val="重庆_正文样式 Char"/>
    <w:link w:val="affffffffffffffffffffffffff8"/>
    <w:qFormat/>
    <w:rsid w:val="00770F20"/>
    <w:rPr>
      <w:sz w:val="28"/>
      <w:szCs w:val="28"/>
      <w:lang w:val="x-none" w:eastAsia="x-none"/>
    </w:rPr>
  </w:style>
  <w:style w:type="numbering" w:styleId="aff5">
    <w:name w:val="Outline List 3"/>
    <w:basedOn w:val="affff6"/>
    <w:rsid w:val="00770F20"/>
    <w:pPr>
      <w:numPr>
        <w:numId w:val="102"/>
      </w:numPr>
    </w:pPr>
  </w:style>
  <w:style w:type="paragraph" w:customStyle="1" w:styleId="3h3H3l3CTBoldHeadbhlevel3PIM3Level3Head1">
    <w:name w:val="样式 标题 3h3H3l3CT小标题中Bold Headbhlevel_3PIM 3Level 3 Head...1"/>
    <w:basedOn w:val="30"/>
    <w:uiPriority w:val="99"/>
    <w:qFormat/>
    <w:rsid w:val="00770F20"/>
    <w:pPr>
      <w:keepNext/>
      <w:keepLines/>
      <w:numPr>
        <w:ilvl w:val="0"/>
        <w:numId w:val="0"/>
      </w:numPr>
      <w:tabs>
        <w:tab w:val="left" w:pos="720"/>
      </w:tabs>
      <w:spacing w:before="100" w:beforeAutospacing="1" w:after="100" w:afterAutospacing="1" w:line="360" w:lineRule="auto"/>
      <w:ind w:left="720" w:hanging="720"/>
      <w:jc w:val="both"/>
    </w:pPr>
    <w:rPr>
      <w:rFonts w:ascii="宋体" w:hAnsi="宋体"/>
      <w:b/>
      <w:bCs w:val="0"/>
      <w:iCs w:val="0"/>
      <w:sz w:val="32"/>
      <w:szCs w:val="20"/>
      <w:lang w:val="x-none" w:eastAsia="x-none"/>
    </w:rPr>
  </w:style>
  <w:style w:type="paragraph" w:customStyle="1" w:styleId="afffa">
    <w:name w:val="■符号正文"/>
    <w:basedOn w:val="affff3"/>
    <w:link w:val="Charffffff0"/>
    <w:uiPriority w:val="99"/>
    <w:qFormat/>
    <w:rsid w:val="00770F20"/>
    <w:pPr>
      <w:widowControl/>
      <w:numPr>
        <w:numId w:val="103"/>
      </w:numPr>
      <w:spacing w:beforeLines="50" w:before="120" w:afterLines="50" w:after="120"/>
      <w:ind w:firstLine="0"/>
      <w:jc w:val="both"/>
    </w:pPr>
    <w:rPr>
      <w:rFonts w:ascii="Times New Roman" w:hAnsi="Times New Roman"/>
      <w:snapToGrid/>
      <w:sz w:val="21"/>
      <w:szCs w:val="24"/>
      <w:lang w:val="x-none" w:eastAsia="x-none"/>
    </w:rPr>
  </w:style>
  <w:style w:type="character" w:customStyle="1" w:styleId="CharCharf0">
    <w:name w:val="可研段落 Char Char"/>
    <w:qFormat/>
    <w:rsid w:val="00770F20"/>
    <w:rPr>
      <w:rFonts w:ascii="宋体" w:eastAsia="宋体" w:cs="Mangal"/>
      <w:kern w:val="2"/>
      <w:sz w:val="24"/>
      <w:lang w:val="en-US" w:eastAsia="zh-CN" w:bidi="hi-IN"/>
    </w:rPr>
  </w:style>
  <w:style w:type="character" w:customStyle="1" w:styleId="4CharChar2">
    <w:name w:val="重庆_4级 Char Char"/>
    <w:link w:val="4f4"/>
    <w:qFormat/>
    <w:rsid w:val="00770F20"/>
    <w:rPr>
      <w:rFonts w:ascii="宋体" w:hAnsi="宋体"/>
      <w:b/>
      <w:bCs/>
      <w:sz w:val="24"/>
      <w:szCs w:val="28"/>
    </w:rPr>
  </w:style>
  <w:style w:type="character" w:customStyle="1" w:styleId="0CharChar">
    <w:name w:val="样式 正文首行缩进 + 两端对齐 段后: 0 磅 Char Char"/>
    <w:qFormat/>
    <w:rsid w:val="00770F20"/>
    <w:rPr>
      <w:rFonts w:eastAsia="宋体" w:cs="宋体"/>
      <w:kern w:val="2"/>
      <w:sz w:val="24"/>
      <w:szCs w:val="24"/>
      <w:lang w:val="en-US" w:eastAsia="zh-CN" w:bidi="ar-SA"/>
    </w:rPr>
  </w:style>
  <w:style w:type="character" w:customStyle="1" w:styleId="2CharChar2">
    <w:name w:val="可研列表2 Char Char"/>
    <w:qFormat/>
    <w:rsid w:val="00770F20"/>
    <w:rPr>
      <w:rFonts w:cs="Mangal"/>
      <w:kern w:val="2"/>
      <w:sz w:val="24"/>
      <w:lang w:val="x-none" w:eastAsia="x-none" w:bidi="hi-IN"/>
    </w:rPr>
  </w:style>
  <w:style w:type="character" w:customStyle="1" w:styleId="11pt">
    <w:name w:val="11pt"/>
    <w:qFormat/>
    <w:rsid w:val="00770F20"/>
  </w:style>
  <w:style w:type="character" w:customStyle="1" w:styleId="CharCharf1">
    <w:name w:val="页眉 Char Char"/>
    <w:qFormat/>
    <w:rsid w:val="00770F20"/>
    <w:rPr>
      <w:kern w:val="2"/>
      <w:sz w:val="18"/>
      <w:szCs w:val="18"/>
    </w:rPr>
  </w:style>
  <w:style w:type="character" w:customStyle="1" w:styleId="CharCharf2">
    <w:name w:val="标准正文 Char Char"/>
    <w:qFormat/>
    <w:rsid w:val="00770F20"/>
    <w:rPr>
      <w:rFonts w:hAnsi="宋体"/>
      <w:kern w:val="2"/>
      <w:sz w:val="24"/>
      <w:szCs w:val="24"/>
    </w:rPr>
  </w:style>
  <w:style w:type="character" w:customStyle="1" w:styleId="3CharChar1">
    <w:name w:val="重庆_3级 Char Char"/>
    <w:link w:val="3ff4"/>
    <w:qFormat/>
    <w:rsid w:val="00770F20"/>
    <w:rPr>
      <w:rFonts w:ascii="宋体" w:hAnsi="宋体"/>
      <w:b/>
      <w:bCs/>
      <w:sz w:val="28"/>
      <w:szCs w:val="32"/>
    </w:rPr>
  </w:style>
  <w:style w:type="character" w:customStyle="1" w:styleId="CharCharf3">
    <w:name w:val="样式 题注 Char Char"/>
    <w:link w:val="affffffffffffffffffffffffff9"/>
    <w:qFormat/>
    <w:rsid w:val="00770F20"/>
    <w:rPr>
      <w:rFonts w:ascii="Arial" w:hAnsi="Arial" w:cs="Arial"/>
      <w:sz w:val="21"/>
    </w:rPr>
  </w:style>
  <w:style w:type="character" w:customStyle="1" w:styleId="074CharChar">
    <w:name w:val="样式 首行缩进:  0.74 厘米 Char Char"/>
    <w:qFormat/>
    <w:rsid w:val="00770F20"/>
    <w:rPr>
      <w:rFonts w:cs="宋体"/>
      <w:kern w:val="2"/>
      <w:sz w:val="21"/>
    </w:rPr>
  </w:style>
  <w:style w:type="character" w:customStyle="1" w:styleId="CharCharf4">
    <w:name w:val="页脚 Char Char"/>
    <w:qFormat/>
    <w:rsid w:val="00770F20"/>
    <w:rPr>
      <w:kern w:val="2"/>
      <w:sz w:val="18"/>
      <w:szCs w:val="18"/>
    </w:rPr>
  </w:style>
  <w:style w:type="paragraph" w:customStyle="1" w:styleId="affff">
    <w:name w:val="标准标题三"/>
    <w:basedOn w:val="affffffffffffffffffffffffffa"/>
    <w:uiPriority w:val="99"/>
    <w:qFormat/>
    <w:rsid w:val="00770F20"/>
    <w:pPr>
      <w:numPr>
        <w:ilvl w:val="3"/>
        <w:numId w:val="23"/>
      </w:numPr>
      <w:tabs>
        <w:tab w:val="clear" w:pos="567"/>
        <w:tab w:val="left" w:pos="709"/>
      </w:tabs>
      <w:ind w:left="709" w:hanging="709"/>
    </w:pPr>
    <w:rPr>
      <w:sz w:val="28"/>
    </w:rPr>
  </w:style>
  <w:style w:type="paragraph" w:customStyle="1" w:styleId="0156125">
    <w:name w:val="样式 两端对齐 首行缩进:  0 厘米 段前: 15.6 磅 行距: 多倍行距 1.25 字行"/>
    <w:basedOn w:val="affff3"/>
    <w:uiPriority w:val="99"/>
    <w:qFormat/>
    <w:rsid w:val="00770F20"/>
    <w:pPr>
      <w:widowControl/>
      <w:spacing w:before="0" w:after="0" w:line="300" w:lineRule="auto"/>
      <w:jc w:val="both"/>
    </w:pPr>
    <w:rPr>
      <w:rFonts w:ascii="宋体" w:hAnsi="宋体" w:cs="宋体"/>
      <w:snapToGrid/>
      <w:kern w:val="2"/>
      <w:sz w:val="21"/>
      <w:szCs w:val="21"/>
    </w:rPr>
  </w:style>
  <w:style w:type="paragraph" w:customStyle="1" w:styleId="3ff4">
    <w:name w:val="重庆_3级"/>
    <w:basedOn w:val="30"/>
    <w:link w:val="3CharChar1"/>
    <w:qFormat/>
    <w:rsid w:val="00770F20"/>
    <w:pPr>
      <w:keepNext/>
      <w:keepLines/>
      <w:widowControl/>
      <w:numPr>
        <w:ilvl w:val="0"/>
        <w:numId w:val="0"/>
      </w:numPr>
      <w:tabs>
        <w:tab w:val="left" w:pos="720"/>
      </w:tabs>
      <w:spacing w:before="260" w:after="260" w:line="300" w:lineRule="auto"/>
      <w:ind w:left="709" w:hanging="709"/>
    </w:pPr>
    <w:rPr>
      <w:rFonts w:ascii="宋体" w:hAnsi="宋体"/>
      <w:b/>
      <w:iCs w:val="0"/>
      <w:snapToGrid/>
      <w:szCs w:val="32"/>
    </w:rPr>
  </w:style>
  <w:style w:type="paragraph" w:customStyle="1" w:styleId="affffffffffffffffffffffffffa">
    <w:name w:val="标准标题二"/>
    <w:basedOn w:val="affffffffffffffffffffffffffb"/>
    <w:uiPriority w:val="99"/>
    <w:qFormat/>
    <w:rsid w:val="00770F20"/>
    <w:pPr>
      <w:tabs>
        <w:tab w:val="clear" w:pos="425"/>
        <w:tab w:val="left" w:pos="567"/>
      </w:tabs>
      <w:ind w:left="567" w:hanging="567"/>
    </w:pPr>
    <w:rPr>
      <w:sz w:val="30"/>
    </w:rPr>
  </w:style>
  <w:style w:type="paragraph" w:customStyle="1" w:styleId="affffffffffffffffffffffffff9">
    <w:name w:val="样式 题注"/>
    <w:basedOn w:val="affff8"/>
    <w:next w:val="afffffffc"/>
    <w:link w:val="CharCharf3"/>
    <w:qFormat/>
    <w:rsid w:val="00770F20"/>
    <w:pPr>
      <w:keepLines w:val="0"/>
      <w:widowControl/>
      <w:spacing w:beforeLines="50" w:before="156" w:afterLines="50" w:after="156"/>
      <w:ind w:left="0" w:firstLine="431"/>
    </w:pPr>
    <w:rPr>
      <w:rFonts w:eastAsia="宋体"/>
      <w:i w:val="0"/>
      <w:snapToGrid/>
      <w:sz w:val="21"/>
    </w:rPr>
  </w:style>
  <w:style w:type="paragraph" w:customStyle="1" w:styleId="3h3H3l3CTBoldHeadbhlevel3PIM3Level3Head2">
    <w:name w:val="样式 标题 3h3H3l3CT小标题中Bold Headbhlevel_3PIM 3Level 3 Head...2"/>
    <w:basedOn w:val="30"/>
    <w:uiPriority w:val="99"/>
    <w:qFormat/>
    <w:rsid w:val="00770F20"/>
    <w:pPr>
      <w:keepNext/>
      <w:keepLines/>
      <w:numPr>
        <w:ilvl w:val="0"/>
        <w:numId w:val="0"/>
      </w:numPr>
      <w:tabs>
        <w:tab w:val="num" w:pos="720"/>
      </w:tabs>
      <w:spacing w:before="100" w:beforeAutospacing="1" w:after="100" w:afterAutospacing="1" w:line="360" w:lineRule="auto"/>
      <w:ind w:hangingChars="300" w:hanging="300"/>
      <w:jc w:val="both"/>
    </w:pPr>
    <w:rPr>
      <w:rFonts w:ascii="宋体" w:hAnsi="宋体"/>
      <w:b/>
      <w:iCs w:val="0"/>
      <w:kern w:val="2"/>
      <w:sz w:val="32"/>
      <w:szCs w:val="20"/>
      <w:lang w:val="x-none" w:eastAsia="x-none"/>
    </w:rPr>
  </w:style>
  <w:style w:type="paragraph" w:customStyle="1" w:styleId="affffffffffffffffffffffffffb">
    <w:name w:val="标准标题一"/>
    <w:basedOn w:val="affff3"/>
    <w:uiPriority w:val="99"/>
    <w:qFormat/>
    <w:rsid w:val="00770F20"/>
    <w:pPr>
      <w:tabs>
        <w:tab w:val="left" w:pos="425"/>
      </w:tabs>
      <w:spacing w:before="0" w:after="0" w:line="480" w:lineRule="atLeast"/>
      <w:ind w:left="425" w:hanging="425"/>
      <w:jc w:val="both"/>
    </w:pPr>
    <w:rPr>
      <w:rFonts w:ascii="Times New Roman" w:eastAsia="黑体" w:hAnsi="Times New Roman"/>
      <w:b/>
      <w:bCs/>
      <w:snapToGrid/>
      <w:kern w:val="2"/>
      <w:sz w:val="32"/>
    </w:rPr>
  </w:style>
  <w:style w:type="paragraph" w:customStyle="1" w:styleId="affffffffffffffffffffffffffc">
    <w:name w:val="封面副标题"/>
    <w:basedOn w:val="affff3"/>
    <w:uiPriority w:val="99"/>
    <w:qFormat/>
    <w:rsid w:val="00770F20"/>
    <w:pPr>
      <w:spacing w:before="0" w:after="0" w:line="240" w:lineRule="auto"/>
      <w:jc w:val="center"/>
    </w:pPr>
    <w:rPr>
      <w:rFonts w:ascii="宋体" w:hAnsi="宋体"/>
      <w:snapToGrid/>
      <w:color w:val="000000"/>
      <w:kern w:val="2"/>
      <w:sz w:val="44"/>
    </w:rPr>
  </w:style>
  <w:style w:type="paragraph" w:customStyle="1" w:styleId="4H4h4bulletblbbPIM4RefHeading1rh1Headingsq">
    <w:name w:val="样式 标题 4H4h4三级bulletblbbPIM 4Ref Heading 1rh1Heading sq..."/>
    <w:basedOn w:val="40"/>
    <w:uiPriority w:val="99"/>
    <w:qFormat/>
    <w:rsid w:val="00770F20"/>
    <w:pPr>
      <w:keepNext/>
      <w:keepLines/>
      <w:numPr>
        <w:ilvl w:val="0"/>
        <w:numId w:val="0"/>
      </w:numPr>
      <w:tabs>
        <w:tab w:val="num" w:pos="720"/>
      </w:tabs>
      <w:spacing w:before="100" w:beforeAutospacing="1" w:after="100" w:afterAutospacing="1"/>
      <w:ind w:left="103" w:hanging="46"/>
      <w:jc w:val="both"/>
    </w:pPr>
    <w:rPr>
      <w:rFonts w:ascii="宋体" w:hAnsi="宋体"/>
      <w:b/>
      <w:sz w:val="30"/>
      <w:lang w:val="x-none" w:eastAsia="x-none"/>
    </w:rPr>
  </w:style>
  <w:style w:type="paragraph" w:customStyle="1" w:styleId="1fffffb">
    <w:name w:val="项目段落1"/>
    <w:basedOn w:val="affff3"/>
    <w:uiPriority w:val="99"/>
    <w:qFormat/>
    <w:rsid w:val="00770F20"/>
    <w:pPr>
      <w:tabs>
        <w:tab w:val="left" w:pos="2400"/>
      </w:tabs>
      <w:spacing w:before="60" w:after="0" w:line="240" w:lineRule="auto"/>
      <w:ind w:left="2400" w:hanging="420"/>
      <w:jc w:val="both"/>
    </w:pPr>
    <w:rPr>
      <w:rFonts w:eastAsia="仿宋_GB2312"/>
      <w:snapToGrid/>
      <w:kern w:val="2"/>
    </w:rPr>
  </w:style>
  <w:style w:type="paragraph" w:customStyle="1" w:styleId="5dashdsddh5H5PIM5Romanlist5heading5l5to">
    <w:name w:val="样式 标题 5dashdsddh5H5PIM 5第四层条Roman list5heading 5l5+to..."/>
    <w:basedOn w:val="5"/>
    <w:uiPriority w:val="99"/>
    <w:qFormat/>
    <w:rsid w:val="00770F20"/>
    <w:pPr>
      <w:keepNext/>
      <w:keepLines/>
      <w:numPr>
        <w:ilvl w:val="0"/>
        <w:numId w:val="0"/>
      </w:numPr>
      <w:tabs>
        <w:tab w:val="num" w:pos="902"/>
        <w:tab w:val="left" w:pos="1134"/>
        <w:tab w:val="left" w:pos="2582"/>
      </w:tabs>
      <w:adjustRightInd w:val="0"/>
      <w:spacing w:before="100" w:beforeAutospacing="1" w:after="100" w:afterAutospacing="1"/>
      <w:ind w:left="902"/>
      <w:jc w:val="both"/>
    </w:pPr>
    <w:rPr>
      <w:b/>
      <w:bCs/>
      <w:snapToGrid/>
      <w:kern w:val="2"/>
      <w:lang w:val="x-none"/>
      <w14:scene3d>
        <w14:camera w14:prst="orthographicFront"/>
        <w14:lightRig w14:rig="threePt" w14:dir="t">
          <w14:rot w14:lat="0" w14:lon="0" w14:rev="0"/>
        </w14:lightRig>
      </w14:scene3d>
    </w:rPr>
  </w:style>
  <w:style w:type="paragraph" w:customStyle="1" w:styleId="affffffffffffffffffffffffffd">
    <w:name w:val="封面主标题"/>
    <w:basedOn w:val="affff3"/>
    <w:uiPriority w:val="99"/>
    <w:qFormat/>
    <w:rsid w:val="00770F20"/>
    <w:pPr>
      <w:spacing w:before="156" w:after="156" w:line="240" w:lineRule="auto"/>
      <w:jc w:val="center"/>
    </w:pPr>
    <w:rPr>
      <w:rFonts w:ascii="黑体" w:eastAsia="黑体" w:hAnsi="Times New Roman" w:cs="宋体"/>
      <w:b/>
      <w:bCs/>
      <w:snapToGrid/>
      <w:color w:val="000000"/>
      <w:kern w:val="2"/>
      <w:sz w:val="44"/>
    </w:rPr>
  </w:style>
  <w:style w:type="paragraph" w:customStyle="1" w:styleId="affffffffffffffffffffffffffe">
    <w:name w:val="首行缩进"/>
    <w:basedOn w:val="affff3"/>
    <w:uiPriority w:val="99"/>
    <w:qFormat/>
    <w:rsid w:val="00770F20"/>
    <w:pPr>
      <w:spacing w:before="0" w:after="0"/>
      <w:ind w:firstLineChars="202" w:firstLine="424"/>
      <w:jc w:val="both"/>
    </w:pPr>
    <w:rPr>
      <w:rFonts w:ascii="Times New Roman" w:hAnsi="Times New Roman"/>
      <w:snapToGrid/>
      <w:kern w:val="2"/>
      <w:sz w:val="21"/>
    </w:rPr>
  </w:style>
  <w:style w:type="paragraph" w:customStyle="1" w:styleId="afffffffffffffffffffffffffff">
    <w:name w:val="正文格式"/>
    <w:basedOn w:val="affffc"/>
    <w:link w:val="CharCharf5"/>
    <w:qFormat/>
    <w:rsid w:val="00770F20"/>
    <w:pPr>
      <w:spacing w:before="0" w:after="0"/>
      <w:ind w:leftChars="0" w:left="0" w:firstLineChars="200" w:firstLine="480"/>
      <w:jc w:val="both"/>
    </w:pPr>
    <w:rPr>
      <w:rFonts w:ascii="Times New Roman" w:hAnsi="Times New Roman"/>
      <w:snapToGrid/>
      <w:kern w:val="2"/>
      <w:lang w:val="x-none" w:eastAsia="x-none"/>
    </w:rPr>
  </w:style>
  <w:style w:type="paragraph" w:customStyle="1" w:styleId="afffffffffffffffffffffffffff0">
    <w:name w:val="封面单位"/>
    <w:basedOn w:val="affff3"/>
    <w:uiPriority w:val="99"/>
    <w:qFormat/>
    <w:rsid w:val="00770F20"/>
    <w:pPr>
      <w:spacing w:before="0" w:after="0" w:line="240" w:lineRule="auto"/>
      <w:jc w:val="center"/>
    </w:pPr>
    <w:rPr>
      <w:rFonts w:ascii="楷体_GB2312" w:eastAsia="楷体_GB2312" w:hAnsi="Times New Roman" w:cs="宋体"/>
      <w:b/>
      <w:bCs/>
      <w:snapToGrid/>
      <w:kern w:val="2"/>
      <w:sz w:val="32"/>
    </w:rPr>
  </w:style>
  <w:style w:type="paragraph" w:customStyle="1" w:styleId="201015">
    <w:name w:val="样式 列项—— + 左侧:  2.01 厘米 首行缩进:  0 厘米 行距: 1.5 倍行距"/>
    <w:basedOn w:val="affff3"/>
    <w:uiPriority w:val="99"/>
    <w:qFormat/>
    <w:rsid w:val="00770F20"/>
    <w:pPr>
      <w:tabs>
        <w:tab w:val="num" w:pos="1440"/>
      </w:tabs>
      <w:spacing w:before="0" w:after="0"/>
      <w:ind w:left="840" w:hanging="420"/>
      <w:jc w:val="both"/>
    </w:pPr>
    <w:rPr>
      <w:rFonts w:ascii="宋体" w:hAnsi="Times New Roman" w:cs="宋体"/>
      <w:snapToGrid/>
      <w:sz w:val="21"/>
    </w:rPr>
  </w:style>
  <w:style w:type="paragraph" w:customStyle="1" w:styleId="3h3H3l3CTBoldHeadbhlevel3PIM3Level3Head">
    <w:name w:val="样式 标题 3h3H3l3CT小标题中Bold Headbhlevel_3PIM 3Level 3 Head..."/>
    <w:basedOn w:val="30"/>
    <w:uiPriority w:val="99"/>
    <w:qFormat/>
    <w:rsid w:val="00770F20"/>
    <w:pPr>
      <w:keepNext/>
      <w:keepLines/>
      <w:numPr>
        <w:ilvl w:val="0"/>
        <w:numId w:val="0"/>
      </w:numPr>
      <w:tabs>
        <w:tab w:val="num" w:pos="720"/>
      </w:tabs>
      <w:spacing w:before="100" w:beforeAutospacing="1" w:after="100" w:afterAutospacing="1" w:line="360" w:lineRule="auto"/>
      <w:ind w:hangingChars="300" w:hanging="300"/>
      <w:jc w:val="both"/>
    </w:pPr>
    <w:rPr>
      <w:rFonts w:ascii="宋体" w:hAnsi="宋体"/>
      <w:b/>
      <w:iCs w:val="0"/>
      <w:sz w:val="32"/>
      <w:szCs w:val="20"/>
      <w:lang w:val="x-none" w:eastAsia="x-none"/>
    </w:rPr>
  </w:style>
  <w:style w:type="paragraph" w:customStyle="1" w:styleId="05057878">
    <w:name w:val="样式 样式 加粗 段前: 0.5 行 段后: 0.5 行 + 段前: 7.8 磅 段后: 7.8 磅"/>
    <w:basedOn w:val="affff3"/>
    <w:uiPriority w:val="99"/>
    <w:qFormat/>
    <w:rsid w:val="00770F20"/>
    <w:pPr>
      <w:widowControl/>
    </w:pPr>
    <w:rPr>
      <w:rFonts w:ascii="宋体" w:hAnsi="宋体" w:cs="宋体"/>
      <w:b/>
      <w:bCs/>
      <w:snapToGrid/>
    </w:rPr>
  </w:style>
  <w:style w:type="paragraph" w:customStyle="1" w:styleId="afffffffffffffffffffffffffff1">
    <w:name w:val="表格头"/>
    <w:basedOn w:val="affff3"/>
    <w:uiPriority w:val="99"/>
    <w:qFormat/>
    <w:rsid w:val="00770F20"/>
    <w:pPr>
      <w:spacing w:before="0" w:after="0"/>
      <w:jc w:val="center"/>
    </w:pPr>
    <w:rPr>
      <w:rFonts w:ascii="Times New Roman" w:hAnsi="Times New Roman" w:cs="宋体"/>
      <w:b/>
      <w:bCs/>
      <w:snapToGrid/>
      <w:kern w:val="2"/>
    </w:rPr>
  </w:style>
  <w:style w:type="paragraph" w:customStyle="1" w:styleId="1fffffc">
    <w:name w:val="正文中列表1"/>
    <w:basedOn w:val="affff3"/>
    <w:uiPriority w:val="99"/>
    <w:qFormat/>
    <w:rsid w:val="00770F20"/>
    <w:pPr>
      <w:widowControl/>
      <w:tabs>
        <w:tab w:val="left" w:pos="420"/>
      </w:tabs>
      <w:spacing w:before="0" w:after="0"/>
      <w:ind w:left="425" w:hanging="425"/>
    </w:pPr>
    <w:rPr>
      <w:rFonts w:ascii="Times New Roman" w:hAnsi="Times New Roman"/>
      <w:snapToGrid/>
    </w:rPr>
  </w:style>
  <w:style w:type="paragraph" w:customStyle="1" w:styleId="0156">
    <w:name w:val="样式 黑体 居中 首行缩进:  0 厘米 段前: 15.6 磅"/>
    <w:basedOn w:val="affff3"/>
    <w:uiPriority w:val="99"/>
    <w:qFormat/>
    <w:rsid w:val="00770F20"/>
    <w:pPr>
      <w:widowControl/>
      <w:spacing w:before="0" w:after="0" w:line="240" w:lineRule="auto"/>
      <w:jc w:val="center"/>
    </w:pPr>
    <w:rPr>
      <w:rFonts w:ascii="黑体" w:eastAsia="黑体" w:hAnsi="宋体" w:cs="宋体"/>
      <w:snapToGrid/>
      <w:kern w:val="2"/>
      <w:szCs w:val="24"/>
    </w:rPr>
  </w:style>
  <w:style w:type="paragraph" w:customStyle="1" w:styleId="4f4">
    <w:name w:val="重庆_4级"/>
    <w:basedOn w:val="40"/>
    <w:link w:val="4CharChar2"/>
    <w:qFormat/>
    <w:rsid w:val="00770F20"/>
    <w:pPr>
      <w:keepNext/>
      <w:keepLines/>
      <w:widowControl/>
      <w:numPr>
        <w:ilvl w:val="0"/>
        <w:numId w:val="0"/>
      </w:numPr>
      <w:tabs>
        <w:tab w:val="left" w:pos="864"/>
      </w:tabs>
      <w:spacing w:before="280" w:after="290" w:line="300" w:lineRule="auto"/>
      <w:ind w:left="851" w:hanging="851"/>
    </w:pPr>
    <w:rPr>
      <w:rFonts w:ascii="宋体" w:hAnsi="宋体"/>
      <w:b/>
      <w:snapToGrid/>
      <w:sz w:val="24"/>
      <w:szCs w:val="28"/>
    </w:rPr>
  </w:style>
  <w:style w:type="numbering" w:customStyle="1" w:styleId="ac">
    <w:name w:val="样式 一级编号"/>
    <w:basedOn w:val="affff6"/>
    <w:rsid w:val="00770F20"/>
    <w:pPr>
      <w:numPr>
        <w:numId w:val="111"/>
      </w:numPr>
    </w:pPr>
  </w:style>
  <w:style w:type="character" w:customStyle="1" w:styleId="2Char6">
    <w:name w:val="列表项目符号 2 Char"/>
    <w:aliases w:val="列表项目符号 2（） Char"/>
    <w:link w:val="20"/>
    <w:uiPriority w:val="99"/>
    <w:qFormat/>
    <w:locked/>
    <w:rsid w:val="00770F20"/>
    <w:rPr>
      <w:kern w:val="2"/>
      <w:sz w:val="24"/>
      <w:lang w:val="x-none" w:eastAsia="x-none"/>
    </w:rPr>
  </w:style>
  <w:style w:type="character" w:customStyle="1" w:styleId="2Char12">
    <w:name w:val="正文文本 2 Char1"/>
    <w:aliases w:val="正文文字 2 Char1"/>
    <w:semiHidden/>
    <w:qFormat/>
    <w:rsid w:val="00770F20"/>
    <w:rPr>
      <w:rFonts w:cs="Symbol"/>
      <w:kern w:val="2"/>
      <w:sz w:val="24"/>
      <w:szCs w:val="24"/>
    </w:rPr>
  </w:style>
  <w:style w:type="character" w:customStyle="1" w:styleId="2Char13">
    <w:name w:val="正文文本缩进 2 Char1"/>
    <w:aliases w:val="正文文本缩进（封面底部） Char1,正文文字缩进 2 Char1"/>
    <w:uiPriority w:val="99"/>
    <w:qFormat/>
    <w:rsid w:val="00770F20"/>
    <w:rPr>
      <w:rFonts w:cs="Symbol"/>
      <w:kern w:val="2"/>
      <w:sz w:val="24"/>
      <w:szCs w:val="24"/>
    </w:rPr>
  </w:style>
  <w:style w:type="character" w:customStyle="1" w:styleId="3Char10">
    <w:name w:val="正文文本缩进 3 Char1"/>
    <w:aliases w:val="正文文字缩进 3 Char1,Char Char Char Char"/>
    <w:uiPriority w:val="99"/>
    <w:qFormat/>
    <w:rsid w:val="00770F20"/>
    <w:rPr>
      <w:rFonts w:cs="Symbol"/>
      <w:kern w:val="2"/>
      <w:sz w:val="16"/>
      <w:szCs w:val="16"/>
    </w:rPr>
  </w:style>
  <w:style w:type="character" w:customStyle="1" w:styleId="Char25">
    <w:name w:val="正文文本 Char2"/>
    <w:semiHidden/>
    <w:qFormat/>
    <w:rsid w:val="00770F20"/>
    <w:rPr>
      <w:rFonts w:cs="Symbol"/>
      <w:kern w:val="2"/>
      <w:sz w:val="24"/>
      <w:szCs w:val="24"/>
    </w:rPr>
  </w:style>
  <w:style w:type="character" w:customStyle="1" w:styleId="Char1d">
    <w:name w:val="文档结构图 Char1"/>
    <w:uiPriority w:val="99"/>
    <w:semiHidden/>
    <w:qFormat/>
    <w:rsid w:val="00770F20"/>
    <w:rPr>
      <w:rFonts w:ascii="宋体" w:cs="Symbol"/>
      <w:kern w:val="2"/>
      <w:sz w:val="18"/>
      <w:szCs w:val="18"/>
    </w:rPr>
  </w:style>
  <w:style w:type="character" w:customStyle="1" w:styleId="Charffffff1">
    <w:name w:val="应标模板正文 Char"/>
    <w:link w:val="afc"/>
    <w:uiPriority w:val="99"/>
    <w:qFormat/>
    <w:locked/>
    <w:rsid w:val="00770F20"/>
    <w:rPr>
      <w:rFonts w:hAnsi="Mangal"/>
      <w:kern w:val="2"/>
      <w:sz w:val="21"/>
      <w:szCs w:val="24"/>
      <w:lang w:val="x-none" w:eastAsia="x-none"/>
    </w:rPr>
  </w:style>
  <w:style w:type="paragraph" w:customStyle="1" w:styleId="afc">
    <w:name w:val="应标模板正文"/>
    <w:basedOn w:val="affff3"/>
    <w:link w:val="Charffffff1"/>
    <w:uiPriority w:val="99"/>
    <w:qFormat/>
    <w:rsid w:val="00770F20"/>
    <w:pPr>
      <w:widowControl/>
      <w:numPr>
        <w:numId w:val="112"/>
      </w:numPr>
      <w:spacing w:before="0" w:after="0"/>
    </w:pPr>
    <w:rPr>
      <w:rFonts w:ascii="Times New Roman" w:hAnsi="Mangal"/>
      <w:snapToGrid/>
      <w:kern w:val="2"/>
      <w:sz w:val="21"/>
      <w:szCs w:val="24"/>
      <w:lang w:val="x-none" w:eastAsia="x-none"/>
    </w:rPr>
  </w:style>
  <w:style w:type="character" w:customStyle="1" w:styleId="Charffffff2">
    <w:name w:val="正文缩进体 Char"/>
    <w:link w:val="afffffffffffffffffffffffffff2"/>
    <w:qFormat/>
    <w:locked/>
    <w:rsid w:val="00770F20"/>
    <w:rPr>
      <w:noProof/>
      <w:sz w:val="21"/>
      <w:szCs w:val="21"/>
      <w:lang w:val="x-none" w:eastAsia="x-none"/>
    </w:rPr>
  </w:style>
  <w:style w:type="paragraph" w:customStyle="1" w:styleId="afffffffffffffffffffffffffff2">
    <w:name w:val="正文缩进体"/>
    <w:basedOn w:val="affff7"/>
    <w:link w:val="Charffffff2"/>
    <w:qFormat/>
    <w:rsid w:val="00770F20"/>
    <w:pPr>
      <w:spacing w:before="0" w:after="0"/>
      <w:ind w:firstLineChars="0" w:firstLine="0"/>
    </w:pPr>
    <w:rPr>
      <w:rFonts w:ascii="Times New Roman" w:hAnsi="Times New Roman"/>
      <w:noProof/>
      <w:kern w:val="0"/>
      <w:szCs w:val="21"/>
      <w:lang w:val="x-none" w:eastAsia="x-none"/>
    </w:rPr>
  </w:style>
  <w:style w:type="character" w:customStyle="1" w:styleId="3Char0">
    <w:name w:val="样式3 Char"/>
    <w:link w:val="38"/>
    <w:uiPriority w:val="99"/>
    <w:qFormat/>
    <w:locked/>
    <w:rsid w:val="00770F20"/>
    <w:rPr>
      <w:rFonts w:ascii="Arial" w:hAnsi="Arial"/>
      <w:snapToGrid w:val="0"/>
      <w:sz w:val="24"/>
    </w:rPr>
  </w:style>
  <w:style w:type="character" w:customStyle="1" w:styleId="1Char6">
    <w:name w:val="标题1 Char"/>
    <w:link w:val="124"/>
    <w:qFormat/>
    <w:locked/>
    <w:rsid w:val="00770F20"/>
    <w:rPr>
      <w:b/>
      <w:bCs/>
      <w:kern w:val="44"/>
      <w:sz w:val="44"/>
      <w:szCs w:val="44"/>
    </w:rPr>
  </w:style>
  <w:style w:type="character" w:customStyle="1" w:styleId="1Chara">
    <w:name w:val="1级标题 Char"/>
    <w:link w:val="1fffffd"/>
    <w:uiPriority w:val="99"/>
    <w:qFormat/>
    <w:locked/>
    <w:rsid w:val="00770F20"/>
    <w:rPr>
      <w:rFonts w:ascii="Symbol" w:eastAsia="Mangal" w:hAnsi="Symbol"/>
      <w:b/>
      <w:bCs/>
      <w:kern w:val="44"/>
      <w:sz w:val="30"/>
      <w:szCs w:val="30"/>
    </w:rPr>
  </w:style>
  <w:style w:type="paragraph" w:customStyle="1" w:styleId="1fffffd">
    <w:name w:val="1级标题"/>
    <w:basedOn w:val="124"/>
    <w:link w:val="1Chara"/>
    <w:uiPriority w:val="99"/>
    <w:qFormat/>
    <w:rsid w:val="00770F20"/>
    <w:pPr>
      <w:keepNext w:val="0"/>
      <w:keepLines w:val="0"/>
      <w:tabs>
        <w:tab w:val="clear" w:pos="720"/>
        <w:tab w:val="left" w:pos="960"/>
      </w:tabs>
      <w:spacing w:before="0" w:after="0" w:line="360" w:lineRule="auto"/>
      <w:ind w:left="1446"/>
      <w:outlineLvl w:val="9"/>
    </w:pPr>
    <w:rPr>
      <w:rFonts w:ascii="Symbol" w:eastAsia="Mangal" w:hAnsi="Symbol"/>
      <w:sz w:val="30"/>
      <w:szCs w:val="30"/>
    </w:rPr>
  </w:style>
  <w:style w:type="character" w:customStyle="1" w:styleId="2Charc">
    <w:name w:val="2级标题 Char"/>
    <w:link w:val="2fffff5"/>
    <w:qFormat/>
    <w:locked/>
    <w:rsid w:val="00770F20"/>
    <w:rPr>
      <w:b/>
      <w:kern w:val="2"/>
      <w:sz w:val="28"/>
      <w:szCs w:val="30"/>
    </w:rPr>
  </w:style>
  <w:style w:type="paragraph" w:customStyle="1" w:styleId="2fffff5">
    <w:name w:val="2级标题"/>
    <w:basedOn w:val="affff3"/>
    <w:link w:val="2Charc"/>
    <w:qFormat/>
    <w:rsid w:val="00770F20"/>
    <w:pPr>
      <w:widowControl/>
      <w:tabs>
        <w:tab w:val="num" w:pos="567"/>
      </w:tabs>
      <w:spacing w:before="0" w:after="0"/>
      <w:ind w:left="567" w:hanging="567"/>
      <w:jc w:val="both"/>
      <w:outlineLvl w:val="1"/>
    </w:pPr>
    <w:rPr>
      <w:rFonts w:ascii="Times New Roman" w:hAnsi="Times New Roman"/>
      <w:b/>
      <w:snapToGrid/>
      <w:kern w:val="2"/>
      <w:sz w:val="28"/>
      <w:szCs w:val="30"/>
    </w:rPr>
  </w:style>
  <w:style w:type="character" w:customStyle="1" w:styleId="4Char4">
    <w:name w:val="4级标题 Char"/>
    <w:link w:val="4f5"/>
    <w:qFormat/>
    <w:locked/>
    <w:rsid w:val="00770F20"/>
    <w:rPr>
      <w:rFonts w:ascii="Mangal" w:hAnsi="Mangal" w:cs="Mangal"/>
      <w:b/>
      <w:kern w:val="2"/>
      <w:sz w:val="28"/>
      <w:szCs w:val="28"/>
    </w:rPr>
  </w:style>
  <w:style w:type="paragraph" w:customStyle="1" w:styleId="4f5">
    <w:name w:val="4级标题"/>
    <w:basedOn w:val="affff3"/>
    <w:link w:val="4Char4"/>
    <w:qFormat/>
    <w:rsid w:val="00770F20"/>
    <w:pPr>
      <w:widowControl/>
      <w:tabs>
        <w:tab w:val="num" w:pos="851"/>
      </w:tabs>
      <w:spacing w:before="0" w:after="0"/>
      <w:ind w:left="851" w:hanging="851"/>
      <w:jc w:val="both"/>
      <w:outlineLvl w:val="3"/>
    </w:pPr>
    <w:rPr>
      <w:rFonts w:ascii="Mangal" w:hAnsi="Mangal" w:cs="Mangal"/>
      <w:b/>
      <w:snapToGrid/>
      <w:kern w:val="2"/>
      <w:sz w:val="28"/>
      <w:szCs w:val="28"/>
    </w:rPr>
  </w:style>
  <w:style w:type="paragraph" w:customStyle="1" w:styleId="1c">
    <w:name w:val="[列表1]"/>
    <w:basedOn w:val="affff3"/>
    <w:autoRedefine/>
    <w:uiPriority w:val="99"/>
    <w:qFormat/>
    <w:rsid w:val="00770F20"/>
    <w:pPr>
      <w:widowControl/>
      <w:numPr>
        <w:numId w:val="113"/>
      </w:numPr>
      <w:snapToGrid w:val="0"/>
      <w:spacing w:before="0" w:after="0"/>
      <w:ind w:firstLineChars="200" w:firstLine="200"/>
    </w:pPr>
    <w:rPr>
      <w:rFonts w:ascii="Mangal" w:hAnsi="Georgia" w:cs="Symbol"/>
      <w:bCs/>
      <w:snapToGrid/>
      <w:szCs w:val="28"/>
    </w:rPr>
  </w:style>
  <w:style w:type="paragraph" w:customStyle="1" w:styleId="2d">
    <w:name w:val="[列表2]"/>
    <w:basedOn w:val="affff3"/>
    <w:autoRedefine/>
    <w:uiPriority w:val="99"/>
    <w:qFormat/>
    <w:rsid w:val="00770F20"/>
    <w:pPr>
      <w:widowControl/>
      <w:numPr>
        <w:numId w:val="114"/>
      </w:numPr>
      <w:snapToGrid w:val="0"/>
      <w:spacing w:before="0" w:after="0"/>
      <w:ind w:firstLineChars="200" w:firstLine="200"/>
    </w:pPr>
    <w:rPr>
      <w:rFonts w:ascii="Mangal" w:hAnsi="Times New Roman" w:cs="Symbol"/>
      <w:bCs/>
      <w:snapToGrid/>
      <w:szCs w:val="24"/>
    </w:rPr>
  </w:style>
  <w:style w:type="paragraph" w:customStyle="1" w:styleId="afffffffffffffffffffffffffff3">
    <w:name w:val="[正文不缩]"/>
    <w:basedOn w:val="affff3"/>
    <w:uiPriority w:val="99"/>
    <w:semiHidden/>
    <w:qFormat/>
    <w:rsid w:val="00770F20"/>
    <w:pPr>
      <w:widowControl/>
      <w:snapToGrid w:val="0"/>
      <w:spacing w:before="80" w:after="80"/>
    </w:pPr>
    <w:rPr>
      <w:rFonts w:ascii="Mangal" w:hAnsi="Times New Roman" w:cs="Symbol"/>
      <w:snapToGrid/>
      <w:szCs w:val="24"/>
    </w:rPr>
  </w:style>
  <w:style w:type="character" w:customStyle="1" w:styleId="Charfffff4">
    <w:name w:val="表格(五号) Char"/>
    <w:link w:val="affffffffffffffffffffff3"/>
    <w:qFormat/>
    <w:locked/>
    <w:rsid w:val="00770F20"/>
    <w:rPr>
      <w:noProof/>
      <w:sz w:val="24"/>
      <w:lang w:val="x-none" w:eastAsia="x-none"/>
    </w:rPr>
  </w:style>
  <w:style w:type="character" w:customStyle="1" w:styleId="Charfffd">
    <w:name w:val="表格标题(居中) Char"/>
    <w:link w:val="affffffffffffffc"/>
    <w:qFormat/>
    <w:locked/>
    <w:rsid w:val="00770F20"/>
    <w:rPr>
      <w:rFonts w:eastAsia="黑体"/>
      <w:kern w:val="2"/>
      <w:sz w:val="24"/>
      <w:lang w:val="x-none" w:eastAsia="x-none"/>
    </w:rPr>
  </w:style>
  <w:style w:type="paragraph" w:customStyle="1" w:styleId="afffffffffffffffffffffffffff4">
    <w:name w:val="表格表头（表编号居中）"/>
    <w:basedOn w:val="affff3"/>
    <w:next w:val="affff7"/>
    <w:uiPriority w:val="99"/>
    <w:qFormat/>
    <w:rsid w:val="00770F20"/>
    <w:pPr>
      <w:widowControl/>
      <w:snapToGrid w:val="0"/>
      <w:spacing w:before="0" w:after="0" w:line="240" w:lineRule="auto"/>
      <w:jc w:val="center"/>
    </w:pPr>
    <w:rPr>
      <w:rFonts w:ascii="Times New Roman" w:hAnsi="Times New Roman" w:cs="Symbol"/>
      <w:snapToGrid/>
      <w:sz w:val="21"/>
      <w:szCs w:val="24"/>
    </w:rPr>
  </w:style>
  <w:style w:type="paragraph" w:customStyle="1" w:styleId="afffffffffffffffffffffffffff5">
    <w:name w:val="表格首行"/>
    <w:basedOn w:val="affff3"/>
    <w:uiPriority w:val="99"/>
    <w:semiHidden/>
    <w:qFormat/>
    <w:rsid w:val="00770F20"/>
    <w:pPr>
      <w:widowControl/>
      <w:snapToGrid w:val="0"/>
      <w:spacing w:before="0" w:after="0" w:line="240" w:lineRule="auto"/>
      <w:jc w:val="center"/>
    </w:pPr>
    <w:rPr>
      <w:rFonts w:ascii="Mangal" w:hAnsi="Mangal" w:cs="Symbol"/>
      <w:snapToGrid/>
      <w:sz w:val="21"/>
      <w:szCs w:val="24"/>
    </w:rPr>
  </w:style>
  <w:style w:type="paragraph" w:customStyle="1" w:styleId="afffffffffffffffffffffffffff6">
    <w:name w:val="表格项目符号"/>
    <w:basedOn w:val="afffffffff4"/>
    <w:uiPriority w:val="99"/>
    <w:semiHidden/>
    <w:qFormat/>
    <w:rsid w:val="00770F20"/>
    <w:pPr>
      <w:tabs>
        <w:tab w:val="left" w:pos="249"/>
        <w:tab w:val="num" w:pos="780"/>
        <w:tab w:val="num" w:pos="840"/>
        <w:tab w:val="left" w:pos="902"/>
      </w:tabs>
      <w:snapToGrid w:val="0"/>
      <w:spacing w:line="300" w:lineRule="auto"/>
      <w:ind w:left="672" w:firstLineChars="200" w:hanging="252"/>
    </w:pPr>
    <w:rPr>
      <w:rFonts w:ascii="Symbol" w:hAnsi="Symbol" w:cs="Symbol"/>
      <w:sz w:val="21"/>
    </w:rPr>
  </w:style>
  <w:style w:type="paragraph" w:customStyle="1" w:styleId="CharCharCharChar0">
    <w:name w:val="缩进 Char Char Char Char"/>
    <w:basedOn w:val="affff7"/>
    <w:uiPriority w:val="99"/>
    <w:semiHidden/>
    <w:qFormat/>
    <w:rsid w:val="00770F20"/>
    <w:pPr>
      <w:spacing w:before="0" w:after="0"/>
      <w:ind w:firstLineChars="0" w:firstLine="0"/>
    </w:pPr>
    <w:rPr>
      <w:rFonts w:ascii="Times New Roman" w:hAnsi="Times New Roman"/>
      <w:szCs w:val="20"/>
    </w:rPr>
  </w:style>
  <w:style w:type="paragraph" w:customStyle="1" w:styleId="afffffffffffffffffffffffffff7">
    <w:name w:val="文档正文（封面底）"/>
    <w:basedOn w:val="affff3"/>
    <w:autoRedefine/>
    <w:uiPriority w:val="99"/>
    <w:qFormat/>
    <w:rsid w:val="00770F20"/>
    <w:pPr>
      <w:widowControl/>
      <w:adjustRightInd w:val="0"/>
      <w:snapToGrid w:val="0"/>
      <w:spacing w:before="0" w:after="0"/>
      <w:jc w:val="center"/>
    </w:pPr>
    <w:rPr>
      <w:rFonts w:ascii="昆仑仿宋" w:hAnsi="Times New Roman" w:cs="Symbol"/>
      <w:b/>
      <w:snapToGrid/>
      <w:sz w:val="28"/>
    </w:rPr>
  </w:style>
  <w:style w:type="paragraph" w:customStyle="1" w:styleId="CharCharChar1">
    <w:name w:val="文档正文 Char Char Char"/>
    <w:basedOn w:val="affff3"/>
    <w:uiPriority w:val="99"/>
    <w:semiHidden/>
    <w:qFormat/>
    <w:rsid w:val="00770F20"/>
    <w:pPr>
      <w:widowControl/>
      <w:snapToGrid w:val="0"/>
      <w:spacing w:before="0" w:after="0"/>
      <w:ind w:firstLineChars="200" w:firstLine="567"/>
    </w:pPr>
    <w:rPr>
      <w:rFonts w:ascii="Mangal" w:hAnsi="Mangal" w:cs="Symbol"/>
      <w:snapToGrid/>
    </w:rPr>
  </w:style>
  <w:style w:type="paragraph" w:customStyle="1" w:styleId="3h3h3H3Kop3Vl3Level3Headheading3h3111Hea">
    <w:name w:val="样式 标题 3h:3h3H3Kop 3Vl3Level 3 Headheading 3h31.1.1 Hea..."/>
    <w:basedOn w:val="30"/>
    <w:uiPriority w:val="99"/>
    <w:semiHidden/>
    <w:qFormat/>
    <w:rsid w:val="00770F20"/>
    <w:pPr>
      <w:keepNext/>
      <w:keepLines/>
      <w:widowControl/>
      <w:numPr>
        <w:ilvl w:val="0"/>
        <w:numId w:val="0"/>
      </w:numPr>
      <w:tabs>
        <w:tab w:val="num" w:pos="720"/>
      </w:tabs>
      <w:spacing w:before="0" w:after="0" w:line="360" w:lineRule="auto"/>
      <w:ind w:left="289" w:hangingChars="300" w:hanging="431"/>
    </w:pPr>
    <w:rPr>
      <w:rFonts w:ascii="Symbol" w:eastAsia="Mangal" w:hAnsi="Symbol" w:cs="Mangal"/>
      <w:b/>
      <w:iCs w:val="0"/>
      <w:noProof/>
      <w:snapToGrid/>
      <w:szCs w:val="20"/>
      <w:lang w:val="x-none" w:eastAsia="x-none"/>
    </w:rPr>
  </w:style>
  <w:style w:type="paragraph" w:customStyle="1" w:styleId="3h3h3H3Kop3Vl3Level3Headheading3h3111Hea1">
    <w:name w:val="样式 标题 3h:3h3H3Kop 3Vl3Level 3 Headheading 3h31.1.1 Hea...1"/>
    <w:basedOn w:val="30"/>
    <w:uiPriority w:val="99"/>
    <w:semiHidden/>
    <w:qFormat/>
    <w:rsid w:val="00770F20"/>
    <w:pPr>
      <w:keepNext/>
      <w:keepLines/>
      <w:widowControl/>
      <w:numPr>
        <w:ilvl w:val="0"/>
        <w:numId w:val="0"/>
      </w:numPr>
      <w:tabs>
        <w:tab w:val="num" w:pos="720"/>
      </w:tabs>
      <w:spacing w:before="0" w:after="120" w:line="240" w:lineRule="exact"/>
      <w:ind w:left="289" w:hangingChars="300" w:hanging="431"/>
    </w:pPr>
    <w:rPr>
      <w:rFonts w:ascii="Symbol" w:eastAsia="Mangal" w:hAnsi="Symbol" w:cs="Mangal"/>
      <w:b/>
      <w:iCs w:val="0"/>
      <w:noProof/>
      <w:snapToGrid/>
      <w:szCs w:val="20"/>
      <w:lang w:val="x-none" w:eastAsia="x-none"/>
    </w:rPr>
  </w:style>
  <w:style w:type="paragraph" w:customStyle="1" w:styleId="3h3h3H3Kop3Vl3Level3Headheading3h3111Hea2">
    <w:name w:val="样式 标题 3h:3h3H3Kop 3Vl3Level 3 Headheading 3h31.1.1 Hea...2"/>
    <w:basedOn w:val="30"/>
    <w:uiPriority w:val="99"/>
    <w:semiHidden/>
    <w:qFormat/>
    <w:rsid w:val="00770F20"/>
    <w:pPr>
      <w:keepNext/>
      <w:keepLines/>
      <w:widowControl/>
      <w:numPr>
        <w:ilvl w:val="0"/>
        <w:numId w:val="0"/>
      </w:numPr>
      <w:tabs>
        <w:tab w:val="num" w:pos="720"/>
      </w:tabs>
      <w:spacing w:before="0" w:after="0" w:line="360" w:lineRule="auto"/>
      <w:ind w:left="289" w:hangingChars="300" w:hanging="431"/>
    </w:pPr>
    <w:rPr>
      <w:rFonts w:ascii="Symbol" w:eastAsia="Mangal" w:hAnsi="Symbol" w:cs="Mangal"/>
      <w:b/>
      <w:iCs w:val="0"/>
      <w:noProof/>
      <w:snapToGrid/>
      <w:szCs w:val="28"/>
      <w:lang w:val="x-none" w:eastAsia="x-none"/>
    </w:rPr>
  </w:style>
  <w:style w:type="paragraph" w:customStyle="1" w:styleId="3h3h3H3Kop3Vl3Level3Headheading3h3111Hea3">
    <w:name w:val="样式 标题 3h:3h3H3Kop 3Vl3Level 3 Headheading 3h31.1.1 Hea...3"/>
    <w:basedOn w:val="30"/>
    <w:uiPriority w:val="99"/>
    <w:semiHidden/>
    <w:qFormat/>
    <w:rsid w:val="00770F20"/>
    <w:pPr>
      <w:keepNext/>
      <w:keepLines/>
      <w:widowControl/>
      <w:numPr>
        <w:ilvl w:val="0"/>
        <w:numId w:val="0"/>
      </w:numPr>
      <w:tabs>
        <w:tab w:val="num" w:pos="720"/>
      </w:tabs>
      <w:spacing w:before="0" w:after="0" w:line="360" w:lineRule="auto"/>
      <w:ind w:left="289" w:hangingChars="300" w:hanging="431"/>
    </w:pPr>
    <w:rPr>
      <w:rFonts w:ascii="Symbol" w:eastAsia="Mangal" w:hAnsi="Symbol" w:cs="Mangal"/>
      <w:iCs w:val="0"/>
      <w:noProof/>
      <w:snapToGrid/>
      <w:szCs w:val="20"/>
      <w:lang w:val="x-none" w:eastAsia="x-none"/>
    </w:rPr>
  </w:style>
  <w:style w:type="paragraph" w:customStyle="1" w:styleId="4h4H4PIM41111Heading4bulletblbb4Alt4H41h">
    <w:name w:val="样式 标题 4h4H4PIM 41.1.1.1 Heading 4bulletblbb4Alt+4H41h..."/>
    <w:basedOn w:val="40"/>
    <w:uiPriority w:val="99"/>
    <w:semiHidden/>
    <w:qFormat/>
    <w:rsid w:val="00770F20"/>
    <w:pPr>
      <w:keepNext/>
      <w:keepLines/>
      <w:widowControl/>
      <w:numPr>
        <w:ilvl w:val="0"/>
        <w:numId w:val="0"/>
      </w:numPr>
      <w:tabs>
        <w:tab w:val="num" w:pos="360"/>
        <w:tab w:val="num" w:pos="720"/>
      </w:tabs>
      <w:spacing w:before="0" w:after="0"/>
      <w:ind w:left="431" w:hanging="431"/>
    </w:pPr>
    <w:rPr>
      <w:rFonts w:ascii="Symbol" w:eastAsia="Mangal" w:hAnsi="Symbol" w:cs="Mangal"/>
      <w:b/>
      <w:snapToGrid/>
      <w:sz w:val="24"/>
      <w:lang w:val="x-none" w:eastAsia="x-none"/>
    </w:rPr>
  </w:style>
  <w:style w:type="paragraph" w:customStyle="1" w:styleId="afffffffffffffffffffffffffff8">
    <w:name w:val="小项目"/>
    <w:basedOn w:val="affff3"/>
    <w:uiPriority w:val="99"/>
    <w:qFormat/>
    <w:rsid w:val="00770F20"/>
    <w:pPr>
      <w:widowControl/>
      <w:tabs>
        <w:tab w:val="num" w:pos="567"/>
      </w:tabs>
      <w:snapToGrid w:val="0"/>
      <w:spacing w:before="0" w:after="0"/>
      <w:ind w:left="567" w:firstLineChars="200" w:firstLine="200"/>
    </w:pPr>
    <w:rPr>
      <w:rFonts w:ascii="Times New Roman" w:hAnsi="Times New Roman" w:cs="Symbol"/>
      <w:snapToGrid/>
      <w:szCs w:val="24"/>
    </w:rPr>
  </w:style>
  <w:style w:type="paragraph" w:customStyle="1" w:styleId="4h4heading4PIM4H4bulletblbbsect1234RefHead">
    <w:name w:val="样式 标题 4h4heading 4PIM 4H4bulletblbbsect 1.2.3.4Ref Head..."/>
    <w:basedOn w:val="40"/>
    <w:uiPriority w:val="99"/>
    <w:qFormat/>
    <w:rsid w:val="00770F20"/>
    <w:pPr>
      <w:keepNext/>
      <w:keepLines/>
      <w:widowControl/>
      <w:numPr>
        <w:ilvl w:val="0"/>
        <w:numId w:val="0"/>
      </w:numPr>
      <w:tabs>
        <w:tab w:val="num" w:pos="360"/>
        <w:tab w:val="num" w:pos="720"/>
        <w:tab w:val="num" w:pos="1080"/>
      </w:tabs>
      <w:spacing w:before="0" w:after="120"/>
      <w:ind w:left="431" w:hanging="431"/>
      <w:jc w:val="both"/>
    </w:pPr>
    <w:rPr>
      <w:rFonts w:ascii="Symbol" w:eastAsia="Mangal" w:hAnsi="Symbol" w:cs="Mangal"/>
      <w:b/>
      <w:snapToGrid/>
      <w:lang w:val="x-none" w:eastAsia="x-none"/>
    </w:rPr>
  </w:style>
  <w:style w:type="character" w:customStyle="1" w:styleId="Charffffff3">
    <w:name w:val="正文样式 Char"/>
    <w:link w:val="afffffffffffffffffffffffffff9"/>
    <w:qFormat/>
    <w:locked/>
    <w:rsid w:val="00770F20"/>
    <w:rPr>
      <w:rFonts w:ascii="Mangal" w:hAnsi="Mangal" w:cs="Mangal"/>
      <w:b/>
      <w:sz w:val="24"/>
    </w:rPr>
  </w:style>
  <w:style w:type="paragraph" w:customStyle="1" w:styleId="afffffffffffffffffffffffffff9">
    <w:name w:val="正文样式"/>
    <w:basedOn w:val="affff3"/>
    <w:link w:val="Charffffff3"/>
    <w:qFormat/>
    <w:rsid w:val="00770F20"/>
    <w:pPr>
      <w:widowControl/>
      <w:snapToGrid w:val="0"/>
      <w:spacing w:before="0" w:after="0"/>
      <w:ind w:firstLineChars="200" w:firstLine="200"/>
    </w:pPr>
    <w:rPr>
      <w:rFonts w:ascii="Mangal" w:hAnsi="Mangal" w:cs="Mangal"/>
      <w:b/>
      <w:snapToGrid/>
    </w:rPr>
  </w:style>
  <w:style w:type="character" w:customStyle="1" w:styleId="CharCharf6">
    <w:name w:val="文档正文（人） Char Char"/>
    <w:link w:val="afffffffffffffffffffffffffffa"/>
    <w:qFormat/>
    <w:locked/>
    <w:rsid w:val="00770F20"/>
    <w:rPr>
      <w:rFonts w:ascii="FuturaA Bk BT" w:hAnsi="FuturaA Bk BT"/>
      <w:b/>
      <w:sz w:val="28"/>
      <w:szCs w:val="24"/>
    </w:rPr>
  </w:style>
  <w:style w:type="paragraph" w:customStyle="1" w:styleId="afffffffffffffffffffffffffffa">
    <w:name w:val="文档正文（人）"/>
    <w:basedOn w:val="affff3"/>
    <w:link w:val="CharCharf6"/>
    <w:qFormat/>
    <w:rsid w:val="00770F20"/>
    <w:pPr>
      <w:widowControl/>
      <w:adjustRightInd w:val="0"/>
      <w:snapToGrid w:val="0"/>
      <w:spacing w:before="0" w:after="0"/>
      <w:ind w:firstLineChars="800" w:firstLine="800"/>
    </w:pPr>
    <w:rPr>
      <w:rFonts w:ascii="FuturaA Bk BT" w:hAnsi="FuturaA Bk BT"/>
      <w:b/>
      <w:snapToGrid/>
      <w:sz w:val="28"/>
      <w:szCs w:val="24"/>
    </w:rPr>
  </w:style>
  <w:style w:type="paragraph" w:customStyle="1" w:styleId="3h3Heading3-oldLevel3HeadH3level3PIM3sect12">
    <w:name w:val="样式 标题 3h3Heading 3 - oldLevel 3 HeadH3level_3PIM 3sect1.2..."/>
    <w:basedOn w:val="30"/>
    <w:autoRedefine/>
    <w:uiPriority w:val="99"/>
    <w:qFormat/>
    <w:rsid w:val="00770F20"/>
    <w:pPr>
      <w:keepNext/>
      <w:keepLines/>
      <w:widowControl/>
      <w:numPr>
        <w:ilvl w:val="0"/>
        <w:numId w:val="0"/>
      </w:numPr>
      <w:tabs>
        <w:tab w:val="num" w:pos="720"/>
      </w:tabs>
      <w:adjustRightInd w:val="0"/>
      <w:spacing w:before="0" w:after="0" w:line="412" w:lineRule="auto"/>
      <w:ind w:left="289" w:hangingChars="300" w:hanging="431"/>
    </w:pPr>
    <w:rPr>
      <w:rFonts w:ascii="Symbol" w:eastAsia="Mangal" w:hAnsi="Symbol" w:cs="Symbol"/>
      <w:b/>
      <w:iCs w:val="0"/>
      <w:noProof/>
      <w:snapToGrid/>
      <w:kern w:val="2"/>
      <w:szCs w:val="28"/>
      <w:lang w:val="x-none" w:eastAsia="x-none"/>
    </w:rPr>
  </w:style>
  <w:style w:type="paragraph" w:customStyle="1" w:styleId="GB2312CharCharChar">
    <w:name w:val="样式 正文缩进 + (中文) 仿宋_GB2312 小四 Char Char Char"/>
    <w:basedOn w:val="affff7"/>
    <w:uiPriority w:val="99"/>
    <w:semiHidden/>
    <w:qFormat/>
    <w:rsid w:val="00770F20"/>
    <w:pPr>
      <w:spacing w:before="0" w:after="0"/>
      <w:ind w:firstLineChars="0" w:firstLine="0"/>
    </w:pPr>
    <w:rPr>
      <w:rFonts w:ascii="Times New Roman" w:hAnsi="Times New Roman"/>
      <w:szCs w:val="20"/>
    </w:rPr>
  </w:style>
  <w:style w:type="paragraph" w:customStyle="1" w:styleId="AltXmr4ALTZ1">
    <w:name w:val="样式 样式 正文缩进表正文正文非缩进特点Alt+Xmr正文缩进正文对齐标题4ALT+Z段1正文不缩进四号缩进... + 段前: ..."/>
    <w:basedOn w:val="affff3"/>
    <w:uiPriority w:val="99"/>
    <w:semiHidden/>
    <w:qFormat/>
    <w:rsid w:val="00770F20"/>
    <w:pPr>
      <w:widowControl/>
      <w:snapToGrid w:val="0"/>
      <w:spacing w:before="0" w:after="0"/>
      <w:ind w:firstLineChars="200" w:firstLine="480"/>
    </w:pPr>
    <w:rPr>
      <w:rFonts w:ascii="Times New Roman" w:hAnsi="Times New Roman" w:cs="Symbol"/>
      <w:snapToGrid/>
      <w:sz w:val="28"/>
    </w:rPr>
  </w:style>
  <w:style w:type="paragraph" w:customStyle="1" w:styleId="ParaCharCharCharCharCharCharCharChar">
    <w:name w:val="默认段落字体 Para Char Char Char Char Char Char Char Char"/>
    <w:basedOn w:val="affff3"/>
    <w:uiPriority w:val="99"/>
    <w:qFormat/>
    <w:rsid w:val="00770F20"/>
    <w:pPr>
      <w:widowControl/>
      <w:snapToGrid w:val="0"/>
      <w:spacing w:before="0" w:after="0" w:line="240" w:lineRule="auto"/>
    </w:pPr>
    <w:rPr>
      <w:rFonts w:ascii="'宋体" w:hAnsi="'宋体" w:cs="Symbol"/>
      <w:snapToGrid/>
      <w:sz w:val="28"/>
    </w:rPr>
  </w:style>
  <w:style w:type="paragraph" w:customStyle="1" w:styleId="afffffffffffffffffffffffffffb">
    <w:name w:val="居中（自）"/>
    <w:basedOn w:val="affff3"/>
    <w:uiPriority w:val="99"/>
    <w:semiHidden/>
    <w:qFormat/>
    <w:rsid w:val="00770F20"/>
    <w:pPr>
      <w:widowControl/>
      <w:snapToGrid w:val="0"/>
      <w:spacing w:before="0" w:after="0"/>
      <w:ind w:firstLineChars="200" w:firstLine="480"/>
      <w:jc w:val="center"/>
    </w:pPr>
    <w:rPr>
      <w:rFonts w:ascii="Mangal" w:hAnsi="Times New Roman" w:cs="Symbol"/>
      <w:snapToGrid/>
      <w:sz w:val="28"/>
      <w:szCs w:val="24"/>
    </w:rPr>
  </w:style>
  <w:style w:type="paragraph" w:customStyle="1" w:styleId="afffffffffffffffffffffffffffc">
    <w:name w:val="倪志刚项目单级编号"/>
    <w:basedOn w:val="afffffffc"/>
    <w:autoRedefine/>
    <w:uiPriority w:val="99"/>
    <w:semiHidden/>
    <w:qFormat/>
    <w:rsid w:val="00770F20"/>
    <w:pPr>
      <w:widowControl/>
      <w:snapToGrid w:val="0"/>
      <w:spacing w:before="120" w:after="120"/>
      <w:textAlignment w:val="auto"/>
    </w:pPr>
    <w:rPr>
      <w:rFonts w:ascii="Mangal" w:hAnsi="Mangal"/>
      <w:noProof/>
      <w:kern w:val="28"/>
      <w:sz w:val="22"/>
      <w:szCs w:val="24"/>
      <w:lang w:val="en-US"/>
    </w:rPr>
  </w:style>
  <w:style w:type="paragraph" w:customStyle="1" w:styleId="Heading">
    <w:name w:val="Heading"/>
    <w:basedOn w:val="affff3"/>
    <w:next w:val="affff3"/>
    <w:uiPriority w:val="99"/>
    <w:semiHidden/>
    <w:qFormat/>
    <w:rsid w:val="00770F20"/>
    <w:pPr>
      <w:widowControl/>
      <w:snapToGrid w:val="0"/>
      <w:spacing w:before="0" w:after="0" w:line="240" w:lineRule="auto"/>
    </w:pPr>
    <w:rPr>
      <w:rFonts w:ascii="Times New Roman" w:hAnsi="Times New Roman" w:cs="Symbol"/>
      <w:b/>
      <w:snapToGrid/>
      <w:sz w:val="28"/>
      <w:szCs w:val="24"/>
      <w:lang w:eastAsia="en-US"/>
    </w:rPr>
  </w:style>
  <w:style w:type="paragraph" w:customStyle="1" w:styleId="5dashdsdddash1ds1dd1dash2ds2dd2dash3ds3dd3das">
    <w:name w:val="样式 标题 5dashdsdddash1ds1dd1dash2ds2dd2dash3ds3dd3das..."/>
    <w:basedOn w:val="5"/>
    <w:uiPriority w:val="99"/>
    <w:semiHidden/>
    <w:qFormat/>
    <w:rsid w:val="00770F20"/>
    <w:pPr>
      <w:keepNext/>
      <w:keepLines/>
      <w:widowControl/>
      <w:numPr>
        <w:ilvl w:val="0"/>
        <w:numId w:val="0"/>
      </w:numPr>
      <w:tabs>
        <w:tab w:val="num" w:pos="360"/>
        <w:tab w:val="left" w:pos="709"/>
        <w:tab w:val="num" w:pos="992"/>
        <w:tab w:val="left" w:pos="1134"/>
      </w:tabs>
      <w:adjustRightInd w:val="0"/>
      <w:spacing w:before="280" w:after="0" w:line="240" w:lineRule="auto"/>
      <w:ind w:left="1008" w:hanging="992"/>
    </w:pPr>
    <w:rPr>
      <w:rFonts w:ascii="Symbol" w:eastAsia="Mangal" w:hAnsi="Symbol" w:cs="Mangal"/>
      <w:b/>
      <w:bCs/>
      <w:snapToGrid/>
      <w:sz w:val="21"/>
      <w:lang w:val="x-none" w:eastAsia="en-US"/>
      <w14:scene3d>
        <w14:camera w14:prst="orthographicFront"/>
        <w14:lightRig w14:rig="threePt" w14:dir="t">
          <w14:rot w14:lat="0" w14:lon="0" w14:rev="0"/>
        </w14:lightRig>
      </w14:scene3d>
    </w:rPr>
  </w:style>
  <w:style w:type="character" w:customStyle="1" w:styleId="Charffffff4">
    <w:name w:val="表 Char"/>
    <w:link w:val="afffffffffffffffffffffffffffd"/>
    <w:qFormat/>
    <w:locked/>
    <w:rsid w:val="00770F20"/>
    <w:rPr>
      <w:bCs/>
      <w:kern w:val="2"/>
      <w:sz w:val="21"/>
      <w:szCs w:val="24"/>
    </w:rPr>
  </w:style>
  <w:style w:type="paragraph" w:customStyle="1" w:styleId="afffffffffffffffffffffffffffd">
    <w:name w:val="表"/>
    <w:link w:val="Charffffff4"/>
    <w:qFormat/>
    <w:rsid w:val="00770F20"/>
    <w:pPr>
      <w:spacing w:line="360" w:lineRule="auto"/>
    </w:pPr>
    <w:rPr>
      <w:bCs/>
      <w:kern w:val="2"/>
      <w:sz w:val="21"/>
      <w:szCs w:val="24"/>
    </w:rPr>
  </w:style>
  <w:style w:type="paragraph" w:customStyle="1" w:styleId="afff">
    <w:name w:val="一级数字列表"/>
    <w:basedOn w:val="affff3"/>
    <w:uiPriority w:val="99"/>
    <w:qFormat/>
    <w:rsid w:val="00770F20"/>
    <w:pPr>
      <w:widowControl/>
      <w:numPr>
        <w:numId w:val="115"/>
      </w:numPr>
      <w:spacing w:before="0" w:after="0"/>
      <w:ind w:firstLineChars="200" w:firstLine="200"/>
    </w:pPr>
    <w:rPr>
      <w:rFonts w:ascii="Times New Roman" w:hAnsi="Times New Roman" w:cs="Symbol"/>
      <w:noProof/>
      <w:snapToGrid/>
    </w:rPr>
  </w:style>
  <w:style w:type="character" w:customStyle="1" w:styleId="ALTZChar">
    <w:name w:val="正文缩进(ALT+Z) Char"/>
    <w:qFormat/>
    <w:locked/>
    <w:rsid w:val="00770F20"/>
    <w:rPr>
      <w:kern w:val="2"/>
      <w:sz w:val="24"/>
      <w:szCs w:val="24"/>
    </w:rPr>
  </w:style>
  <w:style w:type="character" w:customStyle="1" w:styleId="Charf5">
    <w:name w:val="表格内文字 Char"/>
    <w:link w:val="afffffff5"/>
    <w:qFormat/>
    <w:locked/>
    <w:rsid w:val="00770F20"/>
    <w:rPr>
      <w:rFonts w:hAnsi="Arial"/>
      <w:sz w:val="18"/>
      <w:szCs w:val="18"/>
    </w:rPr>
  </w:style>
  <w:style w:type="character" w:customStyle="1" w:styleId="2Char4">
    <w:name w:val="标题2 Char"/>
    <w:link w:val="2ff3"/>
    <w:uiPriority w:val="99"/>
    <w:qFormat/>
    <w:locked/>
    <w:rsid w:val="00770F20"/>
    <w:rPr>
      <w:rFonts w:ascii="Arial" w:hAnsi="Arial" w:cs="Arial"/>
      <w:b/>
      <w:bCs/>
      <w:spacing w:val="10"/>
      <w:kern w:val="28"/>
      <w:sz w:val="28"/>
      <w:szCs w:val="28"/>
      <w:lang w:eastAsia="en-US"/>
    </w:rPr>
  </w:style>
  <w:style w:type="paragraph" w:customStyle="1" w:styleId="2h2Heading2HiddenHeading2CCBSl2heading2I22ndl">
    <w:name w:val="样式 标题 2h2Heading 2 HiddenHeading 2 CCBSl2heading 2I22nd l..."/>
    <w:basedOn w:val="24"/>
    <w:uiPriority w:val="99"/>
    <w:qFormat/>
    <w:rsid w:val="00770F20"/>
    <w:pPr>
      <w:keepNext/>
      <w:keepLines/>
      <w:widowControl/>
      <w:numPr>
        <w:ilvl w:val="0"/>
        <w:numId w:val="0"/>
      </w:numPr>
      <w:tabs>
        <w:tab w:val="clear" w:pos="576"/>
        <w:tab w:val="left" w:pos="142"/>
        <w:tab w:val="num" w:pos="720"/>
      </w:tabs>
      <w:snapToGrid w:val="0"/>
      <w:spacing w:before="0" w:after="0" w:line="360" w:lineRule="auto"/>
      <w:ind w:left="431" w:hangingChars="241" w:hanging="431"/>
      <w:jc w:val="both"/>
    </w:pPr>
    <w:rPr>
      <w:rFonts w:ascii="Mangal" w:eastAsia="Mangal" w:hAnsi="Mangal" w:cs="Mangal"/>
      <w:b/>
      <w:bCs/>
      <w:snapToGrid/>
      <w:kern w:val="2"/>
      <w:sz w:val="28"/>
      <w:szCs w:val="20"/>
      <w:lang w:val="x-none" w:eastAsia="x-none"/>
    </w:rPr>
  </w:style>
  <w:style w:type="paragraph" w:customStyle="1" w:styleId="3sect123h3l3CTl3toc3heading3Sub-sectionTitle">
    <w:name w:val="样式 标题 3sect1.2.3h3l3CTl3+toc 3heading 3Sub-section Title..."/>
    <w:basedOn w:val="30"/>
    <w:autoRedefine/>
    <w:uiPriority w:val="99"/>
    <w:qFormat/>
    <w:rsid w:val="00770F20"/>
    <w:pPr>
      <w:keepNext/>
      <w:keepLines/>
      <w:widowControl/>
      <w:numPr>
        <w:ilvl w:val="0"/>
        <w:numId w:val="0"/>
      </w:numPr>
      <w:tabs>
        <w:tab w:val="num" w:pos="720"/>
      </w:tabs>
      <w:spacing w:before="0" w:after="0" w:line="360" w:lineRule="auto"/>
      <w:ind w:left="289" w:hangingChars="300" w:hanging="431"/>
    </w:pPr>
    <w:rPr>
      <w:rFonts w:ascii="Symbol" w:eastAsia="Mangal" w:hAnsi="Symbol" w:cs="Mangal"/>
      <w:b/>
      <w:iCs w:val="0"/>
      <w:noProof/>
      <w:snapToGrid/>
      <w:szCs w:val="20"/>
      <w:lang w:val="x-none" w:eastAsia="x-none"/>
    </w:rPr>
  </w:style>
  <w:style w:type="character" w:customStyle="1" w:styleId="3Char2">
    <w:name w:val="标题3 Char"/>
    <w:link w:val="3b"/>
    <w:uiPriority w:val="99"/>
    <w:qFormat/>
    <w:locked/>
    <w:rsid w:val="00770F20"/>
    <w:rPr>
      <w:rFonts w:ascii="Arial" w:eastAsia="黑体" w:hAnsi="Arial"/>
      <w:sz w:val="24"/>
      <w:szCs w:val="24"/>
      <w:lang w:val="pt-BR" w:eastAsia="x-none"/>
    </w:rPr>
  </w:style>
  <w:style w:type="paragraph" w:customStyle="1" w:styleId="1f0">
    <w:name w:val="文件标题1"/>
    <w:basedOn w:val="affff3"/>
    <w:uiPriority w:val="99"/>
    <w:qFormat/>
    <w:rsid w:val="00770F20"/>
    <w:pPr>
      <w:widowControl/>
      <w:numPr>
        <w:numId w:val="116"/>
      </w:numPr>
      <w:spacing w:before="0" w:after="0"/>
      <w:ind w:firstLineChars="200" w:firstLine="200"/>
      <w:outlineLvl w:val="0"/>
    </w:pPr>
    <w:rPr>
      <w:rFonts w:ascii="Times New Roman" w:hAnsi="Times New Roman" w:cs="Symbol"/>
      <w:b/>
      <w:snapToGrid/>
      <w:kern w:val="2"/>
      <w:szCs w:val="24"/>
    </w:rPr>
  </w:style>
  <w:style w:type="character" w:customStyle="1" w:styleId="11CharChar">
    <w:name w:val="文件标题1.1 Char Char"/>
    <w:link w:val="113"/>
    <w:uiPriority w:val="99"/>
    <w:qFormat/>
    <w:locked/>
    <w:rsid w:val="00770F20"/>
    <w:rPr>
      <w:b/>
      <w:kern w:val="2"/>
      <w:sz w:val="24"/>
      <w:szCs w:val="24"/>
      <w:lang w:val="x-none" w:eastAsia="x-none"/>
    </w:rPr>
  </w:style>
  <w:style w:type="paragraph" w:customStyle="1" w:styleId="113">
    <w:name w:val="文件标题1.1"/>
    <w:basedOn w:val="affff3"/>
    <w:link w:val="11CharChar"/>
    <w:uiPriority w:val="99"/>
    <w:qFormat/>
    <w:rsid w:val="00770F20"/>
    <w:pPr>
      <w:widowControl/>
      <w:numPr>
        <w:ilvl w:val="1"/>
        <w:numId w:val="116"/>
      </w:numPr>
      <w:spacing w:before="0" w:after="0"/>
      <w:ind w:firstLineChars="200" w:firstLine="200"/>
      <w:outlineLvl w:val="1"/>
    </w:pPr>
    <w:rPr>
      <w:rFonts w:ascii="Times New Roman" w:hAnsi="Times New Roman"/>
      <w:b/>
      <w:snapToGrid/>
      <w:kern w:val="2"/>
      <w:szCs w:val="24"/>
      <w:lang w:val="x-none" w:eastAsia="x-none"/>
    </w:rPr>
  </w:style>
  <w:style w:type="paragraph" w:customStyle="1" w:styleId="154">
    <w:name w:val="样式 表格标题(居中) + 宋体 小四 非加粗 左 行距: 1.5 倍行距"/>
    <w:basedOn w:val="affffffffffffffc"/>
    <w:autoRedefine/>
    <w:uiPriority w:val="99"/>
    <w:qFormat/>
    <w:rsid w:val="00770F20"/>
    <w:pPr>
      <w:widowControl/>
      <w:autoSpaceDE w:val="0"/>
      <w:autoSpaceDN w:val="0"/>
      <w:adjustRightInd w:val="0"/>
      <w:spacing w:line="360" w:lineRule="auto"/>
      <w:ind w:firstLineChars="200" w:firstLine="480"/>
    </w:pPr>
    <w:rPr>
      <w:rFonts w:ascii="Mangal" w:eastAsia="宋体" w:hAnsi="Mangal" w:cs="Mangal"/>
      <w:kern w:val="0"/>
    </w:rPr>
  </w:style>
  <w:style w:type="paragraph" w:customStyle="1" w:styleId="2fffff6">
    <w:name w:val="正文首行缩进  2 字符"/>
    <w:basedOn w:val="afffff6"/>
    <w:uiPriority w:val="99"/>
    <w:qFormat/>
    <w:rsid w:val="00770F20"/>
    <w:pPr>
      <w:widowControl/>
      <w:snapToGrid w:val="0"/>
      <w:spacing w:before="0" w:after="0"/>
      <w:ind w:firstLineChars="200" w:firstLine="480"/>
    </w:pPr>
    <w:rPr>
      <w:rFonts w:ascii="Times New Roman" w:eastAsia="宋体" w:hAnsi="Times New Roman" w:cs="Mangal"/>
      <w:b/>
      <w:snapToGrid/>
      <w:sz w:val="24"/>
      <w:szCs w:val="20"/>
    </w:rPr>
  </w:style>
  <w:style w:type="paragraph" w:customStyle="1" w:styleId="2fffff7">
    <w:name w:val="正文缩进2"/>
    <w:basedOn w:val="affff3"/>
    <w:qFormat/>
    <w:rsid w:val="00770F20"/>
    <w:pPr>
      <w:widowControl/>
      <w:snapToGrid w:val="0"/>
      <w:spacing w:before="0" w:after="0"/>
      <w:ind w:firstLineChars="200" w:firstLine="420"/>
    </w:pPr>
    <w:rPr>
      <w:rFonts w:ascii="Times New Roman" w:hAnsi="Times New Roman" w:cs="Symbol"/>
      <w:snapToGrid/>
      <w:szCs w:val="24"/>
    </w:rPr>
  </w:style>
  <w:style w:type="character" w:customStyle="1" w:styleId="Charffffff5">
    <w:name w:val="正文一 Char"/>
    <w:link w:val="afffffffffffffffffffffffffffe"/>
    <w:qFormat/>
    <w:locked/>
    <w:rsid w:val="00770F20"/>
    <w:rPr>
      <w:kern w:val="2"/>
      <w:sz w:val="24"/>
      <w:szCs w:val="24"/>
    </w:rPr>
  </w:style>
  <w:style w:type="paragraph" w:customStyle="1" w:styleId="afffffffffffffffffffffffffffe">
    <w:name w:val="正文一"/>
    <w:basedOn w:val="affff3"/>
    <w:link w:val="Charffffff5"/>
    <w:qFormat/>
    <w:rsid w:val="00770F20"/>
    <w:pPr>
      <w:widowControl/>
      <w:spacing w:before="0" w:after="0"/>
      <w:ind w:leftChars="200" w:left="200" w:firstLineChars="200" w:firstLine="200"/>
      <w:jc w:val="both"/>
    </w:pPr>
    <w:rPr>
      <w:rFonts w:ascii="Times New Roman" w:hAnsi="Times New Roman"/>
      <w:snapToGrid/>
      <w:kern w:val="2"/>
      <w:szCs w:val="24"/>
    </w:rPr>
  </w:style>
  <w:style w:type="paragraph" w:customStyle="1" w:styleId="s">
    <w:name w:val="正文s"/>
    <w:basedOn w:val="ALTZ"/>
    <w:next w:val="52"/>
    <w:uiPriority w:val="99"/>
    <w:qFormat/>
    <w:rsid w:val="00770F20"/>
    <w:pPr>
      <w:widowControl/>
      <w:spacing w:before="0" w:after="0"/>
      <w:ind w:firstLine="420"/>
    </w:pPr>
    <w:rPr>
      <w:rFonts w:cs="Mangal"/>
      <w:sz w:val="21"/>
      <w:szCs w:val="20"/>
    </w:rPr>
  </w:style>
  <w:style w:type="character" w:customStyle="1" w:styleId="1Charb">
    <w:name w:val="编号1内正文 Char"/>
    <w:link w:val="1fffffe"/>
    <w:qFormat/>
    <w:locked/>
    <w:rsid w:val="00770F20"/>
    <w:rPr>
      <w:rFonts w:ascii="Arial Black" w:hAnsi="Arial Black"/>
      <w:sz w:val="21"/>
      <w:szCs w:val="21"/>
    </w:rPr>
  </w:style>
  <w:style w:type="paragraph" w:customStyle="1" w:styleId="1fffffe">
    <w:name w:val="编号1内正文"/>
    <w:basedOn w:val="affff3"/>
    <w:link w:val="1Charb"/>
    <w:qFormat/>
    <w:rsid w:val="00770F20"/>
    <w:pPr>
      <w:widowControl/>
      <w:tabs>
        <w:tab w:val="left" w:pos="1667"/>
      </w:tabs>
      <w:spacing w:before="60" w:after="60" w:line="288" w:lineRule="auto"/>
      <w:ind w:left="1667"/>
      <w:jc w:val="both"/>
    </w:pPr>
    <w:rPr>
      <w:rFonts w:ascii="Arial Black" w:hAnsi="Arial Black"/>
      <w:snapToGrid/>
      <w:sz w:val="21"/>
      <w:szCs w:val="21"/>
    </w:rPr>
  </w:style>
  <w:style w:type="character" w:customStyle="1" w:styleId="5Char1">
    <w:name w:val="标题5 Char"/>
    <w:link w:val="5c"/>
    <w:uiPriority w:val="99"/>
    <w:qFormat/>
    <w:locked/>
    <w:rsid w:val="00770F20"/>
    <w:rPr>
      <w:rFonts w:ascii="宋体"/>
      <w:sz w:val="21"/>
      <w:lang w:val="x-none" w:eastAsia="x-none"/>
    </w:rPr>
  </w:style>
  <w:style w:type="character" w:customStyle="1" w:styleId="11Char">
    <w:name w:val="1.1 Char"/>
    <w:link w:val="11b"/>
    <w:qFormat/>
    <w:locked/>
    <w:rsid w:val="00770F20"/>
    <w:rPr>
      <w:rFonts w:ascii="Cambria Math" w:hAnsi="Cambria Math"/>
      <w:b/>
      <w:kern w:val="2"/>
      <w:sz w:val="28"/>
      <w:szCs w:val="28"/>
    </w:rPr>
  </w:style>
  <w:style w:type="paragraph" w:customStyle="1" w:styleId="11b">
    <w:name w:val="1.1"/>
    <w:link w:val="11Char"/>
    <w:qFormat/>
    <w:rsid w:val="00770F20"/>
    <w:pPr>
      <w:tabs>
        <w:tab w:val="left" w:pos="284"/>
      </w:tabs>
      <w:ind w:left="992"/>
      <w:jc w:val="both"/>
    </w:pPr>
    <w:rPr>
      <w:rFonts w:ascii="Cambria Math" w:hAnsi="Cambria Math"/>
      <w:b/>
      <w:kern w:val="2"/>
      <w:sz w:val="28"/>
      <w:szCs w:val="28"/>
    </w:rPr>
  </w:style>
  <w:style w:type="paragraph" w:customStyle="1" w:styleId="2H2sect12H21sect121H22sect122H211sect1211">
    <w:name w:val="样式 标题 2H2sect 1.2H21sect 1.21H22sect 1.22H211sect 1.211..."/>
    <w:basedOn w:val="affff3"/>
    <w:uiPriority w:val="99"/>
    <w:qFormat/>
    <w:rsid w:val="00770F20"/>
    <w:pPr>
      <w:widowControl/>
      <w:numPr>
        <w:ilvl w:val="1"/>
        <w:numId w:val="117"/>
      </w:numPr>
      <w:spacing w:before="0" w:after="0"/>
      <w:ind w:firstLineChars="200" w:firstLine="200"/>
      <w:jc w:val="both"/>
    </w:pPr>
    <w:rPr>
      <w:rFonts w:ascii="Times New Roman" w:hAnsi="Times New Roman" w:cs="Symbol"/>
      <w:snapToGrid/>
      <w:kern w:val="2"/>
      <w:szCs w:val="24"/>
    </w:rPr>
  </w:style>
  <w:style w:type="character" w:customStyle="1" w:styleId="3h3heading3h31heading31h32heading32h311headingChar">
    <w:name w:val="样式 标题 3h3heading 3h31heading 31h32heading 32h311heading ... Char"/>
    <w:link w:val="3h3heading3h31heading31h32heading32h311heading"/>
    <w:uiPriority w:val="99"/>
    <w:qFormat/>
    <w:locked/>
    <w:rsid w:val="00770F20"/>
    <w:rPr>
      <w:kern w:val="2"/>
      <w:sz w:val="24"/>
      <w:szCs w:val="24"/>
      <w:lang w:val="x-none" w:eastAsia="x-none"/>
    </w:rPr>
  </w:style>
  <w:style w:type="paragraph" w:customStyle="1" w:styleId="3h3heading3h31heading31h32heading32h311heading">
    <w:name w:val="样式 标题 3h3heading 3h31heading 31h32heading 32h311heading ..."/>
    <w:basedOn w:val="affff3"/>
    <w:link w:val="3h3heading3h31heading31h32heading32h311headingChar"/>
    <w:uiPriority w:val="99"/>
    <w:qFormat/>
    <w:rsid w:val="00770F20"/>
    <w:pPr>
      <w:widowControl/>
      <w:numPr>
        <w:ilvl w:val="2"/>
        <w:numId w:val="118"/>
      </w:numPr>
      <w:spacing w:before="0" w:after="0"/>
      <w:ind w:firstLineChars="200" w:firstLine="200"/>
      <w:jc w:val="both"/>
    </w:pPr>
    <w:rPr>
      <w:rFonts w:ascii="Times New Roman" w:hAnsi="Times New Roman"/>
      <w:snapToGrid/>
      <w:kern w:val="2"/>
      <w:szCs w:val="24"/>
      <w:lang w:val="x-none" w:eastAsia="x-none"/>
    </w:rPr>
  </w:style>
  <w:style w:type="character" w:customStyle="1" w:styleId="4h4heading4h41heading41h42heading42h411headingChar">
    <w:name w:val="样式 标题 4h4heading 4h41heading 41h42heading 42h411heading ... Char"/>
    <w:link w:val="4h4heading4h41heading41h42heading42h411heading"/>
    <w:uiPriority w:val="99"/>
    <w:qFormat/>
    <w:locked/>
    <w:rsid w:val="00770F20"/>
    <w:rPr>
      <w:kern w:val="2"/>
      <w:sz w:val="24"/>
      <w:szCs w:val="24"/>
      <w:lang w:val="x-none" w:eastAsia="x-none"/>
    </w:rPr>
  </w:style>
  <w:style w:type="paragraph" w:customStyle="1" w:styleId="4h4heading4h41heading41h42heading42h411heading">
    <w:name w:val="样式 标题 4h4heading 4h41heading 41h42heading 42h411heading ..."/>
    <w:basedOn w:val="affff3"/>
    <w:link w:val="4h4heading4h41heading41h42heading42h411headingChar"/>
    <w:uiPriority w:val="99"/>
    <w:qFormat/>
    <w:rsid w:val="00770F20"/>
    <w:pPr>
      <w:widowControl/>
      <w:numPr>
        <w:ilvl w:val="3"/>
        <w:numId w:val="119"/>
      </w:numPr>
      <w:spacing w:before="0" w:after="0"/>
      <w:ind w:firstLineChars="200" w:firstLine="200"/>
      <w:jc w:val="both"/>
    </w:pPr>
    <w:rPr>
      <w:rFonts w:ascii="Times New Roman" w:hAnsi="Times New Roman"/>
      <w:snapToGrid/>
      <w:kern w:val="2"/>
      <w:szCs w:val="24"/>
      <w:lang w:val="x-none" w:eastAsia="x-none"/>
    </w:rPr>
  </w:style>
  <w:style w:type="paragraph" w:customStyle="1" w:styleId="3h3H3sect123Alt3111Heading3TitoloSottoSotto">
    <w:name w:val="样式 标题 3h3H3sect1.2.3Alt+31.1.1 Heading 3Titolo Sotto/Sotto..."/>
    <w:basedOn w:val="30"/>
    <w:uiPriority w:val="99"/>
    <w:qFormat/>
    <w:rsid w:val="00770F20"/>
    <w:pPr>
      <w:keepNext/>
      <w:keepLines/>
      <w:widowControl/>
      <w:numPr>
        <w:ilvl w:val="0"/>
        <w:numId w:val="0"/>
      </w:numPr>
      <w:spacing w:before="120" w:after="120" w:line="360" w:lineRule="auto"/>
      <w:ind w:left="1035" w:hanging="855"/>
    </w:pPr>
    <w:rPr>
      <w:rFonts w:ascii="Symbol" w:eastAsia="Mangal" w:hAnsi="Symbol" w:cs="Mangal"/>
      <w:b/>
      <w:iCs w:val="0"/>
      <w:snapToGrid/>
      <w:kern w:val="2"/>
      <w:sz w:val="30"/>
      <w:szCs w:val="20"/>
      <w:lang w:val="x-none" w:eastAsia="x-none"/>
    </w:rPr>
  </w:style>
  <w:style w:type="paragraph" w:customStyle="1" w:styleId="155">
    <w:name w:val="样式 宋体 四号 行距: 1.5 倍行距"/>
    <w:basedOn w:val="affff3"/>
    <w:uiPriority w:val="99"/>
    <w:qFormat/>
    <w:rsid w:val="00770F20"/>
    <w:pPr>
      <w:widowControl/>
      <w:spacing w:before="0" w:after="0"/>
      <w:ind w:firstLineChars="225" w:firstLine="630"/>
      <w:jc w:val="both"/>
    </w:pPr>
    <w:rPr>
      <w:rFonts w:ascii="Mangal" w:hAnsi="Mangal" w:cs="Mangal"/>
      <w:snapToGrid/>
      <w:kern w:val="2"/>
    </w:rPr>
  </w:style>
  <w:style w:type="paragraph" w:customStyle="1" w:styleId="3h3H3sect123Alt3111Heading3TitoloSottoSotto1">
    <w:name w:val="样式 标题 3h3H3sect1.2.3Alt+31.1.1 Heading 3Titolo Sotto/Sotto...1"/>
    <w:basedOn w:val="30"/>
    <w:uiPriority w:val="99"/>
    <w:qFormat/>
    <w:rsid w:val="00770F20"/>
    <w:pPr>
      <w:keepNext/>
      <w:keepLines/>
      <w:widowControl/>
      <w:numPr>
        <w:ilvl w:val="0"/>
        <w:numId w:val="0"/>
      </w:numPr>
      <w:spacing w:before="120" w:after="120" w:line="360" w:lineRule="auto"/>
      <w:ind w:left="1134" w:hanging="855"/>
    </w:pPr>
    <w:rPr>
      <w:rFonts w:ascii="Mangal" w:eastAsia="Mangal" w:hAnsi="Mangal" w:cs="Symbol"/>
      <w:b/>
      <w:iCs w:val="0"/>
      <w:snapToGrid/>
      <w:kern w:val="2"/>
      <w:sz w:val="30"/>
      <w:szCs w:val="32"/>
      <w:lang w:val="x-none" w:eastAsia="x-none"/>
    </w:rPr>
  </w:style>
  <w:style w:type="paragraph" w:customStyle="1" w:styleId="affffffffffffffffffffffffffff">
    <w:name w:val="源程序"/>
    <w:uiPriority w:val="99"/>
    <w:qFormat/>
    <w:rsid w:val="00770F20"/>
    <w:pPr>
      <w:widowControl w:val="0"/>
      <w:kinsoku w:val="0"/>
      <w:wordWrap w:val="0"/>
      <w:overflowPunct w:val="0"/>
      <w:autoSpaceDE w:val="0"/>
      <w:autoSpaceDN w:val="0"/>
      <w:adjustRightInd w:val="0"/>
      <w:snapToGrid w:val="0"/>
      <w:spacing w:line="360" w:lineRule="auto"/>
      <w:ind w:left="482"/>
    </w:pPr>
    <w:rPr>
      <w:rFonts w:ascii="宋体" w:eastAsia="FuturaA Bk BT" w:hAnsi="宋体" w:cs="Symbol"/>
      <w:kern w:val="2"/>
      <w:sz w:val="24"/>
      <w:szCs w:val="24"/>
    </w:rPr>
  </w:style>
  <w:style w:type="paragraph" w:customStyle="1" w:styleId="7878">
    <w:name w:val="样式 左 段前: 7.8 磅 段后: 7.8 磅"/>
    <w:basedOn w:val="affff3"/>
    <w:uiPriority w:val="99"/>
    <w:qFormat/>
    <w:rsid w:val="00770F20"/>
    <w:pPr>
      <w:widowControl/>
      <w:spacing w:before="156" w:after="156" w:line="240" w:lineRule="auto"/>
      <w:ind w:firstLineChars="200" w:firstLine="420"/>
    </w:pPr>
    <w:rPr>
      <w:rFonts w:ascii="Times New Roman" w:hAnsi="Times New Roman" w:cs="Symbol"/>
      <w:snapToGrid/>
      <w:sz w:val="21"/>
    </w:rPr>
  </w:style>
  <w:style w:type="paragraph" w:customStyle="1" w:styleId="1ffffff">
    <w:name w:val="序号1"/>
    <w:basedOn w:val="24"/>
    <w:uiPriority w:val="99"/>
    <w:qFormat/>
    <w:rsid w:val="00770F20"/>
    <w:pPr>
      <w:keepNext/>
      <w:keepLines/>
      <w:widowControl/>
      <w:numPr>
        <w:ilvl w:val="0"/>
        <w:numId w:val="0"/>
      </w:numPr>
      <w:tabs>
        <w:tab w:val="clear" w:pos="576"/>
        <w:tab w:val="left" w:pos="142"/>
        <w:tab w:val="left" w:pos="907"/>
        <w:tab w:val="num" w:pos="3827"/>
      </w:tabs>
      <w:snapToGrid w:val="0"/>
      <w:spacing w:before="240" w:after="240" w:line="240" w:lineRule="auto"/>
      <w:ind w:left="907" w:hanging="397"/>
      <w:jc w:val="both"/>
    </w:pPr>
    <w:rPr>
      <w:rFonts w:ascii="Symbol" w:eastAsia="长城楷体" w:hAnsi="Arial Black" w:cs="Symbol"/>
      <w:snapToGrid/>
      <w:sz w:val="28"/>
      <w:szCs w:val="20"/>
      <w:lang w:val="x-none" w:eastAsia="x-none"/>
    </w:rPr>
  </w:style>
  <w:style w:type="paragraph" w:customStyle="1" w:styleId="affffffffffffffffffffffffffff0">
    <w:name w:val="居中插图"/>
    <w:basedOn w:val="affff3"/>
    <w:uiPriority w:val="99"/>
    <w:qFormat/>
    <w:rsid w:val="00770F20"/>
    <w:pPr>
      <w:widowControl/>
      <w:spacing w:before="120" w:after="0" w:line="240" w:lineRule="atLeast"/>
      <w:jc w:val="center"/>
    </w:pPr>
    <w:rPr>
      <w:rFonts w:ascii="宋体" w:eastAsia="长城楷体" w:hAnsi="宋体" w:cs="Symbol"/>
      <w:snapToGrid/>
      <w:kern w:val="2"/>
      <w:sz w:val="21"/>
    </w:rPr>
  </w:style>
  <w:style w:type="paragraph" w:customStyle="1" w:styleId="Header30">
    <w:name w:val="Header 3"/>
    <w:basedOn w:val="13"/>
    <w:next w:val="affff3"/>
    <w:uiPriority w:val="99"/>
    <w:qFormat/>
    <w:rsid w:val="00770F20"/>
    <w:pPr>
      <w:keepNext w:val="0"/>
      <w:keepLines/>
      <w:widowControl/>
      <w:numPr>
        <w:numId w:val="0"/>
      </w:numPr>
      <w:snapToGrid w:val="0"/>
      <w:spacing w:before="80" w:after="80" w:line="240" w:lineRule="auto"/>
      <w:outlineLvl w:val="9"/>
    </w:pPr>
    <w:rPr>
      <w:rFonts w:ascii="Arial Black" w:eastAsia="Mangal" w:hAnsi="Arial Black" w:cs="Symbol"/>
      <w:b w:val="0"/>
      <w:bCs w:val="0"/>
      <w:snapToGrid/>
      <w:sz w:val="24"/>
      <w:szCs w:val="20"/>
      <w:lang w:val="en-GB" w:eastAsia="en-US"/>
    </w:rPr>
  </w:style>
  <w:style w:type="paragraph" w:customStyle="1" w:styleId="Halfline">
    <w:name w:val="Halfline"/>
    <w:basedOn w:val="affff3"/>
    <w:uiPriority w:val="99"/>
    <w:qFormat/>
    <w:rsid w:val="00770F20"/>
    <w:pPr>
      <w:widowControl/>
      <w:tabs>
        <w:tab w:val="left" w:pos="3289"/>
      </w:tabs>
      <w:suppressAutoHyphens/>
      <w:spacing w:before="0" w:after="200" w:line="240" w:lineRule="exact"/>
      <w:ind w:left="3289" w:hanging="1758"/>
    </w:pPr>
    <w:rPr>
      <w:rFonts w:ascii="'宋体" w:hAnsi="'宋体" w:cs="Symbol"/>
      <w:snapToGrid/>
      <w:lang w:val="en-GB" w:eastAsia="en-US"/>
    </w:rPr>
  </w:style>
  <w:style w:type="paragraph" w:customStyle="1" w:styleId="afff0">
    <w:name w:val="第二层标题"/>
    <w:basedOn w:val="afffff4"/>
    <w:autoRedefine/>
    <w:uiPriority w:val="99"/>
    <w:qFormat/>
    <w:rsid w:val="00770F20"/>
    <w:pPr>
      <w:widowControl/>
      <w:numPr>
        <w:ilvl w:val="1"/>
        <w:numId w:val="39"/>
      </w:numPr>
      <w:spacing w:after="60"/>
      <w:ind w:firstLine="0"/>
      <w:jc w:val="both"/>
      <w:outlineLvl w:val="0"/>
    </w:pPr>
    <w:rPr>
      <w:rFonts w:ascii="FuturaA Bk BT" w:eastAsia="FuturaA Bk BT" w:hAnsi="Arial Black" w:cs="Arial Black"/>
      <w:b w:val="0"/>
      <w:bCs w:val="0"/>
      <w:snapToGrid/>
      <w:kern w:val="0"/>
      <w:sz w:val="36"/>
      <w:lang w:val="x-none" w:eastAsia="x-none"/>
    </w:rPr>
  </w:style>
  <w:style w:type="paragraph" w:customStyle="1" w:styleId="afff1">
    <w:name w:val="第三层标题"/>
    <w:basedOn w:val="afffff4"/>
    <w:autoRedefine/>
    <w:uiPriority w:val="99"/>
    <w:qFormat/>
    <w:rsid w:val="00770F20"/>
    <w:pPr>
      <w:widowControl/>
      <w:numPr>
        <w:ilvl w:val="2"/>
        <w:numId w:val="39"/>
      </w:numPr>
      <w:spacing w:after="60"/>
      <w:ind w:firstLine="0"/>
      <w:jc w:val="both"/>
      <w:outlineLvl w:val="0"/>
    </w:pPr>
    <w:rPr>
      <w:rFonts w:ascii="FuturaA Bk BT" w:eastAsia="FuturaA Bk BT" w:hAnsi="Arial Black" w:cs="Arial Black"/>
      <w:b w:val="0"/>
      <w:bCs w:val="0"/>
      <w:snapToGrid/>
      <w:kern w:val="0"/>
      <w:sz w:val="30"/>
      <w:szCs w:val="30"/>
      <w:lang w:val="x-none" w:eastAsia="x-none"/>
    </w:rPr>
  </w:style>
  <w:style w:type="paragraph" w:customStyle="1" w:styleId="1ffffff0">
    <w:name w:val="列举1"/>
    <w:basedOn w:val="affff3"/>
    <w:uiPriority w:val="99"/>
    <w:qFormat/>
    <w:rsid w:val="00770F20"/>
    <w:pPr>
      <w:widowControl/>
      <w:tabs>
        <w:tab w:val="num" w:pos="902"/>
      </w:tabs>
      <w:spacing w:before="0" w:after="0"/>
      <w:ind w:left="17" w:hanging="420"/>
      <w:jc w:val="both"/>
    </w:pPr>
    <w:rPr>
      <w:rFonts w:ascii="Times New Roman" w:hAnsi="Times New Roman" w:cs="Symbol"/>
      <w:snapToGrid/>
      <w:kern w:val="2"/>
      <w:szCs w:val="24"/>
    </w:rPr>
  </w:style>
  <w:style w:type="paragraph" w:customStyle="1" w:styleId="2fffff8">
    <w:name w:val="表格2"/>
    <w:basedOn w:val="affff3"/>
    <w:uiPriority w:val="99"/>
    <w:qFormat/>
    <w:rsid w:val="00770F20"/>
    <w:pPr>
      <w:widowControl/>
      <w:spacing w:before="0" w:after="0" w:line="240" w:lineRule="auto"/>
      <w:jc w:val="both"/>
    </w:pPr>
    <w:rPr>
      <w:rFonts w:ascii="Times New Roman" w:hAnsi="Times New Roman" w:cs="Symbol"/>
      <w:snapToGrid/>
      <w:kern w:val="2"/>
      <w:sz w:val="21"/>
      <w:szCs w:val="24"/>
    </w:rPr>
  </w:style>
  <w:style w:type="paragraph" w:customStyle="1" w:styleId="1f2">
    <w:name w:val="样式 标题 1 + 行距: 单倍行距"/>
    <w:basedOn w:val="13"/>
    <w:autoRedefine/>
    <w:uiPriority w:val="99"/>
    <w:qFormat/>
    <w:rsid w:val="00770F20"/>
    <w:pPr>
      <w:keepLines/>
      <w:widowControl/>
      <w:numPr>
        <w:numId w:val="120"/>
      </w:numPr>
      <w:adjustRightInd w:val="0"/>
      <w:snapToGrid w:val="0"/>
      <w:spacing w:before="0" w:after="240" w:line="240" w:lineRule="auto"/>
      <w:ind w:firstLine="0"/>
    </w:pPr>
    <w:rPr>
      <w:rFonts w:ascii="Mangal" w:eastAsia="Mangal" w:hAnsi="Mangal" w:cs="Mangal"/>
      <w:snapToGrid/>
      <w:kern w:val="44"/>
      <w:szCs w:val="44"/>
      <w:lang w:val="x-none" w:eastAsia="x-none"/>
    </w:rPr>
  </w:style>
  <w:style w:type="paragraph" w:customStyle="1" w:styleId="ParaCharChar">
    <w:name w:val="默认段落字体 Para Char Char"/>
    <w:basedOn w:val="affff3"/>
    <w:uiPriority w:val="99"/>
    <w:qFormat/>
    <w:rsid w:val="00770F20"/>
    <w:pPr>
      <w:widowControl/>
      <w:spacing w:before="0" w:after="0" w:line="240" w:lineRule="auto"/>
      <w:jc w:val="both"/>
    </w:pPr>
    <w:rPr>
      <w:rFonts w:ascii="Arial Black" w:hAnsi="Arial Black" w:cs="Arial Black"/>
      <w:snapToGrid/>
      <w:kern w:val="2"/>
      <w:sz w:val="21"/>
      <w:szCs w:val="24"/>
    </w:rPr>
  </w:style>
  <w:style w:type="paragraph" w:customStyle="1" w:styleId="affffffffffffffffffffffffffff1">
    <w:name w:val="插图格式"/>
    <w:basedOn w:val="affff3"/>
    <w:uiPriority w:val="99"/>
    <w:qFormat/>
    <w:rsid w:val="00770F20"/>
    <w:pPr>
      <w:widowControl/>
      <w:autoSpaceDE w:val="0"/>
      <w:autoSpaceDN w:val="0"/>
      <w:spacing w:before="0" w:after="120" w:line="360" w:lineRule="atLeast"/>
      <w:jc w:val="center"/>
    </w:pPr>
    <w:rPr>
      <w:rFonts w:ascii="Times New Roman" w:hAnsi="Times New Roman" w:cs="Symbol"/>
      <w:snapToGrid/>
    </w:rPr>
  </w:style>
  <w:style w:type="paragraph" w:customStyle="1" w:styleId="aff3">
    <w:name w:val="表内文字（加粗居中）"/>
    <w:basedOn w:val="affff3"/>
    <w:uiPriority w:val="99"/>
    <w:qFormat/>
    <w:rsid w:val="00770F20"/>
    <w:pPr>
      <w:widowControl/>
      <w:numPr>
        <w:numId w:val="121"/>
      </w:numPr>
      <w:spacing w:before="0" w:after="0" w:line="300" w:lineRule="auto"/>
      <w:jc w:val="center"/>
    </w:pPr>
    <w:rPr>
      <w:rFonts w:ascii="Mangal" w:hAnsi="Mangal" w:cs="Mangal"/>
      <w:b/>
      <w:bCs/>
      <w:snapToGrid/>
      <w:kern w:val="2"/>
      <w:sz w:val="21"/>
    </w:rPr>
  </w:style>
  <w:style w:type="paragraph" w:customStyle="1" w:styleId="5dashdsddh5H5PIM5SecondSubheadingdash1ds1dd1d">
    <w:name w:val="样式 标题 5dashdsddh5H5PIM 5Second Subheadingdash1ds1dd1d..."/>
    <w:basedOn w:val="5"/>
    <w:autoRedefine/>
    <w:uiPriority w:val="99"/>
    <w:semiHidden/>
    <w:qFormat/>
    <w:rsid w:val="00770F20"/>
    <w:pPr>
      <w:keepNext/>
      <w:keepLines/>
      <w:widowControl/>
      <w:numPr>
        <w:ilvl w:val="0"/>
        <w:numId w:val="0"/>
      </w:numPr>
      <w:tabs>
        <w:tab w:val="left" w:pos="709"/>
        <w:tab w:val="num" w:pos="902"/>
        <w:tab w:val="left" w:pos="1134"/>
      </w:tabs>
      <w:autoSpaceDE w:val="0"/>
      <w:autoSpaceDN w:val="0"/>
      <w:adjustRightInd w:val="0"/>
      <w:spacing w:beforeLines="50" w:before="0" w:afterLines="50" w:after="0"/>
    </w:pPr>
    <w:rPr>
      <w:rFonts w:ascii="Symbol" w:eastAsia="Mangal" w:hAnsi="Symbol" w:cs="Mangal"/>
      <w:b/>
      <w:bCs/>
      <w:snapToGrid/>
      <w:lang w:val="x-none"/>
      <w14:scene3d>
        <w14:camera w14:prst="orthographicFront"/>
        <w14:lightRig w14:rig="threePt" w14:dir="t">
          <w14:rot w14:lat="0" w14:lon="0" w14:rev="0"/>
        </w14:lightRig>
      </w14:scene3d>
    </w:rPr>
  </w:style>
  <w:style w:type="paragraph" w:customStyle="1" w:styleId="5dashdsddh5H5PIM5SecondSubheadingdash1ds1dd1d2">
    <w:name w:val="样式 标题 5dashdsddh5H5PIM 5Second Subheadingdash1ds1dd1d...2"/>
    <w:basedOn w:val="5"/>
    <w:uiPriority w:val="99"/>
    <w:qFormat/>
    <w:rsid w:val="00770F20"/>
    <w:pPr>
      <w:keepNext/>
      <w:keepLines/>
      <w:widowControl/>
      <w:numPr>
        <w:ilvl w:val="0"/>
        <w:numId w:val="0"/>
      </w:numPr>
      <w:tabs>
        <w:tab w:val="left" w:pos="709"/>
        <w:tab w:val="left" w:pos="1134"/>
        <w:tab w:val="num" w:pos="2582"/>
      </w:tabs>
      <w:autoSpaceDE w:val="0"/>
      <w:autoSpaceDN w:val="0"/>
      <w:adjustRightInd w:val="0"/>
      <w:spacing w:beforeLines="50" w:before="0" w:afterLines="50" w:after="0"/>
    </w:pPr>
    <w:rPr>
      <w:rFonts w:ascii="Mangal" w:eastAsia="Mangal" w:hAnsi="Mangal" w:cs="Mangal"/>
      <w:b/>
      <w:bCs/>
      <w:snapToGrid/>
      <w:sz w:val="24"/>
      <w:lang w:val="x-none"/>
      <w14:scene3d>
        <w14:camera w14:prst="orthographicFront"/>
        <w14:lightRig w14:rig="threePt" w14:dir="t">
          <w14:rot w14:lat="0" w14:lon="0" w14:rev="0"/>
        </w14:lightRig>
      </w14:scene3d>
    </w:rPr>
  </w:style>
  <w:style w:type="character" w:customStyle="1" w:styleId="3h3H3level3PIM3Level3HeadHeading3-oldsect121Char">
    <w:name w:val="样式 标题 3h3H3level_3PIM 3Level 3 HeadHeading 3 - oldsect1.2...1 Char"/>
    <w:link w:val="3h3H3level3PIM3Level3HeadHeading3-oldsect121"/>
    <w:uiPriority w:val="99"/>
    <w:semiHidden/>
    <w:qFormat/>
    <w:locked/>
    <w:rsid w:val="00770F20"/>
    <w:rPr>
      <w:rFonts w:ascii="长城楷体" w:eastAsia="长城楷体" w:hAnsi="长城楷体"/>
      <w:b/>
      <w:bCs/>
      <w:sz w:val="28"/>
      <w:szCs w:val="32"/>
      <w:lang w:val="x-none" w:eastAsia="x-none"/>
    </w:rPr>
  </w:style>
  <w:style w:type="paragraph" w:customStyle="1" w:styleId="3h3H3level3PIM3Level3HeadHeading3-oldsect121">
    <w:name w:val="样式 标题 3h3H3level_3PIM 3Level 3 HeadHeading 3 - oldsect1.2...1"/>
    <w:basedOn w:val="30"/>
    <w:link w:val="3h3H3level3PIM3Level3HeadHeading3-oldsect121Char"/>
    <w:uiPriority w:val="99"/>
    <w:semiHidden/>
    <w:qFormat/>
    <w:rsid w:val="00770F20"/>
    <w:pPr>
      <w:keepNext/>
      <w:keepLines/>
      <w:widowControl/>
      <w:numPr>
        <w:ilvl w:val="0"/>
        <w:numId w:val="0"/>
      </w:numPr>
      <w:tabs>
        <w:tab w:val="num" w:pos="902"/>
      </w:tabs>
      <w:autoSpaceDE w:val="0"/>
      <w:autoSpaceDN w:val="0"/>
      <w:adjustRightInd w:val="0"/>
      <w:spacing w:after="180" w:line="240" w:lineRule="auto"/>
      <w:ind w:hangingChars="300" w:hanging="300"/>
    </w:pPr>
    <w:rPr>
      <w:rFonts w:ascii="长城楷体" w:eastAsia="长城楷体" w:hAnsi="长城楷体"/>
      <w:b/>
      <w:iCs w:val="0"/>
      <w:snapToGrid/>
      <w:szCs w:val="32"/>
      <w:lang w:val="x-none" w:eastAsia="x-none"/>
    </w:rPr>
  </w:style>
  <w:style w:type="paragraph" w:customStyle="1" w:styleId="2fffff9">
    <w:name w:val="样式 列表项目符号 2 +"/>
    <w:basedOn w:val="20"/>
    <w:uiPriority w:val="99"/>
    <w:qFormat/>
    <w:rsid w:val="00770F20"/>
    <w:pPr>
      <w:widowControl/>
      <w:numPr>
        <w:numId w:val="0"/>
      </w:numPr>
      <w:tabs>
        <w:tab w:val="num" w:pos="794"/>
      </w:tabs>
      <w:autoSpaceDE w:val="0"/>
      <w:autoSpaceDN w:val="0"/>
      <w:adjustRightInd w:val="0"/>
      <w:ind w:left="794" w:hanging="374"/>
      <w:jc w:val="left"/>
    </w:pPr>
    <w:rPr>
      <w:kern w:val="0"/>
      <w:sz w:val="28"/>
      <w:szCs w:val="24"/>
    </w:rPr>
  </w:style>
  <w:style w:type="paragraph" w:customStyle="1" w:styleId="affffffffffffffffffffffffffff2">
    <w:name w:val="文档正文（加粗）"/>
    <w:basedOn w:val="affff3"/>
    <w:uiPriority w:val="99"/>
    <w:qFormat/>
    <w:rsid w:val="00770F20"/>
    <w:pPr>
      <w:widowControl/>
      <w:adjustRightInd w:val="0"/>
      <w:spacing w:before="0" w:after="0" w:line="240" w:lineRule="auto"/>
      <w:ind w:firstLineChars="257" w:firstLine="257"/>
      <w:jc w:val="both"/>
    </w:pPr>
    <w:rPr>
      <w:rFonts w:ascii="昆仑仿宋" w:hAnsi="Times New Roman" w:cs="Symbol"/>
      <w:b/>
      <w:snapToGrid/>
      <w:sz w:val="28"/>
    </w:rPr>
  </w:style>
  <w:style w:type="paragraph" w:customStyle="1" w:styleId="3h3heading3h31heading31h32heading32h311heading1">
    <w:name w:val="样式 标题 3h3heading 3h31heading 31h32heading 32h311heading ...1"/>
    <w:basedOn w:val="30"/>
    <w:autoRedefine/>
    <w:uiPriority w:val="99"/>
    <w:qFormat/>
    <w:rsid w:val="00770F20"/>
    <w:pPr>
      <w:widowControl/>
      <w:numPr>
        <w:ilvl w:val="0"/>
        <w:numId w:val="0"/>
      </w:numPr>
      <w:tabs>
        <w:tab w:val="num" w:pos="902"/>
      </w:tabs>
      <w:spacing w:before="0" w:after="0" w:line="360" w:lineRule="auto"/>
      <w:ind w:firstLineChars="40" w:firstLine="40"/>
    </w:pPr>
    <w:rPr>
      <w:rFonts w:ascii="Mangal" w:eastAsia="Mangal" w:hAnsi="Mangal" w:cs="Symbol"/>
      <w:b/>
      <w:iCs w:val="0"/>
      <w:snapToGrid/>
      <w:kern w:val="2"/>
      <w:szCs w:val="24"/>
      <w:lang w:val="x-none" w:eastAsia="x-none"/>
    </w:rPr>
  </w:style>
  <w:style w:type="paragraph" w:customStyle="1" w:styleId="4h4heading4h41heading41h42heading42h411heading1">
    <w:name w:val="样式 标题 4h4heading 4h41heading 41h42heading 42h411heading ...1"/>
    <w:basedOn w:val="40"/>
    <w:autoRedefine/>
    <w:uiPriority w:val="99"/>
    <w:qFormat/>
    <w:rsid w:val="00770F20"/>
    <w:pPr>
      <w:keepNext/>
      <w:keepLines/>
      <w:widowControl/>
      <w:numPr>
        <w:ilvl w:val="0"/>
        <w:numId w:val="0"/>
      </w:numPr>
      <w:tabs>
        <w:tab w:val="num" w:pos="902"/>
      </w:tabs>
      <w:spacing w:before="0" w:after="0" w:line="240" w:lineRule="auto"/>
      <w:ind w:firstLineChars="60" w:firstLine="60"/>
    </w:pPr>
    <w:rPr>
      <w:rFonts w:ascii="Mangal" w:eastAsia="Mangal" w:hAnsi="Mangal" w:cs="Symbol"/>
      <w:b/>
      <w:snapToGrid/>
      <w:kern w:val="2"/>
      <w:szCs w:val="24"/>
      <w:lang w:val="x-none" w:eastAsia="x-none"/>
    </w:rPr>
  </w:style>
  <w:style w:type="character" w:customStyle="1" w:styleId="5h5h51heading51h52heading52h53heading53NNNNHChar">
    <w:name w:val="样式 标题 5h5h51heading 51h52heading 52h53heading 53第NNNN节H... Char"/>
    <w:link w:val="5h5h51heading51h52heading52h53heading53NNNNH"/>
    <w:locked/>
    <w:rsid w:val="00770F20"/>
    <w:rPr>
      <w:rFonts w:ascii="Symbol" w:eastAsia="Mangal" w:hAnsi="Symbol"/>
      <w:b/>
      <w:bCs/>
      <w:sz w:val="22"/>
      <w:szCs w:val="24"/>
      <w:lang w:val="x-none"/>
      <w14:scene3d>
        <w14:camera w14:prst="orthographicFront"/>
        <w14:lightRig w14:rig="threePt" w14:dir="t">
          <w14:rot w14:lat="0" w14:lon="0" w14:rev="0"/>
        </w14:lightRig>
      </w14:scene3d>
    </w:rPr>
  </w:style>
  <w:style w:type="paragraph" w:customStyle="1" w:styleId="5h5h51heading51h52heading52h53heading53NNNNH">
    <w:name w:val="样式 标题 5h5h51heading 51h52heading 52h53heading 53第NNNN节H..."/>
    <w:basedOn w:val="5"/>
    <w:link w:val="5h5h51heading51h52heading52h53heading53NNNNHChar"/>
    <w:autoRedefine/>
    <w:qFormat/>
    <w:rsid w:val="00770F20"/>
    <w:pPr>
      <w:keepNext/>
      <w:keepLines/>
      <w:widowControl/>
      <w:numPr>
        <w:ilvl w:val="0"/>
        <w:numId w:val="0"/>
      </w:numPr>
      <w:tabs>
        <w:tab w:val="left" w:pos="709"/>
        <w:tab w:val="num" w:pos="902"/>
        <w:tab w:val="left" w:pos="1134"/>
      </w:tabs>
      <w:adjustRightInd w:val="0"/>
      <w:spacing w:before="0" w:after="0" w:line="240" w:lineRule="auto"/>
      <w:ind w:firstLineChars="80" w:firstLine="80"/>
    </w:pPr>
    <w:rPr>
      <w:rFonts w:ascii="Symbol" w:eastAsia="Mangal" w:hAnsi="Symbol"/>
      <w:b/>
      <w:bCs/>
      <w:snapToGrid/>
      <w:sz w:val="22"/>
      <w:szCs w:val="24"/>
      <w:lang w:val="x-none"/>
      <w14:scene3d>
        <w14:camera w14:prst="orthographicFront"/>
        <w14:lightRig w14:rig="threePt" w14:dir="t">
          <w14:rot w14:lat="0" w14:lon="0" w14:rev="0"/>
        </w14:lightRig>
      </w14:scene3d>
    </w:rPr>
  </w:style>
  <w:style w:type="character" w:customStyle="1" w:styleId="5h5h51heading51h52heading52h53heading53NNNNH1Char">
    <w:name w:val="样式 标题 5h5h51heading 51h52heading 52h53heading 53第NNNN节H...1 Char"/>
    <w:link w:val="5h5h51heading51h52heading52h53heading53NNNNH1"/>
    <w:uiPriority w:val="99"/>
    <w:qFormat/>
    <w:locked/>
    <w:rsid w:val="00770F20"/>
    <w:rPr>
      <w:rFonts w:ascii="Symbol" w:eastAsia="Mangal" w:hAnsi="Symbol"/>
      <w:b/>
      <w:bCs/>
      <w:sz w:val="28"/>
      <w:szCs w:val="24"/>
      <w:lang w:val="x-none"/>
      <w14:scene3d>
        <w14:camera w14:prst="orthographicFront"/>
        <w14:lightRig w14:rig="threePt" w14:dir="t">
          <w14:rot w14:lat="0" w14:lon="0" w14:rev="0"/>
        </w14:lightRig>
      </w14:scene3d>
    </w:rPr>
  </w:style>
  <w:style w:type="paragraph" w:customStyle="1" w:styleId="5h5h51heading51h52heading52h53heading53NNNNH1">
    <w:name w:val="样式 标题 5h5h51heading 51h52heading 52h53heading 53第NNNN节H...1"/>
    <w:basedOn w:val="5"/>
    <w:link w:val="5h5h51heading51h52heading52h53heading53NNNNH1Char"/>
    <w:autoRedefine/>
    <w:uiPriority w:val="99"/>
    <w:qFormat/>
    <w:rsid w:val="00770F20"/>
    <w:pPr>
      <w:keepNext/>
      <w:keepLines/>
      <w:widowControl/>
      <w:numPr>
        <w:ilvl w:val="0"/>
        <w:numId w:val="0"/>
      </w:numPr>
      <w:tabs>
        <w:tab w:val="left" w:pos="709"/>
        <w:tab w:val="left" w:pos="1134"/>
        <w:tab w:val="num" w:pos="2582"/>
      </w:tabs>
      <w:adjustRightInd w:val="0"/>
      <w:spacing w:before="0" w:after="0" w:line="240" w:lineRule="auto"/>
      <w:ind w:firstLineChars="80" w:firstLine="80"/>
    </w:pPr>
    <w:rPr>
      <w:rFonts w:ascii="Symbol" w:eastAsia="Mangal" w:hAnsi="Symbol"/>
      <w:b/>
      <w:bCs/>
      <w:snapToGrid/>
      <w:szCs w:val="24"/>
      <w:lang w:val="x-none"/>
      <w14:scene3d>
        <w14:camera w14:prst="orthographicFront"/>
        <w14:lightRig w14:rig="threePt" w14:dir="t">
          <w14:rot w14:lat="0" w14:lon="0" w14:rev="0"/>
        </w14:lightRig>
      </w14:scene3d>
    </w:rPr>
  </w:style>
  <w:style w:type="character" w:customStyle="1" w:styleId="5h5h51heading51h52heading52h53heading53NNNNH2Char">
    <w:name w:val="样式 标题 5h5h51heading 51h52heading 52h53heading 53第NNNN节H...2 Char"/>
    <w:link w:val="5h5h51heading51h52heading52h53heading53NNNNH2"/>
    <w:locked/>
    <w:rsid w:val="00770F20"/>
    <w:rPr>
      <w:rFonts w:ascii="Mangal" w:eastAsia="Mangal" w:hAnsi="Mangal"/>
      <w:b/>
      <w:bCs/>
      <w:kern w:val="2"/>
      <w:sz w:val="28"/>
      <w:szCs w:val="24"/>
      <w:lang w:val="x-none"/>
      <w14:scene3d>
        <w14:camera w14:prst="orthographicFront"/>
        <w14:lightRig w14:rig="threePt" w14:dir="t">
          <w14:rot w14:lat="0" w14:lon="0" w14:rev="0"/>
        </w14:lightRig>
      </w14:scene3d>
    </w:rPr>
  </w:style>
  <w:style w:type="paragraph" w:customStyle="1" w:styleId="5h5h51heading51h52heading52h53heading53NNNNH2">
    <w:name w:val="样式 标题 5h5h51heading 51h52heading 52h53heading 53第NNNN节H...2"/>
    <w:basedOn w:val="5"/>
    <w:link w:val="5h5h51heading51h52heading52h53heading53NNNNH2Char"/>
    <w:autoRedefine/>
    <w:qFormat/>
    <w:rsid w:val="00770F20"/>
    <w:pPr>
      <w:keepNext/>
      <w:keepLines/>
      <w:widowControl/>
      <w:numPr>
        <w:ilvl w:val="0"/>
        <w:numId w:val="0"/>
      </w:numPr>
      <w:tabs>
        <w:tab w:val="left" w:pos="709"/>
        <w:tab w:val="left" w:pos="1134"/>
        <w:tab w:val="num" w:pos="2582"/>
      </w:tabs>
      <w:adjustRightInd w:val="0"/>
      <w:spacing w:before="0" w:after="0" w:line="240" w:lineRule="auto"/>
      <w:ind w:firstLineChars="80" w:firstLine="80"/>
    </w:pPr>
    <w:rPr>
      <w:rFonts w:ascii="Mangal" w:eastAsia="Mangal" w:hAnsi="Mangal"/>
      <w:b/>
      <w:bCs/>
      <w:snapToGrid/>
      <w:kern w:val="2"/>
      <w:szCs w:val="24"/>
      <w:lang w:val="x-none"/>
      <w14:scene3d>
        <w14:camera w14:prst="orthographicFront"/>
        <w14:lightRig w14:rig="threePt" w14:dir="t">
          <w14:rot w14:lat="0" w14:lon="0" w14:rev="0"/>
        </w14:lightRig>
      </w14:scene3d>
    </w:rPr>
  </w:style>
  <w:style w:type="character" w:customStyle="1" w:styleId="31Char">
    <w:name w:val="3级标题1 Char"/>
    <w:link w:val="315"/>
    <w:qFormat/>
    <w:locked/>
    <w:rsid w:val="00770F20"/>
    <w:rPr>
      <w:rFonts w:ascii="Symbol" w:eastAsia="Mangal" w:hAnsi="Symbol"/>
      <w:b/>
      <w:bCs/>
      <w:kern w:val="2"/>
      <w:sz w:val="28"/>
      <w:szCs w:val="28"/>
      <w:lang w:val="x-none" w:eastAsia="x-none"/>
    </w:rPr>
  </w:style>
  <w:style w:type="paragraph" w:customStyle="1" w:styleId="315">
    <w:name w:val="3级标题1"/>
    <w:basedOn w:val="30"/>
    <w:next w:val="affff3"/>
    <w:link w:val="31Char"/>
    <w:qFormat/>
    <w:rsid w:val="00770F20"/>
    <w:pPr>
      <w:widowControl/>
      <w:numPr>
        <w:ilvl w:val="0"/>
        <w:numId w:val="0"/>
      </w:numPr>
      <w:tabs>
        <w:tab w:val="num" w:pos="1742"/>
      </w:tabs>
      <w:spacing w:before="0" w:after="0" w:line="360" w:lineRule="auto"/>
      <w:ind w:left="1742" w:hangingChars="300" w:hanging="300"/>
    </w:pPr>
    <w:rPr>
      <w:rFonts w:ascii="Symbol" w:eastAsia="Mangal" w:hAnsi="Symbol"/>
      <w:b/>
      <w:iCs w:val="0"/>
      <w:snapToGrid/>
      <w:kern w:val="2"/>
      <w:szCs w:val="28"/>
      <w:lang w:val="x-none" w:eastAsia="x-none"/>
    </w:rPr>
  </w:style>
  <w:style w:type="character" w:customStyle="1" w:styleId="6Char5">
    <w:name w:val="6级标题 Char"/>
    <w:link w:val="6b"/>
    <w:qFormat/>
    <w:locked/>
    <w:rsid w:val="00770F20"/>
    <w:rPr>
      <w:rFonts w:ascii="宋体" w:hAnsi="宋体" w:cs="宋体"/>
      <w:bCs/>
      <w:w w:val="93"/>
      <w:kern w:val="2"/>
      <w:sz w:val="24"/>
      <w:szCs w:val="24"/>
      <w:lang w:val="x-none"/>
    </w:rPr>
  </w:style>
  <w:style w:type="paragraph" w:customStyle="1" w:styleId="6b">
    <w:name w:val="6级标题"/>
    <w:basedOn w:val="6"/>
    <w:next w:val="affff3"/>
    <w:link w:val="6Char5"/>
    <w:autoRedefine/>
    <w:qFormat/>
    <w:rsid w:val="00770F20"/>
    <w:pPr>
      <w:keepNext/>
      <w:keepLines/>
      <w:widowControl/>
      <w:numPr>
        <w:ilvl w:val="0"/>
        <w:numId w:val="0"/>
      </w:numPr>
      <w:tabs>
        <w:tab w:val="clear" w:pos="1152"/>
        <w:tab w:val="left" w:pos="709"/>
        <w:tab w:val="left" w:pos="1418"/>
      </w:tabs>
      <w:spacing w:before="0" w:after="0"/>
      <w:ind w:left="420" w:hanging="420"/>
    </w:pPr>
    <w:rPr>
      <w:rFonts w:ascii="宋体" w:hAnsi="宋体" w:cs="宋体"/>
      <w:bCs/>
      <w:iCs w:val="0"/>
      <w:snapToGrid/>
      <w:w w:val="93"/>
      <w:kern w:val="2"/>
      <w:szCs w:val="24"/>
      <w:lang w:val="x-none"/>
    </w:rPr>
  </w:style>
  <w:style w:type="paragraph" w:customStyle="1" w:styleId="44h4heading4h41heading41h42heading42h411hea">
    <w:name w:val="样式 标题 4标题4.h4heading 4h41heading 41h42heading 42h411hea..."/>
    <w:basedOn w:val="40"/>
    <w:uiPriority w:val="99"/>
    <w:qFormat/>
    <w:rsid w:val="00770F20"/>
    <w:pPr>
      <w:keepNext/>
      <w:keepLines/>
      <w:widowControl/>
      <w:numPr>
        <w:ilvl w:val="0"/>
        <w:numId w:val="0"/>
      </w:numPr>
      <w:tabs>
        <w:tab w:val="num" w:pos="519"/>
      </w:tabs>
      <w:spacing w:before="280" w:after="290"/>
      <w:ind w:left="1421" w:hanging="2"/>
      <w:jc w:val="both"/>
    </w:pPr>
    <w:rPr>
      <w:rFonts w:ascii="Mangal" w:eastAsia="Mangal" w:hAnsi="Mangal" w:cs="Mangal"/>
      <w:b/>
      <w:snapToGrid/>
      <w:kern w:val="2"/>
      <w:sz w:val="24"/>
      <w:lang w:val="x-none" w:eastAsia="x-none"/>
    </w:rPr>
  </w:style>
  <w:style w:type="character" w:customStyle="1" w:styleId="2Chard">
    <w:name w:val="正文首行缩进2字 Char"/>
    <w:link w:val="2fffffa"/>
    <w:qFormat/>
    <w:locked/>
    <w:rsid w:val="00770F20"/>
    <w:rPr>
      <w:rFonts w:ascii="长城楷体" w:eastAsia="长城楷体"/>
      <w:sz w:val="28"/>
      <w:szCs w:val="24"/>
      <w:lang w:val="x-none" w:eastAsia="x-none"/>
    </w:rPr>
  </w:style>
  <w:style w:type="paragraph" w:customStyle="1" w:styleId="2fffffa">
    <w:name w:val="正文首行缩进2字"/>
    <w:basedOn w:val="affff3"/>
    <w:link w:val="2Chard"/>
    <w:qFormat/>
    <w:rsid w:val="00770F20"/>
    <w:pPr>
      <w:widowControl/>
      <w:spacing w:before="0" w:after="0" w:line="240" w:lineRule="auto"/>
      <w:ind w:firstLineChars="200" w:firstLine="560"/>
      <w:jc w:val="both"/>
    </w:pPr>
    <w:rPr>
      <w:rFonts w:ascii="长城楷体" w:eastAsia="长城楷体" w:hAnsi="Times New Roman"/>
      <w:snapToGrid/>
      <w:sz w:val="28"/>
      <w:szCs w:val="24"/>
      <w:lang w:val="x-none" w:eastAsia="x-none"/>
    </w:rPr>
  </w:style>
  <w:style w:type="paragraph" w:customStyle="1" w:styleId="affffffffffffffffffffffffffff3">
    <w:name w:val="一级正文"/>
    <w:basedOn w:val="affff3"/>
    <w:uiPriority w:val="99"/>
    <w:qFormat/>
    <w:rsid w:val="00770F20"/>
    <w:pPr>
      <w:widowControl/>
      <w:spacing w:after="120"/>
      <w:jc w:val="both"/>
    </w:pPr>
    <w:rPr>
      <w:rFonts w:ascii="Times New Roman" w:hAnsi="Times New Roman" w:cs="Symbol"/>
      <w:snapToGrid/>
      <w:sz w:val="21"/>
      <w:szCs w:val="21"/>
    </w:rPr>
  </w:style>
  <w:style w:type="paragraph" w:customStyle="1" w:styleId="1H1PIM1h11123321Heading0Level1TopicHeadin">
    <w:name w:val="样式 标题 1章标题H1PIM 1h11.123321Heading 0Level 1 Topic Headin..."/>
    <w:basedOn w:val="13"/>
    <w:uiPriority w:val="99"/>
    <w:qFormat/>
    <w:rsid w:val="00770F20"/>
    <w:pPr>
      <w:pageBreakBefore/>
      <w:widowControl/>
      <w:numPr>
        <w:numId w:val="122"/>
      </w:numPr>
      <w:tabs>
        <w:tab w:val="num" w:pos="420"/>
      </w:tabs>
      <w:adjustRightInd w:val="0"/>
      <w:snapToGrid w:val="0"/>
      <w:spacing w:before="29" w:after="29" w:line="720" w:lineRule="auto"/>
      <w:ind w:left="420" w:hanging="420"/>
      <w:jc w:val="center"/>
    </w:pPr>
    <w:rPr>
      <w:rFonts w:ascii="Symbol" w:eastAsia="Mangal" w:hAnsi="Symbol" w:cs="Symbol"/>
      <w:snapToGrid/>
      <w:kern w:val="44"/>
      <w:sz w:val="28"/>
      <w:szCs w:val="20"/>
      <w:lang w:val="x-none" w:eastAsia="x-none"/>
    </w:rPr>
  </w:style>
  <w:style w:type="paragraph" w:customStyle="1" w:styleId="11c">
    <w:name w:val="正文11"/>
    <w:basedOn w:val="affff3"/>
    <w:autoRedefine/>
    <w:uiPriority w:val="99"/>
    <w:qFormat/>
    <w:rsid w:val="00770F20"/>
    <w:pPr>
      <w:widowControl/>
      <w:spacing w:before="0" w:after="0"/>
      <w:ind w:firstLineChars="200" w:firstLine="480"/>
      <w:jc w:val="both"/>
    </w:pPr>
    <w:rPr>
      <w:rFonts w:ascii="Times New Roman" w:hAnsi="Times New Roman"/>
      <w:snapToGrid/>
      <w:kern w:val="2"/>
      <w:szCs w:val="24"/>
      <w:lang w:val="x-none" w:eastAsia="x-none"/>
    </w:rPr>
  </w:style>
  <w:style w:type="paragraph" w:customStyle="1" w:styleId="affffffffffffffffffffffffffff4">
    <w:name w:val="表文字"/>
    <w:uiPriority w:val="99"/>
    <w:qFormat/>
    <w:rsid w:val="00770F20"/>
    <w:pPr>
      <w:spacing w:line="360" w:lineRule="auto"/>
      <w:ind w:left="1134" w:hanging="1134"/>
      <w:jc w:val="both"/>
    </w:pPr>
    <w:rPr>
      <w:rFonts w:ascii="Mangal" w:cs="Symbol"/>
      <w:kern w:val="2"/>
      <w:sz w:val="24"/>
      <w:szCs w:val="24"/>
    </w:rPr>
  </w:style>
  <w:style w:type="paragraph" w:customStyle="1" w:styleId="4h4H4PIM4bulletblbbsect1234RefHeading1rh1">
    <w:name w:val="样式 标题 4h4H4PIM 4bulletblbbsect 1.2.3.4Ref Heading 1rh1..."/>
    <w:basedOn w:val="40"/>
    <w:uiPriority w:val="99"/>
    <w:qFormat/>
    <w:rsid w:val="00770F20"/>
    <w:pPr>
      <w:keepNext/>
      <w:keepLines/>
      <w:widowControl/>
      <w:numPr>
        <w:ilvl w:val="0"/>
        <w:numId w:val="0"/>
      </w:numPr>
      <w:snapToGrid w:val="0"/>
      <w:spacing w:beforeLines="50" w:before="0" w:afterLines="50" w:after="0" w:line="240" w:lineRule="auto"/>
      <w:ind w:firstLine="539"/>
      <w:jc w:val="both"/>
    </w:pPr>
    <w:rPr>
      <w:rFonts w:ascii="Mangal" w:eastAsia="Mangal" w:hAnsi="Mangal" w:cs="Mangal"/>
      <w:bCs w:val="0"/>
      <w:snapToGrid/>
      <w:color w:val="000000"/>
      <w:kern w:val="2"/>
      <w:sz w:val="21"/>
      <w:szCs w:val="21"/>
      <w:lang w:val="x-none" w:eastAsia="x-none"/>
    </w:rPr>
  </w:style>
  <w:style w:type="paragraph" w:customStyle="1" w:styleId="920">
    <w:name w:val="正文92"/>
    <w:basedOn w:val="affff3"/>
    <w:qFormat/>
    <w:rsid w:val="00770F20"/>
    <w:pPr>
      <w:widowControl/>
      <w:tabs>
        <w:tab w:val="num" w:pos="360"/>
      </w:tabs>
      <w:adjustRightInd w:val="0"/>
      <w:spacing w:before="0" w:after="120" w:line="360" w:lineRule="exact"/>
      <w:ind w:firstLine="454"/>
      <w:jc w:val="both"/>
    </w:pPr>
    <w:rPr>
      <w:rFonts w:ascii="Mangal" w:hAnsi="Mangal" w:cs="Symbol"/>
      <w:snapToGrid/>
      <w:kern w:val="2"/>
      <w:szCs w:val="24"/>
    </w:rPr>
  </w:style>
  <w:style w:type="paragraph" w:customStyle="1" w:styleId="11d">
    <w:name w:val="11"/>
    <w:basedOn w:val="affff3"/>
    <w:uiPriority w:val="99"/>
    <w:qFormat/>
    <w:rsid w:val="00770F20"/>
    <w:pPr>
      <w:widowControl/>
      <w:spacing w:before="0" w:after="0" w:line="240" w:lineRule="auto"/>
    </w:pPr>
    <w:rPr>
      <w:rFonts w:ascii="Mangal" w:hAnsi="Mangal" w:cs="Mangal"/>
      <w:snapToGrid/>
      <w:szCs w:val="24"/>
    </w:rPr>
  </w:style>
  <w:style w:type="paragraph" w:customStyle="1" w:styleId="affffffffffffffffffffffffffff5">
    <w:name w:val="封面版本"/>
    <w:basedOn w:val="affff3"/>
    <w:uiPriority w:val="99"/>
    <w:qFormat/>
    <w:rsid w:val="00770F20"/>
    <w:pPr>
      <w:widowControl/>
      <w:spacing w:before="0" w:after="0" w:line="240" w:lineRule="auto"/>
      <w:jc w:val="center"/>
    </w:pPr>
    <w:rPr>
      <w:rFonts w:ascii="Mangal" w:hAnsi="Mangal" w:cs="Mangal"/>
      <w:snapToGrid/>
      <w:kern w:val="2"/>
      <w:sz w:val="30"/>
    </w:rPr>
  </w:style>
  <w:style w:type="paragraph" w:customStyle="1" w:styleId="affffffffffffffffffffffffffff6">
    <w:name w:val="样式 题注 + 宋体 五号 居中"/>
    <w:basedOn w:val="affff8"/>
    <w:uiPriority w:val="99"/>
    <w:qFormat/>
    <w:rsid w:val="00770F20"/>
    <w:pPr>
      <w:keepLines w:val="0"/>
      <w:widowControl/>
      <w:spacing w:before="152" w:after="160" w:line="240" w:lineRule="auto"/>
      <w:ind w:left="0"/>
      <w:jc w:val="center"/>
    </w:pPr>
    <w:rPr>
      <w:rFonts w:ascii="Mangal" w:eastAsia="Mangal" w:hAnsi="Mangal" w:cs="Mangal"/>
      <w:i w:val="0"/>
      <w:snapToGrid/>
      <w:kern w:val="2"/>
      <w:sz w:val="21"/>
      <w:szCs w:val="21"/>
      <w:lang w:val="x-none" w:eastAsia="x-none"/>
    </w:rPr>
  </w:style>
  <w:style w:type="paragraph" w:customStyle="1" w:styleId="affffffffffffffffffffffffffff7">
    <w:name w:val="文章正文"/>
    <w:basedOn w:val="affff3"/>
    <w:uiPriority w:val="99"/>
    <w:qFormat/>
    <w:rsid w:val="00770F20"/>
    <w:pPr>
      <w:widowControl/>
      <w:spacing w:before="0" w:after="0"/>
      <w:ind w:firstLineChars="200" w:firstLine="480"/>
      <w:jc w:val="both"/>
    </w:pPr>
    <w:rPr>
      <w:rFonts w:ascii="Times New Roman" w:hAnsi="Times New Roman" w:cs="Mangal"/>
      <w:snapToGrid/>
      <w:kern w:val="2"/>
    </w:rPr>
  </w:style>
  <w:style w:type="paragraph" w:customStyle="1" w:styleId="1ffffff1">
    <w:name w:val="正文列表1"/>
    <w:basedOn w:val="affff7"/>
    <w:uiPriority w:val="99"/>
    <w:qFormat/>
    <w:rsid w:val="00770F20"/>
    <w:pPr>
      <w:spacing w:before="0" w:after="0"/>
      <w:ind w:firstLineChars="0" w:firstLine="0"/>
    </w:pPr>
    <w:rPr>
      <w:rFonts w:ascii="Times New Roman" w:hAnsi="Times New Roman"/>
      <w:szCs w:val="20"/>
    </w:rPr>
  </w:style>
  <w:style w:type="paragraph" w:customStyle="1" w:styleId="1CharChar1">
    <w:name w:val="样式 标题 1 + (中文) 黑体 四号 Char Char"/>
    <w:basedOn w:val="13"/>
    <w:uiPriority w:val="99"/>
    <w:qFormat/>
    <w:rsid w:val="00770F20"/>
    <w:pPr>
      <w:widowControl/>
      <w:numPr>
        <w:numId w:val="0"/>
      </w:numPr>
      <w:adjustRightInd w:val="0"/>
      <w:snapToGrid w:val="0"/>
      <w:spacing w:line="576" w:lineRule="auto"/>
      <w:ind w:left="180"/>
      <w:jc w:val="both"/>
    </w:pPr>
    <w:rPr>
      <w:rFonts w:ascii="Symbol" w:eastAsia="长城楷体" w:hAnsi="Symbol" w:cs="Symbol"/>
      <w:snapToGrid/>
      <w:kern w:val="44"/>
      <w:sz w:val="28"/>
      <w:szCs w:val="44"/>
      <w:lang w:val="x-none" w:eastAsia="x-none"/>
    </w:rPr>
  </w:style>
  <w:style w:type="paragraph" w:customStyle="1" w:styleId="085">
    <w:name w:val="样式 首行缩进:  0.85 厘米"/>
    <w:basedOn w:val="affff3"/>
    <w:uiPriority w:val="99"/>
    <w:qFormat/>
    <w:rsid w:val="00770F20"/>
    <w:pPr>
      <w:widowControl/>
      <w:spacing w:before="0" w:after="0"/>
      <w:ind w:firstLine="482"/>
      <w:jc w:val="both"/>
    </w:pPr>
    <w:rPr>
      <w:rFonts w:ascii="Cambria Math" w:hAnsi="Cambria Math" w:cs="Cambria Math"/>
      <w:snapToGrid/>
      <w:kern w:val="2"/>
      <w:szCs w:val="24"/>
    </w:rPr>
  </w:style>
  <w:style w:type="paragraph" w:customStyle="1" w:styleId="3CharChar2">
    <w:name w:val="样式 标题 3 + (中文) 黑体 小四 浅蓝 Char Char"/>
    <w:basedOn w:val="30"/>
    <w:uiPriority w:val="99"/>
    <w:qFormat/>
    <w:rsid w:val="00770F20"/>
    <w:pPr>
      <w:keepNext/>
      <w:keepLines/>
      <w:widowControl/>
      <w:numPr>
        <w:ilvl w:val="0"/>
        <w:numId w:val="0"/>
      </w:numPr>
      <w:adjustRightInd w:val="0"/>
      <w:spacing w:before="100" w:beforeAutospacing="1" w:afterLines="50" w:after="0" w:line="360" w:lineRule="auto"/>
      <w:ind w:left="426"/>
    </w:pPr>
    <w:rPr>
      <w:rFonts w:ascii="Symbol" w:eastAsia="长城楷体" w:hAnsi="Symbol" w:cs="Symbol"/>
      <w:b/>
      <w:iCs w:val="0"/>
      <w:snapToGrid/>
      <w:color w:val="3366FF"/>
      <w:kern w:val="2"/>
      <w:sz w:val="24"/>
      <w:szCs w:val="32"/>
      <w:lang w:val="x-none" w:eastAsia="x-none"/>
    </w:rPr>
  </w:style>
  <w:style w:type="paragraph" w:customStyle="1" w:styleId="my100">
    <w:name w:val="样式 my标题1 + 左侧:  0 厘米 首行缩进:  0 厘米"/>
    <w:basedOn w:val="affff3"/>
    <w:uiPriority w:val="99"/>
    <w:qFormat/>
    <w:rsid w:val="00770F20"/>
    <w:pPr>
      <w:keepNext/>
      <w:widowControl/>
      <w:tabs>
        <w:tab w:val="left" w:pos="900"/>
        <w:tab w:val="num" w:pos="1380"/>
      </w:tabs>
      <w:adjustRightInd w:val="0"/>
      <w:snapToGrid w:val="0"/>
      <w:spacing w:before="340" w:after="330" w:line="576" w:lineRule="auto"/>
      <w:ind w:left="900" w:hanging="360"/>
      <w:jc w:val="both"/>
      <w:outlineLvl w:val="0"/>
    </w:pPr>
    <w:rPr>
      <w:rFonts w:ascii="Mangal" w:eastAsia="Mangal" w:hAnsi="Mangal" w:cs="Arial Black"/>
      <w:b/>
      <w:bCs/>
      <w:snapToGrid/>
      <w:kern w:val="44"/>
      <w:sz w:val="28"/>
      <w:szCs w:val="44"/>
      <w:lang w:val="x-none" w:eastAsia="x-none"/>
    </w:rPr>
  </w:style>
  <w:style w:type="paragraph" w:customStyle="1" w:styleId="1521">
    <w:name w:val="样式 行距: 1.5 倍行距 首行缩进:  2 字符"/>
    <w:basedOn w:val="affff3"/>
    <w:uiPriority w:val="99"/>
    <w:qFormat/>
    <w:rsid w:val="00770F20"/>
    <w:pPr>
      <w:widowControl/>
      <w:adjustRightInd w:val="0"/>
      <w:snapToGrid w:val="0"/>
      <w:spacing w:before="0" w:after="0"/>
      <w:ind w:firstLineChars="200" w:firstLine="200"/>
      <w:jc w:val="both"/>
    </w:pPr>
    <w:rPr>
      <w:rFonts w:ascii="Times New Roman" w:hAnsi="Times New Roman" w:cs="Mangal"/>
      <w:snapToGrid/>
      <w:kern w:val="2"/>
    </w:rPr>
  </w:style>
  <w:style w:type="paragraph" w:customStyle="1" w:styleId="1050">
    <w:name w:val="样式 ˎ̥ 两端对齐 段前: 10 磅 段后: 5 磅"/>
    <w:basedOn w:val="affff3"/>
    <w:uiPriority w:val="99"/>
    <w:qFormat/>
    <w:rsid w:val="00770F20"/>
    <w:pPr>
      <w:widowControl/>
      <w:spacing w:before="100" w:after="100"/>
      <w:ind w:firstLine="432"/>
      <w:jc w:val="both"/>
    </w:pPr>
    <w:rPr>
      <w:rFonts w:ascii="Georgia" w:hAnsi="Georgia" w:cs="Mangal"/>
      <w:snapToGrid/>
    </w:rPr>
  </w:style>
  <w:style w:type="paragraph" w:customStyle="1" w:styleId="affffffffffffffffffffffffffff8">
    <w:name w:val="注释文字"/>
    <w:basedOn w:val="affff3"/>
    <w:uiPriority w:val="99"/>
    <w:qFormat/>
    <w:rsid w:val="00770F20"/>
    <w:pPr>
      <w:widowControl/>
      <w:spacing w:before="0" w:after="0" w:line="300" w:lineRule="auto"/>
      <w:ind w:leftChars="100" w:left="210" w:firstLine="420"/>
    </w:pPr>
    <w:rPr>
      <w:rFonts w:ascii="Times New Roman" w:hAnsi="Times New Roman" w:cs="Symbol"/>
      <w:snapToGrid/>
      <w:kern w:val="2"/>
      <w:sz w:val="18"/>
      <w:szCs w:val="18"/>
    </w:rPr>
  </w:style>
  <w:style w:type="paragraph" w:customStyle="1" w:styleId="05050">
    <w:name w:val="样式 加粗 倾斜 段前: 0.5 行 段后: 0.5 行"/>
    <w:basedOn w:val="affff3"/>
    <w:uiPriority w:val="99"/>
    <w:qFormat/>
    <w:rsid w:val="00770F20"/>
    <w:pPr>
      <w:widowControl/>
      <w:spacing w:before="156" w:after="156" w:line="240" w:lineRule="auto"/>
      <w:ind w:firstLine="431"/>
    </w:pPr>
    <w:rPr>
      <w:rFonts w:ascii="Mangal" w:hAnsi="Mangal" w:cs="Mangal"/>
      <w:b/>
      <w:bCs/>
      <w:iCs/>
      <w:snapToGrid/>
      <w:sz w:val="21"/>
    </w:rPr>
  </w:style>
  <w:style w:type="paragraph" w:customStyle="1" w:styleId="78782">
    <w:name w:val="样式 样式 段前: 7.8 磅 段后: 7.8 磅 + 首行缩进:  2 字符"/>
    <w:basedOn w:val="affff3"/>
    <w:uiPriority w:val="99"/>
    <w:qFormat/>
    <w:rsid w:val="00770F20"/>
    <w:pPr>
      <w:widowControl/>
      <w:spacing w:before="120" w:after="120"/>
      <w:ind w:firstLineChars="200" w:firstLine="200"/>
    </w:pPr>
    <w:rPr>
      <w:rFonts w:ascii="Mangal" w:hAnsi="Mangal" w:cs="Mangal"/>
      <w:snapToGrid/>
    </w:rPr>
  </w:style>
  <w:style w:type="paragraph" w:customStyle="1" w:styleId="4bulletblbbPIM4H4h4L44thlevel4sect1234hea">
    <w:name w:val="样式 标题 4bulletblbbPIM 4H4h4L44th level4sect 1.2.3.4hea..."/>
    <w:basedOn w:val="40"/>
    <w:uiPriority w:val="99"/>
    <w:qFormat/>
    <w:rsid w:val="00770F20"/>
    <w:pPr>
      <w:keepNext/>
      <w:keepLines/>
      <w:widowControl/>
      <w:numPr>
        <w:ilvl w:val="0"/>
        <w:numId w:val="0"/>
      </w:numPr>
      <w:tabs>
        <w:tab w:val="num" w:pos="360"/>
        <w:tab w:val="num" w:pos="720"/>
        <w:tab w:val="num" w:pos="3275"/>
      </w:tabs>
      <w:adjustRightInd w:val="0"/>
      <w:spacing w:before="100" w:beforeAutospacing="1" w:after="100" w:afterAutospacing="1"/>
      <w:ind w:left="3275" w:hanging="431"/>
    </w:pPr>
    <w:rPr>
      <w:rFonts w:ascii="Mangal" w:eastAsia="Mangal" w:hAnsi="Mangal" w:cs="Mangal"/>
      <w:b/>
      <w:snapToGrid/>
      <w:lang w:val="x-none" w:eastAsia="x-none"/>
    </w:rPr>
  </w:style>
  <w:style w:type="paragraph" w:customStyle="1" w:styleId="101232">
    <w:name w:val="样式 样式 宋体 小四 首行缩进:  1.01 厘米 行距: 最小值 23 磅 + 首行缩进:  2 字符"/>
    <w:basedOn w:val="affff3"/>
    <w:autoRedefine/>
    <w:uiPriority w:val="99"/>
    <w:qFormat/>
    <w:rsid w:val="00770F20"/>
    <w:pPr>
      <w:widowControl/>
      <w:snapToGrid w:val="0"/>
      <w:spacing w:before="0" w:after="0" w:line="500" w:lineRule="atLeast"/>
      <w:ind w:firstLineChars="200" w:firstLine="488"/>
      <w:jc w:val="both"/>
    </w:pPr>
    <w:rPr>
      <w:rFonts w:ascii="Mangal" w:hAnsi="Mangal" w:cs="Mangal"/>
      <w:snapToGrid/>
      <w:spacing w:val="2"/>
      <w:kern w:val="2"/>
    </w:rPr>
  </w:style>
  <w:style w:type="paragraph" w:customStyle="1" w:styleId="affffffffffffffffffffffffffff9">
    <w:name w:val="样式 正文样式 + 居中"/>
    <w:basedOn w:val="afffffffffffffffffffffffffff9"/>
    <w:uiPriority w:val="99"/>
    <w:qFormat/>
    <w:rsid w:val="00770F20"/>
    <w:pPr>
      <w:widowControl w:val="0"/>
      <w:snapToGrid/>
      <w:ind w:firstLineChars="0" w:firstLine="0"/>
      <w:jc w:val="center"/>
    </w:pPr>
    <w:rPr>
      <w:b w:val="0"/>
    </w:rPr>
  </w:style>
  <w:style w:type="paragraph" w:customStyle="1" w:styleId="228">
    <w:name w:val="样式 样式 正文缩进2字符 + 首行缩进:  2 字符"/>
    <w:basedOn w:val="affff3"/>
    <w:uiPriority w:val="99"/>
    <w:qFormat/>
    <w:rsid w:val="00770F20"/>
    <w:pPr>
      <w:widowControl/>
      <w:spacing w:before="0" w:after="0"/>
      <w:ind w:firstLineChars="200" w:firstLine="480"/>
    </w:pPr>
    <w:rPr>
      <w:rFonts w:ascii="Times New Roman" w:hAnsi="Times New Roman" w:cs="Mangal"/>
      <w:snapToGrid/>
      <w:kern w:val="2"/>
    </w:rPr>
  </w:style>
  <w:style w:type="paragraph" w:customStyle="1" w:styleId="7b">
    <w:name w:val="样式 标题 7 + (中文) 宋体"/>
    <w:basedOn w:val="7"/>
    <w:uiPriority w:val="99"/>
    <w:qFormat/>
    <w:rsid w:val="00770F20"/>
    <w:pPr>
      <w:keepNext/>
      <w:keepLines/>
      <w:widowControl/>
      <w:numPr>
        <w:ilvl w:val="0"/>
        <w:numId w:val="0"/>
      </w:numPr>
      <w:tabs>
        <w:tab w:val="clear" w:pos="1296"/>
        <w:tab w:val="left" w:pos="426"/>
      </w:tabs>
      <w:spacing w:before="0" w:after="0"/>
      <w:ind w:left="1296" w:hanging="1296"/>
    </w:pPr>
    <w:rPr>
      <w:rFonts w:ascii="Times New Roman" w:hAnsi="Times New Roman" w:cs="Symbol"/>
      <w:bCs/>
      <w:snapToGrid/>
      <w:color w:val="000000"/>
      <w:kern w:val="2"/>
      <w:sz w:val="28"/>
      <w:szCs w:val="24"/>
      <w:lang w:val="x-none" w:eastAsia="x-none"/>
    </w:rPr>
  </w:style>
  <w:style w:type="character" w:customStyle="1" w:styleId="Charffffff0">
    <w:name w:val="■符号正文 Char"/>
    <w:link w:val="afffa"/>
    <w:uiPriority w:val="99"/>
    <w:qFormat/>
    <w:locked/>
    <w:rsid w:val="00770F20"/>
    <w:rPr>
      <w:sz w:val="21"/>
      <w:szCs w:val="24"/>
      <w:lang w:val="x-none" w:eastAsia="x-none"/>
    </w:rPr>
  </w:style>
  <w:style w:type="paragraph" w:customStyle="1" w:styleId="affffffffffffffffffffffffffffa">
    <w:name w:val="标题四"/>
    <w:basedOn w:val="affff3"/>
    <w:qFormat/>
    <w:rsid w:val="00770F20"/>
    <w:pPr>
      <w:widowControl/>
      <w:overflowPunct w:val="0"/>
      <w:autoSpaceDE w:val="0"/>
      <w:autoSpaceDN w:val="0"/>
      <w:adjustRightInd w:val="0"/>
      <w:spacing w:line="312" w:lineRule="auto"/>
      <w:ind w:right="240"/>
      <w:jc w:val="center"/>
      <w:textAlignment w:val="baseline"/>
    </w:pPr>
    <w:rPr>
      <w:rFonts w:ascii="Arial Black" w:eastAsia="黑体" w:hAnsi="Arial Black"/>
      <w:b/>
      <w:snapToGrid/>
      <w:color w:val="000000"/>
      <w:kern w:val="28"/>
      <w:sz w:val="72"/>
      <w:lang w:val="x-none" w:eastAsia="x-none"/>
    </w:rPr>
  </w:style>
  <w:style w:type="paragraph" w:customStyle="1" w:styleId="11e">
    <w:name w:val="标题11"/>
    <w:basedOn w:val="13"/>
    <w:uiPriority w:val="99"/>
    <w:qFormat/>
    <w:rsid w:val="00770F20"/>
    <w:pPr>
      <w:keepLines/>
      <w:widowControl/>
      <w:numPr>
        <w:numId w:val="0"/>
      </w:numPr>
      <w:tabs>
        <w:tab w:val="num" w:pos="425"/>
      </w:tabs>
      <w:spacing w:line="360" w:lineRule="auto"/>
      <w:ind w:left="425" w:hanging="425"/>
      <w:jc w:val="both"/>
    </w:pPr>
    <w:rPr>
      <w:rFonts w:ascii="Symbol" w:eastAsia="Mangal" w:hAnsi="Symbol" w:cs="Symbol"/>
      <w:b w:val="0"/>
      <w:snapToGrid/>
      <w:kern w:val="44"/>
      <w:sz w:val="30"/>
      <w:szCs w:val="30"/>
      <w:lang w:val="x-none" w:eastAsia="x-none"/>
    </w:rPr>
  </w:style>
  <w:style w:type="paragraph" w:customStyle="1" w:styleId="Heading51">
    <w:name w:val="Heading 51"/>
    <w:basedOn w:val="affff3"/>
    <w:uiPriority w:val="99"/>
    <w:qFormat/>
    <w:rsid w:val="00770F20"/>
    <w:pPr>
      <w:widowControl/>
      <w:spacing w:before="0" w:after="0" w:line="240" w:lineRule="auto"/>
      <w:jc w:val="both"/>
    </w:pPr>
    <w:rPr>
      <w:rFonts w:ascii="Times New Roman" w:eastAsia="Symbol" w:hAnsi="Times New Roman" w:cs="Symbol"/>
      <w:b/>
      <w:bCs/>
      <w:snapToGrid/>
      <w:sz w:val="20"/>
    </w:rPr>
  </w:style>
  <w:style w:type="paragraph" w:customStyle="1" w:styleId="affffffffffffffffffffffffffffb">
    <w:name w:val="仿宋正文"/>
    <w:basedOn w:val="affff3"/>
    <w:uiPriority w:val="99"/>
    <w:qFormat/>
    <w:rsid w:val="00770F20"/>
    <w:pPr>
      <w:widowControl/>
      <w:adjustRightInd w:val="0"/>
      <w:snapToGrid w:val="0"/>
      <w:spacing w:before="0" w:after="0"/>
      <w:ind w:firstLineChars="200" w:firstLine="200"/>
      <w:jc w:val="both"/>
    </w:pPr>
    <w:rPr>
      <w:rFonts w:ascii="FuturaA Bk BT" w:eastAsia="FuturaA Bk BT" w:hAnsi="Mangal" w:cs="Symbol"/>
      <w:snapToGrid/>
      <w:sz w:val="28"/>
      <w:szCs w:val="28"/>
    </w:rPr>
  </w:style>
  <w:style w:type="paragraph" w:customStyle="1" w:styleId="1ffffff2">
    <w:name w:val="批注主题1"/>
    <w:basedOn w:val="affffa"/>
    <w:next w:val="affffa"/>
    <w:uiPriority w:val="99"/>
    <w:qFormat/>
    <w:rsid w:val="00770F20"/>
    <w:pPr>
      <w:spacing w:before="0" w:after="0"/>
    </w:pPr>
    <w:rPr>
      <w:rFonts w:ascii="Times New Roman" w:eastAsia="宋体" w:hAnsi="Times New Roman" w:cs="Times New Roman"/>
      <w:snapToGrid/>
      <w:sz w:val="24"/>
      <w:szCs w:val="24"/>
      <w:lang w:val="x-none" w:eastAsia="x-none"/>
    </w:rPr>
  </w:style>
  <w:style w:type="character" w:customStyle="1" w:styleId="Charfff1">
    <w:name w:val="内容正文 Char"/>
    <w:link w:val="affffffffffff5"/>
    <w:qFormat/>
    <w:locked/>
    <w:rsid w:val="00770F20"/>
    <w:rPr>
      <w:rFonts w:ascii="宋体" w:hAnsi="宋体"/>
      <w:kern w:val="2"/>
      <w:sz w:val="24"/>
      <w:szCs w:val="21"/>
      <w:lang w:val="x-none" w:eastAsia="x-none"/>
    </w:rPr>
  </w:style>
  <w:style w:type="paragraph" w:customStyle="1" w:styleId="affffffffffffffffffffffffffffc">
    <w:name w:val="其它文字"/>
    <w:uiPriority w:val="99"/>
    <w:qFormat/>
    <w:rsid w:val="00770F20"/>
    <w:pPr>
      <w:spacing w:line="360" w:lineRule="auto"/>
    </w:pPr>
    <w:rPr>
      <w:rFonts w:cs="Symbol"/>
      <w:kern w:val="2"/>
      <w:sz w:val="24"/>
      <w:szCs w:val="24"/>
    </w:rPr>
  </w:style>
  <w:style w:type="paragraph" w:customStyle="1" w:styleId="5f5">
    <w:name w:val="样式 标题 5"/>
    <w:basedOn w:val="5"/>
    <w:uiPriority w:val="99"/>
    <w:qFormat/>
    <w:rsid w:val="00770F20"/>
    <w:pPr>
      <w:keepNext/>
      <w:keepLines/>
      <w:widowControl/>
      <w:numPr>
        <w:ilvl w:val="0"/>
        <w:numId w:val="0"/>
      </w:numPr>
      <w:tabs>
        <w:tab w:val="left" w:pos="862"/>
        <w:tab w:val="left" w:pos="1134"/>
      </w:tabs>
      <w:adjustRightInd w:val="0"/>
      <w:spacing w:before="240" w:line="300" w:lineRule="auto"/>
    </w:pPr>
    <w:rPr>
      <w:rFonts w:ascii="Symbol" w:eastAsia="Mangal" w:hAnsi="Symbol" w:cs="Symbol"/>
      <w:snapToGrid/>
      <w:kern w:val="2"/>
      <w:lang w:val="x-none"/>
      <w14:scene3d>
        <w14:camera w14:prst="orthographicFront"/>
        <w14:lightRig w14:rig="threePt" w14:dir="t">
          <w14:rot w14:lat="0" w14:lon="0" w14:rev="0"/>
        </w14:lightRig>
      </w14:scene3d>
    </w:rPr>
  </w:style>
  <w:style w:type="paragraph" w:customStyle="1" w:styleId="5f6">
    <w:name w:val="样式 标题 5 + 五号"/>
    <w:basedOn w:val="5"/>
    <w:uiPriority w:val="99"/>
    <w:qFormat/>
    <w:rsid w:val="00770F20"/>
    <w:pPr>
      <w:keepNext/>
      <w:widowControl/>
      <w:numPr>
        <w:ilvl w:val="0"/>
        <w:numId w:val="0"/>
      </w:numPr>
      <w:tabs>
        <w:tab w:val="left" w:pos="1134"/>
        <w:tab w:val="num" w:pos="1361"/>
      </w:tabs>
      <w:adjustRightInd w:val="0"/>
      <w:spacing w:before="0" w:after="0" w:line="480" w:lineRule="auto"/>
      <w:ind w:left="1361" w:hanging="1361"/>
      <w:jc w:val="both"/>
    </w:pPr>
    <w:rPr>
      <w:rFonts w:ascii="Mangal" w:eastAsia="Mangal" w:hAnsi="Mangal" w:cs="Symbol"/>
      <w:bCs/>
      <w:snapToGrid/>
      <w:kern w:val="2"/>
      <w:sz w:val="21"/>
      <w:szCs w:val="24"/>
      <w:lang w:val="x-none"/>
      <w14:scene3d>
        <w14:camera w14:prst="orthographicFront"/>
        <w14:lightRig w14:rig="threePt" w14:dir="t">
          <w14:rot w14:lat="0" w14:lon="0" w14:rev="0"/>
        </w14:lightRig>
      </w14:scene3d>
    </w:rPr>
  </w:style>
  <w:style w:type="paragraph" w:customStyle="1" w:styleId="affffffffffffffffffffffffffffd">
    <w:name w:val="文档名"/>
    <w:basedOn w:val="affff3"/>
    <w:next w:val="affff3"/>
    <w:uiPriority w:val="99"/>
    <w:qFormat/>
    <w:rsid w:val="00770F20"/>
    <w:pPr>
      <w:widowControl/>
      <w:spacing w:before="0" w:after="80" w:line="240" w:lineRule="auto"/>
      <w:jc w:val="center"/>
    </w:pPr>
    <w:rPr>
      <w:rFonts w:ascii="长城楷体" w:eastAsia="长城楷体" w:hAnsi="Times New Roman" w:cs="Symbol"/>
      <w:b/>
      <w:snapToGrid/>
      <w:sz w:val="44"/>
    </w:rPr>
  </w:style>
  <w:style w:type="character" w:customStyle="1" w:styleId="331Char">
    <w:name w:val="标题3.3.1 Char"/>
    <w:link w:val="331"/>
    <w:uiPriority w:val="99"/>
    <w:qFormat/>
    <w:locked/>
    <w:rsid w:val="00770F20"/>
    <w:rPr>
      <w:rFonts w:ascii="Symbol" w:eastAsia="Mangal" w:hAnsi="Symbol"/>
      <w:kern w:val="2"/>
      <w:sz w:val="30"/>
      <w:lang w:val="x-none" w:eastAsia="x-none"/>
    </w:rPr>
  </w:style>
  <w:style w:type="paragraph" w:customStyle="1" w:styleId="331">
    <w:name w:val="标题3.3.1"/>
    <w:basedOn w:val="30"/>
    <w:next w:val="30"/>
    <w:link w:val="331Char"/>
    <w:uiPriority w:val="99"/>
    <w:qFormat/>
    <w:rsid w:val="00770F20"/>
    <w:pPr>
      <w:keepNext/>
      <w:keepLines/>
      <w:widowControl/>
      <w:numPr>
        <w:ilvl w:val="0"/>
        <w:numId w:val="0"/>
      </w:numPr>
      <w:tabs>
        <w:tab w:val="left" w:pos="851"/>
      </w:tabs>
      <w:spacing w:after="200" w:line="360" w:lineRule="auto"/>
      <w:ind w:left="720" w:hangingChars="300" w:hanging="300"/>
      <w:jc w:val="both"/>
    </w:pPr>
    <w:rPr>
      <w:rFonts w:ascii="Symbol" w:eastAsia="Mangal" w:hAnsi="Symbol"/>
      <w:bCs w:val="0"/>
      <w:iCs w:val="0"/>
      <w:snapToGrid/>
      <w:kern w:val="2"/>
      <w:sz w:val="30"/>
      <w:szCs w:val="20"/>
      <w:lang w:val="x-none" w:eastAsia="x-none"/>
    </w:rPr>
  </w:style>
  <w:style w:type="paragraph" w:customStyle="1" w:styleId="ParaCharCharCharCharCharCharCharCharCharCharChar">
    <w:name w:val="默认段落字体 Para Char Char Char Char Char Char Char Char Char Char Char"/>
    <w:basedOn w:val="affff3"/>
    <w:autoRedefine/>
    <w:uiPriority w:val="99"/>
    <w:qFormat/>
    <w:rsid w:val="00770F20"/>
    <w:pPr>
      <w:widowControl/>
      <w:tabs>
        <w:tab w:val="num" w:pos="425"/>
      </w:tabs>
      <w:spacing w:before="0" w:after="0" w:line="240" w:lineRule="auto"/>
      <w:ind w:left="425" w:hanging="425"/>
      <w:jc w:val="both"/>
    </w:pPr>
    <w:rPr>
      <w:rFonts w:ascii="'宋体" w:hAnsi="'宋体" w:cs="Symbol"/>
      <w:snapToGrid/>
      <w:kern w:val="2"/>
      <w:sz w:val="21"/>
    </w:rPr>
  </w:style>
  <w:style w:type="character" w:customStyle="1" w:styleId="Charf6">
    <w:name w:val="小标题样式 Char"/>
    <w:link w:val="affd"/>
    <w:uiPriority w:val="99"/>
    <w:qFormat/>
    <w:locked/>
    <w:rsid w:val="00770F20"/>
    <w:rPr>
      <w:sz w:val="28"/>
      <w:szCs w:val="28"/>
      <w:lang w:val="x-none" w:eastAsia="x-none"/>
    </w:rPr>
  </w:style>
  <w:style w:type="paragraph" w:customStyle="1" w:styleId="6CharCharChar1CharCharCharChar">
    <w:name w:val="6 Char Char Char1 Char Char Char Char"/>
    <w:basedOn w:val="6"/>
    <w:uiPriority w:val="99"/>
    <w:qFormat/>
    <w:rsid w:val="00770F20"/>
    <w:pPr>
      <w:keepNext/>
      <w:keepLines/>
      <w:widowControl/>
      <w:numPr>
        <w:ilvl w:val="0"/>
        <w:numId w:val="0"/>
      </w:numPr>
      <w:tabs>
        <w:tab w:val="clear" w:pos="1152"/>
        <w:tab w:val="left" w:pos="1276"/>
        <w:tab w:val="left" w:pos="1418"/>
        <w:tab w:val="left" w:pos="1560"/>
        <w:tab w:val="left" w:pos="2410"/>
        <w:tab w:val="num" w:pos="3000"/>
      </w:tabs>
      <w:spacing w:beforeLines="100" w:before="0" w:after="160" w:line="240" w:lineRule="exact"/>
      <w:ind w:left="3000" w:hanging="420"/>
    </w:pPr>
    <w:rPr>
      <w:rFonts w:ascii="宋体" w:eastAsia="长城楷体" w:hAnsi="宋体" w:cs="Symbol"/>
      <w:bCs/>
      <w:iCs w:val="0"/>
      <w:snapToGrid/>
      <w:sz w:val="20"/>
      <w:szCs w:val="24"/>
      <w:lang w:val="x-none" w:eastAsia="en-US"/>
    </w:rPr>
  </w:style>
  <w:style w:type="paragraph" w:customStyle="1" w:styleId="4H4h400125">
    <w:name w:val="样式 标题 4H4h4三级 + 五号 段前: 0 磅 段后: 0 磅 行距: 多倍行距 1.25 字行"/>
    <w:basedOn w:val="40"/>
    <w:uiPriority w:val="99"/>
    <w:qFormat/>
    <w:rsid w:val="00770F20"/>
    <w:pPr>
      <w:keepNext/>
      <w:keepLines/>
      <w:widowControl/>
      <w:numPr>
        <w:ilvl w:val="0"/>
        <w:numId w:val="0"/>
      </w:numPr>
      <w:tabs>
        <w:tab w:val="num" w:pos="2160"/>
      </w:tabs>
      <w:spacing w:before="120" w:after="120" w:line="300" w:lineRule="auto"/>
      <w:ind w:left="2160" w:hanging="420"/>
      <w:jc w:val="both"/>
    </w:pPr>
    <w:rPr>
      <w:rFonts w:ascii="Symbol" w:eastAsia="Mangal" w:hAnsi="Symbol" w:cs="Mangal"/>
      <w:snapToGrid/>
      <w:kern w:val="2"/>
      <w:sz w:val="21"/>
      <w:lang w:val="x-none" w:eastAsia="x-none"/>
    </w:rPr>
  </w:style>
  <w:style w:type="paragraph" w:customStyle="1" w:styleId="91591515">
    <w:name w:val="样式 样式 列项—— + 段前: 9.15 磅 段后: 9.15 磅 + 行距: 1.5 倍行距"/>
    <w:basedOn w:val="affff3"/>
    <w:uiPriority w:val="99"/>
    <w:qFormat/>
    <w:rsid w:val="00770F20"/>
    <w:pPr>
      <w:widowControl/>
      <w:spacing w:before="0" w:after="0"/>
      <w:jc w:val="both"/>
    </w:pPr>
    <w:rPr>
      <w:rFonts w:ascii="Mangal" w:hAnsi="Times New Roman" w:cs="Mangal"/>
      <w:snapToGrid/>
      <w:sz w:val="21"/>
    </w:rPr>
  </w:style>
  <w:style w:type="paragraph" w:customStyle="1" w:styleId="3H3l3CTh3BoldHeadbhlevel3PIM3Level3Head">
    <w:name w:val="样式 标题 3H3l3CT小标题中h3Bold Headbhlevel_3PIM 3Level 3 Head..."/>
    <w:basedOn w:val="30"/>
    <w:uiPriority w:val="99"/>
    <w:qFormat/>
    <w:rsid w:val="00770F20"/>
    <w:pPr>
      <w:keepNext/>
      <w:keepLines/>
      <w:widowControl/>
      <w:numPr>
        <w:ilvl w:val="0"/>
        <w:numId w:val="0"/>
      </w:numPr>
      <w:tabs>
        <w:tab w:val="left" w:pos="851"/>
        <w:tab w:val="num" w:pos="1571"/>
      </w:tabs>
      <w:spacing w:before="120" w:after="120" w:line="300" w:lineRule="auto"/>
      <w:ind w:left="1418" w:hanging="567"/>
      <w:jc w:val="both"/>
    </w:pPr>
    <w:rPr>
      <w:rFonts w:ascii="Symbol" w:eastAsia="Mangal" w:hAnsi="Symbol" w:cs="Mangal"/>
      <w:iCs w:val="0"/>
      <w:snapToGrid/>
      <w:kern w:val="2"/>
      <w:sz w:val="30"/>
      <w:szCs w:val="20"/>
      <w:lang w:val="x-none" w:eastAsia="x-none"/>
    </w:rPr>
  </w:style>
  <w:style w:type="character" w:customStyle="1" w:styleId="2Char14">
    <w:name w:val="正文首行缩进 2 Char1"/>
    <w:uiPriority w:val="99"/>
    <w:rsid w:val="00770F20"/>
  </w:style>
  <w:style w:type="paragraph" w:customStyle="1" w:styleId="affffffffffffffffffffffffffffe">
    <w:name w:val="注释"/>
    <w:basedOn w:val="2f1"/>
    <w:uiPriority w:val="99"/>
    <w:qFormat/>
    <w:rsid w:val="00770F20"/>
    <w:pPr>
      <w:spacing w:before="0"/>
    </w:pPr>
    <w:rPr>
      <w:rFonts w:ascii="Times New Roman" w:hAnsi="Times New Roman"/>
      <w:snapToGrid/>
      <w:kern w:val="2"/>
      <w:szCs w:val="24"/>
      <w:lang w:val="x-none" w:eastAsia="x-none"/>
    </w:rPr>
  </w:style>
  <w:style w:type="paragraph" w:customStyle="1" w:styleId="afffffffffffffffffffffffffffff">
    <w:name w:val="加点字"/>
    <w:basedOn w:val="affff3"/>
    <w:uiPriority w:val="99"/>
    <w:qFormat/>
    <w:rsid w:val="00770F20"/>
    <w:pPr>
      <w:widowControl/>
      <w:tabs>
        <w:tab w:val="num" w:pos="284"/>
      </w:tabs>
      <w:spacing w:before="0" w:after="0" w:line="240" w:lineRule="auto"/>
      <w:ind w:left="284" w:hanging="284"/>
      <w:jc w:val="both"/>
    </w:pPr>
    <w:rPr>
      <w:rFonts w:ascii="Times New Roman" w:hAnsi="Times New Roman" w:cs="Symbol"/>
      <w:b/>
      <w:snapToGrid/>
      <w:kern w:val="2"/>
      <w:sz w:val="21"/>
      <w:szCs w:val="24"/>
    </w:rPr>
  </w:style>
  <w:style w:type="character" w:customStyle="1" w:styleId="Heading4forinsertsCharChar">
    <w:name w:val="Heading4 for inserts Char Char"/>
    <w:link w:val="Heading4forinsertsChar"/>
    <w:qFormat/>
    <w:locked/>
    <w:rsid w:val="00770F20"/>
    <w:rPr>
      <w:rFonts w:ascii="昆仑仿宋" w:eastAsia="FuturaA Bk BT" w:hAnsi="昆仑仿宋" w:cs="昆仑仿宋"/>
      <w:bCs/>
      <w:sz w:val="21"/>
      <w:szCs w:val="28"/>
      <w:u w:val="single"/>
    </w:rPr>
  </w:style>
  <w:style w:type="paragraph" w:customStyle="1" w:styleId="Heading4forinsertsChar">
    <w:name w:val="Heading4 for inserts Char"/>
    <w:basedOn w:val="40"/>
    <w:link w:val="Heading4forinsertsCharChar"/>
    <w:autoRedefine/>
    <w:qFormat/>
    <w:rsid w:val="00770F20"/>
    <w:pPr>
      <w:keepNext/>
      <w:widowControl/>
      <w:numPr>
        <w:ilvl w:val="0"/>
        <w:numId w:val="0"/>
      </w:numPr>
      <w:tabs>
        <w:tab w:val="left" w:pos="900"/>
        <w:tab w:val="num" w:pos="2160"/>
      </w:tabs>
      <w:spacing w:before="240" w:after="60" w:line="288" w:lineRule="auto"/>
      <w:ind w:left="2160" w:hanging="420"/>
    </w:pPr>
    <w:rPr>
      <w:rFonts w:ascii="昆仑仿宋" w:eastAsia="FuturaA Bk BT" w:hAnsi="昆仑仿宋" w:cs="昆仑仿宋"/>
      <w:snapToGrid/>
      <w:sz w:val="21"/>
      <w:szCs w:val="28"/>
      <w:u w:val="single"/>
    </w:rPr>
  </w:style>
  <w:style w:type="paragraph" w:customStyle="1" w:styleId="1150">
    <w:name w:val="样式 标题 1 + 行距: 1.5 倍行距"/>
    <w:basedOn w:val="13"/>
    <w:uiPriority w:val="99"/>
    <w:qFormat/>
    <w:rsid w:val="00770F20"/>
    <w:pPr>
      <w:keepLines/>
      <w:pageBreakBefore/>
      <w:widowControl/>
      <w:numPr>
        <w:numId w:val="0"/>
      </w:numPr>
      <w:tabs>
        <w:tab w:val="num" w:pos="900"/>
      </w:tabs>
      <w:spacing w:before="240" w:after="360" w:line="360" w:lineRule="auto"/>
      <w:ind w:left="900" w:hanging="420"/>
      <w:jc w:val="both"/>
    </w:pPr>
    <w:rPr>
      <w:rFonts w:ascii="Symbol" w:eastAsia="Mangal" w:hAnsi="Symbol" w:cs="Mangal"/>
      <w:snapToGrid/>
      <w:kern w:val="44"/>
      <w:sz w:val="52"/>
      <w:szCs w:val="20"/>
      <w:lang w:val="x-none" w:eastAsia="x-none"/>
    </w:rPr>
  </w:style>
  <w:style w:type="paragraph" w:customStyle="1" w:styleId="1ffffff3">
    <w:name w:val="段落1"/>
    <w:basedOn w:val="affff3"/>
    <w:uiPriority w:val="99"/>
    <w:qFormat/>
    <w:rsid w:val="00770F20"/>
    <w:pPr>
      <w:widowControl/>
      <w:autoSpaceDE w:val="0"/>
      <w:autoSpaceDN w:val="0"/>
      <w:adjustRightInd w:val="0"/>
      <w:spacing w:before="105" w:after="0" w:line="240" w:lineRule="auto"/>
      <w:jc w:val="both"/>
    </w:pPr>
    <w:rPr>
      <w:rFonts w:ascii="Mangal" w:hAnsi="Times New Roman" w:cs="Symbol"/>
      <w:snapToGrid/>
      <w:sz w:val="21"/>
      <w:szCs w:val="21"/>
    </w:rPr>
  </w:style>
  <w:style w:type="paragraph" w:customStyle="1" w:styleId="afffffffffffffffffffffffffffff0">
    <w:name w:val="表文"/>
    <w:basedOn w:val="affff3"/>
    <w:uiPriority w:val="99"/>
    <w:qFormat/>
    <w:rsid w:val="00770F20"/>
    <w:pPr>
      <w:widowControl/>
      <w:adjustRightInd w:val="0"/>
      <w:spacing w:before="60" w:after="60" w:line="360" w:lineRule="exact"/>
      <w:jc w:val="center"/>
    </w:pPr>
    <w:rPr>
      <w:rFonts w:ascii="Mangal" w:hAnsi="Times New Roman" w:cs="Symbol"/>
      <w:snapToGrid/>
      <w:sz w:val="21"/>
      <w:szCs w:val="24"/>
    </w:rPr>
  </w:style>
  <w:style w:type="paragraph" w:customStyle="1" w:styleId="1H1SectionHeadh11stlevell1H11H12H13H14H15">
    <w:name w:val="样式 标题 1章部分H1Section Headh11st levell1H11H12H13H14H15..."/>
    <w:basedOn w:val="13"/>
    <w:uiPriority w:val="99"/>
    <w:qFormat/>
    <w:rsid w:val="00770F20"/>
    <w:pPr>
      <w:keepLines/>
      <w:pageBreakBefore/>
      <w:widowControl/>
      <w:numPr>
        <w:numId w:val="0"/>
      </w:numPr>
      <w:tabs>
        <w:tab w:val="num" w:pos="900"/>
      </w:tabs>
      <w:spacing w:before="240" w:after="120" w:line="480" w:lineRule="auto"/>
      <w:ind w:left="2160"/>
      <w:jc w:val="center"/>
    </w:pPr>
    <w:rPr>
      <w:rFonts w:ascii="Mangal" w:eastAsia="Mangal" w:hAnsi="Mangal" w:cs="Symbol"/>
      <w:snapToGrid/>
      <w:kern w:val="44"/>
      <w:sz w:val="36"/>
      <w:szCs w:val="20"/>
      <w:lang w:val="x-none" w:eastAsia="x-none"/>
    </w:rPr>
  </w:style>
  <w:style w:type="paragraph" w:customStyle="1" w:styleId="2H22ndlevelh2Header2l2Titre2Head2Lev1">
    <w:name w:val="样式 标题 2节H22nd levelh2Header 2l2Titre2Head 2节标题一级节名Lev...1"/>
    <w:basedOn w:val="24"/>
    <w:uiPriority w:val="99"/>
    <w:qFormat/>
    <w:rsid w:val="00770F20"/>
    <w:pPr>
      <w:keepNext/>
      <w:keepLines/>
      <w:widowControl/>
      <w:numPr>
        <w:ilvl w:val="0"/>
        <w:numId w:val="0"/>
      </w:numPr>
      <w:tabs>
        <w:tab w:val="clear" w:pos="576"/>
        <w:tab w:val="left" w:pos="284"/>
        <w:tab w:val="num" w:pos="1320"/>
      </w:tabs>
      <w:spacing w:before="120" w:after="60" w:line="360" w:lineRule="auto"/>
      <w:ind w:left="360" w:rightChars="100" w:right="210"/>
      <w:jc w:val="both"/>
    </w:pPr>
    <w:rPr>
      <w:rFonts w:ascii="Mangal" w:eastAsia="Mangal" w:hAnsi="Mangal" w:cs="Mangal"/>
      <w:bCs/>
      <w:snapToGrid/>
      <w:kern w:val="2"/>
      <w:sz w:val="36"/>
      <w:szCs w:val="20"/>
      <w:lang w:val="x-none" w:eastAsia="x-none"/>
    </w:rPr>
  </w:style>
  <w:style w:type="paragraph" w:customStyle="1" w:styleId="1ffffff4">
    <w:name w:val="二级标题【1】"/>
    <w:basedOn w:val="24"/>
    <w:uiPriority w:val="99"/>
    <w:qFormat/>
    <w:rsid w:val="00770F20"/>
    <w:pPr>
      <w:keepNext/>
      <w:keepLines/>
      <w:widowControl/>
      <w:numPr>
        <w:ilvl w:val="0"/>
        <w:numId w:val="0"/>
      </w:numPr>
      <w:tabs>
        <w:tab w:val="clear" w:pos="576"/>
        <w:tab w:val="left" w:pos="284"/>
      </w:tabs>
      <w:spacing w:line="360" w:lineRule="auto"/>
      <w:ind w:left="567" w:hanging="567"/>
    </w:pPr>
    <w:rPr>
      <w:rFonts w:ascii="Mangal" w:eastAsia="Mangal" w:hAnsi="Mangal" w:cs="Symbol"/>
      <w:bCs/>
      <w:snapToGrid/>
      <w:sz w:val="30"/>
      <w:szCs w:val="32"/>
      <w:lang w:val="x-none" w:eastAsia="x-none"/>
    </w:rPr>
  </w:style>
  <w:style w:type="paragraph" w:customStyle="1" w:styleId="2fffffb">
    <w:name w:val="三级标题【2】"/>
    <w:basedOn w:val="30"/>
    <w:uiPriority w:val="99"/>
    <w:qFormat/>
    <w:rsid w:val="00770F20"/>
    <w:pPr>
      <w:keepNext/>
      <w:keepLines/>
      <w:widowControl/>
      <w:numPr>
        <w:ilvl w:val="0"/>
        <w:numId w:val="0"/>
      </w:numPr>
      <w:tabs>
        <w:tab w:val="left" w:pos="851"/>
      </w:tabs>
      <w:spacing w:before="260" w:after="260" w:line="300" w:lineRule="auto"/>
      <w:ind w:left="709" w:hanging="709"/>
    </w:pPr>
    <w:rPr>
      <w:rFonts w:ascii="Mangal" w:eastAsia="Mangal" w:hAnsi="Mangal" w:cs="Symbol"/>
      <w:iCs w:val="0"/>
      <w:snapToGrid/>
      <w:szCs w:val="32"/>
      <w:lang w:val="x-none" w:eastAsia="x-none"/>
    </w:rPr>
  </w:style>
  <w:style w:type="paragraph" w:customStyle="1" w:styleId="3ff5">
    <w:name w:val="四级标题【3】"/>
    <w:basedOn w:val="40"/>
    <w:uiPriority w:val="99"/>
    <w:qFormat/>
    <w:rsid w:val="00770F20"/>
    <w:pPr>
      <w:keepNext/>
      <w:widowControl/>
      <w:numPr>
        <w:ilvl w:val="0"/>
        <w:numId w:val="0"/>
      </w:numPr>
      <w:adjustRightInd w:val="0"/>
      <w:spacing w:before="240" w:after="100" w:afterAutospacing="1"/>
      <w:ind w:left="851" w:hanging="851"/>
    </w:pPr>
    <w:rPr>
      <w:rFonts w:ascii="Mangal" w:eastAsia="Mangal" w:hAnsi="Mangal" w:cs="Symbol"/>
      <w:snapToGrid/>
      <w:sz w:val="21"/>
      <w:szCs w:val="28"/>
      <w:lang w:val="x-none" w:eastAsia="x-none"/>
    </w:rPr>
  </w:style>
  <w:style w:type="character" w:customStyle="1" w:styleId="Charffffff6">
    <w:name w:val="【需求】五级标题 Char"/>
    <w:link w:val="afffffffffffffffffffffffffffff1"/>
    <w:uiPriority w:val="99"/>
    <w:locked/>
    <w:rsid w:val="00770F20"/>
    <w:rPr>
      <w:rFonts w:ascii="Mangal" w:eastAsia="Mangal" w:hAnsi="Mangal"/>
      <w:bCs/>
      <w:sz w:val="21"/>
      <w:szCs w:val="28"/>
      <w:lang w:val="x-none"/>
      <w14:scene3d>
        <w14:camera w14:prst="orthographicFront"/>
        <w14:lightRig w14:rig="threePt" w14:dir="t">
          <w14:rot w14:lat="0" w14:lon="0" w14:rev="0"/>
        </w14:lightRig>
      </w14:scene3d>
    </w:rPr>
  </w:style>
  <w:style w:type="paragraph" w:customStyle="1" w:styleId="afffffffffffffffffffffffffffff1">
    <w:name w:val="【需求】五级标题"/>
    <w:basedOn w:val="5"/>
    <w:link w:val="Charffffff6"/>
    <w:uiPriority w:val="99"/>
    <w:qFormat/>
    <w:rsid w:val="00770F20"/>
    <w:pPr>
      <w:keepNext/>
      <w:keepLines/>
      <w:widowControl/>
      <w:numPr>
        <w:ilvl w:val="0"/>
        <w:numId w:val="0"/>
      </w:numPr>
      <w:tabs>
        <w:tab w:val="left" w:pos="1134"/>
      </w:tabs>
      <w:adjustRightInd w:val="0"/>
      <w:spacing w:before="280" w:after="290" w:line="300" w:lineRule="auto"/>
    </w:pPr>
    <w:rPr>
      <w:rFonts w:ascii="Mangal" w:eastAsia="Mangal" w:hAnsi="Mangal"/>
      <w:bCs/>
      <w:snapToGrid/>
      <w:sz w:val="21"/>
      <w:szCs w:val="28"/>
      <w:lang w:val="x-none"/>
      <w14:scene3d>
        <w14:camera w14:prst="orthographicFront"/>
        <w14:lightRig w14:rig="threePt" w14:dir="t">
          <w14:rot w14:lat="0" w14:lon="0" w14:rev="0"/>
        </w14:lightRig>
      </w14:scene3d>
    </w:rPr>
  </w:style>
  <w:style w:type="character" w:customStyle="1" w:styleId="Charffffff7">
    <w:name w:val="重庆_箭头标题 Char"/>
    <w:link w:val="af2"/>
    <w:uiPriority w:val="99"/>
    <w:qFormat/>
    <w:locked/>
    <w:rsid w:val="00770F20"/>
    <w:rPr>
      <w:sz w:val="28"/>
      <w:szCs w:val="28"/>
      <w:lang w:val="x-none" w:eastAsia="x-none"/>
    </w:rPr>
  </w:style>
  <w:style w:type="paragraph" w:customStyle="1" w:styleId="af2">
    <w:name w:val="重庆_箭头标题"/>
    <w:basedOn w:val="affffffffffffffffffffffffff8"/>
    <w:link w:val="Charffffff7"/>
    <w:uiPriority w:val="99"/>
    <w:qFormat/>
    <w:rsid w:val="00770F20"/>
    <w:pPr>
      <w:numPr>
        <w:numId w:val="123"/>
      </w:numPr>
      <w:snapToGrid/>
      <w:ind w:firstLineChars="0" w:firstLine="0"/>
    </w:pPr>
  </w:style>
  <w:style w:type="paragraph" w:customStyle="1" w:styleId="afffffffffffffffffffffffffffff2">
    <w:name w:val="首页小标题"/>
    <w:basedOn w:val="affff3"/>
    <w:uiPriority w:val="99"/>
    <w:qFormat/>
    <w:rsid w:val="00770F20"/>
    <w:pPr>
      <w:widowControl/>
      <w:spacing w:before="0" w:after="0" w:line="480" w:lineRule="auto"/>
      <w:jc w:val="center"/>
    </w:pPr>
    <w:rPr>
      <w:rFonts w:ascii="Mangal" w:hAnsi="Mangal" w:cs="Mangal"/>
      <w:b/>
      <w:bCs/>
      <w:snapToGrid/>
      <w:kern w:val="2"/>
      <w:sz w:val="44"/>
    </w:rPr>
  </w:style>
  <w:style w:type="paragraph" w:customStyle="1" w:styleId="afffffffffffffffffffffffffffff3">
    <w:name w:val="首页大标题"/>
    <w:basedOn w:val="affff3"/>
    <w:uiPriority w:val="99"/>
    <w:qFormat/>
    <w:rsid w:val="00770F20"/>
    <w:pPr>
      <w:widowControl/>
      <w:spacing w:before="0" w:after="0" w:line="480" w:lineRule="auto"/>
      <w:jc w:val="center"/>
    </w:pPr>
    <w:rPr>
      <w:rFonts w:ascii="Mangal" w:hAnsi="Mangal" w:cs="Mangal"/>
      <w:b/>
      <w:bCs/>
      <w:snapToGrid/>
      <w:kern w:val="2"/>
      <w:sz w:val="52"/>
    </w:rPr>
  </w:style>
  <w:style w:type="paragraph" w:customStyle="1" w:styleId="6211">
    <w:name w:val="样式 标题6样式2 + 左侧:  1 字符 右侧:  1 字符"/>
    <w:basedOn w:val="affff3"/>
    <w:autoRedefine/>
    <w:uiPriority w:val="99"/>
    <w:qFormat/>
    <w:rsid w:val="00770F20"/>
    <w:pPr>
      <w:keepNext/>
      <w:keepLines/>
      <w:widowControl/>
      <w:numPr>
        <w:numId w:val="124"/>
      </w:numPr>
      <w:spacing w:after="64"/>
      <w:ind w:rightChars="100" w:right="210"/>
      <w:jc w:val="both"/>
      <w:outlineLvl w:val="5"/>
    </w:pPr>
    <w:rPr>
      <w:rFonts w:ascii="Arial Black" w:eastAsia="长城楷体" w:hAnsi="Arial Black" w:cs="Mangal"/>
      <w:b/>
      <w:bCs/>
      <w:snapToGrid/>
      <w:kern w:val="2"/>
      <w:sz w:val="21"/>
    </w:rPr>
  </w:style>
  <w:style w:type="paragraph" w:customStyle="1" w:styleId="heading1">
    <w:name w:val="heading1"/>
    <w:basedOn w:val="affff3"/>
    <w:uiPriority w:val="99"/>
    <w:qFormat/>
    <w:rsid w:val="00770F20"/>
    <w:pPr>
      <w:widowControl/>
      <w:tabs>
        <w:tab w:val="left" w:pos="450"/>
        <w:tab w:val="left" w:pos="1080"/>
        <w:tab w:val="left" w:pos="1800"/>
        <w:tab w:val="left" w:pos="2610"/>
      </w:tabs>
      <w:spacing w:before="0" w:after="0"/>
    </w:pPr>
    <w:rPr>
      <w:rFonts w:ascii="Arial Black" w:hAnsi="Arial Black" w:cs="Symbol"/>
      <w:snapToGrid/>
      <w:sz w:val="21"/>
    </w:rPr>
  </w:style>
  <w:style w:type="character" w:customStyle="1" w:styleId="1Charc">
    <w:name w:val="自定标题1 Char"/>
    <w:link w:val="1f3"/>
    <w:uiPriority w:val="99"/>
    <w:qFormat/>
    <w:locked/>
    <w:rsid w:val="00770F20"/>
    <w:rPr>
      <w:rFonts w:cs="Cambria Math"/>
      <w:b/>
      <w:kern w:val="44"/>
      <w:sz w:val="36"/>
      <w:szCs w:val="36"/>
    </w:rPr>
  </w:style>
  <w:style w:type="paragraph" w:customStyle="1" w:styleId="1f3">
    <w:name w:val="自定标题1"/>
    <w:link w:val="1Charc"/>
    <w:uiPriority w:val="99"/>
    <w:qFormat/>
    <w:rsid w:val="00770F20"/>
    <w:pPr>
      <w:numPr>
        <w:numId w:val="125"/>
      </w:numPr>
      <w:spacing w:beforeLines="100" w:line="480" w:lineRule="auto"/>
      <w:outlineLvl w:val="1"/>
    </w:pPr>
    <w:rPr>
      <w:rFonts w:cs="Cambria Math"/>
      <w:b/>
      <w:kern w:val="44"/>
      <w:sz w:val="36"/>
      <w:szCs w:val="36"/>
    </w:rPr>
  </w:style>
  <w:style w:type="character" w:customStyle="1" w:styleId="2Chare">
    <w:name w:val="自定标题2 Char"/>
    <w:link w:val="2b"/>
    <w:uiPriority w:val="99"/>
    <w:qFormat/>
    <w:locked/>
    <w:rsid w:val="00770F20"/>
    <w:rPr>
      <w:rFonts w:ascii="Arial Black" w:eastAsia="长城楷体" w:hAnsi="Arial Black"/>
      <w:b/>
      <w:kern w:val="2"/>
      <w:sz w:val="32"/>
      <w:szCs w:val="32"/>
      <w:lang w:val="zh-CN"/>
    </w:rPr>
  </w:style>
  <w:style w:type="paragraph" w:customStyle="1" w:styleId="2b">
    <w:name w:val="自定标题2"/>
    <w:link w:val="2Chare"/>
    <w:uiPriority w:val="99"/>
    <w:qFormat/>
    <w:rsid w:val="00770F20"/>
    <w:pPr>
      <w:numPr>
        <w:ilvl w:val="1"/>
        <w:numId w:val="125"/>
      </w:numPr>
      <w:tabs>
        <w:tab w:val="num" w:pos="1322"/>
      </w:tabs>
      <w:spacing w:beforeLines="100" w:line="480" w:lineRule="auto"/>
      <w:ind w:left="1322" w:hanging="420"/>
      <w:outlineLvl w:val="2"/>
    </w:pPr>
    <w:rPr>
      <w:rFonts w:ascii="Arial Black" w:eastAsia="长城楷体" w:hAnsi="Arial Black"/>
      <w:b/>
      <w:kern w:val="2"/>
      <w:sz w:val="32"/>
      <w:szCs w:val="32"/>
      <w:lang w:val="zh-CN"/>
    </w:rPr>
  </w:style>
  <w:style w:type="character" w:customStyle="1" w:styleId="3Char5">
    <w:name w:val="自定标题3 Char"/>
    <w:link w:val="32"/>
    <w:uiPriority w:val="99"/>
    <w:qFormat/>
    <w:locked/>
    <w:rsid w:val="00770F20"/>
    <w:rPr>
      <w:rFonts w:cs="Cambria Math"/>
      <w:b/>
      <w:kern w:val="2"/>
      <w:sz w:val="30"/>
      <w:szCs w:val="30"/>
    </w:rPr>
  </w:style>
  <w:style w:type="paragraph" w:customStyle="1" w:styleId="32">
    <w:name w:val="自定标题3"/>
    <w:link w:val="3Char5"/>
    <w:uiPriority w:val="99"/>
    <w:qFormat/>
    <w:rsid w:val="00770F20"/>
    <w:pPr>
      <w:numPr>
        <w:ilvl w:val="2"/>
        <w:numId w:val="125"/>
      </w:numPr>
      <w:spacing w:beforeLines="100" w:line="480" w:lineRule="auto"/>
      <w:outlineLvl w:val="3"/>
    </w:pPr>
    <w:rPr>
      <w:rFonts w:cs="Cambria Math"/>
      <w:b/>
      <w:kern w:val="2"/>
      <w:sz w:val="30"/>
      <w:szCs w:val="30"/>
    </w:rPr>
  </w:style>
  <w:style w:type="character" w:customStyle="1" w:styleId="4Char5">
    <w:name w:val="自定标题4 Char"/>
    <w:link w:val="44"/>
    <w:uiPriority w:val="99"/>
    <w:qFormat/>
    <w:locked/>
    <w:rsid w:val="00770F20"/>
    <w:rPr>
      <w:rFonts w:ascii="Arial Black" w:hAnsi="Arial Black"/>
      <w:b/>
      <w:kern w:val="2"/>
      <w:sz w:val="28"/>
      <w:szCs w:val="24"/>
      <w:lang w:val="zh-CN"/>
    </w:rPr>
  </w:style>
  <w:style w:type="paragraph" w:customStyle="1" w:styleId="44">
    <w:name w:val="自定标题4"/>
    <w:link w:val="4Char5"/>
    <w:uiPriority w:val="99"/>
    <w:qFormat/>
    <w:rsid w:val="00770F20"/>
    <w:pPr>
      <w:numPr>
        <w:ilvl w:val="3"/>
        <w:numId w:val="125"/>
      </w:numPr>
      <w:tabs>
        <w:tab w:val="num" w:pos="2162"/>
      </w:tabs>
      <w:spacing w:beforeLines="100" w:line="360" w:lineRule="auto"/>
      <w:ind w:left="2162" w:hanging="420"/>
      <w:outlineLvl w:val="4"/>
    </w:pPr>
    <w:rPr>
      <w:rFonts w:ascii="Arial Black" w:hAnsi="Arial Black"/>
      <w:b/>
      <w:kern w:val="2"/>
      <w:sz w:val="28"/>
      <w:szCs w:val="24"/>
      <w:lang w:val="zh-CN"/>
    </w:rPr>
  </w:style>
  <w:style w:type="character" w:customStyle="1" w:styleId="5Char3">
    <w:name w:val="自定标题5 Char"/>
    <w:link w:val="50"/>
    <w:uiPriority w:val="99"/>
    <w:locked/>
    <w:rsid w:val="00770F20"/>
    <w:rPr>
      <w:rFonts w:cs="Cambria Math"/>
      <w:b/>
      <w:noProof/>
      <w:kern w:val="2"/>
      <w:sz w:val="24"/>
      <w:szCs w:val="24"/>
    </w:rPr>
  </w:style>
  <w:style w:type="paragraph" w:customStyle="1" w:styleId="50">
    <w:name w:val="自定标题5"/>
    <w:link w:val="5Char3"/>
    <w:uiPriority w:val="99"/>
    <w:qFormat/>
    <w:rsid w:val="00770F20"/>
    <w:pPr>
      <w:numPr>
        <w:ilvl w:val="4"/>
        <w:numId w:val="125"/>
      </w:numPr>
      <w:spacing w:beforeLines="50" w:line="360" w:lineRule="auto"/>
      <w:outlineLvl w:val="5"/>
    </w:pPr>
    <w:rPr>
      <w:rFonts w:cs="Cambria Math"/>
      <w:b/>
      <w:noProof/>
      <w:kern w:val="2"/>
      <w:sz w:val="24"/>
      <w:szCs w:val="24"/>
    </w:rPr>
  </w:style>
  <w:style w:type="character" w:customStyle="1" w:styleId="Charffffff8">
    <w:name w:val="段落 Char"/>
    <w:link w:val="afffffffffffffffffffffffffffff4"/>
    <w:qFormat/>
    <w:locked/>
    <w:rsid w:val="00770F20"/>
    <w:rPr>
      <w:rFonts w:ascii="Cambria Math" w:hAnsi="Cambria Math" w:cs="Cambria Math"/>
      <w:sz w:val="21"/>
      <w:szCs w:val="21"/>
    </w:rPr>
  </w:style>
  <w:style w:type="paragraph" w:customStyle="1" w:styleId="afffffffffffffffffffffffffffff4">
    <w:name w:val="段落"/>
    <w:basedOn w:val="affff3"/>
    <w:link w:val="Charffffff8"/>
    <w:qFormat/>
    <w:rsid w:val="00770F20"/>
    <w:pPr>
      <w:widowControl/>
      <w:spacing w:before="0" w:after="0" w:line="240" w:lineRule="auto"/>
      <w:ind w:leftChars="270" w:left="567" w:firstLineChars="202" w:firstLine="424"/>
      <w:jc w:val="both"/>
    </w:pPr>
    <w:rPr>
      <w:rFonts w:ascii="Cambria Math" w:hAnsi="Cambria Math" w:cs="Cambria Math"/>
      <w:snapToGrid/>
      <w:sz w:val="21"/>
      <w:szCs w:val="21"/>
    </w:rPr>
  </w:style>
  <w:style w:type="character" w:customStyle="1" w:styleId="Charffffff9">
    <w:name w:val="章节 Char"/>
    <w:link w:val="af4"/>
    <w:uiPriority w:val="99"/>
    <w:qFormat/>
    <w:locked/>
    <w:rsid w:val="00770F20"/>
    <w:rPr>
      <w:rFonts w:cs="Cambria Math"/>
      <w:b/>
      <w:kern w:val="44"/>
      <w:sz w:val="44"/>
      <w:szCs w:val="44"/>
    </w:rPr>
  </w:style>
  <w:style w:type="paragraph" w:customStyle="1" w:styleId="af4">
    <w:name w:val="章节"/>
    <w:link w:val="Charffffff9"/>
    <w:uiPriority w:val="99"/>
    <w:qFormat/>
    <w:rsid w:val="00770F20"/>
    <w:pPr>
      <w:numPr>
        <w:numId w:val="126"/>
      </w:numPr>
      <w:spacing w:beforeLines="100" w:line="480" w:lineRule="auto"/>
      <w:ind w:left="147" w:hanging="147"/>
      <w:outlineLvl w:val="0"/>
    </w:pPr>
    <w:rPr>
      <w:rFonts w:cs="Cambria Math"/>
      <w:b/>
      <w:kern w:val="44"/>
      <w:sz w:val="44"/>
      <w:szCs w:val="44"/>
    </w:rPr>
  </w:style>
  <w:style w:type="character" w:customStyle="1" w:styleId="Charffffffa">
    <w:name w:val="应标模板标题五 Char"/>
    <w:link w:val="afffffffffffffffffffffffffffff5"/>
    <w:uiPriority w:val="99"/>
    <w:qFormat/>
    <w:locked/>
    <w:rsid w:val="00770F20"/>
    <w:rPr>
      <w:rFonts w:ascii="Mangal" w:eastAsia="Mangal" w:hAnsi="Mangal"/>
      <w:b/>
      <w:kern w:val="2"/>
      <w:sz w:val="21"/>
      <w:szCs w:val="24"/>
      <w:lang w:val="x-none"/>
      <w14:scene3d>
        <w14:camera w14:prst="orthographicFront"/>
        <w14:lightRig w14:rig="threePt" w14:dir="t">
          <w14:rot w14:lat="0" w14:lon="0" w14:rev="0"/>
        </w14:lightRig>
      </w14:scene3d>
    </w:rPr>
  </w:style>
  <w:style w:type="paragraph" w:customStyle="1" w:styleId="afffffffffffffffffffffffffffff5">
    <w:name w:val="应标模板标题五"/>
    <w:basedOn w:val="5"/>
    <w:link w:val="Charffffffa"/>
    <w:uiPriority w:val="99"/>
    <w:qFormat/>
    <w:rsid w:val="00770F20"/>
    <w:pPr>
      <w:keepNext/>
      <w:keepLines/>
      <w:widowControl/>
      <w:numPr>
        <w:ilvl w:val="0"/>
        <w:numId w:val="0"/>
      </w:numPr>
      <w:tabs>
        <w:tab w:val="num" w:pos="360"/>
        <w:tab w:val="num" w:pos="720"/>
        <w:tab w:val="left" w:pos="1134"/>
      </w:tabs>
      <w:adjustRightInd w:val="0"/>
      <w:spacing w:before="0" w:after="0"/>
      <w:ind w:left="5" w:hanging="431"/>
    </w:pPr>
    <w:rPr>
      <w:rFonts w:ascii="Mangal" w:eastAsia="Mangal" w:hAnsi="Mangal"/>
      <w:b/>
      <w:snapToGrid/>
      <w:kern w:val="2"/>
      <w:sz w:val="21"/>
      <w:szCs w:val="24"/>
      <w:lang w:val="x-none"/>
      <w14:scene3d>
        <w14:camera w14:prst="orthographicFront"/>
        <w14:lightRig w14:rig="threePt" w14:dir="t">
          <w14:rot w14:lat="0" w14:lon="0" w14:rev="0"/>
        </w14:lightRig>
      </w14:scene3d>
    </w:rPr>
  </w:style>
  <w:style w:type="character" w:customStyle="1" w:styleId="Charffffffb">
    <w:name w:val="自定正文 Char"/>
    <w:link w:val="afffffffffffffffffffffffffffff6"/>
    <w:locked/>
    <w:rsid w:val="00770F20"/>
    <w:rPr>
      <w:rFonts w:ascii="Cambria Math" w:hAnsi="Cambria Math" w:cs="Cambria Math"/>
      <w:sz w:val="21"/>
      <w:szCs w:val="21"/>
    </w:rPr>
  </w:style>
  <w:style w:type="paragraph" w:customStyle="1" w:styleId="afffffffffffffffffffffffffffff6">
    <w:name w:val="自定正文"/>
    <w:basedOn w:val="affff3"/>
    <w:link w:val="Charffffffb"/>
    <w:autoRedefine/>
    <w:qFormat/>
    <w:rsid w:val="00770F20"/>
    <w:pPr>
      <w:widowControl/>
      <w:spacing w:before="0" w:after="0" w:line="240" w:lineRule="auto"/>
      <w:ind w:leftChars="250" w:left="840" w:hangingChars="150" w:hanging="315"/>
      <w:jc w:val="both"/>
    </w:pPr>
    <w:rPr>
      <w:rFonts w:ascii="Cambria Math" w:hAnsi="Cambria Math" w:cs="Cambria Math"/>
      <w:snapToGrid/>
      <w:sz w:val="21"/>
      <w:szCs w:val="21"/>
    </w:rPr>
  </w:style>
  <w:style w:type="paragraph" w:customStyle="1" w:styleId="2fffffc">
    <w:name w:val="批注主题2"/>
    <w:basedOn w:val="affffa"/>
    <w:next w:val="affffa"/>
    <w:uiPriority w:val="99"/>
    <w:qFormat/>
    <w:rsid w:val="00770F20"/>
    <w:pPr>
      <w:spacing w:before="0" w:after="0"/>
    </w:pPr>
    <w:rPr>
      <w:rFonts w:ascii="Times New Roman" w:eastAsia="宋体" w:hAnsi="Times New Roman" w:cs="Times New Roman"/>
      <w:snapToGrid/>
      <w:sz w:val="24"/>
      <w:szCs w:val="24"/>
      <w:lang w:val="x-none" w:eastAsia="x-none"/>
    </w:rPr>
  </w:style>
  <w:style w:type="paragraph" w:customStyle="1" w:styleId="3ff6">
    <w:name w:val="批注主题3"/>
    <w:basedOn w:val="affffa"/>
    <w:next w:val="affffa"/>
    <w:uiPriority w:val="99"/>
    <w:qFormat/>
    <w:rsid w:val="00770F20"/>
    <w:pPr>
      <w:spacing w:before="0" w:after="0"/>
    </w:pPr>
    <w:rPr>
      <w:rFonts w:ascii="Times New Roman" w:eastAsia="宋体" w:hAnsi="Times New Roman" w:cs="Times New Roman"/>
      <w:snapToGrid/>
      <w:sz w:val="24"/>
      <w:szCs w:val="24"/>
      <w:lang w:val="x-none" w:eastAsia="x-none"/>
    </w:rPr>
  </w:style>
  <w:style w:type="paragraph" w:customStyle="1" w:styleId="4f6">
    <w:name w:val="批注主题4"/>
    <w:basedOn w:val="affffa"/>
    <w:next w:val="affffa"/>
    <w:uiPriority w:val="99"/>
    <w:qFormat/>
    <w:rsid w:val="00770F20"/>
    <w:pPr>
      <w:spacing w:before="0" w:after="0"/>
    </w:pPr>
    <w:rPr>
      <w:rFonts w:ascii="Times New Roman" w:eastAsia="宋体" w:hAnsi="Times New Roman" w:cs="Times New Roman"/>
      <w:snapToGrid/>
      <w:sz w:val="24"/>
      <w:szCs w:val="24"/>
      <w:lang w:val="x-none" w:eastAsia="x-none"/>
    </w:rPr>
  </w:style>
  <w:style w:type="paragraph" w:customStyle="1" w:styleId="812">
    <w:name w:val="标题81"/>
    <w:basedOn w:val="affff3"/>
    <w:uiPriority w:val="99"/>
    <w:qFormat/>
    <w:rsid w:val="00770F20"/>
    <w:pPr>
      <w:widowControl/>
      <w:tabs>
        <w:tab w:val="num" w:pos="3842"/>
      </w:tabs>
      <w:spacing w:before="0" w:after="0" w:line="240" w:lineRule="auto"/>
      <w:ind w:leftChars="250" w:left="3842" w:hangingChars="150" w:hanging="420"/>
      <w:jc w:val="both"/>
    </w:pPr>
    <w:rPr>
      <w:rFonts w:ascii="Cambria Math" w:hAnsi="Cambria Math" w:cs="Cambria Math"/>
      <w:snapToGrid/>
      <w:sz w:val="21"/>
      <w:szCs w:val="21"/>
    </w:rPr>
  </w:style>
  <w:style w:type="paragraph" w:customStyle="1" w:styleId="96">
    <w:name w:val="标题9"/>
    <w:basedOn w:val="affff3"/>
    <w:uiPriority w:val="99"/>
    <w:qFormat/>
    <w:rsid w:val="00770F20"/>
    <w:pPr>
      <w:widowControl/>
      <w:tabs>
        <w:tab w:val="num" w:pos="4262"/>
      </w:tabs>
      <w:spacing w:before="0" w:after="0" w:line="240" w:lineRule="auto"/>
      <w:ind w:leftChars="250" w:left="4262" w:hangingChars="150" w:hanging="420"/>
      <w:jc w:val="both"/>
    </w:pPr>
    <w:rPr>
      <w:rFonts w:ascii="Cambria Math" w:hAnsi="Cambria Math" w:cs="Cambria Math"/>
      <w:snapToGrid/>
      <w:sz w:val="21"/>
      <w:szCs w:val="21"/>
    </w:rPr>
  </w:style>
  <w:style w:type="character" w:customStyle="1" w:styleId="1111Char">
    <w:name w:val="标题1111 Char"/>
    <w:link w:val="11110"/>
    <w:qFormat/>
    <w:locked/>
    <w:rsid w:val="00770F20"/>
    <w:rPr>
      <w:rFonts w:ascii="Cambria Math" w:hAnsi="Cambria Math" w:cs="Cambria Math"/>
      <w:sz w:val="32"/>
      <w:szCs w:val="32"/>
      <w:lang w:val="zh-CN"/>
    </w:rPr>
  </w:style>
  <w:style w:type="paragraph" w:customStyle="1" w:styleId="11110">
    <w:name w:val="标题1111"/>
    <w:basedOn w:val="affff3"/>
    <w:link w:val="1111Char"/>
    <w:qFormat/>
    <w:rsid w:val="00770F20"/>
    <w:pPr>
      <w:widowControl/>
      <w:spacing w:before="0" w:after="0" w:line="240" w:lineRule="auto"/>
      <w:ind w:leftChars="250" w:left="432" w:hangingChars="150" w:hanging="432"/>
      <w:jc w:val="both"/>
      <w:outlineLvl w:val="0"/>
    </w:pPr>
    <w:rPr>
      <w:rFonts w:ascii="Cambria Math" w:hAnsi="Cambria Math" w:cs="Cambria Math"/>
      <w:snapToGrid/>
      <w:sz w:val="32"/>
      <w:szCs w:val="32"/>
      <w:lang w:val="zh-CN"/>
    </w:rPr>
  </w:style>
  <w:style w:type="paragraph" w:customStyle="1" w:styleId="afffffffffffffffffffffffffffff7">
    <w:name w:val="应标模板标题一"/>
    <w:basedOn w:val="13"/>
    <w:uiPriority w:val="99"/>
    <w:qFormat/>
    <w:rsid w:val="00770F20"/>
    <w:pPr>
      <w:keepLines/>
      <w:pageBreakBefore/>
      <w:widowControl/>
      <w:numPr>
        <w:numId w:val="0"/>
      </w:numPr>
      <w:tabs>
        <w:tab w:val="num" w:pos="720"/>
      </w:tabs>
      <w:adjustRightInd w:val="0"/>
      <w:spacing w:line="360" w:lineRule="auto"/>
      <w:ind w:left="426" w:hanging="720"/>
    </w:pPr>
    <w:rPr>
      <w:rFonts w:ascii="Mangal" w:eastAsia="长城楷体" w:hAnsi="Mangal" w:cs="Symbol"/>
      <w:bCs w:val="0"/>
      <w:snapToGrid/>
      <w:kern w:val="44"/>
      <w:szCs w:val="36"/>
      <w:lang w:val="x-none" w:eastAsia="x-none"/>
    </w:rPr>
  </w:style>
  <w:style w:type="character" w:customStyle="1" w:styleId="Charffffffc">
    <w:name w:val="节点样式 Char"/>
    <w:link w:val="afffffffffffffffffffffffffffff8"/>
    <w:locked/>
    <w:rsid w:val="00770F20"/>
    <w:rPr>
      <w:rFonts w:ascii="Arial Black" w:hAnsi="Arial Black"/>
      <w:b/>
      <w:kern w:val="2"/>
      <w:sz w:val="28"/>
      <w:szCs w:val="24"/>
      <w:lang w:val="zh-CN" w:eastAsia="x-none"/>
    </w:rPr>
  </w:style>
  <w:style w:type="paragraph" w:customStyle="1" w:styleId="afffffffffffffffffffffffffffff8">
    <w:name w:val="节点样式"/>
    <w:basedOn w:val="44"/>
    <w:link w:val="Charffffffc"/>
    <w:qFormat/>
    <w:rsid w:val="00770F20"/>
    <w:rPr>
      <w:lang w:eastAsia="x-none"/>
    </w:rPr>
  </w:style>
  <w:style w:type="character" w:customStyle="1" w:styleId="7Char2">
    <w:name w:val="标题7（软创） Char"/>
    <w:link w:val="7c"/>
    <w:uiPriority w:val="99"/>
    <w:qFormat/>
    <w:locked/>
    <w:rsid w:val="00770F20"/>
    <w:rPr>
      <w:rFonts w:eastAsia="长城楷体"/>
      <w:bCs/>
      <w:kern w:val="2"/>
      <w:sz w:val="21"/>
      <w:szCs w:val="24"/>
      <w:lang w:val="x-none" w:eastAsia="x-none"/>
    </w:rPr>
  </w:style>
  <w:style w:type="paragraph" w:customStyle="1" w:styleId="7c">
    <w:name w:val="标题7（软创）"/>
    <w:basedOn w:val="7"/>
    <w:link w:val="7Char2"/>
    <w:autoRedefine/>
    <w:uiPriority w:val="99"/>
    <w:qFormat/>
    <w:rsid w:val="00770F20"/>
    <w:pPr>
      <w:keepNext/>
      <w:keepLines/>
      <w:widowControl/>
      <w:numPr>
        <w:ilvl w:val="0"/>
        <w:numId w:val="0"/>
      </w:numPr>
      <w:tabs>
        <w:tab w:val="clear" w:pos="1296"/>
        <w:tab w:val="num" w:pos="720"/>
        <w:tab w:val="num" w:pos="840"/>
      </w:tabs>
      <w:spacing w:before="240" w:after="64"/>
      <w:ind w:left="2636" w:hanging="1162"/>
    </w:pPr>
    <w:rPr>
      <w:rFonts w:ascii="Times New Roman" w:eastAsia="长城楷体" w:hAnsi="Times New Roman"/>
      <w:bCs/>
      <w:snapToGrid/>
      <w:kern w:val="2"/>
      <w:sz w:val="21"/>
      <w:szCs w:val="24"/>
      <w:lang w:val="x-none" w:eastAsia="x-none"/>
    </w:rPr>
  </w:style>
  <w:style w:type="paragraph" w:customStyle="1" w:styleId="-11">
    <w:name w:val="彩色列表 - 强调文字颜色 11"/>
    <w:basedOn w:val="affff3"/>
    <w:uiPriority w:val="34"/>
    <w:qFormat/>
    <w:rsid w:val="00770F20"/>
    <w:pPr>
      <w:widowControl/>
      <w:spacing w:before="0" w:after="0" w:line="240" w:lineRule="auto"/>
      <w:ind w:firstLineChars="200" w:firstLine="420"/>
      <w:jc w:val="both"/>
    </w:pPr>
    <w:rPr>
      <w:rFonts w:ascii="Cambria Math" w:hAnsi="Cambria Math" w:cs="Symbol"/>
      <w:snapToGrid/>
      <w:kern w:val="2"/>
      <w:sz w:val="21"/>
      <w:szCs w:val="22"/>
    </w:rPr>
  </w:style>
  <w:style w:type="paragraph" w:customStyle="1" w:styleId="212212">
    <w:name w:val="样式 样式 样式 样式 首行缩进:  2 字符1 + 首行缩进:  2 字符 + 首行缩进:  2 字符1 + 首行缩进:  2..."/>
    <w:basedOn w:val="affff3"/>
    <w:uiPriority w:val="99"/>
    <w:qFormat/>
    <w:rsid w:val="00770F20"/>
    <w:pPr>
      <w:widowControl/>
      <w:spacing w:beforeLines="25" w:before="0" w:afterLines="25" w:after="0"/>
      <w:ind w:firstLineChars="200" w:firstLine="200"/>
      <w:jc w:val="both"/>
    </w:pPr>
    <w:rPr>
      <w:rFonts w:ascii="Times New Roman" w:hAnsi="Times New Roman" w:cs="宋体"/>
      <w:snapToGrid/>
      <w:kern w:val="2"/>
    </w:rPr>
  </w:style>
  <w:style w:type="paragraph" w:customStyle="1" w:styleId="05051">
    <w:name w:val="样式 正文首行缩进 + 宋体 段前: 0.5 行 段后: 0.5 行"/>
    <w:basedOn w:val="afffff6"/>
    <w:uiPriority w:val="99"/>
    <w:qFormat/>
    <w:rsid w:val="00770F20"/>
    <w:pPr>
      <w:widowControl/>
      <w:spacing w:beforeLines="50" w:before="0" w:afterLines="50" w:after="0"/>
      <w:ind w:leftChars="1" w:left="2" w:firstLineChars="200" w:firstLine="480"/>
      <w:jc w:val="both"/>
    </w:pPr>
    <w:rPr>
      <w:rFonts w:ascii="宋体" w:eastAsia="宋体" w:hAnsi="宋体" w:cs="宋体"/>
      <w:snapToGrid/>
      <w:sz w:val="24"/>
      <w:szCs w:val="20"/>
    </w:rPr>
  </w:style>
  <w:style w:type="character" w:customStyle="1" w:styleId="Char1e">
    <w:name w:val="脚注文本 Char1"/>
    <w:uiPriority w:val="99"/>
    <w:rsid w:val="00770F20"/>
    <w:rPr>
      <w:rFonts w:cs="Symbol"/>
      <w:kern w:val="2"/>
      <w:sz w:val="18"/>
      <w:szCs w:val="18"/>
    </w:rPr>
  </w:style>
  <w:style w:type="paragraph" w:customStyle="1" w:styleId="156">
    <w:name w:val="样式 (符号) 宋体 小四 黑色 行距: 1.5 倍行距"/>
    <w:basedOn w:val="affff3"/>
    <w:uiPriority w:val="99"/>
    <w:qFormat/>
    <w:rsid w:val="00770F20"/>
    <w:pPr>
      <w:widowControl/>
      <w:adjustRightInd w:val="0"/>
      <w:spacing w:before="0" w:after="0"/>
      <w:jc w:val="both"/>
    </w:pPr>
    <w:rPr>
      <w:rFonts w:ascii="Times New Roman" w:hAnsi="宋体" w:cs="宋体"/>
      <w:snapToGrid/>
      <w:color w:val="000000"/>
      <w:sz w:val="22"/>
    </w:rPr>
  </w:style>
  <w:style w:type="paragraph" w:customStyle="1" w:styleId="3Heading3Char4Heading3Char2Char1Heading3CharCha">
    <w:name w:val="样式 标题 3Heading 3 Char4Heading 3 Char2 Char1Heading 3 Char Cha..."/>
    <w:basedOn w:val="30"/>
    <w:uiPriority w:val="99"/>
    <w:qFormat/>
    <w:rsid w:val="00770F20"/>
    <w:pPr>
      <w:keepNext/>
      <w:keepLines/>
      <w:widowControl/>
      <w:numPr>
        <w:ilvl w:val="0"/>
        <w:numId w:val="0"/>
      </w:numPr>
      <w:tabs>
        <w:tab w:val="num" w:pos="1260"/>
      </w:tabs>
      <w:adjustRightInd w:val="0"/>
      <w:spacing w:before="0" w:after="0" w:line="360" w:lineRule="exact"/>
      <w:ind w:hangingChars="300" w:hanging="300"/>
      <w:jc w:val="both"/>
    </w:pPr>
    <w:rPr>
      <w:rFonts w:ascii="宋体" w:hAnsi="宋体" w:cs="宋体"/>
      <w:b/>
      <w:iCs w:val="0"/>
      <w:snapToGrid/>
      <w:color w:val="000000"/>
      <w:sz w:val="24"/>
      <w:szCs w:val="20"/>
      <w:lang w:val="x-none" w:eastAsia="x-none"/>
    </w:rPr>
  </w:style>
  <w:style w:type="paragraph" w:customStyle="1" w:styleId="0743">
    <w:name w:val="样式 (西文) 宋体 首行缩进:  0.74 厘米"/>
    <w:basedOn w:val="affff3"/>
    <w:uiPriority w:val="99"/>
    <w:qFormat/>
    <w:rsid w:val="00770F20"/>
    <w:pPr>
      <w:widowControl/>
      <w:adjustRightInd w:val="0"/>
      <w:spacing w:before="0" w:after="0" w:line="312" w:lineRule="auto"/>
      <w:ind w:firstLine="418"/>
      <w:jc w:val="both"/>
    </w:pPr>
    <w:rPr>
      <w:rFonts w:ascii="宋体" w:hAnsi="Times New Roman" w:cs="宋体"/>
      <w:snapToGrid/>
      <w:sz w:val="22"/>
    </w:rPr>
  </w:style>
  <w:style w:type="paragraph" w:customStyle="1" w:styleId="1ffffff5">
    <w:name w:val="样式 正文首行缩进 + 首行缩进:  1 字符"/>
    <w:basedOn w:val="afffff6"/>
    <w:uiPriority w:val="99"/>
    <w:qFormat/>
    <w:rsid w:val="00770F20"/>
    <w:pPr>
      <w:widowControl/>
      <w:spacing w:before="0" w:line="240" w:lineRule="auto"/>
      <w:ind w:firstLine="210"/>
      <w:jc w:val="both"/>
    </w:pPr>
    <w:rPr>
      <w:rFonts w:ascii="Times New Roman" w:eastAsia="宋体" w:hAnsi="Times New Roman" w:cs="宋体"/>
      <w:snapToGrid/>
      <w:sz w:val="24"/>
      <w:szCs w:val="20"/>
    </w:rPr>
  </w:style>
  <w:style w:type="paragraph" w:customStyle="1" w:styleId="afffffffffffffffffffffffffffff9">
    <w:name w:val="样式 正文首行缩进 + 黑色"/>
    <w:basedOn w:val="afffff6"/>
    <w:uiPriority w:val="99"/>
    <w:qFormat/>
    <w:rsid w:val="00770F20"/>
    <w:pPr>
      <w:widowControl/>
      <w:spacing w:before="0" w:line="240" w:lineRule="auto"/>
      <w:jc w:val="both"/>
    </w:pPr>
    <w:rPr>
      <w:rFonts w:ascii="Times New Roman" w:eastAsia="宋体" w:hAnsi="Times New Roman" w:cs="Times New Roman"/>
      <w:snapToGrid/>
      <w:color w:val="000000"/>
      <w:sz w:val="22"/>
      <w:szCs w:val="24"/>
    </w:rPr>
  </w:style>
  <w:style w:type="paragraph" w:customStyle="1" w:styleId="1ffffff6">
    <w:name w:val="样式 正文首行缩进 + 黑色1"/>
    <w:basedOn w:val="afffff6"/>
    <w:autoRedefine/>
    <w:uiPriority w:val="99"/>
    <w:qFormat/>
    <w:rsid w:val="00770F20"/>
    <w:pPr>
      <w:widowControl/>
      <w:spacing w:before="0" w:line="240" w:lineRule="auto"/>
      <w:jc w:val="both"/>
    </w:pPr>
    <w:rPr>
      <w:rFonts w:ascii="Times New Roman" w:eastAsia="宋体" w:hAnsi="Times New Roman" w:cs="Times New Roman"/>
      <w:snapToGrid/>
      <w:color w:val="000000"/>
      <w:sz w:val="22"/>
      <w:szCs w:val="24"/>
    </w:rPr>
  </w:style>
  <w:style w:type="paragraph" w:customStyle="1" w:styleId="11f">
    <w:name w:val="样式 样式 正文首行缩进 + 首行缩进:  1 字符 + 首行缩进:  1 字符"/>
    <w:basedOn w:val="1ffffff5"/>
    <w:uiPriority w:val="99"/>
    <w:qFormat/>
    <w:rsid w:val="00770F20"/>
  </w:style>
  <w:style w:type="paragraph" w:customStyle="1" w:styleId="1511">
    <w:name w:val="样式 (符号) 宋体 小四 黑色 行距: 1.5 倍行距1"/>
    <w:basedOn w:val="affff3"/>
    <w:uiPriority w:val="99"/>
    <w:qFormat/>
    <w:rsid w:val="00770F20"/>
    <w:pPr>
      <w:widowControl/>
      <w:adjustRightInd w:val="0"/>
      <w:spacing w:before="0" w:after="0"/>
      <w:jc w:val="both"/>
    </w:pPr>
    <w:rPr>
      <w:rFonts w:ascii="Times New Roman" w:hAnsi="宋体" w:cs="宋体"/>
      <w:snapToGrid/>
      <w:color w:val="000000"/>
      <w:sz w:val="22"/>
    </w:rPr>
  </w:style>
  <w:style w:type="paragraph" w:customStyle="1" w:styleId="1523">
    <w:name w:val="样式 (符号) 宋体 小四 黑色 行距: 1.5 倍行距2"/>
    <w:basedOn w:val="affff3"/>
    <w:uiPriority w:val="99"/>
    <w:qFormat/>
    <w:rsid w:val="00770F20"/>
    <w:pPr>
      <w:widowControl/>
      <w:adjustRightInd w:val="0"/>
      <w:spacing w:before="0" w:after="0"/>
      <w:jc w:val="both"/>
    </w:pPr>
    <w:rPr>
      <w:rFonts w:ascii="Times New Roman" w:hAnsi="宋体" w:cs="宋体"/>
      <w:snapToGrid/>
      <w:color w:val="000000"/>
    </w:rPr>
  </w:style>
  <w:style w:type="paragraph" w:customStyle="1" w:styleId="1ffffff7">
    <w:name w:val="样式 正文首行缩进 + 黑色 首行缩进:  1 字符"/>
    <w:basedOn w:val="afffff6"/>
    <w:uiPriority w:val="99"/>
    <w:qFormat/>
    <w:rsid w:val="00770F20"/>
    <w:pPr>
      <w:widowControl/>
      <w:spacing w:before="0" w:line="240" w:lineRule="auto"/>
      <w:ind w:firstLine="210"/>
      <w:jc w:val="both"/>
    </w:pPr>
    <w:rPr>
      <w:rFonts w:ascii="Times New Roman" w:eastAsia="宋体" w:hAnsi="Times New Roman" w:cs="宋体"/>
      <w:snapToGrid/>
      <w:color w:val="000000"/>
      <w:sz w:val="22"/>
      <w:szCs w:val="20"/>
    </w:rPr>
  </w:style>
  <w:style w:type="paragraph" w:customStyle="1" w:styleId="157">
    <w:name w:val="样式 内容计费项目编号 + 行距: 1.5 倍行距"/>
    <w:basedOn w:val="affff3"/>
    <w:uiPriority w:val="99"/>
    <w:qFormat/>
    <w:rsid w:val="00770F20"/>
    <w:pPr>
      <w:widowControl/>
      <w:tabs>
        <w:tab w:val="num" w:pos="1026"/>
      </w:tabs>
      <w:spacing w:before="0" w:after="0" w:line="300" w:lineRule="auto"/>
      <w:ind w:left="879" w:hanging="454"/>
    </w:pPr>
    <w:rPr>
      <w:rFonts w:ascii="Book Antiqua" w:hAnsi="Book Antiqua"/>
      <w:snapToGrid/>
      <w:sz w:val="22"/>
    </w:rPr>
  </w:style>
  <w:style w:type="paragraph" w:customStyle="1" w:styleId="2fffffd">
    <w:name w:val="段落2"/>
    <w:basedOn w:val="affff3"/>
    <w:uiPriority w:val="99"/>
    <w:qFormat/>
    <w:rsid w:val="00770F20"/>
    <w:pPr>
      <w:widowControl/>
      <w:autoSpaceDE w:val="0"/>
      <w:autoSpaceDN w:val="0"/>
      <w:adjustRightInd w:val="0"/>
      <w:spacing w:before="105" w:after="0" w:line="240" w:lineRule="auto"/>
      <w:ind w:left="360"/>
    </w:pPr>
    <w:rPr>
      <w:rFonts w:ascii="宋体" w:hAnsi="Times New Roman"/>
      <w:snapToGrid/>
      <w:sz w:val="21"/>
    </w:rPr>
  </w:style>
  <w:style w:type="paragraph" w:customStyle="1" w:styleId="3ff7">
    <w:name w:val="段落3"/>
    <w:basedOn w:val="affff3"/>
    <w:uiPriority w:val="99"/>
    <w:qFormat/>
    <w:rsid w:val="00770F20"/>
    <w:pPr>
      <w:widowControl/>
      <w:autoSpaceDE w:val="0"/>
      <w:autoSpaceDN w:val="0"/>
      <w:adjustRightInd w:val="0"/>
      <w:spacing w:before="105" w:after="0" w:line="240" w:lineRule="auto"/>
      <w:ind w:left="720"/>
    </w:pPr>
    <w:rPr>
      <w:rFonts w:ascii="宋体" w:hAnsi="Times New Roman"/>
      <w:snapToGrid/>
      <w:sz w:val="21"/>
    </w:rPr>
  </w:style>
  <w:style w:type="paragraph" w:customStyle="1" w:styleId="4f7">
    <w:name w:val="段落4"/>
    <w:basedOn w:val="affff3"/>
    <w:uiPriority w:val="99"/>
    <w:qFormat/>
    <w:rsid w:val="00770F20"/>
    <w:pPr>
      <w:widowControl/>
      <w:autoSpaceDE w:val="0"/>
      <w:autoSpaceDN w:val="0"/>
      <w:adjustRightInd w:val="0"/>
      <w:spacing w:before="105" w:after="0" w:line="240" w:lineRule="auto"/>
      <w:ind w:left="1080"/>
    </w:pPr>
    <w:rPr>
      <w:rFonts w:ascii="宋体" w:hAnsi="Times New Roman"/>
      <w:snapToGrid/>
      <w:sz w:val="21"/>
    </w:rPr>
  </w:style>
  <w:style w:type="paragraph" w:customStyle="1" w:styleId="2fffffe">
    <w:name w:val="目录2"/>
    <w:basedOn w:val="affff3"/>
    <w:uiPriority w:val="99"/>
    <w:qFormat/>
    <w:rsid w:val="00770F20"/>
    <w:pPr>
      <w:widowControl/>
      <w:autoSpaceDE w:val="0"/>
      <w:autoSpaceDN w:val="0"/>
      <w:adjustRightInd w:val="0"/>
      <w:spacing w:before="0" w:after="0" w:line="240" w:lineRule="auto"/>
      <w:ind w:left="473"/>
    </w:pPr>
    <w:rPr>
      <w:rFonts w:ascii="Times New Roman" w:hAnsi="Times New Roman"/>
      <w:snapToGrid/>
      <w:sz w:val="21"/>
    </w:rPr>
  </w:style>
  <w:style w:type="paragraph" w:customStyle="1" w:styleId="1ffffff8">
    <w:name w:val="项目符号 1"/>
    <w:basedOn w:val="affff3"/>
    <w:uiPriority w:val="99"/>
    <w:qFormat/>
    <w:rsid w:val="00770F20"/>
    <w:pPr>
      <w:widowControl/>
      <w:autoSpaceDE w:val="0"/>
      <w:autoSpaceDN w:val="0"/>
      <w:adjustRightInd w:val="0"/>
      <w:spacing w:before="0" w:after="0" w:line="360" w:lineRule="atLeast"/>
      <w:ind w:left="360" w:hanging="360"/>
    </w:pPr>
    <w:rPr>
      <w:rFonts w:ascii="Times New Roman" w:hAnsi="Times New Roman"/>
      <w:snapToGrid/>
    </w:rPr>
  </w:style>
  <w:style w:type="paragraph" w:customStyle="1" w:styleId="aff4">
    <w:name w:val="列表第一层级"/>
    <w:basedOn w:val="afffffff1"/>
    <w:uiPriority w:val="99"/>
    <w:qFormat/>
    <w:rsid w:val="00770F20"/>
    <w:pPr>
      <w:numPr>
        <w:numId w:val="127"/>
      </w:numPr>
      <w:tabs>
        <w:tab w:val="num" w:pos="360"/>
      </w:tabs>
      <w:spacing w:line="312" w:lineRule="auto"/>
      <w:ind w:firstLine="425"/>
    </w:pPr>
    <w:rPr>
      <w:rFonts w:eastAsia="宋体" w:cs="Times New Roman"/>
      <w:kern w:val="0"/>
      <w:sz w:val="22"/>
      <w:szCs w:val="20"/>
      <w:lang w:eastAsia="zh-CN"/>
    </w:rPr>
  </w:style>
  <w:style w:type="paragraph" w:customStyle="1" w:styleId="2ffffff">
    <w:name w:val="项目2"/>
    <w:basedOn w:val="afffffffc"/>
    <w:uiPriority w:val="99"/>
    <w:qFormat/>
    <w:rsid w:val="00770F20"/>
    <w:pPr>
      <w:widowControl/>
      <w:tabs>
        <w:tab w:val="num" w:pos="1350"/>
      </w:tabs>
      <w:ind w:left="1368" w:hanging="522"/>
      <w:textAlignment w:val="auto"/>
    </w:pPr>
    <w:rPr>
      <w:sz w:val="21"/>
      <w:szCs w:val="24"/>
      <w:lang w:val="en-US"/>
    </w:rPr>
  </w:style>
  <w:style w:type="paragraph" w:customStyle="1" w:styleId="3h3Heading3-oldLevel3HeadH3level3PIM31">
    <w:name w:val="样式 标题 3正文三级标题h3Heading 3 - oldLevel 3 HeadH3level_3PIM 3...1"/>
    <w:basedOn w:val="30"/>
    <w:autoRedefine/>
    <w:uiPriority w:val="99"/>
    <w:qFormat/>
    <w:rsid w:val="00770F20"/>
    <w:pPr>
      <w:widowControl/>
      <w:numPr>
        <w:ilvl w:val="0"/>
        <w:numId w:val="0"/>
      </w:numPr>
      <w:tabs>
        <w:tab w:val="num" w:pos="360"/>
      </w:tabs>
      <w:spacing w:beforeLines="50" w:before="0" w:after="0" w:line="360" w:lineRule="auto"/>
      <w:ind w:left="720" w:hangingChars="300" w:hanging="300"/>
      <w:jc w:val="both"/>
    </w:pPr>
    <w:rPr>
      <w:rFonts w:ascii="Tahoma" w:hAnsi="Tahoma" w:cs="宋体"/>
      <w:b/>
      <w:iCs w:val="0"/>
      <w:snapToGrid/>
      <w:kern w:val="2"/>
      <w:sz w:val="24"/>
      <w:szCs w:val="20"/>
      <w:lang w:val="x-none" w:eastAsia="x-none"/>
    </w:rPr>
  </w:style>
  <w:style w:type="paragraph" w:customStyle="1" w:styleId="1f6">
    <w:name w:val="标题1，标题一"/>
    <w:basedOn w:val="13"/>
    <w:autoRedefine/>
    <w:uiPriority w:val="99"/>
    <w:qFormat/>
    <w:rsid w:val="00770F20"/>
    <w:pPr>
      <w:keepNext w:val="0"/>
      <w:widowControl/>
      <w:numPr>
        <w:numId w:val="128"/>
      </w:numPr>
      <w:tabs>
        <w:tab w:val="num" w:pos="360"/>
      </w:tabs>
      <w:spacing w:beforeLines="100" w:before="0" w:after="0" w:line="360" w:lineRule="auto"/>
      <w:ind w:firstLine="0"/>
      <w:jc w:val="both"/>
    </w:pPr>
    <w:rPr>
      <w:rFonts w:ascii="Tahoma" w:eastAsia="黑体" w:hAnsi="Tahoma" w:cs="宋体"/>
      <w:b w:val="0"/>
      <w:snapToGrid/>
      <w:kern w:val="2"/>
      <w:sz w:val="32"/>
      <w:szCs w:val="20"/>
      <w:lang w:val="x-none" w:eastAsia="x-none"/>
    </w:rPr>
  </w:style>
  <w:style w:type="paragraph" w:customStyle="1" w:styleId="2c">
    <w:name w:val="标题2，标题二"/>
    <w:basedOn w:val="affff3"/>
    <w:autoRedefine/>
    <w:uiPriority w:val="99"/>
    <w:qFormat/>
    <w:rsid w:val="00770F20"/>
    <w:pPr>
      <w:widowControl/>
      <w:numPr>
        <w:ilvl w:val="1"/>
        <w:numId w:val="128"/>
      </w:numPr>
      <w:tabs>
        <w:tab w:val="num" w:pos="360"/>
      </w:tabs>
      <w:spacing w:beforeLines="50" w:before="0" w:after="0"/>
      <w:jc w:val="both"/>
      <w:outlineLvl w:val="1"/>
    </w:pPr>
    <w:rPr>
      <w:rFonts w:ascii="Tahoma" w:hAnsi="Tahoma" w:cs="宋体"/>
      <w:b/>
      <w:bCs/>
      <w:snapToGrid/>
      <w:kern w:val="2"/>
      <w:sz w:val="28"/>
    </w:rPr>
  </w:style>
  <w:style w:type="paragraph" w:customStyle="1" w:styleId="4PIM4H4h4bulletblbb44headingTableandFig1">
    <w:name w:val="样式 标题 4正文四级标题PIM 4H4h4bulletblbb44headingTable and Fig...1"/>
    <w:basedOn w:val="40"/>
    <w:autoRedefine/>
    <w:uiPriority w:val="99"/>
    <w:qFormat/>
    <w:rsid w:val="00770F20"/>
    <w:pPr>
      <w:widowControl/>
      <w:numPr>
        <w:ilvl w:val="0"/>
        <w:numId w:val="0"/>
      </w:numPr>
      <w:tabs>
        <w:tab w:val="num" w:pos="360"/>
      </w:tabs>
      <w:spacing w:before="0" w:after="0"/>
      <w:jc w:val="both"/>
    </w:pPr>
    <w:rPr>
      <w:rFonts w:ascii="Tahoma" w:hAnsi="Tahoma" w:cs="宋体"/>
      <w:b/>
      <w:snapToGrid/>
      <w:kern w:val="2"/>
      <w:sz w:val="21"/>
      <w:lang w:val="x-none" w:eastAsia="x-none"/>
    </w:rPr>
  </w:style>
  <w:style w:type="paragraph" w:customStyle="1" w:styleId="5dashdsddh5H512heading5Level3-i">
    <w:name w:val="样式 标题 5正文五级标题dashdsddh5H5口口1口2heading 5Level 3 - i标题..."/>
    <w:basedOn w:val="5"/>
    <w:autoRedefine/>
    <w:uiPriority w:val="99"/>
    <w:qFormat/>
    <w:rsid w:val="00770F20"/>
    <w:pPr>
      <w:keepNext/>
      <w:keepLines/>
      <w:widowControl/>
      <w:numPr>
        <w:ilvl w:val="0"/>
        <w:numId w:val="0"/>
      </w:numPr>
      <w:tabs>
        <w:tab w:val="num" w:pos="360"/>
        <w:tab w:val="left" w:pos="1134"/>
      </w:tabs>
      <w:adjustRightInd w:val="0"/>
      <w:spacing w:before="0" w:after="0"/>
      <w:jc w:val="both"/>
    </w:pPr>
    <w:rPr>
      <w:rFonts w:ascii="Tahoma" w:hAnsi="Tahoma" w:cs="宋体"/>
      <w:bCs/>
      <w:i/>
      <w:snapToGrid/>
      <w:kern w:val="2"/>
      <w:sz w:val="21"/>
      <w:lang w:val="x-none"/>
      <w14:scene3d>
        <w14:camera w14:prst="orthographicFront"/>
        <w14:lightRig w14:rig="threePt" w14:dir="t">
          <w14:rot w14:lat="0" w14:lon="0" w14:rev="0"/>
        </w14:lightRig>
      </w14:scene3d>
    </w:rPr>
  </w:style>
  <w:style w:type="paragraph" w:customStyle="1" w:styleId="1ffffff9">
    <w:name w:val="正式1"/>
    <w:basedOn w:val="affff3"/>
    <w:uiPriority w:val="99"/>
    <w:qFormat/>
    <w:rsid w:val="00770F20"/>
    <w:pPr>
      <w:widowControl/>
      <w:spacing w:before="60" w:after="60" w:line="240" w:lineRule="auto"/>
    </w:pPr>
    <w:rPr>
      <w:rFonts w:ascii="Times New Roman" w:hAnsi="Times New Roman"/>
      <w:snapToGrid/>
      <w:sz w:val="20"/>
      <w:lang w:eastAsia="en-US" w:bidi="ur-PK"/>
    </w:rPr>
  </w:style>
  <w:style w:type="paragraph" w:customStyle="1" w:styleId="5dashdsddh5H5RomanlistPIM512heading5l5t1">
    <w:name w:val="样式 标题 5dashdsddh5H5Roman listPIM 5口口1口2heading 5l5+t...1"/>
    <w:basedOn w:val="5"/>
    <w:autoRedefine/>
    <w:uiPriority w:val="99"/>
    <w:qFormat/>
    <w:rsid w:val="00770F20"/>
    <w:pPr>
      <w:keepNext/>
      <w:keepLines/>
      <w:widowControl/>
      <w:numPr>
        <w:ilvl w:val="0"/>
        <w:numId w:val="0"/>
      </w:numPr>
      <w:tabs>
        <w:tab w:val="left" w:pos="1134"/>
      </w:tabs>
      <w:adjustRightInd w:val="0"/>
      <w:spacing w:before="280" w:after="290" w:line="372" w:lineRule="auto"/>
      <w:ind w:left="432" w:hanging="432"/>
      <w:jc w:val="both"/>
    </w:pPr>
    <w:rPr>
      <w:rFonts w:asciiTheme="minorEastAsia" w:hAnsiTheme="minorEastAsia" w:cs="宋体"/>
      <w:b/>
      <w:bCs/>
      <w:snapToGrid/>
      <w:color w:val="000000"/>
      <w:sz w:val="24"/>
      <w:lang w:val="x-none"/>
      <w14:scene3d>
        <w14:camera w14:prst="orthographicFront"/>
        <w14:lightRig w14:rig="threePt" w14:dir="t">
          <w14:rot w14:lat="0" w14:lon="0" w14:rev="0"/>
        </w14:lightRig>
      </w14:scene3d>
    </w:rPr>
  </w:style>
  <w:style w:type="paragraph" w:customStyle="1" w:styleId="102">
    <w:name w:val="正文10"/>
    <w:uiPriority w:val="99"/>
    <w:qFormat/>
    <w:rsid w:val="00770F20"/>
    <w:pPr>
      <w:widowControl w:val="0"/>
      <w:adjustRightInd w:val="0"/>
      <w:spacing w:line="360" w:lineRule="auto"/>
      <w:jc w:val="both"/>
    </w:pPr>
    <w:rPr>
      <w:rFonts w:ascii="宋体"/>
      <w:sz w:val="21"/>
    </w:rPr>
  </w:style>
  <w:style w:type="paragraph" w:customStyle="1" w:styleId="2ffffff0">
    <w:name w:val="正文字体(左缩进2字符)"/>
    <w:basedOn w:val="affff3"/>
    <w:uiPriority w:val="99"/>
    <w:qFormat/>
    <w:rsid w:val="00770F20"/>
    <w:pPr>
      <w:widowControl/>
      <w:spacing w:before="0" w:after="0" w:line="240" w:lineRule="auto"/>
      <w:ind w:leftChars="350" w:left="500" w:hangingChars="150" w:hanging="150"/>
      <w:jc w:val="both"/>
    </w:pPr>
    <w:rPr>
      <w:rFonts w:ascii="Times New Roman" w:hAnsi="Times New Roman"/>
      <w:snapToGrid/>
      <w:kern w:val="2"/>
      <w:sz w:val="21"/>
      <w:szCs w:val="24"/>
    </w:rPr>
  </w:style>
  <w:style w:type="paragraph" w:customStyle="1" w:styleId="2051">
    <w:name w:val="样式 首行缩进:  2 字符 段前: 0.5 行1"/>
    <w:basedOn w:val="affff3"/>
    <w:uiPriority w:val="99"/>
    <w:qFormat/>
    <w:rsid w:val="00770F20"/>
    <w:pPr>
      <w:widowControl/>
      <w:spacing w:before="0" w:after="0"/>
      <w:ind w:firstLineChars="200" w:firstLine="200"/>
      <w:jc w:val="both"/>
    </w:pPr>
    <w:rPr>
      <w:rFonts w:cs="宋体"/>
      <w:snapToGrid/>
      <w:kern w:val="2"/>
    </w:rPr>
  </w:style>
  <w:style w:type="paragraph" w:customStyle="1" w:styleId="2056">
    <w:name w:val="样式 首行缩进:  2 字符 段前: 0.5 行6"/>
    <w:basedOn w:val="affff3"/>
    <w:uiPriority w:val="99"/>
    <w:qFormat/>
    <w:rsid w:val="00770F20"/>
    <w:pPr>
      <w:widowControl/>
      <w:spacing w:before="0" w:after="0"/>
      <w:ind w:firstLineChars="200" w:firstLine="200"/>
      <w:jc w:val="both"/>
    </w:pPr>
    <w:rPr>
      <w:rFonts w:cs="宋体"/>
      <w:snapToGrid/>
      <w:kern w:val="2"/>
    </w:rPr>
  </w:style>
  <w:style w:type="paragraph" w:customStyle="1" w:styleId="2053">
    <w:name w:val="样式 首行缩进:  2 字符 段前: 0.5 行3"/>
    <w:basedOn w:val="affff3"/>
    <w:uiPriority w:val="99"/>
    <w:qFormat/>
    <w:rsid w:val="00770F20"/>
    <w:pPr>
      <w:widowControl/>
      <w:spacing w:before="0" w:after="0"/>
      <w:ind w:firstLineChars="200" w:firstLine="200"/>
      <w:jc w:val="both"/>
    </w:pPr>
    <w:rPr>
      <w:rFonts w:cs="宋体"/>
      <w:snapToGrid/>
      <w:kern w:val="2"/>
    </w:rPr>
  </w:style>
  <w:style w:type="character" w:customStyle="1" w:styleId="Charfffff5">
    <w:name w:val="封面标题 Char"/>
    <w:link w:val="affffffffffffffffffffff4"/>
    <w:qFormat/>
    <w:locked/>
    <w:rsid w:val="00770F20"/>
    <w:rPr>
      <w:b/>
      <w:color w:val="000000"/>
      <w:sz w:val="44"/>
    </w:rPr>
  </w:style>
  <w:style w:type="paragraph" w:customStyle="1" w:styleId="0744">
    <w:name w:val="样式 左侧:  0.74 厘米"/>
    <w:basedOn w:val="affff3"/>
    <w:uiPriority w:val="99"/>
    <w:qFormat/>
    <w:rsid w:val="00770F20"/>
    <w:pPr>
      <w:widowControl/>
      <w:spacing w:before="0" w:after="0"/>
      <w:ind w:left="420"/>
      <w:jc w:val="both"/>
    </w:pPr>
    <w:rPr>
      <w:rFonts w:ascii="Times New Roman" w:hAnsi="Times New Roman"/>
      <w:snapToGrid/>
      <w:kern w:val="2"/>
    </w:rPr>
  </w:style>
  <w:style w:type="paragraph" w:customStyle="1" w:styleId="afffffffffffffffffffffffffffffa">
    <w:name w:val="封面标题（新）"/>
    <w:basedOn w:val="affff3"/>
    <w:uiPriority w:val="99"/>
    <w:qFormat/>
    <w:rsid w:val="00770F20"/>
    <w:pPr>
      <w:widowControl/>
      <w:overflowPunct w:val="0"/>
      <w:autoSpaceDE w:val="0"/>
      <w:autoSpaceDN w:val="0"/>
      <w:adjustRightInd w:val="0"/>
      <w:spacing w:line="312" w:lineRule="auto"/>
      <w:ind w:right="240"/>
      <w:jc w:val="center"/>
      <w:textAlignment w:val="baseline"/>
    </w:pPr>
    <w:rPr>
      <w:rFonts w:ascii="Arial Black" w:eastAsia="黑体" w:hAnsi="Arial Black"/>
      <w:b/>
      <w:snapToGrid/>
      <w:color w:val="000000"/>
      <w:kern w:val="28"/>
      <w:sz w:val="72"/>
      <w:lang w:val="x-none" w:eastAsia="x-none"/>
    </w:rPr>
  </w:style>
  <w:style w:type="paragraph" w:customStyle="1" w:styleId="afffffffffffffffffffffffffffffb">
    <w:name w:val="封面幅标题（新）"/>
    <w:basedOn w:val="affff3"/>
    <w:uiPriority w:val="99"/>
    <w:qFormat/>
    <w:rsid w:val="00770F20"/>
    <w:pPr>
      <w:widowControl/>
      <w:overflowPunct w:val="0"/>
      <w:autoSpaceDE w:val="0"/>
      <w:autoSpaceDN w:val="0"/>
      <w:adjustRightInd w:val="0"/>
      <w:spacing w:line="312" w:lineRule="auto"/>
      <w:ind w:right="240"/>
      <w:jc w:val="center"/>
      <w:textAlignment w:val="baseline"/>
    </w:pPr>
    <w:rPr>
      <w:rFonts w:ascii="Arial Black" w:eastAsia="黑体" w:hAnsi="Arial Black"/>
      <w:b/>
      <w:snapToGrid/>
      <w:color w:val="000000"/>
      <w:kern w:val="28"/>
      <w:sz w:val="72"/>
      <w:lang w:val="x-none" w:eastAsia="x-none"/>
    </w:rPr>
  </w:style>
  <w:style w:type="paragraph" w:customStyle="1" w:styleId="afffffffffffffffffffffffffffffc">
    <w:name w:val="封面普通正文"/>
    <w:basedOn w:val="afffffffffffffffffffffffffffffb"/>
    <w:uiPriority w:val="99"/>
    <w:qFormat/>
    <w:rsid w:val="00770F20"/>
    <w:pPr>
      <w:keepNext/>
      <w:keepLines/>
      <w:overflowPunct/>
      <w:autoSpaceDE/>
      <w:autoSpaceDN/>
      <w:adjustRightInd/>
      <w:spacing w:before="60" w:after="120" w:line="340" w:lineRule="atLeast"/>
      <w:ind w:right="0"/>
      <w:jc w:val="left"/>
      <w:textAlignment w:val="auto"/>
    </w:pPr>
    <w:rPr>
      <w:rFonts w:ascii="Arial" w:eastAsia="Times New Roman" w:hAnsi="Arial"/>
      <w:b w:val="0"/>
      <w:bCs/>
      <w:kern w:val="0"/>
      <w:sz w:val="22"/>
      <w:szCs w:val="22"/>
      <w:lang w:val="fr-FR"/>
    </w:rPr>
  </w:style>
  <w:style w:type="paragraph" w:customStyle="1" w:styleId="118-4-118">
    <w:name w:val="样式 封面标题（新） + 悬挂缩进: 1.18 字符 左  -4 字符 首行缩进:  -1.18 字符"/>
    <w:basedOn w:val="afffffffffffffffffffffffffffffa"/>
    <w:uiPriority w:val="99"/>
    <w:qFormat/>
    <w:rsid w:val="00770F20"/>
  </w:style>
  <w:style w:type="character" w:customStyle="1" w:styleId="Charffffffd">
    <w:name w:val="方格样式 Char"/>
    <w:link w:val="afffffffffffffffffffffffffffffd"/>
    <w:locked/>
    <w:rsid w:val="00770F20"/>
    <w:rPr>
      <w:rFonts w:ascii="宋体" w:hAnsi="宋体"/>
      <w:kern w:val="2"/>
      <w:sz w:val="24"/>
      <w:szCs w:val="24"/>
    </w:rPr>
  </w:style>
  <w:style w:type="paragraph" w:customStyle="1" w:styleId="afffffffffffffffffffffffffffffd">
    <w:name w:val="方格样式"/>
    <w:link w:val="Charffffffd"/>
    <w:qFormat/>
    <w:rsid w:val="00770F20"/>
    <w:pPr>
      <w:widowControl w:val="0"/>
      <w:spacing w:line="360" w:lineRule="auto"/>
      <w:jc w:val="both"/>
    </w:pPr>
    <w:rPr>
      <w:rFonts w:ascii="宋体" w:hAnsi="宋体"/>
      <w:kern w:val="2"/>
      <w:sz w:val="24"/>
      <w:szCs w:val="24"/>
    </w:rPr>
  </w:style>
  <w:style w:type="paragraph" w:customStyle="1" w:styleId="2H2Underrubrik1prop2h2Title2l2L22Heading2">
    <w:name w:val="样式 标题 2H2Underrubrik1prop2h2Title2l2L2第一章 标题 2Heading 2..."/>
    <w:basedOn w:val="24"/>
    <w:autoRedefine/>
    <w:uiPriority w:val="99"/>
    <w:qFormat/>
    <w:rsid w:val="00770F20"/>
    <w:pPr>
      <w:keepNext/>
      <w:keepLines/>
      <w:numPr>
        <w:ilvl w:val="0"/>
        <w:numId w:val="0"/>
      </w:numPr>
      <w:tabs>
        <w:tab w:val="clear" w:pos="576"/>
        <w:tab w:val="num" w:pos="567"/>
        <w:tab w:val="num" w:pos="732"/>
      </w:tabs>
      <w:spacing w:before="240" w:after="0" w:line="240" w:lineRule="auto"/>
      <w:ind w:left="567" w:hangingChars="241" w:hanging="567"/>
      <w:jc w:val="both"/>
    </w:pPr>
    <w:rPr>
      <w:b/>
      <w:snapToGrid/>
      <w:kern w:val="2"/>
      <w:sz w:val="30"/>
      <w:lang w:val="x-none" w:eastAsia="x-none"/>
    </w:rPr>
  </w:style>
  <w:style w:type="character" w:customStyle="1" w:styleId="Char1f">
    <w:name w:val="批注主题 Char1"/>
    <w:uiPriority w:val="99"/>
    <w:qFormat/>
    <w:rsid w:val="00770F20"/>
    <w:rPr>
      <w:rFonts w:cs="Symbol"/>
      <w:b/>
      <w:bCs/>
      <w:kern w:val="2"/>
      <w:sz w:val="24"/>
      <w:szCs w:val="24"/>
    </w:rPr>
  </w:style>
  <w:style w:type="character" w:customStyle="1" w:styleId="Char1f0">
    <w:name w:val="批注框文本 Char1"/>
    <w:uiPriority w:val="99"/>
    <w:qFormat/>
    <w:rsid w:val="00770F20"/>
    <w:rPr>
      <w:rFonts w:cs="Symbol"/>
      <w:kern w:val="2"/>
      <w:sz w:val="18"/>
      <w:szCs w:val="18"/>
    </w:rPr>
  </w:style>
  <w:style w:type="character" w:customStyle="1" w:styleId="Char1f1">
    <w:name w:val="日期 Char1"/>
    <w:uiPriority w:val="99"/>
    <w:rsid w:val="00770F20"/>
    <w:rPr>
      <w:rFonts w:cs="Symbol"/>
      <w:kern w:val="2"/>
      <w:sz w:val="24"/>
      <w:szCs w:val="24"/>
    </w:rPr>
  </w:style>
  <w:style w:type="character" w:customStyle="1" w:styleId="Char1f2">
    <w:name w:val="称呼 Char1"/>
    <w:semiHidden/>
    <w:qFormat/>
    <w:rsid w:val="00770F20"/>
    <w:rPr>
      <w:rFonts w:cs="Symbol"/>
      <w:kern w:val="2"/>
      <w:sz w:val="24"/>
      <w:szCs w:val="24"/>
    </w:rPr>
  </w:style>
  <w:style w:type="character" w:customStyle="1" w:styleId="CharCharf7">
    <w:name w:val="表格 Char Char"/>
    <w:rsid w:val="00770F20"/>
    <w:rPr>
      <w:sz w:val="21"/>
      <w:lang w:val="en-US" w:eastAsia="zh-CN"/>
    </w:rPr>
  </w:style>
  <w:style w:type="character" w:customStyle="1" w:styleId="afffffffffffffffffffffffffffffe">
    <w:name w:val="样式 宋体 四号"/>
    <w:rsid w:val="00770F20"/>
    <w:rPr>
      <w:rFonts w:ascii="Mangal" w:hAnsi="Mangal" w:cs="Mangal" w:hint="default"/>
      <w:sz w:val="24"/>
    </w:rPr>
  </w:style>
  <w:style w:type="character" w:customStyle="1" w:styleId="GB2312">
    <w:name w:val="样式 仿宋_GB2312 四号"/>
    <w:qFormat/>
    <w:rsid w:val="00770F20"/>
    <w:rPr>
      <w:rFonts w:ascii="Arial Black" w:eastAsia="Mangal" w:hAnsi="Arial Black" w:hint="default"/>
      <w:sz w:val="21"/>
      <w:szCs w:val="21"/>
    </w:rPr>
  </w:style>
  <w:style w:type="character" w:customStyle="1" w:styleId="Char26">
    <w:name w:val="批注文字 Char2"/>
    <w:qFormat/>
    <w:rsid w:val="00770F20"/>
    <w:rPr>
      <w:rFonts w:ascii="Mangal" w:eastAsia="Mangal" w:hAnsi="Mangal" w:cs="Mangal" w:hint="default"/>
      <w:kern w:val="2"/>
      <w:sz w:val="21"/>
      <w:szCs w:val="24"/>
      <w:lang w:val="en-US" w:eastAsia="zh-CN" w:bidi="ar-SA"/>
    </w:rPr>
  </w:style>
  <w:style w:type="character" w:customStyle="1" w:styleId="affffffffffffffffffffffffffffff">
    <w:name w:val="标题文字"/>
    <w:qFormat/>
    <w:rsid w:val="00770F20"/>
    <w:rPr>
      <w:rFonts w:ascii="Mangal" w:eastAsia="Mangal" w:hAnsi="Mangal" w:cs="Mangal" w:hint="default"/>
      <w:b/>
      <w:bCs/>
      <w:kern w:val="2"/>
      <w:sz w:val="22"/>
      <w:szCs w:val="24"/>
      <w:lang w:val="en-US" w:eastAsia="zh-CN" w:bidi="ar-SA"/>
    </w:rPr>
  </w:style>
  <w:style w:type="character" w:customStyle="1" w:styleId="Char1f3">
    <w:name w:val="宏文本 Char1"/>
    <w:uiPriority w:val="99"/>
    <w:qFormat/>
    <w:rsid w:val="00770F20"/>
    <w:rPr>
      <w:rFonts w:ascii="Courier New" w:hAnsi="Courier New" w:cs="Courier New"/>
      <w:kern w:val="2"/>
      <w:sz w:val="24"/>
      <w:szCs w:val="24"/>
    </w:rPr>
  </w:style>
  <w:style w:type="character" w:customStyle="1" w:styleId="h3Char3">
    <w:name w:val="h3 Char3"/>
    <w:aliases w:val="H3 Char3,(A-3) Char3,sect1.2.3 Char3,level_3 Char3,PIM 3 Char3,Level 3 Head Char3,Heading 3 - old Char3,sect1.2.31 Char3,sect1.2.32 Char3,sect1.2.311 Char3,sect1.2.33 Char3,sect1.2.312 Char3,Bold Head Char3,bh Char3,Bold Head1 Char3,bh1 Char3"/>
    <w:qFormat/>
    <w:rsid w:val="00770F20"/>
    <w:rPr>
      <w:rFonts w:ascii="Mangal" w:eastAsia="Mangal" w:hAnsi="Mangal" w:cs="Mangal" w:hint="default"/>
      <w:b/>
      <w:bCs/>
      <w:kern w:val="2"/>
      <w:sz w:val="32"/>
      <w:szCs w:val="32"/>
      <w:lang w:val="en-US" w:eastAsia="zh-CN" w:bidi="ar-SA"/>
    </w:rPr>
  </w:style>
  <w:style w:type="character" w:customStyle="1" w:styleId="14px1">
    <w:name w:val="14px1"/>
    <w:qFormat/>
    <w:rsid w:val="00770F20"/>
    <w:rPr>
      <w:sz w:val="21"/>
      <w:szCs w:val="21"/>
    </w:rPr>
  </w:style>
  <w:style w:type="character" w:customStyle="1" w:styleId="1CharCharChar0">
    <w:name w:val="样式 标题 1 + (中文) 黑体 四号 Char Char Char"/>
    <w:qFormat/>
    <w:rsid w:val="00770F20"/>
    <w:rPr>
      <w:rFonts w:ascii="Mangal" w:eastAsia="长城楷体" w:hAnsi="Mangal" w:cs="Symbol" w:hint="default"/>
      <w:b/>
      <w:bCs/>
      <w:kern w:val="44"/>
      <w:sz w:val="28"/>
      <w:szCs w:val="44"/>
      <w:lang w:val="en-US" w:eastAsia="zh-CN" w:bidi="ar-SA"/>
    </w:rPr>
  </w:style>
  <w:style w:type="character" w:customStyle="1" w:styleId="3CharCharChar">
    <w:name w:val="样式 标题 3 + (中文) 黑体 小四 浅蓝 Char Char Char"/>
    <w:rsid w:val="00770F20"/>
    <w:rPr>
      <w:rFonts w:ascii="Mangal" w:eastAsia="长城楷体" w:hAnsi="Mangal" w:cs="Mangal" w:hint="default"/>
      <w:b/>
      <w:bCs/>
      <w:color w:val="3366FF"/>
      <w:sz w:val="24"/>
      <w:szCs w:val="32"/>
      <w:lang w:val="en-US" w:eastAsia="zh-CN" w:bidi="ar-SA"/>
    </w:rPr>
  </w:style>
  <w:style w:type="character" w:customStyle="1" w:styleId="Heading3CharChar">
    <w:name w:val="Heading 3 Char Char"/>
    <w:aliases w:val="Heading 3 Char1 Char,Heading 3 Char2 Char Char Char,Heading 3 Char1 Char Char1 Char Char,Heading 3 Char Char Char Char1 Char Char,Heading 3 Char2 Char Char Char Char Char Char,Heading 3 Char1 Char Char1 Char Char Char Char Char"/>
    <w:qFormat/>
    <w:rsid w:val="00770F20"/>
    <w:rPr>
      <w:rFonts w:ascii="Mangal" w:eastAsia="Mangal" w:hAnsi="Mangal" w:cs="Mangal" w:hint="default"/>
      <w:b/>
      <w:bCs/>
      <w:kern w:val="2"/>
      <w:sz w:val="32"/>
      <w:szCs w:val="32"/>
      <w:lang w:val="en-US" w:eastAsia="zh-CN" w:bidi="ar-SA"/>
    </w:rPr>
  </w:style>
  <w:style w:type="character" w:customStyle="1" w:styleId="Char1f4">
    <w:name w:val="引用 Char1"/>
    <w:uiPriority w:val="29"/>
    <w:qFormat/>
    <w:rsid w:val="00770F20"/>
    <w:rPr>
      <w:i/>
      <w:iCs/>
      <w:color w:val="000000"/>
      <w:kern w:val="2"/>
      <w:sz w:val="24"/>
      <w:szCs w:val="24"/>
    </w:rPr>
  </w:style>
  <w:style w:type="character" w:customStyle="1" w:styleId="Char1f5">
    <w:name w:val="明显引用 Char1"/>
    <w:uiPriority w:val="30"/>
    <w:qFormat/>
    <w:rsid w:val="00770F20"/>
    <w:rPr>
      <w:b/>
      <w:bCs/>
      <w:i/>
      <w:iCs/>
      <w:color w:val="4F81BD"/>
      <w:kern w:val="2"/>
      <w:sz w:val="24"/>
      <w:szCs w:val="24"/>
    </w:rPr>
  </w:style>
  <w:style w:type="character" w:customStyle="1" w:styleId="highlight1">
    <w:name w:val="highlight1"/>
    <w:rsid w:val="00770F20"/>
    <w:rPr>
      <w:shd w:val="clear" w:color="auto" w:fill="FFFF00"/>
    </w:rPr>
  </w:style>
  <w:style w:type="character" w:customStyle="1" w:styleId="1ffffffa">
    <w:name w:val="已访问的超链接1"/>
    <w:qFormat/>
    <w:rsid w:val="00770F20"/>
    <w:rPr>
      <w:color w:val="800080"/>
      <w:u w:val="single"/>
    </w:rPr>
  </w:style>
  <w:style w:type="paragraph" w:styleId="z-">
    <w:name w:val="HTML Bottom of Form"/>
    <w:basedOn w:val="affff3"/>
    <w:next w:val="affff3"/>
    <w:link w:val="z-Char"/>
    <w:hidden/>
    <w:unhideWhenUsed/>
    <w:rsid w:val="00770F20"/>
    <w:pPr>
      <w:widowControl/>
      <w:pBdr>
        <w:top w:val="single" w:sz="6" w:space="1" w:color="auto"/>
      </w:pBdr>
      <w:spacing w:before="0" w:after="0"/>
      <w:jc w:val="center"/>
    </w:pPr>
    <w:rPr>
      <w:snapToGrid/>
      <w:vanish/>
      <w:kern w:val="2"/>
      <w:sz w:val="16"/>
      <w:szCs w:val="16"/>
      <w:lang w:val="x-none" w:eastAsia="x-none"/>
    </w:rPr>
  </w:style>
  <w:style w:type="character" w:customStyle="1" w:styleId="z-Char">
    <w:name w:val="z-窗体底端 Char"/>
    <w:basedOn w:val="affff4"/>
    <w:link w:val="z-"/>
    <w:qFormat/>
    <w:rsid w:val="00770F20"/>
    <w:rPr>
      <w:rFonts w:ascii="Arial" w:hAnsi="Arial"/>
      <w:vanish/>
      <w:kern w:val="2"/>
      <w:sz w:val="16"/>
      <w:szCs w:val="16"/>
      <w:lang w:val="x-none" w:eastAsia="x-none"/>
    </w:rPr>
  </w:style>
  <w:style w:type="character" w:customStyle="1" w:styleId="Char32">
    <w:name w:val="正文文本 Char3"/>
    <w:semiHidden/>
    <w:qFormat/>
    <w:rsid w:val="00770F20"/>
    <w:rPr>
      <w:rFonts w:ascii="Mangal" w:hAnsi="Mangal" w:cs="Mangal" w:hint="default"/>
      <w:sz w:val="24"/>
      <w:szCs w:val="24"/>
    </w:rPr>
  </w:style>
  <w:style w:type="character" w:customStyle="1" w:styleId="2ffffff1">
    <w:name w:val="已访问的超链接2"/>
    <w:qFormat/>
    <w:rsid w:val="00770F20"/>
    <w:rPr>
      <w:color w:val="800080"/>
      <w:u w:val="single"/>
    </w:rPr>
  </w:style>
  <w:style w:type="character" w:customStyle="1" w:styleId="Charffffffe">
    <w:name w:val="小标题中 Char"/>
    <w:qFormat/>
    <w:rsid w:val="00770F20"/>
    <w:rPr>
      <w:rFonts w:ascii="Mangal" w:eastAsia="Mangal" w:hAnsi="Mangal" w:cs="Mangal" w:hint="default"/>
      <w:b/>
      <w:bCs w:val="0"/>
      <w:color w:val="000000"/>
      <w:kern w:val="2"/>
      <w:sz w:val="21"/>
      <w:lang w:val="en-US" w:eastAsia="zh-CN"/>
    </w:rPr>
  </w:style>
  <w:style w:type="character" w:customStyle="1" w:styleId="4H4h400125Char">
    <w:name w:val="样式 样式 标题 4H4h4三级 + 五号 段前: 0 磅 段后: 0 磅 行距: 多倍行距 1.25 字行 + 宋体 五号 Char"/>
    <w:qFormat/>
    <w:rsid w:val="00770F20"/>
    <w:rPr>
      <w:rFonts w:ascii="Mangal" w:eastAsia="Mangal" w:hAnsi="Mangal" w:cs="Mangal" w:hint="default"/>
      <w:b/>
      <w:bCs/>
      <w:kern w:val="2"/>
      <w:sz w:val="28"/>
      <w:lang w:val="en-US" w:eastAsia="zh-CN" w:bidi="ar-SA"/>
    </w:rPr>
  </w:style>
  <w:style w:type="character" w:customStyle="1" w:styleId="2Charf">
    <w:name w:val="正文首行缩进  2 字符 Char"/>
    <w:qFormat/>
    <w:rsid w:val="00770F20"/>
    <w:rPr>
      <w:rFonts w:eastAsia="Mangal" w:cs="Mangal" w:hint="default"/>
      <w:b/>
      <w:bCs/>
      <w:kern w:val="2"/>
      <w:sz w:val="24"/>
      <w:szCs w:val="24"/>
      <w:lang w:val="en-US" w:eastAsia="zh-CN" w:bidi="ar-SA"/>
    </w:rPr>
  </w:style>
  <w:style w:type="character" w:customStyle="1" w:styleId="gbtext">
    <w:name w:val="gb_text"/>
    <w:rsid w:val="00770F20"/>
  </w:style>
  <w:style w:type="character" w:customStyle="1" w:styleId="3Char6">
    <w:name w:val="重庆_3级 Char"/>
    <w:rsid w:val="00770F20"/>
    <w:rPr>
      <w:rFonts w:ascii="宋体" w:eastAsia="宋体" w:hAnsi="宋体" w:hint="eastAsia"/>
      <w:b/>
      <w:bCs/>
      <w:sz w:val="28"/>
      <w:szCs w:val="32"/>
      <w:lang w:val="x-none" w:eastAsia="x-none"/>
    </w:rPr>
  </w:style>
  <w:style w:type="character" w:customStyle="1" w:styleId="4Char6">
    <w:name w:val="重庆_4级 Char"/>
    <w:qFormat/>
    <w:rsid w:val="00770F20"/>
    <w:rPr>
      <w:rFonts w:ascii="宋体" w:eastAsia="宋体" w:hAnsi="宋体" w:hint="eastAsia"/>
      <w:b/>
      <w:bCs/>
      <w:sz w:val="24"/>
      <w:szCs w:val="28"/>
      <w:lang w:val="x-none" w:eastAsia="x-none"/>
    </w:rPr>
  </w:style>
  <w:style w:type="table" w:customStyle="1" w:styleId="4f8">
    <w:name w:val="典雅型4"/>
    <w:basedOn w:val="affff5"/>
    <w:next w:val="afffffff8"/>
    <w:semiHidden/>
    <w:unhideWhenUsed/>
    <w:rsid w:val="00770F20"/>
    <w:pPr>
      <w:widowControl w:val="0"/>
      <w:spacing w:line="360" w:lineRule="auto"/>
    </w:pPr>
    <w:rPr>
      <w:rFonts w:cs="Symbol"/>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caps/>
        <w:color w:val="auto"/>
      </w:rPr>
      <w:tblPr/>
      <w:tcPr>
        <w:tcBorders>
          <w:tl2br w:val="none" w:sz="0" w:space="0" w:color="auto"/>
          <w:tr2bl w:val="none" w:sz="0" w:space="0" w:color="auto"/>
        </w:tcBorders>
      </w:tcPr>
    </w:tblStylePr>
  </w:style>
  <w:style w:type="table" w:customStyle="1" w:styleId="4f9">
    <w:name w:val="专业型4"/>
    <w:basedOn w:val="affff5"/>
    <w:next w:val="afffffffd"/>
    <w:semiHidden/>
    <w:unhideWhenUsed/>
    <w:rsid w:val="00770F20"/>
    <w:pPr>
      <w:widowControl w:val="0"/>
      <w:jc w:val="both"/>
    </w:pPr>
    <w:rPr>
      <w:rFonts w:cs="Symbol"/>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2ffffff2">
    <w:name w:val="表格主题2"/>
    <w:basedOn w:val="affff5"/>
    <w:next w:val="affffffffffffffffffb"/>
    <w:unhideWhenUsed/>
    <w:rsid w:val="00770F20"/>
    <w:pPr>
      <w:widowControl w:val="0"/>
      <w:jc w:val="both"/>
    </w:pPr>
    <w:rPr>
      <w:rFonts w:ascii="Cambria Math" w:hAnsi="Cambria Math" w:cs="Symbo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
    <w:name w:val="浅色网格 - 强调文字颜色 13"/>
    <w:basedOn w:val="affff5"/>
    <w:uiPriority w:val="62"/>
    <w:rsid w:val="00770F20"/>
    <w:rPr>
      <w:rFonts w:cs="Symbol"/>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rFonts w:ascii="Calibri" w:eastAsia="System" w:hAnsi="Calibri" w:cs="Times New Roman" w:hint="default"/>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Lines="0" w:before="0" w:beforeAutospacing="0" w:afterLines="0" w:after="0" w:afterAutospacing="0" w:line="240" w:lineRule="auto"/>
      </w:pPr>
      <w:rPr>
        <w:rFonts w:ascii="Calibri" w:eastAsia="System" w:hAnsi="Calibri" w:cs="Times New Roman" w:hint="default"/>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System" w:hAnsi="Calibri" w:cs="Times New Roman" w:hint="default"/>
        <w:b/>
        <w:bCs/>
      </w:rPr>
    </w:tblStylePr>
    <w:tblStylePr w:type="lastCol">
      <w:rPr>
        <w:rFonts w:ascii="Calibri" w:eastAsia="System" w:hAnsi="Calibri" w:cs="Times New Roman" w:hint="default"/>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affffffffffffffffffffffffffffff0">
    <w:name w:val="表格样式"/>
    <w:basedOn w:val="affff5"/>
    <w:semiHidden/>
    <w:qFormat/>
    <w:rsid w:val="00770F20"/>
    <w:pPr>
      <w:widowControl w:val="0"/>
      <w:spacing w:line="360" w:lineRule="auto"/>
      <w:jc w:val="both"/>
    </w:pPr>
    <w:rPr>
      <w:rFonts w:cs="Symbol"/>
    </w:rPr>
    <w:tblPr>
      <w:tblInd w:w="0" w:type="dxa"/>
      <w:tblBorders>
        <w:top w:val="single" w:sz="12" w:space="0" w:color="008000"/>
        <w:left w:val="single" w:sz="12" w:space="0" w:color="008000"/>
        <w:bottom w:val="single" w:sz="12" w:space="0" w:color="008000"/>
        <w:right w:val="single" w:sz="12" w:space="0" w:color="008000"/>
        <w:insideH w:val="single" w:sz="2" w:space="0" w:color="008000"/>
        <w:insideV w:val="single" w:sz="2" w:space="0" w:color="008000"/>
      </w:tblBorders>
      <w:tblCellMar>
        <w:top w:w="0" w:type="dxa"/>
        <w:left w:w="108" w:type="dxa"/>
        <w:bottom w:w="0" w:type="dxa"/>
        <w:right w:w="108" w:type="dxa"/>
      </w:tblCellMar>
    </w:tblPr>
    <w:tblStylePr w:type="firstRow">
      <w:rPr>
        <w:b w:val="0"/>
      </w:rPr>
      <w:tblPr/>
      <w:tcPr>
        <w:tcBorders>
          <w:bottom w:val="single" w:sz="6" w:space="0" w:color="008000"/>
          <w:tl2br w:val="none" w:sz="0" w:space="0" w:color="auto"/>
          <w:tr2bl w:val="none" w:sz="0" w:space="0" w:color="auto"/>
        </w:tcBorders>
        <w:shd w:val="clear" w:color="auto" w:fill="E6E6E6"/>
      </w:tcPr>
    </w:tblStylePr>
    <w:tblStylePr w:type="lastRow">
      <w:tblPr/>
      <w:tcPr>
        <w:tcBorders>
          <w:top w:val="single" w:sz="6" w:space="0" w:color="008000"/>
          <w:tl2br w:val="none" w:sz="0" w:space="0" w:color="auto"/>
          <w:tr2bl w:val="none" w:sz="0" w:space="0" w:color="auto"/>
        </w:tcBorders>
      </w:tcPr>
    </w:tblStylePr>
  </w:style>
  <w:style w:type="table" w:customStyle="1" w:styleId="-110">
    <w:name w:val="浅色网格 - 强调文字颜色 11"/>
    <w:basedOn w:val="affff5"/>
    <w:uiPriority w:val="62"/>
    <w:qFormat/>
    <w:rsid w:val="00770F20"/>
    <w:rPr>
      <w:rFonts w:cs="Symbol"/>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rFonts w:ascii="Calibri" w:eastAsia="System" w:hAnsi="Calibri" w:cs="Times New Roman" w:hint="default"/>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Lines="0" w:before="0" w:beforeAutospacing="0" w:afterLines="0" w:after="0" w:afterAutospacing="0" w:line="240" w:lineRule="auto"/>
      </w:pPr>
      <w:rPr>
        <w:rFonts w:ascii="Calibri" w:eastAsia="System" w:hAnsi="Calibri" w:cs="Times New Roman" w:hint="default"/>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System" w:hAnsi="Calibri" w:cs="Times New Roman" w:hint="default"/>
        <w:b/>
        <w:bCs/>
      </w:rPr>
    </w:tblStylePr>
    <w:tblStylePr w:type="lastCol">
      <w:rPr>
        <w:rFonts w:ascii="Calibri" w:eastAsia="System" w:hAnsi="Calibri" w:cs="Times New Roman" w:hint="default"/>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2ffffff3">
    <w:name w:val="正文首行缩进2"/>
    <w:basedOn w:val="affff3"/>
    <w:uiPriority w:val="99"/>
    <w:qFormat/>
    <w:rsid w:val="00770F20"/>
    <w:pPr>
      <w:widowControl/>
      <w:spacing w:before="0" w:after="120" w:line="240" w:lineRule="auto"/>
      <w:ind w:firstLineChars="100" w:firstLine="420"/>
      <w:jc w:val="both"/>
    </w:pPr>
    <w:rPr>
      <w:rFonts w:ascii="Times New Roman" w:hAnsi="Times New Roman" w:cs="Symbol"/>
      <w:snapToGrid/>
      <w:kern w:val="2"/>
      <w:sz w:val="21"/>
      <w:szCs w:val="24"/>
    </w:rPr>
  </w:style>
  <w:style w:type="paragraph" w:customStyle="1" w:styleId="affffffffffffffffffffffffffffff1">
    <w:name w:val="框内容"/>
    <w:basedOn w:val="affff3"/>
    <w:uiPriority w:val="99"/>
    <w:qFormat/>
    <w:rsid w:val="00770F20"/>
    <w:pPr>
      <w:widowControl/>
      <w:suppressAutoHyphens/>
      <w:spacing w:before="0" w:after="120" w:line="240" w:lineRule="auto"/>
    </w:pPr>
    <w:rPr>
      <w:rFonts w:ascii="昆仑仿宋" w:eastAsia="昆仑仿宋" w:hAnsi="昆仑仿宋" w:cs="Symbol"/>
      <w:snapToGrid/>
      <w:sz w:val="21"/>
      <w:szCs w:val="24"/>
    </w:rPr>
  </w:style>
  <w:style w:type="paragraph" w:customStyle="1" w:styleId="2ffffff4">
    <w:name w:val="样式 正文文本封面顶部文字（居中） + 首行缩进:  2 字符"/>
    <w:basedOn w:val="affff3"/>
    <w:autoRedefine/>
    <w:uiPriority w:val="99"/>
    <w:qFormat/>
    <w:rsid w:val="00770F20"/>
    <w:pPr>
      <w:widowControl/>
      <w:snapToGrid w:val="0"/>
      <w:spacing w:before="0" w:after="0"/>
      <w:ind w:firstLineChars="200" w:firstLine="482"/>
    </w:pPr>
    <w:rPr>
      <w:rFonts w:ascii="Times New Roman" w:hAnsi="Times New Roman" w:cs="Mangal"/>
      <w:bCs/>
      <w:snapToGrid/>
    </w:rPr>
  </w:style>
  <w:style w:type="numbering" w:customStyle="1" w:styleId="2a">
    <w:name w:val="样式 编号2"/>
    <w:rsid w:val="00770F20"/>
    <w:pPr>
      <w:numPr>
        <w:numId w:val="64"/>
      </w:numPr>
    </w:pPr>
  </w:style>
  <w:style w:type="numbering" w:customStyle="1" w:styleId="1e">
    <w:name w:val="样式 一级编号1"/>
    <w:rsid w:val="00770F20"/>
    <w:pPr>
      <w:numPr>
        <w:numId w:val="48"/>
      </w:numPr>
    </w:pPr>
  </w:style>
  <w:style w:type="numbering" w:customStyle="1" w:styleId="12321111">
    <w:name w:val="第一级编号1)2)3)...21111"/>
    <w:rsid w:val="00770F20"/>
    <w:pPr>
      <w:numPr>
        <w:numId w:val="131"/>
      </w:numPr>
    </w:pPr>
  </w:style>
  <w:style w:type="numbering" w:customStyle="1" w:styleId="af3">
    <w:name w:val="第一部分"/>
    <w:rsid w:val="00770F20"/>
    <w:pPr>
      <w:numPr>
        <w:numId w:val="132"/>
      </w:numPr>
    </w:pPr>
  </w:style>
  <w:style w:type="numbering" w:customStyle="1" w:styleId="120">
    <w:name w:val="样式12"/>
    <w:rsid w:val="00770F20"/>
    <w:pPr>
      <w:numPr>
        <w:numId w:val="133"/>
      </w:numPr>
    </w:pPr>
  </w:style>
  <w:style w:type="numbering" w:customStyle="1" w:styleId="afa">
    <w:name w:val="子列表"/>
    <w:rsid w:val="00770F20"/>
    <w:pPr>
      <w:numPr>
        <w:numId w:val="134"/>
      </w:numPr>
    </w:pPr>
  </w:style>
  <w:style w:type="numbering" w:customStyle="1" w:styleId="afd">
    <w:name w:val="样式 编号 加粗"/>
    <w:rsid w:val="00770F20"/>
    <w:pPr>
      <w:numPr>
        <w:numId w:val="135"/>
      </w:numPr>
    </w:pPr>
  </w:style>
  <w:style w:type="numbering" w:customStyle="1" w:styleId="afe">
    <w:name w:val="样式 项目符号"/>
    <w:rsid w:val="00770F20"/>
    <w:pPr>
      <w:numPr>
        <w:numId w:val="136"/>
      </w:numPr>
    </w:pPr>
  </w:style>
  <w:style w:type="numbering" w:customStyle="1" w:styleId="112">
    <w:name w:val="当前列表11"/>
    <w:rsid w:val="00770F20"/>
    <w:pPr>
      <w:numPr>
        <w:numId w:val="86"/>
      </w:numPr>
    </w:pPr>
  </w:style>
  <w:style w:type="numbering" w:customStyle="1" w:styleId="1232111">
    <w:name w:val="第一级编号1)2)3)...2111"/>
    <w:rsid w:val="00770F20"/>
    <w:pPr>
      <w:numPr>
        <w:numId w:val="138"/>
      </w:numPr>
    </w:pPr>
  </w:style>
  <w:style w:type="numbering" w:customStyle="1" w:styleId="114">
    <w:name w:val="样式11"/>
    <w:rsid w:val="00770F20"/>
    <w:pPr>
      <w:numPr>
        <w:numId w:val="139"/>
      </w:numPr>
    </w:pPr>
  </w:style>
  <w:style w:type="numbering" w:customStyle="1" w:styleId="afffe">
    <w:name w:val="样式 多级符号"/>
    <w:rsid w:val="00770F20"/>
    <w:pPr>
      <w:numPr>
        <w:numId w:val="140"/>
      </w:numPr>
    </w:pPr>
  </w:style>
  <w:style w:type="paragraph" w:customStyle="1" w:styleId="affb">
    <w:name w:val="列表样式"/>
    <w:basedOn w:val="affff3"/>
    <w:link w:val="Charfffffff"/>
    <w:uiPriority w:val="99"/>
    <w:qFormat/>
    <w:rsid w:val="00770F20"/>
    <w:pPr>
      <w:widowControl/>
      <w:numPr>
        <w:numId w:val="142"/>
      </w:numPr>
      <w:spacing w:before="0" w:after="0"/>
      <w:ind w:leftChars="176" w:left="847" w:hangingChars="177" w:hanging="425"/>
    </w:pPr>
    <w:rPr>
      <w:rFonts w:ascii="Times New Roman" w:hAnsi="Times New Roman"/>
      <w:snapToGrid/>
      <w:kern w:val="2"/>
      <w:szCs w:val="24"/>
      <w:lang w:val="x-none" w:eastAsia="x-none"/>
    </w:rPr>
  </w:style>
  <w:style w:type="numbering" w:customStyle="1" w:styleId="26">
    <w:name w:val="样式 一级编号2"/>
    <w:basedOn w:val="affff6"/>
    <w:rsid w:val="00770F20"/>
    <w:pPr>
      <w:numPr>
        <w:numId w:val="45"/>
      </w:numPr>
    </w:pPr>
  </w:style>
  <w:style w:type="character" w:customStyle="1" w:styleId="Charfffffff">
    <w:name w:val="列表样式 Char"/>
    <w:link w:val="affb"/>
    <w:uiPriority w:val="99"/>
    <w:rsid w:val="00770F20"/>
    <w:rPr>
      <w:kern w:val="2"/>
      <w:sz w:val="24"/>
      <w:szCs w:val="24"/>
      <w:lang w:val="x-none" w:eastAsia="x-none"/>
    </w:rPr>
  </w:style>
  <w:style w:type="numbering" w:customStyle="1" w:styleId="150">
    <w:name w:val="样式 编号15"/>
    <w:rsid w:val="00770F20"/>
    <w:pPr>
      <w:numPr>
        <w:numId w:val="146"/>
      </w:numPr>
    </w:pPr>
  </w:style>
  <w:style w:type="numbering" w:customStyle="1" w:styleId="1b">
    <w:name w:val="第一部分1"/>
    <w:rsid w:val="00770F20"/>
    <w:pPr>
      <w:numPr>
        <w:numId w:val="78"/>
      </w:numPr>
    </w:pPr>
  </w:style>
  <w:style w:type="numbering" w:customStyle="1" w:styleId="1210">
    <w:name w:val="样式121"/>
    <w:rsid w:val="00770F20"/>
    <w:pPr>
      <w:numPr>
        <w:numId w:val="129"/>
      </w:numPr>
    </w:pPr>
  </w:style>
  <w:style w:type="numbering" w:customStyle="1" w:styleId="10">
    <w:name w:val="子列表1"/>
    <w:rsid w:val="00770F20"/>
    <w:pPr>
      <w:numPr>
        <w:numId w:val="130"/>
      </w:numPr>
    </w:pPr>
  </w:style>
  <w:style w:type="table" w:customStyle="1" w:styleId="11f0">
    <w:name w:val="典雅型11"/>
    <w:basedOn w:val="affff5"/>
    <w:next w:val="afffffff8"/>
    <w:qFormat/>
    <w:rsid w:val="00770F20"/>
    <w:pPr>
      <w:widowControl w:val="0"/>
      <w:spacing w:line="360" w:lineRule="auto"/>
    </w:pPr>
    <w:rPr>
      <w:rFonts w:cs="Symbol"/>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11f1">
    <w:name w:val="专业型11"/>
    <w:basedOn w:val="affff5"/>
    <w:next w:val="afffffffd"/>
    <w:rsid w:val="00770F20"/>
    <w:pPr>
      <w:widowControl w:val="0"/>
      <w:jc w:val="both"/>
    </w:pPr>
    <w:rPr>
      <w:rFonts w:cs="Symbol"/>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customStyle="1" w:styleId="210">
    <w:name w:val="样式 编号21"/>
    <w:basedOn w:val="affff6"/>
    <w:rsid w:val="00770F20"/>
    <w:pPr>
      <w:numPr>
        <w:numId w:val="104"/>
      </w:numPr>
    </w:pPr>
  </w:style>
  <w:style w:type="numbering" w:customStyle="1" w:styleId="111">
    <w:name w:val="当前列表111"/>
    <w:rsid w:val="00770F20"/>
    <w:pPr>
      <w:numPr>
        <w:numId w:val="105"/>
      </w:numPr>
    </w:pPr>
  </w:style>
  <w:style w:type="table" w:customStyle="1" w:styleId="-12">
    <w:name w:val="浅色网格 - 强调文字颜色 12"/>
    <w:basedOn w:val="affff5"/>
    <w:uiPriority w:val="62"/>
    <w:qFormat/>
    <w:rsid w:val="00770F20"/>
    <w:rPr>
      <w:rFonts w:cs="Symbol"/>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w:eastAsia="System"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System"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System" w:hAnsi="Calibri" w:cs="Times New Roman"/>
        <w:b/>
        <w:bCs/>
      </w:rPr>
    </w:tblStylePr>
    <w:tblStylePr w:type="lastCol">
      <w:rPr>
        <w:rFonts w:ascii="Calibri" w:eastAsia="System"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11f2">
    <w:name w:val="表格样式11"/>
    <w:basedOn w:val="affff5"/>
    <w:semiHidden/>
    <w:rsid w:val="00770F20"/>
    <w:pPr>
      <w:widowControl w:val="0"/>
      <w:spacing w:afterLines="50" w:line="360" w:lineRule="auto"/>
      <w:jc w:val="both"/>
    </w:pPr>
    <w:rPr>
      <w:rFonts w:cs="Symbol"/>
    </w:rPr>
    <w:tblPr>
      <w:tblInd w:w="0" w:type="dxa"/>
      <w:tblBorders>
        <w:top w:val="single" w:sz="12" w:space="0" w:color="008000"/>
        <w:left w:val="single" w:sz="12" w:space="0" w:color="008000"/>
        <w:bottom w:val="single" w:sz="12" w:space="0" w:color="008000"/>
        <w:right w:val="single" w:sz="12" w:space="0" w:color="008000"/>
        <w:insideH w:val="single" w:sz="2" w:space="0" w:color="008000"/>
        <w:insideV w:val="single" w:sz="2" w:space="0" w:color="008000"/>
      </w:tblBorders>
      <w:tblCellMar>
        <w:top w:w="0" w:type="dxa"/>
        <w:left w:w="108" w:type="dxa"/>
        <w:bottom w:w="0" w:type="dxa"/>
        <w:right w:w="108" w:type="dxa"/>
      </w:tblCellMar>
    </w:tblPr>
    <w:tcPr>
      <w:shd w:val="clear" w:color="auto" w:fill="auto"/>
    </w:tcPr>
    <w:tblStylePr w:type="firstRow">
      <w:rPr>
        <w:b w:val="0"/>
      </w:rPr>
      <w:tblPr/>
      <w:tcPr>
        <w:tcBorders>
          <w:bottom w:val="single" w:sz="6" w:space="0" w:color="008000"/>
          <w:tl2br w:val="none" w:sz="0" w:space="0" w:color="auto"/>
          <w:tr2bl w:val="none" w:sz="0" w:space="0" w:color="auto"/>
        </w:tcBorders>
        <w:shd w:val="clear" w:color="auto" w:fill="E6E6E6"/>
      </w:tcPr>
    </w:tblStylePr>
    <w:tblStylePr w:type="lastRow">
      <w:tblPr/>
      <w:tcPr>
        <w:tcBorders>
          <w:top w:val="single" w:sz="6" w:space="0" w:color="008000"/>
          <w:tl2br w:val="none" w:sz="0" w:space="0" w:color="auto"/>
          <w:tr2bl w:val="none" w:sz="0" w:space="0" w:color="auto"/>
        </w:tcBorders>
      </w:tcPr>
    </w:tblStylePr>
  </w:style>
  <w:style w:type="numbering" w:customStyle="1" w:styleId="1">
    <w:name w:val="样式 项目符号1"/>
    <w:basedOn w:val="affff6"/>
    <w:rsid w:val="00770F20"/>
    <w:pPr>
      <w:numPr>
        <w:numId w:val="106"/>
      </w:numPr>
    </w:pPr>
  </w:style>
  <w:style w:type="numbering" w:customStyle="1" w:styleId="22">
    <w:name w:val="第一部分2"/>
    <w:rsid w:val="00770F20"/>
    <w:pPr>
      <w:numPr>
        <w:numId w:val="107"/>
      </w:numPr>
    </w:pPr>
  </w:style>
  <w:style w:type="numbering" w:customStyle="1" w:styleId="12321112">
    <w:name w:val="第一级编号1)2)3)...21112"/>
    <w:basedOn w:val="affff6"/>
    <w:rsid w:val="00770F20"/>
    <w:pPr>
      <w:numPr>
        <w:numId w:val="38"/>
      </w:numPr>
    </w:pPr>
  </w:style>
  <w:style w:type="character" w:styleId="affffffffffffffffffffffffffffff2">
    <w:name w:val="line number"/>
    <w:qFormat/>
    <w:rsid w:val="00770F20"/>
  </w:style>
  <w:style w:type="numbering" w:customStyle="1" w:styleId="1a">
    <w:name w:val="样式 多级符号1"/>
    <w:basedOn w:val="affff6"/>
    <w:rsid w:val="00770F20"/>
    <w:pPr>
      <w:numPr>
        <w:numId w:val="108"/>
      </w:numPr>
    </w:pPr>
  </w:style>
  <w:style w:type="numbering" w:customStyle="1" w:styleId="1111">
    <w:name w:val="样式111"/>
    <w:basedOn w:val="affff6"/>
    <w:rsid w:val="00770F20"/>
    <w:pPr>
      <w:numPr>
        <w:numId w:val="147"/>
      </w:numPr>
    </w:pPr>
  </w:style>
  <w:style w:type="numbering" w:customStyle="1" w:styleId="123211111">
    <w:name w:val="第一级编号1)2)3)...211111"/>
    <w:basedOn w:val="affff6"/>
    <w:rsid w:val="00770F20"/>
    <w:pPr>
      <w:numPr>
        <w:numId w:val="109"/>
      </w:numPr>
    </w:pPr>
  </w:style>
  <w:style w:type="numbering" w:customStyle="1" w:styleId="1220">
    <w:name w:val="样式122"/>
    <w:rsid w:val="00770F20"/>
    <w:pPr>
      <w:numPr>
        <w:numId w:val="110"/>
      </w:numPr>
    </w:pPr>
  </w:style>
  <w:style w:type="table" w:customStyle="1" w:styleId="-510">
    <w:name w:val="浅色列表 - 强调文字颜色 51"/>
    <w:basedOn w:val="affff5"/>
    <w:uiPriority w:val="61"/>
    <w:rsid w:val="00770F20"/>
    <w:rPr>
      <w:rFonts w:cs="Symbol"/>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111">
    <w:name w:val="浅色网格 - 强调文字颜色 111"/>
    <w:basedOn w:val="affff5"/>
    <w:uiPriority w:val="62"/>
    <w:qFormat/>
    <w:rsid w:val="00770F20"/>
    <w:rPr>
      <w:rFonts w:cs="Symbol"/>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w:eastAsia="System"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System"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System" w:hAnsi="Calibri" w:cs="Times New Roman"/>
        <w:b/>
        <w:bCs/>
      </w:rPr>
    </w:tblStylePr>
    <w:tblStylePr w:type="lastCol">
      <w:rPr>
        <w:rFonts w:ascii="Calibri" w:eastAsia="System"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numbering" w:customStyle="1" w:styleId="1d">
    <w:name w:val="样式 编号 加粗1"/>
    <w:basedOn w:val="affff6"/>
    <w:rsid w:val="00770F20"/>
    <w:pPr>
      <w:numPr>
        <w:numId w:val="240"/>
      </w:numPr>
    </w:pPr>
  </w:style>
  <w:style w:type="numbering" w:customStyle="1" w:styleId="27">
    <w:name w:val="子列表2"/>
    <w:rsid w:val="00770F20"/>
    <w:pPr>
      <w:numPr>
        <w:numId w:val="137"/>
      </w:numPr>
    </w:pPr>
  </w:style>
  <w:style w:type="table" w:customStyle="1" w:styleId="11f3">
    <w:name w:val="简明型 11"/>
    <w:basedOn w:val="affff5"/>
    <w:next w:val="1ffff8"/>
    <w:rsid w:val="00770F20"/>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3">
    <w:name w:val="样式 一级编号3"/>
    <w:basedOn w:val="affff6"/>
    <w:rsid w:val="00770F20"/>
    <w:pPr>
      <w:numPr>
        <w:numId w:val="141"/>
      </w:numPr>
    </w:pPr>
  </w:style>
  <w:style w:type="paragraph" w:customStyle="1" w:styleId="a8">
    <w:name w:val="段落缩进"/>
    <w:basedOn w:val="affff3"/>
    <w:link w:val="Charfffffff0"/>
    <w:uiPriority w:val="99"/>
    <w:qFormat/>
    <w:rsid w:val="00770F20"/>
    <w:pPr>
      <w:numPr>
        <w:numId w:val="143"/>
      </w:numPr>
      <w:spacing w:before="0" w:after="0"/>
      <w:ind w:firstLine="0"/>
    </w:pPr>
    <w:rPr>
      <w:rFonts w:ascii="Times New Roman" w:hAnsi="Times New Roman"/>
      <w:snapToGrid/>
      <w:kern w:val="2"/>
      <w:szCs w:val="24"/>
      <w:lang w:val="x-none" w:eastAsia="x-none"/>
    </w:rPr>
  </w:style>
  <w:style w:type="character" w:customStyle="1" w:styleId="Charfffffff0">
    <w:name w:val="段落缩进 Char"/>
    <w:link w:val="a8"/>
    <w:uiPriority w:val="99"/>
    <w:qFormat/>
    <w:rsid w:val="00770F20"/>
    <w:rPr>
      <w:kern w:val="2"/>
      <w:sz w:val="24"/>
      <w:szCs w:val="24"/>
      <w:lang w:val="x-none" w:eastAsia="x-none"/>
    </w:rPr>
  </w:style>
  <w:style w:type="paragraph" w:customStyle="1" w:styleId="afffb">
    <w:name w:val="二次缩进"/>
    <w:basedOn w:val="affff3"/>
    <w:link w:val="Charfffffff1"/>
    <w:uiPriority w:val="99"/>
    <w:qFormat/>
    <w:rsid w:val="00770F20"/>
    <w:pPr>
      <w:widowControl/>
      <w:numPr>
        <w:numId w:val="144"/>
      </w:numPr>
      <w:spacing w:before="0" w:after="0"/>
      <w:ind w:firstLine="0"/>
    </w:pPr>
    <w:rPr>
      <w:rFonts w:ascii="Times New Roman" w:hAnsi="Times New Roman"/>
      <w:snapToGrid/>
      <w:kern w:val="2"/>
      <w:szCs w:val="24"/>
      <w:lang w:val="x-none" w:eastAsia="x-none"/>
    </w:rPr>
  </w:style>
  <w:style w:type="character" w:customStyle="1" w:styleId="Charfffffff1">
    <w:name w:val="二次缩进 Char"/>
    <w:link w:val="afffb"/>
    <w:uiPriority w:val="99"/>
    <w:qFormat/>
    <w:rsid w:val="00770F20"/>
    <w:rPr>
      <w:kern w:val="2"/>
      <w:sz w:val="24"/>
      <w:szCs w:val="24"/>
      <w:lang w:val="x-none" w:eastAsia="x-none"/>
    </w:rPr>
  </w:style>
  <w:style w:type="paragraph" w:customStyle="1" w:styleId="affffffffffffffffffffffffffffff3">
    <w:name w:val="正文公式编号制表符"/>
    <w:basedOn w:val="afffffff1"/>
    <w:next w:val="afffffff1"/>
    <w:uiPriority w:val="99"/>
    <w:qFormat/>
    <w:rsid w:val="00770F20"/>
    <w:pPr>
      <w:tabs>
        <w:tab w:val="center" w:pos="4201"/>
        <w:tab w:val="right" w:leader="dot" w:pos="9298"/>
      </w:tabs>
      <w:spacing w:before="53" w:afterLines="5" w:line="240" w:lineRule="auto"/>
      <w:ind w:firstLine="0"/>
    </w:pPr>
    <w:rPr>
      <w:rFonts w:eastAsia="宋体" w:hAnsi="Times New Roman" w:cs="Times New Roman"/>
      <w:noProof/>
      <w:kern w:val="0"/>
      <w:szCs w:val="20"/>
      <w:lang w:eastAsia="zh-CN"/>
    </w:rPr>
  </w:style>
  <w:style w:type="character" w:customStyle="1" w:styleId="Charfff">
    <w:name w:val="表格文本 Char"/>
    <w:link w:val="affffffffffff3"/>
    <w:qFormat/>
    <w:rsid w:val="00770F20"/>
    <w:rPr>
      <w:rFonts w:ascii="Arial" w:hAnsi="Arial"/>
      <w:noProof/>
      <w:kern w:val="2"/>
      <w:sz w:val="18"/>
      <w:szCs w:val="21"/>
      <w:lang w:val="x-none" w:eastAsia="x-none"/>
    </w:rPr>
  </w:style>
  <w:style w:type="paragraph" w:customStyle="1" w:styleId="2210">
    <w:name w:val="正文文本 221"/>
    <w:basedOn w:val="affff3"/>
    <w:uiPriority w:val="99"/>
    <w:qFormat/>
    <w:rsid w:val="00770F20"/>
    <w:pPr>
      <w:tabs>
        <w:tab w:val="num" w:pos="840"/>
      </w:tabs>
      <w:adjustRightInd w:val="0"/>
      <w:spacing w:before="0" w:after="0"/>
      <w:ind w:left="840" w:firstLine="570"/>
      <w:jc w:val="both"/>
    </w:pPr>
    <w:rPr>
      <w:rFonts w:ascii="宋体" w:hAnsi="宋体"/>
      <w:snapToGrid/>
      <w:kern w:val="2"/>
      <w:sz w:val="28"/>
    </w:rPr>
  </w:style>
  <w:style w:type="paragraph" w:customStyle="1" w:styleId="11f4">
    <w:name w:val="日期11"/>
    <w:basedOn w:val="affff3"/>
    <w:next w:val="affff3"/>
    <w:uiPriority w:val="99"/>
    <w:qFormat/>
    <w:rsid w:val="00770F20"/>
    <w:pPr>
      <w:adjustRightInd w:val="0"/>
      <w:spacing w:before="0" w:after="0" w:line="312" w:lineRule="atLeast"/>
      <w:ind w:left="170" w:right="284" w:firstLine="425"/>
      <w:jc w:val="both"/>
    </w:pPr>
    <w:rPr>
      <w:rFonts w:ascii="Times New Roman" w:eastAsia="仿宋_GB2312" w:hAnsi="Times New Roman"/>
      <w:snapToGrid/>
    </w:rPr>
  </w:style>
  <w:style w:type="paragraph" w:customStyle="1" w:styleId="218">
    <w:name w:val="列出段落21"/>
    <w:basedOn w:val="affff3"/>
    <w:uiPriority w:val="99"/>
    <w:qFormat/>
    <w:rsid w:val="00770F20"/>
    <w:pPr>
      <w:spacing w:before="0" w:after="0" w:line="240" w:lineRule="auto"/>
      <w:ind w:firstLineChars="200" w:firstLine="420"/>
      <w:jc w:val="both"/>
    </w:pPr>
    <w:rPr>
      <w:rFonts w:ascii="Calibri" w:hAnsi="Calibri"/>
      <w:snapToGrid/>
      <w:kern w:val="2"/>
      <w:sz w:val="21"/>
      <w:szCs w:val="22"/>
    </w:rPr>
  </w:style>
  <w:style w:type="paragraph" w:customStyle="1" w:styleId="219">
    <w:name w:val="修订21"/>
    <w:hidden/>
    <w:uiPriority w:val="99"/>
    <w:semiHidden/>
    <w:qFormat/>
    <w:rsid w:val="00770F20"/>
    <w:rPr>
      <w:kern w:val="2"/>
      <w:sz w:val="21"/>
      <w:szCs w:val="24"/>
    </w:rPr>
  </w:style>
  <w:style w:type="paragraph" w:customStyle="1" w:styleId="911">
    <w:name w:val="正文91"/>
    <w:uiPriority w:val="99"/>
    <w:qFormat/>
    <w:rsid w:val="00770F20"/>
    <w:pPr>
      <w:widowControl w:val="0"/>
      <w:adjustRightInd w:val="0"/>
      <w:spacing w:line="360" w:lineRule="auto"/>
      <w:jc w:val="both"/>
    </w:pPr>
    <w:rPr>
      <w:rFonts w:ascii="宋体"/>
      <w:sz w:val="21"/>
    </w:rPr>
  </w:style>
  <w:style w:type="table" w:customStyle="1" w:styleId="-112">
    <w:name w:val="浅色网格 - 强调文字颜色 112"/>
    <w:basedOn w:val="affff5"/>
    <w:uiPriority w:val="62"/>
    <w:qFormat/>
    <w:rsid w:val="00770F20"/>
    <w:rPr>
      <w:rFonts w:cs="Symbol"/>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rFonts w:ascii="Calibri" w:eastAsia="System" w:hAnsi="Calibri" w:cs="Times New Roman" w:hint="default"/>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Lines="0" w:beforeAutospacing="0" w:afterLines="0" w:afterAutospacing="0" w:line="240" w:lineRule="auto"/>
      </w:pPr>
      <w:rPr>
        <w:rFonts w:ascii="Calibri" w:eastAsia="System" w:hAnsi="Calibri" w:cs="Times New Roman" w:hint="default"/>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System" w:hAnsi="Calibri" w:cs="Times New Roman" w:hint="default"/>
        <w:b/>
        <w:bCs/>
      </w:rPr>
    </w:tblStylePr>
    <w:tblStylePr w:type="lastCol">
      <w:rPr>
        <w:rFonts w:ascii="Calibri" w:eastAsia="System" w:hAnsi="Calibri" w:cs="Times New Roman" w:hint="default"/>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affffffffffffffffffffffffffffff4">
    <w:name w:val="目录 标题"/>
    <w:basedOn w:val="affff3"/>
    <w:uiPriority w:val="99"/>
    <w:qFormat/>
    <w:rsid w:val="00770F20"/>
    <w:pPr>
      <w:spacing w:beforeLines="150" w:before="0" w:afterLines="50" w:after="0" w:line="240" w:lineRule="auto"/>
      <w:jc w:val="center"/>
    </w:pPr>
    <w:rPr>
      <w:rFonts w:ascii="Times New Roman" w:eastAsia="黑体" w:hAnsi="Times New Roman"/>
      <w:snapToGrid/>
      <w:kern w:val="2"/>
      <w:sz w:val="28"/>
      <w:szCs w:val="24"/>
    </w:rPr>
  </w:style>
  <w:style w:type="paragraph" w:customStyle="1" w:styleId="affffffffffffffffffffffffffffff5">
    <w:name w:val="重点标注"/>
    <w:basedOn w:val="affff3"/>
    <w:uiPriority w:val="99"/>
    <w:qFormat/>
    <w:rsid w:val="00770F20"/>
    <w:pPr>
      <w:spacing w:before="0" w:after="0" w:line="300" w:lineRule="auto"/>
      <w:jc w:val="both"/>
    </w:pPr>
    <w:rPr>
      <w:rFonts w:ascii="宋体" w:hAnsi="Times New Roman"/>
      <w:snapToGrid/>
      <w:color w:val="FF0000"/>
      <w:kern w:val="2"/>
      <w:sz w:val="21"/>
    </w:rPr>
  </w:style>
  <w:style w:type="paragraph" w:customStyle="1" w:styleId="Charfffffff2">
    <w:name w:val="默认段落字体 Char"/>
    <w:basedOn w:val="affff3"/>
    <w:uiPriority w:val="99"/>
    <w:qFormat/>
    <w:rsid w:val="00770F20"/>
    <w:pPr>
      <w:spacing w:before="0" w:after="0" w:line="240" w:lineRule="auto"/>
      <w:jc w:val="both"/>
    </w:pPr>
    <w:rPr>
      <w:rFonts w:ascii="Tahoma" w:hAnsi="Tahoma"/>
      <w:snapToGrid/>
      <w:kern w:val="2"/>
    </w:rPr>
  </w:style>
  <w:style w:type="character" w:customStyle="1" w:styleId="CharCharf5">
    <w:name w:val="正文格式 Char Char"/>
    <w:link w:val="afffffffffffffffffffffffffff"/>
    <w:qFormat/>
    <w:locked/>
    <w:rsid w:val="00770F20"/>
    <w:rPr>
      <w:kern w:val="2"/>
      <w:sz w:val="24"/>
      <w:lang w:val="x-none" w:eastAsia="x-none"/>
    </w:rPr>
  </w:style>
  <w:style w:type="character" w:customStyle="1" w:styleId="Char1f6">
    <w:name w:val="签名 Char1"/>
    <w:semiHidden/>
    <w:qFormat/>
    <w:rsid w:val="00770F20"/>
    <w:rPr>
      <w:kern w:val="2"/>
      <w:sz w:val="24"/>
      <w:szCs w:val="24"/>
    </w:rPr>
  </w:style>
  <w:style w:type="character" w:customStyle="1" w:styleId="Char1f7">
    <w:name w:val="电子邮件签名 Char1"/>
    <w:semiHidden/>
    <w:rsid w:val="00770F20"/>
    <w:rPr>
      <w:kern w:val="2"/>
      <w:sz w:val="24"/>
      <w:szCs w:val="24"/>
    </w:rPr>
  </w:style>
  <w:style w:type="character" w:customStyle="1" w:styleId="Char1f8">
    <w:name w:val="信息标题 Char1"/>
    <w:semiHidden/>
    <w:qFormat/>
    <w:rsid w:val="00770F20"/>
    <w:rPr>
      <w:rFonts w:ascii="Cambria" w:eastAsia="宋体" w:hAnsi="Cambria" w:cs="Times New Roman"/>
      <w:kern w:val="2"/>
      <w:sz w:val="24"/>
      <w:szCs w:val="24"/>
      <w:shd w:val="pct20" w:color="auto" w:fill="auto"/>
    </w:rPr>
  </w:style>
  <w:style w:type="character" w:customStyle="1" w:styleId="Charfffffff3">
    <w:name w:val="正文格式 Char"/>
    <w:qFormat/>
    <w:rsid w:val="00770F20"/>
    <w:rPr>
      <w:sz w:val="24"/>
      <w:szCs w:val="24"/>
    </w:rPr>
  </w:style>
  <w:style w:type="table" w:styleId="-52">
    <w:name w:val="Colorful List Accent 5"/>
    <w:basedOn w:val="affff5"/>
    <w:uiPriority w:val="63"/>
    <w:qFormat/>
    <w:rsid w:val="00770F20"/>
    <w:rPr>
      <w:rFonts w:ascii="Calibri" w:hAnsi="Calibri"/>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numbering" w:customStyle="1" w:styleId="12312">
    <w:name w:val="第一级编号1)2)3)...12"/>
    <w:rsid w:val="00770F20"/>
    <w:pPr>
      <w:numPr>
        <w:numId w:val="145"/>
      </w:numPr>
    </w:pPr>
  </w:style>
  <w:style w:type="character" w:customStyle="1" w:styleId="1ffffffb">
    <w:name w:val="访问过的超链接1"/>
    <w:qFormat/>
    <w:rsid w:val="00770F20"/>
    <w:rPr>
      <w:color w:val="800080"/>
      <w:u w:val="single"/>
    </w:rPr>
  </w:style>
  <w:style w:type="paragraph" w:customStyle="1" w:styleId="affffffffffffffffffffffffffffff6">
    <w:name w:val="正文字体"/>
    <w:basedOn w:val="affff3"/>
    <w:link w:val="Charfffffff4"/>
    <w:qFormat/>
    <w:rsid w:val="00770F20"/>
    <w:pPr>
      <w:spacing w:before="0" w:after="0"/>
      <w:ind w:firstLineChars="200" w:firstLine="480"/>
      <w:jc w:val="both"/>
    </w:pPr>
    <w:rPr>
      <w:rFonts w:ascii="Times New Roman" w:hAnsi="Times New Roman"/>
      <w:snapToGrid/>
      <w:lang w:val="x-none" w:eastAsia="x-none"/>
    </w:rPr>
  </w:style>
  <w:style w:type="character" w:customStyle="1" w:styleId="Charfffffff4">
    <w:name w:val="正文字体 Char"/>
    <w:link w:val="affffffffffffffffffffffffffffff6"/>
    <w:rsid w:val="00770F20"/>
    <w:rPr>
      <w:sz w:val="24"/>
      <w:lang w:val="x-none" w:eastAsia="x-none"/>
    </w:rPr>
  </w:style>
  <w:style w:type="paragraph" w:customStyle="1" w:styleId="2ffffff5">
    <w:name w:val="纯文本2"/>
    <w:basedOn w:val="affff3"/>
    <w:uiPriority w:val="99"/>
    <w:qFormat/>
    <w:rsid w:val="00770F20"/>
    <w:pPr>
      <w:widowControl/>
      <w:overflowPunct w:val="0"/>
      <w:autoSpaceDE w:val="0"/>
      <w:autoSpaceDN w:val="0"/>
      <w:adjustRightInd w:val="0"/>
      <w:spacing w:before="0" w:after="0"/>
      <w:ind w:firstLine="454"/>
      <w:textAlignment w:val="baseline"/>
    </w:pPr>
    <w:rPr>
      <w:rFonts w:ascii="ËÎÌå" w:hAnsi="ËÎÌå"/>
      <w:b/>
      <w:noProof/>
      <w:snapToGrid/>
    </w:rPr>
  </w:style>
  <w:style w:type="paragraph" w:customStyle="1" w:styleId="03">
    <w:name w:val="样式 (西文) 宋体 首行缩进:  0 字符"/>
    <w:basedOn w:val="2"/>
    <w:uiPriority w:val="99"/>
    <w:qFormat/>
    <w:rsid w:val="00770F20"/>
    <w:pPr>
      <w:widowControl w:val="0"/>
      <w:numPr>
        <w:numId w:val="0"/>
      </w:numPr>
      <w:tabs>
        <w:tab w:val="left" w:pos="714"/>
      </w:tabs>
      <w:overflowPunct/>
      <w:autoSpaceDE/>
      <w:autoSpaceDN/>
      <w:spacing w:line="300" w:lineRule="auto"/>
    </w:pPr>
    <w:rPr>
      <w:rFonts w:ascii="宋体" w:eastAsia="宋体" w:hAnsi="宋体" w:cs="宋体"/>
      <w:sz w:val="24"/>
      <w:lang w:val="x-none" w:eastAsia="x-none"/>
    </w:rPr>
  </w:style>
  <w:style w:type="character" w:customStyle="1" w:styleId="CharCharCharCharCharCharCharCharCharCharCharCharCharCharCharCharCharCharCharCharCharCharCharCharCharCharCharCharCharCharCharCharCharCharCharCharCharCharCharCharCharCharCharCharCharCharCharCharC">
    <w:name w:val="正文首行缩进 Char Char Char Char Char Char Char Char Char Char Char Char Char Char Char Char Char Char Char Char Char Char Char Char Char Char Char Char Char Char Char Char Char Char Char Char Char Char Char Char Char Char Char Char Char Char Char Char C"/>
    <w:qFormat/>
    <w:rsid w:val="00770F20"/>
    <w:rPr>
      <w:rFonts w:ascii="Tahoma" w:eastAsia="宋体" w:hAnsi="Tahoma"/>
      <w:kern w:val="2"/>
      <w:sz w:val="22"/>
      <w:lang w:val="en-US" w:eastAsia="zh-CN" w:bidi="ar-SA"/>
    </w:rPr>
  </w:style>
  <w:style w:type="paragraph" w:customStyle="1" w:styleId="affffffffffffffffffffffffffffff7">
    <w:name w:val="正文二级"/>
    <w:basedOn w:val="affff3"/>
    <w:uiPriority w:val="99"/>
    <w:qFormat/>
    <w:rsid w:val="00770F20"/>
    <w:pPr>
      <w:spacing w:before="0" w:after="0"/>
      <w:ind w:leftChars="300" w:left="300"/>
      <w:jc w:val="both"/>
    </w:pPr>
    <w:rPr>
      <w:rFonts w:ascii="宋体" w:hAnsi="Times New Roman"/>
      <w:snapToGrid/>
      <w:kern w:val="2"/>
    </w:rPr>
  </w:style>
  <w:style w:type="paragraph" w:customStyle="1" w:styleId="affffffffffffffffffffffffffffff8">
    <w:name w:val="正文三级"/>
    <w:basedOn w:val="affff3"/>
    <w:autoRedefine/>
    <w:uiPriority w:val="99"/>
    <w:qFormat/>
    <w:rsid w:val="00770F20"/>
    <w:pPr>
      <w:spacing w:before="0" w:after="0"/>
      <w:ind w:leftChars="400" w:left="400"/>
      <w:jc w:val="both"/>
    </w:pPr>
    <w:rPr>
      <w:rFonts w:ascii="宋体" w:hAnsi="Times New Roman"/>
      <w:snapToGrid/>
      <w:kern w:val="2"/>
    </w:rPr>
  </w:style>
  <w:style w:type="character" w:customStyle="1" w:styleId="1Chard">
    <w:name w:val="1）编号 Char"/>
    <w:qFormat/>
    <w:rsid w:val="00770F20"/>
    <w:rPr>
      <w:rFonts w:ascii="宋体" w:eastAsia="宋体" w:hAnsi="宋体" w:cs="宋体"/>
      <w:sz w:val="24"/>
      <w:lang w:val="en-GB" w:eastAsia="zh-CN" w:bidi="ar-SA"/>
    </w:rPr>
  </w:style>
  <w:style w:type="character" w:customStyle="1" w:styleId="Charfffffff5">
    <w:name w:val="编号 Char"/>
    <w:qFormat/>
    <w:rsid w:val="00770F20"/>
    <w:rPr>
      <w:rFonts w:eastAsia="宋体"/>
      <w:b/>
      <w:kern w:val="2"/>
      <w:sz w:val="24"/>
      <w:szCs w:val="24"/>
      <w:lang w:val="en-US" w:eastAsia="zh-CN" w:bidi="ar-SA"/>
    </w:rPr>
  </w:style>
  <w:style w:type="paragraph" w:customStyle="1" w:styleId="affffffffffffffffffffffffffffff9">
    <w:name w:val="一级标题"/>
    <w:uiPriority w:val="99"/>
    <w:qFormat/>
    <w:rsid w:val="00770F20"/>
    <w:pPr>
      <w:spacing w:line="480" w:lineRule="auto"/>
      <w:ind w:left="425" w:hanging="425"/>
    </w:pPr>
    <w:rPr>
      <w:b/>
      <w:bCs/>
      <w:kern w:val="44"/>
      <w:sz w:val="24"/>
      <w:szCs w:val="24"/>
    </w:rPr>
  </w:style>
  <w:style w:type="character" w:customStyle="1" w:styleId="3zw1">
    <w:name w:val="3zw1"/>
    <w:rsid w:val="00770F20"/>
    <w:rPr>
      <w:color w:val="000000"/>
      <w:sz w:val="21"/>
      <w:szCs w:val="21"/>
    </w:rPr>
  </w:style>
  <w:style w:type="paragraph" w:customStyle="1" w:styleId="2DOh2H2Underrubrik1prop2Title2sect12TitreBHead">
    <w:name w:val="样式 标题 2DOh2H2Underrubrik1prop2Title2sect 1.2Titre BHead..."/>
    <w:basedOn w:val="24"/>
    <w:uiPriority w:val="99"/>
    <w:qFormat/>
    <w:rsid w:val="00770F20"/>
    <w:pPr>
      <w:keepNext/>
      <w:keepLines/>
      <w:numPr>
        <w:ilvl w:val="0"/>
        <w:numId w:val="0"/>
      </w:numPr>
      <w:tabs>
        <w:tab w:val="clear" w:pos="576"/>
        <w:tab w:val="num" w:pos="737"/>
      </w:tabs>
      <w:spacing w:beforeLines="50" w:before="120" w:afterLines="50" w:after="156" w:line="360" w:lineRule="auto"/>
      <w:ind w:left="578" w:hanging="578"/>
      <w:jc w:val="both"/>
    </w:pPr>
    <w:rPr>
      <w:rFonts w:ascii="宋体" w:eastAsia="宋体" w:hAnsi="宋体" w:cs="宋体"/>
      <w:b/>
      <w:bCs/>
      <w:caps/>
      <w:sz w:val="36"/>
      <w:szCs w:val="20"/>
      <w:lang w:val="en-GB" w:eastAsia="x-none"/>
    </w:rPr>
  </w:style>
  <w:style w:type="paragraph" w:customStyle="1" w:styleId="037037">
    <w:name w:val="样式 左侧:  0.37 厘米 右侧:  0.37 厘米"/>
    <w:basedOn w:val="affff3"/>
    <w:uiPriority w:val="99"/>
    <w:qFormat/>
    <w:rsid w:val="00770F20"/>
    <w:pPr>
      <w:tabs>
        <w:tab w:val="left" w:pos="3420"/>
      </w:tabs>
      <w:spacing w:before="156" w:after="156" w:line="240" w:lineRule="atLeast"/>
      <w:ind w:right="240"/>
    </w:pPr>
    <w:rPr>
      <w:rFonts w:ascii="宋体" w:hAnsi="Times New Roman"/>
      <w:color w:val="FF0000"/>
    </w:rPr>
  </w:style>
  <w:style w:type="paragraph" w:customStyle="1" w:styleId="affffffffffffffffffffffffffffffa">
    <w:name w:val="项目"/>
    <w:basedOn w:val="affff7"/>
    <w:uiPriority w:val="99"/>
    <w:qFormat/>
    <w:rsid w:val="00770F20"/>
    <w:pPr>
      <w:spacing w:before="0" w:after="0"/>
      <w:ind w:firstLineChars="0" w:firstLine="0"/>
    </w:pPr>
    <w:rPr>
      <w:rFonts w:ascii="Times New Roman" w:hAnsi="Times New Roman"/>
      <w:szCs w:val="20"/>
    </w:rPr>
  </w:style>
  <w:style w:type="paragraph" w:customStyle="1" w:styleId="1ffffffc">
    <w:name w:val="封面1"/>
    <w:uiPriority w:val="99"/>
    <w:qFormat/>
    <w:rsid w:val="00770F20"/>
    <w:pPr>
      <w:jc w:val="center"/>
    </w:pPr>
    <w:rPr>
      <w:sz w:val="32"/>
    </w:rPr>
  </w:style>
  <w:style w:type="paragraph" w:customStyle="1" w:styleId="31113H3BoldHeadbhh3Heading3-oldLevel3He">
    <w:name w:val="样式 标题 31.1.1.标题 3H3Bold Headbhh3Heading 3 - oldLevel 3 He..."/>
    <w:basedOn w:val="30"/>
    <w:uiPriority w:val="99"/>
    <w:qFormat/>
    <w:rsid w:val="00770F20"/>
    <w:pPr>
      <w:keepNext/>
      <w:keepLines/>
      <w:widowControl/>
      <w:numPr>
        <w:ilvl w:val="0"/>
        <w:numId w:val="0"/>
      </w:numPr>
      <w:tabs>
        <w:tab w:val="num" w:pos="709"/>
      </w:tabs>
      <w:spacing w:before="120" w:beforeAutospacing="1" w:after="120" w:line="360" w:lineRule="auto"/>
      <w:ind w:left="709" w:hanging="709"/>
    </w:pPr>
    <w:rPr>
      <w:rFonts w:ascii="黑体" w:eastAsia="黑体" w:hAnsi="Times New Roman"/>
      <w:b/>
      <w:bCs w:val="0"/>
      <w:iCs w:val="0"/>
      <w:snapToGrid/>
      <w:color w:val="000000"/>
      <w:szCs w:val="20"/>
    </w:rPr>
  </w:style>
  <w:style w:type="paragraph" w:customStyle="1" w:styleId="5f7">
    <w:name w:val="5"/>
    <w:basedOn w:val="affff3"/>
    <w:next w:val="2ff6"/>
    <w:uiPriority w:val="99"/>
    <w:qFormat/>
    <w:rsid w:val="00770F20"/>
    <w:pPr>
      <w:spacing w:before="0" w:after="0" w:line="240" w:lineRule="auto"/>
      <w:jc w:val="both"/>
    </w:pPr>
    <w:rPr>
      <w:rFonts w:ascii="Times New Roman" w:hAnsi="Times New Roman"/>
      <w:snapToGrid/>
      <w:color w:val="000000"/>
      <w:kern w:val="2"/>
      <w:sz w:val="21"/>
    </w:rPr>
  </w:style>
  <w:style w:type="paragraph" w:customStyle="1" w:styleId="affffffffffffffffffffffffffffffb">
    <w:name w:val="封面表格"/>
    <w:uiPriority w:val="99"/>
    <w:qFormat/>
    <w:rsid w:val="00770F20"/>
    <w:pPr>
      <w:spacing w:line="480" w:lineRule="auto"/>
      <w:jc w:val="center"/>
    </w:pPr>
    <w:rPr>
      <w:sz w:val="28"/>
    </w:rPr>
  </w:style>
  <w:style w:type="paragraph" w:customStyle="1" w:styleId="affffffffffffffffffffffffffffffc">
    <w:name w:val="小四正文"/>
    <w:basedOn w:val="affff3"/>
    <w:uiPriority w:val="99"/>
    <w:qFormat/>
    <w:rsid w:val="00770F20"/>
    <w:pPr>
      <w:spacing w:before="0" w:after="0"/>
      <w:ind w:firstLineChars="200" w:firstLine="480"/>
      <w:jc w:val="both"/>
    </w:pPr>
    <w:rPr>
      <w:rFonts w:ascii="Times New Roman" w:hAnsi="Times New Roman" w:cs="宋体"/>
      <w:snapToGrid/>
      <w:kern w:val="2"/>
    </w:rPr>
  </w:style>
  <w:style w:type="paragraph" w:customStyle="1" w:styleId="TimesNewRoman085">
    <w:name w:val="样式 Times New Roman 首行缩进:  0.85 厘米"/>
    <w:basedOn w:val="affff3"/>
    <w:uiPriority w:val="99"/>
    <w:qFormat/>
    <w:rsid w:val="00770F20"/>
    <w:pPr>
      <w:widowControl/>
      <w:spacing w:before="0" w:after="0"/>
      <w:ind w:firstLine="482"/>
      <w:jc w:val="both"/>
    </w:pPr>
    <w:rPr>
      <w:rFonts w:ascii="Times New Roman" w:hAnsi="Times New Roman" w:cs="宋体"/>
      <w:snapToGrid/>
    </w:rPr>
  </w:style>
  <w:style w:type="character" w:customStyle="1" w:styleId="2Chara">
    <w:name w:val="样式 首行缩进:  2 字符 Char"/>
    <w:link w:val="2fff3"/>
    <w:qFormat/>
    <w:rsid w:val="00770F20"/>
    <w:rPr>
      <w:rFonts w:ascii="Calibri" w:hAnsi="Calibri"/>
      <w:kern w:val="2"/>
      <w:sz w:val="21"/>
      <w:lang w:val="x-none" w:eastAsia="x-none"/>
    </w:rPr>
  </w:style>
  <w:style w:type="paragraph" w:customStyle="1" w:styleId="2ffffff6">
    <w:name w:val="样式 左 首行缩进:  2 字符"/>
    <w:basedOn w:val="affff3"/>
    <w:uiPriority w:val="99"/>
    <w:qFormat/>
    <w:rsid w:val="00770F20"/>
    <w:pPr>
      <w:tabs>
        <w:tab w:val="num" w:pos="360"/>
      </w:tabs>
      <w:spacing w:before="0" w:after="0"/>
      <w:ind w:firstLineChars="200" w:firstLine="480"/>
    </w:pPr>
    <w:rPr>
      <w:rFonts w:ascii="Times New Roman" w:hAnsi="Times New Roman"/>
      <w:snapToGrid/>
      <w:kern w:val="2"/>
      <w:szCs w:val="24"/>
    </w:rPr>
  </w:style>
  <w:style w:type="paragraph" w:styleId="z-0">
    <w:name w:val="HTML Top of Form"/>
    <w:basedOn w:val="affff3"/>
    <w:next w:val="affff3"/>
    <w:link w:val="z-Char0"/>
    <w:hidden/>
    <w:rsid w:val="00770F20"/>
    <w:pPr>
      <w:widowControl/>
      <w:pBdr>
        <w:bottom w:val="single" w:sz="6" w:space="1" w:color="auto"/>
      </w:pBdr>
      <w:spacing w:before="0" w:after="0" w:line="240" w:lineRule="auto"/>
      <w:jc w:val="center"/>
    </w:pPr>
    <w:rPr>
      <w:snapToGrid/>
      <w:vanish/>
      <w:sz w:val="16"/>
      <w:szCs w:val="16"/>
      <w:lang w:val="x-none" w:eastAsia="x-none"/>
    </w:rPr>
  </w:style>
  <w:style w:type="character" w:customStyle="1" w:styleId="z-Char0">
    <w:name w:val="z-窗体顶端 Char"/>
    <w:basedOn w:val="affff4"/>
    <w:link w:val="z-0"/>
    <w:qFormat/>
    <w:rsid w:val="00770F20"/>
    <w:rPr>
      <w:rFonts w:ascii="Arial" w:hAnsi="Arial"/>
      <w:vanish/>
      <w:sz w:val="16"/>
      <w:szCs w:val="16"/>
      <w:lang w:val="x-none" w:eastAsia="x-none"/>
    </w:rPr>
  </w:style>
  <w:style w:type="paragraph" w:customStyle="1" w:styleId="affffffffffffffffffffffffffffffd">
    <w:name w:val="正文 + 四号"/>
    <w:aliases w:val="加粗,加宽量  1 磅"/>
    <w:basedOn w:val="affff3"/>
    <w:uiPriority w:val="99"/>
    <w:qFormat/>
    <w:rsid w:val="00770F20"/>
    <w:pPr>
      <w:widowControl/>
      <w:snapToGrid w:val="0"/>
      <w:spacing w:before="0" w:after="0" w:line="240" w:lineRule="atLeast"/>
      <w:ind w:firstLineChars="1091" w:firstLine="3503"/>
      <w:jc w:val="both"/>
    </w:pPr>
    <w:rPr>
      <w:rFonts w:ascii="Times New Roman" w:hAnsi="Times New Roman"/>
      <w:b/>
      <w:snapToGrid/>
      <w:spacing w:val="20"/>
      <w:sz w:val="28"/>
      <w:szCs w:val="24"/>
    </w:rPr>
  </w:style>
  <w:style w:type="paragraph" w:customStyle="1" w:styleId="1h11heading1TOCh1H11Heading01123321PIM1l1">
    <w:name w:val="样式 标题 1h11heading 1TOCh1H1标书1Heading 01.123321PIM 1l1..."/>
    <w:basedOn w:val="13"/>
    <w:uiPriority w:val="99"/>
    <w:qFormat/>
    <w:rsid w:val="00770F20"/>
    <w:pPr>
      <w:keepLines/>
      <w:numPr>
        <w:numId w:val="0"/>
      </w:numPr>
      <w:tabs>
        <w:tab w:val="num" w:pos="720"/>
        <w:tab w:val="num" w:pos="3672"/>
      </w:tabs>
      <w:ind w:left="3672" w:hanging="1332"/>
      <w:jc w:val="both"/>
    </w:pPr>
    <w:rPr>
      <w:rFonts w:cs="Arial"/>
      <w:b w:val="0"/>
      <w:bCs w:val="0"/>
      <w:snapToGrid/>
      <w:kern w:val="44"/>
      <w:szCs w:val="44"/>
    </w:rPr>
  </w:style>
  <w:style w:type="paragraph" w:customStyle="1" w:styleId="33CharCharCharCharA-3sect123h3H3">
    <w:name w:val="样式 标题 3标题 3 Char Char Char Char(A-3)sect1.2.3h3H3 + 加粗 段前:..."/>
    <w:basedOn w:val="30"/>
    <w:autoRedefine/>
    <w:uiPriority w:val="99"/>
    <w:qFormat/>
    <w:rsid w:val="00770F20"/>
    <w:pPr>
      <w:keepLines/>
      <w:numPr>
        <w:ilvl w:val="0"/>
        <w:numId w:val="0"/>
      </w:numPr>
      <w:tabs>
        <w:tab w:val="num" w:pos="1980"/>
      </w:tabs>
      <w:spacing w:after="0" w:line="360" w:lineRule="auto"/>
      <w:ind w:left="900"/>
      <w:jc w:val="both"/>
    </w:pPr>
    <w:rPr>
      <w:rFonts w:ascii="宋体" w:hAnsi="宋体" w:cs="宋体"/>
      <w:b/>
      <w:iCs w:val="0"/>
      <w:snapToGrid/>
      <w:kern w:val="2"/>
      <w:szCs w:val="20"/>
    </w:rPr>
  </w:style>
  <w:style w:type="paragraph" w:customStyle="1" w:styleId="89">
    <w:name w:val="8"/>
    <w:basedOn w:val="affff3"/>
    <w:autoRedefine/>
    <w:uiPriority w:val="99"/>
    <w:qFormat/>
    <w:rsid w:val="00770F20"/>
    <w:pPr>
      <w:spacing w:before="0" w:after="0" w:line="240" w:lineRule="auto"/>
      <w:jc w:val="both"/>
    </w:pPr>
    <w:rPr>
      <w:rFonts w:ascii="Tahoma" w:hAnsi="Tahoma"/>
      <w:snapToGrid/>
      <w:kern w:val="2"/>
      <w:szCs w:val="24"/>
    </w:rPr>
  </w:style>
  <w:style w:type="paragraph" w:customStyle="1" w:styleId="1ffffffd">
    <w:name w:val="注释样式1"/>
    <w:basedOn w:val="affff3"/>
    <w:uiPriority w:val="99"/>
    <w:qFormat/>
    <w:rsid w:val="00770F20"/>
    <w:pPr>
      <w:spacing w:before="0" w:after="0"/>
      <w:ind w:firstLineChars="200" w:firstLine="480"/>
      <w:jc w:val="both"/>
    </w:pPr>
    <w:rPr>
      <w:i/>
      <w:snapToGrid/>
      <w:color w:val="0000FF"/>
      <w:kern w:val="2"/>
      <w:szCs w:val="24"/>
    </w:rPr>
  </w:style>
  <w:style w:type="character" w:customStyle="1" w:styleId="Charfffffd">
    <w:name w:val="标准正文一 Char"/>
    <w:link w:val="afffffffffffffffffffffffff7"/>
    <w:rsid w:val="00770F20"/>
    <w:rPr>
      <w:kern w:val="2"/>
      <w:sz w:val="21"/>
      <w:szCs w:val="21"/>
      <w:lang w:val="x-none" w:eastAsia="x-none"/>
    </w:rPr>
  </w:style>
  <w:style w:type="paragraph" w:customStyle="1" w:styleId="103">
    <w:name w:val="1.0列表"/>
    <w:link w:val="10Char"/>
    <w:autoRedefine/>
    <w:qFormat/>
    <w:rsid w:val="00770F20"/>
    <w:rPr>
      <w:kern w:val="2"/>
      <w:sz w:val="28"/>
      <w:szCs w:val="24"/>
    </w:rPr>
  </w:style>
  <w:style w:type="character" w:customStyle="1" w:styleId="10Char">
    <w:name w:val="1.0列表 Char"/>
    <w:link w:val="103"/>
    <w:qFormat/>
    <w:rsid w:val="00770F20"/>
    <w:rPr>
      <w:kern w:val="2"/>
      <w:sz w:val="28"/>
      <w:szCs w:val="24"/>
    </w:rPr>
  </w:style>
  <w:style w:type="paragraph" w:customStyle="1" w:styleId="affffffffffffffffffffffffffffffe">
    <w:name w:val="单倍正文"/>
    <w:link w:val="Charfffffff6"/>
    <w:autoRedefine/>
    <w:qFormat/>
    <w:rsid w:val="00770F20"/>
    <w:pPr>
      <w:ind w:firstLineChars="200" w:firstLine="560"/>
    </w:pPr>
    <w:rPr>
      <w:kern w:val="2"/>
      <w:sz w:val="28"/>
      <w:szCs w:val="24"/>
    </w:rPr>
  </w:style>
  <w:style w:type="character" w:customStyle="1" w:styleId="Charfffffff6">
    <w:name w:val="单倍正文 Char"/>
    <w:link w:val="affffffffffffffffffffffffffffffe"/>
    <w:rsid w:val="00770F20"/>
    <w:rPr>
      <w:kern w:val="2"/>
      <w:sz w:val="28"/>
      <w:szCs w:val="24"/>
    </w:rPr>
  </w:style>
  <w:style w:type="paragraph" w:customStyle="1" w:styleId="3333333">
    <w:name w:val="3333333"/>
    <w:basedOn w:val="30"/>
    <w:link w:val="3333333Char"/>
    <w:uiPriority w:val="99"/>
    <w:qFormat/>
    <w:rsid w:val="00770F20"/>
    <w:pPr>
      <w:keepNext/>
      <w:keepLines/>
      <w:numPr>
        <w:ilvl w:val="0"/>
        <w:numId w:val="0"/>
      </w:numPr>
      <w:spacing w:before="0" w:after="0" w:line="415" w:lineRule="auto"/>
      <w:ind w:left="425" w:hanging="425"/>
    </w:pPr>
    <w:rPr>
      <w:rFonts w:ascii="Times New Roman" w:eastAsia="黑体" w:hAnsi="Times New Roman"/>
      <w:b/>
      <w:iCs w:val="0"/>
      <w:snapToGrid/>
      <w:kern w:val="2"/>
      <w:sz w:val="32"/>
      <w:szCs w:val="32"/>
      <w:lang w:val="x-none" w:eastAsia="x-none"/>
    </w:rPr>
  </w:style>
  <w:style w:type="character" w:customStyle="1" w:styleId="3333333Char">
    <w:name w:val="3333333 Char"/>
    <w:link w:val="3333333"/>
    <w:uiPriority w:val="99"/>
    <w:rsid w:val="00770F20"/>
    <w:rPr>
      <w:rFonts w:eastAsia="黑体"/>
      <w:b/>
      <w:bCs/>
      <w:kern w:val="2"/>
      <w:sz w:val="32"/>
      <w:szCs w:val="32"/>
      <w:lang w:val="x-none" w:eastAsia="x-none"/>
    </w:rPr>
  </w:style>
  <w:style w:type="paragraph" w:customStyle="1" w:styleId="4444444">
    <w:name w:val="4444444"/>
    <w:basedOn w:val="40"/>
    <w:link w:val="4444444Char"/>
    <w:uiPriority w:val="99"/>
    <w:qFormat/>
    <w:rsid w:val="00770F20"/>
    <w:pPr>
      <w:keepNext/>
      <w:keepLines/>
      <w:numPr>
        <w:ilvl w:val="0"/>
        <w:numId w:val="0"/>
      </w:numPr>
      <w:spacing w:before="0" w:after="0" w:line="377" w:lineRule="auto"/>
      <w:ind w:left="425" w:hanging="425"/>
      <w:jc w:val="both"/>
    </w:pPr>
    <w:rPr>
      <w:rFonts w:eastAsia="黑体"/>
      <w:b/>
      <w:snapToGrid/>
      <w:kern w:val="2"/>
      <w:sz w:val="24"/>
      <w:szCs w:val="24"/>
      <w:lang w:val="x-none" w:eastAsia="x-none"/>
    </w:rPr>
  </w:style>
  <w:style w:type="character" w:customStyle="1" w:styleId="4444444Char">
    <w:name w:val="4444444 Char"/>
    <w:link w:val="4444444"/>
    <w:uiPriority w:val="99"/>
    <w:rsid w:val="00770F20"/>
    <w:rPr>
      <w:rFonts w:ascii="Arial" w:eastAsia="黑体" w:hAnsi="Arial"/>
      <w:b/>
      <w:bCs/>
      <w:kern w:val="2"/>
      <w:sz w:val="24"/>
      <w:szCs w:val="24"/>
      <w:lang w:val="x-none" w:eastAsia="x-none"/>
    </w:rPr>
  </w:style>
  <w:style w:type="paragraph" w:customStyle="1" w:styleId="5555555">
    <w:name w:val="5555555"/>
    <w:basedOn w:val="5"/>
    <w:link w:val="5555555Char"/>
    <w:uiPriority w:val="99"/>
    <w:qFormat/>
    <w:rsid w:val="00770F20"/>
    <w:pPr>
      <w:keepNext/>
      <w:keepLines/>
      <w:numPr>
        <w:ilvl w:val="0"/>
        <w:numId w:val="0"/>
      </w:numPr>
      <w:tabs>
        <w:tab w:val="left" w:pos="1134"/>
      </w:tabs>
      <w:adjustRightInd w:val="0"/>
      <w:spacing w:before="0" w:after="0" w:line="377" w:lineRule="auto"/>
      <w:ind w:left="425" w:hanging="425"/>
    </w:pPr>
    <w:rPr>
      <w:rFonts w:ascii="Times New Roman" w:eastAsiaTheme="minorEastAsia" w:hAnsi="Times New Roman"/>
      <w:b/>
      <w:bCs/>
      <w:snapToGrid/>
      <w:kern w:val="2"/>
      <w:sz w:val="24"/>
      <w:szCs w:val="24"/>
      <w:lang w:val="x-none"/>
      <w14:scene3d>
        <w14:camera w14:prst="orthographicFront"/>
        <w14:lightRig w14:rig="threePt" w14:dir="t">
          <w14:rot w14:lat="0" w14:lon="0" w14:rev="0"/>
        </w14:lightRig>
      </w14:scene3d>
    </w:rPr>
  </w:style>
  <w:style w:type="character" w:customStyle="1" w:styleId="5555555Char">
    <w:name w:val="5555555 Char"/>
    <w:link w:val="5555555"/>
    <w:uiPriority w:val="99"/>
    <w:rsid w:val="00770F20"/>
    <w:rPr>
      <w:rFonts w:eastAsiaTheme="minorEastAsia"/>
      <w:b/>
      <w:bCs/>
      <w:kern w:val="2"/>
      <w:sz w:val="24"/>
      <w:szCs w:val="24"/>
      <w:lang w:val="x-none"/>
      <w14:scene3d>
        <w14:camera w14:prst="orthographicFront"/>
        <w14:lightRig w14:rig="threePt" w14:dir="t">
          <w14:rot w14:lat="0" w14:lon="0" w14:rev="0"/>
        </w14:lightRig>
      </w14:scene3d>
    </w:rPr>
  </w:style>
  <w:style w:type="paragraph" w:customStyle="1" w:styleId="6666666">
    <w:name w:val="6666666"/>
    <w:basedOn w:val="6"/>
    <w:link w:val="6666666Char"/>
    <w:uiPriority w:val="99"/>
    <w:qFormat/>
    <w:rsid w:val="00770F20"/>
    <w:pPr>
      <w:keepNext/>
      <w:keepLines/>
      <w:numPr>
        <w:ilvl w:val="0"/>
        <w:numId w:val="0"/>
      </w:numPr>
      <w:tabs>
        <w:tab w:val="clear" w:pos="1152"/>
        <w:tab w:val="left" w:pos="1418"/>
      </w:tabs>
      <w:spacing w:before="0" w:after="0" w:line="319" w:lineRule="auto"/>
      <w:ind w:left="425" w:hanging="425"/>
    </w:pPr>
    <w:rPr>
      <w:rFonts w:ascii="Cambria" w:eastAsia="黑体" w:hAnsi="Cambria"/>
      <w:b/>
      <w:bCs/>
      <w:iCs w:val="0"/>
      <w:snapToGrid/>
      <w:kern w:val="2"/>
      <w:sz w:val="21"/>
      <w:szCs w:val="24"/>
      <w:lang w:val="x-none" w:eastAsia="x-none"/>
    </w:rPr>
  </w:style>
  <w:style w:type="character" w:customStyle="1" w:styleId="6666666Char">
    <w:name w:val="6666666 Char"/>
    <w:link w:val="6666666"/>
    <w:uiPriority w:val="99"/>
    <w:qFormat/>
    <w:rsid w:val="00770F20"/>
    <w:rPr>
      <w:rFonts w:ascii="Cambria" w:eastAsia="黑体" w:hAnsi="Cambria"/>
      <w:b/>
      <w:bCs/>
      <w:kern w:val="2"/>
      <w:sz w:val="21"/>
      <w:szCs w:val="24"/>
      <w:lang w:val="x-none" w:eastAsia="x-none"/>
    </w:rPr>
  </w:style>
  <w:style w:type="paragraph" w:customStyle="1" w:styleId="7777777">
    <w:name w:val="7777777"/>
    <w:basedOn w:val="7"/>
    <w:link w:val="7777777Char"/>
    <w:uiPriority w:val="99"/>
    <w:qFormat/>
    <w:rsid w:val="00770F20"/>
    <w:pPr>
      <w:keepNext/>
      <w:keepLines/>
      <w:numPr>
        <w:ilvl w:val="0"/>
        <w:numId w:val="0"/>
      </w:numPr>
      <w:tabs>
        <w:tab w:val="clear" w:pos="1296"/>
      </w:tabs>
      <w:spacing w:before="0" w:after="0" w:line="319" w:lineRule="auto"/>
      <w:ind w:left="425" w:hanging="425"/>
    </w:pPr>
    <w:rPr>
      <w:rFonts w:ascii="Times New Roman" w:eastAsia="黑体" w:hAnsi="Times New Roman"/>
      <w:b/>
      <w:bCs/>
      <w:snapToGrid/>
      <w:kern w:val="2"/>
      <w:szCs w:val="24"/>
      <w:lang w:val="x-none" w:eastAsia="x-none"/>
    </w:rPr>
  </w:style>
  <w:style w:type="character" w:customStyle="1" w:styleId="7777777Char">
    <w:name w:val="7777777 Char"/>
    <w:link w:val="7777777"/>
    <w:uiPriority w:val="99"/>
    <w:rsid w:val="00770F20"/>
    <w:rPr>
      <w:rFonts w:eastAsia="黑体"/>
      <w:b/>
      <w:bCs/>
      <w:kern w:val="2"/>
      <w:sz w:val="24"/>
      <w:szCs w:val="24"/>
      <w:lang w:val="x-none" w:eastAsia="x-none"/>
    </w:rPr>
  </w:style>
  <w:style w:type="paragraph" w:customStyle="1" w:styleId="2222222">
    <w:name w:val="2222222"/>
    <w:basedOn w:val="24"/>
    <w:link w:val="2222222Char"/>
    <w:uiPriority w:val="99"/>
    <w:qFormat/>
    <w:rsid w:val="00770F20"/>
    <w:pPr>
      <w:keepNext/>
      <w:keepLines/>
      <w:numPr>
        <w:ilvl w:val="0"/>
        <w:numId w:val="0"/>
      </w:numPr>
      <w:tabs>
        <w:tab w:val="clear" w:pos="576"/>
      </w:tabs>
      <w:spacing w:before="0" w:after="0" w:line="415" w:lineRule="auto"/>
      <w:ind w:left="425" w:hanging="425"/>
    </w:pPr>
    <w:rPr>
      <w:b/>
      <w:bCs/>
      <w:snapToGrid/>
      <w:kern w:val="2"/>
      <w:szCs w:val="32"/>
      <w:lang w:val="x-none" w:eastAsia="x-none"/>
    </w:rPr>
  </w:style>
  <w:style w:type="character" w:customStyle="1" w:styleId="2222222Char">
    <w:name w:val="2222222 Char"/>
    <w:link w:val="2222222"/>
    <w:uiPriority w:val="99"/>
    <w:rsid w:val="00770F20"/>
    <w:rPr>
      <w:rFonts w:ascii="Arial" w:eastAsia="黑体" w:hAnsi="Arial"/>
      <w:b/>
      <w:bCs/>
      <w:kern w:val="2"/>
      <w:sz w:val="32"/>
      <w:szCs w:val="32"/>
      <w:lang w:val="x-none" w:eastAsia="x-none"/>
    </w:rPr>
  </w:style>
  <w:style w:type="paragraph" w:customStyle="1" w:styleId="11111110">
    <w:name w:val="1111111"/>
    <w:link w:val="1111111Char"/>
    <w:qFormat/>
    <w:rsid w:val="00770F20"/>
    <w:pPr>
      <w:spacing w:line="720" w:lineRule="auto"/>
      <w:ind w:left="425" w:hanging="425"/>
    </w:pPr>
    <w:rPr>
      <w:rFonts w:ascii="黑体" w:eastAsia="黑体" w:hAnsi="黑体"/>
      <w:b/>
      <w:bCs/>
      <w:kern w:val="44"/>
      <w:sz w:val="44"/>
      <w:szCs w:val="44"/>
    </w:rPr>
  </w:style>
  <w:style w:type="character" w:customStyle="1" w:styleId="1111111Char">
    <w:name w:val="1111111 Char"/>
    <w:link w:val="11111110"/>
    <w:qFormat/>
    <w:rsid w:val="00770F20"/>
    <w:rPr>
      <w:rFonts w:ascii="黑体" w:eastAsia="黑体" w:hAnsi="黑体"/>
      <w:b/>
      <w:bCs/>
      <w:kern w:val="44"/>
      <w:sz w:val="44"/>
      <w:szCs w:val="44"/>
    </w:rPr>
  </w:style>
  <w:style w:type="paragraph" w:customStyle="1" w:styleId="afffffffffffffffffffffffffffffff">
    <w:name w:val="单倍应答"/>
    <w:link w:val="Charfffffff7"/>
    <w:autoRedefine/>
    <w:qFormat/>
    <w:rsid w:val="00770F20"/>
    <w:rPr>
      <w:b/>
      <w:color w:val="000000"/>
      <w:sz w:val="28"/>
      <w:szCs w:val="24"/>
      <w:u w:val="single"/>
    </w:rPr>
  </w:style>
  <w:style w:type="character" w:customStyle="1" w:styleId="Charfffffff7">
    <w:name w:val="单倍应答 Char"/>
    <w:link w:val="afffffffffffffffffffffffffffffff"/>
    <w:qFormat/>
    <w:rsid w:val="00770F20"/>
    <w:rPr>
      <w:b/>
      <w:color w:val="000000"/>
      <w:sz w:val="28"/>
      <w:szCs w:val="24"/>
      <w:u w:val="single"/>
    </w:rPr>
  </w:style>
  <w:style w:type="paragraph" w:customStyle="1" w:styleId="158">
    <w:name w:val="1.5倍正文"/>
    <w:link w:val="15Char"/>
    <w:autoRedefine/>
    <w:qFormat/>
    <w:rsid w:val="00770F20"/>
    <w:pPr>
      <w:spacing w:line="360" w:lineRule="auto"/>
      <w:ind w:firstLine="425"/>
    </w:pPr>
    <w:rPr>
      <w:b/>
      <w:kern w:val="2"/>
      <w:sz w:val="24"/>
      <w:szCs w:val="24"/>
    </w:rPr>
  </w:style>
  <w:style w:type="character" w:customStyle="1" w:styleId="15Char">
    <w:name w:val="1.5倍正文 Char"/>
    <w:link w:val="158"/>
    <w:qFormat/>
    <w:rsid w:val="00770F20"/>
    <w:rPr>
      <w:b/>
      <w:kern w:val="2"/>
      <w:sz w:val="24"/>
      <w:szCs w:val="24"/>
    </w:rPr>
  </w:style>
  <w:style w:type="paragraph" w:customStyle="1" w:styleId="159">
    <w:name w:val="1.5倍应答"/>
    <w:link w:val="15Char0"/>
    <w:autoRedefine/>
    <w:qFormat/>
    <w:rsid w:val="00770F20"/>
    <w:pPr>
      <w:spacing w:line="360" w:lineRule="auto"/>
    </w:pPr>
    <w:rPr>
      <w:bCs/>
      <w:color w:val="000000"/>
      <w:sz w:val="24"/>
      <w:szCs w:val="24"/>
    </w:rPr>
  </w:style>
  <w:style w:type="character" w:customStyle="1" w:styleId="15Char0">
    <w:name w:val="1.5倍应答 Char"/>
    <w:link w:val="159"/>
    <w:qFormat/>
    <w:rsid w:val="00770F20"/>
    <w:rPr>
      <w:bCs/>
      <w:color w:val="000000"/>
      <w:sz w:val="24"/>
      <w:szCs w:val="24"/>
    </w:rPr>
  </w:style>
  <w:style w:type="paragraph" w:customStyle="1" w:styleId="afffffffffffffffffffffffffffffff0">
    <w:name w:val="单倍行距正文"/>
    <w:basedOn w:val="affff3"/>
    <w:link w:val="Charfffffff8"/>
    <w:qFormat/>
    <w:rsid w:val="00770F20"/>
    <w:pPr>
      <w:spacing w:before="0" w:after="0" w:line="240" w:lineRule="auto"/>
      <w:ind w:firstLineChars="200" w:firstLine="200"/>
      <w:jc w:val="both"/>
    </w:pPr>
    <w:rPr>
      <w:rFonts w:ascii="Times New Roman" w:hAnsi="Times New Roman"/>
      <w:snapToGrid/>
      <w:kern w:val="2"/>
      <w:szCs w:val="24"/>
      <w:lang w:val="x-none" w:eastAsia="x-none"/>
    </w:rPr>
  </w:style>
  <w:style w:type="character" w:customStyle="1" w:styleId="Charfffffff8">
    <w:name w:val="单倍行距正文 Char"/>
    <w:link w:val="afffffffffffffffffffffffffffffff0"/>
    <w:qFormat/>
    <w:rsid w:val="00770F20"/>
    <w:rPr>
      <w:kern w:val="2"/>
      <w:sz w:val="24"/>
      <w:szCs w:val="24"/>
      <w:lang w:val="x-none" w:eastAsia="x-none"/>
    </w:rPr>
  </w:style>
  <w:style w:type="character" w:customStyle="1" w:styleId="4Char3">
    <w:name w:val="样式 标题4 Char"/>
    <w:link w:val="4f2"/>
    <w:uiPriority w:val="99"/>
    <w:qFormat/>
    <w:rsid w:val="00770F20"/>
    <w:rPr>
      <w:rFonts w:ascii="Arial" w:hAnsi="Arial"/>
      <w:kern w:val="2"/>
      <w:sz w:val="24"/>
      <w:szCs w:val="24"/>
      <w:lang w:val="x-none" w:eastAsia="x-none"/>
    </w:rPr>
  </w:style>
  <w:style w:type="character" w:customStyle="1" w:styleId="08515Char">
    <w:name w:val="样式 小四 首行缩进:  0.85 厘米 行距: 1.5 倍行距 Char"/>
    <w:link w:val="085150"/>
    <w:locked/>
    <w:rsid w:val="00770F20"/>
    <w:rPr>
      <w:sz w:val="24"/>
      <w:lang w:val="x-none" w:eastAsia="x-none"/>
    </w:rPr>
  </w:style>
  <w:style w:type="paragraph" w:customStyle="1" w:styleId="2220">
    <w:name w:val="样式 样式 样式 样式 蓝色 + 首行缩进:  2 字符 + 首行缩进:  2 字符 + 首行缩进:  2 字符"/>
    <w:basedOn w:val="affff3"/>
    <w:uiPriority w:val="99"/>
    <w:qFormat/>
    <w:rsid w:val="00770F20"/>
    <w:pPr>
      <w:spacing w:before="0" w:after="0" w:line="300" w:lineRule="auto"/>
      <w:ind w:firstLineChars="200" w:firstLine="420"/>
      <w:jc w:val="both"/>
    </w:pPr>
    <w:rPr>
      <w:rFonts w:cs="宋体"/>
      <w:i/>
      <w:snapToGrid/>
      <w:color w:val="0000FF"/>
      <w:kern w:val="2"/>
      <w:sz w:val="21"/>
      <w:lang w:bidi="th-TH"/>
    </w:rPr>
  </w:style>
  <w:style w:type="numbering" w:customStyle="1" w:styleId="12321">
    <w:name w:val="第一级编号1)2)3)...21"/>
    <w:basedOn w:val="affff6"/>
    <w:rsid w:val="00770F20"/>
    <w:pPr>
      <w:numPr>
        <w:numId w:val="9"/>
      </w:numPr>
    </w:pPr>
  </w:style>
  <w:style w:type="paragraph" w:customStyle="1" w:styleId="1ffffffe">
    <w:name w:val="应答1"/>
    <w:basedOn w:val="affff3"/>
    <w:link w:val="1Chare"/>
    <w:rsid w:val="00770F20"/>
    <w:pPr>
      <w:widowControl/>
      <w:autoSpaceDE w:val="0"/>
      <w:autoSpaceDN w:val="0"/>
      <w:spacing w:before="0" w:after="0"/>
      <w:ind w:firstLineChars="200" w:firstLine="420"/>
      <w:jc w:val="both"/>
    </w:pPr>
    <w:rPr>
      <w:rFonts w:ascii="宋体" w:hAnsi="宋体"/>
      <w:b/>
      <w:noProof/>
      <w:snapToGrid/>
      <w:color w:val="0000FF"/>
      <w:szCs w:val="21"/>
      <w:lang w:val="x-none" w:eastAsia="x-none"/>
    </w:rPr>
  </w:style>
  <w:style w:type="character" w:customStyle="1" w:styleId="1Chare">
    <w:name w:val="应答1 Char"/>
    <w:link w:val="1ffffffe"/>
    <w:qFormat/>
    <w:rsid w:val="00770F20"/>
    <w:rPr>
      <w:rFonts w:ascii="宋体" w:hAnsi="宋体"/>
      <w:b/>
      <w:noProof/>
      <w:color w:val="0000FF"/>
      <w:sz w:val="24"/>
      <w:szCs w:val="21"/>
      <w:lang w:val="x-none" w:eastAsia="x-none"/>
    </w:rPr>
  </w:style>
  <w:style w:type="character" w:customStyle="1" w:styleId="Char33">
    <w:name w:val="批注文字 Char3"/>
    <w:uiPriority w:val="99"/>
    <w:qFormat/>
    <w:rsid w:val="00770F20"/>
    <w:rPr>
      <w:kern w:val="2"/>
      <w:sz w:val="24"/>
      <w:szCs w:val="24"/>
    </w:rPr>
  </w:style>
  <w:style w:type="character" w:customStyle="1" w:styleId="-5Char">
    <w:name w:val="浅色列表 - 着色 5 Char"/>
    <w:qFormat/>
    <w:rsid w:val="00770F20"/>
    <w:rPr>
      <w:kern w:val="2"/>
      <w:sz w:val="21"/>
      <w:szCs w:val="24"/>
    </w:rPr>
  </w:style>
  <w:style w:type="character" w:customStyle="1" w:styleId="-5Char0">
    <w:name w:val="浅色网格 - 着色 5 Char"/>
    <w:qFormat/>
    <w:rsid w:val="00770F20"/>
    <w:rPr>
      <w:rFonts w:ascii="Mangal" w:hAnsi="Mangal"/>
      <w:i/>
      <w:iCs/>
      <w:color w:val="000000"/>
    </w:rPr>
  </w:style>
  <w:style w:type="character" w:customStyle="1" w:styleId="1-2">
    <w:name w:val="中等深浅底纹 1 - 强调文字颜色 2字符"/>
    <w:link w:val="-60"/>
    <w:uiPriority w:val="1"/>
    <w:rsid w:val="00770F20"/>
    <w:rPr>
      <w:rFonts w:ascii="Cambria Math" w:hAnsi="Cambria Math" w:cs="Times New Roman"/>
      <w:kern w:val="2"/>
      <w:sz w:val="21"/>
      <w:szCs w:val="22"/>
      <w:lang w:bidi="ar-SA"/>
    </w:rPr>
  </w:style>
  <w:style w:type="paragraph" w:customStyle="1" w:styleId="3ff8">
    <w:name w:val="修订3"/>
    <w:hidden/>
    <w:semiHidden/>
    <w:qFormat/>
    <w:rsid w:val="00770F20"/>
    <w:rPr>
      <w:kern w:val="2"/>
      <w:sz w:val="21"/>
      <w:szCs w:val="24"/>
    </w:rPr>
  </w:style>
  <w:style w:type="table" w:styleId="3-6">
    <w:name w:val="Medium Grid 3 Accent 6"/>
    <w:basedOn w:val="affff5"/>
    <w:uiPriority w:val="62"/>
    <w:qFormat/>
    <w:rsid w:val="00770F20"/>
    <w:rPr>
      <w:rFonts w:cs="Symbol"/>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Arial Black" w:eastAsia="PMingLiU" w:hAnsi="Arial Black"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Arial Black" w:eastAsia="PMingLiU" w:hAnsi="Arial Black"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Arial Black" w:eastAsia="PMingLiU" w:hAnsi="Arial Black" w:cs="Times New Roman"/>
        <w:b/>
        <w:bCs/>
      </w:rPr>
    </w:tblStylePr>
    <w:tblStylePr w:type="lastCol">
      <w:rPr>
        <w:rFonts w:ascii="Arial Black" w:eastAsia="PMingLiU" w:hAnsi="Arial Black"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customStyle="1" w:styleId="1fffffff">
    <w:name w:val="引用字符1"/>
    <w:uiPriority w:val="29"/>
    <w:rsid w:val="00770F20"/>
    <w:rPr>
      <w:i/>
      <w:iCs/>
      <w:color w:val="000000"/>
      <w:kern w:val="2"/>
      <w:sz w:val="24"/>
      <w:szCs w:val="24"/>
    </w:rPr>
  </w:style>
  <w:style w:type="character" w:customStyle="1" w:styleId="1fffffff0">
    <w:name w:val="明显引用字符1"/>
    <w:uiPriority w:val="30"/>
    <w:qFormat/>
    <w:rsid w:val="00770F20"/>
    <w:rPr>
      <w:b/>
      <w:bCs/>
      <w:i/>
      <w:iCs/>
      <w:color w:val="4F81BD"/>
      <w:kern w:val="2"/>
      <w:sz w:val="24"/>
      <w:szCs w:val="24"/>
    </w:rPr>
  </w:style>
  <w:style w:type="table" w:styleId="-60">
    <w:name w:val="Dark List Accent 6"/>
    <w:basedOn w:val="affff5"/>
    <w:link w:val="1-2"/>
    <w:uiPriority w:val="1"/>
    <w:qFormat/>
    <w:rsid w:val="00770F20"/>
    <w:rPr>
      <w:rFonts w:ascii="Cambria Math" w:hAnsi="Cambria Math"/>
      <w:kern w:val="2"/>
      <w:sz w:val="21"/>
      <w:szCs w:val="22"/>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character" w:customStyle="1" w:styleId="-311">
    <w:name w:val="彩色底纹 - 强调文字颜色 3字符1"/>
    <w:link w:val="1fffffff1"/>
    <w:rsid w:val="00770F20"/>
    <w:rPr>
      <w:kern w:val="2"/>
      <w:sz w:val="21"/>
      <w:szCs w:val="24"/>
    </w:rPr>
  </w:style>
  <w:style w:type="character" w:customStyle="1" w:styleId="-312">
    <w:name w:val="彩色列表 - 强调文字颜色 3字符1"/>
    <w:link w:val="1fffffff2"/>
    <w:rsid w:val="00770F20"/>
    <w:rPr>
      <w:rFonts w:ascii="Mangal" w:hAnsi="Mangal"/>
      <w:i/>
      <w:iCs/>
      <w:color w:val="000000"/>
    </w:rPr>
  </w:style>
  <w:style w:type="character" w:customStyle="1" w:styleId="-313">
    <w:name w:val="彩色网格 - 强调文字颜色 3字符1"/>
    <w:link w:val="1fffffff3"/>
    <w:rsid w:val="00770F20"/>
    <w:rPr>
      <w:rFonts w:ascii="Mangal" w:hAnsi="Mangal"/>
      <w:b/>
      <w:bCs/>
      <w:i/>
      <w:iCs/>
      <w:color w:val="4F81BD"/>
    </w:rPr>
  </w:style>
  <w:style w:type="character" w:customStyle="1" w:styleId="1-21">
    <w:name w:val="中等深浅底纹 1 - 强调文字颜色 2字符1"/>
    <w:link w:val="-61"/>
    <w:uiPriority w:val="1"/>
    <w:rsid w:val="00770F20"/>
    <w:rPr>
      <w:rFonts w:ascii="Cambria Math" w:hAnsi="Cambria Math" w:cs="Times New Roman"/>
      <w:kern w:val="2"/>
      <w:sz w:val="21"/>
      <w:szCs w:val="22"/>
      <w:lang w:bidi="ar-SA"/>
    </w:rPr>
  </w:style>
  <w:style w:type="table" w:customStyle="1" w:styleId="1fffffff4">
    <w:name w:val="书籍标题1"/>
    <w:basedOn w:val="affff5"/>
    <w:uiPriority w:val="33"/>
    <w:qFormat/>
    <w:rsid w:val="00770F20"/>
    <w:rPr>
      <w:rFonts w:cs="Symbol"/>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MS Gothic" w:eastAsia="System" w:hAnsi="MS Gothic"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MS Gothic" w:eastAsia="System" w:hAnsi="MS Gothic"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MS Gothic" w:eastAsia="System" w:hAnsi="MS Gothic" w:cs="Times New Roman"/>
        <w:b/>
        <w:bCs/>
      </w:rPr>
    </w:tblStylePr>
    <w:tblStylePr w:type="lastCol">
      <w:rPr>
        <w:rFonts w:ascii="MS Gothic" w:eastAsia="System" w:hAnsi="MS Gothic"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1fffffff1">
    <w:name w:val="不明显强调1"/>
    <w:basedOn w:val="affff5"/>
    <w:link w:val="-311"/>
    <w:qFormat/>
    <w:rsid w:val="00770F20"/>
    <w:rPr>
      <w:kern w:val="2"/>
      <w:sz w:val="21"/>
      <w:szCs w:val="24"/>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tblStylePr w:type="firstRow">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6" w:space="0" w:color="FFFFFF"/>
        </w:tcBorders>
        <w:shd w:val="clear" w:color="auto" w:fill="5E7530"/>
      </w:tcPr>
    </w:tblStylePr>
    <w:tblStylePr w:type="firstCol">
      <w:tblPr/>
      <w:tcPr>
        <w:tcBorders>
          <w:top w:val="nil"/>
          <w:left w:val="nil"/>
          <w:bottom w:val="nil"/>
          <w:right w:val="nil"/>
          <w:insideH w:val="single" w:sz="4" w:space="0" w:color="5E7530"/>
          <w:insideV w:val="nil"/>
        </w:tcBorders>
        <w:shd w:val="clear" w:color="auto" w:fill="5E7530"/>
      </w:tcPr>
    </w:tblStylePr>
    <w:tblStylePr w:type="lastCol">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customStyle="1" w:styleId="1fffffff2">
    <w:name w:val="明显强调1"/>
    <w:basedOn w:val="affff5"/>
    <w:link w:val="-312"/>
    <w:qFormat/>
    <w:rsid w:val="00770F20"/>
    <w:rPr>
      <w:rFonts w:ascii="Mangal" w:hAnsi="Mangal"/>
      <w:i/>
      <w:iCs/>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tblPr/>
      <w:tcPr>
        <w:tcBorders>
          <w:bottom w:val="single" w:sz="12" w:space="0" w:color="FFFFFF"/>
        </w:tcBorders>
        <w:shd w:val="clear" w:color="auto" w:fill="664E8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1fffffff3">
    <w:name w:val="不明显参考1"/>
    <w:basedOn w:val="affff5"/>
    <w:link w:val="-313"/>
    <w:qFormat/>
    <w:rsid w:val="00770F20"/>
    <w:rPr>
      <w:rFonts w:ascii="Mangal" w:hAnsi="Mangal"/>
      <w:b/>
      <w:bCs/>
      <w:i/>
      <w:iCs/>
      <w:color w:val="4F81BD"/>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tblPr/>
      <w:tcPr>
        <w:shd w:val="clear" w:color="auto" w:fill="D6E3BC"/>
      </w:tcPr>
    </w:tblStylePr>
    <w:tblStylePr w:type="lastRow">
      <w:tblPr/>
      <w:tcPr>
        <w:shd w:val="clear" w:color="auto" w:fill="D6E3BC"/>
      </w:tcPr>
    </w:tblStylePr>
    <w:tblStylePr w:type="firstCol">
      <w:tblPr/>
      <w:tcPr>
        <w:shd w:val="clear" w:color="auto" w:fill="76923C"/>
      </w:tcPr>
    </w:tblStylePr>
    <w:tblStylePr w:type="lastCol">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61">
    <w:name w:val="Light List Accent 6"/>
    <w:basedOn w:val="affff5"/>
    <w:link w:val="1-21"/>
    <w:uiPriority w:val="1"/>
    <w:qFormat/>
    <w:rsid w:val="00770F20"/>
    <w:rPr>
      <w:rFonts w:ascii="Cambria Math" w:hAnsi="Cambria Math"/>
      <w:kern w:val="2"/>
      <w:sz w:val="21"/>
      <w:szCs w:val="22"/>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character" w:customStyle="1" w:styleId="4fa">
    <w:name w:val="正文首行缩进4"/>
    <w:aliases w:val="正文首行缩进31"/>
    <w:rsid w:val="00770F20"/>
    <w:rPr>
      <w:rFonts w:ascii="Arial" w:eastAsia="宋体" w:hAnsi="Arial" w:cs="Arial"/>
      <w:snapToGrid w:val="0"/>
      <w:kern w:val="2"/>
      <w:sz w:val="21"/>
      <w:szCs w:val="24"/>
      <w:lang w:val="en-US" w:eastAsia="zh-CN" w:bidi="ar-SA"/>
    </w:rPr>
  </w:style>
  <w:style w:type="character" w:customStyle="1" w:styleId="CharCharChar1Char">
    <w:name w:val="正文首行缩进 Char Char Char1 Char"/>
    <w:rsid w:val="00770F20"/>
    <w:rPr>
      <w:rFonts w:ascii="宋体" w:eastAsia="宋体" w:hAnsi="宋体"/>
      <w:kern w:val="2"/>
      <w:sz w:val="24"/>
      <w:lang w:val="en-US" w:eastAsia="zh-CN" w:bidi="ar-SA"/>
    </w:rPr>
  </w:style>
  <w:style w:type="character" w:customStyle="1" w:styleId="Charffff2">
    <w:name w:val="表头样式 Char"/>
    <w:link w:val="affffffffffffffffb"/>
    <w:uiPriority w:val="99"/>
    <w:qFormat/>
    <w:rsid w:val="00770F20"/>
    <w:rPr>
      <w:b/>
      <w:bCs/>
      <w:sz w:val="21"/>
      <w:szCs w:val="21"/>
      <w:lang w:val="x-none" w:eastAsia="x-none"/>
    </w:rPr>
  </w:style>
  <w:style w:type="character" w:customStyle="1" w:styleId="Charfffffff9">
    <w:name w:val="正文无缩进 Char"/>
    <w:link w:val="afffffffffffffffffffffffffffffff1"/>
    <w:rsid w:val="00770F20"/>
    <w:rPr>
      <w:rFonts w:ascii="Verdana" w:hAnsi="Verdana" w:cs="宋体"/>
      <w:b/>
      <w:kern w:val="2"/>
      <w:sz w:val="24"/>
    </w:rPr>
  </w:style>
  <w:style w:type="character" w:customStyle="1" w:styleId="090427Char">
    <w:name w:val="标准正文090427 Char"/>
    <w:link w:val="090427"/>
    <w:qFormat/>
    <w:rsid w:val="00770F20"/>
    <w:rPr>
      <w:rFonts w:eastAsia="仿宋_GB2312" w:hAnsi="宋体" w:cs="宋体"/>
      <w:kern w:val="2"/>
      <w:sz w:val="28"/>
    </w:rPr>
  </w:style>
  <w:style w:type="character" w:customStyle="1" w:styleId="074CharChar0">
    <w:name w:val="正文左侧缩进0.74 厘米 Char Char"/>
    <w:link w:val="0745"/>
    <w:qFormat/>
    <w:rsid w:val="00770F20"/>
    <w:rPr>
      <w:rFonts w:ascii="Verdana" w:hAnsi="Verdana" w:cs="宋体"/>
      <w:b/>
      <w:kern w:val="2"/>
      <w:sz w:val="24"/>
    </w:rPr>
  </w:style>
  <w:style w:type="character" w:customStyle="1" w:styleId="-CharChar">
    <w:name w:val="正文-缩进 Char Char"/>
    <w:qFormat/>
    <w:rsid w:val="00770F20"/>
    <w:rPr>
      <w:kern w:val="2"/>
      <w:sz w:val="28"/>
      <w:szCs w:val="28"/>
    </w:rPr>
  </w:style>
  <w:style w:type="character" w:customStyle="1" w:styleId="afffffffffffffffffffffffffffffff2">
    <w:name w:val="样式 宋体 小四 红色"/>
    <w:rsid w:val="00770F20"/>
    <w:rPr>
      <w:rFonts w:ascii="宋体" w:hAnsi="宋体"/>
      <w:color w:val="auto"/>
      <w:kern w:val="0"/>
      <w:sz w:val="24"/>
      <w:szCs w:val="24"/>
    </w:rPr>
  </w:style>
  <w:style w:type="character" w:customStyle="1" w:styleId="CharCharf8">
    <w:name w:val="正文缩进体 Char Char"/>
    <w:locked/>
    <w:rsid w:val="00770F20"/>
    <w:rPr>
      <w:szCs w:val="21"/>
    </w:rPr>
  </w:style>
  <w:style w:type="character" w:customStyle="1" w:styleId="CharCharf9">
    <w:name w:val="正文图标题 Char Char"/>
    <w:locked/>
    <w:rsid w:val="00770F20"/>
    <w:rPr>
      <w:rFonts w:ascii="黑体" w:eastAsia="黑体" w:hAnsi="黑体"/>
      <w:kern w:val="2"/>
      <w:sz w:val="21"/>
      <w:szCs w:val="22"/>
      <w:lang w:val="en-US" w:eastAsia="zh-CN" w:bidi="ar-SA"/>
    </w:rPr>
  </w:style>
  <w:style w:type="character" w:customStyle="1" w:styleId="11f5">
    <w:name w:val="明显参考11"/>
    <w:uiPriority w:val="32"/>
    <w:qFormat/>
    <w:rsid w:val="00770F20"/>
    <w:rPr>
      <w:b/>
      <w:bCs/>
      <w:smallCaps/>
      <w:color w:val="C0504D"/>
      <w:spacing w:val="5"/>
      <w:u w:val="single"/>
    </w:rPr>
  </w:style>
  <w:style w:type="character" w:customStyle="1" w:styleId="11f6">
    <w:name w:val="不明显强调11"/>
    <w:uiPriority w:val="19"/>
    <w:qFormat/>
    <w:rsid w:val="00770F20"/>
    <w:rPr>
      <w:i/>
      <w:iCs/>
      <w:color w:val="808080"/>
    </w:rPr>
  </w:style>
  <w:style w:type="character" w:customStyle="1" w:styleId="3CharChar3">
    <w:name w:val="样式 标题 3 Char Char"/>
    <w:rsid w:val="00770F20"/>
    <w:rPr>
      <w:rFonts w:ascii="Arial" w:eastAsia="宋体" w:hAnsi="Arial" w:cs="Arial" w:hint="default"/>
      <w:b/>
      <w:kern w:val="2"/>
      <w:sz w:val="30"/>
      <w:lang w:val="en-US" w:eastAsia="zh-CN" w:bidi="ar-SA"/>
    </w:rPr>
  </w:style>
  <w:style w:type="character" w:customStyle="1" w:styleId="Charfffffffa">
    <w:name w:val="五级标题 Char"/>
    <w:link w:val="afffffffffffffffffffffffffffffff3"/>
    <w:qFormat/>
    <w:locked/>
    <w:rsid w:val="00770F20"/>
    <w:rPr>
      <w:rFonts w:ascii="宋体" w:hAnsi="宋体"/>
      <w:kern w:val="2"/>
      <w:sz w:val="21"/>
      <w:szCs w:val="24"/>
    </w:rPr>
  </w:style>
  <w:style w:type="character" w:customStyle="1" w:styleId="1CharChar2">
    <w:name w:val="标题 1 Char Char"/>
    <w:qFormat/>
    <w:rsid w:val="00770F20"/>
    <w:rPr>
      <w:rFonts w:ascii="宋体" w:eastAsia="宋体" w:hAnsi="宋体" w:hint="eastAsia"/>
      <w:b/>
      <w:kern w:val="44"/>
      <w:sz w:val="44"/>
      <w:lang w:val="en-US" w:eastAsia="zh-CN"/>
    </w:rPr>
  </w:style>
  <w:style w:type="character" w:customStyle="1" w:styleId="2CharChar3">
    <w:name w:val="正文字缩2字 Char Char"/>
    <w:qFormat/>
    <w:rsid w:val="00770F20"/>
    <w:rPr>
      <w:rFonts w:ascii="宋体" w:eastAsia="宋体" w:hAnsi="宋体" w:hint="eastAsia"/>
      <w:kern w:val="2"/>
      <w:sz w:val="24"/>
      <w:lang w:val="en-US" w:eastAsia="zh-CN"/>
    </w:rPr>
  </w:style>
  <w:style w:type="character" w:customStyle="1" w:styleId="RGB79129189">
    <w:name w:val="样式 自定义颜(RGB(79129189))"/>
    <w:rsid w:val="00770F20"/>
    <w:rPr>
      <w:i/>
      <w:color w:val="0000FF"/>
    </w:rPr>
  </w:style>
  <w:style w:type="character" w:customStyle="1" w:styleId="Charfffffffb">
    <w:name w:val="二级标题 Char"/>
    <w:link w:val="afffffffffffffffffffffffffffffff4"/>
    <w:qFormat/>
    <w:locked/>
    <w:rsid w:val="00770F20"/>
    <w:rPr>
      <w:rFonts w:ascii="Arial" w:hAnsi="Arial" w:cs="Arial"/>
      <w:b/>
      <w:bCs/>
      <w:kern w:val="44"/>
      <w:position w:val="6"/>
      <w:sz w:val="44"/>
      <w:szCs w:val="44"/>
    </w:rPr>
  </w:style>
  <w:style w:type="character" w:customStyle="1" w:styleId="CharCharCharChar1">
    <w:name w:val="文档正文 Char Char Char Char"/>
    <w:qFormat/>
    <w:rsid w:val="00770F20"/>
    <w:rPr>
      <w:rFonts w:ascii="Arial Narrow" w:eastAsia="仿宋_GB2312" w:hAnsi="Arial Narrow" w:hint="default"/>
      <w:kern w:val="2"/>
      <w:sz w:val="24"/>
      <w:lang w:val="en-US" w:eastAsia="zh-CN"/>
    </w:rPr>
  </w:style>
  <w:style w:type="character" w:customStyle="1" w:styleId="Charfffffffc">
    <w:name w:val="样式２ Char"/>
    <w:qFormat/>
    <w:rsid w:val="00770F20"/>
  </w:style>
  <w:style w:type="character" w:customStyle="1" w:styleId="2Charf0">
    <w:name w:val="正文字缩2字 Char"/>
    <w:rsid w:val="00770F20"/>
    <w:rPr>
      <w:rFonts w:ascii="宋体" w:eastAsia="宋体" w:hAnsi="宋体" w:hint="eastAsia"/>
      <w:kern w:val="2"/>
      <w:sz w:val="24"/>
      <w:lang w:val="en-US" w:eastAsia="zh-CN"/>
    </w:rPr>
  </w:style>
  <w:style w:type="character" w:customStyle="1" w:styleId="MMTopic1ArialChar">
    <w:name w:val="样式 MM Topic 1 + Arial Char"/>
    <w:rsid w:val="00770F20"/>
    <w:rPr>
      <w:rFonts w:ascii="Arial" w:eastAsia="宋体" w:hAnsi="Arial"/>
      <w:b/>
      <w:kern w:val="44"/>
      <w:sz w:val="44"/>
      <w:lang w:val="en-US" w:eastAsia="zh-CN" w:bidi="ar-SA"/>
    </w:rPr>
  </w:style>
  <w:style w:type="character" w:customStyle="1" w:styleId="Charff3">
    <w:name w:val="列表编号 Char"/>
    <w:aliases w:val="1)列表编号 Char,(ALT+8) Char"/>
    <w:link w:val="afff4"/>
    <w:uiPriority w:val="99"/>
    <w:qFormat/>
    <w:locked/>
    <w:rsid w:val="00770F20"/>
    <w:rPr>
      <w:kern w:val="2"/>
      <w:sz w:val="24"/>
      <w:szCs w:val="24"/>
    </w:rPr>
  </w:style>
  <w:style w:type="character" w:customStyle="1" w:styleId="Charffff7">
    <w:name w:val="列表接续 Char"/>
    <w:link w:val="affffffffffffffffff2"/>
    <w:qFormat/>
    <w:locked/>
    <w:rsid w:val="00770F20"/>
    <w:rPr>
      <w:kern w:val="2"/>
      <w:sz w:val="24"/>
      <w:szCs w:val="24"/>
      <w:lang w:val="x-none" w:eastAsia="x-none"/>
    </w:rPr>
  </w:style>
  <w:style w:type="character" w:customStyle="1" w:styleId="11f7">
    <w:name w:val="访问过的超链接11"/>
    <w:uiPriority w:val="99"/>
    <w:unhideWhenUsed/>
    <w:qFormat/>
    <w:rsid w:val="00770F20"/>
    <w:rPr>
      <w:color w:val="954F72"/>
      <w:u w:val="single"/>
    </w:rPr>
  </w:style>
  <w:style w:type="character" w:customStyle="1" w:styleId="TimesChar">
    <w:name w:val="样式 Times Char"/>
    <w:link w:val="Times"/>
    <w:qFormat/>
    <w:rsid w:val="00770F20"/>
    <w:rPr>
      <w:rFonts w:ascii="Times" w:hAnsi="Times"/>
      <w:kern w:val="2"/>
      <w:sz w:val="24"/>
    </w:rPr>
  </w:style>
  <w:style w:type="character" w:customStyle="1" w:styleId="4Char7">
    <w:name w:val="标题4自定 Char"/>
    <w:link w:val="4fb"/>
    <w:qFormat/>
    <w:rsid w:val="00770F20"/>
    <w:rPr>
      <w:rFonts w:ascii="Cambria" w:hAnsi="Cambria"/>
      <w:b/>
      <w:bCs/>
      <w:kern w:val="2"/>
      <w:sz w:val="28"/>
      <w:szCs w:val="28"/>
    </w:rPr>
  </w:style>
  <w:style w:type="character" w:customStyle="1" w:styleId="11f8">
    <w:name w:val="书籍标题11"/>
    <w:uiPriority w:val="33"/>
    <w:qFormat/>
    <w:rsid w:val="00770F20"/>
    <w:rPr>
      <w:b/>
      <w:bCs/>
      <w:smallCaps/>
      <w:spacing w:val="5"/>
    </w:rPr>
  </w:style>
  <w:style w:type="character" w:customStyle="1" w:styleId="Heading3CharChar1">
    <w:name w:val="Heading 3 Char Char1"/>
    <w:aliases w:val="Heading 3 Char1 Char Char,Heading 3 Char Char Char Char,Bold Head Char Char Char Char,bh Char Char Char Char,level_3 Char Char Char Char,PIM 3 Char Char Char Char,H3 Char Char Char Char,Level 3 Head Char Char Char Char"/>
    <w:rsid w:val="00770F20"/>
    <w:rPr>
      <w:rFonts w:ascii="宋体" w:eastAsia="宋体" w:hAnsi="宋体" w:cs="Arial"/>
      <w:bCs/>
      <w:sz w:val="24"/>
      <w:szCs w:val="24"/>
      <w:lang w:val="en-US" w:eastAsia="zh-CN" w:bidi="ar-SA"/>
    </w:rPr>
  </w:style>
  <w:style w:type="character" w:customStyle="1" w:styleId="-3Char2">
    <w:name w:val="浅色网格 - 强调文字颜色 3 Char"/>
    <w:link w:val="-53"/>
    <w:uiPriority w:val="34"/>
    <w:qFormat/>
    <w:rsid w:val="00770F20"/>
    <w:rPr>
      <w:kern w:val="2"/>
      <w:sz w:val="24"/>
      <w:szCs w:val="24"/>
    </w:rPr>
  </w:style>
  <w:style w:type="character" w:customStyle="1" w:styleId="-9">
    <w:name w:val="表格文字-示例"/>
    <w:qFormat/>
    <w:rsid w:val="00770F20"/>
    <w:rPr>
      <w:color w:val="0000FF"/>
    </w:rPr>
  </w:style>
  <w:style w:type="character" w:customStyle="1" w:styleId="-Char">
    <w:name w:val="正文-缩进 Char"/>
    <w:link w:val="-a"/>
    <w:qFormat/>
    <w:rsid w:val="00770F20"/>
    <w:rPr>
      <w:sz w:val="28"/>
      <w:szCs w:val="28"/>
    </w:rPr>
  </w:style>
  <w:style w:type="character" w:customStyle="1" w:styleId="afffffffffffffffffffffffffffffff5">
    <w:name w:val="样式 小四 红色"/>
    <w:qFormat/>
    <w:rsid w:val="00770F20"/>
    <w:rPr>
      <w:color w:val="auto"/>
      <w:kern w:val="0"/>
      <w:sz w:val="24"/>
      <w:szCs w:val="24"/>
    </w:rPr>
  </w:style>
  <w:style w:type="character" w:customStyle="1" w:styleId="Charfffe">
    <w:name w:val="内容示例 Char"/>
    <w:link w:val="affffffffffffffe"/>
    <w:uiPriority w:val="99"/>
    <w:qFormat/>
    <w:rsid w:val="00770F20"/>
    <w:rPr>
      <w:i/>
      <w:color w:val="0000FF"/>
      <w:sz w:val="21"/>
      <w:szCs w:val="21"/>
      <w:lang w:val="x-none" w:eastAsia="x-none"/>
    </w:rPr>
  </w:style>
  <w:style w:type="character" w:customStyle="1" w:styleId="CharCharfa">
    <w:name w:val="样式２ Char Char"/>
    <w:link w:val="afffffffffffffffffffffffffffffff6"/>
    <w:qFormat/>
    <w:locked/>
    <w:rsid w:val="00770F20"/>
  </w:style>
  <w:style w:type="character" w:customStyle="1" w:styleId="MMTopic1ArialCharChar">
    <w:name w:val="样式 MM Topic 1 + Arial Char Char"/>
    <w:qFormat/>
    <w:rsid w:val="00770F20"/>
    <w:rPr>
      <w:rFonts w:ascii="Arial" w:eastAsia="宋体" w:hAnsi="Arial" w:cs="Arial" w:hint="default"/>
      <w:b/>
      <w:kern w:val="44"/>
      <w:sz w:val="44"/>
      <w:lang w:val="en-US" w:eastAsia="zh-CN" w:bidi="ar-SA"/>
    </w:rPr>
  </w:style>
  <w:style w:type="character" w:customStyle="1" w:styleId="CharCharfb">
    <w:name w:val="正文体 Char Char"/>
    <w:link w:val="afffffffffffffffffffffffffffffff7"/>
    <w:qFormat/>
    <w:locked/>
    <w:rsid w:val="00770F20"/>
    <w:rPr>
      <w:szCs w:val="24"/>
    </w:rPr>
  </w:style>
  <w:style w:type="character" w:customStyle="1" w:styleId="105p">
    <w:name w:val="105p"/>
    <w:qFormat/>
    <w:rsid w:val="00770F20"/>
  </w:style>
  <w:style w:type="character" w:customStyle="1" w:styleId="11f9">
    <w:name w:val="明显强调11"/>
    <w:uiPriority w:val="21"/>
    <w:qFormat/>
    <w:rsid w:val="00770F20"/>
    <w:rPr>
      <w:b/>
      <w:bCs/>
      <w:i/>
      <w:iCs/>
      <w:color w:val="4F81BD"/>
    </w:rPr>
  </w:style>
  <w:style w:type="character" w:customStyle="1" w:styleId="Charfffffffd">
    <w:name w:val="正文体 Char"/>
    <w:qFormat/>
    <w:rsid w:val="00770F20"/>
  </w:style>
  <w:style w:type="character" w:customStyle="1" w:styleId="3Char7">
    <w:name w:val="样式 标题 3 Char"/>
    <w:rsid w:val="00770F20"/>
    <w:rPr>
      <w:rFonts w:ascii="Arial" w:eastAsia="宋体" w:hAnsi="Arial"/>
      <w:b/>
      <w:kern w:val="2"/>
      <w:sz w:val="30"/>
      <w:lang w:val="en-US" w:eastAsia="zh-CN" w:bidi="ar-SA"/>
    </w:rPr>
  </w:style>
  <w:style w:type="character" w:customStyle="1" w:styleId="Charfffffffe">
    <w:name w:val="应标模板标题三 Char"/>
    <w:link w:val="afffffffffffffffffffffffffffffff8"/>
    <w:qFormat/>
    <w:rsid w:val="00770F20"/>
    <w:rPr>
      <w:rFonts w:ascii="宋体" w:eastAsia="黑体" w:hAnsi="宋体"/>
      <w:b/>
      <w:bCs/>
      <w:sz w:val="28"/>
    </w:rPr>
  </w:style>
  <w:style w:type="character" w:customStyle="1" w:styleId="2Char5">
    <w:name w:val="列表编号 2 Char"/>
    <w:link w:val="2"/>
    <w:qFormat/>
    <w:locked/>
    <w:rsid w:val="00770F20"/>
    <w:rPr>
      <w:rFonts w:ascii="Tahoma" w:eastAsia="DFKai-SB" w:hAnsi="Tahoma"/>
      <w:sz w:val="22"/>
      <w:lang w:eastAsia="zh-TW"/>
    </w:rPr>
  </w:style>
  <w:style w:type="character" w:customStyle="1" w:styleId="Charffffffff">
    <w:name w:val="四级标题 Char"/>
    <w:locked/>
    <w:rsid w:val="00770F20"/>
    <w:rPr>
      <w:rFonts w:ascii="黑体" w:eastAsia="黑体" w:hAnsi="黑体"/>
      <w:kern w:val="2"/>
      <w:sz w:val="28"/>
      <w:szCs w:val="22"/>
    </w:rPr>
  </w:style>
  <w:style w:type="character" w:customStyle="1" w:styleId="11fa">
    <w:name w:val="不明显参考11"/>
    <w:uiPriority w:val="31"/>
    <w:qFormat/>
    <w:rsid w:val="00770F20"/>
    <w:rPr>
      <w:smallCaps/>
      <w:color w:val="C0504D"/>
      <w:u w:val="single"/>
    </w:rPr>
  </w:style>
  <w:style w:type="character" w:customStyle="1" w:styleId="Charfffffa">
    <w:name w:val="六级标题 Char"/>
    <w:link w:val="afffffffffffffffffffffffb"/>
    <w:uiPriority w:val="99"/>
    <w:qFormat/>
    <w:locked/>
    <w:rsid w:val="00770F20"/>
    <w:rPr>
      <w:rFonts w:ascii="黑体" w:eastAsia="黑体"/>
      <w:sz w:val="21"/>
      <w:lang w:val="x-none" w:eastAsia="x-none"/>
    </w:rPr>
  </w:style>
  <w:style w:type="character" w:customStyle="1" w:styleId="Charffffffff0">
    <w:name w:val="重庆_小标题 Char"/>
    <w:link w:val="afffffffffffffffffffffffffffffff9"/>
    <w:qFormat/>
    <w:rsid w:val="00770F20"/>
    <w:rPr>
      <w:sz w:val="28"/>
      <w:szCs w:val="28"/>
      <w:lang w:eastAsia="en-US" w:bidi="en-US"/>
    </w:rPr>
  </w:style>
  <w:style w:type="paragraph" w:customStyle="1" w:styleId="6L6H6BulletlistPIM6BOD46ALT6Bullet">
    <w:name w:val="样式 标题 6L6H6Bullet listPIM 6BOD 4正文六级标题标题 6(ALT+6)Bullet ..."/>
    <w:basedOn w:val="6"/>
    <w:qFormat/>
    <w:rsid w:val="00770F20"/>
    <w:pPr>
      <w:keepNext/>
      <w:keepLines/>
      <w:widowControl/>
      <w:numPr>
        <w:ilvl w:val="0"/>
        <w:numId w:val="0"/>
      </w:numPr>
      <w:tabs>
        <w:tab w:val="left" w:pos="0"/>
        <w:tab w:val="left" w:pos="1418"/>
        <w:tab w:val="num" w:pos="1701"/>
      </w:tabs>
      <w:spacing w:before="120" w:after="120" w:line="319" w:lineRule="auto"/>
    </w:pPr>
    <w:rPr>
      <w:rFonts w:ascii="宋体" w:hAnsi="宋体"/>
      <w:iCs w:val="0"/>
      <w:kern w:val="2"/>
      <w:szCs w:val="21"/>
      <w:lang w:val="x-none" w:eastAsia="x-none"/>
    </w:rPr>
  </w:style>
  <w:style w:type="paragraph" w:customStyle="1" w:styleId="CharCharCharChar2Char">
    <w:name w:val="表格文本 Char Char Char Char2 Char"/>
    <w:basedOn w:val="affff3"/>
    <w:rsid w:val="00770F20"/>
    <w:pPr>
      <w:tabs>
        <w:tab w:val="decimal" w:pos="0"/>
      </w:tabs>
      <w:autoSpaceDE w:val="0"/>
      <w:autoSpaceDN w:val="0"/>
      <w:adjustRightInd w:val="0"/>
      <w:spacing w:before="0" w:after="0"/>
      <w:jc w:val="center"/>
    </w:pPr>
    <w:rPr>
      <w:rFonts w:cs="Arial"/>
      <w:snapToGrid/>
      <w:color w:val="000000"/>
      <w:sz w:val="21"/>
      <w:szCs w:val="18"/>
    </w:rPr>
  </w:style>
  <w:style w:type="paragraph" w:customStyle="1" w:styleId="-a">
    <w:name w:val="正文-缩进"/>
    <w:basedOn w:val="affff3"/>
    <w:link w:val="-Char"/>
    <w:rsid w:val="00770F20"/>
    <w:pPr>
      <w:spacing w:before="0" w:after="0" w:line="240" w:lineRule="auto"/>
      <w:ind w:firstLine="420"/>
      <w:jc w:val="both"/>
    </w:pPr>
    <w:rPr>
      <w:rFonts w:ascii="Times New Roman" w:hAnsi="Times New Roman"/>
      <w:snapToGrid/>
      <w:sz w:val="28"/>
      <w:szCs w:val="28"/>
    </w:rPr>
  </w:style>
  <w:style w:type="paragraph" w:customStyle="1" w:styleId="2ffffff7">
    <w:name w:val="正文缩进2字符"/>
    <w:rsid w:val="00770F20"/>
    <w:pPr>
      <w:spacing w:line="300" w:lineRule="auto"/>
      <w:ind w:firstLineChars="200" w:firstLine="200"/>
      <w:jc w:val="both"/>
    </w:pPr>
    <w:rPr>
      <w:kern w:val="2"/>
      <w:sz w:val="21"/>
      <w:szCs w:val="24"/>
    </w:rPr>
  </w:style>
  <w:style w:type="paragraph" w:customStyle="1" w:styleId="afffffffffffffffffffffffffffffffa">
    <w:name w:val="力平正文"/>
    <w:basedOn w:val="affff3"/>
    <w:qFormat/>
    <w:rsid w:val="00770F20"/>
    <w:pPr>
      <w:autoSpaceDE w:val="0"/>
      <w:autoSpaceDN w:val="0"/>
      <w:adjustRightInd w:val="0"/>
      <w:spacing w:before="156" w:after="0"/>
      <w:ind w:firstLineChars="200" w:firstLine="480"/>
      <w:jc w:val="both"/>
      <w:textAlignment w:val="baseline"/>
    </w:pPr>
    <w:rPr>
      <w:rFonts w:ascii="Times New Roman" w:hAnsi="Times New Roman"/>
      <w:snapToGrid/>
      <w:color w:val="000000"/>
    </w:rPr>
  </w:style>
  <w:style w:type="paragraph" w:customStyle="1" w:styleId="afffffffffffffffffffffffffffffffb">
    <w:name w:val="表题"/>
    <w:rsid w:val="00770F20"/>
    <w:pPr>
      <w:tabs>
        <w:tab w:val="num" w:pos="1247"/>
      </w:tabs>
      <w:ind w:left="1247"/>
      <w:jc w:val="center"/>
    </w:pPr>
    <w:rPr>
      <w:sz w:val="18"/>
    </w:rPr>
  </w:style>
  <w:style w:type="paragraph" w:customStyle="1" w:styleId="afffffffffffffffffffffffffffffffc">
    <w:name w:val="页首"/>
    <w:basedOn w:val="affff3"/>
    <w:rsid w:val="00770F20"/>
    <w:pPr>
      <w:framePr w:w="6305" w:h="721" w:hSpace="180" w:wrap="around" w:vAnchor="page" w:hAnchor="page" w:x="4649" w:y="865"/>
      <w:widowControl/>
      <w:spacing w:before="0" w:after="0" w:line="240" w:lineRule="auto"/>
      <w:jc w:val="center"/>
    </w:pPr>
    <w:rPr>
      <w:i/>
      <w:snapToGrid/>
      <w:sz w:val="16"/>
    </w:rPr>
  </w:style>
  <w:style w:type="paragraph" w:customStyle="1" w:styleId="afffffffffffffffffffffffffffffffd">
    <w:name w:val="封面 标题"/>
    <w:basedOn w:val="affff3"/>
    <w:rsid w:val="00770F20"/>
    <w:pPr>
      <w:spacing w:beforeLines="100" w:before="0" w:afterLines="100" w:after="0" w:line="240" w:lineRule="auto"/>
      <w:ind w:rightChars="-51" w:right="-107"/>
      <w:jc w:val="center"/>
    </w:pPr>
    <w:rPr>
      <w:rFonts w:ascii="Times New Roman" w:eastAsia="黑体" w:hAnsi="Times New Roman"/>
      <w:b/>
      <w:snapToGrid/>
      <w:spacing w:val="40"/>
      <w:kern w:val="2"/>
      <w:sz w:val="72"/>
      <w:szCs w:val="24"/>
    </w:rPr>
  </w:style>
  <w:style w:type="paragraph" w:customStyle="1" w:styleId="2222">
    <w:name w:val="样式 样式 正文字缩2字 + 左侧:  2 字符 首行缩进:  2 字符 + 首行缩进:  2 字符"/>
    <w:basedOn w:val="affff3"/>
    <w:qFormat/>
    <w:rsid w:val="00770F20"/>
    <w:pPr>
      <w:spacing w:before="0" w:after="0"/>
      <w:ind w:firstLineChars="200" w:firstLine="480"/>
      <w:jc w:val="both"/>
    </w:pPr>
    <w:rPr>
      <w:rFonts w:ascii="宋体" w:hAnsi="宋体"/>
      <w:snapToGrid/>
      <w:kern w:val="2"/>
    </w:rPr>
  </w:style>
  <w:style w:type="paragraph" w:customStyle="1" w:styleId="afffffffffffffffffffffffffffffffe">
    <w:name w:val="编审批"/>
    <w:basedOn w:val="9"/>
    <w:qFormat/>
    <w:rsid w:val="00770F20"/>
    <w:pPr>
      <w:keepNext/>
      <w:keepLines/>
      <w:widowControl/>
      <w:numPr>
        <w:ilvl w:val="0"/>
        <w:numId w:val="0"/>
      </w:numPr>
      <w:tabs>
        <w:tab w:val="left" w:pos="3480"/>
      </w:tabs>
      <w:spacing w:before="120" w:after="120" w:line="240" w:lineRule="auto"/>
    </w:pPr>
    <w:rPr>
      <w:rFonts w:ascii="宋体"/>
      <w:bCs w:val="0"/>
      <w:i w:val="0"/>
      <w:iCs w:val="0"/>
      <w:snapToGrid/>
      <w:sz w:val="32"/>
      <w:szCs w:val="20"/>
      <w:lang w:val="x-none" w:eastAsia="x-none"/>
    </w:rPr>
  </w:style>
  <w:style w:type="paragraph" w:customStyle="1" w:styleId="0746">
    <w:name w:val="正文首行缩进0.74厘米+换行无缩进"/>
    <w:basedOn w:val="affff3"/>
    <w:next w:val="afffffffffffffffffffffffffffffff1"/>
    <w:rsid w:val="00770F20"/>
    <w:pPr>
      <w:spacing w:before="0" w:after="0"/>
      <w:ind w:firstLine="420"/>
      <w:jc w:val="both"/>
    </w:pPr>
    <w:rPr>
      <w:rFonts w:ascii="Times New Roman" w:hAnsi="Times New Roman"/>
      <w:snapToGrid/>
      <w:kern w:val="2"/>
      <w:szCs w:val="24"/>
    </w:rPr>
  </w:style>
  <w:style w:type="paragraph" w:customStyle="1" w:styleId="affffffffffffffffffffffffffffffff">
    <w:name w:val="宋体 二号 居中 加粗"/>
    <w:basedOn w:val="affff3"/>
    <w:qFormat/>
    <w:rsid w:val="00770F20"/>
    <w:pPr>
      <w:spacing w:before="0" w:after="0" w:line="300" w:lineRule="auto"/>
      <w:jc w:val="center"/>
    </w:pPr>
    <w:rPr>
      <w:rFonts w:ascii="Times New Roman" w:hAnsi="Times New Roman" w:cs="宋体"/>
      <w:b/>
      <w:bCs/>
      <w:snapToGrid/>
      <w:kern w:val="2"/>
      <w:sz w:val="44"/>
    </w:rPr>
  </w:style>
  <w:style w:type="paragraph" w:customStyle="1" w:styleId="250">
    <w:name w:val="样式 逐点答复 + 首行缩进:  2.5 字符"/>
    <w:basedOn w:val="affff3"/>
    <w:rsid w:val="00770F20"/>
    <w:pPr>
      <w:snapToGrid w:val="0"/>
      <w:spacing w:before="0" w:after="0"/>
      <w:ind w:firstLineChars="233" w:firstLine="561"/>
      <w:jc w:val="both"/>
    </w:pPr>
    <w:rPr>
      <w:rFonts w:ascii="楷体_GB2312" w:eastAsia="楷体_GB2312" w:hAnsi="宋体"/>
      <w:b/>
      <w:snapToGrid/>
      <w:color w:val="0000FF"/>
      <w:kern w:val="2"/>
      <w:szCs w:val="24"/>
      <w:lang w:val="zh-CN"/>
    </w:rPr>
  </w:style>
  <w:style w:type="paragraph" w:customStyle="1" w:styleId="affffffffffffffffffffffffffffffff0">
    <w:name w:val="宋体 五号 左对齐 单倍行距"/>
    <w:basedOn w:val="affff3"/>
    <w:qFormat/>
    <w:rsid w:val="00770F20"/>
    <w:pPr>
      <w:spacing w:before="0" w:after="0" w:line="240" w:lineRule="auto"/>
      <w:jc w:val="both"/>
    </w:pPr>
    <w:rPr>
      <w:rFonts w:ascii="Times New Roman" w:hAnsi="Times New Roman" w:cs="宋体"/>
      <w:snapToGrid/>
      <w:kern w:val="2"/>
      <w:sz w:val="21"/>
    </w:rPr>
  </w:style>
  <w:style w:type="paragraph" w:customStyle="1" w:styleId="090427">
    <w:name w:val="标准正文090427"/>
    <w:basedOn w:val="affff3"/>
    <w:link w:val="090427Char"/>
    <w:rsid w:val="00770F20"/>
    <w:pPr>
      <w:spacing w:before="0" w:after="0" w:line="240" w:lineRule="auto"/>
      <w:ind w:left="210" w:right="210" w:firstLine="360"/>
      <w:jc w:val="both"/>
    </w:pPr>
    <w:rPr>
      <w:rFonts w:ascii="Times New Roman" w:eastAsia="仿宋_GB2312" w:hAnsi="宋体" w:cs="宋体"/>
      <w:snapToGrid/>
      <w:kern w:val="2"/>
      <w:sz w:val="28"/>
    </w:rPr>
  </w:style>
  <w:style w:type="paragraph" w:customStyle="1" w:styleId="2570">
    <w:name w:val="样式 标准正文一 + 左侧:  2.57 字符"/>
    <w:basedOn w:val="affff3"/>
    <w:qFormat/>
    <w:rsid w:val="00770F20"/>
    <w:pPr>
      <w:spacing w:before="0" w:after="0"/>
      <w:ind w:firstLineChars="200" w:firstLine="200"/>
      <w:jc w:val="both"/>
    </w:pPr>
    <w:rPr>
      <w:rFonts w:ascii="Times New Roman" w:hAnsi="Times New Roman" w:cs="宋体"/>
      <w:snapToGrid/>
      <w:kern w:val="2"/>
    </w:rPr>
  </w:style>
  <w:style w:type="paragraph" w:customStyle="1" w:styleId="060">
    <w:name w:val="样式 宋体 倾斜 蓝色 左侧:  0.6 厘米"/>
    <w:basedOn w:val="affff3"/>
    <w:qFormat/>
    <w:rsid w:val="00770F20"/>
    <w:pPr>
      <w:spacing w:before="0" w:after="0"/>
      <w:ind w:left="420"/>
      <w:jc w:val="both"/>
    </w:pPr>
    <w:rPr>
      <w:rFonts w:ascii="宋体" w:hAnsi="宋体" w:cs="宋体"/>
      <w:i/>
      <w:iCs/>
      <w:snapToGrid/>
      <w:color w:val="0000FF"/>
      <w:kern w:val="2"/>
    </w:rPr>
  </w:style>
  <w:style w:type="paragraph" w:customStyle="1" w:styleId="H2">
    <w:name w:val="自定义 H2"/>
    <w:basedOn w:val="affff3"/>
    <w:qFormat/>
    <w:rsid w:val="00770F20"/>
    <w:pPr>
      <w:keepNext/>
      <w:keepLines/>
      <w:spacing w:before="120" w:after="120" w:line="240" w:lineRule="auto"/>
      <w:jc w:val="both"/>
      <w:outlineLvl w:val="1"/>
    </w:pPr>
    <w:rPr>
      <w:rFonts w:ascii="Times New Roman" w:eastAsia="黑体" w:hAnsi="Times New Roman"/>
      <w:snapToGrid/>
      <w:sz w:val="28"/>
    </w:rPr>
  </w:style>
  <w:style w:type="paragraph" w:customStyle="1" w:styleId="GUI">
    <w:name w:val="GUI"/>
    <w:basedOn w:val="affff3"/>
    <w:next w:val="affff3"/>
    <w:qFormat/>
    <w:rsid w:val="00770F20"/>
    <w:pPr>
      <w:tabs>
        <w:tab w:val="left" w:pos="864"/>
      </w:tabs>
      <w:spacing w:before="0" w:after="0" w:line="240" w:lineRule="auto"/>
      <w:ind w:left="576"/>
      <w:jc w:val="both"/>
    </w:pPr>
    <w:rPr>
      <w:rFonts w:ascii="CG Times" w:hAnsi="CG Times"/>
      <w:snapToGrid/>
      <w:kern w:val="2"/>
      <w:sz w:val="21"/>
    </w:rPr>
  </w:style>
  <w:style w:type="paragraph" w:customStyle="1" w:styleId="affffffffffffffffffffffffffffffff1">
    <w:name w:val="标号二"/>
    <w:basedOn w:val="affff3"/>
    <w:qFormat/>
    <w:rsid w:val="00770F20"/>
    <w:pPr>
      <w:tabs>
        <w:tab w:val="left" w:pos="587"/>
        <w:tab w:val="left" w:pos="900"/>
      </w:tabs>
      <w:spacing w:before="0" w:after="0" w:line="440" w:lineRule="atLeast"/>
      <w:ind w:left="567" w:hanging="340"/>
      <w:jc w:val="both"/>
    </w:pPr>
    <w:rPr>
      <w:rFonts w:ascii="Times New Roman" w:hAnsi="Times New Roman"/>
      <w:snapToGrid/>
      <w:kern w:val="2"/>
      <w:szCs w:val="24"/>
    </w:rPr>
  </w:style>
  <w:style w:type="paragraph" w:customStyle="1" w:styleId="afffffffffffffffffffffffffffffff1">
    <w:name w:val="正文无缩进"/>
    <w:basedOn w:val="0745"/>
    <w:link w:val="Charfffffff9"/>
    <w:rsid w:val="00770F20"/>
    <w:pPr>
      <w:ind w:left="0"/>
    </w:pPr>
  </w:style>
  <w:style w:type="paragraph" w:customStyle="1" w:styleId="affffffffffffffffffffffffffffffff2">
    <w:name w:val="页眉样式"/>
    <w:basedOn w:val="affff3"/>
    <w:uiPriority w:val="99"/>
    <w:rsid w:val="00770F20"/>
    <w:pPr>
      <w:spacing w:before="0" w:after="0"/>
      <w:jc w:val="center"/>
    </w:pPr>
    <w:rPr>
      <w:rFonts w:ascii="宋体" w:eastAsia="黑体" w:hAnsi="宋体" w:cs="宋体"/>
      <w:b/>
      <w:bCs/>
      <w:snapToGrid/>
      <w:kern w:val="2"/>
      <w:sz w:val="36"/>
    </w:rPr>
  </w:style>
  <w:style w:type="paragraph" w:customStyle="1" w:styleId="3ff9">
    <w:name w:val="样式 标题 3"/>
    <w:basedOn w:val="30"/>
    <w:qFormat/>
    <w:rsid w:val="00770F20"/>
    <w:pPr>
      <w:numPr>
        <w:ilvl w:val="0"/>
        <w:numId w:val="0"/>
      </w:numPr>
      <w:tabs>
        <w:tab w:val="left" w:pos="360"/>
        <w:tab w:val="left" w:pos="709"/>
        <w:tab w:val="left" w:pos="1287"/>
      </w:tabs>
      <w:spacing w:before="60" w:after="60" w:line="360" w:lineRule="auto"/>
      <w:ind w:left="2160" w:hanging="360"/>
      <w:jc w:val="both"/>
    </w:pPr>
    <w:rPr>
      <w:b/>
      <w:bCs w:val="0"/>
      <w:iCs w:val="0"/>
      <w:snapToGrid/>
      <w:sz w:val="30"/>
      <w:szCs w:val="20"/>
    </w:rPr>
  </w:style>
  <w:style w:type="paragraph" w:customStyle="1" w:styleId="affffffffffffffffffffffffffffffff3">
    <w:name w:val="宋体 五号 居中"/>
    <w:basedOn w:val="affff3"/>
    <w:locked/>
    <w:rsid w:val="00770F20"/>
    <w:pPr>
      <w:spacing w:before="0" w:after="0" w:line="240" w:lineRule="auto"/>
      <w:jc w:val="center"/>
    </w:pPr>
    <w:rPr>
      <w:rFonts w:ascii="Times New Roman" w:hAnsi="Times New Roman" w:cs="宋体"/>
      <w:snapToGrid/>
      <w:kern w:val="2"/>
      <w:sz w:val="21"/>
    </w:rPr>
  </w:style>
  <w:style w:type="paragraph" w:customStyle="1" w:styleId="affffffffffffffffffffffffffffffff4">
    <w:name w:val="正"/>
    <w:basedOn w:val="affff3"/>
    <w:rsid w:val="00770F20"/>
    <w:pPr>
      <w:spacing w:before="156" w:after="156"/>
    </w:pPr>
    <w:rPr>
      <w:rFonts w:ascii="宋体" w:hAnsi="Times New Roman"/>
      <w:snapToGrid/>
      <w:kern w:val="2"/>
    </w:rPr>
  </w:style>
  <w:style w:type="paragraph" w:customStyle="1" w:styleId="0745">
    <w:name w:val="正文左侧缩进0.74 厘米"/>
    <w:basedOn w:val="affff3"/>
    <w:link w:val="074CharChar0"/>
    <w:rsid w:val="00770F20"/>
    <w:pPr>
      <w:spacing w:before="0" w:after="0"/>
      <w:ind w:left="420"/>
      <w:jc w:val="both"/>
    </w:pPr>
    <w:rPr>
      <w:rFonts w:ascii="Verdana" w:hAnsi="Verdana" w:cs="宋体"/>
      <w:b/>
      <w:snapToGrid/>
      <w:kern w:val="2"/>
    </w:rPr>
  </w:style>
  <w:style w:type="paragraph" w:customStyle="1" w:styleId="affffffffffffffffffffffffffffffff5">
    <w:name w:val="五号字单行距顶行头"/>
    <w:basedOn w:val="affffb"/>
    <w:uiPriority w:val="99"/>
    <w:qFormat/>
    <w:rsid w:val="00770F20"/>
    <w:pPr>
      <w:widowControl/>
      <w:spacing w:before="0" w:after="0"/>
    </w:pPr>
    <w:rPr>
      <w:rFonts w:ascii="宋体" w:eastAsia="宋体" w:hAnsi="宋体" w:cs="Arial"/>
      <w:kern w:val="0"/>
      <w:szCs w:val="24"/>
    </w:rPr>
  </w:style>
  <w:style w:type="paragraph" w:customStyle="1" w:styleId="4fc">
    <w:name w:val="标题4后正文"/>
    <w:basedOn w:val="affff3"/>
    <w:qFormat/>
    <w:rsid w:val="00770F20"/>
    <w:pPr>
      <w:spacing w:before="60" w:after="60"/>
      <w:ind w:leftChars="260" w:left="546" w:firstLineChars="200" w:firstLine="480"/>
      <w:jc w:val="both"/>
    </w:pPr>
    <w:rPr>
      <w:rFonts w:ascii="Times New Roman" w:hAnsi="Times New Roman"/>
      <w:snapToGrid/>
      <w:kern w:val="2"/>
    </w:rPr>
  </w:style>
  <w:style w:type="paragraph" w:customStyle="1" w:styleId="affffffffffffffffffffffffffffffff6">
    <w:name w:val="小五单行距"/>
    <w:basedOn w:val="affff3"/>
    <w:qFormat/>
    <w:rsid w:val="00770F20"/>
    <w:pPr>
      <w:widowControl/>
      <w:spacing w:before="0" w:after="0"/>
      <w:ind w:hanging="17"/>
    </w:pPr>
    <w:rPr>
      <w:rFonts w:ascii="宋体" w:hAnsi="宋体"/>
      <w:snapToGrid/>
      <w:sz w:val="21"/>
      <w:szCs w:val="21"/>
    </w:rPr>
  </w:style>
  <w:style w:type="paragraph" w:customStyle="1" w:styleId="1H1PIM1h11L1bocSectionHeadl11Heading">
    <w:name w:val="样式 标题 1H1PIM 1h1正文一级标题标书1L1bocSection Headl11Heading ..."/>
    <w:basedOn w:val="13"/>
    <w:qFormat/>
    <w:rsid w:val="00770F20"/>
    <w:pPr>
      <w:keepLines/>
      <w:numPr>
        <w:numId w:val="0"/>
      </w:numPr>
      <w:tabs>
        <w:tab w:val="left" w:pos="0"/>
        <w:tab w:val="num" w:pos="1701"/>
      </w:tabs>
      <w:spacing w:before="0" w:after="0" w:line="480" w:lineRule="auto"/>
      <w:ind w:left="431" w:hanging="431"/>
      <w:jc w:val="both"/>
    </w:pPr>
    <w:rPr>
      <w:rFonts w:eastAsia="黑体" w:cs="宋体"/>
      <w:bCs w:val="0"/>
      <w:kern w:val="44"/>
      <w:sz w:val="24"/>
      <w:szCs w:val="21"/>
      <w:lang w:val="x-none" w:eastAsia="x-none"/>
    </w:rPr>
  </w:style>
  <w:style w:type="paragraph" w:customStyle="1" w:styleId="MMTopic1Arial">
    <w:name w:val="样式 MM Topic 1 + Arial"/>
    <w:basedOn w:val="affff3"/>
    <w:next w:val="afffffffffffffffffffffffffff9"/>
    <w:qFormat/>
    <w:rsid w:val="00770F20"/>
    <w:pPr>
      <w:keepNext/>
      <w:keepLines/>
      <w:pageBreakBefore/>
      <w:tabs>
        <w:tab w:val="left" w:pos="360"/>
        <w:tab w:val="left" w:pos="432"/>
        <w:tab w:val="left" w:pos="494"/>
      </w:tabs>
      <w:spacing w:before="340" w:after="330" w:line="576" w:lineRule="auto"/>
      <w:jc w:val="both"/>
      <w:outlineLvl w:val="0"/>
    </w:pPr>
    <w:rPr>
      <w:b/>
      <w:snapToGrid/>
      <w:kern w:val="44"/>
      <w:sz w:val="44"/>
    </w:rPr>
  </w:style>
  <w:style w:type="paragraph" w:customStyle="1" w:styleId="5Char4">
    <w:name w:val="5 Char"/>
    <w:basedOn w:val="affff9"/>
    <w:qFormat/>
    <w:rsid w:val="00770F20"/>
    <w:pPr>
      <w:shd w:val="clear" w:color="auto" w:fill="000080"/>
      <w:spacing w:before="0" w:after="0" w:line="240" w:lineRule="auto"/>
      <w:jc w:val="both"/>
    </w:pPr>
    <w:rPr>
      <w:rFonts w:ascii="Tahoma" w:eastAsia="黑体" w:hAnsi="Tahoma" w:cs="Times New Roman"/>
      <w:sz w:val="24"/>
      <w:szCs w:val="24"/>
    </w:rPr>
  </w:style>
  <w:style w:type="paragraph" w:customStyle="1" w:styleId="affffffffffffffffffffffffffffffff7">
    <w:name w:val="新附录"/>
    <w:basedOn w:val="13"/>
    <w:next w:val="affff7"/>
    <w:rsid w:val="00770F20"/>
    <w:pPr>
      <w:keepNext w:val="0"/>
      <w:pageBreakBefore/>
      <w:numPr>
        <w:numId w:val="0"/>
      </w:numPr>
      <w:tabs>
        <w:tab w:val="left" w:pos="432"/>
        <w:tab w:val="left" w:pos="720"/>
      </w:tabs>
      <w:spacing w:before="240" w:after="120" w:line="360" w:lineRule="auto"/>
      <w:ind w:left="432" w:hanging="432"/>
      <w:jc w:val="both"/>
    </w:pPr>
    <w:rPr>
      <w:rFonts w:ascii="Times New Roman" w:hAnsi="Times New Roman"/>
      <w:bCs w:val="0"/>
      <w:snapToGrid/>
      <w:kern w:val="44"/>
      <w:szCs w:val="20"/>
    </w:rPr>
  </w:style>
  <w:style w:type="paragraph" w:customStyle="1" w:styleId="affffffffffffffffffffffffffffffff8">
    <w:name w:val="标准标号二"/>
    <w:basedOn w:val="affff3"/>
    <w:qFormat/>
    <w:rsid w:val="00770F20"/>
    <w:pPr>
      <w:tabs>
        <w:tab w:val="num" w:pos="1247"/>
      </w:tabs>
      <w:spacing w:before="0" w:after="0" w:line="480" w:lineRule="atLeast"/>
      <w:ind w:left="1247" w:hanging="1247"/>
      <w:jc w:val="both"/>
    </w:pPr>
    <w:rPr>
      <w:rFonts w:ascii="Times New Roman" w:hAnsi="Times New Roman"/>
      <w:snapToGrid/>
      <w:kern w:val="2"/>
    </w:rPr>
  </w:style>
  <w:style w:type="paragraph" w:customStyle="1" w:styleId="211heading2H2h2l2Heading2HiddenHeading2CCBS">
    <w:name w:val="样式 标题 21.1  heading 2H2h2l2Heading 2 HiddenHeading 2 CCBS..."/>
    <w:basedOn w:val="24"/>
    <w:qFormat/>
    <w:rsid w:val="00770F20"/>
    <w:pPr>
      <w:keepNext/>
      <w:keepLines/>
      <w:numPr>
        <w:ilvl w:val="0"/>
        <w:numId w:val="0"/>
      </w:numPr>
      <w:adjustRightInd w:val="0"/>
      <w:spacing w:before="120" w:after="120" w:line="480" w:lineRule="exact"/>
      <w:ind w:firstLineChars="100" w:firstLine="281"/>
      <w:jc w:val="both"/>
      <w:textAlignment w:val="baseline"/>
    </w:pPr>
    <w:rPr>
      <w:rFonts w:ascii="仿宋_GB2312" w:eastAsia="仿宋_GB2312" w:cs="宋体"/>
      <w:b/>
      <w:bCs/>
      <w:snapToGrid/>
      <w:sz w:val="28"/>
      <w:szCs w:val="28"/>
    </w:rPr>
  </w:style>
  <w:style w:type="paragraph" w:customStyle="1" w:styleId="affffffffffffffffffffffffffffffff9">
    <w:name w:val="宋体，小三，居中，加粗"/>
    <w:basedOn w:val="affff3"/>
    <w:qFormat/>
    <w:rsid w:val="00770F20"/>
    <w:pPr>
      <w:shd w:val="clear" w:color="auto" w:fill="FFFFFF"/>
      <w:spacing w:before="0" w:after="0" w:line="300" w:lineRule="auto"/>
      <w:ind w:left="227" w:right="227"/>
      <w:jc w:val="center"/>
    </w:pPr>
    <w:rPr>
      <w:rFonts w:ascii="Times New Roman" w:hAnsi="Times New Roman" w:cs="宋体"/>
      <w:b/>
      <w:bCs/>
      <w:snapToGrid/>
      <w:kern w:val="2"/>
      <w:sz w:val="30"/>
    </w:rPr>
  </w:style>
  <w:style w:type="paragraph" w:customStyle="1" w:styleId="5h5dashdsddH5PIM5heading5l5toc5NumberedSub-li">
    <w:name w:val="样式 标题 5h5dashdsddH5PIM 5heading 5l5+toc5Numbered Sub-li..."/>
    <w:basedOn w:val="5"/>
    <w:qFormat/>
    <w:rsid w:val="00770F20"/>
    <w:pPr>
      <w:keepNext/>
      <w:keepLines/>
      <w:numPr>
        <w:ilvl w:val="0"/>
        <w:numId w:val="0"/>
      </w:numPr>
      <w:tabs>
        <w:tab w:val="left" w:pos="1008"/>
        <w:tab w:val="left" w:pos="1134"/>
        <w:tab w:val="left" w:pos="3996"/>
      </w:tabs>
      <w:adjustRightInd w:val="0"/>
      <w:spacing w:before="140" w:after="140" w:line="377" w:lineRule="auto"/>
      <w:ind w:left="3996" w:hanging="360"/>
      <w:jc w:val="both"/>
    </w:pPr>
    <w:rPr>
      <w:rFonts w:asciiTheme="minorEastAsia" w:eastAsia="仿宋体" w:hAnsiTheme="minorEastAsia"/>
      <w:b/>
      <w:bCs/>
      <w:kern w:val="28"/>
      <w:sz w:val="24"/>
      <w:szCs w:val="21"/>
      <w:lang w:val="x-none"/>
      <w14:scene3d>
        <w14:camera w14:prst="orthographicFront"/>
        <w14:lightRig w14:rig="threePt" w14:dir="t">
          <w14:rot w14:lat="0" w14:lon="0" w14:rev="0"/>
        </w14:lightRig>
      </w14:scene3d>
    </w:rPr>
  </w:style>
  <w:style w:type="paragraph" w:customStyle="1" w:styleId="3BoldHeadbhh3H3sect1233rdlevel3111level3P1">
    <w:name w:val="样式 标题 3Bold Headbhh3H3sect1.2.33rd level31.1.1level_3P...1"/>
    <w:basedOn w:val="30"/>
    <w:qFormat/>
    <w:rsid w:val="00770F20"/>
    <w:pPr>
      <w:keepNext/>
      <w:keepLines/>
      <w:numPr>
        <w:ilvl w:val="0"/>
        <w:numId w:val="0"/>
      </w:numPr>
      <w:tabs>
        <w:tab w:val="left" w:pos="1287"/>
      </w:tabs>
      <w:adjustRightInd w:val="0"/>
      <w:spacing w:before="120" w:after="120" w:line="480" w:lineRule="exact"/>
      <w:jc w:val="both"/>
      <w:textAlignment w:val="baseline"/>
    </w:pPr>
    <w:rPr>
      <w:rFonts w:ascii="仿宋_GB2312" w:eastAsia="仿宋_GB2312" w:cs="宋体"/>
      <w:b/>
      <w:iCs w:val="0"/>
      <w:lang w:val="x-none" w:eastAsia="x-none"/>
    </w:rPr>
  </w:style>
  <w:style w:type="paragraph" w:customStyle="1" w:styleId="affffffffffffffffffffffffffffffffa">
    <w:name w:val="测试步骤"/>
    <w:basedOn w:val="affff3"/>
    <w:qFormat/>
    <w:rsid w:val="00770F20"/>
    <w:pPr>
      <w:spacing w:before="0" w:after="0"/>
      <w:jc w:val="both"/>
    </w:pPr>
    <w:rPr>
      <w:rFonts w:ascii="Times New Roman" w:hAnsi="Times New Roman"/>
      <w:snapToGrid/>
      <w:kern w:val="2"/>
      <w:sz w:val="21"/>
      <w:szCs w:val="24"/>
    </w:rPr>
  </w:style>
  <w:style w:type="paragraph" w:customStyle="1" w:styleId="zzc2">
    <w:name w:val="样式 zzc正文 + 首行缩进:  2 字符"/>
    <w:basedOn w:val="affff3"/>
    <w:rsid w:val="00770F20"/>
    <w:pPr>
      <w:spacing w:before="120" w:after="120"/>
      <w:ind w:leftChars="200" w:left="480" w:rightChars="100" w:right="240" w:firstLineChars="200" w:firstLine="420"/>
      <w:jc w:val="both"/>
    </w:pPr>
    <w:rPr>
      <w:rFonts w:ascii="宋体" w:hAnsi="宋体" w:cs="宋体"/>
      <w:snapToGrid/>
      <w:kern w:val="2"/>
      <w:sz w:val="21"/>
      <w:szCs w:val="24"/>
    </w:rPr>
  </w:style>
  <w:style w:type="paragraph" w:customStyle="1" w:styleId="ParaCharCharCharCharCharCharCharCharCharCharCharCharCharCharCharCharCharCharCharCharCharCharCharCharCharChar">
    <w:name w:val="默认段落字体 Para Char Char Char Char Char Char Char Char Char Char Char Char Char Char Char Char Char Char Char Char Char Char Char Char Char Char"/>
    <w:basedOn w:val="affff9"/>
    <w:qFormat/>
    <w:rsid w:val="00770F20"/>
    <w:pPr>
      <w:shd w:val="clear" w:color="auto" w:fill="000080"/>
      <w:spacing w:before="0" w:after="0" w:line="240" w:lineRule="auto"/>
      <w:ind w:rightChars="-51" w:right="-107"/>
      <w:jc w:val="both"/>
    </w:pPr>
    <w:rPr>
      <w:rFonts w:ascii="Tahoma" w:eastAsia="宋体" w:hAnsi="Tahoma" w:cs="Times New Roman"/>
      <w:snapToGrid/>
      <w:kern w:val="0"/>
      <w:sz w:val="24"/>
      <w:szCs w:val="24"/>
    </w:rPr>
  </w:style>
  <w:style w:type="paragraph" w:customStyle="1" w:styleId="15a">
    <w:name w:val="正文首行缩进 + 行距: 1.5 倍行距"/>
    <w:basedOn w:val="afffff6"/>
    <w:qFormat/>
    <w:rsid w:val="00770F20"/>
    <w:pPr>
      <w:spacing w:before="0"/>
      <w:ind w:firstLineChars="171" w:firstLine="359"/>
      <w:jc w:val="both"/>
    </w:pPr>
    <w:rPr>
      <w:rFonts w:eastAsia="宋体" w:cs="Arial"/>
      <w:szCs w:val="24"/>
    </w:rPr>
  </w:style>
  <w:style w:type="paragraph" w:customStyle="1" w:styleId="affffffffffffffffffffffffffffffffb">
    <w:name w:val="封面 公司英文名称"/>
    <w:basedOn w:val="affff3"/>
    <w:next w:val="affff3"/>
    <w:qFormat/>
    <w:rsid w:val="00770F20"/>
    <w:pPr>
      <w:spacing w:before="80" w:after="80" w:line="240" w:lineRule="auto"/>
      <w:ind w:leftChars="771" w:left="1619" w:rightChars="-51" w:right="1663"/>
      <w:jc w:val="distribute"/>
    </w:pPr>
    <w:rPr>
      <w:rFonts w:ascii="Times New Roman" w:hAnsi="Times New Roman"/>
      <w:snapToGrid/>
      <w:kern w:val="2"/>
      <w:szCs w:val="24"/>
    </w:rPr>
  </w:style>
  <w:style w:type="paragraph" w:customStyle="1" w:styleId="affffffffffffffffffffffffffffffffc">
    <w:name w:val="目录页码"/>
    <w:basedOn w:val="affff3"/>
    <w:qFormat/>
    <w:rsid w:val="00770F20"/>
    <w:pPr>
      <w:spacing w:before="0" w:after="0" w:line="288" w:lineRule="auto"/>
      <w:jc w:val="center"/>
    </w:pPr>
    <w:rPr>
      <w:snapToGrid/>
      <w:kern w:val="2"/>
      <w:sz w:val="18"/>
    </w:rPr>
  </w:style>
  <w:style w:type="paragraph" w:customStyle="1" w:styleId="CharCharfc">
    <w:name w:val="正文文本缩进 Char Char"/>
    <w:basedOn w:val="affff3"/>
    <w:rsid w:val="00770F20"/>
    <w:pPr>
      <w:spacing w:before="0" w:after="120"/>
      <w:ind w:left="420"/>
      <w:jc w:val="both"/>
    </w:pPr>
    <w:rPr>
      <w:rFonts w:ascii="Times New Roman" w:hAnsi="Times New Roman"/>
      <w:snapToGrid/>
      <w:kern w:val="2"/>
      <w:sz w:val="21"/>
    </w:rPr>
  </w:style>
  <w:style w:type="paragraph" w:customStyle="1" w:styleId="afffffffffffffffffffffffffffffff6">
    <w:name w:val="样式２"/>
    <w:basedOn w:val="afffffffffffffffffffffffffff2"/>
    <w:link w:val="CharCharfa"/>
    <w:qFormat/>
    <w:rsid w:val="00770F20"/>
    <w:pPr>
      <w:adjustRightInd w:val="0"/>
      <w:ind w:rightChars="-51" w:right="-107" w:firstLineChars="200" w:firstLine="200"/>
      <w:jc w:val="left"/>
    </w:pPr>
    <w:rPr>
      <w:noProof w:val="0"/>
      <w:sz w:val="20"/>
      <w:szCs w:val="20"/>
      <w:lang w:val="en-US" w:eastAsia="zh-CN"/>
    </w:rPr>
  </w:style>
  <w:style w:type="paragraph" w:customStyle="1" w:styleId="4fd">
    <w:name w:val="样式 首行缩进:  4 字符"/>
    <w:basedOn w:val="affff3"/>
    <w:qFormat/>
    <w:rsid w:val="00770F20"/>
    <w:pPr>
      <w:spacing w:before="0" w:after="0"/>
      <w:ind w:firstLineChars="200" w:firstLine="200"/>
      <w:jc w:val="both"/>
    </w:pPr>
    <w:rPr>
      <w:rFonts w:ascii="Times New Roman" w:hAnsi="Times New Roman"/>
      <w:snapToGrid/>
      <w:kern w:val="2"/>
    </w:rPr>
  </w:style>
  <w:style w:type="paragraph" w:customStyle="1" w:styleId="affffffffffffffffffffffffffffffffd">
    <w:name w:val="封面 时间"/>
    <w:basedOn w:val="affff3"/>
    <w:qFormat/>
    <w:rsid w:val="00770F20"/>
    <w:pPr>
      <w:spacing w:beforeLines="50" w:before="0" w:afterLines="50" w:after="0" w:line="240" w:lineRule="auto"/>
      <w:ind w:rightChars="-51" w:right="-107"/>
      <w:jc w:val="center"/>
    </w:pPr>
    <w:rPr>
      <w:rFonts w:ascii="Times New Roman" w:eastAsia="黑体" w:hAnsi="Times New Roman"/>
      <w:snapToGrid/>
      <w:kern w:val="2"/>
      <w:sz w:val="28"/>
      <w:szCs w:val="24"/>
    </w:rPr>
  </w:style>
  <w:style w:type="paragraph" w:customStyle="1" w:styleId="affffffffffffffffffffffffffffffffe">
    <w:name w:val="正文列表"/>
    <w:basedOn w:val="affff3"/>
    <w:next w:val="afffff6"/>
    <w:rsid w:val="00770F20"/>
    <w:pPr>
      <w:tabs>
        <w:tab w:val="left" w:pos="0"/>
        <w:tab w:val="left" w:pos="360"/>
      </w:tabs>
      <w:spacing w:before="0" w:after="0" w:line="288" w:lineRule="auto"/>
      <w:jc w:val="both"/>
    </w:pPr>
    <w:rPr>
      <w:snapToGrid/>
      <w:kern w:val="2"/>
      <w:sz w:val="21"/>
    </w:rPr>
  </w:style>
  <w:style w:type="paragraph" w:customStyle="1" w:styleId="afffffffffffffffffffffffffffffffff">
    <w:name w:val="封面 公司中文名称"/>
    <w:basedOn w:val="affff3"/>
    <w:qFormat/>
    <w:rsid w:val="00770F20"/>
    <w:pPr>
      <w:spacing w:before="0" w:after="0" w:line="240" w:lineRule="auto"/>
      <w:ind w:leftChars="771" w:left="1619" w:rightChars="800" w:right="1680"/>
      <w:jc w:val="distribute"/>
    </w:pPr>
    <w:rPr>
      <w:rFonts w:ascii="黑体" w:eastAsia="黑体" w:hAnsi="Times New Roman" w:cs="宋体"/>
      <w:snapToGrid/>
      <w:kern w:val="2"/>
      <w:sz w:val="30"/>
    </w:rPr>
  </w:style>
  <w:style w:type="paragraph" w:customStyle="1" w:styleId="afffffffffffffffffffffffffffffffff0">
    <w:name w:val="封页页脚"/>
    <w:basedOn w:val="affff3"/>
    <w:qFormat/>
    <w:rsid w:val="00770F20"/>
    <w:pPr>
      <w:spacing w:before="0" w:after="0" w:line="240" w:lineRule="atLeast"/>
      <w:jc w:val="distribute"/>
    </w:pPr>
    <w:rPr>
      <w:rFonts w:ascii="Arial Narrow" w:eastAsia="华文细黑" w:hAnsi="Arial Narrow"/>
      <w:b/>
      <w:snapToGrid/>
      <w:color w:val="000080"/>
      <w:kern w:val="2"/>
      <w:sz w:val="28"/>
    </w:rPr>
  </w:style>
  <w:style w:type="paragraph" w:customStyle="1" w:styleId="afffffffffffffffffffffffffffffffff1">
    <w:name w:val="正文项目"/>
    <w:basedOn w:val="affff3"/>
    <w:next w:val="afffff6"/>
    <w:qFormat/>
    <w:rsid w:val="00770F20"/>
    <w:pPr>
      <w:tabs>
        <w:tab w:val="left" w:pos="0"/>
        <w:tab w:val="left" w:pos="360"/>
      </w:tabs>
      <w:spacing w:before="0" w:after="0" w:line="288" w:lineRule="auto"/>
      <w:jc w:val="both"/>
    </w:pPr>
    <w:rPr>
      <w:snapToGrid/>
      <w:kern w:val="2"/>
      <w:sz w:val="21"/>
    </w:rPr>
  </w:style>
  <w:style w:type="paragraph" w:customStyle="1" w:styleId="22220">
    <w:name w:val="标题2222"/>
    <w:basedOn w:val="13"/>
    <w:qFormat/>
    <w:rsid w:val="00770F20"/>
    <w:pPr>
      <w:keepLines/>
      <w:numPr>
        <w:numId w:val="0"/>
      </w:numPr>
      <w:tabs>
        <w:tab w:val="left" w:pos="432"/>
        <w:tab w:val="left" w:pos="1200"/>
      </w:tabs>
      <w:spacing w:line="576" w:lineRule="auto"/>
      <w:ind w:leftChars="400" w:left="1200" w:hangingChars="200" w:hanging="360"/>
      <w:jc w:val="both"/>
    </w:pPr>
    <w:rPr>
      <w:rFonts w:ascii="Helvetica" w:hAnsi="Helvetica"/>
      <w:b w:val="0"/>
      <w:bCs w:val="0"/>
      <w:snapToGrid/>
      <w:kern w:val="32"/>
      <w:sz w:val="22"/>
      <w:szCs w:val="20"/>
    </w:rPr>
  </w:style>
  <w:style w:type="paragraph" w:customStyle="1" w:styleId="afffffffffffffffffffffffffffffffff2">
    <w:name w:val="表格列表"/>
    <w:basedOn w:val="affff3"/>
    <w:next w:val="affff3"/>
    <w:rsid w:val="00770F20"/>
    <w:pPr>
      <w:tabs>
        <w:tab w:val="left" w:pos="360"/>
      </w:tabs>
      <w:spacing w:before="0" w:after="0" w:line="240" w:lineRule="auto"/>
      <w:ind w:left="357" w:hanging="357"/>
      <w:jc w:val="both"/>
    </w:pPr>
    <w:rPr>
      <w:snapToGrid/>
      <w:kern w:val="2"/>
      <w:sz w:val="21"/>
    </w:rPr>
  </w:style>
  <w:style w:type="paragraph" w:customStyle="1" w:styleId="660">
    <w:name w:val="样式 五号 段前: 6 磅 段后: 6 磅"/>
    <w:basedOn w:val="affff3"/>
    <w:rsid w:val="00770F20"/>
    <w:pPr>
      <w:snapToGrid w:val="0"/>
      <w:spacing w:before="120" w:after="120" w:line="240" w:lineRule="auto"/>
      <w:jc w:val="both"/>
    </w:pPr>
    <w:rPr>
      <w:rFonts w:ascii="Times New Roman" w:hAnsi="Times New Roman" w:cs="宋体"/>
      <w:snapToGrid/>
      <w:kern w:val="2"/>
      <w:sz w:val="21"/>
    </w:rPr>
  </w:style>
  <w:style w:type="paragraph" w:customStyle="1" w:styleId="2221">
    <w:name w:val="样式 三号 左侧:  2.22 厘米"/>
    <w:basedOn w:val="affff3"/>
    <w:qFormat/>
    <w:rsid w:val="00770F20"/>
    <w:pPr>
      <w:widowControl/>
      <w:spacing w:before="0" w:after="200" w:line="276" w:lineRule="auto"/>
      <w:ind w:left="1260"/>
    </w:pPr>
    <w:rPr>
      <w:rFonts w:ascii="Times New Roman" w:hAnsi="Times New Roman" w:cs="宋体"/>
      <w:snapToGrid/>
      <w:sz w:val="28"/>
      <w:lang w:eastAsia="en-US" w:bidi="en-US"/>
    </w:rPr>
  </w:style>
  <w:style w:type="paragraph" w:customStyle="1" w:styleId="afffffffffffffffffffffffffffffffff3">
    <w:name w:val="三级标号"/>
    <w:basedOn w:val="affff3"/>
    <w:qFormat/>
    <w:rsid w:val="00770F20"/>
    <w:pPr>
      <w:tabs>
        <w:tab w:val="left" w:pos="1530"/>
      </w:tabs>
      <w:adjustRightInd w:val="0"/>
      <w:snapToGrid w:val="0"/>
      <w:spacing w:before="0" w:after="0"/>
      <w:ind w:left="1530" w:firstLineChars="200" w:hanging="210"/>
      <w:jc w:val="both"/>
    </w:pPr>
    <w:rPr>
      <w:rFonts w:ascii="宋体" w:hAnsi="宋体"/>
      <w:snapToGrid/>
      <w:kern w:val="2"/>
    </w:rPr>
  </w:style>
  <w:style w:type="paragraph" w:customStyle="1" w:styleId="6PIM6BOD4L6H6Bulletlist6ALT66">
    <w:name w:val="样式 标题 6正文六级标题PIM 6BOD 4L6H6Bullet list标题 6(ALT+6)第五层条6..."/>
    <w:basedOn w:val="affff3"/>
    <w:qFormat/>
    <w:rsid w:val="00770F20"/>
    <w:pPr>
      <w:tabs>
        <w:tab w:val="left" w:pos="360"/>
      </w:tabs>
      <w:spacing w:before="0" w:after="0" w:line="240" w:lineRule="auto"/>
      <w:jc w:val="both"/>
    </w:pPr>
    <w:rPr>
      <w:rFonts w:ascii="Times New Roman" w:hAnsi="Times New Roman"/>
      <w:snapToGrid/>
      <w:kern w:val="2"/>
      <w:sz w:val="21"/>
      <w:szCs w:val="24"/>
    </w:rPr>
  </w:style>
  <w:style w:type="paragraph" w:customStyle="1" w:styleId="HeadingA">
    <w:name w:val="Heading A"/>
    <w:basedOn w:val="13"/>
    <w:qFormat/>
    <w:rsid w:val="00770F20"/>
    <w:pPr>
      <w:keepLines/>
      <w:pageBreakBefore/>
      <w:widowControl/>
      <w:numPr>
        <w:numId w:val="0"/>
      </w:numPr>
      <w:tabs>
        <w:tab w:val="left" w:pos="432"/>
      </w:tabs>
      <w:overflowPunct w:val="0"/>
      <w:autoSpaceDE w:val="0"/>
      <w:autoSpaceDN w:val="0"/>
      <w:adjustRightInd w:val="0"/>
      <w:spacing w:before="142" w:after="113" w:line="240" w:lineRule="auto"/>
      <w:ind w:left="432" w:hanging="432"/>
      <w:outlineLvl w:val="9"/>
    </w:pPr>
    <w:rPr>
      <w:bCs w:val="0"/>
      <w:snapToGrid/>
      <w:kern w:val="28"/>
      <w:sz w:val="36"/>
      <w:szCs w:val="20"/>
      <w:lang w:eastAsia="en-US"/>
    </w:rPr>
  </w:style>
  <w:style w:type="paragraph" w:customStyle="1" w:styleId="Char2Char1CharChar1CharCharCharChar1CharCharChar">
    <w:name w:val="默认段落字体 Char2 Char1 Char Char1 Char Char Char Char1 Char Char Char"/>
    <w:basedOn w:val="affff3"/>
    <w:rsid w:val="00770F20"/>
    <w:pPr>
      <w:widowControl/>
      <w:spacing w:before="0" w:after="200" w:line="276" w:lineRule="auto"/>
    </w:pPr>
    <w:rPr>
      <w:rFonts w:ascii="Verdana" w:hAnsi="Verdana"/>
      <w:snapToGrid/>
      <w:sz w:val="20"/>
      <w:lang w:eastAsia="en-US" w:bidi="en-US"/>
    </w:rPr>
  </w:style>
  <w:style w:type="paragraph" w:customStyle="1" w:styleId="30015">
    <w:name w:val="样式 样式 样式3 + 四号 + 段前: 0 磅 段后: 0 磅 行距: 1.5 倍行距"/>
    <w:basedOn w:val="affff3"/>
    <w:qFormat/>
    <w:rsid w:val="00770F20"/>
    <w:pPr>
      <w:tabs>
        <w:tab w:val="left" w:pos="360"/>
        <w:tab w:val="left" w:pos="1080"/>
        <w:tab w:val="left" w:pos="1860"/>
      </w:tabs>
      <w:spacing w:before="0" w:after="0"/>
      <w:outlineLvl w:val="0"/>
    </w:pPr>
    <w:rPr>
      <w:rFonts w:ascii="Times New Roman" w:hAnsi="Times New Roman"/>
      <w:snapToGrid/>
      <w:kern w:val="44"/>
      <w:sz w:val="28"/>
    </w:rPr>
  </w:style>
  <w:style w:type="paragraph" w:customStyle="1" w:styleId="Times">
    <w:name w:val="样式 Times"/>
    <w:basedOn w:val="affff3"/>
    <w:link w:val="TimesChar"/>
    <w:qFormat/>
    <w:rsid w:val="00770F20"/>
    <w:pPr>
      <w:spacing w:before="0" w:after="0"/>
      <w:ind w:firstLineChars="200" w:firstLine="200"/>
      <w:jc w:val="both"/>
    </w:pPr>
    <w:rPr>
      <w:rFonts w:ascii="Times" w:hAnsi="Times"/>
      <w:snapToGrid/>
      <w:kern w:val="2"/>
    </w:rPr>
  </w:style>
  <w:style w:type="paragraph" w:customStyle="1" w:styleId="afffffffffffffffffffffffffffffffff4">
    <w:name w:val="插 图"/>
    <w:basedOn w:val="affff3"/>
    <w:qFormat/>
    <w:rsid w:val="00770F20"/>
    <w:pPr>
      <w:spacing w:before="0" w:after="0"/>
      <w:jc w:val="center"/>
    </w:pPr>
    <w:rPr>
      <w:rFonts w:ascii="Georgia" w:hAnsi="Georgia"/>
      <w:snapToGrid/>
      <w:kern w:val="2"/>
    </w:rPr>
  </w:style>
  <w:style w:type="paragraph" w:customStyle="1" w:styleId="661">
    <w:name w:val="样式 宋体 五号 加粗 居中 段前: 6 磅 段后: 6 磅"/>
    <w:basedOn w:val="affff3"/>
    <w:qFormat/>
    <w:rsid w:val="00770F20"/>
    <w:pPr>
      <w:snapToGrid w:val="0"/>
      <w:spacing w:before="120" w:after="120" w:line="240" w:lineRule="auto"/>
      <w:jc w:val="center"/>
    </w:pPr>
    <w:rPr>
      <w:rFonts w:ascii="宋体" w:hAnsi="宋体" w:cs="宋体"/>
      <w:b/>
      <w:bCs/>
      <w:snapToGrid/>
      <w:kern w:val="2"/>
      <w:sz w:val="21"/>
    </w:rPr>
  </w:style>
  <w:style w:type="paragraph" w:customStyle="1" w:styleId="afffffffffffffffffffffffffffffffff5">
    <w:name w:val="编号列项（三级）"/>
    <w:qFormat/>
    <w:rsid w:val="00770F20"/>
    <w:pPr>
      <w:tabs>
        <w:tab w:val="left" w:pos="0"/>
        <w:tab w:val="left" w:pos="360"/>
      </w:tabs>
    </w:pPr>
    <w:rPr>
      <w:rFonts w:ascii="宋体"/>
      <w:sz w:val="21"/>
    </w:rPr>
  </w:style>
  <w:style w:type="paragraph" w:customStyle="1" w:styleId="afffffffffffffffffffffffffffffffff6">
    <w:name w:val="信息页表格标题"/>
    <w:basedOn w:val="affff3"/>
    <w:rsid w:val="00770F20"/>
    <w:pPr>
      <w:widowControl/>
      <w:spacing w:before="120" w:after="120" w:line="240" w:lineRule="auto"/>
      <w:jc w:val="both"/>
    </w:pPr>
    <w:rPr>
      <w:rFonts w:ascii="Times New Roman" w:hAnsi="Times New Roman"/>
      <w:b/>
      <w:snapToGrid/>
      <w:sz w:val="20"/>
    </w:rPr>
  </w:style>
  <w:style w:type="paragraph" w:customStyle="1" w:styleId="CharCharfd">
    <w:name w:val="编写建议 Char Char"/>
    <w:basedOn w:val="affff3"/>
    <w:qFormat/>
    <w:rsid w:val="00770F20"/>
    <w:pPr>
      <w:keepNext/>
      <w:autoSpaceDE w:val="0"/>
      <w:autoSpaceDN w:val="0"/>
      <w:adjustRightInd w:val="0"/>
      <w:spacing w:before="0" w:after="0"/>
      <w:ind w:firstLineChars="200" w:firstLine="200"/>
    </w:pPr>
    <w:rPr>
      <w:rFonts w:ascii="Times New Roman" w:hAnsi="Times New Roman"/>
      <w:i/>
      <w:snapToGrid/>
      <w:color w:val="0000FF"/>
    </w:rPr>
  </w:style>
  <w:style w:type="paragraph" w:customStyle="1" w:styleId="4fe">
    <w:name w:val="样式（标题4）"/>
    <w:basedOn w:val="40"/>
    <w:rsid w:val="00770F20"/>
    <w:pPr>
      <w:keepNext/>
      <w:keepLines/>
      <w:numPr>
        <w:ilvl w:val="0"/>
        <w:numId w:val="0"/>
      </w:numPr>
      <w:tabs>
        <w:tab w:val="left" w:pos="510"/>
        <w:tab w:val="left" w:pos="864"/>
        <w:tab w:val="left" w:pos="2356"/>
      </w:tabs>
      <w:spacing w:before="280" w:after="290" w:line="376" w:lineRule="auto"/>
      <w:ind w:left="1984" w:hanging="708"/>
      <w:jc w:val="both"/>
    </w:pPr>
    <w:rPr>
      <w:rFonts w:ascii="Cambria" w:hAnsi="Cambria"/>
      <w:b/>
      <w:snapToGrid/>
      <w:color w:val="FF0000"/>
      <w:kern w:val="2"/>
      <w:szCs w:val="28"/>
    </w:rPr>
  </w:style>
  <w:style w:type="paragraph" w:customStyle="1" w:styleId="afffffffffffffffffffffffffffffffff7">
    <w:name w:val="我的正文"/>
    <w:basedOn w:val="affff3"/>
    <w:rsid w:val="00770F20"/>
    <w:pPr>
      <w:widowControl/>
      <w:spacing w:before="0" w:after="0"/>
      <w:ind w:leftChars="-7" w:left="-15" w:firstLineChars="150" w:firstLine="378"/>
    </w:pPr>
    <w:rPr>
      <w:snapToGrid/>
      <w:spacing w:val="6"/>
      <w:szCs w:val="24"/>
    </w:rPr>
  </w:style>
  <w:style w:type="paragraph" w:customStyle="1" w:styleId="1fffffff5">
    <w:name w:val="小标题1"/>
    <w:basedOn w:val="affff3"/>
    <w:next w:val="affff3"/>
    <w:rsid w:val="00770F20"/>
    <w:pPr>
      <w:tabs>
        <w:tab w:val="left" w:pos="1200"/>
      </w:tabs>
      <w:spacing w:before="0" w:after="0"/>
      <w:ind w:leftChars="400" w:left="1200" w:hangingChars="200" w:hanging="360"/>
      <w:jc w:val="both"/>
      <w:outlineLvl w:val="5"/>
    </w:pPr>
    <w:rPr>
      <w:rFonts w:ascii="Times New Roman" w:hAnsi="Times New Roman"/>
      <w:b/>
      <w:snapToGrid/>
      <w:kern w:val="2"/>
    </w:rPr>
  </w:style>
  <w:style w:type="paragraph" w:customStyle="1" w:styleId="15b">
    <w:name w:val="正文首行缩进1.5倍行距"/>
    <w:basedOn w:val="afffff6"/>
    <w:qFormat/>
    <w:rsid w:val="00770F20"/>
    <w:pPr>
      <w:spacing w:before="0"/>
      <w:ind w:firstLineChars="0" w:firstLine="0"/>
      <w:jc w:val="both"/>
    </w:pPr>
    <w:rPr>
      <w:rFonts w:eastAsia="宋体" w:cs="Times New Roman"/>
      <w:snapToGrid/>
      <w:sz w:val="24"/>
      <w:szCs w:val="20"/>
    </w:rPr>
  </w:style>
  <w:style w:type="paragraph" w:customStyle="1" w:styleId="11114">
    <w:name w:val="1.1.1.1标题4"/>
    <w:basedOn w:val="affff3"/>
    <w:rsid w:val="00770F20"/>
    <w:pPr>
      <w:spacing w:before="0" w:after="0"/>
      <w:ind w:firstLineChars="200" w:firstLine="200"/>
      <w:jc w:val="both"/>
    </w:pPr>
    <w:rPr>
      <w:rFonts w:ascii="Tahoma" w:hAnsi="Tahoma"/>
      <w:snapToGrid/>
      <w:kern w:val="2"/>
    </w:rPr>
  </w:style>
  <w:style w:type="paragraph" w:customStyle="1" w:styleId="04">
    <w:name w:val="样式 附录标识 + 首行缩进:  0 字符"/>
    <w:basedOn w:val="affff3"/>
    <w:qFormat/>
    <w:rsid w:val="00770F20"/>
    <w:pPr>
      <w:widowControl/>
      <w:shd w:val="clear" w:color="auto" w:fill="FFFFFF"/>
      <w:tabs>
        <w:tab w:val="left" w:pos="360"/>
        <w:tab w:val="left" w:pos="3991"/>
        <w:tab w:val="left" w:pos="6405"/>
      </w:tabs>
      <w:spacing w:before="640" w:after="200"/>
      <w:ind w:rightChars="200" w:right="200"/>
      <w:outlineLvl w:val="0"/>
    </w:pPr>
    <w:rPr>
      <w:rFonts w:ascii="黑体" w:eastAsia="黑体" w:hAnsi="Times New Roman"/>
      <w:snapToGrid/>
      <w:sz w:val="36"/>
    </w:rPr>
  </w:style>
  <w:style w:type="paragraph" w:customStyle="1" w:styleId="afffffffffffffffffffffffffffffffff8">
    <w:name w:val="信息页表格文字"/>
    <w:basedOn w:val="affff3"/>
    <w:rsid w:val="00770F20"/>
    <w:pPr>
      <w:widowControl/>
      <w:spacing w:before="40" w:after="40" w:line="240" w:lineRule="auto"/>
      <w:jc w:val="both"/>
    </w:pPr>
    <w:rPr>
      <w:rFonts w:ascii="Times New Roman" w:hAnsi="Times New Roman"/>
      <w:snapToGrid/>
      <w:sz w:val="18"/>
    </w:rPr>
  </w:style>
  <w:style w:type="paragraph" w:customStyle="1" w:styleId="HeadingB">
    <w:name w:val="Heading B"/>
    <w:basedOn w:val="24"/>
    <w:qFormat/>
    <w:rsid w:val="00770F20"/>
    <w:pPr>
      <w:keepNext/>
      <w:widowControl/>
      <w:numPr>
        <w:ilvl w:val="0"/>
        <w:numId w:val="0"/>
      </w:numPr>
      <w:pBdr>
        <w:top w:val="single" w:sz="6" w:space="1" w:color="auto"/>
      </w:pBdr>
      <w:overflowPunct w:val="0"/>
      <w:autoSpaceDE w:val="0"/>
      <w:autoSpaceDN w:val="0"/>
      <w:adjustRightInd w:val="0"/>
      <w:spacing w:before="425" w:after="113" w:line="240" w:lineRule="auto"/>
      <w:outlineLvl w:val="9"/>
    </w:pPr>
    <w:rPr>
      <w:rFonts w:eastAsia="宋体"/>
      <w:b/>
      <w:snapToGrid/>
      <w:sz w:val="28"/>
      <w:szCs w:val="20"/>
      <w:lang w:eastAsia="en-US"/>
    </w:rPr>
  </w:style>
  <w:style w:type="paragraph" w:customStyle="1" w:styleId="1fffffff6">
    <w:name w:val="1级列表"/>
    <w:basedOn w:val="affff3"/>
    <w:qFormat/>
    <w:rsid w:val="00770F20"/>
    <w:pPr>
      <w:tabs>
        <w:tab w:val="left" w:pos="420"/>
        <w:tab w:val="left" w:pos="1200"/>
        <w:tab w:val="left" w:pos="1383"/>
      </w:tabs>
      <w:spacing w:beforeLines="50" w:before="0" w:after="0" w:line="240" w:lineRule="auto"/>
      <w:ind w:leftChars="400" w:left="1384" w:hangingChars="200" w:hanging="360"/>
      <w:jc w:val="both"/>
    </w:pPr>
    <w:rPr>
      <w:rFonts w:ascii="Times New Roman" w:eastAsia="楷体_GB2312" w:hAnsi="Times New Roman"/>
      <w:snapToGrid/>
      <w:kern w:val="2"/>
    </w:rPr>
  </w:style>
  <w:style w:type="paragraph" w:customStyle="1" w:styleId="afffffffffffffffffffffffffffffffff9">
    <w:name w:val="信息"/>
    <w:qFormat/>
    <w:rsid w:val="00770F20"/>
    <w:pPr>
      <w:pageBreakBefore/>
      <w:widowControl w:val="0"/>
      <w:tabs>
        <w:tab w:val="left" w:pos="432"/>
      </w:tabs>
      <w:spacing w:before="240" w:after="120" w:line="360" w:lineRule="auto"/>
      <w:ind w:left="432" w:hanging="432"/>
      <w:jc w:val="both"/>
      <w:outlineLvl w:val="0"/>
    </w:pPr>
    <w:rPr>
      <w:b/>
      <w:kern w:val="44"/>
      <w:sz w:val="44"/>
    </w:rPr>
  </w:style>
  <w:style w:type="paragraph" w:customStyle="1" w:styleId="afffffffffffffffffffffffffffffffffa">
    <w:name w:val="表内正文"/>
    <w:qFormat/>
    <w:rsid w:val="00770F20"/>
    <w:pPr>
      <w:tabs>
        <w:tab w:val="left" w:pos="360"/>
      </w:tabs>
    </w:pPr>
    <w:rPr>
      <w:rFonts w:ascii="Arial" w:hAnsi="Arial"/>
      <w:sz w:val="24"/>
    </w:rPr>
  </w:style>
  <w:style w:type="paragraph" w:customStyle="1" w:styleId="afffffffffffffffffffffffffffffffffb">
    <w:name w:val="新新附录"/>
    <w:qFormat/>
    <w:rsid w:val="00770F20"/>
    <w:pPr>
      <w:pageBreakBefore/>
      <w:tabs>
        <w:tab w:val="left" w:pos="360"/>
        <w:tab w:val="left" w:pos="1080"/>
      </w:tabs>
      <w:spacing w:before="120" w:after="120" w:line="360" w:lineRule="auto"/>
      <w:ind w:left="682"/>
    </w:pPr>
    <w:rPr>
      <w:b/>
      <w:sz w:val="44"/>
    </w:rPr>
  </w:style>
  <w:style w:type="paragraph" w:customStyle="1" w:styleId="afffffffffffffffffffffffffffffffffc">
    <w:name w:val="说明正文"/>
    <w:basedOn w:val="affff3"/>
    <w:rsid w:val="00770F20"/>
    <w:pPr>
      <w:spacing w:beforeLines="50" w:before="0" w:after="0" w:line="500" w:lineRule="exact"/>
      <w:ind w:firstLineChars="200" w:firstLine="200"/>
      <w:jc w:val="both"/>
    </w:pPr>
    <w:rPr>
      <w:rFonts w:ascii="仿宋_GB2312" w:eastAsia="仿宋_GB2312" w:hAnsi="Times New Roman"/>
      <w:snapToGrid/>
      <w:kern w:val="2"/>
      <w:sz w:val="30"/>
    </w:rPr>
  </w:style>
  <w:style w:type="paragraph" w:customStyle="1" w:styleId="5dashdsddH5h5heading512RomanlistPIM5l5t">
    <w:name w:val="样式 标题 5dashdsddH5h5heading 5口口1口2Roman listPIM 5l5+t..."/>
    <w:basedOn w:val="affff3"/>
    <w:qFormat/>
    <w:rsid w:val="00770F20"/>
    <w:pPr>
      <w:tabs>
        <w:tab w:val="left" w:pos="992"/>
      </w:tabs>
      <w:spacing w:before="0" w:after="0" w:line="240" w:lineRule="auto"/>
      <w:ind w:left="992" w:hanging="992"/>
      <w:jc w:val="both"/>
    </w:pPr>
    <w:rPr>
      <w:rFonts w:ascii="Times New Roman" w:hAnsi="Times New Roman"/>
      <w:snapToGrid/>
      <w:kern w:val="2"/>
      <w:sz w:val="21"/>
      <w:szCs w:val="24"/>
    </w:rPr>
  </w:style>
  <w:style w:type="paragraph" w:customStyle="1" w:styleId="hbb205050505">
    <w:name w:val="样式 样式 hbb列表项目符号 2 + 段前: 0.5 行 段后: 0.5 行 + 段前: 0.5 行 段后: 0.5 行"/>
    <w:basedOn w:val="affff3"/>
    <w:rsid w:val="00770F20"/>
    <w:pPr>
      <w:tabs>
        <w:tab w:val="left" w:pos="360"/>
        <w:tab w:val="left" w:pos="1080"/>
      </w:tabs>
      <w:spacing w:before="0" w:after="0"/>
      <w:ind w:rightChars="120" w:right="120"/>
      <w:jc w:val="both"/>
    </w:pPr>
    <w:rPr>
      <w:rFonts w:ascii="Times New Roman" w:hAnsi="Times New Roman"/>
      <w:snapToGrid/>
      <w:kern w:val="2"/>
      <w:sz w:val="21"/>
    </w:rPr>
  </w:style>
  <w:style w:type="paragraph" w:customStyle="1" w:styleId="SymbolRGB232244255">
    <w:name w:val="样式 (符号) Symbol 小五 黑色 图案: 清除 (自定义颜色(RGB(232244255)))"/>
    <w:basedOn w:val="affff3"/>
    <w:qFormat/>
    <w:rsid w:val="00770F20"/>
    <w:pPr>
      <w:spacing w:before="0" w:after="0" w:line="240" w:lineRule="auto"/>
      <w:ind w:leftChars="200" w:left="200"/>
      <w:jc w:val="both"/>
    </w:pPr>
    <w:rPr>
      <w:rFonts w:ascii="Times New Roman" w:hAnsi="Symbol"/>
      <w:snapToGrid/>
      <w:color w:val="000000"/>
      <w:kern w:val="2"/>
      <w:sz w:val="21"/>
    </w:rPr>
  </w:style>
  <w:style w:type="paragraph" w:customStyle="1" w:styleId="afffffffffffffffffffffffffffffff7">
    <w:name w:val="正文体"/>
    <w:basedOn w:val="affff3"/>
    <w:link w:val="CharCharfb"/>
    <w:rsid w:val="00770F20"/>
    <w:pPr>
      <w:widowControl/>
      <w:spacing w:before="0" w:after="0" w:line="240" w:lineRule="auto"/>
      <w:ind w:rightChars="-51" w:right="-107"/>
      <w:jc w:val="both"/>
    </w:pPr>
    <w:rPr>
      <w:rFonts w:ascii="Times New Roman" w:hAnsi="Times New Roman"/>
      <w:snapToGrid/>
      <w:sz w:val="20"/>
      <w:szCs w:val="24"/>
    </w:rPr>
  </w:style>
  <w:style w:type="paragraph" w:customStyle="1" w:styleId="11fb">
    <w:name w:val="列出段落11"/>
    <w:basedOn w:val="affff3"/>
    <w:uiPriority w:val="34"/>
    <w:qFormat/>
    <w:rsid w:val="00770F20"/>
    <w:pPr>
      <w:spacing w:before="0" w:after="0" w:line="240" w:lineRule="auto"/>
      <w:ind w:firstLineChars="200" w:firstLine="420"/>
      <w:jc w:val="both"/>
    </w:pPr>
    <w:rPr>
      <w:rFonts w:ascii="Times New Roman" w:hAnsi="Times New Roman"/>
      <w:snapToGrid/>
      <w:kern w:val="2"/>
      <w:sz w:val="21"/>
      <w:szCs w:val="24"/>
    </w:rPr>
  </w:style>
  <w:style w:type="paragraph" w:customStyle="1" w:styleId="afffffffffffffffffffffffffffffff8">
    <w:name w:val="应标模板标题三"/>
    <w:basedOn w:val="affff3"/>
    <w:link w:val="Charfffffffe"/>
    <w:qFormat/>
    <w:rsid w:val="00770F20"/>
    <w:pPr>
      <w:keepNext/>
      <w:widowControl/>
      <w:tabs>
        <w:tab w:val="left" w:pos="720"/>
      </w:tabs>
      <w:snapToGrid w:val="0"/>
      <w:spacing w:after="120"/>
      <w:ind w:rightChars="50" w:right="105"/>
      <w:jc w:val="both"/>
      <w:outlineLvl w:val="2"/>
    </w:pPr>
    <w:rPr>
      <w:rFonts w:ascii="宋体" w:eastAsia="黑体" w:hAnsi="宋体"/>
      <w:b/>
      <w:bCs/>
      <w:snapToGrid/>
      <w:sz w:val="28"/>
    </w:rPr>
  </w:style>
  <w:style w:type="paragraph" w:customStyle="1" w:styleId="4H4h4bulletblbb4CharCharCharCharCharCh1">
    <w:name w:val="样式 标题 4H4h4第三层条bulletblbb标题 4 Char Char Char Char Char Ch...1"/>
    <w:basedOn w:val="40"/>
    <w:qFormat/>
    <w:rsid w:val="00770F20"/>
    <w:pPr>
      <w:keepNext/>
      <w:keepLines/>
      <w:numPr>
        <w:ilvl w:val="0"/>
        <w:numId w:val="0"/>
      </w:numPr>
      <w:tabs>
        <w:tab w:val="left" w:pos="864"/>
        <w:tab w:val="num" w:pos="1247"/>
      </w:tabs>
      <w:snapToGrid w:val="0"/>
      <w:spacing w:beforeLines="50" w:before="280" w:afterLines="50" w:after="290"/>
      <w:ind w:left="1247" w:hanging="1247"/>
    </w:pPr>
    <w:rPr>
      <w:rFonts w:ascii="宋体" w:hAnsi="宋体" w:cs="宋体"/>
      <w:b/>
      <w:snapToGrid/>
      <w:color w:val="FF0000"/>
      <w:kern w:val="2"/>
      <w:sz w:val="24"/>
    </w:rPr>
  </w:style>
  <w:style w:type="paragraph" w:customStyle="1" w:styleId="1fffffff7">
    <w:name w:val="引用1"/>
    <w:basedOn w:val="affff3"/>
    <w:next w:val="affff3"/>
    <w:uiPriority w:val="29"/>
    <w:qFormat/>
    <w:rsid w:val="00770F20"/>
    <w:pPr>
      <w:widowControl/>
      <w:spacing w:before="0" w:after="200" w:line="276" w:lineRule="auto"/>
    </w:pPr>
    <w:rPr>
      <w:rFonts w:ascii="Times New Roman" w:hAnsi="Times New Roman"/>
      <w:i/>
      <w:iCs/>
      <w:snapToGrid/>
      <w:color w:val="000000"/>
      <w:sz w:val="22"/>
      <w:szCs w:val="22"/>
      <w:lang w:eastAsia="en-US" w:bidi="en-US"/>
    </w:rPr>
  </w:style>
  <w:style w:type="paragraph" w:customStyle="1" w:styleId="1fffffff8">
    <w:name w:val="明显引用1"/>
    <w:basedOn w:val="affff3"/>
    <w:next w:val="affff3"/>
    <w:uiPriority w:val="30"/>
    <w:qFormat/>
    <w:rsid w:val="00770F20"/>
    <w:pPr>
      <w:widowControl/>
      <w:pBdr>
        <w:bottom w:val="single" w:sz="4" w:space="4" w:color="4F81BD"/>
      </w:pBdr>
      <w:spacing w:before="200" w:after="280" w:line="276" w:lineRule="auto"/>
      <w:ind w:left="936" w:right="936"/>
    </w:pPr>
    <w:rPr>
      <w:rFonts w:ascii="Times New Roman" w:hAnsi="Times New Roman"/>
      <w:b/>
      <w:bCs/>
      <w:i/>
      <w:iCs/>
      <w:snapToGrid/>
      <w:color w:val="4F81BD"/>
      <w:sz w:val="22"/>
      <w:szCs w:val="22"/>
      <w:lang w:eastAsia="en-US" w:bidi="en-US"/>
    </w:rPr>
  </w:style>
  <w:style w:type="paragraph" w:customStyle="1" w:styleId="Heading1-FormatOnly">
    <w:name w:val="Heading 1 - Format Only"/>
    <w:basedOn w:val="13"/>
    <w:qFormat/>
    <w:rsid w:val="00770F20"/>
    <w:pPr>
      <w:keepNext w:val="0"/>
      <w:pageBreakBefore/>
      <w:widowControl/>
      <w:numPr>
        <w:numId w:val="0"/>
      </w:numPr>
      <w:pBdr>
        <w:bottom w:val="single" w:sz="36" w:space="3" w:color="808080"/>
      </w:pBdr>
      <w:tabs>
        <w:tab w:val="left" w:pos="432"/>
      </w:tabs>
      <w:autoSpaceDE w:val="0"/>
      <w:autoSpaceDN w:val="0"/>
      <w:adjustRightInd w:val="0"/>
      <w:spacing w:before="0" w:after="240" w:line="360" w:lineRule="atLeast"/>
      <w:ind w:right="15"/>
      <w:outlineLvl w:val="9"/>
    </w:pPr>
    <w:rPr>
      <w:rFonts w:ascii="宋体" w:hAnsi="宋体"/>
      <w:bCs w:val="0"/>
      <w:smallCaps/>
      <w:snapToGrid/>
      <w:color w:val="365F91"/>
      <w:sz w:val="32"/>
      <w:szCs w:val="20"/>
      <w:lang w:eastAsia="en-US" w:bidi="en-US"/>
    </w:rPr>
  </w:style>
  <w:style w:type="paragraph" w:customStyle="1" w:styleId="1H1h1PIM11123321H11H12H111H13H1121Huvudrubri">
    <w:name w:val="样式 标题 1H1h1PIM 11.123321H11H12H111H13H1121Huvudrubri..."/>
    <w:basedOn w:val="13"/>
    <w:rsid w:val="00770F20"/>
    <w:pPr>
      <w:keepLines/>
      <w:pageBreakBefore/>
      <w:numPr>
        <w:numId w:val="0"/>
      </w:numPr>
      <w:tabs>
        <w:tab w:val="left" w:pos="432"/>
      </w:tabs>
      <w:spacing w:line="576" w:lineRule="auto"/>
      <w:ind w:left="840" w:hanging="420"/>
      <w:jc w:val="both"/>
    </w:pPr>
    <w:rPr>
      <w:snapToGrid/>
      <w:kern w:val="44"/>
      <w:position w:val="6"/>
      <w:szCs w:val="44"/>
    </w:rPr>
  </w:style>
  <w:style w:type="paragraph" w:customStyle="1" w:styleId="3ffa">
    <w:name w:val="样式 标题 3 + 四号 非加粗"/>
    <w:basedOn w:val="30"/>
    <w:qFormat/>
    <w:rsid w:val="00770F20"/>
    <w:pPr>
      <w:keepNext/>
      <w:keepLines/>
      <w:widowControl/>
      <w:numPr>
        <w:ilvl w:val="0"/>
        <w:numId w:val="0"/>
      </w:numPr>
      <w:tabs>
        <w:tab w:val="left" w:pos="1287"/>
      </w:tabs>
      <w:spacing w:before="200" w:after="0" w:line="276" w:lineRule="auto"/>
      <w:ind w:left="2337" w:hanging="2157"/>
    </w:pPr>
    <w:rPr>
      <w:rFonts w:ascii="Cambria" w:hAnsi="Cambria"/>
      <w:bCs w:val="0"/>
      <w:iCs w:val="0"/>
      <w:snapToGrid/>
      <w:color w:val="4F81BD"/>
      <w:szCs w:val="22"/>
      <w:lang w:eastAsia="en-US" w:bidi="en-US"/>
    </w:rPr>
  </w:style>
  <w:style w:type="paragraph" w:customStyle="1" w:styleId="afffffffffffffffffffffffffffffff4">
    <w:name w:val="二级标题"/>
    <w:basedOn w:val="affffffffffffffffffffffffffffff9"/>
    <w:next w:val="affff3"/>
    <w:link w:val="Charfffffffb"/>
    <w:rsid w:val="00770F20"/>
    <w:pPr>
      <w:keepNext/>
      <w:keepLines/>
      <w:pageBreakBefore/>
      <w:widowControl w:val="0"/>
      <w:tabs>
        <w:tab w:val="left" w:pos="432"/>
      </w:tabs>
      <w:spacing w:after="330" w:line="576" w:lineRule="auto"/>
      <w:ind w:left="-426" w:firstLine="426"/>
      <w:jc w:val="both"/>
      <w:outlineLvl w:val="0"/>
    </w:pPr>
    <w:rPr>
      <w:rFonts w:ascii="Arial" w:hAnsi="Arial" w:cs="Arial"/>
      <w:position w:val="6"/>
      <w:sz w:val="44"/>
      <w:szCs w:val="44"/>
    </w:rPr>
  </w:style>
  <w:style w:type="paragraph" w:customStyle="1" w:styleId="afffffffffffffffffffffffffffffff3">
    <w:name w:val="五级标题"/>
    <w:basedOn w:val="affffffffffffffffffffffffff"/>
    <w:next w:val="affff3"/>
    <w:link w:val="Charfffffffa"/>
    <w:qFormat/>
    <w:rsid w:val="00770F20"/>
    <w:pPr>
      <w:keepNext w:val="0"/>
      <w:keepLines w:val="0"/>
      <w:tabs>
        <w:tab w:val="clear" w:pos="1680"/>
        <w:tab w:val="left" w:pos="1584"/>
      </w:tabs>
      <w:spacing w:before="240" w:after="64" w:line="240" w:lineRule="auto"/>
      <w:ind w:leftChars="350" w:left="1575" w:hangingChars="400" w:hanging="840"/>
      <w:jc w:val="both"/>
      <w:outlineLvl w:val="9"/>
    </w:pPr>
    <w:rPr>
      <w:rFonts w:ascii="宋体" w:hAnsi="宋体"/>
      <w:b w:val="0"/>
      <w:bCs w:val="0"/>
      <w:kern w:val="2"/>
      <w:sz w:val="21"/>
      <w:szCs w:val="24"/>
    </w:rPr>
  </w:style>
  <w:style w:type="paragraph" w:customStyle="1" w:styleId="afffffffffffffffffffffffffffffffffd">
    <w:name w:val="七级标题"/>
    <w:basedOn w:val="afffffffffffffffffffffffb"/>
    <w:next w:val="affff3"/>
    <w:rsid w:val="00770F20"/>
    <w:pPr>
      <w:pBdr>
        <w:bottom w:val="single" w:sz="6" w:space="1" w:color="auto"/>
      </w:pBdr>
      <w:spacing w:beforeLines="0" w:before="0" w:afterLines="0" w:after="0"/>
      <w:jc w:val="center"/>
      <w:outlineLvl w:val="9"/>
    </w:pPr>
    <w:rPr>
      <w:rFonts w:ascii="Arial" w:eastAsia="宋体" w:hAnsi="Arial" w:cs="Arial"/>
      <w:vanish/>
      <w:sz w:val="16"/>
      <w:szCs w:val="16"/>
    </w:rPr>
  </w:style>
  <w:style w:type="paragraph" w:customStyle="1" w:styleId="afffffffffffffffffffffffffffffff9">
    <w:name w:val="重庆_小标题"/>
    <w:basedOn w:val="affffffffffffffffffffffffff8"/>
    <w:link w:val="Charffffffff0"/>
    <w:qFormat/>
    <w:rsid w:val="00770F20"/>
    <w:pPr>
      <w:snapToGrid/>
      <w:ind w:left="794" w:firstLineChars="0" w:firstLine="0"/>
    </w:pPr>
    <w:rPr>
      <w:lang w:val="en-US" w:eastAsia="en-US" w:bidi="en-US"/>
    </w:rPr>
  </w:style>
  <w:style w:type="paragraph" w:customStyle="1" w:styleId="4fb">
    <w:name w:val="标题4自定"/>
    <w:basedOn w:val="40"/>
    <w:link w:val="4Char7"/>
    <w:rsid w:val="00770F20"/>
    <w:pPr>
      <w:keepNext/>
      <w:keepLines/>
      <w:numPr>
        <w:ilvl w:val="0"/>
        <w:numId w:val="0"/>
      </w:numPr>
      <w:tabs>
        <w:tab w:val="left" w:pos="510"/>
        <w:tab w:val="left" w:pos="864"/>
      </w:tabs>
      <w:spacing w:before="280" w:after="290" w:line="376" w:lineRule="auto"/>
      <w:ind w:left="851" w:hanging="851"/>
      <w:jc w:val="both"/>
    </w:pPr>
    <w:rPr>
      <w:rFonts w:ascii="Cambria" w:hAnsi="Cambria"/>
      <w:b/>
      <w:snapToGrid/>
      <w:kern w:val="2"/>
      <w:szCs w:val="28"/>
    </w:rPr>
  </w:style>
  <w:style w:type="paragraph" w:customStyle="1" w:styleId="2H2sect12Heading2HiddenHeading2CCBS2ndlevelh22">
    <w:name w:val="样式 标题 2H2sect 1.2Heading 2 HiddenHeading 2 CCBS2nd levelh2...2"/>
    <w:basedOn w:val="24"/>
    <w:qFormat/>
    <w:rsid w:val="00770F20"/>
    <w:pPr>
      <w:keepNext/>
      <w:keepLines/>
      <w:numPr>
        <w:ilvl w:val="0"/>
        <w:numId w:val="0"/>
      </w:numPr>
      <w:tabs>
        <w:tab w:val="left" w:pos="0"/>
      </w:tabs>
      <w:spacing w:line="416" w:lineRule="auto"/>
      <w:jc w:val="both"/>
    </w:pPr>
    <w:rPr>
      <w:rFonts w:eastAsia="宋体"/>
      <w:b/>
      <w:bCs/>
      <w:snapToGrid/>
      <w:kern w:val="44"/>
      <w:sz w:val="30"/>
      <w:szCs w:val="32"/>
    </w:rPr>
  </w:style>
  <w:style w:type="paragraph" w:customStyle="1" w:styleId="2ffffff8">
    <w:name w:val="自定义标题2"/>
    <w:basedOn w:val="24"/>
    <w:qFormat/>
    <w:rsid w:val="00770F20"/>
    <w:pPr>
      <w:keepNext/>
      <w:widowControl/>
      <w:numPr>
        <w:ilvl w:val="0"/>
        <w:numId w:val="0"/>
      </w:numPr>
      <w:tabs>
        <w:tab w:val="left" w:pos="0"/>
      </w:tabs>
      <w:autoSpaceDE w:val="0"/>
      <w:autoSpaceDN w:val="0"/>
      <w:spacing w:before="120" w:after="120" w:line="360" w:lineRule="auto"/>
    </w:pPr>
    <w:rPr>
      <w:rFonts w:ascii="Times New Roman" w:eastAsia="宋体" w:hAnsi="Times New Roman"/>
      <w:b/>
      <w:bCs/>
      <w:snapToGrid/>
      <w:sz w:val="30"/>
      <w:szCs w:val="30"/>
    </w:rPr>
  </w:style>
  <w:style w:type="paragraph" w:customStyle="1" w:styleId="1000">
    <w:name w:val="样式 正文 1 + 宋体 左侧:  0 厘米 首行缩进:  0 厘米"/>
    <w:basedOn w:val="affff3"/>
    <w:rsid w:val="00770F20"/>
    <w:pPr>
      <w:widowControl/>
      <w:tabs>
        <w:tab w:val="left" w:pos="1080"/>
      </w:tabs>
      <w:spacing w:before="120" w:after="0" w:line="240" w:lineRule="auto"/>
      <w:jc w:val="both"/>
    </w:pPr>
    <w:rPr>
      <w:rFonts w:ascii="宋体" w:hAnsi="Times New Roman" w:cs="宋体"/>
      <w:snapToGrid/>
      <w:sz w:val="21"/>
    </w:rPr>
  </w:style>
  <w:style w:type="table" w:styleId="-53">
    <w:name w:val="Light List Accent 5"/>
    <w:basedOn w:val="affff5"/>
    <w:link w:val="-3Char2"/>
    <w:uiPriority w:val="34"/>
    <w:unhideWhenUsed/>
    <w:qFormat/>
    <w:rsid w:val="00770F20"/>
    <w:rPr>
      <w:kern w:val="2"/>
      <w:sz w:val="24"/>
      <w:szCs w:val="24"/>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lastCol">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2ff8">
    <w:name w:val="Medium Grid 2"/>
    <w:basedOn w:val="affff5"/>
    <w:link w:val="2Char8"/>
    <w:uiPriority w:val="1"/>
    <w:qFormat/>
    <w:rsid w:val="00770F20"/>
    <w:rPr>
      <w:rFonts w:ascii="Cambria Math" w:hAnsi="Cambria Math"/>
      <w:kern w:val="2"/>
      <w:sz w:val="21"/>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10">
    <w:name w:val="Colorful Grid Accent 1"/>
    <w:basedOn w:val="affff5"/>
    <w:link w:val="-1Char"/>
    <w:qFormat/>
    <w:rsid w:val="00770F20"/>
    <w:rPr>
      <w:rFonts w:ascii="Mangal" w:hAnsi="Mangal" w:cs="Mangal"/>
      <w:i/>
      <w:iCs/>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0">
    <w:name w:val="Light Shading Accent 2"/>
    <w:basedOn w:val="affff5"/>
    <w:link w:val="-2Char"/>
    <w:qFormat/>
    <w:rsid w:val="00770F20"/>
    <w:rPr>
      <w:rFonts w:ascii="Mangal" w:hAnsi="Mangal" w:cs="Mangal"/>
      <w:b/>
      <w:bCs/>
      <w:i/>
      <w:iCs/>
      <w:color w:val="4F81BD"/>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30">
    <w:name w:val="Colorful Shading Accent 3"/>
    <w:basedOn w:val="affff5"/>
    <w:link w:val="-3Char"/>
    <w:uiPriority w:val="34"/>
    <w:qFormat/>
    <w:rsid w:val="00770F20"/>
    <w:rPr>
      <w:rFonts w:ascii="Calibri" w:hAnsi="Calibri"/>
      <w:kern w:val="2"/>
      <w:sz w:val="21"/>
      <w:szCs w:val="22"/>
      <w:lang w:val="x-none" w:eastAsia="x-none"/>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tblStylePr w:type="firstRow">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6" w:space="0" w:color="FFFFFF"/>
        </w:tcBorders>
        <w:shd w:val="clear" w:color="auto" w:fill="5E7530"/>
      </w:tcPr>
    </w:tblStylePr>
    <w:tblStylePr w:type="firstCol">
      <w:tblPr/>
      <w:tcPr>
        <w:tcBorders>
          <w:top w:val="nil"/>
          <w:left w:val="nil"/>
          <w:bottom w:val="nil"/>
          <w:right w:val="nil"/>
          <w:insideH w:val="single" w:sz="4" w:space="0" w:color="5E7530"/>
          <w:insideV w:val="nil"/>
        </w:tcBorders>
        <w:shd w:val="clear" w:color="auto" w:fill="5E7530"/>
      </w:tcPr>
    </w:tblStylePr>
    <w:tblStylePr w:type="lastCol">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31">
    <w:name w:val="Colorful List Accent 3"/>
    <w:basedOn w:val="affff5"/>
    <w:link w:val="-3Char0"/>
    <w:qFormat/>
    <w:rsid w:val="00770F20"/>
    <w:rPr>
      <w:rFonts w:ascii="Calibri" w:hAnsi="Calibri"/>
      <w:i/>
      <w:iCs/>
      <w:color w:val="000000"/>
      <w:kern w:val="2"/>
      <w:sz w:val="21"/>
      <w:szCs w:val="22"/>
      <w:lang w:val="en-GB" w:eastAsia="x-none"/>
    </w:rPr>
    <w:tblPr>
      <w:tblStyleRowBandSize w:val="1"/>
      <w:tblStyleColBandSize w:val="1"/>
      <w:tblInd w:w="0" w:type="dxa"/>
      <w:tblCellMar>
        <w:top w:w="0" w:type="dxa"/>
        <w:left w:w="108" w:type="dxa"/>
        <w:bottom w:w="0" w:type="dxa"/>
        <w:right w:w="108" w:type="dxa"/>
      </w:tblCellMar>
    </w:tblPr>
    <w:tcPr>
      <w:shd w:val="clear" w:color="auto" w:fill="F5F8EE"/>
    </w:tcPr>
    <w:tblStylePr w:type="firstRow">
      <w:tblPr/>
      <w:tcPr>
        <w:tcBorders>
          <w:bottom w:val="single" w:sz="12" w:space="0" w:color="FFFFFF"/>
        </w:tcBorders>
        <w:shd w:val="clear" w:color="auto" w:fill="664E8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32">
    <w:name w:val="Colorful Grid Accent 3"/>
    <w:basedOn w:val="affff5"/>
    <w:link w:val="-3Char1"/>
    <w:qFormat/>
    <w:rsid w:val="00770F20"/>
    <w:rPr>
      <w:rFonts w:ascii="Calibri" w:hAnsi="Calibri"/>
      <w:b/>
      <w:bCs/>
      <w:i/>
      <w:iCs/>
      <w:color w:val="4F81BD"/>
      <w:kern w:val="2"/>
      <w:sz w:val="21"/>
      <w:szCs w:val="22"/>
      <w:lang w:val="en-GB" w:eastAsia="x-none"/>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tblPr/>
      <w:tcPr>
        <w:shd w:val="clear" w:color="auto" w:fill="D6E3BC"/>
      </w:tcPr>
    </w:tblStylePr>
    <w:tblStylePr w:type="lastRow">
      <w:tblPr/>
      <w:tcPr>
        <w:shd w:val="clear" w:color="auto" w:fill="D6E3BC"/>
      </w:tcPr>
    </w:tblStylePr>
    <w:tblStylePr w:type="firstCol">
      <w:tblPr/>
      <w:tcPr>
        <w:shd w:val="clear" w:color="auto" w:fill="76923C"/>
      </w:tcPr>
    </w:tblStylePr>
    <w:tblStylePr w:type="lastCol">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character" w:styleId="afffffffffffffffffffffffffffffffffe">
    <w:name w:val="Subtle Emphasis"/>
    <w:uiPriority w:val="19"/>
    <w:qFormat/>
    <w:rsid w:val="00770F20"/>
    <w:rPr>
      <w:i/>
      <w:iCs/>
      <w:color w:val="808080"/>
    </w:rPr>
  </w:style>
  <w:style w:type="character" w:styleId="affffffffffffffffffffffffffffffffff">
    <w:name w:val="Intense Emphasis"/>
    <w:uiPriority w:val="21"/>
    <w:qFormat/>
    <w:rsid w:val="00770F20"/>
    <w:rPr>
      <w:b/>
      <w:bCs/>
      <w:i/>
      <w:iCs/>
      <w:color w:val="4F81BD"/>
    </w:rPr>
  </w:style>
  <w:style w:type="character" w:customStyle="1" w:styleId="Charffffffff1">
    <w:name w:val="福建正文 Char"/>
    <w:link w:val="affffffffffffffffffffffffffffffffff0"/>
    <w:qFormat/>
    <w:locked/>
    <w:rsid w:val="00770F20"/>
    <w:rPr>
      <w:sz w:val="24"/>
      <w:szCs w:val="24"/>
    </w:rPr>
  </w:style>
  <w:style w:type="paragraph" w:customStyle="1" w:styleId="affffffffffffffffffffffffffffffffff0">
    <w:name w:val="福建正文"/>
    <w:basedOn w:val="affff3"/>
    <w:link w:val="Charffffffff1"/>
    <w:qFormat/>
    <w:rsid w:val="00770F20"/>
    <w:pPr>
      <w:spacing w:before="0" w:after="0"/>
      <w:ind w:firstLine="420"/>
    </w:pPr>
    <w:rPr>
      <w:rFonts w:ascii="Times New Roman" w:hAnsi="Times New Roman"/>
      <w:snapToGrid/>
      <w:szCs w:val="24"/>
    </w:rPr>
  </w:style>
  <w:style w:type="paragraph" w:customStyle="1" w:styleId="CharChar7CharCharCharCharCharChar">
    <w:name w:val="Char Char7 Char Char Char Char Char Char"/>
    <w:basedOn w:val="affff3"/>
    <w:uiPriority w:val="99"/>
    <w:qFormat/>
    <w:rsid w:val="00770F20"/>
    <w:pPr>
      <w:widowControl/>
      <w:spacing w:before="0" w:after="160" w:line="240" w:lineRule="exact"/>
    </w:pPr>
    <w:rPr>
      <w:rFonts w:ascii="Times New Roman" w:hAnsi="Times New Roman"/>
      <w:snapToGrid/>
      <w:kern w:val="2"/>
      <w:sz w:val="21"/>
      <w:szCs w:val="24"/>
    </w:rPr>
  </w:style>
  <w:style w:type="paragraph" w:customStyle="1" w:styleId="bt1bt1">
    <w:name w:val="bt1bt1"/>
    <w:basedOn w:val="13"/>
    <w:uiPriority w:val="99"/>
    <w:qFormat/>
    <w:rsid w:val="00770F20"/>
    <w:pPr>
      <w:keepLines/>
      <w:numPr>
        <w:numId w:val="0"/>
      </w:numPr>
      <w:tabs>
        <w:tab w:val="num" w:pos="1440"/>
      </w:tabs>
      <w:spacing w:line="240" w:lineRule="auto"/>
      <w:ind w:left="1440" w:hanging="360"/>
      <w:jc w:val="center"/>
    </w:pPr>
    <w:rPr>
      <w:rFonts w:ascii="黑体" w:hAnsi="Times New Roman"/>
      <w:bCs w:val="0"/>
      <w:snapToGrid/>
      <w:kern w:val="44"/>
      <w:sz w:val="36"/>
      <w:szCs w:val="36"/>
    </w:rPr>
  </w:style>
  <w:style w:type="paragraph" w:customStyle="1" w:styleId="4120">
    <w:name w:val="样式 正文缩进正文（首行缩进两字）表正文正文非缩进特点标题4段1 + 首行缩进:  2 字符"/>
    <w:basedOn w:val="affff7"/>
    <w:uiPriority w:val="99"/>
    <w:qFormat/>
    <w:rsid w:val="00770F20"/>
    <w:pPr>
      <w:tabs>
        <w:tab w:val="num" w:pos="0"/>
        <w:tab w:val="num" w:pos="360"/>
        <w:tab w:val="left" w:pos="660"/>
      </w:tabs>
      <w:adjustRightInd w:val="0"/>
      <w:snapToGrid w:val="0"/>
      <w:spacing w:before="0" w:after="0" w:line="360" w:lineRule="auto"/>
      <w:ind w:firstLine="480"/>
    </w:pPr>
    <w:rPr>
      <w:rFonts w:ascii="Times New Roman" w:hAnsi="Times New Roman"/>
      <w:sz w:val="24"/>
      <w:szCs w:val="20"/>
    </w:rPr>
  </w:style>
  <w:style w:type="character" w:customStyle="1" w:styleId="1Charf">
    <w:name w:val="临时样式1 Char"/>
    <w:link w:val="1fffffff9"/>
    <w:qFormat/>
    <w:locked/>
    <w:rsid w:val="00770F20"/>
    <w:rPr>
      <w:rFonts w:ascii="宋体" w:hAnsi="宋体"/>
      <w:b/>
      <w:kern w:val="2"/>
      <w:sz w:val="28"/>
      <w:szCs w:val="28"/>
      <w:lang w:val="x-none" w:eastAsia="x-none"/>
    </w:rPr>
  </w:style>
  <w:style w:type="paragraph" w:customStyle="1" w:styleId="1fffffff9">
    <w:name w:val="临时样式1"/>
    <w:basedOn w:val="affff3"/>
    <w:link w:val="1Charf"/>
    <w:qFormat/>
    <w:rsid w:val="00770F20"/>
    <w:pPr>
      <w:widowControl/>
      <w:tabs>
        <w:tab w:val="num" w:pos="851"/>
        <w:tab w:val="left" w:pos="900"/>
      </w:tabs>
      <w:spacing w:before="0" w:after="0"/>
      <w:ind w:left="851" w:hanging="851"/>
      <w:outlineLvl w:val="3"/>
    </w:pPr>
    <w:rPr>
      <w:rFonts w:ascii="宋体" w:hAnsi="宋体"/>
      <w:b/>
      <w:snapToGrid/>
      <w:kern w:val="2"/>
      <w:sz w:val="28"/>
      <w:szCs w:val="28"/>
      <w:lang w:val="x-none" w:eastAsia="x-none"/>
    </w:rPr>
  </w:style>
  <w:style w:type="paragraph" w:customStyle="1" w:styleId="1fffffffa">
    <w:name w:val="字样式1"/>
    <w:basedOn w:val="30"/>
    <w:link w:val="1Charf0"/>
    <w:qFormat/>
    <w:rsid w:val="00770F20"/>
    <w:pPr>
      <w:keepNext/>
      <w:keepLines/>
      <w:numPr>
        <w:ilvl w:val="0"/>
        <w:numId w:val="0"/>
      </w:numPr>
      <w:spacing w:before="260" w:after="0" w:line="416" w:lineRule="auto"/>
      <w:ind w:left="851"/>
      <w:jc w:val="both"/>
    </w:pPr>
    <w:rPr>
      <w:rFonts w:ascii="宋体" w:hAnsi="宋体"/>
      <w:iCs w:val="0"/>
      <w:snapToGrid/>
      <w:kern w:val="2"/>
      <w:szCs w:val="28"/>
    </w:rPr>
  </w:style>
  <w:style w:type="character" w:customStyle="1" w:styleId="1Charf0">
    <w:name w:val="字样式1 Char"/>
    <w:link w:val="1fffffffa"/>
    <w:qFormat/>
    <w:rsid w:val="00770F20"/>
    <w:rPr>
      <w:rFonts w:ascii="宋体" w:hAnsi="宋体"/>
      <w:bCs/>
      <w:kern w:val="2"/>
      <w:sz w:val="28"/>
      <w:szCs w:val="28"/>
    </w:rPr>
  </w:style>
  <w:style w:type="paragraph" w:customStyle="1" w:styleId="yj-3">
    <w:name w:val="yj-3"/>
    <w:basedOn w:val="40"/>
    <w:link w:val="yj-3Char"/>
    <w:qFormat/>
    <w:rsid w:val="00770F20"/>
    <w:pPr>
      <w:keepNext/>
      <w:keepLines/>
      <w:numPr>
        <w:ilvl w:val="0"/>
        <w:numId w:val="0"/>
      </w:numPr>
      <w:spacing w:before="0" w:after="0" w:line="376" w:lineRule="auto"/>
    </w:pPr>
    <w:rPr>
      <w:rFonts w:ascii="宋体" w:hAnsi="宋体"/>
      <w:b/>
      <w:snapToGrid/>
      <w:kern w:val="2"/>
      <w:szCs w:val="28"/>
    </w:rPr>
  </w:style>
  <w:style w:type="character" w:customStyle="1" w:styleId="yj-3Char">
    <w:name w:val="yj-3 Char"/>
    <w:link w:val="yj-3"/>
    <w:rsid w:val="00770F20"/>
    <w:rPr>
      <w:rFonts w:ascii="宋体" w:hAnsi="宋体"/>
      <w:b/>
      <w:bCs/>
      <w:kern w:val="2"/>
      <w:sz w:val="28"/>
      <w:szCs w:val="28"/>
    </w:rPr>
  </w:style>
  <w:style w:type="paragraph" w:customStyle="1" w:styleId="yj-4">
    <w:name w:val="yj-4"/>
    <w:basedOn w:val="yj-3"/>
    <w:qFormat/>
    <w:rsid w:val="00770F20"/>
    <w:pPr>
      <w:ind w:left="1984" w:hanging="708"/>
    </w:pPr>
  </w:style>
  <w:style w:type="paragraph" w:customStyle="1" w:styleId="22h2Heading2HiddenHeading2CCBSheading2">
    <w:name w:val="样式 标题 2标题 2(创智)h2Heading 2 HiddenHeading 2 CCBSheading 2第一..."/>
    <w:basedOn w:val="affff3"/>
    <w:rsid w:val="00770F20"/>
    <w:pPr>
      <w:spacing w:before="0" w:after="0" w:line="240" w:lineRule="auto"/>
      <w:jc w:val="both"/>
    </w:pPr>
    <w:rPr>
      <w:rFonts w:ascii="Times New Roman" w:hAnsi="Times New Roman"/>
      <w:snapToGrid/>
      <w:kern w:val="2"/>
      <w:sz w:val="21"/>
      <w:szCs w:val="24"/>
    </w:rPr>
  </w:style>
  <w:style w:type="paragraph" w:customStyle="1" w:styleId="yj-h5">
    <w:name w:val="yj-h5"/>
    <w:basedOn w:val="5"/>
    <w:link w:val="yj-h5Char"/>
    <w:qFormat/>
    <w:rsid w:val="00770F20"/>
    <w:pPr>
      <w:keepNext/>
      <w:keepLines/>
      <w:numPr>
        <w:numId w:val="176"/>
      </w:numPr>
      <w:adjustRightInd w:val="0"/>
      <w:spacing w:before="280" w:after="0" w:line="376" w:lineRule="auto"/>
      <w:jc w:val="both"/>
    </w:pPr>
    <w:rPr>
      <w:rFonts w:ascii="Times New Roman" w:hAnsi="Times New Roman"/>
      <w:b/>
      <w:bCs/>
      <w:noProof/>
      <w:snapToGrid/>
      <w:kern w:val="2"/>
      <w:szCs w:val="28"/>
      <w14:scene3d>
        <w14:camera w14:prst="orthographicFront"/>
        <w14:lightRig w14:rig="threePt" w14:dir="t">
          <w14:rot w14:lat="0" w14:lon="0" w14:rev="0"/>
        </w14:lightRig>
      </w14:scene3d>
    </w:rPr>
  </w:style>
  <w:style w:type="character" w:customStyle="1" w:styleId="yj-h5Char">
    <w:name w:val="yj-h5 Char"/>
    <w:link w:val="yj-h5"/>
    <w:qFormat/>
    <w:rsid w:val="00770F20"/>
    <w:rPr>
      <w:b/>
      <w:bCs/>
      <w:noProof/>
      <w:kern w:val="2"/>
      <w:sz w:val="28"/>
      <w:szCs w:val="28"/>
      <w14:scene3d>
        <w14:camera w14:prst="orthographicFront"/>
        <w14:lightRig w14:rig="threePt" w14:dir="t">
          <w14:rot w14:lat="0" w14:lon="0" w14:rev="0"/>
        </w14:lightRig>
      </w14:scene3d>
    </w:rPr>
  </w:style>
  <w:style w:type="paragraph" w:customStyle="1" w:styleId="yj-2">
    <w:name w:val="yj-2"/>
    <w:basedOn w:val="30"/>
    <w:qFormat/>
    <w:rsid w:val="00770F20"/>
    <w:pPr>
      <w:keepNext/>
      <w:keepLines/>
      <w:numPr>
        <w:ilvl w:val="1"/>
        <w:numId w:val="177"/>
      </w:numPr>
      <w:spacing w:before="260" w:after="0" w:line="416" w:lineRule="auto"/>
      <w:jc w:val="both"/>
    </w:pPr>
    <w:rPr>
      <w:rFonts w:ascii="Times New Roman" w:hAnsi="Times New Roman"/>
      <w:b/>
      <w:iCs w:val="0"/>
      <w:snapToGrid/>
      <w:kern w:val="2"/>
      <w:sz w:val="32"/>
      <w:szCs w:val="32"/>
    </w:rPr>
  </w:style>
  <w:style w:type="character" w:customStyle="1" w:styleId="Char41">
    <w:name w:val="正文文本 Char4"/>
    <w:basedOn w:val="affff4"/>
    <w:uiPriority w:val="99"/>
    <w:semiHidden/>
    <w:qFormat/>
    <w:locked/>
    <w:rsid w:val="00770F20"/>
    <w:rPr>
      <w:kern w:val="2"/>
      <w:sz w:val="24"/>
      <w:szCs w:val="24"/>
    </w:rPr>
  </w:style>
  <w:style w:type="character" w:customStyle="1" w:styleId="Charffffffff2">
    <w:name w:val="引用 Char"/>
    <w:link w:val="affffffffffffffffffffffffffffffffff1"/>
    <w:uiPriority w:val="21"/>
    <w:qFormat/>
    <w:locked/>
    <w:rsid w:val="00770F20"/>
    <w:rPr>
      <w:rFonts w:ascii="Mangal" w:hAnsi="Mangal" w:cs="Mangal"/>
      <w:i/>
      <w:iCs/>
      <w:color w:val="000000"/>
    </w:rPr>
  </w:style>
  <w:style w:type="character" w:customStyle="1" w:styleId="Charffffffff3">
    <w:name w:val="明显引用 Char"/>
    <w:link w:val="affffffffffffffffffffffffffffffffff2"/>
    <w:uiPriority w:val="22"/>
    <w:qFormat/>
    <w:locked/>
    <w:rsid w:val="00770F20"/>
    <w:rPr>
      <w:rFonts w:ascii="Mangal" w:hAnsi="Mangal" w:cs="Mangal"/>
      <w:b/>
      <w:bCs/>
      <w:i/>
      <w:iCs/>
      <w:color w:val="4F81BD"/>
    </w:rPr>
  </w:style>
  <w:style w:type="paragraph" w:customStyle="1" w:styleId="CharCharCharCharChar">
    <w:name w:val="Char Char Char Char Char"/>
    <w:basedOn w:val="affff3"/>
    <w:uiPriority w:val="99"/>
    <w:qFormat/>
    <w:rsid w:val="00770F20"/>
    <w:pPr>
      <w:widowControl/>
      <w:snapToGrid w:val="0"/>
      <w:spacing w:before="0" w:after="0"/>
    </w:pPr>
    <w:rPr>
      <w:rFonts w:ascii="Mangal" w:hAnsi="Mangal" w:cs="Symbol"/>
      <w:snapToGrid/>
      <w:sz w:val="22"/>
      <w:szCs w:val="24"/>
    </w:rPr>
  </w:style>
  <w:style w:type="paragraph" w:customStyle="1" w:styleId="Char120">
    <w:name w:val="Char12"/>
    <w:basedOn w:val="affff3"/>
    <w:uiPriority w:val="99"/>
    <w:qFormat/>
    <w:rsid w:val="00770F20"/>
    <w:pPr>
      <w:widowControl/>
      <w:snapToGrid w:val="0"/>
      <w:spacing w:before="0" w:after="0"/>
      <w:ind w:firstLineChars="196" w:firstLine="551"/>
    </w:pPr>
    <w:rPr>
      <w:rFonts w:ascii="Mangal" w:hAnsi="Mangal" w:cs="Symbol"/>
      <w:b/>
      <w:snapToGrid/>
      <w:szCs w:val="28"/>
    </w:rPr>
  </w:style>
  <w:style w:type="paragraph" w:customStyle="1" w:styleId="CharChar1CharChar1CharChar1CharChar1Char1">
    <w:name w:val="Char Char1 Char Char1 Char Char1 Char Char1 Char1"/>
    <w:basedOn w:val="affff3"/>
    <w:uiPriority w:val="99"/>
    <w:qFormat/>
    <w:rsid w:val="00770F20"/>
    <w:pPr>
      <w:widowControl/>
      <w:spacing w:before="0" w:after="0" w:line="240" w:lineRule="auto"/>
      <w:jc w:val="both"/>
    </w:pPr>
    <w:rPr>
      <w:rFonts w:ascii="'宋体" w:hAnsi="'宋体" w:cs="Symbol"/>
      <w:snapToGrid/>
      <w:kern w:val="2"/>
      <w:sz w:val="21"/>
      <w:szCs w:val="24"/>
    </w:rPr>
  </w:style>
  <w:style w:type="paragraph" w:customStyle="1" w:styleId="CharChar60">
    <w:name w:val="Char Char6"/>
    <w:basedOn w:val="affff3"/>
    <w:uiPriority w:val="99"/>
    <w:qFormat/>
    <w:rsid w:val="00770F20"/>
    <w:pPr>
      <w:widowControl/>
      <w:snapToGrid w:val="0"/>
      <w:spacing w:before="0" w:after="160" w:line="240" w:lineRule="exact"/>
    </w:pPr>
    <w:rPr>
      <w:rFonts w:ascii="Times New Roman" w:hAnsi="Times New Roman" w:cs="Symbol"/>
      <w:snapToGrid/>
      <w:sz w:val="20"/>
      <w:lang w:eastAsia="en-US"/>
    </w:rPr>
  </w:style>
  <w:style w:type="paragraph" w:customStyle="1" w:styleId="CharCharCharCharCharCharCharCharCharCharCharCharCharCharCharCharCharCharCharCharChar2">
    <w:name w:val="Char Char Char Char Char Char Char Char Char Char Char Char Char Char Char Char Char Char Char Char Char2"/>
    <w:basedOn w:val="affff3"/>
    <w:uiPriority w:val="99"/>
    <w:semiHidden/>
    <w:qFormat/>
    <w:rsid w:val="00770F20"/>
    <w:pPr>
      <w:widowControl/>
      <w:snapToGrid w:val="0"/>
      <w:spacing w:before="0" w:after="0" w:line="240" w:lineRule="auto"/>
    </w:pPr>
    <w:rPr>
      <w:rFonts w:ascii="Times New Roman" w:hAnsi="Times New Roman" w:cs="Symbol"/>
      <w:snapToGrid/>
      <w:sz w:val="21"/>
      <w:szCs w:val="24"/>
    </w:rPr>
  </w:style>
  <w:style w:type="paragraph" w:customStyle="1" w:styleId="CharCharCharCharCharCharCharCharChar31">
    <w:name w:val="Char Char Char Char Char Char Char Char Char31"/>
    <w:basedOn w:val="affff3"/>
    <w:uiPriority w:val="99"/>
    <w:qFormat/>
    <w:rsid w:val="00770F20"/>
    <w:pPr>
      <w:widowControl/>
      <w:spacing w:before="0" w:after="0" w:line="240" w:lineRule="auto"/>
      <w:jc w:val="both"/>
    </w:pPr>
    <w:rPr>
      <w:rFonts w:ascii="'宋体" w:hAnsi="'宋体" w:cs="Symbol"/>
      <w:snapToGrid/>
      <w:kern w:val="2"/>
      <w:sz w:val="21"/>
    </w:rPr>
  </w:style>
  <w:style w:type="paragraph" w:customStyle="1" w:styleId="CharChar210">
    <w:name w:val="Char Char210"/>
    <w:basedOn w:val="affff9"/>
    <w:uiPriority w:val="99"/>
    <w:qFormat/>
    <w:rsid w:val="00770F20"/>
    <w:pPr>
      <w:widowControl/>
      <w:shd w:val="clear" w:color="auto" w:fill="000080"/>
      <w:spacing w:before="0" w:after="0" w:line="240" w:lineRule="auto"/>
      <w:ind w:firstLine="454"/>
    </w:pPr>
    <w:rPr>
      <w:rFonts w:ascii="'宋体" w:eastAsia="'宋体" w:hAnsi="'宋体" w:cs="Mangal" w:hint="eastAsia"/>
      <w:snapToGrid/>
      <w:kern w:val="0"/>
      <w:sz w:val="24"/>
      <w:szCs w:val="20"/>
    </w:rPr>
  </w:style>
  <w:style w:type="paragraph" w:customStyle="1" w:styleId="CharChar1CharChar1CharChar12">
    <w:name w:val="Char Char1 Char Char1 Char Char12"/>
    <w:basedOn w:val="affff3"/>
    <w:uiPriority w:val="99"/>
    <w:qFormat/>
    <w:rsid w:val="00770F20"/>
    <w:pPr>
      <w:widowControl/>
      <w:snapToGrid w:val="0"/>
      <w:spacing w:before="0" w:after="0" w:line="240" w:lineRule="auto"/>
    </w:pPr>
    <w:rPr>
      <w:rFonts w:ascii="'宋体" w:hAnsi="'宋体" w:cs="Symbol"/>
      <w:snapToGrid/>
      <w:szCs w:val="24"/>
    </w:rPr>
  </w:style>
  <w:style w:type="paragraph" w:customStyle="1" w:styleId="Char1CharChar1">
    <w:name w:val="Char1 Char Char1"/>
    <w:basedOn w:val="affff3"/>
    <w:uiPriority w:val="99"/>
    <w:qFormat/>
    <w:rsid w:val="00770F20"/>
    <w:pPr>
      <w:widowControl/>
      <w:tabs>
        <w:tab w:val="left" w:pos="420"/>
      </w:tabs>
      <w:spacing w:before="0" w:after="0" w:line="240" w:lineRule="auto"/>
      <w:ind w:left="420" w:hanging="420"/>
      <w:jc w:val="both"/>
    </w:pPr>
    <w:rPr>
      <w:rFonts w:ascii="Times New Roman" w:hAnsi="Times New Roman" w:cs="Cambria Math"/>
      <w:snapToGrid/>
      <w:kern w:val="2"/>
      <w:sz w:val="21"/>
      <w:lang w:bidi="hi-IN"/>
    </w:rPr>
  </w:style>
  <w:style w:type="paragraph" w:customStyle="1" w:styleId="Char220">
    <w:name w:val="Char22"/>
    <w:basedOn w:val="affff3"/>
    <w:uiPriority w:val="99"/>
    <w:qFormat/>
    <w:rsid w:val="00770F20"/>
    <w:pPr>
      <w:widowControl/>
      <w:spacing w:before="0" w:after="0"/>
      <w:ind w:firstLineChars="200" w:firstLine="480"/>
      <w:jc w:val="both"/>
    </w:pPr>
    <w:rPr>
      <w:rFonts w:ascii="'宋体" w:hAnsi="'宋体" w:cs="Symbol"/>
      <w:snapToGrid/>
      <w:kern w:val="2"/>
    </w:rPr>
  </w:style>
  <w:style w:type="paragraph" w:customStyle="1" w:styleId="Char1CharCharCharCharCharCharCharCharCharCharCharCharCharCharChar2">
    <w:name w:val="Char1 Char Char Char Char Char Char Char Char Char Char Char Char Char Char Char2"/>
    <w:basedOn w:val="affff3"/>
    <w:uiPriority w:val="99"/>
    <w:semiHidden/>
    <w:qFormat/>
    <w:rsid w:val="00770F20"/>
    <w:pPr>
      <w:widowControl/>
      <w:tabs>
        <w:tab w:val="left" w:pos="840"/>
      </w:tabs>
      <w:spacing w:before="0" w:after="0" w:line="240" w:lineRule="auto"/>
      <w:jc w:val="both"/>
    </w:pPr>
    <w:rPr>
      <w:rFonts w:ascii="'宋体" w:hAnsi="'宋体" w:cs="Symbol"/>
      <w:snapToGrid/>
      <w:kern w:val="2"/>
    </w:rPr>
  </w:style>
  <w:style w:type="paragraph" w:customStyle="1" w:styleId="CharCharCharCharCharCharChar32">
    <w:name w:val="Char Char Char Char Char Char Char32"/>
    <w:basedOn w:val="affff3"/>
    <w:uiPriority w:val="99"/>
    <w:semiHidden/>
    <w:qFormat/>
    <w:rsid w:val="00770F20"/>
    <w:pPr>
      <w:widowControl/>
      <w:tabs>
        <w:tab w:val="left" w:pos="840"/>
      </w:tabs>
      <w:spacing w:before="0" w:after="0"/>
      <w:jc w:val="both"/>
    </w:pPr>
    <w:rPr>
      <w:rFonts w:ascii="'宋体" w:hAnsi="'宋体" w:cs="Symbol"/>
      <w:snapToGrid/>
      <w:kern w:val="2"/>
    </w:rPr>
  </w:style>
  <w:style w:type="paragraph" w:customStyle="1" w:styleId="CharCharCharCharCharCharCharCharCharChar1">
    <w:name w:val="Char Char Char Char Char Char Char Char Char Char1"/>
    <w:basedOn w:val="affff3"/>
    <w:uiPriority w:val="99"/>
    <w:qFormat/>
    <w:rsid w:val="00770F20"/>
    <w:pPr>
      <w:widowControl/>
      <w:spacing w:before="0" w:after="0" w:line="240" w:lineRule="auto"/>
      <w:jc w:val="both"/>
    </w:pPr>
    <w:rPr>
      <w:rFonts w:ascii="'宋体" w:hAnsi="'宋体" w:cs="Symbol"/>
      <w:snapToGrid/>
      <w:kern w:val="2"/>
    </w:rPr>
  </w:style>
  <w:style w:type="paragraph" w:customStyle="1" w:styleId="CharCharCharCharCharCharChar1">
    <w:name w:val="Char Char Char Char Char Char Char1"/>
    <w:basedOn w:val="affff3"/>
    <w:uiPriority w:val="99"/>
    <w:qFormat/>
    <w:rsid w:val="00770F20"/>
    <w:pPr>
      <w:widowControl/>
      <w:spacing w:before="0" w:after="0" w:line="240" w:lineRule="auto"/>
      <w:jc w:val="both"/>
    </w:pPr>
    <w:rPr>
      <w:rFonts w:ascii="'宋体" w:hAnsi="'宋体" w:cs="Cambria Math"/>
      <w:snapToGrid/>
      <w:kern w:val="2"/>
      <w:lang w:bidi="hi-IN"/>
    </w:rPr>
  </w:style>
  <w:style w:type="character" w:customStyle="1" w:styleId="Charffff6">
    <w:name w:val="!正文 Char"/>
    <w:link w:val="affffffffffffffffff1"/>
    <w:qFormat/>
    <w:locked/>
    <w:rsid w:val="00770F20"/>
    <w:rPr>
      <w:kern w:val="2"/>
      <w:sz w:val="24"/>
    </w:rPr>
  </w:style>
  <w:style w:type="paragraph" w:customStyle="1" w:styleId="CharCharCharCharCharCharCharCharCharCharCharCharCharCharCharCharCharCharCharCharCharCharChar1Char1">
    <w:name w:val="Char Char Char Char Char Char Char Char Char Char Char Char Char Char Char Char Char Char Char Char Char Char Char1 Char1"/>
    <w:basedOn w:val="affff3"/>
    <w:uiPriority w:val="99"/>
    <w:qFormat/>
    <w:rsid w:val="00770F20"/>
    <w:pPr>
      <w:widowControl/>
      <w:spacing w:before="0" w:after="0"/>
      <w:ind w:left="420"/>
      <w:jc w:val="both"/>
    </w:pPr>
    <w:rPr>
      <w:rFonts w:ascii="Arial Black" w:hAnsi="Arial Black" w:cs="Arial Black"/>
      <w:snapToGrid/>
      <w:kern w:val="2"/>
      <w:sz w:val="21"/>
      <w:szCs w:val="24"/>
    </w:rPr>
  </w:style>
  <w:style w:type="paragraph" w:customStyle="1" w:styleId="Char1CharCharCharChar1">
    <w:name w:val="Char1 Char Char Char Char1"/>
    <w:basedOn w:val="affff3"/>
    <w:uiPriority w:val="99"/>
    <w:qFormat/>
    <w:rsid w:val="00770F20"/>
    <w:pPr>
      <w:widowControl/>
      <w:spacing w:before="0" w:after="0" w:line="240" w:lineRule="auto"/>
      <w:jc w:val="both"/>
    </w:pPr>
    <w:rPr>
      <w:rFonts w:ascii="'宋体" w:hAnsi="'宋体" w:cs="Symbol"/>
      <w:snapToGrid/>
      <w:kern w:val="2"/>
    </w:rPr>
  </w:style>
  <w:style w:type="paragraph" w:customStyle="1" w:styleId="CharCharCharChar1CharCharCharCharCharCharCharCharChar1">
    <w:name w:val="Char Char Char Char1 Char Char Char Char Char Char Char Char Char1"/>
    <w:basedOn w:val="affff3"/>
    <w:uiPriority w:val="99"/>
    <w:qFormat/>
    <w:rsid w:val="00770F20"/>
    <w:pPr>
      <w:widowControl/>
      <w:spacing w:before="0" w:after="0" w:line="240" w:lineRule="auto"/>
      <w:jc w:val="both"/>
    </w:pPr>
    <w:rPr>
      <w:rFonts w:ascii="'宋体" w:hAnsi="'宋体" w:cs="Cambria Math"/>
      <w:snapToGrid/>
      <w:kern w:val="2"/>
      <w:lang w:bidi="hi-IN"/>
    </w:rPr>
  </w:style>
  <w:style w:type="paragraph" w:customStyle="1" w:styleId="CharCharCharCharCharChar1Char1">
    <w:name w:val="Char Char Char Char Char Char1 Char1"/>
    <w:basedOn w:val="affff3"/>
    <w:uiPriority w:val="99"/>
    <w:qFormat/>
    <w:rsid w:val="00770F20"/>
    <w:pPr>
      <w:widowControl/>
      <w:spacing w:before="0" w:after="0"/>
      <w:ind w:firstLineChars="200" w:firstLine="200"/>
      <w:jc w:val="both"/>
    </w:pPr>
    <w:rPr>
      <w:rFonts w:ascii="'宋体" w:hAnsi="'宋体" w:cs="Cambria Math"/>
      <w:snapToGrid/>
      <w:kern w:val="2"/>
      <w:lang w:bidi="hi-IN"/>
    </w:rPr>
  </w:style>
  <w:style w:type="paragraph" w:customStyle="1" w:styleId="CharChar15">
    <w:name w:val="Char Char15"/>
    <w:basedOn w:val="affff9"/>
    <w:uiPriority w:val="99"/>
    <w:qFormat/>
    <w:rsid w:val="00770F20"/>
    <w:pPr>
      <w:widowControl/>
      <w:shd w:val="clear" w:color="auto" w:fill="000080"/>
      <w:spacing w:before="0" w:after="0" w:line="240" w:lineRule="auto"/>
      <w:jc w:val="both"/>
    </w:pPr>
    <w:rPr>
      <w:rFonts w:ascii="'宋体" w:eastAsia="'宋体" w:hAnsi="'宋体" w:cs="Cambria Math" w:hint="eastAsia"/>
      <w:snapToGrid/>
      <w:sz w:val="24"/>
      <w:szCs w:val="20"/>
      <w:lang w:bidi="hi-IN"/>
    </w:rPr>
  </w:style>
  <w:style w:type="paragraph" w:customStyle="1" w:styleId="CharChar2CharCharCharCharCharCharCharCharCharCharCharCharCharCharCharCharCharCharCharChar1">
    <w:name w:val="Char Char2 Char Char Char Char Char Char Char Char Char Char Char Char Char Char Char Char Char Char Char Char1"/>
    <w:basedOn w:val="affff3"/>
    <w:uiPriority w:val="99"/>
    <w:qFormat/>
    <w:rsid w:val="00770F20"/>
    <w:pPr>
      <w:widowControl/>
      <w:spacing w:before="0" w:after="0" w:line="240" w:lineRule="auto"/>
      <w:jc w:val="both"/>
    </w:pPr>
    <w:rPr>
      <w:rFonts w:ascii="'宋体" w:hAnsi="'宋体" w:cs="Cambria Math"/>
      <w:snapToGrid/>
      <w:kern w:val="2"/>
      <w:lang w:bidi="hi-IN"/>
    </w:rPr>
  </w:style>
  <w:style w:type="paragraph" w:customStyle="1" w:styleId="CharCharCharCharCharChar2CharCharCharChar1">
    <w:name w:val="Char Char Char Char Char Char2 Char Char Char Char1"/>
    <w:basedOn w:val="affff3"/>
    <w:uiPriority w:val="99"/>
    <w:qFormat/>
    <w:rsid w:val="00770F20"/>
    <w:pPr>
      <w:widowControl/>
      <w:spacing w:before="0" w:after="0"/>
      <w:ind w:firstLineChars="200" w:firstLine="200"/>
      <w:jc w:val="both"/>
    </w:pPr>
    <w:rPr>
      <w:rFonts w:ascii="'宋体" w:hAnsi="'宋体" w:cs="Symbol"/>
      <w:snapToGrid/>
      <w:kern w:val="2"/>
    </w:rPr>
  </w:style>
  <w:style w:type="paragraph" w:customStyle="1" w:styleId="CharCharCharCharCharChar2">
    <w:name w:val="Char Char Char Char Char Char2"/>
    <w:basedOn w:val="affff9"/>
    <w:uiPriority w:val="99"/>
    <w:qFormat/>
    <w:rsid w:val="00770F20"/>
    <w:pPr>
      <w:widowControl/>
      <w:shd w:val="clear" w:color="auto" w:fill="000080"/>
      <w:snapToGrid w:val="0"/>
      <w:spacing w:before="0" w:after="0" w:line="240" w:lineRule="auto"/>
      <w:ind w:leftChars="1400" w:left="1400"/>
    </w:pPr>
    <w:rPr>
      <w:rFonts w:ascii="'宋体" w:eastAsia="'宋体" w:hAnsi="'宋体" w:cs="'宋体" w:hint="eastAsia"/>
      <w:snapToGrid/>
      <w:kern w:val="0"/>
      <w:sz w:val="24"/>
      <w:szCs w:val="24"/>
    </w:rPr>
  </w:style>
  <w:style w:type="paragraph" w:customStyle="1" w:styleId="CharCharCharCharCharCharCharCharCharCharCharCharCharCharCharChar1CharCharCharChar1">
    <w:name w:val="Char Char Char Char Char Char Char Char Char Char Char Char Char Char Char Char1 Char Char Char Char1"/>
    <w:basedOn w:val="affff3"/>
    <w:uiPriority w:val="99"/>
    <w:qFormat/>
    <w:rsid w:val="00770F20"/>
    <w:pPr>
      <w:widowControl/>
      <w:spacing w:before="0" w:after="0"/>
      <w:ind w:firstLineChars="200" w:firstLine="200"/>
      <w:jc w:val="both"/>
    </w:pPr>
    <w:rPr>
      <w:rFonts w:ascii="'宋体" w:hAnsi="'宋体" w:cs="Symbol"/>
      <w:snapToGrid/>
      <w:kern w:val="2"/>
    </w:rPr>
  </w:style>
  <w:style w:type="paragraph" w:customStyle="1" w:styleId="CharChar8CharCharCharCharCharChar1">
    <w:name w:val="Char Char8 Char Char Char Char Char Char1"/>
    <w:basedOn w:val="affff3"/>
    <w:uiPriority w:val="99"/>
    <w:qFormat/>
    <w:rsid w:val="00770F20"/>
    <w:pPr>
      <w:widowControl/>
      <w:spacing w:before="0" w:after="0"/>
      <w:jc w:val="both"/>
    </w:pPr>
    <w:rPr>
      <w:rFonts w:ascii="Mangal" w:hAnsi="Mangal" w:cs="Symbol"/>
      <w:snapToGrid/>
      <w:kern w:val="2"/>
      <w:sz w:val="22"/>
      <w:szCs w:val="24"/>
    </w:rPr>
  </w:style>
  <w:style w:type="paragraph" w:customStyle="1" w:styleId="Char1CharCharChar2">
    <w:name w:val="Char1 Char Char Char2"/>
    <w:basedOn w:val="affff3"/>
    <w:uiPriority w:val="99"/>
    <w:qFormat/>
    <w:rsid w:val="00770F20"/>
    <w:pPr>
      <w:widowControl/>
      <w:spacing w:before="0" w:after="0" w:line="240" w:lineRule="auto"/>
      <w:jc w:val="both"/>
    </w:pPr>
    <w:rPr>
      <w:rFonts w:ascii="Times New Roman" w:hAnsi="Times New Roman"/>
      <w:snapToGrid/>
      <w:kern w:val="2"/>
      <w:sz w:val="21"/>
      <w:szCs w:val="24"/>
    </w:rPr>
  </w:style>
  <w:style w:type="character" w:customStyle="1" w:styleId="TALChar">
    <w:name w:val="TAL Char"/>
    <w:link w:val="TAL"/>
    <w:qFormat/>
    <w:locked/>
    <w:rsid w:val="00770F20"/>
    <w:rPr>
      <w:rFonts w:ascii="Arial" w:hAnsi="Arial"/>
      <w:sz w:val="18"/>
      <w:lang w:val="en-GB" w:eastAsia="en-US"/>
    </w:rPr>
  </w:style>
  <w:style w:type="paragraph" w:customStyle="1" w:styleId="CharChar7Char1">
    <w:name w:val="Char Char7 Char1"/>
    <w:basedOn w:val="affff3"/>
    <w:uiPriority w:val="99"/>
    <w:qFormat/>
    <w:rsid w:val="00770F20"/>
    <w:pPr>
      <w:widowControl/>
      <w:spacing w:before="0" w:after="0"/>
      <w:jc w:val="both"/>
    </w:pPr>
    <w:rPr>
      <w:rFonts w:ascii="宋体" w:hAnsi="宋体"/>
      <w:snapToGrid/>
      <w:kern w:val="2"/>
      <w:sz w:val="22"/>
      <w:szCs w:val="24"/>
    </w:rPr>
  </w:style>
  <w:style w:type="character" w:customStyle="1" w:styleId="Charffff9">
    <w:name w:val="!版心文字 Char"/>
    <w:link w:val="affffffffffffffffff4"/>
    <w:qFormat/>
    <w:locked/>
    <w:rsid w:val="00770F20"/>
    <w:rPr>
      <w:kern w:val="2"/>
      <w:sz w:val="24"/>
      <w:szCs w:val="24"/>
    </w:rPr>
  </w:style>
  <w:style w:type="character" w:customStyle="1" w:styleId="15Char1">
    <w:name w:val="正文（1.5） Char"/>
    <w:link w:val="15c"/>
    <w:qFormat/>
    <w:locked/>
    <w:rsid w:val="00770F20"/>
    <w:rPr>
      <w:rFonts w:ascii="Calibri" w:hAnsi="Calibri"/>
      <w:kern w:val="2"/>
      <w:sz w:val="21"/>
      <w:szCs w:val="22"/>
    </w:rPr>
  </w:style>
  <w:style w:type="paragraph" w:customStyle="1" w:styleId="15c">
    <w:name w:val="正文（1.5）"/>
    <w:basedOn w:val="affff3"/>
    <w:link w:val="15Char1"/>
    <w:qFormat/>
    <w:rsid w:val="00770F20"/>
    <w:pPr>
      <w:spacing w:before="0" w:after="0"/>
      <w:ind w:firstLineChars="200" w:firstLine="420"/>
      <w:jc w:val="both"/>
    </w:pPr>
    <w:rPr>
      <w:rFonts w:ascii="Calibri" w:hAnsi="Calibri"/>
      <w:snapToGrid/>
      <w:kern w:val="2"/>
      <w:sz w:val="21"/>
      <w:szCs w:val="22"/>
    </w:rPr>
  </w:style>
  <w:style w:type="paragraph" w:customStyle="1" w:styleId="CharCharCharChar5">
    <w:name w:val="Char Char Char Char5"/>
    <w:basedOn w:val="affff3"/>
    <w:autoRedefine/>
    <w:uiPriority w:val="99"/>
    <w:qFormat/>
    <w:rsid w:val="00770F20"/>
    <w:pPr>
      <w:spacing w:before="0" w:after="0"/>
      <w:jc w:val="both"/>
    </w:pPr>
    <w:rPr>
      <w:rFonts w:ascii="宋体" w:hAnsi="宋体"/>
      <w:snapToGrid/>
      <w:kern w:val="2"/>
      <w:sz w:val="22"/>
      <w:szCs w:val="24"/>
    </w:rPr>
  </w:style>
  <w:style w:type="paragraph" w:customStyle="1" w:styleId="affffffffffffffffffffffffffffffffff3">
    <w:name w:val="更改签字"/>
    <w:basedOn w:val="affff3"/>
    <w:uiPriority w:val="99"/>
    <w:qFormat/>
    <w:rsid w:val="00770F20"/>
    <w:pPr>
      <w:spacing w:before="120" w:after="0" w:line="240" w:lineRule="auto"/>
      <w:jc w:val="both"/>
    </w:pPr>
    <w:rPr>
      <w:rFonts w:ascii="仿宋_GB2312" w:eastAsia="仿宋_GB2312" w:hAnsi="Times New Roman"/>
      <w:snapToGrid/>
      <w:kern w:val="2"/>
    </w:rPr>
  </w:style>
  <w:style w:type="paragraph" w:customStyle="1" w:styleId="-113">
    <w:name w:val="彩色列表 - 着色 11"/>
    <w:aliases w:val="大项"/>
    <w:basedOn w:val="affff3"/>
    <w:uiPriority w:val="34"/>
    <w:qFormat/>
    <w:rsid w:val="00770F20"/>
    <w:pPr>
      <w:spacing w:before="0" w:after="0" w:line="240" w:lineRule="auto"/>
      <w:ind w:firstLineChars="200" w:firstLine="420"/>
      <w:jc w:val="both"/>
    </w:pPr>
    <w:rPr>
      <w:rFonts w:ascii="Calibri" w:hAnsi="Calibri"/>
      <w:snapToGrid/>
      <w:kern w:val="2"/>
      <w:sz w:val="21"/>
      <w:szCs w:val="22"/>
      <w:lang w:val="x-none" w:eastAsia="x-none"/>
    </w:rPr>
  </w:style>
  <w:style w:type="paragraph" w:customStyle="1" w:styleId="Char1CharCharCharCharCharCharCharCharCharCharCharCharCharCharCharCharCharChar2">
    <w:name w:val="Char1 Char Char Char Char Char Char Char Char Char Char Char Char Char Char Char Char Char Char2"/>
    <w:basedOn w:val="affff9"/>
    <w:autoRedefine/>
    <w:uiPriority w:val="99"/>
    <w:qFormat/>
    <w:rsid w:val="00770F20"/>
    <w:pPr>
      <w:shd w:val="clear" w:color="auto" w:fill="000080"/>
      <w:spacing w:before="0" w:after="0" w:line="240" w:lineRule="auto"/>
      <w:jc w:val="both"/>
    </w:pPr>
    <w:rPr>
      <w:rFonts w:ascii="Tahoma" w:eastAsia="'宋体" w:hAnsi="Tahoma" w:cs="'宋体" w:hint="eastAsia"/>
      <w:snapToGrid/>
      <w:sz w:val="24"/>
      <w:szCs w:val="24"/>
      <w:lang w:val="x-none" w:eastAsia="x-none"/>
    </w:rPr>
  </w:style>
  <w:style w:type="paragraph" w:customStyle="1" w:styleId="CharCharCharCharCharCharChar2">
    <w:name w:val="Char Char Char Char Char Char Char2"/>
    <w:basedOn w:val="affff3"/>
    <w:uiPriority w:val="99"/>
    <w:qFormat/>
    <w:rsid w:val="00770F20"/>
    <w:pPr>
      <w:spacing w:before="0" w:after="0" w:line="240" w:lineRule="auto"/>
      <w:jc w:val="both"/>
    </w:pPr>
    <w:rPr>
      <w:rFonts w:ascii="Tahoma" w:hAnsi="Tahoma"/>
      <w:snapToGrid/>
      <w:kern w:val="2"/>
    </w:rPr>
  </w:style>
  <w:style w:type="character" w:customStyle="1" w:styleId="2Char15">
    <w:name w:val="中等深浅网格 2 Char1"/>
    <w:link w:val="21a"/>
    <w:uiPriority w:val="1"/>
    <w:locked/>
    <w:rsid w:val="00770F20"/>
    <w:rPr>
      <w:rFonts w:ascii="Calibri" w:hAnsi="Calibri"/>
      <w:sz w:val="22"/>
      <w:szCs w:val="21"/>
    </w:rPr>
  </w:style>
  <w:style w:type="paragraph" w:customStyle="1" w:styleId="21a">
    <w:name w:val="中等深浅网格 21"/>
    <w:link w:val="2Char15"/>
    <w:uiPriority w:val="1"/>
    <w:qFormat/>
    <w:rsid w:val="00770F20"/>
    <w:rPr>
      <w:rFonts w:ascii="Calibri" w:hAnsi="Calibri"/>
      <w:sz w:val="22"/>
      <w:szCs w:val="21"/>
    </w:rPr>
  </w:style>
  <w:style w:type="paragraph" w:customStyle="1" w:styleId="Char1CharCharCharCharCharCharCharCharCharCharCharCharCharCharCharCharCharChar22">
    <w:name w:val="Char1 Char Char Char Char Char Char Char Char Char Char Char Char Char Char Char Char Char Char22"/>
    <w:basedOn w:val="affff9"/>
    <w:autoRedefine/>
    <w:uiPriority w:val="99"/>
    <w:qFormat/>
    <w:rsid w:val="00770F20"/>
    <w:pPr>
      <w:shd w:val="clear" w:color="auto" w:fill="000080"/>
      <w:spacing w:before="0" w:after="0"/>
      <w:ind w:leftChars="200" w:left="420"/>
    </w:pPr>
    <w:rPr>
      <w:rFonts w:ascii="Tahoma" w:eastAsia="'宋体" w:hAnsi="Tahoma" w:cs="'宋体" w:hint="eastAsia"/>
      <w:snapToGrid/>
      <w:sz w:val="24"/>
      <w:szCs w:val="24"/>
      <w:lang w:val="x-none" w:eastAsia="x-none"/>
    </w:rPr>
  </w:style>
  <w:style w:type="paragraph" w:customStyle="1" w:styleId="BONC1">
    <w:name w:val="BONC_标题1"/>
    <w:basedOn w:val="13"/>
    <w:next w:val="affff3"/>
    <w:autoRedefine/>
    <w:uiPriority w:val="99"/>
    <w:qFormat/>
    <w:rsid w:val="00770F20"/>
    <w:pPr>
      <w:keepNext w:val="0"/>
      <w:numPr>
        <w:numId w:val="0"/>
      </w:numPr>
      <w:tabs>
        <w:tab w:val="num" w:pos="360"/>
        <w:tab w:val="left" w:pos="900"/>
      </w:tabs>
      <w:spacing w:before="240" w:after="240" w:line="720" w:lineRule="auto"/>
      <w:ind w:leftChars="200" w:left="5250" w:hanging="5250"/>
      <w:contextualSpacing/>
    </w:pPr>
    <w:rPr>
      <w:rFonts w:ascii="宋体" w:hAnsi="宋体"/>
      <w:snapToGrid/>
      <w:kern w:val="44"/>
      <w:szCs w:val="44"/>
      <w:lang w:val="x-none" w:eastAsia="x-none"/>
    </w:rPr>
  </w:style>
  <w:style w:type="paragraph" w:customStyle="1" w:styleId="BONC2">
    <w:name w:val="BONC_标题2"/>
    <w:basedOn w:val="24"/>
    <w:next w:val="affff3"/>
    <w:autoRedefine/>
    <w:uiPriority w:val="99"/>
    <w:qFormat/>
    <w:rsid w:val="00770F20"/>
    <w:pPr>
      <w:numPr>
        <w:ilvl w:val="0"/>
        <w:numId w:val="0"/>
      </w:numPr>
      <w:tabs>
        <w:tab w:val="clear" w:pos="576"/>
        <w:tab w:val="num" w:pos="360"/>
      </w:tabs>
      <w:spacing w:line="412" w:lineRule="auto"/>
      <w:ind w:leftChars="200" w:left="200"/>
    </w:pPr>
    <w:rPr>
      <w:b/>
      <w:bCs/>
      <w:snapToGrid/>
      <w:kern w:val="2"/>
      <w:szCs w:val="32"/>
      <w:lang w:val="x-none" w:eastAsia="x-none"/>
    </w:rPr>
  </w:style>
  <w:style w:type="paragraph" w:customStyle="1" w:styleId="BONC4">
    <w:name w:val="BONC_标题4"/>
    <w:basedOn w:val="40"/>
    <w:next w:val="affff3"/>
    <w:autoRedefine/>
    <w:uiPriority w:val="99"/>
    <w:qFormat/>
    <w:rsid w:val="00770F20"/>
    <w:pPr>
      <w:numPr>
        <w:ilvl w:val="0"/>
        <w:numId w:val="0"/>
      </w:numPr>
      <w:tabs>
        <w:tab w:val="num" w:pos="360"/>
        <w:tab w:val="num" w:pos="851"/>
      </w:tabs>
      <w:spacing w:before="280" w:after="290" w:line="374" w:lineRule="auto"/>
      <w:ind w:leftChars="200" w:left="578" w:hanging="578"/>
      <w:jc w:val="both"/>
    </w:pPr>
    <w:rPr>
      <w:b/>
      <w:snapToGrid/>
      <w:kern w:val="2"/>
      <w:szCs w:val="28"/>
      <w:lang w:val="x-none" w:eastAsia="x-none"/>
    </w:rPr>
  </w:style>
  <w:style w:type="paragraph" w:customStyle="1" w:styleId="BONC5">
    <w:name w:val="BONC_标题5"/>
    <w:basedOn w:val="5"/>
    <w:next w:val="affff3"/>
    <w:autoRedefine/>
    <w:uiPriority w:val="99"/>
    <w:qFormat/>
    <w:rsid w:val="00770F20"/>
    <w:pPr>
      <w:keepNext/>
      <w:keepLines/>
      <w:numPr>
        <w:ilvl w:val="0"/>
        <w:numId w:val="0"/>
      </w:numPr>
      <w:tabs>
        <w:tab w:val="num" w:pos="360"/>
        <w:tab w:val="num" w:pos="992"/>
      </w:tabs>
      <w:adjustRightInd w:val="0"/>
      <w:spacing w:before="280" w:after="290" w:line="374" w:lineRule="auto"/>
      <w:ind w:leftChars="200" w:left="578" w:hanging="578"/>
      <w:jc w:val="both"/>
    </w:pPr>
    <w:rPr>
      <w:b/>
      <w:bCs/>
      <w:snapToGrid/>
      <w:kern w:val="2"/>
      <w:szCs w:val="28"/>
      <w:lang w:val="x-none"/>
      <w14:scene3d>
        <w14:camera w14:prst="orthographicFront"/>
        <w14:lightRig w14:rig="threePt" w14:dir="t">
          <w14:rot w14:lat="0" w14:lon="0" w14:rev="0"/>
        </w14:lightRig>
      </w14:scene3d>
    </w:rPr>
  </w:style>
  <w:style w:type="paragraph" w:customStyle="1" w:styleId="CharChar7CharChar5CharCharCharChar4CharChar4CharCharCharChar">
    <w:name w:val="Char Char7 Char Char5 Char Char Char Char4 Char Char4 Char Char Char Char"/>
    <w:basedOn w:val="affff3"/>
    <w:autoRedefine/>
    <w:uiPriority w:val="99"/>
    <w:qFormat/>
    <w:rsid w:val="00770F20"/>
    <w:pPr>
      <w:spacing w:before="0" w:after="0"/>
      <w:ind w:leftChars="200" w:left="420"/>
    </w:pPr>
    <w:rPr>
      <w:rFonts w:ascii="宋体" w:hAnsi="宋体"/>
      <w:snapToGrid/>
      <w:kern w:val="2"/>
      <w:sz w:val="22"/>
      <w:szCs w:val="21"/>
    </w:rPr>
  </w:style>
  <w:style w:type="paragraph" w:customStyle="1" w:styleId="CharCharCharCharCharChar4">
    <w:name w:val="Char Char Char Char Char Char4"/>
    <w:basedOn w:val="affff3"/>
    <w:autoRedefine/>
    <w:uiPriority w:val="99"/>
    <w:qFormat/>
    <w:rsid w:val="00770F20"/>
    <w:pPr>
      <w:spacing w:before="0" w:after="0"/>
      <w:ind w:leftChars="200" w:left="420"/>
    </w:pPr>
    <w:rPr>
      <w:rFonts w:ascii="宋体" w:hAnsi="宋体"/>
      <w:snapToGrid/>
      <w:kern w:val="2"/>
      <w:sz w:val="22"/>
      <w:szCs w:val="21"/>
    </w:rPr>
  </w:style>
  <w:style w:type="paragraph" w:customStyle="1" w:styleId="CharChar3CharCharCharCharCharCharCharCharCharCharCharCharCharCharCharCharCharCharCharChar1CharCharCharCharCharCharCharCharCharCharCharChar">
    <w:name w:val="Char Char3 Char Char Char Char Char Char Char Char Char Char Char Char Char Char Char Char Char Char Char Char1 Char Char Char Char Char Char Char Char Char Char Char Char"/>
    <w:basedOn w:val="affff3"/>
    <w:autoRedefine/>
    <w:uiPriority w:val="99"/>
    <w:qFormat/>
    <w:rsid w:val="00770F20"/>
    <w:pPr>
      <w:spacing w:before="0" w:after="0"/>
      <w:ind w:leftChars="200" w:left="420"/>
    </w:pPr>
    <w:rPr>
      <w:rFonts w:ascii="宋体" w:hAnsi="宋体"/>
      <w:snapToGrid/>
      <w:kern w:val="2"/>
      <w:sz w:val="22"/>
      <w:szCs w:val="21"/>
    </w:rPr>
  </w:style>
  <w:style w:type="paragraph" w:customStyle="1" w:styleId="CharChar7CharChar1CharCharCharCharCharCharCharCharCharCharCharCharCharCharCharCharCharCharCharCharCharCharCharChar1">
    <w:name w:val="Char Char7 Char Char1 Char Char Char Char Char Char Char Char Char Char Char Char Char Char Char Char Char Char Char Char Char Char Char Char1"/>
    <w:basedOn w:val="affff3"/>
    <w:autoRedefine/>
    <w:uiPriority w:val="99"/>
    <w:qFormat/>
    <w:rsid w:val="00770F20"/>
    <w:pPr>
      <w:spacing w:before="0" w:after="0"/>
      <w:ind w:leftChars="200" w:left="420"/>
    </w:pPr>
    <w:rPr>
      <w:rFonts w:ascii="宋体" w:hAnsi="宋体"/>
      <w:snapToGrid/>
      <w:kern w:val="2"/>
      <w:sz w:val="22"/>
      <w:szCs w:val="21"/>
    </w:rPr>
  </w:style>
  <w:style w:type="paragraph" w:customStyle="1" w:styleId="CharChar7CharChar1CharCharCharCharCharCharCharCharCharCharCharChar">
    <w:name w:val="Char Char7 Char Char1 Char Char Char Char Char Char Char Char Char Char Char Char"/>
    <w:basedOn w:val="affff3"/>
    <w:autoRedefine/>
    <w:uiPriority w:val="99"/>
    <w:qFormat/>
    <w:rsid w:val="00770F20"/>
    <w:pPr>
      <w:spacing w:before="0" w:after="0"/>
      <w:ind w:leftChars="200" w:left="420"/>
    </w:pPr>
    <w:rPr>
      <w:rFonts w:ascii="宋体" w:hAnsi="宋体"/>
      <w:snapToGrid/>
      <w:kern w:val="2"/>
      <w:sz w:val="22"/>
      <w:szCs w:val="21"/>
    </w:rPr>
  </w:style>
  <w:style w:type="paragraph" w:customStyle="1" w:styleId="CharChar7CharCharCharChar1CharChar">
    <w:name w:val="Char Char7 Char Char Char Char1 Char Char"/>
    <w:basedOn w:val="affff3"/>
    <w:autoRedefine/>
    <w:uiPriority w:val="99"/>
    <w:qFormat/>
    <w:rsid w:val="00770F20"/>
    <w:pPr>
      <w:spacing w:before="0" w:after="0"/>
      <w:ind w:leftChars="200" w:left="420"/>
    </w:pPr>
    <w:rPr>
      <w:rFonts w:ascii="宋体" w:hAnsi="宋体"/>
      <w:snapToGrid/>
      <w:kern w:val="2"/>
      <w:sz w:val="22"/>
      <w:szCs w:val="21"/>
    </w:rPr>
  </w:style>
  <w:style w:type="paragraph" w:customStyle="1" w:styleId="CharChar7CharChar2">
    <w:name w:val="Char Char7 Char Char2"/>
    <w:basedOn w:val="affff3"/>
    <w:autoRedefine/>
    <w:uiPriority w:val="99"/>
    <w:qFormat/>
    <w:rsid w:val="00770F20"/>
    <w:pPr>
      <w:spacing w:before="0" w:after="0"/>
      <w:ind w:leftChars="200" w:left="420"/>
    </w:pPr>
    <w:rPr>
      <w:rFonts w:ascii="宋体" w:hAnsi="宋体"/>
      <w:snapToGrid/>
      <w:kern w:val="2"/>
      <w:sz w:val="22"/>
      <w:szCs w:val="21"/>
    </w:rPr>
  </w:style>
  <w:style w:type="paragraph" w:customStyle="1" w:styleId="CharChar7CharChar1">
    <w:name w:val="Char Char7 Char Char1"/>
    <w:basedOn w:val="affff3"/>
    <w:autoRedefine/>
    <w:uiPriority w:val="99"/>
    <w:qFormat/>
    <w:rsid w:val="00770F20"/>
    <w:pPr>
      <w:spacing w:before="0" w:after="0"/>
      <w:ind w:leftChars="200" w:left="420"/>
    </w:pPr>
    <w:rPr>
      <w:rFonts w:ascii="宋体" w:hAnsi="宋体"/>
      <w:snapToGrid/>
      <w:kern w:val="2"/>
      <w:sz w:val="22"/>
      <w:szCs w:val="21"/>
    </w:rPr>
  </w:style>
  <w:style w:type="paragraph" w:customStyle="1" w:styleId="CharChar7CharChar3">
    <w:name w:val="Char Char7 Char Char3"/>
    <w:basedOn w:val="affff3"/>
    <w:autoRedefine/>
    <w:uiPriority w:val="99"/>
    <w:qFormat/>
    <w:rsid w:val="00770F20"/>
    <w:pPr>
      <w:spacing w:before="0" w:after="0"/>
      <w:ind w:leftChars="200" w:left="420"/>
    </w:pPr>
    <w:rPr>
      <w:rFonts w:ascii="宋体" w:hAnsi="宋体"/>
      <w:snapToGrid/>
      <w:kern w:val="2"/>
      <w:sz w:val="22"/>
      <w:szCs w:val="21"/>
    </w:rPr>
  </w:style>
  <w:style w:type="paragraph" w:customStyle="1" w:styleId="CharChar7CharChar4">
    <w:name w:val="Char Char7 Char Char4"/>
    <w:basedOn w:val="affff3"/>
    <w:autoRedefine/>
    <w:uiPriority w:val="99"/>
    <w:qFormat/>
    <w:rsid w:val="00770F20"/>
    <w:pPr>
      <w:spacing w:before="0" w:after="0"/>
      <w:ind w:leftChars="200" w:left="420"/>
    </w:pPr>
    <w:rPr>
      <w:rFonts w:ascii="宋体" w:hAnsi="宋体"/>
      <w:snapToGrid/>
      <w:kern w:val="2"/>
      <w:sz w:val="22"/>
      <w:szCs w:val="21"/>
    </w:rPr>
  </w:style>
  <w:style w:type="paragraph" w:customStyle="1" w:styleId="CharChar7CharChar1CharCharCharCharCharCharCharCharCharCharCharCharCharCharCharCharCharCharCharCharCharCharCharChar1CharCharCharCharCharCharCharCharCharCharCharCharCharChar1CharChar">
    <w:name w:val="Char Char7 Char Char1 Char Char Char Char Char Char Char Char Char Char Char Char Char Char Char Char Char Char Char Char Char Char Char Char1 Char Char Char Char Char Char Char Char Char Char Char Char Char Char1 Char Char"/>
    <w:basedOn w:val="affff3"/>
    <w:autoRedefine/>
    <w:uiPriority w:val="99"/>
    <w:qFormat/>
    <w:rsid w:val="00770F20"/>
    <w:pPr>
      <w:spacing w:before="0" w:after="0"/>
      <w:ind w:leftChars="200" w:left="420"/>
    </w:pPr>
    <w:rPr>
      <w:rFonts w:ascii="宋体" w:hAnsi="宋体"/>
      <w:snapToGrid/>
      <w:kern w:val="2"/>
      <w:sz w:val="22"/>
      <w:szCs w:val="21"/>
    </w:rPr>
  </w:style>
  <w:style w:type="paragraph" w:customStyle="1" w:styleId="CharChar7CharChar5CharCharCharChar">
    <w:name w:val="Char Char7 Char Char5 Char Char Char Char"/>
    <w:basedOn w:val="affff3"/>
    <w:autoRedefine/>
    <w:uiPriority w:val="99"/>
    <w:qFormat/>
    <w:rsid w:val="00770F20"/>
    <w:pPr>
      <w:spacing w:before="0" w:after="0"/>
      <w:ind w:leftChars="200" w:left="420"/>
    </w:pPr>
    <w:rPr>
      <w:rFonts w:ascii="宋体" w:hAnsi="宋体"/>
      <w:snapToGrid/>
      <w:kern w:val="2"/>
      <w:sz w:val="22"/>
      <w:szCs w:val="21"/>
    </w:rPr>
  </w:style>
  <w:style w:type="paragraph" w:customStyle="1" w:styleId="CharChar7CharChar5CharCharCharChar1">
    <w:name w:val="Char Char7 Char Char5 Char Char Char Char1"/>
    <w:basedOn w:val="affff3"/>
    <w:autoRedefine/>
    <w:uiPriority w:val="99"/>
    <w:qFormat/>
    <w:rsid w:val="00770F20"/>
    <w:pPr>
      <w:spacing w:before="0" w:after="0"/>
      <w:ind w:leftChars="200" w:left="420"/>
    </w:pPr>
    <w:rPr>
      <w:rFonts w:ascii="宋体" w:hAnsi="宋体"/>
      <w:snapToGrid/>
      <w:kern w:val="2"/>
      <w:sz w:val="22"/>
      <w:szCs w:val="21"/>
    </w:rPr>
  </w:style>
  <w:style w:type="paragraph" w:customStyle="1" w:styleId="CharChar7CharChar5CharCharCharChar2">
    <w:name w:val="Char Char7 Char Char5 Char Char Char Char2"/>
    <w:basedOn w:val="affff3"/>
    <w:autoRedefine/>
    <w:uiPriority w:val="99"/>
    <w:qFormat/>
    <w:rsid w:val="00770F20"/>
    <w:pPr>
      <w:spacing w:before="0" w:after="0"/>
      <w:ind w:leftChars="200" w:left="420"/>
    </w:pPr>
    <w:rPr>
      <w:rFonts w:ascii="宋体" w:hAnsi="宋体"/>
      <w:snapToGrid/>
      <w:kern w:val="2"/>
      <w:sz w:val="22"/>
      <w:szCs w:val="21"/>
    </w:rPr>
  </w:style>
  <w:style w:type="paragraph" w:customStyle="1" w:styleId="CharChar8CharCharCharCharCharChar2">
    <w:name w:val="Char Char8 Char Char Char Char Char Char2"/>
    <w:basedOn w:val="affff3"/>
    <w:autoRedefine/>
    <w:uiPriority w:val="99"/>
    <w:qFormat/>
    <w:rsid w:val="00770F20"/>
    <w:pPr>
      <w:spacing w:before="0" w:after="0"/>
      <w:ind w:leftChars="200" w:left="420"/>
    </w:pPr>
    <w:rPr>
      <w:rFonts w:ascii="宋体" w:hAnsi="宋体"/>
      <w:snapToGrid/>
      <w:kern w:val="2"/>
      <w:sz w:val="22"/>
      <w:szCs w:val="21"/>
    </w:rPr>
  </w:style>
  <w:style w:type="paragraph" w:customStyle="1" w:styleId="CharChar7CharChar5CharCharCharChar3">
    <w:name w:val="Char Char7 Char Char5 Char Char Char Char3"/>
    <w:basedOn w:val="affff3"/>
    <w:autoRedefine/>
    <w:uiPriority w:val="99"/>
    <w:qFormat/>
    <w:rsid w:val="00770F20"/>
    <w:pPr>
      <w:spacing w:before="0" w:after="0"/>
      <w:ind w:leftChars="200" w:left="420"/>
    </w:pPr>
    <w:rPr>
      <w:rFonts w:ascii="宋体" w:hAnsi="宋体"/>
      <w:snapToGrid/>
      <w:kern w:val="2"/>
      <w:sz w:val="22"/>
      <w:szCs w:val="21"/>
    </w:rPr>
  </w:style>
  <w:style w:type="paragraph" w:customStyle="1" w:styleId="CharChar7CharChar5CharCharCharChar4CharChar">
    <w:name w:val="Char Char7 Char Char5 Char Char Char Char4 Char Char"/>
    <w:basedOn w:val="affff3"/>
    <w:autoRedefine/>
    <w:uiPriority w:val="99"/>
    <w:qFormat/>
    <w:rsid w:val="00770F20"/>
    <w:pPr>
      <w:spacing w:before="0" w:after="0"/>
      <w:ind w:leftChars="200" w:left="420"/>
    </w:pPr>
    <w:rPr>
      <w:rFonts w:ascii="宋体" w:hAnsi="宋体"/>
      <w:snapToGrid/>
      <w:kern w:val="2"/>
      <w:sz w:val="22"/>
      <w:szCs w:val="21"/>
    </w:rPr>
  </w:style>
  <w:style w:type="paragraph" w:customStyle="1" w:styleId="CharChar7CharChar5">
    <w:name w:val="Char Char7 Char Char5"/>
    <w:basedOn w:val="affff3"/>
    <w:autoRedefine/>
    <w:uiPriority w:val="99"/>
    <w:qFormat/>
    <w:rsid w:val="00770F20"/>
    <w:pPr>
      <w:spacing w:before="0" w:after="0"/>
      <w:ind w:leftChars="200" w:left="420"/>
    </w:pPr>
    <w:rPr>
      <w:rFonts w:ascii="宋体" w:hAnsi="宋体"/>
      <w:snapToGrid/>
      <w:kern w:val="2"/>
      <w:sz w:val="22"/>
      <w:szCs w:val="21"/>
    </w:rPr>
  </w:style>
  <w:style w:type="paragraph" w:customStyle="1" w:styleId="CharChar3CharCharCharCharCharCharCharCharCharCharCharCharCharCharCharCharCharCharCharCharCharCharCharCharCharChar1">
    <w:name w:val="Char Char3 Char Char Char Char Char Char Char Char Char Char Char Char Char Char Char Char Char Char Char Char Char Char Char Char Char Char1"/>
    <w:basedOn w:val="affff3"/>
    <w:autoRedefine/>
    <w:uiPriority w:val="99"/>
    <w:qFormat/>
    <w:rsid w:val="00770F20"/>
    <w:pPr>
      <w:spacing w:before="0" w:after="0"/>
      <w:ind w:leftChars="200" w:left="420"/>
    </w:pPr>
    <w:rPr>
      <w:rFonts w:ascii="宋体" w:hAnsi="宋体"/>
      <w:snapToGrid/>
      <w:kern w:val="2"/>
      <w:sz w:val="22"/>
      <w:szCs w:val="21"/>
    </w:rPr>
  </w:style>
  <w:style w:type="paragraph" w:customStyle="1" w:styleId="CharChar3CharCharCharCharCharCharCharCharCharCharCharCharCharCharCharCharCharCharCharCharCharCharCharCharCharChar2">
    <w:name w:val="Char Char3 Char Char Char Char Char Char Char Char Char Char Char Char Char Char Char Char Char Char Char Char Char Char Char Char Char Char2"/>
    <w:basedOn w:val="affff3"/>
    <w:autoRedefine/>
    <w:uiPriority w:val="99"/>
    <w:qFormat/>
    <w:rsid w:val="00770F20"/>
    <w:pPr>
      <w:numPr>
        <w:numId w:val="178"/>
      </w:numPr>
      <w:spacing w:before="0" w:after="0"/>
      <w:ind w:leftChars="200" w:left="0" w:firstLine="0"/>
    </w:pPr>
    <w:rPr>
      <w:rFonts w:ascii="宋体" w:hAnsi="宋体"/>
      <w:snapToGrid/>
      <w:kern w:val="2"/>
      <w:sz w:val="22"/>
      <w:szCs w:val="21"/>
    </w:rPr>
  </w:style>
  <w:style w:type="paragraph" w:customStyle="1" w:styleId="CharChar7CharChar5CharCharCharChar4CharChar1">
    <w:name w:val="Char Char7 Char Char5 Char Char Char Char4 Char Char1"/>
    <w:basedOn w:val="affff3"/>
    <w:autoRedefine/>
    <w:uiPriority w:val="99"/>
    <w:qFormat/>
    <w:rsid w:val="00770F20"/>
    <w:pPr>
      <w:spacing w:before="0" w:after="0"/>
      <w:ind w:leftChars="200" w:left="420"/>
    </w:pPr>
    <w:rPr>
      <w:rFonts w:ascii="宋体" w:hAnsi="宋体"/>
      <w:snapToGrid/>
      <w:kern w:val="2"/>
      <w:sz w:val="22"/>
      <w:szCs w:val="21"/>
    </w:rPr>
  </w:style>
  <w:style w:type="paragraph" w:customStyle="1" w:styleId="CharChar7CharChar5CharCharCharChar4CharChar2">
    <w:name w:val="Char Char7 Char Char5 Char Char Char Char4 Char Char2"/>
    <w:basedOn w:val="affff3"/>
    <w:autoRedefine/>
    <w:uiPriority w:val="99"/>
    <w:qFormat/>
    <w:rsid w:val="00770F20"/>
    <w:pPr>
      <w:spacing w:before="0" w:after="0"/>
      <w:ind w:leftChars="200" w:left="420"/>
    </w:pPr>
    <w:rPr>
      <w:rFonts w:ascii="宋体" w:hAnsi="宋体"/>
      <w:snapToGrid/>
      <w:kern w:val="2"/>
      <w:sz w:val="22"/>
      <w:szCs w:val="21"/>
    </w:rPr>
  </w:style>
  <w:style w:type="paragraph" w:customStyle="1" w:styleId="CharChar7CharChar5CharCharCharChar4CharChar3">
    <w:name w:val="Char Char7 Char Char5 Char Char Char Char4 Char Char3"/>
    <w:basedOn w:val="affff3"/>
    <w:autoRedefine/>
    <w:uiPriority w:val="99"/>
    <w:qFormat/>
    <w:rsid w:val="00770F20"/>
    <w:pPr>
      <w:spacing w:before="0" w:after="0"/>
      <w:ind w:leftChars="200" w:left="420"/>
    </w:pPr>
    <w:rPr>
      <w:rFonts w:ascii="宋体" w:hAnsi="宋体"/>
      <w:snapToGrid/>
      <w:kern w:val="2"/>
      <w:sz w:val="22"/>
      <w:szCs w:val="21"/>
    </w:rPr>
  </w:style>
  <w:style w:type="paragraph" w:customStyle="1" w:styleId="CharChar7CharChar1CharChar">
    <w:name w:val="Char Char7 Char Char1 Char Char"/>
    <w:basedOn w:val="affff3"/>
    <w:autoRedefine/>
    <w:uiPriority w:val="99"/>
    <w:qFormat/>
    <w:rsid w:val="00770F20"/>
    <w:pPr>
      <w:spacing w:before="0" w:after="0"/>
      <w:ind w:leftChars="200" w:left="420"/>
    </w:pPr>
    <w:rPr>
      <w:rFonts w:ascii="宋体" w:hAnsi="宋体"/>
      <w:snapToGrid/>
      <w:kern w:val="2"/>
      <w:sz w:val="22"/>
      <w:szCs w:val="21"/>
    </w:rPr>
  </w:style>
  <w:style w:type="paragraph" w:customStyle="1" w:styleId="CharChar7CharChar1CharCharCharChar">
    <w:name w:val="Char Char7 Char Char1 Char Char Char Char"/>
    <w:basedOn w:val="affff3"/>
    <w:autoRedefine/>
    <w:uiPriority w:val="99"/>
    <w:qFormat/>
    <w:rsid w:val="00770F20"/>
    <w:pPr>
      <w:spacing w:before="0" w:after="0"/>
      <w:ind w:leftChars="200" w:left="420"/>
    </w:pPr>
    <w:rPr>
      <w:rFonts w:ascii="宋体" w:hAnsi="宋体"/>
      <w:snapToGrid/>
      <w:kern w:val="2"/>
      <w:sz w:val="22"/>
      <w:szCs w:val="21"/>
    </w:rPr>
  </w:style>
  <w:style w:type="paragraph" w:customStyle="1" w:styleId="CharChar7CharCharCharChar2">
    <w:name w:val="Char Char7 Char Char Char Char2"/>
    <w:basedOn w:val="affff3"/>
    <w:autoRedefine/>
    <w:uiPriority w:val="99"/>
    <w:qFormat/>
    <w:rsid w:val="00770F20"/>
    <w:pPr>
      <w:spacing w:before="0" w:after="0"/>
      <w:ind w:leftChars="200" w:left="420"/>
    </w:pPr>
    <w:rPr>
      <w:rFonts w:ascii="宋体" w:hAnsi="宋体"/>
      <w:snapToGrid/>
      <w:kern w:val="2"/>
      <w:sz w:val="22"/>
      <w:szCs w:val="21"/>
    </w:rPr>
  </w:style>
  <w:style w:type="paragraph" w:customStyle="1" w:styleId="CharChar8CharCharChar">
    <w:name w:val="Char Char8 Char Char Char"/>
    <w:basedOn w:val="affff3"/>
    <w:uiPriority w:val="99"/>
    <w:qFormat/>
    <w:rsid w:val="00770F20"/>
    <w:pPr>
      <w:spacing w:before="0" w:after="0"/>
      <w:ind w:leftChars="200" w:left="420"/>
    </w:pPr>
    <w:rPr>
      <w:rFonts w:ascii="宋体" w:hAnsi="宋体"/>
      <w:snapToGrid/>
      <w:kern w:val="2"/>
      <w:sz w:val="21"/>
    </w:rPr>
  </w:style>
  <w:style w:type="paragraph" w:customStyle="1" w:styleId="CharChar7CharCharCharChar1CharCharCharCharCharChar">
    <w:name w:val="Char Char7 Char Char Char Char1 Char Char Char Char Char Char"/>
    <w:basedOn w:val="affff3"/>
    <w:autoRedefine/>
    <w:uiPriority w:val="99"/>
    <w:qFormat/>
    <w:rsid w:val="00770F20"/>
    <w:pPr>
      <w:spacing w:before="0" w:after="0"/>
      <w:ind w:leftChars="200" w:left="420"/>
    </w:pPr>
    <w:rPr>
      <w:rFonts w:ascii="宋体" w:hAnsi="宋体"/>
      <w:snapToGrid/>
      <w:kern w:val="2"/>
      <w:sz w:val="22"/>
      <w:szCs w:val="21"/>
    </w:rPr>
  </w:style>
  <w:style w:type="paragraph" w:customStyle="1" w:styleId="CharChar7CharCharCharCharCharCharCharCharCharCharCharCharCharChar">
    <w:name w:val="Char Char7 Char Char Char Char Char Char Char Char Char Char Char Char Char Char"/>
    <w:basedOn w:val="affff3"/>
    <w:autoRedefine/>
    <w:uiPriority w:val="99"/>
    <w:qFormat/>
    <w:rsid w:val="00770F20"/>
    <w:pPr>
      <w:spacing w:before="0" w:after="0"/>
      <w:ind w:leftChars="200" w:left="420"/>
    </w:pPr>
    <w:rPr>
      <w:rFonts w:ascii="宋体" w:hAnsi="宋体"/>
      <w:snapToGrid/>
      <w:kern w:val="2"/>
      <w:sz w:val="22"/>
      <w:szCs w:val="21"/>
    </w:rPr>
  </w:style>
  <w:style w:type="paragraph" w:customStyle="1" w:styleId="-114">
    <w:name w:val="彩色底纹 - 着色 11"/>
    <w:uiPriority w:val="99"/>
    <w:qFormat/>
    <w:rsid w:val="00770F20"/>
    <w:rPr>
      <w:kern w:val="2"/>
      <w:sz w:val="21"/>
      <w:szCs w:val="24"/>
    </w:rPr>
  </w:style>
  <w:style w:type="paragraph" w:customStyle="1" w:styleId="CharChar7CharCharCharChar1">
    <w:name w:val="Char Char7 Char Char Char Char1"/>
    <w:basedOn w:val="affff3"/>
    <w:autoRedefine/>
    <w:uiPriority w:val="99"/>
    <w:qFormat/>
    <w:rsid w:val="00770F20"/>
    <w:pPr>
      <w:spacing w:before="0" w:after="0"/>
      <w:ind w:leftChars="200" w:left="420"/>
    </w:pPr>
    <w:rPr>
      <w:rFonts w:ascii="宋体" w:hAnsi="宋体"/>
      <w:snapToGrid/>
      <w:kern w:val="2"/>
      <w:sz w:val="22"/>
      <w:szCs w:val="21"/>
    </w:rPr>
  </w:style>
  <w:style w:type="paragraph" w:customStyle="1" w:styleId="CharChar7CharCharCharCharChar">
    <w:name w:val="Char Char7 Char Char Char Char Char"/>
    <w:basedOn w:val="affff3"/>
    <w:autoRedefine/>
    <w:uiPriority w:val="99"/>
    <w:qFormat/>
    <w:rsid w:val="00770F20"/>
    <w:pPr>
      <w:spacing w:before="0" w:after="0"/>
      <w:ind w:leftChars="200" w:left="420"/>
    </w:pPr>
    <w:rPr>
      <w:rFonts w:ascii="宋体" w:hAnsi="宋体"/>
      <w:snapToGrid/>
      <w:kern w:val="2"/>
      <w:sz w:val="21"/>
      <w:szCs w:val="21"/>
    </w:rPr>
  </w:style>
  <w:style w:type="paragraph" w:customStyle="1" w:styleId="CharChar7CharCharCharCharCharCharCharCharCharChar">
    <w:name w:val="Char Char7 Char Char Char Char Char Char Char Char Char Char"/>
    <w:basedOn w:val="affff3"/>
    <w:autoRedefine/>
    <w:uiPriority w:val="99"/>
    <w:qFormat/>
    <w:rsid w:val="00770F20"/>
    <w:pPr>
      <w:spacing w:before="0" w:after="0"/>
      <w:ind w:leftChars="200" w:left="420"/>
    </w:pPr>
    <w:rPr>
      <w:rFonts w:ascii="宋体" w:hAnsi="宋体"/>
      <w:snapToGrid/>
      <w:kern w:val="2"/>
      <w:sz w:val="21"/>
      <w:szCs w:val="21"/>
    </w:rPr>
  </w:style>
  <w:style w:type="paragraph" w:customStyle="1" w:styleId="Char70">
    <w:name w:val="Char7"/>
    <w:basedOn w:val="affff3"/>
    <w:autoRedefine/>
    <w:uiPriority w:val="99"/>
    <w:qFormat/>
    <w:rsid w:val="00770F20"/>
    <w:pPr>
      <w:spacing w:before="0" w:after="0"/>
      <w:ind w:leftChars="200" w:left="420"/>
    </w:pPr>
    <w:rPr>
      <w:rFonts w:ascii="宋体" w:hAnsi="宋体"/>
      <w:snapToGrid/>
      <w:kern w:val="2"/>
      <w:sz w:val="21"/>
      <w:szCs w:val="21"/>
    </w:rPr>
  </w:style>
  <w:style w:type="paragraph" w:customStyle="1" w:styleId="CharChar3CharCharCharCharCharCharCharCharCharCharCharCharCharCharCharCharCharCharCharCharCharCharCharCharCharCharCharChar1CharCharCharChar">
    <w:name w:val="Char Char3 Char Char Char Char Char Char Char Char Char Char Char Char Char Char Char Char Char Char Char Char Char Char Char Char Char Char Char Char1 Char Char Char Char"/>
    <w:basedOn w:val="affff3"/>
    <w:autoRedefine/>
    <w:uiPriority w:val="99"/>
    <w:qFormat/>
    <w:rsid w:val="00770F20"/>
    <w:pPr>
      <w:spacing w:before="0" w:after="0"/>
      <w:ind w:leftChars="200" w:left="420"/>
    </w:pPr>
    <w:rPr>
      <w:rFonts w:ascii="宋体" w:hAnsi="宋体"/>
      <w:snapToGrid/>
      <w:kern w:val="2"/>
      <w:sz w:val="21"/>
      <w:szCs w:val="21"/>
    </w:rPr>
  </w:style>
  <w:style w:type="character" w:customStyle="1" w:styleId="CharChar7CharCharCharCharCharCharCharCharCharCharCharCharChar">
    <w:name w:val="Char Char7 Char Char Char Char Char Char Char Char Char Char Char Char Char"/>
    <w:link w:val="CharChar7CharCharCharCharCharCharCharCharCharCharCharChar"/>
    <w:qFormat/>
    <w:locked/>
    <w:rsid w:val="00770F20"/>
    <w:rPr>
      <w:rFonts w:ascii="宋体" w:hAnsi="宋体"/>
      <w:kern w:val="2"/>
      <w:sz w:val="21"/>
      <w:szCs w:val="21"/>
      <w:lang w:val="x-none" w:eastAsia="x-none"/>
    </w:rPr>
  </w:style>
  <w:style w:type="paragraph" w:customStyle="1" w:styleId="CharChar7CharCharCharCharCharCharCharCharCharCharCharChar">
    <w:name w:val="Char Char7 Char Char Char Char Char Char Char Char Char Char Char Char"/>
    <w:basedOn w:val="affff3"/>
    <w:link w:val="CharChar7CharCharCharCharCharCharCharCharCharCharCharCharChar"/>
    <w:autoRedefine/>
    <w:qFormat/>
    <w:rsid w:val="00770F20"/>
    <w:pPr>
      <w:spacing w:before="0" w:after="0"/>
      <w:ind w:leftChars="200" w:left="420"/>
    </w:pPr>
    <w:rPr>
      <w:rFonts w:ascii="宋体" w:hAnsi="宋体"/>
      <w:snapToGrid/>
      <w:kern w:val="2"/>
      <w:sz w:val="21"/>
      <w:szCs w:val="21"/>
      <w:lang w:val="x-none" w:eastAsia="x-none"/>
    </w:rPr>
  </w:style>
  <w:style w:type="paragraph" w:customStyle="1" w:styleId="CharChar7CharChar1CharCharCharCharCharCharCharCharCharCharCharCharCharCharCharChar">
    <w:name w:val="Char Char7 Char Char1 Char Char Char Char Char Char Char Char Char Char Char Char Char Char Char Char"/>
    <w:basedOn w:val="affff3"/>
    <w:autoRedefine/>
    <w:uiPriority w:val="99"/>
    <w:qFormat/>
    <w:rsid w:val="00770F20"/>
    <w:pPr>
      <w:spacing w:before="0" w:after="0"/>
      <w:ind w:leftChars="200" w:left="420"/>
    </w:pPr>
    <w:rPr>
      <w:rFonts w:ascii="宋体" w:hAnsi="宋体"/>
      <w:snapToGrid/>
      <w:kern w:val="2"/>
      <w:sz w:val="21"/>
      <w:szCs w:val="21"/>
    </w:rPr>
  </w:style>
  <w:style w:type="paragraph" w:customStyle="1" w:styleId="CharChar8CharCharCharCharCharCharChar">
    <w:name w:val="Char Char8 Char Char Char Char Char Char Char"/>
    <w:basedOn w:val="affff3"/>
    <w:autoRedefine/>
    <w:uiPriority w:val="99"/>
    <w:qFormat/>
    <w:rsid w:val="00770F20"/>
    <w:pPr>
      <w:spacing w:before="0" w:after="0"/>
      <w:ind w:leftChars="200" w:left="420"/>
    </w:pPr>
    <w:rPr>
      <w:rFonts w:ascii="宋体" w:hAnsi="宋体"/>
      <w:snapToGrid/>
      <w:kern w:val="2"/>
      <w:sz w:val="21"/>
      <w:szCs w:val="21"/>
    </w:rPr>
  </w:style>
  <w:style w:type="paragraph" w:customStyle="1" w:styleId="CharChar90">
    <w:name w:val="Char Char9"/>
    <w:basedOn w:val="affff3"/>
    <w:autoRedefine/>
    <w:uiPriority w:val="99"/>
    <w:qFormat/>
    <w:rsid w:val="00770F20"/>
    <w:pPr>
      <w:spacing w:before="0" w:after="0"/>
      <w:ind w:leftChars="200" w:left="420"/>
    </w:pPr>
    <w:rPr>
      <w:rFonts w:ascii="宋体" w:hAnsi="宋体"/>
      <w:snapToGrid/>
      <w:kern w:val="2"/>
      <w:sz w:val="21"/>
      <w:szCs w:val="21"/>
    </w:rPr>
  </w:style>
  <w:style w:type="paragraph" w:customStyle="1" w:styleId="CharChar111">
    <w:name w:val="Char Char111"/>
    <w:basedOn w:val="affff3"/>
    <w:autoRedefine/>
    <w:uiPriority w:val="99"/>
    <w:qFormat/>
    <w:rsid w:val="00770F20"/>
    <w:pPr>
      <w:spacing w:before="0" w:after="0"/>
      <w:ind w:leftChars="200" w:left="420"/>
    </w:pPr>
    <w:rPr>
      <w:rFonts w:ascii="宋体" w:hAnsi="宋体"/>
      <w:snapToGrid/>
      <w:kern w:val="2"/>
      <w:sz w:val="21"/>
      <w:szCs w:val="21"/>
    </w:rPr>
  </w:style>
  <w:style w:type="paragraph" w:customStyle="1" w:styleId="CharChar3CharCharCharCharCharCharCharCharCharCharCharCharCharCharCharChar">
    <w:name w:val="Char Char3 Char Char Char Char Char Char Char Char Char Char Char Char Char Char Char Char"/>
    <w:basedOn w:val="affff3"/>
    <w:autoRedefine/>
    <w:uiPriority w:val="99"/>
    <w:qFormat/>
    <w:rsid w:val="00770F20"/>
    <w:pPr>
      <w:spacing w:before="0" w:after="0"/>
      <w:ind w:leftChars="200" w:left="420"/>
    </w:pPr>
    <w:rPr>
      <w:rFonts w:ascii="宋体" w:hAnsi="宋体"/>
      <w:snapToGrid/>
      <w:kern w:val="2"/>
      <w:sz w:val="21"/>
      <w:szCs w:val="21"/>
    </w:rPr>
  </w:style>
  <w:style w:type="paragraph" w:customStyle="1" w:styleId="picCharChar">
    <w:name w:val="pic Char Char"/>
    <w:basedOn w:val="affff3"/>
    <w:uiPriority w:val="99"/>
    <w:qFormat/>
    <w:rsid w:val="00770F20"/>
    <w:pPr>
      <w:adjustRightInd w:val="0"/>
      <w:snapToGrid w:val="0"/>
      <w:spacing w:before="0" w:after="0"/>
      <w:ind w:leftChars="200" w:left="420"/>
      <w:jc w:val="center"/>
    </w:pPr>
    <w:rPr>
      <w:snapToGrid/>
      <w:kern w:val="2"/>
      <w:sz w:val="20"/>
      <w:szCs w:val="21"/>
    </w:rPr>
  </w:style>
  <w:style w:type="paragraph" w:customStyle="1" w:styleId="Char1CharCharCharCharCharCharCharCharChar">
    <w:name w:val="Char1 Char Char Char Char Char Char Char Char Char"/>
    <w:basedOn w:val="affff3"/>
    <w:autoRedefine/>
    <w:uiPriority w:val="99"/>
    <w:qFormat/>
    <w:rsid w:val="00770F20"/>
    <w:pPr>
      <w:spacing w:before="0" w:after="0"/>
      <w:ind w:leftChars="200" w:left="420"/>
    </w:pPr>
    <w:rPr>
      <w:rFonts w:ascii="Tahoma" w:hAnsi="Tahoma"/>
      <w:snapToGrid/>
      <w:kern w:val="2"/>
      <w:szCs w:val="21"/>
    </w:rPr>
  </w:style>
  <w:style w:type="paragraph" w:customStyle="1" w:styleId="affffffffffffffffffffffffffffffffff4">
    <w:name w:val="正文_引用文字"/>
    <w:basedOn w:val="affff3"/>
    <w:uiPriority w:val="99"/>
    <w:qFormat/>
    <w:rsid w:val="00770F20"/>
    <w:pPr>
      <w:spacing w:before="0" w:after="0"/>
      <w:ind w:leftChars="200" w:left="480" w:firstLine="480"/>
    </w:pPr>
    <w:rPr>
      <w:rFonts w:ascii="楷体_GB2312" w:eastAsia="楷体_GB2312" w:hAnsi="宋体"/>
      <w:snapToGrid/>
      <w:kern w:val="2"/>
      <w:szCs w:val="21"/>
    </w:rPr>
  </w:style>
  <w:style w:type="paragraph" w:customStyle="1" w:styleId="CharChar3CharCharCharCharCharCharCharCharCharCharCharCharCharCharCharCharCharCharCharCharCharCharCharCharCharChar1CharCharChar1CharCharCharCharCharChar">
    <w:name w:val="Char Char3 Char Char Char Char Char Char Char Char Char Char Char Char Char Char Char Char Char Char Char Char Char Char Char Char Char Char1 Char Char Char1 Char Char Char Char Char Char"/>
    <w:basedOn w:val="affff3"/>
    <w:autoRedefine/>
    <w:uiPriority w:val="99"/>
    <w:qFormat/>
    <w:rsid w:val="00770F20"/>
    <w:pPr>
      <w:spacing w:before="0" w:after="0"/>
      <w:ind w:leftChars="200" w:left="420"/>
    </w:pPr>
    <w:rPr>
      <w:rFonts w:ascii="宋体" w:hAnsi="宋体"/>
      <w:snapToGrid/>
      <w:kern w:val="2"/>
      <w:sz w:val="21"/>
      <w:szCs w:val="21"/>
    </w:rPr>
  </w:style>
  <w:style w:type="paragraph" w:customStyle="1" w:styleId="MMRelationship">
    <w:name w:val="MM Relationship"/>
    <w:basedOn w:val="affff3"/>
    <w:uiPriority w:val="99"/>
    <w:qFormat/>
    <w:rsid w:val="00770F20"/>
    <w:pPr>
      <w:spacing w:before="0" w:after="0"/>
      <w:ind w:leftChars="200" w:left="420"/>
    </w:pPr>
    <w:rPr>
      <w:rFonts w:ascii="宋体" w:hAnsi="宋体"/>
      <w:snapToGrid/>
      <w:kern w:val="2"/>
      <w:sz w:val="21"/>
      <w:szCs w:val="21"/>
    </w:rPr>
  </w:style>
  <w:style w:type="paragraph" w:customStyle="1" w:styleId="CharCharChar7CharCharChar">
    <w:name w:val="Char Char Char7 Char Char Char"/>
    <w:next w:val="affff3"/>
    <w:uiPriority w:val="99"/>
    <w:qFormat/>
    <w:rsid w:val="00770F20"/>
    <w:pPr>
      <w:keepNext/>
      <w:keepLines/>
      <w:snapToGrid w:val="0"/>
      <w:spacing w:before="240" w:after="240"/>
      <w:outlineLvl w:val="7"/>
    </w:pPr>
    <w:rPr>
      <w:rFonts w:ascii="Arial" w:eastAsia="黑体" w:hAnsi="Arial" w:cs="Arial"/>
      <w:kern w:val="2"/>
      <w:sz w:val="21"/>
      <w:szCs w:val="21"/>
    </w:rPr>
  </w:style>
  <w:style w:type="paragraph" w:customStyle="1" w:styleId="Char130">
    <w:name w:val="Char13"/>
    <w:next w:val="affff3"/>
    <w:uiPriority w:val="99"/>
    <w:qFormat/>
    <w:rsid w:val="00770F20"/>
    <w:pPr>
      <w:keepNext/>
      <w:keepLines/>
      <w:snapToGrid w:val="0"/>
      <w:spacing w:before="240" w:after="240"/>
      <w:outlineLvl w:val="7"/>
    </w:pPr>
    <w:rPr>
      <w:rFonts w:ascii="Arial" w:eastAsia="黑体" w:hAnsi="Arial" w:cs="Arial"/>
      <w:sz w:val="21"/>
      <w:szCs w:val="21"/>
    </w:rPr>
  </w:style>
  <w:style w:type="paragraph" w:customStyle="1" w:styleId="CharChar7CharCharChar">
    <w:name w:val="Char Char7 Char Char Char"/>
    <w:basedOn w:val="affff3"/>
    <w:autoRedefine/>
    <w:uiPriority w:val="99"/>
    <w:qFormat/>
    <w:rsid w:val="00770F20"/>
    <w:pPr>
      <w:spacing w:before="0" w:after="0"/>
      <w:ind w:leftChars="200" w:left="420"/>
    </w:pPr>
    <w:rPr>
      <w:rFonts w:ascii="宋体" w:hAnsi="宋体"/>
      <w:snapToGrid/>
      <w:kern w:val="2"/>
      <w:sz w:val="21"/>
      <w:szCs w:val="21"/>
    </w:rPr>
  </w:style>
  <w:style w:type="paragraph" w:customStyle="1" w:styleId="BONC3">
    <w:name w:val="BONC_标题3"/>
    <w:basedOn w:val="30"/>
    <w:next w:val="affff3"/>
    <w:autoRedefine/>
    <w:uiPriority w:val="99"/>
    <w:qFormat/>
    <w:rsid w:val="00770F20"/>
    <w:pPr>
      <w:numPr>
        <w:ilvl w:val="0"/>
        <w:numId w:val="0"/>
      </w:numPr>
      <w:tabs>
        <w:tab w:val="num" w:pos="709"/>
      </w:tabs>
      <w:spacing w:before="260" w:after="260" w:line="415" w:lineRule="auto"/>
      <w:ind w:left="709" w:hanging="709"/>
    </w:pPr>
    <w:rPr>
      <w:rFonts w:ascii="Times New Roman" w:hAnsi="Times New Roman"/>
      <w:b/>
      <w:iCs w:val="0"/>
      <w:snapToGrid/>
      <w:color w:val="000000"/>
      <w:kern w:val="2"/>
      <w:sz w:val="32"/>
      <w:szCs w:val="32"/>
      <w:lang w:val="x-none" w:eastAsia="x-none"/>
    </w:rPr>
  </w:style>
  <w:style w:type="paragraph" w:customStyle="1" w:styleId="CharChar3CharCharCharCharChar1Char">
    <w:name w:val="Char Char3 Char Char Char Char Char1 Char"/>
    <w:basedOn w:val="affff3"/>
    <w:autoRedefine/>
    <w:uiPriority w:val="99"/>
    <w:qFormat/>
    <w:rsid w:val="00770F20"/>
    <w:pPr>
      <w:spacing w:before="0" w:after="0"/>
      <w:ind w:leftChars="200" w:left="420"/>
    </w:pPr>
    <w:rPr>
      <w:rFonts w:ascii="宋体" w:hAnsi="宋体"/>
      <w:snapToGrid/>
      <w:kern w:val="2"/>
      <w:sz w:val="22"/>
      <w:szCs w:val="24"/>
    </w:rPr>
  </w:style>
  <w:style w:type="paragraph" w:customStyle="1" w:styleId="CharChar3CharCharCharCharChar1CharCharChar">
    <w:name w:val="Char Char3 Char Char Char Char Char1 Char Char Char"/>
    <w:basedOn w:val="affff3"/>
    <w:autoRedefine/>
    <w:uiPriority w:val="99"/>
    <w:qFormat/>
    <w:rsid w:val="00770F20"/>
    <w:pPr>
      <w:spacing w:before="0" w:after="0"/>
      <w:ind w:leftChars="200" w:left="420"/>
    </w:pPr>
    <w:rPr>
      <w:rFonts w:ascii="宋体" w:hAnsi="宋体"/>
      <w:snapToGrid/>
      <w:kern w:val="2"/>
      <w:sz w:val="22"/>
      <w:szCs w:val="24"/>
    </w:rPr>
  </w:style>
  <w:style w:type="paragraph" w:customStyle="1" w:styleId="xl22">
    <w:name w:val="xl22"/>
    <w:basedOn w:val="affff3"/>
    <w:uiPriority w:val="99"/>
    <w:qFormat/>
    <w:rsid w:val="00770F20"/>
    <w:pPr>
      <w:widowControl/>
      <w:spacing w:before="100" w:beforeAutospacing="1" w:after="100" w:afterAutospacing="1" w:line="240" w:lineRule="auto"/>
      <w:ind w:leftChars="200" w:left="420"/>
    </w:pPr>
    <w:rPr>
      <w:rFonts w:cs="Arial"/>
      <w:b/>
      <w:bCs/>
      <w:snapToGrid/>
      <w:sz w:val="16"/>
      <w:szCs w:val="16"/>
    </w:rPr>
  </w:style>
  <w:style w:type="paragraph" w:customStyle="1" w:styleId="xl23">
    <w:name w:val="xl23"/>
    <w:basedOn w:val="affff3"/>
    <w:uiPriority w:val="99"/>
    <w:qFormat/>
    <w:rsid w:val="00770F20"/>
    <w:pPr>
      <w:widowControl/>
      <w:spacing w:before="100" w:beforeAutospacing="1" w:after="100" w:afterAutospacing="1" w:line="240" w:lineRule="auto"/>
      <w:ind w:leftChars="200" w:left="420"/>
    </w:pPr>
    <w:rPr>
      <w:rFonts w:cs="Arial"/>
      <w:snapToGrid/>
      <w:sz w:val="16"/>
      <w:szCs w:val="16"/>
    </w:rPr>
  </w:style>
  <w:style w:type="paragraph" w:customStyle="1" w:styleId="Bu1Bullet1">
    <w:name w:val="Bu1_Bullet1"/>
    <w:uiPriority w:val="99"/>
    <w:qFormat/>
    <w:rsid w:val="00770F20"/>
    <w:pPr>
      <w:tabs>
        <w:tab w:val="left" w:pos="360"/>
      </w:tabs>
      <w:suppressAutoHyphens/>
      <w:autoSpaceDE w:val="0"/>
      <w:autoSpaceDN w:val="0"/>
      <w:adjustRightInd w:val="0"/>
      <w:spacing w:after="100" w:line="240" w:lineRule="atLeast"/>
      <w:ind w:left="360" w:hanging="360"/>
    </w:pPr>
    <w:rPr>
      <w:rFonts w:ascii="Times" w:hAnsi="Times" w:cs="Times"/>
      <w:color w:val="000000"/>
      <w:w w:val="1"/>
    </w:rPr>
  </w:style>
  <w:style w:type="paragraph" w:customStyle="1" w:styleId="Char1Char0">
    <w:name w:val="Char1 Char"/>
    <w:basedOn w:val="affff3"/>
    <w:uiPriority w:val="99"/>
    <w:qFormat/>
    <w:rsid w:val="00770F20"/>
    <w:pPr>
      <w:spacing w:before="0" w:after="0" w:line="240" w:lineRule="auto"/>
      <w:ind w:leftChars="200" w:left="420"/>
    </w:pPr>
    <w:rPr>
      <w:rFonts w:ascii="Tahoma" w:hAnsi="Tahoma"/>
      <w:snapToGrid/>
      <w:kern w:val="2"/>
    </w:rPr>
  </w:style>
  <w:style w:type="paragraph" w:customStyle="1" w:styleId="normalindent">
    <w:name w:val="normal.indent"/>
    <w:uiPriority w:val="99"/>
    <w:qFormat/>
    <w:rsid w:val="00770F20"/>
    <w:pPr>
      <w:numPr>
        <w:numId w:val="179"/>
      </w:numPr>
    </w:pPr>
    <w:rPr>
      <w:sz w:val="24"/>
      <w:lang w:val="en-GB"/>
    </w:rPr>
  </w:style>
  <w:style w:type="paragraph" w:customStyle="1" w:styleId="2ffffff9">
    <w:name w:val="附表目录2"/>
    <w:autoRedefine/>
    <w:uiPriority w:val="99"/>
    <w:qFormat/>
    <w:rsid w:val="00770F20"/>
    <w:pPr>
      <w:tabs>
        <w:tab w:val="num" w:pos="1304"/>
      </w:tabs>
      <w:spacing w:line="360" w:lineRule="auto"/>
      <w:ind w:left="1304" w:hanging="850"/>
    </w:pPr>
    <w:rPr>
      <w:b/>
      <w:noProof/>
      <w:sz w:val="28"/>
    </w:rPr>
  </w:style>
  <w:style w:type="paragraph" w:customStyle="1" w:styleId="affc">
    <w:name w:val="图纸目录"/>
    <w:autoRedefine/>
    <w:uiPriority w:val="99"/>
    <w:qFormat/>
    <w:rsid w:val="00770F20"/>
    <w:pPr>
      <w:numPr>
        <w:numId w:val="180"/>
      </w:numPr>
      <w:adjustRightInd w:val="0"/>
      <w:spacing w:line="360" w:lineRule="auto"/>
      <w:jc w:val="both"/>
    </w:pPr>
    <w:rPr>
      <w:b/>
      <w:sz w:val="28"/>
    </w:rPr>
  </w:style>
  <w:style w:type="paragraph" w:customStyle="1" w:styleId="1fffffffb">
    <w:name w:val="图纸目录1"/>
    <w:autoRedefine/>
    <w:uiPriority w:val="99"/>
    <w:qFormat/>
    <w:rsid w:val="00770F20"/>
    <w:pPr>
      <w:spacing w:line="360" w:lineRule="auto"/>
      <w:ind w:left="851" w:firstLine="425"/>
    </w:pPr>
    <w:rPr>
      <w:b/>
      <w:noProof/>
      <w:sz w:val="28"/>
    </w:rPr>
  </w:style>
  <w:style w:type="paragraph" w:customStyle="1" w:styleId="Char240">
    <w:name w:val="Char24"/>
    <w:basedOn w:val="affff3"/>
    <w:uiPriority w:val="99"/>
    <w:qFormat/>
    <w:rsid w:val="00770F20"/>
    <w:pPr>
      <w:spacing w:before="0" w:after="0" w:line="240" w:lineRule="auto"/>
      <w:ind w:leftChars="200" w:left="420"/>
    </w:pPr>
    <w:rPr>
      <w:rFonts w:ascii="Tahoma" w:hAnsi="Tahoma" w:cs="Tahoma"/>
      <w:snapToGrid/>
      <w:kern w:val="2"/>
      <w:szCs w:val="24"/>
    </w:rPr>
  </w:style>
  <w:style w:type="paragraph" w:customStyle="1" w:styleId="CharCharCharCharCharCharCharCharCharCharCharCharCharCharCharChar1CharCharCharChar2">
    <w:name w:val="Char Char Char Char Char Char Char Char Char Char Char Char Char Char Char Char1 Char Char Char Char2"/>
    <w:basedOn w:val="affff3"/>
    <w:autoRedefine/>
    <w:uiPriority w:val="99"/>
    <w:qFormat/>
    <w:rsid w:val="00770F20"/>
    <w:pPr>
      <w:spacing w:before="0" w:after="0"/>
      <w:ind w:leftChars="200" w:left="420"/>
    </w:pPr>
    <w:rPr>
      <w:rFonts w:ascii="Tahoma" w:hAnsi="Tahoma"/>
      <w:snapToGrid/>
      <w:kern w:val="2"/>
    </w:rPr>
  </w:style>
  <w:style w:type="paragraph" w:customStyle="1" w:styleId="CharCharCharChar1CharCharCharCharCharChar">
    <w:name w:val="Char Char Char Char1 Char Char Char Char Char Char"/>
    <w:basedOn w:val="affff3"/>
    <w:autoRedefine/>
    <w:uiPriority w:val="99"/>
    <w:qFormat/>
    <w:rsid w:val="00770F20"/>
    <w:pPr>
      <w:spacing w:before="0" w:after="0"/>
      <w:ind w:leftChars="200" w:left="420"/>
    </w:pPr>
    <w:rPr>
      <w:rFonts w:ascii="宋体" w:hAnsi="宋体"/>
      <w:snapToGrid/>
      <w:kern w:val="2"/>
      <w:sz w:val="22"/>
      <w:szCs w:val="24"/>
    </w:rPr>
  </w:style>
  <w:style w:type="paragraph" w:customStyle="1" w:styleId="affffffffffffffffffffffffffffffffff5">
    <w:name w:val="正文（首行缩进）"/>
    <w:basedOn w:val="affff3"/>
    <w:autoRedefine/>
    <w:uiPriority w:val="99"/>
    <w:qFormat/>
    <w:rsid w:val="00770F20"/>
    <w:pPr>
      <w:spacing w:beforeLines="50" w:before="0" w:after="0"/>
      <w:ind w:leftChars="200" w:left="420" w:firstLine="480"/>
    </w:pPr>
    <w:rPr>
      <w:rFonts w:ascii="Times New Roman" w:hAnsi="Times New Roman"/>
      <w:snapToGrid/>
      <w:kern w:val="2"/>
      <w:szCs w:val="24"/>
    </w:rPr>
  </w:style>
  <w:style w:type="paragraph" w:customStyle="1" w:styleId="CharCharCharCharCharCharCharCharCharCharCharCharCharCharCharCharChar1Char">
    <w:name w:val="Char Char Char Char Char Char Char Char Char Char Char Char Char Char Char Char Char1 Char"/>
    <w:basedOn w:val="affff3"/>
    <w:uiPriority w:val="99"/>
    <w:qFormat/>
    <w:rsid w:val="00770F20"/>
    <w:pPr>
      <w:spacing w:before="0" w:after="0" w:line="240" w:lineRule="auto"/>
      <w:ind w:leftChars="200" w:left="420"/>
    </w:pPr>
    <w:rPr>
      <w:rFonts w:ascii="Tahoma" w:eastAsia="黑体" w:hAnsi="Tahoma"/>
      <w:snapToGrid/>
      <w:kern w:val="2"/>
      <w:sz w:val="30"/>
    </w:rPr>
  </w:style>
  <w:style w:type="paragraph" w:customStyle="1" w:styleId="CharChar3Char">
    <w:name w:val="Char Char3 Char"/>
    <w:basedOn w:val="affff3"/>
    <w:autoRedefine/>
    <w:uiPriority w:val="99"/>
    <w:qFormat/>
    <w:rsid w:val="00770F20"/>
    <w:pPr>
      <w:spacing w:before="0" w:after="0"/>
      <w:ind w:leftChars="200" w:left="420"/>
    </w:pPr>
    <w:rPr>
      <w:rFonts w:ascii="Tahoma" w:hAnsi="Tahoma"/>
      <w:snapToGrid/>
      <w:kern w:val="2"/>
    </w:rPr>
  </w:style>
  <w:style w:type="paragraph" w:customStyle="1" w:styleId="CharCharCharCharChar1">
    <w:name w:val="Char Char Char Char Char1"/>
    <w:basedOn w:val="affff3"/>
    <w:autoRedefine/>
    <w:uiPriority w:val="99"/>
    <w:qFormat/>
    <w:rsid w:val="00770F20"/>
    <w:pPr>
      <w:spacing w:before="0" w:after="0"/>
      <w:ind w:leftChars="200" w:left="420"/>
    </w:pPr>
    <w:rPr>
      <w:rFonts w:ascii="Tahoma" w:hAnsi="Tahoma"/>
      <w:snapToGrid/>
      <w:kern w:val="2"/>
    </w:rPr>
  </w:style>
  <w:style w:type="paragraph" w:customStyle="1" w:styleId="CharChar3CharCharCharCharChar">
    <w:name w:val="Char Char3 Char Char Char Char Char"/>
    <w:basedOn w:val="affff3"/>
    <w:autoRedefine/>
    <w:uiPriority w:val="99"/>
    <w:qFormat/>
    <w:rsid w:val="00770F20"/>
    <w:pPr>
      <w:spacing w:before="0" w:after="0"/>
      <w:ind w:leftChars="200" w:left="420"/>
    </w:pPr>
    <w:rPr>
      <w:rFonts w:ascii="Tahoma" w:hAnsi="Tahoma"/>
      <w:snapToGrid/>
      <w:kern w:val="2"/>
    </w:rPr>
  </w:style>
  <w:style w:type="paragraph" w:customStyle="1" w:styleId="CharChar10CharCharCharCharCharChar">
    <w:name w:val="Char Char10 Char Char Char Char Char Char"/>
    <w:basedOn w:val="affff3"/>
    <w:autoRedefine/>
    <w:uiPriority w:val="99"/>
    <w:qFormat/>
    <w:rsid w:val="00770F20"/>
    <w:pPr>
      <w:spacing w:before="0" w:after="0"/>
      <w:ind w:leftChars="200" w:left="420"/>
    </w:pPr>
    <w:rPr>
      <w:rFonts w:ascii="Tahoma" w:hAnsi="Tahoma"/>
      <w:snapToGrid/>
      <w:kern w:val="2"/>
    </w:rPr>
  </w:style>
  <w:style w:type="character" w:customStyle="1" w:styleId="NoSpacingChar">
    <w:name w:val="No Spacing Char"/>
    <w:link w:val="1fffffffc"/>
    <w:qFormat/>
    <w:locked/>
    <w:rsid w:val="00770F20"/>
    <w:rPr>
      <w:rFonts w:ascii="Calibri" w:hAnsi="Calibri"/>
      <w:sz w:val="22"/>
      <w:szCs w:val="21"/>
    </w:rPr>
  </w:style>
  <w:style w:type="paragraph" w:customStyle="1" w:styleId="1fffffffc">
    <w:name w:val="无间隔1"/>
    <w:link w:val="NoSpacingChar"/>
    <w:qFormat/>
    <w:rsid w:val="00770F20"/>
    <w:rPr>
      <w:rFonts w:ascii="Calibri" w:hAnsi="Calibri"/>
      <w:sz w:val="22"/>
      <w:szCs w:val="21"/>
    </w:rPr>
  </w:style>
  <w:style w:type="paragraph" w:customStyle="1" w:styleId="BodyText21">
    <w:name w:val="Body Text 21"/>
    <w:basedOn w:val="affff3"/>
    <w:uiPriority w:val="99"/>
    <w:qFormat/>
    <w:rsid w:val="00770F20"/>
    <w:pPr>
      <w:adjustRightInd w:val="0"/>
      <w:spacing w:before="0" w:after="0"/>
      <w:ind w:leftChars="200" w:left="420" w:firstLine="570"/>
    </w:pPr>
    <w:rPr>
      <w:rFonts w:ascii="宋体" w:hAnsi="宋体"/>
      <w:snapToGrid/>
      <w:kern w:val="2"/>
      <w:sz w:val="28"/>
    </w:rPr>
  </w:style>
  <w:style w:type="paragraph" w:customStyle="1" w:styleId="BodyText22">
    <w:name w:val="Body Text 22"/>
    <w:basedOn w:val="affff3"/>
    <w:uiPriority w:val="99"/>
    <w:qFormat/>
    <w:rsid w:val="00770F20"/>
    <w:pPr>
      <w:adjustRightInd w:val="0"/>
      <w:spacing w:before="0" w:after="0"/>
      <w:ind w:leftChars="200" w:left="420" w:firstLine="570"/>
    </w:pPr>
    <w:rPr>
      <w:rFonts w:ascii="宋体" w:hAnsi="宋体"/>
      <w:snapToGrid/>
      <w:kern w:val="2"/>
      <w:sz w:val="28"/>
    </w:rPr>
  </w:style>
  <w:style w:type="paragraph" w:customStyle="1" w:styleId="CharChar3CharCharCharCharChar1">
    <w:name w:val="Char Char3 Char Char Char Char Char1"/>
    <w:basedOn w:val="affff3"/>
    <w:autoRedefine/>
    <w:uiPriority w:val="99"/>
    <w:qFormat/>
    <w:rsid w:val="00770F20"/>
    <w:pPr>
      <w:spacing w:before="0" w:after="0"/>
      <w:ind w:leftChars="200" w:left="420"/>
    </w:pPr>
    <w:rPr>
      <w:rFonts w:ascii="宋体" w:hAnsi="宋体"/>
      <w:snapToGrid/>
      <w:kern w:val="2"/>
      <w:sz w:val="22"/>
      <w:szCs w:val="24"/>
    </w:rPr>
  </w:style>
  <w:style w:type="paragraph" w:customStyle="1" w:styleId="Code1">
    <w:name w:val="Code1"/>
    <w:basedOn w:val="6"/>
    <w:uiPriority w:val="99"/>
    <w:qFormat/>
    <w:rsid w:val="00770F20"/>
    <w:pPr>
      <w:keepLines/>
      <w:numPr>
        <w:ilvl w:val="0"/>
        <w:numId w:val="0"/>
      </w:numPr>
      <w:tabs>
        <w:tab w:val="clear" w:pos="1152"/>
      </w:tabs>
      <w:spacing w:before="0" w:line="240" w:lineRule="auto"/>
      <w:jc w:val="both"/>
      <w:outlineLvl w:val="9"/>
    </w:pPr>
    <w:rPr>
      <w:iCs w:val="0"/>
      <w:snapToGrid/>
      <w:color w:val="000000"/>
      <w:kern w:val="22"/>
      <w:sz w:val="22"/>
      <w:szCs w:val="24"/>
    </w:rPr>
  </w:style>
  <w:style w:type="paragraph" w:customStyle="1" w:styleId="T2">
    <w:name w:val="T2"/>
    <w:basedOn w:val="affff3"/>
    <w:uiPriority w:val="99"/>
    <w:qFormat/>
    <w:rsid w:val="00770F20"/>
    <w:pPr>
      <w:keepLines/>
      <w:widowControl/>
      <w:tabs>
        <w:tab w:val="left" w:pos="709"/>
        <w:tab w:val="left" w:pos="1134"/>
        <w:tab w:val="left" w:pos="1559"/>
        <w:tab w:val="left" w:pos="1985"/>
        <w:tab w:val="left" w:pos="2410"/>
        <w:tab w:val="left" w:pos="2835"/>
        <w:tab w:val="left" w:pos="3260"/>
        <w:tab w:val="left" w:pos="3686"/>
      </w:tabs>
      <w:spacing w:before="0" w:after="120" w:line="300" w:lineRule="auto"/>
      <w:ind w:left="284"/>
      <w:jc w:val="both"/>
    </w:pPr>
    <w:rPr>
      <w:snapToGrid/>
      <w:color w:val="000000"/>
      <w:sz w:val="22"/>
      <w:lang w:eastAsia="en-US"/>
    </w:rPr>
  </w:style>
  <w:style w:type="paragraph" w:customStyle="1" w:styleId="CharChar1CharChar1CharChar1CharChar1CharCharCharCharCharChar">
    <w:name w:val="Char Char1 Char Char1 Char Char1 Char Char1 Char Char Char Char Char Char"/>
    <w:basedOn w:val="affff3"/>
    <w:autoRedefine/>
    <w:uiPriority w:val="99"/>
    <w:qFormat/>
    <w:rsid w:val="00770F20"/>
    <w:pPr>
      <w:spacing w:before="0" w:after="0" w:line="240" w:lineRule="auto"/>
      <w:jc w:val="both"/>
    </w:pPr>
    <w:rPr>
      <w:rFonts w:ascii="Tahoma" w:hAnsi="Tahoma"/>
      <w:snapToGrid/>
      <w:color w:val="000000"/>
      <w:kern w:val="2"/>
      <w:szCs w:val="24"/>
    </w:rPr>
  </w:style>
  <w:style w:type="paragraph" w:customStyle="1" w:styleId="CharChar1CharChar1CharChar1CharChar1CharCharCharCharCharCharCharCharChar2">
    <w:name w:val="Char Char1 Char Char1 Char Char1 Char Char1 Char Char Char Char Char Char Char Char Char2"/>
    <w:basedOn w:val="affff3"/>
    <w:autoRedefine/>
    <w:uiPriority w:val="99"/>
    <w:qFormat/>
    <w:rsid w:val="00770F20"/>
    <w:pPr>
      <w:spacing w:before="0" w:after="0" w:line="240" w:lineRule="auto"/>
      <w:jc w:val="both"/>
    </w:pPr>
    <w:rPr>
      <w:rFonts w:ascii="Tahoma" w:hAnsi="Tahoma"/>
      <w:snapToGrid/>
      <w:color w:val="000000"/>
      <w:kern w:val="2"/>
      <w:szCs w:val="24"/>
    </w:rPr>
  </w:style>
  <w:style w:type="paragraph" w:customStyle="1" w:styleId="StyleLinespacing15lines">
    <w:name w:val="Style 五号 Line spacing:  1.5 lines"/>
    <w:basedOn w:val="affff3"/>
    <w:next w:val="affff3"/>
    <w:uiPriority w:val="99"/>
    <w:qFormat/>
    <w:rsid w:val="00770F20"/>
    <w:pPr>
      <w:widowControl/>
      <w:spacing w:before="0" w:after="0" w:line="240" w:lineRule="auto"/>
    </w:pPr>
    <w:rPr>
      <w:rFonts w:ascii="Times New Roman" w:hAnsi="Times New Roman"/>
      <w:snapToGrid/>
    </w:rPr>
  </w:style>
  <w:style w:type="paragraph" w:customStyle="1" w:styleId="CharCharCharCharChar2Char">
    <w:name w:val="Char Char Char Char Char2 Char"/>
    <w:basedOn w:val="affff3"/>
    <w:uiPriority w:val="99"/>
    <w:qFormat/>
    <w:rsid w:val="00770F20"/>
    <w:pPr>
      <w:spacing w:before="0" w:after="0" w:line="240" w:lineRule="auto"/>
      <w:jc w:val="both"/>
    </w:pPr>
    <w:rPr>
      <w:rFonts w:ascii="Tahoma" w:hAnsi="Tahoma"/>
      <w:snapToGrid/>
      <w:kern w:val="2"/>
    </w:rPr>
  </w:style>
  <w:style w:type="paragraph" w:customStyle="1" w:styleId="affffffffffffffffffffffffffffffffff6">
    <w:name w:val="回信地址"/>
    <w:basedOn w:val="affff3"/>
    <w:autoRedefine/>
    <w:uiPriority w:val="99"/>
    <w:qFormat/>
    <w:rsid w:val="00770F20"/>
    <w:pPr>
      <w:widowControl/>
      <w:spacing w:before="0" w:after="0"/>
      <w:jc w:val="center"/>
    </w:pPr>
    <w:rPr>
      <w:rFonts w:eastAsia="黑体"/>
      <w:b/>
      <w:snapToGrid/>
      <w:color w:val="000000"/>
      <w:spacing w:val="-3"/>
      <w:sz w:val="30"/>
    </w:rPr>
  </w:style>
  <w:style w:type="paragraph" w:customStyle="1" w:styleId="CharCharCharCharCharChar2Char">
    <w:name w:val="Char Char Char Char Char Char2 Char"/>
    <w:basedOn w:val="affff3"/>
    <w:autoRedefine/>
    <w:uiPriority w:val="99"/>
    <w:qFormat/>
    <w:rsid w:val="00770F20"/>
    <w:pPr>
      <w:spacing w:before="0" w:after="0"/>
      <w:ind w:firstLineChars="200" w:firstLine="200"/>
      <w:jc w:val="both"/>
    </w:pPr>
    <w:rPr>
      <w:rFonts w:ascii="Tahoma" w:hAnsi="Tahoma"/>
      <w:snapToGrid/>
      <w:kern w:val="2"/>
    </w:rPr>
  </w:style>
  <w:style w:type="paragraph" w:customStyle="1" w:styleId="CharCharCharCharChar1CharCharCharCharCharCharCharCharCharCharCharCharCharCharCharCharCharCharChar1CharCharChar">
    <w:name w:val="Char Char Char Char Char1 Char Char Char Char Char Char Char Char Char Char Char Char Char Char Char Char Char Char Char1 Char Char Char"/>
    <w:basedOn w:val="affff3"/>
    <w:uiPriority w:val="99"/>
    <w:qFormat/>
    <w:rsid w:val="00770F20"/>
    <w:pPr>
      <w:spacing w:before="0" w:after="0" w:line="240" w:lineRule="auto"/>
      <w:jc w:val="both"/>
    </w:pPr>
    <w:rPr>
      <w:rFonts w:ascii="Tahoma" w:hAnsi="Tahoma"/>
      <w:snapToGrid/>
      <w:kern w:val="2"/>
    </w:rPr>
  </w:style>
  <w:style w:type="paragraph" w:customStyle="1" w:styleId="CharCharCharCharChar1CharCharCharCharCharCharCharCharCharCharCharCharCharCharCharCharCharCharChar1CharCharCharCharCharChar2">
    <w:name w:val="Char Char Char Char Char1 Char Char Char Char Char Char Char Char Char Char Char Char Char Char Char Char Char Char Char1 Char Char Char Char Char Char2"/>
    <w:basedOn w:val="affff3"/>
    <w:uiPriority w:val="99"/>
    <w:qFormat/>
    <w:rsid w:val="00770F20"/>
    <w:pPr>
      <w:spacing w:before="0" w:after="0" w:line="240" w:lineRule="auto"/>
      <w:jc w:val="both"/>
    </w:pPr>
    <w:rPr>
      <w:rFonts w:ascii="Tahoma" w:hAnsi="Tahoma"/>
      <w:snapToGrid/>
      <w:kern w:val="2"/>
    </w:rPr>
  </w:style>
  <w:style w:type="paragraph" w:customStyle="1" w:styleId="Indent4">
    <w:name w:val="Indent 4"/>
    <w:basedOn w:val="affff3"/>
    <w:autoRedefine/>
    <w:uiPriority w:val="99"/>
    <w:qFormat/>
    <w:rsid w:val="00770F20"/>
    <w:pPr>
      <w:widowControl/>
      <w:spacing w:before="0" w:after="120" w:line="240" w:lineRule="atLeast"/>
      <w:ind w:left="1440" w:hanging="360"/>
      <w:jc w:val="both"/>
    </w:pPr>
    <w:rPr>
      <w:rFonts w:ascii="Times New Roman" w:eastAsia="PMingLiU" w:hAnsi="Times New Roman"/>
      <w:iCs/>
      <w:snapToGrid/>
      <w:color w:val="000000"/>
      <w:sz w:val="22"/>
      <w:lang w:eastAsia="en-US"/>
    </w:rPr>
  </w:style>
  <w:style w:type="paragraph" w:customStyle="1" w:styleId="CharCharCharCharChar1CharCharCharCharCharCharCharCharCharCharCharCharCharCharCharCharCharCharChar1CharCharCharCharChar">
    <w:name w:val="Char Char Char Char Char1 Char Char Char Char Char Char Char Char Char Char Char Char Char Char Char Char Char Char Char1 Char Char Char Char Char"/>
    <w:basedOn w:val="affff3"/>
    <w:uiPriority w:val="99"/>
    <w:qFormat/>
    <w:rsid w:val="00770F20"/>
    <w:pPr>
      <w:spacing w:before="0" w:after="0" w:line="240" w:lineRule="auto"/>
      <w:jc w:val="both"/>
    </w:pPr>
    <w:rPr>
      <w:rFonts w:ascii="Tahoma" w:hAnsi="Tahoma"/>
      <w:snapToGrid/>
      <w:kern w:val="2"/>
    </w:rPr>
  </w:style>
  <w:style w:type="paragraph" w:customStyle="1" w:styleId="CharCharCharCharCharChar12">
    <w:name w:val="Char Char Char Char Char Char12"/>
    <w:basedOn w:val="affff3"/>
    <w:autoRedefine/>
    <w:uiPriority w:val="99"/>
    <w:qFormat/>
    <w:rsid w:val="00770F20"/>
    <w:pPr>
      <w:spacing w:before="0" w:after="0"/>
      <w:ind w:firstLineChars="200" w:firstLine="200"/>
      <w:jc w:val="both"/>
    </w:pPr>
    <w:rPr>
      <w:rFonts w:ascii="Tahoma" w:hAnsi="Tahoma"/>
      <w:snapToGrid/>
      <w:kern w:val="2"/>
    </w:rPr>
  </w:style>
  <w:style w:type="paragraph" w:customStyle="1" w:styleId="CharCharCharCharCharChar2CharCharChar">
    <w:name w:val="Char Char Char Char Char Char2 Char Char Char"/>
    <w:basedOn w:val="affff3"/>
    <w:autoRedefine/>
    <w:uiPriority w:val="99"/>
    <w:qFormat/>
    <w:rsid w:val="00770F20"/>
    <w:pPr>
      <w:spacing w:before="0" w:after="0"/>
      <w:ind w:firstLineChars="200" w:firstLine="200"/>
      <w:jc w:val="both"/>
    </w:pPr>
    <w:rPr>
      <w:rFonts w:ascii="Tahoma" w:hAnsi="Tahoma"/>
      <w:snapToGrid/>
      <w:kern w:val="2"/>
    </w:rPr>
  </w:style>
  <w:style w:type="paragraph" w:customStyle="1" w:styleId="style35">
    <w:name w:val="style35"/>
    <w:basedOn w:val="affff3"/>
    <w:uiPriority w:val="99"/>
    <w:qFormat/>
    <w:rsid w:val="00770F20"/>
    <w:pPr>
      <w:widowControl/>
      <w:spacing w:before="100" w:beforeAutospacing="1" w:after="100" w:afterAutospacing="1" w:line="240" w:lineRule="auto"/>
    </w:pPr>
    <w:rPr>
      <w:rFonts w:ascii="宋体" w:hAnsi="宋体" w:cs="宋体"/>
      <w:snapToGrid/>
      <w:sz w:val="18"/>
      <w:szCs w:val="18"/>
    </w:rPr>
  </w:style>
  <w:style w:type="paragraph" w:customStyle="1" w:styleId="indent">
    <w:name w:val="indent"/>
    <w:basedOn w:val="affff3"/>
    <w:uiPriority w:val="99"/>
    <w:qFormat/>
    <w:rsid w:val="00770F20"/>
    <w:pPr>
      <w:widowControl/>
      <w:spacing w:before="100" w:beforeAutospacing="1" w:after="100" w:afterAutospacing="1" w:line="240" w:lineRule="auto"/>
    </w:pPr>
    <w:rPr>
      <w:rFonts w:ascii="宋体" w:hAnsi="宋体" w:cs="宋体"/>
      <w:snapToGrid/>
      <w:szCs w:val="24"/>
    </w:rPr>
  </w:style>
  <w:style w:type="paragraph" w:customStyle="1" w:styleId="CharChar7CharChar5CharCharCharChar4CharChar4CharCharCharChar2">
    <w:name w:val="Char Char7 Char Char5 Char Char Char Char4 Char Char4 Char Char Char Char2"/>
    <w:basedOn w:val="affff3"/>
    <w:autoRedefine/>
    <w:uiPriority w:val="99"/>
    <w:qFormat/>
    <w:rsid w:val="00770F20"/>
    <w:pPr>
      <w:spacing w:before="0" w:after="0"/>
      <w:ind w:firstLine="420"/>
      <w:jc w:val="both"/>
    </w:pPr>
    <w:rPr>
      <w:rFonts w:ascii="宋体" w:hAnsi="宋体"/>
      <w:snapToGrid/>
      <w:kern w:val="2"/>
      <w:sz w:val="22"/>
      <w:szCs w:val="21"/>
    </w:rPr>
  </w:style>
  <w:style w:type="paragraph" w:customStyle="1" w:styleId="CharCharCharCharCharCharCharCharCharChar3">
    <w:name w:val="Char Char Char Char Char Char Char Char Char Char3"/>
    <w:basedOn w:val="affff3"/>
    <w:autoRedefine/>
    <w:uiPriority w:val="99"/>
    <w:qFormat/>
    <w:rsid w:val="00770F20"/>
    <w:pPr>
      <w:spacing w:before="0" w:after="0"/>
      <w:ind w:firstLine="420"/>
      <w:jc w:val="both"/>
    </w:pPr>
    <w:rPr>
      <w:rFonts w:ascii="宋体" w:hAnsi="宋体"/>
      <w:snapToGrid/>
      <w:kern w:val="2"/>
      <w:sz w:val="22"/>
      <w:szCs w:val="21"/>
    </w:rPr>
  </w:style>
  <w:style w:type="paragraph" w:customStyle="1" w:styleId="CharCharCharCharCharCharCharCharCharCharCharCharCharCharCharCharCharChar12">
    <w:name w:val="Char Char Char Char Char Char Char Char Char Char Char Char Char Char Char Char Char Char12"/>
    <w:basedOn w:val="affff3"/>
    <w:autoRedefine/>
    <w:uiPriority w:val="99"/>
    <w:qFormat/>
    <w:rsid w:val="00770F20"/>
    <w:pPr>
      <w:spacing w:before="0" w:after="0"/>
      <w:ind w:firstLine="420"/>
      <w:jc w:val="both"/>
    </w:pPr>
    <w:rPr>
      <w:rFonts w:ascii="宋体" w:hAnsi="宋体"/>
      <w:snapToGrid/>
      <w:kern w:val="2"/>
      <w:sz w:val="22"/>
      <w:szCs w:val="21"/>
    </w:rPr>
  </w:style>
  <w:style w:type="paragraph" w:customStyle="1" w:styleId="CharChar3CharCharCharCharCharCharCharCharCharChar2">
    <w:name w:val="Char Char3 Char Char Char Char Char Char Char Char Char Char2"/>
    <w:basedOn w:val="affff3"/>
    <w:autoRedefine/>
    <w:uiPriority w:val="99"/>
    <w:qFormat/>
    <w:rsid w:val="00770F20"/>
    <w:pPr>
      <w:spacing w:before="0" w:after="0"/>
      <w:ind w:firstLine="420"/>
      <w:jc w:val="both"/>
    </w:pPr>
    <w:rPr>
      <w:rFonts w:ascii="宋体" w:hAnsi="宋体"/>
      <w:snapToGrid/>
      <w:kern w:val="2"/>
      <w:sz w:val="22"/>
      <w:szCs w:val="21"/>
    </w:rPr>
  </w:style>
  <w:style w:type="paragraph" w:customStyle="1" w:styleId="CharChar3CharCharCharCharCharCharCharCharCharCharCharCharCharChar2">
    <w:name w:val="Char Char3 Char Char Char Char Char Char Char Char Char Char Char Char Char Char2"/>
    <w:basedOn w:val="affff3"/>
    <w:autoRedefine/>
    <w:uiPriority w:val="99"/>
    <w:qFormat/>
    <w:rsid w:val="00770F20"/>
    <w:pPr>
      <w:spacing w:before="0" w:after="0"/>
      <w:ind w:firstLine="420"/>
      <w:jc w:val="both"/>
    </w:pPr>
    <w:rPr>
      <w:rFonts w:ascii="宋体" w:hAnsi="宋体"/>
      <w:snapToGrid/>
      <w:kern w:val="2"/>
      <w:sz w:val="22"/>
      <w:szCs w:val="21"/>
    </w:rPr>
  </w:style>
  <w:style w:type="paragraph" w:customStyle="1" w:styleId="CharChar3CharCharCharCharCharCharCharCharCharCharCharCharCharCharCharCharCharCharCharCharChar2">
    <w:name w:val="Char Char3 Char Char Char Char Char Char Char Char Char Char Char Char Char Char Char Char Char Char Char Char Char2"/>
    <w:basedOn w:val="affff3"/>
    <w:autoRedefine/>
    <w:uiPriority w:val="99"/>
    <w:qFormat/>
    <w:rsid w:val="00770F20"/>
    <w:pPr>
      <w:spacing w:before="0" w:after="0"/>
      <w:ind w:firstLine="420"/>
      <w:jc w:val="both"/>
    </w:pPr>
    <w:rPr>
      <w:rFonts w:ascii="宋体" w:hAnsi="宋体"/>
      <w:snapToGrid/>
      <w:kern w:val="2"/>
      <w:sz w:val="22"/>
      <w:szCs w:val="21"/>
    </w:rPr>
  </w:style>
  <w:style w:type="paragraph" w:customStyle="1" w:styleId="CharChar3CharCharCharCharCharCharCharCharCharCharCharCharCharCharCharCharCharCharCharCharCharCharCharCharCharCharCharChar3">
    <w:name w:val="Char Char3 Char Char Char Char Char Char Char Char Char Char Char Char Char Char Char Char Char Char Char Char Char Char Char Char Char Char Char Char3"/>
    <w:basedOn w:val="affff3"/>
    <w:autoRedefine/>
    <w:uiPriority w:val="99"/>
    <w:qFormat/>
    <w:rsid w:val="00770F20"/>
    <w:pPr>
      <w:spacing w:before="0" w:after="0"/>
      <w:ind w:firstLine="420"/>
      <w:jc w:val="both"/>
    </w:pPr>
    <w:rPr>
      <w:rFonts w:ascii="宋体" w:hAnsi="宋体"/>
      <w:snapToGrid/>
      <w:kern w:val="2"/>
      <w:sz w:val="22"/>
      <w:szCs w:val="21"/>
    </w:rPr>
  </w:style>
  <w:style w:type="paragraph" w:customStyle="1" w:styleId="CharChar3CharCharCharCharCharCharCharCharCharCharCharCharCharCharCharCharCharCharCharCharCharCharChar2">
    <w:name w:val="Char Char3 Char Char Char Char Char Char Char Char Char Char Char Char Char Char Char Char Char Char Char Char Char Char Char2"/>
    <w:basedOn w:val="affff3"/>
    <w:autoRedefine/>
    <w:uiPriority w:val="99"/>
    <w:qFormat/>
    <w:rsid w:val="00770F20"/>
    <w:pPr>
      <w:spacing w:before="0" w:after="0"/>
      <w:ind w:firstLine="420"/>
      <w:jc w:val="both"/>
    </w:pPr>
    <w:rPr>
      <w:rFonts w:ascii="宋体" w:hAnsi="宋体"/>
      <w:snapToGrid/>
      <w:kern w:val="2"/>
      <w:sz w:val="22"/>
      <w:szCs w:val="21"/>
    </w:rPr>
  </w:style>
  <w:style w:type="paragraph" w:customStyle="1" w:styleId="CharChar3CharCharCharCharCharCharCharCharCharCharCharCharCharCharCharCharCharCharCharCharCharCharCharCharCharChar4">
    <w:name w:val="Char Char3 Char Char Char Char Char Char Char Char Char Char Char Char Char Char Char Char Char Char Char Char Char Char Char Char Char Char4"/>
    <w:basedOn w:val="affff3"/>
    <w:autoRedefine/>
    <w:uiPriority w:val="99"/>
    <w:qFormat/>
    <w:rsid w:val="00770F20"/>
    <w:pPr>
      <w:spacing w:before="0" w:after="0"/>
      <w:ind w:firstLine="420"/>
      <w:jc w:val="both"/>
    </w:pPr>
    <w:rPr>
      <w:rFonts w:ascii="宋体" w:hAnsi="宋体"/>
      <w:snapToGrid/>
      <w:kern w:val="2"/>
      <w:sz w:val="22"/>
      <w:szCs w:val="21"/>
    </w:rPr>
  </w:style>
  <w:style w:type="paragraph" w:customStyle="1" w:styleId="CharChar3CharCharCharCharCharCharCharCharCharCharCharCharCharCharCharCharCharCharCharChar2">
    <w:name w:val="Char Char3 Char Char Char Char Char Char Char Char Char Char Char Char Char Char Char Char Char Char Char Char2"/>
    <w:basedOn w:val="affff3"/>
    <w:autoRedefine/>
    <w:uiPriority w:val="99"/>
    <w:qFormat/>
    <w:rsid w:val="00770F20"/>
    <w:pPr>
      <w:spacing w:before="0" w:after="0"/>
      <w:ind w:firstLine="420"/>
      <w:jc w:val="both"/>
    </w:pPr>
    <w:rPr>
      <w:rFonts w:ascii="宋体" w:hAnsi="宋体"/>
      <w:snapToGrid/>
      <w:kern w:val="2"/>
      <w:sz w:val="22"/>
      <w:szCs w:val="21"/>
    </w:rPr>
  </w:style>
  <w:style w:type="paragraph" w:customStyle="1" w:styleId="CharChar3CharCharCharCharCharCharCharCharCharCharCharCharCharCharCharCharCharCharCharCharCharCharCharCharChar4">
    <w:name w:val="Char Char3 Char Char Char Char Char Char Char Char Char Char Char Char Char Char Char Char Char Char Char Char Char Char Char Char Char4"/>
    <w:basedOn w:val="affff3"/>
    <w:autoRedefine/>
    <w:uiPriority w:val="99"/>
    <w:qFormat/>
    <w:rsid w:val="00770F20"/>
    <w:pPr>
      <w:spacing w:before="0" w:after="0"/>
      <w:ind w:firstLine="420"/>
      <w:jc w:val="both"/>
    </w:pPr>
    <w:rPr>
      <w:rFonts w:ascii="宋体" w:hAnsi="宋体"/>
      <w:snapToGrid/>
      <w:kern w:val="2"/>
      <w:sz w:val="22"/>
      <w:szCs w:val="21"/>
    </w:rPr>
  </w:style>
  <w:style w:type="paragraph" w:customStyle="1" w:styleId="CharCharCharCharCharCharCharChar2">
    <w:name w:val="Char Char Char Char Char Char Char Char2"/>
    <w:basedOn w:val="affff3"/>
    <w:autoRedefine/>
    <w:uiPriority w:val="99"/>
    <w:qFormat/>
    <w:rsid w:val="00770F20"/>
    <w:pPr>
      <w:spacing w:before="0" w:after="0"/>
      <w:ind w:firstLine="420"/>
      <w:jc w:val="both"/>
    </w:pPr>
    <w:rPr>
      <w:rFonts w:ascii="宋体" w:hAnsi="宋体"/>
      <w:snapToGrid/>
      <w:kern w:val="2"/>
      <w:sz w:val="22"/>
      <w:szCs w:val="21"/>
    </w:rPr>
  </w:style>
  <w:style w:type="paragraph" w:customStyle="1" w:styleId="CharChar3CharCharCharCharCharCharCharCharCharCharCharCharCharCharCharCharCharCharCharCharCharCharCharCharChar12">
    <w:name w:val="Char Char3 Char Char Char Char Char Char Char Char Char Char Char Char Char Char Char Char Char Char Char Char Char Char Char Char Char12"/>
    <w:basedOn w:val="affff3"/>
    <w:autoRedefine/>
    <w:uiPriority w:val="99"/>
    <w:qFormat/>
    <w:rsid w:val="00770F20"/>
    <w:pPr>
      <w:spacing w:before="0" w:after="0"/>
      <w:ind w:firstLine="420"/>
      <w:jc w:val="both"/>
    </w:pPr>
    <w:rPr>
      <w:rFonts w:ascii="宋体" w:hAnsi="宋体"/>
      <w:snapToGrid/>
      <w:kern w:val="2"/>
      <w:sz w:val="22"/>
      <w:szCs w:val="21"/>
    </w:rPr>
  </w:style>
  <w:style w:type="paragraph" w:customStyle="1" w:styleId="CharChar3CharCharCharCharCharCharCharCharCharCharCharCharCharCharCharCharCharCharCharCharCharCharCharCharChar22">
    <w:name w:val="Char Char3 Char Char Char Char Char Char Char Char Char Char Char Char Char Char Char Char Char Char Char Char Char Char Char Char Char22"/>
    <w:basedOn w:val="affff3"/>
    <w:autoRedefine/>
    <w:uiPriority w:val="99"/>
    <w:qFormat/>
    <w:rsid w:val="00770F20"/>
    <w:pPr>
      <w:spacing w:before="0" w:after="0"/>
      <w:ind w:firstLine="420"/>
      <w:jc w:val="both"/>
    </w:pPr>
    <w:rPr>
      <w:rFonts w:ascii="宋体" w:hAnsi="宋体"/>
      <w:snapToGrid/>
      <w:kern w:val="2"/>
      <w:sz w:val="22"/>
      <w:szCs w:val="21"/>
    </w:rPr>
  </w:style>
  <w:style w:type="paragraph" w:customStyle="1" w:styleId="CharChar3CharCharCharCharCharCharCharCharCharCharCharCharCharCharCharCharCharCharCharChar1CharCharCharCharCharCharCharCharCharCharCharChar2">
    <w:name w:val="Char Char3 Char Char Char Char Char Char Char Char Char Char Char Char Char Char Char Char Char Char Char Char1 Char Char Char Char Char Char Char Char Char Char Char Char2"/>
    <w:basedOn w:val="affff3"/>
    <w:autoRedefine/>
    <w:uiPriority w:val="99"/>
    <w:qFormat/>
    <w:rsid w:val="00770F20"/>
    <w:pPr>
      <w:spacing w:before="0" w:after="0"/>
      <w:ind w:firstLine="420"/>
      <w:jc w:val="both"/>
    </w:pPr>
    <w:rPr>
      <w:rFonts w:ascii="宋体" w:hAnsi="宋体"/>
      <w:snapToGrid/>
      <w:kern w:val="2"/>
      <w:sz w:val="22"/>
      <w:szCs w:val="21"/>
    </w:rPr>
  </w:style>
  <w:style w:type="paragraph" w:customStyle="1" w:styleId="CharChar7CharCharCharChar4">
    <w:name w:val="Char Char7 Char Char Char Char4"/>
    <w:basedOn w:val="affff3"/>
    <w:autoRedefine/>
    <w:uiPriority w:val="99"/>
    <w:qFormat/>
    <w:rsid w:val="00770F20"/>
    <w:pPr>
      <w:spacing w:before="0" w:after="0"/>
      <w:ind w:firstLine="420"/>
      <w:jc w:val="both"/>
    </w:pPr>
    <w:rPr>
      <w:rFonts w:ascii="宋体" w:hAnsi="宋体"/>
      <w:snapToGrid/>
      <w:kern w:val="2"/>
      <w:sz w:val="22"/>
      <w:szCs w:val="21"/>
    </w:rPr>
  </w:style>
  <w:style w:type="paragraph" w:customStyle="1" w:styleId="CharChar7CharChar7">
    <w:name w:val="Char Char7 Char Char7"/>
    <w:basedOn w:val="affff3"/>
    <w:autoRedefine/>
    <w:uiPriority w:val="99"/>
    <w:qFormat/>
    <w:rsid w:val="00770F20"/>
    <w:pPr>
      <w:spacing w:before="0" w:after="0"/>
      <w:ind w:firstLine="420"/>
      <w:jc w:val="both"/>
    </w:pPr>
    <w:rPr>
      <w:rFonts w:ascii="宋体" w:hAnsi="宋体"/>
      <w:snapToGrid/>
      <w:kern w:val="2"/>
      <w:sz w:val="22"/>
      <w:szCs w:val="21"/>
    </w:rPr>
  </w:style>
  <w:style w:type="paragraph" w:customStyle="1" w:styleId="CharChar7Char2">
    <w:name w:val="Char Char7 Char2"/>
    <w:basedOn w:val="affff3"/>
    <w:autoRedefine/>
    <w:uiPriority w:val="99"/>
    <w:qFormat/>
    <w:rsid w:val="00770F20"/>
    <w:pPr>
      <w:spacing w:before="0" w:after="0"/>
      <w:ind w:firstLine="420"/>
      <w:jc w:val="both"/>
    </w:pPr>
    <w:rPr>
      <w:rFonts w:ascii="宋体" w:hAnsi="宋体"/>
      <w:snapToGrid/>
      <w:kern w:val="2"/>
      <w:sz w:val="22"/>
      <w:szCs w:val="21"/>
    </w:rPr>
  </w:style>
  <w:style w:type="paragraph" w:customStyle="1" w:styleId="CharChar7CharChar1CharCharCharCharCharCharCharCharCharCharCharCharCharCharCharCharCharCharCharCharCharCharCharChar12">
    <w:name w:val="Char Char7 Char Char1 Char Char Char Char Char Char Char Char Char Char Char Char Char Char Char Char Char Char Char Char Char Char Char Char12"/>
    <w:basedOn w:val="affff3"/>
    <w:autoRedefine/>
    <w:uiPriority w:val="99"/>
    <w:qFormat/>
    <w:rsid w:val="00770F20"/>
    <w:pPr>
      <w:spacing w:before="0" w:after="0"/>
      <w:ind w:firstLine="420"/>
      <w:jc w:val="both"/>
    </w:pPr>
    <w:rPr>
      <w:rFonts w:ascii="宋体" w:hAnsi="宋体"/>
      <w:snapToGrid/>
      <w:kern w:val="2"/>
      <w:sz w:val="22"/>
      <w:szCs w:val="21"/>
    </w:rPr>
  </w:style>
  <w:style w:type="paragraph" w:customStyle="1" w:styleId="CharChar7CharChar1CharCharCharCharCharCharCharCharCharCharCharChar2">
    <w:name w:val="Char Char7 Char Char1 Char Char Char Char Char Char Char Char Char Char Char Char2"/>
    <w:basedOn w:val="affff3"/>
    <w:autoRedefine/>
    <w:uiPriority w:val="99"/>
    <w:qFormat/>
    <w:rsid w:val="00770F20"/>
    <w:pPr>
      <w:spacing w:before="0" w:after="0"/>
      <w:ind w:firstLine="420"/>
      <w:jc w:val="both"/>
    </w:pPr>
    <w:rPr>
      <w:rFonts w:ascii="宋体" w:hAnsi="宋体"/>
      <w:snapToGrid/>
      <w:kern w:val="2"/>
      <w:sz w:val="22"/>
      <w:szCs w:val="21"/>
    </w:rPr>
  </w:style>
  <w:style w:type="paragraph" w:customStyle="1" w:styleId="CharChar7CharCharCharChar1CharChar2">
    <w:name w:val="Char Char7 Char Char Char Char1 Char Char2"/>
    <w:basedOn w:val="affff3"/>
    <w:autoRedefine/>
    <w:uiPriority w:val="99"/>
    <w:qFormat/>
    <w:rsid w:val="00770F20"/>
    <w:pPr>
      <w:spacing w:before="0" w:after="0"/>
      <w:ind w:firstLine="420"/>
      <w:jc w:val="both"/>
    </w:pPr>
    <w:rPr>
      <w:rFonts w:ascii="宋体" w:hAnsi="宋体"/>
      <w:snapToGrid/>
      <w:kern w:val="2"/>
      <w:sz w:val="22"/>
      <w:szCs w:val="21"/>
    </w:rPr>
  </w:style>
  <w:style w:type="paragraph" w:customStyle="1" w:styleId="CharChar7CharChar22">
    <w:name w:val="Char Char7 Char Char22"/>
    <w:basedOn w:val="affff3"/>
    <w:autoRedefine/>
    <w:uiPriority w:val="99"/>
    <w:qFormat/>
    <w:rsid w:val="00770F20"/>
    <w:pPr>
      <w:spacing w:before="0" w:after="0"/>
      <w:ind w:firstLine="420"/>
      <w:jc w:val="both"/>
    </w:pPr>
    <w:rPr>
      <w:rFonts w:ascii="宋体" w:hAnsi="宋体"/>
      <w:snapToGrid/>
      <w:kern w:val="2"/>
      <w:sz w:val="22"/>
      <w:szCs w:val="21"/>
    </w:rPr>
  </w:style>
  <w:style w:type="paragraph" w:customStyle="1" w:styleId="CharChar7CharChar12">
    <w:name w:val="Char Char7 Char Char12"/>
    <w:basedOn w:val="affff3"/>
    <w:autoRedefine/>
    <w:uiPriority w:val="99"/>
    <w:qFormat/>
    <w:rsid w:val="00770F20"/>
    <w:pPr>
      <w:spacing w:before="0" w:after="0"/>
      <w:ind w:firstLine="420"/>
      <w:jc w:val="both"/>
    </w:pPr>
    <w:rPr>
      <w:rFonts w:ascii="宋体" w:hAnsi="宋体"/>
      <w:snapToGrid/>
      <w:kern w:val="2"/>
      <w:sz w:val="22"/>
      <w:szCs w:val="21"/>
    </w:rPr>
  </w:style>
  <w:style w:type="paragraph" w:customStyle="1" w:styleId="CharChar7CharChar32">
    <w:name w:val="Char Char7 Char Char32"/>
    <w:basedOn w:val="affff3"/>
    <w:autoRedefine/>
    <w:uiPriority w:val="99"/>
    <w:qFormat/>
    <w:rsid w:val="00770F20"/>
    <w:pPr>
      <w:spacing w:before="0" w:after="0"/>
      <w:ind w:firstLine="420"/>
      <w:jc w:val="both"/>
    </w:pPr>
    <w:rPr>
      <w:rFonts w:ascii="宋体" w:hAnsi="宋体"/>
      <w:snapToGrid/>
      <w:kern w:val="2"/>
      <w:sz w:val="22"/>
      <w:szCs w:val="21"/>
    </w:rPr>
  </w:style>
  <w:style w:type="paragraph" w:customStyle="1" w:styleId="affff0">
    <w:name w:val="图名列表"/>
    <w:basedOn w:val="affff3"/>
    <w:autoRedefine/>
    <w:uiPriority w:val="99"/>
    <w:qFormat/>
    <w:rsid w:val="00770F20"/>
    <w:pPr>
      <w:numPr>
        <w:numId w:val="181"/>
      </w:numPr>
      <w:tabs>
        <w:tab w:val="clear" w:pos="420"/>
        <w:tab w:val="left" w:pos="1080"/>
      </w:tabs>
      <w:spacing w:before="0" w:afterLines="50" w:after="0" w:line="0" w:lineRule="atLeast"/>
      <w:ind w:left="0" w:firstLineChars="200" w:firstLine="560"/>
      <w:jc w:val="both"/>
    </w:pPr>
    <w:rPr>
      <w:rFonts w:ascii="宋体" w:eastAsia="楷体_GB2312" w:hAnsi="宋体"/>
      <w:snapToGrid/>
      <w:kern w:val="2"/>
      <w:sz w:val="28"/>
      <w:szCs w:val="24"/>
    </w:rPr>
  </w:style>
  <w:style w:type="paragraph" w:customStyle="1" w:styleId="CharChar7CharChar42">
    <w:name w:val="Char Char7 Char Char42"/>
    <w:basedOn w:val="affff3"/>
    <w:autoRedefine/>
    <w:uiPriority w:val="99"/>
    <w:qFormat/>
    <w:rsid w:val="00770F20"/>
    <w:pPr>
      <w:spacing w:before="0" w:after="0"/>
      <w:ind w:firstLine="420"/>
      <w:jc w:val="both"/>
    </w:pPr>
    <w:rPr>
      <w:rFonts w:ascii="宋体" w:hAnsi="宋体"/>
      <w:snapToGrid/>
      <w:kern w:val="2"/>
      <w:sz w:val="22"/>
      <w:szCs w:val="21"/>
    </w:rPr>
  </w:style>
  <w:style w:type="paragraph" w:customStyle="1" w:styleId="CharChar7CharChar1CharCharCharCharCharCharCharCharCharCharCharCharCharCharCharCharCharCharCharCharCharCharCharChar1CharCharCharCharCharCharCharCharCharCharCharCharCharChar1CharChar2">
    <w:name w:val="Char Char7 Char Char1 Char Char Char Char Char Char Char Char Char Char Char Char Char Char Char Char Char Char Char Char Char Char Char Char1 Char Char Char Char Char Char Char Char Char Char Char Char Char Char1 Char Char2"/>
    <w:basedOn w:val="affff3"/>
    <w:autoRedefine/>
    <w:uiPriority w:val="99"/>
    <w:qFormat/>
    <w:rsid w:val="00770F20"/>
    <w:pPr>
      <w:spacing w:before="0" w:after="0"/>
      <w:ind w:firstLine="420"/>
      <w:jc w:val="both"/>
    </w:pPr>
    <w:rPr>
      <w:rFonts w:ascii="宋体" w:hAnsi="宋体"/>
      <w:snapToGrid/>
      <w:kern w:val="2"/>
      <w:sz w:val="22"/>
      <w:szCs w:val="21"/>
    </w:rPr>
  </w:style>
  <w:style w:type="paragraph" w:customStyle="1" w:styleId="CharChar7CharChar5CharCharCharChar5">
    <w:name w:val="Char Char7 Char Char5 Char Char Char Char5"/>
    <w:basedOn w:val="affff3"/>
    <w:autoRedefine/>
    <w:uiPriority w:val="99"/>
    <w:qFormat/>
    <w:rsid w:val="00770F20"/>
    <w:pPr>
      <w:spacing w:before="0" w:after="0"/>
      <w:ind w:firstLine="420"/>
      <w:jc w:val="both"/>
    </w:pPr>
    <w:rPr>
      <w:rFonts w:ascii="宋体" w:hAnsi="宋体"/>
      <w:snapToGrid/>
      <w:kern w:val="2"/>
      <w:sz w:val="22"/>
      <w:szCs w:val="21"/>
    </w:rPr>
  </w:style>
  <w:style w:type="paragraph" w:customStyle="1" w:styleId="CharChar7CharChar5CharCharCharChar12">
    <w:name w:val="Char Char7 Char Char5 Char Char Char Char12"/>
    <w:basedOn w:val="affff3"/>
    <w:autoRedefine/>
    <w:uiPriority w:val="99"/>
    <w:qFormat/>
    <w:rsid w:val="00770F20"/>
    <w:pPr>
      <w:numPr>
        <w:numId w:val="182"/>
      </w:numPr>
      <w:spacing w:before="0" w:after="0"/>
      <w:ind w:left="0" w:firstLine="0"/>
      <w:jc w:val="both"/>
    </w:pPr>
    <w:rPr>
      <w:rFonts w:ascii="宋体" w:hAnsi="宋体"/>
      <w:snapToGrid/>
      <w:kern w:val="2"/>
      <w:sz w:val="22"/>
      <w:szCs w:val="21"/>
    </w:rPr>
  </w:style>
  <w:style w:type="paragraph" w:customStyle="1" w:styleId="CharChar7CharChar5CharCharCharChar22">
    <w:name w:val="Char Char7 Char Char5 Char Char Char Char22"/>
    <w:basedOn w:val="affff3"/>
    <w:autoRedefine/>
    <w:uiPriority w:val="99"/>
    <w:qFormat/>
    <w:rsid w:val="00770F20"/>
    <w:pPr>
      <w:spacing w:before="0" w:after="0"/>
      <w:ind w:firstLine="420"/>
      <w:jc w:val="both"/>
    </w:pPr>
    <w:rPr>
      <w:rFonts w:ascii="宋体" w:hAnsi="宋体"/>
      <w:snapToGrid/>
      <w:kern w:val="2"/>
      <w:sz w:val="22"/>
      <w:szCs w:val="21"/>
    </w:rPr>
  </w:style>
  <w:style w:type="paragraph" w:customStyle="1" w:styleId="CharChar7CharChar5CharCharCharChar32">
    <w:name w:val="Char Char7 Char Char5 Char Char Char Char32"/>
    <w:basedOn w:val="affff3"/>
    <w:autoRedefine/>
    <w:uiPriority w:val="99"/>
    <w:qFormat/>
    <w:rsid w:val="00770F20"/>
    <w:pPr>
      <w:spacing w:before="0" w:after="0"/>
      <w:ind w:firstLine="420"/>
      <w:jc w:val="both"/>
    </w:pPr>
    <w:rPr>
      <w:rFonts w:ascii="宋体" w:hAnsi="宋体"/>
      <w:snapToGrid/>
      <w:kern w:val="2"/>
      <w:sz w:val="22"/>
      <w:szCs w:val="21"/>
    </w:rPr>
  </w:style>
  <w:style w:type="paragraph" w:customStyle="1" w:styleId="CharChar7CharChar5CharCharCharChar4CharChar5">
    <w:name w:val="Char Char7 Char Char5 Char Char Char Char4 Char Char5"/>
    <w:basedOn w:val="affff3"/>
    <w:autoRedefine/>
    <w:uiPriority w:val="99"/>
    <w:qFormat/>
    <w:rsid w:val="00770F20"/>
    <w:pPr>
      <w:spacing w:before="0" w:after="0"/>
      <w:ind w:firstLine="420"/>
      <w:jc w:val="both"/>
    </w:pPr>
    <w:rPr>
      <w:rFonts w:ascii="宋体" w:hAnsi="宋体"/>
      <w:snapToGrid/>
      <w:kern w:val="2"/>
      <w:sz w:val="22"/>
      <w:szCs w:val="21"/>
    </w:rPr>
  </w:style>
  <w:style w:type="paragraph" w:customStyle="1" w:styleId="CharChar7CharChar52">
    <w:name w:val="Char Char7 Char Char52"/>
    <w:basedOn w:val="affff3"/>
    <w:autoRedefine/>
    <w:uiPriority w:val="99"/>
    <w:qFormat/>
    <w:rsid w:val="00770F20"/>
    <w:pPr>
      <w:spacing w:before="0" w:after="0"/>
      <w:ind w:firstLine="420"/>
      <w:jc w:val="both"/>
    </w:pPr>
    <w:rPr>
      <w:rFonts w:ascii="宋体" w:hAnsi="宋体"/>
      <w:snapToGrid/>
      <w:kern w:val="2"/>
      <w:sz w:val="22"/>
      <w:szCs w:val="21"/>
    </w:rPr>
  </w:style>
  <w:style w:type="paragraph" w:customStyle="1" w:styleId="CharChar3CharCharCharCharCharCharCharCharCharCharCharCharCharCharCharCharCharCharCharCharCharCharCharCharCharChar22">
    <w:name w:val="Char Char3 Char Char Char Char Char Char Char Char Char Char Char Char Char Char Char Char Char Char Char Char Char Char Char Char Char Char22"/>
    <w:basedOn w:val="affff3"/>
    <w:autoRedefine/>
    <w:uiPriority w:val="99"/>
    <w:qFormat/>
    <w:rsid w:val="00770F20"/>
    <w:pPr>
      <w:spacing w:before="0" w:after="0"/>
      <w:jc w:val="both"/>
    </w:pPr>
    <w:rPr>
      <w:rFonts w:ascii="宋体" w:hAnsi="宋体"/>
      <w:snapToGrid/>
      <w:kern w:val="2"/>
      <w:sz w:val="22"/>
      <w:szCs w:val="21"/>
    </w:rPr>
  </w:style>
  <w:style w:type="paragraph" w:customStyle="1" w:styleId="CharChar7CharChar5CharCharCharChar4CharChar12">
    <w:name w:val="Char Char7 Char Char5 Char Char Char Char4 Char Char12"/>
    <w:basedOn w:val="affff3"/>
    <w:autoRedefine/>
    <w:uiPriority w:val="99"/>
    <w:qFormat/>
    <w:rsid w:val="00770F20"/>
    <w:pPr>
      <w:spacing w:before="0" w:after="0"/>
      <w:jc w:val="both"/>
    </w:pPr>
    <w:rPr>
      <w:rFonts w:ascii="宋体" w:hAnsi="宋体"/>
      <w:snapToGrid/>
      <w:kern w:val="2"/>
      <w:sz w:val="22"/>
      <w:szCs w:val="21"/>
    </w:rPr>
  </w:style>
  <w:style w:type="paragraph" w:customStyle="1" w:styleId="CharChar7CharChar5CharCharCharChar4CharChar22">
    <w:name w:val="Char Char7 Char Char5 Char Char Char Char4 Char Char22"/>
    <w:basedOn w:val="affff3"/>
    <w:autoRedefine/>
    <w:uiPriority w:val="99"/>
    <w:qFormat/>
    <w:rsid w:val="00770F20"/>
    <w:pPr>
      <w:spacing w:before="0" w:after="0"/>
      <w:jc w:val="both"/>
    </w:pPr>
    <w:rPr>
      <w:rFonts w:ascii="宋体" w:hAnsi="宋体"/>
      <w:snapToGrid/>
      <w:kern w:val="2"/>
      <w:sz w:val="22"/>
      <w:szCs w:val="21"/>
    </w:rPr>
  </w:style>
  <w:style w:type="paragraph" w:customStyle="1" w:styleId="CharChar7CharChar5CharCharCharChar4CharChar32">
    <w:name w:val="Char Char7 Char Char5 Char Char Char Char4 Char Char32"/>
    <w:basedOn w:val="affff3"/>
    <w:autoRedefine/>
    <w:uiPriority w:val="99"/>
    <w:qFormat/>
    <w:rsid w:val="00770F20"/>
    <w:pPr>
      <w:spacing w:before="0" w:after="0"/>
      <w:ind w:firstLine="420"/>
      <w:jc w:val="both"/>
    </w:pPr>
    <w:rPr>
      <w:rFonts w:ascii="宋体" w:hAnsi="宋体"/>
      <w:snapToGrid/>
      <w:kern w:val="2"/>
      <w:sz w:val="22"/>
      <w:szCs w:val="21"/>
    </w:rPr>
  </w:style>
  <w:style w:type="paragraph" w:customStyle="1" w:styleId="CharChar7CharChar1CharChar2">
    <w:name w:val="Char Char7 Char Char1 Char Char2"/>
    <w:basedOn w:val="affff3"/>
    <w:autoRedefine/>
    <w:uiPriority w:val="99"/>
    <w:qFormat/>
    <w:rsid w:val="00770F20"/>
    <w:pPr>
      <w:spacing w:before="0" w:after="0"/>
      <w:ind w:firstLine="420"/>
      <w:jc w:val="both"/>
    </w:pPr>
    <w:rPr>
      <w:rFonts w:ascii="宋体" w:hAnsi="宋体"/>
      <w:snapToGrid/>
      <w:kern w:val="2"/>
      <w:sz w:val="22"/>
      <w:szCs w:val="21"/>
    </w:rPr>
  </w:style>
  <w:style w:type="paragraph" w:customStyle="1" w:styleId="CharChar7CharChar1CharCharCharChar2">
    <w:name w:val="Char Char7 Char Char1 Char Char Char Char2"/>
    <w:basedOn w:val="affff3"/>
    <w:autoRedefine/>
    <w:uiPriority w:val="99"/>
    <w:qFormat/>
    <w:rsid w:val="00770F20"/>
    <w:pPr>
      <w:spacing w:before="0" w:after="0"/>
      <w:ind w:firstLine="420"/>
      <w:jc w:val="both"/>
    </w:pPr>
    <w:rPr>
      <w:rFonts w:ascii="宋体" w:hAnsi="宋体"/>
      <w:snapToGrid/>
      <w:kern w:val="2"/>
      <w:sz w:val="22"/>
      <w:szCs w:val="21"/>
    </w:rPr>
  </w:style>
  <w:style w:type="paragraph" w:customStyle="1" w:styleId="CharChar7CharCharCharChar22">
    <w:name w:val="Char Char7 Char Char Char Char22"/>
    <w:basedOn w:val="affff3"/>
    <w:autoRedefine/>
    <w:uiPriority w:val="99"/>
    <w:qFormat/>
    <w:rsid w:val="00770F20"/>
    <w:pPr>
      <w:spacing w:before="0" w:after="0"/>
      <w:ind w:firstLine="420"/>
      <w:jc w:val="both"/>
    </w:pPr>
    <w:rPr>
      <w:rFonts w:ascii="宋体" w:hAnsi="宋体"/>
      <w:snapToGrid/>
      <w:kern w:val="2"/>
      <w:sz w:val="22"/>
      <w:szCs w:val="21"/>
    </w:rPr>
  </w:style>
  <w:style w:type="paragraph" w:customStyle="1" w:styleId="CharCharCharChar13">
    <w:name w:val="Char Char Char Char13"/>
    <w:basedOn w:val="affff3"/>
    <w:autoRedefine/>
    <w:uiPriority w:val="99"/>
    <w:qFormat/>
    <w:rsid w:val="00770F20"/>
    <w:pPr>
      <w:tabs>
        <w:tab w:val="num" w:pos="1620"/>
      </w:tabs>
      <w:spacing w:beforeLines="50" w:before="0" w:afterLines="50" w:after="0" w:line="400" w:lineRule="exact"/>
      <w:ind w:leftChars="600" w:left="1620" w:firstLineChars="200" w:hanging="360"/>
      <w:jc w:val="both"/>
    </w:pPr>
    <w:rPr>
      <w:rFonts w:ascii="Tahoma" w:hAnsi="Tahoma"/>
      <w:snapToGrid/>
      <w:kern w:val="2"/>
      <w:szCs w:val="21"/>
    </w:rPr>
  </w:style>
  <w:style w:type="paragraph" w:customStyle="1" w:styleId="CharChar8CharCharChar2">
    <w:name w:val="Char Char8 Char Char Char2"/>
    <w:basedOn w:val="affff3"/>
    <w:uiPriority w:val="99"/>
    <w:qFormat/>
    <w:rsid w:val="00770F20"/>
    <w:pPr>
      <w:spacing w:before="0" w:after="0"/>
      <w:ind w:firstLine="420"/>
      <w:jc w:val="both"/>
    </w:pPr>
    <w:rPr>
      <w:rFonts w:ascii="宋体" w:hAnsi="宋体"/>
      <w:snapToGrid/>
      <w:kern w:val="2"/>
      <w:sz w:val="21"/>
    </w:rPr>
  </w:style>
  <w:style w:type="paragraph" w:customStyle="1" w:styleId="CharChar7CharCharCharChar1CharCharCharCharCharChar2">
    <w:name w:val="Char Char7 Char Char Char Char1 Char Char Char Char Char Char2"/>
    <w:basedOn w:val="affff3"/>
    <w:autoRedefine/>
    <w:uiPriority w:val="99"/>
    <w:qFormat/>
    <w:rsid w:val="00770F20"/>
    <w:pPr>
      <w:spacing w:before="0" w:after="0"/>
      <w:ind w:firstLine="420"/>
      <w:jc w:val="both"/>
    </w:pPr>
    <w:rPr>
      <w:rFonts w:ascii="宋体" w:hAnsi="宋体"/>
      <w:snapToGrid/>
      <w:kern w:val="2"/>
      <w:sz w:val="22"/>
      <w:szCs w:val="21"/>
    </w:rPr>
  </w:style>
  <w:style w:type="paragraph" w:customStyle="1" w:styleId="CharChar7CharCharCharCharCharCharCharCharCharCharCharCharCharChar2">
    <w:name w:val="Char Char7 Char Char Char Char Char Char Char Char Char Char Char Char Char Char2"/>
    <w:basedOn w:val="affff3"/>
    <w:autoRedefine/>
    <w:uiPriority w:val="99"/>
    <w:qFormat/>
    <w:rsid w:val="00770F20"/>
    <w:pPr>
      <w:spacing w:before="0" w:after="0"/>
      <w:ind w:firstLine="420"/>
      <w:jc w:val="both"/>
    </w:pPr>
    <w:rPr>
      <w:rFonts w:ascii="宋体" w:hAnsi="宋体"/>
      <w:snapToGrid/>
      <w:kern w:val="2"/>
      <w:sz w:val="22"/>
      <w:szCs w:val="21"/>
    </w:rPr>
  </w:style>
  <w:style w:type="paragraph" w:customStyle="1" w:styleId="CharChar7CharCharCharChar12">
    <w:name w:val="Char Char7 Char Char Char Char12"/>
    <w:basedOn w:val="affff3"/>
    <w:autoRedefine/>
    <w:uiPriority w:val="99"/>
    <w:qFormat/>
    <w:rsid w:val="00770F20"/>
    <w:pPr>
      <w:spacing w:before="0" w:after="0"/>
      <w:ind w:firstLine="420"/>
      <w:jc w:val="both"/>
    </w:pPr>
    <w:rPr>
      <w:rFonts w:ascii="宋体" w:hAnsi="宋体"/>
      <w:snapToGrid/>
      <w:kern w:val="2"/>
      <w:sz w:val="22"/>
      <w:szCs w:val="21"/>
    </w:rPr>
  </w:style>
  <w:style w:type="paragraph" w:customStyle="1" w:styleId="CharChar7CharCharCharCharChar2">
    <w:name w:val="Char Char7 Char Char Char Char Char2"/>
    <w:basedOn w:val="affff3"/>
    <w:autoRedefine/>
    <w:uiPriority w:val="99"/>
    <w:qFormat/>
    <w:rsid w:val="00770F20"/>
    <w:pPr>
      <w:spacing w:before="0" w:after="0"/>
      <w:ind w:firstLine="420"/>
      <w:jc w:val="both"/>
    </w:pPr>
    <w:rPr>
      <w:rFonts w:ascii="宋体" w:hAnsi="宋体"/>
      <w:snapToGrid/>
      <w:kern w:val="2"/>
      <w:sz w:val="21"/>
      <w:szCs w:val="21"/>
    </w:rPr>
  </w:style>
  <w:style w:type="paragraph" w:customStyle="1" w:styleId="CharChar3CharCharCharCharCharCharCharCharCharCharCharCharCharCharCharCharCharCharCharCharCharCharCharCharCharChar1CharCharChar1CharCharCharChar2">
    <w:name w:val="Char Char3 Char Char Char Char Char Char Char Char Char Char Char Char Char Char Char Char Char Char Char Char Char Char Char Char Char Char1 Char Char Char1 Char Char Char Char2"/>
    <w:basedOn w:val="affff3"/>
    <w:autoRedefine/>
    <w:uiPriority w:val="99"/>
    <w:qFormat/>
    <w:rsid w:val="00770F20"/>
    <w:pPr>
      <w:spacing w:before="0" w:after="0"/>
      <w:ind w:firstLine="420"/>
      <w:jc w:val="both"/>
    </w:pPr>
    <w:rPr>
      <w:rFonts w:ascii="宋体" w:hAnsi="宋体"/>
      <w:snapToGrid/>
      <w:kern w:val="2"/>
      <w:sz w:val="21"/>
      <w:szCs w:val="21"/>
    </w:rPr>
  </w:style>
  <w:style w:type="paragraph" w:customStyle="1" w:styleId="CharCharChar3">
    <w:name w:val="Char Char Char3"/>
    <w:basedOn w:val="affff3"/>
    <w:autoRedefine/>
    <w:uiPriority w:val="99"/>
    <w:qFormat/>
    <w:rsid w:val="00770F20"/>
    <w:pPr>
      <w:spacing w:before="0" w:after="0"/>
      <w:ind w:firstLine="420"/>
      <w:jc w:val="both"/>
    </w:pPr>
    <w:rPr>
      <w:rFonts w:ascii="宋体" w:hAnsi="宋体"/>
      <w:snapToGrid/>
      <w:kern w:val="2"/>
      <w:sz w:val="21"/>
      <w:szCs w:val="21"/>
    </w:rPr>
  </w:style>
  <w:style w:type="paragraph" w:customStyle="1" w:styleId="CharChar7CharCharCharCharCharCharChar2">
    <w:name w:val="Char Char7 Char Char Char Char Char Char Char2"/>
    <w:basedOn w:val="affff3"/>
    <w:autoRedefine/>
    <w:uiPriority w:val="99"/>
    <w:qFormat/>
    <w:rsid w:val="00770F20"/>
    <w:pPr>
      <w:spacing w:before="0" w:after="0"/>
      <w:ind w:firstLine="420"/>
      <w:jc w:val="both"/>
    </w:pPr>
    <w:rPr>
      <w:rFonts w:ascii="宋体" w:hAnsi="宋体"/>
      <w:snapToGrid/>
      <w:kern w:val="2"/>
      <w:sz w:val="21"/>
      <w:szCs w:val="21"/>
    </w:rPr>
  </w:style>
  <w:style w:type="paragraph" w:customStyle="1" w:styleId="CharChar7CharCharCharCharCharCharCharCharCharChar2">
    <w:name w:val="Char Char7 Char Char Char Char Char Char Char Char Char Char2"/>
    <w:basedOn w:val="affff3"/>
    <w:autoRedefine/>
    <w:uiPriority w:val="99"/>
    <w:qFormat/>
    <w:rsid w:val="00770F20"/>
    <w:pPr>
      <w:spacing w:before="0" w:after="0"/>
      <w:ind w:firstLine="420"/>
      <w:jc w:val="both"/>
    </w:pPr>
    <w:rPr>
      <w:rFonts w:ascii="宋体" w:hAnsi="宋体"/>
      <w:snapToGrid/>
      <w:kern w:val="2"/>
      <w:sz w:val="21"/>
      <w:szCs w:val="21"/>
    </w:rPr>
  </w:style>
  <w:style w:type="paragraph" w:customStyle="1" w:styleId="CharChar3CharCharCharCharCharCharCharCharCharCharCharCharCharCharCharCharCharCharCharCharCharCharCharCharCharCharCharChar1CharCharCharChar2">
    <w:name w:val="Char Char3 Char Char Char Char Char Char Char Char Char Char Char Char Char Char Char Char Char Char Char Char Char Char Char Char Char Char Char Char1 Char Char Char Char2"/>
    <w:basedOn w:val="affff3"/>
    <w:autoRedefine/>
    <w:uiPriority w:val="99"/>
    <w:qFormat/>
    <w:rsid w:val="00770F20"/>
    <w:pPr>
      <w:spacing w:before="0" w:after="0"/>
      <w:ind w:firstLine="420"/>
      <w:jc w:val="both"/>
    </w:pPr>
    <w:rPr>
      <w:rFonts w:ascii="宋体" w:hAnsi="宋体"/>
      <w:snapToGrid/>
      <w:kern w:val="2"/>
      <w:sz w:val="21"/>
      <w:szCs w:val="21"/>
    </w:rPr>
  </w:style>
  <w:style w:type="character" w:customStyle="1" w:styleId="CharChar7CharCharCharCharCharCharCharCharCharCharCharCharChar2">
    <w:name w:val="Char Char7 Char Char Char Char Char Char Char Char Char Char Char Char Char2"/>
    <w:link w:val="CharChar7CharCharCharCharCharCharCharCharCharCharCharChar2"/>
    <w:qFormat/>
    <w:locked/>
    <w:rsid w:val="00770F20"/>
    <w:rPr>
      <w:rFonts w:ascii="宋体" w:hAnsi="宋体"/>
      <w:kern w:val="2"/>
      <w:sz w:val="21"/>
      <w:szCs w:val="21"/>
      <w:lang w:val="x-none" w:eastAsia="x-none"/>
    </w:rPr>
  </w:style>
  <w:style w:type="paragraph" w:customStyle="1" w:styleId="CharChar7CharCharCharCharCharCharCharCharCharCharCharChar2">
    <w:name w:val="Char Char7 Char Char Char Char Char Char Char Char Char Char Char Char2"/>
    <w:basedOn w:val="affff3"/>
    <w:link w:val="CharChar7CharCharCharCharCharCharCharCharCharCharCharCharChar2"/>
    <w:autoRedefine/>
    <w:qFormat/>
    <w:rsid w:val="00770F20"/>
    <w:pPr>
      <w:spacing w:before="0" w:after="0"/>
      <w:ind w:firstLine="420"/>
      <w:jc w:val="both"/>
    </w:pPr>
    <w:rPr>
      <w:rFonts w:ascii="宋体" w:hAnsi="宋体"/>
      <w:snapToGrid/>
      <w:kern w:val="2"/>
      <w:sz w:val="21"/>
      <w:szCs w:val="21"/>
      <w:lang w:val="x-none" w:eastAsia="x-none"/>
    </w:rPr>
  </w:style>
  <w:style w:type="paragraph" w:customStyle="1" w:styleId="CharChar7CharChar1CharCharCharCharCharCharCharCharCharCharCharCharCharCharCharChar2">
    <w:name w:val="Char Char7 Char Char1 Char Char Char Char Char Char Char Char Char Char Char Char Char Char Char Char2"/>
    <w:basedOn w:val="affff3"/>
    <w:autoRedefine/>
    <w:uiPriority w:val="99"/>
    <w:qFormat/>
    <w:rsid w:val="00770F20"/>
    <w:pPr>
      <w:spacing w:before="0" w:after="0"/>
      <w:ind w:firstLine="420"/>
      <w:jc w:val="both"/>
    </w:pPr>
    <w:rPr>
      <w:rFonts w:ascii="宋体" w:hAnsi="宋体"/>
      <w:snapToGrid/>
      <w:kern w:val="2"/>
      <w:sz w:val="21"/>
      <w:szCs w:val="21"/>
    </w:rPr>
  </w:style>
  <w:style w:type="paragraph" w:customStyle="1" w:styleId="CharChar3CharCharCharCharCharCharCharCharCharCharCharCharCharCharCharCharCharCharCharCharCharCharCharCharCharCharCharChar12">
    <w:name w:val="Char Char3 Char Char Char Char Char Char Char Char Char Char Char Char Char Char Char Char Char Char Char Char Char Char Char Char Char Char Char Char12"/>
    <w:basedOn w:val="affff3"/>
    <w:autoRedefine/>
    <w:uiPriority w:val="99"/>
    <w:qFormat/>
    <w:rsid w:val="00770F20"/>
    <w:pPr>
      <w:spacing w:before="0" w:after="0"/>
      <w:ind w:firstLine="420"/>
      <w:jc w:val="both"/>
    </w:pPr>
    <w:rPr>
      <w:rFonts w:ascii="宋体" w:hAnsi="宋体"/>
      <w:snapToGrid/>
      <w:kern w:val="2"/>
      <w:sz w:val="21"/>
      <w:szCs w:val="21"/>
    </w:rPr>
  </w:style>
  <w:style w:type="paragraph" w:customStyle="1" w:styleId="CharChar8CharCharCharCharCharCharChar2">
    <w:name w:val="Char Char8 Char Char Char Char Char Char Char2"/>
    <w:basedOn w:val="affff3"/>
    <w:autoRedefine/>
    <w:uiPriority w:val="99"/>
    <w:qFormat/>
    <w:rsid w:val="00770F20"/>
    <w:pPr>
      <w:spacing w:before="0" w:after="0"/>
      <w:ind w:firstLine="420"/>
      <w:jc w:val="both"/>
    </w:pPr>
    <w:rPr>
      <w:rFonts w:ascii="宋体" w:hAnsi="宋体"/>
      <w:snapToGrid/>
      <w:kern w:val="2"/>
      <w:sz w:val="21"/>
      <w:szCs w:val="21"/>
    </w:rPr>
  </w:style>
  <w:style w:type="paragraph" w:customStyle="1" w:styleId="Char1CharCharCharCharCharCharCharCharChar2">
    <w:name w:val="Char1 Char Char Char Char Char Char Char Char Char2"/>
    <w:basedOn w:val="affff3"/>
    <w:autoRedefine/>
    <w:uiPriority w:val="99"/>
    <w:qFormat/>
    <w:rsid w:val="00770F20"/>
    <w:pPr>
      <w:spacing w:before="0" w:after="0"/>
      <w:ind w:firstLine="420"/>
      <w:jc w:val="both"/>
    </w:pPr>
    <w:rPr>
      <w:rFonts w:ascii="Tahoma" w:hAnsi="Tahoma"/>
      <w:snapToGrid/>
      <w:kern w:val="2"/>
      <w:szCs w:val="21"/>
    </w:rPr>
  </w:style>
  <w:style w:type="paragraph" w:customStyle="1" w:styleId="CharChar3CharCharCharCharCharCharCharCharCharCharCharCharCharCharCharCharCharCharCharCharCharCharCharCharCharChar1CharCharChar1CharCharCharCharCharChar2">
    <w:name w:val="Char Char3 Char Char Char Char Char Char Char Char Char Char Char Char Char Char Char Char Char Char Char Char Char Char Char Char Char Char1 Char Char Char1 Char Char Char Char Char Char2"/>
    <w:basedOn w:val="affff3"/>
    <w:autoRedefine/>
    <w:uiPriority w:val="99"/>
    <w:qFormat/>
    <w:rsid w:val="00770F20"/>
    <w:pPr>
      <w:spacing w:before="0" w:after="0"/>
      <w:ind w:firstLine="420"/>
      <w:jc w:val="both"/>
    </w:pPr>
    <w:rPr>
      <w:rFonts w:ascii="宋体" w:hAnsi="宋体"/>
      <w:snapToGrid/>
      <w:kern w:val="2"/>
      <w:sz w:val="21"/>
      <w:szCs w:val="21"/>
    </w:rPr>
  </w:style>
  <w:style w:type="paragraph" w:customStyle="1" w:styleId="CharChar3CharCharCharCharCharCharCharCharCharCharCharCharCharCharCharCharCharCharCharCharCharCharCharChar2">
    <w:name w:val="Char Char3 Char Char Char Char Char Char Char Char Char Char Char Char Char Char Char Char Char Char Char Char Char Char Char Char2"/>
    <w:basedOn w:val="affff3"/>
    <w:autoRedefine/>
    <w:uiPriority w:val="99"/>
    <w:qFormat/>
    <w:rsid w:val="00770F20"/>
    <w:pPr>
      <w:spacing w:before="0" w:after="0"/>
      <w:ind w:firstLineChars="200" w:firstLine="480"/>
      <w:jc w:val="both"/>
    </w:pPr>
    <w:rPr>
      <w:rFonts w:ascii="宋体" w:hAnsi="宋体"/>
      <w:snapToGrid/>
      <w:kern w:val="2"/>
      <w:szCs w:val="21"/>
    </w:rPr>
  </w:style>
  <w:style w:type="paragraph" w:customStyle="1" w:styleId="CharCharChar7CharCharChar2">
    <w:name w:val="Char Char Char7 Char Char Char2"/>
    <w:next w:val="affff3"/>
    <w:uiPriority w:val="99"/>
    <w:qFormat/>
    <w:rsid w:val="00770F20"/>
    <w:pPr>
      <w:keepNext/>
      <w:keepLines/>
      <w:snapToGrid w:val="0"/>
      <w:spacing w:before="240" w:after="240"/>
      <w:outlineLvl w:val="7"/>
    </w:pPr>
    <w:rPr>
      <w:rFonts w:ascii="Arial" w:eastAsia="黑体" w:hAnsi="Arial" w:cs="Arial"/>
      <w:kern w:val="2"/>
      <w:sz w:val="21"/>
      <w:szCs w:val="21"/>
    </w:rPr>
  </w:style>
  <w:style w:type="paragraph" w:customStyle="1" w:styleId="CharChar8CharCharCharCharCharCharCharCharCharChar2">
    <w:name w:val="Char Char8 Char Char Char Char Char Char Char Char Char Char2"/>
    <w:basedOn w:val="affff3"/>
    <w:autoRedefine/>
    <w:uiPriority w:val="99"/>
    <w:qFormat/>
    <w:rsid w:val="00770F20"/>
    <w:pPr>
      <w:spacing w:before="0" w:after="0"/>
      <w:ind w:firstLine="420"/>
      <w:jc w:val="both"/>
    </w:pPr>
    <w:rPr>
      <w:rFonts w:ascii="宋体" w:hAnsi="宋体"/>
      <w:snapToGrid/>
      <w:kern w:val="2"/>
      <w:sz w:val="21"/>
      <w:szCs w:val="21"/>
    </w:rPr>
  </w:style>
  <w:style w:type="paragraph" w:customStyle="1" w:styleId="CharChar7CharCharChar2">
    <w:name w:val="Char Char7 Char Char Char2"/>
    <w:basedOn w:val="affff3"/>
    <w:autoRedefine/>
    <w:uiPriority w:val="99"/>
    <w:qFormat/>
    <w:rsid w:val="00770F20"/>
    <w:pPr>
      <w:spacing w:before="0" w:after="0"/>
      <w:ind w:firstLine="420"/>
      <w:jc w:val="both"/>
    </w:pPr>
    <w:rPr>
      <w:rFonts w:ascii="宋体" w:hAnsi="宋体"/>
      <w:snapToGrid/>
      <w:kern w:val="2"/>
      <w:sz w:val="21"/>
      <w:szCs w:val="21"/>
    </w:rPr>
  </w:style>
  <w:style w:type="paragraph" w:customStyle="1" w:styleId="CharChar3CharCharCharCharChar1Char2">
    <w:name w:val="Char Char3 Char Char Char Char Char1 Char2"/>
    <w:basedOn w:val="affff3"/>
    <w:autoRedefine/>
    <w:uiPriority w:val="99"/>
    <w:qFormat/>
    <w:rsid w:val="00770F20"/>
    <w:pPr>
      <w:spacing w:before="0" w:after="0"/>
      <w:jc w:val="both"/>
    </w:pPr>
    <w:rPr>
      <w:rFonts w:ascii="宋体" w:hAnsi="宋体"/>
      <w:snapToGrid/>
      <w:kern w:val="2"/>
      <w:sz w:val="22"/>
      <w:szCs w:val="24"/>
    </w:rPr>
  </w:style>
  <w:style w:type="paragraph" w:customStyle="1" w:styleId="CharChar3CharCharCharCharChar1CharCharChar2">
    <w:name w:val="Char Char3 Char Char Char Char Char1 Char Char Char2"/>
    <w:basedOn w:val="affff3"/>
    <w:autoRedefine/>
    <w:uiPriority w:val="99"/>
    <w:qFormat/>
    <w:rsid w:val="00770F20"/>
    <w:pPr>
      <w:spacing w:before="0" w:after="0"/>
      <w:jc w:val="both"/>
    </w:pPr>
    <w:rPr>
      <w:rFonts w:ascii="宋体" w:hAnsi="宋体"/>
      <w:snapToGrid/>
      <w:kern w:val="2"/>
      <w:sz w:val="22"/>
      <w:szCs w:val="24"/>
    </w:rPr>
  </w:style>
  <w:style w:type="paragraph" w:customStyle="1" w:styleId="Char1Char20">
    <w:name w:val="Char1 Char2"/>
    <w:basedOn w:val="affff3"/>
    <w:uiPriority w:val="99"/>
    <w:qFormat/>
    <w:rsid w:val="00770F20"/>
    <w:pPr>
      <w:spacing w:before="0" w:after="0" w:line="240" w:lineRule="auto"/>
      <w:jc w:val="both"/>
    </w:pPr>
    <w:rPr>
      <w:rFonts w:ascii="Tahoma" w:hAnsi="Tahoma"/>
      <w:snapToGrid/>
      <w:kern w:val="2"/>
    </w:rPr>
  </w:style>
  <w:style w:type="paragraph" w:customStyle="1" w:styleId="CharCharCharChar1CharCharCharCharCharChar2">
    <w:name w:val="Char Char Char Char1 Char Char Char Char Char Char2"/>
    <w:basedOn w:val="affff3"/>
    <w:autoRedefine/>
    <w:uiPriority w:val="99"/>
    <w:qFormat/>
    <w:rsid w:val="00770F20"/>
    <w:pPr>
      <w:spacing w:before="0" w:after="0"/>
      <w:jc w:val="both"/>
    </w:pPr>
    <w:rPr>
      <w:rFonts w:ascii="宋体" w:hAnsi="宋体"/>
      <w:snapToGrid/>
      <w:kern w:val="2"/>
      <w:sz w:val="22"/>
      <w:szCs w:val="24"/>
    </w:rPr>
  </w:style>
  <w:style w:type="paragraph" w:customStyle="1" w:styleId="Char1CharCharChar3">
    <w:name w:val="Char1 Char Char Char3"/>
    <w:basedOn w:val="affff9"/>
    <w:autoRedefine/>
    <w:uiPriority w:val="99"/>
    <w:qFormat/>
    <w:rsid w:val="00770F20"/>
    <w:pPr>
      <w:shd w:val="clear" w:color="auto" w:fill="000080"/>
      <w:spacing w:before="0" w:after="0" w:line="240" w:lineRule="auto"/>
      <w:jc w:val="both"/>
    </w:pPr>
    <w:rPr>
      <w:rFonts w:ascii="Tahoma" w:eastAsia="'宋体" w:hAnsi="Tahoma" w:cs="'宋体" w:hint="eastAsia"/>
      <w:snapToGrid/>
      <w:sz w:val="24"/>
      <w:szCs w:val="24"/>
      <w:lang w:val="x-none" w:eastAsia="x-none"/>
    </w:rPr>
  </w:style>
  <w:style w:type="paragraph" w:customStyle="1" w:styleId="CharCharCharCharChar4">
    <w:name w:val="Char Char Char Char Char4"/>
    <w:basedOn w:val="affff3"/>
    <w:autoRedefine/>
    <w:uiPriority w:val="99"/>
    <w:qFormat/>
    <w:rsid w:val="00770F20"/>
    <w:pPr>
      <w:spacing w:before="0" w:after="0"/>
      <w:jc w:val="both"/>
    </w:pPr>
    <w:rPr>
      <w:rFonts w:ascii="宋体" w:hAnsi="宋体"/>
      <w:snapToGrid/>
      <w:kern w:val="2"/>
      <w:sz w:val="22"/>
      <w:szCs w:val="24"/>
    </w:rPr>
  </w:style>
  <w:style w:type="paragraph" w:customStyle="1" w:styleId="CharChar3Char2">
    <w:name w:val="Char Char3 Char2"/>
    <w:basedOn w:val="affff3"/>
    <w:autoRedefine/>
    <w:uiPriority w:val="99"/>
    <w:qFormat/>
    <w:rsid w:val="00770F20"/>
    <w:pPr>
      <w:spacing w:before="0" w:after="0"/>
      <w:ind w:firstLineChars="200" w:firstLine="200"/>
      <w:jc w:val="both"/>
    </w:pPr>
    <w:rPr>
      <w:rFonts w:ascii="Tahoma" w:hAnsi="Tahoma"/>
      <w:snapToGrid/>
      <w:kern w:val="2"/>
    </w:rPr>
  </w:style>
  <w:style w:type="paragraph" w:customStyle="1" w:styleId="CharCharCharCharChar12">
    <w:name w:val="Char Char Char Char Char12"/>
    <w:basedOn w:val="affff3"/>
    <w:autoRedefine/>
    <w:uiPriority w:val="99"/>
    <w:qFormat/>
    <w:rsid w:val="00770F20"/>
    <w:pPr>
      <w:spacing w:before="0" w:after="0"/>
      <w:ind w:firstLineChars="200" w:firstLine="200"/>
      <w:jc w:val="both"/>
    </w:pPr>
    <w:rPr>
      <w:rFonts w:ascii="Tahoma" w:hAnsi="Tahoma"/>
      <w:snapToGrid/>
      <w:kern w:val="2"/>
    </w:rPr>
  </w:style>
  <w:style w:type="paragraph" w:customStyle="1" w:styleId="CharChar3CharCharCharCharChar3">
    <w:name w:val="Char Char3 Char Char Char Char Char3"/>
    <w:basedOn w:val="affff3"/>
    <w:autoRedefine/>
    <w:uiPriority w:val="99"/>
    <w:qFormat/>
    <w:rsid w:val="00770F20"/>
    <w:pPr>
      <w:spacing w:before="0" w:after="0"/>
      <w:ind w:firstLineChars="200" w:firstLine="200"/>
      <w:jc w:val="both"/>
    </w:pPr>
    <w:rPr>
      <w:rFonts w:ascii="Tahoma" w:hAnsi="Tahoma"/>
      <w:snapToGrid/>
      <w:kern w:val="2"/>
    </w:rPr>
  </w:style>
  <w:style w:type="paragraph" w:customStyle="1" w:styleId="CharChar10CharCharCharCharCharChar2">
    <w:name w:val="Char Char10 Char Char Char Char Char Char2"/>
    <w:basedOn w:val="affff3"/>
    <w:autoRedefine/>
    <w:uiPriority w:val="99"/>
    <w:qFormat/>
    <w:rsid w:val="00770F20"/>
    <w:pPr>
      <w:spacing w:before="0" w:after="0"/>
      <w:ind w:firstLineChars="200" w:firstLine="200"/>
      <w:jc w:val="both"/>
    </w:pPr>
    <w:rPr>
      <w:rFonts w:ascii="Tahoma" w:hAnsi="Tahoma"/>
      <w:snapToGrid/>
      <w:kern w:val="2"/>
    </w:rPr>
  </w:style>
  <w:style w:type="paragraph" w:customStyle="1" w:styleId="2ffffffa">
    <w:name w:val="无间隔2"/>
    <w:uiPriority w:val="99"/>
    <w:qFormat/>
    <w:rsid w:val="00770F20"/>
    <w:rPr>
      <w:rFonts w:ascii="Calibri" w:hAnsi="Calibri"/>
      <w:sz w:val="22"/>
      <w:szCs w:val="21"/>
    </w:rPr>
  </w:style>
  <w:style w:type="paragraph" w:customStyle="1" w:styleId="TOC2">
    <w:name w:val="TOC 标题2"/>
    <w:basedOn w:val="13"/>
    <w:next w:val="affff3"/>
    <w:uiPriority w:val="99"/>
    <w:qFormat/>
    <w:rsid w:val="00770F20"/>
    <w:pPr>
      <w:keepNext w:val="0"/>
      <w:keepLines/>
      <w:pageBreakBefore/>
      <w:widowControl/>
      <w:numPr>
        <w:numId w:val="0"/>
      </w:numPr>
      <w:spacing w:before="480" w:after="0" w:line="276" w:lineRule="auto"/>
      <w:outlineLvl w:val="9"/>
    </w:pPr>
    <w:rPr>
      <w:rFonts w:ascii="Cambria" w:hAnsi="Cambria"/>
      <w:snapToGrid/>
      <w:color w:val="365F91"/>
      <w:sz w:val="28"/>
      <w:szCs w:val="28"/>
      <w:lang w:val="x-none" w:eastAsia="x-none"/>
    </w:rPr>
  </w:style>
  <w:style w:type="paragraph" w:customStyle="1" w:styleId="CharChar3CharCharCharCharChar12">
    <w:name w:val="Char Char3 Char Char Char Char Char12"/>
    <w:basedOn w:val="affff3"/>
    <w:autoRedefine/>
    <w:uiPriority w:val="99"/>
    <w:qFormat/>
    <w:rsid w:val="00770F20"/>
    <w:pPr>
      <w:spacing w:before="0" w:after="0"/>
      <w:jc w:val="both"/>
    </w:pPr>
    <w:rPr>
      <w:rFonts w:ascii="宋体" w:hAnsi="宋体"/>
      <w:snapToGrid/>
      <w:kern w:val="2"/>
      <w:sz w:val="22"/>
      <w:szCs w:val="24"/>
    </w:rPr>
  </w:style>
  <w:style w:type="paragraph" w:customStyle="1" w:styleId="mystyle">
    <w:name w:val="my style"/>
    <w:basedOn w:val="affff3"/>
    <w:uiPriority w:val="99"/>
    <w:qFormat/>
    <w:rsid w:val="00770F20"/>
    <w:pPr>
      <w:spacing w:before="0" w:after="0" w:line="560" w:lineRule="exact"/>
      <w:ind w:firstLine="567"/>
      <w:jc w:val="both"/>
    </w:pPr>
    <w:rPr>
      <w:rFonts w:ascii="Times New Roman" w:eastAsia="仿宋_GB2312" w:hAnsi="Times New Roman"/>
      <w:snapToGrid/>
      <w:kern w:val="2"/>
      <w:sz w:val="28"/>
    </w:rPr>
  </w:style>
  <w:style w:type="paragraph" w:customStyle="1" w:styleId="Style8">
    <w:name w:val="Style8"/>
    <w:basedOn w:val="affff3"/>
    <w:uiPriority w:val="99"/>
    <w:qFormat/>
    <w:rsid w:val="00770F20"/>
    <w:pPr>
      <w:numPr>
        <w:numId w:val="183"/>
      </w:numPr>
      <w:spacing w:beforeLines="50" w:before="0" w:afterLines="50" w:after="0" w:line="276" w:lineRule="auto"/>
      <w:ind w:firstLine="0"/>
      <w:jc w:val="both"/>
    </w:pPr>
    <w:rPr>
      <w:snapToGrid/>
      <w:kern w:val="2"/>
      <w:szCs w:val="24"/>
    </w:rPr>
  </w:style>
  <w:style w:type="paragraph" w:customStyle="1" w:styleId="StyleStyle4Firstline2chBefore05lineAfter05li">
    <w:name w:val="Style Style4 + First line:  2 ch Before:  0.5 line After:  0.5 li..."/>
    <w:basedOn w:val="affff3"/>
    <w:uiPriority w:val="99"/>
    <w:qFormat/>
    <w:rsid w:val="00770F20"/>
    <w:pPr>
      <w:spacing w:beforeLines="50" w:before="0" w:afterLines="50" w:after="0" w:line="276" w:lineRule="auto"/>
      <w:ind w:firstLineChars="200" w:firstLine="480"/>
      <w:jc w:val="both"/>
    </w:pPr>
    <w:rPr>
      <w:snapToGrid/>
      <w:kern w:val="2"/>
      <w:szCs w:val="24"/>
    </w:rPr>
  </w:style>
  <w:style w:type="paragraph" w:customStyle="1" w:styleId="CharCharCharCharChar2CharCharCharChar">
    <w:name w:val="Char Char Char Char Char2 Char Char Char Char"/>
    <w:basedOn w:val="affff3"/>
    <w:uiPriority w:val="99"/>
    <w:qFormat/>
    <w:rsid w:val="00770F20"/>
    <w:pPr>
      <w:spacing w:before="0" w:after="0" w:line="240" w:lineRule="auto"/>
      <w:jc w:val="both"/>
    </w:pPr>
    <w:rPr>
      <w:rFonts w:ascii="Tahoma" w:hAnsi="Tahoma"/>
      <w:snapToGrid/>
      <w:kern w:val="2"/>
    </w:rPr>
  </w:style>
  <w:style w:type="paragraph" w:customStyle="1" w:styleId="CharCharCharCharChar1CharCharCharCharCharCharCharCharCharCharCharCharCharCharCharCharCharCharChar1CharCharCharCharCharChar2CharCharChar">
    <w:name w:val="Char Char Char Char Char1 Char Char Char Char Char Char Char Char Char Char Char Char Char Char Char Char Char Char Char1 Char Char Char Char Char Char2 Char Char Char"/>
    <w:basedOn w:val="affff3"/>
    <w:autoRedefine/>
    <w:uiPriority w:val="99"/>
    <w:qFormat/>
    <w:rsid w:val="00770F20"/>
    <w:pPr>
      <w:spacing w:before="0" w:after="0"/>
      <w:ind w:firstLineChars="200" w:firstLine="200"/>
      <w:jc w:val="both"/>
    </w:pPr>
    <w:rPr>
      <w:rFonts w:ascii="Tahoma" w:hAnsi="Tahoma"/>
      <w:snapToGrid/>
      <w:kern w:val="2"/>
    </w:rPr>
  </w:style>
  <w:style w:type="paragraph" w:customStyle="1" w:styleId="xl112">
    <w:name w:val="xl112"/>
    <w:basedOn w:val="affff3"/>
    <w:uiPriority w:val="99"/>
    <w:qFormat/>
    <w:rsid w:val="00770F20"/>
    <w:pPr>
      <w:widowControl/>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宋体" w:hAnsi="宋体" w:cs="宋体"/>
      <w:b/>
      <w:bCs/>
      <w:snapToGrid/>
      <w:sz w:val="18"/>
      <w:szCs w:val="18"/>
    </w:rPr>
  </w:style>
  <w:style w:type="paragraph" w:customStyle="1" w:styleId="xl113">
    <w:name w:val="xl113"/>
    <w:basedOn w:val="affff3"/>
    <w:uiPriority w:val="99"/>
    <w:qFormat/>
    <w:rsid w:val="00770F20"/>
    <w:pPr>
      <w:widowControl/>
      <w:pBdr>
        <w:top w:val="single" w:sz="4" w:space="0" w:color="auto"/>
        <w:left w:val="single" w:sz="4" w:space="0" w:color="auto"/>
        <w:bottom w:val="single" w:sz="8" w:space="0" w:color="auto"/>
        <w:right w:val="single" w:sz="8" w:space="0" w:color="auto"/>
      </w:pBdr>
      <w:spacing w:before="100" w:beforeAutospacing="1" w:after="100" w:afterAutospacing="1" w:line="240" w:lineRule="auto"/>
    </w:pPr>
    <w:rPr>
      <w:rFonts w:ascii="宋体" w:hAnsi="宋体" w:cs="宋体"/>
      <w:b/>
      <w:bCs/>
      <w:snapToGrid/>
      <w:sz w:val="18"/>
      <w:szCs w:val="18"/>
    </w:rPr>
  </w:style>
  <w:style w:type="paragraph" w:customStyle="1" w:styleId="xl114">
    <w:name w:val="xl114"/>
    <w:basedOn w:val="affff3"/>
    <w:uiPriority w:val="99"/>
    <w:qFormat/>
    <w:rsid w:val="00770F20"/>
    <w:pPr>
      <w:widowControl/>
      <w:pBdr>
        <w:top w:val="single" w:sz="4" w:space="0" w:color="auto"/>
        <w:bottom w:val="single" w:sz="4" w:space="0" w:color="auto"/>
        <w:right w:val="single" w:sz="4" w:space="0" w:color="auto"/>
      </w:pBdr>
      <w:spacing w:before="100" w:beforeAutospacing="1" w:after="100" w:afterAutospacing="1" w:line="240" w:lineRule="auto"/>
    </w:pPr>
    <w:rPr>
      <w:rFonts w:ascii="宋体" w:hAnsi="宋体" w:cs="宋体"/>
      <w:b/>
      <w:bCs/>
      <w:snapToGrid/>
      <w:sz w:val="18"/>
      <w:szCs w:val="18"/>
    </w:rPr>
  </w:style>
  <w:style w:type="paragraph" w:customStyle="1" w:styleId="xl115">
    <w:name w:val="xl115"/>
    <w:basedOn w:val="affff3"/>
    <w:uiPriority w:val="99"/>
    <w:qFormat/>
    <w:rsid w:val="00770F20"/>
    <w:pPr>
      <w:widowControl/>
      <w:pBdr>
        <w:bottom w:val="single" w:sz="4" w:space="0" w:color="auto"/>
        <w:right w:val="single" w:sz="4" w:space="0" w:color="auto"/>
      </w:pBdr>
      <w:spacing w:before="100" w:beforeAutospacing="1" w:after="100" w:afterAutospacing="1" w:line="240" w:lineRule="auto"/>
    </w:pPr>
    <w:rPr>
      <w:rFonts w:ascii="宋体" w:hAnsi="宋体" w:cs="宋体"/>
      <w:b/>
      <w:bCs/>
      <w:snapToGrid/>
      <w:sz w:val="18"/>
      <w:szCs w:val="18"/>
    </w:rPr>
  </w:style>
  <w:style w:type="paragraph" w:customStyle="1" w:styleId="xl116">
    <w:name w:val="xl116"/>
    <w:basedOn w:val="affff3"/>
    <w:uiPriority w:val="99"/>
    <w:qFormat/>
    <w:rsid w:val="00770F20"/>
    <w:pPr>
      <w:widowControl/>
      <w:pBdr>
        <w:left w:val="single" w:sz="4" w:space="0" w:color="auto"/>
        <w:bottom w:val="single" w:sz="4" w:space="0" w:color="auto"/>
        <w:right w:val="single" w:sz="8" w:space="0" w:color="auto"/>
      </w:pBdr>
      <w:spacing w:before="100" w:beforeAutospacing="1" w:after="100" w:afterAutospacing="1" w:line="240" w:lineRule="auto"/>
    </w:pPr>
    <w:rPr>
      <w:rFonts w:ascii="宋体" w:hAnsi="宋体" w:cs="宋体"/>
      <w:b/>
      <w:bCs/>
      <w:snapToGrid/>
      <w:sz w:val="18"/>
      <w:szCs w:val="18"/>
    </w:rPr>
  </w:style>
  <w:style w:type="paragraph" w:customStyle="1" w:styleId="xl117">
    <w:name w:val="xl117"/>
    <w:basedOn w:val="affff3"/>
    <w:uiPriority w:val="99"/>
    <w:qFormat/>
    <w:rsid w:val="00770F20"/>
    <w:pPr>
      <w:widowControl/>
      <w:pBdr>
        <w:top w:val="single" w:sz="4" w:space="0" w:color="auto"/>
        <w:bottom w:val="single" w:sz="4" w:space="0" w:color="auto"/>
        <w:right w:val="single" w:sz="4" w:space="0" w:color="auto"/>
      </w:pBdr>
      <w:spacing w:before="100" w:beforeAutospacing="1" w:after="100" w:afterAutospacing="1" w:line="240" w:lineRule="auto"/>
    </w:pPr>
    <w:rPr>
      <w:rFonts w:ascii="宋体" w:hAnsi="宋体" w:cs="宋体"/>
      <w:b/>
      <w:bCs/>
      <w:snapToGrid/>
      <w:color w:val="FF0000"/>
      <w:sz w:val="18"/>
      <w:szCs w:val="18"/>
    </w:rPr>
  </w:style>
  <w:style w:type="paragraph" w:customStyle="1" w:styleId="xl118">
    <w:name w:val="xl118"/>
    <w:basedOn w:val="affff3"/>
    <w:uiPriority w:val="99"/>
    <w:qFormat/>
    <w:rsid w:val="00770F20"/>
    <w:pPr>
      <w:widowControl/>
      <w:pBdr>
        <w:top w:val="single" w:sz="4" w:space="0" w:color="auto"/>
        <w:bottom w:val="single" w:sz="4" w:space="0" w:color="auto"/>
        <w:right w:val="single" w:sz="4" w:space="0" w:color="auto"/>
      </w:pBdr>
      <w:spacing w:before="100" w:beforeAutospacing="1" w:after="100" w:afterAutospacing="1" w:line="240" w:lineRule="auto"/>
    </w:pPr>
    <w:rPr>
      <w:rFonts w:ascii="宋体" w:hAnsi="宋体" w:cs="宋体"/>
      <w:snapToGrid/>
      <w:color w:val="808080"/>
      <w:sz w:val="18"/>
      <w:szCs w:val="18"/>
    </w:rPr>
  </w:style>
  <w:style w:type="paragraph" w:customStyle="1" w:styleId="xl119">
    <w:name w:val="xl119"/>
    <w:basedOn w:val="affff3"/>
    <w:uiPriority w:val="99"/>
    <w:qFormat/>
    <w:rsid w:val="00770F20"/>
    <w:pPr>
      <w:widowControl/>
      <w:pBdr>
        <w:top w:val="single" w:sz="8" w:space="0" w:color="auto"/>
        <w:left w:val="single" w:sz="8" w:space="0" w:color="auto"/>
        <w:bottom w:val="single" w:sz="4" w:space="0" w:color="auto"/>
        <w:right w:val="single" w:sz="8" w:space="0" w:color="auto"/>
      </w:pBdr>
      <w:spacing w:before="100" w:beforeAutospacing="1" w:after="100" w:afterAutospacing="1" w:line="240" w:lineRule="auto"/>
    </w:pPr>
    <w:rPr>
      <w:rFonts w:ascii="宋体" w:hAnsi="宋体" w:cs="宋体"/>
      <w:snapToGrid/>
      <w:sz w:val="18"/>
      <w:szCs w:val="18"/>
    </w:rPr>
  </w:style>
  <w:style w:type="paragraph" w:customStyle="1" w:styleId="xl120">
    <w:name w:val="xl120"/>
    <w:basedOn w:val="affff3"/>
    <w:uiPriority w:val="99"/>
    <w:qFormat/>
    <w:rsid w:val="00770F20"/>
    <w:pPr>
      <w:widowControl/>
      <w:pBdr>
        <w:top w:val="single" w:sz="4" w:space="0" w:color="auto"/>
        <w:left w:val="single" w:sz="8" w:space="0" w:color="auto"/>
        <w:bottom w:val="single" w:sz="4" w:space="0" w:color="auto"/>
        <w:right w:val="single" w:sz="8" w:space="0" w:color="auto"/>
      </w:pBdr>
      <w:spacing w:before="100" w:beforeAutospacing="1" w:after="100" w:afterAutospacing="1" w:line="240" w:lineRule="auto"/>
    </w:pPr>
    <w:rPr>
      <w:rFonts w:ascii="宋体" w:hAnsi="宋体" w:cs="宋体"/>
      <w:snapToGrid/>
      <w:sz w:val="18"/>
      <w:szCs w:val="18"/>
    </w:rPr>
  </w:style>
  <w:style w:type="paragraph" w:customStyle="1" w:styleId="xl121">
    <w:name w:val="xl121"/>
    <w:basedOn w:val="affff3"/>
    <w:uiPriority w:val="99"/>
    <w:qFormat/>
    <w:rsid w:val="00770F20"/>
    <w:pPr>
      <w:widowControl/>
      <w:pBdr>
        <w:top w:val="single" w:sz="4" w:space="0" w:color="auto"/>
        <w:left w:val="single" w:sz="8" w:space="0" w:color="auto"/>
        <w:bottom w:val="single" w:sz="8" w:space="0" w:color="auto"/>
        <w:right w:val="single" w:sz="8" w:space="0" w:color="auto"/>
      </w:pBdr>
      <w:spacing w:before="100" w:beforeAutospacing="1" w:after="100" w:afterAutospacing="1" w:line="240" w:lineRule="auto"/>
    </w:pPr>
    <w:rPr>
      <w:rFonts w:ascii="宋体" w:hAnsi="宋体" w:cs="宋体"/>
      <w:snapToGrid/>
      <w:sz w:val="18"/>
      <w:szCs w:val="18"/>
    </w:rPr>
  </w:style>
  <w:style w:type="paragraph" w:customStyle="1" w:styleId="xl122">
    <w:name w:val="xl122"/>
    <w:basedOn w:val="affff3"/>
    <w:uiPriority w:val="99"/>
    <w:qFormat/>
    <w:rsid w:val="00770F20"/>
    <w:pPr>
      <w:widowControl/>
      <w:pBdr>
        <w:top w:val="single" w:sz="4" w:space="0" w:color="auto"/>
        <w:left w:val="single" w:sz="8" w:space="0" w:color="auto"/>
        <w:right w:val="single" w:sz="8" w:space="0" w:color="auto"/>
      </w:pBdr>
      <w:spacing w:before="100" w:beforeAutospacing="1" w:after="100" w:afterAutospacing="1" w:line="240" w:lineRule="auto"/>
    </w:pPr>
    <w:rPr>
      <w:rFonts w:ascii="宋体" w:hAnsi="宋体" w:cs="宋体"/>
      <w:snapToGrid/>
      <w:sz w:val="18"/>
      <w:szCs w:val="18"/>
    </w:rPr>
  </w:style>
  <w:style w:type="paragraph" w:customStyle="1" w:styleId="xl123">
    <w:name w:val="xl123"/>
    <w:basedOn w:val="affff3"/>
    <w:uiPriority w:val="99"/>
    <w:qFormat/>
    <w:rsid w:val="00770F20"/>
    <w:pPr>
      <w:widowControl/>
      <w:pBdr>
        <w:top w:val="single" w:sz="4" w:space="0" w:color="auto"/>
        <w:right w:val="single" w:sz="4" w:space="0" w:color="auto"/>
      </w:pBdr>
      <w:spacing w:before="100" w:beforeAutospacing="1" w:after="100" w:afterAutospacing="1" w:line="240" w:lineRule="auto"/>
    </w:pPr>
    <w:rPr>
      <w:rFonts w:ascii="宋体" w:hAnsi="宋体" w:cs="宋体"/>
      <w:snapToGrid/>
      <w:sz w:val="18"/>
      <w:szCs w:val="18"/>
    </w:rPr>
  </w:style>
  <w:style w:type="paragraph" w:customStyle="1" w:styleId="xl124">
    <w:name w:val="xl124"/>
    <w:basedOn w:val="affff3"/>
    <w:uiPriority w:val="99"/>
    <w:qFormat/>
    <w:rsid w:val="00770F20"/>
    <w:pPr>
      <w:widowControl/>
      <w:pBdr>
        <w:top w:val="single" w:sz="4" w:space="0" w:color="auto"/>
        <w:left w:val="single" w:sz="4" w:space="0" w:color="auto"/>
        <w:right w:val="single" w:sz="8" w:space="0" w:color="auto"/>
      </w:pBdr>
      <w:spacing w:before="100" w:beforeAutospacing="1" w:after="100" w:afterAutospacing="1" w:line="240" w:lineRule="auto"/>
    </w:pPr>
    <w:rPr>
      <w:rFonts w:ascii="宋体" w:hAnsi="宋体" w:cs="宋体"/>
      <w:b/>
      <w:bCs/>
      <w:snapToGrid/>
      <w:sz w:val="18"/>
      <w:szCs w:val="18"/>
    </w:rPr>
  </w:style>
  <w:style w:type="paragraph" w:customStyle="1" w:styleId="xl125">
    <w:name w:val="xl125"/>
    <w:basedOn w:val="affff3"/>
    <w:uiPriority w:val="99"/>
    <w:qFormat/>
    <w:rsid w:val="00770F20"/>
    <w:pPr>
      <w:widowControl/>
      <w:pBdr>
        <w:bottom w:val="single" w:sz="4" w:space="0" w:color="auto"/>
        <w:right w:val="single" w:sz="4" w:space="0" w:color="auto"/>
      </w:pBdr>
      <w:spacing w:before="100" w:beforeAutospacing="1" w:after="100" w:afterAutospacing="1" w:line="240" w:lineRule="auto"/>
    </w:pPr>
    <w:rPr>
      <w:rFonts w:ascii="宋体" w:hAnsi="宋体" w:cs="宋体"/>
      <w:b/>
      <w:bCs/>
      <w:snapToGrid/>
      <w:color w:val="FF0000"/>
      <w:sz w:val="18"/>
      <w:szCs w:val="18"/>
    </w:rPr>
  </w:style>
  <w:style w:type="paragraph" w:customStyle="1" w:styleId="xl126">
    <w:name w:val="xl126"/>
    <w:basedOn w:val="affff3"/>
    <w:uiPriority w:val="99"/>
    <w:qFormat/>
    <w:rsid w:val="00770F20"/>
    <w:pPr>
      <w:widowControl/>
      <w:pBdr>
        <w:top w:val="single" w:sz="4" w:space="0" w:color="auto"/>
        <w:right w:val="single" w:sz="4" w:space="0" w:color="auto"/>
      </w:pBdr>
      <w:spacing w:before="100" w:beforeAutospacing="1" w:after="100" w:afterAutospacing="1" w:line="240" w:lineRule="auto"/>
    </w:pPr>
    <w:rPr>
      <w:rFonts w:ascii="宋体" w:hAnsi="宋体" w:cs="宋体"/>
      <w:b/>
      <w:bCs/>
      <w:snapToGrid/>
      <w:color w:val="FF0000"/>
      <w:sz w:val="18"/>
      <w:szCs w:val="18"/>
    </w:rPr>
  </w:style>
  <w:style w:type="paragraph" w:customStyle="1" w:styleId="xl127">
    <w:name w:val="xl127"/>
    <w:basedOn w:val="affff3"/>
    <w:uiPriority w:val="99"/>
    <w:qFormat/>
    <w:rsid w:val="00770F20"/>
    <w:pPr>
      <w:widowControl/>
      <w:pBdr>
        <w:top w:val="single" w:sz="8" w:space="0" w:color="auto"/>
        <w:left w:val="single" w:sz="8" w:space="0" w:color="auto"/>
      </w:pBdr>
      <w:spacing w:before="100" w:beforeAutospacing="1" w:after="100" w:afterAutospacing="1" w:line="240" w:lineRule="auto"/>
    </w:pPr>
    <w:rPr>
      <w:rFonts w:ascii="宋体" w:hAnsi="宋体" w:cs="宋体"/>
      <w:b/>
      <w:bCs/>
      <w:snapToGrid/>
      <w:color w:val="FF0000"/>
      <w:sz w:val="18"/>
      <w:szCs w:val="18"/>
    </w:rPr>
  </w:style>
  <w:style w:type="paragraph" w:customStyle="1" w:styleId="xl128">
    <w:name w:val="xl128"/>
    <w:basedOn w:val="affff3"/>
    <w:uiPriority w:val="99"/>
    <w:qFormat/>
    <w:rsid w:val="00770F20"/>
    <w:pPr>
      <w:widowControl/>
      <w:pBdr>
        <w:bottom w:val="single" w:sz="4" w:space="0" w:color="auto"/>
        <w:right w:val="single" w:sz="4" w:space="0" w:color="auto"/>
      </w:pBdr>
      <w:spacing w:before="100" w:beforeAutospacing="1" w:after="100" w:afterAutospacing="1" w:line="240" w:lineRule="auto"/>
    </w:pPr>
    <w:rPr>
      <w:rFonts w:ascii="宋体" w:hAnsi="宋体" w:cs="宋体"/>
      <w:snapToGrid/>
      <w:sz w:val="18"/>
      <w:szCs w:val="18"/>
    </w:rPr>
  </w:style>
  <w:style w:type="paragraph" w:customStyle="1" w:styleId="xl129">
    <w:name w:val="xl129"/>
    <w:basedOn w:val="affff3"/>
    <w:uiPriority w:val="99"/>
    <w:qFormat/>
    <w:rsid w:val="00770F20"/>
    <w:pPr>
      <w:widowControl/>
      <w:pBdr>
        <w:bottom w:val="single" w:sz="4" w:space="0" w:color="auto"/>
      </w:pBdr>
      <w:spacing w:before="100" w:beforeAutospacing="1" w:after="100" w:afterAutospacing="1" w:line="240" w:lineRule="auto"/>
    </w:pPr>
    <w:rPr>
      <w:rFonts w:ascii="宋体" w:hAnsi="宋体" w:cs="宋体"/>
      <w:snapToGrid/>
      <w:sz w:val="18"/>
      <w:szCs w:val="18"/>
    </w:rPr>
  </w:style>
  <w:style w:type="paragraph" w:customStyle="1" w:styleId="xl130">
    <w:name w:val="xl130"/>
    <w:basedOn w:val="affff3"/>
    <w:uiPriority w:val="99"/>
    <w:qFormat/>
    <w:rsid w:val="00770F20"/>
    <w:pPr>
      <w:widowControl/>
      <w:pBdr>
        <w:top w:val="single" w:sz="4" w:space="0" w:color="auto"/>
        <w:bottom w:val="single" w:sz="4" w:space="0" w:color="auto"/>
      </w:pBdr>
      <w:spacing w:before="100" w:beforeAutospacing="1" w:after="100" w:afterAutospacing="1" w:line="240" w:lineRule="auto"/>
    </w:pPr>
    <w:rPr>
      <w:rFonts w:ascii="宋体" w:hAnsi="宋体" w:cs="宋体"/>
      <w:snapToGrid/>
      <w:sz w:val="18"/>
      <w:szCs w:val="18"/>
    </w:rPr>
  </w:style>
  <w:style w:type="paragraph" w:customStyle="1" w:styleId="xl131">
    <w:name w:val="xl131"/>
    <w:basedOn w:val="affff3"/>
    <w:uiPriority w:val="99"/>
    <w:qFormat/>
    <w:rsid w:val="00770F20"/>
    <w:pPr>
      <w:widowControl/>
      <w:pBdr>
        <w:top w:val="single" w:sz="4" w:space="0" w:color="auto"/>
        <w:bottom w:val="single" w:sz="8" w:space="0" w:color="auto"/>
      </w:pBdr>
      <w:spacing w:before="100" w:beforeAutospacing="1" w:after="100" w:afterAutospacing="1" w:line="240" w:lineRule="auto"/>
    </w:pPr>
    <w:rPr>
      <w:rFonts w:ascii="宋体" w:hAnsi="宋体" w:cs="宋体"/>
      <w:snapToGrid/>
      <w:sz w:val="18"/>
      <w:szCs w:val="18"/>
    </w:rPr>
  </w:style>
  <w:style w:type="paragraph" w:customStyle="1" w:styleId="xl132">
    <w:name w:val="xl132"/>
    <w:basedOn w:val="affff3"/>
    <w:uiPriority w:val="99"/>
    <w:qFormat/>
    <w:rsid w:val="00770F20"/>
    <w:pPr>
      <w:widowControl/>
      <w:pBdr>
        <w:top w:val="single" w:sz="8" w:space="0" w:color="auto"/>
        <w:left w:val="single" w:sz="8" w:space="0" w:color="auto"/>
        <w:bottom w:val="single" w:sz="8" w:space="0" w:color="auto"/>
        <w:right w:val="single" w:sz="4" w:space="0" w:color="auto"/>
      </w:pBdr>
      <w:spacing w:before="100" w:beforeAutospacing="1" w:after="100" w:afterAutospacing="1" w:line="240" w:lineRule="auto"/>
    </w:pPr>
    <w:rPr>
      <w:rFonts w:ascii="宋体" w:hAnsi="宋体" w:cs="宋体"/>
      <w:snapToGrid/>
      <w:sz w:val="18"/>
      <w:szCs w:val="18"/>
    </w:rPr>
  </w:style>
  <w:style w:type="paragraph" w:customStyle="1" w:styleId="xl133">
    <w:name w:val="xl133"/>
    <w:basedOn w:val="affff3"/>
    <w:uiPriority w:val="99"/>
    <w:qFormat/>
    <w:rsid w:val="00770F20"/>
    <w:pPr>
      <w:widowControl/>
      <w:pBdr>
        <w:top w:val="single" w:sz="8" w:space="0" w:color="auto"/>
        <w:left w:val="single" w:sz="4" w:space="0" w:color="auto"/>
        <w:bottom w:val="single" w:sz="8" w:space="0" w:color="auto"/>
        <w:right w:val="single" w:sz="8" w:space="0" w:color="auto"/>
      </w:pBdr>
      <w:spacing w:before="100" w:beforeAutospacing="1" w:after="100" w:afterAutospacing="1" w:line="240" w:lineRule="auto"/>
    </w:pPr>
    <w:rPr>
      <w:rFonts w:ascii="宋体" w:hAnsi="宋体" w:cs="宋体"/>
      <w:snapToGrid/>
      <w:sz w:val="18"/>
      <w:szCs w:val="18"/>
    </w:rPr>
  </w:style>
  <w:style w:type="paragraph" w:customStyle="1" w:styleId="xl134">
    <w:name w:val="xl134"/>
    <w:basedOn w:val="affff3"/>
    <w:uiPriority w:val="99"/>
    <w:qFormat/>
    <w:rsid w:val="00770F20"/>
    <w:pPr>
      <w:widowControl/>
      <w:pBdr>
        <w:top w:val="single" w:sz="8" w:space="0" w:color="auto"/>
        <w:left w:val="single" w:sz="8" w:space="0" w:color="auto"/>
        <w:bottom w:val="single" w:sz="8" w:space="0" w:color="auto"/>
      </w:pBdr>
      <w:spacing w:before="100" w:beforeAutospacing="1" w:after="100" w:afterAutospacing="1" w:line="240" w:lineRule="auto"/>
    </w:pPr>
    <w:rPr>
      <w:rFonts w:ascii="宋体" w:hAnsi="宋体" w:cs="宋体"/>
      <w:snapToGrid/>
      <w:sz w:val="18"/>
      <w:szCs w:val="18"/>
    </w:rPr>
  </w:style>
  <w:style w:type="paragraph" w:customStyle="1" w:styleId="xl135">
    <w:name w:val="xl135"/>
    <w:basedOn w:val="affff3"/>
    <w:uiPriority w:val="99"/>
    <w:qFormat/>
    <w:rsid w:val="00770F20"/>
    <w:pPr>
      <w:widowControl/>
      <w:pBdr>
        <w:top w:val="single" w:sz="8" w:space="0" w:color="auto"/>
        <w:bottom w:val="single" w:sz="8" w:space="0" w:color="auto"/>
        <w:right w:val="single" w:sz="8" w:space="0" w:color="auto"/>
      </w:pBdr>
      <w:spacing w:before="100" w:beforeAutospacing="1" w:after="100" w:afterAutospacing="1" w:line="240" w:lineRule="auto"/>
    </w:pPr>
    <w:rPr>
      <w:rFonts w:ascii="宋体" w:hAnsi="宋体" w:cs="宋体"/>
      <w:snapToGrid/>
      <w:sz w:val="18"/>
      <w:szCs w:val="18"/>
    </w:rPr>
  </w:style>
  <w:style w:type="paragraph" w:customStyle="1" w:styleId="xl136">
    <w:name w:val="xl136"/>
    <w:basedOn w:val="affff3"/>
    <w:uiPriority w:val="99"/>
    <w:qFormat/>
    <w:rsid w:val="00770F20"/>
    <w:pPr>
      <w:widowControl/>
      <w:pBdr>
        <w:bottom w:val="single" w:sz="4" w:space="0" w:color="auto"/>
        <w:right w:val="single" w:sz="4" w:space="0" w:color="auto"/>
      </w:pBdr>
      <w:spacing w:before="100" w:beforeAutospacing="1" w:after="100" w:afterAutospacing="1" w:line="240" w:lineRule="auto"/>
    </w:pPr>
    <w:rPr>
      <w:rFonts w:ascii="宋体" w:hAnsi="宋体" w:cs="宋体"/>
      <w:snapToGrid/>
      <w:color w:val="808080"/>
      <w:sz w:val="18"/>
      <w:szCs w:val="18"/>
    </w:rPr>
  </w:style>
  <w:style w:type="paragraph" w:customStyle="1" w:styleId="xl137">
    <w:name w:val="xl137"/>
    <w:basedOn w:val="affff3"/>
    <w:uiPriority w:val="99"/>
    <w:qFormat/>
    <w:rsid w:val="00770F20"/>
    <w:pPr>
      <w:widowControl/>
      <w:pBdr>
        <w:top w:val="single" w:sz="4" w:space="0" w:color="auto"/>
        <w:left w:val="single" w:sz="4" w:space="0" w:color="auto"/>
        <w:right w:val="single" w:sz="4" w:space="0" w:color="auto"/>
      </w:pBdr>
      <w:spacing w:before="100" w:beforeAutospacing="1" w:after="100" w:afterAutospacing="1" w:line="240" w:lineRule="auto"/>
    </w:pPr>
    <w:rPr>
      <w:rFonts w:ascii="宋体" w:hAnsi="宋体" w:cs="宋体"/>
      <w:snapToGrid/>
      <w:sz w:val="18"/>
      <w:szCs w:val="18"/>
    </w:rPr>
  </w:style>
  <w:style w:type="paragraph" w:customStyle="1" w:styleId="xl138">
    <w:name w:val="xl138"/>
    <w:basedOn w:val="affff3"/>
    <w:uiPriority w:val="99"/>
    <w:qFormat/>
    <w:rsid w:val="00770F20"/>
    <w:pPr>
      <w:widowControl/>
      <w:pBdr>
        <w:top w:val="single" w:sz="4" w:space="0" w:color="auto"/>
        <w:bottom w:val="single" w:sz="4" w:space="0" w:color="auto"/>
        <w:right w:val="single" w:sz="4" w:space="0" w:color="auto"/>
      </w:pBdr>
      <w:spacing w:before="100" w:beforeAutospacing="1" w:after="100" w:afterAutospacing="1" w:line="240" w:lineRule="auto"/>
    </w:pPr>
    <w:rPr>
      <w:rFonts w:ascii="宋体" w:hAnsi="宋体" w:cs="宋体"/>
      <w:snapToGrid/>
      <w:sz w:val="18"/>
      <w:szCs w:val="18"/>
    </w:rPr>
  </w:style>
  <w:style w:type="paragraph" w:customStyle="1" w:styleId="xl139">
    <w:name w:val="xl139"/>
    <w:basedOn w:val="affff3"/>
    <w:uiPriority w:val="99"/>
    <w:qFormat/>
    <w:rsid w:val="00770F20"/>
    <w:pPr>
      <w:widowControl/>
      <w:pBdr>
        <w:top w:val="single" w:sz="4" w:space="0" w:color="auto"/>
        <w:left w:val="single" w:sz="8" w:space="0" w:color="auto"/>
        <w:bottom w:val="single" w:sz="4" w:space="0" w:color="auto"/>
        <w:right w:val="single" w:sz="8" w:space="0" w:color="auto"/>
      </w:pBdr>
      <w:spacing w:before="100" w:beforeAutospacing="1" w:after="100" w:afterAutospacing="1" w:line="240" w:lineRule="auto"/>
    </w:pPr>
    <w:rPr>
      <w:rFonts w:ascii="宋体" w:hAnsi="宋体" w:cs="宋体"/>
      <w:snapToGrid/>
      <w:sz w:val="18"/>
      <w:szCs w:val="18"/>
    </w:rPr>
  </w:style>
  <w:style w:type="paragraph" w:styleId="affffffffffffffffffffffffffffffffff7">
    <w:name w:val="table of figures"/>
    <w:basedOn w:val="affff3"/>
    <w:next w:val="affff3"/>
    <w:unhideWhenUsed/>
    <w:qFormat/>
    <w:rsid w:val="00770F20"/>
    <w:pPr>
      <w:widowControl/>
      <w:spacing w:before="0" w:after="0"/>
      <w:ind w:leftChars="200" w:left="200" w:hangingChars="200" w:hanging="200"/>
    </w:pPr>
    <w:rPr>
      <w:rFonts w:ascii="Times New Roman" w:hAnsi="Times New Roman" w:cs="Symbol"/>
      <w:snapToGrid/>
      <w:kern w:val="2"/>
      <w:szCs w:val="24"/>
    </w:rPr>
  </w:style>
  <w:style w:type="paragraph" w:customStyle="1" w:styleId="afff5">
    <w:name w:val="图形编号"/>
    <w:basedOn w:val="affffffffffffffffffffffffffffffffff7"/>
    <w:next w:val="afffffffc"/>
    <w:uiPriority w:val="99"/>
    <w:qFormat/>
    <w:rsid w:val="00770F20"/>
    <w:pPr>
      <w:widowControl w:val="0"/>
      <w:numPr>
        <w:numId w:val="184"/>
      </w:numPr>
      <w:adjustRightInd w:val="0"/>
      <w:snapToGrid w:val="0"/>
      <w:spacing w:line="312" w:lineRule="atLeast"/>
      <w:ind w:leftChars="0" w:left="0" w:firstLineChars="0" w:firstLine="0"/>
      <w:jc w:val="center"/>
    </w:pPr>
    <w:rPr>
      <w:rFonts w:cs="Times New Roman"/>
      <w:kern w:val="0"/>
      <w:szCs w:val="20"/>
    </w:rPr>
  </w:style>
  <w:style w:type="paragraph" w:customStyle="1" w:styleId="affffffffffffffffffffffffffffffffff8">
    <w:name w:val="公司中文名"/>
    <w:basedOn w:val="affff3"/>
    <w:autoRedefine/>
    <w:uiPriority w:val="99"/>
    <w:qFormat/>
    <w:rsid w:val="00770F20"/>
    <w:pPr>
      <w:spacing w:before="0" w:after="0"/>
      <w:jc w:val="center"/>
    </w:pPr>
    <w:rPr>
      <w:rFonts w:ascii="楷体_GB2312" w:eastAsia="楷体_GB2312" w:hAnsi="Times New Roman" w:cs="宋体"/>
      <w:b/>
      <w:bCs/>
      <w:snapToGrid/>
      <w:kern w:val="2"/>
      <w:sz w:val="36"/>
      <w:szCs w:val="36"/>
    </w:rPr>
  </w:style>
  <w:style w:type="paragraph" w:customStyle="1" w:styleId="CodeNormal">
    <w:name w:val="Code Normal"/>
    <w:basedOn w:val="affff3"/>
    <w:uiPriority w:val="99"/>
    <w:qFormat/>
    <w:rsid w:val="00770F20"/>
    <w:pPr>
      <w:widowControl/>
      <w:spacing w:before="0" w:after="160" w:line="240" w:lineRule="auto"/>
      <w:ind w:left="4105"/>
      <w:jc w:val="both"/>
    </w:pPr>
    <w:rPr>
      <w:rFonts w:ascii="Courier New" w:hAnsi="Courier New"/>
      <w:snapToGrid/>
      <w:sz w:val="20"/>
    </w:rPr>
  </w:style>
  <w:style w:type="paragraph" w:customStyle="1" w:styleId="CoverText">
    <w:name w:val="Cover Text"/>
    <w:basedOn w:val="affff3"/>
    <w:uiPriority w:val="99"/>
    <w:qFormat/>
    <w:rsid w:val="00770F20"/>
    <w:pPr>
      <w:widowControl/>
      <w:spacing w:before="0" w:after="0" w:line="240" w:lineRule="auto"/>
      <w:jc w:val="both"/>
    </w:pPr>
    <w:rPr>
      <w:snapToGrid/>
    </w:rPr>
  </w:style>
  <w:style w:type="paragraph" w:customStyle="1" w:styleId="CodeNormalText">
    <w:name w:val="Code Normal Text"/>
    <w:basedOn w:val="affff3"/>
    <w:uiPriority w:val="99"/>
    <w:qFormat/>
    <w:rsid w:val="00770F20"/>
    <w:pPr>
      <w:widowControl/>
      <w:spacing w:before="0" w:after="120" w:line="240" w:lineRule="auto"/>
      <w:ind w:left="720"/>
      <w:jc w:val="both"/>
    </w:pPr>
    <w:rPr>
      <w:snapToGrid/>
      <w:sz w:val="20"/>
    </w:rPr>
  </w:style>
  <w:style w:type="paragraph" w:customStyle="1" w:styleId="Imagecentered">
    <w:name w:val="Image (centered)"/>
    <w:basedOn w:val="affff3"/>
    <w:next w:val="affff8"/>
    <w:uiPriority w:val="99"/>
    <w:qFormat/>
    <w:rsid w:val="00770F20"/>
    <w:pPr>
      <w:keepNext/>
      <w:widowControl/>
      <w:spacing w:before="440" w:after="120" w:line="240" w:lineRule="auto"/>
      <w:jc w:val="center"/>
    </w:pPr>
    <w:rPr>
      <w:snapToGrid/>
      <w:sz w:val="20"/>
    </w:rPr>
  </w:style>
  <w:style w:type="paragraph" w:customStyle="1" w:styleId="fg">
    <w:name w:val="fg项目星号"/>
    <w:basedOn w:val="affff3"/>
    <w:uiPriority w:val="99"/>
    <w:qFormat/>
    <w:rsid w:val="00770F20"/>
    <w:pPr>
      <w:tabs>
        <w:tab w:val="num" w:pos="840"/>
      </w:tabs>
      <w:spacing w:before="0" w:after="0" w:line="240" w:lineRule="auto"/>
      <w:ind w:left="840" w:hanging="420"/>
      <w:jc w:val="both"/>
    </w:pPr>
    <w:rPr>
      <w:rFonts w:ascii="Times New Roman" w:hAnsi="Times New Roman"/>
      <w:snapToGrid/>
      <w:kern w:val="2"/>
      <w:sz w:val="21"/>
      <w:szCs w:val="24"/>
    </w:rPr>
  </w:style>
  <w:style w:type="paragraph" w:customStyle="1" w:styleId="affffffffffffffffffffffffffffffffff9">
    <w:name w:val="公司英文名"/>
    <w:basedOn w:val="affff3"/>
    <w:autoRedefine/>
    <w:uiPriority w:val="99"/>
    <w:qFormat/>
    <w:rsid w:val="00770F20"/>
    <w:pPr>
      <w:spacing w:before="0" w:after="0"/>
      <w:jc w:val="center"/>
    </w:pPr>
    <w:rPr>
      <w:rFonts w:eastAsia="楷体_GB2312" w:cs="宋体"/>
      <w:b/>
      <w:bCs/>
      <w:snapToGrid/>
      <w:kern w:val="2"/>
      <w:sz w:val="28"/>
    </w:rPr>
  </w:style>
  <w:style w:type="paragraph" w:customStyle="1" w:styleId="I3">
    <w:name w:val="I3"/>
    <w:basedOn w:val="affff3"/>
    <w:uiPriority w:val="99"/>
    <w:qFormat/>
    <w:rsid w:val="00770F20"/>
    <w:pPr>
      <w:widowControl/>
      <w:overflowPunct w:val="0"/>
      <w:autoSpaceDE w:val="0"/>
      <w:autoSpaceDN w:val="0"/>
      <w:adjustRightInd w:val="0"/>
      <w:snapToGrid w:val="0"/>
      <w:spacing w:before="0" w:after="80" w:line="300" w:lineRule="auto"/>
      <w:ind w:left="1710" w:hanging="360"/>
      <w:jc w:val="both"/>
    </w:pPr>
    <w:rPr>
      <w:noProof/>
      <w:snapToGrid/>
      <w:sz w:val="23"/>
      <w:szCs w:val="24"/>
    </w:rPr>
  </w:style>
  <w:style w:type="paragraph" w:customStyle="1" w:styleId="yy2">
    <w:name w:val="yy2"/>
    <w:basedOn w:val="affff3"/>
    <w:uiPriority w:val="99"/>
    <w:qFormat/>
    <w:rsid w:val="00770F20"/>
    <w:pPr>
      <w:adjustRightInd w:val="0"/>
      <w:spacing w:before="0" w:after="0" w:line="348" w:lineRule="auto"/>
      <w:ind w:firstLineChars="200" w:firstLine="450"/>
    </w:pPr>
    <w:rPr>
      <w:rFonts w:ascii="黑体" w:eastAsia="黑体" w:hAnsi="Times New Roman"/>
      <w:b/>
      <w:snapToGrid/>
      <w:spacing w:val="-8"/>
      <w:sz w:val="28"/>
      <w:szCs w:val="28"/>
      <w:lang w:val="en-GB"/>
    </w:rPr>
  </w:style>
  <w:style w:type="paragraph" w:customStyle="1" w:styleId="yy3">
    <w:name w:val="yy3"/>
    <w:basedOn w:val="affff3"/>
    <w:autoRedefine/>
    <w:uiPriority w:val="99"/>
    <w:qFormat/>
    <w:rsid w:val="00770F20"/>
    <w:pPr>
      <w:adjustRightInd w:val="0"/>
      <w:spacing w:before="0" w:after="0" w:line="348" w:lineRule="auto"/>
      <w:ind w:firstLineChars="200" w:firstLine="450"/>
    </w:pPr>
    <w:rPr>
      <w:rFonts w:ascii="黑体" w:eastAsia="黑体" w:hAnsi="Times New Roman"/>
      <w:snapToGrid/>
      <w:spacing w:val="-8"/>
      <w:lang w:val="en-GB"/>
    </w:rPr>
  </w:style>
  <w:style w:type="paragraph" w:customStyle="1" w:styleId="yy1">
    <w:name w:val="yy1"/>
    <w:basedOn w:val="affff3"/>
    <w:uiPriority w:val="99"/>
    <w:qFormat/>
    <w:rsid w:val="00770F20"/>
    <w:pPr>
      <w:spacing w:before="0" w:after="0"/>
      <w:jc w:val="both"/>
    </w:pPr>
    <w:rPr>
      <w:rFonts w:ascii="黑体" w:eastAsia="黑体" w:hAnsi="Times New Roman"/>
      <w:b/>
      <w:snapToGrid/>
      <w:kern w:val="2"/>
      <w:sz w:val="32"/>
      <w:szCs w:val="32"/>
    </w:rPr>
  </w:style>
  <w:style w:type="paragraph" w:customStyle="1" w:styleId="yy4">
    <w:name w:val="yy4"/>
    <w:basedOn w:val="affff3"/>
    <w:uiPriority w:val="99"/>
    <w:qFormat/>
    <w:rsid w:val="00770F20"/>
    <w:pPr>
      <w:adjustRightInd w:val="0"/>
      <w:spacing w:before="0" w:after="0" w:line="348" w:lineRule="auto"/>
      <w:ind w:firstLineChars="200" w:firstLine="448"/>
    </w:pPr>
    <w:rPr>
      <w:rFonts w:ascii="黑体" w:eastAsia="黑体" w:hAnsi="Times New Roman"/>
      <w:snapToGrid/>
      <w:spacing w:val="-8"/>
      <w:lang w:val="en-GB"/>
    </w:rPr>
  </w:style>
  <w:style w:type="paragraph" w:customStyle="1" w:styleId="Subhead1">
    <w:name w:val="Subhead 1"/>
    <w:basedOn w:val="afffff1"/>
    <w:uiPriority w:val="99"/>
    <w:qFormat/>
    <w:rsid w:val="00770F20"/>
    <w:pPr>
      <w:widowControl/>
      <w:spacing w:before="0" w:after="0" w:line="220" w:lineRule="exact"/>
      <w:jc w:val="left"/>
    </w:pPr>
    <w:rPr>
      <w:rFonts w:ascii="Arial Narrow" w:eastAsia="长城楷体" w:hAnsi="Arial Narrow" w:cs="Symbol"/>
      <w:b/>
      <w:bCs/>
      <w:i w:val="0"/>
      <w:iCs w:val="0"/>
      <w:noProof/>
      <w:snapToGrid/>
      <w:color w:val="000000"/>
      <w:spacing w:val="14"/>
      <w:kern w:val="0"/>
      <w:sz w:val="18"/>
      <w:szCs w:val="20"/>
      <w:lang w:val="x-none" w:eastAsia="x-none"/>
    </w:rPr>
  </w:style>
  <w:style w:type="paragraph" w:customStyle="1" w:styleId="affffffffffffffffffffffffffffffffffa">
    <w:name w:val="基准标题"/>
    <w:basedOn w:val="affff3"/>
    <w:next w:val="affff3"/>
    <w:uiPriority w:val="99"/>
    <w:qFormat/>
    <w:rsid w:val="00770F20"/>
    <w:pPr>
      <w:keepNext/>
      <w:keepLines/>
      <w:widowControl/>
      <w:spacing w:before="0" w:after="0" w:line="240" w:lineRule="auto"/>
    </w:pPr>
    <w:rPr>
      <w:rFonts w:ascii="Times New Roman" w:hAnsi="Times New Roman"/>
      <w:snapToGrid/>
      <w:kern w:val="20"/>
      <w:sz w:val="18"/>
    </w:rPr>
  </w:style>
  <w:style w:type="paragraph" w:customStyle="1" w:styleId="a00">
    <w:name w:val="a0"/>
    <w:basedOn w:val="affff3"/>
    <w:uiPriority w:val="99"/>
    <w:qFormat/>
    <w:rsid w:val="00770F20"/>
    <w:pPr>
      <w:widowControl/>
      <w:spacing w:before="100" w:beforeAutospacing="1" w:after="100" w:afterAutospacing="1" w:line="240" w:lineRule="auto"/>
    </w:pPr>
    <w:rPr>
      <w:rFonts w:ascii="宋体" w:hAnsi="宋体"/>
      <w:snapToGrid/>
      <w:szCs w:val="24"/>
    </w:rPr>
  </w:style>
  <w:style w:type="paragraph" w:customStyle="1" w:styleId="l1">
    <w:name w:val="l标题1"/>
    <w:next w:val="affff3"/>
    <w:autoRedefine/>
    <w:uiPriority w:val="99"/>
    <w:qFormat/>
    <w:rsid w:val="00770F20"/>
    <w:pPr>
      <w:keepNext/>
      <w:spacing w:beforeLines="50" w:afterLines="50"/>
      <w:ind w:left="900" w:hanging="420"/>
      <w:outlineLvl w:val="0"/>
    </w:pPr>
    <w:rPr>
      <w:rFonts w:ascii="宋体" w:hAnsi="宋体" w:cs="Arial"/>
      <w:b/>
      <w:bCs/>
      <w:sz w:val="36"/>
      <w:szCs w:val="36"/>
    </w:rPr>
  </w:style>
  <w:style w:type="paragraph" w:customStyle="1" w:styleId="BEA">
    <w:name w:val="BEA 正文"/>
    <w:uiPriority w:val="99"/>
    <w:qFormat/>
    <w:rsid w:val="00770F20"/>
    <w:pPr>
      <w:spacing w:afterLines="50" w:line="300" w:lineRule="auto"/>
      <w:ind w:leftChars="200" w:left="420" w:firstLineChars="200" w:firstLine="480"/>
    </w:pPr>
    <w:rPr>
      <w:rFonts w:ascii="Helvetica" w:hAnsi="Helvetica"/>
      <w:kern w:val="2"/>
      <w:sz w:val="24"/>
      <w:szCs w:val="24"/>
    </w:rPr>
  </w:style>
  <w:style w:type="paragraph" w:customStyle="1" w:styleId="InsideCoverText">
    <w:name w:val="Inside Cover Text"/>
    <w:uiPriority w:val="99"/>
    <w:qFormat/>
    <w:rsid w:val="00770F20"/>
    <w:pPr>
      <w:tabs>
        <w:tab w:val="num" w:pos="605"/>
      </w:tabs>
    </w:pPr>
    <w:rPr>
      <w:lang w:eastAsia="en-US"/>
    </w:rPr>
  </w:style>
  <w:style w:type="paragraph" w:customStyle="1" w:styleId="BodyTextKeep">
    <w:name w:val="Body Text Keep"/>
    <w:basedOn w:val="Default"/>
    <w:next w:val="Default"/>
    <w:uiPriority w:val="99"/>
    <w:qFormat/>
    <w:rsid w:val="00770F20"/>
    <w:pPr>
      <w:spacing w:before="120" w:after="120" w:line="240" w:lineRule="auto"/>
    </w:pPr>
    <w:rPr>
      <w:rFonts w:ascii="Arial" w:hAnsi="Arial"/>
      <w:color w:val="auto"/>
      <w:sz w:val="20"/>
    </w:rPr>
  </w:style>
  <w:style w:type="paragraph" w:customStyle="1" w:styleId="bullit">
    <w:name w:val="bullit"/>
    <w:basedOn w:val="Default"/>
    <w:next w:val="Default"/>
    <w:uiPriority w:val="99"/>
    <w:qFormat/>
    <w:rsid w:val="00770F20"/>
    <w:pPr>
      <w:spacing w:after="60" w:line="240" w:lineRule="auto"/>
    </w:pPr>
    <w:rPr>
      <w:rFonts w:ascii="Wingdings-Regular" w:eastAsia="Wingdings-Regular" w:hAnsi="Mangal"/>
      <w:color w:val="auto"/>
      <w:sz w:val="20"/>
    </w:rPr>
  </w:style>
  <w:style w:type="paragraph" w:customStyle="1" w:styleId="yoDD">
    <w:name w:val="?y????¡§?o???¨¬?¡§|DD????"/>
    <w:basedOn w:val="affff3"/>
    <w:uiPriority w:val="99"/>
    <w:qFormat/>
    <w:rsid w:val="00770F20"/>
    <w:pPr>
      <w:widowControl/>
      <w:overflowPunct w:val="0"/>
      <w:autoSpaceDE w:val="0"/>
      <w:autoSpaceDN w:val="0"/>
      <w:adjustRightInd w:val="0"/>
      <w:spacing w:before="0" w:after="0"/>
      <w:ind w:firstLine="425"/>
      <w:jc w:val="both"/>
    </w:pPr>
    <w:rPr>
      <w:rFonts w:ascii="Times New Roman" w:hAnsi="Times New Roman"/>
      <w:noProof/>
      <w:snapToGrid/>
      <w:sz w:val="21"/>
    </w:rPr>
  </w:style>
  <w:style w:type="paragraph" w:customStyle="1" w:styleId="affffffffffffffffffffffffffffffffffb">
    <w:name w:val="图号"/>
    <w:basedOn w:val="affff3"/>
    <w:uiPriority w:val="99"/>
    <w:qFormat/>
    <w:rsid w:val="00770F20"/>
    <w:pPr>
      <w:autoSpaceDE w:val="0"/>
      <w:autoSpaceDN w:val="0"/>
      <w:adjustRightInd w:val="0"/>
      <w:spacing w:before="105" w:after="0"/>
      <w:jc w:val="center"/>
    </w:pPr>
    <w:rPr>
      <w:rFonts w:ascii="宋体" w:hAnsi="Times New Roman" w:cs="宋体"/>
      <w:snapToGrid/>
      <w:sz w:val="21"/>
      <w:szCs w:val="21"/>
    </w:rPr>
  </w:style>
  <w:style w:type="paragraph" w:customStyle="1" w:styleId="note">
    <w:name w:val="note"/>
    <w:basedOn w:val="affff3"/>
    <w:autoRedefine/>
    <w:uiPriority w:val="99"/>
    <w:qFormat/>
    <w:rsid w:val="00770F20"/>
    <w:pPr>
      <w:widowControl/>
      <w:pBdr>
        <w:top w:val="single" w:sz="4" w:space="4" w:color="auto"/>
        <w:bottom w:val="single" w:sz="4" w:space="4" w:color="auto"/>
      </w:pBdr>
      <w:autoSpaceDE w:val="0"/>
      <w:autoSpaceDN w:val="0"/>
      <w:spacing w:before="40" w:line="300" w:lineRule="auto"/>
      <w:ind w:left="1134"/>
      <w:jc w:val="both"/>
    </w:pPr>
    <w:rPr>
      <w:rFonts w:ascii="宋体" w:eastAsia="黑体" w:hAnsi="Times New Roman"/>
      <w:snapToGrid/>
      <w:sz w:val="21"/>
    </w:rPr>
  </w:style>
  <w:style w:type="paragraph" w:customStyle="1" w:styleId="CharCharCharCharChar1CharCharCharCharCharCharCharCharCharCharCharCharCharCharCharCharCharCharChar1CharCharCharCharCharChar2CharChar">
    <w:name w:val="Char Char Char Char Char1 Char Char Char Char Char Char Char Char Char Char Char Char Char Char Char Char Char Char Char1 Char Char Char Char Char Char2 Char Char"/>
    <w:basedOn w:val="affff3"/>
    <w:uiPriority w:val="99"/>
    <w:qFormat/>
    <w:rsid w:val="00770F20"/>
    <w:pPr>
      <w:spacing w:before="0" w:after="0" w:line="240" w:lineRule="auto"/>
      <w:jc w:val="both"/>
    </w:pPr>
    <w:rPr>
      <w:rFonts w:ascii="Tahoma" w:hAnsi="Tahoma"/>
      <w:snapToGrid/>
      <w:kern w:val="2"/>
    </w:rPr>
  </w:style>
  <w:style w:type="paragraph" w:customStyle="1" w:styleId="XXX">
    <w:name w:val="@X.X.X"/>
    <w:basedOn w:val="afffff4"/>
    <w:autoRedefine/>
    <w:uiPriority w:val="99"/>
    <w:qFormat/>
    <w:rsid w:val="00770F20"/>
    <w:pPr>
      <w:spacing w:after="60" w:line="360" w:lineRule="auto"/>
      <w:outlineLvl w:val="3"/>
    </w:pPr>
    <w:rPr>
      <w:rFonts w:ascii="宋体" w:eastAsia="宋体" w:hAnsi="宋体" w:cs="Arial Black"/>
      <w:b w:val="0"/>
      <w:bCs w:val="0"/>
      <w:snapToGrid/>
      <w:kern w:val="0"/>
      <w:sz w:val="30"/>
      <w:szCs w:val="30"/>
      <w:lang w:val="x-none" w:eastAsia="x-none"/>
    </w:rPr>
  </w:style>
  <w:style w:type="paragraph" w:customStyle="1" w:styleId="XX1">
    <w:name w:val="@X.X"/>
    <w:basedOn w:val="afffff4"/>
    <w:autoRedefine/>
    <w:uiPriority w:val="99"/>
    <w:qFormat/>
    <w:rsid w:val="00770F20"/>
    <w:pPr>
      <w:spacing w:after="60" w:line="360" w:lineRule="auto"/>
      <w:ind w:left="720" w:hanging="720"/>
      <w:outlineLvl w:val="2"/>
    </w:pPr>
    <w:rPr>
      <w:rFonts w:ascii="宋体" w:eastAsia="宋体" w:hAnsi="宋体" w:cs="Arial Black"/>
      <w:b w:val="0"/>
      <w:bCs w:val="0"/>
      <w:snapToGrid/>
      <w:kern w:val="0"/>
      <w:sz w:val="36"/>
      <w:lang w:val="x-none" w:eastAsia="x-none"/>
    </w:rPr>
  </w:style>
  <w:style w:type="paragraph" w:customStyle="1" w:styleId="CharCharCharCharChar2CharCharChar1CharCharChar">
    <w:name w:val="Char Char Char Char Char2 Char Char Char1 Char Char Char"/>
    <w:basedOn w:val="affff3"/>
    <w:uiPriority w:val="99"/>
    <w:qFormat/>
    <w:rsid w:val="00770F20"/>
    <w:pPr>
      <w:spacing w:before="0" w:after="0"/>
      <w:jc w:val="both"/>
    </w:pPr>
    <w:rPr>
      <w:rFonts w:ascii="Tahoma" w:hAnsi="Tahoma"/>
      <w:snapToGrid/>
      <w:kern w:val="2"/>
      <w:sz w:val="28"/>
    </w:rPr>
  </w:style>
  <w:style w:type="paragraph" w:customStyle="1" w:styleId="biaoge">
    <w:name w:val="biaoge"/>
    <w:basedOn w:val="affff3"/>
    <w:autoRedefine/>
    <w:uiPriority w:val="99"/>
    <w:qFormat/>
    <w:rsid w:val="00770F20"/>
    <w:pPr>
      <w:spacing w:before="0" w:after="0" w:line="240" w:lineRule="auto"/>
      <w:jc w:val="both"/>
    </w:pPr>
    <w:rPr>
      <w:rFonts w:ascii="宋体" w:hAnsi="宋体"/>
      <w:snapToGrid/>
      <w:sz w:val="21"/>
      <w:szCs w:val="24"/>
    </w:rPr>
  </w:style>
  <w:style w:type="character" w:customStyle="1" w:styleId="XXXXChar">
    <w:name w:val="@X.X.X.X Char"/>
    <w:link w:val="XXXX"/>
    <w:qFormat/>
    <w:locked/>
    <w:rsid w:val="00770F20"/>
    <w:rPr>
      <w:rFonts w:ascii="宋体" w:hAnsi="宋体" w:cs="Arial Black"/>
      <w:b/>
      <w:bCs/>
      <w:kern w:val="2"/>
      <w:sz w:val="30"/>
      <w:szCs w:val="32"/>
      <w:lang w:val="x-none" w:eastAsia="x-none"/>
    </w:rPr>
  </w:style>
  <w:style w:type="paragraph" w:customStyle="1" w:styleId="XXXX">
    <w:name w:val="@X.X.X.X"/>
    <w:basedOn w:val="afffff4"/>
    <w:link w:val="XXXXChar"/>
    <w:autoRedefine/>
    <w:qFormat/>
    <w:rsid w:val="00770F20"/>
    <w:pPr>
      <w:spacing w:after="60" w:line="360" w:lineRule="auto"/>
      <w:outlineLvl w:val="4"/>
    </w:pPr>
    <w:rPr>
      <w:rFonts w:ascii="宋体" w:eastAsia="宋体" w:hAnsi="宋体" w:cs="Arial Black"/>
      <w:snapToGrid/>
      <w:sz w:val="30"/>
      <w:szCs w:val="32"/>
      <w:lang w:val="x-none" w:eastAsia="x-none"/>
    </w:rPr>
  </w:style>
  <w:style w:type="paragraph" w:customStyle="1" w:styleId="CharCharCharCharChar2CharCharChar1CharCharCharChar">
    <w:name w:val="Char Char Char Char Char2 Char Char Char1 Char Char Char Char"/>
    <w:basedOn w:val="affff3"/>
    <w:uiPriority w:val="99"/>
    <w:qFormat/>
    <w:rsid w:val="00770F20"/>
    <w:pPr>
      <w:spacing w:before="0" w:after="0"/>
      <w:jc w:val="both"/>
    </w:pPr>
    <w:rPr>
      <w:rFonts w:ascii="Tahoma" w:hAnsi="Tahoma"/>
      <w:snapToGrid/>
      <w:kern w:val="2"/>
      <w:sz w:val="28"/>
    </w:rPr>
  </w:style>
  <w:style w:type="character" w:customStyle="1" w:styleId="tytytytyChar">
    <w:name w:val="tytytyty Char"/>
    <w:link w:val="tytytyty"/>
    <w:qFormat/>
    <w:locked/>
    <w:rsid w:val="00770F20"/>
    <w:rPr>
      <w:sz w:val="24"/>
      <w:szCs w:val="24"/>
      <w:lang w:val="x-none" w:eastAsia="en-US"/>
    </w:rPr>
  </w:style>
  <w:style w:type="paragraph" w:customStyle="1" w:styleId="tytytyty">
    <w:name w:val="tytytyty"/>
    <w:basedOn w:val="affff3"/>
    <w:link w:val="tytytytyChar"/>
    <w:qFormat/>
    <w:rsid w:val="00770F20"/>
    <w:pPr>
      <w:widowControl/>
      <w:spacing w:before="0" w:after="0"/>
      <w:ind w:leftChars="171" w:left="359" w:firstLineChars="200" w:firstLine="480"/>
    </w:pPr>
    <w:rPr>
      <w:rFonts w:ascii="Times New Roman" w:hAnsi="Times New Roman"/>
      <w:snapToGrid/>
      <w:szCs w:val="24"/>
      <w:lang w:val="x-none" w:eastAsia="en-US"/>
    </w:rPr>
  </w:style>
  <w:style w:type="paragraph" w:customStyle="1" w:styleId="CharCharCharCharChar1CharCharCharCharCharCharCharCharCharCharCharCharCharCharCharCharCharCharChar1">
    <w:name w:val="Char Char Char Char Char1 Char Char Char Char Char Char Char Char Char Char Char Char Char Char Char Char Char Char Char1"/>
    <w:basedOn w:val="affff3"/>
    <w:uiPriority w:val="99"/>
    <w:qFormat/>
    <w:rsid w:val="00770F20"/>
    <w:pPr>
      <w:spacing w:before="0" w:after="0" w:line="240" w:lineRule="auto"/>
      <w:jc w:val="both"/>
    </w:pPr>
    <w:rPr>
      <w:rFonts w:ascii="Tahoma" w:hAnsi="Tahoma"/>
      <w:snapToGrid/>
      <w:kern w:val="2"/>
    </w:rPr>
  </w:style>
  <w:style w:type="paragraph" w:customStyle="1" w:styleId="BEAItem3">
    <w:name w:val="BEA Item 3"/>
    <w:uiPriority w:val="99"/>
    <w:qFormat/>
    <w:rsid w:val="00770F20"/>
    <w:pPr>
      <w:numPr>
        <w:ilvl w:val="2"/>
        <w:numId w:val="178"/>
      </w:numPr>
      <w:tabs>
        <w:tab w:val="num" w:pos="1080"/>
      </w:tabs>
      <w:spacing w:line="300" w:lineRule="auto"/>
      <w:ind w:left="1080" w:hanging="360"/>
    </w:pPr>
    <w:rPr>
      <w:rFonts w:ascii="Verdana" w:hAnsi="Verdana"/>
      <w:sz w:val="24"/>
    </w:rPr>
  </w:style>
  <w:style w:type="paragraph" w:customStyle="1" w:styleId="CharCharCharCharChar1CharCharCharCharCharCharCharCharCharCharCharCharCharCharCharCharCharCharChar">
    <w:name w:val="Char Char Char Char Char1 Char Char Char Char Char Char Char Char Char Char Char Char Char Char Char Char Char Char Char"/>
    <w:basedOn w:val="affff3"/>
    <w:uiPriority w:val="99"/>
    <w:qFormat/>
    <w:rsid w:val="00770F20"/>
    <w:pPr>
      <w:spacing w:before="0" w:after="0" w:line="240" w:lineRule="auto"/>
      <w:jc w:val="both"/>
    </w:pPr>
    <w:rPr>
      <w:rFonts w:ascii="Tahoma" w:hAnsi="Tahoma"/>
      <w:snapToGrid/>
      <w:kern w:val="2"/>
    </w:rPr>
  </w:style>
  <w:style w:type="paragraph" w:customStyle="1" w:styleId="CharCharCharCharChar1CharCharCharCharCharCharChar">
    <w:name w:val="Char Char Char Char Char1 Char Char Char Char Char Char Char"/>
    <w:basedOn w:val="affff3"/>
    <w:uiPriority w:val="99"/>
    <w:qFormat/>
    <w:rsid w:val="00770F20"/>
    <w:pPr>
      <w:spacing w:before="0" w:after="0" w:line="240" w:lineRule="auto"/>
      <w:jc w:val="both"/>
    </w:pPr>
    <w:rPr>
      <w:rFonts w:ascii="Tahoma" w:hAnsi="Tahoma"/>
      <w:snapToGrid/>
      <w:kern w:val="2"/>
    </w:rPr>
  </w:style>
  <w:style w:type="paragraph" w:customStyle="1" w:styleId="CharCharCharCharChar1CharCharCharChar">
    <w:name w:val="Char Char Char Char Char1 Char Char Char Char"/>
    <w:basedOn w:val="affff3"/>
    <w:uiPriority w:val="99"/>
    <w:qFormat/>
    <w:rsid w:val="00770F20"/>
    <w:pPr>
      <w:spacing w:before="0" w:after="0" w:line="240" w:lineRule="auto"/>
      <w:jc w:val="both"/>
    </w:pPr>
    <w:rPr>
      <w:rFonts w:ascii="Tahoma" w:hAnsi="Tahoma"/>
      <w:snapToGrid/>
      <w:kern w:val="2"/>
    </w:rPr>
  </w:style>
  <w:style w:type="paragraph" w:customStyle="1" w:styleId="Charffffffff4">
    <w:name w:val="图编号 Char"/>
    <w:basedOn w:val="affff3"/>
    <w:uiPriority w:val="99"/>
    <w:qFormat/>
    <w:rsid w:val="00770F20"/>
    <w:pPr>
      <w:spacing w:before="0" w:after="0" w:line="240" w:lineRule="auto"/>
      <w:ind w:left="1418" w:hanging="1418"/>
      <w:jc w:val="both"/>
    </w:pPr>
    <w:rPr>
      <w:rFonts w:ascii="Times New Roman" w:hAnsi="Times New Roman"/>
      <w:snapToGrid/>
      <w:kern w:val="2"/>
      <w:sz w:val="21"/>
      <w:szCs w:val="24"/>
    </w:rPr>
  </w:style>
  <w:style w:type="paragraph" w:customStyle="1" w:styleId="bianhao1">
    <w:name w:val="bianhao1"/>
    <w:basedOn w:val="tytytyty"/>
    <w:uiPriority w:val="99"/>
    <w:qFormat/>
    <w:rsid w:val="00770F20"/>
    <w:pPr>
      <w:tabs>
        <w:tab w:val="num" w:pos="0"/>
        <w:tab w:val="num" w:pos="360"/>
        <w:tab w:val="num" w:pos="420"/>
        <w:tab w:val="num" w:pos="780"/>
      </w:tabs>
      <w:ind w:leftChars="0" w:left="420" w:firstLineChars="0" w:hanging="340"/>
    </w:pPr>
  </w:style>
  <w:style w:type="paragraph" w:customStyle="1" w:styleId="Char2CharChar2Char">
    <w:name w:val="Char2 Char Char2 Char"/>
    <w:basedOn w:val="affff3"/>
    <w:uiPriority w:val="99"/>
    <w:qFormat/>
    <w:rsid w:val="00770F20"/>
    <w:pPr>
      <w:spacing w:before="0" w:after="0" w:line="240" w:lineRule="auto"/>
      <w:jc w:val="both"/>
    </w:pPr>
    <w:rPr>
      <w:rFonts w:ascii="Tahoma" w:hAnsi="Tahoma"/>
      <w:snapToGrid/>
      <w:kern w:val="2"/>
    </w:rPr>
  </w:style>
  <w:style w:type="paragraph" w:customStyle="1" w:styleId="Char50">
    <w:name w:val="Char5"/>
    <w:basedOn w:val="affff3"/>
    <w:uiPriority w:val="99"/>
    <w:qFormat/>
    <w:rsid w:val="00770F20"/>
    <w:pPr>
      <w:spacing w:before="0" w:after="0" w:line="240" w:lineRule="auto"/>
      <w:jc w:val="both"/>
    </w:pPr>
    <w:rPr>
      <w:rFonts w:ascii="Tahoma" w:hAnsi="Tahoma"/>
      <w:snapToGrid/>
      <w:kern w:val="2"/>
    </w:rPr>
  </w:style>
  <w:style w:type="paragraph" w:customStyle="1" w:styleId="Char6CharChar">
    <w:name w:val="Char6 Char Char"/>
    <w:basedOn w:val="affff3"/>
    <w:uiPriority w:val="99"/>
    <w:qFormat/>
    <w:rsid w:val="00770F20"/>
    <w:pPr>
      <w:spacing w:before="0" w:after="0" w:line="240" w:lineRule="auto"/>
      <w:jc w:val="both"/>
    </w:pPr>
    <w:rPr>
      <w:rFonts w:ascii="Tahoma" w:hAnsi="Tahoma"/>
      <w:snapToGrid/>
      <w:kern w:val="2"/>
    </w:rPr>
  </w:style>
  <w:style w:type="paragraph" w:customStyle="1" w:styleId="CharCharCharCharChar9CharCharCharChar">
    <w:name w:val="Char Char Char Char Char9 Char Char Char Char"/>
    <w:basedOn w:val="affff3"/>
    <w:uiPriority w:val="99"/>
    <w:qFormat/>
    <w:rsid w:val="00770F20"/>
    <w:pPr>
      <w:spacing w:before="0" w:after="0" w:line="240" w:lineRule="auto"/>
      <w:jc w:val="both"/>
    </w:pPr>
    <w:rPr>
      <w:rFonts w:ascii="Tahoma" w:hAnsi="Tahoma"/>
      <w:snapToGrid/>
      <w:kern w:val="2"/>
    </w:rPr>
  </w:style>
  <w:style w:type="paragraph" w:customStyle="1" w:styleId="CharCharCharCharCharCharCharChar1Char2">
    <w:name w:val="Char Char Char Char Char Char Char Char1 Char2"/>
    <w:basedOn w:val="affff3"/>
    <w:uiPriority w:val="99"/>
    <w:qFormat/>
    <w:rsid w:val="00770F20"/>
    <w:pPr>
      <w:spacing w:before="0" w:after="0" w:line="240" w:lineRule="auto"/>
      <w:jc w:val="both"/>
    </w:pPr>
    <w:rPr>
      <w:rFonts w:ascii="Tahoma" w:hAnsi="Tahoma"/>
      <w:snapToGrid/>
      <w:kern w:val="2"/>
    </w:rPr>
  </w:style>
  <w:style w:type="paragraph" w:customStyle="1" w:styleId="CharCharCharCharCharCharCharCharCharCharCharCharCharCharCharCharChar0">
    <w:name w:val="Char Char Char Char Char Char Char Char Char Char Char Char Char Char Char Char Char"/>
    <w:basedOn w:val="affff3"/>
    <w:uiPriority w:val="99"/>
    <w:qFormat/>
    <w:rsid w:val="00770F20"/>
    <w:pPr>
      <w:widowControl/>
      <w:spacing w:beforeLines="50" w:before="0" w:after="160" w:line="240" w:lineRule="exact"/>
    </w:pPr>
    <w:rPr>
      <w:rFonts w:ascii="Verdana" w:hAnsi="Verdana"/>
      <w:snapToGrid/>
      <w:sz w:val="20"/>
      <w:lang w:eastAsia="en-US"/>
    </w:rPr>
  </w:style>
  <w:style w:type="paragraph" w:customStyle="1" w:styleId="CharChar8CharCharCharCharCharCharCharCharCharCharCharCharChar">
    <w:name w:val="Char Char8 Char Char Char Char Char Char Char Char Char Char Char Char Char"/>
    <w:basedOn w:val="affff3"/>
    <w:autoRedefine/>
    <w:uiPriority w:val="99"/>
    <w:qFormat/>
    <w:rsid w:val="00770F20"/>
    <w:pPr>
      <w:spacing w:before="0" w:after="0"/>
      <w:jc w:val="both"/>
    </w:pPr>
    <w:rPr>
      <w:rFonts w:ascii="宋体" w:hAnsi="宋体"/>
      <w:snapToGrid/>
      <w:kern w:val="2"/>
      <w:sz w:val="22"/>
      <w:szCs w:val="24"/>
    </w:rPr>
  </w:style>
  <w:style w:type="paragraph" w:customStyle="1" w:styleId="affffffffffffffffffffffffffffffffffc">
    <w:name w:val="图样式"/>
    <w:basedOn w:val="affff3"/>
    <w:uiPriority w:val="99"/>
    <w:qFormat/>
    <w:rsid w:val="00770F20"/>
    <w:pPr>
      <w:keepNext/>
      <w:widowControl/>
      <w:tabs>
        <w:tab w:val="num" w:pos="4394"/>
      </w:tabs>
      <w:autoSpaceDE w:val="0"/>
      <w:autoSpaceDN w:val="0"/>
      <w:adjustRightInd w:val="0"/>
      <w:snapToGrid w:val="0"/>
      <w:spacing w:before="80" w:after="80"/>
      <w:ind w:left="4394" w:hanging="1418"/>
      <w:jc w:val="center"/>
    </w:pPr>
    <w:rPr>
      <w:rFonts w:ascii="FrutigerNext LT Regular" w:hAnsi="FrutigerNext LT Regular"/>
      <w:snapToGrid/>
      <w:sz w:val="21"/>
      <w:szCs w:val="21"/>
    </w:rPr>
  </w:style>
  <w:style w:type="paragraph" w:customStyle="1" w:styleId="NotesHeading">
    <w:name w:val="Notes Heading"/>
    <w:next w:val="affff3"/>
    <w:uiPriority w:val="99"/>
    <w:qFormat/>
    <w:rsid w:val="00770F20"/>
    <w:pPr>
      <w:keepNext/>
      <w:numPr>
        <w:numId w:val="185"/>
      </w:numPr>
      <w:pBdr>
        <w:top w:val="single" w:sz="8" w:space="5" w:color="auto"/>
      </w:pBdr>
      <w:snapToGrid w:val="0"/>
      <w:spacing w:before="80" w:after="80"/>
      <w:ind w:left="1134" w:firstLine="0"/>
    </w:pPr>
    <w:rPr>
      <w:rFonts w:ascii="Arial" w:eastAsia="黑体" w:hAnsi="Arial" w:cs="Arial"/>
      <w:noProof/>
      <w:sz w:val="21"/>
      <w:szCs w:val="21"/>
    </w:rPr>
  </w:style>
  <w:style w:type="character" w:customStyle="1" w:styleId="ItemListChar">
    <w:name w:val="Item List Char"/>
    <w:link w:val="ItemList"/>
    <w:qFormat/>
    <w:locked/>
    <w:rsid w:val="00770F20"/>
    <w:rPr>
      <w:rFonts w:ascii="Arial" w:hAnsi="Arial"/>
      <w:kern w:val="2"/>
      <w:sz w:val="21"/>
      <w:szCs w:val="21"/>
    </w:rPr>
  </w:style>
  <w:style w:type="paragraph" w:customStyle="1" w:styleId="ItemList">
    <w:name w:val="Item List"/>
    <w:link w:val="ItemListChar"/>
    <w:qFormat/>
    <w:rsid w:val="00770F20"/>
    <w:pPr>
      <w:numPr>
        <w:numId w:val="186"/>
      </w:numPr>
      <w:spacing w:line="300" w:lineRule="auto"/>
    </w:pPr>
    <w:rPr>
      <w:rFonts w:ascii="Arial" w:hAnsi="Arial"/>
      <w:kern w:val="2"/>
      <w:sz w:val="21"/>
      <w:szCs w:val="21"/>
    </w:rPr>
  </w:style>
  <w:style w:type="character" w:customStyle="1" w:styleId="1CharCharCharChar">
    <w:name w:val="正文1 Char Char Char Char"/>
    <w:link w:val="1CharCharChar1"/>
    <w:qFormat/>
    <w:locked/>
    <w:rsid w:val="00770F20"/>
    <w:rPr>
      <w:rFonts w:ascii="Tahoma" w:hAnsi="Tahoma"/>
      <w:kern w:val="2"/>
      <w:sz w:val="24"/>
      <w:szCs w:val="24"/>
      <w:lang w:val="x-none" w:eastAsia="x-none"/>
    </w:rPr>
  </w:style>
  <w:style w:type="paragraph" w:customStyle="1" w:styleId="1CharCharChar1">
    <w:name w:val="正文1 Char Char Char"/>
    <w:basedOn w:val="affff3"/>
    <w:link w:val="1CharCharCharChar"/>
    <w:qFormat/>
    <w:rsid w:val="00770F20"/>
    <w:pPr>
      <w:tabs>
        <w:tab w:val="num" w:pos="840"/>
      </w:tabs>
      <w:spacing w:before="60" w:after="60"/>
      <w:ind w:left="840" w:hanging="630"/>
      <w:jc w:val="both"/>
      <w:outlineLvl w:val="6"/>
    </w:pPr>
    <w:rPr>
      <w:rFonts w:ascii="Tahoma" w:hAnsi="Tahoma"/>
      <w:snapToGrid/>
      <w:kern w:val="2"/>
      <w:szCs w:val="24"/>
      <w:lang w:val="x-none" w:eastAsia="x-none"/>
    </w:rPr>
  </w:style>
  <w:style w:type="paragraph" w:customStyle="1" w:styleId="1CharChar3">
    <w:name w:val="正文1 Char Char"/>
    <w:basedOn w:val="affff3"/>
    <w:uiPriority w:val="99"/>
    <w:qFormat/>
    <w:rsid w:val="00770F20"/>
    <w:pPr>
      <w:tabs>
        <w:tab w:val="num" w:pos="840"/>
      </w:tabs>
      <w:spacing w:before="60" w:after="60"/>
      <w:ind w:leftChars="100" w:left="384" w:hanging="284"/>
      <w:jc w:val="both"/>
      <w:outlineLvl w:val="6"/>
    </w:pPr>
    <w:rPr>
      <w:rFonts w:ascii="Tahoma" w:hAnsi="Tahoma"/>
      <w:snapToGrid/>
      <w:kern w:val="2"/>
      <w:szCs w:val="24"/>
    </w:rPr>
  </w:style>
  <w:style w:type="paragraph" w:customStyle="1" w:styleId="FigureNote">
    <w:name w:val="Figure Note"/>
    <w:autoRedefine/>
    <w:uiPriority w:val="99"/>
    <w:qFormat/>
    <w:rsid w:val="00770F20"/>
    <w:pPr>
      <w:tabs>
        <w:tab w:val="num" w:pos="170"/>
      </w:tabs>
      <w:spacing w:after="120"/>
      <w:jc w:val="center"/>
    </w:pPr>
    <w:rPr>
      <w:szCs w:val="24"/>
    </w:rPr>
  </w:style>
  <w:style w:type="paragraph" w:customStyle="1" w:styleId="l">
    <w:name w:val="l正文"/>
    <w:uiPriority w:val="99"/>
    <w:qFormat/>
    <w:rsid w:val="00770F20"/>
    <w:pPr>
      <w:spacing w:line="360" w:lineRule="auto"/>
      <w:ind w:firstLineChars="200" w:firstLine="200"/>
      <w:jc w:val="both"/>
    </w:pPr>
    <w:rPr>
      <w:rFonts w:ascii="楷体_GB2312" w:eastAsia="楷体_GB2312"/>
      <w:sz w:val="24"/>
    </w:rPr>
  </w:style>
  <w:style w:type="paragraph" w:customStyle="1" w:styleId="BEA0">
    <w:name w:val="BEA正文首行缩进"/>
    <w:basedOn w:val="affff3"/>
    <w:autoRedefine/>
    <w:uiPriority w:val="99"/>
    <w:qFormat/>
    <w:rsid w:val="00770F20"/>
    <w:pPr>
      <w:spacing w:before="0" w:after="0"/>
      <w:ind w:firstLineChars="200" w:firstLine="561"/>
    </w:pPr>
    <w:rPr>
      <w:rFonts w:ascii="Times" w:hAnsi="Times"/>
      <w:b/>
      <w:bCs/>
      <w:iCs/>
      <w:snapToGrid/>
      <w:kern w:val="2"/>
      <w:sz w:val="28"/>
      <w:szCs w:val="24"/>
    </w:rPr>
  </w:style>
  <w:style w:type="paragraph" w:customStyle="1" w:styleId="CharCharCharCharChar2CharCharChar">
    <w:name w:val="Char Char Char Char Char2 Char Char Char"/>
    <w:basedOn w:val="affff3"/>
    <w:uiPriority w:val="99"/>
    <w:qFormat/>
    <w:rsid w:val="00770F20"/>
    <w:pPr>
      <w:spacing w:before="0" w:after="0" w:line="240" w:lineRule="auto"/>
      <w:jc w:val="both"/>
    </w:pPr>
    <w:rPr>
      <w:rFonts w:ascii="Tahoma" w:hAnsi="Tahoma"/>
      <w:snapToGrid/>
      <w:kern w:val="2"/>
    </w:rPr>
  </w:style>
  <w:style w:type="paragraph" w:customStyle="1" w:styleId="StyleBoldFirstline2ch">
    <w:name w:val="Style Bold First line:  2 ch"/>
    <w:basedOn w:val="affff3"/>
    <w:uiPriority w:val="99"/>
    <w:qFormat/>
    <w:rsid w:val="00770F20"/>
    <w:pPr>
      <w:spacing w:before="0" w:after="0"/>
      <w:ind w:firstLineChars="200" w:firstLine="482"/>
      <w:jc w:val="both"/>
    </w:pPr>
    <w:rPr>
      <w:rFonts w:ascii="Times New Roman" w:hAnsi="Times New Roman"/>
      <w:b/>
      <w:bCs/>
      <w:snapToGrid/>
      <w:kern w:val="2"/>
    </w:rPr>
  </w:style>
  <w:style w:type="paragraph" w:customStyle="1" w:styleId="CharChar1CharChar1CharChar1CharChar1CharCharCharChar">
    <w:name w:val="Char Char1 Char Char1 Char Char1 Char Char1 Char Char Char Char"/>
    <w:basedOn w:val="affff3"/>
    <w:autoRedefine/>
    <w:uiPriority w:val="99"/>
    <w:qFormat/>
    <w:rsid w:val="00770F20"/>
    <w:pPr>
      <w:spacing w:before="0" w:after="0" w:line="240" w:lineRule="auto"/>
      <w:jc w:val="both"/>
    </w:pPr>
    <w:rPr>
      <w:rFonts w:ascii="Tahoma" w:hAnsi="Tahoma"/>
      <w:snapToGrid/>
      <w:kern w:val="2"/>
      <w:szCs w:val="24"/>
    </w:rPr>
  </w:style>
  <w:style w:type="paragraph" w:customStyle="1" w:styleId="CharCharCharCharChar2CharChar">
    <w:name w:val="Char Char Char Char Char2 Char Char"/>
    <w:basedOn w:val="affff3"/>
    <w:uiPriority w:val="99"/>
    <w:qFormat/>
    <w:rsid w:val="00770F20"/>
    <w:pPr>
      <w:spacing w:before="0" w:after="0"/>
      <w:jc w:val="both"/>
    </w:pPr>
    <w:rPr>
      <w:rFonts w:ascii="Tahoma" w:hAnsi="Tahoma" w:cs="Tahoma"/>
      <w:bCs/>
      <w:snapToGrid/>
      <w:kern w:val="2"/>
      <w:szCs w:val="24"/>
    </w:rPr>
  </w:style>
  <w:style w:type="paragraph" w:customStyle="1" w:styleId="SRSrqmttitle">
    <w:name w:val="SRS rqmt title"/>
    <w:basedOn w:val="afffff0"/>
    <w:uiPriority w:val="99"/>
    <w:qFormat/>
    <w:rsid w:val="00770F20"/>
    <w:pPr>
      <w:widowControl/>
      <w:pBdr>
        <w:bottom w:val="none" w:sz="0" w:space="0" w:color="auto"/>
      </w:pBdr>
      <w:tabs>
        <w:tab w:val="clear" w:pos="4153"/>
        <w:tab w:val="clear" w:pos="8306"/>
        <w:tab w:val="left" w:pos="2977"/>
        <w:tab w:val="right" w:pos="9356"/>
      </w:tabs>
      <w:snapToGrid/>
      <w:spacing w:before="60" w:after="60" w:line="240" w:lineRule="auto"/>
      <w:jc w:val="left"/>
    </w:pPr>
    <w:rPr>
      <w:b/>
      <w:bCs/>
      <w:snapToGrid/>
      <w:sz w:val="20"/>
      <w:szCs w:val="20"/>
      <w:lang w:val="x-none" w:eastAsia="x-none"/>
    </w:rPr>
  </w:style>
  <w:style w:type="paragraph" w:customStyle="1" w:styleId="ManualStyle3">
    <w:name w:val="Manual Style3"/>
    <w:uiPriority w:val="99"/>
    <w:qFormat/>
    <w:rsid w:val="00770F20"/>
    <w:pPr>
      <w:tabs>
        <w:tab w:val="num" w:pos="1475"/>
        <w:tab w:val="left" w:pos="1559"/>
      </w:tabs>
      <w:spacing w:before="80" w:after="80" w:line="300" w:lineRule="auto"/>
      <w:ind w:left="1475" w:hanging="425"/>
    </w:pPr>
    <w:rPr>
      <w:rFonts w:cs="Courier New"/>
      <w:bCs/>
      <w:sz w:val="21"/>
      <w:szCs w:val="21"/>
    </w:rPr>
  </w:style>
  <w:style w:type="paragraph" w:customStyle="1" w:styleId="aa">
    <w:name w:val="图样式 + 黑色"/>
    <w:basedOn w:val="affff3"/>
    <w:autoRedefine/>
    <w:uiPriority w:val="99"/>
    <w:qFormat/>
    <w:rsid w:val="00770F20"/>
    <w:pPr>
      <w:numPr>
        <w:numId w:val="187"/>
      </w:numPr>
      <w:tabs>
        <w:tab w:val="left" w:pos="567"/>
      </w:tabs>
      <w:spacing w:before="0" w:after="0" w:line="480" w:lineRule="auto"/>
      <w:ind w:firstLine="0"/>
      <w:jc w:val="center"/>
    </w:pPr>
    <w:rPr>
      <w:rFonts w:ascii="Times New Roman" w:hAnsi="Times New Roman"/>
      <w:snapToGrid/>
      <w:szCs w:val="24"/>
    </w:rPr>
  </w:style>
  <w:style w:type="paragraph" w:customStyle="1" w:styleId="CharCharCharCharChar2CharCharChar1CharCharCharCharCharCharChar">
    <w:name w:val="Char Char Char Char Char2 Char Char Char1 Char Char Char Char Char Char Char"/>
    <w:basedOn w:val="affff3"/>
    <w:uiPriority w:val="99"/>
    <w:qFormat/>
    <w:rsid w:val="00770F20"/>
    <w:pPr>
      <w:spacing w:before="0" w:after="0" w:line="240" w:lineRule="auto"/>
      <w:jc w:val="both"/>
    </w:pPr>
    <w:rPr>
      <w:rFonts w:ascii="Tahoma" w:hAnsi="Tahoma"/>
      <w:snapToGrid/>
      <w:kern w:val="2"/>
    </w:rPr>
  </w:style>
  <w:style w:type="paragraph" w:customStyle="1" w:styleId="NotesText">
    <w:name w:val="Notes Text"/>
    <w:uiPriority w:val="99"/>
    <w:qFormat/>
    <w:rsid w:val="00770F20"/>
    <w:pPr>
      <w:pBdr>
        <w:bottom w:val="single" w:sz="8" w:space="5" w:color="auto"/>
      </w:pBdr>
      <w:ind w:left="1701"/>
      <w:jc w:val="both"/>
    </w:pPr>
    <w:rPr>
      <w:rFonts w:ascii="Arial" w:eastAsia="楷体_GB2312" w:hAnsi="Arial"/>
      <w:noProof/>
      <w:color w:val="000000"/>
      <w:sz w:val="21"/>
      <w:szCs w:val="21"/>
    </w:rPr>
  </w:style>
  <w:style w:type="paragraph" w:customStyle="1" w:styleId="Char1CharCharCharCharCharChar1CharCharCharCharChar1Char">
    <w:name w:val="Char1 Char Char Char Char Char Char1 Char Char Char Char Char1 Char"/>
    <w:basedOn w:val="affff3"/>
    <w:uiPriority w:val="99"/>
    <w:qFormat/>
    <w:rsid w:val="00770F20"/>
    <w:pPr>
      <w:spacing w:before="0" w:after="0" w:line="240" w:lineRule="auto"/>
      <w:jc w:val="both"/>
    </w:pPr>
    <w:rPr>
      <w:rFonts w:ascii="Tahoma" w:hAnsi="Tahoma"/>
      <w:snapToGrid/>
      <w:kern w:val="2"/>
    </w:rPr>
  </w:style>
  <w:style w:type="paragraph" w:customStyle="1" w:styleId="CharCharCharCharCharCharCharCharCharCharCharCharCharCharCharCharChar2">
    <w:name w:val="Char Char Char Char Char Char Char Char Char Char Char Char Char Char Char Char Char2"/>
    <w:basedOn w:val="affff3"/>
    <w:uiPriority w:val="99"/>
    <w:qFormat/>
    <w:rsid w:val="00770F20"/>
    <w:pPr>
      <w:spacing w:before="0" w:after="0" w:line="240" w:lineRule="auto"/>
      <w:jc w:val="both"/>
    </w:pPr>
    <w:rPr>
      <w:rFonts w:ascii="Tahoma" w:eastAsia="仿宋_GB2312" w:hAnsi="Tahoma"/>
      <w:snapToGrid/>
      <w:kern w:val="2"/>
      <w:sz w:val="28"/>
    </w:rPr>
  </w:style>
  <w:style w:type="paragraph" w:customStyle="1" w:styleId="CharChar1CharChar1CharChar1CharChar1CharCharChar">
    <w:name w:val="Char Char1 Char Char1 Char Char1 Char Char1 Char Char Char"/>
    <w:basedOn w:val="affff3"/>
    <w:autoRedefine/>
    <w:uiPriority w:val="99"/>
    <w:qFormat/>
    <w:rsid w:val="00770F20"/>
    <w:pPr>
      <w:spacing w:before="0" w:after="0" w:line="240" w:lineRule="auto"/>
      <w:jc w:val="both"/>
    </w:pPr>
    <w:rPr>
      <w:rFonts w:ascii="Tahoma" w:hAnsi="Tahoma"/>
      <w:snapToGrid/>
      <w:kern w:val="2"/>
      <w:szCs w:val="24"/>
    </w:rPr>
  </w:style>
  <w:style w:type="paragraph" w:customStyle="1" w:styleId="CharCharCharCharCharChar2Char2">
    <w:name w:val="Char Char Char Char Char Char2 Char2"/>
    <w:basedOn w:val="affff3"/>
    <w:autoRedefine/>
    <w:uiPriority w:val="99"/>
    <w:qFormat/>
    <w:rsid w:val="00770F20"/>
    <w:pPr>
      <w:spacing w:before="0" w:after="0"/>
      <w:ind w:firstLineChars="200" w:firstLine="200"/>
      <w:jc w:val="both"/>
    </w:pPr>
    <w:rPr>
      <w:rFonts w:ascii="Tahoma" w:hAnsi="Tahoma"/>
      <w:snapToGrid/>
      <w:kern w:val="2"/>
    </w:rPr>
  </w:style>
  <w:style w:type="paragraph" w:customStyle="1" w:styleId="CharCharCharCharChar1CharCharCharCharCharCharCharCharCharCharCharCharCharCharCharCharCharCharChar1CharCharChar2">
    <w:name w:val="Char Char Char Char Char1 Char Char Char Char Char Char Char Char Char Char Char Char Char Char Char Char Char Char Char1 Char Char Char2"/>
    <w:basedOn w:val="affff3"/>
    <w:uiPriority w:val="99"/>
    <w:qFormat/>
    <w:rsid w:val="00770F20"/>
    <w:pPr>
      <w:spacing w:before="0" w:after="0" w:line="240" w:lineRule="auto"/>
      <w:jc w:val="both"/>
    </w:pPr>
    <w:rPr>
      <w:rFonts w:ascii="Tahoma" w:hAnsi="Tahoma"/>
      <w:snapToGrid/>
      <w:kern w:val="2"/>
    </w:rPr>
  </w:style>
  <w:style w:type="paragraph" w:customStyle="1" w:styleId="CharCharCharCharChar1CharCharCharCharCharCharCharCharCharCharCharCharCharCharCharCharCharCharChar1CharCharCharCharCharChar22">
    <w:name w:val="Char Char Char Char Char1 Char Char Char Char Char Char Char Char Char Char Char Char Char Char Char Char Char Char Char1 Char Char Char Char Char Char22"/>
    <w:basedOn w:val="affff3"/>
    <w:uiPriority w:val="99"/>
    <w:qFormat/>
    <w:rsid w:val="00770F20"/>
    <w:pPr>
      <w:spacing w:before="0" w:after="0" w:line="240" w:lineRule="auto"/>
      <w:jc w:val="both"/>
    </w:pPr>
    <w:rPr>
      <w:rFonts w:ascii="Tahoma" w:hAnsi="Tahoma"/>
      <w:snapToGrid/>
      <w:kern w:val="2"/>
    </w:rPr>
  </w:style>
  <w:style w:type="paragraph" w:customStyle="1" w:styleId="CharCharCharCharChar1CharCharCharCharCharCharCharCharCharCharCharCharCharCharCharCharCharCharChar1CharCharCharCharChar2">
    <w:name w:val="Char Char Char Char Char1 Char Char Char Char Char Char Char Char Char Char Char Char Char Char Char Char Char Char Char1 Char Char Char Char Char2"/>
    <w:basedOn w:val="affff3"/>
    <w:uiPriority w:val="99"/>
    <w:qFormat/>
    <w:rsid w:val="00770F20"/>
    <w:pPr>
      <w:spacing w:before="0" w:after="0" w:line="240" w:lineRule="auto"/>
      <w:jc w:val="both"/>
    </w:pPr>
    <w:rPr>
      <w:rFonts w:ascii="Tahoma" w:hAnsi="Tahoma"/>
      <w:snapToGrid/>
      <w:kern w:val="2"/>
    </w:rPr>
  </w:style>
  <w:style w:type="paragraph" w:customStyle="1" w:styleId="CharCharCharCharCharChar2CharCharChar2">
    <w:name w:val="Char Char Char Char Char Char2 Char Char Char2"/>
    <w:basedOn w:val="affff3"/>
    <w:autoRedefine/>
    <w:uiPriority w:val="99"/>
    <w:qFormat/>
    <w:rsid w:val="00770F20"/>
    <w:pPr>
      <w:spacing w:before="0" w:after="0"/>
      <w:ind w:firstLineChars="200" w:firstLine="200"/>
      <w:jc w:val="both"/>
    </w:pPr>
    <w:rPr>
      <w:rFonts w:ascii="Tahoma" w:hAnsi="Tahoma"/>
      <w:snapToGrid/>
      <w:kern w:val="2"/>
    </w:rPr>
  </w:style>
  <w:style w:type="paragraph" w:customStyle="1" w:styleId="CharCharCharCharChar2CharCharCharChar3">
    <w:name w:val="Char Char Char Char Char2 Char Char Char Char3"/>
    <w:basedOn w:val="affff3"/>
    <w:uiPriority w:val="99"/>
    <w:qFormat/>
    <w:rsid w:val="00770F20"/>
    <w:pPr>
      <w:spacing w:before="0" w:after="0" w:line="240" w:lineRule="auto"/>
      <w:jc w:val="both"/>
    </w:pPr>
    <w:rPr>
      <w:rFonts w:ascii="Tahoma" w:hAnsi="Tahoma"/>
      <w:snapToGrid/>
      <w:kern w:val="2"/>
    </w:rPr>
  </w:style>
  <w:style w:type="paragraph" w:customStyle="1" w:styleId="CharChar1CharChar1CharChar13">
    <w:name w:val="Char Char1 Char Char1 Char Char13"/>
    <w:basedOn w:val="affff3"/>
    <w:autoRedefine/>
    <w:uiPriority w:val="99"/>
    <w:qFormat/>
    <w:rsid w:val="00770F20"/>
    <w:pPr>
      <w:spacing w:before="0" w:after="0" w:line="240" w:lineRule="auto"/>
      <w:jc w:val="both"/>
    </w:pPr>
    <w:rPr>
      <w:rFonts w:ascii="Times New Roman" w:hAnsi="Times New Roman"/>
      <w:snapToGrid/>
    </w:rPr>
  </w:style>
  <w:style w:type="paragraph" w:customStyle="1" w:styleId="CharCharCharCharChar1CharCharCharCharCharCharCharCharCharCharCharCharCharCharCharCharCharCharChar1CharCharCharCharCharChar2CharCharChar2">
    <w:name w:val="Char Char Char Char Char1 Char Char Char Char Char Char Char Char Char Char Char Char Char Char Char Char Char Char Char1 Char Char Char Char Char Char2 Char Char Char2"/>
    <w:basedOn w:val="affff3"/>
    <w:autoRedefine/>
    <w:uiPriority w:val="99"/>
    <w:qFormat/>
    <w:rsid w:val="00770F20"/>
    <w:pPr>
      <w:spacing w:before="0" w:after="0"/>
      <w:ind w:firstLineChars="200" w:firstLine="200"/>
      <w:jc w:val="both"/>
    </w:pPr>
    <w:rPr>
      <w:rFonts w:ascii="Tahoma" w:hAnsi="Tahoma"/>
      <w:snapToGrid/>
      <w:kern w:val="2"/>
    </w:rPr>
  </w:style>
  <w:style w:type="paragraph" w:customStyle="1" w:styleId="CharCharCharCharChar1CharCharCharCharCharCharCharCharCharCharCharCharCharCharCharCharCharCharChar1CharCharCharCharCharChar2CharChar2">
    <w:name w:val="Char Char Char Char Char1 Char Char Char Char Char Char Char Char Char Char Char Char Char Char Char Char Char Char Char1 Char Char Char Char Char Char2 Char Char2"/>
    <w:basedOn w:val="affff3"/>
    <w:uiPriority w:val="99"/>
    <w:qFormat/>
    <w:rsid w:val="00770F20"/>
    <w:pPr>
      <w:spacing w:before="0" w:after="0" w:line="240" w:lineRule="auto"/>
      <w:jc w:val="both"/>
    </w:pPr>
    <w:rPr>
      <w:rFonts w:ascii="Tahoma" w:hAnsi="Tahoma"/>
      <w:snapToGrid/>
      <w:kern w:val="2"/>
    </w:rPr>
  </w:style>
  <w:style w:type="paragraph" w:customStyle="1" w:styleId="CharCharCharCharCharChar22">
    <w:name w:val="Char Char Char Char Char Char22"/>
    <w:basedOn w:val="affff3"/>
    <w:autoRedefine/>
    <w:uiPriority w:val="99"/>
    <w:qFormat/>
    <w:rsid w:val="00770F20"/>
    <w:pPr>
      <w:spacing w:before="0" w:after="0"/>
      <w:ind w:firstLineChars="200" w:firstLine="200"/>
      <w:jc w:val="both"/>
    </w:pPr>
    <w:rPr>
      <w:rFonts w:ascii="Tahoma" w:hAnsi="Tahoma"/>
      <w:snapToGrid/>
      <w:kern w:val="2"/>
    </w:rPr>
  </w:style>
  <w:style w:type="paragraph" w:customStyle="1" w:styleId="CharCharCharCharChar1CharCharCharCharCharCharCharCharCharCharCharCharCharCharCharCharCharCharChar12">
    <w:name w:val="Char Char Char Char Char1 Char Char Char Char Char Char Char Char Char Char Char Char Char Char Char Char Char Char Char12"/>
    <w:basedOn w:val="affff3"/>
    <w:uiPriority w:val="99"/>
    <w:qFormat/>
    <w:rsid w:val="00770F20"/>
    <w:pPr>
      <w:spacing w:before="0" w:after="0" w:line="240" w:lineRule="auto"/>
      <w:jc w:val="both"/>
    </w:pPr>
    <w:rPr>
      <w:rFonts w:ascii="Tahoma" w:hAnsi="Tahoma"/>
      <w:snapToGrid/>
      <w:kern w:val="2"/>
    </w:rPr>
  </w:style>
  <w:style w:type="paragraph" w:customStyle="1" w:styleId="CharCharCharCharChar1Char2">
    <w:name w:val="Char Char Char Char Char1 Char2"/>
    <w:basedOn w:val="affff3"/>
    <w:uiPriority w:val="99"/>
    <w:qFormat/>
    <w:rsid w:val="00770F20"/>
    <w:pPr>
      <w:spacing w:before="0" w:after="0" w:line="240" w:lineRule="auto"/>
      <w:jc w:val="both"/>
    </w:pPr>
    <w:rPr>
      <w:rFonts w:ascii="Tahoma" w:hAnsi="Tahoma"/>
      <w:snapToGrid/>
      <w:kern w:val="2"/>
    </w:rPr>
  </w:style>
  <w:style w:type="paragraph" w:customStyle="1" w:styleId="CharCharCharCharChar1CharCharCharCharCharCharCharCharCharCharCharCharCharCharCharCharCharCharChar3">
    <w:name w:val="Char Char Char Char Char1 Char Char Char Char Char Char Char Char Char Char Char Char Char Char Char Char Char Char Char3"/>
    <w:basedOn w:val="affff3"/>
    <w:uiPriority w:val="99"/>
    <w:qFormat/>
    <w:rsid w:val="00770F20"/>
    <w:pPr>
      <w:spacing w:before="0" w:after="0" w:line="240" w:lineRule="auto"/>
      <w:jc w:val="both"/>
    </w:pPr>
    <w:rPr>
      <w:rFonts w:ascii="Tahoma" w:hAnsi="Tahoma"/>
      <w:snapToGrid/>
      <w:kern w:val="2"/>
    </w:rPr>
  </w:style>
  <w:style w:type="paragraph" w:customStyle="1" w:styleId="CharCharCharCharChar1CharCharCharCharCharCharChar2">
    <w:name w:val="Char Char Char Char Char1 Char Char Char Char Char Char Char2"/>
    <w:basedOn w:val="affff3"/>
    <w:uiPriority w:val="99"/>
    <w:qFormat/>
    <w:rsid w:val="00770F20"/>
    <w:pPr>
      <w:spacing w:before="0" w:after="0" w:line="240" w:lineRule="auto"/>
      <w:jc w:val="both"/>
    </w:pPr>
    <w:rPr>
      <w:rFonts w:ascii="Tahoma" w:hAnsi="Tahoma"/>
      <w:snapToGrid/>
      <w:kern w:val="2"/>
    </w:rPr>
  </w:style>
  <w:style w:type="paragraph" w:customStyle="1" w:styleId="CharCharCharCharChar1CharCharCharChar2">
    <w:name w:val="Char Char Char Char Char1 Char Char Char Char2"/>
    <w:basedOn w:val="affff3"/>
    <w:uiPriority w:val="99"/>
    <w:qFormat/>
    <w:rsid w:val="00770F20"/>
    <w:pPr>
      <w:spacing w:before="0" w:after="0" w:line="240" w:lineRule="auto"/>
      <w:jc w:val="both"/>
    </w:pPr>
    <w:rPr>
      <w:rFonts w:ascii="Tahoma" w:hAnsi="Tahoma"/>
      <w:snapToGrid/>
      <w:kern w:val="2"/>
    </w:rPr>
  </w:style>
  <w:style w:type="paragraph" w:customStyle="1" w:styleId="Char2CharChar2Char2">
    <w:name w:val="Char2 Char Char2 Char2"/>
    <w:basedOn w:val="affff3"/>
    <w:uiPriority w:val="99"/>
    <w:qFormat/>
    <w:rsid w:val="00770F20"/>
    <w:pPr>
      <w:spacing w:before="0" w:after="0" w:line="240" w:lineRule="auto"/>
      <w:jc w:val="both"/>
    </w:pPr>
    <w:rPr>
      <w:rFonts w:ascii="Tahoma" w:hAnsi="Tahoma"/>
      <w:snapToGrid/>
      <w:kern w:val="2"/>
    </w:rPr>
  </w:style>
  <w:style w:type="paragraph" w:customStyle="1" w:styleId="Char320">
    <w:name w:val="Char32"/>
    <w:basedOn w:val="affff3"/>
    <w:uiPriority w:val="99"/>
    <w:qFormat/>
    <w:rsid w:val="00770F20"/>
    <w:pPr>
      <w:spacing w:before="0" w:after="0" w:line="240" w:lineRule="auto"/>
      <w:jc w:val="both"/>
    </w:pPr>
    <w:rPr>
      <w:rFonts w:ascii="Tahoma" w:hAnsi="Tahoma"/>
      <w:snapToGrid/>
      <w:kern w:val="2"/>
    </w:rPr>
  </w:style>
  <w:style w:type="paragraph" w:customStyle="1" w:styleId="Char42">
    <w:name w:val="Char42"/>
    <w:basedOn w:val="affff3"/>
    <w:uiPriority w:val="99"/>
    <w:qFormat/>
    <w:rsid w:val="00770F20"/>
    <w:pPr>
      <w:spacing w:before="0" w:after="0" w:line="240" w:lineRule="auto"/>
      <w:jc w:val="both"/>
    </w:pPr>
    <w:rPr>
      <w:rFonts w:ascii="Tahoma" w:hAnsi="Tahoma"/>
      <w:snapToGrid/>
      <w:kern w:val="2"/>
    </w:rPr>
  </w:style>
  <w:style w:type="paragraph" w:customStyle="1" w:styleId="Char52">
    <w:name w:val="Char52"/>
    <w:basedOn w:val="affff3"/>
    <w:uiPriority w:val="99"/>
    <w:qFormat/>
    <w:rsid w:val="00770F20"/>
    <w:pPr>
      <w:spacing w:before="0" w:after="0" w:line="240" w:lineRule="auto"/>
      <w:jc w:val="both"/>
    </w:pPr>
    <w:rPr>
      <w:rFonts w:ascii="Tahoma" w:hAnsi="Tahoma"/>
      <w:snapToGrid/>
      <w:kern w:val="2"/>
    </w:rPr>
  </w:style>
  <w:style w:type="paragraph" w:customStyle="1" w:styleId="Char6CharChar2">
    <w:name w:val="Char6 Char Char2"/>
    <w:basedOn w:val="affff3"/>
    <w:uiPriority w:val="99"/>
    <w:qFormat/>
    <w:rsid w:val="00770F20"/>
    <w:pPr>
      <w:spacing w:before="0" w:after="0" w:line="240" w:lineRule="auto"/>
      <w:jc w:val="both"/>
    </w:pPr>
    <w:rPr>
      <w:rFonts w:ascii="Tahoma" w:hAnsi="Tahoma"/>
      <w:snapToGrid/>
      <w:kern w:val="2"/>
    </w:rPr>
  </w:style>
  <w:style w:type="paragraph" w:customStyle="1" w:styleId="CharCharCharCharChar9CharCharCharChar2">
    <w:name w:val="Char Char Char Char Char9 Char Char Char Char2"/>
    <w:basedOn w:val="affff3"/>
    <w:uiPriority w:val="99"/>
    <w:qFormat/>
    <w:rsid w:val="00770F20"/>
    <w:pPr>
      <w:spacing w:before="0" w:after="0" w:line="240" w:lineRule="auto"/>
      <w:jc w:val="both"/>
    </w:pPr>
    <w:rPr>
      <w:rFonts w:ascii="Tahoma" w:hAnsi="Tahoma"/>
      <w:snapToGrid/>
      <w:kern w:val="2"/>
    </w:rPr>
  </w:style>
  <w:style w:type="paragraph" w:customStyle="1" w:styleId="CharCharCharCharCharCharCharCharCharCharCharCharChar2">
    <w:name w:val="Char Char Char Char Char Char Char Char Char Char Char Char Char2"/>
    <w:basedOn w:val="affff3"/>
    <w:uiPriority w:val="99"/>
    <w:qFormat/>
    <w:rsid w:val="00770F20"/>
    <w:pPr>
      <w:spacing w:before="0" w:after="0" w:line="240" w:lineRule="auto"/>
      <w:jc w:val="both"/>
    </w:pPr>
    <w:rPr>
      <w:rFonts w:ascii="Tahoma" w:hAnsi="Tahoma"/>
      <w:snapToGrid/>
      <w:kern w:val="2"/>
    </w:rPr>
  </w:style>
  <w:style w:type="paragraph" w:customStyle="1" w:styleId="CharCharCharCharCharCharCharChar1Char22">
    <w:name w:val="Char Char Char Char Char Char Char Char1 Char22"/>
    <w:basedOn w:val="affff3"/>
    <w:uiPriority w:val="99"/>
    <w:qFormat/>
    <w:rsid w:val="00770F20"/>
    <w:pPr>
      <w:spacing w:before="0" w:after="0" w:line="240" w:lineRule="auto"/>
      <w:jc w:val="both"/>
    </w:pPr>
    <w:rPr>
      <w:rFonts w:ascii="Tahoma" w:hAnsi="Tahoma"/>
      <w:snapToGrid/>
      <w:kern w:val="2"/>
    </w:rPr>
  </w:style>
  <w:style w:type="paragraph" w:customStyle="1" w:styleId="CharChar8CharCharCharCharCharCharCharCharCharCharCharCharChar2">
    <w:name w:val="Char Char8 Char Char Char Char Char Char Char Char Char Char Char Char Char2"/>
    <w:basedOn w:val="affff3"/>
    <w:autoRedefine/>
    <w:uiPriority w:val="99"/>
    <w:qFormat/>
    <w:rsid w:val="00770F20"/>
    <w:pPr>
      <w:spacing w:before="0" w:after="0"/>
      <w:jc w:val="both"/>
    </w:pPr>
    <w:rPr>
      <w:rFonts w:ascii="宋体" w:hAnsi="宋体"/>
      <w:snapToGrid/>
      <w:kern w:val="2"/>
      <w:sz w:val="22"/>
      <w:szCs w:val="24"/>
    </w:rPr>
  </w:style>
  <w:style w:type="paragraph" w:customStyle="1" w:styleId="CharCharCharCharCharCharChar1Char">
    <w:name w:val="Char Char Char Char Char Char Char1 Char"/>
    <w:basedOn w:val="affff3"/>
    <w:uiPriority w:val="99"/>
    <w:qFormat/>
    <w:rsid w:val="00770F20"/>
    <w:pPr>
      <w:spacing w:before="0" w:after="0" w:line="240" w:lineRule="auto"/>
      <w:jc w:val="both"/>
    </w:pPr>
    <w:rPr>
      <w:rFonts w:ascii="Tahoma" w:hAnsi="Tahoma"/>
      <w:snapToGrid/>
      <w:kern w:val="2"/>
      <w:szCs w:val="24"/>
    </w:rPr>
  </w:style>
  <w:style w:type="paragraph" w:customStyle="1" w:styleId="CharChar1CharChar1CharChar1CharChar1CharCharCharCharCharChar2">
    <w:name w:val="Char Char1 Char Char1 Char Char1 Char Char1 Char Char Char Char Char Char2"/>
    <w:basedOn w:val="affff3"/>
    <w:autoRedefine/>
    <w:uiPriority w:val="99"/>
    <w:qFormat/>
    <w:rsid w:val="00770F20"/>
    <w:pPr>
      <w:spacing w:before="0" w:after="0" w:line="240" w:lineRule="auto"/>
      <w:jc w:val="both"/>
    </w:pPr>
    <w:rPr>
      <w:rFonts w:ascii="Tahoma" w:hAnsi="Tahoma"/>
      <w:snapToGrid/>
      <w:color w:val="000000"/>
      <w:kern w:val="2"/>
      <w:szCs w:val="24"/>
    </w:rPr>
  </w:style>
  <w:style w:type="paragraph" w:customStyle="1" w:styleId="CharCharCharCharChar2Char2">
    <w:name w:val="Char Char Char Char Char2 Char2"/>
    <w:basedOn w:val="affff3"/>
    <w:uiPriority w:val="99"/>
    <w:qFormat/>
    <w:rsid w:val="00770F20"/>
    <w:pPr>
      <w:spacing w:before="0" w:after="0" w:line="240" w:lineRule="auto"/>
      <w:jc w:val="both"/>
    </w:pPr>
    <w:rPr>
      <w:rFonts w:ascii="Tahoma" w:hAnsi="Tahoma"/>
      <w:snapToGrid/>
      <w:kern w:val="2"/>
    </w:rPr>
  </w:style>
  <w:style w:type="paragraph" w:customStyle="1" w:styleId="CharCharCharCharCharCharCharCharCharCharChar2">
    <w:name w:val="Char Char Char Char Char Char Char Char Char Char Char2"/>
    <w:basedOn w:val="affff3"/>
    <w:autoRedefine/>
    <w:uiPriority w:val="99"/>
    <w:qFormat/>
    <w:rsid w:val="00770F20"/>
    <w:pPr>
      <w:widowControl/>
      <w:spacing w:beforeLines="50" w:before="0" w:after="0"/>
      <w:ind w:leftChars="171" w:left="359" w:firstLineChars="200" w:firstLine="200"/>
      <w:jc w:val="both"/>
    </w:pPr>
    <w:rPr>
      <w:rFonts w:ascii="Tahoma" w:hAnsi="Tahoma"/>
      <w:snapToGrid/>
    </w:rPr>
  </w:style>
  <w:style w:type="paragraph" w:customStyle="1" w:styleId="CharChar43">
    <w:name w:val="Char Char43"/>
    <w:basedOn w:val="affff3"/>
    <w:autoRedefine/>
    <w:uiPriority w:val="99"/>
    <w:qFormat/>
    <w:rsid w:val="00770F20"/>
    <w:pPr>
      <w:spacing w:before="0" w:after="0"/>
      <w:ind w:firstLine="420"/>
      <w:jc w:val="both"/>
    </w:pPr>
    <w:rPr>
      <w:rFonts w:ascii="宋体" w:hAnsi="宋体"/>
      <w:snapToGrid/>
      <w:kern w:val="2"/>
      <w:sz w:val="22"/>
      <w:szCs w:val="21"/>
    </w:rPr>
  </w:style>
  <w:style w:type="character" w:customStyle="1" w:styleId="1Charf1">
    <w:name w:val="新标题1 Char"/>
    <w:link w:val="1fffffffd"/>
    <w:qFormat/>
    <w:locked/>
    <w:rsid w:val="00770F20"/>
    <w:rPr>
      <w:rFonts w:ascii="Calibri" w:hAnsi="Calibri"/>
      <w:b/>
      <w:bCs/>
      <w:kern w:val="44"/>
      <w:sz w:val="44"/>
      <w:szCs w:val="44"/>
      <w:lang w:val="x-none" w:eastAsia="x-none"/>
    </w:rPr>
  </w:style>
  <w:style w:type="paragraph" w:customStyle="1" w:styleId="1fffffffd">
    <w:name w:val="新标题1"/>
    <w:basedOn w:val="13"/>
    <w:link w:val="1Charf1"/>
    <w:qFormat/>
    <w:rsid w:val="00770F20"/>
    <w:pPr>
      <w:keepLines/>
      <w:numPr>
        <w:numId w:val="0"/>
      </w:numPr>
      <w:spacing w:before="240" w:after="240" w:line="576" w:lineRule="auto"/>
      <w:jc w:val="both"/>
    </w:pPr>
    <w:rPr>
      <w:rFonts w:ascii="Calibri" w:hAnsi="Calibri"/>
      <w:snapToGrid/>
      <w:kern w:val="44"/>
      <w:szCs w:val="44"/>
      <w:lang w:val="x-none" w:eastAsia="x-none"/>
    </w:rPr>
  </w:style>
  <w:style w:type="character" w:customStyle="1" w:styleId="2Charf1">
    <w:name w:val="新标题2 Char"/>
    <w:link w:val="2ffffffb"/>
    <w:qFormat/>
    <w:locked/>
    <w:rsid w:val="00770F20"/>
    <w:rPr>
      <w:rFonts w:ascii="宋体" w:hAnsi="宋体"/>
      <w:b/>
      <w:bCs/>
      <w:kern w:val="2"/>
      <w:sz w:val="32"/>
      <w:szCs w:val="32"/>
      <w:lang w:val="x-none" w:eastAsia="x-none"/>
    </w:rPr>
  </w:style>
  <w:style w:type="paragraph" w:customStyle="1" w:styleId="2ffffffb">
    <w:name w:val="新标题2"/>
    <w:basedOn w:val="24"/>
    <w:link w:val="2Charf1"/>
    <w:qFormat/>
    <w:rsid w:val="00770F20"/>
    <w:pPr>
      <w:keepNext/>
      <w:keepLines/>
      <w:numPr>
        <w:ilvl w:val="0"/>
        <w:numId w:val="0"/>
      </w:numPr>
      <w:tabs>
        <w:tab w:val="clear" w:pos="576"/>
      </w:tabs>
      <w:spacing w:line="415" w:lineRule="auto"/>
      <w:jc w:val="both"/>
    </w:pPr>
    <w:rPr>
      <w:rFonts w:ascii="宋体" w:eastAsia="宋体" w:hAnsi="宋体"/>
      <w:b/>
      <w:bCs/>
      <w:snapToGrid/>
      <w:kern w:val="2"/>
      <w:szCs w:val="32"/>
      <w:lang w:val="x-none" w:eastAsia="x-none"/>
    </w:rPr>
  </w:style>
  <w:style w:type="character" w:customStyle="1" w:styleId="44Char">
    <w:name w:val="新标题44 Char"/>
    <w:link w:val="440"/>
    <w:qFormat/>
    <w:locked/>
    <w:rsid w:val="00770F20"/>
    <w:rPr>
      <w:rFonts w:ascii="宋体" w:hAnsi="宋体"/>
      <w:b/>
      <w:bCs/>
      <w:kern w:val="2"/>
      <w:sz w:val="28"/>
      <w:szCs w:val="28"/>
      <w:lang w:val="en-GB" w:eastAsia="x-none"/>
    </w:rPr>
  </w:style>
  <w:style w:type="paragraph" w:customStyle="1" w:styleId="440">
    <w:name w:val="新标题44"/>
    <w:basedOn w:val="40"/>
    <w:link w:val="44Char"/>
    <w:qFormat/>
    <w:rsid w:val="00770F20"/>
    <w:pPr>
      <w:keepNext/>
      <w:keepLines/>
      <w:numPr>
        <w:ilvl w:val="0"/>
        <w:numId w:val="0"/>
      </w:numPr>
      <w:spacing w:before="280" w:after="290" w:line="376" w:lineRule="auto"/>
      <w:jc w:val="both"/>
    </w:pPr>
    <w:rPr>
      <w:rFonts w:ascii="宋体" w:hAnsi="宋体"/>
      <w:b/>
      <w:snapToGrid/>
      <w:kern w:val="2"/>
      <w:szCs w:val="28"/>
      <w:lang w:val="en-GB" w:eastAsia="x-none"/>
    </w:rPr>
  </w:style>
  <w:style w:type="character" w:customStyle="1" w:styleId="33Char">
    <w:name w:val="新标题33 Char"/>
    <w:link w:val="330"/>
    <w:qFormat/>
    <w:locked/>
    <w:rsid w:val="00770F20"/>
    <w:rPr>
      <w:rFonts w:ascii="宋体" w:hAnsi="宋体"/>
      <w:b/>
      <w:bCs/>
      <w:color w:val="000000"/>
      <w:kern w:val="2"/>
      <w:sz w:val="32"/>
      <w:szCs w:val="32"/>
      <w:lang w:val="x-none" w:eastAsia="x-none"/>
    </w:rPr>
  </w:style>
  <w:style w:type="paragraph" w:customStyle="1" w:styleId="330">
    <w:name w:val="新标题33"/>
    <w:basedOn w:val="30"/>
    <w:link w:val="33Char"/>
    <w:qFormat/>
    <w:rsid w:val="00770F20"/>
    <w:pPr>
      <w:keepNext/>
      <w:keepLines/>
      <w:numPr>
        <w:ilvl w:val="0"/>
        <w:numId w:val="0"/>
      </w:numPr>
      <w:spacing w:before="260" w:after="260" w:line="415" w:lineRule="auto"/>
      <w:jc w:val="both"/>
    </w:pPr>
    <w:rPr>
      <w:rFonts w:ascii="宋体" w:hAnsi="宋体"/>
      <w:b/>
      <w:iCs w:val="0"/>
      <w:snapToGrid/>
      <w:color w:val="000000"/>
      <w:kern w:val="2"/>
      <w:sz w:val="32"/>
      <w:szCs w:val="32"/>
      <w:lang w:val="x-none" w:eastAsia="x-none"/>
    </w:rPr>
  </w:style>
  <w:style w:type="paragraph" w:customStyle="1" w:styleId="Char1CharCharCharCharCharCharCharChar">
    <w:name w:val="Char1 Char Char Char Char Char Char Char Char"/>
    <w:basedOn w:val="affff3"/>
    <w:autoRedefine/>
    <w:uiPriority w:val="99"/>
    <w:semiHidden/>
    <w:qFormat/>
    <w:rsid w:val="00770F20"/>
    <w:pPr>
      <w:shd w:val="clear" w:color="auto" w:fill="000080"/>
      <w:adjustRightInd w:val="0"/>
      <w:spacing w:before="0" w:after="0" w:line="300" w:lineRule="auto"/>
      <w:ind w:firstLineChars="230" w:firstLine="230"/>
      <w:jc w:val="both"/>
    </w:pPr>
    <w:rPr>
      <w:rFonts w:ascii="Tahoma" w:hAnsi="Tahoma" w:cs="Tahoma"/>
      <w:snapToGrid/>
      <w:sz w:val="18"/>
      <w:szCs w:val="24"/>
    </w:rPr>
  </w:style>
  <w:style w:type="paragraph" w:customStyle="1" w:styleId="CharCharCharCharCharCharCharCharChar1CharCharCharCharCharChar1CharCharCharCharCharChar">
    <w:name w:val="Char Char Char Char Char Char Char Char Char1 Char Char Char Char Char Char1 Char Char Char Char Char Char"/>
    <w:basedOn w:val="affff9"/>
    <w:autoRedefine/>
    <w:uiPriority w:val="99"/>
    <w:semiHidden/>
    <w:qFormat/>
    <w:rsid w:val="00770F20"/>
    <w:pPr>
      <w:shd w:val="clear" w:color="auto" w:fill="000080"/>
      <w:spacing w:before="0" w:after="0"/>
      <w:ind w:left="482" w:firstLineChars="200" w:firstLine="200"/>
    </w:pPr>
    <w:rPr>
      <w:rFonts w:ascii="Tahoma" w:eastAsia="'宋体" w:hAnsi="Tahoma" w:cs="'宋体" w:hint="eastAsia"/>
      <w:snapToGrid/>
      <w:kern w:val="0"/>
      <w:sz w:val="24"/>
      <w:szCs w:val="24"/>
      <w:lang w:val="x-none" w:eastAsia="x-none"/>
    </w:rPr>
  </w:style>
  <w:style w:type="paragraph" w:customStyle="1" w:styleId="CharCharCharCharCharCharCharCharCharCharCharChar1CharCharChar">
    <w:name w:val="Char Char Char Char Char Char Char Char Char Char Char Char1 Char Char Char"/>
    <w:basedOn w:val="affff3"/>
    <w:uiPriority w:val="99"/>
    <w:qFormat/>
    <w:rsid w:val="00770F20"/>
    <w:pPr>
      <w:widowControl/>
      <w:spacing w:before="0" w:after="160" w:line="240" w:lineRule="exact"/>
      <w:ind w:firstLineChars="200" w:firstLine="200"/>
      <w:jc w:val="both"/>
    </w:pPr>
    <w:rPr>
      <w:rFonts w:ascii="Verdana" w:hAnsi="Verdana"/>
      <w:snapToGrid/>
      <w:sz w:val="20"/>
      <w:lang w:eastAsia="en-US"/>
    </w:rPr>
  </w:style>
  <w:style w:type="paragraph" w:customStyle="1" w:styleId="CharCharCharCharCharCharCharCharChar1CharCharCharCharCharChar1CharCharCharCharCharChar1CharCharChar">
    <w:name w:val="Char Char Char Char Char Char Char Char Char1 Char Char Char Char Char Char1 Char Char Char Char Char Char1 Char Char Char"/>
    <w:basedOn w:val="affff9"/>
    <w:autoRedefine/>
    <w:uiPriority w:val="99"/>
    <w:semiHidden/>
    <w:qFormat/>
    <w:rsid w:val="00770F20"/>
    <w:pPr>
      <w:shd w:val="clear" w:color="auto" w:fill="000080"/>
      <w:spacing w:before="0" w:after="0"/>
      <w:ind w:left="482" w:firstLineChars="200" w:firstLine="200"/>
    </w:pPr>
    <w:rPr>
      <w:rFonts w:ascii="Tahoma" w:eastAsia="'宋体" w:hAnsi="Tahoma" w:cs="'宋体" w:hint="eastAsia"/>
      <w:snapToGrid/>
      <w:kern w:val="0"/>
      <w:sz w:val="24"/>
      <w:szCs w:val="24"/>
      <w:lang w:val="x-none" w:eastAsia="x-none"/>
    </w:rPr>
  </w:style>
  <w:style w:type="paragraph" w:customStyle="1" w:styleId="ItemListText">
    <w:name w:val="Item List Text"/>
    <w:uiPriority w:val="99"/>
    <w:qFormat/>
    <w:rsid w:val="00770F20"/>
    <w:pPr>
      <w:adjustRightInd w:val="0"/>
      <w:snapToGrid w:val="0"/>
      <w:spacing w:before="80" w:after="80" w:line="240" w:lineRule="atLeast"/>
      <w:ind w:left="2126"/>
    </w:pPr>
    <w:rPr>
      <w:kern w:val="2"/>
      <w:sz w:val="21"/>
      <w:szCs w:val="21"/>
    </w:rPr>
  </w:style>
  <w:style w:type="paragraph" w:customStyle="1" w:styleId="CharCharCharCharCharCharCharCharCharCharCharCharCharCharCharChar0">
    <w:name w:val="Char Char Char Char Char Char Char Char Char Char Char Char Char Char Char Char"/>
    <w:basedOn w:val="affff3"/>
    <w:uiPriority w:val="99"/>
    <w:qFormat/>
    <w:rsid w:val="00770F20"/>
    <w:pPr>
      <w:tabs>
        <w:tab w:val="left" w:pos="4665"/>
        <w:tab w:val="left" w:pos="8970"/>
      </w:tabs>
      <w:spacing w:before="0" w:after="0" w:line="240" w:lineRule="auto"/>
      <w:ind w:firstLineChars="200" w:firstLine="400"/>
      <w:jc w:val="both"/>
    </w:pPr>
    <w:rPr>
      <w:rFonts w:ascii="Tahoma" w:hAnsi="Tahoma"/>
      <w:snapToGrid/>
      <w:kern w:val="2"/>
    </w:rPr>
  </w:style>
  <w:style w:type="paragraph" w:customStyle="1" w:styleId="Char3CharCharChar">
    <w:name w:val="Char3 Char Char Char"/>
    <w:basedOn w:val="affff9"/>
    <w:uiPriority w:val="99"/>
    <w:qFormat/>
    <w:rsid w:val="00770F20"/>
    <w:pPr>
      <w:shd w:val="clear" w:color="auto" w:fill="000080"/>
      <w:adjustRightInd w:val="0"/>
      <w:spacing w:before="0" w:after="0" w:line="436" w:lineRule="exact"/>
      <w:ind w:firstLineChars="200" w:firstLine="200"/>
      <w:outlineLvl w:val="3"/>
    </w:pPr>
    <w:rPr>
      <w:rFonts w:ascii="Tahoma" w:eastAsia="'宋体" w:hAnsi="Tahoma" w:cs="'宋体" w:hint="eastAsia"/>
      <w:b/>
      <w:snapToGrid/>
      <w:sz w:val="24"/>
      <w:szCs w:val="24"/>
      <w:lang w:val="x-none" w:eastAsia="x-none"/>
    </w:rPr>
  </w:style>
  <w:style w:type="paragraph" w:customStyle="1" w:styleId="a2">
    <w:name w:val="图形标题"/>
    <w:basedOn w:val="afffffffc"/>
    <w:autoRedefine/>
    <w:uiPriority w:val="99"/>
    <w:qFormat/>
    <w:rsid w:val="00770F20"/>
    <w:pPr>
      <w:numPr>
        <w:numId w:val="188"/>
      </w:numPr>
      <w:tabs>
        <w:tab w:val="clear" w:pos="2122"/>
        <w:tab w:val="num" w:pos="360"/>
        <w:tab w:val="num" w:pos="567"/>
        <w:tab w:val="left" w:pos="766"/>
      </w:tabs>
      <w:spacing w:line="440" w:lineRule="atLeast"/>
      <w:ind w:left="425" w:firstLineChars="200" w:firstLine="578"/>
      <w:textAlignment w:val="auto"/>
    </w:pPr>
    <w:rPr>
      <w:rFonts w:ascii="Times New Roman" w:hAnsi="Times New Roman"/>
      <w:spacing w:val="4"/>
      <w:szCs w:val="24"/>
    </w:rPr>
  </w:style>
  <w:style w:type="paragraph" w:customStyle="1" w:styleId="CharChar2CharCharCharCharCharCharChar">
    <w:name w:val="Char Char2 Char Char Char Char Char Char Char"/>
    <w:basedOn w:val="6"/>
    <w:uiPriority w:val="99"/>
    <w:qFormat/>
    <w:rsid w:val="00770F20"/>
    <w:pPr>
      <w:numPr>
        <w:ilvl w:val="0"/>
        <w:numId w:val="0"/>
      </w:numPr>
      <w:tabs>
        <w:tab w:val="clear" w:pos="1152"/>
      </w:tabs>
      <w:adjustRightInd w:val="0"/>
      <w:snapToGrid w:val="0"/>
      <w:spacing w:before="0" w:after="0" w:line="240" w:lineRule="auto"/>
      <w:ind w:leftChars="200" w:left="200" w:firstLine="454"/>
      <w:outlineLvl w:val="4"/>
    </w:pPr>
    <w:rPr>
      <w:rFonts w:ascii="Tahoma" w:hAnsi="Tahoma"/>
      <w:iCs w:val="0"/>
      <w:snapToGrid/>
      <w:kern w:val="2"/>
      <w:sz w:val="22"/>
      <w:szCs w:val="24"/>
      <w:lang w:val="x-none" w:eastAsia="x-none"/>
    </w:rPr>
  </w:style>
  <w:style w:type="paragraph" w:customStyle="1" w:styleId="NormalParagraph">
    <w:name w:val="Normal Paragraph"/>
    <w:basedOn w:val="affff3"/>
    <w:uiPriority w:val="99"/>
    <w:qFormat/>
    <w:rsid w:val="00770F20"/>
    <w:pPr>
      <w:widowControl/>
      <w:spacing w:before="100" w:beforeAutospacing="1" w:after="100" w:afterAutospacing="1"/>
      <w:ind w:firstLineChars="200" w:firstLine="425"/>
      <w:jc w:val="both"/>
    </w:pPr>
    <w:rPr>
      <w:rFonts w:ascii="Times New Roman" w:hAnsi="Times New Roman"/>
      <w:snapToGrid/>
      <w:szCs w:val="24"/>
    </w:rPr>
  </w:style>
  <w:style w:type="paragraph" w:customStyle="1" w:styleId="NormIdentBullet">
    <w:name w:val="Norm_Ident Bullet"/>
    <w:basedOn w:val="affff3"/>
    <w:uiPriority w:val="99"/>
    <w:qFormat/>
    <w:rsid w:val="00770F20"/>
    <w:pPr>
      <w:widowControl/>
      <w:tabs>
        <w:tab w:val="left" w:pos="432"/>
      </w:tabs>
      <w:spacing w:before="0" w:after="120" w:line="240" w:lineRule="auto"/>
      <w:ind w:left="900" w:firstLineChars="200" w:hanging="420"/>
      <w:jc w:val="both"/>
    </w:pPr>
    <w:rPr>
      <w:rFonts w:ascii="Times New Roman" w:hAnsi="Times New Roman"/>
      <w:snapToGrid/>
      <w:sz w:val="21"/>
      <w:szCs w:val="32"/>
    </w:rPr>
  </w:style>
  <w:style w:type="paragraph" w:customStyle="1" w:styleId="Char1CharCharCharCharCharCharCharCharCharCharCharChar">
    <w:name w:val="Char1 Char Char Char Char Char Char Char Char Char Char Char Char"/>
    <w:basedOn w:val="affff3"/>
    <w:autoRedefine/>
    <w:uiPriority w:val="99"/>
    <w:qFormat/>
    <w:rsid w:val="00770F20"/>
    <w:pPr>
      <w:adjustRightInd w:val="0"/>
      <w:spacing w:beforeLines="50" w:before="0" w:after="0" w:line="400" w:lineRule="exact"/>
      <w:ind w:left="900" w:firstLineChars="200" w:hanging="420"/>
      <w:jc w:val="both"/>
    </w:pPr>
    <w:rPr>
      <w:rFonts w:ascii="Tahoma" w:hAnsi="Tahoma"/>
      <w:snapToGrid/>
    </w:rPr>
  </w:style>
  <w:style w:type="character" w:customStyle="1" w:styleId="Charffffffff5">
    <w:name w:val="图例 Char"/>
    <w:link w:val="affffffffffffffffffffffffffffffffffd"/>
    <w:qFormat/>
    <w:locked/>
    <w:rsid w:val="00770F20"/>
    <w:rPr>
      <w:rFonts w:ascii="楷体" w:eastAsia="楷体" w:hAnsi="楷体"/>
      <w:sz w:val="21"/>
      <w:lang w:val="x-none" w:eastAsia="x-none"/>
    </w:rPr>
  </w:style>
  <w:style w:type="paragraph" w:customStyle="1" w:styleId="affffffffffffffffffffffffffffffffffd">
    <w:name w:val="图例"/>
    <w:basedOn w:val="afffffff1"/>
    <w:link w:val="Charffffffff5"/>
    <w:qFormat/>
    <w:rsid w:val="00770F20"/>
    <w:pPr>
      <w:spacing w:line="288" w:lineRule="auto"/>
      <w:ind w:firstLine="0"/>
      <w:jc w:val="center"/>
    </w:pPr>
    <w:rPr>
      <w:rFonts w:ascii="楷体" w:eastAsia="楷体" w:hAnsi="楷体" w:cs="Times New Roman"/>
      <w:kern w:val="0"/>
      <w:szCs w:val="20"/>
      <w:lang w:val="x-none" w:eastAsia="x-none"/>
    </w:rPr>
  </w:style>
  <w:style w:type="paragraph" w:customStyle="1" w:styleId="p17">
    <w:name w:val="p17"/>
    <w:basedOn w:val="affff3"/>
    <w:uiPriority w:val="99"/>
    <w:qFormat/>
    <w:rsid w:val="00770F20"/>
    <w:pPr>
      <w:widowControl/>
      <w:spacing w:before="0" w:after="0" w:line="240" w:lineRule="auto"/>
      <w:ind w:firstLineChars="200" w:firstLine="200"/>
    </w:pPr>
    <w:rPr>
      <w:rFonts w:cs="Arial"/>
      <w:snapToGrid/>
      <w:szCs w:val="24"/>
    </w:rPr>
  </w:style>
  <w:style w:type="paragraph" w:customStyle="1" w:styleId="p16">
    <w:name w:val="p16"/>
    <w:basedOn w:val="affff3"/>
    <w:uiPriority w:val="99"/>
    <w:qFormat/>
    <w:rsid w:val="00770F20"/>
    <w:pPr>
      <w:widowControl/>
      <w:spacing w:before="0" w:after="0" w:line="240" w:lineRule="auto"/>
      <w:ind w:firstLineChars="200" w:firstLine="200"/>
    </w:pPr>
    <w:rPr>
      <w:rFonts w:ascii="Times New Roman" w:hAnsi="Times New Roman"/>
      <w:b/>
      <w:bCs/>
      <w:snapToGrid/>
      <w:sz w:val="21"/>
      <w:szCs w:val="21"/>
    </w:rPr>
  </w:style>
  <w:style w:type="paragraph" w:customStyle="1" w:styleId="p21">
    <w:name w:val="p21"/>
    <w:basedOn w:val="affff3"/>
    <w:uiPriority w:val="99"/>
    <w:qFormat/>
    <w:rsid w:val="00770F20"/>
    <w:pPr>
      <w:widowControl/>
      <w:spacing w:before="0" w:after="50" w:line="240" w:lineRule="auto"/>
      <w:ind w:firstLineChars="200" w:firstLine="200"/>
    </w:pPr>
    <w:rPr>
      <w:rFonts w:ascii="黑体" w:eastAsia="黑体" w:hAnsi="黑体" w:cs="宋体"/>
      <w:snapToGrid/>
      <w:sz w:val="21"/>
      <w:szCs w:val="21"/>
    </w:rPr>
  </w:style>
  <w:style w:type="paragraph" w:customStyle="1" w:styleId="p22">
    <w:name w:val="p22"/>
    <w:basedOn w:val="affff3"/>
    <w:uiPriority w:val="99"/>
    <w:qFormat/>
    <w:rsid w:val="00770F20"/>
    <w:pPr>
      <w:widowControl/>
      <w:spacing w:before="0" w:after="0" w:line="240" w:lineRule="auto"/>
      <w:ind w:left="5653" w:firstLineChars="200" w:hanging="408"/>
      <w:jc w:val="both"/>
    </w:pPr>
    <w:rPr>
      <w:rFonts w:ascii="宋体" w:hAnsi="宋体" w:cs="宋体"/>
      <w:snapToGrid/>
      <w:sz w:val="21"/>
      <w:szCs w:val="21"/>
    </w:rPr>
  </w:style>
  <w:style w:type="paragraph" w:customStyle="1" w:styleId="p15">
    <w:name w:val="p15"/>
    <w:basedOn w:val="affff3"/>
    <w:uiPriority w:val="99"/>
    <w:qFormat/>
    <w:rsid w:val="00770F20"/>
    <w:pPr>
      <w:widowControl/>
      <w:spacing w:before="0" w:after="0" w:line="240" w:lineRule="auto"/>
      <w:ind w:firstLineChars="200" w:firstLine="420"/>
      <w:jc w:val="both"/>
    </w:pPr>
    <w:rPr>
      <w:rFonts w:ascii="宋体" w:hAnsi="宋体" w:cs="宋体"/>
      <w:snapToGrid/>
      <w:sz w:val="21"/>
      <w:szCs w:val="21"/>
    </w:rPr>
  </w:style>
  <w:style w:type="paragraph" w:customStyle="1" w:styleId="LD">
    <w:name w:val="LD"/>
    <w:uiPriority w:val="99"/>
    <w:qFormat/>
    <w:rsid w:val="00770F20"/>
    <w:pPr>
      <w:keepNext/>
      <w:keepLines/>
      <w:overflowPunct w:val="0"/>
      <w:autoSpaceDE w:val="0"/>
      <w:autoSpaceDN w:val="0"/>
      <w:adjustRightInd w:val="0"/>
      <w:spacing w:line="180" w:lineRule="exact"/>
    </w:pPr>
    <w:rPr>
      <w:rFonts w:ascii="Courier New" w:hAnsi="Courier New"/>
      <w:noProof/>
      <w:lang w:val="en-GB" w:eastAsia="en-US"/>
    </w:rPr>
  </w:style>
  <w:style w:type="paragraph" w:customStyle="1" w:styleId="Char1CharCharCharCharCharCharCharCharCharCharCharCharCharCharCharCharCharChar2CharCharCharCharChar1CharCharCharCharCharCharChar">
    <w:name w:val="Char1 Char Char Char Char Char Char Char Char Char Char Char Char Char Char Char Char Char Char2 Char Char Char Char Char1 Char Char Char Char Char Char Char"/>
    <w:basedOn w:val="affff9"/>
    <w:autoRedefine/>
    <w:uiPriority w:val="99"/>
    <w:semiHidden/>
    <w:qFormat/>
    <w:rsid w:val="00770F20"/>
    <w:pPr>
      <w:shd w:val="clear" w:color="auto" w:fill="000080"/>
      <w:spacing w:before="0" w:after="0" w:line="240" w:lineRule="auto"/>
      <w:ind w:firstLineChars="200" w:firstLine="200"/>
      <w:jc w:val="both"/>
    </w:pPr>
    <w:rPr>
      <w:rFonts w:ascii="Tahoma" w:eastAsia="'宋体" w:hAnsi="Tahoma" w:cs="'宋体" w:hint="eastAsia"/>
      <w:b/>
      <w:snapToGrid/>
      <w:sz w:val="24"/>
      <w:szCs w:val="24"/>
      <w:lang w:val="x-none" w:eastAsia="x-none"/>
    </w:rPr>
  </w:style>
  <w:style w:type="paragraph" w:customStyle="1" w:styleId="affffffffffffffffffffffffffffffffffe">
    <w:name w:val="图文框正文"/>
    <w:basedOn w:val="affff3"/>
    <w:uiPriority w:val="99"/>
    <w:qFormat/>
    <w:rsid w:val="00770F20"/>
    <w:pPr>
      <w:spacing w:before="0" w:after="0" w:line="240" w:lineRule="auto"/>
      <w:ind w:firstLineChars="200" w:firstLine="200"/>
      <w:jc w:val="center"/>
    </w:pPr>
    <w:rPr>
      <w:rFonts w:ascii="Times New Roman" w:hAnsi="Times New Roman"/>
      <w:snapToGrid/>
      <w:kern w:val="2"/>
      <w:szCs w:val="24"/>
    </w:rPr>
  </w:style>
  <w:style w:type="paragraph" w:customStyle="1" w:styleId="Rebel">
    <w:name w:val="Rebel样式"/>
    <w:basedOn w:val="affff3"/>
    <w:uiPriority w:val="99"/>
    <w:qFormat/>
    <w:rsid w:val="00770F20"/>
    <w:pPr>
      <w:tabs>
        <w:tab w:val="num" w:pos="2951"/>
      </w:tabs>
      <w:spacing w:before="0" w:after="0" w:line="240" w:lineRule="auto"/>
      <w:ind w:left="2951" w:firstLineChars="200" w:hanging="420"/>
      <w:jc w:val="both"/>
    </w:pPr>
    <w:rPr>
      <w:rFonts w:ascii="Times New Roman" w:hAnsi="Times New Roman"/>
      <w:snapToGrid/>
      <w:kern w:val="2"/>
      <w:sz w:val="21"/>
      <w:szCs w:val="24"/>
    </w:rPr>
  </w:style>
  <w:style w:type="paragraph" w:customStyle="1" w:styleId="para2">
    <w:name w:val="para2"/>
    <w:basedOn w:val="affff3"/>
    <w:uiPriority w:val="99"/>
    <w:qFormat/>
    <w:rsid w:val="00770F20"/>
    <w:pPr>
      <w:widowControl/>
      <w:spacing w:before="0" w:after="60" w:line="240" w:lineRule="auto"/>
      <w:ind w:left="720" w:firstLineChars="200" w:firstLine="200"/>
      <w:jc w:val="both"/>
    </w:pPr>
    <w:rPr>
      <w:rFonts w:ascii="Times New Roman" w:hAnsi="Times New Roman"/>
      <w:snapToGrid/>
      <w:color w:val="000000"/>
      <w:lang w:eastAsia="en-US"/>
    </w:rPr>
  </w:style>
  <w:style w:type="paragraph" w:customStyle="1" w:styleId="para3">
    <w:name w:val="para3"/>
    <w:basedOn w:val="affff3"/>
    <w:uiPriority w:val="99"/>
    <w:qFormat/>
    <w:rsid w:val="00770F20"/>
    <w:pPr>
      <w:widowControl/>
      <w:spacing w:before="0" w:after="60" w:line="240" w:lineRule="auto"/>
      <w:ind w:left="1008" w:firstLineChars="200" w:firstLine="200"/>
      <w:jc w:val="both"/>
    </w:pPr>
    <w:rPr>
      <w:rFonts w:ascii="Times New Roman" w:hAnsi="Times New Roman"/>
      <w:noProof/>
      <w:snapToGrid/>
      <w:color w:val="000000"/>
      <w:lang w:eastAsia="en-US"/>
    </w:rPr>
  </w:style>
  <w:style w:type="paragraph" w:customStyle="1" w:styleId="Bulleted">
    <w:name w:val="Bulleted"/>
    <w:basedOn w:val="affff3"/>
    <w:uiPriority w:val="99"/>
    <w:qFormat/>
    <w:rsid w:val="00770F20"/>
    <w:pPr>
      <w:widowControl/>
      <w:numPr>
        <w:numId w:val="189"/>
      </w:numPr>
      <w:tabs>
        <w:tab w:val="clear" w:pos="360"/>
        <w:tab w:val="num" w:pos="1440"/>
      </w:tabs>
      <w:spacing w:before="0" w:after="60" w:line="240" w:lineRule="auto"/>
      <w:ind w:left="1440" w:firstLineChars="200" w:firstLine="0"/>
    </w:pPr>
    <w:rPr>
      <w:noProof/>
      <w:snapToGrid/>
      <w:color w:val="000000"/>
      <w:sz w:val="22"/>
      <w:lang w:eastAsia="en-US"/>
    </w:rPr>
  </w:style>
  <w:style w:type="paragraph" w:customStyle="1" w:styleId="para4">
    <w:name w:val="para4"/>
    <w:basedOn w:val="affff3"/>
    <w:uiPriority w:val="99"/>
    <w:qFormat/>
    <w:rsid w:val="00770F20"/>
    <w:pPr>
      <w:widowControl/>
      <w:spacing w:before="0" w:after="60" w:line="240" w:lineRule="auto"/>
      <w:ind w:left="1296" w:firstLineChars="200" w:firstLine="200"/>
      <w:jc w:val="both"/>
    </w:pPr>
    <w:rPr>
      <w:rFonts w:ascii="Times New Roman" w:hAnsi="Times New Roman"/>
      <w:snapToGrid/>
      <w:color w:val="000000"/>
      <w:lang w:eastAsia="en-US"/>
    </w:rPr>
  </w:style>
  <w:style w:type="paragraph" w:customStyle="1" w:styleId="Keywords">
    <w:name w:val="Keywords"/>
    <w:basedOn w:val="affff3"/>
    <w:uiPriority w:val="99"/>
    <w:qFormat/>
    <w:rsid w:val="00770F20"/>
    <w:pPr>
      <w:widowControl/>
      <w:numPr>
        <w:numId w:val="191"/>
      </w:numPr>
      <w:tabs>
        <w:tab w:val="clear" w:pos="1440"/>
        <w:tab w:val="num" w:pos="2790"/>
      </w:tabs>
      <w:snapToGrid w:val="0"/>
      <w:spacing w:before="0" w:after="28" w:line="240" w:lineRule="auto"/>
      <w:ind w:left="1440" w:right="1440" w:firstLineChars="200" w:firstLine="0"/>
    </w:pPr>
    <w:rPr>
      <w:rFonts w:ascii="Times New Roman" w:hAnsi="Times New Roman"/>
      <w:snapToGrid/>
      <w:color w:val="000000"/>
      <w:lang w:eastAsia="en-US"/>
    </w:rPr>
  </w:style>
  <w:style w:type="paragraph" w:customStyle="1" w:styleId="Abstract">
    <w:name w:val="Abstract"/>
    <w:basedOn w:val="affff3"/>
    <w:next w:val="Keywords"/>
    <w:uiPriority w:val="99"/>
    <w:qFormat/>
    <w:rsid w:val="00770F20"/>
    <w:pPr>
      <w:widowControl/>
      <w:numPr>
        <w:numId w:val="190"/>
      </w:numPr>
      <w:tabs>
        <w:tab w:val="clear" w:pos="1080"/>
        <w:tab w:val="left" w:pos="2520"/>
      </w:tabs>
      <w:spacing w:before="0" w:after="80" w:line="260" w:lineRule="atLeast"/>
      <w:ind w:left="1440" w:right="1440" w:firstLineChars="200" w:firstLine="0"/>
    </w:pPr>
    <w:rPr>
      <w:rFonts w:ascii="Times New Roman" w:hAnsi="Times New Roman"/>
      <w:snapToGrid/>
      <w:color w:val="000000"/>
      <w:lang w:eastAsia="en-US"/>
    </w:rPr>
  </w:style>
  <w:style w:type="paragraph" w:customStyle="1" w:styleId="TOCTitle">
    <w:name w:val="TOC Title"/>
    <w:basedOn w:val="affff3"/>
    <w:next w:val="1f8"/>
    <w:uiPriority w:val="99"/>
    <w:qFormat/>
    <w:rsid w:val="00770F20"/>
    <w:pPr>
      <w:pageBreakBefore/>
      <w:widowControl/>
      <w:spacing w:before="0" w:line="240" w:lineRule="auto"/>
      <w:ind w:firstLineChars="200" w:firstLine="200"/>
      <w:jc w:val="center"/>
    </w:pPr>
    <w:rPr>
      <w:b/>
      <w:snapToGrid/>
      <w:u w:val="single"/>
      <w:lang w:eastAsia="en-US"/>
    </w:rPr>
  </w:style>
  <w:style w:type="paragraph" w:customStyle="1" w:styleId="CellBodyBold">
    <w:name w:val="CellBody Bold"/>
    <w:basedOn w:val="affff3"/>
    <w:uiPriority w:val="99"/>
    <w:qFormat/>
    <w:rsid w:val="00770F20"/>
    <w:pPr>
      <w:widowControl/>
      <w:spacing w:before="0" w:after="0" w:line="240" w:lineRule="auto"/>
      <w:ind w:left="72" w:right="72" w:firstLineChars="200" w:firstLine="200"/>
    </w:pPr>
    <w:rPr>
      <w:b/>
      <w:noProof/>
      <w:snapToGrid/>
      <w:color w:val="000000"/>
      <w:sz w:val="20"/>
      <w:lang w:eastAsia="en-US"/>
    </w:rPr>
  </w:style>
  <w:style w:type="paragraph" w:customStyle="1" w:styleId="Definitions">
    <w:name w:val="Definitions"/>
    <w:basedOn w:val="affff3"/>
    <w:uiPriority w:val="99"/>
    <w:qFormat/>
    <w:rsid w:val="00770F20"/>
    <w:pPr>
      <w:widowControl/>
      <w:tabs>
        <w:tab w:val="left" w:pos="2880"/>
      </w:tabs>
      <w:spacing w:before="0" w:after="80" w:line="260" w:lineRule="atLeast"/>
      <w:ind w:left="2880" w:right="576" w:firstLineChars="200" w:hanging="2160"/>
    </w:pPr>
    <w:rPr>
      <w:noProof/>
      <w:snapToGrid/>
      <w:color w:val="000000"/>
      <w:sz w:val="20"/>
      <w:lang w:eastAsia="en-US"/>
    </w:rPr>
  </w:style>
  <w:style w:type="paragraph" w:customStyle="1" w:styleId="DocRevision">
    <w:name w:val="Doc_Revision"/>
    <w:basedOn w:val="affff3"/>
    <w:uiPriority w:val="99"/>
    <w:qFormat/>
    <w:rsid w:val="00770F20"/>
    <w:pPr>
      <w:widowControl/>
      <w:tabs>
        <w:tab w:val="left" w:pos="2880"/>
        <w:tab w:val="left" w:pos="3600"/>
      </w:tabs>
      <w:spacing w:before="0" w:after="0" w:line="278" w:lineRule="atLeast"/>
      <w:ind w:firstLineChars="200" w:firstLine="2160"/>
      <w:jc w:val="both"/>
    </w:pPr>
    <w:rPr>
      <w:b/>
      <w:noProof/>
      <w:snapToGrid/>
      <w:color w:val="FF0000"/>
      <w:lang w:eastAsia="en-US"/>
    </w:rPr>
  </w:style>
  <w:style w:type="paragraph" w:customStyle="1" w:styleId="DocTitle">
    <w:name w:val="Doc_Title"/>
    <w:basedOn w:val="affff3"/>
    <w:uiPriority w:val="99"/>
    <w:qFormat/>
    <w:rsid w:val="00770F20"/>
    <w:pPr>
      <w:widowControl/>
      <w:tabs>
        <w:tab w:val="left" w:pos="1152"/>
        <w:tab w:val="left" w:pos="2880"/>
      </w:tabs>
      <w:spacing w:before="0" w:after="320" w:line="312" w:lineRule="atLeast"/>
      <w:ind w:firstLineChars="200" w:firstLine="200"/>
      <w:jc w:val="center"/>
    </w:pPr>
    <w:rPr>
      <w:b/>
      <w:noProof/>
      <w:snapToGrid/>
      <w:color w:val="FF0000"/>
      <w:sz w:val="28"/>
      <w:lang w:eastAsia="en-US"/>
    </w:rPr>
  </w:style>
  <w:style w:type="paragraph" w:customStyle="1" w:styleId="DocType">
    <w:name w:val="Doc_Type"/>
    <w:basedOn w:val="affff3"/>
    <w:uiPriority w:val="99"/>
    <w:qFormat/>
    <w:rsid w:val="00770F20"/>
    <w:pPr>
      <w:widowControl/>
      <w:tabs>
        <w:tab w:val="left" w:pos="1152"/>
        <w:tab w:val="left" w:pos="2880"/>
      </w:tabs>
      <w:spacing w:before="0" w:after="360" w:line="312" w:lineRule="atLeast"/>
      <w:ind w:firstLineChars="200" w:firstLine="200"/>
      <w:jc w:val="center"/>
    </w:pPr>
    <w:rPr>
      <w:b/>
      <w:noProof/>
      <w:snapToGrid/>
      <w:color w:val="0000FF"/>
      <w:sz w:val="28"/>
      <w:lang w:eastAsia="en-US"/>
    </w:rPr>
  </w:style>
  <w:style w:type="paragraph" w:customStyle="1" w:styleId="FigureCaption">
    <w:name w:val="Figure_Caption"/>
    <w:basedOn w:val="affff3"/>
    <w:uiPriority w:val="99"/>
    <w:qFormat/>
    <w:rsid w:val="00770F20"/>
    <w:pPr>
      <w:widowControl/>
      <w:tabs>
        <w:tab w:val="left" w:pos="1008"/>
      </w:tabs>
      <w:spacing w:before="0" w:after="120" w:line="240" w:lineRule="auto"/>
      <w:ind w:firstLineChars="200" w:firstLine="200"/>
      <w:jc w:val="center"/>
    </w:pPr>
    <w:rPr>
      <w:b/>
      <w:noProof/>
      <w:snapToGrid/>
      <w:color w:val="000000"/>
      <w:sz w:val="20"/>
      <w:lang w:eastAsia="en-US"/>
    </w:rPr>
  </w:style>
  <w:style w:type="paragraph" w:customStyle="1" w:styleId="Note0">
    <w:name w:val="Note"/>
    <w:basedOn w:val="affff3"/>
    <w:uiPriority w:val="99"/>
    <w:qFormat/>
    <w:rsid w:val="00770F20"/>
    <w:pPr>
      <w:widowControl/>
      <w:tabs>
        <w:tab w:val="left" w:pos="504"/>
        <w:tab w:val="left" w:pos="720"/>
        <w:tab w:val="left" w:pos="1080"/>
      </w:tabs>
      <w:spacing w:before="0" w:after="200" w:line="240" w:lineRule="auto"/>
      <w:ind w:left="1440" w:right="720" w:firstLineChars="200" w:hanging="720"/>
    </w:pPr>
    <w:rPr>
      <w:rFonts w:ascii="Times New Roman" w:hAnsi="Times New Roman"/>
      <w:noProof/>
      <w:snapToGrid/>
      <w:color w:val="000000"/>
      <w:lang w:eastAsia="en-US"/>
    </w:rPr>
  </w:style>
  <w:style w:type="paragraph" w:customStyle="1" w:styleId="Numbered">
    <w:name w:val="Numbered"/>
    <w:basedOn w:val="affff3"/>
    <w:uiPriority w:val="99"/>
    <w:qFormat/>
    <w:rsid w:val="00770F20"/>
    <w:pPr>
      <w:widowControl/>
      <w:numPr>
        <w:numId w:val="192"/>
      </w:numPr>
      <w:spacing w:before="0" w:after="40" w:line="240" w:lineRule="auto"/>
      <w:ind w:right="720" w:firstLineChars="200" w:firstLine="0"/>
    </w:pPr>
    <w:rPr>
      <w:rFonts w:ascii="Times New Roman" w:hAnsi="Times New Roman"/>
      <w:snapToGrid/>
      <w:color w:val="000000"/>
      <w:lang w:eastAsia="en-US"/>
    </w:rPr>
  </w:style>
  <w:style w:type="paragraph" w:customStyle="1" w:styleId="Numbered1">
    <w:name w:val="Numbered1"/>
    <w:basedOn w:val="affff3"/>
    <w:uiPriority w:val="99"/>
    <w:qFormat/>
    <w:rsid w:val="00770F20"/>
    <w:pPr>
      <w:widowControl/>
      <w:tabs>
        <w:tab w:val="left" w:pos="720"/>
      </w:tabs>
      <w:spacing w:before="0" w:after="0" w:line="240" w:lineRule="auto"/>
      <w:ind w:left="720" w:firstLineChars="200" w:hanging="432"/>
    </w:pPr>
    <w:rPr>
      <w:rFonts w:ascii="Times New Roman" w:hAnsi="Times New Roman"/>
      <w:noProof/>
      <w:snapToGrid/>
      <w:color w:val="000000"/>
      <w:lang w:eastAsia="en-US"/>
    </w:rPr>
  </w:style>
  <w:style w:type="paragraph" w:customStyle="1" w:styleId="para0">
    <w:name w:val="para"/>
    <w:basedOn w:val="affff3"/>
    <w:uiPriority w:val="99"/>
    <w:qFormat/>
    <w:rsid w:val="00770F20"/>
    <w:pPr>
      <w:widowControl/>
      <w:tabs>
        <w:tab w:val="left" w:pos="1080"/>
      </w:tabs>
      <w:spacing w:before="0" w:after="60" w:line="240" w:lineRule="auto"/>
      <w:ind w:firstLineChars="200" w:firstLine="200"/>
      <w:jc w:val="both"/>
    </w:pPr>
    <w:rPr>
      <w:rFonts w:ascii="Times New Roman" w:hAnsi="Times New Roman"/>
      <w:noProof/>
      <w:snapToGrid/>
      <w:color w:val="000000"/>
      <w:lang w:eastAsia="en-US"/>
    </w:rPr>
  </w:style>
  <w:style w:type="paragraph" w:customStyle="1" w:styleId="ProjType">
    <w:name w:val="Proj_Type"/>
    <w:basedOn w:val="affff3"/>
    <w:uiPriority w:val="99"/>
    <w:qFormat/>
    <w:rsid w:val="00770F20"/>
    <w:pPr>
      <w:widowControl/>
      <w:tabs>
        <w:tab w:val="left" w:pos="1152"/>
      </w:tabs>
      <w:spacing w:before="0" w:after="120" w:line="312" w:lineRule="atLeast"/>
      <w:ind w:firstLineChars="200" w:firstLine="200"/>
      <w:jc w:val="center"/>
    </w:pPr>
    <w:rPr>
      <w:b/>
      <w:noProof/>
      <w:snapToGrid/>
      <w:color w:val="FF0000"/>
      <w:lang w:eastAsia="en-US"/>
    </w:rPr>
  </w:style>
  <w:style w:type="paragraph" w:customStyle="1" w:styleId="References">
    <w:name w:val="References"/>
    <w:basedOn w:val="affff3"/>
    <w:uiPriority w:val="99"/>
    <w:qFormat/>
    <w:rsid w:val="00770F20"/>
    <w:pPr>
      <w:widowControl/>
      <w:tabs>
        <w:tab w:val="left" w:pos="720"/>
      </w:tabs>
      <w:spacing w:before="0" w:after="60" w:line="280" w:lineRule="atLeast"/>
      <w:ind w:left="1152" w:firstLineChars="200" w:hanging="432"/>
    </w:pPr>
    <w:rPr>
      <w:rFonts w:ascii="Times New Roman" w:hAnsi="Times New Roman"/>
      <w:snapToGrid/>
      <w:color w:val="000000"/>
      <w:lang w:eastAsia="en-US"/>
    </w:rPr>
  </w:style>
  <w:style w:type="paragraph" w:customStyle="1" w:styleId="TableFootnote">
    <w:name w:val="TableFootnote"/>
    <w:basedOn w:val="affff3"/>
    <w:uiPriority w:val="99"/>
    <w:qFormat/>
    <w:rsid w:val="00770F20"/>
    <w:pPr>
      <w:adjustRightInd w:val="0"/>
      <w:spacing w:beforeLines="50" w:before="0" w:after="0" w:line="300" w:lineRule="auto"/>
      <w:ind w:firstLineChars="200" w:firstLine="480"/>
      <w:jc w:val="both"/>
    </w:pPr>
    <w:rPr>
      <w:rFonts w:ascii="Times New Roman" w:hAnsi="Times New Roman"/>
      <w:noProof/>
      <w:snapToGrid/>
      <w:color w:val="000000"/>
      <w:sz w:val="20"/>
      <w:lang w:eastAsia="en-US"/>
    </w:rPr>
  </w:style>
  <w:style w:type="paragraph" w:customStyle="1" w:styleId="AppendixTitle0">
    <w:name w:val="Appendix Title"/>
    <w:basedOn w:val="affff3"/>
    <w:next w:val="para0"/>
    <w:uiPriority w:val="99"/>
    <w:qFormat/>
    <w:rsid w:val="00770F20"/>
    <w:pPr>
      <w:keepNext/>
      <w:pageBreakBefore/>
      <w:widowControl/>
      <w:tabs>
        <w:tab w:val="num" w:pos="1530"/>
      </w:tabs>
      <w:spacing w:before="0" w:after="120" w:line="240" w:lineRule="auto"/>
      <w:ind w:left="420" w:firstLineChars="200" w:hanging="420"/>
    </w:pPr>
    <w:rPr>
      <w:b/>
      <w:snapToGrid/>
      <w:color w:val="000000"/>
      <w:u w:val="single"/>
      <w:lang w:eastAsia="en-US"/>
    </w:rPr>
  </w:style>
  <w:style w:type="paragraph" w:customStyle="1" w:styleId="Definition">
    <w:name w:val="Definition"/>
    <w:basedOn w:val="affff3"/>
    <w:uiPriority w:val="99"/>
    <w:qFormat/>
    <w:rsid w:val="00770F20"/>
    <w:pPr>
      <w:widowControl/>
      <w:tabs>
        <w:tab w:val="left" w:pos="1440"/>
      </w:tabs>
      <w:spacing w:before="0" w:after="120" w:line="240" w:lineRule="auto"/>
      <w:ind w:left="1440" w:firstLineChars="200" w:hanging="1440"/>
    </w:pPr>
    <w:rPr>
      <w:noProof/>
      <w:snapToGrid/>
      <w:color w:val="000000"/>
      <w:lang w:eastAsia="en-US"/>
    </w:rPr>
  </w:style>
  <w:style w:type="paragraph" w:customStyle="1" w:styleId="Exampletext">
    <w:name w:val="Example text"/>
    <w:uiPriority w:val="99"/>
    <w:qFormat/>
    <w:rsid w:val="00770F20"/>
    <w:pPr>
      <w:spacing w:before="120"/>
      <w:ind w:left="994"/>
    </w:pPr>
    <w:rPr>
      <w:rFonts w:ascii="Arial" w:hAnsi="Arial"/>
      <w:noProof/>
      <w:lang w:eastAsia="en-US"/>
    </w:rPr>
  </w:style>
  <w:style w:type="paragraph" w:customStyle="1" w:styleId="Example">
    <w:name w:val="Example:"/>
    <w:basedOn w:val="affff3"/>
    <w:next w:val="Exampletext"/>
    <w:uiPriority w:val="99"/>
    <w:qFormat/>
    <w:rsid w:val="00770F20"/>
    <w:pPr>
      <w:widowControl/>
      <w:spacing w:before="0" w:after="60" w:line="240" w:lineRule="auto"/>
      <w:ind w:left="1890" w:right="810" w:firstLineChars="200" w:hanging="900"/>
    </w:pPr>
    <w:rPr>
      <w:noProof/>
      <w:snapToGrid/>
      <w:sz w:val="20"/>
      <w:lang w:eastAsia="en-US"/>
    </w:rPr>
  </w:style>
  <w:style w:type="paragraph" w:customStyle="1" w:styleId="How-ToSubTitle">
    <w:name w:val="How-To SubTitle"/>
    <w:basedOn w:val="affff3"/>
    <w:uiPriority w:val="99"/>
    <w:qFormat/>
    <w:rsid w:val="00770F20"/>
    <w:pPr>
      <w:widowControl/>
      <w:tabs>
        <w:tab w:val="left" w:pos="1152"/>
      </w:tabs>
      <w:spacing w:before="0" w:after="120" w:line="240" w:lineRule="auto"/>
      <w:ind w:firstLineChars="200" w:firstLine="200"/>
      <w:jc w:val="center"/>
    </w:pPr>
    <w:rPr>
      <w:b/>
      <w:noProof/>
      <w:snapToGrid/>
      <w:color w:val="FF0000"/>
      <w:lang w:eastAsia="en-US"/>
    </w:rPr>
  </w:style>
  <w:style w:type="paragraph" w:customStyle="1" w:styleId="How-ToTitle">
    <w:name w:val="How-To Title"/>
    <w:basedOn w:val="affff3"/>
    <w:uiPriority w:val="99"/>
    <w:qFormat/>
    <w:rsid w:val="00770F20"/>
    <w:pPr>
      <w:widowControl/>
      <w:numPr>
        <w:numId w:val="193"/>
      </w:numPr>
      <w:tabs>
        <w:tab w:val="left" w:pos="1152"/>
      </w:tabs>
      <w:spacing w:before="0" w:after="320" w:line="240" w:lineRule="auto"/>
      <w:ind w:left="0" w:firstLineChars="200" w:firstLine="0"/>
      <w:jc w:val="center"/>
    </w:pPr>
    <w:rPr>
      <w:b/>
      <w:snapToGrid/>
      <w:color w:val="FF0000"/>
      <w:sz w:val="28"/>
      <w:lang w:eastAsia="en-US"/>
    </w:rPr>
  </w:style>
  <w:style w:type="paragraph" w:customStyle="1" w:styleId="sub-bullet">
    <w:name w:val="sub-bullet"/>
    <w:basedOn w:val="affff3"/>
    <w:uiPriority w:val="99"/>
    <w:qFormat/>
    <w:rsid w:val="00770F20"/>
    <w:pPr>
      <w:keepLines/>
      <w:widowControl/>
      <w:tabs>
        <w:tab w:val="left" w:pos="1080"/>
      </w:tabs>
      <w:snapToGrid w:val="0"/>
      <w:spacing w:before="0" w:after="60" w:line="278" w:lineRule="atLeast"/>
      <w:ind w:left="3312" w:firstLineChars="200" w:firstLine="200"/>
    </w:pPr>
    <w:rPr>
      <w:snapToGrid/>
      <w:color w:val="000000"/>
      <w:lang w:eastAsia="en-US"/>
    </w:rPr>
  </w:style>
  <w:style w:type="paragraph" w:customStyle="1" w:styleId="TableFootnotea0">
    <w:name w:val="TableFootnote[a]"/>
    <w:basedOn w:val="affff3"/>
    <w:uiPriority w:val="99"/>
    <w:qFormat/>
    <w:rsid w:val="00770F20"/>
    <w:pPr>
      <w:adjustRightInd w:val="0"/>
      <w:spacing w:beforeLines="50" w:before="0" w:after="0" w:line="300" w:lineRule="auto"/>
      <w:ind w:firstLineChars="200" w:firstLine="480"/>
      <w:jc w:val="both"/>
    </w:pPr>
    <w:rPr>
      <w:rFonts w:ascii="Times New Roman" w:hAnsi="Times New Roman"/>
      <w:noProof/>
      <w:snapToGrid/>
      <w:color w:val="000000"/>
      <w:sz w:val="20"/>
      <w:lang w:eastAsia="en-US"/>
    </w:rPr>
  </w:style>
  <w:style w:type="paragraph" w:customStyle="1" w:styleId="TableFootnote1">
    <w:name w:val="TableFootnote(1)"/>
    <w:basedOn w:val="TableFootnotea0"/>
    <w:uiPriority w:val="99"/>
    <w:qFormat/>
    <w:rsid w:val="00770F20"/>
  </w:style>
  <w:style w:type="paragraph" w:customStyle="1" w:styleId="TableTitle">
    <w:name w:val="TableTitle"/>
    <w:basedOn w:val="affff3"/>
    <w:uiPriority w:val="99"/>
    <w:qFormat/>
    <w:rsid w:val="00770F20"/>
    <w:pPr>
      <w:keepNext/>
      <w:widowControl/>
      <w:numPr>
        <w:numId w:val="194"/>
      </w:numPr>
      <w:spacing w:before="0" w:after="120" w:line="240" w:lineRule="auto"/>
      <w:ind w:left="0" w:firstLineChars="200" w:firstLine="0"/>
    </w:pPr>
    <w:rPr>
      <w:b/>
      <w:noProof/>
      <w:snapToGrid/>
      <w:color w:val="000000"/>
      <w:lang w:eastAsia="en-US"/>
    </w:rPr>
  </w:style>
  <w:style w:type="paragraph" w:customStyle="1" w:styleId="CapHead">
    <w:name w:val="Cap_Head"/>
    <w:basedOn w:val="affff3"/>
    <w:uiPriority w:val="99"/>
    <w:qFormat/>
    <w:rsid w:val="00770F20"/>
    <w:pPr>
      <w:pageBreakBefore/>
      <w:widowControl/>
      <w:spacing w:before="0" w:line="240" w:lineRule="auto"/>
      <w:ind w:firstLineChars="200" w:firstLine="200"/>
      <w:jc w:val="center"/>
    </w:pPr>
    <w:rPr>
      <w:b/>
      <w:caps/>
      <w:noProof/>
      <w:snapToGrid/>
      <w:color w:val="000000"/>
      <w:u w:val="single"/>
      <w:lang w:eastAsia="en-US"/>
    </w:rPr>
  </w:style>
  <w:style w:type="paragraph" w:customStyle="1" w:styleId="CellNumber">
    <w:name w:val="CellNumber"/>
    <w:basedOn w:val="affff3"/>
    <w:uiPriority w:val="99"/>
    <w:qFormat/>
    <w:rsid w:val="00770F20"/>
    <w:pPr>
      <w:widowControl/>
      <w:numPr>
        <w:numId w:val="195"/>
      </w:numPr>
      <w:tabs>
        <w:tab w:val="num" w:pos="360"/>
      </w:tabs>
      <w:spacing w:before="0" w:after="40" w:line="240" w:lineRule="auto"/>
      <w:ind w:left="360" w:firstLineChars="200" w:hanging="274"/>
    </w:pPr>
    <w:rPr>
      <w:noProof/>
      <w:snapToGrid/>
      <w:color w:val="000000"/>
      <w:sz w:val="20"/>
      <w:lang w:eastAsia="en-US"/>
    </w:rPr>
  </w:style>
  <w:style w:type="paragraph" w:customStyle="1" w:styleId="DocID">
    <w:name w:val="Doc. ID"/>
    <w:next w:val="affff3"/>
    <w:uiPriority w:val="99"/>
    <w:qFormat/>
    <w:rsid w:val="00770F20"/>
    <w:pPr>
      <w:tabs>
        <w:tab w:val="left" w:pos="2246"/>
      </w:tabs>
      <w:spacing w:before="100" w:line="280" w:lineRule="atLeast"/>
      <w:ind w:left="420" w:hanging="420"/>
    </w:pPr>
    <w:rPr>
      <w:b/>
      <w:noProof/>
      <w:lang w:eastAsia="en-US"/>
    </w:rPr>
  </w:style>
  <w:style w:type="paragraph" w:customStyle="1" w:styleId="DocRelDate">
    <w:name w:val="Doc. Rel. Date"/>
    <w:next w:val="Abstract"/>
    <w:uiPriority w:val="99"/>
    <w:qFormat/>
    <w:rsid w:val="00770F20"/>
    <w:pPr>
      <w:tabs>
        <w:tab w:val="num" w:pos="840"/>
        <w:tab w:val="num" w:pos="3420"/>
      </w:tabs>
      <w:spacing w:before="100" w:line="280" w:lineRule="atLeast"/>
      <w:ind w:left="990"/>
    </w:pPr>
    <w:rPr>
      <w:b/>
      <w:sz w:val="24"/>
      <w:lang w:eastAsia="en-US"/>
    </w:rPr>
  </w:style>
  <w:style w:type="paragraph" w:customStyle="1" w:styleId="DocRelNo">
    <w:name w:val="Doc. Rel. No."/>
    <w:next w:val="DocRelDate"/>
    <w:uiPriority w:val="99"/>
    <w:qFormat/>
    <w:rsid w:val="00770F20"/>
    <w:pPr>
      <w:numPr>
        <w:numId w:val="196"/>
      </w:numPr>
      <w:tabs>
        <w:tab w:val="clear" w:pos="360"/>
        <w:tab w:val="num" w:pos="3780"/>
      </w:tabs>
      <w:spacing w:before="100" w:line="280" w:lineRule="atLeast"/>
      <w:ind w:left="990" w:firstLine="0"/>
    </w:pPr>
    <w:rPr>
      <w:b/>
      <w:sz w:val="24"/>
      <w:lang w:eastAsia="en-US"/>
    </w:rPr>
  </w:style>
  <w:style w:type="paragraph" w:customStyle="1" w:styleId="Footer-cover">
    <w:name w:val="Footer-cover"/>
    <w:basedOn w:val="affff3"/>
    <w:uiPriority w:val="99"/>
    <w:qFormat/>
    <w:rsid w:val="00770F20"/>
    <w:pPr>
      <w:widowControl/>
      <w:tabs>
        <w:tab w:val="center" w:pos="5040"/>
        <w:tab w:val="left" w:pos="6480"/>
      </w:tabs>
      <w:snapToGrid w:val="0"/>
      <w:spacing w:before="0" w:after="0" w:line="240" w:lineRule="auto"/>
      <w:ind w:firstLineChars="200" w:firstLine="200"/>
    </w:pPr>
    <w:rPr>
      <w:rFonts w:ascii="Times New Roman" w:hAnsi="Times New Roman"/>
      <w:snapToGrid/>
      <w:sz w:val="18"/>
      <w:lang w:eastAsia="en-US"/>
    </w:rPr>
  </w:style>
  <w:style w:type="paragraph" w:customStyle="1" w:styleId="Footer-portrait">
    <w:name w:val="Footer-portrait"/>
    <w:basedOn w:val="affff3"/>
    <w:uiPriority w:val="99"/>
    <w:qFormat/>
    <w:rsid w:val="00770F20"/>
    <w:pPr>
      <w:widowControl/>
      <w:numPr>
        <w:numId w:val="197"/>
      </w:numPr>
      <w:tabs>
        <w:tab w:val="clear" w:pos="2160"/>
        <w:tab w:val="center" w:pos="4320"/>
        <w:tab w:val="right" w:pos="8640"/>
      </w:tabs>
      <w:snapToGrid w:val="0"/>
      <w:spacing w:before="0" w:after="0" w:line="240" w:lineRule="auto"/>
      <w:ind w:left="0" w:firstLineChars="200" w:firstLine="0"/>
    </w:pPr>
    <w:rPr>
      <w:snapToGrid/>
      <w:sz w:val="18"/>
      <w:lang w:eastAsia="en-US"/>
    </w:rPr>
  </w:style>
  <w:style w:type="paragraph" w:customStyle="1" w:styleId="para5">
    <w:name w:val="para5"/>
    <w:basedOn w:val="para4"/>
    <w:uiPriority w:val="99"/>
    <w:qFormat/>
    <w:rsid w:val="00770F20"/>
  </w:style>
  <w:style w:type="paragraph" w:customStyle="1" w:styleId="sub-Bulleted">
    <w:name w:val="sub-Bulleted"/>
    <w:uiPriority w:val="99"/>
    <w:qFormat/>
    <w:rsid w:val="00770F20"/>
    <w:pPr>
      <w:tabs>
        <w:tab w:val="num" w:pos="840"/>
        <w:tab w:val="num" w:pos="1800"/>
      </w:tabs>
      <w:spacing w:after="60"/>
      <w:ind w:left="1800" w:hanging="420"/>
    </w:pPr>
    <w:rPr>
      <w:rFonts w:ascii="Arial" w:hAnsi="Arial"/>
      <w:noProof/>
      <w:lang w:eastAsia="en-US"/>
    </w:rPr>
  </w:style>
  <w:style w:type="paragraph" w:customStyle="1" w:styleId="sub-CellNumber">
    <w:name w:val="sub-CellNumber"/>
    <w:uiPriority w:val="99"/>
    <w:qFormat/>
    <w:rsid w:val="00770F20"/>
    <w:pPr>
      <w:tabs>
        <w:tab w:val="left" w:pos="630"/>
        <w:tab w:val="num" w:pos="720"/>
      </w:tabs>
      <w:spacing w:after="40"/>
      <w:ind w:left="720" w:hanging="420"/>
    </w:pPr>
    <w:rPr>
      <w:rFonts w:ascii="Arial" w:hAnsi="Arial"/>
      <w:noProof/>
      <w:color w:val="000000"/>
      <w:lang w:eastAsia="en-US"/>
    </w:rPr>
  </w:style>
  <w:style w:type="paragraph" w:customStyle="1" w:styleId="sub-Numbered">
    <w:name w:val="sub-Numbered"/>
    <w:basedOn w:val="Numbered"/>
    <w:uiPriority w:val="99"/>
    <w:qFormat/>
    <w:rsid w:val="00770F20"/>
  </w:style>
  <w:style w:type="paragraph" w:customStyle="1" w:styleId="TableFootnotea">
    <w:name w:val="TableFootnote(a)"/>
    <w:basedOn w:val="affff3"/>
    <w:uiPriority w:val="99"/>
    <w:qFormat/>
    <w:rsid w:val="00770F20"/>
    <w:pPr>
      <w:widowControl/>
      <w:numPr>
        <w:numId w:val="198"/>
      </w:numPr>
      <w:tabs>
        <w:tab w:val="num" w:pos="1080"/>
      </w:tabs>
      <w:spacing w:before="0" w:after="0" w:line="240" w:lineRule="auto"/>
      <w:ind w:left="1080" w:right="144" w:firstLineChars="200" w:hanging="360"/>
    </w:pPr>
    <w:rPr>
      <w:rFonts w:ascii="Times New Roman" w:hAnsi="Times New Roman"/>
      <w:snapToGrid/>
      <w:color w:val="000000"/>
      <w:sz w:val="20"/>
      <w:lang w:eastAsia="en-US"/>
    </w:rPr>
  </w:style>
  <w:style w:type="paragraph" w:customStyle="1" w:styleId="HTML">
    <w:name w:val="HTML 预先格式化"/>
    <w:basedOn w:val="affff3"/>
    <w:uiPriority w:val="99"/>
    <w:qFormat/>
    <w:rsid w:val="00770F20"/>
    <w:pPr>
      <w:widowControl/>
      <w:numPr>
        <w:numId w:val="199"/>
      </w:numPr>
      <w:tabs>
        <w:tab w:val="clear"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Chars="200" w:firstLine="0"/>
    </w:pPr>
    <w:rPr>
      <w:rFonts w:ascii="Courier New" w:eastAsia="黑体" w:hAnsi="Courier New"/>
      <w:snapToGrid/>
      <w:color w:val="003366"/>
      <w:sz w:val="20"/>
      <w:lang w:eastAsia="en-US"/>
    </w:rPr>
  </w:style>
  <w:style w:type="paragraph" w:customStyle="1" w:styleId="afffffffffffffffffffffffffffffffffff">
    <w:name w:val="正文（首行不缩进）"/>
    <w:basedOn w:val="affff3"/>
    <w:uiPriority w:val="99"/>
    <w:qFormat/>
    <w:rsid w:val="00770F20"/>
    <w:pPr>
      <w:autoSpaceDE w:val="0"/>
      <w:autoSpaceDN w:val="0"/>
      <w:adjustRightInd w:val="0"/>
      <w:spacing w:before="0" w:after="0"/>
      <w:ind w:firstLineChars="200" w:firstLine="200"/>
    </w:pPr>
    <w:rPr>
      <w:rFonts w:ascii="Times New Roman" w:hAnsi="Times New Roman"/>
      <w:snapToGrid/>
      <w:sz w:val="21"/>
      <w:szCs w:val="24"/>
    </w:rPr>
  </w:style>
  <w:style w:type="character" w:customStyle="1" w:styleId="QBChar1">
    <w:name w:val="QB附录 Char"/>
    <w:link w:val="QB"/>
    <w:uiPriority w:val="99"/>
    <w:qFormat/>
    <w:locked/>
    <w:rsid w:val="00770F20"/>
    <w:rPr>
      <w:rFonts w:ascii="宋体"/>
      <w:noProof/>
      <w:sz w:val="21"/>
      <w:lang w:val="en-GB" w:eastAsia="x-none"/>
    </w:rPr>
  </w:style>
  <w:style w:type="paragraph" w:customStyle="1" w:styleId="QB">
    <w:name w:val="QB附录"/>
    <w:basedOn w:val="QB0"/>
    <w:link w:val="QBChar1"/>
    <w:uiPriority w:val="99"/>
    <w:qFormat/>
    <w:rsid w:val="00770F20"/>
    <w:pPr>
      <w:numPr>
        <w:numId w:val="200"/>
      </w:numPr>
      <w:tabs>
        <w:tab w:val="clear" w:pos="425"/>
        <w:tab w:val="num" w:pos="1620"/>
      </w:tabs>
      <w:spacing w:before="0" w:after="0" w:line="240" w:lineRule="auto"/>
      <w:ind w:leftChars="600" w:left="1620" w:firstLineChars="0" w:hanging="360"/>
    </w:pPr>
    <w:rPr>
      <w:noProof/>
      <w:sz w:val="21"/>
      <w:lang w:val="en-GB" w:eastAsia="x-none"/>
    </w:rPr>
  </w:style>
  <w:style w:type="paragraph" w:customStyle="1" w:styleId="CharCharCharCharCharCharCharCharCharCharCharCharCharCharCharCharCharCharCharCharChar1CharCharCharChar">
    <w:name w:val="Char Char Char Char Char Char Char Char Char Char Char Char Char Char Char Char Char Char Char Char Char1 Char Char Char Char"/>
    <w:basedOn w:val="affff3"/>
    <w:autoRedefine/>
    <w:uiPriority w:val="99"/>
    <w:qFormat/>
    <w:rsid w:val="00770F20"/>
    <w:pPr>
      <w:spacing w:before="0" w:after="0"/>
      <w:ind w:firstLineChars="200" w:firstLine="200"/>
      <w:jc w:val="both"/>
    </w:pPr>
    <w:rPr>
      <w:rFonts w:ascii="Tahoma" w:hAnsi="Tahoma"/>
      <w:snapToGrid/>
      <w:kern w:val="2"/>
    </w:rPr>
  </w:style>
  <w:style w:type="paragraph" w:customStyle="1" w:styleId="QB1">
    <w:name w:val="QB标题1"/>
    <w:basedOn w:val="13"/>
    <w:autoRedefine/>
    <w:uiPriority w:val="99"/>
    <w:qFormat/>
    <w:rsid w:val="00770F20"/>
    <w:pPr>
      <w:keepLines/>
      <w:numPr>
        <w:numId w:val="201"/>
      </w:numPr>
      <w:tabs>
        <w:tab w:val="left" w:pos="0"/>
      </w:tabs>
      <w:spacing w:before="120" w:after="240" w:line="576" w:lineRule="auto"/>
      <w:ind w:firstLine="0"/>
      <w:jc w:val="both"/>
    </w:pPr>
    <w:rPr>
      <w:rFonts w:ascii="黑体" w:eastAsia="黑体" w:hAnsi="Times New Roman"/>
      <w:noProof/>
      <w:snapToGrid/>
      <w:sz w:val="21"/>
      <w:szCs w:val="21"/>
      <w:lang w:val="x-none" w:eastAsia="x-none"/>
    </w:rPr>
  </w:style>
  <w:style w:type="paragraph" w:customStyle="1" w:styleId="QB2">
    <w:name w:val="QB标题2"/>
    <w:basedOn w:val="24"/>
    <w:autoRedefine/>
    <w:uiPriority w:val="99"/>
    <w:qFormat/>
    <w:rsid w:val="00770F20"/>
    <w:pPr>
      <w:keepNext/>
      <w:keepLines/>
      <w:numPr>
        <w:numId w:val="201"/>
      </w:numPr>
      <w:tabs>
        <w:tab w:val="clear" w:pos="576"/>
      </w:tabs>
      <w:spacing w:before="0" w:line="412" w:lineRule="auto"/>
      <w:ind w:firstLine="0"/>
      <w:jc w:val="both"/>
    </w:pPr>
    <w:rPr>
      <w:rFonts w:ascii="黑体"/>
      <w:b/>
      <w:bCs/>
      <w:noProof/>
      <w:snapToGrid/>
      <w:sz w:val="21"/>
      <w:szCs w:val="21"/>
      <w:lang w:val="x-none" w:eastAsia="x-none"/>
    </w:rPr>
  </w:style>
  <w:style w:type="character" w:customStyle="1" w:styleId="QB3CharChar">
    <w:name w:val="QB标题3 Char Char"/>
    <w:link w:val="QB3"/>
    <w:uiPriority w:val="99"/>
    <w:qFormat/>
    <w:locked/>
    <w:rsid w:val="00770F20"/>
    <w:rPr>
      <w:rFonts w:ascii="黑体" w:eastAsia="黑体" w:hAnsi="Arial"/>
      <w:b/>
      <w:bCs/>
      <w:noProof/>
      <w:sz w:val="21"/>
      <w:szCs w:val="21"/>
      <w:lang w:val="x-none" w:eastAsia="x-none"/>
    </w:rPr>
  </w:style>
  <w:style w:type="paragraph" w:customStyle="1" w:styleId="QB3">
    <w:name w:val="QB标题3"/>
    <w:basedOn w:val="QB2"/>
    <w:link w:val="QB3CharChar"/>
    <w:uiPriority w:val="99"/>
    <w:qFormat/>
    <w:rsid w:val="00770F20"/>
    <w:pPr>
      <w:numPr>
        <w:ilvl w:val="2"/>
      </w:numPr>
      <w:ind w:left="567" w:hanging="567"/>
    </w:pPr>
  </w:style>
  <w:style w:type="paragraph" w:customStyle="1" w:styleId="QB4">
    <w:name w:val="QB标题4"/>
    <w:basedOn w:val="QB2"/>
    <w:uiPriority w:val="99"/>
    <w:qFormat/>
    <w:rsid w:val="00770F20"/>
    <w:pPr>
      <w:numPr>
        <w:ilvl w:val="3"/>
      </w:numPr>
      <w:ind w:left="567" w:hanging="567"/>
    </w:pPr>
  </w:style>
  <w:style w:type="paragraph" w:customStyle="1" w:styleId="QB7">
    <w:name w:val="QB表内文字"/>
    <w:basedOn w:val="afffffff1"/>
    <w:uiPriority w:val="99"/>
    <w:qFormat/>
    <w:rsid w:val="00770F20"/>
    <w:pPr>
      <w:widowControl w:val="0"/>
      <w:spacing w:line="240" w:lineRule="auto"/>
      <w:ind w:firstLine="0"/>
    </w:pPr>
    <w:rPr>
      <w:rFonts w:eastAsia="宋体" w:hAnsi="Times New Roman" w:cs="Times New Roman"/>
      <w:noProof/>
      <w:kern w:val="0"/>
      <w:szCs w:val="20"/>
      <w:lang w:eastAsia="zh-CN"/>
    </w:rPr>
  </w:style>
  <w:style w:type="paragraph" w:customStyle="1" w:styleId="QB8">
    <w:name w:val="QB前沿"/>
    <w:basedOn w:val="QB1"/>
    <w:uiPriority w:val="99"/>
    <w:qFormat/>
    <w:rsid w:val="00770F20"/>
  </w:style>
  <w:style w:type="paragraph" w:customStyle="1" w:styleId="QB50">
    <w:name w:val="QB标题5"/>
    <w:basedOn w:val="QB4"/>
    <w:uiPriority w:val="99"/>
    <w:qFormat/>
    <w:rsid w:val="00770F20"/>
    <w:pPr>
      <w:numPr>
        <w:ilvl w:val="0"/>
        <w:numId w:val="0"/>
      </w:numPr>
      <w:ind w:left="567" w:hanging="567"/>
    </w:pPr>
  </w:style>
  <w:style w:type="paragraph" w:customStyle="1" w:styleId="QB60">
    <w:name w:val="QB标题6"/>
    <w:basedOn w:val="QB50"/>
    <w:uiPriority w:val="99"/>
    <w:qFormat/>
    <w:rsid w:val="00770F20"/>
  </w:style>
  <w:style w:type="paragraph" w:customStyle="1" w:styleId="QB9">
    <w:name w:val="QB表"/>
    <w:basedOn w:val="QB0"/>
    <w:next w:val="QB0"/>
    <w:autoRedefine/>
    <w:uiPriority w:val="99"/>
    <w:qFormat/>
    <w:rsid w:val="00770F20"/>
    <w:pPr>
      <w:spacing w:before="0" w:after="0" w:line="240" w:lineRule="auto"/>
      <w:ind w:firstLineChars="0" w:firstLine="0"/>
      <w:jc w:val="center"/>
    </w:pPr>
    <w:rPr>
      <w:rFonts w:hAnsi="Mangal" w:cs="Mangal"/>
      <w:noProof/>
      <w:sz w:val="21"/>
      <w:lang w:val="en-US" w:eastAsia="x-none"/>
    </w:rPr>
  </w:style>
  <w:style w:type="character" w:customStyle="1" w:styleId="QBChar2">
    <w:name w:val="QB目录前言 Char"/>
    <w:link w:val="QBa"/>
    <w:qFormat/>
    <w:locked/>
    <w:rsid w:val="00770F20"/>
    <w:rPr>
      <w:rFonts w:ascii="黑体" w:eastAsia="黑体" w:hAnsi="黑体"/>
      <w:noProof/>
      <w:sz w:val="32"/>
      <w:szCs w:val="32"/>
      <w:lang w:val="en-GB" w:eastAsia="x-none"/>
    </w:rPr>
  </w:style>
  <w:style w:type="paragraph" w:customStyle="1" w:styleId="QBa">
    <w:name w:val="QB目录前言"/>
    <w:basedOn w:val="QB0"/>
    <w:link w:val="QBChar2"/>
    <w:qFormat/>
    <w:rsid w:val="00770F20"/>
    <w:pPr>
      <w:spacing w:before="0" w:after="0" w:line="240" w:lineRule="auto"/>
      <w:ind w:firstLineChars="62" w:firstLine="198"/>
      <w:jc w:val="center"/>
    </w:pPr>
    <w:rPr>
      <w:rFonts w:ascii="黑体" w:eastAsia="黑体" w:hAnsi="黑体"/>
      <w:noProof/>
      <w:sz w:val="32"/>
      <w:szCs w:val="32"/>
      <w:lang w:val="en-GB" w:eastAsia="x-none"/>
    </w:rPr>
  </w:style>
  <w:style w:type="paragraph" w:customStyle="1" w:styleId="QBb">
    <w:name w:val="QB前言正文"/>
    <w:basedOn w:val="QB0"/>
    <w:uiPriority w:val="99"/>
    <w:qFormat/>
    <w:rsid w:val="00770F20"/>
    <w:pPr>
      <w:spacing w:before="0" w:after="0"/>
    </w:pPr>
    <w:rPr>
      <w:rFonts w:hAnsi="Mangal" w:cs="Mangal"/>
      <w:noProof/>
      <w:szCs w:val="24"/>
      <w:lang w:val="en-US" w:eastAsia="x-none"/>
    </w:rPr>
  </w:style>
  <w:style w:type="character" w:customStyle="1" w:styleId="CharCharfe">
    <w:name w:val="正文（带编号） Char Char"/>
    <w:link w:val="Charffffffff6"/>
    <w:uiPriority w:val="99"/>
    <w:qFormat/>
    <w:locked/>
    <w:rsid w:val="00770F20"/>
    <w:rPr>
      <w:rFonts w:ascii="宋体"/>
      <w:noProof/>
      <w:sz w:val="21"/>
      <w:lang w:val="en-GB" w:eastAsia="x-none"/>
    </w:rPr>
  </w:style>
  <w:style w:type="paragraph" w:customStyle="1" w:styleId="Charffffffff6">
    <w:name w:val="正文（带编号） Char"/>
    <w:basedOn w:val="affff3"/>
    <w:link w:val="CharCharfe"/>
    <w:uiPriority w:val="99"/>
    <w:qFormat/>
    <w:rsid w:val="00770F20"/>
    <w:pPr>
      <w:tabs>
        <w:tab w:val="num" w:pos="0"/>
      </w:tabs>
      <w:spacing w:before="0" w:after="0"/>
      <w:ind w:left="840" w:firstLineChars="200" w:firstLine="200"/>
    </w:pPr>
    <w:rPr>
      <w:rFonts w:ascii="宋体" w:hAnsi="Times New Roman"/>
      <w:noProof/>
      <w:snapToGrid/>
      <w:sz w:val="21"/>
      <w:lang w:val="en-GB" w:eastAsia="x-none"/>
    </w:rPr>
  </w:style>
  <w:style w:type="character" w:customStyle="1" w:styleId="Charffffffff7">
    <w:name w:val="正文（无编号） Char"/>
    <w:link w:val="afffffffffffffffffffffffffffffffffff0"/>
    <w:qFormat/>
    <w:locked/>
    <w:rsid w:val="00770F20"/>
    <w:rPr>
      <w:rFonts w:ascii="宋体" w:hAnsi="宋体"/>
      <w:noProof/>
      <w:sz w:val="21"/>
      <w:lang w:val="en-GB" w:eastAsia="x-none"/>
    </w:rPr>
  </w:style>
  <w:style w:type="paragraph" w:customStyle="1" w:styleId="afffffffffffffffffffffffffffffffffff0">
    <w:name w:val="正文（无编号）"/>
    <w:basedOn w:val="affff3"/>
    <w:link w:val="Charffffffff7"/>
    <w:qFormat/>
    <w:rsid w:val="00770F20"/>
    <w:pPr>
      <w:spacing w:before="0" w:after="0"/>
      <w:ind w:leftChars="200" w:left="420" w:firstLineChars="200" w:firstLine="420"/>
    </w:pPr>
    <w:rPr>
      <w:rFonts w:ascii="宋体" w:hAnsi="宋体"/>
      <w:noProof/>
      <w:snapToGrid/>
      <w:sz w:val="21"/>
      <w:lang w:val="en-GB" w:eastAsia="x-none"/>
    </w:rPr>
  </w:style>
  <w:style w:type="character" w:customStyle="1" w:styleId="-1Char1">
    <w:name w:val="彩色网格 - 着色 1 Char"/>
    <w:link w:val="-115"/>
    <w:qFormat/>
    <w:locked/>
    <w:rsid w:val="00770F20"/>
    <w:rPr>
      <w:rFonts w:ascii="Calibri" w:hAnsi="Calibri"/>
      <w:i/>
      <w:iCs/>
      <w:color w:val="000000"/>
      <w:kern w:val="2"/>
      <w:sz w:val="21"/>
      <w:szCs w:val="22"/>
      <w:lang w:val="en-GB" w:eastAsia="x-none"/>
    </w:rPr>
  </w:style>
  <w:style w:type="paragraph" w:customStyle="1" w:styleId="-115">
    <w:name w:val="彩色网格 - 着色 11"/>
    <w:basedOn w:val="affff3"/>
    <w:next w:val="affff3"/>
    <w:link w:val="-1Char1"/>
    <w:qFormat/>
    <w:rsid w:val="00770F20"/>
    <w:pPr>
      <w:spacing w:before="0" w:after="0" w:line="240" w:lineRule="auto"/>
      <w:ind w:firstLineChars="200" w:firstLine="200"/>
      <w:jc w:val="both"/>
    </w:pPr>
    <w:rPr>
      <w:rFonts w:ascii="Calibri" w:hAnsi="Calibri"/>
      <w:i/>
      <w:iCs/>
      <w:snapToGrid/>
      <w:color w:val="000000"/>
      <w:kern w:val="2"/>
      <w:sz w:val="21"/>
      <w:szCs w:val="22"/>
      <w:lang w:val="en-GB" w:eastAsia="x-none"/>
    </w:rPr>
  </w:style>
  <w:style w:type="character" w:customStyle="1" w:styleId="-2Char0">
    <w:name w:val="浅色底纹 - 着色 2 Char"/>
    <w:link w:val="-21"/>
    <w:qFormat/>
    <w:locked/>
    <w:rsid w:val="00770F20"/>
    <w:rPr>
      <w:rFonts w:ascii="Calibri" w:hAnsi="Calibri"/>
      <w:b/>
      <w:bCs/>
      <w:i/>
      <w:iCs/>
      <w:color w:val="4F81BD"/>
      <w:kern w:val="2"/>
      <w:sz w:val="21"/>
      <w:szCs w:val="22"/>
      <w:lang w:val="en-GB" w:eastAsia="x-none"/>
    </w:rPr>
  </w:style>
  <w:style w:type="paragraph" w:customStyle="1" w:styleId="-21">
    <w:name w:val="浅色底纹 - 着色 21"/>
    <w:basedOn w:val="affff3"/>
    <w:next w:val="affff3"/>
    <w:link w:val="-2Char0"/>
    <w:qFormat/>
    <w:rsid w:val="00770F20"/>
    <w:pPr>
      <w:pBdr>
        <w:bottom w:val="single" w:sz="4" w:space="4" w:color="4F81BD"/>
      </w:pBdr>
      <w:spacing w:before="0" w:after="280" w:line="240" w:lineRule="auto"/>
      <w:ind w:left="936" w:right="936" w:firstLineChars="200" w:firstLine="200"/>
      <w:jc w:val="both"/>
    </w:pPr>
    <w:rPr>
      <w:rFonts w:ascii="Calibri" w:hAnsi="Calibri"/>
      <w:b/>
      <w:bCs/>
      <w:i/>
      <w:iCs/>
      <w:snapToGrid/>
      <w:color w:val="4F81BD"/>
      <w:kern w:val="2"/>
      <w:sz w:val="21"/>
      <w:szCs w:val="22"/>
      <w:lang w:val="en-GB" w:eastAsia="x-none"/>
    </w:rPr>
  </w:style>
  <w:style w:type="character" w:customStyle="1" w:styleId="wjq01Char">
    <w:name w:val="wjq01 Char"/>
    <w:link w:val="wjq01"/>
    <w:qFormat/>
    <w:locked/>
    <w:rsid w:val="00770F20"/>
    <w:rPr>
      <w:rFonts w:ascii="Calibri" w:hAnsi="Calibri"/>
      <w:sz w:val="24"/>
      <w:szCs w:val="24"/>
      <w:lang w:val="en-GB" w:eastAsia="x-none"/>
    </w:rPr>
  </w:style>
  <w:style w:type="paragraph" w:customStyle="1" w:styleId="wjq01">
    <w:name w:val="wjq01"/>
    <w:basedOn w:val="affff3"/>
    <w:link w:val="wjq01Char"/>
    <w:qFormat/>
    <w:rsid w:val="00770F20"/>
    <w:pPr>
      <w:spacing w:before="0" w:after="0"/>
      <w:ind w:firstLineChars="200" w:firstLine="200"/>
      <w:jc w:val="both"/>
    </w:pPr>
    <w:rPr>
      <w:rFonts w:ascii="Calibri" w:hAnsi="Calibri"/>
      <w:snapToGrid/>
      <w:szCs w:val="24"/>
      <w:lang w:val="en-GB" w:eastAsia="x-none"/>
    </w:rPr>
  </w:style>
  <w:style w:type="paragraph" w:customStyle="1" w:styleId="afffffffffffffffffffffffffffffffffff1">
    <w:name w:val="图内文字"/>
    <w:basedOn w:val="affffc"/>
    <w:uiPriority w:val="99"/>
    <w:qFormat/>
    <w:rsid w:val="00770F20"/>
    <w:pPr>
      <w:adjustRightInd w:val="0"/>
      <w:spacing w:before="0" w:after="0" w:line="260" w:lineRule="exact"/>
      <w:ind w:leftChars="0" w:left="0" w:firstLineChars="200" w:firstLine="200"/>
      <w:jc w:val="center"/>
    </w:pPr>
    <w:rPr>
      <w:rFonts w:ascii="Times New Roman" w:hAnsi="Times New Roman"/>
      <w:snapToGrid/>
      <w:sz w:val="21"/>
      <w:lang w:val="en-GB" w:eastAsia="x-none"/>
    </w:rPr>
  </w:style>
  <w:style w:type="paragraph" w:customStyle="1" w:styleId="CharCharChar10">
    <w:name w:val="Char Char Char1"/>
    <w:basedOn w:val="affff3"/>
    <w:uiPriority w:val="99"/>
    <w:qFormat/>
    <w:rsid w:val="00770F20"/>
    <w:pPr>
      <w:spacing w:before="0" w:after="0" w:line="240" w:lineRule="auto"/>
      <w:ind w:firstLineChars="200" w:firstLine="200"/>
      <w:jc w:val="both"/>
    </w:pPr>
    <w:rPr>
      <w:rFonts w:ascii="Times New Roman" w:hAnsi="Times New Roman"/>
      <w:snapToGrid/>
      <w:kern w:val="2"/>
      <w:sz w:val="21"/>
      <w:szCs w:val="24"/>
    </w:rPr>
  </w:style>
  <w:style w:type="paragraph" w:customStyle="1" w:styleId="CharCharChar1Char2CharCharChar">
    <w:name w:val="Char Char Char1 Char2 Char Char Char"/>
    <w:basedOn w:val="affff3"/>
    <w:uiPriority w:val="99"/>
    <w:qFormat/>
    <w:rsid w:val="00770F20"/>
    <w:pPr>
      <w:widowControl/>
      <w:spacing w:before="0" w:after="160" w:line="240" w:lineRule="exact"/>
      <w:ind w:firstLineChars="200" w:firstLine="200"/>
    </w:pPr>
    <w:rPr>
      <w:rFonts w:ascii="Verdana" w:hAnsi="Verdana"/>
      <w:snapToGrid/>
      <w:sz w:val="20"/>
      <w:lang w:eastAsia="en-US"/>
    </w:rPr>
  </w:style>
  <w:style w:type="paragraph" w:customStyle="1" w:styleId="Style22">
    <w:name w:val="Style 样式 样式 样式 样式 样式 正文缩进表正文正文非缩进 + 首行缩进:  2 字符 + 首行缩进:  2 字符 + 首行缩..."/>
    <w:basedOn w:val="affff3"/>
    <w:uiPriority w:val="99"/>
    <w:qFormat/>
    <w:rsid w:val="00770F20"/>
    <w:pPr>
      <w:adjustRightInd w:val="0"/>
      <w:spacing w:before="0" w:after="0" w:line="300" w:lineRule="auto"/>
      <w:ind w:firstLineChars="200" w:firstLine="200"/>
      <w:jc w:val="both"/>
    </w:pPr>
    <w:rPr>
      <w:snapToGrid/>
      <w:kern w:val="2"/>
      <w:sz w:val="21"/>
    </w:rPr>
  </w:style>
  <w:style w:type="paragraph" w:customStyle="1" w:styleId="229">
    <w:name w:val="无间隔22"/>
    <w:uiPriority w:val="99"/>
    <w:qFormat/>
    <w:rsid w:val="00770F20"/>
    <w:rPr>
      <w:rFonts w:ascii="Calibri" w:hAnsi="Calibri"/>
      <w:sz w:val="22"/>
      <w:szCs w:val="21"/>
    </w:rPr>
  </w:style>
  <w:style w:type="paragraph" w:customStyle="1" w:styleId="TOC22">
    <w:name w:val="TOC 标题22"/>
    <w:basedOn w:val="13"/>
    <w:next w:val="affff3"/>
    <w:uiPriority w:val="99"/>
    <w:qFormat/>
    <w:rsid w:val="00770F20"/>
    <w:pPr>
      <w:keepNext w:val="0"/>
      <w:keepLines/>
      <w:pageBreakBefore/>
      <w:widowControl/>
      <w:numPr>
        <w:numId w:val="0"/>
      </w:numPr>
      <w:spacing w:before="480" w:after="0" w:line="276" w:lineRule="auto"/>
      <w:ind w:left="425"/>
      <w:outlineLvl w:val="9"/>
    </w:pPr>
    <w:rPr>
      <w:rFonts w:ascii="Cambria" w:hAnsi="Cambria"/>
      <w:snapToGrid/>
      <w:color w:val="365F91"/>
      <w:sz w:val="28"/>
      <w:szCs w:val="28"/>
      <w:lang w:val="x-none" w:eastAsia="x-none"/>
    </w:rPr>
  </w:style>
  <w:style w:type="paragraph" w:customStyle="1" w:styleId="CharCharCharCharChar2CharCharCharChar1">
    <w:name w:val="Char Char Char Char Char2 Char Char Char Char1"/>
    <w:basedOn w:val="affff3"/>
    <w:uiPriority w:val="99"/>
    <w:qFormat/>
    <w:rsid w:val="00770F20"/>
    <w:pPr>
      <w:spacing w:before="0" w:after="0" w:line="240" w:lineRule="auto"/>
      <w:ind w:left="424" w:firstLineChars="200" w:firstLine="200"/>
      <w:jc w:val="both"/>
    </w:pPr>
    <w:rPr>
      <w:rFonts w:ascii="Tahoma" w:hAnsi="Tahoma"/>
      <w:snapToGrid/>
      <w:kern w:val="2"/>
    </w:rPr>
  </w:style>
  <w:style w:type="paragraph" w:customStyle="1" w:styleId="Char1CharCharChar12">
    <w:name w:val="Char1 Char Char Char12"/>
    <w:basedOn w:val="affff3"/>
    <w:autoRedefine/>
    <w:uiPriority w:val="99"/>
    <w:qFormat/>
    <w:rsid w:val="00770F20"/>
    <w:pPr>
      <w:spacing w:before="0" w:after="0" w:line="240" w:lineRule="auto"/>
    </w:pPr>
    <w:rPr>
      <w:rFonts w:ascii="Tahoma" w:hAnsi="Tahoma"/>
      <w:snapToGrid/>
      <w:kern w:val="2"/>
    </w:rPr>
  </w:style>
  <w:style w:type="paragraph" w:customStyle="1" w:styleId="CharCharCharCharCharCharCharCharChar2">
    <w:name w:val="Char Char Char Char Char Char Char Char Char2"/>
    <w:basedOn w:val="affff3"/>
    <w:uiPriority w:val="99"/>
    <w:qFormat/>
    <w:rsid w:val="00770F20"/>
    <w:pPr>
      <w:spacing w:before="0" w:after="0" w:line="240" w:lineRule="auto"/>
      <w:jc w:val="both"/>
    </w:pPr>
    <w:rPr>
      <w:rFonts w:ascii="Times New Roman" w:hAnsi="Times New Roman"/>
      <w:snapToGrid/>
      <w:kern w:val="2"/>
      <w:sz w:val="21"/>
      <w:szCs w:val="24"/>
    </w:rPr>
  </w:style>
  <w:style w:type="paragraph" w:customStyle="1" w:styleId="Char1CharChar3">
    <w:name w:val="Char1 Char Char3"/>
    <w:basedOn w:val="affff3"/>
    <w:uiPriority w:val="99"/>
    <w:qFormat/>
    <w:rsid w:val="00770F20"/>
    <w:pPr>
      <w:tabs>
        <w:tab w:val="left" w:pos="420"/>
      </w:tabs>
      <w:spacing w:before="0" w:after="0" w:line="240" w:lineRule="auto"/>
      <w:ind w:left="420" w:hanging="420"/>
      <w:jc w:val="both"/>
    </w:pPr>
    <w:rPr>
      <w:rFonts w:ascii="Times New Roman" w:hAnsi="Times New Roman" w:cs="Mangal"/>
      <w:snapToGrid/>
      <w:kern w:val="2"/>
      <w:sz w:val="21"/>
      <w:lang w:bidi="hi-IN"/>
    </w:rPr>
  </w:style>
  <w:style w:type="paragraph" w:customStyle="1" w:styleId="CharChar1CharChar1CharChar1CharChar1Char2">
    <w:name w:val="Char Char1 Char Char1 Char Char1 Char Char1 Char2"/>
    <w:basedOn w:val="affff3"/>
    <w:autoRedefine/>
    <w:uiPriority w:val="99"/>
    <w:qFormat/>
    <w:rsid w:val="00770F20"/>
    <w:pPr>
      <w:spacing w:before="0" w:after="0" w:line="240" w:lineRule="auto"/>
      <w:jc w:val="both"/>
    </w:pPr>
    <w:rPr>
      <w:rFonts w:ascii="Tahoma" w:hAnsi="Tahoma"/>
      <w:snapToGrid/>
      <w:kern w:val="2"/>
      <w:szCs w:val="24"/>
    </w:rPr>
  </w:style>
  <w:style w:type="paragraph" w:customStyle="1" w:styleId="CharCharCharChar1CharCharCharCharCharCharCharCharChar2">
    <w:name w:val="Char Char Char Char1 Char Char Char Char Char Char Char Char Char2"/>
    <w:basedOn w:val="affff3"/>
    <w:uiPriority w:val="99"/>
    <w:qFormat/>
    <w:rsid w:val="00770F20"/>
    <w:pPr>
      <w:spacing w:before="0" w:after="0" w:line="240" w:lineRule="auto"/>
      <w:jc w:val="both"/>
    </w:pPr>
    <w:rPr>
      <w:rFonts w:ascii="Tahoma" w:hAnsi="Tahoma" w:cs="Mangal"/>
      <w:snapToGrid/>
      <w:kern w:val="2"/>
      <w:lang w:bidi="hi-IN"/>
    </w:rPr>
  </w:style>
  <w:style w:type="paragraph" w:customStyle="1" w:styleId="CharChar2CharCharCharCharCharCharCharCharCharCharCharCharCharCharCharCharCharCharCharChar2">
    <w:name w:val="Char Char2 Char Char Char Char Char Char Char Char Char Char Char Char Char Char Char Char Char Char Char Char2"/>
    <w:basedOn w:val="affff3"/>
    <w:uiPriority w:val="99"/>
    <w:qFormat/>
    <w:rsid w:val="00770F20"/>
    <w:pPr>
      <w:spacing w:before="0" w:after="0" w:line="240" w:lineRule="auto"/>
      <w:jc w:val="both"/>
    </w:pPr>
    <w:rPr>
      <w:rFonts w:ascii="Tahoma" w:hAnsi="Tahoma" w:cs="Mangal"/>
      <w:snapToGrid/>
      <w:kern w:val="2"/>
      <w:lang w:bidi="hi-IN"/>
    </w:rPr>
  </w:style>
  <w:style w:type="paragraph" w:customStyle="1" w:styleId="CharCharCharCharCharChar1Char2">
    <w:name w:val="Char Char Char Char Char Char1 Char2"/>
    <w:basedOn w:val="affff3"/>
    <w:uiPriority w:val="99"/>
    <w:qFormat/>
    <w:rsid w:val="00770F20"/>
    <w:pPr>
      <w:spacing w:before="0" w:after="0"/>
      <w:ind w:firstLineChars="200" w:firstLine="200"/>
      <w:jc w:val="both"/>
    </w:pPr>
    <w:rPr>
      <w:rFonts w:ascii="Tahoma" w:hAnsi="Tahoma" w:cs="Mangal"/>
      <w:snapToGrid/>
      <w:kern w:val="2"/>
      <w:lang w:bidi="hi-IN"/>
    </w:rPr>
  </w:style>
  <w:style w:type="paragraph" w:customStyle="1" w:styleId="CharCharCharCharCharCharCharCharCharCharCharCharCharCharCharCharCharCharCharCharCharCharChar1Char2">
    <w:name w:val="Char Char Char Char Char Char Char Char Char Char Char Char Char Char Char Char Char Char Char Char Char Char Char1 Char2"/>
    <w:basedOn w:val="affff3"/>
    <w:uiPriority w:val="99"/>
    <w:qFormat/>
    <w:rsid w:val="00770F20"/>
    <w:pPr>
      <w:widowControl/>
      <w:spacing w:before="0" w:after="0"/>
      <w:ind w:left="420"/>
      <w:jc w:val="both"/>
    </w:pPr>
    <w:rPr>
      <w:rFonts w:cs="Arial"/>
      <w:snapToGrid/>
      <w:kern w:val="2"/>
      <w:sz w:val="21"/>
      <w:szCs w:val="24"/>
    </w:rPr>
  </w:style>
  <w:style w:type="paragraph" w:customStyle="1" w:styleId="CharCharCharCharCharCharCharCharChar32">
    <w:name w:val="Char Char Char Char Char Char Char Char Char32"/>
    <w:basedOn w:val="affff3"/>
    <w:uiPriority w:val="99"/>
    <w:qFormat/>
    <w:rsid w:val="00770F20"/>
    <w:pPr>
      <w:spacing w:before="0" w:after="0" w:line="240" w:lineRule="auto"/>
      <w:jc w:val="both"/>
    </w:pPr>
    <w:rPr>
      <w:rFonts w:ascii="Tahoma" w:hAnsi="Tahoma"/>
      <w:snapToGrid/>
      <w:kern w:val="2"/>
    </w:rPr>
  </w:style>
  <w:style w:type="paragraph" w:customStyle="1" w:styleId="CharCharChar1CharCharCharChar">
    <w:name w:val="Char Char Char1 Char Char Char Char"/>
    <w:basedOn w:val="affff3"/>
    <w:uiPriority w:val="99"/>
    <w:qFormat/>
    <w:rsid w:val="00770F20"/>
    <w:pPr>
      <w:spacing w:before="0" w:after="0" w:line="300" w:lineRule="auto"/>
      <w:ind w:firstLineChars="200" w:firstLine="200"/>
      <w:jc w:val="both"/>
    </w:pPr>
    <w:rPr>
      <w:rFonts w:ascii="Tahoma" w:hAnsi="Tahoma"/>
      <w:snapToGrid/>
      <w:kern w:val="2"/>
    </w:rPr>
  </w:style>
  <w:style w:type="paragraph" w:customStyle="1" w:styleId="afffffffffffffffffffffffffffffffffff2">
    <w:name w:val="工程全称"/>
    <w:autoRedefine/>
    <w:uiPriority w:val="99"/>
    <w:qFormat/>
    <w:rsid w:val="00770F20"/>
    <w:pPr>
      <w:widowControl w:val="0"/>
      <w:adjustRightInd w:val="0"/>
      <w:spacing w:before="120" w:after="120" w:line="312" w:lineRule="atLeast"/>
      <w:ind w:right="879" w:firstLine="839"/>
      <w:jc w:val="center"/>
    </w:pPr>
    <w:rPr>
      <w:rFonts w:ascii="黑体" w:eastAsia="黑体"/>
      <w:b/>
      <w:sz w:val="36"/>
    </w:rPr>
  </w:style>
  <w:style w:type="paragraph" w:customStyle="1" w:styleId="Char2CharCharCharCharChar1CharCharCharChar">
    <w:name w:val="Char2 Char Char Char Char Char1 Char Char Char Char"/>
    <w:basedOn w:val="affff3"/>
    <w:uiPriority w:val="99"/>
    <w:qFormat/>
    <w:rsid w:val="00770F20"/>
    <w:pPr>
      <w:adjustRightInd w:val="0"/>
      <w:snapToGrid w:val="0"/>
      <w:spacing w:before="0" w:after="0"/>
      <w:ind w:firstLineChars="200" w:firstLine="480"/>
      <w:jc w:val="both"/>
    </w:pPr>
    <w:rPr>
      <w:rFonts w:ascii="Tahoma" w:hAnsi="Tahoma"/>
      <w:snapToGrid/>
      <w:color w:val="000000"/>
      <w:kern w:val="2"/>
      <w:szCs w:val="24"/>
    </w:rPr>
  </w:style>
  <w:style w:type="paragraph" w:customStyle="1" w:styleId="Char2CharCharChar1CharCharCharCharCharChar">
    <w:name w:val="Char2 Char Char Char1 Char Char Char Char Char Char"/>
    <w:basedOn w:val="affff9"/>
    <w:autoRedefine/>
    <w:uiPriority w:val="99"/>
    <w:qFormat/>
    <w:rsid w:val="00770F20"/>
    <w:pPr>
      <w:shd w:val="clear" w:color="auto" w:fill="000080"/>
      <w:spacing w:before="0" w:after="0" w:line="240" w:lineRule="auto"/>
      <w:jc w:val="both"/>
    </w:pPr>
    <w:rPr>
      <w:rFonts w:ascii="Tahoma" w:eastAsia="'宋体" w:hAnsi="Tahoma" w:cs="'宋体" w:hint="eastAsia"/>
      <w:snapToGrid/>
      <w:sz w:val="24"/>
      <w:szCs w:val="24"/>
      <w:lang w:val="x-none" w:eastAsia="x-none"/>
    </w:rPr>
  </w:style>
  <w:style w:type="paragraph" w:customStyle="1" w:styleId="CharCharCharCharCharCharCharCharCharCharCharChar1CharCharChar1CharCharCharCharCharCharCharCharCharCharCharCharCharCharCharCharCharChar1Char">
    <w:name w:val="Char Char Char Char Char Char Char Char Char Char Char Char1 Char Char Char1 Char Char Char Char Char Char Char Char Char Char Char Char Char Char Char Char Char Char1 Char"/>
    <w:basedOn w:val="affff3"/>
    <w:autoRedefine/>
    <w:uiPriority w:val="99"/>
    <w:qFormat/>
    <w:rsid w:val="00770F20"/>
    <w:pPr>
      <w:keepNext/>
      <w:autoSpaceDE w:val="0"/>
      <w:autoSpaceDN w:val="0"/>
      <w:spacing w:before="40" w:after="40" w:line="240" w:lineRule="auto"/>
    </w:pPr>
    <w:rPr>
      <w:rFonts w:ascii="Times New Roman" w:eastAsia="仿宋_GB2312" w:hAnsi="Times New Roman"/>
      <w:snapToGrid/>
      <w:kern w:val="2"/>
      <w:szCs w:val="24"/>
    </w:rPr>
  </w:style>
  <w:style w:type="paragraph" w:customStyle="1" w:styleId="-b">
    <w:name w:val=":-|"/>
    <w:uiPriority w:val="99"/>
    <w:qFormat/>
    <w:rsid w:val="00770F20"/>
    <w:pPr>
      <w:overflowPunct w:val="0"/>
      <w:autoSpaceDE w:val="0"/>
      <w:autoSpaceDN w:val="0"/>
      <w:adjustRightInd w:val="0"/>
    </w:pPr>
  </w:style>
  <w:style w:type="paragraph" w:customStyle="1" w:styleId="Abbildung1">
    <w:name w:val="Abbildung 1"/>
    <w:basedOn w:val="affff3"/>
    <w:next w:val="affff3"/>
    <w:uiPriority w:val="99"/>
    <w:qFormat/>
    <w:rsid w:val="00770F20"/>
    <w:pPr>
      <w:widowControl/>
      <w:numPr>
        <w:numId w:val="202"/>
      </w:numPr>
      <w:spacing w:before="0" w:after="0" w:line="240" w:lineRule="auto"/>
      <w:ind w:firstLine="0"/>
    </w:pPr>
    <w:rPr>
      <w:rFonts w:ascii="Times New Roman" w:hAnsi="Times New Roman"/>
      <w:b/>
      <w:snapToGrid/>
      <w:sz w:val="22"/>
      <w:lang w:val="en-GB" w:eastAsia="en-US"/>
    </w:rPr>
  </w:style>
  <w:style w:type="paragraph" w:customStyle="1" w:styleId="ASN1">
    <w:name w:val="ASN.1"/>
    <w:basedOn w:val="affff3"/>
    <w:next w:val="affff3"/>
    <w:uiPriority w:val="99"/>
    <w:qFormat/>
    <w:rsid w:val="00770F20"/>
    <w:pPr>
      <w:widowControl/>
      <w:tabs>
        <w:tab w:val="left" w:pos="794"/>
        <w:tab w:val="left" w:pos="1191"/>
        <w:tab w:val="left" w:pos="1588"/>
        <w:tab w:val="left" w:pos="1985"/>
      </w:tabs>
      <w:overflowPunct w:val="0"/>
      <w:autoSpaceDE w:val="0"/>
      <w:autoSpaceDN w:val="0"/>
      <w:adjustRightInd w:val="0"/>
      <w:spacing w:before="136" w:after="0" w:line="240" w:lineRule="auto"/>
      <w:jc w:val="both"/>
    </w:pPr>
    <w:rPr>
      <w:rFonts w:ascii="Times New Roman" w:hAnsi="Times New Roman"/>
      <w:b/>
      <w:noProof/>
      <w:snapToGrid/>
      <w:sz w:val="18"/>
      <w:szCs w:val="24"/>
    </w:rPr>
  </w:style>
  <w:style w:type="paragraph" w:customStyle="1" w:styleId="ASN1Cont">
    <w:name w:val="ASN.1 Cont."/>
    <w:basedOn w:val="ASN1"/>
    <w:uiPriority w:val="99"/>
    <w:qFormat/>
    <w:rsid w:val="00770F20"/>
    <w:pPr>
      <w:spacing w:before="0"/>
      <w:jc w:val="left"/>
    </w:pPr>
  </w:style>
  <w:style w:type="paragraph" w:customStyle="1" w:styleId="code">
    <w:name w:val="code"/>
    <w:basedOn w:val="affff3"/>
    <w:uiPriority w:val="99"/>
    <w:qFormat/>
    <w:rsid w:val="00770F20"/>
    <w:pPr>
      <w:widowControl/>
      <w:overflowPunct w:val="0"/>
      <w:autoSpaceDE w:val="0"/>
      <w:autoSpaceDN w:val="0"/>
      <w:adjustRightInd w:val="0"/>
      <w:spacing w:before="0" w:after="0" w:line="240" w:lineRule="auto"/>
    </w:pPr>
    <w:rPr>
      <w:rFonts w:ascii="Courier New" w:hAnsi="Courier New"/>
      <w:noProof/>
      <w:snapToGrid/>
      <w:sz w:val="20"/>
    </w:rPr>
  </w:style>
  <w:style w:type="paragraph" w:customStyle="1" w:styleId="cpde">
    <w:name w:val="cpde"/>
    <w:basedOn w:val="affff3"/>
    <w:uiPriority w:val="99"/>
    <w:qFormat/>
    <w:rsid w:val="00770F20"/>
    <w:pPr>
      <w:widowControl/>
      <w:overflowPunct w:val="0"/>
      <w:autoSpaceDE w:val="0"/>
      <w:autoSpaceDN w:val="0"/>
      <w:adjustRightInd w:val="0"/>
      <w:spacing w:before="120" w:after="0" w:line="240" w:lineRule="auto"/>
    </w:pPr>
    <w:rPr>
      <w:rFonts w:ascii="Helvetica" w:hAnsi="Helvetica"/>
      <w:snapToGrid/>
      <w:sz w:val="20"/>
      <w:lang w:eastAsia="en-US"/>
    </w:rPr>
  </w:style>
  <w:style w:type="paragraph" w:customStyle="1" w:styleId="afffffffffffffffffffffffffffffffffff3">
    <w:name w:val="È±Ê¡ÎÄ±¾"/>
    <w:basedOn w:val="affff3"/>
    <w:uiPriority w:val="99"/>
    <w:qFormat/>
    <w:rsid w:val="00770F20"/>
    <w:pPr>
      <w:widowControl/>
      <w:overflowPunct w:val="0"/>
      <w:autoSpaceDE w:val="0"/>
      <w:autoSpaceDN w:val="0"/>
      <w:adjustRightInd w:val="0"/>
      <w:spacing w:before="0" w:after="0" w:line="240" w:lineRule="auto"/>
    </w:pPr>
    <w:rPr>
      <w:rFonts w:ascii="Times New Roman" w:hAnsi="Times New Roman"/>
      <w:noProof/>
      <w:snapToGrid/>
      <w:szCs w:val="24"/>
    </w:rPr>
  </w:style>
  <w:style w:type="paragraph" w:customStyle="1" w:styleId="1fffffffe">
    <w:name w:val="È±Ê¡ÎÄ±¾:1"/>
    <w:basedOn w:val="affff3"/>
    <w:uiPriority w:val="99"/>
    <w:qFormat/>
    <w:rsid w:val="00770F20"/>
    <w:pPr>
      <w:widowControl/>
      <w:overflowPunct w:val="0"/>
      <w:autoSpaceDE w:val="0"/>
      <w:autoSpaceDN w:val="0"/>
      <w:adjustRightInd w:val="0"/>
      <w:spacing w:before="0" w:after="0" w:line="240" w:lineRule="auto"/>
    </w:pPr>
    <w:rPr>
      <w:rFonts w:ascii="Times New Roman" w:hAnsi="Times New Roman"/>
      <w:noProof/>
      <w:snapToGrid/>
      <w:szCs w:val="24"/>
    </w:rPr>
  </w:style>
  <w:style w:type="paragraph" w:customStyle="1" w:styleId="EQ">
    <w:name w:val="EQ"/>
    <w:basedOn w:val="affff3"/>
    <w:next w:val="affff3"/>
    <w:uiPriority w:val="99"/>
    <w:qFormat/>
    <w:rsid w:val="00770F20"/>
    <w:pPr>
      <w:keepLines/>
      <w:widowControl/>
      <w:tabs>
        <w:tab w:val="center" w:pos="4536"/>
        <w:tab w:val="right" w:pos="9072"/>
      </w:tabs>
      <w:overflowPunct w:val="0"/>
      <w:autoSpaceDE w:val="0"/>
      <w:autoSpaceDN w:val="0"/>
      <w:adjustRightInd w:val="0"/>
      <w:spacing w:before="0" w:after="180" w:line="240" w:lineRule="auto"/>
    </w:pPr>
    <w:rPr>
      <w:rFonts w:ascii="Times New Roman" w:eastAsia="Times New Roman" w:hAnsi="Times New Roman"/>
      <w:noProof/>
      <w:snapToGrid/>
      <w:sz w:val="20"/>
      <w:lang w:val="en-GB" w:eastAsia="en-US"/>
    </w:rPr>
  </w:style>
  <w:style w:type="paragraph" w:customStyle="1" w:styleId="IB2">
    <w:name w:val="IB2"/>
    <w:basedOn w:val="affff3"/>
    <w:uiPriority w:val="99"/>
    <w:qFormat/>
    <w:rsid w:val="00770F20"/>
    <w:pPr>
      <w:widowControl/>
      <w:numPr>
        <w:numId w:val="203"/>
      </w:numPr>
      <w:tabs>
        <w:tab w:val="left" w:pos="567"/>
      </w:tabs>
      <w:overflowPunct w:val="0"/>
      <w:autoSpaceDE w:val="0"/>
      <w:autoSpaceDN w:val="0"/>
      <w:adjustRightInd w:val="0"/>
      <w:spacing w:before="0" w:after="180" w:line="240" w:lineRule="auto"/>
    </w:pPr>
    <w:rPr>
      <w:rFonts w:ascii="Times New Roman" w:hAnsi="Times New Roman"/>
      <w:snapToGrid/>
      <w:sz w:val="20"/>
      <w:lang w:val="en-GB" w:eastAsia="en-US"/>
    </w:rPr>
  </w:style>
  <w:style w:type="paragraph" w:customStyle="1" w:styleId="IB3">
    <w:name w:val="IB3"/>
    <w:basedOn w:val="affff3"/>
    <w:uiPriority w:val="99"/>
    <w:qFormat/>
    <w:rsid w:val="00770F20"/>
    <w:pPr>
      <w:widowControl/>
      <w:numPr>
        <w:numId w:val="204"/>
      </w:numPr>
      <w:tabs>
        <w:tab w:val="left" w:pos="851"/>
      </w:tabs>
      <w:overflowPunct w:val="0"/>
      <w:autoSpaceDE w:val="0"/>
      <w:autoSpaceDN w:val="0"/>
      <w:adjustRightInd w:val="0"/>
      <w:spacing w:before="0" w:after="180" w:line="240" w:lineRule="auto"/>
      <w:ind w:firstLine="0"/>
    </w:pPr>
    <w:rPr>
      <w:rFonts w:ascii="Times New Roman" w:hAnsi="Times New Roman"/>
      <w:snapToGrid/>
      <w:sz w:val="20"/>
      <w:lang w:val="en-GB" w:eastAsia="en-US"/>
    </w:rPr>
  </w:style>
  <w:style w:type="paragraph" w:customStyle="1" w:styleId="IBL">
    <w:name w:val="IBL"/>
    <w:basedOn w:val="affff3"/>
    <w:uiPriority w:val="99"/>
    <w:qFormat/>
    <w:rsid w:val="00770F20"/>
    <w:pPr>
      <w:widowControl/>
      <w:numPr>
        <w:numId w:val="205"/>
      </w:numPr>
      <w:tabs>
        <w:tab w:val="left" w:pos="284"/>
      </w:tabs>
      <w:overflowPunct w:val="0"/>
      <w:autoSpaceDE w:val="0"/>
      <w:autoSpaceDN w:val="0"/>
      <w:adjustRightInd w:val="0"/>
      <w:spacing w:before="0" w:after="180" w:line="240" w:lineRule="auto"/>
      <w:ind w:firstLine="0"/>
    </w:pPr>
    <w:rPr>
      <w:rFonts w:ascii="Times New Roman" w:hAnsi="Times New Roman"/>
      <w:snapToGrid/>
      <w:sz w:val="20"/>
      <w:lang w:val="en-GB" w:eastAsia="en-US"/>
    </w:rPr>
  </w:style>
  <w:style w:type="paragraph" w:customStyle="1" w:styleId="IDL">
    <w:name w:val="IDL"/>
    <w:uiPriority w:val="99"/>
    <w:qFormat/>
    <w:rsid w:val="00770F20"/>
    <w:pPr>
      <w:tabs>
        <w:tab w:val="left" w:pos="864"/>
        <w:tab w:val="left" w:pos="1728"/>
        <w:tab w:val="left" w:pos="2592"/>
        <w:tab w:val="left" w:pos="3456"/>
        <w:tab w:val="left" w:pos="4320"/>
        <w:tab w:val="left" w:pos="5184"/>
        <w:tab w:val="left" w:pos="6048"/>
        <w:tab w:val="left" w:pos="6912"/>
        <w:tab w:val="left" w:pos="7776"/>
      </w:tabs>
    </w:pPr>
    <w:rPr>
      <w:rFonts w:ascii="Courier New" w:hAnsi="Courier New"/>
      <w:sz w:val="18"/>
    </w:rPr>
  </w:style>
  <w:style w:type="paragraph" w:customStyle="1" w:styleId="NF">
    <w:name w:val="NF"/>
    <w:basedOn w:val="affff3"/>
    <w:uiPriority w:val="99"/>
    <w:qFormat/>
    <w:rsid w:val="00770F20"/>
    <w:pPr>
      <w:keepNext/>
      <w:keepLines/>
      <w:widowControl/>
      <w:overflowPunct w:val="0"/>
      <w:autoSpaceDE w:val="0"/>
      <w:autoSpaceDN w:val="0"/>
      <w:adjustRightInd w:val="0"/>
      <w:spacing w:before="0" w:after="0" w:line="240" w:lineRule="auto"/>
      <w:ind w:left="1135" w:hanging="851"/>
    </w:pPr>
    <w:rPr>
      <w:snapToGrid/>
      <w:sz w:val="18"/>
      <w:lang w:val="en-GB" w:eastAsia="en-US"/>
    </w:rPr>
  </w:style>
  <w:style w:type="paragraph" w:customStyle="1" w:styleId="PL">
    <w:name w:val="PL"/>
    <w:uiPriority w:val="99"/>
    <w:qFormat/>
    <w:rsid w:val="00770F2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pPr>
    <w:rPr>
      <w:rFonts w:ascii="Courier New" w:hAnsi="Courier New"/>
      <w:noProof/>
      <w:sz w:val="16"/>
      <w:lang w:val="en-GB" w:eastAsia="en-US"/>
    </w:rPr>
  </w:style>
  <w:style w:type="paragraph" w:customStyle="1" w:styleId="RecCCITT">
    <w:name w:val="Rec_CCITT_#"/>
    <w:basedOn w:val="affff3"/>
    <w:uiPriority w:val="99"/>
    <w:qFormat/>
    <w:rsid w:val="00770F20"/>
    <w:pPr>
      <w:keepNext/>
      <w:keepLines/>
      <w:widowControl/>
      <w:overflowPunct w:val="0"/>
      <w:autoSpaceDE w:val="0"/>
      <w:autoSpaceDN w:val="0"/>
      <w:adjustRightInd w:val="0"/>
      <w:spacing w:before="0" w:after="180" w:line="240" w:lineRule="auto"/>
    </w:pPr>
    <w:rPr>
      <w:rFonts w:ascii="Times New Roman" w:hAnsi="Times New Roman"/>
      <w:b/>
      <w:snapToGrid/>
      <w:sz w:val="20"/>
      <w:lang w:val="en-GB" w:eastAsia="en-US"/>
    </w:rPr>
  </w:style>
  <w:style w:type="paragraph" w:customStyle="1" w:styleId="sheji">
    <w:name w:val="sheji"/>
    <w:basedOn w:val="affff3"/>
    <w:uiPriority w:val="99"/>
    <w:qFormat/>
    <w:rsid w:val="00770F20"/>
    <w:pPr>
      <w:adjustRightInd w:val="0"/>
      <w:spacing w:before="0" w:after="0"/>
      <w:ind w:firstLine="600"/>
      <w:jc w:val="center"/>
    </w:pPr>
    <w:rPr>
      <w:rFonts w:ascii="仿宋_GB2312" w:eastAsia="仿宋_GB2312" w:hAnsi="Times New Roman"/>
      <w:snapToGrid/>
      <w:sz w:val="30"/>
    </w:rPr>
  </w:style>
  <w:style w:type="paragraph" w:customStyle="1" w:styleId="TAN">
    <w:name w:val="TAN"/>
    <w:basedOn w:val="TAL"/>
    <w:uiPriority w:val="99"/>
    <w:qFormat/>
    <w:rsid w:val="00770F20"/>
    <w:pPr>
      <w:overflowPunct w:val="0"/>
      <w:autoSpaceDE w:val="0"/>
      <w:autoSpaceDN w:val="0"/>
      <w:adjustRightInd w:val="0"/>
      <w:ind w:left="851" w:hanging="851"/>
    </w:pPr>
  </w:style>
  <w:style w:type="paragraph" w:customStyle="1" w:styleId="TAR">
    <w:name w:val="TAR"/>
    <w:basedOn w:val="TAL"/>
    <w:uiPriority w:val="99"/>
    <w:qFormat/>
    <w:rsid w:val="00770F20"/>
    <w:pPr>
      <w:jc w:val="right"/>
    </w:pPr>
  </w:style>
  <w:style w:type="paragraph" w:customStyle="1" w:styleId="tdoc-header">
    <w:name w:val="tdoc-header"/>
    <w:uiPriority w:val="99"/>
    <w:qFormat/>
    <w:rsid w:val="00770F20"/>
    <w:rPr>
      <w:rFonts w:ascii="Arial" w:hAnsi="Arial"/>
      <w:noProof/>
      <w:sz w:val="24"/>
      <w:lang w:val="en-GB" w:eastAsia="en-US"/>
    </w:rPr>
  </w:style>
  <w:style w:type="paragraph" w:customStyle="1" w:styleId="TH">
    <w:name w:val="TH"/>
    <w:basedOn w:val="affff3"/>
    <w:uiPriority w:val="99"/>
    <w:qFormat/>
    <w:rsid w:val="00770F20"/>
    <w:pPr>
      <w:keepNext/>
      <w:keepLines/>
      <w:widowControl/>
      <w:overflowPunct w:val="0"/>
      <w:autoSpaceDE w:val="0"/>
      <w:autoSpaceDN w:val="0"/>
      <w:adjustRightInd w:val="0"/>
      <w:spacing w:before="60" w:after="180" w:line="240" w:lineRule="auto"/>
      <w:jc w:val="center"/>
    </w:pPr>
    <w:rPr>
      <w:b/>
      <w:snapToGrid/>
      <w:sz w:val="20"/>
      <w:lang w:val="en-GB" w:eastAsia="en-US"/>
    </w:rPr>
  </w:style>
  <w:style w:type="paragraph" w:customStyle="1" w:styleId="TF">
    <w:name w:val="TF"/>
    <w:basedOn w:val="TH"/>
    <w:uiPriority w:val="99"/>
    <w:qFormat/>
    <w:rsid w:val="00770F20"/>
    <w:pPr>
      <w:keepNext w:val="0"/>
      <w:spacing w:before="0" w:after="240"/>
    </w:pPr>
  </w:style>
  <w:style w:type="paragraph" w:customStyle="1" w:styleId="ZT">
    <w:name w:val="ZT"/>
    <w:uiPriority w:val="99"/>
    <w:qFormat/>
    <w:rsid w:val="00770F20"/>
    <w:pPr>
      <w:framePr w:wrap="notBeside" w:hAnchor="margin" w:yAlign="center"/>
      <w:widowControl w:val="0"/>
      <w:overflowPunct w:val="0"/>
      <w:autoSpaceDE w:val="0"/>
      <w:autoSpaceDN w:val="0"/>
      <w:adjustRightInd w:val="0"/>
      <w:spacing w:line="240" w:lineRule="atLeast"/>
      <w:jc w:val="right"/>
    </w:pPr>
    <w:rPr>
      <w:rFonts w:ascii="Arial" w:hAnsi="Arial"/>
      <w:b/>
      <w:sz w:val="34"/>
      <w:lang w:val="en-GB" w:eastAsia="en-US"/>
    </w:rPr>
  </w:style>
  <w:style w:type="paragraph" w:customStyle="1" w:styleId="afffffffffffffffffffffffffffffffffff4">
    <w:name w:val="本正文"/>
    <w:basedOn w:val="affff3"/>
    <w:uiPriority w:val="99"/>
    <w:qFormat/>
    <w:rsid w:val="00770F20"/>
    <w:pPr>
      <w:adjustRightInd w:val="0"/>
      <w:spacing w:before="0" w:after="0"/>
      <w:ind w:firstLine="567"/>
    </w:pPr>
    <w:rPr>
      <w:rFonts w:ascii="长城仿宋" w:eastAsia="长城仿宋" w:hAnsi="Times New Roman"/>
      <w:snapToGrid/>
      <w:spacing w:val="10"/>
      <w:sz w:val="28"/>
    </w:rPr>
  </w:style>
  <w:style w:type="paragraph" w:customStyle="1" w:styleId="1ffffffff">
    <w:name w:val="附录1"/>
    <w:basedOn w:val="affff3"/>
    <w:next w:val="affff3"/>
    <w:autoRedefine/>
    <w:uiPriority w:val="99"/>
    <w:qFormat/>
    <w:rsid w:val="00770F20"/>
    <w:pPr>
      <w:spacing w:before="0" w:after="0" w:line="240" w:lineRule="auto"/>
      <w:jc w:val="center"/>
    </w:pPr>
    <w:rPr>
      <w:rFonts w:ascii="Times New Roman" w:hAnsi="Times New Roman"/>
      <w:b/>
      <w:snapToGrid/>
      <w:color w:val="000000"/>
      <w:kern w:val="2"/>
      <w:sz w:val="21"/>
    </w:rPr>
  </w:style>
  <w:style w:type="paragraph" w:customStyle="1" w:styleId="2ffffffc">
    <w:name w:val="附录2"/>
    <w:basedOn w:val="affff3"/>
    <w:autoRedefine/>
    <w:uiPriority w:val="99"/>
    <w:qFormat/>
    <w:rsid w:val="00770F20"/>
    <w:pPr>
      <w:spacing w:before="0" w:after="0" w:line="240" w:lineRule="auto"/>
      <w:jc w:val="both"/>
    </w:pPr>
    <w:rPr>
      <w:rFonts w:ascii="黑体" w:eastAsia="黑体" w:hAnsi="Times New Roman"/>
      <w:b/>
      <w:snapToGrid/>
      <w:color w:val="000000"/>
      <w:kern w:val="2"/>
      <w:sz w:val="21"/>
    </w:rPr>
  </w:style>
  <w:style w:type="paragraph" w:customStyle="1" w:styleId="CharCharCharCharCharCharCharCharCharCharCharChar1CharCharChar1CharCharCharCharCharCharCharCharCharCharCharCharCharCharCharCharCharChar1CharCharCharCharCharCharChar">
    <w:name w:val="Char Char Char Char Char Char Char Char Char Char Char Char1 Char Char Char1 Char Char Char Char Char Char Char Char Char Char Char Char Char Char Char Char Char Char1 Char Char Char Char Char Char Char"/>
    <w:basedOn w:val="affff3"/>
    <w:autoRedefine/>
    <w:uiPriority w:val="99"/>
    <w:qFormat/>
    <w:rsid w:val="00770F20"/>
    <w:pPr>
      <w:keepNext/>
      <w:autoSpaceDE w:val="0"/>
      <w:autoSpaceDN w:val="0"/>
      <w:spacing w:before="40" w:after="40" w:line="240" w:lineRule="auto"/>
      <w:jc w:val="center"/>
    </w:pPr>
    <w:rPr>
      <w:rFonts w:ascii="Times New Roman" w:eastAsia="仿宋_GB2312" w:hAnsi="Times New Roman"/>
      <w:snapToGrid/>
      <w:kern w:val="2"/>
      <w:szCs w:val="24"/>
    </w:rPr>
  </w:style>
  <w:style w:type="paragraph" w:customStyle="1" w:styleId="cellbody0">
    <w:name w:val="cellbody"/>
    <w:basedOn w:val="affff3"/>
    <w:uiPriority w:val="99"/>
    <w:qFormat/>
    <w:rsid w:val="00770F20"/>
    <w:pPr>
      <w:widowControl/>
      <w:spacing w:before="100" w:beforeAutospacing="1" w:after="100" w:afterAutospacing="1" w:line="240" w:lineRule="auto"/>
    </w:pPr>
    <w:rPr>
      <w:rFonts w:ascii="宋体" w:hAnsi="宋体" w:cs="宋体"/>
      <w:snapToGrid/>
      <w:szCs w:val="24"/>
    </w:rPr>
  </w:style>
  <w:style w:type="paragraph" w:customStyle="1" w:styleId="afffffffffffffffffffffffffffffffffff5">
    <w:name w:val="工程全程"/>
    <w:autoRedefine/>
    <w:uiPriority w:val="99"/>
    <w:qFormat/>
    <w:rsid w:val="00770F20"/>
    <w:pPr>
      <w:widowControl w:val="0"/>
      <w:adjustRightInd w:val="0"/>
      <w:spacing w:before="120" w:after="120" w:line="312" w:lineRule="atLeast"/>
      <w:ind w:right="879" w:firstLine="839"/>
      <w:jc w:val="center"/>
    </w:pPr>
    <w:rPr>
      <w:rFonts w:ascii="黑体" w:eastAsia="黑体"/>
      <w:b/>
      <w:sz w:val="36"/>
    </w:rPr>
  </w:style>
  <w:style w:type="paragraph" w:customStyle="1" w:styleId="afffffffffffffffffffffffffffffffffff6">
    <w:name w:val="图纸文字"/>
    <w:basedOn w:val="affff3"/>
    <w:autoRedefine/>
    <w:uiPriority w:val="99"/>
    <w:qFormat/>
    <w:rsid w:val="00770F20"/>
    <w:pPr>
      <w:spacing w:before="0" w:after="0" w:line="0" w:lineRule="atLeast"/>
      <w:jc w:val="center"/>
    </w:pPr>
    <w:rPr>
      <w:rFonts w:ascii="Times New Roman" w:eastAsia="楷体_GB2312" w:hAnsi="Times New Roman"/>
      <w:noProof/>
      <w:snapToGrid/>
      <w:kern w:val="2"/>
      <w:sz w:val="21"/>
      <w:szCs w:val="21"/>
    </w:rPr>
  </w:style>
  <w:style w:type="paragraph" w:customStyle="1" w:styleId="deftexte">
    <w:name w:val="def texte"/>
    <w:basedOn w:val="affff3"/>
    <w:uiPriority w:val="99"/>
    <w:qFormat/>
    <w:rsid w:val="00770F20"/>
    <w:pPr>
      <w:tabs>
        <w:tab w:val="left" w:pos="794"/>
        <w:tab w:val="left" w:pos="1191"/>
        <w:tab w:val="left" w:pos="1588"/>
        <w:tab w:val="left" w:pos="1985"/>
      </w:tabs>
      <w:autoSpaceDE w:val="0"/>
      <w:autoSpaceDN w:val="0"/>
      <w:adjustRightInd w:val="0"/>
      <w:spacing w:before="136" w:after="60"/>
      <w:ind w:firstLine="425"/>
      <w:jc w:val="both"/>
    </w:pPr>
    <w:rPr>
      <w:rFonts w:ascii="宋体" w:hAnsi="Tms Rmn"/>
      <w:snapToGrid/>
      <w:sz w:val="21"/>
      <w:szCs w:val="21"/>
      <w:lang w:val="en-GB"/>
    </w:rPr>
  </w:style>
  <w:style w:type="paragraph" w:customStyle="1" w:styleId="Bodytext">
    <w:name w:val="!Bodytext"/>
    <w:basedOn w:val="affff3"/>
    <w:uiPriority w:val="99"/>
    <w:qFormat/>
    <w:rsid w:val="00770F20"/>
    <w:pPr>
      <w:widowControl/>
      <w:overflowPunct w:val="0"/>
      <w:autoSpaceDE w:val="0"/>
      <w:autoSpaceDN w:val="0"/>
      <w:adjustRightInd w:val="0"/>
      <w:spacing w:before="0" w:after="220" w:line="240" w:lineRule="auto"/>
      <w:jc w:val="both"/>
    </w:pPr>
    <w:rPr>
      <w:snapToGrid/>
      <w:kern w:val="2"/>
      <w:sz w:val="22"/>
      <w:szCs w:val="21"/>
      <w:lang w:val="en-GB"/>
    </w:rPr>
  </w:style>
  <w:style w:type="paragraph" w:customStyle="1" w:styleId="ALT3">
    <w:name w:val="ALT+3编号"/>
    <w:basedOn w:val="affff3"/>
    <w:uiPriority w:val="99"/>
    <w:qFormat/>
    <w:rsid w:val="00770F20"/>
    <w:pPr>
      <w:tabs>
        <w:tab w:val="left" w:pos="907"/>
      </w:tabs>
      <w:spacing w:before="0" w:after="0"/>
      <w:ind w:leftChars="225" w:left="900" w:hangingChars="150" w:hanging="360"/>
      <w:jc w:val="both"/>
    </w:pPr>
    <w:rPr>
      <w:rFonts w:ascii="Times New Roman" w:hAnsi="Times New Roman"/>
      <w:snapToGrid/>
      <w:kern w:val="2"/>
      <w:sz w:val="21"/>
      <w:szCs w:val="21"/>
    </w:rPr>
  </w:style>
  <w:style w:type="paragraph" w:customStyle="1" w:styleId="NormalParagraphChar">
    <w:name w:val="Normal Paragraph Char"/>
    <w:basedOn w:val="affff3"/>
    <w:uiPriority w:val="99"/>
    <w:qFormat/>
    <w:rsid w:val="00770F20"/>
    <w:pPr>
      <w:widowControl/>
      <w:spacing w:before="120" w:after="0"/>
      <w:ind w:firstLine="425"/>
      <w:jc w:val="both"/>
    </w:pPr>
    <w:rPr>
      <w:rFonts w:ascii="Times New Roman" w:hAnsi="Times New Roman"/>
      <w:snapToGrid/>
      <w:sz w:val="21"/>
      <w:szCs w:val="24"/>
    </w:rPr>
  </w:style>
  <w:style w:type="paragraph" w:customStyle="1" w:styleId="cellitem">
    <w:name w:val="cell item"/>
    <w:basedOn w:val="affff3"/>
    <w:uiPriority w:val="99"/>
    <w:qFormat/>
    <w:rsid w:val="00770F20"/>
    <w:pPr>
      <w:widowControl/>
      <w:tabs>
        <w:tab w:val="left" w:pos="1100"/>
      </w:tabs>
      <w:spacing w:before="0" w:after="0" w:line="240" w:lineRule="auto"/>
      <w:jc w:val="both"/>
    </w:pPr>
    <w:rPr>
      <w:rFonts w:ascii="黑体" w:eastAsia="黑体"/>
      <w:b/>
      <w:snapToGrid/>
      <w:sz w:val="21"/>
      <w:szCs w:val="21"/>
    </w:rPr>
  </w:style>
  <w:style w:type="paragraph" w:customStyle="1" w:styleId="CharCharCharCharCharCharCharCharCharCharCharChar1CharCharChar1CharCharCharCharCharCharChar">
    <w:name w:val="Char Char Char Char Char Char Char Char Char Char Char Char1 Char Char Char1 Char Char Char Char Char Char Char"/>
    <w:basedOn w:val="affff3"/>
    <w:autoRedefine/>
    <w:uiPriority w:val="99"/>
    <w:qFormat/>
    <w:rsid w:val="00770F20"/>
    <w:pPr>
      <w:keepNext/>
      <w:autoSpaceDE w:val="0"/>
      <w:autoSpaceDN w:val="0"/>
      <w:spacing w:before="40" w:after="40" w:line="240" w:lineRule="auto"/>
      <w:jc w:val="center"/>
    </w:pPr>
    <w:rPr>
      <w:rFonts w:ascii="Times New Roman" w:eastAsia="仿宋_GB2312" w:hAnsi="Times New Roman"/>
      <w:snapToGrid/>
      <w:kern w:val="2"/>
      <w:sz w:val="21"/>
      <w:szCs w:val="24"/>
    </w:rPr>
  </w:style>
  <w:style w:type="character" w:customStyle="1" w:styleId="tytytytyChar1Char">
    <w:name w:val="tytytyty Char1 Char"/>
    <w:link w:val="tytytytyChar1"/>
    <w:qFormat/>
    <w:locked/>
    <w:rsid w:val="00770F20"/>
    <w:rPr>
      <w:kern w:val="2"/>
      <w:sz w:val="21"/>
      <w:szCs w:val="24"/>
      <w:lang w:val="x-none" w:eastAsia="x-none"/>
    </w:rPr>
  </w:style>
  <w:style w:type="paragraph" w:customStyle="1" w:styleId="tytytytyChar1">
    <w:name w:val="tytytyty Char1"/>
    <w:basedOn w:val="affff3"/>
    <w:link w:val="tytytytyChar1Char"/>
    <w:qFormat/>
    <w:rsid w:val="00770F20"/>
    <w:pPr>
      <w:spacing w:before="0" w:after="0"/>
      <w:ind w:leftChars="171" w:left="359" w:firstLineChars="200" w:firstLine="480"/>
      <w:jc w:val="both"/>
    </w:pPr>
    <w:rPr>
      <w:rFonts w:ascii="Times New Roman" w:hAnsi="Times New Roman"/>
      <w:snapToGrid/>
      <w:kern w:val="2"/>
      <w:sz w:val="21"/>
      <w:szCs w:val="24"/>
      <w:lang w:val="x-none" w:eastAsia="x-none"/>
    </w:rPr>
  </w:style>
  <w:style w:type="paragraph" w:customStyle="1" w:styleId="CharCharCharCharCharCharCharCharCharCharCharChar1Char">
    <w:name w:val="Char Char Char Char Char Char Char Char Char Char Char Char1 Char"/>
    <w:basedOn w:val="affff9"/>
    <w:autoRedefine/>
    <w:uiPriority w:val="99"/>
    <w:qFormat/>
    <w:rsid w:val="00770F20"/>
    <w:pPr>
      <w:shd w:val="clear" w:color="auto" w:fill="000080"/>
      <w:spacing w:before="0" w:after="0" w:line="240" w:lineRule="auto"/>
      <w:jc w:val="both"/>
    </w:pPr>
    <w:rPr>
      <w:rFonts w:ascii="Tahoma" w:eastAsia="'宋体" w:hAnsi="Tahoma" w:cs="'宋体" w:hint="eastAsia"/>
      <w:snapToGrid/>
      <w:sz w:val="21"/>
      <w:szCs w:val="24"/>
      <w:lang w:val="x-none" w:eastAsia="x-none"/>
    </w:rPr>
  </w:style>
  <w:style w:type="paragraph" w:customStyle="1" w:styleId="StyleHeading2H2sect12DONOTUSEh2chnChapterNumberAppend">
    <w:name w:val="Style Heading 2H2sect 1.2DO NOT USE_h2chnChapter Number/Append..."/>
    <w:basedOn w:val="affff3"/>
    <w:uiPriority w:val="99"/>
    <w:qFormat/>
    <w:rsid w:val="00770F20"/>
    <w:pPr>
      <w:tabs>
        <w:tab w:val="num" w:pos="0"/>
      </w:tabs>
      <w:spacing w:before="0" w:after="0" w:line="240" w:lineRule="auto"/>
      <w:ind w:left="72" w:hanging="72"/>
      <w:jc w:val="both"/>
    </w:pPr>
    <w:rPr>
      <w:rFonts w:ascii="Times New Roman" w:hAnsi="Times New Roman"/>
      <w:snapToGrid/>
      <w:kern w:val="2"/>
      <w:sz w:val="21"/>
      <w:szCs w:val="24"/>
    </w:rPr>
  </w:style>
  <w:style w:type="paragraph" w:customStyle="1" w:styleId="Style1">
    <w:name w:val="Style1"/>
    <w:basedOn w:val="affff3"/>
    <w:uiPriority w:val="99"/>
    <w:qFormat/>
    <w:rsid w:val="00770F20"/>
    <w:pPr>
      <w:adjustRightInd w:val="0"/>
      <w:spacing w:before="0" w:after="0" w:line="312" w:lineRule="atLeast"/>
      <w:ind w:firstLine="576"/>
      <w:jc w:val="both"/>
    </w:pPr>
    <w:rPr>
      <w:rFonts w:ascii="宋体" w:hAnsi="Times New Roman"/>
      <w:b/>
      <w:snapToGrid/>
      <w:sz w:val="28"/>
      <w:szCs w:val="21"/>
    </w:rPr>
  </w:style>
  <w:style w:type="paragraph" w:customStyle="1" w:styleId="CharCharCharCharCharCharCharCharCharCharCharCharChar2CharCharCharChar">
    <w:name w:val="Char Char Char Char Char Char Char Char Char Char Char Char Char2 Char Char Char Char"/>
    <w:basedOn w:val="affff3"/>
    <w:uiPriority w:val="99"/>
    <w:qFormat/>
    <w:rsid w:val="00770F20"/>
    <w:pPr>
      <w:widowControl/>
      <w:spacing w:before="0" w:after="160" w:line="240" w:lineRule="exact"/>
    </w:pPr>
    <w:rPr>
      <w:rFonts w:ascii="Verdana" w:hAnsi="Verdana"/>
      <w:snapToGrid/>
      <w:sz w:val="20"/>
      <w:szCs w:val="21"/>
      <w:lang w:eastAsia="en-US"/>
    </w:rPr>
  </w:style>
  <w:style w:type="paragraph" w:customStyle="1" w:styleId="Command">
    <w:name w:val="Command"/>
    <w:basedOn w:val="affff3"/>
    <w:autoRedefine/>
    <w:uiPriority w:val="99"/>
    <w:qFormat/>
    <w:rsid w:val="00770F20"/>
    <w:pPr>
      <w:widowControl/>
      <w:overflowPunct w:val="0"/>
      <w:autoSpaceDE w:val="0"/>
      <w:autoSpaceDN w:val="0"/>
      <w:adjustRightInd w:val="0"/>
      <w:spacing w:before="60" w:after="60"/>
      <w:ind w:left="900" w:right="240"/>
    </w:pPr>
    <w:rPr>
      <w:rFonts w:ascii="Courier New" w:hAnsi="Courier New"/>
      <w:snapToGrid/>
      <w:color w:val="000000"/>
      <w:sz w:val="21"/>
      <w:szCs w:val="21"/>
    </w:rPr>
  </w:style>
  <w:style w:type="paragraph" w:customStyle="1" w:styleId="Date1">
    <w:name w:val="Date1"/>
    <w:basedOn w:val="affff3"/>
    <w:uiPriority w:val="99"/>
    <w:qFormat/>
    <w:rsid w:val="00770F20"/>
    <w:pPr>
      <w:widowControl/>
      <w:overflowPunct w:val="0"/>
      <w:autoSpaceDE w:val="0"/>
      <w:autoSpaceDN w:val="0"/>
      <w:adjustRightInd w:val="0"/>
      <w:spacing w:before="5400" w:after="60"/>
      <w:ind w:right="240"/>
      <w:jc w:val="center"/>
    </w:pPr>
    <w:rPr>
      <w:rFonts w:ascii="Times New Roman" w:hAnsi="Times New Roman"/>
      <w:b/>
      <w:noProof/>
      <w:snapToGrid/>
      <w:color w:val="000000"/>
      <w:sz w:val="21"/>
      <w:szCs w:val="21"/>
    </w:rPr>
  </w:style>
  <w:style w:type="paragraph" w:customStyle="1" w:styleId="Version">
    <w:name w:val="Version"/>
    <w:basedOn w:val="affff3"/>
    <w:uiPriority w:val="99"/>
    <w:qFormat/>
    <w:rsid w:val="00770F20"/>
    <w:pPr>
      <w:widowControl/>
      <w:overflowPunct w:val="0"/>
      <w:autoSpaceDE w:val="0"/>
      <w:autoSpaceDN w:val="0"/>
      <w:adjustRightInd w:val="0"/>
      <w:spacing w:before="60"/>
      <w:ind w:right="240"/>
      <w:jc w:val="center"/>
    </w:pPr>
    <w:rPr>
      <w:rFonts w:ascii="Times New Roman" w:hAnsi="Times New Roman"/>
      <w:b/>
      <w:noProof/>
      <w:snapToGrid/>
      <w:color w:val="000000"/>
      <w:sz w:val="21"/>
      <w:szCs w:val="21"/>
    </w:rPr>
  </w:style>
  <w:style w:type="paragraph" w:customStyle="1" w:styleId="afffffffffffffffffffffffffffffffffff7">
    <w:name w:val="版权"/>
    <w:basedOn w:val="affff3"/>
    <w:autoRedefine/>
    <w:uiPriority w:val="99"/>
    <w:qFormat/>
    <w:rsid w:val="00770F20"/>
    <w:pPr>
      <w:widowControl/>
      <w:overflowPunct w:val="0"/>
      <w:autoSpaceDE w:val="0"/>
      <w:autoSpaceDN w:val="0"/>
      <w:adjustRightInd w:val="0"/>
      <w:spacing w:before="120" w:after="60"/>
      <w:ind w:right="240"/>
      <w:jc w:val="center"/>
    </w:pPr>
    <w:rPr>
      <w:rFonts w:ascii="Tahoma" w:hAnsi="Tahoma"/>
      <w:b/>
      <w:snapToGrid/>
      <w:color w:val="000000"/>
      <w:sz w:val="21"/>
      <w:szCs w:val="21"/>
    </w:rPr>
  </w:style>
  <w:style w:type="paragraph" w:customStyle="1" w:styleId="2f">
    <w:name w:val="附录标题 2"/>
    <w:basedOn w:val="24"/>
    <w:next w:val="affffc"/>
    <w:autoRedefine/>
    <w:uiPriority w:val="99"/>
    <w:qFormat/>
    <w:rsid w:val="00770F20"/>
    <w:pPr>
      <w:keepNext/>
      <w:keepLines/>
      <w:widowControl/>
      <w:numPr>
        <w:ilvl w:val="0"/>
        <w:numId w:val="207"/>
      </w:numPr>
      <w:tabs>
        <w:tab w:val="clear" w:pos="576"/>
      </w:tabs>
      <w:overflowPunct w:val="0"/>
      <w:autoSpaceDE w:val="0"/>
      <w:autoSpaceDN w:val="0"/>
      <w:adjustRightInd w:val="0"/>
      <w:spacing w:line="415" w:lineRule="auto"/>
      <w:ind w:right="240"/>
    </w:pPr>
    <w:rPr>
      <w:snapToGrid/>
      <w:color w:val="000000"/>
      <w:sz w:val="36"/>
      <w:szCs w:val="20"/>
      <w:lang w:val="x-none" w:eastAsia="x-none"/>
    </w:rPr>
  </w:style>
  <w:style w:type="paragraph" w:customStyle="1" w:styleId="3ffb">
    <w:name w:val="附录标题 3"/>
    <w:basedOn w:val="30"/>
    <w:next w:val="affffc"/>
    <w:autoRedefine/>
    <w:uiPriority w:val="99"/>
    <w:qFormat/>
    <w:rsid w:val="00770F20"/>
    <w:pPr>
      <w:keepNext/>
      <w:keepLines/>
      <w:numPr>
        <w:ilvl w:val="0"/>
        <w:numId w:val="0"/>
      </w:numPr>
      <w:overflowPunct w:val="0"/>
      <w:autoSpaceDE w:val="0"/>
      <w:autoSpaceDN w:val="0"/>
      <w:adjustRightInd w:val="0"/>
      <w:spacing w:before="260" w:after="260" w:line="412" w:lineRule="auto"/>
      <w:ind w:right="240"/>
    </w:pPr>
    <w:rPr>
      <w:rFonts w:ascii="Tahoma" w:eastAsia="黑体" w:hAnsi="Tahoma"/>
      <w:bCs w:val="0"/>
      <w:iCs w:val="0"/>
      <w:snapToGrid/>
      <w:color w:val="000000"/>
      <w:sz w:val="30"/>
      <w:szCs w:val="20"/>
      <w:lang w:val="x-none" w:eastAsia="x-none"/>
    </w:rPr>
  </w:style>
  <w:style w:type="paragraph" w:customStyle="1" w:styleId="4ff">
    <w:name w:val="附录标题 4"/>
    <w:basedOn w:val="40"/>
    <w:next w:val="affffc"/>
    <w:autoRedefine/>
    <w:uiPriority w:val="99"/>
    <w:qFormat/>
    <w:rsid w:val="00770F20"/>
    <w:pPr>
      <w:keepNext/>
      <w:keepLines/>
      <w:numPr>
        <w:ilvl w:val="0"/>
        <w:numId w:val="0"/>
      </w:numPr>
      <w:overflowPunct w:val="0"/>
      <w:autoSpaceDE w:val="0"/>
      <w:autoSpaceDN w:val="0"/>
      <w:adjustRightInd w:val="0"/>
      <w:spacing w:after="60" w:line="240" w:lineRule="atLeast"/>
      <w:ind w:right="238"/>
    </w:pPr>
    <w:rPr>
      <w:rFonts w:ascii="Tahoma" w:hAnsi="Tahoma"/>
      <w:bCs w:val="0"/>
      <w:smallCaps/>
      <w:noProof/>
      <w:snapToGrid/>
      <w:color w:val="000000"/>
      <w:kern w:val="20"/>
      <w:lang w:val="x-none" w:eastAsia="x-none"/>
    </w:rPr>
  </w:style>
  <w:style w:type="paragraph" w:customStyle="1" w:styleId="1ffffffff0">
    <w:name w:val="附录标题1"/>
    <w:basedOn w:val="13"/>
    <w:next w:val="affffc"/>
    <w:autoRedefine/>
    <w:uiPriority w:val="99"/>
    <w:qFormat/>
    <w:rsid w:val="00770F20"/>
    <w:pPr>
      <w:keepLines/>
      <w:pageBreakBefore/>
      <w:widowControl/>
      <w:numPr>
        <w:numId w:val="0"/>
      </w:numPr>
      <w:pBdr>
        <w:bottom w:val="single" w:sz="18" w:space="1" w:color="C0C0C0"/>
      </w:pBdr>
      <w:tabs>
        <w:tab w:val="num" w:pos="1800"/>
      </w:tabs>
      <w:overflowPunct w:val="0"/>
      <w:autoSpaceDE w:val="0"/>
      <w:autoSpaceDN w:val="0"/>
      <w:adjustRightInd w:val="0"/>
      <w:spacing w:before="240" w:after="240" w:line="576" w:lineRule="auto"/>
      <w:ind w:right="240"/>
    </w:pPr>
    <w:rPr>
      <w:rFonts w:ascii="Tahoma" w:eastAsia="黑体" w:hAnsi="Tahoma"/>
      <w:bCs w:val="0"/>
      <w:snapToGrid/>
      <w:color w:val="000000"/>
      <w:kern w:val="44"/>
      <w:szCs w:val="20"/>
      <w:lang w:val="x-none" w:eastAsia="x-none"/>
    </w:rPr>
  </w:style>
  <w:style w:type="paragraph" w:customStyle="1" w:styleId="SOWbullet">
    <w:name w:val="SOW bullet"/>
    <w:basedOn w:val="affff3"/>
    <w:uiPriority w:val="99"/>
    <w:qFormat/>
    <w:rsid w:val="00770F20"/>
    <w:pPr>
      <w:tabs>
        <w:tab w:val="num" w:pos="900"/>
      </w:tabs>
      <w:snapToGrid w:val="0"/>
      <w:spacing w:before="0" w:after="0" w:line="400" w:lineRule="exact"/>
      <w:ind w:left="900" w:hanging="420"/>
      <w:jc w:val="both"/>
    </w:pPr>
    <w:rPr>
      <w:rFonts w:ascii="Times New Roman" w:hAnsi="Times New Roman"/>
      <w:snapToGrid/>
      <w:kern w:val="2"/>
      <w:sz w:val="21"/>
      <w:szCs w:val="21"/>
    </w:rPr>
  </w:style>
  <w:style w:type="paragraph" w:customStyle="1" w:styleId="SOW">
    <w:name w:val="SOW正文"/>
    <w:basedOn w:val="affff3"/>
    <w:uiPriority w:val="99"/>
    <w:qFormat/>
    <w:rsid w:val="00770F20"/>
    <w:pPr>
      <w:tabs>
        <w:tab w:val="num" w:pos="864"/>
      </w:tabs>
      <w:snapToGrid w:val="0"/>
      <w:spacing w:before="120" w:after="0" w:line="400" w:lineRule="exact"/>
      <w:ind w:firstLine="425"/>
      <w:jc w:val="both"/>
    </w:pPr>
    <w:rPr>
      <w:rFonts w:ascii="Times New Roman" w:hAnsi="Times New Roman"/>
      <w:snapToGrid/>
      <w:kern w:val="2"/>
      <w:sz w:val="21"/>
      <w:szCs w:val="21"/>
    </w:rPr>
  </w:style>
  <w:style w:type="character" w:customStyle="1" w:styleId="StyleHeading2Char">
    <w:name w:val="Style Heading 2 + 小二 Char"/>
    <w:link w:val="StyleHeading2"/>
    <w:qFormat/>
    <w:locked/>
    <w:rsid w:val="00770F20"/>
    <w:rPr>
      <w:rFonts w:ascii="Arial" w:eastAsia="黑体" w:hAnsi="Arial"/>
      <w:kern w:val="2"/>
      <w:sz w:val="32"/>
      <w:szCs w:val="24"/>
      <w:lang w:val="x-none" w:eastAsia="x-none"/>
    </w:rPr>
  </w:style>
  <w:style w:type="paragraph" w:customStyle="1" w:styleId="StyleHeading2">
    <w:name w:val="Style Heading 2 + 小二"/>
    <w:basedOn w:val="24"/>
    <w:link w:val="StyleHeading2Char"/>
    <w:autoRedefine/>
    <w:qFormat/>
    <w:rsid w:val="00770F20"/>
    <w:pPr>
      <w:keepNext/>
      <w:keepLines/>
      <w:numPr>
        <w:ilvl w:val="0"/>
        <w:numId w:val="0"/>
      </w:numPr>
      <w:tabs>
        <w:tab w:val="clear" w:pos="576"/>
        <w:tab w:val="num" w:pos="756"/>
        <w:tab w:val="num" w:pos="1144"/>
      </w:tabs>
      <w:spacing w:before="120" w:after="120" w:line="240" w:lineRule="auto"/>
      <w:ind w:left="756" w:hanging="567"/>
    </w:pPr>
    <w:rPr>
      <w:snapToGrid/>
      <w:kern w:val="2"/>
      <w:lang w:val="x-none" w:eastAsia="x-none"/>
    </w:rPr>
  </w:style>
  <w:style w:type="paragraph" w:customStyle="1" w:styleId="Comment">
    <w:name w:val="Comment"/>
    <w:basedOn w:val="affff3"/>
    <w:uiPriority w:val="99"/>
    <w:qFormat/>
    <w:rsid w:val="00770F20"/>
    <w:pPr>
      <w:widowControl/>
      <w:overflowPunct w:val="0"/>
      <w:autoSpaceDE w:val="0"/>
      <w:autoSpaceDN w:val="0"/>
      <w:adjustRightInd w:val="0"/>
      <w:spacing w:before="0" w:after="100" w:line="240" w:lineRule="auto"/>
    </w:pPr>
    <w:rPr>
      <w:noProof/>
      <w:snapToGrid/>
      <w:color w:val="0000FF"/>
      <w:sz w:val="20"/>
      <w:szCs w:val="21"/>
    </w:rPr>
  </w:style>
  <w:style w:type="paragraph" w:customStyle="1" w:styleId="Style90">
    <w:name w:val="_Style 90"/>
    <w:basedOn w:val="affff3"/>
    <w:uiPriority w:val="99"/>
    <w:qFormat/>
    <w:rsid w:val="00770F20"/>
    <w:pPr>
      <w:spacing w:before="0" w:after="0" w:line="240" w:lineRule="auto"/>
      <w:jc w:val="both"/>
    </w:pPr>
    <w:rPr>
      <w:rFonts w:ascii="Times New Roman" w:hAnsi="Times New Roman"/>
      <w:snapToGrid/>
      <w:kern w:val="2"/>
      <w:sz w:val="21"/>
      <w:szCs w:val="21"/>
    </w:rPr>
  </w:style>
  <w:style w:type="paragraph" w:customStyle="1" w:styleId="CM18">
    <w:name w:val="CM18"/>
    <w:basedOn w:val="Default"/>
    <w:next w:val="Default"/>
    <w:uiPriority w:val="99"/>
    <w:qFormat/>
    <w:rsid w:val="00770F20"/>
    <w:pPr>
      <w:spacing w:line="468" w:lineRule="atLeast"/>
    </w:pPr>
    <w:rPr>
      <w:rFonts w:ascii="Times New Roman" w:hAnsi="Mangal"/>
      <w:color w:val="auto"/>
    </w:rPr>
  </w:style>
  <w:style w:type="paragraph" w:customStyle="1" w:styleId="CM24">
    <w:name w:val="CM24"/>
    <w:basedOn w:val="Default"/>
    <w:next w:val="Default"/>
    <w:uiPriority w:val="99"/>
    <w:qFormat/>
    <w:rsid w:val="00770F20"/>
    <w:pPr>
      <w:spacing w:line="468" w:lineRule="atLeast"/>
    </w:pPr>
    <w:rPr>
      <w:rFonts w:ascii="Times New Roman" w:hAnsi="Mangal"/>
      <w:color w:val="auto"/>
    </w:rPr>
  </w:style>
  <w:style w:type="paragraph" w:customStyle="1" w:styleId="CharCharCharCharCharCharCharCharCharCharCharCharCharCharChar0">
    <w:name w:val="Char Char Char Char Char Char Char Char Char Char Char Char Char Char Char"/>
    <w:basedOn w:val="affff9"/>
    <w:autoRedefine/>
    <w:uiPriority w:val="99"/>
    <w:qFormat/>
    <w:rsid w:val="00770F20"/>
    <w:pPr>
      <w:shd w:val="clear" w:color="auto" w:fill="000080"/>
      <w:spacing w:before="0" w:after="0" w:line="240" w:lineRule="auto"/>
      <w:jc w:val="both"/>
    </w:pPr>
    <w:rPr>
      <w:rFonts w:ascii="Tahoma" w:eastAsia="'宋体" w:hAnsi="Tahoma" w:cs="'宋体" w:hint="eastAsia"/>
      <w:snapToGrid/>
      <w:sz w:val="21"/>
      <w:szCs w:val="24"/>
      <w:lang w:val="x-none" w:eastAsia="x-none"/>
    </w:rPr>
  </w:style>
  <w:style w:type="paragraph" w:customStyle="1" w:styleId="CharChar4CharCharCharChar">
    <w:name w:val="Char Char4 Char Char Char Char"/>
    <w:basedOn w:val="affff9"/>
    <w:autoRedefine/>
    <w:uiPriority w:val="99"/>
    <w:qFormat/>
    <w:rsid w:val="00770F20"/>
    <w:pPr>
      <w:widowControl/>
      <w:shd w:val="clear" w:color="auto" w:fill="000080"/>
      <w:spacing w:before="0" w:after="0" w:line="240" w:lineRule="auto"/>
      <w:ind w:firstLine="454"/>
    </w:pPr>
    <w:rPr>
      <w:rFonts w:ascii="Tahoma" w:eastAsia="'宋体" w:hAnsi="Tahoma" w:cs="宋体" w:hint="eastAsia"/>
      <w:snapToGrid/>
      <w:kern w:val="0"/>
      <w:sz w:val="21"/>
      <w:szCs w:val="21"/>
      <w:lang w:val="x-none" w:eastAsia="x-none"/>
    </w:rPr>
  </w:style>
  <w:style w:type="paragraph" w:customStyle="1" w:styleId="c">
    <w:name w:val="c"/>
    <w:uiPriority w:val="99"/>
    <w:qFormat/>
    <w:rsid w:val="00770F20"/>
    <w:pPr>
      <w:widowControl w:val="0"/>
      <w:autoSpaceDE w:val="0"/>
      <w:autoSpaceDN w:val="0"/>
      <w:adjustRightInd w:val="0"/>
      <w:spacing w:before="100" w:beforeAutospacing="1" w:after="100" w:afterAutospacing="1" w:line="360" w:lineRule="auto"/>
      <w:ind w:left="431" w:hanging="431"/>
      <w:jc w:val="both"/>
    </w:pPr>
    <w:rPr>
      <w:rFonts w:ascii="Arial" w:hAnsi="Arial"/>
      <w:sz w:val="24"/>
      <w:szCs w:val="24"/>
    </w:rPr>
  </w:style>
  <w:style w:type="character" w:customStyle="1" w:styleId="Charffffffff8">
    <w:name w:val="图片 Char"/>
    <w:link w:val="aff"/>
    <w:uiPriority w:val="99"/>
    <w:qFormat/>
    <w:locked/>
    <w:rsid w:val="00770F20"/>
    <w:rPr>
      <w:kern w:val="2"/>
      <w:sz w:val="21"/>
      <w:szCs w:val="21"/>
      <w:lang w:val="x-none" w:eastAsia="x-none"/>
    </w:rPr>
  </w:style>
  <w:style w:type="paragraph" w:customStyle="1" w:styleId="aff">
    <w:name w:val="图片"/>
    <w:basedOn w:val="affff3"/>
    <w:link w:val="Charffffffff8"/>
    <w:uiPriority w:val="99"/>
    <w:qFormat/>
    <w:rsid w:val="00770F20"/>
    <w:pPr>
      <w:numPr>
        <w:numId w:val="208"/>
      </w:numPr>
      <w:spacing w:before="0" w:after="0" w:line="240" w:lineRule="auto"/>
      <w:ind w:firstLine="0"/>
    </w:pPr>
    <w:rPr>
      <w:rFonts w:ascii="Times New Roman" w:hAnsi="Times New Roman"/>
      <w:snapToGrid/>
      <w:kern w:val="2"/>
      <w:sz w:val="21"/>
      <w:szCs w:val="21"/>
      <w:lang w:val="x-none" w:eastAsia="x-none"/>
    </w:rPr>
  </w:style>
  <w:style w:type="paragraph" w:customStyle="1" w:styleId="CharCharCharCharCharChar2CharCharCharChar3">
    <w:name w:val="Char Char Char Char Char Char2 Char Char Char Char3"/>
    <w:basedOn w:val="affff3"/>
    <w:uiPriority w:val="99"/>
    <w:qFormat/>
    <w:rsid w:val="00770F20"/>
    <w:pPr>
      <w:spacing w:before="0" w:after="0"/>
      <w:ind w:firstLineChars="200" w:firstLine="200"/>
      <w:jc w:val="both"/>
    </w:pPr>
    <w:rPr>
      <w:rFonts w:ascii="Tahoma" w:hAnsi="Tahoma"/>
      <w:snapToGrid/>
      <w:kern w:val="2"/>
    </w:rPr>
  </w:style>
  <w:style w:type="character" w:customStyle="1" w:styleId="MainBodyTextChar">
    <w:name w:val="Main Body Text Char"/>
    <w:link w:val="MainBodyText"/>
    <w:qFormat/>
    <w:locked/>
    <w:rsid w:val="00770F20"/>
    <w:rPr>
      <w:kern w:val="2"/>
      <w:sz w:val="24"/>
      <w:szCs w:val="22"/>
      <w:lang w:val="x-none" w:eastAsia="x-none"/>
    </w:rPr>
  </w:style>
  <w:style w:type="paragraph" w:customStyle="1" w:styleId="MainBodyText">
    <w:name w:val="Main Body Text"/>
    <w:basedOn w:val="affff3"/>
    <w:link w:val="MainBodyTextChar"/>
    <w:qFormat/>
    <w:rsid w:val="00770F20"/>
    <w:pPr>
      <w:spacing w:before="0" w:after="0"/>
      <w:ind w:firstLineChars="200" w:firstLine="200"/>
      <w:jc w:val="both"/>
    </w:pPr>
    <w:rPr>
      <w:rFonts w:ascii="Times New Roman" w:hAnsi="Times New Roman"/>
      <w:snapToGrid/>
      <w:kern w:val="2"/>
      <w:szCs w:val="22"/>
      <w:lang w:val="x-none" w:eastAsia="x-none"/>
    </w:rPr>
  </w:style>
  <w:style w:type="character" w:customStyle="1" w:styleId="BulletItemListLevel1CharChar">
    <w:name w:val="Bullet Item List Level 1 Char Char"/>
    <w:link w:val="BulletItemListLevel1"/>
    <w:uiPriority w:val="99"/>
    <w:qFormat/>
    <w:locked/>
    <w:rsid w:val="00770F20"/>
    <w:rPr>
      <w:kern w:val="2"/>
      <w:sz w:val="24"/>
      <w:szCs w:val="22"/>
      <w:lang w:val="x-none" w:eastAsia="x-none"/>
    </w:rPr>
  </w:style>
  <w:style w:type="paragraph" w:customStyle="1" w:styleId="BulletItemListLevel1">
    <w:name w:val="Bullet Item List Level 1"/>
    <w:basedOn w:val="affffffffa"/>
    <w:link w:val="BulletItemListLevel1CharChar"/>
    <w:uiPriority w:val="99"/>
    <w:qFormat/>
    <w:rsid w:val="00770F20"/>
    <w:pPr>
      <w:numPr>
        <w:numId w:val="209"/>
      </w:numPr>
      <w:spacing w:line="360" w:lineRule="auto"/>
      <w:ind w:left="200" w:firstLineChars="0"/>
    </w:pPr>
    <w:rPr>
      <w:rFonts w:cs="Times New Roman"/>
      <w:sz w:val="24"/>
      <w:szCs w:val="22"/>
      <w:lang w:bidi="ar-SA"/>
    </w:rPr>
  </w:style>
  <w:style w:type="paragraph" w:customStyle="1" w:styleId="Char1CharCharCharChar2">
    <w:name w:val="Char1 Char Char Char Char2"/>
    <w:basedOn w:val="affff3"/>
    <w:autoRedefine/>
    <w:uiPriority w:val="99"/>
    <w:qFormat/>
    <w:rsid w:val="00770F20"/>
    <w:pPr>
      <w:widowControl/>
      <w:spacing w:before="0" w:after="0" w:line="240" w:lineRule="auto"/>
      <w:jc w:val="both"/>
    </w:pPr>
    <w:rPr>
      <w:rFonts w:ascii="'宋体" w:hAnsi="'宋体" w:cs="Symbol"/>
      <w:snapToGrid/>
      <w:kern w:val="2"/>
    </w:rPr>
  </w:style>
  <w:style w:type="paragraph" w:customStyle="1" w:styleId="CharCharCharCharCharCharChar33">
    <w:name w:val="Char Char Char Char Char Char Char33"/>
    <w:basedOn w:val="affff3"/>
    <w:autoRedefine/>
    <w:uiPriority w:val="99"/>
    <w:semiHidden/>
    <w:qFormat/>
    <w:rsid w:val="00770F20"/>
    <w:pPr>
      <w:widowControl/>
      <w:tabs>
        <w:tab w:val="num" w:pos="840"/>
      </w:tabs>
      <w:spacing w:before="0" w:after="0"/>
      <w:jc w:val="both"/>
    </w:pPr>
    <w:rPr>
      <w:rFonts w:ascii="'宋体" w:hAnsi="'宋体" w:cs="Symbol"/>
      <w:snapToGrid/>
      <w:kern w:val="2"/>
    </w:rPr>
  </w:style>
  <w:style w:type="paragraph" w:customStyle="1" w:styleId="Char1CharCharCharCharCharCharCharCharCharCharCharCharCharCharChar3">
    <w:name w:val="Char1 Char Char Char Char Char Char Char Char Char Char Char Char Char Char Char3"/>
    <w:basedOn w:val="affff3"/>
    <w:uiPriority w:val="99"/>
    <w:semiHidden/>
    <w:qFormat/>
    <w:rsid w:val="00770F20"/>
    <w:pPr>
      <w:widowControl/>
      <w:tabs>
        <w:tab w:val="num" w:pos="840"/>
      </w:tabs>
      <w:spacing w:before="0" w:after="0" w:line="240" w:lineRule="auto"/>
      <w:jc w:val="both"/>
    </w:pPr>
    <w:rPr>
      <w:rFonts w:ascii="'宋体" w:hAnsi="'宋体" w:cs="Symbol"/>
      <w:snapToGrid/>
      <w:kern w:val="2"/>
    </w:rPr>
  </w:style>
  <w:style w:type="paragraph" w:customStyle="1" w:styleId="CharCharCharCharCharCharCharCharCharCharCharCharCharCharCharCharCharCharCharCharChar3">
    <w:name w:val="Char Char Char Char Char Char Char Char Char Char Char Char Char Char Char Char Char Char Char Char Char3"/>
    <w:basedOn w:val="affff3"/>
    <w:uiPriority w:val="99"/>
    <w:semiHidden/>
    <w:qFormat/>
    <w:rsid w:val="00770F20"/>
    <w:pPr>
      <w:widowControl/>
      <w:tabs>
        <w:tab w:val="num" w:pos="840"/>
      </w:tabs>
      <w:spacing w:before="0" w:after="0" w:line="240" w:lineRule="auto"/>
      <w:jc w:val="both"/>
    </w:pPr>
    <w:rPr>
      <w:rFonts w:ascii="Times New Roman" w:hAnsi="Times New Roman" w:cs="Symbol"/>
      <w:snapToGrid/>
      <w:kern w:val="2"/>
      <w:sz w:val="21"/>
      <w:szCs w:val="24"/>
    </w:rPr>
  </w:style>
  <w:style w:type="paragraph" w:customStyle="1" w:styleId="CharCharCharChar4">
    <w:name w:val="Char Char Char Char4"/>
    <w:basedOn w:val="affff3"/>
    <w:autoRedefine/>
    <w:uiPriority w:val="99"/>
    <w:qFormat/>
    <w:rsid w:val="00770F20"/>
    <w:pPr>
      <w:spacing w:before="0" w:after="0"/>
      <w:jc w:val="both"/>
    </w:pPr>
    <w:rPr>
      <w:rFonts w:ascii="宋体" w:hAnsi="宋体"/>
      <w:snapToGrid/>
      <w:kern w:val="2"/>
      <w:sz w:val="22"/>
      <w:szCs w:val="24"/>
    </w:rPr>
  </w:style>
  <w:style w:type="paragraph" w:customStyle="1" w:styleId="Char1CharCharCharCharCharCharCharCharCharCharCharCharCharCharCharCharCharChar21">
    <w:name w:val="Char1 Char Char Char Char Char Char Char Char Char Char Char Char Char Char Char Char Char Char21"/>
    <w:basedOn w:val="affff9"/>
    <w:autoRedefine/>
    <w:uiPriority w:val="99"/>
    <w:qFormat/>
    <w:rsid w:val="00770F20"/>
    <w:pPr>
      <w:shd w:val="clear" w:color="auto" w:fill="000080"/>
      <w:spacing w:before="0" w:after="0"/>
      <w:ind w:leftChars="200" w:left="420"/>
    </w:pPr>
    <w:rPr>
      <w:rFonts w:ascii="Tahoma" w:eastAsia="'宋体" w:hAnsi="Tahoma" w:cs="'宋体" w:hint="eastAsia"/>
      <w:snapToGrid/>
      <w:sz w:val="24"/>
      <w:szCs w:val="24"/>
      <w:lang w:val="x-none" w:eastAsia="x-none"/>
    </w:rPr>
  </w:style>
  <w:style w:type="paragraph" w:customStyle="1" w:styleId="CharCharCharCharCharChar3">
    <w:name w:val="Char Char Char Char Char Char3"/>
    <w:basedOn w:val="affff3"/>
    <w:autoRedefine/>
    <w:uiPriority w:val="99"/>
    <w:qFormat/>
    <w:rsid w:val="00770F20"/>
    <w:pPr>
      <w:spacing w:before="0" w:after="0"/>
      <w:ind w:leftChars="200" w:left="420"/>
    </w:pPr>
    <w:rPr>
      <w:rFonts w:ascii="宋体" w:hAnsi="宋体"/>
      <w:snapToGrid/>
      <w:kern w:val="2"/>
      <w:sz w:val="22"/>
      <w:szCs w:val="21"/>
    </w:rPr>
  </w:style>
  <w:style w:type="paragraph" w:customStyle="1" w:styleId="Char60">
    <w:name w:val="Char6"/>
    <w:basedOn w:val="affff3"/>
    <w:autoRedefine/>
    <w:uiPriority w:val="99"/>
    <w:qFormat/>
    <w:rsid w:val="00770F20"/>
    <w:pPr>
      <w:spacing w:before="0" w:after="0"/>
      <w:ind w:leftChars="200" w:left="420"/>
    </w:pPr>
    <w:rPr>
      <w:rFonts w:ascii="宋体" w:hAnsi="宋体"/>
      <w:snapToGrid/>
      <w:kern w:val="2"/>
      <w:sz w:val="21"/>
      <w:szCs w:val="21"/>
    </w:rPr>
  </w:style>
  <w:style w:type="paragraph" w:customStyle="1" w:styleId="CharChar110">
    <w:name w:val="Char Char110"/>
    <w:basedOn w:val="affff3"/>
    <w:autoRedefine/>
    <w:uiPriority w:val="99"/>
    <w:qFormat/>
    <w:rsid w:val="00770F20"/>
    <w:pPr>
      <w:spacing w:before="0" w:after="0"/>
      <w:ind w:leftChars="200" w:left="420"/>
    </w:pPr>
    <w:rPr>
      <w:rFonts w:ascii="宋体" w:hAnsi="宋体"/>
      <w:snapToGrid/>
      <w:kern w:val="2"/>
      <w:sz w:val="21"/>
      <w:szCs w:val="21"/>
    </w:rPr>
  </w:style>
  <w:style w:type="paragraph" w:customStyle="1" w:styleId="Char230">
    <w:name w:val="Char23"/>
    <w:basedOn w:val="affff3"/>
    <w:uiPriority w:val="99"/>
    <w:qFormat/>
    <w:rsid w:val="00770F20"/>
    <w:pPr>
      <w:spacing w:before="0" w:after="0" w:line="240" w:lineRule="auto"/>
      <w:ind w:leftChars="200" w:left="420"/>
    </w:pPr>
    <w:rPr>
      <w:rFonts w:ascii="Tahoma" w:hAnsi="Tahoma" w:cs="Tahoma"/>
      <w:snapToGrid/>
      <w:kern w:val="2"/>
      <w:szCs w:val="24"/>
    </w:rPr>
  </w:style>
  <w:style w:type="paragraph" w:customStyle="1" w:styleId="CharChar1CharChar1CharChar1CharChar1CharCharCharCharCharCharCharCharChar1">
    <w:name w:val="Char Char1 Char Char1 Char Char1 Char Char1 Char Char Char Char Char Char Char Char Char1"/>
    <w:basedOn w:val="affff3"/>
    <w:autoRedefine/>
    <w:uiPriority w:val="99"/>
    <w:qFormat/>
    <w:rsid w:val="00770F20"/>
    <w:pPr>
      <w:spacing w:before="0" w:after="0" w:line="240" w:lineRule="auto"/>
      <w:jc w:val="both"/>
    </w:pPr>
    <w:rPr>
      <w:rFonts w:ascii="Tahoma" w:hAnsi="Tahoma"/>
      <w:snapToGrid/>
      <w:color w:val="000000"/>
      <w:kern w:val="2"/>
      <w:szCs w:val="24"/>
    </w:rPr>
  </w:style>
  <w:style w:type="paragraph" w:customStyle="1" w:styleId="CharCharCharCharCharChar11">
    <w:name w:val="Char Char Char Char Char Char11"/>
    <w:basedOn w:val="affff3"/>
    <w:autoRedefine/>
    <w:uiPriority w:val="99"/>
    <w:qFormat/>
    <w:rsid w:val="00770F20"/>
    <w:pPr>
      <w:spacing w:before="0" w:after="0"/>
      <w:ind w:firstLineChars="200" w:firstLine="200"/>
      <w:jc w:val="both"/>
    </w:pPr>
    <w:rPr>
      <w:rFonts w:ascii="Tahoma" w:hAnsi="Tahoma"/>
      <w:snapToGrid/>
      <w:kern w:val="2"/>
    </w:rPr>
  </w:style>
  <w:style w:type="paragraph" w:customStyle="1" w:styleId="CharChar7CharChar5CharCharCharChar4CharChar4CharCharCharChar1">
    <w:name w:val="Char Char7 Char Char5 Char Char Char Char4 Char Char4 Char Char Char Char1"/>
    <w:basedOn w:val="affff3"/>
    <w:autoRedefine/>
    <w:uiPriority w:val="99"/>
    <w:qFormat/>
    <w:rsid w:val="00770F20"/>
    <w:pPr>
      <w:spacing w:before="0" w:after="0"/>
      <w:ind w:firstLine="420"/>
      <w:jc w:val="both"/>
    </w:pPr>
    <w:rPr>
      <w:rFonts w:ascii="宋体" w:hAnsi="宋体"/>
      <w:snapToGrid/>
      <w:kern w:val="2"/>
      <w:sz w:val="22"/>
      <w:szCs w:val="21"/>
    </w:rPr>
  </w:style>
  <w:style w:type="paragraph" w:customStyle="1" w:styleId="CharCharCharCharCharCharCharCharCharChar2">
    <w:name w:val="Char Char Char Char Char Char Char Char Char Char2"/>
    <w:basedOn w:val="affff3"/>
    <w:autoRedefine/>
    <w:uiPriority w:val="99"/>
    <w:qFormat/>
    <w:rsid w:val="00770F20"/>
    <w:pPr>
      <w:spacing w:before="0" w:after="0"/>
      <w:ind w:firstLine="420"/>
      <w:jc w:val="both"/>
    </w:pPr>
    <w:rPr>
      <w:rFonts w:ascii="宋体" w:hAnsi="宋体"/>
      <w:snapToGrid/>
      <w:kern w:val="2"/>
      <w:sz w:val="22"/>
      <w:szCs w:val="21"/>
    </w:rPr>
  </w:style>
  <w:style w:type="paragraph" w:customStyle="1" w:styleId="CharCharCharCharCharCharCharCharCharCharCharCharCharCharCharCharCharChar11">
    <w:name w:val="Char Char Char Char Char Char Char Char Char Char Char Char Char Char Char Char Char Char11"/>
    <w:basedOn w:val="affff3"/>
    <w:autoRedefine/>
    <w:uiPriority w:val="99"/>
    <w:qFormat/>
    <w:rsid w:val="00770F20"/>
    <w:pPr>
      <w:spacing w:before="0" w:after="0"/>
      <w:ind w:firstLine="420"/>
      <w:jc w:val="both"/>
    </w:pPr>
    <w:rPr>
      <w:rFonts w:ascii="宋体" w:hAnsi="宋体"/>
      <w:snapToGrid/>
      <w:kern w:val="2"/>
      <w:sz w:val="22"/>
      <w:szCs w:val="21"/>
    </w:rPr>
  </w:style>
  <w:style w:type="paragraph" w:customStyle="1" w:styleId="CharChar3CharCharCharCharCharCharCharCharCharChar1">
    <w:name w:val="Char Char3 Char Char Char Char Char Char Char Char Char Char1"/>
    <w:basedOn w:val="affff3"/>
    <w:autoRedefine/>
    <w:uiPriority w:val="99"/>
    <w:qFormat/>
    <w:rsid w:val="00770F20"/>
    <w:pPr>
      <w:spacing w:before="0" w:after="0"/>
      <w:ind w:firstLine="420"/>
      <w:jc w:val="both"/>
    </w:pPr>
    <w:rPr>
      <w:rFonts w:ascii="宋体" w:hAnsi="宋体"/>
      <w:snapToGrid/>
      <w:kern w:val="2"/>
      <w:sz w:val="22"/>
      <w:szCs w:val="21"/>
    </w:rPr>
  </w:style>
  <w:style w:type="paragraph" w:customStyle="1" w:styleId="CharChar3CharCharCharCharCharCharCharCharCharCharCharCharCharChar1">
    <w:name w:val="Char Char3 Char Char Char Char Char Char Char Char Char Char Char Char Char Char1"/>
    <w:basedOn w:val="affff3"/>
    <w:autoRedefine/>
    <w:uiPriority w:val="99"/>
    <w:qFormat/>
    <w:rsid w:val="00770F20"/>
    <w:pPr>
      <w:spacing w:before="0" w:after="0"/>
      <w:ind w:firstLine="420"/>
      <w:jc w:val="both"/>
    </w:pPr>
    <w:rPr>
      <w:rFonts w:ascii="宋体" w:hAnsi="宋体"/>
      <w:snapToGrid/>
      <w:kern w:val="2"/>
      <w:sz w:val="22"/>
      <w:szCs w:val="21"/>
    </w:rPr>
  </w:style>
  <w:style w:type="paragraph" w:customStyle="1" w:styleId="CharChar3CharCharCharCharCharCharCharCharCharCharCharCharCharCharCharCharCharCharCharCharChar1">
    <w:name w:val="Char Char3 Char Char Char Char Char Char Char Char Char Char Char Char Char Char Char Char Char Char Char Char Char1"/>
    <w:basedOn w:val="affff3"/>
    <w:autoRedefine/>
    <w:uiPriority w:val="99"/>
    <w:qFormat/>
    <w:rsid w:val="00770F20"/>
    <w:pPr>
      <w:spacing w:before="0" w:after="0"/>
      <w:ind w:firstLine="420"/>
      <w:jc w:val="both"/>
    </w:pPr>
    <w:rPr>
      <w:rFonts w:ascii="宋体" w:hAnsi="宋体"/>
      <w:snapToGrid/>
      <w:kern w:val="2"/>
      <w:sz w:val="22"/>
      <w:szCs w:val="21"/>
    </w:rPr>
  </w:style>
  <w:style w:type="paragraph" w:customStyle="1" w:styleId="CharChar3CharCharCharCharCharCharCharCharCharCharCharCharCharCharCharCharCharCharCharCharCharCharCharCharCharCharCharChar2">
    <w:name w:val="Char Char3 Char Char Char Char Char Char Char Char Char Char Char Char Char Char Char Char Char Char Char Char Char Char Char Char Char Char Char Char2"/>
    <w:basedOn w:val="affff3"/>
    <w:autoRedefine/>
    <w:uiPriority w:val="99"/>
    <w:qFormat/>
    <w:rsid w:val="00770F20"/>
    <w:pPr>
      <w:spacing w:before="0" w:after="0"/>
      <w:ind w:firstLine="420"/>
      <w:jc w:val="both"/>
    </w:pPr>
    <w:rPr>
      <w:rFonts w:ascii="宋体" w:hAnsi="宋体"/>
      <w:snapToGrid/>
      <w:kern w:val="2"/>
      <w:sz w:val="22"/>
      <w:szCs w:val="21"/>
    </w:rPr>
  </w:style>
  <w:style w:type="paragraph" w:customStyle="1" w:styleId="CharChar3CharCharCharCharCharCharCharCharCharCharCharCharCharCharCharCharCharCharCharCharCharCharChar1">
    <w:name w:val="Char Char3 Char Char Char Char Char Char Char Char Char Char Char Char Char Char Char Char Char Char Char Char Char Char Char1"/>
    <w:basedOn w:val="affff3"/>
    <w:autoRedefine/>
    <w:uiPriority w:val="99"/>
    <w:qFormat/>
    <w:rsid w:val="00770F20"/>
    <w:pPr>
      <w:spacing w:before="0" w:after="0"/>
      <w:ind w:firstLine="420"/>
      <w:jc w:val="both"/>
    </w:pPr>
    <w:rPr>
      <w:rFonts w:ascii="宋体" w:hAnsi="宋体"/>
      <w:snapToGrid/>
      <w:kern w:val="2"/>
      <w:sz w:val="22"/>
      <w:szCs w:val="21"/>
    </w:rPr>
  </w:style>
  <w:style w:type="paragraph" w:customStyle="1" w:styleId="CharChar3CharCharCharCharCharCharCharCharCharCharCharCharCharCharCharCharCharCharCharCharCharCharCharCharCharChar3">
    <w:name w:val="Char Char3 Char Char Char Char Char Char Char Char Char Char Char Char Char Char Char Char Char Char Char Char Char Char Char Char Char Char3"/>
    <w:basedOn w:val="affff3"/>
    <w:autoRedefine/>
    <w:uiPriority w:val="99"/>
    <w:qFormat/>
    <w:rsid w:val="00770F20"/>
    <w:pPr>
      <w:spacing w:before="0" w:after="0"/>
      <w:ind w:firstLine="420"/>
      <w:jc w:val="both"/>
    </w:pPr>
    <w:rPr>
      <w:rFonts w:ascii="宋体" w:hAnsi="宋体"/>
      <w:snapToGrid/>
      <w:kern w:val="2"/>
      <w:sz w:val="22"/>
      <w:szCs w:val="21"/>
    </w:rPr>
  </w:style>
  <w:style w:type="paragraph" w:customStyle="1" w:styleId="CharChar3CharCharCharCharCharCharCharCharCharCharCharCharCharCharCharCharCharCharCharChar1">
    <w:name w:val="Char Char3 Char Char Char Char Char Char Char Char Char Char Char Char Char Char Char Char Char Char Char Char1"/>
    <w:basedOn w:val="affff3"/>
    <w:autoRedefine/>
    <w:uiPriority w:val="99"/>
    <w:qFormat/>
    <w:rsid w:val="00770F20"/>
    <w:pPr>
      <w:spacing w:before="0" w:after="0"/>
      <w:ind w:firstLine="420"/>
      <w:jc w:val="both"/>
    </w:pPr>
    <w:rPr>
      <w:rFonts w:ascii="宋体" w:hAnsi="宋体"/>
      <w:snapToGrid/>
      <w:kern w:val="2"/>
      <w:sz w:val="22"/>
      <w:szCs w:val="21"/>
    </w:rPr>
  </w:style>
  <w:style w:type="paragraph" w:customStyle="1" w:styleId="CharChar3CharCharCharCharCharCharCharCharCharCharCharCharCharCharCharCharCharCharCharCharCharCharCharCharChar3">
    <w:name w:val="Char Char3 Char Char Char Char Char Char Char Char Char Char Char Char Char Char Char Char Char Char Char Char Char Char Char Char Char3"/>
    <w:basedOn w:val="affff3"/>
    <w:autoRedefine/>
    <w:uiPriority w:val="99"/>
    <w:qFormat/>
    <w:rsid w:val="00770F20"/>
    <w:pPr>
      <w:spacing w:before="0" w:after="0"/>
      <w:ind w:firstLine="420"/>
      <w:jc w:val="both"/>
    </w:pPr>
    <w:rPr>
      <w:rFonts w:ascii="宋体" w:hAnsi="宋体"/>
      <w:snapToGrid/>
      <w:kern w:val="2"/>
      <w:sz w:val="22"/>
      <w:szCs w:val="21"/>
    </w:rPr>
  </w:style>
  <w:style w:type="paragraph" w:customStyle="1" w:styleId="CharCharCharCharCharCharCharChar1">
    <w:name w:val="Char Char Char Char Char Char Char Char1"/>
    <w:basedOn w:val="affff3"/>
    <w:autoRedefine/>
    <w:uiPriority w:val="99"/>
    <w:qFormat/>
    <w:rsid w:val="00770F20"/>
    <w:pPr>
      <w:spacing w:before="0" w:after="0"/>
      <w:ind w:firstLine="420"/>
      <w:jc w:val="both"/>
    </w:pPr>
    <w:rPr>
      <w:rFonts w:ascii="宋体" w:hAnsi="宋体"/>
      <w:snapToGrid/>
      <w:kern w:val="2"/>
      <w:sz w:val="22"/>
      <w:szCs w:val="21"/>
    </w:rPr>
  </w:style>
  <w:style w:type="paragraph" w:customStyle="1" w:styleId="CharChar3CharCharCharCharCharCharCharCharCharCharCharCharCharCharCharCharCharCharCharCharCharCharCharCharChar11">
    <w:name w:val="Char Char3 Char Char Char Char Char Char Char Char Char Char Char Char Char Char Char Char Char Char Char Char Char Char Char Char Char11"/>
    <w:basedOn w:val="affff3"/>
    <w:autoRedefine/>
    <w:uiPriority w:val="99"/>
    <w:qFormat/>
    <w:rsid w:val="00770F20"/>
    <w:pPr>
      <w:spacing w:before="0" w:after="0"/>
      <w:ind w:firstLine="420"/>
      <w:jc w:val="both"/>
    </w:pPr>
    <w:rPr>
      <w:rFonts w:ascii="宋体" w:hAnsi="宋体"/>
      <w:snapToGrid/>
      <w:kern w:val="2"/>
      <w:sz w:val="22"/>
      <w:szCs w:val="21"/>
    </w:rPr>
  </w:style>
  <w:style w:type="paragraph" w:customStyle="1" w:styleId="CharChar3CharCharCharCharCharCharCharCharCharCharCharCharCharCharCharCharCharCharCharCharCharCharCharCharChar21">
    <w:name w:val="Char Char3 Char Char Char Char Char Char Char Char Char Char Char Char Char Char Char Char Char Char Char Char Char Char Char Char Char21"/>
    <w:basedOn w:val="affff3"/>
    <w:autoRedefine/>
    <w:uiPriority w:val="99"/>
    <w:qFormat/>
    <w:rsid w:val="00770F20"/>
    <w:pPr>
      <w:spacing w:before="0" w:after="0"/>
      <w:ind w:firstLine="420"/>
      <w:jc w:val="both"/>
    </w:pPr>
    <w:rPr>
      <w:rFonts w:ascii="宋体" w:hAnsi="宋体"/>
      <w:snapToGrid/>
      <w:kern w:val="2"/>
      <w:sz w:val="22"/>
      <w:szCs w:val="21"/>
    </w:rPr>
  </w:style>
  <w:style w:type="paragraph" w:customStyle="1" w:styleId="CharChar3CharCharCharCharCharCharCharCharCharCharCharCharCharCharCharCharCharCharCharChar1CharCharCharCharCharCharCharCharCharCharCharChar1">
    <w:name w:val="Char Char3 Char Char Char Char Char Char Char Char Char Char Char Char Char Char Char Char Char Char Char Char1 Char Char Char Char Char Char Char Char Char Char Char Char1"/>
    <w:basedOn w:val="affff3"/>
    <w:autoRedefine/>
    <w:uiPriority w:val="99"/>
    <w:qFormat/>
    <w:rsid w:val="00770F20"/>
    <w:pPr>
      <w:spacing w:before="0" w:after="0"/>
      <w:ind w:firstLine="420"/>
      <w:jc w:val="both"/>
    </w:pPr>
    <w:rPr>
      <w:rFonts w:ascii="宋体" w:hAnsi="宋体"/>
      <w:snapToGrid/>
      <w:kern w:val="2"/>
      <w:sz w:val="22"/>
      <w:szCs w:val="21"/>
    </w:rPr>
  </w:style>
  <w:style w:type="paragraph" w:customStyle="1" w:styleId="CharChar7CharCharCharChar3">
    <w:name w:val="Char Char7 Char Char Char Char3"/>
    <w:basedOn w:val="affff3"/>
    <w:autoRedefine/>
    <w:uiPriority w:val="99"/>
    <w:qFormat/>
    <w:rsid w:val="00770F20"/>
    <w:pPr>
      <w:spacing w:before="0" w:after="0"/>
      <w:ind w:firstLine="420"/>
      <w:jc w:val="both"/>
    </w:pPr>
    <w:rPr>
      <w:rFonts w:ascii="宋体" w:hAnsi="宋体"/>
      <w:snapToGrid/>
      <w:kern w:val="2"/>
      <w:sz w:val="22"/>
      <w:szCs w:val="21"/>
    </w:rPr>
  </w:style>
  <w:style w:type="paragraph" w:customStyle="1" w:styleId="CharChar7CharChar6">
    <w:name w:val="Char Char7 Char Char6"/>
    <w:basedOn w:val="affff3"/>
    <w:autoRedefine/>
    <w:uiPriority w:val="99"/>
    <w:qFormat/>
    <w:rsid w:val="00770F20"/>
    <w:pPr>
      <w:spacing w:before="0" w:after="0"/>
      <w:ind w:firstLine="420"/>
      <w:jc w:val="both"/>
    </w:pPr>
    <w:rPr>
      <w:rFonts w:ascii="宋体" w:hAnsi="宋体"/>
      <w:snapToGrid/>
      <w:kern w:val="2"/>
      <w:sz w:val="22"/>
      <w:szCs w:val="21"/>
    </w:rPr>
  </w:style>
  <w:style w:type="paragraph" w:customStyle="1" w:styleId="CharChar7CharChar1CharCharCharCharCharCharCharCharCharCharCharCharCharCharCharCharCharCharCharCharCharCharCharChar11">
    <w:name w:val="Char Char7 Char Char1 Char Char Char Char Char Char Char Char Char Char Char Char Char Char Char Char Char Char Char Char Char Char Char Char11"/>
    <w:basedOn w:val="affff3"/>
    <w:autoRedefine/>
    <w:uiPriority w:val="99"/>
    <w:qFormat/>
    <w:rsid w:val="00770F20"/>
    <w:pPr>
      <w:spacing w:before="0" w:after="0"/>
      <w:ind w:firstLine="420"/>
      <w:jc w:val="both"/>
    </w:pPr>
    <w:rPr>
      <w:rFonts w:ascii="宋体" w:hAnsi="宋体"/>
      <w:snapToGrid/>
      <w:kern w:val="2"/>
      <w:sz w:val="22"/>
      <w:szCs w:val="21"/>
    </w:rPr>
  </w:style>
  <w:style w:type="paragraph" w:customStyle="1" w:styleId="CharChar7CharChar1CharCharCharCharCharCharCharCharCharCharCharChar1">
    <w:name w:val="Char Char7 Char Char1 Char Char Char Char Char Char Char Char Char Char Char Char1"/>
    <w:basedOn w:val="affff3"/>
    <w:autoRedefine/>
    <w:uiPriority w:val="99"/>
    <w:qFormat/>
    <w:rsid w:val="00770F20"/>
    <w:pPr>
      <w:spacing w:before="0" w:after="0"/>
      <w:ind w:firstLine="420"/>
      <w:jc w:val="both"/>
    </w:pPr>
    <w:rPr>
      <w:rFonts w:ascii="宋体" w:hAnsi="宋体"/>
      <w:snapToGrid/>
      <w:kern w:val="2"/>
      <w:sz w:val="22"/>
      <w:szCs w:val="21"/>
    </w:rPr>
  </w:style>
  <w:style w:type="paragraph" w:customStyle="1" w:styleId="CharChar7CharCharCharChar1CharChar1">
    <w:name w:val="Char Char7 Char Char Char Char1 Char Char1"/>
    <w:basedOn w:val="affff3"/>
    <w:autoRedefine/>
    <w:uiPriority w:val="99"/>
    <w:qFormat/>
    <w:rsid w:val="00770F20"/>
    <w:pPr>
      <w:spacing w:before="0" w:after="0"/>
      <w:ind w:firstLine="420"/>
      <w:jc w:val="both"/>
    </w:pPr>
    <w:rPr>
      <w:rFonts w:ascii="宋体" w:hAnsi="宋体"/>
      <w:snapToGrid/>
      <w:kern w:val="2"/>
      <w:sz w:val="22"/>
      <w:szCs w:val="21"/>
    </w:rPr>
  </w:style>
  <w:style w:type="paragraph" w:customStyle="1" w:styleId="CharChar7CharChar21">
    <w:name w:val="Char Char7 Char Char21"/>
    <w:basedOn w:val="affff3"/>
    <w:autoRedefine/>
    <w:uiPriority w:val="99"/>
    <w:qFormat/>
    <w:rsid w:val="00770F20"/>
    <w:pPr>
      <w:spacing w:before="0" w:after="0"/>
      <w:ind w:firstLine="420"/>
      <w:jc w:val="both"/>
    </w:pPr>
    <w:rPr>
      <w:rFonts w:ascii="宋体" w:hAnsi="宋体"/>
      <w:snapToGrid/>
      <w:kern w:val="2"/>
      <w:sz w:val="22"/>
      <w:szCs w:val="21"/>
    </w:rPr>
  </w:style>
  <w:style w:type="paragraph" w:customStyle="1" w:styleId="CharChar7CharChar11">
    <w:name w:val="Char Char7 Char Char11"/>
    <w:basedOn w:val="affff3"/>
    <w:autoRedefine/>
    <w:uiPriority w:val="99"/>
    <w:qFormat/>
    <w:rsid w:val="00770F20"/>
    <w:pPr>
      <w:spacing w:before="0" w:after="0"/>
      <w:ind w:firstLine="420"/>
      <w:jc w:val="both"/>
    </w:pPr>
    <w:rPr>
      <w:rFonts w:ascii="宋体" w:hAnsi="宋体"/>
      <w:snapToGrid/>
      <w:kern w:val="2"/>
      <w:sz w:val="22"/>
      <w:szCs w:val="21"/>
    </w:rPr>
  </w:style>
  <w:style w:type="paragraph" w:customStyle="1" w:styleId="CharChar7CharChar31">
    <w:name w:val="Char Char7 Char Char31"/>
    <w:basedOn w:val="affff3"/>
    <w:autoRedefine/>
    <w:uiPriority w:val="99"/>
    <w:qFormat/>
    <w:rsid w:val="00770F20"/>
    <w:pPr>
      <w:spacing w:before="0" w:after="0"/>
      <w:ind w:firstLine="420"/>
      <w:jc w:val="both"/>
    </w:pPr>
    <w:rPr>
      <w:rFonts w:ascii="宋体" w:hAnsi="宋体"/>
      <w:snapToGrid/>
      <w:kern w:val="2"/>
      <w:sz w:val="22"/>
      <w:szCs w:val="21"/>
    </w:rPr>
  </w:style>
  <w:style w:type="paragraph" w:customStyle="1" w:styleId="CharChar7CharChar41">
    <w:name w:val="Char Char7 Char Char41"/>
    <w:basedOn w:val="affff3"/>
    <w:autoRedefine/>
    <w:uiPriority w:val="99"/>
    <w:qFormat/>
    <w:rsid w:val="00770F20"/>
    <w:pPr>
      <w:spacing w:before="0" w:after="0"/>
      <w:ind w:firstLine="420"/>
      <w:jc w:val="both"/>
    </w:pPr>
    <w:rPr>
      <w:rFonts w:ascii="宋体" w:hAnsi="宋体"/>
      <w:snapToGrid/>
      <w:kern w:val="2"/>
      <w:sz w:val="22"/>
      <w:szCs w:val="21"/>
    </w:rPr>
  </w:style>
  <w:style w:type="paragraph" w:customStyle="1" w:styleId="CharChar7CharChar1CharCharCharCharCharCharCharCharCharCharCharCharCharCharCharCharCharCharCharCharCharCharCharChar1CharCharCharCharCharCharCharCharCharCharCharCharCharChar1CharChar1">
    <w:name w:val="Char Char7 Char Char1 Char Char Char Char Char Char Char Char Char Char Char Char Char Char Char Char Char Char Char Char Char Char Char Char1 Char Char Char Char Char Char Char Char Char Char Char Char Char Char1 Char Char1"/>
    <w:basedOn w:val="affff3"/>
    <w:autoRedefine/>
    <w:uiPriority w:val="99"/>
    <w:qFormat/>
    <w:rsid w:val="00770F20"/>
    <w:pPr>
      <w:spacing w:before="0" w:after="0"/>
      <w:ind w:firstLine="420"/>
      <w:jc w:val="both"/>
    </w:pPr>
    <w:rPr>
      <w:rFonts w:ascii="宋体" w:hAnsi="宋体"/>
      <w:snapToGrid/>
      <w:kern w:val="2"/>
      <w:sz w:val="22"/>
      <w:szCs w:val="21"/>
    </w:rPr>
  </w:style>
  <w:style w:type="paragraph" w:customStyle="1" w:styleId="CharChar7CharChar5CharCharCharChar4">
    <w:name w:val="Char Char7 Char Char5 Char Char Char Char4"/>
    <w:basedOn w:val="affff3"/>
    <w:autoRedefine/>
    <w:uiPriority w:val="99"/>
    <w:qFormat/>
    <w:rsid w:val="00770F20"/>
    <w:pPr>
      <w:spacing w:before="0" w:after="0"/>
      <w:ind w:firstLine="420"/>
      <w:jc w:val="both"/>
    </w:pPr>
    <w:rPr>
      <w:rFonts w:ascii="宋体" w:hAnsi="宋体"/>
      <w:snapToGrid/>
      <w:kern w:val="2"/>
      <w:sz w:val="22"/>
      <w:szCs w:val="21"/>
    </w:rPr>
  </w:style>
  <w:style w:type="paragraph" w:customStyle="1" w:styleId="CharChar7CharChar5CharCharCharChar11">
    <w:name w:val="Char Char7 Char Char5 Char Char Char Char11"/>
    <w:basedOn w:val="affff3"/>
    <w:autoRedefine/>
    <w:uiPriority w:val="99"/>
    <w:qFormat/>
    <w:rsid w:val="00770F20"/>
    <w:pPr>
      <w:tabs>
        <w:tab w:val="num" w:pos="957"/>
      </w:tabs>
      <w:spacing w:before="0" w:after="0"/>
      <w:jc w:val="both"/>
    </w:pPr>
    <w:rPr>
      <w:rFonts w:ascii="宋体" w:hAnsi="宋体"/>
      <w:snapToGrid/>
      <w:kern w:val="2"/>
      <w:sz w:val="22"/>
      <w:szCs w:val="21"/>
    </w:rPr>
  </w:style>
  <w:style w:type="paragraph" w:customStyle="1" w:styleId="CharChar7CharChar5CharCharCharChar21">
    <w:name w:val="Char Char7 Char Char5 Char Char Char Char21"/>
    <w:basedOn w:val="affff3"/>
    <w:autoRedefine/>
    <w:uiPriority w:val="99"/>
    <w:qFormat/>
    <w:rsid w:val="00770F20"/>
    <w:pPr>
      <w:spacing w:before="0" w:after="0"/>
      <w:ind w:firstLine="420"/>
      <w:jc w:val="both"/>
    </w:pPr>
    <w:rPr>
      <w:rFonts w:ascii="宋体" w:hAnsi="宋体"/>
      <w:snapToGrid/>
      <w:kern w:val="2"/>
      <w:sz w:val="22"/>
      <w:szCs w:val="21"/>
    </w:rPr>
  </w:style>
  <w:style w:type="paragraph" w:customStyle="1" w:styleId="CharChar7CharChar5CharCharCharChar31">
    <w:name w:val="Char Char7 Char Char5 Char Char Char Char31"/>
    <w:basedOn w:val="affff3"/>
    <w:autoRedefine/>
    <w:uiPriority w:val="99"/>
    <w:qFormat/>
    <w:rsid w:val="00770F20"/>
    <w:pPr>
      <w:spacing w:before="0" w:after="0"/>
      <w:ind w:firstLine="420"/>
      <w:jc w:val="both"/>
    </w:pPr>
    <w:rPr>
      <w:rFonts w:ascii="宋体" w:hAnsi="宋体"/>
      <w:snapToGrid/>
      <w:kern w:val="2"/>
      <w:sz w:val="22"/>
      <w:szCs w:val="21"/>
    </w:rPr>
  </w:style>
  <w:style w:type="paragraph" w:customStyle="1" w:styleId="CharChar7CharChar5CharCharCharChar4CharChar4">
    <w:name w:val="Char Char7 Char Char5 Char Char Char Char4 Char Char4"/>
    <w:basedOn w:val="affff3"/>
    <w:autoRedefine/>
    <w:uiPriority w:val="99"/>
    <w:qFormat/>
    <w:rsid w:val="00770F20"/>
    <w:pPr>
      <w:spacing w:before="0" w:after="0"/>
      <w:ind w:firstLine="420"/>
      <w:jc w:val="both"/>
    </w:pPr>
    <w:rPr>
      <w:rFonts w:ascii="宋体" w:hAnsi="宋体"/>
      <w:snapToGrid/>
      <w:kern w:val="2"/>
      <w:sz w:val="22"/>
      <w:szCs w:val="21"/>
    </w:rPr>
  </w:style>
  <w:style w:type="paragraph" w:customStyle="1" w:styleId="CharChar7CharChar51">
    <w:name w:val="Char Char7 Char Char51"/>
    <w:basedOn w:val="affff3"/>
    <w:autoRedefine/>
    <w:uiPriority w:val="99"/>
    <w:qFormat/>
    <w:rsid w:val="00770F20"/>
    <w:pPr>
      <w:spacing w:before="0" w:after="0"/>
      <w:ind w:firstLine="420"/>
      <w:jc w:val="both"/>
    </w:pPr>
    <w:rPr>
      <w:rFonts w:ascii="宋体" w:hAnsi="宋体"/>
      <w:snapToGrid/>
      <w:kern w:val="2"/>
      <w:sz w:val="22"/>
      <w:szCs w:val="21"/>
    </w:rPr>
  </w:style>
  <w:style w:type="paragraph" w:customStyle="1" w:styleId="CharChar3CharCharCharCharCharCharCharCharCharCharCharCharCharCharCharCharCharCharCharCharCharCharCharCharCharChar21">
    <w:name w:val="Char Char3 Char Char Char Char Char Char Char Char Char Char Char Char Char Char Char Char Char Char Char Char Char Char Char Char Char Char21"/>
    <w:basedOn w:val="affff3"/>
    <w:autoRedefine/>
    <w:uiPriority w:val="99"/>
    <w:qFormat/>
    <w:rsid w:val="00770F20"/>
    <w:pPr>
      <w:spacing w:before="0" w:after="0"/>
      <w:jc w:val="both"/>
    </w:pPr>
    <w:rPr>
      <w:rFonts w:ascii="宋体" w:hAnsi="宋体"/>
      <w:snapToGrid/>
      <w:kern w:val="2"/>
      <w:sz w:val="22"/>
      <w:szCs w:val="21"/>
    </w:rPr>
  </w:style>
  <w:style w:type="paragraph" w:customStyle="1" w:styleId="CharChar7CharChar5CharCharCharChar4CharChar11">
    <w:name w:val="Char Char7 Char Char5 Char Char Char Char4 Char Char11"/>
    <w:basedOn w:val="affff3"/>
    <w:autoRedefine/>
    <w:uiPriority w:val="99"/>
    <w:qFormat/>
    <w:rsid w:val="00770F20"/>
    <w:pPr>
      <w:spacing w:before="0" w:after="0"/>
      <w:jc w:val="both"/>
    </w:pPr>
    <w:rPr>
      <w:rFonts w:ascii="宋体" w:hAnsi="宋体"/>
      <w:snapToGrid/>
      <w:kern w:val="2"/>
      <w:sz w:val="22"/>
      <w:szCs w:val="21"/>
    </w:rPr>
  </w:style>
  <w:style w:type="paragraph" w:customStyle="1" w:styleId="CharChar7CharChar5CharCharCharChar4CharChar21">
    <w:name w:val="Char Char7 Char Char5 Char Char Char Char4 Char Char21"/>
    <w:basedOn w:val="affff3"/>
    <w:autoRedefine/>
    <w:uiPriority w:val="99"/>
    <w:qFormat/>
    <w:rsid w:val="00770F20"/>
    <w:pPr>
      <w:spacing w:before="0" w:after="0"/>
      <w:jc w:val="both"/>
    </w:pPr>
    <w:rPr>
      <w:rFonts w:ascii="宋体" w:hAnsi="宋体"/>
      <w:snapToGrid/>
      <w:kern w:val="2"/>
      <w:sz w:val="22"/>
      <w:szCs w:val="21"/>
    </w:rPr>
  </w:style>
  <w:style w:type="paragraph" w:customStyle="1" w:styleId="CharChar7CharChar5CharCharCharChar4CharChar31">
    <w:name w:val="Char Char7 Char Char5 Char Char Char Char4 Char Char31"/>
    <w:basedOn w:val="affff3"/>
    <w:autoRedefine/>
    <w:uiPriority w:val="99"/>
    <w:qFormat/>
    <w:rsid w:val="00770F20"/>
    <w:pPr>
      <w:spacing w:before="0" w:after="0"/>
      <w:ind w:firstLine="420"/>
      <w:jc w:val="both"/>
    </w:pPr>
    <w:rPr>
      <w:rFonts w:ascii="宋体" w:hAnsi="宋体"/>
      <w:snapToGrid/>
      <w:kern w:val="2"/>
      <w:sz w:val="22"/>
      <w:szCs w:val="21"/>
    </w:rPr>
  </w:style>
  <w:style w:type="paragraph" w:customStyle="1" w:styleId="CharChar7CharChar1CharChar1">
    <w:name w:val="Char Char7 Char Char1 Char Char1"/>
    <w:basedOn w:val="affff3"/>
    <w:autoRedefine/>
    <w:uiPriority w:val="99"/>
    <w:qFormat/>
    <w:rsid w:val="00770F20"/>
    <w:pPr>
      <w:spacing w:before="0" w:after="0"/>
      <w:ind w:firstLine="420"/>
      <w:jc w:val="both"/>
    </w:pPr>
    <w:rPr>
      <w:rFonts w:ascii="宋体" w:hAnsi="宋体"/>
      <w:snapToGrid/>
      <w:kern w:val="2"/>
      <w:sz w:val="22"/>
      <w:szCs w:val="21"/>
    </w:rPr>
  </w:style>
  <w:style w:type="paragraph" w:customStyle="1" w:styleId="CharChar7CharChar1CharCharCharChar1">
    <w:name w:val="Char Char7 Char Char1 Char Char Char Char1"/>
    <w:basedOn w:val="affff3"/>
    <w:autoRedefine/>
    <w:uiPriority w:val="99"/>
    <w:qFormat/>
    <w:rsid w:val="00770F20"/>
    <w:pPr>
      <w:spacing w:before="0" w:after="0"/>
      <w:ind w:firstLine="420"/>
      <w:jc w:val="both"/>
    </w:pPr>
    <w:rPr>
      <w:rFonts w:ascii="宋体" w:hAnsi="宋体"/>
      <w:snapToGrid/>
      <w:kern w:val="2"/>
      <w:sz w:val="22"/>
      <w:szCs w:val="21"/>
    </w:rPr>
  </w:style>
  <w:style w:type="paragraph" w:customStyle="1" w:styleId="CharChar7CharCharCharChar21">
    <w:name w:val="Char Char7 Char Char Char Char21"/>
    <w:basedOn w:val="affff3"/>
    <w:autoRedefine/>
    <w:uiPriority w:val="99"/>
    <w:qFormat/>
    <w:rsid w:val="00770F20"/>
    <w:pPr>
      <w:spacing w:before="0" w:after="0"/>
      <w:ind w:firstLine="420"/>
      <w:jc w:val="both"/>
    </w:pPr>
    <w:rPr>
      <w:rFonts w:ascii="宋体" w:hAnsi="宋体"/>
      <w:snapToGrid/>
      <w:kern w:val="2"/>
      <w:sz w:val="22"/>
      <w:szCs w:val="21"/>
    </w:rPr>
  </w:style>
  <w:style w:type="paragraph" w:customStyle="1" w:styleId="CharCharCharChar12">
    <w:name w:val="Char Char Char Char12"/>
    <w:basedOn w:val="affff3"/>
    <w:autoRedefine/>
    <w:uiPriority w:val="99"/>
    <w:qFormat/>
    <w:rsid w:val="00770F20"/>
    <w:pPr>
      <w:tabs>
        <w:tab w:val="num" w:pos="1620"/>
      </w:tabs>
      <w:spacing w:beforeLines="50" w:before="0" w:after="0" w:line="400" w:lineRule="exact"/>
      <w:ind w:leftChars="600" w:left="1620" w:firstLineChars="200" w:hanging="360"/>
      <w:jc w:val="both"/>
    </w:pPr>
    <w:rPr>
      <w:rFonts w:ascii="Tahoma" w:hAnsi="Tahoma"/>
      <w:snapToGrid/>
      <w:kern w:val="2"/>
      <w:szCs w:val="21"/>
    </w:rPr>
  </w:style>
  <w:style w:type="paragraph" w:customStyle="1" w:styleId="CharChar8CharCharChar1">
    <w:name w:val="Char Char8 Char Char Char1"/>
    <w:basedOn w:val="affff3"/>
    <w:uiPriority w:val="99"/>
    <w:qFormat/>
    <w:rsid w:val="00770F20"/>
    <w:pPr>
      <w:spacing w:before="0" w:after="0"/>
      <w:ind w:firstLine="420"/>
      <w:jc w:val="both"/>
    </w:pPr>
    <w:rPr>
      <w:rFonts w:ascii="宋体" w:hAnsi="宋体"/>
      <w:snapToGrid/>
      <w:kern w:val="2"/>
      <w:sz w:val="21"/>
    </w:rPr>
  </w:style>
  <w:style w:type="paragraph" w:customStyle="1" w:styleId="CharChar7CharCharCharChar1CharCharCharCharCharChar1">
    <w:name w:val="Char Char7 Char Char Char Char1 Char Char Char Char Char Char1"/>
    <w:basedOn w:val="affff3"/>
    <w:autoRedefine/>
    <w:uiPriority w:val="99"/>
    <w:qFormat/>
    <w:rsid w:val="00770F20"/>
    <w:pPr>
      <w:spacing w:before="0" w:after="0"/>
      <w:ind w:firstLine="420"/>
      <w:jc w:val="both"/>
    </w:pPr>
    <w:rPr>
      <w:rFonts w:ascii="宋体" w:hAnsi="宋体"/>
      <w:snapToGrid/>
      <w:kern w:val="2"/>
      <w:sz w:val="22"/>
      <w:szCs w:val="21"/>
    </w:rPr>
  </w:style>
  <w:style w:type="paragraph" w:customStyle="1" w:styleId="CharChar7CharCharCharCharCharCharCharCharCharCharCharCharCharChar1">
    <w:name w:val="Char Char7 Char Char Char Char Char Char Char Char Char Char Char Char Char Char1"/>
    <w:basedOn w:val="affff3"/>
    <w:autoRedefine/>
    <w:uiPriority w:val="99"/>
    <w:qFormat/>
    <w:rsid w:val="00770F20"/>
    <w:pPr>
      <w:spacing w:before="0" w:after="0"/>
      <w:ind w:firstLine="420"/>
      <w:jc w:val="both"/>
    </w:pPr>
    <w:rPr>
      <w:rFonts w:ascii="宋体" w:hAnsi="宋体"/>
      <w:snapToGrid/>
      <w:kern w:val="2"/>
      <w:sz w:val="22"/>
      <w:szCs w:val="21"/>
    </w:rPr>
  </w:style>
  <w:style w:type="paragraph" w:customStyle="1" w:styleId="CharChar7CharCharCharChar11">
    <w:name w:val="Char Char7 Char Char Char Char11"/>
    <w:basedOn w:val="affff3"/>
    <w:autoRedefine/>
    <w:uiPriority w:val="99"/>
    <w:qFormat/>
    <w:rsid w:val="00770F20"/>
    <w:pPr>
      <w:spacing w:before="0" w:after="0"/>
      <w:ind w:firstLine="420"/>
      <w:jc w:val="both"/>
    </w:pPr>
    <w:rPr>
      <w:rFonts w:ascii="宋体" w:hAnsi="宋体"/>
      <w:snapToGrid/>
      <w:kern w:val="2"/>
      <w:sz w:val="22"/>
      <w:szCs w:val="21"/>
    </w:rPr>
  </w:style>
  <w:style w:type="paragraph" w:customStyle="1" w:styleId="CharChar7CharCharCharCharChar1">
    <w:name w:val="Char Char7 Char Char Char Char Char1"/>
    <w:basedOn w:val="affff3"/>
    <w:autoRedefine/>
    <w:uiPriority w:val="99"/>
    <w:qFormat/>
    <w:rsid w:val="00770F20"/>
    <w:pPr>
      <w:spacing w:before="0" w:after="0"/>
      <w:ind w:firstLine="420"/>
      <w:jc w:val="both"/>
    </w:pPr>
    <w:rPr>
      <w:rFonts w:ascii="宋体" w:hAnsi="宋体"/>
      <w:snapToGrid/>
      <w:kern w:val="2"/>
      <w:sz w:val="21"/>
      <w:szCs w:val="21"/>
    </w:rPr>
  </w:style>
  <w:style w:type="paragraph" w:customStyle="1" w:styleId="CharChar3CharCharCharCharCharCharCharCharCharCharCharCharCharCharCharCharCharCharCharCharCharCharCharCharCharChar1CharCharChar1CharCharCharChar1">
    <w:name w:val="Char Char3 Char Char Char Char Char Char Char Char Char Char Char Char Char Char Char Char Char Char Char Char Char Char Char Char Char Char1 Char Char Char1 Char Char Char Char1"/>
    <w:basedOn w:val="affff3"/>
    <w:autoRedefine/>
    <w:uiPriority w:val="99"/>
    <w:qFormat/>
    <w:rsid w:val="00770F20"/>
    <w:pPr>
      <w:spacing w:before="0" w:after="0"/>
      <w:ind w:firstLine="420"/>
      <w:jc w:val="both"/>
    </w:pPr>
    <w:rPr>
      <w:rFonts w:ascii="宋体" w:hAnsi="宋体"/>
      <w:snapToGrid/>
      <w:kern w:val="2"/>
      <w:sz w:val="21"/>
      <w:szCs w:val="21"/>
    </w:rPr>
  </w:style>
  <w:style w:type="paragraph" w:customStyle="1" w:styleId="CharCharChar2">
    <w:name w:val="Char Char Char2"/>
    <w:basedOn w:val="affff3"/>
    <w:autoRedefine/>
    <w:uiPriority w:val="99"/>
    <w:qFormat/>
    <w:rsid w:val="00770F20"/>
    <w:pPr>
      <w:spacing w:before="0" w:after="0"/>
      <w:ind w:firstLine="420"/>
      <w:jc w:val="both"/>
    </w:pPr>
    <w:rPr>
      <w:rFonts w:ascii="宋体" w:hAnsi="宋体"/>
      <w:snapToGrid/>
      <w:kern w:val="2"/>
      <w:sz w:val="21"/>
      <w:szCs w:val="21"/>
    </w:rPr>
  </w:style>
  <w:style w:type="paragraph" w:customStyle="1" w:styleId="CharChar7CharCharCharCharCharCharChar1">
    <w:name w:val="Char Char7 Char Char Char Char Char Char Char1"/>
    <w:basedOn w:val="affff3"/>
    <w:autoRedefine/>
    <w:uiPriority w:val="99"/>
    <w:qFormat/>
    <w:rsid w:val="00770F20"/>
    <w:pPr>
      <w:spacing w:before="0" w:after="0"/>
      <w:ind w:firstLine="420"/>
      <w:jc w:val="both"/>
    </w:pPr>
    <w:rPr>
      <w:rFonts w:ascii="宋体" w:hAnsi="宋体"/>
      <w:snapToGrid/>
      <w:kern w:val="2"/>
      <w:sz w:val="21"/>
      <w:szCs w:val="21"/>
    </w:rPr>
  </w:style>
  <w:style w:type="paragraph" w:customStyle="1" w:styleId="CharChar7CharCharCharCharCharCharCharCharCharChar1">
    <w:name w:val="Char Char7 Char Char Char Char Char Char Char Char Char Char1"/>
    <w:basedOn w:val="affff3"/>
    <w:autoRedefine/>
    <w:uiPriority w:val="99"/>
    <w:qFormat/>
    <w:rsid w:val="00770F20"/>
    <w:pPr>
      <w:spacing w:before="0" w:after="0"/>
      <w:ind w:firstLine="420"/>
      <w:jc w:val="both"/>
    </w:pPr>
    <w:rPr>
      <w:rFonts w:ascii="宋体" w:hAnsi="宋体"/>
      <w:snapToGrid/>
      <w:kern w:val="2"/>
      <w:sz w:val="21"/>
      <w:szCs w:val="21"/>
    </w:rPr>
  </w:style>
  <w:style w:type="paragraph" w:customStyle="1" w:styleId="CharChar3CharCharCharCharCharCharCharCharCharCharCharCharCharCharCharCharCharCharCharCharCharCharCharCharCharCharCharChar1CharCharCharChar1">
    <w:name w:val="Char Char3 Char Char Char Char Char Char Char Char Char Char Char Char Char Char Char Char Char Char Char Char Char Char Char Char Char Char Char Char1 Char Char Char Char1"/>
    <w:basedOn w:val="affff3"/>
    <w:autoRedefine/>
    <w:uiPriority w:val="99"/>
    <w:qFormat/>
    <w:rsid w:val="00770F20"/>
    <w:pPr>
      <w:spacing w:before="0" w:after="0"/>
      <w:ind w:firstLine="420"/>
      <w:jc w:val="both"/>
    </w:pPr>
    <w:rPr>
      <w:rFonts w:ascii="宋体" w:hAnsi="宋体"/>
      <w:snapToGrid/>
      <w:kern w:val="2"/>
      <w:sz w:val="21"/>
      <w:szCs w:val="21"/>
    </w:rPr>
  </w:style>
  <w:style w:type="character" w:customStyle="1" w:styleId="CharChar7CharCharCharCharCharCharCharCharCharCharCharCharChar1">
    <w:name w:val="Char Char7 Char Char Char Char Char Char Char Char Char Char Char Char Char1"/>
    <w:link w:val="CharChar7CharCharCharCharCharCharCharCharCharCharCharChar1"/>
    <w:locked/>
    <w:rsid w:val="00770F20"/>
    <w:rPr>
      <w:rFonts w:ascii="宋体" w:hAnsi="宋体"/>
      <w:kern w:val="2"/>
      <w:sz w:val="21"/>
      <w:szCs w:val="21"/>
      <w:lang w:val="x-none" w:eastAsia="x-none"/>
    </w:rPr>
  </w:style>
  <w:style w:type="paragraph" w:customStyle="1" w:styleId="CharChar7CharCharCharCharCharCharCharCharCharCharCharChar1">
    <w:name w:val="Char Char7 Char Char Char Char Char Char Char Char Char Char Char Char1"/>
    <w:basedOn w:val="affff3"/>
    <w:link w:val="CharChar7CharCharCharCharCharCharCharCharCharCharCharCharChar1"/>
    <w:autoRedefine/>
    <w:qFormat/>
    <w:rsid w:val="00770F20"/>
    <w:pPr>
      <w:spacing w:before="0" w:after="0"/>
      <w:ind w:firstLine="420"/>
      <w:jc w:val="both"/>
    </w:pPr>
    <w:rPr>
      <w:rFonts w:ascii="宋体" w:hAnsi="宋体"/>
      <w:snapToGrid/>
      <w:kern w:val="2"/>
      <w:sz w:val="21"/>
      <w:szCs w:val="21"/>
      <w:lang w:val="x-none" w:eastAsia="x-none"/>
    </w:rPr>
  </w:style>
  <w:style w:type="paragraph" w:customStyle="1" w:styleId="CharChar7CharChar1CharCharCharCharCharCharCharCharCharCharCharCharCharCharCharChar1">
    <w:name w:val="Char Char7 Char Char1 Char Char Char Char Char Char Char Char Char Char Char Char Char Char Char Char1"/>
    <w:basedOn w:val="affff3"/>
    <w:autoRedefine/>
    <w:uiPriority w:val="99"/>
    <w:qFormat/>
    <w:rsid w:val="00770F20"/>
    <w:pPr>
      <w:spacing w:before="0" w:after="0"/>
      <w:ind w:firstLine="420"/>
      <w:jc w:val="both"/>
    </w:pPr>
    <w:rPr>
      <w:rFonts w:ascii="宋体" w:hAnsi="宋体"/>
      <w:snapToGrid/>
      <w:kern w:val="2"/>
      <w:sz w:val="21"/>
      <w:szCs w:val="21"/>
    </w:rPr>
  </w:style>
  <w:style w:type="paragraph" w:customStyle="1" w:styleId="CharChar3CharCharCharCharCharCharCharCharCharCharCharCharCharCharCharCharCharCharCharCharCharCharCharCharCharCharCharChar11">
    <w:name w:val="Char Char3 Char Char Char Char Char Char Char Char Char Char Char Char Char Char Char Char Char Char Char Char Char Char Char Char Char Char Char Char11"/>
    <w:basedOn w:val="affff3"/>
    <w:autoRedefine/>
    <w:uiPriority w:val="99"/>
    <w:qFormat/>
    <w:rsid w:val="00770F20"/>
    <w:pPr>
      <w:spacing w:before="0" w:after="0"/>
      <w:ind w:firstLine="420"/>
      <w:jc w:val="both"/>
    </w:pPr>
    <w:rPr>
      <w:rFonts w:ascii="宋体" w:hAnsi="宋体"/>
      <w:snapToGrid/>
      <w:kern w:val="2"/>
      <w:sz w:val="21"/>
      <w:szCs w:val="21"/>
    </w:rPr>
  </w:style>
  <w:style w:type="paragraph" w:customStyle="1" w:styleId="CharChar8CharCharCharCharCharCharChar1">
    <w:name w:val="Char Char8 Char Char Char Char Char Char Char1"/>
    <w:basedOn w:val="affff3"/>
    <w:autoRedefine/>
    <w:uiPriority w:val="99"/>
    <w:qFormat/>
    <w:rsid w:val="00770F20"/>
    <w:pPr>
      <w:spacing w:before="0" w:after="0"/>
      <w:ind w:firstLine="420"/>
      <w:jc w:val="both"/>
    </w:pPr>
    <w:rPr>
      <w:rFonts w:ascii="宋体" w:hAnsi="宋体"/>
      <w:snapToGrid/>
      <w:kern w:val="2"/>
      <w:sz w:val="21"/>
      <w:szCs w:val="21"/>
    </w:rPr>
  </w:style>
  <w:style w:type="paragraph" w:customStyle="1" w:styleId="Char1CharCharCharCharCharCharCharCharChar1">
    <w:name w:val="Char1 Char Char Char Char Char Char Char Char Char1"/>
    <w:basedOn w:val="affff3"/>
    <w:autoRedefine/>
    <w:uiPriority w:val="99"/>
    <w:qFormat/>
    <w:rsid w:val="00770F20"/>
    <w:pPr>
      <w:spacing w:before="0" w:after="0"/>
      <w:ind w:firstLine="420"/>
      <w:jc w:val="both"/>
    </w:pPr>
    <w:rPr>
      <w:rFonts w:ascii="Tahoma" w:hAnsi="Tahoma"/>
      <w:snapToGrid/>
      <w:kern w:val="2"/>
      <w:szCs w:val="21"/>
    </w:rPr>
  </w:style>
  <w:style w:type="paragraph" w:customStyle="1" w:styleId="CharChar3CharCharCharCharCharCharCharCharCharCharCharCharCharCharCharCharCharCharCharCharCharCharCharCharCharChar1CharCharChar1CharCharCharCharCharChar1">
    <w:name w:val="Char Char3 Char Char Char Char Char Char Char Char Char Char Char Char Char Char Char Char Char Char Char Char Char Char Char Char Char Char1 Char Char Char1 Char Char Char Char Char Char1"/>
    <w:basedOn w:val="affff3"/>
    <w:autoRedefine/>
    <w:uiPriority w:val="99"/>
    <w:qFormat/>
    <w:rsid w:val="00770F20"/>
    <w:pPr>
      <w:spacing w:before="0" w:after="0"/>
      <w:ind w:firstLine="420"/>
      <w:jc w:val="both"/>
    </w:pPr>
    <w:rPr>
      <w:rFonts w:ascii="宋体" w:hAnsi="宋体"/>
      <w:snapToGrid/>
      <w:kern w:val="2"/>
      <w:sz w:val="21"/>
      <w:szCs w:val="21"/>
    </w:rPr>
  </w:style>
  <w:style w:type="paragraph" w:customStyle="1" w:styleId="CharChar3CharCharCharCharCharCharCharCharCharCharCharCharCharCharCharCharCharCharCharCharCharCharCharChar1">
    <w:name w:val="Char Char3 Char Char Char Char Char Char Char Char Char Char Char Char Char Char Char Char Char Char Char Char Char Char Char Char1"/>
    <w:basedOn w:val="affff3"/>
    <w:autoRedefine/>
    <w:uiPriority w:val="99"/>
    <w:qFormat/>
    <w:rsid w:val="00770F20"/>
    <w:pPr>
      <w:spacing w:before="0" w:after="0"/>
      <w:ind w:firstLineChars="200" w:firstLine="480"/>
      <w:jc w:val="both"/>
    </w:pPr>
    <w:rPr>
      <w:rFonts w:ascii="宋体" w:hAnsi="宋体"/>
      <w:snapToGrid/>
      <w:kern w:val="2"/>
      <w:szCs w:val="21"/>
    </w:rPr>
  </w:style>
  <w:style w:type="paragraph" w:customStyle="1" w:styleId="CharCharChar7CharCharChar1">
    <w:name w:val="Char Char Char7 Char Char Char1"/>
    <w:next w:val="affff3"/>
    <w:uiPriority w:val="99"/>
    <w:qFormat/>
    <w:rsid w:val="00770F20"/>
    <w:pPr>
      <w:keepNext/>
      <w:keepLines/>
      <w:snapToGrid w:val="0"/>
      <w:spacing w:before="240" w:after="240"/>
      <w:outlineLvl w:val="7"/>
    </w:pPr>
    <w:rPr>
      <w:rFonts w:ascii="Arial" w:eastAsia="黑体" w:hAnsi="Arial" w:cs="Arial"/>
      <w:kern w:val="2"/>
      <w:sz w:val="21"/>
      <w:szCs w:val="21"/>
    </w:rPr>
  </w:style>
  <w:style w:type="paragraph" w:customStyle="1" w:styleId="CharChar8CharCharCharCharCharCharCharCharCharChar1">
    <w:name w:val="Char Char8 Char Char Char Char Char Char Char Char Char Char1"/>
    <w:basedOn w:val="affff3"/>
    <w:autoRedefine/>
    <w:uiPriority w:val="99"/>
    <w:qFormat/>
    <w:rsid w:val="00770F20"/>
    <w:pPr>
      <w:spacing w:before="0" w:after="0"/>
      <w:ind w:firstLine="420"/>
      <w:jc w:val="both"/>
    </w:pPr>
    <w:rPr>
      <w:rFonts w:ascii="宋体" w:hAnsi="宋体"/>
      <w:snapToGrid/>
      <w:kern w:val="2"/>
      <w:sz w:val="21"/>
      <w:szCs w:val="21"/>
    </w:rPr>
  </w:style>
  <w:style w:type="paragraph" w:customStyle="1" w:styleId="CharChar7CharCharChar1">
    <w:name w:val="Char Char7 Char Char Char1"/>
    <w:basedOn w:val="affff3"/>
    <w:autoRedefine/>
    <w:uiPriority w:val="99"/>
    <w:qFormat/>
    <w:rsid w:val="00770F20"/>
    <w:pPr>
      <w:spacing w:before="0" w:after="0"/>
      <w:ind w:firstLine="420"/>
      <w:jc w:val="both"/>
    </w:pPr>
    <w:rPr>
      <w:rFonts w:ascii="宋体" w:hAnsi="宋体"/>
      <w:snapToGrid/>
      <w:kern w:val="2"/>
      <w:sz w:val="21"/>
      <w:szCs w:val="21"/>
    </w:rPr>
  </w:style>
  <w:style w:type="paragraph" w:customStyle="1" w:styleId="CharChar3CharCharCharCharChar1Char1">
    <w:name w:val="Char Char3 Char Char Char Char Char1 Char1"/>
    <w:basedOn w:val="affff3"/>
    <w:autoRedefine/>
    <w:uiPriority w:val="99"/>
    <w:qFormat/>
    <w:rsid w:val="00770F20"/>
    <w:pPr>
      <w:spacing w:before="0" w:after="0"/>
      <w:jc w:val="both"/>
    </w:pPr>
    <w:rPr>
      <w:rFonts w:ascii="宋体" w:hAnsi="宋体"/>
      <w:snapToGrid/>
      <w:kern w:val="2"/>
      <w:sz w:val="22"/>
      <w:szCs w:val="24"/>
    </w:rPr>
  </w:style>
  <w:style w:type="paragraph" w:customStyle="1" w:styleId="CharChar3CharCharCharCharChar1CharCharChar1">
    <w:name w:val="Char Char3 Char Char Char Char Char1 Char Char Char1"/>
    <w:basedOn w:val="affff3"/>
    <w:autoRedefine/>
    <w:uiPriority w:val="99"/>
    <w:qFormat/>
    <w:rsid w:val="00770F20"/>
    <w:pPr>
      <w:spacing w:before="0" w:after="0"/>
      <w:jc w:val="both"/>
    </w:pPr>
    <w:rPr>
      <w:rFonts w:ascii="宋体" w:hAnsi="宋体"/>
      <w:snapToGrid/>
      <w:kern w:val="2"/>
      <w:sz w:val="22"/>
      <w:szCs w:val="24"/>
    </w:rPr>
  </w:style>
  <w:style w:type="paragraph" w:customStyle="1" w:styleId="Char1Char10">
    <w:name w:val="Char1 Char1"/>
    <w:basedOn w:val="affff3"/>
    <w:uiPriority w:val="99"/>
    <w:qFormat/>
    <w:rsid w:val="00770F20"/>
    <w:pPr>
      <w:spacing w:before="0" w:after="0" w:line="240" w:lineRule="auto"/>
      <w:jc w:val="both"/>
    </w:pPr>
    <w:rPr>
      <w:rFonts w:ascii="Tahoma" w:hAnsi="Tahoma"/>
      <w:snapToGrid/>
      <w:kern w:val="2"/>
    </w:rPr>
  </w:style>
  <w:style w:type="paragraph" w:customStyle="1" w:styleId="CharCharCharChar1CharCharCharCharCharChar1">
    <w:name w:val="Char Char Char Char1 Char Char Char Char Char Char1"/>
    <w:basedOn w:val="affff3"/>
    <w:autoRedefine/>
    <w:uiPriority w:val="99"/>
    <w:qFormat/>
    <w:rsid w:val="00770F20"/>
    <w:pPr>
      <w:spacing w:before="0" w:after="0"/>
      <w:jc w:val="both"/>
    </w:pPr>
    <w:rPr>
      <w:rFonts w:ascii="宋体" w:hAnsi="宋体"/>
      <w:snapToGrid/>
      <w:kern w:val="2"/>
      <w:sz w:val="22"/>
      <w:szCs w:val="24"/>
    </w:rPr>
  </w:style>
  <w:style w:type="paragraph" w:customStyle="1" w:styleId="CharCharCharCharChar3">
    <w:name w:val="Char Char Char Char Char3"/>
    <w:basedOn w:val="affff3"/>
    <w:autoRedefine/>
    <w:uiPriority w:val="99"/>
    <w:qFormat/>
    <w:rsid w:val="00770F20"/>
    <w:pPr>
      <w:spacing w:before="0" w:after="0"/>
      <w:jc w:val="both"/>
    </w:pPr>
    <w:rPr>
      <w:rFonts w:ascii="宋体" w:hAnsi="宋体"/>
      <w:snapToGrid/>
      <w:kern w:val="2"/>
      <w:sz w:val="22"/>
      <w:szCs w:val="24"/>
    </w:rPr>
  </w:style>
  <w:style w:type="paragraph" w:customStyle="1" w:styleId="CharChar3Char1">
    <w:name w:val="Char Char3 Char1"/>
    <w:basedOn w:val="affff3"/>
    <w:autoRedefine/>
    <w:uiPriority w:val="99"/>
    <w:qFormat/>
    <w:rsid w:val="00770F20"/>
    <w:pPr>
      <w:spacing w:before="0" w:after="0"/>
      <w:ind w:firstLineChars="200" w:firstLine="200"/>
      <w:jc w:val="both"/>
    </w:pPr>
    <w:rPr>
      <w:rFonts w:ascii="Tahoma" w:hAnsi="Tahoma"/>
      <w:snapToGrid/>
      <w:kern w:val="2"/>
    </w:rPr>
  </w:style>
  <w:style w:type="paragraph" w:customStyle="1" w:styleId="CharCharCharCharChar11">
    <w:name w:val="Char Char Char Char Char11"/>
    <w:basedOn w:val="affff3"/>
    <w:autoRedefine/>
    <w:uiPriority w:val="99"/>
    <w:qFormat/>
    <w:rsid w:val="00770F20"/>
    <w:pPr>
      <w:spacing w:before="0" w:after="0"/>
      <w:ind w:firstLineChars="200" w:firstLine="200"/>
      <w:jc w:val="both"/>
    </w:pPr>
    <w:rPr>
      <w:rFonts w:ascii="Tahoma" w:hAnsi="Tahoma"/>
      <w:snapToGrid/>
      <w:kern w:val="2"/>
    </w:rPr>
  </w:style>
  <w:style w:type="paragraph" w:customStyle="1" w:styleId="CharChar3CharCharCharCharChar2">
    <w:name w:val="Char Char3 Char Char Char Char Char2"/>
    <w:basedOn w:val="affff3"/>
    <w:autoRedefine/>
    <w:uiPriority w:val="99"/>
    <w:qFormat/>
    <w:rsid w:val="00770F20"/>
    <w:pPr>
      <w:spacing w:before="0" w:after="0"/>
      <w:ind w:firstLineChars="200" w:firstLine="200"/>
      <w:jc w:val="both"/>
    </w:pPr>
    <w:rPr>
      <w:rFonts w:ascii="Tahoma" w:hAnsi="Tahoma"/>
      <w:snapToGrid/>
      <w:kern w:val="2"/>
    </w:rPr>
  </w:style>
  <w:style w:type="paragraph" w:customStyle="1" w:styleId="CharChar10CharCharCharCharCharChar1">
    <w:name w:val="Char Char10 Char Char Char Char Char Char1"/>
    <w:basedOn w:val="affff3"/>
    <w:autoRedefine/>
    <w:uiPriority w:val="99"/>
    <w:qFormat/>
    <w:rsid w:val="00770F20"/>
    <w:pPr>
      <w:spacing w:before="0" w:after="0"/>
      <w:ind w:firstLineChars="200" w:firstLine="200"/>
      <w:jc w:val="both"/>
    </w:pPr>
    <w:rPr>
      <w:rFonts w:ascii="Tahoma" w:hAnsi="Tahoma"/>
      <w:snapToGrid/>
      <w:kern w:val="2"/>
    </w:rPr>
  </w:style>
  <w:style w:type="paragraph" w:customStyle="1" w:styleId="CharChar3CharCharCharCharChar11">
    <w:name w:val="Char Char3 Char Char Char Char Char11"/>
    <w:basedOn w:val="affff3"/>
    <w:autoRedefine/>
    <w:uiPriority w:val="99"/>
    <w:qFormat/>
    <w:rsid w:val="00770F20"/>
    <w:pPr>
      <w:spacing w:before="0" w:after="0"/>
      <w:jc w:val="both"/>
    </w:pPr>
    <w:rPr>
      <w:rFonts w:ascii="宋体" w:hAnsi="宋体"/>
      <w:snapToGrid/>
      <w:kern w:val="2"/>
      <w:sz w:val="22"/>
      <w:szCs w:val="24"/>
    </w:rPr>
  </w:style>
  <w:style w:type="paragraph" w:customStyle="1" w:styleId="CharCharCharCharCharCharCharCharCharCharCharCharCharCharCharCharChar1">
    <w:name w:val="Char Char Char Char Char Char Char Char Char Char Char Char Char Char Char Char Char1"/>
    <w:basedOn w:val="affff3"/>
    <w:uiPriority w:val="99"/>
    <w:qFormat/>
    <w:rsid w:val="00770F20"/>
    <w:pPr>
      <w:spacing w:before="0" w:after="0" w:line="240" w:lineRule="auto"/>
      <w:jc w:val="both"/>
    </w:pPr>
    <w:rPr>
      <w:rFonts w:ascii="Tahoma" w:eastAsia="仿宋_GB2312" w:hAnsi="Tahoma"/>
      <w:snapToGrid/>
      <w:kern w:val="2"/>
      <w:sz w:val="28"/>
    </w:rPr>
  </w:style>
  <w:style w:type="paragraph" w:customStyle="1" w:styleId="CharCharCharCharCharChar2Char1">
    <w:name w:val="Char Char Char Char Char Char2 Char1"/>
    <w:basedOn w:val="affff3"/>
    <w:autoRedefine/>
    <w:uiPriority w:val="99"/>
    <w:qFormat/>
    <w:rsid w:val="00770F20"/>
    <w:pPr>
      <w:spacing w:before="0" w:after="0"/>
      <w:ind w:firstLineChars="200" w:firstLine="200"/>
      <w:jc w:val="both"/>
    </w:pPr>
    <w:rPr>
      <w:rFonts w:ascii="Tahoma" w:hAnsi="Tahoma"/>
      <w:snapToGrid/>
      <w:kern w:val="2"/>
    </w:rPr>
  </w:style>
  <w:style w:type="paragraph" w:customStyle="1" w:styleId="CharCharCharCharChar1CharCharCharCharCharCharCharCharCharCharCharCharCharCharCharCharCharCharChar1CharCharChar1">
    <w:name w:val="Char Char Char Char Char1 Char Char Char Char Char Char Char Char Char Char Char Char Char Char Char Char Char Char Char1 Char Char Char1"/>
    <w:basedOn w:val="affff3"/>
    <w:uiPriority w:val="99"/>
    <w:qFormat/>
    <w:rsid w:val="00770F20"/>
    <w:pPr>
      <w:spacing w:before="0" w:after="0" w:line="240" w:lineRule="auto"/>
      <w:jc w:val="both"/>
    </w:pPr>
    <w:rPr>
      <w:rFonts w:ascii="Tahoma" w:hAnsi="Tahoma"/>
      <w:snapToGrid/>
      <w:kern w:val="2"/>
    </w:rPr>
  </w:style>
  <w:style w:type="paragraph" w:customStyle="1" w:styleId="CharCharCharCharChar1CharCharCharCharCharCharCharCharCharCharCharCharCharCharCharCharCharCharChar1CharCharCharCharCharChar21">
    <w:name w:val="Char Char Char Char Char1 Char Char Char Char Char Char Char Char Char Char Char Char Char Char Char Char Char Char Char1 Char Char Char Char Char Char21"/>
    <w:basedOn w:val="affff3"/>
    <w:uiPriority w:val="99"/>
    <w:qFormat/>
    <w:rsid w:val="00770F20"/>
    <w:pPr>
      <w:spacing w:before="0" w:after="0" w:line="240" w:lineRule="auto"/>
      <w:jc w:val="both"/>
    </w:pPr>
    <w:rPr>
      <w:rFonts w:ascii="Tahoma" w:hAnsi="Tahoma"/>
      <w:snapToGrid/>
      <w:kern w:val="2"/>
    </w:rPr>
  </w:style>
  <w:style w:type="paragraph" w:customStyle="1" w:styleId="CharCharCharCharChar1CharCharCharCharCharCharCharCharCharCharCharCharCharCharCharCharCharCharChar1CharCharCharCharChar1">
    <w:name w:val="Char Char Char Char Char1 Char Char Char Char Char Char Char Char Char Char Char Char Char Char Char Char Char Char Char1 Char Char Char Char Char1"/>
    <w:basedOn w:val="affff3"/>
    <w:uiPriority w:val="99"/>
    <w:qFormat/>
    <w:rsid w:val="00770F20"/>
    <w:pPr>
      <w:spacing w:before="0" w:after="0" w:line="240" w:lineRule="auto"/>
      <w:jc w:val="both"/>
    </w:pPr>
    <w:rPr>
      <w:rFonts w:ascii="Tahoma" w:hAnsi="Tahoma"/>
      <w:snapToGrid/>
      <w:kern w:val="2"/>
    </w:rPr>
  </w:style>
  <w:style w:type="paragraph" w:customStyle="1" w:styleId="CharCharCharCharCharChar2CharCharChar1">
    <w:name w:val="Char Char Char Char Char Char2 Char Char Char1"/>
    <w:basedOn w:val="affff3"/>
    <w:autoRedefine/>
    <w:uiPriority w:val="99"/>
    <w:qFormat/>
    <w:rsid w:val="00770F20"/>
    <w:pPr>
      <w:spacing w:before="0" w:after="0"/>
      <w:ind w:firstLineChars="200" w:firstLine="200"/>
      <w:jc w:val="both"/>
    </w:pPr>
    <w:rPr>
      <w:rFonts w:ascii="Tahoma" w:hAnsi="Tahoma"/>
      <w:snapToGrid/>
      <w:kern w:val="2"/>
    </w:rPr>
  </w:style>
  <w:style w:type="paragraph" w:customStyle="1" w:styleId="CharCharCharCharChar2CharCharCharChar2">
    <w:name w:val="Char Char Char Char Char2 Char Char Char Char2"/>
    <w:basedOn w:val="affff3"/>
    <w:uiPriority w:val="99"/>
    <w:qFormat/>
    <w:rsid w:val="00770F20"/>
    <w:pPr>
      <w:spacing w:before="0" w:after="0" w:line="240" w:lineRule="auto"/>
      <w:jc w:val="both"/>
    </w:pPr>
    <w:rPr>
      <w:rFonts w:ascii="Tahoma" w:hAnsi="Tahoma"/>
      <w:snapToGrid/>
      <w:kern w:val="2"/>
    </w:rPr>
  </w:style>
  <w:style w:type="paragraph" w:customStyle="1" w:styleId="CharCharCharCharChar1CharCharCharCharCharCharCharCharCharCharCharCharCharCharCharCharCharCharChar1CharCharCharCharCharChar2CharCharChar1">
    <w:name w:val="Char Char Char Char Char1 Char Char Char Char Char Char Char Char Char Char Char Char Char Char Char Char Char Char Char1 Char Char Char Char Char Char2 Char Char Char1"/>
    <w:basedOn w:val="affff3"/>
    <w:autoRedefine/>
    <w:uiPriority w:val="99"/>
    <w:qFormat/>
    <w:rsid w:val="00770F20"/>
    <w:pPr>
      <w:spacing w:before="0" w:after="0"/>
      <w:ind w:firstLineChars="200" w:firstLine="200"/>
      <w:jc w:val="both"/>
    </w:pPr>
    <w:rPr>
      <w:rFonts w:ascii="Tahoma" w:hAnsi="Tahoma"/>
      <w:snapToGrid/>
      <w:kern w:val="2"/>
    </w:rPr>
  </w:style>
  <w:style w:type="paragraph" w:customStyle="1" w:styleId="CharCharCharCharChar1CharCharCharCharCharCharCharCharCharCharCharCharCharCharCharCharCharCharChar1CharCharCharCharCharChar2CharChar1">
    <w:name w:val="Char Char Char Char Char1 Char Char Char Char Char Char Char Char Char Char Char Char Char Char Char Char Char Char Char1 Char Char Char Char Char Char2 Char Char1"/>
    <w:basedOn w:val="affff3"/>
    <w:uiPriority w:val="99"/>
    <w:qFormat/>
    <w:rsid w:val="00770F20"/>
    <w:pPr>
      <w:spacing w:before="0" w:after="0" w:line="240" w:lineRule="auto"/>
      <w:jc w:val="both"/>
    </w:pPr>
    <w:rPr>
      <w:rFonts w:ascii="Tahoma" w:hAnsi="Tahoma"/>
      <w:snapToGrid/>
      <w:kern w:val="2"/>
    </w:rPr>
  </w:style>
  <w:style w:type="paragraph" w:customStyle="1" w:styleId="CharCharCharCharCharChar21">
    <w:name w:val="Char Char Char Char Char Char21"/>
    <w:basedOn w:val="affff3"/>
    <w:autoRedefine/>
    <w:uiPriority w:val="99"/>
    <w:qFormat/>
    <w:rsid w:val="00770F20"/>
    <w:pPr>
      <w:spacing w:before="0" w:after="0"/>
      <w:ind w:firstLineChars="200" w:firstLine="200"/>
      <w:jc w:val="both"/>
    </w:pPr>
    <w:rPr>
      <w:rFonts w:ascii="Tahoma" w:hAnsi="Tahoma"/>
      <w:snapToGrid/>
      <w:kern w:val="2"/>
    </w:rPr>
  </w:style>
  <w:style w:type="paragraph" w:customStyle="1" w:styleId="CharCharCharCharChar1CharCharCharCharCharCharCharCharCharCharCharCharCharCharCharCharCharCharChar11">
    <w:name w:val="Char Char Char Char Char1 Char Char Char Char Char Char Char Char Char Char Char Char Char Char Char Char Char Char Char11"/>
    <w:basedOn w:val="affff3"/>
    <w:uiPriority w:val="99"/>
    <w:qFormat/>
    <w:rsid w:val="00770F20"/>
    <w:pPr>
      <w:spacing w:before="0" w:after="0" w:line="240" w:lineRule="auto"/>
      <w:jc w:val="both"/>
    </w:pPr>
    <w:rPr>
      <w:rFonts w:ascii="Tahoma" w:hAnsi="Tahoma"/>
      <w:snapToGrid/>
      <w:kern w:val="2"/>
    </w:rPr>
  </w:style>
  <w:style w:type="paragraph" w:customStyle="1" w:styleId="CharCharCharCharChar1Char1">
    <w:name w:val="Char Char Char Char Char1 Char1"/>
    <w:basedOn w:val="affff3"/>
    <w:uiPriority w:val="99"/>
    <w:qFormat/>
    <w:rsid w:val="00770F20"/>
    <w:pPr>
      <w:spacing w:before="0" w:after="0" w:line="240" w:lineRule="auto"/>
      <w:jc w:val="both"/>
    </w:pPr>
    <w:rPr>
      <w:rFonts w:ascii="Tahoma" w:hAnsi="Tahoma"/>
      <w:snapToGrid/>
      <w:kern w:val="2"/>
    </w:rPr>
  </w:style>
  <w:style w:type="paragraph" w:customStyle="1" w:styleId="CharCharCharCharChar1CharCharCharCharCharCharCharCharCharCharCharCharCharCharCharCharCharCharChar2">
    <w:name w:val="Char Char Char Char Char1 Char Char Char Char Char Char Char Char Char Char Char Char Char Char Char Char Char Char Char2"/>
    <w:basedOn w:val="affff3"/>
    <w:uiPriority w:val="99"/>
    <w:qFormat/>
    <w:rsid w:val="00770F20"/>
    <w:pPr>
      <w:spacing w:before="0" w:after="0" w:line="240" w:lineRule="auto"/>
      <w:jc w:val="both"/>
    </w:pPr>
    <w:rPr>
      <w:rFonts w:ascii="Tahoma" w:hAnsi="Tahoma"/>
      <w:snapToGrid/>
      <w:kern w:val="2"/>
    </w:rPr>
  </w:style>
  <w:style w:type="paragraph" w:customStyle="1" w:styleId="CharCharCharCharChar1CharCharCharCharCharCharChar1">
    <w:name w:val="Char Char Char Char Char1 Char Char Char Char Char Char Char1"/>
    <w:basedOn w:val="affff3"/>
    <w:uiPriority w:val="99"/>
    <w:qFormat/>
    <w:rsid w:val="00770F20"/>
    <w:pPr>
      <w:spacing w:before="0" w:after="0" w:line="240" w:lineRule="auto"/>
      <w:jc w:val="both"/>
    </w:pPr>
    <w:rPr>
      <w:rFonts w:ascii="Tahoma" w:hAnsi="Tahoma"/>
      <w:snapToGrid/>
      <w:kern w:val="2"/>
    </w:rPr>
  </w:style>
  <w:style w:type="paragraph" w:customStyle="1" w:styleId="CharCharCharCharChar1CharCharCharChar1">
    <w:name w:val="Char Char Char Char Char1 Char Char Char Char1"/>
    <w:basedOn w:val="affff3"/>
    <w:uiPriority w:val="99"/>
    <w:qFormat/>
    <w:rsid w:val="00770F20"/>
    <w:pPr>
      <w:spacing w:before="0" w:after="0" w:line="240" w:lineRule="auto"/>
      <w:jc w:val="both"/>
    </w:pPr>
    <w:rPr>
      <w:rFonts w:ascii="Tahoma" w:hAnsi="Tahoma"/>
      <w:snapToGrid/>
      <w:kern w:val="2"/>
    </w:rPr>
  </w:style>
  <w:style w:type="paragraph" w:customStyle="1" w:styleId="Char2CharChar2Char1">
    <w:name w:val="Char2 Char Char2 Char1"/>
    <w:basedOn w:val="affff3"/>
    <w:uiPriority w:val="99"/>
    <w:qFormat/>
    <w:rsid w:val="00770F20"/>
    <w:pPr>
      <w:spacing w:before="0" w:after="0" w:line="240" w:lineRule="auto"/>
      <w:jc w:val="both"/>
    </w:pPr>
    <w:rPr>
      <w:rFonts w:ascii="Tahoma" w:hAnsi="Tahoma"/>
      <w:snapToGrid/>
      <w:kern w:val="2"/>
    </w:rPr>
  </w:style>
  <w:style w:type="paragraph" w:customStyle="1" w:styleId="Char310">
    <w:name w:val="Char31"/>
    <w:basedOn w:val="affff3"/>
    <w:uiPriority w:val="99"/>
    <w:qFormat/>
    <w:rsid w:val="00770F20"/>
    <w:pPr>
      <w:spacing w:before="0" w:after="0" w:line="240" w:lineRule="auto"/>
      <w:jc w:val="both"/>
    </w:pPr>
    <w:rPr>
      <w:rFonts w:ascii="Tahoma" w:hAnsi="Tahoma"/>
      <w:snapToGrid/>
      <w:kern w:val="2"/>
    </w:rPr>
  </w:style>
  <w:style w:type="paragraph" w:customStyle="1" w:styleId="Char410">
    <w:name w:val="Char41"/>
    <w:basedOn w:val="affff3"/>
    <w:uiPriority w:val="99"/>
    <w:qFormat/>
    <w:rsid w:val="00770F20"/>
    <w:pPr>
      <w:spacing w:before="0" w:after="0" w:line="240" w:lineRule="auto"/>
      <w:jc w:val="both"/>
    </w:pPr>
    <w:rPr>
      <w:rFonts w:ascii="Tahoma" w:hAnsi="Tahoma"/>
      <w:snapToGrid/>
      <w:kern w:val="2"/>
    </w:rPr>
  </w:style>
  <w:style w:type="paragraph" w:customStyle="1" w:styleId="Char51">
    <w:name w:val="Char51"/>
    <w:basedOn w:val="affff3"/>
    <w:uiPriority w:val="99"/>
    <w:qFormat/>
    <w:rsid w:val="00770F20"/>
    <w:pPr>
      <w:spacing w:before="0" w:after="0" w:line="240" w:lineRule="auto"/>
      <w:jc w:val="both"/>
    </w:pPr>
    <w:rPr>
      <w:rFonts w:ascii="Tahoma" w:hAnsi="Tahoma"/>
      <w:snapToGrid/>
      <w:kern w:val="2"/>
    </w:rPr>
  </w:style>
  <w:style w:type="paragraph" w:customStyle="1" w:styleId="Char6CharChar1">
    <w:name w:val="Char6 Char Char1"/>
    <w:basedOn w:val="affff3"/>
    <w:uiPriority w:val="99"/>
    <w:qFormat/>
    <w:rsid w:val="00770F20"/>
    <w:pPr>
      <w:spacing w:before="0" w:after="0" w:line="240" w:lineRule="auto"/>
      <w:jc w:val="both"/>
    </w:pPr>
    <w:rPr>
      <w:rFonts w:ascii="Tahoma" w:hAnsi="Tahoma"/>
      <w:snapToGrid/>
      <w:kern w:val="2"/>
    </w:rPr>
  </w:style>
  <w:style w:type="paragraph" w:customStyle="1" w:styleId="CharCharCharCharChar9CharCharCharChar1">
    <w:name w:val="Char Char Char Char Char9 Char Char Char Char1"/>
    <w:basedOn w:val="affff3"/>
    <w:uiPriority w:val="99"/>
    <w:qFormat/>
    <w:rsid w:val="00770F20"/>
    <w:pPr>
      <w:spacing w:before="0" w:after="0" w:line="240" w:lineRule="auto"/>
      <w:jc w:val="both"/>
    </w:pPr>
    <w:rPr>
      <w:rFonts w:ascii="Tahoma" w:hAnsi="Tahoma"/>
      <w:snapToGrid/>
      <w:kern w:val="2"/>
    </w:rPr>
  </w:style>
  <w:style w:type="paragraph" w:customStyle="1" w:styleId="CharCharCharCharCharCharCharCharCharCharCharCharChar1">
    <w:name w:val="Char Char Char Char Char Char Char Char Char Char Char Char Char1"/>
    <w:basedOn w:val="affff3"/>
    <w:uiPriority w:val="99"/>
    <w:qFormat/>
    <w:rsid w:val="00770F20"/>
    <w:pPr>
      <w:spacing w:before="0" w:after="0" w:line="240" w:lineRule="auto"/>
      <w:jc w:val="both"/>
    </w:pPr>
    <w:rPr>
      <w:rFonts w:ascii="Tahoma" w:hAnsi="Tahoma"/>
      <w:snapToGrid/>
      <w:kern w:val="2"/>
    </w:rPr>
  </w:style>
  <w:style w:type="paragraph" w:customStyle="1" w:styleId="CharCharCharCharCharCharCharChar1Char21">
    <w:name w:val="Char Char Char Char Char Char Char Char1 Char21"/>
    <w:basedOn w:val="affff3"/>
    <w:uiPriority w:val="99"/>
    <w:qFormat/>
    <w:rsid w:val="00770F20"/>
    <w:pPr>
      <w:spacing w:before="0" w:after="0" w:line="240" w:lineRule="auto"/>
      <w:jc w:val="both"/>
    </w:pPr>
    <w:rPr>
      <w:rFonts w:ascii="Tahoma" w:hAnsi="Tahoma"/>
      <w:snapToGrid/>
      <w:kern w:val="2"/>
    </w:rPr>
  </w:style>
  <w:style w:type="paragraph" w:customStyle="1" w:styleId="CharChar8CharCharCharCharCharCharCharCharCharCharCharCharChar1">
    <w:name w:val="Char Char8 Char Char Char Char Char Char Char Char Char Char Char Char Char1"/>
    <w:basedOn w:val="affff3"/>
    <w:autoRedefine/>
    <w:uiPriority w:val="99"/>
    <w:qFormat/>
    <w:rsid w:val="00770F20"/>
    <w:pPr>
      <w:spacing w:before="0" w:after="0"/>
      <w:jc w:val="both"/>
    </w:pPr>
    <w:rPr>
      <w:rFonts w:ascii="宋体" w:hAnsi="宋体"/>
      <w:snapToGrid/>
      <w:kern w:val="2"/>
      <w:sz w:val="22"/>
      <w:szCs w:val="24"/>
    </w:rPr>
  </w:style>
  <w:style w:type="paragraph" w:customStyle="1" w:styleId="CharChar1CharChar1CharChar1CharChar1CharCharCharCharCharChar1">
    <w:name w:val="Char Char1 Char Char1 Char Char1 Char Char1 Char Char Char Char Char Char1"/>
    <w:basedOn w:val="affff3"/>
    <w:autoRedefine/>
    <w:uiPriority w:val="99"/>
    <w:qFormat/>
    <w:rsid w:val="00770F20"/>
    <w:pPr>
      <w:spacing w:before="0" w:after="0" w:line="240" w:lineRule="auto"/>
      <w:jc w:val="both"/>
    </w:pPr>
    <w:rPr>
      <w:rFonts w:ascii="Tahoma" w:hAnsi="Tahoma"/>
      <w:snapToGrid/>
      <w:color w:val="000000"/>
      <w:kern w:val="2"/>
      <w:szCs w:val="24"/>
    </w:rPr>
  </w:style>
  <w:style w:type="paragraph" w:customStyle="1" w:styleId="CharCharCharCharChar2Char1">
    <w:name w:val="Char Char Char Char Char2 Char1"/>
    <w:basedOn w:val="affff3"/>
    <w:uiPriority w:val="99"/>
    <w:qFormat/>
    <w:rsid w:val="00770F20"/>
    <w:pPr>
      <w:spacing w:before="0" w:after="0" w:line="240" w:lineRule="auto"/>
      <w:jc w:val="both"/>
    </w:pPr>
    <w:rPr>
      <w:rFonts w:ascii="Tahoma" w:hAnsi="Tahoma"/>
      <w:snapToGrid/>
      <w:kern w:val="2"/>
    </w:rPr>
  </w:style>
  <w:style w:type="paragraph" w:customStyle="1" w:styleId="CharCharCharCharCharCharCharCharCharCharChar1">
    <w:name w:val="Char Char Char Char Char Char Char Char Char Char Char1"/>
    <w:basedOn w:val="affff3"/>
    <w:autoRedefine/>
    <w:uiPriority w:val="99"/>
    <w:qFormat/>
    <w:rsid w:val="00770F20"/>
    <w:pPr>
      <w:widowControl/>
      <w:spacing w:beforeLines="50" w:before="0" w:after="0"/>
      <w:ind w:leftChars="171" w:left="359" w:firstLineChars="200" w:firstLine="200"/>
      <w:jc w:val="both"/>
    </w:pPr>
    <w:rPr>
      <w:rFonts w:ascii="Tahoma" w:hAnsi="Tahoma"/>
      <w:snapToGrid/>
    </w:rPr>
  </w:style>
  <w:style w:type="paragraph" w:customStyle="1" w:styleId="CharChar42">
    <w:name w:val="Char Char42"/>
    <w:basedOn w:val="affff3"/>
    <w:autoRedefine/>
    <w:uiPriority w:val="99"/>
    <w:qFormat/>
    <w:rsid w:val="00770F20"/>
    <w:pPr>
      <w:spacing w:before="0" w:after="0"/>
      <w:ind w:firstLine="420"/>
      <w:jc w:val="both"/>
    </w:pPr>
    <w:rPr>
      <w:rFonts w:ascii="宋体" w:hAnsi="宋体"/>
      <w:snapToGrid/>
      <w:kern w:val="2"/>
      <w:sz w:val="22"/>
      <w:szCs w:val="21"/>
    </w:rPr>
  </w:style>
  <w:style w:type="paragraph" w:customStyle="1" w:styleId="21b">
    <w:name w:val="无间隔21"/>
    <w:uiPriority w:val="99"/>
    <w:qFormat/>
    <w:rsid w:val="00770F20"/>
    <w:rPr>
      <w:rFonts w:ascii="Calibri" w:hAnsi="Calibri"/>
      <w:sz w:val="22"/>
      <w:szCs w:val="21"/>
    </w:rPr>
  </w:style>
  <w:style w:type="paragraph" w:customStyle="1" w:styleId="TOC21">
    <w:name w:val="TOC 标题21"/>
    <w:basedOn w:val="13"/>
    <w:next w:val="affff3"/>
    <w:uiPriority w:val="99"/>
    <w:qFormat/>
    <w:rsid w:val="00770F20"/>
    <w:pPr>
      <w:keepNext w:val="0"/>
      <w:keepLines/>
      <w:pageBreakBefore/>
      <w:widowControl/>
      <w:numPr>
        <w:numId w:val="0"/>
      </w:numPr>
      <w:spacing w:before="480" w:after="0" w:line="276" w:lineRule="auto"/>
      <w:ind w:left="425"/>
      <w:outlineLvl w:val="9"/>
    </w:pPr>
    <w:rPr>
      <w:rFonts w:ascii="Cambria" w:hAnsi="Cambria"/>
      <w:snapToGrid/>
      <w:color w:val="365F91"/>
      <w:sz w:val="28"/>
      <w:szCs w:val="28"/>
      <w:lang w:val="x-none" w:eastAsia="x-none"/>
    </w:rPr>
  </w:style>
  <w:style w:type="paragraph" w:customStyle="1" w:styleId="Char1CharCharChar11">
    <w:name w:val="Char1 Char Char Char11"/>
    <w:basedOn w:val="affff3"/>
    <w:autoRedefine/>
    <w:uiPriority w:val="99"/>
    <w:qFormat/>
    <w:rsid w:val="00770F20"/>
    <w:pPr>
      <w:spacing w:before="0" w:after="0" w:line="240" w:lineRule="auto"/>
    </w:pPr>
    <w:rPr>
      <w:rFonts w:ascii="Tahoma" w:hAnsi="Tahoma"/>
      <w:snapToGrid/>
      <w:kern w:val="2"/>
    </w:rPr>
  </w:style>
  <w:style w:type="paragraph" w:customStyle="1" w:styleId="CharCharCharCharCharCharCharCharChar1">
    <w:name w:val="Char Char Char Char Char Char Char Char Char1"/>
    <w:basedOn w:val="affff3"/>
    <w:uiPriority w:val="99"/>
    <w:qFormat/>
    <w:rsid w:val="00770F20"/>
    <w:pPr>
      <w:spacing w:before="0" w:after="0" w:line="240" w:lineRule="auto"/>
      <w:jc w:val="both"/>
    </w:pPr>
    <w:rPr>
      <w:rFonts w:ascii="Times New Roman" w:hAnsi="Times New Roman"/>
      <w:snapToGrid/>
      <w:kern w:val="2"/>
      <w:sz w:val="21"/>
      <w:szCs w:val="24"/>
    </w:rPr>
  </w:style>
  <w:style w:type="paragraph" w:customStyle="1" w:styleId="Char1CharChar2">
    <w:name w:val="Char1 Char Char2"/>
    <w:basedOn w:val="affff3"/>
    <w:uiPriority w:val="99"/>
    <w:qFormat/>
    <w:rsid w:val="00770F20"/>
    <w:pPr>
      <w:tabs>
        <w:tab w:val="left" w:pos="420"/>
      </w:tabs>
      <w:spacing w:before="0" w:after="0" w:line="240" w:lineRule="auto"/>
      <w:ind w:left="420" w:hanging="420"/>
      <w:jc w:val="both"/>
    </w:pPr>
    <w:rPr>
      <w:rFonts w:ascii="Times New Roman" w:hAnsi="Times New Roman" w:cs="Mangal"/>
      <w:snapToGrid/>
      <w:kern w:val="2"/>
      <w:sz w:val="21"/>
      <w:lang w:bidi="hi-IN"/>
    </w:rPr>
  </w:style>
  <w:style w:type="paragraph" w:customStyle="1" w:styleId="CharCharCharCharCharChar2CharCharCharChar2">
    <w:name w:val="Char Char Char Char Char Char2 Char Char Char Char2"/>
    <w:basedOn w:val="affff3"/>
    <w:uiPriority w:val="99"/>
    <w:qFormat/>
    <w:rsid w:val="00770F20"/>
    <w:pPr>
      <w:spacing w:before="0" w:after="0"/>
      <w:ind w:firstLineChars="200" w:firstLine="200"/>
      <w:jc w:val="both"/>
    </w:pPr>
    <w:rPr>
      <w:rFonts w:ascii="Tahoma" w:hAnsi="Tahoma"/>
      <w:snapToGrid/>
      <w:kern w:val="2"/>
    </w:rPr>
  </w:style>
  <w:style w:type="paragraph" w:customStyle="1" w:styleId="afffffffffffffffffffffffffffffffffff8">
    <w:name w:val="功能点样式"/>
    <w:basedOn w:val="afffffffff4"/>
    <w:uiPriority w:val="99"/>
    <w:qFormat/>
    <w:rsid w:val="00770F20"/>
    <w:pPr>
      <w:widowControl w:val="0"/>
      <w:tabs>
        <w:tab w:val="left" w:pos="420"/>
        <w:tab w:val="left" w:pos="902"/>
      </w:tabs>
      <w:autoSpaceDE w:val="0"/>
      <w:autoSpaceDN w:val="0"/>
      <w:adjustRightInd w:val="0"/>
      <w:ind w:left="420"/>
      <w:jc w:val="both"/>
    </w:pPr>
    <w:rPr>
      <w:rFonts w:ascii="Arial" w:hAnsi="Arial"/>
      <w:color w:val="000000"/>
      <w:sz w:val="21"/>
      <w:szCs w:val="20"/>
    </w:rPr>
  </w:style>
  <w:style w:type="paragraph" w:customStyle="1" w:styleId="afffffffffffffffffffffffffffffffffff9">
    <w:name w:val="图前正文"/>
    <w:basedOn w:val="affff7"/>
    <w:next w:val="affff3"/>
    <w:uiPriority w:val="99"/>
    <w:qFormat/>
    <w:rsid w:val="00770F20"/>
    <w:pPr>
      <w:tabs>
        <w:tab w:val="left" w:pos="420"/>
        <w:tab w:val="left" w:leader="dot" w:pos="1701"/>
        <w:tab w:val="left" w:pos="9072"/>
      </w:tabs>
      <w:spacing w:before="0" w:after="0"/>
      <w:ind w:firstLine="200"/>
      <w:jc w:val="left"/>
    </w:pPr>
    <w:rPr>
      <w:rFonts w:ascii="Mangal" w:hAnsi="Mangal"/>
      <w:szCs w:val="20"/>
    </w:rPr>
  </w:style>
  <w:style w:type="character" w:customStyle="1" w:styleId="Charffffffff9">
    <w:name w:val="海南应答 Char"/>
    <w:link w:val="afffffffffffffffffffffffffffffffffffa"/>
    <w:locked/>
    <w:rsid w:val="00770F20"/>
    <w:rPr>
      <w:rFonts w:ascii="宋体" w:hAnsi="宋体"/>
      <w:b/>
      <w:noProof/>
      <w:color w:val="0000FF"/>
      <w:sz w:val="21"/>
      <w:szCs w:val="21"/>
    </w:rPr>
  </w:style>
  <w:style w:type="paragraph" w:customStyle="1" w:styleId="afffffffffffffffffffffffffffffffffffa">
    <w:name w:val="海南应答"/>
    <w:basedOn w:val="affff3"/>
    <w:link w:val="Charffffffff9"/>
    <w:qFormat/>
    <w:rsid w:val="00770F20"/>
    <w:pPr>
      <w:widowControl/>
      <w:autoSpaceDE w:val="0"/>
      <w:autoSpaceDN w:val="0"/>
      <w:spacing w:before="0" w:after="0"/>
      <w:ind w:firstLineChars="200" w:firstLine="200"/>
      <w:jc w:val="both"/>
    </w:pPr>
    <w:rPr>
      <w:rFonts w:ascii="宋体" w:hAnsi="宋体"/>
      <w:b/>
      <w:noProof/>
      <w:snapToGrid/>
      <w:color w:val="0000FF"/>
      <w:sz w:val="21"/>
      <w:szCs w:val="21"/>
    </w:rPr>
  </w:style>
  <w:style w:type="character" w:customStyle="1" w:styleId="2CharChar4">
    <w:name w:val="正文＋缩进2字符 Char Char"/>
    <w:link w:val="2ffffffd"/>
    <w:locked/>
    <w:rsid w:val="00770F20"/>
    <w:rPr>
      <w:kern w:val="2"/>
      <w:sz w:val="24"/>
      <w:szCs w:val="24"/>
    </w:rPr>
  </w:style>
  <w:style w:type="paragraph" w:customStyle="1" w:styleId="2ffffffd">
    <w:name w:val="正文＋缩进2字符"/>
    <w:basedOn w:val="affff3"/>
    <w:link w:val="2CharChar4"/>
    <w:qFormat/>
    <w:rsid w:val="00770F20"/>
    <w:pPr>
      <w:spacing w:before="0" w:after="0"/>
      <w:ind w:firstLineChars="200" w:firstLine="480"/>
      <w:jc w:val="both"/>
    </w:pPr>
    <w:rPr>
      <w:rFonts w:ascii="Times New Roman" w:hAnsi="Times New Roman"/>
      <w:snapToGrid/>
      <w:kern w:val="2"/>
      <w:szCs w:val="24"/>
    </w:rPr>
  </w:style>
  <w:style w:type="paragraph" w:customStyle="1" w:styleId="CharChar2CharCharCharCharCharCharCharCharCharCharCharChar">
    <w:name w:val="Char Char2 Char Char Char Char Char Char Char Char Char Char Char Char"/>
    <w:basedOn w:val="affff3"/>
    <w:uiPriority w:val="99"/>
    <w:qFormat/>
    <w:rsid w:val="00770F20"/>
    <w:pPr>
      <w:spacing w:before="0" w:after="0" w:line="240" w:lineRule="auto"/>
      <w:jc w:val="both"/>
    </w:pPr>
    <w:rPr>
      <w:rFonts w:ascii="Tahoma" w:hAnsi="Tahoma" w:cs="Tahoma"/>
      <w:snapToGrid/>
      <w:kern w:val="2"/>
      <w:szCs w:val="24"/>
    </w:rPr>
  </w:style>
  <w:style w:type="paragraph" w:customStyle="1" w:styleId="2ffffffe">
    <w:name w:val="È±Ê¡ÎÄ±¾:2"/>
    <w:basedOn w:val="affff3"/>
    <w:uiPriority w:val="99"/>
    <w:qFormat/>
    <w:rsid w:val="00770F20"/>
    <w:pPr>
      <w:widowControl/>
      <w:overflowPunct w:val="0"/>
      <w:autoSpaceDE w:val="0"/>
      <w:autoSpaceDN w:val="0"/>
      <w:adjustRightInd w:val="0"/>
      <w:spacing w:before="0" w:after="0" w:line="240" w:lineRule="auto"/>
    </w:pPr>
    <w:rPr>
      <w:rFonts w:ascii="Times New Roman" w:hAnsi="Times New Roman"/>
      <w:noProof/>
      <w:snapToGrid/>
    </w:rPr>
  </w:style>
  <w:style w:type="paragraph" w:customStyle="1" w:styleId="a14">
    <w:name w:val="a14"/>
    <w:basedOn w:val="affff3"/>
    <w:uiPriority w:val="99"/>
    <w:qFormat/>
    <w:rsid w:val="00770F20"/>
    <w:pPr>
      <w:widowControl/>
      <w:spacing w:before="100" w:beforeAutospacing="1" w:after="100" w:afterAutospacing="1" w:line="240" w:lineRule="auto"/>
    </w:pPr>
    <w:rPr>
      <w:rFonts w:ascii="宋体" w:hAnsi="宋体" w:cs="宋体"/>
      <w:snapToGrid/>
      <w:szCs w:val="24"/>
    </w:rPr>
  </w:style>
  <w:style w:type="paragraph" w:customStyle="1" w:styleId="Pa2">
    <w:name w:val="Pa2"/>
    <w:basedOn w:val="Default"/>
    <w:next w:val="Default"/>
    <w:uiPriority w:val="99"/>
    <w:qFormat/>
    <w:rsid w:val="00770F20"/>
    <w:pPr>
      <w:spacing w:line="240" w:lineRule="auto"/>
    </w:pPr>
    <w:rPr>
      <w:rFonts w:ascii="宋体" w:hAnsi="Mangal"/>
      <w:color w:val="auto"/>
      <w:szCs w:val="20"/>
    </w:rPr>
  </w:style>
  <w:style w:type="paragraph" w:customStyle="1" w:styleId="Topic3">
    <w:name w:val="Topic 3"/>
    <w:basedOn w:val="affff3"/>
    <w:uiPriority w:val="99"/>
    <w:qFormat/>
    <w:rsid w:val="00770F20"/>
    <w:pPr>
      <w:widowControl/>
      <w:tabs>
        <w:tab w:val="left" w:pos="1080"/>
      </w:tabs>
      <w:spacing w:before="0" w:after="0" w:line="240" w:lineRule="auto"/>
      <w:ind w:left="648" w:hanging="648"/>
    </w:pPr>
    <w:rPr>
      <w:rFonts w:ascii="Times New Roman" w:hAnsi="Times New Roman"/>
      <w:b/>
      <w:snapToGrid/>
      <w:lang w:eastAsia="en-US"/>
    </w:rPr>
  </w:style>
  <w:style w:type="paragraph" w:customStyle="1" w:styleId="6c">
    <w:name w:val="新标题6"/>
    <w:basedOn w:val="affff3"/>
    <w:uiPriority w:val="99"/>
    <w:qFormat/>
    <w:rsid w:val="00770F20"/>
    <w:pPr>
      <w:spacing w:before="0" w:after="0" w:line="240" w:lineRule="auto"/>
      <w:jc w:val="both"/>
    </w:pPr>
    <w:rPr>
      <w:rFonts w:ascii="Times New Roman" w:hAnsi="Times New Roman"/>
      <w:snapToGrid/>
      <w:kern w:val="2"/>
      <w:sz w:val="21"/>
    </w:rPr>
  </w:style>
  <w:style w:type="paragraph" w:customStyle="1" w:styleId="Topic4">
    <w:name w:val="Topic 4"/>
    <w:basedOn w:val="affff3"/>
    <w:uiPriority w:val="99"/>
    <w:qFormat/>
    <w:rsid w:val="00770F20"/>
    <w:pPr>
      <w:widowControl/>
      <w:tabs>
        <w:tab w:val="left" w:pos="864"/>
      </w:tabs>
      <w:spacing w:before="0" w:after="0" w:line="240" w:lineRule="auto"/>
      <w:ind w:left="864" w:hanging="864"/>
    </w:pPr>
    <w:rPr>
      <w:rFonts w:ascii="Times New Roman" w:hAnsi="Times New Roman"/>
      <w:snapToGrid/>
      <w:lang w:eastAsia="en-US"/>
    </w:rPr>
  </w:style>
  <w:style w:type="paragraph" w:customStyle="1" w:styleId="Topic2">
    <w:name w:val="Topic 2"/>
    <w:basedOn w:val="affff3"/>
    <w:uiPriority w:val="99"/>
    <w:qFormat/>
    <w:rsid w:val="00770F20"/>
    <w:pPr>
      <w:widowControl/>
      <w:tabs>
        <w:tab w:val="left" w:pos="1080"/>
      </w:tabs>
      <w:spacing w:before="0" w:after="0" w:line="240" w:lineRule="auto"/>
      <w:ind w:left="576" w:hanging="576"/>
    </w:pPr>
    <w:rPr>
      <w:rFonts w:ascii="Times New Roman" w:hAnsi="Times New Roman"/>
      <w:b/>
      <w:snapToGrid/>
      <w:sz w:val="28"/>
      <w:lang w:eastAsia="en-US"/>
    </w:rPr>
  </w:style>
  <w:style w:type="paragraph" w:customStyle="1" w:styleId="TOPIC1">
    <w:name w:val="TOPIC 1"/>
    <w:basedOn w:val="1f8"/>
    <w:uiPriority w:val="99"/>
    <w:qFormat/>
    <w:rsid w:val="00770F20"/>
    <w:pPr>
      <w:pageBreakBefore/>
      <w:widowControl/>
      <w:shd w:val="clear" w:color="auto" w:fill="3366FF"/>
      <w:tabs>
        <w:tab w:val="left" w:pos="420"/>
        <w:tab w:val="left" w:pos="1440"/>
      </w:tabs>
      <w:spacing w:before="120" w:after="120" w:line="276" w:lineRule="auto"/>
      <w:ind w:left="432" w:hanging="432"/>
    </w:pPr>
    <w:rPr>
      <w:rFonts w:ascii="Times New Roman" w:hAnsi="Calibri"/>
      <w:b/>
      <w:caps/>
      <w:snapToGrid/>
      <w:color w:val="FFFFFF"/>
      <w:sz w:val="32"/>
      <w:szCs w:val="22"/>
    </w:rPr>
  </w:style>
  <w:style w:type="paragraph" w:customStyle="1" w:styleId="DefaultParagraphFontParaCharCharCharCharCharChar">
    <w:name w:val="Default Paragraph Font Para Char Char Char Char Char Char"/>
    <w:basedOn w:val="affff3"/>
    <w:uiPriority w:val="99"/>
    <w:qFormat/>
    <w:rsid w:val="00770F20"/>
    <w:pPr>
      <w:widowControl/>
      <w:spacing w:before="0" w:after="160" w:line="240" w:lineRule="exact"/>
    </w:pPr>
    <w:rPr>
      <w:rFonts w:ascii="Verdana" w:hAnsi="Verdana"/>
      <w:snapToGrid/>
      <w:sz w:val="20"/>
      <w:lang w:eastAsia="en-US"/>
    </w:rPr>
  </w:style>
  <w:style w:type="paragraph" w:customStyle="1" w:styleId="CharCharChar2Char">
    <w:name w:val="Char Char Char2 Char"/>
    <w:basedOn w:val="affff3"/>
    <w:uiPriority w:val="99"/>
    <w:qFormat/>
    <w:rsid w:val="00770F20"/>
    <w:pPr>
      <w:spacing w:before="0" w:after="0" w:line="240" w:lineRule="auto"/>
      <w:jc w:val="both"/>
    </w:pPr>
    <w:rPr>
      <w:rFonts w:ascii="Tahoma" w:hAnsi="Tahoma"/>
      <w:snapToGrid/>
      <w:kern w:val="2"/>
    </w:rPr>
  </w:style>
  <w:style w:type="paragraph" w:customStyle="1" w:styleId="CharCharCharChar1CharCharCharCharCharCharCharCharCharCharCharCharCharCharChar">
    <w:name w:val="Char Char Char Char1 Char Char Char Char Char Char Char Char Char Char Char Char Char Char Char"/>
    <w:basedOn w:val="affff3"/>
    <w:uiPriority w:val="99"/>
    <w:qFormat/>
    <w:rsid w:val="00770F20"/>
    <w:pPr>
      <w:spacing w:before="0" w:after="0" w:line="240" w:lineRule="auto"/>
      <w:jc w:val="both"/>
    </w:pPr>
    <w:rPr>
      <w:rFonts w:ascii="Tahoma" w:hAnsi="Tahoma"/>
      <w:snapToGrid/>
      <w:kern w:val="2"/>
    </w:rPr>
  </w:style>
  <w:style w:type="paragraph" w:customStyle="1" w:styleId="afffffffffffffffffffffffffffffffffffb">
    <w:name w:val="！自定正文"/>
    <w:basedOn w:val="affff3"/>
    <w:uiPriority w:val="99"/>
    <w:qFormat/>
    <w:rsid w:val="00770F20"/>
    <w:pPr>
      <w:spacing w:before="80" w:after="160" w:line="320" w:lineRule="atLeast"/>
      <w:ind w:firstLineChars="200" w:firstLine="200"/>
      <w:jc w:val="both"/>
    </w:pPr>
    <w:rPr>
      <w:rFonts w:ascii="Times New Roman" w:hAnsi="Times New Roman"/>
      <w:snapToGrid/>
      <w:kern w:val="2"/>
      <w:sz w:val="21"/>
      <w:szCs w:val="24"/>
    </w:rPr>
  </w:style>
  <w:style w:type="paragraph" w:customStyle="1" w:styleId="2111">
    <w:name w:val="中等深浅网格 211"/>
    <w:uiPriority w:val="1"/>
    <w:qFormat/>
    <w:rsid w:val="00770F20"/>
    <w:rPr>
      <w:rFonts w:ascii="Calibri" w:hAnsi="Calibri"/>
      <w:sz w:val="22"/>
      <w:szCs w:val="22"/>
    </w:rPr>
  </w:style>
  <w:style w:type="paragraph" w:customStyle="1" w:styleId="afffffffffffffffffffffffffffffffffffc">
    <w:name w:val="正文(缩进)"/>
    <w:basedOn w:val="affff3"/>
    <w:uiPriority w:val="99"/>
    <w:qFormat/>
    <w:rsid w:val="00770F20"/>
    <w:pPr>
      <w:spacing w:before="120" w:after="0" w:line="400" w:lineRule="exact"/>
      <w:ind w:firstLineChars="200" w:firstLine="200"/>
      <w:jc w:val="both"/>
    </w:pPr>
    <w:rPr>
      <w:rFonts w:ascii="Times New Roman" w:hAnsi="Times New Roman"/>
      <w:snapToGrid/>
      <w:kern w:val="2"/>
      <w:szCs w:val="24"/>
    </w:rPr>
  </w:style>
  <w:style w:type="paragraph" w:customStyle="1" w:styleId="-0">
    <w:name w:val="财政-标题一"/>
    <w:basedOn w:val="affff3"/>
    <w:uiPriority w:val="99"/>
    <w:qFormat/>
    <w:rsid w:val="00770F20"/>
    <w:pPr>
      <w:numPr>
        <w:numId w:val="210"/>
      </w:numPr>
      <w:spacing w:beforeLines="50" w:before="0" w:afterLines="50" w:after="0"/>
      <w:ind w:firstLine="0"/>
      <w:jc w:val="both"/>
      <w:outlineLvl w:val="0"/>
    </w:pPr>
    <w:rPr>
      <w:rFonts w:ascii="Calibri" w:hAnsi="Calibri"/>
      <w:b/>
      <w:snapToGrid/>
      <w:kern w:val="2"/>
      <w:sz w:val="36"/>
      <w:szCs w:val="21"/>
    </w:rPr>
  </w:style>
  <w:style w:type="paragraph" w:customStyle="1" w:styleId="-2">
    <w:name w:val="财政-标题二"/>
    <w:basedOn w:val="-0"/>
    <w:uiPriority w:val="99"/>
    <w:qFormat/>
    <w:rsid w:val="00770F20"/>
    <w:pPr>
      <w:numPr>
        <w:ilvl w:val="1"/>
      </w:numPr>
      <w:ind w:rightChars="100" w:right="100"/>
      <w:outlineLvl w:val="1"/>
    </w:pPr>
    <w:rPr>
      <w:sz w:val="32"/>
    </w:rPr>
  </w:style>
  <w:style w:type="paragraph" w:customStyle="1" w:styleId="-3">
    <w:name w:val="财政-标题三"/>
    <w:basedOn w:val="-2"/>
    <w:uiPriority w:val="99"/>
    <w:qFormat/>
    <w:rsid w:val="00770F20"/>
    <w:pPr>
      <w:numPr>
        <w:ilvl w:val="2"/>
      </w:numPr>
      <w:outlineLvl w:val="2"/>
    </w:pPr>
    <w:rPr>
      <w:sz w:val="30"/>
    </w:rPr>
  </w:style>
  <w:style w:type="paragraph" w:customStyle="1" w:styleId="-4">
    <w:name w:val="财政-标题四"/>
    <w:basedOn w:val="-3"/>
    <w:uiPriority w:val="99"/>
    <w:qFormat/>
    <w:rsid w:val="00770F20"/>
    <w:pPr>
      <w:numPr>
        <w:ilvl w:val="3"/>
      </w:numPr>
      <w:outlineLvl w:val="3"/>
    </w:pPr>
    <w:rPr>
      <w:sz w:val="28"/>
    </w:rPr>
  </w:style>
  <w:style w:type="paragraph" w:customStyle="1" w:styleId="-5">
    <w:name w:val="财政-标题五"/>
    <w:basedOn w:val="-4"/>
    <w:uiPriority w:val="99"/>
    <w:qFormat/>
    <w:rsid w:val="00770F20"/>
    <w:pPr>
      <w:numPr>
        <w:ilvl w:val="4"/>
      </w:numPr>
      <w:outlineLvl w:val="4"/>
    </w:pPr>
    <w:rPr>
      <w:sz w:val="24"/>
    </w:rPr>
  </w:style>
  <w:style w:type="paragraph" w:customStyle="1" w:styleId="-6">
    <w:name w:val="财政-标题六"/>
    <w:basedOn w:val="-5"/>
    <w:uiPriority w:val="99"/>
    <w:qFormat/>
    <w:rsid w:val="00770F20"/>
    <w:pPr>
      <w:numPr>
        <w:ilvl w:val="5"/>
      </w:numPr>
      <w:outlineLvl w:val="5"/>
    </w:pPr>
    <w:rPr>
      <w:b w:val="0"/>
    </w:rPr>
  </w:style>
  <w:style w:type="character" w:customStyle="1" w:styleId="1Charf2">
    <w:name w:val="样式1正文 Char"/>
    <w:link w:val="1ffffffff1"/>
    <w:locked/>
    <w:rsid w:val="00770F20"/>
    <w:rPr>
      <w:rFonts w:ascii="仿宋_GB2312" w:eastAsia="仿宋_GB2312"/>
      <w:kern w:val="2"/>
      <w:sz w:val="24"/>
    </w:rPr>
  </w:style>
  <w:style w:type="paragraph" w:customStyle="1" w:styleId="1ffffffff1">
    <w:name w:val="样式1正文"/>
    <w:basedOn w:val="2ff1"/>
    <w:link w:val="1Charf2"/>
    <w:qFormat/>
    <w:rsid w:val="00770F20"/>
    <w:pPr>
      <w:spacing w:line="360" w:lineRule="auto"/>
    </w:pPr>
    <w:rPr>
      <w:sz w:val="24"/>
    </w:rPr>
  </w:style>
  <w:style w:type="paragraph" w:customStyle="1" w:styleId="CM8">
    <w:name w:val="CM8"/>
    <w:basedOn w:val="Default"/>
    <w:next w:val="Default"/>
    <w:uiPriority w:val="99"/>
    <w:qFormat/>
    <w:rsid w:val="00770F20"/>
    <w:pPr>
      <w:tabs>
        <w:tab w:val="left" w:pos="432"/>
      </w:tabs>
      <w:spacing w:line="440" w:lineRule="atLeast"/>
    </w:pPr>
    <w:rPr>
      <w:rFonts w:ascii="..ì." w:eastAsia="..ì." w:hAnsi="Mangal"/>
      <w:color w:val="auto"/>
    </w:rPr>
  </w:style>
  <w:style w:type="character" w:styleId="afffffffffffffffffffffffffffffffffffd">
    <w:name w:val="Subtle Reference"/>
    <w:qFormat/>
    <w:rsid w:val="00770F20"/>
    <w:rPr>
      <w:smallCaps/>
      <w:color w:val="C0504D"/>
      <w:u w:val="single"/>
    </w:rPr>
  </w:style>
  <w:style w:type="character" w:styleId="afffffffffffffffffffffffffffffffffffe">
    <w:name w:val="Intense Reference"/>
    <w:uiPriority w:val="32"/>
    <w:qFormat/>
    <w:rsid w:val="00770F20"/>
    <w:rPr>
      <w:b/>
      <w:bCs/>
      <w:smallCaps/>
      <w:color w:val="C0504D"/>
      <w:spacing w:val="5"/>
      <w:u w:val="single"/>
    </w:rPr>
  </w:style>
  <w:style w:type="character" w:styleId="affffffffffffffffffffffffffffffffffff">
    <w:name w:val="Book Title"/>
    <w:uiPriority w:val="33"/>
    <w:qFormat/>
    <w:rsid w:val="00770F20"/>
    <w:rPr>
      <w:b/>
      <w:bCs/>
      <w:smallCaps/>
      <w:spacing w:val="5"/>
    </w:rPr>
  </w:style>
  <w:style w:type="character" w:customStyle="1" w:styleId="Char27">
    <w:name w:val="宏文本 Char2"/>
    <w:basedOn w:val="affff4"/>
    <w:uiPriority w:val="99"/>
    <w:semiHidden/>
    <w:rsid w:val="00770F20"/>
    <w:rPr>
      <w:rFonts w:ascii="Courier New" w:hAnsi="Courier New" w:cs="Courier New"/>
      <w:kern w:val="2"/>
      <w:sz w:val="24"/>
      <w:szCs w:val="24"/>
    </w:rPr>
  </w:style>
  <w:style w:type="character" w:customStyle="1" w:styleId="CharChar131">
    <w:name w:val="Char Char131"/>
    <w:rsid w:val="00770F20"/>
    <w:rPr>
      <w:rFonts w:ascii="Symbol" w:eastAsia="Mangal" w:hAnsi="Symbol" w:cs="Symbol" w:hint="default"/>
      <w:sz w:val="18"/>
      <w:szCs w:val="18"/>
    </w:rPr>
  </w:style>
  <w:style w:type="paragraph" w:styleId="affffffffffffffffffffffffffffffffff2">
    <w:name w:val="Intense Quote"/>
    <w:basedOn w:val="affff3"/>
    <w:next w:val="affff3"/>
    <w:link w:val="Charffffffff3"/>
    <w:uiPriority w:val="22"/>
    <w:qFormat/>
    <w:rsid w:val="00770F20"/>
    <w:pPr>
      <w:widowControl/>
      <w:pBdr>
        <w:bottom w:val="single" w:sz="4" w:space="4" w:color="4472C4" w:themeColor="accent1"/>
      </w:pBdr>
      <w:spacing w:before="200" w:after="280"/>
      <w:ind w:left="936" w:right="936"/>
    </w:pPr>
    <w:rPr>
      <w:rFonts w:ascii="Mangal" w:hAnsi="Mangal" w:cs="Mangal"/>
      <w:b/>
      <w:bCs/>
      <w:i/>
      <w:iCs/>
      <w:snapToGrid/>
      <w:color w:val="4F81BD"/>
      <w:sz w:val="20"/>
    </w:rPr>
  </w:style>
  <w:style w:type="character" w:customStyle="1" w:styleId="1ffffffff2">
    <w:name w:val="明显引用 字符1"/>
    <w:basedOn w:val="affff4"/>
    <w:uiPriority w:val="99"/>
    <w:rsid w:val="00770F20"/>
    <w:rPr>
      <w:rFonts w:ascii="Arial" w:hAnsi="Arial"/>
      <w:i/>
      <w:iCs/>
      <w:snapToGrid w:val="0"/>
      <w:color w:val="4472C4" w:themeColor="accent1"/>
      <w:sz w:val="24"/>
    </w:rPr>
  </w:style>
  <w:style w:type="character" w:customStyle="1" w:styleId="Char34">
    <w:name w:val="明显引用 Char3"/>
    <w:basedOn w:val="affff4"/>
    <w:uiPriority w:val="30"/>
    <w:rsid w:val="00770F20"/>
    <w:rPr>
      <w:b/>
      <w:bCs/>
      <w:i/>
      <w:iCs/>
      <w:color w:val="4472C4" w:themeColor="accent1"/>
      <w:kern w:val="2"/>
      <w:sz w:val="21"/>
      <w:szCs w:val="24"/>
    </w:rPr>
  </w:style>
  <w:style w:type="paragraph" w:styleId="affffffffffffffffffffffffffffffffff1">
    <w:name w:val="Quote"/>
    <w:basedOn w:val="affff3"/>
    <w:next w:val="affff3"/>
    <w:link w:val="Charffffffff2"/>
    <w:uiPriority w:val="21"/>
    <w:qFormat/>
    <w:rsid w:val="00770F20"/>
    <w:pPr>
      <w:widowControl/>
      <w:spacing w:before="0" w:after="0"/>
    </w:pPr>
    <w:rPr>
      <w:rFonts w:ascii="Mangal" w:hAnsi="Mangal" w:cs="Mangal"/>
      <w:i/>
      <w:iCs/>
      <w:snapToGrid/>
      <w:color w:val="000000"/>
      <w:sz w:val="20"/>
    </w:rPr>
  </w:style>
  <w:style w:type="character" w:customStyle="1" w:styleId="1ffffffff3">
    <w:name w:val="引用 字符1"/>
    <w:basedOn w:val="affff4"/>
    <w:uiPriority w:val="99"/>
    <w:rsid w:val="00770F20"/>
    <w:rPr>
      <w:rFonts w:ascii="Arial" w:hAnsi="Arial"/>
      <w:i/>
      <w:iCs/>
      <w:snapToGrid w:val="0"/>
      <w:color w:val="404040" w:themeColor="text1" w:themeTint="BF"/>
      <w:sz w:val="24"/>
    </w:rPr>
  </w:style>
  <w:style w:type="character" w:customStyle="1" w:styleId="Char35">
    <w:name w:val="引用 Char3"/>
    <w:basedOn w:val="affff4"/>
    <w:uiPriority w:val="29"/>
    <w:rsid w:val="00770F20"/>
    <w:rPr>
      <w:i/>
      <w:iCs/>
      <w:color w:val="000000" w:themeColor="text1"/>
      <w:kern w:val="2"/>
      <w:sz w:val="21"/>
      <w:szCs w:val="24"/>
    </w:rPr>
  </w:style>
  <w:style w:type="character" w:customStyle="1" w:styleId="CharChar51">
    <w:name w:val="Char Char51"/>
    <w:rsid w:val="00770F20"/>
    <w:rPr>
      <w:rFonts w:ascii="Mangal" w:eastAsia="Mangal" w:hAnsi="Mangal" w:cs="Mangal" w:hint="default"/>
      <w:kern w:val="2"/>
      <w:sz w:val="21"/>
      <w:szCs w:val="18"/>
      <w:lang w:val="en-US" w:eastAsia="zh-CN" w:bidi="ar-SA"/>
    </w:rPr>
  </w:style>
  <w:style w:type="character" w:customStyle="1" w:styleId="CharChar121">
    <w:name w:val="Char Char121"/>
    <w:rsid w:val="00770F20"/>
    <w:rPr>
      <w:rFonts w:ascii="Mangal" w:hAnsi="Mangal" w:cs="Mangal" w:hint="default"/>
      <w:snapToGrid w:val="0"/>
    </w:rPr>
  </w:style>
  <w:style w:type="character" w:customStyle="1" w:styleId="Char28">
    <w:name w:val="正文首行缩进 Char2"/>
    <w:basedOn w:val="Char41"/>
    <w:uiPriority w:val="99"/>
    <w:semiHidden/>
    <w:rsid w:val="00770F20"/>
    <w:rPr>
      <w:kern w:val="2"/>
      <w:sz w:val="24"/>
      <w:szCs w:val="24"/>
    </w:rPr>
  </w:style>
  <w:style w:type="character" w:customStyle="1" w:styleId="Char29">
    <w:name w:val="纯文本 Char2"/>
    <w:basedOn w:val="affff4"/>
    <w:uiPriority w:val="99"/>
    <w:semiHidden/>
    <w:rsid w:val="00770F20"/>
    <w:rPr>
      <w:rFonts w:ascii="宋体" w:eastAsia="宋体" w:hAnsi="Courier New" w:cs="Courier New" w:hint="eastAsia"/>
      <w:kern w:val="2"/>
      <w:sz w:val="21"/>
      <w:szCs w:val="21"/>
    </w:rPr>
  </w:style>
  <w:style w:type="character" w:customStyle="1" w:styleId="HTMLChar10">
    <w:name w:val="HTML 地址 Char1"/>
    <w:basedOn w:val="affff4"/>
    <w:uiPriority w:val="99"/>
    <w:semiHidden/>
    <w:rsid w:val="00770F20"/>
    <w:rPr>
      <w:i/>
      <w:iCs/>
      <w:kern w:val="2"/>
      <w:sz w:val="24"/>
      <w:szCs w:val="24"/>
    </w:rPr>
  </w:style>
  <w:style w:type="character" w:customStyle="1" w:styleId="3Char20">
    <w:name w:val="正文文本缩进 3 Char2"/>
    <w:basedOn w:val="affff4"/>
    <w:uiPriority w:val="99"/>
    <w:semiHidden/>
    <w:rsid w:val="00770F20"/>
    <w:rPr>
      <w:kern w:val="2"/>
      <w:sz w:val="16"/>
      <w:szCs w:val="16"/>
    </w:rPr>
  </w:style>
  <w:style w:type="character" w:customStyle="1" w:styleId="3Char11">
    <w:name w:val="正文文本 3 Char1"/>
    <w:basedOn w:val="affff4"/>
    <w:uiPriority w:val="99"/>
    <w:semiHidden/>
    <w:rsid w:val="00770F20"/>
    <w:rPr>
      <w:kern w:val="2"/>
      <w:sz w:val="16"/>
      <w:szCs w:val="16"/>
    </w:rPr>
  </w:style>
  <w:style w:type="character" w:customStyle="1" w:styleId="Char2a">
    <w:name w:val="批注框文本 Char2"/>
    <w:basedOn w:val="affff4"/>
    <w:uiPriority w:val="99"/>
    <w:semiHidden/>
    <w:rsid w:val="00770F20"/>
    <w:rPr>
      <w:kern w:val="2"/>
      <w:sz w:val="18"/>
      <w:szCs w:val="18"/>
    </w:rPr>
  </w:style>
  <w:style w:type="character" w:customStyle="1" w:styleId="Char2b">
    <w:name w:val="页脚 Char2"/>
    <w:basedOn w:val="affff4"/>
    <w:uiPriority w:val="99"/>
    <w:semiHidden/>
    <w:rsid w:val="00770F20"/>
    <w:rPr>
      <w:kern w:val="2"/>
      <w:sz w:val="18"/>
      <w:szCs w:val="18"/>
    </w:rPr>
  </w:style>
  <w:style w:type="character" w:customStyle="1" w:styleId="z-Char1">
    <w:name w:val="z-窗体底端 Char1"/>
    <w:basedOn w:val="affff4"/>
    <w:uiPriority w:val="99"/>
    <w:semiHidden/>
    <w:rsid w:val="00770F20"/>
    <w:rPr>
      <w:rFonts w:ascii="Arial" w:hAnsi="Arial" w:cs="Arial" w:hint="default"/>
      <w:vanish/>
      <w:webHidden w:val="0"/>
      <w:kern w:val="2"/>
      <w:sz w:val="16"/>
      <w:szCs w:val="16"/>
      <w:specVanish w:val="0"/>
    </w:rPr>
  </w:style>
  <w:style w:type="character" w:customStyle="1" w:styleId="Char2c">
    <w:name w:val="正文文本缩进 Char2"/>
    <w:basedOn w:val="affff4"/>
    <w:uiPriority w:val="99"/>
    <w:semiHidden/>
    <w:rsid w:val="00770F20"/>
    <w:rPr>
      <w:kern w:val="2"/>
      <w:sz w:val="24"/>
      <w:szCs w:val="24"/>
    </w:rPr>
  </w:style>
  <w:style w:type="character" w:customStyle="1" w:styleId="Char2d">
    <w:name w:val="注释标题 Char2"/>
    <w:basedOn w:val="affff4"/>
    <w:uiPriority w:val="99"/>
    <w:semiHidden/>
    <w:rsid w:val="00770F20"/>
    <w:rPr>
      <w:kern w:val="2"/>
      <w:sz w:val="24"/>
      <w:szCs w:val="24"/>
    </w:rPr>
  </w:style>
  <w:style w:type="character" w:customStyle="1" w:styleId="2Char20">
    <w:name w:val="正文首行缩进 2 Char2"/>
    <w:basedOn w:val="Char2c"/>
    <w:uiPriority w:val="99"/>
    <w:semiHidden/>
    <w:rsid w:val="00770F20"/>
    <w:rPr>
      <w:kern w:val="2"/>
      <w:sz w:val="24"/>
      <w:szCs w:val="24"/>
    </w:rPr>
  </w:style>
  <w:style w:type="character" w:customStyle="1" w:styleId="Char2e">
    <w:name w:val="标题 Char2"/>
    <w:basedOn w:val="affff4"/>
    <w:uiPriority w:val="10"/>
    <w:rsid w:val="00770F20"/>
    <w:rPr>
      <w:rFonts w:asciiTheme="majorHAnsi" w:hAnsiTheme="majorHAnsi" w:cstheme="majorBidi" w:hint="default"/>
      <w:b/>
      <w:bCs/>
      <w:kern w:val="2"/>
      <w:sz w:val="32"/>
      <w:szCs w:val="32"/>
    </w:rPr>
  </w:style>
  <w:style w:type="character" w:customStyle="1" w:styleId="Char2f">
    <w:name w:val="批注主题 Char2"/>
    <w:basedOn w:val="Char33"/>
    <w:uiPriority w:val="99"/>
    <w:semiHidden/>
    <w:rsid w:val="00770F20"/>
    <w:rPr>
      <w:b/>
      <w:bCs/>
      <w:kern w:val="2"/>
      <w:sz w:val="24"/>
      <w:szCs w:val="24"/>
    </w:rPr>
  </w:style>
  <w:style w:type="character" w:customStyle="1" w:styleId="2Char21">
    <w:name w:val="正文文本缩进 2 Char2"/>
    <w:basedOn w:val="affff4"/>
    <w:uiPriority w:val="99"/>
    <w:semiHidden/>
    <w:rsid w:val="00770F20"/>
    <w:rPr>
      <w:kern w:val="2"/>
      <w:sz w:val="24"/>
      <w:szCs w:val="24"/>
    </w:rPr>
  </w:style>
  <w:style w:type="character" w:customStyle="1" w:styleId="Char2f0">
    <w:name w:val="脚注文本 Char2"/>
    <w:basedOn w:val="affff4"/>
    <w:uiPriority w:val="99"/>
    <w:semiHidden/>
    <w:rsid w:val="00770F20"/>
    <w:rPr>
      <w:kern w:val="2"/>
      <w:sz w:val="18"/>
      <w:szCs w:val="18"/>
    </w:rPr>
  </w:style>
  <w:style w:type="character" w:customStyle="1" w:styleId="Char2f1">
    <w:name w:val="副标题 Char2"/>
    <w:basedOn w:val="affff4"/>
    <w:uiPriority w:val="11"/>
    <w:rsid w:val="00770F20"/>
    <w:rPr>
      <w:rFonts w:asciiTheme="majorHAnsi" w:hAnsiTheme="majorHAnsi" w:cstheme="majorBidi" w:hint="default"/>
      <w:b/>
      <w:bCs/>
      <w:kern w:val="28"/>
      <w:sz w:val="32"/>
      <w:szCs w:val="32"/>
    </w:rPr>
  </w:style>
  <w:style w:type="character" w:customStyle="1" w:styleId="Char2f2">
    <w:name w:val="尾注文本 Char2"/>
    <w:basedOn w:val="affff4"/>
    <w:uiPriority w:val="99"/>
    <w:semiHidden/>
    <w:rsid w:val="00770F20"/>
    <w:rPr>
      <w:kern w:val="2"/>
      <w:sz w:val="24"/>
      <w:szCs w:val="24"/>
    </w:rPr>
  </w:style>
  <w:style w:type="character" w:customStyle="1" w:styleId="Char2f3">
    <w:name w:val="日期 Char2"/>
    <w:basedOn w:val="affff4"/>
    <w:uiPriority w:val="99"/>
    <w:semiHidden/>
    <w:rsid w:val="00770F20"/>
    <w:rPr>
      <w:kern w:val="2"/>
      <w:sz w:val="24"/>
      <w:szCs w:val="24"/>
    </w:rPr>
  </w:style>
  <w:style w:type="character" w:customStyle="1" w:styleId="Char2f4">
    <w:name w:val="页眉 Char2"/>
    <w:basedOn w:val="affff4"/>
    <w:uiPriority w:val="99"/>
    <w:semiHidden/>
    <w:rsid w:val="00770F20"/>
    <w:rPr>
      <w:kern w:val="2"/>
      <w:sz w:val="18"/>
      <w:szCs w:val="18"/>
    </w:rPr>
  </w:style>
  <w:style w:type="character" w:customStyle="1" w:styleId="HTMLChar2">
    <w:name w:val="HTML 预设格式 Char2"/>
    <w:basedOn w:val="affff4"/>
    <w:uiPriority w:val="99"/>
    <w:semiHidden/>
    <w:rsid w:val="00770F20"/>
    <w:rPr>
      <w:rFonts w:ascii="Courier New" w:hAnsi="Courier New" w:cs="Courier New" w:hint="default"/>
      <w:kern w:val="2"/>
    </w:rPr>
  </w:style>
  <w:style w:type="character" w:customStyle="1" w:styleId="CharChar122">
    <w:name w:val="Char Char122"/>
    <w:rsid w:val="00770F20"/>
    <w:rPr>
      <w:rFonts w:ascii="Cambria" w:eastAsia="宋体" w:hAnsi="Cambria" w:hint="default"/>
      <w:b/>
      <w:bCs/>
      <w:kern w:val="2"/>
      <w:sz w:val="32"/>
      <w:szCs w:val="32"/>
      <w:lang w:val="en-US" w:eastAsia="zh-CN" w:bidi="ar-SA"/>
    </w:rPr>
  </w:style>
  <w:style w:type="character" w:customStyle="1" w:styleId="picCharCharChar">
    <w:name w:val="pic Char Char Char"/>
    <w:rsid w:val="00770F20"/>
    <w:rPr>
      <w:rFonts w:ascii="Arial" w:eastAsia="宋体" w:hAnsi="Arial" w:cs="Arial" w:hint="default"/>
      <w:lang w:val="en-US" w:eastAsia="zh-CN" w:bidi="ar-SA"/>
    </w:rPr>
  </w:style>
  <w:style w:type="character" w:customStyle="1" w:styleId="ibm-item-note">
    <w:name w:val="ibm-item-note"/>
    <w:rsid w:val="00770F20"/>
  </w:style>
  <w:style w:type="character" w:customStyle="1" w:styleId="PIM4Char2">
    <w:name w:val="PIM 4 Char2"/>
    <w:aliases w:val="H4 Char2,h4 Char2,h41 Char2,h42 Char2,h43 Char2,h44 Char2,h45 Char2,h46 Char2,h411 Char2,h421 Char2,h431 Char2,h441 Char2,h451 Char2,h47 Char2,h412 Char2,h422 Char2,h432 Char2,h442 Char2,h452 Char2,h48 Char2,h413 Char2,h423 Char2,h433 Char2"/>
    <w:rsid w:val="00770F20"/>
    <w:rPr>
      <w:rFonts w:ascii="Cambria" w:hAnsi="Cambria" w:hint="default"/>
      <w:b/>
      <w:bCs/>
      <w:kern w:val="2"/>
      <w:sz w:val="28"/>
      <w:szCs w:val="28"/>
    </w:rPr>
  </w:style>
  <w:style w:type="character" w:customStyle="1" w:styleId="CharChar132">
    <w:name w:val="Char Char132"/>
    <w:rsid w:val="00770F20"/>
    <w:rPr>
      <w:rFonts w:ascii="宋体" w:eastAsia="宋体" w:hAnsi="宋体" w:hint="eastAsia"/>
      <w:kern w:val="2"/>
      <w:sz w:val="21"/>
      <w:lang w:val="en-US" w:eastAsia="zh-CN" w:bidi="ar-SA"/>
    </w:rPr>
  </w:style>
  <w:style w:type="character" w:customStyle="1" w:styleId="foCharChar">
    <w:name w:val="fo Char Char"/>
    <w:rsid w:val="00770F20"/>
    <w:rPr>
      <w:rFonts w:ascii="宋体" w:eastAsia="宋体" w:hAnsi="宋体" w:hint="eastAsia"/>
      <w:kern w:val="2"/>
      <w:sz w:val="18"/>
      <w:szCs w:val="18"/>
      <w:lang w:val="en-US" w:eastAsia="zh-CN" w:bidi="ar-SA"/>
    </w:rPr>
  </w:style>
  <w:style w:type="character" w:customStyle="1" w:styleId="CharChar16">
    <w:name w:val="Char Char16"/>
    <w:semiHidden/>
    <w:rsid w:val="00770F20"/>
    <w:rPr>
      <w:rFonts w:ascii="Times New Roman" w:eastAsia="宋体" w:hAnsi="Times New Roman" w:cs="Times New Roman" w:hint="default"/>
      <w:szCs w:val="20"/>
      <w:shd w:val="clear" w:color="auto" w:fill="000080"/>
    </w:rPr>
  </w:style>
  <w:style w:type="character" w:customStyle="1" w:styleId="ParagraphTitleCha">
    <w:name w:val="Paragraph Title Cha"/>
    <w:rsid w:val="00770F20"/>
    <w:rPr>
      <w:rFonts w:ascii="宋体" w:eastAsia="宋体" w:hAnsi="宋体" w:hint="eastAsia"/>
      <w:b/>
      <w:bCs/>
      <w:szCs w:val="28"/>
    </w:rPr>
  </w:style>
  <w:style w:type="character" w:customStyle="1" w:styleId="p11b">
    <w:name w:val="p11b"/>
    <w:rsid w:val="00770F20"/>
  </w:style>
  <w:style w:type="character" w:customStyle="1" w:styleId="unnamed21">
    <w:name w:val="unnamed21"/>
    <w:rsid w:val="00770F20"/>
    <w:rPr>
      <w:rFonts w:ascii="宋体" w:eastAsia="宋体" w:hAnsi="宋体" w:hint="eastAsia"/>
      <w:sz w:val="18"/>
      <w:szCs w:val="18"/>
    </w:rPr>
  </w:style>
  <w:style w:type="character" w:customStyle="1" w:styleId="AnchorA">
    <w:name w:val="Anchor (A)"/>
    <w:rsid w:val="00770F20"/>
    <w:rPr>
      <w:color w:val="0000FF"/>
      <w:u w:val="single"/>
    </w:rPr>
  </w:style>
  <w:style w:type="character" w:customStyle="1" w:styleId="l181">
    <w:name w:val="l181"/>
    <w:rsid w:val="00770F20"/>
  </w:style>
  <w:style w:type="character" w:customStyle="1" w:styleId="messagefontsizestyle1">
    <w:name w:val="messagefontsizestyle1"/>
    <w:rsid w:val="00770F20"/>
    <w:rPr>
      <w:sz w:val="18"/>
      <w:szCs w:val="18"/>
    </w:rPr>
  </w:style>
  <w:style w:type="character" w:customStyle="1" w:styleId="1CharChar10">
    <w:name w:val="正文1 Char Char1"/>
    <w:rsid w:val="00770F20"/>
    <w:rPr>
      <w:rFonts w:ascii="Tahoma" w:eastAsia="宋体" w:hAnsi="Tahoma" w:cs="Times New Roman" w:hint="default"/>
      <w:sz w:val="24"/>
      <w:szCs w:val="24"/>
    </w:rPr>
  </w:style>
  <w:style w:type="character" w:customStyle="1" w:styleId="1Char10">
    <w:name w:val="正文1 Char1"/>
    <w:rsid w:val="00770F20"/>
    <w:rPr>
      <w:rFonts w:ascii="Tahoma" w:eastAsia="宋体" w:hAnsi="Tahoma" w:cs="Arial" w:hint="default"/>
      <w:snapToGrid/>
      <w:kern w:val="2"/>
      <w:sz w:val="24"/>
      <w:szCs w:val="24"/>
      <w:lang w:val="en-US" w:eastAsia="zh-CN" w:bidi="ar-SA"/>
    </w:rPr>
  </w:style>
  <w:style w:type="character" w:customStyle="1" w:styleId="1CharCharChar10">
    <w:name w:val="正文1 Char Char Char1"/>
    <w:rsid w:val="00770F20"/>
    <w:rPr>
      <w:rFonts w:ascii="Tahoma" w:eastAsia="宋体" w:hAnsi="Tahoma" w:cs="Arial" w:hint="default"/>
      <w:snapToGrid/>
      <w:kern w:val="2"/>
      <w:sz w:val="24"/>
      <w:szCs w:val="24"/>
      <w:lang w:val="en-US" w:eastAsia="zh-CN" w:bidi="ar-SA"/>
    </w:rPr>
  </w:style>
  <w:style w:type="character" w:customStyle="1" w:styleId="PIM2Ch">
    <w:name w:val="PIM2 Ch"/>
    <w:rsid w:val="00770F20"/>
    <w:rPr>
      <w:rFonts w:ascii="Tahoma" w:eastAsia="宋体" w:hAnsi="Tahoma" w:cs="Arial" w:hint="default"/>
      <w:b/>
      <w:bCs/>
      <w:snapToGrid/>
      <w:kern w:val="2"/>
      <w:sz w:val="36"/>
      <w:szCs w:val="32"/>
      <w:lang w:val="en-US" w:eastAsia="zh-CN" w:bidi="ar-SA"/>
    </w:rPr>
  </w:style>
  <w:style w:type="character" w:customStyle="1" w:styleId="p201">
    <w:name w:val="p201"/>
    <w:rsid w:val="00770F20"/>
    <w:rPr>
      <w:rFonts w:ascii="ˎ̥" w:eastAsia="黑体" w:hAnsi="ˎ̥" w:cs="Arial" w:hint="default"/>
      <w:snapToGrid/>
      <w:sz w:val="18"/>
      <w:szCs w:val="18"/>
      <w:lang w:val="en-US" w:eastAsia="zh-CN" w:bidi="ar-SA"/>
    </w:rPr>
  </w:style>
  <w:style w:type="character" w:customStyle="1" w:styleId="branditemheadermain1">
    <w:name w:val="branditemheadermain1"/>
    <w:rsid w:val="00770F20"/>
    <w:rPr>
      <w:rFonts w:ascii="Arial" w:eastAsia="宋体" w:hAnsi="Arial" w:cs="Arial" w:hint="default"/>
      <w:b/>
      <w:bCs/>
      <w:snapToGrid/>
      <w:color w:val="000000"/>
      <w:kern w:val="2"/>
      <w:sz w:val="21"/>
      <w:szCs w:val="21"/>
      <w:lang w:val="en-US" w:eastAsia="zh-CN" w:bidi="ar-SA"/>
    </w:rPr>
  </w:style>
  <w:style w:type="character" w:customStyle="1" w:styleId="EmailStyle245">
    <w:name w:val="EmailStyle245"/>
    <w:semiHidden/>
    <w:rsid w:val="00770F20"/>
    <w:rPr>
      <w:rFonts w:ascii="Arial" w:eastAsia="宋体" w:hAnsi="Arial" w:cs="Arial" w:hint="default"/>
      <w:snapToGrid/>
      <w:color w:val="000080"/>
      <w:sz w:val="18"/>
      <w:szCs w:val="20"/>
      <w:lang w:val="en-US" w:eastAsia="zh-CN" w:bidi="ar-SA"/>
    </w:rPr>
  </w:style>
  <w:style w:type="character" w:customStyle="1" w:styleId="css021">
    <w:name w:val="css021"/>
    <w:rsid w:val="00770F20"/>
    <w:rPr>
      <w:rFonts w:ascii="宋体" w:eastAsia="宋体" w:hAnsi="宋体" w:cs="Arial" w:hint="eastAsia"/>
      <w:snapToGrid/>
      <w:color w:val="000000"/>
      <w:spacing w:val="360"/>
      <w:sz w:val="21"/>
      <w:szCs w:val="21"/>
      <w:lang w:val="en-US" w:eastAsia="zh-CN" w:bidi="ar-SA"/>
    </w:rPr>
  </w:style>
  <w:style w:type="character" w:customStyle="1" w:styleId="CharChar172">
    <w:name w:val="Char Char172"/>
    <w:rsid w:val="00770F20"/>
    <w:rPr>
      <w:rFonts w:ascii="Arial Black" w:eastAsia="黑体" w:hAnsi="Arial Black" w:cs="Times New Roman" w:hint="default"/>
      <w:snapToGrid/>
      <w:color w:val="808080"/>
      <w:spacing w:val="-35"/>
      <w:kern w:val="28"/>
      <w:sz w:val="48"/>
      <w:szCs w:val="20"/>
      <w:lang w:val="en-US" w:eastAsia="zh-CN" w:bidi="ar-SA"/>
    </w:rPr>
  </w:style>
  <w:style w:type="character" w:customStyle="1" w:styleId="CharChar162">
    <w:name w:val="Char Char162"/>
    <w:semiHidden/>
    <w:rsid w:val="00770F20"/>
    <w:rPr>
      <w:rFonts w:ascii="Times New Roman" w:eastAsia="宋体" w:hAnsi="Times New Roman" w:cs="Times New Roman" w:hint="default"/>
      <w:snapToGrid/>
      <w:sz w:val="21"/>
      <w:szCs w:val="20"/>
      <w:shd w:val="clear" w:color="auto" w:fill="000080"/>
      <w:lang w:val="en-US" w:eastAsia="zh-CN" w:bidi="ar-SA"/>
    </w:rPr>
  </w:style>
  <w:style w:type="character" w:customStyle="1" w:styleId="CharChar32">
    <w:name w:val="Char Char32"/>
    <w:rsid w:val="00770F20"/>
    <w:rPr>
      <w:kern w:val="2"/>
      <w:sz w:val="18"/>
      <w:szCs w:val="18"/>
    </w:rPr>
  </w:style>
  <w:style w:type="character" w:customStyle="1" w:styleId="CharChar213">
    <w:name w:val="Char Char213"/>
    <w:rsid w:val="00770F20"/>
    <w:rPr>
      <w:rFonts w:ascii="Book Antiqua" w:eastAsia="宋体" w:hAnsi="Book Antiqua" w:hint="default"/>
      <w:b/>
      <w:bCs/>
      <w:i/>
      <w:iCs/>
      <w:sz w:val="22"/>
      <w:szCs w:val="26"/>
      <w:lang w:val="en-US" w:eastAsia="zh-CN" w:bidi="ar-SA"/>
    </w:rPr>
  </w:style>
  <w:style w:type="character" w:customStyle="1" w:styleId="htmltxt1">
    <w:name w:val="html_txt1"/>
    <w:rsid w:val="00770F20"/>
    <w:rPr>
      <w:color w:val="000000"/>
    </w:rPr>
  </w:style>
  <w:style w:type="character" w:customStyle="1" w:styleId="413">
    <w:name w:val="无格式表格 41"/>
    <w:uiPriority w:val="21"/>
    <w:rsid w:val="00770F20"/>
    <w:rPr>
      <w:b/>
      <w:bCs/>
      <w:i/>
      <w:iCs/>
      <w:color w:val="4F81BD"/>
    </w:rPr>
  </w:style>
  <w:style w:type="character" w:customStyle="1" w:styleId="316">
    <w:name w:val="无格式表格 31"/>
    <w:uiPriority w:val="19"/>
    <w:rsid w:val="00770F20"/>
    <w:rPr>
      <w:i/>
      <w:iCs/>
      <w:color w:val="808080"/>
    </w:rPr>
  </w:style>
  <w:style w:type="character" w:customStyle="1" w:styleId="511">
    <w:name w:val="无格式表格 51"/>
    <w:qFormat/>
    <w:rsid w:val="00770F20"/>
    <w:rPr>
      <w:smallCaps/>
      <w:color w:val="C0504D"/>
      <w:u w:val="single"/>
    </w:rPr>
  </w:style>
  <w:style w:type="character" w:customStyle="1" w:styleId="1ffffffff4">
    <w:name w:val="网格型浅色1"/>
    <w:uiPriority w:val="32"/>
    <w:qFormat/>
    <w:rsid w:val="00770F20"/>
    <w:rPr>
      <w:b/>
      <w:bCs/>
      <w:smallCaps/>
      <w:color w:val="C0504D"/>
      <w:spacing w:val="5"/>
      <w:u w:val="single"/>
    </w:rPr>
  </w:style>
  <w:style w:type="character" w:customStyle="1" w:styleId="11fc">
    <w:name w:val="网格表 1 浅色1"/>
    <w:uiPriority w:val="33"/>
    <w:qFormat/>
    <w:rsid w:val="00770F20"/>
    <w:rPr>
      <w:b/>
      <w:bCs/>
      <w:smallCaps/>
      <w:spacing w:val="5"/>
    </w:rPr>
  </w:style>
  <w:style w:type="character" w:customStyle="1" w:styleId="mw-redirect">
    <w:name w:val="mw-redirect"/>
    <w:rsid w:val="00770F20"/>
  </w:style>
  <w:style w:type="character" w:customStyle="1" w:styleId="unnamed11">
    <w:name w:val="unnamed11"/>
    <w:rsid w:val="00770F20"/>
    <w:rPr>
      <w:strike w:val="0"/>
      <w:dstrike w:val="0"/>
      <w:color w:val="000000"/>
      <w:sz w:val="18"/>
      <w:szCs w:val="18"/>
      <w:u w:val="none"/>
      <w:effect w:val="none"/>
    </w:rPr>
  </w:style>
  <w:style w:type="character" w:customStyle="1" w:styleId="CharChar142">
    <w:name w:val="Char Char142"/>
    <w:rsid w:val="00770F20"/>
    <w:rPr>
      <w:rFonts w:ascii="宋体" w:eastAsia="宋体" w:hAnsi="宋体" w:hint="eastAsia"/>
      <w:kern w:val="2"/>
      <w:sz w:val="18"/>
      <w:lang w:val="en-US" w:eastAsia="zh-CN" w:bidi="ar-SA"/>
    </w:rPr>
  </w:style>
  <w:style w:type="character" w:customStyle="1" w:styleId="CharChar152">
    <w:name w:val="Char Char152"/>
    <w:rsid w:val="00770F20"/>
    <w:rPr>
      <w:rFonts w:ascii="Times New Roman" w:eastAsia="宋体" w:hAnsi="Times New Roman" w:cs="Times New Roman" w:hint="default"/>
      <w:sz w:val="18"/>
      <w:szCs w:val="20"/>
    </w:rPr>
  </w:style>
  <w:style w:type="character" w:customStyle="1" w:styleId="postbody">
    <w:name w:val="postbody"/>
    <w:rsid w:val="00770F20"/>
  </w:style>
  <w:style w:type="character" w:customStyle="1" w:styleId="HTMLMarkup">
    <w:name w:val="HTML Markup"/>
    <w:rsid w:val="00770F20"/>
    <w:rPr>
      <w:vanish/>
      <w:webHidden w:val="0"/>
      <w:color w:val="FF0000"/>
      <w:specVanish w:val="0"/>
    </w:rPr>
  </w:style>
  <w:style w:type="character" w:customStyle="1" w:styleId="contentlabel1">
    <w:name w:val="contentlabel1"/>
    <w:rsid w:val="00770F20"/>
    <w:rPr>
      <w:b w:val="0"/>
      <w:bCs w:val="0"/>
      <w:strike w:val="0"/>
      <w:dstrike w:val="0"/>
      <w:color w:val="336666"/>
      <w:sz w:val="18"/>
      <w:szCs w:val="18"/>
      <w:u w:val="none"/>
      <w:effect w:val="none"/>
    </w:rPr>
  </w:style>
  <w:style w:type="character" w:customStyle="1" w:styleId="affffffffffffffffffffffffffffffffffff0">
    <w:name w:val="图形表格上标题"/>
    <w:rsid w:val="00770F20"/>
    <w:rPr>
      <w:i/>
      <w:iCs/>
    </w:rPr>
  </w:style>
  <w:style w:type="character" w:customStyle="1" w:styleId="wizardtitle">
    <w:name w:val="wizardtitle"/>
    <w:rsid w:val="00770F20"/>
  </w:style>
  <w:style w:type="character" w:customStyle="1" w:styleId="CharChar72">
    <w:name w:val="Char Char72"/>
    <w:rsid w:val="00770F20"/>
    <w:rPr>
      <w:rFonts w:ascii="Mangal" w:eastAsia="Mangal" w:hAnsi="宋体" w:cs="Symbol" w:hint="default"/>
      <w:szCs w:val="20"/>
    </w:rPr>
  </w:style>
  <w:style w:type="character" w:customStyle="1" w:styleId="CharChar52">
    <w:name w:val="Char Char52"/>
    <w:rsid w:val="00770F20"/>
    <w:rPr>
      <w:rFonts w:ascii="Mangal" w:eastAsia="Mangal" w:hAnsi="Mangal" w:cs="Mangal" w:hint="default"/>
      <w:kern w:val="2"/>
      <w:sz w:val="21"/>
      <w:szCs w:val="18"/>
      <w:lang w:val="en-US" w:eastAsia="zh-CN" w:bidi="ar-SA"/>
    </w:rPr>
  </w:style>
  <w:style w:type="character" w:customStyle="1" w:styleId="CharChar302">
    <w:name w:val="Char Char302"/>
    <w:rsid w:val="00770F20"/>
    <w:rPr>
      <w:rFonts w:ascii="Arial Black" w:eastAsia="长城楷体" w:hAnsi="Arial Black" w:hint="default"/>
      <w:b/>
      <w:bCs w:val="0"/>
      <w:kern w:val="44"/>
      <w:sz w:val="44"/>
      <w:szCs w:val="24"/>
      <w:lang w:val="en-US" w:eastAsia="zh-CN" w:bidi="ar-SA"/>
    </w:rPr>
  </w:style>
  <w:style w:type="character" w:customStyle="1" w:styleId="CharChar292">
    <w:name w:val="Char Char292"/>
    <w:rsid w:val="00770F20"/>
    <w:rPr>
      <w:rFonts w:ascii="Arial Black" w:eastAsia="长城楷体" w:hAnsi="Arial Black" w:hint="default"/>
      <w:b/>
      <w:bCs w:val="0"/>
      <w:kern w:val="2"/>
      <w:sz w:val="32"/>
      <w:szCs w:val="24"/>
      <w:lang w:val="en-US" w:eastAsia="zh-CN" w:bidi="ar-SA"/>
    </w:rPr>
  </w:style>
  <w:style w:type="character" w:customStyle="1" w:styleId="CharChar282">
    <w:name w:val="Char Char282"/>
    <w:rsid w:val="00770F20"/>
    <w:rPr>
      <w:rFonts w:ascii="Symbol" w:eastAsia="Mangal" w:hAnsi="Symbol" w:hint="default"/>
      <w:b/>
      <w:bCs w:val="0"/>
      <w:kern w:val="2"/>
      <w:sz w:val="32"/>
      <w:szCs w:val="24"/>
      <w:lang w:val="en-US" w:eastAsia="zh-CN" w:bidi="ar-SA"/>
    </w:rPr>
  </w:style>
  <w:style w:type="character" w:customStyle="1" w:styleId="CharChar272">
    <w:name w:val="Char Char272"/>
    <w:rsid w:val="00770F20"/>
    <w:rPr>
      <w:rFonts w:ascii="Arial Black" w:eastAsia="长城楷体" w:hAnsi="Arial Black" w:cs="Symbol" w:hint="default"/>
      <w:b/>
      <w:bCs w:val="0"/>
      <w:kern w:val="0"/>
      <w:sz w:val="28"/>
      <w:szCs w:val="20"/>
      <w:lang w:val="en-US" w:eastAsia="zh-CN" w:bidi="ar-SA"/>
    </w:rPr>
  </w:style>
  <w:style w:type="character" w:customStyle="1" w:styleId="CharChar262">
    <w:name w:val="Char Char262"/>
    <w:rsid w:val="00770F20"/>
    <w:rPr>
      <w:rFonts w:ascii="Symbol" w:eastAsia="Mangal" w:hAnsi="Symbol" w:hint="default"/>
      <w:b/>
      <w:bCs w:val="0"/>
      <w:kern w:val="2"/>
      <w:sz w:val="28"/>
      <w:szCs w:val="24"/>
      <w:lang w:val="en-US" w:eastAsia="zh-CN" w:bidi="ar-SA"/>
    </w:rPr>
  </w:style>
  <w:style w:type="character" w:customStyle="1" w:styleId="CharChar252">
    <w:name w:val="Char Char252"/>
    <w:rsid w:val="00770F20"/>
    <w:rPr>
      <w:rFonts w:ascii="Arial Black" w:eastAsia="长城楷体" w:hAnsi="Arial Black" w:hint="default"/>
      <w:b/>
      <w:bCs w:val="0"/>
      <w:kern w:val="2"/>
      <w:sz w:val="24"/>
      <w:szCs w:val="24"/>
      <w:lang w:val="en-US" w:eastAsia="zh-CN" w:bidi="ar-SA"/>
    </w:rPr>
  </w:style>
  <w:style w:type="character" w:customStyle="1" w:styleId="CharChar242">
    <w:name w:val="Char Char242"/>
    <w:rsid w:val="00770F20"/>
    <w:rPr>
      <w:rFonts w:ascii="Symbol" w:eastAsia="Mangal" w:hAnsi="Symbol" w:hint="default"/>
      <w:b/>
      <w:bCs w:val="0"/>
      <w:kern w:val="2"/>
      <w:sz w:val="24"/>
      <w:szCs w:val="24"/>
      <w:lang w:val="en-US" w:eastAsia="zh-CN" w:bidi="ar-SA"/>
    </w:rPr>
  </w:style>
  <w:style w:type="character" w:customStyle="1" w:styleId="CharChar232">
    <w:name w:val="Char Char232"/>
    <w:rsid w:val="00770F20"/>
    <w:rPr>
      <w:rFonts w:ascii="Arial Black" w:eastAsia="长城楷体" w:hAnsi="Arial Black" w:hint="default"/>
      <w:kern w:val="2"/>
      <w:sz w:val="24"/>
      <w:szCs w:val="24"/>
      <w:lang w:val="en-US" w:eastAsia="zh-CN" w:bidi="ar-SA"/>
    </w:rPr>
  </w:style>
  <w:style w:type="character" w:customStyle="1" w:styleId="CharChar222">
    <w:name w:val="Char Char222"/>
    <w:rsid w:val="00770F20"/>
    <w:rPr>
      <w:rFonts w:ascii="Arial Black" w:eastAsia="长城楷体" w:hAnsi="Arial Black" w:hint="default"/>
      <w:kern w:val="2"/>
      <w:sz w:val="21"/>
      <w:szCs w:val="24"/>
      <w:lang w:val="en-US" w:eastAsia="zh-CN" w:bidi="ar-SA"/>
    </w:rPr>
  </w:style>
  <w:style w:type="character" w:customStyle="1" w:styleId="CharChar212">
    <w:name w:val="Char Char212"/>
    <w:rsid w:val="00770F20"/>
    <w:rPr>
      <w:rFonts w:ascii="Symbol" w:eastAsia="Mangal" w:hAnsi="Symbol" w:cs="Symbol" w:hint="default"/>
      <w:sz w:val="18"/>
      <w:szCs w:val="20"/>
    </w:rPr>
  </w:style>
  <w:style w:type="character" w:customStyle="1" w:styleId="CharChar202">
    <w:name w:val="Char Char202"/>
    <w:rsid w:val="00770F20"/>
    <w:rPr>
      <w:rFonts w:ascii="Symbol" w:eastAsia="Mangal" w:hAnsi="Symbol" w:cs="Symbol" w:hint="default"/>
      <w:sz w:val="18"/>
      <w:szCs w:val="20"/>
    </w:rPr>
  </w:style>
  <w:style w:type="character" w:customStyle="1" w:styleId="CharChar192">
    <w:name w:val="Char Char192"/>
    <w:rsid w:val="00770F20"/>
    <w:rPr>
      <w:rFonts w:ascii="Mangal" w:eastAsia="Mangal" w:hAnsi="Symbol" w:cs="Symbol" w:hint="default"/>
      <w:kern w:val="2"/>
      <w:sz w:val="18"/>
      <w:szCs w:val="18"/>
      <w:lang w:val="en-US" w:eastAsia="zh-CN" w:bidi="ar-SA"/>
    </w:rPr>
  </w:style>
  <w:style w:type="character" w:customStyle="1" w:styleId="CharChar182">
    <w:name w:val="Char Char182"/>
    <w:rsid w:val="00770F20"/>
    <w:rPr>
      <w:rFonts w:ascii="宋体" w:eastAsia="宋体" w:hAnsi="宋体" w:hint="eastAsia"/>
      <w:kern w:val="2"/>
      <w:sz w:val="24"/>
      <w:szCs w:val="24"/>
      <w:lang w:val="en-US" w:eastAsia="zh-CN" w:bidi="ar-SA"/>
    </w:rPr>
  </w:style>
  <w:style w:type="character" w:customStyle="1" w:styleId="CharChar171">
    <w:name w:val="Char Char171"/>
    <w:rsid w:val="00770F20"/>
    <w:rPr>
      <w:rFonts w:ascii="Arial Black" w:eastAsia="黑体" w:hAnsi="Arial Black" w:cs="Times New Roman" w:hint="default"/>
      <w:snapToGrid/>
      <w:color w:val="808080"/>
      <w:spacing w:val="-35"/>
      <w:kern w:val="28"/>
      <w:sz w:val="48"/>
      <w:szCs w:val="20"/>
      <w:lang w:val="en-US" w:eastAsia="zh-CN" w:bidi="ar-SA"/>
    </w:rPr>
  </w:style>
  <w:style w:type="character" w:customStyle="1" w:styleId="CharChar161">
    <w:name w:val="Char Char161"/>
    <w:semiHidden/>
    <w:rsid w:val="00770F20"/>
    <w:rPr>
      <w:rFonts w:ascii="Times New Roman" w:eastAsia="宋体" w:hAnsi="Times New Roman" w:cs="Times New Roman" w:hint="default"/>
      <w:snapToGrid/>
      <w:sz w:val="21"/>
      <w:szCs w:val="20"/>
      <w:shd w:val="clear" w:color="auto" w:fill="000080"/>
      <w:lang w:val="en-US" w:eastAsia="zh-CN" w:bidi="ar-SA"/>
    </w:rPr>
  </w:style>
  <w:style w:type="character" w:customStyle="1" w:styleId="CharChar31">
    <w:name w:val="Char Char31"/>
    <w:rsid w:val="00770F20"/>
    <w:rPr>
      <w:kern w:val="2"/>
      <w:sz w:val="18"/>
      <w:szCs w:val="18"/>
    </w:rPr>
  </w:style>
  <w:style w:type="character" w:customStyle="1" w:styleId="CharChar141">
    <w:name w:val="Char Char141"/>
    <w:rsid w:val="00770F20"/>
    <w:rPr>
      <w:rFonts w:ascii="宋体" w:eastAsia="宋体" w:hAnsi="宋体" w:hint="eastAsia"/>
      <w:kern w:val="2"/>
      <w:sz w:val="18"/>
      <w:lang w:val="en-US" w:eastAsia="zh-CN" w:bidi="ar-SA"/>
    </w:rPr>
  </w:style>
  <w:style w:type="character" w:customStyle="1" w:styleId="CharChar151">
    <w:name w:val="Char Char151"/>
    <w:rsid w:val="00770F20"/>
    <w:rPr>
      <w:rFonts w:ascii="Times New Roman" w:eastAsia="宋体" w:hAnsi="Times New Roman" w:cs="Times New Roman" w:hint="default"/>
      <w:sz w:val="18"/>
      <w:szCs w:val="20"/>
    </w:rPr>
  </w:style>
  <w:style w:type="character" w:customStyle="1" w:styleId="CharChar71">
    <w:name w:val="Char Char71"/>
    <w:rsid w:val="00770F20"/>
    <w:rPr>
      <w:rFonts w:ascii="Mangal" w:eastAsia="Mangal" w:hAnsi="宋体" w:cs="Symbol" w:hint="default"/>
      <w:szCs w:val="20"/>
    </w:rPr>
  </w:style>
  <w:style w:type="character" w:customStyle="1" w:styleId="CharChar301">
    <w:name w:val="Char Char301"/>
    <w:rsid w:val="00770F20"/>
    <w:rPr>
      <w:rFonts w:ascii="Arial Black" w:eastAsia="长城楷体" w:hAnsi="Arial Black" w:hint="default"/>
      <w:b/>
      <w:bCs w:val="0"/>
      <w:kern w:val="44"/>
      <w:sz w:val="44"/>
      <w:szCs w:val="24"/>
      <w:lang w:val="en-US" w:eastAsia="zh-CN" w:bidi="ar-SA"/>
    </w:rPr>
  </w:style>
  <w:style w:type="character" w:customStyle="1" w:styleId="CharChar291">
    <w:name w:val="Char Char291"/>
    <w:rsid w:val="00770F20"/>
    <w:rPr>
      <w:rFonts w:ascii="Arial Black" w:eastAsia="长城楷体" w:hAnsi="Arial Black" w:hint="default"/>
      <w:b/>
      <w:bCs w:val="0"/>
      <w:kern w:val="2"/>
      <w:sz w:val="32"/>
      <w:szCs w:val="24"/>
      <w:lang w:val="en-US" w:eastAsia="zh-CN" w:bidi="ar-SA"/>
    </w:rPr>
  </w:style>
  <w:style w:type="character" w:customStyle="1" w:styleId="CharChar281">
    <w:name w:val="Char Char281"/>
    <w:rsid w:val="00770F20"/>
    <w:rPr>
      <w:rFonts w:ascii="Symbol" w:eastAsia="Mangal" w:hAnsi="Symbol" w:hint="default"/>
      <w:b/>
      <w:bCs w:val="0"/>
      <w:kern w:val="2"/>
      <w:sz w:val="32"/>
      <w:szCs w:val="24"/>
      <w:lang w:val="en-US" w:eastAsia="zh-CN" w:bidi="ar-SA"/>
    </w:rPr>
  </w:style>
  <w:style w:type="character" w:customStyle="1" w:styleId="CharChar271">
    <w:name w:val="Char Char271"/>
    <w:rsid w:val="00770F20"/>
    <w:rPr>
      <w:rFonts w:ascii="Arial Black" w:eastAsia="长城楷体" w:hAnsi="Arial Black" w:cs="Symbol" w:hint="default"/>
      <w:b/>
      <w:bCs w:val="0"/>
      <w:kern w:val="0"/>
      <w:sz w:val="28"/>
      <w:szCs w:val="20"/>
      <w:lang w:val="en-US" w:eastAsia="zh-CN" w:bidi="ar-SA"/>
    </w:rPr>
  </w:style>
  <w:style w:type="character" w:customStyle="1" w:styleId="CharChar261">
    <w:name w:val="Char Char261"/>
    <w:rsid w:val="00770F20"/>
    <w:rPr>
      <w:rFonts w:ascii="Symbol" w:eastAsia="Mangal" w:hAnsi="Symbol" w:hint="default"/>
      <w:b/>
      <w:bCs w:val="0"/>
      <w:kern w:val="2"/>
      <w:sz w:val="28"/>
      <w:szCs w:val="24"/>
      <w:lang w:val="en-US" w:eastAsia="zh-CN" w:bidi="ar-SA"/>
    </w:rPr>
  </w:style>
  <w:style w:type="character" w:customStyle="1" w:styleId="CharChar251">
    <w:name w:val="Char Char251"/>
    <w:rsid w:val="00770F20"/>
    <w:rPr>
      <w:rFonts w:ascii="Arial Black" w:eastAsia="长城楷体" w:hAnsi="Arial Black" w:hint="default"/>
      <w:b/>
      <w:bCs w:val="0"/>
      <w:kern w:val="2"/>
      <w:sz w:val="24"/>
      <w:szCs w:val="24"/>
      <w:lang w:val="en-US" w:eastAsia="zh-CN" w:bidi="ar-SA"/>
    </w:rPr>
  </w:style>
  <w:style w:type="character" w:customStyle="1" w:styleId="CharChar241">
    <w:name w:val="Char Char241"/>
    <w:rsid w:val="00770F20"/>
    <w:rPr>
      <w:rFonts w:ascii="Symbol" w:eastAsia="Mangal" w:hAnsi="Symbol" w:hint="default"/>
      <w:b/>
      <w:bCs w:val="0"/>
      <w:kern w:val="2"/>
      <w:sz w:val="24"/>
      <w:szCs w:val="24"/>
      <w:lang w:val="en-US" w:eastAsia="zh-CN" w:bidi="ar-SA"/>
    </w:rPr>
  </w:style>
  <w:style w:type="character" w:customStyle="1" w:styleId="CharChar231">
    <w:name w:val="Char Char231"/>
    <w:rsid w:val="00770F20"/>
    <w:rPr>
      <w:rFonts w:ascii="Arial Black" w:eastAsia="长城楷体" w:hAnsi="Arial Black" w:hint="default"/>
      <w:kern w:val="2"/>
      <w:sz w:val="24"/>
      <w:szCs w:val="24"/>
      <w:lang w:val="en-US" w:eastAsia="zh-CN" w:bidi="ar-SA"/>
    </w:rPr>
  </w:style>
  <w:style w:type="character" w:customStyle="1" w:styleId="CharChar221">
    <w:name w:val="Char Char221"/>
    <w:rsid w:val="00770F20"/>
    <w:rPr>
      <w:rFonts w:ascii="Arial Black" w:eastAsia="长城楷体" w:hAnsi="Arial Black" w:hint="default"/>
      <w:kern w:val="2"/>
      <w:sz w:val="21"/>
      <w:szCs w:val="24"/>
      <w:lang w:val="en-US" w:eastAsia="zh-CN" w:bidi="ar-SA"/>
    </w:rPr>
  </w:style>
  <w:style w:type="character" w:customStyle="1" w:styleId="CharChar211">
    <w:name w:val="Char Char211"/>
    <w:rsid w:val="00770F20"/>
    <w:rPr>
      <w:rFonts w:ascii="Symbol" w:eastAsia="Mangal" w:hAnsi="Symbol" w:cs="Symbol" w:hint="default"/>
      <w:sz w:val="18"/>
      <w:szCs w:val="20"/>
    </w:rPr>
  </w:style>
  <w:style w:type="character" w:customStyle="1" w:styleId="CharChar201">
    <w:name w:val="Char Char201"/>
    <w:rsid w:val="00770F20"/>
    <w:rPr>
      <w:rFonts w:ascii="Symbol" w:eastAsia="Mangal" w:hAnsi="Symbol" w:cs="Symbol" w:hint="default"/>
      <w:sz w:val="18"/>
      <w:szCs w:val="20"/>
    </w:rPr>
  </w:style>
  <w:style w:type="character" w:customStyle="1" w:styleId="CharChar191">
    <w:name w:val="Char Char191"/>
    <w:rsid w:val="00770F20"/>
    <w:rPr>
      <w:rFonts w:ascii="Mangal" w:eastAsia="Mangal" w:hAnsi="Symbol" w:cs="Symbol" w:hint="default"/>
      <w:kern w:val="2"/>
      <w:sz w:val="18"/>
      <w:szCs w:val="18"/>
      <w:lang w:val="en-US" w:eastAsia="zh-CN" w:bidi="ar-SA"/>
    </w:rPr>
  </w:style>
  <w:style w:type="character" w:customStyle="1" w:styleId="CharChar181">
    <w:name w:val="Char Char181"/>
    <w:rsid w:val="00770F20"/>
    <w:rPr>
      <w:rFonts w:ascii="宋体" w:eastAsia="宋体" w:hAnsi="宋体" w:hint="eastAsia"/>
      <w:kern w:val="2"/>
      <w:sz w:val="24"/>
      <w:szCs w:val="24"/>
      <w:lang w:val="en-US" w:eastAsia="zh-CN" w:bidi="ar-SA"/>
    </w:rPr>
  </w:style>
  <w:style w:type="character" w:customStyle="1" w:styleId="CharChar41">
    <w:name w:val="Char Char41"/>
    <w:rsid w:val="00770F20"/>
    <w:rPr>
      <w:sz w:val="18"/>
      <w:szCs w:val="18"/>
    </w:rPr>
  </w:style>
  <w:style w:type="paragraph" w:customStyle="1" w:styleId="1-11">
    <w:name w:val="中等深浅底纹 1 - 强调文字颜色 11"/>
    <w:basedOn w:val="affff3"/>
    <w:rsid w:val="00770F20"/>
    <w:pPr>
      <w:widowControl/>
      <w:spacing w:before="0" w:after="0"/>
    </w:pPr>
    <w:rPr>
      <w:rFonts w:ascii="Times New Roman" w:hAnsi="Times New Roman" w:cs="Symbol"/>
      <w:snapToGrid/>
      <w:kern w:val="2"/>
      <w:szCs w:val="24"/>
    </w:rPr>
  </w:style>
  <w:style w:type="character" w:customStyle="1" w:styleId="1-1Char">
    <w:name w:val="中等深浅底纹 1 - 强调文字颜色 1 Char"/>
    <w:link w:val="1-116"/>
    <w:uiPriority w:val="1"/>
    <w:locked/>
    <w:rsid w:val="00770F20"/>
    <w:rPr>
      <w:rFonts w:ascii="Calibri" w:hAnsi="Calibri" w:cs="Calibri" w:hint="default"/>
      <w:sz w:val="22"/>
      <w:szCs w:val="21"/>
    </w:rPr>
  </w:style>
  <w:style w:type="character" w:customStyle="1" w:styleId="1-2Char">
    <w:name w:val="中等深浅网格 1 - 强调文字颜色 2 Char"/>
    <w:uiPriority w:val="67"/>
    <w:locked/>
    <w:rsid w:val="00770F20"/>
    <w:rPr>
      <w:rFonts w:ascii="Calibri" w:hAnsi="Calibri" w:cs="Calibri" w:hint="default"/>
      <w:kern w:val="2"/>
      <w:sz w:val="21"/>
      <w:szCs w:val="22"/>
    </w:rPr>
  </w:style>
  <w:style w:type="character" w:customStyle="1" w:styleId="2-2Char">
    <w:name w:val="中等深浅网格 2 - 强调文字颜色 2 Char"/>
    <w:uiPriority w:val="29"/>
    <w:locked/>
    <w:rsid w:val="00770F20"/>
    <w:rPr>
      <w:rFonts w:ascii="Calibri" w:hAnsi="Calibri" w:cs="Calibri" w:hint="default"/>
      <w:i/>
      <w:iCs/>
      <w:color w:val="000000"/>
      <w:kern w:val="2"/>
      <w:sz w:val="21"/>
      <w:szCs w:val="22"/>
      <w:lang w:val="en-GB"/>
    </w:rPr>
  </w:style>
  <w:style w:type="character" w:customStyle="1" w:styleId="3-2Char">
    <w:name w:val="中等深浅网格 3 - 强调文字颜色 2 Char"/>
    <w:uiPriority w:val="30"/>
    <w:locked/>
    <w:rsid w:val="00770F20"/>
    <w:rPr>
      <w:rFonts w:ascii="Calibri" w:hAnsi="Calibri" w:cs="Calibri" w:hint="default"/>
      <w:b/>
      <w:bCs/>
      <w:i/>
      <w:iCs/>
      <w:color w:val="4F81BD"/>
      <w:kern w:val="2"/>
      <w:sz w:val="21"/>
      <w:szCs w:val="22"/>
      <w:lang w:val="en-GB"/>
    </w:rPr>
  </w:style>
  <w:style w:type="character" w:customStyle="1" w:styleId="WW8Num47z0">
    <w:name w:val="WW8Num47z0"/>
    <w:rsid w:val="00770F20"/>
    <w:rPr>
      <w:rFonts w:ascii="Wingdings" w:hAnsi="Wingdings" w:hint="default"/>
    </w:rPr>
  </w:style>
  <w:style w:type="character" w:customStyle="1" w:styleId="tx1">
    <w:name w:val="tx1"/>
    <w:rsid w:val="00770F20"/>
    <w:rPr>
      <w:b/>
      <w:bCs/>
    </w:rPr>
  </w:style>
  <w:style w:type="character" w:customStyle="1" w:styleId="trans">
    <w:name w:val="trans"/>
    <w:rsid w:val="00770F20"/>
  </w:style>
  <w:style w:type="character" w:customStyle="1" w:styleId="style21">
    <w:name w:val="style21"/>
    <w:rsid w:val="00770F20"/>
    <w:rPr>
      <w:sz w:val="18"/>
      <w:szCs w:val="18"/>
    </w:rPr>
  </w:style>
  <w:style w:type="character" w:customStyle="1" w:styleId="TableTextChar1">
    <w:name w:val="Table Text Char1"/>
    <w:rsid w:val="00770F20"/>
    <w:rPr>
      <w:rFonts w:ascii="Arial" w:eastAsia="宋体" w:hAnsi="Arial" w:cs="Arial" w:hint="default"/>
      <w:sz w:val="18"/>
      <w:lang w:val="en-US" w:eastAsia="zh-CN"/>
    </w:rPr>
  </w:style>
  <w:style w:type="character" w:customStyle="1" w:styleId="CharCharff">
    <w:name w:val="图片 Char Char"/>
    <w:rsid w:val="00770F20"/>
    <w:rPr>
      <w:kern w:val="2"/>
      <w:sz w:val="21"/>
      <w:szCs w:val="21"/>
    </w:rPr>
  </w:style>
  <w:style w:type="character" w:customStyle="1" w:styleId="font3">
    <w:name w:val="font3"/>
    <w:rsid w:val="00770F20"/>
    <w:rPr>
      <w:color w:val="0E2C86"/>
      <w:sz w:val="18"/>
      <w:szCs w:val="18"/>
    </w:rPr>
  </w:style>
  <w:style w:type="character" w:customStyle="1" w:styleId="tit11">
    <w:name w:val="tit11"/>
    <w:rsid w:val="00770F20"/>
    <w:rPr>
      <w:b/>
      <w:bCs/>
      <w:color w:val="3366CC"/>
      <w:sz w:val="21"/>
      <w:szCs w:val="21"/>
    </w:rPr>
  </w:style>
  <w:style w:type="character" w:customStyle="1" w:styleId="dot1">
    <w:name w:val="dot1"/>
    <w:rsid w:val="00770F20"/>
    <w:rPr>
      <w:sz w:val="11"/>
      <w:szCs w:val="11"/>
    </w:rPr>
  </w:style>
  <w:style w:type="character" w:customStyle="1" w:styleId="small">
    <w:name w:val="small"/>
    <w:rsid w:val="00770F20"/>
  </w:style>
  <w:style w:type="character" w:customStyle="1" w:styleId="spelle">
    <w:name w:val="spelle"/>
    <w:rsid w:val="00770F20"/>
  </w:style>
  <w:style w:type="character" w:customStyle="1" w:styleId="p111">
    <w:name w:val="p111"/>
    <w:rsid w:val="00770F20"/>
    <w:rPr>
      <w:rFonts w:ascii="ˎ̥" w:hAnsi="ˎ̥" w:hint="default"/>
      <w:strike w:val="0"/>
      <w:dstrike w:val="0"/>
      <w:color w:val="000000"/>
      <w:sz w:val="22"/>
      <w:szCs w:val="22"/>
      <w:u w:val="none"/>
      <w:effect w:val="none"/>
    </w:rPr>
  </w:style>
  <w:style w:type="character" w:customStyle="1" w:styleId="contentheaderrev">
    <w:name w:val="contentheaderrev"/>
    <w:rsid w:val="00770F20"/>
  </w:style>
  <w:style w:type="character" w:customStyle="1" w:styleId="Charffffffffa">
    <w:name w:val="图表标题 Char"/>
    <w:rsid w:val="00770F20"/>
    <w:rPr>
      <w:rFonts w:ascii="黑体" w:eastAsia="黑体" w:hAnsi="Arial" w:cs="Arial" w:hint="eastAsia"/>
      <w:snapToGrid/>
      <w:sz w:val="21"/>
      <w:szCs w:val="21"/>
      <w:lang w:val="en-US" w:eastAsia="zh-CN" w:bidi="ar-SA"/>
    </w:rPr>
  </w:style>
  <w:style w:type="character" w:customStyle="1" w:styleId="line1">
    <w:name w:val="line1"/>
    <w:rsid w:val="00770F20"/>
    <w:rPr>
      <w:rFonts w:ascii="Arial" w:eastAsia="黑体" w:hAnsi="Arial" w:cs="Arial" w:hint="default"/>
      <w:snapToGrid/>
      <w:sz w:val="21"/>
      <w:szCs w:val="21"/>
      <w:lang w:val="en-US" w:eastAsia="zh-CN" w:bidi="ar-SA"/>
    </w:rPr>
  </w:style>
  <w:style w:type="character" w:customStyle="1" w:styleId="content1">
    <w:name w:val="content1"/>
    <w:rsid w:val="00770F20"/>
    <w:rPr>
      <w:rFonts w:ascii="Arial" w:eastAsia="黑体" w:hAnsi="Arial" w:cs="Arial" w:hint="default"/>
      <w:snapToGrid/>
      <w:sz w:val="18"/>
      <w:szCs w:val="21"/>
      <w:lang w:val="en-US" w:eastAsia="zh-CN" w:bidi="ar-SA"/>
    </w:rPr>
  </w:style>
  <w:style w:type="character" w:customStyle="1" w:styleId="2fffffff">
    <w:name w:val="网格型浅色2"/>
    <w:uiPriority w:val="32"/>
    <w:qFormat/>
    <w:rsid w:val="00770F20"/>
    <w:rPr>
      <w:b/>
      <w:bCs/>
      <w:smallCaps/>
      <w:color w:val="5B9BD5"/>
      <w:spacing w:val="5"/>
    </w:rPr>
  </w:style>
  <w:style w:type="character" w:customStyle="1" w:styleId="421">
    <w:name w:val="无格式表格 42"/>
    <w:uiPriority w:val="21"/>
    <w:qFormat/>
    <w:rsid w:val="00770F20"/>
    <w:rPr>
      <w:i/>
      <w:iCs/>
      <w:color w:val="5B9BD5"/>
    </w:rPr>
  </w:style>
  <w:style w:type="table" w:styleId="1ffffffff5">
    <w:name w:val="Table Classic 1"/>
    <w:basedOn w:val="affff5"/>
    <w:unhideWhenUsed/>
    <w:qFormat/>
    <w:rsid w:val="00770F20"/>
    <w:pPr>
      <w:widowControl w:val="0"/>
      <w:spacing w:line="360"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fffff0">
    <w:name w:val="Table Classic 2"/>
    <w:basedOn w:val="affff5"/>
    <w:unhideWhenUsed/>
    <w:qFormat/>
    <w:rsid w:val="00770F20"/>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ffc">
    <w:name w:val="Table Classic 3"/>
    <w:basedOn w:val="affff5"/>
    <w:unhideWhenUsed/>
    <w:qFormat/>
    <w:rsid w:val="00770F20"/>
    <w:pPr>
      <w:widowControl w:val="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ff0">
    <w:name w:val="Table Classic 4"/>
    <w:basedOn w:val="affff5"/>
    <w:unhideWhenUsed/>
    <w:qFormat/>
    <w:rsid w:val="00770F20"/>
    <w:pPr>
      <w:widowControl w:val="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ffffffff6">
    <w:name w:val="Table Grid 1"/>
    <w:basedOn w:val="affff5"/>
    <w:unhideWhenUsed/>
    <w:qFormat/>
    <w:rsid w:val="00770F20"/>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ffffff1">
    <w:name w:val="Table Grid 2"/>
    <w:basedOn w:val="affff5"/>
    <w:unhideWhenUsed/>
    <w:qFormat/>
    <w:rsid w:val="00770F20"/>
    <w:pPr>
      <w:widowControl w:val="0"/>
      <w:jc w:val="both"/>
    </w:p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fd">
    <w:name w:val="Table Grid 3"/>
    <w:basedOn w:val="affff5"/>
    <w:unhideWhenUsed/>
    <w:qFormat/>
    <w:rsid w:val="00770F20"/>
    <w:pPr>
      <w:widowControl w:val="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ff1">
    <w:name w:val="Table Grid 4"/>
    <w:basedOn w:val="affff5"/>
    <w:unhideWhenUsed/>
    <w:qFormat/>
    <w:rsid w:val="00770F20"/>
    <w:pPr>
      <w:widowControl w:val="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8">
    <w:name w:val="Table Grid 5"/>
    <w:basedOn w:val="affff5"/>
    <w:unhideWhenUsed/>
    <w:qFormat/>
    <w:rsid w:val="00770F20"/>
    <w:pPr>
      <w:widowControl w:val="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d">
    <w:name w:val="Table Grid 6"/>
    <w:basedOn w:val="affff5"/>
    <w:unhideWhenUsed/>
    <w:qFormat/>
    <w:rsid w:val="00770F20"/>
    <w:pPr>
      <w:widowControl w:val="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a">
    <w:name w:val="Table Grid 8"/>
    <w:basedOn w:val="affff5"/>
    <w:unhideWhenUsed/>
    <w:qFormat/>
    <w:rsid w:val="00770F20"/>
    <w:pPr>
      <w:widowControl w:val="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fffffff7">
    <w:name w:val="Table Subtle 1"/>
    <w:basedOn w:val="affff5"/>
    <w:unhideWhenUsed/>
    <w:qFormat/>
    <w:rsid w:val="00770F20"/>
    <w:pPr>
      <w:widowControl w:val="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fffff2">
    <w:name w:val="Table Subtle 2"/>
    <w:basedOn w:val="affff5"/>
    <w:unhideWhenUsed/>
    <w:qFormat/>
    <w:rsid w:val="00770F20"/>
    <w:pPr>
      <w:widowControl w:val="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4">
    <w:name w:val="Medium List 1 Accent 4"/>
    <w:basedOn w:val="affff5"/>
    <w:uiPriority w:val="61"/>
    <w:qFormat/>
    <w:rsid w:val="00770F20"/>
    <w:rPr>
      <w:rFonts w:ascii="Calibri" w:hAnsi="Calibri"/>
      <w:sz w:val="22"/>
      <w:szCs w:val="22"/>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5">
    <w:name w:val="Medium Shading 1 Accent 5"/>
    <w:basedOn w:val="affff5"/>
    <w:uiPriority w:val="69"/>
    <w:qFormat/>
    <w:rsid w:val="00770F20"/>
    <w:rPr>
      <w:rFonts w:ascii="Calibri" w:hAnsi="Calibri"/>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1-6">
    <w:name w:val="Medium List 1 Accent 6"/>
    <w:basedOn w:val="affff5"/>
    <w:uiPriority w:val="61"/>
    <w:qFormat/>
    <w:rsid w:val="00770F20"/>
    <w:rPr>
      <w:rFonts w:cs="Symbol"/>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Lines="0" w:before="100" w:beforeAutospacing="1" w:afterLines="0" w:after="100" w:afterAutospacing="1" w:line="240" w:lineRule="auto"/>
      </w:pPr>
      <w:rPr>
        <w:b/>
        <w:bCs/>
        <w:color w:val="FFFFFF"/>
      </w:rPr>
      <w:tblPr/>
      <w:tcPr>
        <w:shd w:val="clear" w:color="auto" w:fill="4BACC6"/>
      </w:tcPr>
    </w:tblStylePr>
    <w:tblStylePr w:type="lastRow">
      <w:pPr>
        <w:spacing w:beforeLines="0" w:before="100" w:beforeAutospacing="1" w:afterLines="0" w:after="100" w:afterAutospacing="1"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1-60">
    <w:name w:val="Medium Grid 1 Accent 6"/>
    <w:basedOn w:val="affff5"/>
    <w:uiPriority w:val="63"/>
    <w:qFormat/>
    <w:rsid w:val="00770F20"/>
    <w:rPr>
      <w:rFonts w:cs="Symbol"/>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Lines="0" w:before="100" w:beforeAutospacing="1" w:afterLines="0" w:after="100" w:afterAutospacing="1"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Lines="0" w:before="100" w:beforeAutospacing="1" w:afterLines="0" w:after="100" w:afterAutospacing="1"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1-51">
    <w:name w:val="中等深浅底纹 1 - 强调文字颜色 51"/>
    <w:basedOn w:val="affff5"/>
    <w:uiPriority w:val="63"/>
    <w:rsid w:val="00770F20"/>
    <w:rPr>
      <w:rFonts w:cs="Symbol"/>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l2br w:val="none" w:sz="0" w:space="0" w:color="auto"/>
          <w:tr2bl w:val="none" w:sz="0" w:space="0" w:color="auto"/>
        </w:tcBorders>
        <w:shd w:val="clear" w:color="auto" w:fill="4BACC6"/>
      </w:tcPr>
    </w:tblStylePr>
    <w:tblStylePr w:type="lastRow">
      <w:pPr>
        <w:spacing w:beforeLines="0" w:before="0" w:beforeAutospacing="0" w:afterLines="0" w:after="0" w:afterAutospacing="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D2EAF1"/>
      </w:tcPr>
    </w:tblStylePr>
    <w:tblStylePr w:type="band1Horz">
      <w:tblPr/>
      <w:tcPr>
        <w:shd w:val="clear" w:color="auto" w:fill="D2EAF1"/>
      </w:tcPr>
    </w:tblStylePr>
  </w:style>
  <w:style w:type="table" w:customStyle="1" w:styleId="11fd">
    <w:name w:val="网格型11"/>
    <w:basedOn w:val="affff5"/>
    <w:rsid w:val="00770F20"/>
    <w:pPr>
      <w:widowControl w:val="0"/>
      <w:numPr>
        <w:numId w:val="27"/>
      </w:numPr>
      <w:tabs>
        <w:tab w:val="clear" w:pos="420"/>
        <w:tab w:val="num" w:pos="780"/>
        <w:tab w:val="num" w:pos="1440"/>
      </w:tabs>
      <w:autoSpaceDE w:val="0"/>
      <w:autoSpaceDN w:val="0"/>
      <w:adjustRightInd w:val="0"/>
      <w:spacing w:line="360" w:lineRule="auto"/>
      <w:ind w:leftChars="200" w:left="0" w:hangingChars="200" w:hanging="200"/>
      <w:jc w:val="both"/>
    </w:pPr>
    <w:tblPr>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
    <w:name w:val="Table Normal"/>
    <w:semiHidden/>
    <w:rsid w:val="00770F20"/>
    <w:tblPr>
      <w:tblCellMar>
        <w:top w:w="0" w:type="dxa"/>
        <w:left w:w="108" w:type="dxa"/>
        <w:bottom w:w="0" w:type="dxa"/>
        <w:right w:w="108" w:type="dxa"/>
      </w:tblCellMar>
    </w:tblPr>
  </w:style>
  <w:style w:type="table" w:customStyle="1" w:styleId="1113">
    <w:name w:val="网格型111"/>
    <w:basedOn w:val="affff5"/>
    <w:rsid w:val="00770F20"/>
    <w:pPr>
      <w:widowControl w:val="0"/>
      <w:numPr>
        <w:numId w:val="27"/>
      </w:numPr>
      <w:tabs>
        <w:tab w:val="clear" w:pos="420"/>
        <w:tab w:val="num" w:pos="780"/>
        <w:tab w:val="num" w:pos="1440"/>
      </w:tabs>
      <w:autoSpaceDE w:val="0"/>
      <w:autoSpaceDN w:val="0"/>
      <w:adjustRightInd w:val="0"/>
      <w:spacing w:line="360" w:lineRule="auto"/>
      <w:ind w:leftChars="200" w:left="0" w:hangingChars="200" w:hanging="200"/>
      <w:jc w:val="both"/>
    </w:pPr>
    <w:tblPr>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3">
    <w:name w:val="Table Normal3"/>
    <w:semiHidden/>
    <w:rsid w:val="00770F20"/>
    <w:tblPr>
      <w:tblCellMar>
        <w:top w:w="0" w:type="dxa"/>
        <w:left w:w="108" w:type="dxa"/>
        <w:bottom w:w="0" w:type="dxa"/>
        <w:right w:w="108" w:type="dxa"/>
      </w:tblCellMar>
    </w:tblPr>
  </w:style>
  <w:style w:type="table" w:customStyle="1" w:styleId="xuzhihua2">
    <w:name w:val="xuzhihua2"/>
    <w:basedOn w:val="affff5"/>
    <w:rsid w:val="00770F20"/>
    <w:pPr>
      <w:widowControl w:val="0"/>
      <w:jc w:val="both"/>
    </w:pPr>
    <w:tblPr>
      <w:tblStyleColBandSize w:val="1"/>
      <w:tblInd w:w="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CellMar>
        <w:top w:w="0" w:type="dxa"/>
        <w:left w:w="108" w:type="dxa"/>
        <w:bottom w:w="0" w:type="dxa"/>
        <w:right w:w="108" w:type="dxa"/>
      </w:tblCellMar>
    </w:tblPr>
    <w:tblStylePr w:type="firstRow">
      <w:rPr>
        <w:color w:val="auto"/>
      </w:rPr>
      <w:tblPr/>
      <w:tcPr>
        <w:tcBorders>
          <w:bottom w:val="single" w:sz="6" w:space="0" w:color="000000"/>
          <w:tl2br w:val="none" w:sz="0" w:space="0" w:color="auto"/>
          <w:tr2bl w:val="none" w:sz="0" w:space="0" w:color="auto"/>
        </w:tcBorders>
        <w:shd w:val="clear" w:color="auto" w:fill="FFCC99"/>
      </w:tcPr>
    </w:tblStylePr>
    <w:tblStylePr w:type="lastRow">
      <w:rPr>
        <w:b w:val="0"/>
        <w:bCs/>
        <w:color w:val="auto"/>
      </w:rPr>
      <w:tblPr/>
      <w:tcPr>
        <w:tcBorders>
          <w:top w:val="single" w:sz="6" w:space="0" w:color="000000"/>
          <w:tl2br w:val="none" w:sz="0" w:space="0" w:color="auto"/>
          <w:tr2bl w:val="none" w:sz="0" w:space="0" w:color="auto"/>
        </w:tcBorders>
        <w:shd w:val="pct30" w:color="FFFF00" w:fill="FFFFFF"/>
      </w:tcPr>
    </w:tblStylePr>
    <w:tblStylePr w:type="firstCol">
      <w:tblPr/>
      <w:tcPr>
        <w:shd w:val="clear" w:color="auto" w:fill="CCFFCC"/>
      </w:tcPr>
    </w:tblStylePr>
    <w:tblStylePr w:type="lastCol">
      <w:rPr>
        <w:b w:val="0"/>
        <w:bCs/>
        <w:color w:val="auto"/>
      </w:rPr>
      <w:tblPr/>
      <w:tcPr>
        <w:tcBorders>
          <w:tl2br w:val="none" w:sz="0" w:space="0" w:color="auto"/>
          <w:tr2bl w:val="none" w:sz="0" w:space="0" w:color="auto"/>
        </w:tcBorders>
      </w:tcPr>
    </w:tblStylePr>
  </w:style>
  <w:style w:type="table" w:customStyle="1" w:styleId="xzh">
    <w:name w:val="xzh"/>
    <w:basedOn w:val="affff5"/>
    <w:rsid w:val="00770F20"/>
    <w:tblPr>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CellMar>
        <w:top w:w="0" w:type="dxa"/>
        <w:left w:w="108" w:type="dxa"/>
        <w:bottom w:w="0" w:type="dxa"/>
        <w:right w:w="108" w:type="dxa"/>
      </w:tblCellMar>
    </w:tblPr>
    <w:tblStylePr w:type="firstRow">
      <w:tblPr/>
      <w:tcPr>
        <w:shd w:val="clear" w:color="auto" w:fill="C0C0C0"/>
      </w:tcPr>
    </w:tblStylePr>
    <w:tblStylePr w:type="firstCol">
      <w:tblPr/>
      <w:tcPr>
        <w:shd w:val="clear" w:color="auto" w:fill="CCFFFF"/>
      </w:tcPr>
    </w:tblStylePr>
  </w:style>
  <w:style w:type="table" w:customStyle="1" w:styleId="21c">
    <w:name w:val="网页型 21"/>
    <w:basedOn w:val="affff5"/>
    <w:semiHidden/>
    <w:rsid w:val="00770F20"/>
    <w:pPr>
      <w:widowControl w:val="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color w:val="auto"/>
      </w:rPr>
      <w:tblPr/>
      <w:tcPr>
        <w:tcBorders>
          <w:tl2br w:val="none" w:sz="0" w:space="0" w:color="auto"/>
          <w:tr2bl w:val="none" w:sz="0" w:space="0" w:color="auto"/>
        </w:tcBorders>
      </w:tcPr>
    </w:tblStylePr>
  </w:style>
  <w:style w:type="table" w:customStyle="1" w:styleId="317">
    <w:name w:val="网页型 31"/>
    <w:basedOn w:val="affff5"/>
    <w:semiHidden/>
    <w:rsid w:val="00770F20"/>
    <w:pPr>
      <w:widowControl w:val="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color w:val="auto"/>
      </w:rPr>
      <w:tblPr/>
      <w:tcPr>
        <w:tcBorders>
          <w:tl2br w:val="none" w:sz="0" w:space="0" w:color="auto"/>
          <w:tr2bl w:val="none" w:sz="0" w:space="0" w:color="auto"/>
        </w:tcBorders>
      </w:tcPr>
    </w:tblStylePr>
  </w:style>
  <w:style w:type="table" w:customStyle="1" w:styleId="3-21">
    <w:name w:val="中等深浅网格 3 - 强调文字颜色 21"/>
    <w:basedOn w:val="affff5"/>
    <w:uiPriority w:val="69"/>
    <w:rsid w:val="00770F20"/>
    <w:rPr>
      <w:rFonts w:ascii="Calibri" w:hAnsi="Calibri"/>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21d">
    <w:name w:val="网格型21"/>
    <w:basedOn w:val="affff5"/>
    <w:rsid w:val="00770F20"/>
    <w:pPr>
      <w:spacing w:line="360" w:lineRule="auto"/>
      <w:ind w:firstLine="432"/>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fe">
    <w:name w:val="网格型 11"/>
    <w:basedOn w:val="affff5"/>
    <w:rsid w:val="00770F20"/>
    <w:pPr>
      <w:widowControl w:val="0"/>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318">
    <w:name w:val="网格型 31"/>
    <w:basedOn w:val="affff5"/>
    <w:rsid w:val="00770F20"/>
    <w:pPr>
      <w:widowControl w:val="0"/>
      <w:spacing w:line="360" w:lineRule="auto"/>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319">
    <w:name w:val="网格型31"/>
    <w:basedOn w:val="affff5"/>
    <w:rsid w:val="00770F20"/>
    <w:pPr>
      <w:spacing w:line="360" w:lineRule="auto"/>
      <w:ind w:firstLine="432"/>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a">
    <w:name w:val="网格型22"/>
    <w:basedOn w:val="affff5"/>
    <w:rsid w:val="00770F20"/>
    <w:pPr>
      <w:spacing w:line="360" w:lineRule="auto"/>
      <w:ind w:firstLine="432"/>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7">
    <w:name w:val="网格型 12"/>
    <w:basedOn w:val="affff5"/>
    <w:rsid w:val="00770F20"/>
    <w:pPr>
      <w:widowControl w:val="0"/>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320">
    <w:name w:val="网格型 32"/>
    <w:basedOn w:val="affff5"/>
    <w:rsid w:val="00770F20"/>
    <w:pPr>
      <w:widowControl w:val="0"/>
      <w:spacing w:line="360" w:lineRule="auto"/>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128">
    <w:name w:val="网格型12"/>
    <w:basedOn w:val="affff5"/>
    <w:rsid w:val="00770F20"/>
    <w:pPr>
      <w:spacing w:line="360" w:lineRule="auto"/>
      <w:ind w:firstLine="432"/>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1">
    <w:name w:val="网格型32"/>
    <w:basedOn w:val="affff5"/>
    <w:rsid w:val="00770F20"/>
    <w:pPr>
      <w:spacing w:line="360" w:lineRule="auto"/>
      <w:ind w:firstLine="432"/>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1">
    <w:name w:val="网格型23"/>
    <w:basedOn w:val="affff5"/>
    <w:rsid w:val="00770F20"/>
    <w:pPr>
      <w:spacing w:line="360" w:lineRule="auto"/>
      <w:ind w:firstLine="432"/>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4">
    <w:name w:val="网格型 13"/>
    <w:basedOn w:val="affff5"/>
    <w:rsid w:val="00770F20"/>
    <w:pPr>
      <w:widowControl w:val="0"/>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332">
    <w:name w:val="网格型 33"/>
    <w:basedOn w:val="affff5"/>
    <w:rsid w:val="00770F20"/>
    <w:pPr>
      <w:widowControl w:val="0"/>
      <w:spacing w:line="360" w:lineRule="auto"/>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135">
    <w:name w:val="网格型13"/>
    <w:basedOn w:val="affff5"/>
    <w:rsid w:val="00770F20"/>
    <w:pPr>
      <w:spacing w:line="360" w:lineRule="auto"/>
      <w:ind w:firstLine="432"/>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33">
    <w:name w:val="网格型33"/>
    <w:basedOn w:val="affff5"/>
    <w:rsid w:val="00770F20"/>
    <w:pPr>
      <w:spacing w:line="360" w:lineRule="auto"/>
      <w:ind w:firstLine="432"/>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11">
    <w:name w:val="网格型 71"/>
    <w:basedOn w:val="affff5"/>
    <w:semiHidden/>
    <w:rsid w:val="00770F20"/>
    <w:pPr>
      <w:widowControl w:val="0"/>
      <w:jc w:val="both"/>
    </w:pPr>
    <w:rPr>
      <w:rFonts w:cs="Symbol"/>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141">
    <w:name w:val="网格型14"/>
    <w:basedOn w:val="affff5"/>
    <w:rsid w:val="00770F20"/>
    <w:rPr>
      <w:rFonts w:cs="Symbo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40">
    <w:name w:val="网格型24"/>
    <w:basedOn w:val="affff5"/>
    <w:rsid w:val="00770F20"/>
    <w:rPr>
      <w:rFonts w:cs="Symbo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340">
    <w:name w:val="网格型34"/>
    <w:basedOn w:val="affff5"/>
    <w:rsid w:val="00770F20"/>
    <w:rPr>
      <w:rFonts w:cs="Symbo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414">
    <w:name w:val="网格型41"/>
    <w:basedOn w:val="affff5"/>
    <w:rsid w:val="00770F20"/>
    <w:rPr>
      <w:rFonts w:cs="Symbo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512">
    <w:name w:val="网格型51"/>
    <w:basedOn w:val="affff5"/>
    <w:rsid w:val="00770F20"/>
    <w:rPr>
      <w:rFonts w:cs="Symbo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611">
    <w:name w:val="网格型61"/>
    <w:basedOn w:val="affff5"/>
    <w:rsid w:val="00770F20"/>
    <w:rPr>
      <w:rFonts w:cs="Symbo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712">
    <w:name w:val="网格型71"/>
    <w:basedOn w:val="affff5"/>
    <w:rsid w:val="00770F20"/>
    <w:rPr>
      <w:rFonts w:cs="Symbo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813">
    <w:name w:val="网格型81"/>
    <w:basedOn w:val="affff5"/>
    <w:rsid w:val="00770F20"/>
    <w:rPr>
      <w:rFonts w:cs="Symbo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912">
    <w:name w:val="网格型91"/>
    <w:basedOn w:val="affff5"/>
    <w:rsid w:val="00770F20"/>
    <w:rPr>
      <w:rFonts w:cs="Symbo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Normal21">
    <w:name w:val="Table Normal21"/>
    <w:semiHidden/>
    <w:rsid w:val="00770F20"/>
    <w:pPr>
      <w:spacing w:line="360" w:lineRule="auto"/>
    </w:pPr>
    <w:tblPr>
      <w:tblCellMar>
        <w:top w:w="0" w:type="dxa"/>
        <w:left w:w="108" w:type="dxa"/>
        <w:bottom w:w="0" w:type="dxa"/>
        <w:right w:w="108" w:type="dxa"/>
      </w:tblCellMar>
    </w:tblPr>
  </w:style>
  <w:style w:type="table" w:customStyle="1" w:styleId="1120">
    <w:name w:val="网格型112"/>
    <w:basedOn w:val="affff5"/>
    <w:uiPriority w:val="39"/>
    <w:rsid w:val="00770F20"/>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110">
    <w:name w:val="网格型 711"/>
    <w:basedOn w:val="affff5"/>
    <w:rsid w:val="00770F20"/>
    <w:pPr>
      <w:widowControl w:val="0"/>
      <w:jc w:val="both"/>
    </w:pPr>
    <w:rPr>
      <w:rFonts w:cs="Symbol"/>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1-111">
    <w:name w:val="中等深浅底纹 1 - 强调文字颜色 111"/>
    <w:basedOn w:val="affff5"/>
    <w:uiPriority w:val="1"/>
    <w:rsid w:val="00770F20"/>
    <w:rPr>
      <w:rFonts w:ascii="Calibri" w:hAnsi="Calibri" w:cs="Calibri"/>
      <w:sz w:val="22"/>
      <w:szCs w:val="21"/>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1-112">
    <w:name w:val="中等深浅底纹 1 - 强调文字颜色 112"/>
    <w:basedOn w:val="affff5"/>
    <w:uiPriority w:val="1"/>
    <w:rsid w:val="00770F20"/>
    <w:rPr>
      <w:rFonts w:cs="Symbol"/>
    </w:rPr>
    <w:tblPr>
      <w:tblInd w:w="0" w:type="dxa"/>
      <w:tblCellMar>
        <w:top w:w="0" w:type="dxa"/>
        <w:left w:w="108" w:type="dxa"/>
        <w:bottom w:w="0" w:type="dxa"/>
        <w:right w:w="108" w:type="dxa"/>
      </w:tblCellMar>
    </w:tblPr>
    <w:tblStylePr w:type="firstRow">
      <w:pPr>
        <w:spacing w:beforeLines="0" w:before="100" w:beforeAutospacing="1" w:afterLines="0" w:after="100" w:afterAutospacing="1" w:line="240" w:lineRule="auto"/>
      </w:p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style>
  <w:style w:type="table" w:customStyle="1" w:styleId="1-113">
    <w:name w:val="中等深浅底纹 1 - 强调文字颜色 113"/>
    <w:basedOn w:val="affff5"/>
    <w:uiPriority w:val="1"/>
    <w:rsid w:val="00770F20"/>
    <w:rPr>
      <w:rFonts w:cs="Symbol"/>
    </w:rPr>
    <w:tblPr>
      <w:tblInd w:w="0" w:type="dxa"/>
      <w:tblCellMar>
        <w:top w:w="0" w:type="dxa"/>
        <w:left w:w="108" w:type="dxa"/>
        <w:bottom w:w="0" w:type="dxa"/>
        <w:right w:w="108" w:type="dxa"/>
      </w:tblCellMar>
    </w:tblPr>
    <w:tblStylePr w:type="lastRow">
      <w:pPr>
        <w:spacing w:beforeLines="0" w:before="100" w:beforeAutospacing="1" w:afterLines="0" w:after="100" w:afterAutospacing="1" w:line="240" w:lineRule="auto"/>
      </w:pPr>
      <w:tblPr/>
      <w:tcPr>
        <w:tcBorders>
          <w:top w:val="double" w:sz="6" w:space="0" w:color="7BA0CD"/>
          <w:left w:val="single" w:sz="8" w:space="0" w:color="7BA0CD"/>
          <w:bottom w:val="single" w:sz="8" w:space="0" w:color="7BA0CD"/>
          <w:right w:val="single" w:sz="8" w:space="0" w:color="7BA0CD"/>
          <w:insideH w:val="nil"/>
          <w:insideV w:val="nil"/>
        </w:tcBorders>
      </w:tcPr>
    </w:tblStylePr>
  </w:style>
  <w:style w:type="table" w:customStyle="1" w:styleId="1-114">
    <w:name w:val="中等深浅底纹 1 - 强调文字颜色 114"/>
    <w:basedOn w:val="affff5"/>
    <w:uiPriority w:val="1"/>
    <w:rsid w:val="00770F20"/>
    <w:rPr>
      <w:rFonts w:cs="Symbol"/>
    </w:rPr>
    <w:tblPr>
      <w:tblInd w:w="0" w:type="dxa"/>
      <w:tblCellMar>
        <w:top w:w="0" w:type="dxa"/>
        <w:left w:w="108" w:type="dxa"/>
        <w:bottom w:w="0" w:type="dxa"/>
        <w:right w:w="108" w:type="dxa"/>
      </w:tblCellMar>
    </w:tblPr>
    <w:tblStylePr w:type="band1Vert">
      <w:tblPr/>
      <w:tcPr>
        <w:shd w:val="clear" w:color="auto" w:fill="D3DFEE"/>
      </w:tcPr>
    </w:tblStylePr>
  </w:style>
  <w:style w:type="table" w:customStyle="1" w:styleId="1-115">
    <w:name w:val="中等深浅底纹 1 - 强调文字颜色 115"/>
    <w:basedOn w:val="affff5"/>
    <w:uiPriority w:val="1"/>
    <w:rsid w:val="00770F20"/>
    <w:rPr>
      <w:rFonts w:cs="Symbol"/>
    </w:rPr>
    <w:tblPr>
      <w:tblInd w:w="0" w:type="dxa"/>
      <w:tblCellMar>
        <w:top w:w="0" w:type="dxa"/>
        <w:left w:w="108" w:type="dxa"/>
        <w:bottom w:w="0" w:type="dxa"/>
        <w:right w:w="108" w:type="dxa"/>
      </w:tblCellMar>
    </w:tblPr>
    <w:tblStylePr w:type="band1Horz">
      <w:tblPr/>
      <w:tcPr>
        <w:tcBorders>
          <w:insideH w:val="nil"/>
          <w:insideV w:val="nil"/>
        </w:tcBorders>
        <w:shd w:val="clear" w:color="auto" w:fill="D3DFEE"/>
      </w:tcPr>
    </w:tblStylePr>
  </w:style>
  <w:style w:type="table" w:customStyle="1" w:styleId="1-116">
    <w:name w:val="中等深浅底纹 1 - 强调文字颜色 116"/>
    <w:basedOn w:val="affff5"/>
    <w:link w:val="1-1Char"/>
    <w:uiPriority w:val="1"/>
    <w:rsid w:val="00770F20"/>
    <w:rPr>
      <w:rFonts w:ascii="Calibri" w:hAnsi="Calibri" w:cs="Calibri"/>
      <w:sz w:val="22"/>
      <w:szCs w:val="21"/>
    </w:rPr>
    <w:tblPr>
      <w:tblInd w:w="0" w:type="dxa"/>
      <w:tblCellMar>
        <w:top w:w="0" w:type="dxa"/>
        <w:left w:w="108" w:type="dxa"/>
        <w:bottom w:w="0" w:type="dxa"/>
        <w:right w:w="108" w:type="dxa"/>
      </w:tblCellMar>
    </w:tblPr>
    <w:tblStylePr w:type="band2Horz">
      <w:tblPr/>
      <w:tcPr>
        <w:tcBorders>
          <w:insideH w:val="nil"/>
          <w:insideV w:val="nil"/>
        </w:tcBorders>
      </w:tcPr>
    </w:tblStylePr>
  </w:style>
  <w:style w:type="paragraph" w:customStyle="1" w:styleId="oyh">
    <w:name w:val="oyh图表目录"/>
    <w:basedOn w:val="affff3"/>
    <w:uiPriority w:val="99"/>
    <w:qFormat/>
    <w:rsid w:val="00770F20"/>
    <w:pPr>
      <w:spacing w:before="0" w:after="0"/>
      <w:jc w:val="center"/>
    </w:pPr>
    <w:rPr>
      <w:rFonts w:ascii="宋体" w:hAnsi="宋体" w:cs="宋体"/>
      <w:snapToGrid/>
      <w:lang w:val="en-GB"/>
    </w:rPr>
  </w:style>
  <w:style w:type="paragraph" w:customStyle="1" w:styleId="affffffffffffffffffffffffffffffffffff1">
    <w:name w:val="公文"/>
    <w:basedOn w:val="affff3"/>
    <w:autoRedefine/>
    <w:uiPriority w:val="99"/>
    <w:qFormat/>
    <w:rsid w:val="00770F20"/>
    <w:pPr>
      <w:tabs>
        <w:tab w:val="num" w:pos="1494"/>
      </w:tabs>
      <w:adjustRightInd w:val="0"/>
      <w:snapToGrid w:val="0"/>
      <w:spacing w:before="0" w:after="120" w:line="300" w:lineRule="auto"/>
      <w:ind w:left="425" w:firstLine="709"/>
      <w:jc w:val="both"/>
    </w:pPr>
    <w:rPr>
      <w:rFonts w:ascii="仿宋_GB2312" w:eastAsia="仿宋_GB2312" w:hAnsi="华文中宋"/>
      <w:snapToGrid/>
      <w:kern w:val="2"/>
      <w:sz w:val="32"/>
      <w:lang w:val="x-none" w:eastAsia="x-none"/>
    </w:rPr>
  </w:style>
  <w:style w:type="paragraph" w:customStyle="1" w:styleId="CellHeading">
    <w:name w:val="CellHeading"/>
    <w:basedOn w:val="affff3"/>
    <w:uiPriority w:val="99"/>
    <w:qFormat/>
    <w:rsid w:val="00770F20"/>
    <w:pPr>
      <w:widowControl/>
      <w:overflowPunct w:val="0"/>
      <w:spacing w:before="120" w:after="120" w:line="240" w:lineRule="atLeast"/>
      <w:ind w:leftChars="200" w:left="420" w:firstLine="595"/>
      <w:jc w:val="center"/>
    </w:pPr>
    <w:rPr>
      <w:rFonts w:eastAsia="幼圆"/>
      <w:b/>
      <w:caps/>
      <w:noProof/>
      <w:snapToGrid/>
      <w:spacing w:val="-5"/>
      <w:sz w:val="16"/>
      <w:lang w:val="x-none" w:eastAsia="x-none"/>
    </w:rPr>
  </w:style>
  <w:style w:type="numbering" w:customStyle="1" w:styleId="1111113">
    <w:name w:val="1 / 1.1 / 1.1.13"/>
    <w:rsid w:val="00770F20"/>
    <w:pPr>
      <w:numPr>
        <w:numId w:val="15"/>
      </w:numPr>
    </w:pPr>
  </w:style>
  <w:style w:type="numbering" w:customStyle="1" w:styleId="1111111">
    <w:name w:val="1 / 1.1 / 1.1.11"/>
    <w:rsid w:val="00770F20"/>
    <w:pPr>
      <w:numPr>
        <w:numId w:val="180"/>
      </w:numPr>
    </w:pPr>
  </w:style>
  <w:style w:type="numbering" w:customStyle="1" w:styleId="11212111">
    <w:name w:val="1 / 1.2 / 1.2.111"/>
    <w:rsid w:val="00770F20"/>
    <w:pPr>
      <w:numPr>
        <w:numId w:val="239"/>
      </w:numPr>
    </w:pPr>
  </w:style>
  <w:style w:type="numbering" w:customStyle="1" w:styleId="111111311">
    <w:name w:val="1 / 1.1 / 1.1.1311"/>
    <w:rsid w:val="00770F20"/>
    <w:pPr>
      <w:numPr>
        <w:numId w:val="206"/>
      </w:numPr>
    </w:pPr>
  </w:style>
  <w:style w:type="numbering" w:customStyle="1" w:styleId="16">
    <w:name w:val="图1"/>
    <w:rsid w:val="00770F20"/>
    <w:pPr>
      <w:numPr>
        <w:numId w:val="149"/>
      </w:numPr>
    </w:pPr>
  </w:style>
  <w:style w:type="numbering" w:customStyle="1" w:styleId="StyleBulleted1">
    <w:name w:val="Style Bulleted1"/>
    <w:rsid w:val="00770F20"/>
    <w:pPr>
      <w:numPr>
        <w:numId w:val="207"/>
      </w:numPr>
    </w:pPr>
  </w:style>
  <w:style w:type="numbering" w:customStyle="1" w:styleId="StyleBulleted2">
    <w:name w:val="Style Bulleted2"/>
    <w:rsid w:val="00770F20"/>
    <w:pPr>
      <w:numPr>
        <w:numId w:val="211"/>
      </w:numPr>
    </w:pPr>
  </w:style>
  <w:style w:type="numbering" w:customStyle="1" w:styleId="11111132">
    <w:name w:val="1 / 1.1 / 1.1.132"/>
    <w:rsid w:val="00770F20"/>
    <w:pPr>
      <w:numPr>
        <w:numId w:val="212"/>
      </w:numPr>
    </w:pPr>
  </w:style>
  <w:style w:type="numbering" w:styleId="111111">
    <w:name w:val="Outline List 1"/>
    <w:basedOn w:val="affff6"/>
    <w:unhideWhenUsed/>
    <w:rsid w:val="00770F20"/>
    <w:pPr>
      <w:numPr>
        <w:numId w:val="213"/>
      </w:numPr>
    </w:pPr>
  </w:style>
  <w:style w:type="numbering" w:customStyle="1" w:styleId="28">
    <w:name w:val="图2"/>
    <w:rsid w:val="00770F20"/>
    <w:pPr>
      <w:numPr>
        <w:numId w:val="214"/>
      </w:numPr>
    </w:pPr>
  </w:style>
  <w:style w:type="numbering" w:customStyle="1" w:styleId="11111131">
    <w:name w:val="1 / 1.1 / 1.1.131"/>
    <w:rsid w:val="00770F20"/>
    <w:pPr>
      <w:numPr>
        <w:numId w:val="215"/>
      </w:numPr>
    </w:pPr>
  </w:style>
  <w:style w:type="numbering" w:customStyle="1" w:styleId="1111115">
    <w:name w:val="1 / 1.1 / 1.1.15"/>
    <w:rsid w:val="00770F20"/>
    <w:pPr>
      <w:numPr>
        <w:numId w:val="216"/>
      </w:numPr>
    </w:pPr>
  </w:style>
  <w:style w:type="numbering" w:customStyle="1" w:styleId="11111121">
    <w:name w:val="1 / 1.1 / 1.1.121"/>
    <w:rsid w:val="00770F20"/>
    <w:pPr>
      <w:numPr>
        <w:numId w:val="217"/>
      </w:numPr>
    </w:pPr>
  </w:style>
  <w:style w:type="numbering" w:customStyle="1" w:styleId="11111111">
    <w:name w:val="1 / 1.1 / 1.1.111"/>
    <w:rsid w:val="00770F20"/>
    <w:pPr>
      <w:numPr>
        <w:numId w:val="218"/>
      </w:numPr>
    </w:pPr>
  </w:style>
  <w:style w:type="paragraph" w:styleId="affffffffffffffffffffffffffffffffffff2">
    <w:name w:val="Revision"/>
    <w:uiPriority w:val="99"/>
    <w:semiHidden/>
    <w:rsid w:val="00770F20"/>
    <w:rPr>
      <w:rFonts w:ascii="Arial" w:hAnsi="Arial"/>
      <w:snapToGrid w:val="0"/>
    </w:rPr>
  </w:style>
  <w:style w:type="paragraph" w:customStyle="1" w:styleId="97">
    <w:name w:val="样式9"/>
    <w:basedOn w:val="5"/>
    <w:link w:val="98"/>
    <w:qFormat/>
    <w:rsid w:val="00770F20"/>
    <w:pPr>
      <w:keepNext/>
      <w:keepLines/>
      <w:numPr>
        <w:ilvl w:val="0"/>
        <w:numId w:val="0"/>
      </w:numPr>
      <w:tabs>
        <w:tab w:val="left" w:pos="1134"/>
      </w:tabs>
      <w:adjustRightInd w:val="0"/>
      <w:spacing w:before="0" w:after="0"/>
      <w:ind w:left="1008"/>
    </w:pPr>
    <w:rPr>
      <w:snapToGrid/>
      <w:kern w:val="2"/>
      <w:sz w:val="24"/>
      <w:szCs w:val="24"/>
      <w14:scene3d>
        <w14:camera w14:prst="orthographicFront"/>
        <w14:lightRig w14:rig="threePt" w14:dir="t">
          <w14:rot w14:lat="0" w14:lon="0" w14:rev="0"/>
        </w14:lightRig>
      </w14:scene3d>
    </w:rPr>
  </w:style>
  <w:style w:type="character" w:customStyle="1" w:styleId="98">
    <w:name w:val="样式9 字符"/>
    <w:basedOn w:val="affff4"/>
    <w:link w:val="97"/>
    <w:rsid w:val="00770F20"/>
    <w:rPr>
      <w:rFonts w:ascii="宋体" w:hAnsi="宋体"/>
      <w:kern w:val="2"/>
      <w:sz w:val="24"/>
      <w:szCs w:val="24"/>
      <w14:scene3d>
        <w14:camera w14:prst="orthographicFront"/>
        <w14:lightRig w14:rig="threePt" w14:dir="t">
          <w14:rot w14:lat="0" w14:lon="0" w14:rev="0"/>
        </w14:lightRig>
      </w14:scene3d>
    </w:rPr>
  </w:style>
  <w:style w:type="paragraph" w:customStyle="1" w:styleId="104">
    <w:name w:val="样式10"/>
    <w:basedOn w:val="5"/>
    <w:link w:val="106"/>
    <w:qFormat/>
    <w:rsid w:val="00770F20"/>
    <w:pPr>
      <w:keepNext/>
      <w:keepLines/>
      <w:numPr>
        <w:ilvl w:val="0"/>
        <w:numId w:val="0"/>
      </w:numPr>
      <w:tabs>
        <w:tab w:val="left" w:pos="1134"/>
      </w:tabs>
      <w:adjustRightInd w:val="0"/>
      <w:spacing w:before="0" w:after="0" w:line="480" w:lineRule="auto"/>
      <w:ind w:left="1008"/>
    </w:pPr>
    <w:rPr>
      <w:rFonts w:eastAsiaTheme="minorEastAsia"/>
      <w:snapToGrid/>
      <w:kern w:val="2"/>
      <w:sz w:val="24"/>
      <w:szCs w:val="24"/>
      <w:lang w:val="x-none"/>
      <w14:scene3d>
        <w14:camera w14:prst="orthographicFront"/>
        <w14:lightRig w14:rig="threePt" w14:dir="t">
          <w14:rot w14:lat="0" w14:lon="0" w14:rev="0"/>
        </w14:lightRig>
      </w14:scene3d>
    </w:rPr>
  </w:style>
  <w:style w:type="character" w:customStyle="1" w:styleId="106">
    <w:name w:val="样式10 字符"/>
    <w:basedOn w:val="affff4"/>
    <w:link w:val="104"/>
    <w:rsid w:val="00770F20"/>
    <w:rPr>
      <w:rFonts w:ascii="宋体" w:eastAsiaTheme="minorEastAsia" w:hAnsi="宋体"/>
      <w:kern w:val="2"/>
      <w:sz w:val="24"/>
      <w:szCs w:val="24"/>
      <w:lang w:val="x-none"/>
      <w14:scene3d>
        <w14:camera w14:prst="orthographicFront"/>
        <w14:lightRig w14:rig="threePt" w14:dir="t">
          <w14:rot w14:lat="0" w14:lon="0" w14:rev="0"/>
        </w14:lightRig>
      </w14:scene3d>
    </w:rPr>
  </w:style>
  <w:style w:type="paragraph" w:customStyle="1" w:styleId="142">
    <w:name w:val="样式14"/>
    <w:basedOn w:val="97"/>
    <w:link w:val="143"/>
    <w:qFormat/>
    <w:rsid w:val="00770F20"/>
    <w:pPr>
      <w:ind w:left="1009" w:hanging="1009"/>
    </w:pPr>
    <w:rPr>
      <w:lang w:val="x-none"/>
    </w:rPr>
  </w:style>
  <w:style w:type="character" w:customStyle="1" w:styleId="143">
    <w:name w:val="样式14 字符"/>
    <w:basedOn w:val="98"/>
    <w:link w:val="142"/>
    <w:rsid w:val="00770F20"/>
    <w:rPr>
      <w:rFonts w:ascii="宋体" w:hAnsi="宋体"/>
      <w:kern w:val="2"/>
      <w:sz w:val="24"/>
      <w:szCs w:val="24"/>
      <w:lang w:val="x-none"/>
      <w14:scene3d>
        <w14:camera w14:prst="orthographicFront"/>
        <w14:lightRig w14:rig="threePt" w14:dir="t">
          <w14:rot w14:lat="0" w14:lon="0" w14:rev="0"/>
        </w14:lightRig>
      </w14:scene3d>
    </w:rPr>
  </w:style>
  <w:style w:type="paragraph" w:customStyle="1" w:styleId="15d">
    <w:name w:val="样式15"/>
    <w:basedOn w:val="132"/>
    <w:link w:val="15e"/>
    <w:qFormat/>
    <w:rsid w:val="00770F20"/>
    <w:pPr>
      <w:ind w:left="1009" w:firstLineChars="0" w:hanging="1009"/>
    </w:pPr>
  </w:style>
  <w:style w:type="character" w:customStyle="1" w:styleId="15e">
    <w:name w:val="样式15 字符"/>
    <w:basedOn w:val="133"/>
    <w:link w:val="15d"/>
    <w:rsid w:val="00770F20"/>
    <w:rPr>
      <w:rFonts w:ascii="宋体" w:hAnsi="宋体"/>
      <w:kern w:val="2"/>
      <w:sz w:val="24"/>
      <w:szCs w:val="24"/>
      <w14:scene3d>
        <w14:camera w14:prst="orthographicFront"/>
        <w14:lightRig w14:rig="threePt" w14:dir="t">
          <w14:rot w14:lat="0" w14:lon="0" w14:rev="0"/>
        </w14:lightRig>
      </w14:scene3d>
    </w:rPr>
  </w:style>
  <w:style w:type="paragraph" w:customStyle="1" w:styleId="z-1">
    <w:name w:val="z-窗体底端1"/>
    <w:basedOn w:val="affff3"/>
    <w:next w:val="affff3"/>
    <w:link w:val="z-2"/>
    <w:unhideWhenUsed/>
    <w:rsid w:val="00770F20"/>
    <w:pPr>
      <w:widowControl/>
      <w:pBdr>
        <w:top w:val="single" w:sz="6" w:space="1" w:color="auto"/>
      </w:pBdr>
      <w:spacing w:before="0" w:after="0"/>
      <w:jc w:val="center"/>
    </w:pPr>
    <w:rPr>
      <w:snapToGrid/>
      <w:vanish/>
      <w:kern w:val="2"/>
      <w:sz w:val="16"/>
      <w:szCs w:val="16"/>
      <w:lang w:val="zh-CN"/>
    </w:rPr>
  </w:style>
  <w:style w:type="paragraph" w:customStyle="1" w:styleId="z-10">
    <w:name w:val="z-窗体顶端1"/>
    <w:basedOn w:val="affff3"/>
    <w:next w:val="affff3"/>
    <w:link w:val="z-3"/>
    <w:qFormat/>
    <w:rsid w:val="00770F20"/>
    <w:pPr>
      <w:widowControl/>
      <w:pBdr>
        <w:bottom w:val="single" w:sz="6" w:space="1" w:color="auto"/>
      </w:pBdr>
      <w:spacing w:before="0" w:after="0" w:line="240" w:lineRule="auto"/>
      <w:jc w:val="center"/>
    </w:pPr>
    <w:rPr>
      <w:snapToGrid/>
      <w:vanish/>
      <w:sz w:val="16"/>
      <w:szCs w:val="16"/>
      <w:lang w:val="zh-CN"/>
    </w:rPr>
  </w:style>
  <w:style w:type="character" w:customStyle="1" w:styleId="2fffffff3">
    <w:name w:val="不明显强调2"/>
    <w:uiPriority w:val="19"/>
    <w:qFormat/>
    <w:rsid w:val="00770F20"/>
    <w:rPr>
      <w:i/>
      <w:iCs/>
      <w:color w:val="808080"/>
    </w:rPr>
  </w:style>
  <w:style w:type="character" w:customStyle="1" w:styleId="2fffffff4">
    <w:name w:val="明显强调2"/>
    <w:uiPriority w:val="21"/>
    <w:qFormat/>
    <w:rsid w:val="00770F20"/>
    <w:rPr>
      <w:b/>
      <w:bCs/>
      <w:i/>
      <w:iCs/>
      <w:color w:val="4F81BD"/>
    </w:rPr>
  </w:style>
  <w:style w:type="character" w:customStyle="1" w:styleId="2fffffff5">
    <w:name w:val="不明显参考2"/>
    <w:qFormat/>
    <w:rsid w:val="00770F20"/>
    <w:rPr>
      <w:smallCaps/>
      <w:color w:val="C0504D"/>
      <w:u w:val="single"/>
    </w:rPr>
  </w:style>
  <w:style w:type="character" w:customStyle="1" w:styleId="2fffffff6">
    <w:name w:val="明显参考2"/>
    <w:uiPriority w:val="32"/>
    <w:qFormat/>
    <w:rsid w:val="00770F20"/>
    <w:rPr>
      <w:b/>
      <w:bCs/>
      <w:smallCaps/>
      <w:color w:val="C0504D"/>
      <w:spacing w:val="5"/>
      <w:u w:val="single"/>
    </w:rPr>
  </w:style>
  <w:style w:type="character" w:customStyle="1" w:styleId="2fffffff7">
    <w:name w:val="书籍标题2"/>
    <w:uiPriority w:val="33"/>
    <w:qFormat/>
    <w:rsid w:val="00770F20"/>
    <w:rPr>
      <w:b/>
      <w:bCs/>
      <w:smallCaps/>
      <w:spacing w:val="5"/>
    </w:rPr>
  </w:style>
  <w:style w:type="paragraph" w:customStyle="1" w:styleId="TOC3">
    <w:name w:val="TOC 标题3"/>
    <w:basedOn w:val="13"/>
    <w:next w:val="affff3"/>
    <w:uiPriority w:val="39"/>
    <w:unhideWhenUsed/>
    <w:qFormat/>
    <w:rsid w:val="00770F20"/>
    <w:pPr>
      <w:keepLines/>
      <w:widowControl/>
      <w:numPr>
        <w:numId w:val="0"/>
      </w:numPr>
      <w:spacing w:before="240" w:after="0" w:line="259" w:lineRule="auto"/>
      <w:outlineLvl w:val="9"/>
    </w:pPr>
    <w:rPr>
      <w:rFonts w:asciiTheme="majorHAnsi" w:eastAsiaTheme="majorEastAsia" w:hAnsiTheme="majorHAnsi" w:cstheme="majorBidi"/>
      <w:b w:val="0"/>
      <w:bCs w:val="0"/>
      <w:snapToGrid/>
      <w:color w:val="2F5496" w:themeColor="accent1" w:themeShade="BF"/>
      <w:sz w:val="32"/>
    </w:rPr>
  </w:style>
  <w:style w:type="paragraph" w:customStyle="1" w:styleId="4ff2">
    <w:name w:val="修订4"/>
    <w:uiPriority w:val="99"/>
    <w:semiHidden/>
    <w:rsid w:val="00770F20"/>
    <w:rPr>
      <w:rFonts w:ascii="Arial" w:hAnsi="Arial"/>
      <w:snapToGrid w:val="0"/>
    </w:rPr>
  </w:style>
  <w:style w:type="character" w:customStyle="1" w:styleId="fontstyle01">
    <w:name w:val="fontstyle01"/>
    <w:basedOn w:val="affff4"/>
    <w:qFormat/>
    <w:rsid w:val="00770F20"/>
    <w:rPr>
      <w:rFonts w:ascii="仿宋" w:eastAsia="仿宋" w:hAnsi="仿宋" w:cs="仿宋"/>
      <w:color w:val="000000"/>
      <w:sz w:val="24"/>
      <w:szCs w:val="24"/>
    </w:rPr>
  </w:style>
  <w:style w:type="paragraph" w:customStyle="1" w:styleId="QB20">
    <w:name w:val="样式 QB正文 + 首行缩进:  2 字符"/>
    <w:basedOn w:val="affff3"/>
    <w:qFormat/>
    <w:rsid w:val="00770F20"/>
    <w:pPr>
      <w:widowControl/>
      <w:autoSpaceDE w:val="0"/>
      <w:autoSpaceDN w:val="0"/>
      <w:spacing w:before="0" w:after="0" w:line="240" w:lineRule="auto"/>
      <w:ind w:firstLineChars="200" w:firstLine="420"/>
      <w:jc w:val="both"/>
    </w:pPr>
    <w:rPr>
      <w:rFonts w:ascii="Times New Roman" w:hAnsi="Times New Roman" w:cs="宋体"/>
      <w:snapToGrid/>
      <w:sz w:val="21"/>
    </w:rPr>
  </w:style>
  <w:style w:type="character" w:customStyle="1" w:styleId="prop">
    <w:name w:val="prop"/>
    <w:basedOn w:val="affff4"/>
    <w:qFormat/>
    <w:rsid w:val="00770F20"/>
  </w:style>
  <w:style w:type="character" w:customStyle="1" w:styleId="q">
    <w:name w:val="q"/>
    <w:basedOn w:val="affff4"/>
    <w:qFormat/>
    <w:rsid w:val="00770F20"/>
  </w:style>
  <w:style w:type="character" w:customStyle="1" w:styleId="num">
    <w:name w:val="num"/>
    <w:basedOn w:val="affff4"/>
    <w:qFormat/>
    <w:rsid w:val="00770F20"/>
  </w:style>
  <w:style w:type="character" w:customStyle="1" w:styleId="string">
    <w:name w:val="string"/>
    <w:basedOn w:val="affff4"/>
    <w:qFormat/>
    <w:rsid w:val="00770F20"/>
  </w:style>
  <w:style w:type="paragraph" w:customStyle="1" w:styleId="TerminalDisplay">
    <w:name w:val="Terminal Display"/>
    <w:qFormat/>
    <w:rsid w:val="00770F20"/>
    <w:pPr>
      <w:shd w:val="clear" w:color="auto" w:fill="F2F2F2"/>
      <w:snapToGrid w:val="0"/>
      <w:spacing w:line="240" w:lineRule="atLeast"/>
      <w:ind w:left="1701"/>
    </w:pPr>
    <w:rPr>
      <w:rFonts w:ascii="Courier New" w:hAnsi="Courier New" w:cs="Courier New"/>
      <w:snapToGrid w:val="0"/>
      <w:spacing w:val="-1"/>
      <w:sz w:val="16"/>
      <w:szCs w:val="16"/>
    </w:rPr>
  </w:style>
  <w:style w:type="character" w:customStyle="1" w:styleId="Charffffffffb">
    <w:name w:val="联创正文 Char"/>
    <w:link w:val="affffffffffffffffffffffffffffffffffff3"/>
    <w:qFormat/>
    <w:rsid w:val="00770F20"/>
    <w:rPr>
      <w:rFonts w:ascii="宋体" w:hAnsi="宋体"/>
    </w:rPr>
  </w:style>
  <w:style w:type="paragraph" w:customStyle="1" w:styleId="affffffffffffffffffffffffffffffffffff3">
    <w:name w:val="联创正文"/>
    <w:basedOn w:val="affff3"/>
    <w:link w:val="Charffffffffb"/>
    <w:qFormat/>
    <w:rsid w:val="00770F20"/>
    <w:pPr>
      <w:widowControl/>
      <w:spacing w:before="0" w:after="0" w:line="240" w:lineRule="auto"/>
      <w:jc w:val="both"/>
    </w:pPr>
    <w:rPr>
      <w:rFonts w:ascii="宋体" w:hAnsi="宋体"/>
      <w:snapToGrid/>
      <w:sz w:val="20"/>
    </w:rPr>
  </w:style>
  <w:style w:type="paragraph" w:customStyle="1" w:styleId="Style7">
    <w:name w:val="_Style 7"/>
    <w:basedOn w:val="affff3"/>
    <w:qFormat/>
    <w:rsid w:val="00770F20"/>
    <w:pPr>
      <w:widowControl/>
      <w:spacing w:before="0" w:after="0" w:line="240" w:lineRule="auto"/>
      <w:ind w:firstLine="420"/>
      <w:jc w:val="both"/>
    </w:pPr>
    <w:rPr>
      <w:rFonts w:ascii="Times New Roman" w:eastAsia="Times New Roman" w:hAnsi="Times New Roman"/>
      <w:snapToGrid/>
      <w:sz w:val="20"/>
    </w:rPr>
  </w:style>
  <w:style w:type="paragraph" w:customStyle="1" w:styleId="affffffffffffffffffffffffffffffffffff4">
    <w:name w:val="钉钉文档代码块"/>
    <w:rsid w:val="00770F20"/>
    <w:rPr>
      <w:rFonts w:asciiTheme="minorHAnsi" w:eastAsiaTheme="minorEastAsia" w:hAnsiTheme="minorHAnsi" w:cstheme="minorBidi"/>
      <w:kern w:val="2"/>
      <w:sz w:val="21"/>
    </w:rPr>
  </w:style>
  <w:style w:type="paragraph" w:customStyle="1" w:styleId="Style23">
    <w:name w:val="_Style 23"/>
    <w:qFormat/>
    <w:rsid w:val="00770F20"/>
    <w:pPr>
      <w:spacing w:after="200" w:line="276" w:lineRule="auto"/>
    </w:pPr>
    <w:rPr>
      <w:rFonts w:asciiTheme="minorHAnsi" w:eastAsiaTheme="minorHAnsi" w:hAnsiTheme="minorHAnsi" w:cstheme="minorBidi"/>
      <w:sz w:val="22"/>
      <w:szCs w:val="22"/>
      <w:lang w:eastAsia="en-US"/>
    </w:rPr>
  </w:style>
  <w:style w:type="character" w:customStyle="1" w:styleId="UnresolvedMention">
    <w:name w:val="Unresolved Mention"/>
    <w:basedOn w:val="affff4"/>
    <w:uiPriority w:val="99"/>
    <w:semiHidden/>
    <w:unhideWhenUsed/>
    <w:rsid w:val="00F4789A"/>
    <w:rPr>
      <w:color w:val="605E5C"/>
      <w:shd w:val="clear" w:color="auto" w:fill="E1DFDD"/>
    </w:rPr>
  </w:style>
  <w:style w:type="character" w:customStyle="1" w:styleId="z-2">
    <w:name w:val="z-窗体底端 字符"/>
    <w:basedOn w:val="affff4"/>
    <w:link w:val="z-1"/>
    <w:qFormat/>
    <w:rsid w:val="004C05FA"/>
    <w:rPr>
      <w:rFonts w:ascii="Arial" w:hAnsi="Arial"/>
      <w:vanish/>
      <w:kern w:val="2"/>
      <w:sz w:val="16"/>
      <w:szCs w:val="16"/>
      <w:lang w:val="zh-CN"/>
    </w:rPr>
  </w:style>
  <w:style w:type="character" w:customStyle="1" w:styleId="z-3">
    <w:name w:val="z-窗体顶端 字符"/>
    <w:basedOn w:val="affff4"/>
    <w:link w:val="z-10"/>
    <w:qFormat/>
    <w:rsid w:val="004C05FA"/>
    <w:rPr>
      <w:rFonts w:ascii="Arial" w:hAnsi="Arial"/>
      <w:vanish/>
      <w:sz w:val="16"/>
      <w:szCs w:val="16"/>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p:port/orderApi/getIsComplex" TargetMode="External"/><Relationship Id="rId18" Type="http://schemas.openxmlformats.org/officeDocument/2006/relationships/hyperlink" Target="http://ip:port/orderApi/getIsComplex" TargetMode="External"/><Relationship Id="rId3" Type="http://schemas.openxmlformats.org/officeDocument/2006/relationships/numbering" Target="numbering.xml"/><Relationship Id="rId21" Type="http://schemas.openxmlformats.org/officeDocument/2006/relationships/hyperlink" Target="http://ip:port/orderApi/getIsComplex" TargetMode="External"/><Relationship Id="rId7" Type="http://schemas.openxmlformats.org/officeDocument/2006/relationships/footnotes" Target="footnotes.xml"/><Relationship Id="rId12" Type="http://schemas.openxmlformats.org/officeDocument/2006/relationships/hyperlink" Target="http://ip:port/orderApi/getIsComplex" TargetMode="External"/><Relationship Id="rId17" Type="http://schemas.openxmlformats.org/officeDocument/2006/relationships/hyperlink" Target="http://ip:port/orderApi/getIsComplex"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ip:port/orderApi/getIsComplex" TargetMode="External"/><Relationship Id="rId20" Type="http://schemas.openxmlformats.org/officeDocument/2006/relationships/hyperlink" Target="http://ip:port/orderApi/getIsComple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Microsoft_Visio_2003-2010___1.vsd"/><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ip:port/orderApi/getIsComplex" TargetMode="External"/><Relationship Id="rId23" Type="http://schemas.openxmlformats.org/officeDocument/2006/relationships/footer" Target="footer1.xml"/><Relationship Id="rId10" Type="http://schemas.openxmlformats.org/officeDocument/2006/relationships/image" Target="media/image1.emf"/><Relationship Id="rId19" Type="http://schemas.openxmlformats.org/officeDocument/2006/relationships/hyperlink" Target="http://ip:port/orderApi/getIsComplex" TargetMode="External"/><Relationship Id="rId4" Type="http://schemas.openxmlformats.org/officeDocument/2006/relationships/styles" Target="styles.xml"/><Relationship Id="rId9" Type="http://schemas.openxmlformats.org/officeDocument/2006/relationships/hyperlink" Target="http://172.30.1.1:8000/open/insight/stb/getUserQualityInfo%20" TargetMode="External"/><Relationship Id="rId14" Type="http://schemas.openxmlformats.org/officeDocument/2006/relationships/hyperlink" Target="http://ip:port/orderApi/getIsComplex" TargetMode="External"/><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3ED8601-B676-4A25-B32F-BE17DEFD0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TotalTime>
  <Pages>1109</Pages>
  <Words>57732</Words>
  <Characters>329076</Characters>
  <Application>Microsoft Office Word</Application>
  <DocSecurity>0</DocSecurity>
  <Lines>2742</Lines>
  <Paragraphs>772</Paragraphs>
  <ScaleCrop>false</ScaleCrop>
  <Company/>
  <LinksUpToDate>false</LinksUpToDate>
  <CharactersWithSpaces>386036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yang.jiashun@ztesoft.com</dc:creator>
  <cp:lastModifiedBy>wu yanqing</cp:lastModifiedBy>
  <cp:revision>758</cp:revision>
  <dcterms:created xsi:type="dcterms:W3CDTF">2020-10-28T17:12:00Z</dcterms:created>
  <dcterms:modified xsi:type="dcterms:W3CDTF">2023-03-19T13:37:00Z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8E4E10990D6C4010A33E17967B58593C</vt:lpwstr>
  </property>
</Properties>
</file>